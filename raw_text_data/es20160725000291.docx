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4909F" w14:textId="77777777" w:rsidR="00994779" w:rsidRPr="00994779" w:rsidRDefault="00994779" w:rsidP="00994779">
      <w:pPr>
        <w:spacing w:after="0" w:line="360" w:lineRule="auto"/>
        <w:rPr>
          <w:ins w:id="0" w:author="Φλούδα Χριστίνα" w:date="2016-08-01T09:57:00Z"/>
          <w:rFonts w:eastAsia="Times New Roman"/>
          <w:szCs w:val="24"/>
          <w:lang w:eastAsia="en-US"/>
        </w:rPr>
      </w:pPr>
      <w:ins w:id="1" w:author="Φλούδα Χριστίνα" w:date="2016-08-01T09:57:00Z">
        <w:r w:rsidRPr="0099477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5CDA76" w14:textId="77777777" w:rsidR="00994779" w:rsidRPr="00994779" w:rsidRDefault="00994779" w:rsidP="00994779">
      <w:pPr>
        <w:spacing w:after="0" w:line="360" w:lineRule="auto"/>
        <w:rPr>
          <w:ins w:id="2" w:author="Φλούδα Χριστίνα" w:date="2016-08-01T09:57:00Z"/>
          <w:rFonts w:eastAsia="Times New Roman"/>
          <w:szCs w:val="24"/>
          <w:lang w:eastAsia="en-US"/>
        </w:rPr>
      </w:pPr>
    </w:p>
    <w:p w14:paraId="4535AB45" w14:textId="77777777" w:rsidR="00994779" w:rsidRPr="00994779" w:rsidRDefault="00994779" w:rsidP="00994779">
      <w:pPr>
        <w:spacing w:after="0" w:line="360" w:lineRule="auto"/>
        <w:rPr>
          <w:ins w:id="3" w:author="Φλούδα Χριστίνα" w:date="2016-08-01T09:57:00Z"/>
          <w:rFonts w:eastAsia="Times New Roman"/>
          <w:szCs w:val="24"/>
          <w:lang w:eastAsia="en-US"/>
        </w:rPr>
      </w:pPr>
      <w:ins w:id="4" w:author="Φλούδα Χριστίνα" w:date="2016-08-01T09:57:00Z">
        <w:r w:rsidRPr="00994779">
          <w:rPr>
            <w:rFonts w:eastAsia="Times New Roman"/>
            <w:szCs w:val="24"/>
            <w:lang w:eastAsia="en-US"/>
          </w:rPr>
          <w:t>ΠΙΝΑΚΑΣ ΠΕΡΙΕΧΟΜΕΝΩΝ</w:t>
        </w:r>
      </w:ins>
    </w:p>
    <w:p w14:paraId="36F85E11" w14:textId="77777777" w:rsidR="00994779" w:rsidRPr="00994779" w:rsidRDefault="00994779" w:rsidP="00994779">
      <w:pPr>
        <w:spacing w:after="0" w:line="360" w:lineRule="auto"/>
        <w:rPr>
          <w:ins w:id="5" w:author="Φλούδα Χριστίνα" w:date="2016-08-01T09:57:00Z"/>
          <w:rFonts w:eastAsia="Times New Roman"/>
          <w:szCs w:val="24"/>
          <w:lang w:eastAsia="en-US"/>
        </w:rPr>
      </w:pPr>
      <w:ins w:id="6" w:author="Φλούδα Χριστίνα" w:date="2016-08-01T09:57:00Z">
        <w:r w:rsidRPr="00994779">
          <w:rPr>
            <w:rFonts w:eastAsia="Times New Roman"/>
            <w:szCs w:val="24"/>
            <w:lang w:eastAsia="en-US"/>
          </w:rPr>
          <w:t xml:space="preserve">ΙΖ΄ ΠΕΡΙΟΔΟΣ </w:t>
        </w:r>
      </w:ins>
    </w:p>
    <w:p w14:paraId="713D9082" w14:textId="77777777" w:rsidR="00994779" w:rsidRPr="00994779" w:rsidRDefault="00994779" w:rsidP="00994779">
      <w:pPr>
        <w:spacing w:after="0" w:line="360" w:lineRule="auto"/>
        <w:rPr>
          <w:ins w:id="7" w:author="Φλούδα Χριστίνα" w:date="2016-08-01T09:57:00Z"/>
          <w:rFonts w:eastAsia="Times New Roman"/>
          <w:szCs w:val="24"/>
          <w:lang w:eastAsia="en-US"/>
        </w:rPr>
      </w:pPr>
      <w:ins w:id="8" w:author="Φλούδα Χριστίνα" w:date="2016-08-01T09:57:00Z">
        <w:r w:rsidRPr="00994779">
          <w:rPr>
            <w:rFonts w:eastAsia="Times New Roman"/>
            <w:szCs w:val="24"/>
            <w:lang w:eastAsia="en-US"/>
          </w:rPr>
          <w:t>ΠΡΟΕΔΡΕΥΟΜΕΝΗΣ ΚΟΙΝΟΒΟΥΛΕΥΤΙΚΗΣ ΔΗΜΟΚΡΑΤΙΑΣ</w:t>
        </w:r>
      </w:ins>
    </w:p>
    <w:p w14:paraId="61DDBF5D" w14:textId="77777777" w:rsidR="00994779" w:rsidRPr="00994779" w:rsidRDefault="00994779" w:rsidP="00994779">
      <w:pPr>
        <w:spacing w:after="0" w:line="360" w:lineRule="auto"/>
        <w:rPr>
          <w:ins w:id="9" w:author="Φλούδα Χριστίνα" w:date="2016-08-01T09:57:00Z"/>
          <w:rFonts w:eastAsia="Times New Roman"/>
          <w:szCs w:val="24"/>
          <w:lang w:eastAsia="en-US"/>
        </w:rPr>
      </w:pPr>
      <w:ins w:id="10" w:author="Φλούδα Χριστίνα" w:date="2016-08-01T09:57:00Z">
        <w:r w:rsidRPr="00994779">
          <w:rPr>
            <w:rFonts w:eastAsia="Times New Roman"/>
            <w:szCs w:val="24"/>
            <w:lang w:eastAsia="en-US"/>
          </w:rPr>
          <w:t>ΣΥΝΟΔΟΣ Α΄</w:t>
        </w:r>
      </w:ins>
    </w:p>
    <w:p w14:paraId="1303419B" w14:textId="77777777" w:rsidR="00994779" w:rsidRPr="00994779" w:rsidRDefault="00994779" w:rsidP="00994779">
      <w:pPr>
        <w:spacing w:after="0" w:line="360" w:lineRule="auto"/>
        <w:rPr>
          <w:ins w:id="11" w:author="Φλούδα Χριστίνα" w:date="2016-08-01T09:57:00Z"/>
          <w:rFonts w:eastAsia="Times New Roman"/>
          <w:szCs w:val="24"/>
          <w:lang w:eastAsia="en-US"/>
        </w:rPr>
      </w:pPr>
    </w:p>
    <w:p w14:paraId="7EF8A395" w14:textId="77777777" w:rsidR="00994779" w:rsidRPr="00994779" w:rsidRDefault="00994779" w:rsidP="00994779">
      <w:pPr>
        <w:spacing w:after="0" w:line="360" w:lineRule="auto"/>
        <w:rPr>
          <w:ins w:id="12" w:author="Φλούδα Χριστίνα" w:date="2016-08-01T09:57:00Z"/>
          <w:rFonts w:eastAsia="Times New Roman"/>
          <w:szCs w:val="24"/>
          <w:lang w:eastAsia="en-US"/>
        </w:rPr>
      </w:pPr>
      <w:ins w:id="13" w:author="Φλούδα Χριστίνα" w:date="2016-08-01T09:57:00Z">
        <w:r w:rsidRPr="00994779">
          <w:rPr>
            <w:rFonts w:eastAsia="Times New Roman"/>
            <w:szCs w:val="24"/>
            <w:lang w:eastAsia="en-US"/>
          </w:rPr>
          <w:t>ΣΥΝΕΔΡΙΑΣΗ ΡΞΗ΄</w:t>
        </w:r>
      </w:ins>
    </w:p>
    <w:p w14:paraId="23A887E3" w14:textId="77777777" w:rsidR="00994779" w:rsidRPr="00994779" w:rsidRDefault="00994779" w:rsidP="00994779">
      <w:pPr>
        <w:spacing w:after="0" w:line="360" w:lineRule="auto"/>
        <w:rPr>
          <w:ins w:id="14" w:author="Φλούδα Χριστίνα" w:date="2016-08-01T09:57:00Z"/>
          <w:rFonts w:eastAsia="Times New Roman"/>
          <w:szCs w:val="24"/>
          <w:lang w:eastAsia="en-US"/>
        </w:rPr>
      </w:pPr>
      <w:ins w:id="15" w:author="Φλούδα Χριστίνα" w:date="2016-08-01T09:57:00Z">
        <w:r w:rsidRPr="00994779">
          <w:rPr>
            <w:rFonts w:eastAsia="Times New Roman"/>
            <w:szCs w:val="24"/>
            <w:lang w:eastAsia="en-US"/>
          </w:rPr>
          <w:t>Δευτέρα  25 Ιουλίου 2016</w:t>
        </w:r>
      </w:ins>
    </w:p>
    <w:p w14:paraId="1371D394" w14:textId="77777777" w:rsidR="00994779" w:rsidRPr="00994779" w:rsidRDefault="00994779" w:rsidP="00994779">
      <w:pPr>
        <w:spacing w:after="0" w:line="360" w:lineRule="auto"/>
        <w:rPr>
          <w:ins w:id="16" w:author="Φλούδα Χριστίνα" w:date="2016-08-01T09:57:00Z"/>
          <w:rFonts w:eastAsia="Times New Roman"/>
          <w:szCs w:val="24"/>
          <w:lang w:eastAsia="en-US"/>
        </w:rPr>
      </w:pPr>
    </w:p>
    <w:p w14:paraId="10CE8C84" w14:textId="77777777" w:rsidR="00994779" w:rsidRPr="00994779" w:rsidRDefault="00994779" w:rsidP="00994779">
      <w:pPr>
        <w:spacing w:after="0" w:line="360" w:lineRule="auto"/>
        <w:rPr>
          <w:ins w:id="17" w:author="Φλούδα Χριστίνα" w:date="2016-08-01T09:57:00Z"/>
          <w:rFonts w:eastAsia="Times New Roman"/>
          <w:szCs w:val="24"/>
          <w:lang w:eastAsia="en-US"/>
        </w:rPr>
      </w:pPr>
      <w:ins w:id="18" w:author="Φλούδα Χριστίνα" w:date="2016-08-01T09:57:00Z">
        <w:r w:rsidRPr="00994779">
          <w:rPr>
            <w:rFonts w:eastAsia="Times New Roman"/>
            <w:szCs w:val="24"/>
            <w:lang w:eastAsia="en-US"/>
          </w:rPr>
          <w:t>ΘΕΜΑΤΑ</w:t>
        </w:r>
      </w:ins>
    </w:p>
    <w:p w14:paraId="5EF15CD2" w14:textId="77777777" w:rsidR="00994779" w:rsidRPr="00994779" w:rsidRDefault="00994779" w:rsidP="00994779">
      <w:pPr>
        <w:spacing w:after="0" w:line="360" w:lineRule="auto"/>
        <w:rPr>
          <w:ins w:id="19" w:author="Φλούδα Χριστίνα" w:date="2016-08-01T09:57:00Z"/>
          <w:rFonts w:eastAsia="Times New Roman"/>
          <w:szCs w:val="24"/>
          <w:lang w:eastAsia="en-US"/>
        </w:rPr>
      </w:pPr>
      <w:ins w:id="20" w:author="Φλούδα Χριστίνα" w:date="2016-08-01T09:57:00Z">
        <w:r w:rsidRPr="00994779">
          <w:rPr>
            <w:rFonts w:eastAsia="Times New Roman"/>
            <w:szCs w:val="24"/>
            <w:lang w:eastAsia="en-US"/>
          </w:rPr>
          <w:t xml:space="preserve"> </w:t>
        </w:r>
        <w:r w:rsidRPr="00994779">
          <w:rPr>
            <w:rFonts w:eastAsia="Times New Roman"/>
            <w:szCs w:val="24"/>
            <w:lang w:eastAsia="en-US"/>
          </w:rPr>
          <w:br/>
          <w:t xml:space="preserve">Α. ΕΙΔΙΚΑ ΘΕΜΑΤΑ </w:t>
        </w:r>
        <w:r w:rsidRPr="00994779">
          <w:rPr>
            <w:rFonts w:eastAsia="Times New Roman"/>
            <w:szCs w:val="24"/>
            <w:lang w:eastAsia="en-US"/>
          </w:rPr>
          <w:br/>
          <w:t xml:space="preserve">1. Επικύρωση Πρακτικών, σελ. </w:t>
        </w:r>
        <w:r w:rsidRPr="00994779">
          <w:rPr>
            <w:rFonts w:eastAsia="Times New Roman"/>
            <w:szCs w:val="24"/>
            <w:lang w:eastAsia="en-US"/>
          </w:rPr>
          <w:br/>
          <w:t xml:space="preserve">2.  Άδεια απουσίας του Βουλευτή κ. Ν. Νικολόπουλου, σελ. </w:t>
        </w:r>
        <w:r w:rsidRPr="00994779">
          <w:rPr>
            <w:rFonts w:eastAsia="Times New Roman"/>
            <w:szCs w:val="24"/>
            <w:lang w:eastAsia="en-US"/>
          </w:rPr>
          <w:br/>
          <w:t xml:space="preserve">3. Ανακοινώνεται ότι τη συνεδρίαση παρακολουθούν είκοσι τρεις Βέλγοι πρόσκοποι, σελ. </w:t>
        </w:r>
        <w:r w:rsidRPr="00994779">
          <w:rPr>
            <w:rFonts w:eastAsia="Times New Roman"/>
            <w:szCs w:val="24"/>
            <w:lang w:eastAsia="en-US"/>
          </w:rPr>
          <w:br/>
          <w:t xml:space="preserve">4. Επί διαδικαστικού θέματος, σελ. </w:t>
        </w:r>
        <w:r w:rsidRPr="00994779">
          <w:rPr>
            <w:rFonts w:eastAsia="Times New Roman"/>
            <w:szCs w:val="24"/>
            <w:lang w:eastAsia="en-US"/>
          </w:rPr>
          <w:br/>
          <w:t xml:space="preserve">5. Επί προσωπικού θέματος, σελ. </w:t>
        </w:r>
        <w:r w:rsidRPr="00994779">
          <w:rPr>
            <w:rFonts w:eastAsia="Times New Roman"/>
            <w:szCs w:val="24"/>
            <w:lang w:eastAsia="en-US"/>
          </w:rPr>
          <w:br/>
          <w:t xml:space="preserve"> </w:t>
        </w:r>
        <w:r w:rsidRPr="00994779">
          <w:rPr>
            <w:rFonts w:eastAsia="Times New Roman"/>
            <w:szCs w:val="24"/>
            <w:lang w:eastAsia="en-US"/>
          </w:rPr>
          <w:br/>
        </w:r>
      </w:ins>
    </w:p>
    <w:p w14:paraId="6C82DF52" w14:textId="77777777" w:rsidR="00994779" w:rsidRPr="00994779" w:rsidRDefault="00994779" w:rsidP="00994779">
      <w:pPr>
        <w:spacing w:after="0" w:line="360" w:lineRule="auto"/>
        <w:rPr>
          <w:ins w:id="21" w:author="Φλούδα Χριστίνα" w:date="2016-08-01T09:57:00Z"/>
          <w:rFonts w:eastAsia="Times New Roman"/>
          <w:szCs w:val="24"/>
          <w:lang w:eastAsia="en-US"/>
        </w:rPr>
      </w:pPr>
      <w:ins w:id="22" w:author="Φλούδα Χριστίνα" w:date="2016-08-01T09:57:00Z">
        <w:r w:rsidRPr="00994779">
          <w:rPr>
            <w:rFonts w:eastAsia="Times New Roman"/>
            <w:szCs w:val="24"/>
            <w:lang w:eastAsia="en-US"/>
          </w:rPr>
          <w:t xml:space="preserve">Β. ΝΟΜΟΘΕΤΙΚΗ ΕΡΓΑΣΙΑ </w:t>
        </w:r>
        <w:r w:rsidRPr="00994779">
          <w:rPr>
            <w:rFonts w:eastAsia="Times New Roman"/>
            <w:szCs w:val="24"/>
            <w:lang w:eastAsia="en-US"/>
          </w:rPr>
          <w:br/>
          <w:t xml:space="preserve">Συζήτηση και ψήφιση επί της αρχής, των άρθρων και των τροπολογιών και ψήφιση στο σύνολο του σχεδίου νόμου του Υπουργείου Περιβάλλοντος και Ενέργειας: «Πλαίσιο για την ασφάλεια στις </w:t>
        </w:r>
        <w:proofErr w:type="spellStart"/>
        <w:r w:rsidRPr="00994779">
          <w:rPr>
            <w:rFonts w:eastAsia="Times New Roman"/>
            <w:szCs w:val="24"/>
            <w:lang w:eastAsia="en-US"/>
          </w:rPr>
          <w:t>υπεράκτιες</w:t>
        </w:r>
        <w:proofErr w:type="spellEnd"/>
        <w:r w:rsidRPr="00994779">
          <w:rPr>
            <w:rFonts w:eastAsia="Times New Roman"/>
            <w:szCs w:val="24"/>
            <w:lang w:eastAsia="en-US"/>
          </w:rPr>
          <w:t xml:space="preserve"> εργασίες έρευνας και εκμετάλλευσης υδρογονανθράκων, ενσωμάτωση της Οδηγίας 2013/30/ΕΕ, τροποποίηση του </w:t>
        </w:r>
        <w:proofErr w:type="spellStart"/>
        <w:r w:rsidRPr="00994779">
          <w:rPr>
            <w:rFonts w:eastAsia="Times New Roman"/>
            <w:szCs w:val="24"/>
            <w:lang w:eastAsia="en-US"/>
          </w:rPr>
          <w:t>π.δ.</w:t>
        </w:r>
        <w:proofErr w:type="spellEnd"/>
        <w:r w:rsidRPr="00994779">
          <w:rPr>
            <w:rFonts w:eastAsia="Times New Roman"/>
            <w:szCs w:val="24"/>
            <w:lang w:eastAsia="en-US"/>
          </w:rPr>
          <w:t xml:space="preserve"> 148/2009 και άλλες διατάξεις», σελ. </w:t>
        </w:r>
        <w:r w:rsidRPr="00994779">
          <w:rPr>
            <w:rFonts w:eastAsia="Times New Roman"/>
            <w:szCs w:val="24"/>
            <w:lang w:eastAsia="en-US"/>
          </w:rPr>
          <w:br/>
        </w:r>
      </w:ins>
    </w:p>
    <w:p w14:paraId="73BE305E" w14:textId="77777777" w:rsidR="00994779" w:rsidRPr="00994779" w:rsidRDefault="00994779" w:rsidP="00994779">
      <w:pPr>
        <w:spacing w:after="0" w:line="360" w:lineRule="auto"/>
        <w:rPr>
          <w:ins w:id="23" w:author="Φλούδα Χριστίνα" w:date="2016-08-01T09:57:00Z"/>
          <w:rFonts w:eastAsia="Times New Roman"/>
          <w:szCs w:val="24"/>
          <w:lang w:eastAsia="en-US"/>
        </w:rPr>
      </w:pPr>
      <w:ins w:id="24" w:author="Φλούδα Χριστίνα" w:date="2016-08-01T09:57:00Z">
        <w:r w:rsidRPr="00994779">
          <w:rPr>
            <w:rFonts w:eastAsia="Times New Roman"/>
            <w:szCs w:val="24"/>
            <w:lang w:eastAsia="en-US"/>
          </w:rPr>
          <w:t>ΠΡΟΕΔΡΕΥΟΝΤΕΣ</w:t>
        </w:r>
      </w:ins>
    </w:p>
    <w:p w14:paraId="62526F6C" w14:textId="77777777" w:rsidR="00994779" w:rsidRPr="00994779" w:rsidRDefault="00994779" w:rsidP="00994779">
      <w:pPr>
        <w:spacing w:after="0" w:line="360" w:lineRule="auto"/>
        <w:rPr>
          <w:ins w:id="25" w:author="Φλούδα Χριστίνα" w:date="2016-08-01T09:57:00Z"/>
          <w:rFonts w:eastAsia="Times New Roman"/>
          <w:szCs w:val="24"/>
          <w:lang w:eastAsia="en-US"/>
        </w:rPr>
      </w:pPr>
    </w:p>
    <w:p w14:paraId="0F896405" w14:textId="77777777" w:rsidR="00994779" w:rsidRPr="00994779" w:rsidRDefault="00994779" w:rsidP="00994779">
      <w:pPr>
        <w:spacing w:after="0" w:line="360" w:lineRule="auto"/>
        <w:rPr>
          <w:ins w:id="26" w:author="Φλούδα Χριστίνα" w:date="2016-08-01T09:57:00Z"/>
          <w:rFonts w:eastAsia="Times New Roman"/>
          <w:szCs w:val="24"/>
          <w:lang w:eastAsia="en-US"/>
        </w:rPr>
      </w:pPr>
      <w:ins w:id="27" w:author="Φλούδα Χριστίνα" w:date="2016-08-01T09:57:00Z">
        <w:r w:rsidRPr="00994779">
          <w:rPr>
            <w:rFonts w:eastAsia="Times New Roman"/>
            <w:szCs w:val="24"/>
            <w:lang w:eastAsia="en-US"/>
          </w:rPr>
          <w:t>ΛΑΜΠΡΟΥΛΗΣ Γ. , σελ.</w:t>
        </w:r>
      </w:ins>
    </w:p>
    <w:p w14:paraId="24CEC8DE" w14:textId="77777777" w:rsidR="00994779" w:rsidRPr="00994779" w:rsidRDefault="00994779" w:rsidP="00994779">
      <w:pPr>
        <w:spacing w:after="0" w:line="360" w:lineRule="auto"/>
        <w:rPr>
          <w:ins w:id="28" w:author="Φλούδα Χριστίνα" w:date="2016-08-01T09:57:00Z"/>
          <w:rFonts w:eastAsia="Times New Roman"/>
          <w:szCs w:val="24"/>
          <w:lang w:eastAsia="en-US"/>
        </w:rPr>
      </w:pPr>
      <w:ins w:id="29" w:author="Φλούδα Χριστίνα" w:date="2016-08-01T09:57:00Z">
        <w:r w:rsidRPr="00994779">
          <w:rPr>
            <w:rFonts w:eastAsia="Times New Roman"/>
            <w:szCs w:val="24"/>
            <w:lang w:eastAsia="en-US"/>
          </w:rPr>
          <w:t>ΛΥΚΟΥΔΗΣ Σ. , σελ.</w:t>
        </w:r>
      </w:ins>
    </w:p>
    <w:p w14:paraId="2BFCB734" w14:textId="77777777" w:rsidR="00994779" w:rsidRPr="00994779" w:rsidRDefault="00994779" w:rsidP="00994779">
      <w:pPr>
        <w:spacing w:after="0" w:line="360" w:lineRule="auto"/>
        <w:rPr>
          <w:ins w:id="30" w:author="Φλούδα Χριστίνα" w:date="2016-08-01T09:57:00Z"/>
          <w:rFonts w:eastAsia="Times New Roman"/>
          <w:szCs w:val="24"/>
          <w:lang w:eastAsia="en-US"/>
        </w:rPr>
      </w:pPr>
      <w:ins w:id="31" w:author="Φλούδα Χριστίνα" w:date="2016-08-01T09:57:00Z">
        <w:r w:rsidRPr="00994779">
          <w:rPr>
            <w:rFonts w:eastAsia="Times New Roman"/>
            <w:szCs w:val="24"/>
            <w:lang w:eastAsia="en-US"/>
          </w:rPr>
          <w:t>ΚΡΕΜΑΣΤΙΝΟΣ Δ. , σελ.</w:t>
        </w:r>
      </w:ins>
    </w:p>
    <w:p w14:paraId="190D1578" w14:textId="77777777" w:rsidR="00994779" w:rsidRPr="00994779" w:rsidRDefault="00994779" w:rsidP="00994779">
      <w:pPr>
        <w:spacing w:after="0" w:line="360" w:lineRule="auto"/>
        <w:rPr>
          <w:ins w:id="32" w:author="Φλούδα Χριστίνα" w:date="2016-08-01T09:57:00Z"/>
          <w:rFonts w:eastAsia="Times New Roman"/>
          <w:szCs w:val="24"/>
          <w:lang w:eastAsia="en-US"/>
        </w:rPr>
      </w:pPr>
      <w:ins w:id="33" w:author="Φλούδα Χριστίνα" w:date="2016-08-01T09:57:00Z">
        <w:r w:rsidRPr="00994779">
          <w:rPr>
            <w:rFonts w:eastAsia="Times New Roman"/>
            <w:szCs w:val="24"/>
            <w:lang w:eastAsia="en-US"/>
          </w:rPr>
          <w:t>ΟΜΙΛΗΤΕΣ</w:t>
        </w:r>
      </w:ins>
    </w:p>
    <w:p w14:paraId="25FD4C53" w14:textId="77777777" w:rsidR="00994779" w:rsidRPr="00994779" w:rsidRDefault="00994779" w:rsidP="00994779">
      <w:pPr>
        <w:spacing w:after="0" w:line="360" w:lineRule="auto"/>
        <w:rPr>
          <w:ins w:id="34" w:author="Φλούδα Χριστίνα" w:date="2016-08-01T09:57:00Z"/>
          <w:rFonts w:eastAsia="Times New Roman"/>
          <w:szCs w:val="24"/>
          <w:lang w:eastAsia="en-US"/>
        </w:rPr>
      </w:pPr>
      <w:ins w:id="35" w:author="Φλούδα Χριστίνα" w:date="2016-08-01T09:57:00Z">
        <w:r w:rsidRPr="00994779">
          <w:rPr>
            <w:rFonts w:eastAsia="Times New Roman"/>
            <w:szCs w:val="24"/>
            <w:lang w:eastAsia="en-US"/>
          </w:rPr>
          <w:br/>
          <w:t>Α. Επί διαδικαστικού θέματος:</w:t>
        </w:r>
        <w:r w:rsidRPr="00994779">
          <w:rPr>
            <w:rFonts w:eastAsia="Times New Roman"/>
            <w:szCs w:val="24"/>
            <w:lang w:eastAsia="en-US"/>
          </w:rPr>
          <w:br/>
          <w:t>ΓΕΩΡΓΙΑΔΗΣ Σ. , σελ.</w:t>
        </w:r>
        <w:r w:rsidRPr="00994779">
          <w:rPr>
            <w:rFonts w:eastAsia="Times New Roman"/>
            <w:szCs w:val="24"/>
            <w:lang w:eastAsia="en-US"/>
          </w:rPr>
          <w:br/>
          <w:t>ΘΕΟΧΑΡΟΠΟΥΛΟΣ Α. , σελ.</w:t>
        </w:r>
        <w:r w:rsidRPr="00994779">
          <w:rPr>
            <w:rFonts w:eastAsia="Times New Roman"/>
            <w:szCs w:val="24"/>
            <w:lang w:eastAsia="en-US"/>
          </w:rPr>
          <w:br/>
          <w:t>ΙΓΓΛΕΖΗ Α. , σελ.</w:t>
        </w:r>
        <w:r w:rsidRPr="00994779">
          <w:rPr>
            <w:rFonts w:eastAsia="Times New Roman"/>
            <w:szCs w:val="24"/>
            <w:lang w:eastAsia="en-US"/>
          </w:rPr>
          <w:br/>
          <w:t>ΚΕΓΚΕΡΟΓΛΟΥ Β. , σελ.</w:t>
        </w:r>
        <w:r w:rsidRPr="00994779">
          <w:rPr>
            <w:rFonts w:eastAsia="Times New Roman"/>
            <w:szCs w:val="24"/>
            <w:lang w:eastAsia="en-US"/>
          </w:rPr>
          <w:br/>
          <w:t>ΚΕΡΑΜΕΩΣ Ν. , σελ.</w:t>
        </w:r>
        <w:r w:rsidRPr="00994779">
          <w:rPr>
            <w:rFonts w:eastAsia="Times New Roman"/>
            <w:szCs w:val="24"/>
            <w:lang w:eastAsia="en-US"/>
          </w:rPr>
          <w:br/>
          <w:t>ΛΑΜΠΡΟΥΛΗΣ Γ. , σελ.</w:t>
        </w:r>
        <w:r w:rsidRPr="00994779">
          <w:rPr>
            <w:rFonts w:eastAsia="Times New Roman"/>
            <w:szCs w:val="24"/>
            <w:lang w:eastAsia="en-US"/>
          </w:rPr>
          <w:br/>
          <w:t>ΛΥΚΟΥΔΗΣ Σ. , σελ.</w:t>
        </w:r>
        <w:r w:rsidRPr="00994779">
          <w:rPr>
            <w:rFonts w:eastAsia="Times New Roman"/>
            <w:szCs w:val="24"/>
            <w:lang w:eastAsia="en-US"/>
          </w:rPr>
          <w:br/>
          <w:t>ΜΑΝΙΑΤΗΣ Ι. , σελ.</w:t>
        </w:r>
        <w:r w:rsidRPr="00994779">
          <w:rPr>
            <w:rFonts w:eastAsia="Times New Roman"/>
            <w:szCs w:val="24"/>
            <w:lang w:eastAsia="en-US"/>
          </w:rPr>
          <w:br/>
          <w:t>ΠΑΠΑΓΓΕΛΟΠΟΥΛΟΣ Δ. , σελ.</w:t>
        </w:r>
        <w:r w:rsidRPr="00994779">
          <w:rPr>
            <w:rFonts w:eastAsia="Times New Roman"/>
            <w:szCs w:val="24"/>
            <w:lang w:eastAsia="en-US"/>
          </w:rPr>
          <w:br/>
          <w:t>ΠΑΠΑΧΡΙΣΤΟΠΟΥΛΟΣ Α. , σελ.</w:t>
        </w:r>
        <w:r w:rsidRPr="00994779">
          <w:rPr>
            <w:rFonts w:eastAsia="Times New Roman"/>
            <w:szCs w:val="24"/>
            <w:lang w:eastAsia="en-US"/>
          </w:rPr>
          <w:br/>
          <w:t>ΣΚΟΥΡΛΕΤΗΣ Π. , σελ.</w:t>
        </w:r>
        <w:r w:rsidRPr="00994779">
          <w:rPr>
            <w:rFonts w:eastAsia="Times New Roman"/>
            <w:szCs w:val="24"/>
            <w:lang w:eastAsia="en-US"/>
          </w:rPr>
          <w:br/>
        </w:r>
        <w:r w:rsidRPr="00994779">
          <w:rPr>
            <w:rFonts w:eastAsia="Times New Roman"/>
            <w:szCs w:val="24"/>
            <w:lang w:eastAsia="en-US"/>
          </w:rPr>
          <w:br/>
          <w:t>Β. Επί προσωπικού θέματος:</w:t>
        </w:r>
        <w:r w:rsidRPr="00994779">
          <w:rPr>
            <w:rFonts w:eastAsia="Times New Roman"/>
            <w:szCs w:val="24"/>
            <w:lang w:eastAsia="en-US"/>
          </w:rPr>
          <w:br/>
          <w:t>ΓΕΩΡΓΙΑΔΗΣ Σ. , σελ.</w:t>
        </w:r>
        <w:r w:rsidRPr="00994779">
          <w:rPr>
            <w:rFonts w:eastAsia="Times New Roman"/>
            <w:szCs w:val="24"/>
            <w:lang w:eastAsia="en-US"/>
          </w:rPr>
          <w:br/>
          <w:t>ΘΕΟΧΑΡΟΠΟΥΛΟΣ Α. , σελ.</w:t>
        </w:r>
        <w:r w:rsidRPr="00994779">
          <w:rPr>
            <w:rFonts w:eastAsia="Times New Roman"/>
            <w:szCs w:val="24"/>
            <w:lang w:eastAsia="en-US"/>
          </w:rPr>
          <w:br/>
          <w:t>ΙΓΓΛΕΖΗ Α. , σελ.</w:t>
        </w:r>
        <w:r w:rsidRPr="00994779">
          <w:rPr>
            <w:rFonts w:eastAsia="Times New Roman"/>
            <w:szCs w:val="24"/>
            <w:lang w:eastAsia="en-US"/>
          </w:rPr>
          <w:br/>
          <w:t>ΜΑΝΙΑΤΗΣ Ι. , σελ.</w:t>
        </w:r>
        <w:r w:rsidRPr="00994779">
          <w:rPr>
            <w:rFonts w:eastAsia="Times New Roman"/>
            <w:szCs w:val="24"/>
            <w:lang w:eastAsia="en-US"/>
          </w:rPr>
          <w:br/>
          <w:t>ΣΚΟΥΡΛΕΤΗΣ Π. , σελ.</w:t>
        </w:r>
        <w:r w:rsidRPr="00994779">
          <w:rPr>
            <w:rFonts w:eastAsia="Times New Roman"/>
            <w:szCs w:val="24"/>
            <w:lang w:eastAsia="en-US"/>
          </w:rPr>
          <w:br/>
        </w:r>
        <w:r w:rsidRPr="00994779">
          <w:rPr>
            <w:rFonts w:eastAsia="Times New Roman"/>
            <w:szCs w:val="24"/>
            <w:lang w:eastAsia="en-US"/>
          </w:rPr>
          <w:br/>
          <w:t>Γ. Επί του σχεδίου νόμου του Υπουργείου Περιβάλλοντος και Ενέργειας:</w:t>
        </w:r>
        <w:r w:rsidRPr="00994779">
          <w:rPr>
            <w:rFonts w:eastAsia="Times New Roman"/>
            <w:szCs w:val="24"/>
            <w:lang w:eastAsia="en-US"/>
          </w:rPr>
          <w:br/>
          <w:t>ΑΜΥΡΑΣ Γ. , σελ.</w:t>
        </w:r>
        <w:r w:rsidRPr="00994779">
          <w:rPr>
            <w:rFonts w:eastAsia="Times New Roman"/>
            <w:szCs w:val="24"/>
            <w:lang w:eastAsia="en-US"/>
          </w:rPr>
          <w:br/>
          <w:t>ΒΑΡΔΑΛΗΣ Α. , σελ.</w:t>
        </w:r>
        <w:r w:rsidRPr="00994779">
          <w:rPr>
            <w:rFonts w:eastAsia="Times New Roman"/>
            <w:szCs w:val="24"/>
            <w:lang w:eastAsia="en-US"/>
          </w:rPr>
          <w:br/>
          <w:t>ΓΕΩΡΓΙΑΔΗΣ Σ. , σελ.</w:t>
        </w:r>
        <w:r w:rsidRPr="00994779">
          <w:rPr>
            <w:rFonts w:eastAsia="Times New Roman"/>
            <w:szCs w:val="24"/>
            <w:lang w:eastAsia="en-US"/>
          </w:rPr>
          <w:br/>
          <w:t>ΔΑΝΕΛΛΗΣ Σ. , σελ.</w:t>
        </w:r>
        <w:r w:rsidRPr="00994779">
          <w:rPr>
            <w:rFonts w:eastAsia="Times New Roman"/>
            <w:szCs w:val="24"/>
            <w:lang w:eastAsia="en-US"/>
          </w:rPr>
          <w:br/>
          <w:t>ΖΑΡΟΥΛΙΑ Ε. , σελ.</w:t>
        </w:r>
        <w:r w:rsidRPr="00994779">
          <w:rPr>
            <w:rFonts w:eastAsia="Times New Roman"/>
            <w:szCs w:val="24"/>
            <w:lang w:eastAsia="en-US"/>
          </w:rPr>
          <w:br/>
          <w:t>ΘΕΟΧΑΡΗΣ Θ. , σελ.</w:t>
        </w:r>
        <w:r w:rsidRPr="00994779">
          <w:rPr>
            <w:rFonts w:eastAsia="Times New Roman"/>
            <w:szCs w:val="24"/>
            <w:lang w:eastAsia="en-US"/>
          </w:rPr>
          <w:br/>
          <w:t>ΘΕΟΧΑΡΟΠΟΥΛΟΣ Α. , σελ.</w:t>
        </w:r>
        <w:r w:rsidRPr="00994779">
          <w:rPr>
            <w:rFonts w:eastAsia="Times New Roman"/>
            <w:szCs w:val="24"/>
            <w:lang w:eastAsia="en-US"/>
          </w:rPr>
          <w:br/>
          <w:t>ΙΓΓΛΕΖΗ Α. , σελ.</w:t>
        </w:r>
        <w:r w:rsidRPr="00994779">
          <w:rPr>
            <w:rFonts w:eastAsia="Times New Roman"/>
            <w:szCs w:val="24"/>
            <w:lang w:eastAsia="en-US"/>
          </w:rPr>
          <w:br/>
          <w:t>ΚΑΡΡΑΣ Γ. , σελ.</w:t>
        </w:r>
        <w:r w:rsidRPr="00994779">
          <w:rPr>
            <w:rFonts w:eastAsia="Times New Roman"/>
            <w:szCs w:val="24"/>
            <w:lang w:eastAsia="en-US"/>
          </w:rPr>
          <w:br/>
          <w:t>ΚΑΣΙΔΙΑΡΗΣ Η. , σελ.</w:t>
        </w:r>
        <w:r w:rsidRPr="00994779">
          <w:rPr>
            <w:rFonts w:eastAsia="Times New Roman"/>
            <w:szCs w:val="24"/>
            <w:lang w:eastAsia="en-US"/>
          </w:rPr>
          <w:br/>
          <w:t>ΚΑΦΑΝΤΑΡΗ Χ. , σελ.</w:t>
        </w:r>
        <w:r w:rsidRPr="00994779">
          <w:rPr>
            <w:rFonts w:eastAsia="Times New Roman"/>
            <w:szCs w:val="24"/>
            <w:lang w:eastAsia="en-US"/>
          </w:rPr>
          <w:br/>
          <w:t>ΚΕΓΚΕΡΟΓΛΟΥ Β. , σελ.</w:t>
        </w:r>
        <w:r w:rsidRPr="00994779">
          <w:rPr>
            <w:rFonts w:eastAsia="Times New Roman"/>
            <w:szCs w:val="24"/>
            <w:lang w:eastAsia="en-US"/>
          </w:rPr>
          <w:br/>
          <w:t>ΚΕΦΑΛΟΓΙΑΝΝΗ  Ό. , σελ.</w:t>
        </w:r>
        <w:r w:rsidRPr="00994779">
          <w:rPr>
            <w:rFonts w:eastAsia="Times New Roman"/>
            <w:szCs w:val="24"/>
            <w:lang w:eastAsia="en-US"/>
          </w:rPr>
          <w:br/>
          <w:t>ΜΑΝΙΑΤΗΣ Ι. , σελ.</w:t>
        </w:r>
        <w:r w:rsidRPr="00994779">
          <w:rPr>
            <w:rFonts w:eastAsia="Times New Roman"/>
            <w:szCs w:val="24"/>
            <w:lang w:eastAsia="en-US"/>
          </w:rPr>
          <w:br/>
          <w:t>ΜΑΥΡΩΤΑΣ Γ. , σελ.</w:t>
        </w:r>
        <w:r w:rsidRPr="00994779">
          <w:rPr>
            <w:rFonts w:eastAsia="Times New Roman"/>
            <w:szCs w:val="24"/>
            <w:lang w:eastAsia="en-US"/>
          </w:rPr>
          <w:br/>
          <w:t>ΜΕΓΑΛΟΜΥΣΤΑΚΑΣ Α. , σελ.</w:t>
        </w:r>
        <w:r w:rsidRPr="00994779">
          <w:rPr>
            <w:rFonts w:eastAsia="Times New Roman"/>
            <w:szCs w:val="24"/>
            <w:lang w:eastAsia="en-US"/>
          </w:rPr>
          <w:br/>
          <w:t>ΠΑΠΠΑΣ Ν. , σελ.</w:t>
        </w:r>
        <w:r w:rsidRPr="00994779">
          <w:rPr>
            <w:rFonts w:eastAsia="Times New Roman"/>
            <w:szCs w:val="24"/>
            <w:lang w:eastAsia="en-US"/>
          </w:rPr>
          <w:br/>
          <w:t>ΣΑΡΙΔΗΣ Ι. , σελ.</w:t>
        </w:r>
        <w:r w:rsidRPr="00994779">
          <w:rPr>
            <w:rFonts w:eastAsia="Times New Roman"/>
            <w:szCs w:val="24"/>
            <w:lang w:eastAsia="en-US"/>
          </w:rPr>
          <w:br/>
          <w:t>ΣΚΟΥΡΛΕΤΗΣ Π. , σελ.</w:t>
        </w:r>
        <w:r w:rsidRPr="00994779">
          <w:rPr>
            <w:rFonts w:eastAsia="Times New Roman"/>
            <w:szCs w:val="24"/>
            <w:lang w:eastAsia="en-US"/>
          </w:rPr>
          <w:br/>
          <w:t>ΣΚΡΕΚΑΣ Κ. , σελ.</w:t>
        </w:r>
        <w:r w:rsidRPr="00994779">
          <w:rPr>
            <w:rFonts w:eastAsia="Times New Roman"/>
            <w:szCs w:val="24"/>
            <w:lang w:eastAsia="en-US"/>
          </w:rPr>
          <w:br/>
          <w:t>ΤΖΑΚΡΗ Θ. , σελ.</w:t>
        </w:r>
        <w:r w:rsidRPr="00994779">
          <w:rPr>
            <w:rFonts w:eastAsia="Times New Roman"/>
            <w:szCs w:val="24"/>
            <w:lang w:eastAsia="en-US"/>
          </w:rPr>
          <w:br/>
          <w:t>ΦΑΜΕΛΛΟΣ Σ. , σελ.</w:t>
        </w:r>
        <w:r w:rsidRPr="00994779">
          <w:rPr>
            <w:rFonts w:eastAsia="Times New Roman"/>
            <w:szCs w:val="24"/>
            <w:lang w:eastAsia="en-US"/>
          </w:rPr>
          <w:br/>
          <w:t>ΦΩΤΗΛΑΣ Ι. , σελ.</w:t>
        </w:r>
        <w:r w:rsidRPr="00994779">
          <w:rPr>
            <w:rFonts w:eastAsia="Times New Roman"/>
            <w:szCs w:val="24"/>
            <w:lang w:eastAsia="en-US"/>
          </w:rPr>
          <w:br/>
          <w:t>ΧΡΥΣΟΒΕΛΩΝΗ Μ. , σελ.</w:t>
        </w:r>
        <w:r w:rsidRPr="00994779">
          <w:rPr>
            <w:rFonts w:eastAsia="Times New Roman"/>
            <w:szCs w:val="24"/>
            <w:lang w:eastAsia="en-US"/>
          </w:rPr>
          <w:br/>
        </w:r>
      </w:ins>
    </w:p>
    <w:p w14:paraId="1F84C455" w14:textId="7E928233" w:rsidR="006C3A8A" w:rsidRDefault="00994779">
      <w:pPr>
        <w:spacing w:after="0" w:line="600" w:lineRule="auto"/>
        <w:ind w:firstLine="720"/>
        <w:jc w:val="center"/>
        <w:rPr>
          <w:rFonts w:eastAsia="Times New Roman"/>
          <w:szCs w:val="24"/>
        </w:rPr>
      </w:pPr>
      <w:bookmarkStart w:id="36" w:name="_GoBack"/>
      <w:bookmarkEnd w:id="36"/>
      <w:r>
        <w:rPr>
          <w:rFonts w:eastAsia="Times New Roman"/>
          <w:szCs w:val="24"/>
        </w:rPr>
        <w:t>ΠΡΑΚΤΙΚΑ ΒΟΥΛΗΣ</w:t>
      </w:r>
    </w:p>
    <w:p w14:paraId="1F84C456" w14:textId="77777777" w:rsidR="006C3A8A" w:rsidRDefault="00994779">
      <w:pPr>
        <w:spacing w:line="600" w:lineRule="auto"/>
        <w:ind w:firstLine="720"/>
        <w:jc w:val="center"/>
        <w:rPr>
          <w:rFonts w:eastAsia="Times New Roman"/>
          <w:szCs w:val="24"/>
        </w:rPr>
      </w:pPr>
      <w:r>
        <w:rPr>
          <w:rFonts w:eastAsia="Times New Roman"/>
          <w:szCs w:val="24"/>
        </w:rPr>
        <w:t xml:space="preserve">ΙΖ’ ΠΕΡΙΟΔΟΣ </w:t>
      </w:r>
    </w:p>
    <w:p w14:paraId="1F84C457" w14:textId="77777777" w:rsidR="006C3A8A" w:rsidRDefault="0099477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F84C458" w14:textId="77777777" w:rsidR="006C3A8A" w:rsidRDefault="00994779">
      <w:pPr>
        <w:spacing w:line="600" w:lineRule="auto"/>
        <w:ind w:firstLine="720"/>
        <w:jc w:val="center"/>
        <w:rPr>
          <w:rFonts w:eastAsia="Times New Roman"/>
          <w:szCs w:val="24"/>
        </w:rPr>
      </w:pPr>
      <w:r>
        <w:rPr>
          <w:rFonts w:eastAsia="Times New Roman"/>
          <w:szCs w:val="24"/>
        </w:rPr>
        <w:t>ΣΥΝΟΔΟΣ Α΄</w:t>
      </w:r>
    </w:p>
    <w:p w14:paraId="1F84C459" w14:textId="77777777" w:rsidR="006C3A8A" w:rsidRDefault="00994779">
      <w:pPr>
        <w:spacing w:line="600" w:lineRule="auto"/>
        <w:ind w:firstLine="720"/>
        <w:jc w:val="center"/>
        <w:rPr>
          <w:rFonts w:eastAsia="Times New Roman"/>
          <w:szCs w:val="24"/>
        </w:rPr>
      </w:pPr>
      <w:r>
        <w:rPr>
          <w:rFonts w:eastAsia="Times New Roman"/>
          <w:szCs w:val="24"/>
        </w:rPr>
        <w:t>ΣΥΝΕΔΡΙΑΣΗ ΡΞΗ΄</w:t>
      </w:r>
    </w:p>
    <w:p w14:paraId="1F84C45A" w14:textId="77777777" w:rsidR="006C3A8A" w:rsidRDefault="00994779">
      <w:pPr>
        <w:spacing w:line="600" w:lineRule="auto"/>
        <w:ind w:firstLine="720"/>
        <w:jc w:val="center"/>
        <w:rPr>
          <w:rFonts w:eastAsia="Times New Roman"/>
          <w:szCs w:val="24"/>
        </w:rPr>
      </w:pPr>
      <w:r>
        <w:rPr>
          <w:rFonts w:eastAsia="Times New Roman"/>
          <w:szCs w:val="24"/>
        </w:rPr>
        <w:t>Δευτέρα 25 Ιουλίου 2016</w:t>
      </w:r>
    </w:p>
    <w:p w14:paraId="1F84C45B" w14:textId="77777777" w:rsidR="006C3A8A" w:rsidRDefault="00994779">
      <w:pPr>
        <w:spacing w:line="600" w:lineRule="auto"/>
        <w:ind w:firstLine="720"/>
        <w:jc w:val="both"/>
        <w:rPr>
          <w:rFonts w:eastAsia="Times New Roman"/>
          <w:szCs w:val="24"/>
        </w:rPr>
      </w:pPr>
      <w:r>
        <w:rPr>
          <w:rFonts w:eastAsia="Times New Roman"/>
          <w:szCs w:val="24"/>
        </w:rPr>
        <w:t xml:space="preserve">Αθήνα, σήμερα στις 25 Ιουλίου 2016, ημέρα Δευτέρα και ώρα 13.14΄ συνήλθε στην Αίθουσα των συνεδριάσεων του Βουλευτηρίου η Βουλή σε ολομέλεια για να συνεδριάσει υπό την προεδρία του Ζ΄ Αντιπροέδρου αυτής κ. </w:t>
      </w:r>
      <w:r w:rsidRPr="00A309FA">
        <w:rPr>
          <w:rFonts w:eastAsia="Times New Roman"/>
          <w:b/>
          <w:szCs w:val="24"/>
        </w:rPr>
        <w:t>ΣΠΥΡΙΔΩΝΟΣ ΛΥΚΟΥΔΗ.</w:t>
      </w:r>
    </w:p>
    <w:p w14:paraId="1F84C45C" w14:textId="77777777" w:rsidR="006C3A8A" w:rsidRDefault="0099477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αρχίζει η συνεδρίαση.</w:t>
      </w:r>
    </w:p>
    <w:p w14:paraId="1F84C45D"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(ΕΠΙΚΥΡΩΣΗ ΠΡΑΚΤΙΚΩΝ: Σύμφωνα με την από 22 Ιουλίου 2016 εξουσιοδότηση του Σώματος επικυρώθηκαν με ευθύνη του Προεδρείου τα Πρακτικά της ΡΞΖ΄ συνεδριάσεώς του, της Παρασκευής 22 Ιουλίου 2016, σε ό,τι αφορά στην ψήφιση στο σύνολο του σχεδίου νόμου: «Εναρμόνιση της νομοθεσίας με την Οδηγία 2012/34/ΕΕ του Ευρωπαϊκού Κοινοβουλίου και του Συμβουλίου της 21ης Νοεμβρίου 2012 για τη δημιουργία ενιαίου ευρωπαϊκού σιδηροδρομικού χώρου (ΕΕ </w:t>
      </w:r>
      <w:r>
        <w:rPr>
          <w:rFonts w:eastAsia="Times New Roman"/>
          <w:szCs w:val="24"/>
          <w:lang w:val="en-US"/>
        </w:rPr>
        <w:t>L</w:t>
      </w:r>
      <w:r>
        <w:rPr>
          <w:rFonts w:eastAsia="Times New Roman"/>
          <w:szCs w:val="24"/>
        </w:rPr>
        <w:t>343/32 της 14.12.2012) και άλλες διατάξεις»).</w:t>
      </w:r>
    </w:p>
    <w:p w14:paraId="1F84C45E" w14:textId="77777777" w:rsidR="006C3A8A" w:rsidRDefault="00994779">
      <w:pPr>
        <w:spacing w:line="600" w:lineRule="auto"/>
        <w:ind w:firstLine="720"/>
        <w:jc w:val="both"/>
        <w:rPr>
          <w:rFonts w:eastAsia="Times New Roman"/>
          <w:szCs w:val="24"/>
        </w:rPr>
      </w:pPr>
      <w:r>
        <w:rPr>
          <w:rFonts w:eastAsia="Times New Roman"/>
          <w:szCs w:val="24"/>
          <w:lang w:val="en-US"/>
        </w:rPr>
        <w:t>E</w:t>
      </w:r>
      <w:proofErr w:type="spellStart"/>
      <w:r>
        <w:rPr>
          <w:rFonts w:eastAsia="Times New Roman"/>
          <w:szCs w:val="24"/>
        </w:rPr>
        <w:t>ισερχόμαστε</w:t>
      </w:r>
      <w:proofErr w:type="spellEnd"/>
      <w:r>
        <w:rPr>
          <w:rFonts w:eastAsia="Times New Roman"/>
          <w:szCs w:val="24"/>
        </w:rPr>
        <w:t xml:space="preserve"> στην ημερήσια διάταξη της </w:t>
      </w:r>
    </w:p>
    <w:p w14:paraId="1F84C45F" w14:textId="77777777" w:rsidR="006C3A8A" w:rsidRDefault="00994779">
      <w:pPr>
        <w:spacing w:line="600" w:lineRule="auto"/>
        <w:ind w:firstLine="720"/>
        <w:jc w:val="center"/>
        <w:rPr>
          <w:rFonts w:eastAsia="Times New Roman"/>
          <w:b/>
          <w:szCs w:val="24"/>
        </w:rPr>
      </w:pPr>
      <w:r w:rsidRPr="00022E40">
        <w:rPr>
          <w:rFonts w:eastAsia="Times New Roman"/>
          <w:b/>
          <w:szCs w:val="24"/>
        </w:rPr>
        <w:t>ΝΟΜΟΘΕΤΙΚΗΣ ΕΡΓΑΣΙΑΣ</w:t>
      </w:r>
    </w:p>
    <w:p w14:paraId="1F84C460" w14:textId="77777777" w:rsidR="006C3A8A" w:rsidRDefault="00994779">
      <w:pPr>
        <w:spacing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σχεδίου νόμου του Υπουργείου Περιβάλλοντος και Ενέργειας: «Πλαίσιο για την ασφάλεια στις </w:t>
      </w:r>
      <w:proofErr w:type="spellStart"/>
      <w:r>
        <w:rPr>
          <w:rFonts w:eastAsia="Times New Roman"/>
          <w:szCs w:val="24"/>
        </w:rPr>
        <w:t>υπεράκτιες</w:t>
      </w:r>
      <w:proofErr w:type="spellEnd"/>
      <w:r>
        <w:rPr>
          <w:rFonts w:eastAsia="Times New Roman"/>
          <w:szCs w:val="24"/>
        </w:rPr>
        <w:t xml:space="preserve"> εργασίες έρευνας </w:t>
      </w:r>
      <w:r>
        <w:rPr>
          <w:rFonts w:eastAsia="Times New Roman"/>
          <w:szCs w:val="24"/>
        </w:rPr>
        <w:lastRenderedPageBreak/>
        <w:t xml:space="preserve">και εκμετάλλευσης υδρογονανθράκων, ενσωμάτωση της Οδηγίας 2013/30/ΕΕ, τροποποίηση του </w:t>
      </w:r>
      <w:proofErr w:type="spellStart"/>
      <w:r>
        <w:rPr>
          <w:rFonts w:eastAsia="Times New Roman"/>
          <w:szCs w:val="24"/>
        </w:rPr>
        <w:t>π.δ.</w:t>
      </w:r>
      <w:proofErr w:type="spellEnd"/>
      <w:r>
        <w:rPr>
          <w:rFonts w:eastAsia="Times New Roman"/>
          <w:szCs w:val="24"/>
        </w:rPr>
        <w:t xml:space="preserve"> 148/2009 και άλλες διατάξεις». </w:t>
      </w:r>
    </w:p>
    <w:p w14:paraId="1F84C461" w14:textId="77777777" w:rsidR="006C3A8A" w:rsidRDefault="00994779">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της 20ης Ιουλίου 2016, τη συζήτηση του νομοσχεδίου σε μία συνεδρίαση, ενιαία επί της αρχής, επί των άρθρων και επί των τροπολογιών.</w:t>
      </w:r>
    </w:p>
    <w:p w14:paraId="1F84C462" w14:textId="77777777" w:rsidR="006C3A8A" w:rsidRDefault="00994779">
      <w:pPr>
        <w:spacing w:line="600" w:lineRule="auto"/>
        <w:ind w:firstLine="720"/>
        <w:jc w:val="both"/>
        <w:rPr>
          <w:rFonts w:eastAsia="Times New Roman"/>
          <w:szCs w:val="24"/>
        </w:rPr>
      </w:pPr>
      <w:r>
        <w:rPr>
          <w:rFonts w:eastAsia="Times New Roman"/>
          <w:szCs w:val="24"/>
        </w:rPr>
        <w:t>Κυρίες και κύριοι συνάδελφοι, ο Βουλευτής κ. Νικόλαος Νικολόπουλος ζητεί άδεια ολιγοήμερης απουσίας στο εξωτερικό από 22 έως 26 Ιουλίου 2016.</w:t>
      </w:r>
    </w:p>
    <w:p w14:paraId="1F84C463" w14:textId="77777777" w:rsidR="006C3A8A" w:rsidRDefault="00994779">
      <w:pPr>
        <w:spacing w:line="600" w:lineRule="auto"/>
        <w:ind w:firstLine="720"/>
        <w:jc w:val="both"/>
        <w:rPr>
          <w:rFonts w:eastAsia="Times New Roman"/>
          <w:szCs w:val="24"/>
        </w:rPr>
      </w:pPr>
      <w:r>
        <w:rPr>
          <w:rFonts w:eastAsia="Times New Roman"/>
          <w:szCs w:val="24"/>
        </w:rPr>
        <w:t>Η Βουλή εγκρίνει;</w:t>
      </w:r>
    </w:p>
    <w:p w14:paraId="1F84C464" w14:textId="77777777" w:rsidR="006C3A8A" w:rsidRDefault="00994779">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1F84C465"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η Βουλή ενέκρινε τη ζητηθείσα άδεια. </w:t>
      </w:r>
    </w:p>
    <w:p w14:paraId="1F84C466"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Επίσης, κυρίες και κύριοι συνάδελφοι, έχουν κατατεθεί τέσσερις τροπολογίες. Μία εξ αυτών είναι από τον Υπουργό κ. Παπαγγελόπουλο. Μας ζήτησε –και το Προεδρείο συμφωνεί- να προηγηθεί, για να αναγνώσει και να καταθέσει την τροπολογία του διότι, λόγω ανειλημμένης υποχρέωσης, πρέπει να φύγει. </w:t>
      </w:r>
    </w:p>
    <w:p w14:paraId="1F84C467" w14:textId="77777777" w:rsidR="006C3A8A" w:rsidRDefault="00994779">
      <w:pPr>
        <w:spacing w:line="600" w:lineRule="auto"/>
        <w:ind w:firstLine="720"/>
        <w:jc w:val="both"/>
        <w:rPr>
          <w:rFonts w:eastAsia="Times New Roman"/>
          <w:szCs w:val="24"/>
        </w:rPr>
      </w:pPr>
      <w:r>
        <w:rPr>
          <w:rFonts w:eastAsia="Times New Roman"/>
          <w:szCs w:val="24"/>
        </w:rPr>
        <w:t>Η Βουλή εγκρίνει;</w:t>
      </w:r>
    </w:p>
    <w:p w14:paraId="1F84C468" w14:textId="77777777" w:rsidR="006C3A8A" w:rsidRDefault="00994779">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1F84C469"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η Βουλή ενέκρινε. </w:t>
      </w:r>
    </w:p>
    <w:p w14:paraId="1F84C46A" w14:textId="77777777" w:rsidR="006C3A8A" w:rsidRDefault="00994779">
      <w:pPr>
        <w:spacing w:line="600" w:lineRule="auto"/>
        <w:ind w:firstLine="720"/>
        <w:jc w:val="both"/>
        <w:rPr>
          <w:rFonts w:eastAsia="Times New Roman"/>
          <w:szCs w:val="24"/>
        </w:rPr>
      </w:pPr>
      <w:r>
        <w:rPr>
          <w:rFonts w:eastAsia="Times New Roman"/>
          <w:szCs w:val="24"/>
        </w:rPr>
        <w:t>Κύριε Υπουργέ, έχετε τον λόγο για τρία λεπτά. Αρκούν; Θέλετε παραπάνω;</w:t>
      </w:r>
    </w:p>
    <w:p w14:paraId="1F84C46B" w14:textId="77777777" w:rsidR="006C3A8A" w:rsidRDefault="00994779">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Ευχαριστώ, κύριε Πρόεδρε. Πολύ λιγότερο θα χρειαστώ. Είναι για τυπικούς λόγους η τροπολογία.</w:t>
      </w:r>
    </w:p>
    <w:p w14:paraId="1F84C46C"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με την προτεινόμενη ρύθμιση αντικαθίστανται και εξειδικεύονται ορισμένες διατάξεις του ν. 3213/2003, όπως αυτές τροποποιήθηκαν με τον τελευταίο ν. 4389/2016. Οι νέες αυτές ρυθμίσεις κρίνονται αναγκαίες για την αποτελεσματική αναβάθμιση και λειτουργία της ηλεκτρονικής εφαρμογής, για την υποβολή των δηλώσεων περιουσιακής κατάστασης, καθώς και των δηλώσεων οικονομικών συμφερόντων. </w:t>
      </w:r>
    </w:p>
    <w:p w14:paraId="1F84C46D" w14:textId="77777777" w:rsidR="006C3A8A" w:rsidRDefault="00994779">
      <w:pPr>
        <w:spacing w:line="600" w:lineRule="auto"/>
        <w:ind w:firstLine="720"/>
        <w:jc w:val="both"/>
        <w:rPr>
          <w:rFonts w:eastAsia="Times New Roman"/>
          <w:szCs w:val="24"/>
        </w:rPr>
      </w:pPr>
      <w:r>
        <w:rPr>
          <w:rFonts w:eastAsia="Times New Roman"/>
          <w:szCs w:val="24"/>
        </w:rPr>
        <w:t xml:space="preserve">Συγκεκριμένα, με την παράγραφο 1 του άρθρου οι ειδικοί επιθεωρητές που εργάζονται με απόσπαση στο Γραφείο του Γενικού Επιθεωρητή της Δημόσιας Διοίκησης αποχωρίζονται από την περίπτωση λ΄ του άρθρου 1 παράγραφος 1 του ν. 3213/03 και μεταφέρονται στην περίπτωση </w:t>
      </w:r>
      <w:proofErr w:type="spellStart"/>
      <w:r>
        <w:rPr>
          <w:rFonts w:eastAsia="Times New Roman"/>
          <w:szCs w:val="24"/>
        </w:rPr>
        <w:t>κβ</w:t>
      </w:r>
      <w:proofErr w:type="spellEnd"/>
      <w:r>
        <w:rPr>
          <w:rFonts w:eastAsia="Times New Roman"/>
          <w:szCs w:val="24"/>
        </w:rPr>
        <w:t xml:space="preserve">΄ της ίδιας διάταξης. Από την ίδια περίπτωση </w:t>
      </w:r>
      <w:proofErr w:type="spellStart"/>
      <w:r>
        <w:rPr>
          <w:rFonts w:eastAsia="Times New Roman"/>
          <w:szCs w:val="24"/>
        </w:rPr>
        <w:t>κβ</w:t>
      </w:r>
      <w:proofErr w:type="spellEnd"/>
      <w:r>
        <w:rPr>
          <w:rFonts w:eastAsia="Times New Roman"/>
          <w:szCs w:val="24"/>
        </w:rPr>
        <w:t>΄ διαγράφεται η αναφορά στους βοηθούς του Γενικού Επιθεωρητή Δημόσιας Διοίκησης, διότι οι θέσεις βοηθών του Γενικού Επιθεωρητή έχουν καταργηθεί μετά τη θέση σε ισχύ του άρθρου 25 του ν. 4305/14.</w:t>
      </w:r>
    </w:p>
    <w:p w14:paraId="1F84C46E"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Αυτή η νομοτεχνική τακτοποίηση έχει ως άμεση συνέπεια –και αυτό είναι το κυριότερο- να ελέγχονται οι δηλώσεις περιουσιακής κατάστασης των ως άνω ειδικών επιθεωρητών από την </w:t>
      </w:r>
      <w:r>
        <w:rPr>
          <w:rFonts w:eastAsia="Times New Roman"/>
          <w:bCs/>
          <w:szCs w:val="24"/>
        </w:rPr>
        <w:t>Αρχή Καταπολέμησης της Νομιμοποίησης Εσόδων από Εγκληματικές Δραστηριότητες και της Χρηματοδότησης της Τρομοκρατίας και Ελέγχου των Δηλώσεων Περιουσιακής Κατάστασης</w:t>
      </w:r>
      <w:r>
        <w:rPr>
          <w:rFonts w:eastAsia="Times New Roman"/>
          <w:szCs w:val="24"/>
        </w:rPr>
        <w:t xml:space="preserve"> και όχι από τον Γενικό Επιθεωρητή Δημόσιας Διοίκησης, που είναι η προϊσταμένη αρχή των εν λόγω επιθεωρητών. Με αυτόν τον τρόπο, επιτυγχάνεται η αποτροπή της ταύτισης ελεγκτή και </w:t>
      </w:r>
      <w:proofErr w:type="spellStart"/>
      <w:r>
        <w:rPr>
          <w:rFonts w:eastAsia="Times New Roman"/>
          <w:szCs w:val="24"/>
        </w:rPr>
        <w:t>ελεγχομένου</w:t>
      </w:r>
      <w:proofErr w:type="spellEnd"/>
      <w:r>
        <w:rPr>
          <w:rFonts w:eastAsia="Times New Roman"/>
          <w:szCs w:val="24"/>
        </w:rPr>
        <w:t>.</w:t>
      </w:r>
    </w:p>
    <w:p w14:paraId="1F84C46F" w14:textId="77777777" w:rsidR="006C3A8A" w:rsidRDefault="00994779">
      <w:pPr>
        <w:spacing w:line="600" w:lineRule="auto"/>
        <w:ind w:firstLine="720"/>
        <w:jc w:val="both"/>
        <w:rPr>
          <w:rFonts w:eastAsia="Times New Roman"/>
          <w:szCs w:val="24"/>
        </w:rPr>
      </w:pPr>
      <w:r>
        <w:rPr>
          <w:rFonts w:eastAsia="Times New Roman"/>
          <w:szCs w:val="24"/>
        </w:rPr>
        <w:t xml:space="preserve">Δεύτερον, με τις παραγράφους 2 έως 5 του άρθρου της προτεινόμενης τροπολογίας παρατείνονται για πολύ σύντομο χρονικό διάστημα οι προθεσμίες για την έκδοση των απαραιτήτων κοινών υπουργικών αποφάσεων και των αποφάσεων του Προέδρου της Βουλής, που είναι απαραίτητες για τη λειτουργία του συστήματος υποβολής και ελέγχου δηλώσεων περιουσιακής κατάστασης. Η εν λόγω παράταση, που είναι πολύ μικρή, όπως σας είπα, είναι εντελώς απαραίτητη, ώστε να ολοκληρωθεί η αναβάθμιση της ηλεκτρονικής διαδικτυακής εφαρμογής και να συμπεριληφθούν τα επιπλέον στοιχεία που προβλέπει ο ν. </w:t>
      </w:r>
      <w:r>
        <w:rPr>
          <w:rFonts w:eastAsia="Times New Roman"/>
          <w:szCs w:val="24"/>
        </w:rPr>
        <w:lastRenderedPageBreak/>
        <w:t xml:space="preserve">4389/16 για τις ως άνω δηλώσεις και έτσι να τεθεί η εν λόγω εφαρμογή σε παραγωγική λειτουργία για το σύνολο των </w:t>
      </w:r>
      <w:proofErr w:type="spellStart"/>
      <w:r>
        <w:rPr>
          <w:rFonts w:eastAsia="Times New Roman"/>
          <w:szCs w:val="24"/>
        </w:rPr>
        <w:t>υποχρέων</w:t>
      </w:r>
      <w:proofErr w:type="spellEnd"/>
      <w:r>
        <w:rPr>
          <w:rFonts w:eastAsia="Times New Roman"/>
          <w:szCs w:val="24"/>
        </w:rPr>
        <w:t>.</w:t>
      </w:r>
    </w:p>
    <w:p w14:paraId="1F84C470" w14:textId="77777777" w:rsidR="006C3A8A" w:rsidRDefault="00994779">
      <w:pPr>
        <w:spacing w:line="600" w:lineRule="auto"/>
        <w:ind w:firstLine="720"/>
        <w:jc w:val="both"/>
        <w:rPr>
          <w:rFonts w:eastAsia="Times New Roman"/>
          <w:szCs w:val="24"/>
        </w:rPr>
      </w:pPr>
      <w:r>
        <w:rPr>
          <w:rFonts w:eastAsia="Times New Roman"/>
          <w:szCs w:val="24"/>
        </w:rPr>
        <w:t>Για τους ίδιους λόγους, με τη ρύθμιση της παραγράφου 6 του παρόντος άρθρου, κατ’ εξαίρεση και ειδικώς για την υποβολή των δηλώσεων περιουσιακής κατάστασης του τρέχοντος έτους, χρήση δηλαδή του 2015, η προθεσμία για την υποβολή των δηλώσεων αυτών προτείνεται να αρχίσει την 1η Οκτωβρίου του 2016 και να ολοκληρωθεί στις 31 Δεκεμβρίου του 2016.</w:t>
      </w:r>
    </w:p>
    <w:p w14:paraId="1F84C471" w14:textId="77777777" w:rsidR="006C3A8A" w:rsidRDefault="00994779">
      <w:pPr>
        <w:spacing w:line="600" w:lineRule="auto"/>
        <w:ind w:firstLine="720"/>
        <w:jc w:val="both"/>
        <w:rPr>
          <w:rFonts w:eastAsia="Times New Roman"/>
          <w:szCs w:val="24"/>
        </w:rPr>
      </w:pPr>
      <w:r>
        <w:rPr>
          <w:rFonts w:eastAsia="Times New Roman"/>
          <w:szCs w:val="24"/>
        </w:rPr>
        <w:t>Σας ευχαριστώ πολύ.</w:t>
      </w:r>
    </w:p>
    <w:p w14:paraId="1F84C472" w14:textId="77777777" w:rsidR="006C3A8A" w:rsidRDefault="0099477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w:t>
      </w:r>
    </w:p>
    <w:p w14:paraId="1F84C473"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να ρωτήσω κάτι.</w:t>
      </w:r>
    </w:p>
    <w:p w14:paraId="1F84C474" w14:textId="77777777" w:rsidR="006C3A8A" w:rsidRDefault="0099477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Ορίστε, κύριε συνάδελφε.</w:t>
      </w:r>
    </w:p>
    <w:p w14:paraId="1F84C475" w14:textId="77777777" w:rsidR="006C3A8A" w:rsidRDefault="00994779">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Κύριε Υπουργέ, φέρατε μια τροπολογία του Υπουργείου Δικαιοσύνης πριν από λίγο. Την Πέμπτη έχουμε ένα νομοσχέδιο του Υπουργείου Δικαιοσύνης να συζητήσουμε. Για ποιον λόγο δεν μπορεί να συζητηθεί αυτή η τροπολογία στο νομοσχέδιο του Υπουργείου Δικαιοσύνης, μαζί με τα άλλα θέματα και έρχεται τώρα σε ένα νομοσχέδιο του Υπουργείου Περιβάλλοντος;</w:t>
      </w:r>
    </w:p>
    <w:p w14:paraId="1F84C476" w14:textId="77777777" w:rsidR="006C3A8A" w:rsidRDefault="0099477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έχετε τον λόγο.</w:t>
      </w:r>
    </w:p>
    <w:p w14:paraId="1F84C477" w14:textId="77777777" w:rsidR="006C3A8A" w:rsidRDefault="00994779">
      <w:pPr>
        <w:spacing w:line="600" w:lineRule="auto"/>
        <w:ind w:firstLine="720"/>
        <w:jc w:val="both"/>
        <w:rPr>
          <w:rFonts w:eastAsia="Times New Roman"/>
          <w:szCs w:val="24"/>
        </w:rPr>
      </w:pPr>
      <w:r>
        <w:rPr>
          <w:rFonts w:eastAsia="Times New Roman"/>
          <w:b/>
          <w:szCs w:val="24"/>
        </w:rPr>
        <w:t>ΔΗΜΗΤΡΗΣ ΠΑΠΑΓΓΕΛΟΠΟΥΛΟΣ (Αναπληρωτής Υπουργός Δικαιοσύνης, Διαφάνειας και Ανθρωπίνων Δικαιωμάτων):</w:t>
      </w:r>
      <w:r>
        <w:rPr>
          <w:rFonts w:eastAsia="Times New Roman"/>
          <w:szCs w:val="24"/>
        </w:rPr>
        <w:t xml:space="preserve"> Επειδή είναι ένα θέμα προθεσμιών, πρέπει μέχρι 27 του μήνα, να αρχίσουν να ισχύουν οι προθεσμίες και επειδή δεν είναι σίγουρο αν την Πέμπτη θα γίνει κι εάν θα προλάβουμε, γι’ αυτόν τον λόγο και μόνο έρχεται.</w:t>
      </w:r>
    </w:p>
    <w:p w14:paraId="1F84C478" w14:textId="77777777" w:rsidR="006C3A8A" w:rsidRDefault="0099477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η εξήγηση δόθηκε.</w:t>
      </w:r>
    </w:p>
    <w:p w14:paraId="1F84C479" w14:textId="77777777" w:rsidR="006C3A8A" w:rsidRDefault="00994779">
      <w:pPr>
        <w:spacing w:line="600" w:lineRule="auto"/>
        <w:ind w:firstLine="720"/>
        <w:jc w:val="both"/>
        <w:rPr>
          <w:rFonts w:eastAsia="Times New Roman"/>
          <w:szCs w:val="24"/>
        </w:rPr>
      </w:pPr>
      <w:r>
        <w:rPr>
          <w:rFonts w:eastAsia="Times New Roman"/>
          <w:b/>
          <w:szCs w:val="24"/>
        </w:rPr>
        <w:lastRenderedPageBreak/>
        <w:t>ΔΗΜΗΤΡΗΣ ΠΑΠΑΓΓΕΛΟΠΟΥΛΟΣ (Αναπληρωτής Υπουργός Δικαιοσύνης, Διαφάνειας και Ανθρωπίνων Δικαιωμάτων):</w:t>
      </w:r>
      <w:r>
        <w:rPr>
          <w:rFonts w:eastAsia="Times New Roman"/>
          <w:szCs w:val="24"/>
        </w:rPr>
        <w:t xml:space="preserve"> Είναι εντελώς τυπική η τροπολογία. Δεν αλλάζει τίποτα στην ουσία.</w:t>
      </w:r>
    </w:p>
    <w:p w14:paraId="1F84C47A" w14:textId="77777777" w:rsidR="006C3A8A" w:rsidRDefault="00994779">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Υπουργέ.</w:t>
      </w:r>
    </w:p>
    <w:p w14:paraId="1F84C47B" w14:textId="77777777" w:rsidR="006C3A8A" w:rsidRDefault="00994779">
      <w:pPr>
        <w:spacing w:line="600" w:lineRule="auto"/>
        <w:ind w:firstLine="720"/>
        <w:jc w:val="both"/>
        <w:rPr>
          <w:rFonts w:eastAsia="Times New Roman"/>
          <w:szCs w:val="24"/>
        </w:rPr>
      </w:pPr>
      <w:r>
        <w:rPr>
          <w:rFonts w:eastAsia="Times New Roman"/>
          <w:szCs w:val="24"/>
        </w:rPr>
        <w:t>Ο κύριος Υπουργός μάς δήλωσε ότι επιθυμεί να προηγηθούν οι εισηγητές.</w:t>
      </w:r>
    </w:p>
    <w:p w14:paraId="1F84C47C" w14:textId="77777777" w:rsidR="006C3A8A" w:rsidRDefault="00994779">
      <w:pPr>
        <w:spacing w:line="600" w:lineRule="auto"/>
        <w:ind w:firstLine="720"/>
        <w:jc w:val="both"/>
        <w:rPr>
          <w:rFonts w:eastAsia="Times New Roman"/>
          <w:szCs w:val="24"/>
        </w:rPr>
      </w:pPr>
      <w:r>
        <w:rPr>
          <w:rFonts w:eastAsia="Times New Roman"/>
          <w:szCs w:val="24"/>
        </w:rPr>
        <w:t>Τον λόγο έχει η εισηγήτρια του ΣΥΡΙΖΑ κ. Χαρά Καφαντάρη.</w:t>
      </w:r>
    </w:p>
    <w:p w14:paraId="1F84C47D" w14:textId="77777777" w:rsidR="006C3A8A" w:rsidRDefault="00994779">
      <w:pPr>
        <w:spacing w:line="600" w:lineRule="auto"/>
        <w:ind w:firstLine="720"/>
        <w:jc w:val="both"/>
        <w:rPr>
          <w:rFonts w:eastAsia="Times New Roman"/>
          <w:szCs w:val="24"/>
        </w:rPr>
      </w:pPr>
      <w:r>
        <w:rPr>
          <w:rFonts w:eastAsia="Times New Roman"/>
          <w:szCs w:val="24"/>
        </w:rPr>
        <w:t>Κυρία συνάδελφε, έχετε τον λόγο για δεκαπέντε λεπτά.</w:t>
      </w:r>
    </w:p>
    <w:p w14:paraId="1F84C47E" w14:textId="77777777" w:rsidR="006C3A8A" w:rsidRDefault="00994779">
      <w:pPr>
        <w:spacing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Καλημέρα σας. Ευχαριστώ, κύριε Πρόεδρε.</w:t>
      </w:r>
    </w:p>
    <w:p w14:paraId="1F84C47F" w14:textId="77777777" w:rsidR="006C3A8A" w:rsidRDefault="00994779">
      <w:pPr>
        <w:spacing w:line="600" w:lineRule="auto"/>
        <w:ind w:firstLine="720"/>
        <w:jc w:val="both"/>
        <w:rPr>
          <w:rFonts w:eastAsia="Times New Roman"/>
          <w:szCs w:val="24"/>
        </w:rPr>
      </w:pPr>
      <w:r>
        <w:rPr>
          <w:rFonts w:eastAsia="Times New Roman"/>
          <w:szCs w:val="24"/>
        </w:rPr>
        <w:t xml:space="preserve">Κύριοι Υπουργοί, κυρίες και κύριοι Βουλευτές, σήμερα συζητάμε το σχέδιο νόμου: «Πλαίσιο για την ασφάλεια στις </w:t>
      </w:r>
      <w:proofErr w:type="spellStart"/>
      <w:r>
        <w:rPr>
          <w:rFonts w:eastAsia="Times New Roman"/>
          <w:szCs w:val="24"/>
        </w:rPr>
        <w:t>υπεράκτιες</w:t>
      </w:r>
      <w:proofErr w:type="spellEnd"/>
      <w:r>
        <w:rPr>
          <w:rFonts w:eastAsia="Times New Roman"/>
          <w:szCs w:val="24"/>
        </w:rPr>
        <w:t xml:space="preserve"> εγκαταστάσεις έρευνας και εκμετάλλευσης υδρογονανθράκων, ενσωμάτωση της Οδηγίας 2013/30/ΕΕ, τροποποίηση του </w:t>
      </w:r>
      <w:proofErr w:type="spellStart"/>
      <w:r>
        <w:rPr>
          <w:rFonts w:eastAsia="Times New Roman"/>
          <w:szCs w:val="24"/>
        </w:rPr>
        <w:t>π.δ.</w:t>
      </w:r>
      <w:proofErr w:type="spellEnd"/>
      <w:r>
        <w:rPr>
          <w:rFonts w:eastAsia="Times New Roman"/>
          <w:szCs w:val="24"/>
        </w:rPr>
        <w:t xml:space="preserve"> 148/2009 και άλλες διατάξεις».</w:t>
      </w:r>
    </w:p>
    <w:p w14:paraId="1F84C480" w14:textId="77777777" w:rsidR="006C3A8A" w:rsidRDefault="00994779">
      <w:pPr>
        <w:spacing w:line="600" w:lineRule="auto"/>
        <w:ind w:firstLine="720"/>
        <w:jc w:val="both"/>
        <w:rPr>
          <w:rFonts w:eastAsia="Times New Roman"/>
          <w:szCs w:val="24"/>
        </w:rPr>
      </w:pPr>
      <w:r>
        <w:rPr>
          <w:rFonts w:eastAsia="Times New Roman"/>
          <w:szCs w:val="24"/>
        </w:rPr>
        <w:lastRenderedPageBreak/>
        <w:t>Πρόκειται για ένα νομοσχέδιο, που εγώ θα το χαρακτήριζα πολυνομοσχέδιο, γιατί πέραν της ενσωμάτωσης της οδηγίας, αφορά και άλλες ρυθμίσεις αρμοδιότητας του Υπουργείου Ενέργειας και Περιβάλλοντος. Είναι θετικό το ότι ψηφίστηκε επί της αρχής ευρύτατα και στις επιτροπές, είναι θετική –ειδικά στο πρώτο κομμάτι, που αφορά αυτήν καθαυτή την οδηγία- η συναίνεση και η αποδοχή από τον διάλογο που έγινε με τους φορείς στην αντίστοιχη επιτροπή.</w:t>
      </w:r>
    </w:p>
    <w:p w14:paraId="1F84C481" w14:textId="77777777" w:rsidR="006C3A8A" w:rsidRDefault="00994779">
      <w:pPr>
        <w:spacing w:line="600" w:lineRule="auto"/>
        <w:ind w:firstLine="720"/>
        <w:jc w:val="both"/>
        <w:rPr>
          <w:rFonts w:eastAsia="Times New Roman"/>
          <w:szCs w:val="24"/>
        </w:rPr>
      </w:pPr>
      <w:r>
        <w:rPr>
          <w:rFonts w:eastAsia="Times New Roman"/>
          <w:szCs w:val="24"/>
        </w:rPr>
        <w:t xml:space="preserve">Έρχεται, λοιπόν, η Βουλή να κυρώσει την εν λόγω οδηγία σαν νομοσχέδιο, που είναι, όπως είπα πριν, προϊόν διαβούλευσης με φορείς και κοινό. Αφορά τις υπάρχουσες εγκαταστάσεις, μέσω μεταβατικών διατάξεων, αλλά και τις μελλοντικές. Σήμερα υπάρχουν εγκαταστάσεις στο εξαντλημένο πια κοίτασμα φυσικού αερίου στη Νότια Καβάλα και στο κοίτασμα πετρελαίου στον Πρίνο. Θα ήθελα να σημειώσω ότι η </w:t>
      </w:r>
      <w:proofErr w:type="spellStart"/>
      <w:r>
        <w:rPr>
          <w:rFonts w:eastAsia="Times New Roman"/>
          <w:szCs w:val="24"/>
        </w:rPr>
        <w:t>υπεράκτια</w:t>
      </w:r>
      <w:proofErr w:type="spellEnd"/>
      <w:r>
        <w:rPr>
          <w:rFonts w:eastAsia="Times New Roman"/>
          <w:szCs w:val="24"/>
        </w:rPr>
        <w:t xml:space="preserve"> παραγωγή υδρογονανθράκων, όσο και η χερσαία, αποτελούν παράγοντα οικονομικής ανάπτυξης και μπορεί να συμβάλουν στον ασφαλή ενεργειακό εφοδιασμό της χώρας μας. Ειδικά τώρα, μετά και τις εξελίξεις στη Βρετανία με το </w:t>
      </w:r>
      <w:r>
        <w:rPr>
          <w:rFonts w:eastAsia="Times New Roman"/>
          <w:szCs w:val="24"/>
          <w:lang w:val="en-US"/>
        </w:rPr>
        <w:t>Brexit</w:t>
      </w:r>
      <w:r>
        <w:rPr>
          <w:rFonts w:eastAsia="Times New Roman"/>
          <w:szCs w:val="24"/>
        </w:rPr>
        <w:t xml:space="preserve"> και όποτε αυτό ολοκληρωθεί, έχει μεγάλη σημασία και για την </w:t>
      </w:r>
      <w:r>
        <w:rPr>
          <w:rFonts w:eastAsia="Times New Roman"/>
          <w:szCs w:val="24"/>
        </w:rPr>
        <w:lastRenderedPageBreak/>
        <w:t xml:space="preserve">Ευρωπαϊκή Ένωση, μιας και η Ευρωπαϊκή Ένωση, αν αποχωρήσει η Μεγάλη Βρετανία, θα γίνει φτωχότερη σε εγχώριους πόρους υδρογονανθράκων. </w:t>
      </w:r>
    </w:p>
    <w:p w14:paraId="1F84C482" w14:textId="77777777" w:rsidR="006C3A8A" w:rsidRDefault="00994779">
      <w:pPr>
        <w:spacing w:line="600" w:lineRule="auto"/>
        <w:ind w:firstLine="720"/>
        <w:jc w:val="both"/>
        <w:rPr>
          <w:rFonts w:eastAsia="Times New Roman"/>
          <w:szCs w:val="24"/>
        </w:rPr>
      </w:pPr>
      <w:r>
        <w:rPr>
          <w:rFonts w:eastAsia="Times New Roman"/>
          <w:szCs w:val="24"/>
        </w:rPr>
        <w:t xml:space="preserve">Ξεκίνησαν όλα το 2010 από ένα μεγάλο ατύχημα με έντεκα θύματα, μεγάλη διαρροή πετρελαίου στον κόλπο του Μεξικού, από έκρηξη σε πλατφόρμα εξόρυξης πετρελαίου. Η συνέχεια είναι λίγο-πολύ γνωστή, δεν θα τα επαναλάβω. Θα πω όμως ότι επί διοίκησης Ομπάμα στις Ηνωμένες Πολιτείες Αμερικής ανακοινώθηκαν για πρώτη φορά νέοι κανονισμοί, που θα διέπουν τις </w:t>
      </w:r>
      <w:proofErr w:type="spellStart"/>
      <w:r>
        <w:rPr>
          <w:rFonts w:eastAsia="Times New Roman"/>
          <w:szCs w:val="24"/>
        </w:rPr>
        <w:t>υπεράκτιες</w:t>
      </w:r>
      <w:proofErr w:type="spellEnd"/>
      <w:r>
        <w:rPr>
          <w:rFonts w:eastAsia="Times New Roman"/>
          <w:szCs w:val="24"/>
        </w:rPr>
        <w:t xml:space="preserve"> εργασίες.</w:t>
      </w:r>
    </w:p>
    <w:p w14:paraId="1F84C483" w14:textId="77777777" w:rsidR="006C3A8A" w:rsidRDefault="00994779">
      <w:pPr>
        <w:spacing w:line="600" w:lineRule="auto"/>
        <w:ind w:firstLine="720"/>
        <w:jc w:val="both"/>
        <w:rPr>
          <w:rFonts w:eastAsia="Times New Roman"/>
          <w:szCs w:val="24"/>
        </w:rPr>
      </w:pPr>
      <w:r>
        <w:rPr>
          <w:rFonts w:eastAsia="Times New Roman"/>
          <w:szCs w:val="24"/>
        </w:rPr>
        <w:t>Στο πλαίσιο αυτό και στην αναγκαιότητα η Ευρωπαϊκή Ένωση να έχει ενιαία στάση και νομοθεσία, τόσο στην προφύλαξη, όσο και στην αντιμετώπιση τέτοιων ατυχημάτων, με βάση την αρχή της προφύλαξης, έγινε και η εν λόγω οδηγία. Και αναφέρεται και στο εν λόγω νομοσχέδιο η θεμελιώδης αρχή της προφύλαξης, την οποία υλοποιεί η συγκεκριμένη οδηγία μέσα στο εν λόγω νομοσχέδιο.</w:t>
      </w:r>
    </w:p>
    <w:p w14:paraId="1F84C484"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Εδώ θα ήθελα να πω ότι το χαρακτηρίζω ως ένα πολυνομοσχέδιο, γιατί ουσιαστικά αφορά τρία κομμάτια. Το πρώτο μέρος, λοιπόν, του σχεδίου νόμου, από το άρθρο 1 έως το 35, αφορά την ενσωμάτωση της οδηγίας 30/2013. Η οδηγία αναφέρεται στις </w:t>
      </w:r>
      <w:proofErr w:type="spellStart"/>
      <w:r>
        <w:rPr>
          <w:rFonts w:eastAsia="Times New Roman"/>
          <w:szCs w:val="24"/>
        </w:rPr>
        <w:t>υπεράκτιες</w:t>
      </w:r>
      <w:proofErr w:type="spellEnd"/>
      <w:r>
        <w:rPr>
          <w:rFonts w:eastAsia="Times New Roman"/>
          <w:szCs w:val="24"/>
        </w:rPr>
        <w:t xml:space="preserve"> εργασίες έρευνας εκμετάλλευσης υδρογονανθράκων, παλιές και νέες, όλων των τύπων, τόσο παραγωγικές όσο και μη παραγωγικές, καθώς και όσες βρίσκονται στα χωρικά ύδατα, αλλά και όσες βρίσκονται στα διεθνή ύδατα, όπου η παράκτια χώρα διαθέτει δικαιώματα έρευνας και εκμετάλλευσης υδρογονανθράκων.</w:t>
      </w:r>
    </w:p>
    <w:p w14:paraId="1F84C485" w14:textId="77777777" w:rsidR="006C3A8A" w:rsidRDefault="00994779">
      <w:pPr>
        <w:spacing w:line="600" w:lineRule="auto"/>
        <w:ind w:firstLine="720"/>
        <w:jc w:val="both"/>
        <w:rPr>
          <w:rFonts w:eastAsia="Times New Roman"/>
          <w:szCs w:val="24"/>
        </w:rPr>
      </w:pPr>
      <w:r>
        <w:rPr>
          <w:rFonts w:eastAsia="Times New Roman"/>
          <w:szCs w:val="24"/>
        </w:rPr>
        <w:t xml:space="preserve">Το σχέδιο νόμου αναφέρεται στον ειδικό τομέα της ασφάλειας και της πρόληψης σοβαρών ατυχημάτων στις </w:t>
      </w:r>
      <w:proofErr w:type="spellStart"/>
      <w:r>
        <w:rPr>
          <w:rFonts w:eastAsia="Times New Roman"/>
          <w:szCs w:val="24"/>
        </w:rPr>
        <w:t>υπεράκτιες</w:t>
      </w:r>
      <w:proofErr w:type="spellEnd"/>
      <w:r>
        <w:rPr>
          <w:rFonts w:eastAsia="Times New Roman"/>
          <w:szCs w:val="24"/>
        </w:rPr>
        <w:t xml:space="preserve"> εγκαταστάσεις. Τα λοιπά θέματα –περιβάλλοντος, υγιεινής και ασφάλειας εγκαταστάσεων, προσωπικού κ.λπ.- καλύπτονται από το νομικό πλαίσιο, το διεθνές, το εθνικό και φυσικά το κοινοτικό. </w:t>
      </w:r>
    </w:p>
    <w:p w14:paraId="1F84C486"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Σημαντικό στοιχείο είναι ότι εισάγεται η αρχή ότι ο κάτοχος της άδειας έρευνας είναι οικονομικά υπόλογος για την πρόληψη και αποκατάσταση της περιβαλλοντικής ζημιάς. Προβλέπεται η ίδρυση αρμόδιας ανεξάρτητης αρχής, η οποία θα είναι ανεξάρτητη από την αρχή </w:t>
      </w:r>
      <w:proofErr w:type="spellStart"/>
      <w:r>
        <w:rPr>
          <w:rFonts w:eastAsia="Times New Roman"/>
          <w:szCs w:val="24"/>
        </w:rPr>
        <w:t>αδειοδότησης</w:t>
      </w:r>
      <w:proofErr w:type="spellEnd"/>
      <w:r>
        <w:rPr>
          <w:rFonts w:eastAsia="Times New Roman"/>
          <w:szCs w:val="24"/>
        </w:rPr>
        <w:t xml:space="preserve"> για την παραχώρηση δικαιώματος έρευνας, τόσο διοικητικά, όσο και οικονομικά. Για την οικονομική της αυτοτέλεια, θα συλλέγει έσοδα από τους έχοντες δικαιώματα έρευνας και εκμετάλλευσης υδρογονανθράκων.</w:t>
      </w:r>
    </w:p>
    <w:p w14:paraId="1F84C487" w14:textId="77777777" w:rsidR="006C3A8A" w:rsidRDefault="00994779">
      <w:pPr>
        <w:spacing w:line="600" w:lineRule="auto"/>
        <w:ind w:firstLine="720"/>
        <w:jc w:val="both"/>
        <w:rPr>
          <w:rFonts w:eastAsia="Times New Roman"/>
          <w:szCs w:val="24"/>
        </w:rPr>
      </w:pPr>
      <w:r>
        <w:rPr>
          <w:rFonts w:eastAsia="Times New Roman"/>
          <w:szCs w:val="24"/>
        </w:rPr>
        <w:t xml:space="preserve">Σήμερα, στην Ελλάδα υπάρχουν δύο </w:t>
      </w:r>
      <w:proofErr w:type="spellStart"/>
      <w:r>
        <w:rPr>
          <w:rFonts w:eastAsia="Times New Roman"/>
          <w:szCs w:val="24"/>
        </w:rPr>
        <w:t>υπεράκτιες</w:t>
      </w:r>
      <w:proofErr w:type="spellEnd"/>
      <w:r>
        <w:rPr>
          <w:rFonts w:eastAsia="Times New Roman"/>
          <w:szCs w:val="24"/>
        </w:rPr>
        <w:t xml:space="preserve"> εγκαταστάσεις, μία στο εξαντληθέν κοίτασμα φυσικού αερίου στη νότια Καβάλα και η άλλη στο υπό εκμετάλλευση του Πρίνου. Οι δύο πλωτές αυτές εγκαταστάσεις, λόγω της γειτνίασής τους και των τεχνικών χαρακτηριστικών τους, θεωρούνται ως μία.</w:t>
      </w:r>
    </w:p>
    <w:p w14:paraId="1F84C488" w14:textId="77777777" w:rsidR="006C3A8A" w:rsidRDefault="00994779">
      <w:pPr>
        <w:spacing w:line="600" w:lineRule="auto"/>
        <w:ind w:firstLine="720"/>
        <w:jc w:val="both"/>
        <w:rPr>
          <w:rFonts w:eastAsia="Times New Roman"/>
          <w:szCs w:val="24"/>
        </w:rPr>
      </w:pPr>
      <w:r>
        <w:rPr>
          <w:rFonts w:eastAsia="Times New Roman"/>
          <w:szCs w:val="24"/>
        </w:rPr>
        <w:t xml:space="preserve">Ήδη έχει υπογραφεί η σύμβαση για την περιοχή Πατραϊκού, που, αν ευοδωθεί η έρευνα και βρεθεί κοίτασμα, τότε μία τουλάχιστον </w:t>
      </w:r>
      <w:proofErr w:type="spellStart"/>
      <w:r>
        <w:rPr>
          <w:rFonts w:eastAsia="Times New Roman"/>
          <w:szCs w:val="24"/>
        </w:rPr>
        <w:t>υπεράκτια</w:t>
      </w:r>
      <w:proofErr w:type="spellEnd"/>
      <w:r>
        <w:rPr>
          <w:rFonts w:eastAsia="Times New Roman"/>
          <w:szCs w:val="24"/>
        </w:rPr>
        <w:t xml:space="preserve"> εγκατάσταση θα προστεθεί. Ακόμα σήμερα, αξιολογούνται προσφορές, που έχουν κατατεθεί για τρία θαλάσσια μπλοκ στο Ιόνιο.</w:t>
      </w:r>
    </w:p>
    <w:p w14:paraId="1F84C489"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Στο μεταβατικό στάδιο, μέχρις ότου υπάρξουν έξι </w:t>
      </w:r>
      <w:proofErr w:type="spellStart"/>
      <w:r>
        <w:rPr>
          <w:rFonts w:eastAsia="Times New Roman"/>
          <w:szCs w:val="24"/>
        </w:rPr>
        <w:t>υπεράκτιες</w:t>
      </w:r>
      <w:proofErr w:type="spellEnd"/>
      <w:r>
        <w:rPr>
          <w:rFonts w:eastAsia="Times New Roman"/>
          <w:szCs w:val="24"/>
        </w:rPr>
        <w:t xml:space="preserve"> εγκαταστάσεις, οι αρμοδιότητες της αρμόδιας αρχής θα πραγματοποιούνται από την ΕΔΕΥ Α.Ε., ως έχουσα την κατάλληλη γνώση και το κατάλληλο προσωπικό. Με βάση πρόνοιες του νόμου, δίνονται δυνατότητες έκδοσης κανονισμών, που μετά από διαβούλευση με τους εμπλεκόμενους φορείς θα μπαίνουν σε εφαρμογή.</w:t>
      </w:r>
    </w:p>
    <w:p w14:paraId="1F84C48A" w14:textId="77777777" w:rsidR="006C3A8A" w:rsidRDefault="00994779">
      <w:pPr>
        <w:spacing w:line="600" w:lineRule="auto"/>
        <w:ind w:firstLine="720"/>
        <w:jc w:val="both"/>
        <w:rPr>
          <w:rFonts w:eastAsia="Times New Roman"/>
          <w:szCs w:val="24"/>
        </w:rPr>
      </w:pPr>
      <w:r>
        <w:rPr>
          <w:rFonts w:eastAsia="Times New Roman"/>
          <w:szCs w:val="24"/>
        </w:rPr>
        <w:t xml:space="preserve">Θεσμοθετείται η εκτίμηση κινδύνου με τη μελέτη μεγάλων κινδύνων και βέβαια, εισάγεται στη διαδικασία </w:t>
      </w:r>
      <w:proofErr w:type="spellStart"/>
      <w:r>
        <w:rPr>
          <w:rFonts w:eastAsia="Times New Roman"/>
          <w:szCs w:val="24"/>
        </w:rPr>
        <w:t>αδειοδότησης</w:t>
      </w:r>
      <w:proofErr w:type="spellEnd"/>
      <w:r>
        <w:rPr>
          <w:rFonts w:eastAsia="Times New Roman"/>
          <w:szCs w:val="24"/>
        </w:rPr>
        <w:t xml:space="preserve"> για την παραχώρηση του δικαιώματος έρευνας και παραγωγής υδρογονανθράκων ένα νέο αποφασιστικής σημασίας στοιχείο, η εκτίμηση της ικανότητας του αιτούντος να προλαμβάνει και να αντιμετωπίζει μεγάλα ατυχήματα, καθώς και να καλύπτει την απορρέουσα από αυτά ευθύνη τους.</w:t>
      </w:r>
    </w:p>
    <w:p w14:paraId="1F84C48B" w14:textId="77777777" w:rsidR="006C3A8A" w:rsidRDefault="00994779">
      <w:pPr>
        <w:spacing w:line="600" w:lineRule="auto"/>
        <w:ind w:firstLine="720"/>
        <w:jc w:val="both"/>
        <w:rPr>
          <w:rFonts w:eastAsia="Times New Roman"/>
          <w:szCs w:val="24"/>
        </w:rPr>
      </w:pPr>
      <w:r>
        <w:rPr>
          <w:rFonts w:eastAsia="Times New Roman"/>
          <w:szCs w:val="24"/>
        </w:rPr>
        <w:t xml:space="preserve">Επίσης, προβλέπεται η υποχρέωση διαχειριστών να λαμβάνουν μέτρα αποτροπής περιορισμού συνεπειών μεγάλων ατυχημάτων και να εκτελούν εργασίες στη βάση συστημικής διαχείρισης κινδύνου. </w:t>
      </w:r>
      <w:r>
        <w:rPr>
          <w:rFonts w:eastAsia="Times New Roman"/>
          <w:szCs w:val="24"/>
        </w:rPr>
        <w:lastRenderedPageBreak/>
        <w:t>Απαιτείται έγκριση μελέτης ασφάλειας σοβαρών κινδύνων, εταιρική πολιτική πρόληψης σοβαρών ατυχημάτων, σύστημα ασφάλειας και περιβαλλοντικής διαχείρισης, ενώ προβλέπεται η υποβολή σχεδίων αντιμετώπισης έκτακτης ανάγκης. Θεσμοθετείται η ανεξάρτητη επιβεβαίωση συμμόρφωσης για ασφάλεια και τα περιβαλλοντικά κρίσιμα στοιχεία. Αναγνωρίζεται ο ρόλος των εργαζομένων και η ενεργή συμμετοχή τους και προβλέπεται επίσης τριμερής διαβούλευση με τις εταιρείες και τις αρχές.</w:t>
      </w:r>
    </w:p>
    <w:p w14:paraId="1F84C48C" w14:textId="77777777" w:rsidR="006C3A8A" w:rsidRDefault="00994779">
      <w:pPr>
        <w:spacing w:line="600" w:lineRule="auto"/>
        <w:ind w:firstLine="720"/>
        <w:jc w:val="both"/>
        <w:rPr>
          <w:rFonts w:eastAsia="Times New Roman"/>
          <w:szCs w:val="24"/>
        </w:rPr>
      </w:pPr>
      <w:r>
        <w:rPr>
          <w:rFonts w:eastAsia="Times New Roman"/>
          <w:szCs w:val="24"/>
        </w:rPr>
        <w:t>Επίσης, ρυθμίζονται θέματα διαφάνειας και διάχυσης πληροφοριών, τίθενται ρυθμίσεις για τις περιπτώσεις διασυνοριακών επιπτώσεων, ενώ προβλέπεται συντονισμός μεταξύ κρατών-μελών της Ευρωπαϊκής Ένωσης και κοινές δράσεις με τρίτες χώρες. Τέλος, προβλέπονται και κυρώσεις.</w:t>
      </w:r>
    </w:p>
    <w:p w14:paraId="1F84C48D" w14:textId="77777777" w:rsidR="006C3A8A" w:rsidRDefault="00994779">
      <w:pPr>
        <w:spacing w:line="600" w:lineRule="auto"/>
        <w:ind w:firstLine="720"/>
        <w:jc w:val="both"/>
        <w:rPr>
          <w:rFonts w:eastAsia="Times New Roman"/>
          <w:szCs w:val="24"/>
        </w:rPr>
      </w:pPr>
      <w:r>
        <w:rPr>
          <w:rFonts w:eastAsia="Times New Roman"/>
          <w:szCs w:val="24"/>
        </w:rPr>
        <w:t xml:space="preserve">Στο δεύτερο μέρος, το άρθρο 36 αφορά στην ΕΔΕΥ Α.Ε.. Με το άρθρο αυτό στην ΕΔΕΥ, η οποία δεν χρηματοδοτείται από τον κρατικό προϋπολογισμό, κατοχυρώνονται σαν έσοδά της τα μπόνους, που εισπράττονται κατά την υπογραφή των συμβάσεων, το αντάλλαγμα παραγωγής, </w:t>
      </w:r>
      <w:r>
        <w:rPr>
          <w:rFonts w:eastAsia="Times New Roman"/>
          <w:szCs w:val="24"/>
          <w:lang w:val="en-US"/>
        </w:rPr>
        <w:t>production</w:t>
      </w:r>
      <w:r>
        <w:rPr>
          <w:rFonts w:eastAsia="Times New Roman"/>
          <w:szCs w:val="24"/>
        </w:rPr>
        <w:t xml:space="preserve"> </w:t>
      </w:r>
      <w:r>
        <w:rPr>
          <w:rFonts w:eastAsia="Times New Roman"/>
          <w:szCs w:val="24"/>
          <w:lang w:val="en-US"/>
        </w:rPr>
        <w:t>bonus</w:t>
      </w:r>
      <w:r>
        <w:rPr>
          <w:rFonts w:eastAsia="Times New Roman"/>
          <w:szCs w:val="24"/>
        </w:rPr>
        <w:t xml:space="preserve"> και η </w:t>
      </w:r>
      <w:r>
        <w:rPr>
          <w:rFonts w:eastAsia="Times New Roman"/>
          <w:szCs w:val="24"/>
        </w:rPr>
        <w:lastRenderedPageBreak/>
        <w:t>ετήσια στρεμματική αποζημίωση για όλες τις συμβάσεις παραχώρησης έρευνας και εκμετάλλευσης είτε αυτές υπογραφούν από την ίδια είτε από τον Υπουργό.</w:t>
      </w:r>
    </w:p>
    <w:p w14:paraId="1F84C48E" w14:textId="77777777" w:rsidR="006C3A8A" w:rsidRDefault="00994779">
      <w:pPr>
        <w:spacing w:line="600" w:lineRule="auto"/>
        <w:ind w:firstLine="720"/>
        <w:jc w:val="both"/>
        <w:rPr>
          <w:rFonts w:eastAsia="Times New Roman"/>
          <w:szCs w:val="24"/>
        </w:rPr>
      </w:pPr>
      <w:r>
        <w:rPr>
          <w:rFonts w:eastAsia="Times New Roman"/>
          <w:szCs w:val="24"/>
        </w:rPr>
        <w:t xml:space="preserve">Δυστυχώς, μέχρι σήμερα δεν είχαν κατοχυρωθεί τα έσοδα κι έτσι τα </w:t>
      </w:r>
      <w:r>
        <w:rPr>
          <w:rFonts w:eastAsia="Times New Roman"/>
          <w:szCs w:val="24"/>
          <w:lang w:val="en-US"/>
        </w:rPr>
        <w:t>signature</w:t>
      </w:r>
      <w:r>
        <w:rPr>
          <w:rFonts w:eastAsia="Times New Roman"/>
          <w:szCs w:val="24"/>
        </w:rPr>
        <w:t xml:space="preserve"> </w:t>
      </w:r>
      <w:r>
        <w:rPr>
          <w:rFonts w:eastAsia="Times New Roman"/>
          <w:szCs w:val="24"/>
          <w:lang w:val="en-US"/>
        </w:rPr>
        <w:t>bonus</w:t>
      </w:r>
      <w:r>
        <w:rPr>
          <w:rFonts w:eastAsia="Times New Roman"/>
          <w:szCs w:val="24"/>
        </w:rPr>
        <w:t xml:space="preserve"> των συμβάσεων που υπογράφηκαν το 2014 χάθηκαν για την ΑΔΕΥ και δεν είναι δυνατόν σήμερα να λειτουργήσει.</w:t>
      </w:r>
    </w:p>
    <w:p w14:paraId="1F84C48F" w14:textId="77777777" w:rsidR="006C3A8A" w:rsidRDefault="00994779">
      <w:pPr>
        <w:spacing w:line="600" w:lineRule="auto"/>
        <w:ind w:firstLine="720"/>
        <w:jc w:val="both"/>
        <w:rPr>
          <w:rFonts w:eastAsia="Times New Roman"/>
          <w:szCs w:val="24"/>
        </w:rPr>
      </w:pPr>
      <w:r>
        <w:rPr>
          <w:rFonts w:eastAsia="Times New Roman"/>
          <w:szCs w:val="24"/>
        </w:rPr>
        <w:t>Επίσης, αυξάνεται ο αριθμός των αποσπάσεων από πέντε σε δέκα. Πέντε βρίσκονται στη φάση της ολοκλήρωσης ειδικών επιστημόνων από τους ήδη υπηρετούντες στο δημόσιο, οι οποίοι μάλιστα θα συνεχίσουν να πληρώνονται από τις υπηρεσίες του, ώστε να μην επιβαρυνθεί άλλο το μετοχικό κεφάλαιο της ΕΔΕΥ, μέχρις ότου αποκτήσει έσοδα.</w:t>
      </w:r>
    </w:p>
    <w:p w14:paraId="1F84C490" w14:textId="77777777" w:rsidR="006C3A8A" w:rsidRDefault="00994779">
      <w:pPr>
        <w:spacing w:line="600" w:lineRule="auto"/>
        <w:ind w:firstLine="720"/>
        <w:jc w:val="both"/>
        <w:rPr>
          <w:rFonts w:eastAsia="Times New Roman"/>
          <w:szCs w:val="24"/>
        </w:rPr>
      </w:pPr>
      <w:r>
        <w:rPr>
          <w:rFonts w:eastAsia="Times New Roman"/>
          <w:szCs w:val="24"/>
        </w:rPr>
        <w:t>Με το άρθρο 38 παρατείνεται η υπάρχουσα σύμβαση για το εξαντλημένο κοίτασμα φυσικού αερίου νότιας Καβάλας, που βρίσκεται στο ΤΑΙΠΕΔ, ώστε να βρεθεί ικανός χρόνος και να εκπονηθούν οι αρχικές μελέτες για τη μετατροπή του σε υπόγεια αποθήκη φυσικού αερίου.</w:t>
      </w:r>
    </w:p>
    <w:p w14:paraId="1F84C491" w14:textId="77777777" w:rsidR="006C3A8A" w:rsidRDefault="00994779">
      <w:pPr>
        <w:spacing w:line="600" w:lineRule="auto"/>
        <w:ind w:firstLine="720"/>
        <w:jc w:val="both"/>
        <w:rPr>
          <w:rFonts w:eastAsia="Times New Roman"/>
          <w:szCs w:val="24"/>
        </w:rPr>
      </w:pPr>
      <w:r>
        <w:rPr>
          <w:rFonts w:eastAsia="Times New Roman"/>
          <w:szCs w:val="24"/>
        </w:rPr>
        <w:lastRenderedPageBreak/>
        <w:t>Βλέπουμε, λοιπόν, ότι το εν λόγω νομοσχέδιο, όσον αφορά την οδηγία, είναι ένα πρώτο σημαντικό βήμα στη δημιουργία ενός σαφούς και ολοκληρωμένου πλαισίου, που είναι απόλυτα απαραίτητο για την ασφαλή πραγματοποίηση αυτού του τύπου των εργασιών. Είναι ένα πρώτο σημαντικό βήμα, γιατί μπροστά υπάρχει σημαντική πρόσθετη δουλειά, η οποία περιλαμβάνει την επεξεργασία και θέσπιση σειράς ειδικών κανονισμών και κατευθυντήριων γραμμών, οι οποίες θα καλύπτουν όλο το φάσμα των επιμέρους εργασιών. Ταυτόχρονα, θα πρέπει να δημιουργηθεί και ο μηχανισμός εκείνος του δημοσίου, ώστε όλα αυτά να ελέγχονται και να εφαρμόζονται απόλυτα στην πράξη.</w:t>
      </w:r>
    </w:p>
    <w:p w14:paraId="1F84C492" w14:textId="77777777" w:rsidR="006C3A8A" w:rsidRDefault="00994779">
      <w:pPr>
        <w:spacing w:line="600" w:lineRule="auto"/>
        <w:ind w:firstLine="720"/>
        <w:jc w:val="both"/>
        <w:rPr>
          <w:rFonts w:eastAsia="Times New Roman"/>
          <w:szCs w:val="24"/>
        </w:rPr>
      </w:pPr>
      <w:r>
        <w:rPr>
          <w:rFonts w:eastAsia="Times New Roman"/>
          <w:szCs w:val="24"/>
        </w:rPr>
        <w:t>Μιλάμε τώρα για τις άλλες ρυθμίσεις. Τελειώσαμε με το κομμάτι που αφορά στην οδηγία. Υπάρχουν μια σειρά ρυθμίσεις στο εν λόγω πολυνομοσχέδιο, όπως το λέω, ρυθμίσεις για το Εθνικό Κτηματολόγιο, εκσυγχρονισμός, αξιοποίηση σύγχρονων τεχνολογιών, επιτάχυνση, διαφάνεια, απλοποίηση συναλλαγών.</w:t>
      </w:r>
    </w:p>
    <w:p w14:paraId="1F84C493" w14:textId="77777777" w:rsidR="006C3A8A" w:rsidRDefault="00994779">
      <w:pPr>
        <w:spacing w:line="600" w:lineRule="auto"/>
        <w:ind w:firstLine="720"/>
        <w:jc w:val="both"/>
        <w:rPr>
          <w:rFonts w:eastAsia="Times New Roman"/>
          <w:szCs w:val="24"/>
        </w:rPr>
      </w:pPr>
      <w:r>
        <w:rPr>
          <w:rFonts w:eastAsia="Times New Roman"/>
          <w:szCs w:val="24"/>
        </w:rPr>
        <w:lastRenderedPageBreak/>
        <w:t>Υπάρχουν ρυθμίσεις που αφορούν δύο έργα –και μάλιστα στα άρθρα 39-44- που εντάχθηκαν το 2013 στο πρόγραμμα ΝΕ</w:t>
      </w:r>
      <w:r>
        <w:rPr>
          <w:rFonts w:eastAsia="Times New Roman"/>
          <w:szCs w:val="24"/>
          <w:lang w:val="en-US"/>
        </w:rPr>
        <w:t>R</w:t>
      </w:r>
      <w:r>
        <w:rPr>
          <w:rFonts w:eastAsia="Times New Roman"/>
          <w:szCs w:val="24"/>
        </w:rPr>
        <w:t xml:space="preserve"> 300 και αυτό αφορά εμπορική επίδειξη τεχνολογιών, δέσμευση διοξειδίου του άνθρακα και καινοτόμων τεχνολογιών ΑΠΕ. Χρηματοδοτείται από έσοδα από πώληση δικαιωμάτων εκπομπών και αφορά έργα καινοτομίας. Δεν έχουν ολοκληρωθεί οι διαδικασίες και το θεσμικό πλαίσιο για την υλοποίησή τους, γι’ αυτό δίδεται παράταση ισχύος άδειας εγκατάστασης.</w:t>
      </w:r>
    </w:p>
    <w:p w14:paraId="1F84C494" w14:textId="77777777" w:rsidR="006C3A8A" w:rsidRDefault="00994779">
      <w:pPr>
        <w:spacing w:line="600" w:lineRule="auto"/>
        <w:ind w:firstLine="720"/>
        <w:jc w:val="both"/>
        <w:rPr>
          <w:rFonts w:eastAsia="Times New Roman"/>
          <w:szCs w:val="24"/>
        </w:rPr>
      </w:pPr>
      <w:r>
        <w:rPr>
          <w:rFonts w:eastAsia="Times New Roman"/>
          <w:szCs w:val="24"/>
        </w:rPr>
        <w:t xml:space="preserve">Επαναπροσδιορίζονται οι δράσεις για τις οποίες διατίθεται ποσοστό των εσόδων από πώληση αδιάθετων δικαιωμάτων ρύπων για το διάστημα 2016-2020. Εδώ πέρα ένα ποσό απ’ αυτά θα χρησιμοποιηθεί και για να προχωρήσει και το πρόγραμμα «Εξοικονομώ κατ’ </w:t>
      </w:r>
      <w:proofErr w:type="spellStart"/>
      <w:r>
        <w:rPr>
          <w:rFonts w:eastAsia="Times New Roman"/>
          <w:szCs w:val="24"/>
        </w:rPr>
        <w:t>Οίκον</w:t>
      </w:r>
      <w:proofErr w:type="spellEnd"/>
      <w:r>
        <w:rPr>
          <w:rFonts w:eastAsia="Times New Roman"/>
          <w:szCs w:val="24"/>
        </w:rPr>
        <w:t>».</w:t>
      </w:r>
    </w:p>
    <w:p w14:paraId="1F84C49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Έχουμε σημαντικές ρυθμίσεις σε σχέση με τα λατομεία. Ξεκινώντας, κύριε Υπουργέ, θα πω ότι επιτέλους κάποια στιγμή πρέπει η πολιτεία να ολοκληρώσει τον καθορισμό των λατομικών περιοχών –εδώ και τριάντα χρόνια δεν έχει γίνει αυτό- ώστε να αξιοποιηθούν τα λατομικά ορυκτά με έναν βιώσιμο τρόπο. </w:t>
      </w:r>
      <w:r>
        <w:rPr>
          <w:rFonts w:eastAsia="Times New Roman" w:cs="Times New Roman"/>
          <w:szCs w:val="24"/>
        </w:rPr>
        <w:lastRenderedPageBreak/>
        <w:t>Δίνεται παράταση για μια πενταετία. Η δυνατότητα καθορισμού λατομικών περιοχών λήγει στις 22-8-2016. Ας ελπίσουμε ότι θα είναι η τελευταία παράταση.</w:t>
      </w:r>
    </w:p>
    <w:p w14:paraId="1F84C49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Εντάσσονται επιτρεπόμενες δράσεις, στο πλαίσιο των οποίων επιτρέπεται η ανέγερση κτηριακών εγκαταστάσεων σε απόσταση μεγαλύτερη των πεντακοσίων μέτρων από τη λατομική περιοχή, το οποίο μειώνεται στα πεντακόσια από τα χίλια. Ρυθμίζονται θέματα της εγγυητικής επιστολής που καταβάλλεται. Παρατείνεται η δυνατότητα υποβολής αιτημάτων παράτασης ένα εξάμηνο μετά τη λήξη της άδειας ή της σύμβασης μίσθωσης με την απαραίτητη πληρωμή παράβολου και </w:t>
      </w:r>
      <w:proofErr w:type="spellStart"/>
      <w:r>
        <w:rPr>
          <w:rFonts w:eastAsia="Times New Roman" w:cs="Times New Roman"/>
          <w:szCs w:val="24"/>
        </w:rPr>
        <w:t>επικαιροποιημένης</w:t>
      </w:r>
      <w:proofErr w:type="spellEnd"/>
      <w:r>
        <w:rPr>
          <w:rFonts w:eastAsia="Times New Roman" w:cs="Times New Roman"/>
          <w:szCs w:val="24"/>
        </w:rPr>
        <w:t xml:space="preserve"> ΜΠΕ, δηλαδή μελέτης περιβαλλοντικών επιπτώσεων. Επίσης, καταργείται η υποχρέωση δάσωσης ή αναδάσωσης εκτάσεων ίσου εμβαδού με εκείνο των εκτάσεων του λατομείου, ο χώρος επέμβασης του οποίου πρόκειται ούτως ή άλλως να αποκατασταθεί πλήρως, όπως διασφαλίζεται από τις κατατεθειμένες προς τούτο εγγυητικές επιστολές. </w:t>
      </w:r>
    </w:p>
    <w:p w14:paraId="1F84C49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ορίζεται η υποχρέωση καταβολής ως ανταλλάγματος χρήσης όχι του 50%, όπως ισχύει σήμερα, αλλά το 100% της αξίας δασικής έκτασης. Παράταση δυνατότητας υποβολής αίτησης για ανανέωση περιβαλλοντικών όρων παρέχει τη δυνατότητα αξιοποίησης εκτάσεων, που είναι υπό δικαστική αμφισβήτηση επί του ιδιοκτησιακού. </w:t>
      </w:r>
    </w:p>
    <w:p w14:paraId="1F84C49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Έχουμε και άλλες ρυθμίσεις, που αφορούν την ενίσχυση της θεσμικής θωράκισης, σώματος επιθεωρητών, περιβάλλον, δόμησης, ενέργειας και μεταλλείων, ρυθμίσεις σχετικά με το ΙΓΜΕ και ΕΚΠΑΑ. Γνωρίζουμε ότι στις 24-6-2015 </w:t>
      </w:r>
      <w:proofErr w:type="spellStart"/>
      <w:r>
        <w:rPr>
          <w:rFonts w:eastAsia="Times New Roman" w:cs="Times New Roman"/>
          <w:szCs w:val="24"/>
        </w:rPr>
        <w:t>ανασυστάθηκε</w:t>
      </w:r>
      <w:proofErr w:type="spellEnd"/>
      <w:r>
        <w:rPr>
          <w:rFonts w:eastAsia="Times New Roman" w:cs="Times New Roman"/>
          <w:szCs w:val="24"/>
        </w:rPr>
        <w:t xml:space="preserve"> το ΙΓΜΕ και αυτό είναι πολύ σημαντικό. Οφείλεται και στη βούληση της Κυβέρνησης, αλλά και στους αγώνες που έκαναν οι εργαζόμενοι.</w:t>
      </w:r>
    </w:p>
    <w:p w14:paraId="1F84C49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Στο τρίτο μέρος του εν λόγω νομοσχεδίου εισάγονται και θεσμοθετούνται ρυθμίσεις για τους ενεργειακούς επιθεωρητές κτηρίων, συστημάτων θέρμανσης και κλιματισμού. Με τη συγκεκριμένη διάταξη συνδέεται η άσκηση δραστηριότητας του ενεργειακού επιθεωρητή με τα επαγγελματικά δικαιώματα, που </w:t>
      </w:r>
      <w:r>
        <w:rPr>
          <w:rFonts w:eastAsia="Times New Roman" w:cs="Times New Roman"/>
          <w:szCs w:val="24"/>
        </w:rPr>
        <w:lastRenderedPageBreak/>
        <w:t>στηρίζονται στο επιστημονικό υπόβαθρο κάθε μηχανικού, όπως προκύπτουν από το πρόγραμμα σπουδών τους. Ορίζονται τρεις τάξεις ενεργειακών μηχανικών, που ανταποκρίνονται στο βαθμό δυσκολίας των αντίστοιχων επιθεωρήσεων. Καταργούνται οι εξετάσεις και βέβαια, υπάρχει ειδική μέριμνα για ενεργειακούς επιθεωρητές, που έχουν επιτύχει σε διαγωνισμό.</w:t>
      </w:r>
    </w:p>
    <w:p w14:paraId="1F84C49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Έχουμε μια σειρά τροπολογιών. Όπως τοποθετηθήκαμε κατά τη διάρκεια της εν λόγω επιτροπής, θα έλεγα ότι συμφωνούμε με τις υπουργικές τροπολογίες, οι οποίες έχουν έρθει, και του Υπουργείου Παιδείας και του Υπουργείου Μεταφορών και Δικτύων.</w:t>
      </w:r>
    </w:p>
    <w:p w14:paraId="1F84C49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υπάρχει μια τροπολογία που έφερε ο Υπουργός και αφορά το ΔΕΣΦΑ, για το οποίο συμφωνούμε, όπως τοποθετηθήκαμε και στην επιτροπή. Με την εν λόγω τροπολογία, γίνεται </w:t>
      </w:r>
      <w:proofErr w:type="spellStart"/>
      <w:r>
        <w:rPr>
          <w:rFonts w:eastAsia="Times New Roman" w:cs="Times New Roman"/>
          <w:szCs w:val="24"/>
        </w:rPr>
        <w:t>εξορθολογισμός</w:t>
      </w:r>
      <w:proofErr w:type="spellEnd"/>
      <w:r>
        <w:rPr>
          <w:rFonts w:eastAsia="Times New Roman" w:cs="Times New Roman"/>
          <w:szCs w:val="24"/>
        </w:rPr>
        <w:t xml:space="preserve"> της ανακτήσιμης διαφοράς του ΔΕΣΦΑ και επανακαθορισμός της ρυθμιζόμενης περιουσιακής βάσης του, προκειμένου να αποφευχθεί η υπέρογκη αύξηση τιμής φυσικού αερίου.</w:t>
      </w:r>
    </w:p>
    <w:p w14:paraId="1F84C49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Όπως γνωρίζουμε, πρέπει να πάρουμε μέτρα σε όλες τις κατευθύνσεις για την ενίσχυση κατανάλωσης φυσικού αερίου. Σε αυτό η ΔΕΠΑ παίζει σημαντικό ρόλο και μια σειρά περιοχές της χώρας εντάσσονται σταδιακά στο φυσικό αέριο.</w:t>
      </w:r>
    </w:p>
    <w:p w14:paraId="1F84C49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η προστασία των χρηστών του φυσικού αερίου έχει πολλαπλά οφέλη. Εμποδίζει την αύξηση των τιμών των προϊόντων, υπηρεσιών που επηρεάζονται από το ενεργειακό κόστος. Αυτή η ρύθμιση είναι πολύ σημαντική και για τη βιομηχανία που καταναλώνει φυσικό αέριο. Όπως καταλαβαίνουμε, αυτό βοηθά την παραγωγική ανασυγκρότηση της χώρας. </w:t>
      </w:r>
    </w:p>
    <w:p w14:paraId="1F84C49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κάποια δευτερολογία θα υπάρχει, όπως γνωρίζω, αν και συζητάμε και επί της αρχής και επί των άρθρων ενιαία, θα ήθελα να επισημάνω ένα θέμα της επικαιρότητας. Αφορά την Αθήνα και ειδικά τη Δυτική Αθήνα και είναι το θέμα του πάρκου Τρίτση. Ευτυχώς, </w:t>
      </w:r>
      <w:proofErr w:type="spellStart"/>
      <w:r>
        <w:rPr>
          <w:rFonts w:eastAsia="Times New Roman" w:cs="Times New Roman"/>
          <w:szCs w:val="24"/>
        </w:rPr>
        <w:t>απεκατεστάθη</w:t>
      </w:r>
      <w:proofErr w:type="spellEnd"/>
      <w:r>
        <w:rPr>
          <w:rFonts w:eastAsia="Times New Roman" w:cs="Times New Roman"/>
          <w:szCs w:val="24"/>
        </w:rPr>
        <w:t xml:space="preserve"> η ηλεκτροδότησή του. Είναι ένα θέμα ανοιχτό, σοβαρό. </w:t>
      </w:r>
    </w:p>
    <w:p w14:paraId="1F84C49F" w14:textId="77777777" w:rsidR="006C3A8A" w:rsidRDefault="00994779">
      <w:pPr>
        <w:spacing w:line="600" w:lineRule="auto"/>
        <w:ind w:firstLine="720"/>
        <w:jc w:val="both"/>
        <w:rPr>
          <w:rFonts w:eastAsia="Times New Roman"/>
          <w:szCs w:val="24"/>
        </w:rPr>
      </w:pPr>
      <w:r>
        <w:rPr>
          <w:rFonts w:eastAsia="Times New Roman"/>
          <w:szCs w:val="24"/>
        </w:rPr>
        <w:lastRenderedPageBreak/>
        <w:t>Ο Πρωθυπουργός την προηγούμενη Παρασκευή και η Κυβέρνηση με ρυθμίσεις που έκανε, έδωσαν τον Ασύρματο για την περιοχή του Αγίου Δημητρίου, που ήταν κάτι πολύ σημαντικό. Επίσης, από την άλλη μεριά έδωσε ένα μήνυμα, θα έλεγα, ότι πρέπει να ξεπερνάμε γραφειοκρατίες και επιμέρους ζητήματα μεταξύ Υπουργείων.</w:t>
      </w:r>
    </w:p>
    <w:p w14:paraId="1F84C4A0" w14:textId="77777777" w:rsidR="006C3A8A" w:rsidRDefault="00994779">
      <w:pPr>
        <w:spacing w:line="600" w:lineRule="auto"/>
        <w:ind w:firstLine="720"/>
        <w:jc w:val="both"/>
        <w:rPr>
          <w:rFonts w:eastAsia="Times New Roman"/>
          <w:szCs w:val="24"/>
        </w:rPr>
      </w:pPr>
      <w:r>
        <w:rPr>
          <w:rFonts w:eastAsia="Times New Roman"/>
          <w:szCs w:val="24"/>
        </w:rPr>
        <w:t xml:space="preserve"> Γι’ αυτόν τον λόγο, θα έλεγα, μιας και το Υπουργείο σας, το Υπουργείο Περιβάλλοντος και Ενέργειας, εμπλέκεται λόγω αρμοδιότητας –εδώ, βέβαια, πρέπει να πούμε ότι αρμοδιότητα έχει και το Υπουργείο Εσωτερικών- ότι πρέπει να πάρετε την πρωτοβουλία οριστικής επίλυσης του ζητήματος. Διότι δεν μπορούμε να υδροδοτούμε και να ηλεκτροδοτούμε περιστασιακά το πάρκο Τρίτση, το οποίο, κυρίες και κύριοι Βουλευτές, είναι το μεγαλύτερο περιβαλλοντικό πάρκο των Βαλκανίων, σημαντικός πνεύμονας πρασίνου και ποιότητας ζωής πρώτα για τη δυτική Αθήνα και συνολικά για την Αττική, και να βρίσκεται, στην κατάσταση που βρίσκεται. </w:t>
      </w:r>
    </w:p>
    <w:p w14:paraId="1F84C4A1" w14:textId="77777777" w:rsidR="006C3A8A" w:rsidRDefault="00994779">
      <w:pPr>
        <w:spacing w:line="600" w:lineRule="auto"/>
        <w:ind w:firstLine="720"/>
        <w:jc w:val="both"/>
        <w:rPr>
          <w:rFonts w:eastAsia="Times New Roman"/>
          <w:szCs w:val="24"/>
        </w:rPr>
      </w:pPr>
      <w:r>
        <w:rPr>
          <w:rFonts w:eastAsia="Times New Roman"/>
          <w:szCs w:val="24"/>
        </w:rPr>
        <w:lastRenderedPageBreak/>
        <w:t>Με τροπολογία στον ν. 4296/2014 δόθηκαν οι αρμοδιότητες του Μητροπολιτικού Φορέα Ανάπλασης και Διαχείρισης Προστατευόμενων Περιοχών Αττικής, κατά το μέρος που αφορούσαν τον Οργανισμό Ανάπτυξης και Διαχείρισης Περιβαλλοντικού Πάρκου Αντώνης Τρίτσης, στον Αναπτυξιακό Σύνδεσμο Δυτικής Αθήνας και μεταφέρονται όλες οι υποχρεώσεις του. Από εκεί δεν έχει προχωρήσει κάτι συγκεκριμένο.</w:t>
      </w:r>
    </w:p>
    <w:p w14:paraId="1F84C4A2" w14:textId="77777777" w:rsidR="006C3A8A" w:rsidRDefault="00994779">
      <w:pPr>
        <w:spacing w:line="600" w:lineRule="auto"/>
        <w:ind w:firstLine="720"/>
        <w:jc w:val="both"/>
        <w:rPr>
          <w:rFonts w:eastAsia="Times New Roman"/>
          <w:szCs w:val="24"/>
        </w:rPr>
      </w:pPr>
      <w:r>
        <w:rPr>
          <w:rFonts w:eastAsia="Times New Roman"/>
          <w:szCs w:val="24"/>
        </w:rPr>
        <w:t xml:space="preserve"> Εγώ, αυτή τη στιγμή, εκφράζω την απαίτηση του κόσμου της δυτικής Αθήνας να δοθεί μία οριστική λύση, να υπάρξει ένας φορέας διαχείρισης του πάρκου Τρίτση, ένα διοικητικό σχήμα το οποίο θα παραμείνει, όσον αφορά την εποπτεία, στο Υπουργείο Ενέργειας και Περιβάλλοντος, στο Διοικητικό Συμβούλιο του οποίου συμμετοχή, ουσιαστικά, θα έχει εκπρόσωπος του Υπουργείου, εκπρόσωπος της περιφέρειας, εκπρόσωποι των Δήμων Αγίων Αναργύρων και Ιλίου, το Γεωπονικό Πανεπιστήμιο, το Υπουργείο Παιδείας, εκπρόσωπος από την κοινωνία των πολιτών στην ευρύτερη περιοχή και βέβαια, δύο εκπρόσωποι από τον Αναπτυξιακό Σύνδεσμο Δυτικής Αθήνας.</w:t>
      </w:r>
    </w:p>
    <w:p w14:paraId="1F84C4A3"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Θα έλεγα, λοιπόν, ότι καλό είναι να πάρετε ως Υπουργείο –δεν ξέρω αν είναι προσωπική σας αρμοδιότητα, αλλά σαφώς το Υπουργείο έχει να κάνει- την πρωτοβουλία να λυθούν οι γραφειοκρατίες, να γίνει ουσιαστικός διάλογος και με το Υπουργείο Εσωτερικών και άμεσα, να προχωρήσουμε στη λύση αυτού του ζητήματος. Γιατί είναι θέμα ποιότητας ζωής για τη δυτική Αθήνα και για όλη την Αθήνα. </w:t>
      </w:r>
    </w:p>
    <w:p w14:paraId="1F84C4A4" w14:textId="77777777" w:rsidR="006C3A8A" w:rsidRDefault="00994779">
      <w:pPr>
        <w:spacing w:line="600" w:lineRule="auto"/>
        <w:ind w:firstLine="720"/>
        <w:jc w:val="both"/>
        <w:rPr>
          <w:rFonts w:eastAsia="Times New Roman"/>
          <w:szCs w:val="24"/>
        </w:rPr>
      </w:pPr>
      <w:r>
        <w:rPr>
          <w:rFonts w:eastAsia="Times New Roman"/>
          <w:szCs w:val="24"/>
        </w:rPr>
        <w:t xml:space="preserve">Ευχαριστώ. </w:t>
      </w:r>
    </w:p>
    <w:p w14:paraId="1F84C4A5" w14:textId="77777777" w:rsidR="006C3A8A" w:rsidRDefault="0099477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F84C4A6"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κυρία συνάδελφε. </w:t>
      </w:r>
    </w:p>
    <w:p w14:paraId="1F84C4A7" w14:textId="77777777" w:rsidR="006C3A8A" w:rsidRDefault="00994779">
      <w:pPr>
        <w:spacing w:line="600" w:lineRule="auto"/>
        <w:ind w:firstLine="720"/>
        <w:jc w:val="both"/>
        <w:rPr>
          <w:rFonts w:eastAsia="Times New Roman"/>
          <w:szCs w:val="24"/>
        </w:rPr>
      </w:pPr>
      <w:r>
        <w:rPr>
          <w:rFonts w:eastAsia="Times New Roman"/>
          <w:szCs w:val="24"/>
        </w:rPr>
        <w:t xml:space="preserve">Τον λόγο έχει ο κ. Σκρέκας από τη Νέα Δημοκρατία, για δεκαπέντε λεπτά. </w:t>
      </w:r>
    </w:p>
    <w:p w14:paraId="1F84C4A8" w14:textId="77777777" w:rsidR="006C3A8A" w:rsidRDefault="00994779">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Ευχαριστώ, κύριε Πρόεδρε. </w:t>
      </w:r>
    </w:p>
    <w:p w14:paraId="1F84C4A9" w14:textId="77777777" w:rsidR="006C3A8A" w:rsidRDefault="00994779">
      <w:pPr>
        <w:spacing w:line="600" w:lineRule="auto"/>
        <w:ind w:firstLine="720"/>
        <w:jc w:val="both"/>
        <w:rPr>
          <w:rFonts w:eastAsia="Times New Roman"/>
          <w:szCs w:val="24"/>
        </w:rPr>
      </w:pPr>
      <w:r>
        <w:rPr>
          <w:rFonts w:eastAsia="Times New Roman"/>
          <w:szCs w:val="24"/>
        </w:rPr>
        <w:t xml:space="preserve">Θα ξεκινήσω από την τελευταία αναφορά που έκανε η </w:t>
      </w:r>
      <w:proofErr w:type="spellStart"/>
      <w:r>
        <w:rPr>
          <w:rFonts w:eastAsia="Times New Roman"/>
          <w:szCs w:val="24"/>
        </w:rPr>
        <w:t>προλαλήσασα</w:t>
      </w:r>
      <w:proofErr w:type="spellEnd"/>
      <w:r>
        <w:rPr>
          <w:rFonts w:eastAsia="Times New Roman"/>
          <w:szCs w:val="24"/>
        </w:rPr>
        <w:t xml:space="preserve"> εισηγήτρια της Συμπολίτευσης. </w:t>
      </w:r>
    </w:p>
    <w:p w14:paraId="1F84C4AA"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Κύριε Υπουργέ, όσον αφορά το πάρκο Τρίτση, μόλις πριν από λίγη ώρα δεκάδες Βουλευτές της Νέας Δημοκρατίας –μου διαφεύγει ο αριθμός- καταθέσαμε ερώτηση προς εσάς, ώστε, επιτέλους, να απαντήσετε και τελικά να δώσετε λύση σε ένα πραγματικά σοβαρό πρόβλημα, που αφορά τη δυτική Αττική και που αντιμετωπίζει το πάρκο Τρίτση , το οποίο έμεινε χωρίς νερό, έμεινε χωρίς ρεύμα επί ημερών δικών σας. </w:t>
      </w:r>
    </w:p>
    <w:p w14:paraId="1F84C4AB" w14:textId="77777777" w:rsidR="006C3A8A" w:rsidRDefault="00994779">
      <w:pPr>
        <w:spacing w:line="600" w:lineRule="auto"/>
        <w:ind w:firstLine="720"/>
        <w:jc w:val="both"/>
        <w:rPr>
          <w:rFonts w:eastAsia="Times New Roman"/>
          <w:szCs w:val="24"/>
        </w:rPr>
      </w:pPr>
      <w:r>
        <w:rPr>
          <w:rFonts w:eastAsia="Times New Roman"/>
          <w:szCs w:val="24"/>
        </w:rPr>
        <w:t xml:space="preserve">Πρέπει όλοι να κάτσουμε και να δούμε τι θα κάνουμε γι’ αυτό το πάρκο, από το οποίο όλοι έχουμε περάσει και βλέπουμε αποξηραμένες λίμνες, βλέπουμε ξερόχορτα πολλών μέτρων, επικίνδυνα για φωτιά. Θα μπορούσε να είναι -και είναι- ένας παράδεισος, ένας πνεύμονας και αυτή τη στιγμή είναι εγκαταλελειμμένος και η Κυβέρνηση δεν κάνει τίποτα επί δεκαεννιά μήνες τώρα, δηλαδή, σχεδόν δύο χρόνια. Ελάτε να δούμε μαζί τι πρέπει να γίνει. Σας έχουμε καταθέσει ερώτηση και περιμένουμε απάντηση. </w:t>
      </w:r>
    </w:p>
    <w:p w14:paraId="1F84C4AC" w14:textId="77777777" w:rsidR="006C3A8A" w:rsidRDefault="00994779">
      <w:pPr>
        <w:spacing w:line="600" w:lineRule="auto"/>
        <w:ind w:firstLine="720"/>
        <w:jc w:val="both"/>
        <w:rPr>
          <w:rFonts w:eastAsia="Times New Roman" w:cs="Times New Roman"/>
          <w:szCs w:val="24"/>
        </w:rPr>
      </w:pPr>
      <w:r>
        <w:rPr>
          <w:rFonts w:eastAsia="Times New Roman"/>
          <w:szCs w:val="24"/>
        </w:rPr>
        <w:lastRenderedPageBreak/>
        <w:t xml:space="preserve">Πράγματι, κυρίες και κύριοι Βουλευτές, τις τελευταίες δύο εβδομάδες επεξεργαστήκαμε στην αρμόδια επιτροπή -ακούσαμε και τους εμπλεκόμενους φορείς- την ενσωμάτωση της κοινοτικής οδηγίας για το πλαίσιο και την ασφάλεια στις </w:t>
      </w:r>
      <w:proofErr w:type="spellStart"/>
      <w:r>
        <w:rPr>
          <w:rFonts w:eastAsia="Times New Roman"/>
          <w:szCs w:val="24"/>
        </w:rPr>
        <w:t>υπεράκτιες</w:t>
      </w:r>
      <w:proofErr w:type="spellEnd"/>
      <w:r>
        <w:rPr>
          <w:rFonts w:eastAsia="Times New Roman"/>
          <w:szCs w:val="24"/>
        </w:rPr>
        <w:t xml:space="preserve"> εργασίες έρευνας και εκμετάλλευσης υδρογονανθράκων και την ένταξη της οδηγίας της Ευρωπαϊκής Ένωσης στο Ελληνικό Δίκαιο. </w:t>
      </w:r>
      <w:r>
        <w:rPr>
          <w:rFonts w:eastAsia="Times New Roman" w:cs="Times New Roman"/>
          <w:szCs w:val="24"/>
        </w:rPr>
        <w:t xml:space="preserve">Κι επί της αρχής, όπως είπαμε και κατά τη διάρκεια της συνεδρίασης της επιτροπής, συμφωνούμε και με την ενσωμάτωση αυτής της οδηγίας. </w:t>
      </w:r>
    </w:p>
    <w:p w14:paraId="1F84C4A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Δυστυχώς, όμως, αυτή η πιθανή συναίνεση, έστω σε αυτήν την ενσωμάτωση της οδηγίας μεταξύ της Κυβέρνησης, αλλά και των κομμάτων της Αντιπολίτευσης, τορπιλίζεται από την Κυβέρνηση, καθώς για άλλη μια φορά φέρνουν σε ένα άσχετο νομοσχέδιο άλλες νομοθετικές πρωτοβουλίες, άλλες τροπολογίες, οι οποίες και δεν έχουν σχέση με το νομοσχέδιο αυτό, αλλά και κατά την άποψή μας, τορπιλίζουν </w:t>
      </w:r>
      <w:r>
        <w:rPr>
          <w:rFonts w:eastAsia="Times New Roman" w:cs="Times New Roman"/>
          <w:szCs w:val="24"/>
        </w:rPr>
        <w:lastRenderedPageBreak/>
        <w:t xml:space="preserve">και φέρνουν σε δύσκολη κατάσταση και πιστεύω ότι ζημιώνουν στο τέλος και την Ελλάδα και την οικονομία, αλλά και τον Έλληνα πολίτη. Αναφέρομαι, βέβαια, στο σημαντικό, το οποίο περιέχεται στο νομοσχέδιο, που έχετε καταθέσει και αφορά την τροπολογία του ΔΕΣΦΑ. </w:t>
      </w:r>
    </w:p>
    <w:p w14:paraId="1F84C4A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Κατ’ αρχάς, βέβαια, οφείλω να πω, κύριε Υπουργέ, κυρίες και κύριοι συνάδελφοι, ότι βλέπουμε έναν υποκρυπτόμενο ρεβανσισμό σε πολλά απ’ αυτά που κάνει η σημερινή Κυβέρνηση, αναφορικά με ενέργειες, με προσπάθειες, με έργα, τα οποία είχαν προγραμματιστεί και εν πολλοίς υλοποιηθεί από την προηγούμενη κυβέρνηση και είχαν ως στόχο την ανάπτυξη, την εισροή χρημάτων στη χώρα, τη δημιουργία θέσεων εργασίας. </w:t>
      </w:r>
    </w:p>
    <w:p w14:paraId="1F84C4A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Αναφέρομαι στην προσπάθεια των στελεχών της Κυβέρνησης να παρουσιάσουν ως μη επωφελή, αλλά ακόμα και να ακυρώσουν μεγάλα έργα. Πολλές φορές έχουν και μεταξύ τους διαφωνίες. Να θυμίσω τι έγινε με το λιμάνι του Πειραιά και τη συμφωνία με την «</w:t>
      </w:r>
      <w:r>
        <w:rPr>
          <w:rFonts w:eastAsia="Times New Roman" w:cs="Times New Roman"/>
          <w:szCs w:val="24"/>
          <w:lang w:val="en-US"/>
        </w:rPr>
        <w:t>COSCO</w:t>
      </w:r>
      <w:r>
        <w:rPr>
          <w:rFonts w:eastAsia="Times New Roman" w:cs="Times New Roman"/>
          <w:szCs w:val="24"/>
        </w:rPr>
        <w:t xml:space="preserve">». Το Μαξίμου, ο Πρωθυπουργός είχε </w:t>
      </w:r>
      <w:r>
        <w:rPr>
          <w:rFonts w:eastAsia="Times New Roman" w:cs="Times New Roman"/>
          <w:szCs w:val="24"/>
        </w:rPr>
        <w:lastRenderedPageBreak/>
        <w:t xml:space="preserve">προγραμματίσει ταξίδι στην Κίνα, ήθελε να ολοκληρωθεί η συμφωνία, ο αρμόδιος Υπουργός είχε διαφορετική αντίληψη, έγινε αυτό που είδαμε όλοι και τελικά κέρδισε το Μαξίμου. </w:t>
      </w:r>
    </w:p>
    <w:p w14:paraId="1F84C4B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Τι έγινε με τα δεκατέσσερα αεροδρόμια; Τι γίνεται με το Ελληνικό; Τι γίνεται με τις Σκουριές στη Χαλκιδική; Μπρος πίσω τα θέματα. Και εν τω μεταξύ, 1,3 εκατομμύρια άνεργοι. Και εν τω μεταξύ, όλα στο τέλος γίνονται, αλλά με δύο χρόνια καθυστέρηση. Κι εν τω μεταξύ, οι άνεργοι αυξάνονται. </w:t>
      </w:r>
    </w:p>
    <w:p w14:paraId="1F84C4B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Να πω για τον αγωγό </w:t>
      </w:r>
      <w:r>
        <w:rPr>
          <w:rFonts w:eastAsia="Times New Roman" w:cs="Times New Roman"/>
          <w:szCs w:val="24"/>
          <w:lang w:val="en-US"/>
        </w:rPr>
        <w:t>TAP</w:t>
      </w:r>
      <w:r>
        <w:rPr>
          <w:rFonts w:eastAsia="Times New Roman" w:cs="Times New Roman"/>
          <w:szCs w:val="24"/>
        </w:rPr>
        <w:t xml:space="preserve">. Καμμία λέξη από τον νυν Πρωθυπουργό. Μόνο ανέβηκε πάνω στη Θεσσαλονίκη, έκανε με πανηγυρισμούς τα εγκαίνια του αγωγού και καμμία λέξη για την προηγούμενη κυβέρνηση, για τον θεμελιωτή του αγωγού, που φέρει και κυριολεκτικά την υπογραφή του πάνω στον αγωγό. </w:t>
      </w:r>
    </w:p>
    <w:p w14:paraId="1F84C4B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Ξέρετε πολύ καλά, κύριε Υπουργέ, ότι αυτοί οι οποίοι θεμελίωσαν τη συμφωνία αυτή, υπέγραψαν με ανεξίτηλο μελάνι πάνω στον αγωγό τον ίδιο, κυριολεκτικά. Κι εκεί είναι η υπογραφή του κ. Σαμαρά. Καμμία λέξη για την εποχή που εσείς ήσασταν στα κάγκελα και θεωρούσατε ότι ο </w:t>
      </w:r>
      <w:r>
        <w:rPr>
          <w:rFonts w:eastAsia="Times New Roman" w:cs="Times New Roman"/>
          <w:szCs w:val="24"/>
          <w:lang w:val="en-US"/>
        </w:rPr>
        <w:t>TAP</w:t>
      </w:r>
      <w:r>
        <w:rPr>
          <w:rFonts w:eastAsia="Times New Roman" w:cs="Times New Roman"/>
          <w:szCs w:val="24"/>
        </w:rPr>
        <w:t xml:space="preserve"> δεν προσφέρει </w:t>
      </w:r>
      <w:r>
        <w:rPr>
          <w:rFonts w:eastAsia="Times New Roman" w:cs="Times New Roman"/>
          <w:szCs w:val="24"/>
        </w:rPr>
        <w:lastRenderedPageBreak/>
        <w:t xml:space="preserve">τίποτα στην Ελλάδα, δεν αναβαθμίζει το </w:t>
      </w:r>
      <w:proofErr w:type="spellStart"/>
      <w:r>
        <w:rPr>
          <w:rFonts w:eastAsia="Times New Roman" w:cs="Times New Roman"/>
          <w:szCs w:val="24"/>
        </w:rPr>
        <w:t>γεωενεργειακό</w:t>
      </w:r>
      <w:proofErr w:type="spellEnd"/>
      <w:r>
        <w:rPr>
          <w:rFonts w:eastAsia="Times New Roman" w:cs="Times New Roman"/>
          <w:szCs w:val="24"/>
        </w:rPr>
        <w:t xml:space="preserve"> χάρτη της χώρας και τελικά, δεν προσφέρει και κάποιες επωφελείς υπηρεσίες στον τόπο και τους πολίτες. Αυτά λέγατε τότε. Βέβαια, όταν ανέβηκε στη Θεσσαλονίκη </w:t>
      </w:r>
      <w:r w:rsidRPr="00821504">
        <w:rPr>
          <w:rFonts w:eastAsia="Times New Roman" w:cs="Times New Roman"/>
          <w:szCs w:val="24"/>
        </w:rPr>
        <w:t>ο Πρωθυπουργός</w:t>
      </w:r>
      <w:r>
        <w:rPr>
          <w:rFonts w:eastAsia="Times New Roman" w:cs="Times New Roman"/>
          <w:szCs w:val="24"/>
        </w:rPr>
        <w:t>,</w:t>
      </w:r>
      <w:r w:rsidRPr="00821504">
        <w:rPr>
          <w:rFonts w:eastAsia="Times New Roman" w:cs="Times New Roman"/>
          <w:szCs w:val="24"/>
        </w:rPr>
        <w:t xml:space="preserve"> </w:t>
      </w:r>
      <w:r>
        <w:rPr>
          <w:rFonts w:eastAsia="Times New Roman" w:cs="Times New Roman"/>
          <w:szCs w:val="24"/>
        </w:rPr>
        <w:t xml:space="preserve">η ομιλία του ήταν σχεδόν αντιγραφή απ’ αυτά, τα οποία λέγαμε εμείς μέσα στη Βουλή, όταν σαν καλούσαμε να στηρίξετε αυτό το εθνικό έργο, το οποίο θα αναβάθμιζε τον ρόλο της χώρας και θα φέρει χρήματα, θα φέρει θέσεις εργασίας, που τόσο πολύ έχει ανάγκη η χώρα μας. </w:t>
      </w:r>
    </w:p>
    <w:p w14:paraId="1F84C4B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βέβαια, δύο χρόνια τώρα, ακούμε μόνο λόγια για αξιοποίηση δημόσιας περιουσίας. Και αξιοποίηση δεν βλέπουμε πέρα από –για να είμαι δίκαιος- το τελευταίο που είδαμε, την ιδιωτικοποίηση της «ΤΡΑΙΝΟΣΕ». Για την «ΤΡΑΙΝΟΣΕ» 45 εκατομμύρια ευρώ, με 220 εκατομμύρια προίκα κρατικές επιχορηγήσεις για τα επόμενα τέσσερα χρόνια βέβαια, όταν μόλις δύο χρόνια πριν, 300 εκατομμύρια ήταν η αποτίμηση της «ΤΡΑΙΝΟΣΕ», της εταιρείας. Και μάλιστα, ο κ. Σταθάκης, Υπουργός κυβέρνησης, Βουλευτής τότε της Αντιπολίτευσης, έλεγε μέσα στη Βουλή ότι είναι υπερβολικά χαμηλό το τίμημα των 300 εκατομμυρίων </w:t>
      </w:r>
      <w:r>
        <w:rPr>
          <w:rFonts w:eastAsia="Times New Roman" w:cs="Times New Roman"/>
          <w:szCs w:val="24"/>
        </w:rPr>
        <w:lastRenderedPageBreak/>
        <w:t xml:space="preserve">ευρώ για την ιδιωτικοποίηση της «ΤΡΑΙΝΟΣΕ», τότε. Τώρα δεν έχουμε ακούσει τι λέει που η «ΤΡΑΙΝΟΣΕ», αντί για 300 εκατομμύρια, πωλείται μόλις για 45 εκατομμύρια ευρώ. </w:t>
      </w:r>
    </w:p>
    <w:p w14:paraId="1F84C4B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Αυτό που φοβόμαστε πάρα πολύ, κύριε Υπουργέ, είναι ότι μπορεί να γίνει και με το ΔΕΣΦΑ, τελικά. Θέλετε ο ΔΕΣΦΑ να είναι ο επόμενος «ΤΡΑΙΝΟΣΕ»; Διότι, φοβάμαι, ότι εκεί θα καταλήξει αυτή η προσπάθειά σας, η οποία, κατά την άποψή μας, υποκριτικά, υποκρύπτεται πίσω από τη δήθεν ανησυχία σας, για δήθεν αύξηση της τιμής του φυσικού αερίου και θα εξηγηθώ παρακάτω. </w:t>
      </w:r>
    </w:p>
    <w:p w14:paraId="1F84C4B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Κατ’ αρχάς, να πω ότι η ιδιωτικοποίηση του ΔΕΣΦΑ είναι η μεγαλύτερη που έχει γίνει στη χώρα. Θα εισρεύσουν 400 εκατομμύρια ευρώ στη χώρα. Είναι μεγαλύτερη από την αξιοποίηση του λιμανιού του Πειραιά και όχι μόνο αυτό, αλλά και 2 δισεκατομμύρια εκτιμώνται οι επενδύσεις, που πρέπει να γίνουν τα επόμενα χρόνια στη χώρα. </w:t>
      </w:r>
    </w:p>
    <w:p w14:paraId="1F84C4B6"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lastRenderedPageBreak/>
        <w:t>Άρα, δεν είναι μόνο το αρχικό τίμημα των 300 εκατομμυρίων, που είναι το μεγαλύτερο μέχρι τώρα -δείτε τι γίνεται τώρα απέναντι με τα 45 εκατομμύρια της «ΤΡΑΙΝΟΣΕ»- αλλά είναι και τα 2 δισεκατομμύρια περίπου επενδύσεων που θα γίνουν στη χώρα, που θα φέρουν δουλειές.</w:t>
      </w:r>
    </w:p>
    <w:p w14:paraId="1F84C4B7"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t xml:space="preserve">Δεν είναι μόνο ότι με τη μονομερή αυτή ενέργεια, με την τροπολογία που καταθέτετε σήμερα και που καλείτε τους Βουλευτές να την ψηφίσουν, μειώνεται η περιουσιακή βάση του ΔΕΣΦΑ κατά 200 εκατομμύρια ευρώ. Πλήττεται και η ΔΕΠΑ γιατί είναι 100% μέτοχος στο ΔΕΣΦΑ -και άρα η μείωση κατά 200 εκατομμύρια ευρώ στην περιουσιακή βάση του ΔΕΣΦΑ μειώνει και κατά 200 εκατομμύρια ευρώ την περιουσιακή βάση της ΔΕΠΑ- αλλά και τα Ελληνικά Πετρέλαια, τα ΕΛΠΕ, που συμμετέχουν στην ΔΕΠΑ. Άρα, μειώνεται κατά 200 εκατομμύρια ευρώ η αξία της ΔΕΠΑ και μειώνεται αντίστοιχα, κατά το ποσό που είναι μέτοχος, και η αξία των ΕΛΠΕ. Με ένα σμπάρο σκοτώνετε τρία τρυγόνια, κύριε Υπουργέ. Είναι πρωτοφανές αυτό. </w:t>
      </w:r>
    </w:p>
    <w:p w14:paraId="1F84C4B8"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lastRenderedPageBreak/>
        <w:t xml:space="preserve">Ανησυχείτε δήθεν για τις τιμές του φυσικού αερίου. Αυτή την ανησυχία την ασπαζόμαστε και εμείς, κύριε Υπουργέ. Εμείς θέλουμε, ως Νέα Δημοκρατία, μειωμένο κόστος ενέργειας για το ελληνικό νοικοκυριό, για τον Έλληνα επαγγελματία, για τον Έλληνα παραγωγό. Θέλουμε μειωμένο κόστος ενέργειας –και αυτό προσπαθήσαμε να κάνουμε ως κυβέρνηση- μέσα από την σταδιακή απελευθέρωση, με κανόνες και διαφάνεια βέβαια, της αγοράς ενέργειας. Και αυτό, εν μέρει, έχει αρχίσει να επιτυγχάνεται τώρα. </w:t>
      </w:r>
    </w:p>
    <w:p w14:paraId="1F84C4B9"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t xml:space="preserve">Βλέπετε, για παράδειγμα, ότι οι τιμές της ηλεκτρικής ενέργειας, μέσα από τον ανταγωνισμό, ο οποίος έχει έρθει μέσα από τη σταδιακή απελευθέρωση του χώρου της ενέργειας, μειώνονται αυτή τη στιγμή στα νοικοκυριά και στους επαγγελματίες καταναλωτές. Βλέπετε ότι και οι εναλλακτικοί </w:t>
      </w:r>
      <w:proofErr w:type="spellStart"/>
      <w:r>
        <w:rPr>
          <w:rFonts w:eastAsia="Times New Roman"/>
          <w:szCs w:val="24"/>
        </w:rPr>
        <w:t>πάροχοι</w:t>
      </w:r>
      <w:proofErr w:type="spellEnd"/>
      <w:r>
        <w:rPr>
          <w:rFonts w:eastAsia="Times New Roman"/>
          <w:szCs w:val="24"/>
        </w:rPr>
        <w:t xml:space="preserve"> προσφέρουν ανταγωνιστικότερες τιμές, χαμηλότερο κόστος ενέργειας προς τους πελάτες τους και έρχεται η ΔΕΗ, ανταποκρινόμενη σε αυτό και προσπαθώντας να μην χάσει την πελατειακή της βάση, μειώνει κατά 15% τις τιμές στους συνεπείς. Καταλαβαίνετε, λοιπόν, πώς βοηθάει ο δίκαιος, ο διαφανής ανταγωνισμός, βέβαια. Αυτό θέλαμε να κάνουμε εμείς.</w:t>
      </w:r>
    </w:p>
    <w:p w14:paraId="1F84C4BA"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lastRenderedPageBreak/>
        <w:t>Εσείς λέτε ότι ανησυχείτε πως εάν δεν μειώσετε, εάν δεν απαξιώσετε κατά 200 εκατομμύρια την περιουσιακή βάση του ΔΕΣΦΑ, θα αυξηθούν υπέρογκα –είπε η εισηγήτρια της συμπολίτευσης- οι τιμές του φυσικού αερίου στην Ελλάδα.</w:t>
      </w:r>
    </w:p>
    <w:p w14:paraId="1F84C4BB"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t>Κατ’ αρχήν, θα σας πω το εξής. Εμείς έχουμε σοβαρές επιφυλάξεις. Εμείς δεν πιστεύουμε ότι χρειάζεται να γίνει αύξηση των τιμών του φυσικού αερίου. Πιστεύουμε ότι το κράτος, ο Υπουργός έχει τη δυνατότητα να μειώσει -όχι μόνο να κρατήσει ίδιες, αλλά και να μειώσει- τις τιμές του φυσικού αερίου, εάν θέλει. Γιατί, όπως ξέρετε, από τα 50 ευρώ που πληρώνει ένα νοικοκυριό, το μεγαλύτερο κομμάτι είναι φόροι του κράτους, αλλά και το κόστος του φυσικού αερίου, που το εισπράττει η ΔΕΠΑ, που και αυτή είναι κρατική επιχείρηση. Εάν θέλετε να μειώσετε το κόστος του φυσικού αερίου, ιδού πεδίον δόξης λαμπρό, μειώστε την τιμή που πουλάει η ΔΕΠΑ ή μειώστε τους φόρους.</w:t>
      </w:r>
    </w:p>
    <w:p w14:paraId="1F84C4BC"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lastRenderedPageBreak/>
        <w:t>Λέτε, λοιπόν, ότι εάν δεν το κάνετε αυτό, θα αυξηθεί υπέρογκα. Και εγώ, εάν πάρω τους δικούς σας υπολογισμούς, τους οποίους έχετε αναφέρει και έχω προβληματισμούς για το εάν ισχύουν, αναρωτιέμαι: Πόσο θα αυξηθεί για ένα μέσο νοικοκυριό; Ακούστε, η αύξηση του λογαριασμού θα είναι 4 ευρώ τον χρόνο. Πόσο θα αυξηθεί -που δεν πιστεύουμε ότι θα αυξηθεί- για ένα νοικοκυριό, το οποίο καταναλώνει περίπου ένα με δύο κυβικά μέτρα φυσικό αέριο; Περίπου 4 ευρώ τον χρόνο!</w:t>
      </w:r>
    </w:p>
    <w:p w14:paraId="1F84C4BD"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t>Βέβαια, καθόλου δεν περισσεύουν τα ευρώ σήμερα. Εγώ, όμως, θέλω να ρωτήσω κάτι τον κύριο Υπουργό, που έχει τόσο μεγάλη ανησυχία και πασχίζει για να μην επιβαρύνει τον Έλληνα πολίτη.</w:t>
      </w:r>
    </w:p>
    <w:p w14:paraId="1F84C4BE"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t xml:space="preserve">Κύριε Υπουργέ, τον Μάιο του 2016 –δεν ξέρω εάν σας θυμίζει τίποτα ο μήνας- φέρατε ένα νομοσχέδιο: «Αλλαγές στον τελωνειακό κώδικα» και χρεώσατε, επιβαρύνατε τον βάναυσα Έλληνα φορολογούμενο με 449 εκατομμύρια ευρώ σε φόρους, αυξάνοντας τον ειδικό φόρο κατανάλωσης στην βενζίνη, που βάζει ο μεροκαματιάρης στο αυτοκίνητό του, για να πάει στη δουλειά του. Αυξήσατε τον ειδικό φόρο στο </w:t>
      </w:r>
      <w:r>
        <w:rPr>
          <w:rFonts w:eastAsia="Times New Roman"/>
          <w:szCs w:val="24"/>
        </w:rPr>
        <w:lastRenderedPageBreak/>
        <w:t xml:space="preserve">πετρέλαιο κίνησης, που χρόνια τώρα οδηγήσατε τα χαμηλά, λαϊκά στρώματα να αγοράσουν μικρά πετρελαιοκίνητα αυτοκίνητα για πιο φθηνή μετακίνηση. Αυξήσατε και στο πετρέλαιο θέρμανσης. </w:t>
      </w:r>
    </w:p>
    <w:p w14:paraId="1F84C4BF" w14:textId="77777777" w:rsidR="006C3A8A" w:rsidRDefault="00994779">
      <w:pPr>
        <w:tabs>
          <w:tab w:val="left" w:pos="1888"/>
        </w:tabs>
        <w:spacing w:line="600" w:lineRule="auto"/>
        <w:ind w:firstLine="720"/>
        <w:jc w:val="both"/>
        <w:rPr>
          <w:rFonts w:eastAsia="Times New Roman"/>
          <w:szCs w:val="24"/>
        </w:rPr>
      </w:pPr>
      <w:r>
        <w:rPr>
          <w:rFonts w:eastAsia="Times New Roman"/>
          <w:szCs w:val="24"/>
        </w:rPr>
        <w:t>Οι φόροι, οι οποίοι θα έρθουν από την βενζίνη, είναι 165 εκατομμύρια ευρώ. Οι φόροι από το πετρέλαιο κίνησης είναι 224 εκατομμύρια ευρώ και 60 εκατομμύρια ευρώ από το πετρέλαιο θέρμανσης.</w:t>
      </w:r>
    </w:p>
    <w:p w14:paraId="1F84C4C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Τότε δεν ανησυχούσατε για τα λαϊκά στρώματα και για τους Έλληνες πολίτες καταναλωτές, που πληρώνουν τους φόρους; Τότε δεν ανησυχούσατε, που αυξανόταν το κόστος της ενέργειας; Γιατί και η βενζίνη και το πετρέλαιο ενέργεια είναι; Σας απασχολούν τα τέσσερα ευρώ, δήθεν, τον χρόνο, που θα πληρώσει αυτός, ο οποίος καταναλώνει φυσικό αέριο για να ζεστάνει το σπίτι του. Τα 450 εκατομμύρια, που πληρώνουν οι Έλληνες φορολογούμενοι, δεν σας ενοχλούσαν τότε; </w:t>
      </w:r>
    </w:p>
    <w:p w14:paraId="1F84C4C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Υποκριτικό είναι αυτό, το οποίο λέτε και κάνετε. Κάτι άλλο υποκρύπτεται από πίσω και θέλουμε να μας το πείτε σήμερα εδώ. Γιατί, αν θέλατε, θα μπορούσε να μειωθεί η τιμή του φυσικού αερίου, αν δεν </w:t>
      </w:r>
      <w:r>
        <w:rPr>
          <w:rFonts w:eastAsia="Times New Roman" w:cs="Times New Roman"/>
          <w:szCs w:val="24"/>
        </w:rPr>
        <w:lastRenderedPageBreak/>
        <w:t xml:space="preserve">αυξάνατε τους φόρους. Όχι να τορπιλίζετε συμφωνίες οι οποίες θα μπορούσαν να φέρουν -και θα φέρουν, άμα πραγματοποιηθούν- 400 εκατομμύρια στη χώρα και 2 δισεκατομμύρια επενδύσεις τα επόμενα δέκα χρόνια. </w:t>
      </w:r>
    </w:p>
    <w:p w14:paraId="1F84C4C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Πιστεύετε ότι μπορείτε να κάνετε κάτι καλύτερο; Πιστεύετε ότι η συμφωνία τότε, ίσως θα μπορούσε να είναι λίγο καλύτερη ή σήμερα με τις σημερινές συνθήκες, αφού τελικά όλος ο κόσμος είδε ότι εσείς δεν πήγατε τη χώρα, μέχρι τώρα τουλάχιστον, προς την πλευρά των χωρών εκείνων που απευχόμαστε να βρεθεί η χώρα μας; Μήπως τώρα, δηλαδή, που ο συστημικός κίνδυνος έχει μειωθεί στη χώρα μας, πιστεύετε ότι μπορείτε να πετύχετε κάτι παραπάνω; Διαπραγματευτείτε, εμείς δεν είμαστε αντίθετοι σε αυτό και να σας στηρίξουμε κιόλας, άμα θέλετε, αν θα πετύχετε κάτι καλύτερο για την Ελλάδα, για τους Έλληνες πολίτες, για την οικονομία. </w:t>
      </w:r>
    </w:p>
    <w:p w14:paraId="1F84C4C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Αλλά, δεν θέλετε αυτό. Κάτι άλλο υποκρύπτεται. Και θα θέλαμε να μας επιβεβαιώσετε αν τελικά ισχύει αυτό το οποίο ακούγεται πάρα πολύ σε διάφορους χώρους, κυρίως δημοσιογραφικούς, δηλαδή, ότι θέλετε να ακυρωθεί αυτή η συμφωνία, αυτός ο διαγωνισμός, για να προχωρήσετε, ίσως -λένε κάποιοι- σε μια συνένωση ΔΕΠΑ με ΔΕΣΦΑ και να το πουλήσετε σε κάποιον «ημέτερο» μετά, δικό σας. Μήπως σκέφτεστε κάτι τέτοιο; Να το πείτε ότι δεν θέλετε να το κάνετε αυτό σήμερα. Αν αυτό δεν είναι στα σχέδιά σας, παρακαλούμε, σήμερα να πείτε ότι δεν είναι αυτό και είναι μόνο η αγνή σας αγωνία, για να μην αυξηθεί η τιμή του φυσικού αερίου στον Έλληνα πολίτη, στο φτωχό νοικοκυριό. Έχουμε αμφιβολίες γι’ αυτό.</w:t>
      </w:r>
    </w:p>
    <w:p w14:paraId="1F84C4C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Να μην μιλήσω βέβαια, για την αύξηση του ΦΠΑ στο 24% και στα μακαρόνια και στα βασικά ήδη ανάγκης, τα οποία επιβαρύνουν τα λαϊκά στρώματα, αν θέλετε πραγματικά και κόπτεστε και αγωνίζεστε για να μειώσετε τις επιβαρύνσεις στους Έλληνες πολίτες.</w:t>
      </w:r>
    </w:p>
    <w:p w14:paraId="1F84C4C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w:t>
      </w:r>
    </w:p>
    <w:p w14:paraId="1F84C4C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Κατά τα άλλα, συμφωνούμε με την ενσωμάτωση της οδηγίας. Δεν συμφωνούμε σε αυτό που κάνετε, αναφορικά με τους ενεργειακούς ελεγκτές και επιθεωρητές. Πάλι καλά ακούσατε και την κοινωνία και εμάς, αλλά και δικούς σας και αποσύρατε το άρθρο 50 για τη γη υψηλής παραγωγικότητας, η οποία θα κατέστρεφε εν </w:t>
      </w:r>
      <w:proofErr w:type="spellStart"/>
      <w:r>
        <w:rPr>
          <w:rFonts w:eastAsia="Times New Roman" w:cs="Times New Roman"/>
          <w:szCs w:val="24"/>
        </w:rPr>
        <w:t>μιά</w:t>
      </w:r>
      <w:proofErr w:type="spellEnd"/>
      <w:r>
        <w:rPr>
          <w:rFonts w:eastAsia="Times New Roman" w:cs="Times New Roman"/>
          <w:szCs w:val="24"/>
        </w:rPr>
        <w:t xml:space="preserve"> </w:t>
      </w:r>
      <w:proofErr w:type="spellStart"/>
      <w:r>
        <w:rPr>
          <w:rFonts w:eastAsia="Times New Roman" w:cs="Times New Roman"/>
          <w:szCs w:val="24"/>
        </w:rPr>
        <w:t>νυκτί</w:t>
      </w:r>
      <w:proofErr w:type="spellEnd"/>
      <w:r>
        <w:rPr>
          <w:rFonts w:eastAsia="Times New Roman" w:cs="Times New Roman"/>
          <w:szCs w:val="24"/>
        </w:rPr>
        <w:t xml:space="preserve"> περιουσίες ανθρώπων και ανθρώπων. Εκεί, ναι, χρειάζεται ένας γενικότερος προγραμματισμός, να καθίσουμε, να συζητήσουμε, να δούμε πώς θα προγραμματίσουμε, ώστε να μην μπορεί κανείς να φτιάχνει ό,τι θέλει, όπου θέλει, χωρίς κανένα σχέδιο. Ναι, να το δούμε. Αλλά, όχι εν </w:t>
      </w:r>
      <w:proofErr w:type="spellStart"/>
      <w:r>
        <w:rPr>
          <w:rFonts w:eastAsia="Times New Roman" w:cs="Times New Roman"/>
          <w:szCs w:val="24"/>
        </w:rPr>
        <w:t>μιά</w:t>
      </w:r>
      <w:proofErr w:type="spellEnd"/>
      <w:r>
        <w:rPr>
          <w:rFonts w:eastAsia="Times New Roman" w:cs="Times New Roman"/>
          <w:szCs w:val="24"/>
        </w:rPr>
        <w:t xml:space="preserve"> </w:t>
      </w:r>
      <w:proofErr w:type="spellStart"/>
      <w:r>
        <w:rPr>
          <w:rFonts w:eastAsia="Times New Roman" w:cs="Times New Roman"/>
          <w:szCs w:val="24"/>
        </w:rPr>
        <w:t>νυκτί</w:t>
      </w:r>
      <w:proofErr w:type="spellEnd"/>
      <w:r>
        <w:rPr>
          <w:rFonts w:eastAsia="Times New Roman" w:cs="Times New Roman"/>
          <w:szCs w:val="24"/>
        </w:rPr>
        <w:t xml:space="preserve"> και αδιαφορώντας για τις επιπτώσεις στους Έλληνες πολίτες.</w:t>
      </w:r>
    </w:p>
    <w:p w14:paraId="1F84C4C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Σε ό,τι αφορά τους ενεργειακούς επιθεωρητές, δεν μπορούμε να καταλάβουμε για ποιόν λόγο η δια βίου μάθηση και η συνεχής κατάρτιση είναι πράγματα αντίθετα προς τη δική σας λογική.</w:t>
      </w:r>
    </w:p>
    <w:p w14:paraId="1F84C4C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πιστεύουμε ότι η </w:t>
      </w:r>
      <w:proofErr w:type="spellStart"/>
      <w:r>
        <w:rPr>
          <w:rFonts w:eastAsia="Times New Roman" w:cs="Times New Roman"/>
          <w:szCs w:val="24"/>
        </w:rPr>
        <w:t>επικαιροποίηση</w:t>
      </w:r>
      <w:proofErr w:type="spellEnd"/>
      <w:r>
        <w:rPr>
          <w:rFonts w:eastAsia="Times New Roman" w:cs="Times New Roman"/>
          <w:szCs w:val="24"/>
        </w:rPr>
        <w:t xml:space="preserve"> της γνώσης, ότι η κατάρτιση είναι προς τη θετική κατεύθυνση. Εσείς έρχεστε και υπερασπίζεστε σήμερα τις </w:t>
      </w:r>
      <w:proofErr w:type="spellStart"/>
      <w:r>
        <w:rPr>
          <w:rFonts w:eastAsia="Times New Roman" w:cs="Times New Roman"/>
          <w:szCs w:val="24"/>
        </w:rPr>
        <w:t>παλαιοσυντεχνιακές</w:t>
      </w:r>
      <w:proofErr w:type="spellEnd"/>
      <w:r>
        <w:rPr>
          <w:rFonts w:eastAsia="Times New Roman" w:cs="Times New Roman"/>
          <w:szCs w:val="24"/>
        </w:rPr>
        <w:t xml:space="preserve"> λογικές, που όλοι θέλουμε να κόψουμε πια στην Ελλάδα, που έφτασαν εν πολλοίς τη χώρα μας εδώ που την έφτασαν. Λοιπόν, εμείς δεν θα στηρίξουμε και τα άρθρα, τα οποία αφορούν αυτά.</w:t>
      </w:r>
    </w:p>
    <w:p w14:paraId="1F84C4C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κυρίες και κύριοι Βουλευτές, εγώ θέλω να πω ότι η χώρα αυτή διαθέτει πλούσιο ανθρώπινο δυναμικό και φυσικό πλούτο και οφείλουμε αυτά τα δύο να τα αξιοποιήσουμε, για να φέρουμε την ευημερία στη χώρα μας. Αυτή η αξιοποίηση δεν μπορεί να γίνει ούτε με μικροπολιτικούς </w:t>
      </w:r>
      <w:proofErr w:type="spellStart"/>
      <w:r>
        <w:rPr>
          <w:rFonts w:eastAsia="Times New Roman" w:cs="Times New Roman"/>
          <w:szCs w:val="24"/>
        </w:rPr>
        <w:t>τακτικισμούς</w:t>
      </w:r>
      <w:proofErr w:type="spellEnd"/>
      <w:r>
        <w:rPr>
          <w:rFonts w:eastAsia="Times New Roman" w:cs="Times New Roman"/>
          <w:szCs w:val="24"/>
        </w:rPr>
        <w:t xml:space="preserve"> ούτε με λαϊκισμό.</w:t>
      </w:r>
    </w:p>
    <w:p w14:paraId="1F84C4C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F84C4CB" w14:textId="77777777" w:rsidR="006C3A8A" w:rsidRDefault="0099477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84C4C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F84C4C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τον λόγο έχει η ειδική αγορήτρια από τη Χρυσή Αυγή, η συνάδελφος κ. Ελένη </w:t>
      </w:r>
      <w:proofErr w:type="spellStart"/>
      <w:r>
        <w:rPr>
          <w:rFonts w:eastAsia="Times New Roman" w:cs="Times New Roman"/>
          <w:szCs w:val="24"/>
        </w:rPr>
        <w:t>Ζαρούλια</w:t>
      </w:r>
      <w:proofErr w:type="spellEnd"/>
      <w:r>
        <w:rPr>
          <w:rFonts w:eastAsia="Times New Roman" w:cs="Times New Roman"/>
          <w:szCs w:val="24"/>
        </w:rPr>
        <w:t>.</w:t>
      </w:r>
    </w:p>
    <w:p w14:paraId="1F84C4C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Ευχαριστώ, κύριε Πρόεδρε.</w:t>
      </w:r>
    </w:p>
    <w:p w14:paraId="1F84C4C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που καλούμαστε να κυρώσουμε σήμερα έχει ως σκοπό την ενσωμάτωση της σχετικής κοινοτικής οδηγίας 2013/30/ΕΕ στο εθνικό δίκαιο της χώρας μας και αφορά μέτρα πρόληψης και αντιμετώπισης πιθανών ατυχημάτων σε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Μόνο που θέλω να κάνω μία επισήμανση, ότι η ενσωμάτωση της ευρωπαϊκής οδηγίας έρχεται ήδη πάρα πολύ αργά, με καθυστέρηση τριών ετών. Επιπροσθέτως, κατά την προσφιλή τακτική και της δικής σας συγκυβέρνησης, όπως και της προηγούμενης, προστίθενται διατάξεις και νομοθετικές ρυθμίσεις, που είναι άσχετες με το κυρίως αντικείμενο του νομοσχεδίου. Το νομοσχέδιο αποτελείται από τρία μέρη και βλέπουμε στο δεύτερο και τρίτο μέρος να περιλαμβάνονται άσχετες διατάξεις, σχετικά με θέματα </w:t>
      </w:r>
      <w:r>
        <w:rPr>
          <w:rFonts w:eastAsia="Times New Roman" w:cs="Times New Roman"/>
          <w:szCs w:val="24"/>
        </w:rPr>
        <w:lastRenderedPageBreak/>
        <w:t xml:space="preserve">κτηματολογίου, λατομικής νομοθεσίας, θέματα από το Εθνικό Κέντρο Περιβάλλοντος και Αειφόρου Ανάπτυξης για το ΚΑΠΕ, για τους ενεργειακούς επιθεωρητές, για τροποποιητική σύμβαση με την «ΚΑΒΑΛΑ </w:t>
      </w:r>
      <w:r>
        <w:rPr>
          <w:rFonts w:eastAsia="Times New Roman" w:cs="Times New Roman"/>
          <w:szCs w:val="24"/>
          <w:lang w:val="en-US"/>
        </w:rPr>
        <w:t>OIL</w:t>
      </w:r>
      <w:r>
        <w:rPr>
          <w:rFonts w:eastAsia="Times New Roman" w:cs="Times New Roman"/>
          <w:szCs w:val="24"/>
        </w:rPr>
        <w:t>», μέχρι και διατάξεις του Υπουργείου Παιδείας, που αποτελούσαν τροπολογίες και τώρα ενσωματώθηκαν στο σώμα του σχεδίου.</w:t>
      </w:r>
    </w:p>
    <w:p w14:paraId="1F84C4D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Ας ξεκινήσουμε με κάτι βασικό. Για να εφαρμοστούν οι διατάξεις του πρώτου μέρους, θα πρέπει να ανακηρυχθεί αποκλειστική οικονομική ζώνη. Κάτι τέτοιο, όμως, δεν είναι στις προθέσεις σας, αρχής γενομένης από το άρθρο 2. Από τους ορισμούς και μόνο μπορούμε να καταλάβουμε τι θέλετε ή για την ακρίβεια, τι δεν θέλετε να κάνετε. Στην ευρωπαϊκή οδηγία αναφέρεται ρητά στους ορισμούς του άρθρου 2 ότι  «</w:t>
      </w:r>
      <w:proofErr w:type="spellStart"/>
      <w:r>
        <w:rPr>
          <w:rFonts w:eastAsia="Times New Roman" w:cs="Times New Roman"/>
          <w:szCs w:val="24"/>
        </w:rPr>
        <w:t>υπεράκτιος</w:t>
      </w:r>
      <w:proofErr w:type="spellEnd"/>
      <w:r>
        <w:rPr>
          <w:rFonts w:eastAsia="Times New Roman" w:cs="Times New Roman"/>
          <w:szCs w:val="24"/>
        </w:rPr>
        <w:t>» σημαίνει ευρισκόμενος στα χωρικά ύδατα στην αποκλειστική οικονομική ζώνη ή στην υφαλοκρηπίδα κράτους-μέλους, με την έννοια της Σύμβασης των Ηνωμένων Εθνών για το Δίκαιο της Θάλασσας.</w:t>
      </w:r>
    </w:p>
    <w:p w14:paraId="1F84C4D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Αντιθέτως, στο παρόν νομοσχέδιο αναφέρεται ότι «</w:t>
      </w:r>
      <w:proofErr w:type="spellStart"/>
      <w:r>
        <w:rPr>
          <w:rFonts w:eastAsia="Times New Roman" w:cs="Times New Roman"/>
          <w:szCs w:val="24"/>
        </w:rPr>
        <w:t>υπεράκτιος</w:t>
      </w:r>
      <w:proofErr w:type="spellEnd"/>
      <w:r>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 xml:space="preserve"> σημαίνει ευρισκόμενος είτε στα ύδατα τα υπερκείμενα των υποθαλάσσιων περιοχών, σύμφωνα με το άρθρο 2 παράγραφος 1 του ν. 2289/1995 τόμος Α27, όπως ισχύει είτε στην υφαλοκρηπίδα, κατά την έννοια της Σύμβασης των Ηνωμένων Εθνών για το Δίκαιο της Θάλασσας, που κυρώθηκε με το ν. 2321/1995 τόμος Α136. Και ως διά μαγείας, ο όρος ΑΟΖ εξαφανίστηκε, γεγονός που σημαίνει ότι πρόκειται για σκόπιμη τροποποίηση, που εξυπηρετεί πολιτικούς λόγους σχετικώς με τη διαρκώς απειλητική διάθεση της γειτονικής Τουρκίας ενάντια στην πατρίδα μας, όπως και για λόγους συμβατούς με τις επιταγές Αμερικανών και ξένων τοκογλύφων για συνεκμετάλλευση του ορυκτού μας πλούτου.</w:t>
      </w:r>
    </w:p>
    <w:p w14:paraId="1F84C4D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πρώτο μέρος αφορά την ασφάλεια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εκμετάλλευσης υδρογονανθράκων. Η ανάγκη σύνταξης ενός τέτοιου πλαισίου προέκυψε μετά από μία σειρά ατυχημάτων σε </w:t>
      </w:r>
      <w:proofErr w:type="spellStart"/>
      <w:r>
        <w:rPr>
          <w:rFonts w:eastAsia="Times New Roman" w:cs="Times New Roman"/>
          <w:szCs w:val="24"/>
        </w:rPr>
        <w:t>υπεράκτιες</w:t>
      </w:r>
      <w:proofErr w:type="spellEnd"/>
      <w:r>
        <w:rPr>
          <w:rFonts w:eastAsia="Times New Roman" w:cs="Times New Roman"/>
          <w:szCs w:val="24"/>
        </w:rPr>
        <w:t xml:space="preserve"> εγκαταστάσεις, που έδειξαν ότι οι εργασίες αυτές χαρακτηρίζονται από μεγάλο βαθμό επικινδυνότητας και πολλές φορές, οδηγούν σε απώλειες ανθρωπίνων ζωών και σε οικολογικές καταστροφές. </w:t>
      </w:r>
    </w:p>
    <w:p w14:paraId="1F84C4D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Σύμφωνα, λοιπόν, με τις νέες ρυθμίσεις, θεσμοθετείται η εκτίμηση κινδύνου για τις εργασίες έρευνας και παραγωγής υδρογονανθράκων, κατόπιν σύνταξης και έγκρισης της μελέτης μεγάλων κινδύνων. Προβλέπεται η υποχρέωση των διαχειριστών να λαμβάνουν μέτρα αποτροπής και περιορισμού συνεπειών μεγάλων ατυχημάτων, για να εκτελέσουν τις εργασίες τους στη βάση συστηματικής διαχείρισης κινδύνου. Απαιτείται η έγκριση μελέτης ασφάλειας για τις εγκαταστάσεις, απαιτείται γνωστοποίηση για γεωμετρικές και συνδυασμένες εργασίες, απαιτείται εταιρική πολιτική πρόσληψη σοβαρών ατυχημάτων και σύστημα ασφαλείας και περιβαλλοντικής διαχείρισης από πλευράς εταιριών.</w:t>
      </w:r>
    </w:p>
    <w:p w14:paraId="1F84C4D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Στη συμμετοχή του κοινού, σχετικά με τις επιπτώσεις εργασιών υδρογονανθράκων στο περιβάλλον, η οποία σαφώς είναι θεμιτή και συμβάλλει στη βελτιστοποίηση των </w:t>
      </w:r>
      <w:proofErr w:type="spellStart"/>
      <w:r>
        <w:rPr>
          <w:rFonts w:eastAsia="Times New Roman" w:cs="Times New Roman"/>
          <w:szCs w:val="24"/>
        </w:rPr>
        <w:t>υπεράκτιων</w:t>
      </w:r>
      <w:proofErr w:type="spellEnd"/>
      <w:r>
        <w:rPr>
          <w:rFonts w:eastAsia="Times New Roman" w:cs="Times New Roman"/>
          <w:szCs w:val="24"/>
        </w:rPr>
        <w:t xml:space="preserve"> εργασιών υδρογονανθράκων, συμπεριλαμβάνεται –κακώς για εμάς- και η ανάμειξη μη κυβερνητικών οργανώσεων, που προωθούν την προστασία του περιβάλλοντος. </w:t>
      </w:r>
    </w:p>
    <w:p w14:paraId="1F84C4D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Εδώ θα πρέπει να σημειωθεί και πως πολλές από αυτές τις ΜΚΟ χρηματοδοτούνται από σκοτεινά κέντρα αποφάσεων, ξένα προς τα εθνικά συμφέροντα της πατρίδας μας και δρουν ανεξέλεγκτα, προσπαθώντας να εμποδίσουν την κατασκευή σημαντικών έργων ενεργειακής υποδομής, όπως έχει συμβεί στην περίπτωση του αγωγού Πύργου-Αλεξανδρούπολης.</w:t>
      </w:r>
    </w:p>
    <w:p w14:paraId="1F84C4D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σταθώ σε ορισμένα άρθρα. </w:t>
      </w:r>
    </w:p>
    <w:p w14:paraId="1F84C4D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άρθρο 3 αναφέρονται οι γενικές αρχές διαχείρισης κινδύνου. Η υποχρέωση των διαχειριστών να λάβουν μέτρα πρόληψης ατυχημάτων και να αναλαμβάνουν τις ευθύνες τους σε περίπτωση ατυχημάτων πρέπει να θεωρείται δεδομένη. Αλλά ποιος θα ασκήσει τον έλεγχο και τι θα γίνει με τους παραβάτες; Θεωρούμαστε κυρίαρχο κράτος</w:t>
      </w:r>
      <w:r w:rsidRPr="00E152C2">
        <w:rPr>
          <w:rFonts w:eastAsia="Times New Roman" w:cs="Times New Roman"/>
          <w:szCs w:val="24"/>
        </w:rPr>
        <w:t>,</w:t>
      </w:r>
      <w:r>
        <w:rPr>
          <w:rFonts w:eastAsia="Times New Roman" w:cs="Times New Roman"/>
          <w:szCs w:val="24"/>
        </w:rPr>
        <w:t xml:space="preserve"> για να ενεργοποιήσουμε τις ρήτρες διασφάλισης; </w:t>
      </w:r>
    </w:p>
    <w:p w14:paraId="1F84C4D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4, παράγραφος 3, περίπτωση γ’ αναφέρεστε σε ρυθμίσεις προς διευκόλυνση της ανάπτυξης και χρήσης βιώσιμων χρηματοοικονομικών εργαλείων και άλλων διευθετήσεων. Όπως επεσήμανα και στην επιτροπή, θα πρέπει να δοθούν διευκρινίσεις για το ποιες θα είναι αυτές οι ρυθμίσεις, καθώς αυτό θα μπορούσε να σημαίνει ότι οι τράπεζες με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από τον ελληνικό λαό θα χρηματοδοτούν και εταιρίες εξόρυξης. Δηλαδή, θα έχουμε νέους εθνικούς εργολάβους, που θα πληρώνει ο ελληνικός λαός, για να παίρνει νέα ευνοϊκά δάνεια;</w:t>
      </w:r>
    </w:p>
    <w:p w14:paraId="1F84C4D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Όσον αφορά την περίπτωση δ’, θα πρέπει να δοθούν διευκρινήσεις για τη δυνατότητα ρύθμισης, με προεδρικό διάταγμα, θεμάτων που αφορούν την ταχεία και αποτελεσματική εκδίκαση αγωγών αποζημίωσης προς αποκατάσταση, όταν πρόκειται για ατυχήματα, που συμβαίνουν στα σύνορα με όμορα κράτη, τα οποία δεν ανήκουν στην Ευρωπαϊκή Ένωση.</w:t>
      </w:r>
    </w:p>
    <w:p w14:paraId="1F84C4D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παράγραφο 4 αναφέρεται ότι η </w:t>
      </w:r>
      <w:proofErr w:type="spellStart"/>
      <w:r>
        <w:rPr>
          <w:rFonts w:eastAsia="Times New Roman" w:cs="Times New Roman"/>
          <w:szCs w:val="24"/>
        </w:rPr>
        <w:t>αδειοδοτούσα</w:t>
      </w:r>
      <w:proofErr w:type="spellEnd"/>
      <w:r>
        <w:rPr>
          <w:rFonts w:eastAsia="Times New Roman" w:cs="Times New Roman"/>
          <w:szCs w:val="24"/>
        </w:rPr>
        <w:t xml:space="preserve"> αρχή, σε διαβούλευση με την αρμόδια αρχή, για την οποία θα μιλήσουμε σε λίγο, εγκρίνει και διορίζει τον φορέα εκμετάλλευσης. Αυτή είναι μια διάταξη που θυμίζει το ΠΑΣΟΚ του 1980 και τη δημιουργία κομματικού κράτους, όπου κυριαρχούν οι μίζες, τα ρουσφέτια και οι ρεμούλες. Τουλάχιστον, με την παράγραφο 7 αναγνωρίζεται πως, όταν τίθεται το θέμα των </w:t>
      </w:r>
      <w:proofErr w:type="spellStart"/>
      <w:r>
        <w:rPr>
          <w:rFonts w:eastAsia="Times New Roman" w:cs="Times New Roman"/>
          <w:szCs w:val="24"/>
        </w:rPr>
        <w:t>υπεράκτιων</w:t>
      </w:r>
      <w:proofErr w:type="spellEnd"/>
      <w:r>
        <w:rPr>
          <w:rFonts w:eastAsia="Times New Roman" w:cs="Times New Roman"/>
          <w:szCs w:val="24"/>
        </w:rPr>
        <w:t xml:space="preserve"> εργασιών, τότε προκύπτουν ζητήματα ασφάλειας ναυσιπλοΐας, ελέγχου ναυσιπλοΐας, αντιμετώπισης της θαλάσσιας ρύπανσης και άλλα, που εμπίπτουν σε τομείς άλλων Υπουργείων.</w:t>
      </w:r>
    </w:p>
    <w:p w14:paraId="1F84C4D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άρθρο 5 μόνο τυπικό δεν μπορεί να χαρακτηριστεί. Διατηρούμε σοβαρές επιφυλάξεις για τη δυνατότητα ανάμειξης ΜΚΟ -όπως προανέφερα- διότι ο ρόλος των ΜΚΟ πολλές φορές είναι αρκετά σκοτεινός. </w:t>
      </w:r>
    </w:p>
    <w:p w14:paraId="1F84C4D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Απόδειξη της δημιουργίας κομματικού κράτους αποτελούν τα άρθρα 8, 9,18 και 36, τα οποία περιλαμβάνουν διατάξεις σχετικές με την σύσταση της αρμόδιας αρχής, που ανέφερα νωρίτερα, και τη νεκρανάσταση της Ελληνικής Διαχειριστικής Εταιρείας Υδρογονανθράκων, ΕΔΕΥ. Η ΕΔΕΥ θα αναλάβει μεταβατικά τα καθήκοντα της νέας αρχής, που θα συγκροτηθεί για την ασφάλεια των </w:t>
      </w:r>
      <w:proofErr w:type="spellStart"/>
      <w:r>
        <w:rPr>
          <w:rFonts w:eastAsia="Times New Roman" w:cs="Times New Roman"/>
          <w:szCs w:val="24"/>
        </w:rPr>
        <w:t>υπεράκτιων</w:t>
      </w:r>
      <w:proofErr w:type="spellEnd"/>
      <w:r>
        <w:rPr>
          <w:rFonts w:eastAsia="Times New Roman" w:cs="Times New Roman"/>
          <w:szCs w:val="24"/>
        </w:rPr>
        <w:t xml:space="preserve"> γεωτρήσεων για όσο διάστημα οι εγκαταστάσεις είναι λιγότερο από έξι. Η εν λόγω εταιρεία είχε συσταθεί με το ν.4001/2011, με αντικείμενο τη διοργάνωση διεθνών διαγωνισμών για την εκπροσώπηση των συμφερόντων του δημοσίου, έναντι των εταιρειών που αναλαμβάνουν τις εταιρείες υδρογονανθράκων. </w:t>
      </w:r>
    </w:p>
    <w:p w14:paraId="1F84C4DD" w14:textId="77777777" w:rsidR="006C3A8A" w:rsidRDefault="00994779">
      <w:pPr>
        <w:spacing w:line="600" w:lineRule="auto"/>
        <w:ind w:firstLine="720"/>
        <w:jc w:val="both"/>
        <w:rPr>
          <w:rFonts w:eastAsia="Times New Roman" w:cs="Times New Roman"/>
          <w:szCs w:val="24"/>
        </w:rPr>
      </w:pPr>
      <w:proofErr w:type="spellStart"/>
      <w:r>
        <w:rPr>
          <w:rFonts w:eastAsia="Times New Roman" w:cs="Times New Roman"/>
          <w:szCs w:val="24"/>
        </w:rPr>
        <w:t>Παρ’όλα</w:t>
      </w:r>
      <w:proofErr w:type="spellEnd"/>
      <w:r>
        <w:rPr>
          <w:rFonts w:eastAsia="Times New Roman" w:cs="Times New Roman"/>
          <w:szCs w:val="24"/>
        </w:rPr>
        <w:t xml:space="preserve"> αυτά, μέχρι σήμερα, δεν διαθέτει την κατάλληλη στελέχωση, προκειμένου να αναλάβει τον ρόλο αυτό. Συγκεκριμένα, ουσιαστικά ποτέ δεν λειτούργησε κατά τους αρχικούς σκοπούς, ενώ, όσο περνάει ο καιρός, οι παραιτήσεις των μελών της ακολουθούν η μια μετά την άλλη.</w:t>
      </w:r>
    </w:p>
    <w:p w14:paraId="1F84C4D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υπάρχει και μια ακόμη σχετική εταιρεία, που φέρει την επωνυμία Δημόσια Επιχείρηση Ενεργειακών Επενδύσεων Α.Ε., η ΔΕΠΕΝΕ και έχει συσταθεί με τροπολογία του προηγούμενου Υπουργού Ενέργειας κ. Παναγιώτη Λαφαζάνη, έχοντας ως σκοπό την εκπροσώπηση του ελληνικού κράτους σε επενδύσεις κατασκευής και διαχείρισης αγωγού φυσικού αερίου και άλλων αναπτυξιακών υποδομών. </w:t>
      </w:r>
    </w:p>
    <w:p w14:paraId="1F84C4D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Ποια είναι η διαφορά της ΕΔΕΥ από τη ΔΕΠΕΝΕ; Η διαφορά είναι ότι η ΔΕΠΕΝΕ με χρήματα του πτωχευμένου ελληνικού δημοσίου θα μπορεί να συμμετέχει ως μέτοχος σε επενδύσεις έρευνας και παραγωγής πετρελαίου και φυσικού αερίου. </w:t>
      </w:r>
    </w:p>
    <w:p w14:paraId="1F84C4E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Άρα, μιλάμε για τρεις εταιρείες, συμπεριλαμβανομένης της δήθεν νέας αρμόδιας αρχής, όπου διορίζονται οι οικείοι των Υπουργών στα ΔΣ, ώστε να υπάρχει πλήρης έλεγχος. Θέλετε να διορίζετε τα δικά σας παιδιά και υποτίθεται ότι κατηγορούσατε τους προηγούμενους για βόλεμα των δικών τους παιδιών.</w:t>
      </w:r>
    </w:p>
    <w:p w14:paraId="1F84C4E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Άρθρο 10, «Συνεργασία με τον Ευρωπαϊκό Οργανισμό για την Ασφάλεια στη Θάλασσα»: Τυπική διάταξη για την παροχή τεχνικής και επιστημονικής υποστήριξης για τα εξωτερικά και εσωτερικά σχέδια αντιμετώπισης καταστάσεων έκτακτης ανάγκης. Θα κάνω έναν κοινό σχολιασμό γι’ αυτό το άρθρο και το άρθρο 27, στο οποίο προβλέπεται η συνεργασία μεταξύ των κρατών-μελών για ανταλλαγή τεχνογνωσίας και πληροφοριών.</w:t>
      </w:r>
    </w:p>
    <w:p w14:paraId="1F84C4E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θετική κρίνεται η συνεργασία της χώρας μας με οργανισμούς και άλλες χώρες στον τομέα που αφορά 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καθώς δεν διαθέτουμε το απαραίτητο επίπεδο έρευνας και εξόρυξης υδρογονανθράκων. Όμως, διαθέτουμε το Ελληνικό Κέντρο Θαλασσίων Ερευνών, το ΕΛΚΕΘΕ, το οποίο έχει συμμετάσχει στις έρευνες νέων υδρογονανθράκων στο βόρειο Αιγαίο και καθίσταται μοναδικός φορέας, που δύναται να διεκπεραιώσει υποθαλάσσιες γεωλογικές και γεωφυσικές μελέτες, αλλά και ολοκληρωμένες μελέτες του θαλασσίου συστήματος, συμπεριλαμβανομένων των περιβαλλοντικών επιπτώσεων. </w:t>
      </w:r>
    </w:p>
    <w:p w14:paraId="1F84C4E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και εμείς καταθέσαμε την Πέμπτη 14 Ιουλίου 2016 τροπολογία με γενικό αριθμό 545 και ειδικό 39, ώστε να εξασφαλιστεί η συμμετοχή του ΕΛΚΕΘΕ στην γνωμοδοτική διαδικασία για την </w:t>
      </w:r>
      <w:proofErr w:type="spellStart"/>
      <w:r>
        <w:rPr>
          <w:rFonts w:eastAsia="Times New Roman" w:cs="Times New Roman"/>
          <w:szCs w:val="24"/>
        </w:rPr>
        <w:t>υπεράκτια</w:t>
      </w:r>
      <w:proofErr w:type="spellEnd"/>
      <w:r>
        <w:rPr>
          <w:rFonts w:eastAsia="Times New Roman" w:cs="Times New Roman"/>
          <w:szCs w:val="24"/>
        </w:rPr>
        <w:t xml:space="preserve"> έρευνα και εκμετάλλευση υδρογονανθράκων. Φυσικά, αναρωτιόμαστε για την τύχη της. Τη διαβάσατε; Την αξιολογήσατε; Μπορεί ο αρμόδιος Υπουργός να τοποθετηθεί επί του ζητήματος; </w:t>
      </w:r>
    </w:p>
    <w:p w14:paraId="1F84C4E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επισημάνω, έχει να κάνει με τη συνεργασία μεταξύ των χωρών. Γιατί πρέπει να συνάπτουμε συνεργασίες μόνο μεταξύ των κρατών-μελών της Ευρωπαϊκής Ενώσεως; Ποιον ωφελεί μια τέτοια ενέργεια; Γιατί να μην συνεργαστούμε με άλλες χώρες, που έχουν ένα υψηλότατο επίπεδο τεχνογνωσίας και εμπειρίας στον συγκεκριμένο τομέα, που διαθέτουν τη γνώση για την αντιμετώπιση εκτάκτων καταστάσεων και που μπορούν να μας δώσουν κατευθυντήριες γραμμές; Η Ρωσία και το Ιράν είναι δύο πολύ καλές επιλογές. Γιατί να αποκλείουμε στρατηγικές συνεργασίες, που θα μας ωφελήσουν τόσο βραχυπρόθεσμα όσο και μακροπρόθεσμα; </w:t>
      </w:r>
    </w:p>
    <w:p w14:paraId="1F84C4E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Μια εθνική κυβέρνηση θα προχωρούσε σε προσεκτικά επιλεγμένες στρατηγικές συμμαχίες, με γνώμονα την προστασία των ελληνικών υποθαλάσσιων οικοπέδων.</w:t>
      </w:r>
    </w:p>
    <w:p w14:paraId="1F84C4E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Περνώντας τώρα στο δεύτερο μέρος του νομοσχεδίου, θα ξεκινήσω με την τροποποιητική σύμβαση μεταξύ ελληνικού δημοσίου και των εταιρειών «</w:t>
      </w:r>
      <w:r>
        <w:rPr>
          <w:rFonts w:eastAsia="Times New Roman" w:cs="Times New Roman"/>
          <w:szCs w:val="24"/>
          <w:lang w:val="en-US"/>
        </w:rPr>
        <w:t>ENERGEAN</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GAS</w:t>
      </w:r>
      <w:r>
        <w:rPr>
          <w:rFonts w:eastAsia="Times New Roman" w:cs="Times New Roman"/>
          <w:szCs w:val="24"/>
        </w:rPr>
        <w:t xml:space="preserve">» και «ΚΑΒΑΛΑ </w:t>
      </w:r>
      <w:r>
        <w:rPr>
          <w:rFonts w:eastAsia="Times New Roman" w:cs="Times New Roman"/>
          <w:szCs w:val="24"/>
          <w:lang w:val="en-US"/>
        </w:rPr>
        <w:t>OIL</w:t>
      </w:r>
      <w:r>
        <w:rPr>
          <w:rFonts w:eastAsia="Times New Roman" w:cs="Times New Roman"/>
          <w:szCs w:val="24"/>
        </w:rPr>
        <w:t>», που περιλαμβάνεται στο άρθρο 38.</w:t>
      </w:r>
    </w:p>
    <w:p w14:paraId="1F84C4E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Ουσιαστικά, πρόκειται για εκκρεμότητες από παλιές άδειες, που έπρεπε να ανανεωθούν, γιατί δεν συμφέρει να τις πάρει πίσω το κράτος, λόγω αυξημένων λειτουργικών εξόδων. Συγκεκριμένα, επικυρώνεται η απόφαση του Νοεμβρίου του 2015 για το κοίτασμα νότια της Καβάλας για δύο ακόμη έτη. Είναι μια χαρακτηριστική περίπτωση εκποίησης εθνικού πλούτου. Είναι το ξεπούλημα των ελληνικών υδρογονανθράκων στους διεθνείς τοκογλύφους, αφού το 2014 πουλήθηκε το σύνολο του πετρελαϊκού κοιτάσματος του Πρίνου στην εταιρία «BP» για μόλις 500 εκατομμύρια ευρώ. </w:t>
      </w:r>
    </w:p>
    <w:p w14:paraId="1F84C4E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Το κοίτασμα νότια της Καβάλας έχει περάσει στο ΤΑΙΠΕΔ προς αξιοποίηση, ξεπούλημα. Το ταμείο, όμως, δεν έχει κάνει απολύτως τίποτα προς την κατεύθυνση της αξιοποίησης και είναι ευρέως αποδεκτό ότι ήταν λάθος η μεταβίβαση αυτή. Αποτελεί πλέον, έναν παράγοντα, που δυσχεραίνει, παρά διευκολύνει, την αξιοποίηση του κοιτάσματος. </w:t>
      </w:r>
    </w:p>
    <w:p w14:paraId="1F84C4E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Όσον αφορά το τρίτος μέρος τα άρθρα 52 έως 59 περιλαμβάνουν διατάξεις της ισχύουσας νομοθεσίας και εισάγουν νέες ρυθμίσεις, αναφορικά με τους ενεργειακούς επιθεωρητές κτηρίων και συστημάτων θέρμανσης και κλιματισμού. Επανακαθορίζονται τα προσόντα των ενεργειακών επιθεωρητών. Αναμορφώνεται το πλαίσιο και η διαδικασία καταβολής παράβολων, αναφορικά με την εγγραφή και διαχείριση των μητρώων. Ρυθμίζονται επιμέρους θέματα, που αφορούν την τήρηση του Μητρώου Ενεργειακών Επιθεωρητών και του Αρχείου Επιθεωρήσεων Κτηρίων, ενώ προσδιορίζεται και η διαδικασία επιβολής κυρώσεων στους ενεργειακούς επιθεωρητές, που παραβιάζουν τις υποχρεώσεις τους. </w:t>
      </w:r>
    </w:p>
    <w:p w14:paraId="1F84C4E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αναφερθώ στο κάθε άρθρο ξεχωριστά προς οικονομία του χρόνου. Θα ήθελα, όμως, να πω ότι αυτές οι διατάξεις προέκυψαν χωρίς καμμία δημόσια διαβούλευση. Μπορεί να φαίνεται ότι αυτές αφορούν κυρίως τους μηχανικούς, αλλά όπως προσδιορίζονται, καταλήγουν να αφορούν και τους λοιπούς πολίτες. </w:t>
      </w:r>
    </w:p>
    <w:p w14:paraId="1F84C4E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είμαστε αντίθετοι στην κατάργηση των εξετάσεων των ενεργειακών επιθεωρητών, αλλά αυτή η κατάργηση από μόνη της δεν αρκεί για να λυθεί το οποιοδήποτε πρόβλημα. Η πλειοψηφία των μηχανικών έχει αντιδράσει σφοδρώς στη διενέργεια αυτών των εξετάσεων, κάτι που αντικατοπτρίζεται στη μικρή προσέλευσή τους στις εξετάσεις. Ο κυριότερος λόγος σχετίζεται με την κρίση που μαστίζει και το επάγγελμα του μηχανικού, κάτι που σε πολλές περιπτώσεις καθιστά απαγορευτική την πληρωμή των απαιτούμενων </w:t>
      </w:r>
      <w:proofErr w:type="spellStart"/>
      <w:r>
        <w:rPr>
          <w:rFonts w:eastAsia="Times New Roman" w:cs="Times New Roman"/>
          <w:szCs w:val="24"/>
        </w:rPr>
        <w:t>παραβόλων</w:t>
      </w:r>
      <w:proofErr w:type="spellEnd"/>
      <w:r>
        <w:rPr>
          <w:rFonts w:eastAsia="Times New Roman" w:cs="Times New Roman"/>
          <w:szCs w:val="24"/>
        </w:rPr>
        <w:t xml:space="preserve">. </w:t>
      </w:r>
    </w:p>
    <w:p w14:paraId="1F84C4E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καλύτερο θα ήταν να γίνει μια επανεξέταση των κριτηρίων εξέτασης, ώστε να επικεντρωθούν στην απόδειξη της δυνατότητας άρτιας εκπόνησης μιας ενεργειακής επιθεώρησης από μέρους του εξεταζόμενου. </w:t>
      </w:r>
    </w:p>
    <w:p w14:paraId="1F84C4E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-το έχουμε ήδη πει, αλλά ας το επαναλάβουμε- υπό αυτές τις συνθήκες θα πρέπει να ενταχθεί στο υποχρεωτικό εκπαιδευτικό πρόγραμμα των ΑΕΙ και ΤΕΙ σχετικό μάθημα για τις ενεργειακές επιθεωρήσεις και θα πρέπει να θεσμοθετηθεί η συνεχής </w:t>
      </w:r>
      <w:proofErr w:type="spellStart"/>
      <w:r>
        <w:rPr>
          <w:rFonts w:eastAsia="Times New Roman" w:cs="Times New Roman"/>
          <w:szCs w:val="24"/>
        </w:rPr>
        <w:t>επικαιροποίηση</w:t>
      </w:r>
      <w:proofErr w:type="spellEnd"/>
      <w:r>
        <w:rPr>
          <w:rFonts w:eastAsia="Times New Roman" w:cs="Times New Roman"/>
          <w:szCs w:val="24"/>
        </w:rPr>
        <w:t xml:space="preserve"> και παρακολούθηση των επιστημονικών εξελίξεων με δωρεάν σεμινάρια από τον αρμόδιο φορέα. </w:t>
      </w:r>
    </w:p>
    <w:p w14:paraId="1F84C4E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πρέπει να επιτρέψουμε να επαναληφθούν φαινόμενα λανθασμένων πιστοποιητικών, τα οποία δεν κατατάσσουν το εκάστοτε ακίνητο στη σωστή ενεργειακή κατηγορία, επιφέροντας δυσμενείς επιπτώσεις στην αξία πώλησης ή μίσθωσής του και στην παραγωγή ρύπων. </w:t>
      </w:r>
    </w:p>
    <w:p w14:paraId="1F84C4E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τα πιστοποιητικά ενεργειακής απόδοσης, το Υπουργείο καθιερώνει ένα νέο χαράτσι, με τη μορφή </w:t>
      </w:r>
      <w:proofErr w:type="spellStart"/>
      <w:r>
        <w:rPr>
          <w:rFonts w:eastAsia="Times New Roman" w:cs="Times New Roman"/>
          <w:szCs w:val="24"/>
        </w:rPr>
        <w:t>παραβόλου</w:t>
      </w:r>
      <w:proofErr w:type="spellEnd"/>
      <w:r>
        <w:rPr>
          <w:rFonts w:eastAsia="Times New Roman" w:cs="Times New Roman"/>
          <w:szCs w:val="24"/>
        </w:rPr>
        <w:t>, στην έκδοση πιστοποιητικών -πέρα από την αμοιβή του ενεργειακού επιθεωρητή- ύψους 5 ευρώ, 10 ευρώ ή 30 ευρώ ανά ενεργειακή επιθεώρηση ανάλογα με το είδος της. Έτσι, μεταφέρεται στην κοινωνία ένα πάγιο έξοδο που είχαν όσοι μηχανικοί πραγματοποιούσαν τέτοιες επιθεωρήσεις, καθώς κατέβαλαν 100 ευρώ το χρόνο, ανεξαρτήτως αριθμού επιθεωρήσεων.</w:t>
      </w:r>
    </w:p>
    <w:p w14:paraId="1F84C4F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Είναι άξιο απορίας γιατί η Κυβέρνηση επιλέγει να θεσπίσει ένα νέο χαράτσι σε κάθε δικαιοπραξία επί δομημένου ακινήτου τη στιγμή που αυξάνεται η φορολογία των ακινήτων, ο ΕΝΦΙΑ -αυτός που θα καταργούσατε- και το σύνολο των οικονομικών επιβαρύνσεων για τον Έλληνα φορολογούμενο πολίτη. </w:t>
      </w:r>
    </w:p>
    <w:p w14:paraId="1F84C4F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Ας προχωρήσουμε τώρα σε δύο άρθρα, που έχουν κατατεθεί ως τροπολογίες με άσχετο περιεχόμενο από αυτό του προς εξέταση και κύρωση νομοσχεδίου, αλλά παρ’ όλα αυτά προσαρτήθηκαν στις </w:t>
      </w:r>
      <w:r>
        <w:rPr>
          <w:rFonts w:eastAsia="Times New Roman" w:cs="Times New Roman"/>
          <w:szCs w:val="24"/>
        </w:rPr>
        <w:lastRenderedPageBreak/>
        <w:t xml:space="preserve">«λοιπές διατάξεις». Τα άρθρα 60 και 62 συνυπογράφονται από τον Υπουργό Παιδείας, Έρευνας και Θρησκευμάτων. </w:t>
      </w:r>
    </w:p>
    <w:p w14:paraId="1F84C4F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60, παρά το γεγονός ότι η αλλαγή της σύνθεσης ενός συμβουλίου κατά τη διάρκεια της θητείας του δεν αποτελεί συνήθως στοιχείο προβληματισμού, ο Υπουργός Παιδείας με την παρούσα διάταξη προτείνει την παραμονή αμισθί των μελών ΔΕΠ που έχουν οριστεί με συμβούλια πρωτοβάθμιας ή δευτεροβάθμιας εκπαίδευσης, μέχρι τη λήξη της θητείας τους, έστω κι αν συνταξιοδοτήθηκαν. </w:t>
      </w:r>
    </w:p>
    <w:p w14:paraId="1F84C4F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Γνωρίζοντας τα έργα και τις ημέρες του συγκεκριμένου Υπουργού στα θέματα που άπτονται της αρμοδιότητάς του, αλλά και σε άλλα που δεν τον αφορούν, θεωρούμε ότι η εν λόγω διάταξη έχει στόχο να παραμείνουν ενεργές οι συνθέσεις των συμβουλίων που ο ίδιος ευνοεί, προκειμένου να προβαίνουν </w:t>
      </w:r>
      <w:r>
        <w:rPr>
          <w:rFonts w:eastAsia="Times New Roman" w:cs="Times New Roman"/>
          <w:szCs w:val="24"/>
        </w:rPr>
        <w:lastRenderedPageBreak/>
        <w:t xml:space="preserve">σε γνωμοδοτήσεις και παρεμβάσεις αντίστοιχου επιστημονικού βεληνεκούς με αυτές που μας έχει συνηθίσει. Για εμάς το θέμα δεν είναι η διάρκεια, ούτε η ηλικιακή διάρθρωση των επιτροπών, αλλά το έργο και η ποιότητά τους.  </w:t>
      </w:r>
    </w:p>
    <w:p w14:paraId="1F84C4F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άρθρο 62, το Πρόγραμμα Δημοσίων Επενδύσεων, έχει συγκεκριμένους σκοπούς. Τα κενά στην εκπαίδευση είναι μόνιμα και οφείλονται στην αδυναμία διορισμών και καλύπτονται </w:t>
      </w:r>
      <w:proofErr w:type="spellStart"/>
      <w:r>
        <w:rPr>
          <w:rFonts w:eastAsia="Times New Roman" w:cs="Times New Roman"/>
          <w:szCs w:val="24"/>
        </w:rPr>
        <w:t>παγίως</w:t>
      </w:r>
      <w:proofErr w:type="spellEnd"/>
      <w:r>
        <w:rPr>
          <w:rFonts w:eastAsia="Times New Roman" w:cs="Times New Roman"/>
          <w:szCs w:val="24"/>
        </w:rPr>
        <w:t xml:space="preserve"> από τους λεγόμενους αναπληρωτές. Ένας αναπληρωτής μπορεί να παραμείνει σε αυτή την κατάσταση ακόμη και δεκαοκτώ χρόνια, περιμένοντας να διοριστεί, ενώ η εκάστοτε κυβέρνηση προσποιείται ότι ενδιαφέρεται για την κάλυψη των κενών, διαιωνίζοντας το πρόβλημα των αναπληρωτών και δεσμεύοντας υπέρογκα κονδύλια από τις δημόσιες επενδύσεις για την πληρωμή τους. </w:t>
      </w:r>
    </w:p>
    <w:p w14:paraId="1F84C4F5"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Η σχετική δαπάνη σκαρφαλώνει από τα 52.000.000 το 2016 στα 114.000.000 για το 2017, γεγονός που σημαίνει ότι η παρούσα Κυβέρνηση όχι μόνο συνεχίζει την αδιέξοδη πολιτική των προηγούμενων </w:t>
      </w:r>
      <w:r>
        <w:rPr>
          <w:rFonts w:eastAsia="Times New Roman"/>
          <w:szCs w:val="24"/>
        </w:rPr>
        <w:lastRenderedPageBreak/>
        <w:t xml:space="preserve">στο θέμα, στερώντας χρήσιμους πόρους από την ανάπτυξη, αλλά απομυζά τις δημόσιες επενδύσεις και εξαθλιώνει τους εκπαιδευτικούς στην προσπάθειά της να διαχειριστεί τα κενά, ενώ προηγουμένως έχει ψηφίσει το μνημόνιο που επιβάλλει δημοσιονομικές προσαρμογές και απαγορεύει τις προσλήψεις. </w:t>
      </w:r>
    </w:p>
    <w:p w14:paraId="1F84C4F6"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Συμπερασματικά, για να κλείσω με αυτό, πολλές θετικές διατάξεις αναφέρονται στο παρόν σχέδιο νόμου που ρυθμίζουν θέματα ασφάλειας προσωπικού και περιβαλλοντικής προστασίας κατά την εκτέλεση </w:t>
      </w:r>
      <w:proofErr w:type="spellStart"/>
      <w:r>
        <w:rPr>
          <w:rFonts w:eastAsia="Times New Roman"/>
          <w:szCs w:val="24"/>
        </w:rPr>
        <w:t>υπεράκτιων</w:t>
      </w:r>
      <w:proofErr w:type="spellEnd"/>
      <w:r>
        <w:rPr>
          <w:rFonts w:eastAsia="Times New Roman"/>
          <w:szCs w:val="24"/>
        </w:rPr>
        <w:t xml:space="preserve"> εργασιών πετρελαίου και φυσικού αερίου και είναι σωστό να υπάρχει προετοιμασία για τις εν λόγω εργασίες και στον ελλαδικό χώρο. </w:t>
      </w:r>
    </w:p>
    <w:p w14:paraId="1F84C4F7"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Ωστόσο, μένει να δούμε αν οι προθέσεις της παρούσης και των μελλοντικών κυβερνήσεων, είναι να μπορέσουν να εφαρμοστούν οι εν λόγω διατάξεις, δεδομένου ότι για την αξιοποίηση των αποδεδειγμένα </w:t>
      </w:r>
      <w:r>
        <w:rPr>
          <w:rFonts w:eastAsia="Times New Roman"/>
          <w:szCs w:val="24"/>
        </w:rPr>
        <w:lastRenderedPageBreak/>
        <w:t xml:space="preserve">υπαρχόντων στον ελλαδικό χώρο υδρογονανθράκων απαιτείται κυρίως πολιτική βούληση για επανάκτηση της εθνικής μας κυριαρχίας και στη συνέχεια ανακήρυξη της ελληνικής ΑΟΖ με ταυτόχρονη σύναψη ενεργειακών συμμαχιών με χώρες κοινών </w:t>
      </w:r>
      <w:proofErr w:type="spellStart"/>
      <w:r>
        <w:rPr>
          <w:rFonts w:eastAsia="Times New Roman"/>
          <w:szCs w:val="24"/>
        </w:rPr>
        <w:t>γεωστρατηγικών</w:t>
      </w:r>
      <w:proofErr w:type="spellEnd"/>
      <w:r>
        <w:rPr>
          <w:rFonts w:eastAsia="Times New Roman"/>
          <w:szCs w:val="24"/>
        </w:rPr>
        <w:t xml:space="preserve"> συμφερόντων, όπως είναι η Ρωσία.</w:t>
      </w:r>
    </w:p>
    <w:p w14:paraId="1F84C4F8"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Η πατρίδα μας χρειάζεται έναν ολοκληρωμένο εθνικό σχεδιασμό για τη μετατροπή της σε σημαντικό ενεργειακό κόμβο στη νοτιοανατολική Μεσόγειο, που θα την αναβαθμίσει τόσο οικονομικά, όσο -και αυτό είναι το σημαντικότερο- και </w:t>
      </w:r>
      <w:proofErr w:type="spellStart"/>
      <w:r>
        <w:rPr>
          <w:rFonts w:eastAsia="Times New Roman"/>
          <w:szCs w:val="24"/>
        </w:rPr>
        <w:t>γεωστρατηγικά</w:t>
      </w:r>
      <w:proofErr w:type="spellEnd"/>
      <w:r>
        <w:rPr>
          <w:rFonts w:eastAsia="Times New Roman"/>
          <w:szCs w:val="24"/>
        </w:rPr>
        <w:t xml:space="preserve">. Η πατρίδα μας διαθέτει σημαντικούς ενεργειακούς πόρους, ανανεώσιμους και μη. Θα πρέπει, λοιπόν, σε αυτό το σχεδιασμό να συμπεριληφθούν τόσο οι ανανεώσιμες, όσο και οι μη ανανεώσιμες πηγές ενέργειας, τόσο </w:t>
      </w:r>
      <w:proofErr w:type="spellStart"/>
      <w:r>
        <w:rPr>
          <w:rFonts w:eastAsia="Times New Roman"/>
          <w:szCs w:val="24"/>
        </w:rPr>
        <w:t>υπεράκτια</w:t>
      </w:r>
      <w:proofErr w:type="spellEnd"/>
      <w:r>
        <w:rPr>
          <w:rFonts w:eastAsia="Times New Roman"/>
          <w:szCs w:val="24"/>
        </w:rPr>
        <w:t>, όσο και χερσαία, εξασφαλίζοντας ταυτόχρονα σε απόλυτο βαθμό την προστασία των εδαφών και θαλασσών της πατρίδας μας.</w:t>
      </w:r>
    </w:p>
    <w:p w14:paraId="1F84C4F9"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lastRenderedPageBreak/>
        <w:t xml:space="preserve">Συνεπώς, αποσπασματικές ενέργειες, όπως το παρόν σχέδιο νόμου, δεν θα οδηγήσουν στο επιθυμητό αποτέλεσμα εάν δεν αντιμετωπιστεί το ενεργειακό ζήτημα της χώρας μας ως σύνολο που θα λαμβάνει υπ’ </w:t>
      </w:r>
      <w:proofErr w:type="spellStart"/>
      <w:r>
        <w:rPr>
          <w:rFonts w:eastAsia="Times New Roman"/>
          <w:szCs w:val="24"/>
        </w:rPr>
        <w:t>όψιν</w:t>
      </w:r>
      <w:proofErr w:type="spellEnd"/>
      <w:r>
        <w:rPr>
          <w:rFonts w:eastAsia="Times New Roman"/>
          <w:szCs w:val="24"/>
        </w:rPr>
        <w:t xml:space="preserve"> τόσο οικονομικούς, </w:t>
      </w:r>
      <w:proofErr w:type="spellStart"/>
      <w:r>
        <w:rPr>
          <w:rFonts w:eastAsia="Times New Roman"/>
          <w:szCs w:val="24"/>
        </w:rPr>
        <w:t>γεωστρατηγικούς</w:t>
      </w:r>
      <w:proofErr w:type="spellEnd"/>
      <w:r>
        <w:rPr>
          <w:rFonts w:eastAsia="Times New Roman"/>
          <w:szCs w:val="24"/>
        </w:rPr>
        <w:t xml:space="preserve">, όσο και περιβαλλοντικούς παράγοντες. Αυτό, φυσικά, σε συνδυασμό με ταυτόχρονη μείωση κατανάλωσης, σπατάλης της ενέργειας σε όλους τους τομείς -οι σχετικές τεχνολογίες είναι διαθέσιμες και θα μπορούσαν να αναπτυχθούν περαιτέρω- και την ανάπτυξη ελληνικής τεχνογνωσίας στον τομέα της ενέργειας εν γένει. Έτσι και μόνο θα ανακοπεί και θα αντιστραφεί το κύμα φυγής Ελλήνων επιστημόνων προς το εξωτερικό, που τόσο έχει ανάγκη η πατρίδα μας στους δύσκολους καιρούς που περνάμε. Θυμίζουμε πως μια χώρα για να επιβιώσει μακροπρόθεσμα χρειάζεται τουλάχιστον αυτάρκεια σε τρόφιμα, όπλα, φάρμακα και ενέργεια. </w:t>
      </w:r>
    </w:p>
    <w:p w14:paraId="1F84C4FA"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Για όλους τους παραπάνω λόγους, αλλά κυρίως γιατί πιστεύουμε ότι χωρίς την επανάκτηση της εθνικής κυριαρχίας μας και χωρίς την ανακήρυξη εκ μέρους της Ελλάδας της ΑΟΖ, η Χρυσή Αυγή δεν μπορεί να στηρίξει το παρόν σχέδιο νόμου επί της αρχής ως έχει, παρόλο που ενυπάρχουν σε αυτό </w:t>
      </w:r>
      <w:r>
        <w:rPr>
          <w:rFonts w:eastAsia="Times New Roman"/>
          <w:szCs w:val="24"/>
        </w:rPr>
        <w:lastRenderedPageBreak/>
        <w:t xml:space="preserve">σαφώς και θετικές διατάξεις περί ασφάλειας εργαζομένων και περιβαλλοντικής προστασίας και θα τοποθετηθώ επί των επιμέρους άρθρων στην αντίστοιχη συζήτηση. </w:t>
      </w:r>
    </w:p>
    <w:p w14:paraId="1F84C4FB"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Ως προς τις τροπολογίες, θα αναφερθεί ο Κοινοβουλευτικός μας Εκπρόσωπος.</w:t>
      </w:r>
    </w:p>
    <w:p w14:paraId="1F84C4FC"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Ευχαριστώ.</w:t>
      </w:r>
    </w:p>
    <w:p w14:paraId="1F84C4FD"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w:t>
      </w:r>
    </w:p>
    <w:p w14:paraId="1F84C4FE"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Τον λόγο έχει ο ειδικός αγορητής της Δημοκρατικής Συμπαράταξης κ. Ιωάννης Μανιάτης.</w:t>
      </w:r>
    </w:p>
    <w:p w14:paraId="1F84C4FF"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Αγαπητές και αγαπητοί συνάδελφοι, εμείς έχουμε ξεκαθαρίσει και στην επιτροπή ότι θα υπερψηφίσουμε όλα τα άρθρα της οδηγίας, διότι η συγκεκριμένη οδηγία έχει και τη δική μας σφραγίδα. Για να μην καταναλώνω τον χρόνο μου σε πράγματα τα οποία έχουμε αναλύσει στην επιτροπή, να πω ότι η οδηγία αυτή προέκυψε ως αντίδραση των κρατών-μελών της Ευρωπαϊκής Επιτροπής μετά το τραγικό ατύχημα στον κόλπο του Μεξικού το καλοκαίρι του 2010. </w:t>
      </w:r>
    </w:p>
    <w:p w14:paraId="1F84C500"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lastRenderedPageBreak/>
        <w:t xml:space="preserve">Τον Σεπτέμβριο του 2010 η τότε ελληνική κυβέρνηση αντέδρασε άμεσα και σε μεγάλη διεθνή συνάντηση στην Κωνσταντινούπολη κατέθεσε τη δική της άποψη, ότι απαιτείται η Ευρωπαϊκή Ένωση να πάρει μέτρα αυστηρότατης προστασίας του θαλάσσιου περιβάλλοντος. </w:t>
      </w:r>
    </w:p>
    <w:p w14:paraId="1F84C501"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Τον Δεκέμβρη του 2011 συγκροτήθηκε η επιτροπή υποστήριξης της υπό συζήτηση οδηγίας. </w:t>
      </w:r>
    </w:p>
    <w:p w14:paraId="1F84C502"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Εδώ πρέπει να σας πω ότι επικεφαλής αυτής της ελληνικής ομάδας εργασίας ήταν ο σημερινός ακαδημαϊκός και καθηγητής Φυσικών Καταστροφών του Πανεπιστημίου της Κρήτης, ο κ. </w:t>
      </w:r>
      <w:proofErr w:type="spellStart"/>
      <w:r>
        <w:rPr>
          <w:rFonts w:eastAsia="Times New Roman"/>
          <w:szCs w:val="24"/>
        </w:rPr>
        <w:t>Συνολάκης</w:t>
      </w:r>
      <w:proofErr w:type="spellEnd"/>
      <w:r>
        <w:rPr>
          <w:rFonts w:eastAsia="Times New Roman"/>
          <w:szCs w:val="24"/>
        </w:rPr>
        <w:t xml:space="preserve">, ο οποίος συνεισέφερε αποφασιστικά -τόσο αυτός όσο και η ομάδα του- στο να υπερκεραστούν οι αντιρρήσεις κρατών-μελών με ανεπτυγμένη βιομηχανία υδρογονανθράκων που ήθελαν πολύ πιο </w:t>
      </w:r>
      <w:proofErr w:type="spellStart"/>
      <w:r>
        <w:rPr>
          <w:rFonts w:eastAsia="Times New Roman"/>
          <w:szCs w:val="24"/>
        </w:rPr>
        <w:t>ελαφρείς</w:t>
      </w:r>
      <w:proofErr w:type="spellEnd"/>
      <w:r>
        <w:rPr>
          <w:rFonts w:eastAsia="Times New Roman"/>
          <w:szCs w:val="24"/>
        </w:rPr>
        <w:t xml:space="preserve"> και πολύ λιγότερο αυστηρούς περιβαλλοντικούς όρους και σε μια πολύ καλή συμμαχία της Ελλάδας με κράτη που πράγματι νοιάζονταν για την προστασία του θαλάσσιου περιβάλλοντος. Έτσι, οδηγηθήκαμε σε ένα κείμενο, μια οδηγία που πράγματι διασφαλίζει την προστασία του θαλάσσιου περιβάλλοντος.</w:t>
      </w:r>
    </w:p>
    <w:p w14:paraId="1F84C503"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Οκτώβριο του 2013, αφού πια είχε υιοθετηθεί από το Συμβούλιο Υπουργών Περιβάλλοντος η συγκεκριμένη οδηγία, νέα επιτροπή υπό τον καθηγητή του Πολυτεχνείου, τον κ. </w:t>
      </w:r>
      <w:proofErr w:type="spellStart"/>
      <w:r>
        <w:rPr>
          <w:rFonts w:eastAsia="Times New Roman" w:cs="Times New Roman"/>
          <w:szCs w:val="24"/>
        </w:rPr>
        <w:t>Μαυράκο</w:t>
      </w:r>
      <w:proofErr w:type="spellEnd"/>
      <w:r>
        <w:rPr>
          <w:rFonts w:eastAsia="Times New Roman" w:cs="Times New Roman"/>
          <w:szCs w:val="24"/>
        </w:rPr>
        <w:t xml:space="preserve">, ολοκλήρωσε την προετοιμασία. Και τον Δεκέμβριο του 2014, μετά από τριάντα πέντε συνεδριάσεις, είχε σχεδόν ολοκληρώσει το έργο της, το οποίο και παραδόθηκε και επισήμως στη νέα πολιτική ηγεσία του Υπουργείου τον Μάρτιο του 2015. </w:t>
      </w:r>
    </w:p>
    <w:p w14:paraId="1F84C504"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Για λόγους πρακτικών και μόνο, καταθέτω για τα Πρακτικά τις αποφάσεις για τη συγκρότηση των αντίστοιχων επιτροπών. </w:t>
      </w:r>
    </w:p>
    <w:p w14:paraId="1F84C505" w14:textId="77777777" w:rsidR="006C3A8A" w:rsidRDefault="00994779">
      <w:pPr>
        <w:spacing w:after="0" w:line="600" w:lineRule="auto"/>
        <w:ind w:firstLine="720"/>
        <w:jc w:val="both"/>
        <w:rPr>
          <w:rFonts w:eastAsia="Times New Roman" w:cs="Times New Roman"/>
          <w:szCs w:val="24"/>
        </w:rPr>
      </w:pPr>
      <w:r>
        <w:rPr>
          <w:rFonts w:eastAsia="Times New Roman" w:cs="Times New Roman"/>
        </w:rPr>
        <w:t>(Στο σημείο αυτό ο Βουλευτής κ. Ιωάννης Μανιάτης καταθέτει για τα Πρακτικά τις προαναφερθείσες αποφάσεις, οι οποίες βρίσκονται στο αρχείο του Τμήματος Γραμματείας της Διεύθυνσης Στενογραφίας και Πρακτικών της Βουλής)</w:t>
      </w:r>
    </w:p>
    <w:p w14:paraId="1F84C506"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Άρα από τον Μάρτιο του 2015, το κείμενο ήταν έτοιμο. Ερχόμαστε απλώς να το υιοθετήσουμε με μια καθυστέρηση πάνω από δεκαπέντε μήνες. Έστω κι έτσι, όμως, κάτι είναι. </w:t>
      </w:r>
    </w:p>
    <w:p w14:paraId="1F84C507"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lastRenderedPageBreak/>
        <w:t>Πριν τελειώσω με αυτό το θέμα, θέλω να υπενθυμίσω στο Σώμα και να αναφέρω, ότι επειδή συζητούνται διάφορα, πως για παράδειγμα η Ελλάδα δεν χρειάζεται να συνεχίσει τις προσπάθειες για έρευνες υδρογονανθράκων, ότι δεν χρειάζεται να κάνουμε τίποτε άλλο, εξαιτίας της χαμηλής τιμής του πετρελαίου και του φυσικού αερίου, θα αναφέρω μόνο ένα παράδειγμα:</w:t>
      </w:r>
    </w:p>
    <w:p w14:paraId="1F84C508"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Την Τετάρτη 27 Ιουλίου -δηλαδή μεθαύριο- η Κύπρος ανοίγει τις έξι προσφορές που κατατέθηκαν για τα τρία θαλάσσια μπλοκ στην ΑΟΖ της Κύπρου, με διαγωνισμό που προκήρυξε πριν λίγους μόνο μήνες. </w:t>
      </w:r>
    </w:p>
    <w:p w14:paraId="1F84C509"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για να απαντήσουμε σε αυτούς που λένε ότι δήθεν η Ελλάδα δεν πρέπει να συνεχίσει αυτή την εθνική προσπάθεια, η Κύπρος στη δική της ΑΟΖ πριν λίγους μήνες προκήρυξε τον τρίτο διαγωνιστικό γύρο, κατατέθηκαν έξι προσφορές και τώρα πια πρόκειται να ανοίξει και να προσκαλέσει να επενδύσουν στην ΑΟΖ της Κύπρου μεγάλοι πετρελαϊκοί όμιλοι. </w:t>
      </w:r>
    </w:p>
    <w:p w14:paraId="1F84C50A"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Κατά συνέπεια, ιδού πεδίο να ακολουθήσει και η σημερινή ελληνική Κυβέρνηση αυτό που κάνει η Κυπριακή Δημοκρατία με πολύ μεγάλη επιτυχία τα τελευταία χρόνια. </w:t>
      </w:r>
    </w:p>
    <w:p w14:paraId="1F84C50B"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Έρχομαι στο δεύτερο θέμα του κειμένου που έχουμε μπροστά μας, στην αξιοποίηση του ορυκτού πλούτου της χώρας. Ουσιαστικά, πρόκειται για ρυθμίσεις, οι οποίες επεκτείνουν το υφιστάμενο καθεστώς. Εδώ θέλω να σημειώσω ότι είχα τη δυνατότητα να κάνω και μια συγκεκριμένη αναφορά στην επιτροπή, ότι δεν είναι επαρκές να ρυθμίσουμε διάφορα επιμέρους θέματα, δίνοντας παρατάσεις σε προθεσμίες. </w:t>
      </w:r>
    </w:p>
    <w:p w14:paraId="1F84C50C"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έχει σήμερα στη διάθεσή του -ήταν έτοιμο από τον Οκτώβριο του 2014- έναν πλήρη φάκελο που καταγράφει ότι από τους </w:t>
      </w:r>
      <w:proofErr w:type="spellStart"/>
      <w:r>
        <w:rPr>
          <w:rFonts w:eastAsia="Times New Roman" w:cs="Times New Roman"/>
          <w:szCs w:val="24"/>
        </w:rPr>
        <w:t>εκατόν</w:t>
      </w:r>
      <w:proofErr w:type="spellEnd"/>
      <w:r>
        <w:rPr>
          <w:rFonts w:eastAsia="Times New Roman" w:cs="Times New Roman"/>
          <w:szCs w:val="24"/>
        </w:rPr>
        <w:t xml:space="preserve"> έντεκα δημόσιους μεταλλευτικούς χώρους, μετά από μια πολύ σοβαρή δουλειά τριών ετών που είχε γίνει από στελέχη του Υπουργείου και του ΙΓΜΕ, σήμερα η πατρίδα μας μπορεί να προκηρύξει είκοσι διεθνείς διαγωνισμούς για αξιοποίηση δημόσιων μεταλλευτικών χώρων και έντεκα διεθνείς διαγωνισμούς για δημόσιους χώρους βιομηχανικών ορυκτών. </w:t>
      </w:r>
    </w:p>
    <w:p w14:paraId="1F84C50D"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Όποιος, λοιπόν, νοιάζεται πραγματικά η πατρίδα μας να ξεπεράσει τα προβλήματα και την υποτέλεια των μνημονίων και των δανείων, ας προχωρήσει σε έναν δρόμο που είναι ήδη ανοιχτός. Πολύ περισσότερο που η εξόρυξη ως τομέας οικονομικής δράσης συνεισφέρει κατά το 3,4% στο Ακαθάριστο Εγχώριο Προϊόν, απασχολεί ογδόντα χιλιάδες εργαζόμενους, άμεσα και έμμεσα απασχολούμενους και το 2014 έκανε εξαγωγές 2,3 δισεκατομμυρίων ευρώ. </w:t>
      </w:r>
    </w:p>
    <w:p w14:paraId="1F84C50E"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Αυτό που έχει σημασία, όμως, είναι να διασφαλίσουμε τους όρους για την εύρυθμη και βιώσιμη ύπαρξη δραστηριοτήτων εξόρυξης του ελληνικού ορυκτού πλούτου. Για να γίνει αυτό, πρέπει να προχωρήσει αυτό που είχε δρομολογηθεί, δηλαδή το χωροταξικό ορυκτού πλούτου η τύχη του οποίου αγνοείται, και βεβαίως να ολοκληρωθούν τα δώδεκα περιφερειακά χωροταξικά σχέδια, που είναι σε εξαιρετικά ώριμο στάδιο εδώ και πάρα πολύ μεγάλο χρονικό διάστημα και απαιτείται να υπάρξουν κοινές υπουργικές αποφάσεις. </w:t>
      </w:r>
    </w:p>
    <w:p w14:paraId="1F84C50F"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στο ζήτημα ορισμένων επιμέρους θεμάτων -θέλω να τα αναφέρω παρ’ ότι είναι επιμέρους άρθρα- διότι ο Σύνδεσμος Μεταλλευτικών Επιχειρήσεων έχει ζητήσει για το άρθρο 41, παράγραφος 7 -γιατί σε αυτό κυρίως θα αναφερθώ- ό,τι ισχύει για τις υπόλοιπες εξορυκτικές δραστηριότητες, να ισχύει και για ένα πολύ σημαντικό πλουτοπαραγωγικό κομμάτι των ελληνικών πρώτων υλών, δηλαδή και για τη ΛΑΡΚΟ και για τους λευκόλιθους και για τους βωξίτες. Έχει ζητήσει, λοιπόν, να ισχύει και για τις μεταλλευτικές δραστηριότητες ό,τι ισχύει για τις υπόλοιπες εξορυκτικές δραστηριότητες. </w:t>
      </w:r>
    </w:p>
    <w:p w14:paraId="1F84C51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Σύνδεσμος Επιχειρηματιών Μαρμάρου Πελοποννήσου έχει ζητήσει κάτι, το οποίο είναι αίτημα όλων των επιχειρηματιών μαρμάρου: Να μην διπλασιαστεί το ενοίκιο, δηλαδή το αντάλλαγμα χρήσης γης, όπως προβλέπεται στο συγκεκριμένο νομοθέτημα, για έναν πάρα πολύ απλό λόγο: Από τη μια ενισχύει </w:t>
      </w:r>
      <w:proofErr w:type="spellStart"/>
      <w:r>
        <w:rPr>
          <w:rFonts w:eastAsia="Times New Roman" w:cs="Times New Roman"/>
          <w:szCs w:val="24"/>
        </w:rPr>
        <w:t>ολιγοπωλιακές</w:t>
      </w:r>
      <w:proofErr w:type="spellEnd"/>
      <w:r>
        <w:rPr>
          <w:rFonts w:eastAsia="Times New Roman" w:cs="Times New Roman"/>
          <w:szCs w:val="24"/>
        </w:rPr>
        <w:t xml:space="preserve"> καταστάσεις και στηρίζει μεγάλες επιχειρήσεις που έχουν τη δυνατότητα να ανταποκριθούν στη συγκεκριμένη, επιπλέον οικονομική επιβάρυνση, ενώ αντίθετα οι μικρομεσαίες επιχειρήσεις δεν έχουν την ίδια δυνατότητα, και από την άλλη ουσιαστικά μειώνει τα έσοδα του ελληνικού δημοσίου, διότι </w:t>
      </w:r>
      <w:r>
        <w:rPr>
          <w:rFonts w:eastAsia="Times New Roman" w:cs="Times New Roman"/>
          <w:szCs w:val="24"/>
        </w:rPr>
        <w:lastRenderedPageBreak/>
        <w:t xml:space="preserve">τα πραγματικά έσοδα του ελληνικού δημοσίου από τον ορυκτό πλούτο δεν προκύπτουν από το αντάλλαγμα χρήσης. </w:t>
      </w:r>
    </w:p>
    <w:p w14:paraId="1F84C51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πραγματικός δημόσιος πλούτος προέρχεται από την επεξεργασία των πρώτων υλών, προέρχεται, δηλαδή, από τη μεταποίηση των μαρμάρων, όπου και απασχολούνται τριπλάσιοι εργαζόμενοι απ’ ό,τι στον τομέα της καθαυτό εξόρυξης. Κατά συνέπεια, θεωρούμε ότι αυτό πρέπει να αποσυρθεί. </w:t>
      </w:r>
    </w:p>
    <w:p w14:paraId="1F84C51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 σχετικό έγγραφο του Συνδέσμου Επιχειρηματιών Μαρμάρου Πελοποννήσου.</w:t>
      </w:r>
    </w:p>
    <w:p w14:paraId="1F84C51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84C51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Και, βεβαίως, είναι θετικό ότι το Υπουργείο απέσυρε τη διάταξη του άρθρου 50 για τη «γη υψηλής παραγωγικότητας» μετά τη μεγάλη αντίδραση που υπήρξε.</w:t>
      </w:r>
    </w:p>
    <w:p w14:paraId="1F84C51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Προτελευταίο θέμα για το οποίο θέλω να κάνω ειδικό σχολιασμό είναι οι ενεργειακοί επιθεωρητές. Εδώ έχουμε μια σοβαρότητα πολιτική και ιδεολογική διαφωνία με την Κυβέρνηση.</w:t>
      </w:r>
    </w:p>
    <w:p w14:paraId="1F84C51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Εμείς πιστεύουμε κάτι απλό, ότι το κράτος πρέπει να είναι κράτος – στρατηγείο. Πρέπει να είναι ένα κράτος, μία δημόσια διοίκηση, μια πολιτεία, η οποία αντί να απορροφά πόρους προκειμένου να διορίσει καινούριους δημοσίους υπαλλήλους, αντίθετα πρέπει να λειτουργήσει ως εμβρυουλκός παραγωγής θέσεων εργασίας για τον δημόσιο τομέα μέσα από μητρώα πιστοποιημένων επιστημόνων, οι οποίοι θα εκτελούν, υπό την εποπτεία του κράτους, δράσεις τις οποίες η δημόσια διοίκηση δεν μπορεί να ικανοποιήσει τώρα.</w:t>
      </w:r>
    </w:p>
    <w:p w14:paraId="1F84C51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πρόκειται για τη μοναδική πραγματική συνεισφορά του ελληνικού δημοσίου εάν θέλουμε να σταματήσει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εδώ πρέπει να απευθυνθούμε στους πάνω από τριακόσιους πενήντα χιλιάδες Έλληνες επιστήμονες και μικροεπιχειρηματίες που έχουν πάει στο εξωτερικό. Εάν δεν τους δώσουμε τη δυνατότητα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η φυγή εγκεφάλων, να γίνει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δηλαδή να τους δώσουμε τη δυνατότητα να κερδίσουν από τη δημιουργία θέσεων εργασίας με τη θετική συνεισφορά του κράτους, τότε δεν κάνουμε τίποτα.</w:t>
      </w:r>
    </w:p>
    <w:p w14:paraId="1F84C51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οι δέκα χιλιάδες ενεργειακοί επιθεωρητές που έχουμε ήδη και δουλεύουν, οι δύο χιλιάδες διακόσιοι ελεγκτές δόμησης και η δυνατότητα που έχουμε -καταθέτω επίσης για τα Πρακτικά σχέδιο προεδρικού διατάγματος και ελπίζω τα έγγραφα που καταθέτω να είναι χρήσιμα- για τη συγκρότηση σώματος</w:t>
      </w:r>
      <w:r>
        <w:rPr>
          <w:rFonts w:eastAsia="Times New Roman" w:cs="Times New Roman"/>
          <w:b/>
          <w:szCs w:val="24"/>
        </w:rPr>
        <w:t xml:space="preserve"> </w:t>
      </w:r>
      <w:r>
        <w:rPr>
          <w:rFonts w:eastAsia="Times New Roman" w:cs="Times New Roman"/>
          <w:szCs w:val="24"/>
        </w:rPr>
        <w:t xml:space="preserve">πιστοποιημένων επιθεωρητών περιβάλλοντος με τη σύμφωνη γνώμη της αρμόδιας Υπηρεσίας Επιθεωρητών του Υπουργείου, όπου πράγματι μπορούμε να δημιουργήσουμε μια νέα ομάδα </w:t>
      </w:r>
      <w:r>
        <w:rPr>
          <w:rFonts w:eastAsia="Times New Roman" w:cs="Times New Roman"/>
          <w:szCs w:val="24"/>
        </w:rPr>
        <w:lastRenderedPageBreak/>
        <w:t xml:space="preserve">ελευθέρων επαγγελματιών υπό την πιστοποίηση του κράτους που να κάνουν αυτό που δεν μπορεί να κάνει το κράτος. </w:t>
      </w:r>
    </w:p>
    <w:p w14:paraId="1F84C51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84C51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ΕΕΤΕΜ, επιπλέον, πρέπει να πω ότι έχει ζητήσει να μην υπάρχει μια συγκεκριμένη διάταξη που προβλέπει την εγγραφή τους στο Βιβλίο Τεχνικών Επωνυμιών του Τεχνικού Επιμελητηρίου, διότι ως φυσικά πρόσωπα δεν μπορούν έτσι κι αλλιώς να ενταχθούν. </w:t>
      </w:r>
    </w:p>
    <w:p w14:paraId="1F84C51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έρχομαι στο τελευταίο ζήτημα, το οποίο είναι ένα ζήτημα καθαρά πολιτικό. Και εδώ απαιτείται να δοθούν πολύ καθαρές απαντήσεις.</w:t>
      </w:r>
    </w:p>
    <w:p w14:paraId="1F84C51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μια μικρή προϊστορία. Αγωγός φυσικού αερίου ΤΑΡ: Απέναντι η Κυβέρνηση ΣΥΡΙΖΑ. Με μεγάλη περηφάνια ο κ. Τσίπρας, ως Πρωθυπουργός, υπέγραψε τη σύμβαση για τον </w:t>
      </w:r>
      <w:r>
        <w:rPr>
          <w:rFonts w:eastAsia="Times New Roman" w:cs="Times New Roman"/>
          <w:szCs w:val="24"/>
          <w:lang w:val="en-US"/>
        </w:rPr>
        <w:t>TAP</w:t>
      </w:r>
      <w:r>
        <w:rPr>
          <w:rFonts w:eastAsia="Times New Roman" w:cs="Times New Roman"/>
          <w:szCs w:val="24"/>
        </w:rPr>
        <w:t xml:space="preserve"> πριν λίγους μήνες στη Θεσσαλονίκη, μην έχοντας την ευαισθησία να πει ότι τουλάχιστον κάποιοι άλλοι πριν την Κυβέρνησή του, δούλεψαν, μόχθησαν και έφτιαξαν τη σύμβαση. </w:t>
      </w:r>
    </w:p>
    <w:p w14:paraId="1F84C51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Θυμάμαι πραγματικά ως Υπουργός τότε, που κατέθεσα την αντίστοιχη σύμβαση για κύρωση στη Βουλή, τι είχαμε ακούσει από την τότε Αντιπολίτευση για το πόσο κακός είναι ο αγωγός </w:t>
      </w:r>
      <w:r>
        <w:rPr>
          <w:rFonts w:eastAsia="Times New Roman" w:cs="Times New Roman"/>
          <w:szCs w:val="24"/>
          <w:lang w:val="en-US"/>
        </w:rPr>
        <w:t>TAP</w:t>
      </w:r>
      <w:r>
        <w:rPr>
          <w:rFonts w:eastAsia="Times New Roman" w:cs="Times New Roman"/>
          <w:szCs w:val="24"/>
        </w:rPr>
        <w:t>. Δεν πειράζει. Έστω και καθυστερημένα προσγειωνόμαστε στον ρεαλισμό.</w:t>
      </w:r>
    </w:p>
    <w:p w14:paraId="1F84C51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Αεροδρόμιο Ελληνικού. Τον Αύγουστο του 2014, τριάντα χρόνια μετά τον νόμο Τρίτση για το ρυθμιστικό σχέδιο της Αθήνας, καταθέσαμε το νέο ρυθμιστικό σχέδιο Αττικής, όπου μέσα προβλεπόταν ότι το αεροδρόμιο του Ελληνικού αποτελεί ένα διεθνούς εμβέλειας, εθνικής μητροπολιτικής εμβέλειας </w:t>
      </w:r>
      <w:proofErr w:type="spellStart"/>
      <w:r>
        <w:rPr>
          <w:rFonts w:eastAsia="Times New Roman" w:cs="Times New Roman"/>
          <w:szCs w:val="24"/>
        </w:rPr>
        <w:t>τοπό</w:t>
      </w:r>
      <w:r>
        <w:rPr>
          <w:rFonts w:eastAsia="Times New Roman" w:cs="Times New Roman"/>
          <w:szCs w:val="24"/>
        </w:rPr>
        <w:lastRenderedPageBreak/>
        <w:t>σημο</w:t>
      </w:r>
      <w:proofErr w:type="spellEnd"/>
      <w:r>
        <w:rPr>
          <w:rFonts w:eastAsia="Times New Roman" w:cs="Times New Roman"/>
          <w:szCs w:val="24"/>
        </w:rPr>
        <w:t>, για πολεοδομική, τουριστική και πολιτιστική αναβάθμιση. Είναι το πλαίσιο μέσα στο οποίο, με καθυστέρηση πολλών μηνών, ήρθε η σημερινή Κυβέρνηση και ενσωμάτωσε τα αποτελέσματα του διαγωνισμού που είχε τρέξει.</w:t>
      </w:r>
    </w:p>
    <w:p w14:paraId="1F84C51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ΤΡΑΙΝΟΣΕ, 300 εκατομμύρια, Σταθάκης, ξεπούλημα. Τώρα 45 εκατομμύρια, </w:t>
      </w:r>
      <w:proofErr w:type="spellStart"/>
      <w:r>
        <w:rPr>
          <w:rFonts w:eastAsia="Times New Roman" w:cs="Times New Roman"/>
          <w:szCs w:val="24"/>
        </w:rPr>
        <w:t>Σπίρτζης</w:t>
      </w:r>
      <w:proofErr w:type="spellEnd"/>
      <w:r>
        <w:rPr>
          <w:rFonts w:eastAsia="Times New Roman" w:cs="Times New Roman"/>
          <w:szCs w:val="24"/>
        </w:rPr>
        <w:t>, ΤΑΙΠΕΔ, καλή προσφορά. Καταθέσαμε μία συγκεκριμένη ερώτηση. Είναι αληθές ότι σήμερα η ΤΡΑΙΝΟΣΕ των 45 εκατομμυρίων της προσφοράς των Ιταλών έχει 25 εκατομμύρια στο ταμείο της για υπηρεσίες γενικού οικονομικού συμφέροντος και άλλα 40 εκατομμύρια καταθέσεις δεσμευμένες στην Τράπεζα της Ελλάδος; Γιατί αν είναι έτσι, απαιτείται μια πολύ καθαρή πολιτική απάντηση για τη συγκεκριμένη ιδιωτικοποίηση.</w:t>
      </w:r>
    </w:p>
    <w:p w14:paraId="1F84C52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Ειδικός Φόρος Κατανάλωσης. Πάνω από 400 εκατομμύρια επιβάρυνση στον Έλληνα πολίτη. </w:t>
      </w:r>
    </w:p>
    <w:p w14:paraId="1F84C52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βεβαίως η ιλαροτραγωδία που ζήσαμε πριν από λίγες εβδομάδες, «</w:t>
      </w:r>
      <w:r>
        <w:rPr>
          <w:rFonts w:eastAsia="Times New Roman" w:cs="Times New Roman"/>
          <w:szCs w:val="24"/>
          <w:lang w:val="en-US"/>
        </w:rPr>
        <w:t>COSCO</w:t>
      </w:r>
      <w:r>
        <w:rPr>
          <w:rFonts w:eastAsia="Times New Roman" w:cs="Times New Roman"/>
          <w:szCs w:val="24"/>
        </w:rPr>
        <w:t>»-</w:t>
      </w:r>
      <w:proofErr w:type="spellStart"/>
      <w:r>
        <w:rPr>
          <w:rFonts w:eastAsia="Times New Roman" w:cs="Times New Roman"/>
          <w:szCs w:val="24"/>
        </w:rPr>
        <w:t>Δρίτσας</w:t>
      </w:r>
      <w:proofErr w:type="spellEnd"/>
      <w:r>
        <w:rPr>
          <w:rFonts w:eastAsia="Times New Roman" w:cs="Times New Roman"/>
          <w:szCs w:val="24"/>
        </w:rPr>
        <w:t>. Ελπίζω να μην ζήσουμε καινούργια ιλαροτραγωδία «</w:t>
      </w:r>
      <w:r>
        <w:rPr>
          <w:rFonts w:eastAsia="Times New Roman" w:cs="Times New Roman"/>
          <w:szCs w:val="24"/>
          <w:lang w:val="en-US"/>
        </w:rPr>
        <w:t>SOCAR</w:t>
      </w:r>
      <w:r>
        <w:rPr>
          <w:rFonts w:eastAsia="Times New Roman" w:cs="Times New Roman"/>
          <w:szCs w:val="24"/>
        </w:rPr>
        <w:t xml:space="preserve">»–ΔΕΣΦΑ-Σκουρλέτης. Έρχομαι στο συγκεκριμένο </w:t>
      </w:r>
      <w:r>
        <w:rPr>
          <w:rFonts w:eastAsia="Times New Roman" w:cs="Times New Roman"/>
          <w:szCs w:val="24"/>
        </w:rPr>
        <w:lastRenderedPageBreak/>
        <w:t xml:space="preserve">θέμα. Η τροπολογία που κατέθεσε ο κύριος Υπουργός, θεωρητικά είναι μια τροπολογία που διασφαλίζει τη μειωμένη έναντι της δήθεν προβλεπόμενης αύξησης των τελών διέλευσης φυσικού αερίου. </w:t>
      </w:r>
    </w:p>
    <w:p w14:paraId="1F84C52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Ερώτημα. Επρόκειτο ποτέ να εφαρμοστούν αυτές οι αυξήσεις, το 68%; Ουδέποτε, διότι ήδη και ο ΔΕΣΦΑ και η «</w:t>
      </w:r>
      <w:r>
        <w:rPr>
          <w:rFonts w:eastAsia="Times New Roman" w:cs="Times New Roman"/>
          <w:szCs w:val="24"/>
          <w:lang w:val="en-US"/>
        </w:rPr>
        <w:t>SOCAR</w:t>
      </w:r>
      <w:r>
        <w:rPr>
          <w:rFonts w:eastAsia="Times New Roman" w:cs="Times New Roman"/>
          <w:szCs w:val="24"/>
        </w:rPr>
        <w:t>» και το Υπουργείο από τον Μάρτιο του 2016 είχαν συμφωνήσει ότι πρέπει να βρεθεί μια κοινά αποδεκτή λύση. Αυτό μάλιστα το δηλώνει και η ίδια η εταιρεία.</w:t>
      </w:r>
    </w:p>
    <w:p w14:paraId="1F84C52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Δεύτερο ερώτημα. Υπάρχει τρόπος, αντί να γίνει αυτό που έχει κατατεθεί ως ρύθμιση και το οποίο κινδυνεύει να τινάξει στον αέρα μια πολύ ώριμη ιδιωτικοποίηση, να έχουμε το ίδιο αποτέλεσμα χωρίς καμμία διακινδύνευση ιδιωτικοποίησης; Η απάντηση είναι ναι. Η απάντηση εμπεριέχεται σε ένα από τα τέσσερα σενάρια που έχουν υποβληθεί από τον ΔΕΣΦΑ στην Κυβέρνηση. </w:t>
      </w:r>
    </w:p>
    <w:p w14:paraId="1F84C52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λέει αυτό το σενάριο; Πολύ απλά, αντί να </w:t>
      </w:r>
      <w:proofErr w:type="spellStart"/>
      <w:r>
        <w:rPr>
          <w:rFonts w:eastAsia="Times New Roman" w:cs="Times New Roman"/>
          <w:szCs w:val="24"/>
        </w:rPr>
        <w:t>απομειώσεις</w:t>
      </w:r>
      <w:proofErr w:type="spellEnd"/>
      <w:r>
        <w:rPr>
          <w:rFonts w:eastAsia="Times New Roman" w:cs="Times New Roman"/>
          <w:szCs w:val="24"/>
        </w:rPr>
        <w:t xml:space="preserve"> –που δεν έχεις κανένα τέτοιο δικαίωμα, ούτε ηθικό ούτε πολιτικό- την αξία της εταιρείας κατά 200 εκατομμύρια ευρώ, να μετατρέψεις, να επεκτείνεις το δικαίωμα ανάκτησης των συγκεκριμένων τελών αντί για τα είκοσι χρόνια που είναι τώρα, στα τριάντα πέντε χρόνια. Στην πραγματικότητα να έρθεις, χωρίς καμμία διακινδύνευση της ιδιωτικοποίησης, στο ίδιο αποτέλεσμα, δηλαδή την πολύ μικρή αύξηση. </w:t>
      </w:r>
    </w:p>
    <w:p w14:paraId="1F84C52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Μπορούσαμε να το κάνουμε; Όλοι λένε πως μπορεί να γίνει και σε αυτό έχουν συμφωνήσει και η «</w:t>
      </w:r>
      <w:r>
        <w:rPr>
          <w:rFonts w:eastAsia="Times New Roman" w:cs="Times New Roman"/>
          <w:szCs w:val="24"/>
          <w:lang w:val="en-US"/>
        </w:rPr>
        <w:t>SOCAR</w:t>
      </w:r>
      <w:r>
        <w:rPr>
          <w:rFonts w:eastAsia="Times New Roman" w:cs="Times New Roman"/>
          <w:szCs w:val="24"/>
        </w:rPr>
        <w:t xml:space="preserve">» η </w:t>
      </w:r>
      <w:proofErr w:type="spellStart"/>
      <w:r>
        <w:rPr>
          <w:rFonts w:eastAsia="Times New Roman" w:cs="Times New Roman"/>
          <w:szCs w:val="24"/>
        </w:rPr>
        <w:t>αζέρικη</w:t>
      </w:r>
      <w:proofErr w:type="spellEnd"/>
      <w:r>
        <w:rPr>
          <w:rFonts w:eastAsia="Times New Roman" w:cs="Times New Roman"/>
          <w:szCs w:val="24"/>
        </w:rPr>
        <w:t xml:space="preserve"> και η «</w:t>
      </w:r>
      <w:r>
        <w:rPr>
          <w:rFonts w:eastAsia="Times New Roman" w:cs="Times New Roman"/>
          <w:szCs w:val="24"/>
          <w:lang w:val="en-US"/>
        </w:rPr>
        <w:t>SNAMI</w:t>
      </w:r>
      <w:r>
        <w:rPr>
          <w:rFonts w:eastAsia="Times New Roman" w:cs="Times New Roman"/>
          <w:szCs w:val="24"/>
        </w:rPr>
        <w:t>» η ιταλική και ο ΔΕΣΦΑ. Υπήρχε θετική εικόνα και από το ΤΑΙΠΕΔ. Γιατί λοιπόν οδεύουμε σε μια δράση που κινδυνεύει να τινάξει στον αέρα μια ιδιωτικοποίηση;</w:t>
      </w:r>
    </w:p>
    <w:p w14:paraId="1F84C52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περισσότερο τίθεται ένα ακόμη ερώτημα, γιατί το ενδιαφέρον όλων μας είναι οι λιγότερες δυνατές αυξήσεις στα τέλη διέλευσης, στα τέλη χρήσης του δικτύου, γιατί αυτό είναι προς όφελος της ελληνικής βιομηχανίας και των ελληνικών νοικοκυριών. Αν αύριο αποχωρήσουν οι συγκεκριμένοι επενδυτές, η εταιρεία θα έχει ή δεν θα έχει </w:t>
      </w:r>
      <w:proofErr w:type="spellStart"/>
      <w:r>
        <w:rPr>
          <w:rFonts w:eastAsia="Times New Roman" w:cs="Times New Roman"/>
          <w:szCs w:val="24"/>
        </w:rPr>
        <w:t>απομειωθεί</w:t>
      </w:r>
      <w:proofErr w:type="spellEnd"/>
      <w:r>
        <w:rPr>
          <w:rFonts w:eastAsia="Times New Roman" w:cs="Times New Roman"/>
          <w:szCs w:val="24"/>
        </w:rPr>
        <w:t xml:space="preserve"> ως αξία κατά 200 εκατομμύρια ευρώ; </w:t>
      </w:r>
    </w:p>
    <w:p w14:paraId="1F84C52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Αν θελήσουμε να προχωρήσουμε σε νέο διαγωνισμό, θα προχωρήσουμε με μειωμένη αξία ή θα την αυξήσουμε ξανά; Αν δεν προχωρήσει η Κυβέρνηση σε νέο διαγωνισμό –και εδώ μπαίνει ένα ερωτηματικό- ποια θα είναι τότε η βιωσιμότητα της εταιρείας; Θα αρκεστούμε σε μια αξία μειωμένη κατά 50% σε σχέση με τη σημερινή οικονομική προσφορά των 400 εκατομμυρίων ευρώ ή όχι;</w:t>
      </w:r>
    </w:p>
    <w:p w14:paraId="1F84C52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Τα ζητήματα είναι εξαιρετικά σοβαρά και απαιτούν απόλυτη ισορροπία ανάμεσα στη βούληση όλων να υπάρχει η μικρότερη δυνατή αύξηση των τιμών διέλευσης φυσικού αερίου και χρήσης των βασικών </w:t>
      </w:r>
      <w:r>
        <w:rPr>
          <w:rFonts w:eastAsia="Times New Roman" w:cs="Times New Roman"/>
          <w:szCs w:val="24"/>
        </w:rPr>
        <w:lastRenderedPageBreak/>
        <w:t xml:space="preserve">υποδομών αγωγών της χώρας και ταυτόχρονα να μην </w:t>
      </w:r>
      <w:proofErr w:type="spellStart"/>
      <w:r>
        <w:rPr>
          <w:rFonts w:eastAsia="Times New Roman" w:cs="Times New Roman"/>
          <w:szCs w:val="24"/>
        </w:rPr>
        <w:t>απωλεσθούν</w:t>
      </w:r>
      <w:proofErr w:type="spellEnd"/>
      <w:r>
        <w:rPr>
          <w:rFonts w:eastAsia="Times New Roman" w:cs="Times New Roman"/>
          <w:szCs w:val="24"/>
        </w:rPr>
        <w:t xml:space="preserve"> τα 400 εκατομμύρια ευρώ που πρόκειται να εισπράξει η εθνική οικονομία από την ιδιωτικοποίηση. Διότι αν λείψουν αυτά τα 400 εκατομμύρια ευρώ που έχουν και προϋπολογιστεί στα κιτάπια του ΤΑΙΠΕΔ, από κάπου αλλού πρέπει να βρεθούν. Από πού; Από νέους φόρους; Από περικοπές συντάξεων; Γιατί το καημένο το ΕΚΑΣ δεν υπάρχει πια για να το περικόψει κι αυτό η Κυβέρνηση. </w:t>
      </w:r>
    </w:p>
    <w:p w14:paraId="1F84C52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Ακριβώς, λοιπόν, επειδή απαιτείται πολύ καθαρή, οικονομικά και πολιτικά τεκμηριωμένη απάντηση στο συγκεκριμένο ζήτημα, θέλουμε πολύ καθαρές απαντήσεις. Διαφορετικά εμείς δεν θα μπορούσαμε να είμαστε σύμφωνοι ούτε και με αυτή τη διάταξη.</w:t>
      </w:r>
    </w:p>
    <w:p w14:paraId="1F84C52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84C52B" w14:textId="77777777" w:rsidR="006C3A8A" w:rsidRDefault="00994779">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και του Ποταμιού)</w:t>
      </w:r>
    </w:p>
    <w:p w14:paraId="1F84C52C" w14:textId="77777777" w:rsidR="006C3A8A" w:rsidRDefault="00994779">
      <w:pPr>
        <w:spacing w:line="600" w:lineRule="auto"/>
        <w:ind w:firstLine="720"/>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Ευχαριστούμε, κύριε συνάδελφε.</w:t>
      </w:r>
    </w:p>
    <w:p w14:paraId="1F84C52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ειδικός αγορητής του Κομμουνιστικού Κόμματος Ελλάδας κ. Αθανάσιος </w:t>
      </w:r>
      <w:proofErr w:type="spellStart"/>
      <w:r>
        <w:rPr>
          <w:rFonts w:eastAsia="Times New Roman" w:cs="Times New Roman"/>
          <w:szCs w:val="24"/>
        </w:rPr>
        <w:t>Βαρδαλής</w:t>
      </w:r>
      <w:proofErr w:type="spellEnd"/>
      <w:r>
        <w:rPr>
          <w:rFonts w:eastAsia="Times New Roman" w:cs="Times New Roman"/>
          <w:szCs w:val="24"/>
        </w:rPr>
        <w:t xml:space="preserve"> έχει τον λόγο.</w:t>
      </w:r>
    </w:p>
    <w:p w14:paraId="1F84C52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1F84C52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μου επιτρέψετε να ξεκινήσω από εκεί που τέλειωσε ο προηγούμενος ομιλητής. Αφορά το ζήτημα του ΔΕΣΦΑ, την τροπολογία που έχει καταθέσει και έχει ενσωματωθεί στο άρθρο 61 του νομοσχεδίου που συζητάμε. Άλλωστε, έγινε κουβέντα από όλους σχεδόν τους εισηγητές και τους ειδικούς αγορητές όλων των κομμάτων.</w:t>
      </w:r>
    </w:p>
    <w:p w14:paraId="1F84C53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υπόλοιπη Αντιπολίτευση σάς κάνει κριτική πως βάζετε εμπόδια και υπάρχει, μάλιστα, και κίνδυνος υλοποίησης της ιδιωτικοποίησης του ΔΕΣΦΑ, με την οποία, βέβαια, συμφωνείτε όλοι σας, και Κυβέρνηση </w:t>
      </w:r>
      <w:r>
        <w:rPr>
          <w:rFonts w:eastAsia="Times New Roman" w:cs="Times New Roman"/>
          <w:szCs w:val="24"/>
        </w:rPr>
        <w:lastRenderedPageBreak/>
        <w:t>και κόμματα της Αντιπολίτευσης τα οποία σας κάνουν κριτική. Υπάρχει –απ’ όσο έχω υπόψη μου τουλάχιστον- στις εφημερίδες και η αντίδραση της «</w:t>
      </w:r>
      <w:r>
        <w:rPr>
          <w:rFonts w:eastAsia="Times New Roman" w:cs="Times New Roman"/>
          <w:szCs w:val="24"/>
          <w:lang w:val="en-US"/>
        </w:rPr>
        <w:t>SOCAR</w:t>
      </w:r>
      <w:r>
        <w:rPr>
          <w:rFonts w:eastAsia="Times New Roman" w:cs="Times New Roman"/>
          <w:szCs w:val="24"/>
        </w:rPr>
        <w:t xml:space="preserve">», που με ανακοίνωσή της έχει εκδηλώσει τις ενστάσεις της. </w:t>
      </w:r>
    </w:p>
    <w:p w14:paraId="1F84C53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Ο κύριος Υπουργός, από την άλλη, υποστηρίζει πως η συγκεκριμένη νομοθετική παρέμβαση είναι αναγκαία, γιατί θα βοηθήσει στην ανάπτυξη γενικώς, μέσω βεβαίως της μείωσης των τιμολογίων, με αποτέλεσμα οι βιομηχανίες που χρησιμοποιούν ως πρώτη ύλη το φυσικό αέριο να έχουν μια μείωση κατά 5% με 6% και άρα μείωση του κόστους.</w:t>
      </w:r>
    </w:p>
    <w:p w14:paraId="1F84C53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θέση του Κομμουνιστικού Κόμματος Ελλάδας σας είναι γνωστή. Είμαστε κάθετα ενάντια στην ιδιωτικοποίηση του ΔΕΣΦΑ. Το πρόβλημα, βεβαίως, δεν είναι στους όρους που αυτή γίνεται, αλλά σε αυτή καθ’ αυτή την ιδιωτικοποίηση. Η επίκληση γενικώς της ανάπτυξης από τη μεριά σας, </w:t>
      </w:r>
      <w:r>
        <w:rPr>
          <w:rFonts w:eastAsia="Times New Roman" w:cs="Times New Roman"/>
          <w:szCs w:val="24"/>
        </w:rPr>
        <w:lastRenderedPageBreak/>
        <w:t xml:space="preserve">δεν λέει τίποτα. Το ερώτημα είναι: Ανάπτυξη από ποιον και για ποιον; Ποιος την κάνει και ποιος ωφελείται από αυτή; </w:t>
      </w:r>
    </w:p>
    <w:p w14:paraId="1F84C53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Όλοι σας, παρά τις επιμέρους διαφωνίες που έχετε, κάνετε τα πάντα για την ανάπτυξη των κερδών του κεφαλαίου, υπερασπιζόμενοι –ο καθένας, βέβαια, από τη δική του μεριά- συμφέροντα διαφορετικών μερίδων της αστικής τάξης. Αυτή σας η διαμάχη και στο συγκεκριμένο ζήτημα δεν έχει να κάνει σε τίποτα με τα συμφέροντα των εργαζόμενων και των λαϊκών στρωμάτων.</w:t>
      </w:r>
    </w:p>
    <w:p w14:paraId="1F84C53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επιλογή ιδιωτικοποίησης ΔΕΠΑ-ΔΕΣΦΑ αποδεικνύει ότι η πολιτική παράδοσης του ενεργειακού πλούτου στους επιχειρηματικούς ομίλους, η οποία θυσιάζει τις λαϊκές ανάγκες στον βωμό του κέρδους, πάει χέρι </w:t>
      </w:r>
      <w:proofErr w:type="spellStart"/>
      <w:r>
        <w:rPr>
          <w:rFonts w:eastAsia="Times New Roman" w:cs="Times New Roman"/>
          <w:szCs w:val="24"/>
        </w:rPr>
        <w:t>χέρι</w:t>
      </w:r>
      <w:proofErr w:type="spellEnd"/>
      <w:r>
        <w:rPr>
          <w:rFonts w:eastAsia="Times New Roman" w:cs="Times New Roman"/>
          <w:szCs w:val="24"/>
        </w:rPr>
        <w:t xml:space="preserve"> με την όξυνση και των αντιθέσεων των διάφορων ιμπεριαλιστικών κέντρων στην περιοχή μας. Φιλολαϊκή λύση μπορεί να υπάρξει. </w:t>
      </w:r>
    </w:p>
    <w:p w14:paraId="1F84C53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μάλιστα είναι ανάγκη για έναν αποκλειστικά ενιαίο κρατικό φορέα ενέργειας, στηριγμένο στην κοινωνικοποίηση ενεργειακών πηγών και υποδομών που θα εξασφαλίζει τις ανάγκες του λαού και της χώρας. Ενεργειακή πολιτική, όμως, σε όφελος του λαού δεν μπορεί να υπάρξει στο πλαίσιο του καπιταλιστικού δρόμου ανάπτυξης και των δεσμεύσεων σε Ευρωπαϊκή Ένωση και ΝΑΤΟ. </w:t>
      </w:r>
    </w:p>
    <w:p w14:paraId="1F84C53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την ενσωμάτωση της οδηγίας της Ευρωπαϊκής Ένωσης, που –υποτίθεται- στόχος της είναι να ρυθμίσει ζητήματα προστασίας των εργαζόμενων και του περιβάλλοντος σε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Από την αρχή θέλουμε να ξεκαθαρίσουμε τα εξής.</w:t>
      </w:r>
    </w:p>
    <w:p w14:paraId="1F84C53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Πρώτον, το ζήτημα της προστασίας της εργασιακής και δημόσιας υγείας και ασφάλειας, καθώς και του περιβάλλοντος, από μεγάλα ατυχήματα σε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κατά τη γνώμη μας είναι πάρα πολύ κρίσιμο.</w:t>
      </w:r>
    </w:p>
    <w:p w14:paraId="1F84C53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αναδεικνύεται ως τέτοιο από την επικινδυνότητα αυτών των εργασιών και από τα σοβαρά ατυχήματα που έχουν συμβεί διεθνώς, όπως για παράδειγμα το πρόσφατο στον κόλπο του Μεξικού με τεράστιες απώλειες σε ανθρώπινες ζωές και καταστροφή του περιβάλλοντος. </w:t>
      </w:r>
    </w:p>
    <w:p w14:paraId="1F84C539" w14:textId="77777777" w:rsidR="006C3A8A" w:rsidRDefault="00994779">
      <w:pPr>
        <w:spacing w:line="600" w:lineRule="auto"/>
        <w:ind w:firstLine="720"/>
        <w:jc w:val="both"/>
        <w:rPr>
          <w:rFonts w:eastAsia="Times New Roman"/>
          <w:bCs/>
        </w:rPr>
      </w:pPr>
      <w:r>
        <w:rPr>
          <w:rFonts w:eastAsia="Times New Roman" w:cs="Times New Roman"/>
          <w:szCs w:val="24"/>
        </w:rPr>
        <w:t xml:space="preserve">Δεύτερον, η </w:t>
      </w:r>
      <w:r>
        <w:rPr>
          <w:rFonts w:eastAsia="Times New Roman"/>
          <w:bCs/>
        </w:rPr>
        <w:t>συγκεκριμένη</w:t>
      </w:r>
      <w:r>
        <w:rPr>
          <w:rFonts w:eastAsia="Times New Roman" w:cs="Times New Roman"/>
          <w:szCs w:val="24"/>
        </w:rPr>
        <w:t xml:space="preserve"> οδηγία επιχειρεί να ρυθμίσει, κρατώντας ισορροπίες ανάμεσα σε αντικρουόμενα συμφέροντα μονοπωλιακών ομίλων που δραστηριοποιούνται στον </w:t>
      </w:r>
      <w:r>
        <w:rPr>
          <w:rFonts w:eastAsia="Times New Roman"/>
          <w:bCs/>
        </w:rPr>
        <w:t>συγκεκριμένο</w:t>
      </w:r>
      <w:r>
        <w:rPr>
          <w:rFonts w:eastAsia="Times New Roman" w:cs="Times New Roman"/>
          <w:szCs w:val="24"/>
        </w:rPr>
        <w:t xml:space="preserve"> κλάδο. Αντανακλά και τους οξύτατους ανταγωνισμούς για το μοίρασμα της αγοράς και την ενίσχυση θέσεων των ομίλων σε </w:t>
      </w:r>
      <w:r>
        <w:rPr>
          <w:rFonts w:eastAsia="Times New Roman"/>
          <w:bCs/>
        </w:rPr>
        <w:t xml:space="preserve">συγκεκριμένες περιοχές πλούσιες σε ενεργειακούς πόρους. Σε κάθε περίπτωση, οι </w:t>
      </w:r>
      <w:r>
        <w:rPr>
          <w:rFonts w:eastAsia="Times New Roman"/>
          <w:bCs/>
          <w:shd w:val="clear" w:color="auto" w:fill="FFFFFF"/>
        </w:rPr>
        <w:t>ρυθμίσεις</w:t>
      </w:r>
      <w:r>
        <w:rPr>
          <w:rFonts w:eastAsia="Times New Roman"/>
          <w:bCs/>
        </w:rPr>
        <w:t xml:space="preserve"> της δεν εξασφαλίζουν ούτε την προστασία του περιβάλλοντος ούτε την ασφάλεια των εργαζόμενων σε αυτές τις εργασίες. </w:t>
      </w:r>
    </w:p>
    <w:p w14:paraId="1F84C53A" w14:textId="77777777" w:rsidR="006C3A8A" w:rsidRDefault="00994779">
      <w:pPr>
        <w:spacing w:line="600" w:lineRule="auto"/>
        <w:ind w:firstLine="720"/>
        <w:jc w:val="both"/>
        <w:rPr>
          <w:rFonts w:eastAsia="Times New Roman"/>
          <w:bCs/>
          <w:shd w:val="clear" w:color="auto" w:fill="FFFFFF"/>
        </w:rPr>
      </w:pPr>
      <w:r>
        <w:rPr>
          <w:rFonts w:eastAsia="Times New Roman"/>
          <w:bCs/>
        </w:rPr>
        <w:t xml:space="preserve">Θέλουμε, </w:t>
      </w:r>
      <w:r>
        <w:rPr>
          <w:rFonts w:eastAsia="Times New Roman"/>
          <w:bCs/>
          <w:shd w:val="clear" w:color="auto" w:fill="FFFFFF"/>
        </w:rPr>
        <w:t xml:space="preserve">επίσης, </w:t>
      </w:r>
      <w:r>
        <w:rPr>
          <w:rFonts w:eastAsia="Times New Roman"/>
          <w:bCs/>
        </w:rPr>
        <w:t xml:space="preserve">να ξεκαθαρίσουμε, ως Κομμουνιστικό Κόμμα, πως η ύπαρξη κανονισμών σαφώς είναι αναγκαία, αλλά αυτοί οι κανονισμοί από μόνοι τους δεν λύνουν το πρόβλημα, στον βαθμό που αυτοί </w:t>
      </w:r>
      <w:r>
        <w:rPr>
          <w:rFonts w:eastAsia="Times New Roman"/>
          <w:bCs/>
        </w:rPr>
        <w:lastRenderedPageBreak/>
        <w:t xml:space="preserve">οι κανονισμοί εφαρμόζονται στο πλαίσιο μιας οικονομίας που </w:t>
      </w:r>
      <w:r>
        <w:rPr>
          <w:rFonts w:eastAsia="Times New Roman"/>
          <w:bCs/>
          <w:shd w:val="clear" w:color="auto" w:fill="FFFFFF"/>
        </w:rPr>
        <w:t xml:space="preserve">λειτουργεί με βάση το καπιταλιστικό κέρδος και όχι τις λαϊκές ανάγκες. </w:t>
      </w:r>
    </w:p>
    <w:p w14:paraId="1F84C53B"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t xml:space="preserve">Όταν η οικονομία έχει βασικό κριτήριο το κέρδος, δεν μπορεί να υπάρξει ορθολογική χρήση των φυσικών πόρων, πολύ περισσότερο βεβαίως σε όφελος του λαού, αλλά ούτε να προστατευθεί και να βελτιωθεί η ποιότητα του περιβάλλοντος, όπως υποστηρίζει η οδηγία. </w:t>
      </w:r>
    </w:p>
    <w:p w14:paraId="1F84C53C"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t>Και αυτό γιατί; Για να δοθεί απάντηση σε αυτό το ερώτημα, θα πρέπει να προσεγγίσουμε τη σχέση της Ευρωπαϊκής Ένωσης με το περιβάλλον μέσα από τους δικούς της στόχους -αυτούς που έχει σήμερα.</w:t>
      </w:r>
    </w:p>
    <w:p w14:paraId="1F84C53D"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t xml:space="preserve">Ποιοι είναι αυτοί οι στόχοι; Στις σημερινές συνθήκες η Ευρωπαϊκή Ένωση δίνει μάχη να διασφαλίσει την ανταγωνιστικότητα των δικών της μονοπωλιακών ομίλων απέναντι στον οξυμένο διεθνή ανταγωνισμό. Με βάση την υπηρέτηση αυτού του στόχου, υλοποιεί μια πολιτική που είναι διαχρονική και εφαρμόζεται σε όλες τις χώρες-μέλη της Ευρωπαϊκής Ένωσης. </w:t>
      </w:r>
    </w:p>
    <w:p w14:paraId="1F84C53E"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lastRenderedPageBreak/>
        <w:t>Βασικές πλευρές αυτής της πολιτικής είναι η διασφάλιση φθηνότερης εργατικής δύναμης από τη μία και η εξεύρεση νέων πεδίων κερδοφορίας για τους μονοπωλιακούς της ομίλους από την άλλη. Οι καπιταλιστές προσπαθούν συνεχώς να διευρύνουν τα κέρδη τους, να βρουν νέες μεθόδους, νέα οικονομικά εδάφη. Αυτός είναι και ο βαθύτερος, ο πραγματικός λόγος για τον οποίο η καπιταλιστική ανάπτυξη θυσιάζει το περιβάλλον, τόσο στη φάση της ανάπτυξης, όσο βεβαίως ή και πολύ περισσότερο στη φάση της κρίσης.</w:t>
      </w:r>
    </w:p>
    <w:p w14:paraId="1F84C53F"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t xml:space="preserve">Τι μας λένε οι κάθε είδους απολογητές του συστήματος; Ο ανεξέλεγκτος, ο αχαλίνωτος καπιταλισμός έχει τέτοια χαρακτηριστικά, όχι ο καπιταλισμός γενικά. Το κράτος, λοιπόν, έρχεται να ελέγξει αυτό το αχαλίνωτο κυνηγητό του κέρδους, να νομοθετήσει, να βάλει όρια, να αναγκάσει -όπως κάνει βεβαίως και η οδηγία της Ευρωπαϊκής Ένωσης, όπως υποστηρίζουν- τον </w:t>
      </w:r>
      <w:proofErr w:type="spellStart"/>
      <w:r>
        <w:rPr>
          <w:rFonts w:eastAsia="Times New Roman"/>
          <w:bCs/>
          <w:shd w:val="clear" w:color="auto" w:fill="FFFFFF"/>
        </w:rPr>
        <w:t>ρυπαίνοντα</w:t>
      </w:r>
      <w:proofErr w:type="spellEnd"/>
      <w:r>
        <w:rPr>
          <w:rFonts w:eastAsia="Times New Roman"/>
          <w:bCs/>
          <w:shd w:val="clear" w:color="auto" w:fill="FFFFFF"/>
        </w:rPr>
        <w:t xml:space="preserve"> να πληρώνει για τις ζημιές τις οποίες προκαλεί στο φυσικό περιβάλλον και να παίρνει προληπτικά μέτρα. </w:t>
      </w:r>
    </w:p>
    <w:p w14:paraId="1F84C540"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Τώρα, για τον ρόλο του κράτους στο σύστημα που ζούμε θα μπορούσε να πει κανείς πολλά. Για το συγκεκριμένο ζήτημα, όμως, που συζητάμε μέσα στα πλαίσια της διασφάλισης της ανταγωνιστικότητας, την ανάπτυξη της οικονομίας, το σημερινό κράτος, όχι μόνο ρυθμίζει τις ανταγωνιστικές σχέσεις μεταξύ των κεφαλαιοκρατών, όταν υπάρχουν συμφέροντα που δεν συμπίπτουν τελείως -είναι παράλληλα δηλαδή- αλλά συγχρόνως ο οικονομικός ρόλος του κράτους συνίσταται στην εξασφάλιση των γενικών συμφερόντων της άρχουσας τάξης, δηλαδή της διευρυμένης αναπαραγωγής του κεφαλαίου. </w:t>
      </w:r>
    </w:p>
    <w:p w14:paraId="1F84C541"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t xml:space="preserve">Έτσι, στον καπιταλισμό η νομοθετική προστασία του περιβάλλοντος δεν οδηγεί σε ένα περιβάλλον που ικανοποιεί τις λαϊκές ανάγκες, αλλά σε ένα περιβάλλον που δεν θίγει τους παραπάνω στόχους. Ακόμα και όταν υπάρχουν σχετικοί νόμοι, ο σχεδιασμός της παραγωγικής διαδικασίας γίνεται με γνώμονα την κερδοφορία και οδηγεί στη μέγιστη επιτρεπτή καταστροφή του περιβάλλοντος, αφού ο καπιταλιστής δεν γνωρίζει κανένα άλλο κίνητρο. </w:t>
      </w:r>
    </w:p>
    <w:p w14:paraId="1F84C542" w14:textId="77777777" w:rsidR="006C3A8A" w:rsidRDefault="00994779">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Κυρίες και κύριοι Βουλευτές, η πείρα από την εφαρμογή μέχρι σήμερα του πλήθους των κανονισμών για την υγεία και την ασφάλεια των εργαζομένων, για το περιβάλλον, αλλά και για ατυχήματα μεγάλης έκτασης που σχετίζονται ειδικότερα με το νομοσχέδιο που συζητάμε, αναδεικνύει τον πολιτικό χαρακτήρα του προβλήματος. </w:t>
      </w:r>
    </w:p>
    <w:p w14:paraId="1F84C543" w14:textId="77777777" w:rsidR="006C3A8A" w:rsidRDefault="00994779">
      <w:pPr>
        <w:spacing w:line="600" w:lineRule="auto"/>
        <w:ind w:firstLine="720"/>
        <w:jc w:val="both"/>
        <w:rPr>
          <w:rFonts w:eastAsia="Times New Roman" w:cs="Times New Roman"/>
          <w:szCs w:val="24"/>
        </w:rPr>
      </w:pPr>
      <w:r>
        <w:rPr>
          <w:rFonts w:eastAsia="Times New Roman"/>
          <w:bCs/>
          <w:shd w:val="clear" w:color="auto" w:fill="FFFFFF"/>
        </w:rPr>
        <w:t xml:space="preserve">Ο στόχος της διασφάλισης της κερδοφορίας των μονοπωλιακών ομίλων αποτέλεσε και αποτελεί το υπόβαθρο πάνω στο οποίο είτε υπάρχει ελλιπής εφαρμογή της υπάρχουσας νομοθεσίας είτε υπάρχουν σκόπιμα κενά στη νομοθεσία, που την καθιστούν αναποτελεσματική. </w:t>
      </w:r>
    </w:p>
    <w:p w14:paraId="1F84C54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στην οδηγία </w:t>
      </w:r>
      <w:r>
        <w:rPr>
          <w:rFonts w:eastAsia="Times New Roman" w:cs="Times New Roman"/>
          <w:szCs w:val="24"/>
          <w:lang w:val="en-US"/>
        </w:rPr>
        <w:t>SEVESO</w:t>
      </w:r>
      <w:r>
        <w:rPr>
          <w:rFonts w:eastAsia="Times New Roman" w:cs="Times New Roman"/>
          <w:szCs w:val="24"/>
        </w:rPr>
        <w:t xml:space="preserve">, που εφαρμόζεται και στη χώρα μας για τα ατυχήματα μεγάλης έκτασης, υπάρχουν αντίστοιχες προβλέψεις για την προστασία από μεγάλα ατυχήματα, όπως η εκπόνηση μελετών ασφάλειας και εκτιμήσεων επικινδυνότητας, η πολιτική πρόληψης μεγάλων ατυχημάτων, </w:t>
      </w:r>
      <w:r>
        <w:rPr>
          <w:rFonts w:eastAsia="Times New Roman" w:cs="Times New Roman"/>
          <w:szCs w:val="24"/>
        </w:rPr>
        <w:lastRenderedPageBreak/>
        <w:t>το σύστημα διαχείρισης ασφάλειας, τα εσωτερικά και εξωτερικά σχέδια έκτακτης ανάγκης, η ενημέρωση και συμμετοχή του κοινού κ.λπ..</w:t>
      </w:r>
    </w:p>
    <w:p w14:paraId="1F84C54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Από τη μέχρι σήμερα εφαρμογή αναδεικνύονται σοβαρές ελλείψεις, όπως η καθυστέρηση στην αξιολόγηση μελετών ασφάλειας, στην εκπόνηση σχεδίων έκτακτης ανάγκης για κατοικημένες περιοχές, στην ενημέρωση του πληθυσμού και την πραγματοποίηση ασκήσεων ετοιμότητας.</w:t>
      </w:r>
    </w:p>
    <w:p w14:paraId="1F84C54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Επίσης, σοβαρές είναι και οι ελλείψεις για την ουσιαστική εφαρμογή των σχεδίων που υπάρχουν στα χαρτιά και αφορούν την επάρκεια του προσωπικού και του εξοπλισμού υποστήριξης και άμεσης επέμβασης στην επάρκεια δρόμων εκκένωσης και άλλα.</w:t>
      </w:r>
    </w:p>
    <w:p w14:paraId="1F84C54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Υπάρχουν κενά σ’ αυτό το νομοθετικό πλαίσιο, όπως για παράδειγμα η ασάφεια ως προς τα κριτήρια εκτίμησης της επικινδυνότητας και η έλλειψη κριτηρίων για τη χρήση γης και τις αποστάσεις ασφαλείας. </w:t>
      </w:r>
      <w:r>
        <w:rPr>
          <w:rFonts w:eastAsia="Times New Roman" w:cs="Times New Roman"/>
          <w:szCs w:val="24"/>
        </w:rPr>
        <w:lastRenderedPageBreak/>
        <w:t>Γενικότερα, η έλλειψη μέτρων ασφάλειας στους χώρους εργασίας σε συνδυασμό με τη μείωση των εργασιακών δικαιωμάτων οδηγεί σε ανασφαλείς συνθήκες με κίνδυνο ενός εργατικού ατυχήματος μεγάλης έκτασης, όπως φάνηκε ανάγλυφα και στο περυσινό θανατηφόρο ατύχημα στα ΕΛΠΕ.</w:t>
      </w:r>
    </w:p>
    <w:p w14:paraId="1F84C54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 αυτό και η ύπαρξη της συγκεκριμένης νομοθεσίας για την ενσωμάτωση της οδηγίας για την ασφάλεια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δεν διασφαλίζει την υγεία και την ασφάλεια των εργαζομένων, των κατοίκων, αλλά και την προστασία του περιβάλλοντος μέσα στο σημερινό πλαίσιο του καπιταλιστικού δρόμου ανάπτυξης.</w:t>
      </w:r>
    </w:p>
    <w:p w14:paraId="1F84C54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να εστιάσω και σε ορισμένες ειδικότερες πλευρές του συγκεκριμένου νομοσχεδίου για την ενσωμάτωση της ευρωπαϊκής Οδηγίας. Πρώτον, ενώ αναφέρεται η υποχρέωση του διαχειριστή να εκπονεί έκθεση κινδύνων και εσωτερικό σχέδιο έκτακτης ανάγκης, δεν υπάρχει συγκεκριμένη μεθοδολογία και συγκεκριμένα κριτήρια γι’ αυτό. Αντίστοιχα, δεν υπάρχουν συγκεκριμένα </w:t>
      </w:r>
      <w:r>
        <w:rPr>
          <w:rFonts w:eastAsia="Times New Roman" w:cs="Times New Roman"/>
          <w:szCs w:val="24"/>
        </w:rPr>
        <w:lastRenderedPageBreak/>
        <w:t xml:space="preserve">κριτήρια και μεθοδολογία για την εκπόνηση και εξωτερικών σχεδίων έκτακτης ανάγκης. Οι σχετικές διαδικασίες, όπως και αυτές των επιθεωρήσεων, παραπέμπονται σε μελλοντικές αποφάσεις. Ωστόσο, η πείρα από τη μέχρι τώρα εφαρμογή της οδηγίας </w:t>
      </w:r>
      <w:r>
        <w:rPr>
          <w:rFonts w:eastAsia="Times New Roman" w:cs="Times New Roman"/>
          <w:szCs w:val="24"/>
          <w:lang w:val="en-US"/>
        </w:rPr>
        <w:t>SEVESO</w:t>
      </w:r>
      <w:r>
        <w:rPr>
          <w:rFonts w:eastAsia="Times New Roman" w:cs="Times New Roman"/>
          <w:szCs w:val="24"/>
        </w:rPr>
        <w:t xml:space="preserve"> είναι αρνητική, καθώς δεν έχουν θεσμοθετηθεί αποδεκτές μεθοδολογίες για τα αντίστοιχα ζητήματα.</w:t>
      </w:r>
    </w:p>
    <w:p w14:paraId="1F84C54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Δεύτερον, οι γενικές αρχές της διαχείρισης κινδύνων αναδεικνύουν ως βασικό κριτήριο το θέμα του «ανεκτού» επιπέδου κινδύνου στο άρθρο 3 και ο ορισμός του είναι το άρθρο 2. Επιπλέον, εισάγει το ζήτημα των χρηματοοικονομικών δυνατοτήτων του αιτούντος άδεια στο άρθρο 4, δηλαδή τη λογική του «κόστους-οφέλους» για την επιχείρηση. </w:t>
      </w:r>
    </w:p>
    <w:p w14:paraId="1F84C54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Η δική μας κατεύθυνση είναι η εφαρμογή των αρχών της εγγενούς ασφάλειας, δηλαδή της πρόληψης του κινδύνου στην πηγή για τη διασφάλιση της προστασίας των εργαζόμενων, των κατοίκων και του περιβάλλοντος.</w:t>
      </w:r>
    </w:p>
    <w:p w14:paraId="1F84C54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Τρίτον, οι στρατηγικές μελέτες εκπονούνται πάνω σε συγκεκριμένους άξονες και μετά ζητείται απλώς να σχολιάσει το κοινό αυτές τις μελέτες. Από τη μια πλευρά, στην παράγραφο 1 του άρθρου 5 αναφέρεται ότι η ερευνητική διαδικασία δεν ξεκινά αν δεν έχει διασφαλιστεί η συμμετοχή του κοινού και αμέσως στη συνέχεια υποβαθμίζεται αυτή η συμμετοχή στην παράγραφο 2 με μια απλή ενημέρωση του κοινού.</w:t>
      </w:r>
    </w:p>
    <w:p w14:paraId="1F84C54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Τέταρτον, ιδιαίτερα σημαντικό είναι το ζήτημα της ανεξάρτητης επαλήθευσης, άρθρο 7 παράγραφος 5. Με βάση το νομοσχέδιο, η επιλογή του ανεξάρτητου φορέα επαλήθευσης γίνεται από τον ίδιο τον ελεγχόμενο, δηλαδή από τον διαχειριστή ή τον ιδιοκτήτη μη παραγωγικής εγκατάστασης. Επίσης, δεν υπάρχει σαφής αναφορά για τα κριτήρια που θα πρέπει να πληροί ο ανεξάρτητος φορέας επαλήθευσης. Πιθανότατα, θα είναι ιδιωτικές επιχειρήσεις που θα λειτουργούν βεβαίως με σκοπό το κέρδος. Αντίστοιχα και γι’ αυτό το ζήτημα δεν υπάρχει σαφής θεσμοθέτηση μεθοδολογίας της διαδικασίας επαλήθευσης. </w:t>
      </w:r>
    </w:p>
    <w:p w14:paraId="1F84C54E" w14:textId="77777777" w:rsidR="006C3A8A" w:rsidRDefault="00994779">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επιτρέπουν τον διαχωρισμό κατόχου της άδειας και φορέα εκμετάλλευσης, διασπώντας την ευθύνη και κάνοντας πολύπλοκο τον εντοπισμό του υπεύθυνου. Οι προϋποθέσεις για τη χορήγηση άδειας είναι τόσο γενικές που ουσιαστικά δεν επιτρέπουν κανέναν ουσιαστικό έλεγχο.</w:t>
      </w:r>
    </w:p>
    <w:p w14:paraId="1F84C54F" w14:textId="77777777" w:rsidR="006C3A8A" w:rsidRDefault="00994779">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δεν περιλαμβάνει ουσιαστικές υποχρεωτικές διατάξεις για την προστασία της ζωής και της σωματικής ακεραιότητας των εργαζόμενων, παραπέμποντας σε διαβουλεύσεις με τους εργοδότες, χωρίς κανένα δεσμευτικό αποτέλεσμα για τους εργοδότες. Δεν βάζουν σαν υποχρεωτική προϋπόθεση την ασφάλιση για τυχόν ζημιές που θα προκύψουν από τις εργασίες.</w:t>
      </w:r>
    </w:p>
    <w:p w14:paraId="1F84C55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F84C551" w14:textId="77777777" w:rsidR="006C3A8A" w:rsidRDefault="00994779">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Έβδομον</w:t>
      </w:r>
      <w:proofErr w:type="spellEnd"/>
      <w:r>
        <w:rPr>
          <w:rFonts w:eastAsia="Times New Roman" w:cs="Times New Roman"/>
          <w:szCs w:val="24"/>
        </w:rPr>
        <w:t xml:space="preserve">, σε πολλές περιπτώσεις δεν δίνει αναδρομική ισχύ στις διατάξεις προς όφελος των ομίλων που ήδη κατέχουν άδειες και εκτελούν ήδη τις σχετικές εργασίες. Στην πραγματικότητα αναθέτει την υγιεινή και την ασφάλεια στην αυθαιρεσία του εργοδότη, ο οποίος έχει ευθύνη να υποβάλλει μόνο «εταιρική πολιτική πρόληψης ατυχημάτων». </w:t>
      </w:r>
    </w:p>
    <w:p w14:paraId="1F84C55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Στην ουσία η οδηγία είναι κομμένη και ραμμένη στα συμφέροντα των μεγάλων ομίλων με την επιβολή όσο γίνεται λιγότερων, αόριστων και σε πολλές περιπτώσεις μη δεσμευτικών υποχρεώσεων για τη γρήγορη και χωρίς εφόδια </w:t>
      </w:r>
      <w:proofErr w:type="spellStart"/>
      <w:r>
        <w:rPr>
          <w:rFonts w:eastAsia="Times New Roman" w:cs="Times New Roman"/>
          <w:szCs w:val="24"/>
        </w:rPr>
        <w:t>αδειοδότηση</w:t>
      </w:r>
      <w:proofErr w:type="spellEnd"/>
      <w:r>
        <w:rPr>
          <w:rFonts w:eastAsia="Times New Roman" w:cs="Times New Roman"/>
          <w:szCs w:val="24"/>
        </w:rPr>
        <w:t xml:space="preserve"> και λειτουργία των εγκαταστάσεών τους.</w:t>
      </w:r>
    </w:p>
    <w:p w14:paraId="1F84C55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Επειδή δεν υπάρχει χρόνος να αναφερθώ στις άλλες διατάξεις, θέλω να πω συνοπτικά ότι διαφωνούμε στις διατάξεις που αφορούν τη λειτουργία των λατομείων. </w:t>
      </w:r>
    </w:p>
    <w:p w14:paraId="1F84C554" w14:textId="77777777" w:rsidR="006C3A8A" w:rsidRDefault="00994779">
      <w:pPr>
        <w:spacing w:line="600" w:lineRule="auto"/>
        <w:ind w:firstLine="720"/>
        <w:jc w:val="both"/>
        <w:rPr>
          <w:rFonts w:eastAsia="Times New Roman" w:cs="Times New Roman"/>
          <w:bCs/>
          <w:szCs w:val="24"/>
        </w:rPr>
      </w:pPr>
      <w:r>
        <w:rPr>
          <w:rFonts w:eastAsia="Times New Roman" w:cs="Times New Roman"/>
          <w:szCs w:val="24"/>
        </w:rPr>
        <w:t xml:space="preserve">Θέλω να σταθώ στις δυο </w:t>
      </w:r>
      <w:r>
        <w:rPr>
          <w:rFonts w:eastAsia="Times New Roman" w:cs="Times New Roman"/>
          <w:bCs/>
          <w:szCs w:val="24"/>
        </w:rPr>
        <w:t xml:space="preserve">τροπολογίες που έχουμε καταθέσει, κύριε Υπουργέ, και δεν είπατε κουβέντα μέχρι τώρα. </w:t>
      </w:r>
    </w:p>
    <w:p w14:paraId="1F84C555" w14:textId="77777777" w:rsidR="006C3A8A" w:rsidRDefault="00994779">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Η πρώτη αφορά τους εργαζόμενους κυρίως στην καθαριότητα των ΟΤΑ. Η ρύθμιση είναι αναγκαία γιατί, λόγω μη αναδρομικής εφαρμογής των αποφάσεων των αρμοδίων συμβουλίων των ΟΤΑ, δεν καλύπτεται η υπερωριακή απασχόληση των εργαζόμενων, κυρίως στον χώρο της καθαριότητας. Οι εργαζόμενοι δηλαδή έχουν δουλέψει Σαββατοκύριακα, νυχτερινά και δεν μπορούν να πληρωθούν. </w:t>
      </w:r>
    </w:p>
    <w:p w14:paraId="1F84C556" w14:textId="77777777" w:rsidR="006C3A8A" w:rsidRDefault="00994779">
      <w:pPr>
        <w:spacing w:line="600" w:lineRule="auto"/>
        <w:ind w:firstLine="720"/>
        <w:jc w:val="both"/>
        <w:rPr>
          <w:rFonts w:eastAsia="Times New Roman" w:cs="Times New Roman"/>
          <w:bCs/>
          <w:szCs w:val="24"/>
        </w:rPr>
      </w:pPr>
      <w:r>
        <w:rPr>
          <w:rFonts w:eastAsia="Times New Roman" w:cs="Times New Roman"/>
          <w:bCs/>
          <w:szCs w:val="24"/>
        </w:rPr>
        <w:t>Η δεύτερη τροπολογία αφορά το ΙΓΜΕ. Η επανασύστασή του θα μείνει κενό γράμμα στον βαθμό που δεν αντιμετωπιστούν τα προβλήματα που δυσκολεύουν το ερευνητικό του έργο. Από τη μέχρι σήμερα στάση της Κυβέρνησης προκύπτει ότι το ενδιαφέρον για την ουσιαστική λειτουργία είναι υποκριτικό, αφού όλα τα προβλήματα που ταλανίζουν το Ινστιτούτο, όπως οι προσλήψεις νέου προσωπικού, η παραγωγική αξιοποίησή του σε ερευνητικά προγράμματα, η αντιμετώπιση των εργασιακών προβλημάτων παραμένουν.</w:t>
      </w:r>
    </w:p>
    <w:p w14:paraId="1F84C557" w14:textId="77777777" w:rsidR="006C3A8A" w:rsidRDefault="00994779">
      <w:pPr>
        <w:spacing w:line="600" w:lineRule="auto"/>
        <w:ind w:firstLine="720"/>
        <w:jc w:val="both"/>
        <w:rPr>
          <w:rFonts w:eastAsia="Times New Roman" w:cs="Times New Roman"/>
          <w:bCs/>
          <w:szCs w:val="24"/>
        </w:rPr>
      </w:pPr>
      <w:r>
        <w:rPr>
          <w:rFonts w:eastAsia="Times New Roman" w:cs="Times New Roman"/>
          <w:bCs/>
          <w:szCs w:val="24"/>
        </w:rPr>
        <w:lastRenderedPageBreak/>
        <w:t>Ζητούμε, λοιπόν, και οι δυο τροπολογίες να γίνουν αποδεκτές, γιατί αντιμετωπίζουν οξυμένα προβλήματα των εργαζομένων στους συγκεκριμένους χώρους.</w:t>
      </w:r>
    </w:p>
    <w:p w14:paraId="1F84C558" w14:textId="77777777" w:rsidR="006C3A8A" w:rsidRDefault="00994779">
      <w:pPr>
        <w:spacing w:line="600" w:lineRule="auto"/>
        <w:ind w:firstLine="720"/>
        <w:jc w:val="both"/>
        <w:rPr>
          <w:rFonts w:eastAsia="Times New Roman" w:cs="Times New Roman"/>
          <w:bCs/>
          <w:szCs w:val="24"/>
        </w:rPr>
      </w:pPr>
      <w:r>
        <w:rPr>
          <w:rFonts w:eastAsia="Times New Roman" w:cs="Times New Roman"/>
          <w:bCs/>
          <w:szCs w:val="24"/>
        </w:rPr>
        <w:t xml:space="preserve">Σας ευχαριστώ. </w:t>
      </w:r>
    </w:p>
    <w:p w14:paraId="1F84C559" w14:textId="77777777" w:rsidR="006C3A8A" w:rsidRDefault="00994779">
      <w:pPr>
        <w:spacing w:line="600" w:lineRule="auto"/>
        <w:ind w:firstLine="720"/>
        <w:jc w:val="both"/>
        <w:rPr>
          <w:rFonts w:eastAsia="Times New Roman"/>
          <w:bCs/>
          <w:color w:val="000000"/>
          <w:szCs w:val="24"/>
        </w:rPr>
      </w:pPr>
      <w:r>
        <w:rPr>
          <w:rFonts w:eastAsia="Times New Roman"/>
          <w:bCs/>
          <w:color w:val="000000"/>
          <w:szCs w:val="24"/>
        </w:rPr>
        <w:t>Ευχαριστώ, κύριε Πρόεδρε, για την ανοχή.</w:t>
      </w:r>
    </w:p>
    <w:p w14:paraId="1F84C55A" w14:textId="77777777" w:rsidR="006C3A8A" w:rsidRDefault="00994779">
      <w:pPr>
        <w:spacing w:line="600" w:lineRule="auto"/>
        <w:ind w:firstLine="720"/>
        <w:jc w:val="both"/>
        <w:rPr>
          <w:rFonts w:eastAsia="Times New Roman"/>
          <w:bCs/>
          <w:color w:val="000000"/>
          <w:szCs w:val="24"/>
        </w:rPr>
      </w:pPr>
      <w:r>
        <w:rPr>
          <w:rFonts w:eastAsia="Times New Roman"/>
          <w:b/>
          <w:bCs/>
          <w:color w:val="000000"/>
          <w:szCs w:val="24"/>
        </w:rPr>
        <w:t>ΠΡΟΕΔΡΕΥΩΝ (Σπυρίδων Λυκούδης):</w:t>
      </w:r>
      <w:r>
        <w:rPr>
          <w:rFonts w:eastAsia="Times New Roman"/>
          <w:bCs/>
          <w:color w:val="000000"/>
          <w:szCs w:val="24"/>
        </w:rPr>
        <w:t xml:space="preserve"> Ευχαριστούμε, κύριε συνάδελφε.</w:t>
      </w:r>
    </w:p>
    <w:p w14:paraId="1F84C55B" w14:textId="77777777" w:rsidR="006C3A8A" w:rsidRDefault="00994779">
      <w:pPr>
        <w:spacing w:line="600" w:lineRule="auto"/>
        <w:ind w:firstLine="720"/>
        <w:jc w:val="both"/>
        <w:rPr>
          <w:rFonts w:eastAsia="Times New Roman"/>
          <w:bCs/>
          <w:color w:val="000000"/>
          <w:szCs w:val="24"/>
        </w:rPr>
      </w:pPr>
      <w:r>
        <w:rPr>
          <w:rFonts w:eastAsia="Times New Roman"/>
          <w:bCs/>
          <w:color w:val="000000"/>
          <w:szCs w:val="24"/>
        </w:rPr>
        <w:t xml:space="preserve">Τον λόγο έχει ο ειδικός αγορητής από το Ποτάμι, ο κ. Γεώργιος </w:t>
      </w:r>
      <w:proofErr w:type="spellStart"/>
      <w:r>
        <w:rPr>
          <w:rFonts w:eastAsia="Times New Roman"/>
          <w:bCs/>
          <w:color w:val="000000"/>
          <w:szCs w:val="24"/>
        </w:rPr>
        <w:t>Αμυράς</w:t>
      </w:r>
      <w:proofErr w:type="spellEnd"/>
      <w:r>
        <w:rPr>
          <w:rFonts w:eastAsia="Times New Roman"/>
          <w:bCs/>
          <w:color w:val="000000"/>
          <w:szCs w:val="24"/>
        </w:rPr>
        <w:t>.</w:t>
      </w:r>
    </w:p>
    <w:p w14:paraId="1F84C55C" w14:textId="77777777" w:rsidR="006C3A8A" w:rsidRDefault="00994779">
      <w:pPr>
        <w:spacing w:line="600" w:lineRule="auto"/>
        <w:ind w:firstLine="720"/>
        <w:jc w:val="both"/>
        <w:rPr>
          <w:rFonts w:eastAsia="Times New Roman" w:cs="Times New Roman"/>
          <w:szCs w:val="24"/>
        </w:rPr>
      </w:pPr>
      <w:r>
        <w:rPr>
          <w:rFonts w:eastAsia="Times New Roman"/>
          <w:b/>
          <w:bCs/>
          <w:color w:val="000000"/>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1F84C55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έχουμε την ενσωμάτωση στο ελληνικό δίκαιο της οδηγίας 2013/30 για την ασφάλεια των εργασιών σε </w:t>
      </w:r>
      <w:proofErr w:type="spellStart"/>
      <w:r>
        <w:rPr>
          <w:rFonts w:eastAsia="Times New Roman" w:cs="Times New Roman"/>
          <w:szCs w:val="24"/>
        </w:rPr>
        <w:t>υπεράκτιες</w:t>
      </w:r>
      <w:proofErr w:type="spellEnd"/>
      <w:r>
        <w:rPr>
          <w:rFonts w:eastAsia="Times New Roman" w:cs="Times New Roman"/>
          <w:szCs w:val="24"/>
        </w:rPr>
        <w:t xml:space="preserve"> δραστηριότητες για άντληση υδρογονανθράκων. Περί ασφάλειας δηλαδή ο λόγος. </w:t>
      </w:r>
    </w:p>
    <w:p w14:paraId="1F84C55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θεωρούμε ότι, αν και γενικά θα πρέπει να βρισκόμαστε σε μια τροχιά απεξάρτησης από τα ορυκτά και θα πρέπει να δώσουμε έμφαση στις ανανεώσιμες πηγές ενέργειας, δεν μπορούμε βεβαίως να μην παραγνωρίσουμε ότι τα ορυκτά είναι εθνικός πλούτος και αντιστοίχως θα πρέπει να αντλήσουμε τα έσοδα και την υπεραξία γύρω από τις εργασίες, πέρα από αυτή τη μεγάλη δραστηριότητα τη βιομηχανική. </w:t>
      </w:r>
    </w:p>
    <w:p w14:paraId="1F84C55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Τώρα, στο σχέδιο νόμου υπάρχουν και διατάξεις περιβαλλοντικού και ενεργειακού ενδιαφέροντος. Υπάρχουν οι διατάξεις για τα λατομικά. Ειδικά στα λατομικά, η πέμπτη επέκταση της παράτασης –πενταετούς- για τις άδειες των λατομικών δραστηριοτήτων δείχνει τη διαχρονική αδυναμία κυβερνήσεων, αλλά και της ελληνικής διοίκησης να διαμορφώσουν τον λατομικό χάρτη, με τα κριτήρια βεβαίως και τις νόρμες που προβλέπονται και από την εθνική και την ευρωπαϊκή νομοθεσία.</w:t>
      </w:r>
    </w:p>
    <w:p w14:paraId="1F84C56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θεωρούμε θετικό επίσης ότι </w:t>
      </w:r>
      <w:proofErr w:type="spellStart"/>
      <w:r>
        <w:rPr>
          <w:rFonts w:eastAsia="Times New Roman" w:cs="Times New Roman"/>
          <w:szCs w:val="24"/>
        </w:rPr>
        <w:t>απεσύρθη</w:t>
      </w:r>
      <w:proofErr w:type="spellEnd"/>
      <w:r>
        <w:rPr>
          <w:rFonts w:eastAsia="Times New Roman" w:cs="Times New Roman"/>
          <w:szCs w:val="24"/>
        </w:rPr>
        <w:t xml:space="preserve"> το άρθρο 50, που αφορούσε την εκτός σχεδίου δόμηση σε αγροτική γη υψηλής </w:t>
      </w:r>
      <w:proofErr w:type="spellStart"/>
      <w:r>
        <w:rPr>
          <w:rFonts w:eastAsia="Times New Roman" w:cs="Times New Roman"/>
          <w:szCs w:val="24"/>
        </w:rPr>
        <w:t>παραγωγικότητος</w:t>
      </w:r>
      <w:proofErr w:type="spellEnd"/>
      <w:r>
        <w:rPr>
          <w:rFonts w:eastAsia="Times New Roman" w:cs="Times New Roman"/>
          <w:szCs w:val="24"/>
        </w:rPr>
        <w:t xml:space="preserve">. </w:t>
      </w:r>
    </w:p>
    <w:p w14:paraId="1F84C56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Εμείς και στις επιτροπές είπαμε στον Υπουργό, ότι η μείωση της αγροτικής γεωργικής έκτασης στην Ελλάδα τα τελευταία χρόνια σχεδόν κατά 17% θα πρέπει να οδηγήσει τον Υπουργό την επόμενη φορά που θα φέρει τη σχετική διάταξη να συνοδεύει τέτοιου είδους ρυθμίσεις με φορολογικά κίνητρα για τη μεγέθυνση των αγροτικών γαιών, για τη μεταβίβαση της γεωργικής γης, για συνέργειες και συνένωση αγροτών και αγροτικών δραστηριοτήτων, όπως επίσης και αντικίνητρα για όσους κρατούν τη γη, τη δεσμεύουν, χωρίς να την καλλιεργούν.</w:t>
      </w:r>
    </w:p>
    <w:p w14:paraId="1F84C56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Τώρα ας έρθω όμως λίγο σε μια πρώτη επισήμανση σε σχέση με το σχέδιο νόμου. Μόνο τα τριάντα πέντε πρώτα άρθρα ήρθαν στη διαβούλευση. Τα υπόλοιπα είκοσι πέντε άρθρα δεν μπήκαν στη διαβούλευση και η αιτιολογική έκθεση δεν αναφέρει φυσικά ούτε μια κουβέντα για αυτά τα άρθρα, τα οποία είναι </w:t>
      </w:r>
      <w:r>
        <w:rPr>
          <w:rFonts w:eastAsia="Times New Roman" w:cs="Times New Roman"/>
          <w:szCs w:val="24"/>
        </w:rPr>
        <w:lastRenderedPageBreak/>
        <w:t xml:space="preserve">πολλά και σημαντικά. Και δεν είναι μόνο τα λατομεία για τα οποία σας είπα και για τα οποία εμείς είχαμε δείξει ιδιαίτερη ανησυχία και ενδιαφέρον και περιβαλλοντικό, αλλά και οικονομικό, όσον αφορά την αποφυγή προβλημάτων σε χώρους όπου εργάζονται χιλιάδες άνθρωποι. </w:t>
      </w:r>
    </w:p>
    <w:p w14:paraId="1F84C56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Θυμάμαι ότι είχαμε καταθέσει δύο ερωτήσεις, την ερώτηση με αριθμό 2029 τον Απρίλιο του 2015 και την ερώτηση με αριθμό 1650 τον Δεκέμβριο του 2015 και περιμέναμε απαντήσεις από τον Υπουργό, ο οποίος μας είχε πει ότι θα μεριμνήσει το συντομότερο δυνατό για την κατάθεση αυτού του περιβόητου πια λατομικού χάρτη που βρίσκεται σε διαβούλευση εδώ και δεκαετίες, κάτι που δεν τιμά διαχρονικά καμμία </w:t>
      </w:r>
      <w:r>
        <w:rPr>
          <w:rFonts w:eastAsia="Times New Roman"/>
          <w:szCs w:val="24"/>
        </w:rPr>
        <w:t>κυβέρνηση</w:t>
      </w:r>
      <w:r>
        <w:rPr>
          <w:rFonts w:eastAsia="Times New Roman" w:cs="Times New Roman"/>
          <w:szCs w:val="24"/>
        </w:rPr>
        <w:t xml:space="preserve">, αλλά ούτε, όπως σας είπα, και την ελληνική δημόσια διοίκηση. </w:t>
      </w:r>
    </w:p>
    <w:p w14:paraId="1F84C56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Ωστόσο, ερχόμαστε τώρα στις διατάξεις που περιλαμβάνει το παρόν σχέδιο νόμου για να σας πω ότι εμείς στο Ποτάμι θεωρούμε ότι δεν μπορούμε να έχουμε </w:t>
      </w:r>
      <w:proofErr w:type="spellStart"/>
      <w:r>
        <w:rPr>
          <w:rFonts w:eastAsia="Times New Roman" w:cs="Times New Roman"/>
          <w:szCs w:val="24"/>
        </w:rPr>
        <w:t>υπεράκτιες</w:t>
      </w:r>
      <w:proofErr w:type="spellEnd"/>
      <w:r>
        <w:rPr>
          <w:rFonts w:eastAsia="Times New Roman" w:cs="Times New Roman"/>
          <w:szCs w:val="24"/>
        </w:rPr>
        <w:t xml:space="preserve"> εξορύξεις παντού. Αυτό δεν γίνεται. Έχουμε ειδικές ζώνες διατήρησης όσον αφορά την προστασία σε θαλάσσιες προστατευόμενες </w:t>
      </w:r>
      <w:r>
        <w:rPr>
          <w:rFonts w:eastAsia="Times New Roman" w:cs="Times New Roman"/>
          <w:szCs w:val="24"/>
        </w:rPr>
        <w:lastRenderedPageBreak/>
        <w:t xml:space="preserve">περιοχές. Σας αναφέρω, για παράδειγμα, τις Σποράδες, όπου είναι το πάρκο της φώκιας μονάχους </w:t>
      </w:r>
      <w:proofErr w:type="spellStart"/>
      <w:r>
        <w:rPr>
          <w:rFonts w:eastAsia="Times New Roman" w:cs="Times New Roman"/>
          <w:szCs w:val="24"/>
        </w:rPr>
        <w:t>μονάχους</w:t>
      </w:r>
      <w:proofErr w:type="spellEnd"/>
      <w:r>
        <w:rPr>
          <w:rFonts w:eastAsia="Times New Roman" w:cs="Times New Roman"/>
          <w:szCs w:val="24"/>
        </w:rPr>
        <w:t xml:space="preserve">. </w:t>
      </w:r>
    </w:p>
    <w:p w14:paraId="1F84C56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δεν μπορούμε να έχουμε </w:t>
      </w:r>
      <w:proofErr w:type="spellStart"/>
      <w:r>
        <w:rPr>
          <w:rFonts w:eastAsia="Times New Roman" w:cs="Times New Roman"/>
          <w:szCs w:val="24"/>
        </w:rPr>
        <w:t>υπεράκτιες</w:t>
      </w:r>
      <w:proofErr w:type="spellEnd"/>
      <w:r>
        <w:rPr>
          <w:rFonts w:eastAsia="Times New Roman" w:cs="Times New Roman"/>
          <w:szCs w:val="24"/>
        </w:rPr>
        <w:t xml:space="preserve"> εξορύξεις σε τουριστικές περιοχές και γεωλογικά ασταθείς περιοχές. Δεν μπορούμε να φανταστούμε -ούτε θέλουμε να σκεφτόμαστε- τι θα είχε συμβεί εάν αντί για το Μεξικό το 2010, ένα τέτοιο μεγάλο ατύχημα θα συνόδευε τη ζωή στο Αιγαίο. Θα ήταν μια ολική τουριστική καταστροφή και όχι μόνο. </w:t>
      </w:r>
    </w:p>
    <w:p w14:paraId="1F84C56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Μια ενδεικτική σταχυολόγηση των εξελίξεων παγκοσμίως και πανευρωπαϊκά μπορεί να μας ανοίξει για λίγο τα μάτια στο τι γίνεται γύρω από αυτήν την τεράστια επιχείρηση των υδρογονανθράκων. Για παράδειγμα, η Γαλλία, όπως σας είχα πει και στην επιτροπή, δεν κάνει δεκτές νέες αιτήσεις για εξορύξεις υδρογονανθράκων. </w:t>
      </w:r>
    </w:p>
    <w:p w14:paraId="1F84C56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Ο Ομπάμα έκανε και εκείνος μια «</w:t>
      </w:r>
      <w:proofErr w:type="spellStart"/>
      <w:r>
        <w:rPr>
          <w:rFonts w:eastAsia="Times New Roman" w:cs="Times New Roman"/>
          <w:szCs w:val="24"/>
        </w:rPr>
        <w:t>κωλοτούμπα</w:t>
      </w:r>
      <w:proofErr w:type="spellEnd"/>
      <w:r>
        <w:rPr>
          <w:rFonts w:eastAsia="Times New Roman" w:cs="Times New Roman"/>
          <w:szCs w:val="24"/>
        </w:rPr>
        <w:t xml:space="preserve">» και γύρισε την πλάτη στην πολιτική που είχε εφαρμόσει τα προηγούμενα έξι χρόνια και απαγόρευσε τις </w:t>
      </w:r>
      <w:proofErr w:type="spellStart"/>
      <w:r>
        <w:rPr>
          <w:rFonts w:eastAsia="Times New Roman" w:cs="Times New Roman"/>
          <w:szCs w:val="24"/>
        </w:rPr>
        <w:t>υπεράκτιες</w:t>
      </w:r>
      <w:proofErr w:type="spellEnd"/>
      <w:r>
        <w:rPr>
          <w:rFonts w:eastAsia="Times New Roman" w:cs="Times New Roman"/>
          <w:szCs w:val="24"/>
        </w:rPr>
        <w:t xml:space="preserve"> εξορύξεις στις κεντρικές και νότιες ακτές του Ατλαντικού. </w:t>
      </w:r>
    </w:p>
    <w:p w14:paraId="1F84C56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Επίσης, η Ισπανία έχει θεσπίσει ζώνες ειδικής προστασίας μεσογειακής σημασίας. Νομίζω ότι έχει έντεκα μέχρι τώρα. Καλό θα ήταν να ξέρουμε, κύριε Υπουργέ, αν σκεφτόμαστε και εμείς ή αν πρόκειται να τηρήσουμε και να διαμορφώσουμε ειδικές ζώνες προστασίας στα του Αιγαίου, του Ιονίου και των άλλων πελάγων.</w:t>
      </w:r>
    </w:p>
    <w:p w14:paraId="1F84C56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Τέλος, η νέα κ</w:t>
      </w:r>
      <w:r>
        <w:rPr>
          <w:rFonts w:eastAsia="Times New Roman"/>
          <w:szCs w:val="24"/>
        </w:rPr>
        <w:t>υβέρνηση</w:t>
      </w:r>
      <w:r>
        <w:rPr>
          <w:rFonts w:eastAsia="Times New Roman" w:cs="Times New Roman"/>
          <w:szCs w:val="24"/>
        </w:rPr>
        <w:t xml:space="preserve"> της Κροατίας ανακοίνωσε ότι σταματάει στην Αδριατική τις εξορύξεις υδρογονανθράκων και κηρύσσει ένα μορατόριουμ, προκειμένου να δώσει μια έμφαση και ένα προβάδισμα στην τουριστική της ανάπτυξη και κυρίως στην κρουαζιέρα. </w:t>
      </w:r>
    </w:p>
    <w:p w14:paraId="1F84C56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κόμμα που κάνουμε μια εκτίμηση κινδύνου και πιστεύουμε ότι είμαστε στην αιχμή της προσπάθειας της χώρας για τον ενεργειακό μετασχηματισμό της, θεωρούμε ότι πρέπει να υπάρχει μια ισορροπία, μια ζυγαριά ανάμεσα στον πλούτο των φυσικών και ευαίσθητων οικοσυστημάτων μας και από την άλλη των εξορύξεων υδρογονανθράκων, όπως σας είπα, που αποτελούν βεβαίως, κατά την άποψή μας, εθνικό πλούτο. </w:t>
      </w:r>
    </w:p>
    <w:p w14:paraId="1F84C56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για να δούμε πώς μπορούμε να προχωρήσουμε σωστά προς τα επάνω, θα πρέπει να δούμε τα πετυχημένα μοντέλα του εξωτερικού. Θα σας έλεγα, λοιπόν, να κάνουμε ένα μικρό ταξίδι και στη Νορβηγία, αλλά και στις υπόλοιπες χώρες που έχουν να επιδείξουν επιτυχίες στην </w:t>
      </w:r>
      <w:proofErr w:type="spellStart"/>
      <w:r>
        <w:rPr>
          <w:rFonts w:eastAsia="Times New Roman" w:cs="Times New Roman"/>
          <w:szCs w:val="24"/>
        </w:rPr>
        <w:t>υπεράκτια</w:t>
      </w:r>
      <w:proofErr w:type="spellEnd"/>
      <w:r>
        <w:rPr>
          <w:rFonts w:eastAsia="Times New Roman" w:cs="Times New Roman"/>
          <w:szCs w:val="24"/>
        </w:rPr>
        <w:t xml:space="preserve"> εξόρυξη των υδρογονανθράκων τους. </w:t>
      </w:r>
    </w:p>
    <w:p w14:paraId="1F84C56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νορβηγικό μοντέλο χαρακτηρίζεται από μια ευστάθεια και τη μεγαλύτερη ευαισθησία έναντι των περιβαλλοντικών θεμάτων που ανακύπτουν σε μια υποθαλάσσια εξόρυξη. «Εν αρχή ην η ΑΟΖ», είπαν </w:t>
      </w:r>
      <w:r>
        <w:rPr>
          <w:rFonts w:eastAsia="Times New Roman" w:cs="Times New Roman"/>
          <w:szCs w:val="24"/>
        </w:rPr>
        <w:lastRenderedPageBreak/>
        <w:t xml:space="preserve">οι Νορβηγοί και φρόντισαν να ρυθμίσουν τα θέματα της Αποκλειστικής Οικονομικής Ζώνης στα δικά τους πελάγη με τη Βρετανία, τη Δανία και τη Γερμανία. </w:t>
      </w:r>
    </w:p>
    <w:p w14:paraId="1F84C56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Εμείς αντιστοίχως θα πρέπει να συνεχίσουμε τις συνεννοήσεις μας με την Αίγυπτο και τη Λιβύη. Η συμφωνία που κάναμε με την Αλβανία δυστυχώς ακυρώθηκε από το ανώτατο ακυρωτικό δικαστήριο της </w:t>
      </w:r>
      <w:proofErr w:type="spellStart"/>
      <w:r>
        <w:rPr>
          <w:rFonts w:eastAsia="Times New Roman" w:cs="Times New Roman"/>
          <w:szCs w:val="24"/>
        </w:rPr>
        <w:t>γείτονος</w:t>
      </w:r>
      <w:proofErr w:type="spellEnd"/>
      <w:r>
        <w:rPr>
          <w:rFonts w:eastAsia="Times New Roman" w:cs="Times New Roman"/>
          <w:szCs w:val="24"/>
        </w:rPr>
        <w:t xml:space="preserve"> χώρας, ενώ η χώρα μας βρίσκεται σε διαβούλευση με την Ιταλία για τη βελτίωση της συμφωνίας του 1977. </w:t>
      </w:r>
    </w:p>
    <w:p w14:paraId="1F84C56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Ας δούμε, όμως, λίγο το νορβηγικό μοντέλο, αγαπητοί συνάδελφοι, το οποίο νομίζω ότι έχει πάρα πολύ μεγάλο ενδιαφέρον και θα μας δείξει πώς τα πετυχημένα μοντέλα μπορούν να έρθουν και στην ελληνική πραγματικότητα, διαμορφωμένα και διαρρυθμισμένα βεβαίως στην ελληνική ιδιαιτερότητα. </w:t>
      </w:r>
    </w:p>
    <w:p w14:paraId="1F84C56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τα έσοδα από τη φορολόγηση των εταιρειών έρευνας και εκμετάλλευσης εκεί, στη Νορβηγία, κατευθύνονται στο Κρατικό Συνταξιοδοτικό Ταμείο, το </w:t>
      </w:r>
      <w:r>
        <w:rPr>
          <w:rFonts w:eastAsia="Times New Roman" w:cs="Times New Roman"/>
          <w:szCs w:val="24"/>
          <w:lang w:val="en-US"/>
        </w:rPr>
        <w:t>Government</w:t>
      </w:r>
      <w:r>
        <w:rPr>
          <w:rFonts w:eastAsia="Times New Roman" w:cs="Times New Roman"/>
          <w:szCs w:val="24"/>
        </w:rPr>
        <w:t xml:space="preserve"> </w:t>
      </w:r>
      <w:r>
        <w:rPr>
          <w:rFonts w:eastAsia="Times New Roman" w:cs="Times New Roman"/>
          <w:szCs w:val="24"/>
          <w:lang w:val="en-US"/>
        </w:rPr>
        <w:t>Pension</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Παράλληλα, αναπτύχθηκαν οι βάσεις για να δημιουργηθεί μία ολόκληρη βιομηχανία που ελέγχεται από το κράτος, στην ουσία κρατική, η «</w:t>
      </w:r>
      <w:r>
        <w:rPr>
          <w:rFonts w:eastAsia="Times New Roman" w:cs="Times New Roman"/>
          <w:szCs w:val="24"/>
          <w:lang w:val="en-US"/>
        </w:rPr>
        <w:t>STATOIL</w:t>
      </w:r>
      <w:r>
        <w:rPr>
          <w:rFonts w:eastAsia="Times New Roman" w:cs="Times New Roman"/>
          <w:szCs w:val="24"/>
        </w:rPr>
        <w:t xml:space="preserve">» και το Ινστιτούτο </w:t>
      </w:r>
      <w:r>
        <w:rPr>
          <w:rFonts w:eastAsia="Times New Roman" w:cs="Times New Roman"/>
          <w:szCs w:val="24"/>
          <w:lang w:val="en-US"/>
        </w:rPr>
        <w:t>Oil</w:t>
      </w:r>
      <w:r>
        <w:rPr>
          <w:rFonts w:eastAsia="Times New Roman" w:cs="Times New Roman"/>
          <w:szCs w:val="24"/>
        </w:rPr>
        <w:t xml:space="preserve"> </w:t>
      </w:r>
      <w:r>
        <w:rPr>
          <w:rFonts w:eastAsia="Times New Roman" w:cs="Times New Roman"/>
          <w:szCs w:val="24"/>
          <w:lang w:val="en-US"/>
        </w:rPr>
        <w:t>Director</w:t>
      </w:r>
      <w:r>
        <w:rPr>
          <w:rFonts w:eastAsia="Times New Roman" w:cs="Times New Roman"/>
          <w:szCs w:val="24"/>
        </w:rPr>
        <w:t xml:space="preserve">. </w:t>
      </w:r>
    </w:p>
    <w:p w14:paraId="1F84C57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Δημιουργήθηκαν πολλοί συναφείς κλάδοι διαχείρισης λιμένων, εταιρείες που διεξάγουν σεισμικές έρευνες με πλοία, μηχανολογικές εταιρείες έρευνας και ανάπτυξης, ενώ παράλληλα αναπτύχθηκε εκεί, στη Νορβηγία, τεχνογνωσία για αγωγούς μεταφοράς φυσικού αερίου χάρη στη διασύνδεση που είχαν με Γερμανία και Ηνωμένο Βασίλειο.</w:t>
      </w:r>
    </w:p>
    <w:p w14:paraId="1F84C57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Γιατί σας τα λέω αυτά; Γιατί αυτή τη στιγμή το δημόσιο επενδυτικό ταμείο της Νορβηγίας που εισπράττει τα έσοδα από την εκμετάλλευση των υδρογονανθράκων, κατέχει την πρώτη θέση ανάμεσα στα μεγαλύτερα κρατικά επενδυτικά ταμεία στον πλανήτη. Θεσπίστηκε το 1990 ως συνταξιοδοτικός φορέας </w:t>
      </w:r>
      <w:r>
        <w:rPr>
          <w:rFonts w:eastAsia="Times New Roman" w:cs="Times New Roman"/>
          <w:szCs w:val="24"/>
        </w:rPr>
        <w:lastRenderedPageBreak/>
        <w:t xml:space="preserve">για τους εργαζόμενους του δημοσίου, με κεφάλαια όμως, που δεν προέρχονται από τη φορολόγηση των Νορβηγών, αλλά αποκλειστικά και μόνο από τα έσοδα που προσπορίζεται η Νορβηγία από τα κοιτάσματα υδρογονανθράκων στη Βόρεια Θάλασσα. Ωστόσο, τα πρώτα είκοσι χρόνια οι Νορβηγοί απλώς </w:t>
      </w:r>
      <w:proofErr w:type="spellStart"/>
      <w:r>
        <w:rPr>
          <w:rFonts w:eastAsia="Times New Roman" w:cs="Times New Roman"/>
          <w:szCs w:val="24"/>
        </w:rPr>
        <w:t>επανεπένδυαν</w:t>
      </w:r>
      <w:proofErr w:type="spellEnd"/>
      <w:r>
        <w:rPr>
          <w:rFonts w:eastAsia="Times New Roman" w:cs="Times New Roman"/>
          <w:szCs w:val="24"/>
        </w:rPr>
        <w:t xml:space="preserve"> τα έσοδα από τα πετρέλαιά τους -να σας το πω έτσι απλά- στη βιομηχανία, αλλά και το εκπαιδευτικό σύστημα της Νορβηγίας γύρω από τα πετρελαιοειδή.</w:t>
      </w:r>
    </w:p>
    <w:p w14:paraId="1F84C57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εδώ, κύριε Υπουργέ, δράττομαι της ευκαιρίας να σας πω ότι ίσως θα ήταν καλό το Υπουργείο Παιδείας να μπει σε έναν αγώνα δρόμου για να φτιάξει τμήματα -εννοώ μέσω των Πανεπιστημίων- γύρω από την πετρελαϊκή βιομηχανία, την έρευνα, τους υδρογονάνθρακες. Ανοίγεται μια μεγάλη πίτα –να το πω έτσι- γνώσης, αλλά και υπεραξίας για τους Έλληνες νέους που θέλουν να ασχοληθούν επαγγελματικά και επιστημονικά, με αυτό το αντικείμενο.</w:t>
      </w:r>
    </w:p>
    <w:p w14:paraId="1F84C57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Ενώ, λοιπόν, οι Νορβηγοί είχαν ως στόχο με τα έσοδα από τα πετρέλαιά τους να διασφαλίσουν τις συντάξεις τους, κατάφεραν κάτι παραπάνω. Αυτήν τη στιγμή, αυτό το νορβηγικό ταμείο, έχει –προσέξτε!- 500 δισεκατομμύρια ευρώ ή 5,11 τρισεκατομμύρια νορβηγικές κορώνες και κατέχει –</w:t>
      </w:r>
      <w:proofErr w:type="spellStart"/>
      <w:r>
        <w:rPr>
          <w:rFonts w:eastAsia="Times New Roman" w:cs="Times New Roman"/>
          <w:szCs w:val="24"/>
        </w:rPr>
        <w:t>άκουσον-άκουσον</w:t>
      </w:r>
      <w:proofErr w:type="spellEnd"/>
      <w:r>
        <w:rPr>
          <w:rFonts w:eastAsia="Times New Roman" w:cs="Times New Roman"/>
          <w:szCs w:val="24"/>
        </w:rPr>
        <w:t xml:space="preserve">, η Νορβηγία με πέντε εκατομμύρια πληθυσμό!- το 1% παγκοσμίως των κάθε είδους εισηγμένων μετοχών σε χρηματιστήρια, παγκοσμίως. Το αντιλαμβανόμαστε αυτό; </w:t>
      </w:r>
    </w:p>
    <w:p w14:paraId="1F84C57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Οι Νορβηγοί με τα πέντε εκατομμύρια κατοίκων έχουν ήδη «ζεστό» χρήμα επενδυμένο στην άκρη -όχι μόνο για τις συντάξεις τους αλλά και για τις δύσκολες ημέρες μετά το πετρέλαιο, όταν τα κοιτάσματα θα εξαντληθούν- ύψους 600 δισεκατομμυρίων ευρώ. Αυτό, λοιπόν, διαμοιράζεται στα πέντε εκατομμύρια των Νορβηγών με μια θεωρητική αναλογία 123.000 ευρώ πορτοφόλι -να το πω έτσι- «κάβα» για κάθε έναν Νορβηγό πολίτη. </w:t>
      </w:r>
    </w:p>
    <w:p w14:paraId="1F84C57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Ωστόσο, η χώρα αυτή, η Νορβηγία, μπήκε στον πνευματικό μονοπάτι γιατί είχε βεβαίως και λιγότερους κινδύνους και εντάσεις με τους γείτονές της και μπορούσε να καθορίσει την ΑΟΖ της. Εμείς εδώ, έχουμε προβλήματα και με την Τουρκία και ειδικά μετά το πραξικόπημα, ουδείς γνωρίζει πώς θα εξελιχθούν αυτού του είδους οι σχεδιασμοί.</w:t>
      </w:r>
    </w:p>
    <w:p w14:paraId="1F84C57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ΑΟΖ και αυστηρή τήρηση της περιβαλλοντικής νομοθεσίας είναι οι προτεραιότητες που πρέπει να ακολουθήσει η ελληνική Κυβέρνηση ακολουθώντας το δικό της πνευματικό μονοπάτι βάσει ενός μακροχρόνιου ενεργειακού σχεδιασμού -που ακόμα τον περιμένουμε βέβαια- και ελπίζουμε να μην εξελιχθεί ο θησαυρός «υδρογονάνθρακας». </w:t>
      </w:r>
    </w:p>
    <w:p w14:paraId="1F84C57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Αλλά, κυρίες και κύριοι συνάδελφοι, θα ήθελα να προσθέσω κάποια θέματα σε σχέση με κάποια άρθρα, μιας και είναι ενοποιημένη η κουβέντα και βλέπω ότι παρασύρθηκα και τελειώνει ο χρόνος μου. </w:t>
      </w:r>
    </w:p>
    <w:p w14:paraId="1F84C57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θα σας πω κάτι για τους ενεργειακούς επιθεωρητές και ελεγκτές. Εμείς είμαστε οπαδοί του μοντέλου πιστοποίηση και εξετάσεις. Η διά βίου μάθηση, η διαρκώς εξελισσόμενη τεχνολογία και γνώση, δεν μπορεί να περνάει από το πλάι των Ελλήνων επιστημόνων. Εμείς είμαστε υπέρ του συστήματος των εξετάσεων, όπως και οι ίδιοι άλλωστε οι επιθεωρητές. </w:t>
      </w:r>
    </w:p>
    <w:p w14:paraId="1F84C57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Στο άρθρο 36 για τις ρυθμίσεις της ΕΔΕΥ, ως η μοναδική αρμόδια αρχή, δώστε μας ένα χρονικό σημείο, αγαπητέ κύριε Υπουργέ, για το πότε θα ολοκληρωθούν οι αποσπάσεις. </w:t>
      </w:r>
    </w:p>
    <w:p w14:paraId="1F84C57A" w14:textId="77777777" w:rsidR="006C3A8A" w:rsidRDefault="00994779">
      <w:pPr>
        <w:spacing w:line="600" w:lineRule="auto"/>
        <w:ind w:firstLine="720"/>
        <w:jc w:val="both"/>
        <w:rPr>
          <w:rFonts w:eastAsia="Times New Roman"/>
          <w:szCs w:val="24"/>
        </w:rPr>
      </w:pPr>
      <w:r>
        <w:rPr>
          <w:rFonts w:eastAsia="Times New Roman"/>
          <w:szCs w:val="24"/>
        </w:rPr>
        <w:t>Σας είχα ρωτήσει και στην επιτροπή -νομίζω δεν είχα πάρει απάντηση- όπως επίσης και πότε θα βγει η υπουργική απόφαση για την ηλεκτρονική υποβολή τοπογραφικών διαγραμμάτων στη βάση δεδομένων της ΕΚΤ ΑΕ, του Κτηματολογίου δηλαδή. Είναι το άρθρο 40 παράγραφος 4.</w:t>
      </w:r>
    </w:p>
    <w:p w14:paraId="1F84C57B" w14:textId="77777777" w:rsidR="006C3A8A" w:rsidRDefault="00994779">
      <w:pPr>
        <w:spacing w:line="600" w:lineRule="auto"/>
        <w:ind w:firstLine="720"/>
        <w:jc w:val="both"/>
        <w:rPr>
          <w:rFonts w:eastAsia="Times New Roman"/>
          <w:szCs w:val="24"/>
        </w:rPr>
      </w:pPr>
      <w:r>
        <w:rPr>
          <w:rFonts w:eastAsia="Times New Roman"/>
          <w:szCs w:val="24"/>
        </w:rPr>
        <w:t xml:space="preserve">Το νέο λατομικό σχέδιο πότε θα έρθει; Πότε, επιτέλους, σύμφωνα με το άρθρο 41 «Ρυθμίσεις λατομικής νομοθεσίας», θα έχουμε τη συνολική πρόταση, ώστε να ξέρουν και οι επενδυτές και οι εργαζόμενοι </w:t>
      </w:r>
      <w:r>
        <w:rPr>
          <w:rFonts w:eastAsia="Times New Roman"/>
          <w:szCs w:val="24"/>
        </w:rPr>
        <w:lastRenderedPageBreak/>
        <w:t>και όσοι αγαπούν και αγωνίζονται για το περιβάλλον, ποια είναι τα δεδομένα για τη λατομική εκμετάλλευση σε αυτήν τη χώρα;</w:t>
      </w:r>
    </w:p>
    <w:p w14:paraId="1F84C57C" w14:textId="77777777" w:rsidR="006C3A8A" w:rsidRDefault="00994779">
      <w:pPr>
        <w:spacing w:line="600" w:lineRule="auto"/>
        <w:ind w:firstLine="720"/>
        <w:jc w:val="both"/>
        <w:rPr>
          <w:rFonts w:eastAsia="Times New Roman"/>
          <w:szCs w:val="24"/>
        </w:rPr>
      </w:pPr>
      <w:r>
        <w:rPr>
          <w:rFonts w:eastAsia="Times New Roman"/>
          <w:szCs w:val="24"/>
        </w:rPr>
        <w:t>Θα παραλείψω κάποια άρθρα, γιατί βλέπω τελειώνει ο χρόνος μου. Θα ήθελα να αναφερθώ σε κάποιες τροπολογίες.</w:t>
      </w:r>
    </w:p>
    <w:p w14:paraId="1F84C57D" w14:textId="77777777" w:rsidR="006C3A8A" w:rsidRDefault="00994779">
      <w:pPr>
        <w:spacing w:line="600" w:lineRule="auto"/>
        <w:ind w:firstLine="720"/>
        <w:jc w:val="both"/>
        <w:rPr>
          <w:rFonts w:eastAsia="Times New Roman"/>
          <w:szCs w:val="24"/>
        </w:rPr>
      </w:pPr>
      <w:r>
        <w:rPr>
          <w:rFonts w:eastAsia="Times New Roman"/>
          <w:szCs w:val="24"/>
        </w:rPr>
        <w:t>Όσον αφορά την εκπρόθεσμη τροπολογία των Υπουργών Οικονομίας, Ανάπτυξης και Τουρισμού για τη ρύθμιση μισθολογικών θεμάτων στον Οργανισμό Βιομηχανικής Ιδιοκτησίας, θα ήθελα να σας θυμίσω ότι στις 16 Οκτωβρίου του 2015 είχα καταθέσει μια ερώτηση με αριθμό πρωτοκόλλου 324, όπου αποκάλυπτα ότι οι εργαζόμενοι στον ΟΒΙ δεν έχουν ενταχθεί ακόμα –έως τότε και ως σήμερα- στο ενιαίο μισθολόγιο του δημοσίου. Χαίρομαι που ανταποκρίθηκε το Υπουργείο και έστω μετά από έξι, επτά μήνες γίνεται πράξη ο νόμος, ξεπερνώντας τις ασάφειες σε διάφορες ερμηνείες.</w:t>
      </w:r>
    </w:p>
    <w:p w14:paraId="1F84C57E"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Έχω ένα ερώτημα, όμως: Για ποιον λόγο οι αποδοχές που </w:t>
      </w:r>
      <w:proofErr w:type="spellStart"/>
      <w:r>
        <w:rPr>
          <w:rFonts w:eastAsia="Times New Roman"/>
          <w:szCs w:val="24"/>
        </w:rPr>
        <w:t>αχρεωστήτως</w:t>
      </w:r>
      <w:proofErr w:type="spellEnd"/>
      <w:r>
        <w:rPr>
          <w:rFonts w:eastAsia="Times New Roman"/>
          <w:szCs w:val="24"/>
        </w:rPr>
        <w:t xml:space="preserve"> καταβλήθηκαν στους εργαζομένους στον ΟΒΙ από 1-1-2010 έως 1-11-2011, δηλαδή για δύο χρόνια, δεν θα γίνουν απαιτητές; Δεν καταλαβαίνω γιατί υπάρχει αυτή η δίχρονη -να το πω έτσι- μεταβατική περίοδος.</w:t>
      </w:r>
    </w:p>
    <w:p w14:paraId="1F84C57F" w14:textId="77777777" w:rsidR="006C3A8A" w:rsidRDefault="00994779">
      <w:pPr>
        <w:spacing w:line="600" w:lineRule="auto"/>
        <w:ind w:firstLine="720"/>
        <w:jc w:val="both"/>
        <w:rPr>
          <w:rFonts w:eastAsia="Times New Roman"/>
          <w:szCs w:val="24"/>
        </w:rPr>
      </w:pPr>
      <w:r>
        <w:rPr>
          <w:rFonts w:eastAsia="Times New Roman"/>
          <w:szCs w:val="24"/>
        </w:rPr>
        <w:t xml:space="preserve">Σε σχέση με τις υπόλοιπες τροπολογίες ή με κάποιες εξ αυτών θα σας πω ότι έχουμε μια επιφύλαξη, αλλά θα περιμένουμε τον κ. </w:t>
      </w:r>
      <w:proofErr w:type="spellStart"/>
      <w:r>
        <w:rPr>
          <w:rFonts w:eastAsia="Times New Roman"/>
          <w:szCs w:val="24"/>
        </w:rPr>
        <w:t>Σπίρτζη</w:t>
      </w:r>
      <w:proofErr w:type="spellEnd"/>
      <w:r>
        <w:rPr>
          <w:rFonts w:eastAsia="Times New Roman"/>
          <w:szCs w:val="24"/>
        </w:rPr>
        <w:t xml:space="preserve"> να έρθει να δικαιολογήσει και να υποστηρίξει την τροπολογία με γενικό αριθμό 571 και ειδικό 47. Συγγνώμη, είναι η κ. </w:t>
      </w:r>
      <w:proofErr w:type="spellStart"/>
      <w:r>
        <w:rPr>
          <w:rFonts w:eastAsia="Times New Roman"/>
          <w:szCs w:val="24"/>
        </w:rPr>
        <w:t>Χρυσοβελώνη</w:t>
      </w:r>
      <w:proofErr w:type="spellEnd"/>
      <w:r>
        <w:rPr>
          <w:rFonts w:eastAsia="Times New Roman"/>
          <w:szCs w:val="24"/>
        </w:rPr>
        <w:t xml:space="preserve"> εδώ. Με </w:t>
      </w:r>
      <w:proofErr w:type="spellStart"/>
      <w:r>
        <w:rPr>
          <w:rFonts w:eastAsia="Times New Roman"/>
          <w:szCs w:val="24"/>
        </w:rPr>
        <w:t>συγχωρείτε</w:t>
      </w:r>
      <w:proofErr w:type="spellEnd"/>
      <w:r>
        <w:rPr>
          <w:rFonts w:eastAsia="Times New Roman"/>
          <w:szCs w:val="24"/>
        </w:rPr>
        <w:t>. Το βλέπουμε θετικά, απλά θέλουμε κάποιες περισσότερες πληροφορίες. Δεκαοκτώ μήνες είναι η περίοδος της επέκτασης -ας το πούμε- και μετά τους δεκαοκτώ τέλος;</w:t>
      </w:r>
    </w:p>
    <w:p w14:paraId="1F84C580" w14:textId="77777777" w:rsidR="006C3A8A" w:rsidRDefault="00994779">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 Δικτύων):</w:t>
      </w:r>
      <w:r>
        <w:rPr>
          <w:rFonts w:eastAsia="Times New Roman"/>
          <w:szCs w:val="24"/>
        </w:rPr>
        <w:t xml:space="preserve"> Θα σας την αναλύσω.</w:t>
      </w:r>
    </w:p>
    <w:p w14:paraId="1F84C581" w14:textId="77777777" w:rsidR="006C3A8A" w:rsidRDefault="00994779">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 μας την αναλύσετε, κυρία Υπουργέ. Ευχαριστώ πάρα πολύ.</w:t>
      </w:r>
    </w:p>
    <w:p w14:paraId="1F84C582" w14:textId="77777777" w:rsidR="006C3A8A" w:rsidRDefault="00994779">
      <w:pPr>
        <w:spacing w:line="600" w:lineRule="auto"/>
        <w:ind w:firstLine="720"/>
        <w:jc w:val="both"/>
        <w:rPr>
          <w:rFonts w:eastAsia="Times New Roman"/>
          <w:szCs w:val="24"/>
        </w:rPr>
      </w:pPr>
      <w:r>
        <w:rPr>
          <w:rFonts w:eastAsia="Times New Roman"/>
          <w:szCs w:val="24"/>
        </w:rPr>
        <w:lastRenderedPageBreak/>
        <w:t>Επίσης, για την υπουργική τροπολογία με γενικό αριθμό 538 και ειδικό 36, με την οποία ρυθμίζονται θέματα προσωπικού σε καλλιτεχνικά σχολεία και σχολεία επαγγελματικής εκπαίδευσης, είμαστε θετικοί.</w:t>
      </w:r>
    </w:p>
    <w:p w14:paraId="1F84C583" w14:textId="77777777" w:rsidR="006C3A8A" w:rsidRDefault="0099477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F84C584" w14:textId="77777777" w:rsidR="006C3A8A" w:rsidRDefault="00994779">
      <w:pPr>
        <w:spacing w:line="600" w:lineRule="auto"/>
        <w:ind w:firstLine="720"/>
        <w:jc w:val="both"/>
        <w:rPr>
          <w:rFonts w:eastAsia="Times New Roman"/>
          <w:szCs w:val="24"/>
        </w:rPr>
      </w:pPr>
      <w:r>
        <w:rPr>
          <w:rFonts w:eastAsia="Times New Roman"/>
          <w:szCs w:val="24"/>
        </w:rPr>
        <w:t>Ολοκληρώνω, κύριε Πρόεδρε.</w:t>
      </w:r>
    </w:p>
    <w:p w14:paraId="1F84C585" w14:textId="77777777" w:rsidR="006C3A8A" w:rsidRDefault="00994779">
      <w:pPr>
        <w:spacing w:line="600" w:lineRule="auto"/>
        <w:ind w:firstLine="720"/>
        <w:jc w:val="both"/>
        <w:rPr>
          <w:rFonts w:eastAsia="Times New Roman"/>
          <w:szCs w:val="24"/>
        </w:rPr>
      </w:pPr>
      <w:r>
        <w:rPr>
          <w:rFonts w:eastAsia="Times New Roman"/>
          <w:szCs w:val="24"/>
        </w:rPr>
        <w:t>Τώρα, το δύσκολο ζήτημα είναι ο ΔΕΣΦΑ -άρθρο 61- και η τροπολογία με γενικό αριθμό 543 και ειδικό 38. Εδώ θα περιμένω τον Υπουργό να ακούσω περισσότερα στοιχεία, για να σας πω ποια είναι η θέση μας. Εμείς απλώς έχουμε τον φόβο και ελπίζουμε να διαψευστούμε, μην έχουμε επανάληψη του σήριαλ «</w:t>
      </w:r>
      <w:r>
        <w:rPr>
          <w:rFonts w:eastAsia="Times New Roman"/>
          <w:szCs w:val="24"/>
          <w:lang w:val="en-US"/>
        </w:rPr>
        <w:t>COSCO</w:t>
      </w:r>
      <w:r>
        <w:rPr>
          <w:rFonts w:eastAsia="Times New Roman"/>
          <w:szCs w:val="24"/>
        </w:rPr>
        <w:t>» -</w:t>
      </w:r>
      <w:proofErr w:type="spellStart"/>
      <w:r>
        <w:rPr>
          <w:rFonts w:eastAsia="Times New Roman"/>
          <w:szCs w:val="24"/>
        </w:rPr>
        <w:t>Δρίτσας</w:t>
      </w:r>
      <w:proofErr w:type="spellEnd"/>
      <w:r>
        <w:rPr>
          <w:rFonts w:eastAsia="Times New Roman"/>
          <w:szCs w:val="24"/>
        </w:rPr>
        <w:t xml:space="preserve"> σε μια διαφορετική έκταση και μορφή. Θέλουμε να ξέρουμε αν πραγματικά η επερχόμενη ιδιωτικοποίηση «πατάει σε γερά πόδια», εάν όντως τα πάγια που είχαν ενταχθεί, οδηγούσαν στην ουσία σε μια επένδυση-«μαμούθ», αλλά με «μαμούθ» έσοδα αυτομάτως από την επένδυση, </w:t>
      </w:r>
      <w:r>
        <w:rPr>
          <w:rFonts w:eastAsia="Times New Roman"/>
          <w:szCs w:val="24"/>
        </w:rPr>
        <w:lastRenderedPageBreak/>
        <w:t xml:space="preserve">οπότε μόνο επένδυση δεν θα ήταν. Εν πάση </w:t>
      </w:r>
      <w:proofErr w:type="spellStart"/>
      <w:r>
        <w:rPr>
          <w:rFonts w:eastAsia="Times New Roman"/>
          <w:szCs w:val="24"/>
        </w:rPr>
        <w:t>περιπτώσει</w:t>
      </w:r>
      <w:proofErr w:type="spellEnd"/>
      <w:r>
        <w:rPr>
          <w:rFonts w:eastAsia="Times New Roman"/>
          <w:szCs w:val="24"/>
        </w:rPr>
        <w:t>, περιμένουμε ειδικές διευκρινήσεις από τον κύριο Υπουργό. Αυτά σε πρώτη φάση.</w:t>
      </w:r>
    </w:p>
    <w:p w14:paraId="1F84C586" w14:textId="77777777" w:rsidR="006C3A8A" w:rsidRDefault="00994779">
      <w:pPr>
        <w:spacing w:line="600" w:lineRule="auto"/>
        <w:ind w:firstLine="720"/>
        <w:jc w:val="both"/>
        <w:rPr>
          <w:rFonts w:eastAsia="Times New Roman"/>
          <w:szCs w:val="24"/>
        </w:rPr>
      </w:pPr>
      <w:r>
        <w:rPr>
          <w:rFonts w:eastAsia="Times New Roman"/>
          <w:szCs w:val="24"/>
        </w:rPr>
        <w:t>Θέλω να σας πω ότι το βασικό είναι να αποκτήσουμε την εθνική μας αυτοπεποίθηση. Ακούστηκαν πάρα πολλά τα προηγούμενα χρόνια. Δισεκατομμύρια πολλά θα ερχόντουσαν μέσα από τα πετρέλαια, μέσα από το φυσικό αέριο, θα έλυναν το πρόβλημα του χρέους, θα έλυναν το πρόβλημα για ό,τι θέλετε, ακόμα και της παχυσαρκίας στην Ελλάδα. Για να λύσουμε οποιοδήποτε πρόβλημα, θα πρέπει να αγωνιστούμε σκληρά, να δουλέψουμε μονιασμένοι και ο ένας να στηρίζει τον άλλο, όσον αφορά τα εθνικά ζητήματα.</w:t>
      </w:r>
    </w:p>
    <w:p w14:paraId="1F84C587" w14:textId="77777777" w:rsidR="006C3A8A" w:rsidRDefault="00994779">
      <w:pPr>
        <w:spacing w:line="600" w:lineRule="auto"/>
        <w:ind w:firstLine="720"/>
        <w:jc w:val="both"/>
        <w:rPr>
          <w:rFonts w:eastAsia="Times New Roman"/>
          <w:szCs w:val="24"/>
        </w:rPr>
      </w:pPr>
      <w:r>
        <w:rPr>
          <w:rFonts w:eastAsia="Times New Roman"/>
          <w:szCs w:val="24"/>
        </w:rPr>
        <w:t>Αυτά είχα να πω και θα επανέλθω στη δευτερολογία μου.</w:t>
      </w:r>
    </w:p>
    <w:p w14:paraId="1F84C588" w14:textId="77777777" w:rsidR="006C3A8A" w:rsidRDefault="00994779">
      <w:pPr>
        <w:spacing w:line="600" w:lineRule="auto"/>
        <w:ind w:firstLine="720"/>
        <w:jc w:val="both"/>
        <w:rPr>
          <w:rFonts w:eastAsia="Times New Roman"/>
          <w:szCs w:val="24"/>
        </w:rPr>
      </w:pPr>
      <w:r>
        <w:rPr>
          <w:rFonts w:eastAsia="Times New Roman"/>
          <w:szCs w:val="24"/>
        </w:rPr>
        <w:t>Ευχαριστώ πολύ.</w:t>
      </w:r>
    </w:p>
    <w:p w14:paraId="1F84C589" w14:textId="77777777" w:rsidR="006C3A8A" w:rsidRDefault="00994779">
      <w:pPr>
        <w:spacing w:line="600" w:lineRule="auto"/>
        <w:ind w:firstLine="720"/>
        <w:jc w:val="center"/>
        <w:rPr>
          <w:rFonts w:eastAsia="Times New Roman"/>
          <w:szCs w:val="24"/>
        </w:rPr>
      </w:pPr>
      <w:r>
        <w:rPr>
          <w:rFonts w:eastAsia="Times New Roman"/>
          <w:szCs w:val="24"/>
        </w:rPr>
        <w:t>(Χειροκροτήματα)</w:t>
      </w:r>
    </w:p>
    <w:p w14:paraId="1F84C58A" w14:textId="77777777" w:rsidR="006C3A8A" w:rsidRDefault="00994779">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Ευχαριστούμε, κύριε </w:t>
      </w:r>
      <w:proofErr w:type="spellStart"/>
      <w:r>
        <w:rPr>
          <w:rFonts w:eastAsia="Times New Roman"/>
          <w:szCs w:val="24"/>
        </w:rPr>
        <w:t>Αμυρά</w:t>
      </w:r>
      <w:proofErr w:type="spellEnd"/>
      <w:r>
        <w:rPr>
          <w:rFonts w:eastAsia="Times New Roman"/>
          <w:szCs w:val="24"/>
        </w:rPr>
        <w:t>.</w:t>
      </w:r>
    </w:p>
    <w:p w14:paraId="1F84C58B" w14:textId="77777777" w:rsidR="006C3A8A" w:rsidRDefault="00994779">
      <w:pPr>
        <w:spacing w:line="600" w:lineRule="auto"/>
        <w:ind w:firstLine="720"/>
        <w:jc w:val="both"/>
        <w:rPr>
          <w:rFonts w:eastAsia="Times New Roman"/>
          <w:szCs w:val="24"/>
        </w:rPr>
      </w:pPr>
      <w:r>
        <w:rPr>
          <w:rFonts w:eastAsia="Times New Roman"/>
          <w:szCs w:val="24"/>
        </w:rPr>
        <w:t>Ο συνάδελφος κ. Δημήτριος Καμμένος βρίσκεται στη συνεδρίαση της Κοινοβουλευτικής Ομάδας των Ανεξαρτήτων Ελλήνων και παρακάλεσε αν μπορεί να προηγηθεί ο συνάδελφος κ. Μεγαλομύστακας από την Ένωση Κεντρώων.</w:t>
      </w:r>
    </w:p>
    <w:p w14:paraId="1F84C58C" w14:textId="77777777" w:rsidR="006C3A8A" w:rsidRDefault="00994779">
      <w:pPr>
        <w:spacing w:line="600" w:lineRule="auto"/>
        <w:ind w:firstLine="720"/>
        <w:jc w:val="both"/>
        <w:rPr>
          <w:rFonts w:eastAsia="Times New Roman"/>
          <w:szCs w:val="24"/>
        </w:rPr>
      </w:pPr>
      <w:r>
        <w:rPr>
          <w:rFonts w:eastAsia="Times New Roman"/>
          <w:szCs w:val="24"/>
        </w:rPr>
        <w:t>Κύριε Μεγαλομύστακα, έχετε τον λόγο για δεκαπέντε λεπτά.</w:t>
      </w:r>
    </w:p>
    <w:p w14:paraId="1F84C58D" w14:textId="77777777" w:rsidR="006C3A8A" w:rsidRDefault="00994779">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Κυρίες και κύριοι συνάδελφοι, καλησπέρα σας. Ερχόμαστε σήμερα να ψηφίσουμε το πλαίσιο που αφορά την ασφάλεια στις </w:t>
      </w:r>
      <w:proofErr w:type="spellStart"/>
      <w:r>
        <w:rPr>
          <w:rFonts w:eastAsia="Times New Roman"/>
          <w:szCs w:val="24"/>
        </w:rPr>
        <w:t>υπεράκτιες</w:t>
      </w:r>
      <w:proofErr w:type="spellEnd"/>
      <w:r>
        <w:rPr>
          <w:rFonts w:eastAsia="Times New Roman"/>
          <w:szCs w:val="24"/>
        </w:rPr>
        <w:t xml:space="preserve"> εργασίες έρευνας και εκμετάλλευσης των υδρογονανθράκων, ένα νομοσχέδιο το οποίο αποτελείται από τρία μέρη και πολλές τροπολογίες, οι περισσότερες εκ των οποίων είναι άσχετες με το θέμα και τον τρόπο που λειτουργούμε. Θα σταθώ σε αυτά όσο μου επιτρέπει ο χρόνος μου.</w:t>
      </w:r>
    </w:p>
    <w:p w14:paraId="1F84C58E" w14:textId="77777777" w:rsidR="006C3A8A" w:rsidRDefault="00994779">
      <w:pPr>
        <w:spacing w:line="600" w:lineRule="auto"/>
        <w:ind w:firstLine="720"/>
        <w:jc w:val="both"/>
        <w:rPr>
          <w:rFonts w:eastAsia="Times New Roman"/>
          <w:szCs w:val="24"/>
        </w:rPr>
      </w:pPr>
      <w:r>
        <w:rPr>
          <w:rFonts w:eastAsia="Times New Roman"/>
          <w:szCs w:val="24"/>
        </w:rPr>
        <w:lastRenderedPageBreak/>
        <w:t xml:space="preserve">Το θέμα είναι ότι το νομοσχέδιο αυτό στο πρώτο μέρος μιλά για μια εναρμόνιση με το Ευρωπαϊκό Δίκαιο. Και μόνο αυτό το καθιστά υπερβολικά σημαντικό. Η Κυβέρνηση, όμως, βλέπουμε ότι δεν δίνει τη σημασία που θα έπρεπε να δώσει, γιατί βλέπουμε να φέρνει άσχετες τροπολογίες, όπως ανέφερα, οι οποίες δεν έχουν να κάνουν με το Υπουργείο και βάζει μέσα στο νομοσχέδιο στα επόμενα μέρη κάποια θέματα, κάποιες διατάξεις, κάποιους νόμους για τους οποίους χωρά μεγάλη κουβέντα, όπως το άρθρο 50 το οποίο τελικά και αποσύρθηκε, αλλά και το τρίτο μέρος του νομοσχεδίου το οποίο αφορά τους ενεργειακούς επιθεωρητές. </w:t>
      </w:r>
    </w:p>
    <w:p w14:paraId="1F84C58F" w14:textId="77777777" w:rsidR="006C3A8A" w:rsidRDefault="00994779">
      <w:pPr>
        <w:spacing w:line="600" w:lineRule="auto"/>
        <w:ind w:firstLine="720"/>
        <w:jc w:val="both"/>
        <w:rPr>
          <w:rFonts w:eastAsia="Times New Roman"/>
          <w:szCs w:val="24"/>
        </w:rPr>
      </w:pPr>
      <w:r>
        <w:rPr>
          <w:rFonts w:eastAsia="Times New Roman"/>
          <w:szCs w:val="24"/>
        </w:rPr>
        <w:t xml:space="preserve">Εδώ βλέπουμε ότι κάτι δεν πάει καλά. Οι υδρογονάνθρακες παίζουν σημαντικό ρόλο ή βασικά μπορούν να παίξουν σημαντικό ρόλο στην ανάπτυξη της χώρας μας, καθώς εκμεταλλευόμενοι όλες τις δομές και όλα τα εφόδια που μας παρέχει η πατρίδα μας, μπορούμε να βγούμε από την κρίση. Εμείς δεν κάνουμε τίποτα γι’ αυτό. Δεν έχουμε κάνει καν τα βασικά, δεν έχουμε οριοθετήσει ακόμη την ΑΟΖ. Πρέπει να κινήσουμε άμεσα τις διαδικασίες και να μην χάσουμε άλλο χρόνο ούτε χρήμα, όπως συμβαίνει μέχρι </w:t>
      </w:r>
      <w:r>
        <w:rPr>
          <w:rFonts w:eastAsia="Times New Roman"/>
          <w:szCs w:val="24"/>
        </w:rPr>
        <w:lastRenderedPageBreak/>
        <w:t xml:space="preserve">τώρα. Για την εναρμόνιση είναι φυσικό ότι θα είμαστε θετικοί. Μόνο έτσι μπορούμε να δούμε την ανάπτυξη στη χώρα μας, ακολουθώντας κάποιους κανόνες. </w:t>
      </w:r>
    </w:p>
    <w:p w14:paraId="1F84C590" w14:textId="77777777" w:rsidR="006C3A8A" w:rsidRDefault="00994779">
      <w:pPr>
        <w:spacing w:line="600" w:lineRule="auto"/>
        <w:ind w:firstLine="720"/>
        <w:jc w:val="both"/>
        <w:rPr>
          <w:rFonts w:eastAsia="Times New Roman"/>
          <w:szCs w:val="24"/>
        </w:rPr>
      </w:pPr>
      <w:r>
        <w:rPr>
          <w:rFonts w:eastAsia="Times New Roman"/>
          <w:szCs w:val="24"/>
        </w:rPr>
        <w:t xml:space="preserve">Ωστόσο υπάρχουν κάποιες ιδιαιτερότητες που έχει η χώρα μας όπως και κάθε χώρα. Πιστεύω ότι εκτός από το πλαίσιο μέσα στο οποίο ψηφίζουμε την εναρμόνιση, θα μπορούσαμε να βάλουμε κάποιες δικές μας διατάξεις, διότι το θέμα είναι πολύ λεπτό. Ένα ενδεχόμενο ατύχημα θα ήταν καταστροφικό, κυρίως για το περιβάλλον, αλλά και για την οικονομία μας. Ενδεχομένως να μην διορθωνόταν ποτέ το πρόβλημα. </w:t>
      </w:r>
    </w:p>
    <w:p w14:paraId="1F84C591" w14:textId="77777777" w:rsidR="006C3A8A" w:rsidRDefault="00994779">
      <w:pPr>
        <w:spacing w:line="600" w:lineRule="auto"/>
        <w:ind w:firstLine="720"/>
        <w:jc w:val="both"/>
        <w:rPr>
          <w:rFonts w:eastAsia="Times New Roman"/>
          <w:szCs w:val="24"/>
        </w:rPr>
      </w:pPr>
      <w:r>
        <w:rPr>
          <w:rFonts w:eastAsia="Times New Roman"/>
          <w:szCs w:val="24"/>
        </w:rPr>
        <w:t xml:space="preserve">Επομένως, πρέπει να ορίσουμε κάποιες διατάξεις όπως είπα και πριν και η πιο σημαντική διάταξη, την οποία θα έπρεπε να εισαγάγουμε στο νομοσχέδιο είναι τα υψηλότερα πρόστιμα. Σας μίλησα για αυτό στις επιτροπές -ωστόσο, δεν είδα να το λαμβάνετε υπ’ </w:t>
      </w:r>
      <w:proofErr w:type="spellStart"/>
      <w:r>
        <w:rPr>
          <w:rFonts w:eastAsia="Times New Roman"/>
          <w:szCs w:val="24"/>
        </w:rPr>
        <w:t>όψιν</w:t>
      </w:r>
      <w:proofErr w:type="spellEnd"/>
      <w:r>
        <w:rPr>
          <w:rFonts w:eastAsia="Times New Roman"/>
          <w:szCs w:val="24"/>
        </w:rPr>
        <w:t xml:space="preserve">-, καθώς είναι ελάχιστα τα πρόστιμα τα οποία </w:t>
      </w:r>
      <w:r>
        <w:rPr>
          <w:rFonts w:eastAsia="Times New Roman"/>
          <w:szCs w:val="24"/>
        </w:rPr>
        <w:lastRenderedPageBreak/>
        <w:t xml:space="preserve">καθορίζει το παρόν νομοσχέδιο. Ενάμιση εκατομμύριο που είναι το υψηλότερο πρόστιμο, είναι πολύ μικρό για μια τέτοια εταιρεία, όπως είναι πολύ μικρό και για το κόστος το οποίο θα έχει ένα ενδεχόμενο ατύχημα. </w:t>
      </w:r>
    </w:p>
    <w:p w14:paraId="1F84C592" w14:textId="77777777" w:rsidR="006C3A8A" w:rsidRDefault="00994779">
      <w:pPr>
        <w:spacing w:line="600" w:lineRule="auto"/>
        <w:ind w:firstLine="720"/>
        <w:jc w:val="both"/>
        <w:rPr>
          <w:rFonts w:eastAsia="Times New Roman"/>
          <w:szCs w:val="24"/>
        </w:rPr>
      </w:pPr>
      <w:r>
        <w:rPr>
          <w:rFonts w:eastAsia="Times New Roman"/>
          <w:szCs w:val="24"/>
        </w:rPr>
        <w:t>Επίσης, θα θέλαμε να κάνουμε πιο συγκεκριμένο και πιο σαφές το θέμα της υγιεινής των εργαζομένων, καθώς δεν βλέπουμε να συμβαίνει μέσα στο πλαίσιο αυτό. Όπως επίσης το να βάλουμε τους εργαζομένους -και κυρίως αυτούς της Καβάλας-, μέσα στην όλη διαδικασία της λήψης αποφάσεων, καθώς είναι αυτοί που έχουν την τεχνογνωσία στην Ελλάδα. Στην Ελλάδα καλώς ή κακώς δεν υπάρχουν άλλοι που να γνωρίζουν το θέμα τόσο καλά όσο αυτοί. Οι περισσότερες χώρες, προσπαθούν εκτός από το πετρέλαιο και γενικά τους υδρογονάνθρακες, να στραφούν και σε ανανεώσιμες πηγές ενέργειας. Η ανάπτυξη σε αυτούς τους τομείς στην Ελλάδα έχει πολύ μεγάλα περιθώρια εξέλιξης. Δεν πρέπει να ξεχνάμε την ηλιακή, την αιολική και άλλες εναλλακτικές μορφές ενέργειας. Αυτά όσον αφορά το πρώτο μέρος.</w:t>
      </w:r>
    </w:p>
    <w:p w14:paraId="1F84C593" w14:textId="77777777" w:rsidR="006C3A8A" w:rsidRDefault="00994779">
      <w:pPr>
        <w:spacing w:line="600" w:lineRule="auto"/>
        <w:ind w:firstLine="720"/>
        <w:jc w:val="both"/>
        <w:rPr>
          <w:rFonts w:eastAsia="Times New Roman"/>
          <w:szCs w:val="24"/>
        </w:rPr>
      </w:pPr>
      <w:r>
        <w:rPr>
          <w:rFonts w:eastAsia="Times New Roman"/>
          <w:szCs w:val="24"/>
        </w:rPr>
        <w:lastRenderedPageBreak/>
        <w:t>Θα ήθελα να μιλήσω λίγο για το δεύτερο, όπου δίνεται λύση σε λατομικά προβλήματα που τόσα χρόνια ταλαιπωρούν τους επιχειρηματίες. Ενισχύετε την ΕΔΕΥ και ευελπιστούμε ότι αυτό θα γίνει με θετικό πρόσημο, όχι για να βολέψετε τους δικούς σας ανθρώπους αλλά για να ενισχύσετε την υπηρεσία και αυτή να λειτουργήσει σωστά ώστε να έλθει η ανάπτυξη που τόσο όλοι ζητάμε. Εκσυγχρονίζεται και το κτηματολόγιο, κάτι που καταπολεμά τη γραφειοκρατία και ελπίζουμε κάποια στιγμή να συμβεί αυτό σε όλες τις υπηρεσίες του ελληνικού δημοσίου.</w:t>
      </w:r>
    </w:p>
    <w:p w14:paraId="1F84C594" w14:textId="77777777" w:rsidR="006C3A8A" w:rsidRDefault="00994779">
      <w:pPr>
        <w:spacing w:line="600" w:lineRule="auto"/>
        <w:ind w:firstLine="720"/>
        <w:jc w:val="both"/>
        <w:rPr>
          <w:rFonts w:eastAsia="Times New Roman"/>
          <w:szCs w:val="24"/>
        </w:rPr>
      </w:pPr>
      <w:r>
        <w:rPr>
          <w:rFonts w:eastAsia="Times New Roman"/>
          <w:szCs w:val="24"/>
        </w:rPr>
        <w:t xml:space="preserve">Στο τρίτο μέρος το οποίο χρειάζεται αλλαγή -μπορεί να κάνετε κάποιες βελτιώσεις, οι οποίες δεν φθάνουν- καταργείτε τις διαδικασίες πιστοποίησης, ενώ βλέπουμε ότι τα είκοσι πέντε από τα είκοσι οκτώ κράτη στην Ευρωπαϊκή Ένωση έχουν καθιερώσει υποχρεωτικές εξετάσεις. Δηλαδή, στο πρώτο μέρος ερχόμαστε και εναρμονιζόμαστε με αυτά που λέει η Ευρώπη, με την ευρωπαϊκή οδηγία και στο τρίτο μέρος κάνουμε του κεφαλιού μας και όλα αυτά με την πρόφαση ότι δεν υπήρχε συμμετοχή στις εξετάσεις. Πώς να υπάρχει συμμετοχή αν συνέχεια δίνουμε παρατάσεις και γίνονται αναβολές; Δεν μπορώ να το </w:t>
      </w:r>
      <w:r>
        <w:rPr>
          <w:rFonts w:eastAsia="Times New Roman"/>
          <w:szCs w:val="24"/>
        </w:rPr>
        <w:lastRenderedPageBreak/>
        <w:t xml:space="preserve">καταλάβω. Αν συνεχίζαμε τις εξετάσεις και υπήρχε η σωστή οργάνωση, τώρα θα είχαμε πολύ περισσότερους ενεργειακούς επιθεωρητές. Όλοι αυτοί είναι με πιστοποίηση. Δεν θα είχαμε έλλειψη, όπως συμβαίνει τώρα. Εμείς θέλουμε όλοι οι μηχανικοί οι οποίοι έχουν πιστοποίηση να κάνουν επιθεωρήσεις, αλλά πρέπει πρώτα να είναι σωστά καταρτισμένοι και να κάνουν σωστά τη δουλειά τους, χωρίς να υπάρξει κάποιο πρόβλημα. Για παράδειγμα, δεν μπορεί ένας πολιτικός μηχανικός να κάνει επιθεώρηση για τον κλιματισμό. Δεν νομίζω ότι γνωρίζει ή ότι είναι σωστά ενημερωμένος και καταρτισμένος για το θέμα. </w:t>
      </w:r>
    </w:p>
    <w:p w14:paraId="1F84C595" w14:textId="77777777" w:rsidR="006C3A8A" w:rsidRDefault="00994779">
      <w:pPr>
        <w:spacing w:after="0" w:line="600" w:lineRule="auto"/>
        <w:ind w:firstLine="720"/>
        <w:jc w:val="both"/>
        <w:rPr>
          <w:rFonts w:eastAsia="Times New Roman"/>
          <w:szCs w:val="24"/>
        </w:rPr>
      </w:pPr>
      <w:r>
        <w:rPr>
          <w:rFonts w:eastAsia="Times New Roman"/>
          <w:szCs w:val="24"/>
        </w:rPr>
        <w:t xml:space="preserve">Θα ήθελα να αναφερθώ σε κάποιες τροπολογίες άσχετες με το Υπουργείο. Επιτρέψτε μου να τοποθετηθώ για τις δύο τροπολογίες που έχει φέρει το Υπουργείο Παιδείας, Έρευνας και Θρησκευμάτων. Σ’ ένα νομοσχέδιο που, όπως είπα και πριν, αφορά εντελώς άλλα θέματα απ’ αυτά της εκπαίδευσης, κατατέθηκαν δύο τροπολογίες, ενώ υπήρχαν μέχρι τώρα πολλές ευκαιρίες να κατατεθούν, για παράδειγμα στο νομοσχέδιο που αφορούσε στην έρευνα. </w:t>
      </w:r>
    </w:p>
    <w:p w14:paraId="1F84C596" w14:textId="77777777" w:rsidR="006C3A8A" w:rsidRDefault="00994779">
      <w:pPr>
        <w:spacing w:after="0" w:line="600" w:lineRule="auto"/>
        <w:ind w:firstLine="720"/>
        <w:jc w:val="both"/>
        <w:rPr>
          <w:rFonts w:eastAsia="Times New Roman"/>
          <w:szCs w:val="24"/>
        </w:rPr>
      </w:pPr>
      <w:r>
        <w:rPr>
          <w:rFonts w:eastAsia="Times New Roman"/>
          <w:szCs w:val="24"/>
        </w:rPr>
        <w:lastRenderedPageBreak/>
        <w:t xml:space="preserve">Αναφορικά με την τροπολογία που αφορά τα κονδύλια για τους αναπληρωτές εκπαιδευτικούς, αξίζει να θυμίσουμε ότι ακόμα περιμένουμε να γίνουν μόνιμοι διορισμοί, θέση που όλο το προηγούμενο διάστημα ανακοινωνόταν σ’ όλους τους τόνους. Βέβαια, δεν μπορούμε να αφήσουμε τα σχολεία μας άδεια, ούτε με κενά. Θυμίζω το πρόσφατο παρελθόν της περσινής περιόδου όπου εκπαιδευτικές ώρες δεν γίνονταν στα σχολεία επειδή δεν υπήρχαν δάσκαλοι. Ωστόσο, δεν μπορούμε να διατηρούμε πλέον αυτό το καθεστώς νομάδων, το φαινόμενων νομάδων της εκπαίδευσης. Οι λύσεις αυτές δεν είναι μόνιμες. Καλύπτουν δήθεν λειτουργικά έκτακτα κενά, αλλά στην πραγματικότητα προσπαθούν να «πασαλείψουν» ελλείψεις μόνιμες λόγω της πολυετούς αποστέρησης των σχολείων από εκπαιδευτικούς. </w:t>
      </w:r>
    </w:p>
    <w:p w14:paraId="1F84C597" w14:textId="77777777" w:rsidR="006C3A8A" w:rsidRDefault="00994779">
      <w:pPr>
        <w:spacing w:after="0" w:line="600" w:lineRule="auto"/>
        <w:ind w:firstLine="720"/>
        <w:jc w:val="both"/>
        <w:rPr>
          <w:rFonts w:eastAsia="Times New Roman"/>
          <w:szCs w:val="24"/>
        </w:rPr>
      </w:pPr>
      <w:r>
        <w:rPr>
          <w:rFonts w:eastAsia="Times New Roman"/>
          <w:szCs w:val="24"/>
        </w:rPr>
        <w:t xml:space="preserve">Αναφορικά τώρα με τη δεύτερη τροπολογία του Υπουργείου Παιδείας, θα ήθελα να αναφέρω κάποιες σκέψεις μου. Συγκεκριμένα, προκαλεί έκπληξη πώς για ένα θέμα που διαχρονικά συμβαίνει, δηλαδή την αποχώρηση λόγω συνταξιοδότησης και την κάλυψη μιας θέσης σε συλλογικό όργανο, πρέπει να νομοθετούμε τώρα στο Κοινοβούλιο εν μέσω θέρους, μ’ ένα πρόγραμμα βεβαρυμμένο. Δεν καταλαβαίνω γιατί </w:t>
      </w:r>
      <w:r>
        <w:rPr>
          <w:rFonts w:eastAsia="Times New Roman"/>
          <w:szCs w:val="24"/>
        </w:rPr>
        <w:lastRenderedPageBreak/>
        <w:t xml:space="preserve">γίνεται αυτό. Η φράση «ουδείς αναντικατάστατος» εκφράζει με τον καλύτερο τρόπο το γεγονός ότι όταν έρχεται η ώρα της ολοκλήρωσης ενός επαγγελματικού ακαδημαϊκού πολυετούς κύκλου, η συνέχεια είναι δεδομένη και το αποτέλεσμα μπορεί να είναι και καλύτερο. Θα πρέπει να σκεφτούμε ότι πιθανόν απαξιώνονται οι δυνατότητες λήψης αποφάσεων των υπόλοιπων μελών ενός συλλογικού οργάνου όταν υιοθετείται το σκεπτικό της εθελούσιας παραμονής για την εύρυθμη λειτουργία. </w:t>
      </w:r>
    </w:p>
    <w:p w14:paraId="1F84C598" w14:textId="77777777" w:rsidR="006C3A8A" w:rsidRDefault="00994779">
      <w:pPr>
        <w:spacing w:line="600" w:lineRule="auto"/>
        <w:ind w:firstLine="720"/>
        <w:jc w:val="both"/>
        <w:rPr>
          <w:rFonts w:eastAsia="Times New Roman"/>
          <w:szCs w:val="24"/>
        </w:rPr>
      </w:pPr>
      <w:r>
        <w:rPr>
          <w:rFonts w:eastAsia="Times New Roman"/>
          <w:szCs w:val="24"/>
        </w:rPr>
        <w:t>Δεχθήκαμε αυτές τις τροπολογίες και δεν έχουμε κάνει ακόμα δεκτή την τροπολογία για τους εργαζόμενους του ΙΓΜΕ που είναι πολύ λογική. Σας έχω μιλήσει για τα αιτήματά τους στις επιτροπές. Μάλιστα, προσπάθησα να συνεργαστώ με τα υπόλοιπα κόμματα, ωστόσο δεν βρήκα ανταπόκριση ώστε να καταθέταμε μία από κοινού τροπολογία. Τελικά κατέθεσε το ΚΚΕ, κατέθεσε και η Δημοκρατική Συμπαράταξη. Ελπίζουμε να την κάνετε δεκτή. Το ιδανικό θα ήταν, όμως, όλοι μαζί, όλα τα κόμματα, να καταθέταμε από κοινού τροπολογία, έτσι ώστε να έχει μεγαλύτερη ισχύ και να δείξουμε ότι μπορούμε να συνεργαστούμε για το καλό όλων.</w:t>
      </w:r>
    </w:p>
    <w:p w14:paraId="1F84C599" w14:textId="77777777" w:rsidR="006C3A8A" w:rsidRDefault="00994779">
      <w:pPr>
        <w:spacing w:after="0" w:line="600" w:lineRule="auto"/>
        <w:ind w:firstLine="720"/>
        <w:jc w:val="both"/>
        <w:rPr>
          <w:rFonts w:eastAsia="Times New Roman"/>
          <w:szCs w:val="24"/>
        </w:rPr>
      </w:pPr>
      <w:r>
        <w:rPr>
          <w:rFonts w:eastAsia="Times New Roman"/>
          <w:szCs w:val="24"/>
        </w:rPr>
        <w:lastRenderedPageBreak/>
        <w:t xml:space="preserve">Τέλος, θα ήθελα να αναφερθώ στην τροπολογία για το φυσικό αέριο. Τα πράγματα γι’ αυτήν την τροπολογία είναι αμφιλεγόμενα. Ναι μεν δεν πρέπει να επιβαρύνουμε τα νοικοκυριά στα οποία θα επιφέρει κάποια επιβάρυνση, ούτε τις βιομηχανίες μας. Γενικά, αν θέλουμε να έχουμε επενδύσεις στην Ελλάδα, να προσελκύσουμε επενδυτές, πέρα από το γεγονός ότι δεν πρέπει να αυξάνουμε τη φορολογία όπως κάνετε μέχρι τώρα, θα πρέπει να χαμηλώσουμε το κόστος παραγωγής και για να γίνει αυτό, κύριος παράγοντας είναι το κόστος ενέργειας. Πρέπει να γίνει αυτό, συμφωνούμε απόλυτα, αλλά για να το κάνουμε αυτό, θα έπρεπε αυτή η τροπολογία να έλθει από την αρχή, να τεθεί σε δημόσια διαβούλευση, να δούμε τι θα πει και η άλλη πλευρά. Είμαστε εν όψει της υπογραφής μιας συμφωνίας. </w:t>
      </w:r>
    </w:p>
    <w:p w14:paraId="1F84C59A" w14:textId="77777777" w:rsidR="006C3A8A" w:rsidRDefault="00994779">
      <w:pPr>
        <w:spacing w:after="0"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Από την αρχή ήρθε.</w:t>
      </w:r>
    </w:p>
    <w:p w14:paraId="1F84C59B" w14:textId="77777777" w:rsidR="006C3A8A" w:rsidRDefault="00994779">
      <w:pPr>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Ήρθε σε τροπολογία. Δεν ήταν οι φορείς εδώ. Δεν κλήθηκαν οι φορείς γι’ αυτή την τροπολογία. Θα περιμέναμε να τους ακούσουμε.</w:t>
      </w:r>
    </w:p>
    <w:p w14:paraId="1F84C59C" w14:textId="77777777" w:rsidR="006C3A8A" w:rsidRDefault="00994779">
      <w:pPr>
        <w:spacing w:after="0" w:line="600" w:lineRule="auto"/>
        <w:ind w:firstLine="720"/>
        <w:jc w:val="both"/>
        <w:rPr>
          <w:rFonts w:eastAsia="Times New Roman"/>
          <w:szCs w:val="24"/>
        </w:rPr>
      </w:pPr>
      <w:r>
        <w:rPr>
          <w:rFonts w:eastAsia="Times New Roman"/>
          <w:szCs w:val="24"/>
        </w:rPr>
        <w:lastRenderedPageBreak/>
        <w:t>Φοβούμαστε πολύ μη συμβεί κάτι ανάλογο με την «ΤΡΑΙΝΟΣΕ» που λέγατε για ξεπούλημα τριακοσίων εκατομμυρίων και την πουλήσατε τελικά σαράντα πέντε. Δεν θέλουμε να επαναληφθεί κάτι τέτοιο. Δεν μπορούμε να επιβαρύνουμε τον ελληνικό λαό, ούτε τις ελληνικές επιχειρήσεις, ούτε τις μελλοντικές επιχειρήσεις ή τις επιχειρήσεις που ελπίζουμε να έλθουν στην Ελλάδα.</w:t>
      </w:r>
    </w:p>
    <w:p w14:paraId="1F84C59D"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Ωστόσο, όλα αυτά πρέπει να γίνουν πάντα με γνώμονα το συμφέρον του ελληνικού κράτους. </w:t>
      </w:r>
    </w:p>
    <w:p w14:paraId="1F84C59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Είμαστε μια χώρα με πλούσιο περιβάλλον, με πλούσιο εργατικό δυναμικό και όλα αυτά τα δώρα που απλόχερα μας χαρίστηκαν εμείς πρέπει να τα εκμεταλλευτούμε. Δεν μπορούμε να ερχόμαστε στη Βουλή και να νομοθετούμε με προχειρότητα, χωρίς σχέδιο, απλώς για να ικανοποιήσουμε κάποιες ιδεοληψίες μας ή κάτι τέτοιο. </w:t>
      </w:r>
    </w:p>
    <w:p w14:paraId="1F84C59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Μου φάνηκε πολύ παράξενο αυτό που είπε ο κ. Παρασκευόπουλος στην παρέμβαση του κ. Θεοχαρόπουλου, ο οποίος αναρωτήθηκε γιατί δεν το φέρνετε την Πέμπτη, όπου θα συζητηθεί νομοσχέδιο σχετικά με τη δικαιοσύνη, και το φέρνετε σήμερα. Δεν είχατε τον παραμικρό σχεδιασμό ούτε καν προγραμματισμό έτσι ώστε να το φέρετε δύο μέρες μετά. </w:t>
      </w:r>
    </w:p>
    <w:p w14:paraId="1F84C5A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Αυτή η πολιτική είναι που μας έχει οδηγήσει εδώ. Ο κόσμος απαξιοί πλέον για εμάς. Οι επιχειρήσεις φεύγουν στο εξωτερικό. Έχει σπάσει κάθε ρεκόρ η προσφυγιά, η μετανάστευση των επιχειρήσεων -ειδικά στον νομό μου, στις Σέρρες- στης γειτονική χώρα της Βουλγαρίας. Πρέπει όλα αυτά να τα αλλάξουμε. Πρέπει να κάνουμε μεταρρυθμίσεις και όχι να επιβαρύνουμε συνεχώς τους Έλληνες. </w:t>
      </w:r>
    </w:p>
    <w:p w14:paraId="1F84C5A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F84C5A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1F84C5A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Τελευταίος των ειδικών αγορητών είναι ο συνάδελφος κ. Δημήτρης Καμμένος από τους Ανεξάρτητους Έλληνες. </w:t>
      </w:r>
    </w:p>
    <w:p w14:paraId="1F84C5A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Κύριε Πρόεδρε, κύριε Υπουργέ, αγαπητοί συνάδελφοι, έχει γίνει μεγάλη συζήτηση και στις επιτροπές για το συγκεκριμένο νομοσχέδιο. Η προσωπική εισήγηση αλλά και των Ανεξαρτήτων Ελλήνων ήταν η πλήρης στήριξη του συγκεκριμένου νομοσχεδίου και η ενσωμάτωση της συγκεκριμένης οδηγίας στο ελληνικό δίκαιο. Δεν τέθηκε κανένα θέμα σε καμμία συζήτηση, γιατί θα μπορούσε ή να υπάρχει λόγος να μην ενσωματωθεί η οδηγία και να προχωρήσει και το ελληνικό δημόσιο και το συγκεκριμένο Υπουργείο στο να καταρτίσει του νόμους και τους κανόνες, βάσει των οποίων θα υπάρχει η ασφάλεια στις διαδικασίες εξόρυξης των υδρογονανθράκων στην ελληνική επικράτεια. </w:t>
      </w:r>
    </w:p>
    <w:p w14:paraId="1F84C5A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Αυτό που συζητήσαμε αρκετές φορές και το άκουσα και προηγουμένως από πολλούς συναδέλφους, πρέπει να το θέσω και για τα Πρακτικά της Βουλής και για το καλώς έχειν της θέσεως των Ανεξαρτήτων </w:t>
      </w:r>
      <w:r>
        <w:rPr>
          <w:rFonts w:eastAsia="Times New Roman" w:cs="Times New Roman"/>
          <w:szCs w:val="24"/>
        </w:rPr>
        <w:lastRenderedPageBreak/>
        <w:t xml:space="preserve">Ελλήνων, είναι η ανάγκη κατάρτισης που υπάρχει αλλά να </w:t>
      </w:r>
      <w:proofErr w:type="spellStart"/>
      <w:r>
        <w:rPr>
          <w:rFonts w:eastAsia="Times New Roman" w:cs="Times New Roman"/>
          <w:szCs w:val="24"/>
        </w:rPr>
        <w:t>επικοινωνηθεί</w:t>
      </w:r>
      <w:proofErr w:type="spellEnd"/>
      <w:r>
        <w:rPr>
          <w:rFonts w:eastAsia="Times New Roman" w:cs="Times New Roman"/>
          <w:szCs w:val="24"/>
        </w:rPr>
        <w:t xml:space="preserve"> σωστά και να είναι σαφής οι όροι της εθνικής στρατηγικής για τους υδρογονάνθρακες, είναι κάτι εξαιρετικά σημαντικό. Θυμίζω εδώ πέρα ότι και οι προηγούμενες κυβερνήσεις έχουν προσπαθήσει -δεν τις ψέγω- και με τον κ. Μανιάτη που είναι παρών και με τον κ. Σαμαρά όταν έκαναν και τις εκθέσεις βιωσιμότητας των υδρογονανθράκων με τα εικοσιπενταετή ή τριακονταετή σχέδια στο μέλλον και τα μελλοντικά έσοδα που προέβλεπαν. Έχω κάνει την παρατήρηση μου εκεί.</w:t>
      </w:r>
    </w:p>
    <w:p w14:paraId="1F84C5A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ξέρω κατά πόσο έχουν δεσμευτεί οι ελληνικές αρχές ή το συγκεκριμένο Υπουργείο προς την Ευρωπαϊκή Ένωση ή αν περιμένουν από εμάς κάποια φορολογικά έσοδα ή έσοδα τα οποία θα πάνε κάπου αλλού, πέραν από το Ταμείο Γενεών ή σε κάποιο σχετικό ταμείο όπως ήταν της Νορβηγίας, όπως είχε γίνει το </w:t>
      </w:r>
      <w:proofErr w:type="spellStart"/>
      <w:r>
        <w:rPr>
          <w:rFonts w:eastAsia="Times New Roman" w:cs="Times New Roman"/>
          <w:szCs w:val="24"/>
        </w:rPr>
        <w:t>benchmarking</w:t>
      </w:r>
      <w:proofErr w:type="spellEnd"/>
      <w:r>
        <w:rPr>
          <w:rFonts w:eastAsia="Times New Roman" w:cs="Times New Roman"/>
          <w:szCs w:val="24"/>
        </w:rPr>
        <w:t xml:space="preserve"> ή κατά τη γνώμη μου -επειδή το έχω μελετήσει όταν ήμουν έξω- το ταμείο της </w:t>
      </w:r>
      <w:r>
        <w:rPr>
          <w:rFonts w:eastAsia="Times New Roman" w:cs="Times New Roman"/>
          <w:szCs w:val="24"/>
        </w:rPr>
        <w:lastRenderedPageBreak/>
        <w:t xml:space="preserve">Αλάσκας. Γιατί και εκεί υπάρχουν πολύ σημαντικά ζητήματα. Να συζητήσουμε για αυτά και για μακροχρόνιες λύσεις και ως στρατηγική, για τις βιωσιμότητες και τη σχέση των πολιτών των ασφαλιστικών ταμείων, σε σχέση με τους υδρογονάνθρακες της χώρας. </w:t>
      </w:r>
    </w:p>
    <w:p w14:paraId="1F84C5A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Την εθνική στρατηγική πρέπει να τη διάγει η διαφάνεια και ο σεβασμός στο περιβάλλον, ο σεβασμός της ασφάλειας της ίδιας της επένδυσης και των ανθρώπων που δουλεύουν και εργάζονται σε αυτήν, όπως επίσης και της ασφάλειας των θαλασσίων ειδών και όλων των ζώντων και μη οργανισμών και των φυτών τα οποία μπορεί να επηρεαστούν άμεσα ή έμμεσα από οποιαδήποτε τέτοιου είδους εξόρυξη. Σε αυτό νομίζω ότι κάνουμε πολύ καλή δουλειά. </w:t>
      </w:r>
    </w:p>
    <w:p w14:paraId="1F84C5A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Πρέπει να δούμε το θέμα της αξιοποίησης των γεωπολιτικών συνεπειών, οι οποίες συνάγονται άμεσα από την εθνική στρατηγική αυτή. Βλέπουμε τι συμβαίνει αυτές τις μέρες και μετά το </w:t>
      </w:r>
      <w:r>
        <w:rPr>
          <w:rFonts w:eastAsia="Times New Roman" w:cs="Times New Roman"/>
          <w:szCs w:val="24"/>
          <w:lang w:val="en-US"/>
        </w:rPr>
        <w:t>Brexit</w:t>
      </w:r>
      <w:r>
        <w:rPr>
          <w:rFonts w:eastAsia="Times New Roman" w:cs="Times New Roman"/>
          <w:szCs w:val="24"/>
        </w:rPr>
        <w:t xml:space="preserve"> σε σχέση και με τα οικονομικά της Ευρώπης, τις τιμές του πετρελαίου, τις τιμές του σχιστολιθικού που θα εξάγει η </w:t>
      </w:r>
      <w:r>
        <w:rPr>
          <w:rFonts w:eastAsia="Times New Roman" w:cs="Times New Roman"/>
          <w:szCs w:val="24"/>
        </w:rPr>
        <w:lastRenderedPageBreak/>
        <w:t xml:space="preserve">Αμερική αλλά η Ευρώπη δεν το θέλει για πολύ διαφορετικούς λόγους, τις ισορροπίες και τα μείγματα τα οποία χρειάζονται στην Ευρωπαϊκή Ένωση για την ενεργειακή ασφάλεια, αλλά και την ανταγωνιστικότητα των προϊόντων και υπηρεσιών τα οποία παράγει η Ευρωπαϊκή Ένωση, η οποία χρειάζεται χαμηλό κόστος ενέργειας. </w:t>
      </w:r>
    </w:p>
    <w:p w14:paraId="1F84C5A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Όταν το κόστος ενέργειας στην Ελλάδα και στις άλλες χώρες είναι 25%-26% του προϊόντος που παράγουμε ή που δίνουμε στην αγορά, καταλαβαίνουμε ότι είμαστε στη βάση μας μη ανταγωνιστικοί. Αυτός είναι ένας σκοπός που η Ευρωπαϊκή Ένωση έχει θεσπίσει στο εύρος των επενδύσεων των υποδομών που έχουν να κάνουν και με την ενέργεια, τα έργα κοινού ενδιαφέροντος, όπως λέγονται, που μέσα σε αυτά, πέρα από τα αεροδρόμια, τους σιδηροδρόμους και τα λιμάνια είναι και οι ενεργειακές υποδομές ό,τι έχει να κάνει με αποθήκες, έχει να κάνει με το </w:t>
      </w:r>
      <w:r>
        <w:rPr>
          <w:rFonts w:eastAsia="Times New Roman" w:cs="Times New Roman"/>
          <w:szCs w:val="24"/>
          <w:lang w:val="en-US"/>
        </w:rPr>
        <w:t>LMG</w:t>
      </w:r>
      <w:r>
        <w:rPr>
          <w:rFonts w:eastAsia="Times New Roman" w:cs="Times New Roman"/>
          <w:szCs w:val="24"/>
        </w:rPr>
        <w:t xml:space="preserve"> έχει να κάνει με τους αγωγούς. Όλα αυτά γιατί γίνονται; Διότι στο πάζλ της Ευρωπαϊκής Ένωσης η Ελλάδα παίζει ένα πάρα πολύ σημαντικό ρόλο. </w:t>
      </w:r>
    </w:p>
    <w:p w14:paraId="1F84C5A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Ξεκίνησε ο πόλεμος στη Συρία. Είχα γράψει ένα άρθρο ως πολίτης ότι ο αγωγός του φυσικού αερίου στη Μεσόγειο από το Κατάρ, θα είναι λόγος για τον οποίον θα ξεκινήσει ο πόλεμος στη Συρία. Το είχα γράψει και σε ένα </w:t>
      </w:r>
      <w:r>
        <w:rPr>
          <w:rFonts w:eastAsia="Times New Roman" w:cs="Times New Roman"/>
          <w:szCs w:val="24"/>
          <w:lang w:val="en-US"/>
        </w:rPr>
        <w:t>site</w:t>
      </w:r>
      <w:r>
        <w:rPr>
          <w:rFonts w:eastAsia="Times New Roman" w:cs="Times New Roman"/>
          <w:szCs w:val="24"/>
        </w:rPr>
        <w:t xml:space="preserve"> που στην αρχή ήταν πολύ φιλικό, μετά όχι και τόσο φιλικό, το «</w:t>
      </w:r>
      <w:proofErr w:type="spellStart"/>
      <w:r>
        <w:rPr>
          <w:rFonts w:eastAsia="Times New Roman" w:cs="Times New Roman"/>
          <w:szCs w:val="24"/>
          <w:lang w:val="en-US"/>
        </w:rPr>
        <w:t>antinews</w:t>
      </w:r>
      <w:proofErr w:type="spellEnd"/>
      <w:r>
        <w:rPr>
          <w:rFonts w:eastAsia="Times New Roman" w:cs="Times New Roman"/>
          <w:szCs w:val="24"/>
        </w:rPr>
        <w:t xml:space="preserve">». Και έτσι έγινε. Τα γεωπολιτικά παίζουν έναν πολύ σημαντικό ρόλο. </w:t>
      </w:r>
    </w:p>
    <w:p w14:paraId="1F84C5A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Άρα, χρειαζόμαστε συνέργειες με τους γείτονές μας. Όλο το ενεργειακό τόξο αυτή τη στιγμή πολύ ορθά έχει διπλωματικά στήσει αυτή η Κυβέρνηση με το Ισραήλ, την Κύπρο, την Ελλάδα, μαζί με τον αγωγό ΤΑΠ. Ορθώς εγκαινιάσαμε τον αγωγό ΤΑΠ και συνεχίζουμε το έργο, το οποίο βάζει την Ελλάδα στη γεωπολιτική σκακιέρα με πεντακόσια χιλιόμετρα αγωγό μέσα στην ελληνική επικράτεια. Να μην αναλύσουμε τώρα τους λόγους, αλλά γεωπολιτικά και ενεργειακά η Ευρώπη θα έχει την ασφάλειά της μέσω της Ελλάδας. Να σκεφτούμε και τον ενεργειακό κόμβο, είτε αυτός είναι πάνω στην έρευνα και την παραγωγή, ή στο </w:t>
      </w:r>
      <w:r>
        <w:rPr>
          <w:rFonts w:eastAsia="Times New Roman" w:cs="Times New Roman"/>
          <w:szCs w:val="24"/>
          <w:lang w:val="en-US"/>
        </w:rPr>
        <w:t>R</w:t>
      </w:r>
      <w:r>
        <w:rPr>
          <w:rFonts w:eastAsia="Times New Roman" w:cs="Times New Roman"/>
          <w:szCs w:val="24"/>
        </w:rPr>
        <w:t>&amp;</w:t>
      </w:r>
      <w:r>
        <w:rPr>
          <w:rFonts w:eastAsia="Times New Roman" w:cs="Times New Roman"/>
          <w:szCs w:val="24"/>
          <w:lang w:val="en-US"/>
        </w:rPr>
        <w:t>D</w:t>
      </w:r>
      <w:r>
        <w:rPr>
          <w:rFonts w:eastAsia="Times New Roman" w:cs="Times New Roman"/>
          <w:szCs w:val="24"/>
        </w:rPr>
        <w:t xml:space="preserve"> πάνω σε πετρελαϊκά ή χημικά προϊόντα τα οποία θα πρέπει να αναπτυχθούν στην Ελλάδα. </w:t>
      </w:r>
    </w:p>
    <w:p w14:paraId="1F84C5A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Θα με συγχωρέσετε, αλλά σήμερα κάνω και μια λίγο διαφορετική εισήγηση. Τα πεπραγμένα του νομοσχέδιου τα έχουμε συζητήσει και τα έχουμε συμφωνήσει. Ο ρόλος μας και ο ρόλος της πατρίδας και του Υπουργείου μαζί με το Υπουργείο Ανάπτυξης θα ήταν, κατά την άποψή μου, μέρος των εσόδων να πάει στην έρευνα και την ανάπτυξη ειδικών προϊόντων και νέων τεχνολογιών, γιατί πώς αλλιώς θα φέρουμε πίσω και τα κεφάλια που έφυγαν του πολυτεχνείου που είναι η σύζυγός μου ή άλλοι που ψάχνουν δουλειά ή δεν ψάχνουν ή είναι χημικοί πετρελαίου. Οι πιο πολλοί είναι στο εξωτερικό. Στην Ελλάδα δεν έχουμε δουλειές. Έχουμε μόνο μια εταιρεία, η οποία ευτυχώς λειτουργεί πολύ καλά στον Πρίνο και δεν έχουμε και κανένα ατύχημα –χτυπάω ξύλο!- ή οτιδήποτε άλλο.</w:t>
      </w:r>
    </w:p>
    <w:p w14:paraId="1F84C5A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Καλώς έχουμε δώσει τα οικόπεδα στην Αιτωλοακαρνανία, στην Άρτα, την Ήπειρο, στο Κατάκολο, στο Ιόνιο. Όταν κάποια στιγμή έρθουν αυτά τα έσοδα και έρθουν αυτές οι επενδύσεις, θα πρέπει να ξέρουμε όχι μόνο τι θα τα κάνουμε, σε σχέση με το ταμείο γενεών ή τα συνταξιοδοτικά ή τις επόμενες γενιές, αλλά και το κατά πόσο θα φτιάξουμε μια βιομηχανία πετρελαίου στην Ελλάδα βασισμένη πάνω </w:t>
      </w:r>
      <w:r>
        <w:rPr>
          <w:rFonts w:eastAsia="Times New Roman" w:cs="Times New Roman"/>
          <w:szCs w:val="24"/>
        </w:rPr>
        <w:lastRenderedPageBreak/>
        <w:t>στην έρευνα και την τεχνολογία, στην ανάπτυξη νέας τεχνολογίας. Γιατί οι Έλληνες είναι οι καλύτεροι, ίσως από τους καλύτερους χημικούς μηχανικούς ή χημικούς πετρελαίου που έχουμε στον κόσμο. Το γνωρίζω από ιδία πείρα.</w:t>
      </w:r>
    </w:p>
    <w:p w14:paraId="1F84C5A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Συνεχίζοντας θα ήθελα να πω ότι στα επιμέρους στοιχεία, όπως ήταν το ζήτημα του ανταγωνισμού ή των λατομείων ή των ενεργειακών επιθεωρητών, έχουμε συμφωνήσει. Θα καταγράψω για άλλη μια φορά την ευγενή διαφωνία μου με τον Υπουργό στη στελέχωση της ΕΔΕΥ. Έχω μια διαφορετική προσέγγιση στα ζητήματα στελέχωσης. Πιστεύω ότι μπορούμε να πάρουμε τον καλύτερο από την αγορά και να τον βάλουμε να υπογράψει μια σύμβαση εμπιστευτικότητας με ποινικές ρήτρες ότι αν παραβεί τους νόμους θα δεσμευθεί η προσωπική περιουσία του για τρεις γενιές και των συγγενών πρώτου, δεύτερου και τρίτου βαθμού. Έχουν λυθεί στο εξωτερικό τα ζητήματα αυτά. Δεν πρέπει να τα φοβόμαστε. </w:t>
      </w:r>
    </w:p>
    <w:p w14:paraId="1F84C5A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αφαιρώντας τη δυνατότητα απ’ όλους αυτούς από τους οποίους την αφαιρεί το άρθρο 6 στο ποιος μπορεί να πάει στο διοικητικό συμβούλιο της εταιρείας διαχείρισης υδρογονανθράκων, δεν βλέπω ποιος ανταγωνιστικά θα μπορούσε να έρθει και να </w:t>
      </w:r>
      <w:proofErr w:type="spellStart"/>
      <w:r>
        <w:rPr>
          <w:rFonts w:eastAsia="Times New Roman" w:cs="Times New Roman"/>
          <w:szCs w:val="24"/>
        </w:rPr>
        <w:t>παράξει</w:t>
      </w:r>
      <w:proofErr w:type="spellEnd"/>
      <w:r>
        <w:rPr>
          <w:rFonts w:eastAsia="Times New Roman" w:cs="Times New Roman"/>
          <w:szCs w:val="24"/>
        </w:rPr>
        <w:t xml:space="preserve"> υπηρεσίες ανταποδοτικές προς το ελληνικό δημόσιο. Βάζω τον εαυτό μου πρώτο. Όσες γνώσεις κι αν έχω δεν θα ήθελα να είμαι εκεί γιατί δεν ξέρω τη δουλειά. Παρ’ όλα αυτά θα δούμε. </w:t>
      </w:r>
    </w:p>
    <w:p w14:paraId="1F84C5B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Πιστεύω ότι ο Υπουργός και η Κυβέρνησή μας θα κάνει το καλύτερο δυνατό, έτσι ώστε να αξιοποιήσουμε τον σκοπό της ΕΔΕΥ με τον καλύτερο δυνατό τρόπο για το ελληνικό δημόσιο. Φυσικά πολύ καλώς φέρνουμε και το κομμάτι του νόμου το οποίο φέρνει και έσοδα στον συγκεκριμένο οργανισμό. </w:t>
      </w:r>
    </w:p>
    <w:p w14:paraId="1F84C5B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Όταν καταφέρουμε, πιστεύω, σαν κράτος κάποια στιγμή να μην </w:t>
      </w:r>
      <w:proofErr w:type="spellStart"/>
      <w:r>
        <w:rPr>
          <w:rFonts w:eastAsia="Times New Roman" w:cs="Times New Roman"/>
          <w:szCs w:val="24"/>
        </w:rPr>
        <w:t>δαιμονοποιούμε</w:t>
      </w:r>
      <w:proofErr w:type="spellEnd"/>
      <w:r>
        <w:rPr>
          <w:rFonts w:eastAsia="Times New Roman" w:cs="Times New Roman"/>
          <w:szCs w:val="24"/>
        </w:rPr>
        <w:t xml:space="preserve"> αυτόν που βγάζει κέρδη και να μην τον λέμε κερδοσκόπο, βάζοντάς τον σε μια γωνία και πυροβολώντας τον ή βάφοντάς τον μαύρο, θα καταφέρουμε να βάλουμε στο μυαλό μας ότι κάποια στιγμή το ελληνικό κράτος πρέπει να είναι αυτό ο κερδοσκόπος, να βγάζει κέρδη, να βλέπουμε ένα κέντρο κόστους -που λέμε εμείς στις επιχειρήσεις- ένα κέντρο που παράγει κάτι, η αποθήκη μιας εταιρείας ή οι πωλήσεις ή τα αυτοκίνητα ή οι διανομές και τι θα κάνω το καλύτερο για να βγάζω κέρδη. </w:t>
      </w:r>
    </w:p>
    <w:p w14:paraId="1F84C5B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Από τη Μεταπολίτευση μέχρι και τα προβλήματα που δημιουργήθηκαν στην ελληνική οικονομία -κακώς μπήκαμε στο ΔΝΤ, δεν το συζητάμε τώρα αυτό, θα το συζητήσουμε αύριο στην πρόταση της Νέας Δημοκρατίας, από το 2009, 2010 στα μνημόνια- το δημόσιο είχε λάθος συμπεριφορά. Διότι η συμπεριφορά του ελληνικού δημοσίου ήταν το να τρώω λεφτά από το δημόσιο, να συμβάλουμε με το δημόσιο όταν είμαι ιδιώτης μικρή ή μεγάλη εταιρεία, έτσι ώστε να έχω ένα σίγουρο έσοδο και φυσικά να γίνομαι μη ανταγωνιστικός, γιατί φουσκώνω το βασικό έξοδο, χωρίς να με ενδιαφέρει να βγάζω κέρδη. Τα κέρδη δεν είναι κακά, είναι πάρα πολύ καλά. </w:t>
      </w:r>
    </w:p>
    <w:p w14:paraId="1F84C5B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πάμε τώρα να συζητήσουμε λίγο και το ζήτημα των τροπολογιών όπου συμφωνούμε σε όλα επί της αρχής και τα υπερψηφίζουμε. Θα ήθελα όμως να καταγραφεί μία δική μου σκέψη σε σχέση και με την τροπολογία για τη ΔΕΣΦΑ, την οποία βλέπω απολύτως δίκαιη, απλώς προσωπικά με προβληματίζει το εξής: δεν γνωρίζω αν έχουμε συζητήσει με τον αντισυμβαλλόμενο. Αν έχουμε συζητήσει, ο Υπουργός θα μας το πει. Αν έγινε σύμφωνος, θα μας το πει. Αν είναι μονομερής ενέργεια, θα μας το πει. Θα ήθελα να βρούμε μια λύση αν είναι να ξέρουμε ποιοι είναι οι κανόνες και γιατί συζητάμε σήμερα. Θα τη βρούμε τη λύση, αλλά αν έχουμε συζητήσει ή δεν έχουμε συζητήσει είναι κάτι πολύ σημαντικό. </w:t>
      </w:r>
    </w:p>
    <w:p w14:paraId="1F84C5B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να ενημερώσω τους συναδέλφους όσον αφορά τα ΕΛΠΕ –άκουσα τον κ. Σκρέκα και θα τον συμπληρώσω- δεν είναι απλώς ότι χάνουν τα χρήματα, τα οποία έχουν σαν συμμετοχή τα ΕΛΠΕ. Βασιζόμενοι στη συμφωνία των 400 εκατομμυρίων ένα μεγάλο κομμάτι δικό τους το έχουν μπλοκάρει κι έχουν εκδώσει δάνειο πάνω σε 200 εκατομμύρια. Γι’ αυτό, για όποιον δεν καταλαβαίνει, σημαίνει ότι αν χαλάσει η συμφωνία τα ΕΛΠΕ ψάχνουν 200 αύριο –τα οποία δεν έχουν- γιατί έχουν πάρει δάνειο. Άρα, να το συνυπολογίσουμε σε μια εξίσωση για τα υπόλοιπα. </w:t>
      </w:r>
    </w:p>
    <w:p w14:paraId="1F84C5B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Οπωσδήποτε πρέπει να πέσουν και να είμαστε ανταγωνιστικοί. Δεν το συζητάμε. Ήταν κάποιοι παλιοί υπολογισμοί, θα έπρεπε να ανανεωθούν, αλλά θα πρέπει αν δεν είναι σύμφωνη η γνώμη να καταγραφούν οι διαφωνίες, γιατί μπορεί να βρούμε έναν τρόπο συναίνεσης. Αν δεν βρεθεί τρόπος συναίνεσης, είναι ό,τι καλύτερο να έχουμε εγγράφως τη συμφωνία του αντισυμβαλλόμενου και να πούμε ότι δεν συμφωνεί με τις θέσεις μας και αυτός είναι ο λόγος που δεν συμφωνεί, άρα, πάμε σε ρήξη, πάμε σε κάτι άλλο. </w:t>
      </w:r>
    </w:p>
    <w:p w14:paraId="1F84C5B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το να μην έχουμε εγγράφως τη γνώμη του αντισυμβαλλόμενου που αν –όπως και πολύ σωστά λέει για την ανακτήσιμη διαφορά που συζητάμε αυτήν τη στιγμή- πέσει η αξία της εταιρείας και δεν πάρουμε ποτέ τα 400 και ο επόμενος επενδυτής που θα έρθει, όταν έρθει κι αν έρθει μας δώσει λιγότερα από 400, έστω και 10 ή 50 ή και 100 λιγότερα από 400 δεν θα είναι προς όφελος του ελληνικού δημοσίου, τότε πιθανόν θα πρέπει να έρθουμε ή σε διαιτησία διεθνή με τον οποιονδήποτε άλλο ή να ασκηθούν διώξεις για απιστία ή οτιδήποτε στο ελληνικό δημόσιο και πρέπει να το αποφύγουμε ή να αναγκαστούμε να βάλουμε αυξήσεις για να καλύψουμε το έσοδο το οποίο χάνουμε. </w:t>
      </w:r>
    </w:p>
    <w:p w14:paraId="1F84C5B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Τα οικονομικά είναι πάρα πολύ απλά. Λειτουργούν με πάρα πολύ απλούς τρόπους. Δεν είναι κάτι δύσκολο και θα πρέπει να τα βάλουμε στο τραπέζι, διότι η εικόνα της χώρας μαζί με τους στόχους που ψηφίσαμε πέρυσι για το πλαφόν των 70-75 εκατομμυρίων στην ουσία για την τριετία, έχει μέσα να θυμίσω πέρα από τα 7 δισεκατομμύρια χρέη προς το δημόσιο που θα αποπληρωθούν, πέρα από τα 54 δισεκατομμύρια που ήταν </w:t>
      </w:r>
      <w:proofErr w:type="spellStart"/>
      <w:r>
        <w:rPr>
          <w:rFonts w:eastAsia="Times New Roman" w:cs="Times New Roman"/>
          <w:szCs w:val="24"/>
        </w:rPr>
        <w:t>μνημονιακά</w:t>
      </w:r>
      <w:proofErr w:type="spellEnd"/>
      <w:r>
        <w:rPr>
          <w:rFonts w:eastAsia="Times New Roman" w:cs="Times New Roman"/>
          <w:szCs w:val="24"/>
        </w:rPr>
        <w:t xml:space="preserve"> δάνεια της τριετίας τοκοχρεολύσια, ήταν 2,5 δισεκατομμύρια του ΔΝΤ, 2,5 κατ’ ελάχιστο πληρωμένα από τον </w:t>
      </w:r>
      <w:r>
        <w:rPr>
          <w:rFonts w:eastAsia="Times New Roman" w:cs="Times New Roman"/>
          <w:szCs w:val="24"/>
          <w:lang w:val="en-US"/>
        </w:rPr>
        <w:t>ESM</w:t>
      </w:r>
      <w:r>
        <w:rPr>
          <w:rFonts w:eastAsia="Times New Roman" w:cs="Times New Roman"/>
          <w:szCs w:val="24"/>
        </w:rPr>
        <w:t xml:space="preserve"> συν 2,5 δισεκατομμύρια πληρωμένα από τις αποκρατικοποιήσεις. Να τα βάλουμε όλα κάτω, γιατί αν μας λείψουν δεν ξέρω πώς θα το διαχειριστούμε αυτό με το εξωτερικό. </w:t>
      </w:r>
    </w:p>
    <w:p w14:paraId="1F84C5B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είναι κάτι απλό συν ότι πιστεύω ότι η εικόνα της χώρας θα πρέπει να προστατευθεί ότι δεν κάνει μονομερείς ενέργειες εάν –επαναλαμβάνω- είναι μονομερείς. Θα ήθελα ο Υπουργός να μας εξηγήσει αν είναι ή όχι μονομερείς. Αν δεν είναι, να ξέρουμε ακριβώς πώς θα χειριστούμε το θέμα. </w:t>
      </w:r>
    </w:p>
    <w:p w14:paraId="1F84C5B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επειδή κάνουμε αναφορά στη ΡΑΕ, επειδή είναι αν θέλετε και ο οργανισμός και το όργανο το οποίο είναι άμεσα υπεύθυνο για την </w:t>
      </w:r>
      <w:proofErr w:type="spellStart"/>
      <w:r>
        <w:rPr>
          <w:rFonts w:eastAsia="Times New Roman" w:cs="Times New Roman"/>
          <w:szCs w:val="24"/>
        </w:rPr>
        <w:t>τιμολογική</w:t>
      </w:r>
      <w:proofErr w:type="spellEnd"/>
      <w:r>
        <w:rPr>
          <w:rFonts w:eastAsia="Times New Roman" w:cs="Times New Roman"/>
          <w:szCs w:val="24"/>
        </w:rPr>
        <w:t xml:space="preserve"> πολιτική και οποιαδήποτε μελέτη γίνεται, δεν έχουμε δει τη μελέτη της ΡΑΕ. Αν είναι εύκολο, τις επόμενες ημέρες να κατατεθεί στα Πρακτικά της Βουλής η αντίστοιχη μελέτη της ΡΑΕ, η οποία, όπως λέει το νομοσχέδιό μας και στην αιτιολογική του έκθεση, επιχειρηματολογεί υπέρ αυτής της διαδικασίας. </w:t>
      </w:r>
    </w:p>
    <w:p w14:paraId="1F84C5BA" w14:textId="77777777" w:rsidR="006C3A8A" w:rsidRDefault="00994779">
      <w:pPr>
        <w:spacing w:line="600" w:lineRule="auto"/>
        <w:ind w:firstLine="720"/>
        <w:jc w:val="both"/>
        <w:rPr>
          <w:rFonts w:eastAsia="Times New Roman" w:cs="Times New Roman"/>
          <w:szCs w:val="24"/>
        </w:rPr>
      </w:pPr>
      <w:r>
        <w:rPr>
          <w:rFonts w:eastAsia="Times New Roman"/>
          <w:szCs w:val="24"/>
        </w:rPr>
        <w:t xml:space="preserve">Τεχνικά μεν, αλλά και οικονομικά είναι πάρα πολύ σημαντικό, διότι ένα μεγάλο κομμάτι του </w:t>
      </w:r>
      <w:proofErr w:type="spellStart"/>
      <w:r>
        <w:rPr>
          <w:rFonts w:eastAsia="Times New Roman"/>
          <w:szCs w:val="24"/>
        </w:rPr>
        <w:t>μεσοσταθμικού</w:t>
      </w:r>
      <w:proofErr w:type="spellEnd"/>
      <w:r>
        <w:rPr>
          <w:rFonts w:eastAsia="Times New Roman"/>
          <w:szCs w:val="24"/>
        </w:rPr>
        <w:t xml:space="preserve"> κόστους κεφαλαίου, του </w:t>
      </w:r>
      <w:r>
        <w:rPr>
          <w:rFonts w:eastAsia="Times New Roman"/>
          <w:szCs w:val="24"/>
          <w:lang w:val="en-US"/>
        </w:rPr>
        <w:t>weighted</w:t>
      </w:r>
      <w:r>
        <w:rPr>
          <w:rFonts w:eastAsia="Times New Roman"/>
          <w:szCs w:val="24"/>
        </w:rPr>
        <w:t xml:space="preserve"> </w:t>
      </w:r>
      <w:r>
        <w:rPr>
          <w:rFonts w:eastAsia="Times New Roman"/>
          <w:szCs w:val="24"/>
          <w:lang w:val="en-US"/>
        </w:rPr>
        <w:t>average</w:t>
      </w:r>
      <w:r>
        <w:rPr>
          <w:rFonts w:eastAsia="Times New Roman"/>
          <w:szCs w:val="24"/>
        </w:rPr>
        <w:t xml:space="preserve"> </w:t>
      </w:r>
      <w:r>
        <w:rPr>
          <w:rFonts w:eastAsia="Times New Roman"/>
          <w:szCs w:val="24"/>
          <w:lang w:val="en-US"/>
        </w:rPr>
        <w:t>cost</w:t>
      </w:r>
      <w:r>
        <w:rPr>
          <w:rFonts w:eastAsia="Times New Roman"/>
          <w:szCs w:val="24"/>
        </w:rPr>
        <w:t xml:space="preserve"> of </w:t>
      </w:r>
      <w:r>
        <w:rPr>
          <w:rFonts w:eastAsia="Times New Roman"/>
          <w:szCs w:val="24"/>
          <w:lang w:val="en-US"/>
        </w:rPr>
        <w:t>capital</w:t>
      </w:r>
      <w:r>
        <w:rPr>
          <w:rFonts w:eastAsia="Times New Roman"/>
          <w:szCs w:val="24"/>
        </w:rPr>
        <w:t xml:space="preserve">, </w:t>
      </w:r>
      <w:r>
        <w:rPr>
          <w:rFonts w:eastAsia="Times New Roman" w:cs="Times New Roman"/>
          <w:szCs w:val="24"/>
        </w:rPr>
        <w:t xml:space="preserve">είναι πάρα πολλοί οι τρόποι να το υπολογίσεις στα μαθηματικά των οικονομικών, πρέπει, όμως, να βρεις μια λύση όχι να συμφωνήσεις με τον επενδυτή. Και καταλήγω ότι ένας επενδυτής μπορεί είναι κακός, δεν έρχεται εδώ για να χάσει λεφτά κανένας. </w:t>
      </w:r>
    </w:p>
    <w:p w14:paraId="1F84C5B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Από την άλλη, και εμείς να δούμε, όπως είπα πριν, το ελληνικό κράτος, το ελληνικό δημόσιο, σαν έναν επενδυτή ο οποίος δεν θέλει να χάσει κι αυτός λεφτά, θα γίνει κι αυτός κερδοσκόπος, για να κερδίσει και τον Έλληνα φορολογούμενο. Δεν θα κάνει κάτι για να χάσει, γιατί τότε θα πήγαιναν όλοι φυλακή για απιστία. Θα κάνουμε κάτι για να κερδίσουμε. Για το κέρδος του ενός και το κέρδος του άλλου θα βρούμε μία συνιστώσα, έτσι ώστε να μην έχουμε μεθαύριο προβλήματα και στη δεύτερη αξιολόγηση ή την αξιολόγηση του Μαρτίου του 2017. </w:t>
      </w:r>
    </w:p>
    <w:p w14:paraId="1F84C5B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Ό,τι συζητήσουμε από εδώ και πέρα που θα έχει να κάνει με τους υδρογονάνθρακες, θα έχει να κάνει άμεσα με το κόστος εξόρυξης, με τον </w:t>
      </w:r>
      <w:proofErr w:type="spellStart"/>
      <w:r>
        <w:rPr>
          <w:rFonts w:eastAsia="Times New Roman" w:cs="Times New Roman"/>
          <w:szCs w:val="24"/>
        </w:rPr>
        <w:t>γεωστρατηγικό</w:t>
      </w:r>
      <w:proofErr w:type="spellEnd"/>
      <w:r>
        <w:rPr>
          <w:rFonts w:eastAsia="Times New Roman" w:cs="Times New Roman"/>
          <w:szCs w:val="24"/>
        </w:rPr>
        <w:t xml:space="preserve"> και γεωπολιτικό ρόλο της Ελλάδας, ο οποίος είναι εξαιρετικά σημαντικός, ειδικά αυτές τις μέρες που διανύουμε. </w:t>
      </w:r>
    </w:p>
    <w:p w14:paraId="1F84C5B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πρέπει να αναλύσουμε, όπως είπα, τις δεσμεύσεις που έχει πάρει, πιθανόν, η προηγούμενη κυβέρνηση προς την Ευρώπη, τους εταίρους, σε σχέση με τα έσοδα που έχει προβλέψει και τα οποία –επαναλαμβάνω για άλλη μία φορά- όπως εξέφρασε ο κ. Σαμαράς, είναι 150 δισεκατομμύρια ευρώ φορολογικά έσοδα. </w:t>
      </w:r>
    </w:p>
    <w:p w14:paraId="1F84C5B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Κι εδώ θα κάνω μια παρένθεση. Πιστεύω ότι ήταν λάθος του κ. Σαμαρά, γιατί δεν είναι φορολογικά έσοδα, είναι φορολογητέα έσοδα. Γιατί αν έχουμε φορολογικά έσοδα 150 δισεκατομμύρια ευρώ σε τριάντα χρόνια, αυτό σημαίνει ότι έχω φορολογητέα έσοδα 5 δισεκατομμύρια τον χρόνο. </w:t>
      </w:r>
    </w:p>
    <w:p w14:paraId="1F84C5B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Αν βρούμε εταιρεία ή έστω και εισηγμένη, π.χ. τη «</w:t>
      </w:r>
      <w:r>
        <w:rPr>
          <w:rFonts w:eastAsia="Times New Roman" w:cs="Times New Roman"/>
          <w:szCs w:val="24"/>
          <w:lang w:val="en-US"/>
        </w:rPr>
        <w:t>Google</w:t>
      </w:r>
      <w:r>
        <w:rPr>
          <w:rFonts w:eastAsia="Times New Roman" w:cs="Times New Roman"/>
          <w:szCs w:val="24"/>
        </w:rPr>
        <w:t>», που να μου κάνει 5 δισεκατομμύρια κέρδη τον χρόνο, θα πρέπει εμείς εδώ να κάνουμε την «</w:t>
      </w:r>
      <w:r>
        <w:rPr>
          <w:rFonts w:eastAsia="Times New Roman" w:cs="Times New Roman"/>
          <w:szCs w:val="24"/>
          <w:lang w:val="en-US"/>
        </w:rPr>
        <w:t>Google</w:t>
      </w:r>
      <w:r>
        <w:rPr>
          <w:rFonts w:eastAsia="Times New Roman" w:cs="Times New Roman"/>
          <w:szCs w:val="24"/>
        </w:rPr>
        <w:t xml:space="preserve">» Ελλάδας με τα πετρέλαια της Ελλάδας το οποίο δεν θα γίνει ποτέ. Άρα, είναι φορολογητέα ύλη. Δεν είναι 750 δισεκατομμύρια τα κέρδη στην </w:t>
      </w:r>
      <w:proofErr w:type="spellStart"/>
      <w:r>
        <w:rPr>
          <w:rFonts w:eastAsia="Times New Roman" w:cs="Times New Roman"/>
          <w:szCs w:val="24"/>
        </w:rPr>
        <w:t>τριακονταπενταετία</w:t>
      </w:r>
      <w:proofErr w:type="spellEnd"/>
      <w:r>
        <w:rPr>
          <w:rFonts w:eastAsia="Times New Roman" w:cs="Times New Roman"/>
          <w:szCs w:val="24"/>
        </w:rPr>
        <w:t xml:space="preserve">. Είναι οι τζίροι. </w:t>
      </w:r>
    </w:p>
    <w:p w14:paraId="1F84C5C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Άρα, από όλα αυτά περιμένω ένα υποπολλαπλάσιο. Αυτό, όμως, το υποπολλαπλάσιο, επειδή πιθανόν έχει ανταλλαγή αλληλογραφίας με του θεσμούς, θα πρέπει να το έχουμε για να δούμε αν δεσμευόμαστε και τι υπολογισμούς έχουν κάνει. Και να φτιάξουμε ένα άλλο κοστολόγιο, σε σχέση πάντα με την τιμή του πετρελαίου τώρα και ό,τι </w:t>
      </w:r>
      <w:r>
        <w:rPr>
          <w:rFonts w:eastAsia="Times New Roman" w:cs="Times New Roman"/>
          <w:szCs w:val="24"/>
          <w:lang w:val="en-US"/>
        </w:rPr>
        <w:t>projection</w:t>
      </w:r>
      <w:r>
        <w:rPr>
          <w:rFonts w:eastAsia="Times New Roman" w:cs="Times New Roman"/>
          <w:szCs w:val="24"/>
        </w:rPr>
        <w:t xml:space="preserve"> μπορούμε να κάνουμε. Αν, όμως, έχουμε δεσμευθεί για 1,2,3,5 δισεκατομμύρια επί τριάντα χρόνια έσοδα στο ελληνικό δημόσιο, είτε στο Ταμείο Γενεών είτε σε άλλο ταμείο, θα πρέπει να προσέξουμε και δεν θα ήθελα να βρεθούμε προ εκπλήξεως. </w:t>
      </w:r>
    </w:p>
    <w:p w14:paraId="1F84C5C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Κλείνοντας, να πω ότι στηρίζουμε και ψηφίζουμε και θα ήθελα με τις σημειώσεις και την κριτική που άσκησα να καταγραφούν όχι οι διαφωνίες, αλλά οι προβληματισμοί μας, προς πιο δημιουργική συζήτηση στο μέλλον. </w:t>
      </w:r>
    </w:p>
    <w:p w14:paraId="1F84C5C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84C5C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Και τη ΔΕΣΦΑ ψηφίζετε; </w:t>
      </w:r>
    </w:p>
    <w:p w14:paraId="1F84C5C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Την τροπολογία την ψηφίζετε;</w:t>
      </w:r>
    </w:p>
    <w:p w14:paraId="1F84C5C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F84C5C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1F84C5C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δεκαοκτώ λεπτά. </w:t>
      </w:r>
    </w:p>
    <w:p w14:paraId="1F84C5C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Ευχαριστώ, κύριε Πρόεδρε.</w:t>
      </w:r>
    </w:p>
    <w:p w14:paraId="1F84C5C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αισθάνομαι την ανάγκη να αναφερθώ σε ένα θέμα το οποίο μπήκε εμβόλιμα στη συζήτηση, αλλά θωρώ ότι είναι πολύ σημαντικό και μιας και μας δίνεται η ευκαιρία, θα ήθελα να τοποθετηθώ πάνω σε αυτό. Αφορά το ζήτημα του πάρκου Τρίτση, στο οποίο αναφέρθηκε η κ. Καφαντάρη. </w:t>
      </w:r>
    </w:p>
    <w:p w14:paraId="1F84C5C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Είναι, πράγματι, ντροπιαστική η εικόνα της εγκατάλειψης αυτού του πνεύμονα, αυτού του χώρου ζωής για τη δυτική Αθήνα, αλλά και συνολικά για το Λεκανοπέδιο. Βεβαίως, πρέπει να έχουμε υπ’ </w:t>
      </w:r>
      <w:proofErr w:type="spellStart"/>
      <w:r>
        <w:rPr>
          <w:rFonts w:eastAsia="Times New Roman" w:cs="Times New Roman"/>
          <w:szCs w:val="24"/>
        </w:rPr>
        <w:t>όψιν</w:t>
      </w:r>
      <w:proofErr w:type="spellEnd"/>
      <w:r>
        <w:rPr>
          <w:rFonts w:eastAsia="Times New Roman" w:cs="Times New Roman"/>
          <w:szCs w:val="24"/>
        </w:rPr>
        <w:t xml:space="preserve"> μας ότι είναι αποτέλεσμα των μη βιώσιμων επιλογών που υπήρξαν από τις προηγούμενες κυβερνήσεις, οι οποίες οδήγησαν στο να έχουν συσσωρευθεί χρέη, στο να υπάρχουν απλήρωτοι εργαζόμενοι και ουσιαστικά να κινδυνεύει να ακυρωθεί όλη αυτή η ιδέα, αλλά και η τόσο σημαντική χρήση για τους πολίτες τη δυτικής Αθήνας, του πάρκου Τρίτση. </w:t>
      </w:r>
    </w:p>
    <w:p w14:paraId="1F84C5C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ήρθα, όμως, εδώ απλά για να περιγράψω την κατάσταση. Ήρθα για να σας πω ότι ήδη είναι επεξεργασμένη συγκεκριμένη τροπολογία, η οποία θα κατατεθεί τις επόμενες μέρες. Απλώς, δεν προλάβαμε να περάσει από το Γενικό Λογιστήριο για να έρθει και στο παρόν νομοσχέδιο. </w:t>
      </w:r>
    </w:p>
    <w:p w14:paraId="1F84C5C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Κυβέρνησή μας, λοιπόν, θα δώσει λύση στο θέμα του πάρκου Τρίτση, φτιάχνοντας έναν καινούργιο οργανισμό, ο οποίος θα έχει την υποχρέωση να καταστρώσει ένα συγκεκριμένο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έτσι ώστε και οι κάτοικοι της δυτικής Αθήνας, βεβαίως, να χαίρονται αυτό τον χώρο, αλλά να υπάρχει κι ένα σχέδιο οικονομικής βιωσιμότητάς του. Αισθάνθηκα την ανάγκη να ξεκινήσω από αυτό. </w:t>
      </w:r>
    </w:p>
    <w:p w14:paraId="1F84C5C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w:t>
      </w:r>
      <w:r w:rsidRPr="00F82F3A">
        <w:rPr>
          <w:rFonts w:eastAsia="Times New Roman" w:cs="Times New Roman"/>
          <w:szCs w:val="24"/>
        </w:rPr>
        <w:t>κ.</w:t>
      </w:r>
      <w:r w:rsidRPr="003B703A">
        <w:rPr>
          <w:rFonts w:eastAsia="Times New Roman" w:cs="Times New Roman"/>
          <w:b/>
          <w:szCs w:val="24"/>
        </w:rPr>
        <w:t xml:space="preserve"> ΓΕΩΡΓΙΟΣ ΛΑΜΠΡΟΥΛΗΣ</w:t>
      </w:r>
      <w:r>
        <w:rPr>
          <w:rFonts w:eastAsia="Times New Roman" w:cs="Times New Roman"/>
          <w:szCs w:val="24"/>
        </w:rPr>
        <w:t>)</w:t>
      </w:r>
    </w:p>
    <w:p w14:paraId="1F84C5C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περάσουμε στο νομοσχέδιο. </w:t>
      </w:r>
    </w:p>
    <w:p w14:paraId="1F84C5C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εναρμόνιση της οδηγίας -το λέει και από μόνη της η λέξη- σημαίνει ότι δεν είχαμε να κάνουμε με μία πρωτογενή νομοθεσία, αλλά έχουμε να κάνουμε με μια συλλογική νομοθετική επεξεργασία εκ μέρους της Ευρωπαϊκής Ένωσης, πολύ προωθημένης, που η υιοθέτησή της έρχεται ακριβώς να κατατάξει τη χώρα σε εκείνη τη χωρία των κρατών που έχουν την πιο σύγχρονη νομοθεσία γύρω από το θέμα των </w:t>
      </w:r>
      <w:proofErr w:type="spellStart"/>
      <w:r>
        <w:rPr>
          <w:rFonts w:eastAsia="Times New Roman" w:cs="Times New Roman"/>
          <w:szCs w:val="24"/>
        </w:rPr>
        <w:t>εξωχώριων</w:t>
      </w:r>
      <w:proofErr w:type="spellEnd"/>
      <w:r>
        <w:rPr>
          <w:rFonts w:eastAsia="Times New Roman" w:cs="Times New Roman"/>
          <w:szCs w:val="24"/>
        </w:rPr>
        <w:t xml:space="preserve"> εξορύξεων υδρογονανθράκων.</w:t>
      </w:r>
    </w:p>
    <w:p w14:paraId="1F84C5D0"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Και μπορεί, βέβαια, κανείς, ακούγοντας τον κ. Μανιάτη, να νομίζει ότι την έγραψε με τα χέρια του –βεβαίως είχε διάφορες ατέλειες αυτό που μας παρέδωσε, κάναμε κάποιου είδους </w:t>
      </w:r>
      <w:proofErr w:type="spellStart"/>
      <w:r>
        <w:rPr>
          <w:rFonts w:eastAsia="Times New Roman"/>
          <w:szCs w:val="24"/>
        </w:rPr>
        <w:t>επικαιροποιήσεις</w:t>
      </w:r>
      <w:proofErr w:type="spellEnd"/>
      <w:r>
        <w:rPr>
          <w:rFonts w:eastAsia="Times New Roman"/>
          <w:szCs w:val="24"/>
        </w:rPr>
        <w:t xml:space="preserve">- αλλά νομίζω ότι το πιο σημαντικό απ’ όλα είναι ότι αυτή η τροπολογία κινείται ακριβώς στην κατεύθυνση της προστασίας του περιβάλλοντος. Εμείς ποτέ δεν υιοθετήσαμε τη λογική των μεγάλων υποσχέσεων, των βαρύγδουπων δηλώσεων γύρω από το θέμα των υδρογονανθράκων, αλλά με πολύ χαμηλούς τόνους όλο αυτό το διάστημα κάναμε τη δουλειά μας. </w:t>
      </w:r>
    </w:p>
    <w:p w14:paraId="1F84C5D1"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Έχει ολοκληρωθεί επί των ημερών μας η αξιολόγηση για τα χερσαία οικόπεδα μέσα σε 9,5 μήνες. Ενάμισης χρόνος ήταν το διάστημα που χρειάστηκε η προηγούμενη κυβέρνηση για να κάνει την πρώτη αξιολόγηση, ενώ δουλεύουμε για την αξιολόγηση των προσφορών για τα είκοσι θαλάσσια οικόπεδα. Βεβαίως, όπως είχαμε και στις επιτροπές, η συγκυρία δεν είναι ευνοϊκή. Θεωρούμε, όμως, προφανώς, μέσα από μία αντίληψη ισορροπίας ανάμεσα στην ανάγκη να προφυλάξουμε ως χώρα τις ακτές μας, τις θάλασσές μας αλλά ταυτόχρονα να αξιοποιήσουμε και τον ορυκτό μας πλούτο, ότι κινούμαστε να πετύχουμε το καλύτερο δυνατό.</w:t>
      </w:r>
    </w:p>
    <w:p w14:paraId="1F84C5D2"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Κυρίες και κύριοι, θέλω να αναφερθώ στο θέμα των επιθεωρητών περιβάλλοντος. Νομίζω ότι πριν ο καθένας τοποθετηθεί πρέπει λίγο να αξιολογήσει την μέχρι τώρα εμπειρία που υπάρχει. Γιατί δεν δούλεψε το σύστημα μέχρι τώρα; Γιατί είχαμε τελικά ένα τόσο μικρό αριθμό μηχανικών οι οποίοι ήταν πιστοποιημένοι ελεγκτές περιβάλλοντος και είχαν συμμετάσχει στις εξετάσεις, όταν οι ανάγκες για οποιαδήποτε μεταβίβαση είναι πολύ μεγάλες; Για ενοικιάσεις είναι απαραίτητο το πιστοποιητικό ενεργειακής επιθεώρησης. Άρα, λοιπόν, υπήρχε ανάγκη με βάση την εμπειρία –η οποία δεν είναι μικρή- να κάνουμε τις αναγκαίες προσαρμογές.</w:t>
      </w:r>
    </w:p>
    <w:p w14:paraId="1F84C5D3"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Και ερχόμαστε σήμερα να εγκαταλείψουμε τη λογική των παρατάσεων επί παρατάσεων και να θεσμοθετήσουμε ένα σύστημα το οποίο πατάει στην ίδια την πραγματικότητα που σχετίζεται με τις γνώσεις που έχουν πάρει οι μηχανικοί, στους οποίους αναγνωρίζεται το δικαίωμα να υπογράφουν μελέτες, να διδάσκονται το μάθημα της ενεργειακής επιθεώρησης. </w:t>
      </w:r>
      <w:proofErr w:type="spellStart"/>
      <w:r>
        <w:rPr>
          <w:rFonts w:eastAsia="Times New Roman"/>
          <w:szCs w:val="24"/>
        </w:rPr>
        <w:t>Όλως</w:t>
      </w:r>
      <w:proofErr w:type="spellEnd"/>
      <w:r>
        <w:rPr>
          <w:rFonts w:eastAsia="Times New Roman"/>
          <w:szCs w:val="24"/>
        </w:rPr>
        <w:t xml:space="preserve"> παραλόγως με το προηγούμενο καθεστώς δεν τους αναγνωριζόταν η δυνατότητα να κάνουν ενεργειακές επιθεωρήσεις.</w:t>
      </w:r>
    </w:p>
    <w:p w14:paraId="1F84C5D4"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Επιλέγουμε, λοιπόν, ένα σύστημα που υπάρχει και σε άλλες ευρωπαϊκές χώρες και νομίζουμε ότι λύνουμε αυτό το ζήτημα οριστικά, εκφράζοντας την πλειοψηφία των μηχανικών της χώρας, λαμβάνοντας υπ’ </w:t>
      </w:r>
      <w:proofErr w:type="spellStart"/>
      <w:r>
        <w:rPr>
          <w:rFonts w:eastAsia="Times New Roman"/>
          <w:szCs w:val="24"/>
        </w:rPr>
        <w:t>όψιν</w:t>
      </w:r>
      <w:proofErr w:type="spellEnd"/>
      <w:r>
        <w:rPr>
          <w:rFonts w:eastAsia="Times New Roman"/>
          <w:szCs w:val="24"/>
        </w:rPr>
        <w:t xml:space="preserve"> –επαναλαμβάνω- το προηγούμενο γνωστικό αντικείμενο του κάθε πτυχίου.</w:t>
      </w:r>
    </w:p>
    <w:p w14:paraId="1F84C5D5"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Μέσα από τη συζήτηση μάλιστα που έγινε, ενσωματώσαμε και παρατηρήσεις που ήθελαν ως κριτήριο για την κατάταξη στις τρεις βαθμίδες το θέμα όχι μόνο του αριθμού των ενεργειακών πιστοποιητικών, αλλά βάλαμε και το κριτήριο των χαρακτηριστικών των κτηρίων και των τετραγωνικών. Νομίζω, λοιπόν, ότι είναι μία καλή επιλογή η οποία θα λειτουργήσει.</w:t>
      </w:r>
    </w:p>
    <w:p w14:paraId="1F84C5D6"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Θέλω να αναφερθώ στην τροπολογία που κατατέθηκε για το ΙΓΜΕ. Έχω πολλές φορές συναντηθεί με τους εργαζόμενους του ΙΓΜΕ και γνωρίζετε ότι αυτή τη συζήτηση την κάνουμε επειδή υπάρχει αυτή η Κυβέρνηση. Διότι γνωρίζετε ότι οι προηγούμενες κυβερνήσεις είχαν οριστικά βάλει ταφόπλακα –βέβαια στην προκειμένη περίπτωση υπάρχει και η ανάσταση- στο ΙΓΜΕ. Γνωρίζετε τις δυσκολίες που έχουμε αυτή τη στιγμή και μέσα σε ποιο περιβάλλον λειτουργούμε. </w:t>
      </w:r>
    </w:p>
    <w:p w14:paraId="1F84C5D7"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Υπάρχει, όμως, η υπό επεξεργασία τροπολογία, η οποία δίνει τη δυνατότητα της αναγνώρισης των χαρακτηριστικών του επαγγέλματος των ανθρώπων που απασχολούνται στο ΙΓΜΕ έτσι ώστε να μπορούν να υπερβαίνουν τον προβλεπόμενο γενικό χρόνο για εκτός έδρας, αλλά ταυτόχρονα να αναγνωρίζει και τη δυνατότητα σε όλες τις ειδικότητες να βρίσκονται εκτός έδρας. Δηλαδή, ένας </w:t>
      </w:r>
      <w:proofErr w:type="spellStart"/>
      <w:r>
        <w:rPr>
          <w:rFonts w:eastAsia="Times New Roman"/>
          <w:szCs w:val="24"/>
        </w:rPr>
        <w:t>γεωτρυπανιστής</w:t>
      </w:r>
      <w:proofErr w:type="spellEnd"/>
      <w:r>
        <w:rPr>
          <w:rFonts w:eastAsia="Times New Roman"/>
          <w:szCs w:val="24"/>
        </w:rPr>
        <w:t xml:space="preserve"> πρέπει να έχει και έναν οδηγό να τον μεταφέρει εκεί που θα πάει. Αυτές, λοιπόν, τις ανάγκες ερχόμαστε να καλύψουμε με τροπολογία την οποία ενδεχομένως να μπορέσουμε να την καταθέσουμε και μέσα στην παρούσα συνεδρίαση.</w:t>
      </w:r>
    </w:p>
    <w:p w14:paraId="1F84C5D8" w14:textId="77777777" w:rsidR="006C3A8A" w:rsidRDefault="00994779">
      <w:pPr>
        <w:spacing w:line="600" w:lineRule="auto"/>
        <w:ind w:firstLine="720"/>
        <w:jc w:val="both"/>
        <w:rPr>
          <w:rFonts w:eastAsia="Times New Roman"/>
          <w:szCs w:val="24"/>
        </w:rPr>
      </w:pPr>
      <w:r>
        <w:rPr>
          <w:rFonts w:eastAsia="Times New Roman"/>
          <w:szCs w:val="24"/>
        </w:rPr>
        <w:t>Νομίζω, λοιπόν, ότι συμφωνώ με τη λογική της κατατεθείσας τροπολογίας. Σας λέω, όμως, ότι ήδη βρισκόμαστε σε αυτόν τον δρόμο και εάν δεν προλάβουμε να το κάνουμε σε αυτό το νομοσχέδιο, τότε σε αμέσως επόμενο νομοσχέδιο του Υπουργείου Περιβάλλοντος για τις ανανεώσιμες πηγές ενέργειας, που θα κατατεθεί τις προσεχείς μέρες, θα ενσωματωθεί η συγκεκριμένη τροπολογία.</w:t>
      </w:r>
    </w:p>
    <w:p w14:paraId="1F84C5D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νομοσχέδιο που έχετε μπροστά σας ενισχύουμε την ΕΔΕΥ, την εποπτεύουσα αρχή και την ενισχύουμε με έναν πολύ συγκεκριμένο τρόπο. Πρώτα απ’ όλα για πρώτη φορά προβλέπεται, πλέον, ότι θα έχει έσοδα και πώς θα εισπράττονται αυτά τα έσοδα με τις διάφορες φάσεις της ερευνητικής διαδικασίας. Και, επίσης, θέλω να πω ότι η δημόσια πρόσκληση για την ενίσχυση με πέντε υπαλλήλους έχει ήδη γίνει και ταυτόχρονα έχουμε προβλέψει και πέντε επιλαχόντες, έτσι ώστε, αφού ψηφιστεί το συγκεκριμένο νομοσχέδιο σήμερα, να μπορέσουμε να καλύψουμε την ανάγκη δέκα ανθρώπων, οι οποίες είναι ένας μίνιμουμ αριθμός για τη στελέχωση της συγκεκριμένης εταιρείας.</w:t>
      </w:r>
    </w:p>
    <w:p w14:paraId="1F84C5D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Όσον αφορά τη διοίκησή τους -και εδώ θέλω να απευθυνθώ στον κ. Καμμένο- η πρόσκληση αυτήν τη στιγμή για τη στελέχωση του διοικητικού συμβουλίου δεν είναι γενική και αόριστη, αλλά προβλέπει συγκεκριμένα χαρακτηριστικά. Θέλουμε εμπειρία, γνώση του αντικειμένου, πρότερη προηγούμενη απασχόληση, αλλά σε καμμία περίπτωση δεν μπορούμε να βάλουμε ανθρώπους οι οποίοι αυτήν τη στιγμή δραστηριοποιούνται ως στελέχη σε άλλες εταιρείες, ακόμη και αν υπογραφούν αυτές οι περιβόητες συμφωνίες εμπιστευτικότητας.</w:t>
      </w:r>
    </w:p>
    <w:p w14:paraId="1F84C5D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Πριν πάω στο θέμα που μας απασχόλησε περισσότερο και δικαιολογημένα, που αφορά τον ΔΕΣΦΑ, θέλω να κάνω μια μικρή αναφορά στις λατομικές διατάξεις του νομοσχεδίου. Κρίναμε αναγκαίο να βάλουμε αυτές τις διατάξεις, διότι είναι κατεπείγουσες διατάξεις, είναι ζητήματα τα οποία θα έπρεπε να έχουν λυθεί εδώ και πολύ καιρό. Αλλά δυστυχώς είναι ένα νομοσχέδιο το οποίο εδώ και δέκα χρόνια έρχεται και ξαναέρχεται, το λατομικό νομοσχέδιο, του οποίου η ανάγκη να το επεξεργαστούμε είναι πάρα πολύ μεγάλη.</w:t>
      </w:r>
    </w:p>
    <w:p w14:paraId="1F84C5D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δεν είναι αλήθεια αυτό που ακούστηκε ότι είναι έτοιμο στα συρτάρια του Υπουργείου. Δεν ήταν καθόλου έτοιμο στα συρτάρια του Υπουργείου, σας διαβεβαιώ. Και μάλιστα τώρα γίνεται ένας σκληρός επιστημονικός διάλογος αντιπαράθεσης μέσα στην αρμόδια επιτροπή για το αν θα έχουν τον έναν ή τον άλλο χαρακτήρα οι διατάξεις αυτού του νομοσχεδίου. </w:t>
      </w:r>
    </w:p>
    <w:p w14:paraId="1F84C5D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Δέσμευσή μας, όμως, είναι μέσα στην τρέχουσα χρονιά να το καταθέσουμε. Και πραγματικά να προσεγγίσουμε το θέμα της λατομικής εξόρυξης με μια διαφορετική βάση, αναγνωρίζοντας ότι η συμβολή της στην οικονομία είναι καθοριστική και σε σχέση με τη διαμόρφωση θέσεων εργασίας, αλλά και σε σχέση με τη διαμόρφωση του Ακαθάριστου Εθνικού Προϊόντος.</w:t>
      </w:r>
    </w:p>
    <w:p w14:paraId="1F84C5D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Τέλος, θέλω να πω το εξής – το είπα και στην επιτροπή δύο φορές: Μας είναι εντελώς αντίθετη η </w:t>
      </w:r>
      <w:proofErr w:type="spellStart"/>
      <w:r>
        <w:rPr>
          <w:rFonts w:eastAsia="Times New Roman" w:cs="Times New Roman"/>
          <w:szCs w:val="24"/>
        </w:rPr>
        <w:t>τροϊκανή</w:t>
      </w:r>
      <w:proofErr w:type="spellEnd"/>
      <w:r>
        <w:rPr>
          <w:rFonts w:eastAsia="Times New Roman" w:cs="Times New Roman"/>
          <w:szCs w:val="24"/>
        </w:rPr>
        <w:t xml:space="preserve"> λογική που θέλει να εκχωρήσει αρμοδιότητες του κράτους σε ιδιώτες. Η πρόταση του κ. Μανιάτη για τη συγκρότηση μητρώου ιδιωτών επιθεωρητών περιβάλλοντος ειλικρινά είναι ανατριχιαστική. Δεν μπορούν όλα τα πράγματα να τα κάνουνε ιδιώτες, να ασκήσουν τον ελεγκτικό ρόλο και την περιφρούρηση της περιβαλλοντικής νομοθεσίας. Θα ήταν σαν να βάζουμε τον λύκο να φυλάει τα πρόβατα. Σας επαναλαμβάνω ότι αυτήν τη συζήτηση την κάναμε με τους θεσμούς και το έχουμε αρνηθεί. </w:t>
      </w:r>
    </w:p>
    <w:p w14:paraId="1F84C5D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Εκείνο, όμως, που επιλέγουμε –και βρισκόμαστε σε μια τέτοια κατεύθυνση– είναι να ενισχύσουμε τη διαλυμένη, όπως μας την παραδώσατε, πλήρως αποψιλωμένη επιθεώρηση περιβάλλοντος. Αυτό μας ενδιαφέρει, λοιπόν, αν θέλουμε να είμαστε μια σύγχρονη χώρα, μια ευρωπαϊκή χώρα, με περιβαλλοντική νομοθεσία η οποία να συνδυάζει την αναπτυξιακή πολιτική με την ταυτόχρονη προάσπιση του περιβάλλοντος.</w:t>
      </w:r>
    </w:p>
    <w:p w14:paraId="1F84C5E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έγινε μεγάλη συζήτηση –και, επαναλαμβάνω, είναι απόλυτα κατανοητό– για το θέμα της τροπολογίας για τον ΔΕΣΦΑ. Τα νούμερα νομίζω ότι σας είναι γνωστά και επί αυτών δεν έχει γίνει κάποια σοβαρή συζήτηση εδώ, δεν έχει υπάρξει μια αντίκρουση επιχειρημάτων. Σας είπαμε ότι αν αφήναμε αυτόν τον κανονισμό να εφαρμοστεί θα είχαμε –για να σας το πω πιο συγκεκριμένα- αυξήσεις για τα οικιακά τιμολόγια της τάξεως του 3% έως 4,48%. Αυξήσεις για τα εμπορικά τιμολόγια από 3% έως 4,7% στην τελική τιμή όχι στα τέλη χρήσης. Θα είχαμε αυξήσεις για τα βιομηχανικά τιμολόγια 4,29% έως 7,44%. Το αντέχει η εγχώρια βιομηχανία;</w:t>
      </w:r>
    </w:p>
    <w:p w14:paraId="1F84C5E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το αφήσουμε να περάσει έτσι, όταν η ίδια η νομοθεσία μέσω της Ρυθμιστικής Αρχής Ενέργειας την καλεί ανά τακτά χρονικά διαστήματα να επανεξετάζει τα τιμολόγια; Δεν </w:t>
      </w:r>
      <w:proofErr w:type="spellStart"/>
      <w:r>
        <w:rPr>
          <w:rFonts w:eastAsia="Times New Roman" w:cs="Times New Roman"/>
          <w:szCs w:val="24"/>
        </w:rPr>
        <w:t>παρεμβένουμε</w:t>
      </w:r>
      <w:proofErr w:type="spellEnd"/>
      <w:r>
        <w:rPr>
          <w:rFonts w:eastAsia="Times New Roman" w:cs="Times New Roman"/>
          <w:szCs w:val="24"/>
        </w:rPr>
        <w:t>, λοιπόν, στους όρους του διαγωνισμού, δεν τορπιλίζουμε τη διαδικασία της ιδιωτικοποίησης, για την οποία υπογράψαμε πέρυσι τον Αύγουστο, αν και αν ήμασταν εμείς, θα την κάναμε με διαφορετικό τρόπο.</w:t>
      </w:r>
    </w:p>
    <w:p w14:paraId="1F84C5E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Θα σας το πω, λοιπόν: Εμείς θα επιλέγαμε το μοντέλο του ΑΔΜΗΕ. Θα κρατάγαμε το 51% στο Δημόσιο. Είναι παράλογο τα δίκτυα μιας χώρας να παραχωρούνται σε ιδιώτες, τα φυσικά μονοπώλια. Γιατί αυτό απελευθερώνει την αγορά; Κατ’ ουδένα τρόπο. Δεν υπάρχουν ανταγωνιστές ούτε στον ΑΔΜΗΕ ούτε στον ΔΕΣΦΑ, παρ’ όλα αυτά την κληρονομήσαμε αυτή την πολιτική, μας δεσμεύσαν σε αυτή την πολιτική και την υλοποιούμε.</w:t>
      </w:r>
    </w:p>
    <w:p w14:paraId="1F84C5E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παρεμβαίνουμε σε τι; Σε κάτι που μας δίνει ο νόμος το δικαίωμα, σε κάτι που μας προέτρεψε η ίδια η Ρυθμιστική Αρχή Ενέργειας, στέλνοντας επιστολή και λέγοντας ότι αυτό τορπιλίζει την εγχώρια βιομηχανία. Αυξάνει τα τιμολόγια αυτή η πρόταση.</w:t>
      </w:r>
    </w:p>
    <w:p w14:paraId="1F84C5E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Αλήθεια, τι υπερασπίζεστε; Κύριοι της Νέας Δημοκρατίας, κύριοι του ΠΑΣΟΚ και όλοι οι υπόλοιποι οι οποίοι εδώ διαφωνείτε με αυτή την τροπολογία, τι υπερασπίζεστε; Ποιανού τα συμφέροντα εκφράζετε εδώ; </w:t>
      </w:r>
    </w:p>
    <w:p w14:paraId="1F84C5E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Δεν έχετε, κατ’ αρχάς, συνειδητοποιήσει ότι μετά την παρέμβαση της Ευρωπαϊκής Επιτροπής, η οποία απαγορεύει στην Αζερική «</w:t>
      </w:r>
      <w:r>
        <w:rPr>
          <w:rFonts w:eastAsia="Times New Roman" w:cs="Times New Roman"/>
          <w:szCs w:val="24"/>
          <w:lang w:val="en-US"/>
        </w:rPr>
        <w:t>SOCAR</w:t>
      </w:r>
      <w:r>
        <w:rPr>
          <w:rFonts w:eastAsia="Times New Roman" w:cs="Times New Roman"/>
          <w:szCs w:val="24"/>
        </w:rPr>
        <w:t>», ακριβώς επειδή είναι μια παραγωγός εταιρία φυσικού αερίου να κατέχει πάνω από το 50% και της λέει μίνιμουμ 49%, κάνει και κάτι άλλο. Τη βάζει στο 49% ως παθητικό μέτοχο, δηλαδή δεν θα έχει καμμία σχέση με το μάνατζμεντ. Τι πιστεύετε, λοιπόν; Ότι αυτή η εταιρεία, της οποίας οι σχεδιασμοί ανατράπηκαν λόγω της ευρωπαϊκής νομοθεσίας -και εδώ και τρία χρόνια είναι αυτή η ιδιωτικοποίηση- θα έρθει και θα επενδύσει τα 2 δισεκατομμύρια που λέτε;</w:t>
      </w:r>
    </w:p>
    <w:p w14:paraId="1F84C5E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Εμείς, λοιπόν, υπονομεύουμε αυτή τη στιγμή την αναπτυξιακή πορεία της χώρας ή όσοι θέλουν να εκτινάξουν στα ύψη το κόστος της παραγωγής στην Ελλάδα, της όποιας παραγωγής έχει μείνει;</w:t>
      </w:r>
    </w:p>
    <w:p w14:paraId="1F84C5E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Εκτός, επαναλαμβάνω, αν έχετε δεσμευθεί –και πρέπει να μας το εξηγήσετε, με ποιον τρόπο– να προχωρήσει σώνει και καλά με αυτούς τους όρους αυτή η ιδιωτικοποίηση. Να προχωρήσει, αλλά εκεί που έχουμε το δικαίωμα να αλλάξουμε τις τιμές, θα αποδεχθούμε έτσι; Δεν θα κάνουμε τίποτα; Θα ακυρώσουμε τον ρόλο της Ρυθμιστικής Αρχής Ενέργειας;</w:t>
      </w:r>
    </w:p>
    <w:p w14:paraId="1F84C5E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είναι ψέμα αυτό που λέτε ότι παρεμβαίνουμε στα πάγια, στα περιουσιακά στοιχεία της εταιρείας. Δεν κάνουμε αυτό. Απλώς αφαιρούμε τα 200 εκατομμύρια κρατικές ενισχύσεις, οι οποίες είχαν δοθεί και δεν ήταν πριν την προκήρυξη του διαγωνισμού ενσωματωμένα στην περιουσιακή αξία της εταιρείας. Δεν το γνωρίζετε και αυτό; Το γνωρίζετε.</w:t>
      </w:r>
    </w:p>
    <w:p w14:paraId="1F84C5E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Έχουν ακουστεί βέβαια πολλά για τον τρόπο που έγινε αυτή η ιδιωτικοποίηση. Δεν είναι της ώρας. Αλλά εγώ επειδή θέλω να ξέρει η Βουλή ό,τι ξέρω και εγώ, ό,τι έχω μπορέσει να καταλάβω, θα σας πω ότι και με τη «</w:t>
      </w:r>
      <w:r>
        <w:rPr>
          <w:rFonts w:eastAsia="Times New Roman" w:cs="Times New Roman"/>
          <w:szCs w:val="24"/>
          <w:lang w:val="en-US"/>
        </w:rPr>
        <w:t>SOCAR</w:t>
      </w:r>
      <w:r>
        <w:rPr>
          <w:rFonts w:eastAsia="Times New Roman" w:cs="Times New Roman"/>
          <w:szCs w:val="24"/>
        </w:rPr>
        <w:t>» έχω έρθει σε επαφή και με την Ιταλική «</w:t>
      </w:r>
      <w:r>
        <w:rPr>
          <w:rFonts w:eastAsia="Times New Roman" w:cs="Times New Roman"/>
          <w:szCs w:val="24"/>
          <w:lang w:val="en-US"/>
        </w:rPr>
        <w:t>S</w:t>
      </w:r>
      <w:r>
        <w:rPr>
          <w:rFonts w:eastAsia="Times New Roman" w:cs="Times New Roman"/>
          <w:szCs w:val="24"/>
        </w:rPr>
        <w:t>ΝΑΜ». Διαφορετική αντιμετώπιση της μίας από της άλλης στην πραγματικότητα που δημιουργήθηκε, όχι μόνο με την τροπολογία, εννοώ την προηγούμενη, την ουσιαστική πραγματικότητα που δημιουργήθηκε μετά την παρέμβαση της ευρωπαϊκής επιτροπής. Αναγνωρίζει η Ιταλική «</w:t>
      </w:r>
      <w:r>
        <w:rPr>
          <w:rFonts w:eastAsia="Times New Roman" w:cs="Times New Roman"/>
          <w:szCs w:val="24"/>
          <w:lang w:val="en-US"/>
        </w:rPr>
        <w:t>SNAM</w:t>
      </w:r>
      <w:r>
        <w:rPr>
          <w:rFonts w:eastAsia="Times New Roman" w:cs="Times New Roman"/>
          <w:szCs w:val="24"/>
        </w:rPr>
        <w:t>», η οποία ενδιαφέρεται τουλάχιστον για το 17%, ότι έπρεπε να μην συνυπολογιστούν στην περιουσιακή βάση της εταιρείας τα 200 εκατομμύρια των κρατικών ενισχύσεων.</w:t>
      </w:r>
    </w:p>
    <w:p w14:paraId="1F84C5E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εδώ τίθεται το ερώτημα, που τέθηκε ήδη ρητορικά: «Μα, καλά, υπήρχε ποτέ πιθανότητα να εισπραχθούν αυτά τα χρήματα στο μέλλον;». Αν δεν υπήρχε αυτή η δυνατότητα, τι μας πειράζει να αλλάξει αυτός ο κανονισμός; Γιατί θέλετε πάντοτε να επικρέμεται ένας κανονισμός, ο οποίος να τείνει να αυξάνει συνεχώς τις τιμές;</w:t>
      </w:r>
    </w:p>
    <w:p w14:paraId="1F84C5E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 αυτό, λοιπόν, γι’ αυτό το συστημικό λάθος θέλαμε να το αλλάξουμε, γιατί είπαμε ότι δεν μπορείς να δίνεις 400 εκατομμύρια και να παίρνεις ανακτήσιμη διαφορά στο 66% των 829, δηλαδή 547 εκατομμύρια. Αυτό λέγεται </w:t>
      </w:r>
      <w:proofErr w:type="spellStart"/>
      <w:r>
        <w:rPr>
          <w:rFonts w:eastAsia="Times New Roman" w:cs="Times New Roman"/>
          <w:szCs w:val="24"/>
        </w:rPr>
        <w:t>σκανδαλάκι</w:t>
      </w:r>
      <w:proofErr w:type="spellEnd"/>
      <w:r>
        <w:rPr>
          <w:rFonts w:eastAsia="Times New Roman" w:cs="Times New Roman"/>
          <w:szCs w:val="24"/>
        </w:rPr>
        <w:t xml:space="preserve"> ή </w:t>
      </w:r>
      <w:proofErr w:type="spellStart"/>
      <w:r>
        <w:rPr>
          <w:rFonts w:eastAsia="Times New Roman" w:cs="Times New Roman"/>
          <w:szCs w:val="24"/>
        </w:rPr>
        <w:t>σκανδαλάρα</w:t>
      </w:r>
      <w:proofErr w:type="spellEnd"/>
      <w:r>
        <w:rPr>
          <w:rFonts w:eastAsia="Times New Roman" w:cs="Times New Roman"/>
          <w:szCs w:val="24"/>
        </w:rPr>
        <w:t xml:space="preserve"> – όπως προτιμάτε.</w:t>
      </w:r>
    </w:p>
    <w:p w14:paraId="1F84C5E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Τελείως, λοιπόν, νομότυπα παρεμβαίνουμε υπερασπιζόμενοι τα εθνικά συμφέροντα. Αν έχετε αντίρρηση, να μας το πείτε και να μας φέρετε πιο ισχυρά επιχειρήματα γύρω από αυτό το θέμα.</w:t>
      </w:r>
    </w:p>
    <w:p w14:paraId="1F84C5E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ότι δεν γνωρίζετε και ορισμένοι τα νούμερα. Τα ΕΛΠΕ θα πάρουν τη μερίδα του λέοντος. </w:t>
      </w:r>
      <w:proofErr w:type="spellStart"/>
      <w:r>
        <w:rPr>
          <w:rFonts w:eastAsia="Times New Roman" w:cs="Times New Roman"/>
          <w:szCs w:val="24"/>
        </w:rPr>
        <w:t>Σημειωτέον</w:t>
      </w:r>
      <w:proofErr w:type="spellEnd"/>
      <w:r>
        <w:rPr>
          <w:rFonts w:eastAsia="Times New Roman" w:cs="Times New Roman"/>
          <w:szCs w:val="24"/>
        </w:rPr>
        <w:t>, η διοίκηση των ΕΛΠΕ σε συνάντηση μαζί μου πριν από ένα μήνα είπε ότι τώρα –γιατί είναι καινούρια διοίκηση αυτή- δεν θα συμπράτταμε στο να γίνει αυτή η ιδιωτικοποίηση. Για ποιο λόγο τα ΕΛΠΕ, μια επιχείρηση, η οποία δραστηριοποιείται στα πετρέλαια, στη διύλιση αργού πετρελαίου, να μην επεκτείνει τις δραστηριότητές της και στο φυσικό αέριο; Για ποιο λόγο; Σήμερα η προοπτική, το μέλλον για τη ΔΕΗ, για τα ΕΛΠΕ είναι να διευρύνουν τις επιχειρηματικές τους δραστηριότητες, για να μπορέσουν να αντισταθούν στο νέο ανταγωνιστικό περιβάλλον.</w:t>
      </w:r>
    </w:p>
    <w:p w14:paraId="1F84C5E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φαίνεται ότι όλα αυτά για καθαρά αντιπολιτευτικούς λόγους δεν τα υιοθετείτε, παρ’ όλο που γνωρίζω ότι και στο κόμμα σας, κύριοι συνάδελφοι της Νέας Δημοκρατίας, δεν έχετε όλοι ενιαία γνώμη γύρω από αυτό το θέμα, ότι υπάρχουν και άνθρωποι οι οποίοι βλέπουν με κατανόηση την τροπολογία αυτή. </w:t>
      </w:r>
    </w:p>
    <w:p w14:paraId="1F84C5E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θα πω περισσότερα. Δεν θα σας δημιουργήσω εσωκομματικό πρόβλημα. Έκανα μια αναφορά. </w:t>
      </w:r>
    </w:p>
    <w:p w14:paraId="1F84C5F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καταθέσω κάποιες νομοτεχνικές βελτιώσεις. Τις καταθέτω στα Πρακτικά. </w:t>
      </w:r>
    </w:p>
    <w:p w14:paraId="1F84C5F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Παναγιώτης (Πάνος) Σκουρλέτης καταθέτει για τα Πρακτικά τις προαναφερθείσες νομοτεχνικές βελτιώσεις, οι οποίες έχουν ως εξής:</w:t>
      </w:r>
    </w:p>
    <w:p w14:paraId="1F84C5F2" w14:textId="77777777" w:rsidR="006C3A8A" w:rsidRDefault="00994779">
      <w:pPr>
        <w:spacing w:line="600" w:lineRule="auto"/>
        <w:jc w:val="center"/>
        <w:rPr>
          <w:rFonts w:eastAsia="Times New Roman" w:cs="Times New Roman"/>
          <w:color w:val="FF0000"/>
          <w:szCs w:val="24"/>
        </w:rPr>
      </w:pPr>
      <w:r w:rsidRPr="00294DEB">
        <w:rPr>
          <w:rFonts w:eastAsia="Times New Roman" w:cs="Times New Roman"/>
          <w:color w:val="FF0000"/>
          <w:szCs w:val="24"/>
        </w:rPr>
        <w:t>(Αλλαγή σελίδας)</w:t>
      </w:r>
    </w:p>
    <w:p w14:paraId="1F84C5F3" w14:textId="77777777" w:rsidR="006C3A8A" w:rsidRDefault="00994779">
      <w:pPr>
        <w:spacing w:line="600" w:lineRule="auto"/>
        <w:jc w:val="center"/>
        <w:rPr>
          <w:rFonts w:eastAsia="Times New Roman" w:cs="Times New Roman"/>
          <w:szCs w:val="24"/>
        </w:rPr>
      </w:pPr>
      <w:r>
        <w:rPr>
          <w:rFonts w:eastAsia="Times New Roman" w:cs="Times New Roman"/>
          <w:szCs w:val="24"/>
        </w:rPr>
        <w:t>(Να καταχωριστούν οι σελ. 127-129)</w:t>
      </w:r>
    </w:p>
    <w:p w14:paraId="1F84C5F4" w14:textId="77777777" w:rsidR="006C3A8A" w:rsidRDefault="00994779">
      <w:pPr>
        <w:spacing w:line="600" w:lineRule="auto"/>
        <w:jc w:val="center"/>
        <w:rPr>
          <w:rFonts w:eastAsia="Times New Roman" w:cs="Times New Roman"/>
          <w:color w:val="FF0000"/>
          <w:szCs w:val="24"/>
        </w:rPr>
      </w:pPr>
      <w:r w:rsidRPr="00294DEB">
        <w:rPr>
          <w:rFonts w:eastAsia="Times New Roman" w:cs="Times New Roman"/>
          <w:color w:val="FF0000"/>
          <w:szCs w:val="24"/>
        </w:rPr>
        <w:t>(Αλλαγή σελίδας)</w:t>
      </w:r>
    </w:p>
    <w:p w14:paraId="1F84C5F5" w14:textId="77777777" w:rsidR="006C3A8A" w:rsidRDefault="00994779">
      <w:pPr>
        <w:spacing w:line="600" w:lineRule="auto"/>
        <w:ind w:firstLine="720"/>
        <w:jc w:val="both"/>
        <w:rPr>
          <w:rFonts w:eastAsia="Times New Roman" w:cs="Times New Roman"/>
          <w:szCs w:val="24"/>
        </w:rPr>
      </w:pPr>
      <w:r>
        <w:rPr>
          <w:rFonts w:eastAsia="Times New Roman"/>
          <w:b/>
          <w:bCs/>
        </w:rPr>
        <w:t xml:space="preserve">ΠΑΝΑΓΙΩΤΗΣ (ΠΑΝΟΣ) ΣΚΟΥΡΛΕΤΗΣ (Υπουργός Περιβάλλοντος και Ενέργειας): </w:t>
      </w:r>
      <w:r>
        <w:rPr>
          <w:rFonts w:eastAsia="Times New Roman" w:cs="Times New Roman"/>
          <w:szCs w:val="24"/>
        </w:rPr>
        <w:t xml:space="preserve">Επιπλέον, γίνονται αποδεκτές η τροπολογία με γενικό αριθμό 538 και ειδικό 36 και η τροπολογία με γενικό αριθμό 551 και ειδικό 41. Για κάποιες άλλες γνωρίζω ότι θα μιλήσουν σε λίγο η κ. </w:t>
      </w:r>
      <w:proofErr w:type="spellStart"/>
      <w:r>
        <w:rPr>
          <w:rFonts w:eastAsia="Times New Roman" w:cs="Times New Roman"/>
          <w:szCs w:val="24"/>
        </w:rPr>
        <w:t>Χρυσοβελώνη</w:t>
      </w:r>
      <w:proofErr w:type="spellEnd"/>
      <w:r>
        <w:rPr>
          <w:rFonts w:eastAsia="Times New Roman" w:cs="Times New Roman"/>
          <w:szCs w:val="24"/>
        </w:rPr>
        <w:t xml:space="preserve"> και η κ. </w:t>
      </w:r>
      <w:proofErr w:type="spellStart"/>
      <w:r>
        <w:rPr>
          <w:rFonts w:eastAsia="Times New Roman" w:cs="Times New Roman"/>
          <w:szCs w:val="24"/>
        </w:rPr>
        <w:t>Τζάκρη</w:t>
      </w:r>
      <w:proofErr w:type="spellEnd"/>
      <w:r>
        <w:rPr>
          <w:rFonts w:eastAsia="Times New Roman" w:cs="Times New Roman"/>
          <w:szCs w:val="24"/>
        </w:rPr>
        <w:t>. Και ταυτόχρονα γίνεται δεκτή και η τροπολογία που ανέπτυξε ο κ. Παπαγγελόπουλος, με γενικό αριθμό 580 και ειδικό 51, καθώς επίσης και δύο βουλευτικές τροπολογίες, οι οποίες έχουν η μεν μία γενικό αριθμό 547 και ειδικό 40 και αφορά τη διόρθωση εκ παραδρομής λάθους σε κατάσχεση σε βάρος αγροτών –σας έχει διανεμηθεί- και η άλλη γενικό αριθμό 573 και ειδικό 49, που έχει να κάνει με ρύθμιση θεμάτων εκμίσθωσης υπολοίπου λατομικών χώρων σε καθορισμένες λατομικές περιοχές.</w:t>
      </w:r>
    </w:p>
    <w:p w14:paraId="1F84C5F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Σας ευχαριστώ.</w:t>
      </w:r>
    </w:p>
    <w:p w14:paraId="1F84C5F7" w14:textId="77777777" w:rsidR="006C3A8A" w:rsidRDefault="0099477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84C5F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Πρόεδρε…</w:t>
      </w:r>
    </w:p>
    <w:p w14:paraId="1F84C5F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μπορώ να έχω τον λόγο;</w:t>
      </w:r>
    </w:p>
    <w:p w14:paraId="1F84C5F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Σας ευχαριστούμε, κύριε Υπουργέ.</w:t>
      </w:r>
    </w:p>
    <w:p w14:paraId="1F84C5F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Μισό λεπτό, κύριε Μανιάτη.</w:t>
      </w:r>
    </w:p>
    <w:p w14:paraId="1F84C5F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σε τρεις Υπουργούς. Θα πάρουν τον λόγο κατά σειρά η κ. </w:t>
      </w:r>
      <w:proofErr w:type="spellStart"/>
      <w:r>
        <w:rPr>
          <w:rFonts w:eastAsia="Times New Roman" w:cs="Times New Roman"/>
          <w:szCs w:val="24"/>
        </w:rPr>
        <w:t>Χρυσοβελώνη</w:t>
      </w:r>
      <w:proofErr w:type="spellEnd"/>
      <w:r>
        <w:rPr>
          <w:rFonts w:eastAsia="Times New Roman" w:cs="Times New Roman"/>
          <w:szCs w:val="24"/>
        </w:rPr>
        <w:t xml:space="preserve">, η κ. </w:t>
      </w:r>
      <w:proofErr w:type="spellStart"/>
      <w:r>
        <w:rPr>
          <w:rFonts w:eastAsia="Times New Roman" w:cs="Times New Roman"/>
          <w:szCs w:val="24"/>
        </w:rPr>
        <w:t>Τζάκρη</w:t>
      </w:r>
      <w:proofErr w:type="spellEnd"/>
      <w:r>
        <w:rPr>
          <w:rFonts w:eastAsia="Times New Roman" w:cs="Times New Roman"/>
          <w:szCs w:val="24"/>
        </w:rPr>
        <w:t xml:space="preserve"> και ο κ. Παππάς, για να τοποθετηθούν επί τροπολογιών και μετά θα ακολουθήσει ο κ. Θεοχαρόπουλος, ο Κοινοβουλευτικός Εκπρόσωπος από τη Δημοκρατική Συμπαράταξη.</w:t>
      </w:r>
    </w:p>
    <w:p w14:paraId="1F84C5F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Κύριε Μανιάτη, για ποιο θέμα θέλετε τον λόγο;</w:t>
      </w:r>
    </w:p>
    <w:p w14:paraId="1F84C5F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ζητώ τον λόγο επί προσωπικού. </w:t>
      </w:r>
    </w:p>
    <w:p w14:paraId="1F84C5F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Επί προσωπικού; Ποιο είναι το προσωπικό, κύριε Μανιάτη;</w:t>
      </w:r>
    </w:p>
    <w:p w14:paraId="1F84C60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Αυτά τα οποία είπε ο κύριος Υπουργός νωρίτερα. Μου δίνετε τον λόγο, να σας τεκμηριώσω το επί προσωπικού;</w:t>
      </w:r>
    </w:p>
    <w:p w14:paraId="1F84C60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Μανιάτη, έχετε αυστηρά τον λόγο για ένα λεπτό.</w:t>
      </w:r>
    </w:p>
    <w:p w14:paraId="1F84C60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ο κύριος Υπουργός προφανώς μέσα στην απόλυτη ανικανότητά του να τεκμηριώσει τις πολιτικές του επιλογές, με κραυγές είπε απίστευτα ψέματα και ενέπλεξε και το όνομά μου. Επειδή, λοιπόν, τον σουρεαλισμό της πολιτικής, τις αυταπάτες και τα ψέματα τα αντιμετωπίζεις με έναν από τους δύο τρόπους, είτε κατεβαίνοντας στο ίδιο επίπεδο είτε τεκμηριώνοντας με έγγραφα τον αντίλογο, παρακαλώ πολύ να μου δώσετε τα λεπτά που μου επιτρέπει ως δικαίωμα ο Κανονισμός, προκειμένου να αποδείξω τα ψέματα, που είπε ο Υπουργός αναφερόμενος στο πρόσωπό μου και αποδίδοντάς μου κατηγορίες, τις οποίες του επιστρέφω. </w:t>
      </w:r>
    </w:p>
    <w:p w14:paraId="1F84C60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Παρακαλώ να έχω τον απαραίτητο χρόνο, που προβλέπει ο Κανονισμός της Βουλής. Κύριε Πρόεδρε, δεν θέλω ούτε πάνω από τρία λεπτά. Σε τρία λεπτά θα έχω κλείσει.</w:t>
      </w:r>
    </w:p>
    <w:p w14:paraId="1F84C60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Κοιτάξτε, ο Κανονισμός δίνει το δικαίωμα να αναπτύξετε το θέμα, για το οποίο εσείς θεωρείτε ότι θιχθήκατε και το βάζετε επί προσωπικού. </w:t>
      </w:r>
    </w:p>
    <w:p w14:paraId="1F84C60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Τοποθετηθείτε επί προσωπικού για δύο λεπτά, κύριε Μανιάτη.</w:t>
      </w:r>
    </w:p>
    <w:p w14:paraId="1F84C60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πριν μία ώρα σε συνέντευξή του στον ραδιοφωνικό σταθμό «ΣΤΟ ΚΟΚΚΙΝΟ» ο κ. Σκουρλέτης, απευθυνόμενος στον κ. </w:t>
      </w:r>
      <w:proofErr w:type="spellStart"/>
      <w:r>
        <w:rPr>
          <w:rFonts w:eastAsia="Times New Roman" w:cs="Times New Roman"/>
          <w:szCs w:val="24"/>
        </w:rPr>
        <w:t>Πιτσιόρλα</w:t>
      </w:r>
      <w:proofErr w:type="spellEnd"/>
      <w:r>
        <w:rPr>
          <w:rFonts w:eastAsia="Times New Roman" w:cs="Times New Roman"/>
          <w:szCs w:val="24"/>
        </w:rPr>
        <w:t xml:space="preserve">, ο οποίος είπε ότι η Κυβέρνηση έχει δεσμευτεί για να πουληθεί το 17% της ΔΕΗ και να προχωρήσουν σε επιλογή Συμβούλου μέσα στον Σεπτέμβρη, είπε να καθίσει στα αυγά του ο κ. </w:t>
      </w:r>
      <w:proofErr w:type="spellStart"/>
      <w:r>
        <w:rPr>
          <w:rFonts w:eastAsia="Times New Roman" w:cs="Times New Roman"/>
          <w:szCs w:val="24"/>
        </w:rPr>
        <w:t>Πιτσιόρλας</w:t>
      </w:r>
      <w:proofErr w:type="spellEnd"/>
      <w:r>
        <w:rPr>
          <w:rFonts w:eastAsia="Times New Roman" w:cs="Times New Roman"/>
          <w:szCs w:val="24"/>
        </w:rPr>
        <w:t xml:space="preserve">. Όμως, επειδή όλοι γνωρίζουμε ότι ο κ. </w:t>
      </w:r>
      <w:proofErr w:type="spellStart"/>
      <w:r>
        <w:rPr>
          <w:rFonts w:eastAsia="Times New Roman" w:cs="Times New Roman"/>
          <w:szCs w:val="24"/>
        </w:rPr>
        <w:t>Πιτσιόρλας</w:t>
      </w:r>
      <w:proofErr w:type="spellEnd"/>
      <w:r>
        <w:rPr>
          <w:rFonts w:eastAsia="Times New Roman" w:cs="Times New Roman"/>
          <w:szCs w:val="24"/>
        </w:rPr>
        <w:t xml:space="preserve"> είναι επιλογή του Πρωθυπουργού κ. Τσίπρα, προφανώς ο κ. Σκουρλέτης απευθυνόμενος στον κ. Τσίπρα, του λέει να καθίσει στα αυγά του.</w:t>
      </w:r>
    </w:p>
    <w:p w14:paraId="1F84C60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το </w:t>
      </w:r>
      <w:proofErr w:type="spellStart"/>
      <w:r>
        <w:rPr>
          <w:rFonts w:eastAsia="Times New Roman" w:cs="Times New Roman"/>
          <w:szCs w:val="24"/>
        </w:rPr>
        <w:t>επικαιροποιημένο</w:t>
      </w:r>
      <w:proofErr w:type="spellEnd"/>
      <w:r>
        <w:rPr>
          <w:rFonts w:eastAsia="Times New Roman" w:cs="Times New Roman"/>
          <w:szCs w:val="24"/>
        </w:rPr>
        <w:t xml:space="preserve"> πρόγραμμα δράσεων του ΤΑΙΠΕΔ από τον Απρίλιο του 2016, το οποίο στην τελευταία του σελίδα λέει ότι η ελληνική </w:t>
      </w:r>
      <w:r>
        <w:rPr>
          <w:rFonts w:eastAsia="Times New Roman"/>
          <w:bCs/>
        </w:rPr>
        <w:t>Κυβέρνηση</w:t>
      </w:r>
      <w:r>
        <w:rPr>
          <w:rFonts w:eastAsia="Times New Roman" w:cs="Times New Roman"/>
          <w:szCs w:val="24"/>
        </w:rPr>
        <w:t xml:space="preserve"> διά του ΤΑΙΠΕΔ έχει δεσμευτεί μέσα στον Σεπτέμβριο του 2016 να βρει σύμβουλο για να πουλήσει -το ΤΑΙΠΕΔ και η </w:t>
      </w:r>
      <w:r>
        <w:rPr>
          <w:rFonts w:eastAsia="Times New Roman"/>
          <w:bCs/>
        </w:rPr>
        <w:t>Κυβέρνηση</w:t>
      </w:r>
      <w:r>
        <w:rPr>
          <w:rFonts w:eastAsia="Times New Roman" w:cs="Times New Roman"/>
          <w:szCs w:val="24"/>
        </w:rPr>
        <w:t xml:space="preserve">- το εναπομένον 17% της ΔΕΗ. </w:t>
      </w:r>
    </w:p>
    <w:p w14:paraId="1F84C60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Δεύτερον, επειδή ο κύριος Υπουργός ρώτησε, επίσης, ποιοι </w:t>
      </w:r>
      <w:r>
        <w:rPr>
          <w:rFonts w:eastAsia="Times New Roman"/>
          <w:bCs/>
        </w:rPr>
        <w:t>είναι</w:t>
      </w:r>
      <w:r>
        <w:rPr>
          <w:rFonts w:eastAsia="Times New Roman" w:cs="Times New Roman"/>
          <w:szCs w:val="24"/>
        </w:rPr>
        <w:t xml:space="preserve"> αυτοί που δεν θέλουν για τον ΔΕΣΦΑ το μοντέλο ΑΔΜΗΕ, που διασφαλίζει την ιδιοκτησία κατά 51% του ελληνικού δημοσίου, του απαντώ ότι η </w:t>
      </w:r>
      <w:r>
        <w:rPr>
          <w:rFonts w:eastAsia="Times New Roman"/>
          <w:bCs/>
        </w:rPr>
        <w:t>Κυβέρνησή</w:t>
      </w:r>
      <w:r>
        <w:rPr>
          <w:rFonts w:eastAsia="Times New Roman" w:cs="Times New Roman"/>
          <w:szCs w:val="24"/>
        </w:rPr>
        <w:t xml:space="preserve"> του δεν θέλει την ιδιοκτησία κατά 51% του ΑΔΜΗΕ. Διότι με ημερομηνία 16 Ιουνίου 2016 η ελληνική </w:t>
      </w:r>
      <w:r>
        <w:rPr>
          <w:rFonts w:eastAsia="Times New Roman"/>
          <w:bCs/>
        </w:rPr>
        <w:t>Κυβέρνηση</w:t>
      </w:r>
      <w:r>
        <w:rPr>
          <w:rFonts w:eastAsia="Times New Roman" w:cs="Times New Roman"/>
          <w:szCs w:val="24"/>
        </w:rPr>
        <w:t xml:space="preserve"> έχει υπογράψει το λεγόμενο «Τεχνικό Μνημόνιο Κατανόησης», το οποίο δεν κατέθεσε στη </w:t>
      </w:r>
      <w:r>
        <w:rPr>
          <w:rFonts w:eastAsia="Times New Roman"/>
          <w:bCs/>
        </w:rPr>
        <w:t>Βουλή</w:t>
      </w:r>
      <w:r>
        <w:rPr>
          <w:rFonts w:eastAsia="Times New Roman" w:cs="Times New Roman"/>
          <w:szCs w:val="24"/>
        </w:rPr>
        <w:t xml:space="preserve"> και το οποίο μνημόνιο ελληνικής </w:t>
      </w:r>
      <w:r>
        <w:rPr>
          <w:rFonts w:eastAsia="Times New Roman"/>
          <w:bCs/>
        </w:rPr>
        <w:t>Κυβέρνησης</w:t>
      </w:r>
      <w:r>
        <w:rPr>
          <w:rFonts w:eastAsia="Times New Roman" w:cs="Times New Roman"/>
          <w:szCs w:val="24"/>
        </w:rPr>
        <w:t xml:space="preserve"> και τρόικας λέει στη σελίδα 26 ότι μέσα στον Σεπτέμβριο μεταφέρονται στο </w:t>
      </w:r>
      <w:proofErr w:type="spellStart"/>
      <w:r>
        <w:rPr>
          <w:rFonts w:eastAsia="Times New Roman" w:cs="Times New Roman"/>
          <w:szCs w:val="24"/>
        </w:rPr>
        <w:t>υπερ</w:t>
      </w:r>
      <w:proofErr w:type="spellEnd"/>
      <w:r>
        <w:rPr>
          <w:rFonts w:eastAsia="Times New Roman" w:cs="Times New Roman"/>
          <w:szCs w:val="24"/>
        </w:rPr>
        <w:t xml:space="preserve">-ταμείο αποκρατικοποιήσεων η ΔΕΗ και ο ΑΔΜΗΕ. Άρα περί τίνος ΑΔΜΗΕ με ιδιοκτησία κατά 51% μιλάει ο Υπουργός; </w:t>
      </w:r>
    </w:p>
    <w:p w14:paraId="1F84C60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λυπάμαι, αλλά φοβάμαι ότι ο κύριος Υπουργός μένει σε άλλη χώρα και όχι στην Ελλάδα. Έχει ακούσει ποτέ ο κύριος Υπουργός τον όρο «ΕΣΥΔ» - Εθνικό Σύστημα Διαπίστευσης; Έχει ακούσει για παράδειγμα τον φορέα που λέγεται </w:t>
      </w:r>
      <w:r>
        <w:rPr>
          <w:rFonts w:eastAsia="Times New Roman"/>
          <w:szCs w:val="24"/>
          <w:shd w:val="clear" w:color="auto" w:fill="FFFFFF"/>
        </w:rPr>
        <w:t>TÜV</w:t>
      </w:r>
      <w:r>
        <w:rPr>
          <w:rFonts w:eastAsia="Times New Roman" w:cs="Times New Roman"/>
          <w:szCs w:val="24"/>
        </w:rPr>
        <w:t xml:space="preserve"> που πιστοποιεί; Έχει ακούσει τον όρο «ορκωτοί ελεγκτές», που ελέγχουν τις οικονομικές καταστάσεις των επιχειρήσεων; Έχει ακούσει τον όρο «ελεγκτές πολεοδομίας», που ελέγχουν όλες τις πολεοδομικές παραβάσεις; </w:t>
      </w:r>
    </w:p>
    <w:p w14:paraId="1F84C60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Εάν τα έχει ακούσει, τότε να μας πει γιατί δεν καταργεί το </w:t>
      </w:r>
      <w:r>
        <w:rPr>
          <w:rFonts w:eastAsia="Times New Roman"/>
          <w:szCs w:val="24"/>
        </w:rPr>
        <w:t>άρθρο</w:t>
      </w:r>
      <w:r>
        <w:rPr>
          <w:rFonts w:eastAsia="Times New Roman" w:cs="Times New Roman"/>
          <w:szCs w:val="24"/>
        </w:rPr>
        <w:t xml:space="preserve"> 20 του ν.4024/2011, που προβλέπει ρητά τη δημιουργία μητρώου πιστοποιημένων ελεγκτών περιβάλλοντος, προκειμένου να επιτευχθούν δύο στόχοι: Ο πρώτος στόχος </w:t>
      </w:r>
      <w:r>
        <w:rPr>
          <w:rFonts w:eastAsia="Times New Roman"/>
          <w:bCs/>
        </w:rPr>
        <w:t>είναι</w:t>
      </w:r>
      <w:r>
        <w:rPr>
          <w:rFonts w:eastAsia="Times New Roman" w:cs="Times New Roman"/>
          <w:szCs w:val="24"/>
        </w:rPr>
        <w:t xml:space="preserve"> να βρεθεί, επιτέλους, ένα σώμα να κάνει ελέγχους περιβάλλοντος με αυστηρότητα, όπως απαιτούν οι εθνικοί και κοινοτικοί κανονισμοί και, δεύτερον, εκεί που δεν υπάρχει καμμία δραστηριότητα σήμερα, να δοθεί δουλειά σε άξιους επιστήμονες του τόπου μας, οι οποίοι υπό τον έλεγχο ενός μητρώου, που θα ελέγχει το κράτος, να μπορούν πράγματι να κάνουν τη δουλειά που απαιτείται. </w:t>
      </w:r>
    </w:p>
    <w:p w14:paraId="1F84C60B" w14:textId="77777777" w:rsidR="006C3A8A" w:rsidRDefault="00994779">
      <w:pPr>
        <w:spacing w:line="600" w:lineRule="auto"/>
        <w:ind w:firstLine="720"/>
        <w:jc w:val="both"/>
        <w:rPr>
          <w:rFonts w:eastAsia="Times New Roman" w:cs="Times New Roman"/>
        </w:rPr>
      </w:pPr>
      <w:r>
        <w:rPr>
          <w:rFonts w:eastAsia="Times New Roman" w:cs="Times New Roman"/>
        </w:rPr>
        <w:t>(Στο σημείο αυτό ο Βουλευτής κ. Ιωάννης Μανιάτης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84C60C"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Ελάτε, κύριε Μανιάτη, να κλείνουμε, σας παρακαλώ. Τώρα το επεκτείνατε. Κάνετε μια νέα τοποθέτηση πάλι. </w:t>
      </w:r>
    </w:p>
    <w:p w14:paraId="1F84C60D" w14:textId="77777777" w:rsidR="006C3A8A" w:rsidRDefault="00994779">
      <w:pPr>
        <w:spacing w:line="600" w:lineRule="auto"/>
        <w:ind w:firstLine="720"/>
        <w:jc w:val="both"/>
        <w:rPr>
          <w:rFonts w:eastAsia="Times New Roman" w:cs="Times New Roman"/>
          <w:szCs w:val="24"/>
        </w:rPr>
      </w:pPr>
      <w:r>
        <w:rPr>
          <w:rFonts w:eastAsia="Times New Roman"/>
          <w:b/>
          <w:bCs/>
        </w:rPr>
        <w:t xml:space="preserve">ΙΩΑΝΝΗΣ ΜΑΝΙΑΤΗΣ: </w:t>
      </w:r>
      <w:r>
        <w:rPr>
          <w:rFonts w:eastAsia="Times New Roman" w:cs="Times New Roman"/>
        </w:rPr>
        <w:t>Ευχαριστώ πολύ</w:t>
      </w:r>
      <w:r>
        <w:rPr>
          <w:rFonts w:eastAsia="Times New Roman" w:cs="Times New Roman"/>
          <w:szCs w:val="24"/>
        </w:rPr>
        <w:t>.</w:t>
      </w:r>
    </w:p>
    <w:p w14:paraId="1F84C60E"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Ελάτε, κύριε Υπουργέ. Έχετε τον λόγο για τρία λεπτά. Νομίζω ότι επαρκούν. </w:t>
      </w:r>
    </w:p>
    <w:p w14:paraId="1F84C60F" w14:textId="77777777" w:rsidR="006C3A8A" w:rsidRDefault="00994779">
      <w:pPr>
        <w:spacing w:line="600" w:lineRule="auto"/>
        <w:ind w:firstLine="720"/>
        <w:jc w:val="both"/>
        <w:rPr>
          <w:rFonts w:eastAsia="Times New Roman"/>
          <w:b/>
          <w:bCs/>
        </w:rPr>
      </w:pPr>
      <w:r>
        <w:rPr>
          <w:rFonts w:eastAsia="Times New Roman"/>
          <w:b/>
          <w:bCs/>
        </w:rPr>
        <w:t xml:space="preserve">ΠΑΝΑΓΙΩΤΗΣ (ΠΑΝΟΣ) ΣΚΟΥΡΛΕΤΗΣ (Υπουργός Περιβάλλοντος και Ενέργειας): </w:t>
      </w:r>
      <w:r>
        <w:rPr>
          <w:rFonts w:eastAsia="Times New Roman"/>
          <w:bCs/>
        </w:rPr>
        <w:t>Δεν φταίω εγώ, κύριε Πρόεδρε. Εσείς δώσατε τον λόγο.</w:t>
      </w:r>
      <w:r>
        <w:rPr>
          <w:rFonts w:eastAsia="Times New Roman"/>
          <w:b/>
          <w:bCs/>
        </w:rPr>
        <w:t xml:space="preserve"> </w:t>
      </w:r>
    </w:p>
    <w:p w14:paraId="1F84C610"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Σας ζητώ σε ένα τρίλεπτο να αναπτύξετε τη σκέψη σας. </w:t>
      </w:r>
    </w:p>
    <w:p w14:paraId="1F84C611" w14:textId="77777777" w:rsidR="006C3A8A" w:rsidRDefault="00994779">
      <w:pPr>
        <w:spacing w:line="600" w:lineRule="auto"/>
        <w:ind w:firstLine="720"/>
        <w:jc w:val="both"/>
        <w:rPr>
          <w:rFonts w:eastAsia="Times New Roman"/>
          <w:bCs/>
        </w:rPr>
      </w:pPr>
      <w:r>
        <w:rPr>
          <w:rFonts w:eastAsia="Times New Roman"/>
          <w:b/>
          <w:bCs/>
        </w:rPr>
        <w:t xml:space="preserve">ΠΑΝΑΓΙΩΤΗΣ (ΠΑΝΟΣ) ΣΚΟΥΡΛΕΤΗΣ (Υπουργός Περιβάλλοντος και Ενέργειας): </w:t>
      </w:r>
      <w:r>
        <w:rPr>
          <w:rFonts w:eastAsia="Times New Roman"/>
          <w:bCs/>
        </w:rPr>
        <w:t>Πρώτη παρατήρηση: Προσέξτε να δείτε, αν δεν σπάσεις αυγά δεν κάνεις ομελέτα.</w:t>
      </w:r>
    </w:p>
    <w:p w14:paraId="1F84C612" w14:textId="77777777" w:rsidR="006C3A8A" w:rsidRDefault="00994779">
      <w:pPr>
        <w:spacing w:line="600" w:lineRule="auto"/>
        <w:ind w:firstLine="720"/>
        <w:jc w:val="both"/>
        <w:rPr>
          <w:rFonts w:eastAsia="Times New Roman"/>
          <w:bCs/>
        </w:rPr>
      </w:pPr>
      <w:r>
        <w:rPr>
          <w:rFonts w:eastAsia="Times New Roman"/>
          <w:bCs/>
        </w:rPr>
        <w:t xml:space="preserve">Δεύτερη παρατήρηση: Ειλικρινά, αυτό το σουρεαλιστικό σόου του κ. Μανιάτη αδυνατώ να το παρακολουθήσω. Το πλησιάζω, </w:t>
      </w:r>
      <w:r>
        <w:rPr>
          <w:rFonts w:eastAsia="Times New Roman"/>
          <w:bCs/>
          <w:shd w:val="clear" w:color="auto" w:fill="FFFFFF"/>
        </w:rPr>
        <w:t>όμως,</w:t>
      </w:r>
      <w:r>
        <w:rPr>
          <w:rFonts w:eastAsia="Times New Roman"/>
          <w:bCs/>
        </w:rPr>
        <w:t xml:space="preserve"> και θα αποπειραθώ να το εξηγήσω. </w:t>
      </w:r>
    </w:p>
    <w:p w14:paraId="1F84C613" w14:textId="77777777" w:rsidR="006C3A8A" w:rsidRDefault="00994779">
      <w:pPr>
        <w:spacing w:line="600" w:lineRule="auto"/>
        <w:ind w:firstLine="720"/>
        <w:jc w:val="both"/>
        <w:rPr>
          <w:rFonts w:eastAsia="Times New Roman"/>
          <w:bCs/>
        </w:rPr>
      </w:pPr>
      <w:r>
        <w:rPr>
          <w:rFonts w:eastAsia="Times New Roman"/>
          <w:bCs/>
        </w:rPr>
        <w:t>Πώς είναι δυνατόν η Κυβέρνηση η οποία είχε ψηφίσει για την ιδιωτικοποίηση του ΑΔΜΗΕ, να κάνει αυτές τις παρατηρήσεις; Πώς είναι δυνατόν η Κυβέρνηση η οποία είχε ψηφίσει για τη μικρή ΔΕΗ και την ακύρωσε ο ίδιος ο λαός και η Κυβέρνηση των ΣΥΡΙΖΑ-ΑΝΕΛ, να έχει πλέον τόσο πολύ πολιτικό θράσος εδώ πέρα και να μας λέει ό,τι λέει;</w:t>
      </w:r>
    </w:p>
    <w:p w14:paraId="1F84C614" w14:textId="77777777" w:rsidR="006C3A8A" w:rsidRDefault="00994779">
      <w:pPr>
        <w:spacing w:line="600" w:lineRule="auto"/>
        <w:ind w:firstLine="720"/>
        <w:jc w:val="both"/>
        <w:rPr>
          <w:rFonts w:eastAsia="Times New Roman"/>
          <w:bCs/>
        </w:rPr>
      </w:pPr>
      <w:r>
        <w:rPr>
          <w:rFonts w:eastAsia="Times New Roman"/>
          <w:bCs/>
        </w:rPr>
        <w:t xml:space="preserve">Επί της ουσίας, </w:t>
      </w:r>
      <w:r>
        <w:rPr>
          <w:rFonts w:eastAsia="Times New Roman"/>
          <w:bCs/>
          <w:shd w:val="clear" w:color="auto" w:fill="FFFFFF"/>
        </w:rPr>
        <w:t xml:space="preserve">όμως, </w:t>
      </w:r>
      <w:r>
        <w:rPr>
          <w:rFonts w:eastAsia="Times New Roman"/>
          <w:bCs/>
        </w:rPr>
        <w:t>με ενδιαφέρει: Αλήθεια, για το 17%, που επί των ημερών σας είχατε περάσει στο ΤΑΙΠΕΔ, επιμένετε; Τι νόημα έχει -για να μιλήσουμε και λίγο σοβαρά- το να θέλεις να ιδιωτικοποιήσεις σε μία πια απελευθερωμένη αγορά ένα επιπλέον ποσοστό της δημόσιας εταιρείας; Κανένα. Είχε ένα νόημα, όταν πριν από δεκαετίες η ιδιωτικοποίηση της ΔΕΗ ήταν αυτό το οποίο -για όσους το πίστευαν- θα άνοιγε τον δρόμο για την απελευθέρωση της αγοράς.</w:t>
      </w:r>
    </w:p>
    <w:p w14:paraId="1F84C615" w14:textId="77777777" w:rsidR="006C3A8A" w:rsidRDefault="00994779">
      <w:pPr>
        <w:spacing w:line="600" w:lineRule="auto"/>
        <w:ind w:firstLine="720"/>
        <w:jc w:val="both"/>
        <w:rPr>
          <w:rFonts w:eastAsia="Times New Roman"/>
          <w:bCs/>
        </w:rPr>
      </w:pPr>
      <w:r>
        <w:rPr>
          <w:rFonts w:eastAsia="Times New Roman"/>
          <w:bCs/>
        </w:rPr>
        <w:t xml:space="preserve">Σήμερα που έχουμε τόσους ανταγωνιστές ιδιώτες παραγωγούς ρεύματος, σήμερα που υπάρχει μία συμφωνία, η οποία προβλέπει βήμα προς βήμα το άνοιγμα της αγοράς, σήμερα που </w:t>
      </w:r>
      <w:r>
        <w:rPr>
          <w:rFonts w:eastAsia="Times New Roman"/>
          <w:bCs/>
          <w:shd w:val="clear" w:color="auto" w:fill="FFFFFF"/>
        </w:rPr>
        <w:t>υπάρχουν</w:t>
      </w:r>
      <w:r>
        <w:rPr>
          <w:rFonts w:eastAsia="Times New Roman"/>
          <w:bCs/>
        </w:rPr>
        <w:t xml:space="preserve"> τα ΝΟΜΕ, που είναι δημοπρασίες οι οποίες γίνονται, τι νόημα έχει η εμμονή στο να υπάρξει περεταίρω ιδιωτικοποίηση στη ΔΕΗ;</w:t>
      </w:r>
    </w:p>
    <w:p w14:paraId="1F84C616" w14:textId="77777777" w:rsidR="006C3A8A" w:rsidRDefault="00994779">
      <w:pPr>
        <w:spacing w:line="600" w:lineRule="auto"/>
        <w:ind w:firstLine="720"/>
        <w:jc w:val="both"/>
        <w:rPr>
          <w:rFonts w:eastAsia="Times New Roman"/>
          <w:bCs/>
        </w:rPr>
      </w:pPr>
      <w:r>
        <w:rPr>
          <w:rFonts w:eastAsia="Times New Roman"/>
          <w:bCs/>
        </w:rPr>
        <w:t xml:space="preserve">Αυτά είναι τα ουσιαστικά πάνω στα οποία πρέπει κανείς να τοποθετηθεί, για να καταλάβει ο κόσμος πώς είστε προσκολλημένοι σε ένα παρωχημένο νεοφιλελεύθερο μοντέλο -ούτε καν καινούργιο- πως είστε ενός παλαιοκομματικού τύπου της δεκαετίας ‘85 και μετά, όταν συμπράττατε επί της ουσίας προγραμματικά με τη Νέα Δημοκρατία και όταν το μόνο που άλλαζε ήταν το πράσινο ή το γαλάζιο χρώμα της εξουσίας, ενώ κάνατε από κοινού όλα αυτά τα εγκλήματα που ταλαιπωρούν σήμερα την ελληνική κοινωνία. </w:t>
      </w:r>
    </w:p>
    <w:p w14:paraId="1F84C617" w14:textId="77777777" w:rsidR="006C3A8A" w:rsidRDefault="00994779">
      <w:pPr>
        <w:spacing w:line="600" w:lineRule="auto"/>
        <w:ind w:firstLine="720"/>
        <w:jc w:val="both"/>
        <w:rPr>
          <w:rFonts w:eastAsia="Times New Roman" w:cs="Times New Roman"/>
          <w:szCs w:val="24"/>
        </w:rPr>
      </w:pPr>
      <w:r>
        <w:rPr>
          <w:rFonts w:eastAsia="Times New Roman"/>
          <w:bCs/>
        </w:rPr>
        <w:t xml:space="preserve">Εμείς θα μπορέσουμε να ανατάξουμε αυτή την κατάσταση. Σας ευχαριστώ. </w:t>
      </w:r>
    </w:p>
    <w:p w14:paraId="1F84C61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Χρυσοβελώνη</w:t>
      </w:r>
      <w:proofErr w:type="spellEnd"/>
      <w:r>
        <w:rPr>
          <w:rFonts w:eastAsia="Times New Roman" w:cs="Times New Roman"/>
          <w:szCs w:val="24"/>
        </w:rPr>
        <w:t xml:space="preserve">. </w:t>
      </w:r>
    </w:p>
    <w:p w14:paraId="1F84C61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Κυρία Υπουργέ, προφανώς, θέλετε να τοποθετηθείτε για την τροπολογία. </w:t>
      </w:r>
    </w:p>
    <w:p w14:paraId="1F84C61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τρία λεπτά. </w:t>
      </w:r>
    </w:p>
    <w:p w14:paraId="1F84C61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Ευχαριστώ, κύριε Πρόεδρε. </w:t>
      </w:r>
    </w:p>
    <w:p w14:paraId="1F84C61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πρόσβαση για άμεση και ασφαλή μετακίνηση μεταξύ των οδικών αξόνων της χώρας αποτελεί στοιχειώδη εκδήλωση της προσωπικής ελευθερίας, η οποία είναι κατοχυρωμένη από το ισχύον Σύνταγμα, και συγκεκριμένα από το άρθρο 5 παράγραφος 4, σύμφωνα με το οποίο οποιοσδήποτε Έλληνας έχει δικαίωμα στην ελεύθερη κίνηση ή στην εγκατάσταση στη χώρα. </w:t>
      </w:r>
    </w:p>
    <w:p w14:paraId="1F84C61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Υφίστανται, ωστόσο, σήμερα οικιστικές, τουριστικές και βιομηχανικές περιοχές, οι οποίες, ενώ γειτνιάζουν με βασικούς οδικούς άξονες του πρωτεύοντος ή δευτερεύοντος εθνικού δικτύου, για τυπικούς και γραφειοκρατικούς λόγους, κινδυνεύουν να μην μπορούν να εξυπηρετούνται, καθώς καθυστερεί η έγκριση των απαιτούμενων μελετών για να χαρακτηριστούν οι υφιστάμενοι σήμερα </w:t>
      </w:r>
      <w:proofErr w:type="spellStart"/>
      <w:r>
        <w:rPr>
          <w:rFonts w:eastAsia="Times New Roman" w:cs="Times New Roman"/>
          <w:szCs w:val="24"/>
        </w:rPr>
        <w:t>εργοταξιακοί</w:t>
      </w:r>
      <w:proofErr w:type="spellEnd"/>
      <w:r>
        <w:rPr>
          <w:rFonts w:eastAsia="Times New Roman" w:cs="Times New Roman"/>
          <w:szCs w:val="24"/>
        </w:rPr>
        <w:t xml:space="preserve"> δρόμοι ως κύριας κυκλοφορίας, που θα ενταχθούν στο περιφερειακό ή στο κύριο δίκτυο της περιοχής. </w:t>
      </w:r>
    </w:p>
    <w:p w14:paraId="1F84C61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Εάν δεν ψηφιστεί, λοιπόν, η προτεινόμενη τροπολογία, οι κάτοικοι των περιοχών αυτών μέχρι την πλήρη ολοκλήρωση, έγκριση και </w:t>
      </w:r>
      <w:proofErr w:type="spellStart"/>
      <w:r>
        <w:rPr>
          <w:rFonts w:eastAsia="Times New Roman" w:cs="Times New Roman"/>
          <w:szCs w:val="24"/>
        </w:rPr>
        <w:t>αδειοδότηση</w:t>
      </w:r>
      <w:proofErr w:type="spellEnd"/>
      <w:r>
        <w:rPr>
          <w:rFonts w:eastAsia="Times New Roman" w:cs="Times New Roman"/>
          <w:szCs w:val="24"/>
        </w:rPr>
        <w:t xml:space="preserve"> των σχετικών μελετών και έργων θα είναι υποχρεωμένοι να κινούνται με </w:t>
      </w:r>
      <w:proofErr w:type="spellStart"/>
      <w:r>
        <w:rPr>
          <w:rFonts w:eastAsia="Times New Roman" w:cs="Times New Roman"/>
          <w:szCs w:val="24"/>
        </w:rPr>
        <w:t>περιπορεία</w:t>
      </w:r>
      <w:proofErr w:type="spellEnd"/>
      <w:r>
        <w:rPr>
          <w:rFonts w:eastAsia="Times New Roman" w:cs="Times New Roman"/>
          <w:szCs w:val="24"/>
        </w:rPr>
        <w:t xml:space="preserve"> πολλών χιλιομέτρων σε υποβαθμισμένους γεωμετρικά και κυκλοφοριακά δρόμους, με συνέπεια τη σημαντική απώλεια χρόνου και χρήματος λόγω καυσίμων και κυρίως με έκθεση σε κίνδυνο ατυχημάτων. </w:t>
      </w:r>
    </w:p>
    <w:p w14:paraId="1F84C61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ψήφιση της προκείμενης τροπολογίας, λοιπόν, καθίσταται αναγκαία για την εξυπηρέτηση του δημοσίου συμφέροντος, μέσω της διατήρησης, προσωρινά, σε λειτουργία υφιστάμενων προσωρινών </w:t>
      </w:r>
      <w:proofErr w:type="spellStart"/>
      <w:r>
        <w:rPr>
          <w:rFonts w:eastAsia="Times New Roman" w:cs="Times New Roman"/>
          <w:szCs w:val="24"/>
        </w:rPr>
        <w:t>εργοταξιακών</w:t>
      </w:r>
      <w:proofErr w:type="spellEnd"/>
      <w:r>
        <w:rPr>
          <w:rFonts w:eastAsia="Times New Roman" w:cs="Times New Roman"/>
          <w:szCs w:val="24"/>
        </w:rPr>
        <w:t xml:space="preserve"> κλάδων πρόσβασης σε εθνικές οδούς για δεκαοκτώ μήνες, ώστε να προλάβουν να ολοκληρωθούν και να εγκριθούν οι αντίστοιχες μελέτες -αυτό αποτελεί και απάντηση στην ερώτηση του κ. </w:t>
      </w:r>
      <w:proofErr w:type="spellStart"/>
      <w:r>
        <w:rPr>
          <w:rFonts w:eastAsia="Times New Roman" w:cs="Times New Roman"/>
          <w:szCs w:val="24"/>
        </w:rPr>
        <w:t>Αμυρά</w:t>
      </w:r>
      <w:proofErr w:type="spellEnd"/>
      <w:r>
        <w:rPr>
          <w:rFonts w:eastAsia="Times New Roman" w:cs="Times New Roman"/>
          <w:szCs w:val="24"/>
        </w:rPr>
        <w:t xml:space="preserve">-, εφόσον βεβαίως συνεχίσουν να τηρούνται ορισμένες προϋποθέσεις, οι οποίες αυτήν τη στιγμή υφίστανται. </w:t>
      </w:r>
    </w:p>
    <w:p w14:paraId="1F84C62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Συγκεκριμένα, οι κλάδοι πρόσβασης, που λειτουργούν την τελευταία πενταετία, πληρούν κατ’ αρχάς τους κανόνες της οδικής ασφάλειας, διαθέτουν την ανάλογη κατακόρυφη και οριζόντια σήμανση, έχουν εγκριθεί προγενέστερα αρμοδίως από την οικεία Αστυνομική Διεύθυνση του νομού κατ’ εφαρμογή του άρθρου 52 του κώδικα οδικής κυκλοφορίας, για καλύτερη διευθέτηση της κυκλοφορίας, αλλά και έχουν δοκιμαστεί εν τοις </w:t>
      </w:r>
      <w:proofErr w:type="spellStart"/>
      <w:r>
        <w:rPr>
          <w:rFonts w:eastAsia="Times New Roman" w:cs="Times New Roman"/>
          <w:szCs w:val="24"/>
        </w:rPr>
        <w:t>πράγμασι</w:t>
      </w:r>
      <w:proofErr w:type="spellEnd"/>
      <w:r>
        <w:rPr>
          <w:rFonts w:eastAsia="Times New Roman" w:cs="Times New Roman"/>
          <w:szCs w:val="24"/>
        </w:rPr>
        <w:t xml:space="preserve"> σε πραγματικές κυκλοφοριακές συνθήκες πέραν της πενταετίας, χωρίς να έχουν παρουσιαστεί τροχαία ατυχήματα. </w:t>
      </w:r>
    </w:p>
    <w:p w14:paraId="1F84C62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Συνεπώς, η εν λόγω διάταξη αποκαθιστά ίσα δικαιώματα και μεταχείριση σε μεγάλη μερίδα πολιτών, στο πλαίσιο εξυπηρέτησης του δημοσίου συμφέροντος, με παράλληλους όρους οδικής ασφάλειας, αφού πρόκειται για </w:t>
      </w:r>
      <w:proofErr w:type="spellStart"/>
      <w:r>
        <w:rPr>
          <w:rFonts w:eastAsia="Times New Roman" w:cs="Times New Roman"/>
          <w:szCs w:val="24"/>
        </w:rPr>
        <w:t>προεγκεκριμένες</w:t>
      </w:r>
      <w:proofErr w:type="spellEnd"/>
      <w:r>
        <w:rPr>
          <w:rFonts w:eastAsia="Times New Roman" w:cs="Times New Roman"/>
          <w:szCs w:val="24"/>
        </w:rPr>
        <w:t xml:space="preserve"> και υφιστάμενες προσβάσεις κατά τις διατάξεις της απόφασης ΔΙΠΑΔ/ΟΙΚ/502/1-7-2003, που έχει δημοσιευθεί στο ΦΕΚ, τόμος Β΄ 946/9-7-2003, που αφορά τις τεχνικές προδιαγραφές σήμανσης και διαχείρισης της κυκλοφορίας σε περιοχές εκτελούμενων έργων. </w:t>
      </w:r>
    </w:p>
    <w:p w14:paraId="1F84C62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1F84C62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F84C62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Τέλος, θα ήθελα να σημειώσω ότι η εν λόγω διάταξη δεν επιβαρύνει σε καμμία περίπτωση τον κρατικό προϋπολογισμό, όπως επίσης, δεν παρεμβάλλονται σταθμοί διοδίων, ώστε να μπορεί να θεωρηθεί ότι υφίσταται ο παραμικρός κίνδυνος απώλειας εσόδων από το ελληνικό δημόσιο.</w:t>
      </w:r>
    </w:p>
    <w:p w14:paraId="1F84C62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F84C62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Χρυσοβελώνη</w:t>
      </w:r>
      <w:proofErr w:type="spellEnd"/>
      <w:r>
        <w:rPr>
          <w:rFonts w:eastAsia="Times New Roman" w:cs="Times New Roman"/>
          <w:szCs w:val="24"/>
        </w:rPr>
        <w:t>, γίνεται λόγος για την τροπολογία με γενικό αριθμό 572 με ειδικό 48;</w:t>
      </w:r>
    </w:p>
    <w:p w14:paraId="1F84C62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Η συγκεκριμένη τροπολογία είναι η υπ’ αριθμόν 572/48. </w:t>
      </w:r>
    </w:p>
    <w:p w14:paraId="1F84C62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Εντάξει, ήθελα απλώς να το επαναλάβουμε, για να καταγραφεί. </w:t>
      </w:r>
    </w:p>
    <w:p w14:paraId="1F84C62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ήθελα τον λόγο. </w:t>
      </w:r>
    </w:p>
    <w:p w14:paraId="1F84C62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θέλετε, κύριε Μανιάτη;</w:t>
      </w:r>
    </w:p>
    <w:p w14:paraId="1F84C62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παρακαλώ να μου δώσετε τον λόγο για μισό λεπτό. </w:t>
      </w:r>
    </w:p>
    <w:p w14:paraId="1F84C62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αλλά δεν υπάρχει προσωπικό θέμα. </w:t>
      </w:r>
    </w:p>
    <w:p w14:paraId="1F84C62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Θέλω τον λόγο μόνο για ένα λεπτό. </w:t>
      </w:r>
    </w:p>
    <w:p w14:paraId="1F84C62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κύριε Μανιάτη!</w:t>
      </w:r>
    </w:p>
    <w:p w14:paraId="1F84C62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ακούστε με για ένα λεπτό κι αν θεωρήσετε ότι δεν έχω δίκιο, να μη μου τον δώσετε. </w:t>
      </w:r>
    </w:p>
    <w:p w14:paraId="1F84C63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Μανιάτη, είστε εισηγητής της Δημοκρατικής Συμπαράταξης. Έχετε δικαίωμα…</w:t>
      </w:r>
    </w:p>
    <w:p w14:paraId="1F84C63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Θέλω τον λόγο για ένα λεπτό μόνο. </w:t>
      </w:r>
    </w:p>
    <w:p w14:paraId="1F84C63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τον έχετε τον λόγο. </w:t>
      </w:r>
    </w:p>
    <w:p w14:paraId="1F84C63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Εάν θεωρήσετε ότι δεν έχω δίκιο, να μη μου δώσετε τον λόγο επί προσωπικού. </w:t>
      </w:r>
    </w:p>
    <w:p w14:paraId="1F84C63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Καθίστε κάτω. Δεν έχετε τον λόγο. </w:t>
      </w:r>
    </w:p>
    <w:p w14:paraId="1F84C63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Μα, κύριε Πρόεδρε…</w:t>
      </w:r>
    </w:p>
    <w:p w14:paraId="1F84C636"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Καθίστε κάτω. Δεν έχετε τον λόγο κι αν θέλετε να με ακούσετε έχει καλώς! </w:t>
      </w:r>
    </w:p>
    <w:p w14:paraId="1F84C637"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Τέσσερις φορές…</w:t>
      </w:r>
    </w:p>
    <w:p w14:paraId="1F84C638"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Θέλετε να με ακούσετε;</w:t>
      </w:r>
    </w:p>
    <w:p w14:paraId="1F84C639"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Λοιπόν, δεν καταγράφεται τίποτα, κύριε Μανιάτη. </w:t>
      </w:r>
    </w:p>
    <w:p w14:paraId="1F84C63A"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Τζάκρη</w:t>
      </w:r>
      <w:proofErr w:type="spellEnd"/>
      <w:r>
        <w:rPr>
          <w:rFonts w:eastAsia="Times New Roman"/>
          <w:szCs w:val="24"/>
        </w:rPr>
        <w:t>.</w:t>
      </w:r>
    </w:p>
    <w:p w14:paraId="1F84C63B"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ΙΩΑΝΝΗΣ ΜΑΝΙΑΤΗΣ: </w:t>
      </w:r>
      <w:r w:rsidRPr="00DC2241">
        <w:rPr>
          <w:rFonts w:eastAsia="Times New Roman"/>
          <w:szCs w:val="24"/>
        </w:rPr>
        <w:t>…</w:t>
      </w:r>
    </w:p>
    <w:p w14:paraId="1F84C63C"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Κυρία </w:t>
      </w:r>
      <w:proofErr w:type="spellStart"/>
      <w:r>
        <w:rPr>
          <w:rFonts w:eastAsia="Times New Roman"/>
          <w:szCs w:val="24"/>
        </w:rPr>
        <w:t>Τζάκρη</w:t>
      </w:r>
      <w:proofErr w:type="spellEnd"/>
      <w:r>
        <w:rPr>
          <w:rFonts w:eastAsia="Times New Roman"/>
          <w:szCs w:val="24"/>
        </w:rPr>
        <w:t>, έχετε τον λόγο.</w:t>
      </w:r>
    </w:p>
    <w:p w14:paraId="1F84C63D"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Ευχαριστώ πολύ, κύριε Πρόεδρε.</w:t>
      </w:r>
    </w:p>
    <w:p w14:paraId="1F84C63E"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αναφέρομαι στην τροπολογία με γενικό αριθμό 576 και ειδικό 50 που αναφέρεται στον </w:t>
      </w:r>
      <w:proofErr w:type="spellStart"/>
      <w:r>
        <w:rPr>
          <w:rFonts w:eastAsia="Times New Roman"/>
          <w:szCs w:val="24"/>
        </w:rPr>
        <w:t>εξορθολογισμό</w:t>
      </w:r>
      <w:proofErr w:type="spellEnd"/>
      <w:r>
        <w:rPr>
          <w:rFonts w:eastAsia="Times New Roman"/>
          <w:szCs w:val="24"/>
        </w:rPr>
        <w:t xml:space="preserve"> και στην εξυγίανση της συνολικής δραστηριότητας του Οργανισμού Βιομηχανικής Ιδιοκτησίας. </w:t>
      </w:r>
    </w:p>
    <w:p w14:paraId="1F84C63F"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Με την προτεινόμενη τροπολογία υπάγεται ρητώς στο πλαίσιο των νόμων του 2010 ο Οργανισμός Βιομηχανικής Ιδιοκτησίας σε ό,τι αφορά τις διατάξεις για το ενιαίο μισθολόγιο και συγκεκριμένα αναφέρομαι στους ν.3833, ν.3845 και ν.3899 της χρονιάς αυτής. Μάλιστα, αναζητούνται ως </w:t>
      </w:r>
      <w:proofErr w:type="spellStart"/>
      <w:r>
        <w:rPr>
          <w:rFonts w:eastAsia="Times New Roman"/>
          <w:szCs w:val="24"/>
        </w:rPr>
        <w:t>αχρεωστήτως</w:t>
      </w:r>
      <w:proofErr w:type="spellEnd"/>
      <w:r>
        <w:rPr>
          <w:rFonts w:eastAsia="Times New Roman"/>
          <w:szCs w:val="24"/>
        </w:rPr>
        <w:t xml:space="preserve"> καταβληθείσες από το 2011 οι επιπλέον αποδοχές του προσωπικού, δηλαδή οι επιπλέον αποδοχές βάσει των διατάξεων των νόμων που ήδη ανέφερα και ρυθμίζεται μάλιστα και ο τρόπος της επιστροφής τους από τους εργαζόμενους ως εξής: με την παρακράτηση ποσοστού 10% από τους μηνιαίως καταβαλλόμενους μισθούς. </w:t>
      </w:r>
    </w:p>
    <w:p w14:paraId="1F84C640"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Τα </w:t>
      </w:r>
      <w:proofErr w:type="spellStart"/>
      <w:r>
        <w:rPr>
          <w:rFonts w:eastAsia="Times New Roman"/>
          <w:szCs w:val="24"/>
        </w:rPr>
        <w:t>αχρεωστήτως</w:t>
      </w:r>
      <w:proofErr w:type="spellEnd"/>
      <w:r>
        <w:rPr>
          <w:rFonts w:eastAsia="Times New Roman"/>
          <w:szCs w:val="24"/>
        </w:rPr>
        <w:t xml:space="preserve"> καταβληθέντα αναζητούνται από το 2011, διότι με τον ν.4024/2011 κατέστη πλέον ρητώς ότι τα νομικά πρόσωπα ιδιωτικού δικαίου του δημοσίου τομέα και οι εργαζόμενοι σε αυτούς υπάγονται πλέον ρητά και κατηγορηματικά στο ενιαίο μισθολόγιο.</w:t>
      </w:r>
    </w:p>
    <w:p w14:paraId="1F84C641"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Να πω κατ’ αρχάς ότι ο Οργανισμός Βιομηχανικής Ιδιοκτησίας αποτελεί νομικό πρόσωπο ιδιωτικού δικαίου μη κερδοσκοπικού χαρακτήρα με πλεονασματικό προϋπολογισμό και επ’ </w:t>
      </w:r>
      <w:proofErr w:type="spellStart"/>
      <w:r>
        <w:rPr>
          <w:rFonts w:eastAsia="Times New Roman"/>
          <w:szCs w:val="24"/>
        </w:rPr>
        <w:t>ουδενί</w:t>
      </w:r>
      <w:proofErr w:type="spellEnd"/>
      <w:r>
        <w:rPr>
          <w:rFonts w:eastAsia="Times New Roman"/>
          <w:szCs w:val="24"/>
        </w:rPr>
        <w:t xml:space="preserve"> και με κανέναν τρόπο δεν χορηγείται κατά τρόπο τακτικό από τον κρατικό Προϋπολογισμό.</w:t>
      </w:r>
    </w:p>
    <w:p w14:paraId="1F84C642"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1F84C643"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την κ. </w:t>
      </w:r>
      <w:proofErr w:type="spellStart"/>
      <w:r>
        <w:rPr>
          <w:rFonts w:eastAsia="Times New Roman"/>
          <w:szCs w:val="24"/>
        </w:rPr>
        <w:t>Τζάκρη</w:t>
      </w:r>
      <w:proofErr w:type="spellEnd"/>
      <w:r>
        <w:rPr>
          <w:rFonts w:eastAsia="Times New Roman"/>
          <w:szCs w:val="24"/>
        </w:rPr>
        <w:t>.</w:t>
      </w:r>
    </w:p>
    <w:p w14:paraId="1F84C644"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Τον λόγο έχει ο κ. Παππάς.</w:t>
      </w:r>
    </w:p>
    <w:p w14:paraId="1F84C645"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Ορίστε, κύριε Παππά, έχετε τον λόγο για την τροπολογία που θέλετε να υποστηρίξετε.</w:t>
      </w:r>
    </w:p>
    <w:p w14:paraId="1F84C646" w14:textId="77777777" w:rsidR="006C3A8A" w:rsidRDefault="00994779">
      <w:pPr>
        <w:tabs>
          <w:tab w:val="left" w:pos="2820"/>
        </w:tabs>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Ευχαριστώ, κύριε Πρόεδρε.</w:t>
      </w:r>
    </w:p>
    <w:p w14:paraId="1F84C647"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Είναι η τροπολογία με αριθμό 540 και αφορά τη μετάθεση κατά τρεις μήνες, από 1-10-2016 δηλαδή, της εφαρμογής της διαδικασίας για την απευθείας τιμολόγησης των διαφημιζόμενων από τα μέσα μαζικής ενημέρωσης και αφορά το παρόν σχέδιο νόμου.</w:t>
      </w:r>
    </w:p>
    <w:p w14:paraId="1F84C648"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Κυρίες και κύριοι Βουλευτές, έχουμε αυτή τη στιγμή φέρει σε διαβούλευση μία νομοθετική παρέμβαση για τη διάθεση του διαφημιστικού χρόνου και ελπίζουμε πάρα πολύ σύντομα αυτή η παρέμβαση να έρθει και στη Βουλή. Πρόκειται για έναν νόμο που θα εξυγιάνει τη διαφημιστική αγορά η οποία, όπως όλοι γνωρίζετε, έχει πάρα πολλές αδιαφανείς περιοχές. </w:t>
      </w:r>
    </w:p>
    <w:p w14:paraId="1F84C649"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Είναι ένα απαραίτητο συμπλήρωμα της διαδικασίας </w:t>
      </w:r>
      <w:proofErr w:type="spellStart"/>
      <w:r>
        <w:rPr>
          <w:rFonts w:eastAsia="Times New Roman"/>
          <w:szCs w:val="24"/>
        </w:rPr>
        <w:t>αδειοδότησης</w:t>
      </w:r>
      <w:proofErr w:type="spellEnd"/>
      <w:r>
        <w:rPr>
          <w:rFonts w:eastAsia="Times New Roman"/>
          <w:szCs w:val="24"/>
        </w:rPr>
        <w:t xml:space="preserve"> στην οποία προχωράμε εντός των χρονοδιαγραμμάτων αυτόν τον καιρό και εξασφαλίζει ότι οι </w:t>
      </w:r>
      <w:proofErr w:type="spellStart"/>
      <w:r>
        <w:rPr>
          <w:rFonts w:eastAsia="Times New Roman"/>
          <w:szCs w:val="24"/>
        </w:rPr>
        <w:t>αδειοδοτημένοι</w:t>
      </w:r>
      <w:proofErr w:type="spellEnd"/>
      <w:r>
        <w:rPr>
          <w:rFonts w:eastAsia="Times New Roman"/>
          <w:szCs w:val="24"/>
        </w:rPr>
        <w:t xml:space="preserve"> σταθμοί και βεβαίως η ΕΡΤ, τα νομίμως </w:t>
      </w:r>
      <w:proofErr w:type="spellStart"/>
      <w:r>
        <w:rPr>
          <w:rFonts w:eastAsia="Times New Roman"/>
          <w:szCs w:val="24"/>
        </w:rPr>
        <w:t>λειτουργούντα</w:t>
      </w:r>
      <w:proofErr w:type="spellEnd"/>
      <w:r>
        <w:rPr>
          <w:rFonts w:eastAsia="Times New Roman"/>
          <w:szCs w:val="24"/>
        </w:rPr>
        <w:t xml:space="preserve"> κανάλια, θα πωλούν σε μία ηλεκτρονική πλατφόρμα τον διαφημιστικό τους χρόνο, έτσι ώστε να διασφαλίζεται η απόλυτη διαφάνεια στις σχέσεις των διαφημιζομένων, των διαφημιστικών εταιρειών και των μέσων ενημέρωσης. </w:t>
      </w:r>
    </w:p>
    <w:p w14:paraId="1F84C64A"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Είναι προφανές ότι καμμία απολύτως παρέμβαση της πολιτείας δεν θα υπάρχει για τη διαμόρφωση των τιμών. Είμαστε ήδη σε διαβούλευση με τους ενδιαφερόμενους φορείς και νομίζω ότι το αποτέλεσμα θα είναι κάτι το οποίο θα συμβάλλει ούτως ώστε να βελτιώσει και τα οικονομικά στοιχεία των νέων </w:t>
      </w:r>
      <w:proofErr w:type="spellStart"/>
      <w:r>
        <w:rPr>
          <w:rFonts w:eastAsia="Times New Roman"/>
          <w:szCs w:val="24"/>
        </w:rPr>
        <w:t>αδειοδοτημένων</w:t>
      </w:r>
      <w:proofErr w:type="spellEnd"/>
      <w:r>
        <w:rPr>
          <w:rFonts w:eastAsia="Times New Roman"/>
          <w:szCs w:val="24"/>
        </w:rPr>
        <w:t xml:space="preserve"> σταθμών. Ενδεχομένως πολλοί από εσάς να αντιλαμβάνεστε τι εννοώ.</w:t>
      </w:r>
    </w:p>
    <w:p w14:paraId="1F84C64B"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Υπάρχει βεβαίως ένα θέμα με τα μικρότερα μέσα ενημέρωσης, τα οποία δεν έχουν τη δυνατότητα να έχουν πρόσβαση σε μεγάλους διαφημιζόμενους και αν προχωρούσαμε τώρα στην απευθείας εφαρμογή, όπως προβλεπόταν, ενδεχομένως να είχαμε πρόβλημα.</w:t>
      </w:r>
    </w:p>
    <w:p w14:paraId="1F84C64C"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Επιτρέψτε μου για τριάντα δευτερόλεπτα να κάνω μία παρέμβαση. Είναι πάρα πολύ σύνηθες, όταν έρχεται η πολιτεία να ρυθμίσει μία αγορά και κάποια επιχειρηματικά συμφέροντα θίγονται, ο τρόπος σκέψης των επιχειρηματιών απολύτως και μόνο να συνάγει το συμπέρασμα ότι οι κινήσεις γίνονται για να ευνοηθούν οι ανταγωνιστές τους. Δυστυχώς, αυτό είναι ένα προσωπικό συμπέρασμα το οποίο τείνει στο μυαλό το δικό μου να γίνει ακλόνητο.</w:t>
      </w:r>
    </w:p>
    <w:p w14:paraId="1F84C64D"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Ακούω τις τελευταίες μέρες ότι μέσω του διαγωνισμού η Κυβέρνηση θέλει να αποκλείσει το άλφα ή το βήτα κανάλι. Ουδέν </w:t>
      </w:r>
      <w:proofErr w:type="spellStart"/>
      <w:r>
        <w:rPr>
          <w:rFonts w:eastAsia="Times New Roman" w:cs="Times New Roman"/>
          <w:szCs w:val="24"/>
        </w:rPr>
        <w:t>ψευδέστερον</w:t>
      </w:r>
      <w:proofErr w:type="spellEnd"/>
      <w:r>
        <w:rPr>
          <w:rFonts w:eastAsia="Times New Roman" w:cs="Times New Roman"/>
          <w:szCs w:val="24"/>
        </w:rPr>
        <w:t>! Και καλώ άπαντες να μην παίζουν με την τύχη των εργαζομένων. Είχαμε την ευκαιρία και παλαιότερα, κατά τη διάρκεια της ψήφισης του νομοσχεδίου και των προσπαθειών που κάναμε για να τελεσφορήσει η συγκρότηση του Εθνικού Συμβουλίου Ραδιοτηλεόρασης να τα συζητήσουμε αυτά.</w:t>
      </w:r>
    </w:p>
    <w:p w14:paraId="1F84C64E"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Όμως, έχω να πω και προς τους εργαζόμενους και προς τον ελληνικό λαό ότι αυτή τη στιγμή έχει ολοκληρωθεί η διαδικασία της προεπιλογής για τον διαγωνισμό. Είναι μία διαδικασία απολύτως </w:t>
      </w:r>
      <w:proofErr w:type="spellStart"/>
      <w:r>
        <w:rPr>
          <w:rFonts w:eastAsia="Times New Roman" w:cs="Times New Roman"/>
          <w:szCs w:val="24"/>
        </w:rPr>
        <w:t>αντικειμενικοποιημένη</w:t>
      </w:r>
      <w:proofErr w:type="spellEnd"/>
      <w:r>
        <w:rPr>
          <w:rFonts w:eastAsia="Times New Roman" w:cs="Times New Roman"/>
          <w:szCs w:val="24"/>
        </w:rPr>
        <w:t xml:space="preserve"> και το μόνο –αποκλειστικά το μόνο- που στέκεται μεταξύ ενός τηλεοπτικού σταθμού που αυτή τη στιγμή λειτουργεί και μιας νόμιμης άδειας είναι το πορτοφόλι του ιδιοκτήτη και τίποτε άλλο. Η διάθεση δηλαδή του ιδιοκτήτη να πληρώσει το τίμημα στον διαγωνισμό που θα του δώσει την άδεια. </w:t>
      </w:r>
    </w:p>
    <w:p w14:paraId="1F84C64F"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δεν έχει καμμία απολύτως δυνατότητα να παρέμβει στη διαδικασία. Ο διαγωνισμός είναι αντικειμενικός, κρυστάλλινος και νομίζω ότι θα είναι πρότυπο και για άλλες διαγωνιστικές διαδικασίες. </w:t>
      </w:r>
    </w:p>
    <w:p w14:paraId="1F84C650"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F84C651" w14:textId="77777777" w:rsidR="006C3A8A" w:rsidRDefault="00994779">
      <w:pPr>
        <w:spacing w:after="0" w:line="600" w:lineRule="auto"/>
        <w:ind w:firstLine="720"/>
        <w:jc w:val="both"/>
        <w:rPr>
          <w:rFonts w:eastAsia="Times New Roman" w:cs="Times New Roman"/>
        </w:rPr>
      </w:pPr>
      <w:r>
        <w:rPr>
          <w:rFonts w:eastAsia="Times New Roman" w:cs="Times New Roman"/>
        </w:rPr>
        <w:t>(Στο σημείο αυτό ο Υπουργός Επικρατείας κ. Νικόλαος Παππάς καταθέτει για τα Πρακτικά την προαναφερθείσα νομοτεχνική βελτίωση, η οποία έχει ως εξής:</w:t>
      </w:r>
    </w:p>
    <w:p w14:paraId="1F84C652" w14:textId="77777777" w:rsidR="006C3A8A" w:rsidRDefault="00994779">
      <w:pPr>
        <w:spacing w:after="0" w:line="600" w:lineRule="auto"/>
        <w:ind w:firstLine="720"/>
        <w:jc w:val="both"/>
        <w:rPr>
          <w:rFonts w:eastAsia="Times New Roman" w:cs="Times New Roman"/>
        </w:rPr>
      </w:pPr>
      <w:r>
        <w:rPr>
          <w:rFonts w:eastAsia="Times New Roman" w:cs="Times New Roman"/>
        </w:rPr>
        <w:t>ΑΛΛΑΓΗ ΣΕΛΙΔΑΣ</w:t>
      </w:r>
    </w:p>
    <w:p w14:paraId="1F84C653" w14:textId="77777777" w:rsidR="006C3A8A" w:rsidRDefault="00994779">
      <w:pPr>
        <w:spacing w:after="0" w:line="600" w:lineRule="auto"/>
        <w:ind w:firstLine="720"/>
        <w:jc w:val="both"/>
        <w:rPr>
          <w:rFonts w:eastAsia="Times New Roman" w:cs="Times New Roman"/>
        </w:rPr>
      </w:pPr>
      <w:r>
        <w:rPr>
          <w:rFonts w:eastAsia="Times New Roman" w:cs="Times New Roman"/>
        </w:rPr>
        <w:t>(Να μπει η σελ.148)</w:t>
      </w:r>
    </w:p>
    <w:p w14:paraId="1F84C654" w14:textId="77777777" w:rsidR="006C3A8A" w:rsidRDefault="00994779">
      <w:pPr>
        <w:spacing w:after="0" w:line="600" w:lineRule="auto"/>
        <w:ind w:firstLine="720"/>
        <w:jc w:val="both"/>
        <w:rPr>
          <w:rFonts w:eastAsia="Times New Roman" w:cs="Times New Roman"/>
        </w:rPr>
      </w:pPr>
      <w:r>
        <w:rPr>
          <w:rFonts w:eastAsia="Times New Roman" w:cs="Times New Roman"/>
        </w:rPr>
        <w:t>ΑΛΛΑΓΗ ΣΕΛΙΔΑΣ</w:t>
      </w:r>
    </w:p>
    <w:p w14:paraId="1F84C655" w14:textId="77777777" w:rsidR="006C3A8A" w:rsidRDefault="009947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Γνωρίζετε όσοι έχετε πάρει στα χέρια σας τον κατάλογο ότι έχουν γραφτεί επτά Βουλευτές ως ομιλητές. </w:t>
      </w:r>
    </w:p>
    <w:p w14:paraId="1F84C656"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Ήδη έχει ζητήσει τον λόγο ο κ. Θεοχαρόπουλος. </w:t>
      </w:r>
    </w:p>
    <w:p w14:paraId="1F84C657"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Υπήρχαν παράπονα από τους εγγεγραμμένους Βουλευτές ομιλητές και είπαν να προηγηθεί ένας αριθμός. Θα πρότεινα, λοιπόν, να μιλήσουν τρεις Βουλευτές και μετά ο κ. Θεοχαρόπουλος, μία που το ζήτησε, γιατί επείγει κάποιο ζήτημα και μετά να ακολουθήσουν όποιοι Κοινοβουλευτικοί Εκπρόσωποι έχουν δηλώσει. </w:t>
      </w:r>
    </w:p>
    <w:p w14:paraId="1F84C658"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Συμφωνείτε, κύριε Θεοχαρόπουλε;</w:t>
      </w:r>
    </w:p>
    <w:p w14:paraId="1F84C659" w14:textId="77777777" w:rsidR="006C3A8A" w:rsidRDefault="00994779">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Ναι, κύριε Πρόεδρε. </w:t>
      </w:r>
    </w:p>
    <w:p w14:paraId="1F84C65A" w14:textId="77777777" w:rsidR="006C3A8A" w:rsidRDefault="0099477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Από τους άλλους Κοινοβουλευτικούς Εκπροσώπους δεν νομίζω να υπάρχει κάποιο πρόβλημα. Ξεκινάμε, λοιπόν, με την πρώτη ομιλήτρια, την κ. </w:t>
      </w:r>
      <w:proofErr w:type="spellStart"/>
      <w:r>
        <w:rPr>
          <w:rFonts w:eastAsia="Times New Roman" w:cs="Times New Roman"/>
          <w:szCs w:val="24"/>
        </w:rPr>
        <w:t>Ιγγλέζη</w:t>
      </w:r>
      <w:proofErr w:type="spellEnd"/>
      <w:r>
        <w:rPr>
          <w:rFonts w:eastAsia="Times New Roman" w:cs="Times New Roman"/>
          <w:szCs w:val="24"/>
        </w:rPr>
        <w:t xml:space="preserve"> από τον ΣΥΡΙΖΑ. </w:t>
      </w:r>
    </w:p>
    <w:p w14:paraId="1F84C65B"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xml:space="preserve">, έχετε τον λόγο. </w:t>
      </w:r>
    </w:p>
    <w:p w14:paraId="1F84C65C" w14:textId="77777777" w:rsidR="006C3A8A" w:rsidRDefault="00994779">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Ευχαριστώ, κύριε Πρόεδρε. </w:t>
      </w:r>
    </w:p>
    <w:p w14:paraId="1F84C65D"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σχέδιο νόμου που είναι σημαντικό, διότι θεσμοθετεί το πλαίσιο για την ελαχιστοποίηση των σοβαρών ατυχημάτων, που σχετίζονται με τις </w:t>
      </w:r>
      <w:proofErr w:type="spellStart"/>
      <w:r>
        <w:rPr>
          <w:rFonts w:eastAsia="Times New Roman" w:cs="Times New Roman"/>
          <w:szCs w:val="24"/>
        </w:rPr>
        <w:t>υπεράκτιες</w:t>
      </w:r>
      <w:proofErr w:type="spellEnd"/>
      <w:r>
        <w:rPr>
          <w:rFonts w:eastAsia="Times New Roman" w:cs="Times New Roman"/>
          <w:szCs w:val="24"/>
        </w:rPr>
        <w:t xml:space="preserve"> εξορύξεις υδρογονανθράκων και τις συνέπειές τους. </w:t>
      </w:r>
    </w:p>
    <w:p w14:paraId="1F84C65E"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Στόχος δεν είναι μόνο η εκμετάλλευση του ορυκτού πλούτου της χώρας αλλά και η προστασία του θαλάσσιου περιβάλλοντος αλλά και των παράκτιων περιοχών, καθώς και η αποφυγή της υποβάθμισης των κοινωνιών και των οικονομιών από ενδεχόμενη ρύπανση. </w:t>
      </w:r>
    </w:p>
    <w:p w14:paraId="1F84C65F"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Όπως επεσήμανα και στις τοποθετήσεις μου στην Επιτροπή Παραγωγής και Εμπορίου, είναι εξαιρετικά σημαντική η ενσωμάτωση της πρόβλεψης για την αρχή της προφύλαξης, όπως ρητά αναφέρεται στην αγγλική έκδοση της οδηγίας. </w:t>
      </w:r>
    </w:p>
    <w:p w14:paraId="1F84C660"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Ευρωπαϊκή Επιτροπή μπορεί να γίνει επίκληση της αρχής της προφύλαξης, όταν ένα φαινόμενο, ένα προϊόν ή μία διεργασία ενδέχεται να έχει επικίνδυνα αποτελέσματα, τα οποία έχουν προσδιοριστεί μέσω επιστημονικής και αντικειμενικής αξιολόγησης, εάν η αξιολόγηση αυτή δεν επιτρέπει να προσδιοριστεί ο κίνδυνος με επαρκή βεβαιότητα. </w:t>
      </w:r>
    </w:p>
    <w:p w14:paraId="1F84C661"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Συνεπώς, η προσφυγή στην αρχή της προφύλαξης εντάσσεται στο γενικότερο πλαίσιο της ανάλυσης του κινδύνου, που περιέχει, εκτός από την αξιολόγησή του, τη διαχείρισή του και την κοινοποίησή του. Ειδικότερα, εντάσσεται στο πλαίσιο της διαχείρισης του κινδύνου που αντιστοιχεί στο στάδιο της λήψης αποφάσεων. </w:t>
      </w:r>
    </w:p>
    <w:p w14:paraId="1F84C662"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Θεωρώ, λοιπόν, πολύ σημαντικό να γραφτεί με σαφή τρόπο και στο εν λόγω σχέδιο νόμου και όχι μόνο στην αιτιολογική έκθεση η αρχή της προφύλαξης και μάλιστα όταν είναι ομολογούμενο από όλους ότι αυτή η οδηγία και άλλες αντίστοιχες παγκοσμίως προέκυψαν μετά από το θλιβερό δυστύχημα στον κόλπο του Μεξικού το 2010 στην εξέδρα της </w:t>
      </w:r>
      <w:r>
        <w:rPr>
          <w:rFonts w:eastAsia="Times New Roman" w:cs="Times New Roman"/>
          <w:szCs w:val="24"/>
          <w:lang w:val="en-US"/>
        </w:rPr>
        <w:t>BP</w:t>
      </w:r>
      <w:r>
        <w:rPr>
          <w:rFonts w:eastAsia="Times New Roman" w:cs="Times New Roman"/>
          <w:szCs w:val="24"/>
        </w:rPr>
        <w:t xml:space="preserve">, με τις συνέπειες για ανθρώπους και περιβάλλον που όλοι γνωρίζουμε και δεν θα θέλαμε να τα αντιμετωπίσουμε. </w:t>
      </w:r>
    </w:p>
    <w:p w14:paraId="1F84C663"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Είναι πάγια θέση μας ότι ο ενεργειακός σχεδιασμός και η αξιοποίηση του ορυκτού πλούτου θα πρέπει να περνάει από εκείνες τις κοινωνικές διαδικασίες που θα επιτρέπουν τη </w:t>
      </w:r>
      <w:proofErr w:type="spellStart"/>
      <w:r>
        <w:rPr>
          <w:rFonts w:eastAsia="Times New Roman" w:cs="Times New Roman"/>
          <w:szCs w:val="24"/>
        </w:rPr>
        <w:t>συνδιαμόρφωση</w:t>
      </w:r>
      <w:proofErr w:type="spellEnd"/>
      <w:r>
        <w:rPr>
          <w:rFonts w:eastAsia="Times New Roman" w:cs="Times New Roman"/>
          <w:szCs w:val="24"/>
        </w:rPr>
        <w:t xml:space="preserve"> πολιτικής και προοπτικής για τη χώρα. Είναι σημαντικό να υπάρχουν αυτές οι προβλέψεις, που θα εξασφαλίσουν την ουσιαστική συμμετοχή και μάλιστα για θέματα περιβαλλοντικής προστασίας και κοινωνικής επιβίωσης. </w:t>
      </w:r>
    </w:p>
    <w:p w14:paraId="1F84C664" w14:textId="77777777" w:rsidR="006C3A8A" w:rsidRDefault="00994779">
      <w:pPr>
        <w:spacing w:after="0" w:line="600" w:lineRule="auto"/>
        <w:ind w:firstLine="720"/>
        <w:jc w:val="both"/>
        <w:rPr>
          <w:rFonts w:eastAsia="Times New Roman" w:cs="Times New Roman"/>
          <w:szCs w:val="24"/>
        </w:rPr>
      </w:pPr>
      <w:r>
        <w:rPr>
          <w:rFonts w:eastAsia="Times New Roman" w:cs="Times New Roman"/>
          <w:szCs w:val="24"/>
        </w:rPr>
        <w:t xml:space="preserve">Ο δημοκρατικός ενεργειακός σχεδιασμός παραμένει ζητούμενο, αλλά θεωρώ σημαντικό ότι επιδιώκεται η συμμετοχή του κοινού, τόσο στην εξέταση των πιθανών συνεπειών από 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αλλά και στη διαδικασία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των εγκαταστάσεων με τις προβλέψεις του άρθρου 5.</w:t>
      </w:r>
    </w:p>
    <w:p w14:paraId="1F84C66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Από τις ρυθμίσεις του εν λόγω νομοσχεδίου θεωρώ σημαντικό ότι εισάγεται στη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για την παραχώρηση του δικαιώματος έρευνας και παραγωγής υδρογονανθράκων η εκτίμηση της ικανότητας του αιτούντος να προλαμβάνει και να αντιμετωπίζει μεγάλα ατυχήματα, καθώς και να καλύπτει την απορρέουσα από αυτά ευθύνη, όπως αναφέρονται στο άρθρο 4. Μάλιστα αυτά είναι αποφασιστικής σημασίας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του. </w:t>
      </w:r>
    </w:p>
    <w:p w14:paraId="1F84C66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Ακόμα θεσμοθετούνται δύο διακριτές αρχές: η </w:t>
      </w:r>
      <w:proofErr w:type="spellStart"/>
      <w:r>
        <w:rPr>
          <w:rFonts w:eastAsia="Times New Roman" w:cs="Times New Roman"/>
          <w:szCs w:val="24"/>
        </w:rPr>
        <w:t>αδειοδοτούσα</w:t>
      </w:r>
      <w:proofErr w:type="spellEnd"/>
      <w:r>
        <w:rPr>
          <w:rFonts w:eastAsia="Times New Roman" w:cs="Times New Roman"/>
          <w:szCs w:val="24"/>
        </w:rPr>
        <w:t xml:space="preserve"> αρχή και η αρμόδια αρχή. Είναι σημαντικό ότι η αρμόδια αρχή για το θέμα της ασφάλειας </w:t>
      </w:r>
      <w:proofErr w:type="spellStart"/>
      <w:r>
        <w:rPr>
          <w:rFonts w:eastAsia="Times New Roman" w:cs="Times New Roman"/>
          <w:szCs w:val="24"/>
        </w:rPr>
        <w:t>υπεράκτιων</w:t>
      </w:r>
      <w:proofErr w:type="spellEnd"/>
      <w:r>
        <w:rPr>
          <w:rFonts w:eastAsia="Times New Roman" w:cs="Times New Roman"/>
          <w:szCs w:val="24"/>
        </w:rPr>
        <w:t xml:space="preserve"> εργασιών αποτελεί ανεξάρτητη αρχή, που δεν σχετίζεται με την </w:t>
      </w:r>
      <w:proofErr w:type="spellStart"/>
      <w:r>
        <w:rPr>
          <w:rFonts w:eastAsia="Times New Roman" w:cs="Times New Roman"/>
          <w:szCs w:val="24"/>
        </w:rPr>
        <w:t>αδειοδότηση</w:t>
      </w:r>
      <w:proofErr w:type="spellEnd"/>
      <w:r>
        <w:rPr>
          <w:rFonts w:eastAsia="Times New Roman" w:cs="Times New Roman"/>
          <w:szCs w:val="24"/>
        </w:rPr>
        <w:t xml:space="preserve"> και την παραχώρηση του δικαιώματος έρευνας και παραγωγής, αλλά ούτε και με την οικονομική ανάπτυξη των </w:t>
      </w:r>
      <w:proofErr w:type="spellStart"/>
      <w:r>
        <w:rPr>
          <w:rFonts w:eastAsia="Times New Roman" w:cs="Times New Roman"/>
          <w:szCs w:val="24"/>
        </w:rPr>
        <w:t>υπεράκτιων</w:t>
      </w:r>
      <w:proofErr w:type="spellEnd"/>
      <w:r>
        <w:rPr>
          <w:rFonts w:eastAsia="Times New Roman" w:cs="Times New Roman"/>
          <w:szCs w:val="24"/>
        </w:rPr>
        <w:t xml:space="preserve"> φυσικών πόρων και τη διαχείριση εσόδων από τις δραστηριότητες έρευνας και παραγωγής υδρογονανθράκων. </w:t>
      </w:r>
    </w:p>
    <w:p w14:paraId="1F84C66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Στη διαδικασία </w:t>
      </w:r>
      <w:proofErr w:type="spellStart"/>
      <w:r>
        <w:rPr>
          <w:rFonts w:eastAsia="Times New Roman" w:cs="Times New Roman"/>
          <w:szCs w:val="24"/>
        </w:rPr>
        <w:t>υπεράκτιων</w:t>
      </w:r>
      <w:proofErr w:type="spellEnd"/>
      <w:r>
        <w:rPr>
          <w:rFonts w:eastAsia="Times New Roman" w:cs="Times New Roman"/>
          <w:szCs w:val="24"/>
        </w:rPr>
        <w:t xml:space="preserve"> εργασιών έρευνας και εκμετάλλευσης υδρογονανθράκων θεσμοθετείται η σημαντική κατά τη γνώμη μου ανεξάρτητη επιβεβαίωση συμμόρφωσης για την ασφάλεια και τα περιβαλλοντικά κρίσιμα στοιχεία. Μάλιστα αυτός ο μηχανισμός θα πρέπει να έχει εγκατασταθεί πριν από την ολοκλήρωση του σχεδιασμού της εγκατάστασης και πριν από την έναρξη εργασιών στα </w:t>
      </w:r>
      <w:proofErr w:type="spellStart"/>
      <w:r>
        <w:rPr>
          <w:rFonts w:eastAsia="Times New Roman" w:cs="Times New Roman"/>
          <w:szCs w:val="24"/>
        </w:rPr>
        <w:t>υπεράκτια</w:t>
      </w:r>
      <w:proofErr w:type="spellEnd"/>
      <w:r>
        <w:rPr>
          <w:rFonts w:eastAsia="Times New Roman" w:cs="Times New Roman"/>
          <w:szCs w:val="24"/>
        </w:rPr>
        <w:t xml:space="preserve"> ύδατα. </w:t>
      </w:r>
    </w:p>
    <w:p w14:paraId="1F84C66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Ακόμα υπάρχουν προβλέψεις αναφορικά με τη διασυνοριακή ετοιμότητα και αντιμετώπιση καταστάσεων έκτακτης ανάγκης, γεγονός πολύ σημαντικό, αν αναλογιστούμε ότι οι γειτονικές χώρες ενεργοποιούνται στον τομέα των εξορύξεων. Αυτό μπορεί να έχει δυσμενείς επιπτώσεις για τη χώρα μας, καθώς είναι αναγκαία η διασυνοριακή ετοιμότητα για την αντιμετώπιση ενδεχόμενων ατυχημάτων και την αποφυγή της</w:t>
      </w:r>
      <w:r>
        <w:rPr>
          <w:rFonts w:eastAsia="Times New Roman" w:cs="Times New Roman"/>
          <w:b/>
          <w:szCs w:val="24"/>
        </w:rPr>
        <w:t xml:space="preserve"> </w:t>
      </w:r>
      <w:r>
        <w:rPr>
          <w:rFonts w:eastAsia="Times New Roman" w:cs="Times New Roman"/>
          <w:szCs w:val="24"/>
        </w:rPr>
        <w:t>περιβαλλοντικής υποβάθμισης.</w:t>
      </w:r>
    </w:p>
    <w:p w14:paraId="1F84C66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εν λόγω σχέδιο νόμου, όμως, περιλαμβάνει και διατάξεις που αφορούν στη λατομική νομοθεσία. </w:t>
      </w:r>
    </w:p>
    <w:p w14:paraId="1F84C66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Εδώ θα ήθελα να σημειώσω ότι πρέπει να ολοκληρωθεί, όπως είπε και ο Υπουργός, άμεσα ο λατομικός σχεδιασμός, καθώς και ο καθορισμός των λατομικών περιοχών. Δεν θα έπρεπε να διαιωνίζεται η πολιτική της παράτασης προθεσμιών, αλλά να προσπαθήσουμε να επιτύχουμε ένα σαφή και μακροχρόνιο σχεδιασμό. Αυτό θα ήταν καθοριστικής σημασίας και για τη στήριξη του παραγωγικού αυτού τομέα και για την ανάπτυξή του.</w:t>
      </w:r>
    </w:p>
    <w:p w14:paraId="1F84C66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Ακόμα θεωρώ σημαντικό το να συζητηθεί ο λατομικός νόμος ενιαία και όχι με αποσπασματικές ρυθμίσεις, ακόμα και αν βρίσκονται στη σωστή κατεύθυνση. Αυτό γιατί τότε θα φαίνονται με σαφήνεια και όλα τα μέτρα για την αποκατάσταση της περιβαλλοντικής ζημιάς και για την περιβαλλοντική αναβάθμιση των περιοχών με έντονη λατομική δραστηριότητα. </w:t>
      </w:r>
    </w:p>
    <w:p w14:paraId="1F84C66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ιδιαίτερα -και λόγω της επιστημονικής μου θέσης- στην πρόβλεψη για την αντικατάσταση της υποχρέωσης αναδάσωσης έκτασης ίσου εμβαδού με εκείνο των εκτάσεων του λατομείου με την υποχρέωση καταβολής ανταλλάγματος χρήσης που ορίζεται στο 100% της αξίας της δασικής έκτασης επέμβασης. </w:t>
      </w:r>
    </w:p>
    <w:p w14:paraId="1F84C66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Θεωρώ αυτή τη διάταξη ορθή, συνάδελφοι, γιατί, όπως συχνά λέω, το δάσος δεν είναι περίπτερο για να το κόβουμε από τη μία περιοχή και να το φυτεύουμε σε μία άλλη. Έχουμε παρατηρήσει πολλές προβληματικές αναδασώσεις, δενδροφυτεύσεις θα έλεγα εγώ. Προέκυψαν λόγω της αναγκαστικής υποχρέωσης αναδάσωσης. Θα πρέπει, όμως, να εξασφαλιστεί ότι τα χρηματικά ποσά που προβλέπονται στον ειδικό φορέα δασών, θα διατεθούν για τη χρηματοδότηση ουσιαστικών έργων για την προστασία, αναβάθμιση και αξιοποίηση των δασικών οικοσυστημάτων.</w:t>
      </w:r>
    </w:p>
    <w:p w14:paraId="1F84C66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μπορούσε ακόμη να προβλεφθεί και η υποχρέωση αποκατάστασης ανενεργών λατομείων, που δεν έχουν μέχρι σήμερα αποκατασταθεί. </w:t>
      </w:r>
    </w:p>
    <w:p w14:paraId="1F84C66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στις ρυθμίσεις για την επιθεώρηση περιβάλλοντος, που είναι πολύ ουσιαστικές για να εκτελεστεί απρόσκοπτα και αμερόληπτα το τόσο σημαντικό έργο των επιθεωρητών περιβάλλοντος. Είναι σαφής σε όλους μας ο ρόλος του δημοσίου στον έλεγχο των περιβαλλοντικών παραβάσεων, ότι είναι αναντικατάστατος. Συνεπώς οι προβλέψεις που ενδυναμώνουν αυτό το πεδίο είναι στο πλαίσιο συμβατικών υποχρεώσεων του ΥΠΕΜ.</w:t>
      </w:r>
    </w:p>
    <w:p w14:paraId="1F84C67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Δύο λόγια για την τροπολογία για τον ΔΕΣΦΑ. </w:t>
      </w:r>
    </w:p>
    <w:p w14:paraId="1F84C67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Κατ’ αρχάς ο προσδιορισμός των νέων τιμών χρήσης του δικτύου φυσικού αερίου είναι πολύ σημαντικός. Με τη συγκεκριμένη τροπολογία αφαιρούνται τα 200 εκατομμύρια κρατικής ενίσχυσης από την ανακτήσιμη διαφορά, επιμερίζεται η ανάπτυξη των εναπομεινάντων εκατομμυρίων σε σαράντα έτη,</w:t>
      </w:r>
      <w:r>
        <w:rPr>
          <w:rFonts w:eastAsia="Times New Roman" w:cs="Times New Roman"/>
          <w:b/>
          <w:szCs w:val="24"/>
        </w:rPr>
        <w:t xml:space="preserve"> </w:t>
      </w:r>
      <w:r>
        <w:rPr>
          <w:rFonts w:eastAsia="Times New Roman" w:cs="Times New Roman"/>
          <w:szCs w:val="24"/>
        </w:rPr>
        <w:t xml:space="preserve">έτσι ώστε να μην επιβαρύνει τις τιμές, και προβλέπεται η επανεξέταση του επιτοκίου του κόστους ανάκτησης. </w:t>
      </w:r>
    </w:p>
    <w:p w14:paraId="1F84C67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F84C67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Ένα λεπτό χρειάζομαι ακόμη, κύριε Πρόεδρε.</w:t>
      </w:r>
    </w:p>
    <w:p w14:paraId="1F84C67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πρόταση που στοχεύει στον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κατάστασης. </w:t>
      </w:r>
    </w:p>
    <w:p w14:paraId="1F84C67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Είναι αντιληπτό ότι η Κυβέρνηση το τελευταίο διάστημα υπηρετεί μία πολυδιάστατη ενεργειακή πολιτική, που στοχεύει στο να εξασφαλίσει όρους βιωσιμότητας τόσο για την εγχώρια βιομηχανική παραγωγή και για τους οικιακούς καταναλωτές που έχουν στραφεί στο φυσικό αέριο, αλλά και για την ΔΕΠΑ και τον ΔΕΣΦΑ. </w:t>
      </w:r>
    </w:p>
    <w:p w14:paraId="1F84C67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Θα ήθελα να πω δύο λόγια και για το ΙΓΜΕ. Νομίζω, κύριε Υπουργέ, ότι θα ήταν πολύ σημαντικό να μπορέσουμε να έχουμε σήμερα την τροπολογία, διότι πραγματικά το ΙΓΜΕ είναι ένας οργανισμός, μία υπηρεσία που έχει προσφέρει σοβαρό έργο και υπάρχει ο κίνδυνος, λόγω του ότι δεν μπορούν να έχουν εκτός έδρας αρκετές ημέρες, να χαθούν και έργα τα οποία έχει αναλάβει το ΙΓΜΕ, τα οποία γνωρίζετε πολύ καλά. Ελπίζω ότι σύντομα θα λυθεί αυτό το θέμα και θα λυθεί σε σωστή κατεύθυνση.</w:t>
      </w:r>
    </w:p>
    <w:p w14:paraId="1F84C67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Σας ευχαριστώ.</w:t>
      </w:r>
    </w:p>
    <w:p w14:paraId="1F84C67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Γεωργιάδης από τη </w:t>
      </w:r>
      <w:r>
        <w:rPr>
          <w:rFonts w:eastAsia="Times New Roman" w:cs="Times New Roman"/>
        </w:rPr>
        <w:t>Νέα Δημοκρατία</w:t>
      </w:r>
      <w:r>
        <w:rPr>
          <w:rFonts w:eastAsia="Times New Roman" w:cs="Times New Roman"/>
          <w:szCs w:val="24"/>
        </w:rPr>
        <w:t>.</w:t>
      </w:r>
    </w:p>
    <w:p w14:paraId="1F84C67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Ευχαριστώ πολύ, κύριε Πρόεδρε.</w:t>
      </w:r>
    </w:p>
    <w:p w14:paraId="1F84C67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Υπουργέ, με δυσκολία συγκρατούμαι βλέποντας την κ. </w:t>
      </w:r>
      <w:proofErr w:type="spellStart"/>
      <w:r>
        <w:rPr>
          <w:rFonts w:eastAsia="Times New Roman" w:cs="Times New Roman"/>
          <w:szCs w:val="24"/>
        </w:rPr>
        <w:t>Ιγγλέζη</w:t>
      </w:r>
      <w:proofErr w:type="spellEnd"/>
      <w:r>
        <w:rPr>
          <w:rFonts w:eastAsia="Times New Roman" w:cs="Times New Roman"/>
          <w:szCs w:val="24"/>
        </w:rPr>
        <w:t>. Αφού προηγουμένως μας κάνατε αυτά τα μαθήματα για την Κυβέρνησή σας, η οποία πάει να φτιάξει αυτά που χάλασαν οι προηγούμενοι. Να αναφερθώ στις Σκουριές όπου ήσασταν δύο εμβληματικά πρόσωπα, που πήγατε να χαλάσετε την ιδιωτικοποίηση και που ευτυχώς κάνατε πίσω και οι δύο και συνεχίζεται εκεί η επένδυση. Αυτό είναι πολύ καλό.</w:t>
      </w:r>
    </w:p>
    <w:p w14:paraId="1F84C67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Δεν έχω ακούσει ακόμη έναν λόγο αυτοκριτικής για το ότι πέρυσι το Σεπτέμβριο παραλίγο να τινάξετε στον αέρα τις δουλειές των ανθρώπων. Το προσπερνάω όμως, για να μην χαλάμε τις καρδιές μας.</w:t>
      </w:r>
    </w:p>
    <w:p w14:paraId="1F84C67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Πάω στην ουσία, γιατί το θέμα της τροπολογίας και της Ευρωπαϊκής Οδηγίας νομίζω ότι έχει εξαντληθεί. Κύριε Υπουργέ, δεν θα μπούμε σε μία τεχνική συζήτηση, αν αυτό που κάνετε με τα 200 εκατομμύρια είναι λογιστικό ή δεν είναι, γιατί προφανώς στην τεχνική συζήτηση πολλά μπορούμε να πούμε.</w:t>
      </w:r>
    </w:p>
    <w:p w14:paraId="1F84C67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μείνω στην ουσία των όσων είπατε. Είπατε ότι εσείς προτιμάτε ένα μοντέλο τύπου ΑΔΜΗΕ. Θα ήθελα, λοιπόν, κύριε Υπουργέ, να μας πείτε με ειλικρίνεια και χωρίς </w:t>
      </w:r>
      <w:proofErr w:type="spellStart"/>
      <w:r>
        <w:rPr>
          <w:rFonts w:eastAsia="Times New Roman" w:cs="Times New Roman"/>
          <w:szCs w:val="24"/>
        </w:rPr>
        <w:t>πολιτικαντισμούς</w:t>
      </w:r>
      <w:proofErr w:type="spellEnd"/>
      <w:r>
        <w:rPr>
          <w:rFonts w:eastAsia="Times New Roman" w:cs="Times New Roman"/>
          <w:szCs w:val="24"/>
        </w:rPr>
        <w:t>: Θέλετε να χαλάσετε την ιδιωτικοποίηση; Μην κάνετε έτσι, γιατί είπατε από του Βήματος της Βουλής ότι ήταν ενήμερη η εταιρεία. Όπως ξέρετε πολύ καλά, η εταιρεία δεν ήταν ενήμερη και αυτό το λέει η εταιρεία σε όποιον συναντάει.</w:t>
      </w:r>
    </w:p>
    <w:p w14:paraId="1F84C67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Δεύτερον, σας παρακαλώ να μας πείτε το εξής. Διαβάζω τα ρεπορτάζ. Μην κουνάτε το κεφάλι σας, έχουν γραφτεί στις εφημερίδες όλα αυτά, κύριε Παππά. Γράφτηκε επίσης στις εφημερίδες ότι έχει σταλεί επιστολή στον κ. Τσίπρα από την εταιρεία. </w:t>
      </w:r>
    </w:p>
    <w:p w14:paraId="1F84C67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Αληθεύει, κύριε Σκουρλέτη, ότι έχει σταλεί επιστολή στον κ. Τσίπρα; Τι λέει αυτή η επιστολή, αν έχει όντως σταλεί; Αν μπορείτε να μας την καταθέσετε στα Πρακτικά να τη διαβάσουμε και εμείς. Αν δεν έχει σταλεί να διαψεύσετε, σας παρακαλώ, ότι έχει σταλεί για να μην διακινούνται στα διάφορα ρεπορτάζ των εφημερίδων σχετικές πληροφορίες.</w:t>
      </w:r>
    </w:p>
    <w:p w14:paraId="1F84C68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Τρίτον, είπατε από του Βήματος της Βουλής ότι ενδιαφέρεστε για την αύξηση του 3% έως 4% </w:t>
      </w:r>
      <w:proofErr w:type="spellStart"/>
      <w:r>
        <w:rPr>
          <w:rFonts w:eastAsia="Times New Roman" w:cs="Times New Roman"/>
          <w:szCs w:val="24"/>
        </w:rPr>
        <w:t>μεσοσταθμικά</w:t>
      </w:r>
      <w:proofErr w:type="spellEnd"/>
      <w:r>
        <w:rPr>
          <w:rFonts w:eastAsia="Times New Roman" w:cs="Times New Roman"/>
          <w:szCs w:val="24"/>
        </w:rPr>
        <w:t xml:space="preserve"> στο οικιακό τιμολόγιο, στο ένα κυβικό δηλαδή το χρόνο. Μιλάμε για 1,5 ευρώ το χρόνο στον καταναλωτή. Προφανώς, δεν λέτε κάτι τέτοιο. Μετά είπατε ότι αυτό έχει να κάνει με τη βιομηχανία, την οποία ιδιαιτέρως την ενδιαφέρει. Δεκτό το επιχείρημα.</w:t>
      </w:r>
    </w:p>
    <w:p w14:paraId="1F84C68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Δεν μου λέτε, τι πιστεύετε ότι ενδιαφέρει περισσότερο τη βιομηχανία; Αυτή η τροπολογία που φέρατε ή οι αυξήσεις των φόρων στα καύσιμα που βάλατε εσείς, ως Κυβέρνηση και τους κοστίζει το χρόνο 400 εκατομμύρια παραπάνω; Προφανώς, λοιπόν, δεν σας ενδιαφέρει η βιομηχανία, γιατί αν σας ενδιέφερε η βιομηχανία, δεν θα τους αυξάνατε τους φόρους κατά 400 εκατομμύρια. Άρα εδώ το επιχείρημά σας κάπου «μπάζει».</w:t>
      </w:r>
    </w:p>
    <w:p w14:paraId="1F84C68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Θα επαναλάβω, λοιπόν, κύριε Υπουργέ το εξής. Είναι διαφορετικό πράγμα να μας πείτε «εγώ θέλω να κάνω μία καλύτερη συμφωνία, γιατί θεωρώ την προηγούμενη μία κακή συμφωνία» και εκεί να συζητήσουμε όλα τα κόμματα εποικοδομητικά τι μπορεί να είναι καλύτερο και είναι πολύ διαφορετικό να κινείστε μονομερώς, απλώς και μόνο για να υλοποιήσετε αυτό που είπατε από του Βήματος, δηλαδή «εγώ πιστεύω στο μοντέλο ΑΔΜΗΕ».</w:t>
      </w:r>
    </w:p>
    <w:p w14:paraId="1F84C68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Αν αυτό πιστεύετε, πρέπει να το πείτε στη Βουλή, να πείτε ότι ο σκοπός σας είναι να χαλάσει η ιδιωτικοποίηση, γιατί θέλετε να πάτε στο μοντέλο του ΑΔΜΗΕ και εκεί να τοποθετηθούν τα κόμματα, όχι όμως να κοροϊδεύουμε ο ένας τον άλλο. </w:t>
      </w:r>
    </w:p>
    <w:p w14:paraId="1F84C68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απ’ ό,τι κατάλαβα διαφωνείτε με το 17%, το επιπλέον της ΔΕΗ, το οποίο σήμερα ο κ. </w:t>
      </w:r>
      <w:proofErr w:type="spellStart"/>
      <w:r>
        <w:rPr>
          <w:rFonts w:eastAsia="Times New Roman" w:cs="Times New Roman"/>
          <w:szCs w:val="24"/>
        </w:rPr>
        <w:t>Πιτσιόρλας</w:t>
      </w:r>
      <w:proofErr w:type="spellEnd"/>
      <w:r>
        <w:rPr>
          <w:rFonts w:eastAsia="Times New Roman" w:cs="Times New Roman"/>
          <w:szCs w:val="24"/>
        </w:rPr>
        <w:t xml:space="preserve"> είπε ότι προχωράει κανονικά. Είπατε ότι ήταν λάθος. Το αναφέρατε συγκεκριμένα ως νεοφιλελεύθερο μοντέλο του παρελθόντος. </w:t>
      </w:r>
    </w:p>
    <w:p w14:paraId="1F84C68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Αν δεν τα πιστεύετε αυτά, έχετε σκοπό να ζητήσετε από την τρόικα να αλλάξετε τη συμφωνία; Γιατί αυτά είναι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πρώτη δόση. Είναι λοιπόν στις προθέσεις της Κυβερνήσεως να ανοίξει ζήτημα με την τρόικα –επαναλαμβάνω και ρωτάω- που θα έχει να κάνει με την ολοκλήρωση της πρώτης δόσης και την καταβολή των επομένων 2,5 δισεκατομμυρίων ευρώ, κύριε Σκουρλέτη και κύριε Παππά, προφανώς, γιατί σας ενδιαφέρει και εσάς, ως Υπουργό της Κυβερνήσεως και δεξί χέρι του κυρίου Πρωθυπουργού; Γιατί ο κ. Σκουρλέτης μας είπε εδώ ότι διαφωνεί με τον κ. </w:t>
      </w:r>
      <w:proofErr w:type="spellStart"/>
      <w:r>
        <w:rPr>
          <w:rFonts w:eastAsia="Times New Roman" w:cs="Times New Roman"/>
          <w:szCs w:val="24"/>
        </w:rPr>
        <w:t>Πιτσιόρλα</w:t>
      </w:r>
      <w:proofErr w:type="spellEnd"/>
      <w:r>
        <w:rPr>
          <w:rFonts w:eastAsia="Times New Roman" w:cs="Times New Roman"/>
          <w:szCs w:val="24"/>
        </w:rPr>
        <w:t xml:space="preserve"> και το επιπλέον 17% της ΔΕΗ, το οποίο όμως είναι στο τεχνικό μνημόνιο με την τρόικα για την πρώτη αξιολόγηση. </w:t>
      </w:r>
    </w:p>
    <w:p w14:paraId="1F84C68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Αν πράγματι είναι αυτή η βούληση της Κυβερνήσεως, καλό είναι να το ξέρει ο ελληνικός λαός από τώρα, ότι πάμε για νέα περιπέτεια με την τρόικα και για νέο μπλοκάρισμα στην πρώτη αξιολόγηση πριν καν ξεκινήσει η δεύτερη. </w:t>
      </w:r>
    </w:p>
    <w:p w14:paraId="1F84C68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Εάν δεν είναι έτσι κι έχετε σκοπό να τιμήσετε το τεχνικό μνημόνιο με την τρόικα, τότε γιατί το λέτε και γιατί τσακώνεστε στα ραδιόφωνα; Η φράση «ο κ. </w:t>
      </w:r>
      <w:proofErr w:type="spellStart"/>
      <w:r>
        <w:rPr>
          <w:rFonts w:eastAsia="Times New Roman" w:cs="Times New Roman"/>
          <w:szCs w:val="24"/>
        </w:rPr>
        <w:t>Πιτσιόρλας</w:t>
      </w:r>
      <w:proofErr w:type="spellEnd"/>
      <w:r>
        <w:rPr>
          <w:rFonts w:eastAsia="Times New Roman" w:cs="Times New Roman"/>
          <w:szCs w:val="24"/>
        </w:rPr>
        <w:t xml:space="preserve"> να καθίσει στα αυγά του»…</w:t>
      </w:r>
    </w:p>
    <w:p w14:paraId="1F84C68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Σκουρλέτη ακούστε, κάποτε τα εσωτερικά σας στον ΣΥΡΙΖΑ πρέπει να τα λύσετε μεταξύ σας. Αν δεν συμπαθείτε τον κ. </w:t>
      </w:r>
      <w:proofErr w:type="spellStart"/>
      <w:r>
        <w:rPr>
          <w:rFonts w:eastAsia="Times New Roman" w:cs="Times New Roman"/>
          <w:szCs w:val="24"/>
        </w:rPr>
        <w:t>Πιτσιόρλα</w:t>
      </w:r>
      <w:proofErr w:type="spellEnd"/>
      <w:r>
        <w:rPr>
          <w:rFonts w:eastAsia="Times New Roman" w:cs="Times New Roman"/>
          <w:szCs w:val="24"/>
        </w:rPr>
        <w:t xml:space="preserve"> και αφού κάθεστε εδώ τόση ώρα με τον κ. Παππά -και τον κ. Τσίπρα τον βλέπει φαντάζομαι- πείτε του ότι πρέπει να βγει ο </w:t>
      </w:r>
      <w:proofErr w:type="spellStart"/>
      <w:r>
        <w:rPr>
          <w:rFonts w:eastAsia="Times New Roman" w:cs="Times New Roman"/>
          <w:szCs w:val="24"/>
        </w:rPr>
        <w:t>Πιτσιόρλας</w:t>
      </w:r>
      <w:proofErr w:type="spellEnd"/>
      <w:r>
        <w:rPr>
          <w:rFonts w:eastAsia="Times New Roman" w:cs="Times New Roman"/>
          <w:szCs w:val="24"/>
        </w:rPr>
        <w:t xml:space="preserve">. </w:t>
      </w:r>
    </w:p>
    <w:p w14:paraId="1F84C68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να βγαίνετε στο ραδιόφωνο και δη «ΣΤΟ ΚΟΚΚΙΝΟ» και να βρίζετε εσείς τον </w:t>
      </w:r>
      <w:proofErr w:type="spellStart"/>
      <w:r>
        <w:rPr>
          <w:rFonts w:eastAsia="Times New Roman" w:cs="Times New Roman"/>
          <w:szCs w:val="24"/>
        </w:rPr>
        <w:t>Πιτσιόρλα</w:t>
      </w:r>
      <w:proofErr w:type="spellEnd"/>
      <w:r>
        <w:rPr>
          <w:rFonts w:eastAsia="Times New Roman" w:cs="Times New Roman"/>
          <w:szCs w:val="24"/>
        </w:rPr>
        <w:t xml:space="preserve"> και να βγαίνει μετά ο </w:t>
      </w:r>
      <w:proofErr w:type="spellStart"/>
      <w:r>
        <w:rPr>
          <w:rFonts w:eastAsia="Times New Roman" w:cs="Times New Roman"/>
          <w:szCs w:val="24"/>
        </w:rPr>
        <w:t>Πιτσιόρλας</w:t>
      </w:r>
      <w:proofErr w:type="spellEnd"/>
      <w:r>
        <w:rPr>
          <w:rFonts w:eastAsia="Times New Roman" w:cs="Times New Roman"/>
          <w:szCs w:val="24"/>
        </w:rPr>
        <w:t xml:space="preserve"> και να σας απαντά από το «ΣΤΟ ΚΟΚΚΙΝΟ» ή από άλλο ραδιόφωνο και να λέει «όχι, εγώ είμαι ο καλός και ο άλλος είναι ο κακός» καταλαβαίνετε ότι δημιουργεί πρόβλημα.</w:t>
      </w:r>
    </w:p>
    <w:p w14:paraId="1F84C68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Το κυριότερο δεν είναι τα προσωπικά σας. Ποσώς μας ενδιαφέρουν. Ποιο είναι το πρόβλημα και στο θέμα του ΔΕΣΦΑ και αν ενημερώσατε ή όχι τη «</w:t>
      </w:r>
      <w:r>
        <w:rPr>
          <w:rFonts w:eastAsia="Times New Roman" w:cs="Times New Roman"/>
          <w:szCs w:val="24"/>
          <w:lang w:val="en-US"/>
        </w:rPr>
        <w:t>SOCAR</w:t>
      </w:r>
      <w:r>
        <w:rPr>
          <w:rFonts w:eastAsia="Times New Roman" w:cs="Times New Roman"/>
          <w:szCs w:val="24"/>
        </w:rPr>
        <w:t xml:space="preserve">» και στο θέμα του </w:t>
      </w:r>
      <w:proofErr w:type="spellStart"/>
      <w:r>
        <w:rPr>
          <w:rFonts w:eastAsia="Times New Roman" w:cs="Times New Roman"/>
          <w:szCs w:val="24"/>
        </w:rPr>
        <w:t>Πιτσιόρλα</w:t>
      </w:r>
      <w:proofErr w:type="spellEnd"/>
      <w:r>
        <w:rPr>
          <w:rFonts w:eastAsia="Times New Roman" w:cs="Times New Roman"/>
          <w:szCs w:val="24"/>
        </w:rPr>
        <w:t xml:space="preserve"> και του 17% και όλα τα άλλα που είπαμε; Το πρόβλημα είναι ότι δημιουργείτε σε όλους τους πιθανούς επενδυτές την αίσθηση ότι αν τυχόν έρθουν στην Ελλάδα, δεν θα έχουν κανέναν να συνεννοηθούν. </w:t>
      </w:r>
    </w:p>
    <w:p w14:paraId="1F84C68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Πώς ταυτόχρονα ο κύριος Πρωθυπουργός, κύριε Παππά, δίνει τόσο μεγάλη μάχη για να προσελκύσει επενδύσεις στην Ελλάδα και την ίδια στιγμή αφήνει να τσακώνονται δημοσίως ο Σκουρλέτης με τον </w:t>
      </w:r>
      <w:proofErr w:type="spellStart"/>
      <w:r>
        <w:rPr>
          <w:rFonts w:eastAsia="Times New Roman" w:cs="Times New Roman"/>
          <w:szCs w:val="24"/>
        </w:rPr>
        <w:t>Πιτσιόρλα</w:t>
      </w:r>
      <w:proofErr w:type="spellEnd"/>
      <w:r>
        <w:rPr>
          <w:rFonts w:eastAsia="Times New Roman" w:cs="Times New Roman"/>
          <w:szCs w:val="24"/>
        </w:rPr>
        <w:t xml:space="preserve"> στα ραδιόφωνα, οι καθ’ ύλην αρμόδιοι δηλαδή για να φέρουν επενδύσεις στην Ελλάδα; Το καταλαβαίνετε ότι κάτι δεν πάει καλά. </w:t>
      </w:r>
    </w:p>
    <w:p w14:paraId="1F84C68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Κύριε Παππά, χαίρομαι που μείνατε. Είπατε ένα πολύ ωραίο λόγο για τους εργαζομένους στα μέσα μαζικής επικοινωνίας. Κύριε Παππά, ομολογώ ότι ανατρίχιασα από την ευαισθησία σας για τους εργαζομένους. Τη θεωρώ αυθεντική. Μήπως θα έπρεπε να μας πείτε λίγο αν ισχύει αυτή η δήλωση που διαβάζω σήμερα σε όλα τα μέσα ότι είπατε εχθές, ότι χαίρεστε περίπου που κλείνει το «</w:t>
      </w:r>
      <w:r>
        <w:rPr>
          <w:rFonts w:eastAsia="Times New Roman" w:cs="Times New Roman"/>
          <w:szCs w:val="24"/>
          <w:lang w:val="en-US"/>
        </w:rPr>
        <w:t>MEGA</w:t>
      </w:r>
      <w:r>
        <w:rPr>
          <w:rFonts w:eastAsia="Times New Roman" w:cs="Times New Roman"/>
          <w:szCs w:val="24"/>
        </w:rPr>
        <w:t xml:space="preserve">»; Δεν ξέρω πώς το είπατε ακριβώς, αλλά είναι ευκαιρία τώρα να το πείτε, γιατί το διαβάζω σχεδόν σε όλα τα </w:t>
      </w:r>
      <w:r>
        <w:rPr>
          <w:rFonts w:eastAsia="Times New Roman" w:cs="Times New Roman"/>
          <w:szCs w:val="24"/>
          <w:lang w:val="en-US"/>
        </w:rPr>
        <w:t>site</w:t>
      </w:r>
      <w:r>
        <w:rPr>
          <w:rFonts w:eastAsia="Times New Roman" w:cs="Times New Roman"/>
          <w:szCs w:val="24"/>
        </w:rPr>
        <w:t xml:space="preserve"> και τα </w:t>
      </w:r>
      <w:r>
        <w:rPr>
          <w:rFonts w:eastAsia="Times New Roman" w:cs="Times New Roman"/>
          <w:szCs w:val="24"/>
          <w:lang w:val="en-US"/>
        </w:rPr>
        <w:t>blogs</w:t>
      </w:r>
      <w:r>
        <w:rPr>
          <w:rFonts w:eastAsia="Times New Roman" w:cs="Times New Roman"/>
          <w:szCs w:val="24"/>
        </w:rPr>
        <w:t xml:space="preserve">. </w:t>
      </w:r>
    </w:p>
    <w:p w14:paraId="1F84C68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Γιατί, ξέρετε, ταυτόχρονα να στεναχωριέσαι για τους εργαζομένους και να λες κάτι τέτοιο, αν το έχετε πει, καταλαβαίνετε ότι κάτι δεν πάει καλά. Άρα ας το διευκρινίσετε τουλάχιστον, να το ξέρουμε, αν βγάλατε μία τέτοιου τύπου χαρά.</w:t>
      </w:r>
    </w:p>
    <w:p w14:paraId="1F84C68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Κλείνοντας να αναφερθώ σε ένα θέμα της επικαιρότητας. Λυπούμαι που έφυγε η κ. </w:t>
      </w:r>
      <w:proofErr w:type="spellStart"/>
      <w:r>
        <w:rPr>
          <w:rFonts w:eastAsia="Times New Roman" w:cs="Times New Roman"/>
          <w:szCs w:val="24"/>
        </w:rPr>
        <w:t>Τζάκρη</w:t>
      </w:r>
      <w:proofErr w:type="spellEnd"/>
      <w:r>
        <w:rPr>
          <w:rFonts w:eastAsia="Times New Roman" w:cs="Times New Roman"/>
          <w:szCs w:val="24"/>
        </w:rPr>
        <w:t xml:space="preserve">, κύριε Πρόεδρε, και η κ. </w:t>
      </w:r>
      <w:proofErr w:type="spellStart"/>
      <w:r>
        <w:rPr>
          <w:rFonts w:eastAsia="Times New Roman" w:cs="Times New Roman"/>
          <w:szCs w:val="24"/>
        </w:rPr>
        <w:t>Χρυσοβελώνη</w:t>
      </w:r>
      <w:proofErr w:type="spellEnd"/>
      <w:r>
        <w:rPr>
          <w:rFonts w:eastAsia="Times New Roman" w:cs="Times New Roman"/>
          <w:szCs w:val="24"/>
        </w:rPr>
        <w:t xml:space="preserve">, αλλά δεν πειράζει έχουμε δύο κορυφαίους Υπουργούς που μπορούν να τοποθετηθούν. Δεν έχω ακούσει ένα σχόλιο από κυβερνητικό στέλεχος γι’ αυτή τη χυδαία επίθεση του κ. Καμμένου στην κ. Φώφη Γεννηματά. </w:t>
      </w:r>
    </w:p>
    <w:p w14:paraId="1F84C68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Παππά, ειλικρινά τόσο σας έχει αλλάξει η εξουσία; Ο συγκυβερνήτης σας, για τον οποίο </w:t>
      </w:r>
      <w:proofErr w:type="spellStart"/>
      <w:r>
        <w:rPr>
          <w:rFonts w:eastAsia="Times New Roman" w:cs="Times New Roman"/>
          <w:szCs w:val="24"/>
        </w:rPr>
        <w:t>επαίρετο</w:t>
      </w:r>
      <w:proofErr w:type="spellEnd"/>
      <w:r>
        <w:rPr>
          <w:rFonts w:eastAsia="Times New Roman" w:cs="Times New Roman"/>
          <w:szCs w:val="24"/>
        </w:rPr>
        <w:t xml:space="preserve"> προηγουμένως ο κ. Σκουρλέτης και για τη συγκυβέρνηση ΣΥΡΙΖΑ-ΑΝΕΛ, επιτέθηκε σε μία γυναίκα που πέρασε την περιπέτεια του καρκίνου για πολιτικούς λόγους. </w:t>
      </w:r>
    </w:p>
    <w:p w14:paraId="1F84C69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βρέθηκε ένας Βουλευτής από τον ΣΥΡΙΖΑ, ενώ μιλάτε για ανθρώπινα δικαιώματα κι έχετε οργανώσεις και φωνάζατε για το παραμικρό και είστε υπερευαίσθητοι, να πει γι’ αυτή την προσβολή σε μία γυναίκα τίποτα; Ναι, είμαστε πολιτικοί αντίπαλοι. Και λοιπόν; Επειδή είμαστε πολιτικοί αντίπαλοι, πρέπει να βριζόμαστε; Επειδή είμαστε πολιτικοί αντίπαλοι, πρέπει να ευχόμαστε να πεθάνει ο άλλος; Επειδή είμαστε πολιτικοί αντίπαλοι, πρέπει να χυδαιολογούμε ο ένας εναντίον του άλλου; </w:t>
      </w:r>
    </w:p>
    <w:p w14:paraId="1F84C69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Έχει κάποιο σχόλιο να κάνει η Κυβέρνηση σε αυτό, κύριε Παππά; Ή μπροστά στο να κρατήσετε την καρέκλα για να στεναχωριέστε για τους εργαζομένους, δεν πειράζει ας πει και κάτι παραπάνω ο κ. Καμμένος ως συνήθως;</w:t>
      </w:r>
    </w:p>
    <w:p w14:paraId="1F84C69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84C693" w14:textId="77777777" w:rsidR="006C3A8A" w:rsidRDefault="00994779">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Φωτήλας από το Ποτάμι…</w:t>
      </w:r>
    </w:p>
    <w:p w14:paraId="1F84C69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Κύριε Πρόεδρε, ζητώ τον λόγο επί προσωπικού.</w:t>
      </w:r>
    </w:p>
    <w:p w14:paraId="1F84C69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Κύριε Πρόεδρε, ζητώ τον λόγο.</w:t>
      </w:r>
    </w:p>
    <w:p w14:paraId="1F84C696" w14:textId="77777777" w:rsidR="006C3A8A" w:rsidRDefault="00994779">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Α, δεν είδα τον Υπουργό. </w:t>
      </w:r>
    </w:p>
    <w:p w14:paraId="1F84C69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Κύριε Παππά, έχετε τον λόγο για ένα λεπτό.</w:t>
      </w:r>
    </w:p>
    <w:p w14:paraId="1F84C69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Κύριε Γεωργιάδη, είναι σαφές ότι εδώ είστε το πιο υψηλόβαθμο στέλεχος της Νέας Δημοκρατίας. Είναι οι Κοινοβουλευτικοί Εκπρόσωποι κι εσείς είστε Αντιπρόεδρος της παράταξης. </w:t>
      </w:r>
    </w:p>
    <w:p w14:paraId="1F84C69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Φαντάζομαι ότι το κήρυγμα που μας κάνατε τώρα περί χαρακτηρισμών θα το είχατε στον νου σας, όταν με αποκαλέσατε «φασίστα» σε μία ραδιοφωνική εκπομπή. Επιμένετε σε αυτή τη δήλωση;</w:t>
      </w:r>
    </w:p>
    <w:p w14:paraId="1F84C69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Θα απαντήσω αμέσως μετά.</w:t>
      </w:r>
    </w:p>
    <w:p w14:paraId="1F84C69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Μάλιστα. Είναι πολύ ενδιαφέρον και το κρατάμε για μετά. Νομίζω μας κρίνει το πανελλήνιο. Σας εύχομαι να συνεχίσετε την ευχάριστη αλληλογραφία σας με τον κ. Παττακό και να τα θυμάστε αυτά και να ξαναπαίρνετε τις δημόσιες συχνότητες, για να εκτοξεύετε τέτοιες κατηγορίες.</w:t>
      </w:r>
    </w:p>
    <w:p w14:paraId="1F84C69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τον λόγο.</w:t>
      </w:r>
    </w:p>
    <w:p w14:paraId="1F84C69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Τώρα για τους εργαζόμενους, θα ζητούσα να σταματήσει η υποκρισία. Δεν θα το κάνω, όμως, διότι δεν είμαι καθόλου αισιόδοξος. Σε αυτά είστε μετρ. </w:t>
      </w:r>
    </w:p>
    <w:p w14:paraId="1F84C69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Διότι όταν η Κυβέρνηση έφερε εδώ μέσα τη ρύθμιση για τον ελάχιστο αριθμό απασχολουμένων στα νέα </w:t>
      </w:r>
      <w:proofErr w:type="spellStart"/>
      <w:r>
        <w:rPr>
          <w:rFonts w:eastAsia="Times New Roman" w:cs="Times New Roman"/>
          <w:szCs w:val="24"/>
        </w:rPr>
        <w:t>αδειοδοτημένα</w:t>
      </w:r>
      <w:proofErr w:type="spellEnd"/>
      <w:r>
        <w:rPr>
          <w:rFonts w:eastAsia="Times New Roman" w:cs="Times New Roman"/>
          <w:szCs w:val="24"/>
        </w:rPr>
        <w:t xml:space="preserve"> κανάλια, </w:t>
      </w:r>
      <w:proofErr w:type="spellStart"/>
      <w:r>
        <w:rPr>
          <w:rFonts w:eastAsia="Times New Roman" w:cs="Times New Roman"/>
          <w:szCs w:val="24"/>
        </w:rPr>
        <w:t>υποστήκαμε</w:t>
      </w:r>
      <w:proofErr w:type="spellEnd"/>
      <w:r>
        <w:rPr>
          <w:rFonts w:eastAsia="Times New Roman" w:cs="Times New Roman"/>
          <w:szCs w:val="24"/>
        </w:rPr>
        <w:t xml:space="preserve"> σφοδρή κριτική, συντονισμένη με τις ιδιοκτησίες των καναλιών, ότι παραβιάζουμε το διευθυντικό δικαίωμα. </w:t>
      </w:r>
    </w:p>
    <w:p w14:paraId="1F84C69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Τώρα σας πληροφορώ ότι σε κανάλι πανελλαδικής εμβέλειας συγκροτούνται συμβάσεις εκεί που υπήρχαν μπλοκάκια. Αυτό είναι μία πρώτη θετική εξέλιξη. Καθίστε, λοιπόν, και παρακολουθήστε. Ανακαλέστε τις δηλώσεις, οι οποίες φάνηκε ότι δεν ανταποκρίνονται στην πραγματικότητα, ότι ο Υπουργός θέλει να κόψει τον «ΣΚΑΪ» στον οποίο βγαίνετε κάθε ημέρα και μας καθυβρίζετε. Κανένα πρόβλημα. Ανακαλέστε τα, όμως, διότι η πραγματικότητα σάς διαψεύδει και καλή τύχη και συνέχεια στους ακραίους χαρακτηρισμούς και τις κοινωνικές σας σχέσεις με τους πραξικοπηματίες.</w:t>
      </w:r>
    </w:p>
    <w:p w14:paraId="1F84C6A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Κύριε Πρόεδρε, θα ήθελα τον λόγο επί προσωπικού.</w:t>
      </w:r>
    </w:p>
    <w:p w14:paraId="1F84C6A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Πρόεδρε, θα ήθελα κι εγώ τον λόγο επί προσωπικού, γιατί αυτά είναι ο ορισμός του προσωπικού ζητήματος.</w:t>
      </w:r>
    </w:p>
    <w:p w14:paraId="1F84C6A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Μισό λεπτό, κύριε Γεωργιάδη. Θα ήθελα λίγο την υπομονή σας. Καθίστε, σας παρακαλώ. Ζήτησε τον λόγο επί προσωπικού η κ. </w:t>
      </w:r>
      <w:proofErr w:type="spellStart"/>
      <w:r>
        <w:rPr>
          <w:rFonts w:eastAsia="Times New Roman" w:cs="Times New Roman"/>
          <w:szCs w:val="24"/>
        </w:rPr>
        <w:t>Ιγγλέζη</w:t>
      </w:r>
      <w:proofErr w:type="spellEnd"/>
      <w:r>
        <w:rPr>
          <w:rFonts w:eastAsia="Times New Roman" w:cs="Times New Roman"/>
          <w:szCs w:val="24"/>
        </w:rPr>
        <w:t>.</w:t>
      </w:r>
    </w:p>
    <w:p w14:paraId="1F84C6A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Ναι, κύριε Πρόεδρε, αλλά να μην φύγει ο κ. Παππάς. Δεν γίνεται να μην απαντήσει.</w:t>
      </w:r>
    </w:p>
    <w:p w14:paraId="1F84C6A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Εσείς θέλετε να απαντήσετε στον Υπουργό. </w:t>
      </w:r>
    </w:p>
    <w:p w14:paraId="1F84C6A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Θέλει, όμως, να φύγει ο κύριος Υπουργός.</w:t>
      </w:r>
    </w:p>
    <w:p w14:paraId="1F84C6A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Η κ. </w:t>
      </w:r>
      <w:proofErr w:type="spellStart"/>
      <w:r>
        <w:rPr>
          <w:rFonts w:eastAsia="Times New Roman" w:cs="Times New Roman"/>
          <w:szCs w:val="24"/>
        </w:rPr>
        <w:t>Ιγγλέζη</w:t>
      </w:r>
      <w:proofErr w:type="spellEnd"/>
      <w:r>
        <w:rPr>
          <w:rFonts w:eastAsia="Times New Roman" w:cs="Times New Roman"/>
          <w:szCs w:val="24"/>
        </w:rPr>
        <w:t xml:space="preserve"> ζήτησε τον λόγο επί προσωπικού για κάτι στο οποίο αναφερθήκατε εσείς στην ομιλία σας. Άρα θα ακούσουμε και την κ. </w:t>
      </w:r>
      <w:proofErr w:type="spellStart"/>
      <w:r>
        <w:rPr>
          <w:rFonts w:eastAsia="Times New Roman" w:cs="Times New Roman"/>
          <w:szCs w:val="24"/>
        </w:rPr>
        <w:t>Ιγγλέζη</w:t>
      </w:r>
      <w:proofErr w:type="spellEnd"/>
      <w:r>
        <w:rPr>
          <w:rFonts w:eastAsia="Times New Roman" w:cs="Times New Roman"/>
          <w:szCs w:val="24"/>
        </w:rPr>
        <w:t xml:space="preserve"> και μετά θα απαντήσετε και στα δύο θέματα μαζί.</w:t>
      </w:r>
    </w:p>
    <w:p w14:paraId="1F84C6A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θα εξηγήσετε, όμως, πρώτα ποιο είναι το προσωπικό ζήτημα, διότι ο Κανονισμός…</w:t>
      </w:r>
    </w:p>
    <w:p w14:paraId="1F84C6A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Ο </w:t>
      </w:r>
      <w:r>
        <w:rPr>
          <w:rFonts w:eastAsia="Times New Roman" w:cs="Times New Roman"/>
          <w:szCs w:val="28"/>
        </w:rPr>
        <w:t>κ. Γεωργιάδης αναφέρθηκε στο πρόσωπό μου και έκανε μία…</w:t>
      </w:r>
    </w:p>
    <w:p w14:paraId="1F84C6A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Συγγνώμη, δεν σας έδωσα τον λόγο.</w:t>
      </w:r>
    </w:p>
    <w:p w14:paraId="1F84C6A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«επί προσωπικού» το έχουμε κάνει λάστιχο. Όποιος αναφέρεται σε μία τοποθέτηση οποιουδήποτε ομιλητή -εννοώ, να γίνει ένας πολιτικός σχολιασμός- αμέσως ο άλλος θίγεται και το ανάγει σε προσωπικό. </w:t>
      </w:r>
    </w:p>
    <w:p w14:paraId="1F84C6A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O Κανονισμός, λοιπόν -σας διαβάζω το άρθρο 68 για να το ακούσουν όλοι όσοι δεν το ξέρουν- λέει για το προσωπικό τα εξής: «Προσωπικό ζήτημα θεωρείται η μομφή που περιέχει υβριστική εκδήλωση…» -κρατήστε το αυτό- «…ατομικά εναντίον του Βουλευτή ή μέλους της Κυβέρνησης, καθώς και η απόδοση σε ομιλητή διαφορετικής γνώμης από εκείνη που εξέφρασε».</w:t>
      </w:r>
    </w:p>
    <w:p w14:paraId="1F84C6A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Επομένως, ποιο από τα δύο, με βάση τον Κανονισμό, εσείς </w:t>
      </w:r>
      <w:proofErr w:type="spellStart"/>
      <w:r>
        <w:rPr>
          <w:rFonts w:eastAsia="Times New Roman" w:cs="Times New Roman"/>
          <w:szCs w:val="24"/>
        </w:rPr>
        <w:t>επικαλείσθε</w:t>
      </w:r>
      <w:proofErr w:type="spellEnd"/>
      <w:r>
        <w:rPr>
          <w:rFonts w:eastAsia="Times New Roman" w:cs="Times New Roman"/>
          <w:szCs w:val="24"/>
        </w:rPr>
        <w:t xml:space="preserve">; Θα μου πείτε πρώτα ποιο από τα δύο </w:t>
      </w:r>
      <w:proofErr w:type="spellStart"/>
      <w:r>
        <w:rPr>
          <w:rFonts w:eastAsia="Times New Roman" w:cs="Times New Roman"/>
          <w:szCs w:val="24"/>
        </w:rPr>
        <w:t>επικαλείσθε</w:t>
      </w:r>
      <w:proofErr w:type="spellEnd"/>
      <w:r>
        <w:rPr>
          <w:rFonts w:eastAsia="Times New Roman" w:cs="Times New Roman"/>
          <w:szCs w:val="24"/>
        </w:rPr>
        <w:t>.</w:t>
      </w:r>
    </w:p>
    <w:p w14:paraId="1F84C6A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Επικαλούμαι το δεύτερο, κύριε Πρόεδρε.</w:t>
      </w:r>
    </w:p>
    <w:p w14:paraId="1F84C6A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Δηλαδή, ο κ. Γεωργιάδης διαστρέβλωσε κάτι που είπατε.</w:t>
      </w:r>
    </w:p>
    <w:p w14:paraId="1F84C6A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Ορίστε, λοιπόν, έχετε τον λόγο για ένα λεπτό αυστηρά.</w:t>
      </w:r>
    </w:p>
    <w:p w14:paraId="1F84C6B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Ο κ. Γεωργιάδης έβγαλε από μόνος του ένα συμπέρασμα. Θα πω, λοιπόν, στον κ. Γεωργιάδη ότι δεν θα κάνω το χατίρι στην αγαπημένη του εταιρεία και να κάνω πίσω για τις Σκουριές. </w:t>
      </w:r>
    </w:p>
    <w:p w14:paraId="1F84C6B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Γεωργιάδη, να είστε σίγουρος γι’ αυτό. Όταν, λοιπόν, θα θέλετε να υπερασπιστείτε τις επενδύσεις, καλά θα κάνετε να μη χρησιμοποιείτε τη συγκεκριμένη εταιρεία. Δεν είναι παράδειγμα, αλλά μάλλον αντιπαράδειγμα επένδυσης, γιατί δεν προστατεύει ούτε το δημόσιο συμφέρον ούτε την τοπική οικονομία. Πολύ περισσότερο, δεν προστατεύει το περιβάλλον και το καταστρέφει. </w:t>
      </w:r>
    </w:p>
    <w:p w14:paraId="1F84C6B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Μάλλον δεν παρακολουθείτε τις εξελίξεις, κύριε Γεωργιάδη ή μάλλον θέλετε να αποκρύψετε τις συγκεκριμένες εξελίξεις, όπως κάνει και η εταιρεία. </w:t>
      </w:r>
    </w:p>
    <w:p w14:paraId="1F84C6B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Αν ξέρετε, πριν από είκοσι ημέρες περίπου, το Υπουργείο Περιβάλλοντος έστειλε πίσω τη μελέτη της «ΕΛΛΗΝΙΚΟΣ ΧΡΥΣΟΣ Α.Ε.» για τη μεταλλουργία με τη μέθοδο «</w:t>
      </w:r>
      <w:r>
        <w:rPr>
          <w:rFonts w:eastAsia="Times New Roman" w:cs="Times New Roman"/>
          <w:szCs w:val="24"/>
          <w:lang w:val="en-US"/>
        </w:rPr>
        <w:t>flash</w:t>
      </w:r>
      <w:r>
        <w:rPr>
          <w:rFonts w:eastAsia="Times New Roman" w:cs="Times New Roman"/>
          <w:szCs w:val="24"/>
        </w:rPr>
        <w:t xml:space="preserve"> </w:t>
      </w:r>
      <w:r>
        <w:rPr>
          <w:rFonts w:eastAsia="Times New Roman" w:cs="Times New Roman"/>
          <w:szCs w:val="24"/>
          <w:lang w:val="en-US"/>
        </w:rPr>
        <w:t>smelting</w:t>
      </w:r>
      <w:r>
        <w:rPr>
          <w:rFonts w:eastAsia="Times New Roman" w:cs="Times New Roman"/>
          <w:szCs w:val="24"/>
        </w:rPr>
        <w:t xml:space="preserve">», γιατί υπάρχουν πάρα πολλές παραλείψεις και πάρα πολλές ανακρίβειες. </w:t>
      </w:r>
    </w:p>
    <w:p w14:paraId="1F84C6B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Ας περιμένουμε, λοιπόν, να δούμε αν η αγαπημένη σας εταιρεία θα απαντήσει σε αυτές τις παρατηρήσεις του Υπουργείου, οι οποίες είναι πάρα πολύ σοβαρές, γιατί πάνω σε αυτό το «</w:t>
      </w:r>
      <w:r>
        <w:rPr>
          <w:rFonts w:eastAsia="Times New Roman" w:cs="Times New Roman"/>
          <w:szCs w:val="24"/>
          <w:lang w:val="en-US"/>
        </w:rPr>
        <w:t>flash</w:t>
      </w:r>
      <w:r>
        <w:rPr>
          <w:rFonts w:eastAsia="Times New Roman" w:cs="Times New Roman"/>
          <w:szCs w:val="24"/>
        </w:rPr>
        <w:t xml:space="preserve"> </w:t>
      </w:r>
      <w:r>
        <w:rPr>
          <w:rFonts w:eastAsia="Times New Roman" w:cs="Times New Roman"/>
          <w:szCs w:val="24"/>
          <w:lang w:val="en-US"/>
        </w:rPr>
        <w:t>smelting</w:t>
      </w:r>
      <w:r>
        <w:rPr>
          <w:rFonts w:eastAsia="Times New Roman" w:cs="Times New Roman"/>
          <w:szCs w:val="24"/>
        </w:rPr>
        <w:t>», όπως ξέρετε πολύ καλά γιατί ασχολείστε με το θέμα, στηρίζεται όλη η σύμβαση η οποία αφορά την «ΕΛΛΗΝΙΚΟΣ ΧΡΥΣΟΣ Α.Ε.».</w:t>
      </w:r>
    </w:p>
    <w:p w14:paraId="1F84C6B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Γι’ αυτό, λοιπόν, όταν βγάζετε συμπεράσματα, να μην τα βγάζετε αυθαίρετα.</w:t>
      </w:r>
    </w:p>
    <w:p w14:paraId="1F84C6B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84C6B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κύριε Γεωργιάδη, έχετε τον λόγο για δύο λεπτά, γιατί περιμένουν να μιλήσουν κι άλλοι συνάδελφοι, όπως και οι Κ</w:t>
      </w:r>
      <w:r>
        <w:rPr>
          <w:rFonts w:eastAsia="Times New Roman" w:cs="Times New Roman"/>
          <w:szCs w:val="28"/>
        </w:rPr>
        <w:t>οινοβουλευτικοί Εκπρόσωποι.</w:t>
      </w:r>
    </w:p>
    <w:p w14:paraId="1F84C6B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Πρώτον, δεν έχω καμμία αγαπημένη εταιρεία. Ξέρετε, πιστεύω ότι πρέπει να έρχονται ξένες επενδύσεις στον τόπο, για να μειωθεί η ανεργία και να καταφέρουμε να αυξήσουμε το Ακαθάριστο Εθνικό μας Προϊόν. Δεν έχω, λοιπόν, καμμία αγαπημένη ή μη αγαπημένη εταιρεία. Εγώ θέλω να έρθουν επενδύσεις.</w:t>
      </w:r>
    </w:p>
    <w:p w14:paraId="1F84C6B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Όσον αφορά σε όλα τα υπόλοιπα που είπε η κ. </w:t>
      </w:r>
      <w:proofErr w:type="spellStart"/>
      <w:r>
        <w:rPr>
          <w:rFonts w:eastAsia="Times New Roman" w:cs="Times New Roman"/>
          <w:szCs w:val="24"/>
        </w:rPr>
        <w:t>Ιγγλέζη</w:t>
      </w:r>
      <w:proofErr w:type="spellEnd"/>
      <w:r>
        <w:rPr>
          <w:rFonts w:eastAsia="Times New Roman" w:cs="Times New Roman"/>
          <w:szCs w:val="24"/>
        </w:rPr>
        <w:t>, δεν θέλω να απαντήσω. Έκαιγαν τις Σκουριές κάθε ημέρα, για να σταματήσει η εξόρυξη του χρυσού από την «ΕΛΛΗΝΙΚΟΣ ΧΡΥΣΟΣ Α.Ε.». Η εξόρυξη συνεχίζεται και η επένδυση θα προχωρήσει. Καλό είναι. Θετικό είναι. Ας πουν κι ένα «συγγνώμη» για όσα έκαναν. Δίχασαν τη Χαλκιδική, έβαλαν την Ιερισσό στα κάγκελα μόνο και μόνο για να συνεχιστεί η επένδυση.</w:t>
      </w:r>
    </w:p>
    <w:p w14:paraId="1F84C6BA" w14:textId="77777777" w:rsidR="006C3A8A" w:rsidRDefault="00994779">
      <w:pPr>
        <w:spacing w:line="600" w:lineRule="auto"/>
        <w:ind w:firstLine="720"/>
        <w:jc w:val="both"/>
        <w:rPr>
          <w:rFonts w:eastAsia="Times New Roman" w:cs="Times New Roman"/>
          <w:szCs w:val="28"/>
        </w:rPr>
      </w:pPr>
      <w:r>
        <w:rPr>
          <w:rFonts w:eastAsia="Times New Roman" w:cs="Times New Roman"/>
          <w:szCs w:val="24"/>
        </w:rPr>
        <w:t xml:space="preserve">Ας αναφερθώ τώρα στο προκείμενο. Δυστυχώς, έφυγε ο </w:t>
      </w:r>
      <w:r>
        <w:rPr>
          <w:rFonts w:eastAsia="Times New Roman" w:cs="Times New Roman"/>
          <w:szCs w:val="28"/>
        </w:rPr>
        <w:t xml:space="preserve">κ. Παππάς, κύριε Πρόεδρε. Γι’ αυτό ήθελα να μιλήσω εκείνη την ώρα, γιατί ήξερα ότι θα φύγει. Ο κ. Παππάς για άλλη μία φορά χυδαιολόγησε. Παρουσιάζεται στο διαδίκτυο -και δεν έχω κανέναν λόγο να το αποκρύψω- μία αφιέρωση του Παττακού προς εμένα. Εγώ δεν την έχω δει, αλλά ας πούμε ότι την έχει κάνει. Αυτό εις τι αφορά εμένα; Δηλαδή, αν γράψω τώρα εγώ μία αφιέρωση στον κ. Σκουρλέτη και του την πάω με το βιβλίο μου εκεί πέρα, θα πουν ότι εγώ έχω σχέση με τον κ. Σκουρλέτη; Αν είχα εγώ αφιέρωση, θα μετρούσε και όχι αν είχε κάνει κάποιος άλλος σε μένα. </w:t>
      </w:r>
    </w:p>
    <w:p w14:paraId="1F84C6BB"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 xml:space="preserve">Άρα ο κ. Παππάς χυδαιολογεί με </w:t>
      </w:r>
      <w:proofErr w:type="spellStart"/>
      <w:r>
        <w:rPr>
          <w:rFonts w:eastAsia="Times New Roman" w:cs="Times New Roman"/>
          <w:szCs w:val="28"/>
        </w:rPr>
        <w:t>ρανίσματα</w:t>
      </w:r>
      <w:proofErr w:type="spellEnd"/>
      <w:r>
        <w:rPr>
          <w:rFonts w:eastAsia="Times New Roman" w:cs="Times New Roman"/>
          <w:szCs w:val="28"/>
        </w:rPr>
        <w:t xml:space="preserve"> και σκουπίδια του διαδικτύου. Το έκανε και σε επίσημη ανακοίνωση της Κυβερνήσεως και του Υπουργείου του. Και φυσικά, τώρα σηκώνεται και φεύγει.</w:t>
      </w:r>
    </w:p>
    <w:p w14:paraId="1F84C6BC"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Όσον αφορά στον χαρακτηρισμό, ο χαρακτηρισμός «φασίστας» με τον οποίο τον αποκάλεσα, ήταν πολιτικός χαρακτηρισμός.</w:t>
      </w:r>
    </w:p>
    <w:p w14:paraId="1F84C6BD" w14:textId="77777777" w:rsidR="006C3A8A" w:rsidRDefault="00994779">
      <w:pPr>
        <w:spacing w:line="600" w:lineRule="auto"/>
        <w:ind w:firstLine="720"/>
        <w:jc w:val="both"/>
        <w:rPr>
          <w:rFonts w:eastAsia="Times New Roman" w:cs="Times New Roman"/>
          <w:szCs w:val="28"/>
        </w:rPr>
      </w:pPr>
      <w:r>
        <w:rPr>
          <w:rFonts w:eastAsia="Times New Roman" w:cs="Times New Roman"/>
          <w:b/>
          <w:szCs w:val="28"/>
        </w:rPr>
        <w:t xml:space="preserve">ΠΑΝΑΓΙΩΤΗΣ (ΠΑΝΟΣ) ΣΚΟΥΡΛΕΤΗΣ (Υπουργός Περιβάλλοντος και Ενέργειας): </w:t>
      </w:r>
      <w:r>
        <w:rPr>
          <w:rFonts w:eastAsia="Times New Roman" w:cs="Times New Roman"/>
          <w:szCs w:val="28"/>
        </w:rPr>
        <w:t>Σας παρακαλώ τώρα…</w:t>
      </w:r>
    </w:p>
    <w:p w14:paraId="1F84C6BE" w14:textId="77777777" w:rsidR="006C3A8A" w:rsidRDefault="00994779">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Αυτό έλειπε να ήταν και προσωπικός!</w:t>
      </w:r>
    </w:p>
    <w:p w14:paraId="1F84C6B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Παρ’ όλο που αυτός χυδαιολόγησε εναντίον μου με ψέματα του διαδικτύου και σηκώθηκε και έφυγε, εγώ δεν θα κάνω το ίδιο. </w:t>
      </w:r>
    </w:p>
    <w:p w14:paraId="1F84C6C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πω, λοιπόν, ότι εγώ έκανα ένα πολιτικό χαρακτηρισμό και κρίνομαι για αυτόν. Εσείς δεν συμφωνείτε, ο άλλος συμφωνεί. Σε σχέση με το σκεπτικό του κλεισίματος των τηλεοπτικών σταθμών ήταν ο χαρακτηρισμός. </w:t>
      </w:r>
    </w:p>
    <w:p w14:paraId="1F84C6C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Εγώ, κύριε Σκουρλέτη, σας είπα να τοποθετηθείτε για το θέμα του </w:t>
      </w:r>
      <w:proofErr w:type="spellStart"/>
      <w:r>
        <w:rPr>
          <w:rFonts w:eastAsia="Times New Roman" w:cs="Times New Roman"/>
          <w:szCs w:val="24"/>
        </w:rPr>
        <w:t>tweet</w:t>
      </w:r>
      <w:proofErr w:type="spellEnd"/>
      <w:r>
        <w:rPr>
          <w:rFonts w:eastAsia="Times New Roman" w:cs="Times New Roman"/>
          <w:szCs w:val="24"/>
        </w:rPr>
        <w:t xml:space="preserve"> του κ. Καμμένου και το προσωπικό ζήτημα στην κ. Γεννηματά. Εκτός κι αν θεωρείτε ότι το να περάσει μία γυναίκα μία τέτοια ασθένεια είναι πολιτικό ζήτημα και πρέπει να το φέρετε στη Βουλή!</w:t>
      </w:r>
    </w:p>
    <w:p w14:paraId="1F84C6C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Σε αυτό ο κ. Παππάς -με </w:t>
      </w:r>
      <w:proofErr w:type="spellStart"/>
      <w:r>
        <w:rPr>
          <w:rFonts w:eastAsia="Times New Roman" w:cs="Times New Roman"/>
          <w:szCs w:val="24"/>
        </w:rPr>
        <w:t>συγχωρείτε</w:t>
      </w:r>
      <w:proofErr w:type="spellEnd"/>
      <w:r>
        <w:rPr>
          <w:rFonts w:eastAsia="Times New Roman" w:cs="Times New Roman"/>
          <w:szCs w:val="24"/>
        </w:rPr>
        <w:t>, αν έχετε να πείτε κάτι εσείς, πολύ ευχαρίστως να το ακούσουμε, από την Κυβέρνηση- δεν είχε να απαντήσει απολύτως τίποτα.</w:t>
      </w:r>
    </w:p>
    <w:p w14:paraId="1F84C6C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εδώ, που ωρύεται με το παραμικρό, έχει σκύψει το κεφάλι και δεν μιλάει, γιατί πώς να μιλήσει για το ότι ο συνεταίρος του στην Κυβέρνηση κάνει τέτοιες χυδαιολογίες!</w:t>
      </w:r>
    </w:p>
    <w:p w14:paraId="1F84C6C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μιλήσω, κύριε Γεωργιάδη. </w:t>
      </w:r>
    </w:p>
    <w:p w14:paraId="1F84C6C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Γεωργιάδη, μην αναφέρεστε σε ονόματα γιατί θα αρχίσει πάλι νέος κύκλος «επί προσωπικού» και δεν θα έχουμε τελειωμό. Σας παρακαλώ. Ολοκληρώνετε.  </w:t>
      </w:r>
    </w:p>
    <w:p w14:paraId="1F84C6C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τους καραγκιόζηδες της πολιτικής θα μιλήσω όταν έρθει η ώρα!</w:t>
      </w:r>
    </w:p>
    <w:p w14:paraId="1F84C6C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Άρα κύριε Σκουρλέτη, έχετε την ευκαιρία επιτέλους ως Κυβέρνηση, υποτίθεται, των ανθρωπίνων δικαιωμάτων, σε αυτό να τοποθετηθείτε. Γιατί αν δεν τοποθετηθείτε, κύριε Σκουρλέτη, πάει να πει ότι το υιοθετείτε. Μετά μη μας μιλάτε για χυδαιότητα στην πολιτική, γιατί θα έχετε υιοθετήσει την υπέρτατη χυδαιότητα.</w:t>
      </w:r>
    </w:p>
    <w:p w14:paraId="1F84C6C8" w14:textId="77777777" w:rsidR="006C3A8A" w:rsidRDefault="00994779">
      <w:pPr>
        <w:spacing w:line="600" w:lineRule="auto"/>
        <w:ind w:firstLine="720"/>
        <w:jc w:val="both"/>
        <w:rPr>
          <w:rFonts w:eastAsia="Times New Roman" w:cs="Times New Roman"/>
          <w:szCs w:val="24"/>
        </w:rPr>
      </w:pPr>
      <w:r>
        <w:rPr>
          <w:rFonts w:eastAsia="Times New Roman"/>
          <w:szCs w:val="24"/>
        </w:rPr>
        <w:t>Ευχαριστώ πάρα πολύ.</w:t>
      </w:r>
      <w:r>
        <w:rPr>
          <w:rFonts w:eastAsia="Times New Roman" w:cs="Times New Roman"/>
          <w:szCs w:val="24"/>
        </w:rPr>
        <w:t xml:space="preserve"> </w:t>
      </w:r>
    </w:p>
    <w:p w14:paraId="1F84C6C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Κύριε Πρόεδρε, θα ήθελα τον λόγο για ένα λεπτό.</w:t>
      </w:r>
    </w:p>
    <w:p w14:paraId="1F84C6C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w:t>
      </w:r>
    </w:p>
    <w:p w14:paraId="1F84C6C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Κύριε Πρόεδρε, δεν γίνεται να μην απαντήσω! </w:t>
      </w:r>
    </w:p>
    <w:p w14:paraId="1F84C6C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εντάξει! Έχετε τον λόγο, αλλά αυστηρά για ένα λεπτό.</w:t>
      </w:r>
    </w:p>
    <w:p w14:paraId="1F84C6C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Δεν θα σας κάνω το χατίρι. Παρόλο που σας αρέσει αυτό το παιχνίδι, σας έχω δει ότι έχετε ανθίσει, χαμογελάτε ολόκληρος τώρα, είναι η ώρα σας αυτή τη στιγμή…</w:t>
      </w:r>
    </w:p>
    <w:p w14:paraId="1F84C6C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Και εσείς χαμογελάτε.</w:t>
      </w:r>
    </w:p>
    <w:p w14:paraId="1F84C6C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Αντλώ το χαμόγελο από τα χείλη σας.</w:t>
      </w:r>
    </w:p>
    <w:p w14:paraId="1F84C6D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Θέλω να σας πω ότι από αυτού του είδους -και κρατήστε το αυτό- την αντιπαράθεση που επικαλείται «προσωπικούς διαλόγους», «δημοσιεύματα», έχω υποστεί τις συνέπειες. Έχω υποστεί τις συνέπειες σε κανάλι του «</w:t>
      </w:r>
      <w:r>
        <w:rPr>
          <w:rFonts w:eastAsia="Times New Roman" w:cs="Times New Roman"/>
          <w:szCs w:val="24"/>
          <w:lang w:val="en-US"/>
        </w:rPr>
        <w:t>MEGA</w:t>
      </w:r>
      <w:r>
        <w:rPr>
          <w:rFonts w:eastAsia="Times New Roman" w:cs="Times New Roman"/>
          <w:szCs w:val="24"/>
        </w:rPr>
        <w:t xml:space="preserve">» με το ίδιο ακριβώς θέμα. Ξέρετε ποιο ήταν τότε το ζήτημα; Συζητάγαμε για τις ελλείψεις φαρμάκων -ήσασταν και εσείς νομίζω τότε- και είχα αναφερθεί στους καρκινοπαθείς που δεν είχαν φάρμακα εξαιτίας της πολιτικής σας. Το επόμενο που είχε γίνει ήταν αυτά τα «έγκριτα» </w:t>
      </w:r>
      <w:r>
        <w:rPr>
          <w:rFonts w:eastAsia="Times New Roman" w:cs="Times New Roman"/>
          <w:szCs w:val="24"/>
          <w:lang w:val="en-US"/>
        </w:rPr>
        <w:t>site</w:t>
      </w:r>
      <w:r>
        <w:rPr>
          <w:rFonts w:eastAsia="Times New Roman" w:cs="Times New Roman"/>
          <w:szCs w:val="24"/>
        </w:rPr>
        <w:t xml:space="preserve"> των ανθρώπων που συνηγορούν πάντοτε υπέρ σας, να λένε,  επειδή ήταν </w:t>
      </w:r>
      <w:proofErr w:type="spellStart"/>
      <w:r>
        <w:rPr>
          <w:rFonts w:eastAsia="Times New Roman" w:cs="Times New Roman"/>
          <w:szCs w:val="24"/>
        </w:rPr>
        <w:t>παρακαθήμενη</w:t>
      </w:r>
      <w:proofErr w:type="spellEnd"/>
      <w:r>
        <w:rPr>
          <w:rFonts w:eastAsia="Times New Roman" w:cs="Times New Roman"/>
          <w:szCs w:val="24"/>
        </w:rPr>
        <w:t xml:space="preserve"> η κ. Γεννηματά, ότι δεν λαμβάνω υπ’ </w:t>
      </w:r>
      <w:proofErr w:type="spellStart"/>
      <w:r>
        <w:rPr>
          <w:rFonts w:eastAsia="Times New Roman" w:cs="Times New Roman"/>
          <w:szCs w:val="24"/>
        </w:rPr>
        <w:t>όψιν</w:t>
      </w:r>
      <w:proofErr w:type="spellEnd"/>
      <w:r>
        <w:rPr>
          <w:rFonts w:eastAsia="Times New Roman" w:cs="Times New Roman"/>
          <w:szCs w:val="24"/>
        </w:rPr>
        <w:t xml:space="preserve"> και δεν μιλάνε στην κ. Γεννηματά για καρκίνο. </w:t>
      </w:r>
    </w:p>
    <w:p w14:paraId="1F84C6D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Αν, λοιπόν, θέλετε να μπούμε σε αυτήν την αντιπαράθεση, νομίζω ότι δεν κάνει καλό και πρέπει να κρατήσουμε τη συζήτηση στο πλαίσιο μιας πολιτικής αντιπαράθεσης, με επιχειρήματα. Ας μη βάζουμε άλλες διαστάσεις. Δεν βοηθάει ούτε εσάς, ούτε εμάς.</w:t>
      </w:r>
    </w:p>
    <w:p w14:paraId="1F84C6D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Σε εμένα το λέτε;</w:t>
      </w:r>
    </w:p>
    <w:p w14:paraId="1F84C6D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Σε εσάς το λέω.</w:t>
      </w:r>
    </w:p>
    <w:p w14:paraId="1F84C6D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Μα, ο κ. Καμμένος το είπε.</w:t>
      </w:r>
    </w:p>
    <w:p w14:paraId="1F84C6D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Αν έχετε, λοιπόν, κάτι με τον κ. Καμμένο, να του το πείτε. Εσείς λέτε, λοιπόν, ότι είναι σωστό τώρα να κάνουμε μια τέτοια συζήτηση μεταξύ μας;</w:t>
      </w:r>
    </w:p>
    <w:p w14:paraId="1F84C6D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Μα, καλά συγγνώμη, δεν ντρέπεστε; </w:t>
      </w:r>
    </w:p>
    <w:p w14:paraId="1F84C6D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Να τος! Να τος! </w:t>
      </w:r>
    </w:p>
    <w:p w14:paraId="1F84C6D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w:t>
      </w:r>
    </w:p>
    <w:p w14:paraId="1F84C6D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Δεν ντρέπεστε να συνεχίζετε να παίζετε αυτό το παιχνίδι; </w:t>
      </w:r>
    </w:p>
    <w:p w14:paraId="1F84C6D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Είναι φοβερό! Αυτός ο άνθρωπος το κάνει κάθε φορά. Κάναμε τέσσερις συνεδριάσεις των επιτροπών και πεταγόταν με τον ίδιο ανοίκειο τρόπο.</w:t>
      </w:r>
    </w:p>
    <w:p w14:paraId="1F84C6D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Αυτή είναι η θέση της Αριστεράς; Δεν ντρέπεστε να υπερασπίζεστε…</w:t>
      </w:r>
    </w:p>
    <w:p w14:paraId="1F84C6D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κύριε Μανιάτη.</w:t>
      </w:r>
    </w:p>
    <w:p w14:paraId="1F84C6D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Όμως, τον χαρακτηρίζει αυτή η συμπεριφορά, αυτόν και την παράταξή του.</w:t>
      </w:r>
    </w:p>
    <w:p w14:paraId="1F84C6D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ντρεπόσαστε;</w:t>
      </w:r>
    </w:p>
    <w:p w14:paraId="1F84C6D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Θα μας πει εμάς: «Δεν ντρεπόσαστε;»! </w:t>
      </w:r>
    </w:p>
    <w:p w14:paraId="1F84C6E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τελειώσατε;</w:t>
      </w:r>
    </w:p>
    <w:p w14:paraId="1F84C6E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θα ζητήσετε «συγνώμη»; Μα, δεν ντρέπεστε; Εμείς σας υπερασπιστήκαμε όταν η Χρυσή Αυγή…</w:t>
      </w:r>
    </w:p>
    <w:p w14:paraId="1F84C6E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τελειώσατε;</w:t>
      </w:r>
    </w:p>
    <w:p w14:paraId="1F84C6E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Καλά, εντάξει! Δεν θα κάνω το χατίρι να ασχοληθώ… </w:t>
      </w:r>
    </w:p>
    <w:p w14:paraId="1F84C6E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Ντροπή!</w:t>
      </w:r>
    </w:p>
    <w:p w14:paraId="1F84C6E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Αρκετά! Τέλειωσε ο χρόνος σας. Αρκετά!</w:t>
      </w:r>
    </w:p>
    <w:p w14:paraId="1F84C6E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Φωτήλας.</w:t>
      </w:r>
    </w:p>
    <w:p w14:paraId="1F84C6E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θα ήθελα για ένα λεπτό τον λόγο, επειδή τέθηκε ένα θέμα. Καταλαβαίνετε ότι και ο Κοινοβουλευτικός Εκπρόσωπος θέτει ένα θέμα αυτήν τη στιγμή…</w:t>
      </w:r>
    </w:p>
    <w:p w14:paraId="1F84C6E8" w14:textId="77777777" w:rsidR="006C3A8A" w:rsidRDefault="00994779">
      <w:pPr>
        <w:spacing w:line="600" w:lineRule="auto"/>
        <w:ind w:firstLine="720"/>
        <w:jc w:val="both"/>
        <w:rPr>
          <w:rFonts w:eastAsia="Times New Roman" w:cs="Times New Roman"/>
          <w:smallCaps/>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Θεοχαρόπουλε, δεν έχω πρόθεση να σας στερήσω τον λόγο. Μετά τον κ. Φωτήλα ούτως ή άλλως είναι η σειρά σας να μιλήσετε.</w:t>
      </w:r>
    </w:p>
    <w:p w14:paraId="1F84C6E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Για το συγκεκριμένο θέμα θέλω να μιλήσω.</w:t>
      </w:r>
    </w:p>
    <w:p w14:paraId="1F84C6E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Μπορείτε εκείνη τη στιγμή να πείτε αυτό που θέλετε. </w:t>
      </w:r>
    </w:p>
    <w:p w14:paraId="1F84C6E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Καταλαβαίνετε ότι είναι για ένα λεπτό...</w:t>
      </w:r>
    </w:p>
    <w:p w14:paraId="1F84C6E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Εάν επιμένετε, δεν μπορώ να μην σας δώσω τον λόγο. Θα σας τον δώσω τον λόγο. Απλώς μια πρόταση σας κάνω. </w:t>
      </w:r>
    </w:p>
    <w:p w14:paraId="1F84C6E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ένα λεπτό.</w:t>
      </w:r>
    </w:p>
    <w:p w14:paraId="1F84C6E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Υπουργέ, ο Υπουργός Εθνικής Άμυνας και Πρόεδρος των Ανεξάρτητων Ελλήνων προέβη σε μια απαράδεκτη, αήθη επίθεση, ξεπέρασε στα όρια της χυδαιότητάς και τον εαυτό του, για να μιλάμε ξεκάθαρα, χωρίς καμμία παρερμηνεία. Αυτό ήταν μια κοινή αποδοχή από ανθρώπους όλων των πολιτικών χώρων, εκτός από της Κυβέρνησης και του ΣΥΡΙΖΑ, όπου δεν υπάρχει καμμία τοποθέτηση. </w:t>
      </w:r>
    </w:p>
    <w:p w14:paraId="1F84C6E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Σήμερα, λοιπόν, προκληθήκατε για να δώσετε μια απάντηση πριν από λίγο, και χωρίς δική μας παρέμβαση. Παρ’ όλα αυτά, δεν είχατε να πείτε τίποτα, ενώ τοποθετηθήκατε στο συγκεκριμένο θέμα.</w:t>
      </w:r>
    </w:p>
    <w:p w14:paraId="1F84C6F0" w14:textId="77777777" w:rsidR="006C3A8A" w:rsidRDefault="00994779">
      <w:pPr>
        <w:spacing w:line="600" w:lineRule="auto"/>
        <w:ind w:firstLine="709"/>
        <w:jc w:val="both"/>
        <w:rPr>
          <w:rFonts w:eastAsia="Times New Roman" w:cs="Times New Roman"/>
          <w:szCs w:val="24"/>
        </w:rPr>
      </w:pPr>
      <w:r>
        <w:rPr>
          <w:rFonts w:eastAsia="Times New Roman" w:cs="Times New Roman"/>
          <w:szCs w:val="24"/>
        </w:rPr>
        <w:t xml:space="preserve">Νομίζω, κατά τη γνώμη μου, ότι πρώτα-πρώτα ο ίδιος ο Υπουργός, αν συναισθανόταν το λάθος του και δεν έβλεπε την πολιτική ως ρωμαϊκή αρένα, θα έπρεπε αμέσως να ζητήσει συγγνώμη. Δεν το έπραξε. Όμως, εντάξει, ο κ. Καμμένος είναι ένας επαγγελματίας υβριστής. Εσείς στην </w:t>
      </w:r>
      <w:r>
        <w:rPr>
          <w:rFonts w:eastAsia="Times New Roman"/>
          <w:szCs w:val="24"/>
        </w:rPr>
        <w:t>Κυβέρνηση</w:t>
      </w:r>
      <w:r>
        <w:rPr>
          <w:rFonts w:eastAsia="Times New Roman" w:cs="Times New Roman"/>
          <w:szCs w:val="24"/>
        </w:rPr>
        <w:t xml:space="preserve"> και στον ΣΥΡΙΖΑ δεν έχετε να πείτε κάτι σ’ αυτό το θέμα και να καταδικάσετε τέτοιου είδους εκφράσεις; </w:t>
      </w:r>
    </w:p>
    <w:p w14:paraId="1F84C6F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Σας παρακαλώ έστω και τώρα -γιατί δεν τιμά το πολιτικό σύστημα να το συζητούμε αυτό, αλλά ούτε και να πω ξανά τι είπε ο κ. Καμμένος- να πείτε, εν πάση </w:t>
      </w:r>
      <w:proofErr w:type="spellStart"/>
      <w:r>
        <w:rPr>
          <w:rFonts w:eastAsia="Times New Roman" w:cs="Times New Roman"/>
          <w:szCs w:val="24"/>
        </w:rPr>
        <w:t>περιπτώσει</w:t>
      </w:r>
      <w:proofErr w:type="spellEnd"/>
      <w:r>
        <w:rPr>
          <w:rFonts w:eastAsia="Times New Roman" w:cs="Times New Roman"/>
          <w:szCs w:val="24"/>
        </w:rPr>
        <w:t xml:space="preserve">, ότι καταδικάζετε αυτόν τον τρόπο αντιπαράθεσης και αυτά τα συγκεκριμένα τα οποία είπε. Διαφορετικά, έτσι όπως έχει διαμορφωθεί το θέμα, φαίνεται αυτήν τη στιγμή να τα υιοθετείτε. </w:t>
      </w:r>
    </w:p>
    <w:p w14:paraId="1F84C6F2" w14:textId="77777777" w:rsidR="006C3A8A" w:rsidRDefault="00994779">
      <w:pPr>
        <w:spacing w:line="60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Κύριε Πρόεδρε, θα ήθελα τον λόγο.</w:t>
      </w:r>
    </w:p>
    <w:p w14:paraId="1F84C6F3"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Κύριε Υπουργέ, τώρα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1F84C6F4" w14:textId="77777777" w:rsidR="006C3A8A" w:rsidRDefault="00994779">
      <w:pPr>
        <w:spacing w:line="60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 xml:space="preserve">Δεν γίνεται, κύριε Πρόεδρε. Δεν γίνεται να παίζουμε έτσι! </w:t>
      </w:r>
    </w:p>
    <w:p w14:paraId="1F84C6F5"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Έτσι θα προχωρήσουμε τώρα; </w:t>
      </w:r>
    </w:p>
    <w:p w14:paraId="1F84C6F6" w14:textId="77777777" w:rsidR="006C3A8A" w:rsidRDefault="00994779">
      <w:pPr>
        <w:spacing w:line="60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 xml:space="preserve">Σας λέω, λοιπόν, ότι εγώ δεν γνωρίζω καν τη δήλωση του κ. Καμμένου. Και αναφέρθηκα, όχι γνωρίζοντας και θέλοντας να σχολιάσω, στον κ. Γεωργιάδη, γιατί επ’ αφορμή αυτής της δήλωσης, την οποία δεν γνωρίζουν όλοι, κάνει μια τέτοιου είδους αντιπαράθεση. Εσείς πήρατε τώρα το νήμα από τον κ. Γεωργιάδη και συνεχίζετε. Εντάξει, αν θέλετε να κάνουμε μια τέτοια συζήτηση εδώ πέρα, να την κάνουμε. Όμως, σας χαρακτηρίζει. Τι να σας πω, δηλαδή, από εκεί και πέρα; </w:t>
      </w:r>
    </w:p>
    <w:p w14:paraId="1F84C6F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Εμάς χαρακτηρίζουν οι δηλώσεις του κ. Καμμένου; </w:t>
      </w:r>
    </w:p>
    <w:p w14:paraId="1F84C6F8"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Ορίστε, κύριε Φωτήλα, έχετε τον λόγο. </w:t>
      </w:r>
    </w:p>
    <w:p w14:paraId="1F84C6F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Ευχαριστώ, κύριε Πρόεδρε. </w:t>
      </w:r>
    </w:p>
    <w:p w14:paraId="1F84C6F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Είμαστε μια ωραία ατμόσφαιρα! Πάντως, η αλήθεια είναι πως μου προκαλεί εντύπωση το ότι σας εξέπληξε, κύριε Θεοχαρόπουλε, η συμπεριφορά του κ. Καμμένου. Εγώ δεν περίμενα κάτι καλύτερο από τον κ. Καμμένο. Δεν με εξέπληξε. Είναι η συνήθης πρακτική. </w:t>
      </w:r>
    </w:p>
    <w:p w14:paraId="1F84C6F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όσον αφορά στο θέμα της ασφάλειας της </w:t>
      </w:r>
      <w:proofErr w:type="spellStart"/>
      <w:r>
        <w:rPr>
          <w:rFonts w:eastAsia="Times New Roman" w:cs="Times New Roman"/>
          <w:szCs w:val="24"/>
        </w:rPr>
        <w:t>υπεράκτιας</w:t>
      </w:r>
      <w:proofErr w:type="spellEnd"/>
      <w:r>
        <w:rPr>
          <w:rFonts w:eastAsia="Times New Roman" w:cs="Times New Roman"/>
          <w:szCs w:val="24"/>
        </w:rPr>
        <w:t xml:space="preserve"> εξόρυξης υδρογονανθράκων γνωρίζουμε καλά ότι η εκ των προτέρων αντιμετώπιση των περιβαλλοντικών επιπτώσεων είναι πολύ πιο αποτελεσματική από την εκ των υστέρων επίλυση των προβλημάτων που προκαλούν. </w:t>
      </w:r>
    </w:p>
    <w:p w14:paraId="1F84C6F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Το σχέδιο νόμου έρχεται να συνεισφέρει ακριβώς σε αυτό, στην υιοθέτηση, δηλαδή, μιας υπεύθυνης περιβαλλοντικής στάσης η οποία θα συνεισφέρει θετικά στην αειφόρο ανάπτυξη του φυσικού πλούτου της χώρας και στην εικόνα της βιομηχανίας υδρογονανθράκων.</w:t>
      </w:r>
    </w:p>
    <w:p w14:paraId="1F84C6F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Ταυτόχρονα, επιτυγχάνεται η προστασία του θαλάσσιου περιβάλλοντος, επειδή δημιουργούνται οι απαραίτητοι μηχανισμοί που θα ασκούν αποτελεσματικό έλεγχο και επόπτευση όλων των δραστηριοτήτων. </w:t>
      </w:r>
    </w:p>
    <w:p w14:paraId="1F84C6F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Περιφέρεια Δυτικής Ελλάδος είναι αυτή τη στιγμή μια από τις περιφέρειες η οποία θα προχωρήσει και σε </w:t>
      </w:r>
      <w:proofErr w:type="spellStart"/>
      <w:r>
        <w:rPr>
          <w:rFonts w:eastAsia="Times New Roman" w:cs="Times New Roman"/>
          <w:szCs w:val="24"/>
        </w:rPr>
        <w:t>υπεράκτια</w:t>
      </w:r>
      <w:proofErr w:type="spellEnd"/>
      <w:r>
        <w:rPr>
          <w:rFonts w:eastAsia="Times New Roman" w:cs="Times New Roman"/>
          <w:szCs w:val="24"/>
        </w:rPr>
        <w:t xml:space="preserve"> εξόρυξη, στο Κατάκολο και στον Δυτικό Πατραϊκό, αλλά και σε έρευνες για την εξόρυξη χερσαίων υδρογονανθράκων στην Αιτωλοακαρνανία, στη βόρεια και δυτική Πελοπόννησο. </w:t>
      </w:r>
    </w:p>
    <w:p w14:paraId="1F84C6F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γεγονός αυτό είχε την πρόσφατη θετική γνωμοδότηση του Περιφερειακού Συμβουλίου και, ως εκ τούτου, δημιουργεί νέα αναπτυξιακά και οικονομικά δεδομένα για ολόκληρη την περιφέρεια. </w:t>
      </w:r>
    </w:p>
    <w:p w14:paraId="1F84C70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την ίδια στιγμή θα πρέπει να διαφυλάξουμε το περιβάλλον και τα τουριστικά πλεονεκτήματα της περιοχής και να αποφύγουμε οποιαδήποτε τουριστική υποβάθμιση. Άλλωστε, δεν πρέπει να ξεχνάμε ότι το Κατάκολο βρίσκεται εντός του </w:t>
      </w:r>
      <w:proofErr w:type="spellStart"/>
      <w:r>
        <w:rPr>
          <w:rFonts w:eastAsia="Times New Roman" w:cs="Times New Roman"/>
          <w:szCs w:val="24"/>
        </w:rPr>
        <w:t>Κυπαρισσιακού</w:t>
      </w:r>
      <w:proofErr w:type="spellEnd"/>
      <w:r>
        <w:rPr>
          <w:rFonts w:eastAsia="Times New Roman" w:cs="Times New Roman"/>
          <w:szCs w:val="24"/>
        </w:rPr>
        <w:t xml:space="preserve"> Κόλπου, περιοχή που ανήκει στο δίκτυο «</w:t>
      </w:r>
      <w:r>
        <w:rPr>
          <w:rFonts w:eastAsia="Times New Roman" w:cs="Times New Roman"/>
          <w:szCs w:val="24"/>
          <w:lang w:val="en-US"/>
        </w:rPr>
        <w:t>Natura</w:t>
      </w:r>
      <w:r>
        <w:rPr>
          <w:rFonts w:eastAsia="Times New Roman" w:cs="Times New Roman"/>
          <w:szCs w:val="24"/>
        </w:rPr>
        <w:t xml:space="preserve"> 2000» και το οποιοδήποτε ατύχημα θα μπορούσε να αποβεί μοιραίο για την αναπτυξιακή, τουριστική πορεία της ευρύτερης περιοχής. </w:t>
      </w:r>
    </w:p>
    <w:p w14:paraId="1F84C70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Άλλωστε, γνωρίζετε καλά ότι στην Ελλάδα δεν είχαμε ποτέ πρόβλημα θέσπισης νόμων. Δεν είχαμε ποτέ πρόβλημα δημιουργίας ενός θεσμικού πλαισίου για την προστασία των πολιτών, της χλωρίδας και της πανίδας. Το πρόβλημα πάντα ήταν η εφαρμογή και μάλιστα η αυστηρή εφαρμογή της εν λόγω νομοθεσίας. Για τον σκοπό αυτό, καλώς </w:t>
      </w:r>
      <w:proofErr w:type="spellStart"/>
      <w:r>
        <w:rPr>
          <w:rFonts w:eastAsia="Times New Roman" w:cs="Times New Roman"/>
          <w:szCs w:val="24"/>
        </w:rPr>
        <w:t>αυστηροποιούμε</w:t>
      </w:r>
      <w:proofErr w:type="spellEnd"/>
      <w:r>
        <w:rPr>
          <w:rFonts w:eastAsia="Times New Roman" w:cs="Times New Roman"/>
          <w:szCs w:val="24"/>
        </w:rPr>
        <w:t xml:space="preserve"> το πλαίσιο. Όμως, αυτό που έχει πρωτίστως σημασία είναι αυτά που σήμερα θα ψηφίσουμε, αύριο να τα εφαρμόσουμε. </w:t>
      </w:r>
    </w:p>
    <w:p w14:paraId="1F84C70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κάτι ακόμα αναφορικά με την εξόρυξη των υδρογονανθράκων. Θα πρέπει να δείτε το θέμα του περιφερειακού φόρου, κύριε Υπουργέ, ο οποίος θα πρέπει να διαμορφωθεί, σύμφωνα με τα αντισταθμιστικά οφέλη που πρέπει να έχουν οι τοπικές κοινωνίες από την πιθανή εκμετάλλευση των κοιτασμάτων. Με αυτόν τον τρόπο, η Περιφέρεια Δυτικής Ελλάδας, για την οποία γνωρίζετε ότι παρουσιάζει υψηλά επίπεδα ανεργίας και φτωχοποίηση, μπορεί πραγματικά να αλλάξει την οικονομική της πορεία. Ταυτόχρονα και με την ολοκλήρωση των οδικών -και όχι μόνο- δικτύων, δύναται να αποτελέσει πόρο επενδύσεων για περαιτέρω ανάπτυξη. </w:t>
      </w:r>
    </w:p>
    <w:p w14:paraId="1F84C70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σας επισημάνω κάποια στοιχεία. Ενδεικτικά αναφέρω τα εξής: </w:t>
      </w:r>
    </w:p>
    <w:p w14:paraId="1F84C70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Η Σύνοδος Κορυφής για το Κλίμα του Παρισιού θέτει στόχους που για να επιτευχθούν προϋποθέτει επενδύσεις ύψους 12,1 τρις ευρώ για τα επόμενα είκοσι πέντε χρόνια. Η «</w:t>
      </w:r>
      <w:r>
        <w:rPr>
          <w:rFonts w:eastAsia="Times New Roman" w:cs="Times New Roman"/>
          <w:szCs w:val="24"/>
          <w:lang w:val="en-US"/>
        </w:rPr>
        <w:t>Shell</w:t>
      </w:r>
      <w:r>
        <w:rPr>
          <w:rFonts w:eastAsia="Times New Roman" w:cs="Times New Roman"/>
          <w:szCs w:val="24"/>
        </w:rPr>
        <w:t>» εγκατέλειψε τα σχέδιά της για εξόρυξη στην Ανταρκτική. Ο Ομπάμα ακύρωσε την κατασκευή πετρελαιαγωγού, τον λεγόμενο «</w:t>
      </w:r>
      <w:r>
        <w:rPr>
          <w:rFonts w:eastAsia="Times New Roman" w:cs="Times New Roman"/>
          <w:szCs w:val="24"/>
          <w:lang w:val="en-US"/>
        </w:rPr>
        <w:t>Keystone</w:t>
      </w:r>
      <w:r>
        <w:rPr>
          <w:rFonts w:eastAsia="Times New Roman" w:cs="Times New Roman"/>
          <w:szCs w:val="24"/>
        </w:rPr>
        <w:t xml:space="preserve">». Η Γαλλία απορρίπτει κάθε αίτηση για εξόρυξη υδρογονανθράκων στην επικράτειά της. Η Ισπανία θεσπίζει ζώνη ειδικής προστασίας μεσογειακής σημασίας σε μια έκταση μεγαλύτερη από το μισό Αιγαίο. </w:t>
      </w:r>
      <w:proofErr w:type="spellStart"/>
      <w:r>
        <w:rPr>
          <w:rFonts w:eastAsia="Times New Roman" w:cs="Times New Roman"/>
          <w:szCs w:val="24"/>
        </w:rPr>
        <w:t>Σημειωτέον</w:t>
      </w:r>
      <w:proofErr w:type="spellEnd"/>
      <w:r>
        <w:rPr>
          <w:rFonts w:eastAsia="Times New Roman" w:cs="Times New Roman"/>
          <w:szCs w:val="24"/>
        </w:rPr>
        <w:t xml:space="preserve">, η Ελλάδα δεν έχει θεσπίσει καμμία τέτοια ζώνη. Τέλος, η Γερμανία απαγορεύει τα νέα κτήρια να έχουν κεντρική θέρμανση με πετρέλαιο. </w:t>
      </w:r>
    </w:p>
    <w:p w14:paraId="1F84C70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Τι μας δείχνουν, λοιπόν, αυτά τα γεγονότα; Για ποιο πράγμα μιλούν τα παραπάνω στοιχεία; Όποιος παρακολουθεί και αντιλαμβάνεται τις μεγάλες τάσεις του καιρού μας, εύκολα θα διαπιστώσει ότι οι υδρογονάνθρακες ανήκουν πλέον στο παρελθόν. Το </w:t>
      </w:r>
      <w:proofErr w:type="spellStart"/>
      <w:r>
        <w:rPr>
          <w:rFonts w:eastAsia="Times New Roman" w:cs="Times New Roman"/>
          <w:szCs w:val="24"/>
        </w:rPr>
        <w:t>πρόταγμα</w:t>
      </w:r>
      <w:proofErr w:type="spellEnd"/>
      <w:r>
        <w:rPr>
          <w:rFonts w:eastAsia="Times New Roman" w:cs="Times New Roman"/>
          <w:szCs w:val="24"/>
        </w:rPr>
        <w:t xml:space="preserve"> της εποχής μας είναι πλέον αυτό της αντιμετώπισης της κλιματικής αλλαγής. Κύρια συνέπειά του η αναγκαιότητα στροφής στην ενεργειακή αποδοτικότητα και τις ανανεώσιμες πηγές ενέργειας. </w:t>
      </w:r>
    </w:p>
    <w:p w14:paraId="1F84C706"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Πρέπει να αρχίσουμε να επενδύουμε στο μέλλον και τις τεχνολογίες, κυρίες και κύριοι συνάδελφοι, και όχι απλά να προσκολληθούμε σε μια παρωχημένη πεπατημένη. Πρέπει να έχουμε έτοιμη μια νέα ενεργειακή πολιτική. Η Δυτική Ελλάδα από άποψη υδάτινων πόρων είναι πλούσια και θα είναι για πάντα. Το πετρέλαιο θα είναι για μερικές δεκαετίες. </w:t>
      </w:r>
    </w:p>
    <w:p w14:paraId="1F84C707"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Ολοκληρώνω, κύριε Υπουργέ, με το εξής: Αναμένουμε σύντομα να δούμε και την πολιτική σας για τις Ανανεώσιμες Πηγές Ενέργειας. Αυτή είναι, άλλωστε, και η κατεύθυνση στην οποία στρέφονται όλες οι προηγμένες κοινωνίες και οικονομίες του κόσμου. Και αφού -κακά τα ψέματα- εξελιχθήκατε στους πιο πειθήνιους μαθητές των εταίρων, καλό θα είναι σιγά-σιγά να εναρμονίζεστε και με τις ενεργειακές πολιτικές τους. </w:t>
      </w:r>
    </w:p>
    <w:p w14:paraId="1F84C708"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Σας ευχαριστώ.</w:t>
      </w:r>
    </w:p>
    <w:p w14:paraId="1F84C709" w14:textId="77777777" w:rsidR="006C3A8A" w:rsidRDefault="00994779">
      <w:pPr>
        <w:spacing w:line="600" w:lineRule="auto"/>
        <w:ind w:firstLine="567"/>
        <w:jc w:val="center"/>
        <w:rPr>
          <w:rFonts w:eastAsia="Times New Roman" w:cs="Times New Roman"/>
          <w:szCs w:val="24"/>
        </w:rPr>
      </w:pPr>
      <w:r>
        <w:rPr>
          <w:rFonts w:eastAsia="Times New Roman" w:cs="Times New Roman"/>
          <w:szCs w:val="24"/>
        </w:rPr>
        <w:t>(Χειροκροτήματα από την πτέρυγα του Ποταμιού)</w:t>
      </w:r>
    </w:p>
    <w:p w14:paraId="1F84C70A" w14:textId="77777777" w:rsidR="006C3A8A" w:rsidRDefault="00994779">
      <w:pPr>
        <w:spacing w:line="600" w:lineRule="auto"/>
        <w:ind w:firstLine="567"/>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Φωτήλα. </w:t>
      </w:r>
    </w:p>
    <w:p w14:paraId="1F84C70B"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κ. Θεοχαρόπουλος. Μετά θα ακολουθήσουν οι τρεις ομιλητές από τον κατάλογο. </w:t>
      </w:r>
    </w:p>
    <w:p w14:paraId="1F84C70C"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Ορίστε, κύριε Θεοχαρόπουλε, έχετε τον λόγο. </w:t>
      </w:r>
    </w:p>
    <w:p w14:paraId="1F84C70D" w14:textId="77777777" w:rsidR="006C3A8A" w:rsidRDefault="00994779">
      <w:pPr>
        <w:spacing w:line="600" w:lineRule="auto"/>
        <w:ind w:firstLine="567"/>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Βουλευτές, κύριε Υπουργέ, βρισκόμαστε σήμερα εδώ για να συζητήσουμε ένα νομοσχέδιο που σχετίζεται με το ενεργειακό μέλλον της χώρας. Πέραν, λοιπόν, από την ενσωμάτωση της ευρωπαϊκής οδηγίας, που καθορίζει το νομοθετικό πλαίσιο για την ασφάλεια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το νομοσχέδιο περιλαμβάνει ρυθμίσεις ενεργειακών θεμάτων και λοιπών ζητημάτων αρμοδιότητας του Υπουργείου Περιβάλλοντος. Για μια ακόμη φορά περιλαμβάνονται και κατατίθενται τροπολογίες, αποσύρονται, </w:t>
      </w:r>
      <w:proofErr w:type="spellStart"/>
      <w:r>
        <w:rPr>
          <w:rFonts w:eastAsia="Times New Roman" w:cs="Times New Roman"/>
          <w:szCs w:val="24"/>
        </w:rPr>
        <w:t>επανακατατίθενται</w:t>
      </w:r>
      <w:proofErr w:type="spellEnd"/>
      <w:r>
        <w:rPr>
          <w:rFonts w:eastAsia="Times New Roman" w:cs="Times New Roman"/>
          <w:szCs w:val="24"/>
        </w:rPr>
        <w:t xml:space="preserve">, ενώ ρυθμίσεις μιας σειράς ζητημάτων, ακόμη και άσχετων με το αντικείμενο του νομοσχεδίου, έρχονται προς ψήφιση. </w:t>
      </w:r>
    </w:p>
    <w:p w14:paraId="1F84C70E"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Προφανώς, δεν θα μπορούσαμε να διαφωνήσουμε με την ενσωμάτωση της οδηγίας αυτής. Πρόκειται για μια οδηγία που η εφαρμογή της θα συμβάλει δραστικά στον καθορισμό των προϋποθέσεων για την </w:t>
      </w:r>
      <w:proofErr w:type="spellStart"/>
      <w:r>
        <w:rPr>
          <w:rFonts w:eastAsia="Times New Roman" w:cs="Times New Roman"/>
          <w:szCs w:val="24"/>
        </w:rPr>
        <w:t>υπεράκτια</w:t>
      </w:r>
      <w:proofErr w:type="spellEnd"/>
      <w:r>
        <w:rPr>
          <w:rFonts w:eastAsia="Times New Roman" w:cs="Times New Roman"/>
          <w:szCs w:val="24"/>
        </w:rPr>
        <w:t xml:space="preserve"> εξερεύνηση και εκμετάλλευση κοιτασμάτων υδρογονανθράκων, καθώς και στη μείωση των σοβαρών ατυχημάτων που σχετίζονται με 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πετρελαίου και φυσικού αερίου, στον περιορισμό των συνεπειών τους και στη βελτίωση των μηχανισμών αντίδρασης σε περίπτωση ατυχήματος. Χαρακτηριστικό παράδειγμα αποτελεί το θλιβερό δυστύχημα που συνέβη το 2010 στον Κόλπο του Μεξικού</w:t>
      </w:r>
      <w:r>
        <w:rPr>
          <w:rFonts w:eastAsia="Times New Roman" w:cs="Times New Roman"/>
          <w:b/>
          <w:szCs w:val="24"/>
        </w:rPr>
        <w:t xml:space="preserve"> </w:t>
      </w:r>
      <w:r>
        <w:rPr>
          <w:rFonts w:eastAsia="Times New Roman" w:cs="Times New Roman"/>
          <w:szCs w:val="24"/>
        </w:rPr>
        <w:t xml:space="preserve">μετά από έκρηξη σε πλατφόρμα εξόρυξης πετρελαίου. Ήταν ένα τραγικό δυστύχημα με ανθρώπινα θύματα, που προκάλεσε μεγάλες οικολογικές καταστροφές. Και ήταν αυτό που αποτέλεσε και την αφορμή για την επανεξέταση των κοινοτικών πολιτικών για τη διαφύλαξη της ασφάλειας των εργασιών αυτών. </w:t>
      </w:r>
    </w:p>
    <w:p w14:paraId="1F84C70F"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Παρ’ όλα αυτά καλούμαστε να προχωρήσουμε στην κύρωσή της με μεγάλη και αδικαιολόγητη καθυστέρηση. Ποιος ήταν ο λόγος αυτής της καθυστέρησης, δεν ακούσαμε. Είναι δυνατόν να καθυστερεί η ενσωμάτωση της οδηγίας για την ασφάλεια σε εξορυκτικές δραστηριότητες υδρογονανθράκων τη στιγμή που στη χώρα μας υπάρχουν ήδη εγκαταστάσεις στο εξαντλημένο πια κοίτασμα φυσικού αερίου στη νότια Καβάλα και στο κοίτασμα πετρελαίου στον Πρίνο και ενώ υπάρχουν, επίσης, προοπτικές αξιοποίησης κοιτασμάτων και σε άλλες περιοχές της χώρας; Είναι δυνατόν να αφήνεται για μια ακόμη φορά η Ελλάδα στο περιθώριο της κοινοτικής νομοθεσίας με τον κίνδυνο να παραπεμφθούμε γι’ αυτό το θέμα στο Ευρωπαϊκό Δικαστήριο; </w:t>
      </w:r>
    </w:p>
    <w:p w14:paraId="1F84C710"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Βουλευτές, το ενεργειακό μέλλον της χώρας αποτελεί μια εξαιρετικά σημαντική πτυχή για την αναπτυξιακή πορεία της και στο πλαίσιο αυτό δεν χωρούν καθυστερήσεις. Εσείς τι κάνετε γι’ αυτό; Πέρα από την </w:t>
      </w:r>
      <w:proofErr w:type="spellStart"/>
      <w:r>
        <w:rPr>
          <w:rFonts w:eastAsia="Times New Roman" w:cs="Times New Roman"/>
          <w:szCs w:val="24"/>
        </w:rPr>
        <w:t>υπεράκτια</w:t>
      </w:r>
      <w:proofErr w:type="spellEnd"/>
      <w:r>
        <w:rPr>
          <w:rFonts w:eastAsia="Times New Roman" w:cs="Times New Roman"/>
          <w:szCs w:val="24"/>
        </w:rPr>
        <w:t xml:space="preserve"> παραγωγή υδρογονανθράκων, σημαντικό παράγοντα για την οικονομική ανάπτυξη και τον ενεργειακό εφοδιασμό της χώρας μας αποτελεί και η χερσαία. Εξηγήστε μας, λοιπόν, τους λόγους της καθυστέρησης της επιλογής των αναδόχων για τα χερσαία οικόπεδα που έχουν προκηρυχθεί, όπως επίσης και για ποιο λόγο καθυστερεί η διαδικασία του διαγωνισμού των θαλάσσιων οικοπέδων στο Ιόνιο και στα νότια της Κρήτης.</w:t>
      </w:r>
    </w:p>
    <w:p w14:paraId="1F84C711"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Σας έχουμε επισημάνει, δε, πολλές φορές, ότι το θέμα δεν είναι η θέσπιση των νόμων, αλλά η άμεση εφαρμογή τους και, προφανώς, η ένταξή τους σε ένα ολοκληρωμένο και συνεκτικό σχεδιασμό. Κοινοτικές οδηγίες σαν κι αυτή που συζητούμε σήμερα ή άλλες ρυθμίσεις ενεργειακών θεμάτων, δεν έχουν νόημα εάν δεν αποτελούν αναπόσπαστα κομμάτια της ενεργειακής διαδικασίας και πολιτικής και εάν δεν συνοδεύονται από τη διαμόρφωση των κατάλληλων επενδυτικών εργαλείων. Δεν μας λείπουν οι νόμοι. Μας λείπει όχι μόνο η εφαρμογή τους, αλλά ένα συνολικό πλαίσιο το οποίο θα μπορέσει να εφαρμοστεί και να προχωρήσει την όλη διαδικασία. </w:t>
      </w:r>
    </w:p>
    <w:p w14:paraId="1F84C712" w14:textId="77777777" w:rsidR="006C3A8A" w:rsidRDefault="00994779">
      <w:pPr>
        <w:spacing w:line="600" w:lineRule="auto"/>
        <w:ind w:firstLine="567"/>
        <w:jc w:val="both"/>
        <w:rPr>
          <w:rFonts w:eastAsia="Times New Roman" w:cs="Times New Roman"/>
          <w:szCs w:val="24"/>
        </w:rPr>
      </w:pPr>
      <w:r>
        <w:rPr>
          <w:rFonts w:eastAsia="Times New Roman" w:cs="Times New Roman"/>
          <w:szCs w:val="24"/>
        </w:rPr>
        <w:t xml:space="preserve">Στο πλαίσιο αυτό, βέβαια, είναι εξαιρετικά σημαντικό να συνυπολογιστούν και οι πρόσφατες εξελίξεις. Αναφέρομαι τόσο στις ελληνοτουρκικές εξελίξεις, στην Τουρκία και βέβαια στην επίδρασή τους στη χώρα μας, όσο και στο </w:t>
      </w:r>
      <w:r>
        <w:rPr>
          <w:rFonts w:eastAsia="Times New Roman" w:cs="Times New Roman"/>
          <w:szCs w:val="24"/>
          <w:lang w:val="en-US"/>
        </w:rPr>
        <w:t>Brexit</w:t>
      </w:r>
      <w:r>
        <w:rPr>
          <w:rFonts w:eastAsia="Times New Roman" w:cs="Times New Roman"/>
          <w:szCs w:val="24"/>
        </w:rPr>
        <w:t xml:space="preserve">. Και θα θέλαμε και τη δική σας εκτίμηση εάν πιστεύετε -και με ποιον τρόπο- ότι οι εξελίξεις στην Τουρκία, αλλά και η γεωπολιτική ανισορροπία της ευρύτερης περιοχής, θα επηρεάσουν τα εθνικά μας συμφέροντα στον τομέα της ενέργειας. </w:t>
      </w:r>
    </w:p>
    <w:p w14:paraId="1F84C713" w14:textId="77777777" w:rsidR="006C3A8A" w:rsidRDefault="00994779">
      <w:pPr>
        <w:spacing w:line="600" w:lineRule="auto"/>
        <w:ind w:firstLine="720"/>
        <w:jc w:val="both"/>
        <w:rPr>
          <w:rFonts w:eastAsia="Times New Roman"/>
          <w:szCs w:val="24"/>
        </w:rPr>
      </w:pPr>
      <w:r>
        <w:rPr>
          <w:rFonts w:eastAsia="Times New Roman"/>
          <w:szCs w:val="24"/>
        </w:rPr>
        <w:t>Και να πούμε για το θέμα της Τουρκίας, ότι εμείς από την πρώτη στιγμή είπαμε ότι τα υπαρκτά, μεγάλα ελλείμματα δημοκρατίας στην Τουρκία λύνονται με περισσότερη δημοκρατία κι όχι με την κατάλυση της δημοκρατίας, η οποία επιχειρήθηκε. Ήμασταν και είμαστε αντίθετοι, λοιπόν, στην κατάλυση της δημοκρατίας. Βεβαίως και αυτό το χρονικό διάστημα δεν βλέπουμε να λειτουργεί η διαδικασία στην Τουρκία ως μια ενίσχυση της δημοκρατίας, αλλά σαν μια, ουσιαστικά, αύξηση των ελλειμμάτων δημοκρατίας. Και αυτό είναι κάτι που θα πρέπει να τονίσουμε και βεβαίως να ενισχύσουμε και την προσοχή μας σε όλα τα επίπεδα.</w:t>
      </w:r>
    </w:p>
    <w:p w14:paraId="1F84C714" w14:textId="77777777" w:rsidR="006C3A8A" w:rsidRDefault="00994779">
      <w:pPr>
        <w:spacing w:line="600" w:lineRule="auto"/>
        <w:ind w:firstLine="720"/>
        <w:jc w:val="both"/>
        <w:rPr>
          <w:rFonts w:eastAsia="Times New Roman"/>
          <w:szCs w:val="24"/>
        </w:rPr>
      </w:pPr>
      <w:r>
        <w:rPr>
          <w:rFonts w:eastAsia="Times New Roman"/>
          <w:szCs w:val="24"/>
        </w:rPr>
        <w:t xml:space="preserve">Όσον αφορά το </w:t>
      </w:r>
      <w:r>
        <w:rPr>
          <w:rFonts w:eastAsia="Times New Roman"/>
          <w:szCs w:val="24"/>
          <w:lang w:val="en-US"/>
        </w:rPr>
        <w:t>Brexit</w:t>
      </w:r>
      <w:r>
        <w:rPr>
          <w:rFonts w:eastAsia="Times New Roman"/>
          <w:szCs w:val="24"/>
        </w:rPr>
        <w:t xml:space="preserve">, εκτιμάτε ότι θα έχει επιπτώσεις στον ενεργειακό τομέα και για την Ευρωπαϊκή Ένωση και για τη χώρα μας; Εγείρονται ανησυχίες σχετικά με το περιβάλλον που σταδιακά μπορεί να διαμορφωθεί για τις ενεργειακές επιχειρήσεις ή για τις σχέσεις με τη Ρωσία ή για τις συνέπειες που μπορεί να υπάρξουν στον τομέα των Ανανεώσιμων Πηγών Ενέργειας και της κλιματικής αλλαγής. </w:t>
      </w:r>
    </w:p>
    <w:p w14:paraId="1F84C715" w14:textId="77777777" w:rsidR="006C3A8A" w:rsidRDefault="00994779">
      <w:pPr>
        <w:spacing w:line="600" w:lineRule="auto"/>
        <w:ind w:firstLine="720"/>
        <w:jc w:val="both"/>
        <w:rPr>
          <w:rFonts w:eastAsia="Times New Roman"/>
          <w:szCs w:val="24"/>
        </w:rPr>
      </w:pPr>
      <w:r>
        <w:rPr>
          <w:rFonts w:eastAsia="Times New Roman"/>
          <w:szCs w:val="24"/>
        </w:rPr>
        <w:t>Όλα αυτά πρέπει να εκτιμηθούν σωστά και έγκαιρα να ληφθούν τα απαραίτητα μέτρα, έτσι ώστε να αποφευχθούν οι όποιες αρνητικές συνέπειες και να καθοριστούν τα επόμενα βήματα για τη χώρα μας.</w:t>
      </w:r>
    </w:p>
    <w:p w14:paraId="1F84C716" w14:textId="77777777" w:rsidR="006C3A8A" w:rsidRDefault="00994779">
      <w:pPr>
        <w:spacing w:line="600" w:lineRule="auto"/>
        <w:ind w:firstLine="720"/>
        <w:jc w:val="both"/>
        <w:rPr>
          <w:rFonts w:eastAsia="Times New Roman"/>
          <w:szCs w:val="24"/>
        </w:rPr>
      </w:pPr>
      <w:r>
        <w:rPr>
          <w:rFonts w:eastAsia="Times New Roman"/>
          <w:szCs w:val="24"/>
        </w:rPr>
        <w:t xml:space="preserve">Στο δεύτερο μέρος του νομοσχεδίου που αφορά σε θέματα του ορυκτού πλούτου, θα ήθελα να τονίσω ότι πράγματι η χώρα μας έχει έναν ορυκτό πλούτο. Χρειάζεται, όμως, ένας ολοκληρωμένος σχεδιασμός για την αξιοποίηση και διαχείρισή του. </w:t>
      </w:r>
    </w:p>
    <w:p w14:paraId="1F84C717" w14:textId="77777777" w:rsidR="006C3A8A" w:rsidRDefault="00994779">
      <w:pPr>
        <w:spacing w:line="600" w:lineRule="auto"/>
        <w:ind w:firstLine="720"/>
        <w:jc w:val="both"/>
        <w:rPr>
          <w:rFonts w:eastAsia="Times New Roman"/>
          <w:szCs w:val="24"/>
        </w:rPr>
      </w:pPr>
      <w:r>
        <w:rPr>
          <w:rFonts w:eastAsia="Times New Roman"/>
          <w:szCs w:val="24"/>
        </w:rPr>
        <w:t>Στο άρθρο 41, για παράδειγμα, εισάγετε κάποιες ρυθμίσεις σχετικά με τη λατομική νομοθεσία. Πέρα από αυτές τις ρυθμίσεις, απαιτείται όχι αποσπασματικότητα, αλλά ο καθορισμός ενός συνολικού νομοθετικού πλαισίου και ο προσδιορισμός λατομικών περιοχών σε όλη την Ελλάδα.</w:t>
      </w:r>
    </w:p>
    <w:p w14:paraId="1F84C718" w14:textId="77777777" w:rsidR="006C3A8A" w:rsidRDefault="00994779">
      <w:pPr>
        <w:spacing w:line="600" w:lineRule="auto"/>
        <w:ind w:firstLine="720"/>
        <w:jc w:val="both"/>
        <w:rPr>
          <w:rFonts w:eastAsia="Times New Roman"/>
          <w:szCs w:val="24"/>
        </w:rPr>
      </w:pPr>
      <w:r>
        <w:rPr>
          <w:rFonts w:eastAsia="Times New Roman"/>
          <w:szCs w:val="24"/>
        </w:rPr>
        <w:t>Όσον αφορά τη νέα παράταση, που προβλέπεται στο άρθρο 38, στη διαδικασία αξιοποίησης του εξαντλημένου κοιτάσματος της νότιας Καβάλας, πόσος χρόνος ακόμη απαιτείται για να εκπονηθούν οι μελέτες για την μετατροπή του σε υπόγεια αποθήκη φυσικού αερίου; Πρόκειται για ένα θέμα που έπρεπε να έχει ήδη κλείσει.</w:t>
      </w:r>
    </w:p>
    <w:p w14:paraId="1F84C719" w14:textId="77777777" w:rsidR="006C3A8A" w:rsidRDefault="00994779">
      <w:pPr>
        <w:spacing w:line="600" w:lineRule="auto"/>
        <w:ind w:firstLine="720"/>
        <w:jc w:val="both"/>
        <w:rPr>
          <w:rFonts w:eastAsia="Times New Roman"/>
          <w:szCs w:val="24"/>
        </w:rPr>
      </w:pPr>
      <w:r>
        <w:rPr>
          <w:rFonts w:eastAsia="Times New Roman"/>
          <w:szCs w:val="24"/>
        </w:rPr>
        <w:t>Πριν πάω στις τροπολογίες που έχουν κατατεθεί, θα σχολιάσω αυτά τα οποία είπατε, κύριε Υπουργέ. Αναφερθήκατε κάποια στιγμή στους πιστοποιημένους επιθεωρητές περιβάλλοντος και κατηγορήσατε τη Δημοκρατική Συμπαράταξη για νεοφιλελευθερισμό, γιατί σας προτείνει να μπορεί να λειτουργήσει και ο ιδιωτικός τομέας σε αυτόν τον χώρο. Βεβαίως, σας ανέπτυξε ο εισηγητής της Δημοκρατικής Συμπαράταξης αναλυτικά τα συγκεκριμένα θέματα. Όμως, από πού κι ως πού όταν ζητούμε να λειτουργεί και ο ιδιωτικός πιστοποιητικός φορέας, οπουδήποτε, σε οποιονδήποτε κλάδο, με τον έλεγχο και με τους κανόνες που βάζει το κράτος σε αυτήν τη διαδικασία, αυτό είναι μια άναρχη διαδικασία; Είναι το ακριβώς αντίθετο, όπως συμβαίνει -και πολύ σωστά αναλύθηκαν προηγουμένως- και σε άλλες περιπτώσεις.</w:t>
      </w:r>
    </w:p>
    <w:p w14:paraId="1F84C71A" w14:textId="77777777" w:rsidR="006C3A8A" w:rsidRDefault="00994779">
      <w:pPr>
        <w:spacing w:line="600" w:lineRule="auto"/>
        <w:ind w:firstLine="720"/>
        <w:jc w:val="both"/>
        <w:rPr>
          <w:rFonts w:eastAsia="Times New Roman"/>
          <w:szCs w:val="24"/>
        </w:rPr>
      </w:pPr>
      <w:r>
        <w:rPr>
          <w:rFonts w:eastAsia="Times New Roman"/>
          <w:szCs w:val="24"/>
        </w:rPr>
        <w:t xml:space="preserve">Επίσης, κατηγορήσατε για παλαιοκομματικού τύπου συμπεριφορές τη Δημοκρατική Συμπαράταξη. Παλαιοκομματικού τύπου συμπεριφορές! Είναι </w:t>
      </w:r>
      <w:proofErr w:type="spellStart"/>
      <w:r>
        <w:rPr>
          <w:rFonts w:eastAsia="Times New Roman"/>
          <w:szCs w:val="24"/>
        </w:rPr>
        <w:t>νεοκομματικού</w:t>
      </w:r>
      <w:proofErr w:type="spellEnd"/>
      <w:r>
        <w:rPr>
          <w:rFonts w:eastAsia="Times New Roman"/>
          <w:szCs w:val="24"/>
        </w:rPr>
        <w:t xml:space="preserve"> τύπου συμπεριφορές να υπόσχεστε 13</w:t>
      </w:r>
      <w:r w:rsidRPr="00CB2C82">
        <w:rPr>
          <w:rFonts w:eastAsia="Times New Roman"/>
          <w:szCs w:val="24"/>
          <w:vertAlign w:val="superscript"/>
        </w:rPr>
        <w:t>ο</w:t>
      </w:r>
      <w:r>
        <w:rPr>
          <w:rFonts w:eastAsia="Times New Roman"/>
          <w:szCs w:val="24"/>
        </w:rPr>
        <w:t xml:space="preserve"> και 14</w:t>
      </w:r>
      <w:r w:rsidRPr="00CB2C82">
        <w:rPr>
          <w:rFonts w:eastAsia="Times New Roman"/>
          <w:szCs w:val="24"/>
          <w:vertAlign w:val="superscript"/>
        </w:rPr>
        <w:t>ο</w:t>
      </w:r>
      <w:r>
        <w:rPr>
          <w:rFonts w:eastAsia="Times New Roman"/>
          <w:szCs w:val="24"/>
        </w:rPr>
        <w:t xml:space="preserve">   μισθό και στη συνέχεια να πράττετε αυτά που πράττετε; Είναι </w:t>
      </w:r>
      <w:proofErr w:type="spellStart"/>
      <w:r>
        <w:rPr>
          <w:rFonts w:eastAsia="Times New Roman"/>
          <w:szCs w:val="24"/>
        </w:rPr>
        <w:t>νεοκομματικού</w:t>
      </w:r>
      <w:proofErr w:type="spellEnd"/>
      <w:r>
        <w:rPr>
          <w:rFonts w:eastAsia="Times New Roman"/>
          <w:szCs w:val="24"/>
        </w:rPr>
        <w:t xml:space="preserve"> τύπου συμπεριφορές να λέτε ότι θα καταργήσετε με έναν νόμο, σε ένα άρθρο το μνημόνιο και να φέρνετε το επώδυνο μνημόνιο του Αυγούστου; Είναι </w:t>
      </w:r>
      <w:proofErr w:type="spellStart"/>
      <w:r>
        <w:rPr>
          <w:rFonts w:eastAsia="Times New Roman"/>
          <w:szCs w:val="24"/>
        </w:rPr>
        <w:t>νεοκομματικού</w:t>
      </w:r>
      <w:proofErr w:type="spellEnd"/>
      <w:r>
        <w:rPr>
          <w:rFonts w:eastAsia="Times New Roman"/>
          <w:szCs w:val="24"/>
        </w:rPr>
        <w:t xml:space="preserve"> τύπου κι όχι παλαιοκομματικού τύπου το να ζητάτε να μην γίνουν ιδιωτικοποιήσεις -όπως για παράδειγμα πρόσφατα έκανε ο κ. Σταθάκης στην «ΤΡΑΙΝΟΣΕ»- 300 εκατομμυρίων ευρώ και να γίνεται εν τέλει η ίδια ιδιωτικοποίηση αντί 45 εκατομμυρίων ευρώ; Εδώ έχουμε χάσει πλέον και την έννοια των λέξεων.</w:t>
      </w:r>
    </w:p>
    <w:p w14:paraId="1F84C71B" w14:textId="77777777" w:rsidR="006C3A8A" w:rsidRDefault="00994779">
      <w:pPr>
        <w:spacing w:line="600" w:lineRule="auto"/>
        <w:ind w:firstLine="720"/>
        <w:jc w:val="both"/>
        <w:rPr>
          <w:rFonts w:eastAsia="Times New Roman"/>
          <w:szCs w:val="24"/>
        </w:rPr>
      </w:pPr>
      <w:r>
        <w:rPr>
          <w:rFonts w:eastAsia="Times New Roman"/>
          <w:szCs w:val="24"/>
        </w:rPr>
        <w:t xml:space="preserve">Και βεβαίως, για το συγκεκριμένο ζήτημα, στο οποίο επιτεθήκατε πριν από λίγο στη Δημοκρατική Συμπαράταξη, να σας πω ότι τέσσερις φορές σας έχει καταθέσει ο κ. Μανιάτης επίκαιρη ερώτηση για τα θέματα της ΔΕΗ και του ΑΔΜΗΕ -τέσσερις φορές!- και δεν έχετε έρθει καν να απαντήσετε. Και αντί να απαντήσετε για ποιον λόγο δεν έχετε έρθει και εν πάση </w:t>
      </w:r>
      <w:proofErr w:type="spellStart"/>
      <w:r>
        <w:rPr>
          <w:rFonts w:eastAsia="Times New Roman"/>
          <w:szCs w:val="24"/>
        </w:rPr>
        <w:t>περιπτώσει</w:t>
      </w:r>
      <w:proofErr w:type="spellEnd"/>
      <w:r>
        <w:rPr>
          <w:rFonts w:eastAsia="Times New Roman"/>
          <w:szCs w:val="24"/>
        </w:rPr>
        <w:t>, μια που είστε εδώ να δώσετε και μια απάντηση για τα συγκεκριμένα θέματα της ερώτησης -δεν απαντάτε στην ερώτηση, πείτε μια κουβέντα εδώ πέρα-, σηκωθήκατε και κάνατε επίθεση.</w:t>
      </w:r>
    </w:p>
    <w:p w14:paraId="1F84C71C"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Και σε αυτό ψέματα λέει ο κ. Μανιάτης.</w:t>
      </w:r>
    </w:p>
    <w:p w14:paraId="1F84C71D"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Θα απαντήσετε, κύριε Υπουργέ.</w:t>
      </w:r>
    </w:p>
    <w:p w14:paraId="1F84C71E"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Δύο φορές ήταν όταν άλλαξε…</w:t>
      </w:r>
    </w:p>
    <w:p w14:paraId="1F84C71F"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μη διακόπτετε.</w:t>
      </w:r>
    </w:p>
    <w:p w14:paraId="1F84C720"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Θα απαντήσετε, κύριε Υπουργέ, στη συνέχεια!</w:t>
      </w:r>
    </w:p>
    <w:p w14:paraId="1F84C721"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...όχι με δική μου ευθύνη.</w:t>
      </w:r>
    </w:p>
    <w:p w14:paraId="1F84C722"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Θα απαντήσετε, εντάξει!</w:t>
      </w:r>
    </w:p>
    <w:p w14:paraId="1F84C723"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μη διακόπτετε.</w:t>
      </w:r>
    </w:p>
    <w:p w14:paraId="1F84C724"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Εσείς το ξέρετε και το λέτε;</w:t>
      </w:r>
    </w:p>
    <w:p w14:paraId="1F84C725"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μη διακόπτετε! Δεν καταγράφεται τίποτα.</w:t>
      </w:r>
    </w:p>
    <w:p w14:paraId="1F84C726"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Υπουργέ, ξέρετε τι μου απαντάτε;</w:t>
      </w:r>
    </w:p>
    <w:p w14:paraId="1F84C727"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p>
    <w:p w14:paraId="1F84C728"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Ότι δεν έχετε έρθει να απαντήσετε δύο φορές. Μου απαντάτε ότι δεν είναι τέσσερις, είναι δύο!</w:t>
      </w:r>
    </w:p>
    <w:p w14:paraId="1F84C729"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p>
    <w:p w14:paraId="1F84C72A"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Απαντήστε! Πάρτε το μικρόφωνο και απαντήστε, κύριε Υπουργέ.</w:t>
      </w:r>
    </w:p>
    <w:p w14:paraId="1F84C72B" w14:textId="77777777" w:rsidR="006C3A8A" w:rsidRDefault="00994779">
      <w:pPr>
        <w:spacing w:line="600" w:lineRule="auto"/>
        <w:ind w:firstLine="720"/>
        <w:jc w:val="both"/>
        <w:rPr>
          <w:rFonts w:eastAsia="Times New Roman"/>
          <w:b/>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p>
    <w:p w14:paraId="1F84C72C"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σημειώστε ό,τι θέλετε και θα απαντήσετε μετά.</w:t>
      </w:r>
    </w:p>
    <w:p w14:paraId="1F84C72D"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Γιατί δεν απαντάτε;</w:t>
      </w:r>
    </w:p>
    <w:p w14:paraId="1F84C72E" w14:textId="77777777" w:rsidR="006C3A8A" w:rsidRDefault="00994779">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p>
    <w:p w14:paraId="1F84C72F"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δώστε μου τον λόγο για να απαντήσω στον κύριο Υπουργό.</w:t>
      </w:r>
    </w:p>
    <w:p w14:paraId="1F84C730"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γυρνάτε και απευθύνεστε στον Υπουργό και μετά στον Πρόεδρο.</w:t>
      </w:r>
    </w:p>
    <w:p w14:paraId="1F84C73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Θα ακούσετε αλήθειες! Θα ακούσετε αλήθειες!</w:t>
      </w:r>
    </w:p>
    <w:p w14:paraId="1F84C732"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Λοιπόν, κύριε Θεοχαρόπουλε, συνεχίστε να μιλάτε.</w:t>
      </w:r>
    </w:p>
    <w:p w14:paraId="1F84C733" w14:textId="77777777" w:rsidR="006C3A8A" w:rsidRDefault="00994779">
      <w:pPr>
        <w:spacing w:line="600" w:lineRule="auto"/>
        <w:ind w:firstLine="720"/>
        <w:jc w:val="both"/>
        <w:rPr>
          <w:rFonts w:eastAsia="Times New Roman"/>
          <w:szCs w:val="24"/>
        </w:rPr>
      </w:pPr>
      <w:r>
        <w:rPr>
          <w:rFonts w:eastAsia="Times New Roman"/>
          <w:szCs w:val="24"/>
        </w:rPr>
        <w:t>Κύριε Υπουργέ, μη διακόπτετε. Σημειώστε ό,τι θέλετε και σε κάποια παρέμβασή σας, θα απαντήσετε.</w:t>
      </w:r>
    </w:p>
    <w:p w14:paraId="1F84C734" w14:textId="77777777" w:rsidR="006C3A8A" w:rsidRDefault="0099477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Κοιτάξτε, μην εκνευρίζεστε από τις αλήθειες.</w:t>
      </w:r>
    </w:p>
    <w:p w14:paraId="1F84C735" w14:textId="77777777" w:rsidR="006C3A8A" w:rsidRDefault="00994779">
      <w:pPr>
        <w:spacing w:line="600" w:lineRule="auto"/>
        <w:ind w:firstLine="720"/>
        <w:jc w:val="both"/>
        <w:rPr>
          <w:rFonts w:eastAsia="Times New Roman"/>
          <w:szCs w:val="24"/>
        </w:rPr>
      </w:pPr>
      <w:r>
        <w:rPr>
          <w:rFonts w:eastAsia="Times New Roman"/>
          <w:szCs w:val="24"/>
        </w:rPr>
        <w:t>Μόλις είπατε ότι δεν έχετε απαντήσει δύο φορές και αν ξέρετε τον λόγο. Γιατί δεν απαντήσατε σήμερα; Και επιτεθήκατε πριν από λίγο. Αφήστε τις δύο φορές.</w:t>
      </w:r>
    </w:p>
    <w:p w14:paraId="1F84C736" w14:textId="77777777" w:rsidR="006C3A8A" w:rsidRDefault="00994779">
      <w:pPr>
        <w:spacing w:line="600" w:lineRule="auto"/>
        <w:ind w:firstLine="720"/>
        <w:jc w:val="both"/>
        <w:rPr>
          <w:rFonts w:eastAsia="Times New Roman"/>
          <w:szCs w:val="24"/>
        </w:rPr>
      </w:pPr>
      <w:r>
        <w:rPr>
          <w:rFonts w:eastAsia="Times New Roman"/>
          <w:szCs w:val="24"/>
        </w:rPr>
        <w:t xml:space="preserve">Λοιπόν, όσον αφορά συγκεκριμένα τις τροπολογίες που έχουν κατατεθεί, καταλαβαίνω τον εκνευρισμό σας για όλα αυτά τα θέματα και για όλη αυτήν την αναίρεση των υποσχέσεων, το να κάνετε, όμως, και επίθεση σε αυτά τα συγκεκριμένα ζητήματα, πάει πολύ. </w:t>
      </w:r>
    </w:p>
    <w:p w14:paraId="1F84C737" w14:textId="77777777" w:rsidR="006C3A8A" w:rsidRDefault="00994779">
      <w:pPr>
        <w:spacing w:line="600" w:lineRule="auto"/>
        <w:ind w:firstLine="720"/>
        <w:jc w:val="both"/>
        <w:rPr>
          <w:rFonts w:eastAsia="Times New Roman"/>
          <w:szCs w:val="24"/>
        </w:rPr>
      </w:pPr>
      <w:r>
        <w:rPr>
          <w:rFonts w:eastAsia="Times New Roman"/>
          <w:szCs w:val="24"/>
        </w:rPr>
        <w:t>Όσον αφορά λοιπόν την επίμαχη τροπολογία που αφορά στον περιορισμό των δυνητικών εσόδων που έχει λαμβάνειν ο διαχειριστής του φυσικού αερίου από ανακτήσιμα ποσά προηγούμενων ετών και η οποία μπορεί να συνεχίσει να προκαλεί σοβαρά θέματα σε σχέση με τη συμφωνία πώλησης του 66% των μετοχών της εταιρείας, τα νέα τέλη μειώνουν τα μελλοντικά έσοδα της εταιρείας κατά περίπου 200 εκατομμύρια ευρώ σε ονομαστικές τιμές. Το ζήτημα είναι σοβαρό πράγματι και πρέπει να αντιμετωπιστεί με τη μέγιστη δυνατή σοβαρότητα και υπευθυνότητα. Αναπτύξατε το επιχείρημα και στις επιτροπές ότι η ανάκτηση των ποσών αυτών σε συνδυασμό και με τις αυξήσεις που προκύπτουν από την εφαρμογή του υφιστάμενου κανονισμού τιμολόγησης του ΔΕΣΦΑ θα οδηγούσαν σε αυξήσεις 68% στα τέλη δικτύου, γεγονός που λέτε ότι μεταφράζεται σε μια νέα επιβάρυνση της τάξης του 4% με 5% για την εγχώρια βιομηχανία. Την ίδια στιγμή όμως, τόσο η «</w:t>
      </w:r>
      <w:r>
        <w:rPr>
          <w:rFonts w:eastAsia="Times New Roman"/>
          <w:szCs w:val="24"/>
          <w:lang w:val="en-US"/>
        </w:rPr>
        <w:t>SOCAR</w:t>
      </w:r>
      <w:r>
        <w:rPr>
          <w:rFonts w:eastAsia="Times New Roman"/>
          <w:szCs w:val="24"/>
        </w:rPr>
        <w:t>» όσο και η «</w:t>
      </w:r>
      <w:r>
        <w:rPr>
          <w:rFonts w:eastAsia="Times New Roman"/>
          <w:szCs w:val="24"/>
          <w:lang w:val="en-US"/>
        </w:rPr>
        <w:t>SNAMI</w:t>
      </w:r>
      <w:r>
        <w:rPr>
          <w:rFonts w:eastAsia="Times New Roman"/>
          <w:szCs w:val="24"/>
        </w:rPr>
        <w:t xml:space="preserve">» έχουν εκφράσει τη δυσαρέσκειά τους και θεωρούν την προτεινόμενη τροπολογία ως αθέτηση της αρχικής συμφωνίας που υπογράφτηκε πριν από δύο χρόνια. </w:t>
      </w:r>
    </w:p>
    <w:p w14:paraId="1F84C738" w14:textId="77777777" w:rsidR="006C3A8A" w:rsidRDefault="00994779">
      <w:pPr>
        <w:spacing w:line="600" w:lineRule="auto"/>
        <w:ind w:firstLine="720"/>
        <w:jc w:val="both"/>
        <w:rPr>
          <w:rFonts w:eastAsia="Times New Roman"/>
          <w:szCs w:val="24"/>
        </w:rPr>
      </w:pPr>
      <w:r>
        <w:rPr>
          <w:rFonts w:eastAsia="Times New Roman"/>
          <w:szCs w:val="24"/>
        </w:rPr>
        <w:t>Σε κάθε περίπτωση, επειδή έχει τεθεί σε κίνδυνο η αποκρατικοποίηση –που όπως είπατε κι εσείς πριν στην ομιλία σας, θέλετε να προχωρήσει η ιδιωτικοποίηση-, απαντήστε μας τι προτίθεστε να κάνετε από εδώ και στο εξής, αν επανέλθει το θέμα. Είπατε ότι μιλήσατε μαζί τους, εμείς είδαμε και πρόσφατες ανακοινώσεις, τουλάχιστον της «</w:t>
      </w:r>
      <w:r>
        <w:rPr>
          <w:rFonts w:eastAsia="Times New Roman"/>
          <w:szCs w:val="24"/>
          <w:lang w:val="en-US"/>
        </w:rPr>
        <w:t>SOCAR</w:t>
      </w:r>
      <w:r>
        <w:rPr>
          <w:rFonts w:eastAsia="Times New Roman"/>
          <w:szCs w:val="24"/>
        </w:rPr>
        <w:t xml:space="preserve">», για το συγκεκριμένο θέμα. Άρα, δώστε συγκεκριμένες απαντήσεις για το πώς θα αποφευχθεί να φθάσουμε σε μια κατάσταση το τελευταίο διάστημα, που θα υπάρχει πρόβλημα. </w:t>
      </w:r>
    </w:p>
    <w:p w14:paraId="1F84C739" w14:textId="77777777" w:rsidR="006C3A8A" w:rsidRDefault="00994779">
      <w:pPr>
        <w:spacing w:line="600" w:lineRule="auto"/>
        <w:ind w:firstLine="720"/>
        <w:jc w:val="both"/>
        <w:rPr>
          <w:rFonts w:eastAsia="Times New Roman"/>
          <w:szCs w:val="24"/>
        </w:rPr>
      </w:pPr>
      <w:r>
        <w:rPr>
          <w:rFonts w:eastAsia="Times New Roman"/>
          <w:szCs w:val="24"/>
        </w:rPr>
        <w:t>Προτίθεστε κατ’ αρχάς, να προχωρήσετε τη διαδικασία, που σύμφωνα με τις προβλέψεις μπορούν να φέρουν επενδύσεις ύψους 400 εκατομμυρίων ευρώ στον χώρο της ενέργειας; Και αν ναι, λοιπόν, πώς θα αντιμετωπίσετε αυτήν την κατάσταση που έχει δημιουργηθεί κυρίως με τις δηλώσεις του εκπροσώπου της «</w:t>
      </w:r>
      <w:r>
        <w:rPr>
          <w:rFonts w:eastAsia="Times New Roman"/>
          <w:szCs w:val="24"/>
          <w:lang w:val="en-US"/>
        </w:rPr>
        <w:t>SOCAR</w:t>
      </w:r>
      <w:r>
        <w:rPr>
          <w:rFonts w:eastAsia="Times New Roman"/>
          <w:szCs w:val="24"/>
        </w:rPr>
        <w:t>» στην Ελλάδα, που ενισχύουν το ενδεχόμενο για πιθανό ναυάγιο της συμφωνίας; Με ποιον τρόπο θα διασφαλίσετε μετά και την προηγούμενη αρνητική εμπειρία με την «</w:t>
      </w:r>
      <w:r>
        <w:rPr>
          <w:rFonts w:eastAsia="Times New Roman"/>
          <w:szCs w:val="24"/>
          <w:lang w:val="en-US"/>
        </w:rPr>
        <w:t>COSCO</w:t>
      </w:r>
      <w:r>
        <w:rPr>
          <w:rFonts w:eastAsia="Times New Roman"/>
          <w:szCs w:val="24"/>
        </w:rPr>
        <w:t xml:space="preserve">» την αξιοπιστία της χώρας; Ελπίζω να μην φθάσουμε κάποια στιγμή στην ίδια κατάσταση, να αλλάζουν τελευταία στιγμή ορισμένες ρυθμίσεις, οι οποίες δεν θα γίνονται αποδεκτές και να αλλάζουν ξανά στη συνέχεια, διότι αυτό ξέρετε είναι χειρότερο και για την αξιοπιστία του πολιτικού συστήματος και της Κυβέρνησης και του Κοινοβουλίου. </w:t>
      </w:r>
    </w:p>
    <w:p w14:paraId="1F84C73A" w14:textId="77777777" w:rsidR="006C3A8A" w:rsidRDefault="00994779">
      <w:pPr>
        <w:spacing w:line="600" w:lineRule="auto"/>
        <w:ind w:firstLine="720"/>
        <w:jc w:val="both"/>
        <w:rPr>
          <w:rFonts w:eastAsia="Times New Roman"/>
          <w:szCs w:val="24"/>
        </w:rPr>
      </w:pPr>
      <w:r>
        <w:rPr>
          <w:rFonts w:eastAsia="Times New Roman"/>
          <w:szCs w:val="24"/>
        </w:rPr>
        <w:t xml:space="preserve">Συνεπώς, θέλουμε να σας </w:t>
      </w:r>
      <w:proofErr w:type="spellStart"/>
      <w:r>
        <w:rPr>
          <w:rFonts w:eastAsia="Times New Roman"/>
          <w:szCs w:val="24"/>
        </w:rPr>
        <w:t>επιστήσουμε</w:t>
      </w:r>
      <w:proofErr w:type="spellEnd"/>
      <w:r>
        <w:rPr>
          <w:rFonts w:eastAsia="Times New Roman"/>
          <w:szCs w:val="24"/>
        </w:rPr>
        <w:t xml:space="preserve"> την προσοχή στη διαδικασία αυτήν τη στιγμή, ώστε να μην καταλήξουμε σε μια τέτοια κατάσταση, όπως κατέληξε στη διαδικασία της διαπραγμάτευσης με την «</w:t>
      </w:r>
      <w:r>
        <w:rPr>
          <w:rFonts w:eastAsia="Times New Roman"/>
          <w:szCs w:val="24"/>
          <w:lang w:val="en-US"/>
        </w:rPr>
        <w:t>COSCO</w:t>
      </w:r>
      <w:r>
        <w:rPr>
          <w:rFonts w:eastAsia="Times New Roman"/>
          <w:szCs w:val="24"/>
        </w:rPr>
        <w:t xml:space="preserve">». </w:t>
      </w:r>
    </w:p>
    <w:p w14:paraId="1F84C73B" w14:textId="77777777" w:rsidR="006C3A8A" w:rsidRDefault="00994779">
      <w:pPr>
        <w:spacing w:line="600" w:lineRule="auto"/>
        <w:ind w:firstLine="720"/>
        <w:jc w:val="both"/>
        <w:rPr>
          <w:rFonts w:eastAsia="Times New Roman"/>
          <w:szCs w:val="24"/>
        </w:rPr>
      </w:pPr>
      <w:r>
        <w:rPr>
          <w:rFonts w:eastAsia="Times New Roman"/>
          <w:szCs w:val="24"/>
        </w:rPr>
        <w:t xml:space="preserve">Όσον αφορά το παράδειγμα της «ΤΡΑΙΝΟΣΕ», δεν χρειάζεται να σας πω κάτι περισσότερο. Σας είπα προηγουμένως ότι εν πάση </w:t>
      </w:r>
      <w:proofErr w:type="spellStart"/>
      <w:r>
        <w:rPr>
          <w:rFonts w:eastAsia="Times New Roman"/>
          <w:szCs w:val="24"/>
        </w:rPr>
        <w:t>περιπτώσει</w:t>
      </w:r>
      <w:proofErr w:type="spellEnd"/>
      <w:r>
        <w:rPr>
          <w:rFonts w:eastAsia="Times New Roman"/>
          <w:szCs w:val="24"/>
        </w:rPr>
        <w:t xml:space="preserve"> εδώ είναι η αξιοπιστία λόγων-έργων, κατά πόσον τηρείται ή όχι σε σχέση με παλαιότερες δηλώσεις και πράξεις το τελευταίο χρονικό διάστημα. </w:t>
      </w:r>
    </w:p>
    <w:p w14:paraId="1F84C73C" w14:textId="77777777" w:rsidR="006C3A8A" w:rsidRDefault="00994779">
      <w:pPr>
        <w:spacing w:line="600" w:lineRule="auto"/>
        <w:ind w:firstLine="720"/>
        <w:jc w:val="both"/>
        <w:rPr>
          <w:rFonts w:eastAsia="Times New Roman"/>
          <w:szCs w:val="24"/>
        </w:rPr>
      </w:pPr>
      <w:r>
        <w:rPr>
          <w:rFonts w:eastAsia="Times New Roman"/>
          <w:szCs w:val="24"/>
        </w:rPr>
        <w:t>Όσον αφορά την τροπολογία του κ. Παππά -δεν είναι εδώ ο κ. Παππάς τώρα για να την συζητήσουμε-, μεταθέτει κατά τρεις μήνες την εφαρμογή της διαδικασίας για την απευθείας τιμολόγηση των διαφημιζόμενων από τα μέσα μαζικής ενημέρωσης. Θα πρέπει, λοιπόν, να μας απαντήσει ο αρμόδιος Υπουργός κατά πόσον η προτεινόμενη παράταση που έρχεται με την τροπολογία αυτή σχετίζεται με τη νομοθετική του πρωτοβουλία. Είπε προηγουμένως ότι σχετίζεται κατά ένα βαθμό, αλλά θα εφαρμόσει τον νόμο του 2014 που πάει με παρατάσεις; Ή δεν θα τον εφαρμόσει και φέρνει μια παράταση αυτήν τη στιγμή και στη συνέχεια θα εφαρμόσει έναν νόμο που θα μας φέρει; Και αν είναι έτσι, καθώς φέρνει την παράταση, γιατί δεν ενημερώνει για τον νόμο ακριβώς και το τι θα έχει στον τελικό νόμο για να γνωρίζουν οι Βουλευτές πριν την ψήφιση; Αυτά είναι τα ερωτήματα που χρειάζονται απαντήσεις, για να μπορέσει να τοποθετηθεί κάποιος στη συγκεκριμένη τροπολογία υπεύθυνα. Δεν έχουν δοθεί μέχρι στιγμής.</w:t>
      </w:r>
    </w:p>
    <w:p w14:paraId="1F84C73D" w14:textId="77777777" w:rsidR="006C3A8A" w:rsidRDefault="00994779">
      <w:pPr>
        <w:spacing w:line="600" w:lineRule="auto"/>
        <w:ind w:firstLine="720"/>
        <w:jc w:val="both"/>
        <w:rPr>
          <w:rFonts w:eastAsia="Times New Roman"/>
          <w:szCs w:val="24"/>
        </w:rPr>
      </w:pPr>
      <w:r>
        <w:rPr>
          <w:rFonts w:eastAsia="Times New Roman"/>
          <w:szCs w:val="24"/>
        </w:rPr>
        <w:t xml:space="preserve">Δεν θα αναφερθώ, λοιπόν, διεξοδικά στις υπόλοιπες τροπολογίες που βέβαια δεν έχουν και καμμία απολύτως σχέση με ζητήματα του Υπουργείου Περιβάλλοντος. Συνεχίζουν στο ίδιο αδιέξοδο, αποσπασματικό και πρόχειρο τρόπο νομοθέτησης. </w:t>
      </w:r>
    </w:p>
    <w:p w14:paraId="1F84C73E" w14:textId="77777777" w:rsidR="006C3A8A" w:rsidRDefault="00994779">
      <w:pPr>
        <w:spacing w:line="600" w:lineRule="auto"/>
        <w:ind w:firstLine="720"/>
        <w:jc w:val="both"/>
        <w:rPr>
          <w:rFonts w:eastAsia="Times New Roman"/>
          <w:szCs w:val="24"/>
        </w:rPr>
      </w:pPr>
      <w:r>
        <w:rPr>
          <w:rFonts w:eastAsia="Times New Roman"/>
          <w:szCs w:val="24"/>
        </w:rPr>
        <w:t xml:space="preserve">Κυρίες και κύριοι συνάδελφοι, ο ενεργειακός τομέας σήμερα χαρακτηρίζεται από προκλήσεις, στις οποίες καλούμαστε να απαντήσουμε με σχεδιασμό, με θεσμικές αλλαγές, με πρωτοβουλίες. Δυστυχώς, όμως, η Κυβέρνηση αποδεικνύεται αναποτελεσματική σε αυτόν τον τομέα να προωθήσει ριζικές αλλαγές σε προοδευτική κατεύθυνση. </w:t>
      </w:r>
    </w:p>
    <w:p w14:paraId="1F84C73F" w14:textId="77777777" w:rsidR="006C3A8A" w:rsidRDefault="00994779">
      <w:pPr>
        <w:spacing w:line="600" w:lineRule="auto"/>
        <w:ind w:firstLine="720"/>
        <w:jc w:val="both"/>
        <w:rPr>
          <w:rFonts w:eastAsia="Times New Roman"/>
          <w:szCs w:val="24"/>
        </w:rPr>
      </w:pPr>
      <w:r>
        <w:rPr>
          <w:rFonts w:eastAsia="Times New Roman"/>
          <w:szCs w:val="24"/>
        </w:rPr>
        <w:t>Χρειαζόμαστε ένα νέο σχέδιο παραγωγικής ανασυγκρότησης, το οποίο θα σχεδιαστεί, θα παρουσιαστεί και βεβαίως θα περιλαμβάνει την ενέργεια ως βασικό πυλώνα αυτού του νέου σχεδίου παραγωγικής ανασυγκρότησης. Δεκαοκτώ μήνες τώρα, ενάμιση χρόνο δεν έχουμε δει, δεν γνωρίζει η κοινωνία και δεν γνωρίζουμε ούτε εμείς ποιο είναι αυτό το σχέδιο παραγωγικής ανασυγκρότησης για τη χώρα. Αν υπάρχει, ποιοι τομείς, ποιοι κλάδοι; Δεν γνωρίζουμε απολύτως τίποτα. Και βεβαίως δεν γνωρίζουμε ποιον ρόλο καλείται να παίξει η ενέργεια σε αυτό το σχέδιο, αν υπάρχει.</w:t>
      </w:r>
    </w:p>
    <w:p w14:paraId="1F84C740" w14:textId="77777777" w:rsidR="006C3A8A" w:rsidRDefault="00994779">
      <w:pPr>
        <w:spacing w:line="600" w:lineRule="auto"/>
        <w:ind w:firstLine="720"/>
        <w:jc w:val="both"/>
        <w:rPr>
          <w:rFonts w:eastAsia="Times New Roman"/>
          <w:szCs w:val="24"/>
        </w:rPr>
      </w:pPr>
      <w:r>
        <w:rPr>
          <w:rFonts w:eastAsia="Times New Roman"/>
          <w:szCs w:val="24"/>
        </w:rPr>
        <w:t>Συνεπώς, κύριε Υπουργέ, αυτό το οποίο έχετε να πράξετε ως Κυβέρνηση για τη χώρα μας αυτή τη στιγμή είναι τουλάχιστον τώρα να ξεκινήσετε τη διαδικασία ενός νέου σχεδίου παραγωγικής ανασυγκρότησης που θα περιλαμβάνει και τον ενεργειακό τομέα και όλους τους κλάδους στους οποίους έχουμε συγκριτικά πλεονεκτήματα, για να μπορέσει να βγει η χώρα από την κρίση. Όσο αυτό δεν συμβαίνει, η χώρα θα μπαίνει πιο βαθιά στην κρίση και όσο και να κραυγάζει η Κυβέρνηση για το τι έκανε και τι δεν έκανε σ’ αυτή τη διαδικασία, δεν θα βγαίνουμε από την κρίση για να προχωρήσουμε μπροστά.</w:t>
      </w:r>
    </w:p>
    <w:p w14:paraId="1F84C741" w14:textId="77777777" w:rsidR="006C3A8A" w:rsidRDefault="00994779">
      <w:pPr>
        <w:spacing w:line="600" w:lineRule="auto"/>
        <w:ind w:firstLine="720"/>
        <w:jc w:val="both"/>
        <w:rPr>
          <w:rFonts w:eastAsia="Times New Roman"/>
          <w:szCs w:val="24"/>
        </w:rPr>
      </w:pPr>
      <w:r>
        <w:rPr>
          <w:rFonts w:eastAsia="Times New Roman"/>
          <w:szCs w:val="24"/>
        </w:rPr>
        <w:t>Σας ευχαριστώ πολύ.</w:t>
      </w:r>
    </w:p>
    <w:p w14:paraId="1F84C742" w14:textId="77777777" w:rsidR="006C3A8A" w:rsidRDefault="00994779">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F84C743" w14:textId="77777777" w:rsidR="006C3A8A" w:rsidRDefault="00994779">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Σαρίδης</w:t>
      </w:r>
      <w:proofErr w:type="spellEnd"/>
      <w:r>
        <w:rPr>
          <w:rFonts w:eastAsia="Times New Roman"/>
          <w:szCs w:val="24"/>
        </w:rPr>
        <w:t xml:space="preserve"> από την Ένωση Κεντρώων.</w:t>
      </w:r>
    </w:p>
    <w:p w14:paraId="1F84C744" w14:textId="77777777" w:rsidR="006C3A8A" w:rsidRDefault="00994779">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κύριε Πρόεδρε.</w:t>
      </w:r>
    </w:p>
    <w:p w14:paraId="1F84C745" w14:textId="77777777" w:rsidR="006C3A8A" w:rsidRDefault="00994779">
      <w:pPr>
        <w:spacing w:line="600" w:lineRule="auto"/>
        <w:ind w:firstLine="720"/>
        <w:jc w:val="both"/>
        <w:rPr>
          <w:rFonts w:eastAsia="Times New Roman"/>
          <w:szCs w:val="24"/>
        </w:rPr>
      </w:pPr>
      <w:r>
        <w:rPr>
          <w:rFonts w:eastAsia="Times New Roman"/>
          <w:szCs w:val="24"/>
        </w:rPr>
        <w:t>Κυρίες και κύριοι συνάδελφοι, για τη χώρα μας, για την Ελλάδα, τα ζητήματα της ενεργειακής πολιτικής εξ αιτίας της γεωπολιτικής της θέσης αποτελούν ταυτόχρονα ζητήματα εξωτερικής πολιτικής και εθνικής άμυνας. Είναι υποχρέωση κάθε ελληνικής κυβέρνησης να συντονίζει με αποτελεσματικό τρόπο το έργο της, ώστε πράγματι να υλοποιείται αποτελεσματικά η πολυδιάστατη εξυπηρέτηση των εθνικών αναγκών. Πιστεύω πως τα άρθρα που αφορούν την οδηγία αποδεικνύουν πως κάτι μάθαμε κι εμείς εδώ από την χωρίς προηγούμενο οικολογική καταστροφή στις Ηνωμένες Πολιτείες το 2010.</w:t>
      </w:r>
    </w:p>
    <w:p w14:paraId="1F84C746" w14:textId="77777777" w:rsidR="006C3A8A" w:rsidRDefault="00994779">
      <w:pPr>
        <w:spacing w:line="600" w:lineRule="auto"/>
        <w:ind w:firstLine="720"/>
        <w:jc w:val="both"/>
        <w:rPr>
          <w:rFonts w:eastAsia="Times New Roman"/>
          <w:szCs w:val="24"/>
        </w:rPr>
      </w:pPr>
      <w:r>
        <w:rPr>
          <w:rFonts w:eastAsia="Times New Roman"/>
          <w:szCs w:val="24"/>
        </w:rPr>
        <w:t xml:space="preserve">Το κύριο θέμα του νομοσχεδίου είναι η εναρμόνισή μας με την Ευρώπη σ’ ό,τι έχει να κάνει με την ασφαλή εκτέλεση των </w:t>
      </w:r>
      <w:proofErr w:type="spellStart"/>
      <w:r>
        <w:rPr>
          <w:rFonts w:eastAsia="Times New Roman"/>
          <w:szCs w:val="24"/>
        </w:rPr>
        <w:t>υπεράκτιων</w:t>
      </w:r>
      <w:proofErr w:type="spellEnd"/>
      <w:r>
        <w:rPr>
          <w:rFonts w:eastAsia="Times New Roman"/>
          <w:szCs w:val="24"/>
        </w:rPr>
        <w:t xml:space="preserve"> εργασιών. Σήμερα λειτουργούν μόνο δύο, του Πρίνου και της Καβάλας, οι οποίες βεβαίως πρακτικά αποτελούν ουσιαστικά ένα ενιαίο σώμα και το μέλλον τους θα είναι κοινό. Στο μέλλον, όμως, θα δημιουργηθούν και άλλες. </w:t>
      </w:r>
    </w:p>
    <w:p w14:paraId="1F84C747" w14:textId="77777777" w:rsidR="006C3A8A" w:rsidRDefault="00994779">
      <w:pPr>
        <w:spacing w:line="600" w:lineRule="auto"/>
        <w:ind w:firstLine="720"/>
        <w:jc w:val="both"/>
        <w:rPr>
          <w:rFonts w:eastAsia="Times New Roman"/>
          <w:szCs w:val="24"/>
        </w:rPr>
      </w:pPr>
      <w:r>
        <w:rPr>
          <w:rFonts w:eastAsia="Times New Roman"/>
          <w:szCs w:val="24"/>
        </w:rPr>
        <w:t xml:space="preserve">Είναι επιτακτική, λοιπόν, η ανάγκη να κάνουμε τώρα όλα όσα πρέπει να γίνουν για να προστατεύσουμε τον φυσικό πλούτο των ελληνικών θαλασσών, καθώς μια </w:t>
      </w:r>
      <w:proofErr w:type="spellStart"/>
      <w:r>
        <w:rPr>
          <w:rFonts w:eastAsia="Times New Roman"/>
          <w:szCs w:val="24"/>
        </w:rPr>
        <w:t>υπεράκτια</w:t>
      </w:r>
      <w:proofErr w:type="spellEnd"/>
      <w:r>
        <w:rPr>
          <w:rFonts w:eastAsia="Times New Roman"/>
          <w:szCs w:val="24"/>
        </w:rPr>
        <w:t xml:space="preserve"> οικολογική καταστροφή θα μπορούσε να καταστρέψει τον ελληνικό τουρισμό μέσα σε μια στιγμή, να αποσταθεροποιήσει τη χώρα και να δυσχεράνει σαφώς την πορεία της προς την έξοδο από τη </w:t>
      </w:r>
      <w:proofErr w:type="spellStart"/>
      <w:r>
        <w:rPr>
          <w:rFonts w:eastAsia="Times New Roman"/>
          <w:szCs w:val="24"/>
        </w:rPr>
        <w:t>μνημονιακή</w:t>
      </w:r>
      <w:proofErr w:type="spellEnd"/>
      <w:r>
        <w:rPr>
          <w:rFonts w:eastAsia="Times New Roman"/>
          <w:szCs w:val="24"/>
        </w:rPr>
        <w:t xml:space="preserve"> κρίση. Τα λάθη που έκαναν άλλες χώρες, καταστρέφοντας και το περιβάλλον τους και την οικονομία τους, πρέπει να αποτελέσουν οδηγό για τις αποφάσεις που παίρνουμε. </w:t>
      </w:r>
    </w:p>
    <w:p w14:paraId="1F84C748" w14:textId="77777777" w:rsidR="006C3A8A" w:rsidRDefault="00994779">
      <w:pPr>
        <w:spacing w:line="600" w:lineRule="auto"/>
        <w:ind w:firstLine="720"/>
        <w:jc w:val="both"/>
        <w:rPr>
          <w:rFonts w:eastAsia="Times New Roman"/>
          <w:szCs w:val="24"/>
        </w:rPr>
      </w:pPr>
      <w:r>
        <w:rPr>
          <w:rFonts w:eastAsia="Times New Roman"/>
          <w:szCs w:val="24"/>
        </w:rPr>
        <w:t xml:space="preserve">Πράγματι, η εν λόγω ευρωπαϊκή οδηγία θέτει κανόνες και δημιουργεί ένα πλαίσιο ασφαλείας με βάση την πρόληψη. Εδώ είναι το βασικό ζητούμενο για εμάς στην Ένωση Κεντρώων. Προτεραιότητά μας πρέπει να είναι η πρόληψη και η αποφυγή των καταστροφών, αλλά και η προετοιμασία για την περίπτωση που όλα θα αποτύχουν. </w:t>
      </w:r>
    </w:p>
    <w:p w14:paraId="1F84C749" w14:textId="77777777" w:rsidR="006C3A8A" w:rsidRDefault="00994779">
      <w:pPr>
        <w:spacing w:line="600" w:lineRule="auto"/>
        <w:ind w:firstLine="720"/>
        <w:jc w:val="both"/>
        <w:rPr>
          <w:rFonts w:eastAsia="Times New Roman"/>
          <w:szCs w:val="24"/>
        </w:rPr>
      </w:pPr>
      <w:r>
        <w:rPr>
          <w:rFonts w:eastAsia="Times New Roman"/>
          <w:szCs w:val="24"/>
        </w:rPr>
        <w:t>Η παρούσα οδηγία βοηθά στο να προστατέψουμε και τους εργαζόμενους και το φυσικό περιβάλλον. Αυτό βέβαια δεν σημαίνει πως δεν πρέπει να παραμένουμε σε εγρήγορση. Στην πορεία αξιοποίησης του ενεργειακού πλούτου της χώρας μας οφείλουμε να προνοήσουμε για μια σειρά από ζητήματα. Το παράδειγμα της Κύπρου, στο οποίο αναφέρθηκε αναλυτικά ο σεβαστός συνάδελφος κ. Μανιάτης, δείχνει τις δυνατότητες που έχει η Ελλάδα. Ανοίγονται πολλές προοπτικές για την ποιοτική και αποτελεσματική εκμετάλλευση των ενεργειακών πηγών της ελληνικής επικράτειας. Οφείλουμε με σύνεση και συνεννόηση όλες οι πολιτικές δυνάμεις να στηρίξουμε αυτή την προσπάθεια αναβάθμισης του ενεργειακού πλούτου της Ελλάδας που έχει τη δυναμική να κρατήσει τη χώρα σ’ ένα ανταγωνιστικό επίπεδο.</w:t>
      </w:r>
    </w:p>
    <w:p w14:paraId="1F84C74A" w14:textId="77777777" w:rsidR="006C3A8A" w:rsidRDefault="00994779">
      <w:pPr>
        <w:spacing w:line="600" w:lineRule="auto"/>
        <w:ind w:firstLine="720"/>
        <w:jc w:val="both"/>
        <w:rPr>
          <w:rFonts w:eastAsia="Times New Roman"/>
          <w:szCs w:val="24"/>
        </w:rPr>
      </w:pPr>
      <w:r>
        <w:rPr>
          <w:rFonts w:eastAsia="Times New Roman"/>
          <w:szCs w:val="24"/>
        </w:rPr>
        <w:t xml:space="preserve">Όσον αφορά στην κατάργηση των εξετάσεων των ενεργειακών επιθεωρητών, για εμάς αυτό αποτελεί μια ήττα για την Κυβέρνηση και μια νίκη για τη γραφειοκρατία. Επειδή δεν καταφέραμε ποτέ να κάνουμε σωστά τις εξετάσεις, δεν μπόρεσε ο κόσμος να ακολουθήσει τις αναβολές και φτάσαμε σήμερα να θεωρούμε την κατάργηση των εξετάσεων ως λύση ή ακόμα και ως άνοιγμα του επαγγέλματος, με σκοπό να τονώσουμε την αγορά. Οι στρεβλώσεις που δημιουργούνται θα αποτελέσουν αντικείμενο πολλών αντιπαραθέσεων που θα πληγώσουν τελικά την αγορά και την κοινωνική συνοχή. </w:t>
      </w:r>
    </w:p>
    <w:p w14:paraId="1F84C74B" w14:textId="77777777" w:rsidR="006C3A8A" w:rsidRDefault="00994779">
      <w:pPr>
        <w:spacing w:line="600" w:lineRule="auto"/>
        <w:ind w:firstLine="720"/>
        <w:jc w:val="both"/>
        <w:rPr>
          <w:rFonts w:eastAsia="Times New Roman"/>
          <w:szCs w:val="24"/>
        </w:rPr>
      </w:pPr>
      <w:r>
        <w:rPr>
          <w:rFonts w:eastAsia="Times New Roman"/>
          <w:szCs w:val="24"/>
        </w:rPr>
        <w:t xml:space="preserve">Η προχειρότητα της παραδοχής πως δεν μπορούμε να γίνουμε σαν τις άλλες είκοσι πέντε ευρωπαϊκές χώρες ούτε και σ’ αυτό το απλό θέμα δημιουργεί πολλά ερωτηματικά και εύλογες απορίες. Αν δεν μπορούμε να εφαρμόσουμε μια απλή διαδικασία όπως αυτή που αφορά το ποιοι μπορούν να είναι ενεργειακοί επιθεωρητές, τότε τι εμπιστοσύνη μπορούμε να έχουμε πως θα εφαρμοστεί έτσι όπως πρέπει να εφαρμοστεί η ευρωπαϊκή οδηγία για τις </w:t>
      </w:r>
      <w:proofErr w:type="spellStart"/>
      <w:r>
        <w:rPr>
          <w:rFonts w:eastAsia="Times New Roman"/>
          <w:szCs w:val="24"/>
        </w:rPr>
        <w:t>υπεράκτιες</w:t>
      </w:r>
      <w:proofErr w:type="spellEnd"/>
      <w:r>
        <w:rPr>
          <w:rFonts w:eastAsia="Times New Roman"/>
          <w:szCs w:val="24"/>
        </w:rPr>
        <w:t xml:space="preserve"> εργασίες; </w:t>
      </w:r>
    </w:p>
    <w:p w14:paraId="1F84C74C" w14:textId="77777777" w:rsidR="006C3A8A" w:rsidRDefault="00994779">
      <w:pPr>
        <w:spacing w:line="600" w:lineRule="auto"/>
        <w:ind w:firstLine="720"/>
        <w:jc w:val="both"/>
        <w:rPr>
          <w:rFonts w:eastAsia="Times New Roman"/>
          <w:szCs w:val="24"/>
        </w:rPr>
      </w:pPr>
      <w:r>
        <w:rPr>
          <w:rFonts w:eastAsia="Times New Roman"/>
          <w:szCs w:val="24"/>
        </w:rPr>
        <w:t xml:space="preserve">Δεν λύνονται έτσι τα προβλήματα, δεν δημιουργούνται έτσι οι συνθήκες τόνωσης και ενίσχυσης της αγοράς. Θα χρειαστεί να επανέλθουμε σ’ αυτό το θέμα σύντομα για να αντιμετωπίσουμε τα αποτελέσματα της αστοχίας σας να καταργήσετε τις εξετάσεις. </w:t>
      </w:r>
    </w:p>
    <w:p w14:paraId="1F84C74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Στα θετικά του νομοσχεδίου είναι και οι διατάξεις για το Κτηματολόγιο, αλλά και για την αξιοποίηση των νέων τεχνολογιών ως μέσον αποδυνάμωσης των γραφειοκρατικών εμποδίων. Επίσης, στο θέμα με τα λατομεία, τη λειτουργία τους και τελικά με τη διαφάνεια γύρω από τις λατομικές εργασίες είναι άλλο ένα από εκείνα που πολύ απλά κανείς δεν καταλαβαίνει γιατί τα αφήσαμε να φτάσουν σε αυτό το σημείο πριν κάνουμε κάτι. Στηρίζουμε και αυτήν την προσπάθεια. </w:t>
      </w:r>
    </w:p>
    <w:p w14:paraId="1F84C74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Κλείνοντας την τοποθέτησή μου, θα ήθελα να αναφερθώ σε ένα θέμα το οποίο εσείς οι ίδιοι ουσιαστικά το αναδείξατε μέσα σε αυτήν την Αίθουσα και εσείς, κύριε Υπουργέ, με την απάντησή σας και αφορά το πάρκο Τρίτση. Στο θέμα του πάρκου Τρίτση η Ένωση Κεντρώων από τις 23-12-2015 είχε κάνει μια ερώτηση προς το Υπουργείο όπου ουσιαστικά ζητούσε το νομικό πλαίσιο λειτουργίας διαχείρισης, </w:t>
      </w:r>
      <w:proofErr w:type="spellStart"/>
      <w:r>
        <w:rPr>
          <w:rFonts w:eastAsia="Times New Roman" w:cs="Times New Roman"/>
          <w:szCs w:val="24"/>
        </w:rPr>
        <w:t>αδειοδότησης</w:t>
      </w:r>
      <w:proofErr w:type="spellEnd"/>
      <w:r>
        <w:rPr>
          <w:rFonts w:eastAsia="Times New Roman" w:cs="Times New Roman"/>
          <w:szCs w:val="24"/>
        </w:rPr>
        <w:t xml:space="preserve"> και συντήρησης του εν λόγω πάρκου, για να πάρει την απάντηση τρεις μήνες μετά, τον Μάρτιο του 2016, που έλεγε: «Θα μιλήσουμε με όλους τους εμπλεκόμενους για να εξευρεθεί το βέλτιστο οργανωτικό και διοικητικό σχήμα για τη διαχείριση του πάρκου Τρίτση». </w:t>
      </w:r>
    </w:p>
    <w:p w14:paraId="1F84C74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Σε μια αναφορά η οποία κατατέθηκε στις 13-4-2016 προς το Υπουργείο σας, κύριε Υπουργέ, όπου εκεί σας είχαμε βάλει ουσιαστικά τις θέσεις και τις απόψεις του Δήμου Ιλίου όσον αφορά τη διαχείριση του πάρκου Τρίτση, εσείς μας απαντήσατε απλά ότι θα συνεκτιμήσετε τις απόψεις αυτές και θα αποφασίσετε. Καταθέτω στα Πρακτικά τις ερωτήσεις και τις απαντήσεις που πήραμε από το Υπουργείο. </w:t>
      </w:r>
    </w:p>
    <w:p w14:paraId="1F84C750" w14:textId="77777777" w:rsidR="006C3A8A" w:rsidRDefault="00994779">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Σαρίδης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84C75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Πριν λίγες μέρες πήγα για πολλοστή φορά να κάνω αυτοψία στο πάρκο Τρίτση, καθώς είναι ένα θέμα για το οποίο έχω δεσμευτεί να βοηθήσω και να βρω μια λύση. Και εκτός από το να ενοχλώ στο πλαίσιο του κοινοβουλευτικού ελέγχου τον κ. Τσιρώνη και τον κ. Σκουρλέτη με τις ερωτήσεις μου, προσπαθώ και εγώ να βρω λύσεις, να προτείνω κάτι. </w:t>
      </w:r>
    </w:p>
    <w:p w14:paraId="1F84C75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Στη διαδικασία, λοιπόν, αυτή κρίνω πολύ σημαντικό να ξέρω και τη γνώμη των κατοίκων, των ανθρώπων που </w:t>
      </w:r>
      <w:proofErr w:type="spellStart"/>
      <w:r>
        <w:rPr>
          <w:rFonts w:eastAsia="Times New Roman" w:cs="Times New Roman"/>
          <w:szCs w:val="24"/>
        </w:rPr>
        <w:t>ζούν</w:t>
      </w:r>
      <w:proofErr w:type="spellEnd"/>
      <w:r>
        <w:rPr>
          <w:rFonts w:eastAsia="Times New Roman" w:cs="Times New Roman"/>
          <w:szCs w:val="24"/>
        </w:rPr>
        <w:t xml:space="preserve"> εκεί. Στη λεωφόρο Δημοκρατίας, λοιπόν, εκεί ψηλά που κάνει τις συναυλίες του το ΚΚΕ, στη βόρεια είσοδο του πάρκου Τρίτση υπάρχουν τα ΚΑΠΗ. Εκεί συναντηθήκαμε με τους ανθρώπους και μας είπαν ουσιαστικά ότι δεν υπάρχει ειλικρινές ενδιαφέρον, ότι όλα είναι ψέματα. Επί δεκαπέντε ολόκληρα χρόνια υπάρχει αυτή η κατάσταση στο πάρκο Τρίτση. Αν αύριο ξεσπάσει μια φωτιά στο πάρκο Τρίτση, τι θα γίνει; Είναι μια ερώτηση που δεν θα πρέπει να φεύγει μέσα από το μυαλό κανενός. </w:t>
      </w:r>
    </w:p>
    <w:p w14:paraId="1F84C75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Ένωση Κεντρώων σύντομα και σε συνεργασία με τους δημάρχους θα ξεκινήσει μια εκστρατεία ενημέρωσης των πολιτών με σκοπό να αναδειχθεί το έγκλημα το οποίο υφίσταται στο πάρκο Τρίτση. Θα θέλαμε πραγματικά να πληροφορηθούμε το περιεχόμενο της τροπολογίας της οποίας θα μας φέρετε και θα θέλαμε να γνωρίζουμε εάν και οι δήμαρχοι είναι ενημερωμένοι για το περιεχόμενο της συγκεκριμένης τροπολογίας. </w:t>
      </w:r>
    </w:p>
    <w:p w14:paraId="1F84C75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F84C75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Ανεξάρτητος Βουλευτής κ. Θεοχάρης. </w:t>
      </w:r>
    </w:p>
    <w:p w14:paraId="1F84C75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 </w:t>
      </w:r>
    </w:p>
    <w:p w14:paraId="1F84C75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w:t>
      </w:r>
      <w:proofErr w:type="spellStart"/>
      <w:r>
        <w:rPr>
          <w:rFonts w:eastAsia="Times New Roman" w:cs="Times New Roman"/>
          <w:szCs w:val="24"/>
        </w:rPr>
        <w:t>ουαί</w:t>
      </w:r>
      <w:proofErr w:type="spellEnd"/>
      <w:r>
        <w:rPr>
          <w:rFonts w:eastAsia="Times New Roman" w:cs="Times New Roman"/>
          <w:szCs w:val="24"/>
        </w:rPr>
        <w:t xml:space="preserve"> υμίν, υποκριτές και φαρισαίοι». Παρακολουθούμε τον Υπουργό -λαλίστατο κατά τα άλλα- να ξέρει τα πάντα, αλλά όχι τις δηλώσεις του συγκυβερνήτη του, κ. Καμμένου. Ο κ. Παππάς…</w:t>
      </w:r>
    </w:p>
    <w:p w14:paraId="1F84C75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…(δεν ακούστηκε)</w:t>
      </w:r>
    </w:p>
    <w:p w14:paraId="1F84C75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είναι δυνατόν. Δεν έχετε το σθένος να πείτε «δεν συμφωνώ». Πείτε το! «Δεν συμφωνώ με αυτές τις δηλώσεις». Δεν είναι τίποτα. Κάτι άλλο όμως σας αναγκάζει να μην μπορείτε να πείτε αυτές τις λέξεις. Δεν είναι δύσκολες. </w:t>
      </w:r>
    </w:p>
    <w:p w14:paraId="1F84C75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κ. Παππάς προηγουμένως, χθες έκλεινε τα κανάλια, «το </w:t>
      </w:r>
      <w:r>
        <w:rPr>
          <w:rFonts w:eastAsia="Times New Roman" w:cs="Times New Roman"/>
          <w:szCs w:val="24"/>
          <w:lang w:val="en-US"/>
        </w:rPr>
        <w:t>Mega</w:t>
      </w:r>
      <w:r>
        <w:rPr>
          <w:rFonts w:eastAsia="Times New Roman" w:cs="Times New Roman"/>
          <w:szCs w:val="24"/>
        </w:rPr>
        <w:t xml:space="preserve"> είναι παρελθόν», σήμερα χαρίζει μερικούς μήνες στα κανάλια να μην πληρώνουν τους φόρους. Αυτές τις παρατάσεις μάς φέρνει σήμερα. Η υποκρισία έχει και ένα όριο. </w:t>
      </w:r>
    </w:p>
    <w:p w14:paraId="1F84C75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Σήμερα ενσωματώνουμε μια οδηγία της Ευρωπαϊκής Ένωσης. Αυτό είναι θετικό. Επιτέλους μειώνουμε τον όγκο των οδηγιών που πρέπει να κυρώσουμε, έστω και αν αυτό γίνεται καθυστερημένα και με προβλήματα.</w:t>
      </w:r>
    </w:p>
    <w:p w14:paraId="1F84C75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Από τον Μάρτιο του 2015 είχατε το σχέδιο από τις αρμόδιες επιτροπές. Σχεδόν ενάμιση χρόνο μετά το συζητάμε. Ως συνήθως, ψηφίζετε και προωθείτε τη νομοθεσία σε θέματα που ως αντιπολίτευση καταψηφίζατε. Ας είναι. Εδώ πουλήσατε την ιδεολογία σας. Πουλάτε όσους κοροϊδέψατε ότι δήθεν θα τους στηρίζατε. Για την </w:t>
      </w:r>
      <w:proofErr w:type="spellStart"/>
      <w:r>
        <w:rPr>
          <w:rFonts w:eastAsia="Times New Roman" w:cs="Times New Roman"/>
          <w:szCs w:val="24"/>
        </w:rPr>
        <w:t>κωλοτούμπα</w:t>
      </w:r>
      <w:proofErr w:type="spellEnd"/>
      <w:r>
        <w:rPr>
          <w:rFonts w:eastAsia="Times New Roman" w:cs="Times New Roman"/>
          <w:szCs w:val="24"/>
        </w:rPr>
        <w:t xml:space="preserve"> με την διαχειριστική εταιρεία υδρογονανθράκων θα ασχοληθούμε; </w:t>
      </w:r>
    </w:p>
    <w:p w14:paraId="1F84C75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όμως απαξιώνετε την πολιτική. Δίνετε την εντύπωση πως το ψέμα είναι συστατικό στοιχείο της πολιτικής. Όχι, κυρίες και κύριοι συνάδελφοι. Το ψέμα είναι συστατικό στοιχείο της πολιτικής ως τώρα, της δικής σας αλλά και των προηγουμένων. Όχι της δικής μας. Όχι της Δημοκρατικής Ευθύνης. Εμείς δεν φιλοδοξούμε να δώσουμε για πέμπτη φορά παράταση στις προσωρινές άδειες, όπως κάνετε με το άρθρο 41 στα λατομεία, γιατί δεν έχουμε τα κότσια να ολοκληρώσουμε τον λατομικό χάρτη. Δεκατρία χρόνια σε διαβούλευση. Ούτε να μεταφέρουμε τις δαπάνες μετακίνησης από τον έναν προϋπολογισμό στον άλλον, όπως κάνουμε στο άρθρο 45. Και άλλα άρθρα. Νομίζω έχουν λεχθεί κι από πολλούς καλούς συναδέλφους τα προβλήματα. </w:t>
      </w:r>
    </w:p>
    <w:p w14:paraId="1F84C75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Υπάρχει βέβαια και το θέμα του άρθρου 61 με το ΔΕΣΦΑ. Αλλάζει τους όρους ιδιωτικοποίησης εκ των υστέρων ο κ. Σκουρλέτης. Ποια θα έπρεπε κατ’ αρχάς να είναι η πρώτη αγωνία κάθε Υπουργού; Πώς θα έρθει επιτέλους η ανάπτυξη, πώς θα γίνουν αυτές οι επενδύσεις, πώς θα μπορέσει, όπως προτείνει για παράδειγμα η Δημοκρατική Ευθύνη, να ενώσει τον κλάδο της ενέργειας με τον κλάδο των κατασκευών και με ένα νέο πρόγραμμα δισεκατομμυρίων, χρηματοδοτημένων από το πακέτο </w:t>
      </w:r>
      <w:proofErr w:type="spellStart"/>
      <w:r>
        <w:rPr>
          <w:rFonts w:eastAsia="Times New Roman" w:cs="Times New Roman"/>
          <w:szCs w:val="24"/>
        </w:rPr>
        <w:t>Γιούνκερ</w:t>
      </w:r>
      <w:proofErr w:type="spellEnd"/>
      <w:r>
        <w:rPr>
          <w:rFonts w:eastAsia="Times New Roman" w:cs="Times New Roman"/>
          <w:szCs w:val="24"/>
        </w:rPr>
        <w:t xml:space="preserve">, να ξεκινήσει ο κλάδος των κατασκευών, ώστε να αναβαθμιστούν ενεργειακά τα κτήρια; Περιμένουμε μάταια να γίνουν τέτοιοι σχεδιασμοί. Αντί γι’ αυτό, αλλάζουμε τους όρους των ιδιωτικοποιήσεων. </w:t>
      </w:r>
    </w:p>
    <w:p w14:paraId="1F84C75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Τι λέει δηλαδή, ο κ. Σκουρλέτης; «Μην τολμήσει και έρθει επενδυτής σ’ αυτή τη χώρα». Άνεργοι ακούστε το. Ο κ. Σκουρλέτης σας προτιμάει στην ανεργία. Δεν το λέει βέβαια για πρώτη φορά. Το είπε και με τις Σκουριές, που τη μια πήρε τις άδειες και μετά τις έδωσε χωρίς ουσιαστικά να αλλάξει κάτι. Μας το είπε εξ άλλου πριν από λίγο και η κ. </w:t>
      </w:r>
      <w:proofErr w:type="spellStart"/>
      <w:r>
        <w:rPr>
          <w:rFonts w:eastAsia="Times New Roman" w:cs="Times New Roman"/>
          <w:szCs w:val="24"/>
        </w:rPr>
        <w:t>Ιγγλέζη</w:t>
      </w:r>
      <w:proofErr w:type="spellEnd"/>
      <w:r>
        <w:rPr>
          <w:rFonts w:eastAsia="Times New Roman" w:cs="Times New Roman"/>
          <w:szCs w:val="24"/>
        </w:rPr>
        <w:t xml:space="preserve">. Το ακούσαμε από την ίδια. Μας είπε ότι η εταιρεία που </w:t>
      </w:r>
      <w:proofErr w:type="spellStart"/>
      <w:r>
        <w:rPr>
          <w:rFonts w:eastAsia="Times New Roman" w:cs="Times New Roman"/>
          <w:szCs w:val="24"/>
        </w:rPr>
        <w:t>αδειοδοτήσατε</w:t>
      </w:r>
      <w:proofErr w:type="spellEnd"/>
      <w:r>
        <w:rPr>
          <w:rFonts w:eastAsia="Times New Roman" w:cs="Times New Roman"/>
          <w:szCs w:val="24"/>
        </w:rPr>
        <w:t xml:space="preserve"> δεν προστατεύει το περιβάλλον. Πώς λοιπόν, την </w:t>
      </w:r>
      <w:proofErr w:type="spellStart"/>
      <w:r>
        <w:rPr>
          <w:rFonts w:eastAsia="Times New Roman" w:cs="Times New Roman"/>
          <w:szCs w:val="24"/>
        </w:rPr>
        <w:t>αδειοδοτήσατε</w:t>
      </w:r>
      <w:proofErr w:type="spellEnd"/>
      <w:r>
        <w:rPr>
          <w:rFonts w:eastAsia="Times New Roman" w:cs="Times New Roman"/>
          <w:szCs w:val="24"/>
        </w:rPr>
        <w:t xml:space="preserve">; Ύποπτο. </w:t>
      </w:r>
    </w:p>
    <w:p w14:paraId="1F84C76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Ούτε είναι βέβαια και ο μόνος Υπουργός που το λέει. Είναι άδικο να μιλάμε μόνο για τον κ. Σκουρλέτη. Το είπε και ο κ. </w:t>
      </w:r>
      <w:proofErr w:type="spellStart"/>
      <w:r>
        <w:rPr>
          <w:rFonts w:eastAsia="Times New Roman" w:cs="Times New Roman"/>
          <w:szCs w:val="24"/>
        </w:rPr>
        <w:t>Δρίτσας</w:t>
      </w:r>
      <w:proofErr w:type="spellEnd"/>
      <w:r>
        <w:rPr>
          <w:rFonts w:eastAsia="Times New Roman" w:cs="Times New Roman"/>
          <w:szCs w:val="24"/>
        </w:rPr>
        <w:t xml:space="preserve"> για το λιμάνι. Και μετά τα πήρε όλα πίσω. Βέβαια ο κ. Σκουρλέτης θα τη γλιτώσει τώρα, γιατί δεν έχει ταξίδι στο Αζερμπαϊτζάν ο Πρωθυπουργός. Αν είχε ταξίδι σε μια δυο μέρες, θα τα έπαιρνε όλα πίσω αυτά. Θα τρέχαμε με τροπολογίες να μαζέψει τα ασυμμάζευτα ο Υπουργός. Δεν το σχεδίασε καλά ο κ. </w:t>
      </w:r>
      <w:proofErr w:type="spellStart"/>
      <w:r>
        <w:rPr>
          <w:rFonts w:eastAsia="Times New Roman" w:cs="Times New Roman"/>
          <w:szCs w:val="24"/>
        </w:rPr>
        <w:t>Δρίτσας</w:t>
      </w:r>
      <w:proofErr w:type="spellEnd"/>
      <w:r>
        <w:rPr>
          <w:rFonts w:eastAsia="Times New Roman" w:cs="Times New Roman"/>
          <w:szCs w:val="24"/>
        </w:rPr>
        <w:t xml:space="preserve"> και έτσι αναγκάστηκε να τα πάρει πίσω. </w:t>
      </w:r>
    </w:p>
    <w:p w14:paraId="1F84C76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Ρωτάμε: «Γιατί δίνει δικαιολογία ο κ. Πρωθυπουργός στους </w:t>
      </w:r>
      <w:proofErr w:type="spellStart"/>
      <w:r>
        <w:rPr>
          <w:rFonts w:eastAsia="Times New Roman" w:cs="Times New Roman"/>
          <w:szCs w:val="24"/>
        </w:rPr>
        <w:t>Αζέρους</w:t>
      </w:r>
      <w:proofErr w:type="spellEnd"/>
      <w:r>
        <w:rPr>
          <w:rFonts w:eastAsia="Times New Roman" w:cs="Times New Roman"/>
          <w:szCs w:val="24"/>
        </w:rPr>
        <w:t xml:space="preserve"> να φύγουν;». Μας είπε στην επιτροπή πως έχουν πρόβλημα με την ισοτιμία, έχουν πρόβλημα με την οικονομία τους και έτσι γι’ αυτό βρίσκουν δικαιολογία να φύγουν. Και εμείς τι κάνουμε; Τους δίνουμε δικαιολογία για να φύγουν και να την γλιτώσουν χωρίς να βάλουν ούτε ένα ευρώ; Αυτή είναι η δουλειά του Έλληνα Υπουργού; Να σώζει τους </w:t>
      </w:r>
      <w:proofErr w:type="spellStart"/>
      <w:r>
        <w:rPr>
          <w:rFonts w:eastAsia="Times New Roman" w:cs="Times New Roman"/>
          <w:szCs w:val="24"/>
        </w:rPr>
        <w:t>Αζέρους</w:t>
      </w:r>
      <w:proofErr w:type="spellEnd"/>
      <w:r>
        <w:rPr>
          <w:rFonts w:eastAsia="Times New Roman" w:cs="Times New Roman"/>
          <w:szCs w:val="24"/>
        </w:rPr>
        <w:t xml:space="preserve">; Γιατί παραπλανάτε, κύριε Υπουργέ, τον κόσμο για την τιμή του αερίου; Από τα 50 ευρώ τα 3,2 ευρώ είναι η τιμή του ΔΕΣΦΑ. Και 2 ευρώ αύξηση, να είχαμε τα 50 ευρώ θα γίνονταν 52 ευρώ. Αυτό είναι που καίει πραγματικά τη βιομηχανία; </w:t>
      </w:r>
    </w:p>
    <w:p w14:paraId="1F84C76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Μας λέτε ότι η ΡΑΕ συμφωνεί, αλλά σας είπε ότι δεν μπορεί να κάνει την αλλαγή στο παρελθόν αλλά από εδώ και μπρος. Και γι’ αυτό σας ζήτησε να περάσετε τη διάταξη. Ωραία. Έκανε την αλλαγή η ΡΑΕ στον κανονισμό από εδώ και μπρος; Άλλαξε τον κανονισμό; Γιατί; Μόνο όταν αλλάξει η ΡΑΕ τον κανονισμό, θα έχετε το ηθικό δικαίωμα να φέρετε την τροπολογία για τις παρελθούσες χρεώσεις. Αλλιώς, θα έρθουμε σε έξι μήνες, ένα χρόνο να μας ξαναφέρει τροπολογία για τον επόμενο χρόνο, που δεν θα έχει αλλάξει ο κανονισμός. </w:t>
      </w:r>
    </w:p>
    <w:p w14:paraId="1F84C76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Είναι πολλά τα ερωτήματα που δεν μας επιτρέπουν να στηρίξουμε την τροπολογία που ανατρέπει εκ των υστέρων μια επένδυση. Το λάθος δεν διορθώνεται με λάθος, κύριε Υπουργέ. Είναι λάθος κανονισμός. Εγώ να συμφωνήσω μαζί σας και συμφωνώ στο ότι ο κανονισμός είναι και λανθασμένος και ύποπτος. Εξ άλλου, έγινε λίγο πριν την ιδιωτικοποίηση. Όμως είναι διπλό λάθος να αλλάξετε εκ των υστέρων τους όρους μιας ήδη δρομολογημένης διαδικασίας. </w:t>
      </w:r>
    </w:p>
    <w:p w14:paraId="1F84C76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Με τον λαό δεν τιμήσατε τον λόγο σας. Υποσχεθήκατε πολλά, δεν δώσατε τίποτα. Όχι λίγα. Τίποτα!</w:t>
      </w:r>
    </w:p>
    <w:p w14:paraId="1F84C76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Ως πολιτικοί εξαπατήσατε. Είστε ψεύτες και θα σας κρίνει ο ελληνικός λαός. Ως προσωρινοί διαχειριστές, όμως, του ελληνικού κράτους δεν έχετε δικαίωμα να αμαυρώνετε την αξιοπιστία του ελληνικού κράτους, ακυρώνοντας την υπογραφή του κι αν δεν το καταλαβαίνετε εσείς, εμείς δεν θα σας στηρίξουμε στον κατήφορό σας. </w:t>
      </w:r>
    </w:p>
    <w:p w14:paraId="1F84C76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84C76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της Χρυσής Αυγής κ. Ηλίας Κασιδιάρης. </w:t>
      </w:r>
    </w:p>
    <w:p w14:paraId="1F84C76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Είναι τεράστιο το ζήτημα των ελληνικών υδρογονανθράκων. Σύμφωνα με έγκριτους καθηγητές ελληνικών πανεπιστημίων, η αξιοποίηση του ορυκτού πλούτου της Ελλάδος, η αξιοποίηση των ελληνικών υδρογονανθράκων θα μπορούσε να λύσει δια παντός το οικονομικό πρόβλημα της χώρας. Ακούστηκαν εδώ πάρα πολλές τρέλες, πέρα από τις </w:t>
      </w:r>
      <w:proofErr w:type="spellStart"/>
      <w:r>
        <w:rPr>
          <w:rFonts w:eastAsia="Times New Roman" w:cs="Times New Roman"/>
          <w:szCs w:val="24"/>
        </w:rPr>
        <w:t>κωλοτούμπες</w:t>
      </w:r>
      <w:proofErr w:type="spellEnd"/>
      <w:r>
        <w:rPr>
          <w:rFonts w:eastAsia="Times New Roman" w:cs="Times New Roman"/>
          <w:szCs w:val="24"/>
        </w:rPr>
        <w:t xml:space="preserve"> του ΣΥΡΙΖΑ, τις προσπερνώ αυτές. Ακούστηκε μέχρι ότι δεν υπάρχει μέλλον στην αξιοποίηση των υδρογονανθράκων. </w:t>
      </w:r>
    </w:p>
    <w:p w14:paraId="1F84C76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Να θέσουμε τα πράγματα, λοιπόν, στην πραγματική τους βάση, αναφερόμενοι –γιατί πρέπει να ακουστούν τα πράγματα αυτά μέσα στη Βουλή- στα στοιχεία που έχουν καταθέσει οι επαΐοντες, οι Έλληνες δηλαδή καθηγητές, οι οποίοι γνωρίζουν το αντικείμενο αυτό και είναι πάρα πολύ συγκεκριμένοι σε ό,τι αφορά τα οικονομικά οφέλη που θα μπορούσε να έχει η πατρίδα μας αν διοικούσε την Ελλάδα μια πραγματικά εθνική κυβέρνηση και προχωρούσε άμεσα στην αξιοποίηση του ορυκτού μας πλούτου. </w:t>
      </w:r>
    </w:p>
    <w:p w14:paraId="1F84C76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τον καθηγητή γεωλογίας του Πανεπιστημίου Πατρών κ. </w:t>
      </w:r>
      <w:proofErr w:type="spellStart"/>
      <w:r>
        <w:rPr>
          <w:rFonts w:eastAsia="Times New Roman" w:cs="Times New Roman"/>
          <w:szCs w:val="24"/>
        </w:rPr>
        <w:t>Ζεληλίδη</w:t>
      </w:r>
      <w:proofErr w:type="spellEnd"/>
      <w:r>
        <w:rPr>
          <w:rFonts w:eastAsia="Times New Roman" w:cs="Times New Roman"/>
          <w:szCs w:val="24"/>
        </w:rPr>
        <w:t xml:space="preserve">, η αξιοποίηση των κοιτασμάτων πρωτίστως νοτίως της Κρήτης, εντός της ελληνικής Αποκλειστικής Οικονομικής Ζώνης, θα μπορούσε να εξασφαλίσει την ενεργειακή αυτάρκεια της Ευρώπης για δεκαετίες. Μπορούμε να καταλάβουμε, λοιπόν, για ποιον λόγο είχε τόση αγωνία η Κυβέρνηση ΣΥΡΙΖΑ – ΑΝΕΛ να συνεχίσει το έργο του ξεπουλήματος ΠΑΣΟΚ και Νέας Δημοκρατίας και να φέρει προς ψήφιση στη Βουλή τη δημιουργία ενός </w:t>
      </w:r>
      <w:proofErr w:type="spellStart"/>
      <w:r>
        <w:rPr>
          <w:rFonts w:eastAsia="Times New Roman" w:cs="Times New Roman"/>
          <w:szCs w:val="24"/>
        </w:rPr>
        <w:t>υπερταμείου</w:t>
      </w:r>
      <w:proofErr w:type="spellEnd"/>
      <w:r>
        <w:rPr>
          <w:rFonts w:eastAsia="Times New Roman" w:cs="Times New Roman"/>
          <w:szCs w:val="24"/>
        </w:rPr>
        <w:t xml:space="preserve">, που πρώτα απ’ όλα οδηγεί στην εκποίηση των ελληνικών υδρογονανθράκων. </w:t>
      </w:r>
    </w:p>
    <w:p w14:paraId="1F84C76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Οι ίδιοι άλλωστε οι Γερμανοί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οι ίδιοι ξένοι τοκογλύφοι που έχουν υποδουλώσει τη χώρα μας, είναι αυτοί που έχουν μιλήσει για 420 δισεκατομμύρια ευρώ κέρδη μόνο για τα κοιτάσματα νοτίως της Κρήτης, στα οποία δεν αναφέρεται κανείς. Κανείς δεν τολμάει να αναφερθεί. Μιλάνε για Ιόνιο, πολύ σωστά, για Πατραϊκό Κόλπο. Κανείς δεν μιλάει για τα κοιτάσματα νοτίως της Κρήτης. Κανείς δεν μιλάει για ελληνική Αποκλειστική Οικονομική Ζώνη, πλην της Χρυσής Αυγής που έχει καταθέσει από το 2012 ειδική πρόταση νόμου. Αν ψηφιστεί αυτή η πρόταση και γίνει νόμος του κράτους, μέσα σε μία μέρα η Ελλάδα έχει ανακηρύξει Αποκλειστική Οικονομική Ζώνη, κάτι που έκανε η Κύπρος, το Ισραήλ, η Αίγυπτος, όλα τα κράτη της Ανατολικής Μεσογείου κι έχουν προχωρήσει σήμερα σε γεωτρήσεις και βγάζουν λεφτά από τα κοιτάσματα φυσικού αερίου, των οποίων κοιτασμάτων φυσική συνέχεια είναι τα κοιτάσματα της Λεκάνης του Ηροδότου. </w:t>
      </w:r>
    </w:p>
    <w:p w14:paraId="1F84C76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Νέα στοιχεία καταθέτει ο καθηγητής Φώσκολος. Αναφέρομαι σε άρθρο των καθηγητών Φώσκολου, Λυγερού και </w:t>
      </w:r>
      <w:proofErr w:type="spellStart"/>
      <w:r>
        <w:rPr>
          <w:rFonts w:eastAsia="Times New Roman" w:cs="Times New Roman"/>
          <w:szCs w:val="24"/>
        </w:rPr>
        <w:t>Κονοφάγου</w:t>
      </w:r>
      <w:proofErr w:type="spellEnd"/>
      <w:r>
        <w:rPr>
          <w:rFonts w:eastAsia="Times New Roman" w:cs="Times New Roman"/>
          <w:szCs w:val="24"/>
        </w:rPr>
        <w:t xml:space="preserve">, που μιλάνε συγκεκριμένα για την περιοχή νοτίως του Κόλπου της </w:t>
      </w:r>
      <w:proofErr w:type="spellStart"/>
      <w:r>
        <w:rPr>
          <w:rFonts w:eastAsia="Times New Roman" w:cs="Times New Roman"/>
          <w:szCs w:val="24"/>
        </w:rPr>
        <w:t>Μεσσαράς</w:t>
      </w:r>
      <w:proofErr w:type="spellEnd"/>
      <w:r>
        <w:rPr>
          <w:rFonts w:eastAsia="Times New Roman" w:cs="Times New Roman"/>
          <w:szCs w:val="24"/>
        </w:rPr>
        <w:t xml:space="preserve"> στο θαλάσσιο οικόπεδο δεκατέσσερα της ελληνικής Αποκλειστικής Οικονομικής Ζώνης, που όλες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αρνούνται να ανακηρύξουν, περιμένουν να ξεπουλήσουν τα πάντα και μετά θα προχωρήσουν σε ανακήρυξη ΑΟΖ, ούτως ώστε τα οφέλη, τα κέρδη, τα υπερκέρδη να τα παίρνουν οι ξένοι. </w:t>
      </w:r>
    </w:p>
    <w:p w14:paraId="1F84C76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Εκεί, λοιπόν, σύμφωνα με τους καθηγητές Φώσκολο, Λυγερό και </w:t>
      </w:r>
      <w:proofErr w:type="spellStart"/>
      <w:r>
        <w:rPr>
          <w:rFonts w:eastAsia="Times New Roman" w:cs="Times New Roman"/>
          <w:szCs w:val="24"/>
        </w:rPr>
        <w:t>Κονοφάγο</w:t>
      </w:r>
      <w:proofErr w:type="spellEnd"/>
      <w:r>
        <w:rPr>
          <w:rFonts w:eastAsia="Times New Roman" w:cs="Times New Roman"/>
          <w:szCs w:val="24"/>
        </w:rPr>
        <w:t xml:space="preserve">, υπάρχει μια περιοχή με 400 δισεκατομμύρια κυβικά μέτρα φυσικού αερίου που μπορεί να αποδώσει για τα επόμενα είκοσι πέντε χρόνια 5,5 δισεκατομμύρια ευρώ στην ελληνική Κυβέρνηση και 1,1 δισεκατομμύρια ευρώ στην Περιφέρεια Κρήτης. </w:t>
      </w:r>
    </w:p>
    <w:p w14:paraId="1F84C76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καθηγητής Φώσκολος, ο ειδικός -γιατί ειδικός δεν είναι ο Σκουρλέτης, δεν είναι οι εκπρόσωποι οι προηγούμενοι παράγοντες, οι Υπουργοί των προηγούμενων κυβερνήσεων, εκπρόσωποι είναι οι καθηγητές γεωλογίας των ελληνικών πανεπιστημίων- λέει συγκεκριμένα: «Αν τολμούσαν οι κυβερνήσεις να προχωρήσουν σε εκμετάλλευση των κοιτασμάτων νοτίως της Κρήτης, δεν είναι υπερβολή να μιλούσαμε για μονοψήφιο ποσοστό ανεργίας στη χώρα σε βάθος χρόνου». Θα λύναμε και το πρόβλημα της ανεργίας, αν προχωρούσε η Ελλάδα επιτέλους, βασιζόμενη στις δικές της δυνάμεις, να εκμεταλλευτεί τον ορυκτό της πλούτο. </w:t>
      </w:r>
    </w:p>
    <w:p w14:paraId="1F84C76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συνεχίζει ο ειδικός: «Αν επιτέλους υπάρχει κυβερνητική βούληση και ξεπεραστεί το φοβικό σύνδρομο απέναντι στην Ρωσία…». Αυτά τα λόγια είναι πάρα πολύ σημαντικά, γιατί θα πάω στη συνέχεια να αναφερθώ στην υπόθεση του ξεπουλήματος του ΔΕΣΦΑ στους </w:t>
      </w:r>
      <w:proofErr w:type="spellStart"/>
      <w:r>
        <w:rPr>
          <w:rFonts w:eastAsia="Times New Roman" w:cs="Times New Roman"/>
          <w:szCs w:val="24"/>
        </w:rPr>
        <w:t>Αζέρους</w:t>
      </w:r>
      <w:proofErr w:type="spellEnd"/>
      <w:r>
        <w:rPr>
          <w:rFonts w:eastAsia="Times New Roman" w:cs="Times New Roman"/>
          <w:szCs w:val="24"/>
        </w:rPr>
        <w:t xml:space="preserve"> και στην πρόταση που είχε γίνει από τους Ρώσους της «</w:t>
      </w:r>
      <w:r>
        <w:rPr>
          <w:rFonts w:eastAsia="Times New Roman" w:cs="Times New Roman"/>
          <w:szCs w:val="24"/>
          <w:lang w:val="en-US"/>
        </w:rPr>
        <w:t>GAZPROM</w:t>
      </w:r>
      <w:r>
        <w:rPr>
          <w:rFonts w:eastAsia="Times New Roman" w:cs="Times New Roman"/>
          <w:szCs w:val="24"/>
        </w:rPr>
        <w:t xml:space="preserve">» για εξαγορά του ΔΕΣΦΑ, κάτι που μπλόκαρε η Κομισιόν και τα είχα πει και στον </w:t>
      </w:r>
      <w:proofErr w:type="spellStart"/>
      <w:r>
        <w:rPr>
          <w:rFonts w:eastAsia="Times New Roman" w:cs="Times New Roman"/>
          <w:szCs w:val="24"/>
        </w:rPr>
        <w:t>Μοσκοβισί</w:t>
      </w:r>
      <w:proofErr w:type="spellEnd"/>
      <w:r>
        <w:rPr>
          <w:rFonts w:eastAsia="Times New Roman" w:cs="Times New Roman"/>
          <w:szCs w:val="24"/>
        </w:rPr>
        <w:t xml:space="preserve"> όταν ήρθε εδώ και κορόιδευε την ελληνική Βουλή, λέγοντας τότε ότι το μνημόνιο οδήγησε στην αύξηση του ελληνικού Ακαθάριστου Εθνικού Προϊόντος. </w:t>
      </w:r>
    </w:p>
    <w:p w14:paraId="1F84C770" w14:textId="77777777" w:rsidR="006C3A8A" w:rsidRDefault="00994779">
      <w:pPr>
        <w:spacing w:line="600" w:lineRule="auto"/>
        <w:ind w:firstLine="720"/>
        <w:jc w:val="both"/>
        <w:rPr>
          <w:rFonts w:eastAsia="Times New Roman"/>
          <w:szCs w:val="24"/>
        </w:rPr>
      </w:pPr>
      <w:r>
        <w:rPr>
          <w:rFonts w:eastAsia="Times New Roman"/>
          <w:szCs w:val="24"/>
        </w:rPr>
        <w:t xml:space="preserve">Λέει, λοιπόν, ο καθηγητής Φώσκολος: «Πρέπει να υπάρξει κυβερνητική βούληση και να ξεπεραστεί το φοβικό σύνδρομο έναντι της Ρωσίας. Και τότε, θα μπορούσε μέσα σε λίγα χρόνια, μέχρι το 2020, να έχουμε προχωρήσει σε εξορύξεις, να παράγουμε υδρογονάνθρακες, να βγάζει λεφτά το ελληνικό κράτος από την παραγωγή φυσικού αερίου». </w:t>
      </w:r>
    </w:p>
    <w:p w14:paraId="1F84C771" w14:textId="77777777" w:rsidR="006C3A8A" w:rsidRDefault="00994779">
      <w:pPr>
        <w:spacing w:line="600" w:lineRule="auto"/>
        <w:ind w:firstLine="720"/>
        <w:jc w:val="both"/>
        <w:rPr>
          <w:rFonts w:eastAsia="Times New Roman"/>
          <w:szCs w:val="24"/>
        </w:rPr>
      </w:pPr>
      <w:r>
        <w:rPr>
          <w:rFonts w:eastAsia="Times New Roman"/>
          <w:szCs w:val="24"/>
        </w:rPr>
        <w:t xml:space="preserve">Όσο δε, γι’ αυτούς τους άσχετους που λένε: «Θα καθυστερήσουμε πολύ, χρειάζονται πολλές δεκαετίες, ότι είναι πολύ βαθιά αυτά τα κοιτάσματα και δεν μπορούμε να τα εκμεταλλευτούμε», οι ειδικοί καθηγητές συσχετίζουν τα ελληνικά κοιτάσματα με το κοίτασμα στα οικόπεδα της Κύπρου στην κυπριακή Αποκλειστική Οικονομική Ζώνη και λένε επί λέξει: «Η εξόρυξη είναι απολύτως εφικτή, καθώς το βάθος των κοιτασμάτων επιτρέπει μια τέτοια επένδυση. Πρόκειται για κοιτάσματα που είναι το ίδιο βαθιά με το οικόπεδο «Αφροδίτη» της Κύπρου, το οποίο, όμως, εις ό,τι αφορά την παραγωγή, είναι τρεις φορές μικρότερο σε κοιτάσματα φυσικού αερίου από αυτά που βρίσκονται νοτίως της Κρήτης, εντός τη ελληνικής Αποκλειστικής Οικονομικής Ζώνης», την οποία και αρνείστε να ανακηρύξετε.  </w:t>
      </w:r>
    </w:p>
    <w:p w14:paraId="1F84C772" w14:textId="77777777" w:rsidR="006C3A8A" w:rsidRDefault="00994779">
      <w:pPr>
        <w:spacing w:line="600" w:lineRule="auto"/>
        <w:ind w:firstLine="720"/>
        <w:jc w:val="both"/>
        <w:rPr>
          <w:rFonts w:eastAsia="Times New Roman"/>
          <w:szCs w:val="24"/>
        </w:rPr>
      </w:pPr>
      <w:r>
        <w:rPr>
          <w:rFonts w:eastAsia="Times New Roman"/>
          <w:szCs w:val="24"/>
        </w:rPr>
        <w:t>Πάω, λοιπόν, στο ζήτημα του ΔΕΣΦΑ. Όλοι θυμόμαστε επί κυβερνήσεως Σαμαρά-Βενιζέλου τη δυναμική είσοδο της «</w:t>
      </w:r>
      <w:r>
        <w:rPr>
          <w:rFonts w:eastAsia="Times New Roman"/>
          <w:szCs w:val="24"/>
          <w:lang w:val="en-US"/>
        </w:rPr>
        <w:t>GAZPROM</w:t>
      </w:r>
      <w:r>
        <w:rPr>
          <w:rFonts w:eastAsia="Times New Roman"/>
          <w:szCs w:val="24"/>
        </w:rPr>
        <w:t xml:space="preserve">» στην ελληνική αγορά, μία πρόταση η οποία ξεπερνούσε κατά πολύ την πρόταση την οποία επεξεργάζεστε και συζητάτε τώρα, των </w:t>
      </w:r>
      <w:proofErr w:type="spellStart"/>
      <w:r>
        <w:rPr>
          <w:rFonts w:eastAsia="Times New Roman"/>
          <w:szCs w:val="24"/>
        </w:rPr>
        <w:t>Αζέρων</w:t>
      </w:r>
      <w:proofErr w:type="spellEnd"/>
      <w:r>
        <w:rPr>
          <w:rFonts w:eastAsia="Times New Roman"/>
          <w:szCs w:val="24"/>
        </w:rPr>
        <w:t>, της «</w:t>
      </w:r>
      <w:r>
        <w:rPr>
          <w:rFonts w:eastAsia="Times New Roman"/>
          <w:szCs w:val="24"/>
          <w:lang w:val="en-US"/>
        </w:rPr>
        <w:t>SOCAR</w:t>
      </w:r>
      <w:r>
        <w:rPr>
          <w:rFonts w:eastAsia="Times New Roman"/>
          <w:szCs w:val="24"/>
        </w:rPr>
        <w:t xml:space="preserve">», ενός δορυφόρου της Τουρκίας στην πραγματικότητα, η οποία την τελευταία στιγμή μπλόκαρε με αθέμιτη και παράνομη παρέμβαση της Κομισιόν. Διότι δεν θέλουν οι Ευρωπαίοι τοκογλύφοι ο ρωσικός παράγοντας να μπει δυναμικά στα ελληνικά πράγματα. </w:t>
      </w:r>
    </w:p>
    <w:p w14:paraId="1F84C773" w14:textId="77777777" w:rsidR="006C3A8A" w:rsidRDefault="00994779">
      <w:pPr>
        <w:spacing w:line="600" w:lineRule="auto"/>
        <w:ind w:firstLine="720"/>
        <w:jc w:val="both"/>
        <w:rPr>
          <w:rFonts w:eastAsia="Times New Roman"/>
          <w:szCs w:val="24"/>
        </w:rPr>
      </w:pPr>
      <w:r>
        <w:rPr>
          <w:rFonts w:eastAsia="Times New Roman"/>
          <w:szCs w:val="24"/>
        </w:rPr>
        <w:t xml:space="preserve">Διότι γνωρίζουν ότι με μία άμεση σύμπραξη, με μία συμμαχία Ελλάδος-Ρωσίας, η χώρα μας θα αναβαθμιστεί γεωπολιτικά, θα πάψει να είναι προτεκτοράτο της Ευρωπαϊκής Ένωσης, θα μπορέσει να βγάλει χρήμα, να έχει τεράστια έσοδα από την εκμετάλλευση υδρογονανθράκων και θα πάψει να είναι ο φτωχός συγγενής, θα πάψει να είναι αυτό το κρατίδιο που όλοι εσείς θέλετε να μετατρέψετε την Ελλάδα και εν μέρει, έχετε πετύχει τις τελευταίες δεκαετίες. </w:t>
      </w:r>
    </w:p>
    <w:p w14:paraId="1F84C774" w14:textId="77777777" w:rsidR="006C3A8A" w:rsidRDefault="00994779">
      <w:pPr>
        <w:spacing w:line="600" w:lineRule="auto"/>
        <w:ind w:firstLine="720"/>
        <w:jc w:val="both"/>
        <w:rPr>
          <w:rFonts w:eastAsia="Times New Roman"/>
          <w:szCs w:val="24"/>
        </w:rPr>
      </w:pPr>
      <w:r>
        <w:rPr>
          <w:rFonts w:eastAsia="Times New Roman"/>
          <w:szCs w:val="24"/>
        </w:rPr>
        <w:t>Όπως είπα, όμως, ο ΔΕΣΦΑ ξεπουλιέται στη «</w:t>
      </w:r>
      <w:r>
        <w:rPr>
          <w:rFonts w:eastAsia="Times New Roman"/>
          <w:szCs w:val="24"/>
          <w:lang w:val="en-US"/>
        </w:rPr>
        <w:t>SOCAR</w:t>
      </w:r>
      <w:r>
        <w:rPr>
          <w:rFonts w:eastAsia="Times New Roman"/>
          <w:szCs w:val="24"/>
        </w:rPr>
        <w:t xml:space="preserve">», μία εταιρεία του Αζερμπαϊτζάν, ενός κράτους-δορυφόρου της Τουρκίας. Σε δορυφόρο της Τουρκίας θέλετε να μετατρέψετε και την Ελλάδα σήμερα. </w:t>
      </w:r>
    </w:p>
    <w:p w14:paraId="1F84C775" w14:textId="77777777" w:rsidR="006C3A8A" w:rsidRDefault="00994779">
      <w:pPr>
        <w:spacing w:line="600" w:lineRule="auto"/>
        <w:ind w:firstLine="720"/>
        <w:jc w:val="both"/>
        <w:rPr>
          <w:rFonts w:eastAsia="Times New Roman"/>
          <w:szCs w:val="24"/>
        </w:rPr>
      </w:pPr>
      <w:r>
        <w:rPr>
          <w:rFonts w:eastAsia="Times New Roman"/>
          <w:szCs w:val="24"/>
        </w:rPr>
        <w:t xml:space="preserve">Οπωσδήποτε θα αναφερθώ στο ζήτημα των οκτώ κρατουμένων αξιωματικών του τουρκικού στρατού. Καμμία συμπάθεια δεν τρέφουμε για τους ανθρώπους αυτούς -εχθροί της Ελλάδας είναι και ως τέτοιοι πρέπει να αντιμετωπιστούν- ένα σοβαρό εθνικό κράτος, όμως, ασφαλώς και θα τους έδινε πολιτικό άσυλο. Πρώτον, γιατί το δικαιούνται, γιατί αν τους στείλετε με τις κλωτσιές στην Τουρκία, θα τους κόψουν τα αφτιά και τα κεφάλια, θα τους βιάσουν και θα τους σκοτώσουν -αυτό είναι δεδομένο- όπως έκαναν και με τους άλλους πραξικοπηματίες, κυρίως, όμως, γιατί μπορούμε να τους εκμεταλλευτούμε, μπορούμε να αποσπάσουμε κρατικά μυστικά της Τουρκίας. Αυτοί γνωρίζουν όλα τα μυστικά σχέδια του Τουρκικού Γενικού Επιτελείου σε βάρος της Ελλάδος. Ένα σοβαρό εθνικό κράτος, λοιπόν, θα έπαιρνε όλα αυτά τα μυστικά από αυτούς τους Τούρκους παράγοντες και θα τους έδινε πολιτικό άσυλο. Έτσι λειτουργούν, όμως, τα σοβαρά κράτη, όχι τα προτεκτοράτα.  </w:t>
      </w:r>
    </w:p>
    <w:p w14:paraId="1F84C776" w14:textId="77777777" w:rsidR="006C3A8A" w:rsidRDefault="00994779">
      <w:pPr>
        <w:spacing w:line="600" w:lineRule="auto"/>
        <w:ind w:firstLine="720"/>
        <w:jc w:val="both"/>
        <w:rPr>
          <w:rFonts w:eastAsia="Times New Roman"/>
          <w:szCs w:val="24"/>
        </w:rPr>
      </w:pPr>
      <w:r>
        <w:rPr>
          <w:rFonts w:eastAsia="Times New Roman"/>
          <w:szCs w:val="24"/>
        </w:rPr>
        <w:t xml:space="preserve">Κι επειδή μίλησα για προτεκτοράτο, βεβαίως, είδαμε όλοι τι έγινε χθες στην πόλη της Κομοτηνής, όπου είχαμε μία παράνομη συγκέντρωση από πράκτορες τουρκικών μυστικών υπηρεσιών. Η Χρυσή Αυγή είχε προβλέψει, είχε καταθέσει μηνυτήριες αναφορές σε βάρος όλων αυτών οι οποίοι διενεργούν, ασκούν αντεθνική προπαγάνδα μέσα σε ελληνικό έδαφος. </w:t>
      </w:r>
    </w:p>
    <w:p w14:paraId="1F84C777" w14:textId="77777777" w:rsidR="006C3A8A" w:rsidRDefault="00994779">
      <w:pPr>
        <w:spacing w:line="600" w:lineRule="auto"/>
        <w:ind w:firstLine="720"/>
        <w:jc w:val="both"/>
        <w:rPr>
          <w:rFonts w:eastAsia="Times New Roman"/>
          <w:szCs w:val="24"/>
        </w:rPr>
      </w:pPr>
      <w:r>
        <w:rPr>
          <w:rFonts w:eastAsia="Times New Roman"/>
          <w:szCs w:val="24"/>
        </w:rPr>
        <w:t xml:space="preserve">Ποια ήταν η αντίδραση του καθεστώτος ΣΥΡΙΖΑ; Ήταν να στείλει τα ΜΑΤ, τα «αριστερά» ΜΑΤ, που δέρνουν το ίδιο καλά με τα ΜΑΤ των προηγούμενων κυβερνήσεων, και έδειραν και χτύπησαν με </w:t>
      </w:r>
      <w:proofErr w:type="spellStart"/>
      <w:r>
        <w:rPr>
          <w:rFonts w:eastAsia="Times New Roman"/>
          <w:szCs w:val="24"/>
        </w:rPr>
        <w:t>γκλομπς</w:t>
      </w:r>
      <w:proofErr w:type="spellEnd"/>
      <w:r>
        <w:rPr>
          <w:rFonts w:eastAsia="Times New Roman"/>
          <w:szCs w:val="24"/>
        </w:rPr>
        <w:t xml:space="preserve"> και με χημικά Έλληνες πολίτες, οι οποίοι δυναμικά διεκδίκησαν να πάψει η τουρκική προπαγάνδα μέσα σε ελληνικό έδαφος. Και η αριστερή Κυβέρνηση έστειλε τα «αριστερά» ΜΑΤ κι έλουσαν όλη την πόλη της Κομοτηνής στα χημικά, για να κάνουν πλάτες στο τουρκικό παρακράτος. Αυτή είναι η Κυβέρνηση του ΣΥΡΙΖΑ.</w:t>
      </w:r>
    </w:p>
    <w:p w14:paraId="1F84C778" w14:textId="77777777" w:rsidR="006C3A8A" w:rsidRDefault="00994779">
      <w:pPr>
        <w:spacing w:line="600" w:lineRule="auto"/>
        <w:ind w:firstLine="720"/>
        <w:jc w:val="both"/>
        <w:rPr>
          <w:rFonts w:eastAsia="Times New Roman"/>
          <w:szCs w:val="24"/>
        </w:rPr>
      </w:pPr>
      <w:r>
        <w:rPr>
          <w:rFonts w:eastAsia="Times New Roman"/>
          <w:szCs w:val="24"/>
        </w:rPr>
        <w:t>Την τιμή της χώρας, βεβαίως, διέσωσαν οι αγανακτισμένοι Έλληνες πολίτες, οι οποίοι δυναμικά βγήκαν στον δρόμο και φώναξαν το σύνθημα «η Ελλάδα ανήκει στους Έλληνες» και συγκρούστηκαν με τις δυνάμεις του ΣΥΡΙΖΑ.</w:t>
      </w:r>
    </w:p>
    <w:p w14:paraId="1F84C779" w14:textId="77777777" w:rsidR="006C3A8A" w:rsidRDefault="00994779">
      <w:pPr>
        <w:spacing w:line="600" w:lineRule="auto"/>
        <w:ind w:firstLine="720"/>
        <w:jc w:val="both"/>
        <w:rPr>
          <w:rFonts w:eastAsia="Times New Roman"/>
          <w:szCs w:val="24"/>
        </w:rPr>
      </w:pPr>
      <w:r>
        <w:rPr>
          <w:rFonts w:eastAsia="Times New Roman"/>
          <w:szCs w:val="24"/>
        </w:rPr>
        <w:t xml:space="preserve">Βεβαίως, να μην σας αδικήσουμε, θέλετε να μετατρέψετε τη χώρα σε προτεκτοράτο της Τουρκίας, αλλά ήδη την έχετε μετατρέψει σε προτεκτοράτο των Ηνωμένων Πολιτειών. Κι εδώ βλέπουμε το ευτράπελο φαινόμενο του </w:t>
      </w:r>
      <w:proofErr w:type="spellStart"/>
      <w:r>
        <w:rPr>
          <w:rFonts w:eastAsia="Times New Roman"/>
          <w:szCs w:val="24"/>
        </w:rPr>
        <w:t>αμερικανοκομμουνιστή</w:t>
      </w:r>
      <w:proofErr w:type="spellEnd"/>
      <w:r>
        <w:rPr>
          <w:rFonts w:eastAsia="Times New Roman"/>
          <w:szCs w:val="24"/>
        </w:rPr>
        <w:t xml:space="preserve">. </w:t>
      </w:r>
    </w:p>
    <w:p w14:paraId="1F84C77A" w14:textId="77777777" w:rsidR="006C3A8A" w:rsidRDefault="00994779">
      <w:pPr>
        <w:spacing w:line="600" w:lineRule="auto"/>
        <w:ind w:firstLine="720"/>
        <w:jc w:val="both"/>
        <w:rPr>
          <w:rFonts w:eastAsia="Times New Roman"/>
          <w:szCs w:val="24"/>
        </w:rPr>
      </w:pPr>
      <w:r>
        <w:rPr>
          <w:rFonts w:eastAsia="Times New Roman"/>
          <w:szCs w:val="24"/>
        </w:rPr>
        <w:t xml:space="preserve">Πάω λίγο πίσω για να συσχετίσω αυτό το οποίο θα αναφέρω με την υπόθεση της ενέργειας και του φυσικού αερίου που συζητάει σήμερα η Βουλή. Το 2012 είχε έρθει εδώ στην Ελλάδα, σε ένα συνέδριο του </w:t>
      </w:r>
      <w:r>
        <w:rPr>
          <w:rFonts w:eastAsia="Times New Roman"/>
          <w:szCs w:val="24"/>
          <w:lang w:val="en-US"/>
        </w:rPr>
        <w:t>Economist</w:t>
      </w:r>
      <w:r>
        <w:rPr>
          <w:rFonts w:eastAsia="Times New Roman"/>
          <w:szCs w:val="24"/>
        </w:rPr>
        <w:t xml:space="preserve">, ο αρμόδιος για ζητήματα Ανατολικής Μεσογείου παράγοντας του </w:t>
      </w:r>
      <w:r>
        <w:rPr>
          <w:rFonts w:eastAsia="Times New Roman"/>
          <w:szCs w:val="24"/>
          <w:lang w:val="en-US"/>
        </w:rPr>
        <w:t>State</w:t>
      </w:r>
      <w:r>
        <w:rPr>
          <w:rFonts w:eastAsia="Times New Roman"/>
          <w:szCs w:val="24"/>
        </w:rPr>
        <w:t xml:space="preserve"> </w:t>
      </w:r>
      <w:r>
        <w:rPr>
          <w:rFonts w:eastAsia="Times New Roman"/>
          <w:szCs w:val="24"/>
          <w:lang w:val="en-US"/>
        </w:rPr>
        <w:t>Department</w:t>
      </w:r>
      <w:r>
        <w:rPr>
          <w:rFonts w:eastAsia="Times New Roman"/>
          <w:szCs w:val="24"/>
        </w:rPr>
        <w:t xml:space="preserve"> Ρίτσαρντ </w:t>
      </w:r>
      <w:proofErr w:type="spellStart"/>
      <w:r>
        <w:rPr>
          <w:rFonts w:eastAsia="Times New Roman"/>
          <w:szCs w:val="24"/>
        </w:rPr>
        <w:t>Μόρνινγκσταρ</w:t>
      </w:r>
      <w:proofErr w:type="spellEnd"/>
      <w:r>
        <w:rPr>
          <w:rFonts w:eastAsia="Times New Roman"/>
          <w:szCs w:val="24"/>
        </w:rPr>
        <w:t xml:space="preserve"> και είχε πει επί λέξει και δημοσίως ότι: «δεν μπορεί η Ελλάδα να προχωρήσει σε εκμετάλλευση των κοιτασμάτων φυσικού αερίου νοτίως της Κρήτης, αν προηγουμένως δεν γίνει συμφωνία με την Τουρκία». </w:t>
      </w:r>
    </w:p>
    <w:p w14:paraId="1F84C77B" w14:textId="77777777" w:rsidR="006C3A8A" w:rsidRDefault="00994779">
      <w:pPr>
        <w:spacing w:line="600" w:lineRule="auto"/>
        <w:ind w:firstLine="720"/>
        <w:jc w:val="both"/>
        <w:rPr>
          <w:rFonts w:eastAsia="Times New Roman" w:cs="Times New Roman"/>
          <w:szCs w:val="24"/>
        </w:rPr>
      </w:pPr>
      <w:r>
        <w:rPr>
          <w:rFonts w:eastAsia="Times New Roman"/>
          <w:szCs w:val="24"/>
        </w:rPr>
        <w:t xml:space="preserve">Τι εννοούσε ο Αμερικάνος με απλά λόγια, με απλή αριθμητική;                            </w:t>
      </w:r>
    </w:p>
    <w:p w14:paraId="1F84C77C"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Να εκμεταλλευτείτε τα κοιτάσματα, να πάρετε 10% εσείς, 10% οι Τούρκοι και 80% ο ξένος παράγοντας.</w:t>
      </w:r>
    </w:p>
    <w:p w14:paraId="1F84C77D"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Και ομιλώ βεβαίως για </w:t>
      </w:r>
      <w:proofErr w:type="spellStart"/>
      <w:r>
        <w:rPr>
          <w:rFonts w:eastAsia="Times New Roman"/>
          <w:szCs w:val="24"/>
        </w:rPr>
        <w:t>αμερικανοκομμουνιστές</w:t>
      </w:r>
      <w:proofErr w:type="spellEnd"/>
      <w:r>
        <w:rPr>
          <w:rFonts w:eastAsia="Times New Roman"/>
          <w:szCs w:val="24"/>
        </w:rPr>
        <w:t xml:space="preserve"> του ΣΥΡΙΖΑ, γιατί σήμερα συνεχίζετε αυτήν ακριβώς την πολιτική της υποταγής στον αμερικανικό παράγοντα. Είδαμε τον παρόντα Υπουργό να χαριεντίζεται με τον Αμερικανό πρέσβη, με τους φονιάδες των λαών –όπως λέγατε- τις προάλλες στην Αμερικανική Πρεσβεία και δεν μας έκανε καμμία εντύπωση. Γνωρίζουμε πολύ καλά ότι από την ημέρα που πήγε στο Τέξας ο Πρωθυπουργός σας είχε δώσει γη και ύδωρ στον ξένο παράγοντα και γι’ </w:t>
      </w:r>
      <w:proofErr w:type="spellStart"/>
      <w:r>
        <w:rPr>
          <w:rFonts w:eastAsia="Times New Roman"/>
          <w:szCs w:val="24"/>
        </w:rPr>
        <w:t>αυτόΝ</w:t>
      </w:r>
      <w:proofErr w:type="spellEnd"/>
      <w:r>
        <w:rPr>
          <w:rFonts w:eastAsia="Times New Roman"/>
          <w:szCs w:val="24"/>
        </w:rPr>
        <w:t xml:space="preserve"> τον λόγο είναι σήμερα Πρωθυπουργός ή τουλάχιστον παριστάνει τον Πρωθυπουργό στην Ελλάδα.</w:t>
      </w:r>
    </w:p>
    <w:p w14:paraId="1F84C77E"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Όλες οι μεταπολιτευτικές κυβερνήσεις, λοιπόν, έχουν πάρει κοινή απόφαση να μην εκμεταλλεύονται τον ορυκτό πλούτο της χώρας. Δεν είναι τυχαίο ότι τα πετρέλαια της Καβάλας για τα οποία συζητάμε σήμερα, τα πετρέλαια του βορείου Αιγαίου ξεκίνησε η Ελλάδα να τα εκμεταλλεύεται –και μετά δεν μπορούσε να κάνει πίσω βεβαίως- και στήθηκαν οι πρώτες γεωτρήσεις εκεί στον υποθαλάσσιο χώρο της Θάσου, στην Καβάλα και στο βόρειο Αιγαίου επί στρατιωτικής κυβερνήσεως. Και επί στρατιωτικής κυβερνήσεως το έτος 1938, επί Ιωάννη Μεταξά, είχε στηθεί το πρώτο γεωτρύπανο στο Κατάκολο του Νομού Ηλείας.</w:t>
      </w:r>
    </w:p>
    <w:p w14:paraId="1F84C77F"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Το για ποιον λόγο μόνο οι στρατιωτικές κυβερνήσεις στην Ελλάδα εκμεταλλεύονται τον ορυκτό πλούτο της χώρας να απασχολήσει εσάς που διοικείτε την πατρίδα μας και δεν κάνετε απολύτως τίποτα για τον ελληνικό λαό. Γιατί προς το συμφέρον του ελληνικού λαού και μόνο πρέπει να προχωρήσει η εκμετάλλευση, η αξιοποίηση αυτών των ενεργειακών κοιτασμάτων.</w:t>
      </w:r>
    </w:p>
    <w:p w14:paraId="1F84C780"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Εις ό,τι αφορά δε την Γιορτή της «Δημοκρατίας», θέλω να πω ότι δεν έχουμε δημοκρατία σήμερα. Εγώ ήμουν ένα χρόνο στη φυλακή, η Βουλή λειτουργούσε με διακόσιους ενενήντα Βουλευτές. Έπειτα από έναν χρόνο φυλάκιση το αρμόδιο δικαστικό συμβούλιο μού είπε, «με </w:t>
      </w:r>
      <w:proofErr w:type="spellStart"/>
      <w:r>
        <w:rPr>
          <w:rFonts w:eastAsia="Times New Roman"/>
          <w:szCs w:val="24"/>
        </w:rPr>
        <w:t>συγχωρείτε</w:t>
      </w:r>
      <w:proofErr w:type="spellEnd"/>
      <w:r>
        <w:rPr>
          <w:rFonts w:eastAsia="Times New Roman"/>
          <w:szCs w:val="24"/>
        </w:rPr>
        <w:t xml:space="preserve"> αλλά δεν υπάρχουν στοιχεία στη δικογραφία εναντίον σας». Τα μόνα στοιχεία που υπήρχαν ήταν κάποια τηλέφωνα που είχαν πέσει από Πρωθυπουργό σε ανώτατους δικαστικούς παράγοντες. Δεν υπάρχει, λοιπόν, δημοκρατία σήμερα. Μην κοροϊδεύετε τον κόσμο.</w:t>
      </w:r>
    </w:p>
    <w:p w14:paraId="1F84C781"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Εμείς απείχαμε από αυτή τη γιορτή σας, απ’ αυτή την φιέστα. Διότι είναι πρόκληση την ώρα που ο λαός πένεται, την ώρα που ο λαός κυριολεκτικά εξοντώνεται να γλεντάνε ορισμένοι με σαμπάνιες, με ακριβές τουαλέτες μέσα στην χλιδή. Την ώρα που οι Έλληνες ζουν κάτω από το όριο της φτώχειας, την ώρα που οι Έλληνες αυτοκτονούν είναι τεράστια πρόκληση να γίνονται τέτοιες φιέστες από το πολιτικό σύστημα.</w:t>
      </w:r>
    </w:p>
    <w:p w14:paraId="1F84C782"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Η Χρυσή Αυγή –για να κλείσω- είναι η μόνη πολιτική δύναμη με πρόταση εις ό,τι αφορά την εκμετάλλευση των ελληνικών υδρογονανθράκων. Έχουμε καταθέσει από το 2012 πρόταση νόμου. Σας προκαλούμε, φέρτε προς συζήτηση στην Ολομέλεια αυτή την πρόταση νόμου περί ανακηρύξεως της ελληνικής αποκλειστικής ζώνης, γιατί αυτός είναι ο μοναδικός τρόπος για να εκμεταλλευτούμε τον ορυκτό πλούτο της χώρας. Και έπειτα με μία γεωπολιτική στροφή προς τη Ρωσία, με ένα άνοιγμα προς τον ρωσικό παράγοντα και με μία συμμαχία εμπορική, αμυντική και ενεργειακή με τους Ρώσους η Ελλάδα θα μπορέσει να γίνει αυτό που πραγματικά πρέπει να είναι, δηλαδή, μια ηγέτιδα δύναμη στην Ανατολική Μεσόγειο.</w:t>
      </w:r>
    </w:p>
    <w:p w14:paraId="1F84C783"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Ευχαριστώ.</w:t>
      </w:r>
    </w:p>
    <w:p w14:paraId="1F84C784" w14:textId="77777777" w:rsidR="006C3A8A" w:rsidRDefault="00994779">
      <w:pPr>
        <w:tabs>
          <w:tab w:val="left" w:pos="3695"/>
        </w:tabs>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F84C785" w14:textId="77777777" w:rsidR="006C3A8A" w:rsidRDefault="00994779">
      <w:pPr>
        <w:tabs>
          <w:tab w:val="left" w:pos="3695"/>
        </w:tabs>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 xml:space="preserve">Τον λόγο έχει ο κ. </w:t>
      </w:r>
      <w:proofErr w:type="spellStart"/>
      <w:r>
        <w:rPr>
          <w:rFonts w:eastAsia="Times New Roman"/>
          <w:szCs w:val="24"/>
        </w:rPr>
        <w:t>Μαυρωτάς</w:t>
      </w:r>
      <w:proofErr w:type="spellEnd"/>
      <w:r>
        <w:rPr>
          <w:rFonts w:eastAsia="Times New Roman"/>
          <w:szCs w:val="24"/>
        </w:rPr>
        <w:t xml:space="preserve"> από το Ποτάμι.</w:t>
      </w:r>
    </w:p>
    <w:p w14:paraId="1F84C786" w14:textId="77777777" w:rsidR="006C3A8A" w:rsidRDefault="00994779">
      <w:pPr>
        <w:tabs>
          <w:tab w:val="left" w:pos="3695"/>
        </w:tabs>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p>
    <w:p w14:paraId="1F84C787"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Με το παρόν νομοσχέδιο γίνεται η ενσωμάτωση της ευρωπαϊκής οδηγίας για την ασφάλεια των </w:t>
      </w:r>
      <w:proofErr w:type="spellStart"/>
      <w:r>
        <w:rPr>
          <w:rFonts w:eastAsia="Times New Roman"/>
          <w:szCs w:val="24"/>
        </w:rPr>
        <w:t>υπεράκτιων</w:t>
      </w:r>
      <w:proofErr w:type="spellEnd"/>
      <w:r>
        <w:rPr>
          <w:rFonts w:eastAsia="Times New Roman"/>
          <w:szCs w:val="24"/>
        </w:rPr>
        <w:t xml:space="preserve"> εργασιών εκμετάλλευσης υδρογονανθράκων, δηλαδή, πετρελαίου και φυσικού αερίου.</w:t>
      </w:r>
    </w:p>
    <w:p w14:paraId="1F84C788"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Κατ’ αρχάς να επισημάνω και εγώ μια ακόμα προσφιλή τακτική της Κυβέρνησης του ΣΥΡΙΖΑ να φέρνει στη διαβούλευση ένα σχέδιο νόμου τριάντα πέντε άρθρων που αφορά την ενσωμάτωση ευρωπαϊκής οδηγίας και ξαφνικά να εμφανίζει στη Βουλή ένα νομοσχέδιο εξήντα άρθρων με διάφορα άλλα ετερόκλητα θέματα μέσα. Έτσι δυστυχώς δεν συζητήθηκαν ευρέως οι ενότητες των ενεργειακών επιθεωρητών ή η νέα εκδοχή σας για τη λατομική νομοθεσία.</w:t>
      </w:r>
    </w:p>
    <w:p w14:paraId="1F84C789"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 xml:space="preserve">Αναφέρθηκε ο ειδικός αγορητής μας, κ. </w:t>
      </w:r>
      <w:proofErr w:type="spellStart"/>
      <w:r>
        <w:rPr>
          <w:rFonts w:eastAsia="Times New Roman"/>
          <w:szCs w:val="24"/>
        </w:rPr>
        <w:t>Αμυράς</w:t>
      </w:r>
      <w:proofErr w:type="spellEnd"/>
      <w:r>
        <w:rPr>
          <w:rFonts w:eastAsia="Times New Roman"/>
          <w:szCs w:val="24"/>
        </w:rPr>
        <w:t>, λεπτομερώς στα επιμέρους του νομοσχεδίου. Εγώ θα επιμείνω στο θέμα του τρίτου κεφαλαίου που έχει να κάνει με τους ενεργειακούς επιθεωρητές. Επ’ αυτού, λοιπόν, ένα πρώτο γενικό σχόλιο -που απηχεί και την αντίστοιχη κοινότητα, όπως αυτό φάνηκε στην ακρόαση των φορέων- είναι ότι οι διατάξεις που φέρνετε πιο πολύ δημιουργούν και περιπλέκουν την κατάσταση παρά αντιμετωπίζουν τα προβλήματα που υπάρχουν. Ένα επιμελώς ασαφές τοπίο το κάνουν ακόμα πιο θολό.</w:t>
      </w:r>
    </w:p>
    <w:p w14:paraId="1F84C78A" w14:textId="77777777" w:rsidR="006C3A8A" w:rsidRDefault="00994779">
      <w:pPr>
        <w:tabs>
          <w:tab w:val="left" w:pos="3695"/>
        </w:tabs>
        <w:spacing w:line="600" w:lineRule="auto"/>
        <w:ind w:firstLine="720"/>
        <w:jc w:val="both"/>
        <w:rPr>
          <w:rFonts w:eastAsia="Times New Roman"/>
          <w:szCs w:val="24"/>
        </w:rPr>
      </w:pPr>
      <w:r>
        <w:rPr>
          <w:rFonts w:eastAsia="Times New Roman"/>
          <w:szCs w:val="24"/>
        </w:rPr>
        <w:t>Συγκεκριμένα δεν αντιλαμβανόμαστε τον σκοπό του άρθρου 52, καθώς αναφέρεται στον ΚΕΝΑΚ του 2010 και δεν κάνει καθόλου αναφορά στο πιο πρόσφατο άρθρο 10 του ν.4342/2015 για την ενεργειακή απόδοση που ενσωμάτωσε την ευρωπαϊκή οδηγία 27/2012 στο Ελληνικό Δίκαιο.</w:t>
      </w:r>
    </w:p>
    <w:p w14:paraId="1F84C78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 ποιον λόγο δεν υπάρχει σύνδεση με τον πρόσφατο ν.4342/2015 που αναφέρεται στους ενεργειακούς ελεγκτές, εντάσσοντας και τους ενεργειακούς επιθεωρητές σε αυτούς και ξεκαθαρίζει το τοπίο σχετικά με τις ειδικότητες των διπλωματούχων μηχανικών; Τι διαφορά, λοιπόν, έχει ο ενεργειακός ελεγκτής από τον ενεργειακό επιθεωρητή, ώστε να διαφοροποιούνται οι νομοθετικές διατάξεις και να δημιουργείται ένα νομοθετικό αλαλούμ; </w:t>
      </w:r>
    </w:p>
    <w:p w14:paraId="1F84C78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Γιατί παραπέμπετε πίσω στον ΚΕΝΑΚ του 2010 και αγνοείτε τον ν.4254/2014, που ουσιαστικά καταργεί τις φωτογραφικές διατάξεις οι οποίες δρούσαν μεροληπτικά υπέρ ορισμένων ειδικοτήτων διπλωματούχων μηχανικών; Συγκεκριμένα στην παράγραφο 2 του άρθρου 52 λέτε ότι ενεργειακοί επιθεωρητές μπορούν να γίνουν όσοι έχουν το δικαίωμα υπογραφής μελέτης ενεργειακής απόδοσης με βάση τον ΚΕΝΑΚ του 2010 αγνοώντας τις πρόσφατες εξελίξεις και την ευρωπαϊκή νομοθεσία που έχουμε ενσωματώσει με τους ν.4254/2014 και ν.4342/2015. </w:t>
      </w:r>
    </w:p>
    <w:p w14:paraId="1F84C78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Μάλιστα, με τη νομοτεχνική βελτίωση που καταθέσατε μάθαμε ότι υπάρχουν και ενεργειακοί επιθεωρητές που εξέδιδαν μεν πιστοποιητικά ενεργειακής απόδοσης κτηρίων, αλλά δεν είχαν το δικαίωμα να εκπονούν μελέτη ενεργειακής απόδοσης. Δηλαδή, από τη μία έχουμε ενεργειακούς επιθεωρητές που έχουν το δικαίωμα υπογραφής μελετών ενεργειακής απόδοσης, αλλά υπάρχουν και ενεργειακοί επιθεωρητές άλλης κατηγορίας, που δεν έχουν το δικαίωμα υπογραφής μελέτης ενεργειακής απόδοσης. Είναι κλασικό παράδειγμα νομοθέτησης τσάτρα-</w:t>
      </w:r>
      <w:proofErr w:type="spellStart"/>
      <w:r>
        <w:rPr>
          <w:rFonts w:eastAsia="Times New Roman" w:cs="Times New Roman"/>
          <w:szCs w:val="24"/>
        </w:rPr>
        <w:t>πάτρα</w:t>
      </w:r>
      <w:proofErr w:type="spellEnd"/>
      <w:r>
        <w:rPr>
          <w:rFonts w:eastAsia="Times New Roman" w:cs="Times New Roman"/>
          <w:szCs w:val="24"/>
        </w:rPr>
        <w:t>.</w:t>
      </w:r>
    </w:p>
    <w:p w14:paraId="1F84C78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Αντί, λοιπόν, να ξεκαθαρίσετε το τοπίο, όπως επιβάλλουν και οι σχετικές ευρωπαϊκές οδηγίες, το κάνατε ακόμα πιο μπερδεμένο διατηρώντας τα αποκλειστικά δικαιώματα σε συγκεκριμένες κατηγορίες μηχανικών. Κάποια στιγμή θα πρέπει όλα αυτά τα πράγματα να τα συζητήσουμε εδώ στη Βουλή.</w:t>
      </w:r>
    </w:p>
    <w:p w14:paraId="1F84C78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παρατήρησή μου σχετικά με τους ενεργειακούς επιθεωρητές, έχει να κάνει με το άρθρο 57, όπου καταργείτε το </w:t>
      </w:r>
      <w:proofErr w:type="spellStart"/>
      <w:r>
        <w:rPr>
          <w:rFonts w:eastAsia="Times New Roman" w:cs="Times New Roman"/>
          <w:szCs w:val="24"/>
        </w:rPr>
        <w:t>π.δ.</w:t>
      </w:r>
      <w:proofErr w:type="spellEnd"/>
      <w:r>
        <w:rPr>
          <w:rFonts w:eastAsia="Times New Roman" w:cs="Times New Roman"/>
          <w:szCs w:val="24"/>
        </w:rPr>
        <w:t xml:space="preserve"> 100/2010, δηλαδή, καταργείτε την προϋπόθεση ο υποψήφιος ενεργειακός επιθεωρητής να πρέπει να έχει παρακολουθήσει εξειδικευμένα σεμινάρια, μετά να δώσει εξετάσεις και ουσιαστικά έτσι να λάβει σχετική πιστοποίηση για την έκδοση των πιστοποιητικών ενεργειακής απόδοσης. </w:t>
      </w:r>
    </w:p>
    <w:p w14:paraId="1F84C79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 ποιον λόγο γίνεται αυτό; Είστε γενικά ενάντια στην αξιολόγηση των προσόντων και στην πιστοποίηση μετά από εξετάσεις; Ή μήπως, επειδή είστε αλλεργικοί στην όποια μορφή αξιολόγησης -και το βλέπουμε αυτό και στην εκπαίδευση και στη Δημόσια Διοίκηση- το πήρε και αυτό η μπάλα; Ομόφωνα, όλοι οι φορείς είπαν ότι είναι απαραίτητη η εξειδικευμένη επιμόρφωση και πιστοποίηση των ενεργειακών επιθεωρητών. </w:t>
      </w:r>
    </w:p>
    <w:p w14:paraId="1F84C79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Μάλιστα, στη δεύτερη ανάγνωση στην επιτροπή ο κύριος Υπουργός υποστήριξε ότι η ενεργειακή επιθεώρηση είναι σε πάρα πολλές σχολές και μάθημα. Από την εμπειρία μου, ως διδάσκων, στο Εθνικό Μετσόβιο Πολυτεχνείο, μπορώ να σας διαβεβαιώσω ότι το να πάρει κανείς το δίπλωμα μηχανικού δεν τον καθιστά αυτόματα εξειδικευμένο και διαπιστευμένο μηχανικό. Παίρνει τις βασικές γνώσεις, μαθαίνει να ψάχνει για το πώς θα λύσει ένα πρόβλημα, αλλά σίγουρα το δίπλωμα δεν τον κάνει ειδικό επί όλων των πρακτικών ζητημάτων. Το δίπλωμα και το πτυχίο είναι προϋπόθεση μάλλον και όχι απόδειξη συγκεκριμένων εξειδικεύσεων και διαπιστεύσεων. </w:t>
      </w:r>
    </w:p>
    <w:p w14:paraId="1F84C79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από την άλλη, αν αρκούσε μόνο το δίπλωμα είναι σαν να μου λέτε ότι ένας απόφοιτος του 1970 και του 1980 έχει πάρει στη σχολή γνώσεις για τις τεχνολογίες του σήμερα, παραδείγματος χάριν, για τις πρόσφατες τεχνολογίες συμπαραγωγής, για κυψέλες καυσίμων, γεωθερμία και άλλες σύγχρονες τεχνολογίες ή τις νέες μεθοδολογίες υπολογισμού θερμικών και ψυκτικών φορτίων, δηλαδή, πράγματα άγνωστα όταν σπούδαζε τη δεκαετία του 1970 και του 1980. </w:t>
      </w:r>
    </w:p>
    <w:p w14:paraId="1F84C79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 αυτό, λοιπόν, χρειάζεται </w:t>
      </w:r>
      <w:proofErr w:type="spellStart"/>
      <w:r>
        <w:rPr>
          <w:rFonts w:eastAsia="Times New Roman" w:cs="Times New Roman"/>
          <w:szCs w:val="24"/>
        </w:rPr>
        <w:t>επικαιροποίηση</w:t>
      </w:r>
      <w:proofErr w:type="spellEnd"/>
      <w:r>
        <w:rPr>
          <w:rFonts w:eastAsia="Times New Roman" w:cs="Times New Roman"/>
          <w:szCs w:val="24"/>
        </w:rPr>
        <w:t xml:space="preserve"> της γνώσης και η πιστοποίησή της, ώστε να αναβαθμίσουμε τις ενεργειακές υπηρεσίες. Και αλίμονο αν οι μηχανικοί έμεναν κολλημένοι στη διδακτέα ύλη της εποχής που σπούδαζαν. </w:t>
      </w:r>
    </w:p>
    <w:p w14:paraId="1F84C79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 αυτό πιστεύουμε ότι το δίπλωμα και το πτυχίο είναι αναγκαίες, αλλά όχι ικανές συνθήκες για τα εξειδικευμένα επαγγελματικά δικαιώματα. Με άλλα λόγια, δεν μπορεί ο διπλωματούχος μόλις αποφοιτά να υπογράφει μελέτες για τα πάντα. Πρέπει να υπάρξει αποσύνδεση, αλλιώς θα χαθεί η ουσία και το περιεχόμενο των σπουδών και θα μετράει μόνο το χαρτί, που θα είναι το διαβατήριο υπογραφής κάθε είδους μελέτης. </w:t>
      </w:r>
    </w:p>
    <w:p w14:paraId="1F84C79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Πάντως, όταν σε όλον τον κόσμο η τάση είναι η συνεχής πιστοποιημένη κατάρτιση, δεν αντιλαμβανόμαστε ούτε εμείς, αλλά ούτε και οι φορείς που ακούσαμε στην ακρόαση των φορέων, γιατί θέλετε να την καταργήσετε.</w:t>
      </w:r>
    </w:p>
    <w:p w14:paraId="1F84C79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Κλείνοντας, ελπίζουμε να μην αναγκαστείτε, για ακόμα μια φορά, με τον τρόπο που νομοθετείτε να πάρετε πίσω διατάξεις που τώρα ψηφίζετε και μετά σας υποδεικνύουν να τις αποσύρετε ή να τις τροποποιήσετε. Για τους λόγους αυτούς πιστεύουμε ότι πρέπει να συνδέσετε το άρθρο 52 του παρόντος νομοσχεδίου με τον πολύ πρόσφατο ν.4342/2015, που πρέπει επιτέλους να ενεργοποιηθεί.</w:t>
      </w:r>
    </w:p>
    <w:p w14:paraId="1F84C79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ψηφίζουμε νόμους απλώς και μόνο για να υπάρχουν στα ΦΕΚ, αλλά και για να τους εφαρμόζουμε. </w:t>
      </w:r>
    </w:p>
    <w:p w14:paraId="1F84C79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κατά τη γνώμη μας, δεν πρέπει να καταργηθεί η κατάρτιση, αξιολόγηση και πιστοποίηση των ενεργειακών επιθεωρητών στο άρθρο 57, έτσι ώστε η ελληνική κοινωνία να απολαμβάνει ενεργειακές υπηρεσίες υψηλής ποιότητας από πιστοποιημένο προσωπικό με </w:t>
      </w:r>
      <w:proofErr w:type="spellStart"/>
      <w:r>
        <w:rPr>
          <w:rFonts w:eastAsia="Times New Roman" w:cs="Times New Roman"/>
          <w:szCs w:val="24"/>
        </w:rPr>
        <w:t>επικαιροποιημένες</w:t>
      </w:r>
      <w:proofErr w:type="spellEnd"/>
      <w:r>
        <w:rPr>
          <w:rFonts w:eastAsia="Times New Roman" w:cs="Times New Roman"/>
          <w:szCs w:val="24"/>
        </w:rPr>
        <w:t xml:space="preserve"> γνώσεις. </w:t>
      </w:r>
    </w:p>
    <w:p w14:paraId="1F84C79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Το μεγάλο, λοιπόν, στοίχημα είναι να αποσαφηνιστεί το τοπίο, να τεθούν καθαροί κανόνες σύμφωνοι με τα ευρωπαϊκά δεδομένα, να δοθούν ίσες ευκαιρίες στη βάση πιστοποιημένων γνώσεων και όχι να υψώνουμε συντεχνιακά τείχη. Η ενεργειακή αναβάθμιση και εν γένει η ενέργεια είναι πολύ σημαντική υπόθεση για να την αφήνουμε έρμαιο γραφειοκρατικών και συντεχνιακών συμφερόντων.</w:t>
      </w:r>
    </w:p>
    <w:p w14:paraId="1F84C79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84C79B" w14:textId="77777777" w:rsidR="006C3A8A" w:rsidRDefault="00994779">
      <w:pPr>
        <w:spacing w:line="600" w:lineRule="auto"/>
        <w:ind w:firstLine="720"/>
        <w:jc w:val="center"/>
        <w:rPr>
          <w:rFonts w:eastAsia="Times New Roman"/>
          <w:bCs/>
        </w:rPr>
      </w:pPr>
      <w:r>
        <w:rPr>
          <w:rFonts w:eastAsia="Times New Roman"/>
          <w:bCs/>
        </w:rPr>
        <w:t>(Χειροκροτήματα από την πτέρυγα του Ποταμιού)</w:t>
      </w:r>
    </w:p>
    <w:p w14:paraId="1F84C79C"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Συνεχίζουμε με την τελευταία ομιλήτρια από τον κατάλογο, την κ. Κεφαλογιάννη από τη Νέα Δημοκρατία και θα ακολουθήσουν οι Κοινοβουλευτικοί Εκπρόσωποι. </w:t>
      </w:r>
    </w:p>
    <w:p w14:paraId="1F84C79D" w14:textId="77777777" w:rsidR="006C3A8A" w:rsidRDefault="00994779">
      <w:pPr>
        <w:spacing w:line="600" w:lineRule="auto"/>
        <w:ind w:firstLine="720"/>
        <w:jc w:val="both"/>
        <w:rPr>
          <w:rFonts w:eastAsia="Times New Roman"/>
          <w:bCs/>
        </w:rPr>
      </w:pPr>
      <w:r>
        <w:rPr>
          <w:rFonts w:eastAsia="Times New Roman"/>
          <w:b/>
          <w:bCs/>
        </w:rPr>
        <w:t xml:space="preserve">ΟΛΓΑ ΚΕΦΑΛΟΓΙΑΝΝΗ: </w:t>
      </w:r>
      <w:r>
        <w:rPr>
          <w:rFonts w:eastAsia="Times New Roman"/>
          <w:bCs/>
        </w:rPr>
        <w:t>Ευχαριστώ, κύριε Πρόεδρε.</w:t>
      </w:r>
    </w:p>
    <w:p w14:paraId="1F84C79E" w14:textId="77777777" w:rsidR="006C3A8A" w:rsidRDefault="00994779">
      <w:pPr>
        <w:spacing w:line="600" w:lineRule="auto"/>
        <w:ind w:firstLine="720"/>
        <w:jc w:val="both"/>
        <w:rPr>
          <w:rFonts w:eastAsia="Times New Roman"/>
          <w:bCs/>
        </w:rPr>
      </w:pPr>
      <w:r>
        <w:rPr>
          <w:rFonts w:eastAsia="Times New Roman"/>
          <w:bCs/>
        </w:rPr>
        <w:t>Κυρίες και κύριοι συνάδελφοι, στο παρόν νομοσχέδιο που αφορά στην ενσωμάτωση στο Εθνικό Δίκαιο της οδηγίας 2013/30, η οποία σε κάθε περίπτωση γίνεται με καθυστέρηση, παρά το γεγονός ότι το νομοθετικό κείμενο ήταν ήδη έτοιμο από την προηγούμενη κυβέρνηση, ο Υπουργός Ενέργειας, ο κ. Σκουρλέτης και η Κυβέρνηση κατά τρόπο αιφνιδιαστικό και μάλιστα, χωρίς καμμία προηγούμενη ενημέρωση, έφερε τροπολογία την Παρασκευή 15 Ιουλίου για τις ανακτήσιμες διαφορές του ΔΕΣΦΑ, με αναδρομική μάλιστα ισχύ για το διάστημα 2006-2010, με την οποία ουσιαστικά θέτει σε σοβαρό κίνδυνο την αποκρατικοποίηση του ΔΕΣΦΑ, που έχει υπογραφεί μεταξύ ΤΑΙΠΕΔ και «</w:t>
      </w:r>
      <w:r>
        <w:rPr>
          <w:rFonts w:eastAsia="Times New Roman"/>
          <w:bCs/>
          <w:lang w:val="en-US"/>
        </w:rPr>
        <w:t>SOCAR</w:t>
      </w:r>
      <w:r>
        <w:rPr>
          <w:rFonts w:eastAsia="Times New Roman"/>
          <w:bCs/>
        </w:rPr>
        <w:t>» για την είσοδο του εν λόγω στρατηγικού επενδυτή στο μετοχικό κεφάλαιο του ΔΕΣΦΑ.</w:t>
      </w:r>
    </w:p>
    <w:p w14:paraId="1F84C79F" w14:textId="77777777" w:rsidR="006C3A8A" w:rsidRDefault="00994779">
      <w:pPr>
        <w:spacing w:line="600" w:lineRule="auto"/>
        <w:ind w:firstLine="720"/>
        <w:jc w:val="both"/>
        <w:rPr>
          <w:rFonts w:eastAsia="Times New Roman"/>
          <w:bCs/>
        </w:rPr>
      </w:pPr>
      <w:r>
        <w:rPr>
          <w:rFonts w:eastAsia="Times New Roman"/>
          <w:bCs/>
        </w:rPr>
        <w:t xml:space="preserve">Για άλλη μια φορά, η Κυβέρνηση με την ανεύθυνη στάση της προκαλεί προβλήματα, καθώς οδηγεί στη μείωση της αξίας της εταιρείας, δυναμιτίζει μια από τις σημαντικότερες επενδύσεις στον χώρο της ενέργειας, που πέρα από τα άμεσα οικονομικά οφέλη, έχει και πολύ μεγάλη γεωπολιτική και </w:t>
      </w:r>
      <w:proofErr w:type="spellStart"/>
      <w:r>
        <w:rPr>
          <w:rFonts w:eastAsia="Times New Roman"/>
          <w:bCs/>
        </w:rPr>
        <w:t>γεωστρατηγική</w:t>
      </w:r>
      <w:proofErr w:type="spellEnd"/>
      <w:r>
        <w:rPr>
          <w:rFonts w:eastAsia="Times New Roman"/>
          <w:bCs/>
        </w:rPr>
        <w:t xml:space="preserve"> σημασία για τη χώρα. Και αναρωτιόμαστε, κύριε Σκουρλέτη, δεν το αντιλαμβάνεστε ή απλά επιδιώκετε να τινάξετε στον αέρα την ιδιωτικοποίηση;</w:t>
      </w:r>
    </w:p>
    <w:p w14:paraId="1F84C7A0" w14:textId="77777777" w:rsidR="006C3A8A" w:rsidRDefault="00994779">
      <w:pPr>
        <w:spacing w:line="600" w:lineRule="auto"/>
        <w:ind w:firstLine="720"/>
        <w:jc w:val="both"/>
        <w:rPr>
          <w:rFonts w:eastAsia="Times New Roman"/>
          <w:bCs/>
        </w:rPr>
      </w:pPr>
      <w:r>
        <w:rPr>
          <w:rFonts w:eastAsia="Times New Roman"/>
          <w:bCs/>
        </w:rPr>
        <w:t xml:space="preserve">Σε κάθε περίπτωση, ο κ. Σκουρλέτης φαίνεται ότι έχει επιλεκτική θεσμική ευαισθησία, καθώς με τους γνωστούς </w:t>
      </w:r>
      <w:proofErr w:type="spellStart"/>
      <w:r>
        <w:rPr>
          <w:rFonts w:eastAsia="Times New Roman"/>
          <w:bCs/>
        </w:rPr>
        <w:t>τακτικισμούς</w:t>
      </w:r>
      <w:proofErr w:type="spellEnd"/>
      <w:r>
        <w:rPr>
          <w:rFonts w:eastAsia="Times New Roman"/>
          <w:bCs/>
        </w:rPr>
        <w:t xml:space="preserve"> του υποβαθμίζει περαιτέρω τον ανεξάρτητο ρόλο της Ρυθμιστικής Αρχής Ενέργειας. Ξεκίνησε με το «ξήλωμα» της ολομέλειάς της και της αντικατάστασή της με κομματικά στελέχη επιλογής δικής του και του προκατόχου του, του κ. Λαφαζάνη, και τώρα επιβάλλει στον αρμόδιο ρυθμιστή, τη ΡΑΕ, να </w:t>
      </w:r>
      <w:proofErr w:type="spellStart"/>
      <w:r>
        <w:rPr>
          <w:rFonts w:eastAsia="Times New Roman"/>
          <w:bCs/>
        </w:rPr>
        <w:t>επανυπολογίσει</w:t>
      </w:r>
      <w:proofErr w:type="spellEnd"/>
      <w:r>
        <w:rPr>
          <w:rFonts w:eastAsia="Times New Roman"/>
          <w:bCs/>
        </w:rPr>
        <w:t xml:space="preserve"> το ποσό που καλείται να ανακτήσει ο διαχειριστής για τη χρήση των υποδομών και τις επενδύσεις του και να τροποποιήσει δικές του προηγούμενες αποφάσεις, τις οποίες θα πρέπει τώρα η ΡΑΕ να χαρακτηρίσει λάθος. Εγείρονται έτσι και πολύ σοβαρά ερωτήματα παράβασης εθνικού και </w:t>
      </w:r>
      <w:proofErr w:type="spellStart"/>
      <w:r>
        <w:rPr>
          <w:rFonts w:eastAsia="Times New Roman"/>
          <w:bCs/>
        </w:rPr>
        <w:t>ενωσιακού</w:t>
      </w:r>
      <w:proofErr w:type="spellEnd"/>
      <w:r>
        <w:rPr>
          <w:rFonts w:eastAsia="Times New Roman"/>
          <w:bCs/>
        </w:rPr>
        <w:t xml:space="preserve"> Δικαίου. </w:t>
      </w:r>
    </w:p>
    <w:p w14:paraId="1F84C7A1" w14:textId="77777777" w:rsidR="006C3A8A" w:rsidRDefault="00994779">
      <w:pPr>
        <w:spacing w:line="600" w:lineRule="auto"/>
        <w:ind w:firstLine="720"/>
        <w:jc w:val="both"/>
        <w:rPr>
          <w:rFonts w:eastAsia="Times New Roman"/>
          <w:bCs/>
        </w:rPr>
      </w:pPr>
      <w:r>
        <w:rPr>
          <w:rFonts w:eastAsia="Times New Roman"/>
          <w:bCs/>
        </w:rPr>
        <w:t xml:space="preserve">Κύριε Υπουργέ, το θέμα του υπολογισμού των επιχορηγήσεων στο μετοχικό κεφάλαιο του ΔΕΣΦΑ δεν προέκυψε σήμερα. Η συγκεκριμένη μεθοδολογία ακολουθήθηκε από το 2006. Αν ήταν λάθος ή σωστό, δεν αλλάζει με τον απαράδεκτο τρόπο με τον οποίο επιλέξατε να το κάνετε. Και μη μας λέτε ότι κόπτεστε για την βιομηχανία και τα κόστη της, γιατί εσείς και η κυβέρνησή σας, είτε με τις πράξεις σας είτε με τις παραλείψεις σας, κάνετε ό,τι μπορείτε για να πλήξετε την ανταγωνιστικότητά της, με την παράλογη και υπέρμετρη φορολογία, με τις ιδεοληπτικές σας αγκυλώσεις και με τον δυσκίνητο κρατικό κομματικό μηχανισμό που έχετε εγκαθιδρύσει. </w:t>
      </w:r>
    </w:p>
    <w:p w14:paraId="1F84C7A2" w14:textId="77777777" w:rsidR="006C3A8A" w:rsidRDefault="00994779">
      <w:pPr>
        <w:spacing w:line="600" w:lineRule="auto"/>
        <w:ind w:firstLine="720"/>
        <w:jc w:val="both"/>
        <w:rPr>
          <w:rFonts w:eastAsia="Times New Roman"/>
          <w:bCs/>
        </w:rPr>
      </w:pPr>
      <w:r>
        <w:rPr>
          <w:rFonts w:eastAsia="Times New Roman"/>
          <w:bCs/>
        </w:rPr>
        <w:t>Κύριε Υπουργέ, επιτέλους αντιληφθείτε το, οι επικίνδυνες κινήσεις και στην περίπτωση της αποκρατικοποίησης του ΔΕΣΦΑ, στρέφονται κατά του δημοσίου συμφέροντος. Τραυματίζουν βαθύτατα την αξιοπιστία της χώρας, επιδεινώνουν περισσότερο το οικονομικό κλίμα και επιπλέον, αποθαρρύνουν τους υποψήφιους επενδυτές που έχει τόσο πολύ ανάγκη η χώρα. Επιτέλους, συνδεθείτε με τον ρεαλισμό και καταλάβετε ότι η εμπιστοσύνη αποτελεί κυρίαρχη προϋπόθεση για να έρθουν επενδυτές στην Ελλάδα.</w:t>
      </w:r>
    </w:p>
    <w:p w14:paraId="1F84C7A3" w14:textId="77777777" w:rsidR="006C3A8A" w:rsidRDefault="00994779">
      <w:pPr>
        <w:spacing w:line="600" w:lineRule="auto"/>
        <w:ind w:firstLine="720"/>
        <w:jc w:val="both"/>
        <w:rPr>
          <w:rFonts w:eastAsia="Times New Roman"/>
          <w:bCs/>
        </w:rPr>
      </w:pPr>
      <w:r>
        <w:rPr>
          <w:rFonts w:eastAsia="Times New Roman"/>
          <w:bCs/>
        </w:rPr>
        <w:t xml:space="preserve">Κυρίες και κύριοι συνάδελφοι, το υπό συζήτηση νομοσχέδιο κατατέθηκε περιλαμβάνοντας το άρθρο 50, ρύθμιση-τροποποίηση που καταργούσε την κατά παρέκκλιση δόμηση σε αγροτική γη υψηλής παραγωγικότητας και είναι πράγματι θετικό που </w:t>
      </w:r>
      <w:proofErr w:type="spellStart"/>
      <w:r>
        <w:rPr>
          <w:rFonts w:eastAsia="Times New Roman"/>
          <w:bCs/>
        </w:rPr>
        <w:t>απεσύρθη</w:t>
      </w:r>
      <w:proofErr w:type="spellEnd"/>
      <w:r>
        <w:rPr>
          <w:rFonts w:eastAsia="Times New Roman"/>
          <w:bCs/>
        </w:rPr>
        <w:t xml:space="preserve">, μετά από εποικοδομητικές πιέσεις που ασκήθηκαν και από την πλευρά της Νέας Δημοκρατίας. Και είναι θετικό, γιατί όπως σας προτείναμε, θα πρέπει να προηγηθεί ένας ουσιαστικός και επιστημονικά τεκμηριωμένος διάλογος για τον γενικότερο χωροταξικό σχεδιασμό της χώρας. </w:t>
      </w:r>
    </w:p>
    <w:p w14:paraId="1F84C7A4" w14:textId="77777777" w:rsidR="006C3A8A" w:rsidRDefault="00994779">
      <w:pPr>
        <w:spacing w:line="600" w:lineRule="auto"/>
        <w:ind w:firstLine="720"/>
        <w:jc w:val="both"/>
        <w:rPr>
          <w:rFonts w:eastAsia="Times New Roman"/>
          <w:bCs/>
        </w:rPr>
      </w:pPr>
      <w:r>
        <w:rPr>
          <w:rFonts w:eastAsia="Times New Roman"/>
          <w:bCs/>
        </w:rPr>
        <w:t xml:space="preserve">Στο νομοσχέδιο προβλέπεται η σύσταση και λειτουργία δύο αρχών, της </w:t>
      </w:r>
      <w:proofErr w:type="spellStart"/>
      <w:r>
        <w:rPr>
          <w:rFonts w:eastAsia="Times New Roman"/>
          <w:bCs/>
        </w:rPr>
        <w:t>αδειοδοτούσας</w:t>
      </w:r>
      <w:proofErr w:type="spellEnd"/>
      <w:r>
        <w:rPr>
          <w:rFonts w:eastAsia="Times New Roman"/>
          <w:bCs/>
        </w:rPr>
        <w:t xml:space="preserve">, με αντικείμενο την έκδοση της σχετικής άδειας εκμετάλλευσης οικοπέδων υδρογονανθράκων στις ενδιαφερόμενες επιχειρήσεις και της αρμόδιας αρχής της οποίας ο χαρακτήρας είναι ρυθμιστικός και ελεγκτικός. Γεγονός είναι ότι στο μεταβατικό στάδιο και έως τη σύσταση της αρμόδιας αρχής, τις αρμοδιότητές της ασκεί η διαχειριστική εταιρεία υδρογονανθράκων. </w:t>
      </w:r>
    </w:p>
    <w:p w14:paraId="1F84C7A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εδώ εγείρονται ζητήματα σύγκρουσης συμφερόντων, καθώς ο διαχειριστής αναλαμβάνει και ρόλο ρυθμιστή, μια πρακτική που δεν είναι συμβατή με ό,τι ισχύει μέχρι και σήμερα. </w:t>
      </w:r>
    </w:p>
    <w:p w14:paraId="1F84C7A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οδηγία 30/2013 παρέχει κάλυψη ως προς τη σύγκρουση συμφερόντων, καθώς δίνει αυτή την εναλλακτική για τις περιπτώσεις που οι εγκαταστάσεις </w:t>
      </w:r>
      <w:proofErr w:type="spellStart"/>
      <w:r>
        <w:rPr>
          <w:rFonts w:eastAsia="Times New Roman" w:cs="Times New Roman"/>
          <w:szCs w:val="24"/>
        </w:rPr>
        <w:t>υπεράκτιων</w:t>
      </w:r>
      <w:proofErr w:type="spellEnd"/>
      <w:r>
        <w:rPr>
          <w:rFonts w:eastAsia="Times New Roman" w:cs="Times New Roman"/>
          <w:szCs w:val="24"/>
        </w:rPr>
        <w:t xml:space="preserve"> εργασιών δεν ξεπερνούν τις έξι, ωστόσο, κύριε Υπουργέ, είναι απολύτως απαραίτητο και κρίσιμο να μας ξεκαθαρίσετε κάποια σοβαρά θέματα, όπως ποια είναι η σημερινή στελέχωση της ΕΔΕΥ, προκειμένου να μπορέσει να αναλάβει και να </w:t>
      </w:r>
      <w:proofErr w:type="spellStart"/>
      <w:r>
        <w:rPr>
          <w:rFonts w:eastAsia="Times New Roman" w:cs="Times New Roman"/>
          <w:szCs w:val="24"/>
        </w:rPr>
        <w:t>αντεπεξέλθει</w:t>
      </w:r>
      <w:proofErr w:type="spellEnd"/>
      <w:r>
        <w:rPr>
          <w:rFonts w:eastAsia="Times New Roman" w:cs="Times New Roman"/>
          <w:szCs w:val="24"/>
        </w:rPr>
        <w:t xml:space="preserve"> άμεσα στις σχετικές αρμοδιότητές με την ψήφιση του νόμου. Άραγε, η ΕΔΕΥ θα κινηθεί άμεσα για τον έλεγχο στο κοίτασμα του Πρίνου ή θα επικαλεστείτε μήπως το επιχείρημα αλλαγής του εσωτερικού κανονισμού λειτουργίας και τις εκκρεμείς αποσπάσεις υπαλλήλων; </w:t>
      </w:r>
    </w:p>
    <w:p w14:paraId="1F84C7A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Τι κάνετε με το θέμα της διοίκησης της ΕΔΕΥ; Έχει οριστεί η διοίκηση; Πότε συνεδρίασε τελευταία φορά το διοικητικό συμβούλιο; Τελικά σήμερα λειτουργεί η ΕΔΕΥ; Και αν λειτουργεί, γιατί μόλις πριν από λίγες ημέρες, κύριε Υπουργέ, δηλώσατε πως αυτή τη στιγμή εξετάζονται οι προσφορές, δύο σε αριθμό, για τα είκοσι οικόπεδα του Ιονίου; Γιατί χρειάστηκε ένας και πλέον χρόνος για να εξεταστούν οι δύο προσφορές; Τι κάνει το Υπουργείο, η ΕΔΕΥ για τα χερσαία οικόπεδα υδρογονανθράκων;</w:t>
      </w:r>
    </w:p>
    <w:p w14:paraId="1F84C7A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πρέπει να τονιστεί δε ότι το 2014 η Κυβέρνηση το θέμα των υδρογονανθράκων το είχε πολύ ψηλά στις προτεραιότητες, θαλάσσια και χερσαία οικόπεδα σε διαγωνιστική διαδικασία. </w:t>
      </w:r>
    </w:p>
    <w:p w14:paraId="1F84C7A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Μπορείτε να μας πείτε, ειδικά για τα χερσαία, Άρτα, Πρέβεζα, Αιτωλοακαρνανία, βορειοδυτική Πελοπόννησο γιατί δεν υπογράφονται οι σχετικές συμβάσεις; Έχετε υπολογίσει το κόστος της κωλυσιεργίας; Έχετε υπολογίσει το κόστος των άμεσων επενδύσεων που δεν έγιναν; Έχετε υπολογίσει την απώλεια των θέσεων εργασίας; </w:t>
      </w:r>
    </w:p>
    <w:p w14:paraId="1F84C7A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άρθρο 41 προβλέπεται παράταση για πέντε χρόνια στις άδειες εκμετάλλευσης και μίσθωσης των λατομείων. Η παράταση πιστεύουμε ότι πρέπει να είναι μεγαλύτερης διάρκειας, διότι και ο Σύνδεσμος Μεταλλευτικών Επιχειρήσεων έχει προτείνει να δοθεί νομοθετικά η δυνατότητα παράτασης δέκα ετών. Αποτελεί μια πιο σταθερή λύση μέχρι, βέβαια, να εκδοθεί ο απαραίτητος λατομικός νόμος, που θα διευθετεί μόνιμα το θέμα και θα επιλύει και άλλα αναδρομικά προβλήματα.</w:t>
      </w:r>
    </w:p>
    <w:p w14:paraId="1F84C7A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σαφώς υπέρ της ενσωμάτωσης της κοινοτικής οδηγίας. Όμως, θεωρούμε ότι είναι επιβεβλημένο και αναγκαίο να δώσετε ουσιαστικές απαντήσεις και λύσεις στα θέματα που έχουμε θέσει εδώ και πολλές μέρες στο νομοσχέδιο. Και σαφέστατα είναι επιβεβλημένο να δείξετε ιδιαίτερη υπευθυνότητα στο θέμα της αποκρατικοποίησης του ΔΕΣΦΑ. Δεν είναι δυνατόν ο αρμόδιος Υπουργός με μονομερείς ενέργειες να θέτει σε αμφισβήτηση συμφωνία, που έγινε στη βάση διεθνούς διαγωνισμού, να υποβαθμίζει τον ρόλο της ΡΑΕ, να μην συνεννοείται με το ΤΑΙΠΕΔ, να αποφασίζει για τη μείωση της αξίας της εταιρείας και την αποτίμηση της περιουσίας της εταιρείας κατά εκατοντάδες εκατομμύρια ευρώ, προκαλώντας περαιτέρω επιδείνωση του οικονομικού κλίματος, και επιπλέον, να αδιαφορεί για τις σοβαρές </w:t>
      </w:r>
      <w:proofErr w:type="spellStart"/>
      <w:r>
        <w:rPr>
          <w:rFonts w:eastAsia="Times New Roman" w:cs="Times New Roman"/>
          <w:szCs w:val="24"/>
        </w:rPr>
        <w:t>γεωστρατηγικές</w:t>
      </w:r>
      <w:proofErr w:type="spellEnd"/>
      <w:r>
        <w:rPr>
          <w:rFonts w:eastAsia="Times New Roman" w:cs="Times New Roman"/>
          <w:szCs w:val="24"/>
        </w:rPr>
        <w:t xml:space="preserve"> και γεωπολιτικές διαστάσεις.</w:t>
      </w:r>
    </w:p>
    <w:p w14:paraId="1F84C7A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Όμως, το ίδιο δεν κάνατε και με τη συμφωνία με την «</w:t>
      </w:r>
      <w:r>
        <w:rPr>
          <w:rFonts w:eastAsia="Times New Roman" w:cs="Times New Roman"/>
          <w:szCs w:val="24"/>
          <w:lang w:val="en-US"/>
        </w:rPr>
        <w:t>COSCO</w:t>
      </w:r>
      <w:r>
        <w:rPr>
          <w:rFonts w:eastAsia="Times New Roman" w:cs="Times New Roman"/>
          <w:szCs w:val="24"/>
        </w:rPr>
        <w:t>»; Άλλα λέγατε, άλλα συμφωνούσατε και υπογράφατε, άλλα φέρατε στη Βουλή προς ψήφιση και μετά τρέχατε να τα αλλάξετε, εν όψει μάλιστα και του ταξιδιού του Πρωθυπουργού στην Κίνα.</w:t>
      </w:r>
    </w:p>
    <w:p w14:paraId="1F84C7A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Αυτές είναι αδιανόητες πρακτικές, που ζημιώνουν τη χώρα, και προσπαθήστε να αντιληφθείτε, έστω και με μεγάλη καθυστέρηση, ότι απαιτείται στάση ευθύνης, η οποία να εκπέμπει ξεκάθαρα μηνύματα σοβαρότητας και αξιοπιστίας τόσο προς τους Έλληνες πολίτες, αλλά και προς τους διεθνείς επενδυτές.</w:t>
      </w:r>
    </w:p>
    <w:p w14:paraId="1F84C7A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Κυβέρνησή σας και ο κύριος Πρωθυπουργός δεν μπορεί να μιλάει για δίκαιη ανάπτυξη και επενδύσεις, όταν μέσω των </w:t>
      </w:r>
      <w:proofErr w:type="spellStart"/>
      <w:r>
        <w:rPr>
          <w:rFonts w:eastAsia="Times New Roman" w:cs="Times New Roman"/>
          <w:szCs w:val="24"/>
        </w:rPr>
        <w:t>πράξεών</w:t>
      </w:r>
      <w:proofErr w:type="spellEnd"/>
      <w:r>
        <w:rPr>
          <w:rFonts w:eastAsia="Times New Roman" w:cs="Times New Roman"/>
          <w:szCs w:val="24"/>
        </w:rPr>
        <w:t xml:space="preserve"> σας αποδεικνύεται ότι για εσάς η ανάπτυξη είναι πεδίο πειραματισμών, ανερμάτιστων </w:t>
      </w:r>
      <w:proofErr w:type="spellStart"/>
      <w:r>
        <w:rPr>
          <w:rFonts w:eastAsia="Times New Roman" w:cs="Times New Roman"/>
          <w:szCs w:val="24"/>
        </w:rPr>
        <w:t>τακτικισμών</w:t>
      </w:r>
      <w:proofErr w:type="spellEnd"/>
      <w:r>
        <w:rPr>
          <w:rFonts w:eastAsia="Times New Roman" w:cs="Times New Roman"/>
          <w:szCs w:val="24"/>
        </w:rPr>
        <w:t xml:space="preserve"> και ιδεολογικών εμμονών, που ζημιώνουν την ελληνική οικονομία και απαξιώνουν την εικόνα της Ελλάδας στο εξωτερικό.</w:t>
      </w:r>
    </w:p>
    <w:p w14:paraId="1F84C7A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84C7B0" w14:textId="77777777" w:rsidR="006C3A8A" w:rsidRDefault="0099477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84C7B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Κύριε Πρόεδρε, μπορώ να έχω τον λόγο; </w:t>
      </w:r>
    </w:p>
    <w:p w14:paraId="1F84C7B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θα σας απηύθυνα τον λόγο, ζητώντας σας να μιλήσετε για την τροπολογία, που μόλις κατατέθηκε και έχει μοιραστεί στις Κοινοβουλευτικές Ομάδες.</w:t>
      </w:r>
    </w:p>
    <w:p w14:paraId="1F84C7B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F84C7B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Ευχαριστώ, κύριε Πρόεδρε.</w:t>
      </w:r>
    </w:p>
    <w:p w14:paraId="1F84C7B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ήθελα να μιλήσω για ένα λεπτό. Πρόκειται για την τροπολογία που σας έλεγα και στην παρέμβασή μου και αφορά το ΙΓΜΕ και ουσιαστικά αποσαφηνίζει ότι καλύπτονται με τα έξοδα για εκτός έδρας όλες οι ειδικότητες που συμμετέχουν στα συνεργεία που στέλνουν τα ΙΓΜΕ. </w:t>
      </w:r>
    </w:p>
    <w:p w14:paraId="1F84C7B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Την δεύτερη τροπολογία, την οποία δεν προλάβαμε να καταθέσουμε και θα πάει σε άλλο νομοσχέδιο, θα τη συζητήσουμε. Είναι αυτή που διευρύνει λίγο τα όρια των ημερών για αποζημίωση. </w:t>
      </w:r>
    </w:p>
    <w:p w14:paraId="1F84C7B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Επίσης, θέλω να διευκρινίσω ότι γίνεται αποδεκτή η τροπολογία, που ανέπτυξε ο κ. Παππάς με γενικό αριθμό 540 και ειδικό 37, καθώς και αυτή που ανέπτυξε η κ. </w:t>
      </w:r>
      <w:proofErr w:type="spellStart"/>
      <w:r>
        <w:rPr>
          <w:rFonts w:eastAsia="Times New Roman" w:cs="Times New Roman"/>
          <w:szCs w:val="24"/>
        </w:rPr>
        <w:t>Χρυσοβελώνη</w:t>
      </w:r>
      <w:proofErr w:type="spellEnd"/>
      <w:r>
        <w:rPr>
          <w:rFonts w:eastAsia="Times New Roman" w:cs="Times New Roman"/>
          <w:szCs w:val="24"/>
        </w:rPr>
        <w:t xml:space="preserve"> με γενικό αριθμό 572 και ειδικό 48 και η κ. </w:t>
      </w:r>
      <w:proofErr w:type="spellStart"/>
      <w:r>
        <w:rPr>
          <w:rFonts w:eastAsia="Times New Roman" w:cs="Times New Roman"/>
          <w:szCs w:val="24"/>
        </w:rPr>
        <w:t>Τζάκρη</w:t>
      </w:r>
      <w:proofErr w:type="spellEnd"/>
      <w:r>
        <w:rPr>
          <w:rFonts w:eastAsia="Times New Roman" w:cs="Times New Roman"/>
          <w:szCs w:val="24"/>
        </w:rPr>
        <w:t xml:space="preserve"> με γενικό αριθμό 576 και ειδικό 50. </w:t>
      </w:r>
    </w:p>
    <w:p w14:paraId="1F84C7B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F84C7B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Πρόεδρε, μπορώ να έχω τον λόγο επί της διαδικασίας;</w:t>
      </w:r>
    </w:p>
    <w:p w14:paraId="1F84C7B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Ευχαριστώ, κύριε Υπουργέ.</w:t>
      </w:r>
    </w:p>
    <w:p w14:paraId="1F84C7B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έχετε τον λόγο για ένα λεπτό. </w:t>
      </w:r>
    </w:p>
    <w:p w14:paraId="1F84C7B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Κύριε Πρόεδρε, κοιτάξτε, έχουν κατατεθεί οκτώ υπουργικές </w:t>
      </w:r>
      <w:r>
        <w:rPr>
          <w:rFonts w:eastAsia="Times New Roman"/>
          <w:szCs w:val="24"/>
        </w:rPr>
        <w:t>τροπολογίες</w:t>
      </w:r>
      <w:r>
        <w:rPr>
          <w:rFonts w:eastAsia="Times New Roman" w:cs="Times New Roman"/>
          <w:szCs w:val="24"/>
        </w:rPr>
        <w:t xml:space="preserve"> σε αυτό τα νομοσχέδιο. Οι έξι </w:t>
      </w:r>
      <w:r>
        <w:rPr>
          <w:rFonts w:eastAsia="Times New Roman"/>
          <w:bCs/>
        </w:rPr>
        <w:t>είναι</w:t>
      </w:r>
      <w:r>
        <w:rPr>
          <w:rFonts w:eastAsia="Times New Roman" w:cs="Times New Roman"/>
          <w:szCs w:val="24"/>
        </w:rPr>
        <w:t xml:space="preserve"> παντελώς άσχετες με το σχέδιο νόμου που συζητούμε. Η μία ήρθε σαράντα πέντε λεπτά πριν ξεκινήσει η σημερινή </w:t>
      </w:r>
      <w:r>
        <w:rPr>
          <w:rFonts w:eastAsia="Times New Roman"/>
          <w:szCs w:val="24"/>
        </w:rPr>
        <w:t>συζήτηση</w:t>
      </w:r>
      <w:r>
        <w:rPr>
          <w:rFonts w:eastAsia="Times New Roman" w:cs="Times New Roman"/>
          <w:szCs w:val="24"/>
        </w:rPr>
        <w:t xml:space="preserve"> και η τελευταία έρχεται μισή ώρα πριν τελειώσουμε. </w:t>
      </w:r>
    </w:p>
    <w:p w14:paraId="1F84C7B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Υπάρχει, κύριε Πρόεδρε, ένα όριο, και ας συμφωνούμε με τις περισσότερες από αυτές τις </w:t>
      </w:r>
      <w:r>
        <w:rPr>
          <w:rFonts w:eastAsia="Times New Roman"/>
          <w:szCs w:val="24"/>
        </w:rPr>
        <w:t>τροπολογίες</w:t>
      </w:r>
      <w:r>
        <w:rPr>
          <w:rFonts w:eastAsia="Times New Roman" w:cs="Times New Roman"/>
          <w:szCs w:val="24"/>
        </w:rPr>
        <w:t xml:space="preserve"> επί της ουσίας. Πρέπει, </w:t>
      </w:r>
      <w:r>
        <w:rPr>
          <w:rFonts w:eastAsia="Times New Roman" w:cs="Times New Roman"/>
          <w:bCs/>
          <w:shd w:val="clear" w:color="auto" w:fill="FFFFFF"/>
        </w:rPr>
        <w:t>όμως,</w:t>
      </w:r>
      <w:r>
        <w:rPr>
          <w:rFonts w:eastAsia="Times New Roman" w:cs="Times New Roman"/>
          <w:szCs w:val="24"/>
        </w:rPr>
        <w:t xml:space="preserve"> κάποια στιγμή να γίνει σεβαστή η κοινοβουλευτική </w:t>
      </w:r>
      <w:r>
        <w:rPr>
          <w:rFonts w:eastAsia="Times New Roman"/>
          <w:szCs w:val="24"/>
        </w:rPr>
        <w:t>διαδικασία</w:t>
      </w:r>
      <w:r>
        <w:rPr>
          <w:rFonts w:eastAsia="Times New Roman" w:cs="Times New Roman"/>
          <w:szCs w:val="24"/>
        </w:rPr>
        <w:t xml:space="preserve">. Για δύο από τις </w:t>
      </w:r>
      <w:r>
        <w:rPr>
          <w:rFonts w:eastAsia="Times New Roman"/>
          <w:szCs w:val="24"/>
        </w:rPr>
        <w:t>τροπολογίες</w:t>
      </w:r>
      <w:r>
        <w:rPr>
          <w:rFonts w:eastAsia="Times New Roman" w:cs="Times New Roman"/>
          <w:szCs w:val="24"/>
        </w:rPr>
        <w:t xml:space="preserve"> δεν </w:t>
      </w:r>
      <w:r>
        <w:rPr>
          <w:rFonts w:eastAsia="Times New Roman"/>
          <w:bCs/>
        </w:rPr>
        <w:t>ήρθε καν ο αρμόδιος Υπουργός, για να τις αναπτύξει.</w:t>
      </w:r>
    </w:p>
    <w:p w14:paraId="1F84C7BE" w14:textId="77777777" w:rsidR="006C3A8A" w:rsidRDefault="00994779">
      <w:pPr>
        <w:spacing w:line="600" w:lineRule="auto"/>
        <w:ind w:firstLine="720"/>
        <w:jc w:val="both"/>
        <w:rPr>
          <w:rFonts w:eastAsia="Times New Roman"/>
          <w:bCs/>
        </w:rPr>
      </w:pPr>
      <w:r>
        <w:rPr>
          <w:rFonts w:eastAsia="Times New Roman"/>
          <w:b/>
          <w:bCs/>
        </w:rPr>
        <w:t xml:space="preserve">ΠΑΝΑΓΙΩΤΗΣ (ΠΑΝΟΣ) ΣΚΟΥΡΛΕΤΗΣ (Υπουργός Περιβάλλοντος και ενέργειας): </w:t>
      </w:r>
      <w:r>
        <w:rPr>
          <w:rFonts w:eastAsia="Times New Roman"/>
          <w:bCs/>
        </w:rPr>
        <w:t xml:space="preserve">Ποιες λέτε; </w:t>
      </w:r>
    </w:p>
    <w:p w14:paraId="1F84C7B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Αναφέρομαι στο Υπουργείο Παιδείας. </w:t>
      </w:r>
    </w:p>
    <w:p w14:paraId="1F84C7C0" w14:textId="77777777" w:rsidR="006C3A8A" w:rsidRDefault="00994779">
      <w:pPr>
        <w:spacing w:line="600" w:lineRule="auto"/>
        <w:ind w:firstLine="720"/>
        <w:jc w:val="both"/>
        <w:rPr>
          <w:rFonts w:eastAsia="Times New Roman"/>
          <w:b/>
          <w:bCs/>
        </w:rPr>
      </w:pPr>
      <w:r>
        <w:rPr>
          <w:rFonts w:eastAsia="Times New Roman"/>
          <w:b/>
          <w:bCs/>
        </w:rPr>
        <w:t xml:space="preserve">ΠΑΝΑΓΙΩΤΗΣ (ΠΑΝΟΣ) ΣΚΟΥΡΛΕΤΗΣ (Υπουργός Περιβάλλοντος και ενέργειας): </w:t>
      </w:r>
      <w:r>
        <w:rPr>
          <w:rFonts w:eastAsia="Times New Roman"/>
          <w:bCs/>
        </w:rPr>
        <w:t xml:space="preserve">Λάθος κάνετε. Ήταν στις επιτροπές. Έχουν ενσωματωθεί στο νομοσχέδιο και αυτή είναι η ουσία. </w:t>
      </w:r>
    </w:p>
    <w:p w14:paraId="1F84C7C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Στην Ολομέλεια ήρθε ο Υπουργός; Ήρθαν οι άλλοι Υπουργοί. Μιλάμε για δύο υπουργικές </w:t>
      </w:r>
      <w:r>
        <w:rPr>
          <w:rFonts w:eastAsia="Times New Roman"/>
          <w:szCs w:val="24"/>
        </w:rPr>
        <w:t>τροπολογίες</w:t>
      </w:r>
      <w:r>
        <w:rPr>
          <w:rFonts w:eastAsia="Times New Roman" w:cs="Times New Roman"/>
          <w:szCs w:val="24"/>
        </w:rPr>
        <w:t xml:space="preserve">. Δεν ήρθε καν ο Υπουργός να τις αναπτύξει. </w:t>
      </w:r>
    </w:p>
    <w:p w14:paraId="1F84C7C2" w14:textId="77777777" w:rsidR="006C3A8A" w:rsidRDefault="00994779">
      <w:pPr>
        <w:spacing w:line="600" w:lineRule="auto"/>
        <w:ind w:firstLine="720"/>
        <w:jc w:val="both"/>
        <w:rPr>
          <w:rFonts w:eastAsia="Times New Roman" w:cs="Times New Roman"/>
        </w:rPr>
      </w:pPr>
      <w:r>
        <w:rPr>
          <w:rFonts w:eastAsia="Times New Roman" w:cs="Times New Roman"/>
          <w:szCs w:val="24"/>
        </w:rPr>
        <w:t xml:space="preserve">Ο Πρόεδρος της </w:t>
      </w:r>
      <w:r>
        <w:rPr>
          <w:rFonts w:eastAsia="Times New Roman" w:cs="Times New Roman"/>
        </w:rPr>
        <w:t xml:space="preserve">Νέας Δημοκρατίας, κύριε Πρόεδρε, έχει αποστείλει μια επιστολή στις 14 Ιουνίου στον </w:t>
      </w:r>
      <w:r>
        <w:rPr>
          <w:rFonts w:eastAsia="Times New Roman"/>
        </w:rPr>
        <w:t>Πρόεδρο της Βουλής</w:t>
      </w:r>
      <w:r>
        <w:rPr>
          <w:rFonts w:eastAsia="Times New Roman" w:cs="Times New Roman"/>
        </w:rPr>
        <w:t xml:space="preserve"> –και ολοκληρώνω- όπου αναφέρεται </w:t>
      </w:r>
      <w:r>
        <w:rPr>
          <w:rFonts w:eastAsia="Times New Roman"/>
          <w:bCs/>
        </w:rPr>
        <w:t>συγκεκριμένα</w:t>
      </w:r>
      <w:r>
        <w:rPr>
          <w:rFonts w:eastAsia="Times New Roman" w:cs="Times New Roman"/>
        </w:rPr>
        <w:t xml:space="preserve"> στον -αν θέλετε- εμπαιγμό της κοινοβουλευτικής </w:t>
      </w:r>
      <w:r>
        <w:rPr>
          <w:rFonts w:eastAsia="Times New Roman"/>
        </w:rPr>
        <w:t>διαδικασία</w:t>
      </w:r>
      <w:r>
        <w:rPr>
          <w:rFonts w:eastAsia="Times New Roman" w:cs="Times New Roman"/>
        </w:rPr>
        <w:t xml:space="preserve">ς. Σε αυτή την επιστολή ακόμα δεν έχουμε λάβει απάντηση και βλέπουμε ακόμα και να κατατίθενται </w:t>
      </w:r>
      <w:r>
        <w:rPr>
          <w:rFonts w:eastAsia="Times New Roman"/>
        </w:rPr>
        <w:t>τροπολογίες</w:t>
      </w:r>
      <w:r>
        <w:rPr>
          <w:rFonts w:eastAsia="Times New Roman" w:cs="Times New Roman"/>
        </w:rPr>
        <w:t xml:space="preserve"> στην εκπνοή του χρόνου της </w:t>
      </w:r>
      <w:r>
        <w:rPr>
          <w:rFonts w:eastAsia="Times New Roman"/>
        </w:rPr>
        <w:t>συζήτησης</w:t>
      </w:r>
      <w:r>
        <w:rPr>
          <w:rFonts w:eastAsia="Times New Roman" w:cs="Times New Roman"/>
        </w:rPr>
        <w:t xml:space="preserve"> και μάλιστα χωρίς να έρχονται καν οι αρμόδιοι Υπουργοί να τις αναπτύξουν. </w:t>
      </w:r>
    </w:p>
    <w:p w14:paraId="1F84C7C3" w14:textId="77777777" w:rsidR="006C3A8A" w:rsidRDefault="00994779">
      <w:pPr>
        <w:spacing w:line="600" w:lineRule="auto"/>
        <w:ind w:firstLine="720"/>
        <w:jc w:val="both"/>
        <w:rPr>
          <w:rFonts w:eastAsia="Times New Roman"/>
          <w:bCs/>
          <w:shd w:val="clear" w:color="auto" w:fill="FFFFFF"/>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Καμμία αντίρρηση, κυρία </w:t>
      </w:r>
      <w:proofErr w:type="spellStart"/>
      <w:r>
        <w:rPr>
          <w:rFonts w:eastAsia="Times New Roman"/>
          <w:bCs/>
        </w:rPr>
        <w:t>Κεραμέως</w:t>
      </w:r>
      <w:proofErr w:type="spellEnd"/>
      <w:r>
        <w:rPr>
          <w:rFonts w:eastAsia="Times New Roman"/>
          <w:bCs/>
        </w:rPr>
        <w:t xml:space="preserve">. Νομίζω ότι όλες οι </w:t>
      </w:r>
      <w:r>
        <w:rPr>
          <w:rFonts w:eastAsia="Times New Roman"/>
          <w:bCs/>
          <w:shd w:val="clear" w:color="auto" w:fill="FFFFFF"/>
        </w:rPr>
        <w:t xml:space="preserve">Κοινοβουλευτικές Ομάδες κατά καιρούς έχουν εκφράσει τις αντιρρήσεις τους -τις έντονες θα έλεγα- σε ό,τι αφορά τα ζητήματα των τροπολογιών και άλλων ζητημάτων, που αφορούν την κοινοβουλευτική διαδικασία. </w:t>
      </w:r>
    </w:p>
    <w:p w14:paraId="1F84C7C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Πρέπει κάτι να κάνετε, κύριε Πρόεδρε. Κατ’ ελάχιστον, να έρχονται οι Υπουργοί. </w:t>
      </w:r>
    </w:p>
    <w:p w14:paraId="1F84C7C5"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shd w:val="clear" w:color="auto" w:fill="FFFFFF"/>
        </w:rPr>
        <w:t xml:space="preserve">Γνωρίζετε, επίσης, πολύ καλά ότι αρμόδιο όργανο για να συζητηθεί αυτό, επιτρέψτε μου τη λέξη είναι η Διάσκεψη των Προέδρων. Έτσι, λοιπόν, στην επόμενη Διάσκεψη των Προέδρων να συζητηθεί εκ νέου. </w:t>
      </w:r>
    </w:p>
    <w:p w14:paraId="1F84C7C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w:t>
      </w:r>
      <w:r>
        <w:rPr>
          <w:rFonts w:eastAsia="Times New Roman"/>
          <w:bCs/>
        </w:rPr>
        <w:t>Είναι</w:t>
      </w:r>
      <w:r>
        <w:rPr>
          <w:rFonts w:eastAsia="Times New Roman" w:cs="Times New Roman"/>
          <w:szCs w:val="24"/>
        </w:rPr>
        <w:t xml:space="preserve"> στη δική σας αρμοδιότητα να καλείτε τους Υπουργούς. </w:t>
      </w:r>
    </w:p>
    <w:p w14:paraId="1F84C7C7" w14:textId="77777777" w:rsidR="006C3A8A" w:rsidRDefault="00994779">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Στη διακριτική ευχέρεια του </w:t>
      </w:r>
      <w:proofErr w:type="spellStart"/>
      <w:r>
        <w:rPr>
          <w:rFonts w:eastAsia="Times New Roman"/>
          <w:bCs/>
        </w:rPr>
        <w:t>Προεδρεύοντος</w:t>
      </w:r>
      <w:proofErr w:type="spellEnd"/>
      <w:r>
        <w:rPr>
          <w:rFonts w:eastAsia="Times New Roman"/>
          <w:bCs/>
        </w:rPr>
        <w:t xml:space="preserve"> είναι να καλέσει το Σώμα για το αν κάνει δεκτή ή όχι μια τροπολογία, η οποία είναι εκπρόθεσμη. Αυτό λέει ο κανονισμός. Συνεκτιμήστε, λοιπόν…</w:t>
      </w:r>
    </w:p>
    <w:p w14:paraId="1F84C7C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Κύριε Πρόεδρε, να ζητήσετε να παρευρίσκονται οι Υπουργοί. </w:t>
      </w:r>
    </w:p>
    <w:p w14:paraId="1F84C7C9"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Ανοικτά σας το λέω. Συνεκτιμήστε, λοιπόν, τι περιέχει η τροπολογία και αναλόγως αποφασίζουμε, αλλά δεν είναι θέμα, το οποίο θα λύσουμε εδώ. </w:t>
      </w:r>
    </w:p>
    <w:p w14:paraId="1F84C7CA" w14:textId="77777777" w:rsidR="006C3A8A" w:rsidRDefault="00994779">
      <w:pPr>
        <w:spacing w:line="600" w:lineRule="auto"/>
        <w:ind w:firstLine="720"/>
        <w:jc w:val="both"/>
        <w:rPr>
          <w:rFonts w:eastAsia="Times New Roman"/>
          <w:bCs/>
        </w:rPr>
      </w:pPr>
      <w:r>
        <w:rPr>
          <w:rFonts w:eastAsia="Times New Roman" w:cs="Times New Roman"/>
          <w:b/>
          <w:szCs w:val="24"/>
        </w:rPr>
        <w:t>ΝΙΚΗ ΚΕΡΑΜΕΩΣ:</w:t>
      </w:r>
      <w:r>
        <w:rPr>
          <w:rFonts w:eastAsia="Times New Roman" w:cs="Times New Roman"/>
          <w:szCs w:val="24"/>
        </w:rPr>
        <w:t xml:space="preserve"> Κύριε Πρόεδρε,…</w:t>
      </w:r>
    </w:p>
    <w:p w14:paraId="1F84C7CB" w14:textId="77777777" w:rsidR="006C3A8A" w:rsidRDefault="00994779">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Κυρία </w:t>
      </w:r>
      <w:proofErr w:type="spellStart"/>
      <w:r>
        <w:rPr>
          <w:rFonts w:eastAsia="Times New Roman"/>
          <w:bCs/>
        </w:rPr>
        <w:t>Κεραμέως</w:t>
      </w:r>
      <w:proofErr w:type="spellEnd"/>
      <w:r>
        <w:rPr>
          <w:rFonts w:eastAsia="Times New Roman"/>
          <w:bCs/>
        </w:rPr>
        <w:t xml:space="preserve">, ακούστηκε η άποψή σας. Είναι καταγεγραμμένη. Στη Διάσκεψη των Προέδρων θα το συζητήσουμε. </w:t>
      </w:r>
    </w:p>
    <w:p w14:paraId="1F84C7CC" w14:textId="77777777" w:rsidR="006C3A8A" w:rsidRDefault="00994779">
      <w:pPr>
        <w:spacing w:line="600" w:lineRule="auto"/>
        <w:ind w:firstLine="720"/>
        <w:jc w:val="both"/>
        <w:rPr>
          <w:rFonts w:eastAsia="Times New Roman"/>
          <w:bCs/>
        </w:rPr>
      </w:pPr>
      <w:r>
        <w:rPr>
          <w:rFonts w:eastAsia="Times New Roman"/>
          <w:bCs/>
        </w:rPr>
        <w:t xml:space="preserve">Τον λόγο έχει ο Κοινοβουλευτικός Εκπρόσωπος του ΣΥΡΙΖΑ, κ. </w:t>
      </w:r>
      <w:proofErr w:type="spellStart"/>
      <w:r>
        <w:rPr>
          <w:rFonts w:eastAsia="Times New Roman"/>
          <w:bCs/>
        </w:rPr>
        <w:t>Φάμελλος</w:t>
      </w:r>
      <w:proofErr w:type="spellEnd"/>
      <w:r>
        <w:rPr>
          <w:rFonts w:eastAsia="Times New Roman"/>
          <w:bCs/>
        </w:rPr>
        <w:t xml:space="preserve">. </w:t>
      </w:r>
    </w:p>
    <w:p w14:paraId="1F84C7C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Υπουργέ, </w:t>
      </w:r>
      <w:r>
        <w:rPr>
          <w:rFonts w:eastAsia="Times New Roman"/>
          <w:szCs w:val="24"/>
        </w:rPr>
        <w:t>κυρίες και κύριοι συνάδελφοι</w:t>
      </w:r>
      <w:r>
        <w:rPr>
          <w:rFonts w:eastAsia="Times New Roman" w:cs="Times New Roman"/>
          <w:szCs w:val="24"/>
        </w:rPr>
        <w:t xml:space="preserve">, ξεκινώντας την τοποθέτησή μου για το νομοσχέδιο, θα ήθελα να αναφερθώ και εγώ στο θέμα των </w:t>
      </w:r>
      <w:r>
        <w:rPr>
          <w:rFonts w:eastAsia="Times New Roman"/>
          <w:szCs w:val="24"/>
        </w:rPr>
        <w:t>τροπολογιών</w:t>
      </w:r>
      <w:r>
        <w:rPr>
          <w:rFonts w:eastAsia="Times New Roman" w:cs="Times New Roman"/>
          <w:szCs w:val="24"/>
        </w:rPr>
        <w:t xml:space="preserve">, γιατί μετά την παρέμβαση της κ. </w:t>
      </w:r>
      <w:proofErr w:type="spellStart"/>
      <w:r>
        <w:rPr>
          <w:rFonts w:eastAsia="Times New Roman" w:cs="Times New Roman"/>
          <w:szCs w:val="24"/>
        </w:rPr>
        <w:t>Κεραμέως</w:t>
      </w:r>
      <w:proofErr w:type="spellEnd"/>
      <w:r>
        <w:rPr>
          <w:rFonts w:eastAsia="Times New Roman" w:cs="Times New Roman"/>
          <w:szCs w:val="24"/>
        </w:rPr>
        <w:t xml:space="preserve">, θεώρησα σκόπιμο να ελέγξω το θέμα, παρ’ ότι είχα δει τις καταστάσεις. </w:t>
      </w:r>
    </w:p>
    <w:p w14:paraId="1F84C7C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Εδώ θέλω να πω ότι καλό </w:t>
      </w:r>
      <w:r>
        <w:rPr>
          <w:rFonts w:eastAsia="Times New Roman"/>
          <w:bCs/>
        </w:rPr>
        <w:t>είναι</w:t>
      </w:r>
      <w:r>
        <w:rPr>
          <w:rFonts w:eastAsia="Times New Roman" w:cs="Times New Roman"/>
          <w:szCs w:val="24"/>
        </w:rPr>
        <w:t xml:space="preserve"> να ακολουθούμε τις παρεμβάσεις του </w:t>
      </w:r>
      <w:r>
        <w:rPr>
          <w:rFonts w:eastAsia="Times New Roman"/>
          <w:bCs/>
        </w:rPr>
        <w:t>Αρχηγού της Αξιωματικής Αντιπολίτευσης.</w:t>
      </w:r>
      <w:r>
        <w:rPr>
          <w:rFonts w:eastAsia="Times New Roman" w:cs="Times New Roman"/>
          <w:szCs w:val="24"/>
        </w:rPr>
        <w:t xml:space="preserve"> Ως </w:t>
      </w:r>
      <w:r>
        <w:rPr>
          <w:rFonts w:eastAsia="Times New Roman" w:cs="Times New Roman"/>
          <w:bCs/>
          <w:shd w:val="clear" w:color="auto" w:fill="FFFFFF"/>
        </w:rPr>
        <w:t>Κοινοβουλευτική Εκπρόσωπο</w:t>
      </w:r>
      <w:r>
        <w:rPr>
          <w:rFonts w:eastAsia="Times New Roman" w:cs="Times New Roman"/>
          <w:szCs w:val="24"/>
        </w:rPr>
        <w:t xml:space="preserve">ς καλά κάνετε και </w:t>
      </w:r>
      <w:r>
        <w:rPr>
          <w:rFonts w:eastAsia="Times New Roman" w:cs="Times New Roman"/>
        </w:rPr>
        <w:t>δί</w:t>
      </w:r>
      <w:r>
        <w:rPr>
          <w:rFonts w:eastAsia="Times New Roman" w:cs="Times New Roman"/>
          <w:szCs w:val="24"/>
        </w:rPr>
        <w:t xml:space="preserve">νετε μια συνέχεια στην Ολομέλεια, αλλά διαπιστώνω ότι από τις βουλευτικές </w:t>
      </w:r>
      <w:r>
        <w:rPr>
          <w:rFonts w:eastAsia="Times New Roman"/>
          <w:szCs w:val="24"/>
        </w:rPr>
        <w:t>τροπολογίες</w:t>
      </w:r>
      <w:r>
        <w:rPr>
          <w:rFonts w:eastAsia="Times New Roman" w:cs="Times New Roman"/>
          <w:szCs w:val="24"/>
        </w:rPr>
        <w:t xml:space="preserve"> μόνο μία ήταν εκπρόθεσμος. Όλες οι υπόλοιπες αντιστοιχούν στο </w:t>
      </w:r>
      <w:r>
        <w:rPr>
          <w:rFonts w:eastAsia="Times New Roman" w:cs="Times New Roman"/>
          <w:bCs/>
          <w:shd w:val="clear" w:color="auto" w:fill="FFFFFF"/>
        </w:rPr>
        <w:t>δικαίωμα</w:t>
      </w:r>
      <w:r>
        <w:rPr>
          <w:rFonts w:eastAsia="Times New Roman" w:cs="Times New Roman"/>
          <w:szCs w:val="24"/>
        </w:rPr>
        <w:t xml:space="preserve"> των Βουλευτών να συμβάλλουν στο κοινοβουλευτικό έργο. </w:t>
      </w:r>
      <w:r>
        <w:rPr>
          <w:rFonts w:eastAsia="Times New Roman"/>
          <w:bCs/>
        </w:rPr>
        <w:t>Μ</w:t>
      </w:r>
      <w:r>
        <w:rPr>
          <w:rFonts w:eastAsia="Times New Roman" w:cs="Times New Roman"/>
          <w:szCs w:val="24"/>
        </w:rPr>
        <w:t xml:space="preserve">ήπως οι δικές σας παρεμβάσεις μερικές φορές οδηγούν στα άκρα και περιορίζουν το κοινοβουλευτικό έργο; </w:t>
      </w:r>
    </w:p>
    <w:p w14:paraId="1F84C7C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Έχουμε προσπαθήσει το τελευταίο διάστημα να περιορίζουμε τις εκπρόθεσμες και να κάνουμε την κοινοβουλευτική δουλειά πολύ πιο οργανωμένη. Θα ήθελα να εκτιμήσετε αυτή την προσπάθεια και να συμβάλλετε </w:t>
      </w:r>
      <w:r>
        <w:rPr>
          <w:rFonts w:eastAsia="Times New Roman" w:cs="Times New Roman"/>
        </w:rPr>
        <w:t>χωρίς</w:t>
      </w:r>
      <w:r>
        <w:rPr>
          <w:rFonts w:eastAsia="Times New Roman" w:cs="Times New Roman"/>
          <w:szCs w:val="24"/>
        </w:rPr>
        <w:t xml:space="preserve"> να δημιουργείτε τεχνικές εντάσεις, μιας και πολύ νωρίτερα από τη σημερινή συνεδρίαση –τρεις βδομάδες πριν- και οι δύο Υπουργοί ήρθαν στην επιτροπή και παρουσίασαν τις δικές τους </w:t>
      </w:r>
      <w:r>
        <w:rPr>
          <w:rFonts w:eastAsia="Times New Roman"/>
          <w:szCs w:val="24"/>
        </w:rPr>
        <w:t>τροπολογίες</w:t>
      </w:r>
      <w:r>
        <w:rPr>
          <w:rFonts w:eastAsia="Times New Roman" w:cs="Times New Roman"/>
          <w:szCs w:val="24"/>
        </w:rPr>
        <w:t xml:space="preserve">. </w:t>
      </w:r>
    </w:p>
    <w:p w14:paraId="1F84C7D0" w14:textId="77777777" w:rsidR="006C3A8A" w:rsidRDefault="00994779">
      <w:pPr>
        <w:spacing w:line="600" w:lineRule="auto"/>
        <w:ind w:firstLine="720"/>
        <w:jc w:val="both"/>
        <w:rPr>
          <w:rFonts w:eastAsia="Times New Roman" w:cs="Times New Roman"/>
          <w:szCs w:val="24"/>
        </w:rPr>
      </w:pP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w:t>
      </w:r>
      <w:r>
        <w:rPr>
          <w:rFonts w:eastAsia="Times New Roman" w:cs="Times New Roman"/>
          <w:szCs w:val="24"/>
        </w:rPr>
        <w:t xml:space="preserve">η εκτίμησή σας αυτή ήταν. Αποδεκτή. Το δεχόμαστε και ως κριτική. Θα γίνουμε άριστοι, αν όχι καλύτεροι από αυτό που είμαστε τώρα, τουλάχιστον από το παρελθόν που ζήσαμε. </w:t>
      </w:r>
    </w:p>
    <w:p w14:paraId="1F84C7D1" w14:textId="77777777" w:rsidR="006C3A8A" w:rsidRDefault="00994779">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η σημερινή </w:t>
      </w:r>
      <w:r>
        <w:rPr>
          <w:rFonts w:eastAsia="Times New Roman"/>
          <w:szCs w:val="24"/>
        </w:rPr>
        <w:t>συζήτηση</w:t>
      </w:r>
      <w:r>
        <w:rPr>
          <w:rFonts w:eastAsia="Times New Roman" w:cs="Times New Roman"/>
          <w:szCs w:val="24"/>
        </w:rPr>
        <w:t xml:space="preserve"> για το νομοσχέδιο, το οποίο έχουμε, αφορά σε ένα πολύ σημαντικό ζήτημα, θα έλεγα συνολικότερο, πέρα από το θέμα της οδηγίας. Γιατί </w:t>
      </w:r>
      <w:r>
        <w:rPr>
          <w:rFonts w:eastAsia="Times New Roman"/>
          <w:bCs/>
        </w:rPr>
        <w:t>είναι</w:t>
      </w:r>
      <w:r>
        <w:rPr>
          <w:rFonts w:eastAsia="Times New Roman" w:cs="Times New Roman"/>
          <w:szCs w:val="24"/>
        </w:rPr>
        <w:t xml:space="preserve"> στο πλαίσιο της μεγάλης -αν θέλετε- εικόνας της ενεργειακής πολιτικής, που έχει αποκτήσει νέα διάσταση, νέο πλαίσιο, νέους στόχους από την αλλαγή της </w:t>
      </w:r>
      <w:r>
        <w:rPr>
          <w:rFonts w:eastAsia="Times New Roman"/>
          <w:bCs/>
        </w:rPr>
        <w:t>Κυβέρνησης</w:t>
      </w:r>
      <w:r>
        <w:rPr>
          <w:rFonts w:eastAsia="Times New Roman" w:cs="Times New Roman"/>
          <w:szCs w:val="24"/>
        </w:rPr>
        <w:t xml:space="preserve"> του ΣΥΡΙΖΑ, των Ανεξαρτήτων Ελλήνων και των Οικολόγων Πρασίνων, μιας και έχει αναγορεύσει την ενεργειακή πολιτική ως βασικό εργαλείο της αναπτυξιακής μας πολιτικής, αλλά και ενίσχυση της γεωπολιτικής μας θέσης. </w:t>
      </w:r>
    </w:p>
    <w:p w14:paraId="1F84C7D2" w14:textId="77777777" w:rsidR="006C3A8A" w:rsidRDefault="00994779">
      <w:pPr>
        <w:spacing w:line="600" w:lineRule="auto"/>
        <w:ind w:firstLine="720"/>
        <w:jc w:val="both"/>
        <w:rPr>
          <w:rFonts w:eastAsia="Times New Roman" w:cs="Times New Roman"/>
        </w:rPr>
      </w:pPr>
      <w:r>
        <w:rPr>
          <w:rFonts w:eastAsia="Times New Roman" w:cs="Times New Roman"/>
          <w:szCs w:val="24"/>
        </w:rPr>
        <w:t xml:space="preserve">Κάτι τέτοιο νομίζω έχει γίνει αντιληπτό πλέον στο διεθνές επίπεδο, μιας και δεν </w:t>
      </w:r>
      <w:r>
        <w:rPr>
          <w:rFonts w:eastAsia="Times New Roman"/>
          <w:bCs/>
        </w:rPr>
        <w:t>είναι</w:t>
      </w:r>
      <w:r>
        <w:rPr>
          <w:rFonts w:eastAsia="Times New Roman" w:cs="Times New Roman"/>
          <w:szCs w:val="24"/>
        </w:rPr>
        <w:t xml:space="preserve"> μόνο οι συναντήσεις του </w:t>
      </w:r>
      <w:r>
        <w:rPr>
          <w:rFonts w:eastAsia="Times New Roman" w:cs="Times New Roman"/>
        </w:rPr>
        <w:t xml:space="preserve">Πρωθυπουργού με τους μεγάλους ηγέτες, αλλά και με τις σημαντικότερες χώρες του ενεργειακού χάρτη, οι οποίες έχουν σηματοδοτήσει τον τελευταίο ενάμιση μήνα, αλλά </w:t>
      </w:r>
      <w:r>
        <w:rPr>
          <w:rFonts w:eastAsia="Times New Roman"/>
          <w:bCs/>
        </w:rPr>
        <w:t>είναι</w:t>
      </w:r>
      <w:r>
        <w:rPr>
          <w:rFonts w:eastAsia="Times New Roman" w:cs="Times New Roman"/>
        </w:rPr>
        <w:t xml:space="preserve"> και ο συνδυασμός των μεγάλων ενεργειακών έργων που μας δίνει αυτό το χαρακτηριστικό. </w:t>
      </w:r>
    </w:p>
    <w:p w14:paraId="1F84C7D3" w14:textId="77777777" w:rsidR="006C3A8A" w:rsidRDefault="00994779">
      <w:pPr>
        <w:spacing w:line="600" w:lineRule="auto"/>
        <w:ind w:firstLine="720"/>
        <w:jc w:val="both"/>
        <w:rPr>
          <w:rFonts w:eastAsia="Times New Roman"/>
          <w:bCs/>
        </w:rPr>
      </w:pPr>
      <w:r>
        <w:rPr>
          <w:rFonts w:eastAsia="Times New Roman" w:cs="Times New Roman"/>
        </w:rPr>
        <w:t xml:space="preserve">Αναφερθήκατε νωρίτερα -αρκετοί από τους εισηγητές- σε κάποια από τα έργα της ενεργειακής ατζέντας. Αναφέρθηκε κατά κόρον ο ΤΑΠ, αλλά κανείς δεν μίλησε για τον συνδυασμό του ΤΑΠ με τον </w:t>
      </w:r>
      <w:r>
        <w:rPr>
          <w:rFonts w:eastAsia="Times New Roman" w:cs="Times New Roman"/>
          <w:lang w:val="en-US"/>
        </w:rPr>
        <w:t>IGB</w:t>
      </w:r>
      <w:r>
        <w:rPr>
          <w:rFonts w:eastAsia="Times New Roman" w:cs="Times New Roman"/>
        </w:rPr>
        <w:t xml:space="preserve">, το </w:t>
      </w:r>
      <w:r>
        <w:rPr>
          <w:rFonts w:eastAsia="Times New Roman" w:cs="Times New Roman"/>
          <w:lang w:val="en-US"/>
        </w:rPr>
        <w:t>LNG</w:t>
      </w:r>
      <w:r>
        <w:rPr>
          <w:rFonts w:eastAsia="Times New Roman" w:cs="Times New Roman"/>
        </w:rPr>
        <w:t xml:space="preserve"> στην Αλεξανδρούπολη, με τον ευρύτερο σχεδιασμό, ο οποίος επί ΣΥΡΙΖΑ αποκτά πλέον </w:t>
      </w:r>
      <w:r>
        <w:rPr>
          <w:rFonts w:eastAsia="Times New Roman"/>
          <w:bCs/>
        </w:rPr>
        <w:t>συγκεκριμένα</w:t>
      </w:r>
      <w:r>
        <w:rPr>
          <w:rFonts w:eastAsia="Times New Roman" w:cs="Times New Roman"/>
        </w:rPr>
        <w:t xml:space="preserve"> χαρακτηριστικά. </w:t>
      </w:r>
    </w:p>
    <w:p w14:paraId="1F84C7D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αυτό, αν θέλετε, είναι γιατί κατορθώνει και συνδυάζει έργα αναπτυξιακά και ενεργειακά στην περιοχή, τα οποία όμως δεν είναι σε μια ατζέντα μιας χώρας που υποκλίνεται σε μνημόνια, που υποκλίνεται στην </w:t>
      </w:r>
      <w:proofErr w:type="spellStart"/>
      <w:r>
        <w:rPr>
          <w:rFonts w:eastAsia="Times New Roman" w:cs="Times New Roman"/>
          <w:szCs w:val="24"/>
        </w:rPr>
        <w:t>οικονομίστικη</w:t>
      </w:r>
      <w:proofErr w:type="spellEnd"/>
      <w:r>
        <w:rPr>
          <w:rFonts w:eastAsia="Times New Roman" w:cs="Times New Roman"/>
          <w:szCs w:val="24"/>
        </w:rPr>
        <w:t xml:space="preserve"> πολιτική της Ευρωπαϊκής Ένωσης, αλλά μιας χώρας που αποτελεί με έναν διαφορετικό τρόπο πια στοιχείο σταθερότητας, δημοκρατίας, αλλά και βασικό παράγοντα ανάπτυξης στην Ανατολική Μεσόγειο. Αυτό δεν είναι κάτι, το οποίο χαρακτήριζε την προηγούμενη πολιτική και οικονομική ιστορία της Ελλάδος. </w:t>
      </w:r>
    </w:p>
    <w:p w14:paraId="1F84C7D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Τώρα, πλέον, κάνουμε βήματα διαφορετικά κι αυτό το αναγνωρίζουν και οι υπόλοιπες χώρες. Αυτό το αναγνωρίζει και η Ευρωπαϊκή Ένωση. Και βέβαια δεν είναι, αν θέλετε, αμελητέες οι προσκλήσεις του Πρωθυπουργού σε όλα τα επίπεδα των διεθνών συναντήσεων που γίνονται και δεν είναι και μικρή η προσοχή και η σημασία που δίνουν πια στη χώρα μας οι υπόλοιπες γείτονες χώρες, αλλά και η ευρύτερη οικονομική κοινότητα. </w:t>
      </w:r>
    </w:p>
    <w:p w14:paraId="1F84C7D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Με το συγκεκριμένο νομοσχέδιο, ερχόμαστε να καλύψουμε ένα σημαντικό κενό στην αντίστοιχη νομοθεσία, το οποίο είχε προβλεφθεί ως απόρροια ατυχημάτων στο επίπεδο της Ευρωπαϊκής Ένωσης. Είναι πολύ ενδιαφέρον ότι είναι το πιο υψηλό επίπεδο προστασίας αυτό το οποίο κατοχυρώνεται, όσον αφορά τις παράκτιες εξορύξεις –ας το πούμε έτσι-, 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w:t>
      </w:r>
    </w:p>
    <w:p w14:paraId="1F84C7D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Είναι, λοιπόν, πολύ θετικό το ότι τα ζητήματα και της έρευνας, αλλά και της αντιμετώπισης των κινδύνων μπαίνουν μέσα στο θεσμικό πλαίσιο της χώρας. Αυτό αποτελεί αναμφίβολα μια θετική κατάκτηση. </w:t>
      </w:r>
    </w:p>
    <w:p w14:paraId="1F84C7D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Ακούστηκαν όμως και πράγματα, τα οποία -θα έλεγα- ξεφεύγουν από την πραγματικότητα. Στη συζήτηση άκουσα –δεν είναι εδώ βέβαια- από τον κ. Θεοχάρη να αναγορεύεται η επιστροφή της μελέτης μεταλλουργίας στην «ΕΛΛΗΝΙΚΟΣ ΧΡΥΣΟΣ» ως </w:t>
      </w:r>
      <w:proofErr w:type="spellStart"/>
      <w:r>
        <w:rPr>
          <w:rFonts w:eastAsia="Times New Roman" w:cs="Times New Roman"/>
          <w:szCs w:val="24"/>
        </w:rPr>
        <w:t>αδειοδότηση</w:t>
      </w:r>
      <w:proofErr w:type="spellEnd"/>
      <w:r>
        <w:rPr>
          <w:rFonts w:eastAsia="Times New Roman" w:cs="Times New Roman"/>
          <w:szCs w:val="24"/>
        </w:rPr>
        <w:t xml:space="preserve">. Ή άκουσα προηγουμένως, παραδείγματος χάριν, να μπερδεύουμε τις εξορύξεις στα διεθνή ύδατα ή στις </w:t>
      </w:r>
      <w:proofErr w:type="spellStart"/>
      <w:r>
        <w:rPr>
          <w:rFonts w:eastAsia="Times New Roman" w:cs="Times New Roman"/>
          <w:szCs w:val="24"/>
        </w:rPr>
        <w:t>υπεράκτιες</w:t>
      </w:r>
      <w:proofErr w:type="spellEnd"/>
      <w:r>
        <w:rPr>
          <w:rFonts w:eastAsia="Times New Roman" w:cs="Times New Roman"/>
          <w:szCs w:val="24"/>
        </w:rPr>
        <w:t xml:space="preserve"> έρευνες με διάφορες αντιεπιστημονικές δεισιδαιμονίες. Θα έλεγα ότι πρέπει να προσγειώσουμε την κοινοβουλευτική συζήτηση, γιατί τα πράγματα ξεφεύγουν λίγο πολλές φορές. </w:t>
      </w:r>
    </w:p>
    <w:p w14:paraId="1F84C7D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Υπουργός, αν δεν κάνω λάθος, ανέφερε στις επιτροπές τις έρευνες, οι οποίες γίνονται στα θαλάσσια οικόπεδα. Συγκεκριμένα πράγματα. Ανέφερε και το πώς έχουν επιταχυνθεί οι διαδικασίες αυτές, οι οποίες έτρεχαν με μεγάλη καθυστέρηση. Θυμίζω ότι ο πρώτος διαγωνισμός έκανε ενάμιση χρόνο. Ο δεύτερος διαγωνισμός έκανε </w:t>
      </w:r>
      <w:proofErr w:type="spellStart"/>
      <w:r>
        <w:rPr>
          <w:rFonts w:eastAsia="Times New Roman" w:cs="Times New Roman"/>
          <w:szCs w:val="24"/>
        </w:rPr>
        <w:t>εννιάμισι</w:t>
      </w:r>
      <w:proofErr w:type="spellEnd"/>
      <w:r>
        <w:rPr>
          <w:rFonts w:eastAsia="Times New Roman" w:cs="Times New Roman"/>
          <w:szCs w:val="24"/>
        </w:rPr>
        <w:t xml:space="preserve"> μήνες. Τώρα, προσπαθούμε στον τρίτο διαγωνισμό να πάμε στα θαλάσσια οικόπεδα σε πολύ μικρότερο χρόνο. Ας μην λέμε λόγια του αέρα, τουλάχιστον εδώ, τα οποία τροφοδοτούν στη δημόσια συζήτηση –αν θέλετε- διάφορες παρερμηνείες. </w:t>
      </w:r>
    </w:p>
    <w:p w14:paraId="1F84C7D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Έχουμε, βέβαια, αρνητικά στοιχεία, όπως είναι η μεγάλη πτώση των διεθνών τιμών, που δεν δημιουργεί το ευνοϊκότερο περιβάλλον, όσον αφορά τις έρευνες στα θαλάσσια οικόπεδα. Από την άλλη μεριά, όμως, νομίζω ότι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τη στρατηγική που ο Υπουργός εξήγγειλε, ότι δεν είναι σκόπιμο να μπουν πολλά οικόπεδα ταυτόχρονα στη διαδικασία διαγωνισμού, πολύ απλά, γιατί δεν θέλουμε να μειώσουμε εμείς τον ανταγωνισμό και να μειώσουμε τις δυνατότητες καλύτερου αποτελέσματος εκ μέρους της χώρας μας. </w:t>
      </w:r>
    </w:p>
    <w:p w14:paraId="1F84C7D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ίδιο το νομοσχέδιο, νομίζω ότι από τη μια μεριά η πρόληψη είναι το σημαντικότερο, αναφορικά με τα ατυχήματα, τα οποία μπορούν να συμβούν κατά τη διεξαγωγή των </w:t>
      </w:r>
      <w:proofErr w:type="spellStart"/>
      <w:r>
        <w:rPr>
          <w:rFonts w:eastAsia="Times New Roman" w:cs="Times New Roman"/>
          <w:szCs w:val="24"/>
        </w:rPr>
        <w:t>υπεράκτιων</w:t>
      </w:r>
      <w:proofErr w:type="spellEnd"/>
      <w:r>
        <w:rPr>
          <w:rFonts w:eastAsia="Times New Roman" w:cs="Times New Roman"/>
          <w:szCs w:val="24"/>
        </w:rPr>
        <w:t xml:space="preserve"> εργασιών. Αυτό το υψηλότερο επίπεδο πρόληψης και προστασίας είναι το κεντρικό στοιχείο στην ευρωπαϊκή οδηγία. Γι’ αυτό και κατά την εξέταση της τεχνικής και οικονομικής ικανότητας του όποιου κατόχου αδείας, η </w:t>
      </w:r>
      <w:proofErr w:type="spellStart"/>
      <w:r>
        <w:rPr>
          <w:rFonts w:eastAsia="Times New Roman" w:cs="Times New Roman"/>
          <w:szCs w:val="24"/>
        </w:rPr>
        <w:t>αδειοδότηση</w:t>
      </w:r>
      <w:proofErr w:type="spellEnd"/>
      <w:r>
        <w:rPr>
          <w:rFonts w:eastAsia="Times New Roman" w:cs="Times New Roman"/>
          <w:szCs w:val="24"/>
        </w:rPr>
        <w:t xml:space="preserve"> θα πρέπει να εξετάζει και την ικανότητά του να αντιμετωπίσει και τις συνθήκες της έρευνας και της εξόρυξης, τη διεξαγωγή δηλαδή με αποτελεσματικότητα της εργασίας, αλλά και την τεχνική ικανότητα να αντιμετωπίσει το ατύχημα και να καλύψει –αν θέλετε- οποιαδήποτε επίπτωση. Θα έλεγα, όμως, ότι η πρόληψη είναι πολύ σημαντικότερη, γιατί πολλές από τις επιπτώσεις αυτές στο περιβάλλον έχουν </w:t>
      </w:r>
      <w:proofErr w:type="spellStart"/>
      <w:r>
        <w:rPr>
          <w:rFonts w:eastAsia="Times New Roman" w:cs="Times New Roman"/>
          <w:szCs w:val="24"/>
        </w:rPr>
        <w:t>αναντίστρεπτα</w:t>
      </w:r>
      <w:proofErr w:type="spellEnd"/>
      <w:r>
        <w:rPr>
          <w:rFonts w:eastAsia="Times New Roman" w:cs="Times New Roman"/>
          <w:szCs w:val="24"/>
        </w:rPr>
        <w:t xml:space="preserve"> χαρακτηριστικά. </w:t>
      </w:r>
    </w:p>
    <w:p w14:paraId="1F84C7D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σε κάθε περίπτωση, υπάρχει υποχρέωση για τέτοιες άδειες πλέον στους διαχειριστές, αλλά και για πλήρη οικονομική και περιβαλλοντική αποκατάσταση οποιασδήποτε ζημίας υπάρχει στο οικοσύστημα ή στην οικονομική ζώνη της περιοχής. </w:t>
      </w:r>
    </w:p>
    <w:p w14:paraId="1F84C7D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Πολλή συζήτηση έγινε για το θέμα της τροπολογίας για τον ΔΕΣΦΑ. Είναι γεγονός ότι ο Εθνικός Διαχειριστής Δικτύων Φυσικού Αερίου είναι σε μια δρομολογημένη ιδιωτικοποίηση, η οποία όμως είναι πάρα πολύ σημαντική, γιατί επηρεάζει το τέλος χρήσης του δικτύου. Αυτό είναι ένα πάρα πολύ σημαντικό ζήτημα. </w:t>
      </w:r>
    </w:p>
    <w:p w14:paraId="1F84C7D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εφαρμογή του υφιστάμενου κανονισμού διαμόρφωσης τιμής, όμως, οδηγεί σε αυξήσεις πιθανές μέχρι και 70% στο τέλος χρήσης του δικτύου. Πρακτικά, στη βιομηχανία είναι ξεκάθαρο ότι αυτό μπορεί να οδηγήσει σε μια αύξηση της τάξης του 4% ή 5%, το οποίο </w:t>
      </w:r>
      <w:proofErr w:type="spellStart"/>
      <w:r>
        <w:rPr>
          <w:rFonts w:eastAsia="Times New Roman" w:cs="Times New Roman"/>
          <w:szCs w:val="24"/>
        </w:rPr>
        <w:t>περιγράφηκε</w:t>
      </w:r>
      <w:proofErr w:type="spellEnd"/>
      <w:r>
        <w:rPr>
          <w:rFonts w:eastAsia="Times New Roman" w:cs="Times New Roman"/>
          <w:szCs w:val="24"/>
        </w:rPr>
        <w:t xml:space="preserve">. Στον ιδιωτικό τομέα, αν δεν κάνω λάθος, μπορεί να είναι το 7%. </w:t>
      </w:r>
    </w:p>
    <w:p w14:paraId="1F84C7D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υπάρχει ένα λάθος στον κανονισμό. Συστημικό ή όχι, υπάρχει ένα λάθος στον κανονισμό. Υπάρχει, λοιπόν, το εξής πολύ απλό συγκεκριμένο θέμα: Η αγορά, το 60% έχει ένα κέρδος 400 εκατομμυρίων. Με βάση τον μηχανισμό ανάπτυξης του κεφαλαίου, τη λεγόμενη «ανακτήσιμη διαφορά» η επιστροφή είναι περίπου 547 εκατομμύρια ευρώ. Άρα η χώρα πρέπει να πάρει 400 εκατομμύρια και ο ιδιοκτήτης στη συνέχεια του τμήματος αυτού θα κερδίσει 547 εκατομμύρια. </w:t>
      </w:r>
    </w:p>
    <w:p w14:paraId="1F84C7E0"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Ταυτόχρονα, όμως, με αυτό που είναι ζημία για τη χώρα, υπάρχει σοβαρή πιθανότητα, κίνδυνος θα έλεγα, να τινάξουμε στον αέρα την ελληνική βιομηχανία, την παραγωγή, αλλά και τα νοικοκυριά. Και αυτό στηρίζεται στο πλαίσιο που δημιουργήσατε πριν την προκήρυξη. Δεν έχετε αναλάβει την ευθύνη. Υπάρχει ένα ερώτημα. Ήταν γνωστό ότι θα υπάρξει αυτό το κέρδος στον όποιον αγοραστή; Δεν έχετε απαντήσει.</w:t>
      </w:r>
    </w:p>
    <w:p w14:paraId="1F84C7E1"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Εγώ λέω, όμως, τώρα: Τι επιλέγετε εσείς να γίνει; Γιατί και σε αυτό δεν έχει δοθεί απάντηση. Ο κ. Θεοχαρόπουλος είπε ότι είναι πολύ σημαντικό το ζήτημα και πρέπει να το δούμε με μεγάλη προσοχή και ευαισθησία, αναγνωρίζοντας ότι υπάρχει πρόβλημα συμφέροντος για τη χώρα και για την παραγωγή.</w:t>
      </w:r>
    </w:p>
    <w:p w14:paraId="1F84C7E2"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Η Αξιωματική Αντιπολίτευση δεν έχει πάρει θέση. Ρωτάμε: Θα επιβαρύνουμε κι άλλο την παραγωγή; Πάρτε θέση. Θα χαρίσουμε κάποιες εκατοντάδες εκατομμύρια σε οποιονδήποτε ανάδοχο; Δεν έχετε απαντήσει. Είναι κάτι που το δημιουργήσατε. Και προφανώς, επειδή υπήρχε και ένα άλλο ερώτημα, αν αλλάζουμε τους όρους του διαγωνισμού εκ των υστέρων, εγώ λέω ότι προστατεύουμε το δημόσιο συμφέρον εκ των υστέρων, γιατί κάποιοι δεν πρόβλεψαν και δεν το προστάτευσαν. </w:t>
      </w:r>
    </w:p>
    <w:p w14:paraId="1F84C7E3"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Η ευθύνη σάς ανήκει αποκλειστικά όσον αφορά την προκήρυξη του διαγωνισμού, γιατί δεν είναι ευθύνη μόνο της Νέας Δημοκρατίας, είναι ευθύνη στο σύνολο της προηγούμενης κυβέρνησης. Όμως, τώρα πρέπει να πάρουμε μία θέση. Θα υποστηρίξουμε το δημόσιο και εθνικό συμφέρον, αλλά και το συμφέρον των παραγωγών για να έχουμε ανταγωνιστικές τιμές ενέργειας ή όχι; </w:t>
      </w:r>
    </w:p>
    <w:p w14:paraId="1F84C7E4"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Για εμάς είναι ξεκάθαρο. Στην παραγωγική ανασυγκρότηση το κράτος πρέπει να έχει τα εργαλεία του για να μπορεί να διαχειρίζεται τις τιμές όσον αφορά την παραγωγή, την κατεύθυνση και να προστατεύει και τους αδύναμους. Αυτό για εμάς είναι ξεκάθαρο. Δεν έχετε πάρει θέση.</w:t>
      </w:r>
    </w:p>
    <w:p w14:paraId="1F84C7E5"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Προσέξτε, όμως. Η πιθανή αύξηση των τιμών, πέρα από το ζήτημα που περιγράψαμε, θα δημιουργήσει ταυτόχρονα μείωση της ζήτησης, η μείωση της ζήτησης θα δημιουργήσει δευτερογενώς ένα επιπλέον αποτέλεσμα μεγαλύτερου κεφαλαίου προς ανάκτηση. Το αποτέλεσμα θα είναι μεγαλύτερο δημόσιο κόστος, αν ανέβουν κι άλλο οι τιμές, αλλά και μείωση της ζήτησης, άρα μείωση των εσόδων της ΔΕΠΑ. Άρα η ΔΕΠΑ, ο δικός μας βραχίονας, που θα πρέπει να συμβάλει σε άλλα μεγάλα ενεργειακά έργα, όπως παραδείγματος χάριν είναι ο </w:t>
      </w:r>
      <w:proofErr w:type="spellStart"/>
      <w:r>
        <w:rPr>
          <w:rFonts w:eastAsia="Times New Roman"/>
          <w:szCs w:val="24"/>
        </w:rPr>
        <w:t>ελληνοβουλγαρικός</w:t>
      </w:r>
      <w:proofErr w:type="spellEnd"/>
      <w:r>
        <w:rPr>
          <w:rFonts w:eastAsia="Times New Roman"/>
          <w:szCs w:val="24"/>
        </w:rPr>
        <w:t xml:space="preserve"> αγωγός ή ο </w:t>
      </w:r>
      <w:r>
        <w:rPr>
          <w:rFonts w:eastAsia="Times New Roman"/>
          <w:szCs w:val="24"/>
          <w:lang w:val="en-US"/>
        </w:rPr>
        <w:t>LNG</w:t>
      </w:r>
      <w:r>
        <w:rPr>
          <w:rFonts w:eastAsia="Times New Roman"/>
          <w:szCs w:val="24"/>
        </w:rPr>
        <w:t xml:space="preserve"> που αναφέραμε προηγουμένως, θα έχει μειωμένη δυνατότητα χρηματοδότησης. </w:t>
      </w:r>
    </w:p>
    <w:p w14:paraId="1F84C7E6"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Άρα βλέπετε πόσα προβλήματα πολλαπλασιαστικά, τι ντόμινο, δημιουργήθηκαν με αυτή την επιλογή στην ενεργειακή αγορά; Γι’ αυτό λέμε ότι πρέπει να πάρουμε μία συγκεκριμένη απόφαση. </w:t>
      </w:r>
    </w:p>
    <w:p w14:paraId="1F84C7E7"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Το δεύτερο σχόλιο που θέλω να κάνω αφορά τους ενεργειακούς επιθεωρητές. Δύσκολο θέμα. Δημιουργήθηκε μία πολύ μεγάλη καθυστέρηση στην αγορά κι εγώ αναγνωρίζω και την αγωνία αυτών που πήραν την πρώτη πιστοποίηση, αλλά και την αγωνία όλων των υπολοίπων, οι οποίοι έφυγαν στο εξωτερικό γιατί δεν πήραν την πιστοποίηση. Γιατί το άνοιγμα αν θέλετε της αγοράς στον χώρο των ενεργειακών επιθεωρητών δεν διώχνει κόσμο στο εξωτερικό, μάλλον καλεί κόσμο από έξω που έχει τις ικανότητες.</w:t>
      </w:r>
    </w:p>
    <w:p w14:paraId="1F84C7E8"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Τώρα, εγώ απευθύνομαι και προς το συνάδελφό μου τον κ. </w:t>
      </w:r>
      <w:proofErr w:type="spellStart"/>
      <w:r>
        <w:rPr>
          <w:rFonts w:eastAsia="Times New Roman"/>
          <w:szCs w:val="24"/>
        </w:rPr>
        <w:t>Μαυρώτα</w:t>
      </w:r>
      <w:proofErr w:type="spellEnd"/>
      <w:r>
        <w:rPr>
          <w:rFonts w:eastAsia="Times New Roman"/>
          <w:szCs w:val="24"/>
        </w:rPr>
        <w:t xml:space="preserve">, μιας και είμαστε απόφοιτοι της ίδιας σχολής, των Χημικών Μηχανικών. Εσείς μάλιστα είστε και καθηγητής αυτής της δημόσιας σχολής. </w:t>
      </w:r>
    </w:p>
    <w:p w14:paraId="1F84C7E9"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Εμείς, λοιπόν, έχουμε τη δυνατότητα να υπογράφουμε ως επιστήμονες τη μελέτη για την κατασκευή αυτής της κατοικίας ή αυτής της τεχνικής υποδομής. Την υπογράφουμε βεβαίως, διότι έχουμε τη δυνατότητα να υπογράφουμε απλές μηχανολογικές εγκαταστάσεις. Πώς γίνεται, όμως, αυτοί οι οποίοι έχουν τη δυνατότητα να υπογράφουν τη μελέτη για ένα ακίνητο να μην παρακάμπτουν την ενεργειακή επιθεώρηση και να πρέπει να πιστοποιηθούν. Δεν το έχει απαντήσει ακόμη η σύγχρονη θεωρία της επιστήμης που επικαλείται ένας κόσμος που ίσως τον υπερασπίζεστε. Δηλαδή, πώς είναι δυνατόν ένας επιστήμονας, που με βάση τα επαγγελματικά του δικαιώματα μπορεί να υπογράψει μια ενεργειακή μελέτη, να μην μπορεί να επιθεωρήσει την εφαρμογή της; </w:t>
      </w:r>
    </w:p>
    <w:p w14:paraId="1F84C7EA"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Από την άλλη μεριά, προφανώς και πρέπει να υποστηρίξουμε τη δημόσια παιδεία για να γίνει αυτού του επιπέδου, ώστε να έχει αυτά τα αποτελέσματα της αξιόπιστης ενεργειακής επιθεώρησης. Όχι, όμως, επειδή μπορεί να υπάρχουν αδυναμίας –ξέρω στο δικό σας τμήμα ή στα υπόλοιπα- να προσπαθείτε να υποβαθμίζετε περισσότερο τη δημόσια παιδεία και να μην μπορεί να ασκεί τον ρόλο, ώστε ο μηχανικός τουλάχιστον που βγαίνει στην αγορά να μην μπορεί να κάνει την πιο απλή ενεργειακή επιθεώρηση που είμαι σίγουρος ότι μπορεί. Αυτό είναι ένα ερώτημα θεωρητικό. </w:t>
      </w:r>
    </w:p>
    <w:p w14:paraId="1F84C7EB"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Η άποψή μας είναι ότι πρέπει να πάρει μπρος η παραγωγική μηχανή ξανά προς μία συγκεκριμένη κατεύθυνση που δεν ήταν η κατεύθυνση του δικομματισμού της Νέας Δημοκρατίας και του ΠΑΣΟΚ. Υποστηρίζουμε τη δίκαιη ανάπτυξη, το αποτελεσματικό κράτος με καινοτομία, εξωστρέφεια και αξιοποίηση του καταρτισμένου δυναμικού και αυτό γίνεται με διαφορετικούς κανόνες από πριν. Δεν είμαστε ίδιοι. </w:t>
      </w:r>
    </w:p>
    <w:p w14:paraId="1F84C7EC"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 xml:space="preserve">Στον αναπτυξιακό νόμο είχατε </w:t>
      </w:r>
      <w:proofErr w:type="spellStart"/>
      <w:r>
        <w:rPr>
          <w:rFonts w:eastAsia="Times New Roman"/>
          <w:szCs w:val="24"/>
        </w:rPr>
        <w:t>εξίμισι</w:t>
      </w:r>
      <w:proofErr w:type="spellEnd"/>
      <w:r>
        <w:rPr>
          <w:rFonts w:eastAsia="Times New Roman"/>
          <w:szCs w:val="24"/>
        </w:rPr>
        <w:t xml:space="preserve"> χιλιάδες επενδυτικά σχέδια και περιμένανε δύο χρόνια. Παράλληλα, είχατε δημιουργήσει σοβαρότατο πρόβλημα σε όλες τις διαπραγματεύσεις. Στο Ελληνικό, παραδείγματος χάριν, που μας κατηγορείτε ότι κάναμε μία συμφωνία ίδια με τη δικιά σας, σαφώς και δεν ήταν ίδια με τη δικιά σας, γιατί πήραμε επιπλέον ενάμισι δισεκατομμύριο σε δημόσια έργα, τα πήραμε μπροστά, πήραμε πάρκο για την κοινωνία τουλάχιστον σε ένα τμήμα δύο εκατομμυρίων εννιακοσίων χιλιάδων τετραγωνικών μέτρων, μειώσαμε το συντελεστή δόμησης κατά 25%, αυξήσαμε την πρόσβαση στην παραλία κατά τουλάχιστον ένα χιλιόμετρο με ενιαία χαρακτηριστικά, με πάρα πολλά άλλα κέρδη, όπως παραδείγματος χάριν τη συμμετοχή του </w:t>
      </w:r>
      <w:proofErr w:type="spellStart"/>
      <w:r>
        <w:rPr>
          <w:rFonts w:eastAsia="Times New Roman"/>
          <w:szCs w:val="24"/>
        </w:rPr>
        <w:t>παραχωρησιούχου</w:t>
      </w:r>
      <w:proofErr w:type="spellEnd"/>
      <w:r>
        <w:rPr>
          <w:rFonts w:eastAsia="Times New Roman"/>
          <w:szCs w:val="24"/>
        </w:rPr>
        <w:t xml:space="preserve"> στο 50% της διαχείρισης απορριμμάτων. </w:t>
      </w:r>
    </w:p>
    <w:p w14:paraId="1F84C7E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F84C7E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F84C7EF" w14:textId="77777777" w:rsidR="006C3A8A" w:rsidRDefault="00994779">
      <w:pPr>
        <w:tabs>
          <w:tab w:val="left" w:pos="2820"/>
        </w:tabs>
        <w:spacing w:line="600" w:lineRule="auto"/>
        <w:ind w:firstLine="720"/>
        <w:jc w:val="both"/>
        <w:rPr>
          <w:rFonts w:eastAsia="Times New Roman"/>
          <w:szCs w:val="24"/>
        </w:rPr>
      </w:pPr>
      <w:r>
        <w:rPr>
          <w:rFonts w:eastAsia="Times New Roman"/>
          <w:szCs w:val="24"/>
        </w:rPr>
        <w:t>Αυτή δεν είναι η ιδιωτικοποίηση που κάνατε εσείς. Αυτή είναι μια ιδιωτικοποίηση που ήμασταν υποχρεωμένοι από τον συμβιβασμό που είχαμε κάνει όλοι μαζί ως χώρα για να ολοκληρώσουμε τη συμφωνία το καλοκαίρι να την υλοποιήσουμε, αλλά το κάναμε με πολύ καλύτερους όρους για την κοινωνία από το ξεπούλημα που κάνατε εσείς πριν.</w:t>
      </w:r>
    </w:p>
    <w:p w14:paraId="1F84C7F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ίδιο έγινε και στο ΕΣΠΑ, το οποίο ουσιαστικά ναρκοθετήσατε και μάλιστα από ό,τι θυμάμαι είχατε και επίκαιρη ερώτηση για να μας ψέξετε γι’ αυτό, γιατί νομίζατε ότι θα αποτύχουμε. Κατορθώσαμε να το κλείσουμε στο 113,6% και να είμαστε τώρα η πρώτη χώρα στην Ευρώπη. </w:t>
      </w:r>
    </w:p>
    <w:p w14:paraId="1F84C7F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35926">
        <w:rPr>
          <w:rFonts w:eastAsia="Times New Roman" w:cs="Times New Roman"/>
          <w:b/>
          <w:szCs w:val="24"/>
        </w:rPr>
        <w:t>ΔΗΜΗΤΡΙΟΣ ΚΡΕΜΑΣΤΙΝΟΣ</w:t>
      </w:r>
      <w:r>
        <w:rPr>
          <w:rFonts w:eastAsia="Times New Roman" w:cs="Times New Roman"/>
          <w:szCs w:val="24"/>
        </w:rPr>
        <w:t>)</w:t>
      </w:r>
    </w:p>
    <w:p w14:paraId="1F84C7F2"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Άρα είμαστε τελείως διαφορετικοί σε όλα τα επίπεδα της άσκησης πολιτικής, γιατί πολύ απλά αυτή η πολιτική είναι προς όφελος της κοινωνίας και της χώρας. Ούτε τα συμφέροντα της χώρας δεν είχατε κατορθώσει να εξυπηρετήσετε!</w:t>
      </w:r>
    </w:p>
    <w:p w14:paraId="1F84C7F3"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Αλλά, πώς θα γινόταν αυτό, όταν με τον επικεφαλής της UΒS στην Ελλάδα, που έχει φάει πρόστιμα σε όλες τις υπόλοιπες χώρες του κόσμου, με πολλαπλές πράξεις απάτης, υποκλοπής αλληλογραφίας και φοροδιαφυγής, αρνηθήκατε να παραλάβετε -με τον κ. Σαμαρά- στοιχεία από το γερμανικό δημόσιο για την εξασφάλιση του δημοσίου συμφέροντος για τη φοροδιαφυγή. Τον ίδιο τον κ. </w:t>
      </w:r>
      <w:proofErr w:type="spellStart"/>
      <w:r>
        <w:rPr>
          <w:rFonts w:eastAsia="Times New Roman" w:cs="Times New Roman"/>
          <w:szCs w:val="24"/>
        </w:rPr>
        <w:t>Σκλαβούνη</w:t>
      </w:r>
      <w:proofErr w:type="spellEnd"/>
      <w:r>
        <w:rPr>
          <w:rFonts w:eastAsia="Times New Roman" w:cs="Times New Roman"/>
          <w:szCs w:val="24"/>
        </w:rPr>
        <w:t xml:space="preserve"> τον ορίσατε Πρόεδρο του ΤΧΣ επί κυβέρνησης Σαμαρά-Βενιζέλου και τώρα τον έχετε υπεύθυνο ανάπτυξης στη Νέα Δημοκρατία.</w:t>
      </w:r>
    </w:p>
    <w:p w14:paraId="1F84C7F4"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Προφανώς, αυτό το μοντέλο, που είναι μάλλον μοντέλο ανάπτυξης </w:t>
      </w:r>
      <w:proofErr w:type="spellStart"/>
      <w:r>
        <w:rPr>
          <w:rFonts w:eastAsia="Times New Roman" w:cs="Times New Roman"/>
          <w:szCs w:val="24"/>
        </w:rPr>
        <w:t>Φαρ</w:t>
      </w:r>
      <w:proofErr w:type="spellEnd"/>
      <w:r>
        <w:rPr>
          <w:rFonts w:eastAsia="Times New Roman" w:cs="Times New Roman"/>
          <w:szCs w:val="24"/>
        </w:rPr>
        <w:t xml:space="preserve"> </w:t>
      </w:r>
      <w:proofErr w:type="spellStart"/>
      <w:r>
        <w:rPr>
          <w:rFonts w:eastAsia="Times New Roman" w:cs="Times New Roman"/>
          <w:szCs w:val="24"/>
        </w:rPr>
        <w:t>Ουέστ</w:t>
      </w:r>
      <w:proofErr w:type="spellEnd"/>
      <w:r>
        <w:rPr>
          <w:rFonts w:eastAsia="Times New Roman" w:cs="Times New Roman"/>
          <w:szCs w:val="24"/>
        </w:rPr>
        <w:t xml:space="preserve">, προς όφελος των δικών σας -μετά τον κ. Παπασταύρου και τον κ. </w:t>
      </w:r>
      <w:proofErr w:type="spellStart"/>
      <w:r>
        <w:rPr>
          <w:rFonts w:eastAsia="Times New Roman" w:cs="Times New Roman"/>
          <w:szCs w:val="24"/>
        </w:rPr>
        <w:t>Σκλαβούνη</w:t>
      </w:r>
      <w:proofErr w:type="spellEnd"/>
      <w:r>
        <w:rPr>
          <w:rFonts w:eastAsia="Times New Roman" w:cs="Times New Roman"/>
          <w:szCs w:val="24"/>
        </w:rPr>
        <w:t xml:space="preserve"> μάλλον θα μαζευτούν και άλλοι- η χώρα έχει αποφασίσει να το διακόψει. Έχει αποφασίσει να πάει σε ένα άλλο μοντέλο ανάπτυξης δίκαιης, περιβαλλοντικά ωφέλιμης και σημαντικής γεωπολιτικά, όπως γίνεται και με το συγκεκριμένο νομοσχέδιο. </w:t>
      </w:r>
    </w:p>
    <w:p w14:paraId="1F84C7F5"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F84C7F6" w14:textId="77777777" w:rsidR="006C3A8A" w:rsidRDefault="00994779">
      <w:pPr>
        <w:tabs>
          <w:tab w:val="left" w:pos="18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84C7F7"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η κ. </w:t>
      </w:r>
      <w:proofErr w:type="spellStart"/>
      <w:r>
        <w:rPr>
          <w:rFonts w:eastAsia="Times New Roman" w:cs="Times New Roman"/>
          <w:szCs w:val="24"/>
        </w:rPr>
        <w:t>Κεραμέως</w:t>
      </w:r>
      <w:proofErr w:type="spellEnd"/>
      <w:r>
        <w:rPr>
          <w:rFonts w:eastAsia="Times New Roman" w:cs="Times New Roman"/>
          <w:szCs w:val="24"/>
        </w:rPr>
        <w:t xml:space="preserve">, Κοινοβουλευτική Εκπρόσωπος της Νέας Δημοκρατίας. </w:t>
      </w:r>
    </w:p>
    <w:p w14:paraId="1F84C7F8"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 </w:t>
      </w:r>
    </w:p>
    <w:p w14:paraId="1F84C7F9"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έχει αναλυθεί σε βάθος από τον εισηγητή μας, τον κ. Σκρέκα, ασφαλώς και συμφωνούμε με την ενσωμάτωση της οδηγίας 30/2013, που αφορά στο πλαίσιο ασφαλείας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υδρογονανθράκων. </w:t>
      </w:r>
    </w:p>
    <w:p w14:paraId="1F84C7FA"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είναι σημαντικό ότι έρχεται προς ψήφιση το παρόν σχέδιο νόμου, παρά την αξιοσημείωτη καθυστέρηση της Κυβέρνησης. Η Νέα Δημοκρατία σας παρέδωσε έτοιμο, επεξεργασμένο το σχετικό σχέδιο νόμου τον Φεβρουάριο του 2015, δηλαδή πριν από δεκαοκτώ μήνες. </w:t>
      </w:r>
    </w:p>
    <w:p w14:paraId="1F84C7FB"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Κατανοώ ότι θέλατε λίγο χρόνο για να το επεξεργαστείτε και εσείς. Αλλά, με έτοιμο κείμενο που αφορά σε σοβαρότατα ζητήματα ασφαλείας, ζητήματα εν τέλει ζωής και θανάτου, νομίζω ότι η δεκαοκτάμηνη καθυστέρηση είναι δύσκολα </w:t>
      </w:r>
      <w:proofErr w:type="spellStart"/>
      <w:r>
        <w:rPr>
          <w:rFonts w:eastAsia="Times New Roman" w:cs="Times New Roman"/>
          <w:szCs w:val="24"/>
        </w:rPr>
        <w:t>δικαιολογήσιμη</w:t>
      </w:r>
      <w:proofErr w:type="spellEnd"/>
      <w:r>
        <w:rPr>
          <w:rFonts w:eastAsia="Times New Roman" w:cs="Times New Roman"/>
          <w:szCs w:val="24"/>
        </w:rPr>
        <w:t xml:space="preserve">. </w:t>
      </w:r>
    </w:p>
    <w:p w14:paraId="1F84C7FC"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Και σας προκαλώ, κύριε Υπουργέ, να μας πείτε ποιες είναι οι ουσιαστικές αλλαγές που επιφέρατε στο έτοιμο σχέδιο νόμου που παραλάβατε από την κυβέρνηση της Νέας Δημοκρατίας και του ΠΑΣΟΚ, που δικαιολογεί την καθυστέρηση δεκαοκτώ μηνών για την ενσωμάτωση αυτής της οδηγίας. </w:t>
      </w:r>
    </w:p>
    <w:p w14:paraId="1F84C7FD"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Φυσικά, αντιλαμβάνομαι ότι το θέμα δεν είναι ψηλά στην πολιτική σας ατζέντα, όπως δεν είναι και τίποτα που αφορά στην προσέλκυση επενδύσεων στη χώρα. Το 2014 η προηγούμενη κυβέρνηση είχε την εκμετάλλευση υδρογονανθράκων στην κορυφή της πολιτικής για το περιβάλλον, τόσο σε σχέση με τα θαλάσσια όσο και με τα χερσαία οικόπεδα. </w:t>
      </w:r>
    </w:p>
    <w:p w14:paraId="1F84C7FE"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Παρεμπιπτόντως, κύριε Υπουργέ, τι γίνεται σε ό,τι αφορά στα χερσαία οικόπεδα; Για ποιον λόγο έχετε καθυστερήσει σχεδόν ενάμιση χρόνο να προχωρήσετε στις διαδικασίες που θα φέρουν πιο κοντά την ασφαλή εκμετάλλευση του ορυκτού πλούτου της χώρας; Έχετε υπολογίσει ποιο είναι το κόστος αυτής της καθυστέρησης; </w:t>
      </w:r>
    </w:p>
    <w:p w14:paraId="1F84C7FF"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Αυτά είναι ερωτήματα, για τα οποία περιμένουμε απαντήσεις. Ο Υπουργός μάς λέει ότι ολοκληρώνονται. Πότε; Είναι προκλητική αυτή η καθυστέρηση, τη στιγμή που η ελληνική οικονομία </w:t>
      </w:r>
      <w:proofErr w:type="spellStart"/>
      <w:r>
        <w:rPr>
          <w:rFonts w:eastAsia="Times New Roman" w:cs="Times New Roman"/>
          <w:szCs w:val="24"/>
        </w:rPr>
        <w:t>ναρκοβατεί</w:t>
      </w:r>
      <w:proofErr w:type="spellEnd"/>
      <w:r>
        <w:rPr>
          <w:rFonts w:eastAsia="Times New Roman" w:cs="Times New Roman"/>
          <w:szCs w:val="24"/>
        </w:rPr>
        <w:t xml:space="preserve">, εξαιτίας των ενεργειών της Κυβέρνησης, που η ανεργία πλήττει ολοένα και περισσότερα τμήματα της κοινωνίας και που η ύφεση έχει επιστρέψει για τα καλά στη χώρα μας. </w:t>
      </w:r>
    </w:p>
    <w:p w14:paraId="1F84C800"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Θα αναφερθώ σύντομα σε τρία σημεία του σχεδίου νόμου, που εγείρουν προβληματισμό: Το πρώτο σημείο είναι ότι είμαστε προφανώς ικανοποιημένοι από το γεγονός ότι ο Υπουργός, υπό τις πιέσεις της Αντιπολίτευσης, απέσυρε το άρθρο 50. Το άρθρο 50 καταργούσε χωρίς καμμία τεκμηρίωση, χωρίς κανέναν έλεγχο και χωρίς κανέναν διάλογο με τους επιστημονικούς φορείς τη δυνατότητα δόμησης και ανάπτυξης επενδυτικών, επαγγελματικών και παραγωγικών δραστηριοτήτων, πέραν των αγροτικών σε εκτάσεις γης, οι οποίες εφάπτονται του εθνικού επαρχιακού και δημοτικού δικτύου.</w:t>
      </w:r>
    </w:p>
    <w:p w14:paraId="1F84C801"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Δεν αμφισβητεί κανείς, κυρίες και κύριοι συνάδελφοι, την ανάγκη δημιουργίας ενός ενιαίου χωροταξικού σχεδίου, ενός εθνικού σχεδίου, ώστε να υπάρξει ορθολογική ανάπτυξη στη χώρα μας. Όμως, αυτό πρέπει πάντα να γίνεται στη βάση μιας ολοκληρωμένης μελέτης, έπειτα από διάλογο με τους επιστημονικούς και τους κοινωνικούς φορείς, όχι στον αέρα, όχι αυθαίρετα και απρογραμμάτιστα, όπως δυστυχώς συνηθίζετε να λειτουργείτε σε μεγάλο βαθμό στην πολιτική σας. </w:t>
      </w:r>
    </w:p>
    <w:p w14:paraId="1F84C802" w14:textId="77777777" w:rsidR="006C3A8A" w:rsidRDefault="0099477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Το δεύτερο σημείο, σε σχέση με τα άρθρα που αφορούν στη δημιουργία της αρμόδιας αρχής, μιας αρχής, η οποία έχει χαρακτήρα ρυθμιστικό και ελεγκτικό και αρμοδιότητες –μεταξύ άλλων- την αξιολόγηση και αποδοχή εκθέσεων μεγάλων κινδύνων, καθώς και την επίβλεψη της συμμόρφωσης των διαχειριστών και των ιδιοκτητών με τον παρόντα νόμο. </w:t>
      </w:r>
    </w:p>
    <w:p w14:paraId="1F84C80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Παρ’ όλα αυτά, κατά το μεταβατικό στάδιο και έως τη σύσταση της αρμόδιας αρχής, τις αρμοδιότητές της θα ασκεί η Διαχειριστική Εταιρεία Υδρογονανθράκων. </w:t>
      </w:r>
    </w:p>
    <w:p w14:paraId="1F84C80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Δεν θα σταθώ στο γεγονός ότι εγείρονται ζητήματα σύγκρουσης συμφερόντων, έστω και γι’ αυτό το μεταβατικό στάδιο, καθώς ο διαχειριστής αναλαμβάνει και ρόλο ρυθμιστή. Αναφέρθηκε ήδη εκτενώς στις επιτροπές. </w:t>
      </w:r>
    </w:p>
    <w:p w14:paraId="1F84C80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σταθώ, όμως, στο γεγονός ότι παρά την πρόβλεψη για μικρή αύξηση της στελέχωσης, γνωρίζετε πάρα πολύ καλά ότι η ΕΔΕΥ είναι </w:t>
      </w:r>
      <w:proofErr w:type="spellStart"/>
      <w:r>
        <w:rPr>
          <w:rFonts w:eastAsia="Times New Roman" w:cs="Times New Roman"/>
          <w:szCs w:val="24"/>
        </w:rPr>
        <w:t>υποστελεχωμένη</w:t>
      </w:r>
      <w:proofErr w:type="spellEnd"/>
      <w:r>
        <w:rPr>
          <w:rFonts w:eastAsia="Times New Roman" w:cs="Times New Roman"/>
          <w:szCs w:val="24"/>
        </w:rPr>
        <w:t xml:space="preserve"> και άρα τίθεται ένα πρακτικό ζήτημα πώς θα λειτουργήσει αποδοτικά από τη στιγμή που αμέσως μετά την ψήφιση του νόμου αυτού πρέπει να αρχίσει τις εργασίες της.</w:t>
      </w:r>
    </w:p>
    <w:p w14:paraId="1F84C80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γιατί το επισημαίνω; Γιατί έτσι λειτουργείτε, κυρίες και κύριοι της Κυβέρνησης, σε κάθε τομέα της πολιτικής, πρωθύστερα, χωρίς στρατηγική στόχευση, χωρίς προγραμματισμό, χωρίς μελέτη και τεκμηρίωση. Και γνωρίζουμε όλοι σε αυτή την Αίθουσα τον περιορισμό των προσλήψεων, όπως αυτοί οι περιορισμοί επιβάλλονται από τις συμβατικές μας υποχρεώσεις προς τους δανειστές. Όλοι εδώ μέσα ξέρουμε επίσης πόσες υπηρεσίες του δημοσίου είναι </w:t>
      </w:r>
      <w:proofErr w:type="spellStart"/>
      <w:r>
        <w:rPr>
          <w:rFonts w:eastAsia="Times New Roman" w:cs="Times New Roman"/>
          <w:szCs w:val="24"/>
        </w:rPr>
        <w:t>υπερστελεχωμένες</w:t>
      </w:r>
      <w:proofErr w:type="spellEnd"/>
      <w:r>
        <w:rPr>
          <w:rFonts w:eastAsia="Times New Roman" w:cs="Times New Roman"/>
          <w:szCs w:val="24"/>
        </w:rPr>
        <w:t xml:space="preserve"> και ξέρουμε επίσης ότι με προγραμματισμό και </w:t>
      </w:r>
      <w:proofErr w:type="spellStart"/>
      <w:r>
        <w:rPr>
          <w:rFonts w:eastAsia="Times New Roman" w:cs="Times New Roman"/>
          <w:szCs w:val="24"/>
        </w:rPr>
        <w:t>στοχευμένη</w:t>
      </w:r>
      <w:proofErr w:type="spellEnd"/>
      <w:r>
        <w:rPr>
          <w:rFonts w:eastAsia="Times New Roman" w:cs="Times New Roman"/>
          <w:szCs w:val="24"/>
        </w:rPr>
        <w:t xml:space="preserve"> κινητικότητα θα μπορούσαν να καλυφθούν οι ανάγκες των </w:t>
      </w:r>
      <w:proofErr w:type="spellStart"/>
      <w:r>
        <w:rPr>
          <w:rFonts w:eastAsia="Times New Roman" w:cs="Times New Roman"/>
          <w:szCs w:val="24"/>
        </w:rPr>
        <w:t>υποστελεχωμένων</w:t>
      </w:r>
      <w:proofErr w:type="spellEnd"/>
      <w:r>
        <w:rPr>
          <w:rFonts w:eastAsia="Times New Roman" w:cs="Times New Roman"/>
          <w:szCs w:val="24"/>
        </w:rPr>
        <w:t xml:space="preserve"> υπηρεσιών.</w:t>
      </w:r>
    </w:p>
    <w:p w14:paraId="1F84C80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Τρίτο σημείο: Θα αναφερθώ στα άρθρα 53 έως 57 σχετικά με τους ενεργειακούς επιθεωρητές. </w:t>
      </w:r>
    </w:p>
    <w:p w14:paraId="1F84C80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Ειλικρινά, κυρίες και κύριοι, δεν έχω καταλάβει ακόμα ποιο πρόβλημα γεννάται από την ύπαρξη στη χώρα μας επίσημης πιστοποιημένης κατάρτισης σε συγκεκριμένους κλάδους, μέσω της οποίας θα </w:t>
      </w:r>
      <w:proofErr w:type="spellStart"/>
      <w:r>
        <w:rPr>
          <w:rFonts w:eastAsia="Times New Roman" w:cs="Times New Roman"/>
          <w:szCs w:val="24"/>
        </w:rPr>
        <w:t>επικαιροποιούνται</w:t>
      </w:r>
      <w:proofErr w:type="spellEnd"/>
      <w:r>
        <w:rPr>
          <w:rFonts w:eastAsia="Times New Roman" w:cs="Times New Roman"/>
          <w:szCs w:val="24"/>
        </w:rPr>
        <w:t xml:space="preserve"> οι γνώσεις των επαγγελματιών, που καλούνται να παρέχουν συγκεκριμένες υπηρεσίες. Για ποιον λόγο διαφωνείτε με ένα πρόγραμμα κατάρτισης σε ό,τι αφορά τους ενεργειακούς επιθεωρητές, οι οποίοι είναι οι αρχικοί και οι τελικοί </w:t>
      </w:r>
      <w:proofErr w:type="spellStart"/>
      <w:r>
        <w:rPr>
          <w:rFonts w:eastAsia="Times New Roman" w:cs="Times New Roman"/>
          <w:szCs w:val="24"/>
        </w:rPr>
        <w:t>πιστοποιητές</w:t>
      </w:r>
      <w:proofErr w:type="spellEnd"/>
      <w:r>
        <w:rPr>
          <w:rFonts w:eastAsia="Times New Roman" w:cs="Times New Roman"/>
          <w:szCs w:val="24"/>
        </w:rPr>
        <w:t xml:space="preserve"> των μελετών που παράγονται, γιατί μόνο ένα μικρό ποσοστό των μελετών αυτών των περιβαλλοντικών επιθεωρήσεων θα ελεγχθεί από τον κρατικό μηχανισμό. Εν ολίγοις αυτοί πιστοποιούν και η δική τους αξιοπιστία και ικανότητα διασφαλίζει το παραγόμενο αποτέλεσμα. </w:t>
      </w:r>
    </w:p>
    <w:p w14:paraId="1F84C80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 ποιον λόγο λοιπόν, κύριοι της Κυβέρνησης, αυτή η ικανότητα να μην πιστοποιείται; Για ποιον λόγο να καταργηθεί η συνεχιζόμενη επαγγελματική κατάρτιση; Γιατί, κυρίες και κύριοι, η δική σας νοοτροπία, η δική σας λογική είναι αυτή του </w:t>
      </w:r>
      <w:proofErr w:type="spellStart"/>
      <w:r>
        <w:rPr>
          <w:rFonts w:eastAsia="Times New Roman" w:cs="Times New Roman"/>
          <w:szCs w:val="24"/>
        </w:rPr>
        <w:t>εξισωτισμού</w:t>
      </w:r>
      <w:proofErr w:type="spellEnd"/>
      <w:r>
        <w:rPr>
          <w:rFonts w:eastAsia="Times New Roman" w:cs="Times New Roman"/>
          <w:szCs w:val="24"/>
        </w:rPr>
        <w:t xml:space="preserve"> προς τα κάτω, η λογική της ήσσονος προσπάθειας. Δεν πρόκειται, όμως, ποτέ έτσι η χώρα μας να βγει από το τέλμα. Και προφανώς θα πρέπει να δούμε το είδος της παρεχόμενης κατάρτισης, το κόστος, τη διαδικασία, σε συνεργασία με τους επιστημονικούς φορείς. Όμως να το δούμε και να το ανασχεδιάσουμε, εάν χρειάζεται, όχι να το καταργήσουμε μονοκοντυλιά. </w:t>
      </w:r>
    </w:p>
    <w:p w14:paraId="1F84C80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φτάνω, κυρίες και κύριοι, σε ένα από τα πιο κρίσιμα σημεία των υπό συζήτηση διατάξεων της τροπολογίας σχετικά με τον ΔΕΣΦΑ. Λυπούμαι, όμως, που ο Υπουργός αποφάσισε να φύγει από την Αίθουσα την ώρα ακριβώς που σηκώθηκε η Κοινοβουλευτική Εκπρόσωπος της Νέας Δημοκρατίας για να μιλήσει. </w:t>
      </w:r>
    </w:p>
    <w:p w14:paraId="1F84C80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εύχομαι πραγματικά να κάνουμε λάθος και να υπάρχει κάποια εξήγηση γι’ αυτή την τροπολογία της Κυβέρνησης. Φαίνεται, όμως, ότι είμαστε εκ νέου ενώπιον κυβερνητικών ενεργειών, που δυναμιτίζουν το κλίμα μεταξύ επενδυτών και της ελληνικής πλευράς και που εν τέλει πλήττουν την αξιοπιστία της χώρας.</w:t>
      </w:r>
    </w:p>
    <w:p w14:paraId="1F84C80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Είπε προηγουμένως ο Υπουργός ότι συγκεκριμένα οι ενέργειές του δεν τορπιλίζουν την αποκρατικοποίηση. Και τότε ερωτώ: Γιατί βγήκε ο διευθύνων σύμβουλος της «</w:t>
      </w:r>
      <w:r>
        <w:rPr>
          <w:rFonts w:eastAsia="Times New Roman" w:cs="Times New Roman"/>
          <w:szCs w:val="24"/>
          <w:lang w:val="en-US"/>
        </w:rPr>
        <w:t>SOCAR</w:t>
      </w:r>
      <w:r>
        <w:rPr>
          <w:rFonts w:eastAsia="Times New Roman" w:cs="Times New Roman"/>
          <w:szCs w:val="24"/>
        </w:rPr>
        <w:t>» και είπε ότι, εάν ψηφιστεί η σημερινή τροπολογία, δεν βλέπει πώς θα προχωρήσει η αποκρατικοποίηση; Τι θα κάνει ο Υπουργός για να σώσει την αποκρατικοποίηση; Και αν δεν τον ενδιαφέρει να την σώσει, πού θα βρει τα 400 εκατομμύρια τα οποία δεν θα έλθουν στα δημόσια ταμεία, επειδή ακριβώς θα έχει δυναμιτιστεί, θα έχει τορπιλιστεί αυτή η αποκρατικοποίηση;</w:t>
      </w:r>
    </w:p>
    <w:p w14:paraId="1F84C80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είναι νωπές ακόμα οι μνήμες από τη θυελλώδη συζήτηση στη Βουλή για την παραχώρηση του ΟΛΠ στην «</w:t>
      </w:r>
      <w:r>
        <w:rPr>
          <w:rFonts w:eastAsia="Times New Roman" w:cs="Times New Roman"/>
          <w:szCs w:val="24"/>
          <w:lang w:val="en-US"/>
        </w:rPr>
        <w:t>COSCO</w:t>
      </w:r>
      <w:r>
        <w:rPr>
          <w:rFonts w:eastAsia="Times New Roman" w:cs="Times New Roman"/>
          <w:szCs w:val="24"/>
        </w:rPr>
        <w:t xml:space="preserve">», τότε που ο αρμόδιος Υπουργός στο «παρά ένα» της κύρωσης της σύμβασης προχώρησε σε μονομερείς αλλαγές, ουσιαστικής σημασίας, που διαφοροποιούσαν καίρια το περιεχόμενο της συμφωνίας, με αποτέλεσμα να τεθεί εν αμφιβόλω η κομβικής σημασίας αποκρατικοποίηση του λιμανιού. Μια αποκρατικοποίηση που θα έστελνε θετικό μήνυμα στη διεθνή επενδυτική κοινότητα, παραλίγο να τιναχθεί στον αέρα εξαιτίας των μονομερών, εν </w:t>
      </w:r>
      <w:proofErr w:type="spellStart"/>
      <w:r>
        <w:rPr>
          <w:rFonts w:eastAsia="Times New Roman" w:cs="Times New Roman"/>
          <w:szCs w:val="24"/>
        </w:rPr>
        <w:t>κρυπτώ</w:t>
      </w:r>
      <w:proofErr w:type="spellEnd"/>
      <w:r>
        <w:rPr>
          <w:rFonts w:eastAsia="Times New Roman" w:cs="Times New Roman"/>
          <w:szCs w:val="24"/>
        </w:rPr>
        <w:t xml:space="preserve"> χειρισμών του αρμόδιου Υπουργού και άρα και της Κυβέρνησης. </w:t>
      </w:r>
    </w:p>
    <w:p w14:paraId="1F84C80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Τα ίδια που κάνατε με τον ΟΛΠ φαίνεται ότι κάνατε και με τον ΟΛΠ, φαίνεται ότι κάνετε τώρα με τον ΔΕΣΦΑ. Και εξηγούμαι: Ο αρμόδιος Υπουργός προχωρά σε μία μονομερή υποτίμηση της πάγιας περιουσίας του ΔΕΣΦΑ κατά εκατοντάδες εκατομμύρια. </w:t>
      </w:r>
    </w:p>
    <w:p w14:paraId="1F84C80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Με μια υπουργική απόφαση που θέλει να τη νομιμοποιήσει, εισάγοντάς την ως τροπολογία στο παρόν νομοσχέδιο, μειώνει κατά εκατοντάδες εκατομμύρια ευρώ την πάγια περιουσία της εταιρείας ΔΕΣΦΑ, όπου, όπως ξέρετε, βασικός μέτοχος είναι το ΤΑΙΠΕΔ και κατ’ επέκταση το ελληνικό δημόσιο και η ελληνική κοινωνία. Αυτό το κάνει, γιατί πιστεύει ότι με αυτόν τον τρόπο δήθεν δεν θα αυξηθεί η τιμή διέλευσης που πληρώνουν σήμερα οι καταναλωτές του φυσικού αερίου.</w:t>
      </w:r>
    </w:p>
    <w:p w14:paraId="1F84C81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Σήμερα ο καταναλωτής πληρώνει το φυσικό αέριο περίπου 50 ευρώ το κυβικό μέτρο και από τα 50 ευρώ, τα τέλη διέλευσης είναι μόλις 3,2 ευρώ. Μειώνει λοιπόν ο Υπουργός κατά εκατοντάδες εκατομμύρια ευρώ την περιουσία του ΔΕΣΦΑ και κινδυνεύει να τινάξει στον αέρα μια επένδυση 400 εκατομμυρίων ευρώ.</w:t>
      </w:r>
    </w:p>
    <w:p w14:paraId="1F84C81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επειδή, κύριε Υπουργέ, προηγουμένως δεν ήσασταν στην Αίθουσα, ρώτησα το εξής: Είπατε ότι ο σκοπός σας δεν είναι να τορπιλίσετε αυτή την αποκρατικοποίηση. Τι απαντάτε τότε, όταν ο διευθύνων σύμβουλος της «</w:t>
      </w:r>
      <w:r>
        <w:rPr>
          <w:rFonts w:eastAsia="Times New Roman" w:cs="Times New Roman"/>
          <w:szCs w:val="24"/>
          <w:lang w:val="en-US"/>
        </w:rPr>
        <w:t>SOCAR</w:t>
      </w:r>
      <w:r>
        <w:rPr>
          <w:rFonts w:eastAsia="Times New Roman" w:cs="Times New Roman"/>
          <w:szCs w:val="24"/>
        </w:rPr>
        <w:t>» είπε ότι αν αυτή η τροπολογία ψηφιστεί από την ελληνική Βουλή, δεν βλέπει πώς θα προχωρήσει η αποκρατικοποίηση;</w:t>
      </w:r>
    </w:p>
    <w:p w14:paraId="1F84C81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Πώς διαβλέπετε εσείς ότι θα προχωρήσει η αποκρατικοποίηση; Αν δεν σας ενδιαφέρει να σώσετε την αποκρατικοποίηση, πού θα βρείτε 400 εκατομμύρια, τα οποία δεν θα εισρεύσουν στα δημόσια ταμεία, επειδή ακριβώς δεν θα πραγματοποιηθεί η αποκρατικοποίηση του ΔΕΣΦΑ; </w:t>
      </w:r>
    </w:p>
    <w:p w14:paraId="1F84C81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Και επειδή είπατε ότι σας νοιάζει ιδιαίτερα να μην γίνουν οι αυξήσεις ακριβώς στα τέλη διέλευσης, να σας θυμίσω ότι ο αρμόδιος εισηγητής μας, ο κ. Σκρέκας, σας έκανε συγκεκριμένες προτάσεις, βάσει των οποίων μπορεί να μειωθεί πραγματικά το κόστος με το οποίο αγοράζει η ελληνική οικογένεια, η ελληνική επιχείρηση, η επιχείρηση στην Ελλάδα το φυσικό αέριο, χωρίς να ζημιώνεται το ελληνικό δημόσιο.</w:t>
      </w:r>
    </w:p>
    <w:p w14:paraId="1F84C81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όποιες και αν είναι οι προθέσεις του Υπουργού, δεν είναι δυνατόν η Κυβέρνηση διά του αρμόδιου Υπουργού να ενεργεί και να τροποποιεί περιουσιακό στοιχείο του ελληνικού δημοσίου, το οποίο έχει ήδη αποτελέσει αντικείμενο προσφοράς και συμφωνίας με επενδυτές, χωρίς συνεννόηση με αυτούς τους επενδυτές. Τι σήμα δίνουμε στους επενδυτές, κύριοι; Γιατί να μας εμπιστευτούν; </w:t>
      </w:r>
    </w:p>
    <w:p w14:paraId="1F84C81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Ο επικεφαλής της «</w:t>
      </w:r>
      <w:r>
        <w:rPr>
          <w:rFonts w:eastAsia="Times New Roman" w:cs="Times New Roman"/>
          <w:szCs w:val="24"/>
          <w:lang w:val="en-US"/>
        </w:rPr>
        <w:t>SOCAR</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ερωτηθείς από δημοσιογράφο, απάντησε πως δεν γνώριζε τίποτα για την εν λόγω μονομερή αυτή ενέργεια, για αυτή την τροπολογία. Αληθεύει; Εγώ δεν ξέρω αν αληθεύει, ρωτώ. Αληθεύει αυτό που ισχυρίζεται; </w:t>
      </w:r>
    </w:p>
    <w:p w14:paraId="1F84C81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Είχατε συνεννοηθεί με τους επενδυτές για τη μείωση αυτής της περιουσίας που πρόκειται να αγοράσουν; Είχατε συνεννοηθεί μαζί τους για την κατάθεση της τροπολογίας που μειώνει κατά εκατοντάδες εκατομμύρια ευρώ την αξία της εταιρείας στην οποία θα γίνουν μέτοχοι; Νομίζω ότι επιβεβαιώσατε ότι δεν είχατε συνεννοηθεί πριν από την κατάθεση αυτής της τροπολογίας.</w:t>
      </w:r>
    </w:p>
    <w:p w14:paraId="1F84C81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επιστρέψει η χώρα μας σε τροχιά ανάπτυξης, έχουμε ανάγκη επενδύσεων που θα φέρουν δουλειές. Το λέω ξεκάθαρα. Ασφαλώς και είναι ευπρόσδεκτες οι όποιες βελτιώσεις την ώρα των συμβάσεων, όπου αυτό είναι εφικτό. Όμως εσείς δεν κάνετε αυτό, δεν βελτιώνετε τις συμβάσεις. Επιδίδεστε σε </w:t>
      </w:r>
      <w:proofErr w:type="spellStart"/>
      <w:r>
        <w:rPr>
          <w:rFonts w:eastAsia="Times New Roman" w:cs="Times New Roman"/>
          <w:szCs w:val="24"/>
        </w:rPr>
        <w:t>τακτικισμούς</w:t>
      </w:r>
      <w:proofErr w:type="spellEnd"/>
      <w:r>
        <w:rPr>
          <w:rFonts w:eastAsia="Times New Roman" w:cs="Times New Roman"/>
          <w:szCs w:val="24"/>
        </w:rPr>
        <w:t>, που πλήττουν την αξιοπιστία μας, που κινδυνεύουν να τινάξουν στον αέρα τις λιγοστές επενδύσεις που έχουν συμφωνηθεί.</w:t>
      </w:r>
    </w:p>
    <w:p w14:paraId="1F84C81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φανείτε επιτέλους υπεύθυνοι και σοβαροί τόσο απέναντι στους επενδυτές που θέλουν να επενδύσουν στη χώρα μας, όσο και απέναντι στην ελληνική κοινωνία, που υποφέρει από τα δυσβάσταχτα μέτρα, τα οποία της επιβάλατε και που προσδοκά επενδύσεις, για να μπορέσει να δει ανάπτυξη. Για ποια ανάπτυξη μιλάτε, όταν διώχνετε κάθε τι το αναπτυξιακό από τη χώρα; Πώς θα δημιουργηθούν δουλειές αν δεν έρθουν επενδύσεις; </w:t>
      </w:r>
    </w:p>
    <w:p w14:paraId="1F84C81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της κυρίας Βουλευτού)</w:t>
      </w:r>
    </w:p>
    <w:p w14:paraId="1F84C81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F84C81B" w14:textId="77777777" w:rsidR="006C3A8A" w:rsidRDefault="00994779">
      <w:pPr>
        <w:spacing w:line="600" w:lineRule="auto"/>
        <w:ind w:firstLine="720"/>
        <w:jc w:val="both"/>
        <w:rPr>
          <w:rFonts w:eastAsia="Times New Roman" w:cs="Times New Roman"/>
          <w:szCs w:val="24"/>
        </w:rPr>
      </w:pPr>
      <w:r w:rsidRPr="00295AC9">
        <w:rPr>
          <w:rFonts w:eastAsia="Times New Roman" w:cs="Times New Roman"/>
          <w:color w:val="000000" w:themeColor="text1"/>
          <w:szCs w:val="24"/>
        </w:rPr>
        <w:t xml:space="preserve">Ποιος επενδυτής τελικά θα εμπιστευτεί τη χώρα μας με τέτοια παραδείγματα διγλωσσίας και αναξιοπιστίας; Δεν περίμενα ότι θα είχαμε τέτοιο </w:t>
      </w:r>
      <w:r>
        <w:rPr>
          <w:rFonts w:eastAsia="Times New Roman" w:cs="Times New Roman"/>
          <w:szCs w:val="24"/>
        </w:rPr>
        <w:t>ζωντανό παράδειγμα διγλωσσίας από τον ίδιο τον Υπουργό, ο οποίος προ ολίγου, από αυτό εδώ το Βήμα, μάς είπε ότι διαφωνεί βασικά με την αποκρατικοποίηση της ΔΕΣΦΑ, αλλά υποχρεούται, ούτε λίγο ούτε πολύ, να την κάνει. Πώς θα προσελκύσουμε έτσι επενδύσεις, όταν δεν μπορείτε να οικειοποιηθείτε το ίδιο σας το πρόγραμμα;</w:t>
      </w:r>
    </w:p>
    <w:p w14:paraId="1F84C81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Κλείνω με μια αναφορά σε κάτι που εξελίχθηκε προηγουμένως, στη δήλωση του κ. Καμμένου, στο μήνυμα που εστάλη μέσω </w:t>
      </w:r>
      <w:r>
        <w:rPr>
          <w:rFonts w:eastAsia="Times New Roman" w:cs="Times New Roman"/>
          <w:szCs w:val="24"/>
          <w:lang w:val="en-US"/>
        </w:rPr>
        <w:t>twitter</w:t>
      </w:r>
      <w:r>
        <w:rPr>
          <w:rFonts w:eastAsia="Times New Roman" w:cs="Times New Roman"/>
          <w:szCs w:val="24"/>
        </w:rPr>
        <w:t xml:space="preserve"> και αφορά την κ. Γεννηματά. Έχει περάσει, νομίζω, μιάμιση ώρα. Ο κύριος Υπουργός μάς είπε πριν ότι δεν ήξερε τη δήλωση, πράγμα που με εκπλήσσει, διότι νομίζω ότι όλος ο πολιτικός κόσμος ήταν γνώστης του μηνύματος αυτού. Σε κάθε περίπτωση έχει περάσει μιάμιση ώρα. Ο κύριος Υπουργός έχει, φαντάζομαι, ενημερωθεί για το μήνυμα. </w:t>
      </w:r>
    </w:p>
    <w:p w14:paraId="1F84C81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Κύριε Υπουργέ, υπάρχουν στιγμές που από αυτό εδώ το Βήμα της Βουλής μιλάμε πέρα και πάνω από κόμματα, μιλάμε ως άνθρωποι. Νομίζω, λοιπόν, ότι και οι τριακόσιοι Βουλευτές αυτής της Βουλής πρέπει να καταδικάσουμε αυτό το μήνυμα που αφορούσε την κ. Γεννηματά και ένα προσωπικό της πρόβλημα.</w:t>
      </w:r>
    </w:p>
    <w:p w14:paraId="1F84C81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F84C81F" w14:textId="77777777" w:rsidR="006C3A8A" w:rsidRDefault="0099477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84C82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πολύ, κυρία </w:t>
      </w:r>
      <w:proofErr w:type="spellStart"/>
      <w:r>
        <w:rPr>
          <w:rFonts w:eastAsia="Times New Roman" w:cs="Times New Roman"/>
          <w:szCs w:val="24"/>
        </w:rPr>
        <w:t>Κεραμέως</w:t>
      </w:r>
      <w:proofErr w:type="spellEnd"/>
      <w:r>
        <w:rPr>
          <w:rFonts w:eastAsia="Times New Roman" w:cs="Times New Roman"/>
          <w:szCs w:val="24"/>
        </w:rPr>
        <w:t>.</w:t>
      </w:r>
    </w:p>
    <w:p w14:paraId="1F84C82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Κοινοβουλευτικός Εκπρόσωπος από το Ποτάμι.</w:t>
      </w:r>
    </w:p>
    <w:p w14:paraId="1F84C82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1F84C82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Επί της διαδικασίας, θα ήθελα να πω μια κουβέντα που έχει να κάνει, βεβαίως, με την ουσία της παραγωγής του κοινοβουλευτικού έργου, της κοινοβουλευτικής διαδικασίας. Επαναλαμβανόμαστε μονότονα. Εις μάτην, όμως. Φαντάζομαι, όμως, ότι όλοι συμφωνούμε ότι η ποιότητα παραγωγής κοινοβουλευτικού έργου δεν είναι αυτή.</w:t>
      </w:r>
    </w:p>
    <w:p w14:paraId="1F84C82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εχθές γιορτάσαμε τα σαράντα δύο χρόνια επανόδου της δημοκρατίας στον τόπο μας, τα καλύτερα, τα σταθερότερα, τα παραγωγικότερα στην ιστορία του νεοελληνικού κράτους. Η δημοκρατία, όμως, απαιτεί συνεχή επαγρύπνηση και θεσμική στερέωση. Και, βεβαίως, η ποιότητά της δοκιμάζεται συνεχώς.</w:t>
      </w:r>
    </w:p>
    <w:p w14:paraId="1F84C82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Ευτυχώς, κυρίες και κύριοι συνάδελφοι, που στο περσινό δημοψήφισμα το «όχι» του περσινού Ιουλίου αποκοιμήθηκε στην αγκαλιά του «ναι» και παραμείναμε στην Ευρώπη. Έτσι, λοιπόν,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παρέμεινε ένα σενάριο νοσηρής φαντασίας κάποιων επικίνδυνα ανόητων, που όμως είναι και εξαιρετικά επικίνδυνοι τύποι.</w:t>
      </w:r>
    </w:p>
    <w:p w14:paraId="1F84C82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Ερχόμενοι στο σήμερα, περιμένουμε με ιδιαίτερο ενδιαφέρον σε λίγες ώρες τον κύριο Πρωθυπουργό, ο οποίος απόψε θα παρουσιάσει το πλαίσιο της συνταγματικής Αναθεώρησης, που θα προτείνει στον πολιτικό κόσμο. Κι ελπίζουμε κι ευχόμαστε ότι αυτό το πλαίσιο θα δώσει τη δυνατότητα να οδηγηθούμε στην αντιμετώπιση αρκετών από τις παθογένειες που κυνηγούν τον δημόσιο βίο της χώρας. </w:t>
      </w:r>
    </w:p>
    <w:p w14:paraId="1F84C82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Θα ήθελα να πω και μια κουβέντα για το ζήτημα που, πραγματικά, με άφησε κι εμένα εμβρόντητο, όπως φαντάζομαι και τον κάθε Έλληνα πολίτη: η άρνηση του να καταδικάσετε, κύριε Υπουργέ –όχι εσείς μονάχα ως πρόσωπο, αλλά, πάνω απ’ όλα, ο Πρωθυπουργός- το άηθες σχόλιο του κ. Καμμένου, ένα σχόλιο που τον ξεπέρασε από κάθε του παρελθόν, για την Πρόεδρο του ΠΑΣΟΚ.</w:t>
      </w:r>
    </w:p>
    <w:p w14:paraId="1F84C82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Δεν αντιλαμβάνομαι ποια είναι η εκλεκτική συγγένεια που σας συνδέει με τον κ. Καμμένο και αυτό το ήθος. Δεν αντιλαμβάνομαι πού έχει πάει η περίφημη ηθική ανωτερότητα της Αριστεράς! Εγώ αλλιώς την ξέρω την Αριστερά. Και δεν μιλάμε πια για πολιτικές αντιθέσεις. Μιλάμε για ανθρωπιά. Πραγματικά, με ξεπερνάει, όπως και κάθε Έλληνα πολίτη, φαντάζομαι, σε αυτή τη χώρα.</w:t>
      </w:r>
    </w:p>
    <w:p w14:paraId="1F84C82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Τώρα να έρθουμε στο συζητούμενο νομοσχέδιο, την κύρωση της οδηγίας, που με σημαντική καθυστέρηση ήρθε σήμερα. Είναι μια οδηγία, της οποίας την κύρωση, προφανώς, δεν μπορεί κανείς να αρνηθεί. </w:t>
      </w:r>
    </w:p>
    <w:p w14:paraId="1F84C82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αυτής της οδηγίας να θυμίσω ότι είναι σε εξέλιξη μια σημαντικότατη, κυρίως για εμάς, ευρωπαϊκή στρατηγική, αυτή της γαλάζιας ανάπτυξης. Αυτός ο κανονισμός αφορά δυο-τρεις από τους βασικούς τομείς που έχουν να κάνουν με την ανάπτυξη: την εξόρυξη υποθαλάσσιων υλικών, τη γαλάζια ενέργεια, δηλαδή την ανάπτυξη εγκαταστάσεων θαλασσίων αιολικών πάρκων και τις </w:t>
      </w:r>
      <w:proofErr w:type="spellStart"/>
      <w:r>
        <w:rPr>
          <w:rFonts w:eastAsia="Times New Roman" w:cs="Times New Roman"/>
          <w:szCs w:val="24"/>
        </w:rPr>
        <w:t>θαλασσοκαλλιέργειες</w:t>
      </w:r>
      <w:proofErr w:type="spellEnd"/>
      <w:r>
        <w:rPr>
          <w:rFonts w:eastAsia="Times New Roman" w:cs="Times New Roman"/>
          <w:szCs w:val="24"/>
        </w:rPr>
        <w:t xml:space="preserve">. Είναι βασικοί τομείς στους οποίους η χώρα μας έχει εξαιρετικά συγκριτικά πλεονεκτήματα. </w:t>
      </w:r>
    </w:p>
    <w:p w14:paraId="1F84C82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μιας και αναζητούμε περισσότερο από ποτέ την υποστήριξη ενός βιώσιμου παραγωγικού μοντέλου για τη χώρα, νομίζω ότι πρόκειται για τομείς, για τους οποίους η Κυβέρνησή σας πρέπει να τρέξει. Και φαντάζομαι ότι το σύνολο του πολιτικού κόσμου θα στηρίξει την κάθε σας πρωτοβουλία σε αυτές τις κατευθύνσεις. </w:t>
      </w:r>
    </w:p>
    <w:p w14:paraId="1F84C82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Σχετικά με το άρθρο 41, είπατε, βεβαίως, ότι σκοπεύετε να φέρετε, επιτέλους, το νομοσχέδιο για τον «λατομικό χάρτη» –να το πω έτσι- της χώρας. Γιατί η παράταση στην παράταση όχι μόνο δεν λύνει τα σημαντικά προβλήματα της υποβάθμισης και της καταστροφής του φυσικού πλούτου της χώρας, αλλά φέρνει –και, άρα, υποσκάπτει– ασυμβατότητες στις αναπτυξιακές προσπάθειες. Και δεν θα αναφερθώ σε μια πληθώρα τέτοιων περιπτώσεων, που ταλαιπωρούν περιοχές της Ελλάδας.</w:t>
      </w:r>
    </w:p>
    <w:p w14:paraId="1F84C82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αναφερθώ μονάχα σε μία κραυγαλέα τέτοια περίπτωση ασυμβατότητας χρήσεων στο δυτικό άκρο της Κρήτης, δηλαδή στα λατομεία, τα οποία συνεχίζουν ληστρικά να υποβαθμίζουν και να καταστρέφουν το τοπίο δίπλα σε κάποια από τις πιο όμορφες γωνιές της χώρας μας, στα </w:t>
      </w:r>
      <w:proofErr w:type="spellStart"/>
      <w:r>
        <w:rPr>
          <w:rFonts w:eastAsia="Times New Roman" w:cs="Times New Roman"/>
          <w:szCs w:val="24"/>
        </w:rPr>
        <w:t>Φαλάσαρνα</w:t>
      </w:r>
      <w:proofErr w:type="spellEnd"/>
      <w:r>
        <w:rPr>
          <w:rFonts w:eastAsia="Times New Roman" w:cs="Times New Roman"/>
          <w:szCs w:val="24"/>
        </w:rPr>
        <w:t xml:space="preserve"> και στο </w:t>
      </w:r>
      <w:proofErr w:type="spellStart"/>
      <w:r>
        <w:rPr>
          <w:rFonts w:eastAsia="Times New Roman" w:cs="Times New Roman"/>
          <w:szCs w:val="24"/>
        </w:rPr>
        <w:t>Ελαφονήσι</w:t>
      </w:r>
      <w:proofErr w:type="spellEnd"/>
      <w:r>
        <w:rPr>
          <w:rFonts w:eastAsia="Times New Roman" w:cs="Times New Roman"/>
          <w:szCs w:val="24"/>
        </w:rPr>
        <w:t>, υψηλής ποιότητας περιοχές.</w:t>
      </w:r>
    </w:p>
    <w:p w14:paraId="1F84C82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θα μπορούσαμε, όπως είπα και λίγο πριν, να αναφερθούμε σε έναν μεγάλο κατάλογο τέτοιων περιπτώσεων. Για το άρθρο 61, για τη ρύθμιση για τον καθορισμό της </w:t>
      </w:r>
      <w:proofErr w:type="spellStart"/>
      <w:r>
        <w:rPr>
          <w:rFonts w:eastAsia="Times New Roman" w:cs="Times New Roman"/>
          <w:szCs w:val="24"/>
        </w:rPr>
        <w:t>ανακτησιακής</w:t>
      </w:r>
      <w:proofErr w:type="spellEnd"/>
      <w:r>
        <w:rPr>
          <w:rFonts w:eastAsia="Times New Roman" w:cs="Times New Roman"/>
          <w:szCs w:val="24"/>
        </w:rPr>
        <w:t xml:space="preserve"> διαφοράς της περιόδου 2006-2015 του ΔΕΣΦΑ, φοβάμαι ότι βλέπουμε ξανά το έργο με την «</w:t>
      </w:r>
      <w:r>
        <w:rPr>
          <w:rFonts w:eastAsia="Times New Roman" w:cs="Times New Roman"/>
          <w:szCs w:val="24"/>
          <w:lang w:val="en-US"/>
        </w:rPr>
        <w:t>COSCO</w:t>
      </w:r>
      <w:r>
        <w:rPr>
          <w:rFonts w:eastAsia="Times New Roman" w:cs="Times New Roman"/>
          <w:szCs w:val="24"/>
        </w:rPr>
        <w:t>» λίγο πριν από το ταξίδι στην Κίνα του κυρίου Πρωθυπουργού.</w:t>
      </w:r>
    </w:p>
    <w:p w14:paraId="1F84C82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ενώ υπάρχουν ζητήματα, τα οποία βεβαίως θα πρέπει να μας απασχολούν σε σχέση με τη διασφάλιση του δημοσίου αγαθού και πλούτου, ανησυχούμε πάρα πολύ, γιατί εκ των υστέρων δεν είναι ούτε ηθικά ούτε πολιτικά αποδεκτό μονομερώς να αλλάζουμε όρους διεθνών συμβάσεων. </w:t>
      </w:r>
    </w:p>
    <w:p w14:paraId="1F84C830" w14:textId="77777777" w:rsidR="006C3A8A" w:rsidRDefault="00994779">
      <w:pPr>
        <w:spacing w:line="600" w:lineRule="auto"/>
        <w:ind w:firstLine="720"/>
        <w:jc w:val="both"/>
        <w:rPr>
          <w:rFonts w:eastAsia="Times New Roman" w:cs="Times New Roman"/>
          <w:szCs w:val="28"/>
        </w:rPr>
      </w:pPr>
      <w:r>
        <w:rPr>
          <w:rFonts w:eastAsia="Times New Roman" w:cs="Times New Roman"/>
          <w:szCs w:val="24"/>
        </w:rPr>
        <w:t xml:space="preserve">Δημιουργείται, λοιπόν, σειρά ζητημάτων, τα οποία δεν ξέρω πώς θα αντιμετωπιστούν, από το κλίμα της αναξιοπιστίας, βεβαίως, για κάθε πιθανό επενδυτή, το οποίο δημιουργεί η Κυβέρνηση, μέχρι και την ανατροπή του προϋπολογισμού του 2016, διότι αν το μισό εκατομμύριο περίπου εκλείψει από τα έσοδα του κράτους, ο </w:t>
      </w:r>
      <w:proofErr w:type="spellStart"/>
      <w:r>
        <w:rPr>
          <w:rFonts w:eastAsia="Times New Roman" w:cs="Times New Roman"/>
          <w:szCs w:val="24"/>
        </w:rPr>
        <w:t>ισοσκελισμός</w:t>
      </w:r>
      <w:proofErr w:type="spellEnd"/>
      <w:r>
        <w:rPr>
          <w:rFonts w:eastAsia="Times New Roman" w:cs="Times New Roman"/>
          <w:szCs w:val="24"/>
        </w:rPr>
        <w:t xml:space="preserve"> θα είναι εξαιρετικά δύσκολος και θα έρθει ξανά με τη γνωστή διαδικασία της επιβολής φόρων. Φόρων γιατί και σε ποιους; Γι’ αυτό ανησυχούμε, </w:t>
      </w:r>
      <w:r>
        <w:rPr>
          <w:rFonts w:eastAsia="Times New Roman" w:cs="Times New Roman"/>
          <w:szCs w:val="28"/>
        </w:rPr>
        <w:t>κύριε Υπουργέ.</w:t>
      </w:r>
    </w:p>
    <w:p w14:paraId="1F84C831"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 xml:space="preserve">Θα ήθελα να ολοκληρώσω λέγοντας ότι η τροπολογία που υποστήριξε η κ. </w:t>
      </w:r>
      <w:proofErr w:type="spellStart"/>
      <w:r>
        <w:rPr>
          <w:rFonts w:eastAsia="Times New Roman" w:cs="Times New Roman"/>
          <w:szCs w:val="28"/>
        </w:rPr>
        <w:t>Χρυσοβελώνη</w:t>
      </w:r>
      <w:proofErr w:type="spellEnd"/>
      <w:r>
        <w:rPr>
          <w:rFonts w:eastAsia="Times New Roman" w:cs="Times New Roman"/>
          <w:szCs w:val="28"/>
        </w:rPr>
        <w:t xml:space="preserve"> προ ολίγου, η με γενικό αριθμό 572 και ειδικό αριθμό 48 –αν θυμάμαι καλά- μας βρίσκει σύμφωνους, διότι όντως αντιμετωπίζει προβλήματα σε κάποιες περιοχές της Ελλάδας, τα οποία θα απέκοβαν ολόκληρες περιοχές από την κυκλοφοριακή εξυπηρέτηση.</w:t>
      </w:r>
    </w:p>
    <w:p w14:paraId="1F84C832"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 xml:space="preserve">Κλείνω λέγοντας και πάλι ότι ανεξαρτήτως αν συμφωνούμε και υπερψηφίσουμε πολλές από τις τροπολογίες, που έχουν κατατεθεί, δεν είναι αυτή ποιότητα παραγωγής κοινοβουλευτικού έργου. </w:t>
      </w:r>
    </w:p>
    <w:p w14:paraId="1F84C833"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 xml:space="preserve">Επειδή, μάλιστα, είναι η ακραία έκφραση υποβάθμισης λειτουργίας του Κοινοβουλίου το να κάνουμε κατάχρηση σ’ αυτόν τον τομέα ακόμα και στην κύρωση διεθνών συμβάσεων, παρακαλώ πολύ, κύριε Υπουργέ, να το δείτε ξανά στην Κυβέρνηση. </w:t>
      </w:r>
    </w:p>
    <w:p w14:paraId="1F84C834"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Βεβαίως, η Διάσκεψη των Προέδρων, η οποία αποφασίζει, θα πρέπει να το δει σοβαρότερα, γιατί μας απασχολεί σχεδόν σε κάθε διάσκεψη αυτό το ζήτημα, το οποίο επαναλαμβάνεται και είναι πια η κανονικότητά μας.</w:t>
      </w:r>
    </w:p>
    <w:p w14:paraId="1F84C835" w14:textId="77777777" w:rsidR="006C3A8A" w:rsidRDefault="00994779">
      <w:pPr>
        <w:spacing w:line="600" w:lineRule="auto"/>
        <w:ind w:firstLine="720"/>
        <w:jc w:val="both"/>
        <w:rPr>
          <w:rFonts w:eastAsia="Times New Roman" w:cs="Times New Roman"/>
          <w:szCs w:val="24"/>
        </w:rPr>
      </w:pPr>
      <w:r>
        <w:rPr>
          <w:rFonts w:eastAsia="Times New Roman" w:cs="Times New Roman"/>
          <w:szCs w:val="28"/>
        </w:rPr>
        <w:t>Σας ευχαριστώ.</w:t>
      </w:r>
    </w:p>
    <w:p w14:paraId="1F84C836" w14:textId="77777777" w:rsidR="006C3A8A" w:rsidRDefault="00994779">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Ποταμιού)</w:t>
      </w:r>
    </w:p>
    <w:p w14:paraId="1F84C837" w14:textId="77777777" w:rsidR="006C3A8A" w:rsidRDefault="00994779">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Κι εγώ ευχαριστώ, κύριε </w:t>
      </w:r>
      <w:proofErr w:type="spellStart"/>
      <w:r>
        <w:rPr>
          <w:rFonts w:eastAsia="Times New Roman" w:cs="Times New Roman"/>
          <w:szCs w:val="28"/>
        </w:rPr>
        <w:t>Δανέλλη</w:t>
      </w:r>
      <w:proofErr w:type="spellEnd"/>
      <w:r>
        <w:rPr>
          <w:rFonts w:eastAsia="Times New Roman" w:cs="Times New Roman"/>
          <w:szCs w:val="28"/>
        </w:rPr>
        <w:t>.</w:t>
      </w:r>
    </w:p>
    <w:p w14:paraId="1F84C838"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Ορίστε, κύριε Καρρά, έχετε τον λόγο ως Κοινοβουλευτικός Εκπρόσωπος της Ένωσης Κεντρώων.</w:t>
      </w:r>
    </w:p>
    <w:p w14:paraId="1F84C839" w14:textId="77777777" w:rsidR="006C3A8A" w:rsidRDefault="00994779">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Ευχαριστώ, κύριε Πρόεδρε.</w:t>
      </w:r>
    </w:p>
    <w:p w14:paraId="1F84C83A"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Επιτρέψτε μου πρώτα να αναφερθώ σε ένα διαδικαστικό ζήτημα, το οποίο επανέρχεται καθημερινά: ο τρόπος υποβολής τροπολογιών την τελευταία στιγμή. Ξέρω ότι αυτό αποτελεί έναν άτεχνο τρόπο νομοθέτησης.</w:t>
      </w:r>
    </w:p>
    <w:p w14:paraId="1F84C83B"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Έχω προτείνει –και ας ενημερώσω και την Αίθουσα ως μέλος της Επιτροπής Κανονισμού- ότι στην επόμενη Αναθεώρηση, που θα γίνει απ’ ό,τι υπολογίζουμε στις αρχές Σεπτεμβρίου, θα πρέπει να αναζητήσουμε έναν μηχανισμό σύμφωνα με τον οποίο δεν θα ισχύει διάταξη νόμου, αν παραβιάζει τον Κανονισμό. Και αυτό αν τεθεί, θα τεθεί ακόμα και στη συνταγματική Αναθεώρηση.</w:t>
      </w:r>
    </w:p>
    <w:p w14:paraId="1F84C83C" w14:textId="77777777" w:rsidR="006C3A8A" w:rsidRDefault="00994779">
      <w:pPr>
        <w:spacing w:line="600" w:lineRule="auto"/>
        <w:ind w:firstLine="720"/>
        <w:jc w:val="both"/>
        <w:rPr>
          <w:rFonts w:eastAsia="Times New Roman" w:cs="Times New Roman"/>
          <w:szCs w:val="28"/>
        </w:rPr>
      </w:pPr>
      <w:r>
        <w:rPr>
          <w:rFonts w:eastAsia="Times New Roman" w:cs="Times New Roman"/>
          <w:szCs w:val="28"/>
        </w:rPr>
        <w:t>Διότι ανεξάρτητα από την ορθότητα ή όχι, την αναγκαιότητα ή όχι των τροπολογιών, δεν μπορεί να έρχονται τροπολογίες μισή ώρα πριν ψηφιστεί το νομοσχέδιο ή μία ώρα πριν ή έστω την ίδια μέρα. Δεν παρέχεται η δυνατότητα στους Βουλευτές να αξιολογήσουν, να ερμηνεύσουν, να διαπιστώσουν το τι επιδιώκει η Κυβέρνηση και οπωσδήποτε πολλές απ’ αυτές έχουν και σκοπιμότητα υφαρπαγής ψήφου.</w:t>
      </w:r>
    </w:p>
    <w:p w14:paraId="1F84C83D" w14:textId="77777777" w:rsidR="006C3A8A" w:rsidRDefault="00994779">
      <w:pPr>
        <w:spacing w:line="600" w:lineRule="auto"/>
        <w:ind w:firstLine="720"/>
        <w:jc w:val="both"/>
        <w:rPr>
          <w:rFonts w:eastAsia="Times New Roman" w:cs="Times New Roman"/>
          <w:szCs w:val="24"/>
        </w:rPr>
      </w:pPr>
      <w:r>
        <w:rPr>
          <w:rFonts w:eastAsia="Times New Roman" w:cs="Times New Roman"/>
          <w:szCs w:val="28"/>
        </w:rPr>
        <w:t xml:space="preserve">Επί του νομοσχεδίου, το πρώτο μέρος του αποτελεί διεθνή υποχρέωση της χώρας. Το ζήτημα των υδρογονανθράκων είναι σημαντικό. </w:t>
      </w:r>
      <w:r>
        <w:rPr>
          <w:rFonts w:eastAsia="Times New Roman" w:cs="Times New Roman"/>
          <w:szCs w:val="24"/>
        </w:rPr>
        <w:t xml:space="preserve">Εμείς συμφωνούμε με το πρώτο μέρος του νομοσχεδίου για τον λόγο ότι εισάγει μια ευρωπαϊκή νομοθεσία, η οποία αποτελεί, όπως όλοι γνωρίζουμε, αποτέλεσμα διαβουλεύσεων, συμβιβασμών και επιστημονικού δυνατού επιπέδου, γιατί η Ευρωπαϊκή Ένωση έχει τις υπηρεσίες, έχει τις αρμόδιες διευθύνσεις, έχει τις δυνατότητες. </w:t>
      </w:r>
    </w:p>
    <w:p w14:paraId="1F84C83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Στο κάτω κάτω το ζήτημα της </w:t>
      </w:r>
      <w:proofErr w:type="spellStart"/>
      <w:r>
        <w:rPr>
          <w:rFonts w:eastAsia="Times New Roman" w:cs="Times New Roman"/>
          <w:szCs w:val="24"/>
        </w:rPr>
        <w:t>υπεράκτιας</w:t>
      </w:r>
      <w:proofErr w:type="spellEnd"/>
      <w:r>
        <w:rPr>
          <w:rFonts w:eastAsia="Times New Roman" w:cs="Times New Roman"/>
          <w:szCs w:val="24"/>
        </w:rPr>
        <w:t xml:space="preserve"> έρευνας και εκμετάλλευσης υδρογονανθράκων αφορά και διεθνείς σχέσεις, όχι μόνο της χώρας, γιατί είναι ένας συμβιβασμός με δεδομένα τα διεθνή ύδατα, διότι οι </w:t>
      </w:r>
      <w:proofErr w:type="spellStart"/>
      <w:r>
        <w:rPr>
          <w:rFonts w:eastAsia="Times New Roman" w:cs="Times New Roman"/>
          <w:szCs w:val="24"/>
        </w:rPr>
        <w:t>υπεράκτιες</w:t>
      </w:r>
      <w:proofErr w:type="spellEnd"/>
      <w:r>
        <w:rPr>
          <w:rFonts w:eastAsia="Times New Roman" w:cs="Times New Roman"/>
          <w:szCs w:val="24"/>
        </w:rPr>
        <w:t xml:space="preserve"> αυτές δραστηριότητες γίνονται στα διεθνή ύδατα, πέραν της αιγιαλίτιδος ζώνης. </w:t>
      </w:r>
    </w:p>
    <w:p w14:paraId="1F84C83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εδώ υπάρχει ένα ζήτημα ευρύτερο. Βέβαια καλώς νομοθετούμε για τους υδρογονάνθρακες σήμερα, αλλά εκκρεμούν πολλά ζητήματα με την αποκλειστική οικονομική ζώνη. Γνωρίζουμε όλοι ότι η οριοθέτηση, που έγινε με τη γείτονα Αλβανία, ακυρώθηκε από το ανώτατο δικαστήριο της χώρας. Γνωρίζουμε όλοι ότι θα καθυστερήσει μια νέα οριοθέτηση. Έχουμε τις επιφυλάξεις μας για το αν μπορεί να επιτευχθεί ποτέ οριοθέτηση με τη γείτονα Τουρκία και επιπλέον διότι προηγείται το ζήτημα της αιγιαλίτιδος ζώνης. Θα παραμείνει στα έξι; Θα πάμε, όπως προβλέπει το Διεθνές Δίκαιο της Θάλασσας, στα δώδεκα μίλια; Έχουμε πλήρες σκοτάδι σε αυτόν τον τομέα. </w:t>
      </w:r>
    </w:p>
    <w:p w14:paraId="1F84C84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Θέλω να πω, όμως, και κάτι άλλο. Η σημερινή διεθνής συγκυρία, η οποία αρχίζει πλέον να θέτει τη γείτονα χώρα, την Τουρκία, ενδεχομένως υπό ένα μεταβατικό καθεστώς ή μια περίοδο αστάθειας, την εμποδίζει και να συμφωνήσει με την Ελλάδα και σε αυτά τα ζητήματα, τα οποία εκκρεμούν. Φοβούμαι ότι θα μακρύνουν, θα μετατεθούν στο απώτερο μέλλον και δεν ξέρουμε το αποτέλεσμά τους.</w:t>
      </w:r>
    </w:p>
    <w:p w14:paraId="1F84C84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Βέβαια, η νομοθεσία, έστω και αν έρχεται σε αυτόν τον ανεπίκαιρο χρόνο, πάντα είναι χρήσιμη, για να υπάρχει η θωράκιση της χώρας και να μπορεί σε οποιαδήποτε στιγμή να εφαρμοστεί μια νομοθεσία.</w:t>
      </w:r>
    </w:p>
    <w:p w14:paraId="1F84C84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Όπως διαβάζει κανείς το κείμενο των πρώτων τριάντα πέντε άρθρων, δεν έχει λόγους να διαφωνήσει, γιατί δεν μπορεί να προσθέσει και τίποτα, δεν έχουμε καν την τεχνογνωσία, την εμπειρία. Η Ελλάδα είναι πολύ δύσκολο να κάνει μια βελτίωση ή μια αφαίρεση. Συνεπώς θα προχωρήσω παραπέρα.</w:t>
      </w:r>
    </w:p>
    <w:p w14:paraId="1F84C84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Το ίδιο το ζήτημα του νομοσχεδίου αφορά και ευρύτερα τον ορυκτό πλούτο της χώρας. Έχω πει –μου έχει δοθεί η ευκαιρία και παλαιότερα- ότι πρέπει να σταθούμε λίγο και στον ορυκτό πλούτο και ιδιαίτερα στους διακοσμητικούς λίθους, τα μάρμαρα, τα οποία είναι σε μεγάλη έκταση στην Ελλάδα και είναι και σε μεγάλη κατά το δυνατόν ανάπτυξη στον χρόνο ετούτο, που η χώρα σταδιακά </w:t>
      </w:r>
      <w:proofErr w:type="spellStart"/>
      <w:r>
        <w:rPr>
          <w:rFonts w:eastAsia="Times New Roman" w:cs="Times New Roman"/>
          <w:szCs w:val="24"/>
        </w:rPr>
        <w:t>αποβιομηχανοποιείται</w:t>
      </w:r>
      <w:proofErr w:type="spellEnd"/>
      <w:r>
        <w:rPr>
          <w:rFonts w:eastAsia="Times New Roman" w:cs="Times New Roman"/>
          <w:szCs w:val="24"/>
        </w:rPr>
        <w:t xml:space="preserve"> και έχουν μείνει λίγα, ελάχιστα, εξαγώγιμα προϊόντα. Όσο αναπτύσσεται, βέβαια, η Κίνα, θα αναπτύσσεται και η ελληνική </w:t>
      </w:r>
      <w:proofErr w:type="spellStart"/>
      <w:r>
        <w:rPr>
          <w:rFonts w:eastAsia="Times New Roman" w:cs="Times New Roman"/>
          <w:szCs w:val="24"/>
        </w:rPr>
        <w:t>μαρμαροβιομηχανία</w:t>
      </w:r>
      <w:proofErr w:type="spellEnd"/>
      <w:r>
        <w:rPr>
          <w:rFonts w:eastAsia="Times New Roman" w:cs="Times New Roman"/>
          <w:szCs w:val="24"/>
        </w:rPr>
        <w:t>. Όμως, το ισχύον νομοθετικό καθεστώς την βοηθάει;</w:t>
      </w:r>
    </w:p>
    <w:p w14:paraId="1F84C84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Βλέπω, λοιπόν, στο άρθρο 41 ότι επιχειρούνται ρυθμίσεις για τον ορυκτό πλούτο και, δη, όχι τον μεταλλευτικό, τη λατομική δραστηριότητα. Ο μεταλλευτικός πλούτος, δυστυχώς, στην Ελλάδα, είτε το θέλουμε είτε όχι -ανεξάρτητα από τη συζήτηση που γίνεται για το αν οι Σκουριές θα αποδώσουν ή δεν θα αποδώσουν ή τα πήγαινε έλα, τα οποία είναι καθημερινά- έχει εγκαταλειφθεί από το 1955. Αν θέλετε, να θυμίσω και τις προβληματικές επιχειρήσεις της περιόδου 1980-1990, που εκεί τελείωσε πια κάθε εξόρυξη μεταλλευμάτων.</w:t>
      </w:r>
    </w:p>
    <w:p w14:paraId="1F84C84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Όμως, επειδή έχουμε ρυθμίσεις λατομικής νομοθεσίας, θα πω τούτο: Παρατείνεται με την πρώτη παράγραφο του άρθρου 41 πέντε χρόνια η προθεσμία καθορισμού λατομικών περιοχών. Μα, παρατείνεται από το 1984! Δεν έχουμε αντίρρηση να παρατείνεται, όμως όχι ανά πενταετία. Να υπάρχει η διαδικασία, η οποία να είναι και σύμφωνη με το Σύνταγμα.</w:t>
      </w:r>
    </w:p>
    <w:p w14:paraId="1F84C84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Θέλω να μου επιτρέψετε να πω κάτι ακόμα. Όλες τις αποφάσεις του Συμβουλίου Επικρατείας, που αναφέρονται στην αιτιολογική έκθεση και στην Επιστημονική Υπηρεσία της Βουλής, είχα την τύχη να τις χειριστώ. Λοιπόν, έχουμε καταλήξει ότι οι λατομικές περιοχές έπρεπε ήδη να έχουν καθοριστεί. Έχουμε καταλήξει ότι η ισχύς νόμου περί λατομικών περιοχών είναι μόνο για συμπλήρωση ή διόρθωση υφιστάμενου καθορισμού. Δεν μπορώ να καταλάβω γιατί παρατείνουμε για καθορισμό και νέων, για νέες επεμβάσεις και, δη, σε χρόνο κατά τον οποίο η λατομική δραστηριότητα στην Ελλάδα υποβαθμίζεται. Διότι μιλάμε για λατομεία αδρανών υλικών, τα οποία καθημερινά φθίνουν, αφού δεν έχουμε οικοδομική δραστηριότητα, δεν έχουμε ένταση εκτελέσεως δημοσίων έργων, δεν έχουμε ουσιαστικά παραγωγή. Ας βελτιωθεί, λοιπόν, και αυτό το κομμάτι της νομοθεσίας.</w:t>
      </w:r>
    </w:p>
    <w:p w14:paraId="1F84C84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Εμείς δεν θα πούμε όχι. Απλώς επισημαίνω ορισμένες σκέψεις, για να μπορέσει να είναι λειτουργικό. Διότι αύριο είναι ενδεχόμενο να έρθει ένα ανώτατο ακυρωτικό δικαστήριο και να πει ότι η παράταση υπερέβη τα ανώτατα συνταγματικά ανεκτά όρια. Τι γίνεται εδώ πέρα; Και έτσι, να καταργήσει όλη τη νομοθεσία. </w:t>
      </w:r>
    </w:p>
    <w:p w14:paraId="1F84C84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Έχω να κάνω μια παρατήρηση στα θέματα της κατηγορίας των εγγυητικών επιστολών και στη νομοτεχνική βελτίωση στην παράγραφο 7, που αφορά τους εκμεταλλευτές λατομείων, μαρμάρων, αδρανών βιομηχανικών ορυκτών, που έχουν καταθέσει την εγγυητική επιστολή και οι οποίοι δεν θα υποχρεούνται σε πολλαπλάσια έκταση αποκατάστασης. Αυτό το θεωρώ κατ’ αρχάς ορθό. </w:t>
      </w:r>
    </w:p>
    <w:p w14:paraId="1F84C84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Όμως, δεν θεωρώ ορθό κάτι άλλο. Το ότι θα αίρεται, λέει, η αναδάσωση στις εκτάσεις εκείνες που έχει δοθεί εγγυητική επιστολή. Σε ποιες εκτάσεις; Σε εκείνες που θα έχουμε υπέρβαση ορίων λατομείου, υπέρβαση ορίων αδείας εκμεταλλεύσεως και επομένως θα έχουμε παράνομη αλλαγή χρήσης; Και επειδή θα κατατεθεί μια εγγυητική επιστολή για την αποκατάσταση, θα παραβιάζουμε το άρθρο 117 του Συντάγματος ή θα λέμε ότι δεν υπάρχει ανάγκη, ας πάει το Σύνταγμα στην πάντα, για να δούμε τι θα κάνουμε εμείς για να προχωρήσουμε την εκμετάλλευση; </w:t>
      </w:r>
    </w:p>
    <w:p w14:paraId="1F84C84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θα πω και κάτι άλλο στον Υπουργό. Ναι, σε ποιες κατηγορίες, γιατί εδώ τα βάζει συλλογικά. Μιλάει για αδρανή μάρμαρα βιομηχανικά. Δηλαδή, λέμε ότι και στις λατομικές περιοχές, στις οποίες βγαίνουμε έξω από τα όρια, κύριε Υπουργέ, και επειδή κάνουμε παράνομη εκμετάλλευση και έχουμε μια εγγυητική επιστολή, θα αίρουμε την αναδάσωση; </w:t>
      </w:r>
    </w:p>
    <w:p w14:paraId="1F84C84B" w14:textId="77777777" w:rsidR="006C3A8A" w:rsidRDefault="00994779">
      <w:pPr>
        <w:spacing w:line="600" w:lineRule="auto"/>
        <w:ind w:firstLine="720"/>
        <w:jc w:val="both"/>
        <w:rPr>
          <w:rFonts w:eastAsia="Times New Roman" w:cs="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w:t>
      </w:r>
      <w:r>
        <w:rPr>
          <w:rFonts w:eastAsia="Times New Roman" w:cs="Times New Roman"/>
          <w:szCs w:val="24"/>
        </w:rPr>
        <w:t xml:space="preserve">Όχι, βέβαια! </w:t>
      </w:r>
    </w:p>
    <w:p w14:paraId="1F84C84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Φοβάμαι ότι αν ψηφίσετε αυτόν τον νόμο, θα αντιμετωπίσετε πρόβλημα στη διαδρομή. Φοβάμαι ότι θα αντιμετωπίσετε πρόβλημα. </w:t>
      </w:r>
    </w:p>
    <w:p w14:paraId="1F84C84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Προχωρώ παραπέρα τώρα, στο γνωστό άρθρο 62 του νόμου περί δασών. Τι μας λέει αυτό; Μας λέει ότι σε αμφισβήτηση του ιδιοκτησιακού καθεστώτος θα παραχωρούμε προς εκμετάλλευση υπό εγγυητική επιστολή. Σωστό, κατ’ αρχάς. Όμως, έχει ένα πρόβλημα. Αυτή η εγγυητική επιστολή δεν θα πρέπει να είναι ισάξια με τα μισθώματα. Θα πρέπει να καλύπτει ετήσια περίοδο εκμετάλλευσης, ούτως ώστε να ανανεώνεται. Διότι αν πάμε στη δεκαπενταετή ή στην εικοσαετή διάρκεια της μίσθωσης και ζητήσουμε εγγυητική επιστολή αντίθετη για ολόκληρη την περίοδο της εκμετάλλευσης, ουδεμία τράπεζα σήμερα έχει τη διάθεση και ουδείς εκμεταλλευτής είναι σε θέση να την παράσχει. </w:t>
      </w:r>
    </w:p>
    <w:p w14:paraId="1F84C84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Αν θέλουμε, λοιπόν, να δώσουμε κίνητρο, δώστε ετήσια εγγυητική επιστολή, η οποία ανανεώνεται ή για τα μισθώματα ενός έτους, που να είναι αορίστου χρόνου και αν υπάρξει παραβίαση, να καταπίπτει. </w:t>
      </w:r>
    </w:p>
    <w:p w14:paraId="1F84C84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Πάμε παρακάτω. Ένα ζήτημα, το οποίο με απασχόλησε, είναι ότι βρήκα και μια καλή, έστω και εκπρόθεσμη, τροπολογία του συναδέλφου Νίκου Παπαδόπουλου, η οποία τακτοποιεί ένα θέμα. Τακτοποιεί το θέμα εκείνο των υπολειπομένων εκτάσεων στις λατομικές περιοχές. Νομίζω ότι μπορούμε και αυτή να την υποστηρίξουμε. </w:t>
      </w:r>
    </w:p>
    <w:p w14:paraId="1F84C85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Κατά τα λοιπά, έχω δύο, τρεις παρατηρήσεις και τελειώνω. </w:t>
      </w:r>
    </w:p>
    <w:p w14:paraId="1F84C85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Παραμένει η ενοποίηση του Σώματος Επιθεωρητών Μεταλλείων, του Σώματος Επιθεωρητών Περιβάλλοντος, των Ελεγκτών Δόμησης. Ξέρετε τι πρόβλημα δημιουργεί αυτή η σύμπτωση υπό ενιαία διοίκηση; Άλλα είναι τα κριτήρια των επιθεωρητών περιβάλλοντος –οι οποίοι ελέγχουν τους περιβαλλοντικούς όρους- και διαφορετικά τα κριτήρια των επιθεωρητών μεταλλείων. Είναι η ανάπτυξη της εκμετάλλευσης. Ο επιθεωρητής μεταλλείων δεν μπορεί παρά μόνο να είναι σύμβουλος της εκμετάλλευσης για την παραγωγή. </w:t>
      </w:r>
    </w:p>
    <w:p w14:paraId="1F84C85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Σήμερα με τη σύγχυση αρμοδιοτήτων και εφόσον καταλήγουμε ότι ενιαίο όργανο θα υπογράφει το πρόστιμο, την έκθεση βεβαίωσης και την κύρωση που θα επιβάλλεται, θα πρυτανεύουν κριτήρια -θα το πω, έστω κι αν είναι λίγο κάπως- της ειδικότητος του εκάστοτε προϊσταμένου. Αν είναι προϊστάμενος προερχόμενος από υπηρεσίες περιβάλλοντος, θα «προστιμάρει» οτιδήποτε κινείται μέσα στη εκμετάλλευση. Αν είναι επιθεωρητής μεταλλείων, θα «προστιμάρει» το δικό του κομμάτι. Αν δε είναι ελεγκτής δόμησης ή ενεργειακός ελεγκτής, τότε ας αποχαιρετίσουμε πλέον κάθε πιθανότητα λογικής, διότι τα κριτήρια εκεί θα είναι διαφορετικά. </w:t>
      </w:r>
    </w:p>
    <w:p w14:paraId="1F84C85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F84C85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F84C85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και κάτι τελευταίο, το οποίο συνίσταται στα εξής. Άκουσα πάρα πολλά για την ανακτήσιμη διαφορά του ΔΕΣΦΑ. Δεν έβγαλα συμπέρασμα, κύριοι συνάδελφοι. Δεν κατάλαβα αν η διάταξη είναι σωστή ή λαθεμένη. Μιλάμε με νούμερα, αλλά δεν άκουσα κάτι, σχετικά με το ποιος τελικά θα επιβαρυνθεί τον λογαριασμό, είτε είναι 213 εκατομμύρια, όπως μας λέει η διόρθωση, είτε είναι στα 319 ή το συνολικό 859. Ποιος θα επιβαρυνθεί; </w:t>
      </w:r>
    </w:p>
    <w:p w14:paraId="1F84C85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Μιλάμε ότι θα ελευθερωθεί μερικώς ο καταναλωτής, θα ελευθερωθεί ο βιομηχανικός καταναλωτής, το σπίτι; Δεν βγήκε συμπέρασμα. Και αυτό είναι κάτι, το οποίο θα πρέπει σε μια ρύθμιση, η οποία θα περιέχει μια πληρότητα, να αντιμετωπιστεί, γιατί τελικά, εκείνο που γνωρίζω είναι ότι θα επιβαρυνθεί ο κρατικός προϋπολογισμός και εντεύθεν όλοι οι φορολογούμενοι.</w:t>
      </w:r>
    </w:p>
    <w:p w14:paraId="1F84C85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F84C858" w14:textId="77777777" w:rsidR="006C3A8A" w:rsidRDefault="00994779">
      <w:pPr>
        <w:tabs>
          <w:tab w:val="left" w:pos="3720"/>
        </w:tabs>
        <w:spacing w:line="600" w:lineRule="auto"/>
        <w:ind w:firstLine="720"/>
        <w:jc w:val="center"/>
        <w:rPr>
          <w:rFonts w:eastAsia="Times New Roman"/>
          <w:color w:val="000000"/>
          <w:szCs w:val="24"/>
        </w:rPr>
      </w:pPr>
      <w:r>
        <w:rPr>
          <w:rFonts w:eastAsia="Times New Roman" w:cs="Times New Roman"/>
          <w:szCs w:val="24"/>
        </w:rPr>
        <w:t xml:space="preserve">(Χειροκροτήματα από την πτέρυγα </w:t>
      </w:r>
      <w:r>
        <w:rPr>
          <w:rFonts w:eastAsia="Times New Roman"/>
          <w:color w:val="000000"/>
          <w:szCs w:val="24"/>
        </w:rPr>
        <w:t>της Ένωσης Κεντρώων)</w:t>
      </w:r>
    </w:p>
    <w:p w14:paraId="1F84C85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 κύριε Καρρά.</w:t>
      </w:r>
    </w:p>
    <w:p w14:paraId="1F84C85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θέλετε να λάβετε τον λόγο;</w:t>
      </w:r>
    </w:p>
    <w:p w14:paraId="1F84C85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Όχι, κύριε Πρόεδρε.</w:t>
      </w:r>
    </w:p>
    <w:p w14:paraId="1F84C85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πολύ,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διευκολύνετε τη διαδικασία. </w:t>
      </w:r>
    </w:p>
    <w:p w14:paraId="1F84C85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θα παρακαλούσα να λάβω τον λόγο.</w:t>
      </w:r>
    </w:p>
    <w:p w14:paraId="1F84C85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ένα λεπτό;</w:t>
      </w:r>
    </w:p>
    <w:p w14:paraId="1F84C85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Πολύ λιγότερο, κύριε Πρόεδρε, για δέκα δευτερόλεπτα.</w:t>
      </w:r>
    </w:p>
    <w:p w14:paraId="1F84C86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w:t>
      </w:r>
    </w:p>
    <w:p w14:paraId="1F84C86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Σας ευχαριστώ πολύ, κύριε Πρόεδρε, που μου δίνετε τον λόγο.</w:t>
      </w:r>
    </w:p>
    <w:p w14:paraId="1F84C86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ήθελα να εκφράσω την άποψή μου για μια συγκεκριμένη τροπολογία, στην οποία αναφέρθηκε ο κ. </w:t>
      </w:r>
      <w:proofErr w:type="spellStart"/>
      <w:r>
        <w:rPr>
          <w:rFonts w:eastAsia="Times New Roman" w:cs="Times New Roman"/>
          <w:szCs w:val="24"/>
        </w:rPr>
        <w:t>Δανέλλης</w:t>
      </w:r>
      <w:proofErr w:type="spellEnd"/>
      <w:r>
        <w:rPr>
          <w:rFonts w:eastAsia="Times New Roman" w:cs="Times New Roman"/>
          <w:szCs w:val="24"/>
        </w:rPr>
        <w:t xml:space="preserve">. Είναι η υπ’ αριθμόν 572/48, που αφορά τη ρύθμιση ενός θέματος εισόδων και εξόδων από τις εθνικές οδούς σε περιπτώσεις που έχουμε εν εξελίξει έργο, για τις </w:t>
      </w:r>
      <w:proofErr w:type="spellStart"/>
      <w:r>
        <w:rPr>
          <w:rFonts w:eastAsia="Times New Roman" w:cs="Times New Roman"/>
          <w:szCs w:val="24"/>
        </w:rPr>
        <w:t>εργοταξιακές</w:t>
      </w:r>
      <w:proofErr w:type="spellEnd"/>
      <w:r>
        <w:rPr>
          <w:rFonts w:eastAsia="Times New Roman" w:cs="Times New Roman"/>
          <w:szCs w:val="24"/>
        </w:rPr>
        <w:t xml:space="preserve"> εισόδους και εξόδους. Αφορά και την εθνική οδό στο βόρειο τμήμα του Νομού Ηρακλείου, αλλά μπορεί να αφορά και άλλες περιοχές. Το ένα σημείο νομίζω ότι δεν χρειάζεται μέσα. Εκεί που λέει «με ή χωρίς διαχωριστικό» θα πρέπει να λέει «με διαχωριστικό», αλλά δεν είναι εδώ η αρμόδια Υπουργός, που μας την παρουσίασε, για να μας δώσει εξήγηση. </w:t>
      </w:r>
    </w:p>
    <w:p w14:paraId="1F84C86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Συμφωνούμε με την τροπολογία. Λέμε «ναι» στην υπ’ αριθμόν 572/48, γιατί λύνει πρόβλημα το οποίο υπάρχει στην εθνική οδό στον βόρειο οδικό άξονα στην περιοχή του Ηρακλείου.</w:t>
      </w:r>
    </w:p>
    <w:p w14:paraId="1F84C86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Σας ευχαριστώ.</w:t>
      </w:r>
    </w:p>
    <w:p w14:paraId="1F84C865" w14:textId="77777777" w:rsidR="006C3A8A" w:rsidRDefault="00994779">
      <w:pPr>
        <w:spacing w:line="600" w:lineRule="auto"/>
        <w:ind w:firstLine="720"/>
        <w:jc w:val="both"/>
        <w:rPr>
          <w:rFonts w:eastAsia="Times New Roman" w:cs="Times New Roman"/>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w:t>
      </w:r>
      <w:r>
        <w:rPr>
          <w:rFonts w:eastAsia="Times New Roman" w:cs="Times New Roman"/>
        </w:rPr>
        <w:t xml:space="preserve">είκοσι τρεις Βέλγοι πρόσκοποι. </w:t>
      </w:r>
    </w:p>
    <w:p w14:paraId="1F84C866" w14:textId="77777777" w:rsidR="006C3A8A" w:rsidRDefault="0099477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F84C867" w14:textId="77777777" w:rsidR="006C3A8A" w:rsidRDefault="00994779">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F84C868" w14:textId="77777777" w:rsidR="006C3A8A" w:rsidRDefault="00994779">
      <w:pPr>
        <w:spacing w:line="600" w:lineRule="auto"/>
        <w:ind w:firstLine="720"/>
        <w:jc w:val="both"/>
        <w:rPr>
          <w:rFonts w:eastAsia="Times New Roman" w:cs="Times New Roman"/>
        </w:rPr>
      </w:pPr>
      <w:r>
        <w:rPr>
          <w:rFonts w:eastAsia="Times New Roman" w:cs="Times New Roman"/>
        </w:rPr>
        <w:t xml:space="preserve">Οι ειδικοί αγορητές θέλουν να μιλήσουν; Υπάρχει μια συμφωνία για να μιλήσουν μέχρι δύο με τρία λεπτά. </w:t>
      </w:r>
    </w:p>
    <w:p w14:paraId="1F84C869" w14:textId="77777777" w:rsidR="006C3A8A" w:rsidRDefault="00994779">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Εγώ, θα ήθελα να λάβω τον λόγο.</w:t>
      </w:r>
    </w:p>
    <w:p w14:paraId="1F84C86A" w14:textId="77777777" w:rsidR="006C3A8A" w:rsidRDefault="00994779">
      <w:pPr>
        <w:spacing w:line="600" w:lineRule="auto"/>
        <w:ind w:firstLine="720"/>
        <w:jc w:val="both"/>
        <w:rPr>
          <w:rFonts w:eastAsia="Times New Roman" w:cs="Times New Roman"/>
        </w:rPr>
      </w:pPr>
      <w:r>
        <w:rPr>
          <w:rFonts w:eastAsia="Times New Roman" w:cs="Times New Roman"/>
          <w:b/>
        </w:rPr>
        <w:t>ΠΡΟΕΔΡΕΥΩΝ (Δημήτριος Κρεμαστινός):</w:t>
      </w:r>
      <w:r>
        <w:rPr>
          <w:rFonts w:eastAsia="Times New Roman" w:cs="Times New Roman"/>
        </w:rPr>
        <w:t xml:space="preserve"> Ωραία. Θα πάμε με τη σειρά λοιπόν. </w:t>
      </w:r>
    </w:p>
    <w:p w14:paraId="1F84C86B" w14:textId="77777777" w:rsidR="006C3A8A" w:rsidRDefault="00994779">
      <w:pPr>
        <w:spacing w:line="600" w:lineRule="auto"/>
        <w:ind w:firstLine="720"/>
        <w:jc w:val="both"/>
        <w:rPr>
          <w:rFonts w:eastAsia="Times New Roman" w:cs="Times New Roman"/>
        </w:rPr>
      </w:pPr>
      <w:r>
        <w:rPr>
          <w:rFonts w:eastAsia="Times New Roman" w:cs="Times New Roman"/>
        </w:rPr>
        <w:t xml:space="preserve">Ορίστε, κυρία Καφαντάρη, έχετε τον λόγο. </w:t>
      </w:r>
    </w:p>
    <w:p w14:paraId="1F84C86C" w14:textId="77777777" w:rsidR="006C3A8A" w:rsidRDefault="00994779">
      <w:pPr>
        <w:spacing w:line="600" w:lineRule="auto"/>
        <w:ind w:firstLine="720"/>
        <w:jc w:val="both"/>
        <w:rPr>
          <w:rFonts w:eastAsia="Times New Roman" w:cs="Times New Roman"/>
        </w:rPr>
      </w:pPr>
      <w:r>
        <w:rPr>
          <w:rFonts w:eastAsia="Times New Roman" w:cs="Times New Roman"/>
          <w:b/>
        </w:rPr>
        <w:t>ΧΑΡΟΥΛΑ (ΧΑΡΑ) ΚΑΦΑΝΤΑΡΗ:</w:t>
      </w:r>
      <w:r>
        <w:rPr>
          <w:rFonts w:eastAsia="Times New Roman" w:cs="Times New Roman"/>
        </w:rPr>
        <w:t xml:space="preserve"> Κύριε Πρόεδρε, έγινε μια συζήτηση, μιλήσαμε και για το εν λόγω σχέδιο νόμου και ειδικά για το πρώτο κομμάτι, που αφορά την ενσωμάτωση της οδηγίας, αν και η συζήτηση ήταν επί παντός επιστητού -λίγο πολύ- εδώ μέσα, δεν θεωρώ ότι είναι κακό. Απλά θα πω ότι, όσον αφορά το εν λόγω σχέδιο νόμου, υπήρχε μια γενικότερη αποδοχή, τουλάχιστον για το κομμάτι που αφορά την ενσωμάτωση της οδηγίας.</w:t>
      </w:r>
    </w:p>
    <w:p w14:paraId="1F84C86D" w14:textId="77777777" w:rsidR="006C3A8A" w:rsidRDefault="00994779">
      <w:pPr>
        <w:spacing w:line="600" w:lineRule="auto"/>
        <w:ind w:firstLine="720"/>
        <w:jc w:val="both"/>
        <w:rPr>
          <w:rFonts w:eastAsia="Times New Roman" w:cs="Times New Roman"/>
        </w:rPr>
      </w:pPr>
      <w:r>
        <w:rPr>
          <w:rFonts w:eastAsia="Times New Roman" w:cs="Times New Roman"/>
        </w:rPr>
        <w:t xml:space="preserve">Αναφέρθηκαν κάποια πράγματα από αγορητές και συναδέλφους από την Αντιπολίτευση σε σχέση με ζητήματα υγιεινής, ασφάλειας, περιβάλλοντος, κ.λπ.. </w:t>
      </w:r>
    </w:p>
    <w:p w14:paraId="1F84C86E" w14:textId="77777777" w:rsidR="006C3A8A" w:rsidRDefault="00994779">
      <w:pPr>
        <w:spacing w:line="600" w:lineRule="auto"/>
        <w:ind w:firstLine="720"/>
        <w:jc w:val="both"/>
        <w:rPr>
          <w:rFonts w:eastAsia="Times New Roman" w:cs="Times New Roman"/>
        </w:rPr>
      </w:pPr>
      <w:r>
        <w:rPr>
          <w:rFonts w:eastAsia="Times New Roman" w:cs="Times New Roman"/>
        </w:rPr>
        <w:t xml:space="preserve">Θα ήθελα να πω ότι υπάρχουν κάποιες φοβίες πιθανόν, εάν συνεχιστούν οι διαδικασίες αυτές εξορύξεων κ.λπ.. Στην αιτιολογική έκθεση και μέσα στο νομοσχέδιο αναφέρεται: «Τα λοιπά θέματα περιβάλλοντος, υγιεινής και ασφάλειας εγκαταστάσεων και προσωπικού καλύπτονται από το ισχύον εθνικό και κοινοτικό θεσμικό πλαίσιο και τυχόν σχετικές συμπληρώσεις θα αποτελέσουν αντικείμενο περαιτέρω νομοθετικής πρωτοβουλίας». Δηλαδή, θέλω να πω ότι, όσον αφορά περιβαλλοντικές επιπτώσεις, η εν λόγω οδηγία αφορά τη διαδικασία και πιθανά ατυχήματα, πρόληψη και όλα αυτά στις εξέδρες εξόρυξης. Η διεθνής νομοθεσία αποτρέπει τέτοιες εγκαταστάσεις σε προστατευόμενες περιοχές, σε περιοχές θαλάσσιων </w:t>
      </w:r>
      <w:proofErr w:type="spellStart"/>
      <w:r>
        <w:rPr>
          <w:rFonts w:eastAsia="Times New Roman" w:cs="Times New Roman"/>
        </w:rPr>
        <w:t>υδροτόπων</w:t>
      </w:r>
      <w:proofErr w:type="spellEnd"/>
      <w:r>
        <w:rPr>
          <w:rFonts w:eastAsia="Times New Roman" w:cs="Times New Roman"/>
        </w:rPr>
        <w:t>, σε περιοχές «</w:t>
      </w:r>
      <w:r>
        <w:rPr>
          <w:rFonts w:eastAsia="Times New Roman" w:cs="Times New Roman"/>
          <w:lang w:val="en-US"/>
        </w:rPr>
        <w:t>NATURA</w:t>
      </w:r>
      <w:r>
        <w:rPr>
          <w:rFonts w:eastAsia="Times New Roman" w:cs="Times New Roman"/>
        </w:rPr>
        <w:t>» κ.λπ.. Και θα έλεγα, όσον αφορά την Ελλάδα, ακόμα και για τα λιβάδια Ποσειδωνίας, ότι δεν έχουν επαρκώς χαρτογραφηθεί ακόμα.</w:t>
      </w:r>
    </w:p>
    <w:p w14:paraId="1F84C86F" w14:textId="77777777" w:rsidR="006C3A8A" w:rsidRDefault="00994779">
      <w:pPr>
        <w:spacing w:line="600" w:lineRule="auto"/>
        <w:ind w:firstLine="720"/>
        <w:jc w:val="both"/>
        <w:rPr>
          <w:rFonts w:eastAsia="Times New Roman" w:cs="Times New Roman"/>
        </w:rPr>
      </w:pPr>
      <w:r>
        <w:rPr>
          <w:rFonts w:eastAsia="Times New Roman" w:cs="Times New Roman"/>
        </w:rPr>
        <w:t xml:space="preserve">Δεύτερον, ακούσαμε πολλά πράγματα σε σχέση με το νορβηγικό μοντέλο κ.λπ.. Να θυμίσω ότι οι εξορύξεις στη Νορβηγία γίνονται από το 1970. Έχει σημασία και το βάθος που γίνονται οι εξορύξεις όταν είναι στα εκατό μέτρα, ενώ εδώ πέρα περίπου στην Ελλάδα, μιλάμε για πάνω από χίλια μέτρα. </w:t>
      </w:r>
    </w:p>
    <w:p w14:paraId="1F84C870" w14:textId="77777777" w:rsidR="006C3A8A" w:rsidRDefault="00994779">
      <w:pPr>
        <w:spacing w:line="600" w:lineRule="auto"/>
        <w:ind w:firstLine="720"/>
        <w:jc w:val="both"/>
        <w:rPr>
          <w:rFonts w:eastAsia="Times New Roman" w:cs="Times New Roman"/>
        </w:rPr>
      </w:pPr>
      <w:r>
        <w:rPr>
          <w:rFonts w:eastAsia="Times New Roman" w:cs="Times New Roman"/>
        </w:rPr>
        <w:t xml:space="preserve">Θα έλεγα τώρα σε σχέση με τα θέματα της εκπαίδευσης, επειδή ακούστηκαν πολλά, για την εκπαίδευση. Πραγματικά, υπάρχουν τμήματα που έχουν να κάνουν με τεχνικές και μεθοδολογίες εξόρυξης και στο Αριστοτέλειο Πανεπιστήμιο Θεσσαλονίκης, μεταπτυχιακό, αλλά, βέβαια και στο Πολυτεχνείο Κρήτης. </w:t>
      </w:r>
    </w:p>
    <w:p w14:paraId="1F84C871" w14:textId="77777777" w:rsidR="006C3A8A" w:rsidRDefault="00994779">
      <w:pPr>
        <w:spacing w:line="600" w:lineRule="auto"/>
        <w:ind w:firstLine="720"/>
        <w:jc w:val="both"/>
        <w:rPr>
          <w:rFonts w:eastAsia="Times New Roman"/>
          <w:szCs w:val="24"/>
        </w:rPr>
      </w:pPr>
      <w:r>
        <w:rPr>
          <w:rFonts w:eastAsia="Times New Roman"/>
          <w:szCs w:val="24"/>
        </w:rPr>
        <w:t xml:space="preserve">Να αναφέρω ότι οι τρεις συμβάσεις </w:t>
      </w:r>
      <w:r>
        <w:rPr>
          <w:rFonts w:eastAsia="Times New Roman"/>
          <w:szCs w:val="24"/>
          <w:lang w:val="en-US"/>
        </w:rPr>
        <w:t>open</w:t>
      </w:r>
      <w:r>
        <w:rPr>
          <w:rFonts w:eastAsia="Times New Roman"/>
          <w:szCs w:val="24"/>
        </w:rPr>
        <w:t xml:space="preserve"> </w:t>
      </w:r>
      <w:r>
        <w:rPr>
          <w:rFonts w:eastAsia="Times New Roman"/>
          <w:szCs w:val="24"/>
          <w:lang w:val="en-US"/>
        </w:rPr>
        <w:t>door</w:t>
      </w:r>
      <w:r>
        <w:rPr>
          <w:rFonts w:eastAsia="Times New Roman"/>
          <w:szCs w:val="24"/>
        </w:rPr>
        <w:t>, οι οποίες έχουν ήδη υπογραφεί, αναφέρουν 215.000 ευρώ ανά έτος για εκπαίδευση προσωπικού του δημοσίου, ώστε να μπορεί να είναι ικανό στις εν λόγω διαδικασίες.</w:t>
      </w:r>
    </w:p>
    <w:p w14:paraId="1F84C872" w14:textId="77777777" w:rsidR="006C3A8A" w:rsidRDefault="00994779">
      <w:pPr>
        <w:spacing w:line="600" w:lineRule="auto"/>
        <w:ind w:firstLine="720"/>
        <w:jc w:val="both"/>
        <w:rPr>
          <w:rFonts w:eastAsia="Times New Roman"/>
          <w:szCs w:val="24"/>
        </w:rPr>
      </w:pPr>
      <w:r>
        <w:rPr>
          <w:rFonts w:eastAsia="Times New Roman"/>
          <w:szCs w:val="24"/>
        </w:rPr>
        <w:t xml:space="preserve">Θα ήθελα, τέλος, να αναφερθώ στην ΕΔΕΥ, που άκουσα και την Κοινοβουλευτική Εκπρόσωπο της Νέας Δημοκρατίας να λέει ότι είναι </w:t>
      </w:r>
      <w:proofErr w:type="spellStart"/>
      <w:r>
        <w:rPr>
          <w:rFonts w:eastAsia="Times New Roman"/>
          <w:szCs w:val="24"/>
        </w:rPr>
        <w:t>υποστελεχωμένη</w:t>
      </w:r>
      <w:proofErr w:type="spellEnd"/>
      <w:r>
        <w:rPr>
          <w:rFonts w:eastAsia="Times New Roman"/>
          <w:szCs w:val="24"/>
        </w:rPr>
        <w:t xml:space="preserve"> κ.λπ.. Αναφέρεται μέσα ότι θα είναι δέκα άτομα από το δημόσιο –προσέξτε- και από το δημόσιο, μάλιστα χωρίς να επιβαρύνεται η ίδια η ΕΔΕΥ και χωρίς να μιλάμε για καινούργιες προσλήψεις.</w:t>
      </w:r>
    </w:p>
    <w:p w14:paraId="1F84C873" w14:textId="77777777" w:rsidR="006C3A8A" w:rsidRDefault="00994779">
      <w:pPr>
        <w:spacing w:line="600" w:lineRule="auto"/>
        <w:ind w:firstLine="720"/>
        <w:jc w:val="both"/>
        <w:rPr>
          <w:rFonts w:eastAsia="Times New Roman"/>
          <w:szCs w:val="24"/>
        </w:rPr>
      </w:pPr>
      <w:r>
        <w:rPr>
          <w:rFonts w:eastAsia="Times New Roman"/>
          <w:szCs w:val="24"/>
        </w:rPr>
        <w:t>Θα ήθελα να πω δύο, τρία πράγματα σε σχέση με τα γενικότερα ζητήματα που ακούστηκαν.</w:t>
      </w:r>
    </w:p>
    <w:p w14:paraId="1F84C874" w14:textId="77777777" w:rsidR="006C3A8A" w:rsidRDefault="0099477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F84C875" w14:textId="77777777" w:rsidR="006C3A8A" w:rsidRDefault="00994779">
      <w:pPr>
        <w:spacing w:line="600" w:lineRule="auto"/>
        <w:ind w:firstLine="720"/>
        <w:jc w:val="both"/>
        <w:rPr>
          <w:rFonts w:eastAsia="Times New Roman"/>
          <w:szCs w:val="24"/>
        </w:rPr>
      </w:pPr>
      <w:r>
        <w:rPr>
          <w:rFonts w:eastAsia="Times New Roman"/>
          <w:szCs w:val="24"/>
        </w:rPr>
        <w:t>Ακούσαμε πολύ από ορισμένους ομιλητές να λένε λίγα για το νομοσχέδιο, πολλά για το γενικό πολιτικό θέμα. Για τις αποκρατικοποιήσεις, θα έρθω και να πω το εξής: Η αποκρατικοποίηση της «</w:t>
      </w:r>
      <w:r>
        <w:rPr>
          <w:rFonts w:eastAsia="Times New Roman"/>
          <w:szCs w:val="24"/>
          <w:lang w:val="en-US"/>
        </w:rPr>
        <w:t>COSCO</w:t>
      </w:r>
      <w:r>
        <w:rPr>
          <w:rFonts w:eastAsia="Times New Roman"/>
          <w:szCs w:val="24"/>
        </w:rPr>
        <w:t>», αγαπητοί συνάδελφοι της Νέας Δημοκρατίας, όπως την εννοείτε εσείς την αποκρατικοποίηση -η διαδικασία ιδιωτικοποίησης, αποκρατικοποίησης, όπως θέλετε πείτε το- έγινε επί ΣΥΡΙΖΑ. Έγινε, όμως, με μια συμφωνία η οποία εξασφάλιζε πολύ περισσότερα από αυτά τα οποία εσείς είχατε συμφωνήσει. Και αυτή είναι η ποιοτική διαφορά της συγκεκριμένης Κυβέρνησης. Μιλάμε για εξαίρεση χερσαίων εγκαταστάσεων, μιλάμε για ζητήματα σε σχέση με το προσωπικό, μιλάμε για την αξιοποίηση και το ελεύθερο μέτωπο στο παράκτιο μέτωπο Δραπετσώνα-Λιπάσματα.</w:t>
      </w:r>
    </w:p>
    <w:p w14:paraId="1F84C876" w14:textId="77777777" w:rsidR="006C3A8A" w:rsidRDefault="00994779">
      <w:pPr>
        <w:spacing w:line="600" w:lineRule="auto"/>
        <w:ind w:firstLine="720"/>
        <w:jc w:val="both"/>
        <w:rPr>
          <w:rFonts w:eastAsia="Times New Roman"/>
          <w:szCs w:val="24"/>
        </w:rPr>
      </w:pPr>
      <w:r>
        <w:rPr>
          <w:rFonts w:eastAsia="Times New Roman"/>
          <w:szCs w:val="24"/>
        </w:rPr>
        <w:t>Εμείς, η Κυβέρνηση ΣΥΡΙΖΑ-ΑΝΕΛ-Πρασίνων, αυτή τη δύσκολη συμφωνία που έχει ψηφιστεί τον Σεπτέμβρη πρέπει να την υλοποιήσουμε όσο γίνεται πιο ανώδυνα για τον κόσμο και να παλέψουμε για κάποια ζητήματα, που αναγκαστήκαμε να υπογράψουμε και να συμφωνήσουμε, για να μην πάει η χώρα στα βράχια.</w:t>
      </w:r>
    </w:p>
    <w:p w14:paraId="1F84C877" w14:textId="77777777" w:rsidR="006C3A8A" w:rsidRDefault="00994779">
      <w:pPr>
        <w:spacing w:line="600" w:lineRule="auto"/>
        <w:ind w:firstLine="720"/>
        <w:jc w:val="both"/>
        <w:rPr>
          <w:rFonts w:eastAsia="Times New Roman"/>
          <w:szCs w:val="24"/>
        </w:rPr>
      </w:pPr>
      <w:r>
        <w:rPr>
          <w:rFonts w:eastAsia="Times New Roman"/>
          <w:szCs w:val="24"/>
        </w:rPr>
        <w:t xml:space="preserve">Επίσης, επειδή ακούστηκε για τον </w:t>
      </w:r>
      <w:r>
        <w:rPr>
          <w:rFonts w:eastAsia="Times New Roman"/>
          <w:szCs w:val="24"/>
          <w:lang w:val="en-US"/>
        </w:rPr>
        <w:t>TAP</w:t>
      </w:r>
      <w:r>
        <w:rPr>
          <w:rFonts w:eastAsia="Times New Roman"/>
          <w:szCs w:val="24"/>
        </w:rPr>
        <w:t xml:space="preserve"> κ.λπ., να θυμίσω ότι ο ΣΥΡΙΖΑ στην προηγούμενη κυβέρνηση Νέας Δημοκρατίας-ΠΑΣΟΚ ψήφισε «παρών» στο εν λόγω σχέδιο νόμου και η εν λόγω Κυβέρνηση στη συμφωνία, την οποία υπέγραψε ο Πρωθυπουργός, περιλαμβάνει αντισταθμιστικά από τα 11 εκατομμύρια στα 32 εκατομμύρια και για τις τρεις περιφέρειες. Υπάρχει μια ποιοτική διαφορά, ακόμα και εκεί.</w:t>
      </w:r>
    </w:p>
    <w:p w14:paraId="1F84C878" w14:textId="77777777" w:rsidR="006C3A8A" w:rsidRDefault="0099477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1F84C879" w14:textId="77777777" w:rsidR="006C3A8A" w:rsidRDefault="00994779">
      <w:pPr>
        <w:spacing w:line="600" w:lineRule="auto"/>
        <w:ind w:firstLine="720"/>
        <w:jc w:val="both"/>
        <w:rPr>
          <w:rFonts w:eastAsia="Times New Roman"/>
          <w:szCs w:val="24"/>
        </w:rPr>
      </w:pPr>
      <w:r>
        <w:rPr>
          <w:rFonts w:eastAsia="Times New Roman"/>
          <w:szCs w:val="24"/>
        </w:rPr>
        <w:t>Να θυμίσω, βέβαια, τη μείωση στα τιμολόγια της ΔΕΗ και όλα αυτά τα οποία έχει προχωρήσει το Υπουργείο.</w:t>
      </w:r>
    </w:p>
    <w:p w14:paraId="1F84C87A" w14:textId="77777777" w:rsidR="006C3A8A" w:rsidRDefault="00994779">
      <w:pPr>
        <w:spacing w:line="600" w:lineRule="auto"/>
        <w:ind w:firstLine="720"/>
        <w:jc w:val="both"/>
        <w:rPr>
          <w:rFonts w:eastAsia="Times New Roman"/>
          <w:szCs w:val="24"/>
        </w:rPr>
      </w:pPr>
      <w:r>
        <w:rPr>
          <w:rFonts w:eastAsia="Times New Roman"/>
          <w:szCs w:val="24"/>
        </w:rPr>
        <w:t xml:space="preserve">Θα έλεγα κλείνοντας –και ευχαριστώ, κύριε Πρόεδρε, γιατί </w:t>
      </w:r>
      <w:proofErr w:type="spellStart"/>
      <w:r>
        <w:rPr>
          <w:rFonts w:eastAsia="Times New Roman"/>
          <w:szCs w:val="24"/>
        </w:rPr>
        <w:t>παρέβην</w:t>
      </w:r>
      <w:proofErr w:type="spellEnd"/>
      <w:r>
        <w:rPr>
          <w:rFonts w:eastAsia="Times New Roman"/>
          <w:szCs w:val="24"/>
        </w:rPr>
        <w:t xml:space="preserve"> τα τρία λεπτά- ότι κάποιοι εδώ μέσα γενικότερα και από την Αντιπολίτευση και ειδικά από την τέως συγκυβέρνηση πρέπει να συνειδητοποιήσουν ότι υπάρχει μια άλλη πραγματικότητα πολιτική σε αυτή τη χώρα. Υπάρχει μια άλλη κυβέρνηση, η οποία έχει δεσμευτεί να λύσει ζητήματα και να προχωρήσει τη χώρα μας στην ανάπτυξη.</w:t>
      </w:r>
    </w:p>
    <w:p w14:paraId="1F84C87B" w14:textId="77777777" w:rsidR="006C3A8A" w:rsidRDefault="00994779">
      <w:pPr>
        <w:spacing w:line="600" w:lineRule="auto"/>
        <w:ind w:firstLine="720"/>
        <w:jc w:val="both"/>
        <w:rPr>
          <w:rFonts w:eastAsia="Times New Roman"/>
          <w:szCs w:val="24"/>
        </w:rPr>
      </w:pPr>
      <w:r>
        <w:rPr>
          <w:rFonts w:eastAsia="Times New Roman"/>
          <w:szCs w:val="24"/>
        </w:rPr>
        <w:t>Όσον αφορά την παραγωγική ανασυγκρότηση της χώρα, ετέθη ένα ερώτημα, νομίζω από τον Κοινοβουλευτικό Εκπρόσωπο του ΠΑΣΟΚ. Ποιο είναι, λέει, το σχέδιο της παραγωγικής ανασυγκρότησης; Ο αναπτυξιακός νόμος, ο οποίος πρόσφατα ψηφίστηκε δείχνει τομείς, δείχνει λογική ανάπτυξης, ανάπτυξη και επενδύσεις στην υψηλή καινοτομία, μικρομεσαίες επιχειρήσεις, επενδύσεις υψηλής προστιθέμενης αξίας και όλα αυτά. Αυτή τη λογική υλοποιούμε.</w:t>
      </w:r>
    </w:p>
    <w:p w14:paraId="1F84C87C" w14:textId="77777777" w:rsidR="006C3A8A" w:rsidRDefault="00994779">
      <w:pPr>
        <w:spacing w:line="600" w:lineRule="auto"/>
        <w:ind w:firstLine="720"/>
        <w:jc w:val="both"/>
        <w:rPr>
          <w:rFonts w:eastAsia="Times New Roman"/>
          <w:szCs w:val="24"/>
        </w:rPr>
      </w:pPr>
      <w:r>
        <w:rPr>
          <w:rFonts w:eastAsia="Times New Roman"/>
          <w:szCs w:val="24"/>
        </w:rPr>
        <w:t>Ευχαριστώ.</w:t>
      </w:r>
    </w:p>
    <w:p w14:paraId="1F84C87D" w14:textId="77777777" w:rsidR="006C3A8A" w:rsidRDefault="00994779">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F84C87E" w14:textId="77777777" w:rsidR="006C3A8A" w:rsidRDefault="0099477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κυρία Καφαντάρη.</w:t>
      </w:r>
    </w:p>
    <w:p w14:paraId="1F84C87F" w14:textId="77777777" w:rsidR="006C3A8A" w:rsidRDefault="00994779">
      <w:pPr>
        <w:spacing w:line="600" w:lineRule="auto"/>
        <w:ind w:firstLine="720"/>
        <w:jc w:val="both"/>
        <w:rPr>
          <w:rFonts w:eastAsia="Times New Roman"/>
          <w:szCs w:val="24"/>
        </w:rPr>
      </w:pPr>
      <w:r>
        <w:rPr>
          <w:rFonts w:eastAsia="Times New Roman"/>
          <w:szCs w:val="24"/>
        </w:rPr>
        <w:t>Κύριε Σκρέκα, έχετε τον λόγο. Σας αρκούν τρία λεπτά;</w:t>
      </w:r>
    </w:p>
    <w:p w14:paraId="1F84C880" w14:textId="77777777" w:rsidR="006C3A8A" w:rsidRDefault="00994779">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Δεν θα χρειαστώ παραπάνω, κύριε Πρόεδρε. Ευχαριστώ πάρα πολύ.</w:t>
      </w:r>
    </w:p>
    <w:p w14:paraId="1F84C881" w14:textId="77777777" w:rsidR="006C3A8A" w:rsidRDefault="00994779">
      <w:pPr>
        <w:spacing w:line="600" w:lineRule="auto"/>
        <w:ind w:firstLine="720"/>
        <w:jc w:val="both"/>
        <w:rPr>
          <w:rFonts w:eastAsia="Times New Roman"/>
          <w:szCs w:val="24"/>
        </w:rPr>
      </w:pPr>
      <w:r>
        <w:rPr>
          <w:rFonts w:eastAsia="Times New Roman"/>
          <w:szCs w:val="24"/>
        </w:rPr>
        <w:t>Είναι αλήθεια ότι εδώ και δεκαεννέα μήνες περίπου, πραγματικά η πολιτική πραγματικότητα στην Ελλάδα έχει αλλάξει. Συμφωνώ απόλυτα με την εισηγήτρια της Συμπολίτευσης. Πραγματικά, έχουμε μια Κυβέρνηση, η οποία αποτελείται από τη συμμαχία της εξαπάτησης. Είναι η Κυβέρνηση που κάνει το άσπρο μαύρο. Είναι η κυβέρνηση που για όλα όσα είπε η κυρία εισηγήτρια της Συμπολίτευσης, ήταν στα «κάγκελα» και ήταν εναντίον σε όλα αυτά τα έργα, σε όλες αυτές τις δράσεις, σε όλες αυτές τις πρωτοβουλίες που είχε πάρει η προηγούμενη κυβέρνηση.</w:t>
      </w:r>
    </w:p>
    <w:p w14:paraId="1F84C882" w14:textId="77777777" w:rsidR="006C3A8A" w:rsidRDefault="00994779">
      <w:pPr>
        <w:spacing w:line="600" w:lineRule="auto"/>
        <w:ind w:firstLine="720"/>
        <w:jc w:val="both"/>
        <w:rPr>
          <w:rFonts w:eastAsia="Times New Roman"/>
          <w:szCs w:val="24"/>
        </w:rPr>
      </w:pPr>
      <w:r>
        <w:rPr>
          <w:rFonts w:eastAsia="Times New Roman"/>
          <w:szCs w:val="24"/>
        </w:rPr>
        <w:t>Το θέλει δεν το θέλει η σημερινή Κυβέρνηση ΣΥΡΙΖΑ-ΑΝΕΛ, καλώς ή κακώς, η αξιοποίηση του Πειραιά και η συμφωνία με την «</w:t>
      </w:r>
      <w:r>
        <w:rPr>
          <w:rFonts w:eastAsia="Times New Roman"/>
          <w:szCs w:val="24"/>
          <w:lang w:val="en-US"/>
        </w:rPr>
        <w:t>COSCO</w:t>
      </w:r>
      <w:r>
        <w:rPr>
          <w:rFonts w:eastAsia="Times New Roman"/>
          <w:szCs w:val="24"/>
        </w:rPr>
        <w:t xml:space="preserve">» έχουν την υπογραφή του Κώστα του Καραμανλή, ο δε </w:t>
      </w:r>
      <w:r>
        <w:rPr>
          <w:rFonts w:eastAsia="Times New Roman"/>
          <w:szCs w:val="24"/>
          <w:lang w:val="en-US"/>
        </w:rPr>
        <w:t>TAP</w:t>
      </w:r>
      <w:r>
        <w:rPr>
          <w:rFonts w:eastAsia="Times New Roman"/>
          <w:szCs w:val="24"/>
        </w:rPr>
        <w:t xml:space="preserve"> έχει την υπογραφή του Αντώνη Σαμαρά. Και οτιδήποτε αυτή τη στιγμή φέρνετε προς ψήφιση σήμερα στη Βουλή για αξιοποίηση της δημόσιας περιουσίας προς όφελος του κοινού, προς όφελος του λαού, για να δημιουργηθεί ανάπτυξη, για να έρθουν χρήματα στη χώρα, για να δημιουργηθούν δουλειές, έχει την υπογραφή της κυβέρνησης της Νέας Δημοκρατίας και την προηγούμενη περίοδο υποστηριζόμενης από το ΠΑΣΟΚ. Αυτή είναι η αλήθεια, θέλουν δεν θέλουν να το πιστέψουν, θέλουν δεν θέλουν να το λένε.</w:t>
      </w:r>
    </w:p>
    <w:p w14:paraId="1F84C883" w14:textId="77777777" w:rsidR="006C3A8A" w:rsidRDefault="00994779">
      <w:pPr>
        <w:spacing w:line="600" w:lineRule="auto"/>
        <w:ind w:firstLine="720"/>
        <w:jc w:val="both"/>
        <w:rPr>
          <w:rFonts w:eastAsia="Times New Roman"/>
          <w:szCs w:val="24"/>
        </w:rPr>
      </w:pPr>
      <w:r>
        <w:rPr>
          <w:rFonts w:eastAsia="Times New Roman"/>
          <w:szCs w:val="24"/>
        </w:rPr>
        <w:t xml:space="preserve">Η πραγματικότητα είναι ότι η μόνη ιδιωτικοποίηση, η μόνη αποκρατικοποίηση η οποία φέρει την υπογραφή ΣΥΡΙΖΑ-ΑΝΕΛ είναι η ιδιωτικοποίηση και πώληση της «ΤΡΑΙΝΟΣΕ», η οποία πωλείται σήμερα μόλις για 45 εκατομμύρια ευρώ, όταν δύο χρόνια πριν είχε αποτίμηση 300 εκατομμύρια ευρώ, κύριε Πρόεδρε. Μάλιστα, πουλάνε την «ΤΡΑΙΝΟΣΕ» 45 εκατομμύρια ευρώ, όταν οι επιδοτήσεις που θα λάβει η «ΤΡΑΙΝΟΣΕ», δηλαδή ο ιδιώτης, τα επόμενα τέσσερα χρόνια από την Κυβέρνηση -μπορεί να είναι του ΣΥΡΙΖΑ και των ΑΝΕΛ- είναι 220 εκατομμύρια ευρώ. Αυτό έχει πετύχει η Κυβέρνησή σας. </w:t>
      </w:r>
    </w:p>
    <w:p w14:paraId="1F84C884" w14:textId="77777777" w:rsidR="006C3A8A" w:rsidRDefault="00994779">
      <w:pPr>
        <w:spacing w:line="600" w:lineRule="auto"/>
        <w:ind w:firstLine="720"/>
        <w:jc w:val="both"/>
        <w:rPr>
          <w:rFonts w:eastAsia="Times New Roman"/>
          <w:szCs w:val="24"/>
        </w:rPr>
      </w:pPr>
      <w:r>
        <w:rPr>
          <w:rFonts w:eastAsia="Times New Roman"/>
          <w:szCs w:val="24"/>
        </w:rPr>
        <w:t xml:space="preserve">Άρα, επειδή αυτό το παράδειγμα μάλλον δεν σας τιμά, δεν δείχνει ότι επιτυγχάνετε κάτι καλό, οπότε θα ήταν καλό να μην μιλάτε ούτε για τα δεκατέσσερα αεροδρόμια, που δεν πήρατε ούτε 1 ευρώ παραπάνω, ούτε για το Ελληνικό, που δεν πήρατε ούτε 1 ευρώ παραπάνω ούτε για τις Σκουριές, που απλά καθυστερείτε, ώστε να υλοποιηθούν αυτές οι επενδύσεις, ούτε σήμερα για τον ΔΕΣΦΑ, γιατί πολύ φοβάμαι -και δεν απάντησε ο Υπουργός- ότι αυτή η πρωτοβουλία, η σημερινή τροπολογία, δεν είναι για όφελος της Ελλάδος. Κάτι άλλο υποκρύπτεται. </w:t>
      </w:r>
    </w:p>
    <w:p w14:paraId="1F84C885" w14:textId="77777777" w:rsidR="006C3A8A" w:rsidRDefault="00994779">
      <w:pPr>
        <w:spacing w:line="600" w:lineRule="auto"/>
        <w:ind w:firstLine="720"/>
        <w:jc w:val="both"/>
        <w:rPr>
          <w:rFonts w:eastAsia="Times New Roman"/>
          <w:szCs w:val="24"/>
        </w:rPr>
      </w:pPr>
      <w:r>
        <w:rPr>
          <w:rFonts w:eastAsia="Times New Roman"/>
          <w:szCs w:val="24"/>
        </w:rPr>
        <w:t xml:space="preserve">Εγώ ρώτησα πάρα πολύ καθαρά τον Υπουργό και μάλιστα επαναλαμβάνω πως αν πιστεύετε ότι μπορείτε να πετύχετε κάτι άλλο με τη συμφωνία, μέσα από μια νέα διαπραγμάτευση, μέσα από έναν διάλογο από τον επενδυτή, έτσι όπως αυτός αναδείχθηκε από διαγωνιστική διεθνή διαδικασία -διότι δεν ήρθε κάποιος άλλος να δώσει παραπάνω, αυτός έδωσε τα περισσότερα- αν πιστεύετε, λοιπόν, ότι μπορείτε να πετύχετε κάτι παραπάνω μέσα από διάλογο, συζήτηση και διαπραγμάτευση, να σας βοηθήσουμε σε αυτό. Όταν, όμως, εσείς έρχεστε και μονομερώς αλλάζετε τις συνθήκες, όταν έρχεστε και παρεμβαίνετε στο έργο της Ανεξάρτητης Ρυθμιστικής Αρχής Ενέργειας, αυτό μας δείχνει ένα άλλο σήμα, ότι έχετε άλλα σχέδια από πίσω, σκοτεινά. Και σας ερωτώ. Αν δεν έχετε σκοτεινά σχέδια, τότε να έλθετε εδώ και να πείτε ξεκάθαρα τώρα: «Δεν έχουμε άλλο σχέδιο, ακύρωσης της πώλησης της αξιοποίησης του ΔΕΣΦΑ, δεν έχουμε σχέδιο συνένωσης ΔΕΣΦΑ και ΔΕΠΑ και δεν έχουμε σχέδιο τελικά πώλησης ΔΕΠΑ και ΔΕΣΦΑ μαζί σαν μια εταιρεία». Να μας το πείτε σήμερα ξεκάθαρα κι εμείς θα σας στηρίξουμε στην προσπάθεια που κάνετε να επιτύχετε κάτι καλύτερο σήμερα από μια συμφωνία που αναδείχθηκε δύο χρόνια πριν. Δεν διαφωνούμε σε αυτό. </w:t>
      </w:r>
    </w:p>
    <w:p w14:paraId="1F84C886" w14:textId="77777777" w:rsidR="006C3A8A" w:rsidRDefault="00994779">
      <w:pPr>
        <w:spacing w:line="600" w:lineRule="auto"/>
        <w:ind w:firstLine="720"/>
        <w:jc w:val="both"/>
        <w:rPr>
          <w:rFonts w:eastAsia="Times New Roman"/>
          <w:szCs w:val="24"/>
        </w:rPr>
      </w:pPr>
      <w:r>
        <w:rPr>
          <w:rFonts w:eastAsia="Times New Roman"/>
          <w:szCs w:val="24"/>
        </w:rPr>
        <w:t xml:space="preserve">Σε ό,τι αφορά την προσπάθειά σας δήθεν να βοηθήσετε τα λαϊκά στρώματα και να υποστηρίξετε τους αδύναμους, διαβάζω σήμερα -ακούστε, κύριε Πρόεδρε- ότι άνθρωποι που έχουν αναπηρία άνω του 80% και είχαν 50% έκπτωση στον ΕΝΦΙΑ, αυτή τη στιγμή θα πληρώνουν το 100% του ΕΝΦΙΑ. Δεν θα έχουν έκπτωση πια, αν έχουν εισοδήματα 600 ευρώ τον χρόνο από τόκους σε τράπεζα. Αυτή είναι η προστασία των αδυνάμων. </w:t>
      </w:r>
    </w:p>
    <w:p w14:paraId="1F84C887" w14:textId="77777777" w:rsidR="006C3A8A" w:rsidRDefault="00994779">
      <w:pPr>
        <w:spacing w:line="600" w:lineRule="auto"/>
        <w:ind w:firstLine="720"/>
        <w:jc w:val="both"/>
        <w:rPr>
          <w:rFonts w:eastAsia="Times New Roman"/>
          <w:szCs w:val="24"/>
        </w:rPr>
      </w:pPr>
      <w:r>
        <w:rPr>
          <w:rFonts w:eastAsia="Times New Roman"/>
          <w:szCs w:val="24"/>
        </w:rPr>
        <w:t xml:space="preserve">Όταν κόβουν το ΕΚΑΣ σήμερα, όταν αυξάνονται οι τιμές ενέργειες, όπως είπα και πριν, όταν αυξάνονται κατά 450 εκατομμύρια ευρώ -μισό δισεκατομμύριο ευρώ- βάζει το χέρι το κράτος της συμμαχίας της εξαπάτησης ΣΥΡΙΖΑ-ΑΝΕΛ βαθιά στον φορολογούμενο πολίτη και του παίρνει 450 εκατομμύρια, κύριε Πρόεδρε, πληρώνοντας ακριβότερα τη βενζίνη, το πετρέλαιο κίνησης και το πετρέλαιο θέρμανσης. Δεν μπορούν αυτοί οι άνθρωποι να μας λένε εδώ ότι έρχονται και προστατεύουν τους αδύναμους. </w:t>
      </w:r>
    </w:p>
    <w:p w14:paraId="1F84C888" w14:textId="77777777" w:rsidR="006C3A8A" w:rsidRDefault="00994779">
      <w:pPr>
        <w:spacing w:line="600" w:lineRule="auto"/>
        <w:ind w:firstLine="720"/>
        <w:jc w:val="both"/>
        <w:rPr>
          <w:rFonts w:eastAsia="Times New Roman"/>
          <w:szCs w:val="24"/>
        </w:rPr>
      </w:pPr>
      <w:r>
        <w:rPr>
          <w:rFonts w:eastAsia="Times New Roman"/>
          <w:szCs w:val="24"/>
        </w:rPr>
        <w:t>Ευχαριστώ πολύ.</w:t>
      </w:r>
    </w:p>
    <w:p w14:paraId="1F84C889" w14:textId="77777777" w:rsidR="006C3A8A" w:rsidRDefault="0099477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1F84C88A" w14:textId="77777777" w:rsidR="006C3A8A" w:rsidRDefault="00994779">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Ζαρούλια</w:t>
      </w:r>
      <w:proofErr w:type="spellEnd"/>
      <w:r>
        <w:rPr>
          <w:rFonts w:eastAsia="Times New Roman"/>
          <w:szCs w:val="24"/>
        </w:rPr>
        <w:t>, θέλετε να μιλήσετε;</w:t>
      </w:r>
    </w:p>
    <w:p w14:paraId="1F84C88B" w14:textId="77777777" w:rsidR="006C3A8A" w:rsidRDefault="00994779">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Όχι, κύριε Πρόεδρε.</w:t>
      </w:r>
    </w:p>
    <w:p w14:paraId="1F84C88C" w14:textId="77777777" w:rsidR="006C3A8A" w:rsidRDefault="00994779">
      <w:pPr>
        <w:spacing w:line="600" w:lineRule="auto"/>
        <w:ind w:firstLine="720"/>
        <w:jc w:val="both"/>
        <w:rPr>
          <w:rFonts w:eastAsia="Times New Roman"/>
          <w:szCs w:val="24"/>
        </w:rPr>
      </w:pPr>
      <w:r>
        <w:rPr>
          <w:rFonts w:eastAsia="Times New Roman"/>
          <w:szCs w:val="24"/>
        </w:rPr>
        <w:t>Απλά θέλω να κάνω μια παρατήρηση. Είναι τραγελαφικό να βλέπουμε συγκυβέρνηση και Αξιωματική Αντιπολίτευση να τσακώνονται για το ποιος ξεπούλησε αυτόν τον τόπο πρώτος και καλύτερος.</w:t>
      </w:r>
    </w:p>
    <w:p w14:paraId="1F84C88D" w14:textId="77777777" w:rsidR="006C3A8A" w:rsidRDefault="00994779">
      <w:pPr>
        <w:spacing w:line="600" w:lineRule="auto"/>
        <w:ind w:firstLine="720"/>
        <w:jc w:val="both"/>
        <w:rPr>
          <w:rFonts w:eastAsia="Times New Roman"/>
          <w:szCs w:val="24"/>
        </w:rPr>
      </w:pPr>
      <w:r>
        <w:rPr>
          <w:rFonts w:eastAsia="Times New Roman"/>
          <w:szCs w:val="24"/>
        </w:rPr>
        <w:t>Ευχαριστώ.</w:t>
      </w:r>
    </w:p>
    <w:p w14:paraId="1F84C88E" w14:textId="77777777" w:rsidR="006C3A8A" w:rsidRDefault="00994779">
      <w:pPr>
        <w:spacing w:line="600" w:lineRule="auto"/>
        <w:ind w:firstLine="720"/>
        <w:jc w:val="both"/>
        <w:rPr>
          <w:rFonts w:eastAsia="Times New Roman"/>
          <w:szCs w:val="24"/>
        </w:rPr>
      </w:pPr>
      <w:r>
        <w:rPr>
          <w:rFonts w:eastAsia="Times New Roman"/>
          <w:b/>
          <w:szCs w:val="24"/>
        </w:rPr>
        <w:t>ΠΡΟΕΔΡΕΥΩΝ (Δημήτριος Κρεμαστινός</w:t>
      </w:r>
      <w:r w:rsidDel="00AA6528">
        <w:rPr>
          <w:rFonts w:eastAsia="Times New Roman"/>
          <w:b/>
          <w:szCs w:val="24"/>
        </w:rPr>
        <w:t xml:space="preserve"> </w:t>
      </w:r>
      <w:r>
        <w:rPr>
          <w:rFonts w:eastAsia="Times New Roman"/>
          <w:b/>
          <w:szCs w:val="24"/>
        </w:rPr>
        <w:t xml:space="preserve">): </w:t>
      </w:r>
      <w:r>
        <w:rPr>
          <w:rFonts w:eastAsia="Times New Roman"/>
          <w:szCs w:val="24"/>
        </w:rPr>
        <w:t>Ευχαριστώ.</w:t>
      </w:r>
    </w:p>
    <w:p w14:paraId="1F84C88F" w14:textId="77777777" w:rsidR="006C3A8A" w:rsidRDefault="00994779">
      <w:pPr>
        <w:spacing w:line="600" w:lineRule="auto"/>
        <w:ind w:firstLine="720"/>
        <w:jc w:val="both"/>
        <w:rPr>
          <w:rFonts w:eastAsia="Times New Roman"/>
          <w:szCs w:val="24"/>
        </w:rPr>
      </w:pPr>
      <w:r>
        <w:rPr>
          <w:rFonts w:eastAsia="Times New Roman"/>
          <w:szCs w:val="24"/>
        </w:rPr>
        <w:t>Κύριε Μανιάτη, έχετε τον λόγο για δύο λεπτά.</w:t>
      </w:r>
    </w:p>
    <w:p w14:paraId="1F84C890" w14:textId="77777777" w:rsidR="006C3A8A" w:rsidRDefault="00994779">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όταν κόβουν το επίδομα από τα απροστάτευτα παιδιά, όταν κόβουν την έκπτωση ακόμη και από τους ανέργους ή τα άτομα με αναπηρία για τον ΕΝΦΙΑ, πολύ περισσότερο όταν αυτό αφορά μη ηλεκτροδοτούμενα κτήρια, περιττεύει να κάνει κανείς οποιοδήποτε σχόλιο. </w:t>
      </w:r>
    </w:p>
    <w:p w14:paraId="1F84C891" w14:textId="77777777" w:rsidR="006C3A8A" w:rsidRDefault="00994779">
      <w:pPr>
        <w:spacing w:line="600" w:lineRule="auto"/>
        <w:ind w:firstLine="720"/>
        <w:jc w:val="both"/>
        <w:rPr>
          <w:rFonts w:eastAsia="Times New Roman"/>
          <w:szCs w:val="24"/>
        </w:rPr>
      </w:pPr>
      <w:r>
        <w:rPr>
          <w:rFonts w:eastAsia="Times New Roman"/>
          <w:szCs w:val="24"/>
        </w:rPr>
        <w:t xml:space="preserve">Όμως, ξέρετε, υπάρχει ένα θέμα. Το θέμα είναι ότι πες-πες, μάλλον αρχίζουν και τα πιστεύουν οι ίδιοι. Άκουσα νωρίτερα συναδέλφους να περηφανεύονται για τον </w:t>
      </w:r>
      <w:r>
        <w:rPr>
          <w:rFonts w:eastAsia="Times New Roman"/>
          <w:szCs w:val="24"/>
          <w:lang w:val="en-US"/>
        </w:rPr>
        <w:t>TAP</w:t>
      </w:r>
      <w:r>
        <w:rPr>
          <w:rFonts w:eastAsia="Times New Roman"/>
          <w:szCs w:val="24"/>
        </w:rPr>
        <w:t xml:space="preserve">, τον </w:t>
      </w:r>
      <w:r>
        <w:rPr>
          <w:rFonts w:eastAsia="Times New Roman"/>
          <w:szCs w:val="24"/>
          <w:lang w:val="en-US"/>
        </w:rPr>
        <w:t>IGB</w:t>
      </w:r>
      <w:r>
        <w:rPr>
          <w:rFonts w:eastAsia="Times New Roman"/>
          <w:szCs w:val="24"/>
        </w:rPr>
        <w:t xml:space="preserve">, τον </w:t>
      </w:r>
      <w:r>
        <w:rPr>
          <w:rFonts w:eastAsia="Times New Roman"/>
          <w:szCs w:val="24"/>
          <w:lang w:val="en-US"/>
        </w:rPr>
        <w:t>LNG</w:t>
      </w:r>
      <w:r>
        <w:rPr>
          <w:rFonts w:eastAsia="Times New Roman"/>
          <w:szCs w:val="24"/>
        </w:rPr>
        <w:t xml:space="preserve"> της Αλεξανδρούπολης, την αναβάθμιση της </w:t>
      </w:r>
      <w:proofErr w:type="spellStart"/>
      <w:r>
        <w:rPr>
          <w:rFonts w:eastAsia="Times New Roman"/>
          <w:szCs w:val="24"/>
        </w:rPr>
        <w:t>Ρεβυθούσας</w:t>
      </w:r>
      <w:proofErr w:type="spellEnd"/>
      <w:r>
        <w:rPr>
          <w:rFonts w:eastAsia="Times New Roman"/>
          <w:szCs w:val="24"/>
        </w:rPr>
        <w:t>. Παιδιά του ΣΥΡΙΖΑ, αυτά τα πολεμούσατε, όταν εμείς τα υλοποιούσαμε και τα εντάσσαμε στα ευρωπαϊκά προγράμματα ενέργειας. Και διασφαλίζαμε όχι μόνο την ενσωμάτωσή τους αλλά και τη χρηματοδότησή τους. Καλό είναι που προσγειώνεστε στην πραγματικότητα, αλλά όχι και να μας διαστρεβλώσετε αυτά που μόλις πριν δεκαοκτώ μήνες ζούσαμε.</w:t>
      </w:r>
    </w:p>
    <w:p w14:paraId="1F84C892" w14:textId="77777777" w:rsidR="006C3A8A" w:rsidRDefault="00994779">
      <w:pPr>
        <w:spacing w:line="600" w:lineRule="auto"/>
        <w:ind w:firstLine="720"/>
        <w:jc w:val="both"/>
        <w:rPr>
          <w:rFonts w:eastAsia="Times New Roman"/>
          <w:szCs w:val="24"/>
        </w:rPr>
      </w:pPr>
      <w:r>
        <w:rPr>
          <w:rFonts w:eastAsia="Times New Roman"/>
          <w:szCs w:val="24"/>
        </w:rPr>
        <w:t xml:space="preserve">Κύριε Πρόεδρε, θα μου επιτρέψετε, είναι η πρώτη φορά που το κάνω στο Κοινοβούλιο. Θέλω να κάνω ένα σχόλιο απολύτως προσωπικού χαρακτήρα. </w:t>
      </w:r>
    </w:p>
    <w:p w14:paraId="1F84C893" w14:textId="77777777" w:rsidR="006C3A8A" w:rsidRDefault="00994779">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Άντρεα</w:t>
      </w:r>
      <w:proofErr w:type="spellEnd"/>
      <w:r>
        <w:rPr>
          <w:rFonts w:eastAsia="Times New Roman"/>
          <w:szCs w:val="24"/>
        </w:rPr>
        <w:t xml:space="preserve"> </w:t>
      </w:r>
      <w:proofErr w:type="spellStart"/>
      <w:r>
        <w:rPr>
          <w:rFonts w:eastAsia="Times New Roman"/>
          <w:szCs w:val="24"/>
        </w:rPr>
        <w:t>Λίντσομ</w:t>
      </w:r>
      <w:proofErr w:type="spellEnd"/>
      <w:r>
        <w:rPr>
          <w:rFonts w:eastAsia="Times New Roman"/>
          <w:szCs w:val="24"/>
        </w:rPr>
        <w:t xml:space="preserve">, η υποψήφια του συντηρητικού κόμματος, όταν παραιτήθηκε ο Ντέιβιντ </w:t>
      </w:r>
      <w:proofErr w:type="spellStart"/>
      <w:r>
        <w:rPr>
          <w:rFonts w:eastAsia="Times New Roman"/>
          <w:szCs w:val="24"/>
        </w:rPr>
        <w:t>Κάμερον</w:t>
      </w:r>
      <w:proofErr w:type="spellEnd"/>
      <w:r>
        <w:rPr>
          <w:rFonts w:eastAsia="Times New Roman"/>
          <w:szCs w:val="24"/>
        </w:rPr>
        <w:t xml:space="preserve">, είπε ότι θα είναι καλύτερη Αρχηγός των συντηρητικών από την Τερέζα </w:t>
      </w:r>
      <w:proofErr w:type="spellStart"/>
      <w:r>
        <w:rPr>
          <w:rFonts w:eastAsia="Times New Roman"/>
          <w:szCs w:val="24"/>
        </w:rPr>
        <w:t>Μέι</w:t>
      </w:r>
      <w:proofErr w:type="spellEnd"/>
      <w:r>
        <w:rPr>
          <w:rFonts w:eastAsia="Times New Roman"/>
          <w:szCs w:val="24"/>
        </w:rPr>
        <w:t xml:space="preserve">, επειδή η πρώτη έχει τρία παιδιά ενώ η δεύτερη δεν έχει κανένα! </w:t>
      </w:r>
    </w:p>
    <w:p w14:paraId="1F84C894" w14:textId="77777777" w:rsidR="006C3A8A" w:rsidRDefault="00994779">
      <w:pPr>
        <w:spacing w:line="600" w:lineRule="auto"/>
        <w:ind w:firstLine="720"/>
        <w:jc w:val="both"/>
        <w:rPr>
          <w:rFonts w:eastAsia="Times New Roman"/>
          <w:szCs w:val="24"/>
        </w:rPr>
      </w:pPr>
      <w:r>
        <w:rPr>
          <w:rFonts w:eastAsia="Times New Roman"/>
          <w:szCs w:val="24"/>
        </w:rPr>
        <w:t xml:space="preserve">Χθες έκανα μία δήλωση πολύ συνοπτική και είπα ότι βλέπω μία «σιωπή των αμνών» εκ μέρους του ΣΥΡΙΖΑ μπροστά στην άθλια ανάρτηση του κ. Καμμένου σχετικά με την κ. Γεννηματά, πολύ περισσότερο την Ημέρα της Δημοκρατίας, του ήθους, την ημέρα της αξιοπρέπειας. </w:t>
      </w:r>
    </w:p>
    <w:p w14:paraId="1F84C895" w14:textId="77777777" w:rsidR="006C3A8A" w:rsidRDefault="00994779">
      <w:pPr>
        <w:spacing w:line="600" w:lineRule="auto"/>
        <w:ind w:firstLine="720"/>
        <w:jc w:val="both"/>
        <w:rPr>
          <w:rFonts w:eastAsia="Times New Roman"/>
          <w:szCs w:val="24"/>
        </w:rPr>
      </w:pPr>
      <w:r>
        <w:rPr>
          <w:rFonts w:eastAsia="Times New Roman"/>
          <w:szCs w:val="24"/>
        </w:rPr>
        <w:t>Σήμερα το θέμα αυτό κορυφώθηκε και σας ομολογώ ότι με υπερβαίνει το γεγονός ότι μια Κυβέρνηση και στελέχη, τα οποία θέλουν να εμφανίζονται ως αριστεροί, να μην καταδικάζουν αυτή την αθλιότητα, την απανθρωπιά, αυτό που ξεπερνά πια αυτά που οποιοσδήποτε πολίτης μπορεί να ανεχθεί στην καθημερινότητά του.</w:t>
      </w:r>
    </w:p>
    <w:p w14:paraId="1F84C896" w14:textId="77777777" w:rsidR="006C3A8A" w:rsidRDefault="00994779">
      <w:pPr>
        <w:spacing w:line="600" w:lineRule="auto"/>
        <w:ind w:firstLine="720"/>
        <w:jc w:val="both"/>
        <w:rPr>
          <w:rFonts w:eastAsia="Times New Roman"/>
          <w:szCs w:val="24"/>
        </w:rPr>
      </w:pPr>
      <w:r>
        <w:rPr>
          <w:rFonts w:eastAsia="Times New Roman"/>
          <w:szCs w:val="24"/>
        </w:rPr>
        <w:t>Επειδή, λοιπόν, δυστυχώς συμβαίνει αυτό, αποφάσισα να μην απαντήσω στις ύβρεις του κυρίου Υπουργού, επειδή δεν μου έδωσε τον λόγο ο προηγούμενος Πρόεδρος. Θα πω μόνο ότι τελικά η ποιότητα του λόγου του κάθε πολιτικού προσώπου χαρακτηρίζει και την ποιότητα του ήθους του και πολύ περισσότερο αυτό ισχύει όταν, δυστυχώς, έχει εφαρμογή και σ’ αυτή την περίπτωση η ρήση του Γέρου της Δημοκρατίας: «Ποιος φωνασκεί και ποιος εξύβρισε; Ο κύριος τάδε. Ε, δεν αξίζει τον κόπο να του απαντήσεις».</w:t>
      </w:r>
    </w:p>
    <w:p w14:paraId="1F84C897" w14:textId="77777777" w:rsidR="006C3A8A" w:rsidRDefault="00994779">
      <w:pPr>
        <w:spacing w:line="600" w:lineRule="auto"/>
        <w:ind w:firstLine="720"/>
        <w:jc w:val="both"/>
        <w:rPr>
          <w:rFonts w:eastAsia="Times New Roman"/>
          <w:szCs w:val="24"/>
        </w:rPr>
      </w:pPr>
      <w:r>
        <w:rPr>
          <w:rFonts w:eastAsia="Times New Roman"/>
          <w:szCs w:val="24"/>
        </w:rPr>
        <w:t>Ευχαριστώ πολύ, κύριε Πρόεδρε.</w:t>
      </w:r>
    </w:p>
    <w:p w14:paraId="1F84C898" w14:textId="77777777" w:rsidR="006C3A8A" w:rsidRDefault="00994779">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F84C899" w14:textId="77777777" w:rsidR="006C3A8A" w:rsidRDefault="0099477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1F84C89A" w14:textId="77777777" w:rsidR="006C3A8A" w:rsidRDefault="00994779">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Βαρδαλής</w:t>
      </w:r>
      <w:proofErr w:type="spellEnd"/>
      <w:r>
        <w:rPr>
          <w:rFonts w:eastAsia="Times New Roman"/>
          <w:szCs w:val="24"/>
        </w:rPr>
        <w:t xml:space="preserve"> έχει τον λόγο.</w:t>
      </w:r>
    </w:p>
    <w:p w14:paraId="1F84C89B" w14:textId="77777777" w:rsidR="006C3A8A" w:rsidRDefault="00994779">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Ευχαριστώ, κύριε Πρόεδρε.</w:t>
      </w:r>
    </w:p>
    <w:p w14:paraId="1F84C89C" w14:textId="77777777" w:rsidR="006C3A8A" w:rsidRDefault="00994779">
      <w:pPr>
        <w:spacing w:line="600" w:lineRule="auto"/>
        <w:ind w:firstLine="720"/>
        <w:jc w:val="both"/>
        <w:rPr>
          <w:rFonts w:eastAsia="Times New Roman"/>
          <w:szCs w:val="24"/>
        </w:rPr>
      </w:pPr>
      <w:r>
        <w:rPr>
          <w:rFonts w:eastAsia="Times New Roman"/>
          <w:szCs w:val="24"/>
        </w:rPr>
        <w:t xml:space="preserve">Τόσο σήμερα όσο και στις επιτροπές με επιχειρήματα σταθήκαμε αναλυτικά στο γιατί το Κομμουνιστικό Κόμμα Ελλάδας θα καταψηφίσει επί της αρχής το συγκεκριμένο νομοσχέδιο. Δεν θα αναφερθώ, λοιπόν, σε ζητήματα που ήδη έχουμε πει, ούτε θα αναφερθώ στη διαμάχη μεταξύ του ΣΥΡΙΖΑ και της Νέας Δημοκρατίας για το ποιες ιδιωτικοποιήσεις είναι καλύτερες και ποιοτικότερες. </w:t>
      </w:r>
    </w:p>
    <w:p w14:paraId="1F84C89D" w14:textId="77777777" w:rsidR="006C3A8A" w:rsidRDefault="00994779">
      <w:pPr>
        <w:spacing w:line="600" w:lineRule="auto"/>
        <w:ind w:firstLine="720"/>
        <w:jc w:val="both"/>
        <w:rPr>
          <w:rFonts w:eastAsia="Times New Roman"/>
          <w:szCs w:val="24"/>
        </w:rPr>
      </w:pPr>
      <w:r>
        <w:rPr>
          <w:rFonts w:eastAsia="Times New Roman"/>
          <w:szCs w:val="24"/>
        </w:rPr>
        <w:t>Οι ιδιωτικοποιήσεις γίνονται για να βρουν κερδοφόρο διέξοδο συσσωρευμένα κεφάλαια και δεν είναι σε καμμία περίπτωση προς όφελος του λαού. Γίνονται για τα συμφέροντα, για την κερδοφορία του μεγάλου κεφαλαίου. Άλλωστε και η οδηγία που συζητάμε γίνεται για τον ίδιο λόγο. Είναι κομμένη και ραμμένη στα μέτρα των μεγάλων ομίλων που δραστηριοποιούνται στον συγκεκριμένο κλάδο.</w:t>
      </w:r>
    </w:p>
    <w:p w14:paraId="1F84C89E" w14:textId="77777777" w:rsidR="006C3A8A" w:rsidRDefault="00994779">
      <w:pPr>
        <w:spacing w:line="600" w:lineRule="auto"/>
        <w:ind w:firstLine="720"/>
        <w:jc w:val="both"/>
        <w:rPr>
          <w:rFonts w:eastAsia="Times New Roman"/>
          <w:szCs w:val="24"/>
        </w:rPr>
      </w:pPr>
      <w:r>
        <w:rPr>
          <w:rFonts w:eastAsia="Times New Roman"/>
          <w:szCs w:val="24"/>
        </w:rPr>
        <w:t xml:space="preserve">Θέλω να σταθώ σε ορισμένες τροπολογίες, στις οποίες λόγω χρόνου δεν αναφέρθηκα στην </w:t>
      </w:r>
      <w:proofErr w:type="spellStart"/>
      <w:r>
        <w:rPr>
          <w:rFonts w:eastAsia="Times New Roman"/>
          <w:szCs w:val="24"/>
        </w:rPr>
        <w:t>πρωτολογία</w:t>
      </w:r>
      <w:proofErr w:type="spellEnd"/>
      <w:r>
        <w:rPr>
          <w:rFonts w:eastAsia="Times New Roman"/>
          <w:szCs w:val="24"/>
        </w:rPr>
        <w:t xml:space="preserve"> μου. Κατ’ αρχάς θα αναφερθώ στην τροπολογία 551, που αφορά στην εξασφάλιση πιστώσεων για την απασχόληση αναπληρωτών και ωρομίσθιων εκπαιδευτικών. Απ’ όσο γνωρίζουμε και ο ίδιος ο κύριος Υπουργός, παρουσιάζοντάς την, είπε ότι θα προσληφθούν γύρω στις είκοσι με είκοσι μία χιλιάδες αναπληρωτές και ωρομίσθιοι. Μα, οι ίδιοι οι καθηγητές με τα συλλογικά τους όργανα εκτιμούν ότι τα κενά είναι είκοσι πέντε χιλιάδες, πράγμα που σημαίνει ότι πρακτικά και πάλι θα έχουμε κενά στη νέα σχολική χρονιά. Επομένως αυτό το πρόβλημα δεν λύνεται. </w:t>
      </w:r>
    </w:p>
    <w:p w14:paraId="1F84C89F" w14:textId="77777777" w:rsidR="006C3A8A" w:rsidRDefault="00994779">
      <w:pPr>
        <w:spacing w:line="600" w:lineRule="auto"/>
        <w:ind w:firstLine="720"/>
        <w:jc w:val="both"/>
        <w:rPr>
          <w:rFonts w:eastAsia="Times New Roman"/>
          <w:szCs w:val="24"/>
        </w:rPr>
      </w:pPr>
      <w:r>
        <w:rPr>
          <w:rFonts w:eastAsia="Times New Roman"/>
          <w:szCs w:val="24"/>
        </w:rPr>
        <w:t xml:space="preserve">Δεύτερον, για μια ακόμα χρονιά δεν πρόκειται να γίνουν προσλήψεις μόνιμου διδακτικού προσωπικού. Για μια ακόμα χρονιά, δηλαδή, οι εξαγγελίες, που είχατε κάνει για είκοσι χιλιάδες μόνιμους διορισμούς, πάνε περίπατο, αποδεικνύονται μια απάτη και αντί για μόνιμους διορισμούς, για να καλυφθούν τα χιλιάδες κενά, που υπάρχουν στην εκπαίδευση, πρωτοβάθμια και δευτεροβάθμια, η Κυβέρνηση εξαφανίζει αυτά τα κενά, είτε με συμπτύξεις τμημάτων είτε ψαλιδίζοντας το ολοήμερο είτε εξορίζοντας ειδικότητες από την ειδική αγωγή και άλλα. </w:t>
      </w:r>
    </w:p>
    <w:p w14:paraId="1F84C8A0" w14:textId="77777777" w:rsidR="006C3A8A" w:rsidRDefault="00994779">
      <w:pPr>
        <w:spacing w:line="600" w:lineRule="auto"/>
        <w:ind w:firstLine="720"/>
        <w:jc w:val="both"/>
        <w:rPr>
          <w:rFonts w:eastAsia="Times New Roman"/>
          <w:szCs w:val="24"/>
        </w:rPr>
      </w:pPr>
      <w:r>
        <w:rPr>
          <w:rFonts w:eastAsia="Times New Roman"/>
          <w:szCs w:val="24"/>
        </w:rPr>
        <w:t>Η τροπολογία που έχει καταθέσει Βουλευτής του ΣΥΡΙΖΑ και αφορά τα λατομεία μάς βρίσκει κάθετα αντίθετους, γιατί δίνει χρονική επέκταση σε νέες εκτάσεις, για τις οποίες δεν είναι βέβαιο αν θα δινόταν αυτή η άδεια, αν αυτές ήταν στην αρχική άδεια εκμετάλλευσης. Κατά τη γνώμη μας, υπάρχει «φωτογραφική» διάταξη, που σε κάθε περίπτωση ευνοεί τους ήδη εκμεταλλευτές των λατομείων. Γενικά, η εκμετάλλευση των λατομείων γίνεται ληστρικά με παράνομες επεκτάσεις και αντί να υπάρχουν πρόστιμα γι’ αυτές τις παρανομίες ή ακόμα και ανάκληση των αδειών, εσείς τα νομιμοποιείτε.</w:t>
      </w:r>
    </w:p>
    <w:p w14:paraId="1F84C8A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που αφορά το ΙΓΜΕ, αντιμετωπίζετε μόνο ένα από τα ζητήματα που θέτουν οι εργαζόμενοι. Είναι σε θετική κατεύθυνση και εμείς θα το ψηφίσουμε. Όμως, πρέπει να αντιμετωπιστούν και τα υπόλοιπα ζητήματα σε αυτή την κατεύθυνση. </w:t>
      </w:r>
    </w:p>
    <w:p w14:paraId="1F84C8A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Τέλος, πολύς λόγος έγινε για τα άρθρα 51 έως 58 για τους ενεργειακούς επιθεωρητές. Όλοι αναφέρθηκαν σε αυτό το ζήτημα. Κατά τη γνώμη μας, τι κάνετε; Προωθείτε τα συστήματα πιστοποίησης. Γίνεται αποδέσμευση πτυχίου- επαγγέλματος, δηλαδή προωθούνται όσα προβλέπονται στη Συνθήκη της Μπολόνια. Πρόκειται για έναν νέο τρόπο διάσπασης επαγγελματικών δικαιωμάτων με κατηγοριοποίηση. Γι’ αυτό τον λόγο μάς βρίσκουν αντίθετους αυτές οι διατάξεις των άρθρων. </w:t>
      </w:r>
    </w:p>
    <w:p w14:paraId="1F84C8A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Τέλος, κύριε Υπουργέ, παρουσιάσαμε μια τροπολογία που αφορά τους εργαζόμενους της καθαριότητας κυρίως στους ΟΤΑ. Το πρόβλημα με αντίστοιχους εργαζομένους στα νομικά πρόσωπα δημοσίου και ιδιωτικού δικαίου λύνεται με προηγούμενη διάταξη σε προηγούμενο άρθρο. Εξαιρέθηκαν τότε οι εργαζόμενοι στους ΟΤΑ. Τι θα πούμε σε αυτούς τους ανθρώπους τώρα; Δουλέψατε Σαββατοκύριακα, νυχτερινά και τα λεφτά σας πάνε περίπατο; Την τροπολογία δεν την κάνατε δεκτή. Σε κάθε περίπτωση, αυτό το ζήτημα πρέπει άμεσα να τακτοποιηθεί και οι εργαζόμενοι να πάρουν τα λεφτά τους. </w:t>
      </w:r>
    </w:p>
    <w:p w14:paraId="1F84C8A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F84C8A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w:t>
      </w:r>
      <w:proofErr w:type="spellStart"/>
      <w:r>
        <w:rPr>
          <w:rFonts w:eastAsia="Times New Roman" w:cs="Times New Roman"/>
          <w:szCs w:val="24"/>
        </w:rPr>
        <w:t>Βαρδαλή</w:t>
      </w:r>
      <w:proofErr w:type="spellEnd"/>
      <w:r>
        <w:rPr>
          <w:rFonts w:eastAsia="Times New Roman" w:cs="Times New Roman"/>
          <w:szCs w:val="24"/>
        </w:rPr>
        <w:t xml:space="preserve">. </w:t>
      </w:r>
    </w:p>
    <w:p w14:paraId="1F84C8A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1F84C8A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1F84C8A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έχω την αίσθηση ότι η συζήτηση σήμερα εδώ στην Ολομέλεια και τις προηγούμενες ημέρες στις επιτροπές, απέδειξε ότι η χώρα βρίσκεται ακόμη πολύ στην αρχή της, δυστυχώς, όσον αφορά την αξιοποίηση του ενεργειακού της πλούτου. Η χώρα βρίσκεται πολύ πίσω, χρόνια πίσω, στον τρόπο που θα διαρθρώσει τον λατομικό χάρτη της χώρας, ώστε να ξέρουν οι υποψήφιοι επενδυτές -αλλά κυρίως οι κάτοικοι και οι χρήστες του ελληνικού περιβάλλοντος- πού αναπτύσσεται ποιου είδους δραστηριότητα –λατομείο, μεταλλείο, ορυχείο- με ποιους όρους και ποιες συνέπειες. Βλέπουμε ότι με την ενσωμάτωση της ευρωπαϊκής οδηγίας κάνουμε ένα καλό βήμα μπροστά προς την πρόληψη των ατυχημάτων και όσον αφορά την ασφάλεια και την υγιεινή της εργασίας στις </w:t>
      </w:r>
      <w:proofErr w:type="spellStart"/>
      <w:r>
        <w:rPr>
          <w:rFonts w:eastAsia="Times New Roman" w:cs="Times New Roman"/>
          <w:szCs w:val="24"/>
        </w:rPr>
        <w:t>υπεράκτιες</w:t>
      </w:r>
      <w:proofErr w:type="spellEnd"/>
      <w:r>
        <w:rPr>
          <w:rFonts w:eastAsia="Times New Roman" w:cs="Times New Roman"/>
          <w:szCs w:val="24"/>
        </w:rPr>
        <w:t xml:space="preserve"> γεωτρήσεις. </w:t>
      </w:r>
    </w:p>
    <w:p w14:paraId="1F84C8A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Εμείς, στο Ποτάμι, θεωρούμε ότι η χώρα πρέπει οπωσδήποτε, όπως σας είπα και στην ομιλία μου, να διαβεί αυτό το πνευματικό μονοπάτι, να ισορροπήσει μεταξύ της προστασίας του φυσικού της περιβάλλοντος, που είναι ένας πλούτος μεγάλης υπεραξίας και, βεβαίως, των αναγκών της, όσον αφορά την εκμετάλλευση των υδρογονανθράκων, που είναι ένα ζήτημα εξαιρετικά λεπτό. Σας είπα για την ανακήρυξη των ΑΟΖ, που πρέπει να γίνει ως πρώτο σκαλοπάτι. Είναι ένα θέμα πολύπλοκο και νομίζω ότι δεν χωρούν μικροκομματικές αντιθέσεις σε αυτού του είδους τα ζητήματα. Όπως ανέφερα εκτεταμένα την περίπτωση της Νορβηγίας, έτσι θα ήθελα σε σαράντα χρόνια –αφού η Νορβηγία προηγείται περίπου σαράντα χρόνια από εμάς στην εκμετάλλευση του ορυκτού της πλούτου- οι Νορβηγοί Βουλευτές στην αντίστοιχη αίθουσα της δικής τους ολομέλειας να αναφέρουν την Ελλάδα ως ένα παράδειγμα προς μίμηση. </w:t>
      </w:r>
    </w:p>
    <w:p w14:paraId="1F84C8A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Ωστόσο, η δική μας άποψη -και η δική μου προσωπική και του Ποταμιού- είναι ότι η χώρα πρέπει οπωσδήποτε να μπει σε μια τροχιά συνολικής απεξάρτησης από τα ορυκτά καύσιμα. Έχουμε τη μεγαλύτερη ηλιοφάνεια ως χώρα από οποιαδήποτε άλλη μεσογειακή. Έχουμε τη μεγαλύτερη ένταση ανέμων -και κύματος κατά συνέπεια- από οποιαδήποτε άλλη μεσογειακή χώρα. Έχουμε όλα τα συστατικά εκείνα, που μπορούν να μας οδηγήσουν σε μια βιώσιμη ανάπτυξη και μια αξιοποίηση του φυσικού πλούτου χωρίς παρενέργειες. </w:t>
      </w:r>
    </w:p>
    <w:p w14:paraId="1F84C8A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Θα κάνω δύο ακόμη σχόλια, κύριε Πρόεδρε και ολοκληρώνω. Σχετικά με τις ιδιωτικοποιήσεις είναι -θα έλεγα- πολιτικά αφελές να νομίζει η Κυβέρνηση του ΣΥΡΙΖΑ, που υλοποιεί τις προηγούμενες ιδιωτικοποιήσεις αλλά και αυτές που θα έρθουν, ότι ο κόσμος αντιτίθεται σε αυτό. </w:t>
      </w:r>
    </w:p>
    <w:p w14:paraId="1F84C8A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Όχι, κύριε Υπουργέ, ο κόσμος θέλει τις ιδιωτικοποιήσεις. Τις θέλει γιατί έχει χορτάσει από ένα κακό δημόσιο, πλαδαρό, ένα δημόσιο που αφαιρεί δυνάμεις από την υγιή επιχειρηματικότητα. Ο κόσμος περιμένει ιδιωτικοποιήσεις κατά τα ευρωπαϊκά πρότυπα, με ανοιχτούς κανόνες, με διαφάνεια με ίδιες και ίσες ευκαιρίες προς όλους. </w:t>
      </w:r>
    </w:p>
    <w:p w14:paraId="1F84C8A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Καταλήγοντας, κύριε Πρόεδρε, δεν ήθελα να ασχοληθώ με την ανάρτηση του κ. Καμμένου, με την προσβλητική, την πολύ μειωτική, θα έλεγα εγώ, για τον ίδιο ανάρτηση και όχι για το πρόσωπο το οποίο </w:t>
      </w:r>
      <w:proofErr w:type="spellStart"/>
      <w:r>
        <w:rPr>
          <w:rFonts w:eastAsia="Times New Roman" w:cs="Times New Roman"/>
          <w:szCs w:val="24"/>
        </w:rPr>
        <w:t>προσέβαλε</w:t>
      </w:r>
      <w:proofErr w:type="spellEnd"/>
      <w:r>
        <w:rPr>
          <w:rFonts w:eastAsia="Times New Roman" w:cs="Times New Roman"/>
          <w:szCs w:val="24"/>
        </w:rPr>
        <w:t xml:space="preserve">. Ωστόσο, θα έλεγα ότι θα πρέπει να έχουμε πάρα πολύ αυξημένα αντανακλαστικά, κυρίως η Κυβέρνηση και να παίρνει θέση μέσα σ’ αυτή την Αίθουσα, όταν υπάρχουν ρατσιστικά, </w:t>
      </w:r>
      <w:proofErr w:type="spellStart"/>
      <w:r>
        <w:rPr>
          <w:rFonts w:eastAsia="Times New Roman" w:cs="Times New Roman"/>
          <w:szCs w:val="24"/>
        </w:rPr>
        <w:t>ομοφοβικά</w:t>
      </w:r>
      <w:proofErr w:type="spellEnd"/>
      <w:r>
        <w:rPr>
          <w:rFonts w:eastAsia="Times New Roman" w:cs="Times New Roman"/>
          <w:szCs w:val="24"/>
        </w:rPr>
        <w:t xml:space="preserve">, αντισημιτικά, </w:t>
      </w:r>
      <w:proofErr w:type="spellStart"/>
      <w:r>
        <w:rPr>
          <w:rFonts w:eastAsia="Times New Roman" w:cs="Times New Roman"/>
          <w:szCs w:val="24"/>
        </w:rPr>
        <w:t>ξενοφοβικά</w:t>
      </w:r>
      <w:proofErr w:type="spellEnd"/>
      <w:r>
        <w:rPr>
          <w:rFonts w:eastAsia="Times New Roman" w:cs="Times New Roman"/>
          <w:szCs w:val="24"/>
        </w:rPr>
        <w:t xml:space="preserve"> σχόλια και </w:t>
      </w:r>
      <w:proofErr w:type="spellStart"/>
      <w:r>
        <w:rPr>
          <w:rFonts w:eastAsia="Times New Roman" w:cs="Times New Roman"/>
          <w:szCs w:val="24"/>
        </w:rPr>
        <w:t>πόσω</w:t>
      </w:r>
      <w:proofErr w:type="spellEnd"/>
      <w:r>
        <w:rPr>
          <w:rFonts w:eastAsia="Times New Roman" w:cs="Times New Roman"/>
          <w:szCs w:val="24"/>
        </w:rPr>
        <w:t xml:space="preserve"> μάλλον από κάποιον που είναι και συγκυβερνήτης και Αρχηγός ενός κόμματος. </w:t>
      </w:r>
    </w:p>
    <w:p w14:paraId="1F84C8A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Εγώ περιμένω από τον κ. Σκουρλέτη, ο οποίος δεν μασάει τα λόγια του, να μας πει αν δέχεται να βρίσκεται στο ίδιο επίπεδο ευθύνης με τον κ. Καμμένο για την ανάρτησή του. Σας εκφράζει εσάς ως προσωπικότητα; Τόσο απλά. </w:t>
      </w:r>
    </w:p>
    <w:p w14:paraId="1F84C8A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F84C8B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κύριε </w:t>
      </w:r>
      <w:proofErr w:type="spellStart"/>
      <w:r>
        <w:rPr>
          <w:rFonts w:eastAsia="Times New Roman" w:cs="Times New Roman"/>
          <w:szCs w:val="24"/>
        </w:rPr>
        <w:t>Αμυρά</w:t>
      </w:r>
      <w:proofErr w:type="spellEnd"/>
      <w:r>
        <w:rPr>
          <w:rFonts w:eastAsia="Times New Roman" w:cs="Times New Roman"/>
          <w:szCs w:val="24"/>
        </w:rPr>
        <w:t>.</w:t>
      </w:r>
    </w:p>
    <w:p w14:paraId="1F84C8B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κ. Μεγαλομύστακας έχει τον λόγο. </w:t>
      </w:r>
    </w:p>
    <w:p w14:paraId="1F84C8B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Παρακολουθώντας τις επιτροπές και σήμερα την Ολομέλεια, είδα ότι οι περισσότεροι συμφωνούν με τα βασικά σημεία του νομοσχεδίου. Το μόνο που θέλω να πω στη δευτερολογία μου -και θα είμαι πολύ σύντομος- είναι ότι θα ήθελα περισσότερες διευκρινίσεις και περισσότερες λεπτομέρειες για το σχέδιο και τον προγραμματισμό για την τροπολογία που αφορά τον ΔΕΣΦΑ. </w:t>
      </w:r>
    </w:p>
    <w:p w14:paraId="1F84C8B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Θέλω να αιτιολογήσω τη στάση μας απέναντι σε αυτή την τροπολογία. Γι’ αυτό, άλλωστε, πήρα και τον λόγο. Εμείς θα υπερψηφίσουμε την τροπολογία αυτή καλή τη πίστη, πιστεύοντας ότι ίσως αυτή τη φορά καταφέρετε να πετύχετε το καλύτερο για την Ελλάδα, καθώς δεν θέλουμε σε καμμία περίπτωση να επιβαρύνουμε τα ελληνικά νοικοκυριά και κυρίως τις ελληνικές βιομηχανίες και βιοτεχνίες, οι οποίες είναι τόσο φορτωμένες, θέλοντας παράλληλα να προσελκύσουμε και τις ξένες επενδύσεις που θα δώσουν λύση στο πρόβλημα της ανεργίας. </w:t>
      </w:r>
    </w:p>
    <w:p w14:paraId="1F84C8B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Ευελπιστούμε ότι θα χειριστείτε σωστά όλες τις παραμέτρους, έτσι ώστε να έχουμε το καλύτερο αποτέλεσμα για την ελληνική οικονομία. </w:t>
      </w:r>
    </w:p>
    <w:p w14:paraId="1F84C8B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F84C8B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1F84C8B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για να κλείσει. </w:t>
      </w:r>
    </w:p>
    <w:p w14:paraId="1F84C8B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Ευχαριστώ, κύριε Πρόεδρε.</w:t>
      </w:r>
    </w:p>
    <w:p w14:paraId="1F84C8B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Νομίζω πως πέρα από τη γενική αποδοχή για την ενσωμάτωση της συγκεκριμένης οδηγίας στο Εθνικό Δίκαιο, ειπώθηκαν και πάρα πολλά που καταδεικνύουν πράγματι μια διαφορετική αντίληψη για κρίσιμα ζητήματα. Ειλικρινά, κατανοώ γιατί δεν μπορείτε να καταλάβετε -κυρίως απευθύνομαι στην πλευρά της Νέας Δημοκρατίας- γιατί υποστηρίζουμε ένα μοντέλο, το οποίο θέλει να διατηρεί τον δημόσιο έλεγχο στα δίκτυα και θεωρείτε διγλωσσία αυτό που υπερασπιζόμαστε, δηλαδή, το μοντέλο του ΑΔΜΗΕ έναντι του μοντέλου του ΔΕΣΦΑ. </w:t>
      </w:r>
    </w:p>
    <w:p w14:paraId="1F84C8B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Η συγκεκριμένη ιδιωτικοποίηση γνωρίζετε ότι ήταν δρομολογημένη και είπαμε σε όλους τους τόνους ότι θα τη σεβαστούμε. Γι’ αυτό συμπεριλήφθηκε και στη συμφωνία του προηγούμενου Αυγούστου. Όμως, σας επαναλαμβάνω ότι αν μπορούσαμε να γυρίσουμε το ρολόι του χρόνου πίσω, δεν θα πηγαίναμε στην ιδιωτικοποίηση υποδομών τέτοιου χαρακτήρα, σε μονοπωλιακές καταστάσεις, δηλαδή, όπως είναι τα βασικά δίκτυα της χώρας. Και νομίζω ότι αυτό ακριβώς δείχνει μια διαφορετική αντίληψη για τα πράγματα. </w:t>
      </w:r>
    </w:p>
    <w:p w14:paraId="1F84C8BB"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Τέλος, δεν μπορεί να ακούγονται πράγματα τα οποία δεν </w:t>
      </w:r>
      <w:proofErr w:type="spellStart"/>
      <w:r>
        <w:rPr>
          <w:rFonts w:eastAsia="Times New Roman" w:cs="Times New Roman"/>
          <w:szCs w:val="24"/>
        </w:rPr>
        <w:t>ευσταθούν</w:t>
      </w:r>
      <w:proofErr w:type="spellEnd"/>
      <w:r>
        <w:rPr>
          <w:rFonts w:eastAsia="Times New Roman" w:cs="Times New Roman"/>
          <w:szCs w:val="24"/>
        </w:rPr>
        <w:t>. Το τίμημα ήταν 400 εκατομμύρια. Τα 180 εκατομμύρια θα πάνε στο ελληνικό δημόσιο. Τα υπόλοιπα θα πάνε στην ΔΕΠΑ. Άρα αν υπάρχει ένα ζήτημα είναι αν τα 180 εκατομμύρια δεν εισπραχθούν. Όμως, το ερώτημα είναι το εξής. Ακόμα επιμένετε να υποστηρίζετε ότι παρεμβαίνουμε στους όρους του διαγωνισμού; Διότι με αυτόν τον τρόπο αποδυναμώνετε αυτή τη στιγμή μια επιχειρηματολογία και μια προσπάθεια πρώτα απ’ όλα της Ρυθμιστικής Αρχής Ενέργειας, η οποία έχει ευθύνη να καθορίζει τις τιμές και δίνετε επιχειρήματα στη «</w:t>
      </w:r>
      <w:r>
        <w:rPr>
          <w:rFonts w:eastAsia="Times New Roman" w:cs="Times New Roman"/>
          <w:szCs w:val="24"/>
          <w:lang w:val="en-US"/>
        </w:rPr>
        <w:t>SOCAR</w:t>
      </w:r>
      <w:r>
        <w:rPr>
          <w:rFonts w:eastAsia="Times New Roman" w:cs="Times New Roman"/>
          <w:szCs w:val="24"/>
        </w:rPr>
        <w:t xml:space="preserve">». Λειτουργείτε ως </w:t>
      </w:r>
      <w:proofErr w:type="spellStart"/>
      <w:r>
        <w:rPr>
          <w:rFonts w:eastAsia="Times New Roman" w:cs="Times New Roman"/>
          <w:szCs w:val="24"/>
          <w:lang w:val="en-US"/>
        </w:rPr>
        <w:t>porte</w:t>
      </w:r>
      <w:proofErr w:type="spellEnd"/>
      <w:r>
        <w:rPr>
          <w:rFonts w:eastAsia="Times New Roman" w:cs="Times New Roman"/>
          <w:szCs w:val="24"/>
        </w:rPr>
        <w:t xml:space="preserve"> </w:t>
      </w:r>
      <w:r>
        <w:rPr>
          <w:rFonts w:eastAsia="Times New Roman" w:cs="Times New Roman"/>
          <w:szCs w:val="24"/>
          <w:lang w:val="en-US"/>
        </w:rPr>
        <w:t>parole</w:t>
      </w:r>
      <w:r>
        <w:rPr>
          <w:rFonts w:eastAsia="Times New Roman" w:cs="Times New Roman"/>
          <w:szCs w:val="24"/>
        </w:rPr>
        <w:t xml:space="preserve"> της </w:t>
      </w:r>
      <w:proofErr w:type="spellStart"/>
      <w:r>
        <w:rPr>
          <w:rFonts w:eastAsia="Times New Roman" w:cs="Times New Roman"/>
          <w:szCs w:val="24"/>
        </w:rPr>
        <w:t>αζέρικης</w:t>
      </w:r>
      <w:proofErr w:type="spellEnd"/>
      <w:r>
        <w:rPr>
          <w:rFonts w:eastAsia="Times New Roman" w:cs="Times New Roman"/>
          <w:szCs w:val="24"/>
        </w:rPr>
        <w:t xml:space="preserve"> «</w:t>
      </w:r>
      <w:r>
        <w:rPr>
          <w:rFonts w:eastAsia="Times New Roman" w:cs="Times New Roman"/>
          <w:szCs w:val="24"/>
          <w:lang w:val="en-US"/>
        </w:rPr>
        <w:t>SOCAR</w:t>
      </w:r>
      <w:r>
        <w:rPr>
          <w:rFonts w:eastAsia="Times New Roman" w:cs="Times New Roman"/>
          <w:szCs w:val="24"/>
        </w:rPr>
        <w:t>». Και το ερώτημα είναι, γιατί; Έχετε δεθεί με δεσμούς συμφερόντων με αυτή την ιδιωτικοποίηση; Αν όχι σαν παράταξη, κάποιοι από εσάς; Δεν περιμένω απάντηση. Ρητορικό είναι το σχήμα. Αλλά πολλά ακούγονται.</w:t>
      </w:r>
    </w:p>
    <w:p w14:paraId="1F84C8B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εμείς, όπως σας είπα, χωρίς να παρεμβαίνουμε στους όρους της ιδιωτικοποίησης και κατά προτροπή της ΔΕΠΑ, ερχόμαστε να υπερασπιστούμε αυτό που νομίζουμε σωστό, που είναι η εγχώρια παραγωγή και τα ελληνικά νοικοκυριά. </w:t>
      </w:r>
      <w:r>
        <w:rPr>
          <w:rFonts w:eastAsia="Times New Roman" w:cs="Times New Roman"/>
          <w:szCs w:val="24"/>
          <w:lang w:val="en-US"/>
        </w:rPr>
        <w:t>K</w:t>
      </w:r>
      <w:r>
        <w:rPr>
          <w:rFonts w:eastAsia="Times New Roman" w:cs="Times New Roman"/>
          <w:szCs w:val="24"/>
        </w:rPr>
        <w:t xml:space="preserve">αι μην παίζετε με τους αριθμούς λέγοντας ότι είναι κάποια λίγα ευρώ, κοιτώντας τις </w:t>
      </w:r>
      <w:proofErr w:type="spellStart"/>
      <w:r>
        <w:rPr>
          <w:rFonts w:eastAsia="Times New Roman" w:cs="Times New Roman"/>
          <w:szCs w:val="24"/>
        </w:rPr>
        <w:t>μικροκαταναλώσεις</w:t>
      </w:r>
      <w:proofErr w:type="spellEnd"/>
      <w:r>
        <w:rPr>
          <w:rFonts w:eastAsia="Times New Roman" w:cs="Times New Roman"/>
          <w:szCs w:val="24"/>
        </w:rPr>
        <w:t>. Δείτε τις πολλές δεκάδες χιλιάδες ευρώ, όταν πρόκειται για τους βιομηχανικούς καταναλωτές, όπου μπορεί να φτάσει σε ορισμένες περιπτώσεις η επιβάρυνση στο 7%.</w:t>
      </w:r>
    </w:p>
    <w:p w14:paraId="1F84C8BD"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Γι’ αυτό -επαναλαμβάνω- δεν θα βρείτε σήμερα ούτε έναν βιομηχανικό παραγωγό, ο οποίος να συμφωνεί με την επιχειρηματολογία σας. Θα το έχετε διαπιστώσει κιόλας απ’ αυτά που αναγράφονται στα διάφορα </w:t>
      </w:r>
      <w:r>
        <w:rPr>
          <w:rFonts w:eastAsia="Times New Roman" w:cs="Times New Roman"/>
          <w:szCs w:val="24"/>
          <w:lang w:val="en-US"/>
        </w:rPr>
        <w:t>site</w:t>
      </w:r>
      <w:r>
        <w:rPr>
          <w:rFonts w:eastAsia="Times New Roman" w:cs="Times New Roman"/>
          <w:szCs w:val="24"/>
        </w:rPr>
        <w:t xml:space="preserve">, αλλά και από τις δημόσιες τοποθετήσεις κάποιων εξ αυτών. </w:t>
      </w:r>
    </w:p>
    <w:p w14:paraId="1F84C8B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Κυρίως, όμως, υποστηρίζοντας αυτή την τροπολογία -και σας το είπε πριν ο Κοινοβουλευτικός Εκπρόσωπος του ΣΥΡΙΖΑ- δεν αντιλαμβάνεστε ότι ναρκοθετείτε την αγορά φυσικού αερίου και τη δυναμική της ΔΕΠΑ, η οποία καλείται να βάλει μπρος, να στηρίξει τα ενεργειακά σχέδια για τον </w:t>
      </w:r>
      <w:r>
        <w:rPr>
          <w:rFonts w:eastAsia="Times New Roman" w:cs="Times New Roman"/>
          <w:szCs w:val="24"/>
          <w:lang w:val="en-US"/>
        </w:rPr>
        <w:t>IGB</w:t>
      </w:r>
      <w:r>
        <w:rPr>
          <w:rFonts w:eastAsia="Times New Roman" w:cs="Times New Roman"/>
          <w:szCs w:val="24"/>
        </w:rPr>
        <w:t xml:space="preserve"> και για τον πλωτό της Αλεξανδρούπολης. </w:t>
      </w:r>
    </w:p>
    <w:p w14:paraId="1F84C8B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Και γιατί το κάνετε αυτό; Αφ’ ενός για αντιπολιτευτικούς λόγους και αφ’ ετέρου -και αυτό είναι το πιο αρνητικό για εσάς και αυτό ισχύει και για τη Δημοκρατική Συμπαράταξη- στερείστε πλέον οποιουδήποτε στρατηγικού οράματος γι’ αυτή τη χώρα. Δίνετε μια μάχη οπισθοφυλακών, έχετε έναν αρνητισμό και το μόνο που κάνετε είναι να κλαίτε για τις παλιές καλές μέρες, λέγοντας «περασμένα μεγαλεία και </w:t>
      </w:r>
      <w:proofErr w:type="spellStart"/>
      <w:r>
        <w:rPr>
          <w:rFonts w:eastAsia="Times New Roman" w:cs="Times New Roman"/>
          <w:szCs w:val="24"/>
        </w:rPr>
        <w:t>θυμώντας</w:t>
      </w:r>
      <w:proofErr w:type="spellEnd"/>
      <w:r>
        <w:rPr>
          <w:rFonts w:eastAsia="Times New Roman" w:cs="Times New Roman"/>
          <w:szCs w:val="24"/>
        </w:rPr>
        <w:t xml:space="preserve"> τα να κλαις». Μόνο που αυτά τα μεγαλεία τα πληρώνει σήμερα ο ελληνικός λαός! </w:t>
      </w:r>
    </w:p>
    <w:p w14:paraId="1F84C8C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Ειλικρινά δεν μπορείτε αυτή τη στιγμή να εγκαλείτε, όταν υλοποιούμε το πλαίσιο μιας συμφωνίας που ψηφίσαμε από κοινού τον προηγούμενο Αύγουστο, όχι με δικές μας ευθύνες για το πού οδηγήθηκε η χώρα, αλλά κυρίως μέσα από την πορεία της χρεοκοπίας της ελληνικής οικονομίας που ακολουθήσατε όλα αυτά τα χρόνια, όταν είχατε δώσει στον κόσμο να καταλάβει ότι υπάρχει ισχυρή Ελλάδα. Μόνο που αυτή η ισχυρή Ελλάδα υπονόμευε το μέλλον των επόμενων γενεών, όταν είχατε κάνει ταυτόσημη πια την επιχειρηματικότητα με τις προνομιακές σχέσεις, όταν είχατε διαμορφώσει σχέσεις διαπλοκής. Και γι’ αυτό ουρλιάζετε τώρα, αυτή τη στιγμή που υπάρχει ένας νέος, εξυγιαντικός άνεμος στον χώρο των μέσων μαζικής ενημέρωσης, για την ίδια τελικά τη δημοκρατία, η οποία πρέπει να λειτουργήσει, να διευρυνθεί και να βαθύνει σε αυτόν τον τόπο. </w:t>
      </w:r>
    </w:p>
    <w:p w14:paraId="1F84C8C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Ειπώθηκε, όμως, κάτι και για τις Σκουριές και μας ζητήσατε να κάνουμε αυτοκριτική. Να κάνουμε αυτοκριτική για ποιο πράγμα; Διότι με συνέπεια από την πρώτη στιγμή υπερασπιζόμαστε ένα τρίπτυχο που λέει «δημόσιο συμφέρον, προστασία του περιβάλλοντος και προστασία των θέσεων εργασίας και της νομιμότητας»; Αυτό ακριβώς συμβαίνει στην περίπτωση των Σκουριών. Και γι’ αυτό αδυνατείτε να καταλάβετε πως σε εκείνες τις περιπτώσεις -όπου υποβλήθηκαν μελέτες και ήταν σύννομες, εμείς τις εγκρίναμε- όπου διαπιστώνουμε ότι υπάρχουν προβλήματα, θα μας βρουν απέναντί τους. </w:t>
      </w:r>
    </w:p>
    <w:p w14:paraId="1F84C8C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Αυτό είναι το μήνυμα που στέλνουμε για τις επενδύσεις στην Ελλάδα: ότι στην Ελλάδα υπάρχουν κανόνες, νομιμότητα και αυτά πρέπει να γίνονται σεβαστά από όλους, εγχώριους και ξένους επενδυτές. Εκτός αν τα πρότυπά σας είναι άλλα, αφορούν πρότυπα ασιατικών, αφρικανικών κυρίως χωρών. Όμως, αυτό πάλι δείχνει την έλλειψη όλου αυτού του στρατηγικού υπόβαθρου που είπα και πριν ότι πλέον σας χαρακτηρίζει. </w:t>
      </w:r>
    </w:p>
    <w:p w14:paraId="1F84C8C3"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Τελειώνοντας, έγιναν κατ’ επανάληψη αναφορές στην ανάρτηση του κ. Καμμένου. Νομίζω ότι ο καθένας, όταν κάνει μια δήλωση τέτοιου είδους, μια αναφορά ή μια ανάρτηση, αναλαμβάνει και την ευθύνη των όσων λέει και τον χαρακτηρίζουν ως έναν βαθμό. Εγώ σε καμμία περίπτωση δεν θα έκανα κάτι παρόμοιο. Το θεωρώ ατυχές. Από τον τρόπο, όμως, που πήγατε να θέσετε εμβόλιμα αυτό το θέμα στη σημερινή συζήτηση, δεν βλέπω τόσο μεγάλη ευαισθησία. Άλλου είδους σκοπιμότητες βλέπω, πολύ μικρές και πολύ ταπεινές. </w:t>
      </w:r>
    </w:p>
    <w:p w14:paraId="1F84C8C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84C8C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Σκουρλέτη. </w:t>
      </w:r>
    </w:p>
    <w:p w14:paraId="1F84C8C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Υπουργείου Περιβάλλοντος και Ενέργειας: «Πλαίσιο για την ασφάλεια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ενσωμάτωση της Οδηγίας 2013/30/ΕΕ, τροποποίηση  του </w:t>
      </w:r>
      <w:proofErr w:type="spellStart"/>
      <w:r>
        <w:rPr>
          <w:rFonts w:eastAsia="Times New Roman" w:cs="Times New Roman"/>
          <w:szCs w:val="24"/>
        </w:rPr>
        <w:t>π.δ.</w:t>
      </w:r>
      <w:proofErr w:type="spellEnd"/>
      <w:r>
        <w:rPr>
          <w:rFonts w:eastAsia="Times New Roman" w:cs="Times New Roman"/>
          <w:szCs w:val="24"/>
        </w:rPr>
        <w:t xml:space="preserve"> 148/2009 και άλλες διατάξεις».</w:t>
      </w:r>
    </w:p>
    <w:p w14:paraId="1F84C8C7"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1F84C8C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8C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8C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8C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8C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8C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8CE"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8CF"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8D0"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σχέδιο νόμου του Υπουργείου Περιβάλλοντος και Ενέργειας: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«Πλαίσιο για την ασφάλεια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ενσωμάτωση της Οδηγίας 2013/30/ΕΕ, τροποποίηση του </w:t>
      </w:r>
      <w:proofErr w:type="spellStart"/>
      <w:r>
        <w:rPr>
          <w:rFonts w:eastAsia="Times New Roman" w:cs="Times New Roman"/>
          <w:szCs w:val="24"/>
        </w:rPr>
        <w:t>π.δ.</w:t>
      </w:r>
      <w:proofErr w:type="spellEnd"/>
      <w:r>
        <w:rPr>
          <w:rFonts w:eastAsia="Times New Roman" w:cs="Times New Roman"/>
          <w:szCs w:val="24"/>
        </w:rPr>
        <w:t xml:space="preserve"> 148/2009 και άλλες διατάξεις» έγινε δεκτό επί της αρχής κατά πλειοψηφία. </w:t>
      </w:r>
    </w:p>
    <w:p w14:paraId="1F84C8D1"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w:t>
      </w:r>
    </w:p>
    <w:p w14:paraId="1F84C8D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1F84C8D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8D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8D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8D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8D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8D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8D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8D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8DB"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1 έγινε δεκτό ως έχει κατά πλειοψηφία.</w:t>
      </w:r>
    </w:p>
    <w:p w14:paraId="1F84C8D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1F84C8D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8D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8D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8E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8E1" w14:textId="77777777" w:rsidR="006C3A8A" w:rsidRDefault="00994779">
      <w:pPr>
        <w:spacing w:line="600" w:lineRule="auto"/>
        <w:ind w:firstLine="720"/>
        <w:jc w:val="both"/>
        <w:rPr>
          <w:rFonts w:eastAsia="Times New Roman" w:cs="Times New Roman"/>
          <w:color w:val="000000" w:themeColor="text1"/>
          <w:szCs w:val="24"/>
        </w:rPr>
      </w:pPr>
      <w:r w:rsidRPr="005A62F3">
        <w:rPr>
          <w:rFonts w:eastAsia="Times New Roman" w:cs="Times New Roman"/>
          <w:b/>
          <w:color w:val="000000" w:themeColor="text1"/>
          <w:szCs w:val="24"/>
        </w:rPr>
        <w:t xml:space="preserve">ΑΘΑΝΑΣΙΟΣ ΒΑΡΔΑΛΗΣ: </w:t>
      </w:r>
      <w:r w:rsidRPr="005A62F3">
        <w:rPr>
          <w:rFonts w:eastAsia="Times New Roman" w:cs="Times New Roman"/>
          <w:color w:val="000000" w:themeColor="text1"/>
          <w:szCs w:val="24"/>
        </w:rPr>
        <w:t>Κατά πλειοψηφία.</w:t>
      </w:r>
    </w:p>
    <w:p w14:paraId="1F84C8E2" w14:textId="77777777" w:rsidR="006C3A8A" w:rsidRDefault="00994779">
      <w:pPr>
        <w:spacing w:line="600" w:lineRule="auto"/>
        <w:ind w:firstLine="720"/>
        <w:jc w:val="both"/>
        <w:rPr>
          <w:rFonts w:eastAsia="Times New Roman" w:cs="Times New Roman"/>
          <w:color w:val="000000" w:themeColor="text1"/>
          <w:szCs w:val="24"/>
        </w:rPr>
      </w:pPr>
      <w:r w:rsidRPr="005A62F3">
        <w:rPr>
          <w:rFonts w:eastAsia="Times New Roman" w:cs="Times New Roman"/>
          <w:b/>
          <w:color w:val="000000" w:themeColor="text1"/>
          <w:szCs w:val="24"/>
        </w:rPr>
        <w:t xml:space="preserve">ΓΕΩΡΓΙΟΣ ΑΜΥΡΑΣ: </w:t>
      </w:r>
      <w:r w:rsidRPr="005A62F3">
        <w:rPr>
          <w:rFonts w:eastAsia="Times New Roman" w:cs="Times New Roman"/>
          <w:color w:val="000000" w:themeColor="text1"/>
          <w:szCs w:val="24"/>
        </w:rPr>
        <w:t>Δεκτό, δεκτό.</w:t>
      </w:r>
    </w:p>
    <w:p w14:paraId="1F84C8E3" w14:textId="77777777" w:rsidR="006C3A8A" w:rsidRDefault="00994779">
      <w:pPr>
        <w:spacing w:line="600" w:lineRule="auto"/>
        <w:ind w:firstLine="720"/>
        <w:jc w:val="both"/>
        <w:rPr>
          <w:rFonts w:eastAsia="Times New Roman"/>
          <w:color w:val="000000" w:themeColor="text1"/>
          <w:szCs w:val="24"/>
        </w:rPr>
      </w:pPr>
      <w:r w:rsidRPr="005A62F3">
        <w:rPr>
          <w:rFonts w:eastAsia="Times New Roman"/>
          <w:b/>
          <w:color w:val="000000" w:themeColor="text1"/>
          <w:szCs w:val="24"/>
        </w:rPr>
        <w:t xml:space="preserve">ΑΘΑΝΑΣΙΟΣ ΠΑΠΑΧΡΙΣΤΟΠΟΥΛΟΣ: </w:t>
      </w:r>
      <w:r w:rsidRPr="005A62F3">
        <w:rPr>
          <w:rFonts w:eastAsia="Times New Roman"/>
          <w:color w:val="000000" w:themeColor="text1"/>
          <w:szCs w:val="24"/>
        </w:rPr>
        <w:t>Δεκτό, δεκτό.</w:t>
      </w:r>
    </w:p>
    <w:p w14:paraId="1F84C8E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8E5"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 έγινε δεκτό ως έχει κατά πλειοψηφία.</w:t>
      </w:r>
    </w:p>
    <w:p w14:paraId="1F84C8E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1F84C8E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8E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8E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8E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8E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8E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8E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8E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8EF"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 έγινε δεκτό ως έχει κατά πλειοψηφία.</w:t>
      </w:r>
    </w:p>
    <w:p w14:paraId="1F84C8F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1F84C8F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8F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8F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8F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8F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8F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8F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8F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8F9"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 έγινε δεκτό ως έχει κατά πλειοψηφία.</w:t>
      </w:r>
    </w:p>
    <w:p w14:paraId="1F84C8F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1F84C8F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8F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8F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8F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8F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0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0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0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03"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 έγινε δεκτό ως έχει κατά πλειοψηφία.</w:t>
      </w:r>
    </w:p>
    <w:p w14:paraId="1F84C90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1F84C90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0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0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0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0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0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0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0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0D"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 έγινε δεκτό ως έχει κατά πλειοψηφία.</w:t>
      </w:r>
    </w:p>
    <w:p w14:paraId="1F84C90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1F84C90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1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1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1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1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1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1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16"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17"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 έγινε δεκτό ως έχει κατά πλειοψηφία.</w:t>
      </w:r>
    </w:p>
    <w:p w14:paraId="1F84C91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1F84C91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1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1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1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1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1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1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2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21"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 έγινε δεκτό ως έχει κατά πλειοψηφία.</w:t>
      </w:r>
    </w:p>
    <w:p w14:paraId="1F84C92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1F84C92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2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2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2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2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2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2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2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2B"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9 έγινε δεκτό ως έχει κατά πλειοψηφία.</w:t>
      </w:r>
    </w:p>
    <w:p w14:paraId="1F84C92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1F84C92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2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2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3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3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3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3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3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35"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10 έγινε δεκτό ως έχει κατά πλειοψηφία.</w:t>
      </w:r>
    </w:p>
    <w:p w14:paraId="1F84C93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1F84C93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3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3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3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3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3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3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3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3F"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11 έγινε δεκτό ως έχει κατά πλειοψηφία.</w:t>
      </w:r>
    </w:p>
    <w:p w14:paraId="1F84C94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όπως τροποποιήθηκε από τον κύριο Υπουργό;</w:t>
      </w:r>
    </w:p>
    <w:p w14:paraId="1F84C94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4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4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4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4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94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4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4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49"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12 έγινε δεκτό, όπως τροποποιήθηκε από τον κύριο Υπουργό, κατά πλειοψηφία.</w:t>
      </w:r>
    </w:p>
    <w:p w14:paraId="1F84C94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1F84C94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4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4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4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4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95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5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5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53"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13 έγινε δεκτό ως έχει κατά πλειοψηφία.</w:t>
      </w:r>
    </w:p>
    <w:p w14:paraId="1F84C95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1F84C95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5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5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5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5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95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5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5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5D"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14 έγινε δεκτό ως έχει κατά πλειοψηφία.</w:t>
      </w:r>
    </w:p>
    <w:p w14:paraId="1F84C95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1F84C95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6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6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6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6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6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6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66"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67"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15 έγινε δεκτό ως έχει κατά πλειοψηφία.</w:t>
      </w:r>
    </w:p>
    <w:p w14:paraId="1F84C96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1F84C96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6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6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6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6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6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6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7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71"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16 έγινε δεκτό ως έχει κατά πλειοψηφία.</w:t>
      </w:r>
    </w:p>
    <w:p w14:paraId="1F84C97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1F84C97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7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7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7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7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7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7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7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7B"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17 έγινε δεκτό ως έχει κατά πλειοψηφία.</w:t>
      </w:r>
    </w:p>
    <w:p w14:paraId="1F84C97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1F84C97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7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7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8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8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8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8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8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85"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18 έγινε δεκτό ως έχει κατά πλειοψηφία.</w:t>
      </w:r>
    </w:p>
    <w:p w14:paraId="1F84C98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1F84C98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8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8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8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8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8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8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8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8F"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19 έγινε δεκτό ως έχει κατά πλειοψηφία.</w:t>
      </w:r>
    </w:p>
    <w:p w14:paraId="1F84C99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1F84C99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9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9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9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9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99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9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9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99" w14:textId="77777777" w:rsidR="006C3A8A" w:rsidRDefault="00994779">
      <w:pPr>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20 έγινε δεκτό ως έχει κατά πλειοψηφία.</w:t>
      </w:r>
    </w:p>
    <w:p w14:paraId="1F84C99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1F84C99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9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9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9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9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A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A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A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A3"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21 έγινε δεκτό, ως έχει κατά πλειοψηφία.</w:t>
      </w:r>
    </w:p>
    <w:p w14:paraId="1F84C9A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1F84C9A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A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A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A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A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A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A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A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AD"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22 έγινε δεκτό ως έχει κατά πλειοψηφία.</w:t>
      </w:r>
    </w:p>
    <w:p w14:paraId="1F84C9A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1F84C9A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B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B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B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B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B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B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B6"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B7"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23 έγινε δεκτό ως έχει κατά πλειοψηφία.</w:t>
      </w:r>
    </w:p>
    <w:p w14:paraId="1F84C9B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1F84C9B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B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B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B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B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B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B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C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C1"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24 έγινε δεκτό ως έχει κατά πλειοψηφία.</w:t>
      </w:r>
    </w:p>
    <w:p w14:paraId="1F84C9C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1F84C9C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C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C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C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C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C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C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C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CB"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25 έγινε δεκτό ως έχει κατά πλειοψηφία.</w:t>
      </w:r>
    </w:p>
    <w:p w14:paraId="1F84C9C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1F84C9C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C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C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9D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D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D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D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D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D5"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26 έγινε δεκτό ως έχει κατά πλειοψηφία.</w:t>
      </w:r>
    </w:p>
    <w:p w14:paraId="1F84C9D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1F84C9D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D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D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D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D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D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D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D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DF"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27 έγινε δεκτό ως έχει κατά πλειοψηφία.</w:t>
      </w:r>
    </w:p>
    <w:p w14:paraId="1F84C9E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1F84C9E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E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E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E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E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9E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E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E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E9"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28 έγινε δεκτό ως έχει κατά πλειοψηφία.</w:t>
      </w:r>
    </w:p>
    <w:p w14:paraId="1F84C9E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1F84C9E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E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E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E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E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9F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F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F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F3"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29 έγινε δεκτό ως έχει κατά πλειοψηφία.</w:t>
      </w:r>
    </w:p>
    <w:p w14:paraId="1F84C9F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1F84C9F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9F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9F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9F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9F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9F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9F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9F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9FD"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30 έγινε δεκτό ως έχει κατά πλειοψηφία.</w:t>
      </w:r>
    </w:p>
    <w:p w14:paraId="1F84C9F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1F84C9F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0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0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0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0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0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0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06"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07"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31 έγινε δεκτό ως έχει κατά πλειοψηφία.</w:t>
      </w:r>
    </w:p>
    <w:p w14:paraId="1F84CA0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1F84CA0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0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0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0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0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0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0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1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w:t>
      </w:r>
      <w:r>
        <w:rPr>
          <w:rFonts w:eastAsia="Times New Roman" w:cs="Times New Roman"/>
          <w:szCs w:val="24"/>
        </w:rPr>
        <w:t>Παρών</w:t>
      </w:r>
      <w:r>
        <w:rPr>
          <w:rFonts w:eastAsia="Times New Roman"/>
          <w:szCs w:val="24"/>
        </w:rPr>
        <w:t>.</w:t>
      </w:r>
    </w:p>
    <w:p w14:paraId="1F84CA11"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32 έγινε δεκτό ως έχει κατά πλειοψηφία.</w:t>
      </w:r>
    </w:p>
    <w:p w14:paraId="1F84CA1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1F84CA1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1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1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1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1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1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1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1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1B"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33 έγινε δεκτό ως έχει κατά πλειοψηφία.</w:t>
      </w:r>
    </w:p>
    <w:p w14:paraId="1F84CA1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1F84CA1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1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1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2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2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2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2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2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25"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34 έγινε δεκτό ως έχει κατά πλειοψηφία.</w:t>
      </w:r>
    </w:p>
    <w:p w14:paraId="1F84CA2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1F84CA2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2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2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2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2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2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2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2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2F"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35 έγινε δεκτό ως έχει κατά πλειοψηφία.</w:t>
      </w:r>
    </w:p>
    <w:p w14:paraId="1F84CA3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1F84CA3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3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3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3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3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3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3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3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39"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36 έγινε δεκτό ως έχει κατά πλειοψηφία.</w:t>
      </w:r>
    </w:p>
    <w:p w14:paraId="1F84CA3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1F84CA3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3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3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3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3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4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4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4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43"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37 έγινε δεκτό ως έχει κατά πλειοψηφία.</w:t>
      </w:r>
    </w:p>
    <w:p w14:paraId="1F84CA4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1F84CA4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4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4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4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4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4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4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4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4D"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38 έγινε δεκτό ως έχει κατά πλειοψηφία.</w:t>
      </w:r>
    </w:p>
    <w:p w14:paraId="1F84CA4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1F84CA4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5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5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5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5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5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5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56"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57"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39 έγινε δεκτό ως έχει κατά πλειοψηφία.</w:t>
      </w:r>
    </w:p>
    <w:p w14:paraId="1F84CA5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1F84CA5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5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5B" w14:textId="77777777" w:rsidR="006C3A8A" w:rsidRDefault="00994779">
      <w:pPr>
        <w:spacing w:line="600" w:lineRule="auto"/>
        <w:ind w:firstLine="720"/>
        <w:jc w:val="both"/>
        <w:rPr>
          <w:rFonts w:eastAsia="Times New Roman" w:cs="Times New Roman"/>
          <w:szCs w:val="24"/>
        </w:rPr>
      </w:pPr>
      <w:r w:rsidRPr="00730058">
        <w:rPr>
          <w:rFonts w:eastAsia="Times New Roman" w:cs="Times New Roman"/>
          <w:b/>
          <w:szCs w:val="24"/>
        </w:rPr>
        <w:t>ΕΛΕΝΗ ΖΑΡΟΥΛΙΑ:</w:t>
      </w:r>
      <w:r>
        <w:rPr>
          <w:rFonts w:eastAsia="Times New Roman" w:cs="Times New Roman"/>
          <w:szCs w:val="24"/>
        </w:rPr>
        <w:t xml:space="preserve"> Παρών.</w:t>
      </w:r>
    </w:p>
    <w:p w14:paraId="1F84CA5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5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5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5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6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61"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40 έγινε δεκτό ως έχει κατά πλειοψηφία.</w:t>
      </w:r>
    </w:p>
    <w:p w14:paraId="1F84CA6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όπως τροποποιήθηκε από τον κύριο Υπουργό;</w:t>
      </w:r>
    </w:p>
    <w:p w14:paraId="1F84CA6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6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6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6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6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6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6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6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6B" w14:textId="77777777" w:rsidR="006C3A8A" w:rsidRDefault="00994779">
      <w:pPr>
        <w:tabs>
          <w:tab w:val="left" w:pos="3695"/>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41 έγινε δεκτό, όπως τροποποιήθηκε από τον κύριο Υπουργό, κατά πλειοψηφία.</w:t>
      </w:r>
    </w:p>
    <w:p w14:paraId="1F84CA6C" w14:textId="77777777" w:rsidR="006C3A8A" w:rsidRDefault="00994779">
      <w:pPr>
        <w:tabs>
          <w:tab w:val="left" w:pos="3695"/>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1F84CA6D"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6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6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7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7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7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7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7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75"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42 έγινε δεκτό ως έχει κατά πλειοψηφία.</w:t>
      </w:r>
    </w:p>
    <w:p w14:paraId="1F84CA7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1F84CA77"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7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7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1F84CA7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7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A7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7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7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7F"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43 έγινε δεκτό ως έχει κατά πλειοψηφία.</w:t>
      </w:r>
    </w:p>
    <w:p w14:paraId="1F84CA8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1F84CA81"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8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8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8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8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8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8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8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89"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44 έγινε δεκτό ως έχει κατά πλειοψηφία.</w:t>
      </w:r>
    </w:p>
    <w:p w14:paraId="1F84CA8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1F84CA8B"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8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8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8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1F84CA8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Δεκτό, δεκτό.</w:t>
      </w:r>
    </w:p>
    <w:p w14:paraId="1F84CA9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1F84CA9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9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93"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45 έγινε δεκτό ως έχει κατά πλειοψηφία.</w:t>
      </w:r>
    </w:p>
    <w:p w14:paraId="1F84CA9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1F84CA95"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9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9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9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9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Δεκτό, δεκτό.</w:t>
      </w:r>
    </w:p>
    <w:p w14:paraId="1F84CA9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9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9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9D"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46 έγινε δεκτό ως έχει κατά πλειοψηφία.</w:t>
      </w:r>
    </w:p>
    <w:p w14:paraId="1F84CA9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1F84CA9F"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A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A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A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A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A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A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A6"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A7"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47 έγινε δεκτό ως έχει κατά πλειοψηφία.</w:t>
      </w:r>
    </w:p>
    <w:p w14:paraId="1F84CAA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1F84CAA9"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A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AA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A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1F84CAA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A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1F84CAA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B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B1"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48 έγινε δεκτό ως έχει κατά πλειοψηφία.</w:t>
      </w:r>
    </w:p>
    <w:p w14:paraId="1F84CAB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1F84CAB3"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B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B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B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1F84CAB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B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1F84CAB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B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BB"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49 έγινε δεκτό ως έχει κατά πλειοψηφία.</w:t>
      </w:r>
    </w:p>
    <w:p w14:paraId="1F84CAB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1F84CABD"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B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B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C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C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C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C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C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C5"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50 έγινε δεκτό ως έχει, κατά πλειοψηφία.</w:t>
      </w:r>
    </w:p>
    <w:p w14:paraId="1F84CAC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όπως τροποποιήθηκε από τον κύριο Υπουργό;</w:t>
      </w:r>
    </w:p>
    <w:p w14:paraId="1F84CAC7"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C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AC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C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C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C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C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C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Δεκτό, δεκτό.</w:t>
      </w:r>
    </w:p>
    <w:p w14:paraId="1F84CACF"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51 έγινε δεκτό, όπως τροποποιήθηκε από τον κύριο Υπουργό, κατά πλειοψηφία.</w:t>
      </w:r>
    </w:p>
    <w:p w14:paraId="1F84CAD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όπως τροποποιήθηκε από τον κύριο Υπουργό;</w:t>
      </w:r>
    </w:p>
    <w:p w14:paraId="1F84CAD1"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D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AD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D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1F84CAD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D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F84CAD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D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AD9"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52 έγινε δεκτό, όπως τροποποιήθηκε από τον κύριο Υπουργό, κατά πλειοψηφία.</w:t>
      </w:r>
    </w:p>
    <w:p w14:paraId="1F84CAD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1F84CADB"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D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AD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Δεκτό, δεκτό.</w:t>
      </w:r>
    </w:p>
    <w:p w14:paraId="1F84CAD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D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E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E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E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AE3"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53 έγινε δεκτό ως έχει, κατά πλειοψηφία.</w:t>
      </w:r>
    </w:p>
    <w:p w14:paraId="1F84CAE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όπως τροποποιήθηκε από τον κύριο Υπουργό;</w:t>
      </w:r>
    </w:p>
    <w:p w14:paraId="1F84CAE5"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E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AE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E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1F84CAE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E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F84CAE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E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AED"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54 έγινε δεκτό, όπως τροποποιήθηκε από τον κύριο Υπουργό, κατά πλειοψηφία.</w:t>
      </w:r>
    </w:p>
    <w:p w14:paraId="1F84CAE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1F84CAEF"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F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AF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AF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1F84CAF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F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F84CAF5"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AF6" w14:textId="77777777" w:rsidR="006C3A8A" w:rsidRDefault="00994779">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Κατά πλειοψηφία.</w:t>
      </w:r>
    </w:p>
    <w:p w14:paraId="1F84CAF7"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55 έγινε δεκτό, όπως τροποποιήθηκε από τον κύριο Υπουργό, κατά πλειοψηφία.</w:t>
      </w:r>
    </w:p>
    <w:p w14:paraId="1F84CAF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1F84CAF9"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AF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AF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AF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AF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AF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AFF"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00"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01"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56 έγινε δεκτό, όπως τροποποιήθηκε από τον κύριο Υπουργό, κατά πλειοψηφία.</w:t>
      </w:r>
    </w:p>
    <w:p w14:paraId="1F84CB0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1F84CB03"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B0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B0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B0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1F84CB0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B0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F84CB09"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0A"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0B"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57 έγινε δεκτό, όπως τροποποιήθηκε από τον κύριο Υπουργό, κατά πλειοψηφία.</w:t>
      </w:r>
    </w:p>
    <w:p w14:paraId="1F84CB0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1F84CB0D"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B0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B0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B1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1F84CB1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B1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F84CB13"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14"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15"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58 έγινε δεκτό ως έχει, κατά πλειοψηφία.</w:t>
      </w:r>
    </w:p>
    <w:p w14:paraId="1F84CB1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1F84CB17"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B1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B1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B1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B1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1F84CB1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B1D"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1E"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1F"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59 έγινε δεκτό ως έχει, κατά πλειοψηφία.</w:t>
      </w:r>
    </w:p>
    <w:p w14:paraId="1F84CB2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1F84CB21"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B2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B2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B2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B2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B2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B27"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28"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29"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60 έγινε δεκτό ως έχει κατά πλειοψηφία.</w:t>
      </w:r>
    </w:p>
    <w:p w14:paraId="1F84CB2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61 ως έχει;</w:t>
      </w:r>
    </w:p>
    <w:p w14:paraId="1F84CB2B"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B2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1F84CB2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1F84CB2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1F84CB2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B3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1F84CB31"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32"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33"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61 έγινε δεκτό ως έχει, κατά πλειοψηφία.</w:t>
      </w:r>
    </w:p>
    <w:p w14:paraId="1F84CB3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62 ως έχει;</w:t>
      </w:r>
    </w:p>
    <w:p w14:paraId="1F84CB35" w14:textId="77777777" w:rsidR="006C3A8A" w:rsidRDefault="00994779">
      <w:pPr>
        <w:tabs>
          <w:tab w:val="left" w:pos="5490"/>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Δεκτό, δεκτό.</w:t>
      </w:r>
    </w:p>
    <w:p w14:paraId="1F84CB3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Δεκτό, δεκτό.</w:t>
      </w:r>
    </w:p>
    <w:p w14:paraId="1F84CB3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1F84CB3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Δεκτό, δεκτό.</w:t>
      </w:r>
    </w:p>
    <w:p w14:paraId="1F84CB3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1F84CB3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1F84CB3B" w14:textId="77777777" w:rsidR="006C3A8A" w:rsidRDefault="00994779">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Δεκτό, δεκτό.</w:t>
      </w:r>
    </w:p>
    <w:p w14:paraId="1F84CB3C" w14:textId="77777777" w:rsidR="006C3A8A" w:rsidRDefault="00994779">
      <w:pPr>
        <w:spacing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Κατά πλειοψηφία.</w:t>
      </w:r>
    </w:p>
    <w:p w14:paraId="1F84CB3D" w14:textId="77777777" w:rsidR="006C3A8A" w:rsidRDefault="00994779">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Συνεπώς το άρθρο 62 έγινε δεκτό ως έχει, κατά πλειοψηφία.</w:t>
      </w:r>
    </w:p>
    <w:p w14:paraId="1F84CB3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540 και ειδικό 37, όπως τροποποιήθηκε από τον κύριο Υπουργό;</w:t>
      </w:r>
    </w:p>
    <w:p w14:paraId="1F84CB3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4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4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Κατά πλειοψηφία. </w:t>
      </w:r>
    </w:p>
    <w:p w14:paraId="1F84CB4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1F84CB4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1F84CB4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1F84CB4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4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Δεκτή, δεκτή.</w:t>
      </w:r>
    </w:p>
    <w:p w14:paraId="1F84CB4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540 και ειδικό 37 έγινε δεκτή, όπως τροποποιήθηκε από τον κύριο Υπουργό, κατά πλειοψηφία και εντάσσεται στο νομοσχέδιο ως ίδιο άρθρο. </w:t>
      </w:r>
    </w:p>
    <w:p w14:paraId="1F84CB48"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572 και ειδικό 48;</w:t>
      </w:r>
    </w:p>
    <w:p w14:paraId="1F84CB4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4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4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1F84CB4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Δεκτή, δεκτή.</w:t>
      </w:r>
    </w:p>
    <w:p w14:paraId="1F84CB4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Δεκτή, δεκτή. </w:t>
      </w:r>
    </w:p>
    <w:p w14:paraId="1F84CB4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Δεκτή, δεκτή.</w:t>
      </w:r>
    </w:p>
    <w:p w14:paraId="1F84CB4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5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Δεκτή, δεκτή.</w:t>
      </w:r>
    </w:p>
    <w:p w14:paraId="1F84CB5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572 και ειδικό 48 έγινε δεκτή κατά πλειοψηφία και εντάσσεται στο νομοσχέδιο ως ίδιο άρθρο. </w:t>
      </w:r>
    </w:p>
    <w:p w14:paraId="1F84CB52"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576 και ειδικό 50 ως έχει;</w:t>
      </w:r>
    </w:p>
    <w:p w14:paraId="1F84CB5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5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5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1F84CB5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Δεκτή, δεκτή.</w:t>
      </w:r>
    </w:p>
    <w:p w14:paraId="1F84CB5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Κατά πλειοψηφία. </w:t>
      </w:r>
    </w:p>
    <w:p w14:paraId="1F84CB5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Δεκτή, δεκτή.</w:t>
      </w:r>
    </w:p>
    <w:p w14:paraId="1F84CB5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5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Δεκτή, δεκτή.</w:t>
      </w:r>
    </w:p>
    <w:p w14:paraId="1F84CB5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576 και ειδικό 50 έγινε δεκτή ως έχει κατά πλειοψηφία και εντάσσεται στο νομοσχέδιο ως ίδιο άρθρο. </w:t>
      </w:r>
    </w:p>
    <w:p w14:paraId="1F84CB5C"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580 και ειδικό 51 ως έχει;</w:t>
      </w:r>
    </w:p>
    <w:p w14:paraId="1F84CB5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5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5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1F84CB6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Δεκτή, δεκτή.</w:t>
      </w:r>
    </w:p>
    <w:p w14:paraId="1F84CB6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Δεκτή, δεκτή.</w:t>
      </w:r>
    </w:p>
    <w:p w14:paraId="1F84CB6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Δεκτή, δεκτή.</w:t>
      </w:r>
    </w:p>
    <w:p w14:paraId="1F84CB6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6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Δεκτή, δεκτή.</w:t>
      </w:r>
    </w:p>
    <w:p w14:paraId="1F84CB6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580 και ειδικό 51 έγινε δεκτή ως έχει κατά πλειοψηφία και εντάσσεται στο νομοσχέδιο ως ίδιο άρθρο. </w:t>
      </w:r>
    </w:p>
    <w:p w14:paraId="1F84CB66"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582 και ειδικό 52 ως έχει;</w:t>
      </w:r>
    </w:p>
    <w:p w14:paraId="1F84CB6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6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6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1F84CB6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Δεκτή, δεκτή.</w:t>
      </w:r>
    </w:p>
    <w:p w14:paraId="1F84CB6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Δεκτή, δεκτή. </w:t>
      </w:r>
    </w:p>
    <w:p w14:paraId="1F84CB6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Δεκτή, δεκτή.</w:t>
      </w:r>
    </w:p>
    <w:p w14:paraId="1F84CB6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6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Δεκτή, δεκτή.</w:t>
      </w:r>
    </w:p>
    <w:p w14:paraId="1F84CB6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582 και ειδικό 52 έγινε δεκτή ως έχει κατά πλειοψηφία και εντάσσεται στο νομοσχέδιο ως ίδιο άρθρο. </w:t>
      </w:r>
    </w:p>
    <w:p w14:paraId="1F84CB70"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547 και ειδικό 40 ως έχει;</w:t>
      </w:r>
    </w:p>
    <w:p w14:paraId="1F84CB7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7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7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Δεκτή, δεκτή. </w:t>
      </w:r>
    </w:p>
    <w:p w14:paraId="1F84CB7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Δεκτή, δεκτή.</w:t>
      </w:r>
    </w:p>
    <w:p w14:paraId="1F84CB7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Δεκτή, δεκτή. </w:t>
      </w:r>
    </w:p>
    <w:p w14:paraId="1F84CB7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Δεκτή, δεκτή.</w:t>
      </w:r>
    </w:p>
    <w:p w14:paraId="1F84CB7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7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Δεκτή, δεκτή.</w:t>
      </w:r>
    </w:p>
    <w:p w14:paraId="1F84CB7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547 και ειδικό 40 έγινε δεκτή ως έχει ομοφώνως και εντάσσεται στο νομοσχέδιο ως ίδιο άρθρο. </w:t>
      </w:r>
    </w:p>
    <w:p w14:paraId="1F84CB7A"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573 και ειδικό 49;</w:t>
      </w:r>
    </w:p>
    <w:p w14:paraId="1F84CB7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Δεκτή, δεκτή.</w:t>
      </w:r>
    </w:p>
    <w:p w14:paraId="1F84CB7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Δεκτή, δεκτή.</w:t>
      </w:r>
    </w:p>
    <w:p w14:paraId="1F84CB7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Κατά πλειοψηφία. </w:t>
      </w:r>
    </w:p>
    <w:p w14:paraId="1F84CB7E"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Παρών.</w:t>
      </w:r>
    </w:p>
    <w:p w14:paraId="1F84CB7F"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Κατά πλειοψηφία. </w:t>
      </w:r>
    </w:p>
    <w:p w14:paraId="1F84CB8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1F84CB8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Δεκτή, δεκτή.</w:t>
      </w:r>
    </w:p>
    <w:p w14:paraId="1F84CB8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1F84CB8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Συνεπώς η τροπολογία με γενικό αριθμό 573 και ειδικό 49 έγινε δεκτή κατά πλειοψηφία και εντάσσεται στο νομοσχέδιο ως ίδιο άρθρο. </w:t>
      </w:r>
    </w:p>
    <w:p w14:paraId="1F84CB84"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1F84CB85"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1F84CB8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Δεκτό, δεκτό.</w:t>
      </w:r>
    </w:p>
    <w:p w14:paraId="1F84CB8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1F84CB8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 </w:t>
      </w:r>
    </w:p>
    <w:p w14:paraId="1F84CB89"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 </w:t>
      </w:r>
    </w:p>
    <w:p w14:paraId="1F84CB8A"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1F84CB8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Δεκτό, δεκτό.</w:t>
      </w:r>
    </w:p>
    <w:p w14:paraId="1F84CB8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Δεκτό, δεκτό.</w:t>
      </w:r>
    </w:p>
    <w:p w14:paraId="1F84CB8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ακροτελεύτιο άρθρο έγινε δεκτό κατά πλειοψηφία. </w:t>
      </w:r>
    </w:p>
    <w:p w14:paraId="1F84CB8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1F84CB8F"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1F84CB9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Δεκτό, δεκτό.</w:t>
      </w:r>
    </w:p>
    <w:p w14:paraId="1F84CB91"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Δεκτό, δεκτό.</w:t>
      </w:r>
    </w:p>
    <w:p w14:paraId="1F84CB92"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 </w:t>
      </w:r>
    </w:p>
    <w:p w14:paraId="1F84CB93"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 </w:t>
      </w:r>
    </w:p>
    <w:p w14:paraId="1F84CB94"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 </w:t>
      </w:r>
    </w:p>
    <w:p w14:paraId="1F84CB95"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1F84CB96"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Δεκτό, δεκτό.</w:t>
      </w:r>
    </w:p>
    <w:p w14:paraId="1F84CB97"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Δεκτό, δεκτό.</w:t>
      </w:r>
    </w:p>
    <w:p w14:paraId="1F84CB98"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νομοσχέδιο έγινε δεκτό και στο σύνολο κατά πλειοψηφία.</w:t>
      </w:r>
    </w:p>
    <w:p w14:paraId="1F84CB99"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Περιβάλλοντος και Ενέργειας: «Πλαίσιο για την ασφάλεια στις </w:t>
      </w:r>
      <w:proofErr w:type="spellStart"/>
      <w:r>
        <w:rPr>
          <w:rFonts w:eastAsia="Times New Roman" w:cs="Times New Roman"/>
          <w:szCs w:val="24"/>
        </w:rPr>
        <w:t>υπεράκτιες</w:t>
      </w:r>
      <w:proofErr w:type="spellEnd"/>
      <w:r>
        <w:rPr>
          <w:rFonts w:eastAsia="Times New Roman" w:cs="Times New Roman"/>
          <w:szCs w:val="24"/>
        </w:rPr>
        <w:t xml:space="preserve"> εργασίες έρευνας και εκμετάλλευσης υδρογονανθράκων, ενσωμάτωση της Οδηγίας 2013/30/ΕΕ, τροποποίηση του </w:t>
      </w:r>
      <w:proofErr w:type="spellStart"/>
      <w:r>
        <w:rPr>
          <w:rFonts w:eastAsia="Times New Roman" w:cs="Times New Roman"/>
          <w:szCs w:val="24"/>
        </w:rPr>
        <w:t>π.δ.</w:t>
      </w:r>
      <w:proofErr w:type="spellEnd"/>
      <w:r>
        <w:rPr>
          <w:rFonts w:eastAsia="Times New Roman" w:cs="Times New Roman"/>
          <w:szCs w:val="24"/>
        </w:rPr>
        <w:t xml:space="preserve"> 148/2009 και άλλες διατάξεις», έγινε δεκτό κατά πλειοψηφία, σε μόνη συζήτηση, επί της αρχής, των άρθρων και του συνόλου και έχει ως εξής:</w:t>
      </w:r>
    </w:p>
    <w:p w14:paraId="1F84CB9A" w14:textId="77777777" w:rsidR="006C3A8A" w:rsidRDefault="00994779">
      <w:pPr>
        <w:tabs>
          <w:tab w:val="left" w:pos="851"/>
        </w:tabs>
        <w:spacing w:line="600" w:lineRule="auto"/>
        <w:ind w:firstLine="720"/>
        <w:jc w:val="center"/>
        <w:rPr>
          <w:rFonts w:eastAsia="Times New Roman" w:cs="Times New Roman"/>
          <w:szCs w:val="24"/>
        </w:rPr>
      </w:pPr>
      <w:r>
        <w:rPr>
          <w:rFonts w:eastAsia="Times New Roman" w:cs="Times New Roman"/>
          <w:szCs w:val="24"/>
        </w:rPr>
        <w:t>(Να καταχωριστεί το σύνολο του νομοσχεδίου σελίδα 342α)</w:t>
      </w:r>
    </w:p>
    <w:p w14:paraId="1F84CB9B"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F84CB9C"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F84CB9D"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Σώμα παρέσχε τη ζητηθείσα εξουσιοδότηση.</w:t>
      </w:r>
    </w:p>
    <w:p w14:paraId="1F84CB9E" w14:textId="77777777" w:rsidR="006C3A8A" w:rsidRDefault="0099477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F84CB9F" w14:textId="77777777" w:rsidR="006C3A8A" w:rsidRDefault="00994779">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F84CBA0" w14:textId="77777777" w:rsidR="006C3A8A" w:rsidRDefault="0099477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19.26΄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26 Ιουλίου 2016 και ώρα 10.00΄, με αντικείμενο εργασιών του Σώματος: </w:t>
      </w:r>
      <w:r>
        <w:rPr>
          <w:rFonts w:eastAsia="Times New Roman" w:cs="Times New Roman"/>
          <w:bCs/>
          <w:szCs w:val="24"/>
        </w:rPr>
        <w:t>συζήτηση</w:t>
      </w:r>
      <w:r>
        <w:rPr>
          <w:rFonts w:eastAsia="Times New Roman" w:cs="Times New Roman"/>
          <w:szCs w:val="24"/>
        </w:rPr>
        <w:t xml:space="preserve"> και </w:t>
      </w:r>
      <w:r>
        <w:rPr>
          <w:rFonts w:eastAsia="Times New Roman" w:cs="Times New Roman"/>
          <w:bCs/>
          <w:szCs w:val="24"/>
        </w:rPr>
        <w:t>λήψη απόφασης</w:t>
      </w:r>
      <w:r>
        <w:rPr>
          <w:rFonts w:eastAsia="Times New Roman" w:cs="Times New Roman"/>
          <w:szCs w:val="24"/>
        </w:rPr>
        <w:t xml:space="preserve">, σύμφωνα με τα άρθρα 68 παράγραφος 2 του Συντάγματος και 144 </w:t>
      </w:r>
      <w:proofErr w:type="spellStart"/>
      <w:r>
        <w:rPr>
          <w:rFonts w:eastAsia="Times New Roman" w:cs="Times New Roman"/>
          <w:szCs w:val="24"/>
        </w:rPr>
        <w:t>επ</w:t>
      </w:r>
      <w:proofErr w:type="spellEnd"/>
      <w:r>
        <w:rPr>
          <w:rFonts w:eastAsia="Times New Roman" w:cs="Times New Roman"/>
          <w:szCs w:val="24"/>
        </w:rPr>
        <w:t xml:space="preserve">. του Κανονισμού της Βουλής, επί της προτάσεως που κατέθεσαν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w:t>
      </w:r>
      <w:r>
        <w:rPr>
          <w:rFonts w:eastAsia="Times New Roman" w:cs="Times New Roman"/>
          <w:bCs/>
          <w:szCs w:val="24"/>
        </w:rPr>
        <w:t>για σύσταση</w:t>
      </w:r>
      <w:r>
        <w:rPr>
          <w:rFonts w:eastAsia="Times New Roman" w:cs="Times New Roman"/>
          <w:szCs w:val="24"/>
        </w:rPr>
        <w:t xml:space="preserve"> </w:t>
      </w:r>
      <w:r>
        <w:rPr>
          <w:rFonts w:eastAsia="Times New Roman" w:cs="Times New Roman"/>
          <w:bCs/>
          <w:szCs w:val="24"/>
        </w:rPr>
        <w:t>Εξεταστικής Επιτροπής,</w:t>
      </w:r>
      <w:r>
        <w:rPr>
          <w:rFonts w:eastAsia="Times New Roman" w:cs="Times New Roman"/>
          <w:szCs w:val="24"/>
        </w:rPr>
        <w:t xml:space="preserve"> σχετικά με τη διερεύνηση των αιτιών επιβολής τραπεζικής αργίας και κεφαλαιακών περιορισμών, υπογραφής του τρίτου Μνημονίου και ανάγκης νέας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 σύμφωνα με την ειδική ημερήσια διάταξη. </w:t>
      </w:r>
    </w:p>
    <w:p w14:paraId="1F84CBA1" w14:textId="77777777" w:rsidR="006C3A8A" w:rsidRDefault="00994779">
      <w:pPr>
        <w:spacing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C3A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I9ntfyf0K9mxUbxQGY4WWMlwCKg=" w:salt="G/xV2fF1ChYlE4bdRjG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8A"/>
    <w:rsid w:val="00651636"/>
    <w:rsid w:val="00653B82"/>
    <w:rsid w:val="006C3A8A"/>
    <w:rsid w:val="009947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C455"/>
  <w15:docId w15:val="{BBAB3E04-B002-4EAA-92CC-8344C015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224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C2241"/>
    <w:rPr>
      <w:rFonts w:ascii="Segoe UI" w:hAnsi="Segoe UI" w:cs="Segoe UI"/>
      <w:sz w:val="18"/>
      <w:szCs w:val="18"/>
    </w:rPr>
  </w:style>
  <w:style w:type="paragraph" w:styleId="a4">
    <w:name w:val="header"/>
    <w:basedOn w:val="a"/>
    <w:link w:val="Char0"/>
    <w:uiPriority w:val="99"/>
    <w:unhideWhenUsed/>
    <w:rsid w:val="00B14744"/>
    <w:pPr>
      <w:tabs>
        <w:tab w:val="center" w:pos="4153"/>
        <w:tab w:val="right" w:pos="8306"/>
      </w:tabs>
      <w:spacing w:after="0" w:line="240" w:lineRule="auto"/>
    </w:pPr>
  </w:style>
  <w:style w:type="character" w:customStyle="1" w:styleId="Char0">
    <w:name w:val="Κεφαλίδα Char"/>
    <w:basedOn w:val="a0"/>
    <w:link w:val="a4"/>
    <w:uiPriority w:val="99"/>
    <w:rsid w:val="00B14744"/>
  </w:style>
  <w:style w:type="paragraph" w:styleId="a5">
    <w:name w:val="footer"/>
    <w:basedOn w:val="a"/>
    <w:link w:val="Char1"/>
    <w:uiPriority w:val="99"/>
    <w:unhideWhenUsed/>
    <w:rsid w:val="00B14744"/>
    <w:pPr>
      <w:tabs>
        <w:tab w:val="center" w:pos="4153"/>
        <w:tab w:val="right" w:pos="8306"/>
      </w:tabs>
      <w:spacing w:after="0" w:line="240" w:lineRule="auto"/>
    </w:pPr>
  </w:style>
  <w:style w:type="character" w:customStyle="1" w:styleId="Char1">
    <w:name w:val="Υποσέλιδο Char"/>
    <w:basedOn w:val="a0"/>
    <w:link w:val="a5"/>
    <w:uiPriority w:val="99"/>
    <w:rsid w:val="00B14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291</MetadataID>
    <Session xmlns="641f345b-441b-4b81-9152-adc2e73ba5e1">Α´</Session>
    <Date xmlns="641f345b-441b-4b81-9152-adc2e73ba5e1">2016-07-24T21:00:00+00:00</Date>
    <Status xmlns="641f345b-441b-4b81-9152-adc2e73ba5e1">
      <Url>http://srv-sp1/praktika/Lists/Incoming_Metadata/EditForm.aspx?ID=291&amp;Source=/praktika/Recordings_Library/Forms/AllItems.aspx</Url>
      <Description>Δημοσιεύτηκε</Description>
    </Status>
    <Meeting xmlns="641f345b-441b-4b81-9152-adc2e73ba5e1">ΡΞΗ´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0ED18-64FE-4DA5-AB82-2FC7A07A191D}">
  <ds:schemaRefs>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217BF592-1E82-4FDB-8A03-E226F2756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28A40-A18F-455F-BB18-75FAFB6465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328</Pages>
  <Words>57163</Words>
  <Characters>308683</Characters>
  <Application>Microsoft Office Word</Application>
  <DocSecurity>0</DocSecurity>
  <Lines>2572</Lines>
  <Paragraphs>730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365116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2016-08-01T07:13:00Z</dcterms:created>
  <dcterms:modified xsi:type="dcterms:W3CDTF">2016-08-01T07:13:00Z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