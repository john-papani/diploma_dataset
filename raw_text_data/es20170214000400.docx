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54ADA" w14:textId="77777777" w:rsidR="00B24788" w:rsidRPr="00B24788" w:rsidRDefault="00B24788" w:rsidP="00B24788">
      <w:pPr>
        <w:spacing w:after="0" w:line="360" w:lineRule="auto"/>
        <w:rPr>
          <w:ins w:id="0" w:author="Φλούδα Χριστίνα" w:date="2017-02-20T13:12:00Z"/>
          <w:rFonts w:eastAsia="Times New Roman"/>
          <w:szCs w:val="24"/>
          <w:lang w:eastAsia="en-US"/>
        </w:rPr>
      </w:pPr>
      <w:ins w:id="1" w:author="Φλούδα Χριστίνα" w:date="2017-02-20T13:12:00Z">
        <w:r w:rsidRPr="00B2478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0456BFB" w14:textId="77777777" w:rsidR="00B24788" w:rsidRPr="00B24788" w:rsidRDefault="00B24788" w:rsidP="00B24788">
      <w:pPr>
        <w:spacing w:after="0" w:line="360" w:lineRule="auto"/>
        <w:rPr>
          <w:ins w:id="2" w:author="Φλούδα Χριστίνα" w:date="2017-02-20T13:12:00Z"/>
          <w:rFonts w:eastAsia="Times New Roman"/>
          <w:szCs w:val="24"/>
          <w:lang w:eastAsia="en-US"/>
        </w:rPr>
      </w:pPr>
    </w:p>
    <w:p w14:paraId="424C4D68" w14:textId="77777777" w:rsidR="00B24788" w:rsidRPr="00B24788" w:rsidRDefault="00B24788" w:rsidP="00B24788">
      <w:pPr>
        <w:spacing w:after="0" w:line="360" w:lineRule="auto"/>
        <w:rPr>
          <w:ins w:id="3" w:author="Φλούδα Χριστίνα" w:date="2017-02-20T13:12:00Z"/>
          <w:rFonts w:eastAsia="Times New Roman"/>
          <w:szCs w:val="24"/>
          <w:lang w:eastAsia="en-US"/>
        </w:rPr>
      </w:pPr>
      <w:ins w:id="4" w:author="Φλούδα Χριστίνα" w:date="2017-02-20T13:12:00Z">
        <w:r w:rsidRPr="00B24788">
          <w:rPr>
            <w:rFonts w:eastAsia="Times New Roman"/>
            <w:szCs w:val="24"/>
            <w:lang w:eastAsia="en-US"/>
          </w:rPr>
          <w:t>ΠΙΝΑΚΑΣ ΠΕΡΙΕΧΟΜΕΝΩΝ</w:t>
        </w:r>
      </w:ins>
    </w:p>
    <w:p w14:paraId="044264BA" w14:textId="77777777" w:rsidR="00B24788" w:rsidRPr="00B24788" w:rsidRDefault="00B24788" w:rsidP="00B24788">
      <w:pPr>
        <w:spacing w:after="0" w:line="360" w:lineRule="auto"/>
        <w:rPr>
          <w:ins w:id="5" w:author="Φλούδα Χριστίνα" w:date="2017-02-20T13:12:00Z"/>
          <w:rFonts w:eastAsia="Times New Roman"/>
          <w:szCs w:val="24"/>
          <w:lang w:eastAsia="en-US"/>
        </w:rPr>
      </w:pPr>
      <w:ins w:id="6" w:author="Φλούδα Χριστίνα" w:date="2017-02-20T13:12:00Z">
        <w:r w:rsidRPr="00B24788">
          <w:rPr>
            <w:rFonts w:eastAsia="Times New Roman"/>
            <w:szCs w:val="24"/>
            <w:lang w:eastAsia="en-US"/>
          </w:rPr>
          <w:t xml:space="preserve">ΙΖ΄ ΠΕΡΙΟΔΟΣ </w:t>
        </w:r>
      </w:ins>
    </w:p>
    <w:p w14:paraId="021EF42A" w14:textId="77777777" w:rsidR="00B24788" w:rsidRPr="00B24788" w:rsidRDefault="00B24788" w:rsidP="00B24788">
      <w:pPr>
        <w:spacing w:after="0" w:line="360" w:lineRule="auto"/>
        <w:rPr>
          <w:ins w:id="7" w:author="Φλούδα Χριστίνα" w:date="2017-02-20T13:12:00Z"/>
          <w:rFonts w:eastAsia="Times New Roman"/>
          <w:szCs w:val="24"/>
          <w:lang w:eastAsia="en-US"/>
        </w:rPr>
      </w:pPr>
      <w:ins w:id="8" w:author="Φλούδα Χριστίνα" w:date="2017-02-20T13:12:00Z">
        <w:r w:rsidRPr="00B24788">
          <w:rPr>
            <w:rFonts w:eastAsia="Times New Roman"/>
            <w:szCs w:val="24"/>
            <w:lang w:eastAsia="en-US"/>
          </w:rPr>
          <w:t>ΠΡΟΕΔΡΕΥΟΜΕΝΗΣ ΚΟΙΝΟΒΟΥΛΕΥΤΙΚΗΣ ΔΗΜΟΚΡΑΤΙΑΣ</w:t>
        </w:r>
      </w:ins>
    </w:p>
    <w:p w14:paraId="78899265" w14:textId="77777777" w:rsidR="00B24788" w:rsidRPr="00B24788" w:rsidRDefault="00B24788" w:rsidP="00B24788">
      <w:pPr>
        <w:spacing w:after="0" w:line="360" w:lineRule="auto"/>
        <w:rPr>
          <w:ins w:id="9" w:author="Φλούδα Χριστίνα" w:date="2017-02-20T13:12:00Z"/>
          <w:rFonts w:eastAsia="Times New Roman"/>
          <w:szCs w:val="24"/>
          <w:lang w:eastAsia="en-US"/>
        </w:rPr>
      </w:pPr>
      <w:ins w:id="10" w:author="Φλούδα Χριστίνα" w:date="2017-02-20T13:12:00Z">
        <w:r w:rsidRPr="00B24788">
          <w:rPr>
            <w:rFonts w:eastAsia="Times New Roman"/>
            <w:szCs w:val="24"/>
            <w:lang w:eastAsia="en-US"/>
          </w:rPr>
          <w:t>ΣΥΝΟΔΟΣ Β΄</w:t>
        </w:r>
      </w:ins>
    </w:p>
    <w:p w14:paraId="50C2342A" w14:textId="77777777" w:rsidR="00B24788" w:rsidRPr="00B24788" w:rsidRDefault="00B24788" w:rsidP="00B24788">
      <w:pPr>
        <w:spacing w:after="0" w:line="360" w:lineRule="auto"/>
        <w:rPr>
          <w:ins w:id="11" w:author="Φλούδα Χριστίνα" w:date="2017-02-20T13:12:00Z"/>
          <w:rFonts w:eastAsia="Times New Roman"/>
          <w:szCs w:val="24"/>
          <w:lang w:eastAsia="en-US"/>
        </w:rPr>
      </w:pPr>
    </w:p>
    <w:p w14:paraId="45580966" w14:textId="77777777" w:rsidR="00B24788" w:rsidRPr="00B24788" w:rsidRDefault="00B24788" w:rsidP="00B24788">
      <w:pPr>
        <w:spacing w:after="0" w:line="360" w:lineRule="auto"/>
        <w:rPr>
          <w:ins w:id="12" w:author="Φλούδα Χριστίνα" w:date="2017-02-20T13:12:00Z"/>
          <w:rFonts w:eastAsia="Times New Roman"/>
          <w:szCs w:val="24"/>
          <w:lang w:eastAsia="en-US"/>
        </w:rPr>
      </w:pPr>
      <w:ins w:id="13" w:author="Φλούδα Χριστίνα" w:date="2017-02-20T13:12:00Z">
        <w:r w:rsidRPr="00B24788">
          <w:rPr>
            <w:rFonts w:eastAsia="Times New Roman"/>
            <w:szCs w:val="24"/>
            <w:lang w:eastAsia="en-US"/>
          </w:rPr>
          <w:t>ΣΥΝΕΔΡΙΑΣΗ ΟΔ΄</w:t>
        </w:r>
      </w:ins>
    </w:p>
    <w:p w14:paraId="5D6D553C" w14:textId="77777777" w:rsidR="00B24788" w:rsidRPr="00B24788" w:rsidRDefault="00B24788" w:rsidP="00B24788">
      <w:pPr>
        <w:spacing w:after="0" w:line="360" w:lineRule="auto"/>
        <w:rPr>
          <w:ins w:id="14" w:author="Φλούδα Χριστίνα" w:date="2017-02-20T13:12:00Z"/>
          <w:rFonts w:eastAsia="Times New Roman"/>
          <w:szCs w:val="24"/>
          <w:lang w:eastAsia="en-US"/>
        </w:rPr>
      </w:pPr>
      <w:ins w:id="15" w:author="Φλούδα Χριστίνα" w:date="2017-02-20T13:12:00Z">
        <w:r w:rsidRPr="00B24788">
          <w:rPr>
            <w:rFonts w:eastAsia="Times New Roman"/>
            <w:szCs w:val="24"/>
            <w:lang w:eastAsia="en-US"/>
          </w:rPr>
          <w:t>Τρίτη  14 Φεβρουαρίου 2017</w:t>
        </w:r>
      </w:ins>
    </w:p>
    <w:p w14:paraId="466BCE11" w14:textId="77777777" w:rsidR="00B24788" w:rsidRPr="00B24788" w:rsidRDefault="00B24788" w:rsidP="00B24788">
      <w:pPr>
        <w:spacing w:after="0" w:line="360" w:lineRule="auto"/>
        <w:rPr>
          <w:ins w:id="16" w:author="Φλούδα Χριστίνα" w:date="2017-02-20T13:12:00Z"/>
          <w:rFonts w:eastAsia="Times New Roman"/>
          <w:szCs w:val="24"/>
          <w:lang w:eastAsia="en-US"/>
        </w:rPr>
      </w:pPr>
    </w:p>
    <w:p w14:paraId="30CD31E7" w14:textId="77777777" w:rsidR="00B24788" w:rsidRPr="00B24788" w:rsidRDefault="00B24788" w:rsidP="00B24788">
      <w:pPr>
        <w:spacing w:after="0" w:line="360" w:lineRule="auto"/>
        <w:rPr>
          <w:ins w:id="17" w:author="Φλούδα Χριστίνα" w:date="2017-02-20T13:12:00Z"/>
          <w:rFonts w:eastAsia="Times New Roman"/>
          <w:szCs w:val="24"/>
          <w:lang w:eastAsia="en-US"/>
        </w:rPr>
      </w:pPr>
      <w:ins w:id="18" w:author="Φλούδα Χριστίνα" w:date="2017-02-20T13:12:00Z">
        <w:r w:rsidRPr="00B24788">
          <w:rPr>
            <w:rFonts w:eastAsia="Times New Roman"/>
            <w:szCs w:val="24"/>
            <w:lang w:eastAsia="en-US"/>
          </w:rPr>
          <w:t>ΘΕΜΑΤΑ</w:t>
        </w:r>
      </w:ins>
    </w:p>
    <w:p w14:paraId="4B002895" w14:textId="77777777" w:rsidR="00B24788" w:rsidRPr="00B24788" w:rsidRDefault="00B24788" w:rsidP="00B24788">
      <w:pPr>
        <w:spacing w:after="0" w:line="360" w:lineRule="auto"/>
        <w:rPr>
          <w:ins w:id="19" w:author="Φλούδα Χριστίνα" w:date="2017-02-20T13:12:00Z"/>
          <w:rFonts w:eastAsia="Times New Roman"/>
          <w:szCs w:val="24"/>
          <w:lang w:eastAsia="en-US"/>
        </w:rPr>
      </w:pPr>
      <w:ins w:id="20" w:author="Φλούδα Χριστίνα" w:date="2017-02-20T13:12:00Z">
        <w:r w:rsidRPr="00B24788">
          <w:rPr>
            <w:rFonts w:eastAsia="Times New Roman"/>
            <w:szCs w:val="24"/>
            <w:lang w:eastAsia="en-US"/>
          </w:rPr>
          <w:t xml:space="preserve"> </w:t>
        </w:r>
        <w:r w:rsidRPr="00B24788">
          <w:rPr>
            <w:rFonts w:eastAsia="Times New Roman"/>
            <w:szCs w:val="24"/>
            <w:lang w:eastAsia="en-US"/>
          </w:rPr>
          <w:br/>
          <w:t xml:space="preserve">Α. ΕΙΔΙΚΑ ΘΕΜΑΤΑ </w:t>
        </w:r>
        <w:r w:rsidRPr="00B24788">
          <w:rPr>
            <w:rFonts w:eastAsia="Times New Roman"/>
            <w:szCs w:val="24"/>
            <w:lang w:eastAsia="en-US"/>
          </w:rPr>
          <w:br/>
          <w:t xml:space="preserve">1. Επικύρωση Πρακτικών, σελ. </w:t>
        </w:r>
        <w:r w:rsidRPr="00B24788">
          <w:rPr>
            <w:rFonts w:eastAsia="Times New Roman"/>
            <w:szCs w:val="24"/>
            <w:lang w:eastAsia="en-US"/>
          </w:rPr>
          <w:br/>
          <w:t xml:space="preserve">2. Επί διαδικαστικού θέματος, σελ. </w:t>
        </w:r>
        <w:r w:rsidRPr="00B24788">
          <w:rPr>
            <w:rFonts w:eastAsia="Times New Roman"/>
            <w:szCs w:val="24"/>
            <w:lang w:eastAsia="en-US"/>
          </w:rPr>
          <w:br/>
          <w:t xml:space="preserve"> </w:t>
        </w:r>
        <w:r w:rsidRPr="00B24788">
          <w:rPr>
            <w:rFonts w:eastAsia="Times New Roman"/>
            <w:szCs w:val="24"/>
            <w:lang w:eastAsia="en-US"/>
          </w:rPr>
          <w:br/>
          <w:t xml:space="preserve">Β. ΝΟΜΟΘΕΤΙΚΗ ΕΡΓΑΣΙΑ </w:t>
        </w:r>
        <w:r w:rsidRPr="00B24788">
          <w:rPr>
            <w:rFonts w:eastAsia="Times New Roman"/>
            <w:szCs w:val="24"/>
            <w:lang w:eastAsia="en-US"/>
          </w:rPr>
          <w:br/>
          <w:t xml:space="preserve">1. Συζήτηση και ψήφιση επί της αρχής, των άρθρων και του συνόλου του σχεδίου νόμου του Υπουργείου Οικονομικών: «Κύρωση της Σύμβασης για τον κεντρικό τελωνισμό, όσον αφορά την κατανομή των εθνικών εξόδων είσπραξης που </w:t>
        </w:r>
        <w:proofErr w:type="spellStart"/>
        <w:r w:rsidRPr="00B24788">
          <w:rPr>
            <w:rFonts w:eastAsia="Times New Roman"/>
            <w:szCs w:val="24"/>
            <w:lang w:eastAsia="en-US"/>
          </w:rPr>
          <w:t>παρακρατούνται</w:t>
        </w:r>
        <w:proofErr w:type="spellEnd"/>
        <w:r w:rsidRPr="00B24788">
          <w:rPr>
            <w:rFonts w:eastAsia="Times New Roman"/>
            <w:szCs w:val="24"/>
            <w:lang w:eastAsia="en-US"/>
          </w:rPr>
          <w:t xml:space="preserve"> κατά τη διάθεση των παραδοσιακών Ιδίων Πόρων στον προϋπολογισμό της Ε.Ε», σελ. </w:t>
        </w:r>
        <w:r w:rsidRPr="00B24788">
          <w:rPr>
            <w:rFonts w:eastAsia="Times New Roman"/>
            <w:szCs w:val="24"/>
            <w:lang w:eastAsia="en-US"/>
          </w:rPr>
          <w:br/>
          <w:t xml:space="preserve">2. Συζήτηση και ψήφιση επί της αρχής, των άρθρων και του συνόλου του σχεδίου νόμου του Υπουργείου Περιβάλλοντος και Ενέργειας: «Κύρωση της Συμφωνίας μεταξύ της Ελληνικής Δημοκρατίας, της Δημοκρατίας της Αλβανίας, της πρώην Γιουγκοσλαβικής Δημοκρατίας της Μακεδονίας και της Ευρωπαϊκής Επιτροπής για την Προστασία και Αειφόρο Ανάπτυξη της Περιοχής του Πάρκου Πρεσπών», σελ. </w:t>
        </w:r>
        <w:r w:rsidRPr="00B24788">
          <w:rPr>
            <w:rFonts w:eastAsia="Times New Roman"/>
            <w:szCs w:val="24"/>
            <w:lang w:eastAsia="en-US"/>
          </w:rPr>
          <w:br/>
          <w:t>3. Κατάθεση σχεδίου νόμου:</w:t>
        </w:r>
      </w:ins>
    </w:p>
    <w:p w14:paraId="6021C8C6" w14:textId="77777777" w:rsidR="00B24788" w:rsidRPr="00B24788" w:rsidRDefault="00B24788" w:rsidP="00B24788">
      <w:pPr>
        <w:spacing w:after="0" w:line="360" w:lineRule="auto"/>
        <w:rPr>
          <w:ins w:id="21" w:author="Φλούδα Χριστίνα" w:date="2017-02-20T13:12:00Z"/>
          <w:rFonts w:eastAsia="Times New Roman"/>
          <w:szCs w:val="24"/>
          <w:lang w:eastAsia="en-US"/>
        </w:rPr>
      </w:pPr>
      <w:ins w:id="22" w:author="Φλούδα Χριστίνα" w:date="2017-02-20T13:12:00Z">
        <w:r w:rsidRPr="00B24788">
          <w:rPr>
            <w:rFonts w:eastAsia="Times New Roman"/>
            <w:szCs w:val="24"/>
            <w:lang w:eastAsia="en-US"/>
          </w:rPr>
          <w:t xml:space="preserve">Οι Υπουργοί Αγροτικής Ανάπτυξης και Τροφίμων, Εξωτερικών και Οικονομικών κατέθεσαν σήμερα 14/2/2017 σχέδιο νόμου: «Κύρωση της Συμφωνίας μεταξύ της Κυβέρνησης της Ελληνικής Δημοκρατίας και της Κυβέρνησης της Δημοκρατίας του Αζερμπαϊτζάν για συνεργασία στον τομέα της γεωργίας», το οποίο παραπέμπεται στην αρμόδια Διαρκή Επιτροπή, σελ. </w:t>
        </w:r>
        <w:r w:rsidRPr="00B24788">
          <w:rPr>
            <w:rFonts w:eastAsia="Times New Roman"/>
            <w:szCs w:val="24"/>
            <w:lang w:eastAsia="en-US"/>
          </w:rPr>
          <w:br/>
        </w:r>
      </w:ins>
    </w:p>
    <w:p w14:paraId="0B203C4F" w14:textId="77777777" w:rsidR="00B24788" w:rsidRPr="00B24788" w:rsidRDefault="00B24788" w:rsidP="00B24788">
      <w:pPr>
        <w:spacing w:after="0" w:line="360" w:lineRule="auto"/>
        <w:rPr>
          <w:ins w:id="23" w:author="Φλούδα Χριστίνα" w:date="2017-02-20T13:12:00Z"/>
          <w:rFonts w:eastAsia="Times New Roman"/>
          <w:szCs w:val="24"/>
          <w:lang w:eastAsia="en-US"/>
        </w:rPr>
      </w:pPr>
    </w:p>
    <w:p w14:paraId="6EB65726" w14:textId="77777777" w:rsidR="00B24788" w:rsidRPr="00B24788" w:rsidRDefault="00B24788" w:rsidP="00B24788">
      <w:pPr>
        <w:spacing w:after="0" w:line="360" w:lineRule="auto"/>
        <w:rPr>
          <w:ins w:id="24" w:author="Φλούδα Χριστίνα" w:date="2017-02-20T13:12:00Z"/>
          <w:rFonts w:eastAsia="Times New Roman"/>
          <w:szCs w:val="24"/>
          <w:lang w:eastAsia="en-US"/>
        </w:rPr>
      </w:pPr>
      <w:ins w:id="25" w:author="Φλούδα Χριστίνα" w:date="2017-02-20T13:12:00Z">
        <w:r w:rsidRPr="00B24788">
          <w:rPr>
            <w:rFonts w:eastAsia="Times New Roman"/>
            <w:szCs w:val="24"/>
            <w:lang w:eastAsia="en-US"/>
          </w:rPr>
          <w:t>ΠΡΟΕΔΡΕΥΩΝ</w:t>
        </w:r>
      </w:ins>
    </w:p>
    <w:p w14:paraId="643A2C56" w14:textId="77777777" w:rsidR="00B24788" w:rsidRPr="00B24788" w:rsidRDefault="00B24788" w:rsidP="00B24788">
      <w:pPr>
        <w:spacing w:after="0" w:line="360" w:lineRule="auto"/>
        <w:rPr>
          <w:ins w:id="26" w:author="Φλούδα Χριστίνα" w:date="2017-02-20T13:12:00Z"/>
          <w:rFonts w:eastAsia="Times New Roman"/>
          <w:szCs w:val="24"/>
          <w:lang w:eastAsia="en-US"/>
        </w:rPr>
      </w:pPr>
      <w:ins w:id="27" w:author="Φλούδα Χριστίνα" w:date="2017-02-20T13:12:00Z">
        <w:r w:rsidRPr="00B24788">
          <w:rPr>
            <w:rFonts w:eastAsia="Times New Roman"/>
            <w:szCs w:val="24"/>
            <w:lang w:eastAsia="en-US"/>
          </w:rPr>
          <w:t>ΒΑΡΕΜΕΝΟΣ Γ. , σελ.</w:t>
        </w:r>
        <w:r w:rsidRPr="00B24788">
          <w:rPr>
            <w:rFonts w:eastAsia="Times New Roman"/>
            <w:szCs w:val="24"/>
            <w:lang w:eastAsia="en-US"/>
          </w:rPr>
          <w:br/>
        </w:r>
      </w:ins>
    </w:p>
    <w:p w14:paraId="26C3CFDC" w14:textId="77777777" w:rsidR="00B24788" w:rsidRPr="00B24788" w:rsidRDefault="00B24788" w:rsidP="00B24788">
      <w:pPr>
        <w:spacing w:after="0" w:line="360" w:lineRule="auto"/>
        <w:rPr>
          <w:ins w:id="28" w:author="Φλούδα Χριστίνα" w:date="2017-02-20T13:12:00Z"/>
          <w:rFonts w:eastAsia="Times New Roman"/>
          <w:szCs w:val="24"/>
          <w:lang w:eastAsia="en-US"/>
        </w:rPr>
      </w:pPr>
    </w:p>
    <w:p w14:paraId="410A04FC" w14:textId="77777777" w:rsidR="00B24788" w:rsidRPr="00B24788" w:rsidRDefault="00B24788" w:rsidP="00B24788">
      <w:pPr>
        <w:spacing w:after="0" w:line="360" w:lineRule="auto"/>
        <w:rPr>
          <w:ins w:id="29" w:author="Φλούδα Χριστίνα" w:date="2017-02-20T13:12:00Z"/>
          <w:rFonts w:eastAsia="Times New Roman"/>
          <w:szCs w:val="24"/>
          <w:lang w:eastAsia="en-US"/>
        </w:rPr>
      </w:pPr>
      <w:ins w:id="30" w:author="Φλούδα Χριστίνα" w:date="2017-02-20T13:12:00Z">
        <w:r w:rsidRPr="00B24788">
          <w:rPr>
            <w:rFonts w:eastAsia="Times New Roman"/>
            <w:szCs w:val="24"/>
            <w:lang w:eastAsia="en-US"/>
          </w:rPr>
          <w:t>ΟΜΙΛΗΤΕΣ</w:t>
        </w:r>
      </w:ins>
    </w:p>
    <w:p w14:paraId="6C11F503" w14:textId="386E1E20" w:rsidR="00B24788" w:rsidRDefault="00B24788" w:rsidP="00B24788">
      <w:pPr>
        <w:spacing w:line="600" w:lineRule="auto"/>
        <w:ind w:firstLine="720"/>
        <w:jc w:val="both"/>
        <w:rPr>
          <w:ins w:id="31" w:author="Φλούδα Χριστίνα" w:date="2017-02-20T13:12:00Z"/>
          <w:rFonts w:eastAsia="Times New Roman"/>
          <w:szCs w:val="24"/>
        </w:rPr>
        <w:pPrChange w:id="32" w:author="Φλούδα Χριστίνα" w:date="2017-02-20T13:12:00Z">
          <w:pPr>
            <w:spacing w:line="600" w:lineRule="auto"/>
            <w:ind w:firstLine="720"/>
            <w:jc w:val="center"/>
          </w:pPr>
        </w:pPrChange>
      </w:pPr>
      <w:ins w:id="33" w:author="Φλούδα Χριστίνα" w:date="2017-02-20T13:12:00Z">
        <w:r w:rsidRPr="00B24788">
          <w:rPr>
            <w:rFonts w:eastAsia="Times New Roman"/>
            <w:szCs w:val="24"/>
            <w:lang w:eastAsia="en-US"/>
          </w:rPr>
          <w:br/>
          <w:t>Α. Επί διαδικαστικού θέματος:</w:t>
        </w:r>
        <w:r w:rsidRPr="00B24788">
          <w:rPr>
            <w:rFonts w:eastAsia="Times New Roman"/>
            <w:szCs w:val="24"/>
            <w:lang w:eastAsia="en-US"/>
          </w:rPr>
          <w:br/>
          <w:t>ΒΑΡΕΜΕΝΟΣ Γ. , σελ.</w:t>
        </w:r>
        <w:r w:rsidRPr="00B24788">
          <w:rPr>
            <w:rFonts w:eastAsia="Times New Roman"/>
            <w:szCs w:val="24"/>
            <w:lang w:eastAsia="en-US"/>
          </w:rPr>
          <w:br/>
          <w:t>ΛΟΒΕΡΔΟΣ Α. , σελ.</w:t>
        </w:r>
        <w:r w:rsidRPr="00B24788">
          <w:rPr>
            <w:rFonts w:eastAsia="Times New Roman"/>
            <w:szCs w:val="24"/>
            <w:lang w:eastAsia="en-US"/>
          </w:rPr>
          <w:br/>
          <w:t>ΜΑΝΤΑΣ Χ. , σελ.</w:t>
        </w:r>
        <w:r w:rsidRPr="00B24788">
          <w:rPr>
            <w:rFonts w:eastAsia="Times New Roman"/>
            <w:szCs w:val="24"/>
            <w:lang w:eastAsia="en-US"/>
          </w:rPr>
          <w:br/>
          <w:t>ΦΟΡΤΣΑΚΗΣ Θ. , σελ.</w:t>
        </w:r>
        <w:r w:rsidRPr="00B24788">
          <w:rPr>
            <w:rFonts w:eastAsia="Times New Roman"/>
            <w:szCs w:val="24"/>
            <w:lang w:eastAsia="en-US"/>
          </w:rPr>
          <w:br/>
        </w:r>
        <w:r w:rsidRPr="00B24788">
          <w:rPr>
            <w:rFonts w:eastAsia="Times New Roman"/>
            <w:szCs w:val="24"/>
            <w:lang w:eastAsia="en-US"/>
          </w:rPr>
          <w:br/>
          <w:t>Β. Επί του σχεδίου νόμου του Υπουργείου Οικονομικών:</w:t>
        </w:r>
        <w:r w:rsidRPr="00B24788">
          <w:rPr>
            <w:rFonts w:eastAsia="Times New Roman"/>
            <w:szCs w:val="24"/>
            <w:lang w:eastAsia="en-US"/>
          </w:rPr>
          <w:br/>
          <w:t>ΔΕΛΗΣ Ι. , σελ.</w:t>
        </w:r>
        <w:r w:rsidRPr="00B24788">
          <w:rPr>
            <w:rFonts w:eastAsia="Times New Roman"/>
            <w:szCs w:val="24"/>
            <w:lang w:eastAsia="en-US"/>
          </w:rPr>
          <w:br/>
          <w:t>ΚΑΡΑΚΩΣΤΑΣ Ε. , σελ.</w:t>
        </w:r>
        <w:r w:rsidRPr="00B24788">
          <w:rPr>
            <w:rFonts w:eastAsia="Times New Roman"/>
            <w:szCs w:val="24"/>
            <w:lang w:eastAsia="en-US"/>
          </w:rPr>
          <w:br/>
          <w:t>ΛΟΒΕΡΔΟΣ Α. , σελ.</w:t>
        </w:r>
        <w:r w:rsidRPr="00B24788">
          <w:rPr>
            <w:rFonts w:eastAsia="Times New Roman"/>
            <w:szCs w:val="24"/>
            <w:lang w:eastAsia="en-US"/>
          </w:rPr>
          <w:br/>
          <w:t>ΠΑΠΑΝΑΤΣΙΟΥ Α. , σελ.</w:t>
        </w:r>
        <w:r w:rsidRPr="00B24788">
          <w:rPr>
            <w:rFonts w:eastAsia="Times New Roman"/>
            <w:szCs w:val="24"/>
            <w:lang w:eastAsia="en-US"/>
          </w:rPr>
          <w:br/>
        </w:r>
        <w:r w:rsidRPr="00B24788">
          <w:rPr>
            <w:rFonts w:eastAsia="Times New Roman"/>
            <w:szCs w:val="24"/>
            <w:lang w:eastAsia="en-US"/>
          </w:rPr>
          <w:br/>
          <w:t>Γ. Επί του σχεδίου νόμου του Υπουργείου Περιβάλλοντος και Ενέργειας:</w:t>
        </w:r>
        <w:r w:rsidRPr="00B24788">
          <w:rPr>
            <w:rFonts w:eastAsia="Times New Roman"/>
            <w:szCs w:val="24"/>
            <w:lang w:eastAsia="en-US"/>
          </w:rPr>
          <w:br/>
          <w:t>ΔΕΛΗΣ Ι. , σελ.</w:t>
        </w:r>
        <w:r w:rsidRPr="00B24788">
          <w:rPr>
            <w:rFonts w:eastAsia="Times New Roman"/>
            <w:szCs w:val="24"/>
            <w:lang w:eastAsia="en-US"/>
          </w:rPr>
          <w:br/>
          <w:t>ΣΑΧΙΝΙΔΗΣ Ι. , σελ.</w:t>
        </w:r>
        <w:r w:rsidRPr="00B24788">
          <w:rPr>
            <w:rFonts w:eastAsia="Times New Roman"/>
            <w:szCs w:val="24"/>
            <w:lang w:eastAsia="en-US"/>
          </w:rPr>
          <w:br/>
          <w:t>ΣΤΥΛΙΟΣ Γ. , σελ.</w:t>
        </w:r>
        <w:r w:rsidRPr="00B24788">
          <w:rPr>
            <w:rFonts w:eastAsia="Times New Roman"/>
            <w:szCs w:val="24"/>
            <w:lang w:eastAsia="en-US"/>
          </w:rPr>
          <w:br/>
          <w:t>ΦΑΜΕΛΛΟΣ Σ. , σελ.</w:t>
        </w:r>
        <w:r w:rsidRPr="00B24788">
          <w:rPr>
            <w:rFonts w:eastAsia="Times New Roman"/>
            <w:szCs w:val="24"/>
            <w:lang w:eastAsia="en-US"/>
          </w:rPr>
          <w:br/>
        </w:r>
      </w:ins>
    </w:p>
    <w:p w14:paraId="79D81E38" w14:textId="77777777" w:rsidR="000B3B5D" w:rsidRDefault="00B24788">
      <w:pPr>
        <w:spacing w:line="600" w:lineRule="auto"/>
        <w:ind w:firstLine="720"/>
        <w:jc w:val="center"/>
        <w:rPr>
          <w:rFonts w:eastAsia="Times New Roman"/>
          <w:szCs w:val="24"/>
        </w:rPr>
      </w:pPr>
      <w:r>
        <w:rPr>
          <w:rFonts w:eastAsia="Times New Roman"/>
          <w:szCs w:val="24"/>
        </w:rPr>
        <w:t>ΠΡΑΚΤΙΚΑ ΒΟΥΛΗΣ</w:t>
      </w:r>
    </w:p>
    <w:p w14:paraId="79D81E39" w14:textId="77777777" w:rsidR="000B3B5D" w:rsidRDefault="00B24788">
      <w:pPr>
        <w:spacing w:line="600" w:lineRule="auto"/>
        <w:ind w:firstLine="720"/>
        <w:jc w:val="center"/>
        <w:rPr>
          <w:rFonts w:eastAsia="Times New Roman"/>
          <w:szCs w:val="24"/>
        </w:rPr>
      </w:pPr>
      <w:r>
        <w:rPr>
          <w:rFonts w:eastAsia="Times New Roman"/>
          <w:szCs w:val="24"/>
        </w:rPr>
        <w:t xml:space="preserve">ΙΖ΄ ΠΕΡΙΟΔΟΣ </w:t>
      </w:r>
    </w:p>
    <w:p w14:paraId="79D81E3A" w14:textId="77777777" w:rsidR="000B3B5D" w:rsidRDefault="00B24788">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9D81E3B" w14:textId="77777777" w:rsidR="000B3B5D" w:rsidRDefault="00B24788">
      <w:pPr>
        <w:spacing w:line="600" w:lineRule="auto"/>
        <w:ind w:firstLine="720"/>
        <w:jc w:val="center"/>
        <w:rPr>
          <w:rFonts w:eastAsia="Times New Roman"/>
          <w:szCs w:val="24"/>
        </w:rPr>
      </w:pPr>
      <w:r>
        <w:rPr>
          <w:rFonts w:eastAsia="Times New Roman"/>
          <w:szCs w:val="24"/>
        </w:rPr>
        <w:t>ΣΥΝΟΔΟΣ Β΄</w:t>
      </w:r>
    </w:p>
    <w:p w14:paraId="79D81E3C" w14:textId="77777777" w:rsidR="000B3B5D" w:rsidRDefault="00B24788">
      <w:pPr>
        <w:spacing w:line="600" w:lineRule="auto"/>
        <w:ind w:firstLine="720"/>
        <w:jc w:val="center"/>
        <w:rPr>
          <w:rFonts w:eastAsia="Times New Roman"/>
          <w:szCs w:val="24"/>
        </w:rPr>
      </w:pPr>
      <w:r>
        <w:rPr>
          <w:rFonts w:eastAsia="Times New Roman"/>
          <w:szCs w:val="24"/>
        </w:rPr>
        <w:t>ΣΥΝΕΔΡΙΑΣΗ ΟΔ΄</w:t>
      </w:r>
    </w:p>
    <w:p w14:paraId="79D81E3D" w14:textId="77777777" w:rsidR="000B3B5D" w:rsidRDefault="00B24788">
      <w:pPr>
        <w:spacing w:line="600" w:lineRule="auto"/>
        <w:ind w:firstLine="720"/>
        <w:jc w:val="center"/>
        <w:rPr>
          <w:rFonts w:eastAsia="Times New Roman"/>
          <w:szCs w:val="24"/>
        </w:rPr>
      </w:pPr>
      <w:r>
        <w:rPr>
          <w:rFonts w:eastAsia="Times New Roman"/>
          <w:szCs w:val="24"/>
        </w:rPr>
        <w:t>Τρίτη 14 Φεβρουαρίου 2017</w:t>
      </w:r>
    </w:p>
    <w:p w14:paraId="79D81E3E" w14:textId="77777777" w:rsidR="000B3B5D" w:rsidRDefault="00B24788">
      <w:pPr>
        <w:spacing w:line="600" w:lineRule="auto"/>
        <w:ind w:firstLine="720"/>
        <w:jc w:val="both"/>
        <w:rPr>
          <w:rFonts w:eastAsia="Times New Roman"/>
          <w:szCs w:val="24"/>
        </w:rPr>
      </w:pPr>
      <w:r>
        <w:rPr>
          <w:rFonts w:eastAsia="Times New Roman"/>
          <w:szCs w:val="24"/>
        </w:rPr>
        <w:t>Αθήνα, σήμερα στις 14 Φεβρουαρίου 2017, ημέρα Τρίτη και ώρα 18.03΄</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A442E5">
        <w:rPr>
          <w:rFonts w:eastAsia="Times New Roman"/>
          <w:b/>
          <w:szCs w:val="24"/>
        </w:rPr>
        <w:t>ΓΕΩΡΓΙΟΥ ΒΑΡΕΜΕΝΟΥ</w:t>
      </w:r>
      <w:r>
        <w:rPr>
          <w:rFonts w:eastAsia="Times New Roman"/>
          <w:szCs w:val="24"/>
        </w:rPr>
        <w:t xml:space="preserve">. </w:t>
      </w:r>
    </w:p>
    <w:p w14:paraId="79D81E3F" w14:textId="77777777" w:rsidR="000B3B5D" w:rsidRDefault="00B24788">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αρχίζει η συνεδρίαση.</w:t>
      </w:r>
    </w:p>
    <w:p w14:paraId="79D81E40" w14:textId="77777777" w:rsidR="000B3B5D" w:rsidRDefault="00B24788">
      <w:pPr>
        <w:tabs>
          <w:tab w:val="left" w:pos="2304"/>
        </w:tabs>
        <w:spacing w:line="600" w:lineRule="auto"/>
        <w:ind w:firstLine="720"/>
        <w:jc w:val="both"/>
        <w:rPr>
          <w:rFonts w:eastAsia="Times New Roman" w:cs="Times New Roman"/>
          <w:szCs w:val="24"/>
        </w:rPr>
      </w:pPr>
      <w:r>
        <w:rPr>
          <w:rFonts w:eastAsia="Times New Roman" w:cs="Times New Roman"/>
          <w:szCs w:val="24"/>
        </w:rPr>
        <w:t>Πριν μπο</w:t>
      </w:r>
      <w:r>
        <w:rPr>
          <w:rFonts w:eastAsia="Times New Roman" w:cs="Times New Roman"/>
          <w:szCs w:val="24"/>
        </w:rPr>
        <w:t xml:space="preserve">ύμε στην κανονική διαδικασία, θα ήθελα να κάνω </w:t>
      </w:r>
      <w:r>
        <w:rPr>
          <w:rFonts w:eastAsia="Times New Roman" w:cs="Times New Roman"/>
          <w:szCs w:val="24"/>
        </w:rPr>
        <w:t>γνωστό στο Σώμα ότι ο</w:t>
      </w:r>
      <w:r>
        <w:rPr>
          <w:rFonts w:eastAsia="Times New Roman" w:cs="Times New Roman"/>
          <w:szCs w:val="24"/>
        </w:rPr>
        <w:t>ι Υπουργοί Αγροτικής Ανάπτυξης και Τροφίμων, Εξωτερικών και Οικονομικών κατέθεσαν σήμερα 14</w:t>
      </w:r>
      <w:r w:rsidRPr="00A442E5">
        <w:rPr>
          <w:rFonts w:eastAsia="Times New Roman" w:cs="Times New Roman"/>
          <w:szCs w:val="24"/>
        </w:rPr>
        <w:t>-</w:t>
      </w:r>
      <w:r>
        <w:rPr>
          <w:rFonts w:eastAsia="Times New Roman" w:cs="Times New Roman"/>
          <w:szCs w:val="24"/>
        </w:rPr>
        <w:lastRenderedPageBreak/>
        <w:t>2</w:t>
      </w:r>
      <w:r w:rsidRPr="00A442E5">
        <w:rPr>
          <w:rFonts w:eastAsia="Times New Roman" w:cs="Times New Roman"/>
          <w:szCs w:val="24"/>
        </w:rPr>
        <w:t>-</w:t>
      </w:r>
      <w:r>
        <w:rPr>
          <w:rFonts w:eastAsia="Times New Roman" w:cs="Times New Roman"/>
          <w:szCs w:val="24"/>
        </w:rPr>
        <w:t>2017 σχέδιο νόμου: «Κύρωση της Συμφωνίας μεταξύ της Κυβέρνησης της Ελληνικής Δημοκρατίας και τ</w:t>
      </w:r>
      <w:r>
        <w:rPr>
          <w:rFonts w:eastAsia="Times New Roman" w:cs="Times New Roman"/>
          <w:szCs w:val="24"/>
        </w:rPr>
        <w:t>ης Κυβέρνησης της Δημοκρατίας του Αζερμπαϊτζάν για συνεργασία στον τομέα της γεωργίας»</w:t>
      </w:r>
      <w:r>
        <w:rPr>
          <w:rFonts w:eastAsia="Times New Roman" w:cs="Times New Roman"/>
          <w:szCs w:val="24"/>
        </w:rPr>
        <w:t xml:space="preserve">. </w:t>
      </w:r>
    </w:p>
    <w:p w14:paraId="79D81E41" w14:textId="77777777" w:rsidR="000B3B5D" w:rsidRDefault="00B24788">
      <w:pPr>
        <w:tabs>
          <w:tab w:val="left" w:pos="2304"/>
        </w:tabs>
        <w:spacing w:line="600" w:lineRule="auto"/>
        <w:ind w:firstLine="720"/>
        <w:jc w:val="both"/>
        <w:rPr>
          <w:rFonts w:eastAsia="Times New Roman"/>
          <w:szCs w:val="24"/>
        </w:rPr>
      </w:pPr>
      <w:r>
        <w:rPr>
          <w:rFonts w:eastAsia="Times New Roman" w:cs="Times New Roman"/>
          <w:szCs w:val="24"/>
        </w:rPr>
        <w:t>Π</w:t>
      </w:r>
      <w:r>
        <w:rPr>
          <w:rFonts w:eastAsia="Times New Roman" w:cs="Times New Roman"/>
          <w:szCs w:val="24"/>
        </w:rPr>
        <w:t>αραπέμπεται στην αρμόδια Διαρκή Επιτροπή.</w:t>
      </w:r>
    </w:p>
    <w:p w14:paraId="79D81E42" w14:textId="77777777" w:rsidR="000B3B5D" w:rsidRDefault="00B24788">
      <w:pPr>
        <w:spacing w:line="600" w:lineRule="auto"/>
        <w:ind w:firstLine="720"/>
        <w:jc w:val="both"/>
        <w:rPr>
          <w:rFonts w:eastAsia="Times New Roman"/>
          <w:szCs w:val="24"/>
        </w:rPr>
      </w:pPr>
      <w:r>
        <w:rPr>
          <w:rFonts w:eastAsia="Times New Roman"/>
          <w:szCs w:val="24"/>
        </w:rPr>
        <w:t>Εισερχόμαστε στην ημερήσια διάταξη της</w:t>
      </w:r>
    </w:p>
    <w:p w14:paraId="79D81E43" w14:textId="77777777" w:rsidR="000B3B5D" w:rsidRDefault="00B24788">
      <w:pPr>
        <w:spacing w:line="600" w:lineRule="auto"/>
        <w:ind w:firstLine="720"/>
        <w:jc w:val="center"/>
        <w:rPr>
          <w:rFonts w:eastAsia="Times New Roman"/>
          <w:b/>
          <w:szCs w:val="24"/>
        </w:rPr>
      </w:pPr>
      <w:r>
        <w:rPr>
          <w:rFonts w:eastAsia="Times New Roman"/>
          <w:b/>
          <w:szCs w:val="24"/>
        </w:rPr>
        <w:t>ΝΟΜΟΘΕΤΙΚΗΣ ΕΡΓΑΣΙΑΣ</w:t>
      </w:r>
    </w:p>
    <w:p w14:paraId="79D81E44" w14:textId="77777777" w:rsidR="000B3B5D" w:rsidRDefault="00B24788">
      <w:pPr>
        <w:tabs>
          <w:tab w:val="left" w:pos="2304"/>
        </w:tabs>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w:t>
      </w:r>
      <w:r>
        <w:rPr>
          <w:rFonts w:eastAsia="Times New Roman" w:cs="Times New Roman"/>
          <w:szCs w:val="24"/>
        </w:rPr>
        <w:t>ου του σχεδίου νόμου του Υπουργείου Οικονομικών</w:t>
      </w:r>
      <w:r>
        <w:rPr>
          <w:rFonts w:eastAsia="Times New Roman" w:cs="Times New Roman"/>
          <w:szCs w:val="24"/>
        </w:rPr>
        <w:t>:</w:t>
      </w:r>
      <w:r>
        <w:rPr>
          <w:rFonts w:eastAsia="Times New Roman" w:cs="Times New Roman"/>
          <w:szCs w:val="24"/>
        </w:rPr>
        <w:t xml:space="preserve"> «Κύρωση της Σύμβασης για τον κεντρικό τελωνισμό, όσον αφορά την κατανομή των εθνικών εξόδων είσπραξης που </w:t>
      </w:r>
      <w:proofErr w:type="spellStart"/>
      <w:r>
        <w:rPr>
          <w:rFonts w:eastAsia="Times New Roman" w:cs="Times New Roman"/>
          <w:szCs w:val="24"/>
        </w:rPr>
        <w:t>παρακρατούνται</w:t>
      </w:r>
      <w:proofErr w:type="spellEnd"/>
      <w:r>
        <w:rPr>
          <w:rFonts w:eastAsia="Times New Roman" w:cs="Times New Roman"/>
          <w:szCs w:val="24"/>
        </w:rPr>
        <w:t xml:space="preserve"> κατά τη διάθεση των παραδοσιακών Ιδίων Πόρων στον προϋπολογισμό της Ε.Ε</w:t>
      </w:r>
      <w:r>
        <w:rPr>
          <w:rFonts w:eastAsia="Times New Roman" w:cs="Times New Roman"/>
          <w:szCs w:val="24"/>
        </w:rPr>
        <w:t>.</w:t>
      </w:r>
      <w:r>
        <w:rPr>
          <w:rFonts w:eastAsia="Times New Roman" w:cs="Times New Roman"/>
          <w:szCs w:val="24"/>
        </w:rPr>
        <w:t xml:space="preserve">». </w:t>
      </w:r>
    </w:p>
    <w:p w14:paraId="79D81E45" w14:textId="77777777" w:rsidR="000B3B5D" w:rsidRDefault="00B24788">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Το σχέδιο </w:t>
      </w:r>
      <w:r>
        <w:rPr>
          <w:rFonts w:eastAsia="Times New Roman" w:cs="Times New Roman"/>
          <w:szCs w:val="24"/>
        </w:rPr>
        <w:t xml:space="preserve">νόμου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πάρουν τον λόγο όσοι έχουν αντίρρηση επί της κυρώσεως αυτής της συμφωνίας. </w:t>
      </w:r>
    </w:p>
    <w:p w14:paraId="79D81E46" w14:textId="77777777" w:rsidR="000B3B5D" w:rsidRDefault="00B24788">
      <w:pPr>
        <w:tabs>
          <w:tab w:val="left" w:pos="2304"/>
        </w:tabs>
        <w:spacing w:line="600" w:lineRule="auto"/>
        <w:ind w:firstLine="720"/>
        <w:jc w:val="both"/>
        <w:rPr>
          <w:rFonts w:eastAsia="Times New Roman" w:cs="Times New Roman"/>
          <w:szCs w:val="24"/>
        </w:rPr>
      </w:pPr>
      <w:r>
        <w:rPr>
          <w:rFonts w:eastAsia="Times New Roman" w:cs="Times New Roman"/>
          <w:szCs w:val="24"/>
        </w:rPr>
        <w:t>Θέλει κάποιος συ</w:t>
      </w:r>
      <w:r>
        <w:rPr>
          <w:rFonts w:eastAsia="Times New Roman" w:cs="Times New Roman"/>
          <w:szCs w:val="24"/>
        </w:rPr>
        <w:t xml:space="preserve">νάδελφος να πάρει τον λόγο; </w:t>
      </w:r>
    </w:p>
    <w:p w14:paraId="79D81E47" w14:textId="77777777" w:rsidR="000B3B5D" w:rsidRDefault="00B24788">
      <w:pPr>
        <w:tabs>
          <w:tab w:val="left" w:pos="2304"/>
        </w:tabs>
        <w:spacing w:line="600" w:lineRule="auto"/>
        <w:ind w:firstLine="720"/>
        <w:jc w:val="both"/>
        <w:rPr>
          <w:rFonts w:eastAsia="Times New Roman" w:cs="Times New Roman"/>
          <w:szCs w:val="24"/>
        </w:rPr>
      </w:pPr>
      <w:r>
        <w:rPr>
          <w:rFonts w:eastAsia="Times New Roman" w:cs="Times New Roman"/>
          <w:b/>
          <w:szCs w:val="24"/>
        </w:rPr>
        <w:lastRenderedPageBreak/>
        <w:t>ΕΥΑΓΓΕΛΟΣ ΚΑΡΑΚΩΣΤΑΣ:</w:t>
      </w:r>
      <w:r>
        <w:rPr>
          <w:rFonts w:eastAsia="Times New Roman" w:cs="Times New Roman"/>
          <w:szCs w:val="24"/>
        </w:rPr>
        <w:t xml:space="preserve"> Μάλιστα, κύριε Πρόεδρε. </w:t>
      </w:r>
    </w:p>
    <w:p w14:paraId="79D81E48" w14:textId="77777777" w:rsidR="000B3B5D" w:rsidRDefault="00B24788">
      <w:pPr>
        <w:tabs>
          <w:tab w:val="left" w:pos="2304"/>
        </w:tabs>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Ορίστε, κύριε Καρακώστα, έχετε τον λόγο. </w:t>
      </w:r>
    </w:p>
    <w:p w14:paraId="79D81E49"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είχαμε ψηφίσει κατά. </w:t>
      </w:r>
    </w:p>
    <w:p w14:paraId="79D81E4A"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Ναι, έχετε τον</w:t>
      </w:r>
      <w:r>
        <w:rPr>
          <w:rFonts w:eastAsia="Times New Roman" w:cs="Times New Roman"/>
          <w:szCs w:val="24"/>
        </w:rPr>
        <w:t xml:space="preserve"> λόγο.</w:t>
      </w:r>
    </w:p>
    <w:p w14:paraId="79D81E4B"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Σας ευχαριστώ. </w:t>
      </w:r>
    </w:p>
    <w:p w14:paraId="79D81E4C"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Η εφαρμογή της διαδικασίας του κεντρικού τελωνισμού αποτελεί μία ακόμη περίπτωση εκχώρησης των εθνικών αρμοδιοτήτων προς μία ευρωπαϊκή κεντρική υπηρεσία, πλήρως ελεγχόμενη από τα συμφέροντα και τις επιδιώξεις τω</w:t>
      </w:r>
      <w:r>
        <w:rPr>
          <w:rFonts w:eastAsia="Times New Roman" w:cs="Times New Roman"/>
          <w:szCs w:val="24"/>
        </w:rPr>
        <w:t>ν Βρυξελλών. Το κάθε κράτος-μέλος της Ευρωπαϊκής Ένωσης και ιδίως τα πιο αδύναμα και οικονομικά ευάλωτα κράτη του ευρωπαϊκού νότου στερούνται με τον τρόπο αυτό τη δυνατότητα επαρκούς και ολοκληρωμένου ελέγχου των εισαγόμενων και εξαγόμενων προϊόντων και χά</w:t>
      </w:r>
      <w:r>
        <w:rPr>
          <w:rFonts w:eastAsia="Times New Roman" w:cs="Times New Roman"/>
          <w:szCs w:val="24"/>
        </w:rPr>
        <w:t xml:space="preserve">νουν το δικαίωμα να διαμορφώσουν τους κανόνες και το πλαίσιο που θα διέπει την μετακίνηση των εμπορευμάτων με βάση τις πραγματικές ανάγκες της εθνικής τους οικονομίας. </w:t>
      </w:r>
    </w:p>
    <w:p w14:paraId="79D81E4D"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lastRenderedPageBreak/>
        <w:t>Η συγκεκριμένη κατάσταση προφανώς και θα λειτουργήσει προς όφελος των ισχυρών οικονομικ</w:t>
      </w:r>
      <w:r>
        <w:rPr>
          <w:rFonts w:eastAsia="Times New Roman" w:cs="Times New Roman"/>
          <w:szCs w:val="24"/>
        </w:rPr>
        <w:t>ά χωρών της Ευρωπαϊκής Ένωσης και κυρίως της Γερμανίας, η οποία ρυθμίζει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και τους κανόνες σε κάθε τομέα οικονομικών δραστηριοτήτων με τρόπο συγκεντρωτικό, δήθεν υπέρ της ευρωπαϊκής οντότητας, αλλά στην ουσία προς όφελος των γερμανικών συμφερόντω</w:t>
      </w:r>
      <w:r>
        <w:rPr>
          <w:rFonts w:eastAsia="Times New Roman" w:cs="Times New Roman"/>
          <w:szCs w:val="24"/>
        </w:rPr>
        <w:t xml:space="preserve">ν. Με τον τρόπο αυτό καθίσταται δυσχερής οποιαδήποτε απόπειρα των ασθενέστερων οικονομικά δομών και χωρών να ανακάμψουν, μέσω της αύξησης της παραγωγής τους και των εξαγωγών των παραγόμενων προϊόντων τους και προς τρίτες χώρες με κριτήρια πρώτιστα εθνικά, </w:t>
      </w:r>
      <w:r>
        <w:rPr>
          <w:rFonts w:eastAsia="Times New Roman" w:cs="Times New Roman"/>
          <w:szCs w:val="24"/>
        </w:rPr>
        <w:t xml:space="preserve">απαλλαγμένη από τους περιορισμούς και τις υπαγορεύσεις της ευρωπαϊκής γραφειοκρατίας. </w:t>
      </w:r>
    </w:p>
    <w:p w14:paraId="79D81E4E"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Η Ελλάδα θα μπορούσε ενδεχομένως και υπό προϋποθέσεις, λόγω της γεωγραφικής της θέσης, να ευνοηθεί από το σύστημα ανακατανομής των εσόδων είσπραξης και αυτό γιατί θα μπο</w:t>
      </w:r>
      <w:r>
        <w:rPr>
          <w:rFonts w:eastAsia="Times New Roman" w:cs="Times New Roman"/>
          <w:szCs w:val="24"/>
        </w:rPr>
        <w:t xml:space="preserve">ρούσε να αποτελέσει τη χώρα εισόδου των προϊόντων πριν την εισαγωγή τους στον τελικό αποδέκτη κράτος-μέλος. Το λυπηρό ωστόσο είναι ότι ακόμη και μέχρι σήμερα και ενώ έχει επισημανθεί και στην </w:t>
      </w:r>
      <w:r>
        <w:rPr>
          <w:rFonts w:eastAsia="Times New Roman" w:cs="Times New Roman"/>
          <w:szCs w:val="24"/>
        </w:rPr>
        <w:t>ε</w:t>
      </w:r>
      <w:r>
        <w:rPr>
          <w:rFonts w:eastAsia="Times New Roman" w:cs="Times New Roman"/>
          <w:szCs w:val="24"/>
        </w:rPr>
        <w:t>πιτροπή, το Υπουργείο κωφεύει και δεν έχει παρουσιάσει, έστω κα</w:t>
      </w:r>
      <w:r>
        <w:rPr>
          <w:rFonts w:eastAsia="Times New Roman" w:cs="Times New Roman"/>
          <w:szCs w:val="24"/>
        </w:rPr>
        <w:t xml:space="preserve">ι με καθυστέρηση, μία μελέτη στην οποία </w:t>
      </w:r>
      <w:r>
        <w:rPr>
          <w:rFonts w:eastAsia="Times New Roman" w:cs="Times New Roman"/>
          <w:szCs w:val="24"/>
        </w:rPr>
        <w:lastRenderedPageBreak/>
        <w:t xml:space="preserve">θα αποτυπώνονται τα έσοδα, καθώς και ένα διάγραμμα εφαρμογής της </w:t>
      </w:r>
      <w:r>
        <w:rPr>
          <w:rFonts w:eastAsia="Times New Roman" w:cs="Times New Roman"/>
          <w:szCs w:val="24"/>
        </w:rPr>
        <w:t>σ</w:t>
      </w:r>
      <w:r>
        <w:rPr>
          <w:rFonts w:eastAsia="Times New Roman" w:cs="Times New Roman"/>
          <w:szCs w:val="24"/>
        </w:rPr>
        <w:t xml:space="preserve">ύμβασης στην πράξη. </w:t>
      </w:r>
    </w:p>
    <w:p w14:paraId="79D81E4F"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Ενδιαφέρον θα ήταν στην αιτιολογική ή την εισηγητική έκθεση, την οποία μας προσκομίσατε, να αναφέρεται και ποια είναι χρονικά η δ</w:t>
      </w:r>
      <w:r>
        <w:rPr>
          <w:rFonts w:eastAsia="Times New Roman" w:cs="Times New Roman"/>
          <w:szCs w:val="24"/>
        </w:rPr>
        <w:t xml:space="preserve">ιαδικασία που ακολουθήθηκε από τα υπόλοιπα κράτη-μέλη της Ευρωπαϊκής Ένωσης, για να αντιληφθούμε και τον ρόλο της Ελλάδος, αλλά και το πώς λειτουργεί και σε σχέση με τους λοιπούς εν δυνάμει αντισυμβαλλόμενούς της. </w:t>
      </w:r>
    </w:p>
    <w:p w14:paraId="79D81E50"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Επιπλέον, από το 2009, που υπεγράφη η </w:t>
      </w:r>
      <w:r>
        <w:rPr>
          <w:rFonts w:eastAsia="Times New Roman" w:cs="Times New Roman"/>
          <w:szCs w:val="24"/>
        </w:rPr>
        <w:t>σ</w:t>
      </w:r>
      <w:r>
        <w:rPr>
          <w:rFonts w:eastAsia="Times New Roman" w:cs="Times New Roman"/>
          <w:szCs w:val="24"/>
        </w:rPr>
        <w:t>ύμ</w:t>
      </w:r>
      <w:r>
        <w:rPr>
          <w:rFonts w:eastAsia="Times New Roman" w:cs="Times New Roman"/>
          <w:szCs w:val="24"/>
        </w:rPr>
        <w:t>βαση, ως το 2012, που υποτίθεται ότι θα αναθεωρούνταν, και μέχρι το 2017, που εμείς τη συζητούμε, θα ήταν ιδιαιτέρως ωφέλιμο να γνωρίζουμε ποιες είναι οι αποδόσεις της και ποιες οι εγγυήσεις για τα κράτη-μέλη τα οποία την έχουν ήδη ενσωματώσει στο εσωτερικ</w:t>
      </w:r>
      <w:r>
        <w:rPr>
          <w:rFonts w:eastAsia="Times New Roman" w:cs="Times New Roman"/>
          <w:szCs w:val="24"/>
        </w:rPr>
        <w:t xml:space="preserve">ό τους δίκαιο και προέβησαν στην εφαρμογή της. </w:t>
      </w:r>
    </w:p>
    <w:p w14:paraId="79D81E51"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Εν προκειμένω, δεν έχει παρουσιαστεί καμμία οικονομική μελέτη που να προβαίνει σε εκτίμηση για τα δημοσιονομικά οφέλη και τα βάρη για την Ελλάδα. Αντιθέτως, η έκθεση του Γενικού Λογιστηρίου του Κράτους αναφέρει απώλεια εσόδων του Κρατικού Προϋπολογισμού λό</w:t>
      </w:r>
      <w:r>
        <w:rPr>
          <w:rFonts w:eastAsia="Times New Roman" w:cs="Times New Roman"/>
          <w:szCs w:val="24"/>
        </w:rPr>
        <w:t xml:space="preserve">γω της απόδοσης του 50% του </w:t>
      </w:r>
      <w:r>
        <w:rPr>
          <w:rFonts w:eastAsia="Times New Roman" w:cs="Times New Roman"/>
          <w:szCs w:val="24"/>
        </w:rPr>
        <w:lastRenderedPageBreak/>
        <w:t xml:space="preserve">ποσού των </w:t>
      </w:r>
      <w:proofErr w:type="spellStart"/>
      <w:r>
        <w:rPr>
          <w:rFonts w:eastAsia="Times New Roman" w:cs="Times New Roman"/>
          <w:szCs w:val="24"/>
        </w:rPr>
        <w:t>παρακρατούμενων</w:t>
      </w:r>
      <w:proofErr w:type="spellEnd"/>
      <w:r>
        <w:rPr>
          <w:rFonts w:eastAsia="Times New Roman" w:cs="Times New Roman"/>
          <w:szCs w:val="24"/>
        </w:rPr>
        <w:t xml:space="preserve"> εξόδων είσπραξης σε άλλο κράτος, η οποία πιθανόν να </w:t>
      </w:r>
      <w:proofErr w:type="spellStart"/>
      <w:r>
        <w:rPr>
          <w:rFonts w:eastAsia="Times New Roman" w:cs="Times New Roman"/>
          <w:szCs w:val="24"/>
        </w:rPr>
        <w:t>αντιρροπηθεί</w:t>
      </w:r>
      <w:proofErr w:type="spellEnd"/>
      <w:r>
        <w:rPr>
          <w:rFonts w:eastAsia="Times New Roman" w:cs="Times New Roman"/>
          <w:szCs w:val="24"/>
        </w:rPr>
        <w:t xml:space="preserve"> με αύξηση εσόδων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 Δηλαδή, το Γενικό Λογιστήριο του Κράτους δηλώνει με την έκθεσή του ότι είναι δεδομένη η οικ</w:t>
      </w:r>
      <w:r>
        <w:rPr>
          <w:rFonts w:eastAsia="Times New Roman" w:cs="Times New Roman"/>
          <w:szCs w:val="24"/>
        </w:rPr>
        <w:t>ονομική ζημιά του ελληνικού δημοσίου ως αντισυμβαλλόμενου στα πλαίσια της παρούσας Σύμβασης. Και σε αυτήν ακόμη την περίπτωση το αρμόδιο Υπουργείο προβαίνει στην άνευ όρων υπογραφή της ζημιώνοντας εκ των προτέρων το ελληνικό δημόσιο. Το δε ενδεχόμενο αντισ</w:t>
      </w:r>
      <w:r>
        <w:rPr>
          <w:rFonts w:eastAsia="Times New Roman" w:cs="Times New Roman"/>
          <w:szCs w:val="24"/>
        </w:rPr>
        <w:t xml:space="preserve">ταθμίσματος, με αύξηση δηλαδή των δημοσίων εσόδων, είναι μετά </w:t>
      </w:r>
      <w:proofErr w:type="spellStart"/>
      <w:r>
        <w:rPr>
          <w:rFonts w:eastAsia="Times New Roman" w:cs="Times New Roman"/>
          <w:szCs w:val="24"/>
        </w:rPr>
        <w:t>βεβαιότητος</w:t>
      </w:r>
      <w:proofErr w:type="spellEnd"/>
      <w:r>
        <w:rPr>
          <w:rFonts w:eastAsia="Times New Roman" w:cs="Times New Roman"/>
          <w:szCs w:val="24"/>
        </w:rPr>
        <w:t xml:space="preserve"> απίθανο, διότι η Ελλάδα ως χώρα με σχεδόν μηδενική παραγωγή δεν δύναται να εξάγει προϊόντα και, συνεπώς, είναι εκ προοιμίου δεδομένη η επιβάρυνση του Κρατικού Προϋπολογισμού, εφόσον </w:t>
      </w:r>
      <w:r>
        <w:rPr>
          <w:rFonts w:eastAsia="Times New Roman" w:cs="Times New Roman"/>
          <w:szCs w:val="24"/>
        </w:rPr>
        <w:t xml:space="preserve">η Ελλάδα δεν θα αποτελεί ούτε το κράτος το αρμόδιο για την έκδοση των </w:t>
      </w:r>
      <w:proofErr w:type="spellStart"/>
      <w:r>
        <w:rPr>
          <w:rFonts w:eastAsia="Times New Roman" w:cs="Times New Roman"/>
          <w:szCs w:val="24"/>
        </w:rPr>
        <w:t>αδειοδοτήσεων</w:t>
      </w:r>
      <w:proofErr w:type="spellEnd"/>
      <w:r>
        <w:rPr>
          <w:rFonts w:eastAsia="Times New Roman" w:cs="Times New Roman"/>
          <w:szCs w:val="24"/>
        </w:rPr>
        <w:t xml:space="preserve">, αλλά ούτε και το κράτος εκείνο που διενεργεί τους ελέγχους. </w:t>
      </w:r>
    </w:p>
    <w:p w14:paraId="79D81E52"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Θα πρέπει, επίσης, να τονιστεί ότι διοικητικά τα τελωνεία υπάγονται στον έλεγχο του Υπουργείου Οικονομικών και</w:t>
      </w:r>
      <w:r>
        <w:rPr>
          <w:rFonts w:eastAsia="Times New Roman" w:cs="Times New Roman"/>
          <w:szCs w:val="24"/>
        </w:rPr>
        <w:t xml:space="preserve"> συγκεκριμένα στην Γενική Γραμματεία Δημοσίων Εσόδων. Η δε Γενική Γραμματεία Δημοσίων Εσόδων από 1-1-2017 αποτελεί βάσει </w:t>
      </w:r>
      <w:proofErr w:type="spellStart"/>
      <w:r>
        <w:rPr>
          <w:rFonts w:eastAsia="Times New Roman" w:cs="Times New Roman"/>
          <w:szCs w:val="24"/>
        </w:rPr>
        <w:lastRenderedPageBreak/>
        <w:t>μνημονιακής</w:t>
      </w:r>
      <w:proofErr w:type="spellEnd"/>
      <w:r>
        <w:rPr>
          <w:rFonts w:eastAsia="Times New Roman" w:cs="Times New Roman"/>
          <w:szCs w:val="24"/>
        </w:rPr>
        <w:t xml:space="preserve"> δεσμεύσεως Ανεξάρτητη Αρχή με ξένη εποπτεία. Ο ρόλος, δηλαδή, του αρμόδιου Έλληνα Υπουργού είναι καθαρά διαδικαστικός. Αντι</w:t>
      </w:r>
      <w:r>
        <w:rPr>
          <w:rFonts w:eastAsia="Times New Roman" w:cs="Times New Roman"/>
          <w:szCs w:val="24"/>
        </w:rPr>
        <w:t xml:space="preserve">λαμβάνεται και ο πλέον αδαής πως ακόμη και η τελωνειακή υπηρεσία, η υπεύθυνη δηλαδή για τα θέματα τα οικονομικά, φορολογικά, δασμολογικά </w:t>
      </w:r>
      <w:proofErr w:type="spellStart"/>
      <w:r>
        <w:rPr>
          <w:rFonts w:eastAsia="Times New Roman" w:cs="Times New Roman"/>
          <w:szCs w:val="24"/>
        </w:rPr>
        <w:t>κ.ο.κ.</w:t>
      </w:r>
      <w:proofErr w:type="spellEnd"/>
      <w:r>
        <w:rPr>
          <w:rFonts w:eastAsia="Times New Roman" w:cs="Times New Roman"/>
          <w:szCs w:val="24"/>
        </w:rPr>
        <w:t xml:space="preserve"> των εισαγόμενων προϊόντων ανατίθεται σε ξένες αρχές και αυτό δικαιολογεί για ποιο λόγο η Ελλάδα υπογράφει την πα</w:t>
      </w:r>
      <w:r>
        <w:rPr>
          <w:rFonts w:eastAsia="Times New Roman" w:cs="Times New Roman"/>
          <w:szCs w:val="24"/>
        </w:rPr>
        <w:t xml:space="preserve">ρούσα </w:t>
      </w:r>
      <w:r>
        <w:rPr>
          <w:rFonts w:eastAsia="Times New Roman" w:cs="Times New Roman"/>
          <w:szCs w:val="24"/>
        </w:rPr>
        <w:t>σ</w:t>
      </w:r>
      <w:r>
        <w:rPr>
          <w:rFonts w:eastAsia="Times New Roman" w:cs="Times New Roman"/>
          <w:szCs w:val="24"/>
        </w:rPr>
        <w:t xml:space="preserve">ύμβαση χωρίς προηγουμένως να έχει διασφαλίσει τα δικά της οικονομικά συμφέροντα. </w:t>
      </w:r>
    </w:p>
    <w:p w14:paraId="79D81E53"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Συμπερασματικά, μόνο η επικράτηση ενός οικονομικού εθνικισμού στους τομείς της παραγωγής και της διακίνησης των εμπορευμάτων και των οικονομικών και εμπορικών σχέσεων </w:t>
      </w:r>
      <w:r>
        <w:rPr>
          <w:rFonts w:eastAsia="Times New Roman" w:cs="Times New Roman"/>
          <w:szCs w:val="24"/>
        </w:rPr>
        <w:t xml:space="preserve">μεταξύ των εθνικών κρατών μπορεί να αποτελέσει την απάντηση των εθνικά κυρίαρχων κρατών απέναντι στο διευθυντήριο και στους αντεθνικούς μηχανισμούς των Βρυξελλών. </w:t>
      </w:r>
    </w:p>
    <w:p w14:paraId="79D81E54"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Η δική μας πρόταση, ως Χρυσή Αυγή, θεωρεί επιβεβλημένη την αύξηση της εθνικής παραγωγής με τ</w:t>
      </w:r>
      <w:r>
        <w:rPr>
          <w:rFonts w:eastAsia="Times New Roman" w:cs="Times New Roman"/>
          <w:szCs w:val="24"/>
        </w:rPr>
        <w:t>ο κράτος σε ρόλο προστάτη των εγχώριων προϊόντων, με αυστηρή εποπτεία και έλεγχο επί των εισαγόμενων προϊόντων, με θέσπιση των ανα</w:t>
      </w:r>
      <w:r>
        <w:rPr>
          <w:rFonts w:eastAsia="Times New Roman" w:cs="Times New Roman"/>
          <w:szCs w:val="24"/>
        </w:rPr>
        <w:lastRenderedPageBreak/>
        <w:t xml:space="preserve">γκαίων ασφαλιστικών δικλίδων, ώστε να μην αποβαίνει η εισαγωγή αγαθών και εμπορευμάτων εις βάρος της εγχώριας παραγωγής. </w:t>
      </w:r>
    </w:p>
    <w:p w14:paraId="79D81E55"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τους λόγους που εκτέθηκαν ανωτέρω, η Χρυσή Αυγή καταψηφίζει το εν λόγω νομοσχέδιο.</w:t>
      </w:r>
    </w:p>
    <w:p w14:paraId="79D81E56"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Κύριε Πρόεδρε, θα ήθελα τον λόγο παρακαλώ.</w:t>
      </w:r>
    </w:p>
    <w:p w14:paraId="79D81E57"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Δελή.</w:t>
      </w:r>
    </w:p>
    <w:p w14:paraId="79D81E58"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p>
    <w:p w14:paraId="79D81E59"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Κυρίες και κύριοι Βου</w:t>
      </w:r>
      <w:r>
        <w:rPr>
          <w:rFonts w:eastAsia="Times New Roman" w:cs="Times New Roman"/>
          <w:szCs w:val="24"/>
        </w:rPr>
        <w:t>λευτές, συζητάμε ένα νομοσχέδιο που κυρώνει τη σύμβαση της Ευρωπαϊκής Ένωσης για τον κεντρικό τελωνισμό εμπορευμάτων και αυτό που ρυθμίζει είναι η κατανομή για τις περιπτώσεις του κεντρικού τελωνισμού, εκεί όπου εμπλέκονται δύο διαφορετικά κράτη-μέλη, δηλα</w:t>
      </w:r>
      <w:r>
        <w:rPr>
          <w:rFonts w:eastAsia="Times New Roman" w:cs="Times New Roman"/>
          <w:szCs w:val="24"/>
        </w:rPr>
        <w:t xml:space="preserve">δή το 20% </w:t>
      </w:r>
      <w:proofErr w:type="spellStart"/>
      <w:r>
        <w:rPr>
          <w:rFonts w:eastAsia="Times New Roman" w:cs="Times New Roman"/>
          <w:szCs w:val="24"/>
        </w:rPr>
        <w:t>παρακρατείται</w:t>
      </w:r>
      <w:proofErr w:type="spellEnd"/>
      <w:r>
        <w:rPr>
          <w:rFonts w:eastAsia="Times New Roman" w:cs="Times New Roman"/>
          <w:szCs w:val="24"/>
        </w:rPr>
        <w:t xml:space="preserve"> ως έσοδα από το κράτος-μέλος που εισπράττει τους δασμούς για λογαριασμό της Ευρωπαϊκής Ένωσης. Αυτό που κάνει είναι να το κατανέμει 50%-50% στα δύο κράτη που συμμετέχουν στη διαδικασία του τελωνισμού.</w:t>
      </w:r>
    </w:p>
    <w:p w14:paraId="79D81E5A"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lastRenderedPageBreak/>
        <w:t>Το πρώτο που θέλουμε να σημειώσ</w:t>
      </w:r>
      <w:r>
        <w:rPr>
          <w:rFonts w:eastAsia="Times New Roman" w:cs="Times New Roman"/>
          <w:szCs w:val="24"/>
        </w:rPr>
        <w:t>ουμε είναι πως μπροστά μας έχουμε μια σύμβαση που υπέγραψε η Νέα Δημοκρατία ως Κυβέρνηση και φέρνει στη Βουλή, για ενσωμάτωσή της στο εθνικό δίκαιο, η Κυβέρνηση ΣΥΡΙΖΑ-ΑΝΕΛ, με την ψήφο και των άλλων κομμάτων της Αντιπολίτευσης που πίνουν νερό στο όνομα τη</w:t>
      </w:r>
      <w:r>
        <w:rPr>
          <w:rFonts w:eastAsia="Times New Roman" w:cs="Times New Roman"/>
          <w:szCs w:val="24"/>
        </w:rPr>
        <w:t>ς Ευρωπαϊκής Ένωσης.</w:t>
      </w:r>
    </w:p>
    <w:p w14:paraId="79D81E5B"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Θα μου πείτε: Είναι η πρώτη φορά που γίνεται κάτι τέτοιο; Όχι βέβαια, όταν πρόκειται για </w:t>
      </w:r>
      <w:r>
        <w:rPr>
          <w:rFonts w:eastAsia="Times New Roman" w:cs="Times New Roman"/>
          <w:szCs w:val="24"/>
        </w:rPr>
        <w:t>σ</w:t>
      </w:r>
      <w:r>
        <w:rPr>
          <w:rFonts w:eastAsia="Times New Roman" w:cs="Times New Roman"/>
          <w:szCs w:val="24"/>
        </w:rPr>
        <w:t xml:space="preserve">ύμβαση ή </w:t>
      </w:r>
      <w:r>
        <w:rPr>
          <w:rFonts w:eastAsia="Times New Roman" w:cs="Times New Roman"/>
          <w:szCs w:val="24"/>
        </w:rPr>
        <w:t>ο</w:t>
      </w:r>
      <w:r>
        <w:rPr>
          <w:rFonts w:eastAsia="Times New Roman" w:cs="Times New Roman"/>
          <w:szCs w:val="24"/>
        </w:rPr>
        <w:t xml:space="preserve">δηγία της Ευρωπαϊκής Ένωσης, αυτό το φαινόμενο επαναλαμβάνεται επακριβώς σε όλο το δίχρονο διάστημα της διακυβέρνησης του ΣΥΡΙΖΑ. </w:t>
      </w:r>
      <w:r>
        <w:rPr>
          <w:rFonts w:eastAsia="Times New Roman" w:cs="Times New Roman"/>
          <w:szCs w:val="24"/>
        </w:rPr>
        <w:t>Ε</w:t>
      </w:r>
      <w:r>
        <w:rPr>
          <w:rFonts w:eastAsia="Times New Roman" w:cs="Times New Roman"/>
          <w:szCs w:val="24"/>
        </w:rPr>
        <w:t>δώ π</w:t>
      </w:r>
      <w:r>
        <w:rPr>
          <w:rFonts w:eastAsia="Times New Roman" w:cs="Times New Roman"/>
          <w:szCs w:val="24"/>
        </w:rPr>
        <w:t>ου τα λέμε τα βρίσκετε σε άλλα πιο ουσιαστικά. Σε μ</w:t>
      </w:r>
      <w:r>
        <w:rPr>
          <w:rFonts w:eastAsia="Times New Roman" w:cs="Times New Roman"/>
          <w:szCs w:val="24"/>
        </w:rPr>
        <w:t>ί</w:t>
      </w:r>
      <w:r>
        <w:rPr>
          <w:rFonts w:eastAsia="Times New Roman" w:cs="Times New Roman"/>
          <w:szCs w:val="24"/>
        </w:rPr>
        <w:t>α σύμβαση για τον κεντρικό τελωνισμό θα κολλούσατε;</w:t>
      </w:r>
    </w:p>
    <w:p w14:paraId="79D81E5C"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Με τη συγκεκριμένη σύμβαση τώρα τι κάνετε; Ενώ όλοι σας γνωρίζετε ότι η χώρα μας είναι χώρα εισόδου εμπορευμάτων για την Ευρωπαϊκή Ένωση, ενώ όλοι σας θ</w:t>
      </w:r>
      <w:r>
        <w:rPr>
          <w:rFonts w:eastAsia="Times New Roman" w:cs="Times New Roman"/>
          <w:szCs w:val="24"/>
        </w:rPr>
        <w:t>έλετε να καταστήσετε την Ελλάδα πύλη εισόδου της Ευρωπαϊκής Ένωσης και διαμετακομιστικό κέντρο, για να πετύχετε τους στόχους αυτούς δίνετε γη και ύδωρ: Ιδιωτικοποιείτε λιμάνια, αεροδρόμια, τρένα, εθνικές οδούς. Έρχεστε και ψηφίζετε το 20% των εισπράξεων απ</w:t>
      </w:r>
      <w:r>
        <w:rPr>
          <w:rFonts w:eastAsia="Times New Roman" w:cs="Times New Roman"/>
          <w:szCs w:val="24"/>
        </w:rPr>
        <w:t xml:space="preserve">ό τους </w:t>
      </w:r>
      <w:r>
        <w:rPr>
          <w:rFonts w:eastAsia="Times New Roman" w:cs="Times New Roman"/>
          <w:szCs w:val="24"/>
        </w:rPr>
        <w:lastRenderedPageBreak/>
        <w:t>δασμούς που μπαίνουν στα εισαγόμενα προϊόντα να το μοιράζεται με άλλες χώρες και ενώ όλοι σας γνωρίζετε πως η Ελλάδα είναι κυρίως χώρα εισαγωγής προϊόντων από τρίτες χώρες.</w:t>
      </w:r>
    </w:p>
    <w:p w14:paraId="79D81E5D"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Τελικά, αυτό που γίνεται είναι ότι υπηρετείτε με θρησκευτική ευλάβεια τα συμ</w:t>
      </w:r>
      <w:r>
        <w:rPr>
          <w:rFonts w:eastAsia="Times New Roman" w:cs="Times New Roman"/>
          <w:szCs w:val="24"/>
        </w:rPr>
        <w:t>φέροντα της αστικής τάξης της χώρας μας, η οποία, προκειμένου να διασφαλίσει τα γενικότερα συμφέροντά της, την κερδοφορία της δηλαδή, επιλέγει συνειδητά τη συνεργασία της με τις αστικές τάξεις των υπολοίπων χωρών της Ευρωπαϊκής Ένωσης.</w:t>
      </w:r>
    </w:p>
    <w:p w14:paraId="79D81E5E"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Η επίκληση της πρόβλ</w:t>
      </w:r>
      <w:r>
        <w:rPr>
          <w:rFonts w:eastAsia="Times New Roman" w:cs="Times New Roman"/>
          <w:szCs w:val="24"/>
        </w:rPr>
        <w:t>εψης της Σύμβασης για αναθεώρησή της στο άρθρο 9 μετά από τρία χρόνια ή η δυνατότητα καταγγελίας της από κάθε συμβαλλόμενο μέλος στο άρθρο 10, δεν αποτελεί άλλοθι, από τη στιγμή που από τώρα γνωρίζετε πάρα πολύ καλά πως η χώρα μας θα είναι χαμένη από αυτήν</w:t>
      </w:r>
      <w:r>
        <w:rPr>
          <w:rFonts w:eastAsia="Times New Roman" w:cs="Times New Roman"/>
          <w:szCs w:val="24"/>
        </w:rPr>
        <w:t xml:space="preserve"> τη μοιρασιά.</w:t>
      </w:r>
    </w:p>
    <w:p w14:paraId="79D81E5F"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Αφού έτσι έχουν τα πράγματα, από τη στιγμή που η θέση των άλλων κομμάτων είναι δεδομένη και αποδεικνύεται και από τη στάση τους και την αγωνία που δείχνουν για το κλείσιμο της δεύτερης αξιολόγησης του τρίτου μνημονίου, που θα φορτώσει </w:t>
      </w:r>
      <w:r>
        <w:rPr>
          <w:rFonts w:eastAsia="Times New Roman" w:cs="Times New Roman"/>
          <w:szCs w:val="24"/>
        </w:rPr>
        <w:lastRenderedPageBreak/>
        <w:t xml:space="preserve">με νέο </w:t>
      </w:r>
      <w:r>
        <w:rPr>
          <w:rFonts w:eastAsia="Times New Roman" w:cs="Times New Roman"/>
          <w:szCs w:val="24"/>
        </w:rPr>
        <w:t>βαρύτατο πακέτο αντιλαϊκών μέτρων τον λαό μας, το βασικό ζήτημα, λοιπόν, που προκύπτει είναι τι κάνει ο λαός μας.</w:t>
      </w:r>
    </w:p>
    <w:p w14:paraId="79D81E60"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Κατά τη γνώμη μας, το βασικό είναι ο λαός να προβληματιστεί πώς θα γίνει σήμερα να σταματήσει πια να ματώνει, για να φύγει η αβεβαιότητα από τ</w:t>
      </w:r>
      <w:r>
        <w:rPr>
          <w:rFonts w:eastAsia="Times New Roman" w:cs="Times New Roman"/>
          <w:szCs w:val="24"/>
        </w:rPr>
        <w:t xml:space="preserve">α κέρδη ή για τα κέρδη των επιχειρηματικών ομίλων, να οργανώσει την πάλη του ενάντια στον κύριο αντίπαλο, που είναι η δράση του κεφαλαίου για την εξυπηρέτηση των κερδών του, να πάρει τα κλειδιά της οικονομίας στα δικά του χέρια. Μονάχα έτσι λέμε εμείς ότι </w:t>
      </w:r>
      <w:r>
        <w:rPr>
          <w:rFonts w:eastAsia="Times New Roman" w:cs="Times New Roman"/>
          <w:szCs w:val="24"/>
        </w:rPr>
        <w:t>θα μπορέσει να τη σχεδιάσει πραγματικά με τέτοιον τρόπο, ώστε αυτή η να υπηρετεί τις δικές του αποκλειστικά ανάγκες.</w:t>
      </w:r>
    </w:p>
    <w:p w14:paraId="79D81E61"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Αν θέλετε, αποτελεί και μ</w:t>
      </w:r>
      <w:r>
        <w:rPr>
          <w:rFonts w:eastAsia="Times New Roman" w:cs="Times New Roman"/>
          <w:szCs w:val="24"/>
        </w:rPr>
        <w:t>ί</w:t>
      </w:r>
      <w:r>
        <w:rPr>
          <w:rFonts w:eastAsia="Times New Roman" w:cs="Times New Roman"/>
          <w:szCs w:val="24"/>
        </w:rPr>
        <w:t>α καλή ευκαιρία να παρέμβει στις εξελίξεις, συμμετέχοντας στα συλλαλητήρια στις 21 Φλεβάρη σε όλη την Ελλάδα, για</w:t>
      </w:r>
      <w:r>
        <w:rPr>
          <w:rFonts w:eastAsia="Times New Roman" w:cs="Times New Roman"/>
          <w:szCs w:val="24"/>
        </w:rPr>
        <w:t xml:space="preserve"> να δώσει μ</w:t>
      </w:r>
      <w:r>
        <w:rPr>
          <w:rFonts w:eastAsia="Times New Roman" w:cs="Times New Roman"/>
          <w:szCs w:val="24"/>
        </w:rPr>
        <w:t>ί</w:t>
      </w:r>
      <w:r>
        <w:rPr>
          <w:rFonts w:eastAsia="Times New Roman" w:cs="Times New Roman"/>
          <w:szCs w:val="24"/>
        </w:rPr>
        <w:t xml:space="preserve">α δυνατή απάντηση, τη δική του απάντηση, στα σχέδια της Κυβέρνησης, της Ευρωπαϊκής ένωσης και του κεφαλαίου. Να σταματήσει, δηλαδή, η </w:t>
      </w:r>
      <w:proofErr w:type="spellStart"/>
      <w:r>
        <w:rPr>
          <w:rFonts w:eastAsia="Times New Roman" w:cs="Times New Roman"/>
          <w:szCs w:val="24"/>
        </w:rPr>
        <w:t>απληρωσιά</w:t>
      </w:r>
      <w:proofErr w:type="spellEnd"/>
      <w:r>
        <w:rPr>
          <w:rFonts w:eastAsia="Times New Roman" w:cs="Times New Roman"/>
          <w:szCs w:val="24"/>
        </w:rPr>
        <w:t>, να επανέλθουν οι κλαδικές συλλογικές συμβάσεις εργασίας, να αποκατασταθεί, να διεκδικηθεί και να επικρατήσει το</w:t>
      </w:r>
      <w:r>
        <w:rPr>
          <w:rFonts w:eastAsia="Times New Roman" w:cs="Times New Roman"/>
          <w:szCs w:val="24"/>
        </w:rPr>
        <w:t xml:space="preserve"> ύψιστο δικαί</w:t>
      </w:r>
      <w:r>
        <w:rPr>
          <w:rFonts w:eastAsia="Times New Roman" w:cs="Times New Roman"/>
          <w:szCs w:val="24"/>
        </w:rPr>
        <w:lastRenderedPageBreak/>
        <w:t xml:space="preserve">ωμα της μόνιμης και σταθερής δουλειάς. </w:t>
      </w:r>
      <w:r>
        <w:rPr>
          <w:rFonts w:eastAsia="Times New Roman" w:cs="Times New Roman"/>
          <w:szCs w:val="24"/>
        </w:rPr>
        <w:t>Α</w:t>
      </w:r>
      <w:r>
        <w:rPr>
          <w:rFonts w:eastAsia="Times New Roman" w:cs="Times New Roman"/>
          <w:szCs w:val="24"/>
        </w:rPr>
        <w:t>υτό θα γίνει με τον αγώνα του, την παρέμβασή του, ο οποίος αγώνας μπορεί να αφήσει ένα θετικό αποτύπωμα και για τη συνέχεια.</w:t>
      </w:r>
    </w:p>
    <w:p w14:paraId="79D81E62"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Όπως γίνεται φανερό μετά από τα όσα έχουμε πει, καταψηφίζουμε το παρόν νομοσχέ</w:t>
      </w:r>
      <w:r>
        <w:rPr>
          <w:rFonts w:eastAsia="Times New Roman" w:cs="Times New Roman"/>
          <w:szCs w:val="24"/>
        </w:rPr>
        <w:t>διο.</w:t>
      </w:r>
    </w:p>
    <w:p w14:paraId="79D81E63"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Η κυρία Υφυπουργός έχει τον λόγο.</w:t>
      </w:r>
    </w:p>
    <w:p w14:paraId="79D81E64"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Θέλουμε κι εμείς να μιλήσουμε, κύριε Πρόεδρε.</w:t>
      </w:r>
    </w:p>
    <w:p w14:paraId="79D81E65" w14:textId="77777777" w:rsidR="000B3B5D" w:rsidRDefault="00B24788">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 xml:space="preserve">Κι εγώ θα ήθελα τον λόγο, κύριε Πρόεδρε. </w:t>
      </w:r>
    </w:p>
    <w:p w14:paraId="79D81E66"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Θέλουμε τον λόγο.</w:t>
      </w:r>
    </w:p>
    <w:p w14:paraId="79D81E67" w14:textId="77777777" w:rsidR="000B3B5D" w:rsidRDefault="00B24788">
      <w:pPr>
        <w:spacing w:line="600" w:lineRule="auto"/>
        <w:ind w:firstLine="720"/>
        <w:jc w:val="both"/>
        <w:rPr>
          <w:rFonts w:eastAsia="Times New Roman"/>
          <w:szCs w:val="24"/>
        </w:rPr>
      </w:pPr>
      <w:r>
        <w:rPr>
          <w:rFonts w:eastAsia="Times New Roman"/>
          <w:b/>
          <w:szCs w:val="24"/>
        </w:rPr>
        <w:t>ΠΡΟΕΔΡΕΥΩΝ (Γεώργιος Β</w:t>
      </w:r>
      <w:r>
        <w:rPr>
          <w:rFonts w:eastAsia="Times New Roman"/>
          <w:b/>
          <w:szCs w:val="24"/>
        </w:rPr>
        <w:t xml:space="preserve">αρεμένος): </w:t>
      </w:r>
      <w:r>
        <w:rPr>
          <w:rFonts w:eastAsia="Times New Roman"/>
          <w:szCs w:val="24"/>
        </w:rPr>
        <w:t xml:space="preserve">Εσείς στην </w:t>
      </w:r>
      <w:r>
        <w:rPr>
          <w:rFonts w:eastAsia="Times New Roman"/>
          <w:szCs w:val="24"/>
        </w:rPr>
        <w:t>ε</w:t>
      </w:r>
      <w:r>
        <w:rPr>
          <w:rFonts w:eastAsia="Times New Roman"/>
          <w:szCs w:val="24"/>
        </w:rPr>
        <w:t>πιτροπή είχατε…</w:t>
      </w:r>
    </w:p>
    <w:p w14:paraId="79D81E68"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Ως Κοινοβουλευτικός Εκπρόσωπος θα ήθελα τον λόγο.</w:t>
      </w:r>
    </w:p>
    <w:p w14:paraId="79D81E69"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Θέλετε κάτι να πείτε τώρα;</w:t>
      </w:r>
    </w:p>
    <w:p w14:paraId="79D81E6A" w14:textId="77777777" w:rsidR="000B3B5D" w:rsidRDefault="00B24788">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Ναι, κύριε Πρόεδρε.</w:t>
      </w:r>
    </w:p>
    <w:p w14:paraId="79D81E6B"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Μισό λεπτό, κυρία </w:t>
      </w:r>
      <w:r>
        <w:rPr>
          <w:rFonts w:eastAsia="Times New Roman"/>
          <w:szCs w:val="24"/>
        </w:rPr>
        <w:t>Υφυπουργέ.</w:t>
      </w:r>
    </w:p>
    <w:p w14:paraId="79D81E6C" w14:textId="77777777" w:rsidR="000B3B5D" w:rsidRDefault="00B24788">
      <w:pPr>
        <w:spacing w:line="600" w:lineRule="auto"/>
        <w:ind w:firstLine="720"/>
        <w:jc w:val="both"/>
        <w:rPr>
          <w:rFonts w:eastAsia="Times New Roman"/>
          <w:szCs w:val="24"/>
        </w:rPr>
      </w:pPr>
      <w:r>
        <w:rPr>
          <w:rFonts w:eastAsia="Times New Roman"/>
          <w:szCs w:val="24"/>
        </w:rPr>
        <w:t>Ορίστε, κύριε Λοβέρδο.</w:t>
      </w:r>
    </w:p>
    <w:p w14:paraId="79D81E6D" w14:textId="77777777" w:rsidR="000B3B5D" w:rsidRDefault="00B24788">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Υπάρχει τέτοια διαδικασία;</w:t>
      </w:r>
    </w:p>
    <w:p w14:paraId="79D81E6E"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Υπάρχει, βεβαιότατα υπάρχει, κύριε συνάδελφε. Την έχετε παρακολουθήσει κι εσείς επανειλημμένα.</w:t>
      </w:r>
    </w:p>
    <w:p w14:paraId="79D81E6F" w14:textId="77777777" w:rsidR="000B3B5D" w:rsidRDefault="00B24788">
      <w:pPr>
        <w:spacing w:line="600" w:lineRule="auto"/>
        <w:ind w:firstLine="720"/>
        <w:jc w:val="both"/>
        <w:rPr>
          <w:rFonts w:eastAsia="Times New Roman"/>
          <w:szCs w:val="24"/>
        </w:rPr>
      </w:pPr>
      <w:r>
        <w:rPr>
          <w:rFonts w:eastAsia="Times New Roman"/>
          <w:szCs w:val="24"/>
        </w:rPr>
        <w:t>Κύριε Πρόεδρε, ευχαριστώ που μου δίνετε τον λόγο.</w:t>
      </w:r>
    </w:p>
    <w:p w14:paraId="79D81E70" w14:textId="77777777" w:rsidR="000B3B5D" w:rsidRDefault="00B24788">
      <w:pPr>
        <w:spacing w:line="600" w:lineRule="auto"/>
        <w:ind w:firstLine="720"/>
        <w:jc w:val="both"/>
        <w:rPr>
          <w:rFonts w:eastAsia="Times New Roman"/>
          <w:szCs w:val="24"/>
        </w:rPr>
      </w:pPr>
      <w:r>
        <w:rPr>
          <w:rFonts w:eastAsia="Times New Roman"/>
          <w:szCs w:val="24"/>
        </w:rPr>
        <w:t xml:space="preserve">Ήθελα να </w:t>
      </w:r>
      <w:r>
        <w:rPr>
          <w:rFonts w:eastAsia="Times New Roman"/>
          <w:szCs w:val="24"/>
        </w:rPr>
        <w:t>απευθύνω στην κυρία Υπουργό ένα ερώτημα</w:t>
      </w:r>
      <w:r>
        <w:rPr>
          <w:rFonts w:eastAsia="Times New Roman"/>
          <w:szCs w:val="24"/>
        </w:rPr>
        <w:t>,</w:t>
      </w:r>
      <w:r>
        <w:rPr>
          <w:rFonts w:eastAsia="Times New Roman"/>
          <w:szCs w:val="24"/>
        </w:rPr>
        <w:t xml:space="preserve"> που έχει απευθύνει ο κ. </w:t>
      </w:r>
      <w:proofErr w:type="spellStart"/>
      <w:r>
        <w:rPr>
          <w:rFonts w:eastAsia="Times New Roman"/>
          <w:szCs w:val="24"/>
        </w:rPr>
        <w:t>Αρβανιτίδης</w:t>
      </w:r>
      <w:proofErr w:type="spellEnd"/>
      <w:r>
        <w:rPr>
          <w:rFonts w:eastAsia="Times New Roman"/>
          <w:szCs w:val="24"/>
        </w:rPr>
        <w:t xml:space="preserve"> στην </w:t>
      </w:r>
      <w:r>
        <w:rPr>
          <w:rFonts w:eastAsia="Times New Roman"/>
          <w:szCs w:val="24"/>
        </w:rPr>
        <w:t>ε</w:t>
      </w:r>
      <w:r>
        <w:rPr>
          <w:rFonts w:eastAsia="Times New Roman"/>
          <w:szCs w:val="24"/>
        </w:rPr>
        <w:t>πιτροπή, αλλά απάντηση δεν πήραμε. Δεν αλλοιώνει αυτό το τελικό προϊόν της δικής μας στάσης, εμείς θα ψηφίσουμε. Και γνωρίζουμε πάρα πολύ καλά ποιες είναι οι αρμοδιότητες τη</w:t>
      </w:r>
      <w:r>
        <w:rPr>
          <w:rFonts w:eastAsia="Times New Roman"/>
          <w:szCs w:val="24"/>
        </w:rPr>
        <w:t>ς Κυβέρνησης, όταν προωθεί την κύρωση ενός τέτοιου κειμένου.</w:t>
      </w:r>
    </w:p>
    <w:p w14:paraId="79D81E71" w14:textId="77777777" w:rsidR="000B3B5D" w:rsidRDefault="00B24788">
      <w:pPr>
        <w:spacing w:line="600" w:lineRule="auto"/>
        <w:ind w:firstLine="720"/>
        <w:jc w:val="both"/>
        <w:rPr>
          <w:rFonts w:eastAsia="Times New Roman"/>
          <w:szCs w:val="24"/>
        </w:rPr>
      </w:pPr>
      <w:r>
        <w:rPr>
          <w:rFonts w:eastAsia="Times New Roman"/>
          <w:szCs w:val="24"/>
        </w:rPr>
        <w:t xml:space="preserve">Σας είχε ρωτήσει, όμως, ο κ. </w:t>
      </w:r>
      <w:proofErr w:type="spellStart"/>
      <w:r>
        <w:rPr>
          <w:rFonts w:eastAsia="Times New Roman"/>
          <w:szCs w:val="24"/>
        </w:rPr>
        <w:t>Αρβανιτίδης</w:t>
      </w:r>
      <w:proofErr w:type="spellEnd"/>
      <w:r>
        <w:rPr>
          <w:rFonts w:eastAsia="Times New Roman"/>
          <w:szCs w:val="24"/>
        </w:rPr>
        <w:t xml:space="preserve">, επειδή από το Γενικό Λογιστήριο δεν είχαμε πάρει κάποια εικόνα, εάν οι ρυθμίσεις του κειμένου που κυρώνουμε, που θέλουν ένα προϊόν, όταν </w:t>
      </w:r>
      <w:r>
        <w:rPr>
          <w:rFonts w:eastAsia="Times New Roman"/>
          <w:szCs w:val="24"/>
        </w:rPr>
        <w:lastRenderedPageBreak/>
        <w:t>εκτελωνίζεται εδ</w:t>
      </w:r>
      <w:r>
        <w:rPr>
          <w:rFonts w:eastAsia="Times New Roman"/>
          <w:szCs w:val="24"/>
        </w:rPr>
        <w:t xml:space="preserve">ώ, αλλά έχει προορισμό άλλο κράτος-μέλος της Ευρωπαϊκής Ένωσης, τα τέλη </w:t>
      </w:r>
      <w:r>
        <w:rPr>
          <w:rFonts w:eastAsia="Times New Roman"/>
          <w:szCs w:val="24"/>
        </w:rPr>
        <w:t>θ</w:t>
      </w:r>
      <w:r>
        <w:rPr>
          <w:rFonts w:eastAsia="Times New Roman"/>
          <w:szCs w:val="24"/>
        </w:rPr>
        <w:t>α καταμερίζονται σε 50% εδώ, 50% στο κράτος προορισμού</w:t>
      </w:r>
      <w:r>
        <w:rPr>
          <w:rFonts w:eastAsia="Times New Roman"/>
          <w:szCs w:val="24"/>
        </w:rPr>
        <w:t>. Ν</w:t>
      </w:r>
      <w:r>
        <w:rPr>
          <w:rFonts w:eastAsia="Times New Roman"/>
          <w:szCs w:val="24"/>
        </w:rPr>
        <w:t>α μας πείτε, εν συγκρίσει με το σήμερα, ποιες θα είναι οι πιθανές απώλειες του ελληνικού δημοσίου σε αυτήν την κρίσιμη περίοδο</w:t>
      </w:r>
      <w:r>
        <w:rPr>
          <w:rFonts w:eastAsia="Times New Roman"/>
          <w:szCs w:val="24"/>
        </w:rPr>
        <w:t xml:space="preserve"> ή εάν δεν θα υπάρχουν καθόλου απώλειες. Αυτό ο κύριος συνάδελφος το αξιολόγησε ως πολύ σημαντικό και πράγματι</w:t>
      </w:r>
      <w:r>
        <w:rPr>
          <w:rFonts w:eastAsia="Times New Roman"/>
          <w:szCs w:val="24"/>
        </w:rPr>
        <w:t>,</w:t>
      </w:r>
      <w:r>
        <w:rPr>
          <w:rFonts w:eastAsia="Times New Roman"/>
          <w:szCs w:val="24"/>
        </w:rPr>
        <w:t xml:space="preserve"> έτσι είναι. Με κοινή λογική, αν κανείς το δει, αυτό το συμπέρασμα θα βγάλει.</w:t>
      </w:r>
    </w:p>
    <w:p w14:paraId="79D81E72"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Ωραία, κύριε Λοβέρδο.</w:t>
      </w:r>
    </w:p>
    <w:p w14:paraId="79D81E73" w14:textId="77777777" w:rsidR="000B3B5D" w:rsidRDefault="00B24788">
      <w:pPr>
        <w:spacing w:line="600" w:lineRule="auto"/>
        <w:ind w:firstLine="720"/>
        <w:jc w:val="both"/>
        <w:rPr>
          <w:rFonts w:eastAsia="Times New Roman"/>
          <w:szCs w:val="24"/>
        </w:rPr>
      </w:pPr>
      <w:r>
        <w:rPr>
          <w:rFonts w:eastAsia="Times New Roman"/>
          <w:b/>
          <w:szCs w:val="24"/>
        </w:rPr>
        <w:t>ΑΝΔΡΕΑΣ ΛΟΒΕ</w:t>
      </w:r>
      <w:r>
        <w:rPr>
          <w:rFonts w:eastAsia="Times New Roman"/>
          <w:b/>
          <w:szCs w:val="24"/>
        </w:rPr>
        <w:t>ΡΔΟΣ:</w:t>
      </w:r>
      <w:r>
        <w:rPr>
          <w:rFonts w:eastAsia="Times New Roman"/>
          <w:szCs w:val="24"/>
        </w:rPr>
        <w:t xml:space="preserve"> Όχι, δεν τελείωσα.</w:t>
      </w:r>
    </w:p>
    <w:p w14:paraId="79D81E74"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Δεν τελειώσατε;</w:t>
      </w:r>
    </w:p>
    <w:p w14:paraId="79D81E75"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Όχι.</w:t>
      </w:r>
    </w:p>
    <w:p w14:paraId="79D81E76"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Ερώτημα είπατε ότι θα κάνετε.</w:t>
      </w:r>
    </w:p>
    <w:p w14:paraId="79D81E77"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Όχι, είπα ότι θέλω να κάνω μια συγκεκριμένη παρέμβαση.</w:t>
      </w:r>
    </w:p>
    <w:p w14:paraId="79D81E78" w14:textId="77777777" w:rsidR="000B3B5D" w:rsidRDefault="00B24788">
      <w:pPr>
        <w:spacing w:line="600" w:lineRule="auto"/>
        <w:ind w:firstLine="720"/>
        <w:jc w:val="both"/>
        <w:rPr>
          <w:rFonts w:eastAsia="Times New Roman"/>
          <w:szCs w:val="24"/>
        </w:rPr>
      </w:pPr>
      <w:r>
        <w:rPr>
          <w:rFonts w:eastAsia="Times New Roman"/>
          <w:szCs w:val="24"/>
        </w:rPr>
        <w:lastRenderedPageBreak/>
        <w:t xml:space="preserve">Το δεύτερο θέμα μου, </w:t>
      </w:r>
      <w:r>
        <w:rPr>
          <w:rFonts w:eastAsia="Times New Roman"/>
          <w:szCs w:val="24"/>
        </w:rPr>
        <w:t>κύριε Πρόεδρε -και ζητώ εδώ κατανόηση, όχι ανοχή- το έθεσα και εχθές στην Επιτροπή Κοινωνικών Υποθέσεων. Αφορά μια παρέμβαση του Πρωθυπουργού την Παρασκευή εδώ, απαντώντας σε κάποιον συνάδελφο, όχι στην Δημοκρατική Συμπαράταξη…</w:t>
      </w:r>
    </w:p>
    <w:p w14:paraId="79D81E79" w14:textId="77777777" w:rsidR="000B3B5D" w:rsidRDefault="00B24788">
      <w:pPr>
        <w:spacing w:line="600" w:lineRule="auto"/>
        <w:ind w:firstLine="720"/>
        <w:jc w:val="both"/>
        <w:rPr>
          <w:rFonts w:eastAsia="Times New Roman"/>
          <w:szCs w:val="24"/>
        </w:rPr>
      </w:pPr>
      <w:r>
        <w:rPr>
          <w:rFonts w:eastAsia="Times New Roman"/>
          <w:b/>
          <w:szCs w:val="24"/>
        </w:rPr>
        <w:t>ΠΡΟΕΔΡΕΥΩΝ (Γεώργιος Βαρεμέν</w:t>
      </w:r>
      <w:r>
        <w:rPr>
          <w:rFonts w:eastAsia="Times New Roman"/>
          <w:b/>
          <w:szCs w:val="24"/>
        </w:rPr>
        <w:t xml:space="preserve">ος): </w:t>
      </w:r>
      <w:r>
        <w:rPr>
          <w:rFonts w:eastAsia="Times New Roman"/>
          <w:szCs w:val="24"/>
        </w:rPr>
        <w:t>Αυτό είναι άσχετο, κύριε Λοβέρδο.</w:t>
      </w:r>
    </w:p>
    <w:p w14:paraId="79D81E7A"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Γιατί;</w:t>
      </w:r>
    </w:p>
    <w:p w14:paraId="79D81E7B"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Η κατανόηση έχει και τα όριά της.</w:t>
      </w:r>
    </w:p>
    <w:p w14:paraId="79D81E7C"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με αφήνετε να μιλήσω; Οι Κοινοβουλευτικοί Εκπρόσωποι παίρνουμε τον λόγο. Όπως ξέρετε πολύ καλά εκ του Κ</w:t>
      </w:r>
      <w:r>
        <w:rPr>
          <w:rFonts w:eastAsia="Times New Roman"/>
          <w:szCs w:val="24"/>
        </w:rPr>
        <w:t>ανονισμού, δεν τοποθετούμεθα μόνο για το νομοσχέδιο.</w:t>
      </w:r>
    </w:p>
    <w:p w14:paraId="79D81E7D"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Ωραία. Σας έδωσα τον λόγο. Κάνατε το ερώτημα. Σας παρακαλώ πολύ.</w:t>
      </w:r>
    </w:p>
    <w:p w14:paraId="79D81E7E" w14:textId="77777777" w:rsidR="000B3B5D" w:rsidRDefault="00B24788">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Θέλω να κάνω μια γενίκευση για θέμα πολιτικού </w:t>
      </w:r>
      <w:r>
        <w:rPr>
          <w:rFonts w:eastAsia="Times New Roman"/>
          <w:szCs w:val="24"/>
        </w:rPr>
        <w:t>ενδιαφέροντος,</w:t>
      </w:r>
      <w:r>
        <w:rPr>
          <w:rFonts w:eastAsia="Times New Roman"/>
          <w:szCs w:val="24"/>
        </w:rPr>
        <w:t xml:space="preserve"> </w:t>
      </w:r>
      <w:r>
        <w:rPr>
          <w:rFonts w:eastAsia="Times New Roman"/>
          <w:szCs w:val="24"/>
        </w:rPr>
        <w:t>πολύ σοβαρού, που τρέχει τ</w:t>
      </w:r>
      <w:r>
        <w:rPr>
          <w:rFonts w:eastAsia="Times New Roman"/>
          <w:szCs w:val="24"/>
        </w:rPr>
        <w:t>ις μέρες που ζούμε.</w:t>
      </w:r>
    </w:p>
    <w:p w14:paraId="79D81E7F"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Εντάξει.</w:t>
      </w:r>
    </w:p>
    <w:p w14:paraId="79D81E80" w14:textId="77777777" w:rsidR="000B3B5D" w:rsidRDefault="00B24788">
      <w:pPr>
        <w:spacing w:line="600" w:lineRule="auto"/>
        <w:ind w:firstLine="720"/>
        <w:jc w:val="both"/>
        <w:rPr>
          <w:rFonts w:eastAsia="Times New Roman"/>
          <w:b/>
          <w:szCs w:val="24"/>
        </w:rPr>
      </w:pPr>
      <w:r>
        <w:rPr>
          <w:rFonts w:eastAsia="Times New Roman"/>
          <w:b/>
          <w:szCs w:val="24"/>
        </w:rPr>
        <w:t>ΝΙΚΟΛΑΟΣ ΔΕΝΔΙΑΣ:</w:t>
      </w:r>
      <w:r>
        <w:rPr>
          <w:rFonts w:eastAsia="Times New Roman"/>
          <w:szCs w:val="24"/>
        </w:rPr>
        <w:t xml:space="preserve"> Τότε, κύριε Πρόεδρε, θα κάνουμε τον κύκλο.</w:t>
      </w:r>
    </w:p>
    <w:p w14:paraId="79D81E81"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Εγώ λέω, κύριε Λοβέρδο, όχι. Σας παρακαλώ πολύ.</w:t>
      </w:r>
    </w:p>
    <w:p w14:paraId="79D81E82"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Παρακαλώ, να ολοκληρώσω.</w:t>
      </w:r>
    </w:p>
    <w:p w14:paraId="79D81E83" w14:textId="77777777" w:rsidR="000B3B5D" w:rsidRDefault="00B24788">
      <w:pPr>
        <w:spacing w:line="600" w:lineRule="auto"/>
        <w:ind w:firstLine="720"/>
        <w:jc w:val="both"/>
        <w:rPr>
          <w:rFonts w:eastAsia="Times New Roman"/>
          <w:szCs w:val="24"/>
        </w:rPr>
      </w:pPr>
      <w:r>
        <w:rPr>
          <w:rFonts w:eastAsia="Times New Roman"/>
          <w:b/>
          <w:szCs w:val="24"/>
        </w:rPr>
        <w:t>ΠΡΟΕΔΡΕΥΩ</w:t>
      </w:r>
      <w:r>
        <w:rPr>
          <w:rFonts w:eastAsia="Times New Roman"/>
          <w:b/>
          <w:szCs w:val="24"/>
        </w:rPr>
        <w:t xml:space="preserve">Ν (Γεώργιος Βαρεμένος): </w:t>
      </w:r>
      <w:r>
        <w:rPr>
          <w:rFonts w:eastAsia="Times New Roman"/>
          <w:szCs w:val="24"/>
        </w:rPr>
        <w:t>Κάνατε το ερώτημα.</w:t>
      </w:r>
    </w:p>
    <w:p w14:paraId="79D81E84" w14:textId="77777777" w:rsidR="000B3B5D" w:rsidRDefault="00B24788">
      <w:pPr>
        <w:spacing w:line="600" w:lineRule="auto"/>
        <w:ind w:firstLine="720"/>
        <w:jc w:val="both"/>
        <w:rPr>
          <w:rFonts w:eastAsia="Times New Roman"/>
          <w:szCs w:val="24"/>
        </w:rPr>
      </w:pPr>
      <w:r>
        <w:rPr>
          <w:rFonts w:eastAsia="Times New Roman"/>
          <w:szCs w:val="24"/>
        </w:rPr>
        <w:t>Η κυρία Υφυπουργός έχει τον λόγο.</w:t>
      </w:r>
    </w:p>
    <w:p w14:paraId="79D81E85"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Όχι, κύριε Πρόεδρε, θέλω να ολοκληρώσω.</w:t>
      </w:r>
    </w:p>
    <w:p w14:paraId="79D81E86"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Παρακαλώ</w:t>
      </w:r>
      <w:r>
        <w:rPr>
          <w:rFonts w:eastAsia="Times New Roman"/>
          <w:szCs w:val="24"/>
        </w:rPr>
        <w:t>!</w:t>
      </w:r>
    </w:p>
    <w:p w14:paraId="79D81E87"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Θέλω να ολοκληρώσω. Έχω το δικαίωμα. Δεν ολοκλήρωσα.</w:t>
      </w:r>
    </w:p>
    <w:p w14:paraId="79D81E88" w14:textId="77777777" w:rsidR="000B3B5D" w:rsidRDefault="00B24788">
      <w:pPr>
        <w:spacing w:line="600" w:lineRule="auto"/>
        <w:ind w:firstLine="720"/>
        <w:jc w:val="both"/>
        <w:rPr>
          <w:rFonts w:eastAsia="Times New Roman"/>
          <w:szCs w:val="24"/>
        </w:rPr>
      </w:pPr>
      <w:r>
        <w:rPr>
          <w:rFonts w:eastAsia="Times New Roman"/>
          <w:b/>
          <w:szCs w:val="24"/>
        </w:rPr>
        <w:lastRenderedPageBreak/>
        <w:t>ΠΡΟΕΔΡΕ</w:t>
      </w:r>
      <w:r>
        <w:rPr>
          <w:rFonts w:eastAsia="Times New Roman"/>
          <w:b/>
          <w:szCs w:val="24"/>
        </w:rPr>
        <w:t xml:space="preserve">ΥΩΝ (Γεώργιος Βαρεμένος): </w:t>
      </w:r>
      <w:r>
        <w:rPr>
          <w:rFonts w:eastAsia="Times New Roman"/>
          <w:szCs w:val="24"/>
        </w:rPr>
        <w:t>Ολοκληρώστε.</w:t>
      </w:r>
    </w:p>
    <w:p w14:paraId="79D81E89"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Έλεγα, λοιπόν, ότι την Παρασκευή, απαντώντας ο Πρωθυπουργός σε συνάδελφο, του ανέφερε –αναφέρομαι, κυρίες και κύριοι Βουλευτές στο θέμα του ΔΟΛ- για…</w:t>
      </w:r>
    </w:p>
    <w:p w14:paraId="79D81E8A"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Λοβέρδο, </w:t>
      </w:r>
      <w:r>
        <w:rPr>
          <w:rFonts w:eastAsia="Times New Roman"/>
          <w:szCs w:val="24"/>
        </w:rPr>
        <w:t>σας παρακαλώ πάρα πολύ. Γνωρίζετε πολύ καλά τι επιτρέπεται και τι δεν επιτρέπεται.</w:t>
      </w:r>
    </w:p>
    <w:p w14:paraId="79D81E8B"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Γιατί το κάνετε αυτό; Θα είχα τελειώσει.</w:t>
      </w:r>
    </w:p>
    <w:p w14:paraId="79D81E8C"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Σε ποιον απευθύνετε το ερώτημα αυτό;</w:t>
      </w:r>
    </w:p>
    <w:p w14:paraId="79D81E8D"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Απευθύνομαι στην Κυβέρνηση</w:t>
      </w:r>
      <w:r>
        <w:rPr>
          <w:rFonts w:eastAsia="Times New Roman"/>
          <w:szCs w:val="24"/>
        </w:rPr>
        <w:t>.</w:t>
      </w:r>
    </w:p>
    <w:p w14:paraId="79D81E8E"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Γιατί το κάνω εγώ ή γιατί το κάνετε εσείς;</w:t>
      </w:r>
    </w:p>
    <w:p w14:paraId="79D81E8F"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Εγώ έχω δικαίωμα. Ασκώ το δικαίωμά μου.</w:t>
      </w:r>
    </w:p>
    <w:p w14:paraId="79D81E90" w14:textId="77777777" w:rsidR="000B3B5D" w:rsidRDefault="00B24788">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Δεν έχετε δικαίωμα.</w:t>
      </w:r>
    </w:p>
    <w:p w14:paraId="79D81E91"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Βεβαίως και έχω, κατά την οικονομία των εργασιών </w:t>
      </w:r>
      <w:r>
        <w:rPr>
          <w:rFonts w:eastAsia="Times New Roman"/>
          <w:szCs w:val="24"/>
        </w:rPr>
        <w:t>των συγκεκριμένων άρθρων του Κανονισμού, όπως διαμορφώθηκε μέσα στους μήνες ΣΥΡΙΖΑ.</w:t>
      </w:r>
    </w:p>
    <w:p w14:paraId="79D81E92"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Σας παρακαλώ πάρα πολύ.</w:t>
      </w:r>
    </w:p>
    <w:p w14:paraId="79D81E93"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Τι με παρακαλείτε;</w:t>
      </w:r>
    </w:p>
    <w:p w14:paraId="79D81E94"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Να τελειώσετε. Αυτό σας λέω.</w:t>
      </w:r>
    </w:p>
    <w:p w14:paraId="79D81E95" w14:textId="77777777" w:rsidR="000B3B5D" w:rsidRDefault="00B24788">
      <w:pPr>
        <w:tabs>
          <w:tab w:val="center" w:pos="4753"/>
        </w:tabs>
        <w:spacing w:line="600" w:lineRule="auto"/>
        <w:ind w:firstLine="720"/>
        <w:jc w:val="both"/>
        <w:rPr>
          <w:rFonts w:eastAsia="Times New Roman"/>
          <w:szCs w:val="24"/>
        </w:rPr>
      </w:pPr>
      <w:r>
        <w:rPr>
          <w:rFonts w:eastAsia="Times New Roman"/>
          <w:b/>
          <w:szCs w:val="24"/>
        </w:rPr>
        <w:t xml:space="preserve">ΑΝΔΡΕΑΣ </w:t>
      </w:r>
      <w:r>
        <w:rPr>
          <w:rFonts w:eastAsia="Times New Roman"/>
          <w:b/>
          <w:szCs w:val="24"/>
        </w:rPr>
        <w:t>ΛΟΒΕΡΔΟΣ:</w:t>
      </w:r>
      <w:r>
        <w:rPr>
          <w:rFonts w:eastAsia="Times New Roman"/>
          <w:szCs w:val="24"/>
        </w:rPr>
        <w:t xml:space="preserve"> Θα ολοκληρώσω τη σκέψη μου, ειδάλλως αφαιρέστε μου τον λόγο. Είναι πολύ απλό να το κάνετε, αλλά αναλογιστείτε τι κάνετε. Βουλευτής, Κοινοβουλευτικός Εκπρόσωπος της Αντιπολίτευσης, κάνει πολιτική γενίκευση, απευθυνόμενος σε αρμόδια Υπουργό. Γιατί </w:t>
      </w:r>
      <w:r>
        <w:rPr>
          <w:rFonts w:eastAsia="Times New Roman"/>
          <w:szCs w:val="24"/>
        </w:rPr>
        <w:t>μου κόβετε τον λόγο;</w:t>
      </w:r>
    </w:p>
    <w:p w14:paraId="79D81E96"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Μου είπατε να σας δώσω τον λόγο, για να κάνετε κάποιο ερώτημα στην κυρία Υφυπουργό.</w:t>
      </w:r>
    </w:p>
    <w:p w14:paraId="79D81E97" w14:textId="77777777" w:rsidR="000B3B5D" w:rsidRDefault="00B24788">
      <w:pPr>
        <w:spacing w:line="600" w:lineRule="auto"/>
        <w:ind w:firstLine="720"/>
        <w:jc w:val="both"/>
        <w:rPr>
          <w:rFonts w:eastAsia="Times New Roman"/>
          <w:b/>
          <w:szCs w:val="24"/>
        </w:rPr>
      </w:pPr>
      <w:r>
        <w:rPr>
          <w:rFonts w:eastAsia="Times New Roman"/>
          <w:b/>
          <w:szCs w:val="24"/>
        </w:rPr>
        <w:lastRenderedPageBreak/>
        <w:t>ΑΝΔΡΕΑΣ ΛΟΒΕΡΔΟΣ:</w:t>
      </w:r>
      <w:r>
        <w:rPr>
          <w:rFonts w:eastAsia="Times New Roman"/>
          <w:szCs w:val="24"/>
        </w:rPr>
        <w:t xml:space="preserve"> Σας είπα ότι θέλω να κάνω παρέμβαση.</w:t>
      </w:r>
    </w:p>
    <w:p w14:paraId="79D81E98"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Κατά παρέκκλιση σας έδωσα τον </w:t>
      </w:r>
      <w:r>
        <w:rPr>
          <w:rFonts w:eastAsia="Times New Roman"/>
          <w:szCs w:val="24"/>
        </w:rPr>
        <w:t>λόγο.</w:t>
      </w:r>
    </w:p>
    <w:p w14:paraId="79D81E99"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Έκανα ένα ερώτημα. Ασκώ κριτική στην Κυβέρνηση και είναι στο χέρι της να απαντήσει ή όχι. Να μην απαντήσει. Αν θεωρείτε βάρος που είστε εδώ σήμερα και διαμαρτύρεστε, να μας το πείτε. Όμως, εδώ, όταν ανοίγει η Ολομέλεια, κρίσιμα θέμα</w:t>
      </w:r>
      <w:r>
        <w:rPr>
          <w:rFonts w:eastAsia="Times New Roman"/>
          <w:szCs w:val="24"/>
        </w:rPr>
        <w:t>τα που ο Πρωθυπουργός έθεσε</w:t>
      </w:r>
      <w:r>
        <w:rPr>
          <w:rFonts w:eastAsia="Times New Roman"/>
          <w:szCs w:val="24"/>
        </w:rPr>
        <w:t>,</w:t>
      </w:r>
      <w:r>
        <w:rPr>
          <w:rFonts w:eastAsia="Times New Roman"/>
          <w:szCs w:val="24"/>
        </w:rPr>
        <w:t xml:space="preserve"> δεν θα μένουν στον αέρα.</w:t>
      </w:r>
    </w:p>
    <w:p w14:paraId="79D81E9A" w14:textId="77777777" w:rsidR="000B3B5D" w:rsidRDefault="00B24788">
      <w:pPr>
        <w:spacing w:line="600" w:lineRule="auto"/>
        <w:ind w:firstLine="720"/>
        <w:jc w:val="both"/>
        <w:rPr>
          <w:rFonts w:eastAsia="Times New Roman"/>
          <w:szCs w:val="24"/>
        </w:rPr>
      </w:pPr>
      <w:r>
        <w:rPr>
          <w:rFonts w:eastAsia="Times New Roman"/>
          <w:szCs w:val="24"/>
        </w:rPr>
        <w:t>Λοιπόν, έλεγα, κύριε Πρόεδρε, ότι απαντώντας σε ερώτηση Βουλευτή</w:t>
      </w:r>
      <w:r>
        <w:rPr>
          <w:rFonts w:eastAsia="Times New Roman"/>
          <w:szCs w:val="24"/>
        </w:rPr>
        <w:t>,</w:t>
      </w:r>
      <w:r>
        <w:rPr>
          <w:rFonts w:eastAsia="Times New Roman"/>
          <w:szCs w:val="24"/>
        </w:rPr>
        <w:t xml:space="preserve"> ο κύριος Πρωθυπουργός είπε ότι δεν μπορεί η Κυβέρνηση να παρακολουθήσει την πρότασή μας –δική μας πρόταση- για να δώσουμε μια ολιγοήμερη</w:t>
      </w:r>
      <w:r>
        <w:rPr>
          <w:rFonts w:eastAsia="Times New Roman"/>
          <w:szCs w:val="24"/>
        </w:rPr>
        <w:t xml:space="preserve"> δυνατότητα να ανοίξει λογαριασμός από κάποια τράπεζα για τους εργαζομένους του ΔΟΛ, για λειτουργικές ανάγκες, μεροκάματά τους και χαρτί</w:t>
      </w:r>
      <w:r>
        <w:rPr>
          <w:rFonts w:eastAsia="Times New Roman"/>
          <w:szCs w:val="24"/>
        </w:rPr>
        <w:t>,</w:t>
      </w:r>
      <w:r>
        <w:rPr>
          <w:rFonts w:eastAsia="Times New Roman"/>
          <w:szCs w:val="24"/>
        </w:rPr>
        <w:t xml:space="preserve"> για να κυκλοφορήσει η εφημερίδα, διότι, όπως είπε, υπάρχει αμετάκλητη απόφαση του </w:t>
      </w:r>
      <w:r>
        <w:rPr>
          <w:rFonts w:eastAsia="Times New Roman"/>
          <w:szCs w:val="24"/>
        </w:rPr>
        <w:t>δ</w:t>
      </w:r>
      <w:r>
        <w:rPr>
          <w:rFonts w:eastAsia="Times New Roman"/>
          <w:szCs w:val="24"/>
        </w:rPr>
        <w:t>ικαστηρίου. Χθες, όμως, αρμόδιο δικ</w:t>
      </w:r>
      <w:r>
        <w:rPr>
          <w:rFonts w:eastAsia="Times New Roman"/>
          <w:szCs w:val="24"/>
        </w:rPr>
        <w:t>αστή</w:t>
      </w:r>
      <w:r>
        <w:rPr>
          <w:rFonts w:eastAsia="Times New Roman"/>
          <w:szCs w:val="24"/>
        </w:rPr>
        <w:lastRenderedPageBreak/>
        <w:t>ριο, ασκώντας αναθεωρητικό έργο, έκρινε ότι πρέπει να ξεμπλοκαριστεί συγκεκριμένος λογαριασμός, να αποδεσμευτεί, και έτσι η εφημερίδα ξαναλειτουργεί.</w:t>
      </w:r>
    </w:p>
    <w:p w14:paraId="79D81E9B" w14:textId="77777777" w:rsidR="000B3B5D" w:rsidRDefault="00B24788">
      <w:pPr>
        <w:spacing w:line="600" w:lineRule="auto"/>
        <w:ind w:firstLine="720"/>
        <w:jc w:val="both"/>
        <w:rPr>
          <w:rFonts w:eastAsia="Times New Roman"/>
          <w:szCs w:val="24"/>
        </w:rPr>
      </w:pPr>
      <w:proofErr w:type="spellStart"/>
      <w:r>
        <w:rPr>
          <w:rFonts w:eastAsia="Times New Roman"/>
          <w:szCs w:val="24"/>
        </w:rPr>
        <w:t>Εμέμφθη</w:t>
      </w:r>
      <w:proofErr w:type="spellEnd"/>
      <w:r>
        <w:rPr>
          <w:rFonts w:eastAsia="Times New Roman"/>
          <w:szCs w:val="24"/>
        </w:rPr>
        <w:t xml:space="preserve"> δε</w:t>
      </w:r>
      <w:r>
        <w:rPr>
          <w:rFonts w:eastAsia="Times New Roman"/>
          <w:szCs w:val="24"/>
        </w:rPr>
        <w:t>,</w:t>
      </w:r>
      <w:r>
        <w:rPr>
          <w:rFonts w:eastAsia="Times New Roman"/>
          <w:szCs w:val="24"/>
        </w:rPr>
        <w:t xml:space="preserve"> την Αντιπολίτευση ότι είχε κάνει, λέει, μια πρόταση ο ίδιος κι εμείς δεν είχαμε ανταποκριθ</w:t>
      </w:r>
      <w:r>
        <w:rPr>
          <w:rFonts w:eastAsia="Times New Roman"/>
          <w:szCs w:val="24"/>
        </w:rPr>
        <w:t>εί. Εμείς είχαμε ανταποκριθεί. Επί δεκαπέντε μέρες καταθέταμε τις προτάσεις μας στον Πρόεδρο της Βουλής και εμβρόντητοι ακούσαμε τον Πρωθυπουργό να ψεύδεται ακόμη μια φορά στην Αίθουσα αυτή.</w:t>
      </w:r>
    </w:p>
    <w:p w14:paraId="79D81E9C" w14:textId="77777777" w:rsidR="000B3B5D" w:rsidRDefault="00B24788">
      <w:pPr>
        <w:spacing w:line="600" w:lineRule="auto"/>
        <w:ind w:firstLine="720"/>
        <w:jc w:val="both"/>
        <w:rPr>
          <w:rFonts w:eastAsia="Times New Roman"/>
          <w:szCs w:val="24"/>
        </w:rPr>
      </w:pPr>
      <w:r>
        <w:rPr>
          <w:rFonts w:eastAsia="Times New Roman"/>
          <w:szCs w:val="24"/>
        </w:rPr>
        <w:t>Κυρία Υπουργέ, τώρα πια δεν μας χρειάζονται οι εργαζόμενοι.</w:t>
      </w:r>
    </w:p>
    <w:p w14:paraId="79D81E9D" w14:textId="77777777" w:rsidR="000B3B5D" w:rsidRDefault="00B24788">
      <w:pPr>
        <w:spacing w:line="600" w:lineRule="auto"/>
        <w:ind w:firstLine="720"/>
        <w:jc w:val="both"/>
        <w:rPr>
          <w:rFonts w:eastAsia="Times New Roman"/>
          <w:szCs w:val="24"/>
        </w:rPr>
      </w:pPr>
      <w:r>
        <w:rPr>
          <w:rFonts w:eastAsia="Times New Roman"/>
          <w:b/>
          <w:szCs w:val="24"/>
        </w:rPr>
        <w:t>ΠΡΟΕΔ</w:t>
      </w:r>
      <w:r>
        <w:rPr>
          <w:rFonts w:eastAsia="Times New Roman"/>
          <w:b/>
          <w:szCs w:val="24"/>
        </w:rPr>
        <w:t>ΡΕΥΩΝ (Γεώργιος Βαρεμένος):</w:t>
      </w:r>
      <w:r>
        <w:rPr>
          <w:rFonts w:eastAsia="Times New Roman"/>
          <w:szCs w:val="24"/>
        </w:rPr>
        <w:t xml:space="preserve"> Εντάξει, κύριε Λοβέρδο.</w:t>
      </w:r>
    </w:p>
    <w:p w14:paraId="79D81E9E"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Μέχρι τις 3 Μαρτίου…</w:t>
      </w:r>
    </w:p>
    <w:p w14:paraId="79D81E9F" w14:textId="77777777" w:rsidR="000B3B5D" w:rsidRDefault="00B24788">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Λοβέρδο…</w:t>
      </w:r>
    </w:p>
    <w:p w14:paraId="79D81EA0"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Αφήστε με.</w:t>
      </w:r>
    </w:p>
    <w:p w14:paraId="79D81EA1" w14:textId="77777777" w:rsidR="000B3B5D" w:rsidRDefault="00B24788">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Σας παρακαλώ πολύ! Σας παρακαλώ πολύ!</w:t>
      </w:r>
    </w:p>
    <w:p w14:paraId="79D81EA2" w14:textId="77777777" w:rsidR="000B3B5D" w:rsidRDefault="00B24788">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Μέχρι τις 3 Μαρτίου οι εφημερίδες μπορούν να λειτουργήσουν κανονικά. </w:t>
      </w:r>
    </w:p>
    <w:p w14:paraId="79D81EA3" w14:textId="77777777" w:rsidR="000B3B5D" w:rsidRDefault="00B24788">
      <w:pPr>
        <w:spacing w:line="600" w:lineRule="auto"/>
        <w:ind w:firstLine="720"/>
        <w:jc w:val="both"/>
        <w:rPr>
          <w:rFonts w:eastAsia="Times New Roman"/>
          <w:szCs w:val="24"/>
        </w:rPr>
      </w:pPr>
      <w:r>
        <w:rPr>
          <w:rFonts w:eastAsia="Times New Roman"/>
          <w:szCs w:val="24"/>
        </w:rPr>
        <w:t>Έχετε να μας πείτε κάτι για τα ψεύδη του Πρωθυπουργού, κυρία Υπουργέ;</w:t>
      </w:r>
    </w:p>
    <w:p w14:paraId="79D81EA4" w14:textId="77777777" w:rsidR="000B3B5D" w:rsidRDefault="00B24788">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Κυρία Υφυπουργέ, για το θέμα της αρμοδιότητάς σας, απαντήστε, αν θέλετε.</w:t>
      </w:r>
    </w:p>
    <w:p w14:paraId="79D81EA5" w14:textId="77777777" w:rsidR="000B3B5D" w:rsidRDefault="00B24788">
      <w:pPr>
        <w:spacing w:line="600" w:lineRule="auto"/>
        <w:ind w:firstLine="720"/>
        <w:jc w:val="both"/>
        <w:rPr>
          <w:rFonts w:eastAsia="Times New Roman"/>
          <w:szCs w:val="24"/>
        </w:rPr>
      </w:pPr>
      <w:r>
        <w:rPr>
          <w:rFonts w:eastAsia="Times New Roman"/>
          <w:szCs w:val="24"/>
        </w:rPr>
        <w:t>Έχετε τον</w:t>
      </w:r>
      <w:r>
        <w:rPr>
          <w:rFonts w:eastAsia="Times New Roman"/>
          <w:szCs w:val="24"/>
        </w:rPr>
        <w:t xml:space="preserve"> λόγο.</w:t>
      </w:r>
    </w:p>
    <w:p w14:paraId="79D81EA6" w14:textId="77777777" w:rsidR="000B3B5D" w:rsidRDefault="00B24788">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Κατ’ αρχ</w:t>
      </w:r>
      <w:r>
        <w:rPr>
          <w:rFonts w:eastAsia="Times New Roman"/>
          <w:szCs w:val="24"/>
        </w:rPr>
        <w:t>άς</w:t>
      </w:r>
      <w:r>
        <w:rPr>
          <w:rFonts w:eastAsia="Times New Roman"/>
          <w:szCs w:val="24"/>
        </w:rPr>
        <w:t>, νομίζω ότι ο κ. Λοβέρδος πρέπει να ανακαλέσει για τα «ψεύδη» του Πρωθυπουργού, γιατί πραγματικά στη συγκεκριμένη περίπτωση</w:t>
      </w:r>
      <w:r>
        <w:rPr>
          <w:rFonts w:eastAsia="Times New Roman"/>
          <w:szCs w:val="24"/>
        </w:rPr>
        <w:t>,</w:t>
      </w:r>
      <w:r>
        <w:rPr>
          <w:rFonts w:eastAsia="Times New Roman"/>
          <w:szCs w:val="24"/>
        </w:rPr>
        <w:t xml:space="preserve"> το μόνο που δεν έκανε ο Πρωθυπουργός ήταν να παρέμβει στη δικαιο</w:t>
      </w:r>
      <w:r>
        <w:rPr>
          <w:rFonts w:eastAsia="Times New Roman"/>
          <w:szCs w:val="24"/>
        </w:rPr>
        <w:t xml:space="preserve">σύνη. </w:t>
      </w:r>
    </w:p>
    <w:p w14:paraId="79D81EA7"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Γιατί είπε ότι είναι αμετάκλητη η απόφαση;</w:t>
      </w:r>
    </w:p>
    <w:p w14:paraId="79D81EA8" w14:textId="77777777" w:rsidR="000B3B5D" w:rsidRDefault="00B24788">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Η δικαιοσύνη εξέτασε τα θέματα και αποφάσισε ότι έπρεπε να δοθεί ένας από τους λογαριασμούς στο ΔΟΛ, για να μπορέσουν να συνεχίσουν να εκδί</w:t>
      </w:r>
      <w:r>
        <w:rPr>
          <w:rFonts w:eastAsia="Times New Roman"/>
          <w:szCs w:val="24"/>
        </w:rPr>
        <w:t>δονται οι εφημερίδες.</w:t>
      </w:r>
    </w:p>
    <w:p w14:paraId="79D81EA9" w14:textId="77777777" w:rsidR="000B3B5D" w:rsidRDefault="00B24788">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Γιατί είπε ότι είναι αμετάκλητη η απόφαση;</w:t>
      </w:r>
    </w:p>
    <w:p w14:paraId="79D81EAA" w14:textId="77777777" w:rsidR="000B3B5D" w:rsidRDefault="00B24788">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Σας παρακαλώ, κύριε Λοβέρδο! Δεν έχετε το δικαίωμα να κάνετε κάτι τέτοιο.</w:t>
      </w:r>
    </w:p>
    <w:p w14:paraId="79D81EAB"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Γιατί είπε ότι είναι αμετάκλητη η απόφαση;</w:t>
      </w:r>
    </w:p>
    <w:p w14:paraId="79D81EAC" w14:textId="77777777" w:rsidR="000B3B5D" w:rsidRDefault="00B24788">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Λοβέρδο!</w:t>
      </w:r>
    </w:p>
    <w:p w14:paraId="79D81EAD" w14:textId="77777777" w:rsidR="000B3B5D" w:rsidRDefault="00B24788">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Από εκεί και μετά</w:t>
      </w:r>
      <w:r>
        <w:rPr>
          <w:rFonts w:eastAsia="Times New Roman"/>
          <w:szCs w:val="24"/>
        </w:rPr>
        <w:t>,</w:t>
      </w:r>
      <w:r>
        <w:rPr>
          <w:rFonts w:eastAsia="Times New Roman"/>
          <w:szCs w:val="24"/>
        </w:rPr>
        <w:t xml:space="preserve"> θα μας λέγατε ότι παρεμβαίνουμε στη δικαιοσύνη, αν κάναμε κάτι άλλο. Αφήνουμε τη δικαιοσύνη ελεύ</w:t>
      </w:r>
      <w:r>
        <w:rPr>
          <w:rFonts w:eastAsia="Times New Roman"/>
          <w:szCs w:val="24"/>
        </w:rPr>
        <w:t>θερη να κάνει το έργο της.</w:t>
      </w:r>
    </w:p>
    <w:p w14:paraId="79D81EAE"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Γιατί είπε ότι είναι αμετάκλητη η απόφαση;</w:t>
      </w:r>
    </w:p>
    <w:p w14:paraId="79D81EAF" w14:textId="77777777" w:rsidR="000B3B5D" w:rsidRDefault="00B24788">
      <w:pPr>
        <w:spacing w:line="600" w:lineRule="auto"/>
        <w:ind w:firstLine="720"/>
        <w:jc w:val="both"/>
        <w:rPr>
          <w:rFonts w:eastAsia="Times New Roman"/>
          <w:szCs w:val="24"/>
        </w:rPr>
      </w:pPr>
      <w:r>
        <w:rPr>
          <w:rFonts w:eastAsia="Times New Roman"/>
          <w:b/>
          <w:szCs w:val="24"/>
        </w:rPr>
        <w:lastRenderedPageBreak/>
        <w:t>ΑΙΚΑΤΕΡΙΝΗ ΠΑΠΑΝΑΤΣΙΟΥ (Υφυπουργός Οικονομικών):</w:t>
      </w:r>
      <w:r>
        <w:rPr>
          <w:rFonts w:eastAsia="Times New Roman"/>
          <w:szCs w:val="24"/>
        </w:rPr>
        <w:t xml:space="preserve"> Ακριβώς γι’ αυτόν τον λόγο, έχει δοθεί ένας από τους λογαριασμούς του συγκροτήματος, για να μπορέσουν να συνεχίσουν να </w:t>
      </w:r>
      <w:r>
        <w:rPr>
          <w:rFonts w:eastAsia="Times New Roman"/>
          <w:szCs w:val="24"/>
        </w:rPr>
        <w:t>εκδίδονται τα φύλλα.</w:t>
      </w:r>
    </w:p>
    <w:p w14:paraId="79D81EB0"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Γιατί είπε ότι είναι αμετάκλητη η απόφαση;</w:t>
      </w:r>
    </w:p>
    <w:p w14:paraId="79D81EB1" w14:textId="77777777" w:rsidR="000B3B5D" w:rsidRDefault="00B24788">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Σας παρακαλώ πάρα πολύ, κύριε Λοβέρδο! Υπάρχει και ο κοινοβουλευτικός έλεγχος. Αν θέλετε, μπορείτε να κάνετε ερώτηση, να πάρε</w:t>
      </w:r>
      <w:r>
        <w:rPr>
          <w:rFonts w:eastAsia="Times New Roman"/>
          <w:szCs w:val="24"/>
        </w:rPr>
        <w:t>τε τις απαντήσεις εκεί που πρέπει. Χρησιμοποιήστε τον κοινοβουλευτικό έλεγχο. Έχετε το δικαίωμα, είστε Βουλευτής, μπορείτε να κάνετε τις ερωτήσεις και να πάρετε τις ανάλογες απαντήσεις.</w:t>
      </w:r>
    </w:p>
    <w:p w14:paraId="79D81EB2"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Γιατί είπε ότι είναι αμετάκλητη η απόφαση;</w:t>
      </w:r>
    </w:p>
    <w:p w14:paraId="79D81EB3" w14:textId="77777777" w:rsidR="000B3B5D" w:rsidRDefault="00B24788">
      <w:pPr>
        <w:spacing w:line="600" w:lineRule="auto"/>
        <w:ind w:firstLine="720"/>
        <w:jc w:val="both"/>
        <w:rPr>
          <w:rFonts w:eastAsia="Times New Roman"/>
          <w:szCs w:val="24"/>
        </w:rPr>
      </w:pPr>
      <w:r>
        <w:rPr>
          <w:rFonts w:eastAsia="Times New Roman"/>
          <w:b/>
          <w:szCs w:val="24"/>
        </w:rPr>
        <w:t>ΑΙΚΑΤΕΡΙΝ</w:t>
      </w:r>
      <w:r>
        <w:rPr>
          <w:rFonts w:eastAsia="Times New Roman"/>
          <w:b/>
          <w:szCs w:val="24"/>
        </w:rPr>
        <w:t>Η ΠΑΠΑΝΑΤΣΙΟΥ (Υφυπουργός Οικονομικών):</w:t>
      </w:r>
      <w:r>
        <w:rPr>
          <w:rFonts w:eastAsia="Times New Roman"/>
          <w:szCs w:val="24"/>
        </w:rPr>
        <w:t xml:space="preserve"> Από εκεί και μετά, κάθε φορά έρχεστε και βάζετε θέματα εκτός διαδικασίας.</w:t>
      </w:r>
    </w:p>
    <w:p w14:paraId="79D81EB4"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Τι λέτε;</w:t>
      </w:r>
    </w:p>
    <w:p w14:paraId="79D81EB5" w14:textId="77777777" w:rsidR="000B3B5D" w:rsidRDefault="00B24788">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Κύριε Λοβέρδο, εδώ δεν είναι γήπεδο!</w:t>
      </w:r>
    </w:p>
    <w:p w14:paraId="79D81EB6" w14:textId="77777777" w:rsidR="000B3B5D" w:rsidRDefault="00B24788">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w:t>
      </w:r>
      <w:r>
        <w:rPr>
          <w:rFonts w:eastAsia="Times New Roman"/>
          <w:b/>
          <w:szCs w:val="24"/>
        </w:rPr>
        <w:t>ν):</w:t>
      </w:r>
      <w:r>
        <w:rPr>
          <w:rFonts w:eastAsia="Times New Roman"/>
          <w:szCs w:val="24"/>
        </w:rPr>
        <w:t xml:space="preserve"> Αλλοίμονο! Νομίζω ότι μπορείτε να ασκήσετε τον κοινοβουλευτικό έλεγχο. Όπως και όλοι οι υπόλοιποι Βουλευτές.</w:t>
      </w:r>
    </w:p>
    <w:p w14:paraId="79D81EB7"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Εδώ δεν είναι το σπίτι σας. Είναι η Βουλή.</w:t>
      </w:r>
    </w:p>
    <w:p w14:paraId="79D81EB8" w14:textId="77777777" w:rsidR="000B3B5D" w:rsidRDefault="00B24788">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Λοβέρδο, εδώ δεν είναι γήπεδο!</w:t>
      </w:r>
    </w:p>
    <w:p w14:paraId="79D81EB9" w14:textId="77777777" w:rsidR="000B3B5D" w:rsidRDefault="00B24788">
      <w:pPr>
        <w:spacing w:line="600" w:lineRule="auto"/>
        <w:ind w:firstLine="720"/>
        <w:jc w:val="both"/>
        <w:rPr>
          <w:rFonts w:eastAsia="Times New Roman"/>
          <w:szCs w:val="24"/>
        </w:rPr>
      </w:pPr>
      <w:r>
        <w:rPr>
          <w:rFonts w:eastAsia="Times New Roman"/>
          <w:b/>
          <w:szCs w:val="24"/>
        </w:rPr>
        <w:t>ΑΙΚΑΤΕΡΙΝΗ Π</w:t>
      </w:r>
      <w:r>
        <w:rPr>
          <w:rFonts w:eastAsia="Times New Roman"/>
          <w:b/>
          <w:szCs w:val="24"/>
        </w:rPr>
        <w:t>ΑΠΑΝΑΤΣΙΟΥ (Υφυπουργός Οικονομικών):</w:t>
      </w:r>
      <w:r>
        <w:rPr>
          <w:rFonts w:eastAsia="Times New Roman"/>
          <w:szCs w:val="24"/>
        </w:rPr>
        <w:t xml:space="preserve"> Από εκεί και πέρα</w:t>
      </w:r>
      <w:r>
        <w:rPr>
          <w:rFonts w:eastAsia="Times New Roman"/>
          <w:szCs w:val="24"/>
        </w:rPr>
        <w:t>,</w:t>
      </w:r>
      <w:r>
        <w:rPr>
          <w:rFonts w:eastAsia="Times New Roman"/>
          <w:szCs w:val="24"/>
        </w:rPr>
        <w:t xml:space="preserve"> στο συγκεκριμένο θέμα που έχουμε να εξετάσουμε σήμερα.</w:t>
      </w:r>
    </w:p>
    <w:p w14:paraId="79D81EBA" w14:textId="77777777" w:rsidR="000B3B5D" w:rsidRDefault="00B2478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Νομίζετε ότι ήλθατε για περίπατο εδώ;</w:t>
      </w:r>
    </w:p>
    <w:p w14:paraId="79D81EBB" w14:textId="77777777" w:rsidR="000B3B5D" w:rsidRDefault="00B24788">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Από εκεί και πέρα</w:t>
      </w:r>
      <w:r>
        <w:rPr>
          <w:rFonts w:eastAsia="Times New Roman"/>
          <w:szCs w:val="24"/>
        </w:rPr>
        <w:t>,</w:t>
      </w:r>
      <w:r>
        <w:rPr>
          <w:rFonts w:eastAsia="Times New Roman"/>
          <w:szCs w:val="24"/>
        </w:rPr>
        <w:t xml:space="preserve"> στο συγκεκριμένο θέμα</w:t>
      </w:r>
      <w:r>
        <w:rPr>
          <w:rFonts w:eastAsia="Times New Roman"/>
          <w:szCs w:val="24"/>
        </w:rPr>
        <w:t xml:space="preserve"> που έχουμε σήμερα.</w:t>
      </w:r>
    </w:p>
    <w:p w14:paraId="79D81EBC" w14:textId="77777777" w:rsidR="000B3B5D" w:rsidRDefault="00B24788">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Δεν ακούγετε ο κ. Λοβέρδος. Κλείστε το μικρόφωνο. Δεν ακούγεται!</w:t>
      </w:r>
    </w:p>
    <w:p w14:paraId="79D81EBD" w14:textId="77777777" w:rsidR="000B3B5D" w:rsidRDefault="00B24788">
      <w:pPr>
        <w:spacing w:line="600" w:lineRule="auto"/>
        <w:ind w:firstLine="720"/>
        <w:jc w:val="center"/>
        <w:rPr>
          <w:rFonts w:eastAsia="Times New Roman"/>
          <w:szCs w:val="24"/>
        </w:rPr>
      </w:pPr>
      <w:r>
        <w:rPr>
          <w:rFonts w:eastAsia="Times New Roman"/>
          <w:szCs w:val="24"/>
        </w:rPr>
        <w:t>(Θόρυβος στην Αίθουσα)</w:t>
      </w:r>
    </w:p>
    <w:p w14:paraId="79D81EBE" w14:textId="77777777" w:rsidR="000B3B5D" w:rsidRDefault="00B24788">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Με τη σύμβαση για τον κεντρικό τελωνισμό ρυθμίζεται το θέμα ανακατανομής των εθνικών εξόδων είσπραξης που </w:t>
      </w:r>
      <w:proofErr w:type="spellStart"/>
      <w:r>
        <w:rPr>
          <w:rFonts w:eastAsia="Times New Roman"/>
          <w:szCs w:val="24"/>
        </w:rPr>
        <w:t>παρακρατούνται</w:t>
      </w:r>
      <w:proofErr w:type="spellEnd"/>
      <w:r>
        <w:rPr>
          <w:rFonts w:eastAsia="Times New Roman"/>
          <w:szCs w:val="24"/>
        </w:rPr>
        <w:t xml:space="preserve"> κατά τη διάθεση των παραδοσιακών Ιδίων Πόρων στον προϋπολογισμό της Ευρωπαϊκής Ένωσης. Το ποσό των εξόδων είσπραξης ανέρχεται σε ποσοσ</w:t>
      </w:r>
      <w:r>
        <w:rPr>
          <w:rFonts w:eastAsia="Times New Roman"/>
          <w:szCs w:val="24"/>
        </w:rPr>
        <w:t>τό 20% των Ιδίων Πόρων, σύμφωνα με το άρθρο 2 παράγραφος 3 της απόφασης του Συμβουλίου 2014/335 της Ευρωπαϊκής Ένωσης.</w:t>
      </w:r>
    </w:p>
    <w:p w14:paraId="79D81EBF" w14:textId="77777777" w:rsidR="000B3B5D" w:rsidRDefault="00B24788">
      <w:pPr>
        <w:spacing w:line="600" w:lineRule="auto"/>
        <w:ind w:firstLine="720"/>
        <w:jc w:val="both"/>
        <w:rPr>
          <w:rFonts w:eastAsia="Times New Roman"/>
          <w:szCs w:val="24"/>
        </w:rPr>
      </w:pPr>
      <w:r>
        <w:rPr>
          <w:rFonts w:eastAsia="Times New Roman"/>
          <w:szCs w:val="24"/>
        </w:rPr>
        <w:t xml:space="preserve">Με τη συγκεκριμένη </w:t>
      </w:r>
      <w:r>
        <w:rPr>
          <w:rFonts w:eastAsia="Times New Roman"/>
          <w:szCs w:val="24"/>
        </w:rPr>
        <w:t>σ</w:t>
      </w:r>
      <w:r>
        <w:rPr>
          <w:rFonts w:eastAsia="Times New Roman"/>
          <w:szCs w:val="24"/>
        </w:rPr>
        <w:t>ύμβαση εκπληρώνεται η δέσμευση του Συμβουλίου πως με τη θέση σε ισχύ του εκσυγχρονισμένου κοινοτικού τελωνειακού κώδι</w:t>
      </w:r>
      <w:r>
        <w:rPr>
          <w:rFonts w:eastAsia="Times New Roman"/>
          <w:szCs w:val="24"/>
        </w:rPr>
        <w:t xml:space="preserve">κα θα πρέπει να υπάρχουν νομικά δεσμευτικοί κανόνες για την κατανομή των εξόδων είσπραξης. Κρίθηκε αναγκαία, λόγω της εμπλοκής κατά τη διαδικασία του κεντρικού τελωνισμού δύο τελωνείων που ανήκουν σε διαφορετικά κράτη-μέλη. </w:t>
      </w:r>
    </w:p>
    <w:p w14:paraId="79D81EC0" w14:textId="77777777" w:rsidR="000B3B5D" w:rsidRDefault="00B24788">
      <w:pPr>
        <w:spacing w:line="600" w:lineRule="auto"/>
        <w:ind w:firstLine="720"/>
        <w:jc w:val="both"/>
        <w:rPr>
          <w:rFonts w:eastAsia="Times New Roman"/>
          <w:szCs w:val="24"/>
        </w:rPr>
      </w:pPr>
      <w:r>
        <w:rPr>
          <w:rFonts w:eastAsia="Times New Roman"/>
          <w:szCs w:val="24"/>
        </w:rPr>
        <w:lastRenderedPageBreak/>
        <w:t xml:space="preserve">Ειδικότερα προβλέπεται 50% του </w:t>
      </w:r>
      <w:r>
        <w:rPr>
          <w:rFonts w:eastAsia="Times New Roman"/>
          <w:szCs w:val="24"/>
        </w:rPr>
        <w:t xml:space="preserve">20% των Ιδίων Πόρων να αποδίδεται στο επιβλέπον κράτος-μέλος για το κόστος διαχείρισης των </w:t>
      </w:r>
      <w:proofErr w:type="spellStart"/>
      <w:r>
        <w:rPr>
          <w:rFonts w:eastAsia="Times New Roman"/>
          <w:szCs w:val="24"/>
        </w:rPr>
        <w:t>αδειοδοτήσεων</w:t>
      </w:r>
      <w:proofErr w:type="spellEnd"/>
      <w:r>
        <w:rPr>
          <w:rFonts w:eastAsia="Times New Roman"/>
          <w:szCs w:val="24"/>
        </w:rPr>
        <w:t xml:space="preserve"> και τη θέση των εμπορευμάτων σε ελεύθερη κυκλοφορία και το υπόλοιπο 50% του 20% των ιδίων πόρων στο κράτος-μέλος για τους διενεργούμενους ελέγχους κατά</w:t>
      </w:r>
      <w:r>
        <w:rPr>
          <w:rFonts w:eastAsia="Times New Roman"/>
          <w:szCs w:val="24"/>
        </w:rPr>
        <w:t xml:space="preserve"> την είσοδο. </w:t>
      </w:r>
    </w:p>
    <w:p w14:paraId="79D81EC1" w14:textId="77777777" w:rsidR="000B3B5D" w:rsidRDefault="00B24788">
      <w:pPr>
        <w:spacing w:line="600" w:lineRule="auto"/>
        <w:ind w:firstLine="720"/>
        <w:jc w:val="both"/>
        <w:rPr>
          <w:rFonts w:eastAsia="Times New Roman"/>
          <w:szCs w:val="24"/>
        </w:rPr>
      </w:pPr>
      <w:r>
        <w:rPr>
          <w:rFonts w:eastAsia="Times New Roman"/>
          <w:szCs w:val="24"/>
        </w:rPr>
        <w:t>Κατά τη διαδικασία του κεντρικού τελωνισμού, ο εισαγωγέας που πρέπει να έχει την ιδιότητα του οικονομικού φορέα, δύναται να υποβάλει την τελωνειακή διασάφηση ηλεκτρονικά από τις εγκαταστάσεις του τελωνείου της έδρας του, δηλαδή στη χωρική αρμ</w:t>
      </w:r>
      <w:r>
        <w:rPr>
          <w:rFonts w:eastAsia="Times New Roman"/>
          <w:szCs w:val="24"/>
        </w:rPr>
        <w:t>οδιότητα του τελωνείου όπου ανήκουν οι εγκαταστάσεις του εισαγωγέα και ο τόπος που διατηρεί το τελωνειακό αρχείο του, ανεξάρτητα από το κράτος-μέλος εισόδου των εμπορευμάτων στο τελωνειακό έδαφος της κοινότητας.</w:t>
      </w:r>
    </w:p>
    <w:p w14:paraId="79D81EC2" w14:textId="77777777" w:rsidR="000B3B5D" w:rsidRDefault="00B24788">
      <w:pPr>
        <w:spacing w:line="600" w:lineRule="auto"/>
        <w:ind w:firstLine="720"/>
        <w:jc w:val="both"/>
        <w:rPr>
          <w:rFonts w:eastAsia="Times New Roman"/>
          <w:szCs w:val="24"/>
        </w:rPr>
      </w:pPr>
      <w:r>
        <w:rPr>
          <w:rFonts w:eastAsia="Times New Roman"/>
          <w:szCs w:val="24"/>
        </w:rPr>
        <w:t>Τα απαραίτητα στοιχεία για τον έλεγχο των εμ</w:t>
      </w:r>
      <w:r>
        <w:rPr>
          <w:rFonts w:eastAsia="Times New Roman"/>
          <w:szCs w:val="24"/>
        </w:rPr>
        <w:t xml:space="preserve">πορευμάτων ανταλλάσσονται ηλεκτρονικά μεταξύ των τελωνείων εισαγωγής και εισόδου. Η τελωνειακή οφειλή καταβάλλεται στο τελωνείο εισαγωγής, δηλαδή στον τόπο που είναι εγκατεστημένος ο </w:t>
      </w:r>
      <w:proofErr w:type="spellStart"/>
      <w:r>
        <w:rPr>
          <w:rFonts w:eastAsia="Times New Roman"/>
          <w:szCs w:val="24"/>
        </w:rPr>
        <w:t>διασαφιστής</w:t>
      </w:r>
      <w:proofErr w:type="spellEnd"/>
      <w:r>
        <w:rPr>
          <w:rFonts w:eastAsia="Times New Roman"/>
          <w:szCs w:val="24"/>
        </w:rPr>
        <w:t xml:space="preserve">. </w:t>
      </w:r>
    </w:p>
    <w:p w14:paraId="79D81EC3" w14:textId="77777777" w:rsidR="000B3B5D" w:rsidRDefault="00B24788">
      <w:pPr>
        <w:spacing w:line="600" w:lineRule="auto"/>
        <w:ind w:firstLine="720"/>
        <w:jc w:val="both"/>
        <w:rPr>
          <w:rFonts w:eastAsia="Times New Roman"/>
          <w:szCs w:val="24"/>
        </w:rPr>
      </w:pPr>
      <w:r>
        <w:rPr>
          <w:rFonts w:eastAsia="Times New Roman"/>
          <w:szCs w:val="24"/>
        </w:rPr>
        <w:lastRenderedPageBreak/>
        <w:t>Για να απαντήσουμε και στις ερωτήσεις που έγιναν κατά τη δι</w:t>
      </w:r>
      <w:r>
        <w:rPr>
          <w:rFonts w:eastAsia="Times New Roman"/>
          <w:szCs w:val="24"/>
        </w:rPr>
        <w:t xml:space="preserve">άρκεια της συζήτησης στην αρμόδια </w:t>
      </w:r>
      <w:r>
        <w:rPr>
          <w:rFonts w:eastAsia="Times New Roman"/>
          <w:szCs w:val="24"/>
        </w:rPr>
        <w:t>ε</w:t>
      </w:r>
      <w:r>
        <w:rPr>
          <w:rFonts w:eastAsia="Times New Roman"/>
          <w:szCs w:val="24"/>
        </w:rPr>
        <w:t xml:space="preserve">πιτροπή, θα ήθελα να αναφέρω τα εξής: Πρώτα απ’ όλα, η διαδικασία του κεντρικού τελωνισμού δεν έχει εφαρμοστεί μέχρι σήμερα. Άρα δεν μπορούμε να ξέρουμε ακριβώς ποια θα είναι τα έσοδα που μπορεί να έχουμε εμείς από τις </w:t>
      </w:r>
      <w:r>
        <w:rPr>
          <w:rFonts w:eastAsia="Times New Roman"/>
          <w:szCs w:val="24"/>
        </w:rPr>
        <w:t xml:space="preserve">άλλες χώρες, που κάνουν κεντρικό τελωνισμό. Άρα γίνονται με εισαγωγές προς τη χώρα μας. </w:t>
      </w:r>
    </w:p>
    <w:p w14:paraId="79D81EC4" w14:textId="77777777" w:rsidR="000B3B5D" w:rsidRDefault="00B24788">
      <w:pPr>
        <w:spacing w:line="600" w:lineRule="auto"/>
        <w:ind w:firstLine="720"/>
        <w:jc w:val="both"/>
        <w:rPr>
          <w:rFonts w:eastAsia="Times New Roman"/>
          <w:szCs w:val="24"/>
        </w:rPr>
      </w:pPr>
      <w:r>
        <w:rPr>
          <w:rFonts w:eastAsia="Times New Roman"/>
          <w:szCs w:val="24"/>
        </w:rPr>
        <w:t xml:space="preserve">Επίσης, η </w:t>
      </w:r>
      <w:r>
        <w:rPr>
          <w:rFonts w:eastAsia="Times New Roman"/>
          <w:szCs w:val="24"/>
        </w:rPr>
        <w:t>σ</w:t>
      </w:r>
      <w:r>
        <w:rPr>
          <w:rFonts w:eastAsia="Times New Roman"/>
          <w:szCs w:val="24"/>
        </w:rPr>
        <w:t>ύμβαση για τον κεντρικό τελωνισμό θα ισχύσει, εφόσον κυρωθεί από όλα τα κράτη-μέλη. Ήδη έχει κυρωθεί από όλα τα κράτη-μέλη πλην του Βελγίου και της χώρας μα</w:t>
      </w:r>
      <w:r>
        <w:rPr>
          <w:rFonts w:eastAsia="Times New Roman"/>
          <w:szCs w:val="24"/>
        </w:rPr>
        <w:t xml:space="preserve">ς. Η εφαρμογή θα ξεκινήσει το 2020. Δεν υφίσταται η υποχρέωση απόδοσης οποιουδήποτε ποσού αναδρομικά. </w:t>
      </w:r>
      <w:r>
        <w:rPr>
          <w:rFonts w:eastAsia="Times New Roman"/>
          <w:szCs w:val="24"/>
        </w:rPr>
        <w:t xml:space="preserve">Σήμερα </w:t>
      </w:r>
      <w:proofErr w:type="spellStart"/>
      <w:r>
        <w:rPr>
          <w:rFonts w:eastAsia="Times New Roman"/>
          <w:szCs w:val="24"/>
        </w:rPr>
        <w:t>παρακρατείται</w:t>
      </w:r>
      <w:proofErr w:type="spellEnd"/>
      <w:r>
        <w:rPr>
          <w:rFonts w:eastAsia="Times New Roman"/>
          <w:szCs w:val="24"/>
        </w:rPr>
        <w:t xml:space="preserve"> το 20% των </w:t>
      </w:r>
      <w:r>
        <w:rPr>
          <w:rFonts w:eastAsia="Times New Roman"/>
          <w:szCs w:val="24"/>
        </w:rPr>
        <w:t>Ι</w:t>
      </w:r>
      <w:r>
        <w:rPr>
          <w:rFonts w:eastAsia="Times New Roman"/>
          <w:szCs w:val="24"/>
        </w:rPr>
        <w:t xml:space="preserve">δίων </w:t>
      </w:r>
      <w:r>
        <w:rPr>
          <w:rFonts w:eastAsia="Times New Roman"/>
          <w:szCs w:val="24"/>
        </w:rPr>
        <w:t>Π</w:t>
      </w:r>
      <w:r>
        <w:rPr>
          <w:rFonts w:eastAsia="Times New Roman"/>
          <w:szCs w:val="24"/>
        </w:rPr>
        <w:t xml:space="preserve">όρων και παραμένει στο σύνολό του στη χώρα μας, χωρίς να υπάρχει το διοικητικό κόστος. </w:t>
      </w:r>
    </w:p>
    <w:p w14:paraId="79D81EC5" w14:textId="77777777" w:rsidR="000B3B5D" w:rsidRDefault="00B24788">
      <w:pPr>
        <w:spacing w:line="600" w:lineRule="auto"/>
        <w:ind w:firstLine="720"/>
        <w:jc w:val="both"/>
        <w:rPr>
          <w:rFonts w:eastAsia="Times New Roman"/>
          <w:szCs w:val="24"/>
        </w:rPr>
      </w:pPr>
      <w:r>
        <w:rPr>
          <w:rFonts w:eastAsia="Times New Roman"/>
          <w:szCs w:val="24"/>
        </w:rPr>
        <w:t>Το μόνο στοιχείο που μπορού</w:t>
      </w:r>
      <w:r>
        <w:rPr>
          <w:rFonts w:eastAsia="Times New Roman"/>
          <w:szCs w:val="24"/>
        </w:rPr>
        <w:t>με να σας δώσουμε</w:t>
      </w:r>
      <w:r>
        <w:rPr>
          <w:rFonts w:eastAsia="Times New Roman"/>
          <w:szCs w:val="24"/>
        </w:rPr>
        <w:t>,</w:t>
      </w:r>
      <w:r>
        <w:rPr>
          <w:rFonts w:eastAsia="Times New Roman"/>
          <w:szCs w:val="24"/>
        </w:rPr>
        <w:t xml:space="preserve"> έχει να κάνει με τον κεντρικό τελωνισμό, με το ποσό που </w:t>
      </w:r>
      <w:proofErr w:type="spellStart"/>
      <w:r>
        <w:rPr>
          <w:rFonts w:eastAsia="Times New Roman"/>
          <w:szCs w:val="24"/>
        </w:rPr>
        <w:t>παρακρατείται</w:t>
      </w:r>
      <w:proofErr w:type="spellEnd"/>
      <w:r>
        <w:rPr>
          <w:rFonts w:eastAsia="Times New Roman"/>
          <w:szCs w:val="24"/>
        </w:rPr>
        <w:t xml:space="preserve"> σήμερα στην Ελλάδα. Δεν ξέρουμε, όμως, αντίστοιχα από τα άλλα κράτη-μέλη αυτό που θα εισρεύσει στην Ελλάδα. Αυτό που </w:t>
      </w:r>
      <w:r>
        <w:rPr>
          <w:rFonts w:eastAsia="Times New Roman"/>
          <w:szCs w:val="24"/>
        </w:rPr>
        <w:lastRenderedPageBreak/>
        <w:t>είναι στην Ελλάδα σήμερα είναι 47.200.000 ευρώ. Αυ</w:t>
      </w:r>
      <w:r>
        <w:rPr>
          <w:rFonts w:eastAsia="Times New Roman"/>
          <w:szCs w:val="24"/>
        </w:rPr>
        <w:t>τό το στοιχείο μπορούμε να σας το δώσουμε. Το 20% απ’ αυτό θα δοθεί στα άλλα κράτη που υπάρχει η ανάλογη σύμβαση.</w:t>
      </w:r>
    </w:p>
    <w:p w14:paraId="79D81EC6" w14:textId="77777777" w:rsidR="000B3B5D" w:rsidRDefault="00B24788">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p>
    <w:p w14:paraId="79D81EC7" w14:textId="77777777" w:rsidR="000B3B5D" w:rsidRDefault="00B24788">
      <w:pPr>
        <w:spacing w:line="600" w:lineRule="auto"/>
        <w:ind w:firstLine="720"/>
        <w:jc w:val="both"/>
        <w:rPr>
          <w:rFonts w:eastAsia="Times New Roman"/>
          <w:szCs w:val="24"/>
        </w:rPr>
      </w:pPr>
      <w:r>
        <w:rPr>
          <w:rFonts w:eastAsia="Times New Roman"/>
          <w:szCs w:val="24"/>
        </w:rPr>
        <w:t>Κηρύσσεται περαιωμένη η συζήτηση επί της αρχής, των άρθρων και του συνόλου του σχεδίου νόμου το</w:t>
      </w:r>
      <w:r>
        <w:rPr>
          <w:rFonts w:eastAsia="Times New Roman"/>
          <w:szCs w:val="24"/>
        </w:rPr>
        <w:t>υ Υπουργείου Οικονομικών</w:t>
      </w:r>
      <w:r>
        <w:rPr>
          <w:rFonts w:eastAsia="Times New Roman"/>
          <w:szCs w:val="24"/>
        </w:rPr>
        <w:t>:</w:t>
      </w:r>
      <w:r>
        <w:rPr>
          <w:rFonts w:eastAsia="Times New Roman"/>
          <w:szCs w:val="24"/>
        </w:rPr>
        <w:t xml:space="preserve"> «Κύρωση της Σύμβασης για τον κεντρικό τελωνισμό, όσον αφορά την κατανομή των εθνικών εξόδων είσπραξης που </w:t>
      </w:r>
      <w:proofErr w:type="spellStart"/>
      <w:r>
        <w:rPr>
          <w:rFonts w:eastAsia="Times New Roman"/>
          <w:szCs w:val="24"/>
        </w:rPr>
        <w:t>παρακρατούνται</w:t>
      </w:r>
      <w:proofErr w:type="spellEnd"/>
      <w:r>
        <w:rPr>
          <w:rFonts w:eastAsia="Times New Roman"/>
          <w:szCs w:val="24"/>
        </w:rPr>
        <w:t xml:space="preserve"> κατά τη διάθεση των παραδοσιακών Ιδίων Πόρων στον προϋπολογισμό της Ε.Ε.».</w:t>
      </w:r>
    </w:p>
    <w:p w14:paraId="79D81EC8" w14:textId="77777777" w:rsidR="000B3B5D" w:rsidRDefault="00B24788">
      <w:pPr>
        <w:spacing w:line="600" w:lineRule="auto"/>
        <w:ind w:firstLine="720"/>
        <w:jc w:val="both"/>
        <w:rPr>
          <w:rFonts w:eastAsia="Times New Roman"/>
          <w:szCs w:val="24"/>
        </w:rPr>
      </w:pPr>
      <w:r>
        <w:rPr>
          <w:rFonts w:eastAsia="Times New Roman"/>
          <w:szCs w:val="24"/>
        </w:rPr>
        <w:t>Ερωτάται το Σώμα: Γίνεται δεκτό το</w:t>
      </w:r>
      <w:r>
        <w:rPr>
          <w:rFonts w:eastAsia="Times New Roman"/>
          <w:szCs w:val="24"/>
        </w:rPr>
        <w:t xml:space="preserve"> νομοσχέδιο;</w:t>
      </w:r>
    </w:p>
    <w:p w14:paraId="79D81EC9" w14:textId="77777777" w:rsidR="000B3B5D" w:rsidRDefault="00B24788">
      <w:pPr>
        <w:spacing w:line="600" w:lineRule="auto"/>
        <w:ind w:firstLine="720"/>
        <w:jc w:val="both"/>
        <w:rPr>
          <w:rFonts w:eastAsia="Times New Roman"/>
          <w:szCs w:val="24"/>
        </w:rPr>
      </w:pPr>
      <w:r>
        <w:rPr>
          <w:rFonts w:eastAsia="Times New Roman"/>
          <w:b/>
          <w:szCs w:val="24"/>
        </w:rPr>
        <w:t>ΧΡΗΣΤΟΣ ΑΝΤΩΝΙΟΥ:</w:t>
      </w:r>
      <w:r>
        <w:rPr>
          <w:rFonts w:eastAsia="Times New Roman"/>
          <w:szCs w:val="24"/>
        </w:rPr>
        <w:t xml:space="preserve"> Ναι.</w:t>
      </w:r>
    </w:p>
    <w:p w14:paraId="79D81ECA" w14:textId="77777777" w:rsidR="000B3B5D" w:rsidRDefault="00B24788">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w:t>
      </w:r>
    </w:p>
    <w:p w14:paraId="79D81ECB" w14:textId="77777777" w:rsidR="000B3B5D" w:rsidRDefault="00B24788">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79D81ECC" w14:textId="77777777" w:rsidR="000B3B5D" w:rsidRDefault="00B24788">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79D81ECD" w14:textId="77777777" w:rsidR="000B3B5D" w:rsidRDefault="00B24788">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Όχι.</w:t>
      </w:r>
    </w:p>
    <w:p w14:paraId="79D81ECE" w14:textId="77777777" w:rsidR="000B3B5D" w:rsidRDefault="00B24788">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Ναι.</w:t>
      </w:r>
    </w:p>
    <w:p w14:paraId="79D81ECF" w14:textId="77777777" w:rsidR="000B3B5D" w:rsidRDefault="00B24788">
      <w:pPr>
        <w:spacing w:line="600" w:lineRule="auto"/>
        <w:ind w:firstLine="720"/>
        <w:jc w:val="both"/>
        <w:rPr>
          <w:rFonts w:eastAsia="Times New Roman"/>
          <w:szCs w:val="24"/>
        </w:rPr>
      </w:pPr>
      <w:r>
        <w:rPr>
          <w:rFonts w:eastAsia="Times New Roman"/>
          <w:b/>
          <w:szCs w:val="24"/>
        </w:rPr>
        <w:lastRenderedPageBreak/>
        <w:t>ΙΩΑΝΝΗΣ ΣΑΡΙΔΗΣ:</w:t>
      </w:r>
      <w:r>
        <w:rPr>
          <w:rFonts w:eastAsia="Times New Roman"/>
          <w:szCs w:val="24"/>
        </w:rPr>
        <w:t xml:space="preserve"> Ναι.</w:t>
      </w:r>
    </w:p>
    <w:p w14:paraId="79D81ED0" w14:textId="77777777" w:rsidR="000B3B5D" w:rsidRDefault="00B24788">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79D81ED1" w14:textId="77777777" w:rsidR="000B3B5D" w:rsidRDefault="00B24788">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Συνεπώς το σχέδιο ν</w:t>
      </w:r>
      <w:r>
        <w:rPr>
          <w:rFonts w:eastAsia="Times New Roman"/>
          <w:szCs w:val="24"/>
        </w:rPr>
        <w:t>όμου του Υπουργείου Οικονομικών</w:t>
      </w:r>
      <w:r>
        <w:rPr>
          <w:rFonts w:eastAsia="Times New Roman"/>
          <w:szCs w:val="24"/>
        </w:rPr>
        <w:t>:</w:t>
      </w:r>
      <w:r>
        <w:rPr>
          <w:rFonts w:eastAsia="Times New Roman"/>
          <w:szCs w:val="24"/>
        </w:rPr>
        <w:t xml:space="preserve"> «Κύρωση της Σύμβασης για τον κεντρικό τελωνισμό, όσον αφορά την κατανομή των εθνικών εξόδων είσπραξης που </w:t>
      </w:r>
      <w:proofErr w:type="spellStart"/>
      <w:r>
        <w:rPr>
          <w:rFonts w:eastAsia="Times New Roman"/>
          <w:szCs w:val="24"/>
        </w:rPr>
        <w:t>παρακρατούνται</w:t>
      </w:r>
      <w:proofErr w:type="spellEnd"/>
      <w:r>
        <w:rPr>
          <w:rFonts w:eastAsia="Times New Roman"/>
          <w:szCs w:val="24"/>
        </w:rPr>
        <w:t xml:space="preserve"> κατά τη διάθεση των παραδοσιακών Ιδίων Πόρων στον προϋπολογισμό της Ε.Ε.», έγινε δεκτό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 και του συνόλου και έχει ως εξής: </w:t>
      </w:r>
    </w:p>
    <w:p w14:paraId="79D81ED2" w14:textId="77777777" w:rsidR="000B3B5D" w:rsidRDefault="00B24788">
      <w:pPr>
        <w:spacing w:line="600" w:lineRule="auto"/>
        <w:ind w:firstLine="720"/>
        <w:jc w:val="center"/>
        <w:rPr>
          <w:rFonts w:eastAsia="Times New Roman"/>
          <w:szCs w:val="24"/>
        </w:rPr>
      </w:pPr>
      <w:r>
        <w:rPr>
          <w:rFonts w:eastAsia="Times New Roman"/>
          <w:szCs w:val="24"/>
        </w:rPr>
        <w:t>(Να καταχωριστεί το κείμενο του νομοσχεδίου</w:t>
      </w:r>
      <w:r>
        <w:rPr>
          <w:rFonts w:eastAsia="Times New Roman"/>
          <w:szCs w:val="24"/>
        </w:rPr>
        <w:t xml:space="preserve"> σελ. 23α</w:t>
      </w:r>
      <w:r>
        <w:rPr>
          <w:rFonts w:eastAsia="Times New Roman"/>
          <w:szCs w:val="24"/>
        </w:rPr>
        <w:t>)</w:t>
      </w:r>
    </w:p>
    <w:p w14:paraId="79D81ED3" w14:textId="77777777" w:rsidR="000B3B5D" w:rsidRDefault="00B24788">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 xml:space="preserve">Συνεχίζουμε με το δεύτερο νομοσχέδιο της </w:t>
      </w:r>
      <w:r>
        <w:rPr>
          <w:rFonts w:eastAsia="Times New Roman"/>
          <w:szCs w:val="24"/>
        </w:rPr>
        <w:t>η</w:t>
      </w:r>
      <w:r>
        <w:rPr>
          <w:rFonts w:eastAsia="Times New Roman"/>
          <w:szCs w:val="24"/>
        </w:rPr>
        <w:t xml:space="preserve">μερήσιας </w:t>
      </w:r>
      <w:r>
        <w:rPr>
          <w:rFonts w:eastAsia="Times New Roman"/>
          <w:szCs w:val="24"/>
        </w:rPr>
        <w:t>δ</w:t>
      </w:r>
      <w:r>
        <w:rPr>
          <w:rFonts w:eastAsia="Times New Roman"/>
          <w:szCs w:val="24"/>
        </w:rPr>
        <w:t>ιάταξης.</w:t>
      </w:r>
    </w:p>
    <w:p w14:paraId="79D81ED4" w14:textId="77777777" w:rsidR="000B3B5D" w:rsidRDefault="00B24788">
      <w:pPr>
        <w:spacing w:line="600" w:lineRule="auto"/>
        <w:ind w:firstLine="720"/>
        <w:jc w:val="both"/>
        <w:rPr>
          <w:rFonts w:eastAsia="Times New Roman"/>
          <w:szCs w:val="24"/>
        </w:rPr>
      </w:pPr>
      <w:r>
        <w:rPr>
          <w:rFonts w:eastAsia="Times New Roman"/>
          <w:szCs w:val="24"/>
        </w:rPr>
        <w:t xml:space="preserve"> </w:t>
      </w:r>
      <w:r>
        <w:rPr>
          <w:rFonts w:eastAsia="Times New Roman"/>
          <w:szCs w:val="24"/>
        </w:rPr>
        <w:t>Μόνη συζήτηση και ψήφιση ε</w:t>
      </w:r>
      <w:r>
        <w:rPr>
          <w:rFonts w:eastAsia="Times New Roman"/>
          <w:szCs w:val="24"/>
        </w:rPr>
        <w:t>πί της αρχής, των άρθρων και του συνόλου του σχεδίου νόμου του Υπουργείου Περιβάλλοντος και Ενέργειας</w:t>
      </w:r>
      <w:r>
        <w:rPr>
          <w:rFonts w:eastAsia="Times New Roman"/>
          <w:szCs w:val="24"/>
        </w:rPr>
        <w:t>:</w:t>
      </w:r>
      <w:r>
        <w:rPr>
          <w:rFonts w:eastAsia="Times New Roman"/>
          <w:szCs w:val="24"/>
        </w:rPr>
        <w:t xml:space="preserve"> «Κύρωση της Συμφωνίας μεταξύ της Ελληνικής Δημοκρατίας, της Δημοκρατίας της Αλβανίας, της πρώην Γιουγκοσλαβικής Δημοκρατίας της Μακεδονίας και της Ευρωπα</w:t>
      </w:r>
      <w:r>
        <w:rPr>
          <w:rFonts w:eastAsia="Times New Roman"/>
          <w:szCs w:val="24"/>
        </w:rPr>
        <w:t>ϊκής Επιτροπής για την Προστασία και Αειφόρο Ανάπτυξη της Περιοχής του Πάρκου Πρεσπών».</w:t>
      </w:r>
    </w:p>
    <w:p w14:paraId="79D81ED5" w14:textId="77777777" w:rsidR="000B3B5D" w:rsidRDefault="00B24788">
      <w:pPr>
        <w:spacing w:line="600" w:lineRule="auto"/>
        <w:ind w:firstLine="720"/>
        <w:jc w:val="both"/>
        <w:rPr>
          <w:rFonts w:eastAsia="Times New Roman"/>
          <w:szCs w:val="24"/>
        </w:rPr>
      </w:pPr>
      <w:r>
        <w:rPr>
          <w:rFonts w:eastAsia="Times New Roman"/>
          <w:szCs w:val="24"/>
        </w:rPr>
        <w:lastRenderedPageBreak/>
        <w:t>Το νομοσχέδιο ψηφίστηκε στη Διαρκή Επιτροπή κατά πλειοψηφία και εισάγεται προς συζήτηση στη Βουλή με τη διαδικασία του άρθρου 108 του Κανονισμού της Βουλής, δηλαδή μπορ</w:t>
      </w:r>
      <w:r>
        <w:rPr>
          <w:rFonts w:eastAsia="Times New Roman"/>
          <w:szCs w:val="24"/>
        </w:rPr>
        <w:t xml:space="preserve">ούν να λάβουν τον λόγο όσοι έχουν αντίρρηση επί της κυρώσεως αυτής της </w:t>
      </w:r>
      <w:r>
        <w:rPr>
          <w:rFonts w:eastAsia="Times New Roman"/>
          <w:szCs w:val="24"/>
        </w:rPr>
        <w:t>σ</w:t>
      </w:r>
      <w:r>
        <w:rPr>
          <w:rFonts w:eastAsia="Times New Roman"/>
          <w:szCs w:val="24"/>
        </w:rPr>
        <w:t>υμφωνίας.</w:t>
      </w:r>
    </w:p>
    <w:p w14:paraId="79D81ED6" w14:textId="77777777" w:rsidR="000B3B5D" w:rsidRDefault="00B24788">
      <w:pPr>
        <w:spacing w:line="600" w:lineRule="auto"/>
        <w:ind w:firstLine="720"/>
        <w:jc w:val="both"/>
        <w:rPr>
          <w:rFonts w:eastAsia="Times New Roman"/>
          <w:szCs w:val="24"/>
        </w:rPr>
      </w:pPr>
      <w:r>
        <w:rPr>
          <w:rFonts w:eastAsia="Times New Roman"/>
          <w:szCs w:val="24"/>
        </w:rPr>
        <w:t>Θέλει κάποιος συνάδελφος τον λόγο;</w:t>
      </w:r>
    </w:p>
    <w:p w14:paraId="79D81ED7" w14:textId="77777777" w:rsidR="000B3B5D" w:rsidRDefault="00B2478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Μάλιστα, κύριε Πρόεδρε.</w:t>
      </w:r>
    </w:p>
    <w:p w14:paraId="79D81ED8" w14:textId="77777777" w:rsidR="000B3B5D" w:rsidRDefault="00B24788">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κύριε συνάδελφε, έχετε τον λόγο.</w:t>
      </w:r>
    </w:p>
    <w:p w14:paraId="79D81ED9" w14:textId="77777777" w:rsidR="000B3B5D" w:rsidRDefault="00B2478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Ευχαριστώ, κύριε Πρόεδρε.</w:t>
      </w:r>
    </w:p>
    <w:p w14:paraId="79D81EDA" w14:textId="77777777" w:rsidR="000B3B5D" w:rsidRDefault="00B24788">
      <w:pPr>
        <w:spacing w:line="600" w:lineRule="auto"/>
        <w:ind w:firstLine="720"/>
        <w:jc w:val="both"/>
        <w:rPr>
          <w:rFonts w:eastAsia="Times New Roman"/>
          <w:szCs w:val="24"/>
        </w:rPr>
      </w:pPr>
      <w:r>
        <w:rPr>
          <w:rFonts w:eastAsia="Times New Roman"/>
          <w:szCs w:val="24"/>
        </w:rPr>
        <w:t xml:space="preserve">Η παρούσα </w:t>
      </w:r>
      <w:r>
        <w:rPr>
          <w:rFonts w:eastAsia="Times New Roman"/>
          <w:szCs w:val="24"/>
        </w:rPr>
        <w:t>κ</w:t>
      </w:r>
      <w:r>
        <w:rPr>
          <w:rFonts w:eastAsia="Times New Roman"/>
          <w:szCs w:val="24"/>
        </w:rPr>
        <w:t>ύρωση είχε υπογραφεί από την Ελλάδα, τους Αλβανούς, τους Σκοπιανούς και την Ευρωπαϊκή Επιτροπή στις 2 Φεβρουαρίου του 2010. Έρχεται, δηλαδή, στη Βουλή με μία αρκετά σημαντική καθυστέρηση. Η υπογραφή και βέβαια η εφαρμο</w:t>
      </w:r>
      <w:r>
        <w:rPr>
          <w:rFonts w:eastAsia="Times New Roman"/>
          <w:szCs w:val="24"/>
        </w:rPr>
        <w:t xml:space="preserve">γή αυτής της </w:t>
      </w:r>
      <w:r>
        <w:rPr>
          <w:rFonts w:eastAsia="Times New Roman"/>
          <w:szCs w:val="24"/>
        </w:rPr>
        <w:t>σ</w:t>
      </w:r>
      <w:r>
        <w:rPr>
          <w:rFonts w:eastAsia="Times New Roman"/>
          <w:szCs w:val="24"/>
        </w:rPr>
        <w:t xml:space="preserve">υμφωνίας αποτέλεσε πρωτοβουλία και δέσμευση του τότε Πρωθυπουργού της Ελλάδας Γιώργου Παπανδρέου -το αναφέρω διότι έχει κι αυτό τη σημειολογία του- ο οποίος το Νοέμβριο του 2009 συναντήθηκε στην Πρέσπα με τους </w:t>
      </w:r>
      <w:r>
        <w:rPr>
          <w:rFonts w:eastAsia="Times New Roman"/>
          <w:szCs w:val="24"/>
        </w:rPr>
        <w:lastRenderedPageBreak/>
        <w:t>ομολόγους του των γειτονικών χωρ</w:t>
      </w:r>
      <w:r>
        <w:rPr>
          <w:rFonts w:eastAsia="Times New Roman"/>
          <w:szCs w:val="24"/>
        </w:rPr>
        <w:t>ών</w:t>
      </w:r>
      <w:r>
        <w:rPr>
          <w:rFonts w:eastAsia="Times New Roman"/>
          <w:szCs w:val="24"/>
        </w:rPr>
        <w:t>,</w:t>
      </w:r>
      <w:r>
        <w:rPr>
          <w:rFonts w:eastAsia="Times New Roman"/>
          <w:szCs w:val="24"/>
        </w:rPr>
        <w:t xml:space="preserve"> που μοιράζονται τη λεκάνη των Πρεσπών. Η </w:t>
      </w:r>
      <w:r>
        <w:rPr>
          <w:rFonts w:eastAsia="Times New Roman"/>
          <w:szCs w:val="24"/>
        </w:rPr>
        <w:t>σ</w:t>
      </w:r>
      <w:r>
        <w:rPr>
          <w:rFonts w:eastAsia="Times New Roman"/>
          <w:szCs w:val="24"/>
        </w:rPr>
        <w:t xml:space="preserve">υμφωνία υπογράφηκε έπειτα από λίγους μήνες από την τότε Υπουργό ΠΕΚΑ Τίνα </w:t>
      </w:r>
      <w:proofErr w:type="spellStart"/>
      <w:r>
        <w:rPr>
          <w:rFonts w:eastAsia="Times New Roman"/>
          <w:szCs w:val="24"/>
        </w:rPr>
        <w:t>Μπιρμπίλη</w:t>
      </w:r>
      <w:proofErr w:type="spellEnd"/>
      <w:r>
        <w:rPr>
          <w:rFonts w:eastAsia="Times New Roman"/>
          <w:szCs w:val="24"/>
        </w:rPr>
        <w:t xml:space="preserve">. </w:t>
      </w:r>
    </w:p>
    <w:p w14:paraId="79D81EDB" w14:textId="77777777" w:rsidR="000B3B5D" w:rsidRDefault="00B24788">
      <w:pPr>
        <w:spacing w:line="600" w:lineRule="auto"/>
        <w:ind w:firstLine="720"/>
        <w:jc w:val="both"/>
        <w:rPr>
          <w:rFonts w:eastAsia="Times New Roman"/>
          <w:szCs w:val="24"/>
        </w:rPr>
      </w:pPr>
      <w:r>
        <w:rPr>
          <w:rFonts w:eastAsia="Times New Roman"/>
          <w:szCs w:val="24"/>
        </w:rPr>
        <w:t>Στην περιοχή υπάρχουν τέσσερα εθνικά πάρκα, το Εθνικό Πάρκο Πρεσπών στην Ελλάδα, το Εθνικό Πάρκο Πρεσπών στην Αλβανία και δύ</w:t>
      </w:r>
      <w:r>
        <w:rPr>
          <w:rFonts w:eastAsia="Times New Roman"/>
          <w:szCs w:val="24"/>
        </w:rPr>
        <w:t xml:space="preserve">ο Εθνικά Πάρκα στις περιοχές των Σκοπιανών. </w:t>
      </w:r>
    </w:p>
    <w:p w14:paraId="79D81EDC" w14:textId="77777777" w:rsidR="000B3B5D" w:rsidRDefault="00B24788">
      <w:pPr>
        <w:spacing w:line="600" w:lineRule="auto"/>
        <w:ind w:firstLine="720"/>
        <w:jc w:val="both"/>
        <w:rPr>
          <w:rFonts w:eastAsia="Times New Roman"/>
          <w:szCs w:val="24"/>
        </w:rPr>
      </w:pPr>
      <w:r>
        <w:rPr>
          <w:rFonts w:eastAsia="Times New Roman"/>
          <w:szCs w:val="24"/>
        </w:rPr>
        <w:t>Το Εθνικό Πάρκο Πρεσπών στην Ελλάδα ξεχωρίζει για το πλούσιο φυσικό περιβάλλον, το υποβλητικό τοπίο, την αρχιτεκτονική των οικισμών και τα μοναδικά βυζαντινά μνημεία, ενώ προστατεύεται από ευρωπαϊκούς και εθνικο</w:t>
      </w:r>
      <w:r>
        <w:rPr>
          <w:rFonts w:eastAsia="Times New Roman"/>
          <w:szCs w:val="24"/>
        </w:rPr>
        <w:t xml:space="preserve">ύς νόμους, καθώς και από διεθνείς συνθήκες. </w:t>
      </w:r>
    </w:p>
    <w:p w14:paraId="79D81EDD" w14:textId="77777777" w:rsidR="000B3B5D" w:rsidRDefault="00B24788">
      <w:pPr>
        <w:spacing w:line="600" w:lineRule="auto"/>
        <w:ind w:firstLine="720"/>
        <w:jc w:val="both"/>
        <w:rPr>
          <w:rFonts w:eastAsia="Times New Roman"/>
          <w:szCs w:val="24"/>
        </w:rPr>
      </w:pPr>
      <w:r>
        <w:rPr>
          <w:rFonts w:eastAsia="Times New Roman"/>
          <w:szCs w:val="24"/>
        </w:rPr>
        <w:t xml:space="preserve">Τι προβλέπει η </w:t>
      </w:r>
      <w:r>
        <w:rPr>
          <w:rFonts w:eastAsia="Times New Roman"/>
          <w:szCs w:val="24"/>
        </w:rPr>
        <w:t>σ</w:t>
      </w:r>
      <w:r>
        <w:rPr>
          <w:rFonts w:eastAsia="Times New Roman"/>
          <w:szCs w:val="24"/>
        </w:rPr>
        <w:t xml:space="preserve">υμφωνία; Ορισμένα από τα βασικά της σημεία είναι τα παρακάτω: Διαχείριση με σύνεση της ποιότητας και της ποσότητας των υδάτων των Πρεσπών, αποδίδοντας ιδιαίτερη προσοχή στη στάθμη των υδάτων και </w:t>
      </w:r>
      <w:r>
        <w:rPr>
          <w:rFonts w:eastAsia="Times New Roman"/>
          <w:szCs w:val="24"/>
        </w:rPr>
        <w:t xml:space="preserve">των δύο λιμνών, συστηματικοί έλεγχοι και μείωση της ρύπανσης των υδάτων της περιοχής του Πάρκου των Πρεσπών, προστασία και διατήρηση της βιοποικιλότητας της περιοχής κυρίως μέσω της προστασίας των ενδημικών, σπάνιων και απειλούμενων ειδών χλωρίδας και </w:t>
      </w:r>
      <w:r>
        <w:rPr>
          <w:rFonts w:eastAsia="Times New Roman"/>
          <w:szCs w:val="24"/>
        </w:rPr>
        <w:lastRenderedPageBreak/>
        <w:t>πανί</w:t>
      </w:r>
      <w:r>
        <w:rPr>
          <w:rFonts w:eastAsia="Times New Roman"/>
          <w:szCs w:val="24"/>
        </w:rPr>
        <w:t>δας και μέσω της αποκατάστασης και διαχείρισης των οικοσυστημάτων, προστασία του εδάφους από τη διάβρωση, την υποβάθμιση, τις μολύνσεις και τη ρύπανση, αποτροπή εισαγωγής και εκτροφής ξενικών ειδών πανίδας και χλωρίδας.</w:t>
      </w:r>
    </w:p>
    <w:p w14:paraId="79D81EDE" w14:textId="77777777" w:rsidR="000B3B5D" w:rsidRDefault="00B24788">
      <w:pPr>
        <w:spacing w:line="600" w:lineRule="auto"/>
        <w:ind w:firstLine="720"/>
        <w:jc w:val="both"/>
        <w:rPr>
          <w:rFonts w:eastAsia="Times New Roman"/>
          <w:szCs w:val="24"/>
        </w:rPr>
      </w:pPr>
      <w:r>
        <w:rPr>
          <w:rFonts w:eastAsia="Times New Roman"/>
          <w:szCs w:val="24"/>
        </w:rPr>
        <w:t>Τα προβλήματα που έχουν καταγραφεί ε</w:t>
      </w:r>
      <w:r>
        <w:rPr>
          <w:rFonts w:eastAsia="Times New Roman"/>
          <w:szCs w:val="24"/>
        </w:rPr>
        <w:t>ίναι τα εξής: Ενώ η στάθμη νερού της Μεγάλης Πρέσπας κατεβαίνει οκτώ μέτρα στα δέκα χρόνια, η ρύπανση αυξάνεται. Κύρια αιτία είναι η ανεξέλεγκτη άντληση από την Αλβανία και τα Σκόπια. Με τεράστιους σωλήνες αντλούν καθημερινά χιλιάδες κυβικά νερού, λιγοστεύ</w:t>
      </w:r>
      <w:r>
        <w:rPr>
          <w:rFonts w:eastAsia="Times New Roman"/>
          <w:szCs w:val="24"/>
        </w:rPr>
        <w:t>οντας επικίνδυνα τον υδάτινο όγκο της λίμνης. Επιπλέον, τα γειτονικά κράτη δεν εφαρμόζουν ούτε την απαγόρευση του ψαρέματος κατά τη διάρκεια της γονιμοποίησης των ψαριών το μήνα Μάιο.</w:t>
      </w:r>
    </w:p>
    <w:p w14:paraId="79D81EDF" w14:textId="77777777" w:rsidR="000B3B5D" w:rsidRDefault="00B24788">
      <w:pPr>
        <w:spacing w:line="600" w:lineRule="auto"/>
        <w:ind w:firstLine="720"/>
        <w:jc w:val="both"/>
        <w:rPr>
          <w:rFonts w:eastAsia="Times New Roman"/>
          <w:szCs w:val="24"/>
        </w:rPr>
      </w:pPr>
      <w:r>
        <w:rPr>
          <w:rFonts w:eastAsia="Times New Roman"/>
          <w:szCs w:val="24"/>
        </w:rPr>
        <w:t>Η μικρή Πρέσπα, η οποία είναι ρηχή και ευαίσθητη, κινδυνεύει να καταστρα</w:t>
      </w:r>
      <w:r>
        <w:rPr>
          <w:rFonts w:eastAsia="Times New Roman"/>
          <w:szCs w:val="24"/>
        </w:rPr>
        <w:t xml:space="preserve">φεί από τα φερτά υλικά του ποταμού </w:t>
      </w:r>
      <w:proofErr w:type="spellStart"/>
      <w:r>
        <w:rPr>
          <w:rFonts w:eastAsia="Times New Roman"/>
          <w:szCs w:val="24"/>
        </w:rPr>
        <w:t>Ντέβολι</w:t>
      </w:r>
      <w:proofErr w:type="spellEnd"/>
      <w:r>
        <w:rPr>
          <w:rFonts w:eastAsia="Times New Roman"/>
          <w:szCs w:val="24"/>
        </w:rPr>
        <w:t>. Αυτή η απειλ</w:t>
      </w:r>
      <w:r>
        <w:rPr>
          <w:rFonts w:eastAsia="Times New Roman"/>
          <w:szCs w:val="24"/>
        </w:rPr>
        <w:t>ή</w:t>
      </w:r>
      <w:r>
        <w:rPr>
          <w:rFonts w:eastAsia="Times New Roman"/>
          <w:szCs w:val="24"/>
        </w:rPr>
        <w:t xml:space="preserve"> είναι σοβαρότατη, γιατί αποτελεί και πρόθεση των Αλβανών να ποτίσουν 300.000 στρέμματα -όπως είχα αναφέρει και στην </w:t>
      </w:r>
      <w:r>
        <w:rPr>
          <w:rFonts w:eastAsia="Times New Roman"/>
          <w:szCs w:val="24"/>
        </w:rPr>
        <w:t>ε</w:t>
      </w:r>
      <w:r>
        <w:rPr>
          <w:rFonts w:eastAsia="Times New Roman"/>
          <w:szCs w:val="24"/>
        </w:rPr>
        <w:t xml:space="preserve">πιτροπή- με τα νερά της λίμνης. </w:t>
      </w:r>
    </w:p>
    <w:p w14:paraId="79D81EE0" w14:textId="77777777" w:rsidR="000B3B5D" w:rsidRDefault="00B24788">
      <w:pPr>
        <w:spacing w:line="600" w:lineRule="auto"/>
        <w:jc w:val="both"/>
        <w:rPr>
          <w:rFonts w:eastAsia="Times New Roman" w:cs="Times New Roman"/>
          <w:szCs w:val="24"/>
        </w:rPr>
      </w:pPr>
      <w:r>
        <w:rPr>
          <w:rFonts w:eastAsia="Times New Roman"/>
          <w:szCs w:val="24"/>
        </w:rPr>
        <w:t>Θεωρούμε πως δεν υπάρχει κάποιος που να διαφωνεί</w:t>
      </w:r>
      <w:r>
        <w:rPr>
          <w:rFonts w:eastAsia="Times New Roman"/>
          <w:szCs w:val="24"/>
        </w:rPr>
        <w:t xml:space="preserve"> με την προστασία του Πάρκου των Πρεσπών, πως δεν υπάρχει κάποιος που να διαφωνεί με την προστασία του περιβάλλοντος των </w:t>
      </w:r>
      <w:r>
        <w:rPr>
          <w:rFonts w:eastAsia="Times New Roman"/>
          <w:szCs w:val="24"/>
        </w:rPr>
        <w:lastRenderedPageBreak/>
        <w:t>Πρεσπών, των οργανισμών που ζουν εκεί.</w:t>
      </w:r>
      <w:r>
        <w:rPr>
          <w:rFonts w:eastAsia="Times New Roman"/>
          <w:szCs w:val="24"/>
        </w:rPr>
        <w:t xml:space="preserve"> </w:t>
      </w:r>
      <w:r>
        <w:rPr>
          <w:rFonts w:eastAsia="Times New Roman" w:cs="Times New Roman"/>
          <w:szCs w:val="24"/>
        </w:rPr>
        <w:t>Επίσης, δεν διαφωνεί κανείς με την προστασία των οικισμών, την ανάδειξη των ιδιαιτεροτήτων της π</w:t>
      </w:r>
      <w:r>
        <w:rPr>
          <w:rFonts w:eastAsia="Times New Roman" w:cs="Times New Roman"/>
          <w:szCs w:val="24"/>
        </w:rPr>
        <w:t xml:space="preserve">εριοχής. Για την ακρίβεια εννοείται πως πρέπει -και μάλιστα επιβάλλεται- να προστατευτεί το Πάρκο των Πρεσπών που έτσι και αλλιώς προστατεύεται όχι μόνο από εθνικούς αλλά και από ευρωπαϊκούς νόμους και διεθνείς συνθήκες. </w:t>
      </w:r>
    </w:p>
    <w:p w14:paraId="79D81EE1"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Πέραν, όμως, από τέτοιου είδους συ</w:t>
      </w:r>
      <w:r>
        <w:rPr>
          <w:rFonts w:eastAsia="Times New Roman" w:cs="Times New Roman"/>
          <w:szCs w:val="24"/>
        </w:rPr>
        <w:t xml:space="preserve">μφωνίες, με το πρόσχημα της προστασίας του περιβάλλοντος επιχειρούνται στην ουσία μικροπολιτικές συμφωνίες. Στην αιτιολογική έκθεση αναφέρεται -και μάλιστα χαρακτηριστικά- πως το Πάρκο Πρεσπών στόχο έχει την προστασία του περιβάλλοντος και τη βελτίωση του </w:t>
      </w:r>
      <w:r>
        <w:rPr>
          <w:rFonts w:eastAsia="Times New Roman" w:cs="Times New Roman"/>
          <w:szCs w:val="24"/>
        </w:rPr>
        <w:t xml:space="preserve">επιπέδου ζωής των κατοίκων μέσω της προώθησης της φιλικής συνεργασίας ανάμεσα στις τρεις χώρες οι οποίες και μοιράζονται τις Πρέσπες. </w:t>
      </w:r>
    </w:p>
    <w:p w14:paraId="79D81EE2"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Το ζητούμενο πάντα σε όλες αυτές τις κυρώσεις</w:t>
      </w:r>
      <w:r>
        <w:rPr>
          <w:rFonts w:eastAsia="Times New Roman" w:cs="Times New Roman"/>
          <w:szCs w:val="24"/>
        </w:rPr>
        <w:t>,</w:t>
      </w:r>
      <w:r>
        <w:rPr>
          <w:rFonts w:eastAsia="Times New Roman" w:cs="Times New Roman"/>
          <w:szCs w:val="24"/>
        </w:rPr>
        <w:t xml:space="preserve"> είναι το εξής: Τι από όλα αυτά θα ισχύσει στην πράξη; Πώς θα υλοποιηθούν ό</w:t>
      </w:r>
      <w:r>
        <w:rPr>
          <w:rFonts w:eastAsia="Times New Roman" w:cs="Times New Roman"/>
          <w:szCs w:val="24"/>
        </w:rPr>
        <w:t xml:space="preserve">λα αυτά τα διάφορα ζητήματα; Μάλιστα, γεννώνται εύλογοι προβληματισμοί και ερωτήματα. Για παράδειγμα, θα είναι εφικτός </w:t>
      </w:r>
      <w:r>
        <w:rPr>
          <w:rFonts w:eastAsia="Times New Roman" w:cs="Times New Roman"/>
          <w:szCs w:val="24"/>
        </w:rPr>
        <w:lastRenderedPageBreak/>
        <w:t xml:space="preserve">ο έλεγχος και η παρακολούθηση της </w:t>
      </w:r>
      <w:proofErr w:type="spellStart"/>
      <w:r>
        <w:rPr>
          <w:rFonts w:eastAsia="Times New Roman" w:cs="Times New Roman"/>
          <w:szCs w:val="24"/>
        </w:rPr>
        <w:t>περιβαντολογικής</w:t>
      </w:r>
      <w:proofErr w:type="spellEnd"/>
      <w:r>
        <w:rPr>
          <w:rFonts w:eastAsia="Times New Roman" w:cs="Times New Roman"/>
          <w:szCs w:val="24"/>
        </w:rPr>
        <w:t xml:space="preserve"> κατάστασης των λιμνών; Θα είναι αποτελεσματική η διαχείριση των υδάτων, όπως αυτή περι</w:t>
      </w:r>
      <w:r>
        <w:rPr>
          <w:rFonts w:eastAsia="Times New Roman" w:cs="Times New Roman"/>
          <w:szCs w:val="24"/>
        </w:rPr>
        <w:t xml:space="preserve">γράφεται στο άρθρο 5; </w:t>
      </w:r>
    </w:p>
    <w:p w14:paraId="79D81EE3"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Άρθρο 7</w:t>
      </w:r>
      <w:r>
        <w:rPr>
          <w:rFonts w:eastAsia="Times New Roman" w:cs="Times New Roman"/>
          <w:szCs w:val="24"/>
        </w:rPr>
        <w:t>.</w:t>
      </w:r>
      <w:r>
        <w:rPr>
          <w:rFonts w:eastAsia="Times New Roman" w:cs="Times New Roman"/>
          <w:szCs w:val="24"/>
        </w:rPr>
        <w:t xml:space="preserve"> Πώς θα εξαλειφθούν οι λεγόμενες διασυνοριακές επιπτώσεις; </w:t>
      </w:r>
    </w:p>
    <w:p w14:paraId="79D81EE4"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Άρθρο 8</w:t>
      </w:r>
      <w:r>
        <w:rPr>
          <w:rFonts w:eastAsia="Times New Roman" w:cs="Times New Roman"/>
          <w:szCs w:val="24"/>
        </w:rPr>
        <w:t>.</w:t>
      </w:r>
      <w:r>
        <w:rPr>
          <w:rFonts w:eastAsia="Times New Roman" w:cs="Times New Roman"/>
          <w:szCs w:val="24"/>
        </w:rPr>
        <w:t xml:space="preserve"> Στη συνεργασία με διεθνείς οργανισμούς και χρηματοδότες μνημονεύονται μεταξύ άλλων η Γερμανική Τράπεζα Ανασυγκρότησης, η Γερμανική Υπηρεσία Τεχνικής Υποστήρ</w:t>
      </w:r>
      <w:r>
        <w:rPr>
          <w:rFonts w:eastAsia="Times New Roman" w:cs="Times New Roman"/>
          <w:szCs w:val="24"/>
        </w:rPr>
        <w:t>ιξης, η Ελβετική Υπηρεσία για την Ανάπτυξη και Συνεργασία, καθώς και θεσμοί της Ευρωπαϊκής Ένωσης και άλλοι, όπως χαρακτηριστικά αναφέρεται. Γιατί ειδικά αυτοί οι φορείς; Ποιοι είναι οι άλλοι; Μήπως μιλάμε για ύποπτα συμφέροντα, για ΜΚΟ που ουσιαστικά τα σ</w:t>
      </w:r>
      <w:r>
        <w:rPr>
          <w:rFonts w:eastAsia="Times New Roman" w:cs="Times New Roman"/>
          <w:szCs w:val="24"/>
        </w:rPr>
        <w:t xml:space="preserve">υμφέροντά τους είναι άλλα, πέρα και πάνω από την προστασία του περιβάλλοντος που εδώ είναι σαν προκάλυμμα; </w:t>
      </w:r>
    </w:p>
    <w:p w14:paraId="79D81EE5"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Όμως και στο άρθρο 11, στις αρμοδιότητες της Επιτροπής Διαχείρισης, γίνεται λόγος για συμμετοχή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 xml:space="preserve">ργανώσεων. </w:t>
      </w:r>
    </w:p>
    <w:p w14:paraId="79D81EE6"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lastRenderedPageBreak/>
        <w:t>Στο άρθρο 16, στην επίλ</w:t>
      </w:r>
      <w:r>
        <w:rPr>
          <w:rFonts w:eastAsia="Times New Roman" w:cs="Times New Roman"/>
          <w:szCs w:val="24"/>
        </w:rPr>
        <w:t>υση των διαφορών, αναφέρεται ότι τα μέρη θα επιχειρούν την επίλυση μέσω διαπραγμάτευσης ή με οποιοδήποτε άλλο μέσο διεθνούς επίλυσης διαφορών, το οποίο και αποδέχονται. Πώς θα γίνει κάτι τέτοιο με τους Αλβανούς και τους Σκοπιανούς που είναι δεδομένη η εχθρ</w:t>
      </w:r>
      <w:r>
        <w:rPr>
          <w:rFonts w:eastAsia="Times New Roman" w:cs="Times New Roman"/>
          <w:szCs w:val="24"/>
        </w:rPr>
        <w:t xml:space="preserve">ική τους στάση απέναντι στην πατρίδα μας; </w:t>
      </w:r>
    </w:p>
    <w:p w14:paraId="79D81EE7"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Επαναλαμβάνουμε πως όλοι είναι υπέρ στο να προστατευτεί το Πάρκο των Πρεσπών και να αναδειχθεί μια εξαιρετική περιοχή της πατρίδας μας. Όμως αυτό δεν θα γίνει με τέτοιου είδους συμφωνίες, που με το πρόσχημα της δή</w:t>
      </w:r>
      <w:r>
        <w:rPr>
          <w:rFonts w:eastAsia="Times New Roman" w:cs="Times New Roman"/>
          <w:szCs w:val="24"/>
        </w:rPr>
        <w:t xml:space="preserve">θεν προστασίας του περιβάλλοντος, εξυπηρετούν και προωθούν ύποπτα σχέδια και σκοπούς, συμφέροντα διαφόρων ταξικών κύκλων, τραπεζικών παραγόντων και διάφορων ύποπτων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 xml:space="preserve">ργανώσεων. </w:t>
      </w:r>
    </w:p>
    <w:p w14:paraId="79D81EE8"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Η Χρυσή Αυγή καταψηφίζει το παρόν σχέδιο νόμου. </w:t>
      </w:r>
    </w:p>
    <w:p w14:paraId="79D81EE9"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9D81EEA"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w:t>
      </w:r>
    </w:p>
    <w:p w14:paraId="79D81EEB"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Δελής. </w:t>
      </w:r>
    </w:p>
    <w:p w14:paraId="79D81EEC"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Ευχαριστώ, κύριε Πρόεδρε. </w:t>
      </w:r>
    </w:p>
    <w:p w14:paraId="79D81EED"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είναι προφανές πως πρέπει να παρθούν μέτρα για να αντιμετωπιστεί μια κατάσταση που δημιουργήθηκε στην περιοχή </w:t>
      </w:r>
      <w:r>
        <w:rPr>
          <w:rFonts w:eastAsia="Times New Roman" w:cs="Times New Roman"/>
          <w:szCs w:val="24"/>
        </w:rPr>
        <w:t xml:space="preserve">των Πρεσπών από μια πολιτική, βέβαια, που υλοποιήθηκε το προηγούμενο διάστημα. Όμως, θεωρούμε ότι είναι απλουστευτικές οι προσεγγίσεις του τύπου «απομονωτισμός ή συνεργασία». </w:t>
      </w:r>
    </w:p>
    <w:p w14:paraId="79D81EEE"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Λέτε ότι είναι σε θετική κατεύθυνση το νομοσχέδιο μια που συνεργάζονται χώρες γι</w:t>
      </w:r>
      <w:r>
        <w:rPr>
          <w:rFonts w:eastAsia="Times New Roman" w:cs="Times New Roman"/>
          <w:szCs w:val="24"/>
        </w:rPr>
        <w:t>α προβλήματα που δεν γνωρίζουν σύνορα. Το ερώτημα είναι κατά πόσο αυτού του είδους οι προσεγγίσεις μπορούν να αντιμετωπίσουν το πρόβλημα. Το ζήτημα για εμάς δεν είναι εάν θα πρέπει ή όχι να υπάρχει συνεργασία μεταξύ των τριών χωρών, αλλά συνεργασία με ποιο</w:t>
      </w:r>
      <w:r>
        <w:rPr>
          <w:rFonts w:eastAsia="Times New Roman" w:cs="Times New Roman"/>
          <w:szCs w:val="24"/>
        </w:rPr>
        <w:t xml:space="preserve"> στόχο και κυρίως για ποιόν σκοπό. </w:t>
      </w:r>
    </w:p>
    <w:p w14:paraId="79D81EEF"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Εμείς -και το λέμε εδώ, το είπαμε και στην </w:t>
      </w:r>
      <w:r>
        <w:rPr>
          <w:rFonts w:eastAsia="Times New Roman" w:cs="Times New Roman"/>
          <w:szCs w:val="24"/>
        </w:rPr>
        <w:t>επιτροπή</w:t>
      </w:r>
      <w:r>
        <w:rPr>
          <w:rFonts w:eastAsia="Times New Roman" w:cs="Times New Roman"/>
          <w:szCs w:val="24"/>
        </w:rPr>
        <w:t xml:space="preserve">- διαφωνούμε με τους στόχους και τους σκοπούς αυτής της </w:t>
      </w:r>
      <w:r>
        <w:rPr>
          <w:rFonts w:eastAsia="Times New Roman" w:cs="Times New Roman"/>
          <w:szCs w:val="24"/>
        </w:rPr>
        <w:t>συμφωνίας</w:t>
      </w:r>
      <w:r>
        <w:rPr>
          <w:rFonts w:eastAsia="Times New Roman" w:cs="Times New Roman"/>
          <w:szCs w:val="24"/>
        </w:rPr>
        <w:t>. Γιατί πέρα από τα ευχολόγια και τα μεγάλα λόγια, τις αγνές προθέσεις, υπάρχουν πάνω από όλα οι διακηρυ</w:t>
      </w:r>
      <w:r>
        <w:rPr>
          <w:rFonts w:eastAsia="Times New Roman" w:cs="Times New Roman"/>
          <w:szCs w:val="24"/>
        </w:rPr>
        <w:t xml:space="preserve">γμένοι στόχοι της Ευρωπαϊκής Ένωσης, υπάρχει η πρακτική της, όπως και η πολιτική των μέχρι σήμερα κυβερνήσεων απέναντι σε προβλήματα περιβαλλοντικά. </w:t>
      </w:r>
    </w:p>
    <w:p w14:paraId="79D81EF0"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αυτή η Κυβέρνηση -δεν πρωτοτυπεί- θεωρεί πως η συμμετοχή στην Ευρωπαϊκή Ένωση αποτελεί εγγύηση, τάχα, </w:t>
      </w:r>
      <w:r>
        <w:rPr>
          <w:rFonts w:eastAsia="Times New Roman" w:cs="Times New Roman"/>
          <w:szCs w:val="24"/>
        </w:rPr>
        <w:t xml:space="preserve">για τη συνεργασία μεταξύ των τριών χωρών και για την εξασφάλιση κονδυλίων και την προστασία του περιβάλλοντος. </w:t>
      </w:r>
    </w:p>
    <w:p w14:paraId="79D81EF1"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Βεβαίως, η Ευρωπαϊκή Ένωση, μέσα από τη συμμετοχή της στη χρηματοδότηση πολύ συγκεκριμένων δράσεων, στόχο έχει να εξασφαλίσει την εξουσία και τη</w:t>
      </w:r>
      <w:r>
        <w:rPr>
          <w:rFonts w:eastAsia="Times New Roman" w:cs="Times New Roman"/>
          <w:szCs w:val="24"/>
        </w:rPr>
        <w:t>ν κερδοφορία των δικών της επιχειρηματικών ομίλων σε συνθήκες αυξημένου διεθνούς ανταγωνισμού. Για αυτό και ενθαρρύνει τις επενδύσεις στις νέες τεχνολογίες, επιδιώκει την καθιέρωση της λεγόμενης πράσινης ανάπτυξης που τάχα διασφαλίζει και την προστασία του</w:t>
      </w:r>
      <w:r>
        <w:rPr>
          <w:rFonts w:eastAsia="Times New Roman" w:cs="Times New Roman"/>
          <w:szCs w:val="24"/>
        </w:rPr>
        <w:t xml:space="preserve"> περιβάλλοντος. </w:t>
      </w:r>
    </w:p>
    <w:p w14:paraId="79D81EF2"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Στόχος της, επίσης, είναι και η συσκότιση της βασικής αιτίας που προκαλεί τα οξυμένα προβλήματα του περιβάλλοντος, δηλαδή την άναρχη ανάπτυξη με αποκλειστικό κριτήριο το καπιταλιστικό κέρδος, η εμπορευματοποίηση της γης και του νερού και της ενέργειας. </w:t>
      </w:r>
    </w:p>
    <w:p w14:paraId="79D81EF3"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 xml:space="preserve">ομένως, ο στόχος της Ευρωπαϊκής Ένωσης είναι η προσπάθεια να διασφαλίσει τη διεύρυνση, όπως είπαμε, των κερδών των δικών της επιχειρηματικών ομίλων. Αυτή της η </w:t>
      </w:r>
      <w:r>
        <w:rPr>
          <w:rFonts w:eastAsia="Times New Roman" w:cs="Times New Roman"/>
          <w:szCs w:val="24"/>
        </w:rPr>
        <w:lastRenderedPageBreak/>
        <w:t>δράση δεν αποτελεί κα</w:t>
      </w:r>
      <w:r>
        <w:rPr>
          <w:rFonts w:eastAsia="Times New Roman" w:cs="Times New Roman"/>
          <w:szCs w:val="24"/>
        </w:rPr>
        <w:t>μ</w:t>
      </w:r>
      <w:r>
        <w:rPr>
          <w:rFonts w:eastAsia="Times New Roman" w:cs="Times New Roman"/>
          <w:szCs w:val="24"/>
        </w:rPr>
        <w:t>μία εγγύηση για την προστασία του διασυνοριακού πάρκου των Πρεσπών και του</w:t>
      </w:r>
      <w:r>
        <w:rPr>
          <w:rFonts w:eastAsia="Times New Roman" w:cs="Times New Roman"/>
          <w:szCs w:val="24"/>
        </w:rPr>
        <w:t xml:space="preserve"> περιβάλλοντος γενικότερα. </w:t>
      </w:r>
    </w:p>
    <w:p w14:paraId="79D81EF4"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Για να δούμε, όμως, τώρα ορισμένα παραδείγματα για να δούμε που το πάει.</w:t>
      </w:r>
    </w:p>
    <w:p w14:paraId="79D81EF5"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Βασικός στόχος της </w:t>
      </w:r>
      <w:r>
        <w:rPr>
          <w:rFonts w:eastAsia="Times New Roman" w:cs="Times New Roman"/>
          <w:szCs w:val="24"/>
        </w:rPr>
        <w:t xml:space="preserve">συμφωνίας </w:t>
      </w:r>
      <w:r>
        <w:rPr>
          <w:rFonts w:eastAsia="Times New Roman" w:cs="Times New Roman"/>
          <w:szCs w:val="24"/>
        </w:rPr>
        <w:t xml:space="preserve">είναι η διαχείριση του νερού. Σε ποια βάση, όμως, θα γίνει η διαχείρισή του; Η ίδια η </w:t>
      </w:r>
      <w:r>
        <w:rPr>
          <w:rFonts w:eastAsia="Times New Roman" w:cs="Times New Roman"/>
          <w:szCs w:val="24"/>
        </w:rPr>
        <w:t xml:space="preserve">συμφωνία </w:t>
      </w:r>
      <w:r>
        <w:rPr>
          <w:rFonts w:eastAsia="Times New Roman" w:cs="Times New Roman"/>
          <w:szCs w:val="24"/>
        </w:rPr>
        <w:t>το ξεκαθαρίζει: «Βάση αποτελούν</w:t>
      </w:r>
      <w:r>
        <w:rPr>
          <w:rFonts w:eastAsia="Times New Roman" w:cs="Times New Roman"/>
          <w:szCs w:val="24"/>
        </w:rPr>
        <w:t xml:space="preserve"> τα διεθνή και ευρωπαϊκά πρότυπα». Ποια είναι, όμως, αυτά τα ευρωπαϊκά πρότυπα; Η πολιτική της Ευρωπαϊκής Ένωσης έχει διαμορφωθεί από τη σχετική </w:t>
      </w:r>
      <w:r>
        <w:rPr>
          <w:rFonts w:eastAsia="Times New Roman" w:cs="Times New Roman"/>
          <w:szCs w:val="24"/>
        </w:rPr>
        <w:t>οδηγία</w:t>
      </w:r>
      <w:r>
        <w:rPr>
          <w:rFonts w:eastAsia="Times New Roman" w:cs="Times New Roman"/>
          <w:szCs w:val="24"/>
        </w:rPr>
        <w:t>, η οποία έχει μετατρέψει το νερό από αγαθό σε εμπόρευμα. Οδηγεί στην ιδιωτικοποίηση, σε αύξηση του κόστο</w:t>
      </w:r>
      <w:r>
        <w:rPr>
          <w:rFonts w:eastAsia="Times New Roman" w:cs="Times New Roman"/>
          <w:szCs w:val="24"/>
        </w:rPr>
        <w:t xml:space="preserve">υς του νερού για όλο τον λαό, αλλά και για την αγροτική παραγωγή. Κι αυτό είναι αλήθεια. Και ρωτάμε εδώ τον Υπουργό: Ετοιμάζετε ή όχι την επιβολή πρόσθετου περιβαλλοντικού τέλους, δήθεν, για το νερό άρδευσης και ύδρευσης. </w:t>
      </w:r>
    </w:p>
    <w:p w14:paraId="79D81EF6"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Το κόστος του νερού, πολύ απλά λέ</w:t>
      </w:r>
      <w:r>
        <w:rPr>
          <w:rFonts w:eastAsia="Times New Roman" w:cs="Times New Roman"/>
          <w:szCs w:val="24"/>
        </w:rPr>
        <w:t xml:space="preserve">με εμείς, αποτελεί ένα ακόμα όπλο -ανάμεσα στα πολλά άλλα- για το ξεκλήρισμα της φτωχής αγροτιάς, που σήμερα έδωσε το δικό της βροντερό παρόν εδώ στην Αθήνα. </w:t>
      </w:r>
    </w:p>
    <w:p w14:paraId="79D81EF7"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lastRenderedPageBreak/>
        <w:t>Βεβαίως, η ορθολογική διαχείριση των υδάτων αποτελεί προϋπόθεση για την ανάπτυξη της περιοχής, τη</w:t>
      </w:r>
      <w:r>
        <w:rPr>
          <w:rFonts w:eastAsia="Times New Roman" w:cs="Times New Roman"/>
          <w:szCs w:val="24"/>
        </w:rPr>
        <w:t xml:space="preserve">ν εξασφάλιση των υγιεινών συνθηκών διαβίωσης των λαών και της προστασίας του περιβάλλοντος, μιας ανάπτυξης, όμως, σε όφελος των λαών της περιοχής και όχι των αστικών τάξεων, έτσι όπως το επιδιώκει αυτή η </w:t>
      </w:r>
      <w:r>
        <w:rPr>
          <w:rFonts w:eastAsia="Times New Roman" w:cs="Times New Roman"/>
          <w:szCs w:val="24"/>
        </w:rPr>
        <w:t>συμφωνία</w:t>
      </w:r>
      <w:r>
        <w:rPr>
          <w:rFonts w:eastAsia="Times New Roman" w:cs="Times New Roman"/>
          <w:szCs w:val="24"/>
        </w:rPr>
        <w:t xml:space="preserve">. </w:t>
      </w:r>
    </w:p>
    <w:p w14:paraId="79D81EF8"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Άλλο παράδειγμα. Μήπως θα βρουν απασχόλησ</w:t>
      </w:r>
      <w:r>
        <w:rPr>
          <w:rFonts w:eastAsia="Times New Roman" w:cs="Times New Roman"/>
          <w:szCs w:val="24"/>
        </w:rPr>
        <w:t>η εργασίας στον τουρισμό, κλάδο της οικονομίας, με λαμπρές προοπτικές λόγω της αύξησης του τουρισμού παρατήρησης των πτηνών; Κι ας υποθέσουμε πως θα συμβεί. Ποιος θα είναι ο κερδισμένος από μια τέτοια εξέλιξη; Τι θα κερδίσει, δηλαδή, ο λαός της περιοχής; Ο</w:t>
      </w:r>
      <w:r>
        <w:rPr>
          <w:rFonts w:eastAsia="Times New Roman" w:cs="Times New Roman"/>
          <w:szCs w:val="24"/>
        </w:rPr>
        <w:t>ι επενδύσεις θα γίνουν απ’ αυτούς που κατέχουν τα κεφάλαια, εκτοπίζοντας τους μικρούς που σήμερα έχουν έναν ξενώνα ή μια ταβέρνα. Το σίγουρο είναι πως δεν θα κάνουν επενδύσεις οι εργαζόμενοι και οι φτωχοί αγρότες. Γι’ αυτούς η προοπτική που τους επιφυλάσσε</w:t>
      </w:r>
      <w:r>
        <w:rPr>
          <w:rFonts w:eastAsia="Times New Roman" w:cs="Times New Roman"/>
          <w:szCs w:val="24"/>
        </w:rPr>
        <w:t xml:space="preserve">τε είναι το ξεκλήρισμα από τη γη τους και η μετανάστευση για τις μεγάλες πόλεις. </w:t>
      </w:r>
    </w:p>
    <w:p w14:paraId="79D81EF9"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Η περιοχή των Πρεσπών είναι μια πρόσφορη περιοχή που δεν αφήνει ασυγκίνητο το κεφάλαιο για τις επενδυτικές του </w:t>
      </w:r>
      <w:r>
        <w:rPr>
          <w:rFonts w:eastAsia="Times New Roman" w:cs="Times New Roman"/>
          <w:szCs w:val="24"/>
        </w:rPr>
        <w:lastRenderedPageBreak/>
        <w:t>στοχεύσεις. Μόνο που πρέπει να δημιουργηθούν οι προϋποθέσεις γι</w:t>
      </w:r>
      <w:r>
        <w:rPr>
          <w:rFonts w:eastAsia="Times New Roman" w:cs="Times New Roman"/>
          <w:szCs w:val="24"/>
        </w:rPr>
        <w:t xml:space="preserve">α να υπάρξει κερδοφορία. Κι αυτές πηγαίνετε να δημιουργήσετε μεθοδικά με την πολιτική σας. Αυτός είναι, άλλωστε, και ο στόχος της λεγόμενης ΚΑΠ της Ευρωπαϊκής Ένωσης. </w:t>
      </w:r>
    </w:p>
    <w:p w14:paraId="79D81EFA"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Στο άρθρο 3</w:t>
      </w:r>
      <w:r>
        <w:rPr>
          <w:rFonts w:eastAsia="Times New Roman" w:cs="Times New Roman"/>
          <w:szCs w:val="24"/>
        </w:rPr>
        <w:t>,</w:t>
      </w:r>
      <w:r>
        <w:rPr>
          <w:rFonts w:eastAsia="Times New Roman" w:cs="Times New Roman"/>
          <w:szCs w:val="24"/>
        </w:rPr>
        <w:t xml:space="preserve"> προσδιορίζονται οι τομείς που θα ενδιέφεραν τους επιχειρηματικούς ομίλους, </w:t>
      </w:r>
      <w:r>
        <w:rPr>
          <w:rFonts w:eastAsia="Times New Roman" w:cs="Times New Roman"/>
          <w:szCs w:val="24"/>
        </w:rPr>
        <w:t xml:space="preserve">κεφάλαια δηλαδή που ψάχνουν για νέα πεδία κερδοφορίας. </w:t>
      </w:r>
    </w:p>
    <w:p w14:paraId="79D81EFB"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Εκτός από τη διαχείριση του νερού περιγράφονται στη </w:t>
      </w:r>
      <w:r>
        <w:rPr>
          <w:rFonts w:eastAsia="Times New Roman" w:cs="Times New Roman"/>
          <w:szCs w:val="24"/>
        </w:rPr>
        <w:t xml:space="preserve">συμφωνία </w:t>
      </w:r>
      <w:r>
        <w:rPr>
          <w:rFonts w:eastAsia="Times New Roman" w:cs="Times New Roman"/>
          <w:szCs w:val="24"/>
        </w:rPr>
        <w:t>η λεγόμενη χαμηλής έντασης κτηνοτροφία, αλιευτικές ρυθμίσεις, συνετές χρήσεις, διαχείριση αποβλήτων, βελτίωση δικτύων, αειφόρος ανάπτυξη, σ</w:t>
      </w:r>
      <w:r>
        <w:rPr>
          <w:rFonts w:eastAsia="Times New Roman" w:cs="Times New Roman"/>
          <w:szCs w:val="24"/>
        </w:rPr>
        <w:t xml:space="preserve">τρατηγική τουριστική ανάπτυξη κλπ.. </w:t>
      </w:r>
    </w:p>
    <w:p w14:paraId="79D81EFC"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προειδοποιητικά το κουδούνι </w:t>
      </w:r>
      <w:r>
        <w:rPr>
          <w:rFonts w:eastAsia="Times New Roman" w:cs="Times New Roman"/>
          <w:szCs w:val="24"/>
        </w:rPr>
        <w:t xml:space="preserve">λήξεως </w:t>
      </w:r>
      <w:r>
        <w:rPr>
          <w:rFonts w:eastAsia="Times New Roman" w:cs="Times New Roman"/>
          <w:szCs w:val="24"/>
        </w:rPr>
        <w:t>της ομιλίας του κυρίου Βουλευτή)</w:t>
      </w:r>
    </w:p>
    <w:p w14:paraId="79D81EFD"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Θέλω ένα λεπτό, κύριε Πρόεδρε. </w:t>
      </w:r>
    </w:p>
    <w:p w14:paraId="79D81EFE"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Επομένως και μόνο από την απαρίθμηση αυτών που είπα, η συγκεκριμένη </w:t>
      </w:r>
      <w:r>
        <w:rPr>
          <w:rFonts w:eastAsia="Times New Roman" w:cs="Times New Roman"/>
          <w:szCs w:val="24"/>
        </w:rPr>
        <w:t xml:space="preserve">συμφωνία </w:t>
      </w:r>
      <w:r>
        <w:rPr>
          <w:rFonts w:eastAsia="Times New Roman" w:cs="Times New Roman"/>
          <w:szCs w:val="24"/>
        </w:rPr>
        <w:t>επιταχύνει την κα</w:t>
      </w:r>
      <w:r>
        <w:rPr>
          <w:rFonts w:eastAsia="Times New Roman" w:cs="Times New Roman"/>
          <w:szCs w:val="24"/>
        </w:rPr>
        <w:t xml:space="preserve">πιταλιστική εκμετάλλευση και τις επενδύσεις στη βάση της δήθεν προστασίας </w:t>
      </w:r>
      <w:r>
        <w:rPr>
          <w:rFonts w:eastAsia="Times New Roman" w:cs="Times New Roman"/>
          <w:szCs w:val="24"/>
        </w:rPr>
        <w:lastRenderedPageBreak/>
        <w:t xml:space="preserve">του περιβάλλοντος των Πρεσπών. Επί της ουσίας μοναδική επιδίωξη της </w:t>
      </w:r>
      <w:r>
        <w:rPr>
          <w:rFonts w:eastAsia="Times New Roman" w:cs="Times New Roman"/>
          <w:szCs w:val="24"/>
        </w:rPr>
        <w:t xml:space="preserve">συμφωνίας </w:t>
      </w:r>
      <w:r>
        <w:rPr>
          <w:rFonts w:eastAsia="Times New Roman" w:cs="Times New Roman"/>
          <w:szCs w:val="24"/>
        </w:rPr>
        <w:t>είναι να δοθούν λύσεις από την αγορά, τους επιχειρηματικούς ομίλους που ενδιαφέρονται για την κερδοφορία</w:t>
      </w:r>
      <w:r>
        <w:rPr>
          <w:rFonts w:eastAsia="Times New Roman" w:cs="Times New Roman"/>
          <w:szCs w:val="24"/>
        </w:rPr>
        <w:t xml:space="preserve"> και όχι για την πραγματική προστασία του περιβάλλοντος. </w:t>
      </w:r>
    </w:p>
    <w:p w14:paraId="79D81EFF"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Δεν σας κάνει κα</w:t>
      </w:r>
      <w:r>
        <w:rPr>
          <w:rFonts w:eastAsia="Times New Roman" w:cs="Times New Roman"/>
          <w:szCs w:val="24"/>
        </w:rPr>
        <w:t>μ</w:t>
      </w:r>
      <w:r>
        <w:rPr>
          <w:rFonts w:eastAsia="Times New Roman" w:cs="Times New Roman"/>
          <w:szCs w:val="24"/>
        </w:rPr>
        <w:t>μία εντύπωση ότι το ενδιαφέρον που υπάρχει –στο άρθρο 8 αναφέρομαι- για να χρηματοδοτηθούν διάφορες δράσεις προέρχεται από γερμανικές τράπεζες, από τη Γερμανική Τράπεζα Ανασυγκρότησ</w:t>
      </w:r>
      <w:r>
        <w:rPr>
          <w:rFonts w:eastAsia="Times New Roman" w:cs="Times New Roman"/>
          <w:szCs w:val="24"/>
        </w:rPr>
        <w:t xml:space="preserve">ης, από θεσμούς της Ευρωπαϊκή Ένωσης και άλλους; Δηλαδή, το τραπεζικό κεφάλαιο, τα μονοπώλια, την Ευρωπαϊκή Ένωση όλους αυτούς τους πήρε ο πόνος για να προστατεύσουν το περιβάλλον των Πρεσπών; </w:t>
      </w:r>
    </w:p>
    <w:p w14:paraId="79D81F00"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Στο ίδιο άρθρο, το 8, προβλέπεται και η συμμετοχή των λεγόμενω</w:t>
      </w:r>
      <w:r>
        <w:rPr>
          <w:rFonts w:eastAsia="Times New Roman" w:cs="Times New Roman"/>
          <w:szCs w:val="24"/>
        </w:rPr>
        <w:t xml:space="preserve">ν </w:t>
      </w:r>
      <w:r>
        <w:rPr>
          <w:rFonts w:eastAsia="Times New Roman" w:cs="Times New Roman"/>
          <w:szCs w:val="24"/>
        </w:rPr>
        <w:t>μη κυβερνητικών οργανώσεων</w:t>
      </w:r>
      <w:r>
        <w:rPr>
          <w:rFonts w:eastAsia="Times New Roman" w:cs="Times New Roman"/>
          <w:szCs w:val="24"/>
        </w:rPr>
        <w:t>. Το «</w:t>
      </w:r>
      <w:r>
        <w:rPr>
          <w:rFonts w:eastAsia="Times New Roman" w:cs="Times New Roman"/>
          <w:szCs w:val="24"/>
        </w:rPr>
        <w:t>μη</w:t>
      </w:r>
      <w:r>
        <w:rPr>
          <w:rFonts w:eastAsia="Times New Roman" w:cs="Times New Roman"/>
          <w:szCs w:val="24"/>
        </w:rPr>
        <w:t>» μπορεί αν θέλει κανείς να το βάλει και σε εισαγωγικά. Όπως λέει κι ο λαός μας, «όπου γάμος και χαρά η Βασίλω πρώτη». Πώς μυρίζονται το ψητό όμως, ε; Κατευθείαν. Κι εσείς, όμως, όπως κι η Ευρωπαϊκή Ένωση, τους ταΐζετε κ</w:t>
      </w:r>
      <w:r>
        <w:rPr>
          <w:rFonts w:eastAsia="Times New Roman" w:cs="Times New Roman"/>
          <w:szCs w:val="24"/>
        </w:rPr>
        <w:t xml:space="preserve">ανονικά για να ξεμπερδεύετε από την υποχρέωση του κράτους για την προστασία του περιβάλλοντος. Τώρα, μάλιστα, που έχουν αποκτήσει και πλούσια εμπειρία από </w:t>
      </w:r>
      <w:r>
        <w:rPr>
          <w:rFonts w:eastAsia="Times New Roman" w:cs="Times New Roman"/>
          <w:szCs w:val="24"/>
        </w:rPr>
        <w:lastRenderedPageBreak/>
        <w:t xml:space="preserve">το μεταναστευτικό, πώς μπορείτε να τους αποκλείσετε από την προστασία του περιβάλλοντος; </w:t>
      </w:r>
    </w:p>
    <w:p w14:paraId="79D81F01"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Καταλήγοντα</w:t>
      </w:r>
      <w:r>
        <w:rPr>
          <w:rFonts w:eastAsia="Times New Roman" w:cs="Times New Roman"/>
          <w:szCs w:val="24"/>
        </w:rPr>
        <w:t>ς, η συνδυασμένη διαχείριση των υδάτινων πόρων κατά υδρολογική λεκάνη απορροής, μπορεί να συμβάλλει στην προστασία του περιβάλλοντος, τη διατήρηση των υγροτόπων, στη σταδιακή αναβάθμιση ποτάμ</w:t>
      </w:r>
      <w:r>
        <w:rPr>
          <w:rFonts w:eastAsia="Times New Roman" w:cs="Times New Roman"/>
          <w:szCs w:val="24"/>
        </w:rPr>
        <w:t>ι</w:t>
      </w:r>
      <w:r>
        <w:rPr>
          <w:rFonts w:eastAsia="Times New Roman" w:cs="Times New Roman"/>
          <w:szCs w:val="24"/>
        </w:rPr>
        <w:t>ων και παρόχθιων οικοσυστημάτων.</w:t>
      </w:r>
    </w:p>
    <w:p w14:paraId="79D81F02"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Ποιο είναι, όμως, το πραγματικό εμπόδιο για να συντελεστεί αυτό; Είναι οι στρατηγικές επιλογές της άρχουσας τάξης και της Ευρωπαϊκής Ένωσης που υπηρετούν όλες οι κυβερνήσεις και η δική σας. </w:t>
      </w:r>
    </w:p>
    <w:p w14:paraId="79D81F03"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κύριε Δελή, είστε σαφής</w:t>
      </w:r>
      <w:r>
        <w:rPr>
          <w:rFonts w:eastAsia="Times New Roman" w:cs="Times New Roman"/>
          <w:szCs w:val="24"/>
        </w:rPr>
        <w:t xml:space="preserve">. </w:t>
      </w:r>
    </w:p>
    <w:p w14:paraId="79D81F04"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Κλείνω, λέγοντας το εξής: Δηλαδή, με λίγα λόγια, κύριε Πρόεδρε, ο καπιταλιστικός δρόμος ανάπτυξης, εκεί δηλαδή όπου το νερό, η ηλεκτρική ενέργεια, τα τρόφιμα, η γη και τα δασικά οικοσυστήματα αποτελούν απλά εμπορεύματα, είναι ο πιο σίγουρ</w:t>
      </w:r>
      <w:r>
        <w:rPr>
          <w:rFonts w:eastAsia="Times New Roman" w:cs="Times New Roman"/>
          <w:szCs w:val="24"/>
        </w:rPr>
        <w:t>ος τρόπος για τη μη προστασία όλων αυτών που υποτίθεται ότι προστατεύουν.</w:t>
      </w:r>
    </w:p>
    <w:p w14:paraId="79D81F05"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lastRenderedPageBreak/>
        <w:t>Καταψηφίζουμε το νομοσχέδιο, κύριε Πρόεδρε.</w:t>
      </w:r>
    </w:p>
    <w:p w14:paraId="79D81F06"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Ευχαριστώ.</w:t>
      </w:r>
    </w:p>
    <w:p w14:paraId="79D81F07"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79D81F08"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Ο Υπουργός κ. </w:t>
      </w:r>
      <w:proofErr w:type="spellStart"/>
      <w:r>
        <w:rPr>
          <w:rFonts w:eastAsia="Times New Roman" w:cs="Times New Roman"/>
          <w:szCs w:val="24"/>
        </w:rPr>
        <w:t>Φάμελλος</w:t>
      </w:r>
      <w:proofErr w:type="spellEnd"/>
      <w:r>
        <w:rPr>
          <w:rFonts w:eastAsia="Times New Roman" w:cs="Times New Roman"/>
          <w:szCs w:val="24"/>
        </w:rPr>
        <w:t xml:space="preserve"> έχει τώρα τον λόγο.</w:t>
      </w:r>
    </w:p>
    <w:p w14:paraId="79D81F09"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ΣΩΚΡΑΤΗΣ ΦΑΜΕΛΛΟΣ (Αναπληρωτ</w:t>
      </w:r>
      <w:r>
        <w:rPr>
          <w:rFonts w:eastAsia="Times New Roman" w:cs="Times New Roman"/>
          <w:b/>
          <w:szCs w:val="24"/>
        </w:rPr>
        <w:t>ής Υπουργός Περιβάλλοντος και Ενέργειας):</w:t>
      </w:r>
      <w:r>
        <w:rPr>
          <w:rFonts w:eastAsia="Times New Roman" w:cs="Times New Roman"/>
          <w:szCs w:val="24"/>
        </w:rPr>
        <w:t xml:space="preserve"> Ευχαριστώ πολύ, κύριε Πρόεδρε.</w:t>
      </w:r>
    </w:p>
    <w:p w14:paraId="79D81F0A"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Νομίζω ότι στην </w:t>
      </w:r>
      <w:r>
        <w:rPr>
          <w:rFonts w:eastAsia="Times New Roman" w:cs="Times New Roman"/>
          <w:szCs w:val="24"/>
        </w:rPr>
        <w:t xml:space="preserve">επιτροπή </w:t>
      </w:r>
      <w:r>
        <w:rPr>
          <w:rFonts w:eastAsia="Times New Roman" w:cs="Times New Roman"/>
          <w:szCs w:val="24"/>
        </w:rPr>
        <w:t>με τους συναδέλφους συζητήσαμε αρκετά για τις Πρέσπες, αλλά ίσως κάποια πράγματα αξίζει να αναφερθούν εδώ, μιας και μας παρακολουθεί και η περιοχή, αλλά και ο</w:t>
      </w:r>
      <w:r>
        <w:rPr>
          <w:rFonts w:eastAsia="Times New Roman" w:cs="Times New Roman"/>
          <w:szCs w:val="24"/>
        </w:rPr>
        <w:t xml:space="preserve">ι υπόλοιποι πολίτες, οι οποίοι ενδιαφέρονται για το θέμα τους περιβάλλοντος. </w:t>
      </w:r>
    </w:p>
    <w:p w14:paraId="79D81F0B"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Στην περιοχή της Πρέσπας εδώ και τέσσερα εκατομμύρια χρόνια, μια από τις αρχαιότερες λίμνες της Ευρώπης, η ζωή των κατοίκων είναι άρρηκτα συνδεδεμένη με τις λίμνες και στις τρεις</w:t>
      </w:r>
      <w:r>
        <w:rPr>
          <w:rFonts w:eastAsia="Times New Roman" w:cs="Times New Roman"/>
          <w:szCs w:val="24"/>
        </w:rPr>
        <w:t xml:space="preserve"> χώρες. Και μάλιστα, πρέπει να πούμε ότι η περιοχή χαρακτηρίζεται από την υψηλή βιοποικιλότητα και </w:t>
      </w:r>
      <w:proofErr w:type="spellStart"/>
      <w:r>
        <w:rPr>
          <w:rFonts w:eastAsia="Times New Roman" w:cs="Times New Roman"/>
          <w:szCs w:val="24"/>
        </w:rPr>
        <w:t>γεωποικιλότητα</w:t>
      </w:r>
      <w:proofErr w:type="spellEnd"/>
      <w:r>
        <w:rPr>
          <w:rFonts w:eastAsia="Times New Roman" w:cs="Times New Roman"/>
          <w:szCs w:val="24"/>
        </w:rPr>
        <w:t xml:space="preserve">, αλλά και </w:t>
      </w:r>
      <w:r>
        <w:rPr>
          <w:rFonts w:eastAsia="Times New Roman" w:cs="Times New Roman"/>
          <w:szCs w:val="24"/>
        </w:rPr>
        <w:lastRenderedPageBreak/>
        <w:t xml:space="preserve">το γεγονός ότι εδώ και πάρα πολλά χρόνια ο άνθρωπος λειτουργεί αρμονικά δίπλα στη φύση και μέσα στη φύση. Και αυτό μαρτυρούν και τα </w:t>
      </w:r>
      <w:r>
        <w:rPr>
          <w:rFonts w:eastAsia="Times New Roman" w:cs="Times New Roman"/>
          <w:szCs w:val="24"/>
        </w:rPr>
        <w:t>βυζαντινά και μεταβυζαντινά ευρήματα τα οποία υπάρχουν στην περιοχή.</w:t>
      </w:r>
    </w:p>
    <w:p w14:paraId="79D81F0C"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Όμως, παράλληλα, στην περιοχή της ελληνικής Πρέσπας φιλοξενούνται πάνω από δύο χιλιάδες είδη φυτών, το 1/3 της ελληνικής χλωρίδας και αριθμός μεγαλύτερος από το σύνολο ίσως της βιοποικιλό</w:t>
      </w:r>
      <w:r>
        <w:rPr>
          <w:rFonts w:eastAsia="Times New Roman" w:cs="Times New Roman"/>
          <w:szCs w:val="24"/>
        </w:rPr>
        <w:t xml:space="preserve">τητας κάποιων κεντρικών ευρωπαϊκών χωρών. Εκεί, όμως, υπάρχει η μεγαλύτερη αναπαραγωγική αποικία του </w:t>
      </w:r>
      <w:proofErr w:type="spellStart"/>
      <w:r>
        <w:rPr>
          <w:rFonts w:eastAsia="Times New Roman" w:cs="Times New Roman"/>
          <w:szCs w:val="24"/>
        </w:rPr>
        <w:t>αργυροπελεκάνου</w:t>
      </w:r>
      <w:proofErr w:type="spellEnd"/>
      <w:r>
        <w:rPr>
          <w:rFonts w:eastAsia="Times New Roman" w:cs="Times New Roman"/>
          <w:szCs w:val="24"/>
        </w:rPr>
        <w:t xml:space="preserve"> με περισσότερα από χίλια διακόσια ζεύγη. Τα συζητήσαμε όλα αυτά στην </w:t>
      </w:r>
      <w:r>
        <w:rPr>
          <w:rFonts w:eastAsia="Times New Roman" w:cs="Times New Roman"/>
          <w:szCs w:val="24"/>
        </w:rPr>
        <w:t>επιτροπή</w:t>
      </w:r>
      <w:r>
        <w:rPr>
          <w:rFonts w:eastAsia="Times New Roman" w:cs="Times New Roman"/>
          <w:szCs w:val="24"/>
        </w:rPr>
        <w:t xml:space="preserve">. </w:t>
      </w:r>
    </w:p>
    <w:p w14:paraId="79D81F0D"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Η διασυνοριακή Πρέσπα φιλοξενεί τρεις λαούς, δύο λίμνες κι </w:t>
      </w:r>
      <w:r>
        <w:rPr>
          <w:rFonts w:eastAsia="Times New Roman" w:cs="Times New Roman"/>
          <w:szCs w:val="24"/>
        </w:rPr>
        <w:t>ένα κοινό αίσθημα που είναι η αγάπη για τον τόπο και η αγάπη για το περιβάλλον. Και οι πολίτες της περιοχής και από τα τρία κράτη επιδιώκουν κι επιβάλλουν τη συζήτηση για μια κοινή διαχείριση, για κανόνες περιβάλλοντος, για τήρηση των συνθηκών και για προώ</w:t>
      </w:r>
      <w:r>
        <w:rPr>
          <w:rFonts w:eastAsia="Times New Roman" w:cs="Times New Roman"/>
          <w:szCs w:val="24"/>
        </w:rPr>
        <w:t xml:space="preserve">θηση της ανάπτυξης στην περιοχή. </w:t>
      </w:r>
    </w:p>
    <w:p w14:paraId="79D81F0E"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Οι προκλήσεις για την εφαρμογή της </w:t>
      </w:r>
      <w:r>
        <w:rPr>
          <w:rFonts w:eastAsia="Times New Roman" w:cs="Times New Roman"/>
          <w:szCs w:val="24"/>
        </w:rPr>
        <w:t xml:space="preserve">συμφωνίας </w:t>
      </w:r>
      <w:r>
        <w:rPr>
          <w:rFonts w:eastAsia="Times New Roman" w:cs="Times New Roman"/>
          <w:szCs w:val="24"/>
        </w:rPr>
        <w:t>είναι παρά πολλές. Και αυτές αφορούν, βέβαια, στη διαβίωση των πο</w:t>
      </w:r>
      <w:r>
        <w:rPr>
          <w:rFonts w:eastAsia="Times New Roman" w:cs="Times New Roman"/>
          <w:szCs w:val="24"/>
        </w:rPr>
        <w:lastRenderedPageBreak/>
        <w:t>λιτών, στις συνθήκες του αγροτικού τομέα, στις συνθήκες παραγωγής, στα είδη και στα τοπικά προϊόντα και τα χαρακτηριστικά και γενικότερα στην αρμονική συνύπαρξη του ανθρώπου με τη φύση, διότι</w:t>
      </w:r>
      <w:r>
        <w:rPr>
          <w:rFonts w:eastAsia="Times New Roman" w:cs="Times New Roman"/>
          <w:szCs w:val="24"/>
        </w:rPr>
        <w:t xml:space="preserve"> πρέπει να ομολογήσουμε ότι και ο </w:t>
      </w:r>
      <w:proofErr w:type="spellStart"/>
      <w:r>
        <w:rPr>
          <w:rFonts w:eastAsia="Times New Roman" w:cs="Times New Roman"/>
          <w:szCs w:val="24"/>
        </w:rPr>
        <w:t>αγροτουρισμός</w:t>
      </w:r>
      <w:proofErr w:type="spellEnd"/>
      <w:r>
        <w:rPr>
          <w:rFonts w:eastAsia="Times New Roman" w:cs="Times New Roman"/>
          <w:szCs w:val="24"/>
        </w:rPr>
        <w:t xml:space="preserve">, σε αυτήν την περιοχή -ο </w:t>
      </w:r>
      <w:proofErr w:type="spellStart"/>
      <w:r>
        <w:rPr>
          <w:rFonts w:eastAsia="Times New Roman" w:cs="Times New Roman"/>
          <w:szCs w:val="24"/>
        </w:rPr>
        <w:t>οικοτουρισμός</w:t>
      </w:r>
      <w:proofErr w:type="spellEnd"/>
      <w:r>
        <w:rPr>
          <w:rFonts w:eastAsia="Times New Roman" w:cs="Times New Roman"/>
          <w:szCs w:val="24"/>
        </w:rPr>
        <w:t xml:space="preserve">, είναι το σωστό- μάς δίνει πρόσθετα πλεονεκτήματα που η περιοχή περιμένει από την </w:t>
      </w:r>
      <w:r>
        <w:rPr>
          <w:rFonts w:eastAsia="Times New Roman" w:cs="Times New Roman"/>
          <w:szCs w:val="24"/>
        </w:rPr>
        <w:t xml:space="preserve">ελληνική </w:t>
      </w:r>
      <w:r>
        <w:rPr>
          <w:rFonts w:eastAsia="Times New Roman" w:cs="Times New Roman"/>
          <w:szCs w:val="24"/>
        </w:rPr>
        <w:t xml:space="preserve">Βουλή να τα συναποφασίσουμε σήμερα. </w:t>
      </w:r>
    </w:p>
    <w:p w14:paraId="79D81F0F"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Η κύρωση της </w:t>
      </w:r>
      <w:r>
        <w:rPr>
          <w:rFonts w:eastAsia="Times New Roman" w:cs="Times New Roman"/>
          <w:szCs w:val="24"/>
        </w:rPr>
        <w:t xml:space="preserve">συμφωνίας </w:t>
      </w:r>
      <w:r>
        <w:rPr>
          <w:rFonts w:eastAsia="Times New Roman" w:cs="Times New Roman"/>
          <w:szCs w:val="24"/>
        </w:rPr>
        <w:t>θα αποτελέσει τη β</w:t>
      </w:r>
      <w:r>
        <w:rPr>
          <w:rFonts w:eastAsia="Times New Roman" w:cs="Times New Roman"/>
          <w:szCs w:val="24"/>
        </w:rPr>
        <w:t xml:space="preserve">άση για μια συστηματική συνεργασία των τριών λαών σε όλα τα επίπεδα. Και αναρωτιέμαι, ακούγοντας τους συναδέλφους είτε εδώ είτε στην </w:t>
      </w:r>
      <w:r>
        <w:rPr>
          <w:rFonts w:eastAsia="Times New Roman" w:cs="Times New Roman"/>
          <w:szCs w:val="24"/>
        </w:rPr>
        <w:t>επιτροπή</w:t>
      </w:r>
      <w:r>
        <w:rPr>
          <w:rFonts w:eastAsia="Times New Roman" w:cs="Times New Roman"/>
          <w:szCs w:val="24"/>
        </w:rPr>
        <w:t xml:space="preserve">: Αν δεν προχωρήσουμε στην κύρωση της </w:t>
      </w:r>
      <w:r>
        <w:rPr>
          <w:rFonts w:eastAsia="Times New Roman" w:cs="Times New Roman"/>
          <w:szCs w:val="24"/>
        </w:rPr>
        <w:t>συμφωνίας</w:t>
      </w:r>
      <w:r>
        <w:rPr>
          <w:rFonts w:eastAsia="Times New Roman" w:cs="Times New Roman"/>
          <w:szCs w:val="24"/>
        </w:rPr>
        <w:t>, δεν θα οπισθοχωρήσει η οποιαδήποτε, έστω και παραμικρή δυνατότητα,</w:t>
      </w:r>
      <w:r>
        <w:rPr>
          <w:rFonts w:eastAsia="Times New Roman" w:cs="Times New Roman"/>
          <w:szCs w:val="24"/>
        </w:rPr>
        <w:t xml:space="preserve"> να βρούμε έναν κοινό δρόμο, να έχουμε έναν κοινό τρόπο να συνομιλούμε και είτε στο επίπεδο της διεθνικής και του διεθνισμού, της εργασίας των εθνών, είτε στο επίπεδο του περιβάλλοντος, να κατακτήσουμε κάτι καινούργιο για την περιοχή; </w:t>
      </w:r>
    </w:p>
    <w:p w14:paraId="79D81F10"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Είναι προφανές, κυρί</w:t>
      </w:r>
      <w:r>
        <w:rPr>
          <w:rFonts w:eastAsia="Times New Roman" w:cs="Times New Roman"/>
          <w:szCs w:val="24"/>
        </w:rPr>
        <w:t xml:space="preserve">ες και κύριοι Βουλευτές, ότι θα ανασταλεί και θα καθυστερήσει και η συνεργασία και η προστασία και η ειρηνική συνύπαρξη, αν δεν κάνουμε κι εμείς αυτό το βήμα. Η Ελλάδα καθυστέρησε για πολλούς λόγους την κύρωση της </w:t>
      </w:r>
      <w:r>
        <w:rPr>
          <w:rFonts w:eastAsia="Times New Roman" w:cs="Times New Roman"/>
          <w:szCs w:val="24"/>
        </w:rPr>
        <w:lastRenderedPageBreak/>
        <w:t>σ</w:t>
      </w:r>
      <w:r>
        <w:rPr>
          <w:rFonts w:eastAsia="Times New Roman" w:cs="Times New Roman"/>
          <w:szCs w:val="24"/>
        </w:rPr>
        <w:t>υμφωνίας, μια συζήτηση που άρχισε πριν απ</w:t>
      </w:r>
      <w:r>
        <w:rPr>
          <w:rFonts w:eastAsia="Times New Roman" w:cs="Times New Roman"/>
          <w:szCs w:val="24"/>
        </w:rPr>
        <w:t xml:space="preserve">ό δεκαεπτά χρόνια στην περιοχή των Πρεσπών. Μπορεί, όμως, να κινηθεί με γοργά βήματα από δω και μπρος και έτσι ταυτόχρονα να αναγνωρίσουμε έμπρακτα την ιδιαίτερη σπουδαιότητα που έχει το </w:t>
      </w:r>
      <w:r>
        <w:rPr>
          <w:rFonts w:eastAsia="Times New Roman" w:cs="Times New Roman"/>
          <w:szCs w:val="24"/>
        </w:rPr>
        <w:t>π</w:t>
      </w:r>
      <w:r>
        <w:rPr>
          <w:rFonts w:eastAsia="Times New Roman" w:cs="Times New Roman"/>
          <w:szCs w:val="24"/>
        </w:rPr>
        <w:t xml:space="preserve">άρκο των Πρεσπών για τον άνθρωπο και τη φύση, αλλά και το ότι η </w:t>
      </w:r>
      <w:r>
        <w:rPr>
          <w:rFonts w:eastAsia="Times New Roman" w:cs="Times New Roman"/>
          <w:szCs w:val="24"/>
        </w:rPr>
        <w:t>σ</w:t>
      </w:r>
      <w:r>
        <w:rPr>
          <w:rFonts w:eastAsia="Times New Roman" w:cs="Times New Roman"/>
          <w:szCs w:val="24"/>
        </w:rPr>
        <w:t>υμφ</w:t>
      </w:r>
      <w:r>
        <w:rPr>
          <w:rFonts w:eastAsia="Times New Roman" w:cs="Times New Roman"/>
          <w:szCs w:val="24"/>
        </w:rPr>
        <w:t>ωνία μπορεί να προωθήσει τη βιώσιμη ανάπτυξη μέσα από την προστασία της περιοχής και με σχέσεις καλής γειτονίας, σε μια περιοχή ιδιαίτερα ευαίσθητη, μια περιοχή σημαντική για μας στα Βαλκάνια.</w:t>
      </w:r>
    </w:p>
    <w:p w14:paraId="79D81F11"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Έτσι, λοιπόν, στο πλαίσιο της </w:t>
      </w:r>
      <w:r>
        <w:rPr>
          <w:rFonts w:eastAsia="Times New Roman" w:cs="Times New Roman"/>
          <w:szCs w:val="24"/>
        </w:rPr>
        <w:t>σ</w:t>
      </w:r>
      <w:r>
        <w:rPr>
          <w:rFonts w:eastAsia="Times New Roman" w:cs="Times New Roman"/>
          <w:szCs w:val="24"/>
        </w:rPr>
        <w:t>υμφωνίας θα δοθεί η δυνατότητα κ</w:t>
      </w:r>
      <w:r>
        <w:rPr>
          <w:rFonts w:eastAsia="Times New Roman" w:cs="Times New Roman"/>
          <w:szCs w:val="24"/>
        </w:rPr>
        <w:t>αι της εργασίας -ενίσχυσης και ανάπτυξης της εργασίας- αλλά και της υλοποίησης κοινών δράσεων και σε επιχειρηματικό επίπεδο και στο επίπεδο της κοινωνικής οικονομίας και της μικρομεσαίας επιχειρηματικότητα. Και, βέβαια, θα μας βοηθήσει -θα βοηθήσει την περ</w:t>
      </w:r>
      <w:r>
        <w:rPr>
          <w:rFonts w:eastAsia="Times New Roman" w:cs="Times New Roman"/>
          <w:szCs w:val="24"/>
        </w:rPr>
        <w:t>ιοχή, όχι μόνο εμάς- στο να εφαρμοστεί το ευρωπαϊκό κεκτημένο στους κανόνες περιβάλλοντος, στις ρυθμίσεις και της πρώην Γιουγκοσλαβικής Δημοκρατίας της Μακεδονίας και της Αλβανίας. Και αυτή είναι η προτεραιότητα, το προτέρημα, που έχει η χώρα μας στην περι</w:t>
      </w:r>
      <w:r>
        <w:rPr>
          <w:rFonts w:eastAsia="Times New Roman" w:cs="Times New Roman"/>
          <w:szCs w:val="24"/>
        </w:rPr>
        <w:t xml:space="preserve">οχή, με εφαρμογή των </w:t>
      </w:r>
      <w:r>
        <w:rPr>
          <w:rFonts w:eastAsia="Times New Roman" w:cs="Times New Roman"/>
          <w:szCs w:val="24"/>
        </w:rPr>
        <w:lastRenderedPageBreak/>
        <w:t>κανόνων αυτών και όντας μέλος της Ευρωζώνης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αυτής της </w:t>
      </w:r>
      <w:r>
        <w:rPr>
          <w:rFonts w:eastAsia="Times New Roman" w:cs="Times New Roman"/>
          <w:szCs w:val="24"/>
        </w:rPr>
        <w:t>σ</w:t>
      </w:r>
      <w:r>
        <w:rPr>
          <w:rFonts w:eastAsia="Times New Roman" w:cs="Times New Roman"/>
          <w:szCs w:val="24"/>
        </w:rPr>
        <w:t xml:space="preserve">ύμβασης. </w:t>
      </w:r>
    </w:p>
    <w:p w14:paraId="79D81F12"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υμφωνία για το διασυνοριακό </w:t>
      </w:r>
      <w:r>
        <w:rPr>
          <w:rFonts w:eastAsia="Times New Roman" w:cs="Times New Roman"/>
          <w:szCs w:val="24"/>
        </w:rPr>
        <w:t>π</w:t>
      </w:r>
      <w:r>
        <w:rPr>
          <w:rFonts w:eastAsia="Times New Roman" w:cs="Times New Roman"/>
          <w:szCs w:val="24"/>
        </w:rPr>
        <w:t>άρκο ξεκίνησε με πρωτοβουλία της ελληνικής πλευράς. Και έχουν περάσει δεκαεπτά χρόνια από κει. Το 2009 αυτή η διάθεση επιβεβαι</w:t>
      </w:r>
      <w:r>
        <w:rPr>
          <w:rFonts w:eastAsia="Times New Roman" w:cs="Times New Roman"/>
          <w:szCs w:val="24"/>
        </w:rPr>
        <w:t xml:space="preserve">ώθηκε. Το 2010 οι τρεις Υπουργοί Περιβάλλοντος και ο Ευρωπαίος Επίτροπος υπέγραψαν αυτήν τη </w:t>
      </w:r>
      <w:r>
        <w:rPr>
          <w:rFonts w:eastAsia="Times New Roman" w:cs="Times New Roman"/>
          <w:szCs w:val="24"/>
        </w:rPr>
        <w:t>σ</w:t>
      </w:r>
      <w:r>
        <w:rPr>
          <w:rFonts w:eastAsia="Times New Roman" w:cs="Times New Roman"/>
          <w:szCs w:val="24"/>
        </w:rPr>
        <w:t xml:space="preserve">υμφωνία. </w:t>
      </w:r>
    </w:p>
    <w:p w14:paraId="79D81F13" w14:textId="77777777" w:rsidR="000B3B5D" w:rsidRDefault="00B24788">
      <w:pPr>
        <w:spacing w:line="600" w:lineRule="auto"/>
        <w:ind w:firstLine="720"/>
        <w:jc w:val="both"/>
        <w:rPr>
          <w:rFonts w:eastAsia="Times New Roman"/>
          <w:szCs w:val="24"/>
        </w:rPr>
      </w:pPr>
      <w:r>
        <w:rPr>
          <w:rFonts w:eastAsia="Times New Roman"/>
          <w:szCs w:val="24"/>
        </w:rPr>
        <w:t xml:space="preserve">Στο πλαίσιο αυτής της δεκαετίας με πάρα πολλές συναντήσεις κατακτήθηκαν πολλά κοινά έγγραφα, τα οποία είναι απόθεμα για την περιοχή. Και τα ντοκουμέντα αυτά είναι πάρα πολύ χρήσιμα. </w:t>
      </w:r>
    </w:p>
    <w:p w14:paraId="79D81F14" w14:textId="77777777" w:rsidR="000B3B5D" w:rsidRDefault="00B24788">
      <w:pPr>
        <w:spacing w:line="600" w:lineRule="auto"/>
        <w:ind w:firstLine="720"/>
        <w:jc w:val="both"/>
        <w:rPr>
          <w:rFonts w:eastAsia="Times New Roman"/>
          <w:szCs w:val="24"/>
        </w:rPr>
      </w:pPr>
      <w:r>
        <w:rPr>
          <w:rFonts w:eastAsia="Times New Roman"/>
          <w:szCs w:val="24"/>
        </w:rPr>
        <w:t xml:space="preserve">Επτά χρόνια μετά από αυτήν τη </w:t>
      </w:r>
      <w:r>
        <w:rPr>
          <w:rFonts w:eastAsia="Times New Roman"/>
          <w:szCs w:val="24"/>
        </w:rPr>
        <w:t>σ</w:t>
      </w:r>
      <w:r>
        <w:rPr>
          <w:rFonts w:eastAsia="Times New Roman"/>
          <w:szCs w:val="24"/>
        </w:rPr>
        <w:t>υμφωνία νομίζω ότι αξίζει να απαντήσουμε σ</w:t>
      </w:r>
      <w:r>
        <w:rPr>
          <w:rFonts w:eastAsia="Times New Roman"/>
          <w:szCs w:val="24"/>
        </w:rPr>
        <w:t xml:space="preserve">τους ανθρώπους της περιοχής, στην πολιτική πρωτοβουλία που ανέλαβε, αν θέλετε, τις πράξεις που χρειάστηκαν για αυτήν την </w:t>
      </w:r>
      <w:r>
        <w:rPr>
          <w:rFonts w:eastAsia="Times New Roman"/>
          <w:szCs w:val="24"/>
        </w:rPr>
        <w:t>σ</w:t>
      </w:r>
      <w:r>
        <w:rPr>
          <w:rFonts w:eastAsia="Times New Roman"/>
          <w:szCs w:val="24"/>
        </w:rPr>
        <w:t>υμφωνία, στην Αυτοδιοίκηση της περιοχής, στον φορέα των Πρεσπών και σε όλους τους Έλληνες ότι ναι, μπορούμε να προχωρήσουμε και εμπιστ</w:t>
      </w:r>
      <w:r>
        <w:rPr>
          <w:rFonts w:eastAsia="Times New Roman"/>
          <w:szCs w:val="24"/>
        </w:rPr>
        <w:t>ευόμαστε την διακρατική συνεργασία στη διασυνοριακή Πρέσπα και εμπιστευόμαστε μια συνεργασία στη βάση των κατευθύνσεων για την προστασία της φύσης και της πολιτιστικής κληρονομιάς.</w:t>
      </w:r>
    </w:p>
    <w:p w14:paraId="79D81F15" w14:textId="77777777" w:rsidR="000B3B5D" w:rsidRDefault="00B24788">
      <w:pPr>
        <w:spacing w:line="600" w:lineRule="auto"/>
        <w:ind w:firstLine="720"/>
        <w:jc w:val="both"/>
        <w:rPr>
          <w:rFonts w:eastAsia="Times New Roman"/>
          <w:szCs w:val="24"/>
        </w:rPr>
      </w:pPr>
      <w:r>
        <w:rPr>
          <w:rFonts w:eastAsia="Times New Roman"/>
          <w:szCs w:val="24"/>
        </w:rPr>
        <w:lastRenderedPageBreak/>
        <w:t>Μπορούμε να μετατρέψουμε το νερό σε παράγοντα συνεργασίας. Αυτό είναι το πε</w:t>
      </w:r>
      <w:r>
        <w:rPr>
          <w:rFonts w:eastAsia="Times New Roman"/>
          <w:szCs w:val="24"/>
        </w:rPr>
        <w:t xml:space="preserve">δίο το οποίο το περιβάλλον μας δίνει ως υλικό συνεργασίας με τις γείτονες χώρες. Το νερό για εμάς δεν είναι ένα πεδίο ανταγωνισμού και συγκρούσεων, αλλά ένα πεδίο συνεργασίας και των λαών και των κρατών. </w:t>
      </w:r>
    </w:p>
    <w:p w14:paraId="79D81F16" w14:textId="77777777" w:rsidR="000B3B5D" w:rsidRDefault="00B24788">
      <w:pPr>
        <w:spacing w:line="600" w:lineRule="auto"/>
        <w:ind w:firstLine="720"/>
        <w:jc w:val="both"/>
        <w:rPr>
          <w:rFonts w:eastAsia="Times New Roman"/>
          <w:szCs w:val="24"/>
        </w:rPr>
      </w:pPr>
      <w:r>
        <w:rPr>
          <w:rFonts w:eastAsia="Times New Roman"/>
          <w:szCs w:val="24"/>
        </w:rPr>
        <w:t>Τα αντικείμενα τα οποία τα συμβαλλόμενα μέρη συμφων</w:t>
      </w:r>
      <w:r>
        <w:rPr>
          <w:rFonts w:eastAsia="Times New Roman"/>
          <w:szCs w:val="24"/>
        </w:rPr>
        <w:t>ούν να διαχειριστούμε, είναι τα εξής: Η διαχείριση της ποιότητας και της ποσότητας του νερού. Με ποιους κανόνες; Με τους κανόνες επιδίωξης της βέλτιστης οικολογικής κατάστασης του νερού. Κα</w:t>
      </w:r>
      <w:r>
        <w:rPr>
          <w:rFonts w:eastAsia="Times New Roman"/>
          <w:szCs w:val="24"/>
        </w:rPr>
        <w:t>μ</w:t>
      </w:r>
      <w:r>
        <w:rPr>
          <w:rFonts w:eastAsia="Times New Roman"/>
          <w:szCs w:val="24"/>
        </w:rPr>
        <w:t>μία σχέση με εμπορευματοποίηση, κα</w:t>
      </w:r>
      <w:r>
        <w:rPr>
          <w:rFonts w:eastAsia="Times New Roman"/>
          <w:szCs w:val="24"/>
        </w:rPr>
        <w:t>μ</w:t>
      </w:r>
      <w:r>
        <w:rPr>
          <w:rFonts w:eastAsia="Times New Roman"/>
          <w:szCs w:val="24"/>
        </w:rPr>
        <w:t xml:space="preserve">μία σχέση με όλα αυτά που </w:t>
      </w:r>
      <w:proofErr w:type="spellStart"/>
      <w:r>
        <w:rPr>
          <w:rFonts w:eastAsia="Times New Roman"/>
          <w:szCs w:val="24"/>
        </w:rPr>
        <w:t>περιγ</w:t>
      </w:r>
      <w:r>
        <w:rPr>
          <w:rFonts w:eastAsia="Times New Roman"/>
          <w:szCs w:val="24"/>
        </w:rPr>
        <w:t>ράφηκαν</w:t>
      </w:r>
      <w:proofErr w:type="spellEnd"/>
      <w:r>
        <w:rPr>
          <w:rFonts w:eastAsia="Times New Roman"/>
          <w:szCs w:val="24"/>
        </w:rPr>
        <w:t xml:space="preserve"> από μέλη της Βουλής σήμερα. Αντιθέτως, η διαχείριση του νερού είναι ένα οικονομικό κεκτημένο</w:t>
      </w:r>
      <w:r>
        <w:rPr>
          <w:rFonts w:eastAsia="Times New Roman"/>
          <w:szCs w:val="24"/>
        </w:rPr>
        <w:t>,</w:t>
      </w:r>
      <w:r>
        <w:rPr>
          <w:rFonts w:eastAsia="Times New Roman"/>
          <w:szCs w:val="24"/>
        </w:rPr>
        <w:t xml:space="preserve"> που πρέπει να το επιδιώξουμε και δεν αναστέλλει την λειτουργία των πολιτών. Αντίθετα υποστηρίζει και τις οικονομικές δραστηριότητες και την λειτουργία του</w:t>
      </w:r>
      <w:r>
        <w:rPr>
          <w:rFonts w:eastAsia="Times New Roman"/>
          <w:szCs w:val="24"/>
        </w:rPr>
        <w:t xml:space="preserve"> περιβάλλοντος. </w:t>
      </w:r>
    </w:p>
    <w:p w14:paraId="79D81F17" w14:textId="77777777" w:rsidR="000B3B5D" w:rsidRDefault="00B24788">
      <w:pPr>
        <w:spacing w:line="600" w:lineRule="auto"/>
        <w:ind w:firstLine="720"/>
        <w:jc w:val="both"/>
        <w:rPr>
          <w:rFonts w:eastAsia="Times New Roman"/>
          <w:szCs w:val="24"/>
        </w:rPr>
      </w:pPr>
      <w:r>
        <w:rPr>
          <w:rFonts w:eastAsia="Times New Roman"/>
          <w:szCs w:val="24"/>
        </w:rPr>
        <w:t xml:space="preserve">Παράλληλα, συμφωνούμε μέσα από αυτό το πλαίσιο να προλάβουμε να ελέγξουμε και να μειώσουμε τη ρύπανση, να προστατεύσουμε και να διατηρήσουμε την βιοποικιλότητα, να προστατεύσουμε το έδαφος, την συνετή χρήση των φυσικών πόρων, την αποτροπή </w:t>
      </w:r>
      <w:r>
        <w:rPr>
          <w:rFonts w:eastAsia="Times New Roman"/>
          <w:szCs w:val="24"/>
        </w:rPr>
        <w:t xml:space="preserve">εισαγωγής και εκτροφής ξενικών ειδών, </w:t>
      </w:r>
      <w:r>
        <w:rPr>
          <w:rFonts w:eastAsia="Times New Roman"/>
          <w:szCs w:val="24"/>
        </w:rPr>
        <w:lastRenderedPageBreak/>
        <w:t>ζώων και φυτών και να ρυθμίσουμε τις οικονομικές δραστηριότητες.</w:t>
      </w:r>
    </w:p>
    <w:p w14:paraId="79D81F18" w14:textId="77777777" w:rsidR="000B3B5D" w:rsidRDefault="00B24788">
      <w:pPr>
        <w:spacing w:line="600" w:lineRule="auto"/>
        <w:ind w:firstLine="720"/>
        <w:jc w:val="both"/>
        <w:rPr>
          <w:rFonts w:eastAsia="Times New Roman"/>
          <w:szCs w:val="24"/>
        </w:rPr>
      </w:pPr>
      <w:r>
        <w:rPr>
          <w:rFonts w:eastAsia="Times New Roman"/>
          <w:szCs w:val="24"/>
        </w:rPr>
        <w:t>Με αυτά τα περιεχόμενα υπάρχει πολιτική δύναμη</w:t>
      </w:r>
      <w:r>
        <w:rPr>
          <w:rFonts w:eastAsia="Times New Roman"/>
          <w:szCs w:val="24"/>
        </w:rPr>
        <w:t>,</w:t>
      </w:r>
      <w:r>
        <w:rPr>
          <w:rFonts w:eastAsia="Times New Roman"/>
          <w:szCs w:val="24"/>
        </w:rPr>
        <w:t xml:space="preserve"> που διαφωνεί να προχωρήσουμε σε ένα κοινό δρόμο, ο οποίος ανταποκρίνεται στις ανάγκες των πολιτών και του</w:t>
      </w:r>
      <w:r>
        <w:rPr>
          <w:rFonts w:eastAsia="Times New Roman"/>
          <w:szCs w:val="24"/>
        </w:rPr>
        <w:t xml:space="preserve"> περιβάλλοντος; Διότι αυτό είναι το ερώτημα που τίθεται σήμερα στην </w:t>
      </w:r>
      <w:r>
        <w:rPr>
          <w:rFonts w:eastAsia="Times New Roman"/>
          <w:szCs w:val="24"/>
        </w:rPr>
        <w:t>ε</w:t>
      </w:r>
      <w:r>
        <w:rPr>
          <w:rFonts w:eastAsia="Times New Roman"/>
          <w:szCs w:val="24"/>
        </w:rPr>
        <w:t xml:space="preserve">λληνική Βουλή. </w:t>
      </w:r>
    </w:p>
    <w:p w14:paraId="79D81F19" w14:textId="77777777" w:rsidR="000B3B5D" w:rsidRDefault="00B24788">
      <w:pPr>
        <w:spacing w:line="600" w:lineRule="auto"/>
        <w:ind w:firstLine="720"/>
        <w:jc w:val="both"/>
        <w:rPr>
          <w:rFonts w:eastAsia="Times New Roman"/>
          <w:szCs w:val="24"/>
        </w:rPr>
      </w:pPr>
      <w:r>
        <w:rPr>
          <w:rFonts w:eastAsia="Times New Roman"/>
          <w:szCs w:val="24"/>
        </w:rPr>
        <w:t xml:space="preserve">Πιστεύουμε ότι η </w:t>
      </w:r>
      <w:r>
        <w:rPr>
          <w:rFonts w:eastAsia="Times New Roman"/>
          <w:szCs w:val="24"/>
        </w:rPr>
        <w:t>σ</w:t>
      </w:r>
      <w:r>
        <w:rPr>
          <w:rFonts w:eastAsia="Times New Roman"/>
          <w:szCs w:val="24"/>
        </w:rPr>
        <w:t>υμφωνία δίνει στη χώρα μας την δυνατότητα να λάβει πρωτοβουλίες και να παίξει πρωταγωνιστικό ρόλο στην περιοχή. Δίνει στην Ελλάδα ακόμα ένα εργαλείο να μ</w:t>
      </w:r>
      <w:r>
        <w:rPr>
          <w:rFonts w:eastAsia="Times New Roman"/>
          <w:szCs w:val="24"/>
        </w:rPr>
        <w:t xml:space="preserve">πορέσει να παρέμβει και να λειτουργήσει προς όφελος μιας δίκαιης ανάπτυξης. Και η </w:t>
      </w:r>
      <w:r>
        <w:rPr>
          <w:rFonts w:eastAsia="Times New Roman"/>
          <w:szCs w:val="24"/>
        </w:rPr>
        <w:t>σ</w:t>
      </w:r>
      <w:r>
        <w:rPr>
          <w:rFonts w:eastAsia="Times New Roman"/>
          <w:szCs w:val="24"/>
        </w:rPr>
        <w:t>υμφωνία αυτή μπορεί να υποστηρίξει αυτήν την ανάπτυξη.</w:t>
      </w:r>
    </w:p>
    <w:p w14:paraId="79D81F1A" w14:textId="77777777" w:rsidR="000B3B5D" w:rsidRDefault="00B24788">
      <w:pPr>
        <w:spacing w:line="600" w:lineRule="auto"/>
        <w:ind w:firstLine="720"/>
        <w:jc w:val="both"/>
        <w:rPr>
          <w:rFonts w:eastAsia="Times New Roman"/>
          <w:szCs w:val="24"/>
        </w:rPr>
      </w:pPr>
      <w:r>
        <w:rPr>
          <w:rFonts w:eastAsia="Times New Roman"/>
          <w:szCs w:val="24"/>
        </w:rPr>
        <w:t xml:space="preserve">Και πρέπει να σημειώσουμε ότι η φιλοξενία της </w:t>
      </w:r>
      <w:r>
        <w:rPr>
          <w:rFonts w:eastAsia="Times New Roman"/>
          <w:szCs w:val="24"/>
        </w:rPr>
        <w:t>γ</w:t>
      </w:r>
      <w:r>
        <w:rPr>
          <w:rFonts w:eastAsia="Times New Roman"/>
          <w:szCs w:val="24"/>
        </w:rPr>
        <w:t>ραμματείας για τα τέσσερα πρώτα χρόνια από την χώρα μας, τα πρώτα χρόνι</w:t>
      </w:r>
      <w:r>
        <w:rPr>
          <w:rFonts w:eastAsia="Times New Roman"/>
          <w:szCs w:val="24"/>
        </w:rPr>
        <w:t>α που θα παίξουν και τον καθοριστικό ρόλο στην διαμόρφωση της ατζέντας, είναι πολύ σημαντική και μας δίνει επιπλέον πλεονεκτήματα τα οποία πρέπει να συνεκτιμήσουμε.</w:t>
      </w:r>
    </w:p>
    <w:p w14:paraId="79D81F1B" w14:textId="77777777" w:rsidR="000B3B5D" w:rsidRDefault="00B24788">
      <w:pPr>
        <w:spacing w:line="600" w:lineRule="auto"/>
        <w:ind w:firstLine="720"/>
        <w:jc w:val="both"/>
        <w:rPr>
          <w:rFonts w:eastAsia="Times New Roman"/>
          <w:szCs w:val="24"/>
        </w:rPr>
      </w:pPr>
      <w:r>
        <w:rPr>
          <w:rFonts w:eastAsia="Times New Roman"/>
          <w:szCs w:val="24"/>
        </w:rPr>
        <w:lastRenderedPageBreak/>
        <w:t>Κυρίες και κύριοι Βουλευτές, η απουσία συμφωνίας θα υποβαθμίσει το περιβάλλον. Είναι και αν</w:t>
      </w:r>
      <w:r>
        <w:rPr>
          <w:rFonts w:eastAsia="Times New Roman"/>
          <w:szCs w:val="24"/>
        </w:rPr>
        <w:t xml:space="preserve">τιεπιστημονική και </w:t>
      </w:r>
      <w:proofErr w:type="spellStart"/>
      <w:r>
        <w:rPr>
          <w:rFonts w:eastAsia="Times New Roman"/>
          <w:szCs w:val="24"/>
        </w:rPr>
        <w:t>αντιπεριβαλλοντική</w:t>
      </w:r>
      <w:proofErr w:type="spellEnd"/>
      <w:r>
        <w:rPr>
          <w:rFonts w:eastAsia="Times New Roman"/>
          <w:szCs w:val="24"/>
        </w:rPr>
        <w:t xml:space="preserve"> επιλογή. Η περιοχή, οι πολίτες, αλλά και το ίδιο το περιβάλλον, ως απόθεμα της χώρας, περιμένουν την κύρωση της </w:t>
      </w:r>
      <w:r>
        <w:rPr>
          <w:rFonts w:eastAsia="Times New Roman"/>
          <w:szCs w:val="24"/>
        </w:rPr>
        <w:t>σ</w:t>
      </w:r>
      <w:r>
        <w:rPr>
          <w:rFonts w:eastAsia="Times New Roman"/>
          <w:szCs w:val="24"/>
        </w:rPr>
        <w:t xml:space="preserve">υμφωνίας από την </w:t>
      </w:r>
      <w:r>
        <w:rPr>
          <w:rFonts w:eastAsia="Times New Roman"/>
          <w:szCs w:val="24"/>
        </w:rPr>
        <w:t>ε</w:t>
      </w:r>
      <w:r>
        <w:rPr>
          <w:rFonts w:eastAsia="Times New Roman"/>
          <w:szCs w:val="24"/>
        </w:rPr>
        <w:t xml:space="preserve">λληνική Βουλή. Νομίζω ότι η </w:t>
      </w:r>
      <w:r>
        <w:rPr>
          <w:rFonts w:eastAsia="Times New Roman"/>
          <w:szCs w:val="24"/>
        </w:rPr>
        <w:t>ε</w:t>
      </w:r>
      <w:r>
        <w:rPr>
          <w:rFonts w:eastAsia="Times New Roman"/>
          <w:szCs w:val="24"/>
        </w:rPr>
        <w:t>λληνική Βουλή σήμερα θα ανταποκριθεί σε αυτήν την υποχρέωσ</w:t>
      </w:r>
      <w:r>
        <w:rPr>
          <w:rFonts w:eastAsia="Times New Roman"/>
          <w:szCs w:val="24"/>
        </w:rPr>
        <w:t>η.</w:t>
      </w:r>
    </w:p>
    <w:p w14:paraId="79D81F1C" w14:textId="77777777" w:rsidR="000B3B5D" w:rsidRDefault="00B24788">
      <w:pPr>
        <w:spacing w:line="600" w:lineRule="auto"/>
        <w:ind w:firstLine="720"/>
        <w:jc w:val="both"/>
        <w:rPr>
          <w:rFonts w:eastAsia="Times New Roman"/>
          <w:szCs w:val="24"/>
        </w:rPr>
      </w:pPr>
      <w:r>
        <w:rPr>
          <w:rFonts w:eastAsia="Times New Roman"/>
          <w:szCs w:val="24"/>
        </w:rPr>
        <w:t>Σας ευχαριστώ πολύ.</w:t>
      </w:r>
    </w:p>
    <w:p w14:paraId="79D81F1D" w14:textId="77777777" w:rsidR="000B3B5D" w:rsidRDefault="00B2478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9D81F1E" w14:textId="77777777" w:rsidR="000B3B5D" w:rsidRDefault="00B2478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Και εμείς ευχαριστούμε. </w:t>
      </w:r>
    </w:p>
    <w:p w14:paraId="79D81F1F" w14:textId="77777777" w:rsidR="000B3B5D" w:rsidRDefault="00B24788">
      <w:pPr>
        <w:spacing w:line="600" w:lineRule="auto"/>
        <w:ind w:firstLine="720"/>
        <w:jc w:val="both"/>
        <w:rPr>
          <w:rFonts w:eastAsia="Times New Roman" w:cs="Times New Roman"/>
          <w:szCs w:val="24"/>
        </w:rPr>
      </w:pPr>
      <w:r>
        <w:rPr>
          <w:rFonts w:eastAsia="Times New Roman"/>
          <w:szCs w:val="24"/>
        </w:rPr>
        <w:t>Τελικά στην περίπτωση των Πρεσπών τα πρώτα τέσσερα εκατομμύρια χρόνια ήταν δύσκολα, τώρα θα πάνε καλά όλα.</w:t>
      </w:r>
    </w:p>
    <w:p w14:paraId="79D81F20" w14:textId="77777777" w:rsidR="000B3B5D" w:rsidRDefault="00B24788">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Κηρύσσεται περαιωμένη η </w:t>
      </w:r>
      <w:r>
        <w:rPr>
          <w:rFonts w:eastAsia="Times New Roman"/>
          <w:szCs w:val="24"/>
        </w:rPr>
        <w:t>συζήτηση επί της αρχής, των άρθρων και του συνόλου του σχεδίου νόμου του Υπουργείου Περιβάλλοντος και Ενέργειας</w:t>
      </w:r>
      <w:r>
        <w:rPr>
          <w:rFonts w:eastAsia="Times New Roman"/>
          <w:szCs w:val="24"/>
        </w:rPr>
        <w:t>:</w:t>
      </w:r>
      <w:r>
        <w:rPr>
          <w:rFonts w:eastAsia="Times New Roman"/>
          <w:szCs w:val="24"/>
        </w:rPr>
        <w:t xml:space="preserve"> «Κύρωση της Συμφωνίας μεταξύ της Ελληνικής Δημοκρατίας, της Δημοκρατίας της Αλβανίας, της πρώην Γιουγκοσλαβικής Δημοκρατίας της Μακεδονίας και </w:t>
      </w:r>
      <w:r>
        <w:rPr>
          <w:rFonts w:eastAsia="Times New Roman"/>
          <w:szCs w:val="24"/>
        </w:rPr>
        <w:t>της Ευρωπαϊκής Επιτροπής για την Προστασία και Αειφόρο Ανάπτυξη της Περιοχής του Πάρκου Πρεσπών».</w:t>
      </w:r>
    </w:p>
    <w:p w14:paraId="79D81F21" w14:textId="77777777" w:rsidR="000B3B5D" w:rsidRDefault="00B24788">
      <w:pPr>
        <w:spacing w:line="600" w:lineRule="auto"/>
        <w:ind w:firstLine="720"/>
        <w:jc w:val="both"/>
        <w:rPr>
          <w:rFonts w:eastAsia="Times New Roman"/>
          <w:szCs w:val="24"/>
        </w:rPr>
      </w:pPr>
      <w:r>
        <w:rPr>
          <w:rFonts w:eastAsia="Times New Roman"/>
          <w:szCs w:val="24"/>
        </w:rPr>
        <w:lastRenderedPageBreak/>
        <w:t>Ερωτάται το Σώμα: Γίνεται δεκτό το νομοσχέδιο;</w:t>
      </w:r>
    </w:p>
    <w:p w14:paraId="79D81F22"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ΚΩΝΣΤΑΝΤΙΝΟΣ ΣΕΛΤΣΑΣ:</w:t>
      </w:r>
      <w:r>
        <w:rPr>
          <w:rFonts w:eastAsia="Times New Roman" w:cs="Times New Roman"/>
          <w:szCs w:val="24"/>
        </w:rPr>
        <w:t xml:space="preserve"> Ναι. </w:t>
      </w:r>
    </w:p>
    <w:p w14:paraId="79D81F23"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Ναι, με μια μικρή επισήμανση σε σχέση με την </w:t>
      </w:r>
      <w:r>
        <w:rPr>
          <w:rFonts w:eastAsia="Times New Roman" w:cs="Times New Roman"/>
          <w:szCs w:val="24"/>
        </w:rPr>
        <w:t>κ</w:t>
      </w:r>
      <w:r>
        <w:rPr>
          <w:rFonts w:eastAsia="Times New Roman" w:cs="Times New Roman"/>
          <w:szCs w:val="24"/>
        </w:rPr>
        <w:t>ύρωση την οποία συζ</w:t>
      </w:r>
      <w:r>
        <w:rPr>
          <w:rFonts w:eastAsia="Times New Roman" w:cs="Times New Roman"/>
          <w:szCs w:val="24"/>
        </w:rPr>
        <w:t xml:space="preserve">ητούμε. Μίλησα και στην </w:t>
      </w:r>
      <w:r>
        <w:rPr>
          <w:rFonts w:eastAsia="Times New Roman" w:cs="Times New Roman"/>
          <w:szCs w:val="24"/>
        </w:rPr>
        <w:t>ε</w:t>
      </w:r>
      <w:r>
        <w:rPr>
          <w:rFonts w:eastAsia="Times New Roman" w:cs="Times New Roman"/>
          <w:szCs w:val="24"/>
        </w:rPr>
        <w:t>πιτροπή. Θέλουμε να πούμε και να ακουστεί στην ελληνική Βουλή, ότι δεν είναι δεσμευτική και άμεση η εισαγωγή του ευρωπαϊκού κεκτημένου στις νομοθεσίες των συμβαλλομένων μερών, ενώ θα έπρεπε –κατά τη γνώμη μας- να είναι όρος απαράβα</w:t>
      </w:r>
      <w:r>
        <w:rPr>
          <w:rFonts w:eastAsia="Times New Roman" w:cs="Times New Roman"/>
          <w:szCs w:val="24"/>
        </w:rPr>
        <w:t xml:space="preserve">τος. </w:t>
      </w:r>
    </w:p>
    <w:p w14:paraId="79D81F24"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Και ο δεύτερος αστερίσκος, τον οποίο θέτουμε, είναι ότι στο άρθρο 10 σε σχέση με τη συγκρότηση της </w:t>
      </w:r>
      <w:r>
        <w:rPr>
          <w:rFonts w:eastAsia="Times New Roman" w:cs="Times New Roman"/>
          <w:szCs w:val="24"/>
        </w:rPr>
        <w:t>ε</w:t>
      </w:r>
      <w:r>
        <w:rPr>
          <w:rFonts w:eastAsia="Times New Roman" w:cs="Times New Roman"/>
          <w:szCs w:val="24"/>
        </w:rPr>
        <w:t xml:space="preserve">πιτροπής υπάρχει αναφορά στις ΜΚΟ και δεν διευκρινίζεται ακριβώς και με σαφήνεια ποια θα έπρεπε να είναι η δράση των ΜΚΟ για να συμμετέχουν στην υπηρεσία διαχείρισης. </w:t>
      </w:r>
    </w:p>
    <w:p w14:paraId="79D81F25"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Άρα, λοιπόν, λέμε «</w:t>
      </w:r>
      <w:r>
        <w:rPr>
          <w:rFonts w:eastAsia="Times New Roman" w:cs="Times New Roman"/>
          <w:szCs w:val="24"/>
        </w:rPr>
        <w:t>ν</w:t>
      </w:r>
      <w:r>
        <w:rPr>
          <w:rFonts w:eastAsia="Times New Roman" w:cs="Times New Roman"/>
          <w:szCs w:val="24"/>
        </w:rPr>
        <w:t>αι», αλλά θέλουμε να επισημάνουμε στον κύριο Υπουργό ότι ο δρόμος πρ</w:t>
      </w:r>
      <w:r>
        <w:rPr>
          <w:rFonts w:eastAsia="Times New Roman" w:cs="Times New Roman"/>
          <w:szCs w:val="24"/>
        </w:rPr>
        <w:t xml:space="preserve">ος την κόλαση είναι στρωμένος με καλές προθέσεις. Πρέπει να είναι πολύ πιο προσεκτικός. </w:t>
      </w:r>
    </w:p>
    <w:p w14:paraId="79D81F26"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9D81F27"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lastRenderedPageBreak/>
        <w:t>ΠΡΟΕΔΡΕΥΩΝ (</w:t>
      </w:r>
      <w:r>
        <w:rPr>
          <w:rFonts w:eastAsia="Times New Roman"/>
          <w:b/>
          <w:szCs w:val="24"/>
        </w:rPr>
        <w:t>Γεώργιος Βαρεμένος</w:t>
      </w:r>
      <w:r>
        <w:rPr>
          <w:rFonts w:eastAsia="Times New Roman" w:cs="Times New Roman"/>
          <w:b/>
          <w:szCs w:val="24"/>
        </w:rPr>
        <w:t xml:space="preserve">): </w:t>
      </w:r>
      <w:r>
        <w:rPr>
          <w:rFonts w:eastAsia="Times New Roman" w:cs="Times New Roman"/>
          <w:szCs w:val="24"/>
        </w:rPr>
        <w:t xml:space="preserve">Το λαμβάνουμε ως αστερίσκο, γιατί ερμηνεία ψήφου δεν νοείται. </w:t>
      </w:r>
    </w:p>
    <w:p w14:paraId="79D81F28" w14:textId="77777777" w:rsidR="000B3B5D" w:rsidRDefault="00B24788">
      <w:pPr>
        <w:spacing w:line="600" w:lineRule="auto"/>
        <w:ind w:firstLine="720"/>
        <w:jc w:val="both"/>
        <w:rPr>
          <w:rFonts w:eastAsia="Times New Roman"/>
          <w:szCs w:val="24"/>
        </w:rPr>
      </w:pPr>
      <w:r>
        <w:rPr>
          <w:rFonts w:eastAsia="Times New Roman" w:cs="Times New Roman"/>
          <w:szCs w:val="24"/>
        </w:rPr>
        <w:t xml:space="preserve">Συνεχίζουμε με τα υπόλοιπα κόμματα. </w:t>
      </w:r>
      <w:r>
        <w:rPr>
          <w:rFonts w:eastAsia="Times New Roman"/>
          <w:szCs w:val="24"/>
        </w:rPr>
        <w:t xml:space="preserve">Γίνεται δεκτό το </w:t>
      </w:r>
      <w:r>
        <w:rPr>
          <w:rFonts w:eastAsia="Times New Roman"/>
          <w:szCs w:val="24"/>
        </w:rPr>
        <w:t>νομοσχέδιο;</w:t>
      </w:r>
    </w:p>
    <w:p w14:paraId="79D81F29" w14:textId="77777777" w:rsidR="000B3B5D" w:rsidRDefault="00B2478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 </w:t>
      </w:r>
    </w:p>
    <w:p w14:paraId="79D81F2A" w14:textId="77777777" w:rsidR="000B3B5D" w:rsidRDefault="00B24788">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 </w:t>
      </w:r>
    </w:p>
    <w:p w14:paraId="79D81F2B" w14:textId="77777777" w:rsidR="000B3B5D" w:rsidRDefault="00B24788">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Όχι. </w:t>
      </w:r>
    </w:p>
    <w:p w14:paraId="79D81F2C" w14:textId="77777777" w:rsidR="000B3B5D" w:rsidRDefault="00B2478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 </w:t>
      </w:r>
    </w:p>
    <w:p w14:paraId="79D81F2D" w14:textId="77777777" w:rsidR="000B3B5D" w:rsidRDefault="00B24788">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79D81F2E" w14:textId="77777777" w:rsidR="000B3B5D" w:rsidRDefault="00B24788">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 </w:t>
      </w:r>
    </w:p>
    <w:p w14:paraId="79D81F2F"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szCs w:val="24"/>
        </w:rPr>
        <w:t>Γεώργιος Βαρεμένος</w:t>
      </w:r>
      <w:r>
        <w:rPr>
          <w:rFonts w:eastAsia="Times New Roman" w:cs="Times New Roman"/>
          <w:b/>
          <w:szCs w:val="24"/>
        </w:rPr>
        <w:t xml:space="preserve">): </w:t>
      </w:r>
      <w:r>
        <w:rPr>
          <w:rFonts w:eastAsia="Times New Roman" w:cs="Times New Roman"/>
          <w:szCs w:val="24"/>
        </w:rPr>
        <w:t>Συνεπώς το σχέδιο νόμου του Υπουργείου Περιβάλλοντος και Ενέργεια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«Κύρωση της Συμφωνίας μεταξύ της Ελληνικής Δημοκρατίας, της Δημοκρατίας της Αλβανίας, της πρώην Γιουγκοσλαβικής Δημοκρατίας της Μακεδονίας και της Ευρωπαϊκής Επιτροπής για την Προστασία και Αειφόρο Ανάπτυξη της Περιοχής του Πάρκου Πρεσπών» έγινε δεκτό κ</w:t>
      </w:r>
      <w:r>
        <w:rPr>
          <w:rFonts w:eastAsia="Times New Roman" w:cs="Times New Roman"/>
          <w:szCs w:val="24"/>
        </w:rPr>
        <w:t>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 </w:t>
      </w:r>
    </w:p>
    <w:p w14:paraId="79D81F30"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lastRenderedPageBreak/>
        <w:t>(Να καταχωριστεί το κείμενο του νομοσχεδίου</w:t>
      </w:r>
      <w:r>
        <w:rPr>
          <w:rFonts w:eastAsia="Times New Roman" w:cs="Times New Roman"/>
          <w:szCs w:val="24"/>
        </w:rPr>
        <w:t xml:space="preserve"> σελίδα 44α</w:t>
      </w:r>
      <w:r>
        <w:rPr>
          <w:rFonts w:eastAsia="Times New Roman" w:cs="Times New Roman"/>
          <w:szCs w:val="24"/>
        </w:rPr>
        <w:t>)</w:t>
      </w:r>
    </w:p>
    <w:p w14:paraId="79D81F31"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szCs w:val="24"/>
        </w:rPr>
        <w:t>Κυρίες και κύριοι συνάδελφοι, παρακαλώ το Σώμα να εξουσιοδοτήσει το Π</w:t>
      </w:r>
      <w:r>
        <w:rPr>
          <w:rFonts w:eastAsia="Times New Roman"/>
          <w:szCs w:val="24"/>
        </w:rPr>
        <w:t>ροεδρείο για την υπ’ ευθύνη του επικύρωση των Πρακτικών της σημερινής συνεδρίασης ως προς την ψήφιση στο σύνολο των παραπάνω νομοσχεδί</w:t>
      </w:r>
      <w:r>
        <w:rPr>
          <w:rFonts w:eastAsia="Times New Roman"/>
          <w:szCs w:val="24"/>
        </w:rPr>
        <w:t>ων</w:t>
      </w:r>
      <w:r>
        <w:rPr>
          <w:rFonts w:eastAsia="Times New Roman"/>
          <w:szCs w:val="24"/>
        </w:rPr>
        <w:t>.</w:t>
      </w:r>
    </w:p>
    <w:p w14:paraId="79D81F32" w14:textId="77777777" w:rsidR="000B3B5D" w:rsidRDefault="00B24788">
      <w:pPr>
        <w:spacing w:line="600" w:lineRule="auto"/>
        <w:ind w:firstLine="720"/>
        <w:jc w:val="both"/>
        <w:rPr>
          <w:rFonts w:eastAsia="Times New Roman" w:cs="Times New Roman"/>
          <w:szCs w:val="24"/>
        </w:rPr>
      </w:pPr>
      <w:r>
        <w:rPr>
          <w:rFonts w:eastAsia="Times New Roman"/>
          <w:b/>
          <w:bCs/>
          <w:szCs w:val="24"/>
        </w:rPr>
        <w:t>ΟΛΟΙ ΟΙ ΒΟΥΛΕΥΤΕΣ:</w:t>
      </w:r>
      <w:r>
        <w:rPr>
          <w:rFonts w:eastAsia="Times New Roman"/>
          <w:szCs w:val="24"/>
        </w:rPr>
        <w:t xml:space="preserve"> Μάλιστα, μάλιστα.</w:t>
      </w:r>
    </w:p>
    <w:p w14:paraId="79D81F33"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 xml:space="preserve">Συνεπώς </w:t>
      </w:r>
      <w:r>
        <w:rPr>
          <w:rFonts w:eastAsia="Times New Roman"/>
          <w:bCs/>
          <w:szCs w:val="24"/>
        </w:rPr>
        <w:t>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79D81F34" w14:textId="77777777" w:rsidR="000B3B5D" w:rsidRDefault="00B24788">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9D81F35" w14:textId="77777777" w:rsidR="000B3B5D" w:rsidRDefault="00B24788">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9D81F36" w14:textId="77777777" w:rsidR="000B3B5D" w:rsidRDefault="00B2478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Με τη συναίνεση του Σώματος και ώρα 18.53</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cs="Times New Roman"/>
          <w:szCs w:val="24"/>
        </w:rPr>
        <w:t>μεθαύριο, ημέρα</w:t>
      </w:r>
      <w:r>
        <w:rPr>
          <w:rFonts w:eastAsia="Times New Roman" w:cs="Times New Roman"/>
          <w:szCs w:val="24"/>
        </w:rPr>
        <w:t xml:space="preserve"> Πέμπτη 1</w:t>
      </w:r>
      <w:r>
        <w:rPr>
          <w:rFonts w:eastAsia="Times New Roman" w:cs="Times New Roman"/>
          <w:szCs w:val="24"/>
        </w:rPr>
        <w:t>6 Φεβρουαρίου 2017 και ώρα 9.30</w:t>
      </w:r>
      <w:r>
        <w:rPr>
          <w:rFonts w:eastAsia="Times New Roman" w:cs="Times New Roman"/>
          <w:szCs w:val="24"/>
        </w:rPr>
        <w:t>΄</w:t>
      </w:r>
      <w:r>
        <w:rPr>
          <w:rFonts w:eastAsia="Times New Roman" w:cs="Times New Roman"/>
          <w:szCs w:val="24"/>
        </w:rPr>
        <w:t>, με αντικείμενο εργασιών του Σώματος α) κοινοβουλευτικό έλεγχο</w:t>
      </w:r>
      <w:r>
        <w:rPr>
          <w:rFonts w:eastAsia="Times New Roman" w:cs="Times New Roman"/>
          <w:szCs w:val="24"/>
        </w:rPr>
        <w:t>:</w:t>
      </w:r>
      <w:r>
        <w:rPr>
          <w:rFonts w:eastAsia="Times New Roman" w:cs="Times New Roman"/>
          <w:szCs w:val="24"/>
        </w:rPr>
        <w:t xml:space="preserve"> </w:t>
      </w:r>
      <w:r>
        <w:rPr>
          <w:rFonts w:eastAsia="Times New Roman" w:cs="Times New Roman"/>
          <w:szCs w:val="24"/>
        </w:rPr>
        <w:t>συζήτηση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 και β) νομοθετική εργασία</w:t>
      </w:r>
      <w:r>
        <w:rPr>
          <w:rFonts w:eastAsia="Times New Roman" w:cs="Times New Roman"/>
          <w:szCs w:val="24"/>
        </w:rPr>
        <w:t>:</w:t>
      </w:r>
      <w:r>
        <w:rPr>
          <w:rFonts w:eastAsia="Times New Roman" w:cs="Times New Roman"/>
          <w:szCs w:val="24"/>
        </w:rPr>
        <w:t xml:space="preserve"> μόνη συζήτηση και ψήφιση επί της αρχής, των άρθρων και του </w:t>
      </w:r>
      <w:r>
        <w:rPr>
          <w:rFonts w:eastAsia="Times New Roman" w:cs="Times New Roman"/>
          <w:szCs w:val="24"/>
        </w:rPr>
        <w:lastRenderedPageBreak/>
        <w:t>συνόλου του σχεδίου νόμου του Υπουργείου Εργ</w:t>
      </w:r>
      <w:r>
        <w:rPr>
          <w:rFonts w:eastAsia="Times New Roman" w:cs="Times New Roman"/>
          <w:szCs w:val="24"/>
        </w:rPr>
        <w:t>ασίας, Κοινωνικής Ασφάλισης και Κοινωνικής Αλληλεγγύης: «Εθνικό Μητρώο Φορτοεκφορτωτών, Εθνικό Μητρώο Ιδιωτικών Φορέων Κοινωνικής Φροντίδας και άλλες διατάξεις»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σύμφωνα με τη συμπληρωματική ημερήσια διάταξη που έχει διανεμηθεί</w:t>
      </w:r>
      <w:r>
        <w:rPr>
          <w:rFonts w:eastAsia="Times New Roman" w:cs="Times New Roman"/>
          <w:szCs w:val="24"/>
        </w:rPr>
        <w:t>.</w:t>
      </w:r>
    </w:p>
    <w:p w14:paraId="79D81F37" w14:textId="77777777" w:rsidR="000B3B5D" w:rsidRDefault="00B24788">
      <w:pPr>
        <w:spacing w:line="600" w:lineRule="auto"/>
        <w:jc w:val="both"/>
        <w:rPr>
          <w:rFonts w:eastAsia="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bookmarkStart w:id="34" w:name="_GoBack"/>
      <w:bookmarkEnd w:id="34"/>
    </w:p>
    <w:sectPr w:rsidR="000B3B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sEAS42gpWy03dKmspmOma7LvQY=" w:salt="dJ3OrNNALcNMJjygEMYEO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5D"/>
    <w:rsid w:val="0001499F"/>
    <w:rsid w:val="000B3B5D"/>
    <w:rsid w:val="00B2478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1E38"/>
  <w15:docId w15:val="{773590C4-F362-4205-AFFF-54FC3AAE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7051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705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400</MetadataID>
    <Session xmlns="641f345b-441b-4b81-9152-adc2e73ba5e1">Β´</Session>
    <Date xmlns="641f345b-441b-4b81-9152-adc2e73ba5e1">2017-02-13T22:00:00+00:00</Date>
    <Status xmlns="641f345b-441b-4b81-9152-adc2e73ba5e1">
      <Url>http://srv-sp1/praktika/Lists/Incoming_Metadata/EditForm.aspx?ID=400&amp;Source=/praktika/Recordings_Library/Forms/AllItems.aspx</Url>
      <Description>Δημοσιεύτηκε</Description>
    </Status>
    <Meeting xmlns="641f345b-441b-4b81-9152-adc2e73ba5e1">ΟΔ´</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07209A-C688-4A6C-8641-37494DBD0091}">
  <ds:schemaRefs>
    <ds:schemaRef ds:uri="http://schemas.microsoft.com/sharepoint/v3/contenttype/forms"/>
  </ds:schemaRefs>
</ds:datastoreItem>
</file>

<file path=customXml/itemProps2.xml><?xml version="1.0" encoding="utf-8"?>
<ds:datastoreItem xmlns:ds="http://schemas.openxmlformats.org/officeDocument/2006/customXml" ds:itemID="{648C81CB-3DA0-4EBE-99BA-DE5AB02787FF}">
  <ds:schemaRefs>
    <ds:schemaRef ds:uri="http://www.w3.org/XML/1998/namespace"/>
    <ds:schemaRef ds:uri="http://purl.org/dc/elements/1.1/"/>
    <ds:schemaRef ds:uri="http://schemas.microsoft.com/office/2006/metadata/properties"/>
    <ds:schemaRef ds:uri="http://schemas.openxmlformats.org/package/2006/metadata/core-properties"/>
    <ds:schemaRef ds:uri="http://purl.org/dc/terms/"/>
    <ds:schemaRef ds:uri="641f345b-441b-4b81-9152-adc2e73ba5e1"/>
    <ds:schemaRef ds:uri="http://purl.org/dc/dcmitype/"/>
    <ds:schemaRef ds:uri="http://schemas.microsoft.com/office/2006/documentManagement/types"/>
    <ds:schemaRef ds:uri="http://schemas.microsoft.com/office/infopath/2007/PartnerControls"/>
  </ds:schemaRefs>
</ds:datastoreItem>
</file>

<file path=customXml/itemProps3.xml><?xml version="1.0" encoding="utf-8"?>
<ds:datastoreItem xmlns:ds="http://schemas.openxmlformats.org/officeDocument/2006/customXml" ds:itemID="{669932B5-2586-4610-BC44-D32E57DB7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7922</Words>
  <Characters>42781</Characters>
  <Application>Microsoft Office Word</Application>
  <DocSecurity>0</DocSecurity>
  <Lines>356</Lines>
  <Paragraphs>101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2017-02-20T11:12:00Z</dcterms:created>
  <dcterms:modified xsi:type="dcterms:W3CDTF">2017-02-20T11:12:00Z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