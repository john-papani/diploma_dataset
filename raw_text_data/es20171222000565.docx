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7C77C" w14:textId="77777777" w:rsidR="00D93A34" w:rsidRPr="00D93A34" w:rsidRDefault="00D93A34" w:rsidP="00D93A34">
      <w:pPr>
        <w:spacing w:after="200" w:line="360" w:lineRule="auto"/>
        <w:rPr>
          <w:ins w:id="0" w:author="Φλούδα Χριστίνα" w:date="2018-01-10T12:17:00Z"/>
          <w:rFonts w:eastAsia="Times New Roman"/>
          <w:szCs w:val="24"/>
          <w:lang w:eastAsia="en-US"/>
        </w:rPr>
      </w:pPr>
      <w:bookmarkStart w:id="1" w:name="_GoBack"/>
      <w:bookmarkEnd w:id="1"/>
      <w:ins w:id="2" w:author="Φλούδα Χριστίνα" w:date="2018-01-10T12:17:00Z">
        <w:r w:rsidRPr="00D93A3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97CC81E" w14:textId="77777777" w:rsidR="00D93A34" w:rsidRPr="00D93A34" w:rsidRDefault="00D93A34" w:rsidP="00D93A34">
      <w:pPr>
        <w:spacing w:after="200" w:line="360" w:lineRule="auto"/>
        <w:rPr>
          <w:ins w:id="3" w:author="Φλούδα Χριστίνα" w:date="2018-01-10T12:17:00Z"/>
          <w:rFonts w:eastAsia="Times New Roman"/>
          <w:szCs w:val="24"/>
          <w:lang w:eastAsia="en-US"/>
        </w:rPr>
      </w:pPr>
    </w:p>
    <w:p w14:paraId="43163291" w14:textId="77777777" w:rsidR="00D93A34" w:rsidRPr="00D93A34" w:rsidRDefault="00D93A34" w:rsidP="00D93A34">
      <w:pPr>
        <w:spacing w:after="200" w:line="360" w:lineRule="auto"/>
        <w:rPr>
          <w:ins w:id="4" w:author="Φλούδα Χριστίνα" w:date="2018-01-10T12:17:00Z"/>
          <w:rFonts w:eastAsia="Times New Roman"/>
          <w:szCs w:val="24"/>
          <w:lang w:eastAsia="en-US"/>
        </w:rPr>
      </w:pPr>
      <w:ins w:id="5" w:author="Φλούδα Χριστίνα" w:date="2018-01-10T12:17:00Z">
        <w:r w:rsidRPr="00D93A34">
          <w:rPr>
            <w:rFonts w:eastAsia="Times New Roman"/>
            <w:szCs w:val="24"/>
            <w:lang w:eastAsia="en-US"/>
          </w:rPr>
          <w:t>ΠΙΝΑΚΑΣ ΠΕΡΙΕΧΟΜΕΝΩΝ</w:t>
        </w:r>
      </w:ins>
    </w:p>
    <w:p w14:paraId="459EAE55" w14:textId="77777777" w:rsidR="00D93A34" w:rsidRPr="00D93A34" w:rsidRDefault="00D93A34" w:rsidP="00D93A34">
      <w:pPr>
        <w:spacing w:after="200" w:line="360" w:lineRule="auto"/>
        <w:rPr>
          <w:ins w:id="6" w:author="Φλούδα Χριστίνα" w:date="2018-01-10T12:17:00Z"/>
          <w:rFonts w:eastAsia="Times New Roman"/>
          <w:szCs w:val="24"/>
          <w:lang w:eastAsia="en-US"/>
        </w:rPr>
      </w:pPr>
      <w:ins w:id="7" w:author="Φλούδα Χριστίνα" w:date="2018-01-10T12:17:00Z">
        <w:r w:rsidRPr="00D93A34">
          <w:rPr>
            <w:rFonts w:eastAsia="Times New Roman"/>
            <w:szCs w:val="24"/>
            <w:lang w:eastAsia="en-US"/>
          </w:rPr>
          <w:t xml:space="preserve">ΙΖ’ ΠΕΡΙΟΔΟΣ </w:t>
        </w:r>
      </w:ins>
    </w:p>
    <w:p w14:paraId="7392BB8E" w14:textId="77777777" w:rsidR="00D93A34" w:rsidRPr="00D93A34" w:rsidRDefault="00D93A34" w:rsidP="00D93A34">
      <w:pPr>
        <w:spacing w:after="200" w:line="360" w:lineRule="auto"/>
        <w:rPr>
          <w:ins w:id="8" w:author="Φλούδα Χριστίνα" w:date="2018-01-10T12:17:00Z"/>
          <w:rFonts w:eastAsia="Times New Roman"/>
          <w:szCs w:val="24"/>
          <w:lang w:eastAsia="en-US"/>
        </w:rPr>
      </w:pPr>
      <w:ins w:id="9" w:author="Φλούδα Χριστίνα" w:date="2018-01-10T12:17:00Z">
        <w:r w:rsidRPr="00D93A34">
          <w:rPr>
            <w:rFonts w:eastAsia="Times New Roman"/>
            <w:szCs w:val="24"/>
            <w:lang w:eastAsia="en-US"/>
          </w:rPr>
          <w:t>ΠΡΟΕΔΡΕΥΟΜΕΝΗΣ ΚΟΙΝΟΒΟΥΛΕΥΤΙΚΗΣ ΔΗΜΟΚΡΑΤΙΑΣ</w:t>
        </w:r>
      </w:ins>
    </w:p>
    <w:p w14:paraId="5F323E21" w14:textId="77777777" w:rsidR="00D93A34" w:rsidRPr="00D93A34" w:rsidRDefault="00D93A34" w:rsidP="00D93A34">
      <w:pPr>
        <w:spacing w:after="200" w:line="360" w:lineRule="auto"/>
        <w:rPr>
          <w:ins w:id="10" w:author="Φλούδα Χριστίνα" w:date="2018-01-10T12:17:00Z"/>
          <w:rFonts w:eastAsia="Times New Roman"/>
          <w:szCs w:val="24"/>
          <w:lang w:eastAsia="en-US"/>
        </w:rPr>
      </w:pPr>
      <w:ins w:id="11" w:author="Φλούδα Χριστίνα" w:date="2018-01-10T12:17:00Z">
        <w:r w:rsidRPr="00D93A34">
          <w:rPr>
            <w:rFonts w:eastAsia="Times New Roman"/>
            <w:szCs w:val="24"/>
            <w:lang w:eastAsia="en-US"/>
          </w:rPr>
          <w:t>ΣΥΝΟΔΟΣ Γ΄</w:t>
        </w:r>
      </w:ins>
    </w:p>
    <w:p w14:paraId="25866875" w14:textId="77777777" w:rsidR="00D93A34" w:rsidRPr="00D93A34" w:rsidRDefault="00D93A34" w:rsidP="00D93A34">
      <w:pPr>
        <w:spacing w:after="200" w:line="360" w:lineRule="auto"/>
        <w:rPr>
          <w:ins w:id="12" w:author="Φλούδα Χριστίνα" w:date="2018-01-10T12:17:00Z"/>
          <w:rFonts w:eastAsia="Times New Roman"/>
          <w:szCs w:val="24"/>
          <w:lang w:eastAsia="en-US"/>
        </w:rPr>
      </w:pPr>
    </w:p>
    <w:p w14:paraId="30621CA2" w14:textId="77777777" w:rsidR="00D93A34" w:rsidRPr="00D93A34" w:rsidRDefault="00D93A34" w:rsidP="00D93A34">
      <w:pPr>
        <w:spacing w:after="200" w:line="360" w:lineRule="auto"/>
        <w:rPr>
          <w:ins w:id="13" w:author="Φλούδα Χριστίνα" w:date="2018-01-10T12:17:00Z"/>
          <w:rFonts w:eastAsia="Times New Roman"/>
          <w:szCs w:val="24"/>
          <w:lang w:eastAsia="en-US"/>
        </w:rPr>
      </w:pPr>
      <w:ins w:id="14" w:author="Φλούδα Χριστίνα" w:date="2018-01-10T12:17:00Z">
        <w:r w:rsidRPr="00D93A34">
          <w:rPr>
            <w:rFonts w:eastAsia="Times New Roman"/>
            <w:szCs w:val="24"/>
            <w:lang w:eastAsia="en-US"/>
          </w:rPr>
          <w:t>ΣΥΝΕΔΡΙΑΣΗ NA΄</w:t>
        </w:r>
      </w:ins>
    </w:p>
    <w:p w14:paraId="3EF13B4F" w14:textId="77777777" w:rsidR="00D93A34" w:rsidRPr="00D93A34" w:rsidRDefault="00D93A34" w:rsidP="00D93A34">
      <w:pPr>
        <w:spacing w:after="200" w:line="360" w:lineRule="auto"/>
        <w:rPr>
          <w:ins w:id="15" w:author="Φλούδα Χριστίνα" w:date="2018-01-10T12:17:00Z"/>
          <w:rFonts w:eastAsia="Times New Roman"/>
          <w:szCs w:val="24"/>
          <w:lang w:eastAsia="en-US"/>
        </w:rPr>
      </w:pPr>
      <w:ins w:id="16" w:author="Φλούδα Χριστίνα" w:date="2018-01-10T12:17:00Z">
        <w:r w:rsidRPr="00D93A34">
          <w:rPr>
            <w:rFonts w:eastAsia="Times New Roman"/>
            <w:szCs w:val="24"/>
            <w:lang w:eastAsia="en-US"/>
          </w:rPr>
          <w:t>Παρασκευή  22 Δεκεμβρίου 2017</w:t>
        </w:r>
      </w:ins>
    </w:p>
    <w:p w14:paraId="477D11FA" w14:textId="77777777" w:rsidR="00D93A34" w:rsidRPr="00D93A34" w:rsidRDefault="00D93A34" w:rsidP="00D93A34">
      <w:pPr>
        <w:spacing w:after="200" w:line="360" w:lineRule="auto"/>
        <w:rPr>
          <w:ins w:id="17" w:author="Φλούδα Χριστίνα" w:date="2018-01-10T12:17:00Z"/>
          <w:rFonts w:eastAsia="Times New Roman"/>
          <w:szCs w:val="24"/>
          <w:lang w:eastAsia="en-US"/>
        </w:rPr>
      </w:pPr>
    </w:p>
    <w:p w14:paraId="24277A37" w14:textId="77777777" w:rsidR="00D93A34" w:rsidRPr="00D93A34" w:rsidRDefault="00D93A34" w:rsidP="00D93A34">
      <w:pPr>
        <w:spacing w:after="200" w:line="360" w:lineRule="auto"/>
        <w:rPr>
          <w:ins w:id="18" w:author="Φλούδα Χριστίνα" w:date="2018-01-10T12:17:00Z"/>
          <w:rFonts w:eastAsia="Times New Roman"/>
          <w:szCs w:val="24"/>
          <w:lang w:eastAsia="en-US"/>
        </w:rPr>
      </w:pPr>
      <w:ins w:id="19" w:author="Φλούδα Χριστίνα" w:date="2018-01-10T12:17:00Z">
        <w:r w:rsidRPr="00D93A34">
          <w:rPr>
            <w:rFonts w:eastAsia="Times New Roman"/>
            <w:szCs w:val="24"/>
            <w:lang w:eastAsia="en-US"/>
          </w:rPr>
          <w:t>ΘΕΜΑΤΑ</w:t>
        </w:r>
      </w:ins>
    </w:p>
    <w:p w14:paraId="19885405" w14:textId="77777777" w:rsidR="00D93A34" w:rsidRPr="00D93A34" w:rsidRDefault="00D93A34" w:rsidP="00D93A34">
      <w:pPr>
        <w:spacing w:after="200" w:line="360" w:lineRule="auto"/>
        <w:rPr>
          <w:ins w:id="20" w:author="Φλούδα Χριστίνα" w:date="2018-01-10T12:17:00Z"/>
          <w:rFonts w:eastAsia="Times New Roman"/>
          <w:szCs w:val="24"/>
          <w:lang w:eastAsia="en-US"/>
        </w:rPr>
      </w:pPr>
      <w:ins w:id="21" w:author="Φλούδα Χριστίνα" w:date="2018-01-10T12:17:00Z">
        <w:r w:rsidRPr="00D93A34">
          <w:rPr>
            <w:rFonts w:eastAsia="Times New Roman"/>
            <w:szCs w:val="24"/>
            <w:lang w:eastAsia="en-US"/>
          </w:rPr>
          <w:t xml:space="preserve"> </w:t>
        </w:r>
        <w:r w:rsidRPr="00D93A34">
          <w:rPr>
            <w:rFonts w:eastAsia="Times New Roman"/>
            <w:szCs w:val="24"/>
            <w:lang w:eastAsia="en-US"/>
          </w:rPr>
          <w:br/>
          <w:t xml:space="preserve">Α. ΕΙΔΙΚΑ ΘΕΜΑΤΑ </w:t>
        </w:r>
        <w:r w:rsidRPr="00D93A34">
          <w:rPr>
            <w:rFonts w:eastAsia="Times New Roman"/>
            <w:szCs w:val="24"/>
            <w:lang w:eastAsia="en-US"/>
          </w:rPr>
          <w:br/>
          <w:t xml:space="preserve">1. Επικύρωση Πρακτικών, σελ.                                                                                     2.  Άδεια απουσίας των Βουλευτών κ.κ. Π. </w:t>
        </w:r>
        <w:proofErr w:type="spellStart"/>
        <w:r w:rsidRPr="00D93A34">
          <w:rPr>
            <w:rFonts w:eastAsia="Times New Roman"/>
            <w:szCs w:val="24"/>
            <w:lang w:eastAsia="en-US"/>
          </w:rPr>
          <w:t>Δριτσέλη</w:t>
        </w:r>
        <w:proofErr w:type="spellEnd"/>
        <w:r w:rsidRPr="00D93A34">
          <w:rPr>
            <w:rFonts w:eastAsia="Times New Roman"/>
            <w:szCs w:val="24"/>
            <w:lang w:eastAsia="en-US"/>
          </w:rPr>
          <w:t xml:space="preserve"> και Ν. Κακλαμάνη, σελ. </w:t>
        </w:r>
        <w:r w:rsidRPr="00D93A34">
          <w:rPr>
            <w:rFonts w:eastAsia="Times New Roman"/>
            <w:szCs w:val="24"/>
            <w:lang w:eastAsia="en-US"/>
          </w:rPr>
          <w:br/>
          <w:t xml:space="preserve">2. Επί διαδικαστικού θέματος, σελ. </w:t>
        </w:r>
        <w:r w:rsidRPr="00D93A34">
          <w:rPr>
            <w:rFonts w:eastAsia="Times New Roman"/>
            <w:szCs w:val="24"/>
            <w:lang w:eastAsia="en-US"/>
          </w:rPr>
          <w:br/>
          <w:t xml:space="preserve"> </w:t>
        </w:r>
        <w:r w:rsidRPr="00D93A34">
          <w:rPr>
            <w:rFonts w:eastAsia="Times New Roman"/>
            <w:szCs w:val="24"/>
            <w:lang w:eastAsia="en-US"/>
          </w:rPr>
          <w:br/>
          <w:t xml:space="preserve">Β. ΚΟΙΝΟΒΟΥΛΕΥΤΙΚΟΣ ΕΛΕΓΧΟΣ </w:t>
        </w:r>
        <w:r w:rsidRPr="00D93A34">
          <w:rPr>
            <w:rFonts w:eastAsia="Times New Roman"/>
            <w:szCs w:val="24"/>
            <w:lang w:eastAsia="en-US"/>
          </w:rPr>
          <w:br/>
          <w:t xml:space="preserve">Συζήτηση επικαίρων ερωτήσεων:                                                                                α) Προς τον Υπουργό Οικονομίας και Ανάπτυξης με θέμα: "Κανένα "λαϊκό" σπίτι στα χέρια τραπεζίτη, σελ. </w:t>
        </w:r>
        <w:r w:rsidRPr="00D93A34">
          <w:rPr>
            <w:rFonts w:eastAsia="Times New Roman"/>
            <w:szCs w:val="24"/>
            <w:lang w:eastAsia="en-US"/>
          </w:rPr>
          <w:br/>
          <w:t xml:space="preserve">β) Προς τον Υπουργό Ψηφιακής Πολιτικής, Τηλεπικοινωνιών και Ενημέρωσης, σχετικά με τη δράση για την επιχορήγηση για δορυφορικό δέκτη των λευκών περιοχών που δεν καλύπτονται από το επίγειο ψηφιακό σήμα, σελ. </w:t>
        </w:r>
        <w:r w:rsidRPr="00D93A34">
          <w:rPr>
            <w:rFonts w:eastAsia="Times New Roman"/>
            <w:szCs w:val="24"/>
            <w:lang w:eastAsia="en-US"/>
          </w:rPr>
          <w:br/>
          <w:t xml:space="preserve"> </w:t>
        </w:r>
        <w:r w:rsidRPr="00D93A34">
          <w:rPr>
            <w:rFonts w:eastAsia="Times New Roman"/>
            <w:szCs w:val="24"/>
            <w:lang w:eastAsia="en-US"/>
          </w:rPr>
          <w:br/>
        </w:r>
      </w:ins>
    </w:p>
    <w:p w14:paraId="1E0BF499" w14:textId="77777777" w:rsidR="00D93A34" w:rsidRPr="00D93A34" w:rsidRDefault="00D93A34" w:rsidP="00D93A34">
      <w:pPr>
        <w:spacing w:after="200" w:line="360" w:lineRule="auto"/>
        <w:rPr>
          <w:ins w:id="22" w:author="Φλούδα Χριστίνα" w:date="2018-01-10T12:17:00Z"/>
          <w:rFonts w:eastAsia="Times New Roman"/>
          <w:szCs w:val="24"/>
          <w:lang w:eastAsia="en-US"/>
        </w:rPr>
      </w:pPr>
    </w:p>
    <w:p w14:paraId="4BB34E93" w14:textId="77777777" w:rsidR="00D93A34" w:rsidRPr="00D93A34" w:rsidRDefault="00D93A34" w:rsidP="00D93A34">
      <w:pPr>
        <w:spacing w:after="200" w:line="360" w:lineRule="auto"/>
        <w:rPr>
          <w:ins w:id="23" w:author="Φλούδα Χριστίνα" w:date="2018-01-10T12:17:00Z"/>
          <w:rFonts w:eastAsia="Times New Roman"/>
          <w:szCs w:val="24"/>
          <w:lang w:eastAsia="en-US"/>
        </w:rPr>
      </w:pPr>
      <w:ins w:id="24" w:author="Φλούδα Χριστίνα" w:date="2018-01-10T12:17:00Z">
        <w:r w:rsidRPr="00D93A34">
          <w:rPr>
            <w:rFonts w:eastAsia="Times New Roman"/>
            <w:szCs w:val="24"/>
            <w:lang w:eastAsia="en-US"/>
          </w:rPr>
          <w:t>ΠΡΟΕΔΡΕΥΩΝ                                                                                ΚΑΚΛΑΜΑΝΗΣ Ν. , σελ.</w:t>
        </w:r>
        <w:r w:rsidRPr="00D93A34">
          <w:rPr>
            <w:rFonts w:eastAsia="Times New Roman"/>
            <w:szCs w:val="24"/>
            <w:lang w:eastAsia="en-US"/>
          </w:rPr>
          <w:br/>
        </w:r>
        <w:r w:rsidRPr="00D93A34">
          <w:rPr>
            <w:rFonts w:eastAsia="Times New Roman"/>
            <w:szCs w:val="24"/>
            <w:lang w:eastAsia="en-US"/>
          </w:rPr>
          <w:br/>
          <w:t>ΟΜΙΛΗΤΕΣ</w:t>
        </w:r>
      </w:ins>
    </w:p>
    <w:p w14:paraId="464E4708" w14:textId="38DA31B3" w:rsidR="00D93A34" w:rsidRDefault="00D93A34" w:rsidP="00D93A34">
      <w:pPr>
        <w:tabs>
          <w:tab w:val="left" w:pos="3873"/>
        </w:tabs>
        <w:spacing w:after="0" w:line="600" w:lineRule="auto"/>
        <w:ind w:firstLine="720"/>
        <w:jc w:val="center"/>
        <w:rPr>
          <w:ins w:id="25" w:author="Φλούδα Χριστίνα" w:date="2018-01-10T12:17:00Z"/>
          <w:rFonts w:eastAsia="Times New Roman"/>
          <w:color w:val="000000" w:themeColor="text1"/>
          <w:szCs w:val="24"/>
        </w:rPr>
      </w:pPr>
      <w:ins w:id="26" w:author="Φλούδα Χριστίνα" w:date="2018-01-10T12:17:00Z">
        <w:r w:rsidRPr="00D93A34">
          <w:rPr>
            <w:rFonts w:eastAsia="Times New Roman"/>
            <w:szCs w:val="24"/>
            <w:lang w:eastAsia="en-US"/>
          </w:rPr>
          <w:br/>
          <w:t>Α. Επί διαδικαστικού θέματος:</w:t>
        </w:r>
        <w:r w:rsidRPr="00D93A34">
          <w:rPr>
            <w:rFonts w:eastAsia="Times New Roman"/>
            <w:szCs w:val="24"/>
            <w:lang w:eastAsia="en-US"/>
          </w:rPr>
          <w:br/>
          <w:t>ΚΑΚΛΑΜΑΝΗΣ Ν. , σελ.</w:t>
        </w:r>
        <w:r w:rsidRPr="00D93A34">
          <w:rPr>
            <w:rFonts w:eastAsia="Times New Roman"/>
            <w:szCs w:val="24"/>
            <w:lang w:eastAsia="en-US"/>
          </w:rPr>
          <w:br/>
        </w:r>
        <w:r w:rsidRPr="00D93A34">
          <w:rPr>
            <w:rFonts w:eastAsia="Times New Roman"/>
            <w:szCs w:val="24"/>
            <w:lang w:eastAsia="en-US"/>
          </w:rPr>
          <w:br/>
          <w:t>Β. Επί των επικαίρων ερωτήσεων:</w:t>
        </w:r>
        <w:r w:rsidRPr="00D93A34">
          <w:rPr>
            <w:rFonts w:eastAsia="Times New Roman"/>
            <w:szCs w:val="24"/>
            <w:lang w:eastAsia="en-US"/>
          </w:rPr>
          <w:br/>
          <w:t xml:space="preserve">ΑΜΥΡΑΣ Γ. , σελ.                                                                            ΑΣΗΜΑΚΟΠΟΥΛΟΥ Α., σελ. </w:t>
        </w:r>
        <w:r w:rsidRPr="00D93A34">
          <w:rPr>
            <w:rFonts w:eastAsia="Times New Roman"/>
            <w:szCs w:val="24"/>
            <w:lang w:eastAsia="en-US"/>
          </w:rPr>
          <w:br/>
          <w:t>ΠΑΠΑΔΗΜΗΤΡΙΟΥ Δ. , σελ.</w:t>
        </w:r>
        <w:r w:rsidRPr="00D93A34">
          <w:rPr>
            <w:rFonts w:eastAsia="Times New Roman"/>
            <w:szCs w:val="24"/>
            <w:lang w:eastAsia="en-US"/>
          </w:rPr>
          <w:br/>
          <w:t>ΠΑΠΠΑΣ Ν. , σελ.</w:t>
        </w:r>
        <w:r w:rsidRPr="00D93A34">
          <w:rPr>
            <w:rFonts w:eastAsia="Times New Roman"/>
            <w:szCs w:val="24"/>
            <w:lang w:eastAsia="en-US"/>
          </w:rPr>
          <w:br/>
        </w:r>
        <w:r w:rsidRPr="00D93A34">
          <w:rPr>
            <w:rFonts w:eastAsia="Times New Roman"/>
            <w:szCs w:val="24"/>
            <w:lang w:eastAsia="en-US"/>
          </w:rPr>
          <w:br/>
          <w:t>Γ. ΠΑΡΕΜΒΑΣΕΙΣ:</w:t>
        </w:r>
        <w:r w:rsidRPr="00D93A34">
          <w:rPr>
            <w:rFonts w:eastAsia="Times New Roman"/>
            <w:szCs w:val="24"/>
            <w:lang w:eastAsia="en-US"/>
          </w:rPr>
          <w:br/>
          <w:t>ΚΑΚΛΑΜΑΝΗΣ Ν. , σελ.</w:t>
        </w:r>
        <w:r w:rsidRPr="00D93A34">
          <w:rPr>
            <w:rFonts w:eastAsia="Times New Roman"/>
            <w:szCs w:val="24"/>
            <w:lang w:eastAsia="en-US"/>
          </w:rPr>
          <w:br/>
        </w:r>
      </w:ins>
    </w:p>
    <w:p w14:paraId="169A7EFB" w14:textId="77777777" w:rsidR="0005450F" w:rsidRDefault="00D93A34">
      <w:pPr>
        <w:tabs>
          <w:tab w:val="left" w:pos="3873"/>
        </w:tabs>
        <w:spacing w:after="0" w:line="600" w:lineRule="auto"/>
        <w:ind w:firstLine="720"/>
        <w:jc w:val="center"/>
        <w:rPr>
          <w:rFonts w:eastAsia="Times New Roman"/>
          <w:color w:val="000000" w:themeColor="text1"/>
          <w:szCs w:val="24"/>
        </w:rPr>
      </w:pPr>
      <w:r>
        <w:rPr>
          <w:rFonts w:eastAsia="Times New Roman"/>
          <w:color w:val="000000" w:themeColor="text1"/>
          <w:szCs w:val="24"/>
        </w:rPr>
        <w:t>ΠΡΑΚΤΙΚΑ ΒΟΥΛΗΣ</w:t>
      </w:r>
    </w:p>
    <w:p w14:paraId="169A7EFC" w14:textId="77777777" w:rsidR="0005450F" w:rsidRDefault="00D93A34">
      <w:pPr>
        <w:spacing w:after="0" w:line="600" w:lineRule="auto"/>
        <w:ind w:firstLine="720"/>
        <w:jc w:val="center"/>
        <w:rPr>
          <w:rFonts w:eastAsia="Times New Roman"/>
          <w:color w:val="000000" w:themeColor="text1"/>
          <w:szCs w:val="24"/>
        </w:rPr>
      </w:pPr>
      <w:r>
        <w:rPr>
          <w:rFonts w:eastAsia="Times New Roman"/>
          <w:color w:val="000000" w:themeColor="text1"/>
          <w:szCs w:val="24"/>
        </w:rPr>
        <w:t xml:space="preserve">ΙΖ΄ ΠΕΡΙΟΔΟΣ </w:t>
      </w:r>
    </w:p>
    <w:p w14:paraId="169A7EFD" w14:textId="77777777" w:rsidR="0005450F" w:rsidRDefault="00D93A34">
      <w:pPr>
        <w:spacing w:after="0" w:line="600" w:lineRule="auto"/>
        <w:ind w:firstLine="720"/>
        <w:jc w:val="center"/>
        <w:rPr>
          <w:rFonts w:eastAsia="Times New Roman"/>
          <w:color w:val="000000" w:themeColor="text1"/>
          <w:szCs w:val="24"/>
        </w:rPr>
      </w:pPr>
      <w:r>
        <w:rPr>
          <w:rFonts w:eastAsia="Times New Roman"/>
          <w:color w:val="000000" w:themeColor="text1"/>
          <w:szCs w:val="24"/>
        </w:rPr>
        <w:t>ΠΡΟΕΔΡΕΥΟΜΕΝΗΣ ΚΟΙΝΟΒΟΥΛΕΥΤΙΚΗΣ ΔΗΜΟΚΡΑΤΙΑΣ</w:t>
      </w:r>
    </w:p>
    <w:p w14:paraId="169A7EFE" w14:textId="77777777" w:rsidR="0005450F" w:rsidRDefault="00D93A34">
      <w:pPr>
        <w:spacing w:after="0" w:line="600" w:lineRule="auto"/>
        <w:ind w:firstLine="720"/>
        <w:jc w:val="center"/>
        <w:rPr>
          <w:rFonts w:eastAsia="Times New Roman"/>
          <w:color w:val="000000" w:themeColor="text1"/>
          <w:szCs w:val="24"/>
        </w:rPr>
      </w:pPr>
      <w:r>
        <w:rPr>
          <w:rFonts w:eastAsia="Times New Roman"/>
          <w:color w:val="000000" w:themeColor="text1"/>
          <w:szCs w:val="24"/>
        </w:rPr>
        <w:t>ΣΥΝΟΔΟΣ Γ΄</w:t>
      </w:r>
    </w:p>
    <w:p w14:paraId="169A7EFF" w14:textId="77777777" w:rsidR="0005450F" w:rsidRDefault="00D93A34">
      <w:pPr>
        <w:spacing w:after="0" w:line="600" w:lineRule="auto"/>
        <w:ind w:firstLine="720"/>
        <w:jc w:val="center"/>
        <w:rPr>
          <w:rFonts w:eastAsia="Times New Roman"/>
          <w:color w:val="000000" w:themeColor="text1"/>
          <w:szCs w:val="24"/>
        </w:rPr>
      </w:pPr>
      <w:r>
        <w:rPr>
          <w:rFonts w:eastAsia="Times New Roman"/>
          <w:color w:val="000000" w:themeColor="text1"/>
          <w:szCs w:val="24"/>
        </w:rPr>
        <w:t>ΣΥΝΕΔΡΙΑΣΗ ΝΑ΄</w:t>
      </w:r>
    </w:p>
    <w:p w14:paraId="169A7F00" w14:textId="77777777" w:rsidR="0005450F" w:rsidRDefault="00D93A34">
      <w:pPr>
        <w:spacing w:after="0" w:line="600" w:lineRule="auto"/>
        <w:ind w:firstLine="720"/>
        <w:jc w:val="center"/>
        <w:rPr>
          <w:rFonts w:eastAsia="Times New Roman"/>
          <w:color w:val="000000" w:themeColor="text1"/>
          <w:szCs w:val="24"/>
        </w:rPr>
      </w:pPr>
      <w:r>
        <w:rPr>
          <w:rFonts w:eastAsia="Times New Roman"/>
          <w:color w:val="000000" w:themeColor="text1"/>
          <w:szCs w:val="24"/>
        </w:rPr>
        <w:t>Παρασκευή 22 Δεκεμβρίου 2017</w:t>
      </w:r>
    </w:p>
    <w:p w14:paraId="169A7F01" w14:textId="77777777" w:rsidR="0005450F" w:rsidRDefault="00D93A34">
      <w:pPr>
        <w:spacing w:after="0" w:line="600" w:lineRule="auto"/>
        <w:ind w:firstLine="720"/>
        <w:jc w:val="both"/>
        <w:rPr>
          <w:rFonts w:eastAsia="Times New Roman"/>
          <w:b/>
          <w:color w:val="000000" w:themeColor="text1"/>
          <w:szCs w:val="24"/>
        </w:rPr>
      </w:pPr>
      <w:r>
        <w:rPr>
          <w:rFonts w:eastAsia="Times New Roman"/>
          <w:color w:val="000000" w:themeColor="text1"/>
          <w:szCs w:val="24"/>
        </w:rPr>
        <w:t>Αθήνα, σήμερα στις 22 Δεκεμβρίου 2017, ημέρα Παρασκευή και ώρα 10.04΄</w:t>
      </w:r>
      <w:r>
        <w:rPr>
          <w:rFonts w:eastAsia="Times New Roman"/>
          <w:color w:val="000000" w:themeColor="text1"/>
          <w:szCs w:val="24"/>
        </w:rPr>
        <w:t>,</w:t>
      </w:r>
      <w:r>
        <w:rPr>
          <w:rFonts w:eastAsia="Times New Roman"/>
          <w:color w:val="000000" w:themeColor="text1"/>
          <w:szCs w:val="24"/>
        </w:rPr>
        <w:t xml:space="preserve"> συνήλθε στην Αίθουσα της Γερουσίας η Βουλή σε ολομέλεια για να συνεδριάσει υπό την προεδρία του Δ΄ Αντιπροέδρου αυτής κ. </w:t>
      </w:r>
      <w:r>
        <w:rPr>
          <w:rFonts w:eastAsia="Times New Roman"/>
          <w:b/>
          <w:color w:val="000000" w:themeColor="text1"/>
          <w:szCs w:val="24"/>
        </w:rPr>
        <w:t>ΝΙΚΗΤΑ ΚΑΚΛΑΜΑΝΗ.</w:t>
      </w:r>
    </w:p>
    <w:p w14:paraId="169A7F02" w14:textId="77777777" w:rsidR="0005450F" w:rsidRDefault="00D93A34">
      <w:pPr>
        <w:spacing w:after="0" w:line="600" w:lineRule="auto"/>
        <w:ind w:firstLine="720"/>
        <w:jc w:val="both"/>
        <w:rPr>
          <w:rFonts w:eastAsia="Times New Roman"/>
          <w:color w:val="000000" w:themeColor="text1"/>
          <w:szCs w:val="24"/>
        </w:rPr>
      </w:pPr>
      <w:r>
        <w:rPr>
          <w:rFonts w:eastAsia="Times New Roman"/>
          <w:b/>
          <w:bCs/>
          <w:color w:val="000000" w:themeColor="text1"/>
          <w:szCs w:val="24"/>
        </w:rPr>
        <w:t xml:space="preserve">ΠΡΟΕΔΡΕΥΩΝ (Νικήτας Κακλαμάνης): </w:t>
      </w:r>
      <w:r>
        <w:rPr>
          <w:rFonts w:eastAsia="Times New Roman"/>
          <w:color w:val="000000" w:themeColor="text1"/>
          <w:szCs w:val="24"/>
        </w:rPr>
        <w:t>Κυρίες και κύριοι συνάδελφοι, αρχίζει η συνεδρίαση.</w:t>
      </w:r>
    </w:p>
    <w:p w14:paraId="169A7F03"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(ΕΠΙΚΥΡΩΣΗ ΠΡΑΚΤΙΚΩΝ: Σύμφωνα μ</w:t>
      </w:r>
      <w:r>
        <w:rPr>
          <w:rFonts w:eastAsia="Times New Roman"/>
          <w:color w:val="000000" w:themeColor="text1"/>
          <w:szCs w:val="24"/>
        </w:rPr>
        <w:t>ε την από 21-12-2017 εξουσιοδότηση του Σώματος επικυρώθηκαν με ευθύνη του Προεδρείου τα Πρακτικά της Ν΄ συνεδριάσεώς του, της Πέμπτης 21 Δεκεμβρίου 2017, σε ό,τι αφορά την ψήφιση στο σύνολο του σχεδίου νόμου: «Μέτρα θεραπείας ατόμων που απαλλάσσονται από τ</w:t>
      </w:r>
      <w:r>
        <w:rPr>
          <w:rFonts w:eastAsia="Times New Roman"/>
          <w:color w:val="000000" w:themeColor="text1"/>
          <w:szCs w:val="24"/>
        </w:rPr>
        <w:t>ην ποινή λόγω ψυχικής ή διανοητικής διαταραχής και άλλες διατάξεις»)</w:t>
      </w:r>
    </w:p>
    <w:p w14:paraId="169A7F04"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Εισερχόμαστε στη συζήτηση των </w:t>
      </w:r>
    </w:p>
    <w:p w14:paraId="169A7F05" w14:textId="77777777" w:rsidR="0005450F" w:rsidRDefault="00D93A34">
      <w:pPr>
        <w:spacing w:after="0" w:line="600" w:lineRule="auto"/>
        <w:ind w:firstLine="720"/>
        <w:jc w:val="center"/>
        <w:rPr>
          <w:rFonts w:eastAsia="Times New Roman" w:cs="Times New Roman"/>
          <w:b/>
          <w:color w:val="000000" w:themeColor="text1"/>
          <w:szCs w:val="24"/>
        </w:rPr>
      </w:pPr>
      <w:r>
        <w:rPr>
          <w:rFonts w:eastAsia="Times New Roman" w:cs="Times New Roman"/>
          <w:b/>
          <w:color w:val="000000" w:themeColor="text1"/>
          <w:szCs w:val="24"/>
        </w:rPr>
        <w:t>ΕΠΙΚΑΙΡΩΝ ΕΡΩΤΗΣΕΩΝ</w:t>
      </w:r>
    </w:p>
    <w:p w14:paraId="169A7F06" w14:textId="77777777" w:rsidR="0005450F" w:rsidRDefault="00D93A34">
      <w:pPr>
        <w:spacing w:after="0" w:line="600" w:lineRule="auto"/>
        <w:ind w:firstLine="720"/>
        <w:jc w:val="both"/>
        <w:rPr>
          <w:rFonts w:eastAsia="Times New Roman"/>
          <w:bCs/>
        </w:rPr>
      </w:pPr>
      <w:r>
        <w:rPr>
          <w:rFonts w:eastAsia="Times New Roman" w:cs="Times New Roman"/>
          <w:color w:val="000000" w:themeColor="text1"/>
          <w:szCs w:val="24"/>
        </w:rPr>
        <w:t xml:space="preserve">Κυρίες και κύριοι συνάδελφοι, </w:t>
      </w:r>
      <w:r>
        <w:rPr>
          <w:rFonts w:eastAsia="Times New Roman"/>
          <w:bCs/>
        </w:rPr>
        <w:t>π</w:t>
      </w:r>
      <w:r w:rsidRPr="0086359B">
        <w:rPr>
          <w:rFonts w:eastAsia="Times New Roman"/>
          <w:bCs/>
        </w:rPr>
        <w:t>ριν ξεκινήσουμε τη συζήτηση των προγραμματισμένων για σήμερα επικαίρων ερωτήσεων, έχω την τιμή να ανακοιν</w:t>
      </w:r>
      <w:r w:rsidRPr="0086359B">
        <w:rPr>
          <w:rFonts w:eastAsia="Times New Roman"/>
          <w:bCs/>
        </w:rPr>
        <w:t>ώσω στο Σώμα τα εξής:</w:t>
      </w:r>
    </w:p>
    <w:p w14:paraId="169A7F07"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Δεν</w:t>
      </w:r>
      <w:r>
        <w:rPr>
          <w:rFonts w:eastAsia="Times New Roman" w:cs="Times New Roman"/>
          <w:color w:val="000000" w:themeColor="text1"/>
          <w:szCs w:val="24"/>
        </w:rPr>
        <w:t xml:space="preserve"> θα συζητηθεί η τρίτη με αριθμό 584/8-12-2017 επίκαιρη ερώτηση πρώτου κύκλου του Βουλευτή Αχαΐας της Δημοκρατικής </w:t>
      </w:r>
      <w:r>
        <w:rPr>
          <w:rFonts w:eastAsia="Times New Roman" w:cs="Times New Roman"/>
          <w:color w:val="000000" w:themeColor="text1"/>
          <w:szCs w:val="24"/>
        </w:rPr>
        <w:lastRenderedPageBreak/>
        <w:t>Συμπαράταξης ΠΑΣΟΚ – ΔΗΜΑΡ κ. Θεόδωρου Παπαθεοδώρου προς τον Υπουργό Μεταναστευτικής Πολιτικής, με θέμα: «Μεγάλοι κίν</w:t>
      </w:r>
      <w:r>
        <w:rPr>
          <w:rFonts w:eastAsia="Times New Roman" w:cs="Times New Roman"/>
          <w:color w:val="000000" w:themeColor="text1"/>
          <w:szCs w:val="24"/>
        </w:rPr>
        <w:t xml:space="preserve">δυνοι για το μέλλον του προσφυγικού από τη λανθασμένη ασκούμενη πολιτική του Υπουργείου», λόγω απουσίας του αρμοδίου Υπουργού κ. </w:t>
      </w:r>
      <w:proofErr w:type="spellStart"/>
      <w:r>
        <w:rPr>
          <w:rFonts w:eastAsia="Times New Roman" w:cs="Times New Roman"/>
          <w:color w:val="000000" w:themeColor="text1"/>
          <w:szCs w:val="24"/>
        </w:rPr>
        <w:t>Μουζάλα</w:t>
      </w:r>
      <w:proofErr w:type="spellEnd"/>
      <w:r>
        <w:rPr>
          <w:rFonts w:eastAsia="Times New Roman" w:cs="Times New Roman"/>
          <w:color w:val="000000" w:themeColor="text1"/>
          <w:szCs w:val="24"/>
        </w:rPr>
        <w:t xml:space="preserve"> στο εξωτερικό.</w:t>
      </w:r>
    </w:p>
    <w:p w14:paraId="169A7F08"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Επίσης, δεν θα συζητηθούν λόγω κωλύματος των ερωτώντων Βουλευτών οι παρακάτω τρεις ερωτήσεις:</w:t>
      </w:r>
    </w:p>
    <w:p w14:paraId="169A7F09"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Η πρώτη με</w:t>
      </w:r>
      <w:r>
        <w:rPr>
          <w:rFonts w:eastAsia="Times New Roman" w:cs="Times New Roman"/>
          <w:color w:val="000000" w:themeColor="text1"/>
          <w:szCs w:val="24"/>
        </w:rPr>
        <w:t xml:space="preserve"> αριθμό 694/19-12-2017 επίκαιρη ερώτηση πρώτου κύκλου του Βουλευτή Αττικής του Συνασπισμού Ριζοσπαστικής Αριστεράς κ. Παναγιώτη (Πάνου) </w:t>
      </w:r>
      <w:proofErr w:type="spellStart"/>
      <w:r>
        <w:rPr>
          <w:rFonts w:eastAsia="Times New Roman" w:cs="Times New Roman"/>
          <w:color w:val="000000" w:themeColor="text1"/>
          <w:szCs w:val="24"/>
        </w:rPr>
        <w:t>Σκουρολιάκου</w:t>
      </w:r>
      <w:proofErr w:type="spellEnd"/>
      <w:r>
        <w:rPr>
          <w:rFonts w:eastAsia="Times New Roman" w:cs="Times New Roman"/>
          <w:color w:val="000000" w:themeColor="text1"/>
          <w:szCs w:val="24"/>
        </w:rPr>
        <w:t xml:space="preserve"> προς τον Υπουργό Ψηφιακής Πολιτικής, Τηλεπικοινωνιών και Ενημέρωσης με θέμα: «Έλλειψη θεσμικού πλαισίου στο</w:t>
      </w:r>
      <w:r>
        <w:rPr>
          <w:rFonts w:eastAsia="Times New Roman" w:cs="Times New Roman"/>
          <w:color w:val="000000" w:themeColor="text1"/>
          <w:szCs w:val="24"/>
        </w:rPr>
        <w:t>ν έλεγχο δημοσκοπήσεων που δημοσιεύονται από το ΕΣΡ».</w:t>
      </w:r>
    </w:p>
    <w:p w14:paraId="169A7F0A"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Η έκτη με αριθμό 626/13-12-2017 επίκαιρη ερώτηση πρώτου κύκλου του Βουλευτή Α΄ Θεσσαλονίκης της Ένωσης Κεντρώων κ. Ιωάννη </w:t>
      </w:r>
      <w:proofErr w:type="spellStart"/>
      <w:r>
        <w:rPr>
          <w:rFonts w:eastAsia="Times New Roman" w:cs="Times New Roman"/>
          <w:color w:val="000000" w:themeColor="text1"/>
          <w:szCs w:val="24"/>
        </w:rPr>
        <w:t>Σαρίδη</w:t>
      </w:r>
      <w:proofErr w:type="spellEnd"/>
      <w:r>
        <w:rPr>
          <w:rFonts w:eastAsia="Times New Roman" w:cs="Times New Roman"/>
          <w:color w:val="000000" w:themeColor="text1"/>
          <w:szCs w:val="24"/>
        </w:rPr>
        <w:t xml:space="preserve"> προς τον Υπουργό Ψηφιακής Πολιτικής, Τηλεπικοινωνιών και Ενημέρωσης με </w:t>
      </w:r>
      <w:r>
        <w:rPr>
          <w:rFonts w:eastAsia="Times New Roman" w:cs="Times New Roman"/>
          <w:color w:val="000000" w:themeColor="text1"/>
          <w:szCs w:val="24"/>
        </w:rPr>
        <w:t>θέμα: «Έλεγχος εγκυρότητας μετρήσεων κοινής γνώμης».</w:t>
      </w:r>
    </w:p>
    <w:p w14:paraId="169A7F0B"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Η πέμπτη με αριθμό 681/18-12-2017 επίκαιρη ερώτηση πρώτου κύκλου του Βουλευτή Β΄ Αθηνών των Ανεξαρτήτων Ελλήνων κ. Αθανασίου </w:t>
      </w:r>
      <w:proofErr w:type="spellStart"/>
      <w:r>
        <w:rPr>
          <w:rFonts w:eastAsia="Times New Roman" w:cs="Times New Roman"/>
          <w:color w:val="000000" w:themeColor="text1"/>
          <w:szCs w:val="24"/>
        </w:rPr>
        <w:t>Παπαχριστόπουλου</w:t>
      </w:r>
      <w:proofErr w:type="spellEnd"/>
      <w:r>
        <w:rPr>
          <w:rFonts w:eastAsia="Times New Roman" w:cs="Times New Roman"/>
          <w:color w:val="000000" w:themeColor="text1"/>
          <w:szCs w:val="24"/>
        </w:rPr>
        <w:t xml:space="preserve"> προς τον Υπουργό Ψηφιακής Πολιτικής, Τηλεπικοινωνιών και Ενημ</w:t>
      </w:r>
      <w:r>
        <w:rPr>
          <w:rFonts w:eastAsia="Times New Roman" w:cs="Times New Roman"/>
          <w:color w:val="000000" w:themeColor="text1"/>
          <w:szCs w:val="24"/>
        </w:rPr>
        <w:t>έρωσης με θέμα: «Έλεγχος εγκυρότητας δημοσκοπήσεων».</w:t>
      </w:r>
    </w:p>
    <w:p w14:paraId="169A7F0C"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Επίσης, δεν θα συζητηθεί σε συνεννόηση Υπουργού με Βουλευτή η δεύτερη με αριθμό 628/15-12-2017 επίκαιρη ερώτηση δεύ</w:t>
      </w:r>
      <w:r>
        <w:rPr>
          <w:rFonts w:eastAsia="Times New Roman" w:cs="Times New Roman"/>
          <w:color w:val="000000" w:themeColor="text1"/>
          <w:szCs w:val="24"/>
        </w:rPr>
        <w:lastRenderedPageBreak/>
        <w:t>τερου κύκλου του Ανεξάρτητου Βουλευτή Αχαΐας κ. Νικολάου Νικολόπουλου προς τον Υπουργό Ψ</w:t>
      </w:r>
      <w:r>
        <w:rPr>
          <w:rFonts w:eastAsia="Times New Roman" w:cs="Times New Roman"/>
          <w:color w:val="000000" w:themeColor="text1"/>
          <w:szCs w:val="24"/>
        </w:rPr>
        <w:t>ηφιακής Πολιτικής, Τηλεπικοινωνιών και Ενημέρωσης με θέμα: «Διοχετεύεται το 30% της κρατικής διαφήμισης στην Περιφέρεια;».</w:t>
      </w:r>
    </w:p>
    <w:p w14:paraId="169A7F0D" w14:textId="77777777" w:rsidR="0005450F" w:rsidRDefault="00D93A34">
      <w:pPr>
        <w:spacing w:before="240" w:after="0" w:line="600" w:lineRule="auto"/>
        <w:ind w:firstLine="720"/>
        <w:jc w:val="both"/>
        <w:rPr>
          <w:rFonts w:eastAsia="Times New Roman" w:cs="Times New Roman"/>
          <w:color w:val="000000" w:themeColor="text1"/>
          <w:szCs w:val="24"/>
        </w:rPr>
      </w:pPr>
      <w:r>
        <w:rPr>
          <w:rFonts w:eastAsia="Times New Roman"/>
          <w:color w:val="000000" w:themeColor="text1"/>
          <w:szCs w:val="24"/>
        </w:rPr>
        <w:t>Δεν θα συζητηθούν λόγω κωλύματος των αρμοδίων Υπουργών:</w:t>
      </w:r>
    </w:p>
    <w:p w14:paraId="169A7F0E" w14:textId="77777777" w:rsidR="0005450F" w:rsidRDefault="00D93A34">
      <w:pPr>
        <w:spacing w:before="240" w:after="0" w:line="600" w:lineRule="auto"/>
        <w:ind w:firstLine="720"/>
        <w:contextualSpacing/>
        <w:jc w:val="both"/>
        <w:rPr>
          <w:rFonts w:eastAsia="Times New Roman"/>
          <w:color w:val="000000" w:themeColor="text1"/>
          <w:szCs w:val="24"/>
        </w:rPr>
      </w:pPr>
      <w:r>
        <w:rPr>
          <w:rFonts w:eastAsia="Times New Roman" w:cs="Times New Roman"/>
          <w:color w:val="000000" w:themeColor="text1"/>
          <w:szCs w:val="24"/>
        </w:rPr>
        <w:t>Η πρώτη με αριθμό 999/7-11-2017 ερώτηση του κύκλου των αναφορών και ερωτήσεων</w:t>
      </w:r>
      <w:r>
        <w:rPr>
          <w:rFonts w:eastAsia="Times New Roman" w:cs="Times New Roman"/>
          <w:color w:val="000000" w:themeColor="text1"/>
          <w:szCs w:val="24"/>
        </w:rPr>
        <w:t xml:space="preserve"> του Βουλευτή Ηρακλείου της Δημοκρατικής Συμπαράταξης ΠΑΣΟΚ – ΔΗΜΑΡ κ. </w:t>
      </w:r>
      <w:r>
        <w:rPr>
          <w:rFonts w:eastAsia="Times New Roman" w:cs="Times New Roman"/>
          <w:bCs/>
          <w:color w:val="000000" w:themeColor="text1"/>
          <w:szCs w:val="24"/>
        </w:rPr>
        <w:t xml:space="preserve">Βασιλείου </w:t>
      </w:r>
      <w:proofErr w:type="spellStart"/>
      <w:r>
        <w:rPr>
          <w:rFonts w:eastAsia="Times New Roman" w:cs="Times New Roman"/>
          <w:bCs/>
          <w:color w:val="000000" w:themeColor="text1"/>
          <w:szCs w:val="24"/>
        </w:rPr>
        <w:t>Κεγκέρογλου</w:t>
      </w:r>
      <w:proofErr w:type="spellEnd"/>
      <w:r>
        <w:rPr>
          <w:rFonts w:eastAsia="Times New Roman" w:cs="Times New Roman"/>
          <w:bCs/>
          <w:color w:val="000000" w:themeColor="text1"/>
          <w:szCs w:val="24"/>
        </w:rPr>
        <w:t xml:space="preserve"> </w:t>
      </w:r>
      <w:r>
        <w:rPr>
          <w:rFonts w:eastAsia="Times New Roman" w:cs="Times New Roman"/>
          <w:color w:val="000000" w:themeColor="text1"/>
          <w:szCs w:val="24"/>
        </w:rPr>
        <w:t xml:space="preserve">προς τον Υπουργό </w:t>
      </w:r>
      <w:r>
        <w:rPr>
          <w:rFonts w:eastAsia="Times New Roman" w:cs="Times New Roman"/>
          <w:bCs/>
          <w:color w:val="000000" w:themeColor="text1"/>
          <w:szCs w:val="24"/>
        </w:rPr>
        <w:t>Οικονομίας και Ανάπτυξης</w:t>
      </w:r>
      <w:r>
        <w:rPr>
          <w:rFonts w:eastAsia="Times New Roman" w:cs="Times New Roman"/>
          <w:color w:val="000000" w:themeColor="text1"/>
          <w:szCs w:val="24"/>
        </w:rPr>
        <w:t xml:space="preserve"> με θέμα: «Να ενταχθούν στη μελέτη και το </w:t>
      </w:r>
      <w:r>
        <w:rPr>
          <w:rFonts w:eastAsia="Times New Roman"/>
          <w:color w:val="000000" w:themeColor="text1"/>
          <w:szCs w:val="24"/>
        </w:rPr>
        <w:t>έργο του ΒΟΑΚ τα τμήματα Αγ. Νικόλαος - Σητεία και Αγ. Νικόλαος - Ιεράπετρα», δε</w:t>
      </w:r>
      <w:r>
        <w:rPr>
          <w:rFonts w:eastAsia="Times New Roman"/>
          <w:color w:val="000000" w:themeColor="text1"/>
          <w:szCs w:val="24"/>
        </w:rPr>
        <w:t xml:space="preserve">ν θα συζητηθεί λόγω </w:t>
      </w:r>
      <w:r>
        <w:rPr>
          <w:rFonts w:eastAsia="Times New Roman"/>
          <w:color w:val="000000" w:themeColor="text1"/>
          <w:szCs w:val="24"/>
        </w:rPr>
        <w:lastRenderedPageBreak/>
        <w:t xml:space="preserve">κωλύματος του Υπουργού Οικονομίας κ. Αλέξανδρου </w:t>
      </w:r>
      <w:proofErr w:type="spellStart"/>
      <w:r>
        <w:rPr>
          <w:rFonts w:eastAsia="Times New Roman"/>
          <w:color w:val="000000" w:themeColor="text1"/>
          <w:szCs w:val="24"/>
        </w:rPr>
        <w:t>Χαρίτση</w:t>
      </w:r>
      <w:proofErr w:type="spellEnd"/>
      <w:r>
        <w:rPr>
          <w:rFonts w:eastAsia="Times New Roman"/>
          <w:color w:val="000000" w:themeColor="text1"/>
          <w:szCs w:val="24"/>
        </w:rPr>
        <w:t>, εξαιτίας ανειλημμένων υποχρεώσεων.</w:t>
      </w:r>
    </w:p>
    <w:p w14:paraId="169A7F0F" w14:textId="77777777" w:rsidR="0005450F" w:rsidRDefault="00D93A34">
      <w:pPr>
        <w:spacing w:before="240" w:after="0" w:line="600" w:lineRule="auto"/>
        <w:ind w:firstLine="720"/>
        <w:contextualSpacing/>
        <w:jc w:val="both"/>
        <w:rPr>
          <w:rFonts w:eastAsia="Times New Roman"/>
          <w:color w:val="000000" w:themeColor="text1"/>
          <w:szCs w:val="24"/>
        </w:rPr>
      </w:pPr>
      <w:r>
        <w:rPr>
          <w:rFonts w:eastAsia="Times New Roman"/>
          <w:color w:val="000000" w:themeColor="text1"/>
          <w:szCs w:val="24"/>
        </w:rPr>
        <w:t>Η πρώτη με αριθμό 585/8-12-2017 επίκαιρη ερώτηση δεύτερου κύκλου του Βουλευτή Αρκαδίας της Δημοκρατικής Συμπαράταξης ΠΑΣΟΚ – ΔΗΜΑΡ κ. Οδυσσέα Κωνσταντινόπουλου προς τον Υπουργό Περιβάλλοντος και Ενέργειας με θέμα: «Χρηματοδότηση από τη «ΔΕΗ Α.Ε.» του έργου</w:t>
      </w:r>
      <w:r>
        <w:rPr>
          <w:rFonts w:eastAsia="Times New Roman"/>
          <w:color w:val="000000" w:themeColor="text1"/>
          <w:szCs w:val="24"/>
        </w:rPr>
        <w:t xml:space="preserve"> βελτίωσης του δρόμου </w:t>
      </w:r>
      <w:proofErr w:type="spellStart"/>
      <w:r>
        <w:rPr>
          <w:rFonts w:eastAsia="Times New Roman"/>
          <w:color w:val="000000" w:themeColor="text1"/>
          <w:szCs w:val="24"/>
        </w:rPr>
        <w:t>Πουρναριά</w:t>
      </w:r>
      <w:proofErr w:type="spellEnd"/>
      <w:r>
        <w:rPr>
          <w:rFonts w:eastAsia="Times New Roman"/>
          <w:color w:val="000000" w:themeColor="text1"/>
          <w:szCs w:val="24"/>
        </w:rPr>
        <w:t xml:space="preserve"> - Γεφύρι Κυράς - Μυγδαλιά, ύψους 500.00 ευρώ», δεν θα συζητηθεί λόγω κωλύματος του Υπουργού Περιβάλλοντος και Ενέργειας κ. Γεώργιου Σταθάκη. </w:t>
      </w:r>
    </w:p>
    <w:p w14:paraId="169A7F10" w14:textId="77777777" w:rsidR="0005450F" w:rsidRDefault="00D93A34">
      <w:pPr>
        <w:spacing w:before="240" w:after="0" w:line="600" w:lineRule="auto"/>
        <w:ind w:left="-142" w:firstLine="720"/>
        <w:contextualSpacing/>
        <w:jc w:val="both"/>
        <w:rPr>
          <w:rFonts w:eastAsia="Times New Roman"/>
          <w:color w:val="000000" w:themeColor="text1"/>
          <w:szCs w:val="24"/>
        </w:rPr>
      </w:pPr>
      <w:r>
        <w:rPr>
          <w:rFonts w:eastAsia="Times New Roman"/>
          <w:color w:val="000000" w:themeColor="text1"/>
          <w:szCs w:val="24"/>
        </w:rPr>
        <w:t>Για τα συγκεκριμένα κωλύματα υπάρχει επιστολή από τον Γραμματέα της Κυβέρνησης που</w:t>
      </w:r>
      <w:r>
        <w:rPr>
          <w:rFonts w:eastAsia="Times New Roman"/>
          <w:color w:val="000000" w:themeColor="text1"/>
          <w:szCs w:val="24"/>
        </w:rPr>
        <w:t xml:space="preserve"> τα επιβεβαιώνει.</w:t>
      </w:r>
    </w:p>
    <w:p w14:paraId="169A7F11" w14:textId="77777777" w:rsidR="0005450F" w:rsidRDefault="00D93A34">
      <w:pPr>
        <w:spacing w:before="240"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Κυρίες και κύριοι συνάδελφοι, η Βουλευτής κ. Παναγιώτα </w:t>
      </w:r>
      <w:proofErr w:type="spellStart"/>
      <w:r>
        <w:rPr>
          <w:rFonts w:eastAsia="Times New Roman" w:cs="Times New Roman"/>
          <w:color w:val="000000" w:themeColor="text1"/>
          <w:szCs w:val="24"/>
        </w:rPr>
        <w:t>Δριτσέλη</w:t>
      </w:r>
      <w:proofErr w:type="spellEnd"/>
      <w:r>
        <w:rPr>
          <w:rFonts w:eastAsia="Times New Roman" w:cs="Times New Roman"/>
          <w:color w:val="000000" w:themeColor="text1"/>
          <w:szCs w:val="24"/>
        </w:rPr>
        <w:t xml:space="preserve"> ζητεί ολιγοήμερη άδεια απουσίας στο εξωτερικό από τις 24 Δεκεμβρίου 2017 έως και τις 5 Ιανουαρίου 2018. Η Βουλή εγκρίνει; </w:t>
      </w:r>
    </w:p>
    <w:p w14:paraId="169A7F12" w14:textId="77777777" w:rsidR="0005450F" w:rsidRDefault="00D93A34">
      <w:pPr>
        <w:spacing w:before="240"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ΟΛΟΙ ΟΙ ΒΟΥΛΕΥΤΕΣ: </w:t>
      </w:r>
      <w:r>
        <w:rPr>
          <w:rFonts w:eastAsia="Times New Roman" w:cs="Times New Roman"/>
          <w:color w:val="000000" w:themeColor="text1"/>
          <w:szCs w:val="24"/>
        </w:rPr>
        <w:t xml:space="preserve">Μάλιστα, μάλιστα. </w:t>
      </w:r>
    </w:p>
    <w:p w14:paraId="169A7F13" w14:textId="77777777" w:rsidR="0005450F" w:rsidRDefault="00D93A34">
      <w:pPr>
        <w:spacing w:before="240"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ΠΡΟΕΔΡΕΥΩΝ (Ν</w:t>
      </w:r>
      <w:r>
        <w:rPr>
          <w:rFonts w:eastAsia="Times New Roman" w:cs="Times New Roman"/>
          <w:b/>
          <w:color w:val="000000" w:themeColor="text1"/>
          <w:szCs w:val="24"/>
        </w:rPr>
        <w:t>ικήτας Κακλαμάνης):</w:t>
      </w:r>
      <w:r>
        <w:rPr>
          <w:rFonts w:eastAsia="Times New Roman" w:cs="Times New Roman"/>
          <w:color w:val="000000" w:themeColor="text1"/>
          <w:szCs w:val="24"/>
        </w:rPr>
        <w:t xml:space="preserve"> Συνεπώς η Βουλή ενέκρινε τη ζητηθείσα άδεια.</w:t>
      </w:r>
    </w:p>
    <w:p w14:paraId="169A7F14" w14:textId="77777777" w:rsidR="0005450F" w:rsidRDefault="00D93A34">
      <w:pPr>
        <w:spacing w:before="240"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Επίσης, ο υποφαινόμενος ζητεί ολιγοήμερη άδεια απουσίας στο εξωτερικό από τις 28 Δεκεμβρίου μέχρι τις 2 Ιανουαρίου 2018. Η Βουλή εγκρίνει; </w:t>
      </w:r>
    </w:p>
    <w:p w14:paraId="169A7F15" w14:textId="77777777" w:rsidR="0005450F" w:rsidRDefault="00D93A34">
      <w:pPr>
        <w:spacing w:before="240"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ΟΛΟΙ ΟΙ ΒΟΥΛΕΥΤΕΣ: </w:t>
      </w:r>
      <w:r>
        <w:rPr>
          <w:rFonts w:eastAsia="Times New Roman" w:cs="Times New Roman"/>
          <w:color w:val="000000" w:themeColor="text1"/>
          <w:szCs w:val="24"/>
        </w:rPr>
        <w:t xml:space="preserve">Μάλιστα, μάλιστα. </w:t>
      </w:r>
    </w:p>
    <w:p w14:paraId="169A7F16" w14:textId="77777777" w:rsidR="0005450F" w:rsidRDefault="00D93A34">
      <w:pPr>
        <w:spacing w:before="240"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ΠΡΟΕΔΡΕΥΩΝ (Ν</w:t>
      </w:r>
      <w:r>
        <w:rPr>
          <w:rFonts w:eastAsia="Times New Roman" w:cs="Times New Roman"/>
          <w:b/>
          <w:color w:val="000000" w:themeColor="text1"/>
          <w:szCs w:val="24"/>
        </w:rPr>
        <w:t>ικήτας Κακλαμάνης):</w:t>
      </w:r>
      <w:r>
        <w:rPr>
          <w:rFonts w:eastAsia="Times New Roman" w:cs="Times New Roman"/>
          <w:color w:val="000000" w:themeColor="text1"/>
          <w:szCs w:val="24"/>
        </w:rPr>
        <w:t xml:space="preserve"> </w:t>
      </w:r>
      <w:r>
        <w:rPr>
          <w:rFonts w:eastAsia="Times New Roman" w:cs="Times New Roman"/>
          <w:color w:val="000000" w:themeColor="text1"/>
          <w:szCs w:val="24"/>
        </w:rPr>
        <w:t>Σ</w:t>
      </w:r>
      <w:r>
        <w:rPr>
          <w:rFonts w:eastAsia="Times New Roman" w:cs="Times New Roman"/>
          <w:color w:val="000000" w:themeColor="text1"/>
          <w:szCs w:val="24"/>
        </w:rPr>
        <w:t>υνεπώς η Βουλή ενέκρινε τη ζητηθείσα άδεια.</w:t>
      </w:r>
    </w:p>
    <w:p w14:paraId="169A7F17" w14:textId="77777777" w:rsidR="0005450F" w:rsidRDefault="00D93A34">
      <w:pPr>
        <w:spacing w:before="240" w:after="0" w:line="600" w:lineRule="auto"/>
        <w:ind w:left="-142" w:firstLine="720"/>
        <w:contextualSpacing/>
        <w:jc w:val="both"/>
        <w:rPr>
          <w:rFonts w:eastAsia="Times New Roman"/>
          <w:color w:val="000000" w:themeColor="text1"/>
          <w:szCs w:val="24"/>
        </w:rPr>
      </w:pPr>
      <w:r>
        <w:rPr>
          <w:rFonts w:eastAsia="Times New Roman"/>
          <w:color w:val="000000" w:themeColor="text1"/>
          <w:szCs w:val="24"/>
        </w:rPr>
        <w:lastRenderedPageBreak/>
        <w:t xml:space="preserve">Κυρίες και κύριοι συνάδελφοι, θα συζητηθεί τώρα η τέταρτη με αριθμό 620/11-12-2017 επίκαιρη ερώτηση πρώτου κύκλου του Βουλευτή B΄ Αθηνών του Ποταμιού κ. </w:t>
      </w:r>
      <w:r>
        <w:rPr>
          <w:rFonts w:eastAsia="Times New Roman"/>
          <w:bCs/>
          <w:color w:val="000000" w:themeColor="text1"/>
          <w:szCs w:val="24"/>
        </w:rPr>
        <w:t xml:space="preserve">Γεωργίου </w:t>
      </w:r>
      <w:proofErr w:type="spellStart"/>
      <w:r>
        <w:rPr>
          <w:rFonts w:eastAsia="Times New Roman"/>
          <w:bCs/>
          <w:color w:val="000000" w:themeColor="text1"/>
          <w:szCs w:val="24"/>
        </w:rPr>
        <w:t>Αμυρά</w:t>
      </w:r>
      <w:proofErr w:type="spellEnd"/>
      <w:r>
        <w:rPr>
          <w:rFonts w:eastAsia="Times New Roman"/>
          <w:bCs/>
          <w:color w:val="000000" w:themeColor="text1"/>
          <w:szCs w:val="24"/>
        </w:rPr>
        <w:t xml:space="preserve"> </w:t>
      </w:r>
      <w:r>
        <w:rPr>
          <w:rFonts w:eastAsia="Times New Roman"/>
          <w:color w:val="000000" w:themeColor="text1"/>
          <w:szCs w:val="24"/>
        </w:rPr>
        <w:t xml:space="preserve">προς τον Υπουργό </w:t>
      </w:r>
      <w:r>
        <w:rPr>
          <w:rFonts w:eastAsia="Times New Roman"/>
          <w:bCs/>
          <w:color w:val="000000" w:themeColor="text1"/>
          <w:szCs w:val="24"/>
        </w:rPr>
        <w:t>Οικονο</w:t>
      </w:r>
      <w:r>
        <w:rPr>
          <w:rFonts w:eastAsia="Times New Roman"/>
          <w:bCs/>
          <w:color w:val="000000" w:themeColor="text1"/>
          <w:szCs w:val="24"/>
        </w:rPr>
        <w:t>μίας και Ανάπτυξης</w:t>
      </w:r>
      <w:r>
        <w:rPr>
          <w:rFonts w:eastAsia="Times New Roman"/>
          <w:color w:val="000000" w:themeColor="text1"/>
          <w:szCs w:val="24"/>
        </w:rPr>
        <w:t xml:space="preserve"> με θέμα: «Κανένα "λαϊκό" σπίτι στα χέρια τραπεζίτη».</w:t>
      </w:r>
    </w:p>
    <w:p w14:paraId="169A7F18" w14:textId="77777777" w:rsidR="0005450F" w:rsidRDefault="00D93A34">
      <w:pPr>
        <w:spacing w:before="240" w:after="0"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Ορίστε, κύριε </w:t>
      </w:r>
      <w:proofErr w:type="spellStart"/>
      <w:r>
        <w:rPr>
          <w:rFonts w:eastAsia="Times New Roman"/>
          <w:color w:val="000000" w:themeColor="text1"/>
          <w:szCs w:val="24"/>
        </w:rPr>
        <w:t>Αμυρά</w:t>
      </w:r>
      <w:proofErr w:type="spellEnd"/>
      <w:r>
        <w:rPr>
          <w:rFonts w:eastAsia="Times New Roman"/>
          <w:color w:val="000000" w:themeColor="text1"/>
          <w:szCs w:val="24"/>
        </w:rPr>
        <w:t>, έχετε τον λόγο.</w:t>
      </w:r>
    </w:p>
    <w:p w14:paraId="169A7F19" w14:textId="77777777" w:rsidR="0005450F" w:rsidRDefault="00D93A34">
      <w:pPr>
        <w:spacing w:before="240" w:after="0" w:line="600" w:lineRule="auto"/>
        <w:ind w:firstLine="720"/>
        <w:contextualSpacing/>
        <w:jc w:val="both"/>
        <w:rPr>
          <w:rFonts w:eastAsia="Times New Roman" w:cs="Times New Roman"/>
          <w:color w:val="000000" w:themeColor="text1"/>
          <w:szCs w:val="24"/>
        </w:rPr>
      </w:pPr>
      <w:r>
        <w:rPr>
          <w:rFonts w:eastAsia="Times New Roman" w:cs="Times New Roman"/>
          <w:b/>
          <w:color w:val="000000" w:themeColor="text1"/>
          <w:szCs w:val="24"/>
        </w:rPr>
        <w:t xml:space="preserve">ΓΕΩΡΓΙΟΣ ΑΜΥΡΑΣ: </w:t>
      </w:r>
      <w:r>
        <w:rPr>
          <w:rFonts w:eastAsia="Times New Roman" w:cs="Times New Roman"/>
          <w:color w:val="000000" w:themeColor="text1"/>
          <w:szCs w:val="24"/>
        </w:rPr>
        <w:t>Ευχαριστώ, κύριε Πρόεδρε.</w:t>
      </w:r>
    </w:p>
    <w:p w14:paraId="169A7F1A" w14:textId="77777777" w:rsidR="0005450F" w:rsidRDefault="00D93A34">
      <w:pPr>
        <w:spacing w:before="240" w:after="0" w:line="600" w:lineRule="auto"/>
        <w:ind w:firstLine="720"/>
        <w:contextualSpacing/>
        <w:jc w:val="both"/>
        <w:rPr>
          <w:rFonts w:eastAsia="Times New Roman"/>
          <w:color w:val="000000" w:themeColor="text1"/>
          <w:szCs w:val="24"/>
        </w:rPr>
      </w:pPr>
      <w:r>
        <w:rPr>
          <w:rFonts w:eastAsia="Times New Roman" w:cs="Times New Roman"/>
          <w:color w:val="000000" w:themeColor="text1"/>
          <w:szCs w:val="24"/>
        </w:rPr>
        <w:t xml:space="preserve">Ο τίτλος της ερώτησης που ακούσατε: </w:t>
      </w:r>
      <w:r>
        <w:rPr>
          <w:rFonts w:eastAsia="Times New Roman"/>
          <w:color w:val="000000" w:themeColor="text1"/>
          <w:szCs w:val="24"/>
        </w:rPr>
        <w:t>«Κανένα "λαϊκό" σπίτι στα χέρια τραπεζίτη» δεν ήταν σύνθημα ΑΝΤΑΡΣΥΑ</w:t>
      </w:r>
      <w:r>
        <w:rPr>
          <w:rFonts w:eastAsia="Times New Roman"/>
          <w:color w:val="000000" w:themeColor="text1"/>
          <w:szCs w:val="24"/>
        </w:rPr>
        <w:t>, αγαπητοί Υπουργοί, ήταν σύνθημα ΣΥΡΙΖΑ, γι’ αυτό λοιπόν, το έβαλα στον τίτλο της επίκαιρης ερώτησης, για να δω, κατά πρώτον, τις αντι</w:t>
      </w:r>
      <w:r>
        <w:rPr>
          <w:rFonts w:eastAsia="Times New Roman"/>
          <w:color w:val="000000" w:themeColor="text1"/>
          <w:szCs w:val="24"/>
        </w:rPr>
        <w:lastRenderedPageBreak/>
        <w:t>δράσεις σας. Χαίρομαι που γελάσατε με τον τίτλο, διότι μάλλον δείχνετε ότι δεν παίρνετε στα σοβαρά αυτά που λέγατε πριν τ</w:t>
      </w:r>
      <w:r>
        <w:rPr>
          <w:rFonts w:eastAsia="Times New Roman"/>
          <w:color w:val="000000" w:themeColor="text1"/>
          <w:szCs w:val="24"/>
        </w:rPr>
        <w:t xml:space="preserve">ρία χρόνια. </w:t>
      </w:r>
    </w:p>
    <w:p w14:paraId="169A7F1B" w14:textId="77777777" w:rsidR="0005450F" w:rsidRDefault="00D93A34">
      <w:pPr>
        <w:spacing w:before="240" w:after="0" w:line="600" w:lineRule="auto"/>
        <w:ind w:firstLine="720"/>
        <w:contextualSpacing/>
        <w:jc w:val="both"/>
        <w:rPr>
          <w:rFonts w:eastAsia="Times New Roman"/>
          <w:color w:val="000000" w:themeColor="text1"/>
          <w:szCs w:val="24"/>
        </w:rPr>
      </w:pPr>
      <w:r>
        <w:rPr>
          <w:rFonts w:eastAsia="Times New Roman"/>
          <w:color w:val="000000" w:themeColor="text1"/>
          <w:szCs w:val="24"/>
        </w:rPr>
        <w:t>Να σας θυμίσω, λοιπόν, ότι πριν τρία χρόνια είχατε βγάλει το εξής σύνθημα, κύριε Υπουργέ: «Πλειστηριασμοί εσείς; Σεισάχθεια εμείς!» Πώς τα καταφέρατε, λοιπόν, και είναι η πρώτη μου ερώτηση, μέσα στα τρία χρόνια, το πήγατε στο «Πλειστηριασμοί ε</w:t>
      </w:r>
      <w:r>
        <w:rPr>
          <w:rFonts w:eastAsia="Times New Roman"/>
          <w:color w:val="000000" w:themeColor="text1"/>
          <w:szCs w:val="24"/>
        </w:rPr>
        <w:t>μείς! Στο «Αυτόφωρο εσείς!». Αυτό είναι ένα το κρατούμενο.</w:t>
      </w:r>
    </w:p>
    <w:p w14:paraId="169A7F1C"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Εμένα όμως, κύριε Υπουργέ, με ανησύχησε περισσότερο η αιτιολογική έκθεση της χθεσινής τροπολογίας για το αυτόφωρο, για τους πλειστηριασμούς και τις κατασχέσεις, η οποία αναφέρει ότι έγινε αυτή η νο</w:t>
      </w:r>
      <w:r>
        <w:rPr>
          <w:rFonts w:eastAsia="Times New Roman" w:cs="Times New Roman"/>
          <w:color w:val="000000" w:themeColor="text1"/>
          <w:szCs w:val="24"/>
        </w:rPr>
        <w:t xml:space="preserve">μοθετική ρύθμιση για αποφυγή ανάγκης νέας </w:t>
      </w:r>
      <w:proofErr w:type="spellStart"/>
      <w:r>
        <w:rPr>
          <w:rFonts w:eastAsia="Times New Roman" w:cs="Times New Roman"/>
          <w:color w:val="000000" w:themeColor="text1"/>
          <w:szCs w:val="24"/>
        </w:rPr>
        <w:t>ανακεφαλαιοποίησης</w:t>
      </w:r>
      <w:proofErr w:type="spellEnd"/>
      <w:r>
        <w:rPr>
          <w:rFonts w:eastAsia="Times New Roman" w:cs="Times New Roman"/>
          <w:color w:val="000000" w:themeColor="text1"/>
          <w:szCs w:val="24"/>
        </w:rPr>
        <w:t xml:space="preserve"> των τραπεζών.</w:t>
      </w:r>
    </w:p>
    <w:p w14:paraId="169A7F1D"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Ερωτώ, λοιπόν, κύριε Υπουργέ: Είμαστε ενώπιον μιας ακόμα </w:t>
      </w:r>
      <w:proofErr w:type="spellStart"/>
      <w:r>
        <w:rPr>
          <w:rFonts w:eastAsia="Times New Roman" w:cs="Times New Roman"/>
          <w:color w:val="000000" w:themeColor="text1"/>
          <w:szCs w:val="24"/>
        </w:rPr>
        <w:t>ανακεφαλαιοποίησης</w:t>
      </w:r>
      <w:proofErr w:type="spellEnd"/>
      <w:r>
        <w:rPr>
          <w:rFonts w:eastAsia="Times New Roman" w:cs="Times New Roman"/>
          <w:color w:val="000000" w:themeColor="text1"/>
          <w:szCs w:val="24"/>
        </w:rPr>
        <w:t xml:space="preserve"> των τραπεζών; Είναι «στο κόκκινο» πάλι οι τράπεζες; Και για να μην </w:t>
      </w:r>
      <w:proofErr w:type="spellStart"/>
      <w:r>
        <w:rPr>
          <w:rFonts w:eastAsia="Times New Roman" w:cs="Times New Roman"/>
          <w:color w:val="000000" w:themeColor="text1"/>
          <w:szCs w:val="24"/>
        </w:rPr>
        <w:t>ανακεφαλαιοποιηθούν</w:t>
      </w:r>
      <w:proofErr w:type="spellEnd"/>
      <w:r>
        <w:rPr>
          <w:rFonts w:eastAsia="Times New Roman" w:cs="Times New Roman"/>
          <w:color w:val="000000" w:themeColor="text1"/>
          <w:szCs w:val="24"/>
        </w:rPr>
        <w:t>, πόσες κατοικίες θ</w:t>
      </w:r>
      <w:r>
        <w:rPr>
          <w:rFonts w:eastAsia="Times New Roman" w:cs="Times New Roman"/>
          <w:color w:val="000000" w:themeColor="text1"/>
          <w:szCs w:val="24"/>
        </w:rPr>
        <w:t xml:space="preserve">α πρέπει να </w:t>
      </w:r>
      <w:proofErr w:type="spellStart"/>
      <w:r>
        <w:rPr>
          <w:rFonts w:eastAsia="Times New Roman" w:cs="Times New Roman"/>
          <w:color w:val="000000" w:themeColor="text1"/>
          <w:szCs w:val="24"/>
        </w:rPr>
        <w:t>εκπλειστηριαστούν</w:t>
      </w:r>
      <w:proofErr w:type="spellEnd"/>
      <w:r>
        <w:rPr>
          <w:rFonts w:eastAsia="Times New Roman" w:cs="Times New Roman"/>
          <w:color w:val="000000" w:themeColor="text1"/>
          <w:szCs w:val="24"/>
        </w:rPr>
        <w:t>;</w:t>
      </w:r>
    </w:p>
    <w:p w14:paraId="169A7F1E"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Η δεύτερη ερώτησή μου είναι: Υπάρχουν στο πρόγραμμα για το 2018 οι πλειστηριασμοί σαράντα χιλιάδων ακινήτων, ναι ή όχι; Για ποιον λόγο, άραγε, ο κ. Φίλης ζητάει τη νομοθετική τροπολογία για οριζόντια προστασία της πρώτης κατο</w:t>
      </w:r>
      <w:r>
        <w:rPr>
          <w:rFonts w:eastAsia="Times New Roman" w:cs="Times New Roman"/>
          <w:color w:val="000000" w:themeColor="text1"/>
          <w:szCs w:val="24"/>
        </w:rPr>
        <w:t xml:space="preserve">ικίας; Διότι, όπως και εκείνος επικαλέστηκε, μέσα στις σαράντα χιλιάδες ακίνητα, που θα </w:t>
      </w:r>
      <w:proofErr w:type="spellStart"/>
      <w:r>
        <w:rPr>
          <w:rFonts w:eastAsia="Times New Roman" w:cs="Times New Roman"/>
          <w:color w:val="000000" w:themeColor="text1"/>
          <w:szCs w:val="24"/>
        </w:rPr>
        <w:t>εκπλειστηριαστούν</w:t>
      </w:r>
      <w:proofErr w:type="spellEnd"/>
      <w:r>
        <w:rPr>
          <w:rFonts w:eastAsia="Times New Roman" w:cs="Times New Roman"/>
          <w:color w:val="000000" w:themeColor="text1"/>
          <w:szCs w:val="24"/>
        </w:rPr>
        <w:t xml:space="preserve">, υπάρχουν και πολλά πρώτης κατοικίας οικογενειών που δεν έχουν το εισόδημα να τα συντηρήσουν, οι οποίες </w:t>
      </w:r>
      <w:proofErr w:type="spellStart"/>
      <w:r>
        <w:rPr>
          <w:rFonts w:eastAsia="Times New Roman" w:cs="Times New Roman"/>
          <w:color w:val="000000" w:themeColor="text1"/>
          <w:szCs w:val="24"/>
        </w:rPr>
        <w:t>φτωχοποιήθηκαν</w:t>
      </w:r>
      <w:proofErr w:type="spellEnd"/>
      <w:r>
        <w:rPr>
          <w:rFonts w:eastAsia="Times New Roman" w:cs="Times New Roman"/>
          <w:color w:val="000000" w:themeColor="text1"/>
          <w:szCs w:val="24"/>
        </w:rPr>
        <w:t xml:space="preserve"> και βρέθηκαν στην άκρη.</w:t>
      </w:r>
    </w:p>
    <w:p w14:paraId="169A7F1F"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Και τρί</w:t>
      </w:r>
      <w:r>
        <w:rPr>
          <w:rFonts w:eastAsia="Times New Roman" w:cs="Times New Roman"/>
          <w:color w:val="000000" w:themeColor="text1"/>
          <w:szCs w:val="24"/>
        </w:rPr>
        <w:t>τη ερώτηση, κύριε Υπουργέ: Ποιοι είναι επιτέλους οι κακοπληρωτές, οι στρατηγικοί αυτοί κακοπληρωτές, που αρνούνται να πληρώσουν; Ποιοι είναι οι αδύναμοι; Πότε θα θέσετε κριτήρια; Τι είδους κριτήρια; Και με ποιον τρόπο θα κάνετε αυτόν τον διαχωρισμό, ώστε ν</w:t>
      </w:r>
      <w:r>
        <w:rPr>
          <w:rFonts w:eastAsia="Times New Roman" w:cs="Times New Roman"/>
          <w:color w:val="000000" w:themeColor="text1"/>
          <w:szCs w:val="24"/>
        </w:rPr>
        <w:t xml:space="preserve">α μην προχωρήσουμε, όπως και εσείς οι ίδιοι επικαλείστε με την αιτιολογική έκθεση της χθεσινής τροπολογίας για το αυτόφωρο, σε μια ενδεχόμενη νέα </w:t>
      </w:r>
      <w:proofErr w:type="spellStart"/>
      <w:r>
        <w:rPr>
          <w:rFonts w:eastAsia="Times New Roman" w:cs="Times New Roman"/>
          <w:color w:val="000000" w:themeColor="text1"/>
          <w:szCs w:val="24"/>
        </w:rPr>
        <w:t>ανακεφαλαιοποίηση</w:t>
      </w:r>
      <w:proofErr w:type="spellEnd"/>
      <w:r>
        <w:rPr>
          <w:rFonts w:eastAsia="Times New Roman" w:cs="Times New Roman"/>
          <w:color w:val="000000" w:themeColor="text1"/>
          <w:szCs w:val="24"/>
        </w:rPr>
        <w:t xml:space="preserve"> των τραπεζών;</w:t>
      </w:r>
    </w:p>
    <w:p w14:paraId="169A7F20"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Ευχαριστώ και επανέρχομαι.</w:t>
      </w:r>
    </w:p>
    <w:p w14:paraId="169A7F21"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ΠΡΟΕΔΡΕΥΩΝ (Νικήτας Κακλαμάνης): </w:t>
      </w:r>
      <w:r>
        <w:rPr>
          <w:rFonts w:eastAsia="Times New Roman" w:cs="Times New Roman"/>
          <w:color w:val="000000" w:themeColor="text1"/>
          <w:szCs w:val="24"/>
        </w:rPr>
        <w:t xml:space="preserve">Κύριε Υπουργέ, </w:t>
      </w:r>
      <w:r>
        <w:rPr>
          <w:rFonts w:eastAsia="Times New Roman" w:cs="Times New Roman"/>
          <w:color w:val="000000" w:themeColor="text1"/>
          <w:szCs w:val="24"/>
        </w:rPr>
        <w:t>έχετε τον λόγο.</w:t>
      </w:r>
    </w:p>
    <w:p w14:paraId="169A7F22"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ΔΗΜΟΣ ΠΑΠΑΔΗΜΗΤΡΙΟΥ (Υπουργός Οικονομίας και Ανάπτυξης): </w:t>
      </w:r>
      <w:r>
        <w:rPr>
          <w:rFonts w:eastAsia="Times New Roman" w:cs="Times New Roman"/>
          <w:color w:val="000000" w:themeColor="text1"/>
          <w:szCs w:val="24"/>
        </w:rPr>
        <w:t>Ευχαριστώ, κύριε Πρόεδρε.</w:t>
      </w:r>
    </w:p>
    <w:p w14:paraId="169A7F23"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Κύριε </w:t>
      </w:r>
      <w:proofErr w:type="spellStart"/>
      <w:r>
        <w:rPr>
          <w:rFonts w:eastAsia="Times New Roman" w:cs="Times New Roman"/>
          <w:color w:val="000000" w:themeColor="text1"/>
          <w:szCs w:val="24"/>
        </w:rPr>
        <w:t>Αμυρά</w:t>
      </w:r>
      <w:proofErr w:type="spellEnd"/>
      <w:r>
        <w:rPr>
          <w:rFonts w:eastAsia="Times New Roman" w:cs="Times New Roman"/>
          <w:color w:val="000000" w:themeColor="text1"/>
          <w:szCs w:val="24"/>
        </w:rPr>
        <w:t>, αλλάξατε την ερώτηση, φαντάζομαι. Διότι η ερώτηση που έχετε καταθέσει δεν είναι αυτό που ρωτήσατε.</w:t>
      </w:r>
    </w:p>
    <w:p w14:paraId="169A7F24"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ΓΕΩΡΓΙΟΣ ΑΜΥΡΑΣ: </w:t>
      </w:r>
      <w:r>
        <w:rPr>
          <w:rFonts w:eastAsia="Times New Roman" w:cs="Times New Roman"/>
          <w:color w:val="000000" w:themeColor="text1"/>
          <w:szCs w:val="24"/>
        </w:rPr>
        <w:t>Αυτή είναι η ερώτηση.</w:t>
      </w:r>
    </w:p>
    <w:p w14:paraId="169A7F25"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ΔΗΜΟΣ ΠΑΠΑΔΗΜΗΤΡΙΟΥ (Υπουργός Οικονομίας και Ανάπτυξης): </w:t>
      </w:r>
      <w:r>
        <w:rPr>
          <w:rFonts w:eastAsia="Times New Roman" w:cs="Times New Roman"/>
          <w:color w:val="000000" w:themeColor="text1"/>
          <w:szCs w:val="24"/>
        </w:rPr>
        <w:t>Αυτά που ρωτήσατε είναι τελείως διαφορετικά. Αυτά που ρωτάτε σήμερα αφορούν το Υπουργείο Δικαιοσύνης.</w:t>
      </w:r>
    </w:p>
    <w:p w14:paraId="169A7F26"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ΓΕΩΡΓΙΟΣ ΑΜΥΡΑΣ: </w:t>
      </w:r>
      <w:r>
        <w:rPr>
          <w:rFonts w:eastAsia="Times New Roman" w:cs="Times New Roman"/>
          <w:color w:val="000000" w:themeColor="text1"/>
          <w:szCs w:val="24"/>
        </w:rPr>
        <w:t xml:space="preserve">Μα δεν γνωρίζετε πόσα σπίτια θα </w:t>
      </w:r>
      <w:proofErr w:type="spellStart"/>
      <w:r>
        <w:rPr>
          <w:rFonts w:eastAsia="Times New Roman" w:cs="Times New Roman"/>
          <w:color w:val="000000" w:themeColor="text1"/>
          <w:szCs w:val="24"/>
        </w:rPr>
        <w:t>εκπλειστηριαστούν</w:t>
      </w:r>
      <w:proofErr w:type="spellEnd"/>
      <w:r>
        <w:rPr>
          <w:rFonts w:eastAsia="Times New Roman" w:cs="Times New Roman"/>
          <w:color w:val="000000" w:themeColor="text1"/>
          <w:szCs w:val="24"/>
        </w:rPr>
        <w:t xml:space="preserve">; </w:t>
      </w:r>
    </w:p>
    <w:p w14:paraId="169A7F27"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ΠΡΟΕΔΡΕΥΩΝ (Νικήτας Κακλαμάν</w:t>
      </w:r>
      <w:r>
        <w:rPr>
          <w:rFonts w:eastAsia="Times New Roman" w:cs="Times New Roman"/>
          <w:b/>
          <w:color w:val="000000" w:themeColor="text1"/>
          <w:szCs w:val="24"/>
        </w:rPr>
        <w:t xml:space="preserve">ης): </w:t>
      </w:r>
      <w:r>
        <w:rPr>
          <w:rFonts w:eastAsia="Times New Roman" w:cs="Times New Roman"/>
          <w:color w:val="000000" w:themeColor="text1"/>
          <w:szCs w:val="24"/>
        </w:rPr>
        <w:t xml:space="preserve">Έχετε τη δευτερολογία σας, κύριε </w:t>
      </w:r>
      <w:proofErr w:type="spellStart"/>
      <w:r>
        <w:rPr>
          <w:rFonts w:eastAsia="Times New Roman" w:cs="Times New Roman"/>
          <w:color w:val="000000" w:themeColor="text1"/>
          <w:szCs w:val="24"/>
        </w:rPr>
        <w:t>Αμυρά</w:t>
      </w:r>
      <w:proofErr w:type="spellEnd"/>
      <w:r>
        <w:rPr>
          <w:rFonts w:eastAsia="Times New Roman" w:cs="Times New Roman"/>
          <w:color w:val="000000" w:themeColor="text1"/>
          <w:szCs w:val="24"/>
        </w:rPr>
        <w:t xml:space="preserve">. </w:t>
      </w:r>
    </w:p>
    <w:p w14:paraId="169A7F28"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Ξεκινήστε, κύριε Υπουργέ.</w:t>
      </w:r>
    </w:p>
    <w:p w14:paraId="169A7F29"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lastRenderedPageBreak/>
        <w:t xml:space="preserve">ΔΗΜΟΣ ΠΑΠΑΔΗΜΗΤΡΙΟΥ (Υπουργός Οικονομίας και Ανάπτυξης): </w:t>
      </w:r>
      <w:r>
        <w:rPr>
          <w:rFonts w:eastAsia="Times New Roman" w:cs="Times New Roman"/>
          <w:color w:val="000000" w:themeColor="text1"/>
          <w:szCs w:val="24"/>
        </w:rPr>
        <w:t xml:space="preserve">Αυτό που ήθελα να πω, κύριε </w:t>
      </w:r>
      <w:proofErr w:type="spellStart"/>
      <w:r>
        <w:rPr>
          <w:rFonts w:eastAsia="Times New Roman" w:cs="Times New Roman"/>
          <w:color w:val="000000" w:themeColor="text1"/>
          <w:szCs w:val="24"/>
        </w:rPr>
        <w:t>Αμυρά</w:t>
      </w:r>
      <w:proofErr w:type="spellEnd"/>
      <w:r>
        <w:rPr>
          <w:rFonts w:eastAsia="Times New Roman" w:cs="Times New Roman"/>
          <w:color w:val="000000" w:themeColor="text1"/>
          <w:szCs w:val="24"/>
        </w:rPr>
        <w:t>, είναι ότι για ακόμα μια φορά πρέπει να επαναλάβω ότι η Κυβέρνηση έχει δεσμευθεί για την προσ</w:t>
      </w:r>
      <w:r>
        <w:rPr>
          <w:rFonts w:eastAsia="Times New Roman" w:cs="Times New Roman"/>
          <w:color w:val="000000" w:themeColor="text1"/>
          <w:szCs w:val="24"/>
        </w:rPr>
        <w:t xml:space="preserve">τασία της πρώτης κατοικίας. Αυτή η δέσμευση είναι σαφής και συγκεκριμένη. Κανένα υπερχρεωμένο νοικοκυριό δεν κινδυνεύει να χάσει το σπίτι του. Κινδυνεύουν, όμως, οι </w:t>
      </w:r>
      <w:proofErr w:type="spellStart"/>
      <w:r>
        <w:rPr>
          <w:rFonts w:eastAsia="Times New Roman" w:cs="Times New Roman"/>
          <w:color w:val="000000" w:themeColor="text1"/>
          <w:szCs w:val="24"/>
        </w:rPr>
        <w:t>μεγαλοοφειλέτες</w:t>
      </w:r>
      <w:proofErr w:type="spellEnd"/>
      <w:r>
        <w:rPr>
          <w:rFonts w:eastAsia="Times New Roman" w:cs="Times New Roman"/>
          <w:color w:val="000000" w:themeColor="text1"/>
          <w:szCs w:val="24"/>
        </w:rPr>
        <w:t>. Εκείνοι που έπαιρναν τα δάνεια, τα οποία δεν είχαν τη δυνατότητα ή ίσως δε</w:t>
      </w:r>
      <w:r>
        <w:rPr>
          <w:rFonts w:eastAsia="Times New Roman" w:cs="Times New Roman"/>
          <w:color w:val="000000" w:themeColor="text1"/>
          <w:szCs w:val="24"/>
        </w:rPr>
        <w:t xml:space="preserve">ν ήθελαν να τα αποπληρώσουν. </w:t>
      </w:r>
    </w:p>
    <w:p w14:paraId="169A7F2A"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Μιλάμε, λοιπόν, για προσπάθεια παραπληροφόρησης και διαστρέβλωσης της πραγματικότητας με στόχο να πλήξει πολιτικά την Κυβέρνηση. Αλλά, κυρίως, δημιουργεί τεράστια ανασφάλεια στους ανθρώπους που βρίσκονται σε δυσχέρεια. Αυτό συ</w:t>
      </w:r>
      <w:r>
        <w:rPr>
          <w:rFonts w:eastAsia="Times New Roman" w:cs="Times New Roman"/>
          <w:color w:val="000000" w:themeColor="text1"/>
          <w:szCs w:val="24"/>
        </w:rPr>
        <w:t xml:space="preserve">μβαίνει, παρά τις συνεχείς και εμπεριστατωμένες διαψεύσεις των ισχυρισμών και </w:t>
      </w:r>
      <w:r>
        <w:rPr>
          <w:rFonts w:eastAsia="Times New Roman" w:cs="Times New Roman"/>
          <w:color w:val="000000" w:themeColor="text1"/>
          <w:szCs w:val="24"/>
        </w:rPr>
        <w:lastRenderedPageBreak/>
        <w:t xml:space="preserve">των σχετικών δημοσιευμάτων από το δικό μας το Υπουργείο και από το Υπουργείο Δικαιοσύνης, που </w:t>
      </w:r>
      <w:proofErr w:type="spellStart"/>
      <w:r>
        <w:rPr>
          <w:rFonts w:eastAsia="Times New Roman" w:cs="Times New Roman"/>
          <w:color w:val="000000" w:themeColor="text1"/>
          <w:szCs w:val="24"/>
        </w:rPr>
        <w:t>αποδομούν</w:t>
      </w:r>
      <w:proofErr w:type="spellEnd"/>
      <w:r>
        <w:rPr>
          <w:rFonts w:eastAsia="Times New Roman" w:cs="Times New Roman"/>
          <w:color w:val="000000" w:themeColor="text1"/>
          <w:szCs w:val="24"/>
        </w:rPr>
        <w:t xml:space="preserve"> ένα προς ένα τα εν λόγω δημοσιεύματα. Η πραγματικότητα είναι πως με βάση τ</w:t>
      </w:r>
      <w:r>
        <w:rPr>
          <w:rFonts w:eastAsia="Times New Roman" w:cs="Times New Roman"/>
          <w:color w:val="000000" w:themeColor="text1"/>
          <w:szCs w:val="24"/>
        </w:rPr>
        <w:t>ο ισχύον νομικό πλαίσιο προστατεύεται πλήρως η πρώτη κατοικία των υπερχρεωμένων λαϊκών νοικοκυριών αξίας ακινήτου μέχρι 280.000 ευρώ. Από αυτή τη ρύθμιση καλύπτονται κάτι παραπάνω από 70%.</w:t>
      </w:r>
    </w:p>
    <w:p w14:paraId="169A7F2B"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Επιπλέον, αυτό που ήθελα να πω αναφορικά με το δεύτερο ερώτημα που </w:t>
      </w:r>
      <w:r>
        <w:rPr>
          <w:rFonts w:eastAsia="Times New Roman" w:cs="Times New Roman"/>
          <w:color w:val="000000" w:themeColor="text1"/>
          <w:szCs w:val="24"/>
        </w:rPr>
        <w:t xml:space="preserve">κάνατε στην ερώτηση που έχετε καταθέσει -και όχι αυτή που κάνατε- είναι ότι το προσεχές τρίμηνο σκοπεύουμε να φέρουμε προς ψήφιση διατάξεις βελτιωτικές του νόμου για τα υπερχρεωμένα νοικοκυριά που, μεταξύ άλλων ρυθμίσεων προστατευτικών για τους οφειλέτες, </w:t>
      </w:r>
      <w:r>
        <w:rPr>
          <w:rFonts w:eastAsia="Times New Roman" w:cs="Times New Roman"/>
          <w:color w:val="000000" w:themeColor="text1"/>
          <w:szCs w:val="24"/>
        </w:rPr>
        <w:t xml:space="preserve">θα περιλαμβάνουν και διατάξεις που θα </w:t>
      </w:r>
      <w:r>
        <w:rPr>
          <w:rFonts w:eastAsia="Times New Roman" w:cs="Times New Roman"/>
          <w:color w:val="000000" w:themeColor="text1"/>
          <w:szCs w:val="24"/>
        </w:rPr>
        <w:lastRenderedPageBreak/>
        <w:t xml:space="preserve">αποτρέπουν την κατάχρηση του νόμου από στρατηγικούς κακοπληρωτές. </w:t>
      </w:r>
    </w:p>
    <w:p w14:paraId="169A7F2C"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Σε αυτό το πλαίσιο, όπως γνωρίζετε, ο Πρωθυπουργός ζήτησε από την Ένωση των Ελληνικών Τραπεζών να βγάλει από τα συρτάρια υποθέσεις </w:t>
      </w:r>
      <w:proofErr w:type="spellStart"/>
      <w:r>
        <w:rPr>
          <w:rFonts w:eastAsia="Times New Roman"/>
          <w:color w:val="000000" w:themeColor="text1"/>
          <w:szCs w:val="24"/>
        </w:rPr>
        <w:t>μεγαλοοφειλετών</w:t>
      </w:r>
      <w:proofErr w:type="spellEnd"/>
      <w:r>
        <w:rPr>
          <w:rFonts w:eastAsia="Times New Roman"/>
          <w:color w:val="000000" w:themeColor="text1"/>
          <w:szCs w:val="24"/>
        </w:rPr>
        <w:t>.</w:t>
      </w:r>
    </w:p>
    <w:p w14:paraId="169A7F2D"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Όσο</w:t>
      </w:r>
      <w:r>
        <w:rPr>
          <w:rFonts w:eastAsia="Times New Roman"/>
          <w:color w:val="000000" w:themeColor="text1"/>
          <w:szCs w:val="24"/>
        </w:rPr>
        <w:t xml:space="preserve">ν αφορά το τρίτο ερώτημά σας, πάλι σε αυτή την επίκαιρη ερώτηση, το οποίο έχει να κάνει με την πλατφόρμα ηλεκτρονικών πλειστηριασμών, αυτή βρίσκεται σε πλήρη λειτουργία. Είναι ανοικτή και </w:t>
      </w:r>
      <w:proofErr w:type="spellStart"/>
      <w:r>
        <w:rPr>
          <w:rFonts w:eastAsia="Times New Roman"/>
          <w:color w:val="000000" w:themeColor="text1"/>
          <w:szCs w:val="24"/>
        </w:rPr>
        <w:t>προσβάσιμη</w:t>
      </w:r>
      <w:proofErr w:type="spellEnd"/>
      <w:r>
        <w:rPr>
          <w:rFonts w:eastAsia="Times New Roman"/>
          <w:color w:val="000000" w:themeColor="text1"/>
          <w:szCs w:val="24"/>
        </w:rPr>
        <w:t xml:space="preserve"> προς όλους και λειτούργησε απρόσκοπτα κατά την πρώτη εφαρ</w:t>
      </w:r>
      <w:r>
        <w:rPr>
          <w:rFonts w:eastAsia="Times New Roman"/>
          <w:color w:val="000000" w:themeColor="text1"/>
          <w:szCs w:val="24"/>
        </w:rPr>
        <w:t>μογή της.</w:t>
      </w:r>
    </w:p>
    <w:p w14:paraId="169A7F2E"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Οπότε, αυτό που θέλω να σας πω είναι ότι η Κυβέρνηση θα συνεχίσει να μεριμνά για τους ασθενέστερους, μη διστάζοντας ακόμα και να φανεί μεροληπτική υπέρ τους και όχι χρησιμοποιώντας τους ως άλλοθι για να προστατεύσει τους ισχυρούς.</w:t>
      </w:r>
    </w:p>
    <w:p w14:paraId="169A7F2F"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r>
        <w:rPr>
          <w:rFonts w:eastAsia="Times New Roman"/>
          <w:color w:val="000000" w:themeColor="text1"/>
          <w:szCs w:val="24"/>
        </w:rPr>
        <w:t xml:space="preserve"> κύριε Πρόεδρε.</w:t>
      </w:r>
    </w:p>
    <w:p w14:paraId="169A7F30"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Κύριε </w:t>
      </w:r>
      <w:proofErr w:type="spellStart"/>
      <w:r>
        <w:rPr>
          <w:rFonts w:eastAsia="Times New Roman"/>
          <w:color w:val="000000" w:themeColor="text1"/>
          <w:szCs w:val="24"/>
        </w:rPr>
        <w:t>Αμυρά</w:t>
      </w:r>
      <w:proofErr w:type="spellEnd"/>
      <w:r>
        <w:rPr>
          <w:rFonts w:eastAsia="Times New Roman"/>
          <w:color w:val="000000" w:themeColor="text1"/>
          <w:szCs w:val="24"/>
        </w:rPr>
        <w:t>, έχετε τον λόγο.</w:t>
      </w:r>
    </w:p>
    <w:p w14:paraId="169A7F31"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ΑΜΥΡΑΣ:</w:t>
      </w:r>
      <w:r>
        <w:rPr>
          <w:rFonts w:eastAsia="Times New Roman"/>
          <w:color w:val="000000" w:themeColor="text1"/>
          <w:szCs w:val="24"/>
        </w:rPr>
        <w:t xml:space="preserve"> Ευχαριστώ, κύριε Πρόεδρε.</w:t>
      </w:r>
    </w:p>
    <w:p w14:paraId="169A7F32"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Κύριε Υπουργέ, είπατε ότι σε έναν μήνα από τώρα –αν άκουσα σωστά- θα μπορείτε να κατεβάσετε νόμο για τον διαχωρισμό των κακοπληρωτών απ</w:t>
      </w:r>
      <w:r>
        <w:rPr>
          <w:rFonts w:eastAsia="Times New Roman"/>
          <w:color w:val="000000" w:themeColor="text1"/>
          <w:szCs w:val="24"/>
        </w:rPr>
        <w:t>ό τους αδύναμους. Θα μας δώσετε μια εικόνα για το ποια είναι αυτά τα κριτήρια διαχωρισμού;</w:t>
      </w:r>
    </w:p>
    <w:p w14:paraId="169A7F33" w14:textId="77777777" w:rsidR="0005450F" w:rsidRDefault="00D93A34">
      <w:pPr>
        <w:spacing w:after="0" w:line="600" w:lineRule="auto"/>
        <w:ind w:firstLine="720"/>
        <w:jc w:val="both"/>
        <w:rPr>
          <w:rFonts w:eastAsia="Times New Roman"/>
          <w:color w:val="000000" w:themeColor="text1"/>
          <w:szCs w:val="24"/>
        </w:rPr>
      </w:pPr>
      <w:r>
        <w:rPr>
          <w:rFonts w:eastAsia="Times New Roman" w:cs="Times New Roman"/>
          <w:b/>
          <w:color w:val="000000" w:themeColor="text1"/>
          <w:szCs w:val="24"/>
        </w:rPr>
        <w:lastRenderedPageBreak/>
        <w:t>ΔΗΜΟΣ</w:t>
      </w:r>
      <w:r>
        <w:rPr>
          <w:rFonts w:eastAsia="Times New Roman"/>
          <w:b/>
          <w:color w:val="000000" w:themeColor="text1"/>
          <w:szCs w:val="24"/>
        </w:rPr>
        <w:t xml:space="preserve"> ΠΑΠΑΔΗΜΗΤΡΙΟΥ (Υπουργός Οικονομίας και Ανάπτυξης):</w:t>
      </w:r>
      <w:r>
        <w:rPr>
          <w:rFonts w:eastAsia="Times New Roman"/>
          <w:color w:val="000000" w:themeColor="text1"/>
          <w:szCs w:val="24"/>
        </w:rPr>
        <w:t xml:space="preserve"> Σας είπα σε ένα τρίμηνο.</w:t>
      </w:r>
    </w:p>
    <w:p w14:paraId="169A7F34"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ΑΜΥΡΑΣ:</w:t>
      </w:r>
      <w:r>
        <w:rPr>
          <w:rFonts w:eastAsia="Times New Roman"/>
          <w:color w:val="000000" w:themeColor="text1"/>
          <w:szCs w:val="24"/>
        </w:rPr>
        <w:t xml:space="preserve"> Άκουσα μήνα. Σε τρίμηνο, έστω. Μια πρόγευση θα μας δώσετε για το π</w:t>
      </w:r>
      <w:r>
        <w:rPr>
          <w:rFonts w:eastAsia="Times New Roman"/>
          <w:color w:val="000000" w:themeColor="text1"/>
          <w:szCs w:val="24"/>
        </w:rPr>
        <w:t>οια θα είναι τα βασικά κριτήρια; Ποιος θα ονομάζεται κακοπληρωτής, ποιος θα ονομάζεται αδύναμος;</w:t>
      </w:r>
    </w:p>
    <w:p w14:paraId="169A7F35"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Δεύτερον, για να μη νιώθετε αιφνιδιασμένος από εμένα και για το ότι εάν γίνονται ή όχι πλειστηριασμοί πρώτης κατοικίας, θέτω υπ’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σας τη γνωστή ανακοίνωση </w:t>
      </w:r>
      <w:r>
        <w:rPr>
          <w:rFonts w:eastAsia="Times New Roman"/>
          <w:color w:val="000000" w:themeColor="text1"/>
          <w:szCs w:val="24"/>
        </w:rPr>
        <w:t>που έβγαλε η Ομοσπονδία Δανειοληπτών μόλις πριν από τέσσερις-πέντε μέρες, αναφέροντας ότι έγινε πλειστηριασμός πρώτης και κύριας κατοικίας την Τετάρτη 20 Δεκεμβρίου 2017. Ήταν η μοναδική οικεία μιας εν διαστάσει μητέρας με δύο ανήλικα παιδιά ηλικίας δεκατρ</w:t>
      </w:r>
      <w:r>
        <w:rPr>
          <w:rFonts w:eastAsia="Times New Roman"/>
          <w:color w:val="000000" w:themeColor="text1"/>
          <w:szCs w:val="24"/>
        </w:rPr>
        <w:t xml:space="preserve">ιών και επτά ετών, με ετήσιο </w:t>
      </w:r>
      <w:r>
        <w:rPr>
          <w:rFonts w:eastAsia="Times New Roman"/>
          <w:color w:val="000000" w:themeColor="text1"/>
          <w:szCs w:val="24"/>
        </w:rPr>
        <w:lastRenderedPageBreak/>
        <w:t xml:space="preserve">φορολογητέο εισόδημα 14.720 ευρώ, ενώ το σπίτι που </w:t>
      </w:r>
      <w:proofErr w:type="spellStart"/>
      <w:r>
        <w:rPr>
          <w:rFonts w:eastAsia="Times New Roman"/>
          <w:color w:val="000000" w:themeColor="text1"/>
          <w:szCs w:val="24"/>
        </w:rPr>
        <w:t>εκπλειστηριάστηκε</w:t>
      </w:r>
      <w:proofErr w:type="spellEnd"/>
      <w:r>
        <w:rPr>
          <w:rFonts w:eastAsia="Times New Roman"/>
          <w:color w:val="000000" w:themeColor="text1"/>
          <w:szCs w:val="24"/>
        </w:rPr>
        <w:t>, βάσει του ΕΝΦΙΑ -βρίσκεται σε ένα χωριό- και έχει αντικειμενική αξία 91.510 ευρώ.</w:t>
      </w:r>
    </w:p>
    <w:p w14:paraId="169A7F36"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Επίσης, θα σας καταθέσω, κύριε Υπουργέ, υπό διερεύνηση για το εάν όντως </w:t>
      </w:r>
      <w:proofErr w:type="spellStart"/>
      <w:r>
        <w:rPr>
          <w:rFonts w:eastAsia="Times New Roman"/>
          <w:color w:val="000000" w:themeColor="text1"/>
          <w:szCs w:val="24"/>
        </w:rPr>
        <w:t>εκπ</w:t>
      </w:r>
      <w:r>
        <w:rPr>
          <w:rFonts w:eastAsia="Times New Roman"/>
          <w:color w:val="000000" w:themeColor="text1"/>
          <w:szCs w:val="24"/>
        </w:rPr>
        <w:t>λειστηριάζονται</w:t>
      </w:r>
      <w:proofErr w:type="spellEnd"/>
      <w:r>
        <w:rPr>
          <w:rFonts w:eastAsia="Times New Roman"/>
          <w:color w:val="000000" w:themeColor="text1"/>
          <w:szCs w:val="24"/>
        </w:rPr>
        <w:t xml:space="preserve"> μόνο οι πρώτες κατοικίες άνω των 300.000 ευρώ. Εδώ έχουμε από την ιστοσελίδα των δημοσιεύσεων πλειστηριασμών ότι στο Ειρηνοδικείο Πύργου </w:t>
      </w:r>
      <w:proofErr w:type="spellStart"/>
      <w:r>
        <w:rPr>
          <w:rFonts w:eastAsia="Times New Roman"/>
          <w:color w:val="000000" w:themeColor="text1"/>
          <w:szCs w:val="24"/>
        </w:rPr>
        <w:t>εκπλειστηριάστηκε</w:t>
      </w:r>
      <w:proofErr w:type="spellEnd"/>
      <w:r>
        <w:rPr>
          <w:rFonts w:eastAsia="Times New Roman"/>
          <w:color w:val="000000" w:themeColor="text1"/>
          <w:szCs w:val="24"/>
        </w:rPr>
        <w:t xml:space="preserve"> ένα σπίτι αξίας 24.280 ευρώ, στην Άμφισσα 45.000 ευρώ κ.λπ.. Για να μη σας κουράσω, θ</w:t>
      </w:r>
      <w:r>
        <w:rPr>
          <w:rFonts w:eastAsia="Times New Roman"/>
          <w:color w:val="000000" w:themeColor="text1"/>
          <w:szCs w:val="24"/>
        </w:rPr>
        <w:t>α καταθέσω τα έγγραφα. Θα μου διευκρινίσετε αν ήταν η πρώτη ή η δεύτερη ή η τρίτη κατοικία κάποιου ανθρώπου που έχασε το σπίτι του.</w:t>
      </w:r>
    </w:p>
    <w:p w14:paraId="169A7F37"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ο Βουλευτής κ. Γεώργιος </w:t>
      </w:r>
      <w:proofErr w:type="spellStart"/>
      <w:r>
        <w:rPr>
          <w:rFonts w:eastAsia="Times New Roman"/>
          <w:color w:val="000000" w:themeColor="text1"/>
          <w:szCs w:val="24"/>
        </w:rPr>
        <w:t>Αμυράς</w:t>
      </w:r>
      <w:proofErr w:type="spellEnd"/>
      <w:r>
        <w:rPr>
          <w:rFonts w:eastAsia="Times New Roman"/>
          <w:color w:val="000000" w:themeColor="text1"/>
          <w:szCs w:val="24"/>
        </w:rPr>
        <w:t xml:space="preserve"> καταθέτει για τα Πρακτικά τα προαναφερθέντα έγγραφα, τα οποία βρίσκονται </w:t>
      </w:r>
      <w:r>
        <w:rPr>
          <w:rFonts w:eastAsia="Times New Roman"/>
          <w:color w:val="000000" w:themeColor="text1"/>
          <w:szCs w:val="24"/>
        </w:rPr>
        <w:lastRenderedPageBreak/>
        <w:t>στο</w:t>
      </w:r>
      <w:r>
        <w:rPr>
          <w:rFonts w:eastAsia="Times New Roman"/>
          <w:color w:val="000000" w:themeColor="text1"/>
          <w:szCs w:val="24"/>
        </w:rPr>
        <w:t xml:space="preserve"> αρχείο του Τμήματος Γραμματείας της Διεύθυνσης Στενογραφίας και Πρακτικών της Βουλής)</w:t>
      </w:r>
    </w:p>
    <w:p w14:paraId="169A7F38"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Κύριε Υπουργέ, είπατε και για τον Πρωθυπουργό που κάλεσε τους τραπεζίτες για να τους πει να βγάλουν στη φόρα τους μεγάλους οφειλέτες των τραπεζών, οι οποίοι είναι κακοπλ</w:t>
      </w:r>
      <w:r>
        <w:rPr>
          <w:rFonts w:eastAsia="Times New Roman"/>
          <w:color w:val="000000" w:themeColor="text1"/>
          <w:szCs w:val="24"/>
        </w:rPr>
        <w:t xml:space="preserve">ηρωτές. Θέλω να σας ρωτήσω: πρέπει ο Πρωθυπουργός να καλέσει τις διοικήσεις των τραπεζών, οι οποίες είναι ούτως ή άλλως διορισμένες, στην ουσία, από την ελληνική κοινωνία, διότι είναι </w:t>
      </w:r>
      <w:proofErr w:type="spellStart"/>
      <w:r>
        <w:rPr>
          <w:rFonts w:eastAsia="Times New Roman"/>
          <w:color w:val="000000" w:themeColor="text1"/>
          <w:szCs w:val="24"/>
        </w:rPr>
        <w:t>ανακεφαλαιοποιημένες</w:t>
      </w:r>
      <w:proofErr w:type="spellEnd"/>
      <w:r>
        <w:rPr>
          <w:rFonts w:eastAsia="Times New Roman"/>
          <w:color w:val="000000" w:themeColor="text1"/>
          <w:szCs w:val="24"/>
        </w:rPr>
        <w:t xml:space="preserve"> με χρήματα των Ελλήνων φορολογουμένων πολιτών, για </w:t>
      </w:r>
      <w:r>
        <w:rPr>
          <w:rFonts w:eastAsia="Times New Roman"/>
          <w:color w:val="000000" w:themeColor="text1"/>
          <w:szCs w:val="24"/>
        </w:rPr>
        <w:t xml:space="preserve">να κάνουν τη δουλειά τους; Πρέπει ο Πρωθυπουργός να καταδεχτεί να είναι σε ένα τραπέζι με τραπεζίτες για να τους πει «κάντε τη δουλειά σας και μάλιστα βγάλτε αυτούς στη φόρα και κυνηγήστε αυτούς που έχουν φέσια εκατομμυρίων ευρώ και πάνε να βουλιάξουν όλο </w:t>
      </w:r>
      <w:r>
        <w:rPr>
          <w:rFonts w:eastAsia="Times New Roman"/>
          <w:color w:val="000000" w:themeColor="text1"/>
          <w:szCs w:val="24"/>
        </w:rPr>
        <w:t xml:space="preserve">το </w:t>
      </w:r>
      <w:r>
        <w:rPr>
          <w:rFonts w:eastAsia="Times New Roman"/>
          <w:color w:val="000000" w:themeColor="text1"/>
          <w:szCs w:val="24"/>
        </w:rPr>
        <w:lastRenderedPageBreak/>
        <w:t>τραπεζικό οικοδόμημα»; Γιατί δεν γίνονται αυτά αυτομάτως; Δεν υπάρχει κανένας έλεγχος προς τις τράπεζες; Αυτό μας λέτε;</w:t>
      </w:r>
    </w:p>
    <w:p w14:paraId="169A7F39"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169A7F3A"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ΠΡΟΕΔΡΕΥΩΝ (Νικήτας Κακλαμάνης):</w:t>
      </w:r>
      <w:r>
        <w:rPr>
          <w:rFonts w:eastAsia="Times New Roman"/>
          <w:color w:val="000000" w:themeColor="text1"/>
          <w:szCs w:val="24"/>
        </w:rPr>
        <w:t xml:space="preserve"> Κύριε Υπουργέ, έχετε τον λόγο.</w:t>
      </w:r>
    </w:p>
    <w:p w14:paraId="169A7F3B" w14:textId="77777777" w:rsidR="0005450F" w:rsidRDefault="00D93A34">
      <w:pPr>
        <w:spacing w:after="0" w:line="600" w:lineRule="auto"/>
        <w:ind w:firstLine="720"/>
        <w:jc w:val="both"/>
        <w:rPr>
          <w:rFonts w:eastAsia="Times New Roman"/>
          <w:color w:val="000000" w:themeColor="text1"/>
          <w:szCs w:val="24"/>
        </w:rPr>
      </w:pPr>
      <w:r>
        <w:rPr>
          <w:rFonts w:eastAsia="Times New Roman" w:cs="Times New Roman"/>
          <w:b/>
          <w:color w:val="000000" w:themeColor="text1"/>
          <w:szCs w:val="24"/>
        </w:rPr>
        <w:t>ΔΗΜΟΣ</w:t>
      </w:r>
      <w:r>
        <w:rPr>
          <w:rFonts w:eastAsia="Times New Roman"/>
          <w:b/>
          <w:color w:val="000000" w:themeColor="text1"/>
          <w:szCs w:val="24"/>
        </w:rPr>
        <w:t xml:space="preserve"> ΠΑΠΑΔΗΜΗΤΡΙΟΥ (Υπουργός Οικονομίας και Ανάπτυξη</w:t>
      </w:r>
      <w:r>
        <w:rPr>
          <w:rFonts w:eastAsia="Times New Roman"/>
          <w:b/>
          <w:color w:val="000000" w:themeColor="text1"/>
          <w:szCs w:val="24"/>
        </w:rPr>
        <w:t>ς):</w:t>
      </w:r>
      <w:r>
        <w:rPr>
          <w:rFonts w:eastAsia="Times New Roman"/>
          <w:color w:val="000000" w:themeColor="text1"/>
          <w:szCs w:val="24"/>
        </w:rPr>
        <w:t xml:space="preserve"> Ευχαριστώ πολύ, κύριε Πρόεδρε.</w:t>
      </w:r>
    </w:p>
    <w:p w14:paraId="169A7F3C"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Κύριε </w:t>
      </w:r>
      <w:proofErr w:type="spellStart"/>
      <w:r>
        <w:rPr>
          <w:rFonts w:eastAsia="Times New Roman"/>
          <w:color w:val="000000" w:themeColor="text1"/>
          <w:szCs w:val="24"/>
        </w:rPr>
        <w:t>Αμυρά</w:t>
      </w:r>
      <w:proofErr w:type="spellEnd"/>
      <w:r>
        <w:rPr>
          <w:rFonts w:eastAsia="Times New Roman"/>
          <w:color w:val="000000" w:themeColor="text1"/>
          <w:szCs w:val="24"/>
        </w:rPr>
        <w:t>, δεν σας λέω ότι ο Πρωθυπουργός έπρεπε να κάνει αυτό. Ο Πρωθυπουργός συναντιέται με την Ένωση Τραπεζών, όπως κι εγώ συναντιέμαι και ο Υπουργός Οικονομικών και ο Υπουργός Δικαιοσύνης, για να δείξουμε τη δέσμευσ</w:t>
      </w:r>
      <w:r>
        <w:rPr>
          <w:rFonts w:eastAsia="Times New Roman"/>
          <w:color w:val="000000" w:themeColor="text1"/>
          <w:szCs w:val="24"/>
        </w:rPr>
        <w:t xml:space="preserve">η της Κυβέρνησης για την προστασία της πρώτης κατοικίας. Αυτό μας ενδιαφέρει. Αυτό που είμαστε σίγουροι ότι οι τράπεζες θα κάνουν είναι ότι δεν </w:t>
      </w:r>
      <w:r>
        <w:rPr>
          <w:rFonts w:eastAsia="Times New Roman"/>
          <w:color w:val="000000" w:themeColor="text1"/>
          <w:szCs w:val="24"/>
        </w:rPr>
        <w:lastRenderedPageBreak/>
        <w:t>θα βάλουν καμμία πρώτη κατοικία σε πλειστηριασμό. Αυτά τα περιστατικά, στα οποία αναφερθήκατε, δεν είναι πρώτη κ</w:t>
      </w:r>
      <w:r>
        <w:rPr>
          <w:rFonts w:eastAsia="Times New Roman"/>
          <w:color w:val="000000" w:themeColor="text1"/>
          <w:szCs w:val="24"/>
        </w:rPr>
        <w:t>ατοικία. Όταν το δημοσίευμα βγήκε, τηλεφώνησα στις τράπεζες και μου είπαν ότι δεν είναι πρώτη κατοικία. Τι άλλο μπορώ να σας πω;</w:t>
      </w:r>
    </w:p>
    <w:p w14:paraId="169A7F3D"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Αυτό που, επίσης, θέλω να σας πω είναι ότι οι κακοπληρωτές δεν μπορούν να κρυφτούν, διότι υπάρχει ένας διαχωρισμός μεταξύ τους και υπάρχει το νομικό πλαίσιο, όπως είναι, για παράδειγμα, ο αποκλεισμός της παραπλάνησης των πιστωτών ως προς τη δήθεν γενική, μ</w:t>
      </w:r>
      <w:r>
        <w:rPr>
          <w:rFonts w:eastAsia="Times New Roman"/>
          <w:color w:val="000000" w:themeColor="text1"/>
          <w:szCs w:val="24"/>
        </w:rPr>
        <w:t>όνιμη αδυναμία πληρωμής του και, δεύτερον, το καθήκον πλήρους και ειλικρινούς δήλωσης των κάθε είδους εισοδημάτων και περιουσιακών στοιχείων, τόσο του ίδιου του κακοπληρωτή, όπως του οφειλέτη, όπως και της συζύγου του. Επίσης, στην εξαίρεση του οφειλέτη πο</w:t>
      </w:r>
      <w:r>
        <w:rPr>
          <w:rFonts w:eastAsia="Times New Roman"/>
          <w:color w:val="000000" w:themeColor="text1"/>
          <w:szCs w:val="24"/>
        </w:rPr>
        <w:t xml:space="preserve">υ έχει μεταβιβάσει περιουσία τα στοιχεία τα οποία </w:t>
      </w:r>
      <w:r>
        <w:rPr>
          <w:rFonts w:eastAsia="Times New Roman"/>
          <w:color w:val="000000" w:themeColor="text1"/>
          <w:szCs w:val="24"/>
        </w:rPr>
        <w:lastRenderedPageBreak/>
        <w:t>γνωρίζονται εντός της τελευταίας τριετίας. Οπότε ο κακοπληρωτής δεν μπορεί να το αποφύγει και να κρυφτεί.</w:t>
      </w:r>
    </w:p>
    <w:p w14:paraId="169A7F3E"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b/>
          <w:color w:val="000000" w:themeColor="text1"/>
          <w:szCs w:val="24"/>
        </w:rPr>
        <w:t>ΓΕΩΡΓΙΟΣ ΑΜΥΡΑΣ:</w:t>
      </w:r>
      <w:r>
        <w:rPr>
          <w:rFonts w:eastAsia="Times New Roman"/>
          <w:color w:val="000000" w:themeColor="text1"/>
          <w:szCs w:val="24"/>
        </w:rPr>
        <w:t xml:space="preserve"> Ξέρουμε τι ποσοστό κακοπληρωτών είναι στα κόκκινα δάνεια; </w:t>
      </w:r>
    </w:p>
    <w:p w14:paraId="169A7F3F" w14:textId="77777777" w:rsidR="0005450F" w:rsidRDefault="00D93A34">
      <w:pPr>
        <w:spacing w:after="0" w:line="600" w:lineRule="auto"/>
        <w:ind w:firstLine="720"/>
        <w:jc w:val="both"/>
        <w:rPr>
          <w:rFonts w:eastAsia="Times New Roman"/>
          <w:color w:val="000000" w:themeColor="text1"/>
          <w:szCs w:val="24"/>
        </w:rPr>
      </w:pPr>
      <w:r>
        <w:rPr>
          <w:rFonts w:eastAsia="Times New Roman" w:cs="Times New Roman"/>
          <w:b/>
          <w:color w:val="000000" w:themeColor="text1"/>
          <w:szCs w:val="24"/>
        </w:rPr>
        <w:t>ΔΗΜΟΣ</w:t>
      </w:r>
      <w:r>
        <w:rPr>
          <w:rFonts w:eastAsia="Times New Roman"/>
          <w:b/>
          <w:color w:val="000000" w:themeColor="text1"/>
          <w:szCs w:val="24"/>
        </w:rPr>
        <w:t xml:space="preserve"> ΠΑΠΑΔΗΜΗΤΡΙΟΥ (Υπο</w:t>
      </w:r>
      <w:r>
        <w:rPr>
          <w:rFonts w:eastAsia="Times New Roman"/>
          <w:b/>
          <w:color w:val="000000" w:themeColor="text1"/>
          <w:szCs w:val="24"/>
        </w:rPr>
        <w:t xml:space="preserve">υργός Οικονομίας και Ανάπτυξης): </w:t>
      </w:r>
      <w:r>
        <w:rPr>
          <w:rFonts w:eastAsia="Times New Roman"/>
          <w:color w:val="000000" w:themeColor="text1"/>
          <w:szCs w:val="24"/>
        </w:rPr>
        <w:t>Δεν το ξέρουμε αυτό. Αυτό το ξέρουν μόνο οι τράπεζες.</w:t>
      </w:r>
    </w:p>
    <w:p w14:paraId="169A7F40"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Ευχαριστώ, κύριε Πρόεδρε. </w:t>
      </w:r>
    </w:p>
    <w:p w14:paraId="169A7F41"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ΠΡΟΕΔΡΕΥΩΝ (Νικήτας Κακλαμάνης): </w:t>
      </w:r>
      <w:r>
        <w:rPr>
          <w:rFonts w:eastAsia="Times New Roman" w:cs="Times New Roman"/>
          <w:color w:val="000000" w:themeColor="text1"/>
          <w:szCs w:val="24"/>
        </w:rPr>
        <w:t xml:space="preserve">Κύριε Υπουργέ, μιας που είστε εκεί, μήπως θέλετε να κάνετε μια διευκρίνιση; Γιατί αναρωτιόμαστε συχνά –καθ’ </w:t>
      </w:r>
      <w:r>
        <w:rPr>
          <w:rFonts w:eastAsia="Times New Roman" w:cs="Times New Roman"/>
          <w:color w:val="000000" w:themeColor="text1"/>
          <w:szCs w:val="24"/>
        </w:rPr>
        <w:t xml:space="preserve">υπέρβαση, αλλά νομίζω ότι είναι χρήσιμο- τι σημαίνει όταν λέμε «πρώτη κατοικία». Ένας που έχει ένα διαμέρισμα, που το χρωστάει, στα Σεπόλια, αλλά έχει κληρονομήσει από τον παππού του ένα σπιτάκι στο χωριό, αυτό τι σημαίνει; Επειδή </w:t>
      </w:r>
      <w:r>
        <w:rPr>
          <w:rFonts w:eastAsia="Times New Roman" w:cs="Times New Roman"/>
          <w:color w:val="000000" w:themeColor="text1"/>
          <w:szCs w:val="24"/>
        </w:rPr>
        <w:lastRenderedPageBreak/>
        <w:t>έχει το σπιτάκι στο χωριό</w:t>
      </w:r>
      <w:r>
        <w:rPr>
          <w:rFonts w:eastAsia="Times New Roman" w:cs="Times New Roman"/>
          <w:color w:val="000000" w:themeColor="text1"/>
          <w:szCs w:val="24"/>
        </w:rPr>
        <w:t>, το σπίτι στα Σεπόλια, που το χρωστάει, είναι δεύτερη κατοικία; Γιατί εάν είναι έτσι, μήπως πρέπει να αλλάξουμε την ονομασία και να λέμε η «κυρία κατοικία». Γιατί έτσι, με «πρώτη κατοικία» και ένα σπίτι στο χωριό, μπορεί να δημιουργηθεί σύγχυση, στις τράπ</w:t>
      </w:r>
      <w:r>
        <w:rPr>
          <w:rFonts w:eastAsia="Times New Roman" w:cs="Times New Roman"/>
          <w:color w:val="000000" w:themeColor="text1"/>
          <w:szCs w:val="24"/>
        </w:rPr>
        <w:t>εζες εννοώ, όχι σε εμάς.</w:t>
      </w:r>
    </w:p>
    <w:p w14:paraId="169A7F42" w14:textId="77777777" w:rsidR="0005450F" w:rsidRDefault="00D93A34">
      <w:pPr>
        <w:tabs>
          <w:tab w:val="left" w:pos="5815"/>
        </w:tabs>
        <w:spacing w:after="0" w:line="600" w:lineRule="auto"/>
        <w:ind w:firstLine="720"/>
        <w:jc w:val="both"/>
        <w:rPr>
          <w:rFonts w:eastAsia="Times New Roman"/>
          <w:color w:val="000000" w:themeColor="text1"/>
          <w:szCs w:val="24"/>
        </w:rPr>
      </w:pPr>
      <w:r>
        <w:rPr>
          <w:rFonts w:eastAsia="Times New Roman" w:cs="Times New Roman"/>
          <w:b/>
          <w:color w:val="000000" w:themeColor="text1"/>
          <w:szCs w:val="24"/>
        </w:rPr>
        <w:t>ΔΗΜΟΣ</w:t>
      </w:r>
      <w:r>
        <w:rPr>
          <w:rFonts w:eastAsia="Times New Roman"/>
          <w:b/>
          <w:color w:val="000000" w:themeColor="text1"/>
          <w:szCs w:val="24"/>
        </w:rPr>
        <w:t xml:space="preserve"> ΠΑΠΑΔΗΜΗΤΡΙΟΥ (Υπουργός Οικονομίας και Ανάπτυξης): </w:t>
      </w:r>
      <w:r>
        <w:rPr>
          <w:rFonts w:eastAsia="Times New Roman"/>
          <w:color w:val="000000" w:themeColor="text1"/>
          <w:szCs w:val="24"/>
        </w:rPr>
        <w:t xml:space="preserve">Κύριε Πρόεδρε, αυτό είναι ένα παράδειγμα που θέλουμε να βελτιώσουμε. Αλλά η πρώτη κατοικία θεωρείται αυτή που έχει δηλωθεί στη φορολογική δήλωση. Δείχνουμε εκεί ποια είναι η </w:t>
      </w:r>
      <w:r>
        <w:rPr>
          <w:rFonts w:eastAsia="Times New Roman"/>
          <w:color w:val="000000" w:themeColor="text1"/>
          <w:szCs w:val="24"/>
        </w:rPr>
        <w:t xml:space="preserve">πρώτη κατοικία. </w:t>
      </w:r>
    </w:p>
    <w:p w14:paraId="169A7F43"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ΠΡΟΕΔΡΕΥΩΝ (Νικήτας Κακλαμάνης): </w:t>
      </w:r>
      <w:r>
        <w:rPr>
          <w:rFonts w:eastAsia="Times New Roman" w:cs="Times New Roman"/>
          <w:color w:val="000000" w:themeColor="text1"/>
          <w:szCs w:val="24"/>
        </w:rPr>
        <w:t xml:space="preserve">Άρα δεν υπάρχει πρόβλημα και θέμα. </w:t>
      </w:r>
    </w:p>
    <w:p w14:paraId="169A7F44"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lastRenderedPageBreak/>
        <w:t>ΔΗΜΟΣ</w:t>
      </w:r>
      <w:r>
        <w:rPr>
          <w:rFonts w:eastAsia="Times New Roman"/>
          <w:b/>
          <w:color w:val="000000" w:themeColor="text1"/>
          <w:szCs w:val="24"/>
        </w:rPr>
        <w:t xml:space="preserve"> ΠΑΠΑΔΗΜΗΤΡΙΟΥ (Υπουργός Οικονομίας και Ανάπτυξης):</w:t>
      </w:r>
      <w:r>
        <w:rPr>
          <w:rFonts w:eastAsia="Times New Roman" w:cs="Times New Roman"/>
          <w:b/>
          <w:color w:val="000000" w:themeColor="text1"/>
          <w:szCs w:val="24"/>
        </w:rPr>
        <w:t xml:space="preserve"> </w:t>
      </w:r>
      <w:r>
        <w:rPr>
          <w:rFonts w:eastAsia="Times New Roman" w:cs="Times New Roman"/>
          <w:color w:val="000000" w:themeColor="text1"/>
          <w:szCs w:val="24"/>
        </w:rPr>
        <w:t xml:space="preserve">Όχι. </w:t>
      </w:r>
    </w:p>
    <w:p w14:paraId="169A7F45"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ΠΡΟΕΔΡΕΥΩΝ (Νικήτας Κακλαμάνης): </w:t>
      </w:r>
      <w:r>
        <w:rPr>
          <w:rFonts w:eastAsia="Times New Roman" w:cs="Times New Roman"/>
          <w:color w:val="000000" w:themeColor="text1"/>
          <w:szCs w:val="24"/>
        </w:rPr>
        <w:t xml:space="preserve">Μάλιστα, ωραία. </w:t>
      </w:r>
    </w:p>
    <w:p w14:paraId="169A7F46"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Συνεχίζουμε με τη δεύτερη με αριθμό 699/19-12-2017 επίκαι</w:t>
      </w:r>
      <w:r>
        <w:rPr>
          <w:rFonts w:eastAsia="Times New Roman" w:cs="Times New Roman"/>
          <w:color w:val="000000" w:themeColor="text1"/>
          <w:szCs w:val="24"/>
        </w:rPr>
        <w:t xml:space="preserve">ρη ερώτηση πρώτου κύκλου της Βουλευτού Β΄ Αθηνών της Νέας Δημοκρατίας κ. </w:t>
      </w:r>
      <w:r>
        <w:rPr>
          <w:rFonts w:eastAsia="Times New Roman" w:cs="Times New Roman"/>
          <w:bCs/>
          <w:color w:val="000000" w:themeColor="text1"/>
          <w:szCs w:val="24"/>
        </w:rPr>
        <w:t xml:space="preserve">Άννας - Μισέλ Ασημακοπούλου </w:t>
      </w:r>
      <w:r>
        <w:rPr>
          <w:rFonts w:eastAsia="Times New Roman" w:cs="Times New Roman"/>
          <w:color w:val="000000" w:themeColor="text1"/>
          <w:szCs w:val="24"/>
        </w:rPr>
        <w:t>προς τον Υπουργό</w:t>
      </w:r>
      <w:r>
        <w:rPr>
          <w:rFonts w:eastAsia="Times New Roman" w:cs="Times New Roman"/>
          <w:bCs/>
          <w:color w:val="000000" w:themeColor="text1"/>
          <w:szCs w:val="24"/>
        </w:rPr>
        <w:t xml:space="preserve"> Ψηφιακής Πολιτικής, Τηλεπικοινωνιών και Ενημέρωσης, </w:t>
      </w:r>
      <w:r>
        <w:rPr>
          <w:rFonts w:eastAsia="Times New Roman" w:cs="Times New Roman"/>
          <w:color w:val="000000" w:themeColor="text1"/>
          <w:szCs w:val="24"/>
        </w:rPr>
        <w:t>σχετικά με τη δράση για την επιχορήγηση για δορυφορικό δέκτη των λευκών περιοχών που δ</w:t>
      </w:r>
      <w:r>
        <w:rPr>
          <w:rFonts w:eastAsia="Times New Roman" w:cs="Times New Roman"/>
          <w:color w:val="000000" w:themeColor="text1"/>
          <w:szCs w:val="24"/>
        </w:rPr>
        <w:t>εν καλύπτονται από το επίγειο ψηφιακό σήμα.</w:t>
      </w:r>
    </w:p>
    <w:p w14:paraId="169A7F47"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Κυρία Ασημακοπούλου, έχετε τον λόγο με σχετική άνεση χρόνου.</w:t>
      </w:r>
    </w:p>
    <w:p w14:paraId="169A7F48" w14:textId="77777777" w:rsidR="0005450F" w:rsidRDefault="00D93A34">
      <w:pPr>
        <w:spacing w:after="0" w:line="600" w:lineRule="auto"/>
        <w:ind w:firstLine="720"/>
        <w:jc w:val="both"/>
        <w:rPr>
          <w:rFonts w:eastAsia="Times New Roman" w:cs="Times New Roman"/>
          <w:bCs/>
          <w:color w:val="000000" w:themeColor="text1"/>
          <w:szCs w:val="24"/>
        </w:rPr>
      </w:pPr>
      <w:r>
        <w:rPr>
          <w:rFonts w:eastAsia="Times New Roman" w:cs="Times New Roman"/>
          <w:b/>
          <w:bCs/>
          <w:color w:val="000000" w:themeColor="text1"/>
          <w:szCs w:val="24"/>
        </w:rPr>
        <w:t xml:space="preserve">ΑΝΝΑ – ΜΙΣΕΛ ΑΣΗΜΑΚΟΠΟΥΛΟΥ: </w:t>
      </w:r>
      <w:r>
        <w:rPr>
          <w:rFonts w:eastAsia="Times New Roman" w:cs="Times New Roman"/>
          <w:bCs/>
          <w:color w:val="000000" w:themeColor="text1"/>
          <w:szCs w:val="24"/>
        </w:rPr>
        <w:t>Ευχαριστώ πολύ, κύριε Πρόεδρε.</w:t>
      </w:r>
    </w:p>
    <w:p w14:paraId="169A7F49" w14:textId="77777777" w:rsidR="0005450F" w:rsidRDefault="00D93A34">
      <w:pPr>
        <w:spacing w:after="0" w:line="600" w:lineRule="auto"/>
        <w:ind w:firstLine="720"/>
        <w:jc w:val="both"/>
        <w:rPr>
          <w:rFonts w:eastAsia="Times New Roman" w:cs="Times New Roman"/>
          <w:bCs/>
          <w:color w:val="000000" w:themeColor="text1"/>
          <w:szCs w:val="24"/>
        </w:rPr>
      </w:pPr>
      <w:r>
        <w:rPr>
          <w:rFonts w:eastAsia="Times New Roman" w:cs="Times New Roman"/>
          <w:bCs/>
          <w:color w:val="000000" w:themeColor="text1"/>
          <w:szCs w:val="24"/>
        </w:rPr>
        <w:lastRenderedPageBreak/>
        <w:t xml:space="preserve">Κύριε Υπουργέ, καλημέρα σας. Κατ’ αρχάς να σας διαβεβαιώσω ότι τώρα στις γιορτές, εάν δείτε </w:t>
      </w:r>
      <w:r>
        <w:rPr>
          <w:rFonts w:eastAsia="Times New Roman" w:cs="Times New Roman"/>
          <w:bCs/>
          <w:color w:val="000000" w:themeColor="text1"/>
          <w:szCs w:val="24"/>
        </w:rPr>
        <w:t xml:space="preserve">τον φίλο σας, κουμπάρο σας –δεν ξέρω τι τον έχετε- κ. </w:t>
      </w:r>
      <w:proofErr w:type="spellStart"/>
      <w:r>
        <w:rPr>
          <w:rFonts w:eastAsia="Times New Roman" w:cs="Times New Roman"/>
          <w:bCs/>
          <w:color w:val="000000" w:themeColor="text1"/>
          <w:szCs w:val="24"/>
        </w:rPr>
        <w:t>Βαξεβάνη</w:t>
      </w:r>
      <w:proofErr w:type="spellEnd"/>
      <w:r>
        <w:rPr>
          <w:rFonts w:eastAsia="Times New Roman" w:cs="Times New Roman"/>
          <w:bCs/>
          <w:color w:val="000000" w:themeColor="text1"/>
          <w:szCs w:val="24"/>
        </w:rPr>
        <w:t xml:space="preserve">, να του πείτε, σας παρακαλώ, πως ό,τι και να γράφει για μένα, εγώ δεν θα σταματήσω να σας κάνω κοινοβουλευτικό έλεγχο. </w:t>
      </w:r>
    </w:p>
    <w:p w14:paraId="169A7F4A" w14:textId="77777777" w:rsidR="0005450F" w:rsidRDefault="00D93A34">
      <w:pPr>
        <w:spacing w:after="0" w:line="600" w:lineRule="auto"/>
        <w:ind w:firstLine="720"/>
        <w:jc w:val="both"/>
        <w:rPr>
          <w:rFonts w:eastAsia="Times New Roman" w:cs="Times New Roman"/>
          <w:bCs/>
          <w:color w:val="000000" w:themeColor="text1"/>
          <w:szCs w:val="24"/>
        </w:rPr>
      </w:pPr>
      <w:r>
        <w:rPr>
          <w:rFonts w:eastAsia="Times New Roman" w:cs="Times New Roman"/>
          <w:bCs/>
          <w:color w:val="000000" w:themeColor="text1"/>
          <w:szCs w:val="24"/>
        </w:rPr>
        <w:t>Αυτή η ερώτηση που συζητάμε σήμερα, κύριε Υπουργέ, έχει κατατεθεί από τον</w:t>
      </w:r>
      <w:r>
        <w:rPr>
          <w:rFonts w:eastAsia="Times New Roman" w:cs="Times New Roman"/>
          <w:bCs/>
          <w:color w:val="000000" w:themeColor="text1"/>
          <w:szCs w:val="24"/>
        </w:rPr>
        <w:t xml:space="preserve"> Σεπτέμβριο. Βασίζεται σε ένα δημοσίευμα του Τύπου, το οποίο πραγματεύεται τον τρόπο με τον οποίο αποφασίσατε μετά τη μετάβαση από την αναλογική στην επίγεια ψηφιακή τηλεόραση να καλύψετε τις περιοχές που δεν καλύπτονται.</w:t>
      </w:r>
    </w:p>
    <w:p w14:paraId="169A7F4B" w14:textId="77777777" w:rsidR="0005450F" w:rsidRDefault="00D93A34">
      <w:pPr>
        <w:spacing w:after="0" w:line="600" w:lineRule="auto"/>
        <w:ind w:firstLine="720"/>
        <w:jc w:val="both"/>
        <w:rPr>
          <w:rFonts w:eastAsia="Times New Roman" w:cs="Times New Roman"/>
          <w:bCs/>
          <w:color w:val="000000" w:themeColor="text1"/>
          <w:szCs w:val="24"/>
        </w:rPr>
      </w:pPr>
      <w:r>
        <w:rPr>
          <w:rFonts w:eastAsia="Times New Roman" w:cs="Times New Roman"/>
          <w:bCs/>
          <w:color w:val="000000" w:themeColor="text1"/>
          <w:szCs w:val="24"/>
        </w:rPr>
        <w:t>Όπως ξέρετε, έχουμε το 96,2% ποσοσ</w:t>
      </w:r>
      <w:r>
        <w:rPr>
          <w:rFonts w:eastAsia="Times New Roman" w:cs="Times New Roman"/>
          <w:bCs/>
          <w:color w:val="000000" w:themeColor="text1"/>
          <w:szCs w:val="24"/>
        </w:rPr>
        <w:t xml:space="preserve">τό κάλυψης, ένα από τα υψηλότερα της Ευρώπης, αλλά και εμείς είχαμε προγραμματίσει μέσω του προγράμματος «Ψηφιακή Σύγκλιση» να καλύψουμε τις </w:t>
      </w:r>
      <w:r>
        <w:rPr>
          <w:rFonts w:eastAsia="Times New Roman" w:cs="Times New Roman"/>
          <w:bCs/>
          <w:color w:val="000000" w:themeColor="text1"/>
          <w:szCs w:val="24"/>
        </w:rPr>
        <w:lastRenderedPageBreak/>
        <w:t>απομακρυσμένες περιοχές. Εσείς έχετε επιλέξει να το κάνετε αυτό –σας έχω ασκήσει και κριτική στο παρελθόν- με μια Κ</w:t>
      </w:r>
      <w:r>
        <w:rPr>
          <w:rFonts w:eastAsia="Times New Roman" w:cs="Times New Roman"/>
          <w:bCs/>
          <w:color w:val="000000" w:themeColor="text1"/>
          <w:szCs w:val="24"/>
        </w:rPr>
        <w:t xml:space="preserve">ΥΑ, χρησιμοποιώντας το αποθεματικό της ΕΕΤΤ. Το έργο που έχετε εξαγγείλει έχει μικρότερο ποσοστό κάλυψης της επικράτειας και πολύ μεγαλύτερο κόστος. </w:t>
      </w:r>
    </w:p>
    <w:p w14:paraId="169A7F4C" w14:textId="77777777" w:rsidR="0005450F" w:rsidRDefault="00D93A34">
      <w:pPr>
        <w:spacing w:after="0" w:line="600" w:lineRule="auto"/>
        <w:ind w:firstLine="720"/>
        <w:jc w:val="both"/>
        <w:rPr>
          <w:rFonts w:eastAsia="Times New Roman" w:cs="Times New Roman"/>
          <w:bCs/>
          <w:color w:val="000000" w:themeColor="text1"/>
          <w:szCs w:val="24"/>
        </w:rPr>
      </w:pPr>
      <w:r>
        <w:rPr>
          <w:rFonts w:eastAsia="Times New Roman" w:cs="Times New Roman"/>
          <w:bCs/>
          <w:color w:val="000000" w:themeColor="text1"/>
          <w:szCs w:val="24"/>
        </w:rPr>
        <w:t>Έχετε πει ότι θα παράσχετε ένα κουπόνι 100 με 120 ευρώ ανά νοικοκυριό, για να αποκτήσει ο καθένας τον δορυ</w:t>
      </w:r>
      <w:r>
        <w:rPr>
          <w:rFonts w:eastAsia="Times New Roman" w:cs="Times New Roman"/>
          <w:bCs/>
          <w:color w:val="000000" w:themeColor="text1"/>
          <w:szCs w:val="24"/>
        </w:rPr>
        <w:t>φορικό του δέκτη. Ακούγεται -και σύμφωνα με αυτό το δημοσίευμα- ότι, πρώτον, δίνετε κουπόνι σε περισσότερους ανθρώπους από αυτούς που το δικαιούνται και, δεύτερον, ότι τους υποχρεώνετε να περάσουν μέσα από ένα συγκεκριμένο δίκτυο, του ΟΤΕ ή της «</w:t>
      </w:r>
      <w:r>
        <w:rPr>
          <w:rFonts w:eastAsia="Times New Roman" w:cs="Times New Roman"/>
          <w:bCs/>
          <w:color w:val="000000" w:themeColor="text1"/>
          <w:szCs w:val="24"/>
          <w:lang w:val="en-US"/>
        </w:rPr>
        <w:t>FORTHNET</w:t>
      </w:r>
      <w:r>
        <w:rPr>
          <w:rFonts w:eastAsia="Times New Roman" w:cs="Times New Roman"/>
          <w:bCs/>
          <w:color w:val="000000" w:themeColor="text1"/>
          <w:szCs w:val="24"/>
        </w:rPr>
        <w:t>»,</w:t>
      </w:r>
      <w:r>
        <w:rPr>
          <w:rFonts w:eastAsia="Times New Roman" w:cs="Times New Roman"/>
          <w:bCs/>
          <w:color w:val="000000" w:themeColor="text1"/>
          <w:szCs w:val="24"/>
        </w:rPr>
        <w:t xml:space="preserve"> πρωτίστως της «NOVA». Αυτό αφορά την πρώτη φάση και τα δεκαπέντε χιλιάδες νοικοκυριά ύψους 2 εκατομμυρίων ευρώ. Σύμφωνα με </w:t>
      </w:r>
      <w:r>
        <w:rPr>
          <w:rFonts w:eastAsia="Times New Roman" w:cs="Times New Roman"/>
          <w:bCs/>
          <w:color w:val="000000" w:themeColor="text1"/>
          <w:szCs w:val="24"/>
        </w:rPr>
        <w:lastRenderedPageBreak/>
        <w:t xml:space="preserve">τους υπολογισμούς μου αλλά και αυτά που λέει το δημοσίευμα, αυτό είναι μια σπατάλη γύρω στις 400.000 με 800.000 ευρώ. </w:t>
      </w:r>
    </w:p>
    <w:p w14:paraId="169A7F4D"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Cs/>
          <w:color w:val="000000" w:themeColor="text1"/>
          <w:szCs w:val="24"/>
        </w:rPr>
        <w:t xml:space="preserve">Η δεύτερη φάση είναι η μεγάλη φάση, δηλαδή είναι 15 εκατομμύρια ευρώ. Αν συνεχίσουμε με αυτό το ποσοστό σπατάλης, θα υπάρχουν πολύ μεγάλες αποκλίσεις. Γι’ αυτό θα ήθελα να με βοηθήσετε να καταλάβω, πρώτον, βάσει ποιων μετρήσεων γίνεται αυτό. </w:t>
      </w:r>
    </w:p>
    <w:p w14:paraId="169A7F4E"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Τρίτον, γιατί</w:t>
      </w:r>
      <w:r>
        <w:rPr>
          <w:rFonts w:eastAsia="Times New Roman"/>
          <w:color w:val="000000" w:themeColor="text1"/>
          <w:szCs w:val="24"/>
        </w:rPr>
        <w:t xml:space="preserve"> χρησιμοποιείτε μια εξωτερική εταιρεία, στην οποία πληρώνετε 8.000 ευρώ για να ελέγξει το έργο, ενώ θα μπορούσε να το κάνει η ΕΕΤΤ;</w:t>
      </w:r>
    </w:p>
    <w:p w14:paraId="169A7F4F"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Ας αρχίσουμε με αυτά και έχει ο θεός!</w:t>
      </w:r>
    </w:p>
    <w:p w14:paraId="169A7F50" w14:textId="77777777" w:rsidR="0005450F" w:rsidRDefault="00D93A34">
      <w:pPr>
        <w:spacing w:after="0" w:line="600" w:lineRule="auto"/>
        <w:ind w:firstLine="720"/>
        <w:jc w:val="both"/>
        <w:rPr>
          <w:rFonts w:eastAsia="Times New Roman"/>
          <w:color w:val="000000" w:themeColor="text1"/>
          <w:szCs w:val="24"/>
        </w:rPr>
      </w:pPr>
      <w:r>
        <w:rPr>
          <w:rFonts w:eastAsia="Times New Roman"/>
          <w:b/>
          <w:bCs/>
          <w:color w:val="000000" w:themeColor="text1"/>
          <w:szCs w:val="24"/>
        </w:rPr>
        <w:t xml:space="preserve">ΠΡΟΕΔΡΕΥΩΝ (Νικήτας Κακλαμάνης): </w:t>
      </w:r>
      <w:r>
        <w:rPr>
          <w:rFonts w:eastAsia="Times New Roman"/>
          <w:bCs/>
          <w:color w:val="000000" w:themeColor="text1"/>
          <w:szCs w:val="24"/>
        </w:rPr>
        <w:t>Ορίστε, κύριε Υπουργέ, έχετε τον λόγο.</w:t>
      </w:r>
    </w:p>
    <w:p w14:paraId="169A7F51"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lastRenderedPageBreak/>
        <w:t>ΝΙΚΟΛΑΟΣ ΠΑΠΠΑ</w:t>
      </w:r>
      <w:r>
        <w:rPr>
          <w:rFonts w:eastAsia="Times New Roman"/>
          <w:b/>
          <w:color w:val="000000" w:themeColor="text1"/>
          <w:szCs w:val="24"/>
        </w:rPr>
        <w:t xml:space="preserve">Σ (Υπουργός Ψηφιακής Πολιτικής, Τηλεπικοινωνιών και Ενημέρωσης): </w:t>
      </w:r>
      <w:r>
        <w:rPr>
          <w:rFonts w:eastAsia="Times New Roman"/>
          <w:color w:val="000000" w:themeColor="text1"/>
          <w:szCs w:val="24"/>
        </w:rPr>
        <w:t>Ευχαριστώ, κύριε Πρόεδρε.</w:t>
      </w:r>
    </w:p>
    <w:p w14:paraId="169A7F52"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Ξεκινώντας θα ήθελα να κάνω ένα σχόλιο και να καταδικάσω απόλυτα την επίθεση και την έκρηξη της βόμβας, η οποία έγινε στο Εφετείο. Νομίζω ότι η δημοκρατία μας δεν έχ</w:t>
      </w:r>
      <w:r>
        <w:rPr>
          <w:rFonts w:eastAsia="Times New Roman"/>
          <w:color w:val="000000" w:themeColor="text1"/>
          <w:szCs w:val="24"/>
        </w:rPr>
        <w:t>ει ανάγκη ούτε από αυτόκλητους δικαστές, ούτε από πράξεις οι οποίες μπορούν δυνητικά να βάλουν σε κίνδυνο την ασφάλεια των πολιτών ή των εργαζομένων σε κάποιον δημόσιο φορέα.</w:t>
      </w:r>
    </w:p>
    <w:p w14:paraId="169A7F53" w14:textId="77777777" w:rsidR="0005450F" w:rsidRDefault="00D93A34">
      <w:pPr>
        <w:spacing w:after="0" w:line="600" w:lineRule="auto"/>
        <w:ind w:firstLine="720"/>
        <w:jc w:val="both"/>
        <w:rPr>
          <w:rFonts w:eastAsia="Times New Roman"/>
          <w:bCs/>
          <w:color w:val="000000" w:themeColor="text1"/>
          <w:szCs w:val="24"/>
        </w:rPr>
      </w:pPr>
      <w:r>
        <w:rPr>
          <w:rFonts w:eastAsia="Times New Roman"/>
          <w:b/>
          <w:bCs/>
          <w:color w:val="000000" w:themeColor="text1"/>
          <w:szCs w:val="24"/>
        </w:rPr>
        <w:t xml:space="preserve">ΠΡΟΕΔΡΕΥΩΝ (Νικήτας Κακλαμάνης): </w:t>
      </w:r>
      <w:r>
        <w:rPr>
          <w:rFonts w:eastAsia="Times New Roman"/>
          <w:bCs/>
          <w:color w:val="000000" w:themeColor="text1"/>
          <w:szCs w:val="24"/>
        </w:rPr>
        <w:t>Και εκ μέρους του Προεδρείου, άρα εκ του συνόλου</w:t>
      </w:r>
      <w:r>
        <w:rPr>
          <w:rFonts w:eastAsia="Times New Roman"/>
          <w:bCs/>
          <w:color w:val="000000" w:themeColor="text1"/>
          <w:szCs w:val="24"/>
        </w:rPr>
        <w:t xml:space="preserve"> της Βουλής, προσυπογράφω το σχόλιο.</w:t>
      </w:r>
    </w:p>
    <w:p w14:paraId="169A7F54"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ΠΑΠΠΑΣ (Υπουργός Ψηφιακής Πολιτικής, Τηλεπικοινωνιών και Ενημέρωσης): </w:t>
      </w:r>
      <w:r>
        <w:rPr>
          <w:rFonts w:eastAsia="Times New Roman"/>
          <w:color w:val="000000" w:themeColor="text1"/>
          <w:szCs w:val="24"/>
        </w:rPr>
        <w:t>Απολύτως, κύριε Πρόεδρε.</w:t>
      </w:r>
    </w:p>
    <w:p w14:paraId="169A7F55"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Θέλω να μπούμε τώρα στην ουσία της ερώτησης. </w:t>
      </w:r>
    </w:p>
    <w:p w14:paraId="169A7F56"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Το καθαρό κόστος υλοποίησης είναι, γύρω, στο 1,5 εκατομμύριο. Δεν έχο</w:t>
      </w:r>
      <w:r>
        <w:rPr>
          <w:rFonts w:eastAsia="Times New Roman"/>
          <w:color w:val="000000" w:themeColor="text1"/>
          <w:szCs w:val="24"/>
        </w:rPr>
        <w:t>υμε καμμία απολύτως υπέρβαση του κόστους. Αυτή τη στιγμή έχουν εγκριθεί γύρω στις οκτώ χιλιάδες αιτήσεις, οι οποίες εγκρίνονται από τις 24</w:t>
      </w:r>
      <w:r>
        <w:rPr>
          <w:rFonts w:eastAsia="Times New Roman"/>
          <w:color w:val="000000" w:themeColor="text1"/>
          <w:szCs w:val="24"/>
          <w:vertAlign w:val="superscript"/>
        </w:rPr>
        <w:t xml:space="preserve"> </w:t>
      </w:r>
      <w:r>
        <w:rPr>
          <w:rFonts w:eastAsia="Times New Roman"/>
          <w:color w:val="000000" w:themeColor="text1"/>
          <w:szCs w:val="24"/>
        </w:rPr>
        <w:t xml:space="preserve">του Απρίλη. </w:t>
      </w:r>
    </w:p>
    <w:p w14:paraId="169A7F57"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Πώς επιλέχθηκαν οι περιοχές; Οι περιοχές επιλέχθηκαν, επειδή βασιστήκαμε στα πορίσματα της Εθνικής Επιτρ</w:t>
      </w:r>
      <w:r>
        <w:rPr>
          <w:rFonts w:eastAsia="Times New Roman"/>
          <w:color w:val="000000" w:themeColor="text1"/>
          <w:szCs w:val="24"/>
        </w:rPr>
        <w:t>οπής Τηλεπικοινωνιών, τα οποία κοινοποιήθηκαν στη Γενική Γραμματεία Τηλεπικοινωνιών του Υπουργείου, δηλαδή η ανεξάρτητη αρχή έκανε τις μετρήσεις και μας είπε ποιες περιοχές δεν καλύπτονται.</w:t>
      </w:r>
    </w:p>
    <w:p w14:paraId="169A7F58"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Πολύ φοβάμαι ότι έχετε μια διατύπωση στην ερώτησή σας, η οποία δεν</w:t>
      </w:r>
      <w:r>
        <w:rPr>
          <w:rFonts w:eastAsia="Times New Roman"/>
          <w:color w:val="000000" w:themeColor="text1"/>
          <w:szCs w:val="24"/>
        </w:rPr>
        <w:t xml:space="preserve"> αντιλαμβάνεται ή μάλλον αποκρύπτει ένα θεμελιακό ζή</w:t>
      </w:r>
      <w:r>
        <w:rPr>
          <w:rFonts w:eastAsia="Times New Roman"/>
          <w:color w:val="000000" w:themeColor="text1"/>
          <w:szCs w:val="24"/>
        </w:rPr>
        <w:lastRenderedPageBreak/>
        <w:t>τημα σύγκρουσης συμφερόντων. Μας λέτε ότι η «</w:t>
      </w:r>
      <w:r>
        <w:rPr>
          <w:rFonts w:eastAsia="Times New Roman"/>
          <w:color w:val="000000" w:themeColor="text1"/>
          <w:szCs w:val="24"/>
          <w:lang w:val="en-US"/>
        </w:rPr>
        <w:t>DIGEA</w:t>
      </w:r>
      <w:r>
        <w:rPr>
          <w:rFonts w:eastAsia="Times New Roman"/>
          <w:color w:val="000000" w:themeColor="text1"/>
          <w:szCs w:val="24"/>
        </w:rPr>
        <w:t>» ισχυρίζεται ότι καλύπτονται αυτές οι περιοχές και κακώς εμείς δίνουμε τη δυνατότητα στους πολίτες να έχουν κάλυψη μέσω δορυφορικού σήματος. Η «</w:t>
      </w:r>
      <w:r>
        <w:rPr>
          <w:rFonts w:eastAsia="Times New Roman"/>
          <w:color w:val="000000" w:themeColor="text1"/>
          <w:szCs w:val="24"/>
          <w:lang w:val="en-US"/>
        </w:rPr>
        <w:t>DIGEA</w:t>
      </w:r>
      <w:r>
        <w:rPr>
          <w:rFonts w:eastAsia="Times New Roman"/>
          <w:color w:val="000000" w:themeColor="text1"/>
          <w:szCs w:val="24"/>
        </w:rPr>
        <w:t>» έχ</w:t>
      </w:r>
      <w:r>
        <w:rPr>
          <w:rFonts w:eastAsia="Times New Roman"/>
          <w:color w:val="000000" w:themeColor="text1"/>
          <w:szCs w:val="24"/>
        </w:rPr>
        <w:t xml:space="preserve">ει κάθε συμφέρον να ισχυρίζεται ότι αυτές οι περιοχές καλύπτονται. Όταν εμείς, όμως, περιοδεύουμε και συναντάμε τους ανθρώπους, μας λένε ότι απλώς δεν μπορούν να δουν τηλεόραση. </w:t>
      </w:r>
    </w:p>
    <w:p w14:paraId="169A7F59"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Κάθισα και ζήτησα από τους συνεργάτες μου και μου συνέλεξαν τις ερωτήσεις, τι</w:t>
      </w:r>
      <w:r>
        <w:rPr>
          <w:rFonts w:eastAsia="Times New Roman"/>
          <w:color w:val="000000" w:themeColor="text1"/>
          <w:szCs w:val="24"/>
        </w:rPr>
        <w:t>ς οποίες έχω δεχτεί μόνο εγώ, μετά την ανάληψη του Υπουργείου Ψηφιακής Πολιτικής γι’ αυτά τα θέματα. Μαζεύτηκαν, λοιπόν, οι ερωτήσεις, στις οποίες καταγράφονται τα παράπονα διά των Βουλευτών από τους κατοίκους που δεν μπορούν να δουν τηλεόραση σήμερα. Είνα</w:t>
      </w:r>
      <w:r>
        <w:rPr>
          <w:rFonts w:eastAsia="Times New Roman"/>
          <w:color w:val="000000" w:themeColor="text1"/>
          <w:szCs w:val="24"/>
        </w:rPr>
        <w:t xml:space="preserve">ι σαράντα ερωτήσεις, δώδεκα εξ </w:t>
      </w:r>
      <w:r>
        <w:rPr>
          <w:rFonts w:eastAsia="Times New Roman"/>
          <w:color w:val="000000" w:themeColor="text1"/>
          <w:szCs w:val="24"/>
        </w:rPr>
        <w:lastRenderedPageBreak/>
        <w:t xml:space="preserve">αυτών του ΣΥΡΙΖΑ, εννέα της Νέας Δημοκρατίας. Υπάρχει ένα πραγματικό πρόβλημα. </w:t>
      </w:r>
    </w:p>
    <w:p w14:paraId="169A7F5A" w14:textId="77777777" w:rsidR="0005450F" w:rsidRDefault="00D93A34">
      <w:pPr>
        <w:spacing w:after="0" w:line="600" w:lineRule="auto"/>
        <w:ind w:firstLine="720"/>
        <w:jc w:val="both"/>
        <w:rPr>
          <w:rFonts w:eastAsia="Times New Roman"/>
          <w:b/>
          <w:color w:val="000000" w:themeColor="text1"/>
          <w:szCs w:val="24"/>
        </w:rPr>
      </w:pPr>
      <w:r>
        <w:rPr>
          <w:rFonts w:eastAsia="Times New Roman"/>
          <w:b/>
          <w:color w:val="000000" w:themeColor="text1"/>
          <w:szCs w:val="24"/>
        </w:rPr>
        <w:t xml:space="preserve">ΓΕΩΡΓΙΟΣ ΑΜΥΡΑΣ: </w:t>
      </w:r>
      <w:r>
        <w:rPr>
          <w:rFonts w:eastAsia="Times New Roman"/>
          <w:color w:val="000000" w:themeColor="text1"/>
          <w:szCs w:val="24"/>
        </w:rPr>
        <w:t>Και μια δική μας.</w:t>
      </w:r>
    </w:p>
    <w:p w14:paraId="169A7F5B"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ΝΙΚΟΛΑΟΣ ΠΑΠΠΑΣ (Υπουργός Ψηφιακής Πολιτικής, Τηλεπικοινωνιών και Ενημέρωσης):</w:t>
      </w:r>
      <w:r>
        <w:rPr>
          <w:rFonts w:eastAsia="Times New Roman"/>
          <w:color w:val="000000" w:themeColor="text1"/>
          <w:szCs w:val="24"/>
        </w:rPr>
        <w:t xml:space="preserve"> Θα σας πω. Είναι παραπάνω από μία δική σας. Νομίζω ότι είναι δύο. Όλες οι πτέρυγες έχουν κάνει.</w:t>
      </w:r>
    </w:p>
    <w:p w14:paraId="169A7F5C"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Άρα εδώ έχουμε ένα πραγματικό πρόβλημα. Και το πραγματικό πρόβλημα είναι -και θα έλεγα να αφήσουμε λίγο την πληθυσμιακή κάλυψη ως μέτρο επιτυχίας- ότι υπάρχουν</w:t>
      </w:r>
      <w:r>
        <w:rPr>
          <w:rFonts w:eastAsia="Times New Roman"/>
          <w:color w:val="000000" w:themeColor="text1"/>
          <w:szCs w:val="24"/>
        </w:rPr>
        <w:t xml:space="preserve"> τετρακόσιες χιλιάδες άνθρωποι οι οποίοι δεν βλέπουν τηλεόραση. Αυτό δεν είναι δευτερεύον. Δεν μπορεί να λέμε γενικώς τα καταφέραμε. </w:t>
      </w:r>
    </w:p>
    <w:p w14:paraId="169A7F5D"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Είναι ένα πρόβλημα, το οποίο είναι πρόβλημα ακραίο, διότι αυτή τη στιγμή η πολιτεία δίνει μια μάχη να πάνε οι νέες τεχνολο</w:t>
      </w:r>
      <w:r>
        <w:rPr>
          <w:rFonts w:eastAsia="Times New Roman"/>
          <w:color w:val="000000" w:themeColor="text1"/>
          <w:szCs w:val="24"/>
        </w:rPr>
        <w:t xml:space="preserve">γίες, οι τεχνολογίες του μέλλοντος σε όλη την Ελλάδα, σε όλους τους Έλληνες πολίτες. </w:t>
      </w:r>
    </w:p>
    <w:p w14:paraId="169A7F5E"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Υπουργού)</w:t>
      </w:r>
    </w:p>
    <w:p w14:paraId="169A7F5F"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Κύριε Πρόεδρε, θα ήθελα για λίγο την ανοχή σας. </w:t>
      </w:r>
    </w:p>
    <w:p w14:paraId="169A7F60"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Αντιλαμβανόμαστε ότι πρέπει να </w:t>
      </w:r>
      <w:r>
        <w:rPr>
          <w:rFonts w:eastAsia="Times New Roman"/>
          <w:color w:val="000000" w:themeColor="text1"/>
          <w:szCs w:val="24"/>
        </w:rPr>
        <w:t>δώσουμε και μια μάχη οπισθοφυλακών, μια μάχη για να καλύψουμε τα νώτα μας, δηλαδή μια μάχη για να διασφαλίσουμε ότι όλοι οι πολίτες έχουν πρόσβαση στις ώριμες τεχνολογίες, την απλή δηλαδή πρόσβαση στο τηλεοπτικό σήμα και στο ελληνικό τηλεοπτικό προϊόν.</w:t>
      </w:r>
    </w:p>
    <w:p w14:paraId="169A7F61" w14:textId="77777777" w:rsidR="0005450F" w:rsidRDefault="00D93A34">
      <w:pPr>
        <w:spacing w:after="0" w:line="600" w:lineRule="auto"/>
        <w:ind w:firstLine="720"/>
        <w:jc w:val="both"/>
        <w:rPr>
          <w:rFonts w:eastAsia="Times New Roman"/>
          <w:b/>
          <w:color w:val="000000" w:themeColor="text1"/>
          <w:szCs w:val="24"/>
        </w:rPr>
      </w:pPr>
      <w:r>
        <w:rPr>
          <w:rFonts w:eastAsia="Times New Roman" w:cs="Times New Roman"/>
          <w:color w:val="000000" w:themeColor="text1"/>
          <w:szCs w:val="24"/>
        </w:rPr>
        <w:lastRenderedPageBreak/>
        <w:t>Μετ</w:t>
      </w:r>
      <w:r>
        <w:rPr>
          <w:rFonts w:eastAsia="Times New Roman" w:cs="Times New Roman"/>
          <w:color w:val="000000" w:themeColor="text1"/>
          <w:szCs w:val="24"/>
        </w:rPr>
        <w:t xml:space="preserve">ρήσαμε, λοιπόν, με βάση την ΕΕΤΤ. Είπατε ότι υπάρχει προτίμηση σε </w:t>
      </w:r>
      <w:proofErr w:type="spellStart"/>
      <w:r>
        <w:rPr>
          <w:rFonts w:eastAsia="Times New Roman" w:cs="Times New Roman"/>
          <w:color w:val="000000" w:themeColor="text1"/>
          <w:szCs w:val="24"/>
        </w:rPr>
        <w:t>παρόχους</w:t>
      </w:r>
      <w:proofErr w:type="spellEnd"/>
      <w:r>
        <w:rPr>
          <w:rFonts w:eastAsia="Times New Roman" w:cs="Times New Roman"/>
          <w:color w:val="000000" w:themeColor="text1"/>
          <w:szCs w:val="24"/>
        </w:rPr>
        <w:t>. Καμμία απολύτως! Αυτά ενδεχομένως να γίνονταν άλλες εποχές.</w:t>
      </w:r>
    </w:p>
    <w:p w14:paraId="169A7F62"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Επιτρέψτε μου για άλλη μια φορά να καταθέσω στα Πρακτικά τη σχετική κοινή υπουργική απόφαση, η οποία ακριβώς λέει ότι οι</w:t>
      </w:r>
      <w:r>
        <w:rPr>
          <w:rFonts w:eastAsia="Times New Roman"/>
          <w:color w:val="000000" w:themeColor="text1"/>
          <w:szCs w:val="24"/>
        </w:rPr>
        <w:t xml:space="preserve"> </w:t>
      </w:r>
      <w:proofErr w:type="spellStart"/>
      <w:r>
        <w:rPr>
          <w:rFonts w:eastAsia="Times New Roman"/>
          <w:color w:val="000000" w:themeColor="text1"/>
          <w:szCs w:val="24"/>
        </w:rPr>
        <w:t>πάροχοι</w:t>
      </w:r>
      <w:proofErr w:type="spellEnd"/>
      <w:r>
        <w:rPr>
          <w:rFonts w:eastAsia="Times New Roman"/>
          <w:color w:val="000000" w:themeColor="text1"/>
          <w:szCs w:val="24"/>
        </w:rPr>
        <w:t xml:space="preserve"> του δορυφορικού σήματος μπορούν να είναι δικαιούχοι του έργου. Είναι στην απόλυτη ελευθερία του δικαιούχου καταναλωτή, δηλαδή, του ανθρώπου ο οποίος θα πάρει το κουπόνι του και θα πάει στον </w:t>
      </w:r>
      <w:proofErr w:type="spellStart"/>
      <w:r>
        <w:rPr>
          <w:rFonts w:eastAsia="Times New Roman"/>
          <w:color w:val="000000" w:themeColor="text1"/>
          <w:szCs w:val="24"/>
        </w:rPr>
        <w:t>πάροχο</w:t>
      </w:r>
      <w:proofErr w:type="spellEnd"/>
      <w:r>
        <w:rPr>
          <w:rFonts w:eastAsia="Times New Roman"/>
          <w:color w:val="000000" w:themeColor="text1"/>
          <w:szCs w:val="24"/>
        </w:rPr>
        <w:t xml:space="preserve"> της επιλογής του.</w:t>
      </w:r>
    </w:p>
    <w:p w14:paraId="169A7F63"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(Στο σημείο αυτό ο </w:t>
      </w:r>
      <w:r>
        <w:rPr>
          <w:rFonts w:eastAsia="Times New Roman"/>
          <w:color w:val="000000" w:themeColor="text1"/>
          <w:szCs w:val="24"/>
        </w:rPr>
        <w:t>Υπουργός Ψηφι</w:t>
      </w:r>
      <w:r>
        <w:rPr>
          <w:rFonts w:eastAsia="Times New Roman"/>
          <w:color w:val="000000" w:themeColor="text1"/>
          <w:szCs w:val="24"/>
        </w:rPr>
        <w:t>ακής Πολιτικής, Τηλεπικοινωνιών και Ενημέρωσης</w:t>
      </w:r>
      <w:r>
        <w:rPr>
          <w:rFonts w:eastAsia="Times New Roman" w:cs="Times New Roman"/>
          <w:color w:val="000000" w:themeColor="text1"/>
          <w:szCs w:val="24"/>
        </w:rPr>
        <w:t xml:space="preserve"> κ. </w:t>
      </w:r>
      <w:r>
        <w:rPr>
          <w:rFonts w:eastAsia="Times New Roman"/>
          <w:color w:val="000000" w:themeColor="text1"/>
          <w:szCs w:val="24"/>
        </w:rPr>
        <w:t>Νικόλαος Παππάς</w:t>
      </w:r>
      <w:r>
        <w:rPr>
          <w:rFonts w:eastAsia="Times New Roman"/>
          <w:b/>
          <w:color w:val="000000" w:themeColor="text1"/>
          <w:szCs w:val="24"/>
        </w:rPr>
        <w:t xml:space="preserve"> </w:t>
      </w:r>
      <w:r>
        <w:rPr>
          <w:rFonts w:eastAsia="Times New Roman" w:cs="Times New Roman"/>
          <w:color w:val="000000" w:themeColor="text1"/>
          <w:szCs w:val="24"/>
        </w:rPr>
        <w:t>καταθέτει για τα Πρα</w:t>
      </w:r>
      <w:r>
        <w:rPr>
          <w:rFonts w:eastAsia="Times New Roman" w:cs="Times New Roman"/>
          <w:color w:val="000000" w:themeColor="text1"/>
          <w:szCs w:val="24"/>
        </w:rPr>
        <w:lastRenderedPageBreak/>
        <w:t>κτικά την προαναφερθείσα κοινή υπουργική απόφαση, η οποία βρίσκεται στο αρχείο του Τμήματος Γραμματείας της Διεύθυνσης Στενογραφίας και Πρακτικών της Βουλής)</w:t>
      </w:r>
    </w:p>
    <w:p w14:paraId="169A7F64"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Προϋπόθεση γ</w:t>
      </w:r>
      <w:r>
        <w:rPr>
          <w:rFonts w:eastAsia="Times New Roman" w:cs="Times New Roman"/>
          <w:color w:val="000000" w:themeColor="text1"/>
          <w:szCs w:val="24"/>
        </w:rPr>
        <w:t>ια να μπορεί μια εταιρεία να συμμετέχει στο πρόγραμμα είναι να μπορεί να εγγυηθεί, βεβαίως, ότι θα του παρέχει σήμα.</w:t>
      </w:r>
    </w:p>
    <w:p w14:paraId="169A7F65"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Δεν μπορεί να πάει ο κ. </w:t>
      </w:r>
      <w:proofErr w:type="spellStart"/>
      <w:r>
        <w:rPr>
          <w:rFonts w:eastAsia="Times New Roman" w:cs="Times New Roman"/>
          <w:color w:val="000000" w:themeColor="text1"/>
          <w:szCs w:val="24"/>
        </w:rPr>
        <w:t>Αμυράς</w:t>
      </w:r>
      <w:proofErr w:type="spellEnd"/>
      <w:r>
        <w:rPr>
          <w:rFonts w:eastAsia="Times New Roman" w:cs="Times New Roman"/>
          <w:color w:val="000000" w:themeColor="text1"/>
          <w:szCs w:val="24"/>
        </w:rPr>
        <w:t xml:space="preserve"> και να πει «φέρτε μου εμένα τα κουπόνια να πάω να πληρωθώ». Δεν έχει εταιρεία, η οποία μπορεί να δίνει δορυφ</w:t>
      </w:r>
      <w:r>
        <w:rPr>
          <w:rFonts w:eastAsia="Times New Roman" w:cs="Times New Roman"/>
          <w:color w:val="000000" w:themeColor="text1"/>
          <w:szCs w:val="24"/>
        </w:rPr>
        <w:t>ορικό σήμα.</w:t>
      </w:r>
    </w:p>
    <w:p w14:paraId="169A7F66" w14:textId="77777777" w:rsidR="0005450F" w:rsidRDefault="00D93A34">
      <w:pPr>
        <w:spacing w:after="0" w:line="600" w:lineRule="auto"/>
        <w:ind w:firstLine="720"/>
        <w:jc w:val="both"/>
        <w:rPr>
          <w:rFonts w:eastAsia="Times New Roman"/>
          <w:b/>
          <w:color w:val="000000" w:themeColor="text1"/>
          <w:szCs w:val="24"/>
        </w:rPr>
      </w:pPr>
      <w:r>
        <w:rPr>
          <w:rFonts w:eastAsia="Times New Roman"/>
          <w:b/>
          <w:color w:val="000000" w:themeColor="text1"/>
          <w:szCs w:val="24"/>
        </w:rPr>
        <w:t xml:space="preserve">ΓΕΩΡΓΙΟΣ ΑΜΥΡΑΣ: </w:t>
      </w:r>
      <w:r>
        <w:rPr>
          <w:rFonts w:eastAsia="Times New Roman"/>
          <w:color w:val="000000" w:themeColor="text1"/>
          <w:szCs w:val="24"/>
        </w:rPr>
        <w:t>Ακόμα!</w:t>
      </w:r>
    </w:p>
    <w:p w14:paraId="169A7F67"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ΠΑΠΠΑΣ (Υπουργός Ψηφιακής Πολιτικής, Τηλεπικοινωνιών και Ενημέρωσης): </w:t>
      </w:r>
      <w:r>
        <w:rPr>
          <w:rFonts w:eastAsia="Times New Roman"/>
          <w:color w:val="000000" w:themeColor="text1"/>
          <w:szCs w:val="24"/>
        </w:rPr>
        <w:t xml:space="preserve">Ναι, δεν ξέρουμε εάν θελήσει και αυτός να γίνει </w:t>
      </w:r>
      <w:proofErr w:type="spellStart"/>
      <w:r>
        <w:rPr>
          <w:rFonts w:eastAsia="Times New Roman"/>
          <w:color w:val="000000" w:themeColor="text1"/>
          <w:szCs w:val="24"/>
        </w:rPr>
        <w:t>καναλάρχης</w:t>
      </w:r>
      <w:proofErr w:type="spellEnd"/>
      <w:r>
        <w:rPr>
          <w:rFonts w:eastAsia="Times New Roman"/>
          <w:color w:val="000000" w:themeColor="text1"/>
          <w:szCs w:val="24"/>
        </w:rPr>
        <w:t>.</w:t>
      </w:r>
    </w:p>
    <w:p w14:paraId="169A7F68"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Συνεπώς νομίζω ότι δεν τίθεται κανένα θέμα. Είναι απολύτως διάφανο το πρόγραμμα. </w:t>
      </w:r>
      <w:r>
        <w:rPr>
          <w:rFonts w:eastAsia="Times New Roman"/>
          <w:color w:val="000000" w:themeColor="text1"/>
          <w:szCs w:val="24"/>
        </w:rPr>
        <w:t xml:space="preserve">Είναι αποτελεσματικό, διότι υπάρχει μεγάλη ανταπόκριση. Πολλές φορές ερωτώμεθα γιατί δεν προχωρήσαμε με το πρόγραμμα το οποίο σχεδιάσατε εσείς. Ωστόσο, θα έχω την ευκαιρία και στη δευτερολογία μου να επανέλθω. </w:t>
      </w:r>
    </w:p>
    <w:p w14:paraId="169A7F69"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Το πρόγραμμα το οποίο σχεδιάσατε εσείς –και λ</w:t>
      </w:r>
      <w:r>
        <w:rPr>
          <w:rFonts w:eastAsia="Times New Roman"/>
          <w:color w:val="000000" w:themeColor="text1"/>
          <w:szCs w:val="24"/>
        </w:rPr>
        <w:t>υπάμαι που πρέπει να το επαναλάβω- ήταν σχεδιασμένο στο πόδι. Κατατέθηκε την τελευταία μέρα της προεκλογικής περιόδου, πριν από τις εκλογές του Γενάρη του 2015, και ήταν βέβαιο ότι θα πέσει εκτός χρονοδιαγραμμάτων.</w:t>
      </w:r>
    </w:p>
    <w:p w14:paraId="169A7F6A"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Ένας διεθνής διαγωνισμός θέλει εννέα μήνε</w:t>
      </w:r>
      <w:r>
        <w:rPr>
          <w:rFonts w:eastAsia="Times New Roman" w:cs="Times New Roman"/>
          <w:color w:val="000000" w:themeColor="text1"/>
          <w:szCs w:val="24"/>
        </w:rPr>
        <w:t xml:space="preserve">ς μόνο για την προμήθεια του εξοπλισμού. Πότε θα σχεδιάζατε το πού ακριβώς θα μπουν κεραίες κ.λπ.; Μιλάμε για μία κατάσταση η οποία θα πήγαινε </w:t>
      </w:r>
      <w:r>
        <w:rPr>
          <w:rFonts w:eastAsia="Times New Roman" w:cs="Times New Roman"/>
          <w:color w:val="000000" w:themeColor="text1"/>
          <w:szCs w:val="24"/>
        </w:rPr>
        <w:lastRenderedPageBreak/>
        <w:t xml:space="preserve">πάνω από ενάμιση χρόνο και θα έπεφτε απολύτως έξω από την προγραμματική περίοδο. Άρα θα </w:t>
      </w:r>
      <w:proofErr w:type="spellStart"/>
      <w:r>
        <w:rPr>
          <w:rFonts w:eastAsia="Times New Roman" w:cs="Times New Roman"/>
          <w:color w:val="000000" w:themeColor="text1"/>
          <w:szCs w:val="24"/>
        </w:rPr>
        <w:t>μετακυλίαμε</w:t>
      </w:r>
      <w:proofErr w:type="spellEnd"/>
      <w:r>
        <w:rPr>
          <w:rFonts w:eastAsia="Times New Roman" w:cs="Times New Roman"/>
          <w:color w:val="000000" w:themeColor="text1"/>
          <w:szCs w:val="24"/>
        </w:rPr>
        <w:t xml:space="preserve"> πάλι ένα κόστ</w:t>
      </w:r>
      <w:r>
        <w:rPr>
          <w:rFonts w:eastAsia="Times New Roman" w:cs="Times New Roman"/>
          <w:color w:val="000000" w:themeColor="text1"/>
          <w:szCs w:val="24"/>
        </w:rPr>
        <w:t xml:space="preserve">ος στους εθνικούς πόρους. </w:t>
      </w:r>
    </w:p>
    <w:p w14:paraId="169A7F6B"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Δεν είναι από τους φόρους του Έλληνα φορολογούμενου το κόστος αυτού του προγράμματος. Είναι από τους πόρους της Εθνικής Επιτροπής Τηλεπικοινωνιών και Ταχυδρομείων. Τι σημαίνει αυτό; Από τον «κορβανά» ο οποίος υπάρχει και δημιουργ</w:t>
      </w:r>
      <w:r>
        <w:rPr>
          <w:rFonts w:eastAsia="Times New Roman" w:cs="Times New Roman"/>
          <w:color w:val="000000" w:themeColor="text1"/>
          <w:szCs w:val="24"/>
        </w:rPr>
        <w:t xml:space="preserve">είται από τα τέλη και τα πρόστιμα που πληρώνουν οι τηλεπικοινωνιακοί </w:t>
      </w:r>
      <w:proofErr w:type="spellStart"/>
      <w:r>
        <w:rPr>
          <w:rFonts w:eastAsia="Times New Roman" w:cs="Times New Roman"/>
          <w:color w:val="000000" w:themeColor="text1"/>
          <w:szCs w:val="24"/>
        </w:rPr>
        <w:t>πάροχοι</w:t>
      </w:r>
      <w:proofErr w:type="spellEnd"/>
      <w:r>
        <w:rPr>
          <w:rFonts w:eastAsia="Times New Roman" w:cs="Times New Roman"/>
          <w:color w:val="000000" w:themeColor="text1"/>
          <w:szCs w:val="24"/>
        </w:rPr>
        <w:t xml:space="preserve">. </w:t>
      </w:r>
    </w:p>
    <w:p w14:paraId="169A7F6C"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Σε κάθε περίπτωση, δυστυχώς, υπήρχε και το πρόβλημα της σύμβασης η οποία είχε υπογραφεί με την «</w:t>
      </w:r>
      <w:r>
        <w:rPr>
          <w:rFonts w:eastAsia="Times New Roman" w:cs="Times New Roman"/>
          <w:color w:val="000000" w:themeColor="text1"/>
          <w:szCs w:val="24"/>
          <w:lang w:val="en-US"/>
        </w:rPr>
        <w:t>DIGEA</w:t>
      </w:r>
      <w:r>
        <w:rPr>
          <w:rFonts w:eastAsia="Times New Roman" w:cs="Times New Roman"/>
          <w:color w:val="000000" w:themeColor="text1"/>
          <w:szCs w:val="24"/>
        </w:rPr>
        <w:t xml:space="preserve">», η οποία προέβλεπε ότι πέραν των εκατό πενήντα έξι σημείων, στα οποία ως </w:t>
      </w:r>
      <w:r>
        <w:rPr>
          <w:rFonts w:eastAsia="Times New Roman" w:cs="Times New Roman"/>
          <w:color w:val="000000" w:themeColor="text1"/>
          <w:szCs w:val="24"/>
        </w:rPr>
        <w:lastRenderedPageBreak/>
        <w:t>δ</w:t>
      </w:r>
      <w:r>
        <w:rPr>
          <w:rFonts w:eastAsia="Times New Roman" w:cs="Times New Roman"/>
          <w:color w:val="000000" w:themeColor="text1"/>
          <w:szCs w:val="24"/>
        </w:rPr>
        <w:t xml:space="preserve">ιά μαγείας, δυστυχώς, μειώθηκαν τα διακόσια εβδομήντα ή διακόσια εξήντα -δεν θυμάμαι ακριβώς το νούμερο- τα οποία απαιτούνταν με βάση την αρχική μελέτη, το υπόλοιπο κόστος θα καλύπτονταν από τους φορείς της τοπικής αυτοδιοίκησης. </w:t>
      </w:r>
    </w:p>
    <w:p w14:paraId="169A7F6D"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Έχουμε αυτή τη δυνατότητα</w:t>
      </w:r>
      <w:r>
        <w:rPr>
          <w:rFonts w:eastAsia="Times New Roman" w:cs="Times New Roman"/>
          <w:color w:val="000000" w:themeColor="text1"/>
          <w:szCs w:val="24"/>
        </w:rPr>
        <w:t>; Θα σας έλεγα, έχουμε αυτή την ηθική ευχέρεια να πούμε: «Δώσαμε το δίκτυο σε έναν ιδιώτη, έχουμε την ανάγκη όλοι οι Έλληνες πολίτες να βλέπουν, δεν είναι συμφέρον για τον ιδιώτη να το αναπτύξει παντού, διότι δεν υπάρχει εμπορικό ενδιαφέρον σε κάποιες περι</w:t>
      </w:r>
      <w:r>
        <w:rPr>
          <w:rFonts w:eastAsia="Times New Roman" w:cs="Times New Roman"/>
          <w:color w:val="000000" w:themeColor="text1"/>
          <w:szCs w:val="24"/>
        </w:rPr>
        <w:t xml:space="preserve">οχές και όπου αλλού θέλετε να βλέπετε τηλεόραση, να έρθει η τοπική αυτοδιοίκηση να καλύψει το κόστος;». Νομίζω ότι εδώ πέρα δεν μπορούμε να έχουμε δεύτερες σκέψεις και δεν θα πρέπει να κάνουμε τέτοιου τύπου επιλογές. </w:t>
      </w:r>
    </w:p>
    <w:p w14:paraId="169A7F6E"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Ανακεφαλαιώνω και θα επανέλθω. Είναι α</w:t>
      </w:r>
      <w:r>
        <w:rPr>
          <w:rFonts w:eastAsia="Times New Roman" w:cs="Times New Roman"/>
          <w:color w:val="000000" w:themeColor="text1"/>
          <w:szCs w:val="24"/>
        </w:rPr>
        <w:t>πολύτως διαφανές το πρόγραμμα και επιτυχημένο μέχρι στιγμής. Οι πόροι από την ΕΕΤΤ δεν επιβαρύνουν τον Έλληνα φορολογούμενο. Είναι αποτελεσματικό. Και θα ήθελα, πραγματικά, να ξεκινήσουμε έναν πάρα πολύ σοβαρό διάλογο, ο οποίος να έχει κατάληξη την υπερψήφ</w:t>
      </w:r>
      <w:r>
        <w:rPr>
          <w:rFonts w:eastAsia="Times New Roman" w:cs="Times New Roman"/>
          <w:color w:val="000000" w:themeColor="text1"/>
          <w:szCs w:val="24"/>
        </w:rPr>
        <w:t xml:space="preserve">ιση του νομοσχεδίου που θα φέρουμε για την καθολική κάλυψη στις αρχές του Γενάρη στη Βουλή. </w:t>
      </w:r>
    </w:p>
    <w:p w14:paraId="169A7F6F"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ΠΡΟΕΔΡΕΥΩΝ (Νικήτας Κακλαμάνης): </w:t>
      </w:r>
      <w:r>
        <w:rPr>
          <w:rFonts w:eastAsia="Times New Roman" w:cs="Times New Roman"/>
          <w:color w:val="000000" w:themeColor="text1"/>
          <w:szCs w:val="24"/>
        </w:rPr>
        <w:t xml:space="preserve">Κυρία Ασημακοπούλου, έχετε τον λόγο, με τη σχετική άνεση κι εσείς. </w:t>
      </w:r>
    </w:p>
    <w:p w14:paraId="169A7F70"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ΑΝΝΑ - ΜΙΣΕΛ ΑΣΗΜΑΚΟΠΟΥΛΟΥ: </w:t>
      </w:r>
      <w:r>
        <w:rPr>
          <w:rFonts w:eastAsia="Times New Roman" w:cs="Times New Roman"/>
          <w:color w:val="000000" w:themeColor="text1"/>
          <w:szCs w:val="24"/>
        </w:rPr>
        <w:t xml:space="preserve">Ευχαριστώ πολύ, κύριε Πρόεδρε. </w:t>
      </w:r>
    </w:p>
    <w:p w14:paraId="169A7F71"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Θα</w:t>
      </w:r>
      <w:r>
        <w:rPr>
          <w:rFonts w:eastAsia="Times New Roman" w:cs="Times New Roman"/>
          <w:color w:val="000000" w:themeColor="text1"/>
          <w:szCs w:val="24"/>
        </w:rPr>
        <w:t xml:space="preserve"> ξεκινήσω από το τέλος της τοποθέτησης του κυρίου Υπουργού. Έχουμε ξανακάνει αυτή τη συζήτηση. </w:t>
      </w:r>
    </w:p>
    <w:p w14:paraId="169A7F72"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Κατ’ αρχάς, δεν σας δίνουμε τον τίτλο «</w:t>
      </w:r>
      <w:proofErr w:type="spellStart"/>
      <w:r>
        <w:rPr>
          <w:rFonts w:eastAsia="Times New Roman" w:cs="Times New Roman"/>
          <w:color w:val="000000" w:themeColor="text1"/>
          <w:szCs w:val="24"/>
        </w:rPr>
        <w:t>Ρομπέν</w:t>
      </w:r>
      <w:proofErr w:type="spellEnd"/>
      <w:r>
        <w:rPr>
          <w:rFonts w:eastAsia="Times New Roman" w:cs="Times New Roman"/>
          <w:color w:val="000000" w:themeColor="text1"/>
          <w:szCs w:val="24"/>
        </w:rPr>
        <w:t xml:space="preserve"> των Δασών» της επίγειας κάλυψης του σήματος. Δεν ενδιαφέρεστε μόνο εσείς δηλαδή, κύριε Υπουργέ, και η Κυβέρνησή σα</w:t>
      </w:r>
      <w:r>
        <w:rPr>
          <w:rFonts w:eastAsia="Times New Roman" w:cs="Times New Roman"/>
          <w:color w:val="000000" w:themeColor="text1"/>
          <w:szCs w:val="24"/>
        </w:rPr>
        <w:t>ς για το να βλέπει όλη η Ελλάδα τηλεόραση. Και εμείς ενδιαφερόμαστε και αυτό το αποδεικνύει το γεγονός ότι, όντως, την τελευταία ημέρα της θητείας μας υπεγράφη η προκήρυξη αυτού του διαγωνισμού, ο οποίος ήταν τεκμηριωμένος και προγραμματισμένος και του οπο</w:t>
      </w:r>
      <w:r>
        <w:rPr>
          <w:rFonts w:eastAsia="Times New Roman" w:cs="Times New Roman"/>
          <w:color w:val="000000" w:themeColor="text1"/>
          <w:szCs w:val="24"/>
        </w:rPr>
        <w:t xml:space="preserve">ίου η προετοιμασία έγινε σε πολύ μικρό διάστημα. </w:t>
      </w:r>
    </w:p>
    <w:p w14:paraId="169A7F73"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Δεν είναι μεμπτό. Αντιθέτως, δείχνει ότι ακόμα και την τελευταία ώρα εμείς θέλαμε να λύσουμε ένα πρόβλημα. Θα μπορούσε κανείς την τελευταία ημέρα που «πέφτει» μία κυβέρνηση να ασχολείται με το μέλλον του κα</w:t>
      </w:r>
      <w:r>
        <w:rPr>
          <w:rFonts w:eastAsia="Times New Roman" w:cs="Times New Roman"/>
          <w:color w:val="000000" w:themeColor="text1"/>
          <w:szCs w:val="24"/>
        </w:rPr>
        <w:t xml:space="preserve">ι τις εκλογές. Αντιθέτως, εμείς ασχολούμασταν με </w:t>
      </w:r>
      <w:r>
        <w:rPr>
          <w:rFonts w:eastAsia="Times New Roman" w:cs="Times New Roman"/>
          <w:color w:val="000000" w:themeColor="text1"/>
          <w:szCs w:val="24"/>
        </w:rPr>
        <w:lastRenderedPageBreak/>
        <w:t xml:space="preserve">το να λύσουμε ένα πολύ σημαντικό πρόβλημα, το οποίο είναι ακριβώς αυτό που θέσατε, να βλέπει τηλεόραση όλη η Ελλάδα. </w:t>
      </w:r>
    </w:p>
    <w:p w14:paraId="169A7F74"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Δεύτερον, ισχυρίζεστε ότι αυτό το πρόγραμμα δεν θα «έβγαινε», δεν είχε καλό προγραμματισμ</w:t>
      </w:r>
      <w:r>
        <w:rPr>
          <w:rFonts w:eastAsia="Times New Roman" w:cs="Times New Roman"/>
          <w:color w:val="000000" w:themeColor="text1"/>
          <w:szCs w:val="24"/>
        </w:rPr>
        <w:t xml:space="preserve">ό. Το πρόγραμμα αυτό ήταν απολύτως έτοιμο και εσείς ήρθατε να κάνετε την ΚΥΑ σας δύο χρόνια αργότερα. </w:t>
      </w:r>
    </w:p>
    <w:p w14:paraId="169A7F75"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Κοινώς, για δύο χρόνια δεν υλοποιήσατε αυτό το πρόγραμμα, για το οποίο κάποιος εργάστηκε για να σας το αφήσει απολύτως έτοιμο. Θα μπορούσατε, δηλαδή, να </w:t>
      </w:r>
      <w:r>
        <w:rPr>
          <w:rFonts w:eastAsia="Times New Roman" w:cs="Times New Roman"/>
          <w:color w:val="000000" w:themeColor="text1"/>
          <w:szCs w:val="24"/>
        </w:rPr>
        <w:t>ξεκινήσετε την υλοποίησή του από την πρώτη ημέρα ανάληψης των καθηκόντων σας και θα είχατε άπλετο χρόνο για να γίνει και, μάλιστα, να γίνει με κοινοτικούς πόρους. Δηλαδή, να έρθουν λεφτά εκτός Ελλάδος στην Ελλάδα γι’ αυτό το θέμα. Επιλέξατε να μην το κάνετ</w:t>
      </w:r>
      <w:r>
        <w:rPr>
          <w:rFonts w:eastAsia="Times New Roman" w:cs="Times New Roman"/>
          <w:color w:val="000000" w:themeColor="text1"/>
          <w:szCs w:val="24"/>
        </w:rPr>
        <w:t xml:space="preserve">ε, λόγω ιδεοληψίας. </w:t>
      </w:r>
    </w:p>
    <w:p w14:paraId="169A7F76"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Και για να μην είμαι άδικη, θα πω και πάλι ότι δεν ήταν τότε στο δικό σας Υπουργείο. Ο κ. </w:t>
      </w:r>
      <w:proofErr w:type="spellStart"/>
      <w:r>
        <w:rPr>
          <w:rFonts w:eastAsia="Times New Roman" w:cs="Times New Roman"/>
          <w:color w:val="000000" w:themeColor="text1"/>
          <w:szCs w:val="24"/>
        </w:rPr>
        <w:t>Σπίρτζης</w:t>
      </w:r>
      <w:proofErr w:type="spellEnd"/>
      <w:r>
        <w:rPr>
          <w:rFonts w:eastAsia="Times New Roman" w:cs="Times New Roman"/>
          <w:color w:val="000000" w:themeColor="text1"/>
          <w:szCs w:val="24"/>
        </w:rPr>
        <w:t xml:space="preserve"> έκανε αυτή την επιλογή. Ήρθατε εσείς, λοιπόν, και το καλύπτετε από το αποθεματικό της ΕΕΤΤ. </w:t>
      </w:r>
    </w:p>
    <w:p w14:paraId="169A7F77"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Πάμε στο τρίτο σας επιχείρημα: «Δεν είναι λεφτά των Ελλήνων φορολογουμένων αυτά». Δεν είναι όπως η ΕΡΤ, που πληρώνω από τον λογαριασμό μου για την ΕΡΤ. Δεν είναι έτσι. Είναι από πρόστιμα τα οποία μαζεύει η επιτροπή. Σωστά; Δηλαδή, δεν υπάρχουν ανάγκες στην</w:t>
      </w:r>
      <w:r>
        <w:rPr>
          <w:rFonts w:eastAsia="Times New Roman" w:cs="Times New Roman"/>
          <w:color w:val="000000" w:themeColor="text1"/>
          <w:szCs w:val="24"/>
        </w:rPr>
        <w:t xml:space="preserve"> επικράτεια, τις οποίες θα μπορούσαμε να καλύψουμε με το αποθεματικό της ΕΕΤΤ; </w:t>
      </w:r>
    </w:p>
    <w:p w14:paraId="169A7F78"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(Στο σημείο αυτό κτυπάει το κουδούνι λήξεως του χρόνου ομιλίας της κυρίας Βουλευτού)</w:t>
      </w:r>
    </w:p>
    <w:p w14:paraId="169A7F79"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Εμείς σας λέμε ότι έπρεπε να χρησιμοποιήσετε τα λεφτά από τους κοινοτικούς πόρους, για να καλύψετε το υπόλοιπο της επικράτειας και αυτά τα λεφτά μετά μακάρι να ήμασταν εδώ να συζητήσουμε τι να τα κάνουμε εάν περίσσευαν. </w:t>
      </w:r>
    </w:p>
    <w:p w14:paraId="169A7F7A"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Κύριε Υπουργέ, δεν περισσεύουν λεφτ</w:t>
      </w:r>
      <w:r>
        <w:rPr>
          <w:rFonts w:eastAsia="Times New Roman" w:cs="Times New Roman"/>
          <w:color w:val="000000" w:themeColor="text1"/>
          <w:szCs w:val="24"/>
        </w:rPr>
        <w:t xml:space="preserve">ά στη σημερινή Ελλάδα της κρίσης για τίποτα και από όπου και αν προέρχονται. </w:t>
      </w:r>
    </w:p>
    <w:p w14:paraId="169A7F7B"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Τέταρτον. Σας μιλώ για την αποτελεσματικότητα των επιλογών. Ας αφήσουμε τώρα τις μικροψυχίες ότι ο καθένας από εμάς εκπροσωπεί κάποιο συμφέρον. </w:t>
      </w:r>
    </w:p>
    <w:p w14:paraId="169A7F7C"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Εμένα δεν ενδιαφέρει τι λέει η «</w:t>
      </w:r>
      <w:r>
        <w:rPr>
          <w:rFonts w:eastAsia="Times New Roman"/>
          <w:color w:val="000000" w:themeColor="text1"/>
          <w:szCs w:val="24"/>
          <w:lang w:val="en-US"/>
        </w:rPr>
        <w:t>D</w:t>
      </w:r>
      <w:r>
        <w:rPr>
          <w:rFonts w:eastAsia="Times New Roman"/>
          <w:color w:val="000000" w:themeColor="text1"/>
          <w:szCs w:val="24"/>
          <w:lang w:val="en-US"/>
        </w:rPr>
        <w:t>IGEA</w:t>
      </w:r>
      <w:r>
        <w:rPr>
          <w:rFonts w:eastAsia="Times New Roman"/>
          <w:color w:val="000000" w:themeColor="text1"/>
          <w:szCs w:val="24"/>
        </w:rPr>
        <w:t>» για την κάλυψη. Στο κάτω-κάτω της γραφής, η «</w:t>
      </w:r>
      <w:r>
        <w:rPr>
          <w:rFonts w:eastAsia="Times New Roman"/>
          <w:color w:val="000000" w:themeColor="text1"/>
          <w:szCs w:val="24"/>
          <w:lang w:val="en-US"/>
        </w:rPr>
        <w:t>DIGEA</w:t>
      </w:r>
      <w:r>
        <w:rPr>
          <w:rFonts w:eastAsia="Times New Roman"/>
          <w:color w:val="000000" w:themeColor="text1"/>
          <w:szCs w:val="24"/>
        </w:rPr>
        <w:t xml:space="preserve">», εκ της συμβάσεως, έχει ένα </w:t>
      </w:r>
      <w:r>
        <w:rPr>
          <w:rFonts w:eastAsia="Times New Roman"/>
          <w:color w:val="000000" w:themeColor="text1"/>
          <w:szCs w:val="24"/>
        </w:rPr>
        <w:lastRenderedPageBreak/>
        <w:t xml:space="preserve">ποσοστό κάλυψης το οποίο το έχει πετύχει. Δεν έχει κανένα συμφέρον να λέει τίποτα για τις υπόλοιπες περιοχές. Γατί να τους νοιάζει; </w:t>
      </w:r>
    </w:p>
    <w:p w14:paraId="169A7F7D"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ΝΙΚΟΛΑΟΣ ΠΑΠΠΑΣ (Υπουργός Ψηφιακής Πο</w:t>
      </w:r>
      <w:r>
        <w:rPr>
          <w:rFonts w:eastAsia="Times New Roman"/>
          <w:b/>
          <w:color w:val="000000" w:themeColor="text1"/>
          <w:szCs w:val="24"/>
        </w:rPr>
        <w:t xml:space="preserve">λιτικής, Τηλεπικοινωνιών και Ενημέρωσης): </w:t>
      </w:r>
      <w:r>
        <w:rPr>
          <w:rFonts w:eastAsia="Times New Roman"/>
          <w:color w:val="000000" w:themeColor="text1"/>
          <w:szCs w:val="24"/>
        </w:rPr>
        <w:t xml:space="preserve">Θα σας πω. </w:t>
      </w:r>
    </w:p>
    <w:p w14:paraId="169A7F7E" w14:textId="77777777" w:rsidR="0005450F" w:rsidRDefault="00D93A34">
      <w:pPr>
        <w:spacing w:after="0" w:line="600" w:lineRule="auto"/>
        <w:ind w:firstLine="720"/>
        <w:jc w:val="both"/>
        <w:rPr>
          <w:rFonts w:eastAsia="Times New Roman"/>
          <w:color w:val="000000" w:themeColor="text1"/>
          <w:szCs w:val="24"/>
        </w:rPr>
      </w:pPr>
      <w:r>
        <w:rPr>
          <w:rFonts w:eastAsia="Times New Roman" w:cs="Times New Roman"/>
          <w:b/>
          <w:color w:val="000000" w:themeColor="text1"/>
          <w:szCs w:val="24"/>
        </w:rPr>
        <w:t>ΑΝΝΑ - ΜΙΣΕΛ ΑΣΗΜΑΚΟΠΟΥΛΟΥ:</w:t>
      </w:r>
      <w:r>
        <w:rPr>
          <w:rFonts w:eastAsia="Times New Roman"/>
          <w:color w:val="000000" w:themeColor="text1"/>
          <w:szCs w:val="24"/>
        </w:rPr>
        <w:t xml:space="preserve"> Σε κάθε περίπτωση, εγώ σας ρώτησα να μου δώσετε τις συγκεκριμένες μετρήσεις, για να καταλάβω πώς αποφασίσατε το πού δεν βλέπει κάποιος τηλεόραση, εκτός από τις ερωτήσεις των </w:t>
      </w:r>
      <w:r>
        <w:rPr>
          <w:rFonts w:eastAsia="Times New Roman"/>
          <w:color w:val="000000" w:themeColor="text1"/>
          <w:szCs w:val="24"/>
        </w:rPr>
        <w:t>συναδέλφων Βουλευτών. Μπορεί ένα μικρό χωριό να μην έχει κάλυψη και η ευρύτερη περιοχή να έχει κάλυψη.</w:t>
      </w:r>
    </w:p>
    <w:p w14:paraId="169A7F7F"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Κατόπιν τούτου, όταν χρησιμοποιείτε ακόμα και τα χρήματα του αποθεματικού της ΕΕΤΤ, αυτό δεν σημαίνει ότι εξαιρείστε από </w:t>
      </w:r>
      <w:r>
        <w:rPr>
          <w:rFonts w:eastAsia="Times New Roman"/>
          <w:color w:val="000000" w:themeColor="text1"/>
          <w:szCs w:val="24"/>
        </w:rPr>
        <w:lastRenderedPageBreak/>
        <w:t xml:space="preserve">τους κανόνες της διαφάνειας και </w:t>
      </w:r>
      <w:r>
        <w:rPr>
          <w:rFonts w:eastAsia="Times New Roman"/>
          <w:color w:val="000000" w:themeColor="text1"/>
          <w:szCs w:val="24"/>
        </w:rPr>
        <w:t>της ορθής διαχείρισης του δημοσίου χρήματος. Δεν είναι δικά σας τα λεφτά ή δικά μου για να τα κάνουμε ό,τι θέλουμε. Πρέπει να υπερασπίζεστε το δημόσιο συμφέρον. Γι’ αυτό σας ρωτώ αν υπάρχουν διαγωνισμοί, αν υπάρχουν διαδικασίες διαφάνειας.</w:t>
      </w:r>
    </w:p>
    <w:p w14:paraId="169A7F80"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Πάμε, λοιπόν, να</w:t>
      </w:r>
      <w:r>
        <w:rPr>
          <w:rFonts w:eastAsia="Times New Roman"/>
          <w:color w:val="000000" w:themeColor="text1"/>
          <w:szCs w:val="24"/>
        </w:rPr>
        <w:t xml:space="preserve"> θέσω δύο ακόμα συγκεκριμένα ερωτήματα –και ευχαριστώ για την ανοχή σας, κύριε Πρόεδρε- για να απαντήσει ο Υπουργός. </w:t>
      </w:r>
    </w:p>
    <w:p w14:paraId="169A7F81"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Σύμφωνα με τις αποφάσεις 824/2006 και 819/2016 της ολομέλειας της ΕΕΤΤ, έχει ανατεθεί σε ιδιωτική εταιρεία, προκειμένου να υποστηρίξει την</w:t>
      </w:r>
      <w:r>
        <w:rPr>
          <w:rFonts w:eastAsia="Times New Roman"/>
          <w:color w:val="000000" w:themeColor="text1"/>
          <w:szCs w:val="24"/>
        </w:rPr>
        <w:t xml:space="preserve"> ΕΕΤΤ, έναντι 8.000 ευρώ, ο έλεγχος της ορθής εκτέλεσης του έργου. Σας ρωτώ ξανά: Γιατί τα συνεργεία της ΕΕΤΤ δεν μπορούν να κάνουν αυτή τη δουλειά; Η δουλειά αυτή δεν πρέπει </w:t>
      </w:r>
      <w:r>
        <w:rPr>
          <w:rFonts w:eastAsia="Times New Roman"/>
          <w:color w:val="000000" w:themeColor="text1"/>
          <w:szCs w:val="24"/>
        </w:rPr>
        <w:lastRenderedPageBreak/>
        <w:t xml:space="preserve">να γίνει </w:t>
      </w:r>
      <w:r>
        <w:rPr>
          <w:rFonts w:eastAsia="Times New Roman"/>
          <w:color w:val="000000" w:themeColor="text1"/>
          <w:szCs w:val="24"/>
          <w:lang w:val="en-US"/>
        </w:rPr>
        <w:t>on</w:t>
      </w:r>
      <w:r w:rsidRPr="005F45DA">
        <w:rPr>
          <w:rFonts w:eastAsia="Times New Roman"/>
          <w:color w:val="000000" w:themeColor="text1"/>
          <w:szCs w:val="24"/>
        </w:rPr>
        <w:t xml:space="preserve"> </w:t>
      </w:r>
      <w:r>
        <w:rPr>
          <w:rFonts w:eastAsia="Times New Roman"/>
          <w:color w:val="000000" w:themeColor="text1"/>
          <w:szCs w:val="24"/>
          <w:lang w:val="en-US"/>
        </w:rPr>
        <w:t>the</w:t>
      </w:r>
      <w:r w:rsidRPr="005F45DA">
        <w:rPr>
          <w:rFonts w:eastAsia="Times New Roman"/>
          <w:color w:val="000000" w:themeColor="text1"/>
          <w:szCs w:val="24"/>
        </w:rPr>
        <w:t xml:space="preserve"> </w:t>
      </w:r>
      <w:r>
        <w:rPr>
          <w:rFonts w:eastAsia="Times New Roman"/>
          <w:color w:val="000000" w:themeColor="text1"/>
          <w:szCs w:val="24"/>
          <w:lang w:val="en-US"/>
        </w:rPr>
        <w:t>ground</w:t>
      </w:r>
      <w:r>
        <w:rPr>
          <w:rFonts w:eastAsia="Times New Roman"/>
          <w:color w:val="000000" w:themeColor="text1"/>
          <w:szCs w:val="24"/>
        </w:rPr>
        <w:t xml:space="preserve">, δεν πρέπει, δηλαδή, να πάει κάποιος όντως να μετρήσει τι </w:t>
      </w:r>
      <w:r>
        <w:rPr>
          <w:rFonts w:eastAsia="Times New Roman"/>
          <w:color w:val="000000" w:themeColor="text1"/>
          <w:szCs w:val="24"/>
        </w:rPr>
        <w:t xml:space="preserve">υπάρχει και τι δεν υπάρχει; </w:t>
      </w:r>
    </w:p>
    <w:p w14:paraId="169A7F82"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Και η τελευταία μου ερώτηση. Έχουμε έναν μήνα που συζητάμε στη Βουλή για τον «</w:t>
      </w:r>
      <w:proofErr w:type="spellStart"/>
      <w:r>
        <w:rPr>
          <w:rStyle w:val="a3"/>
          <w:bCs/>
          <w:i w:val="0"/>
          <w:iCs w:val="0"/>
          <w:color w:val="000000" w:themeColor="text1"/>
          <w:szCs w:val="14"/>
        </w:rPr>
        <w:t>Hellas</w:t>
      </w:r>
      <w:proofErr w:type="spellEnd"/>
      <w:r>
        <w:rPr>
          <w:rStyle w:val="a3"/>
          <w:bCs/>
          <w:i w:val="0"/>
          <w:iCs w:val="0"/>
          <w:color w:val="000000" w:themeColor="text1"/>
          <w:szCs w:val="14"/>
        </w:rPr>
        <w:t xml:space="preserve"> </w:t>
      </w:r>
      <w:proofErr w:type="spellStart"/>
      <w:r>
        <w:rPr>
          <w:rStyle w:val="a3"/>
          <w:bCs/>
          <w:i w:val="0"/>
          <w:iCs w:val="0"/>
          <w:color w:val="000000" w:themeColor="text1"/>
          <w:szCs w:val="14"/>
        </w:rPr>
        <w:t>Sat</w:t>
      </w:r>
      <w:proofErr w:type="spellEnd"/>
      <w:r>
        <w:rPr>
          <w:rFonts w:eastAsia="Times New Roman"/>
          <w:color w:val="000000" w:themeColor="text1"/>
          <w:szCs w:val="24"/>
        </w:rPr>
        <w:t xml:space="preserve">», για το Διάστημα κι όλες αυτές τις πρωτοβουλίες σας. Υπάρχουν λύσεις δορυφορικής μετάδοσης με ελάχιστο ή μηδενικό κόστος για το δημόσιο, </w:t>
      </w:r>
      <w:r>
        <w:rPr>
          <w:rFonts w:eastAsia="Times New Roman"/>
          <w:color w:val="000000" w:themeColor="text1"/>
          <w:szCs w:val="24"/>
        </w:rPr>
        <w:t xml:space="preserve">κύριε Υπουργέ; Γιατί αυτό υπερασπίζεστε στα νομοσχέδιά σας τώρα. Έχει γίνει κάποιου τύπου μελέτη, παραδείγματος χάριν, αξιοποίηση του κυκλώματος διανομής και του επίγειου ψηφιακού σήματος, αξιοποίηση του </w:t>
      </w:r>
      <w:r>
        <w:rPr>
          <w:rFonts w:eastAsia="Times New Roman"/>
          <w:color w:val="000000" w:themeColor="text1"/>
          <w:szCs w:val="24"/>
          <w:lang w:val="en-US"/>
        </w:rPr>
        <w:t>BSS</w:t>
      </w:r>
      <w:r w:rsidRPr="005F45DA">
        <w:rPr>
          <w:rFonts w:eastAsia="Times New Roman"/>
          <w:color w:val="000000" w:themeColor="text1"/>
          <w:szCs w:val="24"/>
        </w:rPr>
        <w:t xml:space="preserve"> </w:t>
      </w:r>
      <w:r>
        <w:rPr>
          <w:rFonts w:eastAsia="Times New Roman"/>
          <w:color w:val="000000" w:themeColor="text1"/>
          <w:szCs w:val="24"/>
          <w:lang w:val="en-US"/>
        </w:rPr>
        <w:t>transponder</w:t>
      </w:r>
      <w:r w:rsidRPr="005F45DA">
        <w:rPr>
          <w:rFonts w:eastAsia="Times New Roman"/>
          <w:color w:val="000000" w:themeColor="text1"/>
          <w:szCs w:val="24"/>
        </w:rPr>
        <w:t xml:space="preserve"> </w:t>
      </w:r>
      <w:r>
        <w:rPr>
          <w:rFonts w:eastAsia="Times New Roman"/>
          <w:color w:val="000000" w:themeColor="text1"/>
          <w:szCs w:val="24"/>
        </w:rPr>
        <w:t>του δημοσίου από τον «</w:t>
      </w:r>
      <w:proofErr w:type="spellStart"/>
      <w:r>
        <w:rPr>
          <w:rStyle w:val="a3"/>
          <w:bCs/>
          <w:i w:val="0"/>
          <w:iCs w:val="0"/>
          <w:color w:val="000000" w:themeColor="text1"/>
          <w:szCs w:val="14"/>
        </w:rPr>
        <w:t>Hellas</w:t>
      </w:r>
      <w:proofErr w:type="spellEnd"/>
      <w:r>
        <w:rPr>
          <w:rStyle w:val="a3"/>
          <w:bCs/>
          <w:i w:val="0"/>
          <w:iCs w:val="0"/>
          <w:color w:val="000000" w:themeColor="text1"/>
          <w:szCs w:val="14"/>
        </w:rPr>
        <w:t xml:space="preserve"> </w:t>
      </w:r>
      <w:proofErr w:type="spellStart"/>
      <w:r>
        <w:rPr>
          <w:rStyle w:val="a3"/>
          <w:bCs/>
          <w:i w:val="0"/>
          <w:iCs w:val="0"/>
          <w:color w:val="000000" w:themeColor="text1"/>
          <w:szCs w:val="14"/>
        </w:rPr>
        <w:t>Sat</w:t>
      </w:r>
      <w:proofErr w:type="spellEnd"/>
      <w:r>
        <w:rPr>
          <w:rFonts w:eastAsia="Times New Roman"/>
          <w:color w:val="000000" w:themeColor="text1"/>
          <w:szCs w:val="24"/>
        </w:rPr>
        <w:t>», α</w:t>
      </w:r>
      <w:r>
        <w:rPr>
          <w:rFonts w:eastAsia="Times New Roman"/>
          <w:color w:val="000000" w:themeColor="text1"/>
          <w:szCs w:val="24"/>
        </w:rPr>
        <w:t>φού λέτε ότι ο «</w:t>
      </w:r>
      <w:proofErr w:type="spellStart"/>
      <w:r>
        <w:rPr>
          <w:rStyle w:val="a3"/>
          <w:bCs/>
          <w:i w:val="0"/>
          <w:iCs w:val="0"/>
          <w:color w:val="000000" w:themeColor="text1"/>
          <w:szCs w:val="14"/>
        </w:rPr>
        <w:t>Hellas</w:t>
      </w:r>
      <w:proofErr w:type="spellEnd"/>
      <w:r>
        <w:rPr>
          <w:rStyle w:val="a3"/>
          <w:bCs/>
          <w:i w:val="0"/>
          <w:iCs w:val="0"/>
          <w:color w:val="000000" w:themeColor="text1"/>
          <w:szCs w:val="14"/>
        </w:rPr>
        <w:t xml:space="preserve"> </w:t>
      </w:r>
      <w:proofErr w:type="spellStart"/>
      <w:r>
        <w:rPr>
          <w:rStyle w:val="a3"/>
          <w:bCs/>
          <w:i w:val="0"/>
          <w:iCs w:val="0"/>
          <w:color w:val="000000" w:themeColor="text1"/>
          <w:szCs w:val="14"/>
        </w:rPr>
        <w:t>Sat</w:t>
      </w:r>
      <w:proofErr w:type="spellEnd"/>
      <w:r>
        <w:rPr>
          <w:rFonts w:eastAsia="Times New Roman"/>
          <w:color w:val="000000" w:themeColor="text1"/>
          <w:szCs w:val="24"/>
        </w:rPr>
        <w:t xml:space="preserve">» θα μας φέρει τόσα ανταποδοτικά οφέλη; Αυτό το έχετε δει; </w:t>
      </w:r>
    </w:p>
    <w:p w14:paraId="169A7F83"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Κι αυτό το λέω γιατί αν αυτό είναι η βέλτιστη επιλογή για τη συμπληρωματική κάλυψη, γιατί διασπαθίζουμε χρήμα το οποίο, ναι, είναι δημόσιο χρήμα τελικά; Γιατί, επαναλαμβά</w:t>
      </w:r>
      <w:r>
        <w:rPr>
          <w:rFonts w:eastAsia="Times New Roman"/>
          <w:color w:val="000000" w:themeColor="text1"/>
          <w:szCs w:val="24"/>
        </w:rPr>
        <w:t>νω, το αποθεματικό της ΕΕΤΤ είναι δημόσιο χρήμα.</w:t>
      </w:r>
    </w:p>
    <w:p w14:paraId="169A7F84"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 xml:space="preserve">Ορίστε, κύριε Υπουργέ, έχετε τον λόγο. </w:t>
      </w:r>
    </w:p>
    <w:p w14:paraId="169A7F85" w14:textId="77777777" w:rsidR="0005450F" w:rsidRDefault="00D93A3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ΝΙΚΟΛΑΟΣ ΠΑΠΠΑΣ (Υπουργός Ψηφιακής Πολιτικής, Τηλεπικοινωνιών και Ενημέρωσης): </w:t>
      </w:r>
      <w:r>
        <w:rPr>
          <w:rFonts w:eastAsia="Times New Roman"/>
          <w:color w:val="000000" w:themeColor="text1"/>
          <w:szCs w:val="24"/>
        </w:rPr>
        <w:t xml:space="preserve">Ευχαριστώ, κύριε Πρόεδρε. </w:t>
      </w:r>
    </w:p>
    <w:p w14:paraId="169A7F86"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Κάθε άλλο παρά εμείς θέλουμε</w:t>
      </w:r>
      <w:r>
        <w:rPr>
          <w:rFonts w:eastAsia="Times New Roman"/>
          <w:color w:val="000000" w:themeColor="text1"/>
          <w:szCs w:val="24"/>
        </w:rPr>
        <w:t xml:space="preserve"> να το παίξουμε «</w:t>
      </w:r>
      <w:proofErr w:type="spellStart"/>
      <w:r>
        <w:rPr>
          <w:rFonts w:eastAsia="Times New Roman"/>
          <w:color w:val="000000" w:themeColor="text1"/>
          <w:szCs w:val="24"/>
        </w:rPr>
        <w:t>Ρομπέν</w:t>
      </w:r>
      <w:proofErr w:type="spellEnd"/>
      <w:r>
        <w:rPr>
          <w:rFonts w:eastAsia="Times New Roman"/>
          <w:color w:val="000000" w:themeColor="text1"/>
          <w:szCs w:val="24"/>
        </w:rPr>
        <w:t xml:space="preserve"> των δασών». Όμως, νομίζω πως θα συμφωνήσουμε ότι εάν αυτοί οι πόροι πρέπει να καλύψουν μια κοινωνική ανάγκη, αυτή είναι από τις κορυφαίες. Πρόκειται για ένα στοιχειώδες δικαίωμα, στην εποχή των νέων τεχνολογιών, να βεβαιωνόμαστε ότι</w:t>
      </w:r>
      <w:r>
        <w:rPr>
          <w:rFonts w:eastAsia="Times New Roman"/>
          <w:color w:val="000000" w:themeColor="text1"/>
          <w:szCs w:val="24"/>
        </w:rPr>
        <w:t xml:space="preserve"> όλοι οι κάτοικοι θα </w:t>
      </w:r>
      <w:r>
        <w:rPr>
          <w:rFonts w:eastAsia="Times New Roman"/>
          <w:color w:val="000000" w:themeColor="text1"/>
          <w:szCs w:val="24"/>
        </w:rPr>
        <w:lastRenderedPageBreak/>
        <w:t xml:space="preserve">έχουν πρόσβαση στο ελληνικό τηλεοπτικό προϊόν. Δεν σας λέω τώρα για τις εθνικά ευαίσθητες περιοχές από τις οποίες ξεκινήσαμε, από τους </w:t>
      </w:r>
      <w:proofErr w:type="spellStart"/>
      <w:r>
        <w:rPr>
          <w:rFonts w:eastAsia="Times New Roman"/>
          <w:color w:val="000000" w:themeColor="text1"/>
          <w:szCs w:val="24"/>
        </w:rPr>
        <w:t>Αρκιούς</w:t>
      </w:r>
      <w:proofErr w:type="spellEnd"/>
      <w:r>
        <w:rPr>
          <w:rFonts w:eastAsia="Times New Roman"/>
          <w:color w:val="000000" w:themeColor="text1"/>
          <w:szCs w:val="24"/>
        </w:rPr>
        <w:t xml:space="preserve">, το Αγαθονήσι, τους Λειψούς και το </w:t>
      </w:r>
      <w:proofErr w:type="spellStart"/>
      <w:r>
        <w:rPr>
          <w:rFonts w:eastAsia="Times New Roman"/>
          <w:color w:val="000000" w:themeColor="text1"/>
          <w:szCs w:val="24"/>
        </w:rPr>
        <w:t>Ορμένιο</w:t>
      </w:r>
      <w:proofErr w:type="spellEnd"/>
      <w:r>
        <w:rPr>
          <w:rFonts w:eastAsia="Times New Roman"/>
          <w:color w:val="000000" w:themeColor="text1"/>
          <w:szCs w:val="24"/>
        </w:rPr>
        <w:t xml:space="preserve"> πάνω στο τριεθνές. Σας μιλάω για περιοχές που είν</w:t>
      </w:r>
      <w:r>
        <w:rPr>
          <w:rFonts w:eastAsia="Times New Roman"/>
          <w:color w:val="000000" w:themeColor="text1"/>
          <w:szCs w:val="24"/>
        </w:rPr>
        <w:t xml:space="preserve">αι, για παράδειγμα, στην Καλαμάτα, στην Αρκαδία, στη Βοιωτία, στην Εύβοια. Τέτοιες περιοχές έχουν έλλειμμα σήματος. </w:t>
      </w:r>
    </w:p>
    <w:p w14:paraId="169A7F87"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Άρα νομίζω ότι αδικείτε τον εαυτό σας, εάν έρχεστε εδώ και κομίζετε στη συζήτηση το επιχείρημα ότι υπάρχουν κάποιες άλλες ανάγκες τις οποίε</w:t>
      </w:r>
      <w:r>
        <w:rPr>
          <w:rFonts w:eastAsia="Times New Roman"/>
          <w:color w:val="000000" w:themeColor="text1"/>
          <w:szCs w:val="24"/>
        </w:rPr>
        <w:t xml:space="preserve">ς δεν καλύψαμε και βάλαμε σε προτεραιότητα αυτό. Είναι προτεραιότητα όλοι οι κάτοικοι της χώρας να μπορούμε να βλέπουμε τηλεόραση. </w:t>
      </w:r>
    </w:p>
    <w:p w14:paraId="169A7F88"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Και, δυστυχώς, με τη σύμβαση την οποία κληρονομήσαμε, τη σύμβαση του κράτους με τη «</w:t>
      </w:r>
      <w:r>
        <w:rPr>
          <w:rFonts w:eastAsia="Times New Roman"/>
          <w:color w:val="000000" w:themeColor="text1"/>
          <w:szCs w:val="24"/>
          <w:lang w:val="en-US"/>
        </w:rPr>
        <w:t>DIGEA</w:t>
      </w:r>
      <w:r>
        <w:rPr>
          <w:rFonts w:eastAsia="Times New Roman"/>
          <w:color w:val="000000" w:themeColor="text1"/>
          <w:szCs w:val="24"/>
        </w:rPr>
        <w:t xml:space="preserve">», που είχε να κάνει με τον </w:t>
      </w:r>
      <w:r>
        <w:rPr>
          <w:rFonts w:eastAsia="Times New Roman"/>
          <w:color w:val="000000" w:themeColor="text1"/>
          <w:szCs w:val="24"/>
        </w:rPr>
        <w:lastRenderedPageBreak/>
        <w:t xml:space="preserve">ψηφιακό </w:t>
      </w:r>
      <w:proofErr w:type="spellStart"/>
      <w:r>
        <w:rPr>
          <w:rFonts w:eastAsia="Times New Roman"/>
          <w:color w:val="000000" w:themeColor="text1"/>
          <w:szCs w:val="24"/>
        </w:rPr>
        <w:t>πάροχο</w:t>
      </w:r>
      <w:proofErr w:type="spellEnd"/>
      <w:r>
        <w:rPr>
          <w:rFonts w:eastAsia="Times New Roman"/>
          <w:color w:val="000000" w:themeColor="text1"/>
          <w:szCs w:val="24"/>
        </w:rPr>
        <w:t xml:space="preserve">, εάν επιλέγαμε να πάμε μέσω </w:t>
      </w:r>
      <w:proofErr w:type="spellStart"/>
      <w:r>
        <w:rPr>
          <w:rFonts w:eastAsia="Times New Roman"/>
          <w:color w:val="000000" w:themeColor="text1"/>
          <w:szCs w:val="24"/>
        </w:rPr>
        <w:t>κεραιοσυστημάτων</w:t>
      </w:r>
      <w:proofErr w:type="spellEnd"/>
      <w:r>
        <w:rPr>
          <w:rFonts w:eastAsia="Times New Roman"/>
          <w:color w:val="000000" w:themeColor="text1"/>
          <w:szCs w:val="24"/>
        </w:rPr>
        <w:t>, -γι’ αυτό σας είπα ότι είναι λίγο όχι παραπλανητικό, διότι είναι απολύτως ακριβές ότι είναι 96,2% η πληθυσμιακή κάλυψη, δεν κάνατε λάθος εκεί, αλλά δεν δίνει την εικόν</w:t>
      </w:r>
      <w:r>
        <w:rPr>
          <w:rFonts w:eastAsia="Times New Roman"/>
          <w:color w:val="000000" w:themeColor="text1"/>
          <w:szCs w:val="24"/>
        </w:rPr>
        <w:t xml:space="preserve">α ολόκληρων περιοχών, οι οποίες είναι εκτός της εξίσωσης, αυτό είναι το πρόβλημα- θα σήμαινε, πέρα από τις καθυστερήσεις, ότι όλοι οι περιφερειακοί σταθμοί θα έπρεπε να κλείσουν. </w:t>
      </w:r>
    </w:p>
    <w:p w14:paraId="169A7F89"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Διότι το κόστος της ανάπτυξης του δικτύου, αν το επωμίζονταν η «</w:t>
      </w:r>
      <w:r>
        <w:rPr>
          <w:rFonts w:eastAsia="Times New Roman"/>
          <w:color w:val="000000" w:themeColor="text1"/>
          <w:szCs w:val="24"/>
          <w:lang w:val="en-US"/>
        </w:rPr>
        <w:t>DIGEA</w:t>
      </w:r>
      <w:r>
        <w:rPr>
          <w:rFonts w:eastAsia="Times New Roman"/>
          <w:color w:val="000000" w:themeColor="text1"/>
          <w:szCs w:val="24"/>
        </w:rPr>
        <w:t>», επει</w:t>
      </w:r>
      <w:r>
        <w:rPr>
          <w:rFonts w:eastAsia="Times New Roman"/>
          <w:color w:val="000000" w:themeColor="text1"/>
          <w:szCs w:val="24"/>
        </w:rPr>
        <w:t>δή τιμολογεί με βάση το κόστος, θα έπρεπε να ανεβάσει τέσσερις φορές τις τιμές. Δεν θα υπήρχε περιφερειακός σταθμός. Το γνωρίζουν αυτό οι περιφερειακοί σταθμοί. Το έχουμε συζητήσει πάρα πολλές φορές.</w:t>
      </w:r>
    </w:p>
    <w:p w14:paraId="169A7F8A"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Άρα νομίζω ότι αυτή είναι και η βέλτιστη λύση και μία λύ</w:t>
      </w:r>
      <w:r>
        <w:rPr>
          <w:rFonts w:eastAsia="Times New Roman"/>
          <w:color w:val="000000" w:themeColor="text1"/>
          <w:szCs w:val="24"/>
        </w:rPr>
        <w:t>ση η οποία είναι απολύτως κρυστάλλινη και δίνει τη δυνατότητα στον καταναλωτή να επιλέξει. Είναι πάρα πολύ καθαρές και οι διαδικασίες. Και νομίζω θα είναι πάρα πολύ αποτελεσματικό και μέχρι την άνοιξη θα έχει αναπτυχθεί και στις υπόλοιπες περιοχές και με ι</w:t>
      </w:r>
      <w:r>
        <w:rPr>
          <w:rFonts w:eastAsia="Times New Roman"/>
          <w:color w:val="000000" w:themeColor="text1"/>
          <w:szCs w:val="24"/>
        </w:rPr>
        <w:t>κανοποίηση θα κοιτάμε το πρόγραμμα αυτό και θα βλέπουμε να απλώνεται και να επιτυγχάνει.</w:t>
      </w:r>
    </w:p>
    <w:p w14:paraId="169A7F8B"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Όμως, εδώ πολύ φοβάμαι ότι έχουμε ξανά την υποχρέωση να συζητήσουμε για ένα θέμα το οποίο άπτεται του </w:t>
      </w:r>
      <w:r>
        <w:rPr>
          <w:rFonts w:eastAsia="Times New Roman"/>
          <w:color w:val="000000" w:themeColor="text1"/>
          <w:szCs w:val="24"/>
          <w:lang w:val="en-US"/>
        </w:rPr>
        <w:t>success</w:t>
      </w:r>
      <w:r w:rsidRPr="005F45DA">
        <w:rPr>
          <w:rFonts w:eastAsia="Times New Roman"/>
          <w:color w:val="000000" w:themeColor="text1"/>
          <w:szCs w:val="24"/>
        </w:rPr>
        <w:t xml:space="preserve"> </w:t>
      </w:r>
      <w:r>
        <w:rPr>
          <w:rFonts w:eastAsia="Times New Roman"/>
          <w:color w:val="000000" w:themeColor="text1"/>
          <w:szCs w:val="24"/>
          <w:lang w:val="en-US"/>
        </w:rPr>
        <w:t>story</w:t>
      </w:r>
      <w:r>
        <w:rPr>
          <w:rFonts w:eastAsia="Times New Roman"/>
          <w:color w:val="000000" w:themeColor="text1"/>
          <w:szCs w:val="24"/>
        </w:rPr>
        <w:t xml:space="preserve"> της διακυβέρνησης Σαμαρά, το οποίο έρχεται και επαν</w:t>
      </w:r>
      <w:r>
        <w:rPr>
          <w:rFonts w:eastAsia="Times New Roman"/>
          <w:color w:val="000000" w:themeColor="text1"/>
          <w:szCs w:val="24"/>
        </w:rPr>
        <w:t xml:space="preserve">έρχεται. Είναι το τηλεοπτικό </w:t>
      </w:r>
      <w:r>
        <w:rPr>
          <w:rFonts w:eastAsia="Times New Roman"/>
          <w:color w:val="000000" w:themeColor="text1"/>
          <w:szCs w:val="24"/>
          <w:lang w:val="en-US"/>
        </w:rPr>
        <w:t>success</w:t>
      </w:r>
      <w:r w:rsidRPr="005F45DA">
        <w:rPr>
          <w:rFonts w:eastAsia="Times New Roman"/>
          <w:color w:val="000000" w:themeColor="text1"/>
          <w:szCs w:val="24"/>
        </w:rPr>
        <w:t xml:space="preserve"> </w:t>
      </w:r>
      <w:r>
        <w:rPr>
          <w:rFonts w:eastAsia="Times New Roman"/>
          <w:color w:val="000000" w:themeColor="text1"/>
          <w:szCs w:val="24"/>
          <w:lang w:val="en-US"/>
        </w:rPr>
        <w:t>story</w:t>
      </w:r>
      <w:r>
        <w:rPr>
          <w:rFonts w:eastAsia="Times New Roman"/>
          <w:color w:val="000000" w:themeColor="text1"/>
          <w:szCs w:val="24"/>
        </w:rPr>
        <w:t xml:space="preserve">. Μιλάμε για την απόλυτη βύθιση των ιδεών ότι η ιδιωτική πρωτοβουλία μπορεί να είναι επαρκής, όταν μιλάμε για την ανάπτυξη των μεγάλων δικτύων. </w:t>
      </w:r>
    </w:p>
    <w:p w14:paraId="169A7F8C"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Προσέξτε τι έκανε η ιδιωτική πρωτοβουλία και η υποταγή της πολιτείας </w:t>
      </w:r>
      <w:r>
        <w:rPr>
          <w:rFonts w:eastAsia="Times New Roman"/>
          <w:color w:val="000000" w:themeColor="text1"/>
          <w:szCs w:val="24"/>
        </w:rPr>
        <w:t xml:space="preserve">στα συμφέροντα της ιδιωτικής πρωτοβουλίας: Ανέπτυξε το δίκτυο εκεί που υπάρχει εμπορικό ενδιαφέρον και εκεί που δεν υπάρχει εμπορικό ενδιαφέρον, </w:t>
      </w:r>
      <w:r>
        <w:rPr>
          <w:rFonts w:eastAsia="Times New Roman"/>
          <w:color w:val="000000" w:themeColor="text1"/>
          <w:szCs w:val="24"/>
        </w:rPr>
        <w:t>μετακύλησε</w:t>
      </w:r>
      <w:r>
        <w:rPr>
          <w:rFonts w:eastAsia="Times New Roman"/>
          <w:color w:val="000000" w:themeColor="text1"/>
          <w:szCs w:val="24"/>
        </w:rPr>
        <w:t xml:space="preserve"> το κόστος στο δημόσιο, είτε στους πολίτες είτε στους δήμους ή δεν ξέρω ακριβώς σε ποιον άλλον. Αυτή </w:t>
      </w:r>
      <w:r>
        <w:rPr>
          <w:rFonts w:eastAsia="Times New Roman"/>
          <w:color w:val="000000" w:themeColor="text1"/>
          <w:szCs w:val="24"/>
        </w:rPr>
        <w:t>είναι η πραγματικότητα.</w:t>
      </w:r>
    </w:p>
    <w:p w14:paraId="169A7F8D"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Και θέλω να σας καλέσω πολιτικά και ιδεολογικά να αναγνωρίσετε αυτή την πραγματικότητα. Διαφορετικά, θα πορευτούμε με αυτές τις κορυφαίες διαφωνίες στην πολιτική ζωή, οι οποίες νομίζω θα δείξουν και στον ελληνικό λαό τι ακριβώς συνέ</w:t>
      </w:r>
      <w:r>
        <w:rPr>
          <w:rFonts w:eastAsia="Times New Roman"/>
          <w:color w:val="000000" w:themeColor="text1"/>
          <w:szCs w:val="24"/>
        </w:rPr>
        <w:t>βη τα προηγούμενα χρόνια και με ποιες επιλογές μπορεί να προχωρήσει από εδώ και μπρος.</w:t>
      </w:r>
    </w:p>
    <w:p w14:paraId="169A7F8E"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Και ο ελληνικός λαός μπορεί να προχωρήσει αισιόδοξα και όχι, όπως εκτιμούν κάποιοι, όπως ο κ. Στουρνάρας, ο οποίος έχει βαλθεί να μας πείσει ότι το μόνο θετικό από την τ</w:t>
      </w:r>
      <w:r>
        <w:rPr>
          <w:rFonts w:eastAsia="Times New Roman"/>
          <w:color w:val="000000" w:themeColor="text1"/>
          <w:szCs w:val="24"/>
        </w:rPr>
        <w:t xml:space="preserve">οποθέτησή του στη διοίκηση της κεντρικής τράπεζας είναι το γεγονός ότι έφυγε από το Υπουργείο Οικονομικών. Διότι, όσο ήταν, χάσαμε γύρω στις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πενήντα χιλιάδες θέσεις εργασίας.</w:t>
      </w:r>
    </w:p>
    <w:p w14:paraId="169A7F8F"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Εν πάση </w:t>
      </w:r>
      <w:proofErr w:type="spellStart"/>
      <w:r>
        <w:rPr>
          <w:rFonts w:eastAsia="Times New Roman"/>
          <w:color w:val="000000" w:themeColor="text1"/>
          <w:szCs w:val="24"/>
        </w:rPr>
        <w:t>περιπτώσει</w:t>
      </w:r>
      <w:proofErr w:type="spellEnd"/>
      <w:r>
        <w:rPr>
          <w:rFonts w:eastAsia="Times New Roman"/>
          <w:color w:val="000000" w:themeColor="text1"/>
          <w:szCs w:val="24"/>
        </w:rPr>
        <w:t>, όμως, νομίζω ότι εδώ είχαμε την ευκαιρία να συζητήσουμ</w:t>
      </w:r>
      <w:r>
        <w:rPr>
          <w:rFonts w:eastAsia="Times New Roman"/>
          <w:color w:val="000000" w:themeColor="text1"/>
          <w:szCs w:val="24"/>
        </w:rPr>
        <w:t>ε για ένα παράδειγμα πολιτικής το οποίο έχει αποτύπωμα και διαχείρισης. Μου κάνει εντύπωση που έρχεστε εδώ και λέτε ότι καλώς κάνατε και την τελευταία ημέρα πριν τις εκλογές εντάξατε ένα πρόγραμμα στο ΕΣΠΑ. Αυτό πραγματικά με εντυπωσιάζει ως επιχείρημα. Κα</w:t>
      </w:r>
      <w:r>
        <w:rPr>
          <w:rFonts w:eastAsia="Times New Roman"/>
          <w:color w:val="000000" w:themeColor="text1"/>
          <w:szCs w:val="24"/>
        </w:rPr>
        <w:t>ι νομίζω ότι μπορεί ο κόσμος να βγάλει τα συμπεράσματά του.</w:t>
      </w:r>
    </w:p>
    <w:p w14:paraId="169A7F90"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Κλείνω λέγοντας ότι είναι προφανές πως θα βασανιστούμε, αλλά είμαι αισιόδοξος ότι το πρόγραμμα της καθολικής κάλυψης σε όλες τις τηλεοπτικές περιοχές της χώρας -θα αφήσουμε το παρελθόν κατά μέρος-</w:t>
      </w:r>
      <w:r>
        <w:rPr>
          <w:rFonts w:eastAsia="Times New Roman"/>
          <w:color w:val="000000" w:themeColor="text1"/>
          <w:szCs w:val="24"/>
        </w:rPr>
        <w:t xml:space="preserve"> θα μπορέσουμε από κοινού να το ψηφίσουμε και να προχωρήσουμε.</w:t>
      </w:r>
    </w:p>
    <w:p w14:paraId="169A7F91" w14:textId="77777777" w:rsidR="0005450F" w:rsidRDefault="00D93A34">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 κύριε Πρόεδρε.</w:t>
      </w:r>
    </w:p>
    <w:p w14:paraId="169A7F92" w14:textId="77777777" w:rsidR="0005450F" w:rsidRDefault="00D93A34">
      <w:pPr>
        <w:spacing w:after="0" w:line="600" w:lineRule="auto"/>
        <w:ind w:firstLine="720"/>
        <w:jc w:val="both"/>
        <w:rPr>
          <w:rFonts w:eastAsia="Times New Roman"/>
          <w:bCs/>
          <w:color w:val="000000" w:themeColor="text1"/>
          <w:szCs w:val="24"/>
        </w:rPr>
      </w:pPr>
      <w:r>
        <w:rPr>
          <w:rFonts w:eastAsia="Times New Roman"/>
          <w:b/>
          <w:bCs/>
          <w:color w:val="000000" w:themeColor="text1"/>
          <w:szCs w:val="24"/>
        </w:rPr>
        <w:t xml:space="preserve">ΠΡΟΕΔΡΕΥΩΝ (Νικήτας Κακλαμάνης): </w:t>
      </w:r>
      <w:r>
        <w:rPr>
          <w:rFonts w:eastAsia="Times New Roman"/>
          <w:bCs/>
          <w:color w:val="000000" w:themeColor="text1"/>
          <w:szCs w:val="24"/>
        </w:rPr>
        <w:t>Ολοκληρώθηκε η συζήτηση των επικαίρων ερωτήσεων.</w:t>
      </w:r>
    </w:p>
    <w:p w14:paraId="169A7F93"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Κυρίες και κύριοι, εύχομαι καλές γιορτές σε όλους τους συναδέλφους, τους εργαζόμενους</w:t>
      </w:r>
      <w:r>
        <w:rPr>
          <w:rFonts w:eastAsia="Times New Roman" w:cs="Times New Roman"/>
          <w:color w:val="000000" w:themeColor="text1"/>
          <w:szCs w:val="24"/>
        </w:rPr>
        <w:t xml:space="preserve"> της Βουλής, τις γυναίκες και τους άντρες της Ελληνικής Αστυνομίας που μας προσέχουν και τις κυρίες και τους κυρίους του κοινοβουλευτικού ρεπορτάζ.</w:t>
      </w:r>
    </w:p>
    <w:p w14:paraId="169A7F94"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Να πούμε ακόμα και στον κ. Στουρνάρα, κύριε Υπουργέ, καλές γιορτές! Και τα παράπονά σας για τον κ. Στουρνάρα</w:t>
      </w:r>
      <w:r>
        <w:rPr>
          <w:rFonts w:eastAsia="Times New Roman" w:cs="Times New Roman"/>
          <w:color w:val="000000" w:themeColor="text1"/>
          <w:szCs w:val="24"/>
        </w:rPr>
        <w:t xml:space="preserve"> να τα πείτε στον κ. </w:t>
      </w:r>
      <w:proofErr w:type="spellStart"/>
      <w:r>
        <w:rPr>
          <w:rFonts w:eastAsia="Times New Roman" w:cs="Times New Roman"/>
          <w:color w:val="000000" w:themeColor="text1"/>
          <w:szCs w:val="24"/>
        </w:rPr>
        <w:t>Ντράγκι</w:t>
      </w:r>
      <w:proofErr w:type="spellEnd"/>
      <w:r>
        <w:rPr>
          <w:rFonts w:eastAsia="Times New Roman" w:cs="Times New Roman"/>
          <w:color w:val="000000" w:themeColor="text1"/>
          <w:szCs w:val="24"/>
        </w:rPr>
        <w:t>!</w:t>
      </w:r>
    </w:p>
    <w:p w14:paraId="169A7F95"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ΝΙΚΟΛΑΟΣ ΠΑΠΠΑΣ (Υπουργός Ψηφιακής Πολιτικής, Τηλεπικοινωνιών και Ενημέρωσης):</w:t>
      </w:r>
      <w:r>
        <w:rPr>
          <w:rFonts w:eastAsia="Times New Roman" w:cs="Times New Roman"/>
          <w:color w:val="000000" w:themeColor="text1"/>
          <w:szCs w:val="24"/>
        </w:rPr>
        <w:t xml:space="preserve"> Καλές γιορτές!</w:t>
      </w:r>
    </w:p>
    <w:p w14:paraId="169A7F96" w14:textId="77777777" w:rsidR="0005450F" w:rsidRDefault="00D93A34">
      <w:pPr>
        <w:spacing w:after="0" w:line="600" w:lineRule="auto"/>
        <w:ind w:firstLine="720"/>
        <w:jc w:val="both"/>
        <w:rPr>
          <w:rFonts w:eastAsia="Times New Roman"/>
          <w:bCs/>
          <w:color w:val="000000" w:themeColor="text1"/>
          <w:szCs w:val="24"/>
        </w:rPr>
      </w:pPr>
      <w:r>
        <w:rPr>
          <w:rFonts w:eastAsia="Times New Roman"/>
          <w:b/>
          <w:bCs/>
          <w:color w:val="000000" w:themeColor="text1"/>
          <w:szCs w:val="24"/>
        </w:rPr>
        <w:t xml:space="preserve">ΠΡΟΕΔΡΕΥΩΝ (Νικήτας Κακλαμάνης): </w:t>
      </w:r>
      <w:r>
        <w:rPr>
          <w:rFonts w:eastAsia="Times New Roman" w:cs="Times New Roman"/>
          <w:color w:val="000000" w:themeColor="text1"/>
          <w:szCs w:val="24"/>
        </w:rPr>
        <w:t>Κυρίες και κύριοι συνάδελφοι, δέχεστε στο σημείο αυτό να λύσουμε τη συνεδρίαση;</w:t>
      </w:r>
    </w:p>
    <w:p w14:paraId="169A7F97"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cs="Times New Roman"/>
          <w:b/>
          <w:bCs/>
          <w:color w:val="000000" w:themeColor="text1"/>
          <w:szCs w:val="24"/>
        </w:rPr>
        <w:t xml:space="preserve">ΟΛΟΙ ΟΙ ΒΟΥΛΕΥΤΕΣ: </w:t>
      </w:r>
      <w:r>
        <w:rPr>
          <w:rFonts w:eastAsia="Times New Roman" w:cs="Times New Roman"/>
          <w:color w:val="000000" w:themeColor="text1"/>
          <w:szCs w:val="24"/>
        </w:rPr>
        <w:t>Μάλιστα, μάλιστα.</w:t>
      </w:r>
    </w:p>
    <w:p w14:paraId="169A7F98" w14:textId="77777777" w:rsidR="0005450F" w:rsidRDefault="00D93A34">
      <w:pPr>
        <w:spacing w:after="0" w:line="600" w:lineRule="auto"/>
        <w:ind w:firstLine="720"/>
        <w:jc w:val="both"/>
        <w:rPr>
          <w:rFonts w:eastAsia="Times New Roman" w:cs="Times New Roman"/>
          <w:color w:val="000000" w:themeColor="text1"/>
          <w:szCs w:val="24"/>
        </w:rPr>
      </w:pPr>
      <w:r>
        <w:rPr>
          <w:rFonts w:eastAsia="Times New Roman"/>
          <w:b/>
          <w:bCs/>
          <w:color w:val="000000" w:themeColor="text1"/>
          <w:szCs w:val="24"/>
        </w:rPr>
        <w:t>ΠΡΟΕΔΡΕΥΩΝ (Νικήτας Κακλαμάνης):</w:t>
      </w:r>
      <w:r>
        <w:rPr>
          <w:rFonts w:eastAsia="Times New Roman" w:cs="Times New Roman"/>
          <w:color w:val="000000" w:themeColor="text1"/>
          <w:szCs w:val="24"/>
        </w:rPr>
        <w:t xml:space="preserve"> Με τη συναίνεση του Σώματος και ώρα 10.41΄ </w:t>
      </w:r>
      <w:proofErr w:type="spellStart"/>
      <w:r>
        <w:rPr>
          <w:rFonts w:eastAsia="Times New Roman" w:cs="Times New Roman"/>
          <w:color w:val="000000" w:themeColor="text1"/>
          <w:szCs w:val="24"/>
        </w:rPr>
        <w:t>λύεται</w:t>
      </w:r>
      <w:proofErr w:type="spellEnd"/>
      <w:r>
        <w:rPr>
          <w:rFonts w:eastAsia="Times New Roman" w:cs="Times New Roman"/>
          <w:color w:val="000000" w:themeColor="text1"/>
          <w:szCs w:val="24"/>
        </w:rPr>
        <w:t xml:space="preserve"> η συνεδρίαση για </w:t>
      </w:r>
      <w:r>
        <w:rPr>
          <w:rFonts w:eastAsia="Times New Roman" w:cs="Times New Roman"/>
          <w:color w:val="000000" w:themeColor="text1"/>
          <w:szCs w:val="24"/>
        </w:rPr>
        <w:t>τη</w:t>
      </w:r>
      <w:r>
        <w:rPr>
          <w:rFonts w:eastAsia="Times New Roman" w:cs="Times New Roman"/>
          <w:color w:val="000000" w:themeColor="text1"/>
          <w:szCs w:val="24"/>
        </w:rPr>
        <w:t xml:space="preserve"> Δευτέρα 8 Ιανουαρίου 2018 και ώρα 18.00΄, με αντικείμενο εργασιών του Σώματος: κοινοβουλευτικό έλεγχο, συζήτηση επικαίρων ερωτήσεων.</w:t>
      </w:r>
    </w:p>
    <w:p w14:paraId="169A7F99" w14:textId="77777777" w:rsidR="0005450F" w:rsidRDefault="00D93A34">
      <w:pPr>
        <w:spacing w:after="0" w:line="600" w:lineRule="auto"/>
        <w:jc w:val="both"/>
        <w:rPr>
          <w:rFonts w:eastAsia="Times New Roman"/>
          <w:szCs w:val="24"/>
        </w:rPr>
      </w:pPr>
      <w:r>
        <w:rPr>
          <w:rFonts w:eastAsia="Times New Roman" w:cs="Times New Roman"/>
          <w:b/>
          <w:bCs/>
          <w:color w:val="000000" w:themeColor="text1"/>
          <w:szCs w:val="24"/>
        </w:rPr>
        <w:lastRenderedPageBreak/>
        <w:t xml:space="preserve">Ο </w:t>
      </w:r>
      <w:r>
        <w:rPr>
          <w:rFonts w:eastAsia="Times New Roman" w:cs="Times New Roman"/>
          <w:b/>
          <w:bCs/>
          <w:color w:val="000000" w:themeColor="text1"/>
          <w:szCs w:val="24"/>
        </w:rPr>
        <w:t>ΠΡΟΕΔΡΟΣ                                                                        ΟΙ ΓΡΑΜΜΑΤΕΙΣ</w:t>
      </w:r>
    </w:p>
    <w:sectPr w:rsidR="000545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4qCBnLKPmJWpm5dbRczK8jIe9Fs=" w:salt="4Kz5do+0w5tVETMWxudm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0F"/>
    <w:rsid w:val="0005450F"/>
    <w:rsid w:val="00D93A34"/>
    <w:rsid w:val="00EA5C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7EFB"/>
  <w15:docId w15:val="{6842DB36-2D10-41A1-BCAC-A2072566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F45DA"/>
    <w:rPr>
      <w:i/>
      <w:iCs/>
    </w:rPr>
  </w:style>
  <w:style w:type="paragraph" w:styleId="a4">
    <w:name w:val="Balloon Text"/>
    <w:basedOn w:val="a"/>
    <w:link w:val="Char"/>
    <w:uiPriority w:val="99"/>
    <w:semiHidden/>
    <w:unhideWhenUsed/>
    <w:rsid w:val="00B77B81"/>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B77B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565</MetadataID>
    <Session xmlns="641f345b-441b-4b81-9152-adc2e73ba5e1">Γ´</Session>
    <Date xmlns="641f345b-441b-4b81-9152-adc2e73ba5e1">2017-12-21T22:00:00+00:00</Date>
    <Status xmlns="641f345b-441b-4b81-9152-adc2e73ba5e1">
      <Url>http://srv-sp1/praktika/Lists/Incoming_Metadata/EditForm.aspx?ID=565&amp;Source=/praktika/Recordings_Library/Forms/AllItems.aspx</Url>
      <Description>Δημοσιεύτηκε</Description>
    </Status>
    <Meeting xmlns="641f345b-441b-4b81-9152-adc2e73ba5e1">ΝΑ´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465BD4-7014-4750-B5ED-C14995B30EEE}">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dcmitype/"/>
    <ds:schemaRef ds:uri="http://purl.org/dc/terms/"/>
    <ds:schemaRef ds:uri="http://schemas.openxmlformats.org/package/2006/metadata/core-properties"/>
    <ds:schemaRef ds:uri="641f345b-441b-4b81-9152-adc2e73ba5e1"/>
    <ds:schemaRef ds:uri="http://www.w3.org/XML/1998/namespace"/>
  </ds:schemaRefs>
</ds:datastoreItem>
</file>

<file path=customXml/itemProps2.xml><?xml version="1.0" encoding="utf-8"?>
<ds:datastoreItem xmlns:ds="http://schemas.openxmlformats.org/officeDocument/2006/customXml" ds:itemID="{2302952C-01AF-4279-8942-AF00847F8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27185-4438-423B-9BF8-792E1724DC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5702</Words>
  <Characters>30793</Characters>
  <Application>Microsoft Office Word</Application>
  <DocSecurity>0</DocSecurity>
  <Lines>256</Lines>
  <Paragraphs>72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2018-01-10T10:17:00Z</dcterms:created>
  <dcterms:modified xsi:type="dcterms:W3CDTF">2018-01-10T10:17:00Z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