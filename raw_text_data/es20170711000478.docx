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4DBE4" w14:textId="77777777" w:rsidR="00524319" w:rsidRPr="00524319" w:rsidRDefault="00524319" w:rsidP="00524319">
      <w:pPr>
        <w:spacing w:after="0" w:line="360" w:lineRule="auto"/>
        <w:rPr>
          <w:ins w:id="0" w:author="Φλούδα Χριστίνα" w:date="2017-07-20T11:33:00Z"/>
          <w:rFonts w:eastAsia="Times New Roman"/>
          <w:szCs w:val="24"/>
          <w:lang w:eastAsia="en-US"/>
        </w:rPr>
      </w:pPr>
      <w:bookmarkStart w:id="1" w:name="_GoBack"/>
      <w:bookmarkEnd w:id="1"/>
      <w:ins w:id="2" w:author="Φλούδα Χριστίνα" w:date="2017-07-20T11:33:00Z">
        <w:r w:rsidRPr="0052431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D48E20" w14:textId="77777777" w:rsidR="00524319" w:rsidRPr="00524319" w:rsidRDefault="00524319" w:rsidP="00524319">
      <w:pPr>
        <w:spacing w:after="0" w:line="360" w:lineRule="auto"/>
        <w:rPr>
          <w:ins w:id="3" w:author="Φλούδα Χριστίνα" w:date="2017-07-20T11:33:00Z"/>
          <w:rFonts w:eastAsia="Times New Roman"/>
          <w:szCs w:val="24"/>
          <w:lang w:eastAsia="en-US"/>
        </w:rPr>
      </w:pPr>
    </w:p>
    <w:p w14:paraId="0A5D225E" w14:textId="77777777" w:rsidR="00524319" w:rsidRPr="00524319" w:rsidRDefault="00524319" w:rsidP="00524319">
      <w:pPr>
        <w:spacing w:after="0" w:line="360" w:lineRule="auto"/>
        <w:rPr>
          <w:ins w:id="4" w:author="Φλούδα Χριστίνα" w:date="2017-07-20T11:33:00Z"/>
          <w:rFonts w:eastAsia="Times New Roman"/>
          <w:szCs w:val="24"/>
          <w:lang w:eastAsia="en-US"/>
        </w:rPr>
      </w:pPr>
      <w:ins w:id="5" w:author="Φλούδα Χριστίνα" w:date="2017-07-20T11:33:00Z">
        <w:r w:rsidRPr="00524319">
          <w:rPr>
            <w:rFonts w:eastAsia="Times New Roman"/>
            <w:szCs w:val="24"/>
            <w:lang w:eastAsia="en-US"/>
          </w:rPr>
          <w:t>ΠΙΝΑΚΑΣ ΠΕΡΙΕΧΟΜΕΝΩΝ</w:t>
        </w:r>
      </w:ins>
    </w:p>
    <w:p w14:paraId="31FC213A" w14:textId="77777777" w:rsidR="00524319" w:rsidRPr="00524319" w:rsidRDefault="00524319" w:rsidP="00524319">
      <w:pPr>
        <w:spacing w:after="0" w:line="360" w:lineRule="auto"/>
        <w:rPr>
          <w:ins w:id="6" w:author="Φλούδα Χριστίνα" w:date="2017-07-20T11:33:00Z"/>
          <w:rFonts w:eastAsia="Times New Roman"/>
          <w:szCs w:val="24"/>
          <w:lang w:eastAsia="en-US"/>
        </w:rPr>
      </w:pPr>
      <w:ins w:id="7" w:author="Φλούδα Χριστίνα" w:date="2017-07-20T11:33:00Z">
        <w:r w:rsidRPr="00524319">
          <w:rPr>
            <w:rFonts w:eastAsia="Times New Roman"/>
            <w:szCs w:val="24"/>
            <w:lang w:eastAsia="en-US"/>
          </w:rPr>
          <w:t xml:space="preserve">ΙΖ΄ ΠΕΡΙΟΔΟΣ </w:t>
        </w:r>
      </w:ins>
    </w:p>
    <w:p w14:paraId="309386F0" w14:textId="77777777" w:rsidR="00524319" w:rsidRPr="00524319" w:rsidRDefault="00524319" w:rsidP="00524319">
      <w:pPr>
        <w:spacing w:after="0" w:line="360" w:lineRule="auto"/>
        <w:rPr>
          <w:ins w:id="8" w:author="Φλούδα Χριστίνα" w:date="2017-07-20T11:33:00Z"/>
          <w:rFonts w:eastAsia="Times New Roman"/>
          <w:szCs w:val="24"/>
          <w:lang w:eastAsia="en-US"/>
        </w:rPr>
      </w:pPr>
      <w:ins w:id="9" w:author="Φλούδα Χριστίνα" w:date="2017-07-20T11:33:00Z">
        <w:r w:rsidRPr="00524319">
          <w:rPr>
            <w:rFonts w:eastAsia="Times New Roman"/>
            <w:szCs w:val="24"/>
            <w:lang w:eastAsia="en-US"/>
          </w:rPr>
          <w:t>ΠΡΟΕΔΡΕΥΟΜΕΝΗΣ ΚΟΙΝΟΒΟΥΛΕΥΤΙΚΗΣ ΔΗΜΟΚΡΑΤΙΑΣ</w:t>
        </w:r>
      </w:ins>
    </w:p>
    <w:p w14:paraId="26AC6900" w14:textId="77777777" w:rsidR="00524319" w:rsidRPr="00524319" w:rsidRDefault="00524319" w:rsidP="00524319">
      <w:pPr>
        <w:spacing w:after="0" w:line="360" w:lineRule="auto"/>
        <w:rPr>
          <w:ins w:id="10" w:author="Φλούδα Χριστίνα" w:date="2017-07-20T11:33:00Z"/>
          <w:rFonts w:eastAsia="Times New Roman"/>
          <w:szCs w:val="24"/>
          <w:lang w:eastAsia="en-US"/>
        </w:rPr>
      </w:pPr>
      <w:ins w:id="11" w:author="Φλούδα Χριστίνα" w:date="2017-07-20T11:33:00Z">
        <w:r w:rsidRPr="00524319">
          <w:rPr>
            <w:rFonts w:eastAsia="Times New Roman"/>
            <w:szCs w:val="24"/>
            <w:lang w:eastAsia="en-US"/>
          </w:rPr>
          <w:t>ΣΥΝΟΔΟΣ Β΄</w:t>
        </w:r>
      </w:ins>
    </w:p>
    <w:p w14:paraId="3F44E73D" w14:textId="77777777" w:rsidR="00524319" w:rsidRPr="00524319" w:rsidRDefault="00524319" w:rsidP="00524319">
      <w:pPr>
        <w:spacing w:after="0" w:line="360" w:lineRule="auto"/>
        <w:rPr>
          <w:ins w:id="12" w:author="Φλούδα Χριστίνα" w:date="2017-07-20T11:33:00Z"/>
          <w:rFonts w:eastAsia="Times New Roman"/>
          <w:szCs w:val="24"/>
          <w:lang w:eastAsia="en-US"/>
        </w:rPr>
      </w:pPr>
    </w:p>
    <w:p w14:paraId="5167D884" w14:textId="77777777" w:rsidR="00524319" w:rsidRPr="00524319" w:rsidRDefault="00524319" w:rsidP="00524319">
      <w:pPr>
        <w:spacing w:after="0" w:line="360" w:lineRule="auto"/>
        <w:rPr>
          <w:ins w:id="13" w:author="Φλούδα Χριστίνα" w:date="2017-07-20T11:33:00Z"/>
          <w:rFonts w:eastAsia="Times New Roman"/>
          <w:szCs w:val="24"/>
          <w:lang w:eastAsia="en-US"/>
        </w:rPr>
      </w:pPr>
      <w:ins w:id="14" w:author="Φλούδα Χριστίνα" w:date="2017-07-20T11:33:00Z">
        <w:r w:rsidRPr="00524319">
          <w:rPr>
            <w:rFonts w:eastAsia="Times New Roman"/>
            <w:szCs w:val="24"/>
            <w:lang w:eastAsia="en-US"/>
          </w:rPr>
          <w:t>ΣΥΝΕΔΡΙΑΣΗ ΡΝ΄</w:t>
        </w:r>
      </w:ins>
    </w:p>
    <w:p w14:paraId="17EA1320" w14:textId="77777777" w:rsidR="00524319" w:rsidRPr="00524319" w:rsidRDefault="00524319" w:rsidP="00524319">
      <w:pPr>
        <w:spacing w:after="0" w:line="360" w:lineRule="auto"/>
        <w:rPr>
          <w:ins w:id="15" w:author="Φλούδα Χριστίνα" w:date="2017-07-20T11:33:00Z"/>
          <w:rFonts w:eastAsia="Times New Roman"/>
          <w:szCs w:val="24"/>
          <w:lang w:eastAsia="en-US"/>
        </w:rPr>
      </w:pPr>
      <w:ins w:id="16" w:author="Φλούδα Χριστίνα" w:date="2017-07-20T11:33:00Z">
        <w:r w:rsidRPr="00524319">
          <w:rPr>
            <w:rFonts w:eastAsia="Times New Roman"/>
            <w:szCs w:val="24"/>
            <w:lang w:eastAsia="en-US"/>
          </w:rPr>
          <w:t>Τρίτη  11 Ιουλίου 2017</w:t>
        </w:r>
      </w:ins>
    </w:p>
    <w:p w14:paraId="09EC7DEE" w14:textId="77777777" w:rsidR="00524319" w:rsidRPr="00524319" w:rsidRDefault="00524319" w:rsidP="00524319">
      <w:pPr>
        <w:spacing w:after="0" w:line="360" w:lineRule="auto"/>
        <w:rPr>
          <w:ins w:id="17" w:author="Φλούδα Χριστίνα" w:date="2017-07-20T11:33:00Z"/>
          <w:rFonts w:eastAsia="Times New Roman"/>
          <w:szCs w:val="24"/>
          <w:lang w:eastAsia="en-US"/>
        </w:rPr>
      </w:pPr>
    </w:p>
    <w:p w14:paraId="50A7DBFE" w14:textId="77777777" w:rsidR="00524319" w:rsidRPr="00524319" w:rsidRDefault="00524319" w:rsidP="00524319">
      <w:pPr>
        <w:spacing w:after="0" w:line="360" w:lineRule="auto"/>
        <w:rPr>
          <w:ins w:id="18" w:author="Φλούδα Χριστίνα" w:date="2017-07-20T11:33:00Z"/>
          <w:rFonts w:eastAsia="Times New Roman"/>
          <w:szCs w:val="24"/>
          <w:lang w:eastAsia="en-US"/>
        </w:rPr>
      </w:pPr>
      <w:ins w:id="19" w:author="Φλούδα Χριστίνα" w:date="2017-07-20T11:33:00Z">
        <w:r w:rsidRPr="00524319">
          <w:rPr>
            <w:rFonts w:eastAsia="Times New Roman"/>
            <w:szCs w:val="24"/>
            <w:lang w:eastAsia="en-US"/>
          </w:rPr>
          <w:t>ΘΕΜΑΤΑ</w:t>
        </w:r>
      </w:ins>
    </w:p>
    <w:p w14:paraId="52AF7285" w14:textId="77777777" w:rsidR="00524319" w:rsidRPr="00524319" w:rsidRDefault="00524319" w:rsidP="00524319">
      <w:pPr>
        <w:spacing w:after="0" w:line="360" w:lineRule="auto"/>
        <w:rPr>
          <w:ins w:id="20" w:author="Φλούδα Χριστίνα" w:date="2017-07-20T11:33:00Z"/>
          <w:rFonts w:eastAsia="Times New Roman"/>
          <w:szCs w:val="24"/>
          <w:lang w:eastAsia="en-US"/>
        </w:rPr>
      </w:pPr>
      <w:ins w:id="21" w:author="Φλούδα Χριστίνα" w:date="2017-07-20T11:33:00Z">
        <w:r w:rsidRPr="00524319">
          <w:rPr>
            <w:rFonts w:eastAsia="Times New Roman"/>
            <w:szCs w:val="24"/>
            <w:lang w:eastAsia="en-US"/>
          </w:rPr>
          <w:t xml:space="preserve"> </w:t>
        </w:r>
        <w:r w:rsidRPr="00524319">
          <w:rPr>
            <w:rFonts w:eastAsia="Times New Roman"/>
            <w:szCs w:val="24"/>
            <w:lang w:eastAsia="en-US"/>
          </w:rPr>
          <w:br/>
          <w:t xml:space="preserve">Α. ΕΙΔΙΚΑ ΘΕΜΑΤΑ </w:t>
        </w:r>
        <w:r w:rsidRPr="00524319">
          <w:rPr>
            <w:rFonts w:eastAsia="Times New Roman"/>
            <w:szCs w:val="24"/>
            <w:lang w:eastAsia="en-US"/>
          </w:rPr>
          <w:br/>
          <w:t xml:space="preserve">1. Επικύρωση Πρακτικών, σελ. </w:t>
        </w:r>
        <w:r w:rsidRPr="00524319">
          <w:rPr>
            <w:rFonts w:eastAsia="Times New Roman"/>
            <w:szCs w:val="24"/>
            <w:lang w:eastAsia="en-US"/>
          </w:rPr>
          <w:br/>
          <w:t xml:space="preserve">2. Ανακοινώνεται ότι τη συνεδρίαση παρακολουθούν ο Πρέσβης της Κύπρου κ. Κυριάκος </w:t>
        </w:r>
        <w:proofErr w:type="spellStart"/>
        <w:r w:rsidRPr="00524319">
          <w:rPr>
            <w:rFonts w:eastAsia="Times New Roman"/>
            <w:szCs w:val="24"/>
            <w:lang w:eastAsia="en-US"/>
          </w:rPr>
          <w:t>Κενεβέζος</w:t>
        </w:r>
        <w:proofErr w:type="spellEnd"/>
        <w:r w:rsidRPr="00524319">
          <w:rPr>
            <w:rFonts w:eastAsia="Times New Roman"/>
            <w:szCs w:val="24"/>
            <w:lang w:eastAsia="en-US"/>
          </w:rPr>
          <w:t xml:space="preserve"> και ο Πρόεδρος της  Ένωσης Κυπρίων Ελλάδας κ. Γεώργιος </w:t>
        </w:r>
        <w:proofErr w:type="spellStart"/>
        <w:r w:rsidRPr="00524319">
          <w:rPr>
            <w:rFonts w:eastAsia="Times New Roman"/>
            <w:szCs w:val="24"/>
            <w:lang w:eastAsia="en-US"/>
          </w:rPr>
          <w:t>Συλλούρης</w:t>
        </w:r>
        <w:proofErr w:type="spellEnd"/>
        <w:r w:rsidRPr="00524319">
          <w:rPr>
            <w:rFonts w:eastAsia="Times New Roman"/>
            <w:szCs w:val="24"/>
            <w:lang w:eastAsia="en-US"/>
          </w:rPr>
          <w:t xml:space="preserve">, σελ. </w:t>
        </w:r>
        <w:r w:rsidRPr="00524319">
          <w:rPr>
            <w:rFonts w:eastAsia="Times New Roman"/>
            <w:szCs w:val="24"/>
            <w:lang w:eastAsia="en-US"/>
          </w:rPr>
          <w:br/>
          <w:t>3. Ειδική Ημερήσια Διάταξη:</w:t>
        </w:r>
      </w:ins>
    </w:p>
    <w:p w14:paraId="2FC92A97" w14:textId="77777777" w:rsidR="00524319" w:rsidRPr="00524319" w:rsidRDefault="00524319" w:rsidP="00524319">
      <w:pPr>
        <w:spacing w:after="0" w:line="360" w:lineRule="auto"/>
        <w:rPr>
          <w:ins w:id="22" w:author="Φλούδα Χριστίνα" w:date="2017-07-20T11:33:00Z"/>
          <w:rFonts w:eastAsia="Times New Roman"/>
          <w:szCs w:val="24"/>
          <w:lang w:eastAsia="en-US"/>
        </w:rPr>
      </w:pPr>
      <w:ins w:id="23" w:author="Φλούδα Χριστίνα" w:date="2017-07-20T11:33:00Z">
        <w:r w:rsidRPr="00524319">
          <w:rPr>
            <w:rFonts w:eastAsia="Times New Roman"/>
            <w:szCs w:val="24"/>
            <w:lang w:eastAsia="en-US"/>
          </w:rPr>
          <w:t xml:space="preserve">Συζήτηση, κατόπιν αιτήματος του Πρωθυπουργού κ. Αλέξη Τσίπρα, σύμφωνα με το άρθρο 142Α του Κανονισμού της Βουλής, με αντικείμενο την ενημέρωση του Σώματος σχετικά με τις εξελίξεις στη διαπραγμάτευση για το Κυπριακό ζήτημα, σελ. </w:t>
        </w:r>
        <w:r w:rsidRPr="00524319">
          <w:rPr>
            <w:rFonts w:eastAsia="Times New Roman"/>
            <w:szCs w:val="24"/>
            <w:lang w:eastAsia="en-US"/>
          </w:rPr>
          <w:br/>
          <w:t>4. Ειδική Ημερήσια Διάταξη:</w:t>
        </w:r>
      </w:ins>
    </w:p>
    <w:p w14:paraId="5373A744" w14:textId="77777777" w:rsidR="00524319" w:rsidRPr="00524319" w:rsidRDefault="00524319" w:rsidP="00524319">
      <w:pPr>
        <w:spacing w:after="0" w:line="360" w:lineRule="auto"/>
        <w:rPr>
          <w:ins w:id="24" w:author="Φλούδα Χριστίνα" w:date="2017-07-20T11:33:00Z"/>
          <w:rFonts w:eastAsia="Times New Roman"/>
          <w:szCs w:val="24"/>
          <w:lang w:eastAsia="en-US"/>
        </w:rPr>
      </w:pPr>
      <w:ins w:id="25" w:author="Φλούδα Χριστίνα" w:date="2017-07-20T11:33:00Z">
        <w:r w:rsidRPr="00524319">
          <w:rPr>
            <w:rFonts w:eastAsia="Times New Roman"/>
            <w:szCs w:val="24"/>
            <w:lang w:eastAsia="en-US"/>
          </w:rPr>
          <w:t xml:space="preserve">Ανακοίνωση του Προέδρου της Βουλής κ. Νικόλαου </w:t>
        </w:r>
        <w:proofErr w:type="spellStart"/>
        <w:r w:rsidRPr="00524319">
          <w:rPr>
            <w:rFonts w:eastAsia="Times New Roman"/>
            <w:szCs w:val="24"/>
            <w:lang w:eastAsia="en-US"/>
          </w:rPr>
          <w:t>Βούτση</w:t>
        </w:r>
        <w:proofErr w:type="spellEnd"/>
        <w:r w:rsidRPr="00524319">
          <w:rPr>
            <w:rFonts w:eastAsia="Times New Roman"/>
            <w:szCs w:val="24"/>
            <w:lang w:eastAsia="en-US"/>
          </w:rPr>
          <w:t xml:space="preserve">, σύμφωνα με το άρθρο 51 παρ. 4 του Κανονισμού της Βουλής, σχετικά με το Πρωτόκολλο Συνεργασίας μεταξύ της Βουλής των Ελλήνων και της Βουλής των Αντιπροσώπων της Κυπριακής Δημοκρατίας, για την πρόσβαση στο υλικό του «Φακέλου της Κύπρου» και λήψη σχετικής απόφασης, σελ. </w:t>
        </w:r>
        <w:r w:rsidRPr="00524319">
          <w:rPr>
            <w:rFonts w:eastAsia="Times New Roman"/>
            <w:szCs w:val="24"/>
            <w:lang w:eastAsia="en-US"/>
          </w:rPr>
          <w:br/>
          <w:t xml:space="preserve">5. Επί διαδικαστικού θέματος, σελ. </w:t>
        </w:r>
        <w:r w:rsidRPr="00524319">
          <w:rPr>
            <w:rFonts w:eastAsia="Times New Roman"/>
            <w:szCs w:val="24"/>
            <w:lang w:eastAsia="en-US"/>
          </w:rPr>
          <w:br/>
          <w:t xml:space="preserve">6. Επί προσωπικού θέματος, σελ. </w:t>
        </w:r>
        <w:r w:rsidRPr="00524319">
          <w:rPr>
            <w:rFonts w:eastAsia="Times New Roman"/>
            <w:szCs w:val="24"/>
            <w:lang w:eastAsia="en-US"/>
          </w:rPr>
          <w:br/>
          <w:t xml:space="preserve">7. Ψηφοφορία δι' ανεγέρσεως επί της πρότασης σχετικά με την πρόσβαση στο υλικό του "Φακέλου της Κύπρου", σελ. </w:t>
        </w:r>
        <w:r w:rsidRPr="00524319">
          <w:rPr>
            <w:rFonts w:eastAsia="Times New Roman"/>
            <w:szCs w:val="24"/>
            <w:lang w:eastAsia="en-US"/>
          </w:rPr>
          <w:br/>
          <w:t xml:space="preserve">8. Ανακοινώνεται ότι το Σώμα, ενέκρινε ομόφωνα την ως άνω πρόταση, σελ. </w:t>
        </w:r>
        <w:r w:rsidRPr="00524319">
          <w:rPr>
            <w:rFonts w:eastAsia="Times New Roman"/>
            <w:szCs w:val="24"/>
            <w:lang w:eastAsia="en-US"/>
          </w:rPr>
          <w:br/>
          <w:t xml:space="preserve"> </w:t>
        </w:r>
        <w:r w:rsidRPr="00524319">
          <w:rPr>
            <w:rFonts w:eastAsia="Times New Roman"/>
            <w:szCs w:val="24"/>
            <w:lang w:eastAsia="en-US"/>
          </w:rPr>
          <w:br/>
          <w:t>ΠΡΟΕΔΡΟΣ</w:t>
        </w:r>
      </w:ins>
    </w:p>
    <w:p w14:paraId="16E4AF53" w14:textId="77777777" w:rsidR="00524319" w:rsidRPr="00524319" w:rsidRDefault="00524319" w:rsidP="00524319">
      <w:pPr>
        <w:spacing w:after="0" w:line="360" w:lineRule="auto"/>
        <w:rPr>
          <w:ins w:id="26" w:author="Φλούδα Χριστίνα" w:date="2017-07-20T11:33:00Z"/>
          <w:rFonts w:eastAsia="Times New Roman"/>
          <w:szCs w:val="24"/>
          <w:lang w:eastAsia="en-US"/>
        </w:rPr>
      </w:pPr>
      <w:ins w:id="27" w:author="Φλούδα Χριστίνα" w:date="2017-07-20T11:33:00Z">
        <w:r w:rsidRPr="00524319">
          <w:rPr>
            <w:rFonts w:eastAsia="Times New Roman"/>
            <w:szCs w:val="24"/>
            <w:lang w:eastAsia="en-US"/>
          </w:rPr>
          <w:t>ΒΟΥΤΣΗΣ Ν. , σελ.</w:t>
        </w:r>
        <w:r w:rsidRPr="00524319">
          <w:rPr>
            <w:rFonts w:eastAsia="Times New Roman"/>
            <w:szCs w:val="24"/>
            <w:lang w:eastAsia="en-US"/>
          </w:rPr>
          <w:br/>
        </w:r>
      </w:ins>
    </w:p>
    <w:p w14:paraId="5E26D1E7" w14:textId="77777777" w:rsidR="00524319" w:rsidRPr="00524319" w:rsidRDefault="00524319" w:rsidP="00524319">
      <w:pPr>
        <w:spacing w:after="0" w:line="360" w:lineRule="auto"/>
        <w:rPr>
          <w:ins w:id="28" w:author="Φλούδα Χριστίνα" w:date="2017-07-20T11:33:00Z"/>
          <w:rFonts w:eastAsia="Times New Roman"/>
          <w:szCs w:val="24"/>
          <w:lang w:eastAsia="en-US"/>
        </w:rPr>
      </w:pPr>
      <w:ins w:id="29" w:author="Φλούδα Χριστίνα" w:date="2017-07-20T11:33:00Z">
        <w:r w:rsidRPr="00524319">
          <w:rPr>
            <w:rFonts w:eastAsia="Times New Roman"/>
            <w:szCs w:val="24"/>
            <w:lang w:eastAsia="en-US"/>
          </w:rPr>
          <w:t>ΠΡΟΕΔΡΕΥΩΝ</w:t>
        </w:r>
      </w:ins>
    </w:p>
    <w:p w14:paraId="124F6117" w14:textId="77777777" w:rsidR="00524319" w:rsidRPr="00524319" w:rsidRDefault="00524319" w:rsidP="00524319">
      <w:pPr>
        <w:spacing w:after="0" w:line="360" w:lineRule="auto"/>
        <w:rPr>
          <w:ins w:id="30" w:author="Φλούδα Χριστίνα" w:date="2017-07-20T11:33:00Z"/>
          <w:rFonts w:eastAsia="Times New Roman"/>
          <w:szCs w:val="24"/>
          <w:lang w:eastAsia="en-US"/>
        </w:rPr>
      </w:pPr>
      <w:ins w:id="31" w:author="Φλούδα Χριστίνα" w:date="2017-07-20T11:33:00Z">
        <w:r w:rsidRPr="00524319">
          <w:rPr>
            <w:rFonts w:eastAsia="Times New Roman"/>
            <w:szCs w:val="24"/>
            <w:lang w:eastAsia="en-US"/>
          </w:rPr>
          <w:t>ΧΡΙΣΤΟΔΟΥΛΟΠΟΥΛΟΥ Α. , σελ.</w:t>
        </w:r>
        <w:r w:rsidRPr="00524319">
          <w:rPr>
            <w:rFonts w:eastAsia="Times New Roman"/>
            <w:szCs w:val="24"/>
            <w:lang w:eastAsia="en-US"/>
          </w:rPr>
          <w:br/>
        </w:r>
        <w:r w:rsidRPr="00524319">
          <w:rPr>
            <w:rFonts w:eastAsia="Times New Roman"/>
            <w:szCs w:val="24"/>
            <w:lang w:eastAsia="en-US"/>
          </w:rPr>
          <w:br/>
        </w:r>
      </w:ins>
    </w:p>
    <w:p w14:paraId="0A4C5E7D" w14:textId="77777777" w:rsidR="00524319" w:rsidRPr="00524319" w:rsidRDefault="00524319" w:rsidP="00524319">
      <w:pPr>
        <w:spacing w:after="0" w:line="360" w:lineRule="auto"/>
        <w:rPr>
          <w:ins w:id="32" w:author="Φλούδα Χριστίνα" w:date="2017-07-20T11:33:00Z"/>
          <w:rFonts w:eastAsia="Times New Roman"/>
          <w:szCs w:val="24"/>
          <w:lang w:eastAsia="en-US"/>
        </w:rPr>
      </w:pPr>
      <w:ins w:id="33" w:author="Φλούδα Χριστίνα" w:date="2017-07-20T11:33:00Z">
        <w:r w:rsidRPr="00524319">
          <w:rPr>
            <w:rFonts w:eastAsia="Times New Roman"/>
            <w:szCs w:val="24"/>
            <w:lang w:eastAsia="en-US"/>
          </w:rPr>
          <w:t>ΟΜΙΛΗΤΕΣ</w:t>
        </w:r>
      </w:ins>
    </w:p>
    <w:p w14:paraId="6D98A813" w14:textId="2ED19E8E" w:rsidR="00524319" w:rsidRDefault="00524319" w:rsidP="00524319">
      <w:pPr>
        <w:spacing w:line="600" w:lineRule="auto"/>
        <w:jc w:val="both"/>
        <w:rPr>
          <w:ins w:id="34" w:author="Φλούδα Χριστίνα" w:date="2017-07-20T11:33:00Z"/>
          <w:rFonts w:eastAsia="Times New Roman"/>
          <w:szCs w:val="24"/>
        </w:rPr>
        <w:pPrChange w:id="35" w:author="Φλούδα Χριστίνα" w:date="2017-07-20T11:33:00Z">
          <w:pPr>
            <w:spacing w:line="600" w:lineRule="auto"/>
            <w:jc w:val="center"/>
          </w:pPr>
        </w:pPrChange>
      </w:pPr>
      <w:ins w:id="36" w:author="Φλούδα Χριστίνα" w:date="2017-07-20T11:33:00Z">
        <w:r w:rsidRPr="00524319">
          <w:rPr>
            <w:rFonts w:eastAsia="Times New Roman"/>
            <w:szCs w:val="24"/>
            <w:lang w:eastAsia="en-US"/>
          </w:rPr>
          <w:br/>
          <w:t>Α. Επί της ενημέρωσης του Σώματος σχετικά με τις εξελίξεις στη διαπραγμάτευση για το Κυπριακό ζήτημα:</w:t>
        </w:r>
        <w:r w:rsidRPr="00524319">
          <w:rPr>
            <w:rFonts w:eastAsia="Times New Roman"/>
            <w:szCs w:val="24"/>
            <w:lang w:eastAsia="en-US"/>
          </w:rPr>
          <w:br/>
          <w:t>ΓΕΝΝΗΜΑΤΑ Φ. , σελ.</w:t>
        </w:r>
        <w:r w:rsidRPr="00524319">
          <w:rPr>
            <w:rFonts w:eastAsia="Times New Roman"/>
            <w:szCs w:val="24"/>
            <w:lang w:eastAsia="en-US"/>
          </w:rPr>
          <w:br/>
          <w:t>ΘΕΟΔΩΡΑΚΗΣ Σ. , σελ.</w:t>
        </w:r>
        <w:r w:rsidRPr="00524319">
          <w:rPr>
            <w:rFonts w:eastAsia="Times New Roman"/>
            <w:szCs w:val="24"/>
            <w:lang w:eastAsia="en-US"/>
          </w:rPr>
          <w:br/>
          <w:t>ΚΑΜΜΕΝΟΣ Π. , σελ.</w:t>
        </w:r>
        <w:r w:rsidRPr="00524319">
          <w:rPr>
            <w:rFonts w:eastAsia="Times New Roman"/>
            <w:szCs w:val="24"/>
            <w:lang w:eastAsia="en-US"/>
          </w:rPr>
          <w:br/>
          <w:t>ΚΟΤΖΙΑΣ Ν. , σελ.</w:t>
        </w:r>
        <w:r w:rsidRPr="00524319">
          <w:rPr>
            <w:rFonts w:eastAsia="Times New Roman"/>
            <w:szCs w:val="24"/>
            <w:lang w:eastAsia="en-US"/>
          </w:rPr>
          <w:br/>
          <w:t>ΚΟΥΤΣΟΥΜΠΑΣ Α. , σελ.</w:t>
        </w:r>
        <w:r w:rsidRPr="00524319">
          <w:rPr>
            <w:rFonts w:eastAsia="Times New Roman"/>
            <w:szCs w:val="24"/>
            <w:lang w:eastAsia="en-US"/>
          </w:rPr>
          <w:br/>
          <w:t>ΛΕΒΕΝΤΗΣ Β. , σελ.</w:t>
        </w:r>
        <w:r w:rsidRPr="00524319">
          <w:rPr>
            <w:rFonts w:eastAsia="Times New Roman"/>
            <w:szCs w:val="24"/>
            <w:lang w:eastAsia="en-US"/>
          </w:rPr>
          <w:br/>
          <w:t>ΜΗΤΣΟΤΑΚΗΣ Κ. , σελ.</w:t>
        </w:r>
        <w:r w:rsidRPr="00524319">
          <w:rPr>
            <w:rFonts w:eastAsia="Times New Roman"/>
            <w:szCs w:val="24"/>
            <w:lang w:eastAsia="en-US"/>
          </w:rPr>
          <w:br/>
          <w:t>ΜΙΧΑΛΟΛΙΑΚΟΣ Ν. , σελ.</w:t>
        </w:r>
        <w:r w:rsidRPr="00524319">
          <w:rPr>
            <w:rFonts w:eastAsia="Times New Roman"/>
            <w:szCs w:val="24"/>
            <w:lang w:eastAsia="en-US"/>
          </w:rPr>
          <w:br/>
          <w:t>ΠΑΠΑΡΗΓΑ Α. , σελ.</w:t>
        </w:r>
        <w:r w:rsidRPr="00524319">
          <w:rPr>
            <w:rFonts w:eastAsia="Times New Roman"/>
            <w:szCs w:val="24"/>
            <w:lang w:eastAsia="en-US"/>
          </w:rPr>
          <w:br/>
          <w:t>ΤΣΙΠΡΑΣ Α. , σελ.</w:t>
        </w:r>
        <w:r w:rsidRPr="00524319">
          <w:rPr>
            <w:rFonts w:eastAsia="Times New Roman"/>
            <w:szCs w:val="24"/>
            <w:lang w:eastAsia="en-US"/>
          </w:rPr>
          <w:br/>
        </w:r>
        <w:r w:rsidRPr="00524319">
          <w:rPr>
            <w:rFonts w:eastAsia="Times New Roman"/>
            <w:szCs w:val="24"/>
            <w:lang w:eastAsia="en-US"/>
          </w:rPr>
          <w:br/>
          <w:t>Β. Επί της πρότασης σχετικά με την πρόσβαση στο υλικό του «Φακέλου της Κύπρου»:</w:t>
        </w:r>
        <w:r w:rsidRPr="00524319">
          <w:rPr>
            <w:rFonts w:eastAsia="Times New Roman"/>
            <w:szCs w:val="24"/>
            <w:lang w:eastAsia="en-US"/>
          </w:rPr>
          <w:br/>
          <w:t>ΒΟΥΤΣΗΣ Ν. , σελ.</w:t>
        </w:r>
        <w:r w:rsidRPr="00524319">
          <w:rPr>
            <w:rFonts w:eastAsia="Times New Roman"/>
            <w:szCs w:val="24"/>
            <w:lang w:eastAsia="en-US"/>
          </w:rPr>
          <w:br/>
          <w:t>ΛΟΒΕΡΔΟΣ Α. , σελ.</w:t>
        </w:r>
        <w:r w:rsidRPr="00524319">
          <w:rPr>
            <w:rFonts w:eastAsia="Times New Roman"/>
            <w:szCs w:val="24"/>
            <w:lang w:eastAsia="en-US"/>
          </w:rPr>
          <w:br/>
          <w:t>ΜΙΧΑΛΟΛΙΑΚΟΣ Ν. , σελ.</w:t>
        </w:r>
        <w:r w:rsidRPr="00524319">
          <w:rPr>
            <w:rFonts w:eastAsia="Times New Roman"/>
            <w:szCs w:val="24"/>
            <w:lang w:eastAsia="en-US"/>
          </w:rPr>
          <w:br/>
          <w:t>ΤΣΙΑΡΑΣ Κ. , σελ.</w:t>
        </w:r>
        <w:r w:rsidRPr="00524319">
          <w:rPr>
            <w:rFonts w:eastAsia="Times New Roman"/>
            <w:szCs w:val="24"/>
            <w:lang w:eastAsia="en-US"/>
          </w:rPr>
          <w:br/>
        </w:r>
        <w:r w:rsidRPr="00524319">
          <w:rPr>
            <w:rFonts w:eastAsia="Times New Roman"/>
            <w:szCs w:val="24"/>
            <w:lang w:eastAsia="en-US"/>
          </w:rPr>
          <w:br/>
          <w:t>Γ. Επί διαδικαστικού θέματος:</w:t>
        </w:r>
        <w:r w:rsidRPr="00524319">
          <w:rPr>
            <w:rFonts w:eastAsia="Times New Roman"/>
            <w:szCs w:val="24"/>
            <w:lang w:eastAsia="en-US"/>
          </w:rPr>
          <w:br/>
          <w:t>ΒΟΥΤΣΗΣ Ν. , σελ.</w:t>
        </w:r>
        <w:r w:rsidRPr="00524319">
          <w:rPr>
            <w:rFonts w:eastAsia="Times New Roman"/>
            <w:szCs w:val="24"/>
            <w:lang w:eastAsia="en-US"/>
          </w:rPr>
          <w:br/>
          <w:t>ΚΟΤΖΙΑΣ Ν. , σελ.</w:t>
        </w:r>
        <w:r w:rsidRPr="00524319">
          <w:rPr>
            <w:rFonts w:eastAsia="Times New Roman"/>
            <w:szCs w:val="24"/>
            <w:lang w:eastAsia="en-US"/>
          </w:rPr>
          <w:br/>
          <w:t>ΛΕΒΕΝΤΗΣ Β. , σελ.</w:t>
        </w:r>
        <w:r w:rsidRPr="00524319">
          <w:rPr>
            <w:rFonts w:eastAsia="Times New Roman"/>
            <w:szCs w:val="24"/>
            <w:lang w:eastAsia="en-US"/>
          </w:rPr>
          <w:br/>
          <w:t>ΜΗΤΣΟΤΑΚΗΣ Κ. , σελ.</w:t>
        </w:r>
        <w:r w:rsidRPr="00524319">
          <w:rPr>
            <w:rFonts w:eastAsia="Times New Roman"/>
            <w:szCs w:val="24"/>
            <w:lang w:eastAsia="en-US"/>
          </w:rPr>
          <w:br/>
          <w:t>ΜΙΧΑΛΟΛΙΑΚΟΣ Ν. , σελ.</w:t>
        </w:r>
        <w:r w:rsidRPr="00524319">
          <w:rPr>
            <w:rFonts w:eastAsia="Times New Roman"/>
            <w:szCs w:val="24"/>
            <w:lang w:eastAsia="en-US"/>
          </w:rPr>
          <w:br/>
          <w:t>ΧΡΙΣΤΟΔΟΥΛΟΠΟΥΛΟΥ Α. , σελ.</w:t>
        </w:r>
        <w:r w:rsidRPr="00524319">
          <w:rPr>
            <w:rFonts w:eastAsia="Times New Roman"/>
            <w:szCs w:val="24"/>
            <w:lang w:eastAsia="en-US"/>
          </w:rPr>
          <w:br/>
        </w:r>
        <w:r w:rsidRPr="00524319">
          <w:rPr>
            <w:rFonts w:eastAsia="Times New Roman"/>
            <w:szCs w:val="24"/>
            <w:lang w:eastAsia="en-US"/>
          </w:rPr>
          <w:br/>
          <w:t>Δ. Επί προσωπικού θέματος:</w:t>
        </w:r>
        <w:r w:rsidRPr="00524319">
          <w:rPr>
            <w:rFonts w:eastAsia="Times New Roman"/>
            <w:szCs w:val="24"/>
            <w:lang w:eastAsia="en-US"/>
          </w:rPr>
          <w:br/>
          <w:t>ΓΕΝΝΗΜΑΤΑ Φ. , σελ.</w:t>
        </w:r>
        <w:r w:rsidRPr="00524319">
          <w:rPr>
            <w:rFonts w:eastAsia="Times New Roman"/>
            <w:szCs w:val="24"/>
            <w:lang w:eastAsia="en-US"/>
          </w:rPr>
          <w:br/>
        </w:r>
        <w:r w:rsidRPr="00524319">
          <w:rPr>
            <w:rFonts w:eastAsia="Times New Roman"/>
            <w:szCs w:val="24"/>
            <w:lang w:eastAsia="en-US"/>
          </w:rPr>
          <w:br/>
          <w:t>ΠΑΡΕΜΒΑΣΕΙΣ:</w:t>
        </w:r>
        <w:r w:rsidRPr="00524319">
          <w:rPr>
            <w:rFonts w:eastAsia="Times New Roman"/>
            <w:szCs w:val="24"/>
            <w:lang w:eastAsia="en-US"/>
          </w:rPr>
          <w:br/>
          <w:t>ΚΟΥΜΟΥΤΣΑΚΟΣ Γ. , σελ.</w:t>
        </w:r>
        <w:r w:rsidRPr="00524319">
          <w:rPr>
            <w:rFonts w:eastAsia="Times New Roman"/>
            <w:szCs w:val="24"/>
            <w:lang w:eastAsia="en-US"/>
          </w:rPr>
          <w:br/>
          <w:t>ΤΣΙΑΡΑΣ Κ. , σελ.</w:t>
        </w:r>
        <w:r w:rsidRPr="00524319">
          <w:rPr>
            <w:rFonts w:eastAsia="Times New Roman"/>
            <w:szCs w:val="24"/>
            <w:lang w:eastAsia="en-US"/>
          </w:rPr>
          <w:br/>
          <w:t>ΦΙΛΗΣ Ν. , σελ.</w:t>
        </w:r>
        <w:r w:rsidRPr="00524319">
          <w:rPr>
            <w:rFonts w:eastAsia="Times New Roman"/>
            <w:szCs w:val="24"/>
            <w:lang w:eastAsia="en-US"/>
          </w:rPr>
          <w:br/>
        </w:r>
      </w:ins>
    </w:p>
    <w:p w14:paraId="03686A30" w14:textId="77777777" w:rsidR="00BD3D6A" w:rsidRDefault="00524319">
      <w:pPr>
        <w:spacing w:line="600" w:lineRule="auto"/>
        <w:jc w:val="center"/>
        <w:rPr>
          <w:rFonts w:eastAsia="Times New Roman"/>
          <w:szCs w:val="24"/>
        </w:rPr>
      </w:pPr>
      <w:r>
        <w:rPr>
          <w:rFonts w:eastAsia="Times New Roman"/>
          <w:szCs w:val="24"/>
        </w:rPr>
        <w:t>ΠΡΑΚΤΙΚΑ ΒΟΥΛΗΣ</w:t>
      </w:r>
    </w:p>
    <w:p w14:paraId="03686A31" w14:textId="77777777" w:rsidR="00BD3D6A" w:rsidRDefault="00524319">
      <w:pPr>
        <w:spacing w:line="600" w:lineRule="auto"/>
        <w:jc w:val="center"/>
        <w:rPr>
          <w:rFonts w:eastAsia="Times New Roman"/>
          <w:szCs w:val="24"/>
        </w:rPr>
      </w:pPr>
      <w:r>
        <w:rPr>
          <w:rFonts w:eastAsia="Times New Roman"/>
          <w:szCs w:val="24"/>
        </w:rPr>
        <w:t>ΙΖ΄ ΠΕΡΙΟΔΟΣ</w:t>
      </w:r>
    </w:p>
    <w:p w14:paraId="03686A32" w14:textId="77777777" w:rsidR="00BD3D6A" w:rsidRDefault="00524319">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03686A33" w14:textId="77777777" w:rsidR="00BD3D6A" w:rsidRDefault="00524319">
      <w:pPr>
        <w:spacing w:line="600" w:lineRule="auto"/>
        <w:jc w:val="center"/>
        <w:rPr>
          <w:rFonts w:eastAsia="Times New Roman"/>
          <w:szCs w:val="24"/>
        </w:rPr>
      </w:pPr>
      <w:r>
        <w:rPr>
          <w:rFonts w:eastAsia="Times New Roman"/>
          <w:szCs w:val="24"/>
        </w:rPr>
        <w:t>ΣΥΝΟΔΟΣ Β΄</w:t>
      </w:r>
    </w:p>
    <w:p w14:paraId="03686A34" w14:textId="77777777" w:rsidR="00BD3D6A" w:rsidRDefault="00524319">
      <w:pPr>
        <w:spacing w:line="600" w:lineRule="auto"/>
        <w:jc w:val="center"/>
        <w:rPr>
          <w:rFonts w:eastAsia="Times New Roman"/>
          <w:szCs w:val="24"/>
        </w:rPr>
      </w:pPr>
      <w:r>
        <w:rPr>
          <w:rFonts w:eastAsia="Times New Roman"/>
          <w:szCs w:val="24"/>
        </w:rPr>
        <w:t xml:space="preserve">ΣΥΝΕΔΡΙΑΣΗ </w:t>
      </w:r>
      <w:r>
        <w:rPr>
          <w:rFonts w:ascii="Microsoft Sans Serif" w:eastAsia="Times New Roman" w:hAnsi="Microsoft Sans Serif"/>
          <w:color w:val="000000"/>
          <w:szCs w:val="24"/>
        </w:rPr>
        <w:t>ΡΝ</w:t>
      </w:r>
      <w:r>
        <w:rPr>
          <w:rFonts w:eastAsia="Times New Roman"/>
          <w:szCs w:val="24"/>
        </w:rPr>
        <w:t>΄</w:t>
      </w:r>
    </w:p>
    <w:p w14:paraId="03686A35" w14:textId="77777777" w:rsidR="00BD3D6A" w:rsidRDefault="00524319">
      <w:pPr>
        <w:spacing w:line="600" w:lineRule="auto"/>
        <w:jc w:val="center"/>
        <w:rPr>
          <w:rFonts w:eastAsia="Times New Roman"/>
          <w:szCs w:val="24"/>
        </w:rPr>
      </w:pPr>
      <w:r>
        <w:rPr>
          <w:rFonts w:eastAsia="Times New Roman"/>
          <w:szCs w:val="24"/>
        </w:rPr>
        <w:t>Τρίτη 11 Ιουλίου 2017</w:t>
      </w:r>
    </w:p>
    <w:p w14:paraId="03686A36" w14:textId="77777777" w:rsidR="00BD3D6A" w:rsidRDefault="00524319">
      <w:pPr>
        <w:spacing w:line="600" w:lineRule="auto"/>
        <w:ind w:firstLine="720"/>
        <w:jc w:val="both"/>
        <w:rPr>
          <w:rFonts w:eastAsia="Times New Roman"/>
          <w:szCs w:val="24"/>
        </w:rPr>
      </w:pPr>
      <w:r>
        <w:rPr>
          <w:rFonts w:eastAsia="Times New Roman"/>
          <w:szCs w:val="24"/>
        </w:rPr>
        <w:t>Αθήνα, σήμερα στις 11 Ιουλίου 2017, ημέρα Τρίτη και ώρα 11.25΄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EA1DFC">
        <w:rPr>
          <w:rFonts w:eastAsia="Times New Roman"/>
          <w:b/>
          <w:szCs w:val="24"/>
        </w:rPr>
        <w:t>ΝΙΚΟΛΑΟΥ ΒΟΥΤΣΗ</w:t>
      </w:r>
      <w:r w:rsidRPr="00E57668">
        <w:rPr>
          <w:rFonts w:eastAsia="Times New Roman"/>
          <w:szCs w:val="24"/>
        </w:rPr>
        <w:t>.</w:t>
      </w:r>
    </w:p>
    <w:p w14:paraId="03686A37" w14:textId="77777777" w:rsidR="00BD3D6A" w:rsidRDefault="00524319">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03686A38" w14:textId="77777777" w:rsidR="00BD3D6A" w:rsidRDefault="00524319">
      <w:pPr>
        <w:spacing w:line="600" w:lineRule="auto"/>
        <w:ind w:firstLine="720"/>
        <w:jc w:val="both"/>
        <w:rPr>
          <w:rFonts w:eastAsia="Times New Roman"/>
          <w:szCs w:val="24"/>
        </w:rPr>
      </w:pPr>
      <w:r>
        <w:rPr>
          <w:rFonts w:eastAsia="Times New Roman"/>
          <w:szCs w:val="24"/>
        </w:rPr>
        <w:t xml:space="preserve">Εισερχόμαστε στην </w:t>
      </w:r>
    </w:p>
    <w:p w14:paraId="03686A39" w14:textId="77777777" w:rsidR="00BD3D6A" w:rsidRDefault="00524319">
      <w:pPr>
        <w:spacing w:line="600" w:lineRule="auto"/>
        <w:ind w:firstLine="720"/>
        <w:jc w:val="center"/>
        <w:rPr>
          <w:rFonts w:eastAsia="Times New Roman"/>
          <w:b/>
          <w:szCs w:val="24"/>
        </w:rPr>
      </w:pPr>
      <w:r>
        <w:rPr>
          <w:rFonts w:eastAsia="Times New Roman"/>
          <w:b/>
          <w:szCs w:val="24"/>
        </w:rPr>
        <w:t>ΕΙΔΙ</w:t>
      </w:r>
      <w:r>
        <w:rPr>
          <w:rFonts w:eastAsia="Times New Roman"/>
          <w:b/>
          <w:szCs w:val="24"/>
        </w:rPr>
        <w:t>ΚΗ ΗΜΕΡΗΣΙΑ ΔΙΑΤΑΞΗ</w:t>
      </w:r>
    </w:p>
    <w:p w14:paraId="03686A3A" w14:textId="77777777" w:rsidR="00BD3D6A" w:rsidRDefault="00524319">
      <w:pPr>
        <w:spacing w:line="600" w:lineRule="auto"/>
        <w:ind w:firstLine="720"/>
        <w:jc w:val="both"/>
        <w:rPr>
          <w:rFonts w:eastAsia="Times New Roman"/>
          <w:szCs w:val="24"/>
        </w:rPr>
      </w:pPr>
      <w:r>
        <w:rPr>
          <w:rFonts w:eastAsia="Times New Roman"/>
          <w:szCs w:val="24"/>
        </w:rPr>
        <w:t xml:space="preserve">Α. Συζήτηση, κατόπιν αιτήματος του Πρωθυπουργού κ. Αλέξη Τσίπρα, σύμφωνα με το άρθρο 142Α του Κανονισμού της Βουλής, με αντικείμενο την ενημέρωση του Σώματος σχετικά με τις εξελίξεις στη διαπραγμάτευση για το </w:t>
      </w:r>
      <w:r>
        <w:rPr>
          <w:rFonts w:eastAsia="Times New Roman"/>
          <w:szCs w:val="24"/>
        </w:rPr>
        <w:t>κ</w:t>
      </w:r>
      <w:r>
        <w:rPr>
          <w:rFonts w:eastAsia="Times New Roman"/>
          <w:szCs w:val="24"/>
        </w:rPr>
        <w:t>υπριακό ζήτημα.</w:t>
      </w:r>
    </w:p>
    <w:p w14:paraId="03686A3B" w14:textId="77777777" w:rsidR="00BD3D6A" w:rsidRDefault="00524319">
      <w:pPr>
        <w:spacing w:line="600" w:lineRule="auto"/>
        <w:ind w:firstLine="720"/>
        <w:jc w:val="both"/>
        <w:rPr>
          <w:rFonts w:eastAsia="Times New Roman"/>
          <w:szCs w:val="24"/>
        </w:rPr>
      </w:pPr>
      <w:r>
        <w:rPr>
          <w:rFonts w:eastAsia="Times New Roman"/>
          <w:szCs w:val="24"/>
        </w:rPr>
        <w:lastRenderedPageBreak/>
        <w:t>Β. Ανακοίν</w:t>
      </w:r>
      <w:r>
        <w:rPr>
          <w:rFonts w:eastAsia="Times New Roman"/>
          <w:szCs w:val="24"/>
        </w:rPr>
        <w:t xml:space="preserve">ωση του Προέδρου της Βουλής κ. Νικόλαου </w:t>
      </w:r>
      <w:proofErr w:type="spellStart"/>
      <w:r>
        <w:rPr>
          <w:rFonts w:eastAsia="Times New Roman"/>
          <w:szCs w:val="24"/>
        </w:rPr>
        <w:t>Βούτση</w:t>
      </w:r>
      <w:proofErr w:type="spellEnd"/>
      <w:r>
        <w:rPr>
          <w:rFonts w:eastAsia="Times New Roman"/>
          <w:szCs w:val="24"/>
        </w:rPr>
        <w:t>, σύμφωνα με το άρθρο 51 παρ.</w:t>
      </w:r>
      <w:r w:rsidRPr="00806E42">
        <w:rPr>
          <w:rFonts w:eastAsia="Times New Roman"/>
          <w:szCs w:val="24"/>
        </w:rPr>
        <w:t xml:space="preserve"> </w:t>
      </w:r>
      <w:r>
        <w:rPr>
          <w:rFonts w:eastAsia="Times New Roman"/>
          <w:szCs w:val="24"/>
        </w:rPr>
        <w:t>4 του Κανονισμού της Βουλής, σχετικά με το Πρωτόκολλο Συνεργασίας μεταξύ της Βουλής των Ελλήνων και της Βουλής των Αντιπροσώπων της Κυπριακής Δημοκρατίας, για την πρόσβαση στο υλικ</w:t>
      </w:r>
      <w:r>
        <w:rPr>
          <w:rFonts w:eastAsia="Times New Roman"/>
          <w:szCs w:val="24"/>
        </w:rPr>
        <w:t>ό του «Φακέλου της Κύπρου» και λήψη σχετικής απόφασης.</w:t>
      </w:r>
    </w:p>
    <w:p w14:paraId="03686A3C" w14:textId="77777777" w:rsidR="00BD3D6A" w:rsidRDefault="00524319">
      <w:pPr>
        <w:spacing w:line="600" w:lineRule="auto"/>
        <w:ind w:firstLine="720"/>
        <w:jc w:val="both"/>
        <w:rPr>
          <w:rFonts w:eastAsia="Times New Roman"/>
          <w:szCs w:val="24"/>
        </w:rPr>
      </w:pPr>
      <w:r>
        <w:rPr>
          <w:rFonts w:eastAsia="Times New Roman"/>
          <w:szCs w:val="24"/>
        </w:rPr>
        <w:t xml:space="preserve">Χαιρετίζουμε την παρουσία του Πρέσβη της Κύπρου κ. Κυριάκου </w:t>
      </w:r>
      <w:proofErr w:type="spellStart"/>
      <w:r>
        <w:rPr>
          <w:rFonts w:eastAsia="Times New Roman"/>
          <w:szCs w:val="24"/>
        </w:rPr>
        <w:t>Κενεβέζου</w:t>
      </w:r>
      <w:proofErr w:type="spellEnd"/>
      <w:r>
        <w:rPr>
          <w:rFonts w:eastAsia="Times New Roman"/>
          <w:szCs w:val="24"/>
        </w:rPr>
        <w:t xml:space="preserve"> και του Προέδρου της Ένωσης Κυπρίων Ελλάδας κ. Γεώργιου </w:t>
      </w:r>
      <w:proofErr w:type="spellStart"/>
      <w:r>
        <w:rPr>
          <w:rFonts w:eastAsia="Times New Roman"/>
          <w:szCs w:val="24"/>
        </w:rPr>
        <w:t>Συλλούρη</w:t>
      </w:r>
      <w:proofErr w:type="spellEnd"/>
      <w:r>
        <w:rPr>
          <w:rFonts w:eastAsia="Times New Roman"/>
          <w:szCs w:val="24"/>
        </w:rPr>
        <w:t>.</w:t>
      </w:r>
    </w:p>
    <w:p w14:paraId="03686A3D" w14:textId="77777777" w:rsidR="00BD3D6A" w:rsidRDefault="00524319">
      <w:pPr>
        <w:spacing w:line="600" w:lineRule="auto"/>
        <w:ind w:firstLine="720"/>
        <w:jc w:val="both"/>
        <w:rPr>
          <w:rFonts w:eastAsia="Times New Roman"/>
          <w:szCs w:val="24"/>
        </w:rPr>
      </w:pPr>
      <w:r>
        <w:rPr>
          <w:rFonts w:eastAsia="Times New Roman"/>
          <w:szCs w:val="24"/>
        </w:rPr>
        <w:t>Σύμφωνα με το άρθρο 142Α του Κανονισμού της Βουλής, για την έγκαι</w:t>
      </w:r>
      <w:r>
        <w:rPr>
          <w:rFonts w:eastAsia="Times New Roman"/>
          <w:szCs w:val="24"/>
        </w:rPr>
        <w:t xml:space="preserve">ρη και υπεύθυνη πληροφόρηση και ενημέρωση της Βουλής, η Κυβέρνηση διά του Πρωθυπουργού μπορεί, εκτός από τη συζήτηση προ ημερησίας διατάξεως του επομένου άρθρου, να ζητήσει οποτεδήποτε να κάνει ανακοινώσεις ή δηλώσεις </w:t>
      </w:r>
      <w:proofErr w:type="spellStart"/>
      <w:r>
        <w:rPr>
          <w:rFonts w:eastAsia="Times New Roman"/>
          <w:szCs w:val="24"/>
        </w:rPr>
        <w:t>ενώπιόν</w:t>
      </w:r>
      <w:proofErr w:type="spellEnd"/>
      <w:r>
        <w:rPr>
          <w:rFonts w:eastAsia="Times New Roman"/>
          <w:szCs w:val="24"/>
        </w:rPr>
        <w:t xml:space="preserve"> της για οποιαδήποτε σοβαρή δημ</w:t>
      </w:r>
      <w:r>
        <w:rPr>
          <w:rFonts w:eastAsia="Times New Roman"/>
          <w:szCs w:val="24"/>
        </w:rPr>
        <w:t xml:space="preserve">όσια υπόθεση. Το αίτημα για ανακοίνωση ή δήλωση μαζί με το αντικείμενό τους διατυπώνεται στον Πρόεδρο της Βουλής και γνωστοποιείται στους Προέδρους των Κοινοβουλευτικών Ομάδων της Αντιπολίτευσης πριν από είκοσι τέσσερις ώρες τουλάχιστον. Το σχετικό αίτημα </w:t>
      </w:r>
      <w:r>
        <w:rPr>
          <w:rFonts w:eastAsia="Times New Roman"/>
          <w:szCs w:val="24"/>
        </w:rPr>
        <w:t xml:space="preserve">του κυρίου Πρωθυπουργού απεστάλη χθες και κοινοποιήθηκε </w:t>
      </w:r>
      <w:r>
        <w:rPr>
          <w:rFonts w:eastAsia="Times New Roman"/>
          <w:szCs w:val="24"/>
        </w:rPr>
        <w:lastRenderedPageBreak/>
        <w:t xml:space="preserve">στους Προέδρους των Κοινοβουλευτικών Ομάδων περισσότερες από είκοσι τέσσερις ώρες πριν, όπως ορίζει το άρθρο 142Α. </w:t>
      </w:r>
    </w:p>
    <w:p w14:paraId="03686A3E" w14:textId="77777777" w:rsidR="00BD3D6A" w:rsidRDefault="00524319">
      <w:pPr>
        <w:spacing w:line="600" w:lineRule="auto"/>
        <w:ind w:firstLine="720"/>
        <w:jc w:val="both"/>
        <w:rPr>
          <w:rFonts w:eastAsia="Times New Roman"/>
          <w:szCs w:val="24"/>
        </w:rPr>
      </w:pPr>
      <w:r>
        <w:rPr>
          <w:rFonts w:eastAsia="Times New Roman"/>
          <w:szCs w:val="24"/>
        </w:rPr>
        <w:t>Η ανακοίνωση ή δήλωση της Κυβέρνησης γίνεται αυτοπροσώπως από τον Πρωθυπουργό σε οπο</w:t>
      </w:r>
      <w:r>
        <w:rPr>
          <w:rFonts w:eastAsia="Times New Roman"/>
          <w:szCs w:val="24"/>
        </w:rPr>
        <w:t xml:space="preserve">ιαδήποτε συνεδρίαση νομοθετικής εργασίας ή κοινοβουλευτικού ελέγχου, πριν από την έναρξη της συζήτησης των θεμάτων της ημερήσιας διάταξης και η διάρκειά της δεν μπορεί να υπερβαίνει τα δέκα λεπτά. Οι Πρόεδροι των Κοινοβουλευτικών Ομάδων της Αντιπολίτευσης </w:t>
      </w:r>
      <w:r>
        <w:rPr>
          <w:rFonts w:eastAsia="Times New Roman"/>
          <w:szCs w:val="24"/>
        </w:rPr>
        <w:t xml:space="preserve">μπορούν να αναπτύξουν αυτοπροσώπως τις απόψεις τους για το περιεχόμενο της ανακοίνωσης ή της δήλωσης της Κυβέρνησης για πέντε (5΄) λεπτά κατ’ ανώτατο όριο για τον καθένα. Σε περίπτωση απουσίας ή ασθένειας Προέδρου Κοινοβουλευτικής Ομάδας στη συζήτηση, τον </w:t>
      </w:r>
      <w:r>
        <w:rPr>
          <w:rFonts w:eastAsia="Times New Roman"/>
          <w:szCs w:val="24"/>
        </w:rPr>
        <w:t xml:space="preserve">αναπληροί εκπρόσωπός του οριζόμενος απ’ αυτόν. </w:t>
      </w:r>
    </w:p>
    <w:p w14:paraId="03686A3F" w14:textId="77777777" w:rsidR="00BD3D6A" w:rsidRDefault="00524319">
      <w:pPr>
        <w:spacing w:line="600" w:lineRule="auto"/>
        <w:ind w:firstLine="720"/>
        <w:jc w:val="both"/>
        <w:rPr>
          <w:rFonts w:eastAsia="Times New Roman"/>
          <w:szCs w:val="24"/>
        </w:rPr>
      </w:pPr>
      <w:r>
        <w:rPr>
          <w:rFonts w:eastAsia="Times New Roman"/>
          <w:szCs w:val="24"/>
        </w:rPr>
        <w:t>Η απάντηση του Πρωθυπουργού στις απόψεις των Προέδρων των Κοινοβουλευτικών Ομάδων της Αντιπολίτευσης δεν μπορεί να υπερβαίνει τα πέντε λεπτά. Η δευτερολογία των Προέδρων των Κοινοβουλευτικών Ομάδων της Αντιπο</w:t>
      </w:r>
      <w:r>
        <w:rPr>
          <w:rFonts w:eastAsia="Times New Roman"/>
          <w:szCs w:val="24"/>
        </w:rPr>
        <w:t xml:space="preserve">λίτευσης δεν μπορεί να υπερβαίνει τα τρία λεπτά και του Πρωθυπουργού, ο οποίος ομιλεί τελευταίος, τα πέντε λεπτά. Όταν οι ανακοινώσεις </w:t>
      </w:r>
      <w:r>
        <w:rPr>
          <w:rFonts w:eastAsia="Times New Roman"/>
          <w:szCs w:val="24"/>
        </w:rPr>
        <w:lastRenderedPageBreak/>
        <w:t>και οι δηλώσεις της Κυβέρνησης ενώπιον της Βουλής γίνονται από τον Πρωθυπουργό, οι αναπληρωτές εκπρόσωποι των Κοινοβουλευ</w:t>
      </w:r>
      <w:r>
        <w:rPr>
          <w:rFonts w:eastAsia="Times New Roman"/>
          <w:szCs w:val="24"/>
        </w:rPr>
        <w:t>τικών Ομάδων δεν μπορούν να λάβουν τον λόγο, με την επιφύλαξη του δευτέρου εδαφίου της παραγράφου 4 αυτού του άρθρου.</w:t>
      </w:r>
    </w:p>
    <w:p w14:paraId="03686A40" w14:textId="77777777" w:rsidR="00BD3D6A" w:rsidRDefault="00524319">
      <w:pPr>
        <w:spacing w:line="600" w:lineRule="auto"/>
        <w:ind w:firstLine="720"/>
        <w:jc w:val="both"/>
        <w:rPr>
          <w:rFonts w:eastAsia="Times New Roman"/>
          <w:szCs w:val="24"/>
        </w:rPr>
      </w:pPr>
      <w:r>
        <w:rPr>
          <w:rFonts w:eastAsia="Times New Roman"/>
          <w:szCs w:val="24"/>
        </w:rPr>
        <w:t>Παρακαλώ πολύ, καλείται στο Βήμα ο Πρωθυπουργός κ. Αλέξης Τσίπρας.</w:t>
      </w:r>
    </w:p>
    <w:p w14:paraId="03686A41" w14:textId="77777777" w:rsidR="00BD3D6A" w:rsidRDefault="00524319">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Κυρίες και κύριοι συνάδελφοι,</w:t>
      </w:r>
      <w:r>
        <w:rPr>
          <w:rFonts w:eastAsia="Times New Roman"/>
          <w:szCs w:val="24"/>
        </w:rPr>
        <w:t xml:space="preserve"> θεώρησα απαραίτητο να ζητήσω τη σύγκληση σήμερα της Ολομέλειας, αξιοποιώντας σχετικό άρθρο του Κανονισμού, προκειμένου να ενημερώσω το Σώμα για την πορεία του Κυπριακού, σε συνέχεια και του τερματισμού των συνομιλιών στην Ελβετία τα ξημερώματα της περασμέ</w:t>
      </w:r>
      <w:r>
        <w:rPr>
          <w:rFonts w:eastAsia="Times New Roman"/>
          <w:szCs w:val="24"/>
        </w:rPr>
        <w:t xml:space="preserve">νης Παρασκευής. </w:t>
      </w:r>
    </w:p>
    <w:p w14:paraId="03686A42" w14:textId="77777777" w:rsidR="00BD3D6A" w:rsidRDefault="00524319">
      <w:pPr>
        <w:spacing w:line="600" w:lineRule="auto"/>
        <w:ind w:firstLine="720"/>
        <w:jc w:val="both"/>
        <w:rPr>
          <w:rFonts w:eastAsia="Times New Roman"/>
          <w:szCs w:val="24"/>
        </w:rPr>
      </w:pPr>
      <w:r>
        <w:rPr>
          <w:rFonts w:eastAsia="Times New Roman"/>
          <w:szCs w:val="24"/>
        </w:rPr>
        <w:t>Είναι σαφές, άλλωστε, όπως είχα επανειλημμένως την ευκαιρία να επισημάνω στις κατ’ ιδίαν συνομιλίες μου με τους Αρχηγούς των κοινοβουλευτικών κομμάτων, ότι η δίκαιη και βιώσιμη λύση του Κυπριακού αποτελεί εθνικής σημασίας στόχο, για την επ</w:t>
      </w:r>
      <w:r>
        <w:rPr>
          <w:rFonts w:eastAsia="Times New Roman"/>
          <w:szCs w:val="24"/>
        </w:rPr>
        <w:t xml:space="preserve">ίτευξη του οποίου είναι εξαιρετικά σημαντικός ο διάλογος, </w:t>
      </w:r>
      <w:r>
        <w:rPr>
          <w:rFonts w:eastAsia="Times New Roman"/>
          <w:szCs w:val="24"/>
        </w:rPr>
        <w:lastRenderedPageBreak/>
        <w:t>η διαρκής ενημέρωση αλλά και η συνεννόηση μεταξύ των πολιτικών κομμάτων.</w:t>
      </w:r>
    </w:p>
    <w:p w14:paraId="03686A4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Στο πλαίσιο αυτό άλλωστε η ελληνική Κυβέρνηση, η ελληνική αντιπροσωπεία κατά τη διάρκεια των συνομιλιών υποστήριξε σθεναρά κα</w:t>
      </w:r>
      <w:r>
        <w:rPr>
          <w:rFonts w:eastAsia="Times New Roman" w:cs="Times New Roman"/>
          <w:szCs w:val="24"/>
        </w:rPr>
        <w:t xml:space="preserve">θ’ όλη τη διάρκεια της διαπραγμάτευσης τις πάγιες θέσεις της χώρας μας: </w:t>
      </w:r>
    </w:p>
    <w:p w14:paraId="03686A4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Πρώτον, ότι δίκαιη και βιώσιμη λύση του Κυπριακού προς όφελος του συνόλου του κυπριακού λαού, Ελληνοκυπρίων και Τουρκοκυπρίων, μπορεί να επιτευχθεί μόνο επί τη βάσει των αποφάσεων του</w:t>
      </w:r>
      <w:r>
        <w:rPr>
          <w:rFonts w:eastAsia="Times New Roman" w:cs="Times New Roman"/>
          <w:szCs w:val="24"/>
        </w:rPr>
        <w:t xml:space="preserve"> Συμβουλίου Ασφαλείας του ΟΗΕ, αλλά και της ιδιότητας της Κυπριακής Δημοκρατίας ως κράτος-μέλος της Ευρωπαϊκής Ένωσης. </w:t>
      </w:r>
    </w:p>
    <w:p w14:paraId="03686A4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Δεύτερον, ότι η Ελλάδα στηρίζει σταθερά τις προσπάθειες της Κυπριακής Δημοκρατίας στις δικοινοτικές συνομιλίες, αλλά εμπλέκεται μόνο στη</w:t>
      </w:r>
      <w:r>
        <w:rPr>
          <w:rFonts w:eastAsia="Times New Roman" w:cs="Times New Roman"/>
          <w:szCs w:val="24"/>
        </w:rPr>
        <w:t xml:space="preserve"> διαπραγμάτευση του Κεφαλαίου της Ασφάλειας.</w:t>
      </w:r>
    </w:p>
    <w:p w14:paraId="03686A4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ότι στο πλαίσιο των συνομιλιών η Ελλάδα βρίσκεται σε διαρκή συντονισμό με την Κυπριακή Δημοκρατία της οποίας άλλωστε ο λαός θα κληθεί να πάρει και την όποια τελική απόφαση. </w:t>
      </w:r>
    </w:p>
    <w:p w14:paraId="03686A4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Στη βάση αυτών των πάγιων </w:t>
      </w:r>
      <w:proofErr w:type="spellStart"/>
      <w:r>
        <w:rPr>
          <w:rFonts w:eastAsia="Times New Roman" w:cs="Times New Roman"/>
          <w:szCs w:val="24"/>
        </w:rPr>
        <w:t>θέσεών</w:t>
      </w:r>
      <w:proofErr w:type="spellEnd"/>
      <w:r>
        <w:rPr>
          <w:rFonts w:eastAsia="Times New Roman" w:cs="Times New Roman"/>
          <w:szCs w:val="24"/>
        </w:rPr>
        <w:t xml:space="preserve"> μας αναδείξαμε με επιμονή και αποφασιστικότητα το γεγονός ότι δίκαιη και βιώσιμη λύση του Κυπριακού συνεπάγεται πρώτα και κύρια άρση των συνεπειών της εισβολής και κατοχής μέρους της Κύπρου. Με δύο λόγια, συνεπάγεται κατάργηση των επεμβατικών δικαιω</w:t>
      </w:r>
      <w:r>
        <w:rPr>
          <w:rFonts w:eastAsia="Times New Roman" w:cs="Times New Roman"/>
          <w:szCs w:val="24"/>
        </w:rPr>
        <w:t>μάτων και των εγγυήσεων και αποχώρηση των κατοχικών στρατευμάτων.</w:t>
      </w:r>
    </w:p>
    <w:p w14:paraId="03686A4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Στο σημείο αυτό επιτρέψτε μου να επισημάνω ιδιαίτερα την καθοριστική, ιστορικής σημασίας, θα έλεγα, προσπάθεια της διαπραγματευτικής ομάδας του Υπουργείου Εξωτερικών και προσωπικά του Υπουργ</w:t>
      </w:r>
      <w:r>
        <w:rPr>
          <w:rFonts w:eastAsia="Times New Roman" w:cs="Times New Roman"/>
          <w:szCs w:val="24"/>
        </w:rPr>
        <w:t xml:space="preserve">ού Εξωτερικών κ. Κοτζιά, για την οποία σήμερα θα ήθελα και δημόσια να τον ευχαριστήσω. Γιατί η ελληνική πλευρά ανέδειξε με απόλυτη σαφήνεια σε όλα τα </w:t>
      </w:r>
      <w:r>
        <w:rPr>
          <w:rFonts w:eastAsia="Times New Roman" w:cs="Times New Roman"/>
          <w:szCs w:val="24"/>
          <w:lang w:val="en-US"/>
        </w:rPr>
        <w:t>fora</w:t>
      </w:r>
      <w:r>
        <w:rPr>
          <w:rFonts w:eastAsia="Times New Roman" w:cs="Times New Roman"/>
          <w:szCs w:val="24"/>
        </w:rPr>
        <w:t xml:space="preserve"> και τις διεθνείς μας επαφές το γεγονός ότι κανένα κράτος στον εικοστό </w:t>
      </w:r>
      <w:r>
        <w:rPr>
          <w:rFonts w:eastAsia="Times New Roman" w:cs="Times New Roman"/>
          <w:szCs w:val="24"/>
        </w:rPr>
        <w:lastRenderedPageBreak/>
        <w:t>πρώτο αιώνα και ειδικά ένα κράτ</w:t>
      </w:r>
      <w:r>
        <w:rPr>
          <w:rFonts w:eastAsia="Times New Roman" w:cs="Times New Roman"/>
          <w:szCs w:val="24"/>
        </w:rPr>
        <w:t xml:space="preserve">ος-μέλος της Ευρωπαϊκής Ένωσης δεν μπορεί να θεωρείται κυρίαρχο και ανεξάρτητο εάν εις βάρος του υφίστανται εγγυητικά και επεμβατικά δικαιώματα. </w:t>
      </w:r>
    </w:p>
    <w:p w14:paraId="03686A4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Γιατί η ελληνική πλευρά επίσης ανέδειξε με απόλυτη σαφήνεια το γεγονός ότι κανένα κράτος της Ευρωπαϊκής Ένωσης</w:t>
      </w:r>
      <w:r>
        <w:rPr>
          <w:rFonts w:eastAsia="Times New Roman" w:cs="Times New Roman"/>
          <w:szCs w:val="24"/>
        </w:rPr>
        <w:t xml:space="preserve"> -και σίγουρα όχι η Ελλάδα- δεν θα μπορούσε να αποδεχθεί και να συνυπογράψει δικαίωμα επέμβασης της Τουρκίας στην </w:t>
      </w:r>
      <w:proofErr w:type="spellStart"/>
      <w:r>
        <w:rPr>
          <w:rFonts w:eastAsia="Times New Roman" w:cs="Times New Roman"/>
          <w:szCs w:val="24"/>
        </w:rPr>
        <w:t>επανενωμένη</w:t>
      </w:r>
      <w:proofErr w:type="spellEnd"/>
      <w:r>
        <w:rPr>
          <w:rFonts w:eastAsia="Times New Roman" w:cs="Times New Roman"/>
          <w:szCs w:val="24"/>
        </w:rPr>
        <w:t xml:space="preserve"> Κυπριακή Δημοκρατία, δηλαδή απέναντι σε μια χώρα κράτος-μέλος της Ευρωπαϊκής Ένωσης. Ανέδειξε, επίσης, το γεγονός, επίσης, ότι μία</w:t>
      </w:r>
      <w:r>
        <w:rPr>
          <w:rFonts w:eastAsia="Times New Roman" w:cs="Times New Roman"/>
          <w:szCs w:val="24"/>
        </w:rPr>
        <w:t xml:space="preserve"> </w:t>
      </w:r>
      <w:proofErr w:type="spellStart"/>
      <w:r>
        <w:rPr>
          <w:rFonts w:eastAsia="Times New Roman" w:cs="Times New Roman"/>
          <w:szCs w:val="24"/>
        </w:rPr>
        <w:t>επανενωμένη</w:t>
      </w:r>
      <w:proofErr w:type="spellEnd"/>
      <w:r>
        <w:rPr>
          <w:rFonts w:eastAsia="Times New Roman" w:cs="Times New Roman"/>
          <w:szCs w:val="24"/>
        </w:rPr>
        <w:t xml:space="preserve"> Κύπρος υπό το καθεστώς εγγυήσεων δεν θα μπορούσε ποτέ να εκφραστεί με ανεξάρτητη φωνή σε κοινοτικό επίπεδο, με όλες τις συνέπειες που θα είχε αυτό για την ίδια την Ευρωπαϊκή Ένωση και το γεγονός ότι η διατήρηση των εγγυήσεων και η παρουσία των</w:t>
      </w:r>
      <w:r>
        <w:rPr>
          <w:rFonts w:eastAsia="Times New Roman" w:cs="Times New Roman"/>
          <w:szCs w:val="24"/>
        </w:rPr>
        <w:t xml:space="preserve"> κατοχικών στρατευμάτων στην </w:t>
      </w:r>
      <w:proofErr w:type="spellStart"/>
      <w:r>
        <w:rPr>
          <w:rFonts w:eastAsia="Times New Roman" w:cs="Times New Roman"/>
          <w:szCs w:val="24"/>
        </w:rPr>
        <w:t>επανενωμένη</w:t>
      </w:r>
      <w:proofErr w:type="spellEnd"/>
      <w:r>
        <w:rPr>
          <w:rFonts w:eastAsia="Times New Roman" w:cs="Times New Roman"/>
          <w:szCs w:val="24"/>
        </w:rPr>
        <w:t xml:space="preserve"> Κύπρο θα υπονόμευαν καθημερινά οποιαδήποτε προσπάθεια για ειρήνη και συμφιλίωση στο νησί. </w:t>
      </w:r>
    </w:p>
    <w:p w14:paraId="03686A4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σε μεγάλο βαθμό -ίσως για πρώτη φορά σε τόσο μεγάλο βαθμό- μπορέσαμε να πείσουμε τη διεθνή κοινότητα αυτές οι θέσεις να γίνουν και δικές της θέσεις και θεωρώ ότι είναι εξίσου σημαντικό το γεγονός </w:t>
      </w:r>
      <w:r>
        <w:rPr>
          <w:rFonts w:eastAsia="Times New Roman" w:cs="Times New Roman"/>
          <w:szCs w:val="24"/>
        </w:rPr>
        <w:lastRenderedPageBreak/>
        <w:t xml:space="preserve">ότι πείσαμε και για </w:t>
      </w:r>
      <w:r>
        <w:rPr>
          <w:rFonts w:eastAsia="Times New Roman" w:cs="Times New Roman"/>
          <w:szCs w:val="24"/>
        </w:rPr>
        <w:t>τις προθέσεις μας, για το ότι δηλαδή δεν βρεθήκαμε όλο αυτό το διάστημα στη διαπραγμάτευση και στις συνομιλίες προκειμένου να ροκανίσουμε τον χρόνο των διαπραγματεύσεων για να παίξουμε το γνωστό παιχνίδι της επίρριψης των ευθυνών για την αποτυχία, αλλά αγω</w:t>
      </w:r>
      <w:r>
        <w:rPr>
          <w:rFonts w:eastAsia="Times New Roman" w:cs="Times New Roman"/>
          <w:szCs w:val="24"/>
        </w:rPr>
        <w:t xml:space="preserve">νιστήκαμε ειλικρινά υπέρ μιας λύσης που θα μπορεί να ωφελήσει το σύνολο του κυπριακού λαού, εξασφαλίζοντας ότι τα λάθη του παρελθόντος δεν θα επαναληφθούν κι ότι η ασφάλεια της μιας </w:t>
      </w:r>
      <w:r>
        <w:rPr>
          <w:rFonts w:eastAsia="Times New Roman" w:cs="Times New Roman"/>
          <w:szCs w:val="24"/>
        </w:rPr>
        <w:t>κ</w:t>
      </w:r>
      <w:r>
        <w:rPr>
          <w:rFonts w:eastAsia="Times New Roman" w:cs="Times New Roman"/>
          <w:szCs w:val="24"/>
        </w:rPr>
        <w:t xml:space="preserve">οινότητας δεν θα </w:t>
      </w:r>
      <w:proofErr w:type="spellStart"/>
      <w:r>
        <w:rPr>
          <w:rFonts w:eastAsia="Times New Roman" w:cs="Times New Roman"/>
          <w:szCs w:val="24"/>
        </w:rPr>
        <w:t>οικοδομηθεί</w:t>
      </w:r>
      <w:proofErr w:type="spellEnd"/>
      <w:r>
        <w:rPr>
          <w:rFonts w:eastAsia="Times New Roman" w:cs="Times New Roman"/>
          <w:szCs w:val="24"/>
        </w:rPr>
        <w:t xml:space="preserve"> εις βάρος της ασφάλειας της άλλης. </w:t>
      </w:r>
    </w:p>
    <w:p w14:paraId="03686A4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Εδώ και </w:t>
      </w:r>
      <w:r>
        <w:rPr>
          <w:rFonts w:eastAsia="Times New Roman" w:cs="Times New Roman"/>
          <w:szCs w:val="24"/>
        </w:rPr>
        <w:t>έναν χρόνο περίπου καταθέσαμε σειρά προτάσεων, μεταξύ των οποίων είναι η σύναψη τριμερούς συμφώνου φιλίας και η δημιουργία μηχανισμού ελέγχου του Οργανισμού Ηνωμένων Εθνών. Αυτές είναι προτάσεις που μαζί με την αλλαγή στη δομή του κράτους, τα μέτρα αστυνόμ</w:t>
      </w:r>
      <w:r>
        <w:rPr>
          <w:rFonts w:eastAsia="Times New Roman" w:cs="Times New Roman"/>
          <w:szCs w:val="24"/>
        </w:rPr>
        <w:t xml:space="preserve">ευσης και τη συμμετοχή στην Ευρωπαϊκή Ένωση θα ενίσχυαν την αίσθηση ασφάλειας και της τουρκοκυπριακής κοινότητας. </w:t>
      </w:r>
    </w:p>
    <w:p w14:paraId="03686A4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Στο πλαίσιο αυτό επανειλημμένως καλέσαμε και στην πρώτη φάση των συνομιλιών στην Ελβετία, τον περασμένο Γενάρη, αλλά και τώρα στη δεύτερη φάσ</w:t>
      </w:r>
      <w:r>
        <w:rPr>
          <w:rFonts w:eastAsia="Times New Roman" w:cs="Times New Roman"/>
          <w:szCs w:val="24"/>
        </w:rPr>
        <w:t>η την Τουρκία σε προπα</w:t>
      </w:r>
      <w:r>
        <w:rPr>
          <w:rFonts w:eastAsia="Times New Roman" w:cs="Times New Roman"/>
          <w:szCs w:val="24"/>
        </w:rPr>
        <w:lastRenderedPageBreak/>
        <w:t>ρασκευαστικές διαβουλεύσεις. Δυστυχώς δεν βρήκαμε ανταπόκριση. Και το λέω αυτό με ιδιαίτερη λύπη διότι, όπως φάνηκε, αν είχαμε καταφέρει να σημειώσουμε εκ των προτέρων ουσιαστική πρόοδο στο κεφάλαιο αυτό, όπως αυτή η πρόοδος σημειώθηκ</w:t>
      </w:r>
      <w:r>
        <w:rPr>
          <w:rFonts w:eastAsia="Times New Roman" w:cs="Times New Roman"/>
          <w:szCs w:val="24"/>
        </w:rPr>
        <w:t xml:space="preserve">ε σε άλλα κεφάλαια, η προοπτική για λύση στην Ελβετία θα ήταν πολύ καλύτερη. </w:t>
      </w:r>
    </w:p>
    <w:p w14:paraId="03686A4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Αυτό όμως που διαφάνηκε, παρά κάποιες επιμέρους ελπιδοφόρες ενδείξεις, ήταν ότι η Τουρκία δεν είχε τελικά πρόθεση να δεσμευθεί σε μία λύση που θα επέτρεπε στην </w:t>
      </w:r>
      <w:proofErr w:type="spellStart"/>
      <w:r>
        <w:rPr>
          <w:rFonts w:eastAsia="Times New Roman" w:cs="Times New Roman"/>
          <w:szCs w:val="24"/>
        </w:rPr>
        <w:t>επανενωμένη</w:t>
      </w:r>
      <w:proofErr w:type="spellEnd"/>
      <w:r>
        <w:rPr>
          <w:rFonts w:eastAsia="Times New Roman" w:cs="Times New Roman"/>
          <w:szCs w:val="24"/>
        </w:rPr>
        <w:t xml:space="preserve"> Κύπρο </w:t>
      </w:r>
      <w:r>
        <w:rPr>
          <w:rFonts w:eastAsia="Times New Roman" w:cs="Times New Roman"/>
          <w:szCs w:val="24"/>
        </w:rPr>
        <w:t>να είναι πραγματικά ανεξάρτητη και κυρίαρχη, δηλαδή σε μια λύση χωρίς επεμβατικά δικαιώματα τρίτων χωρών και βεβαίως με την έστω και σταδιακή, αποχώρηση όμως, του κατοχικού στρατού.</w:t>
      </w:r>
    </w:p>
    <w:p w14:paraId="03686A4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Δεν θα ήθελα να μπω σε περισσότερες λεπτομέρειες για την έκβαση της διαπρα</w:t>
      </w:r>
      <w:r>
        <w:rPr>
          <w:rFonts w:eastAsia="Times New Roman" w:cs="Times New Roman"/>
          <w:szCs w:val="24"/>
        </w:rPr>
        <w:t xml:space="preserve">γμάτευσης. Άλλωστε τον λόγο θα πάρει και ο Υπουργός Εξωτερικών, ο οποίος χθες ενημέρωσε αναλυτικά και τους εκπροσώπους των κομμάτων. Θεωρώ, όμως, ότι η επόμενη περίοδος είναι ιδιαίτερα σημαντική και γι’ αυτό επιτάσσει αποφασιστικότητα και ψυχραιμία σε μια </w:t>
      </w:r>
      <w:r>
        <w:rPr>
          <w:rFonts w:eastAsia="Times New Roman" w:cs="Times New Roman"/>
          <w:szCs w:val="24"/>
        </w:rPr>
        <w:t xml:space="preserve">σειρά από θέματα, ζητήματα, που συνδέονται με τη σημερινή μας συζήτηση. </w:t>
      </w:r>
    </w:p>
    <w:p w14:paraId="03686A4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λοιπόν, να τα ιεραρχήσω συνοπτικά. </w:t>
      </w:r>
    </w:p>
    <w:p w14:paraId="03686A5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Πρώτον, η συνεργασία Ελλάδας-Κυπριακής Δημοκρατίας αποτελεί και θα συνεχίσει να αποτελεί τον κρίσιμο άξονα της ελληνικής εξωτερικής </w:t>
      </w:r>
      <w:r>
        <w:rPr>
          <w:rFonts w:eastAsia="Times New Roman" w:cs="Times New Roman"/>
          <w:szCs w:val="24"/>
        </w:rPr>
        <w:t>πολιτικής. Το γεγονός αυτό δεν περιορίζεται μόνο στις συνομιλίες για το Κυπριακό, όπου ο συντονισμός ήταν εξαιρετικός και θα ήθελα με την ευκαιρία να ευχαριστήσω γι’ αυτό τον Πρόεδρο Αναστασιάδη και τη διαπραγματευτική ομάδα της Κυπριακής Δημοκρατίας. Η συ</w:t>
      </w:r>
      <w:r>
        <w:rPr>
          <w:rFonts w:eastAsia="Times New Roman" w:cs="Times New Roman"/>
          <w:szCs w:val="24"/>
        </w:rPr>
        <w:t xml:space="preserve">νεργασία Ελλάδας-Κυπριακής Δημοκρατίας έχει ευρύτερες διαστάσεις. Αφορά γενικότερα -θα έλεγα- τη διεθνή διπλωματική μας συνεργασία στην Ευρωπαϊκή Ένωση, στη Σύνοδο των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Χ</w:t>
      </w:r>
      <w:r>
        <w:rPr>
          <w:rFonts w:eastAsia="Times New Roman" w:cs="Times New Roman"/>
          <w:szCs w:val="24"/>
        </w:rPr>
        <w:t>ωρών του Νότου, στις ιδιαίτερης στρατηγικής σημασίας τριμερείς συνεργασίες μ</w:t>
      </w:r>
      <w:r>
        <w:rPr>
          <w:rFonts w:eastAsia="Times New Roman" w:cs="Times New Roman"/>
          <w:szCs w:val="24"/>
        </w:rPr>
        <w:t xml:space="preserve">ας με χώρες της Μέσης Ανατολής και άλλες χώρες. Αφορά ασφαλώς και τη στήριξη της Κυπριακής Δημοκρατίας στην άσκηση των κυριαρχικών δικαιωμάτων της στην Αποκλειστική Οικονομική της Ζώνη. </w:t>
      </w:r>
    </w:p>
    <w:p w14:paraId="03686A51"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Η Κυπριακή Δημοκρατία ως κυρίαρχο κράτος έχει το αναφαίρετο δικαίωμα </w:t>
      </w:r>
      <w:r>
        <w:rPr>
          <w:rFonts w:eastAsia="Times New Roman" w:cs="Times New Roman"/>
          <w:szCs w:val="24"/>
        </w:rPr>
        <w:t xml:space="preserve">να επιλέξει τον τρόπο με τον οποίο θα αξιοποιήσει τα δικαιώματά της, αυτά που απορρέουν από το Διεθνές Δίκαιο και το Δίκαιο της Θάλασσας. Και σε αυτήν την επιλογή της </w:t>
      </w:r>
      <w:r>
        <w:rPr>
          <w:rFonts w:eastAsia="Times New Roman" w:cs="Times New Roman"/>
          <w:szCs w:val="24"/>
        </w:rPr>
        <w:lastRenderedPageBreak/>
        <w:t>είναι αυτονόητο ότι θα έχει τη στήριξη τόσο της Ελλάδας όσο όμως και της Ευρωπαϊκής Ένωση</w:t>
      </w:r>
      <w:r>
        <w:rPr>
          <w:rFonts w:eastAsia="Times New Roman" w:cs="Times New Roman"/>
          <w:szCs w:val="24"/>
        </w:rPr>
        <w:t xml:space="preserve">ς αλλά και της διεθνούς κοινότητας συνολικά απέναντι σε οποιαδήποτε απειλή. </w:t>
      </w:r>
    </w:p>
    <w:p w14:paraId="03686A5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Δεύτερον, ο τερματισμός των συνομιλιών στην Ελβετία θέλω να τονίσω ότι δεν αποτελεί το τέλος της προσπάθειάς μας. Η δίκαιη και βιώσιμη λύση του Κυπριακού στο πλαίσιο των αποφάσεων</w:t>
      </w:r>
      <w:r>
        <w:rPr>
          <w:rFonts w:eastAsia="Times New Roman" w:cs="Times New Roman"/>
          <w:szCs w:val="24"/>
        </w:rPr>
        <w:t xml:space="preserve"> του Οργανισμού Ηνωμένων Εθνών αποτελεί και θα συνεχίσει να αποτελεί κεντρικό άξονα της ελληνικής εξωτερικής πολιτικής, κεντρικό </w:t>
      </w:r>
      <w:proofErr w:type="spellStart"/>
      <w:r>
        <w:rPr>
          <w:rFonts w:eastAsia="Times New Roman" w:cs="Times New Roman"/>
          <w:szCs w:val="24"/>
        </w:rPr>
        <w:t>διακύβευμα</w:t>
      </w:r>
      <w:proofErr w:type="spellEnd"/>
      <w:r>
        <w:rPr>
          <w:rFonts w:eastAsia="Times New Roman" w:cs="Times New Roman"/>
          <w:szCs w:val="24"/>
        </w:rPr>
        <w:t xml:space="preserve"> για μια χώρα που αποτελεί πυλώνα ειρήνης, σταθερότητας και ασφάλειας στην ευρύτερη περιοχή. Στο πλαίσιο αυτό είμαστε</w:t>
      </w:r>
      <w:r>
        <w:rPr>
          <w:rFonts w:eastAsia="Times New Roman" w:cs="Times New Roman"/>
          <w:szCs w:val="24"/>
        </w:rPr>
        <w:t xml:space="preserve"> πάντοτε ανοιχτοί στην επανέναρξη των συνομιλιών υπό τον Οργανισμό Ηνωμένων Εθνών, στον βαθμό βεβαίως που θα εκφραστεί ενδιαφέρον από όλες τις πλευρές. Και θα συνεχίσουμε να κινούμαστε στην ίδια κατεύθυνση: Προάσπιση των αρχών μας, σε συνδυασμό με μια διπλ</w:t>
      </w:r>
      <w:r>
        <w:rPr>
          <w:rFonts w:eastAsia="Times New Roman" w:cs="Times New Roman"/>
          <w:szCs w:val="24"/>
        </w:rPr>
        <w:t>ωματία που δεν βασίζεται σε φοβίες και σε εμμονές του παρελθόντος αλλά σε εποικοδομητικές προτάσεις και στη δημιουργία διεθνών ερεισμάτων.</w:t>
      </w:r>
    </w:p>
    <w:p w14:paraId="03686A5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Και βέβαια θα αξιοποιήσουμε το γεγονός ότι η κατάργηση των εγγυήσεων και η αποχώρηση των κατοχικών στρατευμάτων </w:t>
      </w:r>
      <w:r>
        <w:rPr>
          <w:rFonts w:eastAsia="Times New Roman" w:cs="Times New Roman"/>
          <w:szCs w:val="24"/>
        </w:rPr>
        <w:lastRenderedPageBreak/>
        <w:t>αποτε</w:t>
      </w:r>
      <w:r>
        <w:rPr>
          <w:rFonts w:eastAsia="Times New Roman" w:cs="Times New Roman"/>
          <w:szCs w:val="24"/>
        </w:rPr>
        <w:t xml:space="preserve">λεί πια, χάρη και στις προσπάθειες της ελληνικής πλευράς, μέρος της ατζέντας της διεθνούς κοινότητας για την επίλυση του κυπριακού προβλήματος, όπως επιβεβαιώνεται άλλωστε και από τον Γενικό Γραμματέα του Οργανισμού Ηνωμένων Εθνών, έναν άνθρωπο που χαίρει </w:t>
      </w:r>
      <w:r>
        <w:rPr>
          <w:rFonts w:eastAsia="Times New Roman" w:cs="Times New Roman"/>
          <w:szCs w:val="24"/>
        </w:rPr>
        <w:t>ιδιαίτερης εκτίμησης διεθνώς, μια πολιτική προσωπικότητα, θα έλεγα, υψηλού κύρους, που μπορεί να συνεχίσει και ελπίζουμε να συνεχίσει αυτή τη σημαντική προσπάθεια για την εξεύρεση δίκαιης και βιώσιμης λύσης στο κυπριακό πρόβλημα.</w:t>
      </w:r>
    </w:p>
    <w:p w14:paraId="03686A5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Τρίτο σημείο: η δίκαιη και</w:t>
      </w:r>
      <w:r>
        <w:rPr>
          <w:rFonts w:eastAsia="Times New Roman" w:cs="Times New Roman"/>
          <w:szCs w:val="24"/>
        </w:rPr>
        <w:t xml:space="preserve"> βιώσιμη λύση του Κυπριακού είναι και πρέπει να είναι όχι το κεντρικό </w:t>
      </w:r>
      <w:proofErr w:type="spellStart"/>
      <w:r>
        <w:rPr>
          <w:rFonts w:eastAsia="Times New Roman" w:cs="Times New Roman"/>
          <w:szCs w:val="24"/>
        </w:rPr>
        <w:t>πρόταγμα</w:t>
      </w:r>
      <w:proofErr w:type="spellEnd"/>
      <w:r>
        <w:rPr>
          <w:rFonts w:eastAsia="Times New Roman" w:cs="Times New Roman"/>
          <w:szCs w:val="24"/>
        </w:rPr>
        <w:t xml:space="preserve"> για την Ελλάδα και τις ελληνοτουρκικές σχέσεις, αλλά το κεντρικό </w:t>
      </w:r>
      <w:proofErr w:type="spellStart"/>
      <w:r>
        <w:rPr>
          <w:rFonts w:eastAsia="Times New Roman" w:cs="Times New Roman"/>
          <w:szCs w:val="24"/>
        </w:rPr>
        <w:t>πρόταγμα</w:t>
      </w:r>
      <w:proofErr w:type="spellEnd"/>
      <w:r>
        <w:rPr>
          <w:rFonts w:eastAsia="Times New Roman" w:cs="Times New Roman"/>
          <w:szCs w:val="24"/>
        </w:rPr>
        <w:t xml:space="preserve"> για την ίδια την Ευρωπαϊκή Ένωση και το μέλλον της -και αυτό είχα την ευκαιρία να τονίσω στην πρόσφατη </w:t>
      </w:r>
      <w:r>
        <w:rPr>
          <w:rFonts w:eastAsia="Times New Roman" w:cs="Times New Roman"/>
          <w:szCs w:val="24"/>
        </w:rPr>
        <w:t>Σύνοδο Κορυφής-, όχι μόνον γιατί αφορά την άρση της παράνομης κατοχής μέρους ενός κράτους-μέλους της Ευρωπαϊκής Ένωσης ούτε μόνον διότι η εφαρμογή του ευρωπαϊκού κεκτημένου είναι απαραίτητη προϋπόθεση για την επίλυση του ζητήματος και ούτε μόνον επειδή χάρ</w:t>
      </w:r>
      <w:r>
        <w:rPr>
          <w:rFonts w:eastAsia="Times New Roman" w:cs="Times New Roman"/>
          <w:szCs w:val="24"/>
        </w:rPr>
        <w:t xml:space="preserve">η στις συντονισμένες μας προσπάθειες έχει γίνει πια αποδεκτό από όλους ότι η Ευρωπαϊκή Ένωση έχει θέση στο τραπέζι </w:t>
      </w:r>
      <w:r>
        <w:rPr>
          <w:rFonts w:eastAsia="Times New Roman" w:cs="Times New Roman"/>
          <w:szCs w:val="24"/>
        </w:rPr>
        <w:lastRenderedPageBreak/>
        <w:t xml:space="preserve">των συνομιλιών, αλλά κυρίως διότι συμβάλλοντας στην επίλυση του Κυπριακού η Ευρωπαϊκή Ένωση ανοίγει τον δρόμο ώστε να ενισχύσει και τον δικό </w:t>
      </w:r>
      <w:r>
        <w:rPr>
          <w:rFonts w:eastAsia="Times New Roman" w:cs="Times New Roman"/>
          <w:szCs w:val="24"/>
        </w:rPr>
        <w:t>της διεθνή και περιφερειακό ρόλο.</w:t>
      </w:r>
    </w:p>
    <w:p w14:paraId="03686A5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Τέταρτο σημείο: το μήνυμά μας προς την Τουρκία, το οποίο αναδείχθηκε και κατά τις συνομιλίες για το Κυπριακό, πρέπει να παραμείνει σταθερό, ιδιαίτερα σε αυτές τις δύσκολες στιγμές. Είμαστε αποφασιστικοί στην προάσπιση των </w:t>
      </w:r>
      <w:r>
        <w:rPr>
          <w:rFonts w:eastAsia="Times New Roman" w:cs="Times New Roman"/>
          <w:szCs w:val="24"/>
        </w:rPr>
        <w:t xml:space="preserve">αρχών και δικαιωμάτων μας έναντι οποιασδήποτε απειλής και παράνομης διεκδίκησης. Την ίδια στιγμή είμαστε και προσηλωμένοι στη διεκδίκηση των ζητημάτων που μας χωρίζουν και στην οικοδόμηση μιας σχέσης που θα βασίζεται στον σεβασμό του διεθνούς δικαίου αλλά </w:t>
      </w:r>
      <w:r>
        <w:rPr>
          <w:rFonts w:eastAsia="Times New Roman" w:cs="Times New Roman"/>
          <w:szCs w:val="24"/>
        </w:rPr>
        <w:t xml:space="preserve">και στον αμοιβαίο σεβασμό. </w:t>
      </w:r>
    </w:p>
    <w:p w14:paraId="03686A56" w14:textId="77777777" w:rsidR="00BD3D6A" w:rsidRDefault="00524319">
      <w:pPr>
        <w:spacing w:line="600" w:lineRule="auto"/>
        <w:ind w:firstLine="720"/>
        <w:jc w:val="both"/>
        <w:rPr>
          <w:rFonts w:eastAsia="Times New Roman"/>
          <w:szCs w:val="24"/>
        </w:rPr>
      </w:pPr>
      <w:r>
        <w:rPr>
          <w:rFonts w:eastAsia="Times New Roman"/>
          <w:szCs w:val="24"/>
        </w:rPr>
        <w:t>Μένει, βεβαίως, να δούμε κατά πόσον και η Τουρκία θα αναγνωρίσει τη σημασία που έχει η δίκαιη και βιώσιμη επίλυση του Κυπριακού για την ίδια, για τις σχέσεις μας, για τις ευρωτουρκικές σχέσεις και την ευρωπαϊκή της προοπτική, αλ</w:t>
      </w:r>
      <w:r>
        <w:rPr>
          <w:rFonts w:eastAsia="Times New Roman"/>
          <w:szCs w:val="24"/>
        </w:rPr>
        <w:t>λά βεβαίως και τη σημασία και για την ασφάλεια, τη σταθερότητα στην ευρύτερη περιοχή.</w:t>
      </w:r>
    </w:p>
    <w:p w14:paraId="03686A57" w14:textId="77777777" w:rsidR="00BD3D6A" w:rsidRDefault="00524319">
      <w:pPr>
        <w:spacing w:line="600" w:lineRule="auto"/>
        <w:ind w:firstLine="720"/>
        <w:jc w:val="both"/>
        <w:rPr>
          <w:rFonts w:eastAsia="Times New Roman"/>
          <w:szCs w:val="24"/>
        </w:rPr>
      </w:pPr>
      <w:r>
        <w:rPr>
          <w:rFonts w:eastAsia="Times New Roman"/>
          <w:szCs w:val="24"/>
        </w:rPr>
        <w:lastRenderedPageBreak/>
        <w:t>Κυρίες και κύριοι Βουλευτές, θα ήθελα κλείνοντας μετά από αυτό το πλαίσιο της ενημέρωσης, χωρίς ελπίζω να καταχραστώ κατά πολύ τον χρόνο που προβλέπει ο Κανονισμός, να χα</w:t>
      </w:r>
      <w:r>
        <w:rPr>
          <w:rFonts w:eastAsia="Times New Roman"/>
          <w:szCs w:val="24"/>
        </w:rPr>
        <w:t xml:space="preserve">ιρετίσω την απόφαση της ελληνικής και της κυπριακής Βουλής από τον Γενάρη του 2016 για την από κοινού πρόσβαση σε όλα τα ντοκουμέντα, τα οποία ήρθαν στη γνώση και την κατοχή της ελληνικής Βουλής από το 1986 μέχρι το 1988 κατά τη διάρκεια της </w:t>
      </w:r>
      <w:r>
        <w:rPr>
          <w:rFonts w:eastAsia="Times New Roman"/>
          <w:szCs w:val="24"/>
        </w:rPr>
        <w:t>ε</w:t>
      </w:r>
      <w:r>
        <w:rPr>
          <w:rFonts w:eastAsia="Times New Roman"/>
          <w:szCs w:val="24"/>
        </w:rPr>
        <w:t>ξεταστικής, τ</w:t>
      </w:r>
      <w:r>
        <w:rPr>
          <w:rFonts w:eastAsia="Times New Roman"/>
          <w:szCs w:val="24"/>
        </w:rPr>
        <w:t xml:space="preserve">ότε, </w:t>
      </w:r>
      <w:r>
        <w:rPr>
          <w:rFonts w:eastAsia="Times New Roman"/>
          <w:szCs w:val="24"/>
        </w:rPr>
        <w:t>ε</w:t>
      </w:r>
      <w:r>
        <w:rPr>
          <w:rFonts w:eastAsia="Times New Roman"/>
          <w:szCs w:val="24"/>
        </w:rPr>
        <w:t xml:space="preserve">πιτροπής για τον </w:t>
      </w:r>
      <w:r>
        <w:rPr>
          <w:rFonts w:eastAsia="Times New Roman" w:cs="Times New Roman"/>
          <w:szCs w:val="24"/>
        </w:rPr>
        <w:t>«Φάκελο της Κύπρου»</w:t>
      </w:r>
      <w:r>
        <w:rPr>
          <w:rFonts w:eastAsia="Times New Roman"/>
          <w:szCs w:val="24"/>
        </w:rPr>
        <w:t xml:space="preserve">. </w:t>
      </w:r>
    </w:p>
    <w:p w14:paraId="03686A58" w14:textId="77777777" w:rsidR="00BD3D6A" w:rsidRDefault="00524319">
      <w:pPr>
        <w:spacing w:line="600" w:lineRule="auto"/>
        <w:ind w:firstLine="720"/>
        <w:jc w:val="both"/>
        <w:rPr>
          <w:rFonts w:eastAsia="Times New Roman"/>
          <w:szCs w:val="24"/>
        </w:rPr>
      </w:pPr>
      <w:r>
        <w:rPr>
          <w:rFonts w:eastAsia="Times New Roman"/>
          <w:szCs w:val="24"/>
        </w:rPr>
        <w:t xml:space="preserve">Μια περίοδος κατά την οποία καταθέσεις των μαρτύρων εκείνων όλων όσων είχαν σχέση με την κυπριακή τραγωδία είναι ένα πλούσιο και χρήσιμο υλικό με ιδιαίτερη ιστορική σημασία. Είκοσι εννέα χρόνια μετά την </w:t>
      </w:r>
      <w:r>
        <w:rPr>
          <w:rFonts w:eastAsia="Times New Roman"/>
          <w:szCs w:val="24"/>
        </w:rPr>
        <w:t>ε</w:t>
      </w:r>
      <w:r>
        <w:rPr>
          <w:rFonts w:eastAsia="Times New Roman"/>
          <w:szCs w:val="24"/>
        </w:rPr>
        <w:t>ξεταστι</w:t>
      </w:r>
      <w:r>
        <w:rPr>
          <w:rFonts w:eastAsia="Times New Roman"/>
          <w:szCs w:val="24"/>
        </w:rPr>
        <w:t xml:space="preserve">κή </w:t>
      </w:r>
      <w:r>
        <w:rPr>
          <w:rFonts w:eastAsia="Times New Roman"/>
          <w:szCs w:val="24"/>
        </w:rPr>
        <w:t>ε</w:t>
      </w:r>
      <w:r>
        <w:rPr>
          <w:rFonts w:eastAsia="Times New Roman"/>
          <w:szCs w:val="24"/>
        </w:rPr>
        <w:t>πιτροπή και σαράντα τρία χρόνια μετά την εισβολή</w:t>
      </w:r>
      <w:r>
        <w:rPr>
          <w:rFonts w:eastAsia="Times New Roman"/>
          <w:szCs w:val="24"/>
        </w:rPr>
        <w:t>,</w:t>
      </w:r>
      <w:r>
        <w:rPr>
          <w:rFonts w:eastAsia="Times New Roman"/>
          <w:szCs w:val="24"/>
        </w:rPr>
        <w:t xml:space="preserve"> η ελληνική Βουλή θα δώσει πλήρη σειρά αυτών των ντοκουμέντων στην κυπριακή Βουλή, έτσι ώστε να ανοίξει, όπως δικαιούται άλλωστε, ένα θέμα που αφορά κυρίως τον κυπριακό λαό και για το οποίο ο κυπριακός λ</w:t>
      </w:r>
      <w:r>
        <w:rPr>
          <w:rFonts w:eastAsia="Times New Roman"/>
          <w:szCs w:val="24"/>
        </w:rPr>
        <w:t>αός δικαιούται να έχει γνώση και να ανοίξει, βεβαίως, για επιστημονικούς και ιστορικούς λόγους αυτή η περίοδος προς εξέταση.</w:t>
      </w:r>
    </w:p>
    <w:p w14:paraId="03686A59" w14:textId="77777777" w:rsidR="00BD3D6A" w:rsidRDefault="00524319">
      <w:pPr>
        <w:spacing w:line="600" w:lineRule="auto"/>
        <w:ind w:firstLine="720"/>
        <w:jc w:val="both"/>
        <w:rPr>
          <w:rFonts w:eastAsia="Times New Roman"/>
          <w:szCs w:val="24"/>
        </w:rPr>
      </w:pPr>
      <w:r>
        <w:rPr>
          <w:rFonts w:eastAsia="Times New Roman"/>
          <w:szCs w:val="24"/>
        </w:rPr>
        <w:t xml:space="preserve">Θα ήθελα να επισημάνω, όπως άλλωστε θα γνωρίζετε, ότι αυτή η απόφαση των δύο εθνικών αντιπροσωπειών έχει ληφθεί </w:t>
      </w:r>
      <w:r>
        <w:rPr>
          <w:rFonts w:eastAsia="Times New Roman"/>
          <w:szCs w:val="24"/>
        </w:rPr>
        <w:lastRenderedPageBreak/>
        <w:t>εδώ και πάρα πολύ κ</w:t>
      </w:r>
      <w:r>
        <w:rPr>
          <w:rFonts w:eastAsia="Times New Roman"/>
          <w:szCs w:val="24"/>
        </w:rPr>
        <w:t xml:space="preserve">αιρό. Συνεπώς ουδόλως σχετίζεται με την πορεία των συνομιλιών για την επίλυση του </w:t>
      </w:r>
      <w:r>
        <w:rPr>
          <w:rFonts w:eastAsia="Times New Roman"/>
          <w:szCs w:val="24"/>
        </w:rPr>
        <w:t>κ</w:t>
      </w:r>
      <w:r>
        <w:rPr>
          <w:rFonts w:eastAsia="Times New Roman"/>
          <w:szCs w:val="24"/>
        </w:rPr>
        <w:t>υπριακού προβλήματος. Αντιθέτως, θα έλεγα ότι ανεξαρτήτως από τις συνομιλίες και την έκβασή τους αποτελεί ένα ανεκπλήρωτο εδώ και δεκαετίες χρέος της ελληνικής πολιτείας απέ</w:t>
      </w:r>
      <w:r>
        <w:rPr>
          <w:rFonts w:eastAsia="Times New Roman"/>
          <w:szCs w:val="24"/>
        </w:rPr>
        <w:t>ναντι στον κυπριακό λαό. Είναι ένας ελάχιστος φόρος τιμής και μια ιστορική δικαίωση προς όλους όσοι αγωνίστηκαν, αντιστάθηκαν και θυσιάστηκαν προς το πραξικόπημα κατά του Μακαρίου και στην εισβολή και κατοχή μέρους της Κύπρου από τις επιχειρήσεις του Αττίλ</w:t>
      </w:r>
      <w:r>
        <w:rPr>
          <w:rFonts w:eastAsia="Times New Roman"/>
          <w:szCs w:val="24"/>
        </w:rPr>
        <w:t xml:space="preserve">α. </w:t>
      </w:r>
    </w:p>
    <w:p w14:paraId="03686A5A" w14:textId="77777777" w:rsidR="00BD3D6A" w:rsidRDefault="00524319">
      <w:pPr>
        <w:spacing w:line="600" w:lineRule="auto"/>
        <w:ind w:firstLine="720"/>
        <w:jc w:val="both"/>
        <w:rPr>
          <w:rFonts w:eastAsia="Times New Roman"/>
          <w:szCs w:val="24"/>
        </w:rPr>
      </w:pPr>
      <w:r>
        <w:rPr>
          <w:rFonts w:eastAsia="Times New Roman"/>
          <w:szCs w:val="24"/>
        </w:rPr>
        <w:t xml:space="preserve">Με αυτό το πνεύμα, λοιπόν, θέλω να πιστεύω ότι το σύνολο των δημοκρατικών πολιτικών δυνάμεων θα στηρίξουν αυτή την ιστορική πράξη του </w:t>
      </w:r>
      <w:r>
        <w:rPr>
          <w:rFonts w:eastAsia="Times New Roman"/>
          <w:szCs w:val="24"/>
        </w:rPr>
        <w:t>ε</w:t>
      </w:r>
      <w:r>
        <w:rPr>
          <w:rFonts w:eastAsia="Times New Roman"/>
          <w:szCs w:val="24"/>
        </w:rPr>
        <w:t>λληνικού Κοινοβουλίου, όπως άλλωστε ενέκριναν πριν από λίγο καιρό και τα πρωτόκολλα συνεργασίας ανάμεσα στις δύο εθνι</w:t>
      </w:r>
      <w:r>
        <w:rPr>
          <w:rFonts w:eastAsia="Times New Roman"/>
          <w:szCs w:val="24"/>
        </w:rPr>
        <w:t>κές αντιπροσωπείες με τα οποία η πρωτοβουλία αυτή ξεκίνησε.</w:t>
      </w:r>
    </w:p>
    <w:p w14:paraId="03686A5B" w14:textId="77777777" w:rsidR="00BD3D6A" w:rsidRDefault="00524319">
      <w:pPr>
        <w:spacing w:line="600" w:lineRule="auto"/>
        <w:ind w:firstLine="720"/>
        <w:jc w:val="both"/>
        <w:rPr>
          <w:rFonts w:eastAsia="Times New Roman"/>
          <w:szCs w:val="24"/>
        </w:rPr>
      </w:pPr>
      <w:r>
        <w:rPr>
          <w:rFonts w:eastAsia="Times New Roman"/>
          <w:szCs w:val="24"/>
        </w:rPr>
        <w:t>Σας ευχαριστώ.</w:t>
      </w:r>
    </w:p>
    <w:p w14:paraId="03686A5C" w14:textId="77777777" w:rsidR="00BD3D6A" w:rsidRDefault="00524319">
      <w:pPr>
        <w:spacing w:line="600" w:lineRule="auto"/>
        <w:ind w:firstLine="720"/>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03686A5D"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πολύ. </w:t>
      </w:r>
    </w:p>
    <w:p w14:paraId="03686A5E" w14:textId="77777777" w:rsidR="00BD3D6A" w:rsidRDefault="00524319">
      <w:pPr>
        <w:spacing w:line="600" w:lineRule="auto"/>
        <w:ind w:firstLine="720"/>
        <w:jc w:val="both"/>
        <w:rPr>
          <w:rFonts w:eastAsia="Times New Roman"/>
          <w:szCs w:val="24"/>
        </w:rPr>
      </w:pPr>
      <w:r>
        <w:rPr>
          <w:rFonts w:eastAsia="Times New Roman" w:cs="Times New Roman"/>
          <w:szCs w:val="24"/>
        </w:rPr>
        <w:lastRenderedPageBreak/>
        <w:t xml:space="preserve">Τον λόγο έχει ο Αρχηγός της Αξιωματικής Αντιπολίτευσης και Πρόεδρος της </w:t>
      </w:r>
      <w:r>
        <w:rPr>
          <w:rFonts w:eastAsia="Times New Roman" w:cs="Times New Roman"/>
          <w:szCs w:val="24"/>
        </w:rPr>
        <w:t>Κοινοβουλευτικής Ομάδας της Νέας Δημοκρατίας κ. Κυριάκος Μητσοτάκης.</w:t>
      </w:r>
    </w:p>
    <w:p w14:paraId="03686A5F" w14:textId="77777777" w:rsidR="00BD3D6A" w:rsidRDefault="00524319">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Κυρίες και κύριοι Βουλευτές, πριν από λίγες μέρες στο </w:t>
      </w:r>
      <w:proofErr w:type="spellStart"/>
      <w:r>
        <w:rPr>
          <w:rFonts w:eastAsia="Times New Roman"/>
          <w:szCs w:val="24"/>
        </w:rPr>
        <w:t>Κραν</w:t>
      </w:r>
      <w:proofErr w:type="spellEnd"/>
      <w:r>
        <w:rPr>
          <w:rFonts w:eastAsia="Times New Roman"/>
          <w:szCs w:val="24"/>
        </w:rPr>
        <w:t xml:space="preserve"> </w:t>
      </w:r>
      <w:proofErr w:type="spellStart"/>
      <w:r>
        <w:rPr>
          <w:rFonts w:eastAsia="Times New Roman"/>
          <w:szCs w:val="24"/>
        </w:rPr>
        <w:t>Μοντανά</w:t>
      </w:r>
      <w:proofErr w:type="spellEnd"/>
      <w:r>
        <w:rPr>
          <w:rFonts w:eastAsia="Times New Roman"/>
          <w:szCs w:val="24"/>
        </w:rPr>
        <w:t xml:space="preserve"> της Ελβετίας προστέθηκε, δυστυχώς, άλλο ένα κεφάλαιο στην ιστορία τ</w:t>
      </w:r>
      <w:r>
        <w:rPr>
          <w:rFonts w:eastAsia="Times New Roman"/>
          <w:szCs w:val="24"/>
        </w:rPr>
        <w:t xml:space="preserve">ων χαμένων ευκαιριών επίλυσης του </w:t>
      </w:r>
      <w:r>
        <w:rPr>
          <w:rFonts w:eastAsia="Times New Roman"/>
          <w:szCs w:val="24"/>
        </w:rPr>
        <w:t>κ</w:t>
      </w:r>
      <w:r>
        <w:rPr>
          <w:rFonts w:eastAsia="Times New Roman"/>
          <w:szCs w:val="24"/>
        </w:rPr>
        <w:t xml:space="preserve">υπριακού ζητήματος. </w:t>
      </w:r>
    </w:p>
    <w:p w14:paraId="03686A60" w14:textId="77777777" w:rsidR="00BD3D6A" w:rsidRDefault="00524319">
      <w:pPr>
        <w:spacing w:line="600" w:lineRule="auto"/>
        <w:ind w:firstLine="720"/>
        <w:jc w:val="both"/>
        <w:rPr>
          <w:rFonts w:eastAsia="Times New Roman"/>
          <w:szCs w:val="24"/>
        </w:rPr>
      </w:pPr>
      <w:r>
        <w:rPr>
          <w:rFonts w:eastAsia="Times New Roman"/>
          <w:szCs w:val="24"/>
        </w:rPr>
        <w:t xml:space="preserve">Δυστυχώς, μια πολύ σοβαρή πολιτική και διπλωματική προσπάθεια, που σε ορισμένα στάδιά της είχε αναπτύξει μια θετική δυναμική, προσέκρουσε στην αδιαλλαξία της Άγκυρας. </w:t>
      </w:r>
      <w:proofErr w:type="spellStart"/>
      <w:r>
        <w:rPr>
          <w:rFonts w:eastAsia="Times New Roman"/>
          <w:szCs w:val="24"/>
        </w:rPr>
        <w:t>Γεωστρατηγικές</w:t>
      </w:r>
      <w:proofErr w:type="spellEnd"/>
      <w:r>
        <w:rPr>
          <w:rFonts w:eastAsia="Times New Roman"/>
          <w:szCs w:val="24"/>
        </w:rPr>
        <w:t xml:space="preserve"> επιδιώξεις και αντ</w:t>
      </w:r>
      <w:r>
        <w:rPr>
          <w:rFonts w:eastAsia="Times New Roman"/>
          <w:szCs w:val="24"/>
        </w:rPr>
        <w:t>ιλήψεις μιας άλλης εποχής, μια</w:t>
      </w:r>
      <w:r>
        <w:rPr>
          <w:rFonts w:eastAsia="Times New Roman"/>
          <w:szCs w:val="24"/>
        </w:rPr>
        <w:t>ς</w:t>
      </w:r>
      <w:r>
        <w:rPr>
          <w:rFonts w:eastAsia="Times New Roman"/>
          <w:szCs w:val="24"/>
        </w:rPr>
        <w:t xml:space="preserve"> εποχής που εδώ και πολλά χρόνια έχει ξεπεραστεί από νέα δεδομένα και νέες πραγματικότητες εγκλώβισαν για άλλη μια φορά την Τουρκία σε μια ουσιαστικά άκαμπτη στάση.</w:t>
      </w:r>
    </w:p>
    <w:p w14:paraId="03686A6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Πέραν της εμμονής σε δυσλειτουργικές προσεγγίσεις, όσον αφορ</w:t>
      </w:r>
      <w:r>
        <w:rPr>
          <w:rFonts w:eastAsia="Times New Roman" w:cs="Times New Roman"/>
          <w:szCs w:val="24"/>
        </w:rPr>
        <w:t xml:space="preserve">ά τη λεγόμενη εσωτερική πτυχή του </w:t>
      </w:r>
      <w:r>
        <w:rPr>
          <w:rFonts w:eastAsia="Times New Roman" w:cs="Times New Roman"/>
          <w:szCs w:val="24"/>
        </w:rPr>
        <w:t xml:space="preserve">κυπριακού </w:t>
      </w:r>
      <w:r>
        <w:rPr>
          <w:rFonts w:eastAsia="Times New Roman" w:cs="Times New Roman"/>
          <w:szCs w:val="24"/>
        </w:rPr>
        <w:t>ζητήματος, η Άγκυρα απέτρεψε με τη στάση της τη δυνατότητα σύγκλι</w:t>
      </w:r>
      <w:r>
        <w:rPr>
          <w:rFonts w:eastAsia="Times New Roman" w:cs="Times New Roman"/>
          <w:szCs w:val="24"/>
        </w:rPr>
        <w:lastRenderedPageBreak/>
        <w:t xml:space="preserve">σης στα κρίσιμα θέματα της εξωτερικής πτυχής, δηλαδή στα ζητήματα της ασφάλειας, των εγγυήσεων, των επεμβατικών δικαιωμάτων. </w:t>
      </w:r>
    </w:p>
    <w:p w14:paraId="03686A6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γεωστρατηγικός</w:t>
      </w:r>
      <w:proofErr w:type="spellEnd"/>
      <w:r>
        <w:rPr>
          <w:rFonts w:eastAsia="Times New Roman" w:cs="Times New Roman"/>
          <w:szCs w:val="24"/>
        </w:rPr>
        <w:t xml:space="preserve"> έλεγ</w:t>
      </w:r>
      <w:r>
        <w:rPr>
          <w:rFonts w:eastAsia="Times New Roman" w:cs="Times New Roman"/>
          <w:szCs w:val="24"/>
        </w:rPr>
        <w:t>χος επί της Κύπρου φαίνεται να παραμένει σταθερή επιδίωξη της Τουρκίας. Φάνηκε αυτό από την προσήλωση μέχρι και την τελευταία στιγμή στη μακρόχρονη παραμονή κατοχικών δυνάμεων στο νησί, χωρίς συγκεκριμένη καταληκτική ημερομηνία πλήρους και οριστικής αποχώρ</w:t>
      </w:r>
      <w:r>
        <w:rPr>
          <w:rFonts w:eastAsia="Times New Roman" w:cs="Times New Roman"/>
          <w:szCs w:val="24"/>
        </w:rPr>
        <w:t>ησης. Και φάνηκε και στην αμετακίνητη θέση να διατηρηθεί το αναχρονιστικό σύστημα εγγυήσεων και επεμβατικών δικαιωμάτων τρίτων. Δεν βρισκόμαστε, όμως, πια στο 1960. Δεν είμαστε στον Ψυχρό Πόλεμο, δεν διανύουμε την εποχή των αδέσμευτων, δεν ζούμε στα χρόνια</w:t>
      </w:r>
      <w:r>
        <w:rPr>
          <w:rFonts w:eastAsia="Times New Roman" w:cs="Times New Roman"/>
          <w:szCs w:val="24"/>
        </w:rPr>
        <w:t xml:space="preserve"> της χούντας. Ένα νέο περιβάλλον έχει διαμορφωθεί τόσο νομικά όσο και πολιτικά, χάρη σε μια σειρά αποφάσεων του ΟΗΕ και, βεβαίως, χάρη στην ένταξη της Κύπρου στην Ευρωπαϊκή Ένωση. </w:t>
      </w:r>
    </w:p>
    <w:p w14:paraId="03686A6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Στο πλαίσιο αυτό είναι παρωχημένες και ανεδαφικές οι λογικές εγγυήσεων και επεμβατικών δικαιωμάτων. Σε μία </w:t>
      </w:r>
      <w:proofErr w:type="spellStart"/>
      <w:r>
        <w:rPr>
          <w:rFonts w:eastAsia="Times New Roman" w:cs="Times New Roman"/>
          <w:szCs w:val="24"/>
        </w:rPr>
        <w:t>επανενωμένη</w:t>
      </w:r>
      <w:proofErr w:type="spellEnd"/>
      <w:r>
        <w:rPr>
          <w:rFonts w:eastAsia="Times New Roman" w:cs="Times New Roman"/>
          <w:szCs w:val="24"/>
        </w:rPr>
        <w:t xml:space="preserve"> Κύπρο, μέλος της Ευρωπαϊκής Ένωσης, όπου Ελληνοκύπριοι και Τουρκοκύπριοι από κοινού θα απολαμβάνουν τα αγαθά </w:t>
      </w:r>
      <w:r>
        <w:rPr>
          <w:rFonts w:eastAsia="Times New Roman" w:cs="Times New Roman"/>
          <w:szCs w:val="24"/>
        </w:rPr>
        <w:lastRenderedPageBreak/>
        <w:t>της δημοκρατίας, των ανθρώπι</w:t>
      </w:r>
      <w:r>
        <w:rPr>
          <w:rFonts w:eastAsia="Times New Roman" w:cs="Times New Roman"/>
          <w:szCs w:val="24"/>
        </w:rPr>
        <w:t>νων δικαιωμάτων, της οικονομικής προόδου, της ασφάλειας, της σταθερότητας, δεν μπορεί να ισχύει μια ασφυκτική επιτήρηση. Δεν μπορούν να ισχύουν εγγυήσεις, η δυνατότητα επέμβασης από τρίτα κράτη και φυσικά η παρουσία ξένων στρατευμάτων. Μια τέτοια κατάσταση</w:t>
      </w:r>
      <w:r>
        <w:rPr>
          <w:rFonts w:eastAsia="Times New Roman" w:cs="Times New Roman"/>
          <w:szCs w:val="24"/>
        </w:rPr>
        <w:t xml:space="preserve"> πραγμάτων δεν συνάδει και δεν μπορεί να είναι αποδεκτή σε μια σύγχρονη ευρωπαϊκή </w:t>
      </w:r>
      <w:r>
        <w:rPr>
          <w:rFonts w:eastAsia="Times New Roman" w:cs="Times New Roman"/>
          <w:szCs w:val="24"/>
        </w:rPr>
        <w:t>δημοκρατία</w:t>
      </w:r>
      <w:r>
        <w:rPr>
          <w:rFonts w:eastAsia="Times New Roman" w:cs="Times New Roman"/>
          <w:szCs w:val="24"/>
        </w:rPr>
        <w:t xml:space="preserve">. </w:t>
      </w:r>
    </w:p>
    <w:p w14:paraId="03686A6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Οι συνθήκες εγγύησης και συμμαχίας του 1960, με άλλα λόγια, δεν μπορούν να είναι το θεμέλιο για το σήμερα και για το αύριο. Πόσο μάλλον όταν υπάρχουν πια αποφάσε</w:t>
      </w:r>
      <w:r>
        <w:rPr>
          <w:rFonts w:eastAsia="Times New Roman" w:cs="Times New Roman"/>
          <w:szCs w:val="24"/>
        </w:rPr>
        <w:t xml:space="preserve">ις του Συμβουλίου Ασφαλείας του ΟΗΕ, οι ίδιες οι συνθήκες της Ευρωπαϊκής Ένωσης, κοινή πολιτική ασφάλειας και άμυνας, η αρμοδιότητα του Δικαστηρίου της Ευρωπαϊκής Ένωσης, το Συμβούλιο της Ευρώπης, το Δικαστήριο των Ανθρωπίνων Δικαιωμάτων. Και όλα αυτά, σε </w:t>
      </w:r>
      <w:r>
        <w:rPr>
          <w:rFonts w:eastAsia="Times New Roman" w:cs="Times New Roman"/>
          <w:szCs w:val="24"/>
        </w:rPr>
        <w:t xml:space="preserve">συνδυασμό με το Σύνταγμα μιας </w:t>
      </w:r>
      <w:proofErr w:type="spellStart"/>
      <w:r>
        <w:rPr>
          <w:rFonts w:eastAsia="Times New Roman" w:cs="Times New Roman"/>
          <w:szCs w:val="24"/>
        </w:rPr>
        <w:t>επανενωμένης</w:t>
      </w:r>
      <w:proofErr w:type="spellEnd"/>
      <w:r>
        <w:rPr>
          <w:rFonts w:eastAsia="Times New Roman" w:cs="Times New Roman"/>
          <w:szCs w:val="24"/>
        </w:rPr>
        <w:t xml:space="preserve"> Κύπρου, παρέχουν επαρκή και σταθερή βάση για την ασφάλεια και των δύο κοινοτήτων του νησιού. </w:t>
      </w:r>
    </w:p>
    <w:p w14:paraId="03686A6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Όμως, η Άγκυρα, δυστυχώς, δεν επιχείρησε να διαβάσει έτσι τη συγκυρία. Δεν θέλησε να δει ξεκάθαρα το κοινό μέλλον, το κ</w:t>
      </w:r>
      <w:r>
        <w:rPr>
          <w:rFonts w:eastAsia="Times New Roman" w:cs="Times New Roman"/>
          <w:szCs w:val="24"/>
        </w:rPr>
        <w:t xml:space="preserve">οινό ευρωπαϊκό μέλλον Ελληνοκυπρίων και Τουρκοκυπρίων. </w:t>
      </w:r>
      <w:r>
        <w:rPr>
          <w:rFonts w:eastAsia="Times New Roman" w:cs="Times New Roman"/>
          <w:szCs w:val="24"/>
        </w:rPr>
        <w:lastRenderedPageBreak/>
        <w:t xml:space="preserve">Εγκλωβίστηκε στο παρελθόν. Έχει λοιπόν, την κύρια ευθύνη της αποτυχίας αυτού του γύρου της διαπραγμάτευσης. </w:t>
      </w:r>
    </w:p>
    <w:p w14:paraId="03686A6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Ούτε οι εποικοδομητικές ευρωπαϊκές παρεμβάσεις</w:t>
      </w:r>
      <w:r>
        <w:rPr>
          <w:rFonts w:eastAsia="Times New Roman" w:cs="Times New Roman"/>
          <w:szCs w:val="24"/>
        </w:rPr>
        <w:t>,</w:t>
      </w:r>
      <w:r>
        <w:rPr>
          <w:rFonts w:eastAsia="Times New Roman" w:cs="Times New Roman"/>
          <w:szCs w:val="24"/>
        </w:rPr>
        <w:t xml:space="preserve"> ούτε η παρουσία της Ευρωπαϊκής Ένωσης έκαναν</w:t>
      </w:r>
      <w:r>
        <w:rPr>
          <w:rFonts w:eastAsia="Times New Roman" w:cs="Times New Roman"/>
          <w:szCs w:val="24"/>
        </w:rPr>
        <w:t xml:space="preserve"> την Άγκυρα να αλλάξει στάση</w:t>
      </w:r>
      <w:r>
        <w:rPr>
          <w:rFonts w:eastAsia="Times New Roman" w:cs="Times New Roman"/>
          <w:szCs w:val="24"/>
        </w:rPr>
        <w:t>,</w:t>
      </w:r>
      <w:r>
        <w:rPr>
          <w:rFonts w:eastAsia="Times New Roman" w:cs="Times New Roman"/>
          <w:szCs w:val="24"/>
        </w:rPr>
        <w:t xml:space="preserve"> ούτε ακόμα ο ίδιος ο Γενικός Γραμματέας του ΟΗΕ, ο κ. </w:t>
      </w:r>
      <w:proofErr w:type="spellStart"/>
      <w:r>
        <w:rPr>
          <w:rFonts w:eastAsia="Times New Roman" w:cs="Times New Roman"/>
          <w:szCs w:val="24"/>
        </w:rPr>
        <w:t>Γκουτέρες</w:t>
      </w:r>
      <w:proofErr w:type="spellEnd"/>
      <w:r>
        <w:rPr>
          <w:rFonts w:eastAsia="Times New Roman" w:cs="Times New Roman"/>
          <w:szCs w:val="24"/>
        </w:rPr>
        <w:t>, ο οποίος παραβρέθηκε στο τελικό στάδιο των διαβουλεύσεων και επέδειξε –πρέπει να το τονίσουμε αυτό- αξιοθαύμαστη επιμονή και γνώση του ζητήματος, μπόρεσε να αποτ</w:t>
      </w:r>
      <w:r>
        <w:rPr>
          <w:rFonts w:eastAsia="Times New Roman" w:cs="Times New Roman"/>
          <w:szCs w:val="24"/>
        </w:rPr>
        <w:t xml:space="preserve">ρέψει το επερχόμενο αδιέξοδο. </w:t>
      </w:r>
    </w:p>
    <w:p w14:paraId="03686A6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Προέδρου της Νέας Δημοκρατίας)</w:t>
      </w:r>
    </w:p>
    <w:p w14:paraId="03686A6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Θα χρειαστώ λίγο χρόνο παραπάνω, κύριε Πρόεδρε. </w:t>
      </w:r>
    </w:p>
    <w:p w14:paraId="03686A6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Μέσα σε αυτό το άγονο τοπίο, η γενναία και θετική στάση του Προέδρου της Κυπρι</w:t>
      </w:r>
      <w:r>
        <w:rPr>
          <w:rFonts w:eastAsia="Times New Roman" w:cs="Times New Roman"/>
          <w:szCs w:val="24"/>
        </w:rPr>
        <w:t>ακής Δημοκρατίας κ. Αναστασιάδη έμεινε, δυστυχώς, χωρίς ανταπόκριση από την άλλη πλευρά του τραπεζιού. Μέχρι την τελευταία στιγμή, ο Πρόεδρος Αναστασιάδης έκανε προσπάθεια άρσης του αδιεξόδου, καταθέτοντας και μάλιστα γραπτώς, πλήρη και συνεκτική πρόταση γ</w:t>
      </w:r>
      <w:r>
        <w:rPr>
          <w:rFonts w:eastAsia="Times New Roman" w:cs="Times New Roman"/>
          <w:szCs w:val="24"/>
        </w:rPr>
        <w:t xml:space="preserve">ια όλες της πτυχές του ζητήματος, πρόταση που αφορούσε και το εδαφικό, </w:t>
      </w:r>
      <w:r>
        <w:rPr>
          <w:rFonts w:eastAsia="Times New Roman" w:cs="Times New Roman"/>
          <w:szCs w:val="24"/>
        </w:rPr>
        <w:lastRenderedPageBreak/>
        <w:t>το περιουσιακό, τα ζητήματα της διακυβέρνησης, της κατανομής των εξουσιών, την ασφάλεια, τις εγγυήσεις, τα στρατεύματα κατοχής, την πολυεθνική δύναμη, την αρχή της ισότιμης μεταχείρισης</w:t>
      </w:r>
      <w:r>
        <w:rPr>
          <w:rFonts w:eastAsia="Times New Roman" w:cs="Times New Roman"/>
          <w:szCs w:val="24"/>
        </w:rPr>
        <w:t xml:space="preserve">. Είναι μια πρόταση -και πρέπει να το πούμε αυτό- τολμηρή και ουσιαστική, μια πρόταση, όμως, που συνάντησε αδιαλλαξία και επιμονή σε παρωχημένες θέσεις. </w:t>
      </w:r>
    </w:p>
    <w:p w14:paraId="03686A6A"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Είναι θετικό ότι η ελληνική πλευρά, δρώντας μέσα στο πλαίσιο της εγγυήτριας δύναμης, δεν παρέκκλινε απ</w:t>
      </w:r>
      <w:r>
        <w:rPr>
          <w:rFonts w:eastAsia="Times New Roman" w:cs="Times New Roman"/>
          <w:szCs w:val="24"/>
        </w:rPr>
        <w:t xml:space="preserve">ό την πάγια εθνική γραμμή ότι η Λευκωσία έχει τον πρώτο λόγο. Η Κύπρος αποφασίζει, η Ελλάδα στηρίζει και </w:t>
      </w:r>
      <w:proofErr w:type="spellStart"/>
      <w:r>
        <w:rPr>
          <w:rFonts w:eastAsia="Times New Roman" w:cs="Times New Roman"/>
          <w:szCs w:val="24"/>
        </w:rPr>
        <w:t>συμπαρίσταται</w:t>
      </w:r>
      <w:proofErr w:type="spellEnd"/>
      <w:r>
        <w:rPr>
          <w:rFonts w:eastAsia="Times New Roman" w:cs="Times New Roman"/>
          <w:szCs w:val="24"/>
        </w:rPr>
        <w:t xml:space="preserve"> και οι άρρηκτες σχέσεις Ελλάδας και Λευκωσίας αποτελούν θεμελιώδη προϋπόθεση και, τελικά, στοιχείο ισχύος του ελληνισμού. </w:t>
      </w:r>
    </w:p>
    <w:p w14:paraId="03686A6B"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Η διεθνής κοιν</w:t>
      </w:r>
      <w:r>
        <w:rPr>
          <w:rFonts w:eastAsia="Times New Roman" w:cs="Times New Roman"/>
          <w:szCs w:val="24"/>
        </w:rPr>
        <w:t>ότητα, ανεξάρτητα από το αν αυτό τελικά θα αναγνωριστεί δημόσια για λόγους που όλοι αντιλαμβανόμαστε, γνωρίζει ποιος και τι έφταιξε. Και ακριβώς επειδή το γνωρίζει και το γνωρίζει καλά η διεθνής κοινότητα, ιδίως ο Οργανισμός Ηνωμένων Εθνών αλλά και η Ευρωπ</w:t>
      </w:r>
      <w:r>
        <w:rPr>
          <w:rFonts w:eastAsia="Times New Roman" w:cs="Times New Roman"/>
          <w:szCs w:val="24"/>
        </w:rPr>
        <w:t xml:space="preserve">αϊκή Ένωση, οφείλει από εδώ και πέρα να διασφαλίσει δύο κρίσιμα ζητήματα: </w:t>
      </w:r>
    </w:p>
    <w:p w14:paraId="03686A6C"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ότι η προσπάθεια επίλυσης του </w:t>
      </w:r>
      <w:r>
        <w:rPr>
          <w:rFonts w:eastAsia="Times New Roman" w:cs="Times New Roman"/>
          <w:szCs w:val="24"/>
        </w:rPr>
        <w:t xml:space="preserve">κυπριακού </w:t>
      </w:r>
      <w:r>
        <w:rPr>
          <w:rFonts w:eastAsia="Times New Roman" w:cs="Times New Roman"/>
          <w:szCs w:val="24"/>
        </w:rPr>
        <w:t>δεν θα τερματιστεί εδώ και, δεύτερον, ότι θα αποτραπεί κάθε προσπάθεια αμφισβήτησης των κυριαρχικών δικαιωμάτων της Κυπριακής Δημοκρα</w:t>
      </w:r>
      <w:r>
        <w:rPr>
          <w:rFonts w:eastAsia="Times New Roman" w:cs="Times New Roman"/>
          <w:szCs w:val="24"/>
        </w:rPr>
        <w:t xml:space="preserve">τίας. </w:t>
      </w:r>
    </w:p>
    <w:p w14:paraId="03686A6D"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Πρέπει να γίνει συνείδηση ότι στο </w:t>
      </w:r>
      <w:proofErr w:type="spellStart"/>
      <w:r>
        <w:rPr>
          <w:rFonts w:eastAsia="Times New Roman" w:cs="Times New Roman"/>
          <w:szCs w:val="24"/>
        </w:rPr>
        <w:t>Κραν</w:t>
      </w:r>
      <w:proofErr w:type="spellEnd"/>
      <w:r>
        <w:rPr>
          <w:rFonts w:eastAsia="Times New Roman" w:cs="Times New Roman"/>
          <w:szCs w:val="24"/>
        </w:rPr>
        <w:t xml:space="preserve"> </w:t>
      </w:r>
      <w:proofErr w:type="spellStart"/>
      <w:r>
        <w:rPr>
          <w:rFonts w:eastAsia="Times New Roman" w:cs="Times New Roman"/>
          <w:szCs w:val="24"/>
        </w:rPr>
        <w:t>Μοντανά</w:t>
      </w:r>
      <w:proofErr w:type="spellEnd"/>
      <w:r>
        <w:rPr>
          <w:rFonts w:eastAsia="Times New Roman" w:cs="Times New Roman"/>
          <w:szCs w:val="24"/>
        </w:rPr>
        <w:t xml:space="preserve"> μπήκε άνω τελεία και όχι μια τελεία. Κάποιες δηλώσεις για αναζήτηση λύσης εκτός του πλαισίου του ΟΗΕ, για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για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rPr>
        <w:t>, καθώς και ό,τι άλλο υπονοούσε η τουρκική πλευρά, δεν μπορούν να γίνουν αποδε</w:t>
      </w:r>
      <w:r>
        <w:rPr>
          <w:rFonts w:eastAsia="Times New Roman" w:cs="Times New Roman"/>
          <w:szCs w:val="24"/>
        </w:rPr>
        <w:t>κτές, είναι εκτός του πλαισίου συζήτησης και διαπραγμάτευσης. Ύστερα από ένα εύλογο χρονικό διάστημα περισυλλογής, η προσπάθεια πρέπει να εκκινήσει ξανά,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πολιτικά δεδομένα εντός και εκτός Κύπρου. </w:t>
      </w:r>
    </w:p>
    <w:p w14:paraId="03686A6E"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Αθήνα και Λευκωσία συμφωνούμε και έχου</w:t>
      </w:r>
      <w:r>
        <w:rPr>
          <w:rFonts w:eastAsia="Times New Roman" w:cs="Times New Roman"/>
          <w:szCs w:val="24"/>
        </w:rPr>
        <w:t>με δεσμευτεί σε αυτό, ότι η σημερινή κατάσταση παράνομης κατοχής και ουσιαστικής διχοτόμησης είναι απαράδεκτη. Πράγματι, είναι θετικό το γεγονός ότι οι περισσότεροι πια και στην παγκόσμια κοινή γνώμη αντιλαμβάνονται το δίκαιο των βασικών ελληνικών και κυπρ</w:t>
      </w:r>
      <w:r>
        <w:rPr>
          <w:rFonts w:eastAsia="Times New Roman" w:cs="Times New Roman"/>
          <w:szCs w:val="24"/>
        </w:rPr>
        <w:t xml:space="preserve">ιακών θέσεων. </w:t>
      </w:r>
    </w:p>
    <w:p w14:paraId="03686A6F"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lastRenderedPageBreak/>
        <w:t>Στη Νέα Δημοκρατία σήμερα, ως σοβαρή Αξιωματική Αντιπολίτευση και αύριο ως υπεύθυνη κυβέρνηση, θα συνεχίζουμε να εργαζόμαστε για μια δίκαιη λύση, για μια βιώσιμη λύση, για μια λειτουργική λύση. Λύση πάντα σύμφωνη με το Διεθνές Δίκαιο και τις</w:t>
      </w:r>
      <w:r>
        <w:rPr>
          <w:rFonts w:eastAsia="Times New Roman" w:cs="Times New Roman"/>
          <w:szCs w:val="24"/>
        </w:rPr>
        <w:t xml:space="preserve"> αποφάσεις του Συμβουλίου Ασφαλείας του ΟΗΕ. Λύση που θα εφαρμόζει το ευρωπαϊκό κεκτημένο, το οποίο αποτελεί τελικά την καλύτερη εγγύηση για ένα σταθερό, ειρηνικό μέλλον για Ελληνοκύπριους και Τουρκοκύπριους μέσα σε μια </w:t>
      </w:r>
      <w:proofErr w:type="spellStart"/>
      <w:r>
        <w:rPr>
          <w:rFonts w:eastAsia="Times New Roman" w:cs="Times New Roman"/>
          <w:szCs w:val="24"/>
        </w:rPr>
        <w:t>επανενωμένη</w:t>
      </w:r>
      <w:proofErr w:type="spellEnd"/>
      <w:r>
        <w:rPr>
          <w:rFonts w:eastAsia="Times New Roman" w:cs="Times New Roman"/>
          <w:szCs w:val="24"/>
        </w:rPr>
        <w:t xml:space="preserve"> ευρωπαϊκή Κύπρο, μια Κύπ</w:t>
      </w:r>
      <w:r>
        <w:rPr>
          <w:rFonts w:eastAsia="Times New Roman" w:cs="Times New Roman"/>
          <w:szCs w:val="24"/>
        </w:rPr>
        <w:t xml:space="preserve">ρο, όμως, χωρίς στρατεύματα κατοχής, χωρίς ξένες εγγυήσεις, χωρίς επεμβατικά δικαιώματα. Αυτή ήταν και επί κυβερνήσεων Νέας Δημοκρατίας η σταθερή ελληνική θέση. </w:t>
      </w:r>
    </w:p>
    <w:p w14:paraId="03686A70"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Όπως ανέφερα ήδη, η διεθνής κοινότητα οφείλει, με κατάλληλες παρεμβάσεις και με σαφή μηνύματα,</w:t>
      </w:r>
      <w:r>
        <w:rPr>
          <w:rFonts w:eastAsia="Times New Roman" w:cs="Times New Roman"/>
          <w:szCs w:val="24"/>
        </w:rPr>
        <w:t xml:space="preserve"> να αποτρέψει πολιτικές ενέργειες αμφισβήτησης των καθ’ όλα νόμιμων κυριαρχικών δικαιωμάτων της Κυπριακής Δημοκρατίας.</w:t>
      </w:r>
    </w:p>
    <w:p w14:paraId="03686A71"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Η Κύπρος, όπως κάθε ανεξάρτητο και κυρίαρχο κράτος, έχει δικαίωμα να αξιοποιήσει τις πλουτοπαραγωγικές πηγές της, όπου κι αν αυτές βρίσκο</w:t>
      </w:r>
      <w:r>
        <w:rPr>
          <w:rFonts w:eastAsia="Times New Roman" w:cs="Times New Roman"/>
          <w:szCs w:val="24"/>
        </w:rPr>
        <w:t xml:space="preserve">νται: Στο έδαφος, στα χωρικά ύδατα, στην υφαλοκρηπίδα και, βέβαια, στην Αποκλειστική Οικονομική </w:t>
      </w:r>
      <w:r>
        <w:rPr>
          <w:rFonts w:eastAsia="Times New Roman" w:cs="Times New Roman"/>
          <w:szCs w:val="24"/>
        </w:rPr>
        <w:lastRenderedPageBreak/>
        <w:t xml:space="preserve">Ζώνη, η οποία έχει </w:t>
      </w:r>
      <w:proofErr w:type="spellStart"/>
      <w:r>
        <w:rPr>
          <w:rFonts w:eastAsia="Times New Roman" w:cs="Times New Roman"/>
          <w:szCs w:val="24"/>
        </w:rPr>
        <w:t>οριοθετηθεί</w:t>
      </w:r>
      <w:proofErr w:type="spellEnd"/>
      <w:r>
        <w:rPr>
          <w:rFonts w:eastAsia="Times New Roman" w:cs="Times New Roman"/>
          <w:szCs w:val="24"/>
        </w:rPr>
        <w:t xml:space="preserve"> σύμφωνα με το διεθνές δίκαιο και τη σύμβαση του ΟΗΕ για το δίκαιο της θάλασσας.</w:t>
      </w:r>
    </w:p>
    <w:p w14:paraId="03686A72"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Η διαδικασία επίλυσης του κυπριακού δεν συνδέεται</w:t>
      </w:r>
      <w:r>
        <w:rPr>
          <w:rFonts w:eastAsia="Times New Roman" w:cs="Times New Roman"/>
          <w:szCs w:val="24"/>
        </w:rPr>
        <w:t xml:space="preserve"> με κανέναν τρόπο με την άσκηση των κυριαρχικών δικαιωμάτων της Κυπριακής Δημοκρατίας επί της ΑΟΖ της. </w:t>
      </w:r>
    </w:p>
    <w:p w14:paraId="03686A73"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Ο Πρόεδρος Αναστασιάδης σωστά έχει καταστήσει σαφές ότι «οι ενεργειακοί σχεδιασμοί της Κυπριακής Δημοκρατίας δεν έχουν σχέση με την ευθύνη της Τουρκίας, που οδήγησε στο ναυάγιο των συνομιλιών». Γι’ αυτό, όπως δήλωσε, δεν πρόκειται να υπάρξει αναβολή στις γ</w:t>
      </w:r>
      <w:r>
        <w:rPr>
          <w:rFonts w:eastAsia="Times New Roman" w:cs="Times New Roman"/>
          <w:szCs w:val="24"/>
        </w:rPr>
        <w:t xml:space="preserve">εωτρήσεις στην κυπριακή ΑΟΖ. Συμφωνούμε και τον στηρίζουμε. </w:t>
      </w:r>
    </w:p>
    <w:p w14:paraId="03686A74" w14:textId="77777777" w:rsidR="00BD3D6A" w:rsidRDefault="00524319">
      <w:pPr>
        <w:spacing w:after="0" w:line="600" w:lineRule="auto"/>
        <w:ind w:firstLine="720"/>
        <w:jc w:val="both"/>
        <w:rPr>
          <w:rFonts w:eastAsia="Times New Roman"/>
          <w:szCs w:val="24"/>
        </w:rPr>
      </w:pPr>
      <w:r>
        <w:rPr>
          <w:rFonts w:eastAsia="Times New Roman" w:cs="Times New Roman"/>
          <w:szCs w:val="24"/>
        </w:rPr>
        <w:t>Το μήνυμά μας πρέπει να είναι καθαρό: Κα</w:t>
      </w:r>
      <w:r>
        <w:rPr>
          <w:rFonts w:eastAsia="Times New Roman" w:cs="Times New Roman"/>
          <w:szCs w:val="24"/>
        </w:rPr>
        <w:t>μ</w:t>
      </w:r>
      <w:r>
        <w:rPr>
          <w:rFonts w:eastAsia="Times New Roman" w:cs="Times New Roman"/>
          <w:szCs w:val="24"/>
        </w:rPr>
        <w:t>μία αμφισβήτηση δεν είναι νοητή, κα</w:t>
      </w:r>
      <w:r>
        <w:rPr>
          <w:rFonts w:eastAsia="Times New Roman" w:cs="Times New Roman"/>
          <w:szCs w:val="24"/>
        </w:rPr>
        <w:t>μ</w:t>
      </w:r>
      <w:r>
        <w:rPr>
          <w:rFonts w:eastAsia="Times New Roman" w:cs="Times New Roman"/>
          <w:szCs w:val="24"/>
        </w:rPr>
        <w:t xml:space="preserve">μία ενέργεια παρεμπόδισης κυριαρχικών δικαιωμάτων δεν είναι αποδεκτή. </w:t>
      </w:r>
      <w:r>
        <w:rPr>
          <w:rFonts w:eastAsia="Times New Roman"/>
          <w:szCs w:val="24"/>
        </w:rPr>
        <w:t>Η Ανατολική Μεσόγειος μπορεί και πρέπει να είναι</w:t>
      </w:r>
      <w:r>
        <w:rPr>
          <w:rFonts w:eastAsia="Times New Roman"/>
          <w:szCs w:val="24"/>
        </w:rPr>
        <w:t xml:space="preserve"> μια θάλασσα σταθερότητας, ειρήνης και ανάπτυξης, μια θάλασσα που θα ενώνει και δεν θα χωρίζει κράτη και λαούς. </w:t>
      </w:r>
    </w:p>
    <w:p w14:paraId="03686A75" w14:textId="77777777" w:rsidR="00BD3D6A" w:rsidRDefault="00524319">
      <w:pPr>
        <w:spacing w:line="600" w:lineRule="auto"/>
        <w:ind w:firstLine="720"/>
        <w:jc w:val="both"/>
        <w:rPr>
          <w:rFonts w:eastAsia="Times New Roman"/>
          <w:szCs w:val="24"/>
        </w:rPr>
      </w:pPr>
      <w:r>
        <w:rPr>
          <w:rFonts w:eastAsia="Times New Roman"/>
          <w:szCs w:val="24"/>
        </w:rPr>
        <w:t xml:space="preserve">Ο σεβασμός του Διεθνούς Δικαίου και η αρχή των σχέσεων καλής γειτονίας είναι αυτονόητη προϋπόθεση γι’ αυτό. Το </w:t>
      </w:r>
      <w:r>
        <w:rPr>
          <w:rFonts w:eastAsia="Times New Roman"/>
          <w:szCs w:val="24"/>
        </w:rPr>
        <w:lastRenderedPageBreak/>
        <w:t>επιβεβαιώνει, εξάλλου, το πλέγμα</w:t>
      </w:r>
      <w:r>
        <w:rPr>
          <w:rFonts w:eastAsia="Times New Roman"/>
          <w:szCs w:val="24"/>
        </w:rPr>
        <w:t xml:space="preserve"> των άριστων σχέσεων Ελλάδας-Κύπρου-Ισραήλ, αλλά και Ελλάδας-Κύπρου-Αιγύπτου, που ξεκίνησαν, διαμορφώθηκαν και εμπλουτίστηκαν τα τελευταία χρόνια. Οι σχέσεις αυτών των τεσσάρων χωρών αποκτούν διαρκώς βάθος, πληρότητα και σταθερότητα, σε όφελος της περιφερε</w:t>
      </w:r>
      <w:r>
        <w:rPr>
          <w:rFonts w:eastAsia="Times New Roman"/>
          <w:szCs w:val="24"/>
        </w:rPr>
        <w:t xml:space="preserve">ιακής συνεργασίας και ασφάλειας. Αθήνα, Λευκωσία, Τελ Αβίβ και </w:t>
      </w:r>
      <w:proofErr w:type="spellStart"/>
      <w:r>
        <w:rPr>
          <w:rFonts w:eastAsia="Times New Roman"/>
          <w:szCs w:val="24"/>
        </w:rPr>
        <w:t>Κάιρο</w:t>
      </w:r>
      <w:proofErr w:type="spellEnd"/>
      <w:r>
        <w:rPr>
          <w:rFonts w:eastAsia="Times New Roman"/>
          <w:szCs w:val="24"/>
        </w:rPr>
        <w:t xml:space="preserve">, έχουμε βρει έναν αρμονικό βηματισμό, βασισμένο στον αμοιβαίο σεβασμό, στις σχέσεις καλής γειτονίας και στο Διεθνές Δίκαιο. </w:t>
      </w:r>
    </w:p>
    <w:p w14:paraId="03686A76" w14:textId="77777777" w:rsidR="00BD3D6A" w:rsidRDefault="00524319">
      <w:pPr>
        <w:spacing w:line="600" w:lineRule="auto"/>
        <w:ind w:firstLine="720"/>
        <w:jc w:val="both"/>
        <w:rPr>
          <w:rFonts w:eastAsia="Times New Roman"/>
          <w:szCs w:val="24"/>
        </w:rPr>
      </w:pPr>
      <w:r>
        <w:rPr>
          <w:rFonts w:eastAsia="Times New Roman"/>
          <w:szCs w:val="24"/>
        </w:rPr>
        <w:t xml:space="preserve">Διαμορφώνουμε ένα πλέγμα </w:t>
      </w:r>
      <w:proofErr w:type="spellStart"/>
      <w:r>
        <w:rPr>
          <w:rFonts w:eastAsia="Times New Roman"/>
          <w:szCs w:val="24"/>
        </w:rPr>
        <w:t>πολυεπίπεδης</w:t>
      </w:r>
      <w:proofErr w:type="spellEnd"/>
      <w:r>
        <w:rPr>
          <w:rFonts w:eastAsia="Times New Roman"/>
          <w:szCs w:val="24"/>
        </w:rPr>
        <w:t xml:space="preserve"> </w:t>
      </w:r>
      <w:r>
        <w:rPr>
          <w:rFonts w:eastAsia="Times New Roman"/>
          <w:szCs w:val="24"/>
        </w:rPr>
        <w:t>συνεργασίας, η οποία, πρ</w:t>
      </w:r>
      <w:r>
        <w:rPr>
          <w:rFonts w:eastAsia="Times New Roman"/>
          <w:szCs w:val="24"/>
        </w:rPr>
        <w:t xml:space="preserve">οσέξτε, δεν στρέφεται κατά </w:t>
      </w:r>
      <w:proofErr w:type="spellStart"/>
      <w:r>
        <w:rPr>
          <w:rFonts w:eastAsia="Times New Roman"/>
          <w:szCs w:val="24"/>
        </w:rPr>
        <w:t>κα</w:t>
      </w:r>
      <w:r>
        <w:rPr>
          <w:rFonts w:eastAsia="Times New Roman"/>
          <w:szCs w:val="24"/>
        </w:rPr>
        <w:t>μ</w:t>
      </w:r>
      <w:r>
        <w:rPr>
          <w:rFonts w:eastAsia="Times New Roman"/>
          <w:szCs w:val="24"/>
        </w:rPr>
        <w:t>μίας</w:t>
      </w:r>
      <w:proofErr w:type="spellEnd"/>
      <w:r>
        <w:rPr>
          <w:rFonts w:eastAsia="Times New Roman"/>
          <w:szCs w:val="24"/>
        </w:rPr>
        <w:t xml:space="preserve"> άλλης χώρας, αλλά αντιθέτως συμβάλλει στην εμπέδωση της ειρήνης και της σταθερότητας στην περιοχή μας. Και η Τουρκία θα πρέπει να επιλέξει ποιον ρόλο θα έχει, τελικά, σε αυτήν την κρίσιμη, αλλά ταυτόχρονα και πολλά υποσχό</w:t>
      </w:r>
      <w:r>
        <w:rPr>
          <w:rFonts w:eastAsia="Times New Roman"/>
          <w:szCs w:val="24"/>
        </w:rPr>
        <w:t xml:space="preserve">μενη, περιοχή του κόσμου. Θα είναι παράγοντας σταθερότητας και ασφάλειας στην Ανατολική Μεσόγειο; Θα είναι ένας γείτονας προβλέψιμος και αξιόπιστος; Θα είναι τελικά σταθερός ή αβέβαιος σύμμαχος; </w:t>
      </w:r>
    </w:p>
    <w:p w14:paraId="03686A77" w14:textId="77777777" w:rsidR="00BD3D6A" w:rsidRDefault="00524319">
      <w:pPr>
        <w:spacing w:line="600" w:lineRule="auto"/>
        <w:ind w:firstLine="720"/>
        <w:jc w:val="both"/>
        <w:rPr>
          <w:rFonts w:eastAsia="Times New Roman"/>
          <w:szCs w:val="24"/>
        </w:rPr>
      </w:pPr>
      <w:r>
        <w:rPr>
          <w:rFonts w:eastAsia="Times New Roman"/>
          <w:szCs w:val="24"/>
        </w:rPr>
        <w:lastRenderedPageBreak/>
        <w:t>Αυτό, βεβαίως, δεν αφορά μόνο στην Ανατολική Μεσόγειο, αφορά</w:t>
      </w:r>
      <w:r>
        <w:rPr>
          <w:rFonts w:eastAsia="Times New Roman"/>
          <w:szCs w:val="24"/>
        </w:rPr>
        <w:t xml:space="preserve"> και στο Αιγαίο. Το έχουμε πει πολλές φορές, το επαναλαμβάνω και σήμερα από το Βήμα της εθνικής αντιπροσωπείας. Επιθυμούμε ουσιαστικές σχέσεις φιλίας με την Τουρκία, σχέσεις στέρεες, θεμελιωμένες στο μόνο ακλόνητο βάθρο ρύθμισης των διακρατικών και διεθνών</w:t>
      </w:r>
      <w:r>
        <w:rPr>
          <w:rFonts w:eastAsia="Times New Roman"/>
          <w:szCs w:val="24"/>
        </w:rPr>
        <w:t xml:space="preserve"> σχέσεων: στο Διεθνές Δίκαιο. </w:t>
      </w:r>
    </w:p>
    <w:p w14:paraId="03686A78" w14:textId="77777777" w:rsidR="00BD3D6A" w:rsidRDefault="00524319">
      <w:pPr>
        <w:spacing w:line="600" w:lineRule="auto"/>
        <w:ind w:firstLine="720"/>
        <w:jc w:val="both"/>
        <w:rPr>
          <w:rFonts w:eastAsia="Times New Roman"/>
          <w:szCs w:val="24"/>
        </w:rPr>
      </w:pPr>
      <w:r>
        <w:rPr>
          <w:rFonts w:eastAsia="Times New Roman"/>
          <w:szCs w:val="24"/>
        </w:rPr>
        <w:t xml:space="preserve">Και στο πλαίσιο αυτό, είναι προφανές ότι και η πλήρης εξομάλυνση των ελληνοτουρκικών σχέσεων περνάει αναπόδραστα και από την επίλυση του </w:t>
      </w:r>
      <w:r>
        <w:rPr>
          <w:rFonts w:eastAsia="Times New Roman"/>
          <w:szCs w:val="24"/>
        </w:rPr>
        <w:t>Κ</w:t>
      </w:r>
      <w:r>
        <w:rPr>
          <w:rFonts w:eastAsia="Times New Roman"/>
          <w:szCs w:val="24"/>
        </w:rPr>
        <w:t xml:space="preserve">υπριακού </w:t>
      </w:r>
      <w:r>
        <w:rPr>
          <w:rFonts w:eastAsia="Times New Roman"/>
          <w:szCs w:val="24"/>
        </w:rPr>
        <w:t xml:space="preserve">και από το τέλος της </w:t>
      </w:r>
      <w:proofErr w:type="spellStart"/>
      <w:r>
        <w:rPr>
          <w:rFonts w:eastAsia="Times New Roman"/>
          <w:szCs w:val="24"/>
        </w:rPr>
        <w:t>σαραντατριάχρονης</w:t>
      </w:r>
      <w:proofErr w:type="spellEnd"/>
      <w:r>
        <w:rPr>
          <w:rFonts w:eastAsia="Times New Roman"/>
          <w:szCs w:val="24"/>
        </w:rPr>
        <w:t xml:space="preserve"> παράνομης κατοχής του βόρειου τμήματος </w:t>
      </w:r>
      <w:r>
        <w:rPr>
          <w:rFonts w:eastAsia="Times New Roman"/>
          <w:szCs w:val="24"/>
        </w:rPr>
        <w:t xml:space="preserve">του νησιού. Και η ουσιαστική παύση αυτής της απαράδεκτης κατάστασης θα δώσει, εκ των πραγμάτων, θετική ώθηση, όχι μόνο στις ελληνοτουρκικές σχέσεις, αλλά και στις σχέσεις της Τουρκίας με την Ευρώπη, οι οποίες αυτήν την περίοδο περνάνε, για πολλούς λόγους, </w:t>
      </w:r>
      <w:r>
        <w:rPr>
          <w:rFonts w:eastAsia="Times New Roman"/>
          <w:szCs w:val="24"/>
        </w:rPr>
        <w:t xml:space="preserve">μια ιδιαίτερα δύσκολη φάση. </w:t>
      </w:r>
    </w:p>
    <w:p w14:paraId="03686A79" w14:textId="77777777" w:rsidR="00BD3D6A" w:rsidRDefault="00524319">
      <w:pPr>
        <w:spacing w:line="600" w:lineRule="auto"/>
        <w:ind w:firstLine="720"/>
        <w:jc w:val="both"/>
        <w:rPr>
          <w:rFonts w:eastAsia="Times New Roman"/>
          <w:szCs w:val="24"/>
        </w:rPr>
      </w:pPr>
      <w:r>
        <w:rPr>
          <w:rFonts w:eastAsia="Times New Roman"/>
          <w:szCs w:val="24"/>
        </w:rPr>
        <w:t xml:space="preserve">Η θέση μας είναι ξεκάθαρη: Η Τουρκία δεν πρέπει να αποξενωθεί από την Ευρώπη. Πιστεύουμε ότι η ευρωπαϊκή προοπτική της Τουρκίας πρέπει να κρατηθεί ζωντανή, να προχωρήσει στη βάση της προσαρμογής στα ευρωπαϊκά </w:t>
      </w:r>
      <w:proofErr w:type="spellStart"/>
      <w:r>
        <w:rPr>
          <w:rFonts w:eastAsia="Times New Roman"/>
          <w:szCs w:val="24"/>
        </w:rPr>
        <w:t>προαπαιτούμενα</w:t>
      </w:r>
      <w:proofErr w:type="spellEnd"/>
      <w:r>
        <w:rPr>
          <w:rFonts w:eastAsia="Times New Roman"/>
          <w:szCs w:val="24"/>
        </w:rPr>
        <w:t xml:space="preserve"> και</w:t>
      </w:r>
      <w:r>
        <w:rPr>
          <w:rFonts w:eastAsia="Times New Roman"/>
          <w:szCs w:val="24"/>
        </w:rPr>
        <w:t xml:space="preserve"> </w:t>
      </w:r>
      <w:r>
        <w:rPr>
          <w:rFonts w:eastAsia="Times New Roman"/>
          <w:szCs w:val="24"/>
        </w:rPr>
        <w:lastRenderedPageBreak/>
        <w:t xml:space="preserve">στο κοινοτικό κεκτημένο, προμετωπίδα του οποίου είναι ο σεβασμός της δημοκρατίας, της ελευθερίας, της πολυφωνίας, των ανθρώπινων δικαιωμάτων και, βέβαια, οι σχέσεις καλής γειτονίας. </w:t>
      </w:r>
    </w:p>
    <w:p w14:paraId="03686A7A" w14:textId="77777777" w:rsidR="00BD3D6A" w:rsidRDefault="00524319">
      <w:pPr>
        <w:spacing w:line="600" w:lineRule="auto"/>
        <w:ind w:firstLine="720"/>
        <w:jc w:val="both"/>
        <w:rPr>
          <w:rFonts w:eastAsia="Times New Roman"/>
          <w:szCs w:val="24"/>
        </w:rPr>
      </w:pPr>
      <w:r>
        <w:rPr>
          <w:rFonts w:eastAsia="Times New Roman"/>
          <w:szCs w:val="24"/>
        </w:rPr>
        <w:t>«Ο δρόμος της δημοκρατίας είναι ανηφορικός και συχνά δύσβατος, αλλά είνα</w:t>
      </w:r>
      <w:r>
        <w:rPr>
          <w:rFonts w:eastAsia="Times New Roman"/>
          <w:szCs w:val="24"/>
        </w:rPr>
        <w:t xml:space="preserve">ι ο μόνος δρόμος που οδηγεί τελικά στην ευρωπαϊκή οικογένεια». Αυτά τόνισα, μεταξύ άλλων, και στον Τούρκο Πρωθυπουργό, τον κ. </w:t>
      </w:r>
      <w:proofErr w:type="spellStart"/>
      <w:r>
        <w:rPr>
          <w:rFonts w:eastAsia="Times New Roman"/>
          <w:szCs w:val="24"/>
        </w:rPr>
        <w:t>Γιλντιρίμ</w:t>
      </w:r>
      <w:proofErr w:type="spellEnd"/>
      <w:r>
        <w:rPr>
          <w:rFonts w:eastAsia="Times New Roman"/>
          <w:szCs w:val="24"/>
        </w:rPr>
        <w:t xml:space="preserve">, στην πρόσφατη συνάντησή μας. Και η επίσκεψή του στην Ελλάδα είχε κάποια θετική συμβολή στην ατμόσφαιρα των διμερών μας </w:t>
      </w:r>
      <w:r>
        <w:rPr>
          <w:rFonts w:eastAsia="Times New Roman"/>
          <w:szCs w:val="24"/>
        </w:rPr>
        <w:t xml:space="preserve">σχέσεων. </w:t>
      </w:r>
    </w:p>
    <w:p w14:paraId="03686A7B" w14:textId="77777777" w:rsidR="00BD3D6A" w:rsidRDefault="00524319">
      <w:pPr>
        <w:spacing w:line="600" w:lineRule="auto"/>
        <w:ind w:firstLine="720"/>
        <w:jc w:val="both"/>
        <w:rPr>
          <w:rFonts w:eastAsia="Times New Roman"/>
          <w:szCs w:val="24"/>
        </w:rPr>
      </w:pPr>
      <w:r>
        <w:rPr>
          <w:rFonts w:eastAsia="Times New Roman"/>
          <w:szCs w:val="24"/>
        </w:rPr>
        <w:t>Μόνο η ατμόσφαιρα, όμως, δεν αρκεί. Πρέπει να υπάρχει και αντίκρισμα και αντιστοίχιση με την ουσία και το περιεχόμενο της εφαρμοζόμενης πολιτικής. Κι εκεί, υπάρχει σοβαρή αναντιστοιχία μεταξύ λόγων και πράξεων, δηλώσεων από τη μία πλευρά και γεγο</w:t>
      </w:r>
      <w:r>
        <w:rPr>
          <w:rFonts w:eastAsia="Times New Roman"/>
          <w:szCs w:val="24"/>
        </w:rPr>
        <w:t xml:space="preserve">νότων από την άλλη. </w:t>
      </w:r>
    </w:p>
    <w:p w14:paraId="03686A7C" w14:textId="77777777" w:rsidR="00BD3D6A" w:rsidRDefault="00524319">
      <w:pPr>
        <w:spacing w:line="600" w:lineRule="auto"/>
        <w:ind w:firstLine="720"/>
        <w:jc w:val="both"/>
        <w:rPr>
          <w:rFonts w:eastAsia="Times New Roman"/>
          <w:szCs w:val="24"/>
        </w:rPr>
      </w:pPr>
      <w:r>
        <w:rPr>
          <w:rFonts w:eastAsia="Times New Roman"/>
          <w:szCs w:val="24"/>
        </w:rPr>
        <w:t xml:space="preserve">Στο Αιγαίο, η αναθεωρητική πολιτική, η </w:t>
      </w:r>
      <w:proofErr w:type="spellStart"/>
      <w:r>
        <w:rPr>
          <w:rFonts w:eastAsia="Times New Roman"/>
          <w:szCs w:val="24"/>
        </w:rPr>
        <w:t>παραβατική</w:t>
      </w:r>
      <w:proofErr w:type="spellEnd"/>
      <w:r>
        <w:rPr>
          <w:rFonts w:eastAsia="Times New Roman"/>
          <w:szCs w:val="24"/>
        </w:rPr>
        <w:t xml:space="preserve"> </w:t>
      </w:r>
      <w:r>
        <w:rPr>
          <w:rFonts w:eastAsia="Times New Roman"/>
          <w:szCs w:val="24"/>
        </w:rPr>
        <w:t xml:space="preserve">συμπεριφορά </w:t>
      </w:r>
      <w:r>
        <w:rPr>
          <w:rFonts w:eastAsia="Times New Roman"/>
          <w:szCs w:val="24"/>
        </w:rPr>
        <w:t xml:space="preserve">και οι προκλήσεις της </w:t>
      </w:r>
      <w:proofErr w:type="spellStart"/>
      <w:r>
        <w:rPr>
          <w:rFonts w:eastAsia="Times New Roman"/>
          <w:szCs w:val="24"/>
        </w:rPr>
        <w:t>γείτονος</w:t>
      </w:r>
      <w:proofErr w:type="spellEnd"/>
      <w:r>
        <w:rPr>
          <w:rFonts w:eastAsia="Times New Roman"/>
          <w:szCs w:val="24"/>
        </w:rPr>
        <w:t xml:space="preserve"> συνεχίζονται. Η κατάσταση αυτή αυξάνει τους εν δυνάμει κινδύνους. Και ο συνδυασμός αυτής της πρακτικής, με προκλητικές δηλώσεις που αμφισβητού</w:t>
      </w:r>
      <w:r>
        <w:rPr>
          <w:rFonts w:eastAsia="Times New Roman"/>
          <w:szCs w:val="24"/>
        </w:rPr>
        <w:t xml:space="preserve">ν την εδαφική ακεραιότητα της </w:t>
      </w:r>
      <w:r>
        <w:rPr>
          <w:rFonts w:eastAsia="Times New Roman"/>
          <w:szCs w:val="24"/>
        </w:rPr>
        <w:t xml:space="preserve">Ελλάδας </w:t>
      </w:r>
      <w:r>
        <w:rPr>
          <w:rFonts w:eastAsia="Times New Roman"/>
          <w:szCs w:val="24"/>
        </w:rPr>
        <w:t>και που υπονο</w:t>
      </w:r>
      <w:r>
        <w:rPr>
          <w:rFonts w:eastAsia="Times New Roman"/>
          <w:szCs w:val="24"/>
        </w:rPr>
        <w:lastRenderedPageBreak/>
        <w:t xml:space="preserve">μεύουν τελικά και το κύρος αυτής ακόμα της Συνθήκης της </w:t>
      </w:r>
      <w:proofErr w:type="spellStart"/>
      <w:r>
        <w:rPr>
          <w:rFonts w:eastAsia="Times New Roman"/>
          <w:szCs w:val="24"/>
        </w:rPr>
        <w:t>Λωζάνης</w:t>
      </w:r>
      <w:proofErr w:type="spellEnd"/>
      <w:r>
        <w:rPr>
          <w:rFonts w:eastAsia="Times New Roman"/>
          <w:szCs w:val="24"/>
        </w:rPr>
        <w:t>, διαμορφώνουν μία εξαιρετικά δυσάρεστη κατάσταση. Είναι δε αδιανόητο ότι φτάνει να αμφισβητείται η κυριαρχία ακόμα και επί κατοικημένων ελλην</w:t>
      </w:r>
      <w:r>
        <w:rPr>
          <w:rFonts w:eastAsia="Times New Roman"/>
          <w:szCs w:val="24"/>
        </w:rPr>
        <w:t xml:space="preserve">ικών νησιών. </w:t>
      </w:r>
    </w:p>
    <w:p w14:paraId="03686A7D" w14:textId="77777777" w:rsidR="00BD3D6A" w:rsidRDefault="00524319">
      <w:pPr>
        <w:spacing w:line="600" w:lineRule="auto"/>
        <w:ind w:firstLine="720"/>
        <w:jc w:val="both"/>
        <w:rPr>
          <w:rFonts w:eastAsia="Times New Roman"/>
          <w:szCs w:val="24"/>
        </w:rPr>
      </w:pPr>
      <w:r>
        <w:rPr>
          <w:rFonts w:eastAsia="Times New Roman"/>
          <w:szCs w:val="24"/>
        </w:rPr>
        <w:t xml:space="preserve">Η Τουρκία πρέπει να αναθεωρήσει αυτή τη στάση. Οι λαοί μας δεν μπορούν και δεν πρέπει να πορευτούν μέσα από εντάσεις και αδιέξοδα. </w:t>
      </w:r>
    </w:p>
    <w:p w14:paraId="03686A7E" w14:textId="77777777" w:rsidR="00BD3D6A" w:rsidRDefault="00524319">
      <w:pPr>
        <w:spacing w:line="600" w:lineRule="auto"/>
        <w:ind w:firstLine="720"/>
        <w:jc w:val="both"/>
        <w:rPr>
          <w:rFonts w:eastAsia="Times New Roman"/>
          <w:szCs w:val="24"/>
        </w:rPr>
      </w:pPr>
      <w:r>
        <w:rPr>
          <w:rFonts w:eastAsia="Times New Roman"/>
          <w:szCs w:val="24"/>
        </w:rPr>
        <w:t xml:space="preserve">Είμαστε καταδικασμένοι από τη γεωγραφία και από την ιστορία μας να ζούμε μαζί. Στους λαούς μας αξίζει ένα </w:t>
      </w:r>
      <w:r>
        <w:rPr>
          <w:rFonts w:eastAsia="Times New Roman"/>
          <w:szCs w:val="24"/>
        </w:rPr>
        <w:t>καλύτερο παρόν και ένα ακόμα καλύτερο μέλλον. Και η θετική διμερής συνεργασία στην οικονομία, στον τουρισμό μπορεί να δυναμώσει ακόμα περισσότερο και μπορεί να φέρει ακόμα περισσότερα οφέλη σε ένα πλαίσιο ηρεμίας, αμοιβαίου σεβασμού και εμπέδωσης της ασφάλ</w:t>
      </w:r>
      <w:r>
        <w:rPr>
          <w:rFonts w:eastAsia="Times New Roman"/>
          <w:szCs w:val="24"/>
        </w:rPr>
        <w:t>ειας.</w:t>
      </w:r>
    </w:p>
    <w:p w14:paraId="03686A7F" w14:textId="77777777" w:rsidR="00BD3D6A" w:rsidRDefault="00524319">
      <w:pPr>
        <w:spacing w:line="600" w:lineRule="auto"/>
        <w:ind w:firstLine="720"/>
        <w:jc w:val="both"/>
        <w:rPr>
          <w:rFonts w:eastAsia="Times New Roman"/>
          <w:szCs w:val="24"/>
        </w:rPr>
      </w:pPr>
      <w:r>
        <w:rPr>
          <w:rFonts w:eastAsia="Times New Roman"/>
          <w:szCs w:val="24"/>
        </w:rPr>
        <w:t>Και εδώ θέλω να στείλω ένα μήνυμα προς όλους. Στην Ελλάδα και στην Κύπρο είμαστε στοιχισμένοι σε μία συμπαγή εθνική γραμμή ευθύνης έναντι στις τούρκικες παραβιάσεις του Διεθνούς Δικαίου και στην αδιαλλαξία της Άγκυρας στην Κύπρο και στο Αιγαίο.</w:t>
      </w:r>
    </w:p>
    <w:p w14:paraId="03686A80"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lastRenderedPageBreak/>
        <w:t>(Χειρ</w:t>
      </w:r>
      <w:r>
        <w:rPr>
          <w:rFonts w:eastAsia="Times New Roman" w:cs="Times New Roman"/>
          <w:szCs w:val="24"/>
        </w:rPr>
        <w:t>οκροτήματα από την πτέρυγα της Νέας Δημοκρατίας)</w:t>
      </w:r>
    </w:p>
    <w:p w14:paraId="03686A81" w14:textId="77777777" w:rsidR="00BD3D6A" w:rsidRDefault="00524319">
      <w:pPr>
        <w:spacing w:line="600" w:lineRule="auto"/>
        <w:ind w:firstLine="720"/>
        <w:jc w:val="both"/>
        <w:rPr>
          <w:rFonts w:eastAsia="Times New Roman"/>
          <w:szCs w:val="24"/>
        </w:rPr>
      </w:pPr>
      <w:r>
        <w:rPr>
          <w:rFonts w:eastAsia="Times New Roman"/>
          <w:szCs w:val="24"/>
        </w:rPr>
        <w:t xml:space="preserve">Η Νέα Δημοκρατία συνέβαλε πρώτη στη διαμόρφωση αυτής της εθνικής γραμμής. </w:t>
      </w:r>
    </w:p>
    <w:p w14:paraId="03686A82" w14:textId="77777777" w:rsidR="00BD3D6A" w:rsidRDefault="00524319">
      <w:pPr>
        <w:spacing w:line="600" w:lineRule="auto"/>
        <w:ind w:firstLine="720"/>
        <w:jc w:val="both"/>
        <w:rPr>
          <w:rFonts w:eastAsia="Times New Roman"/>
          <w:szCs w:val="24"/>
        </w:rPr>
      </w:pPr>
      <w:r>
        <w:rPr>
          <w:rFonts w:eastAsia="Times New Roman"/>
          <w:szCs w:val="24"/>
        </w:rPr>
        <w:t>Πιστεύουμε -το έχουμε πει πολλές φορές, το επαναλαμβάνω και σήμερα- ότι τα εθνικά ζητήματα, καθώς και οι προκλήσεις που η χώρα αντιμ</w:t>
      </w:r>
      <w:r>
        <w:rPr>
          <w:rFonts w:eastAsia="Times New Roman"/>
          <w:szCs w:val="24"/>
        </w:rPr>
        <w:t xml:space="preserve">ετωπίζει στην εξωτερική πολιτική και στην άμυνα, δεν πρέπει να γίνονται αντικείμενο κομματικής εκμετάλλευσης και αντιπαράθεσης. </w:t>
      </w:r>
    </w:p>
    <w:p w14:paraId="03686A83" w14:textId="77777777" w:rsidR="00BD3D6A" w:rsidRDefault="00524319">
      <w:pPr>
        <w:spacing w:line="600" w:lineRule="auto"/>
        <w:ind w:firstLine="720"/>
        <w:jc w:val="both"/>
        <w:rPr>
          <w:rFonts w:eastAsia="Times New Roman"/>
          <w:szCs w:val="24"/>
        </w:rPr>
      </w:pPr>
      <w:r>
        <w:rPr>
          <w:rFonts w:eastAsia="Times New Roman"/>
          <w:szCs w:val="24"/>
        </w:rPr>
        <w:t>Και σε όλα τα μεγάλα εθνικά θέματα έχουμε αναλάβει και θα συνεχίσουμε να αναλαμβάνουμε πρωτοβουλίες στήριξης των εθνικών συμφερ</w:t>
      </w:r>
      <w:r>
        <w:rPr>
          <w:rFonts w:eastAsia="Times New Roman"/>
          <w:szCs w:val="24"/>
        </w:rPr>
        <w:t>όντων. Το κάναμε και συνεχίζουμε να το κάνουμε στο προσφυγικό - μεταναστευτικό με συνεχείς ενημερώσεις εταίρων και συμμάχων, υπογραμμίζοντας το μέγεθος και το βάρος της πρόκλησης που έχει αναλάβει η πατρίδα μας ως χώρα εξωτερικό σύνορο της Ευρωπαϊκής Ένωση</w:t>
      </w:r>
      <w:r>
        <w:rPr>
          <w:rFonts w:eastAsia="Times New Roman"/>
          <w:szCs w:val="24"/>
        </w:rPr>
        <w:t>ς.</w:t>
      </w:r>
    </w:p>
    <w:p w14:paraId="03686A84" w14:textId="77777777" w:rsidR="00BD3D6A" w:rsidRDefault="00524319">
      <w:pPr>
        <w:spacing w:line="600" w:lineRule="auto"/>
        <w:ind w:firstLine="720"/>
        <w:jc w:val="both"/>
        <w:rPr>
          <w:rFonts w:eastAsia="Times New Roman"/>
          <w:szCs w:val="24"/>
        </w:rPr>
      </w:pPr>
      <w:r>
        <w:rPr>
          <w:rFonts w:eastAsia="Times New Roman"/>
          <w:szCs w:val="24"/>
        </w:rPr>
        <w:t xml:space="preserve">Το κάναμε και θα συνεχίσουμε να το κάνουμε απέναντι στην τουρκική πολιτική έντασης στο Αιγαίο με παρεμβάσεις σε </w:t>
      </w:r>
      <w:r>
        <w:rPr>
          <w:rFonts w:eastAsia="Times New Roman"/>
          <w:szCs w:val="24"/>
        </w:rPr>
        <w:lastRenderedPageBreak/>
        <w:t xml:space="preserve">εταίρους, συμμάχους και στα θεσμικά όργανα της Ευρωπαϊκής Ένωσης και του ΝΑΤΟ. </w:t>
      </w:r>
    </w:p>
    <w:p w14:paraId="03686A85" w14:textId="77777777" w:rsidR="00BD3D6A" w:rsidRDefault="00524319">
      <w:pPr>
        <w:spacing w:line="600" w:lineRule="auto"/>
        <w:ind w:firstLine="720"/>
        <w:jc w:val="both"/>
        <w:rPr>
          <w:rFonts w:eastAsia="Times New Roman"/>
          <w:szCs w:val="24"/>
        </w:rPr>
      </w:pPr>
      <w:r>
        <w:rPr>
          <w:rFonts w:eastAsia="Times New Roman"/>
          <w:szCs w:val="24"/>
        </w:rPr>
        <w:t xml:space="preserve">Την ίδια πολιτική αποφασιστικών παρεμβάσεων και πρωτοβουλιών </w:t>
      </w:r>
      <w:r>
        <w:rPr>
          <w:rFonts w:eastAsia="Times New Roman"/>
          <w:szCs w:val="24"/>
        </w:rPr>
        <w:t>εφαρμόσαμε και στην περίπτωση της προσβολής της Αγίας Σοφίας ως παγκόσμιου πολιτιστικού μνημείου. Και ζήτησα άμεσα με επιστολή μου προς την UNESCO να παρέμβει, ώστε να μην επαναληφθεί η απαράδεκτη αυτή ενέργεια.</w:t>
      </w:r>
    </w:p>
    <w:p w14:paraId="03686A86" w14:textId="77777777" w:rsidR="00BD3D6A" w:rsidRDefault="00524319">
      <w:pPr>
        <w:spacing w:line="600" w:lineRule="auto"/>
        <w:ind w:firstLine="720"/>
        <w:jc w:val="both"/>
        <w:rPr>
          <w:rFonts w:eastAsia="Times New Roman"/>
          <w:szCs w:val="24"/>
        </w:rPr>
      </w:pPr>
      <w:r>
        <w:rPr>
          <w:rFonts w:eastAsia="Times New Roman"/>
          <w:szCs w:val="24"/>
        </w:rPr>
        <w:t>Και σε αυτό το πνεύμα κινούμαστε και στο θέμ</w:t>
      </w:r>
      <w:r>
        <w:rPr>
          <w:rFonts w:eastAsia="Times New Roman"/>
          <w:szCs w:val="24"/>
        </w:rPr>
        <w:t xml:space="preserve">α της ονομασίας της </w:t>
      </w:r>
      <w:proofErr w:type="spellStart"/>
      <w:r>
        <w:rPr>
          <w:rFonts w:eastAsia="Times New Roman"/>
          <w:szCs w:val="24"/>
        </w:rPr>
        <w:t>έτερης</w:t>
      </w:r>
      <w:proofErr w:type="spellEnd"/>
      <w:r>
        <w:rPr>
          <w:rFonts w:eastAsia="Times New Roman"/>
          <w:szCs w:val="24"/>
        </w:rPr>
        <w:t xml:space="preserve"> γειτονικής μας χώρας. Καταστήσαμε σαφές τόσο στη διεθνή κοινότητα όσο και στην κυβέρνηση των Σκοπίων ότι, ενώ αξιολογούμε θετικά την αλλαγή ατμόσφαιρας και μηνυμάτων, δεν πρόκειται να μετακινηθούμε από τη θέση του Βουκουρεστίου κ</w:t>
      </w:r>
      <w:r>
        <w:rPr>
          <w:rFonts w:eastAsia="Times New Roman"/>
          <w:szCs w:val="24"/>
        </w:rPr>
        <w:t xml:space="preserve">αι την εκεί ομόφωνη απόφαση της </w:t>
      </w:r>
      <w:r>
        <w:rPr>
          <w:rFonts w:eastAsia="Times New Roman"/>
          <w:szCs w:val="24"/>
        </w:rPr>
        <w:t>συμμαχίας</w:t>
      </w:r>
      <w:r>
        <w:rPr>
          <w:rFonts w:eastAsia="Times New Roman"/>
          <w:szCs w:val="24"/>
        </w:rPr>
        <w:t>, που άλλωστε έχει υιοθετηθεί και από την Ευρωπαϊκή Ένωση.</w:t>
      </w:r>
    </w:p>
    <w:p w14:paraId="03686A87"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686A88" w14:textId="77777777" w:rsidR="00BD3D6A" w:rsidRDefault="00524319">
      <w:pPr>
        <w:spacing w:line="600" w:lineRule="auto"/>
        <w:ind w:firstLine="720"/>
        <w:jc w:val="both"/>
        <w:rPr>
          <w:rFonts w:eastAsia="Times New Roman"/>
          <w:szCs w:val="24"/>
        </w:rPr>
      </w:pPr>
      <w:r>
        <w:rPr>
          <w:rFonts w:eastAsia="Times New Roman"/>
          <w:szCs w:val="24"/>
        </w:rPr>
        <w:t>Και η θέση αυτή συνοψίζεται σε τέσσερις λέξεις: πρώτα λύση, μετά ένταξη.</w:t>
      </w:r>
    </w:p>
    <w:p w14:paraId="03686A89" w14:textId="77777777" w:rsidR="00BD3D6A" w:rsidRDefault="00524319">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w:t>
      </w:r>
      <w:r>
        <w:rPr>
          <w:rFonts w:eastAsia="Times New Roman"/>
          <w:szCs w:val="24"/>
        </w:rPr>
        <w:t>κλείνω με την εξής παρατήρηση: Η επίκληση της εθνικής ενότητας δεν μπορεί να είναι μια σημαία ευκαιρίας και σίγουρα δεν μπορεί να είναι αναγκαστική καταφυγή μπροστά στα δύσκολα και περιστασιακή επιλογή μπροστά στα αδιέξοδα. Για εμάς, τη Νέα Δημοκρατία, η ε</w:t>
      </w:r>
      <w:r>
        <w:rPr>
          <w:rFonts w:eastAsia="Times New Roman"/>
          <w:szCs w:val="24"/>
        </w:rPr>
        <w:t>θνική ενότητα αποτελεί σταθερή και διαχρονική πεποίθηση. Είναι μια πεποίθηση που υλοποιούμε και σήμερα, όταν μιλάμε και εργαζόμαστε για μία συμπαγή γραμμή ευθύνης.</w:t>
      </w:r>
    </w:p>
    <w:p w14:paraId="03686A8A" w14:textId="77777777" w:rsidR="00BD3D6A" w:rsidRDefault="00524319">
      <w:pPr>
        <w:spacing w:line="600" w:lineRule="auto"/>
        <w:ind w:firstLine="720"/>
        <w:jc w:val="both"/>
        <w:rPr>
          <w:rFonts w:eastAsia="Times New Roman"/>
          <w:szCs w:val="24"/>
        </w:rPr>
      </w:pPr>
      <w:r>
        <w:rPr>
          <w:rFonts w:eastAsia="Times New Roman"/>
          <w:szCs w:val="24"/>
        </w:rPr>
        <w:t>Οφείλω, όμως, να πω ότι αυτή η γραμμή ευθύνης πρέπει να υπηρετείται απ’ όλους και όλοι πρέπε</w:t>
      </w:r>
      <w:r>
        <w:rPr>
          <w:rFonts w:eastAsia="Times New Roman"/>
          <w:szCs w:val="24"/>
        </w:rPr>
        <w:t>ι να στέκονται στο ύψος των περιστάσεων, έχοντας αίσθημα εθνικού καθήκοντος. Συμπεριφορές ρηχού εντυπωσιασμού, επιπόλαιας αυτοπροβολής και μικροκομματικής εκμετάλλευσης εθνικών ευαισθησιών πρέπει να αποφεύγονται, να μην δίνουν λαβή στην άλλη πλευρά για απα</w:t>
      </w:r>
      <w:r>
        <w:rPr>
          <w:rFonts w:eastAsia="Times New Roman"/>
          <w:szCs w:val="24"/>
        </w:rPr>
        <w:t xml:space="preserve">ράδεκτα επιχειρήματα ή ακόμα χειρότερα να μην αποτελούν άλλοθι για προκλητικές ενέργειες. </w:t>
      </w:r>
    </w:p>
    <w:p w14:paraId="03686A8B" w14:textId="77777777" w:rsidR="00BD3D6A" w:rsidRDefault="00524319">
      <w:pPr>
        <w:spacing w:line="600" w:lineRule="auto"/>
        <w:ind w:firstLine="720"/>
        <w:jc w:val="both"/>
        <w:rPr>
          <w:rFonts w:eastAsia="Times New Roman"/>
          <w:szCs w:val="24"/>
        </w:rPr>
      </w:pPr>
      <w:r>
        <w:rPr>
          <w:rFonts w:eastAsia="Times New Roman"/>
          <w:szCs w:val="24"/>
        </w:rPr>
        <w:t>Και κύριε Τσίπρα, κύριε Πρωθυπουργέ, αυτό είναι δικό σας χρέος να το διασφαλίσετε. Διαφορετικά, είστε συνυπεύθυνος για τις συμπεριφορές αυτές και για τις συνέπειες π</w:t>
      </w:r>
      <w:r>
        <w:rPr>
          <w:rFonts w:eastAsia="Times New Roman"/>
          <w:szCs w:val="24"/>
        </w:rPr>
        <w:t>ου μπορεί να έχουν.</w:t>
      </w:r>
    </w:p>
    <w:p w14:paraId="03686A8C" w14:textId="77777777" w:rsidR="00BD3D6A" w:rsidRDefault="00524319">
      <w:pPr>
        <w:spacing w:line="600" w:lineRule="auto"/>
        <w:ind w:firstLine="720"/>
        <w:jc w:val="both"/>
        <w:rPr>
          <w:rFonts w:eastAsia="Times New Roman"/>
          <w:szCs w:val="24"/>
        </w:rPr>
      </w:pPr>
      <w:r>
        <w:rPr>
          <w:rFonts w:eastAsia="Times New Roman"/>
          <w:szCs w:val="24"/>
        </w:rPr>
        <w:lastRenderedPageBreak/>
        <w:t>Τα εθνικά θέματα δεν μπορούν να μπαίνουν στη ζυγαριά των ενδοκυβερνητικών ισορροπιών με τρόπο που πλήττεται η αξιοπιστία της χώρας. Η επόμενη περίοδος θα είναι ιδιαίτερα σύνθετη και δύσκολη και οι προκλήσεις σοβαρές και πιεστικές και τα</w:t>
      </w:r>
      <w:r>
        <w:rPr>
          <w:rFonts w:eastAsia="Times New Roman"/>
          <w:szCs w:val="24"/>
        </w:rPr>
        <w:t xml:space="preserve"> εθνικά θέματα είναι πολύ σοβαρά για αντιμετωπίζονται από ορισμένους με ελαφρότητα.</w:t>
      </w:r>
    </w:p>
    <w:p w14:paraId="03686A8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 βάρος, κυρίες και κύριοι Βουλευτές, της ελληνικής ιστορίας είναι μεγάλο και οφείλουμε όλοι να κάνουμε τα πάντα για να αποδεικνύουμε ότι μπορούμε να ανταποκρινόμαστε με ά</w:t>
      </w:r>
      <w:r>
        <w:rPr>
          <w:rFonts w:eastAsia="Times New Roman" w:cs="Times New Roman"/>
          <w:szCs w:val="24"/>
        </w:rPr>
        <w:t xml:space="preserve">ξιο τρόπο στην κρισιμότητα των στιγμών. </w:t>
      </w:r>
    </w:p>
    <w:p w14:paraId="03686A8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3686A8F"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686A90"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03686A9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Παρακαλώ, τον λόγο έχει η Πρόεδρος της Κοινοβουλευτικής Ομάδας της Δημοκρατικής Συμπαράταξης</w:t>
      </w:r>
      <w:r w:rsidRPr="009837C8">
        <w:rPr>
          <w:rFonts w:eastAsia="Times New Roman" w:cs="Times New Roman"/>
          <w:szCs w:val="24"/>
        </w:rPr>
        <w:t xml:space="preserve"> </w:t>
      </w:r>
      <w:r>
        <w:rPr>
          <w:rFonts w:eastAsia="Times New Roman" w:cs="Times New Roman"/>
          <w:szCs w:val="24"/>
        </w:rPr>
        <w:t xml:space="preserve">ΠΑΣΟΚ </w:t>
      </w:r>
      <w:r>
        <w:rPr>
          <w:rFonts w:eastAsia="Times New Roman" w:cs="Times New Roman"/>
          <w:szCs w:val="24"/>
        </w:rPr>
        <w:t xml:space="preserve">- </w:t>
      </w:r>
      <w:r>
        <w:rPr>
          <w:rFonts w:eastAsia="Times New Roman" w:cs="Times New Roman"/>
          <w:szCs w:val="24"/>
        </w:rPr>
        <w:t>ΔΗΜΑΡ κ. Φωτεινή (Φώφη) Γεννηματά</w:t>
      </w:r>
      <w:r>
        <w:rPr>
          <w:rFonts w:eastAsia="Times New Roman" w:cs="Times New Roman"/>
          <w:szCs w:val="24"/>
        </w:rPr>
        <w:t>.</w:t>
      </w:r>
    </w:p>
    <w:p w14:paraId="03686A92"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ΦΩΤΕΙΝΗ</w:t>
      </w:r>
      <w:r>
        <w:rPr>
          <w:rFonts w:eastAsia="Times New Roman" w:cs="Times New Roman"/>
          <w:b/>
          <w:szCs w:val="24"/>
        </w:rPr>
        <w:t xml:space="preserve"> (ΦΩΦΗ)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Κυρίες και κύριοι Βουλευτές, θα επιλέξω να μείνω στο θέμα. Το θεωρώ πάρα πολύ σημαντικό. </w:t>
      </w:r>
    </w:p>
    <w:p w14:paraId="03686A9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Σαράντα τρία χρόνια είναι πάρα πολλά. Το ναυάγιο μ</w:t>
      </w:r>
      <w:r>
        <w:rPr>
          <w:rFonts w:eastAsia="Times New Roman" w:cs="Times New Roman"/>
          <w:szCs w:val="24"/>
        </w:rPr>
        <w:t xml:space="preserve">ε ευθύνη της Τουρκίας των συνομιλιών στο Κρα </w:t>
      </w:r>
      <w:proofErr w:type="spellStart"/>
      <w:r>
        <w:rPr>
          <w:rFonts w:eastAsia="Times New Roman" w:cs="Times New Roman"/>
          <w:szCs w:val="24"/>
        </w:rPr>
        <w:t>Μοντανά</w:t>
      </w:r>
      <w:proofErr w:type="spellEnd"/>
      <w:r>
        <w:rPr>
          <w:rFonts w:eastAsia="Times New Roman" w:cs="Times New Roman"/>
          <w:szCs w:val="24"/>
        </w:rPr>
        <w:t xml:space="preserve"> είναι ένας ακόμα κρίκος στην αλυσίδα των ανεπιτυχών προσπαθειών για επίλυση του </w:t>
      </w:r>
      <w:r>
        <w:rPr>
          <w:rFonts w:eastAsia="Times New Roman" w:cs="Times New Roman"/>
          <w:szCs w:val="24"/>
        </w:rPr>
        <w:t>Κ</w:t>
      </w:r>
      <w:r>
        <w:rPr>
          <w:rFonts w:eastAsia="Times New Roman" w:cs="Times New Roman"/>
          <w:szCs w:val="24"/>
        </w:rPr>
        <w:t>υπριακού</w:t>
      </w:r>
      <w:r>
        <w:rPr>
          <w:rFonts w:eastAsia="Times New Roman" w:cs="Times New Roman"/>
          <w:szCs w:val="24"/>
        </w:rPr>
        <w:t>. Είναι ένας σταθμός και όχι το τέλος της διαδρομής. Γιατί τέλος διαδρομής και λύση με καθεστώς κατοχής και τείχος</w:t>
      </w:r>
      <w:r>
        <w:rPr>
          <w:rFonts w:eastAsia="Times New Roman" w:cs="Times New Roman"/>
          <w:szCs w:val="24"/>
        </w:rPr>
        <w:t xml:space="preserve"> διαίρεσης απλά δεν μπορεί να υπάρξει. Με ψυχραιμία, σύνεση, εθνική συνεννόηση Κυπριακή Δημοκρατία και Ελλάδα σε συντονισμό οφείλουμε να δημιουργήσουμε νέα ευκαιρία για την επίλυση του </w:t>
      </w:r>
      <w:r>
        <w:rPr>
          <w:rFonts w:eastAsia="Times New Roman" w:cs="Times New Roman"/>
          <w:szCs w:val="24"/>
        </w:rPr>
        <w:t>Κ</w:t>
      </w:r>
      <w:r>
        <w:rPr>
          <w:rFonts w:eastAsia="Times New Roman" w:cs="Times New Roman"/>
          <w:szCs w:val="24"/>
        </w:rPr>
        <w:t>υπριακού</w:t>
      </w:r>
      <w:r>
        <w:rPr>
          <w:rFonts w:eastAsia="Times New Roman" w:cs="Times New Roman"/>
          <w:szCs w:val="24"/>
        </w:rPr>
        <w:t>, με ακόμα πιο ενεργό και ουσιαστικό ρόλο της Ευρωπαϊκής Ένωση</w:t>
      </w:r>
      <w:r>
        <w:rPr>
          <w:rFonts w:eastAsia="Times New Roman" w:cs="Times New Roman"/>
          <w:szCs w:val="24"/>
        </w:rPr>
        <w:t xml:space="preserve">ς. </w:t>
      </w:r>
    </w:p>
    <w:p w14:paraId="03686A9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Και θέλω να θέσω εδώ ένα ερώτημα προς την Κυβέρνηση. Πώς είναι δυνατόν, όταν βρισκόμασταν στην αιχμή του νέου γύρου διαπραγματεύσεων να μην υπάρχει ούτε μία αναφορά στις αποφάσεις του Ευρωπαϊκού Συμβουλίου στο </w:t>
      </w:r>
      <w:r>
        <w:rPr>
          <w:rFonts w:eastAsia="Times New Roman" w:cs="Times New Roman"/>
          <w:szCs w:val="24"/>
        </w:rPr>
        <w:t>Κ</w:t>
      </w:r>
      <w:r>
        <w:rPr>
          <w:rFonts w:eastAsia="Times New Roman" w:cs="Times New Roman"/>
          <w:szCs w:val="24"/>
        </w:rPr>
        <w:t>υπριακό</w:t>
      </w:r>
      <w:r>
        <w:rPr>
          <w:rFonts w:eastAsia="Times New Roman" w:cs="Times New Roman"/>
          <w:szCs w:val="24"/>
        </w:rPr>
        <w:t xml:space="preserve">; Τι ακριβώς συνέβη; </w:t>
      </w:r>
    </w:p>
    <w:p w14:paraId="03686A9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Δεν νομίζετε</w:t>
      </w:r>
      <w:r>
        <w:rPr>
          <w:rFonts w:eastAsia="Times New Roman" w:cs="Times New Roman"/>
          <w:szCs w:val="24"/>
        </w:rPr>
        <w:t>, κύριε Πρωθυπουργέ, ότι οφείλετε μία ενημέρωση στην Εθνική Αντιπροσωπεία για μια τόσο κρίσιμη παράλειψη, αν είναι παράλειψη και όχι επιλογή; Περιμένουμε τις εξηγήσεις γιατί δεν παίχτηκε ισχυρά το ευρωπαϊκό χαρτί. Είναι ίσως η πρώτη φορά που συμβαίνει αυτό</w:t>
      </w:r>
      <w:r>
        <w:rPr>
          <w:rFonts w:eastAsia="Times New Roman" w:cs="Times New Roman"/>
          <w:szCs w:val="24"/>
        </w:rPr>
        <w:t xml:space="preserve"> σε μια τόσο κρίσιμη συγκυρία. </w:t>
      </w:r>
    </w:p>
    <w:p w14:paraId="03686A9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έχουν γίνει τεράστιες και ειλικρινείς προσπάθειες τα προηγούμενα χρόνια και από την Κυπριακή Δημοκρατία και από την Ελλάδα και με σημαντικές χειρονομίες καλής θέλησης, προκειμένου να </w:t>
      </w:r>
      <w:proofErr w:type="spellStart"/>
      <w:r>
        <w:rPr>
          <w:rFonts w:eastAsia="Times New Roman" w:cs="Times New Roman"/>
          <w:szCs w:val="24"/>
        </w:rPr>
        <w:t>επανενωθεί</w:t>
      </w:r>
      <w:proofErr w:type="spellEnd"/>
      <w:r>
        <w:rPr>
          <w:rFonts w:eastAsia="Times New Roman" w:cs="Times New Roman"/>
          <w:szCs w:val="24"/>
        </w:rPr>
        <w:t xml:space="preserve"> το ν</w:t>
      </w:r>
      <w:r>
        <w:rPr>
          <w:rFonts w:eastAsia="Times New Roman" w:cs="Times New Roman"/>
          <w:szCs w:val="24"/>
        </w:rPr>
        <w:t>ησί, να τελειώσει η απαράδεκτη κατοχή και να υπάρξει δίκαιη, βιώσιμη και λειτουργική λύση αποδεκτή από τον κυπριακό λαό με βάση τις αποφάσεις και τα ψηφίσματα του Συμβουλίου Ασφαλείας του ΟΗΕ και το ευρωπαϊκό κεκτημένο.</w:t>
      </w:r>
    </w:p>
    <w:p w14:paraId="03686A9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Οι ευθύνες της Τουρκίας και για την τελευταία αποτυχία είναι δεδομένες. Για μια ακόμα φορά τορπίλισε με τις άκαμπτες θέσεις της την προσπάθεια επίλυσης που αυτήν τη φορά έφτασε τόσο κοντά σε ένα θετικό αποτέλεσμα. Οι αδιάλλακτες θέσεις της Τουρκίας μπλόκαρ</w:t>
      </w:r>
      <w:r>
        <w:rPr>
          <w:rFonts w:eastAsia="Times New Roman" w:cs="Times New Roman"/>
          <w:szCs w:val="24"/>
        </w:rPr>
        <w:t xml:space="preserve">αν και εξακολουθούν να μπλοκάρουν κάθε προσπάθεια επίλυσης του Κυπριακού. Όλοι πλέον έστω και με </w:t>
      </w:r>
      <w:r>
        <w:rPr>
          <w:rFonts w:eastAsia="Times New Roman" w:cs="Times New Roman"/>
          <w:szCs w:val="24"/>
        </w:rPr>
        <w:lastRenderedPageBreak/>
        <w:t>αποχρώσεις και αποκλίσεις στις διατυπώσεις συνομολογούν –τι;- ότι πρέπει να υπάρξει υπέρβαση του καθεστώτος εγγυήσεων και απόσυρση των κατοχικών δυνάμεων. Μόνο</w:t>
      </w:r>
      <w:r>
        <w:rPr>
          <w:rFonts w:eastAsia="Times New Roman" w:cs="Times New Roman"/>
          <w:szCs w:val="24"/>
        </w:rPr>
        <w:t xml:space="preserve"> η Τουρκία αρνείται να προσαρμοστεί. </w:t>
      </w:r>
    </w:p>
    <w:p w14:paraId="03686A9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Οι ευθύνες είναι βαρύτατες. Σε κάθε περίπτωση, όμως, δεν είναι η στιγμή να περιοριστούμε στο </w:t>
      </w:r>
      <w:r>
        <w:rPr>
          <w:rFonts w:eastAsia="Times New Roman" w:cs="Times New Roman"/>
          <w:szCs w:val="24"/>
          <w:lang w:val="en-US"/>
        </w:rPr>
        <w:t>blame</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αρκεί. Αυτό βολεύει τους εθνικιστές κάθε απόχρωσης και πλευράς. Προφανώς, δεν είμαστε για να αποτυπώσουμε την</w:t>
      </w:r>
      <w:r>
        <w:rPr>
          <w:rFonts w:eastAsia="Times New Roman" w:cs="Times New Roman"/>
          <w:szCs w:val="24"/>
        </w:rPr>
        <w:t xml:space="preserve"> αποτυχία. Χρειάζεται προσοχή και σοβαρότητα η διαχείριση της επόμενης ημέρας και θέλω να σταθώ σε τρεις επισημάνσεις.</w:t>
      </w:r>
    </w:p>
    <w:p w14:paraId="03686A9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Πρώτη επισήμανση: Να δούμε και την έκθεση του Γενικού Γραμματέα προς το Συμβούλιο Ασφαλείας για να αξιολογήσουμε σωστά την κατάσταση και </w:t>
      </w:r>
      <w:r>
        <w:rPr>
          <w:rFonts w:eastAsia="Times New Roman" w:cs="Times New Roman"/>
          <w:szCs w:val="24"/>
        </w:rPr>
        <w:t xml:space="preserve">να εκτιμήσουμε το πώς θα κινηθούμε από εδώ και πέρα. Θέλω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σας στην αιχμηρή φράση «Καλή επιτυχία στους κατοίκους της Κύπρου» του Γενικού Γραμματέα του ΟΗΕ, του κ. </w:t>
      </w:r>
      <w:proofErr w:type="spellStart"/>
      <w:r>
        <w:rPr>
          <w:rFonts w:eastAsia="Times New Roman" w:cs="Times New Roman"/>
          <w:szCs w:val="24"/>
        </w:rPr>
        <w:t>Γκουτιέρες</w:t>
      </w:r>
      <w:proofErr w:type="spellEnd"/>
      <w:r>
        <w:rPr>
          <w:rFonts w:eastAsia="Times New Roman" w:cs="Times New Roman"/>
          <w:szCs w:val="24"/>
        </w:rPr>
        <w:t xml:space="preserve">. </w:t>
      </w:r>
    </w:p>
    <w:p w14:paraId="03686A9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Η δεύτερη επισήμανση που θέλω να κάνω, αφορά την επιθετικ</w:t>
      </w:r>
      <w:r>
        <w:rPr>
          <w:rFonts w:eastAsia="Times New Roman" w:cs="Times New Roman"/>
          <w:szCs w:val="24"/>
        </w:rPr>
        <w:t xml:space="preserve">ή δήλωση </w:t>
      </w:r>
      <w:proofErr w:type="spellStart"/>
      <w:r>
        <w:rPr>
          <w:rFonts w:eastAsia="Times New Roman" w:cs="Times New Roman"/>
          <w:szCs w:val="24"/>
        </w:rPr>
        <w:t>Τσαβούσογλου</w:t>
      </w:r>
      <w:proofErr w:type="spellEnd"/>
      <w:r>
        <w:rPr>
          <w:rFonts w:eastAsia="Times New Roman" w:cs="Times New Roman"/>
          <w:szCs w:val="24"/>
        </w:rPr>
        <w:t xml:space="preserve"> ότι η λύση πλέον πρέπει να αναζητηθεί έξω από τις καλές υπηρεσίες και το πλαίσιο του ΟΗΕ.</w:t>
      </w:r>
    </w:p>
    <w:p w14:paraId="03686A9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Η λύση για εμάς πρέπει αυστηρά να αναζητηθεί στο πλαίσιο του ΟΗΕ, αυτό από το οποίο δείχνει να θέλει να ξεφύγει τώρα η Τουρκία. </w:t>
      </w:r>
    </w:p>
    <w:p w14:paraId="03686A9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 Κυπριακό, πρ</w:t>
      </w:r>
      <w:r>
        <w:rPr>
          <w:rFonts w:eastAsia="Times New Roman" w:cs="Times New Roman"/>
          <w:szCs w:val="24"/>
        </w:rPr>
        <w:t>ιν απ’ όλα, είναι διεθνές ζήτημα εισβολής και κατοχής. Ο ΟΗΕ και το Συμβούλιο Ασφαλείας έχουν κυρίαρχο ρόλο και λόγο, όπως και η Ευρωπαϊκή Ένωση, κράτος-μέλος της οποίας είναι η Κυπριακή Δημοκρατία και ας μην ξεχνάμε, βεβαίως, πότε συνέβη αυτό και από ποια</w:t>
      </w:r>
      <w:r>
        <w:rPr>
          <w:rFonts w:eastAsia="Times New Roman" w:cs="Times New Roman"/>
          <w:szCs w:val="24"/>
        </w:rPr>
        <w:t xml:space="preserve"> κυβέρνηση. Θα τα πούμε αναλυτικά και στη δευτερολογία. </w:t>
      </w:r>
    </w:p>
    <w:p w14:paraId="03686A9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 τρίτο σημείο επισήμανσης στο οποίο θέλω να σταθώ είναι ότι σε συνεννόηση με τον διεθνή παράγοντα, πρέπει να διασφαλιστεί ένα περιβάλλον ασφάλειας και ηρεμίας στην ευρύτερη περιοχή. Σε λίγες ημέρες</w:t>
      </w:r>
      <w:r>
        <w:rPr>
          <w:rFonts w:eastAsia="Times New Roman" w:cs="Times New Roman"/>
          <w:szCs w:val="24"/>
        </w:rPr>
        <w:t xml:space="preserve"> η Κυπριακή Δημοκρατία ασκώντας νομίμως τα δικαιώματά της που απορρέουν από το Διεθνές Δίκαιο και τις συνθήκες, θα ξεκινήσει έρευνες στην ΑΟΖ της, σε συνεργασία με μεγάλες εταιρείες για υδρογονάνθρακες. </w:t>
      </w:r>
    </w:p>
    <w:p w14:paraId="03686A9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στη Δημοκρατική Σ</w:t>
      </w:r>
      <w:r>
        <w:rPr>
          <w:rFonts w:eastAsia="Times New Roman" w:cs="Times New Roman"/>
          <w:szCs w:val="24"/>
        </w:rPr>
        <w:t xml:space="preserve">υμπαράταξη έχουμε απόλυτη συνείδηση των δυσκολιών και της </w:t>
      </w:r>
      <w:r>
        <w:rPr>
          <w:rFonts w:eastAsia="Times New Roman" w:cs="Times New Roman"/>
          <w:szCs w:val="24"/>
        </w:rPr>
        <w:lastRenderedPageBreak/>
        <w:t xml:space="preserve">πολυπλοκότητας που περιβάλλουν το Κυπριακό και το αντιμετωπίζουμε, όπως όλα τα θέματα εξωτερικής πολιτικής, με υψηλό αίσθημα πατριωτικής ευθύνης. </w:t>
      </w:r>
    </w:p>
    <w:p w14:paraId="03686A9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Είμαστε αντίθετοι με την αντίληψη του συμβιβασμού στη λογική των χαμένων ευκαιριών που πάντα κάποιοι άλλοι φταίνε και αυτό μας βολεύει, γιατί εμείς γνωρίζουμε πολύ καλά ότι με σχέδιο, με συγκεκριμένη στρατηγική, με κατάλληλες συμμαχίες μπορείς να δημιουργε</w:t>
      </w:r>
      <w:r>
        <w:rPr>
          <w:rFonts w:eastAsia="Times New Roman" w:cs="Times New Roman"/>
          <w:szCs w:val="24"/>
        </w:rPr>
        <w:t xml:space="preserve">ίς ευκαιρίες και νέα θετικά δεδομένα για την πατρίδα. </w:t>
      </w:r>
    </w:p>
    <w:p w14:paraId="03686AA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3686AA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Στα θέματα αυτά δεν χωράνε κομματικές αντιπαραθέσεις. Θέλουμε και στηρίζουμε για το Κυπριακό την εθνική γραμμή που υπάρχει </w:t>
      </w:r>
      <w:r>
        <w:rPr>
          <w:rFonts w:eastAsia="Times New Roman" w:cs="Times New Roman"/>
          <w:szCs w:val="24"/>
        </w:rPr>
        <w:t xml:space="preserve">και έχει διαμορφωθεί εδώ και χρόνια, την εθνική γραμμή που στηρίζεται στην αλήθεια, τη δικαιοσύνη, το Διεθνές Δίκαιο και το συμφέρον του </w:t>
      </w:r>
      <w:r>
        <w:rPr>
          <w:rFonts w:eastAsia="Times New Roman" w:cs="Times New Roman"/>
          <w:szCs w:val="24"/>
        </w:rPr>
        <w:t xml:space="preserve">κυπριακού </w:t>
      </w:r>
      <w:r>
        <w:rPr>
          <w:rFonts w:eastAsia="Times New Roman" w:cs="Times New Roman"/>
          <w:szCs w:val="24"/>
        </w:rPr>
        <w:t xml:space="preserve">λαού. </w:t>
      </w:r>
    </w:p>
    <w:p w14:paraId="03686AA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Στο θέμα των εγγυήσεων και ασφάλειας, ως εγγυήτρια δύναμη </w:t>
      </w:r>
      <w:proofErr w:type="spellStart"/>
      <w:r>
        <w:rPr>
          <w:rFonts w:eastAsia="Times New Roman" w:cs="Times New Roman"/>
          <w:szCs w:val="24"/>
        </w:rPr>
        <w:t>εμπλεκόμεθα</w:t>
      </w:r>
      <w:proofErr w:type="spellEnd"/>
      <w:r>
        <w:rPr>
          <w:rFonts w:eastAsia="Times New Roman" w:cs="Times New Roman"/>
          <w:szCs w:val="24"/>
        </w:rPr>
        <w:t xml:space="preserve"> άμεσα, σε στενή πάντα, όμως, συν</w:t>
      </w:r>
      <w:r>
        <w:rPr>
          <w:rFonts w:eastAsia="Times New Roman" w:cs="Times New Roman"/>
          <w:szCs w:val="24"/>
        </w:rPr>
        <w:t xml:space="preserve">εργασία με τη Λευκωσία και με πλήρη σεβασμό των απόψεών της. Βασική </w:t>
      </w:r>
      <w:r>
        <w:rPr>
          <w:rFonts w:eastAsia="Times New Roman" w:cs="Times New Roman"/>
          <w:szCs w:val="24"/>
        </w:rPr>
        <w:lastRenderedPageBreak/>
        <w:t>μας κατευθυντήρια γραμμή για το Κυπριακό ήταν και παραμένει ότι η Λευκωσία αποφασίζει και η Αθήνα στηρίζει.</w:t>
      </w:r>
    </w:p>
    <w:p w14:paraId="03686AA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Στηρίζουμε για το Κυπριακό και το επαναλαμβάνω, μία δίκαιη και βιώσιμη λύση, στη</w:t>
      </w:r>
      <w:r>
        <w:rPr>
          <w:rFonts w:eastAsia="Times New Roman" w:cs="Times New Roman"/>
          <w:szCs w:val="24"/>
        </w:rPr>
        <w:t xml:space="preserve"> βάση της διζωνικής και δικοινοτικής ομοσπονδίας, σύμφωνα με τις αρχές του ΟΗΕ και το κεκτημένο της Ευρωπαϊκής Ένωσης, μία λύση που θα οδηγεί στην επανένωση της Κύπρου ως ομοσπονδίας, χωρίς στρατεύματα κατοχής και αναγνωριστικές ρυθμίσεις εγγυήσεων, μία λύ</w:t>
      </w:r>
      <w:r>
        <w:rPr>
          <w:rFonts w:eastAsia="Times New Roman" w:cs="Times New Roman"/>
          <w:szCs w:val="24"/>
        </w:rPr>
        <w:t>ση όπου ένα σύγχρονο σύστημα ασφάλειας με άμεση συμμετοχή του ΟΗΕ και της Ευρωπαϊκής Ένωσης, θα κατοχυρώνει πλήρως την ασφάλεια, τα δικαιώματα της ελευθερίας των δύο κοινοτήτων και όλων των πολιτών του νησιού.</w:t>
      </w:r>
    </w:p>
    <w:p w14:paraId="03686AA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Παραδείγματος χάριν, θέλω να φέρω εδώ μία πρότ</w:t>
      </w:r>
      <w:r>
        <w:rPr>
          <w:rFonts w:eastAsia="Times New Roman" w:cs="Times New Roman"/>
          <w:szCs w:val="24"/>
        </w:rPr>
        <w:t>αση ως άμεσο πρώτο βήμα. Ενθάρρυνση της Ευρωπαϊκής Ένωσης η οποία συμμετείχε στις διαπραγματεύσεις να δηλώσει στο υψηλότερο δυνατό επίπεδο ότι η Κυπριακή Δημοκρατία είναι μέρος της Ευρωπαϊκής Ένωσης. Άρα, δεν χρειάζεται κα</w:t>
      </w:r>
      <w:r>
        <w:rPr>
          <w:rFonts w:eastAsia="Times New Roman" w:cs="Times New Roman"/>
          <w:szCs w:val="24"/>
        </w:rPr>
        <w:t>μ</w:t>
      </w:r>
      <w:r>
        <w:rPr>
          <w:rFonts w:eastAsia="Times New Roman" w:cs="Times New Roman"/>
          <w:szCs w:val="24"/>
        </w:rPr>
        <w:t>μία άλλη εγγύηση ασφάλειας και σί</w:t>
      </w:r>
      <w:r>
        <w:rPr>
          <w:rFonts w:eastAsia="Times New Roman" w:cs="Times New Roman"/>
          <w:szCs w:val="24"/>
        </w:rPr>
        <w:t>γουρα, όχι την παραμονή Τουρκικών στρατευμάτων, για να εγγυηθεί την ασφάλεια των Τουρκοκυπρίων.</w:t>
      </w:r>
    </w:p>
    <w:p w14:paraId="03686AA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Δίνουμε την μάχη μαζί με την Κυπριακή Δημοκρατία, μία χώρα-μέλος της Ευρωπαϊκής Ένωσης, της Ευρωζώνης και του ΟΗΕ, η οποία παραμένει διχοτομημένη και με παρουσί</w:t>
      </w:r>
      <w:r>
        <w:rPr>
          <w:rFonts w:eastAsia="Times New Roman" w:cs="Times New Roman"/>
          <w:szCs w:val="24"/>
        </w:rPr>
        <w:t xml:space="preserve">α κατοχικών δυνάμεων. Αυτό το καθεστώς είναι απαράδεκτο και για την Ευρώπη και για τον ΟΗΕ και για ολόκληρη την οικουμένη. </w:t>
      </w:r>
    </w:p>
    <w:p w14:paraId="03686AA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 τελευταίο τείχος της Ευρώπης πρέπει επιτέλους να πέσει. Σαράντα τρία χρόνια μετά την εισβολή και κατοχή, σίγουρα δεν ξεχνάμε. Συν</w:t>
      </w:r>
      <w:r>
        <w:rPr>
          <w:rFonts w:eastAsia="Times New Roman" w:cs="Times New Roman"/>
          <w:szCs w:val="24"/>
        </w:rPr>
        <w:t>εχίζουμε τις προσπάθειες. Επιμένουμε, παλεύουμε και διεκδικούμε την λύση.</w:t>
      </w:r>
    </w:p>
    <w:p w14:paraId="03686AA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3686AA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3686AA9"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την κ. Γεννηματά.</w:t>
      </w:r>
    </w:p>
    <w:p w14:paraId="03686AA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Τον λόγο έχει ο Πρόεδρος τη</w:t>
      </w:r>
      <w:r>
        <w:rPr>
          <w:rFonts w:eastAsia="Times New Roman" w:cs="Times New Roman"/>
          <w:szCs w:val="24"/>
        </w:rPr>
        <w:t>ς Κοινοβουλευτικής Ομάδας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w:t>
      </w:r>
      <w:r w:rsidRPr="009E6611">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Μιχαλολιάκος</w:t>
      </w:r>
      <w:proofErr w:type="spellEnd"/>
      <w:r>
        <w:rPr>
          <w:rFonts w:eastAsia="Times New Roman" w:cs="Times New Roman"/>
          <w:szCs w:val="24"/>
        </w:rPr>
        <w:t xml:space="preserve">. </w:t>
      </w:r>
    </w:p>
    <w:p w14:paraId="03686AAB" w14:textId="77777777" w:rsidR="00BD3D6A" w:rsidRDefault="00524319">
      <w:pPr>
        <w:spacing w:line="600" w:lineRule="auto"/>
        <w:ind w:firstLine="720"/>
        <w:jc w:val="both"/>
        <w:rPr>
          <w:rFonts w:eastAsia="Times New Roman"/>
          <w:szCs w:val="24"/>
        </w:rPr>
      </w:pPr>
      <w:r>
        <w:rPr>
          <w:rFonts w:eastAsia="Times New Roman"/>
          <w:b/>
          <w:bCs/>
          <w:szCs w:val="24"/>
        </w:rPr>
        <w:t xml:space="preserve">ΝΙΚΟΛΑΟΣ ΜΙΧΑΛΟΛΙΑΚΟΣ </w:t>
      </w:r>
      <w:r>
        <w:rPr>
          <w:rFonts w:eastAsia="Times New Roman"/>
          <w:b/>
          <w:szCs w:val="24"/>
        </w:rPr>
        <w:t>(Γενικός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 xml:space="preserve">Κύριε Πρόεδρε, κυρίες και κύριοι Βουλευτές, είπε προηγουμένως ο κύριος Πρωθυπουργός </w:t>
      </w:r>
      <w:r>
        <w:rPr>
          <w:rFonts w:eastAsia="Times New Roman"/>
          <w:szCs w:val="24"/>
        </w:rPr>
        <w:lastRenderedPageBreak/>
        <w:t>ότι έκανε κατ’ ι</w:t>
      </w:r>
      <w:r>
        <w:rPr>
          <w:rFonts w:eastAsia="Times New Roman"/>
          <w:szCs w:val="24"/>
        </w:rPr>
        <w:t>δίαν συνομιλίες με τους Αρχηγούς των πολιτικών κομμάτων για το θέμα της Κύπρου. Τη εξαιρέσει εμού, όμως, κύριε Πρωθυπουργέ! Το ίδιο ισχύει και για εσάς, κύριε Κοτζιά.</w:t>
      </w:r>
    </w:p>
    <w:p w14:paraId="03686AAC" w14:textId="77777777" w:rsidR="00BD3D6A" w:rsidRDefault="00524319">
      <w:pPr>
        <w:spacing w:line="600" w:lineRule="auto"/>
        <w:ind w:firstLine="720"/>
        <w:jc w:val="both"/>
        <w:rPr>
          <w:rFonts w:eastAsia="Times New Roman"/>
          <w:szCs w:val="24"/>
        </w:rPr>
      </w:pPr>
      <w:r>
        <w:rPr>
          <w:rFonts w:eastAsia="Times New Roman"/>
          <w:szCs w:val="24"/>
        </w:rPr>
        <w:t>Αποκλείσατε από την ενημέρωση για ένα εθνικό ζήτημα την τρίτη πολιτική δύναμη της χώρας σ</w:t>
      </w:r>
      <w:r>
        <w:rPr>
          <w:rFonts w:eastAsia="Times New Roman"/>
          <w:szCs w:val="24"/>
        </w:rPr>
        <w:t>ύμφωνα με τις εκλογές. Και θα σας θυμίσω μια παλαιά ιστορία. Μέχρι την 21</w:t>
      </w:r>
      <w:r w:rsidRPr="00E6715F">
        <w:rPr>
          <w:rFonts w:eastAsia="Times New Roman"/>
          <w:szCs w:val="24"/>
          <w:vertAlign w:val="superscript"/>
        </w:rPr>
        <w:t>η</w:t>
      </w:r>
      <w:r>
        <w:rPr>
          <w:rFonts w:eastAsia="Times New Roman"/>
          <w:szCs w:val="24"/>
        </w:rPr>
        <w:t xml:space="preserve"> Απριλίου 1967 υπήρχε το </w:t>
      </w:r>
      <w:r>
        <w:rPr>
          <w:rFonts w:eastAsia="Times New Roman"/>
          <w:szCs w:val="24"/>
        </w:rPr>
        <w:t>σ</w:t>
      </w:r>
      <w:r>
        <w:rPr>
          <w:rFonts w:eastAsia="Times New Roman"/>
          <w:szCs w:val="24"/>
        </w:rPr>
        <w:t xml:space="preserve">υμβούλιο του </w:t>
      </w:r>
      <w:r>
        <w:rPr>
          <w:rFonts w:eastAsia="Times New Roman"/>
          <w:szCs w:val="24"/>
        </w:rPr>
        <w:t>σ</w:t>
      </w:r>
      <w:r>
        <w:rPr>
          <w:rFonts w:eastAsia="Times New Roman"/>
          <w:szCs w:val="24"/>
        </w:rPr>
        <w:t xml:space="preserve">τέμματος. Και τότε είχε γίνει συζήτηση επί του Κυπριακού, αλλά είχε αποκλειστεί ένα κόμμα, η ΕΔΑ. Δεν καλούσαν εκπρόσωπο της ΕΔΑ σ’ αυτά τα ζητήματα. Τι διαφορετικό κάνετε εσείς απ’ αυτό που έκανε το καθεστώς εκείνης της εποχής; Τα ίδια κάνετε. </w:t>
      </w:r>
    </w:p>
    <w:p w14:paraId="03686AAD" w14:textId="77777777" w:rsidR="00BD3D6A" w:rsidRDefault="00524319">
      <w:pPr>
        <w:spacing w:line="600" w:lineRule="auto"/>
        <w:ind w:firstLine="720"/>
        <w:jc w:val="both"/>
        <w:rPr>
          <w:rFonts w:eastAsia="Times New Roman"/>
          <w:szCs w:val="24"/>
        </w:rPr>
      </w:pPr>
      <w:r>
        <w:rPr>
          <w:rFonts w:eastAsia="Times New Roman"/>
          <w:szCs w:val="24"/>
        </w:rPr>
        <w:t>Και ερωτώ:</w:t>
      </w:r>
      <w:r>
        <w:rPr>
          <w:rFonts w:eastAsia="Times New Roman"/>
          <w:szCs w:val="24"/>
        </w:rPr>
        <w:t xml:space="preserve"> Οι άνθρωποι οι οποίοι ψηφίζουν Χρυσή Αυγή δεν υπηρετούν στον Στρατό; Δεν πληρώνουν φόρους; Από πού αντλείτε αυτή την αμφίβολη νομιμότητα να αποκλείετε την τρίτη πολιτική δύναμη της χώρας; Από την ιδεολογική τοποθέτησή σας, από μια μαρξιστική ιδεοληψία από</w:t>
      </w:r>
      <w:r>
        <w:rPr>
          <w:rFonts w:eastAsia="Times New Roman"/>
          <w:szCs w:val="24"/>
        </w:rPr>
        <w:t xml:space="preserve"> την οποία αναμφισβήτητα κατέχεστε ή μήπως από το γεγονός ότι δεν θα βρείτε πρόθυμους συνομιλητές στο κίνημα των εθνικιστών;</w:t>
      </w:r>
    </w:p>
    <w:p w14:paraId="03686AAE" w14:textId="77777777" w:rsidR="00BD3D6A" w:rsidRDefault="00524319">
      <w:pPr>
        <w:spacing w:line="600" w:lineRule="auto"/>
        <w:ind w:firstLine="720"/>
        <w:jc w:val="both"/>
        <w:rPr>
          <w:rFonts w:eastAsia="Times New Roman"/>
          <w:szCs w:val="24"/>
        </w:rPr>
      </w:pPr>
      <w:r>
        <w:rPr>
          <w:rFonts w:eastAsia="Times New Roman"/>
          <w:szCs w:val="24"/>
        </w:rPr>
        <w:t xml:space="preserve">Ο λαός της Κύπρου θα πάρει την απόφαση, είπε ο κύριος Πρωθυπουργός. Την έχει πάρει, κύριε Τσίπρα. Την είχε πάρει με </w:t>
      </w:r>
      <w:r>
        <w:rPr>
          <w:rFonts w:eastAsia="Times New Roman"/>
          <w:szCs w:val="24"/>
        </w:rPr>
        <w:lastRenderedPageBreak/>
        <w:t>το σχέδιο Ανάν,</w:t>
      </w:r>
      <w:r>
        <w:rPr>
          <w:rFonts w:eastAsia="Times New Roman"/>
          <w:szCs w:val="24"/>
        </w:rPr>
        <w:t xml:space="preserve"> που δεν σέβεστε και προχωρήσατε σε συνομιλίες με τους Τούρκους ενάντια στο σχέδιο Ανάν. Και δεν είναι τυχαίο ότι τόσο ο ΣΥΡΙΖΑ –Συνασπισμός τότε- όσο και η πτέρυγα της Νέας Δημοκρατίας, που σήμερα κατέχει την ηγεσία της, ήταν </w:t>
      </w:r>
      <w:r>
        <w:rPr>
          <w:rFonts w:eastAsia="Times New Roman"/>
          <w:szCs w:val="24"/>
        </w:rPr>
        <w:t>υπέρ</w:t>
      </w:r>
      <w:r>
        <w:rPr>
          <w:rFonts w:eastAsia="Times New Roman"/>
          <w:szCs w:val="24"/>
        </w:rPr>
        <w:t xml:space="preserve"> του σχεδίου Ανάν.</w:t>
      </w:r>
    </w:p>
    <w:p w14:paraId="03686AAF" w14:textId="77777777" w:rsidR="00BD3D6A" w:rsidRDefault="00524319">
      <w:pPr>
        <w:spacing w:line="600" w:lineRule="auto"/>
        <w:ind w:firstLine="720"/>
        <w:jc w:val="both"/>
        <w:rPr>
          <w:rFonts w:eastAsia="Times New Roman"/>
          <w:szCs w:val="24"/>
        </w:rPr>
      </w:pPr>
      <w:r>
        <w:rPr>
          <w:rFonts w:eastAsia="Times New Roman"/>
          <w:szCs w:val="24"/>
        </w:rPr>
        <w:t>Ομιλήσ</w:t>
      </w:r>
      <w:r>
        <w:rPr>
          <w:rFonts w:eastAsia="Times New Roman"/>
          <w:szCs w:val="24"/>
        </w:rPr>
        <w:t>ατε για δυο κοινότητες και μου θυμίσατε τα λόγια του αειμνήστου Τάσου Παπαδόπουλου, ο οποίος με δάκρυα στα μάτια είχε πει στο διάγγελμά του προς τον κυπριακό ελληνικό λαό: «Παρέλαβα κράτος, δεν θα παραδώσω κοινότητα,».</w:t>
      </w:r>
    </w:p>
    <w:p w14:paraId="03686AB0" w14:textId="77777777" w:rsidR="00BD3D6A" w:rsidRDefault="00524319">
      <w:pPr>
        <w:spacing w:line="600" w:lineRule="auto"/>
        <w:ind w:firstLine="720"/>
        <w:jc w:val="both"/>
        <w:rPr>
          <w:rFonts w:eastAsia="Times New Roman"/>
          <w:szCs w:val="24"/>
        </w:rPr>
      </w:pPr>
      <w:r>
        <w:rPr>
          <w:rFonts w:eastAsia="Times New Roman"/>
          <w:szCs w:val="24"/>
        </w:rPr>
        <w:t xml:space="preserve">Εσείς, σαν Κυβέρνηση, πήγατε έχοντας </w:t>
      </w:r>
      <w:r>
        <w:rPr>
          <w:rFonts w:eastAsia="Times New Roman"/>
          <w:szCs w:val="24"/>
        </w:rPr>
        <w:t xml:space="preserve">δίπλα σας τον κ. Αναστασιάδη σαν εκπρόσωπο κοινότητας και όχι κράτους και προχωρήσατε σε πράγματα τα οποία είναι εθνικά απαράδεκτα. Καλώς επιτέλους φύγατε, κακώς όμως πήγατε! </w:t>
      </w:r>
    </w:p>
    <w:p w14:paraId="03686AB1" w14:textId="77777777" w:rsidR="00BD3D6A" w:rsidRDefault="00524319">
      <w:pPr>
        <w:spacing w:line="600" w:lineRule="auto"/>
        <w:ind w:firstLine="720"/>
        <w:jc w:val="both"/>
        <w:rPr>
          <w:rFonts w:eastAsia="Times New Roman"/>
          <w:szCs w:val="24"/>
        </w:rPr>
      </w:pPr>
      <w:r>
        <w:rPr>
          <w:rFonts w:eastAsia="Times New Roman"/>
          <w:szCs w:val="24"/>
        </w:rPr>
        <w:t>Πήγατε, συζητήσατε και μιλάτε για πρόοδο σε άλλα κεφάλαια, για εκ περιτροπής Προ</w:t>
      </w:r>
      <w:r>
        <w:rPr>
          <w:rFonts w:eastAsia="Times New Roman"/>
          <w:szCs w:val="24"/>
        </w:rPr>
        <w:t>εδρία της Κύπρου -το είχε αποδεχθεί ο κ. Αναστασιάδης, δεν είχατε εκφράσει κα</w:t>
      </w:r>
      <w:r>
        <w:rPr>
          <w:rFonts w:eastAsia="Times New Roman"/>
          <w:szCs w:val="24"/>
        </w:rPr>
        <w:t>μ</w:t>
      </w:r>
      <w:r>
        <w:rPr>
          <w:rFonts w:eastAsia="Times New Roman"/>
          <w:szCs w:val="24"/>
        </w:rPr>
        <w:t>μία κατηγορηματική αντίθεση- και μιλήσατε για το δικαίωμα βέτο των Τουρκοκυπρίων. Εδώ τίθεται το ερώτημα: Πώς είναι δυνατόν σε ένα κράτος, όπου οι Τουρκοκύπριοι αποτελούν το 18%,</w:t>
      </w:r>
      <w:r>
        <w:rPr>
          <w:rFonts w:eastAsia="Times New Roman"/>
          <w:szCs w:val="24"/>
        </w:rPr>
        <w:t xml:space="preserve"> να έχουν δικαίωμα να έχουν πρόεδρο και να ασκούν και βέτο; </w:t>
      </w:r>
    </w:p>
    <w:p w14:paraId="03686AB2" w14:textId="77777777" w:rsidR="00BD3D6A" w:rsidRDefault="00524319">
      <w:pPr>
        <w:spacing w:line="600" w:lineRule="auto"/>
        <w:ind w:firstLine="720"/>
        <w:jc w:val="both"/>
        <w:rPr>
          <w:rFonts w:eastAsia="Times New Roman"/>
          <w:szCs w:val="24"/>
        </w:rPr>
      </w:pPr>
      <w:r>
        <w:rPr>
          <w:rFonts w:eastAsia="Times New Roman"/>
          <w:szCs w:val="24"/>
        </w:rPr>
        <w:lastRenderedPageBreak/>
        <w:t xml:space="preserve">Όλα αυτά τα είχε προς συζήτηση ο κ. Αναστασιάδης και ευτυχώς που έληξαν αυτές οι συνεργασίες. </w:t>
      </w:r>
    </w:p>
    <w:p w14:paraId="03686AB3" w14:textId="77777777" w:rsidR="00BD3D6A" w:rsidRDefault="00524319">
      <w:pPr>
        <w:spacing w:line="600" w:lineRule="auto"/>
        <w:ind w:firstLine="720"/>
        <w:jc w:val="both"/>
        <w:rPr>
          <w:rFonts w:eastAsia="Times New Roman"/>
          <w:szCs w:val="24"/>
        </w:rPr>
      </w:pPr>
      <w:r>
        <w:rPr>
          <w:rFonts w:eastAsia="Times New Roman"/>
          <w:szCs w:val="24"/>
        </w:rPr>
        <w:t xml:space="preserve">Είπε προηγουμένως ο κύριος Πρωθυπουργός, ο οποίος δεν ευρίσκεται αυτή την ώρα στην Αίθουσα, ότι η </w:t>
      </w:r>
      <w:r>
        <w:rPr>
          <w:rFonts w:eastAsia="Times New Roman"/>
          <w:szCs w:val="24"/>
        </w:rPr>
        <w:t>Κύπρος είναι κυρίαρχο κράτος και έχει δικαίωμα σε ΑΟΖ, σε Αποκλειστική Οικονομική Ζώνη σύμφωνα με το Διεθνές Δίκαιο της Θάλασσας και θα έχει τη στήριξη της Ελλάδας.</w:t>
      </w:r>
    </w:p>
    <w:p w14:paraId="03686AB4" w14:textId="77777777" w:rsidR="00BD3D6A" w:rsidRDefault="00524319">
      <w:pPr>
        <w:spacing w:line="600" w:lineRule="auto"/>
        <w:ind w:firstLine="720"/>
        <w:jc w:val="both"/>
        <w:rPr>
          <w:rFonts w:eastAsia="Times New Roman"/>
          <w:szCs w:val="24"/>
        </w:rPr>
      </w:pPr>
      <w:r>
        <w:rPr>
          <w:rFonts w:eastAsia="Times New Roman"/>
          <w:szCs w:val="24"/>
        </w:rPr>
        <w:t>Ωραία τα λέει ο Πρωθυπουργός της Ελλάδας για την Κύπρο. Γιατί δεν τα λέει και για την Ελλάδ</w:t>
      </w:r>
      <w:r>
        <w:rPr>
          <w:rFonts w:eastAsia="Times New Roman"/>
          <w:szCs w:val="24"/>
        </w:rPr>
        <w:t xml:space="preserve">α; Γιατί δεν ανακηρύσσει ΑΟΖ η Ελλάδα; Γιατί δεν εκμεταλλεύεται τα πλούσια κοιτάσματα υδρογονανθράκων η Ελλάδα; </w:t>
      </w:r>
    </w:p>
    <w:p w14:paraId="03686AB5" w14:textId="77777777" w:rsidR="00BD3D6A" w:rsidRDefault="00524319">
      <w:pPr>
        <w:spacing w:line="600" w:lineRule="auto"/>
        <w:ind w:firstLine="720"/>
        <w:jc w:val="both"/>
        <w:rPr>
          <w:rFonts w:eastAsia="Times New Roman"/>
          <w:szCs w:val="24"/>
        </w:rPr>
      </w:pPr>
      <w:r>
        <w:rPr>
          <w:rFonts w:eastAsia="Times New Roman"/>
          <w:szCs w:val="24"/>
        </w:rPr>
        <w:t xml:space="preserve">Η Χρυσή Αυγή είχε υποβάλει σχέδιο νόμου προς τη Βουλή των Ελλήνων, όταν ήταν </w:t>
      </w:r>
      <w:r>
        <w:rPr>
          <w:rFonts w:eastAsia="Times New Roman"/>
          <w:szCs w:val="24"/>
        </w:rPr>
        <w:t>κ</w:t>
      </w:r>
      <w:r>
        <w:rPr>
          <w:rFonts w:eastAsia="Times New Roman"/>
          <w:szCs w:val="24"/>
        </w:rPr>
        <w:t>υβέρνηση η Νέα Δημοκρατία και το ΠΑΣΟΚ, στις 4 Οκτωβρίου 2012 για</w:t>
      </w:r>
      <w:r>
        <w:rPr>
          <w:rFonts w:eastAsia="Times New Roman"/>
          <w:szCs w:val="24"/>
        </w:rPr>
        <w:t xml:space="preserve"> ανακήρυξη ΑΟΖ της Ελλάδας. Το καταθέτω στα Πρακτικά.</w:t>
      </w:r>
    </w:p>
    <w:p w14:paraId="03686AB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του Λαϊκού Συνδέσμου-Χρυσή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το προαναφερθέν σχέδιο νόμου, το οποίο βρίσκεται </w:t>
      </w:r>
      <w:r>
        <w:rPr>
          <w:rFonts w:eastAsia="Times New Roman" w:cs="Times New Roman"/>
          <w:szCs w:val="24"/>
        </w:rPr>
        <w:lastRenderedPageBreak/>
        <w:t>στο αρχείο του Τμήματος Γραμματ</w:t>
      </w:r>
      <w:r>
        <w:rPr>
          <w:rFonts w:eastAsia="Times New Roman" w:cs="Times New Roman"/>
          <w:szCs w:val="24"/>
        </w:rPr>
        <w:t>είας της Διεύθυνσης Στενογραφίας και  Πρακτικών της Βουλής)</w:t>
      </w:r>
    </w:p>
    <w:p w14:paraId="03686AB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Πολύ γενναία η απόφασή σας να υπερασπιστείτε την ΑΟΖ της Κύπρου, αλλά δεν μπορείτε να κάνετε ΑΟΖ στην Ελλάδα.</w:t>
      </w:r>
    </w:p>
    <w:p w14:paraId="03686AB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Ο Αρχηγός της Αξιωματικής Αντιπολιτεύσεως, ο κ. Μητσοτάκης, μίλησε για θετική προοπτικ</w:t>
      </w:r>
      <w:r>
        <w:rPr>
          <w:rFonts w:eastAsia="Times New Roman" w:cs="Times New Roman"/>
          <w:szCs w:val="24"/>
        </w:rPr>
        <w:t xml:space="preserve">ή, η οποία </w:t>
      </w:r>
      <w:proofErr w:type="spellStart"/>
      <w:r>
        <w:rPr>
          <w:rFonts w:eastAsia="Times New Roman" w:cs="Times New Roman"/>
          <w:szCs w:val="24"/>
        </w:rPr>
        <w:t>διανοίγετο</w:t>
      </w:r>
      <w:proofErr w:type="spellEnd"/>
      <w:r>
        <w:rPr>
          <w:rFonts w:eastAsia="Times New Roman" w:cs="Times New Roman"/>
          <w:szCs w:val="24"/>
        </w:rPr>
        <w:t>. Πού είδε τη θετική προοπτική; Στην άτακτη υποχώρηση του Αναστασιάδη απ’ όσα αποφάσισε με συντριπτική πλειοψηφία, με την καταψήφιση του σχεδίου Ανάν, ο ελληνικός κυπριακός λαός;</w:t>
      </w:r>
    </w:p>
    <w:p w14:paraId="03686AB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Στο σχέδιο Ανάν υπήρχε η πρόνοια να διατηρεί η Τουρκοκυπ</w:t>
      </w:r>
      <w:r>
        <w:rPr>
          <w:rFonts w:eastAsia="Times New Roman" w:cs="Times New Roman"/>
          <w:szCs w:val="24"/>
        </w:rPr>
        <w:t>ριακή μειονότητα δικαίωμα βέτο σε οποιαδήποτε πολιτική απόφαση και να υπάρχει Ελληνοκύπριος πρόεδρος και Τουρκοκύπριος αντιπρόεδρος και το αρνήθηκε αυτό. Πώς, λοιπόν, υπήρχε πρόοδος;</w:t>
      </w:r>
    </w:p>
    <w:p w14:paraId="03686ABA"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Είπε επίσης, ο κ. Μητσοτάκης κάτι πολύ σημαντικό, που εύχομαι να μην το λ</w:t>
      </w:r>
      <w:r>
        <w:rPr>
          <w:rFonts w:eastAsia="Times New Roman" w:cs="Times New Roman"/>
          <w:bCs/>
          <w:shd w:val="clear" w:color="auto" w:fill="FFFFFF"/>
        </w:rPr>
        <w:t>άβουν σοβαρώς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w:t>
      </w:r>
      <w:r>
        <w:rPr>
          <w:rFonts w:eastAsia="Times New Roman" w:cs="Times New Roman"/>
          <w:bCs/>
          <w:shd w:val="clear" w:color="auto" w:fill="FFFFFF"/>
        </w:rPr>
        <w:t>ιν</w:t>
      </w:r>
      <w:proofErr w:type="spellEnd"/>
      <w:r>
        <w:rPr>
          <w:rFonts w:eastAsia="Times New Roman" w:cs="Times New Roman"/>
          <w:bCs/>
          <w:shd w:val="clear" w:color="auto" w:fill="FFFFFF"/>
        </w:rPr>
        <w:t xml:space="preserve"> τους οι Τούρκοι. Είπε ότι οι </w:t>
      </w:r>
      <w:r>
        <w:rPr>
          <w:rFonts w:eastAsia="Times New Roman" w:cs="Times New Roman"/>
          <w:bCs/>
          <w:shd w:val="clear" w:color="auto" w:fill="FFFFFF"/>
        </w:rPr>
        <w:t>σ</w:t>
      </w:r>
      <w:r>
        <w:rPr>
          <w:rFonts w:eastAsia="Times New Roman" w:cs="Times New Roman"/>
          <w:bCs/>
          <w:shd w:val="clear" w:color="auto" w:fill="FFFFFF"/>
        </w:rPr>
        <w:t xml:space="preserve">υνθήκες του ‘60 δεν μπορεί να έχουν ισχύ. Μα με τις </w:t>
      </w:r>
      <w:r>
        <w:rPr>
          <w:rFonts w:eastAsia="Times New Roman" w:cs="Times New Roman"/>
          <w:bCs/>
          <w:shd w:val="clear" w:color="auto" w:fill="FFFFFF"/>
        </w:rPr>
        <w:t>σ</w:t>
      </w:r>
      <w:r>
        <w:rPr>
          <w:rFonts w:eastAsia="Times New Roman" w:cs="Times New Roman"/>
          <w:bCs/>
          <w:shd w:val="clear" w:color="auto" w:fill="FFFFFF"/>
        </w:rPr>
        <w:t xml:space="preserve">υνθήκες του ‘60 υπάρχει ανεξάρτητο </w:t>
      </w:r>
      <w:r>
        <w:rPr>
          <w:rFonts w:eastAsia="Times New Roman" w:cs="Times New Roman"/>
          <w:bCs/>
          <w:shd w:val="clear" w:color="auto" w:fill="FFFFFF"/>
        </w:rPr>
        <w:t>κ</w:t>
      </w:r>
      <w:r>
        <w:rPr>
          <w:rFonts w:eastAsia="Times New Roman" w:cs="Times New Roman"/>
          <w:bCs/>
          <w:shd w:val="clear" w:color="auto" w:fill="FFFFFF"/>
        </w:rPr>
        <w:t xml:space="preserve">υπριακό κράτος. Εάν δεν υπήρχαν οι </w:t>
      </w:r>
      <w:r>
        <w:rPr>
          <w:rFonts w:eastAsia="Times New Roman" w:cs="Times New Roman"/>
          <w:bCs/>
          <w:shd w:val="clear" w:color="auto" w:fill="FFFFFF"/>
        </w:rPr>
        <w:t>σ</w:t>
      </w:r>
      <w:r>
        <w:rPr>
          <w:rFonts w:eastAsia="Times New Roman" w:cs="Times New Roman"/>
          <w:bCs/>
          <w:shd w:val="clear" w:color="auto" w:fill="FFFFFF"/>
        </w:rPr>
        <w:t xml:space="preserve">υνθήκες του ’60, δεν θα υπήρχε </w:t>
      </w:r>
      <w:r>
        <w:rPr>
          <w:rFonts w:eastAsia="Times New Roman" w:cs="Times New Roman"/>
          <w:bCs/>
          <w:shd w:val="clear" w:color="auto" w:fill="FFFFFF"/>
        </w:rPr>
        <w:t>κ</w:t>
      </w:r>
      <w:r>
        <w:rPr>
          <w:rFonts w:eastAsia="Times New Roman" w:cs="Times New Roman"/>
          <w:bCs/>
          <w:shd w:val="clear" w:color="auto" w:fill="FFFFFF"/>
        </w:rPr>
        <w:t xml:space="preserve">υπριακό κράτος. </w:t>
      </w:r>
    </w:p>
    <w:p w14:paraId="03686ABB"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για να πούμε τα πράγματα με το όνομά τους, όλα άρχισαν μετά τον </w:t>
      </w:r>
      <w:r>
        <w:rPr>
          <w:rFonts w:eastAsia="Times New Roman"/>
          <w:bCs/>
          <w:shd w:val="clear" w:color="auto" w:fill="FFFFFF"/>
        </w:rPr>
        <w:t>Β</w:t>
      </w:r>
      <w:r>
        <w:rPr>
          <w:rFonts w:eastAsia="Times New Roman" w:cs="Times New Roman"/>
          <w:bCs/>
          <w:shd w:val="clear" w:color="auto" w:fill="FFFFFF"/>
        </w:rPr>
        <w:t>΄ Παγκόσμιο Πόλεμο και την ίδρυση του Οργανισμού Ηνωμένων Εθνών, στην οποία θεσπίστηκε η αυτοδιάθεση των λαών, η οποία ίσχυσε για Αφρική, για Ασία, παντού, εκτός από τους Έλληνες της Κύπρ</w:t>
      </w:r>
      <w:r>
        <w:rPr>
          <w:rFonts w:eastAsia="Times New Roman" w:cs="Times New Roman"/>
          <w:bCs/>
          <w:shd w:val="clear" w:color="auto" w:fill="FFFFFF"/>
        </w:rPr>
        <w:t xml:space="preserve">ου. Μας παραβίασαν οι καλοί μας σύμμαχοι, στους οποίους υποτασσόμασταν με δουλικότητα σε κάθε σχέδιο του ΝΑΤΟ και υποτάχθηκαν στη θέλησή τους να μην </w:t>
      </w:r>
      <w:r>
        <w:rPr>
          <w:rFonts w:eastAsia="Times New Roman"/>
          <w:bCs/>
          <w:shd w:val="clear" w:color="auto" w:fill="FFFFFF"/>
        </w:rPr>
        <w:t>έχει</w:t>
      </w:r>
      <w:r>
        <w:rPr>
          <w:rFonts w:eastAsia="Times New Roman" w:cs="Times New Roman"/>
          <w:bCs/>
          <w:shd w:val="clear" w:color="auto" w:fill="FFFFFF"/>
        </w:rPr>
        <w:t xml:space="preserve"> αυτοδιάθεση ο </w:t>
      </w:r>
      <w:r>
        <w:rPr>
          <w:rFonts w:eastAsia="Times New Roman" w:cs="Times New Roman"/>
          <w:bCs/>
          <w:shd w:val="clear" w:color="auto" w:fill="FFFFFF"/>
        </w:rPr>
        <w:t>κ</w:t>
      </w:r>
      <w:r>
        <w:rPr>
          <w:rFonts w:eastAsia="Times New Roman" w:cs="Times New Roman"/>
          <w:bCs/>
          <w:shd w:val="clear" w:color="auto" w:fill="FFFFFF"/>
        </w:rPr>
        <w:t>υπριακός λαός.</w:t>
      </w:r>
    </w:p>
    <w:p w14:paraId="03686ABC"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Τότε, με πρωτοβουλία ενός ηρωικού άντρα, ο οποίος μέσα σε αυτήν εδώ τη </w:t>
      </w:r>
      <w:r>
        <w:rPr>
          <w:rFonts w:eastAsia="Times New Roman"/>
          <w:bCs/>
          <w:shd w:val="clear" w:color="auto" w:fill="FFFFFF"/>
        </w:rPr>
        <w:t>Β</w:t>
      </w:r>
      <w:r>
        <w:rPr>
          <w:rFonts w:eastAsia="Times New Roman"/>
          <w:bCs/>
          <w:shd w:val="clear" w:color="auto" w:fill="FFFFFF"/>
        </w:rPr>
        <w:t>ουλή</w:t>
      </w:r>
      <w:r>
        <w:rPr>
          <w:rFonts w:eastAsia="Times New Roman" w:cs="Times New Roman"/>
          <w:bCs/>
          <w:shd w:val="clear" w:color="auto" w:fill="FFFFFF"/>
        </w:rPr>
        <w:t xml:space="preserve"> </w:t>
      </w:r>
      <w:proofErr w:type="spellStart"/>
      <w:r>
        <w:rPr>
          <w:rFonts w:eastAsia="Times New Roman" w:cs="Times New Roman"/>
          <w:bCs/>
          <w:shd w:val="clear" w:color="auto" w:fill="FFFFFF"/>
        </w:rPr>
        <w:t>εκρίθη</w:t>
      </w:r>
      <w:proofErr w:type="spellEnd"/>
      <w:r>
        <w:rPr>
          <w:rFonts w:eastAsia="Times New Roman" w:cs="Times New Roman"/>
          <w:bCs/>
          <w:shd w:val="clear" w:color="auto" w:fill="FFFFFF"/>
        </w:rPr>
        <w:t xml:space="preserve"> άξιος πατρίδας, του </w:t>
      </w:r>
      <w:r>
        <w:rPr>
          <w:rFonts w:eastAsia="Times New Roman" w:cs="Times New Roman"/>
          <w:bCs/>
          <w:shd w:val="clear" w:color="auto" w:fill="FFFFFF"/>
        </w:rPr>
        <w:t>σ</w:t>
      </w:r>
      <w:r>
        <w:rPr>
          <w:rFonts w:eastAsia="Times New Roman" w:cs="Times New Roman"/>
          <w:bCs/>
          <w:shd w:val="clear" w:color="auto" w:fill="FFFFFF"/>
        </w:rPr>
        <w:t xml:space="preserve">τρατηγού Γεωργίου Γρίβα Διγενή, ξεκίνησε ένας υπέροχος αγώνας, ο αγώνας της ΕΟΚΑ και οι Άγγλοι σύμμαχοί μας κρεμούσαν ελληνόπουλα. Και τότε είχαν γεμίσει οι δρόμοι της Αθήνας, όχι από δεξιούς μόνο, αλλά και από αριστερούς, </w:t>
      </w:r>
      <w:r>
        <w:rPr>
          <w:rFonts w:eastAsia="Times New Roman" w:cs="Times New Roman"/>
          <w:bCs/>
          <w:shd w:val="clear" w:color="auto" w:fill="FFFFFF"/>
        </w:rPr>
        <w:t xml:space="preserve">και είχαμε και νεκρούς στις διαδηλώσεις αυτές, που όλοι τους έχουμε λησμονήσει. </w:t>
      </w:r>
    </w:p>
    <w:p w14:paraId="03686ABD" w14:textId="77777777" w:rsidR="00BD3D6A" w:rsidRDefault="00524319">
      <w:pPr>
        <w:spacing w:after="0" w:line="600" w:lineRule="auto"/>
        <w:ind w:firstLine="720"/>
        <w:contextualSpacing/>
        <w:jc w:val="both"/>
        <w:rPr>
          <w:rFonts w:eastAsia="Times New Roman" w:cs="Times New Roman"/>
          <w:bCs/>
          <w:shd w:val="clear" w:color="auto" w:fill="FFFFFF"/>
        </w:rPr>
      </w:pPr>
      <w:proofErr w:type="spellStart"/>
      <w:r>
        <w:rPr>
          <w:rFonts w:eastAsia="Times New Roman" w:cs="Times New Roman"/>
          <w:bCs/>
          <w:shd w:val="clear" w:color="auto" w:fill="FFFFFF"/>
        </w:rPr>
        <w:t>Ετάχθη</w:t>
      </w:r>
      <w:proofErr w:type="spellEnd"/>
      <w:r>
        <w:rPr>
          <w:rFonts w:eastAsia="Times New Roman" w:cs="Times New Roman"/>
          <w:bCs/>
          <w:shd w:val="clear" w:color="auto" w:fill="FFFFFF"/>
        </w:rPr>
        <w:t xml:space="preserve"> σαφέστατα ο κ. Μητσοτάκης, επίσης, υπέρ των προτάσεων Αναστασιάδη. Και είπε, επίσης, ότι οι προτάσεις Αναστασιάδη ήταν ένα θετικό Βήμα. Για εμάς </w:t>
      </w:r>
      <w:r>
        <w:rPr>
          <w:rFonts w:eastAsia="Times New Roman"/>
          <w:bCs/>
          <w:shd w:val="clear" w:color="auto" w:fill="FFFFFF"/>
        </w:rPr>
        <w:t>είναι</w:t>
      </w:r>
      <w:r>
        <w:rPr>
          <w:rFonts w:eastAsia="Times New Roman" w:cs="Times New Roman"/>
          <w:bCs/>
          <w:shd w:val="clear" w:color="auto" w:fill="FFFFFF"/>
        </w:rPr>
        <w:t xml:space="preserve"> μια άτακτη υποχώρ</w:t>
      </w:r>
      <w:r>
        <w:rPr>
          <w:rFonts w:eastAsia="Times New Roman" w:cs="Times New Roman"/>
          <w:bCs/>
          <w:shd w:val="clear" w:color="auto" w:fill="FFFFFF"/>
        </w:rPr>
        <w:t xml:space="preserve">ηση. Επί του προκειμένου, θα σας αναγνώσω τις θέσεις του ΕΛΑΜ, του Εθνικού Λαϊκού Μετώπου, που κατέχει θέσεις στην </w:t>
      </w:r>
      <w:r>
        <w:rPr>
          <w:rFonts w:eastAsia="Times New Roman" w:cs="Times New Roman"/>
          <w:bCs/>
          <w:shd w:val="clear" w:color="auto" w:fill="FFFFFF"/>
        </w:rPr>
        <w:lastRenderedPageBreak/>
        <w:t>κ</w:t>
      </w:r>
      <w:r>
        <w:rPr>
          <w:rFonts w:eastAsia="Times New Roman" w:cs="Times New Roman"/>
          <w:bCs/>
          <w:shd w:val="clear" w:color="auto" w:fill="FFFFFF"/>
        </w:rPr>
        <w:t xml:space="preserve">υπριακή </w:t>
      </w:r>
      <w:r>
        <w:rPr>
          <w:rFonts w:eastAsia="Times New Roman"/>
          <w:bCs/>
          <w:shd w:val="clear" w:color="auto" w:fill="FFFFFF"/>
        </w:rPr>
        <w:t>Βουλή</w:t>
      </w:r>
      <w:r>
        <w:rPr>
          <w:rFonts w:eastAsia="Times New Roman" w:cs="Times New Roman"/>
          <w:bCs/>
          <w:shd w:val="clear" w:color="auto" w:fill="FFFFFF"/>
        </w:rPr>
        <w:t xml:space="preserve">, όπου προτείνει για το Κυπριακό τη χάραξη μιας νέας στρατηγικής σε νέο πλαίσιο, στη βάση του ενιαίου κράτους, που αποτελεί τη </w:t>
      </w:r>
      <w:r>
        <w:rPr>
          <w:rFonts w:eastAsia="Times New Roman" w:cs="Times New Roman"/>
          <w:bCs/>
          <w:shd w:val="clear" w:color="auto" w:fill="FFFFFF"/>
        </w:rPr>
        <w:t xml:space="preserve">μοναδική βιώσιμη λύση, γιατί, ως γνωστόν, η διζωνική δικοινοτική ομοσπονδία δεν εφαρμόστηκε πουθενά και όπου εφαρμόστηκε κατέρρευσε ή δημιούργησε σοβαρά προβλήματα. </w:t>
      </w:r>
    </w:p>
    <w:p w14:paraId="03686ABE"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Ενιαίο κράτος. Αυτό ψήφισε το 76% των Ελλήνων της Κύπρου, καταψηφίζοντας το σχέδιο Ανάν κα</w:t>
      </w:r>
      <w:r>
        <w:rPr>
          <w:rFonts w:eastAsia="Times New Roman" w:cs="Times New Roman"/>
          <w:bCs/>
          <w:shd w:val="clear" w:color="auto" w:fill="FFFFFF"/>
        </w:rPr>
        <w:t xml:space="preserve">ι φυσικά να έχουν οι Τουρκοκύπριοι τα πλήρη δικαιώματά τους ως μειονότητα, δικαιώματα αστικά, πολιτικά, θρησκευτικά. Τίποτε, όμως, πέραν αυτού. </w:t>
      </w:r>
    </w:p>
    <w:p w14:paraId="03686ABF"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ευκαιρία η παύση των συνομιλιών με τους Τούρκους, με ευθύνη της Τουρκίας, να ενταφιάσουμε τώρα τη διζωνικ</w:t>
      </w:r>
      <w:r>
        <w:rPr>
          <w:rFonts w:eastAsia="Times New Roman" w:cs="Times New Roman"/>
          <w:bCs/>
          <w:shd w:val="clear" w:color="auto" w:fill="FFFFFF"/>
        </w:rPr>
        <w:t xml:space="preserve">ή δικοινοτική ομοσπονδία, η οποία θα χωρίζει την </w:t>
      </w:r>
      <w:r>
        <w:rPr>
          <w:rFonts w:eastAsia="Times New Roman" w:cs="Times New Roman"/>
          <w:bCs/>
          <w:shd w:val="clear" w:color="auto" w:fill="FFFFFF"/>
        </w:rPr>
        <w:t>κ</w:t>
      </w:r>
      <w:r>
        <w:rPr>
          <w:rFonts w:eastAsia="Times New Roman" w:cs="Times New Roman"/>
          <w:bCs/>
          <w:shd w:val="clear" w:color="auto" w:fill="FFFFFF"/>
        </w:rPr>
        <w:t xml:space="preserve">υπριακή πατρίδα σε δύο ζώνες και θα </w:t>
      </w:r>
      <w:r>
        <w:rPr>
          <w:rFonts w:eastAsia="Times New Roman"/>
          <w:bCs/>
          <w:shd w:val="clear" w:color="auto" w:fill="FFFFFF"/>
        </w:rPr>
        <w:t>είναι</w:t>
      </w:r>
      <w:r>
        <w:rPr>
          <w:rFonts w:eastAsia="Times New Roman" w:cs="Times New Roman"/>
          <w:bCs/>
          <w:shd w:val="clear" w:color="auto" w:fill="FFFFFF"/>
        </w:rPr>
        <w:t xml:space="preserve"> κατ’ </w:t>
      </w:r>
      <w:proofErr w:type="spellStart"/>
      <w:r>
        <w:rPr>
          <w:rFonts w:eastAsia="Times New Roman" w:cs="Times New Roman"/>
          <w:bCs/>
          <w:shd w:val="clear" w:color="auto" w:fill="FFFFFF"/>
        </w:rPr>
        <w:t>ουσίαν</w:t>
      </w:r>
      <w:proofErr w:type="spellEnd"/>
      <w:r>
        <w:rPr>
          <w:rFonts w:eastAsia="Times New Roman" w:cs="Times New Roman"/>
          <w:bCs/>
          <w:shd w:val="clear" w:color="auto" w:fill="FFFFFF"/>
        </w:rPr>
        <w:t xml:space="preserve"> διχοτόμηση και νομιμοποίηση του Αττίλα. </w:t>
      </w:r>
    </w:p>
    <w:p w14:paraId="03686AC0"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Όσο για τα στρατεύματα του Αττίλα –το είπε προηγουμένως ο Πρωθυπουργός – αποδεχθήκαμε τη σταδιακή αποχώρηση. Αυ</w:t>
      </w:r>
      <w:r>
        <w:rPr>
          <w:rFonts w:eastAsia="Times New Roman" w:cs="Times New Roman"/>
          <w:bCs/>
          <w:shd w:val="clear" w:color="auto" w:fill="FFFFFF"/>
        </w:rPr>
        <w:t xml:space="preserve">τό </w:t>
      </w:r>
      <w:r>
        <w:rPr>
          <w:rFonts w:eastAsia="Times New Roman"/>
          <w:bCs/>
          <w:shd w:val="clear" w:color="auto" w:fill="FFFFFF"/>
        </w:rPr>
        <w:t>είναι</w:t>
      </w:r>
      <w:r>
        <w:rPr>
          <w:rFonts w:eastAsia="Times New Roman" w:cs="Times New Roman"/>
          <w:bCs/>
          <w:shd w:val="clear" w:color="auto" w:fill="FFFFFF"/>
        </w:rPr>
        <w:t xml:space="preserve"> αντίθετο με τις αποφάσεις του Οργανισμού Ηνωμένων Εθνών, ο οποίος μιλούσε για πλήρη αποχώρηση των </w:t>
      </w:r>
      <w:r>
        <w:rPr>
          <w:rFonts w:eastAsia="Times New Roman" w:cs="Times New Roman"/>
          <w:bCs/>
          <w:shd w:val="clear" w:color="auto" w:fill="FFFFFF"/>
        </w:rPr>
        <w:lastRenderedPageBreak/>
        <w:t>τουρκικών στρατευμάτων, καθώς και των εποίκων. Εσείς αποδεχτήκατε μέρος παρουσίας των εποίκων, που αποτελεί έγκλημα πολέμου. Σταδιακή αποχώρηση, λοιπ</w:t>
      </w:r>
      <w:r>
        <w:rPr>
          <w:rFonts w:eastAsia="Times New Roman" w:cs="Times New Roman"/>
          <w:bCs/>
          <w:shd w:val="clear" w:color="auto" w:fill="FFFFFF"/>
        </w:rPr>
        <w:t xml:space="preserve">όν, των στρατευμάτων. </w:t>
      </w:r>
    </w:p>
    <w:p w14:paraId="03686AC1"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Η πρόταση του ΕΛΑΜ </w:t>
      </w:r>
      <w:r>
        <w:rPr>
          <w:rFonts w:eastAsia="Times New Roman"/>
          <w:bCs/>
          <w:shd w:val="clear" w:color="auto" w:fill="FFFFFF"/>
        </w:rPr>
        <w:t>είναι</w:t>
      </w:r>
      <w:r>
        <w:rPr>
          <w:rFonts w:eastAsia="Times New Roman" w:cs="Times New Roman"/>
          <w:bCs/>
          <w:shd w:val="clear" w:color="auto" w:fill="FFFFFF"/>
        </w:rPr>
        <w:t xml:space="preserve"> να κλείσουν αμέσως τα οδοφράγματα, να σταματήσει η νομιμοποίηση του παράνομου ψευδοκράτους στη </w:t>
      </w:r>
      <w:r>
        <w:rPr>
          <w:rFonts w:eastAsia="Times New Roman" w:cs="Times New Roman"/>
          <w:bCs/>
          <w:shd w:val="clear" w:color="auto" w:fill="FFFFFF"/>
        </w:rPr>
        <w:t>β</w:t>
      </w:r>
      <w:r>
        <w:rPr>
          <w:rFonts w:eastAsia="Times New Roman" w:cs="Times New Roman"/>
          <w:bCs/>
          <w:shd w:val="clear" w:color="auto" w:fill="FFFFFF"/>
        </w:rPr>
        <w:t xml:space="preserve">όρεια Κύπρο και επιτέλους να υπάρξει στην πράξη το δόγμα του ενιαίου αμυντικού χώρου Ελλάδος και Κύπρου. </w:t>
      </w:r>
    </w:p>
    <w:p w14:paraId="03686AC2"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Είπε π</w:t>
      </w:r>
      <w:r>
        <w:rPr>
          <w:rFonts w:eastAsia="Times New Roman" w:cs="Times New Roman"/>
          <w:bCs/>
          <w:shd w:val="clear" w:color="auto" w:fill="FFFFFF"/>
        </w:rPr>
        <w:t>ροηγουμένως ο κ. Μητσοτάκης ότι έχουμε κάνει κάποια αμυντική συμφωνία με το Ισραήλ και την Τουρκία. Δηλαδή, τώρα που η Τουρκία μ</w:t>
      </w:r>
      <w:r>
        <w:rPr>
          <w:rFonts w:eastAsia="Times New Roman" w:cs="Times New Roman"/>
          <w:bCs/>
          <w:shd w:val="clear" w:color="auto" w:fill="FFFFFF"/>
        </w:rPr>
        <w:t>ά</w:t>
      </w:r>
      <w:r>
        <w:rPr>
          <w:rFonts w:eastAsia="Times New Roman" w:cs="Times New Roman"/>
          <w:bCs/>
          <w:shd w:val="clear" w:color="auto" w:fill="FFFFFF"/>
        </w:rPr>
        <w:t xml:space="preserve">ς απειλεί, εάν κάνουν κάποιο θερμό επεισόδιο στην Κύπρο οι Τούρκοι, όπως άφησε να εννοηθεί ο ίδιος ο </w:t>
      </w:r>
      <w:proofErr w:type="spellStart"/>
      <w:r>
        <w:rPr>
          <w:rFonts w:eastAsia="Times New Roman" w:cs="Times New Roman"/>
          <w:bCs/>
          <w:shd w:val="clear" w:color="auto" w:fill="FFFFFF"/>
        </w:rPr>
        <w:t>Γκιλντιρίμ</w:t>
      </w:r>
      <w:proofErr w:type="spellEnd"/>
      <w:r>
        <w:rPr>
          <w:rFonts w:eastAsia="Times New Roman" w:cs="Times New Roman"/>
          <w:bCs/>
          <w:shd w:val="clear" w:color="auto" w:fill="FFFFFF"/>
        </w:rPr>
        <w:t xml:space="preserve"> με δήλωσή του, </w:t>
      </w:r>
      <w:r>
        <w:rPr>
          <w:rFonts w:eastAsia="Times New Roman" w:cs="Times New Roman"/>
          <w:bCs/>
          <w:shd w:val="clear" w:color="auto" w:fill="FFFFFF"/>
        </w:rPr>
        <w:t xml:space="preserve">θα επέμβουν οι αιγυπτιακές και ισραηλινές δυνάμεις; Σταματήστε επιτέλους τα παραμύθια. Δεν υπάρχει αυτό το πράγμα. </w:t>
      </w:r>
    </w:p>
    <w:p w14:paraId="03686AC3"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επειδή σκοπός αυτής της συνεδριάσεως, που δεν ακολουθήθηκε, πέραν του χρόνου που παραβιάστηκε και από μένα κατ’ ολίγον, είπαμε ότι </w:t>
      </w:r>
      <w:r>
        <w:rPr>
          <w:rFonts w:eastAsia="Times New Roman"/>
          <w:bCs/>
          <w:shd w:val="clear" w:color="auto" w:fill="FFFFFF"/>
        </w:rPr>
        <w:t>είναι</w:t>
      </w:r>
      <w:r>
        <w:rPr>
          <w:rFonts w:eastAsia="Times New Roman" w:cs="Times New Roman"/>
          <w:bCs/>
          <w:shd w:val="clear" w:color="auto" w:fill="FFFFFF"/>
        </w:rPr>
        <w:t xml:space="preserve"> να θέσουμε </w:t>
      </w:r>
      <w:r>
        <w:rPr>
          <w:rFonts w:eastAsia="Times New Roman"/>
          <w:bCs/>
          <w:shd w:val="clear" w:color="auto" w:fill="FFFFFF"/>
        </w:rPr>
        <w:t>συγκεκριμένα</w:t>
      </w:r>
      <w:r>
        <w:rPr>
          <w:rFonts w:eastAsia="Times New Roman" w:cs="Times New Roman"/>
          <w:bCs/>
          <w:shd w:val="clear" w:color="auto" w:fill="FFFFFF"/>
        </w:rPr>
        <w:t xml:space="preserve"> ερωτήματα στον Πρωθυπουργό, ερώτημα εγώ δεν άκουσα ούτε από τον κ. Μητσοτάκη ούτε από την κ</w:t>
      </w:r>
      <w:r>
        <w:rPr>
          <w:rFonts w:eastAsia="Times New Roman" w:cs="Times New Roman"/>
          <w:bCs/>
          <w:shd w:val="clear" w:color="auto" w:fill="FFFFFF"/>
        </w:rPr>
        <w:t>.</w:t>
      </w:r>
      <w:r>
        <w:rPr>
          <w:rFonts w:eastAsia="Times New Roman" w:cs="Times New Roman"/>
          <w:bCs/>
          <w:shd w:val="clear" w:color="auto" w:fill="FFFFFF"/>
        </w:rPr>
        <w:t xml:space="preserve"> Γεννηματά. </w:t>
      </w:r>
    </w:p>
    <w:p w14:paraId="03686AC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Έχουμε, λοιπόν, ερώτημα πρώτο: Αυτή τη στιγμή, έχουμε τις τουρκικές απειλές για την προσπάθεια της Κύπρου για εκμετάλλευση της</w:t>
      </w:r>
      <w:r>
        <w:rPr>
          <w:rFonts w:eastAsia="Times New Roman" w:cs="Times New Roman"/>
          <w:szCs w:val="24"/>
        </w:rPr>
        <w:t xml:space="preserve"> ΑΟΖ και των κοιτασμάτων υδρογονανθράκων. Θα υπάρξουν εμπράγματες ελληνικές εγγυήσεις ότι, αν απειληθεί η Κύπρος, η Ελλάδα, θα είναι παρούσα; Αυτό δεν το άκουσα. </w:t>
      </w:r>
    </w:p>
    <w:p w14:paraId="03686AC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Επίσης, θα ανακηρύξει η Ελλάδα ΑΟΖ όπως η Κύπρος, της οποία το δίκαιο επικαλέστηκε ο Πρωθυπου</w:t>
      </w:r>
      <w:r>
        <w:rPr>
          <w:rFonts w:eastAsia="Times New Roman" w:cs="Times New Roman"/>
          <w:szCs w:val="24"/>
        </w:rPr>
        <w:t xml:space="preserve">ργός, αναγνωρίζοντας το </w:t>
      </w:r>
      <w:r>
        <w:rPr>
          <w:rFonts w:eastAsia="Times New Roman" w:cs="Times New Roman"/>
          <w:szCs w:val="24"/>
        </w:rPr>
        <w:t>Δ</w:t>
      </w:r>
      <w:r>
        <w:rPr>
          <w:rFonts w:eastAsia="Times New Roman" w:cs="Times New Roman"/>
          <w:szCs w:val="24"/>
        </w:rPr>
        <w:t xml:space="preserve">ίκαιο της Κύπρου, αλλά όχι της Ελλάδος; </w:t>
      </w:r>
    </w:p>
    <w:p w14:paraId="03686AC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Επιτέλους, ας ξεκαθαρίσουμε, εάν γίνουν συνομιλίες θα πρέπει να γίνουν σε νέες βάσεις, χωρίς εκ περιτροπής προεδρεία, χωρίς δικαίωμα βέτο στους Τουρκοκύπριους, με άμεση εφαρμογή των αποφάσεων του ΟΗΕ του 1974, ότι αποτελούν στρατό κατοχής, ότι πρέπει να απ</w:t>
      </w:r>
      <w:r>
        <w:rPr>
          <w:rFonts w:eastAsia="Times New Roman" w:cs="Times New Roman"/>
          <w:szCs w:val="24"/>
        </w:rPr>
        <w:t xml:space="preserve">οχωρήσουν και να αποχωρήσουν όλοι οι έποικοι. </w:t>
      </w:r>
    </w:p>
    <w:p w14:paraId="03686AC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Όσο για το γεωγραφικό, για εμάς τους Έλληνες πατριώτες και εθνικιστές, δεν φτάνει η </w:t>
      </w:r>
      <w:proofErr w:type="spellStart"/>
      <w:r>
        <w:rPr>
          <w:rFonts w:eastAsia="Times New Roman" w:cs="Times New Roman"/>
          <w:szCs w:val="24"/>
        </w:rPr>
        <w:t>Μόρφου</w:t>
      </w:r>
      <w:proofErr w:type="spellEnd"/>
      <w:r>
        <w:rPr>
          <w:rFonts w:eastAsia="Times New Roman" w:cs="Times New Roman"/>
          <w:szCs w:val="24"/>
        </w:rPr>
        <w:t xml:space="preserve">. Πρέπει να κυματίσει η σημαία του ενιαίου ανεξάρτητου κυπριακού κράτους και στην Κερύνεια και στην Αμμόχωστο. Και δεν </w:t>
      </w:r>
      <w:r>
        <w:rPr>
          <w:rFonts w:eastAsia="Times New Roman" w:cs="Times New Roman"/>
          <w:szCs w:val="24"/>
        </w:rPr>
        <w:t xml:space="preserve">είναι δυνατόν, με την υπογραφή μας να απεμπολήσουμε αυτό το δικαίωμα. Η Κύπρος, για χιλιάδες χρόνια ήταν νησί ελληνικό, από την εποχή που ο Κίμων </w:t>
      </w:r>
      <w:r>
        <w:rPr>
          <w:rFonts w:eastAsia="Times New Roman" w:cs="Times New Roman"/>
          <w:szCs w:val="24"/>
        </w:rPr>
        <w:lastRenderedPageBreak/>
        <w:t xml:space="preserve">ο Αθηναίος πήγε με τις </w:t>
      </w:r>
      <w:proofErr w:type="spellStart"/>
      <w:r>
        <w:rPr>
          <w:rFonts w:eastAsia="Times New Roman" w:cs="Times New Roman"/>
          <w:szCs w:val="24"/>
        </w:rPr>
        <w:t>τριήρεις</w:t>
      </w:r>
      <w:proofErr w:type="spellEnd"/>
      <w:r>
        <w:rPr>
          <w:rFonts w:eastAsia="Times New Roman" w:cs="Times New Roman"/>
          <w:szCs w:val="24"/>
        </w:rPr>
        <w:t xml:space="preserve"> και την απελευθέρωσε. Σήμερα, η δυνατή Ελλάδα με τα αντιτορπιλικά και τις φρεγ</w:t>
      </w:r>
      <w:r>
        <w:rPr>
          <w:rFonts w:eastAsia="Times New Roman" w:cs="Times New Roman"/>
          <w:szCs w:val="24"/>
        </w:rPr>
        <w:t xml:space="preserve">άτες και τα υποβρύχια δεν μπορεί να το κάνει. Και αυτό είναι θλιβερό. </w:t>
      </w:r>
    </w:p>
    <w:p w14:paraId="03686AC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Η Κύπρος είναι ελληνική. Με αυτή τη φράση τελειώνω. </w:t>
      </w:r>
    </w:p>
    <w:p w14:paraId="03686AC9"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3686AC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να εισέλθουν στην Αίθουσα οι Βουλευτές</w:t>
      </w:r>
      <w:r>
        <w:rPr>
          <w:rFonts w:eastAsia="Times New Roman" w:cs="Times New Roman"/>
          <w:szCs w:val="24"/>
        </w:rPr>
        <w:t xml:space="preserve"> του Κομμουνιστικού Κόμματος</w:t>
      </w:r>
      <w:r>
        <w:rPr>
          <w:rFonts w:eastAsia="Times New Roman" w:cs="Times New Roman"/>
          <w:szCs w:val="24"/>
        </w:rPr>
        <w:t xml:space="preserve"> Ελλάδας</w:t>
      </w:r>
      <w:r>
        <w:rPr>
          <w:rFonts w:eastAsia="Times New Roman" w:cs="Times New Roman"/>
          <w:szCs w:val="24"/>
        </w:rPr>
        <w:t xml:space="preserve">. </w:t>
      </w:r>
    </w:p>
    <w:p w14:paraId="03686ACB"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 xml:space="preserve">- Χρυσή Αυγή): </w:t>
      </w:r>
      <w:r>
        <w:rPr>
          <w:rFonts w:eastAsia="Times New Roman" w:cs="Times New Roman"/>
          <w:szCs w:val="24"/>
        </w:rPr>
        <w:t xml:space="preserve">Είναι περιττό αυτό. Εντυπώσεις δημιουργείτε. </w:t>
      </w:r>
    </w:p>
    <w:p w14:paraId="03686ACC"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Για ποιο πράγμα; Δεν κατάλαβα. </w:t>
      </w:r>
    </w:p>
    <w:p w14:paraId="03686ACD"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w:t>
      </w:r>
      <w:r>
        <w:rPr>
          <w:rFonts w:eastAsia="Times New Roman" w:cs="Times New Roman"/>
          <w:b/>
          <w:szCs w:val="24"/>
        </w:rPr>
        <w:t>Γραμματέας του Λαϊκού Συνδέσμου</w:t>
      </w:r>
      <w:r>
        <w:rPr>
          <w:rFonts w:eastAsia="Times New Roman" w:cs="Times New Roman"/>
          <w:b/>
          <w:szCs w:val="24"/>
        </w:rPr>
        <w:t xml:space="preserve"> </w:t>
      </w:r>
      <w:r>
        <w:rPr>
          <w:rFonts w:eastAsia="Times New Roman" w:cs="Times New Roman"/>
          <w:b/>
          <w:szCs w:val="24"/>
        </w:rPr>
        <w:t xml:space="preserve">- Χρυσή Αυγή): </w:t>
      </w:r>
      <w:r>
        <w:rPr>
          <w:rFonts w:eastAsia="Times New Roman" w:cs="Times New Roman"/>
          <w:szCs w:val="24"/>
        </w:rPr>
        <w:t xml:space="preserve">Όταν μιλάμε εμείς, να εξέρχονται. Πού προβλέπεται αυτό; </w:t>
      </w:r>
    </w:p>
    <w:p w14:paraId="03686ACE"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Είναι ο επόμενος ομιλητής, κύριε </w:t>
      </w:r>
      <w:proofErr w:type="spellStart"/>
      <w:r>
        <w:rPr>
          <w:rFonts w:eastAsia="Times New Roman" w:cs="Times New Roman"/>
          <w:szCs w:val="24"/>
        </w:rPr>
        <w:t>Μιχαλολιάκο</w:t>
      </w:r>
      <w:proofErr w:type="spellEnd"/>
      <w:r>
        <w:rPr>
          <w:rFonts w:eastAsia="Times New Roman" w:cs="Times New Roman"/>
          <w:szCs w:val="24"/>
        </w:rPr>
        <w:t xml:space="preserve">. Καλώ τον κ. </w:t>
      </w:r>
      <w:proofErr w:type="spellStart"/>
      <w:r>
        <w:rPr>
          <w:rFonts w:eastAsia="Times New Roman" w:cs="Times New Roman"/>
          <w:szCs w:val="24"/>
        </w:rPr>
        <w:t>Κουτσούμπα</w:t>
      </w:r>
      <w:proofErr w:type="spellEnd"/>
      <w:r>
        <w:rPr>
          <w:rFonts w:eastAsia="Times New Roman" w:cs="Times New Roman"/>
          <w:szCs w:val="24"/>
        </w:rPr>
        <w:t xml:space="preserve">. Τι λέτε ακριβώς; </w:t>
      </w:r>
      <w:proofErr w:type="spellStart"/>
      <w:r>
        <w:rPr>
          <w:rFonts w:eastAsia="Times New Roman" w:cs="Times New Roman"/>
          <w:szCs w:val="24"/>
        </w:rPr>
        <w:t>Μνήσθητί</w:t>
      </w:r>
      <w:proofErr w:type="spellEnd"/>
      <w:r>
        <w:rPr>
          <w:rFonts w:eastAsia="Times New Roman" w:cs="Times New Roman"/>
          <w:szCs w:val="24"/>
        </w:rPr>
        <w:t xml:space="preserve"> μου, Κύριε!</w:t>
      </w:r>
    </w:p>
    <w:p w14:paraId="03686AC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Παρακαλώ, κύριε</w:t>
      </w:r>
      <w:r>
        <w:rPr>
          <w:rFonts w:eastAsia="Times New Roman" w:cs="Times New Roman"/>
          <w:szCs w:val="24"/>
        </w:rPr>
        <w:t xml:space="preserve"> </w:t>
      </w:r>
      <w:proofErr w:type="spellStart"/>
      <w:r>
        <w:rPr>
          <w:rFonts w:eastAsia="Times New Roman" w:cs="Times New Roman"/>
          <w:szCs w:val="24"/>
        </w:rPr>
        <w:t>Κουτσούμπα</w:t>
      </w:r>
      <w:proofErr w:type="spellEnd"/>
      <w:r>
        <w:rPr>
          <w:rFonts w:eastAsia="Times New Roman" w:cs="Times New Roman"/>
          <w:szCs w:val="24"/>
        </w:rPr>
        <w:t xml:space="preserve">, έχετε τον λόγο. </w:t>
      </w:r>
    </w:p>
    <w:p w14:paraId="03686AD0"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Κυρίες και κύριοι, παρά την προσπάθεια όλο το προηγούμενο διάστημα διαμόρφωσης ενός τεχνητού κλίματος ευφορίας, καλλιέργει</w:t>
      </w:r>
      <w:r>
        <w:rPr>
          <w:rFonts w:eastAsia="Times New Roman" w:cs="Times New Roman"/>
          <w:szCs w:val="24"/>
        </w:rPr>
        <w:t>ας, προσδοκιών που έχουν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διαψευστεί κατ’ επανάληψη, οι εξελίξεις γύρω από το κυπριακό πρόβλημα είναι πολύ ανησυχητικές και δείχνουν πως περνάει και σε νέα φάση όξυνσης. </w:t>
      </w:r>
    </w:p>
    <w:p w14:paraId="03686AD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Βέβαια, ανέκαθεν αρνητική ήταν η στάση και οι παρεμβάσεις εκ μέρους της Βρετα</w:t>
      </w:r>
      <w:r>
        <w:rPr>
          <w:rFonts w:eastAsia="Times New Roman" w:cs="Times New Roman"/>
          <w:szCs w:val="24"/>
        </w:rPr>
        <w:t xml:space="preserve">νίας, των Ηνωμένων Πολιτειών Αμερικής, του ΝΑΤΟ σε βάρος της ανεξαρτησίας της Κύπρου, σε κατεύθυνση διχοτόμησης, πάντα σε σχέση με τους μεγάλους ανταγωνισμούς στην περιοχή. </w:t>
      </w:r>
    </w:p>
    <w:p w14:paraId="03686AD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Η σημερινή φάση σχετίζεται και με τις νέες τούρκικες προκλήσεις στην κυπριακή ΑΟΖ,</w:t>
      </w:r>
      <w:r>
        <w:rPr>
          <w:rFonts w:eastAsia="Times New Roman" w:cs="Times New Roman"/>
          <w:szCs w:val="24"/>
        </w:rPr>
        <w:t xml:space="preserve"> αλλά και στο Αιγαίο με τις ιμπεριαλιστικές πολεμικές επιχειρήσεις στην περιοχή μας και γενικότερα με τις μεγάλες αντιθέσεις ανάμεσα στα διάφορα ιμπεριαλιστικά κέντρα γύρω από τους αγωγούς φυσικού αερίου και πετρελαίου, τους δρόμους διακίνησης εμπορευμάτων</w:t>
      </w:r>
      <w:r>
        <w:rPr>
          <w:rFonts w:eastAsia="Times New Roman" w:cs="Times New Roman"/>
          <w:szCs w:val="24"/>
        </w:rPr>
        <w:t xml:space="preserve">, καθώς και της συναφούς με αυτά αξιοποίησης της στρατηγικής γεωγραφικής θέσης της Κύπρου. </w:t>
      </w:r>
    </w:p>
    <w:p w14:paraId="03686AD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Η προσπάθεια να παρουσιαστεί ως το βασικό πρόβλημα, η διασφάλιση της ειρηνικής διαβίωσης και ασφάλειας των δύο κοινοτήτων σε ένα νησί γίνεται με στόχο να συγκαλυφθε</w:t>
      </w:r>
      <w:r>
        <w:rPr>
          <w:rFonts w:eastAsia="Times New Roman" w:cs="Times New Roman"/>
          <w:szCs w:val="24"/>
        </w:rPr>
        <w:t xml:space="preserve">ί στην ουσία της η πραγματικότητα των ιμπεριαλιστικών ανταγωνισμών και της προώθησης των μεγάλων συμφερόντων, να διαγραφτεί μέσω αυτού του τρόπου το αδιαμφισβήτητο γεγονός ότι το Κυπριακό είναι διεθνές πρόβλημα εισβολής και κατοχής του </w:t>
      </w:r>
      <w:r>
        <w:rPr>
          <w:rFonts w:eastAsia="Times New Roman" w:cs="Times New Roman"/>
          <w:szCs w:val="24"/>
        </w:rPr>
        <w:t>β</w:t>
      </w:r>
      <w:r>
        <w:rPr>
          <w:rFonts w:eastAsia="Times New Roman" w:cs="Times New Roman"/>
          <w:szCs w:val="24"/>
        </w:rPr>
        <w:t>όρειου τμήματος της</w:t>
      </w:r>
      <w:r>
        <w:rPr>
          <w:rFonts w:eastAsia="Times New Roman" w:cs="Times New Roman"/>
          <w:szCs w:val="24"/>
        </w:rPr>
        <w:t xml:space="preserve"> Κύπρου από την Τουρκία και ότι αυτό φέρει τη σφραγίδα της επέμβασης του ΝΑΤΟ, αλλά και των γενικότερων ιμπεριαλιστικών σχεδιασμών στην περιοχή. </w:t>
      </w:r>
    </w:p>
    <w:p w14:paraId="03686AD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Γνωρίζετε ότι το ΚΚΕ μαχητικά τάχθηκε στο παρελθόν ενάντια στο διχοτομικό σχέδιο Ανάν που δεν ήταν ούτε δίκαιο</w:t>
      </w:r>
      <w:r>
        <w:rPr>
          <w:rFonts w:eastAsia="Times New Roman" w:cs="Times New Roman"/>
          <w:szCs w:val="24"/>
        </w:rPr>
        <w:t xml:space="preserve"> ούτε </w:t>
      </w:r>
      <w:r>
        <w:rPr>
          <w:rFonts w:eastAsia="Times New Roman" w:cs="Times New Roman"/>
          <w:szCs w:val="24"/>
        </w:rPr>
        <w:lastRenderedPageBreak/>
        <w:t xml:space="preserve">βιώσιμο και ενέπλεκε σε νέες περιπέτειες τους λαούς της Κύπρου, της Ελλάδας, της Τουρκίας. </w:t>
      </w:r>
    </w:p>
    <w:p w14:paraId="03686AD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Ποια όμως είναι η λύση</w:t>
      </w:r>
      <w:r>
        <w:rPr>
          <w:rFonts w:eastAsia="Times New Roman" w:cs="Times New Roman"/>
          <w:szCs w:val="24"/>
        </w:rPr>
        <w:t>,</w:t>
      </w:r>
      <w:r>
        <w:rPr>
          <w:rFonts w:eastAsia="Times New Roman" w:cs="Times New Roman"/>
          <w:szCs w:val="24"/>
        </w:rPr>
        <w:t xml:space="preserve"> που μαγειρεύεται τα τελευταία χρόνια στο βασικό ντοκουμέντο των διακοινοτικών συνομιλιών, την κοινή ανακοίνωση Αναστασιάδη-</w:t>
      </w:r>
      <w:proofErr w:type="spellStart"/>
      <w:r>
        <w:rPr>
          <w:rFonts w:eastAsia="Times New Roman" w:cs="Times New Roman"/>
          <w:szCs w:val="24"/>
        </w:rPr>
        <w:t>Έρογλου</w:t>
      </w:r>
      <w:proofErr w:type="spellEnd"/>
      <w:r>
        <w:rPr>
          <w:rFonts w:eastAsia="Times New Roman" w:cs="Times New Roman"/>
          <w:szCs w:val="24"/>
        </w:rPr>
        <w:t xml:space="preserve"> της</w:t>
      </w:r>
      <w:r>
        <w:rPr>
          <w:rFonts w:eastAsia="Times New Roman" w:cs="Times New Roman"/>
          <w:szCs w:val="24"/>
        </w:rPr>
        <w:t xml:space="preserve"> 11</w:t>
      </w:r>
      <w:r>
        <w:rPr>
          <w:rFonts w:eastAsia="Times New Roman" w:cs="Times New Roman"/>
          <w:szCs w:val="24"/>
          <w:vertAlign w:val="superscript"/>
        </w:rPr>
        <w:t xml:space="preserve">ης </w:t>
      </w:r>
      <w:r>
        <w:rPr>
          <w:rFonts w:eastAsia="Times New Roman" w:cs="Times New Roman"/>
          <w:szCs w:val="24"/>
        </w:rPr>
        <w:t xml:space="preserve">Φεβρουαρίου 2014 η οποία επιβεβαιώθηκε και από τον κ. </w:t>
      </w:r>
      <w:proofErr w:type="spellStart"/>
      <w:r>
        <w:rPr>
          <w:rFonts w:eastAsia="Times New Roman" w:cs="Times New Roman"/>
          <w:szCs w:val="24"/>
        </w:rPr>
        <w:t>Ακιντζί</w:t>
      </w:r>
      <w:proofErr w:type="spellEnd"/>
      <w:r>
        <w:rPr>
          <w:rFonts w:eastAsia="Times New Roman" w:cs="Times New Roman"/>
          <w:szCs w:val="24"/>
        </w:rPr>
        <w:t xml:space="preserve"> το προωθούμενο σχέδιο επίλυσης του Κυπριακού προβλέπει τη δημιουργία δύο </w:t>
      </w:r>
      <w:proofErr w:type="spellStart"/>
      <w:r>
        <w:rPr>
          <w:rFonts w:eastAsia="Times New Roman" w:cs="Times New Roman"/>
          <w:szCs w:val="24"/>
        </w:rPr>
        <w:t>συνιστώντων</w:t>
      </w:r>
      <w:proofErr w:type="spellEnd"/>
      <w:r>
        <w:rPr>
          <w:rFonts w:eastAsia="Times New Roman" w:cs="Times New Roman"/>
          <w:szCs w:val="24"/>
        </w:rPr>
        <w:t xml:space="preserve"> κρατών. </w:t>
      </w:r>
    </w:p>
    <w:p w14:paraId="03686AD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Παρά τις προσπάθειες εξωραϊσμού των υποστηρικτών του, η λύση αυτή είναι και διχοτομική και επι</w:t>
      </w:r>
      <w:r>
        <w:rPr>
          <w:rFonts w:eastAsia="Times New Roman" w:cs="Times New Roman"/>
          <w:szCs w:val="24"/>
        </w:rPr>
        <w:t xml:space="preserve">κίνδυνη. Στην πράξη, όπως έγινε και με το σχέδιο Ανάν, η διχοτόμηση περνάει μέσα από τη δήθεν, τη λεγόμενη </w:t>
      </w:r>
      <w:r>
        <w:rPr>
          <w:rFonts w:eastAsia="Times New Roman" w:cs="Times New Roman"/>
          <w:szCs w:val="24"/>
        </w:rPr>
        <w:t>δ</w:t>
      </w:r>
      <w:r>
        <w:rPr>
          <w:rFonts w:eastAsia="Times New Roman" w:cs="Times New Roman"/>
          <w:szCs w:val="24"/>
        </w:rPr>
        <w:t xml:space="preserve">ικοινοτική, </w:t>
      </w:r>
      <w:r>
        <w:rPr>
          <w:rFonts w:eastAsia="Times New Roman" w:cs="Times New Roman"/>
          <w:szCs w:val="24"/>
        </w:rPr>
        <w:t>δ</w:t>
      </w:r>
      <w:r>
        <w:rPr>
          <w:rFonts w:eastAsia="Times New Roman" w:cs="Times New Roman"/>
          <w:szCs w:val="24"/>
        </w:rPr>
        <w:t xml:space="preserve">ιζωνική </w:t>
      </w:r>
      <w:r>
        <w:rPr>
          <w:rFonts w:eastAsia="Times New Roman" w:cs="Times New Roman"/>
          <w:szCs w:val="24"/>
        </w:rPr>
        <w:t>ο</w:t>
      </w:r>
      <w:r>
        <w:rPr>
          <w:rFonts w:eastAsia="Times New Roman" w:cs="Times New Roman"/>
          <w:szCs w:val="24"/>
        </w:rPr>
        <w:t>μοσπονδία, η οποία από αρχικώς επώδυνος συμβιβασμός, όπως χαρακτηρίστηκε τότε και από κυπριακά και από ελληνικά κόμματα, αντιμετωπίστηκε στη συνέχεια ως θέση αρχών, διολισθαίνοντας σταδιακά -και στο όνομά της- στην προώθηση μιας, στην ουσία, συνομοσπονδιακ</w:t>
      </w:r>
      <w:r>
        <w:rPr>
          <w:rFonts w:eastAsia="Times New Roman" w:cs="Times New Roman"/>
          <w:szCs w:val="24"/>
        </w:rPr>
        <w:t xml:space="preserve">ής λύσης δυο κρατών και όχι ενός ανεξάρτητου και βιώσιμου ομόσπονδου κράτους. </w:t>
      </w:r>
    </w:p>
    <w:p w14:paraId="03686AD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Όσοι επικαλούνται κάθε φορά τον αρνητικό συσχετισμό δυνάμεων -όπως και η ελληνική Κυβέρνηση, άλλες κυβερνήσεις, </w:t>
      </w:r>
      <w:r>
        <w:rPr>
          <w:rFonts w:eastAsia="Times New Roman" w:cs="Times New Roman"/>
          <w:szCs w:val="24"/>
        </w:rPr>
        <w:lastRenderedPageBreak/>
        <w:t xml:space="preserve">αλλά και εκπρόσωποι διεθνών </w:t>
      </w:r>
      <w:r>
        <w:rPr>
          <w:rFonts w:eastAsia="Times New Roman" w:cs="Times New Roman"/>
          <w:szCs w:val="24"/>
          <w:lang w:val="en-US"/>
        </w:rPr>
        <w:t>o</w:t>
      </w:r>
      <w:proofErr w:type="spellStart"/>
      <w:r>
        <w:rPr>
          <w:rFonts w:eastAsia="Times New Roman" w:cs="Times New Roman"/>
          <w:szCs w:val="24"/>
        </w:rPr>
        <w:t>ργανισμών</w:t>
      </w:r>
      <w:proofErr w:type="spellEnd"/>
      <w:r>
        <w:rPr>
          <w:rFonts w:eastAsia="Times New Roman" w:cs="Times New Roman"/>
          <w:szCs w:val="24"/>
        </w:rPr>
        <w:t>, όπως το ΝΑΤΟ, η Ευρωπαϊκή</w:t>
      </w:r>
      <w:r>
        <w:rPr>
          <w:rFonts w:eastAsia="Times New Roman" w:cs="Times New Roman"/>
          <w:szCs w:val="24"/>
        </w:rPr>
        <w:t xml:space="preserve"> Ένωση ή εκπρόσωποι του ΟΗΕ- είναι ακριβώς όλοι αυτοί, οι ίδιοι, που διαμορφώνουν και ενισχύουν σε καθημερινή βάση αυτόν τον αρνητικό συσχετισμό με πολλούς τρόπους, κυρίως με τις επιλογές τους. Έτσι, τον κάνουν όλο και χειρότερο αυτό τον συσχετισμό για του</w:t>
      </w:r>
      <w:r>
        <w:rPr>
          <w:rFonts w:eastAsia="Times New Roman" w:cs="Times New Roman"/>
          <w:szCs w:val="24"/>
        </w:rPr>
        <w:t>ς λαούς.</w:t>
      </w:r>
    </w:p>
    <w:p w14:paraId="03686AD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Όταν όλοι αυτοί επικαλούνται τον συσχετισμό, στην πραγματικότητα καλούν τους λαούς -ελληνικό, τουρκικό, κυπριακό και άλλους λαούς βεβαίως- να τους αφήσουν με λυμένα τα χέρια να κάνουν τις λεόντειες συμφωνίες τους, στις περισσότερες των περιπτώσεων</w:t>
      </w:r>
      <w:r>
        <w:rPr>
          <w:rFonts w:eastAsia="Times New Roman" w:cs="Times New Roman"/>
          <w:szCs w:val="24"/>
        </w:rPr>
        <w:t xml:space="preserve"> προσωρινές ιμπεριαλιστικές συμφωνίες σε βάρος των λαών. Και αυτό ανεξάρτητα από το ποια κρατική δύναμη ή κρατικές δυνάμεις βγαίνουν περισσότερο ωφελημένες από τις συμφωνίες και ποιες υφίστανται κατά διαστήματα τη σχετική ήττα.</w:t>
      </w:r>
    </w:p>
    <w:p w14:paraId="03686AD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Προπαντός όλοι αυτοί λένε στ</w:t>
      </w:r>
      <w:r>
        <w:rPr>
          <w:rFonts w:eastAsia="Times New Roman" w:cs="Times New Roman"/>
          <w:szCs w:val="24"/>
        </w:rPr>
        <w:t>ους λαούς να σκύψουν το κεφάλι, να μείνουν παθητικοί δέκτες των αντιλαϊκών επιλογών, να χρησιμοποιούνται στο μεγάλο παιχνίδι των ανταγωνισμών. Οι υποστηρικτές αυτού του νέου σχεδίου, προκειμένου να χειραγωγήσουν τον κυπριακό λαό, χρησιμοποιούν διάφορα ψεύτ</w:t>
      </w:r>
      <w:r>
        <w:rPr>
          <w:rFonts w:eastAsia="Times New Roman" w:cs="Times New Roman"/>
          <w:szCs w:val="24"/>
        </w:rPr>
        <w:t>ικα διλήμματα και μεταξύ αυτών το κάλπικο ερώτημα, «</w:t>
      </w:r>
      <w:r>
        <w:rPr>
          <w:rFonts w:eastAsia="Times New Roman" w:cs="Times New Roman"/>
          <w:szCs w:val="24"/>
        </w:rPr>
        <w:t>δ</w:t>
      </w:r>
      <w:r>
        <w:rPr>
          <w:rFonts w:eastAsia="Times New Roman" w:cs="Times New Roman"/>
          <w:szCs w:val="24"/>
        </w:rPr>
        <w:t xml:space="preserve">ιχοτόμηση ή </w:t>
      </w:r>
      <w:r>
        <w:rPr>
          <w:rFonts w:eastAsia="Times New Roman" w:cs="Times New Roman"/>
          <w:szCs w:val="24"/>
        </w:rPr>
        <w:lastRenderedPageBreak/>
        <w:t>ο</w:t>
      </w:r>
      <w:r>
        <w:rPr>
          <w:rFonts w:eastAsia="Times New Roman" w:cs="Times New Roman"/>
          <w:szCs w:val="24"/>
        </w:rPr>
        <w:t>μοσπονδία;». Στην πραγματικότητα, έτσι όπως προωθείται, αυτό καταντά να είναι το ίδιο πράγμα. Γι’ αυτό όταν βρίσκουν απέναντί τους, τους λαούς που αντιστέκονται, αρχίζουν να τσαμπουνάνε τα π</w:t>
      </w:r>
      <w:r>
        <w:rPr>
          <w:rFonts w:eastAsia="Times New Roman" w:cs="Times New Roman"/>
          <w:szCs w:val="24"/>
        </w:rPr>
        <w:t xml:space="preserve">ερί ουτοπίας των </w:t>
      </w:r>
      <w:proofErr w:type="spellStart"/>
      <w:r>
        <w:rPr>
          <w:rFonts w:eastAsia="Times New Roman" w:cs="Times New Roman"/>
          <w:szCs w:val="24"/>
        </w:rPr>
        <w:t>θέσεών</w:t>
      </w:r>
      <w:proofErr w:type="spellEnd"/>
      <w:r>
        <w:rPr>
          <w:rFonts w:eastAsia="Times New Roman" w:cs="Times New Roman"/>
          <w:szCs w:val="24"/>
        </w:rPr>
        <w:t xml:space="preserve"> μας, επιστρατεύοντας ξανά τα κάλπικα διλήμματά τους. </w:t>
      </w:r>
    </w:p>
    <w:p w14:paraId="03686AD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Στη συγκεκριμένη, μάλιστα, περίπτωση της πρότασης που προωθείται, αποκρύβουν ότι στην πράξη δεν πρόκειται για κα</w:t>
      </w:r>
      <w:r>
        <w:rPr>
          <w:rFonts w:eastAsia="Times New Roman" w:cs="Times New Roman"/>
          <w:szCs w:val="24"/>
        </w:rPr>
        <w:t>μ</w:t>
      </w:r>
      <w:r>
        <w:rPr>
          <w:rFonts w:eastAsia="Times New Roman" w:cs="Times New Roman"/>
          <w:szCs w:val="24"/>
        </w:rPr>
        <w:t xml:space="preserve">μία ομοσπονδία, όπως προβάλλεται, αλλά για μια καραμπινάτη, στην </w:t>
      </w:r>
      <w:r>
        <w:rPr>
          <w:rFonts w:eastAsia="Times New Roman" w:cs="Times New Roman"/>
          <w:szCs w:val="24"/>
        </w:rPr>
        <w:t>καλύτερη περίπτωση, συνομοσπονδία δυο κρατών, τα οποία θα έχουν τη δική τους το καθένα εδαφική ακεραιότητα, τα δικά τους σύνορα και κυριαρχία, το δικό τους Σύνταγμα, Βουλή και κυβέρνηση, τη δική τους εσωτερική και εξωτερική πολιτική.</w:t>
      </w:r>
    </w:p>
    <w:p w14:paraId="03686AD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Με αυτόν τον τρόπο ακυ</w:t>
      </w:r>
      <w:r>
        <w:rPr>
          <w:rFonts w:eastAsia="Times New Roman" w:cs="Times New Roman"/>
          <w:szCs w:val="24"/>
        </w:rPr>
        <w:t>ρώνονται οι αρχές</w:t>
      </w:r>
      <w:r>
        <w:rPr>
          <w:rFonts w:eastAsia="Times New Roman" w:cs="Times New Roman"/>
          <w:szCs w:val="24"/>
        </w:rPr>
        <w:t>,</w:t>
      </w:r>
      <w:r>
        <w:rPr>
          <w:rFonts w:eastAsia="Times New Roman" w:cs="Times New Roman"/>
          <w:szCs w:val="24"/>
        </w:rPr>
        <w:t xml:space="preserve"> που έπρεπε να είναι αδιαπραγμάτευτες για μια κυριαρχία, μια ιθαγένεια, μια διεθνή προσωπικότητα, ενώ καθίστανται χωρίς υπόσταση τα συνθήματα που μιλούν για την ένωση του </w:t>
      </w:r>
      <w:r>
        <w:rPr>
          <w:rFonts w:eastAsia="Times New Roman" w:cs="Times New Roman"/>
          <w:szCs w:val="24"/>
        </w:rPr>
        <w:t>ν</w:t>
      </w:r>
      <w:r>
        <w:rPr>
          <w:rFonts w:eastAsia="Times New Roman" w:cs="Times New Roman"/>
          <w:szCs w:val="24"/>
        </w:rPr>
        <w:t>ησιού.</w:t>
      </w:r>
    </w:p>
    <w:p w14:paraId="03686AD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Όλη την τελευταία περίοδο των συνομιλιών, συμπεριλαμβανομέν</w:t>
      </w:r>
      <w:r>
        <w:rPr>
          <w:rFonts w:eastAsia="Times New Roman" w:cs="Times New Roman"/>
          <w:szCs w:val="24"/>
        </w:rPr>
        <w:t xml:space="preserve">ων και αυτών στο </w:t>
      </w:r>
      <w:proofErr w:type="spellStart"/>
      <w:r>
        <w:rPr>
          <w:rFonts w:eastAsia="Times New Roman" w:cs="Times New Roman"/>
          <w:szCs w:val="24"/>
        </w:rPr>
        <w:t>Μον</w:t>
      </w:r>
      <w:proofErr w:type="spellEnd"/>
      <w:r>
        <w:rPr>
          <w:rFonts w:eastAsia="Times New Roman" w:cs="Times New Roman"/>
          <w:szCs w:val="24"/>
        </w:rPr>
        <w:t xml:space="preserve"> </w:t>
      </w:r>
      <w:proofErr w:type="spellStart"/>
      <w:r>
        <w:rPr>
          <w:rFonts w:eastAsia="Times New Roman" w:cs="Times New Roman"/>
          <w:szCs w:val="24"/>
        </w:rPr>
        <w:t>Πελεράν</w:t>
      </w:r>
      <w:proofErr w:type="spellEnd"/>
      <w:r>
        <w:rPr>
          <w:rFonts w:eastAsia="Times New Roman" w:cs="Times New Roman"/>
          <w:szCs w:val="24"/>
        </w:rPr>
        <w:t xml:space="preserve"> στις αρχές του χρόνου, αλλά και τώρα, προχθές στο Κρα </w:t>
      </w:r>
      <w:proofErr w:type="spellStart"/>
      <w:r>
        <w:rPr>
          <w:rFonts w:eastAsia="Times New Roman" w:cs="Times New Roman"/>
          <w:szCs w:val="24"/>
        </w:rPr>
        <w:t>Μοντανά</w:t>
      </w:r>
      <w:proofErr w:type="spellEnd"/>
      <w:r>
        <w:rPr>
          <w:rFonts w:eastAsia="Times New Roman" w:cs="Times New Roman"/>
          <w:szCs w:val="24"/>
        </w:rPr>
        <w:t xml:space="preserve"> στην Ελβετία, αποδείχθηκε πως σταδιακά επιχειρείται η αναζήτηση συμβιβασμών που </w:t>
      </w:r>
      <w:r>
        <w:rPr>
          <w:rFonts w:eastAsia="Times New Roman" w:cs="Times New Roman"/>
          <w:szCs w:val="24"/>
        </w:rPr>
        <w:lastRenderedPageBreak/>
        <w:t>προωθούν, τελικά, τη διχοτομική λύση. Αυτό υπηρετείται με τις σχετικές προτάσεις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αφορούν και το εδαφικό και το περιουσιακό πρόβλημα, τη διακυβέρνηση, διαμορφώνοντας παράλληλα όρους για συμφωνία η οποία θα διατηρεί το απαράδεκτο καθεστώς των εγγυήσεων και την προκλητική παρουσία τούρκικων δυνάμεων κατοχής με διάφορες παραλλαγμένες μορφ</w:t>
      </w:r>
      <w:r>
        <w:rPr>
          <w:rFonts w:eastAsia="Times New Roman" w:cs="Times New Roman"/>
          <w:szCs w:val="24"/>
        </w:rPr>
        <w:t>ές.</w:t>
      </w:r>
    </w:p>
    <w:p w14:paraId="03686ADD" w14:textId="77777777" w:rsidR="00BD3D6A" w:rsidRDefault="00524319">
      <w:pPr>
        <w:spacing w:after="0" w:line="720" w:lineRule="auto"/>
        <w:ind w:firstLine="720"/>
        <w:jc w:val="both"/>
        <w:rPr>
          <w:rFonts w:eastAsia="Times New Roman" w:cs="Times New Roman"/>
          <w:szCs w:val="24"/>
        </w:rPr>
      </w:pPr>
      <w:r>
        <w:rPr>
          <w:rFonts w:eastAsia="Times New Roman" w:cs="Times New Roman"/>
          <w:szCs w:val="24"/>
        </w:rPr>
        <w:t xml:space="preserve">Φοβούμαστε πως σε αυτό αποσκοπούν οι διάφορες προτάσεις που δουλεύονται στα επιτελεία των Ηνωμένων Πολιτειών της Αμερικής, της Βρετανίας, αλλά και του ΟΗΕ, με τη </w:t>
      </w:r>
      <w:proofErr w:type="spellStart"/>
      <w:r>
        <w:rPr>
          <w:rFonts w:eastAsia="Times New Roman" w:cs="Times New Roman"/>
          <w:szCs w:val="24"/>
        </w:rPr>
        <w:t>συνευθύνη</w:t>
      </w:r>
      <w:proofErr w:type="spellEnd"/>
      <w:r>
        <w:rPr>
          <w:rFonts w:eastAsia="Times New Roman" w:cs="Times New Roman"/>
          <w:szCs w:val="24"/>
        </w:rPr>
        <w:t xml:space="preserve"> της </w:t>
      </w:r>
      <w:r>
        <w:rPr>
          <w:rFonts w:eastAsia="Times New Roman" w:cs="Times New Roman"/>
          <w:szCs w:val="24"/>
        </w:rPr>
        <w:t>κ</w:t>
      </w:r>
      <w:r>
        <w:rPr>
          <w:rFonts w:eastAsia="Times New Roman" w:cs="Times New Roman"/>
          <w:szCs w:val="24"/>
        </w:rPr>
        <w:t xml:space="preserve">υπριακής και της </w:t>
      </w:r>
      <w:r>
        <w:rPr>
          <w:rFonts w:eastAsia="Times New Roman" w:cs="Times New Roman"/>
          <w:szCs w:val="24"/>
        </w:rPr>
        <w:t>ε</w:t>
      </w:r>
      <w:r>
        <w:rPr>
          <w:rFonts w:eastAsia="Times New Roman" w:cs="Times New Roman"/>
          <w:szCs w:val="24"/>
        </w:rPr>
        <w:t>λληνικής Κυβέρνησης, όπως, παραδείγματος χάρ</w:t>
      </w:r>
      <w:r>
        <w:rPr>
          <w:rFonts w:eastAsia="Times New Roman" w:cs="Times New Roman"/>
          <w:szCs w:val="24"/>
        </w:rPr>
        <w:t>ιν</w:t>
      </w:r>
      <w:r>
        <w:rPr>
          <w:rFonts w:eastAsia="Times New Roman" w:cs="Times New Roman"/>
          <w:szCs w:val="24"/>
        </w:rPr>
        <w:t xml:space="preserve">, είναι οι </w:t>
      </w:r>
      <w:r>
        <w:rPr>
          <w:rFonts w:eastAsia="Times New Roman" w:cs="Times New Roman"/>
          <w:szCs w:val="24"/>
        </w:rPr>
        <w:t xml:space="preserve">προτάσεις για διεθνή αστυνομική - στρατιωτική δύναμη με τη συμμετοχή τούρκικων δυνάμεων, η αναζήτηση μηχανισμού παρακολούθησης μιας λύσης πριν καν αυτή εξευρεθεί, λύσης μάλιστα με χαρακτηριστικά εγγυήτριας δύναμης. </w:t>
      </w:r>
    </w:p>
    <w:p w14:paraId="03686ADE" w14:textId="77777777" w:rsidR="00BD3D6A" w:rsidRDefault="00524319">
      <w:pPr>
        <w:spacing w:line="600" w:lineRule="auto"/>
        <w:ind w:firstLine="720"/>
        <w:jc w:val="both"/>
        <w:rPr>
          <w:rFonts w:eastAsia="Times New Roman"/>
          <w:szCs w:val="24"/>
        </w:rPr>
      </w:pPr>
      <w:r>
        <w:rPr>
          <w:rFonts w:eastAsia="Times New Roman"/>
          <w:szCs w:val="24"/>
        </w:rPr>
        <w:t xml:space="preserve">Στην πράξη, οι συστηματικές παρεμβάσεις </w:t>
      </w:r>
      <w:r>
        <w:rPr>
          <w:rFonts w:eastAsia="Times New Roman"/>
          <w:szCs w:val="24"/>
        </w:rPr>
        <w:t xml:space="preserve">των Ηνωμένων Πολιτειών, της Βρετανίας, της Γαλλίας και της Ευρωπαϊκής Ένωσης συνολικά για να επισπευστούν οι συνομιλίες και να υπογραφεί η συμφωνία, στοχεύουν στη δημιουργία τετελεσμένων, </w:t>
      </w:r>
      <w:r>
        <w:rPr>
          <w:rFonts w:eastAsia="Times New Roman"/>
          <w:szCs w:val="24"/>
        </w:rPr>
        <w:lastRenderedPageBreak/>
        <w:t>με στόχο να ανοίξει ο δρόμος για την εκμετάλλευση των ενεργειακών κο</w:t>
      </w:r>
      <w:r>
        <w:rPr>
          <w:rFonts w:eastAsia="Times New Roman"/>
          <w:szCs w:val="24"/>
        </w:rPr>
        <w:t xml:space="preserve">ιτασμάτων του νησιού προς όφελος των συμφερόντων τμημάτων των αστικών τάξεων, των εμπλεκομένων κρατών και των διαφόρων </w:t>
      </w:r>
      <w:proofErr w:type="spellStart"/>
      <w:r>
        <w:rPr>
          <w:rFonts w:eastAsia="Times New Roman"/>
          <w:szCs w:val="24"/>
        </w:rPr>
        <w:t>ευρωατλαντικών</w:t>
      </w:r>
      <w:proofErr w:type="spellEnd"/>
      <w:r>
        <w:rPr>
          <w:rFonts w:eastAsia="Times New Roman"/>
          <w:szCs w:val="24"/>
        </w:rPr>
        <w:t xml:space="preserve"> σχεδιασμών. Ταυτόχρονα, στόχο έχουν να αξιοποιηθεί η </w:t>
      </w:r>
      <w:proofErr w:type="spellStart"/>
      <w:r>
        <w:rPr>
          <w:rFonts w:eastAsia="Times New Roman"/>
          <w:szCs w:val="24"/>
        </w:rPr>
        <w:t>γεωστρατηγική</w:t>
      </w:r>
      <w:proofErr w:type="spellEnd"/>
      <w:r>
        <w:rPr>
          <w:rFonts w:eastAsia="Times New Roman"/>
          <w:szCs w:val="24"/>
        </w:rPr>
        <w:t xml:space="preserve"> θέση της Κύπρου, στην οποία έχουν εγκατασταθεί </w:t>
      </w:r>
      <w:proofErr w:type="spellStart"/>
      <w:r>
        <w:rPr>
          <w:rFonts w:eastAsia="Times New Roman"/>
          <w:szCs w:val="24"/>
        </w:rPr>
        <w:t>ΝΑΤΟϊκές</w:t>
      </w:r>
      <w:proofErr w:type="spellEnd"/>
      <w:r>
        <w:rPr>
          <w:rFonts w:eastAsia="Times New Roman"/>
          <w:szCs w:val="24"/>
        </w:rPr>
        <w:t>, βρετανικές βάσεις, στον ανταγωνισμό με τη Ρωσία, στις συνθήκες της όξυνσης των γενικότερων, έτσι και αλλιώς, οξυμένων αντιθέσεων διεθνώς.</w:t>
      </w:r>
    </w:p>
    <w:p w14:paraId="03686ADF" w14:textId="77777777" w:rsidR="00BD3D6A" w:rsidRDefault="00524319">
      <w:pPr>
        <w:spacing w:line="600" w:lineRule="auto"/>
        <w:ind w:firstLine="720"/>
        <w:jc w:val="both"/>
        <w:rPr>
          <w:rFonts w:eastAsia="Times New Roman"/>
          <w:szCs w:val="24"/>
        </w:rPr>
      </w:pPr>
      <w:r>
        <w:rPr>
          <w:rFonts w:eastAsia="Times New Roman"/>
          <w:szCs w:val="24"/>
        </w:rPr>
        <w:t xml:space="preserve">Το Κυπριακό πρόβλημα </w:t>
      </w:r>
      <w:proofErr w:type="spellStart"/>
      <w:r>
        <w:rPr>
          <w:rFonts w:eastAsia="Times New Roman"/>
          <w:szCs w:val="24"/>
        </w:rPr>
        <w:t>διέπεται</w:t>
      </w:r>
      <w:proofErr w:type="spellEnd"/>
      <w:r>
        <w:rPr>
          <w:rFonts w:eastAsia="Times New Roman"/>
          <w:szCs w:val="24"/>
        </w:rPr>
        <w:t xml:space="preserve"> -ας το πούμε έτσι- και από μια ιδιομορφία: Είναι ένα από τα δύο διεθνή προβλήματα -μαζ</w:t>
      </w:r>
      <w:r>
        <w:rPr>
          <w:rFonts w:eastAsia="Times New Roman"/>
          <w:szCs w:val="24"/>
        </w:rPr>
        <w:t>ί με το Παλαιστινιακό- που από τον 20</w:t>
      </w:r>
      <w:r w:rsidRPr="00211C75">
        <w:rPr>
          <w:rFonts w:eastAsia="Times New Roman"/>
          <w:szCs w:val="24"/>
          <w:vertAlign w:val="superscript"/>
        </w:rPr>
        <w:t>ο</w:t>
      </w:r>
      <w:r>
        <w:rPr>
          <w:rFonts w:eastAsia="Times New Roman"/>
          <w:szCs w:val="24"/>
        </w:rPr>
        <w:t xml:space="preserve"> αιώνα καλύπτονταν από μια γενική απόφαση του ΟΗΕ, η οποία -τουλάχιστον τυπικά- έδινε απάντηση, λύση στο ζήτημα -ιδιαίτερα για το Κυπριακό- ως πρόβλημα εισβολής-κατοχής.</w:t>
      </w:r>
    </w:p>
    <w:p w14:paraId="03686AE0" w14:textId="77777777" w:rsidR="00BD3D6A" w:rsidRDefault="00524319">
      <w:pPr>
        <w:spacing w:line="600" w:lineRule="auto"/>
        <w:ind w:firstLine="720"/>
        <w:jc w:val="both"/>
        <w:rPr>
          <w:rFonts w:eastAsia="Times New Roman"/>
          <w:szCs w:val="24"/>
        </w:rPr>
      </w:pPr>
      <w:r>
        <w:rPr>
          <w:rFonts w:eastAsia="Times New Roman"/>
          <w:szCs w:val="24"/>
        </w:rPr>
        <w:t>Βεβαίως, δεν ξεχνάμε ότι τότε στον ΟΗΕ ο συσχετι</w:t>
      </w:r>
      <w:r>
        <w:rPr>
          <w:rFonts w:eastAsia="Times New Roman"/>
          <w:szCs w:val="24"/>
        </w:rPr>
        <w:t>σμός δύναμης ήταν σχετικά καλύτερος λόγω της παρέμβασης στις αποφάσεις της Σοβιετικής Ένωσης, άλλων σοσιαλιστικών χωρών και της πίεσης</w:t>
      </w:r>
      <w:r>
        <w:rPr>
          <w:rFonts w:eastAsia="Times New Roman"/>
          <w:szCs w:val="24"/>
        </w:rPr>
        <w:t>,</w:t>
      </w:r>
      <w:r>
        <w:rPr>
          <w:rFonts w:eastAsia="Times New Roman"/>
          <w:szCs w:val="24"/>
        </w:rPr>
        <w:t xml:space="preserve"> που ασκούσαν κάποια άλλα κράτη, που τότε ονομάζονταν «αδέσμευτα», τα οποία, βεβαίως, στην πορεία δεσμεύτηκαν και αυτά γι</w:t>
      </w:r>
      <w:r>
        <w:rPr>
          <w:rFonts w:eastAsia="Times New Roman"/>
          <w:szCs w:val="24"/>
        </w:rPr>
        <w:t>α τα καλά.</w:t>
      </w:r>
    </w:p>
    <w:p w14:paraId="03686AE1" w14:textId="77777777" w:rsidR="00BD3D6A" w:rsidRDefault="00524319">
      <w:pPr>
        <w:spacing w:line="600" w:lineRule="auto"/>
        <w:ind w:firstLine="720"/>
        <w:jc w:val="both"/>
        <w:rPr>
          <w:rFonts w:eastAsia="Times New Roman"/>
          <w:szCs w:val="24"/>
        </w:rPr>
      </w:pPr>
      <w:r>
        <w:rPr>
          <w:rFonts w:eastAsia="Times New Roman"/>
          <w:szCs w:val="24"/>
        </w:rPr>
        <w:lastRenderedPageBreak/>
        <w:t>Αποδεικνύεται έτσι αυτό που λέει το Κομμουνιστικό Κόμμα Ελλάδας, ότι τα καπιταλιστικά κράτη ακόμα και όταν σε κάποια φάση ή στιγμή διαμορφώνουν  μια καλή απόφαση, αυτή παραμένει στα λόγια, είναι προσωρινή και στην πορεία μπορεί να ανατραπεί, ότα</w:t>
      </w:r>
      <w:r>
        <w:rPr>
          <w:rFonts w:eastAsia="Times New Roman"/>
          <w:szCs w:val="24"/>
        </w:rPr>
        <w:t>ν μάλιστα -πολύ περισσότερο- οι λαοί εφησυχάζουν.</w:t>
      </w:r>
    </w:p>
    <w:p w14:paraId="03686AE2" w14:textId="77777777" w:rsidR="00BD3D6A" w:rsidRDefault="00524319">
      <w:pPr>
        <w:spacing w:line="600" w:lineRule="auto"/>
        <w:ind w:firstLine="720"/>
        <w:jc w:val="both"/>
        <w:rPr>
          <w:rFonts w:eastAsia="Times New Roman"/>
          <w:szCs w:val="24"/>
        </w:rPr>
      </w:pPr>
      <w:r>
        <w:rPr>
          <w:rFonts w:eastAsia="Times New Roman"/>
          <w:szCs w:val="24"/>
        </w:rPr>
        <w:t>Κυρίες και κύριοι,  οι εξελίξεις δεν είναι απλά ανησυχητικές, αλλά γίνονται πολύ επικίνδυνες. Οι ανταγωνισμοί οξύνονται και αφορούν το ποιοι ενεργειακοί σχεδιασμοί θα επικρατήσουν για την εκμετάλλευση και μ</w:t>
      </w:r>
      <w:r>
        <w:rPr>
          <w:rFonts w:eastAsia="Times New Roman"/>
          <w:szCs w:val="24"/>
        </w:rPr>
        <w:t xml:space="preserve">εταφορά του κυπριακού φυσικού αερίου και άλλων πηγών στη </w:t>
      </w:r>
      <w:r>
        <w:rPr>
          <w:rFonts w:eastAsia="Times New Roman"/>
          <w:szCs w:val="24"/>
        </w:rPr>
        <w:t>ν</w:t>
      </w:r>
      <w:r>
        <w:rPr>
          <w:rFonts w:eastAsia="Times New Roman"/>
          <w:szCs w:val="24"/>
        </w:rPr>
        <w:t>οτιοανατολική Μεσόγειο προς την Ευρώπη.</w:t>
      </w:r>
    </w:p>
    <w:p w14:paraId="03686AE3" w14:textId="77777777" w:rsidR="00BD3D6A" w:rsidRDefault="00524319">
      <w:pPr>
        <w:spacing w:line="600" w:lineRule="auto"/>
        <w:ind w:firstLine="720"/>
        <w:jc w:val="both"/>
        <w:rPr>
          <w:rFonts w:eastAsia="Times New Roman"/>
          <w:szCs w:val="24"/>
        </w:rPr>
      </w:pPr>
      <w:r>
        <w:rPr>
          <w:rFonts w:eastAsia="Times New Roman"/>
          <w:szCs w:val="24"/>
        </w:rPr>
        <w:t>Επί της ουσίας, η διχοτομική λύση του Κυπριακού συνιστά διεθνή ανησυχητική εξέλιξη, γιατί, εκτός του ότι δεν εγγυάται βιώσιμη λύση υπέρ του λαού της Κύπρου, σ</w:t>
      </w:r>
      <w:r>
        <w:rPr>
          <w:rFonts w:eastAsia="Times New Roman"/>
          <w:szCs w:val="24"/>
        </w:rPr>
        <w:t xml:space="preserve">την πράξη μπορεί να συνδεθεί με νέα όξυνση των αντιθέσεων στην </w:t>
      </w:r>
      <w:r>
        <w:rPr>
          <w:rFonts w:eastAsia="Times New Roman"/>
          <w:szCs w:val="24"/>
        </w:rPr>
        <w:t>α</w:t>
      </w:r>
      <w:r>
        <w:rPr>
          <w:rFonts w:eastAsia="Times New Roman"/>
          <w:szCs w:val="24"/>
        </w:rPr>
        <w:t>νατολική Μεσόγειο με πολύ αρνητικές συνέπειες για τους λαούς στην περιοχή.</w:t>
      </w:r>
    </w:p>
    <w:p w14:paraId="03686AE4" w14:textId="77777777" w:rsidR="00BD3D6A" w:rsidRDefault="00524319">
      <w:pPr>
        <w:spacing w:line="600" w:lineRule="auto"/>
        <w:ind w:firstLine="720"/>
        <w:jc w:val="both"/>
        <w:rPr>
          <w:rFonts w:eastAsia="Times New Roman"/>
          <w:szCs w:val="24"/>
        </w:rPr>
      </w:pPr>
      <w:r>
        <w:rPr>
          <w:rFonts w:eastAsia="Times New Roman"/>
          <w:szCs w:val="24"/>
        </w:rPr>
        <w:t>Οι ευθύνες της Κυβέρνησης ΣΥΡΙΖΑ-ΑΝΕΛ, όπως και της Νέας Δημοκρατίας και των άλλων κομμάτων που προπαγανδίζουν τον μο</w:t>
      </w:r>
      <w:r>
        <w:rPr>
          <w:rFonts w:eastAsia="Times New Roman"/>
          <w:szCs w:val="24"/>
        </w:rPr>
        <w:t xml:space="preserve">νόδρομο της </w:t>
      </w:r>
      <w:proofErr w:type="spellStart"/>
      <w:r>
        <w:rPr>
          <w:rFonts w:eastAsia="Times New Roman"/>
          <w:szCs w:val="24"/>
        </w:rPr>
        <w:t>ευρωνατοϊκής</w:t>
      </w:r>
      <w:proofErr w:type="spellEnd"/>
      <w:r>
        <w:rPr>
          <w:rFonts w:eastAsia="Times New Roman"/>
          <w:szCs w:val="24"/>
        </w:rPr>
        <w:t xml:space="preserve"> «στρούγκας» για τη χώρα </w:t>
      </w:r>
      <w:r>
        <w:rPr>
          <w:rFonts w:eastAsia="Times New Roman"/>
          <w:szCs w:val="24"/>
        </w:rPr>
        <w:lastRenderedPageBreak/>
        <w:t>μας, είναι τεράστιες. Από τη  μια, εκθειάζετε ως παράγοντα ειρήνης και ασφάλειας τη συμμετοχή Ελλάδας και Τουρκίας στο ΝΑΤΟ και όταν οι τουρκικές προκλήσεις ξεπερνούν κάθε όριο και τα εναέρια και τα χωρικά ύ</w:t>
      </w:r>
      <w:r>
        <w:rPr>
          <w:rFonts w:eastAsia="Times New Roman"/>
          <w:szCs w:val="24"/>
        </w:rPr>
        <w:t xml:space="preserve">δατα της χώρας γίνονται «σουρωτήρι», τότε βγάζετε από το μανίκι ως νέα σανίδα σωτηρίας τη λεγόμενη «τριμερή συμμαχία» της χώρας μας με το Ισραήλ, την Κύπρο, την Αίγυπτο. Καλλιεργείτε έτσι και στις δύο περιπτώσεις φρούδες ελπίδες πως είτε καλοπιάνοντας την </w:t>
      </w:r>
      <w:r>
        <w:rPr>
          <w:rFonts w:eastAsia="Times New Roman"/>
          <w:szCs w:val="24"/>
        </w:rPr>
        <w:t>Τουρκία, είτε φωνάζοντας τον «χωροφύλακα», τις Ηνωμένες Πολιτείες, στην Ανατολική Μεσόγειο, θα καταφέρουμε στην Ελλάδα και στην Κύπρο να εκμεταλλευθούμε για την περιβόητη ανάπτυξη και την έξοδο από την κρίση τα ενεργειακά κοιτάσματα.</w:t>
      </w:r>
    </w:p>
    <w:p w14:paraId="03686AE5" w14:textId="77777777" w:rsidR="00BD3D6A" w:rsidRDefault="00524319">
      <w:pPr>
        <w:spacing w:line="600" w:lineRule="auto"/>
        <w:ind w:firstLine="720"/>
        <w:jc w:val="both"/>
        <w:rPr>
          <w:rFonts w:eastAsia="Times New Roman"/>
          <w:szCs w:val="24"/>
        </w:rPr>
      </w:pPr>
      <w:r>
        <w:rPr>
          <w:rFonts w:eastAsia="Times New Roman"/>
          <w:szCs w:val="24"/>
        </w:rPr>
        <w:t xml:space="preserve">Την ίδια ώρα λέτε </w:t>
      </w:r>
      <w:r>
        <w:rPr>
          <w:rFonts w:eastAsia="Times New Roman"/>
          <w:szCs w:val="24"/>
        </w:rPr>
        <w:t>ψέματα και, μάλιστα, συνειδητά, γιατί γνωρίζετε πολύ καλά πως αυτά τα κοιτάσματα και τα κέρδη από αυτά, θα μπουν μόνο στις τσέπες των μεγάλων ενεργειακών μεγαθηρίων, των μονοπωλίων αυτού του κλάδου. Αυτά τα κοιτάσματα στις συνθήκες του μονοπωλιακού καπιταλ</w:t>
      </w:r>
      <w:r>
        <w:rPr>
          <w:rFonts w:eastAsia="Times New Roman"/>
          <w:szCs w:val="24"/>
        </w:rPr>
        <w:t>ισμού, δηλαδή του ιμπεριαλισμού, τραβάνε πάνω τους, όπως το μέλι τις μύγες, τους ισχυρούς ανταγωνισμούς, τους ιμπεριαλιστικούς πολέμους.</w:t>
      </w:r>
    </w:p>
    <w:p w14:paraId="03686AE6" w14:textId="77777777" w:rsidR="00BD3D6A" w:rsidRDefault="00524319">
      <w:pPr>
        <w:spacing w:line="600" w:lineRule="auto"/>
        <w:ind w:firstLine="720"/>
        <w:jc w:val="both"/>
        <w:rPr>
          <w:rFonts w:eastAsia="Times New Roman" w:cs="Times New Roman"/>
          <w:szCs w:val="24"/>
        </w:rPr>
      </w:pPr>
      <w:r>
        <w:rPr>
          <w:rFonts w:eastAsia="Times New Roman"/>
          <w:szCs w:val="24"/>
        </w:rPr>
        <w:lastRenderedPageBreak/>
        <w:t xml:space="preserve">Να γιατί η θέση μας, το έδαφος πάνω στο οποίο στηρίζεται η θέση το Κομμουνιστικό Κόμμα Ελλάδας, βρίσκεται σε διάσταση </w:t>
      </w:r>
      <w:r>
        <w:rPr>
          <w:rFonts w:eastAsia="Times New Roman"/>
          <w:szCs w:val="24"/>
        </w:rPr>
        <w:t xml:space="preserve">με τις θέσεις που υπηρετείτε, με το έδαφος το οποίο δημιουργείτε για να περάσουν σχεδιασμοί ξένοι προς τα πραγματικά συμφέροντα και του κυπριακού λαού -των Ελληνοκυπρίων, των Τουρκοκυπρίων- και του ελληνικού λαού, που βρίσκεται μέσα σε αυτήν τη δίνη ξένων </w:t>
      </w:r>
      <w:r>
        <w:rPr>
          <w:rFonts w:eastAsia="Times New Roman"/>
          <w:szCs w:val="24"/>
        </w:rPr>
        <w:t>-προς τα δικά του- συμφερόντων, αλλά και του τούρκικου λαού, που ματώνει κάτω από ένα αυταρχικό καθεστώς και χύνει το αίμα του για τα συμφέροντα κι αυτός της τούρκικης πλουτοκρατίας.</w:t>
      </w:r>
    </w:p>
    <w:p w14:paraId="03686AE7"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αγωνιζόμαστε για τα ενιαία συμφέροντα όλου του εργαζόμενου λαού της</w:t>
      </w:r>
      <w:r>
        <w:rPr>
          <w:rFonts w:eastAsia="Times New Roman" w:cs="Times New Roman"/>
          <w:szCs w:val="24"/>
        </w:rPr>
        <w:t xml:space="preserve"> Κύπρου και όχι των ενεργειακών μονοπωλίων των Αμερικάνων, του ΝΑΤΟ, των άλλων συμμάχων σας. Τονίζουμε την αναγκαιότητα συντονισμού της πάλης της εργατικής τάξης και των λαϊκών στρωμάτων της Κύπρου, της Τουρκίας, της Ελλάδας για την εξάλειψη των συνεπειών </w:t>
      </w:r>
      <w:r>
        <w:rPr>
          <w:rFonts w:eastAsia="Times New Roman" w:cs="Times New Roman"/>
          <w:szCs w:val="24"/>
        </w:rPr>
        <w:t xml:space="preserve">της </w:t>
      </w:r>
      <w:r>
        <w:rPr>
          <w:rFonts w:eastAsia="Times New Roman" w:cs="Times New Roman"/>
          <w:szCs w:val="24"/>
        </w:rPr>
        <w:t>Κ</w:t>
      </w:r>
      <w:r>
        <w:rPr>
          <w:rFonts w:eastAsia="Times New Roman" w:cs="Times New Roman"/>
          <w:szCs w:val="24"/>
        </w:rPr>
        <w:t xml:space="preserve">ατοχής στην προοπτική της απελευθέρωσης συνολικά από τα δεσμά της εκμετάλλευσης. </w:t>
      </w:r>
    </w:p>
    <w:p w14:paraId="03686AE8"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Τασσόμαστε υπέρ της άμεσης αποχώρησης κατοχικών δυνάμεων και όλων των άλλων ξένων στρατιωτικών δυνάμεων από την Κύπρο. </w:t>
      </w:r>
    </w:p>
    <w:p w14:paraId="03686AE9"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Γενικότερα, υποστηρίζουμε την εξάλειψη των συνεπε</w:t>
      </w:r>
      <w:r>
        <w:rPr>
          <w:rFonts w:eastAsia="Times New Roman" w:cs="Times New Roman"/>
          <w:szCs w:val="24"/>
        </w:rPr>
        <w:t>ιών της τουρκικής κατοχής, το σταμάτημα του εποικισμού και την αντιμετώπιση αυτού του προβλήματος, παίρνοντας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κοινωνικά, ανθρωπιστικά κριτήρια, το δικαίωμα επιστροφής των προσφύγων στις εστίες τους. </w:t>
      </w:r>
    </w:p>
    <w:p w14:paraId="03686AEA"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Υποστηρίζουμε το κλείσιμο των </w:t>
      </w:r>
      <w:proofErr w:type="spellStart"/>
      <w:r>
        <w:rPr>
          <w:rFonts w:eastAsia="Times New Roman" w:cs="Times New Roman"/>
          <w:szCs w:val="24"/>
        </w:rPr>
        <w:t>NATOβρετανικών</w:t>
      </w:r>
      <w:proofErr w:type="spellEnd"/>
      <w:r>
        <w:rPr>
          <w:rFonts w:eastAsia="Times New Roman" w:cs="Times New Roman"/>
          <w:szCs w:val="24"/>
        </w:rPr>
        <w:t xml:space="preserve"> βά</w:t>
      </w:r>
      <w:r>
        <w:rPr>
          <w:rFonts w:eastAsia="Times New Roman" w:cs="Times New Roman"/>
          <w:szCs w:val="24"/>
        </w:rPr>
        <w:t xml:space="preserve">σεων και την κατάργηση του καθεστώτος που απολαμβάνουν τόσα χρόνια, συνεχίζοντας τον αγώνα για να κλείσει και η βάση της Σούδας και οι άλλες </w:t>
      </w:r>
      <w:proofErr w:type="spellStart"/>
      <w:r>
        <w:rPr>
          <w:rFonts w:eastAsia="Times New Roman" w:cs="Times New Roman"/>
          <w:szCs w:val="24"/>
        </w:rPr>
        <w:t>αμερικανονατοϊκές</w:t>
      </w:r>
      <w:proofErr w:type="spellEnd"/>
      <w:r>
        <w:rPr>
          <w:rFonts w:eastAsia="Times New Roman" w:cs="Times New Roman"/>
          <w:szCs w:val="24"/>
        </w:rPr>
        <w:t xml:space="preserve"> βάσεις στην Ελλάδα. </w:t>
      </w:r>
    </w:p>
    <w:p w14:paraId="03686AEB"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ΚΚΕ θεωρεί πως η πάλη της εργατικής τάξης, των λαϊκών </w:t>
      </w:r>
      <w:r>
        <w:rPr>
          <w:rFonts w:eastAsia="Times New Roman" w:cs="Times New Roman"/>
          <w:szCs w:val="24"/>
        </w:rPr>
        <w:t>στρωμάτων πρέπει να κατευθύνεται στον στόχο για μ</w:t>
      </w:r>
      <w:r>
        <w:rPr>
          <w:rFonts w:eastAsia="Times New Roman" w:cs="Times New Roman"/>
          <w:szCs w:val="24"/>
        </w:rPr>
        <w:t>ί</w:t>
      </w:r>
      <w:r>
        <w:rPr>
          <w:rFonts w:eastAsia="Times New Roman" w:cs="Times New Roman"/>
          <w:szCs w:val="24"/>
        </w:rPr>
        <w:t xml:space="preserve">α Κύπρο στην οποία πραγματικός αφέντης θα είναι ο λαός της, Ελληνοκύπριοι και Τουρκοκύπριοι, Αρμένιοι, Λατίνοι και </w:t>
      </w:r>
      <w:proofErr w:type="spellStart"/>
      <w:r>
        <w:rPr>
          <w:rFonts w:eastAsia="Times New Roman" w:cs="Times New Roman"/>
          <w:szCs w:val="24"/>
        </w:rPr>
        <w:t>Μαρωνίτες</w:t>
      </w:r>
      <w:proofErr w:type="spellEnd"/>
      <w:r>
        <w:rPr>
          <w:rFonts w:eastAsia="Times New Roman" w:cs="Times New Roman"/>
          <w:szCs w:val="24"/>
        </w:rPr>
        <w:t>, μ</w:t>
      </w:r>
      <w:r>
        <w:rPr>
          <w:rFonts w:eastAsia="Times New Roman" w:cs="Times New Roman"/>
          <w:szCs w:val="24"/>
        </w:rPr>
        <w:t>ί</w:t>
      </w:r>
      <w:r>
        <w:rPr>
          <w:rFonts w:eastAsia="Times New Roman" w:cs="Times New Roman"/>
          <w:szCs w:val="24"/>
        </w:rPr>
        <w:t>α Κύπρο ενιαία, ανεξάρτητη, με μ</w:t>
      </w:r>
      <w:r>
        <w:rPr>
          <w:rFonts w:eastAsia="Times New Roman" w:cs="Times New Roman"/>
          <w:szCs w:val="24"/>
        </w:rPr>
        <w:t>ί</w:t>
      </w:r>
      <w:r>
        <w:rPr>
          <w:rFonts w:eastAsia="Times New Roman" w:cs="Times New Roman"/>
          <w:szCs w:val="24"/>
        </w:rPr>
        <w:t>α και μόνη κυριαρχία, μ</w:t>
      </w:r>
      <w:r>
        <w:rPr>
          <w:rFonts w:eastAsia="Times New Roman" w:cs="Times New Roman"/>
          <w:szCs w:val="24"/>
        </w:rPr>
        <w:t>ί</w:t>
      </w:r>
      <w:r>
        <w:rPr>
          <w:rFonts w:eastAsia="Times New Roman" w:cs="Times New Roman"/>
          <w:szCs w:val="24"/>
        </w:rPr>
        <w:t>α ιθαγένεια και διεθν</w:t>
      </w:r>
      <w:r>
        <w:rPr>
          <w:rFonts w:eastAsia="Times New Roman" w:cs="Times New Roman"/>
          <w:szCs w:val="24"/>
        </w:rPr>
        <w:t xml:space="preserve">ή προσωπικότητα, χωρίς ξένες βάσεις και στρατεύματα, χωρίς ξένους εγγυητές και προστάτες. </w:t>
      </w:r>
    </w:p>
    <w:p w14:paraId="03686AEC"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το ΚΚΕ Κύπρος ενιαία σημαίνει ενιαία κρατική συγκρότηση, ένα κράτος και όχι δυο κράτη, δικαίωμα στην ελεύθερη διακίνηση, εγκατάσταση και διαμονή λαϊκών οικογενει</w:t>
      </w:r>
      <w:r>
        <w:rPr>
          <w:rFonts w:eastAsia="Times New Roman" w:cs="Times New Roman"/>
          <w:szCs w:val="24"/>
        </w:rPr>
        <w:t xml:space="preserve">ών σε όλες τις περιοχές του </w:t>
      </w:r>
      <w:r>
        <w:rPr>
          <w:rFonts w:eastAsia="Times New Roman" w:cs="Times New Roman"/>
          <w:szCs w:val="24"/>
        </w:rPr>
        <w:t>ν</w:t>
      </w:r>
      <w:r>
        <w:rPr>
          <w:rFonts w:eastAsia="Times New Roman" w:cs="Times New Roman"/>
          <w:szCs w:val="24"/>
        </w:rPr>
        <w:t>ησιού, χωρίς όρους και δεσμεύσεις, εξασφάλιση των εργασιακών, ασφαλιστικών, κοινωνικών δικαιωμάτων χωρίς διακρίσεις, με σεβασμό στο δικαίωμα να μιλούν τη γλώσσα τους, να μορφώνονται τα παιδιά τους, με σεβασμό σε θρησκευτικές επ</w:t>
      </w:r>
      <w:r>
        <w:rPr>
          <w:rFonts w:eastAsia="Times New Roman" w:cs="Times New Roman"/>
          <w:szCs w:val="24"/>
        </w:rPr>
        <w:t xml:space="preserve">ιλογές και πολιτιστικές παραδόσεις. </w:t>
      </w:r>
    </w:p>
    <w:p w14:paraId="03686AED"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βάση αυτή, η θέση του ΚΚΕ για Κύπρο ενιαία αντιπαλεύει τον εθνικισμό και την </w:t>
      </w:r>
      <w:proofErr w:type="spellStart"/>
      <w:r>
        <w:rPr>
          <w:rFonts w:eastAsia="Times New Roman" w:cs="Times New Roman"/>
          <w:szCs w:val="24"/>
        </w:rPr>
        <w:t>γκετοποίηση</w:t>
      </w:r>
      <w:proofErr w:type="spellEnd"/>
      <w:r>
        <w:rPr>
          <w:rFonts w:eastAsia="Times New Roman" w:cs="Times New Roman"/>
          <w:szCs w:val="24"/>
        </w:rPr>
        <w:t xml:space="preserve"> που προκαλεί η λεγόμενη «</w:t>
      </w:r>
      <w:proofErr w:type="spellStart"/>
      <w:r>
        <w:rPr>
          <w:rFonts w:eastAsia="Times New Roman" w:cs="Times New Roman"/>
          <w:szCs w:val="24"/>
        </w:rPr>
        <w:t>διζωνικότητα</w:t>
      </w:r>
      <w:proofErr w:type="spellEnd"/>
      <w:r>
        <w:rPr>
          <w:rFonts w:eastAsia="Times New Roman" w:cs="Times New Roman"/>
          <w:szCs w:val="24"/>
        </w:rPr>
        <w:t>» και τα δυο «</w:t>
      </w:r>
      <w:proofErr w:type="spellStart"/>
      <w:r>
        <w:rPr>
          <w:rFonts w:eastAsia="Times New Roman" w:cs="Times New Roman"/>
          <w:szCs w:val="24"/>
        </w:rPr>
        <w:t>συνιστώντα</w:t>
      </w:r>
      <w:proofErr w:type="spellEnd"/>
      <w:r>
        <w:rPr>
          <w:rFonts w:eastAsia="Times New Roman" w:cs="Times New Roman"/>
          <w:szCs w:val="24"/>
        </w:rPr>
        <w:t xml:space="preserve"> κράτη» και εκφράζει την αναγκαιότητα της ενιαίας οργάνωσης, της </w:t>
      </w:r>
      <w:r>
        <w:rPr>
          <w:rFonts w:eastAsia="Times New Roman" w:cs="Times New Roman"/>
          <w:szCs w:val="24"/>
        </w:rPr>
        <w:t xml:space="preserve">κοινής πάλης της εργατικής τάξης των λαϊκών στρωμάτων της Κύπρου, Ελληνοκυπρίων και Τουρκοκυπρίων, ενάντια στις αντιλαϊκές πολιτικές, την εκμεταλλεύτρια αστική τάξη, ενάντια στην Ευρωπαϊκή Ένωση, το ΝΑΤΟ. </w:t>
      </w:r>
    </w:p>
    <w:p w14:paraId="03686AEE"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ξεκάθαρο ότι το Κομμουνιστικό Κόμμα Ελλάδας </w:t>
      </w:r>
      <w:r>
        <w:rPr>
          <w:rFonts w:eastAsia="Times New Roman" w:cs="Times New Roman"/>
          <w:szCs w:val="24"/>
        </w:rPr>
        <w:t xml:space="preserve">κάθε άλλο παρά αγνοεί τον συσχετισμό δυνάμεων ή το ποιοι σήμερα κάθονται στο ίδιο τραπέζι για τη λύση -υποτίθεται- του Κυπριακού. Όμως, το ΚΚΕ δεν έχει κανένα δικαίωμα να γίνει και </w:t>
      </w:r>
      <w:r>
        <w:rPr>
          <w:rFonts w:eastAsia="Times New Roman" w:cs="Times New Roman"/>
          <w:szCs w:val="24"/>
        </w:rPr>
        <w:lastRenderedPageBreak/>
        <w:t>αυτό ομοτράπεζο κόμμα με όλους αυτούς που διαμορφώνουν σήμερα έναν ακόμα πι</w:t>
      </w:r>
      <w:r>
        <w:rPr>
          <w:rFonts w:eastAsia="Times New Roman" w:cs="Times New Roman"/>
          <w:szCs w:val="24"/>
        </w:rPr>
        <w:t>ο αρνητικό σε βάρος των λαών συσχετισμό.</w:t>
      </w:r>
    </w:p>
    <w:p w14:paraId="03686AEF"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ΚΚΕ, εκτός από το γεγονός ότι διακηρύσσει θέσεις αρχών, παλεύει μέσα στις πιο δύσκολες συνθήκες, ώστε οι λαοί, με την παρέμβασή τους, να επιβάλουν ρωγμές, αλλαγές στους συσχετισμούς. </w:t>
      </w:r>
      <w:r>
        <w:rPr>
          <w:rFonts w:eastAsia="Times New Roman" w:cs="Times New Roman"/>
          <w:szCs w:val="24"/>
        </w:rPr>
        <w:t>Α</w:t>
      </w:r>
      <w:r>
        <w:rPr>
          <w:rFonts w:eastAsia="Times New Roman" w:cs="Times New Roman"/>
          <w:szCs w:val="24"/>
        </w:rPr>
        <w:t>υτό, βέβαια, δεν είναι καθόλ</w:t>
      </w:r>
      <w:r>
        <w:rPr>
          <w:rFonts w:eastAsia="Times New Roman" w:cs="Times New Roman"/>
          <w:szCs w:val="24"/>
        </w:rPr>
        <w:t>ου ουτοπία, ούτε όνειρο θερινής νυκτός. Είναι απλά ο ίδιος ο νόμος της κοινωνικής εξέλιξης.</w:t>
      </w:r>
    </w:p>
    <w:p w14:paraId="03686AF0"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Θεωρούμε σημαντικό βήμα στην πάλη για την αλλαγή συσχετισμού την αλληλεγγύη και την κοινή διεθνιστική στάση των λαών κατά των αντεργατικών, αντιλαϊκών κυβερνήσεων κ</w:t>
      </w:r>
      <w:r>
        <w:rPr>
          <w:rFonts w:eastAsia="Times New Roman" w:cs="Times New Roman"/>
          <w:szCs w:val="24"/>
        </w:rPr>
        <w:t xml:space="preserve">αι των διεθνών ή περιφερειακών ιμπεριαλιστικών ενώσεων και συμμάχων τους. </w:t>
      </w:r>
    </w:p>
    <w:p w14:paraId="03686AF1"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πρόταση του ΚΚΕ ανταποκρίνεται στη μακρόχρονη εξέλιξη του κυπριακού ζητήματος. Είναι ρεαλιστική και απαντά με συνέπεια στα σημερινά επείγοντα προβλήματα. Ανοίγει, ταυτόχρονα, δρόμ</w:t>
      </w:r>
      <w:r>
        <w:rPr>
          <w:rFonts w:eastAsia="Times New Roman" w:cs="Times New Roman"/>
          <w:szCs w:val="24"/>
        </w:rPr>
        <w:t xml:space="preserve">ο, δίνει προοπτική στην πάλη του κυπριακού λαού, όλων των λαών της ευρύτερης περιοχής μας. </w:t>
      </w:r>
    </w:p>
    <w:p w14:paraId="03686AF2"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03686AF3"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03686AF4"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Παναγιώτης Καμμένος, Πρόεδρος της Κοινοβουλευτικής Ομάδας των Ανεξαρτήτων Ελλήνων. </w:t>
      </w:r>
    </w:p>
    <w:p w14:paraId="03686AF5"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ΑΝΟΣ ΚΑΜΜΕΝΟΣ (Υπουργός Εθνικής Άμυνας – Πρόεδρος των Ανεξαρτήτων Ελλήνων): </w:t>
      </w:r>
      <w:r>
        <w:rPr>
          <w:rFonts w:eastAsia="Times New Roman" w:cs="Times New Roman"/>
          <w:szCs w:val="24"/>
        </w:rPr>
        <w:t xml:space="preserve">Κύριε Πρόεδρε, κυρίες και κύριοι συνάδελφοι, οι συνομιλίες στο Κρα </w:t>
      </w:r>
      <w:proofErr w:type="spellStart"/>
      <w:r>
        <w:rPr>
          <w:rFonts w:eastAsia="Times New Roman" w:cs="Times New Roman"/>
          <w:szCs w:val="24"/>
        </w:rPr>
        <w:t>Μοντανά</w:t>
      </w:r>
      <w:proofErr w:type="spellEnd"/>
      <w:r>
        <w:rPr>
          <w:rFonts w:eastAsia="Times New Roman" w:cs="Times New Roman"/>
          <w:szCs w:val="24"/>
        </w:rPr>
        <w:t xml:space="preserve"> υπήρξαν επιτυχείς, αν και δεν κατέληξαν στη συμφωνία την οποία η ελληνική πλευρά -τόσο η ελλαδική, όσο κα</w:t>
      </w:r>
      <w:r>
        <w:rPr>
          <w:rFonts w:eastAsia="Times New Roman" w:cs="Times New Roman"/>
          <w:szCs w:val="24"/>
        </w:rPr>
        <w:t xml:space="preserve">ι η ελληνοκυπριακή- επεδίωκε με επιμονή και υπομονή. </w:t>
      </w:r>
    </w:p>
    <w:p w14:paraId="03686AF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Λέω ότι υπήρξαν επιτυχείς, γιατί για πρώτη φορά η χώρα μας έθεσε ως πρωταρχικό θέμα την κατάργηση των εγγυήσεων στο τραπέζι των διαπραγματεύσεων. Μέχρι τώρα υπήρχαν ρητορικές τοποθετήσεις, χωρίς όμως να</w:t>
      </w:r>
      <w:r>
        <w:rPr>
          <w:rFonts w:eastAsia="Times New Roman" w:cs="Times New Roman"/>
          <w:szCs w:val="24"/>
        </w:rPr>
        <w:t xml:space="preserve"> τεθούν σε διαπραγμάτευση. Η ελληνική θέση ήταν σαφέστατη από την πρώτη στιγμή. Υπήρξε συντονισμός με την κυπριακή κυβέρνηση και ουσιαστικά η ελληνική αντιπροσωπεία, υπό τον Υπουργό των Εξωτερικών, αξίζει συγχαρητηρίων, διότι για πρώτη φορά η εθνική θέση δ</w:t>
      </w:r>
      <w:r>
        <w:rPr>
          <w:rFonts w:eastAsia="Times New Roman" w:cs="Times New Roman"/>
          <w:szCs w:val="24"/>
        </w:rPr>
        <w:t>ιατυπώ</w:t>
      </w:r>
      <w:r>
        <w:rPr>
          <w:rFonts w:eastAsia="Times New Roman" w:cs="Times New Roman"/>
          <w:szCs w:val="24"/>
        </w:rPr>
        <w:lastRenderedPageBreak/>
        <w:t xml:space="preserve">θηκε με απόλυτη ακρίβεια. Με συγκεκριμένες γραπτές και προφορικές προτάσεις ανάγκασε την τουρκική πλευρά να αποκαλύψει τις πραγματικές της προθέσεις, δηλαδή ότι δεν επιθυμεί λύση του Κυπριακού, ότι θέλει την Κύπρο υπόδουλη, με την παραμονή κατοχικών </w:t>
      </w:r>
      <w:r>
        <w:rPr>
          <w:rFonts w:eastAsia="Times New Roman" w:cs="Times New Roman"/>
          <w:szCs w:val="24"/>
        </w:rPr>
        <w:t xml:space="preserve">δυνάμεων στο </w:t>
      </w:r>
      <w:r>
        <w:rPr>
          <w:rFonts w:eastAsia="Times New Roman" w:cs="Times New Roman"/>
          <w:szCs w:val="24"/>
        </w:rPr>
        <w:t>ν</w:t>
      </w:r>
      <w:r>
        <w:rPr>
          <w:rFonts w:eastAsia="Times New Roman" w:cs="Times New Roman"/>
          <w:szCs w:val="24"/>
        </w:rPr>
        <w:t>ησί.</w:t>
      </w:r>
    </w:p>
    <w:p w14:paraId="03686AF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Από τη μεριά των Ανεξαρτήτων Ελλήνων θέλω να συγχαρούμε τον Υπουργό Εξωτερικών και όλη την ομάδα διαπραγμάτευσης γι’ αυτήν την εξέλιξη. </w:t>
      </w:r>
    </w:p>
    <w:p w14:paraId="03686AF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Είναι προφανές ότι οι μελλοντικές συνομιλίες, όποτε λάβουν χώρα, θα πρέπει να δώσουν λύση στην αποχώ</w:t>
      </w:r>
      <w:r>
        <w:rPr>
          <w:rFonts w:eastAsia="Times New Roman" w:cs="Times New Roman"/>
          <w:szCs w:val="24"/>
        </w:rPr>
        <w:t xml:space="preserve">ρηση και του τελευταίου κατοχικού Τούρκου από το </w:t>
      </w:r>
      <w:r>
        <w:rPr>
          <w:rFonts w:eastAsia="Times New Roman" w:cs="Times New Roman"/>
          <w:szCs w:val="24"/>
        </w:rPr>
        <w:t>ν</w:t>
      </w:r>
      <w:r>
        <w:rPr>
          <w:rFonts w:eastAsia="Times New Roman" w:cs="Times New Roman"/>
          <w:szCs w:val="24"/>
        </w:rPr>
        <w:t>ησί. Ανεξάρτητο και κυρίαρχο κράτος με παρουσία κατοχικών δυνάμεων δεν υπάρχει πουθενά στον κόσμο και δεν θα είναι η Κύπρος η εξαίρεση, μία χώρα - μέλος της Ευρωπαϊκής Ένωσης.</w:t>
      </w:r>
    </w:p>
    <w:p w14:paraId="03686AF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Η Τουρκία θα πρέπει να καταλάβ</w:t>
      </w:r>
      <w:r>
        <w:rPr>
          <w:rFonts w:eastAsia="Times New Roman" w:cs="Times New Roman"/>
          <w:szCs w:val="24"/>
        </w:rPr>
        <w:t>ει ότι αν θέλει να έχει τη θέση που της αρμόζει στην περιοχή, θα πρέπει να αλλάξει ριζικά πολιτική. Η πρόκληση και οι απειλές δεν συμβάλλουν ούτε στο κλίμα καλών σχέσεων, που εμείς επιδιώκουμε, ούτε στη σταθερότητα της περιοχής. Η μόνη οδός για την Τουρκία</w:t>
      </w:r>
      <w:r>
        <w:rPr>
          <w:rFonts w:eastAsia="Times New Roman" w:cs="Times New Roman"/>
          <w:szCs w:val="24"/>
        </w:rPr>
        <w:t xml:space="preserve">, για να βρει τον δρόμο της στον κόσμο του πολιτισμού, της ειρήνης και της </w:t>
      </w:r>
      <w:r>
        <w:rPr>
          <w:rFonts w:eastAsia="Times New Roman" w:cs="Times New Roman"/>
          <w:szCs w:val="24"/>
        </w:rPr>
        <w:lastRenderedPageBreak/>
        <w:t xml:space="preserve">ανάπτυξης, είναι η αποκατάσταση των </w:t>
      </w:r>
      <w:proofErr w:type="spellStart"/>
      <w:r>
        <w:rPr>
          <w:rFonts w:eastAsia="Times New Roman" w:cs="Times New Roman"/>
          <w:szCs w:val="24"/>
        </w:rPr>
        <w:t>σχέσεών</w:t>
      </w:r>
      <w:proofErr w:type="spellEnd"/>
      <w:r>
        <w:rPr>
          <w:rFonts w:eastAsia="Times New Roman" w:cs="Times New Roman"/>
          <w:szCs w:val="24"/>
        </w:rPr>
        <w:t xml:space="preserve"> της με τη χώρα μας, σταματώντας τις ρητορικές και στρατιωτικές προκλήσεις και η αποχώρηση του κατοχικών δυνάμεων από την Κύπρο, στην οποί</w:t>
      </w:r>
      <w:r>
        <w:rPr>
          <w:rFonts w:eastAsia="Times New Roman" w:cs="Times New Roman"/>
          <w:szCs w:val="24"/>
        </w:rPr>
        <w:t xml:space="preserve">α πρέπει να πει ένα μεγάλο «συγγνώμη» για την τραγωδία στην οποία οδήγησε τόσο τους Ελληνοκυπρίους, όσο και τους Τουρκοκυπρίους. </w:t>
      </w:r>
    </w:p>
    <w:p w14:paraId="03686AF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Ερντογάν</w:t>
      </w:r>
      <w:proofErr w:type="spellEnd"/>
      <w:r>
        <w:rPr>
          <w:rFonts w:eastAsia="Times New Roman" w:cs="Times New Roman"/>
          <w:szCs w:val="24"/>
        </w:rPr>
        <w:t xml:space="preserve"> πρέπει να πάρει παράδειγμα από άλλους ηγέτες, για να αναδυθεί στο ύψος του και για να μπορεί να συμπορευθεί με τ</w:t>
      </w:r>
      <w:r>
        <w:rPr>
          <w:rFonts w:eastAsia="Times New Roman" w:cs="Times New Roman"/>
          <w:szCs w:val="24"/>
        </w:rPr>
        <w:t xml:space="preserve">ις πρωτοβουλίες ειρήνης της ευρύτερης περιοχής. Δεν είναι αργά να το κάνει. </w:t>
      </w:r>
    </w:p>
    <w:p w14:paraId="03686AF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Η Ελλάδα, με υπευθυνότητα, έχτισε, με διμερείς συμφωνίες, στρατηγικές συμμαχίες στην ευρύτερη περιοχή με χώρες όπως το Ισραήλ, η Ιορδανία, η Αίγυπτος, τα Ηνωμένα Αραβικά Εμιράτα π</w:t>
      </w:r>
      <w:r>
        <w:rPr>
          <w:rFonts w:eastAsia="Times New Roman" w:cs="Times New Roman"/>
          <w:szCs w:val="24"/>
        </w:rPr>
        <w:t>ρος το νότο και προς το βορρά με τις βαλκανικές χώρες, δημιουργώντας έναν άξονα σταθερότητας. Η Ελλάδα αποτελεί πλέον το κέντρο που μπορεί να φέρει κοντά αντίρροπες δυνάμεις. Είναι η ώρα πλέον στην ευρύτερη περιοχή της Νοτιοανατολικής Μεσογείου, με την ύπα</w:t>
      </w:r>
      <w:r>
        <w:rPr>
          <w:rFonts w:eastAsia="Times New Roman" w:cs="Times New Roman"/>
          <w:szCs w:val="24"/>
        </w:rPr>
        <w:t xml:space="preserve">ρξη ισχυρών κοιτασμάτων φυσικού αερίου και πετρελαίου, να μετατρέψουμε μία περιοχή συγκρούσεων σε μία περιοχή ειρήνης. Σε αυτήν την προσπάθεια θα πρέπει να </w:t>
      </w:r>
      <w:r>
        <w:rPr>
          <w:rFonts w:eastAsia="Times New Roman" w:cs="Times New Roman"/>
          <w:szCs w:val="24"/>
        </w:rPr>
        <w:lastRenderedPageBreak/>
        <w:t>αντιληφθεί η Τουρκία ότι συμφέρον της είναι να εγκαταλείψει την παλιά πολιτική του «</w:t>
      </w:r>
      <w:proofErr w:type="spellStart"/>
      <w:r>
        <w:rPr>
          <w:rFonts w:eastAsia="Times New Roman" w:cs="Times New Roman"/>
          <w:szCs w:val="24"/>
          <w:lang w:val="en-US"/>
        </w:rPr>
        <w:t>Eritme</w:t>
      </w:r>
      <w:proofErr w:type="spellEnd"/>
      <w:r>
        <w:rPr>
          <w:rFonts w:eastAsia="Times New Roman" w:cs="Times New Roman"/>
          <w:szCs w:val="24"/>
        </w:rPr>
        <w:t xml:space="preserve"> </w:t>
      </w:r>
      <w:proofErr w:type="spellStart"/>
      <w:r>
        <w:rPr>
          <w:rFonts w:eastAsia="Times New Roman" w:cs="Times New Roman"/>
          <w:szCs w:val="24"/>
          <w:lang w:val="en-US"/>
        </w:rPr>
        <w:t>Programi</w:t>
      </w:r>
      <w:proofErr w:type="spellEnd"/>
      <w:r>
        <w:rPr>
          <w:rFonts w:eastAsia="Times New Roman" w:cs="Times New Roman"/>
          <w:szCs w:val="24"/>
        </w:rPr>
        <w:t>»</w:t>
      </w:r>
      <w:r>
        <w:rPr>
          <w:rFonts w:eastAsia="Times New Roman" w:cs="Times New Roman"/>
          <w:szCs w:val="24"/>
        </w:rPr>
        <w:t>.</w:t>
      </w:r>
    </w:p>
    <w:p w14:paraId="03686AF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Από τη μεριά τη δική μας είναι ξεκάθαρο ότι οι αγώνες του κυπριακού ελληνισμού, οι αγώνες του Ευαγόρα </w:t>
      </w:r>
      <w:proofErr w:type="spellStart"/>
      <w:r>
        <w:rPr>
          <w:rFonts w:eastAsia="Times New Roman" w:cs="Times New Roman"/>
          <w:szCs w:val="24"/>
        </w:rPr>
        <w:t>Παλληκαρίδη</w:t>
      </w:r>
      <w:proofErr w:type="spellEnd"/>
      <w:r>
        <w:rPr>
          <w:rFonts w:eastAsia="Times New Roman" w:cs="Times New Roman"/>
          <w:szCs w:val="24"/>
        </w:rPr>
        <w:t xml:space="preserve">, του Ισαάκ, του Σολωμού, των αγωνιστών της Εθνικής Φρουράς, του Θεόφιλου Γεωργιάδη, είναι αγώνες που δεν μπορεί να προδοθούν με υπαναχώρηση </w:t>
      </w:r>
      <w:r>
        <w:rPr>
          <w:rFonts w:eastAsia="Times New Roman" w:cs="Times New Roman"/>
          <w:szCs w:val="24"/>
        </w:rPr>
        <w:t xml:space="preserve">λύσεων «τύπου Ανάν». Εραστές πλέον των «σχεδίων Ανάν» έχουν μείνει λίγοι στην Ελλάδα. </w:t>
      </w:r>
      <w:r>
        <w:rPr>
          <w:rFonts w:eastAsia="Times New Roman" w:cs="Times New Roman"/>
          <w:szCs w:val="24"/>
        </w:rPr>
        <w:t>Λ</w:t>
      </w:r>
      <w:r>
        <w:rPr>
          <w:rFonts w:eastAsia="Times New Roman" w:cs="Times New Roman"/>
          <w:szCs w:val="24"/>
        </w:rPr>
        <w:t xml:space="preserve">υπάμαι που το λέω, αλλά κάποιοι από αυτούς που αρθρογραφούν κατά του Υπουργού Εξωτερικών, κατά της ελληνικής Κυβέρνησης, ήταν αυτοί που σε αυτήν την περίπτωση </w:t>
      </w:r>
      <w:r>
        <w:rPr>
          <w:rFonts w:eastAsia="Times New Roman" w:cs="Times New Roman"/>
          <w:szCs w:val="24"/>
        </w:rPr>
        <w:t xml:space="preserve">αναπαρήγαγαν μηνύματα που τους έρχονταν από τα κινητά τηλέφωνα του </w:t>
      </w:r>
      <w:proofErr w:type="spellStart"/>
      <w:r>
        <w:rPr>
          <w:rFonts w:eastAsia="Times New Roman" w:cs="Times New Roman"/>
          <w:szCs w:val="24"/>
        </w:rPr>
        <w:t>ψευδοτουρκοκυπριακού</w:t>
      </w:r>
      <w:proofErr w:type="spellEnd"/>
      <w:r>
        <w:rPr>
          <w:rFonts w:eastAsia="Times New Roman" w:cs="Times New Roman"/>
          <w:szCs w:val="24"/>
        </w:rPr>
        <w:t xml:space="preserve"> κράτους.</w:t>
      </w:r>
    </w:p>
    <w:p w14:paraId="03686AF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Είναι ξεκάθαρο ότι η αναβάθμιση της γεωπολιτικής θέσης της Κύπρου, οι συνεργασίες με χώρες της Ευρωπαϊκής Ένωσης, αλλά και των Ηνωμένων Πολιτειών, οι συμμαχίες</w:t>
      </w:r>
      <w:r>
        <w:rPr>
          <w:rFonts w:eastAsia="Times New Roman" w:cs="Times New Roman"/>
          <w:szCs w:val="24"/>
        </w:rPr>
        <w:t xml:space="preserve"> με χώρες της περιοχής μπορούν να οδηγήσουν στη δημιουργία και του μεγάλου ενεργειακού κέντρου και του κόμβου μεταφοράς ενέργειας. </w:t>
      </w:r>
      <w:r>
        <w:rPr>
          <w:rFonts w:eastAsia="Times New Roman" w:cs="Times New Roman"/>
          <w:szCs w:val="24"/>
        </w:rPr>
        <w:t>Α</w:t>
      </w:r>
      <w:r>
        <w:rPr>
          <w:rFonts w:eastAsia="Times New Roman" w:cs="Times New Roman"/>
          <w:szCs w:val="24"/>
        </w:rPr>
        <w:t>ναφέρομαι στον αγωγό που θα ξεκινάει από την Κύπρο, θα ε</w:t>
      </w:r>
      <w:r>
        <w:rPr>
          <w:rFonts w:eastAsia="Times New Roman" w:cs="Times New Roman"/>
          <w:szCs w:val="24"/>
        </w:rPr>
        <w:lastRenderedPageBreak/>
        <w:t>πεκτείνεται νότια της Κύπρου και θα φτάνει μέχρι την Ηγουμενίτσα, πο</w:t>
      </w:r>
      <w:r>
        <w:rPr>
          <w:rFonts w:eastAsia="Times New Roman" w:cs="Times New Roman"/>
          <w:szCs w:val="24"/>
        </w:rPr>
        <w:t>υ θα μπορεί να δώσει μ</w:t>
      </w:r>
      <w:r>
        <w:rPr>
          <w:rFonts w:eastAsia="Times New Roman" w:cs="Times New Roman"/>
          <w:szCs w:val="24"/>
        </w:rPr>
        <w:t>ί</w:t>
      </w:r>
      <w:r>
        <w:rPr>
          <w:rFonts w:eastAsia="Times New Roman" w:cs="Times New Roman"/>
          <w:szCs w:val="24"/>
        </w:rPr>
        <w:t>α καινούρ</w:t>
      </w:r>
      <w:r>
        <w:rPr>
          <w:rFonts w:eastAsia="Times New Roman" w:cs="Times New Roman"/>
          <w:szCs w:val="24"/>
        </w:rPr>
        <w:t>γ</w:t>
      </w:r>
      <w:r>
        <w:rPr>
          <w:rFonts w:eastAsia="Times New Roman" w:cs="Times New Roman"/>
          <w:szCs w:val="24"/>
        </w:rPr>
        <w:t>ια δυνατότητα εφοδιασμού ενέργειας σε όλη την Ευρωπαϊκή Ένωση.</w:t>
      </w:r>
    </w:p>
    <w:p w14:paraId="03686AFE" w14:textId="77777777" w:rsidR="00BD3D6A" w:rsidRDefault="00524319">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ήρθε η ώρα πια, όμως, να ανοίξουν και όλοι εκείνοι οι φάκελοι της Κύπρου που είτε υπάρχουν είτε δεν υπάρχουν. Είναι ξεκάθαρο ότι η</w:t>
      </w:r>
      <w:r>
        <w:rPr>
          <w:rFonts w:eastAsia="Times New Roman" w:cs="Times New Roman"/>
          <w:szCs w:val="24"/>
        </w:rPr>
        <w:t xml:space="preserve"> εντολή του Πρωθυπουργού να δοθούν δι</w:t>
      </w:r>
      <w:r>
        <w:rPr>
          <w:rFonts w:eastAsia="Times New Roman" w:cs="Times New Roman"/>
          <w:szCs w:val="24"/>
        </w:rPr>
        <w:t>ά</w:t>
      </w:r>
      <w:r>
        <w:rPr>
          <w:rFonts w:eastAsia="Times New Roman" w:cs="Times New Roman"/>
          <w:szCs w:val="24"/>
        </w:rPr>
        <w:t xml:space="preserve"> του Προέδρου της Βουλής όλα τα αρχεία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της Κύπρου, είναι ένα πολύ σημαντικό βήμα, ένα αίτημα των Ελληνοκυπρίων για πάρα πολλά χρόνια, το οποίο δεν είχαμε μέχρι τώρα ικανοποιήσει.</w:t>
      </w:r>
    </w:p>
    <w:p w14:paraId="03686AF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Έχει, όμως, κ</w:t>
      </w:r>
      <w:r>
        <w:rPr>
          <w:rFonts w:eastAsia="Times New Roman" w:cs="Times New Roman"/>
          <w:szCs w:val="24"/>
        </w:rPr>
        <w:t>αι ιδιαίτερη σημασία η δουλειά που γίνεται μετά από εντολή του Πρωθυπουργού και στα Υπουργεία Εθνικής Άμυνας, όπου δίδονται πλέον και όλες εκείνες οι λεπτομέρειες που θα αποδείξουν τι συνέβη το 1974. Διότι -και λυπάμαι που το λέω- ακούστηκαν φωνές μέσα στη</w:t>
      </w:r>
      <w:r>
        <w:rPr>
          <w:rFonts w:eastAsia="Times New Roman" w:cs="Times New Roman"/>
          <w:szCs w:val="24"/>
        </w:rPr>
        <w:t xml:space="preserve"> Βουλή από κάποιους οι οποίοι προσπαθούν να εμφανίζονται ως πατριώτες. </w:t>
      </w:r>
      <w:r>
        <w:rPr>
          <w:rFonts w:eastAsia="Times New Roman" w:cs="Times New Roman"/>
          <w:szCs w:val="24"/>
        </w:rPr>
        <w:t>Ή</w:t>
      </w:r>
      <w:r>
        <w:rPr>
          <w:rFonts w:eastAsia="Times New Roman" w:cs="Times New Roman"/>
          <w:szCs w:val="24"/>
        </w:rPr>
        <w:t xml:space="preserve">ταν εκείνοι οι οποίοι στήριξαν το πραξικόπημα στην Κύπρο. </w:t>
      </w:r>
      <w:r>
        <w:rPr>
          <w:rFonts w:eastAsia="Times New Roman" w:cs="Times New Roman"/>
          <w:szCs w:val="24"/>
        </w:rPr>
        <w:t>Τ</w:t>
      </w:r>
      <w:r>
        <w:rPr>
          <w:rFonts w:eastAsia="Times New Roman" w:cs="Times New Roman"/>
          <w:szCs w:val="24"/>
        </w:rPr>
        <w:t>ο πραξικόπημα στην Κύπρο, όπως και η Χούντα του Ιωαννίδη, φέρουν τεράστιες ευθύνες για την απώλεια εθνικού εδάφους, για την ε</w:t>
      </w:r>
      <w:r>
        <w:rPr>
          <w:rFonts w:eastAsia="Times New Roman" w:cs="Times New Roman"/>
          <w:szCs w:val="24"/>
        </w:rPr>
        <w:t>ισβολή και την κατοχή στην Κύπρο.</w:t>
      </w:r>
    </w:p>
    <w:p w14:paraId="03686B0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δική μας μεριά, λοιπόν, θα αποδοθούν όλα εκείνα τα στοιχεία που αφορούν στρατιωτικές πληροφορίες για την περίοδο του πραξικοπήματος, αλλά και την περίοδο εισβολής και κατοχής, θα δούμε ποιοι αρχηγοί δεν εκτέλεσαν </w:t>
      </w:r>
      <w:r>
        <w:rPr>
          <w:rFonts w:eastAsia="Times New Roman" w:cs="Times New Roman"/>
          <w:szCs w:val="24"/>
        </w:rPr>
        <w:t xml:space="preserve">τους εθνικούς σχεδιασμούς και από ποιους πήραν εντολές. </w:t>
      </w:r>
      <w:r>
        <w:rPr>
          <w:rFonts w:eastAsia="Times New Roman" w:cs="Times New Roman"/>
          <w:szCs w:val="24"/>
        </w:rPr>
        <w:t>Π</w:t>
      </w:r>
      <w:r>
        <w:rPr>
          <w:rFonts w:eastAsia="Times New Roman" w:cs="Times New Roman"/>
          <w:szCs w:val="24"/>
        </w:rPr>
        <w:t xml:space="preserve">αράλληλα με αυτό τον φάκελο, όμως, θα πρέπει να ανοίξει και ο </w:t>
      </w:r>
      <w:r>
        <w:rPr>
          <w:rFonts w:eastAsia="Times New Roman" w:cs="Times New Roman"/>
          <w:szCs w:val="24"/>
        </w:rPr>
        <w:t>φ</w:t>
      </w:r>
      <w:r>
        <w:rPr>
          <w:rFonts w:eastAsia="Times New Roman" w:cs="Times New Roman"/>
          <w:szCs w:val="24"/>
        </w:rPr>
        <w:t xml:space="preserve">άκελος της </w:t>
      </w:r>
      <w:r>
        <w:rPr>
          <w:rFonts w:eastAsia="Times New Roman" w:cs="Times New Roman"/>
          <w:szCs w:val="24"/>
        </w:rPr>
        <w:t>χ</w:t>
      </w:r>
      <w:r>
        <w:rPr>
          <w:rFonts w:eastAsia="Times New Roman" w:cs="Times New Roman"/>
          <w:szCs w:val="24"/>
        </w:rPr>
        <w:t xml:space="preserve">ούντας, για να δούμε ποιοι συνεργάστηκαν με τη </w:t>
      </w:r>
      <w:r>
        <w:rPr>
          <w:rFonts w:eastAsia="Times New Roman" w:cs="Times New Roman"/>
          <w:szCs w:val="24"/>
        </w:rPr>
        <w:t>χ</w:t>
      </w:r>
      <w:r>
        <w:rPr>
          <w:rFonts w:eastAsia="Times New Roman" w:cs="Times New Roman"/>
          <w:szCs w:val="24"/>
        </w:rPr>
        <w:t>ούντα, ποιοι ήταν εκείνοι, οι οποίοι εμφανιζόμενοι αργότερα ως αντιστασιακοί</w:t>
      </w:r>
      <w:r>
        <w:rPr>
          <w:rFonts w:eastAsia="Times New Roman" w:cs="Times New Roman"/>
          <w:szCs w:val="24"/>
        </w:rPr>
        <w:t xml:space="preserve">, ήταν συνομιλητές της χούντας. </w:t>
      </w:r>
    </w:p>
    <w:p w14:paraId="03686B0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εσμευόμαστε -κατόπιν των εντολών που έχουμε από τον Πρωθυπουργό- ότι και ο </w:t>
      </w:r>
      <w:r>
        <w:rPr>
          <w:rFonts w:eastAsia="Times New Roman" w:cs="Times New Roman"/>
          <w:szCs w:val="24"/>
        </w:rPr>
        <w:t>φ</w:t>
      </w:r>
      <w:r>
        <w:rPr>
          <w:rFonts w:eastAsia="Times New Roman" w:cs="Times New Roman"/>
          <w:szCs w:val="24"/>
        </w:rPr>
        <w:t xml:space="preserve">άκελος της Κύπρου και ο </w:t>
      </w:r>
      <w:r>
        <w:rPr>
          <w:rFonts w:eastAsia="Times New Roman" w:cs="Times New Roman"/>
          <w:szCs w:val="24"/>
        </w:rPr>
        <w:t>φ</w:t>
      </w:r>
      <w:r>
        <w:rPr>
          <w:rFonts w:eastAsia="Times New Roman" w:cs="Times New Roman"/>
          <w:szCs w:val="24"/>
        </w:rPr>
        <w:t xml:space="preserve">άκελος της </w:t>
      </w:r>
      <w:r>
        <w:rPr>
          <w:rFonts w:eastAsia="Times New Roman" w:cs="Times New Roman"/>
          <w:szCs w:val="24"/>
        </w:rPr>
        <w:t>χ</w:t>
      </w:r>
      <w:r>
        <w:rPr>
          <w:rFonts w:eastAsia="Times New Roman" w:cs="Times New Roman"/>
          <w:szCs w:val="24"/>
        </w:rPr>
        <w:t>ούντας και όλα τα στοιχεία τα οποία υπήρχαν βαθιά κρυμμένα στα υπόγεια του Πενταγώνου, θα δοθούν στον ελληνικ</w:t>
      </w:r>
      <w:r>
        <w:rPr>
          <w:rFonts w:eastAsia="Times New Roman" w:cs="Times New Roman"/>
          <w:szCs w:val="24"/>
        </w:rPr>
        <w:t>ό λαό και θα καταγραφούν στην ελληνική ιστορία.</w:t>
      </w:r>
    </w:p>
    <w:p w14:paraId="03686B0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Κάποιοι θα πρέπει να συνειδητοποιήσουν ότι, βεβαίως, η Κύπρος δεν είναι μακριά. Κάποιοι άλλοι, όμως, δεν μπορούν να πουλάνε πατριωτισμό, όταν είναι αυτοί που συνεχίζουν να στηρίζουν τη </w:t>
      </w:r>
      <w:r>
        <w:rPr>
          <w:rFonts w:eastAsia="Times New Roman" w:cs="Times New Roman"/>
          <w:szCs w:val="24"/>
        </w:rPr>
        <w:t>χ</w:t>
      </w:r>
      <w:r>
        <w:rPr>
          <w:rFonts w:eastAsia="Times New Roman" w:cs="Times New Roman"/>
          <w:szCs w:val="24"/>
        </w:rPr>
        <w:t>ούντα που παρέδωσε την</w:t>
      </w:r>
      <w:r>
        <w:rPr>
          <w:rFonts w:eastAsia="Times New Roman" w:cs="Times New Roman"/>
          <w:szCs w:val="24"/>
        </w:rPr>
        <w:t xml:space="preserve"> Κύπρο, τον Ιωαννίδη και </w:t>
      </w:r>
      <w:r>
        <w:rPr>
          <w:rFonts w:eastAsia="Times New Roman" w:cs="Times New Roman"/>
          <w:szCs w:val="24"/>
        </w:rPr>
        <w:lastRenderedPageBreak/>
        <w:t>όλους εκείνους που ως επίορκα στελέχη των Ενόπλων Δυνάμεων έδωσαν τη δυνατότητα στον τουρκικό στρατό κατοχής να εισβάλλει και να καταλάβει την Κύπρο.</w:t>
      </w:r>
    </w:p>
    <w:p w14:paraId="03686B03" w14:textId="77777777" w:rsidR="00BD3D6A" w:rsidRDefault="00524319">
      <w:pPr>
        <w:tabs>
          <w:tab w:val="left" w:pos="180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των ΑΝΕΛ και </w:t>
      </w:r>
      <w:r>
        <w:rPr>
          <w:rFonts w:eastAsia="Times New Roman"/>
          <w:szCs w:val="24"/>
        </w:rPr>
        <w:t>του ΣΥΡΙΖΑ)</w:t>
      </w:r>
    </w:p>
    <w:p w14:paraId="03686B04"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w:t>
      </w:r>
      <w:r>
        <w:rPr>
          <w:rFonts w:eastAsia="Times New Roman" w:cs="Times New Roman"/>
          <w:b/>
          <w:szCs w:val="24"/>
        </w:rPr>
        <w:t>σης</w:t>
      </w:r>
      <w:proofErr w:type="spellEnd"/>
      <w:r>
        <w:rPr>
          <w:rFonts w:eastAsia="Times New Roman" w:cs="Times New Roman"/>
          <w:b/>
          <w:szCs w:val="24"/>
        </w:rPr>
        <w:t>):</w:t>
      </w:r>
      <w:r>
        <w:rPr>
          <w:rFonts w:eastAsia="Times New Roman" w:cs="Times New Roman"/>
          <w:szCs w:val="24"/>
        </w:rPr>
        <w:t xml:space="preserve"> Ευχαριστώ.</w:t>
      </w:r>
    </w:p>
    <w:p w14:paraId="03686B0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Τον λόγο έχει ο κ. Λεβέντης, Πρόεδρος της Ένωσης Κεντρώων.</w:t>
      </w:r>
    </w:p>
    <w:p w14:paraId="03686B06"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Καλημέρα σε όλους, στον κύριο Πρωθυπουργό, στον κύριο Πρόεδρο, στους κυρίους Υπουργούς -γυναίκα δεν υπάρχει, ευτυχώς- και τις κυρίε</w:t>
      </w:r>
      <w:r>
        <w:rPr>
          <w:rFonts w:eastAsia="Times New Roman" w:cs="Times New Roman"/>
          <w:szCs w:val="24"/>
        </w:rPr>
        <w:t>ς και τους κυρίους Βουλευτές.</w:t>
      </w:r>
    </w:p>
    <w:p w14:paraId="03686B07"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ΓΕΩΡΓΙΑ ΓΕΝΝΙΑ:</w:t>
      </w:r>
      <w:r>
        <w:rPr>
          <w:rFonts w:eastAsia="Times New Roman" w:cs="Times New Roman"/>
          <w:szCs w:val="24"/>
        </w:rPr>
        <w:t xml:space="preserve"> Πρόεδρε, μας πληγώνεις τώρα.</w:t>
      </w:r>
    </w:p>
    <w:p w14:paraId="03686B0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Στα υπουργικά έδρανα εννοώ. Υπάρχει νομίζω μία κάτω. Εντάξει.</w:t>
      </w:r>
    </w:p>
    <w:p w14:paraId="03686B0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Ο Γεώργιος Μαύρος, απ’ ό,τι ξέρετε, διεξήγαγε τις συζητήσεις στην Κυβέ</w:t>
      </w:r>
      <w:r>
        <w:rPr>
          <w:rFonts w:eastAsia="Times New Roman" w:cs="Times New Roman"/>
          <w:szCs w:val="24"/>
        </w:rPr>
        <w:t>ρνηση Εθνικής Ενότητας για το κυπριακό, αμέσως μετά την πτώση της Χούντας, και είχε πετύχει αρκετά σε αριθμό καταδικαστικά για την Τουρκία ψηφίσματα. Στο στάδιο εκείνο, μέχρι τις εκλογές που έγιναν στην Ελλάδα, το Συμβούλιο Ασφαλείας είχε συνεδριάσει αρκετ</w:t>
      </w:r>
      <w:r>
        <w:rPr>
          <w:rFonts w:eastAsia="Times New Roman" w:cs="Times New Roman"/>
          <w:szCs w:val="24"/>
        </w:rPr>
        <w:t>ές φορές. Έχει γράψει και βιβλίο ο Γεώργιος Μαύρος, το οποίο και έχω, με όλα τα καταδικαστικά σε βάρος της Τουρκίας ψηφίσματα του Συμβουλίου Ασφαλείας.</w:t>
      </w:r>
    </w:p>
    <w:p w14:paraId="03686B0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Κέρδισε ο Καραμανλής στις εκλογές και ξέρετε πώς τις κέρδισε, με ένα 53% και πήρε διακόσιους είκοσι Βουλ</w:t>
      </w:r>
      <w:r>
        <w:rPr>
          <w:rFonts w:eastAsia="Times New Roman" w:cs="Times New Roman"/>
          <w:szCs w:val="24"/>
        </w:rPr>
        <w:t xml:space="preserve">ευτές. Για να υπολογίσετε τα μπόνους, με 53% θα έπρεπε να έχει </w:t>
      </w:r>
      <w:proofErr w:type="spellStart"/>
      <w:r>
        <w:rPr>
          <w:rFonts w:eastAsia="Times New Roman" w:cs="Times New Roman"/>
          <w:szCs w:val="24"/>
        </w:rPr>
        <w:t>εκατόν</w:t>
      </w:r>
      <w:proofErr w:type="spellEnd"/>
      <w:r>
        <w:rPr>
          <w:rFonts w:eastAsia="Times New Roman" w:cs="Times New Roman"/>
          <w:szCs w:val="24"/>
        </w:rPr>
        <w:t xml:space="preserve"> πενήντα εννιά έδρες και πήρε διακόσιους είκοσι ο άνθρωπος. Με τέτοια μυαλά γύρισε από το Παρίσι!</w:t>
      </w:r>
    </w:p>
    <w:p w14:paraId="03686B0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Αναγνωρίζουμε την αξία του προσώπου του Κωνσταντίνου Καραμανλή, έκανε και πέντε πράγματα.</w:t>
      </w:r>
      <w:r>
        <w:rPr>
          <w:rFonts w:eastAsia="Times New Roman" w:cs="Times New Roman"/>
          <w:szCs w:val="24"/>
        </w:rPr>
        <w:t xml:space="preserve"> Κυρίως, η δεύτερη οκταετία του ήταν αρκετά σοβαρότερη της πρώτης, αλλά γύρισε από το Παρίσι, κομίζοντας για εβδομήντα έδρες μπόνους απόψεις. Αυτό, για να ξέρουμε από πού ξεκίνησε η Μεταπολίτευση.</w:t>
      </w:r>
    </w:p>
    <w:p w14:paraId="03686B0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Τον επισκέφθηκε, λοιπόν, ο Γεώργιος Μαύρος -όταν έχασε τις </w:t>
      </w:r>
      <w:r>
        <w:rPr>
          <w:rFonts w:eastAsia="Times New Roman" w:cs="Times New Roman"/>
          <w:szCs w:val="24"/>
        </w:rPr>
        <w:t xml:space="preserve">εκλογές, πήρε 23% η Ένωση Κέντρου - Νέες Δυνάμεις- και του είπε: «Κύριε Πρόεδρε, τώρα που </w:t>
      </w:r>
      <w:proofErr w:type="spellStart"/>
      <w:r>
        <w:rPr>
          <w:rFonts w:eastAsia="Times New Roman" w:cs="Times New Roman"/>
          <w:szCs w:val="24"/>
        </w:rPr>
        <w:t>εκλεγήκατε</w:t>
      </w:r>
      <w:proofErr w:type="spellEnd"/>
      <w:r>
        <w:rPr>
          <w:rFonts w:eastAsia="Times New Roman" w:cs="Times New Roman"/>
          <w:szCs w:val="24"/>
        </w:rPr>
        <w:t xml:space="preserve">, εγώ παύω να είμαι Αντιπρόεδρος της Κυβέρνησης και Υπουργός Εξωτερικών και σας δίνω τα καταδικαστικά ψηφίσματα εις βάρος της Τουρκίας και προσέξτε: Για να </w:t>
      </w:r>
      <w:r>
        <w:rPr>
          <w:rFonts w:eastAsia="Times New Roman" w:cs="Times New Roman"/>
          <w:szCs w:val="24"/>
        </w:rPr>
        <w:t>διαφυλαχθούν αυτά και να αποτελούν διπλωματικό κεφάλαιο, πρέπει να μην προχωρήσετε σε απευθείας συζητήσεις με τους Τούρκους. Διότι με την πρώτη, χωρίς παρουσία ΟΗΕ, χωρίς παρουσία διεθνούς οργανισμού, διμερή συζήτηση με τους Τούρκους, αυτά τα ψηφίσματα πάν</w:t>
      </w:r>
      <w:r>
        <w:rPr>
          <w:rFonts w:eastAsia="Times New Roman" w:cs="Times New Roman"/>
          <w:szCs w:val="24"/>
        </w:rPr>
        <w:t xml:space="preserve">ε στο καλάθι των </w:t>
      </w:r>
      <w:proofErr w:type="spellStart"/>
      <w:r>
        <w:rPr>
          <w:rFonts w:eastAsia="Times New Roman" w:cs="Times New Roman"/>
          <w:szCs w:val="24"/>
        </w:rPr>
        <w:t>αχρήστων</w:t>
      </w:r>
      <w:proofErr w:type="spellEnd"/>
      <w:r>
        <w:rPr>
          <w:rFonts w:eastAsia="Times New Roman" w:cs="Times New Roman"/>
          <w:szCs w:val="24"/>
        </w:rPr>
        <w:t>». Αυτές ήταν οι κουβέντες του Γεωργίου Μαύρου.</w:t>
      </w:r>
    </w:p>
    <w:p w14:paraId="03686B0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Ο ηλικιωμένος Καραμανλής του είπε: «Προς Θεού! Δεν θα σεβαστούμε αυτό το κεφάλαιο κ.λπ.;». Δεν πέρασε ενάμισης μήνας και πήγε και συναντήθηκε με τους Τούρκους.</w:t>
      </w:r>
    </w:p>
    <w:p w14:paraId="03686B0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 ίδιο την άλλη φορά ζ</w:t>
      </w:r>
      <w:r>
        <w:rPr>
          <w:rFonts w:eastAsia="Times New Roman" w:cs="Times New Roman"/>
          <w:szCs w:val="24"/>
        </w:rPr>
        <w:t>ητούσαν να συναντηθεί και ο Τσίπρας.</w:t>
      </w:r>
    </w:p>
    <w:p w14:paraId="03686B0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Συναντηθήκατε -δεν θυμάμαι- τελικά, κύριε Τσίπρα, με την τουρκική ηγεσία; Διότι ξέρετε ότι κάθε φορά που συναντάσθε με την τουρκική πρεσβεία, αυτοί κρατούν πρακτικά και όλες τις νέες </w:t>
      </w:r>
      <w:r>
        <w:rPr>
          <w:rFonts w:eastAsia="Times New Roman" w:cs="Times New Roman"/>
          <w:szCs w:val="24"/>
        </w:rPr>
        <w:lastRenderedPageBreak/>
        <w:t>αξιώσεις που θέτουν τις θεωρούν διεκ</w:t>
      </w:r>
      <w:r>
        <w:rPr>
          <w:rFonts w:eastAsia="Times New Roman" w:cs="Times New Roman"/>
          <w:szCs w:val="24"/>
        </w:rPr>
        <w:t>δικήσεις. Δηλαδή, αν τρελαθούν τη νύχτα και θέλουν αντί δεκαοκτώ νησιών τριάντα οκτώ, αυτοί θα θεωρούν ότι ενώπιον του Έλληνα Πρωθυπουργού ζήτησαν τριάντα οκτώ νησιά. Αυτό κάνουν οι Τούρκοι, αξιοποιούν τις διμερείς επαφές για αύξηση, για προσθήκη στην ατζέ</w:t>
      </w:r>
      <w:r>
        <w:rPr>
          <w:rFonts w:eastAsia="Times New Roman" w:cs="Times New Roman"/>
          <w:szCs w:val="24"/>
        </w:rPr>
        <w:t>ντα των διεκδικήσεων. Μόνο αυτό.</w:t>
      </w:r>
    </w:p>
    <w:p w14:paraId="03686B1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Την άλλη φορά που συναντήθηκαν προ ολίγων ημερών με τον κ. Τσίπρα του είπαν: «Για το Κυπριακό μην περιμένεις τίποτα. Αδίκως πασχίζετε. Οι Τούρκοι θα έρθουν να τα τινάξουν όλα στον αέρα την τελευταία στιγμή». Μάρτυς μου είνα</w:t>
      </w:r>
      <w:r>
        <w:rPr>
          <w:rFonts w:eastAsia="Times New Roman" w:cs="Times New Roman"/>
          <w:szCs w:val="24"/>
        </w:rPr>
        <w:t>ι ο ίδιος ότι του το είπαν. Αυτό είναι το πρώτο.</w:t>
      </w:r>
    </w:p>
    <w:p w14:paraId="03686B1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Δεύτερον, του είπαν και για την ΑΟΖ και για τα πετρέλαια: «Θα κάνετε εσείς συνομιλίες, θα φέρνετε εταιρείες, θα κάνετε διάφορα πράγματα και θα έρχεται η Τουρκία όλα να τα τινάζει στον αέρα και να λέει </w:t>
      </w:r>
      <w:proofErr w:type="spellStart"/>
      <w:r>
        <w:rPr>
          <w:rFonts w:eastAsia="Times New Roman" w:cs="Times New Roman"/>
          <w:szCs w:val="24"/>
          <w:lang w:val="en-US"/>
        </w:rPr>
        <w:t>causus</w:t>
      </w:r>
      <w:proofErr w:type="spellEnd"/>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αν προχωρήσετε».</w:t>
      </w:r>
    </w:p>
    <w:p w14:paraId="03686B1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Σχετικά με αυτή την εταιρεία, την </w:t>
      </w:r>
      <w:r>
        <w:rPr>
          <w:rFonts w:eastAsia="Times New Roman" w:cs="Times New Roman"/>
          <w:szCs w:val="24"/>
        </w:rPr>
        <w:t>«</w:t>
      </w:r>
      <w:r>
        <w:rPr>
          <w:rFonts w:eastAsia="Times New Roman" w:cs="Times New Roman"/>
          <w:szCs w:val="24"/>
          <w:lang w:val="en-GB"/>
        </w:rPr>
        <w:t>TOTAL</w:t>
      </w:r>
      <w:r>
        <w:rPr>
          <w:rFonts w:eastAsia="Times New Roman" w:cs="Times New Roman"/>
          <w:szCs w:val="24"/>
        </w:rPr>
        <w:t>»</w:t>
      </w:r>
      <w:r>
        <w:rPr>
          <w:rFonts w:eastAsia="Times New Roman" w:cs="Times New Roman"/>
          <w:szCs w:val="24"/>
        </w:rPr>
        <w:t xml:space="preserve">, έβγαιναν κάποιοι αναλυτές -ένας </w:t>
      </w:r>
      <w:proofErr w:type="spellStart"/>
      <w:r>
        <w:rPr>
          <w:rFonts w:eastAsia="Times New Roman" w:cs="Times New Roman"/>
          <w:szCs w:val="24"/>
        </w:rPr>
        <w:t>Μάζης</w:t>
      </w:r>
      <w:proofErr w:type="spellEnd"/>
      <w:r>
        <w:rPr>
          <w:rFonts w:eastAsia="Times New Roman" w:cs="Times New Roman"/>
          <w:szCs w:val="24"/>
        </w:rPr>
        <w:t xml:space="preserve"> και ένας άλλος του οποίου το όνομα δεν θυμάμαι- και έλεγαν ότι τώρα, λόγω των διεθνών συγκυριών κ.λπ. δεν θα τολμήσει η Τουρκία να πλήξει τις εγκαταστ</w:t>
      </w:r>
      <w:r>
        <w:rPr>
          <w:rFonts w:eastAsia="Times New Roman" w:cs="Times New Roman"/>
          <w:szCs w:val="24"/>
        </w:rPr>
        <w:t xml:space="preserve">άσεις της </w:t>
      </w:r>
      <w:r>
        <w:rPr>
          <w:rFonts w:eastAsia="Times New Roman" w:cs="Times New Roman"/>
          <w:szCs w:val="24"/>
        </w:rPr>
        <w:t>«</w:t>
      </w:r>
      <w:r>
        <w:rPr>
          <w:rFonts w:eastAsia="Times New Roman" w:cs="Times New Roman"/>
          <w:szCs w:val="24"/>
          <w:lang w:val="en-GB"/>
        </w:rPr>
        <w:t>TOTAL</w:t>
      </w:r>
      <w:r>
        <w:rPr>
          <w:rFonts w:eastAsia="Times New Roman" w:cs="Times New Roman"/>
          <w:szCs w:val="24"/>
        </w:rPr>
        <w:t>»</w:t>
      </w:r>
      <w:r>
        <w:rPr>
          <w:rFonts w:eastAsia="Times New Roman" w:cs="Times New Roman"/>
          <w:szCs w:val="24"/>
        </w:rPr>
        <w:t>.</w:t>
      </w:r>
    </w:p>
    <w:p w14:paraId="03686B1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ξέρετε τι θα πει «Τουρκία», κύριε Τσίπρα. Είστε νεότερός μου και δεν ξέρετε τι θα πει «Τουρκία». Για την Τουρκία ο Γεώργιος Παπανδρέου είχε πει: «Όταν ανοίξει η πόρτα του τρελοκομείου, είμαστε υποχρεωμένοι να διαβούμε». </w:t>
      </w:r>
      <w:r>
        <w:rPr>
          <w:rFonts w:eastAsia="Times New Roman" w:cs="Times New Roman"/>
          <w:szCs w:val="24"/>
        </w:rPr>
        <w:t>Ε</w:t>
      </w:r>
      <w:r>
        <w:rPr>
          <w:rFonts w:eastAsia="Times New Roman" w:cs="Times New Roman"/>
          <w:szCs w:val="24"/>
        </w:rPr>
        <w:t>πειδή νομίζω</w:t>
      </w:r>
      <w:r>
        <w:rPr>
          <w:rFonts w:eastAsia="Times New Roman" w:cs="Times New Roman"/>
          <w:szCs w:val="24"/>
        </w:rPr>
        <w:t xml:space="preserve"> ότι αύριο το πρωί είναι η ημερομηνία προσέλευσης του πλοίου, να είστε έτοιμος για κρίση. Η Τουρκία δεν θα αφήσει την Ελλάδα και την Κύπρο να κερδίσουν τίποτα -έτσι είναι- ή θα τους δώσουμε τα μισά, το μισό Αιγαίο, τα μισά όλα. Αυτό ζητάει η Τουρκία. Αποφα</w:t>
      </w:r>
      <w:r>
        <w:rPr>
          <w:rFonts w:eastAsia="Times New Roman" w:cs="Times New Roman"/>
          <w:szCs w:val="24"/>
        </w:rPr>
        <w:t>σίστε το. Αυτή είναι η Τουρκία.</w:t>
      </w:r>
    </w:p>
    <w:p w14:paraId="03686B1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Αν πιστεύετε ότι θα έχουμε επιτυχία και ότι θα υποχωρήσει η Τουρκία, θα έρθει η αυριανή μέρα και θα δείτε τη συνέχεια. Ακούω και κάτι άλλες θεωρίες ότι είναι διαλυμένη η Τουρκία, ότι τώρα τα έχει βάλει με τη Γερμανία. Η Τουρ</w:t>
      </w:r>
      <w:r>
        <w:rPr>
          <w:rFonts w:eastAsia="Times New Roman" w:cs="Times New Roman"/>
          <w:szCs w:val="24"/>
        </w:rPr>
        <w:t>κία είναι η μόνη χώρα που έριξε ρωσικό αεροπλάνο. Έριξε ρωσικό αεροπλάνο χωρίς κανέναν ενδοιασμό.</w:t>
      </w:r>
    </w:p>
    <w:p w14:paraId="03686B1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Ως προς σε ποια κατάσταση είναι οι Ένοπλες Δυνάμεις και τι αμυντικά σχέδια έχει η Ελλάδα, περισσότερο χρήσιμο θα ήταν αντί να συζητάμε, φλυαρώντας στην Αίθουσ</w:t>
      </w:r>
      <w:r>
        <w:rPr>
          <w:rFonts w:eastAsia="Times New Roman" w:cs="Times New Roman"/>
          <w:szCs w:val="24"/>
        </w:rPr>
        <w:t xml:space="preserve">α αυτή και να λέει ο καθένας το κοντό του και ο άλλος το μακρύ του, γιατί κάπως έτσι εξελίχθηκε η συζήτηση, να συζητήσουμε σε ένα ενδεχόμενο </w:t>
      </w:r>
      <w:r>
        <w:rPr>
          <w:rFonts w:eastAsia="Times New Roman" w:cs="Times New Roman"/>
          <w:szCs w:val="24"/>
        </w:rPr>
        <w:lastRenderedPageBreak/>
        <w:t>απειλής και θερμού επεισοδίου τι κάνουμε, πού είμαστε. Διότι, αν πιστεύετε ότι το τηλέφωνο με τον Αμερικανό Αντιπρό</w:t>
      </w:r>
      <w:r>
        <w:rPr>
          <w:rFonts w:eastAsia="Times New Roman" w:cs="Times New Roman"/>
          <w:szCs w:val="24"/>
        </w:rPr>
        <w:t xml:space="preserve">εδρο είναι διασφάλιση για τη χώρα, πλανάσθε! Πρόβαλαν εχθές οι τηλεοράσεις ένα τηλέφωνο που έκανε ο κ. Τσίπρας στον Αμερικανό Αντιπρόεδρο. </w:t>
      </w:r>
      <w:r>
        <w:rPr>
          <w:rFonts w:eastAsia="Times New Roman" w:cs="Times New Roman"/>
          <w:szCs w:val="24"/>
        </w:rPr>
        <w:t>Θα έλθει εδώ ο Αμερικανός Αντιπρόεδρος να πολεμήσει στο πλευρό της Ελλάδας; Το πιστεύουμε στην Αίθουσα αυτή;</w:t>
      </w:r>
    </w:p>
    <w:p w14:paraId="03686B16"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Υπάρχουν</w:t>
      </w:r>
      <w:r>
        <w:rPr>
          <w:rFonts w:eastAsia="Times New Roman" w:cs="Times New Roman"/>
          <w:szCs w:val="24"/>
        </w:rPr>
        <w:t>, λοιπόν, συγκεκριμένες τουρκικές απειλές και έπρεπε αυτή τη στιγμή οι Αρχηγοί των κομμάτων να είμαστε σε μ</w:t>
      </w:r>
      <w:r>
        <w:rPr>
          <w:rFonts w:eastAsia="Times New Roman" w:cs="Times New Roman"/>
          <w:szCs w:val="24"/>
        </w:rPr>
        <w:t>ί</w:t>
      </w:r>
      <w:r>
        <w:rPr>
          <w:rFonts w:eastAsia="Times New Roman" w:cs="Times New Roman"/>
          <w:szCs w:val="24"/>
        </w:rPr>
        <w:t>α αίθουσα και να μιλάμε για τη δυνατότητα της χώρας, δηλαδή για το τι θα κάνει η χώρα αν δεχθεί μια απειλή. Δεν μπορεί να υπάρχει απειλή αύριο το πρ</w:t>
      </w:r>
      <w:r>
        <w:rPr>
          <w:rFonts w:eastAsia="Times New Roman" w:cs="Times New Roman"/>
          <w:szCs w:val="24"/>
        </w:rPr>
        <w:t xml:space="preserve">ωί, 03.00΄ η ώρα τη νύκτα και εμείς εδώ σε αυτήν την Αίθουσα να συζητάμε. </w:t>
      </w:r>
    </w:p>
    <w:p w14:paraId="03686B17"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Τι συζητάμε αυτή τη στιγμή; Η Τουρκία –λέει- είναι υπεύθυνη για το ναυάγιο των διαπραγματεύσεων. Γιατί, υπήρχε περίπτωση οι διαπραγματεύσεις να τελεσφορήσουν; Υπήρχε τέτοια περίπτωσ</w:t>
      </w:r>
      <w:r>
        <w:rPr>
          <w:rFonts w:eastAsia="Times New Roman" w:cs="Times New Roman"/>
          <w:szCs w:val="24"/>
        </w:rPr>
        <w:t xml:space="preserve">η; Αλήθεια, το πίστευε ο Πρωθυπουργός; Δεν το πιστεύω, γιατί τον ενημέρωσα. Όμως, εσείς πιστεύατε ότι μπορούσε η Τουρκία να υποχωρήσει; Η Τουρκία έχει τον γνωστό ρόλο της γάτας με το ποντίκι. Ο μόνος διάδρομος να γίνει λογική </w:t>
      </w:r>
      <w:r>
        <w:rPr>
          <w:rFonts w:eastAsia="Times New Roman" w:cs="Times New Roman"/>
          <w:szCs w:val="24"/>
        </w:rPr>
        <w:lastRenderedPageBreak/>
        <w:t>χώρα η Τουρκία είναι να πλησιά</w:t>
      </w:r>
      <w:r>
        <w:rPr>
          <w:rFonts w:eastAsia="Times New Roman" w:cs="Times New Roman"/>
          <w:szCs w:val="24"/>
        </w:rPr>
        <w:t xml:space="preserve">σει την Ευρωπαϊκή Ένωση. Όμως, απ’ ό,τι βλέπετε, κάνει ό,τι μπορεί για να απομακρυνθεί από τα κεκτημένα. Κάνει ό,τι μπορεί προς την τρέλα. </w:t>
      </w:r>
    </w:p>
    <w:p w14:paraId="03686B18"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Επομένως, έχουμε πρόβλημα μ’ αυτό το θέμα. Πρέπει να εξετάσουμε τη δυνατότητα των Ενόπλων Δυνάμεων να αμυνθούν. Πρέπει να δούμε με μεγαλύτερη σοβαρότητα πώς θα αντιδράσουμε σε περίπτωση θερμού επεισοδίου, μην κάνει πάλι και ο κ. Τσίπρας ό,τι είχε κάνει με </w:t>
      </w:r>
      <w:r>
        <w:rPr>
          <w:rFonts w:eastAsia="Times New Roman" w:cs="Times New Roman"/>
          <w:szCs w:val="24"/>
        </w:rPr>
        <w:t xml:space="preserve">τα Ίμια ο κ. Σημίτης. Δηλαδή, το πρωί απειλούσε εδώ από τη Βουλή και έλεγε «Όποιος τολμήσει…» και το βράδυ κατέβαζε σημαίες. Δεν πρέπει να έχουμε ξανά τέτοια κατάσταση, γιατί υπολογίζω ότι προς τα εκεί </w:t>
      </w:r>
      <w:proofErr w:type="spellStart"/>
      <w:r>
        <w:rPr>
          <w:rFonts w:eastAsia="Times New Roman" w:cs="Times New Roman"/>
          <w:szCs w:val="24"/>
        </w:rPr>
        <w:t>αγόμεθα</w:t>
      </w:r>
      <w:proofErr w:type="spellEnd"/>
      <w:r>
        <w:rPr>
          <w:rFonts w:eastAsia="Times New Roman" w:cs="Times New Roman"/>
          <w:szCs w:val="24"/>
        </w:rPr>
        <w:t xml:space="preserve">. </w:t>
      </w:r>
    </w:p>
    <w:p w14:paraId="03686B19"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Βλέπω εσχάτως με </w:t>
      </w:r>
      <w:proofErr w:type="spellStart"/>
      <w:r>
        <w:rPr>
          <w:rFonts w:eastAsia="Times New Roman" w:cs="Times New Roman"/>
          <w:szCs w:val="24"/>
        </w:rPr>
        <w:t>διακύβευμα</w:t>
      </w:r>
      <w:proofErr w:type="spellEnd"/>
      <w:r>
        <w:rPr>
          <w:rFonts w:eastAsia="Times New Roman" w:cs="Times New Roman"/>
          <w:szCs w:val="24"/>
        </w:rPr>
        <w:t xml:space="preserve"> τη δικαιοσύνη τη</w:t>
      </w:r>
      <w:r>
        <w:rPr>
          <w:rFonts w:eastAsia="Times New Roman" w:cs="Times New Roman"/>
          <w:szCs w:val="24"/>
        </w:rPr>
        <w:t xml:space="preserve"> Νέα Δημοκρατία και τον ΣΥΡΙΖΑ να έχουν μ</w:t>
      </w:r>
      <w:r>
        <w:rPr>
          <w:rFonts w:eastAsia="Times New Roman" w:cs="Times New Roman"/>
          <w:szCs w:val="24"/>
        </w:rPr>
        <w:t>ί</w:t>
      </w:r>
      <w:r>
        <w:rPr>
          <w:rFonts w:eastAsia="Times New Roman" w:cs="Times New Roman"/>
          <w:szCs w:val="24"/>
        </w:rPr>
        <w:t>α αντιδικία. Ο μεν ΣΥΡΙΖΑ θίγεται από αποφάσεις της δικαιοσύνης και δεν μπορεί να κυβερνήσει, η δε Νέα Δημοκρατία …</w:t>
      </w:r>
    </w:p>
    <w:p w14:paraId="03686B1A"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σας παρακαλώ να μείνουμε λίγο στα θέματα ή έστω στα εθ</w:t>
      </w:r>
      <w:r>
        <w:rPr>
          <w:rFonts w:eastAsia="Times New Roman" w:cs="Times New Roman"/>
          <w:szCs w:val="24"/>
        </w:rPr>
        <w:t>νικά θέματα…</w:t>
      </w:r>
    </w:p>
    <w:p w14:paraId="03686B1B"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Εντάξει, κύριε Πρόεδρε. Όμως, τι να μείνουμε στα θέματα; Εγώ παρακολούθησα σήμερα όλους τους πολιτικούς Αρχηγούς. Αν γίνει αύριο θερμό επεισόδιο, κύριε Πρόεδρε, έχει αυτή η χώρα την απάντηση; Το</w:t>
      </w:r>
      <w:r>
        <w:rPr>
          <w:rFonts w:eastAsia="Times New Roman" w:cs="Times New Roman"/>
          <w:szCs w:val="24"/>
        </w:rPr>
        <w:t>ν κ. Καμμένο και τον Πρόεδρο της Δημοκρατίας να βγαίνουν να απειλούν; Αυτό συμβαίνει.</w:t>
      </w:r>
    </w:p>
    <w:p w14:paraId="03686B1C"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 θέσατε τρεις φορές…</w:t>
      </w:r>
    </w:p>
    <w:p w14:paraId="03686B1D"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Αν πουν κάτι κακό οι Τούρκοι, βγαίνει ο Πρόεδρος της Δημοκρατίας και </w:t>
      </w:r>
      <w:r>
        <w:rPr>
          <w:rFonts w:eastAsia="Times New Roman" w:cs="Times New Roman"/>
          <w:szCs w:val="24"/>
        </w:rPr>
        <w:t xml:space="preserve">λέει «Εμείς δεν παραχωρούμε τίποτα». </w:t>
      </w:r>
      <w:r>
        <w:rPr>
          <w:rFonts w:eastAsia="Times New Roman" w:cs="Times New Roman"/>
          <w:szCs w:val="24"/>
        </w:rPr>
        <w:t>Τ</w:t>
      </w:r>
      <w:r>
        <w:rPr>
          <w:rFonts w:eastAsia="Times New Roman" w:cs="Times New Roman"/>
          <w:szCs w:val="24"/>
        </w:rPr>
        <w:t xml:space="preserve">ι έγινε; Κατοχυρώνει αυτό τη χώρα; </w:t>
      </w:r>
    </w:p>
    <w:p w14:paraId="03686B1E"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Καλώς, ευχαριστώ πολύ επ’ αυτού του θέματος. Μην επεκταθούμε σ’ αυτά, κύριε Πρόεδρε.</w:t>
      </w:r>
    </w:p>
    <w:p w14:paraId="03686B1F"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Όμως, θέλω να πω κά</w:t>
      </w:r>
      <w:r>
        <w:rPr>
          <w:rFonts w:eastAsia="Times New Roman" w:cs="Times New Roman"/>
          <w:szCs w:val="24"/>
        </w:rPr>
        <w:t>τι για το θέμα της δικαιοσύνης. Βάλατε κάτω τη δικαιοσύνη και οι μεν Νεοδημοκράτες είναι υπε</w:t>
      </w:r>
      <w:r>
        <w:rPr>
          <w:rFonts w:eastAsia="Times New Roman" w:cs="Times New Roman"/>
          <w:szCs w:val="24"/>
        </w:rPr>
        <w:lastRenderedPageBreak/>
        <w:t>ρασπιστές, η δε Κυβέρνηση είναι κατακριτές. Όποια κόμματα παίζουν με τους θεσμούς –και υπέρτατος θεσμός στην πολιτεία είναι η δικαιοσύνη- βλάπτουν τη δημοκρατία. Δε</w:t>
      </w:r>
      <w:r>
        <w:rPr>
          <w:rFonts w:eastAsia="Times New Roman" w:cs="Times New Roman"/>
          <w:szCs w:val="24"/>
        </w:rPr>
        <w:t>ν ξέρω, έχουν πάρει μ</w:t>
      </w:r>
      <w:r>
        <w:rPr>
          <w:rFonts w:eastAsia="Times New Roman" w:cs="Times New Roman"/>
          <w:szCs w:val="24"/>
        </w:rPr>
        <w:t>ί</w:t>
      </w:r>
      <w:r>
        <w:rPr>
          <w:rFonts w:eastAsia="Times New Roman" w:cs="Times New Roman"/>
          <w:szCs w:val="24"/>
        </w:rPr>
        <w:t>α στροφή τα μέσα ενημέρωσης εδώ και αρκετές μέρες και συζητούν το θέμα αυτό και μόνο. Αυτό είναι κατρακύλισμα, γιατί το ακούει ο απλός πολίτης και σου λέει «Δεν σεβόμαστε τις δικαστικές αποφάσεις, αφού είναι ευάλωτες και τρωτές». Αρχί</w:t>
      </w:r>
      <w:r>
        <w:rPr>
          <w:rFonts w:eastAsia="Times New Roman" w:cs="Times New Roman"/>
          <w:szCs w:val="24"/>
        </w:rPr>
        <w:t>ζει μια τέτοια νοοτροπία και καταλαβαίνετε ότι αυτό είναι η ναρκοθέτηση του κράτους δικαίου.</w:t>
      </w:r>
    </w:p>
    <w:p w14:paraId="03686B20"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w:t>
      </w:r>
      <w:r>
        <w:rPr>
          <w:rFonts w:eastAsia="Times New Roman" w:cs="Times New Roman"/>
          <w:szCs w:val="24"/>
        </w:rPr>
        <w:t xml:space="preserve">πιτροπών, γιατί κύριε Τσίπρα, δεν δέχεσθε να γίνει εξέταση και επί των ημερών σας; Δηλαδή, κάνατε την άλλη φορά κάποιες </w:t>
      </w:r>
      <w:r>
        <w:rPr>
          <w:rFonts w:eastAsia="Times New Roman" w:cs="Times New Roman"/>
          <w:szCs w:val="24"/>
        </w:rPr>
        <w:t>ε</w:t>
      </w:r>
      <w:r>
        <w:rPr>
          <w:rFonts w:eastAsia="Times New Roman" w:cs="Times New Roman"/>
          <w:szCs w:val="24"/>
        </w:rPr>
        <w:t>ξεταστικές. Γιατί σταματήσατε στο 2014; Είναι γενναιότητα να είχατε βάλει και τον εαυτό σας υπό εξέταση.</w:t>
      </w:r>
    </w:p>
    <w:p w14:paraId="03686B21"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σήμερα δεν είναι προ </w:t>
      </w:r>
      <w:r>
        <w:rPr>
          <w:rFonts w:eastAsia="Times New Roman" w:cs="Times New Roman"/>
          <w:szCs w:val="24"/>
        </w:rPr>
        <w:t>η</w:t>
      </w:r>
      <w:r>
        <w:rPr>
          <w:rFonts w:eastAsia="Times New Roman" w:cs="Times New Roman"/>
          <w:szCs w:val="24"/>
        </w:rPr>
        <w:t>μερησίας συζήτηση.</w:t>
      </w:r>
    </w:p>
    <w:p w14:paraId="03686B22"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Κύριε Πρόεδρε, αφ</w:t>
      </w:r>
      <w:r>
        <w:rPr>
          <w:rFonts w:eastAsia="Times New Roman" w:cs="Times New Roman"/>
          <w:szCs w:val="24"/>
        </w:rPr>
        <w:t xml:space="preserve">ήστε με να μιλήσω. Αφήσατε είκοσι λεπτά τον κ. </w:t>
      </w:r>
      <w:proofErr w:type="spellStart"/>
      <w:r>
        <w:rPr>
          <w:rFonts w:eastAsia="Times New Roman" w:cs="Times New Roman"/>
          <w:szCs w:val="24"/>
        </w:rPr>
        <w:t>Κουτσούμπα</w:t>
      </w:r>
      <w:proofErr w:type="spellEnd"/>
      <w:r>
        <w:rPr>
          <w:rFonts w:eastAsia="Times New Roman" w:cs="Times New Roman"/>
          <w:szCs w:val="24"/>
        </w:rPr>
        <w:t xml:space="preserve"> να μιλήσει.</w:t>
      </w:r>
    </w:p>
    <w:p w14:paraId="03686B23"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Μόνο επί του Κυπριακού μιλήσανε. Όλοι μόνο επί του Κυπριακού μιλήσανε.</w:t>
      </w:r>
    </w:p>
    <w:p w14:paraId="03686B24"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Μα, δεν θα μου κάνετε λογοκρισία τι θ</w:t>
      </w:r>
      <w:r>
        <w:rPr>
          <w:rFonts w:eastAsia="Times New Roman" w:cs="Times New Roman"/>
          <w:szCs w:val="24"/>
        </w:rPr>
        <w:t>α πω.</w:t>
      </w:r>
    </w:p>
    <w:p w14:paraId="03686B25"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είναι θέμα λογοκρισίας. Είναι ειδική διαδικασία.</w:t>
      </w:r>
    </w:p>
    <w:p w14:paraId="03686B26"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Μετά σαράντα έτη μπήκα εις την Αίθουσα αυτή. Δεν είναι συμπεριφορά αυτή, κύριε Πρόεδρε.</w:t>
      </w:r>
    </w:p>
    <w:p w14:paraId="03686B27"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Μα</w:t>
      </w:r>
      <w:r>
        <w:rPr>
          <w:rFonts w:eastAsia="Times New Roman" w:cs="Times New Roman"/>
          <w:szCs w:val="24"/>
        </w:rPr>
        <w:t>, τι λέτε τώρα; Είναι ειδική συζήτηση σήμερα.</w:t>
      </w:r>
    </w:p>
    <w:p w14:paraId="03686B28"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Σας παρακαλώ. Τι θα πει </w:t>
      </w:r>
      <w:r>
        <w:rPr>
          <w:rFonts w:eastAsia="Times New Roman" w:cs="Times New Roman"/>
          <w:szCs w:val="24"/>
        </w:rPr>
        <w:t>ε</w:t>
      </w:r>
      <w:r>
        <w:rPr>
          <w:rFonts w:eastAsia="Times New Roman" w:cs="Times New Roman"/>
          <w:szCs w:val="24"/>
        </w:rPr>
        <w:t>ίναι ειδική συζήτηση;</w:t>
      </w:r>
    </w:p>
    <w:p w14:paraId="03686B29"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Είναι επί ειδικού θέματος. Την αναφέρει ο Κανονισμός τι θα πει.</w:t>
      </w:r>
    </w:p>
    <w:p w14:paraId="03686B2A"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w:t>
      </w:r>
      <w:r>
        <w:rPr>
          <w:rFonts w:eastAsia="Times New Roman" w:cs="Times New Roman"/>
          <w:b/>
          <w:szCs w:val="24"/>
        </w:rPr>
        <w:t>εδρος της Ένωσης Κεντρώων):</w:t>
      </w:r>
      <w:r>
        <w:rPr>
          <w:rFonts w:eastAsia="Times New Roman" w:cs="Times New Roman"/>
          <w:szCs w:val="24"/>
        </w:rPr>
        <w:t xml:space="preserve"> Έχουν βάλει κάτω τη δικαιοσύνη και τη βαράνε.</w:t>
      </w:r>
    </w:p>
    <w:p w14:paraId="03686B2B"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Καλώς. Εντάξει.</w:t>
      </w:r>
    </w:p>
    <w:p w14:paraId="03686B2C"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Και βαρώντας τη δικαιοσύνη, βαράμε το κράτος δικαίου. Δεν το </w:t>
      </w:r>
      <w:proofErr w:type="spellStart"/>
      <w:r>
        <w:rPr>
          <w:rFonts w:eastAsia="Times New Roman" w:cs="Times New Roman"/>
          <w:szCs w:val="24"/>
        </w:rPr>
        <w:t>σεβόμεθα</w:t>
      </w:r>
      <w:proofErr w:type="spellEnd"/>
      <w:r>
        <w:rPr>
          <w:rFonts w:eastAsia="Times New Roman" w:cs="Times New Roman"/>
          <w:szCs w:val="24"/>
        </w:rPr>
        <w:t>.</w:t>
      </w:r>
    </w:p>
    <w:p w14:paraId="03686B2D"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ΠΡΟΕΔΡΟΣ (Νικόλαο</w:t>
      </w:r>
      <w:r>
        <w:rPr>
          <w:rFonts w:eastAsia="Times New Roman" w:cs="Times New Roman"/>
          <w:b/>
          <w:szCs w:val="24"/>
        </w:rPr>
        <w:t xml:space="preserve">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Επισπεύστε.</w:t>
      </w:r>
    </w:p>
    <w:p w14:paraId="03686B2E"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Και αν στην Αίθουσα αυτή θεωρείτε ότι μπορεί χωρίς δικαιοσύνη να βαδίσει η Ελλάδα, πλανάσθε.</w:t>
      </w:r>
    </w:p>
    <w:p w14:paraId="03686B2F" w14:textId="77777777" w:rsidR="00BD3D6A" w:rsidRDefault="0052431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Όσον αφορά το θέμα της ονομασίας των Σκοπίων –αναφέρθηκε και αυτό σε κάποιες</w:t>
      </w:r>
      <w:r>
        <w:rPr>
          <w:rFonts w:eastAsia="Times New Roman" w:cs="Times New Roman"/>
          <w:szCs w:val="24"/>
        </w:rPr>
        <w:t xml:space="preserve"> ομιλίες- θέλω να πω δυο λόγια. Η Αίθουσα και τα κόμματα έχουν αποφασίσει τι θα γίνει με την ονομασία των Σκοπίων; Το λέω γιατί μου είπε εμένα πρεσβευτής ότι όλοι οι παρελθόντες </w:t>
      </w:r>
      <w:r>
        <w:rPr>
          <w:rFonts w:eastAsia="Times New Roman" w:cs="Times New Roman"/>
          <w:szCs w:val="24"/>
        </w:rPr>
        <w:t>π</w:t>
      </w:r>
      <w:r>
        <w:rPr>
          <w:rFonts w:eastAsia="Times New Roman" w:cs="Times New Roman"/>
          <w:szCs w:val="24"/>
        </w:rPr>
        <w:t>ρωθυπουργοί –βάζοντας μέσα και εσάς, κύριε Τσίπρα- έχουν δεχθεί γεωγραφικό πρ</w:t>
      </w:r>
      <w:r>
        <w:rPr>
          <w:rFonts w:eastAsia="Times New Roman" w:cs="Times New Roman"/>
          <w:szCs w:val="24"/>
        </w:rPr>
        <w:t>οσδιορισμό με τη λέξη «Μακεδονία». Μου το είπε πρεσβευτής. Δεν χρειάζεται να πω ποιος. Φαντάζομαι ότι αντιλαμβάνεσθε ποιος είναι.</w:t>
      </w:r>
      <w:r>
        <w:rPr>
          <w:rFonts w:eastAsia="Times New Roman" w:cs="Times New Roman"/>
          <w:szCs w:val="24"/>
        </w:rPr>
        <w:t xml:space="preserve"> </w:t>
      </w:r>
      <w:r>
        <w:rPr>
          <w:rFonts w:eastAsia="Times New Roman" w:cs="Times New Roman"/>
          <w:szCs w:val="24"/>
        </w:rPr>
        <w:t>Μου είπε ότι όλοι οι Αρχηγοί των κομμάτων έχουν αποδεχθεί ονομασία σύνθετη με τη λέξη Μακεδονία. Ρωτήσατε τον λαό της Μακεδονί</w:t>
      </w:r>
      <w:r>
        <w:rPr>
          <w:rFonts w:eastAsia="Times New Roman" w:cs="Times New Roman"/>
          <w:szCs w:val="24"/>
        </w:rPr>
        <w:t xml:space="preserve">ας; Δηλαδή πώς ενεργείτε εσείς; Εσείς κάνατε δημοψήφισμα </w:t>
      </w:r>
      <w:r>
        <w:rPr>
          <w:rFonts w:eastAsia="Times New Roman" w:cs="Times New Roman"/>
          <w:szCs w:val="24"/>
        </w:rPr>
        <w:lastRenderedPageBreak/>
        <w:t xml:space="preserve">για να δείτε τι θα γίνει με την οικονομία. Με τη Μακεδονία τι θα γίνει; Εσείς αποφασίσατε να δώσετε τη λέξη Μακεδονία; Εσείς οι ίδιοι; </w:t>
      </w:r>
    </w:p>
    <w:p w14:paraId="03686B3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Και η δική σας παράταξη έχει κάποιον πρωθυπουργό -που αμφισβήτη</w:t>
      </w:r>
      <w:r>
        <w:rPr>
          <w:rFonts w:eastAsia="Times New Roman" w:cs="Times New Roman"/>
          <w:szCs w:val="24"/>
        </w:rPr>
        <w:t xml:space="preserve">σε την άλλη φορά κάποιο συγγενολόι από εδώ των Μητσοτάκηδων- που νομίζω ότι είχε πει να δώσουμε το όνομα και σε δέκα χρόνια θα το έχουμε ξεχάσει. Την ημέρα του </w:t>
      </w:r>
      <w:proofErr w:type="spellStart"/>
      <w:r>
        <w:rPr>
          <w:rFonts w:eastAsia="Times New Roman" w:cs="Times New Roman"/>
          <w:szCs w:val="24"/>
        </w:rPr>
        <w:t>μνημοσύνου</w:t>
      </w:r>
      <w:proofErr w:type="spellEnd"/>
      <w:r>
        <w:rPr>
          <w:rFonts w:eastAsia="Times New Roman" w:cs="Times New Roman"/>
          <w:szCs w:val="24"/>
        </w:rPr>
        <w:t xml:space="preserve">, όπου μίλησα, μου επετέθη από εδώ μια ομάδα συγγενών σας, κύριε Μητσοτάκη, ότι είναι </w:t>
      </w:r>
      <w:r>
        <w:rPr>
          <w:rFonts w:eastAsia="Times New Roman" w:cs="Times New Roman"/>
          <w:szCs w:val="24"/>
        </w:rPr>
        <w:t>ψέμα, ότι δεν το είπε. Διαψεύστε το, λοιπόν, επισήμως.</w:t>
      </w:r>
    </w:p>
    <w:p w14:paraId="03686B31"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τα αφήνετε αυτά τώρα;</w:t>
      </w:r>
    </w:p>
    <w:p w14:paraId="03686B32" w14:textId="77777777" w:rsidR="00BD3D6A" w:rsidRDefault="00524319">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 xml:space="preserve">Δεν χρειάζεται, κύριε Μητσοτάκη! Δεν είναι προσβολή στον λαό της </w:t>
      </w:r>
      <w:r>
        <w:rPr>
          <w:rFonts w:eastAsia="Times New Roman" w:cs="Times New Roman"/>
          <w:bCs/>
          <w:szCs w:val="24"/>
        </w:rPr>
        <w:t>Μακεδονίας το να πεις να δώσουμε το όνομα και σε δέκα χρόνια θα το έχουμε ξεχάσει;</w:t>
      </w:r>
    </w:p>
    <w:p w14:paraId="03686B33" w14:textId="77777777" w:rsidR="00BD3D6A" w:rsidRDefault="00524319">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Κύριε Πρόεδρε, διά του Προέδρου να απευθύνεστε, παρακαλώ, όχι κατευθείαν. </w:t>
      </w:r>
    </w:p>
    <w:p w14:paraId="03686B34" w14:textId="77777777" w:rsidR="00BD3D6A" w:rsidRDefault="00524319">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ΒΑΣΙΛΗΣ ΛΕΒΕΝΤΗΣ (Πρόεδρος της Ένωσης Κεντρώων): </w:t>
      </w:r>
      <w:r>
        <w:rPr>
          <w:rFonts w:eastAsia="Times New Roman" w:cs="Times New Roman"/>
          <w:bCs/>
          <w:szCs w:val="24"/>
        </w:rPr>
        <w:t>Εντάξει, αλλά δεν έχω καταλάβει, στο θέμα των Σκοπίων δεν πρέπει η Αίθουσα να αποφασίσει, αν γίνει μια διαπραγμάτευση, ως πού μπορούμε να φτάσουμε και τι ονομασίες μπορούμε να χρησιμοποιήσουμε; Δηλαδή είναι ελεύθερος ο κ. Τσίπρας να πάει και να διαπραγματε</w:t>
      </w:r>
      <w:r>
        <w:rPr>
          <w:rFonts w:eastAsia="Times New Roman" w:cs="Times New Roman"/>
          <w:bCs/>
          <w:szCs w:val="24"/>
        </w:rPr>
        <w:t xml:space="preserve">υθεί ό,τι να είναι και να έρθει εδώ; </w:t>
      </w:r>
    </w:p>
    <w:p w14:paraId="03686B35"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Ξέρετε, ο Καραμανλής, ο γέρος, είχε γυρίσει στην Ελλάδα μετά τις συμφωνίες της Ζυρίχης και του Λονδίνου, και αφού είχε βάλει τον Τούρκο εγγυήτρια δύναμη, έβαλε ολοσέλιδες καταχωρήσεις που τις πλήρωνε το κράτος και λέει</w:t>
      </w:r>
      <w:r>
        <w:rPr>
          <w:rFonts w:eastAsia="Times New Roman" w:cs="Times New Roman"/>
          <w:bCs/>
          <w:szCs w:val="24"/>
        </w:rPr>
        <w:t xml:space="preserve"> «</w:t>
      </w:r>
      <w:proofErr w:type="spellStart"/>
      <w:r>
        <w:rPr>
          <w:rFonts w:eastAsia="Times New Roman" w:cs="Times New Roman"/>
          <w:bCs/>
          <w:szCs w:val="24"/>
        </w:rPr>
        <w:t>ελύθη</w:t>
      </w:r>
      <w:proofErr w:type="spellEnd"/>
      <w:r>
        <w:rPr>
          <w:rFonts w:eastAsia="Times New Roman" w:cs="Times New Roman"/>
          <w:bCs/>
          <w:szCs w:val="24"/>
        </w:rPr>
        <w:t xml:space="preserve"> το Κυπριακό»! Και αναγκάστηκε ο Γεώργιος Παπανδρέου στην Αίθουσα αυτή και είπε ότι τώρα αρχίζει η τραγωδία. Όχι μόνο δεν «</w:t>
      </w:r>
      <w:proofErr w:type="spellStart"/>
      <w:r>
        <w:rPr>
          <w:rFonts w:eastAsia="Times New Roman" w:cs="Times New Roman"/>
          <w:bCs/>
          <w:szCs w:val="24"/>
        </w:rPr>
        <w:t>ελύθη</w:t>
      </w:r>
      <w:proofErr w:type="spellEnd"/>
      <w:r>
        <w:rPr>
          <w:rFonts w:eastAsia="Times New Roman" w:cs="Times New Roman"/>
          <w:bCs/>
          <w:szCs w:val="24"/>
        </w:rPr>
        <w:t>», αλλά «τώρα αρχίζει η τραγωδία»! Έβαλε ο Καραμανλής καταχωρήσεις σε όλες τις εφημερίδες ότι οι συμφωνίες Ζυρίχης-Λονδίν</w:t>
      </w:r>
      <w:r>
        <w:rPr>
          <w:rFonts w:eastAsia="Times New Roman" w:cs="Times New Roman"/>
          <w:bCs/>
          <w:szCs w:val="24"/>
        </w:rPr>
        <w:t xml:space="preserve">ου έλυναν το Κυπριακό. </w:t>
      </w:r>
    </w:p>
    <w:p w14:paraId="03686B36"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Διερωτώμαι: Στα εθνικά θέματα έχουμε διαγράψει μια γραμμή ή θα πηγαίνει να μιλάει επί παντός επιστητού ο κ. Τσί</w:t>
      </w:r>
      <w:r>
        <w:rPr>
          <w:rFonts w:eastAsia="Times New Roman" w:cs="Times New Roman"/>
          <w:bCs/>
          <w:szCs w:val="24"/>
        </w:rPr>
        <w:lastRenderedPageBreak/>
        <w:t>πρας, θα έρχεται εδώ, θα τον βρίζουν όλοι οι άλλοι και θα συνεχιστεί αυτή η κατάσταση; Γιατί εκεί νομίζω ότι βαδίζουμε, π</w:t>
      </w:r>
      <w:r>
        <w:rPr>
          <w:rFonts w:eastAsia="Times New Roman" w:cs="Times New Roman"/>
          <w:bCs/>
          <w:szCs w:val="24"/>
        </w:rPr>
        <w:t xml:space="preserve">ρος μια τέτοια κατάσταση. </w:t>
      </w:r>
    </w:p>
    <w:p w14:paraId="03686B37"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Επειδή γίνονται κάποιες αποστασίες εις βάρος της Ένωσης Κεντρώων, θέλω να τονίσω ότι η Ένωση Κεντρώων είναι ενισχυμένη από τις αποστασίες που γίνονται -ενημερώνω τη Βουλή και τον ελληνικό λαό διά της Βουλής- και στον κάθε Βουλευτ</w:t>
      </w:r>
      <w:r>
        <w:rPr>
          <w:rFonts w:eastAsia="Times New Roman" w:cs="Times New Roman"/>
          <w:bCs/>
          <w:szCs w:val="24"/>
        </w:rPr>
        <w:t>ή που φεύγει, ο λαός θα δίνει πέντε Βουλευτές.</w:t>
      </w:r>
    </w:p>
    <w:p w14:paraId="03686B38" w14:textId="77777777" w:rsidR="00BD3D6A" w:rsidRDefault="00524319">
      <w:pPr>
        <w:spacing w:line="600" w:lineRule="auto"/>
        <w:ind w:firstLine="720"/>
        <w:jc w:val="both"/>
        <w:rPr>
          <w:rFonts w:eastAsia="Times New Roman"/>
          <w:bCs/>
          <w:szCs w:val="24"/>
        </w:rPr>
      </w:pPr>
      <w:r>
        <w:rPr>
          <w:rFonts w:eastAsia="Times New Roman"/>
          <w:bCs/>
          <w:szCs w:val="24"/>
        </w:rPr>
        <w:t>Ευχαριστώ.</w:t>
      </w:r>
    </w:p>
    <w:p w14:paraId="03686B39"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3686B3A" w14:textId="77777777" w:rsidR="00BD3D6A" w:rsidRDefault="00524319">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Ευχαριστούμε.</w:t>
      </w:r>
    </w:p>
    <w:p w14:paraId="03686B3B"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 xml:space="preserve">Παρακαλώ πολύ ως τελευταίο ομιλητή για τις </w:t>
      </w:r>
      <w:proofErr w:type="spellStart"/>
      <w:r>
        <w:rPr>
          <w:rFonts w:eastAsia="Times New Roman" w:cs="Times New Roman"/>
          <w:bCs/>
          <w:szCs w:val="24"/>
        </w:rPr>
        <w:t>πρωτομιλίες</w:t>
      </w:r>
      <w:proofErr w:type="spellEnd"/>
      <w:r>
        <w:rPr>
          <w:rFonts w:eastAsia="Times New Roman" w:cs="Times New Roman"/>
          <w:bCs/>
          <w:szCs w:val="24"/>
        </w:rPr>
        <w:t>, πέραν του Υπουργού των Εξωτερικών που αμέσως ύ</w:t>
      </w:r>
      <w:r>
        <w:rPr>
          <w:rFonts w:eastAsia="Times New Roman" w:cs="Times New Roman"/>
          <w:bCs/>
          <w:szCs w:val="24"/>
        </w:rPr>
        <w:t xml:space="preserve">στερα θα πάρει τον λόγο, καλώ στο Βήμα τον κ. Σταύρο Θεοδωράκη Πρόεδρο της Κοινοβουλευτικής Ομάδας του Ποταμιού. </w:t>
      </w:r>
    </w:p>
    <w:p w14:paraId="03686B3C"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 xml:space="preserve">Παρακαλώ να ενημερώσουν όσοι στην </w:t>
      </w:r>
      <w:proofErr w:type="spellStart"/>
      <w:r>
        <w:rPr>
          <w:rFonts w:eastAsia="Times New Roman" w:cs="Times New Roman"/>
          <w:bCs/>
          <w:szCs w:val="24"/>
        </w:rPr>
        <w:t>πρωτομιλία</w:t>
      </w:r>
      <w:proofErr w:type="spellEnd"/>
      <w:r>
        <w:rPr>
          <w:rFonts w:eastAsia="Times New Roman" w:cs="Times New Roman"/>
          <w:bCs/>
          <w:szCs w:val="24"/>
        </w:rPr>
        <w:t xml:space="preserve"> τους χρησιμοποίησαν, ηθελημένα δηλαδή, και τον χρόνο της </w:t>
      </w:r>
      <w:proofErr w:type="spellStart"/>
      <w:r>
        <w:rPr>
          <w:rFonts w:eastAsia="Times New Roman" w:cs="Times New Roman"/>
          <w:bCs/>
          <w:szCs w:val="24"/>
        </w:rPr>
        <w:t>δευτερο</w:t>
      </w:r>
      <w:r>
        <w:rPr>
          <w:rFonts w:eastAsia="Times New Roman" w:cs="Times New Roman"/>
          <w:bCs/>
          <w:szCs w:val="24"/>
        </w:rPr>
        <w:lastRenderedPageBreak/>
        <w:t>μιλίας</w:t>
      </w:r>
      <w:proofErr w:type="spellEnd"/>
      <w:r>
        <w:rPr>
          <w:rFonts w:eastAsia="Times New Roman" w:cs="Times New Roman"/>
          <w:bCs/>
          <w:szCs w:val="24"/>
        </w:rPr>
        <w:t xml:space="preserve">, έτσι ώστε να έχουμε υπ’ </w:t>
      </w:r>
      <w:proofErr w:type="spellStart"/>
      <w:r>
        <w:rPr>
          <w:rFonts w:eastAsia="Times New Roman" w:cs="Times New Roman"/>
          <w:bCs/>
          <w:szCs w:val="24"/>
        </w:rPr>
        <w:t>ό</w:t>
      </w:r>
      <w:r>
        <w:rPr>
          <w:rFonts w:eastAsia="Times New Roman" w:cs="Times New Roman"/>
          <w:bCs/>
          <w:szCs w:val="24"/>
        </w:rPr>
        <w:t>ψιν</w:t>
      </w:r>
      <w:proofErr w:type="spellEnd"/>
      <w:r>
        <w:rPr>
          <w:rFonts w:eastAsia="Times New Roman" w:cs="Times New Roman"/>
          <w:bCs/>
          <w:szCs w:val="24"/>
        </w:rPr>
        <w:t xml:space="preserve"> μας την οικονομία της συζήτησης. Για παράδειγμα, ο κ. </w:t>
      </w:r>
      <w:proofErr w:type="spellStart"/>
      <w:r>
        <w:rPr>
          <w:rFonts w:eastAsia="Times New Roman" w:cs="Times New Roman"/>
          <w:bCs/>
          <w:szCs w:val="24"/>
        </w:rPr>
        <w:t>Κουτσούμπας</w:t>
      </w:r>
      <w:proofErr w:type="spellEnd"/>
      <w:r>
        <w:rPr>
          <w:rFonts w:eastAsia="Times New Roman" w:cs="Times New Roman"/>
          <w:bCs/>
          <w:szCs w:val="24"/>
        </w:rPr>
        <w:t xml:space="preserve"> ήδη ανέφερε στο Προεδρείο ότι δεν θα </w:t>
      </w:r>
      <w:proofErr w:type="spellStart"/>
      <w:r>
        <w:rPr>
          <w:rFonts w:eastAsia="Times New Roman" w:cs="Times New Roman"/>
          <w:bCs/>
          <w:szCs w:val="24"/>
        </w:rPr>
        <w:t>δευτερομιλήσει</w:t>
      </w:r>
      <w:proofErr w:type="spellEnd"/>
      <w:r>
        <w:rPr>
          <w:rFonts w:eastAsia="Times New Roman" w:cs="Times New Roman"/>
          <w:bCs/>
          <w:szCs w:val="24"/>
        </w:rPr>
        <w:t xml:space="preserve">. </w:t>
      </w:r>
    </w:p>
    <w:p w14:paraId="03686B3D"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Κύριε Θεοδωράκη, έχετε τον λόγο.</w:t>
      </w:r>
    </w:p>
    <w:p w14:paraId="03686B3E" w14:textId="77777777" w:rsidR="00BD3D6A" w:rsidRDefault="00524319">
      <w:pPr>
        <w:spacing w:line="600" w:lineRule="auto"/>
        <w:ind w:firstLine="720"/>
        <w:jc w:val="both"/>
        <w:rPr>
          <w:rFonts w:eastAsia="Times New Roman" w:cs="Times New Roman"/>
          <w:bCs/>
          <w:szCs w:val="24"/>
        </w:rPr>
      </w:pPr>
      <w:r>
        <w:rPr>
          <w:rFonts w:eastAsia="Times New Roman" w:cs="Times New Roman"/>
          <w:b/>
          <w:bCs/>
          <w:szCs w:val="24"/>
        </w:rPr>
        <w:t xml:space="preserve">ΣΤΑΥΡΟΣ ΘΕΟΔΩΡΑΚΗΣ (Πρόεδρος του κόμματος Το Ποτάμι): </w:t>
      </w:r>
      <w:r>
        <w:rPr>
          <w:rFonts w:eastAsia="Times New Roman" w:cs="Times New Roman"/>
          <w:bCs/>
          <w:szCs w:val="24"/>
        </w:rPr>
        <w:t>Κυρίες και κύριοι συνάδελφοι, το πιο εύκολο ε</w:t>
      </w:r>
      <w:r>
        <w:rPr>
          <w:rFonts w:eastAsia="Times New Roman" w:cs="Times New Roman"/>
          <w:bCs/>
          <w:szCs w:val="24"/>
        </w:rPr>
        <w:t xml:space="preserve">ίναι να σταθούμε μόνο στις ευθύνες της Τουρκίας, αδιαφορώντας στην ουσία για το μέλλον της Κύπρου. Το δύσκολο είναι να επιχειρήσουμε μια ψύχραιμη αποτύπωση, διερευνώντας όλες τις παραμέτρους που οδήγησαν στο τελευταίο αδιέξοδο. </w:t>
      </w:r>
    </w:p>
    <w:p w14:paraId="03686B3F" w14:textId="77777777" w:rsidR="00BD3D6A" w:rsidRDefault="00524319">
      <w:pPr>
        <w:spacing w:line="600" w:lineRule="auto"/>
        <w:ind w:firstLine="720"/>
        <w:jc w:val="both"/>
        <w:rPr>
          <w:rFonts w:eastAsia="Times New Roman" w:cs="Times New Roman"/>
          <w:bCs/>
          <w:szCs w:val="24"/>
        </w:rPr>
      </w:pPr>
      <w:r>
        <w:rPr>
          <w:rFonts w:eastAsia="Times New Roman" w:cs="Times New Roman"/>
          <w:bCs/>
          <w:szCs w:val="24"/>
        </w:rPr>
        <w:t>Το Ποτάμι, όπως ξέρετε, στή</w:t>
      </w:r>
      <w:r>
        <w:rPr>
          <w:rFonts w:eastAsia="Times New Roman" w:cs="Times New Roman"/>
          <w:bCs/>
          <w:szCs w:val="24"/>
        </w:rPr>
        <w:t>ριξε χωρίς αστερίσκους την προσπάθεια του Προέδρου Αναστασιάδη και των ηγετών της Κύπρου, για να βρεθεί μια λύση σε ένα πρόβλημα που η διαιώνισή του δεν είναι υπέρ ούτε των πολιτών της Κύπρου, ούτε της ηρεμίας στην περιοχή. Θέλαμε, και το είχαμε πει από τη</w:t>
      </w:r>
      <w:r>
        <w:rPr>
          <w:rFonts w:eastAsia="Times New Roman" w:cs="Times New Roman"/>
          <w:bCs/>
          <w:szCs w:val="24"/>
        </w:rPr>
        <w:t>ν πρώτη στιγμή, να δοθούν εγγυήσεις ασφάλειας και για τις δύο κοινότητες και ιδιαίτερα για τους Ελληνοκύπριους που έχουν ζήσει τόσα χρόνια κατοχή.</w:t>
      </w:r>
    </w:p>
    <w:p w14:paraId="03686B40" w14:textId="77777777" w:rsidR="00BD3D6A" w:rsidRDefault="00524319">
      <w:pPr>
        <w:spacing w:line="600" w:lineRule="auto"/>
        <w:ind w:firstLine="720"/>
        <w:jc w:val="both"/>
        <w:rPr>
          <w:rFonts w:eastAsia="Times New Roman" w:cs="Times New Roman"/>
          <w:szCs w:val="24"/>
        </w:rPr>
      </w:pPr>
      <w:r>
        <w:rPr>
          <w:rFonts w:eastAsia="Times New Roman" w:cs="Times New Roman"/>
          <w:bCs/>
          <w:szCs w:val="24"/>
        </w:rPr>
        <w:lastRenderedPageBreak/>
        <w:t>Η αποτυχία στην Ελβετία αποτελεί για τον λαό της Κύπρου, για τους Ελληνοκύπριους και τους Τουρκοκύπριους, μια</w:t>
      </w:r>
      <w:r>
        <w:rPr>
          <w:rFonts w:eastAsia="Times New Roman" w:cs="Times New Roman"/>
          <w:bCs/>
          <w:szCs w:val="24"/>
        </w:rPr>
        <w:t xml:space="preserve"> κακή εξέλιξη. Και θέλω να αναρωτηθώ: Συμφωνούμε όλοι σε αυτή τη διατύπωση; Γιατί φοβάμαι ότι υπάρχουν κάποιοι και σε αυτή εδώ την Αίθουσα που βολεύονται με το τελευταίο ναυάγιο. Είναι αυτοί που τους αρέσει να κρύβουν τα προβλήματα κάτω από το χαλί. Είναι </w:t>
      </w:r>
      <w:r>
        <w:rPr>
          <w:rFonts w:eastAsia="Times New Roman" w:cs="Times New Roman"/>
          <w:bCs/>
          <w:szCs w:val="24"/>
        </w:rPr>
        <w:t>αυτοί που δειλιάζουν πάντα την κρίσιμη στιγμή και μεταφέρουν τα προβλήματα στις επόμενες γενιές. Είναι αυτοί που δεν θέλουν να ζήσουν μαζί Ελληνοκύπριοι και Τουρκοκύπριοι. Και τέλος, είναι αυτοί που, απαιτώντας τα πάντα σήμερα, βοηθούν τα κατοχικά στρατεύμ</w:t>
      </w:r>
      <w:r>
        <w:rPr>
          <w:rFonts w:eastAsia="Times New Roman" w:cs="Times New Roman"/>
          <w:bCs/>
          <w:szCs w:val="24"/>
        </w:rPr>
        <w:t>ατα να παραμείνουν για πάντα στο νησί.</w:t>
      </w:r>
    </w:p>
    <w:p w14:paraId="03686B4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Ειλικρινά ελπίζουμε οι εξηγήσεις της ελληνικής Κυβέρνησης για τους λόγους κατάρρευσης των διαπραγματεύσεων να συμβαδίσουν με τις εκτιμήσεις και της Ευρωπαϊκής Ένωσης και του ΟΗΕ. Γιατί το θέμα δεν είναι να φεύγουμε απ</w:t>
      </w:r>
      <w:r>
        <w:rPr>
          <w:rFonts w:eastAsia="Times New Roman" w:cs="Times New Roman"/>
          <w:szCs w:val="24"/>
        </w:rPr>
        <w:t xml:space="preserve">ό τις διαπραγματεύσεις αλώβητοι επικοινωνιακά. Το θέμα είναι να μην φεύγουμε άπραγοι. </w:t>
      </w:r>
    </w:p>
    <w:p w14:paraId="03686B4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Δυστυχώς, κύριε Τσίπρα, η εικόνα κάποιων Υπουργών σας δεν βοηθά στη δημιουργία αισθήματος εμπιστοσύνης και ασφάλειας στους πολίτες, όσες στολές παραλλαγής και αν αλλάζου</w:t>
      </w:r>
      <w:r>
        <w:rPr>
          <w:rFonts w:eastAsia="Times New Roman" w:cs="Times New Roman"/>
          <w:szCs w:val="24"/>
        </w:rPr>
        <w:t>ν. Αν οι εξηγήσεις που μας δώσατε ακούγοντας τον κ. Κοτζιά δεν συμπίπτουν με τις ερμηνείες που τελικά θα γίνουν στην Κύπρο, στον ΟΗΕ, στην Ευρωπαϊκή Ένωση, τότε τα ερωτήματα θα είναι πολλά. Θα είναι άλλη μια ένδειξη ότι οι διαπραγματεύσεις, είτε στα οικονο</w:t>
      </w:r>
      <w:r>
        <w:rPr>
          <w:rFonts w:eastAsia="Times New Roman" w:cs="Times New Roman"/>
          <w:szCs w:val="24"/>
        </w:rPr>
        <w:t>μικά είτε στα εθνικά, δεν είναι το ισχυρό σας χαρτί.</w:t>
      </w:r>
    </w:p>
    <w:p w14:paraId="03686B4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σαράντα τρία χρόνια, έξι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γ</w:t>
      </w:r>
      <w:r>
        <w:rPr>
          <w:rFonts w:eastAsia="Times New Roman" w:cs="Times New Roman"/>
          <w:szCs w:val="24"/>
        </w:rPr>
        <w:t>ραμματείς Ηνωμένων Εθνών, εννιά σχέδια, ένα δημοψήφισμα, διεθνείς διασκέψεις -τριμερείς, πενταμερείς- και κα</w:t>
      </w:r>
      <w:r>
        <w:rPr>
          <w:rFonts w:eastAsia="Times New Roman" w:cs="Times New Roman"/>
          <w:szCs w:val="24"/>
        </w:rPr>
        <w:t>μ</w:t>
      </w:r>
      <w:r>
        <w:rPr>
          <w:rFonts w:eastAsia="Times New Roman" w:cs="Times New Roman"/>
          <w:szCs w:val="24"/>
        </w:rPr>
        <w:t>μία πρόοδος δημιουργούν ένα αί</w:t>
      </w:r>
      <w:r>
        <w:rPr>
          <w:rFonts w:eastAsia="Times New Roman" w:cs="Times New Roman"/>
          <w:szCs w:val="24"/>
        </w:rPr>
        <w:t xml:space="preserve">σθημα ότι όλα πλέον είναι μάταια. Και εδώ θα πρέπει να αντισταθούμε. Το Κυπριακό δεν πρέπει να φύγει από τη διεθνή ατζέντα, όπως θέλει η Τουρκία και όπως ήδη το έχει πει. Ο Νίκος Αναστασιάδης και ο Μουσταφά </w:t>
      </w:r>
      <w:proofErr w:type="spellStart"/>
      <w:r>
        <w:rPr>
          <w:rFonts w:eastAsia="Times New Roman" w:cs="Times New Roman"/>
          <w:szCs w:val="24"/>
        </w:rPr>
        <w:t>Ακιτζί</w:t>
      </w:r>
      <w:proofErr w:type="spellEnd"/>
      <w:r>
        <w:rPr>
          <w:rFonts w:eastAsia="Times New Roman" w:cs="Times New Roman"/>
          <w:szCs w:val="24"/>
        </w:rPr>
        <w:t xml:space="preserve"> είναι ίσως οι τελευταίοι ηγέτες που έχουν </w:t>
      </w:r>
      <w:r>
        <w:rPr>
          <w:rFonts w:eastAsia="Times New Roman" w:cs="Times New Roman"/>
          <w:szCs w:val="24"/>
        </w:rPr>
        <w:t xml:space="preserve">μνήμες της Κύπρου πριν από την εισβολή. Και είναι στενάχωρο πως ούτε αυτή τη φορά δεν μπόρεσαν να συμφωνήσουν σε μια πρόταση, σε μια συμφωνία κυπριακής ιδιοκτησίας. </w:t>
      </w:r>
    </w:p>
    <w:p w14:paraId="03686B4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Τους καλούμε, όμως, να επιμείνουν. Καλούμε τον Αναστασιάδη και τον </w:t>
      </w:r>
      <w:proofErr w:type="spellStart"/>
      <w:r>
        <w:rPr>
          <w:rFonts w:eastAsia="Times New Roman" w:cs="Times New Roman"/>
          <w:szCs w:val="24"/>
        </w:rPr>
        <w:t>Ακιτζί</w:t>
      </w:r>
      <w:proofErr w:type="spellEnd"/>
      <w:r>
        <w:rPr>
          <w:rFonts w:eastAsia="Times New Roman" w:cs="Times New Roman"/>
          <w:szCs w:val="24"/>
        </w:rPr>
        <w:t xml:space="preserve"> να διαψεύσουν τη</w:t>
      </w:r>
      <w:r>
        <w:rPr>
          <w:rFonts w:eastAsia="Times New Roman" w:cs="Times New Roman"/>
          <w:szCs w:val="24"/>
        </w:rPr>
        <w:t>ν ιστορία, που θέλει συζητήσεις και ποτέ λύσεις. Η ελπίδα για απελευθέρωση και επανένωση του νησιού πρέπει να κρατηθεί ζωντανή. Πρέπει να καταβληθεί κάθε προσπάθεια, ώστε μην ακυρωθεί το κεκτημένο της τελευταίας διαπραγματευτικής διαδικασίας. Αν δεν τα κατ</w:t>
      </w:r>
      <w:r>
        <w:rPr>
          <w:rFonts w:eastAsia="Times New Roman" w:cs="Times New Roman"/>
          <w:szCs w:val="24"/>
        </w:rPr>
        <w:t>αφέρουμε, τότε όλοι μαζί, Ελλάδα και Κύπρος, πρέπει να είμαστε έτοιμοι να αντιμετωπίσουμε τους κινδύνους και τις προκλήσεις στην περιοχή. Όμως, πριν απ’ αυτό πρέπει να επιμείνουμε. Πρέπει να μην γράψει η ιστορία ότι τόσα χρόνια δεν χάσαμε καμ</w:t>
      </w:r>
      <w:r>
        <w:rPr>
          <w:rFonts w:eastAsia="Times New Roman" w:cs="Times New Roman"/>
          <w:szCs w:val="24"/>
        </w:rPr>
        <w:t>μ</w:t>
      </w:r>
      <w:r>
        <w:rPr>
          <w:rFonts w:eastAsia="Times New Roman" w:cs="Times New Roman"/>
          <w:szCs w:val="24"/>
        </w:rPr>
        <w:t>ία ευκαιρία ν</w:t>
      </w:r>
      <w:r>
        <w:rPr>
          <w:rFonts w:eastAsia="Times New Roman" w:cs="Times New Roman"/>
          <w:szCs w:val="24"/>
        </w:rPr>
        <w:t xml:space="preserve">α χάνουμε κάθε ευκαιρία. </w:t>
      </w:r>
    </w:p>
    <w:p w14:paraId="03686B4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686B46"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3686B47" w14:textId="77777777" w:rsidR="00BD3D6A" w:rsidRDefault="00524319">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Ευχαριστώ πολύ, κύριε Θεοδωράκη. </w:t>
      </w:r>
    </w:p>
    <w:p w14:paraId="03686B4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Εξωτερικών της Ελλάδας κ. Νικόλαος Κοτζιάς. </w:t>
      </w:r>
    </w:p>
    <w:p w14:paraId="03686B4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Έχετε τον λόγο για πέντε λεπτά, αλλ</w:t>
      </w:r>
      <w:r>
        <w:rPr>
          <w:rFonts w:eastAsia="Times New Roman" w:cs="Times New Roman"/>
          <w:szCs w:val="24"/>
        </w:rPr>
        <w:t>ά θα έχετε χρόνο, κύριε Υπουργέ.</w:t>
      </w:r>
    </w:p>
    <w:p w14:paraId="03686B4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ΝΙΚΟΛΑΟΣ ΚΟΤΖΙΑΣ (Υπουργός Εξωτερικών):</w:t>
      </w:r>
      <w:r>
        <w:rPr>
          <w:rFonts w:eastAsia="Times New Roman" w:cs="Times New Roman"/>
          <w:szCs w:val="24"/>
        </w:rPr>
        <w:t xml:space="preserve"> Ευχαριστώ, κύριε Πρόεδρε. Ξέρετε ότι είμαι και στην κοινοβουλευτική μου παρουσία λιγομίλητος, ως οφείλει να είναι ένας Υπουργός Εξωτερικών. Αλλά αφού έχουμε θέμα του αντικειμένου μου,</w:t>
      </w:r>
      <w:r>
        <w:rPr>
          <w:rFonts w:eastAsia="Times New Roman" w:cs="Times New Roman"/>
          <w:szCs w:val="24"/>
        </w:rPr>
        <w:t xml:space="preserve"> επιτρέψτε μου να πω ορισμένα πράγματα. </w:t>
      </w:r>
    </w:p>
    <w:p w14:paraId="03686B4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Πρώτα απ’ όλα, θέλω να ευχαριστήσω τα κόμματα για τη στάση που κράτησαν κατά τη διάρκεια των διαπραγματεύσεων και που έδωσαν τη δυνατότητα οι πλάτες της ελληνικής διαπραγματευτικής ομάδας να είναι καλά στημένες, χωρ</w:t>
      </w:r>
      <w:r>
        <w:rPr>
          <w:rFonts w:eastAsia="Times New Roman" w:cs="Times New Roman"/>
          <w:szCs w:val="24"/>
        </w:rPr>
        <w:t xml:space="preserve">ίς ανασφάλειες και χωρίς αμφιβολίες για το πώς βλέπει η πλειονότητα των Ελλήνων αυτή τη διαπραγμάτευση. Θέλω να τους ευχαριστήσω όλους και επισήμως από αυτό το Βήμα. </w:t>
      </w:r>
    </w:p>
    <w:p w14:paraId="03686B4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σήμερα το πρωί έχουμε το πρώτο σχέδιο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του ΟΗΕ προς το Συμβούλιο Ασφαλείας. Είναι το σχέδιο που έχει υποβάλει. Σ’ αυτό έχει τρεις ενδιαφέρουσες διαπιστώσεις: </w:t>
      </w:r>
    </w:p>
    <w:p w14:paraId="03686B4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Πρώτον, αναφέρει ότι η Διάσκεψη της Γενεύης σηματοδότησε ένα ιστορικό και αποφασιστικό στάδιο κατά τις συνομιλίες -δεν κάνει αξ</w:t>
      </w:r>
      <w:r>
        <w:rPr>
          <w:rFonts w:eastAsia="Times New Roman" w:cs="Times New Roman"/>
          <w:szCs w:val="24"/>
        </w:rPr>
        <w:t xml:space="preserve">ιολόγηση δηλαδή, ότι απέτυχε ή ότι δεν θα συνεχιστεί- και θεωρεί ότι ήταν η πρώτη φορά που οι δύο κοινότητες και </w:t>
      </w:r>
      <w:r>
        <w:rPr>
          <w:rFonts w:eastAsia="Times New Roman" w:cs="Times New Roman"/>
          <w:szCs w:val="24"/>
        </w:rPr>
        <w:lastRenderedPageBreak/>
        <w:t xml:space="preserve">οι τρεις εγγυήτριες δυνάμεις συναντήθηκαν, προκειμένου να συζητήσουν κεφάλαια ασφάλειας και εγγυήσεων. Είναι η παράγραφος 4 του σχεδίου για το </w:t>
      </w:r>
      <w:r>
        <w:rPr>
          <w:rFonts w:eastAsia="Times New Roman" w:cs="Times New Roman"/>
          <w:szCs w:val="24"/>
        </w:rPr>
        <w:t xml:space="preserve">Συμβούλιο Ασφαλείας. </w:t>
      </w:r>
    </w:p>
    <w:p w14:paraId="03686B4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Στην ίδια παράγραφο λέει ότι είναι μεγάλο βήμα που αναδείχθηκε στην ίδια τη διαπραγμάτευση το θέμα των εγγυήσεων και στην παράγραφο 42 υπογραμμίζει ότι ο </w:t>
      </w:r>
      <w:r>
        <w:rPr>
          <w:rFonts w:eastAsia="Times New Roman" w:cs="Times New Roman"/>
          <w:szCs w:val="24"/>
        </w:rPr>
        <w:t>ο</w:t>
      </w:r>
      <w:r>
        <w:rPr>
          <w:rFonts w:eastAsia="Times New Roman" w:cs="Times New Roman"/>
          <w:szCs w:val="24"/>
        </w:rPr>
        <w:t>ργανισμός παραμένει στη διάθεση των μερών, δηλαδή όλων εμάς που συμμετείχαμε, σ</w:t>
      </w:r>
      <w:r>
        <w:rPr>
          <w:rFonts w:eastAsia="Times New Roman" w:cs="Times New Roman"/>
          <w:szCs w:val="24"/>
        </w:rPr>
        <w:t xml:space="preserve">το πλαίσιο του ρόλου του για να διευκολύνει την παραπέρα διαδικασία του Κυπριακού. Μας δίνει, δηλαδή, ανοιχτό δρόμο για να συνεχίσουμε να παλεύουμε για μια ορθή και σωστή λύση του Κυπριακού. </w:t>
      </w:r>
    </w:p>
    <w:p w14:paraId="03686B4F" w14:textId="77777777" w:rsidR="00BD3D6A" w:rsidRDefault="00524319">
      <w:pPr>
        <w:spacing w:line="600" w:lineRule="auto"/>
        <w:ind w:firstLine="720"/>
        <w:jc w:val="both"/>
        <w:rPr>
          <w:rFonts w:eastAsia="Times New Roman"/>
          <w:szCs w:val="24"/>
        </w:rPr>
      </w:pPr>
      <w:r>
        <w:rPr>
          <w:rFonts w:eastAsia="Times New Roman"/>
          <w:szCs w:val="24"/>
        </w:rPr>
        <w:t>Δεύτερον -και αυτό θα το καταθέσω στα Πρακτικά-, η παράγραφος 21</w:t>
      </w:r>
      <w:r>
        <w:rPr>
          <w:rFonts w:eastAsia="Times New Roman"/>
          <w:szCs w:val="24"/>
        </w:rPr>
        <w:t xml:space="preserve"> της τελευταίας Συνόδου Κορυφής της Ευρώπης είναι αποκλειστικά αφιερωμένη στο Κυπριακό, μετά από μια συζήτηση που προκάλεσε ο Πρόεδρος της Κύπρου και ο Πρωθυπουργός της Ελλάδας στο ίδιο το Συμβούλιο της Συνόδου Κορυφής. Το καταθέτω, γιατί υπήρξε ένα ερώτημ</w:t>
      </w:r>
      <w:r>
        <w:rPr>
          <w:rFonts w:eastAsia="Times New Roman"/>
          <w:szCs w:val="24"/>
        </w:rPr>
        <w:t>α για ποιον λόγο ο Πρωθυπουργός δεν ασχολήθηκε με αυτό το ζήτημα. Υπάρχει γραπτώς. Είναι η παράγραφος 21, των συμπερασμάτων.</w:t>
      </w:r>
    </w:p>
    <w:p w14:paraId="03686B50" w14:textId="77777777" w:rsidR="00BD3D6A" w:rsidRDefault="00524319">
      <w:pPr>
        <w:spacing w:line="600" w:lineRule="auto"/>
        <w:ind w:firstLine="720"/>
        <w:jc w:val="both"/>
        <w:rPr>
          <w:rFonts w:eastAsia="Times New Roman"/>
          <w:szCs w:val="24"/>
        </w:rPr>
      </w:pPr>
      <w:r>
        <w:rPr>
          <w:rFonts w:eastAsia="Times New Roman"/>
          <w:szCs w:val="24"/>
        </w:rPr>
        <w:lastRenderedPageBreak/>
        <w:t>(Στο σημείο αυτό ο Υπουργός κ. Νικόλαος Κοτζιάς καταθέτει για τα Πρακτικά το προαναφερθέν έγγραφο, το οποίο βρίσκεται στο αρχείο το</w:t>
      </w:r>
      <w:r>
        <w:rPr>
          <w:rFonts w:eastAsia="Times New Roman"/>
          <w:szCs w:val="24"/>
        </w:rPr>
        <w:t>υ Τμήματος Γραμματείας της Διεύθυνσης Στενογραφίας και Πρακτικών της Βουλής)</w:t>
      </w:r>
    </w:p>
    <w:p w14:paraId="03686B51" w14:textId="77777777" w:rsidR="00BD3D6A" w:rsidRDefault="00524319">
      <w:pPr>
        <w:spacing w:line="600" w:lineRule="auto"/>
        <w:ind w:firstLine="720"/>
        <w:jc w:val="both"/>
        <w:rPr>
          <w:rFonts w:eastAsia="Times New Roman"/>
          <w:szCs w:val="24"/>
        </w:rPr>
      </w:pPr>
      <w:r>
        <w:rPr>
          <w:rFonts w:eastAsia="Times New Roman"/>
          <w:szCs w:val="24"/>
        </w:rPr>
        <w:t xml:space="preserve">Επίσης, φροντίσαμε η Ευρωπαϊκή Ένωση να είναι παρατηρητής για πρώτη φορά σε αυτήν την πενταμερή </w:t>
      </w:r>
      <w:r>
        <w:rPr>
          <w:rFonts w:eastAsia="Times New Roman"/>
          <w:szCs w:val="24"/>
        </w:rPr>
        <w:t>δ</w:t>
      </w:r>
      <w:r>
        <w:rPr>
          <w:rFonts w:eastAsia="Times New Roman"/>
          <w:szCs w:val="24"/>
        </w:rPr>
        <w:t>ιάσκεψη.</w:t>
      </w:r>
    </w:p>
    <w:p w14:paraId="03686B52" w14:textId="77777777" w:rsidR="00BD3D6A" w:rsidRDefault="00524319">
      <w:pPr>
        <w:spacing w:line="600" w:lineRule="auto"/>
        <w:ind w:firstLine="720"/>
        <w:jc w:val="both"/>
        <w:rPr>
          <w:rFonts w:eastAsia="Times New Roman"/>
          <w:szCs w:val="24"/>
        </w:rPr>
      </w:pPr>
      <w:r>
        <w:rPr>
          <w:rFonts w:eastAsia="Times New Roman"/>
          <w:szCs w:val="24"/>
        </w:rPr>
        <w:t>Και τρίτον, μπορέσαμε να έχουμε εκφρασμένη τη θέληση και γνώμη κατά τις δ</w:t>
      </w:r>
      <w:r>
        <w:rPr>
          <w:rFonts w:eastAsia="Times New Roman"/>
          <w:szCs w:val="24"/>
        </w:rPr>
        <w:t>ιμερείς συναντήσεις ότι δεν υπάρχει περίπτωση η Ευρωπαϊκή Ένωση να δεχτεί παρεμβατικά δικαιώματα στο έδαφός της, σε κράτος μέλος, που διεκδικούσε και απαιτεί η Τουρκία. Αυτά τα δυο κείμενα για τα διευκρινιστικά.</w:t>
      </w:r>
    </w:p>
    <w:p w14:paraId="03686B53" w14:textId="77777777" w:rsidR="00BD3D6A" w:rsidRDefault="00524319">
      <w:pPr>
        <w:spacing w:line="600" w:lineRule="auto"/>
        <w:ind w:firstLine="720"/>
        <w:jc w:val="both"/>
        <w:rPr>
          <w:rFonts w:eastAsia="Times New Roman"/>
          <w:szCs w:val="24"/>
        </w:rPr>
      </w:pPr>
      <w:r>
        <w:rPr>
          <w:rFonts w:eastAsia="Times New Roman"/>
          <w:szCs w:val="24"/>
        </w:rPr>
        <w:t>Τώρα θα σας πω τις σκέψεις μου. Αυτό το μάθη</w:t>
      </w:r>
      <w:r>
        <w:rPr>
          <w:rFonts w:eastAsia="Times New Roman"/>
          <w:szCs w:val="24"/>
        </w:rPr>
        <w:t xml:space="preserve">μα που έβγαλα για τον εαυτό μου, διότι όλοι πρέπει να μαθαίνουμε, είναι ότι μια καλά σχεδιασμένη και επίμονη διαπραγμάτευση, σε συνδυασμό με την ισχυρή συνεργασία με την </w:t>
      </w:r>
      <w:r>
        <w:rPr>
          <w:rFonts w:eastAsia="Times New Roman"/>
          <w:szCs w:val="24"/>
        </w:rPr>
        <w:t>κ</w:t>
      </w:r>
      <w:r>
        <w:rPr>
          <w:rFonts w:eastAsia="Times New Roman"/>
          <w:szCs w:val="24"/>
        </w:rPr>
        <w:t xml:space="preserve">υπριακή </w:t>
      </w:r>
      <w:r>
        <w:rPr>
          <w:rFonts w:eastAsia="Times New Roman"/>
          <w:szCs w:val="24"/>
        </w:rPr>
        <w:t>κ</w:t>
      </w:r>
      <w:r>
        <w:rPr>
          <w:rFonts w:eastAsia="Times New Roman"/>
          <w:szCs w:val="24"/>
        </w:rPr>
        <w:t>υβέρνηση -και έχουμε πέντε φορές τον κ. Αναστασιάδη να επαναλαμβάνει χθες στ</w:t>
      </w:r>
      <w:r>
        <w:rPr>
          <w:rFonts w:eastAsia="Times New Roman"/>
          <w:szCs w:val="24"/>
        </w:rPr>
        <w:t>η συνέντευξη Τύπου πόσο ισχυρή και σταθερή ήταν αυτή η συνεργασία-, μας δίνει τη δυνατότητα να προωθήσουμε μια ατζέντα διαφορετική απ’ ό,τι ήταν οι διαπραγματεύσεις του Κυπριακού στο παρελθόν.</w:t>
      </w:r>
    </w:p>
    <w:p w14:paraId="03686B54" w14:textId="77777777" w:rsidR="00BD3D6A" w:rsidRDefault="00524319">
      <w:pPr>
        <w:spacing w:line="600" w:lineRule="auto"/>
        <w:ind w:firstLine="720"/>
        <w:jc w:val="both"/>
        <w:rPr>
          <w:rFonts w:eastAsia="Times New Roman"/>
          <w:szCs w:val="24"/>
        </w:rPr>
      </w:pPr>
      <w:r>
        <w:rPr>
          <w:rFonts w:eastAsia="Times New Roman"/>
          <w:szCs w:val="24"/>
        </w:rPr>
        <w:lastRenderedPageBreak/>
        <w:t>Επίσης, όταν έχεις τεκμηριωμένες θέσεις, γραπτές και προφορικές</w:t>
      </w:r>
      <w:r>
        <w:rPr>
          <w:rFonts w:eastAsia="Times New Roman"/>
          <w:szCs w:val="24"/>
        </w:rPr>
        <w:t xml:space="preserve"> και τις προωθείς και τις διεκδικείς, είναι πιο εύκολο να γίνει κατανοητή η άποψή σου. Από αυτήν την άποψη, στις δύο Συνθήκες του Λονδίνου και της Ζυρίχης που αφορούν την Ελλάδα, διότι συνυπέγραφε, προτείναμε για μεν τη Συνθήκη των Εγγυήσεων, έναν μηχανισμ</w:t>
      </w:r>
      <w:r>
        <w:rPr>
          <w:rFonts w:eastAsia="Times New Roman"/>
          <w:szCs w:val="24"/>
        </w:rPr>
        <w:t>ό εφαρμογής και εποπτείας της κατάργησης της Συνθήκης των Εγγυήσεων και της απομάκρυνσης των τουρκικών στρατευμάτων, την οποία πρόταση επεξεργάστηκε και προσωπικά κατόπιν με τις προτάσεις της Κύπρου και τις δικές μας ο Γενικός Γραμματέας του ΟΗΕ και ήταν η</w:t>
      </w:r>
      <w:r>
        <w:rPr>
          <w:rFonts w:eastAsia="Times New Roman"/>
          <w:szCs w:val="24"/>
        </w:rPr>
        <w:t xml:space="preserve"> πρόταση με την οποία προσήλθε την Πέμπτη προς την Παρασκευή το βράδυ στην τελική διαπραγμάτευση, όπου εκτέθηκε από την υποκρισία και τη διγλωσσία της Τουρκίας. Διότι η Τουρκία στις συναντήσεις που είχε με τον Γενικό Γραμματέα του ΟΗΕ υποσχέθηκε να αποδεχτ</w:t>
      </w:r>
      <w:r>
        <w:rPr>
          <w:rFonts w:eastAsia="Times New Roman"/>
          <w:szCs w:val="24"/>
        </w:rPr>
        <w:t>εί συμβιβαστικές λύσεις και όταν ο Γενικός Γραμματέας του ΟΗΕ στις πρωινές ώρες -στις 2.00 το πρωί- ενώπιον της άρνησης της Τουρκίας να υποβάλει γραπτώς τις προτάσεις που του είχε διατυπώσει, ανέλαβε να τη διατυπώσει ο ίδιος σε μια παράγραφο, η Τουρκία αρν</w:t>
      </w:r>
      <w:r>
        <w:rPr>
          <w:rFonts w:eastAsia="Times New Roman"/>
          <w:szCs w:val="24"/>
        </w:rPr>
        <w:t xml:space="preserve">ήθηκε ότι είχε κάνει καν τέτοια συζήτηση με τον Γενικό Γραμματέα, απέσυρε την όποια συμβιβαστική της </w:t>
      </w:r>
      <w:r>
        <w:rPr>
          <w:rFonts w:eastAsia="Times New Roman"/>
          <w:szCs w:val="24"/>
        </w:rPr>
        <w:lastRenderedPageBreak/>
        <w:t>πρόταση και υποχρέωσε επιτόπου τον Γενικό Γραμματέα του ΟΗΕ να δηλώσει ότι «αυτή η Διάσκεψη τελειώνει, διότι η Τουρκία άλλα μου είπε, άλλα λέει εδώ και παί</w:t>
      </w:r>
      <w:r>
        <w:rPr>
          <w:rFonts w:eastAsia="Times New Roman"/>
          <w:szCs w:val="24"/>
        </w:rPr>
        <w:t>ρνω πάνω το βάρος ότι παρανόησα τις προτάσεις της Τουρκίας».</w:t>
      </w:r>
    </w:p>
    <w:p w14:paraId="03686B55" w14:textId="77777777" w:rsidR="00BD3D6A" w:rsidRDefault="00524319">
      <w:pPr>
        <w:spacing w:line="600" w:lineRule="auto"/>
        <w:ind w:firstLine="720"/>
        <w:jc w:val="both"/>
        <w:rPr>
          <w:rFonts w:eastAsia="Times New Roman"/>
          <w:szCs w:val="24"/>
        </w:rPr>
      </w:pPr>
      <w:r>
        <w:rPr>
          <w:rFonts w:eastAsia="Times New Roman"/>
          <w:szCs w:val="24"/>
        </w:rPr>
        <w:t>Κατά συνέπεια, δεν το βρίσκει εξαιρετικά ευγενικό, όταν υπάρχει πάρα πολύ σαφής διατύπωση του Γενικού Γραμματέα, να τίθενται αυτές στην ελληνική Βουλή υπό αμφισβήτηση.</w:t>
      </w:r>
    </w:p>
    <w:p w14:paraId="03686B56" w14:textId="77777777" w:rsidR="00BD3D6A" w:rsidRDefault="00524319">
      <w:pPr>
        <w:spacing w:line="600" w:lineRule="auto"/>
        <w:ind w:firstLine="720"/>
        <w:jc w:val="both"/>
        <w:rPr>
          <w:rFonts w:eastAsia="Times New Roman"/>
          <w:szCs w:val="24"/>
        </w:rPr>
      </w:pPr>
      <w:r>
        <w:rPr>
          <w:rFonts w:eastAsia="Times New Roman"/>
          <w:szCs w:val="24"/>
        </w:rPr>
        <w:t>Επίσης, όσον αφορά τη Συνθή</w:t>
      </w:r>
      <w:r>
        <w:rPr>
          <w:rFonts w:eastAsia="Times New Roman"/>
          <w:szCs w:val="24"/>
        </w:rPr>
        <w:t>κη Ασφάλειας, η οποία έχει δύο παραρτήματα, σας θυμίζω ότι η Συνθήκη Ασφάλειας λέει ότι τα στρατεύματα Ελλάδας, Κύπρου και Τουρκίας μπορεί να είναι εννιακόσια πενήντα και εξακόσια πενήντα αντίστοιχα, ότι πρέπει να είναι σε κοινό στρατηγείο κι ότι πρέπει να</w:t>
      </w:r>
      <w:r>
        <w:rPr>
          <w:rFonts w:eastAsia="Times New Roman"/>
          <w:szCs w:val="24"/>
        </w:rPr>
        <w:t xml:space="preserve"> βρίσκονται υπό εκ περιτροπής διοίκηση Κύπρος πρώτον χρόνο, Ελλάδα δεύτερο, Τουρκία τρίτο. Κι όταν ερωτήθηκαν οι Τούρκοι τι εννοούν με συνθήκη ασφάλειας σε αυτό ακριβώς το περιεχόμενο, δεν ήταν σε θέση ούτε καν να συμφωνήσουν με το ίδιο τους το αίτημα, να </w:t>
      </w:r>
      <w:r>
        <w:rPr>
          <w:rFonts w:eastAsia="Times New Roman"/>
          <w:szCs w:val="24"/>
        </w:rPr>
        <w:t xml:space="preserve">διατηρηθεί αυτή η Συνθήκη και να μην αποσυρθεί ο στρατός τους, διότι δεν είχαν ακριβή εικόνα του τι σήμαινε. Υιοθέτησε ο ΟΗΕ -κι αυτό πάλι χάριν στη διαπραγματευτική μας τακτική-, την πρότασή μας για ένα σύμφωνο φιλίας, το οποίο θα κρατάει ζωντανές </w:t>
      </w:r>
      <w:r>
        <w:rPr>
          <w:rFonts w:eastAsia="Times New Roman"/>
          <w:szCs w:val="24"/>
        </w:rPr>
        <w:lastRenderedPageBreak/>
        <w:t>τις πολ</w:t>
      </w:r>
      <w:r>
        <w:rPr>
          <w:rFonts w:eastAsia="Times New Roman"/>
          <w:szCs w:val="24"/>
        </w:rPr>
        <w:t xml:space="preserve">ιτισμικές, οικονομικές, εκπαιδευτικές, μορφωτικές σχέσεις ανάμεσα στις τρεις χώρες, Τουρκία, Ελλάδα και Κύπρο, αλλά θα καταργεί κάθε δυνατότητα επέμβασης οποιουδήποτε και κάθε τέτοια στρατιωτική πτυχή που θα διευκόλυνε σε μια τέτοια κατεύθυνση.            </w:t>
      </w:r>
      <w:r>
        <w:rPr>
          <w:rFonts w:eastAsia="Times New Roman"/>
          <w:szCs w:val="24"/>
        </w:rPr>
        <w:t xml:space="preserve">    </w:t>
      </w:r>
    </w:p>
    <w:p w14:paraId="03686B57" w14:textId="77777777" w:rsidR="00BD3D6A" w:rsidRDefault="00524319">
      <w:pPr>
        <w:spacing w:line="600" w:lineRule="auto"/>
        <w:ind w:firstLine="720"/>
        <w:jc w:val="both"/>
        <w:rPr>
          <w:rFonts w:eastAsia="Times New Roman"/>
          <w:szCs w:val="24"/>
        </w:rPr>
      </w:pPr>
      <w:r>
        <w:rPr>
          <w:rFonts w:eastAsia="Times New Roman"/>
          <w:szCs w:val="24"/>
        </w:rPr>
        <w:t xml:space="preserve">Δεύτερον, θέλω να σημειώσω ότι αυτή η πολιτική μας μ’ αυτές τις προτάσεις μας είχε στιγμές που είχε τη συντριπτική πλειοψηφία μέσα στη </w:t>
      </w:r>
      <w:r>
        <w:rPr>
          <w:rFonts w:eastAsia="Times New Roman"/>
          <w:szCs w:val="24"/>
        </w:rPr>
        <w:t>δ</w:t>
      </w:r>
      <w:r>
        <w:rPr>
          <w:rFonts w:eastAsia="Times New Roman"/>
          <w:szCs w:val="24"/>
        </w:rPr>
        <w:t>ιάσκεψη. Ακόμα και οι Βρετανοί αναγκάστηκαν να τις υιοθετήσουν. Ακόμα και ο ΟΗΕ και η Ευρωπαϊκή Ένωση τις υποστήριξ</w:t>
      </w:r>
      <w:r>
        <w:rPr>
          <w:rFonts w:eastAsia="Times New Roman"/>
          <w:szCs w:val="24"/>
        </w:rPr>
        <w:t xml:space="preserve">αν. Είναι η πρώτη φορά που οι Τούρκοι βρέθηκαν σε διαπραγματεύσεις για το Κυπριακό μόνοι τους και αυτό το θεωρώ σημαντικό βήμα, διότι χάρη σ’ αυτό το σημαντικό βήμα μπήκε πλέον στην ατζέντα του Κυπριακού και είναι κεκτημένο το ότι η Κύπρος πρέπει να γίνει </w:t>
      </w:r>
      <w:r>
        <w:rPr>
          <w:rFonts w:eastAsia="Times New Roman"/>
          <w:szCs w:val="24"/>
        </w:rPr>
        <w:t xml:space="preserve">ένα κανονικό, φυσιολογικό κράτος, δηλαδή χωρίς ξένα στρατεύματα και ξένες εγγυήσεις. </w:t>
      </w:r>
    </w:p>
    <w:p w14:paraId="03686B58" w14:textId="77777777" w:rsidR="00BD3D6A" w:rsidRDefault="00524319">
      <w:pPr>
        <w:spacing w:line="600" w:lineRule="auto"/>
        <w:ind w:firstLine="720"/>
        <w:jc w:val="both"/>
        <w:rPr>
          <w:rFonts w:eastAsia="Times New Roman"/>
          <w:szCs w:val="24"/>
        </w:rPr>
      </w:pPr>
      <w:r>
        <w:rPr>
          <w:rFonts w:eastAsia="Times New Roman"/>
          <w:szCs w:val="24"/>
        </w:rPr>
        <w:t>Πρέπει να σας πω με ικανοποίηση ότι αυτή η διατύπωσή μας ότι η Κύπρος πρέπει να είναι ένα κανονικό κράτος έγινε αποδεκτή και υιοθετήθηκε από τον Γενικό Γραμματέα του ΟΗΕ.</w:t>
      </w:r>
      <w:r>
        <w:rPr>
          <w:rFonts w:eastAsia="Times New Roman"/>
          <w:szCs w:val="24"/>
        </w:rPr>
        <w:t xml:space="preserve"> Εδώ δεν χρειάζεται, δηλαδή, να κάνουμε πολλές ερμηνείες ή να α</w:t>
      </w:r>
      <w:r>
        <w:rPr>
          <w:rFonts w:eastAsia="Times New Roman"/>
          <w:szCs w:val="24"/>
        </w:rPr>
        <w:lastRenderedPageBreak/>
        <w:t>κούμε τους συγκεκριμένους καλοθελητές, που έχουν άλλου είδους σχέσεις με κανάλια που αφορούν το Κυπριακό, οι οποίοι συναντιόνταν τα βραδινά με συγκεκριμένο άνθρωπο από τον ΟΗΕ, ενάντια στη θέλη</w:t>
      </w:r>
      <w:r>
        <w:rPr>
          <w:rFonts w:eastAsia="Times New Roman"/>
          <w:szCs w:val="24"/>
        </w:rPr>
        <w:t xml:space="preserve">ση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αλλά πρέπει να παρακολουθούμε τι ακριβώς είπε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 xml:space="preserve">ραμματέας, ότι δηλαδή πρέπει να φύγουν τα τουρκικά στρατεύματα, ότι πρέπει να σταματήσουν τα παρεμβατικά δικαιώματα, ότι πρέπει να υπάρξει ένα σύμφωνο φιλίας και πρότεινε ο </w:t>
      </w:r>
      <w:r>
        <w:rPr>
          <w:rFonts w:eastAsia="Times New Roman"/>
          <w:szCs w:val="24"/>
        </w:rPr>
        <w:t xml:space="preserve">ίδιος έναν μηχανισμό παρακολούθησης όλων αυτών. </w:t>
      </w:r>
    </w:p>
    <w:p w14:paraId="03686B59" w14:textId="77777777" w:rsidR="00BD3D6A" w:rsidRDefault="00524319">
      <w:pPr>
        <w:spacing w:line="600" w:lineRule="auto"/>
        <w:ind w:firstLine="720"/>
        <w:jc w:val="both"/>
        <w:rPr>
          <w:rFonts w:eastAsia="Times New Roman"/>
          <w:szCs w:val="24"/>
        </w:rPr>
      </w:pPr>
      <w:r>
        <w:rPr>
          <w:rFonts w:eastAsia="Times New Roman"/>
          <w:szCs w:val="24"/>
        </w:rPr>
        <w:t xml:space="preserve">Έχει σημασία αυτό, γιατί στη διαπραγμάτευση οι Τούρκοι αναγκάστηκαν κάτω από τη δική μας επιμονή να εξηγήσουν τι τα θέλουν όλα αυτά. Ο </w:t>
      </w:r>
      <w:proofErr w:type="spellStart"/>
      <w:r>
        <w:rPr>
          <w:rFonts w:eastAsia="Times New Roman"/>
          <w:szCs w:val="24"/>
        </w:rPr>
        <w:t>Τσαβούσογλου</w:t>
      </w:r>
      <w:proofErr w:type="spellEnd"/>
      <w:r>
        <w:rPr>
          <w:rFonts w:eastAsia="Times New Roman"/>
          <w:szCs w:val="24"/>
        </w:rPr>
        <w:t xml:space="preserve"> επί ώρες έλεγε: «Τα έχω εξηγήσει στον Γενικό Γραμματέα του </w:t>
      </w:r>
      <w:r>
        <w:rPr>
          <w:rFonts w:eastAsia="Times New Roman"/>
          <w:szCs w:val="24"/>
        </w:rPr>
        <w:t xml:space="preserve">ΟΗΕ». «Τι το θέλετε, κύριε </w:t>
      </w:r>
      <w:proofErr w:type="spellStart"/>
      <w:r>
        <w:rPr>
          <w:rFonts w:eastAsia="Times New Roman"/>
          <w:szCs w:val="24"/>
        </w:rPr>
        <w:t>Τσαβούσογλου</w:t>
      </w:r>
      <w:proofErr w:type="spellEnd"/>
      <w:r>
        <w:rPr>
          <w:rFonts w:eastAsia="Times New Roman"/>
          <w:szCs w:val="24"/>
        </w:rPr>
        <w:t>, το δικαίωμα παρέμβασης;». Στο τέλος είπε: «Να σας πω τι το θέλω: Για να μπορεί η Τουρκία να επεμβαίνει όποτε θέλει και όποτε χρειαστεί». «Πώς να επεμβαίνει;». «Στρατιωτικά». Αυτά δεν είναι ευκαιρίες. Αυτές είναι απο</w:t>
      </w:r>
      <w:r>
        <w:rPr>
          <w:rFonts w:eastAsia="Times New Roman"/>
          <w:szCs w:val="24"/>
        </w:rPr>
        <w:t xml:space="preserve">καλύψεις. </w:t>
      </w:r>
    </w:p>
    <w:p w14:paraId="03686B5A" w14:textId="77777777" w:rsidR="00BD3D6A" w:rsidRDefault="00524319">
      <w:pPr>
        <w:spacing w:line="600" w:lineRule="auto"/>
        <w:ind w:firstLine="720"/>
        <w:jc w:val="both"/>
        <w:rPr>
          <w:rFonts w:eastAsia="Times New Roman"/>
          <w:szCs w:val="24"/>
        </w:rPr>
      </w:pPr>
      <w:r>
        <w:rPr>
          <w:rFonts w:eastAsia="Times New Roman"/>
          <w:szCs w:val="24"/>
        </w:rPr>
        <w:t xml:space="preserve">Είναι, επίσης, αποκάλυψη ότι όταν ο Πρόεδρος Αναστασιάδης επέμεινε στον Τούρκο Υπουργό Εξωτερικών να του πει τελικά γιατί είναι τόσο ευέλικτος όπως περιέγραφε και αν θέλει </w:t>
      </w:r>
      <w:r>
        <w:rPr>
          <w:rFonts w:eastAsia="Times New Roman"/>
          <w:szCs w:val="24"/>
        </w:rPr>
        <w:lastRenderedPageBreak/>
        <w:t xml:space="preserve">απλώς μια συμφωνία που να λέει «όσον αφορά τον τουρκικό στρατό η Τουρκία </w:t>
      </w:r>
      <w:r>
        <w:rPr>
          <w:rFonts w:eastAsia="Times New Roman"/>
          <w:szCs w:val="24"/>
        </w:rPr>
        <w:t xml:space="preserve">θα είναι ευέλικτη, όσον αφορά τα εγγυητικά δικαιώματα η Τουρκία θα είναι ευέλικτη, όσον αφορά τις παρεμβάσεις η Τουρκία θα είναι ευέλικτη» -αυτό του έλεγε ο Πρόεδρος Αναστασιάδης-, αναγκάστηκε να πει ότι η Τουρκία δεν θέλει να πάρει τα στρατεύματά της από </w:t>
      </w:r>
      <w:r>
        <w:rPr>
          <w:rFonts w:eastAsia="Times New Roman"/>
          <w:szCs w:val="24"/>
        </w:rPr>
        <w:t>την Κύπρο, δεν θέλει να παραιτηθεί από τα δήθεν παρεμβατικά της δικαιώματα και ότι αυτά πρέπει να διατηρηθούν για δεκαπέντε χρόνια και μετά θα γίνει μια ανασκόπηση –</w:t>
      </w:r>
      <w:r>
        <w:rPr>
          <w:rFonts w:eastAsia="Times New Roman"/>
          <w:szCs w:val="24"/>
          <w:lang w:val="en-US"/>
        </w:rPr>
        <w:t>review</w:t>
      </w:r>
      <w:r>
        <w:rPr>
          <w:rFonts w:eastAsia="Times New Roman"/>
          <w:szCs w:val="24"/>
        </w:rPr>
        <w:t xml:space="preserve">- για το κατά πόσο είναι ώριμα τα πράγματα για να φύγει ή όχι. Ήθελε, δηλαδή, στο </w:t>
      </w:r>
      <w:r>
        <w:rPr>
          <w:rFonts w:eastAsia="Times New Roman"/>
          <w:szCs w:val="24"/>
          <w:lang w:val="en-US"/>
        </w:rPr>
        <w:t>new</w:t>
      </w:r>
      <w:r>
        <w:rPr>
          <w:rFonts w:eastAsia="Times New Roman"/>
          <w:szCs w:val="24"/>
        </w:rPr>
        <w:t xml:space="preserve"> </w:t>
      </w:r>
      <w:r>
        <w:rPr>
          <w:rFonts w:eastAsia="Times New Roman"/>
          <w:szCs w:val="24"/>
          <w:lang w:val="en-US"/>
        </w:rPr>
        <w:t>states</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affairs</w:t>
      </w:r>
      <w:r>
        <w:rPr>
          <w:rFonts w:eastAsia="Times New Roman"/>
          <w:szCs w:val="24"/>
        </w:rPr>
        <w:t xml:space="preserve">, σε μία κατάσταση με νέες συνθήκες για την Κύπρο, να διατηρήσει όλα αυτά τα συμφέροντα και όλες αυτές τις δυνατότητες. </w:t>
      </w:r>
    </w:p>
    <w:p w14:paraId="03686B5B" w14:textId="77777777" w:rsidR="00BD3D6A" w:rsidRDefault="00524319">
      <w:pPr>
        <w:spacing w:line="600" w:lineRule="auto"/>
        <w:ind w:firstLine="720"/>
        <w:jc w:val="both"/>
        <w:rPr>
          <w:rFonts w:eastAsia="Times New Roman"/>
          <w:szCs w:val="24"/>
        </w:rPr>
      </w:pPr>
      <w:r>
        <w:rPr>
          <w:rFonts w:eastAsia="Times New Roman"/>
          <w:szCs w:val="24"/>
        </w:rPr>
        <w:t>Εμείς δεν θέλαμε να επιρρίψουμε ευθύνες σε κανέναν. Πήγαμε εκεί γιατί θέλαμε να λύσουμε το πρόβλημα. Η απόδειξη τού ό</w:t>
      </w:r>
      <w:r>
        <w:rPr>
          <w:rFonts w:eastAsia="Times New Roman"/>
          <w:szCs w:val="24"/>
        </w:rPr>
        <w:t>τι θέλαμε να λύσουμε το πρόβλημα είναι ότι για όλα τα ζητήματα είχαμε προετοιμάσει όλους τους εταίρους μας με τις συγκεκριμένες προτάσεις που είχαμε και με την υποστήριξη των αντίστοιχων της Κύπρου.</w:t>
      </w:r>
    </w:p>
    <w:p w14:paraId="03686B5C" w14:textId="77777777" w:rsidR="00BD3D6A" w:rsidRDefault="00524319">
      <w:pPr>
        <w:spacing w:line="600" w:lineRule="auto"/>
        <w:ind w:firstLine="720"/>
        <w:jc w:val="both"/>
        <w:rPr>
          <w:rFonts w:eastAsia="Times New Roman"/>
          <w:szCs w:val="24"/>
        </w:rPr>
      </w:pPr>
      <w:r>
        <w:rPr>
          <w:rFonts w:eastAsia="Times New Roman"/>
          <w:szCs w:val="24"/>
        </w:rPr>
        <w:t>Πήγαμε, όμως, στη διαπραγμάτευση για το Κυπριακό με μία α</w:t>
      </w:r>
      <w:r>
        <w:rPr>
          <w:rFonts w:eastAsia="Times New Roman"/>
          <w:szCs w:val="24"/>
        </w:rPr>
        <w:t xml:space="preserve">ρχή με την οποία φαίνεται ότι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δεν συμφωνούν όλα </w:t>
      </w:r>
      <w:r>
        <w:rPr>
          <w:rFonts w:eastAsia="Times New Roman"/>
          <w:szCs w:val="24"/>
        </w:rPr>
        <w:lastRenderedPageBreak/>
        <w:t>τα κόμματα. Ποια είναι αυτή η αρχή; «Τα εσωτερικά ζητήματα της Κύπρου, η εσωτερική πτυχή του Κυπριακού δεν αφορά την Ελλάδα, διότι η Ελλάδα είναι μόνο εγγυήτρια δύναμη». Πέρα από συναισθηματισμούς κα</w:t>
      </w:r>
      <w:r>
        <w:rPr>
          <w:rFonts w:eastAsia="Times New Roman"/>
          <w:szCs w:val="24"/>
        </w:rPr>
        <w:t>ι ιστορικούς δεσμούς, πέρα από το γεγονός ότι όλοι μας πολιτικοποιηθήκαμε στη γενιά μου χάρη και –πιο σωστά- εξαιτίας του Κυπριακού, η Ελλάδα δεν δικαιούται να παρεμβαίνει στα εσωτερικά της Κύπρου και όποτε το επιχείρησε στο παρελθόν, το πλήρωσαν ακριβά κα</w:t>
      </w:r>
      <w:r>
        <w:rPr>
          <w:rFonts w:eastAsia="Times New Roman"/>
          <w:szCs w:val="24"/>
        </w:rPr>
        <w:t xml:space="preserve">ι η Κύπρος και ο κυπριακός λαός και ο ελληνισμός συνολικά. </w:t>
      </w:r>
    </w:p>
    <w:p w14:paraId="03686B5D" w14:textId="77777777" w:rsidR="00BD3D6A" w:rsidRDefault="00524319">
      <w:pPr>
        <w:spacing w:line="600" w:lineRule="auto"/>
        <w:ind w:firstLine="720"/>
        <w:jc w:val="both"/>
        <w:rPr>
          <w:rFonts w:eastAsia="Times New Roman"/>
          <w:szCs w:val="24"/>
        </w:rPr>
      </w:pPr>
      <w:r>
        <w:rPr>
          <w:rFonts w:eastAsia="Times New Roman"/>
          <w:szCs w:val="24"/>
        </w:rPr>
        <w:t>Κατά συνέπεια, δεν είναι δουλειά της χώρας μας να αξιολογεί τη διαπραγμάτευση των εσωτερικών πτυχών του Κυπριακού και αυτό επίμονα το υποστηρίξαμε, διότι η επιδίωξή μας ήταν να κρατήσουμε την Τουρ</w:t>
      </w:r>
      <w:r>
        <w:rPr>
          <w:rFonts w:eastAsia="Times New Roman"/>
          <w:szCs w:val="24"/>
        </w:rPr>
        <w:t>κία μακριά από την εσωτερική πτυχή, να αναγκάσουμε όλους να αποδεχθούν αυτό που ήθελε ο ΟΗΕ και που έκανε, ότι δηλαδή η εσωτερική πτυχή του Κυπριακού είναι αντικείμενο διαπραγμάτευσης ανάμεσα στις δύο κοινότητες, από τις οποίες η μία είναι ο ηγέτης ταυτόχρ</w:t>
      </w:r>
      <w:r>
        <w:rPr>
          <w:rFonts w:eastAsia="Times New Roman"/>
          <w:szCs w:val="24"/>
        </w:rPr>
        <w:t xml:space="preserve">ονα της Κυπριακής Δημοκρατίας. </w:t>
      </w:r>
    </w:p>
    <w:p w14:paraId="03686B5E" w14:textId="77777777" w:rsidR="00BD3D6A" w:rsidRDefault="00524319">
      <w:pPr>
        <w:spacing w:line="600" w:lineRule="auto"/>
        <w:ind w:firstLine="720"/>
        <w:jc w:val="both"/>
        <w:rPr>
          <w:rFonts w:eastAsia="Times New Roman"/>
          <w:szCs w:val="24"/>
        </w:rPr>
      </w:pPr>
      <w:r>
        <w:rPr>
          <w:rFonts w:eastAsia="Times New Roman"/>
          <w:szCs w:val="24"/>
        </w:rPr>
        <w:lastRenderedPageBreak/>
        <w:t>Δεν ανακατευτήκαμε, λοιπόν, στην εσωτερική πτυχή. Αν στην ελληνική Κυβέρνηση γίνεται κριτική για οποιεσδήποτε συμφωνίες -που άλλοι θεωρούν καλές και άλλοι όχι- για την εσωτερική πτυχή του Κυπριακού, αντιλαμβάνομαι ότι δεν έχ</w:t>
      </w:r>
      <w:r>
        <w:rPr>
          <w:rFonts w:eastAsia="Times New Roman"/>
          <w:szCs w:val="24"/>
        </w:rPr>
        <w:t>ουν να κάνουν κριτική για την πολιτική που ακολουθήσαμε στα ζητήματα εγγύησης και ασφάλειας, για τον τρόπο που βάλαμε την Ευρωπαϊκή Ένωση στο τραπέζι των διαπραγματεύσεων και για το γεγονός ότι ο ΟΗΕ για πρώτη φορά επίσημα δήλωσε με τα χείλη του Γενικού Γρ</w:t>
      </w:r>
      <w:r>
        <w:rPr>
          <w:rFonts w:eastAsia="Times New Roman"/>
          <w:szCs w:val="24"/>
        </w:rPr>
        <w:t>αμματέα του ότι στο Κυπριακό δεν μπορεί τρίτη χώρα να έχει παρεμβατικά δικαιώματα. Και αυτό ήταν ένα μεγάλο βήμα.</w:t>
      </w:r>
    </w:p>
    <w:p w14:paraId="03686B5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Δεν είμαστε στην εποχή που μας κατηγορούσαν πριν από δεκαπέντε χρόνια ότι δεν θέλαμε λύση. Δεν είμαστε στην εποχή όπου εθεωρείτο αυτονόητο οι Τούρκοι να διατηρούν αυτά τα δικαιώματα. Είμαστε πια στην εποχή που πλην Τούρκων ουδείς θεωρεί αυτονόητο κάποιος ν</w:t>
      </w:r>
      <w:r>
        <w:rPr>
          <w:rFonts w:eastAsia="Times New Roman" w:cs="Times New Roman"/>
          <w:szCs w:val="24"/>
        </w:rPr>
        <w:t xml:space="preserve">α έχει στρατό σε τρίτη χώρα, παρά τη θέλησή της και κάποιος να μπορεί να παρεμβαίνει σε αυτήν. </w:t>
      </w:r>
    </w:p>
    <w:p w14:paraId="03686B6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Για να μπορέσουμε να πετύχουμε οτιδήποτε πετύχαμε με την αναβάθμιση αυτών των ζητημάτων, την απαλλαγή του ελληνοκυπριακού στοιχείου από τις ευθύνες και τον πόλε</w:t>
      </w:r>
      <w:r>
        <w:rPr>
          <w:rFonts w:eastAsia="Times New Roman" w:cs="Times New Roman"/>
          <w:szCs w:val="24"/>
        </w:rPr>
        <w:t xml:space="preserve">μο ευθυνών </w:t>
      </w:r>
      <w:r>
        <w:rPr>
          <w:rFonts w:eastAsia="Times New Roman" w:cs="Times New Roman"/>
          <w:szCs w:val="24"/>
        </w:rPr>
        <w:lastRenderedPageBreak/>
        <w:t xml:space="preserve">που γινόταν στο παρελθόν σε βάρος τους, αντιμετωπίσαμε από κοινού με την Κυπριακή Δημοκρατία όλα τα ζητήματα που ήταν ανοιχτά. </w:t>
      </w:r>
    </w:p>
    <w:p w14:paraId="03686B6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Είναι ολοφάνερο ότι δεν τέλειωσε το κυπριακό πρόβλημα μετά τη Διάσκεψη της Ελβετίας. Είναι ολοφάνερο ότι τα προβλήματ</w:t>
      </w:r>
      <w:r>
        <w:rPr>
          <w:rFonts w:eastAsia="Times New Roman" w:cs="Times New Roman"/>
          <w:szCs w:val="24"/>
        </w:rPr>
        <w:t>α είναι εκεί και μας περιμένουν. Όμως, η διαπραγματευτική θέση της Κύπρου και της Ελλάδ</w:t>
      </w:r>
      <w:r>
        <w:rPr>
          <w:rFonts w:eastAsia="Times New Roman" w:cs="Times New Roman"/>
          <w:szCs w:val="24"/>
        </w:rPr>
        <w:t>α</w:t>
      </w:r>
      <w:r>
        <w:rPr>
          <w:rFonts w:eastAsia="Times New Roman" w:cs="Times New Roman"/>
          <w:szCs w:val="24"/>
        </w:rPr>
        <w:t>ς είναι διαφορετική από ό,τι πριν από τη Διάσκεψη της Ελβετίας. Και η θεματολογία, η ατζέντα του Κυπριακού είναι διαφορετική. Έχει γίνει αποδεκτό ότι ο πυρήνας του είνα</w:t>
      </w:r>
      <w:r>
        <w:rPr>
          <w:rFonts w:eastAsia="Times New Roman" w:cs="Times New Roman"/>
          <w:szCs w:val="24"/>
        </w:rPr>
        <w:t xml:space="preserve">ι αυτό που είχε ξεχαστεί, δηλαδή οι εγγυήσεις και η ασφάλεια. </w:t>
      </w:r>
    </w:p>
    <w:p w14:paraId="03686B6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Θα δούμε τουρκικές προκλήσεις; Πιθανόν. Μη θεωρείτε ότι οι Τούρκοι είναι αήττητοι. Κοιτάξτε με τι ευκολία οι ισλαμιστές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τζιχαντιστές</w:t>
      </w:r>
      <w:proofErr w:type="spellEnd"/>
      <w:r>
        <w:rPr>
          <w:rFonts w:eastAsia="Times New Roman" w:cs="Times New Roman"/>
          <w:szCs w:val="24"/>
        </w:rPr>
        <w:t xml:space="preserve"> κατέστρεψαν μεγάλο μέρος του τουρκικού μηχανισμού μέσα στη</w:t>
      </w:r>
      <w:r>
        <w:rPr>
          <w:rFonts w:eastAsia="Times New Roman" w:cs="Times New Roman"/>
          <w:szCs w:val="24"/>
        </w:rPr>
        <w:t>ν ίδια τη Συρία και τα μεγάλα προβλήματα που έχει η τουρκική στρατιωτική μηχανή εκεί. Δεν υποτιμώ</w:t>
      </w:r>
      <w:r>
        <w:rPr>
          <w:rFonts w:eastAsia="Times New Roman" w:cs="Times New Roman"/>
          <w:szCs w:val="24"/>
        </w:rPr>
        <w:t>,</w:t>
      </w:r>
      <w:r>
        <w:rPr>
          <w:rFonts w:eastAsia="Times New Roman" w:cs="Times New Roman"/>
          <w:szCs w:val="24"/>
        </w:rPr>
        <w:t xml:space="preserve"> αλλά ούτε θέλω να υπερτιμώ κανέναν. Πρέπει κανείς να διαμορφώνει τις συμμαχίες του, να έχει την απαιτούμενη στρατηγική, να έχει κοινή συνεργασία με την Κύπρο</w:t>
      </w:r>
      <w:r>
        <w:rPr>
          <w:rFonts w:eastAsia="Times New Roman" w:cs="Times New Roman"/>
          <w:szCs w:val="24"/>
        </w:rPr>
        <w:t xml:space="preserve">. </w:t>
      </w:r>
    </w:p>
    <w:p w14:paraId="03686B6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Για αυτό την επόμενη Δευτέρα, μετά το Συμβούλιο Εξωτερικών Υποθέσεων της Ευρωπαϊκής Ένωσης στις Βρυξέ</w:t>
      </w:r>
      <w:r>
        <w:rPr>
          <w:rFonts w:eastAsia="Times New Roman" w:cs="Times New Roman"/>
          <w:szCs w:val="24"/>
        </w:rPr>
        <w:t>λ</w:t>
      </w:r>
      <w:r>
        <w:rPr>
          <w:rFonts w:eastAsia="Times New Roman" w:cs="Times New Roman"/>
          <w:szCs w:val="24"/>
        </w:rPr>
        <w:t>λες, θα βρεθεί στην Κύπρο η ίδια ελληνική αντιπροσωπεία που ήταν στην Ελβετία –πιο λίγοι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 να κουβεντιάσει πώς θα πρέπει να συνεχίσουμε και</w:t>
      </w:r>
      <w:r>
        <w:rPr>
          <w:rFonts w:eastAsia="Times New Roman" w:cs="Times New Roman"/>
          <w:szCs w:val="24"/>
        </w:rPr>
        <w:t xml:space="preserve"> να επιδιώκουμε τη λύση του Κυπριακού, πώς θα αξιοποιήσουμε τις σημερινές νέες δυνατότητες αλλά και τα προβλήματα που ανακύπτουν, να συζητήσουμε για την τελωνειακή ένωση και την ευρωπαϊκή πολιτική απέναντι στην Τουρκία, να διαμορφώσουμε μια κοινή γραμμή πλ</w:t>
      </w:r>
      <w:r>
        <w:rPr>
          <w:rFonts w:eastAsia="Times New Roman" w:cs="Times New Roman"/>
          <w:szCs w:val="24"/>
        </w:rPr>
        <w:t>εύσης  με την Κυπριακή Δημοκρατία, να συζητήσουμε πώς θα αξιοποιηθούν οι νέες δυνατότητες που έχουμε για τη δημόσια διπλωματία και την επιδίωξη, να έχουμε υψηλές επαφές παντού στον κόσμο και να εξηγήσουμε τι πραγματικά συνέβη, ώστε με συγκεκριμένη την αλήθ</w:t>
      </w:r>
      <w:r>
        <w:rPr>
          <w:rFonts w:eastAsia="Times New Roman" w:cs="Times New Roman"/>
          <w:szCs w:val="24"/>
        </w:rPr>
        <w:t>εια –γιατί η αλήθεια είναι πάντα συγκεκριμένη- να δυναμώσουμε το μέτωπο των δυνάμεων και από πλευρά μας αλλά και διεθνώς που επιδιώκουν μια δίκαιη και βιώσιμη λύση του Κυπριακού. Δηλαδή, μια λύση χωρίς στρατεύματα κατοχής, χωρίς συνθήκες «εγγυήσεις τρίτων»</w:t>
      </w:r>
      <w:r>
        <w:rPr>
          <w:rFonts w:eastAsia="Times New Roman" w:cs="Times New Roman"/>
          <w:szCs w:val="24"/>
        </w:rPr>
        <w:t xml:space="preserve">, με τον κυπριακό λαό να αποφασίζει ο ίδιος. </w:t>
      </w:r>
      <w:r>
        <w:rPr>
          <w:rFonts w:eastAsia="Times New Roman" w:cs="Times New Roman"/>
          <w:szCs w:val="24"/>
        </w:rPr>
        <w:t>Ό</w:t>
      </w:r>
      <w:r>
        <w:rPr>
          <w:rFonts w:eastAsia="Times New Roman" w:cs="Times New Roman"/>
          <w:szCs w:val="24"/>
        </w:rPr>
        <w:t xml:space="preserve">ταν λέω ο κυπριακός λαός να αποφασίζει ο ίδιος, εννοώ τις δύο κοινότητες και τις τρεις μειονότητες. </w:t>
      </w:r>
    </w:p>
    <w:p w14:paraId="03686B6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στα δυόμισι χρόνια των διαπραγματεύσεων υπερασπίστηκε τα δικαιώματα της τουρκοκυπριακής κοινότητας, </w:t>
      </w:r>
      <w:r>
        <w:rPr>
          <w:rFonts w:eastAsia="Times New Roman" w:cs="Times New Roman"/>
          <w:szCs w:val="24"/>
        </w:rPr>
        <w:t xml:space="preserve">να νιώσει όσο το δυνατόν ότι το μέλλον της είναι σε αυτό το νησί, στη </w:t>
      </w:r>
      <w:r>
        <w:rPr>
          <w:rFonts w:eastAsia="Times New Roman" w:cs="Times New Roman"/>
          <w:szCs w:val="24"/>
        </w:rPr>
        <w:t>Μ</w:t>
      </w:r>
      <w:r>
        <w:rPr>
          <w:rFonts w:eastAsia="Times New Roman" w:cs="Times New Roman"/>
          <w:szCs w:val="24"/>
        </w:rPr>
        <w:t>εγαλόνησο. Διότι, οι Τουρκοκύπριοι είναι αυτοί που υπέστησαν την μπότα του τουρκικού στρατού και οι μισοί από αυτούς αναγκάστηκαν να καταφύγουν στο εξωτερικό. Να δώσουμε το μέγιστο αίσθ</w:t>
      </w:r>
      <w:r>
        <w:rPr>
          <w:rFonts w:eastAsia="Times New Roman" w:cs="Times New Roman"/>
          <w:szCs w:val="24"/>
        </w:rPr>
        <w:t>ημα και τη δυνατότητα ασφάλειας σε όλο τον κυπριακό λαό, ιδιαίτερα στους Ελληνοκύπριους, αλλά να αποκαταστήσουμε και τα δικαιώματα των τριών μειονοτήτων</w:t>
      </w:r>
      <w:r>
        <w:rPr>
          <w:rFonts w:eastAsia="Times New Roman" w:cs="Times New Roman"/>
          <w:szCs w:val="24"/>
        </w:rPr>
        <w:t>,</w:t>
      </w:r>
      <w:r>
        <w:rPr>
          <w:rFonts w:eastAsia="Times New Roman" w:cs="Times New Roman"/>
          <w:szCs w:val="24"/>
        </w:rPr>
        <w:t xml:space="preserve"> που είναι καθήκον μας και αυτούς να τους παίρνουμε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στην ίδια την Κύπρο. </w:t>
      </w:r>
    </w:p>
    <w:p w14:paraId="03686B6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Θα σας θυμίσω κά</w:t>
      </w:r>
      <w:r>
        <w:rPr>
          <w:rFonts w:eastAsia="Times New Roman" w:cs="Times New Roman"/>
          <w:szCs w:val="24"/>
        </w:rPr>
        <w:t>τι που το είπα στον Γενικό Γραμματέα. Στο μέλλον στην Κύπρο μπορεί να υπάρξουν πολίτες που να θέλουν να ονομάζονται μόνο Κύπριοι. Έχουμε δει τις νομικές υποθέσεις με τη Βοσνία σε αυτή την υπόθεση. Θα πρέπει και σε αυτό να είμαστε προσεκτικοί, διότι η δημοκ</w:t>
      </w:r>
      <w:r>
        <w:rPr>
          <w:rFonts w:eastAsia="Times New Roman" w:cs="Times New Roman"/>
          <w:szCs w:val="24"/>
        </w:rPr>
        <w:t>ρατία στην Κύπρο πρέπει να είναι δημοκρατία των κοινοτήτων αλλά και δημοκρατία των πολιτών</w:t>
      </w:r>
      <w:r w:rsidRPr="004B3641">
        <w:rPr>
          <w:rFonts w:eastAsia="Times New Roman" w:cs="Times New Roman"/>
          <w:szCs w:val="24"/>
        </w:rPr>
        <w:t>,</w:t>
      </w:r>
      <w:r>
        <w:rPr>
          <w:rFonts w:eastAsia="Times New Roman" w:cs="Times New Roman"/>
          <w:szCs w:val="24"/>
        </w:rPr>
        <w:t xml:space="preserve"> που έχουν τα δικά τους ατομικά συμφέροντα. </w:t>
      </w:r>
    </w:p>
    <w:p w14:paraId="03686B6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686B67"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03686B6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τον Υπουργό Εξωτερικών.</w:t>
      </w:r>
    </w:p>
    <w:p w14:paraId="03686B6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δευτερολογήσουν από τους πολιτικούς Αρχηγούς ο κ. Μητσοτάκης, η κ. Γεννηματά, ο κ. </w:t>
      </w:r>
      <w:proofErr w:type="spellStart"/>
      <w:r>
        <w:rPr>
          <w:rFonts w:eastAsia="Times New Roman" w:cs="Times New Roman"/>
          <w:szCs w:val="24"/>
        </w:rPr>
        <w:t>Μιχαλολιάκος</w:t>
      </w:r>
      <w:proofErr w:type="spellEnd"/>
      <w:r>
        <w:rPr>
          <w:rFonts w:eastAsia="Times New Roman" w:cs="Times New Roman"/>
          <w:szCs w:val="24"/>
        </w:rPr>
        <w:t xml:space="preserve"> και ο κ. Λεβέντης και θα κλείσει με την </w:t>
      </w:r>
      <w:proofErr w:type="spellStart"/>
      <w:r>
        <w:rPr>
          <w:rFonts w:eastAsia="Times New Roman" w:cs="Times New Roman"/>
          <w:szCs w:val="24"/>
        </w:rPr>
        <w:t>τριτολογία</w:t>
      </w:r>
      <w:proofErr w:type="spellEnd"/>
      <w:r>
        <w:rPr>
          <w:rFonts w:eastAsia="Times New Roman" w:cs="Times New Roman"/>
          <w:szCs w:val="24"/>
        </w:rPr>
        <w:t xml:space="preserve"> επί της ουσίας -ας την πούμε δευτερο</w:t>
      </w:r>
      <w:r>
        <w:rPr>
          <w:rFonts w:eastAsia="Times New Roman" w:cs="Times New Roman"/>
          <w:szCs w:val="24"/>
        </w:rPr>
        <w:t>λογία- ο Πρωθυπουργός κ. Τσίπρας.</w:t>
      </w:r>
    </w:p>
    <w:p w14:paraId="03686B6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Παρακαλώ πολύ για την οικονομία του χρόνου, ακριβώς επειδή στην πρώτη φάση οι περισσότεροι χρησιμοπο</w:t>
      </w:r>
      <w:r>
        <w:rPr>
          <w:rFonts w:eastAsia="Times New Roman" w:cs="Times New Roman"/>
          <w:szCs w:val="24"/>
        </w:rPr>
        <w:t>ίη</w:t>
      </w:r>
      <w:r>
        <w:rPr>
          <w:rFonts w:eastAsia="Times New Roman" w:cs="Times New Roman"/>
          <w:szCs w:val="24"/>
        </w:rPr>
        <w:t xml:space="preserve">σαν αρκετό χρόνο. Κάθε ένας είναι υπεύθυνος γι’ αυτή τη διαδικασία. </w:t>
      </w:r>
    </w:p>
    <w:p w14:paraId="03686B6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Παρακαλώ πολύ τον κ. Μητσοτάκη, Αρχηγό της Αξιωματι</w:t>
      </w:r>
      <w:r>
        <w:rPr>
          <w:rFonts w:eastAsia="Times New Roman" w:cs="Times New Roman"/>
          <w:szCs w:val="24"/>
        </w:rPr>
        <w:t>κής Αντιπολίτευσης, να πάρει τον λόγο.</w:t>
      </w:r>
    </w:p>
    <w:p w14:paraId="03686B6C"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Θα είμαι σύντομος, κύριε Πρόεδρε. Θα κάνω τέσσερις επισημάνσεις για την αποκατάσταση της ιστορικής αλήθειας. </w:t>
      </w:r>
    </w:p>
    <w:p w14:paraId="03686B6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Άκουσα τον κ. Καμμένο να αναφέρει ότι για πρώτη φορά</w:t>
      </w:r>
      <w:r>
        <w:rPr>
          <w:rFonts w:eastAsia="Times New Roman" w:cs="Times New Roman"/>
          <w:szCs w:val="24"/>
        </w:rPr>
        <w:t>,</w:t>
      </w:r>
      <w:r>
        <w:rPr>
          <w:rFonts w:eastAsia="Times New Roman" w:cs="Times New Roman"/>
          <w:szCs w:val="24"/>
        </w:rPr>
        <w:t xml:space="preserve"> σε διαπραγμάτευση που αφορά το Κυπριακό, ετέθη το ζήτημα </w:t>
      </w:r>
      <w:r>
        <w:rPr>
          <w:rFonts w:eastAsia="Times New Roman" w:cs="Times New Roman"/>
          <w:szCs w:val="24"/>
        </w:rPr>
        <w:lastRenderedPageBreak/>
        <w:t xml:space="preserve">των εγγυήσεων και των επεμβατικών δικαιωμάτων με τόσο μεγάλη έμφαση από ελληνικής πλευράς. </w:t>
      </w:r>
    </w:p>
    <w:p w14:paraId="03686B6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Είναι λάθος αυτό, κύριε </w:t>
      </w:r>
      <w:proofErr w:type="spellStart"/>
      <w:r>
        <w:rPr>
          <w:rFonts w:eastAsia="Times New Roman" w:cs="Times New Roman"/>
          <w:szCs w:val="24"/>
        </w:rPr>
        <w:t>Καμμένε</w:t>
      </w:r>
      <w:proofErr w:type="spellEnd"/>
      <w:r>
        <w:rPr>
          <w:rFonts w:eastAsia="Times New Roman" w:cs="Times New Roman"/>
          <w:szCs w:val="24"/>
        </w:rPr>
        <w:t xml:space="preserve">. Αυτό αποτελούσε πάγια ελληνική θέση. </w:t>
      </w:r>
      <w:r>
        <w:rPr>
          <w:rFonts w:eastAsia="Times New Roman" w:cs="Times New Roman"/>
          <w:szCs w:val="24"/>
        </w:rPr>
        <w:t>Γ</w:t>
      </w:r>
      <w:r>
        <w:rPr>
          <w:rFonts w:eastAsia="Times New Roman" w:cs="Times New Roman"/>
          <w:szCs w:val="24"/>
        </w:rPr>
        <w:t>ια να επιβεβαιώσω αυτό το οποίο λέω</w:t>
      </w:r>
      <w:r>
        <w:rPr>
          <w:rFonts w:eastAsia="Times New Roman" w:cs="Times New Roman"/>
          <w:szCs w:val="24"/>
        </w:rPr>
        <w:t>, καταθέτω στα Πρακτικά, κύριε Πρόεδρε και κύριοι Υπουργοί, δήλωση του κ. Κουμουτσάκου, Εκπρόσωπο Τύπου τότε του Υπουργείου Εξωτερικών, τον Ιούνιο του 2008, επίσημη θέση του Υπουργείου Εξωτερικών. «Σε ένα τέτοιο πλαίσιο η Ελλάδα θεωρεί ότι συστήματα εγγυήσ</w:t>
      </w:r>
      <w:r>
        <w:rPr>
          <w:rFonts w:eastAsia="Times New Roman" w:cs="Times New Roman"/>
          <w:szCs w:val="24"/>
        </w:rPr>
        <w:t>εων ή παρεμβατικά δικαιώματα είναι παρωχημένα. Είναι λογικές και πρακτικές ξένες και θα έλεγα άγνωστες στο ευρωπαϊκό πλαίσιο. Για τα μέλη της ευρωπαϊκής οικογένειας δεν τίθενται τέτοια ζητήματα</w:t>
      </w:r>
      <w:r>
        <w:rPr>
          <w:rFonts w:eastAsia="Times New Roman" w:cs="Times New Roman"/>
          <w:szCs w:val="24"/>
        </w:rPr>
        <w:t>.</w:t>
      </w:r>
      <w:r>
        <w:rPr>
          <w:rFonts w:eastAsia="Times New Roman" w:cs="Times New Roman"/>
          <w:szCs w:val="24"/>
        </w:rPr>
        <w:t>».</w:t>
      </w:r>
    </w:p>
    <w:p w14:paraId="03686B6F" w14:textId="77777777" w:rsidR="00BD3D6A" w:rsidRDefault="00524319">
      <w:pPr>
        <w:spacing w:line="600" w:lineRule="auto"/>
        <w:ind w:firstLine="709"/>
        <w:jc w:val="both"/>
        <w:rPr>
          <w:rFonts w:eastAsia="Times New Roman" w:cs="Times New Roman"/>
          <w:szCs w:val="24"/>
        </w:rPr>
      </w:pPr>
      <w:r>
        <w:rPr>
          <w:rFonts w:eastAsia="Times New Roman" w:cs="Times New Roman"/>
          <w:szCs w:val="24"/>
        </w:rPr>
        <w:t>(Στο σημείο αυτό ο Πρόεδρος της Νέας Δημοκρατίας, κ. Κυριάκ</w:t>
      </w:r>
      <w:r>
        <w:rPr>
          <w:rFonts w:eastAsia="Times New Roman" w:cs="Times New Roman"/>
          <w:szCs w:val="24"/>
        </w:rPr>
        <w:t xml:space="preserve">ος Μητσοτάκης,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3686B70"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Ή</w:t>
      </w:r>
      <w:r>
        <w:rPr>
          <w:rFonts w:eastAsia="Times New Roman" w:cs="Times New Roman"/>
          <w:szCs w:val="24"/>
        </w:rPr>
        <w:t>ταν αδιαπραγμάτευτο αυτό.</w:t>
      </w:r>
    </w:p>
    <w:p w14:paraId="03686B71"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Θα πρέπει να γνωρίζετε, κύριε </w:t>
      </w:r>
      <w:proofErr w:type="spellStart"/>
      <w:r>
        <w:rPr>
          <w:rFonts w:eastAsia="Times New Roman" w:cs="Times New Roman"/>
          <w:szCs w:val="24"/>
        </w:rPr>
        <w:t>Καμμένε</w:t>
      </w:r>
      <w:proofErr w:type="spellEnd"/>
      <w:r>
        <w:rPr>
          <w:rFonts w:eastAsia="Times New Roman" w:cs="Times New Roman"/>
          <w:szCs w:val="24"/>
        </w:rPr>
        <w:t>, ότι για πρώτη φορά…</w:t>
      </w:r>
    </w:p>
    <w:p w14:paraId="03686B72"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03686B73"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w:t>
      </w:r>
      <w:r>
        <w:rPr>
          <w:rFonts w:eastAsia="Times New Roman" w:cs="Times New Roman"/>
          <w:b/>
          <w:szCs w:val="24"/>
        </w:rPr>
        <w:t>ης</w:t>
      </w:r>
      <w:proofErr w:type="spellEnd"/>
      <w:r>
        <w:rPr>
          <w:rFonts w:eastAsia="Times New Roman" w:cs="Times New Roman"/>
          <w:b/>
          <w:szCs w:val="24"/>
        </w:rPr>
        <w:t>):</w:t>
      </w:r>
      <w:r>
        <w:rPr>
          <w:rFonts w:eastAsia="Times New Roman" w:cs="Times New Roman"/>
          <w:szCs w:val="24"/>
        </w:rPr>
        <w:t xml:space="preserve"> Παρακαλώ, κύριε Υπουργέ.</w:t>
      </w:r>
    </w:p>
    <w:p w14:paraId="03686B7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Συνεχίστε, κύριε Μητσοτάκη.</w:t>
      </w:r>
    </w:p>
    <w:p w14:paraId="03686B75"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…για πρώτη φορά έγινε διαπραγμάτευση που αφορούσε τις δύο κοινότητες και τις τρεις εγγυήτριες δυνάμεις. Η επίσημη θέση της ελληνικής </w:t>
      </w:r>
      <w:r>
        <w:rPr>
          <w:rFonts w:eastAsia="Times New Roman" w:cs="Times New Roman"/>
          <w:szCs w:val="24"/>
        </w:rPr>
        <w:t>κ</w:t>
      </w:r>
      <w:r>
        <w:rPr>
          <w:rFonts w:eastAsia="Times New Roman" w:cs="Times New Roman"/>
          <w:szCs w:val="24"/>
        </w:rPr>
        <w:t>υβέρνησης ή</w:t>
      </w:r>
      <w:r>
        <w:rPr>
          <w:rFonts w:eastAsia="Times New Roman" w:cs="Times New Roman"/>
          <w:szCs w:val="24"/>
        </w:rPr>
        <w:t>ταν η ίδια, απαράλλακτη και πάντως δεν συνιστά κάποια κατάκτηση της σημερινής Κυβέρνησης το γεγονός ότι επανέλαβε αυτό το οποίο πάντα ανα</w:t>
      </w:r>
      <w:r>
        <w:rPr>
          <w:rFonts w:eastAsia="Times New Roman" w:cs="Times New Roman"/>
          <w:szCs w:val="24"/>
        </w:rPr>
        <w:lastRenderedPageBreak/>
        <w:t>γνωρίζαμε ότι ήταν στη βάση οποιασδήποτε λύσης του κυπριακού ζητήματος, ότι δεν μπορούν να υπάρχουν στρατεύματα κατοχής</w:t>
      </w:r>
      <w:r>
        <w:rPr>
          <w:rFonts w:eastAsia="Times New Roman" w:cs="Times New Roman"/>
          <w:szCs w:val="24"/>
        </w:rPr>
        <w:t xml:space="preserve"> και ότι το πλαίσιο των εγγυήσεων και των επεμβατικών δικαιωμάτων το 1960 είναι ένα πλαίσιο αναχρονιστικό, το οποίο δεν έχει θέση στον 21</w:t>
      </w:r>
      <w:r>
        <w:rPr>
          <w:rFonts w:eastAsia="Times New Roman" w:cs="Times New Roman"/>
          <w:szCs w:val="24"/>
          <w:vertAlign w:val="superscript"/>
        </w:rPr>
        <w:t>ο</w:t>
      </w:r>
      <w:r>
        <w:rPr>
          <w:rFonts w:eastAsia="Times New Roman" w:cs="Times New Roman"/>
          <w:szCs w:val="24"/>
        </w:rPr>
        <w:t xml:space="preserve"> αιώνα.</w:t>
      </w:r>
    </w:p>
    <w:p w14:paraId="03686B7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Δεύτερον, με αφορμή μια τοποθέτηση την οποία έκανε ο κ. Θεοδωράκης, την οποία θεωρώ σωστή και θέλω να την υποσ</w:t>
      </w:r>
      <w:r>
        <w:rPr>
          <w:rFonts w:eastAsia="Times New Roman" w:cs="Times New Roman"/>
          <w:szCs w:val="24"/>
        </w:rPr>
        <w:t xml:space="preserve">τηρίξω, έχω να πω το εξής. Πράγματι ο κ. Αναστασιάδης και ο κ. </w:t>
      </w:r>
      <w:proofErr w:type="spellStart"/>
      <w:r>
        <w:rPr>
          <w:rFonts w:eastAsia="Times New Roman" w:cs="Times New Roman"/>
          <w:szCs w:val="24"/>
        </w:rPr>
        <w:t>Ακιντζί</w:t>
      </w:r>
      <w:proofErr w:type="spellEnd"/>
      <w:r>
        <w:rPr>
          <w:rFonts w:eastAsia="Times New Roman" w:cs="Times New Roman"/>
          <w:szCs w:val="24"/>
        </w:rPr>
        <w:t xml:space="preserve"> ως εκπρόσωποι των δύο κοινοτήτων και λόγω της ηλικίας τους έχουν βιώσει το δράμα της εισβολής και της διαίρεσης της Κύπρου. Υπάρχει ο κίνδυνος, όσο ο χρόνος περνά και όσο δεν βρίσκεται </w:t>
      </w:r>
      <w:r>
        <w:rPr>
          <w:rFonts w:eastAsia="Times New Roman" w:cs="Times New Roman"/>
          <w:szCs w:val="24"/>
        </w:rPr>
        <w:t xml:space="preserve">λύση, οι νεότερες γενιές, ίσως, να θεωρήσουν ότι το βασικό πλαίσιο πάνω στο οποίο </w:t>
      </w:r>
      <w:proofErr w:type="spellStart"/>
      <w:r>
        <w:rPr>
          <w:rFonts w:eastAsia="Times New Roman" w:cs="Times New Roman"/>
          <w:szCs w:val="24"/>
        </w:rPr>
        <w:t>οικοδομήθηκαν</w:t>
      </w:r>
      <w:proofErr w:type="spellEnd"/>
      <w:r>
        <w:rPr>
          <w:rFonts w:eastAsia="Times New Roman" w:cs="Times New Roman"/>
          <w:szCs w:val="24"/>
        </w:rPr>
        <w:t xml:space="preserve"> όλες οι προσπάθειες επίλυσης του κυπριακού ζητήματος, η λύση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διζωνικής, δικοινοτικής ομοσπονδίας είναι καταδικασμένη σε αποτυχία. </w:t>
      </w:r>
    </w:p>
    <w:p w14:paraId="03686B7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είναι μεγάλο λάθος εάν επικρατήσει αυτή η λογική και γι’ αυτό και είναι εξαιρετικά σημαντικό να αναγνωρίσουμε προφανώς το γεγονός ότι δεν καταφέραμε να φτάσουμε στο επιθυμητό αποτέλεσμα σε αυτόν τον γύρο των διαπραγματεύσεων, να </w:t>
      </w:r>
      <w:r>
        <w:rPr>
          <w:rFonts w:eastAsia="Times New Roman" w:cs="Times New Roman"/>
          <w:szCs w:val="24"/>
        </w:rPr>
        <w:lastRenderedPageBreak/>
        <w:t>αποδώσουμε τις ευθύνες εκεί</w:t>
      </w:r>
      <w:r>
        <w:rPr>
          <w:rFonts w:eastAsia="Times New Roman" w:cs="Times New Roman"/>
          <w:szCs w:val="24"/>
        </w:rPr>
        <w:t xml:space="preserve"> που πρέπει, να κρατήσουμε όμως και τα όποια θετικά στοιχεία από αυτή τη διαπραγμάτευση και να πούμε ξεκάθαρα, κύριε Υπουργέ, ότι δεν τελειώνει εδώ πέρα αυτή η ιστορία. Θα πρέπει να συνεχίσουμε, θα πρέπει να επιμείνουμε. </w:t>
      </w:r>
      <w:r>
        <w:rPr>
          <w:rFonts w:eastAsia="Times New Roman" w:cs="Times New Roman"/>
          <w:szCs w:val="24"/>
        </w:rPr>
        <w:t>Π</w:t>
      </w:r>
      <w:r>
        <w:rPr>
          <w:rFonts w:eastAsia="Times New Roman" w:cs="Times New Roman"/>
          <w:szCs w:val="24"/>
        </w:rPr>
        <w:t>ράγματι θα αναγνωρίσω το γεγονός ό</w:t>
      </w:r>
      <w:r>
        <w:rPr>
          <w:rFonts w:eastAsia="Times New Roman" w:cs="Times New Roman"/>
          <w:szCs w:val="24"/>
        </w:rPr>
        <w:t xml:space="preserve">τι είναι θετικό πως σε επίπεδο Οργανισμού Ηνωμένων Εθνών τίθεται πια το ζήτημα των εγγυήσεων και των επεμβατικών δικαιωμάτων με μεγαλύτερη έμφαση. Αυτό είναι κάτι θετικό συνολικά για τον </w:t>
      </w:r>
      <w:r>
        <w:rPr>
          <w:rFonts w:eastAsia="Times New Roman" w:cs="Times New Roman"/>
          <w:szCs w:val="24"/>
        </w:rPr>
        <w:t>Ε</w:t>
      </w:r>
      <w:r>
        <w:rPr>
          <w:rFonts w:eastAsia="Times New Roman" w:cs="Times New Roman"/>
          <w:szCs w:val="24"/>
        </w:rPr>
        <w:t xml:space="preserve">λληνισμό, για την Ελλάδα και πρωτίστως για την Κύπρο. </w:t>
      </w:r>
    </w:p>
    <w:p w14:paraId="03686B7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Στο πλαίσιο α</w:t>
      </w:r>
      <w:r>
        <w:rPr>
          <w:rFonts w:eastAsia="Times New Roman" w:cs="Times New Roman"/>
          <w:szCs w:val="24"/>
        </w:rPr>
        <w:t>υτό όμως, κύριε Πρόεδρε –και έρχομαι στην τρίτη επισήμανσή μου-</w:t>
      </w:r>
      <w:r>
        <w:rPr>
          <w:rFonts w:eastAsia="Times New Roman" w:cs="Times New Roman"/>
          <w:szCs w:val="24"/>
        </w:rPr>
        <w:t>,</w:t>
      </w:r>
      <w:r>
        <w:rPr>
          <w:rFonts w:eastAsia="Times New Roman" w:cs="Times New Roman"/>
          <w:szCs w:val="24"/>
        </w:rPr>
        <w:t xml:space="preserve"> επιτρέψτε μου μια σύντομη παρατήρηση γύρω από το ζήτημα με το οποίο ξεκινήσατε την τοποθέτησή σας σχετικά με τον </w:t>
      </w:r>
      <w:r>
        <w:rPr>
          <w:rFonts w:eastAsia="Times New Roman" w:cs="Times New Roman"/>
          <w:szCs w:val="24"/>
        </w:rPr>
        <w:t>Φ</w:t>
      </w:r>
      <w:r>
        <w:rPr>
          <w:rFonts w:eastAsia="Times New Roman" w:cs="Times New Roman"/>
          <w:szCs w:val="24"/>
        </w:rPr>
        <w:t xml:space="preserve">άκελο της Κύπρου. Η ιστορία είναι γνωστή στο </w:t>
      </w:r>
      <w:r>
        <w:rPr>
          <w:rFonts w:eastAsia="Times New Roman" w:cs="Times New Roman"/>
          <w:szCs w:val="24"/>
        </w:rPr>
        <w:t>ε</w:t>
      </w:r>
      <w:r>
        <w:rPr>
          <w:rFonts w:eastAsia="Times New Roman" w:cs="Times New Roman"/>
          <w:szCs w:val="24"/>
        </w:rPr>
        <w:t xml:space="preserve">θνικό Κοινοβούλιο και αφορά σε </w:t>
      </w:r>
      <w:r>
        <w:rPr>
          <w:rFonts w:eastAsia="Times New Roman" w:cs="Times New Roman"/>
          <w:szCs w:val="24"/>
        </w:rPr>
        <w:t xml:space="preserve">μια </w:t>
      </w:r>
      <w:r>
        <w:rPr>
          <w:rFonts w:eastAsia="Times New Roman" w:cs="Times New Roman"/>
          <w:szCs w:val="24"/>
        </w:rPr>
        <w:t>ε</w:t>
      </w:r>
      <w:r>
        <w:rPr>
          <w:rFonts w:eastAsia="Times New Roman" w:cs="Times New Roman"/>
          <w:szCs w:val="24"/>
        </w:rPr>
        <w:t>πιτροπή η οποία είχε συσταθεί στα μέσα της δεκαετίας του ’80, η οποία κατέληξε σε τρία, αν δεν κάνω λάθος, διαφορετικά πορίσματα, στα οποία το κάθε κόμμα, τότε, αποτύπωνε τη δικιά του ερμηνεία για το τι συνέβη εκείνες τις τραγικές μέρες του 1974.</w:t>
      </w:r>
    </w:p>
    <w:p w14:paraId="03686B7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Κύρι</w:t>
      </w:r>
      <w:r>
        <w:rPr>
          <w:rFonts w:eastAsia="Times New Roman" w:cs="Times New Roman"/>
          <w:szCs w:val="24"/>
        </w:rPr>
        <w:t>ε Πρόεδρε και κύριε Πρωθυπουργέ, θέλω να εκφράσω την επιφύλαξή μου για τον χρόνο, όχι για την πρωτοβουλία -θέλω να είμαι σαφής- υλοποίησης αυτής της απόφασης.</w:t>
      </w:r>
    </w:p>
    <w:p w14:paraId="03686B7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Σε μια χρονική περίοδο λίγες μέρες μόνο μετά την αποτυχία των διαπραγματεύσεων και όταν ερχόμαστε εδώ και ισχυριζόμαστε ότι, παρά τις όποιες αρνητικές επιπτώσεις αυτής της υπόθεσης, θέλουμε να κρατήσουμε αυτή</w:t>
      </w:r>
      <w:r>
        <w:rPr>
          <w:rFonts w:eastAsia="Times New Roman" w:cs="Times New Roman"/>
          <w:szCs w:val="24"/>
        </w:rPr>
        <w:t xml:space="preserve"> </w:t>
      </w:r>
      <w:r>
        <w:rPr>
          <w:rFonts w:eastAsia="Times New Roman" w:cs="Times New Roman"/>
          <w:szCs w:val="24"/>
        </w:rPr>
        <w:t>τη δυναμική ζωντανή, δεν είμαι καθόλου σίγουρος</w:t>
      </w:r>
      <w:r>
        <w:rPr>
          <w:rFonts w:eastAsia="Times New Roman" w:cs="Times New Roman"/>
          <w:szCs w:val="24"/>
        </w:rPr>
        <w:t>, κύριε Τσίπρα και κύριε Πρόεδρε, ότι ο χρόνος υλοποίησης αυτής της πρωτοβουλίας είναι ο κατάλληλος. Θέλω να το καταθέσω και επίσημα στην Εθνική Αντιπροσωπεία και θέλω να επαναξιολογήσετε αυτή την πρωτοβουλία σας.</w:t>
      </w:r>
    </w:p>
    <w:p w14:paraId="03686B7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Επίσης -δεν θα αναφερόμουν στο ζήτημα αυτό</w:t>
      </w:r>
      <w:r>
        <w:rPr>
          <w:rFonts w:eastAsia="Times New Roman" w:cs="Times New Roman"/>
          <w:szCs w:val="24"/>
        </w:rPr>
        <w:t xml:space="preserve"> εάν δεν είχε κάνει μια αναφορά ο κ. Λεβέντης, γιατί δεν αποτελεί το κύριο αντικείμενο της σημερινής συζήτησης- αναρωτήθηκε ο κ. Λεβέντης ποια είναι η επίσημη θέση της Εθνικής Αντιπροσωπείας για το ζήτημα της ονομασίας των Σκοπίων. Ο κ. Λεβέντης μπορεί να </w:t>
      </w:r>
      <w:r>
        <w:rPr>
          <w:rFonts w:eastAsia="Times New Roman" w:cs="Times New Roman"/>
          <w:szCs w:val="24"/>
        </w:rPr>
        <w:t>είναι παλιός στην πολιτική, είναι, όμως, νέος σε αυτή την Αίθουσα και προφανώς δεν θυμάται ότι υπάρχει επίσημη θέση της ελληνικής Κυβέρνησης, επικυρωμένη δις από την Εθνική Αντι</w:t>
      </w:r>
      <w:r>
        <w:rPr>
          <w:rFonts w:eastAsia="Times New Roman" w:cs="Times New Roman"/>
          <w:szCs w:val="24"/>
        </w:rPr>
        <w:lastRenderedPageBreak/>
        <w:t>προσωπεία, για σύνθετη ονομασία με γεωγραφικό προσδιορισμό για όλες τις χρήσεις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Αυτή είναι η επίσημη θέση της Εθνικής Αντιπροσωπείας, όπως τουλάχιστον αποτυπώθηκε και στ</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ρογραμματικές </w:t>
      </w:r>
      <w:r>
        <w:rPr>
          <w:rFonts w:eastAsia="Times New Roman" w:cs="Times New Roman"/>
          <w:szCs w:val="24"/>
        </w:rPr>
        <w:t>δ</w:t>
      </w:r>
      <w:r>
        <w:rPr>
          <w:rFonts w:eastAsia="Times New Roman" w:cs="Times New Roman"/>
          <w:szCs w:val="24"/>
        </w:rPr>
        <w:t>ηλώσεις της κυβέρνησης Καραμανλή το 2007 και όπως επικυρώθηκε για άλλη μια φορά μετά τις διαπραγματεύσεις που έγιναν στο Βουκουρέστι.</w:t>
      </w:r>
    </w:p>
    <w:p w14:paraId="03686B7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Το ερώτημα για εσάς, κύριε Πρωθυπουργέ</w:t>
      </w:r>
      <w:r>
        <w:rPr>
          <w:rFonts w:eastAsia="Times New Roman" w:cs="Times New Roman"/>
          <w:szCs w:val="24"/>
        </w:rPr>
        <w:t>,</w:t>
      </w:r>
      <w:r>
        <w:rPr>
          <w:rFonts w:eastAsia="Times New Roman" w:cs="Times New Roman"/>
          <w:szCs w:val="24"/>
        </w:rPr>
        <w:t xml:space="preserve"> και για εσάς, κύριε </w:t>
      </w:r>
      <w:proofErr w:type="spellStart"/>
      <w:r>
        <w:rPr>
          <w:rFonts w:eastAsia="Times New Roman" w:cs="Times New Roman"/>
          <w:szCs w:val="24"/>
        </w:rPr>
        <w:t>Καμμένε</w:t>
      </w:r>
      <w:proofErr w:type="spellEnd"/>
      <w:r>
        <w:rPr>
          <w:rFonts w:eastAsia="Times New Roman" w:cs="Times New Roman"/>
          <w:szCs w:val="24"/>
        </w:rPr>
        <w:t>, είναι αν αυτή η θέση αντιπροσωπεύει συνολικά την κυβερνητική πλειοψηφία. Είναι η επίσημη θέση του Υπουργείου Εξωτερικών, διορθώστε με αν κάνω λάθος, κύριε Κοτζιά, τουλάχιστον έτσι παρουσι</w:t>
      </w:r>
      <w:r>
        <w:rPr>
          <w:rFonts w:eastAsia="Times New Roman" w:cs="Times New Roman"/>
          <w:szCs w:val="24"/>
        </w:rPr>
        <w:t>άζεται στις επίσημες ανακοινώσεις του Υπουργείου, είναι όμως μια πρώτης τάξεως ευκαιρία να αποσαφηνίσει ο κύριος Πρωθυπουργός και ο κ. Καμμένος αν αυτή είναι η επίσημη θέση όχι της Κυβέρνησης, αλλά της κυβερνητικής πλειοψηφίας.</w:t>
      </w:r>
    </w:p>
    <w:p w14:paraId="03686B7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3686B7E"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της Νέας Δημοκρατίας)</w:t>
      </w:r>
    </w:p>
    <w:p w14:paraId="03686B7F"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03686B8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Τον λόγο έχει η κ. Φωτεινή Γεννηματά, επίσης για τρία λεπτά.</w:t>
      </w:r>
    </w:p>
    <w:p w14:paraId="03686B81"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Κυρίες και κύριοι Βουλευτές, το ναυάγιο της διαπραγματευτικής προσπάθειας για την επίλυση του κυπριακού προβλήματος έχει προκαλέσει όχι μόνον απογοήτευση</w:t>
      </w:r>
      <w:r>
        <w:rPr>
          <w:rFonts w:eastAsia="Times New Roman" w:cs="Times New Roman"/>
          <w:szCs w:val="24"/>
        </w:rPr>
        <w:t>,</w:t>
      </w:r>
      <w:r>
        <w:rPr>
          <w:rFonts w:eastAsia="Times New Roman" w:cs="Times New Roman"/>
          <w:szCs w:val="24"/>
        </w:rPr>
        <w:t xml:space="preserve"> αλλά και προβληματισμό. Ανησυχούμε για το μέλ</w:t>
      </w:r>
      <w:r>
        <w:rPr>
          <w:rFonts w:eastAsia="Times New Roman" w:cs="Times New Roman"/>
          <w:szCs w:val="24"/>
        </w:rPr>
        <w:t>λ</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της </w:t>
      </w:r>
      <w:r>
        <w:rPr>
          <w:rFonts w:eastAsia="Times New Roman" w:cs="Times New Roman"/>
          <w:szCs w:val="24"/>
        </w:rPr>
        <w:t>Μ</w:t>
      </w:r>
      <w:r>
        <w:rPr>
          <w:rFonts w:eastAsia="Times New Roman" w:cs="Times New Roman"/>
          <w:szCs w:val="24"/>
        </w:rPr>
        <w:t xml:space="preserve">εγαλονήσου και του κυπριακού λαού. </w:t>
      </w:r>
    </w:p>
    <w:p w14:paraId="03686B8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Η Τουρκία,</w:t>
      </w:r>
      <w:r>
        <w:rPr>
          <w:rFonts w:eastAsia="Times New Roman" w:cs="Times New Roman"/>
          <w:szCs w:val="24"/>
        </w:rPr>
        <w:t xml:space="preserve"> λόγω των εσωτερικών της καταστάσεων αλλά και της ρευστότητας στην ευρύτερη περιοχή, είναι απρόβλεπτη. </w:t>
      </w:r>
      <w:r>
        <w:rPr>
          <w:rFonts w:eastAsia="Times New Roman" w:cs="Times New Roman"/>
          <w:szCs w:val="24"/>
        </w:rPr>
        <w:t>Ο</w:t>
      </w:r>
      <w:r>
        <w:rPr>
          <w:rFonts w:eastAsia="Times New Roman" w:cs="Times New Roman"/>
          <w:szCs w:val="24"/>
        </w:rPr>
        <w:t>ι κινήσεις της χαρακτηρίζονται συνήθως από νευρικότητα και προκλητικότητα. Τώρα, μετά το ναυάγιο, διακινούν σενάρια και απειλές για νέα ένταση στην ευρύ</w:t>
      </w:r>
      <w:r>
        <w:rPr>
          <w:rFonts w:eastAsia="Times New Roman" w:cs="Times New Roman"/>
          <w:szCs w:val="24"/>
        </w:rPr>
        <w:t>τερη περιοχή αλλά και στα κατεχόμενα.</w:t>
      </w:r>
    </w:p>
    <w:p w14:paraId="03686B8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Θυμίζω εδώ ότι η Ελλάδα με ψυχραιμία, σύνεση και αποτελεσματικότητα διαχειρίστηκε δύσκολες καταστάσεις γύρω από το Κυπριακό και απέτρεψε δυσάρεστες εμπλοκές, επιπλοκές και μάλιστα είχε και σημαντικές επιτυχίες.</w:t>
      </w:r>
    </w:p>
    <w:p w14:paraId="03686B8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Θυμίζω,</w:t>
      </w:r>
      <w:r>
        <w:rPr>
          <w:rFonts w:eastAsia="Times New Roman" w:cs="Times New Roman"/>
          <w:szCs w:val="24"/>
        </w:rPr>
        <w:t xml:space="preserve"> λοιπόν, ότι το 1983 όταν ο </w:t>
      </w:r>
      <w:proofErr w:type="spellStart"/>
      <w:r>
        <w:rPr>
          <w:rFonts w:eastAsia="Times New Roman" w:cs="Times New Roman"/>
          <w:szCs w:val="24"/>
        </w:rPr>
        <w:t>Ραούφ</w:t>
      </w:r>
      <w:proofErr w:type="spellEnd"/>
      <w:r>
        <w:rPr>
          <w:rFonts w:eastAsia="Times New Roman" w:cs="Times New Roman"/>
          <w:szCs w:val="24"/>
        </w:rPr>
        <w:t xml:space="preserve"> </w:t>
      </w:r>
      <w:proofErr w:type="spellStart"/>
      <w:r>
        <w:rPr>
          <w:rFonts w:eastAsia="Times New Roman" w:cs="Times New Roman"/>
          <w:szCs w:val="24"/>
        </w:rPr>
        <w:t>Ντε</w:t>
      </w:r>
      <w:r>
        <w:rPr>
          <w:rFonts w:eastAsia="Times New Roman" w:cs="Times New Roman"/>
          <w:szCs w:val="24"/>
        </w:rPr>
        <w:t>ν</w:t>
      </w:r>
      <w:r>
        <w:rPr>
          <w:rFonts w:eastAsia="Times New Roman" w:cs="Times New Roman"/>
          <w:szCs w:val="24"/>
        </w:rPr>
        <w:t>κτάς</w:t>
      </w:r>
      <w:proofErr w:type="spellEnd"/>
      <w:r>
        <w:rPr>
          <w:rFonts w:eastAsia="Times New Roman" w:cs="Times New Roman"/>
          <w:szCs w:val="24"/>
        </w:rPr>
        <w:t xml:space="preserve">, με τις πλάτες της Τουρκίας, ανακήρυξε το ψευδοκράτος σε δήθεν </w:t>
      </w:r>
      <w:r>
        <w:rPr>
          <w:rFonts w:eastAsia="Times New Roman" w:cs="Times New Roman"/>
          <w:szCs w:val="24"/>
        </w:rPr>
        <w:t>«</w:t>
      </w:r>
      <w:r>
        <w:rPr>
          <w:rFonts w:eastAsia="Times New Roman" w:cs="Times New Roman"/>
          <w:szCs w:val="24"/>
        </w:rPr>
        <w:t>Τ</w:t>
      </w:r>
      <w:r>
        <w:rPr>
          <w:rFonts w:eastAsia="Times New Roman" w:cs="Times New Roman"/>
          <w:szCs w:val="24"/>
        </w:rPr>
        <w:t xml:space="preserve">ουρκική </w:t>
      </w:r>
      <w:r>
        <w:rPr>
          <w:rFonts w:eastAsia="Times New Roman" w:cs="Times New Roman"/>
          <w:szCs w:val="24"/>
        </w:rPr>
        <w:t>Δ</w:t>
      </w:r>
      <w:r>
        <w:rPr>
          <w:rFonts w:eastAsia="Times New Roman" w:cs="Times New Roman"/>
          <w:szCs w:val="24"/>
        </w:rPr>
        <w:t xml:space="preserve">ημοκρατία της </w:t>
      </w:r>
      <w:r>
        <w:rPr>
          <w:rFonts w:eastAsia="Times New Roman" w:cs="Times New Roman"/>
          <w:szCs w:val="24"/>
        </w:rPr>
        <w:t>Β</w:t>
      </w:r>
      <w:r>
        <w:rPr>
          <w:rFonts w:eastAsia="Times New Roman" w:cs="Times New Roman"/>
          <w:szCs w:val="24"/>
        </w:rPr>
        <w:t>όρειας Κύπρου</w:t>
      </w:r>
      <w:r>
        <w:rPr>
          <w:rFonts w:eastAsia="Times New Roman" w:cs="Times New Roman"/>
          <w:szCs w:val="24"/>
        </w:rPr>
        <w:t>»</w:t>
      </w:r>
      <w:r>
        <w:rPr>
          <w:rFonts w:eastAsia="Times New Roman" w:cs="Times New Roman"/>
          <w:szCs w:val="24"/>
        </w:rPr>
        <w:t xml:space="preserve">, η τότε κυβέρνηση του Ανδρέα Παπανδρέου, με σχέδιο και συντονισμό, μπλόκαρε το κύμα της αναγνώρισής του, με </w:t>
      </w:r>
      <w:r>
        <w:rPr>
          <w:rFonts w:eastAsia="Times New Roman" w:cs="Times New Roman"/>
          <w:szCs w:val="24"/>
        </w:rPr>
        <w:t>αποτέλεσμα το παράνομο καθεστώς της εισβολής και κατοχής να μη λάβει κανένα διεθνές πιστοποιητικό νομιμότητας.</w:t>
      </w:r>
    </w:p>
    <w:p w14:paraId="03686B8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Δεύτερον, το 2004, όταν η κυβέρνηση του Κώστα Σημίτη κλείδωσε, χωρίς αστερίσκους, όρους και </w:t>
      </w:r>
      <w:proofErr w:type="spellStart"/>
      <w:r>
        <w:rPr>
          <w:rFonts w:eastAsia="Times New Roman" w:cs="Times New Roman"/>
          <w:szCs w:val="24"/>
        </w:rPr>
        <w:t>προαπαιτούμενα</w:t>
      </w:r>
      <w:proofErr w:type="spellEnd"/>
      <w:r>
        <w:rPr>
          <w:rFonts w:eastAsia="Times New Roman" w:cs="Times New Roman"/>
          <w:szCs w:val="24"/>
        </w:rPr>
        <w:t xml:space="preserve"> την ένταξη της Κύπρου στην Ευρωπαϊκή Έ</w:t>
      </w:r>
      <w:r>
        <w:rPr>
          <w:rFonts w:eastAsia="Times New Roman" w:cs="Times New Roman"/>
          <w:szCs w:val="24"/>
        </w:rPr>
        <w:t>νωση, παρά τις απειλές της Τουρκίας για αντίδραση χωρίς όρια και με όλα τα μέσα, δεν άνοιξε ρουθούνι.</w:t>
      </w:r>
    </w:p>
    <w:p w14:paraId="03686B8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προχωρήσαμε, πάλι επί κυβερνήσεων ΠΑΣΟΚ, αυτή τη φορά του Γιώργου Παπανδρέου, στη σύγκλιση με την Αίγυπτο, το Ισραήλ, την Κύπρο και την Ελλάδα, δημ</w:t>
      </w:r>
      <w:r>
        <w:rPr>
          <w:rFonts w:eastAsia="Times New Roman" w:cs="Times New Roman"/>
          <w:szCs w:val="24"/>
        </w:rPr>
        <w:t xml:space="preserve">ιουργώντας τις προϋποθέσεις, ώστε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να γίνει ρυθμιστής των διμερών και πολυμερών σχέσεων στην περιοχή μας, έτσι ώστε τα οικονομικά συμφέροντα να γίνονται γέφυρα συνεννόησης, συνεργασίας και ειρήνης.</w:t>
      </w:r>
    </w:p>
    <w:p w14:paraId="03686B87" w14:textId="77777777" w:rsidR="00BD3D6A" w:rsidRDefault="00524319">
      <w:pPr>
        <w:spacing w:line="600" w:lineRule="auto"/>
        <w:ind w:firstLine="720"/>
        <w:jc w:val="both"/>
        <w:rPr>
          <w:rFonts w:eastAsia="Times New Roman"/>
          <w:szCs w:val="24"/>
        </w:rPr>
      </w:pPr>
      <w:r>
        <w:rPr>
          <w:rFonts w:eastAsia="Times New Roman"/>
          <w:szCs w:val="24"/>
        </w:rPr>
        <w:lastRenderedPageBreak/>
        <w:t>Στο Κυπριακό και στα ελληνοτουρκικά, όπως</w:t>
      </w:r>
      <w:r>
        <w:rPr>
          <w:rFonts w:eastAsia="Times New Roman"/>
          <w:szCs w:val="24"/>
        </w:rPr>
        <w:t xml:space="preserve"> είπα και στην </w:t>
      </w:r>
      <w:proofErr w:type="spellStart"/>
      <w:r>
        <w:rPr>
          <w:rFonts w:eastAsia="Times New Roman"/>
          <w:szCs w:val="24"/>
        </w:rPr>
        <w:t>πρωτολογία</w:t>
      </w:r>
      <w:proofErr w:type="spellEnd"/>
      <w:r>
        <w:rPr>
          <w:rFonts w:eastAsia="Times New Roman"/>
          <w:szCs w:val="24"/>
        </w:rPr>
        <w:t xml:space="preserve"> μου και ακούστηκε εξάλλου από όλους στην Αίθουσα, υπάρχει εθνική γραμμή και έχει χαραχθεί εδώ και χρόνια. Πάνω σε αυτή τη γραμμή οφείλουμε να συνεχίσουμε, γι’ αυτό το πρώτο που πρέπει να αποφύγει η Κυβέρνηση είναι η κατασυκοφάντησ</w:t>
      </w:r>
      <w:r>
        <w:rPr>
          <w:rFonts w:eastAsia="Times New Roman"/>
          <w:szCs w:val="24"/>
        </w:rPr>
        <w:t>η των προηγούμενων κυβερνήσεων. Η διαρκής ενημέρωση των κομμάτων και η στενή συνεργασία του εκάστοτε Υπουργού Εξωτερικών με όλους τους προκατόχους του είναι επιβεβλημένη και αυτονόητη ανάγκη.</w:t>
      </w:r>
    </w:p>
    <w:p w14:paraId="03686B88" w14:textId="77777777" w:rsidR="00BD3D6A" w:rsidRDefault="00524319">
      <w:pPr>
        <w:spacing w:line="600" w:lineRule="auto"/>
        <w:ind w:firstLine="720"/>
        <w:jc w:val="both"/>
        <w:rPr>
          <w:rFonts w:eastAsia="Times New Roman"/>
          <w:szCs w:val="24"/>
        </w:rPr>
      </w:pPr>
      <w:r>
        <w:rPr>
          <w:rFonts w:eastAsia="Times New Roman"/>
          <w:szCs w:val="24"/>
        </w:rPr>
        <w:t>Τονίζω τα παραπάνω, γιατί το σημαντικό σήμερα είναι το τι θα γίν</w:t>
      </w:r>
      <w:r>
        <w:rPr>
          <w:rFonts w:eastAsia="Times New Roman"/>
          <w:szCs w:val="24"/>
        </w:rPr>
        <w:t>ει από εδώ και πέρα. Χρειάζεται προσοχή και εγρήγορση. Πιστεύουμε ότι η προσπάθεια επίλυσης θα πρέπει να συνεχιστεί</w:t>
      </w:r>
      <w:r>
        <w:rPr>
          <w:rFonts w:eastAsia="Times New Roman"/>
          <w:szCs w:val="24"/>
        </w:rPr>
        <w:t>,</w:t>
      </w:r>
      <w:r>
        <w:rPr>
          <w:rFonts w:eastAsia="Times New Roman"/>
          <w:szCs w:val="24"/>
        </w:rPr>
        <w:t xml:space="preserve"> με την αξιοποίηση των νέων δεδομένων και της προόδου που έχει επιτευχθεί στα επιμέρους διαπραγματευτικά κεφάλαια. Δεν πρέπει και δεν μπορεί</w:t>
      </w:r>
      <w:r>
        <w:rPr>
          <w:rFonts w:eastAsia="Times New Roman"/>
          <w:szCs w:val="24"/>
        </w:rPr>
        <w:t xml:space="preserve"> να εγκαταλειφθεί. Το μέλλον της Κύπρου βρίσκεται στην επανένωση ως ομοσπονδίας στο πλαίσιο της Ευρωπαϊκής Ένωσης. Βεβαίως, εναπόκειται στην κυπριακή κυβέρνηση να λάβει, τη στιγμή που νομίζει, τις κατάλληλες πρωτοβουλίες. </w:t>
      </w:r>
    </w:p>
    <w:p w14:paraId="03686B89" w14:textId="77777777" w:rsidR="00BD3D6A" w:rsidRDefault="00524319">
      <w:pPr>
        <w:spacing w:line="600" w:lineRule="auto"/>
        <w:ind w:firstLine="720"/>
        <w:jc w:val="both"/>
        <w:rPr>
          <w:rFonts w:eastAsia="Times New Roman"/>
          <w:szCs w:val="24"/>
        </w:rPr>
      </w:pPr>
      <w:r>
        <w:rPr>
          <w:rFonts w:eastAsia="Times New Roman"/>
          <w:szCs w:val="24"/>
        </w:rPr>
        <w:lastRenderedPageBreak/>
        <w:t>Εμείς, από τη δική μας την πλευρά</w:t>
      </w:r>
      <w:r>
        <w:rPr>
          <w:rFonts w:eastAsia="Times New Roman"/>
          <w:szCs w:val="24"/>
        </w:rPr>
        <w:t xml:space="preserve"> θα συνεχίσουμε να στηρίζουμε τον κυπριακό λαό και την πολιτική του ηγεσία στην προσπάθεια επίτευξης της λύσης. </w:t>
      </w:r>
      <w:r>
        <w:rPr>
          <w:rFonts w:eastAsia="Times New Roman"/>
          <w:szCs w:val="24"/>
        </w:rPr>
        <w:t>Ε</w:t>
      </w:r>
      <w:r>
        <w:rPr>
          <w:rFonts w:eastAsia="Times New Roman"/>
          <w:szCs w:val="24"/>
        </w:rPr>
        <w:t>ίμαστε έτοιμοι να αναλάβουμε κάθε σχετική πρωτοβουλία στον ευρωπαϊκό και διεθνή συγγενή πολιτικό μας χώρο για τον σκοπό αυτό.</w:t>
      </w:r>
    </w:p>
    <w:p w14:paraId="03686B8A" w14:textId="77777777" w:rsidR="00BD3D6A" w:rsidRDefault="00524319">
      <w:pPr>
        <w:spacing w:line="600" w:lineRule="auto"/>
        <w:ind w:firstLine="720"/>
        <w:jc w:val="both"/>
        <w:rPr>
          <w:rFonts w:eastAsia="Times New Roman"/>
          <w:szCs w:val="24"/>
        </w:rPr>
      </w:pPr>
      <w:r>
        <w:rPr>
          <w:rFonts w:eastAsia="Times New Roman"/>
          <w:szCs w:val="24"/>
        </w:rPr>
        <w:t xml:space="preserve">Εμείς πιστεύουμε </w:t>
      </w:r>
      <w:r>
        <w:rPr>
          <w:rFonts w:eastAsia="Times New Roman"/>
          <w:szCs w:val="24"/>
        </w:rPr>
        <w:t xml:space="preserve">βαθιά στην εθνική συνεννόηση και η συζήτηση σήμερα εδώ έδειξε ότι μπορούμε να την πετύχουμε, αλλά όχι μια συνεννόηση </w:t>
      </w:r>
      <w:proofErr w:type="spellStart"/>
      <w:r>
        <w:rPr>
          <w:rFonts w:eastAsia="Times New Roman"/>
          <w:szCs w:val="24"/>
        </w:rPr>
        <w:t>αλά</w:t>
      </w:r>
      <w:proofErr w:type="spellEnd"/>
      <w:r>
        <w:rPr>
          <w:rFonts w:eastAsia="Times New Roman"/>
          <w:szCs w:val="24"/>
        </w:rPr>
        <w:t xml:space="preserve"> καρτ. Εμείς θα μείνουμε συνεπείς σε αυτή τη γραμμή. Το πρόβλημα πρέπει να το αντιμετωπίσει η Κυβέρνηση, που δεν χάνει ευκαιρία για πόλω</w:t>
      </w:r>
      <w:r>
        <w:rPr>
          <w:rFonts w:eastAsia="Times New Roman"/>
          <w:szCs w:val="24"/>
        </w:rPr>
        <w:t>ση και διχασμό.</w:t>
      </w:r>
    </w:p>
    <w:p w14:paraId="03686B8B" w14:textId="77777777" w:rsidR="00BD3D6A" w:rsidRDefault="00524319">
      <w:pPr>
        <w:spacing w:line="600" w:lineRule="auto"/>
        <w:ind w:firstLine="720"/>
        <w:jc w:val="both"/>
        <w:rPr>
          <w:rFonts w:eastAsia="Times New Roman"/>
          <w:szCs w:val="24"/>
        </w:rPr>
      </w:pPr>
      <w:r>
        <w:rPr>
          <w:rFonts w:eastAsia="Times New Roman"/>
          <w:szCs w:val="24"/>
        </w:rPr>
        <w:t>Σας ευχαριστώ πολύ.</w:t>
      </w:r>
    </w:p>
    <w:p w14:paraId="03686B8C" w14:textId="77777777" w:rsidR="00BD3D6A" w:rsidRDefault="00524319">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03686B8D"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πολύ την κ. Γεννηματά.</w:t>
      </w:r>
    </w:p>
    <w:p w14:paraId="03686B8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Μιχαλολιάκος</w:t>
      </w:r>
      <w:proofErr w:type="spellEnd"/>
      <w:r>
        <w:rPr>
          <w:rFonts w:eastAsia="Times New Roman" w:cs="Times New Roman"/>
          <w:szCs w:val="24"/>
        </w:rPr>
        <w:t xml:space="preserve"> για τρία, επίσης, λεπτά.</w:t>
      </w:r>
    </w:p>
    <w:p w14:paraId="03686B8F"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ΜΙΧΑΛΟΛΙΑΚΟΣ (Γ</w:t>
      </w:r>
      <w:r>
        <w:rPr>
          <w:rFonts w:eastAsia="Times New Roman" w:cs="Times New Roman"/>
          <w:b/>
          <w:szCs w:val="24"/>
        </w:rPr>
        <w:t xml:space="preserve">ενικός Γραμματέας του Λαϊκού Συνδέσμου </w:t>
      </w:r>
      <w:r>
        <w:rPr>
          <w:rFonts w:eastAsia="Times New Roman" w:cs="Times New Roman"/>
          <w:b/>
          <w:szCs w:val="24"/>
        </w:rPr>
        <w:t>-</w:t>
      </w:r>
      <w:r>
        <w:rPr>
          <w:rFonts w:eastAsia="Times New Roman" w:cs="Times New Roman"/>
          <w:b/>
          <w:szCs w:val="24"/>
        </w:rPr>
        <w:t xml:space="preserve"> Χρυσή Αυγή): </w:t>
      </w:r>
      <w:r>
        <w:rPr>
          <w:rFonts w:eastAsia="Times New Roman" w:cs="Times New Roman"/>
          <w:szCs w:val="24"/>
        </w:rPr>
        <w:t xml:space="preserve">Κύριε Πρόεδρε, κυρίες και </w:t>
      </w:r>
      <w:r>
        <w:rPr>
          <w:rFonts w:eastAsia="Times New Roman" w:cs="Times New Roman"/>
          <w:szCs w:val="24"/>
        </w:rPr>
        <w:lastRenderedPageBreak/>
        <w:t>κύριοι Βουλευτές, παρά τον αποκλεισμό μας</w:t>
      </w:r>
      <w:r>
        <w:rPr>
          <w:rFonts w:eastAsia="Times New Roman" w:cs="Times New Roman"/>
          <w:szCs w:val="24"/>
        </w:rPr>
        <w:t>,</w:t>
      </w:r>
      <w:r>
        <w:rPr>
          <w:rFonts w:eastAsia="Times New Roman" w:cs="Times New Roman"/>
          <w:szCs w:val="24"/>
        </w:rPr>
        <w:t xml:space="preserve"> δεν έχουμε τη μικροψυχία να μην αναγνωρίσουμε ότι το «ναυάγιο» -εντός πολλών εισαγωγικών- των διαπραγματεύσεων στην Ελβετία ήταν μια </w:t>
      </w:r>
      <w:r>
        <w:rPr>
          <w:rFonts w:eastAsia="Times New Roman" w:cs="Times New Roman"/>
          <w:szCs w:val="24"/>
        </w:rPr>
        <w:t>διπλωματική νίκη της Ελλάδος, η οποία αποκάλυψε πλήρως τα επεκτατικά σχέδια της Τουρκίας</w:t>
      </w:r>
      <w:r>
        <w:rPr>
          <w:rFonts w:eastAsia="Times New Roman" w:cs="Times New Roman"/>
          <w:szCs w:val="24"/>
        </w:rPr>
        <w:t>,</w:t>
      </w:r>
      <w:r>
        <w:rPr>
          <w:rFonts w:eastAsia="Times New Roman" w:cs="Times New Roman"/>
          <w:szCs w:val="24"/>
        </w:rPr>
        <w:t xml:space="preserve"> με την επιμονή της να κρατά τα στρατεύματα του Αττίλα στην περιοχή.</w:t>
      </w:r>
    </w:p>
    <w:p w14:paraId="03686B9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Βεβαίως, στα όσα είπε προηγουμένως ο κύριος Υπουργός, ο κ. Κοτζιάς, έχουμε κάποιες ενστάσεις, γιατ</w:t>
      </w:r>
      <w:r>
        <w:rPr>
          <w:rFonts w:eastAsia="Times New Roman" w:cs="Times New Roman"/>
          <w:szCs w:val="24"/>
        </w:rPr>
        <w:t xml:space="preserve">ί τα ζητήματα εσωτερικής ασφαλείας άπτονται μοιραία σε κάποιες περιπτώσεις και τα ζητήματα ασφαλείας ολόκληρης της νήσου. </w:t>
      </w:r>
      <w:r>
        <w:rPr>
          <w:rFonts w:eastAsia="Times New Roman" w:cs="Times New Roman"/>
          <w:szCs w:val="24"/>
        </w:rPr>
        <w:t>Ε</w:t>
      </w:r>
      <w:r>
        <w:rPr>
          <w:rFonts w:eastAsia="Times New Roman" w:cs="Times New Roman"/>
          <w:szCs w:val="24"/>
        </w:rPr>
        <w:t>δώ</w:t>
      </w:r>
      <w:r>
        <w:rPr>
          <w:rFonts w:eastAsia="Times New Roman" w:cs="Times New Roman"/>
          <w:szCs w:val="24"/>
        </w:rPr>
        <w:t>,</w:t>
      </w:r>
      <w:r>
        <w:rPr>
          <w:rFonts w:eastAsia="Times New Roman" w:cs="Times New Roman"/>
          <w:szCs w:val="24"/>
        </w:rPr>
        <w:t xml:space="preserve"> όχι με ευθύνη δική σας, με ευθύνη της ηγεσίας της Κύπρου</w:t>
      </w:r>
      <w:r>
        <w:rPr>
          <w:rFonts w:eastAsia="Times New Roman" w:cs="Times New Roman"/>
          <w:szCs w:val="24"/>
        </w:rPr>
        <w:t>,</w:t>
      </w:r>
      <w:r>
        <w:rPr>
          <w:rFonts w:eastAsia="Times New Roman" w:cs="Times New Roman"/>
          <w:szCs w:val="24"/>
        </w:rPr>
        <w:t xml:space="preserve"> έχουν προχωρήσει σε κάποιες αποφάσεις, οι οποίες δυναμιτίζουν και τη γενικότερη ασφάλεια της Κύπρου, όπως το ζήτημα της αναγνώρισης μέρους των εποίκων, την εκ περιτροπής Προεδρία,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όλα αυτά για τα οποία δεν καταλήξαμε. </w:t>
      </w:r>
    </w:p>
    <w:p w14:paraId="03686B9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η καλύ</w:t>
      </w:r>
      <w:r>
        <w:rPr>
          <w:rFonts w:eastAsia="Times New Roman" w:cs="Times New Roman"/>
          <w:szCs w:val="24"/>
        </w:rPr>
        <w:t xml:space="preserve">τερη λύση για το Κυπριακό, όπως είχε δηλώσει και ο Αρχιεπίσκοπος της Κύπρου, είναι να μην υπάρχει λύση με αυτούς τους όρους. Αυτό το </w:t>
      </w:r>
      <w:proofErr w:type="spellStart"/>
      <w:r>
        <w:rPr>
          <w:rFonts w:eastAsia="Times New Roman" w:cs="Times New Roman"/>
          <w:szCs w:val="24"/>
        </w:rPr>
        <w:t>επιτύχαμε</w:t>
      </w:r>
      <w:proofErr w:type="spellEnd"/>
      <w:r>
        <w:rPr>
          <w:rFonts w:eastAsia="Times New Roman" w:cs="Times New Roman"/>
          <w:szCs w:val="24"/>
        </w:rPr>
        <w:t xml:space="preserve"> με τη στάση της Τουρκίας και την αδιαλλαξία της </w:t>
      </w:r>
      <w:r>
        <w:rPr>
          <w:rFonts w:eastAsia="Times New Roman" w:cs="Times New Roman"/>
          <w:szCs w:val="24"/>
        </w:rPr>
        <w:t>και</w:t>
      </w:r>
      <w:r>
        <w:rPr>
          <w:rFonts w:eastAsia="Times New Roman" w:cs="Times New Roman"/>
          <w:szCs w:val="24"/>
        </w:rPr>
        <w:t xml:space="preserve"> αυτό είναι οπωσδήποτε θετικό.</w:t>
      </w:r>
    </w:p>
    <w:p w14:paraId="03686B9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Μην ξεχνάμε τη Συνθήκη της </w:t>
      </w:r>
      <w:proofErr w:type="spellStart"/>
      <w:r>
        <w:rPr>
          <w:rFonts w:eastAsia="Times New Roman" w:cs="Times New Roman"/>
          <w:szCs w:val="24"/>
        </w:rPr>
        <w:t>Λωζά</w:t>
      </w:r>
      <w:r>
        <w:rPr>
          <w:rFonts w:eastAsia="Times New Roman" w:cs="Times New Roman"/>
          <w:szCs w:val="24"/>
        </w:rPr>
        <w:t>νης</w:t>
      </w:r>
      <w:proofErr w:type="spellEnd"/>
      <w:r>
        <w:rPr>
          <w:rFonts w:eastAsia="Times New Roman" w:cs="Times New Roman"/>
          <w:szCs w:val="24"/>
        </w:rPr>
        <w:t>, τι ίσχυε για την Ίμβρο και την Τένεδο</w:t>
      </w:r>
      <w:r>
        <w:rPr>
          <w:rFonts w:eastAsia="Times New Roman" w:cs="Times New Roman"/>
          <w:szCs w:val="24"/>
        </w:rPr>
        <w:t>,</w:t>
      </w:r>
      <w:r>
        <w:rPr>
          <w:rFonts w:eastAsia="Times New Roman" w:cs="Times New Roman"/>
          <w:szCs w:val="24"/>
        </w:rPr>
        <w:t xml:space="preserve"> και ότι μια ανάλογη κατάσταση</w:t>
      </w:r>
      <w:r>
        <w:rPr>
          <w:rFonts w:eastAsia="Times New Roman" w:cs="Times New Roman"/>
          <w:szCs w:val="24"/>
        </w:rPr>
        <w:t>,</w:t>
      </w:r>
      <w:r>
        <w:rPr>
          <w:rFonts w:eastAsia="Times New Roman" w:cs="Times New Roman"/>
          <w:szCs w:val="24"/>
        </w:rPr>
        <w:t xml:space="preserve"> με μια λύση που θα είναι κατ’ </w:t>
      </w:r>
      <w:proofErr w:type="spellStart"/>
      <w:r>
        <w:rPr>
          <w:rFonts w:eastAsia="Times New Roman" w:cs="Times New Roman"/>
          <w:szCs w:val="24"/>
        </w:rPr>
        <w:t>ουσίαν</w:t>
      </w:r>
      <w:proofErr w:type="spellEnd"/>
      <w:r>
        <w:rPr>
          <w:rFonts w:eastAsia="Times New Roman" w:cs="Times New Roman"/>
          <w:szCs w:val="24"/>
        </w:rPr>
        <w:t xml:space="preserve"> η </w:t>
      </w:r>
      <w:proofErr w:type="spellStart"/>
      <w:r>
        <w:rPr>
          <w:rFonts w:eastAsia="Times New Roman" w:cs="Times New Roman"/>
          <w:szCs w:val="24"/>
        </w:rPr>
        <w:t>τουρκοποίηση</w:t>
      </w:r>
      <w:proofErr w:type="spellEnd"/>
      <w:r>
        <w:rPr>
          <w:rFonts w:eastAsia="Times New Roman" w:cs="Times New Roman"/>
          <w:szCs w:val="24"/>
        </w:rPr>
        <w:t xml:space="preserve"> της Κύπρου, μπορεί να οδηγήσει και την Κύπρο στη μοίρα της Ίμβρου και της </w:t>
      </w:r>
      <w:proofErr w:type="spellStart"/>
      <w:r>
        <w:rPr>
          <w:rFonts w:eastAsia="Times New Roman" w:cs="Times New Roman"/>
          <w:szCs w:val="24"/>
        </w:rPr>
        <w:t>Τενέδου</w:t>
      </w:r>
      <w:proofErr w:type="spellEnd"/>
      <w:r>
        <w:rPr>
          <w:rFonts w:eastAsia="Times New Roman" w:cs="Times New Roman"/>
          <w:szCs w:val="24"/>
        </w:rPr>
        <w:t>, όπου η πλειοψηφία των κατοίκων ήταν Έλληνες κα</w:t>
      </w:r>
      <w:r>
        <w:rPr>
          <w:rFonts w:eastAsia="Times New Roman" w:cs="Times New Roman"/>
          <w:szCs w:val="24"/>
        </w:rPr>
        <w:t>ι με τα σχέδια της Τουρκίας κατάντησαν να είναι μια πολύ μικρή μειονότητα ολίγων δεκάδων ατόμων.</w:t>
      </w:r>
    </w:p>
    <w:p w14:paraId="03686B9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Σε ό,τι αφορά τα ερωτήματα που έθεσα</w:t>
      </w:r>
      <w:r>
        <w:rPr>
          <w:rFonts w:eastAsia="Times New Roman" w:cs="Times New Roman"/>
          <w:szCs w:val="24"/>
        </w:rPr>
        <w:t>,</w:t>
      </w:r>
      <w:r>
        <w:rPr>
          <w:rFonts w:eastAsia="Times New Roman" w:cs="Times New Roman"/>
          <w:szCs w:val="24"/>
        </w:rPr>
        <w:t xml:space="preserve"> δεν έλαβα ξεκάθαρη απάντηση εάν τώρα</w:t>
      </w:r>
      <w:r>
        <w:rPr>
          <w:rFonts w:eastAsia="Times New Roman" w:cs="Times New Roman"/>
          <w:szCs w:val="24"/>
        </w:rPr>
        <w:t>,</w:t>
      </w:r>
      <w:r>
        <w:rPr>
          <w:rFonts w:eastAsia="Times New Roman" w:cs="Times New Roman"/>
          <w:szCs w:val="24"/>
        </w:rPr>
        <w:t xml:space="preserve"> με τα πρόσφατα γεγονότα της εκμεταλλεύσεως των υδρογονανθράκων της Κύπρου</w:t>
      </w:r>
      <w:r>
        <w:rPr>
          <w:rFonts w:eastAsia="Times New Roman" w:cs="Times New Roman"/>
          <w:szCs w:val="24"/>
        </w:rPr>
        <w:t>,</w:t>
      </w:r>
      <w:r>
        <w:rPr>
          <w:rFonts w:eastAsia="Times New Roman" w:cs="Times New Roman"/>
          <w:szCs w:val="24"/>
        </w:rPr>
        <w:t xml:space="preserve"> έχουμε τ</w:t>
      </w:r>
      <w:r>
        <w:rPr>
          <w:rFonts w:eastAsia="Times New Roman" w:cs="Times New Roman"/>
          <w:szCs w:val="24"/>
        </w:rPr>
        <w:t xml:space="preserve">ουρκική πρόκληση, εάν η Ελλάδα θα σταθεί ολόθερμα στο πλευρό της Κύπρου. </w:t>
      </w:r>
    </w:p>
    <w:p w14:paraId="03686B9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Ακούω για συμμαχίες με το Ισραήλ, με την Αίγυπτο. Μακάρι να υπάρχουν αυτές οι συμμαχίες. Έχω σοβαρές επιφυλάξεις ότι</w:t>
      </w:r>
      <w:r>
        <w:rPr>
          <w:rFonts w:eastAsia="Times New Roman" w:cs="Times New Roman"/>
          <w:szCs w:val="24"/>
        </w:rPr>
        <w:t>,</w:t>
      </w:r>
      <w:r>
        <w:rPr>
          <w:rFonts w:eastAsia="Times New Roman" w:cs="Times New Roman"/>
          <w:szCs w:val="24"/>
        </w:rPr>
        <w:t xml:space="preserve"> εάν κινδυνεύσει ο </w:t>
      </w:r>
      <w:r>
        <w:rPr>
          <w:rFonts w:eastAsia="Times New Roman" w:cs="Times New Roman"/>
          <w:szCs w:val="24"/>
        </w:rPr>
        <w:t>Ε</w:t>
      </w:r>
      <w:r>
        <w:rPr>
          <w:rFonts w:eastAsia="Times New Roman" w:cs="Times New Roman"/>
          <w:szCs w:val="24"/>
        </w:rPr>
        <w:t>λληνισμός</w:t>
      </w:r>
      <w:r>
        <w:rPr>
          <w:rFonts w:eastAsia="Times New Roman" w:cs="Times New Roman"/>
          <w:szCs w:val="24"/>
        </w:rPr>
        <w:t>,</w:t>
      </w:r>
      <w:r>
        <w:rPr>
          <w:rFonts w:eastAsia="Times New Roman" w:cs="Times New Roman"/>
          <w:szCs w:val="24"/>
        </w:rPr>
        <w:t xml:space="preserve"> θα τον σώσει κάποια Ευρωπαϊκή Ένωσ</w:t>
      </w:r>
      <w:r>
        <w:rPr>
          <w:rFonts w:eastAsia="Times New Roman" w:cs="Times New Roman"/>
          <w:szCs w:val="24"/>
        </w:rPr>
        <w:t xml:space="preserve">η, κάποιο ΝΑΤΟ, η Αμερική, η Αίγυπτος, η Ιορδανία ή δεν ξέρω ποιος άλλος. Την Κύπρο μπορεί να τη σώσει μόνο η Ελλάδα. </w:t>
      </w:r>
    </w:p>
    <w:p w14:paraId="03686B9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πειδή στην επόμενη διαδικασία, σχετικά με τον Φάκελο της Κύπρου, δεν έχουμε δικαίωμα ομιλίας, ασφαλώς και καταγγέλλουμε κι εμείς τα μεγά</w:t>
      </w:r>
      <w:r>
        <w:rPr>
          <w:rFonts w:eastAsia="Times New Roman" w:cs="Times New Roman"/>
          <w:szCs w:val="24"/>
        </w:rPr>
        <w:t xml:space="preserve">λα λάθη που έγιναν το 1974. </w:t>
      </w:r>
      <w:r>
        <w:rPr>
          <w:rFonts w:eastAsia="Times New Roman" w:cs="Times New Roman"/>
          <w:szCs w:val="24"/>
        </w:rPr>
        <w:t>Δ</w:t>
      </w:r>
      <w:r>
        <w:rPr>
          <w:rFonts w:eastAsia="Times New Roman" w:cs="Times New Roman"/>
          <w:szCs w:val="24"/>
        </w:rPr>
        <w:t>εν εκπροσωπούμε εμείς αυτούς που έκαναν εκείνα τα λάθη. Όμως, μην ξεχνάτε…</w:t>
      </w:r>
    </w:p>
    <w:p w14:paraId="03686B96"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Προδοσία ήταν!</w:t>
      </w:r>
    </w:p>
    <w:p w14:paraId="03686B97"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Προδοσία ήταν, βεβαίως! </w:t>
      </w:r>
    </w:p>
    <w:p w14:paraId="03686B9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Πρ</w:t>
      </w:r>
      <w:r>
        <w:rPr>
          <w:rFonts w:eastAsia="Times New Roman" w:cs="Times New Roman"/>
          <w:szCs w:val="24"/>
        </w:rPr>
        <w:t xml:space="preserve">οδοσία της </w:t>
      </w:r>
      <w:r>
        <w:rPr>
          <w:rFonts w:eastAsia="Times New Roman" w:cs="Times New Roman"/>
          <w:szCs w:val="24"/>
        </w:rPr>
        <w:t>χ</w:t>
      </w:r>
      <w:r>
        <w:rPr>
          <w:rFonts w:eastAsia="Times New Roman" w:cs="Times New Roman"/>
          <w:szCs w:val="24"/>
        </w:rPr>
        <w:t xml:space="preserve">ούντας ήταν! </w:t>
      </w:r>
    </w:p>
    <w:p w14:paraId="03686B99"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Όχι μόνο της </w:t>
      </w:r>
      <w:r>
        <w:rPr>
          <w:rFonts w:eastAsia="Times New Roman" w:cs="Times New Roman"/>
          <w:szCs w:val="24"/>
        </w:rPr>
        <w:t>χ</w:t>
      </w:r>
      <w:r>
        <w:rPr>
          <w:rFonts w:eastAsia="Times New Roman" w:cs="Times New Roman"/>
          <w:szCs w:val="24"/>
        </w:rPr>
        <w:t>ούντας. Ήταν προδοσία και των πολιτικών. Κύριε Φίλη, ο δεύτερος…</w:t>
      </w:r>
    </w:p>
    <w:p w14:paraId="03686B9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w:t>
      </w:r>
    </w:p>
    <w:p w14:paraId="03686B9B"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Προδοσία της </w:t>
      </w:r>
      <w:r>
        <w:rPr>
          <w:rFonts w:eastAsia="Times New Roman" w:cs="Times New Roman"/>
          <w:szCs w:val="24"/>
        </w:rPr>
        <w:t>χ</w:t>
      </w:r>
      <w:r>
        <w:rPr>
          <w:rFonts w:eastAsia="Times New Roman" w:cs="Times New Roman"/>
          <w:szCs w:val="24"/>
        </w:rPr>
        <w:t>ούντ</w:t>
      </w:r>
      <w:r>
        <w:rPr>
          <w:rFonts w:eastAsia="Times New Roman" w:cs="Times New Roman"/>
          <w:szCs w:val="24"/>
        </w:rPr>
        <w:t>ας ήταν!</w:t>
      </w:r>
    </w:p>
    <w:p w14:paraId="03686B9C"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Φίλη, εντάξει. </w:t>
      </w:r>
    </w:p>
    <w:p w14:paraId="03686B9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Μιχαλολιάκο</w:t>
      </w:r>
      <w:proofErr w:type="spellEnd"/>
      <w:r>
        <w:rPr>
          <w:rFonts w:eastAsia="Times New Roman" w:cs="Times New Roman"/>
          <w:szCs w:val="24"/>
        </w:rPr>
        <w:t>.</w:t>
      </w:r>
    </w:p>
    <w:p w14:paraId="03686B9E"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Μάλιστα. Αφού, λοιπόν, ήταν προδοσία μόνο της </w:t>
      </w:r>
      <w:r>
        <w:rPr>
          <w:rFonts w:eastAsia="Times New Roman" w:cs="Times New Roman"/>
          <w:szCs w:val="24"/>
        </w:rPr>
        <w:t>χ</w:t>
      </w:r>
      <w:r>
        <w:rPr>
          <w:rFonts w:eastAsia="Times New Roman" w:cs="Times New Roman"/>
          <w:szCs w:val="24"/>
        </w:rPr>
        <w:t xml:space="preserve">ούντας, ας δώσετε στον ελληνικό λαό τον Φάκελο της Κύπρου -τον οποίο κρατάτε επτασφράγιστα κλειστό- και ας αναφέρουμε ότι στις 14 Αυγούστου που έγινε ο «Αττίλας 2» δεν κυβερνούσε η </w:t>
      </w:r>
      <w:r>
        <w:rPr>
          <w:rFonts w:eastAsia="Times New Roman" w:cs="Times New Roman"/>
          <w:szCs w:val="24"/>
        </w:rPr>
        <w:t>χ</w:t>
      </w:r>
      <w:r>
        <w:rPr>
          <w:rFonts w:eastAsia="Times New Roman" w:cs="Times New Roman"/>
          <w:szCs w:val="24"/>
        </w:rPr>
        <w:t>ούντα την Ελλάδα, αλλά η Μεταπολίτευση</w:t>
      </w:r>
      <w:r>
        <w:rPr>
          <w:rFonts w:eastAsia="Times New Roman" w:cs="Times New Roman"/>
          <w:szCs w:val="24"/>
        </w:rPr>
        <w:t>,</w:t>
      </w:r>
      <w:r>
        <w:rPr>
          <w:rFonts w:eastAsia="Times New Roman" w:cs="Times New Roman"/>
          <w:szCs w:val="24"/>
        </w:rPr>
        <w:t xml:space="preserve"> που την οδήγησε από αυτή την προδο</w:t>
      </w:r>
      <w:r>
        <w:rPr>
          <w:rFonts w:eastAsia="Times New Roman" w:cs="Times New Roman"/>
          <w:szCs w:val="24"/>
        </w:rPr>
        <w:t xml:space="preserve">σία στη σημερινή κατάσταση. </w:t>
      </w:r>
    </w:p>
    <w:p w14:paraId="03686B9F"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Ντροπή!</w:t>
      </w:r>
    </w:p>
    <w:p w14:paraId="03686BA0"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Ντροπή δική σου, μπολσεβίκε!</w:t>
      </w:r>
    </w:p>
    <w:p w14:paraId="03686BA1"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Ντροπή! Φασίστα!</w:t>
      </w:r>
    </w:p>
    <w:p w14:paraId="03686BA2"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μη διακόπτετε.</w:t>
      </w:r>
    </w:p>
    <w:p w14:paraId="03686BA3"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Αλήθεια, μιλάμε για προδοσία της Κύπρου. Τα υποβρύχια στην Κυρήνεια δεν τα έστειλε ο </w:t>
      </w:r>
      <w:proofErr w:type="spellStart"/>
      <w:r>
        <w:rPr>
          <w:rFonts w:eastAsia="Times New Roman" w:cs="Times New Roman"/>
          <w:szCs w:val="24"/>
        </w:rPr>
        <w:lastRenderedPageBreak/>
        <w:t>Αραπάκης</w:t>
      </w:r>
      <w:proofErr w:type="spellEnd"/>
      <w:r>
        <w:rPr>
          <w:rFonts w:eastAsia="Times New Roman" w:cs="Times New Roman"/>
          <w:szCs w:val="24"/>
        </w:rPr>
        <w:t xml:space="preserve">, που η Νέα Δημοκρατία και οι λοιπές δημοκρατικές δυνάμεις, </w:t>
      </w:r>
      <w:r>
        <w:rPr>
          <w:rFonts w:eastAsia="Times New Roman"/>
          <w:szCs w:val="24"/>
        </w:rPr>
        <w:t>ΠΑΣΟΚ</w:t>
      </w:r>
      <w:r>
        <w:rPr>
          <w:rFonts w:eastAsia="Times New Roman" w:cs="Times New Roman"/>
          <w:szCs w:val="24"/>
        </w:rPr>
        <w:t>, τον είχαν επίτιμο καλεσμένο</w:t>
      </w:r>
      <w:r>
        <w:rPr>
          <w:rFonts w:eastAsia="Times New Roman" w:cs="Times New Roman"/>
          <w:szCs w:val="24"/>
        </w:rPr>
        <w:t xml:space="preserve"> κάθε 24 Ιουλίου στη γιορτή της </w:t>
      </w:r>
      <w:r>
        <w:rPr>
          <w:rFonts w:eastAsia="Times New Roman" w:cs="Times New Roman"/>
          <w:szCs w:val="24"/>
        </w:rPr>
        <w:t>δ</w:t>
      </w:r>
      <w:r>
        <w:rPr>
          <w:rFonts w:eastAsia="Times New Roman" w:cs="Times New Roman"/>
          <w:szCs w:val="24"/>
        </w:rPr>
        <w:t xml:space="preserve">ημοκρατίας. Η </w:t>
      </w:r>
      <w:r>
        <w:rPr>
          <w:rFonts w:eastAsia="Times New Roman" w:cs="Times New Roman"/>
          <w:szCs w:val="24"/>
        </w:rPr>
        <w:t>χ</w:t>
      </w:r>
      <w:r>
        <w:rPr>
          <w:rFonts w:eastAsia="Times New Roman" w:cs="Times New Roman"/>
          <w:szCs w:val="24"/>
        </w:rPr>
        <w:t xml:space="preserve">ούντα έφταιγε για τον </w:t>
      </w:r>
      <w:proofErr w:type="spellStart"/>
      <w:r>
        <w:rPr>
          <w:rFonts w:eastAsia="Times New Roman" w:cs="Times New Roman"/>
          <w:szCs w:val="24"/>
        </w:rPr>
        <w:t>Αραπάκη</w:t>
      </w:r>
      <w:proofErr w:type="spellEnd"/>
      <w:r>
        <w:rPr>
          <w:rFonts w:eastAsia="Times New Roman" w:cs="Times New Roman"/>
          <w:szCs w:val="24"/>
        </w:rPr>
        <w:t xml:space="preserve">, που ήταν τιμώμενο πρόσωπο και έμεινε και με τους βαθμούς του και με όλα αυτά; </w:t>
      </w:r>
    </w:p>
    <w:p w14:paraId="03686BA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Όσοι πρόδωσαν τότε την Κύπρο πρέπει να εμφανιστούν τα ονόματά τους, αυτοί που δεν άφησαν τα υποβρύ</w:t>
      </w:r>
      <w:r>
        <w:rPr>
          <w:rFonts w:eastAsia="Times New Roman" w:cs="Times New Roman"/>
          <w:szCs w:val="24"/>
        </w:rPr>
        <w:t xml:space="preserve">χια να πάνε κάτω, αυτοί που δεν άφησαν τα </w:t>
      </w:r>
      <w:r>
        <w:rPr>
          <w:rFonts w:eastAsia="Times New Roman" w:cs="Times New Roman"/>
          <w:szCs w:val="24"/>
          <w:lang w:val="en-US"/>
        </w:rPr>
        <w:t>F</w:t>
      </w:r>
      <w:r>
        <w:rPr>
          <w:rFonts w:eastAsia="Times New Roman" w:cs="Times New Roman"/>
          <w:szCs w:val="24"/>
        </w:rPr>
        <w:t>4 να πάνε κάτω, αυτοί οι οποίοι είπαν το</w:t>
      </w:r>
      <w:r>
        <w:rPr>
          <w:rFonts w:eastAsia="Times New Roman" w:cs="Times New Roman"/>
          <w:szCs w:val="24"/>
        </w:rPr>
        <w:t>:</w:t>
      </w:r>
      <w:r>
        <w:rPr>
          <w:rFonts w:eastAsia="Times New Roman" w:cs="Times New Roman"/>
          <w:szCs w:val="24"/>
        </w:rPr>
        <w:t xml:space="preserve"> «Η Κύπρος είναι</w:t>
      </w:r>
      <w:r>
        <w:rPr>
          <w:rFonts w:eastAsia="Times New Roman" w:cs="Times New Roman"/>
          <w:b/>
          <w:szCs w:val="24"/>
        </w:rPr>
        <w:t xml:space="preserve"> </w:t>
      </w:r>
      <w:r>
        <w:rPr>
          <w:rFonts w:eastAsia="Times New Roman" w:cs="Times New Roman"/>
          <w:szCs w:val="24"/>
        </w:rPr>
        <w:t xml:space="preserve">μακράν». Αυτή είναι η μεγάλη προδοσία της Κύπρου. </w:t>
      </w:r>
    </w:p>
    <w:p w14:paraId="03686BA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Τελειώνω με αυτό, κύριε Πρόεδρε. Έχουμε καταθέσει δύο αιτήσεις, μία στις αρχές του 2013 και μία του 2016</w:t>
      </w:r>
      <w:r>
        <w:rPr>
          <w:rFonts w:eastAsia="Times New Roman" w:cs="Times New Roman"/>
          <w:szCs w:val="24"/>
        </w:rPr>
        <w:t>, μία προς τον προηγούμενο Πρόεδρο της Βουλής και μία προς εσάς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ύριε</w:t>
      </w:r>
      <w:r>
        <w:rPr>
          <w:rFonts w:eastAsia="Times New Roman" w:cs="Times New Roman"/>
          <w:szCs w:val="24"/>
        </w:rPr>
        <w:t xml:space="preserve"> </w:t>
      </w:r>
      <w:proofErr w:type="spellStart"/>
      <w:r>
        <w:rPr>
          <w:rFonts w:eastAsia="Times New Roman" w:cs="Times New Roman"/>
          <w:szCs w:val="24"/>
        </w:rPr>
        <w:t>Βούτση</w:t>
      </w:r>
      <w:proofErr w:type="spellEnd"/>
      <w:r>
        <w:rPr>
          <w:rFonts w:eastAsia="Times New Roman" w:cs="Times New Roman"/>
          <w:szCs w:val="24"/>
        </w:rPr>
        <w:t>, για να λάβουμε πρόσβαση στον Φάκελο της Κύπρου. Είναι αδιανόητο να λαβαίνουν γνώση των απορρήτων αυτών εγγράφων καθηγητές και τεχνοκράτες</w:t>
      </w:r>
      <w:r>
        <w:rPr>
          <w:rFonts w:eastAsia="Times New Roman" w:cs="Times New Roman"/>
          <w:szCs w:val="24"/>
        </w:rPr>
        <w:t>,</w:t>
      </w:r>
      <w:r>
        <w:rPr>
          <w:rFonts w:eastAsia="Times New Roman" w:cs="Times New Roman"/>
          <w:szCs w:val="24"/>
        </w:rPr>
        <w:t xml:space="preserve"> διάφοροι που τα επεξεργάστηκαν, η Βουλ</w:t>
      </w:r>
      <w:r>
        <w:rPr>
          <w:rFonts w:eastAsia="Times New Roman" w:cs="Times New Roman"/>
          <w:szCs w:val="24"/>
        </w:rPr>
        <w:t xml:space="preserve">ή της Κύπρου, αλλά όχι οι Βουλευτές του </w:t>
      </w:r>
      <w:r>
        <w:rPr>
          <w:rFonts w:eastAsia="Times New Roman" w:cs="Times New Roman"/>
          <w:szCs w:val="24"/>
        </w:rPr>
        <w:t>ε</w:t>
      </w:r>
      <w:r>
        <w:rPr>
          <w:rFonts w:eastAsia="Times New Roman" w:cs="Times New Roman"/>
          <w:szCs w:val="24"/>
        </w:rPr>
        <w:t xml:space="preserve">λληνικού Κοινοβουλίου, οι </w:t>
      </w:r>
      <w:r>
        <w:rPr>
          <w:rFonts w:eastAsia="Times New Roman" w:cs="Times New Roman"/>
          <w:szCs w:val="24"/>
        </w:rPr>
        <w:t>α</w:t>
      </w:r>
      <w:r>
        <w:rPr>
          <w:rFonts w:eastAsia="Times New Roman" w:cs="Times New Roman"/>
          <w:szCs w:val="24"/>
        </w:rPr>
        <w:t>ντιπρόσωποι του</w:t>
      </w:r>
      <w:r>
        <w:rPr>
          <w:rFonts w:eastAsia="Times New Roman" w:cs="Times New Roman"/>
          <w:szCs w:val="24"/>
        </w:rPr>
        <w:t xml:space="preserve"> έ</w:t>
      </w:r>
      <w:r>
        <w:rPr>
          <w:rFonts w:eastAsia="Times New Roman" w:cs="Times New Roman"/>
          <w:szCs w:val="24"/>
        </w:rPr>
        <w:t xml:space="preserve">θνους με την ψήφο του ελληνικού λαού. </w:t>
      </w:r>
    </w:p>
    <w:p w14:paraId="03686BA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ήθελα να επεκταθώ στο ζήτημα της ονομασίας των Σκοπίων, για το οποίο τιμωρηθήκαμε με αποκλεισμό από τον κύριο Υπουργό από το Εθνικό Συμβούλιο Εξωτερικής Πολιτικής. Όμως, ακούγεται κάτι για «Μακεδονία του Βαρδάρη». Ο Βαρδάρης φτάνει στη Θεσσαλονίκη, </w:t>
      </w:r>
      <w:r>
        <w:rPr>
          <w:rFonts w:eastAsia="Times New Roman" w:cs="Times New Roman"/>
          <w:szCs w:val="24"/>
        </w:rPr>
        <w:t xml:space="preserve">κύριε Κοτζιά, αν δεν το ξέρετε. </w:t>
      </w:r>
    </w:p>
    <w:p w14:paraId="03686BA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Αυτά και σας ευχαριστώ. </w:t>
      </w:r>
    </w:p>
    <w:p w14:paraId="03686BA8"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3686BA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Τον λόγο έχει ο Υπουργός Εθνικής Άμυνας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Πρόεδρος των Ανεξαρτήτων Ελλήνων κ. Πάνος Καμμένος επ’ ολίγ</w:t>
      </w:r>
      <w:r>
        <w:rPr>
          <w:rFonts w:eastAsia="Times New Roman" w:cs="Times New Roman"/>
          <w:szCs w:val="24"/>
        </w:rPr>
        <w:t>ο</w:t>
      </w:r>
      <w:r>
        <w:rPr>
          <w:rFonts w:eastAsia="Times New Roman" w:cs="Times New Roman"/>
          <w:szCs w:val="24"/>
        </w:rPr>
        <w:t xml:space="preserve">ν. </w:t>
      </w:r>
    </w:p>
    <w:p w14:paraId="03686BA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ΠΑΝΟΣ ΚΑΜΜΕΝ</w:t>
      </w:r>
      <w:r>
        <w:rPr>
          <w:rFonts w:eastAsia="Times New Roman" w:cs="Times New Roman"/>
          <w:b/>
          <w:szCs w:val="24"/>
        </w:rPr>
        <w:t>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Θα είμαι πολύ σύντομος, κύριε Πρόεδρε. </w:t>
      </w:r>
    </w:p>
    <w:p w14:paraId="03686BA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Παίρνω τον λόγο για κάτι στο οποίο αναφέρθηκε ο Αρχηγός της Αξιωματικής Αντιπολιτεύσεως. Θέλω να θυμίσω για το θέμα της Κύπρου πως εκείνες τις εποχές Υ</w:t>
      </w:r>
      <w:r>
        <w:rPr>
          <w:rFonts w:eastAsia="Times New Roman" w:cs="Times New Roman"/>
          <w:szCs w:val="24"/>
        </w:rPr>
        <w:t xml:space="preserve">πουργός Εξωτερικών ήταν η κ. Μπακογιάννη, η οποία στήριζε αναφανδόν το </w:t>
      </w:r>
      <w:r>
        <w:rPr>
          <w:rFonts w:eastAsia="Times New Roman" w:cs="Times New Roman"/>
          <w:szCs w:val="24"/>
        </w:rPr>
        <w:t>Σ</w:t>
      </w:r>
      <w:r>
        <w:rPr>
          <w:rFonts w:eastAsia="Times New Roman" w:cs="Times New Roman"/>
          <w:szCs w:val="24"/>
        </w:rPr>
        <w:t xml:space="preserve">χέδιο Ανάν, σε αντίθεση με την κοινοβουλευτική </w:t>
      </w:r>
      <w:r>
        <w:rPr>
          <w:rFonts w:eastAsia="Times New Roman" w:cs="Times New Roman"/>
          <w:szCs w:val="24"/>
        </w:rPr>
        <w:t>Π</w:t>
      </w:r>
      <w:r>
        <w:rPr>
          <w:rFonts w:eastAsia="Times New Roman" w:cs="Times New Roman"/>
          <w:szCs w:val="24"/>
        </w:rPr>
        <w:t xml:space="preserve">λειοψηφία της Νέας </w:t>
      </w:r>
      <w:r>
        <w:rPr>
          <w:rFonts w:eastAsia="Times New Roman" w:cs="Times New Roman"/>
          <w:szCs w:val="24"/>
        </w:rPr>
        <w:lastRenderedPageBreak/>
        <w:t xml:space="preserve">Δημοκρατίας, η οποία αντιστάθηκε στο </w:t>
      </w:r>
      <w:r>
        <w:rPr>
          <w:rFonts w:eastAsia="Times New Roman" w:cs="Times New Roman"/>
          <w:szCs w:val="24"/>
        </w:rPr>
        <w:t>Σ</w:t>
      </w:r>
      <w:r>
        <w:rPr>
          <w:rFonts w:eastAsia="Times New Roman" w:cs="Times New Roman"/>
          <w:szCs w:val="24"/>
        </w:rPr>
        <w:t xml:space="preserve">χέδιο Ανάν. Μάλιστα αρκετοί εξ ημών μιλήσαμε και στην Κύπρο και εδώ. </w:t>
      </w:r>
    </w:p>
    <w:p w14:paraId="03686BA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Όσον αφορ</w:t>
      </w:r>
      <w:r>
        <w:rPr>
          <w:rFonts w:eastAsia="Times New Roman" w:cs="Times New Roman"/>
          <w:szCs w:val="24"/>
        </w:rPr>
        <w:t xml:space="preserve">ά το θέμα για την επίσημη θέση σχετικά με το όνομα της </w:t>
      </w:r>
      <w:r>
        <w:rPr>
          <w:rFonts w:eastAsia="Times New Roman" w:cs="Times New Roman"/>
          <w:szCs w:val="24"/>
        </w:rPr>
        <w:t>Π</w:t>
      </w:r>
      <w:r>
        <w:rPr>
          <w:rFonts w:eastAsia="Times New Roman" w:cs="Times New Roman"/>
          <w:szCs w:val="24"/>
        </w:rPr>
        <w:t xml:space="preserve">ρώην Γιουγκοσλαβικής Δημοκρατίας της Μακεδονίας, θέλω να πω τα εξής: Ιδρυτής της Νέας Δημοκρατίας ήταν ο Κωνσταντίνος Καραμανλής. Εγώ, λοιπόν, θα σας παραπέμψω στο δάκρυ του Καραμανλή στο </w:t>
      </w:r>
      <w:r>
        <w:rPr>
          <w:rFonts w:eastAsia="Times New Roman" w:cs="Times New Roman"/>
          <w:szCs w:val="24"/>
        </w:rPr>
        <w:t>α</w:t>
      </w:r>
      <w:r>
        <w:rPr>
          <w:rFonts w:eastAsia="Times New Roman" w:cs="Times New Roman"/>
          <w:szCs w:val="24"/>
        </w:rPr>
        <w:t xml:space="preserve">εροδρόμιο, </w:t>
      </w:r>
      <w:r>
        <w:rPr>
          <w:rFonts w:eastAsia="Times New Roman" w:cs="Times New Roman"/>
          <w:szCs w:val="24"/>
        </w:rPr>
        <w:t xml:space="preserve">όταν ανακοίνωσε ότι είναι μία και μοναδική η Μακεδονία. </w:t>
      </w:r>
    </w:p>
    <w:p w14:paraId="03686BA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Βλέπω ότι γελάει ο κ. Κουμουτσάκος και ο κ. Τσιάρας. </w:t>
      </w:r>
    </w:p>
    <w:p w14:paraId="03686BAE"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Ξέραμε τι θα λέγατε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 αυτό!</w:t>
      </w:r>
    </w:p>
    <w:p w14:paraId="03686BAF"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Θα θυμίσω, λοιπ</w:t>
      </w:r>
      <w:r>
        <w:rPr>
          <w:rFonts w:eastAsia="Times New Roman" w:cs="Times New Roman"/>
          <w:szCs w:val="24"/>
        </w:rPr>
        <w:t xml:space="preserve">όν, ότι η μόνη απόφαση που υπάρχει σε επίπεδο εθνικής θέσεως είναι το Συμβούλιο Αρχηγών Κομμάτων υπό την </w:t>
      </w:r>
      <w:r>
        <w:rPr>
          <w:rFonts w:eastAsia="Times New Roman" w:cs="Times New Roman"/>
          <w:szCs w:val="24"/>
        </w:rPr>
        <w:t>π</w:t>
      </w:r>
      <w:r>
        <w:rPr>
          <w:rFonts w:eastAsia="Times New Roman" w:cs="Times New Roman"/>
          <w:szCs w:val="24"/>
        </w:rPr>
        <w:t>ροεδρία του Κωνσταντίνου Καραμανλή</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ομόφωνα</w:t>
      </w:r>
      <w:r>
        <w:rPr>
          <w:rFonts w:eastAsia="Times New Roman" w:cs="Times New Roman"/>
          <w:szCs w:val="24"/>
        </w:rPr>
        <w:t>,</w:t>
      </w:r>
      <w:r>
        <w:rPr>
          <w:rFonts w:eastAsia="Times New Roman" w:cs="Times New Roman"/>
          <w:szCs w:val="24"/>
        </w:rPr>
        <w:t xml:space="preserve"> εκτός του ΚΚΕ -για να μην αντιδράσει η κ. Παπαρήγα και πάλι-</w:t>
      </w:r>
      <w:r>
        <w:rPr>
          <w:rFonts w:eastAsia="Times New Roman" w:cs="Times New Roman"/>
          <w:szCs w:val="24"/>
        </w:rPr>
        <w:t>,</w:t>
      </w:r>
      <w:r>
        <w:rPr>
          <w:rFonts w:eastAsia="Times New Roman" w:cs="Times New Roman"/>
          <w:szCs w:val="24"/>
        </w:rPr>
        <w:t xml:space="preserve"> πήρε την απόφαση για τη μη χρήση του όρου «Μακεδονία». Αν επιθυμείτε να αλλάξετε τη θέση του Κωνσταντίνου Καραμανλή, μπορείτε να ζητήσετε </w:t>
      </w:r>
      <w:r>
        <w:rPr>
          <w:rFonts w:eastAsia="Times New Roman" w:cs="Times New Roman"/>
          <w:szCs w:val="24"/>
        </w:rPr>
        <w:lastRenderedPageBreak/>
        <w:t>σύγκληση του Συμβουλίου Πολιτικών Αρχηγών από τον κ. Παυλόπουλο…</w:t>
      </w:r>
    </w:p>
    <w:p w14:paraId="03686BB0"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Στον Υπουργό να τα πείτε. </w:t>
      </w:r>
    </w:p>
    <w:p w14:paraId="03686BB1" w14:textId="77777777" w:rsidR="00BD3D6A" w:rsidRDefault="00524319">
      <w:pPr>
        <w:spacing w:line="600" w:lineRule="auto"/>
        <w:ind w:firstLine="720"/>
        <w:jc w:val="both"/>
        <w:rPr>
          <w:rFonts w:eastAsia="Times New Roman" w:cs="Times New Roman"/>
          <w:color w:val="000000" w:themeColor="text1"/>
          <w:szCs w:val="24"/>
        </w:rPr>
      </w:pPr>
      <w:r>
        <w:rPr>
          <w:rFonts w:eastAsia="Times New Roman" w:cs="Times New Roman"/>
          <w:b/>
          <w:szCs w:val="24"/>
        </w:rPr>
        <w:t>ΚΩΝΣΤΑΝΤΙΝΟΣ ΤΣΙΑΡΑΣ:</w:t>
      </w:r>
      <w:r>
        <w:rPr>
          <w:rFonts w:eastAsia="Times New Roman" w:cs="Times New Roman"/>
          <w:szCs w:val="24"/>
        </w:rPr>
        <w:t xml:space="preserve"> Στον κ. Κοτζιά να τα πείτε αυτά. Αυτή είναι </w:t>
      </w:r>
      <w:r w:rsidRPr="00D07D33">
        <w:rPr>
          <w:rFonts w:eastAsia="Times New Roman" w:cs="Times New Roman"/>
          <w:szCs w:val="24"/>
        </w:rPr>
        <w:t xml:space="preserve">η θέση του Υπουργείου. </w:t>
      </w:r>
    </w:p>
    <w:p w14:paraId="03686BB2" w14:textId="77777777" w:rsidR="00BD3D6A" w:rsidRDefault="00524319">
      <w:pPr>
        <w:spacing w:line="600" w:lineRule="auto"/>
        <w:ind w:firstLine="720"/>
        <w:jc w:val="both"/>
        <w:rPr>
          <w:rFonts w:eastAsia="Times New Roman" w:cs="Times New Roman"/>
          <w:color w:val="000000" w:themeColor="text1"/>
          <w:szCs w:val="24"/>
        </w:rPr>
      </w:pPr>
      <w:r w:rsidRPr="00D8127B">
        <w:rPr>
          <w:rFonts w:eastAsia="Times New Roman" w:cs="Times New Roman"/>
          <w:b/>
          <w:color w:val="000000" w:themeColor="text1"/>
          <w:szCs w:val="24"/>
        </w:rPr>
        <w:t>ΚΥΡΙΑΚΟΣ ΜΗΤΣΟΤΑΚΗΣ (Πρόεδρος της Νέας Δημοκρατίας):</w:t>
      </w:r>
      <w:r w:rsidRPr="00D8127B">
        <w:rPr>
          <w:rFonts w:eastAsia="Times New Roman" w:cs="Times New Roman"/>
          <w:color w:val="000000" w:themeColor="text1"/>
          <w:szCs w:val="24"/>
        </w:rPr>
        <w:t xml:space="preserve"> Αυτή είναι η θέση του Υπουργείου! </w:t>
      </w:r>
    </w:p>
    <w:p w14:paraId="03686BB3" w14:textId="77777777" w:rsidR="00BD3D6A" w:rsidRDefault="00524319">
      <w:pPr>
        <w:spacing w:line="600" w:lineRule="auto"/>
        <w:ind w:firstLine="720"/>
        <w:jc w:val="both"/>
        <w:rPr>
          <w:rFonts w:eastAsia="Times New Roman" w:cs="Times New Roman"/>
          <w:color w:val="000000" w:themeColor="text1"/>
          <w:szCs w:val="24"/>
        </w:rPr>
      </w:pPr>
      <w:r w:rsidRPr="00D8127B">
        <w:rPr>
          <w:rFonts w:eastAsia="Times New Roman" w:cs="Times New Roman"/>
          <w:b/>
          <w:color w:val="000000" w:themeColor="text1"/>
          <w:szCs w:val="24"/>
        </w:rPr>
        <w:t>ΠΑΝΟΣ ΚΑΜΜΕΝΟΣ (Υπουργός Εθνικής Άμυνας</w:t>
      </w:r>
      <w:r w:rsidRPr="00D8127B">
        <w:rPr>
          <w:rFonts w:eastAsia="Times New Roman" w:cs="Times New Roman"/>
          <w:b/>
          <w:color w:val="000000" w:themeColor="text1"/>
          <w:szCs w:val="24"/>
        </w:rPr>
        <w:t xml:space="preserve"> </w:t>
      </w:r>
      <w:r w:rsidRPr="00D8127B">
        <w:rPr>
          <w:rFonts w:eastAsia="Times New Roman" w:cs="Times New Roman"/>
          <w:b/>
          <w:color w:val="000000" w:themeColor="text1"/>
          <w:szCs w:val="24"/>
        </w:rPr>
        <w:t>–</w:t>
      </w:r>
      <w:r w:rsidRPr="00D8127B">
        <w:rPr>
          <w:rFonts w:eastAsia="Times New Roman" w:cs="Times New Roman"/>
          <w:b/>
          <w:color w:val="000000" w:themeColor="text1"/>
          <w:szCs w:val="24"/>
        </w:rPr>
        <w:t xml:space="preserve"> </w:t>
      </w:r>
      <w:r w:rsidRPr="00D8127B">
        <w:rPr>
          <w:rFonts w:eastAsia="Times New Roman" w:cs="Times New Roman"/>
          <w:b/>
          <w:color w:val="000000" w:themeColor="text1"/>
          <w:szCs w:val="24"/>
        </w:rPr>
        <w:t>Πρόεδρος</w:t>
      </w:r>
      <w:r w:rsidRPr="00D8127B">
        <w:rPr>
          <w:rFonts w:eastAsia="Times New Roman" w:cs="Times New Roman"/>
          <w:b/>
          <w:color w:val="000000" w:themeColor="text1"/>
          <w:szCs w:val="24"/>
        </w:rPr>
        <w:t xml:space="preserve"> των Ανεξαρτήτων Ελλήνων):</w:t>
      </w:r>
      <w:r w:rsidRPr="00D8127B">
        <w:rPr>
          <w:rFonts w:eastAsia="Times New Roman" w:cs="Times New Roman"/>
          <w:color w:val="000000" w:themeColor="text1"/>
          <w:szCs w:val="24"/>
        </w:rPr>
        <w:t xml:space="preserve"> Σας λέω, λοιπόν, κύριε Μητσοτάκη. Εσείς αλλάξατε τη θέση της Νέας Δημοκρατίας… </w:t>
      </w:r>
    </w:p>
    <w:p w14:paraId="03686BB4"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Υπουργέ, δι</w:t>
      </w:r>
      <w:r>
        <w:rPr>
          <w:rFonts w:eastAsia="Times New Roman" w:cs="Times New Roman"/>
          <w:szCs w:val="24"/>
        </w:rPr>
        <w:t>ά</w:t>
      </w:r>
      <w:r>
        <w:rPr>
          <w:rFonts w:eastAsia="Times New Roman" w:cs="Times New Roman"/>
          <w:szCs w:val="24"/>
        </w:rPr>
        <w:t xml:space="preserve"> του Προέδρου παρακαλώ. Μην απευθύνεστε στον κ</w:t>
      </w:r>
      <w:r>
        <w:rPr>
          <w:rFonts w:eastAsia="Times New Roman" w:cs="Times New Roman"/>
          <w:szCs w:val="24"/>
        </w:rPr>
        <w:t>.</w:t>
      </w:r>
      <w:r>
        <w:rPr>
          <w:rFonts w:eastAsia="Times New Roman" w:cs="Times New Roman"/>
          <w:szCs w:val="24"/>
        </w:rPr>
        <w:t xml:space="preserve"> Μητσοτάκη. </w:t>
      </w:r>
    </w:p>
    <w:p w14:paraId="03686BB5"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Όσον αφορά δε τη νέα θέση της Νέας Δημοκρατίας, θα ήταν καλό πριν φτάσετε στο Συμβούλιο Πολιτικών Αρχηγών, να ρωτήσετε τους Βουλευτές </w:t>
      </w:r>
      <w:r>
        <w:rPr>
          <w:rFonts w:eastAsia="Times New Roman" w:cs="Times New Roman"/>
          <w:szCs w:val="24"/>
        </w:rPr>
        <w:lastRenderedPageBreak/>
        <w:t xml:space="preserve">της Μακεδονίας, να σας απαντήσουν ποια είναι η θέση τους. Κοντά σας είναι αρκετοί. </w:t>
      </w:r>
    </w:p>
    <w:p w14:paraId="03686BB6"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Σημειώνω ότι δεν είναι γενικευμένη η συζήτηση σήμερα επί των θεμάτων της εξωτερικής πολιτικής. </w:t>
      </w:r>
    </w:p>
    <w:p w14:paraId="03686BB7"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Αυτή που ψηφίσατε εσείς ως Βουλευτής και Υπουργός της Νέας Δημοκρατίας το 2007!</w:t>
      </w:r>
    </w:p>
    <w:p w14:paraId="03686BB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κύριε Μητσοτάκη. </w:t>
      </w:r>
    </w:p>
    <w:p w14:paraId="03686BB9"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Αυτή που ψήφισε ο κ. Καμμένος! </w:t>
      </w:r>
    </w:p>
    <w:p w14:paraId="03686BB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Τον </w:t>
      </w:r>
      <w:r>
        <w:rPr>
          <w:rFonts w:eastAsia="Times New Roman" w:cs="Times New Roman"/>
          <w:szCs w:val="24"/>
        </w:rPr>
        <w:t xml:space="preserve">λόγο έχει ο Πρόεδρος της Ένωσης Κεντρώων κ. Βασίλης Λεβέντης για τρία λεπτά. </w:t>
      </w:r>
    </w:p>
    <w:p w14:paraId="03686BBB" w14:textId="77777777" w:rsidR="00BD3D6A" w:rsidRDefault="00524319">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ησυχία. </w:t>
      </w:r>
    </w:p>
    <w:p w14:paraId="03686BBC"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Λεβέντη, έχετε το λόγο. </w:t>
      </w:r>
    </w:p>
    <w:p w14:paraId="03686BBD" w14:textId="77777777" w:rsidR="00BD3D6A" w:rsidRDefault="00524319">
      <w:pPr>
        <w:spacing w:after="0" w:line="600" w:lineRule="auto"/>
        <w:ind w:firstLine="720"/>
        <w:jc w:val="both"/>
        <w:rPr>
          <w:rFonts w:eastAsia="Times New Roman" w:cs="Times New Roman"/>
          <w:szCs w:val="24"/>
        </w:rPr>
      </w:pPr>
      <w:r>
        <w:rPr>
          <w:rFonts w:eastAsia="Times New Roman"/>
          <w:b/>
          <w:szCs w:val="24"/>
        </w:rPr>
        <w:lastRenderedPageBreak/>
        <w:t>ΒΑΣΙΛΗΣ ΛΕΒΕΝΤΗΣ (Πρόεδρος της Ένωσης Κεντρώων):</w:t>
      </w:r>
      <w:r>
        <w:rPr>
          <w:rFonts w:eastAsia="Times New Roman"/>
          <w:szCs w:val="24"/>
        </w:rPr>
        <w:t xml:space="preserve"> </w:t>
      </w:r>
      <w:r>
        <w:rPr>
          <w:rFonts w:eastAsia="Times New Roman" w:cs="Times New Roman"/>
          <w:szCs w:val="24"/>
        </w:rPr>
        <w:t>Ευχαριστώ, κύριε Πρόεδρε.</w:t>
      </w:r>
    </w:p>
    <w:p w14:paraId="03686BBE"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Βουλευτές, από τη σημερινή συζήτηση διαπιστώνω ότι αν υπάρξει θερμό επεισόδιο με την Τουρκία, η Ελλάδα δεν έχει εθνική θέση. Θα έχουμε τηλέφωνα μεταξύ Καμμένου, Τσίπρα και δεν ξέρω ποιου άλλου Αρχηγού. </w:t>
      </w:r>
    </w:p>
    <w:p w14:paraId="03686BBF"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Θα χτυπήσουμε, κύριε Καμμένο; Θα χτυπήσουμε, αν η Τ</w:t>
      </w:r>
      <w:r>
        <w:rPr>
          <w:rFonts w:eastAsia="Times New Roman" w:cs="Times New Roman"/>
          <w:szCs w:val="24"/>
        </w:rPr>
        <w:t xml:space="preserve">ουρκία πάει να βομβαρδίσει τις εγκαταστάσεις; </w:t>
      </w:r>
    </w:p>
    <w:p w14:paraId="03686BC0"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εγώ πιστεύω ότι έπρεπε να διαμορφωθεί μια εθνική θέση και να διαμορφωθεί, όχι έτσι φύρδην-</w:t>
      </w:r>
      <w:proofErr w:type="spellStart"/>
      <w:r>
        <w:rPr>
          <w:rFonts w:eastAsia="Times New Roman" w:cs="Times New Roman"/>
          <w:szCs w:val="24"/>
        </w:rPr>
        <w:t>μίγδην</w:t>
      </w:r>
      <w:proofErr w:type="spellEnd"/>
      <w:r>
        <w:rPr>
          <w:rFonts w:eastAsia="Times New Roman" w:cs="Times New Roman"/>
          <w:szCs w:val="24"/>
        </w:rPr>
        <w:t>, αλλά μέσα από μια σοβαρή συζήτηση σε επίπεδο Αρχηγών. Νομίζω ότι αυτή είναι η άποψη, αλλιώς</w:t>
      </w:r>
      <w:r>
        <w:rPr>
          <w:rFonts w:eastAsia="Times New Roman" w:cs="Times New Roman"/>
          <w:szCs w:val="24"/>
        </w:rPr>
        <w:t xml:space="preserve"> θα έχουμε Ίμια. </w:t>
      </w:r>
    </w:p>
    <w:p w14:paraId="03686BC1"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Ο Τούρκος απειλεί. Κάποιοι ίσως δεν λογαριάζετε τις απειλές του, γιατί βγαίνουν κάποιοι αναλυτές και λένε ότι η Τουρκία είναι σε δυσχερή θέση, ότι δεν είναι σε θέση να επιφέρει πλήγμα κ.λπ</w:t>
      </w:r>
      <w:r>
        <w:rPr>
          <w:rFonts w:eastAsia="Times New Roman" w:cs="Times New Roman"/>
          <w:szCs w:val="24"/>
        </w:rPr>
        <w:t>.</w:t>
      </w:r>
      <w:r>
        <w:rPr>
          <w:rFonts w:eastAsia="Times New Roman" w:cs="Times New Roman"/>
          <w:szCs w:val="24"/>
        </w:rPr>
        <w:t>. Απόψεις είναι αυτές. Αν, όμως, δεν ισχύσουν αυτ</w:t>
      </w:r>
      <w:r>
        <w:rPr>
          <w:rFonts w:eastAsia="Times New Roman" w:cs="Times New Roman"/>
          <w:szCs w:val="24"/>
        </w:rPr>
        <w:t xml:space="preserve">ές οι απόψεις, τι θα γίνει με τη χώρα; Αυτό νομίζω ότι δεν </w:t>
      </w:r>
      <w:r>
        <w:rPr>
          <w:rFonts w:eastAsia="Times New Roman" w:cs="Times New Roman"/>
          <w:szCs w:val="24"/>
        </w:rPr>
        <w:t xml:space="preserve">το </w:t>
      </w:r>
      <w:r>
        <w:rPr>
          <w:rFonts w:eastAsia="Times New Roman" w:cs="Times New Roman"/>
          <w:szCs w:val="24"/>
        </w:rPr>
        <w:t xml:space="preserve">έχετε λογαριάσει, κάτι που εγώ θεωρώ ως απερισκεψία και επιπολαιότητα για ένα τόσο μεγάλο ζήτημα. </w:t>
      </w:r>
    </w:p>
    <w:p w14:paraId="03686BC2"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ζήτημα της ονομασίας των Σκοπίων, ζητώ επισήμως από τον κύριο Πρωθυπουργό να πάμε</w:t>
      </w:r>
      <w:r>
        <w:rPr>
          <w:rFonts w:eastAsia="Times New Roman" w:cs="Times New Roman"/>
          <w:szCs w:val="24"/>
        </w:rPr>
        <w:t xml:space="preserve"> στον Πρόεδρο της Δημοκρατίας να πάρουμε μια νέα θέση. Διότι ακούω για θέσεις που απέκλειαν τον όρο «Μακεδονία», παλαιές θέσεις υπό τον Κωνσταντίνο Καραμανλή. Επίσης, την ώρα που έλειπα άκουσα από τον κ. Μητσοτάκη για άλλες θέσεις, ότι έχει δεχθεί η Εθνική</w:t>
      </w:r>
      <w:r>
        <w:rPr>
          <w:rFonts w:eastAsia="Times New Roman" w:cs="Times New Roman"/>
          <w:szCs w:val="24"/>
        </w:rPr>
        <w:t xml:space="preserve"> Αντιπροσωπεία τον όρο «Μακεδονία». </w:t>
      </w:r>
    </w:p>
    <w:p w14:paraId="03686BC3"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Η Κυβέρνηση ποια θα διαλέξει δηλαδή; Τη θέση των Αρχηγών υπό τον Κωνσταντίνο Καραμανλή, που λέει «όχι χρήση» ή τη θέση εκείνη που ανέφερε ο κ. Μητσοτάκης;</w:t>
      </w:r>
    </w:p>
    <w:p w14:paraId="03686BC4" w14:textId="77777777" w:rsidR="00BD3D6A" w:rsidRDefault="00524319">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αυτό που γράφει το Υπουργε</w:t>
      </w:r>
      <w:r>
        <w:rPr>
          <w:rFonts w:eastAsia="Times New Roman" w:cs="Times New Roman"/>
          <w:szCs w:val="24"/>
        </w:rPr>
        <w:t xml:space="preserve">ίο Εξωτερικών στην επίσημη ιστοσελίδα του. </w:t>
      </w:r>
    </w:p>
    <w:p w14:paraId="03686BC5" w14:textId="77777777" w:rsidR="00BD3D6A" w:rsidRDefault="0052431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Δεν ξέρω τι γράφει. Εγώ ξέρω τι γράφει η καρδιά του ελληνικού λαού, ότι δεν δικαιούστε να αναγνωρίσετε τη λέξη «Μακεδονία». Εγώ αυτό ξέρω! Και αν κάποια άλλη Βουλή</w:t>
      </w:r>
      <w:r>
        <w:rPr>
          <w:rFonts w:eastAsia="Times New Roman" w:cs="Times New Roman"/>
          <w:szCs w:val="24"/>
        </w:rPr>
        <w:t xml:space="preserve"> το 2006 αποφάσισε αλλιώς, πρέπει και αυτή η Βουλή να πάρει τις αποφάσεις της. Και όχι να πάμε να υπογράψουμε υπό το πρόσχημα </w:t>
      </w:r>
      <w:r>
        <w:rPr>
          <w:rFonts w:eastAsia="Times New Roman" w:cs="Times New Roman"/>
          <w:szCs w:val="24"/>
        </w:rPr>
        <w:lastRenderedPageBreak/>
        <w:t xml:space="preserve">ότι κάποια άλλη Βουλή έκανε κάπως αλλιώς. Αυτό ξέρω. Τελεία και παύλα! </w:t>
      </w:r>
    </w:p>
    <w:p w14:paraId="03686BC6"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Δεν είναι αυτές λύσεις, να παραπέμπουμε στη Βουλή του 2006</w:t>
      </w:r>
      <w:r>
        <w:rPr>
          <w:rFonts w:eastAsia="Times New Roman" w:cs="Times New Roman"/>
          <w:szCs w:val="24"/>
        </w:rPr>
        <w:t xml:space="preserve">. </w:t>
      </w:r>
      <w:r>
        <w:rPr>
          <w:rFonts w:eastAsia="Times New Roman" w:cs="Times New Roman"/>
          <w:szCs w:val="24"/>
        </w:rPr>
        <w:t>Αυτές δ</w:t>
      </w:r>
      <w:r>
        <w:rPr>
          <w:rFonts w:eastAsia="Times New Roman" w:cs="Times New Roman"/>
          <w:szCs w:val="24"/>
        </w:rPr>
        <w:t xml:space="preserve">εν είναι λύσεις. Δεν είναι τίμιο να πηγαίνετε στη Μακεδονία ένας-ένας και να λέτε «αποκλείεται» και εδώ εν συνόλω να έχετε δεχθεί τη λέξη «Μακεδονία». </w:t>
      </w:r>
    </w:p>
    <w:p w14:paraId="03686BC7"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Το λέω αυτό, διότι </w:t>
      </w:r>
      <w:r>
        <w:rPr>
          <w:rFonts w:eastAsia="Times New Roman" w:cs="Times New Roman"/>
          <w:szCs w:val="24"/>
        </w:rPr>
        <w:t>π</w:t>
      </w:r>
      <w:r>
        <w:rPr>
          <w:rFonts w:eastAsia="Times New Roman" w:cs="Times New Roman"/>
          <w:szCs w:val="24"/>
        </w:rPr>
        <w:t>ρεσβευτής μεγάλου κράτους μού ανέφερε ότι όλοι οι Πρωθυπουργοί, συμπεριλαμβ</w:t>
      </w:r>
      <w:r>
        <w:rPr>
          <w:rFonts w:eastAsia="Times New Roman" w:cs="Times New Roman"/>
          <w:szCs w:val="24"/>
        </w:rPr>
        <w:t xml:space="preserve">ανομένου και του παρόντος, έχουν δεχθεί σύνθετη ονομασία με τη λέξη «Μακεδονία». </w:t>
      </w:r>
      <w:r>
        <w:rPr>
          <w:rFonts w:eastAsia="Times New Roman" w:cs="Times New Roman"/>
          <w:szCs w:val="24"/>
          <w:lang w:val="en-US"/>
        </w:rPr>
        <w:t>K</w:t>
      </w:r>
      <w:r>
        <w:rPr>
          <w:rFonts w:eastAsia="Times New Roman" w:cs="Times New Roman"/>
          <w:szCs w:val="24"/>
        </w:rPr>
        <w:t>αι με ρώτησε: «Εσείς διαφωνείτε, κύριε Λεβέντη; Όλα τα κόμματα τα δημοκρατικά έχουν δεχθεί». Ακούστε τι μου είπε! Και του είπα «αν δίπλα στην Αμερική υπήρχε ένα άλλο κράτος μ</w:t>
      </w:r>
      <w:r>
        <w:rPr>
          <w:rFonts w:eastAsia="Times New Roman" w:cs="Times New Roman"/>
          <w:szCs w:val="24"/>
        </w:rPr>
        <w:t xml:space="preserve">ε το όνομα «Ουάσιγκτον», εσείς θα καθόσασταν να το κοιτάτε;». Μου είπε: «Όχι, ασφαλώς». Του είπα: «Γιατί, λοιπόν, η δική σας περηφάνια είναι πάνω από την περηφάνια του ελληνικού λαού; Δεν το καταλαβαίνω γιατί». </w:t>
      </w:r>
    </w:p>
    <w:p w14:paraId="03686BC8"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Επιπλέον, ακούω ότι σήμερα θα πάτε στην Κοζά</w:t>
      </w:r>
      <w:r>
        <w:rPr>
          <w:rFonts w:eastAsia="Times New Roman" w:cs="Times New Roman"/>
          <w:szCs w:val="24"/>
        </w:rPr>
        <w:t xml:space="preserve">νη και αύριο θα πάτε κάπου αλλού για να κάνετε συνόδους. </w:t>
      </w:r>
      <w:r>
        <w:rPr>
          <w:rFonts w:eastAsia="Times New Roman" w:cs="Times New Roman"/>
          <w:szCs w:val="24"/>
        </w:rPr>
        <w:t>Στ</w:t>
      </w:r>
      <w:r>
        <w:rPr>
          <w:rFonts w:eastAsia="Times New Roman" w:cs="Times New Roman"/>
          <w:szCs w:val="24"/>
        </w:rPr>
        <w:t xml:space="preserve">ην επαρχία θα βρείτε τη λύση του οικονομικού προβλήματος, κύριε Τσίπρα; Δίνει έμπνευση η ύπαιθρος; Δεν μπορέσαμε δηλαδή στην Αττική </w:t>
      </w:r>
      <w:r>
        <w:rPr>
          <w:rFonts w:eastAsia="Times New Roman" w:cs="Times New Roman"/>
          <w:szCs w:val="24"/>
        </w:rPr>
        <w:lastRenderedPageBreak/>
        <w:t>και ψάχνουμε εις την ύπαιθρο τη λύση του ελληνικού προβλήματος; Δ</w:t>
      </w:r>
      <w:r>
        <w:rPr>
          <w:rFonts w:eastAsia="Times New Roman" w:cs="Times New Roman"/>
          <w:szCs w:val="24"/>
        </w:rPr>
        <w:t xml:space="preserve">εν το καταλαβαίνω αυτό. </w:t>
      </w:r>
    </w:p>
    <w:p w14:paraId="03686BC9"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Σας έχω πει κατ’ επανάληψη ότι με Κυβέρνηση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πενήντα τριών επενδύσεις δεν θα έρθουν </w:t>
      </w:r>
      <w:r>
        <w:rPr>
          <w:rFonts w:eastAsia="Times New Roman" w:cs="Times New Roman"/>
          <w:szCs w:val="24"/>
        </w:rPr>
        <w:t xml:space="preserve">εδώ, </w:t>
      </w:r>
      <w:r>
        <w:rPr>
          <w:rFonts w:eastAsia="Times New Roman" w:cs="Times New Roman"/>
          <w:szCs w:val="24"/>
        </w:rPr>
        <w:t xml:space="preserve">όσο και αν τις γυρεύουμε. Ο Ιησούς Χριστός να γίνει Πρωθυπουργός, δεν θα έρθουν επενδύσεις, γιατί τα λεφτά του κανείς δεν είναι βλάκας να τα χάσει σε μια Ελλάδα με </w:t>
      </w:r>
      <w:proofErr w:type="spellStart"/>
      <w:r>
        <w:rPr>
          <w:rFonts w:eastAsia="Times New Roman" w:cs="Times New Roman"/>
          <w:szCs w:val="24"/>
          <w:lang w:val="en-US"/>
        </w:rPr>
        <w:t>Grexit</w:t>
      </w:r>
      <w:proofErr w:type="spellEnd"/>
      <w:r>
        <w:rPr>
          <w:rFonts w:eastAsia="Times New Roman" w:cs="Times New Roman"/>
          <w:szCs w:val="24"/>
        </w:rPr>
        <w:t xml:space="preserve">, με μια Κυβέρνηση η οποία δεν πιστεύει στις ιδιωτικοποιήσεις. </w:t>
      </w:r>
    </w:p>
    <w:p w14:paraId="03686BCA" w14:textId="77777777" w:rsidR="00BD3D6A" w:rsidRDefault="00524319">
      <w:pPr>
        <w:spacing w:after="0" w:line="600" w:lineRule="auto"/>
        <w:ind w:firstLine="709"/>
        <w:jc w:val="center"/>
        <w:rPr>
          <w:rFonts w:eastAsia="Times New Roman" w:cs="Times New Roman"/>
          <w:szCs w:val="24"/>
        </w:rPr>
      </w:pPr>
      <w:r>
        <w:rPr>
          <w:rFonts w:eastAsia="Times New Roman" w:cs="Times New Roman"/>
          <w:szCs w:val="24"/>
        </w:rPr>
        <w:t>(Θόρυβος στην Αίθουσα)</w:t>
      </w:r>
    </w:p>
    <w:p w14:paraId="03686BCB" w14:textId="77777777" w:rsidR="00BD3D6A" w:rsidRDefault="00524319">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Μπράβο, μπράβο! Άξιος! </w:t>
      </w:r>
    </w:p>
    <w:p w14:paraId="03686BCC" w14:textId="77777777" w:rsidR="00BD3D6A" w:rsidRDefault="00524319">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Υπάρχει </w:t>
      </w:r>
      <w:proofErr w:type="spellStart"/>
      <w:r>
        <w:rPr>
          <w:rFonts w:eastAsia="Times New Roman" w:cs="Times New Roman"/>
          <w:szCs w:val="24"/>
          <w:lang w:val="en-US"/>
        </w:rPr>
        <w:t>Grexit</w:t>
      </w:r>
      <w:proofErr w:type="spellEnd"/>
      <w:r>
        <w:rPr>
          <w:rFonts w:eastAsia="Times New Roman" w:cs="Times New Roman"/>
          <w:szCs w:val="24"/>
        </w:rPr>
        <w:t xml:space="preserve"> τώρα; </w:t>
      </w:r>
    </w:p>
    <w:p w14:paraId="03686BCD" w14:textId="77777777" w:rsidR="00BD3D6A" w:rsidRDefault="0052431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3686BCE" w14:textId="77777777" w:rsidR="00BD3D6A" w:rsidRDefault="00524319">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Πιστεύετε στις ιδιωτικοποιήσεις;</w:t>
      </w:r>
      <w:r>
        <w:rPr>
          <w:rFonts w:eastAsia="Times New Roman" w:cs="Times New Roman"/>
          <w:b/>
          <w:szCs w:val="24"/>
        </w:rPr>
        <w:t xml:space="preserve"> </w:t>
      </w:r>
      <w:r>
        <w:rPr>
          <w:rFonts w:eastAsia="Times New Roman" w:cs="Times New Roman"/>
          <w:szCs w:val="24"/>
        </w:rPr>
        <w:t xml:space="preserve">Σοβαρά; Έτσι είναι; Θα θέλατε εσείς με μια τέτοια Κυβέρνηση; Επτά χρόνια δεν έρχονται επενδύσεις. Έχετε διερωτηθεί το γιατί; </w:t>
      </w:r>
    </w:p>
    <w:p w14:paraId="03686BCF" w14:textId="77777777" w:rsidR="00BD3D6A" w:rsidRDefault="00524319">
      <w:pPr>
        <w:spacing w:after="0" w:line="600" w:lineRule="auto"/>
        <w:ind w:firstLine="720"/>
        <w:jc w:val="both"/>
        <w:rPr>
          <w:rFonts w:eastAsia="Times New Roman" w:cs="Times New Roman"/>
          <w:szCs w:val="24"/>
        </w:rPr>
      </w:pPr>
      <w:r>
        <w:rPr>
          <w:rFonts w:eastAsia="Times New Roman" w:cs="Times New Roman"/>
          <w:szCs w:val="24"/>
        </w:rPr>
        <w:t xml:space="preserve">Όλοι απέτυχαν. Ο Γιώργος Παπανδρέου, ο Σαμαράς, ο Τσίπρας. </w:t>
      </w:r>
    </w:p>
    <w:p w14:paraId="03686BD0" w14:textId="77777777" w:rsidR="00BD3D6A" w:rsidRDefault="00524319">
      <w:pPr>
        <w:spacing w:line="600" w:lineRule="auto"/>
        <w:ind w:firstLine="720"/>
        <w:jc w:val="both"/>
        <w:rPr>
          <w:rFonts w:eastAsia="Times New Roman"/>
          <w:szCs w:val="24"/>
        </w:rPr>
      </w:pPr>
      <w:r>
        <w:rPr>
          <w:rFonts w:eastAsia="Times New Roman"/>
          <w:szCs w:val="24"/>
        </w:rPr>
        <w:lastRenderedPageBreak/>
        <w:t>Ο χρόνος δεν είναι εις βάρος της Ελλάδος; Η «μαύρη τρύπα» δεν μεγαλώνε</w:t>
      </w:r>
      <w:r>
        <w:rPr>
          <w:rFonts w:eastAsia="Times New Roman"/>
          <w:szCs w:val="24"/>
        </w:rPr>
        <w:t xml:space="preserve">ι; Ευθύνες απέναντι στην κοινωνία δεν έχει το πολιτικό σύστημα; Αφήνετε τον λαό να υποφέρει; </w:t>
      </w:r>
    </w:p>
    <w:p w14:paraId="03686BD1" w14:textId="77777777" w:rsidR="00BD3D6A" w:rsidRDefault="00524319">
      <w:pPr>
        <w:spacing w:line="600" w:lineRule="auto"/>
        <w:ind w:firstLine="720"/>
        <w:jc w:val="both"/>
        <w:rPr>
          <w:rFonts w:eastAsia="Times New Roman"/>
          <w:szCs w:val="24"/>
        </w:rPr>
      </w:pPr>
      <w:r>
        <w:rPr>
          <w:rFonts w:eastAsia="Times New Roman"/>
          <w:szCs w:val="24"/>
        </w:rPr>
        <w:t xml:space="preserve">Αυτό είναι, κύριε Μητσοτάκη; Επειδή σας δώσανε την ενισχυμένη, αισθάνεστε ότι είστε κοντά στην πρωθυπουργία; Θα τιμωρηθείτε αν δεν βάλετε πλάτη, κύριε Μητσοτάκη, </w:t>
      </w:r>
      <w:r>
        <w:rPr>
          <w:rFonts w:eastAsia="Times New Roman"/>
          <w:szCs w:val="24"/>
        </w:rPr>
        <w:t xml:space="preserve">να σωθεί η χώρα. </w:t>
      </w:r>
    </w:p>
    <w:p w14:paraId="03686BD2" w14:textId="77777777" w:rsidR="00BD3D6A" w:rsidRDefault="00524319">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3686BD3" w14:textId="77777777" w:rsidR="00BD3D6A" w:rsidRDefault="00524319">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Ευχαριστώ, κύριε Λεβέντη.  </w:t>
      </w:r>
    </w:p>
    <w:p w14:paraId="03686BD4" w14:textId="77777777" w:rsidR="00BD3D6A" w:rsidRDefault="00524319">
      <w:pPr>
        <w:spacing w:line="600" w:lineRule="auto"/>
        <w:ind w:firstLine="720"/>
        <w:jc w:val="both"/>
        <w:rPr>
          <w:rFonts w:eastAsia="Times New Roman"/>
          <w:szCs w:val="24"/>
        </w:rPr>
      </w:pPr>
      <w:r>
        <w:rPr>
          <w:rFonts w:eastAsia="Times New Roman"/>
          <w:szCs w:val="24"/>
        </w:rPr>
        <w:t>Πριν κλείσει αυτό το πρώτο μέρος της συνεδρίασης ο Πρωθυπουργός</w:t>
      </w:r>
      <w:r>
        <w:rPr>
          <w:rFonts w:eastAsia="Times New Roman"/>
          <w:szCs w:val="24"/>
        </w:rPr>
        <w:t>,</w:t>
      </w:r>
      <w:r>
        <w:rPr>
          <w:rFonts w:eastAsia="Times New Roman"/>
          <w:szCs w:val="24"/>
        </w:rPr>
        <w:t xml:space="preserve"> </w:t>
      </w:r>
      <w:r>
        <w:rPr>
          <w:rFonts w:eastAsia="Times New Roman"/>
          <w:szCs w:val="24"/>
        </w:rPr>
        <w:t>η κ.</w:t>
      </w:r>
      <w:r>
        <w:rPr>
          <w:rFonts w:eastAsia="Times New Roman"/>
          <w:szCs w:val="24"/>
        </w:rPr>
        <w:t xml:space="preserve"> Παπαρήγα</w:t>
      </w:r>
      <w:r>
        <w:rPr>
          <w:rFonts w:eastAsia="Times New Roman"/>
          <w:szCs w:val="24"/>
        </w:rPr>
        <w:t xml:space="preserve"> έχει ζητήσει τον λόγο για δύο λεπτά.</w:t>
      </w:r>
    </w:p>
    <w:p w14:paraId="03686BD5" w14:textId="77777777" w:rsidR="00BD3D6A" w:rsidRDefault="00524319">
      <w:pPr>
        <w:spacing w:line="600" w:lineRule="auto"/>
        <w:ind w:firstLine="720"/>
        <w:jc w:val="both"/>
        <w:rPr>
          <w:rFonts w:eastAsia="Times New Roman"/>
          <w:szCs w:val="24"/>
        </w:rPr>
      </w:pPr>
      <w:r>
        <w:rPr>
          <w:rFonts w:eastAsia="Times New Roman"/>
          <w:b/>
          <w:szCs w:val="24"/>
        </w:rPr>
        <w:t>ΑΛΕΞΑΝΔΡΑ ΠΑ</w:t>
      </w:r>
      <w:r>
        <w:rPr>
          <w:rFonts w:eastAsia="Times New Roman"/>
          <w:b/>
          <w:szCs w:val="24"/>
        </w:rPr>
        <w:t xml:space="preserve">ΠΑΡΗΓΑ: </w:t>
      </w:r>
      <w:r>
        <w:rPr>
          <w:rFonts w:eastAsia="Times New Roman"/>
          <w:szCs w:val="24"/>
        </w:rPr>
        <w:t xml:space="preserve">Επειδή ο κ. Καμμένος θεωρεί τον εαυτό του ερμηνευτή των συναντήσεων των </w:t>
      </w:r>
      <w:r>
        <w:rPr>
          <w:rFonts w:eastAsia="Times New Roman"/>
          <w:szCs w:val="24"/>
        </w:rPr>
        <w:t>ε</w:t>
      </w:r>
      <w:r>
        <w:rPr>
          <w:rFonts w:eastAsia="Times New Roman"/>
          <w:szCs w:val="24"/>
        </w:rPr>
        <w:t xml:space="preserve">πικεφαλής των κομμάτων με τον Πρόεδρο της Δημοκρατίας, συναντήσεις στις οποίες δεν ήταν μέσα -όχι ότι δεν έχει δικαίωμα να έχει </w:t>
      </w:r>
      <w:r>
        <w:rPr>
          <w:rFonts w:eastAsia="Times New Roman"/>
          <w:szCs w:val="24"/>
        </w:rPr>
        <w:lastRenderedPageBreak/>
        <w:t>γνώμη, βεβαίως έχει δικαίωμα- κι επειδή εγώ, κα</w:t>
      </w:r>
      <w:r>
        <w:rPr>
          <w:rFonts w:eastAsia="Times New Roman"/>
          <w:szCs w:val="24"/>
        </w:rPr>
        <w:t xml:space="preserve">λώς ή κακώς, ήμουν εκεί, θέλω μόνο να πω δύο λόγια. </w:t>
      </w:r>
    </w:p>
    <w:p w14:paraId="03686BD6" w14:textId="77777777" w:rsidR="00BD3D6A" w:rsidRDefault="00524319">
      <w:pPr>
        <w:spacing w:line="600" w:lineRule="auto"/>
        <w:ind w:firstLine="720"/>
        <w:jc w:val="both"/>
        <w:rPr>
          <w:rFonts w:eastAsia="Times New Roman"/>
          <w:szCs w:val="24"/>
        </w:rPr>
      </w:pPr>
      <w:r>
        <w:rPr>
          <w:rFonts w:eastAsia="Times New Roman"/>
          <w:szCs w:val="24"/>
        </w:rPr>
        <w:t>Θα ξεκινήσω από το δεύτερο, από το Σχέδιο Ανάν. Δεν βγήκε κανέναν ανακοινωθέν από εκείνη τη συνάντηση, όπως ξέρετε. Κι ο λόγος που δεν βγήκε το ανακοινωθέν είναι ότι το Κομμουνιστικό Κόμμα Ελλάδας διαφων</w:t>
      </w:r>
      <w:r>
        <w:rPr>
          <w:rFonts w:eastAsia="Times New Roman"/>
          <w:szCs w:val="24"/>
        </w:rPr>
        <w:t xml:space="preserve">ούσε με το Σχέδιο Ανάν. Δηλώσαμε ότι δεν θα το υπογράψουμε. Και τότε εκτιμήθηκε να μην υπάρχει κανένα ανακοινωθέν, αφού δεν μπορούσε να βγει ένα ομόφωνο «υπέρ» του Σχεδίου Ανάν. Αυτή είναι η αλήθεια. Δεν κουτσομπολεύω. Αυτή είναι η αλήθεια! </w:t>
      </w:r>
    </w:p>
    <w:p w14:paraId="03686BD7" w14:textId="77777777" w:rsidR="00BD3D6A" w:rsidRDefault="00524319">
      <w:pPr>
        <w:spacing w:line="600" w:lineRule="auto"/>
        <w:ind w:firstLine="720"/>
        <w:jc w:val="both"/>
        <w:rPr>
          <w:rFonts w:eastAsia="Times New Roman"/>
          <w:szCs w:val="24"/>
        </w:rPr>
      </w:pPr>
      <w:r>
        <w:rPr>
          <w:rFonts w:eastAsia="Times New Roman"/>
          <w:szCs w:val="24"/>
        </w:rPr>
        <w:t>Δεύτερον, όσον</w:t>
      </w:r>
      <w:r>
        <w:rPr>
          <w:rFonts w:eastAsia="Times New Roman"/>
          <w:szCs w:val="24"/>
        </w:rPr>
        <w:t xml:space="preserve"> αφορά τη συμφωνία για το όνομα. Δεν ήταν μόνο το όνομα, τότε έμπαιναν και τα άρθρα του </w:t>
      </w:r>
      <w:r>
        <w:rPr>
          <w:rFonts w:eastAsia="Times New Roman"/>
          <w:szCs w:val="24"/>
        </w:rPr>
        <w:t>σ</w:t>
      </w:r>
      <w:r>
        <w:rPr>
          <w:rFonts w:eastAsia="Times New Roman"/>
          <w:szCs w:val="24"/>
        </w:rPr>
        <w:t xml:space="preserve">υντάγματος των Σκοπίων, τα </w:t>
      </w:r>
      <w:proofErr w:type="spellStart"/>
      <w:r>
        <w:rPr>
          <w:rFonts w:eastAsia="Times New Roman"/>
          <w:szCs w:val="24"/>
        </w:rPr>
        <w:t>αλυτρωτικά</w:t>
      </w:r>
      <w:proofErr w:type="spellEnd"/>
      <w:r>
        <w:rPr>
          <w:rFonts w:eastAsia="Times New Roman"/>
          <w:szCs w:val="24"/>
        </w:rPr>
        <w:t>. Δεν ήταν μόνο το όνομα «Μακεδονία», ήταν συνδυασμός, ήταν το θέμα της μακεδονικής εθνότητας, ήταν το θέμα ότι υπάρχει μακεδονική</w:t>
      </w:r>
      <w:r>
        <w:rPr>
          <w:rFonts w:eastAsia="Times New Roman"/>
          <w:szCs w:val="24"/>
        </w:rPr>
        <w:t xml:space="preserve"> μειονότητα στην Ελλάδα. </w:t>
      </w:r>
    </w:p>
    <w:p w14:paraId="03686BD8" w14:textId="77777777" w:rsidR="00BD3D6A" w:rsidRDefault="00524319">
      <w:pPr>
        <w:spacing w:line="600" w:lineRule="auto"/>
        <w:ind w:firstLine="720"/>
        <w:jc w:val="both"/>
        <w:rPr>
          <w:rFonts w:eastAsia="Times New Roman"/>
          <w:szCs w:val="24"/>
        </w:rPr>
      </w:pPr>
      <w:r>
        <w:rPr>
          <w:rFonts w:eastAsia="Times New Roman"/>
          <w:szCs w:val="24"/>
        </w:rPr>
        <w:t xml:space="preserve">Εμείς, είχαμε ένα πακέτο διαφωνίας. Δεν υπογράψαμε, γιατί δεν συμφωνούσαμε με την αποτύπωση, όπως έμπαινε το όνομα. Όμως, βάζαμε ζήτημα. Δεν υπάρχει μακεδονική εθνότητα. </w:t>
      </w:r>
      <w:r>
        <w:rPr>
          <w:rFonts w:eastAsia="Times New Roman"/>
          <w:szCs w:val="24"/>
        </w:rPr>
        <w:lastRenderedPageBreak/>
        <w:t>Δεν υπάρχει. Γεωγραφικός χώρος υπάρχει. Δεν υπάρχει μακεδονι</w:t>
      </w:r>
      <w:r>
        <w:rPr>
          <w:rFonts w:eastAsia="Times New Roman"/>
          <w:szCs w:val="24"/>
        </w:rPr>
        <w:t xml:space="preserve">κή μειονότητα στην Ελλάδα. Και υπήρχαν τα γνωστά </w:t>
      </w:r>
      <w:proofErr w:type="spellStart"/>
      <w:r>
        <w:rPr>
          <w:rFonts w:eastAsia="Times New Roman"/>
          <w:szCs w:val="24"/>
        </w:rPr>
        <w:t>αλυτρωτικά</w:t>
      </w:r>
      <w:proofErr w:type="spellEnd"/>
      <w:r>
        <w:rPr>
          <w:rFonts w:eastAsia="Times New Roman"/>
          <w:szCs w:val="24"/>
        </w:rPr>
        <w:t xml:space="preserve"> άρθρα του </w:t>
      </w:r>
      <w:r>
        <w:rPr>
          <w:rFonts w:eastAsia="Times New Roman"/>
          <w:szCs w:val="24"/>
        </w:rPr>
        <w:t>σ</w:t>
      </w:r>
      <w:r>
        <w:rPr>
          <w:rFonts w:eastAsia="Times New Roman"/>
          <w:szCs w:val="24"/>
        </w:rPr>
        <w:t>υντάγματος.</w:t>
      </w:r>
    </w:p>
    <w:p w14:paraId="03686BD9" w14:textId="77777777" w:rsidR="00BD3D6A" w:rsidRDefault="00524319">
      <w:pPr>
        <w:spacing w:line="600" w:lineRule="auto"/>
        <w:ind w:firstLine="720"/>
        <w:jc w:val="both"/>
        <w:rPr>
          <w:rFonts w:eastAsia="Times New Roman"/>
          <w:szCs w:val="24"/>
        </w:rPr>
      </w:pPr>
      <w:r>
        <w:rPr>
          <w:rFonts w:eastAsia="Times New Roman"/>
          <w:szCs w:val="24"/>
        </w:rPr>
        <w:t xml:space="preserve">Είμαι, όμως, σε θέση να πω ότι σε σχέση με εκείνη την απόφαση του Συμβουλίου Αρχηγών –τέλος πάντων, εμείς στο κόμμα μας δεν έχουμε </w:t>
      </w:r>
      <w:r>
        <w:rPr>
          <w:rFonts w:eastAsia="Times New Roman"/>
          <w:szCs w:val="24"/>
        </w:rPr>
        <w:t>Α</w:t>
      </w:r>
      <w:r>
        <w:rPr>
          <w:rFonts w:eastAsia="Times New Roman"/>
          <w:szCs w:val="24"/>
        </w:rPr>
        <w:t>ρχηγούς- η θέση των κομμάτων μέσα στον χρ</w:t>
      </w:r>
      <w:r>
        <w:rPr>
          <w:rFonts w:eastAsia="Times New Roman"/>
          <w:szCs w:val="24"/>
        </w:rPr>
        <w:t>όνο άλλαξε. Δεν κρίνω αν ήταν σωστή ή όχι η αλλαγή. Και θεωρώ σοβαρό ζήτημα ότι η στάση των κομμάτων σταδιακά άλλαξε και άλλαξε και επίσημα ή αναδιαμορφώθηκε. Επίσημα έγινε, δεν έγινε αδιαφανώς. Και ο Συνασπισμός άλλαξε θέση και η Νέα Δημοκρατία επεξεργάσθ</w:t>
      </w:r>
      <w:r>
        <w:rPr>
          <w:rFonts w:eastAsia="Times New Roman"/>
          <w:szCs w:val="24"/>
        </w:rPr>
        <w:t>ηκε τη θέση της και το ΠΑΣΟΚ κ.λπ</w:t>
      </w:r>
      <w:r>
        <w:rPr>
          <w:rFonts w:eastAsia="Times New Roman"/>
          <w:szCs w:val="24"/>
        </w:rPr>
        <w:t>.</w:t>
      </w:r>
      <w:r>
        <w:rPr>
          <w:rFonts w:eastAsia="Times New Roman"/>
          <w:szCs w:val="24"/>
        </w:rPr>
        <w:t xml:space="preserve">. </w:t>
      </w:r>
    </w:p>
    <w:p w14:paraId="03686BDA" w14:textId="77777777" w:rsidR="00BD3D6A" w:rsidRDefault="00524319">
      <w:pPr>
        <w:spacing w:line="600" w:lineRule="auto"/>
        <w:ind w:firstLine="720"/>
        <w:jc w:val="both"/>
        <w:rPr>
          <w:rFonts w:eastAsia="Times New Roman"/>
          <w:szCs w:val="24"/>
        </w:rPr>
      </w:pPr>
      <w:r>
        <w:rPr>
          <w:rFonts w:eastAsia="Times New Roman"/>
          <w:szCs w:val="24"/>
        </w:rPr>
        <w:t xml:space="preserve">Και με αυτή την έννοια, θεωρώ απαράδεκτο, κύριε Πρόεδρε της Βουλής, ο Υπουργός Εθνικής Άμυνας, κάθε φορά που συζητάμε εδώ, να επικαλείται μία απόφαση του 1992. Οι θέσεις των κομμάτων άλλαξαν. </w:t>
      </w:r>
    </w:p>
    <w:p w14:paraId="03686BDB" w14:textId="77777777" w:rsidR="00BD3D6A" w:rsidRDefault="00524319">
      <w:pPr>
        <w:spacing w:line="600" w:lineRule="auto"/>
        <w:ind w:firstLine="720"/>
        <w:jc w:val="both"/>
        <w:rPr>
          <w:rFonts w:eastAsia="Times New Roman"/>
          <w:szCs w:val="24"/>
        </w:rPr>
      </w:pPr>
      <w:r>
        <w:rPr>
          <w:rFonts w:eastAsia="Times New Roman"/>
          <w:szCs w:val="24"/>
        </w:rPr>
        <w:t xml:space="preserve">Και είμαι σε θέση –δεν πρόκειται να πω κάτι παραπάνω, μόνο τα </w:t>
      </w:r>
      <w:r>
        <w:rPr>
          <w:rFonts w:eastAsia="Times New Roman"/>
          <w:szCs w:val="24"/>
        </w:rPr>
        <w:t>π</w:t>
      </w:r>
      <w:r>
        <w:rPr>
          <w:rFonts w:eastAsia="Times New Roman"/>
          <w:szCs w:val="24"/>
        </w:rPr>
        <w:t xml:space="preserve">ρακτικά- να πω και πώς πάρθηκε αυτή η απόφαση. Και να σας πω μόνο μία κουβέντα. Όλοι όσοι υποστήριξαν την απόφαση να μην υπάρχει ο όρος «Μακεδονία», ταυτόχρονα αναγνώριζαν το ζήτημα της </w:t>
      </w:r>
      <w:proofErr w:type="spellStart"/>
      <w:r>
        <w:rPr>
          <w:rFonts w:eastAsia="Times New Roman"/>
          <w:szCs w:val="24"/>
        </w:rPr>
        <w:t>γεωγραφ</w:t>
      </w:r>
      <w:r>
        <w:rPr>
          <w:rFonts w:eastAsia="Times New Roman"/>
          <w:szCs w:val="24"/>
        </w:rPr>
        <w:t>ικότητας</w:t>
      </w:r>
      <w:proofErr w:type="spellEnd"/>
      <w:r>
        <w:rPr>
          <w:rFonts w:eastAsia="Times New Roman"/>
          <w:szCs w:val="24"/>
        </w:rPr>
        <w:t xml:space="preserve"> του όρου. Κάτω, όμως, </w:t>
      </w:r>
      <w:r>
        <w:rPr>
          <w:rFonts w:eastAsia="Times New Roman"/>
          <w:szCs w:val="24"/>
        </w:rPr>
        <w:lastRenderedPageBreak/>
        <w:t>από τα συλλαλητήρια</w:t>
      </w:r>
      <w:r>
        <w:rPr>
          <w:rFonts w:eastAsia="Times New Roman"/>
          <w:szCs w:val="24"/>
        </w:rPr>
        <w:t>,</w:t>
      </w:r>
      <w:r>
        <w:rPr>
          <w:rFonts w:eastAsia="Times New Roman"/>
          <w:szCs w:val="24"/>
        </w:rPr>
        <w:t xml:space="preserve"> τα οποία είχαν προκαλέσει και που πήγαιναν όλοι οι </w:t>
      </w:r>
      <w:r>
        <w:rPr>
          <w:rFonts w:eastAsia="Times New Roman"/>
          <w:szCs w:val="24"/>
        </w:rPr>
        <w:t>ε</w:t>
      </w:r>
      <w:r>
        <w:rPr>
          <w:rFonts w:eastAsia="Times New Roman"/>
          <w:szCs w:val="24"/>
        </w:rPr>
        <w:t xml:space="preserve">πικεφαλής των κομμάτων, δεν μπορούσαμε να έχουμε μία άλλη απόφαση. Εν πάση </w:t>
      </w:r>
      <w:proofErr w:type="spellStart"/>
      <w:r>
        <w:rPr>
          <w:rFonts w:eastAsia="Times New Roman"/>
          <w:szCs w:val="24"/>
        </w:rPr>
        <w:t>περιπτώσει</w:t>
      </w:r>
      <w:proofErr w:type="spellEnd"/>
      <w:r>
        <w:rPr>
          <w:rFonts w:eastAsia="Times New Roman"/>
          <w:szCs w:val="24"/>
        </w:rPr>
        <w:t xml:space="preserve">, ας δημοσιευθούν τα Πρακτικά. Δεν μπορεί να έρχεται ο καθένας και </w:t>
      </w:r>
      <w:r>
        <w:rPr>
          <w:rFonts w:eastAsia="Times New Roman"/>
          <w:szCs w:val="24"/>
        </w:rPr>
        <w:t xml:space="preserve">να λέει έγινε έτσι στη </w:t>
      </w:r>
      <w:r>
        <w:rPr>
          <w:rFonts w:eastAsia="Times New Roman"/>
          <w:szCs w:val="24"/>
        </w:rPr>
        <w:t>σ</w:t>
      </w:r>
      <w:r>
        <w:rPr>
          <w:rFonts w:eastAsia="Times New Roman"/>
          <w:szCs w:val="24"/>
        </w:rPr>
        <w:t xml:space="preserve">ύσκεψη. Αισθάνομαι κι άσχημα.    </w:t>
      </w:r>
    </w:p>
    <w:p w14:paraId="03686BDC" w14:textId="77777777" w:rsidR="00BD3D6A" w:rsidRDefault="00524319">
      <w:pPr>
        <w:spacing w:line="600" w:lineRule="auto"/>
        <w:ind w:firstLine="720"/>
        <w:jc w:val="both"/>
        <w:rPr>
          <w:rFonts w:eastAsia="Times New Roman"/>
          <w:szCs w:val="24"/>
        </w:rPr>
      </w:pPr>
      <w:r>
        <w:rPr>
          <w:rFonts w:eastAsia="Times New Roman"/>
          <w:szCs w:val="24"/>
        </w:rPr>
        <w:t xml:space="preserve">Τελειώνοντας να πω ότι είμαι κατά του πολιτικού κουτσομπολιού. Γίνονται οι συσκέψεις και βγαίνει ο καθένας και λέει «μου είπε, σου είπα, του είπα». Το θέμα είναι τι λένε τα </w:t>
      </w:r>
      <w:r>
        <w:rPr>
          <w:rFonts w:eastAsia="Times New Roman"/>
          <w:szCs w:val="24"/>
        </w:rPr>
        <w:t>π</w:t>
      </w:r>
      <w:r>
        <w:rPr>
          <w:rFonts w:eastAsia="Times New Roman"/>
          <w:szCs w:val="24"/>
        </w:rPr>
        <w:t>ρακτικά. Κι αυτά που λέω</w:t>
      </w:r>
      <w:r>
        <w:rPr>
          <w:rFonts w:eastAsia="Times New Roman"/>
          <w:szCs w:val="24"/>
        </w:rPr>
        <w:t xml:space="preserve"> εγώ είναι για δοκιμασία με τη δημοσίευση των </w:t>
      </w:r>
      <w:r>
        <w:rPr>
          <w:rFonts w:eastAsia="Times New Roman"/>
          <w:szCs w:val="24"/>
        </w:rPr>
        <w:t>π</w:t>
      </w:r>
      <w:r>
        <w:rPr>
          <w:rFonts w:eastAsia="Times New Roman"/>
          <w:szCs w:val="24"/>
        </w:rPr>
        <w:t xml:space="preserve">ρακτικών. Να σταματήσει, όμως, αυτό το βιολί της </w:t>
      </w:r>
      <w:r>
        <w:rPr>
          <w:rFonts w:eastAsia="Times New Roman"/>
          <w:szCs w:val="24"/>
        </w:rPr>
        <w:t>σ</w:t>
      </w:r>
      <w:r>
        <w:rPr>
          <w:rFonts w:eastAsia="Times New Roman"/>
          <w:szCs w:val="24"/>
        </w:rPr>
        <w:t xml:space="preserve">ύσκεψης του 1992 ή τι είπε ο ένας κι ο άλλος για το Σχέδιο Ανάν.   </w:t>
      </w:r>
    </w:p>
    <w:p w14:paraId="03686BDD" w14:textId="77777777" w:rsidR="00BD3D6A" w:rsidRDefault="00524319">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w:t>
      </w:r>
    </w:p>
    <w:p w14:paraId="03686BDE" w14:textId="77777777" w:rsidR="00BD3D6A" w:rsidRDefault="00524319">
      <w:pPr>
        <w:spacing w:line="600" w:lineRule="auto"/>
        <w:ind w:firstLine="720"/>
        <w:jc w:val="both"/>
        <w:rPr>
          <w:rFonts w:eastAsia="Times New Roman"/>
          <w:szCs w:val="24"/>
        </w:rPr>
      </w:pPr>
      <w:r>
        <w:rPr>
          <w:rFonts w:eastAsia="Times New Roman"/>
          <w:szCs w:val="24"/>
        </w:rPr>
        <w:t xml:space="preserve">Ορίστε, κύριε Πρωθυπουργέ, έχετε τον λόγο. </w:t>
      </w:r>
    </w:p>
    <w:p w14:paraId="03686BDF" w14:textId="77777777" w:rsidR="00BD3D6A" w:rsidRDefault="00524319">
      <w:pPr>
        <w:spacing w:line="600" w:lineRule="auto"/>
        <w:ind w:firstLine="720"/>
        <w:jc w:val="both"/>
        <w:rPr>
          <w:rFonts w:eastAsia="Times New Roman"/>
          <w:szCs w:val="24"/>
        </w:rPr>
      </w:pPr>
      <w:r>
        <w:rPr>
          <w:rFonts w:eastAsia="Times New Roman"/>
          <w:b/>
          <w:szCs w:val="24"/>
        </w:rPr>
        <w:t xml:space="preserve">ΑΛΕΞΗΣ </w:t>
      </w:r>
      <w:r>
        <w:rPr>
          <w:rFonts w:eastAsia="Times New Roman"/>
          <w:b/>
          <w:szCs w:val="24"/>
        </w:rPr>
        <w:t xml:space="preserve">ΤΣΙΠΡΑΣ (Πρόεδρος της Κυβέρνησης): </w:t>
      </w:r>
      <w:r>
        <w:rPr>
          <w:rFonts w:eastAsia="Times New Roman"/>
          <w:szCs w:val="24"/>
        </w:rPr>
        <w:t>Ευχαριστώ, κύριε Πρόεδρε.</w:t>
      </w:r>
    </w:p>
    <w:p w14:paraId="03686BE0" w14:textId="77777777" w:rsidR="00BD3D6A" w:rsidRDefault="00524319">
      <w:pPr>
        <w:spacing w:line="600" w:lineRule="auto"/>
        <w:ind w:firstLine="720"/>
        <w:jc w:val="both"/>
        <w:rPr>
          <w:rFonts w:eastAsia="Times New Roman"/>
          <w:b/>
          <w:szCs w:val="24"/>
        </w:rPr>
      </w:pPr>
      <w:r>
        <w:rPr>
          <w:rFonts w:eastAsia="Times New Roman"/>
          <w:szCs w:val="24"/>
        </w:rPr>
        <w:t>Σε αντίθεση με ορισμένους που προσπάθησαν να πάνε τη συζήτηση σε άλλα ζητήματα ή να δημιουργήσουν μια αίσθηση έντονης αντιπαράθεσης, η δική μου η αίσθηση είναι ότι όσοι πα</w:t>
      </w:r>
      <w:r>
        <w:rPr>
          <w:rFonts w:eastAsia="Times New Roman"/>
          <w:szCs w:val="24"/>
        </w:rPr>
        <w:lastRenderedPageBreak/>
        <w:t>ρακολούθησαν -με προσοχή</w:t>
      </w:r>
      <w:r>
        <w:rPr>
          <w:rFonts w:eastAsia="Times New Roman"/>
          <w:szCs w:val="24"/>
        </w:rPr>
        <w:t xml:space="preserve"> κι όχι απλά κάποιες ατάκες- τη σημερινή συζήτηση</w:t>
      </w:r>
      <w:r>
        <w:rPr>
          <w:rFonts w:eastAsia="Times New Roman"/>
          <w:szCs w:val="24"/>
        </w:rPr>
        <w:t>,</w:t>
      </w:r>
      <w:r>
        <w:rPr>
          <w:rFonts w:eastAsia="Times New Roman"/>
          <w:szCs w:val="24"/>
        </w:rPr>
        <w:t xml:space="preserve"> θα διαπιστώσουν ότι πάνω στις βασικές κατευθυντήριες γραμμές της εξωτερικής μας πολιτικής σε ό,τι αφορά το </w:t>
      </w:r>
      <w:r>
        <w:rPr>
          <w:rFonts w:eastAsia="Times New Roman"/>
          <w:szCs w:val="24"/>
        </w:rPr>
        <w:t>Κ</w:t>
      </w:r>
      <w:r>
        <w:rPr>
          <w:rFonts w:eastAsia="Times New Roman"/>
          <w:szCs w:val="24"/>
        </w:rPr>
        <w:t>υπριακό, διαμορφώνεται θα έλεγα μια –δεν θα πω τη λέξη «συναίνεση»- σύμπτωση απόψεων.</w:t>
      </w:r>
      <w:r>
        <w:rPr>
          <w:rFonts w:eastAsia="Times New Roman"/>
          <w:b/>
          <w:szCs w:val="24"/>
        </w:rPr>
        <w:t xml:space="preserve"> </w:t>
      </w:r>
    </w:p>
    <w:p w14:paraId="03686BE1" w14:textId="77777777" w:rsidR="00BD3D6A" w:rsidRDefault="00524319">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w:t>
      </w:r>
      <w:r>
        <w:rPr>
          <w:rFonts w:eastAsia="Times New Roman"/>
          <w:szCs w:val="24"/>
        </w:rPr>
        <w:t xml:space="preserve">ως, θέλω να επισημάνω ότι η εξωτερική πολιτική γενικότερα αλλά και ειδικότερα, όταν βρισκόμαστε μπροστά σε κρίσιμες αποφάσεις ή σε κρίσιμες εξελίξεις δεν ενδείκνυται, δεν είναι το πεδίο για εντυπώσεις ή για μικροπολιτικά, μικροκομματικά οφέλη. </w:t>
      </w:r>
    </w:p>
    <w:p w14:paraId="03686BE2" w14:textId="77777777" w:rsidR="00BD3D6A" w:rsidRDefault="00524319">
      <w:pPr>
        <w:spacing w:line="600" w:lineRule="auto"/>
        <w:ind w:firstLine="720"/>
        <w:jc w:val="both"/>
        <w:rPr>
          <w:rFonts w:eastAsia="Times New Roman"/>
          <w:szCs w:val="24"/>
        </w:rPr>
      </w:pPr>
      <w:r>
        <w:rPr>
          <w:rFonts w:eastAsia="Times New Roman"/>
          <w:szCs w:val="24"/>
        </w:rPr>
        <w:t>Πιστεύω, λο</w:t>
      </w:r>
      <w:r>
        <w:rPr>
          <w:rFonts w:eastAsia="Times New Roman"/>
          <w:szCs w:val="24"/>
        </w:rPr>
        <w:t xml:space="preserve">ιπόν, ότι από τη σημερινή συζήτηση μπορούμε να βγάλουμε κάποια συμπεράσματα. Θα πω επιγραμματικά σε ό,τι αφορά το Κυπριακό και την πορεία από εδώ και στο εξής τέσσερα σημαντικά συμπεράσματα. </w:t>
      </w:r>
    </w:p>
    <w:p w14:paraId="03686BE3" w14:textId="77777777" w:rsidR="00BD3D6A" w:rsidRDefault="00524319">
      <w:pPr>
        <w:spacing w:line="600" w:lineRule="auto"/>
        <w:ind w:firstLine="720"/>
        <w:jc w:val="both"/>
        <w:rPr>
          <w:rFonts w:eastAsia="Times New Roman"/>
          <w:szCs w:val="24"/>
        </w:rPr>
      </w:pPr>
      <w:r>
        <w:rPr>
          <w:rFonts w:eastAsia="Times New Roman"/>
          <w:szCs w:val="24"/>
        </w:rPr>
        <w:t xml:space="preserve">Πρώτον, υπάρχει ευρύτατη </w:t>
      </w:r>
      <w:proofErr w:type="spellStart"/>
      <w:r>
        <w:rPr>
          <w:rFonts w:eastAsia="Times New Roman"/>
          <w:szCs w:val="24"/>
        </w:rPr>
        <w:t>συναντίληψη</w:t>
      </w:r>
      <w:proofErr w:type="spellEnd"/>
      <w:r>
        <w:rPr>
          <w:rFonts w:eastAsia="Times New Roman"/>
          <w:szCs w:val="24"/>
        </w:rPr>
        <w:t xml:space="preserve"> των πολιτικών κομμάτων στην</w:t>
      </w:r>
      <w:r>
        <w:rPr>
          <w:rFonts w:eastAsia="Times New Roman"/>
          <w:szCs w:val="24"/>
        </w:rPr>
        <w:t xml:space="preserve"> ανάγκη διαρκούς προσπάθειας για την εξεύρεση δίκαιης και βιώσιμης λύσης στο κυπριακό πρόβλημα χωρίς εγγυήσεις, χωρίς στρατό κατοχής στο νησί και βεβαίως χωρίς πα</w:t>
      </w:r>
      <w:r>
        <w:rPr>
          <w:rFonts w:eastAsia="Times New Roman"/>
          <w:szCs w:val="24"/>
        </w:rPr>
        <w:lastRenderedPageBreak/>
        <w:t xml:space="preserve">ρεμβατικά δικαιώματα τρίτων χωρών σε μια </w:t>
      </w:r>
      <w:proofErr w:type="spellStart"/>
      <w:r>
        <w:rPr>
          <w:rFonts w:eastAsia="Times New Roman"/>
          <w:szCs w:val="24"/>
        </w:rPr>
        <w:t>επανενωμένη</w:t>
      </w:r>
      <w:proofErr w:type="spellEnd"/>
      <w:r>
        <w:rPr>
          <w:rFonts w:eastAsia="Times New Roman"/>
          <w:szCs w:val="24"/>
        </w:rPr>
        <w:t>, αυτόνομη, ανεξάρτητη Κύπρο, κράτος-μέλος</w:t>
      </w:r>
      <w:r>
        <w:rPr>
          <w:rFonts w:eastAsia="Times New Roman"/>
          <w:szCs w:val="24"/>
        </w:rPr>
        <w:t xml:space="preserve"> της Ευρωπαϊκής Ένωσης.</w:t>
      </w:r>
    </w:p>
    <w:p w14:paraId="03686BE4" w14:textId="77777777" w:rsidR="00BD3D6A" w:rsidRDefault="00524319">
      <w:pPr>
        <w:spacing w:line="600" w:lineRule="auto"/>
        <w:ind w:firstLine="720"/>
        <w:jc w:val="both"/>
        <w:rPr>
          <w:rFonts w:eastAsia="Times New Roman"/>
          <w:szCs w:val="24"/>
        </w:rPr>
      </w:pPr>
      <w:r>
        <w:rPr>
          <w:rFonts w:eastAsia="Times New Roman"/>
          <w:szCs w:val="24"/>
        </w:rPr>
        <w:t xml:space="preserve">Το δεύτερο συμπέρασμα, στο οποίο νομίζω ότι αβίαστα θα μπορούσαμε να καταλήξουμε, είναι ότι επίσης υπάρχει μια ευρύτατη μάλιστα </w:t>
      </w:r>
      <w:proofErr w:type="spellStart"/>
      <w:r>
        <w:rPr>
          <w:rFonts w:eastAsia="Times New Roman"/>
          <w:szCs w:val="24"/>
        </w:rPr>
        <w:t>συναντίληψη</w:t>
      </w:r>
      <w:proofErr w:type="spellEnd"/>
      <w:r>
        <w:rPr>
          <w:rFonts w:eastAsia="Times New Roman"/>
          <w:szCs w:val="24"/>
        </w:rPr>
        <w:t xml:space="preserve"> στην ανάγκη να στηριχθούν οι προσπάθειες της Κυπριακής Δημοκρατίας και της εκλεγμένης </w:t>
      </w:r>
      <w:r>
        <w:rPr>
          <w:rFonts w:eastAsia="Times New Roman"/>
          <w:szCs w:val="24"/>
        </w:rPr>
        <w:t>ηγεσίας της, του Προέδρου Αναστασιάδη, στην επιλογή του οποίου βεβαίως και προφανώς του πολιτικού συστήματος της Κύπρου -που έχει τις δομές συνεννόησης οι οποίες κα</w:t>
      </w:r>
      <w:r>
        <w:rPr>
          <w:rFonts w:eastAsia="Times New Roman"/>
          <w:szCs w:val="24"/>
        </w:rPr>
        <w:t>μ</w:t>
      </w:r>
      <w:r>
        <w:rPr>
          <w:rFonts w:eastAsia="Times New Roman"/>
          <w:szCs w:val="24"/>
        </w:rPr>
        <w:t>μιά φορά είναι και πιο προωθημένες από τις δικές μας- εναπόκειται και το τελικό βάρος της λ</w:t>
      </w:r>
      <w:r>
        <w:rPr>
          <w:rFonts w:eastAsia="Times New Roman"/>
          <w:szCs w:val="24"/>
        </w:rPr>
        <w:t xml:space="preserve">ήψης των κρίσιμων αποφάσεων. </w:t>
      </w:r>
    </w:p>
    <w:p w14:paraId="03686BE5" w14:textId="77777777" w:rsidR="00BD3D6A" w:rsidRDefault="00524319">
      <w:pPr>
        <w:spacing w:line="600" w:lineRule="auto"/>
        <w:ind w:firstLine="720"/>
        <w:jc w:val="both"/>
        <w:rPr>
          <w:rFonts w:eastAsia="Times New Roman"/>
          <w:szCs w:val="24"/>
        </w:rPr>
      </w:pPr>
      <w:r>
        <w:rPr>
          <w:rFonts w:eastAsia="Times New Roman"/>
          <w:szCs w:val="24"/>
        </w:rPr>
        <w:t>Εμείς κάνουμε ό,τι μπορούμε. Παρεμβαίνουμε πολύ ουσιαστικά στο θέμα που αφορά τη συζήτηση</w:t>
      </w:r>
      <w:r>
        <w:rPr>
          <w:rFonts w:eastAsia="Times New Roman"/>
          <w:szCs w:val="24"/>
        </w:rPr>
        <w:t>,</w:t>
      </w:r>
      <w:r>
        <w:rPr>
          <w:rFonts w:eastAsia="Times New Roman"/>
          <w:szCs w:val="24"/>
        </w:rPr>
        <w:t xml:space="preserve"> όπου εμπλέκονται οι εγγυήτριες δυνάμεις, παρεμβαίνουμε πολύ ουσιαστικά στη διαμόρφωση ενός διεθνούς περιβάλλοντος ικανού να βοηθήσει τι</w:t>
      </w:r>
      <w:r>
        <w:rPr>
          <w:rFonts w:eastAsia="Times New Roman"/>
          <w:szCs w:val="24"/>
        </w:rPr>
        <w:t>ς προσπάθειες της Κυπριακής Δημοκρατίας. Η τελική απόφαση, όμως, ανήκει στην Κυπριακή Δημοκρατία και την ηγεσία της.</w:t>
      </w:r>
    </w:p>
    <w:p w14:paraId="03686BE6" w14:textId="77777777" w:rsidR="00BD3D6A" w:rsidRDefault="00524319">
      <w:pPr>
        <w:spacing w:line="600" w:lineRule="auto"/>
        <w:ind w:firstLine="720"/>
        <w:jc w:val="both"/>
        <w:rPr>
          <w:rFonts w:eastAsia="Times New Roman"/>
          <w:szCs w:val="24"/>
        </w:rPr>
      </w:pPr>
      <w:r>
        <w:rPr>
          <w:rFonts w:eastAsia="Times New Roman"/>
          <w:szCs w:val="24"/>
        </w:rPr>
        <w:lastRenderedPageBreak/>
        <w:t>Και έρχομαι στο τρίτο σημείο. Νομίζω ότι επίσης συμφωνούμε στην ανάγκη αξιοποίησης, αλλά και εμβάθυνσης των ερεισμάτων σε ό,τι αφορά το ρόλ</w:t>
      </w:r>
      <w:r>
        <w:rPr>
          <w:rFonts w:eastAsia="Times New Roman"/>
          <w:szCs w:val="24"/>
        </w:rPr>
        <w:t>ο της Κύπρου όχι μόνο ως ανεξάρτητο κράτος-μέλος του Οργανισμού Ηνωμένων Εθνών, αλλά και ως κράτος-μέλος της Ευρωπαϊκής Ένωσης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η αξιοποίηση όλων των διεθνών και ευρωπαϊκών ερεισμάτων.</w:t>
      </w:r>
    </w:p>
    <w:p w14:paraId="03686BE7" w14:textId="77777777" w:rsidR="00BD3D6A" w:rsidRDefault="00524319">
      <w:pPr>
        <w:spacing w:line="600" w:lineRule="auto"/>
        <w:ind w:firstLine="720"/>
        <w:jc w:val="both"/>
        <w:rPr>
          <w:rFonts w:eastAsia="Times New Roman"/>
          <w:szCs w:val="24"/>
        </w:rPr>
      </w:pPr>
      <w:r>
        <w:rPr>
          <w:rFonts w:eastAsia="Times New Roman"/>
          <w:szCs w:val="24"/>
        </w:rPr>
        <w:t>Διότι, ξέρετε, το Κυπριακό δεν είναι ένα ζήτημα ελληνοτουρ</w:t>
      </w:r>
      <w:r>
        <w:rPr>
          <w:rFonts w:eastAsia="Times New Roman"/>
          <w:szCs w:val="24"/>
        </w:rPr>
        <w:t xml:space="preserve">κικής διαφοράς. Είναι ένα διεθνές, ένα ευρωπαϊκό πρόβλημα που ξεκίνησε με τη μορφή που έχει σήμερα, με τη μορφή ενός κορυφαίου ζητήματος που αφορά τη διεθνή συζήτηση, με την παράνομη εισβολή και κατοχή μέρους της </w:t>
      </w:r>
      <w:r>
        <w:rPr>
          <w:rFonts w:eastAsia="Times New Roman"/>
          <w:szCs w:val="24"/>
        </w:rPr>
        <w:t>β</w:t>
      </w:r>
      <w:r>
        <w:rPr>
          <w:rFonts w:eastAsia="Times New Roman"/>
          <w:szCs w:val="24"/>
        </w:rPr>
        <w:t>όρειας Κύπρου από κατοχικά τουρκικά στρατε</w:t>
      </w:r>
      <w:r>
        <w:rPr>
          <w:rFonts w:eastAsia="Times New Roman"/>
          <w:szCs w:val="24"/>
        </w:rPr>
        <w:t>ύματα.</w:t>
      </w:r>
    </w:p>
    <w:p w14:paraId="03686BE8" w14:textId="77777777" w:rsidR="00BD3D6A" w:rsidRDefault="00524319">
      <w:pPr>
        <w:spacing w:line="600" w:lineRule="auto"/>
        <w:ind w:firstLine="720"/>
        <w:jc w:val="both"/>
        <w:rPr>
          <w:rFonts w:eastAsia="Times New Roman"/>
          <w:szCs w:val="24"/>
        </w:rPr>
      </w:pPr>
      <w:r>
        <w:rPr>
          <w:rFonts w:eastAsia="Times New Roman"/>
          <w:szCs w:val="24"/>
        </w:rPr>
        <w:t>Το τέταρτο σημείο -που επίσης διαπιστώνω τουλάχιστον ότι υπάρχει μια ευρύτατη σύμπτωση- είναι η υποστήριξη από την πλευρά της Ελλάδας του αναφαίρετου δικαιώματος της Κυπριακής Δημοκρατίας να αξιοποιήσει κατά τη δική της επιλογή ως προς τον τρόπο και</w:t>
      </w:r>
      <w:r>
        <w:rPr>
          <w:rFonts w:eastAsia="Times New Roman"/>
          <w:szCs w:val="24"/>
        </w:rPr>
        <w:t xml:space="preserve"> τον χρόνο, όλα τα δικαιώματα που απορρέουν από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και το </w:t>
      </w:r>
      <w:r>
        <w:rPr>
          <w:rFonts w:eastAsia="Times New Roman"/>
          <w:szCs w:val="24"/>
        </w:rPr>
        <w:t>Δ</w:t>
      </w:r>
      <w:r>
        <w:rPr>
          <w:rFonts w:eastAsia="Times New Roman"/>
          <w:szCs w:val="24"/>
        </w:rPr>
        <w:t xml:space="preserve">ίκαιο της </w:t>
      </w:r>
      <w:r>
        <w:rPr>
          <w:rFonts w:eastAsia="Times New Roman"/>
          <w:szCs w:val="24"/>
        </w:rPr>
        <w:t>Θ</w:t>
      </w:r>
      <w:r>
        <w:rPr>
          <w:rFonts w:eastAsia="Times New Roman"/>
          <w:szCs w:val="24"/>
        </w:rPr>
        <w:t>άλασσας.</w:t>
      </w:r>
    </w:p>
    <w:p w14:paraId="03686BE9" w14:textId="77777777" w:rsidR="00BD3D6A" w:rsidRDefault="00524319">
      <w:pPr>
        <w:spacing w:line="600" w:lineRule="auto"/>
        <w:ind w:firstLine="720"/>
        <w:jc w:val="both"/>
        <w:rPr>
          <w:rFonts w:eastAsia="Times New Roman"/>
          <w:szCs w:val="24"/>
        </w:rPr>
      </w:pPr>
      <w:r>
        <w:rPr>
          <w:rFonts w:eastAsia="Times New Roman"/>
          <w:szCs w:val="24"/>
        </w:rPr>
        <w:t xml:space="preserve">Να μείνουμε –νομίζω- σε αυτές τις τέσσερις αναφορές. </w:t>
      </w:r>
      <w:r>
        <w:rPr>
          <w:rFonts w:eastAsia="Times New Roman"/>
          <w:szCs w:val="24"/>
        </w:rPr>
        <w:t xml:space="preserve">Κάποιος μπορεί να βρει </w:t>
      </w:r>
      <w:r>
        <w:rPr>
          <w:rFonts w:eastAsia="Times New Roman"/>
          <w:szCs w:val="24"/>
        </w:rPr>
        <w:t xml:space="preserve">και περισσότερες. Πιστεύω, όμως, ότι </w:t>
      </w:r>
      <w:r>
        <w:rPr>
          <w:rFonts w:eastAsia="Times New Roman"/>
          <w:szCs w:val="24"/>
        </w:rPr>
        <w:lastRenderedPageBreak/>
        <w:t>αυτές είναι τέσσερις βασικές αναφορές στις οποίες</w:t>
      </w:r>
      <w:r>
        <w:rPr>
          <w:rFonts w:eastAsia="Times New Roman"/>
          <w:szCs w:val="24"/>
        </w:rPr>
        <w:t xml:space="preserve"> η μεγάλη πλειο</w:t>
      </w:r>
      <w:r>
        <w:rPr>
          <w:rFonts w:eastAsia="Times New Roman"/>
          <w:szCs w:val="24"/>
        </w:rPr>
        <w:t>νότητα</w:t>
      </w:r>
      <w:r>
        <w:rPr>
          <w:rFonts w:eastAsia="Times New Roman"/>
          <w:szCs w:val="24"/>
        </w:rPr>
        <w:t xml:space="preserve"> των Βουλευτών θα μπορούσε να συγκλίνει και συγκλίνει. </w:t>
      </w:r>
    </w:p>
    <w:p w14:paraId="03686BEA" w14:textId="77777777" w:rsidR="00BD3D6A" w:rsidRDefault="00524319">
      <w:pPr>
        <w:spacing w:line="600" w:lineRule="auto"/>
        <w:ind w:firstLine="720"/>
        <w:jc w:val="both"/>
        <w:rPr>
          <w:rFonts w:eastAsia="Times New Roman"/>
          <w:szCs w:val="24"/>
        </w:rPr>
      </w:pPr>
      <w:r>
        <w:rPr>
          <w:rFonts w:eastAsia="Times New Roman"/>
          <w:szCs w:val="24"/>
        </w:rPr>
        <w:t>Επιτρέψτε μου, ωστόσο, να επισημάνω ότι εν</w:t>
      </w:r>
      <w:r>
        <w:rPr>
          <w:rFonts w:eastAsia="Times New Roman"/>
          <w:szCs w:val="24"/>
        </w:rPr>
        <w:t xml:space="preserve"> </w:t>
      </w:r>
      <w:r>
        <w:rPr>
          <w:rFonts w:eastAsia="Times New Roman"/>
          <w:szCs w:val="24"/>
        </w:rPr>
        <w:t xml:space="preserve">όψει της προφανούς αδυναμίας να αποτυπωθούν σοβαρές διαφωνίες στο </w:t>
      </w:r>
      <w:r>
        <w:rPr>
          <w:rFonts w:eastAsia="Times New Roman"/>
          <w:szCs w:val="24"/>
        </w:rPr>
        <w:t>κ</w:t>
      </w:r>
      <w:r>
        <w:rPr>
          <w:rFonts w:eastAsia="Times New Roman"/>
          <w:szCs w:val="24"/>
        </w:rPr>
        <w:t>υπριακό ζήτημα και στους χειρισμούς της ελληνικής πλευράς, υπήρξε η π</w:t>
      </w:r>
      <w:r>
        <w:rPr>
          <w:rFonts w:eastAsia="Times New Roman"/>
          <w:szCs w:val="24"/>
        </w:rPr>
        <w:t>ροσπάθεια ορισμένων να συγκροτήσουν διαφωνίες σε άλλα ζητήματα.</w:t>
      </w:r>
    </w:p>
    <w:p w14:paraId="03686BE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Άλλοι τα έθεσαν με σοβαρό τρόπο, άλλοι με όχι τόσο σοβαρό τρόπο για μία συνεδρίαση της Εθνικής Αντιπροσωπείας εν</w:t>
      </w:r>
      <w:r>
        <w:rPr>
          <w:rFonts w:eastAsia="Times New Roman" w:cs="Times New Roman"/>
          <w:szCs w:val="24"/>
        </w:rPr>
        <w:t xml:space="preserve"> </w:t>
      </w:r>
      <w:r>
        <w:rPr>
          <w:rFonts w:eastAsia="Times New Roman" w:cs="Times New Roman"/>
          <w:szCs w:val="24"/>
        </w:rPr>
        <w:t>όψει σημαντικών αποφάσεων ή και εξελίξεων στην ευρύτερη περιοχή. Δεν μπορεί, δη</w:t>
      </w:r>
      <w:r>
        <w:rPr>
          <w:rFonts w:eastAsia="Times New Roman" w:cs="Times New Roman"/>
          <w:szCs w:val="24"/>
        </w:rPr>
        <w:t xml:space="preserve">λαδή, ελαφρά τη καρδία ακόμη και πολιτικοί Αρχηγοί μικρότερων κομμάτων να ανεβαίνουν σε αυτό το Βήμα και να μιλάνε για θερμά επεισόδια και για αδυναμία ανταπόκρισης της ελληνικής πλευράς. Αυτά τα θέματα δεν συζητούνται με αυτόν τον ευτελή τρόπο. </w:t>
      </w:r>
    </w:p>
    <w:p w14:paraId="03686BE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Και νομίζ</w:t>
      </w:r>
      <w:r>
        <w:rPr>
          <w:rFonts w:eastAsia="Times New Roman" w:cs="Times New Roman"/>
          <w:szCs w:val="24"/>
        </w:rPr>
        <w:t xml:space="preserve">ω ότι από τη δική μας πλευρά, και με όσες διαφωνίες μπορεί να έχουμε με τα κόμματα της Αντιπολίτευσης, την Αξιωματική Αντιπολίτευση και άλλα κόμματα, έχουμε κάνει ό,τι περνάει από το χέρι μας για να υπάρχει μια διαρκής ενημέρωση </w:t>
      </w:r>
      <w:r>
        <w:rPr>
          <w:rFonts w:eastAsia="Times New Roman" w:cs="Times New Roman"/>
          <w:szCs w:val="24"/>
        </w:rPr>
        <w:lastRenderedPageBreak/>
        <w:t>και ουσιαστική ανταλλαγή απ</w:t>
      </w:r>
      <w:r>
        <w:rPr>
          <w:rFonts w:eastAsia="Times New Roman" w:cs="Times New Roman"/>
          <w:szCs w:val="24"/>
        </w:rPr>
        <w:t>όψεων στα κρίσιμα, επαναλαμβάνω, εθνικά θέματα.</w:t>
      </w:r>
    </w:p>
    <w:p w14:paraId="03686BE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Σε ό,τι αφορά, λοιπόν, το θέμα που έθεσε ο κ. Μητσοτάκης για το ονοματολογικό, θα ήθελα να διαβεβαιώσω το Σώμα ότι με την ίδια υπευθυνότητα που διαχειριστήκαμε ένα κρίσιμο θέμα, κρίσιμες φάσεις διαπραγμάτευση</w:t>
      </w:r>
      <w:r>
        <w:rPr>
          <w:rFonts w:eastAsia="Times New Roman" w:cs="Times New Roman"/>
          <w:szCs w:val="24"/>
        </w:rPr>
        <w:t xml:space="preserve">ς για το Κυπριακό, με την ίδια υπευθυνότητα θα διαχειριστούμε </w:t>
      </w:r>
      <w:r>
        <w:rPr>
          <w:rFonts w:eastAsia="Times New Roman" w:cs="Times New Roman"/>
          <w:szCs w:val="24"/>
        </w:rPr>
        <w:t>-</w:t>
      </w:r>
      <w:r>
        <w:rPr>
          <w:rFonts w:eastAsia="Times New Roman" w:cs="Times New Roman"/>
          <w:szCs w:val="24"/>
        </w:rPr>
        <w:t>όταν έρθει η ώρα</w:t>
      </w:r>
      <w:r>
        <w:rPr>
          <w:rFonts w:eastAsia="Times New Roman" w:cs="Times New Roman"/>
          <w:szCs w:val="24"/>
        </w:rPr>
        <w:t>-</w:t>
      </w:r>
      <w:r>
        <w:rPr>
          <w:rFonts w:eastAsia="Times New Roman" w:cs="Times New Roman"/>
          <w:szCs w:val="24"/>
        </w:rPr>
        <w:t xml:space="preserve"> και το ονοματολογικό. Έχει αλλάξει η κυβέρνηση στη γειτονική χώρα. Είναι προφανές ότι επίκειται να ξεκινήσει ένας νέος γύρος διαπραγμάτευσης. Όταν ξεκινήσει, θα υπάρχει πλήρης</w:t>
      </w:r>
      <w:r>
        <w:rPr>
          <w:rFonts w:eastAsia="Times New Roman" w:cs="Times New Roman"/>
          <w:szCs w:val="24"/>
        </w:rPr>
        <w:t xml:space="preserve"> και ανοικτή ενημέρωση των κομμάτων. </w:t>
      </w:r>
    </w:p>
    <w:p w14:paraId="03686BE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Θα ήθελα να σας επισημάνω ότι όταν έρθει και αν έρθει εκείνη η ώρα να πάρουμε κρίσιμες αποφάσεις, να μην ανησυχείτε, διότι μέλημά μας δεν θα είναι απλά και μόνο να συγκροτήσουμε μια σύμπτωση εντός του κυβερνητικού συνα</w:t>
      </w:r>
      <w:r>
        <w:rPr>
          <w:rFonts w:eastAsia="Times New Roman" w:cs="Times New Roman"/>
          <w:szCs w:val="24"/>
        </w:rPr>
        <w:t xml:space="preserve">σπισμού, αλλά μια ευρεία σύμπτωση απόψεων για τη θέση και τη στάση της χώρας, επαναλαμβάνω, σε ένα κρίσιμο εθνικό θέμα, μια ευρεία σύμπτωση, που θα αφορά όλες τις πτέρυγες του ελληνικού Κοινοβουλίου. </w:t>
      </w:r>
    </w:p>
    <w:p w14:paraId="03686BE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w:t>
      </w:r>
      <w:r>
        <w:rPr>
          <w:rFonts w:eastAsia="Times New Roman" w:cs="Times New Roman"/>
          <w:szCs w:val="24"/>
        </w:rPr>
        <w:t xml:space="preserve">ότι </w:t>
      </w:r>
      <w:r>
        <w:rPr>
          <w:rFonts w:eastAsia="Times New Roman" w:cs="Times New Roman"/>
          <w:szCs w:val="24"/>
        </w:rPr>
        <w:t>τα κρίσιμα αυτά θέματα</w:t>
      </w:r>
      <w:r>
        <w:rPr>
          <w:rFonts w:eastAsia="Times New Roman" w:cs="Times New Roman"/>
          <w:szCs w:val="24"/>
        </w:rPr>
        <w:t>,</w:t>
      </w:r>
      <w:r>
        <w:rPr>
          <w:rFonts w:eastAsia="Times New Roman" w:cs="Times New Roman"/>
          <w:szCs w:val="24"/>
        </w:rPr>
        <w:t xml:space="preserve"> που δεν αφορού</w:t>
      </w:r>
      <w:r>
        <w:rPr>
          <w:rFonts w:eastAsia="Times New Roman" w:cs="Times New Roman"/>
          <w:szCs w:val="24"/>
        </w:rPr>
        <w:t>ν το παρόν</w:t>
      </w:r>
      <w:r>
        <w:rPr>
          <w:rFonts w:eastAsia="Times New Roman" w:cs="Times New Roman"/>
          <w:szCs w:val="24"/>
        </w:rPr>
        <w:t xml:space="preserve"> </w:t>
      </w:r>
      <w:r>
        <w:rPr>
          <w:rFonts w:eastAsia="Times New Roman" w:cs="Times New Roman"/>
          <w:szCs w:val="24"/>
        </w:rPr>
        <w:t>αλλά το μέλλον της χώρας, τη θέση και τον ρόλο της χώρας στο διεθνές στερέωμα</w:t>
      </w:r>
      <w:r>
        <w:rPr>
          <w:rFonts w:eastAsia="Times New Roman" w:cs="Times New Roman"/>
          <w:szCs w:val="24"/>
        </w:rPr>
        <w:t>,</w:t>
      </w:r>
      <w:r>
        <w:rPr>
          <w:rFonts w:eastAsia="Times New Roman" w:cs="Times New Roman"/>
          <w:szCs w:val="24"/>
        </w:rPr>
        <w:t xml:space="preserve"> δεν ενδείκνυνται για τέτοιου είδους μικροκομματικές αντιπαραθέσεις που αφορούν το παρόν. Είναι θέματα που αφορούν το μέλλον και με τέτοια ενόραση πρέπει να τα αντιμετ</w:t>
      </w:r>
      <w:r>
        <w:rPr>
          <w:rFonts w:eastAsia="Times New Roman" w:cs="Times New Roman"/>
          <w:szCs w:val="24"/>
        </w:rPr>
        <w:t>ωπίζουμε.</w:t>
      </w:r>
    </w:p>
    <w:p w14:paraId="03686BF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Τέλος, επιτρέψτε μου δύο παρατηρήσεις. </w:t>
      </w:r>
    </w:p>
    <w:p w14:paraId="03686BF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Κύριε Μητσοτάκη, έχετε δίκιο ότι το 2008 αυτή ήταν η θέση του Υπουργείου Εξωτερικών και του κ. Κουμουτσάκου, που ήταν εκπρόσωπος τότε στο Υπουργείο Εξωτερικών. Όμως, θέλω να σας υπενθυμίσω…</w:t>
      </w:r>
    </w:p>
    <w:p w14:paraId="03686BF2"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ΓΕΩΡΓΙΟΣ ΚΟΥΜΟΥΤ</w:t>
      </w:r>
      <w:r>
        <w:rPr>
          <w:rFonts w:eastAsia="Times New Roman" w:cs="Times New Roman"/>
          <w:b/>
          <w:szCs w:val="24"/>
        </w:rPr>
        <w:t>ΣΑΚΟΣ:</w:t>
      </w:r>
      <w:r>
        <w:rPr>
          <w:rFonts w:eastAsia="Times New Roman" w:cs="Times New Roman"/>
          <w:szCs w:val="24"/>
        </w:rPr>
        <w:t xml:space="preserve"> Δεν ήταν προσωπική.</w:t>
      </w:r>
    </w:p>
    <w:p w14:paraId="03686BF3"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Είπα στο Υπουργείο Εξωτερικών, αλλά ως εκπρόσωπος τότε είχατε την ευθύνη να εκφράζετε την επίσημη θέση του Υπουργείου.</w:t>
      </w:r>
    </w:p>
    <w:p w14:paraId="03686BF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Όμως, θα ήθελα να υπενθυμίσω και σε εσάς και σε όλο το Σώμα ότι η ισ</w:t>
      </w:r>
      <w:r>
        <w:rPr>
          <w:rFonts w:eastAsia="Times New Roman" w:cs="Times New Roman"/>
          <w:szCs w:val="24"/>
        </w:rPr>
        <w:t>τορία της διαπραγμάτευσης της χώρας μας για το Κυπριακό δεν ξεκινά το 2008. Και να σας θυμίσω ότι κάποτε εί</w:t>
      </w:r>
      <w:r>
        <w:rPr>
          <w:rFonts w:eastAsia="Times New Roman" w:cs="Times New Roman"/>
          <w:szCs w:val="24"/>
        </w:rPr>
        <w:lastRenderedPageBreak/>
        <w:t xml:space="preserve">χαμε καταλήξει και σε ένα σχέδιο, το οποίο είχε έρθει, είχε εγκριθεί ως σχέδιο, εν πάση </w:t>
      </w:r>
      <w:proofErr w:type="spellStart"/>
      <w:r>
        <w:rPr>
          <w:rFonts w:eastAsia="Times New Roman" w:cs="Times New Roman"/>
          <w:szCs w:val="24"/>
        </w:rPr>
        <w:t>περιπτώσει</w:t>
      </w:r>
      <w:proofErr w:type="spellEnd"/>
      <w:r>
        <w:rPr>
          <w:rFonts w:eastAsia="Times New Roman" w:cs="Times New Roman"/>
          <w:szCs w:val="24"/>
        </w:rPr>
        <w:t>, και είχε τεθεί σε ψηφοφορία στην Κύπρο και το είχ</w:t>
      </w:r>
      <w:r>
        <w:rPr>
          <w:rFonts w:eastAsia="Times New Roman" w:cs="Times New Roman"/>
          <w:szCs w:val="24"/>
        </w:rPr>
        <w:t xml:space="preserve">ε απορρίψει ο κυπριακός λαός. </w:t>
      </w:r>
    </w:p>
    <w:p w14:paraId="03686BF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Θέλω, λοιπόν, να υπενθυμίσω και σε εσάς, αλλά και στο Σώμα ότι το Σχέδιο Ανάν δεν προέβλεπε την άμεση κατάργηση της συνθήκης των εγγυήσεων και του παρεμβατικού δικαιώματος της Τουρκίας. </w:t>
      </w:r>
    </w:p>
    <w:p w14:paraId="03686BF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Και θέλω, επίσης, να σας υπενθυμίσω ότ</w:t>
      </w:r>
      <w:r>
        <w:rPr>
          <w:rFonts w:eastAsia="Times New Roman" w:cs="Times New Roman"/>
          <w:szCs w:val="24"/>
        </w:rPr>
        <w:t>ι το Σχέδιο Ανάν –άκουσα και την κ</w:t>
      </w:r>
      <w:r>
        <w:rPr>
          <w:rFonts w:eastAsia="Times New Roman" w:cs="Times New Roman"/>
          <w:szCs w:val="24"/>
        </w:rPr>
        <w:t>.</w:t>
      </w:r>
      <w:r>
        <w:rPr>
          <w:rFonts w:eastAsia="Times New Roman" w:cs="Times New Roman"/>
          <w:szCs w:val="24"/>
        </w:rPr>
        <w:t xml:space="preserve"> Γεννηματά, που μάλλον δεν θα είναι καλά ενημερωμένη- προέβλεπε την κατάργηση των εγγυήσεων, όταν η Τουρκία θα έμπαινε στην Ευρωπαϊκή Ένωση, δηλαδή του «</w:t>
      </w:r>
      <w:r>
        <w:rPr>
          <w:rFonts w:eastAsia="Times New Roman" w:cs="Times New Roman"/>
          <w:szCs w:val="24"/>
        </w:rPr>
        <w:t>αγίου ποτέ</w:t>
      </w:r>
      <w:r>
        <w:rPr>
          <w:rFonts w:eastAsia="Times New Roman" w:cs="Times New Roman"/>
          <w:szCs w:val="24"/>
        </w:rPr>
        <w:t>»</w:t>
      </w:r>
      <w:r>
        <w:rPr>
          <w:rFonts w:eastAsia="Times New Roman" w:cs="Times New Roman"/>
          <w:szCs w:val="24"/>
        </w:rPr>
        <w:t>!</w:t>
      </w:r>
      <w:r>
        <w:rPr>
          <w:rFonts w:eastAsia="Times New Roman" w:cs="Times New Roman"/>
          <w:szCs w:val="24"/>
        </w:rPr>
        <w:t xml:space="preserve"> Εύχομαι να μην είναι του «</w:t>
      </w:r>
      <w:r>
        <w:rPr>
          <w:rFonts w:eastAsia="Times New Roman" w:cs="Times New Roman"/>
          <w:szCs w:val="24"/>
        </w:rPr>
        <w:t>αγίου ποτέ</w:t>
      </w:r>
      <w:r>
        <w:rPr>
          <w:rFonts w:eastAsia="Times New Roman" w:cs="Times New Roman"/>
          <w:szCs w:val="24"/>
        </w:rPr>
        <w:t xml:space="preserve">», εύχομαι να γίνει, γιατί ταυτίζεται η άποψή μας, κύριε Μητσοτάκη, στο ότι η Ελλάδα θα πρέπει ενεργά να στηρίζει την ευρωπαϊκή προοπτική της Τουρκίας και ως μοχλό, αν θέλετε, πίεσης για τον εκδημοκρατισμό στη γείτονα χώρα. </w:t>
      </w:r>
    </w:p>
    <w:p w14:paraId="03686BF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w:t>
      </w:r>
      <w:r>
        <w:rPr>
          <w:rFonts w:eastAsia="Times New Roman" w:cs="Times New Roman"/>
          <w:szCs w:val="24"/>
        </w:rPr>
        <w:t xml:space="preserve">φοι, και παρακαλώ </w:t>
      </w:r>
      <w:r>
        <w:rPr>
          <w:rFonts w:eastAsia="Times New Roman" w:cs="Times New Roman"/>
          <w:szCs w:val="24"/>
        </w:rPr>
        <w:t xml:space="preserve">για </w:t>
      </w:r>
      <w:r>
        <w:rPr>
          <w:rFonts w:eastAsia="Times New Roman" w:cs="Times New Roman"/>
          <w:szCs w:val="24"/>
        </w:rPr>
        <w:t xml:space="preserve">την προσοχή </w:t>
      </w:r>
      <w:r>
        <w:rPr>
          <w:rFonts w:eastAsia="Times New Roman" w:cs="Times New Roman"/>
          <w:szCs w:val="24"/>
        </w:rPr>
        <w:t>σας,</w:t>
      </w:r>
      <w:r>
        <w:rPr>
          <w:rFonts w:eastAsia="Times New Roman" w:cs="Times New Roman"/>
          <w:szCs w:val="24"/>
        </w:rPr>
        <w:t xml:space="preserve"> γιατί λέω πράγματα που δεν χωρούν αμφιβολία, είναι γεγονός ότι με τόση έμφαση στον πυρήνα, στο κρίσιμο </w:t>
      </w:r>
      <w:r>
        <w:rPr>
          <w:rFonts w:eastAsia="Times New Roman" w:cs="Times New Roman"/>
          <w:szCs w:val="24"/>
        </w:rPr>
        <w:lastRenderedPageBreak/>
        <w:t xml:space="preserve">θέμα του </w:t>
      </w:r>
      <w:r>
        <w:rPr>
          <w:rFonts w:eastAsia="Times New Roman" w:cs="Times New Roman"/>
          <w:szCs w:val="24"/>
        </w:rPr>
        <w:t>κ</w:t>
      </w:r>
      <w:r>
        <w:rPr>
          <w:rFonts w:eastAsia="Times New Roman" w:cs="Times New Roman"/>
          <w:szCs w:val="24"/>
        </w:rPr>
        <w:t>υπριακού προβλήματος τέθηκε επί τον τύπον των ήλων το ζήτημα για πρώτη φορά, σε αυτόν τον γύρο της διαπρ</w:t>
      </w:r>
      <w:r>
        <w:rPr>
          <w:rFonts w:eastAsia="Times New Roman" w:cs="Times New Roman"/>
          <w:szCs w:val="24"/>
        </w:rPr>
        <w:t>αγμάτευσης, σε αυτή την προσπάθεια που κάναμε και συνεχίζουμε να κάνουμε -γιατί θα συνεχίσουμε να κάνουμε- για να δοθεί μια βιώσιμη κα</w:t>
      </w:r>
      <w:r>
        <w:rPr>
          <w:rFonts w:eastAsia="Times New Roman" w:cs="Times New Roman"/>
          <w:szCs w:val="24"/>
        </w:rPr>
        <w:t>ι</w:t>
      </w:r>
      <w:r>
        <w:rPr>
          <w:rFonts w:eastAsia="Times New Roman" w:cs="Times New Roman"/>
          <w:szCs w:val="24"/>
        </w:rPr>
        <w:t xml:space="preserve"> ουσιαστική λύση στο </w:t>
      </w:r>
      <w:r>
        <w:rPr>
          <w:rFonts w:eastAsia="Times New Roman" w:cs="Times New Roman"/>
          <w:szCs w:val="24"/>
        </w:rPr>
        <w:t>κ</w:t>
      </w:r>
      <w:r>
        <w:rPr>
          <w:rFonts w:eastAsia="Times New Roman" w:cs="Times New Roman"/>
          <w:szCs w:val="24"/>
        </w:rPr>
        <w:t>υπριακό πρόβλημα, χωρίς να υποτιμούμε τα ζητήματα της εσωτερικής πτυχής. Άλλωστε σε αυτά δεν εμπλεκ</w:t>
      </w:r>
      <w:r>
        <w:rPr>
          <w:rFonts w:eastAsia="Times New Roman" w:cs="Times New Roman"/>
          <w:szCs w:val="24"/>
        </w:rPr>
        <w:t>όμαστε, παρά μονάχα ενθαρρύνουμε τις δ</w:t>
      </w:r>
      <w:r>
        <w:rPr>
          <w:rFonts w:eastAsia="Times New Roman" w:cs="Times New Roman"/>
          <w:szCs w:val="24"/>
        </w:rPr>
        <w:t>ύ</w:t>
      </w:r>
      <w:r>
        <w:rPr>
          <w:rFonts w:eastAsia="Times New Roman" w:cs="Times New Roman"/>
          <w:szCs w:val="24"/>
        </w:rPr>
        <w:t>ο πλευρές να είναι εποικοδομητικές.</w:t>
      </w:r>
    </w:p>
    <w:p w14:paraId="03686BF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Όμως, ο πυρήνας του </w:t>
      </w:r>
      <w:r>
        <w:rPr>
          <w:rFonts w:eastAsia="Times New Roman" w:cs="Times New Roman"/>
          <w:szCs w:val="24"/>
        </w:rPr>
        <w:t>κ</w:t>
      </w:r>
      <w:r>
        <w:rPr>
          <w:rFonts w:eastAsia="Times New Roman" w:cs="Times New Roman"/>
          <w:szCs w:val="24"/>
        </w:rPr>
        <w:t>υπριακού προβλήματος, αν δεν υπόκειται στο γεγονός ότι η τουρκική πλευρά διαρκώς διεκδικεί</w:t>
      </w:r>
      <w:r>
        <w:rPr>
          <w:rFonts w:eastAsia="Times New Roman" w:cs="Times New Roman"/>
          <w:szCs w:val="24"/>
        </w:rPr>
        <w:t>,</w:t>
      </w:r>
      <w:r>
        <w:rPr>
          <w:rFonts w:eastAsia="Times New Roman" w:cs="Times New Roman"/>
          <w:szCs w:val="24"/>
        </w:rPr>
        <w:t xml:space="preserve"> να έχει τη δυνατότητα παρέμβασης, επέμβασης, σε μια ανεξάρτητη χώρα </w:t>
      </w:r>
      <w:r>
        <w:rPr>
          <w:rFonts w:eastAsia="Times New Roman" w:cs="Times New Roman"/>
          <w:szCs w:val="24"/>
        </w:rPr>
        <w:t xml:space="preserve">και μάλιστα κράτος-μέλος της Ευρωπαϊκής Ένωσης, αν δεν είναι αυτός ο πυρήνας, τότε ποιος είναι; Ορθώς, λοιπόν, για πρώτη φορά σε εντατικές διαπραγματεύσεις και σε τελικό γύρο, η ελληνική πλευρά έθεσε επιτακτικά αυτό το ζήτημα. </w:t>
      </w:r>
    </w:p>
    <w:p w14:paraId="03686BF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Και θέλω για του λόγου το αλ</w:t>
      </w:r>
      <w:r>
        <w:rPr>
          <w:rFonts w:eastAsia="Times New Roman" w:cs="Times New Roman"/>
          <w:szCs w:val="24"/>
        </w:rPr>
        <w:t xml:space="preserve">ηθές, κύριε Μητσοτάκη, κύριε Κουμουτσάκο, κυρίες και κύριοι συνάδελφοι –δεν θα το καταθέσω στα Πρακτικά, γιατί είναι εμπιστευτικά έγγραφα, αλλά στους Αρχηγούς των </w:t>
      </w:r>
      <w:r>
        <w:rPr>
          <w:rFonts w:eastAsia="Times New Roman" w:cs="Times New Roman"/>
          <w:szCs w:val="24"/>
        </w:rPr>
        <w:t>κ</w:t>
      </w:r>
      <w:r>
        <w:rPr>
          <w:rFonts w:eastAsia="Times New Roman" w:cs="Times New Roman"/>
          <w:szCs w:val="24"/>
        </w:rPr>
        <w:t>ομμάτων, βεβαίως και ο Υπουργός Εξωτερικών θα έχει δυνατότητα να σας τα δώσει να τα δείτε- ν</w:t>
      </w:r>
      <w:r>
        <w:rPr>
          <w:rFonts w:eastAsia="Times New Roman" w:cs="Times New Roman"/>
          <w:szCs w:val="24"/>
        </w:rPr>
        <w:t xml:space="preserve">α σταθώ στην </w:t>
      </w:r>
      <w:r>
        <w:rPr>
          <w:rFonts w:eastAsia="Times New Roman" w:cs="Times New Roman"/>
          <w:szCs w:val="24"/>
        </w:rPr>
        <w:lastRenderedPageBreak/>
        <w:t xml:space="preserve">αναφορά του Γενικού Γραμματέα των Ηνωμένων Εθνών στις 10 Ιουλίου, σε ό,τι αφορά το σχέδιο για την επικείμενη λύση, όπου κάνει σαφή αναφορά στην πρώτη Διάσκεψη της Γενεύης, τη Διάσκεψη του Γενάρη. </w:t>
      </w:r>
      <w:r>
        <w:rPr>
          <w:rFonts w:eastAsia="Times New Roman"/>
          <w:bCs/>
          <w:szCs w:val="24"/>
        </w:rPr>
        <w:t>Είναι έγγραφο το οποίο θα σας δώσουμε</w:t>
      </w:r>
      <w:r>
        <w:rPr>
          <w:rFonts w:eastAsia="Times New Roman"/>
          <w:bCs/>
          <w:szCs w:val="24"/>
        </w:rPr>
        <w:t>,</w:t>
      </w:r>
      <w:r>
        <w:rPr>
          <w:rFonts w:eastAsia="Times New Roman"/>
          <w:bCs/>
          <w:szCs w:val="24"/>
        </w:rPr>
        <w:t xml:space="preserve"> για να έ</w:t>
      </w:r>
      <w:r>
        <w:rPr>
          <w:rFonts w:eastAsia="Times New Roman"/>
          <w:bCs/>
          <w:szCs w:val="24"/>
        </w:rPr>
        <w:t>χετε τη δυνατότητα να το διαβάσετε αναλυτικά. Μιλάω για τωρινό έγγραφο</w:t>
      </w:r>
      <w:r>
        <w:rPr>
          <w:rFonts w:eastAsia="Times New Roman"/>
          <w:bCs/>
          <w:szCs w:val="24"/>
        </w:rPr>
        <w:t>,</w:t>
      </w:r>
      <w:r>
        <w:rPr>
          <w:rFonts w:eastAsia="Times New Roman"/>
          <w:bCs/>
          <w:szCs w:val="24"/>
        </w:rPr>
        <w:t xml:space="preserve"> του 2017.</w:t>
      </w:r>
    </w:p>
    <w:p w14:paraId="03686BFA" w14:textId="77777777" w:rsidR="00BD3D6A" w:rsidRDefault="00524319">
      <w:pPr>
        <w:spacing w:line="600" w:lineRule="auto"/>
        <w:ind w:firstLine="720"/>
        <w:jc w:val="both"/>
        <w:rPr>
          <w:rFonts w:eastAsia="Times New Roman"/>
          <w:bCs/>
          <w:szCs w:val="24"/>
        </w:rPr>
      </w:pPr>
      <w:r>
        <w:rPr>
          <w:rFonts w:eastAsia="Times New Roman"/>
          <w:bCs/>
          <w:szCs w:val="24"/>
        </w:rPr>
        <w:t xml:space="preserve">Κάνει, λοιπόν, σαφή αναφορά στην έκθεσή του για τα πεπραγμένα. Κάνει σαφή αναφορά </w:t>
      </w:r>
      <w:r>
        <w:rPr>
          <w:rFonts w:eastAsia="Times New Roman"/>
          <w:bCs/>
          <w:szCs w:val="24"/>
        </w:rPr>
        <w:t>σε</w:t>
      </w:r>
      <w:r>
        <w:rPr>
          <w:rFonts w:eastAsia="Times New Roman"/>
          <w:bCs/>
          <w:szCs w:val="24"/>
        </w:rPr>
        <w:t xml:space="preserve"> ό,τι αφορά την πρώτη διαδικασία της Γενεύης, λέγοντας ότι σηματοδότησε ένα ιστορικό στάδι</w:t>
      </w:r>
      <w:r>
        <w:rPr>
          <w:rFonts w:eastAsia="Times New Roman"/>
          <w:bCs/>
          <w:szCs w:val="24"/>
        </w:rPr>
        <w:t xml:space="preserve">ο κατά τις συνομιλίες, καθώς ήταν η πρώτη φορά στην ιστορία που οι δυο κοινότητες και οι τρεις εγγυήτριες </w:t>
      </w:r>
      <w:r w:rsidRPr="00D8127B">
        <w:rPr>
          <w:rFonts w:eastAsia="Times New Roman"/>
          <w:color w:val="000000" w:themeColor="text1"/>
          <w:szCs w:val="24"/>
        </w:rPr>
        <w:t xml:space="preserve">δυνάμεις συναντήθηκαν προκειμένου να συζητήσουν το κεφάλαιο ασφάλειας και εγγυήσεων. Διότι στο </w:t>
      </w:r>
      <w:r w:rsidRPr="00D8127B">
        <w:rPr>
          <w:rFonts w:eastAsia="Times New Roman"/>
          <w:bCs/>
          <w:color w:val="000000" w:themeColor="text1"/>
          <w:szCs w:val="24"/>
        </w:rPr>
        <w:t>Σ</w:t>
      </w:r>
      <w:r w:rsidRPr="00D8127B">
        <w:rPr>
          <w:rFonts w:eastAsia="Times New Roman"/>
          <w:color w:val="000000" w:themeColor="text1"/>
          <w:szCs w:val="24"/>
        </w:rPr>
        <w:t>χέδιο Ανάν</w:t>
      </w:r>
      <w:r w:rsidRPr="00D8127B">
        <w:rPr>
          <w:rFonts w:eastAsia="Times New Roman"/>
          <w:bCs/>
          <w:color w:val="000000" w:themeColor="text1"/>
          <w:szCs w:val="24"/>
        </w:rPr>
        <w:t>,</w:t>
      </w:r>
      <w:r w:rsidRPr="00D8127B">
        <w:rPr>
          <w:rFonts w:eastAsia="Times New Roman"/>
          <w:color w:val="000000" w:themeColor="text1"/>
          <w:szCs w:val="24"/>
        </w:rPr>
        <w:t xml:space="preserve"> που </w:t>
      </w:r>
      <w:r w:rsidRPr="00D8127B">
        <w:rPr>
          <w:rFonts w:eastAsia="Times New Roman"/>
          <w:bCs/>
          <w:color w:val="000000" w:themeColor="text1"/>
          <w:szCs w:val="24"/>
        </w:rPr>
        <w:t>δόθη</w:t>
      </w:r>
      <w:r w:rsidRPr="00D8127B">
        <w:rPr>
          <w:rFonts w:eastAsia="Times New Roman"/>
          <w:bCs/>
          <w:color w:val="000000" w:themeColor="text1"/>
          <w:szCs w:val="24"/>
        </w:rPr>
        <w:t>κε</w:t>
      </w:r>
      <w:r w:rsidRPr="00D8127B">
        <w:rPr>
          <w:rFonts w:eastAsia="Times New Roman"/>
          <w:color w:val="000000" w:themeColor="text1"/>
          <w:szCs w:val="24"/>
        </w:rPr>
        <w:t xml:space="preserve"> προς έγκριση στον </w:t>
      </w:r>
      <w:r w:rsidRPr="00D8127B">
        <w:rPr>
          <w:rFonts w:eastAsia="Times New Roman"/>
          <w:bCs/>
          <w:color w:val="000000" w:themeColor="text1"/>
          <w:szCs w:val="24"/>
        </w:rPr>
        <w:t>κ</w:t>
      </w:r>
      <w:r w:rsidRPr="00D8127B">
        <w:rPr>
          <w:rFonts w:eastAsia="Times New Roman"/>
          <w:color w:val="000000" w:themeColor="text1"/>
          <w:szCs w:val="24"/>
        </w:rPr>
        <w:t xml:space="preserve">υπριακό λαό, δεν υπήρχε ούτε καν συζήτηση </w:t>
      </w:r>
      <w:r w:rsidRPr="00D8127B">
        <w:rPr>
          <w:rFonts w:eastAsia="Times New Roman"/>
          <w:bCs/>
          <w:color w:val="000000" w:themeColor="text1"/>
          <w:szCs w:val="24"/>
        </w:rPr>
        <w:t>για</w:t>
      </w:r>
      <w:r w:rsidRPr="00D8127B">
        <w:rPr>
          <w:rFonts w:eastAsia="Times New Roman"/>
          <w:color w:val="000000" w:themeColor="text1"/>
          <w:szCs w:val="24"/>
        </w:rPr>
        <w:t xml:space="preserve"> το κρίσιμο θέμα της ασφάλειας και των εγγυήσεων.</w:t>
      </w:r>
    </w:p>
    <w:p w14:paraId="03686BFB" w14:textId="77777777" w:rsidR="00BD3D6A" w:rsidRDefault="00524319">
      <w:pPr>
        <w:spacing w:line="600" w:lineRule="auto"/>
        <w:ind w:firstLine="720"/>
        <w:jc w:val="both"/>
        <w:rPr>
          <w:rFonts w:eastAsia="Times New Roman"/>
          <w:szCs w:val="24"/>
        </w:rPr>
      </w:pPr>
      <w:r w:rsidRPr="00EA7529">
        <w:rPr>
          <w:rFonts w:eastAsia="Times New Roman"/>
          <w:szCs w:val="24"/>
        </w:rPr>
        <w:t xml:space="preserve">Άρα, λοιπόν, το Υπουργείο Εξωτερικών και η ελληνική Κυβέρνηση είχε μια συμπαγή στρατηγική και γραμμή υπεράσπισης των κρίσιμων εθνικών συμφερόντων επί της ουσίας </w:t>
      </w:r>
      <w:r w:rsidRPr="00EA7529">
        <w:rPr>
          <w:rFonts w:eastAsia="Times New Roman"/>
          <w:szCs w:val="24"/>
        </w:rPr>
        <w:t xml:space="preserve">και όχι </w:t>
      </w:r>
      <w:proofErr w:type="spellStart"/>
      <w:r w:rsidRPr="00EA7529">
        <w:rPr>
          <w:rFonts w:eastAsia="Times New Roman"/>
          <w:szCs w:val="24"/>
        </w:rPr>
        <w:lastRenderedPageBreak/>
        <w:t>τύποις</w:t>
      </w:r>
      <w:proofErr w:type="spellEnd"/>
      <w:r w:rsidRPr="00EA7529">
        <w:rPr>
          <w:rFonts w:eastAsia="Times New Roman"/>
          <w:szCs w:val="24"/>
        </w:rPr>
        <w:t xml:space="preserve"> </w:t>
      </w:r>
      <w:r w:rsidRPr="00EA7529">
        <w:rPr>
          <w:rFonts w:eastAsia="Times New Roman"/>
          <w:szCs w:val="24"/>
        </w:rPr>
        <w:t>κ</w:t>
      </w:r>
      <w:r w:rsidRPr="00EA7529">
        <w:rPr>
          <w:rFonts w:eastAsia="Times New Roman"/>
          <w:szCs w:val="24"/>
        </w:rPr>
        <w:t>ι αν ορισμένες φορές σε αυτό τυγχάνει να μη διαφωνούμε, δεν είναι κακό να το λέμε και δημόσια. Δεν χάνουμε από αυτό.</w:t>
      </w:r>
    </w:p>
    <w:p w14:paraId="03686BFC" w14:textId="77777777" w:rsidR="00BD3D6A" w:rsidRDefault="00524319">
      <w:pPr>
        <w:spacing w:line="600" w:lineRule="auto"/>
        <w:ind w:firstLine="720"/>
        <w:jc w:val="both"/>
        <w:rPr>
          <w:rFonts w:eastAsia="Times New Roman"/>
          <w:bCs/>
          <w:szCs w:val="24"/>
        </w:rPr>
      </w:pPr>
      <w:r>
        <w:rPr>
          <w:rFonts w:eastAsia="Times New Roman"/>
          <w:bCs/>
          <w:szCs w:val="24"/>
        </w:rPr>
        <w:t>Τελειώνω, απαντώντας και προς την πλευρά του κ. Θεοδωράκη που έθεσε το ζήτημα</w:t>
      </w:r>
      <w:r>
        <w:rPr>
          <w:rFonts w:eastAsia="Times New Roman"/>
          <w:bCs/>
          <w:szCs w:val="24"/>
        </w:rPr>
        <w:t>,</w:t>
      </w:r>
      <w:r>
        <w:rPr>
          <w:rFonts w:eastAsia="Times New Roman"/>
          <w:bCs/>
          <w:szCs w:val="24"/>
        </w:rPr>
        <w:t xml:space="preserve"> για το κατά πόσο αυτά τα οποία σήμερα εμείς </w:t>
      </w:r>
      <w:r>
        <w:rPr>
          <w:rFonts w:eastAsia="Times New Roman"/>
          <w:bCs/>
          <w:szCs w:val="24"/>
        </w:rPr>
        <w:t>είπαμε, ενημερώνοντας το Κοινοβούλιο, θα είναι και οι διαπιστώσεις του Γενικού Γραμματέα των Ηνωμένων Εθνών ή της Ευρωπαϊκής Ένωσης, που -</w:t>
      </w:r>
      <w:proofErr w:type="spellStart"/>
      <w:r>
        <w:rPr>
          <w:rFonts w:eastAsia="Times New Roman"/>
          <w:bCs/>
          <w:szCs w:val="24"/>
        </w:rPr>
        <w:t>ειρήσθω</w:t>
      </w:r>
      <w:proofErr w:type="spellEnd"/>
      <w:r>
        <w:rPr>
          <w:rFonts w:eastAsia="Times New Roman"/>
          <w:bCs/>
          <w:szCs w:val="24"/>
        </w:rPr>
        <w:t xml:space="preserve"> εν </w:t>
      </w:r>
      <w:proofErr w:type="spellStart"/>
      <w:r>
        <w:rPr>
          <w:rFonts w:eastAsia="Times New Roman"/>
          <w:bCs/>
          <w:szCs w:val="24"/>
        </w:rPr>
        <w:t>παρόδω</w:t>
      </w:r>
      <w:proofErr w:type="spellEnd"/>
      <w:r>
        <w:rPr>
          <w:rFonts w:eastAsia="Times New Roman"/>
          <w:bCs/>
          <w:szCs w:val="24"/>
        </w:rPr>
        <w:t>- να πω ότι επίσης για πρώτη φορά πετύχαμε η Ευρωπαϊκή Ένωση να είναι παρούσα στις διαπραγματεύσεις κ</w:t>
      </w:r>
      <w:r>
        <w:rPr>
          <w:rFonts w:eastAsia="Times New Roman"/>
          <w:bCs/>
          <w:szCs w:val="24"/>
        </w:rPr>
        <w:t>αι να υπάρχει και ουσιαστική αναφορά στις αποφάσεις του Συμβουλίου Κορυφής για το Κυπριακό.</w:t>
      </w:r>
    </w:p>
    <w:p w14:paraId="03686BFD" w14:textId="77777777" w:rsidR="00BD3D6A" w:rsidRDefault="00524319">
      <w:pPr>
        <w:spacing w:line="600" w:lineRule="auto"/>
        <w:ind w:firstLine="720"/>
        <w:jc w:val="both"/>
        <w:rPr>
          <w:rFonts w:eastAsia="Times New Roman"/>
          <w:bCs/>
          <w:szCs w:val="24"/>
        </w:rPr>
      </w:pPr>
      <w:r>
        <w:rPr>
          <w:rFonts w:eastAsia="Times New Roman"/>
          <w:bCs/>
          <w:szCs w:val="24"/>
        </w:rPr>
        <w:t>Κύριε Θεοδωράκη, δεν θα απαντούσα, αν δεν ήξερα ότι γίνεται μια προσπάθεια από ορισμένους κύκλους, για άλλη μια φορά, να διαμορφωθεί η εντύπωση ότι εντάξει δεν φταί</w:t>
      </w:r>
      <w:r>
        <w:rPr>
          <w:rFonts w:eastAsia="Times New Roman"/>
          <w:bCs/>
          <w:szCs w:val="24"/>
        </w:rPr>
        <w:t>ει τόσο η Τουρκία</w:t>
      </w:r>
      <w:r>
        <w:rPr>
          <w:rFonts w:eastAsia="Times New Roman"/>
          <w:bCs/>
          <w:szCs w:val="24"/>
        </w:rPr>
        <w:t>,</w:t>
      </w:r>
      <w:r>
        <w:rPr>
          <w:rFonts w:eastAsia="Times New Roman"/>
          <w:bCs/>
          <w:szCs w:val="24"/>
        </w:rPr>
        <w:t xml:space="preserve"> που ήταν εν τέλει στο δι</w:t>
      </w:r>
      <w:r>
        <w:rPr>
          <w:rFonts w:eastAsia="Times New Roman"/>
          <w:bCs/>
          <w:szCs w:val="24"/>
        </w:rPr>
        <w:t>ά</w:t>
      </w:r>
      <w:r>
        <w:rPr>
          <w:rFonts w:eastAsia="Times New Roman"/>
          <w:bCs/>
          <w:szCs w:val="24"/>
        </w:rPr>
        <w:t xml:space="preserve"> ταύτα -όχι στις δηλώσεις στους διαδρόμους, αλλά στο δι</w:t>
      </w:r>
      <w:r>
        <w:rPr>
          <w:rFonts w:eastAsia="Times New Roman"/>
          <w:bCs/>
          <w:szCs w:val="24"/>
        </w:rPr>
        <w:t>ά</w:t>
      </w:r>
      <w:r>
        <w:rPr>
          <w:rFonts w:eastAsia="Times New Roman"/>
          <w:bCs/>
          <w:szCs w:val="24"/>
        </w:rPr>
        <w:t xml:space="preserve"> ταύτα- αδιάλλακτη στο πιο κρίσιμο ζήτημα, στο παρεμβατικό δικαίωμα και στην παρουσία των στρατευμάτων, αλλά φταίει ισόποσα ή ενδεχομένως και περισσότερο, η</w:t>
      </w:r>
      <w:r>
        <w:rPr>
          <w:rFonts w:eastAsia="Times New Roman"/>
          <w:bCs/>
          <w:szCs w:val="24"/>
        </w:rPr>
        <w:t xml:space="preserve"> </w:t>
      </w:r>
      <w:r>
        <w:rPr>
          <w:rFonts w:eastAsia="Times New Roman"/>
          <w:bCs/>
          <w:szCs w:val="24"/>
        </w:rPr>
        <w:t>ε</w:t>
      </w:r>
      <w:r>
        <w:rPr>
          <w:rFonts w:eastAsia="Times New Roman"/>
          <w:bCs/>
          <w:szCs w:val="24"/>
        </w:rPr>
        <w:t xml:space="preserve">λληνοκυπριακή- </w:t>
      </w:r>
      <w:r>
        <w:rPr>
          <w:rFonts w:eastAsia="Times New Roman"/>
          <w:bCs/>
          <w:szCs w:val="24"/>
        </w:rPr>
        <w:t>ε</w:t>
      </w:r>
      <w:r>
        <w:rPr>
          <w:rFonts w:eastAsia="Times New Roman"/>
          <w:bCs/>
          <w:szCs w:val="24"/>
        </w:rPr>
        <w:t>λληνική πλευρά.</w:t>
      </w:r>
    </w:p>
    <w:p w14:paraId="03686BFE" w14:textId="77777777" w:rsidR="00BD3D6A" w:rsidRDefault="00524319">
      <w:pPr>
        <w:spacing w:line="600" w:lineRule="auto"/>
        <w:ind w:firstLine="720"/>
        <w:jc w:val="both"/>
        <w:rPr>
          <w:rFonts w:eastAsia="Times New Roman"/>
          <w:bCs/>
          <w:szCs w:val="24"/>
        </w:rPr>
      </w:pPr>
      <w:r>
        <w:rPr>
          <w:rFonts w:eastAsia="Times New Roman"/>
          <w:bCs/>
          <w:szCs w:val="24"/>
        </w:rPr>
        <w:lastRenderedPageBreak/>
        <w:t>Θα ήθελα να σας παραπέμψω στις επίσημες δηλώσεις αλλά φαντάζομαι ότι θα έχετε τη δυνατότητα -κι αν δεν την έχετε, φαντάζομαι ότι θα υπάρχει τρόπος- να διαπιστώσετε ότι και κατά τη διάρκεια των διαπραγματεύσεων αλλά και μετ</w:t>
      </w:r>
      <w:r>
        <w:rPr>
          <w:rFonts w:eastAsia="Times New Roman"/>
          <w:bCs/>
          <w:szCs w:val="24"/>
        </w:rPr>
        <w:t>ά, όλες οι πλευρές –αναφέρομαι στην Ευρωπαϊκή Ένωση και στον ΟΗΕ- απέδωσαν τα εύσημα στην ελληνική πλευρά</w:t>
      </w:r>
      <w:r>
        <w:rPr>
          <w:rFonts w:eastAsia="Times New Roman"/>
          <w:bCs/>
          <w:szCs w:val="24"/>
        </w:rPr>
        <w:t>,</w:t>
      </w:r>
      <w:r>
        <w:rPr>
          <w:rFonts w:eastAsia="Times New Roman"/>
          <w:bCs/>
          <w:szCs w:val="24"/>
        </w:rPr>
        <w:t xml:space="preserve"> για το πόσο εποικοδομητική και δημιουργική στάση κράτησε στις διαπραγματεύσεις. Διότι ήμασταν η μόνη πλευρά στο τραπέζι της διαπραγμάτευσης που καταθ</w:t>
      </w:r>
      <w:r>
        <w:rPr>
          <w:rFonts w:eastAsia="Times New Roman"/>
          <w:bCs/>
          <w:szCs w:val="24"/>
        </w:rPr>
        <w:t xml:space="preserve">έσαμε προτάσεις, νέες ιδέες και μιλάγαμε επί της ουσίας, ασκώντας κριτική όχι σε ανεμόμυλους αλλά στις προτάσεις που είχαμε στη διάθεσή μας. </w:t>
      </w:r>
    </w:p>
    <w:p w14:paraId="03686BF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Θα το διαπιστώσετε, δεν θέλω να αντιδικήσω. Πράγματι θα ήταν μεγάλο πρόβλημα</w:t>
      </w:r>
      <w:r w:rsidRPr="00545368">
        <w:rPr>
          <w:rFonts w:eastAsia="Times New Roman" w:cs="Times New Roman"/>
          <w:szCs w:val="24"/>
        </w:rPr>
        <w:t>,</w:t>
      </w:r>
      <w:r>
        <w:rPr>
          <w:rFonts w:eastAsia="Times New Roman" w:cs="Times New Roman"/>
          <w:szCs w:val="24"/>
        </w:rPr>
        <w:t xml:space="preserve"> εάν ίσχυε αυτό που λέτε αλλά δεν ισχ</w:t>
      </w:r>
      <w:r>
        <w:rPr>
          <w:rFonts w:eastAsia="Times New Roman" w:cs="Times New Roman"/>
          <w:szCs w:val="24"/>
        </w:rPr>
        <w:t>ύει. Βεβαίως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έχουμε λύση και αυτό είναι το μεγάλο θέμα, όχι να παίρνουμε εύσημα αλλά να έχουμε λύση. </w:t>
      </w:r>
    </w:p>
    <w:p w14:paraId="03686C0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Πιστέψτε με, όμως, εάν δεν υπάρξει η ουσιαστική βούληση από την πλευρά της Τουρκίας για λύση στο Κυπριακό, δύσκολα θα βρεθεί λύση. Εμείς, </w:t>
      </w:r>
      <w:r>
        <w:rPr>
          <w:rFonts w:eastAsia="Times New Roman" w:cs="Times New Roman"/>
          <w:szCs w:val="24"/>
        </w:rPr>
        <w:t xml:space="preserve">όμως, πρέπει να επιμείνουμε, με τις συμμαχίες μας, με τις κρυστάλλινες θέσεις μας, αξιοποιώντας </w:t>
      </w:r>
      <w:r>
        <w:rPr>
          <w:rFonts w:eastAsia="Times New Roman" w:cs="Times New Roman"/>
          <w:szCs w:val="24"/>
        </w:rPr>
        <w:lastRenderedPageBreak/>
        <w:t>τον ευρωπαϊκό και τον διεθνή παράγοντα, για να υποχρεώσουμε σε μια πιο ευέλικτη στάση την τουρκική πλευρά.</w:t>
      </w:r>
    </w:p>
    <w:p w14:paraId="03686C0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Κλείνω με το θέμα του φακέλου. Να μην έχετε επιφυλάξε</w:t>
      </w:r>
      <w:r>
        <w:rPr>
          <w:rFonts w:eastAsia="Times New Roman" w:cs="Times New Roman"/>
          <w:szCs w:val="24"/>
        </w:rPr>
        <w:t>ις, κύριε Μητσοτάκη, διότι εδώ δεν πρόκειται για μια προσπάθεια που ξεκίνησε χθες. Είναι μια προσπάθεια</w:t>
      </w:r>
      <w:r>
        <w:rPr>
          <w:rFonts w:eastAsia="Times New Roman" w:cs="Times New Roman"/>
          <w:szCs w:val="24"/>
        </w:rPr>
        <w:t>,</w:t>
      </w:r>
      <w:r>
        <w:rPr>
          <w:rFonts w:eastAsia="Times New Roman" w:cs="Times New Roman"/>
          <w:szCs w:val="24"/>
        </w:rPr>
        <w:t xml:space="preserve"> που έχει ξεκινήσει εδώ και ενάμιση χρόνο, εάν δεν κάνω λάθος, από την πλευρά των δ</w:t>
      </w:r>
      <w:r>
        <w:rPr>
          <w:rFonts w:eastAsia="Times New Roman" w:cs="Times New Roman"/>
          <w:szCs w:val="24"/>
        </w:rPr>
        <w:t>ύ</w:t>
      </w:r>
      <w:r>
        <w:rPr>
          <w:rFonts w:eastAsia="Times New Roman" w:cs="Times New Roman"/>
          <w:szCs w:val="24"/>
        </w:rPr>
        <w:t xml:space="preserve">ο Εθνικών Αντιπροσωπειών. Είναι ένα ηθικό χρέος από την πλευρά μας η παράδοση του φακέλου της Κύπρου στην </w:t>
      </w:r>
      <w:r>
        <w:rPr>
          <w:rFonts w:eastAsia="Times New Roman" w:cs="Times New Roman"/>
          <w:szCs w:val="24"/>
        </w:rPr>
        <w:t>κ</w:t>
      </w:r>
      <w:r>
        <w:rPr>
          <w:rFonts w:eastAsia="Times New Roman" w:cs="Times New Roman"/>
          <w:szCs w:val="24"/>
        </w:rPr>
        <w:t xml:space="preserve">υπριακή Βουλή και κατ’ επέκταση στον </w:t>
      </w:r>
      <w:r>
        <w:rPr>
          <w:rFonts w:eastAsia="Times New Roman" w:cs="Times New Roman"/>
          <w:szCs w:val="24"/>
        </w:rPr>
        <w:t>κ</w:t>
      </w:r>
      <w:r>
        <w:rPr>
          <w:rFonts w:eastAsia="Times New Roman" w:cs="Times New Roman"/>
          <w:szCs w:val="24"/>
        </w:rPr>
        <w:t>υπριακό λαό.</w:t>
      </w:r>
    </w:p>
    <w:p w14:paraId="03686C0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Να πω και κάτι άλλο. Ξέρετε, χωρίς να θέλω να αντιδικήσω στο επιχείρημά σας ότι έχετε επιφυλάξεις </w:t>
      </w:r>
      <w:r>
        <w:rPr>
          <w:rFonts w:eastAsia="Times New Roman" w:cs="Times New Roman"/>
          <w:szCs w:val="24"/>
        </w:rPr>
        <w:t>σε σχέση με τη χρονική συγκυρία, πάντοτε</w:t>
      </w:r>
      <w:r>
        <w:rPr>
          <w:rFonts w:eastAsia="Times New Roman" w:cs="Times New Roman"/>
          <w:szCs w:val="24"/>
        </w:rPr>
        <w:t>,</w:t>
      </w:r>
      <w:r>
        <w:rPr>
          <w:rFonts w:eastAsia="Times New Roman" w:cs="Times New Roman"/>
          <w:szCs w:val="24"/>
        </w:rPr>
        <w:t xml:space="preserve"> όμως, όταν άνοιγε αυτή η συζήτηση να παραδοθεί ο φάκελος, αυτό δεν ήταν το επιχείρημα ότι δεν είναι καλή η χρονική συγκυρία; Πάντοτε αυτό ήταν το επιχείρημα </w:t>
      </w:r>
      <w:r>
        <w:rPr>
          <w:rFonts w:eastAsia="Times New Roman" w:cs="Times New Roman"/>
          <w:szCs w:val="24"/>
        </w:rPr>
        <w:t>κ</w:t>
      </w:r>
      <w:r>
        <w:rPr>
          <w:rFonts w:eastAsia="Times New Roman" w:cs="Times New Roman"/>
          <w:szCs w:val="24"/>
        </w:rPr>
        <w:t>αι πάντοτε</w:t>
      </w:r>
      <w:r>
        <w:rPr>
          <w:rFonts w:eastAsia="Times New Roman" w:cs="Times New Roman"/>
          <w:szCs w:val="24"/>
        </w:rPr>
        <w:t>,</w:t>
      </w:r>
      <w:r>
        <w:rPr>
          <w:rFonts w:eastAsia="Times New Roman" w:cs="Times New Roman"/>
          <w:szCs w:val="24"/>
        </w:rPr>
        <w:t xml:space="preserve"> ενδεχομένως </w:t>
      </w:r>
      <w:proofErr w:type="spellStart"/>
      <w:r>
        <w:rPr>
          <w:rFonts w:eastAsia="Times New Roman" w:cs="Times New Roman"/>
          <w:szCs w:val="24"/>
        </w:rPr>
        <w:t>πόσω</w:t>
      </w:r>
      <w:proofErr w:type="spellEnd"/>
      <w:r>
        <w:rPr>
          <w:rFonts w:eastAsia="Times New Roman" w:cs="Times New Roman"/>
          <w:szCs w:val="24"/>
        </w:rPr>
        <w:t xml:space="preserve"> δε μάλλον, όσο δεν λύνεται </w:t>
      </w:r>
      <w:r>
        <w:rPr>
          <w:rFonts w:eastAsia="Times New Roman" w:cs="Times New Roman"/>
          <w:szCs w:val="24"/>
        </w:rPr>
        <w:t>και το Κυπριακό</w:t>
      </w:r>
      <w:r>
        <w:rPr>
          <w:rFonts w:eastAsia="Times New Roman" w:cs="Times New Roman"/>
          <w:szCs w:val="24"/>
        </w:rPr>
        <w:t>,</w:t>
      </w:r>
      <w:r>
        <w:rPr>
          <w:rFonts w:eastAsia="Times New Roman" w:cs="Times New Roman"/>
          <w:szCs w:val="24"/>
        </w:rPr>
        <w:t xml:space="preserve"> θα υπάρχουν ενστάσεις και επιφυλάξεις. </w:t>
      </w:r>
    </w:p>
    <w:p w14:paraId="03686C0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Πιστεύω ότι δεν έχουμε να φοβηθούμε τίποτα,</w:t>
      </w:r>
      <w:r w:rsidDel="00EC68D6">
        <w:rPr>
          <w:rFonts w:eastAsia="Times New Roman" w:cs="Times New Roman"/>
          <w:szCs w:val="24"/>
        </w:rPr>
        <w:t xml:space="preserve"> </w:t>
      </w:r>
      <w:r>
        <w:rPr>
          <w:rFonts w:eastAsia="Times New Roman" w:cs="Times New Roman"/>
          <w:szCs w:val="24"/>
        </w:rPr>
        <w:t xml:space="preserve">μα τίποτα. Η Ελλάδα, η Ελληνική Δημοκρατία, η Κυπριακή Δημοκρατία δεν έχουν να φοβηθούν τίποτα από την αλήθεια. Η αλήθεια όσο και </w:t>
      </w:r>
      <w:r>
        <w:rPr>
          <w:rFonts w:eastAsia="Times New Roman" w:cs="Times New Roman"/>
          <w:szCs w:val="24"/>
        </w:rPr>
        <w:lastRenderedPageBreak/>
        <w:t>αν πολλές φορές είναι σκλ</w:t>
      </w:r>
      <w:r>
        <w:rPr>
          <w:rFonts w:eastAsia="Times New Roman" w:cs="Times New Roman"/>
          <w:szCs w:val="24"/>
        </w:rPr>
        <w:t xml:space="preserve">ηρή, πάντοτε είναι λυτρωτική και πάντοτε μπορεί να ανοίξει δρόμους δημιουργικούς. </w:t>
      </w:r>
    </w:p>
    <w:p w14:paraId="03686C0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Να δοθεί, λοιπόν, φως στην αλήθεια. Μην ανησυχείτε, δεν πρόκειται αυτό να γίνει χωρίς συνεννόηση, δεν πρόκειται αυτό να γίνει με έναν τρόπο αποσπασματικό. Άλλωστε έχουν υπογ</w:t>
      </w:r>
      <w:r>
        <w:rPr>
          <w:rFonts w:eastAsia="Times New Roman" w:cs="Times New Roman"/>
          <w:szCs w:val="24"/>
        </w:rPr>
        <w:t xml:space="preserve">ραφεί τα σχετικά </w:t>
      </w:r>
      <w:r>
        <w:rPr>
          <w:rFonts w:eastAsia="Times New Roman" w:cs="Times New Roman"/>
          <w:szCs w:val="24"/>
        </w:rPr>
        <w:t>π</w:t>
      </w:r>
      <w:r>
        <w:rPr>
          <w:rFonts w:eastAsia="Times New Roman" w:cs="Times New Roman"/>
          <w:szCs w:val="24"/>
        </w:rPr>
        <w:t xml:space="preserve">ρωτόκολλα, νομίζω με ομοφωνία της Συνόδου των Προέδρων, τα οποία </w:t>
      </w:r>
      <w:r>
        <w:rPr>
          <w:rFonts w:eastAsia="Times New Roman" w:cs="Times New Roman"/>
          <w:szCs w:val="24"/>
        </w:rPr>
        <w:t>π</w:t>
      </w:r>
      <w:r>
        <w:rPr>
          <w:rFonts w:eastAsia="Times New Roman" w:cs="Times New Roman"/>
          <w:szCs w:val="24"/>
        </w:rPr>
        <w:t>ρωτόκολλα ανάμεσα στις δυο Εθνικές Αντιπροσωπείες προβλέπουν ότι θα γίνει μεν η παράδοση, το άνοιγμα όμως του φακέλου θα γίνει όταν και οι δυο πλευρές εκτιμήσουν –αυτό να ε</w:t>
      </w:r>
      <w:r>
        <w:rPr>
          <w:rFonts w:eastAsia="Times New Roman" w:cs="Times New Roman"/>
          <w:szCs w:val="24"/>
        </w:rPr>
        <w:t xml:space="preserve">ίναι ένα ζήτημα, για το οποίο ο Πρόεδρος θα μας ενημερώσει- ότι είναι η κατάλληλη στιγμή. Νομίζω, όμως, ότι είναι ένα ηθικό χρέος από την πλευρά </w:t>
      </w:r>
      <w:r>
        <w:rPr>
          <w:rFonts w:eastAsia="Times New Roman" w:cs="Times New Roman"/>
          <w:szCs w:val="24"/>
        </w:rPr>
        <w:t>μας,</w:t>
      </w:r>
      <w:r>
        <w:rPr>
          <w:rFonts w:eastAsia="Times New Roman" w:cs="Times New Roman"/>
          <w:szCs w:val="24"/>
        </w:rPr>
        <w:t xml:space="preserve"> να παραδοθεί ο φάκελος στην Κυπριακή Δημοκρατία και στον </w:t>
      </w:r>
      <w:r>
        <w:rPr>
          <w:rFonts w:eastAsia="Times New Roman" w:cs="Times New Roman"/>
          <w:szCs w:val="24"/>
        </w:rPr>
        <w:t>κ</w:t>
      </w:r>
      <w:r>
        <w:rPr>
          <w:rFonts w:eastAsia="Times New Roman" w:cs="Times New Roman"/>
          <w:szCs w:val="24"/>
        </w:rPr>
        <w:t>υπριακό λαό.</w:t>
      </w:r>
    </w:p>
    <w:p w14:paraId="03686C0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Ευχαριστώ.</w:t>
      </w:r>
    </w:p>
    <w:p w14:paraId="03686C06"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w:t>
      </w:r>
      <w:r>
        <w:rPr>
          <w:rFonts w:eastAsia="Times New Roman" w:cs="Times New Roman"/>
          <w:szCs w:val="24"/>
        </w:rPr>
        <w:t>πτέρυγες του ΣΥΡΙΖΑ και των ΑΝΕΛ)</w:t>
      </w:r>
    </w:p>
    <w:p w14:paraId="03686C07"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παρακαλώ τον λόγο για ένα λεπτό.</w:t>
      </w:r>
    </w:p>
    <w:p w14:paraId="03686C0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Κατά τον Κανονισμό, κύριε Πρόεδρε, δεν έχετε το δικαίωμα να </w:t>
      </w:r>
      <w:proofErr w:type="spellStart"/>
      <w:r>
        <w:rPr>
          <w:rFonts w:eastAsia="Times New Roman" w:cs="Times New Roman"/>
          <w:szCs w:val="24"/>
        </w:rPr>
        <w:t>τριτολογήσετε</w:t>
      </w:r>
      <w:proofErr w:type="spellEnd"/>
      <w:r>
        <w:rPr>
          <w:rFonts w:eastAsia="Times New Roman" w:cs="Times New Roman"/>
          <w:szCs w:val="24"/>
        </w:rPr>
        <w:t>.</w:t>
      </w:r>
    </w:p>
    <w:p w14:paraId="03686C09"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ΚΥΡΙΑΚΟΣ ΜΗΤΣΟΤΑΚ</w:t>
      </w:r>
      <w:r>
        <w:rPr>
          <w:rFonts w:eastAsia="Times New Roman" w:cs="Times New Roman"/>
          <w:b/>
          <w:szCs w:val="24"/>
        </w:rPr>
        <w:t xml:space="preserve">ΗΣ (Πρόεδρος της Νέας Δημοκρατίας): </w:t>
      </w:r>
      <w:r>
        <w:rPr>
          <w:rFonts w:eastAsia="Times New Roman" w:cs="Times New Roman"/>
          <w:szCs w:val="24"/>
        </w:rPr>
        <w:t>Ζητώ τον λόγο, επειδή αναφέρθηκε ο κ. Καμμένος σε εμένα.</w:t>
      </w:r>
    </w:p>
    <w:p w14:paraId="03686C0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Θέλετε τον λόγο για ένα συγκεκριμένο θέμα που έθεσε ο κ. Καμμένος. Εάν χρειαστεί όμως και προκληθεί ανταπάντηση, είμαι υποχρεωμένος να</w:t>
      </w:r>
      <w:r>
        <w:rPr>
          <w:rFonts w:eastAsia="Times New Roman" w:cs="Times New Roman"/>
          <w:szCs w:val="24"/>
        </w:rPr>
        <w:t xml:space="preserve"> δώσω τον λόγο.</w:t>
      </w:r>
    </w:p>
    <w:p w14:paraId="03686C0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Κύριε Μητσοτάκη, έχετε τον λόγο.</w:t>
      </w:r>
    </w:p>
    <w:p w14:paraId="03686C0C"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Καταλαβαίνω απόλυτα την ανάγκη του κ. Καμμένου να διεκδικήσει ζωτικό πολιτικό και εκλογικό χώρο. Αυτό, όμως, κύριε </w:t>
      </w:r>
      <w:proofErr w:type="spellStart"/>
      <w:r>
        <w:rPr>
          <w:rFonts w:eastAsia="Times New Roman" w:cs="Times New Roman"/>
          <w:szCs w:val="24"/>
        </w:rPr>
        <w:t>Καμμένε</w:t>
      </w:r>
      <w:proofErr w:type="spellEnd"/>
      <w:r>
        <w:rPr>
          <w:rFonts w:eastAsia="Times New Roman" w:cs="Times New Roman"/>
          <w:szCs w:val="24"/>
        </w:rPr>
        <w:t xml:space="preserve">, δεν αναιρεί το γεγονός ότι ως </w:t>
      </w:r>
      <w:r>
        <w:rPr>
          <w:rFonts w:eastAsia="Times New Roman" w:cs="Times New Roman"/>
          <w:szCs w:val="24"/>
        </w:rPr>
        <w:t xml:space="preserve">Βουλευτής της Νέας Δημοκρατίας το 2007 και ως Υφυπουργός της </w:t>
      </w:r>
      <w:r>
        <w:rPr>
          <w:rFonts w:eastAsia="Times New Roman" w:cs="Times New Roman"/>
          <w:szCs w:val="24"/>
        </w:rPr>
        <w:t>κ</w:t>
      </w:r>
      <w:r>
        <w:rPr>
          <w:rFonts w:eastAsia="Times New Roman" w:cs="Times New Roman"/>
          <w:szCs w:val="24"/>
        </w:rPr>
        <w:t>υβέρνησης του Κώστα Καραμανλή, είχατε τότε συνταχθεί δι</w:t>
      </w:r>
      <w:r>
        <w:rPr>
          <w:rFonts w:eastAsia="Times New Roman" w:cs="Times New Roman"/>
          <w:szCs w:val="24"/>
        </w:rPr>
        <w:t>ά</w:t>
      </w:r>
      <w:r>
        <w:rPr>
          <w:rFonts w:eastAsia="Times New Roman" w:cs="Times New Roman"/>
          <w:szCs w:val="24"/>
        </w:rPr>
        <w:t xml:space="preserve"> της ψήφου σας, με αυτό το οποίο είναι σήμερα η επίσημη θέση του Υπουργείου Εξωτερικών.</w:t>
      </w:r>
    </w:p>
    <w:p w14:paraId="03686C0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η</w:t>
      </w:r>
      <w:r>
        <w:rPr>
          <w:rFonts w:eastAsia="Times New Roman" w:cs="Times New Roman"/>
          <w:szCs w:val="24"/>
        </w:rPr>
        <w:t xml:space="preserve"> Γ</w:t>
      </w:r>
      <w:r>
        <w:rPr>
          <w:rFonts w:eastAsia="Times New Roman" w:cs="Times New Roman"/>
          <w:szCs w:val="24"/>
        </w:rPr>
        <w:t>΄</w:t>
      </w:r>
      <w:r>
        <w:rPr>
          <w:rFonts w:eastAsia="Times New Roman" w:cs="Times New Roman"/>
          <w:szCs w:val="24"/>
        </w:rPr>
        <w:t xml:space="preserve"> Αντιπρόεδρος της Βουλής κ. </w:t>
      </w:r>
      <w:r w:rsidRPr="00C11766">
        <w:rPr>
          <w:rFonts w:eastAsia="Times New Roman" w:cs="Times New Roman"/>
          <w:b/>
          <w:szCs w:val="24"/>
        </w:rPr>
        <w:t>ΑΝΑΣΤΑΣΙΑ ΧΡΙΣΤΟΔΟΥΛΟΠΟΥΛΟΥ</w:t>
      </w:r>
      <w:r>
        <w:rPr>
          <w:rFonts w:eastAsia="Times New Roman" w:cs="Times New Roman"/>
          <w:szCs w:val="24"/>
        </w:rPr>
        <w:t>)</w:t>
      </w:r>
    </w:p>
    <w:p w14:paraId="03686C0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ιαβάζω από το </w:t>
      </w:r>
      <w:r>
        <w:rPr>
          <w:rFonts w:eastAsia="Times New Roman" w:cs="Times New Roman"/>
          <w:szCs w:val="24"/>
          <w:lang w:val="en-US"/>
        </w:rPr>
        <w:t>site</w:t>
      </w:r>
      <w:r>
        <w:rPr>
          <w:rFonts w:eastAsia="Times New Roman" w:cs="Times New Roman"/>
          <w:szCs w:val="24"/>
        </w:rPr>
        <w:t xml:space="preserve"> του Υπουργείου Εξωτερικών: «Η θέση μας είναι σαφής: Σύνθετη ονομασία με γεωγραφικό προσδιορισμό πριν από την λέξη «Μακεδονία» που θα ισχύει έναντι όλων,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για κάθε </w:t>
      </w:r>
      <w:r>
        <w:rPr>
          <w:rFonts w:eastAsia="Times New Roman" w:cs="Times New Roman"/>
          <w:szCs w:val="24"/>
        </w:rPr>
        <w:t>χρήση εσωτερική και διεθνή.».</w:t>
      </w:r>
    </w:p>
    <w:p w14:paraId="03686C0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Έχετε δικαίωμα, κύριε </w:t>
      </w:r>
      <w:proofErr w:type="spellStart"/>
      <w:r>
        <w:rPr>
          <w:rFonts w:eastAsia="Times New Roman" w:cs="Times New Roman"/>
          <w:szCs w:val="24"/>
        </w:rPr>
        <w:t>Καμμένε</w:t>
      </w:r>
      <w:proofErr w:type="spellEnd"/>
      <w:r>
        <w:rPr>
          <w:rFonts w:eastAsia="Times New Roman" w:cs="Times New Roman"/>
          <w:szCs w:val="24"/>
        </w:rPr>
        <w:t>, να αλλάξετε γνώμη. Εγείρεται, όμως, εδώ ένα μείζον ζήτημα. Δεν γίνεται για ένα κορυφαίο ζήτημα εξωτερικής πολιτικής ο Υπουργός Εθνικής Άμυνας –προσέξτε, δεν θέλω να υποτιμήσω κάποιο άλλο κυβερνητ</w:t>
      </w:r>
      <w:r>
        <w:rPr>
          <w:rFonts w:eastAsia="Times New Roman" w:cs="Times New Roman"/>
          <w:szCs w:val="24"/>
        </w:rPr>
        <w:t xml:space="preserve">ικό χαρτοφυλάκιο, αλλά δεν μιλούμε εδώ πέρα για τον Υπουργό Τουρισμού- ο Υπουργός Εξωτερικών και ο Πρωθυπουργός να έχουν διαφορετική άποψη. Εγείρεται μείζον ζήτημα αυτή τη στιγμή με την τοποθέτησή σας, κύριε </w:t>
      </w:r>
      <w:proofErr w:type="spellStart"/>
      <w:r>
        <w:rPr>
          <w:rFonts w:eastAsia="Times New Roman" w:cs="Times New Roman"/>
          <w:szCs w:val="24"/>
        </w:rPr>
        <w:t>Καμμένε</w:t>
      </w:r>
      <w:proofErr w:type="spellEnd"/>
      <w:r>
        <w:rPr>
          <w:rFonts w:eastAsia="Times New Roman" w:cs="Times New Roman"/>
          <w:szCs w:val="24"/>
        </w:rPr>
        <w:t xml:space="preserve">! </w:t>
      </w:r>
    </w:p>
    <w:p w14:paraId="03686C10"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3686C1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Εγείρεται μείζο</w:t>
      </w:r>
      <w:r>
        <w:rPr>
          <w:rFonts w:eastAsia="Times New Roman" w:cs="Times New Roman"/>
          <w:szCs w:val="24"/>
        </w:rPr>
        <w:t xml:space="preserve">ν ζήτημα και θα πρέπει να καταλάβετε ότι αυτή η ετερόκλητη συμμαχία την οποία έχετε οικοδομήσει, είναι </w:t>
      </w:r>
      <w:r>
        <w:rPr>
          <w:rFonts w:eastAsia="Times New Roman" w:cs="Times New Roman"/>
          <w:szCs w:val="24"/>
        </w:rPr>
        <w:lastRenderedPageBreak/>
        <w:t xml:space="preserve">μια συμμαχία που κατά την άποψή μας έχει έναν συνεκτικό παράγοντα και αυτός είναι η παραμονή στην εξουσία. Δεν μπορεί, όμως, να είναι μια συμμαχία </w:t>
      </w:r>
      <w:proofErr w:type="spellStart"/>
      <w:r>
        <w:rPr>
          <w:rFonts w:eastAsia="Times New Roman" w:cs="Times New Roman"/>
          <w:szCs w:val="24"/>
        </w:rPr>
        <w:t>αλά</w:t>
      </w:r>
      <w:proofErr w:type="spellEnd"/>
      <w:r>
        <w:rPr>
          <w:rFonts w:eastAsia="Times New Roman" w:cs="Times New Roman"/>
          <w:szCs w:val="24"/>
        </w:rPr>
        <w:t xml:space="preserve"> </w:t>
      </w:r>
      <w:proofErr w:type="spellStart"/>
      <w:r>
        <w:rPr>
          <w:rFonts w:eastAsia="Times New Roman" w:cs="Times New Roman"/>
          <w:szCs w:val="24"/>
        </w:rPr>
        <w:t>κά</w:t>
      </w:r>
      <w:r>
        <w:rPr>
          <w:rFonts w:eastAsia="Times New Roman" w:cs="Times New Roman"/>
          <w:szCs w:val="24"/>
        </w:rPr>
        <w:t>ρτ</w:t>
      </w:r>
      <w:proofErr w:type="spellEnd"/>
      <w:r>
        <w:rPr>
          <w:rFonts w:eastAsia="Times New Roman" w:cs="Times New Roman"/>
          <w:szCs w:val="24"/>
        </w:rPr>
        <w:t>, κύριε Πρωθυπουργέ!</w:t>
      </w:r>
    </w:p>
    <w:p w14:paraId="03686C12"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Εδώ πέρα, λοιπόν, για ένα κορυφαίο ζήτημα εξωτερικής πολιτικής τίθεται επί της ουσίας, κυρία Πρόεδρε, ζήτημα δεδηλωμένης. Δεν γίνεται η </w:t>
      </w:r>
      <w:r>
        <w:rPr>
          <w:rFonts w:eastAsia="Times New Roman"/>
          <w:bCs/>
          <w:shd w:val="clear" w:color="auto" w:fill="FFFFFF"/>
        </w:rPr>
        <w:t>Κυβέρνηση</w:t>
      </w:r>
      <w:r>
        <w:rPr>
          <w:rFonts w:eastAsia="Times New Roman" w:cs="Times New Roman"/>
          <w:bCs/>
          <w:shd w:val="clear" w:color="auto" w:fill="FFFFFF"/>
        </w:rPr>
        <w:t xml:space="preserve"> να μην εμφανίζεται…</w:t>
      </w:r>
    </w:p>
    <w:p w14:paraId="03686C13" w14:textId="77777777" w:rsidR="00BD3D6A" w:rsidRDefault="00524319">
      <w:pPr>
        <w:spacing w:line="600" w:lineRule="auto"/>
        <w:ind w:firstLine="709"/>
        <w:jc w:val="center"/>
        <w:rPr>
          <w:rFonts w:eastAsia="Times New Roman" w:cs="Times New Roman"/>
        </w:rPr>
      </w:pPr>
      <w:r>
        <w:rPr>
          <w:rFonts w:eastAsia="Times New Roman" w:cs="Times New Roman"/>
          <w:bCs/>
          <w:shd w:val="clear" w:color="auto" w:fill="FFFFFF"/>
        </w:rPr>
        <w:t xml:space="preserve">(Θόρυβος διαμαρτυρίες </w:t>
      </w:r>
      <w:r>
        <w:rPr>
          <w:rFonts w:eastAsia="Times New Roman" w:cs="Times New Roman"/>
        </w:rPr>
        <w:t>από τις πτέρυγες του ΣΥΡΙΖΑ και των</w:t>
      </w:r>
      <w:r>
        <w:rPr>
          <w:rFonts w:eastAsia="Times New Roman" w:cs="Times New Roman"/>
        </w:rPr>
        <w:t xml:space="preserve"> ΑΝΕΛ</w:t>
      </w:r>
      <w:r>
        <w:rPr>
          <w:rFonts w:eastAsia="Times New Roman" w:cs="Times New Roman"/>
        </w:rPr>
        <w:t>)</w:t>
      </w:r>
    </w:p>
    <w:p w14:paraId="03686C14"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Μη </w:t>
      </w:r>
      <w:r>
        <w:rPr>
          <w:rFonts w:eastAsia="Times New Roman" w:cs="Times New Roman"/>
          <w:bCs/>
          <w:shd w:val="clear" w:color="auto" w:fill="FFFFFF"/>
        </w:rPr>
        <w:t xml:space="preserve">γελάτε, κύριε </w:t>
      </w:r>
      <w:proofErr w:type="spellStart"/>
      <w:r>
        <w:rPr>
          <w:rFonts w:eastAsia="Times New Roman" w:cs="Times New Roman"/>
          <w:bCs/>
          <w:shd w:val="clear" w:color="auto" w:fill="FFFFFF"/>
        </w:rPr>
        <w:t>Καμμένε</w:t>
      </w:r>
      <w:proofErr w:type="spellEnd"/>
      <w:r>
        <w:rPr>
          <w:rFonts w:eastAsia="Times New Roman" w:cs="Times New Roman"/>
          <w:bCs/>
          <w:shd w:val="clear" w:color="auto" w:fill="FFFFFF"/>
        </w:rPr>
        <w:t xml:space="preserve">. Μη γελάτε, γιατί </w:t>
      </w:r>
      <w:r>
        <w:rPr>
          <w:rFonts w:eastAsia="Times New Roman"/>
          <w:bCs/>
          <w:shd w:val="clear" w:color="auto" w:fill="FFFFFF"/>
        </w:rPr>
        <w:t>είναι</w:t>
      </w:r>
      <w:r>
        <w:rPr>
          <w:rFonts w:eastAsia="Times New Roman" w:cs="Times New Roman"/>
          <w:bCs/>
          <w:shd w:val="clear" w:color="auto" w:fill="FFFFFF"/>
        </w:rPr>
        <w:t xml:space="preserve"> πολύ σοβαρό το ζήτημα. </w:t>
      </w:r>
    </w:p>
    <w:p w14:paraId="03686C15" w14:textId="77777777" w:rsidR="00BD3D6A" w:rsidRDefault="00524319">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Παρακαλώ, όχι να τα χαλάσουμε τώρα στο τέλος. Σας παρακαλώ!</w:t>
      </w:r>
    </w:p>
    <w:p w14:paraId="03686C16" w14:textId="77777777" w:rsidR="00BD3D6A" w:rsidRDefault="0052431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ΚΥΡΙΑΚΟΣ ΜΗΤΣΟΤΑΚΗΣ (Πρόεδρος της Νέας Δημοκρατίας):</w:t>
      </w:r>
      <w:r>
        <w:rPr>
          <w:rFonts w:eastAsia="Times New Roman" w:cs="Times New Roman"/>
          <w:bCs/>
          <w:shd w:val="clear" w:color="auto" w:fill="FFFFFF"/>
        </w:rPr>
        <w:t xml:space="preserve"> Εδώ πέρα για ένα κορυφαίο ζήτ</w:t>
      </w:r>
      <w:r>
        <w:rPr>
          <w:rFonts w:eastAsia="Times New Roman" w:cs="Times New Roman"/>
          <w:bCs/>
          <w:shd w:val="clear" w:color="auto" w:fill="FFFFFF"/>
        </w:rPr>
        <w:t xml:space="preserve">ημα εξωτερικής πολιτικής αναδεικνύεται μια βασική διαφορά μεταξύ των δύο κυβερνητικών εταίρων. </w:t>
      </w:r>
    </w:p>
    <w:p w14:paraId="03686C17" w14:textId="77777777" w:rsidR="00BD3D6A" w:rsidRDefault="00524319">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Κύριε Πρωθυπουργέ, οφείλετε εσείς -όχι ο κ. Κα</w:t>
      </w:r>
      <w:r>
        <w:rPr>
          <w:rFonts w:eastAsia="Times New Roman" w:cs="Times New Roman"/>
          <w:bCs/>
          <w:shd w:val="clear" w:color="auto" w:fill="FFFFFF"/>
        </w:rPr>
        <w:t>μ</w:t>
      </w:r>
      <w:r>
        <w:rPr>
          <w:rFonts w:eastAsia="Times New Roman" w:cs="Times New Roman"/>
          <w:bCs/>
          <w:shd w:val="clear" w:color="auto" w:fill="FFFFFF"/>
        </w:rPr>
        <w:t xml:space="preserve">μένος- να τοποθετηθείτε επ’ αυτού του ζητήματος. Πώς </w:t>
      </w:r>
      <w:r>
        <w:rPr>
          <w:rFonts w:eastAsia="Times New Roman"/>
          <w:bCs/>
          <w:shd w:val="clear" w:color="auto" w:fill="FFFFFF"/>
        </w:rPr>
        <w:t>είναι</w:t>
      </w:r>
      <w:r>
        <w:rPr>
          <w:rFonts w:eastAsia="Times New Roman" w:cs="Times New Roman"/>
          <w:bCs/>
          <w:shd w:val="clear" w:color="auto" w:fill="FFFFFF"/>
        </w:rPr>
        <w:t xml:space="preserve"> δυνατόν να </w:t>
      </w:r>
      <w:r>
        <w:rPr>
          <w:rFonts w:eastAsia="Times New Roman" w:cs="Times New Roman"/>
          <w:bCs/>
          <w:shd w:val="clear" w:color="auto" w:fill="FFFFFF"/>
        </w:rPr>
        <w:lastRenderedPageBreak/>
        <w:t xml:space="preserve">έχετε Υπουργό Εθνικής Άμυνας έναν </w:t>
      </w:r>
      <w:r>
        <w:rPr>
          <w:rFonts w:eastAsia="Times New Roman"/>
          <w:bCs/>
          <w:shd w:val="clear" w:color="auto" w:fill="FFFFFF"/>
        </w:rPr>
        <w:t>πολιτικό,</w:t>
      </w:r>
      <w:r>
        <w:rPr>
          <w:rFonts w:eastAsia="Times New Roman"/>
          <w:bCs/>
          <w:shd w:val="clear" w:color="auto" w:fill="FFFFFF"/>
        </w:rPr>
        <w:t xml:space="preserve"> ο οποίος αμφισβητεί την κεντρική γραμμή της Κυβέρνησης -αφήστε ποια είναι η δικιά μας θέση, η δικιά μας θέση είναι γνωστή, δεν έχουμε φοβηθεί να</w:t>
      </w:r>
      <w:r>
        <w:rPr>
          <w:rFonts w:eastAsia="Times New Roman" w:cs="Times New Roman"/>
          <w:bCs/>
          <w:shd w:val="clear" w:color="auto" w:fill="FFFFFF"/>
        </w:rPr>
        <w:t xml:space="preserve"> την πούμε- σε ένα κρίσιμο ζήτημα εξωτερικής πολιτικής.</w:t>
      </w:r>
    </w:p>
    <w:p w14:paraId="03686C18" w14:textId="77777777" w:rsidR="00BD3D6A" w:rsidRDefault="00524319">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03686C19" w14:textId="77777777" w:rsidR="00BD3D6A" w:rsidRDefault="00524319">
      <w:pPr>
        <w:spacing w:line="600" w:lineRule="auto"/>
        <w:ind w:firstLine="720"/>
        <w:jc w:val="both"/>
        <w:rPr>
          <w:rFonts w:eastAsia="Times New Roman" w:cs="Times New Roman"/>
        </w:rPr>
      </w:pPr>
      <w:r>
        <w:rPr>
          <w:rFonts w:eastAsia="Times New Roman" w:cs="Times New Roman"/>
          <w:b/>
        </w:rPr>
        <w:t>ΠΑΝΟΣ ΚΑΜΜΕΝΟΣ (Υπουργός Εθνικής Άμυνας – Πρόεδρος των Ανεξαρτήτων Ελλήνων):</w:t>
      </w:r>
      <w:r>
        <w:rPr>
          <w:rFonts w:eastAsia="Times New Roman" w:cs="Times New Roman"/>
        </w:rPr>
        <w:t xml:space="preserve"> </w:t>
      </w:r>
      <w:r>
        <w:rPr>
          <w:rFonts w:eastAsia="Times New Roman" w:cs="Times New Roman"/>
          <w:bCs/>
          <w:shd w:val="clear" w:color="auto" w:fill="FFFFFF"/>
        </w:rPr>
        <w:t>Κυρία Πρόεδρε</w:t>
      </w:r>
      <w:r>
        <w:rPr>
          <w:rFonts w:eastAsia="Times New Roman" w:cs="Times New Roman"/>
        </w:rPr>
        <w:t xml:space="preserve">, θα ήθελα τον λόγο παρακαλώ. </w:t>
      </w:r>
    </w:p>
    <w:p w14:paraId="03686C1A" w14:textId="77777777" w:rsidR="00BD3D6A" w:rsidRDefault="00524319">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Τώρα θα ζητήσετε όλοι τον λόγο. Εντάξει. </w:t>
      </w:r>
    </w:p>
    <w:p w14:paraId="03686C1B" w14:textId="77777777" w:rsidR="00BD3D6A" w:rsidRDefault="00524319">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Καμμέν</w:t>
      </w:r>
      <w:r>
        <w:rPr>
          <w:rFonts w:eastAsia="Times New Roman" w:cs="Times New Roman"/>
        </w:rPr>
        <w:t>ε</w:t>
      </w:r>
      <w:proofErr w:type="spellEnd"/>
      <w:r>
        <w:rPr>
          <w:rFonts w:eastAsia="Times New Roman" w:cs="Times New Roman"/>
        </w:rPr>
        <w:t>, έχετε τον λόγο και εσείς για δύο λ</w:t>
      </w:r>
      <w:r>
        <w:rPr>
          <w:rFonts w:eastAsia="Times New Roman" w:cs="Times New Roman"/>
        </w:rPr>
        <w:t xml:space="preserve">επτά. Προσπαθήστε να είστε συνοπτικός. </w:t>
      </w:r>
    </w:p>
    <w:p w14:paraId="03686C1C"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rPr>
        <w:t>ΠΑΝΟΣ ΚΑΜΜΕΝΟΣ (Υπουργός Εθνικής Άμυνας – Πρόεδρος των Ανεξαρτήτων Ελλήνων):</w:t>
      </w:r>
      <w:r>
        <w:rPr>
          <w:rFonts w:eastAsia="Times New Roman" w:cs="Times New Roman"/>
        </w:rPr>
        <w:t xml:space="preserve"> </w:t>
      </w:r>
      <w:r>
        <w:rPr>
          <w:rFonts w:eastAsia="Times New Roman" w:cs="Times New Roman"/>
          <w:bCs/>
          <w:shd w:val="clear" w:color="auto" w:fill="FFFFFF"/>
        </w:rPr>
        <w:t xml:space="preserve">Κυρία Πρόεδρε, πρώτη φορά ακούω ότι οι δηλώσεις του εκπροσώπου Τύπου του Υπουργείου Εξωτερικών </w:t>
      </w:r>
      <w:r>
        <w:rPr>
          <w:rFonts w:eastAsia="Times New Roman"/>
          <w:bCs/>
          <w:shd w:val="clear" w:color="auto" w:fill="FFFFFF"/>
        </w:rPr>
        <w:t>είναι</w:t>
      </w:r>
      <w:r>
        <w:rPr>
          <w:rFonts w:eastAsia="Times New Roman" w:cs="Times New Roman"/>
          <w:bCs/>
          <w:shd w:val="clear" w:color="auto" w:fill="FFFFFF"/>
        </w:rPr>
        <w:t xml:space="preserve"> σχέδια νόμου. Ουδέποτε έχω ψηφίσει κάτ</w:t>
      </w:r>
      <w:r>
        <w:rPr>
          <w:rFonts w:eastAsia="Times New Roman" w:cs="Times New Roman"/>
          <w:bCs/>
          <w:shd w:val="clear" w:color="auto" w:fill="FFFFFF"/>
        </w:rPr>
        <w:t xml:space="preserve">ι τέτοιο, γιατί ουδέποτε ήρθε για ψηφοφορία. </w:t>
      </w:r>
    </w:p>
    <w:p w14:paraId="03686C1D"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ΚΥΡΙΑΚΟΣ ΜΗΤΣΟΤΑΚΗΣ (Πρόεδρος της Νέας Δημοκρατίας): </w:t>
      </w:r>
      <w:r>
        <w:rPr>
          <w:rFonts w:eastAsia="Times New Roman" w:cs="Times New Roman"/>
          <w:bCs/>
          <w:shd w:val="clear" w:color="auto" w:fill="FFFFFF"/>
        </w:rPr>
        <w:t>Δεν ψηφίσατε τις προγραμματικές θέσεις του 2007;</w:t>
      </w:r>
    </w:p>
    <w:p w14:paraId="03686C1E" w14:textId="77777777" w:rsidR="00BD3D6A" w:rsidRDefault="00524319">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Κύριε Μητσοτάκη, σας παρακαλώ, μην κάνετε διάλογο. </w:t>
      </w:r>
    </w:p>
    <w:p w14:paraId="03686C1F"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rPr>
        <w:t>ΠΑΝΟΣ ΚΑΜΜΕΝ</w:t>
      </w:r>
      <w:r>
        <w:rPr>
          <w:rFonts w:eastAsia="Times New Roman" w:cs="Times New Roman"/>
          <w:b/>
        </w:rPr>
        <w:t>ΟΣ (Υπουργός Εθνικής Άμυνας – Πρόεδρος των Ανεξαρτήτων Ελλήνων):</w:t>
      </w:r>
      <w:r>
        <w:rPr>
          <w:rFonts w:eastAsia="Times New Roman" w:cs="Times New Roman"/>
        </w:rPr>
        <w:t xml:space="preserve"> </w:t>
      </w:r>
      <w:r>
        <w:rPr>
          <w:rFonts w:eastAsia="Times New Roman" w:cs="Times New Roman"/>
          <w:bCs/>
          <w:shd w:val="clear" w:color="auto" w:fill="FFFFFF"/>
        </w:rPr>
        <w:t xml:space="preserve">Δεν έχω ψηφίσει, κύριε Μητσοτάκη, ποτέ αλλαγή της θέσεως αυτής που είπατε το 2008. Από το 2008 διαβάζατε. </w:t>
      </w:r>
    </w:p>
    <w:p w14:paraId="03686C20"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ΚΥΡΙΑΚΟΣ ΜΗΤΣΟΤΑΚΗΣ (Πρόεδρος της Νέας Δημοκρατίας): </w:t>
      </w:r>
      <w:r>
        <w:rPr>
          <w:rFonts w:eastAsia="Times New Roman" w:cs="Times New Roman"/>
          <w:bCs/>
          <w:shd w:val="clear" w:color="auto" w:fill="FFFFFF"/>
        </w:rPr>
        <w:t xml:space="preserve">Το 2007 την κάνατε. </w:t>
      </w:r>
    </w:p>
    <w:p w14:paraId="03686C21"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rPr>
        <w:t>ΠΑΝΟΣ ΚΑΜΜ</w:t>
      </w:r>
      <w:r>
        <w:rPr>
          <w:rFonts w:eastAsia="Times New Roman" w:cs="Times New Roman"/>
          <w:b/>
        </w:rPr>
        <w:t>ΕΝΟΣ (Υπουργός Εθνικής Άμυνας – Πρόεδρος των Ανεξαρτήτων Ελλήνων):</w:t>
      </w:r>
      <w:r>
        <w:rPr>
          <w:rFonts w:eastAsia="Times New Roman" w:cs="Times New Roman"/>
        </w:rPr>
        <w:t xml:space="preserve"> </w:t>
      </w:r>
      <w:r>
        <w:rPr>
          <w:rFonts w:eastAsia="Times New Roman" w:cs="Times New Roman"/>
          <w:bCs/>
          <w:shd w:val="clear" w:color="auto" w:fill="FFFFFF"/>
        </w:rPr>
        <w:t xml:space="preserve">Το 2008 είπατε. Από το 2008, λοιπόν, διαβάσατε μια ανακοίνωση του εκπροσώπου του Υπουργείου Εξωτερικών. Δεν </w:t>
      </w:r>
      <w:r>
        <w:rPr>
          <w:rFonts w:eastAsia="Times New Roman"/>
          <w:bCs/>
          <w:shd w:val="clear" w:color="auto" w:fill="FFFFFF"/>
        </w:rPr>
        <w:t>είναι</w:t>
      </w:r>
      <w:r>
        <w:rPr>
          <w:rFonts w:eastAsia="Times New Roman" w:cs="Times New Roman"/>
          <w:bCs/>
          <w:shd w:val="clear" w:color="auto" w:fill="FFFFFF"/>
        </w:rPr>
        <w:t xml:space="preserve"> νόμος. </w:t>
      </w:r>
    </w:p>
    <w:p w14:paraId="03686C22"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Δεύτερον, κύριε Μητσοτάκη, πρόβλημα υπαρξιακό πρέπει να έχετε εσείς</w:t>
      </w:r>
      <w:r>
        <w:rPr>
          <w:rFonts w:eastAsia="Times New Roman" w:cs="Times New Roman"/>
          <w:bCs/>
          <w:shd w:val="clear" w:color="auto" w:fill="FFFFFF"/>
        </w:rPr>
        <w:t xml:space="preserve">. Διότι όταν έριξε την </w:t>
      </w:r>
      <w:r>
        <w:rPr>
          <w:rFonts w:eastAsia="Times New Roman"/>
          <w:bCs/>
          <w:shd w:val="clear" w:color="auto" w:fill="FFFFFF"/>
        </w:rPr>
        <w:t>κ</w:t>
      </w:r>
      <w:r>
        <w:rPr>
          <w:rFonts w:eastAsia="Times New Roman"/>
          <w:bCs/>
          <w:shd w:val="clear" w:color="auto" w:fill="FFFFFF"/>
        </w:rPr>
        <w:t>υβέρνησ</w:t>
      </w:r>
      <w:r>
        <w:rPr>
          <w:rFonts w:eastAsia="Times New Roman"/>
          <w:bCs/>
          <w:shd w:val="clear" w:color="auto" w:fill="FFFFFF"/>
        </w:rPr>
        <w:t>ή</w:t>
      </w:r>
      <w:r>
        <w:rPr>
          <w:rFonts w:eastAsia="Times New Roman" w:cs="Times New Roman"/>
          <w:bCs/>
          <w:shd w:val="clear" w:color="auto" w:fill="FFFFFF"/>
        </w:rPr>
        <w:t xml:space="preserve"> σας ο Αντώνης Σαμαράς, σειόταν τότε το στάδιο και φώναζαν «Αλήτη, προδότη Σαμαρά». Εσείς έχετε συνοχή στο </w:t>
      </w:r>
      <w:r>
        <w:rPr>
          <w:rFonts w:eastAsia="Times New Roman" w:cs="Times New Roman"/>
          <w:bCs/>
          <w:shd w:val="clear" w:color="auto" w:fill="FFFFFF"/>
        </w:rPr>
        <w:t>κ</w:t>
      </w:r>
      <w:r>
        <w:rPr>
          <w:rFonts w:eastAsia="Times New Roman" w:cs="Times New Roman"/>
          <w:bCs/>
          <w:shd w:val="clear" w:color="auto" w:fill="FFFFFF"/>
        </w:rPr>
        <w:t xml:space="preserve">όμμα σας; Εμείς θα τα </w:t>
      </w:r>
      <w:r>
        <w:rPr>
          <w:rFonts w:eastAsia="Times New Roman" w:cs="Times New Roman"/>
          <w:bCs/>
          <w:shd w:val="clear" w:color="auto" w:fill="FFFFFF"/>
        </w:rPr>
        <w:lastRenderedPageBreak/>
        <w:t xml:space="preserve">βρούμε. Ο Υπουργός Εξωτερικών θα διαπραγματευτεί και η </w:t>
      </w:r>
      <w:r>
        <w:rPr>
          <w:rFonts w:eastAsia="Times New Roman"/>
          <w:bCs/>
          <w:shd w:val="clear" w:color="auto" w:fill="FFFFFF"/>
        </w:rPr>
        <w:t>Κυβέρνηση</w:t>
      </w:r>
      <w:r>
        <w:rPr>
          <w:rFonts w:eastAsia="Times New Roman" w:cs="Times New Roman"/>
          <w:bCs/>
          <w:shd w:val="clear" w:color="auto" w:fill="FFFFFF"/>
        </w:rPr>
        <w:t xml:space="preserve"> αυτή θα βγει πάλι νικητής, όπως βγήκε στο Κυπριακό. </w:t>
      </w:r>
    </w:p>
    <w:p w14:paraId="03686C23"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Εμείς ούτε διαφωνίες είχαμε τύπου Ανάν, που η αδερφή σας έλεγε άλλα και ο Καραμανλής άλλα ούτε στο βέτο για το ΝΑΤΟ που ο Καραμανλής έλεγε άλλα και η αδερφή σας ήθελε να παραδώσει τη μισή Ελλάδα. </w:t>
      </w:r>
    </w:p>
    <w:p w14:paraId="03686C24"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ΚΥΡΙΑ</w:t>
      </w:r>
      <w:r>
        <w:rPr>
          <w:rFonts w:eastAsia="Times New Roman" w:cs="Times New Roman"/>
          <w:b/>
          <w:bCs/>
          <w:shd w:val="clear" w:color="auto" w:fill="FFFFFF"/>
        </w:rPr>
        <w:t xml:space="preserve">ΚΟΣ ΜΗΤΣΟΤΑΚΗΣ (Πρόεδρος της Νέας Δημοκρατίας): </w:t>
      </w:r>
      <w:r>
        <w:rPr>
          <w:rFonts w:eastAsia="Times New Roman" w:cs="Times New Roman"/>
          <w:bCs/>
          <w:shd w:val="clear" w:color="auto" w:fill="FFFFFF"/>
        </w:rPr>
        <w:t xml:space="preserve">Μα τι λέτε; Δεν ντρέπεστε λίγο; </w:t>
      </w:r>
    </w:p>
    <w:p w14:paraId="03686C25"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rPr>
        <w:t>ΠΑΝΟΣ ΚΑΜΜΕΝΟΣ (Υπουργός Εθνικής Άμυνας – Πρόεδρος των Ανεξαρτήτων Ελλήνων):</w:t>
      </w:r>
      <w:r>
        <w:rPr>
          <w:rFonts w:eastAsia="Times New Roman" w:cs="Times New Roman"/>
        </w:rPr>
        <w:t xml:space="preserve"> </w:t>
      </w:r>
      <w:r>
        <w:rPr>
          <w:rFonts w:eastAsia="Times New Roman" w:cs="Times New Roman"/>
          <w:bCs/>
          <w:shd w:val="clear" w:color="auto" w:fill="FFFFFF"/>
        </w:rPr>
        <w:t xml:space="preserve">Να είστε σίγουροι ότι η κυβερνητική πλειοψηφία θα τα βρει μια χαρά. </w:t>
      </w:r>
    </w:p>
    <w:p w14:paraId="03686C26"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ΚΟΤΖΙΑΣ (Υπουργός Εξ</w:t>
      </w:r>
      <w:r>
        <w:rPr>
          <w:rFonts w:eastAsia="Times New Roman" w:cs="Times New Roman"/>
          <w:b/>
          <w:bCs/>
          <w:shd w:val="clear" w:color="auto" w:fill="FFFFFF"/>
        </w:rPr>
        <w:t>ωτερικών):</w:t>
      </w:r>
      <w:r>
        <w:rPr>
          <w:rFonts w:eastAsia="Times New Roman" w:cs="Times New Roman"/>
          <w:bCs/>
          <w:shd w:val="clear" w:color="auto" w:fill="FFFFFF"/>
        </w:rPr>
        <w:t xml:space="preserve"> Κυρία Πρόεδρε, μπορώ να έχω τον λόγο; </w:t>
      </w:r>
    </w:p>
    <w:p w14:paraId="03686C27" w14:textId="77777777" w:rsidR="00BD3D6A" w:rsidRDefault="00524319">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 xml:space="preserve">Κύριε Κοτζιά, εσείς δεν αναφερθήκατε στο </w:t>
      </w:r>
      <w:r>
        <w:rPr>
          <w:rFonts w:eastAsia="Times New Roman"/>
          <w:bCs/>
          <w:shd w:val="clear" w:color="auto" w:fill="FFFFFF"/>
        </w:rPr>
        <w:t>συγκεκριμένο</w:t>
      </w:r>
      <w:r>
        <w:rPr>
          <w:rFonts w:eastAsia="Times New Roman" w:cs="Times New Roman"/>
          <w:bCs/>
          <w:shd w:val="clear" w:color="auto" w:fill="FFFFFF"/>
        </w:rPr>
        <w:t xml:space="preserve"> σημείο. </w:t>
      </w:r>
    </w:p>
    <w:p w14:paraId="03686C28"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ΚΟΤΖΙΑΣ (Υπουργός Εξωτερικών): </w:t>
      </w:r>
      <w:r>
        <w:rPr>
          <w:rFonts w:eastAsia="Times New Roman" w:cs="Times New Roman"/>
          <w:bCs/>
          <w:shd w:val="clear" w:color="auto" w:fill="FFFFFF"/>
        </w:rPr>
        <w:t>Για ένα λεπτό, κυρία Πρόεδρε.</w:t>
      </w:r>
    </w:p>
    <w:p w14:paraId="03686C29" w14:textId="77777777" w:rsidR="00BD3D6A" w:rsidRDefault="00524319">
      <w:pPr>
        <w:spacing w:line="600" w:lineRule="auto"/>
        <w:ind w:firstLine="720"/>
        <w:jc w:val="both"/>
        <w:rPr>
          <w:rFonts w:eastAsia="Times New Roman" w:cs="Times New Roman"/>
          <w:bCs/>
          <w:shd w:val="clear" w:color="auto" w:fill="FFFFFF"/>
        </w:rPr>
      </w:pPr>
      <w:r>
        <w:rPr>
          <w:rFonts w:eastAsia="Times New Roman"/>
          <w:b/>
          <w:bCs/>
        </w:rPr>
        <w:lastRenderedPageBreak/>
        <w:t>ΠΡΟΕΔΡΕΥΟΥΣΑ (Αναστασία Χριστ</w:t>
      </w:r>
      <w:r>
        <w:rPr>
          <w:rFonts w:eastAsia="Times New Roman"/>
          <w:b/>
          <w:bCs/>
        </w:rPr>
        <w:t>οδουλοπούλου):</w:t>
      </w:r>
      <w:r>
        <w:rPr>
          <w:rFonts w:eastAsia="Times New Roman" w:cs="Times New Roman"/>
        </w:rPr>
        <w:t xml:space="preserve"> </w:t>
      </w:r>
      <w:r>
        <w:rPr>
          <w:rFonts w:eastAsia="Times New Roman" w:cs="Times New Roman"/>
          <w:bCs/>
          <w:shd w:val="clear" w:color="auto" w:fill="FFFFFF"/>
        </w:rPr>
        <w:t xml:space="preserve">Παρακαλώ, έχετε τον λόγο, κύριε Κοτζιά. </w:t>
      </w:r>
    </w:p>
    <w:p w14:paraId="03686C2A"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ΚΟΤΖΙΑΣ (Υπουργός Εξωτερικών): </w:t>
      </w:r>
      <w:r>
        <w:rPr>
          <w:rFonts w:eastAsia="Times New Roman" w:cs="Times New Roman"/>
          <w:bCs/>
          <w:shd w:val="clear" w:color="auto" w:fill="FFFFFF"/>
        </w:rPr>
        <w:t>Λοιπόν, εγώ κάνω μια έκκληση. Σήμερα θέλω να συζητήσουμε το Κυπριακό, να εκφράσουμε με όσο…</w:t>
      </w:r>
    </w:p>
    <w:p w14:paraId="03686C2B" w14:textId="77777777" w:rsidR="00BD3D6A" w:rsidRDefault="00524319">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03686C2C"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 θυμάμαι, δεν έχω διακόψει κανέναν σε αυτή </w:t>
      </w:r>
      <w:r>
        <w:rPr>
          <w:rFonts w:eastAsia="Times New Roman" w:cs="Times New Roman"/>
          <w:bCs/>
          <w:shd w:val="clear" w:color="auto" w:fill="FFFFFF"/>
        </w:rPr>
        <w:t xml:space="preserve">τη </w:t>
      </w:r>
      <w:r>
        <w:rPr>
          <w:rFonts w:eastAsia="Times New Roman"/>
          <w:bCs/>
          <w:shd w:val="clear" w:color="auto" w:fill="FFFFFF"/>
        </w:rPr>
        <w:t>Βουλή</w:t>
      </w:r>
      <w:r>
        <w:rPr>
          <w:rFonts w:eastAsia="Times New Roman" w:cs="Times New Roman"/>
          <w:bCs/>
          <w:shd w:val="clear" w:color="auto" w:fill="FFFFFF"/>
        </w:rPr>
        <w:t xml:space="preserve"> ούτε έχω προκαλέσει κανέναν. </w:t>
      </w:r>
      <w:r>
        <w:rPr>
          <w:rFonts w:eastAsia="Times New Roman" w:cs="Times New Roman"/>
          <w:bCs/>
          <w:shd w:val="clear" w:color="auto" w:fill="FFFFFF"/>
        </w:rPr>
        <w:t>Μ</w:t>
      </w:r>
      <w:r>
        <w:rPr>
          <w:rFonts w:eastAsia="Times New Roman" w:cs="Times New Roman"/>
          <w:bCs/>
          <w:shd w:val="clear" w:color="auto" w:fill="FFFFFF"/>
        </w:rPr>
        <w:t>ιλάω με αυτόν τρόπο</w:t>
      </w:r>
      <w:r>
        <w:rPr>
          <w:rFonts w:eastAsia="Times New Roman" w:cs="Times New Roman"/>
          <w:bCs/>
          <w:shd w:val="clear" w:color="auto" w:fill="FFFFFF"/>
        </w:rPr>
        <w:t>,</w:t>
      </w:r>
      <w:r>
        <w:rPr>
          <w:rFonts w:eastAsia="Times New Roman" w:cs="Times New Roman"/>
          <w:bCs/>
          <w:shd w:val="clear" w:color="auto" w:fill="FFFFFF"/>
        </w:rPr>
        <w:t xml:space="preserve"> επειδή είμαι Υπουργός Εξωτερικών. Στα αμφιθέατρα ξέρω και εγώ να απαντάω αλλά εδώ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Βουλή</w:t>
      </w:r>
      <w:r>
        <w:rPr>
          <w:rFonts w:eastAsia="Times New Roman" w:cs="Times New Roman"/>
          <w:bCs/>
          <w:shd w:val="clear" w:color="auto" w:fill="FFFFFF"/>
        </w:rPr>
        <w:t xml:space="preserve">. Ξέρω, έχω μεγάλη πείρα από αυτά. </w:t>
      </w:r>
    </w:p>
    <w:p w14:paraId="03686C2D"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εμείς θέλαμε να κάνουμε μια </w:t>
      </w:r>
      <w:r>
        <w:rPr>
          <w:rFonts w:eastAsia="Times New Roman"/>
          <w:bCs/>
          <w:shd w:val="clear" w:color="auto" w:fill="FFFFFF"/>
        </w:rPr>
        <w:t>συζήτηση</w:t>
      </w:r>
      <w:r>
        <w:rPr>
          <w:rFonts w:eastAsia="Times New Roman" w:cs="Times New Roman"/>
          <w:bCs/>
          <w:shd w:val="clear" w:color="auto" w:fill="FFFFFF"/>
        </w:rPr>
        <w:t xml:space="preserve"> για το Κυπριακό και να</w:t>
      </w:r>
      <w:r>
        <w:rPr>
          <w:rFonts w:eastAsia="Times New Roman" w:cs="Times New Roman"/>
          <w:bCs/>
          <w:shd w:val="clear" w:color="auto" w:fill="FFFFFF"/>
        </w:rPr>
        <w:t xml:space="preserve"> υπάρξει μια όσο το δυνατόν μεγαλύτερη ομοφωνία, ώστε ο </w:t>
      </w:r>
      <w:r>
        <w:rPr>
          <w:rFonts w:eastAsia="Times New Roman" w:cs="Times New Roman"/>
          <w:bCs/>
          <w:shd w:val="clear" w:color="auto" w:fill="FFFFFF"/>
        </w:rPr>
        <w:t>π</w:t>
      </w:r>
      <w:r>
        <w:rPr>
          <w:rFonts w:eastAsia="Times New Roman" w:cs="Times New Roman"/>
          <w:bCs/>
          <w:shd w:val="clear" w:color="auto" w:fill="FFFFFF"/>
        </w:rPr>
        <w:t xml:space="preserve">ρέσβης της Κυπριακής Δημοκρατίας να μπορεί να μεταφέρει αυτό το κλίμα της </w:t>
      </w:r>
      <w:r>
        <w:rPr>
          <w:rFonts w:eastAsia="Times New Roman" w:cs="Times New Roman"/>
          <w:bCs/>
          <w:shd w:val="clear" w:color="auto" w:fill="FFFFFF"/>
        </w:rPr>
        <w:t>ε</w:t>
      </w:r>
      <w:r>
        <w:rPr>
          <w:rFonts w:eastAsia="Times New Roman" w:cs="Times New Roman"/>
          <w:bCs/>
          <w:shd w:val="clear" w:color="auto" w:fill="FFFFFF"/>
        </w:rPr>
        <w:t xml:space="preserve">λληνικής </w:t>
      </w:r>
      <w:r>
        <w:rPr>
          <w:rFonts w:eastAsia="Times New Roman"/>
          <w:bCs/>
          <w:shd w:val="clear" w:color="auto" w:fill="FFFFFF"/>
        </w:rPr>
        <w:t>Βουλή</w:t>
      </w:r>
      <w:r>
        <w:rPr>
          <w:rFonts w:eastAsia="Times New Roman" w:cs="Times New Roman"/>
          <w:bCs/>
          <w:shd w:val="clear" w:color="auto" w:fill="FFFFFF"/>
        </w:rPr>
        <w:t xml:space="preserve">ς. Διότι ξέρει καλά, όποιος </w:t>
      </w:r>
      <w:r>
        <w:rPr>
          <w:rFonts w:eastAsia="Times New Roman"/>
          <w:bCs/>
          <w:shd w:val="clear" w:color="auto" w:fill="FFFFFF"/>
        </w:rPr>
        <w:t>έχει</w:t>
      </w:r>
      <w:r>
        <w:rPr>
          <w:rFonts w:eastAsia="Times New Roman" w:cs="Times New Roman"/>
          <w:bCs/>
          <w:shd w:val="clear" w:color="auto" w:fill="FFFFFF"/>
        </w:rPr>
        <w:t xml:space="preserve"> ασχοληθεί με την εξωτερική πολιτική ότι επί των δηλώσεων του 2008 έχω να απαν</w:t>
      </w:r>
      <w:r>
        <w:rPr>
          <w:rFonts w:eastAsia="Times New Roman" w:cs="Times New Roman"/>
          <w:bCs/>
          <w:shd w:val="clear" w:color="auto" w:fill="FFFFFF"/>
        </w:rPr>
        <w:t xml:space="preserve">τήσω πάρα πολλά αλλά δεν </w:t>
      </w:r>
      <w:r>
        <w:rPr>
          <w:rFonts w:eastAsia="Times New Roman"/>
          <w:bCs/>
          <w:shd w:val="clear" w:color="auto" w:fill="FFFFFF"/>
        </w:rPr>
        <w:t>είναι</w:t>
      </w:r>
      <w:r>
        <w:rPr>
          <w:rFonts w:eastAsia="Times New Roman" w:cs="Times New Roman"/>
          <w:bCs/>
          <w:shd w:val="clear" w:color="auto" w:fill="FFFFFF"/>
        </w:rPr>
        <w:t xml:space="preserve"> της στιγμής άλλη ώρα. </w:t>
      </w:r>
    </w:p>
    <w:p w14:paraId="03686C2E"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Δεύτερον, όσον αφορά τα των Σκοπίων. Υπάρχει μια ανάρτηση -πράγματι </w:t>
      </w:r>
      <w:r>
        <w:rPr>
          <w:rFonts w:eastAsia="Times New Roman"/>
          <w:bCs/>
          <w:shd w:val="clear" w:color="auto" w:fill="FFFFFF"/>
        </w:rPr>
        <w:t>έχει</w:t>
      </w:r>
      <w:r>
        <w:rPr>
          <w:rFonts w:eastAsia="Times New Roman" w:cs="Times New Roman"/>
          <w:bCs/>
          <w:shd w:val="clear" w:color="auto" w:fill="FFFFFF"/>
        </w:rPr>
        <w:t xml:space="preserve"> δίκιο ο </w:t>
      </w:r>
      <w:r>
        <w:rPr>
          <w:rFonts w:eastAsia="Times New Roman"/>
          <w:bCs/>
          <w:shd w:val="clear" w:color="auto" w:fill="FFFFFF"/>
        </w:rPr>
        <w:t>Αρχηγός της Αξιωματικής Αντιπολίτευσης-</w:t>
      </w:r>
      <w:r>
        <w:rPr>
          <w:rFonts w:eastAsia="Times New Roman" w:cs="Times New Roman"/>
          <w:bCs/>
          <w:shd w:val="clear" w:color="auto" w:fill="FFFFFF"/>
        </w:rPr>
        <w:t xml:space="preserve"> στο Υπουργείο Εξωτερικών από το 2007. Έχω αποφασίσει να μην τη πειράξω, διότι από το 2007 θεωρείται ότι </w:t>
      </w:r>
      <w:r>
        <w:rPr>
          <w:rFonts w:eastAsia="Times New Roman"/>
          <w:bCs/>
          <w:shd w:val="clear" w:color="auto" w:fill="FFFFFF"/>
        </w:rPr>
        <w:t>υπάρχει μια</w:t>
      </w:r>
      <w:r>
        <w:rPr>
          <w:rFonts w:eastAsia="Times New Roman" w:cs="Times New Roman"/>
          <w:bCs/>
          <w:shd w:val="clear" w:color="auto" w:fill="FFFFFF"/>
        </w:rPr>
        <w:t xml:space="preserve"> συνέχεια και εάν την πείραζα και την άλλαζα, θα εθεωρείτο ότι </w:t>
      </w:r>
      <w:r>
        <w:rPr>
          <w:rFonts w:eastAsia="Times New Roman"/>
          <w:bCs/>
          <w:shd w:val="clear" w:color="auto" w:fill="FFFFFF"/>
        </w:rPr>
        <w:t>έ</w:t>
      </w:r>
      <w:r>
        <w:rPr>
          <w:rFonts w:eastAsia="Times New Roman" w:cs="Times New Roman"/>
          <w:bCs/>
          <w:shd w:val="clear" w:color="auto" w:fill="FFFFFF"/>
        </w:rPr>
        <w:t>χουμε μια καινούργια πολιτική γραμμή.</w:t>
      </w:r>
    </w:p>
    <w:p w14:paraId="03686C2F"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 xml:space="preserve">Έχετε κάνεις και δηλώσεις, κύριε Υπουργέ. </w:t>
      </w:r>
    </w:p>
    <w:p w14:paraId="03686C30" w14:textId="77777777" w:rsidR="00BD3D6A" w:rsidRDefault="0052431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ΝΙΚΟΛΑΟΣ ΚΟΤΖΙΑΣ (Υπουργός Εξωτερικών): </w:t>
      </w:r>
      <w:r>
        <w:rPr>
          <w:rFonts w:eastAsia="Times New Roman" w:cs="Times New Roman"/>
          <w:bCs/>
          <w:shd w:val="clear" w:color="auto" w:fill="FFFFFF"/>
        </w:rPr>
        <w:t xml:space="preserve">Κύριε Κουμουτσάκο, γιατί δεν με αφήνετε μια φορά να μιλήσω, μέχρι τέλους; Είμαι τόσο ευγενής μαζί σας. Δεν σας αμφισβητώ για το 2008. </w:t>
      </w:r>
    </w:p>
    <w:p w14:paraId="03686C31" w14:textId="77777777" w:rsidR="00BD3D6A" w:rsidRDefault="00524319">
      <w:pPr>
        <w:spacing w:line="600" w:lineRule="auto"/>
        <w:ind w:firstLine="720"/>
        <w:jc w:val="both"/>
        <w:rPr>
          <w:rFonts w:eastAsia="Times New Roman" w:cs="Times New Roman"/>
        </w:rPr>
      </w:pPr>
      <w:r>
        <w:rPr>
          <w:rFonts w:eastAsia="Times New Roman" w:cs="Times New Roman"/>
          <w:bCs/>
          <w:shd w:val="clear" w:color="auto" w:fill="FFFFFF"/>
        </w:rPr>
        <w:t xml:space="preserve">Λοιπόν, εγώ έχω κάνει μια </w:t>
      </w:r>
      <w:r>
        <w:rPr>
          <w:rFonts w:eastAsia="Times New Roman"/>
          <w:bCs/>
          <w:shd w:val="clear" w:color="auto" w:fill="FFFFFF"/>
        </w:rPr>
        <w:t>έ</w:t>
      </w:r>
      <w:r>
        <w:rPr>
          <w:rFonts w:eastAsia="Times New Roman" w:cs="Times New Roman"/>
          <w:bCs/>
          <w:shd w:val="clear" w:color="auto" w:fill="FFFFFF"/>
        </w:rPr>
        <w:t xml:space="preserve">κκληση στα </w:t>
      </w:r>
      <w:r>
        <w:rPr>
          <w:rFonts w:eastAsia="Times New Roman" w:cs="Times New Roman"/>
          <w:bCs/>
          <w:shd w:val="clear" w:color="auto" w:fill="FFFFFF"/>
        </w:rPr>
        <w:t>κόμματα, ώστε όποιο ήθελε</w:t>
      </w:r>
      <w:r>
        <w:rPr>
          <w:rFonts w:eastAsia="Times New Roman" w:cs="Times New Roman"/>
          <w:bCs/>
          <w:shd w:val="clear" w:color="auto" w:fill="FFFFFF"/>
        </w:rPr>
        <w:t>,</w:t>
      </w:r>
      <w:r>
        <w:rPr>
          <w:rFonts w:eastAsia="Times New Roman" w:cs="Times New Roman"/>
          <w:bCs/>
          <w:shd w:val="clear" w:color="auto" w:fill="FFFFFF"/>
        </w:rPr>
        <w:t xml:space="preserve"> να μου δώσει τις απόψεις του για το ονοματολογικό. Τη θυμόσαστε αυτή τη καυτή </w:t>
      </w:r>
      <w:r>
        <w:rPr>
          <w:rFonts w:eastAsia="Times New Roman"/>
          <w:bCs/>
          <w:shd w:val="clear" w:color="auto" w:fill="FFFFFF"/>
        </w:rPr>
        <w:t>συζήτηση</w:t>
      </w:r>
      <w:r>
        <w:rPr>
          <w:rFonts w:eastAsia="Times New Roman" w:cs="Times New Roman"/>
          <w:bCs/>
          <w:shd w:val="clear" w:color="auto" w:fill="FFFFFF"/>
        </w:rPr>
        <w:t xml:space="preserve"> στη </w:t>
      </w:r>
      <w:r>
        <w:rPr>
          <w:rFonts w:eastAsia="Times New Roman"/>
          <w:bCs/>
          <w:shd w:val="clear" w:color="auto" w:fill="FFFFFF"/>
        </w:rPr>
        <w:t>Βουλή</w:t>
      </w:r>
      <w:r>
        <w:rPr>
          <w:rFonts w:eastAsia="Times New Roman" w:cs="Times New Roman"/>
          <w:bCs/>
          <w:shd w:val="clear" w:color="auto" w:fill="FFFFFF"/>
        </w:rPr>
        <w:t xml:space="preserve"> με τα χαρτιά στο χέρι. Θα συζητήσουμε, όπως έχουμε πει, στον προγραμματισμό μας εν ησυχία το ζήτημα των Σκοπίων στο Εθνικό Συμβούλιο</w:t>
      </w:r>
      <w:r>
        <w:rPr>
          <w:rFonts w:eastAsia="Times New Roman" w:cs="Times New Roman"/>
          <w:bCs/>
          <w:shd w:val="clear" w:color="auto" w:fill="FFFFFF"/>
        </w:rPr>
        <w:t xml:space="preserve"> Εξωτερικής Πολιτικής, διότι δεν </w:t>
      </w:r>
      <w:r>
        <w:rPr>
          <w:rFonts w:eastAsia="Times New Roman"/>
          <w:bCs/>
          <w:shd w:val="clear" w:color="auto" w:fill="FFFFFF"/>
        </w:rPr>
        <w:t>είναι</w:t>
      </w:r>
      <w:r>
        <w:rPr>
          <w:rFonts w:eastAsia="Times New Roman" w:cs="Times New Roman"/>
          <w:bCs/>
          <w:shd w:val="clear" w:color="auto" w:fill="FFFFFF"/>
        </w:rPr>
        <w:t xml:space="preserve"> αυτή η κατάλληλη στιγμή για μια </w:t>
      </w:r>
      <w:r>
        <w:rPr>
          <w:rFonts w:eastAsia="Times New Roman"/>
          <w:bCs/>
          <w:shd w:val="clear" w:color="auto" w:fill="FFFFFF"/>
        </w:rPr>
        <w:t>συζήτηση</w:t>
      </w:r>
      <w:r>
        <w:rPr>
          <w:rFonts w:eastAsia="Times New Roman" w:cs="Times New Roman"/>
          <w:bCs/>
          <w:shd w:val="clear" w:color="auto" w:fill="FFFFFF"/>
        </w:rPr>
        <w:t xml:space="preserve"> στην Ολομέλεια. </w:t>
      </w:r>
    </w:p>
    <w:p w14:paraId="03686C3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Την εβδομάδα που έρχεται</w:t>
      </w:r>
      <w:r>
        <w:rPr>
          <w:rFonts w:eastAsia="Times New Roman" w:cs="Times New Roman"/>
          <w:szCs w:val="24"/>
        </w:rPr>
        <w:t>,</w:t>
      </w:r>
      <w:r>
        <w:rPr>
          <w:rFonts w:eastAsia="Times New Roman" w:cs="Times New Roman"/>
          <w:szCs w:val="24"/>
        </w:rPr>
        <w:t xml:space="preserve"> θα δω τον κ. Νίμιτς ο οποίος ξαναέρχεται στην Ευρώπη για να συζητήσει τα θέματα, που έχουν να κάνουν με το ονοματολογικό. Ο κ. Νίμιτς</w:t>
      </w:r>
      <w:r>
        <w:rPr>
          <w:rFonts w:eastAsia="Times New Roman" w:cs="Times New Roman"/>
          <w:szCs w:val="24"/>
        </w:rPr>
        <w:t xml:space="preserve"> ήταν πριν πέντε μέρες στα Σκόπια και ήταν αδύνατο να τον συναντήσω</w:t>
      </w:r>
      <w:r>
        <w:rPr>
          <w:rFonts w:eastAsia="Times New Roman" w:cs="Times New Roman"/>
          <w:szCs w:val="24"/>
        </w:rPr>
        <w:t>,</w:t>
      </w:r>
      <w:r>
        <w:rPr>
          <w:rFonts w:eastAsia="Times New Roman" w:cs="Times New Roman"/>
          <w:szCs w:val="24"/>
        </w:rPr>
        <w:t xml:space="preserve"> γιατί ήμουν στη διαπραγμάτευση της Ελβετίας. Εντός του επόμενου Σαββατοκύριακου θα τον συναντήσω και θα συζητήσουμε, θα ακούσουμε τις προτάσεις του και τις εντυπώσεις του από τις συναντήσ</w:t>
      </w:r>
      <w:r>
        <w:rPr>
          <w:rFonts w:eastAsia="Times New Roman" w:cs="Times New Roman"/>
          <w:szCs w:val="24"/>
        </w:rPr>
        <w:t xml:space="preserve">εις που είχε στα Σκόπια. </w:t>
      </w:r>
    </w:p>
    <w:p w14:paraId="03686C3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Η ελληνική διπλωματία -σας διαβεβαιώνω- πολύ μεθοδευμένα έχει εντοπίσει τα προβλήματα, τις αντιφάσεις, τις δυσκολίες αυτής της διαπραγμάτευσης κι έχει μελετήσει όλες τις διαπραγματεύσεις. Εγώ προσωπικά έχω δει όλα τα </w:t>
      </w:r>
      <w:r>
        <w:rPr>
          <w:rFonts w:eastAsia="Times New Roman" w:cs="Times New Roman"/>
          <w:szCs w:val="24"/>
        </w:rPr>
        <w:t>π</w:t>
      </w:r>
      <w:r>
        <w:rPr>
          <w:rFonts w:eastAsia="Times New Roman" w:cs="Times New Roman"/>
          <w:szCs w:val="24"/>
        </w:rPr>
        <w:t xml:space="preserve">ρακτικά των </w:t>
      </w:r>
      <w:r>
        <w:rPr>
          <w:rFonts w:eastAsia="Times New Roman" w:cs="Times New Roman"/>
          <w:szCs w:val="24"/>
        </w:rPr>
        <w:t xml:space="preserve">τελευταίων δεκαπέντε ετών. Ξέρετε πώς δουλεύω. Με βάση αυτά έχουμε καταγράψει ποιες είναι οι ανάγκες της ελληνικής διπλωματίας και ήδη έχουμε πάρει πρακτικά μέτρα. </w:t>
      </w:r>
    </w:p>
    <w:p w14:paraId="03686C3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Αυτά τ</w:t>
      </w:r>
      <w:r>
        <w:rPr>
          <w:rFonts w:eastAsia="Times New Roman" w:cs="Times New Roman"/>
          <w:szCs w:val="24"/>
        </w:rPr>
        <w:t>α πρακτικά μέτρα επειδή θα πάμε σε διαπραγμάτευση, δεν είναι ανακοινώσιμα αλλά σίγουρ</w:t>
      </w:r>
      <w:r>
        <w:rPr>
          <w:rFonts w:eastAsia="Times New Roman" w:cs="Times New Roman"/>
          <w:szCs w:val="24"/>
        </w:rPr>
        <w:t xml:space="preserve">α –κι ευχαριστώ πολύ τον κύριο Πρωθυπουργό- με την ίδια προσοχή που αντιμετωπίσαμε το Κυπριακό, αντιμετωπίζουμε σειρά διαπραγματεύσεων </w:t>
      </w:r>
      <w:r>
        <w:rPr>
          <w:rFonts w:eastAsia="Times New Roman" w:cs="Times New Roman"/>
          <w:szCs w:val="24"/>
        </w:rPr>
        <w:lastRenderedPageBreak/>
        <w:t xml:space="preserve">που έχουμε ενώπιον μας τις επόμενες εβδομάδες, μία από τις οποίες είναι και το Σκοπιανό. </w:t>
      </w:r>
    </w:p>
    <w:p w14:paraId="03686C35"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Αυτό ήθελα να διευκρινίσω. </w:t>
      </w:r>
    </w:p>
    <w:p w14:paraId="03686C36"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τις πτέρυγες του ΣΥΡΙΖΑ και των ΑΝΕΛ)</w:t>
      </w:r>
    </w:p>
    <w:p w14:paraId="03686C37"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w:t>
      </w:r>
      <w:r>
        <w:rPr>
          <w:rFonts w:eastAsia="Times New Roman" w:cs="Times New Roman"/>
          <w:b/>
          <w:szCs w:val="24"/>
        </w:rPr>
        <w:t xml:space="preserve"> ΓΕΝΗΜΑΤΑ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Κυρία Πρόεδρε, θα ήθελα τον λόγο επί προσωπικού. </w:t>
      </w:r>
    </w:p>
    <w:p w14:paraId="03686C3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proofErr w:type="spellStart"/>
      <w:r>
        <w:rPr>
          <w:rFonts w:eastAsia="Times New Roman" w:cs="Times New Roman"/>
          <w:szCs w:val="24"/>
        </w:rPr>
        <w:t>Τριτολογία</w:t>
      </w:r>
      <w:proofErr w:type="spellEnd"/>
      <w:r>
        <w:rPr>
          <w:rFonts w:eastAsia="Times New Roman" w:cs="Times New Roman"/>
          <w:szCs w:val="24"/>
        </w:rPr>
        <w:t xml:space="preserve"> δεν έχετε.</w:t>
      </w:r>
    </w:p>
    <w:p w14:paraId="03686C3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Έχετε τον λόγο επί προσωπικού. </w:t>
      </w:r>
    </w:p>
    <w:p w14:paraId="03686C3A"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w:t>
      </w:r>
      <w:r>
        <w:rPr>
          <w:rFonts w:eastAsia="Times New Roman" w:cs="Times New Roman"/>
          <w:b/>
          <w:szCs w:val="24"/>
        </w:rPr>
        <w:t xml:space="preserve"> ΓΕΝΗΜΑΤΑ (Πρόεδρος της Δημοκρατικής Συμπαράταξης ΠΑΣΟΚ-ΔΗΜΑΡ): </w:t>
      </w:r>
      <w:r>
        <w:rPr>
          <w:rFonts w:eastAsia="Times New Roman" w:cs="Times New Roman"/>
          <w:szCs w:val="24"/>
        </w:rPr>
        <w:t xml:space="preserve">Το γνωρίζω πολύ καλά, κυρία Πρόεδρε και σας ευχαριστώ πολύ. </w:t>
      </w:r>
    </w:p>
    <w:p w14:paraId="03686C3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Απλώς αναφέρθηκε ότι δεν είμαστε ενήμεροι και κατατέθηκαν κι έγγραφα από τη μεριά του</w:t>
      </w:r>
      <w:r>
        <w:rPr>
          <w:rFonts w:eastAsia="Times New Roman" w:cs="Times New Roman"/>
          <w:szCs w:val="24"/>
        </w:rPr>
        <w:t xml:space="preserve"> Υπουργού Εξωτερικών και θέλω να βάλω στη θέση τους δύο ζητήματα. </w:t>
      </w:r>
    </w:p>
    <w:p w14:paraId="03686C3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στην </w:t>
      </w:r>
      <w:proofErr w:type="spellStart"/>
      <w:r>
        <w:rPr>
          <w:rFonts w:eastAsia="Times New Roman" w:cs="Times New Roman"/>
          <w:szCs w:val="24"/>
        </w:rPr>
        <w:t>πρωτολογία</w:t>
      </w:r>
      <w:proofErr w:type="spellEnd"/>
      <w:r>
        <w:rPr>
          <w:rFonts w:eastAsia="Times New Roman" w:cs="Times New Roman"/>
          <w:szCs w:val="24"/>
        </w:rPr>
        <w:t xml:space="preserve"> και στη δευτερολογία μου ότι η Κύπρος είναι κράτος- μέλος της Ευρωπαϊκής Ένωσης και ως εκ τούτου δεν έχει καμ</w:t>
      </w:r>
      <w:r>
        <w:rPr>
          <w:rFonts w:eastAsia="Times New Roman" w:cs="Times New Roman"/>
          <w:szCs w:val="24"/>
        </w:rPr>
        <w:t>μ</w:t>
      </w:r>
      <w:r>
        <w:rPr>
          <w:rFonts w:eastAsia="Times New Roman" w:cs="Times New Roman"/>
          <w:szCs w:val="24"/>
        </w:rPr>
        <w:t>ία ανάγκη από εγγυήσεις. Από μόνη της η Ευρωπαϊκή Ένωση μπ</w:t>
      </w:r>
      <w:r>
        <w:rPr>
          <w:rFonts w:eastAsia="Times New Roman" w:cs="Times New Roman"/>
          <w:szCs w:val="24"/>
        </w:rPr>
        <w:t xml:space="preserve">ορεί να διασφαλίσει την ασφάλεια των πολιτών της Κυπριακής Δημοκρατίας. </w:t>
      </w:r>
    </w:p>
    <w:p w14:paraId="03686C3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Αυτό συνέβη, δηλαδή η Κύπρος έγινε κράτος- μέλος της Ευρωπαϊκής Ένωσης την 1η Μαΐου 2004, μετά από επίπονες και συστηματικές προσπάθειες της </w:t>
      </w:r>
      <w:r>
        <w:rPr>
          <w:rFonts w:eastAsia="Times New Roman" w:cs="Times New Roman"/>
          <w:szCs w:val="24"/>
        </w:rPr>
        <w:t>κ</w:t>
      </w:r>
      <w:r>
        <w:rPr>
          <w:rFonts w:eastAsia="Times New Roman" w:cs="Times New Roman"/>
          <w:szCs w:val="24"/>
        </w:rPr>
        <w:t>υβέρνησης του ΠΑΣΟΚ. Ακριβώς, λοιπόν, αυτ</w:t>
      </w:r>
      <w:r>
        <w:rPr>
          <w:rFonts w:eastAsia="Times New Roman" w:cs="Times New Roman"/>
          <w:szCs w:val="24"/>
        </w:rPr>
        <w:t>ή η εξέλιξη δίνει σήμερα τη δυνατότητα να έχουμε πρόοδο σε σχέση με τις εγγυήσεις.</w:t>
      </w:r>
    </w:p>
    <w:p w14:paraId="03686C3E"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3686C3F"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Όχι απλά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είμαστε ενήμεροι αλλά καλό θα είναι να αναγνωρίζονται όλες οι προσπάθειες των προηγούμενων </w:t>
      </w:r>
      <w:r>
        <w:rPr>
          <w:rFonts w:eastAsia="Times New Roman" w:cs="Times New Roman"/>
          <w:szCs w:val="24"/>
        </w:rPr>
        <w:t>κ</w:t>
      </w:r>
      <w:r>
        <w:rPr>
          <w:rFonts w:eastAsia="Times New Roman" w:cs="Times New Roman"/>
          <w:szCs w:val="24"/>
        </w:rPr>
        <w:t>υβερνήσεων, διότι αυτό σημαίνει εθνι</w:t>
      </w:r>
      <w:r>
        <w:rPr>
          <w:rFonts w:eastAsia="Times New Roman" w:cs="Times New Roman"/>
          <w:szCs w:val="24"/>
        </w:rPr>
        <w:t xml:space="preserve">κή συνεννόηση. Εκτός εάν η σημερινή συζήτηση αφορούσε απλά την αλλαγή της ατζέντας. </w:t>
      </w:r>
    </w:p>
    <w:p w14:paraId="03686C4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κατατέθηκαν στα Πρακτικά τα συμπεράσματα της Συνόδου Κορυφής, θέλω να επισημάνω ότι αυτά που κατατέθηκαν στα Πρακτικά είναι από τις 16 Δεκεμβρίου 2016 και όχι της </w:t>
      </w:r>
      <w:r>
        <w:rPr>
          <w:rFonts w:eastAsia="Times New Roman" w:cs="Times New Roman"/>
          <w:szCs w:val="24"/>
        </w:rPr>
        <w:lastRenderedPageBreak/>
        <w:t>τ</w:t>
      </w:r>
      <w:r>
        <w:rPr>
          <w:rFonts w:eastAsia="Times New Roman" w:cs="Times New Roman"/>
          <w:szCs w:val="24"/>
        </w:rPr>
        <w:t xml:space="preserve">ελευταίας Συνόδου. Το </w:t>
      </w:r>
      <w:r>
        <w:rPr>
          <w:rFonts w:eastAsia="Times New Roman" w:cs="Times New Roman"/>
          <w:szCs w:val="24"/>
        </w:rPr>
        <w:t>κείμενο</w:t>
      </w:r>
      <w:r>
        <w:rPr>
          <w:rFonts w:eastAsia="Times New Roman" w:cs="Times New Roman"/>
          <w:szCs w:val="24"/>
        </w:rPr>
        <w:t xml:space="preserve"> είναι στη διάθεση και των κοινοβουλευτικών συντακτών</w:t>
      </w:r>
      <w:r>
        <w:rPr>
          <w:rFonts w:eastAsia="Times New Roman" w:cs="Times New Roman"/>
          <w:szCs w:val="24"/>
        </w:rPr>
        <w:t>,</w:t>
      </w:r>
      <w:r>
        <w:rPr>
          <w:rFonts w:eastAsia="Times New Roman" w:cs="Times New Roman"/>
          <w:szCs w:val="24"/>
        </w:rPr>
        <w:t xml:space="preserve"> για να δούμε ότι δεν υπάρχει κα</w:t>
      </w:r>
      <w:r>
        <w:rPr>
          <w:rFonts w:eastAsia="Times New Roman" w:cs="Times New Roman"/>
          <w:szCs w:val="24"/>
        </w:rPr>
        <w:t>μ</w:t>
      </w:r>
      <w:r>
        <w:rPr>
          <w:rFonts w:eastAsia="Times New Roman" w:cs="Times New Roman"/>
          <w:szCs w:val="24"/>
        </w:rPr>
        <w:t xml:space="preserve">μία αναφορά στο Κυπριακό. </w:t>
      </w:r>
    </w:p>
    <w:p w14:paraId="03686C41"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Κύριοι συνάδελφοι, σας παρακαλώ να μη φύγετε, γιατί θα ψηφίσουμε διά </w:t>
      </w:r>
      <w:r>
        <w:rPr>
          <w:rFonts w:eastAsia="Times New Roman" w:cs="Times New Roman"/>
          <w:szCs w:val="24"/>
        </w:rPr>
        <w:t xml:space="preserve">εγέρσεως μετά το δεύτερο μέρος. Για τον λόγο αυτό, σας παρακαλώ, να συντομεύσουμε τη διαδικασία. </w:t>
      </w:r>
    </w:p>
    <w:p w14:paraId="03686C4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ειδική ημερήσια διάταξη ως προς το πρώτο μέρος σύμφωνα με το άρθρο 142Α του Κανονισμού της Βουλής με αντικείμενο </w:t>
      </w:r>
      <w:r>
        <w:rPr>
          <w:rFonts w:eastAsia="Times New Roman" w:cs="Times New Roman"/>
          <w:szCs w:val="24"/>
        </w:rPr>
        <w:t xml:space="preserve">την ενημέρωση του Σώματος από τον Πρωθυπουργό κ. Αλέξη Τσίπρα, σχετικά με τις εξελίξεις στη διαπραγμάτευση για το </w:t>
      </w:r>
      <w:r>
        <w:rPr>
          <w:rFonts w:eastAsia="Times New Roman" w:cs="Times New Roman"/>
          <w:szCs w:val="24"/>
        </w:rPr>
        <w:t>κ</w:t>
      </w:r>
      <w:r>
        <w:rPr>
          <w:rFonts w:eastAsia="Times New Roman" w:cs="Times New Roman"/>
          <w:szCs w:val="24"/>
        </w:rPr>
        <w:t xml:space="preserve">υπριακό ζήτημα. </w:t>
      </w:r>
    </w:p>
    <w:p w14:paraId="03686C4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στο δεύτερο μέρος, που αφορά στην ανακοίνωση του Προέδρου της Βουλής, σύμφωνα με το άρθρο 51 παράγραφος 4 </w:t>
      </w:r>
      <w:r>
        <w:rPr>
          <w:rFonts w:eastAsia="Times New Roman" w:cs="Times New Roman"/>
          <w:szCs w:val="24"/>
        </w:rPr>
        <w:t xml:space="preserve">του Κανονισμού της Βουλής, σχετικά με το Πρωτόκολλο Συνεργασίας μεταξύ της Βουλής των Ελλήνων και της Βουλής των Αντιπροσώπων της Κυπριακής Δημοκρατίας για την πρόσβαση στο υλικό του Φακέλου της Κύπρου και λήψη σχετικής απόφασης. </w:t>
      </w:r>
    </w:p>
    <w:p w14:paraId="03686C4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Πρόεδρε, </w:t>
      </w:r>
      <w:r>
        <w:rPr>
          <w:rFonts w:eastAsia="Times New Roman" w:cs="Times New Roman"/>
          <w:szCs w:val="24"/>
        </w:rPr>
        <w:t xml:space="preserve">έχετε τον λόγο. </w:t>
      </w:r>
    </w:p>
    <w:p w14:paraId="03686C45"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Κυρίες και κύριοι συνάδελφοι, αισθάνομαι ιδιαίτερη ευθύνη που είμαι </w:t>
      </w:r>
      <w:proofErr w:type="spellStart"/>
      <w:r>
        <w:rPr>
          <w:rFonts w:eastAsia="Times New Roman" w:cs="Times New Roman"/>
          <w:szCs w:val="24"/>
        </w:rPr>
        <w:t>ενώπιόν</w:t>
      </w:r>
      <w:proofErr w:type="spellEnd"/>
      <w:r>
        <w:rPr>
          <w:rFonts w:eastAsia="Times New Roman" w:cs="Times New Roman"/>
          <w:szCs w:val="24"/>
        </w:rPr>
        <w:t xml:space="preserve"> σας για αυτό το θέμα. Ιδιαίτερα, όμως, αισθάνομαι συγκίνηση –και το λέω ειλικρινά- διότι σαράντα τρία χρόνια δεν είναι απλά</w:t>
      </w:r>
      <w:r>
        <w:rPr>
          <w:rFonts w:eastAsia="Times New Roman" w:cs="Times New Roman"/>
          <w:szCs w:val="24"/>
        </w:rPr>
        <w:t xml:space="preserve"> πολλά, είναι υπερβολικά πολλά και έχουν διαμορφώσει ένα ιστορικό ρήγμα μνήμης κι ευθύνης. </w:t>
      </w:r>
    </w:p>
    <w:p w14:paraId="03686C46"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είναι θέμα ιστορικού χρέους με ηθικές, πολιτικές και άλλες διαστάσεις, το ζήτημα για το οποίο αναφέρθηκε προηγούμενα και ο Πρωθυπουργός. </w:t>
      </w:r>
    </w:p>
    <w:p w14:paraId="03686C4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Στη δικ</w:t>
      </w:r>
      <w:r>
        <w:rPr>
          <w:rFonts w:eastAsia="Times New Roman" w:cs="Times New Roman"/>
          <w:szCs w:val="24"/>
        </w:rPr>
        <w:t>ιά μου γενιά τότε, πάρα πολύ παλιά, κολλάγαμε κάτι αυτοκόλλητα</w:t>
      </w:r>
      <w:r>
        <w:rPr>
          <w:rFonts w:eastAsia="Times New Roman" w:cs="Times New Roman"/>
          <w:szCs w:val="24"/>
        </w:rPr>
        <w:t>,</w:t>
      </w:r>
      <w:r>
        <w:rPr>
          <w:rFonts w:eastAsia="Times New Roman" w:cs="Times New Roman"/>
          <w:szCs w:val="24"/>
        </w:rPr>
        <w:t xml:space="preserve"> που έλεγαν «Δεν ξεχνώ»</w:t>
      </w:r>
      <w:r>
        <w:rPr>
          <w:rFonts w:eastAsia="Times New Roman" w:cs="Times New Roman"/>
          <w:szCs w:val="24"/>
        </w:rPr>
        <w:t>,</w:t>
      </w:r>
      <w:r>
        <w:rPr>
          <w:rFonts w:eastAsia="Times New Roman" w:cs="Times New Roman"/>
          <w:szCs w:val="24"/>
        </w:rPr>
        <w:t xml:space="preserve"> για την Κύπρο. Πέρασαν σαράντα τρία χρόνια και εκείνο το «Δεν ξεχνώ», ενδεχομένως υπήρξε ένα άλλοθι συλλογικό για τη λήθη, ηθελημένη ή αθέλητη μιας ολόκληρης κοινωνίας,</w:t>
      </w:r>
      <w:r>
        <w:rPr>
          <w:rFonts w:eastAsia="Times New Roman" w:cs="Times New Roman"/>
          <w:szCs w:val="24"/>
        </w:rPr>
        <w:t xml:space="preserve"> μιας ολόκληρης χώρας. Είμαστε υποχρεωμένοι να τοποθετηθούμε επί της ουσίας.</w:t>
      </w:r>
    </w:p>
    <w:p w14:paraId="03686C48"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Αισθάνομαι ιδιαίτερη συγκίνηση διότι με τον Υπουργό Εθνικής Αμύνης</w:t>
      </w:r>
      <w:r>
        <w:rPr>
          <w:rFonts w:eastAsia="Times New Roman" w:cs="Times New Roman"/>
          <w:szCs w:val="24"/>
        </w:rPr>
        <w:t xml:space="preserve"> αλλά και με εκπροσώπους όλων των κομμάτων της Βουλής, τους τελευταίους μήνες υποδεχθήκαμε δυο φορές </w:t>
      </w:r>
      <w:r>
        <w:rPr>
          <w:rFonts w:eastAsia="Times New Roman" w:cs="Times New Roman"/>
          <w:szCs w:val="24"/>
        </w:rPr>
        <w:lastRenderedPageBreak/>
        <w:t xml:space="preserve">στην Τανάγρα από δεκαέξι φέρετρα παιδιών-στρατιωτών. Προφανώς συνομήλικοί μας θα ήταν τώρα, αλλά δεν πρόλαβαν να ζήσουν. Τότε ήμασταν και εμείς στα χρόνια </w:t>
      </w:r>
      <w:r>
        <w:rPr>
          <w:rFonts w:eastAsia="Times New Roman" w:cs="Times New Roman"/>
          <w:szCs w:val="24"/>
        </w:rPr>
        <w:t xml:space="preserve">τους. Τώρα μόλις έχει ξεκινήσει η διαδικασία –τα τελευταία χρόνια εννοώ- και λόγω της τεχνολογίας </w:t>
      </w:r>
      <w:r>
        <w:rPr>
          <w:rFonts w:eastAsia="Times New Roman" w:cs="Times New Roman"/>
          <w:szCs w:val="24"/>
          <w:lang w:val="en-US"/>
        </w:rPr>
        <w:t>DNA</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να προσπαθούν να τακτοποιήσουν τους λογαριασμούς τους με τους συγγενείς τους. </w:t>
      </w:r>
    </w:p>
    <w:p w14:paraId="03686C49"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Είναι μια απίστευτη, μια θλιβερή ιστορία</w:t>
      </w:r>
      <w:r>
        <w:rPr>
          <w:rFonts w:eastAsia="Times New Roman" w:cs="Times New Roman"/>
          <w:szCs w:val="24"/>
        </w:rPr>
        <w:t>,</w:t>
      </w:r>
      <w:r>
        <w:rPr>
          <w:rFonts w:eastAsia="Times New Roman" w:cs="Times New Roman"/>
          <w:szCs w:val="24"/>
        </w:rPr>
        <w:t xml:space="preserve"> που αφορά σε έναν πόλεμο –επιτρέψτε μου- ο οποίος δεν κηρύχθηκε ποτέ. Είναι θύματα πολεμικών συγκρούσεων</w:t>
      </w:r>
      <w:r>
        <w:rPr>
          <w:rFonts w:eastAsia="Times New Roman" w:cs="Times New Roman"/>
          <w:szCs w:val="24"/>
        </w:rPr>
        <w:t>,</w:t>
      </w:r>
      <w:r>
        <w:rPr>
          <w:rFonts w:eastAsia="Times New Roman" w:cs="Times New Roman"/>
          <w:szCs w:val="24"/>
        </w:rPr>
        <w:t xml:space="preserve"> οι οποίες δεν αναφέρονται πουθενά σαν τέτοιες, διότι δεν υπήρξε κα</w:t>
      </w:r>
      <w:r>
        <w:rPr>
          <w:rFonts w:eastAsia="Times New Roman" w:cs="Times New Roman"/>
          <w:szCs w:val="24"/>
        </w:rPr>
        <w:t>μ</w:t>
      </w:r>
      <w:r>
        <w:rPr>
          <w:rFonts w:eastAsia="Times New Roman" w:cs="Times New Roman"/>
          <w:szCs w:val="24"/>
        </w:rPr>
        <w:t>μία κήρυξη πολέμου από κα</w:t>
      </w:r>
      <w:r>
        <w:rPr>
          <w:rFonts w:eastAsia="Times New Roman" w:cs="Times New Roman"/>
          <w:szCs w:val="24"/>
        </w:rPr>
        <w:t>μ</w:t>
      </w:r>
      <w:r>
        <w:rPr>
          <w:rFonts w:eastAsia="Times New Roman" w:cs="Times New Roman"/>
          <w:szCs w:val="24"/>
        </w:rPr>
        <w:t>μία πλευρά. Γι’ αυτό όταν υποδεχόμαστε τα θύματα ενώπιον</w:t>
      </w:r>
      <w:r>
        <w:rPr>
          <w:rFonts w:eastAsia="Times New Roman" w:cs="Times New Roman"/>
          <w:szCs w:val="24"/>
        </w:rPr>
        <w:t xml:space="preserve"> των γονέων τους, των αδελφών τους μέσα σε τραγικές και δραματικές όπως αντιλαμβάνεστε καταστάσεις, δεν μπορεί η ελληνική πολιτεία σήμερα να αποδώσει μια πραγματική τιμή, ένα παράσημο, μια αναφορά. Απλώς βγαίνουν κάποιοι λόγοι και αποδίδονται κάποια γραπτά</w:t>
      </w:r>
      <w:r>
        <w:rPr>
          <w:rFonts w:eastAsia="Times New Roman" w:cs="Times New Roman"/>
          <w:szCs w:val="24"/>
        </w:rPr>
        <w:t>.</w:t>
      </w:r>
    </w:p>
    <w:p w14:paraId="03686C4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δραματική υπόθεση, διότι πίσω της έχει και χιλιάδες άλλα θύματα αλλά και χιλιάδες αγνοούμενους. Είναι πράγματα τα οποία γνωρίζουμε πολύ καλά</w:t>
      </w:r>
      <w:r>
        <w:rPr>
          <w:rFonts w:eastAsia="Times New Roman" w:cs="Times New Roman"/>
          <w:szCs w:val="24"/>
        </w:rPr>
        <w:t>,</w:t>
      </w:r>
      <w:r>
        <w:rPr>
          <w:rFonts w:eastAsia="Times New Roman" w:cs="Times New Roman"/>
          <w:szCs w:val="24"/>
        </w:rPr>
        <w:t xml:space="preserve"> για τα οποία, </w:t>
      </w:r>
      <w:r>
        <w:rPr>
          <w:rFonts w:eastAsia="Times New Roman" w:cs="Times New Roman"/>
          <w:szCs w:val="24"/>
        </w:rPr>
        <w:lastRenderedPageBreak/>
        <w:t>όμως, δεν έγινε δυνατόν μέχρι του παρόντος να προχωρήσουν οι έρευνες και να</w:t>
      </w:r>
      <w:r>
        <w:rPr>
          <w:rFonts w:eastAsia="Times New Roman" w:cs="Times New Roman"/>
          <w:szCs w:val="24"/>
        </w:rPr>
        <w:t xml:space="preserve"> αποδοθούν ευθύνες.</w:t>
      </w:r>
    </w:p>
    <w:p w14:paraId="03686C4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Με αυτή την έννοια επαναλαμβάνω ότι από την πλευρά μου θα σας δώσω και θα καταθέσω όλα τα στοιχεία, έτσι ώστε μετά γνώσεως να ληφθεί η σχετική απόφαση</w:t>
      </w:r>
      <w:r>
        <w:rPr>
          <w:rFonts w:eastAsia="Times New Roman" w:cs="Times New Roman"/>
          <w:szCs w:val="24"/>
        </w:rPr>
        <w:t>,</w:t>
      </w:r>
      <w:r>
        <w:rPr>
          <w:rFonts w:eastAsia="Times New Roman" w:cs="Times New Roman"/>
          <w:szCs w:val="24"/>
        </w:rPr>
        <w:t xml:space="preserve"> για την οποία ακούσαμε προηγούμενα και από τον Πρωθυπουργό.</w:t>
      </w:r>
    </w:p>
    <w:p w14:paraId="03686C4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Θέλω να καταθέσω τα </w:t>
      </w:r>
      <w:r>
        <w:rPr>
          <w:rFonts w:eastAsia="Times New Roman" w:cs="Times New Roman"/>
          <w:szCs w:val="24"/>
        </w:rPr>
        <w:t>π</w:t>
      </w:r>
      <w:r>
        <w:rPr>
          <w:rFonts w:eastAsia="Times New Roman" w:cs="Times New Roman"/>
          <w:szCs w:val="24"/>
        </w:rPr>
        <w:t>ρακ</w:t>
      </w:r>
      <w:r>
        <w:rPr>
          <w:rFonts w:eastAsia="Times New Roman" w:cs="Times New Roman"/>
          <w:szCs w:val="24"/>
        </w:rPr>
        <w:t>τικά της χθεσινής συνεδρίασης της Διάσκεψης των Προέδρων, όπου ετέθη αυτό το ζήτημα.</w:t>
      </w:r>
    </w:p>
    <w:p w14:paraId="03686C4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των Ελλήνων κ. Νικόλαος </w:t>
      </w:r>
      <w:proofErr w:type="spellStart"/>
      <w:r>
        <w:rPr>
          <w:rFonts w:eastAsia="Times New Roman" w:cs="Times New Roman"/>
          <w:szCs w:val="24"/>
        </w:rPr>
        <w:t>Βούτσης</w:t>
      </w:r>
      <w:proofErr w:type="spellEnd"/>
      <w:r>
        <w:rPr>
          <w:rFonts w:eastAsia="Times New Roman" w:cs="Times New Roman"/>
          <w:szCs w:val="24"/>
        </w:rPr>
        <w:t xml:space="preserve"> καταθέτει τα προαναφερθέντα </w:t>
      </w:r>
      <w:r>
        <w:rPr>
          <w:rFonts w:eastAsia="Times New Roman" w:cs="Times New Roman"/>
          <w:szCs w:val="24"/>
        </w:rPr>
        <w:t>π</w:t>
      </w:r>
      <w:r>
        <w:rPr>
          <w:rFonts w:eastAsia="Times New Roman" w:cs="Times New Roman"/>
          <w:szCs w:val="24"/>
        </w:rPr>
        <w:t>ρακτικά, τα οποία έχουν ως εξής:</w:t>
      </w:r>
    </w:p>
    <w:p w14:paraId="03686C4E" w14:textId="77777777" w:rsidR="00BD3D6A" w:rsidRDefault="00524319">
      <w:pPr>
        <w:spacing w:line="600" w:lineRule="auto"/>
        <w:ind w:firstLine="720"/>
        <w:jc w:val="center"/>
        <w:rPr>
          <w:rFonts w:eastAsia="Times New Roman" w:cs="Times New Roman"/>
          <w:color w:val="FF0000"/>
          <w:szCs w:val="24"/>
        </w:rPr>
      </w:pPr>
      <w:r w:rsidRPr="00822D55">
        <w:rPr>
          <w:rFonts w:eastAsia="Times New Roman" w:cs="Times New Roman"/>
          <w:color w:val="FF0000"/>
          <w:szCs w:val="24"/>
        </w:rPr>
        <w:t>(ΑΛΛΑΓΗ ΣΕΛΙΔΑΣ)</w:t>
      </w:r>
    </w:p>
    <w:p w14:paraId="03686C4F" w14:textId="77777777" w:rsidR="00BD3D6A" w:rsidRDefault="00524319">
      <w:pPr>
        <w:spacing w:line="600" w:lineRule="auto"/>
        <w:ind w:firstLine="720"/>
        <w:jc w:val="center"/>
        <w:rPr>
          <w:rFonts w:eastAsia="Times New Roman" w:cs="Times New Roman"/>
          <w:color w:val="FF0000"/>
          <w:szCs w:val="24"/>
        </w:rPr>
      </w:pPr>
      <w:r w:rsidRPr="00822D55">
        <w:rPr>
          <w:rFonts w:eastAsia="Times New Roman" w:cs="Times New Roman"/>
          <w:color w:val="FF0000"/>
          <w:szCs w:val="24"/>
        </w:rPr>
        <w:t>(Να μπουν οι σελίδες 142 έως 150</w:t>
      </w:r>
      <w:r>
        <w:rPr>
          <w:rFonts w:eastAsia="Times New Roman" w:cs="Times New Roman"/>
          <w:color w:val="FF0000"/>
          <w:szCs w:val="24"/>
        </w:rPr>
        <w:t>γ</w:t>
      </w:r>
      <w:r w:rsidRPr="00822D55">
        <w:rPr>
          <w:rFonts w:eastAsia="Times New Roman" w:cs="Times New Roman"/>
          <w:color w:val="FF0000"/>
          <w:szCs w:val="24"/>
        </w:rPr>
        <w:t>)</w:t>
      </w:r>
    </w:p>
    <w:p w14:paraId="03686C50" w14:textId="77777777" w:rsidR="00BD3D6A" w:rsidRDefault="00524319">
      <w:pPr>
        <w:spacing w:line="600" w:lineRule="auto"/>
        <w:ind w:firstLine="720"/>
        <w:jc w:val="center"/>
        <w:rPr>
          <w:rFonts w:eastAsia="Times New Roman" w:cs="Times New Roman"/>
          <w:color w:val="FF0000"/>
          <w:szCs w:val="24"/>
        </w:rPr>
      </w:pPr>
      <w:r w:rsidRPr="00822D55">
        <w:rPr>
          <w:rFonts w:eastAsia="Times New Roman" w:cs="Times New Roman"/>
          <w:color w:val="FF0000"/>
          <w:szCs w:val="24"/>
        </w:rPr>
        <w:t>(Α</w:t>
      </w:r>
      <w:r w:rsidRPr="00822D55">
        <w:rPr>
          <w:rFonts w:eastAsia="Times New Roman" w:cs="Times New Roman"/>
          <w:color w:val="FF0000"/>
          <w:szCs w:val="24"/>
        </w:rPr>
        <w:t>ΛΛΑΓΗ ΣΕΛΙΔΑΣ)</w:t>
      </w:r>
    </w:p>
    <w:p w14:paraId="03686C51" w14:textId="77777777" w:rsidR="00BD3D6A" w:rsidRDefault="00524319">
      <w:pPr>
        <w:spacing w:line="600" w:lineRule="auto"/>
        <w:ind w:firstLine="720"/>
        <w:jc w:val="both"/>
        <w:rPr>
          <w:rFonts w:eastAsia="Times New Roman" w:cs="Times New Roman"/>
          <w:szCs w:val="24"/>
        </w:rPr>
      </w:pPr>
      <w:r w:rsidRPr="00822D55">
        <w:rPr>
          <w:rFonts w:eastAsia="Times New Roman" w:cs="Times New Roman"/>
          <w:b/>
          <w:szCs w:val="24"/>
        </w:rPr>
        <w:t>ΝΙΚΟΛΑΟΣ ΒΟΥΤΣΗΣ (Πρόεδρος της Βουλής)</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Θέλω να καταθέσω το Πρωτόκολλο Συνεργασίας μεταξύ της Βουλής των Ελλήνων και της Βουλής των Αντιπροσώπων της Κυπριακής Δημοκρατίας για την πρόσβαση στο υλικό του </w:t>
      </w:r>
      <w:r>
        <w:rPr>
          <w:rFonts w:eastAsia="Times New Roman" w:cs="Times New Roman"/>
          <w:szCs w:val="24"/>
        </w:rPr>
        <w:t>«</w:t>
      </w:r>
      <w:r>
        <w:rPr>
          <w:rFonts w:eastAsia="Times New Roman" w:cs="Times New Roman"/>
          <w:szCs w:val="24"/>
        </w:rPr>
        <w:t>Φακέλου της Κύπρου</w:t>
      </w:r>
      <w:r>
        <w:rPr>
          <w:rFonts w:eastAsia="Times New Roman" w:cs="Times New Roman"/>
          <w:szCs w:val="24"/>
        </w:rPr>
        <w:t>»</w:t>
      </w:r>
      <w:r>
        <w:rPr>
          <w:rFonts w:eastAsia="Times New Roman" w:cs="Times New Roman"/>
          <w:szCs w:val="24"/>
        </w:rPr>
        <w:t>, το οποίο υπεγράφη</w:t>
      </w:r>
      <w:r>
        <w:rPr>
          <w:rFonts w:eastAsia="Times New Roman" w:cs="Times New Roman"/>
          <w:szCs w:val="24"/>
        </w:rPr>
        <w:t xml:space="preserve"> στις 21 Γενάρη 2016.</w:t>
      </w:r>
    </w:p>
    <w:p w14:paraId="03686C5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lastRenderedPageBreak/>
        <w:t xml:space="preserve">(Ο Πρόεδρος της Βουλής των Ελλήνων κ. Νικόλαος </w:t>
      </w:r>
      <w:proofErr w:type="spellStart"/>
      <w:r>
        <w:rPr>
          <w:rFonts w:eastAsia="Times New Roman" w:cs="Times New Roman"/>
          <w:szCs w:val="24"/>
        </w:rPr>
        <w:t>Βούτσης</w:t>
      </w:r>
      <w:proofErr w:type="spellEnd"/>
      <w:r>
        <w:rPr>
          <w:rFonts w:eastAsia="Times New Roman" w:cs="Times New Roman"/>
          <w:szCs w:val="24"/>
        </w:rPr>
        <w:t xml:space="preserve"> καταθέτει το προαναφερθέν </w:t>
      </w:r>
      <w:r>
        <w:rPr>
          <w:rFonts w:eastAsia="Times New Roman" w:cs="Times New Roman"/>
          <w:szCs w:val="24"/>
        </w:rPr>
        <w:t>π</w:t>
      </w:r>
      <w:r>
        <w:rPr>
          <w:rFonts w:eastAsia="Times New Roman" w:cs="Times New Roman"/>
          <w:szCs w:val="24"/>
        </w:rPr>
        <w:t>ρωτόκολλο, το οποίο έχει ως εξής:</w:t>
      </w:r>
    </w:p>
    <w:p w14:paraId="03686C53" w14:textId="77777777" w:rsidR="00BD3D6A" w:rsidRDefault="00524319">
      <w:pPr>
        <w:spacing w:line="600" w:lineRule="auto"/>
        <w:ind w:firstLine="720"/>
        <w:jc w:val="center"/>
        <w:rPr>
          <w:rFonts w:eastAsia="Times New Roman" w:cs="Times New Roman"/>
          <w:color w:val="FF0000"/>
          <w:szCs w:val="24"/>
        </w:rPr>
      </w:pPr>
      <w:r w:rsidRPr="00D77570">
        <w:rPr>
          <w:rFonts w:eastAsia="Times New Roman" w:cs="Times New Roman"/>
          <w:color w:val="FF0000"/>
          <w:szCs w:val="24"/>
        </w:rPr>
        <w:t>(ΑΛΛΑΓΗ ΣΕΛΙΔΑΣ)</w:t>
      </w:r>
    </w:p>
    <w:p w14:paraId="03686C54" w14:textId="77777777" w:rsidR="00BD3D6A" w:rsidRDefault="00524319">
      <w:pPr>
        <w:spacing w:line="600" w:lineRule="auto"/>
        <w:ind w:firstLine="720"/>
        <w:jc w:val="center"/>
        <w:rPr>
          <w:rFonts w:eastAsia="Times New Roman" w:cs="Times New Roman"/>
          <w:color w:val="FF0000"/>
          <w:szCs w:val="24"/>
        </w:rPr>
      </w:pPr>
      <w:r w:rsidRPr="00D77570">
        <w:rPr>
          <w:rFonts w:eastAsia="Times New Roman" w:cs="Times New Roman"/>
          <w:color w:val="FF0000"/>
          <w:szCs w:val="24"/>
        </w:rPr>
        <w:t>(Να μπουν οι σελίδες 152 και 153 )</w:t>
      </w:r>
    </w:p>
    <w:p w14:paraId="03686C55" w14:textId="77777777" w:rsidR="00BD3D6A" w:rsidRDefault="00524319">
      <w:pPr>
        <w:spacing w:line="600" w:lineRule="auto"/>
        <w:ind w:firstLine="720"/>
        <w:jc w:val="center"/>
        <w:rPr>
          <w:rFonts w:eastAsia="Times New Roman" w:cs="Times New Roman"/>
          <w:color w:val="FF0000"/>
          <w:szCs w:val="24"/>
        </w:rPr>
      </w:pPr>
      <w:r w:rsidRPr="00D77570">
        <w:rPr>
          <w:rFonts w:eastAsia="Times New Roman" w:cs="Times New Roman"/>
          <w:color w:val="FF0000"/>
          <w:szCs w:val="24"/>
        </w:rPr>
        <w:t>(ΑΛΛΑΓΗ ΣΕΛΙΔΑΣ)</w:t>
      </w:r>
    </w:p>
    <w:p w14:paraId="03686C56" w14:textId="77777777" w:rsidR="00BD3D6A" w:rsidRDefault="00524319">
      <w:pPr>
        <w:spacing w:line="600" w:lineRule="auto"/>
        <w:ind w:firstLine="720"/>
        <w:jc w:val="both"/>
        <w:rPr>
          <w:rFonts w:eastAsia="Times New Roman" w:cs="Times New Roman"/>
          <w:szCs w:val="24"/>
        </w:rPr>
      </w:pPr>
      <w:r w:rsidRPr="00D77570">
        <w:rPr>
          <w:rFonts w:eastAsia="Times New Roman" w:cs="Times New Roman"/>
          <w:b/>
          <w:szCs w:val="24"/>
        </w:rPr>
        <w:t>ΝΙΚΟΛΑΟΣ ΒΟΥΤΣΗΣ (Πρόεδρος της Βουλής):</w:t>
      </w:r>
      <w:r>
        <w:rPr>
          <w:rFonts w:eastAsia="Times New Roman" w:cs="Times New Roman"/>
          <w:b/>
          <w:szCs w:val="24"/>
        </w:rPr>
        <w:t xml:space="preserve"> </w:t>
      </w:r>
      <w:r>
        <w:rPr>
          <w:rFonts w:eastAsia="Times New Roman" w:cs="Times New Roman"/>
          <w:szCs w:val="24"/>
        </w:rPr>
        <w:t>Επίσης</w:t>
      </w:r>
      <w:r>
        <w:rPr>
          <w:rFonts w:eastAsia="Times New Roman" w:cs="Times New Roman"/>
          <w:szCs w:val="24"/>
        </w:rPr>
        <w:t xml:space="preserve"> καταθέτω και το συμπληρωματικό παράρτημα </w:t>
      </w:r>
      <w:r>
        <w:rPr>
          <w:rFonts w:eastAsia="Times New Roman" w:cs="Times New Roman"/>
          <w:szCs w:val="24"/>
        </w:rPr>
        <w:t>π</w:t>
      </w:r>
      <w:r>
        <w:rPr>
          <w:rFonts w:eastAsia="Times New Roman" w:cs="Times New Roman"/>
          <w:szCs w:val="24"/>
        </w:rPr>
        <w:t xml:space="preserve">ρωτοκόλλου </w:t>
      </w:r>
      <w:r>
        <w:rPr>
          <w:rFonts w:eastAsia="Times New Roman" w:cs="Times New Roman"/>
          <w:szCs w:val="24"/>
        </w:rPr>
        <w:t>σ</w:t>
      </w:r>
      <w:r>
        <w:rPr>
          <w:rFonts w:eastAsia="Times New Roman" w:cs="Times New Roman"/>
          <w:szCs w:val="24"/>
        </w:rPr>
        <w:t xml:space="preserve">υνεργασίας για την πρόσβαση στο υλικό </w:t>
      </w:r>
      <w:r>
        <w:rPr>
          <w:rFonts w:eastAsia="Times New Roman" w:cs="Times New Roman"/>
          <w:szCs w:val="24"/>
        </w:rPr>
        <w:t xml:space="preserve">του </w:t>
      </w:r>
      <w:r>
        <w:rPr>
          <w:rFonts w:eastAsia="Times New Roman" w:cs="Times New Roman"/>
          <w:szCs w:val="24"/>
        </w:rPr>
        <w:t>«</w:t>
      </w:r>
      <w:r>
        <w:rPr>
          <w:rFonts w:eastAsia="Times New Roman" w:cs="Times New Roman"/>
          <w:szCs w:val="24"/>
        </w:rPr>
        <w:t>Φακέλου της Κύπρου</w:t>
      </w:r>
      <w:r>
        <w:rPr>
          <w:rFonts w:eastAsia="Times New Roman" w:cs="Times New Roman"/>
          <w:szCs w:val="24"/>
        </w:rPr>
        <w:t>»</w:t>
      </w:r>
      <w:r>
        <w:rPr>
          <w:rFonts w:eastAsia="Times New Roman" w:cs="Times New Roman"/>
          <w:szCs w:val="24"/>
        </w:rPr>
        <w:t xml:space="preserve"> που υπεγράφη στις 15 Φεβρουαρίου 2017. </w:t>
      </w:r>
    </w:p>
    <w:p w14:paraId="03686C57"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των Ελλήνων κ. Νικόλαος </w:t>
      </w:r>
      <w:proofErr w:type="spellStart"/>
      <w:r>
        <w:rPr>
          <w:rFonts w:eastAsia="Times New Roman" w:cs="Times New Roman"/>
          <w:szCs w:val="24"/>
        </w:rPr>
        <w:t>Βούτσης</w:t>
      </w:r>
      <w:proofErr w:type="spellEnd"/>
      <w:r>
        <w:rPr>
          <w:rFonts w:eastAsia="Times New Roman" w:cs="Times New Roman"/>
          <w:szCs w:val="24"/>
        </w:rPr>
        <w:t xml:space="preserve"> καταθέτει το προαναφερθέν </w:t>
      </w:r>
      <w:r>
        <w:rPr>
          <w:rFonts w:eastAsia="Times New Roman" w:cs="Times New Roman"/>
          <w:szCs w:val="24"/>
        </w:rPr>
        <w:t>π</w:t>
      </w:r>
      <w:r>
        <w:rPr>
          <w:rFonts w:eastAsia="Times New Roman" w:cs="Times New Roman"/>
          <w:szCs w:val="24"/>
        </w:rPr>
        <w:t>ρωτόκολλ</w:t>
      </w:r>
      <w:r>
        <w:rPr>
          <w:rFonts w:eastAsia="Times New Roman" w:cs="Times New Roman"/>
          <w:szCs w:val="24"/>
        </w:rPr>
        <w:t>ο</w:t>
      </w:r>
      <w:r>
        <w:rPr>
          <w:rFonts w:eastAsia="Times New Roman" w:cs="Times New Roman"/>
          <w:szCs w:val="24"/>
        </w:rPr>
        <w:t>, το οπ</w:t>
      </w:r>
      <w:r>
        <w:rPr>
          <w:rFonts w:eastAsia="Times New Roman" w:cs="Times New Roman"/>
          <w:szCs w:val="24"/>
        </w:rPr>
        <w:t>οίο έχει ως εξής:</w:t>
      </w:r>
    </w:p>
    <w:p w14:paraId="03686C58" w14:textId="77777777" w:rsidR="00BD3D6A" w:rsidRDefault="00524319">
      <w:pPr>
        <w:spacing w:line="600" w:lineRule="auto"/>
        <w:ind w:firstLine="720"/>
        <w:jc w:val="center"/>
        <w:rPr>
          <w:rFonts w:eastAsia="Times New Roman" w:cs="Times New Roman"/>
          <w:color w:val="FF0000"/>
          <w:szCs w:val="24"/>
        </w:rPr>
      </w:pPr>
      <w:r w:rsidRPr="00592C95">
        <w:rPr>
          <w:rFonts w:eastAsia="Times New Roman" w:cs="Times New Roman"/>
          <w:color w:val="FF0000"/>
          <w:szCs w:val="24"/>
        </w:rPr>
        <w:t>(ΑΛΛΑΓΗ ΣΕΛΙΔΑΣ)</w:t>
      </w:r>
    </w:p>
    <w:p w14:paraId="03686C59" w14:textId="77777777" w:rsidR="00BD3D6A" w:rsidRDefault="00524319">
      <w:pPr>
        <w:spacing w:line="600" w:lineRule="auto"/>
        <w:ind w:firstLine="720"/>
        <w:jc w:val="center"/>
        <w:rPr>
          <w:rFonts w:eastAsia="Times New Roman" w:cs="Times New Roman"/>
          <w:color w:val="FF0000"/>
          <w:szCs w:val="24"/>
        </w:rPr>
      </w:pPr>
      <w:r w:rsidRPr="00592C95">
        <w:rPr>
          <w:rFonts w:eastAsia="Times New Roman" w:cs="Times New Roman"/>
          <w:color w:val="FF0000"/>
          <w:szCs w:val="24"/>
        </w:rPr>
        <w:t>(Να μπει η σελίδα 155)</w:t>
      </w:r>
    </w:p>
    <w:p w14:paraId="03686C5A" w14:textId="77777777" w:rsidR="00BD3D6A" w:rsidRDefault="00524319">
      <w:pPr>
        <w:spacing w:line="600" w:lineRule="auto"/>
        <w:ind w:firstLine="720"/>
        <w:jc w:val="center"/>
        <w:rPr>
          <w:rFonts w:eastAsia="Times New Roman" w:cs="Times New Roman"/>
          <w:color w:val="FF0000"/>
          <w:szCs w:val="24"/>
        </w:rPr>
      </w:pPr>
      <w:r w:rsidRPr="00592C95">
        <w:rPr>
          <w:rFonts w:eastAsia="Times New Roman" w:cs="Times New Roman"/>
          <w:color w:val="FF0000"/>
          <w:szCs w:val="24"/>
        </w:rPr>
        <w:t>(ΑΛΛΑΓΗ ΣΕΛΙΔΑΣ)</w:t>
      </w:r>
    </w:p>
    <w:p w14:paraId="03686C5B" w14:textId="77777777" w:rsidR="00BD3D6A" w:rsidRDefault="00524319">
      <w:pPr>
        <w:spacing w:line="600" w:lineRule="auto"/>
        <w:ind w:firstLine="720"/>
        <w:jc w:val="both"/>
        <w:rPr>
          <w:rFonts w:eastAsia="Times New Roman" w:cs="Times New Roman"/>
          <w:szCs w:val="24"/>
        </w:rPr>
      </w:pPr>
      <w:r w:rsidRPr="00E602AB">
        <w:rPr>
          <w:rFonts w:eastAsia="Times New Roman" w:cs="Times New Roman"/>
          <w:b/>
          <w:szCs w:val="24"/>
        </w:rPr>
        <w:lastRenderedPageBreak/>
        <w:t xml:space="preserve">ΝΙΚΟΛΑΟΣ ΒΟΥΤΣΗΣ </w:t>
      </w:r>
      <w:r w:rsidRPr="00E602AB">
        <w:rPr>
          <w:rFonts w:eastAsia="Times New Roman" w:cs="Times New Roman"/>
          <w:b/>
          <w:szCs w:val="24"/>
        </w:rPr>
        <w:t>(</w:t>
      </w:r>
      <w:r w:rsidRPr="00E602AB">
        <w:rPr>
          <w:rFonts w:eastAsia="Times New Roman" w:cs="Times New Roman"/>
          <w:b/>
          <w:szCs w:val="24"/>
        </w:rPr>
        <w:t xml:space="preserve">Πρόεδρος της </w:t>
      </w:r>
      <w:r w:rsidRPr="00E602AB">
        <w:rPr>
          <w:rFonts w:eastAsia="Times New Roman" w:cs="Times New Roman"/>
          <w:b/>
          <w:szCs w:val="24"/>
        </w:rPr>
        <w:t>Βουλής)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αναφέρθηκε ο Πρόεδρος της </w:t>
      </w:r>
      <w:r>
        <w:rPr>
          <w:rFonts w:eastAsia="Times New Roman" w:cs="Times New Roman"/>
          <w:szCs w:val="24"/>
        </w:rPr>
        <w:t xml:space="preserve">κυπριακής </w:t>
      </w:r>
      <w:r>
        <w:rPr>
          <w:rFonts w:eastAsia="Times New Roman" w:cs="Times New Roman"/>
          <w:szCs w:val="24"/>
        </w:rPr>
        <w:t>Βουλής κ. Γιαννάκης Ομήρου στην ομιλία που έκανε εδώ στην Ολομέλεια της Βουλής. Καταθέτω και αυτά</w:t>
      </w:r>
      <w:r>
        <w:rPr>
          <w:rFonts w:eastAsia="Times New Roman" w:cs="Times New Roman"/>
          <w:szCs w:val="24"/>
        </w:rPr>
        <w:t xml:space="preserve"> τα Πρακτικά με τις δεσμεύσεις που υπήρχαν και με μια πάρα πολύ σοβαρή εργασία που έγινε αυτό τον ενάμιση χρόνο.</w:t>
      </w:r>
    </w:p>
    <w:p w14:paraId="03686C5C"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των Ελλήνων κ. Νικόλαος </w:t>
      </w:r>
      <w:proofErr w:type="spellStart"/>
      <w:r>
        <w:rPr>
          <w:rFonts w:eastAsia="Times New Roman" w:cs="Times New Roman"/>
          <w:szCs w:val="24"/>
        </w:rPr>
        <w:t>Βούτσης</w:t>
      </w:r>
      <w:proofErr w:type="spellEnd"/>
      <w:r>
        <w:rPr>
          <w:rFonts w:eastAsia="Times New Roman" w:cs="Times New Roman"/>
          <w:szCs w:val="24"/>
        </w:rPr>
        <w:t xml:space="preserve"> καταθέτει τα προαναφερθέντα Πρακτικά, τα οποία έχουν ως εξής:</w:t>
      </w:r>
    </w:p>
    <w:p w14:paraId="03686C5D" w14:textId="77777777" w:rsidR="00BD3D6A" w:rsidRDefault="00524319">
      <w:pPr>
        <w:spacing w:line="600" w:lineRule="auto"/>
        <w:ind w:firstLine="720"/>
        <w:jc w:val="center"/>
        <w:rPr>
          <w:rFonts w:eastAsia="Times New Roman" w:cs="Times New Roman"/>
          <w:color w:val="FF0000"/>
          <w:szCs w:val="24"/>
        </w:rPr>
      </w:pPr>
      <w:r w:rsidRPr="003E58BC">
        <w:rPr>
          <w:rFonts w:eastAsia="Times New Roman" w:cs="Times New Roman"/>
          <w:color w:val="FF0000"/>
          <w:szCs w:val="24"/>
        </w:rPr>
        <w:t>(ΑΛΛΑΓΗ ΣΕΛΙΔΑΣ)</w:t>
      </w:r>
    </w:p>
    <w:p w14:paraId="03686C5E" w14:textId="77777777" w:rsidR="00BD3D6A" w:rsidRDefault="00524319">
      <w:pPr>
        <w:spacing w:line="600" w:lineRule="auto"/>
        <w:ind w:firstLine="720"/>
        <w:jc w:val="center"/>
        <w:rPr>
          <w:rFonts w:eastAsia="Times New Roman" w:cs="Times New Roman"/>
          <w:color w:val="FF0000"/>
          <w:szCs w:val="24"/>
        </w:rPr>
      </w:pPr>
      <w:r w:rsidRPr="003E58BC">
        <w:rPr>
          <w:rFonts w:eastAsia="Times New Roman" w:cs="Times New Roman"/>
          <w:color w:val="FF0000"/>
          <w:szCs w:val="24"/>
        </w:rPr>
        <w:t>(</w:t>
      </w:r>
      <w:r w:rsidRPr="003E58BC">
        <w:rPr>
          <w:rFonts w:eastAsia="Times New Roman" w:cs="Times New Roman"/>
          <w:color w:val="FF0000"/>
          <w:szCs w:val="24"/>
        </w:rPr>
        <w:t>ΝΑ ΜΠΟΥΝ</w:t>
      </w:r>
      <w:r w:rsidRPr="003E58BC">
        <w:rPr>
          <w:rFonts w:eastAsia="Times New Roman" w:cs="Times New Roman"/>
          <w:color w:val="FF0000"/>
          <w:szCs w:val="24"/>
        </w:rPr>
        <w:t xml:space="preserve"> ΟΙ ΣΕΛΙΔΕΣ</w:t>
      </w:r>
      <w:r w:rsidRPr="003E58BC">
        <w:rPr>
          <w:rFonts w:eastAsia="Times New Roman" w:cs="Times New Roman"/>
          <w:color w:val="FF0000"/>
          <w:szCs w:val="24"/>
        </w:rPr>
        <w:t xml:space="preserve"> 157 έως 164</w:t>
      </w:r>
      <w:r w:rsidRPr="003E58BC">
        <w:rPr>
          <w:rFonts w:eastAsia="Times New Roman" w:cs="Times New Roman"/>
          <w:color w:val="FF0000"/>
          <w:szCs w:val="24"/>
        </w:rPr>
        <w:t>)</w:t>
      </w:r>
    </w:p>
    <w:p w14:paraId="03686C5F" w14:textId="77777777" w:rsidR="00BD3D6A" w:rsidRDefault="00524319">
      <w:pPr>
        <w:spacing w:line="600" w:lineRule="auto"/>
        <w:ind w:firstLine="720"/>
        <w:jc w:val="center"/>
        <w:rPr>
          <w:rFonts w:eastAsia="Times New Roman" w:cs="Times New Roman"/>
          <w:color w:val="FF0000"/>
          <w:szCs w:val="24"/>
        </w:rPr>
      </w:pPr>
      <w:r w:rsidRPr="003E58BC">
        <w:rPr>
          <w:rFonts w:eastAsia="Times New Roman" w:cs="Times New Roman"/>
          <w:color w:val="FF0000"/>
          <w:szCs w:val="24"/>
        </w:rPr>
        <w:t>(ΑΛΛΑΓΗ ΣΕΛΙΔΑΣ)</w:t>
      </w:r>
    </w:p>
    <w:p w14:paraId="03686C60" w14:textId="77777777" w:rsidR="00BD3D6A" w:rsidRDefault="00524319">
      <w:pPr>
        <w:spacing w:line="600" w:lineRule="auto"/>
        <w:ind w:firstLine="720"/>
        <w:jc w:val="both"/>
        <w:rPr>
          <w:rFonts w:eastAsia="Times New Roman" w:cs="Times New Roman"/>
          <w:szCs w:val="24"/>
        </w:rPr>
      </w:pPr>
      <w:r w:rsidRPr="006B24CF">
        <w:rPr>
          <w:rFonts w:eastAsia="Times New Roman" w:cs="Times New Roman"/>
          <w:b/>
          <w:szCs w:val="24"/>
        </w:rPr>
        <w:t xml:space="preserve">ΝΙΚΟΛΑΟΣ ΒΟΥΤΣΗΣ </w:t>
      </w:r>
      <w:r w:rsidRPr="006B24CF">
        <w:rPr>
          <w:rFonts w:eastAsia="Times New Roman" w:cs="Times New Roman"/>
          <w:b/>
          <w:szCs w:val="24"/>
        </w:rPr>
        <w:t>(</w:t>
      </w:r>
      <w:r w:rsidRPr="006B24CF">
        <w:rPr>
          <w:rFonts w:eastAsia="Times New Roman" w:cs="Times New Roman"/>
          <w:b/>
          <w:szCs w:val="24"/>
        </w:rPr>
        <w:t>Πρόεδρος της Βουλής</w:t>
      </w:r>
      <w:r w:rsidRPr="004849D3">
        <w:rPr>
          <w:rFonts w:eastAsia="Times New Roman" w:cs="Times New Roman"/>
          <w:b/>
          <w:szCs w:val="24"/>
        </w:rPr>
        <w:t>)</w:t>
      </w:r>
      <w:r w:rsidRPr="004849D3">
        <w:rPr>
          <w:rFonts w:eastAsia="Times New Roman" w:cs="Times New Roman"/>
          <w:b/>
          <w:szCs w:val="24"/>
        </w:rPr>
        <w:t>:</w:t>
      </w:r>
      <w:r>
        <w:rPr>
          <w:rFonts w:eastAsia="Times New Roman" w:cs="Times New Roman"/>
          <w:szCs w:val="24"/>
        </w:rPr>
        <w:t xml:space="preserve"> Με βοήθεια των κομμάτων -με την έννοια ότι κανένα κόμμα δεν ζήτησε να παρέμβει ή να παρακωλύσει αυτή τη διαδικασία, πέραν αυτών που είπε προηγούμενα ο κ. </w:t>
      </w:r>
      <w:proofErr w:type="spellStart"/>
      <w:r>
        <w:rPr>
          <w:rFonts w:eastAsia="Times New Roman" w:cs="Times New Roman"/>
          <w:szCs w:val="24"/>
        </w:rPr>
        <w:t>Μιχαλολιάκος</w:t>
      </w:r>
      <w:proofErr w:type="spellEnd"/>
      <w:r>
        <w:rPr>
          <w:rFonts w:eastAsia="Times New Roman" w:cs="Times New Roman"/>
          <w:szCs w:val="24"/>
        </w:rPr>
        <w:t xml:space="preserve"> «Κάνω </w:t>
      </w:r>
      <w:r>
        <w:rPr>
          <w:rFonts w:eastAsia="Times New Roman" w:cs="Times New Roman"/>
          <w:szCs w:val="24"/>
        </w:rPr>
        <w:t>δύο φορές αίτηση» κ.λπ.- αλλά και με τη βοήθεια των εκπροσώπων του Τύπου που την σεβάστηκαν, αυτή η διαδικασία έμεινε επί ενάμιση χρόνο εκεί που έπρεπε να μείνει.</w:t>
      </w:r>
    </w:p>
    <w:p w14:paraId="03686C61" w14:textId="77777777" w:rsidR="00BD3D6A" w:rsidRDefault="00524319">
      <w:pPr>
        <w:spacing w:line="600" w:lineRule="auto"/>
        <w:ind w:firstLine="720"/>
        <w:jc w:val="both"/>
        <w:rPr>
          <w:rFonts w:eastAsia="Times New Roman"/>
          <w:szCs w:val="24"/>
        </w:rPr>
      </w:pPr>
      <w:r>
        <w:rPr>
          <w:rFonts w:eastAsia="Times New Roman"/>
          <w:szCs w:val="24"/>
        </w:rPr>
        <w:lastRenderedPageBreak/>
        <w:t xml:space="preserve">Καταθέτω τον πίνακα των μαρτυρικών καταθέσεων. Είναι </w:t>
      </w:r>
      <w:proofErr w:type="spellStart"/>
      <w:r>
        <w:rPr>
          <w:rFonts w:eastAsia="Times New Roman"/>
          <w:szCs w:val="24"/>
        </w:rPr>
        <w:t>εκατόν</w:t>
      </w:r>
      <w:proofErr w:type="spellEnd"/>
      <w:r>
        <w:rPr>
          <w:rFonts w:eastAsia="Times New Roman"/>
          <w:szCs w:val="24"/>
        </w:rPr>
        <w:t xml:space="preserve"> τριάντα εννιά φάκελοι. Είναι περί</w:t>
      </w:r>
      <w:r>
        <w:rPr>
          <w:rFonts w:eastAsia="Times New Roman"/>
          <w:szCs w:val="24"/>
        </w:rPr>
        <w:t xml:space="preserve"> τις ενενήντα μαρτυρικές καταθέσεις στην </w:t>
      </w:r>
      <w:r>
        <w:rPr>
          <w:rFonts w:eastAsia="Times New Roman"/>
          <w:szCs w:val="24"/>
        </w:rPr>
        <w:t>επιτροπή</w:t>
      </w:r>
      <w:r>
        <w:rPr>
          <w:rFonts w:eastAsia="Times New Roman"/>
          <w:szCs w:val="24"/>
        </w:rPr>
        <w:t xml:space="preserve">, όλων των υπευθύνων, πρωταιτίων ή συμμετεχόντων, προς την </w:t>
      </w:r>
      <w:r>
        <w:rPr>
          <w:rFonts w:eastAsia="Times New Roman"/>
          <w:szCs w:val="24"/>
        </w:rPr>
        <w:t>εξεταστική επιτροπή</w:t>
      </w:r>
      <w:r>
        <w:rPr>
          <w:rFonts w:eastAsia="Times New Roman"/>
          <w:szCs w:val="24"/>
        </w:rPr>
        <w:t xml:space="preserve"> της Βουλής. </w:t>
      </w:r>
    </w:p>
    <w:p w14:paraId="03686C62" w14:textId="77777777" w:rsidR="00BD3D6A" w:rsidRDefault="00524319">
      <w:pPr>
        <w:spacing w:line="600" w:lineRule="auto"/>
        <w:ind w:firstLine="720"/>
        <w:jc w:val="both"/>
        <w:rPr>
          <w:rFonts w:eastAsia="Times New Roman"/>
          <w:szCs w:val="24"/>
        </w:rPr>
      </w:pPr>
      <w:r>
        <w:rPr>
          <w:rFonts w:eastAsia="Times New Roman"/>
          <w:szCs w:val="24"/>
        </w:rPr>
        <w:t xml:space="preserve">(Στο σημείο αυτό ο Πρόεδρος της Βουλής κ. Νικόλαος </w:t>
      </w:r>
      <w:proofErr w:type="spellStart"/>
      <w:r>
        <w:rPr>
          <w:rFonts w:eastAsia="Times New Roman"/>
          <w:szCs w:val="24"/>
        </w:rPr>
        <w:t>Βούτσης</w:t>
      </w:r>
      <w:proofErr w:type="spellEnd"/>
      <w:r>
        <w:rPr>
          <w:rFonts w:eastAsia="Times New Roman"/>
          <w:szCs w:val="24"/>
        </w:rPr>
        <w:t xml:space="preserve"> καταθέτει για τα Πρακτικά τον προαναφερθέντα πίνακα, ο </w:t>
      </w:r>
      <w:r>
        <w:rPr>
          <w:rFonts w:eastAsia="Times New Roman"/>
          <w:szCs w:val="24"/>
        </w:rPr>
        <w:t>οποίος έχει ως εξής:</w:t>
      </w:r>
    </w:p>
    <w:p w14:paraId="03686C63" w14:textId="77777777" w:rsidR="00BD3D6A" w:rsidRDefault="00524319">
      <w:pPr>
        <w:spacing w:line="600" w:lineRule="auto"/>
        <w:ind w:firstLine="720"/>
        <w:jc w:val="center"/>
        <w:rPr>
          <w:rFonts w:eastAsia="Times New Roman"/>
          <w:color w:val="FF0000"/>
          <w:szCs w:val="24"/>
        </w:rPr>
      </w:pPr>
      <w:r w:rsidRPr="00DD23CC">
        <w:rPr>
          <w:rFonts w:eastAsia="Times New Roman"/>
          <w:color w:val="FF0000"/>
          <w:szCs w:val="24"/>
        </w:rPr>
        <w:t>(ΑΛΛΑΓΗ ΣΕΛΙΔΑΣ)</w:t>
      </w:r>
    </w:p>
    <w:p w14:paraId="03686C64" w14:textId="77777777" w:rsidR="00BD3D6A" w:rsidRDefault="00524319">
      <w:pPr>
        <w:spacing w:line="600" w:lineRule="auto"/>
        <w:ind w:firstLine="720"/>
        <w:jc w:val="center"/>
        <w:rPr>
          <w:rFonts w:eastAsia="Times New Roman"/>
          <w:color w:val="FF0000"/>
          <w:szCs w:val="24"/>
        </w:rPr>
      </w:pPr>
      <w:r w:rsidRPr="00DD23CC">
        <w:rPr>
          <w:rFonts w:eastAsia="Times New Roman"/>
          <w:color w:val="FF0000"/>
          <w:szCs w:val="24"/>
        </w:rPr>
        <w:t>(</w:t>
      </w:r>
      <w:r w:rsidRPr="00DD23CC">
        <w:rPr>
          <w:rFonts w:eastAsia="Times New Roman"/>
          <w:color w:val="FF0000"/>
          <w:szCs w:val="24"/>
        </w:rPr>
        <w:t>ΝΑ ΜΠΟΥΝ ΟΙ ΣΕΛΙΔΕΣ</w:t>
      </w:r>
      <w:r w:rsidRPr="00DD23CC">
        <w:rPr>
          <w:rFonts w:eastAsia="Times New Roman"/>
          <w:color w:val="FF0000"/>
          <w:szCs w:val="24"/>
        </w:rPr>
        <w:t xml:space="preserve"> 167 έως 174</w:t>
      </w:r>
      <w:r>
        <w:rPr>
          <w:rFonts w:eastAsia="Times New Roman"/>
          <w:color w:val="FF0000"/>
          <w:szCs w:val="24"/>
        </w:rPr>
        <w:t>θ</w:t>
      </w:r>
      <w:r w:rsidRPr="00DD23CC">
        <w:rPr>
          <w:rFonts w:eastAsia="Times New Roman"/>
          <w:color w:val="FF0000"/>
          <w:szCs w:val="24"/>
        </w:rPr>
        <w:t>)</w:t>
      </w:r>
    </w:p>
    <w:p w14:paraId="03686C65" w14:textId="77777777" w:rsidR="00BD3D6A" w:rsidRDefault="00524319">
      <w:pPr>
        <w:spacing w:line="600" w:lineRule="auto"/>
        <w:ind w:firstLine="720"/>
        <w:jc w:val="center"/>
        <w:rPr>
          <w:rFonts w:eastAsia="Times New Roman"/>
          <w:color w:val="FF0000"/>
          <w:szCs w:val="24"/>
        </w:rPr>
      </w:pPr>
      <w:r w:rsidRPr="00DD23CC">
        <w:rPr>
          <w:rFonts w:eastAsia="Times New Roman"/>
          <w:color w:val="FF0000"/>
          <w:szCs w:val="24"/>
        </w:rPr>
        <w:t>(ΑΛΛΑΓΗ ΣΕΛΙΔΑΣ)</w:t>
      </w:r>
    </w:p>
    <w:p w14:paraId="03686C66" w14:textId="77777777" w:rsidR="00BD3D6A" w:rsidRDefault="00524319">
      <w:pPr>
        <w:spacing w:line="600" w:lineRule="auto"/>
        <w:ind w:firstLine="720"/>
        <w:jc w:val="both"/>
        <w:rPr>
          <w:rFonts w:eastAsia="Times New Roman"/>
          <w:b/>
          <w:szCs w:val="24"/>
        </w:rPr>
      </w:pPr>
      <w:r w:rsidRPr="00982531">
        <w:rPr>
          <w:rFonts w:eastAsia="Times New Roman"/>
          <w:b/>
          <w:szCs w:val="24"/>
        </w:rPr>
        <w:t xml:space="preserve">ΝΙΚΟΛΑΟΣ </w:t>
      </w:r>
      <w:r>
        <w:rPr>
          <w:rFonts w:eastAsia="Times New Roman"/>
          <w:b/>
          <w:szCs w:val="24"/>
        </w:rPr>
        <w:t>ΒΟΥΤΣΗΣ (Πρόεδρος της Βουλής):</w:t>
      </w:r>
      <w:r w:rsidRPr="00982531">
        <w:rPr>
          <w:rFonts w:eastAsia="Times New Roman"/>
          <w:b/>
          <w:szCs w:val="24"/>
        </w:rPr>
        <w:t xml:space="preserve"> </w:t>
      </w:r>
      <w:r>
        <w:rPr>
          <w:rFonts w:eastAsia="Times New Roman"/>
          <w:szCs w:val="24"/>
        </w:rPr>
        <w:t>Δίπλα από κάθε</w:t>
      </w:r>
      <w:r w:rsidRPr="00982531">
        <w:rPr>
          <w:rFonts w:eastAsia="Times New Roman"/>
          <w:b/>
          <w:szCs w:val="24"/>
        </w:rPr>
        <w:t xml:space="preserve"> </w:t>
      </w:r>
      <w:r>
        <w:rPr>
          <w:rFonts w:eastAsia="Times New Roman"/>
          <w:szCs w:val="24"/>
        </w:rPr>
        <w:t>έναν απ’ αυτούς τους φακέλους είναι καταγεγραμμένος ο αριθμός των</w:t>
      </w:r>
      <w:r w:rsidRPr="00982531">
        <w:rPr>
          <w:rFonts w:eastAsia="Times New Roman"/>
          <w:b/>
          <w:szCs w:val="24"/>
        </w:rPr>
        <w:t xml:space="preserve"> </w:t>
      </w:r>
      <w:r>
        <w:rPr>
          <w:rFonts w:eastAsia="Times New Roman"/>
          <w:szCs w:val="24"/>
        </w:rPr>
        <w:t>σελίδων.</w:t>
      </w:r>
      <w:r w:rsidRPr="00982531">
        <w:rPr>
          <w:rFonts w:eastAsia="Times New Roman"/>
          <w:b/>
          <w:szCs w:val="24"/>
        </w:rPr>
        <w:t xml:space="preserve"> </w:t>
      </w:r>
      <w:r>
        <w:rPr>
          <w:rFonts w:eastAsia="Times New Roman"/>
          <w:szCs w:val="24"/>
        </w:rPr>
        <w:t>Είναι από εξήντα μέχρι διακόσιες πεν</w:t>
      </w:r>
      <w:r>
        <w:rPr>
          <w:rFonts w:eastAsia="Times New Roman"/>
          <w:szCs w:val="24"/>
        </w:rPr>
        <w:t>ήντα σελίδες, που αφορούν στις μαρτυρικές</w:t>
      </w:r>
      <w:r w:rsidRPr="00982531">
        <w:rPr>
          <w:rFonts w:eastAsia="Times New Roman"/>
          <w:b/>
          <w:szCs w:val="24"/>
        </w:rPr>
        <w:t xml:space="preserve"> </w:t>
      </w:r>
      <w:r>
        <w:rPr>
          <w:rFonts w:eastAsia="Times New Roman"/>
          <w:szCs w:val="24"/>
        </w:rPr>
        <w:t>καταθέσεις για όλη την περίοδο και που ήταν το βασικό αντικείμενο, με</w:t>
      </w:r>
      <w:r w:rsidRPr="00982531">
        <w:rPr>
          <w:rFonts w:eastAsia="Times New Roman"/>
          <w:b/>
          <w:szCs w:val="24"/>
        </w:rPr>
        <w:t xml:space="preserve"> </w:t>
      </w:r>
      <w:r>
        <w:rPr>
          <w:rFonts w:eastAsia="Times New Roman"/>
          <w:szCs w:val="24"/>
        </w:rPr>
        <w:t>βάση</w:t>
      </w:r>
      <w:r w:rsidRPr="00982531">
        <w:rPr>
          <w:rFonts w:eastAsia="Times New Roman"/>
          <w:b/>
          <w:szCs w:val="24"/>
        </w:rPr>
        <w:t xml:space="preserve"> </w:t>
      </w:r>
      <w:r>
        <w:rPr>
          <w:rFonts w:eastAsia="Times New Roman"/>
          <w:szCs w:val="24"/>
        </w:rPr>
        <w:t>το οποίο,</w:t>
      </w:r>
      <w:r w:rsidRPr="00982531">
        <w:rPr>
          <w:rFonts w:eastAsia="Times New Roman"/>
          <w:b/>
          <w:szCs w:val="24"/>
        </w:rPr>
        <w:t xml:space="preserve"> </w:t>
      </w:r>
      <w:r>
        <w:rPr>
          <w:rFonts w:eastAsia="Times New Roman"/>
          <w:szCs w:val="24"/>
        </w:rPr>
        <w:t>όπως ειπώθηκε και προηγουμένως, διαμορφώθηκαν τα</w:t>
      </w:r>
      <w:r w:rsidRPr="00982531">
        <w:rPr>
          <w:rFonts w:eastAsia="Times New Roman"/>
          <w:b/>
          <w:szCs w:val="24"/>
        </w:rPr>
        <w:t xml:space="preserve"> </w:t>
      </w:r>
      <w:r>
        <w:rPr>
          <w:rFonts w:eastAsia="Times New Roman"/>
          <w:szCs w:val="24"/>
        </w:rPr>
        <w:t>πορίσματα.</w:t>
      </w:r>
      <w:r w:rsidRPr="00982531">
        <w:rPr>
          <w:rFonts w:eastAsia="Times New Roman"/>
          <w:b/>
          <w:szCs w:val="24"/>
        </w:rPr>
        <w:t xml:space="preserve"> </w:t>
      </w:r>
    </w:p>
    <w:p w14:paraId="03686C67" w14:textId="77777777" w:rsidR="00BD3D6A" w:rsidRDefault="00524319">
      <w:pPr>
        <w:spacing w:line="600" w:lineRule="auto"/>
        <w:ind w:firstLine="720"/>
        <w:jc w:val="both"/>
        <w:rPr>
          <w:rFonts w:eastAsia="Times New Roman"/>
          <w:szCs w:val="24"/>
        </w:rPr>
      </w:pPr>
      <w:r>
        <w:rPr>
          <w:rFonts w:eastAsia="Times New Roman"/>
          <w:szCs w:val="24"/>
        </w:rPr>
        <w:t xml:space="preserve">Πρόκειται για ένα πόρισμα τότε όχι της πλειοψηφίας, αλλά της </w:t>
      </w:r>
      <w:proofErr w:type="spellStart"/>
      <w:r>
        <w:rPr>
          <w:rFonts w:eastAsia="Times New Roman"/>
          <w:szCs w:val="24"/>
        </w:rPr>
        <w:t>πλειοψη</w:t>
      </w:r>
      <w:r>
        <w:rPr>
          <w:rFonts w:eastAsia="Times New Roman"/>
          <w:szCs w:val="24"/>
        </w:rPr>
        <w:t>φούσας</w:t>
      </w:r>
      <w:proofErr w:type="spellEnd"/>
      <w:r>
        <w:rPr>
          <w:rFonts w:eastAsia="Times New Roman"/>
          <w:szCs w:val="24"/>
        </w:rPr>
        <w:t xml:space="preserve"> δύναμης του ΠΑΣΟΚ, διότι δεν έγινε ποτέ </w:t>
      </w:r>
      <w:r>
        <w:rPr>
          <w:rFonts w:eastAsia="Times New Roman"/>
          <w:szCs w:val="24"/>
        </w:rPr>
        <w:lastRenderedPageBreak/>
        <w:t xml:space="preserve">ψηφοφορία σ’ αυτήν τη Βουλή για τα πορίσματα. Κατατέθηκε τον Οκτώβριο του 1988 ένα πόρισμα, δύο ακόμη πορίσματα από τον Κώστα </w:t>
      </w:r>
      <w:proofErr w:type="spellStart"/>
      <w:r>
        <w:rPr>
          <w:rFonts w:eastAsia="Times New Roman"/>
          <w:szCs w:val="24"/>
        </w:rPr>
        <w:t>Κάππο</w:t>
      </w:r>
      <w:proofErr w:type="spellEnd"/>
      <w:r>
        <w:rPr>
          <w:rFonts w:eastAsia="Times New Roman"/>
          <w:szCs w:val="24"/>
        </w:rPr>
        <w:t xml:space="preserve"> κι από τον κ. Βαρβιτσιώτη κατατέθηκαν, έγινε συζήτηση στην ελληνική Βουλή πάν</w:t>
      </w:r>
      <w:r>
        <w:rPr>
          <w:rFonts w:eastAsia="Times New Roman"/>
          <w:szCs w:val="24"/>
        </w:rPr>
        <w:t xml:space="preserve">ω σε όλα αυτά και εκεί σταμάτησαν όλα. </w:t>
      </w:r>
    </w:p>
    <w:p w14:paraId="03686C68" w14:textId="77777777" w:rsidR="00BD3D6A" w:rsidRDefault="00524319">
      <w:pPr>
        <w:spacing w:line="600" w:lineRule="auto"/>
        <w:ind w:firstLine="720"/>
        <w:jc w:val="both"/>
        <w:rPr>
          <w:rFonts w:eastAsia="Times New Roman"/>
          <w:szCs w:val="24"/>
        </w:rPr>
      </w:pPr>
      <w:r>
        <w:rPr>
          <w:rFonts w:eastAsia="Times New Roman"/>
          <w:szCs w:val="24"/>
        </w:rPr>
        <w:t>Δεν έχει υπάρξει ούτε σχετική απόφαση της Βουλής επ’ αυτών, παρότι υπήρχε μια δέσμευση να επανέλθει το ζήτημα για συζήτηση ούτε ανελήφθη πολιτική πρωτοβουλία ύστερα πάνω σ’ αυτό το ζήτημα. Τα είκοσι εννιά επόμενα χρό</w:t>
      </w:r>
      <w:r>
        <w:rPr>
          <w:rFonts w:eastAsia="Times New Roman"/>
          <w:szCs w:val="24"/>
        </w:rPr>
        <w:t xml:space="preserve">νια όποτε συζητήθηκε εδώ το Κυπριακό ήταν στο πλαίσιο προ ημερησίας διατάξεως συζήτησης των Προέδρων των </w:t>
      </w:r>
      <w:r>
        <w:rPr>
          <w:rFonts w:eastAsia="Times New Roman"/>
          <w:szCs w:val="24"/>
        </w:rPr>
        <w:t xml:space="preserve">κομμάτων </w:t>
      </w:r>
      <w:r>
        <w:rPr>
          <w:rFonts w:eastAsia="Times New Roman"/>
          <w:szCs w:val="24"/>
        </w:rPr>
        <w:t>ή με αφορμή το Σχέδιο Ανάν κ.λπ.</w:t>
      </w:r>
      <w:r>
        <w:rPr>
          <w:rFonts w:eastAsia="Times New Roman"/>
          <w:szCs w:val="24"/>
        </w:rPr>
        <w:t>.</w:t>
      </w:r>
      <w:r>
        <w:rPr>
          <w:rFonts w:eastAsia="Times New Roman"/>
          <w:szCs w:val="24"/>
        </w:rPr>
        <w:t xml:space="preserve"> Αυτό το ζήτημα είχε τεθεί εκτός της όποιας διαδικασίας και διερεύνησης, ενώ από πλευράς της κυπριακής Βουλής</w:t>
      </w:r>
      <w:r>
        <w:rPr>
          <w:rFonts w:eastAsia="Times New Roman"/>
          <w:szCs w:val="24"/>
        </w:rPr>
        <w:t xml:space="preserve"> αρκετές φορές είχε έλθει αυτό το ζήτημα σαν αίτημα, τουλάχιστον για να υπάρχει επικοινωνία.</w:t>
      </w:r>
    </w:p>
    <w:p w14:paraId="03686C69" w14:textId="77777777" w:rsidR="00BD3D6A" w:rsidRDefault="00524319">
      <w:pPr>
        <w:spacing w:line="600" w:lineRule="auto"/>
        <w:ind w:firstLine="720"/>
        <w:jc w:val="both"/>
        <w:rPr>
          <w:rFonts w:eastAsia="Times New Roman"/>
          <w:szCs w:val="24"/>
        </w:rPr>
      </w:pPr>
      <w:r>
        <w:rPr>
          <w:rFonts w:eastAsia="Times New Roman"/>
          <w:szCs w:val="24"/>
        </w:rPr>
        <w:t>Επιτρέψτε μου ένα μικρό ιστορικό, για να ξέρουμε όλοι μας σε σχέση με αυτό το ζήτημα, που είναι ιδιαίτερα σημαντικό. Πρέπει να ξέρουμε ότι το 1975 υπήρξε απόφαση τ</w:t>
      </w:r>
      <w:r>
        <w:rPr>
          <w:rFonts w:eastAsia="Times New Roman"/>
          <w:szCs w:val="24"/>
        </w:rPr>
        <w:t xml:space="preserve">ου Υπουργικού Συμβουλίου όπου παραχωρήθηκε στον Υπουργό τότε Εθνικής </w:t>
      </w:r>
      <w:r>
        <w:rPr>
          <w:rFonts w:eastAsia="Times New Roman"/>
          <w:szCs w:val="24"/>
        </w:rPr>
        <w:lastRenderedPageBreak/>
        <w:t xml:space="preserve">Αμύνης το δικαίωμα να άρει τις ποινικές διώξεις κατά των υπευθύνων της κυπριακής τραγωδίας. Ύστερα υπήρξαν δεσμευτικές πολιτικές δημόσιες θέσεις </w:t>
      </w:r>
      <w:r>
        <w:rPr>
          <w:rFonts w:eastAsia="Times New Roman"/>
          <w:szCs w:val="24"/>
        </w:rPr>
        <w:t xml:space="preserve">Πρωθυπουργού </w:t>
      </w:r>
      <w:r>
        <w:rPr>
          <w:rFonts w:eastAsia="Times New Roman"/>
          <w:szCs w:val="24"/>
        </w:rPr>
        <w:t>το 1975 και το 1976</w:t>
      </w:r>
      <w:r>
        <w:rPr>
          <w:rFonts w:eastAsia="Times New Roman"/>
          <w:szCs w:val="24"/>
        </w:rPr>
        <w:t xml:space="preserve"> </w:t>
      </w:r>
      <w:r>
        <w:rPr>
          <w:rFonts w:eastAsia="Times New Roman"/>
          <w:szCs w:val="24"/>
        </w:rPr>
        <w:t>-1977, 19</w:t>
      </w:r>
      <w:r>
        <w:rPr>
          <w:rFonts w:eastAsia="Times New Roman"/>
          <w:szCs w:val="24"/>
        </w:rPr>
        <w:t>78 και 1983, αν δείτε τα Πρακτικά της Βουλής, αρκετές φορές από αρκετές πλευρές είχε έλθει το αίτημα ότι θα έπρεπε αυτό το ζήτημα να συζητηθεί, να μαζευτούν τα ντοκουμέντα, να μαζευτούν τα υλικά κ.λπ.</w:t>
      </w:r>
      <w:r>
        <w:rPr>
          <w:rFonts w:eastAsia="Times New Roman"/>
          <w:szCs w:val="24"/>
        </w:rPr>
        <w:t>.</w:t>
      </w:r>
    </w:p>
    <w:p w14:paraId="03686C6A" w14:textId="77777777" w:rsidR="00BD3D6A" w:rsidRDefault="00524319">
      <w:pPr>
        <w:spacing w:line="600" w:lineRule="auto"/>
        <w:ind w:firstLine="720"/>
        <w:jc w:val="both"/>
        <w:rPr>
          <w:rFonts w:eastAsia="Times New Roman"/>
          <w:szCs w:val="24"/>
        </w:rPr>
      </w:pPr>
      <w:r>
        <w:rPr>
          <w:rFonts w:eastAsia="Times New Roman"/>
          <w:szCs w:val="24"/>
        </w:rPr>
        <w:t xml:space="preserve">Τελικά το 1986 γίνεται </w:t>
      </w:r>
      <w:r>
        <w:rPr>
          <w:rFonts w:eastAsia="Times New Roman"/>
          <w:szCs w:val="24"/>
        </w:rPr>
        <w:t xml:space="preserve">εξεταστική επιτροπή </w:t>
      </w:r>
      <w:r>
        <w:rPr>
          <w:rFonts w:eastAsia="Times New Roman"/>
          <w:szCs w:val="24"/>
        </w:rPr>
        <w:t xml:space="preserve">της Βουλής </w:t>
      </w:r>
      <w:r>
        <w:rPr>
          <w:rFonts w:eastAsia="Times New Roman"/>
          <w:szCs w:val="24"/>
        </w:rPr>
        <w:t>με συμμετοχή όλων των κομμάτων. Δίνονται δύο παρατάσεις και εντός διετίας, στις 31-10-1988 έγινε η κατάθεση του πορίσματος που σας ανέφερα.</w:t>
      </w:r>
    </w:p>
    <w:p w14:paraId="03686C6B" w14:textId="77777777" w:rsidR="00BD3D6A" w:rsidRDefault="00524319">
      <w:pPr>
        <w:spacing w:line="600" w:lineRule="auto"/>
        <w:ind w:firstLine="720"/>
        <w:jc w:val="both"/>
        <w:rPr>
          <w:rFonts w:eastAsia="Times New Roman"/>
          <w:szCs w:val="24"/>
        </w:rPr>
      </w:pPr>
      <w:r>
        <w:rPr>
          <w:rFonts w:eastAsia="Times New Roman"/>
          <w:szCs w:val="24"/>
        </w:rPr>
        <w:t>Δεν έγινε δημοσίευση των Πρακτικών, όπως είχε προαναγγελθεί, παρότι τα Πρακτικά είναι εδώ, είναι μέσα στη Βουλή, είν</w:t>
      </w:r>
      <w:r>
        <w:rPr>
          <w:rFonts w:eastAsia="Times New Roman"/>
          <w:szCs w:val="24"/>
        </w:rPr>
        <w:t xml:space="preserve">αι τακτικά, όπως είναι και τα Πρακτικά όλων των άλλων συνεδριάσεων και προφανώς </w:t>
      </w:r>
      <w:proofErr w:type="spellStart"/>
      <w:r>
        <w:rPr>
          <w:rFonts w:eastAsia="Times New Roman"/>
          <w:szCs w:val="24"/>
        </w:rPr>
        <w:t>προσβάσιμα</w:t>
      </w:r>
      <w:proofErr w:type="spellEnd"/>
      <w:r>
        <w:rPr>
          <w:rFonts w:eastAsia="Times New Roman"/>
          <w:szCs w:val="24"/>
        </w:rPr>
        <w:t xml:space="preserve">, προσπελάσιμα και από οποιαδήποτε </w:t>
      </w:r>
      <w:r>
        <w:rPr>
          <w:rFonts w:eastAsia="Times New Roman"/>
          <w:szCs w:val="24"/>
        </w:rPr>
        <w:t>Κοινοβουλευτική Ομάδα</w:t>
      </w:r>
      <w:r>
        <w:rPr>
          <w:rFonts w:eastAsia="Times New Roman"/>
          <w:szCs w:val="24"/>
        </w:rPr>
        <w:t xml:space="preserve"> και από οποιονδήποτε Βουλευτή. Έχει και πολύ μεγάλη αξία η μελέτη αυτών των Πρακτικών.</w:t>
      </w:r>
    </w:p>
    <w:p w14:paraId="03686C6C" w14:textId="77777777" w:rsidR="00BD3D6A" w:rsidRDefault="00524319">
      <w:pPr>
        <w:spacing w:line="600" w:lineRule="auto"/>
        <w:ind w:firstLine="720"/>
        <w:jc w:val="both"/>
        <w:rPr>
          <w:rFonts w:eastAsia="Times New Roman"/>
          <w:szCs w:val="24"/>
        </w:rPr>
      </w:pPr>
      <w:r>
        <w:rPr>
          <w:rFonts w:eastAsia="Times New Roman"/>
          <w:szCs w:val="24"/>
        </w:rPr>
        <w:t xml:space="preserve">Είπαμε για τα δύο </w:t>
      </w:r>
      <w:r>
        <w:rPr>
          <w:rFonts w:eastAsia="Times New Roman"/>
          <w:szCs w:val="24"/>
        </w:rPr>
        <w:t>π</w:t>
      </w:r>
      <w:r>
        <w:rPr>
          <w:rFonts w:eastAsia="Times New Roman"/>
          <w:szCs w:val="24"/>
        </w:rPr>
        <w:t>ρωτ</w:t>
      </w:r>
      <w:r>
        <w:rPr>
          <w:rFonts w:eastAsia="Times New Roman"/>
          <w:szCs w:val="24"/>
        </w:rPr>
        <w:t>όκολλα</w:t>
      </w:r>
      <w:r>
        <w:rPr>
          <w:rFonts w:eastAsia="Times New Roman"/>
          <w:szCs w:val="24"/>
        </w:rPr>
        <w:t xml:space="preserve">. Στο </w:t>
      </w:r>
      <w:r>
        <w:rPr>
          <w:rFonts w:eastAsia="Times New Roman"/>
          <w:szCs w:val="24"/>
        </w:rPr>
        <w:t>πρωτόκολλο</w:t>
      </w:r>
      <w:r>
        <w:rPr>
          <w:rFonts w:eastAsia="Times New Roman"/>
          <w:szCs w:val="24"/>
        </w:rPr>
        <w:t xml:space="preserve"> αυτό το οποίο υπογράψαμε επιβεβαιώνεται η πρόσβαση της Βουλής των </w:t>
      </w:r>
      <w:r>
        <w:rPr>
          <w:rFonts w:eastAsia="Times New Roman"/>
          <w:szCs w:val="24"/>
        </w:rPr>
        <w:lastRenderedPageBreak/>
        <w:t xml:space="preserve">Αντιπροσώπων της Κυπριακής Δημοκρατίας στο υλικό που συγκεντρώθηκε ή χρησιμοποιήθηκε από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w:t>
      </w:r>
      <w:r>
        <w:rPr>
          <w:rFonts w:eastAsia="Times New Roman"/>
          <w:szCs w:val="24"/>
        </w:rPr>
        <w:t>για τον Φάκελο της Κύπρου. Επίσης, συγκροτήθηκαν δύο ε</w:t>
      </w:r>
      <w:r>
        <w:rPr>
          <w:rFonts w:eastAsia="Times New Roman"/>
          <w:szCs w:val="24"/>
        </w:rPr>
        <w:t xml:space="preserve">πιτροπές εμπειρογνωμόνων και υπηρεσιακών παραγόντων και καθηγητών πανεπιστημίων. Και οι δύο επιτροπές θα συνεργάζονταν με στόχο την ταξινόμηση, την </w:t>
      </w:r>
      <w:proofErr w:type="spellStart"/>
      <w:r>
        <w:rPr>
          <w:rFonts w:eastAsia="Times New Roman"/>
          <w:szCs w:val="24"/>
        </w:rPr>
        <w:t>ψηφιοποίηση</w:t>
      </w:r>
      <w:proofErr w:type="spellEnd"/>
      <w:r>
        <w:rPr>
          <w:rFonts w:eastAsia="Times New Roman"/>
          <w:szCs w:val="24"/>
        </w:rPr>
        <w:t xml:space="preserve"> του εν λόγω υλικού. Και τρίτον, το υλικό στο οποίο θα δοθεί πρόσβαση στη Βουλή των Αντιπροσώπων </w:t>
      </w:r>
      <w:r>
        <w:rPr>
          <w:rFonts w:eastAsia="Times New Roman"/>
          <w:szCs w:val="24"/>
        </w:rPr>
        <w:t>θα χρησιμοποιηθεί αποκλειστικά για κοινοβουλευτικούς ή επιστημονικούς, ιστορικούς σκοπούς, με την έγκριση πάντοτε των εκάστοτε Προέδρων των δύο Κοινοβουλίων. Αυτή ήταν η δέσμευση.</w:t>
      </w:r>
    </w:p>
    <w:p w14:paraId="03686C6D" w14:textId="77777777" w:rsidR="00BD3D6A" w:rsidRDefault="00524319">
      <w:pPr>
        <w:spacing w:line="600" w:lineRule="auto"/>
        <w:ind w:firstLine="720"/>
        <w:jc w:val="both"/>
        <w:rPr>
          <w:rFonts w:eastAsia="Times New Roman"/>
          <w:szCs w:val="24"/>
        </w:rPr>
      </w:pPr>
      <w:r>
        <w:rPr>
          <w:rFonts w:eastAsia="Times New Roman"/>
          <w:szCs w:val="24"/>
        </w:rPr>
        <w:t xml:space="preserve">Ύστερα, υπήρξε και ένα συμπληρωματικό πρωτόκολλο και έχει ενδιαφέρον λιγάκι </w:t>
      </w:r>
      <w:r>
        <w:rPr>
          <w:rFonts w:eastAsia="Times New Roman"/>
          <w:szCs w:val="24"/>
        </w:rPr>
        <w:t xml:space="preserve">να ακούσετε αυτά τα οποία θα σας διαβάσω: </w:t>
      </w:r>
    </w:p>
    <w:p w14:paraId="03686C6E" w14:textId="77777777" w:rsidR="00BD3D6A" w:rsidRDefault="00524319">
      <w:pPr>
        <w:spacing w:line="600" w:lineRule="auto"/>
        <w:ind w:firstLine="720"/>
        <w:jc w:val="both"/>
        <w:rPr>
          <w:rFonts w:eastAsia="Times New Roman"/>
          <w:szCs w:val="24"/>
        </w:rPr>
      </w:pPr>
      <w:r>
        <w:rPr>
          <w:rFonts w:eastAsia="Times New Roman"/>
          <w:szCs w:val="24"/>
        </w:rPr>
        <w:t>«Συμπληρωματικά υπεγράφη ένα παράρτημα στις 15</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2017, που διευκρίνιζε ότι έγγραφα που εντοπίστηκαν με διαβάθμιση «απόρρητο» ή «άκρως απόρρητο» επιπλέον αυτών τα οποία είχαν έλθει σε γνώση της </w:t>
      </w:r>
      <w:r>
        <w:rPr>
          <w:rFonts w:eastAsia="Times New Roman"/>
          <w:szCs w:val="24"/>
        </w:rPr>
        <w:t xml:space="preserve">επιτροπής </w:t>
      </w:r>
      <w:r>
        <w:rPr>
          <w:rFonts w:eastAsia="Times New Roman"/>
          <w:szCs w:val="24"/>
        </w:rPr>
        <w:t>και συζητή</w:t>
      </w:r>
      <w:r>
        <w:rPr>
          <w:rFonts w:eastAsia="Times New Roman"/>
          <w:szCs w:val="24"/>
        </w:rPr>
        <w:t xml:space="preserve">θηκαν και αποτέλεσαν τη βάση των πορισμάτων και τα οποία βρίσκονται εδώ, αποτελούν μεν αναπόσπαστο μέρος του υλικού, ωστόσο </w:t>
      </w:r>
      <w:r>
        <w:rPr>
          <w:rFonts w:eastAsia="Times New Roman"/>
          <w:szCs w:val="24"/>
        </w:rPr>
        <w:lastRenderedPageBreak/>
        <w:t>για οποιαδήποτε χρήση τους απαιτείται κοινή έγγραφη άδεια ή οδηγία των δύο Προέδρων των Κοινοβουλίων».</w:t>
      </w:r>
    </w:p>
    <w:p w14:paraId="03686C6F"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 αυτών των εγγράφων, ακριβ</w:t>
      </w:r>
      <w:r>
        <w:rPr>
          <w:rFonts w:eastAsia="Times New Roman" w:cs="Times New Roman"/>
          <w:szCs w:val="24"/>
        </w:rPr>
        <w:t xml:space="preserve">ώς επειδή έχουν χαρακτηριστεί από το Υπουργείο Εθνικής Αμύνης, στο προσεχές διάστημα, σε εύλογο διάστημα -ίσως να απαιτηθούν δυο, τρεις, τέσσερις μήνες- θα υπάρξει -διότι υπάρχουν σοβαρές νομικές και διεθνείς δεσμεύσεις σε αυτά τα ζητήματα, δεν είναι απλά </w:t>
      </w:r>
      <w:r>
        <w:rPr>
          <w:rFonts w:eastAsia="Times New Roman" w:cs="Times New Roman"/>
          <w:szCs w:val="24"/>
        </w:rPr>
        <w:t xml:space="preserve">ζητήματα- η πρόσβαση, έτσι ώστε να αποχαρακτηριστεί ενδεχομένως ένα μεγάλο μέρος εξ αυτών. Κάποια δεν είναι για αποχαρακτηρισμό, επιτρέψτε μου να έχω μια άποψη, αλλά αυτά θα τα δούμε. Είναι επιπλέον υλικά τα οποία δεν θα αποσταλούν σήμερα,  στον βαθμό που </w:t>
      </w:r>
      <w:r>
        <w:rPr>
          <w:rFonts w:eastAsia="Times New Roman" w:cs="Times New Roman"/>
          <w:szCs w:val="24"/>
        </w:rPr>
        <w:t xml:space="preserve">δεν αποτελούν μέρος αυτών με τα οποία ασχολήθηκε και συγκρότησε τα πορίσματα η </w:t>
      </w:r>
      <w:r>
        <w:rPr>
          <w:rFonts w:eastAsia="Times New Roman" w:cs="Times New Roman"/>
          <w:szCs w:val="24"/>
        </w:rPr>
        <w:t xml:space="preserve">εξεταστική επιτροπή </w:t>
      </w:r>
      <w:r>
        <w:rPr>
          <w:rFonts w:eastAsia="Times New Roman" w:cs="Times New Roman"/>
          <w:szCs w:val="24"/>
        </w:rPr>
        <w:t>της Βουλής.</w:t>
      </w:r>
    </w:p>
    <w:p w14:paraId="03686C70"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Πλην όμως είναι εδώ και με υπεύθυνη διαδικασία και αυτά, καθώς αποτελούν -και το έχουμε αναγνωρίσει- μέρος αυτού του συνολικού υλικού, κάποια στι</w:t>
      </w:r>
      <w:r>
        <w:rPr>
          <w:rFonts w:eastAsia="Times New Roman" w:cs="Times New Roman"/>
          <w:szCs w:val="24"/>
        </w:rPr>
        <w:t xml:space="preserve">γμή τον επόμενο καιρό θα δοθούν, χωρίς να τα βαρύνει οποιοδήποτε κώλυμα διεθνών σχέσεων ή νομικών προνοιών. </w:t>
      </w:r>
    </w:p>
    <w:p w14:paraId="03686C71"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στο πλαίσιο των εργασιών της </w:t>
      </w:r>
      <w:r>
        <w:rPr>
          <w:rFonts w:eastAsia="Times New Roman" w:cs="Times New Roman"/>
          <w:szCs w:val="24"/>
        </w:rPr>
        <w:t xml:space="preserve">επιτροπής </w:t>
      </w:r>
      <w:r>
        <w:rPr>
          <w:rFonts w:eastAsia="Times New Roman" w:cs="Times New Roman"/>
          <w:szCs w:val="24"/>
        </w:rPr>
        <w:t xml:space="preserve">που συστάθηκε βάσει του </w:t>
      </w:r>
      <w:r>
        <w:rPr>
          <w:rFonts w:eastAsia="Times New Roman" w:cs="Times New Roman"/>
          <w:szCs w:val="24"/>
        </w:rPr>
        <w:t>Π</w:t>
      </w:r>
      <w:r>
        <w:rPr>
          <w:rFonts w:eastAsia="Times New Roman" w:cs="Times New Roman"/>
          <w:szCs w:val="24"/>
        </w:rPr>
        <w:t xml:space="preserve">ρωτοκόλλου </w:t>
      </w:r>
      <w:r>
        <w:rPr>
          <w:rFonts w:eastAsia="Times New Roman" w:cs="Times New Roman"/>
          <w:szCs w:val="24"/>
        </w:rPr>
        <w:t>Σ</w:t>
      </w:r>
      <w:r>
        <w:rPr>
          <w:rFonts w:eastAsia="Times New Roman" w:cs="Times New Roman"/>
          <w:szCs w:val="24"/>
        </w:rPr>
        <w:t>υνεργασίας</w:t>
      </w:r>
      <w:r>
        <w:rPr>
          <w:rFonts w:eastAsia="Times New Roman" w:cs="Times New Roman"/>
          <w:szCs w:val="24"/>
        </w:rPr>
        <w:t>, το υλικό του Φακέλου της Κύπρου εντοπίστηκε σε διάφορ</w:t>
      </w:r>
      <w:r>
        <w:rPr>
          <w:rFonts w:eastAsia="Times New Roman" w:cs="Times New Roman"/>
          <w:szCs w:val="24"/>
        </w:rPr>
        <w:t xml:space="preserve">α σημεία στα υπόγεια της Βουλής, συγκεντρώθηκε, ταξινομήθηκε και αποθηκεύτηκε σε κατάλληλο χώρο. </w:t>
      </w:r>
    </w:p>
    <w:p w14:paraId="03686C72"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προχωρώντας στο έργο της, διαπίστωσε πως το κύριο σώμα του υλικού αποτελούν τα </w:t>
      </w:r>
      <w:r>
        <w:rPr>
          <w:rFonts w:eastAsia="Times New Roman" w:cs="Times New Roman"/>
          <w:szCs w:val="24"/>
        </w:rPr>
        <w:t xml:space="preserve">πρακτικά </w:t>
      </w:r>
      <w:r>
        <w:rPr>
          <w:rFonts w:eastAsia="Times New Roman" w:cs="Times New Roman"/>
          <w:szCs w:val="24"/>
        </w:rPr>
        <w:t xml:space="preserve">της </w:t>
      </w:r>
      <w:r>
        <w:rPr>
          <w:rFonts w:eastAsia="Times New Roman" w:cs="Times New Roman"/>
          <w:szCs w:val="24"/>
        </w:rPr>
        <w:t xml:space="preserve">επιτροπής </w:t>
      </w:r>
      <w:r>
        <w:rPr>
          <w:rFonts w:eastAsia="Times New Roman" w:cs="Times New Roman"/>
          <w:szCs w:val="24"/>
        </w:rPr>
        <w:t>με τις καταθέσεις όλων των πρωταγωνιστών της τραγωδίας του 1974. Στις καταθέσεις γίνεται αναφορά στην κατάθεση κάθε μάρτυρα στο ΓΕΣ και ΓΕΕΘΑ ή στις άλλες αρχές των Ενόπλων Δυνάμεων, ενώ υπάρχουν συνοδευτικά έγγραφα από φορείς και θεσμούς που ενεπλάκησαν σ</w:t>
      </w:r>
      <w:r>
        <w:rPr>
          <w:rFonts w:eastAsia="Times New Roman" w:cs="Times New Roman"/>
          <w:szCs w:val="24"/>
        </w:rPr>
        <w:t xml:space="preserve">ε αυτά τα γεγονότα. </w:t>
      </w:r>
    </w:p>
    <w:p w14:paraId="03686C73"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Είμαι υποχρεωμένος δημόσια να σας πω το εξής: Διαπιστώθηκε ότι έλειπαν οι έντεκα πρώτοι φάκελοι, κεντρικοί φάκελοι σε αυτές τις ερωταποκρίσεις, που είχαν αντιστοίχως τα </w:t>
      </w:r>
      <w:r>
        <w:rPr>
          <w:rFonts w:eastAsia="Times New Roman" w:cs="Times New Roman"/>
          <w:szCs w:val="24"/>
        </w:rPr>
        <w:t xml:space="preserve">πρακτικά </w:t>
      </w:r>
      <w:r>
        <w:rPr>
          <w:rFonts w:eastAsia="Times New Roman" w:cs="Times New Roman"/>
          <w:szCs w:val="24"/>
        </w:rPr>
        <w:t xml:space="preserve">των έντεκα πρώτων συνεδριάσεων της </w:t>
      </w:r>
      <w:r>
        <w:rPr>
          <w:rFonts w:eastAsia="Times New Roman" w:cs="Times New Roman"/>
          <w:szCs w:val="24"/>
        </w:rPr>
        <w:t xml:space="preserve">εξεταστικής επιτροπής </w:t>
      </w:r>
      <w:r>
        <w:rPr>
          <w:rFonts w:eastAsia="Times New Roman" w:cs="Times New Roman"/>
          <w:szCs w:val="24"/>
        </w:rPr>
        <w:t xml:space="preserve">με καταθέσεις μαρτύρων. Χρειάστηκε, ευτυχώς, να γίνει απομαγνητοφώνηση του ηχογραφημένου υλικού, δηλαδή των κασετών που κατέγραφαν οι στενογράφοι την ώρα της συνεδρίασης και κάτι τέτοιο ήταν και τεχνικά δύσκολο μετά από περισσότερα από </w:t>
      </w:r>
      <w:r>
        <w:rPr>
          <w:rFonts w:eastAsia="Times New Roman" w:cs="Times New Roman"/>
          <w:szCs w:val="24"/>
        </w:rPr>
        <w:lastRenderedPageBreak/>
        <w:t>τριάντα χρόνια. Πλην</w:t>
      </w:r>
      <w:r>
        <w:rPr>
          <w:rFonts w:eastAsia="Times New Roman" w:cs="Times New Roman"/>
          <w:szCs w:val="24"/>
        </w:rPr>
        <w:t xml:space="preserve"> όμως, τα </w:t>
      </w:r>
      <w:r>
        <w:rPr>
          <w:rFonts w:eastAsia="Times New Roman" w:cs="Times New Roman"/>
          <w:szCs w:val="24"/>
        </w:rPr>
        <w:t xml:space="preserve">πρακτικά </w:t>
      </w:r>
      <w:r>
        <w:rPr>
          <w:rFonts w:eastAsia="Times New Roman" w:cs="Times New Roman"/>
          <w:szCs w:val="24"/>
        </w:rPr>
        <w:t xml:space="preserve">που αφορούν αυτές τις έντεκα βασικές μαρτυρικές καταθέσεις δεν είναι ενδεχομένως τα ακριβή, αλλά είναι βάσει της δουλειάς που έγινε αυτόν τον ενάμιση χρόνο. </w:t>
      </w:r>
    </w:p>
    <w:p w14:paraId="03686C74"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εντοπίσαμε πότε, σε ποια συγκυρία, από ποιον, πού και πώς αφαιρέθηκαν αυτοί</w:t>
      </w:r>
      <w:r>
        <w:rPr>
          <w:rFonts w:eastAsia="Times New Roman" w:cs="Times New Roman"/>
          <w:szCs w:val="24"/>
        </w:rPr>
        <w:t xml:space="preserve"> οι φάκελοι από τα ερμάρια της Βουλής. </w:t>
      </w:r>
    </w:p>
    <w:p w14:paraId="03686C75"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σκοπό τη διαφύλαξη της ιστορικής μνήμης -τελειώνω,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και την ετεροχρονισμένη εκπλήρωση στο ελάχιστο της ηθικής, ουσιαστικής και ιστορικής υποχρέωσης στο κυπριακό κράτος δημιουργήθηκε ακ</w:t>
      </w:r>
      <w:r>
        <w:rPr>
          <w:rFonts w:eastAsia="Times New Roman" w:cs="Times New Roman"/>
          <w:szCs w:val="24"/>
        </w:rPr>
        <w:t xml:space="preserve">ριβές αντίγραφο του Φακέλου της Κύπρου, ώστε να αποσταλεί στη Βουλή των Αντιπροσώπων της Κυπριακής Δημοκρατίας. </w:t>
      </w:r>
    </w:p>
    <w:p w14:paraId="03686C76"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Έχει προβλεφθεί την Παρασκευή το πρωί να γίνει μια ειδική διαδικασία στη Βουλή των Αντιπροσώπων στην Κύπρο, με στόχο να υπάρξει μια επιμελημένη</w:t>
      </w:r>
      <w:r>
        <w:rPr>
          <w:rFonts w:eastAsia="Times New Roman" w:cs="Times New Roman"/>
          <w:szCs w:val="24"/>
        </w:rPr>
        <w:t xml:space="preserve"> έκδοση των </w:t>
      </w:r>
      <w:r>
        <w:rPr>
          <w:rFonts w:eastAsia="Times New Roman" w:cs="Times New Roman"/>
          <w:szCs w:val="24"/>
        </w:rPr>
        <w:t xml:space="preserve">πρακτικών </w:t>
      </w:r>
      <w:r>
        <w:rPr>
          <w:rFonts w:eastAsia="Times New Roman" w:cs="Times New Roman"/>
          <w:szCs w:val="24"/>
        </w:rPr>
        <w:t xml:space="preserve">της </w:t>
      </w:r>
      <w:r>
        <w:rPr>
          <w:rFonts w:eastAsia="Times New Roman" w:cs="Times New Roman"/>
          <w:szCs w:val="24"/>
        </w:rPr>
        <w:t>επιτροπής</w:t>
      </w:r>
      <w:r>
        <w:rPr>
          <w:rFonts w:eastAsia="Times New Roman" w:cs="Times New Roman"/>
          <w:szCs w:val="24"/>
        </w:rPr>
        <w:t xml:space="preserve"> εντός </w:t>
      </w:r>
      <w:proofErr w:type="spellStart"/>
      <w:r>
        <w:rPr>
          <w:rFonts w:eastAsia="Times New Roman" w:cs="Times New Roman"/>
          <w:szCs w:val="24"/>
        </w:rPr>
        <w:t>ευλόγου</w:t>
      </w:r>
      <w:proofErr w:type="spellEnd"/>
      <w:r>
        <w:rPr>
          <w:rFonts w:eastAsia="Times New Roman" w:cs="Times New Roman"/>
          <w:szCs w:val="24"/>
        </w:rPr>
        <w:t xml:space="preserve"> χρονικού διαστήματος, δηλαδή με ευθύνη και από την </w:t>
      </w:r>
      <w:r>
        <w:rPr>
          <w:rFonts w:eastAsia="Times New Roman" w:cs="Times New Roman"/>
          <w:szCs w:val="24"/>
        </w:rPr>
        <w:t xml:space="preserve">κυπριακή </w:t>
      </w:r>
      <w:r>
        <w:rPr>
          <w:rFonts w:eastAsia="Times New Roman" w:cs="Times New Roman"/>
          <w:szCs w:val="24"/>
        </w:rPr>
        <w:t xml:space="preserve">και από την </w:t>
      </w:r>
      <w:r>
        <w:rPr>
          <w:rFonts w:eastAsia="Times New Roman" w:cs="Times New Roman"/>
          <w:szCs w:val="24"/>
        </w:rPr>
        <w:t>ελληνική</w:t>
      </w:r>
      <w:r>
        <w:rPr>
          <w:rFonts w:eastAsia="Times New Roman" w:cs="Times New Roman"/>
          <w:szCs w:val="24"/>
        </w:rPr>
        <w:t xml:space="preserve"> Βουλή τους επόμενους μήνες, η οποία θα ανοίξει και στο ευρύτερο κοινό, δημόσια δηλαδή, μια πολύτιμη ιστορική πηγή, πάντα στο </w:t>
      </w:r>
      <w:r>
        <w:rPr>
          <w:rFonts w:eastAsia="Times New Roman" w:cs="Times New Roman"/>
          <w:szCs w:val="24"/>
        </w:rPr>
        <w:t xml:space="preserve">πλαίσιο </w:t>
      </w:r>
      <w:r>
        <w:rPr>
          <w:rFonts w:eastAsia="Times New Roman" w:cs="Times New Roman"/>
          <w:szCs w:val="24"/>
        </w:rPr>
        <w:lastRenderedPageBreak/>
        <w:t xml:space="preserve">της ασφάλειας, της εγκυρότητας και της επιστημονικής ακεραιότητας που προσφέρει το κύρος των δυο </w:t>
      </w:r>
      <w:r>
        <w:rPr>
          <w:rFonts w:eastAsia="Times New Roman" w:cs="Times New Roman"/>
          <w:szCs w:val="24"/>
        </w:rPr>
        <w:t xml:space="preserve">Εθνικών </w:t>
      </w:r>
      <w:r>
        <w:rPr>
          <w:rFonts w:eastAsia="Times New Roman" w:cs="Times New Roman"/>
          <w:szCs w:val="24"/>
        </w:rPr>
        <w:t xml:space="preserve">Κοινοβουλίων. </w:t>
      </w:r>
    </w:p>
    <w:p w14:paraId="03686C77"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σας καλώ να υπερψηφίσουμε, κατά το τακτικό που θα ακολουθήσει η Πρόεδρος, την π</w:t>
      </w:r>
      <w:r>
        <w:rPr>
          <w:rFonts w:eastAsia="Times New Roman" w:cs="Times New Roman"/>
          <w:szCs w:val="24"/>
        </w:rPr>
        <w:t>αρούσα πρόταση.</w:t>
      </w:r>
    </w:p>
    <w:p w14:paraId="03686C78"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3686C79" w14:textId="77777777" w:rsidR="00BD3D6A" w:rsidRDefault="00524319">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r>
        <w:rPr>
          <w:rFonts w:eastAsia="Times New Roman" w:cs="Times New Roman"/>
          <w:szCs w:val="24"/>
        </w:rPr>
        <w:t xml:space="preserve"> </w:t>
      </w:r>
    </w:p>
    <w:p w14:paraId="03686C7A"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w:t>
      </w:r>
    </w:p>
    <w:p w14:paraId="03686C7B"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Κυρία Πρόεδρε, θα ήθελα τον λόγο για μια διευκρίνιση. </w:t>
      </w:r>
    </w:p>
    <w:p w14:paraId="03686C7C"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Τσιάρα, έχετε τον λόγο. </w:t>
      </w:r>
    </w:p>
    <w:p w14:paraId="03686C7D"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Όπως δήλωσε και ο Πρόεδρος της Νέας Δημοκρατίας, η Νέα Δημοκρατία είναι θετική στην πρόταση του Προέδρου. Οφείλω, όμως, να επαναδιατυπώσω </w:t>
      </w:r>
      <w:r>
        <w:rPr>
          <w:rFonts w:eastAsia="Times New Roman" w:cs="Times New Roman"/>
          <w:szCs w:val="24"/>
        </w:rPr>
        <w:lastRenderedPageBreak/>
        <w:t>την επιφύλαξή</w:t>
      </w:r>
      <w:r>
        <w:rPr>
          <w:rFonts w:eastAsia="Times New Roman" w:cs="Times New Roman"/>
          <w:szCs w:val="24"/>
        </w:rPr>
        <w:t xml:space="preserve"> μας σχετικά με τον χρόνο. Θα είμαστε θετικοί, ως εκ τούτου. </w:t>
      </w:r>
    </w:p>
    <w:p w14:paraId="03686C7E"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θα ήθελα και εγώ τον λόγο. </w:t>
      </w:r>
    </w:p>
    <w:p w14:paraId="03686C7F"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κύριε Λοβέρδο, έχετε τον λόγο. </w:t>
      </w:r>
    </w:p>
    <w:p w14:paraId="03686C80" w14:textId="77777777" w:rsidR="00BD3D6A" w:rsidRDefault="0052431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Επί της ουσίας και ο Πρωθυπουργ</w:t>
      </w:r>
      <w:r>
        <w:rPr>
          <w:rFonts w:eastAsia="Times New Roman" w:cs="Times New Roman"/>
          <w:szCs w:val="24"/>
        </w:rPr>
        <w:t xml:space="preserve">ός και όλα σχεδόν -νομίζω- τα κόμματα διατυπώσαμε την πάγια θέση της Ελλάδας ότι το Κυπριακό για εμάς είναι ζήτημα εισβολής και κατοχής. Πριν από αυτά, όμως, πριν από εκείνα τα γεγονότα του 1974 είχε συντελεστεί και μια προδοσία σε φάσεις, αρχής γενομένης </w:t>
      </w:r>
      <w:r>
        <w:rPr>
          <w:rFonts w:eastAsia="Times New Roman" w:cs="Times New Roman"/>
          <w:szCs w:val="24"/>
        </w:rPr>
        <w:t xml:space="preserve">από τον Νοέμβριο του 1967, όταν αποσύρθηκε η ελληνική μεραρχία από την Κύπρο με απόφαση της τότε χούντας. </w:t>
      </w:r>
    </w:p>
    <w:p w14:paraId="03686C81"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εξεταστική επιτροπή</w:t>
      </w:r>
      <w:r>
        <w:rPr>
          <w:rFonts w:eastAsia="Times New Roman" w:cs="Times New Roman"/>
          <w:szCs w:val="24"/>
        </w:rPr>
        <w:t xml:space="preserve"> </w:t>
      </w:r>
      <w:r>
        <w:rPr>
          <w:rFonts w:eastAsia="Times New Roman" w:cs="Times New Roman"/>
          <w:szCs w:val="24"/>
        </w:rPr>
        <w:t xml:space="preserve">για το άνοιγμα του Φακέλου της Κύπρου ήταν αίτημα -θυμίζω στους παλαιότερους- που διατύπωνε ο αείμνηστος Ανδρέας Παπανδρέου ως κεντρικό αίτημα στις εκλογές του 1981. Και πράγματι αυτό έγινε, με όσα είπε ο </w:t>
      </w:r>
      <w:r>
        <w:rPr>
          <w:rFonts w:eastAsia="Times New Roman" w:cs="Times New Roman"/>
          <w:szCs w:val="24"/>
        </w:rPr>
        <w:lastRenderedPageBreak/>
        <w:t xml:space="preserve">κύριος Πρόεδρος της Βουλής, το 1986 με την </w:t>
      </w:r>
      <w:r>
        <w:rPr>
          <w:rFonts w:eastAsia="Times New Roman" w:cs="Times New Roman"/>
          <w:szCs w:val="24"/>
        </w:rPr>
        <w:t>εξεταστι</w:t>
      </w:r>
      <w:r>
        <w:rPr>
          <w:rFonts w:eastAsia="Times New Roman" w:cs="Times New Roman"/>
          <w:szCs w:val="24"/>
        </w:rPr>
        <w:t xml:space="preserve">κή </w:t>
      </w:r>
      <w:r>
        <w:rPr>
          <w:rFonts w:eastAsia="Times New Roman" w:cs="Times New Roman"/>
          <w:szCs w:val="24"/>
        </w:rPr>
        <w:t>και με την κατάληξη το 1988.</w:t>
      </w:r>
    </w:p>
    <w:p w14:paraId="03686C82"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 xml:space="preserve">Κυρία Πρόεδρε, υπάρχει μία συνεργασία με τη Βουλή των Αντιπροσώπων της Κύπρου, η οποία ξεκίνησε, αν θυμάμαι καλά, από το 2004 και πηγαίνει καλά. Και πράγματι υπεγράφησαν και τα πρωτόκολλα. </w:t>
      </w:r>
    </w:p>
    <w:p w14:paraId="03686C8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Τώρα καλούμαστε -αν έχουμε καταλάβ</w:t>
      </w:r>
      <w:r>
        <w:rPr>
          <w:rFonts w:eastAsia="Times New Roman" w:cs="Times New Roman"/>
          <w:szCs w:val="24"/>
        </w:rPr>
        <w:t xml:space="preserve">ει καλά- να εγκρίνουμε την πρόσβαση ή την παράδοση του υλικού -όχι των πρακτικών- της </w:t>
      </w:r>
      <w:r>
        <w:rPr>
          <w:rFonts w:eastAsia="Times New Roman" w:cs="Times New Roman"/>
          <w:szCs w:val="24"/>
        </w:rPr>
        <w:t>εξεταστικής επιτροπής</w:t>
      </w:r>
      <w:r>
        <w:rPr>
          <w:rFonts w:eastAsia="Times New Roman" w:cs="Times New Roman"/>
          <w:szCs w:val="24"/>
        </w:rPr>
        <w:t>, είτε είναι αυτό συνοδευτικό υλικό που κατατίθετο εκεί είτε φαντάζομαι και τα Πρακτικά, με τις δυσκολίες που ανέφερε ο κύριος Πρόεδρος. Προφανώς είμ</w:t>
      </w:r>
      <w:r>
        <w:rPr>
          <w:rFonts w:eastAsia="Times New Roman" w:cs="Times New Roman"/>
          <w:szCs w:val="24"/>
        </w:rPr>
        <w:t xml:space="preserve">αστε σύμφωνοι. Έχουμε άλλωστε υποστηρίξει τις πρωτοβουλίες του κ. </w:t>
      </w:r>
      <w:proofErr w:type="spellStart"/>
      <w:r>
        <w:rPr>
          <w:rFonts w:eastAsia="Times New Roman" w:cs="Times New Roman"/>
          <w:szCs w:val="24"/>
        </w:rPr>
        <w:t>Βούτση</w:t>
      </w:r>
      <w:proofErr w:type="spellEnd"/>
      <w:r>
        <w:rPr>
          <w:rFonts w:eastAsia="Times New Roman" w:cs="Times New Roman"/>
          <w:szCs w:val="24"/>
        </w:rPr>
        <w:t xml:space="preserve"> όλον αυτόν τον καιρό.</w:t>
      </w:r>
    </w:p>
    <w:p w14:paraId="03686C84"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Αναρωτιέμαι, κυρία Πρόεδρε, αν για μία υπόθεση προδοσίας, που βαρύνει με τρόπο καίριο κάποιους υποτίθεται συμπατριώτες μας άλλων εποχών, έπρεπε η Εθνική Αντιπροσ</w:t>
      </w:r>
      <w:r>
        <w:rPr>
          <w:rFonts w:eastAsia="Times New Roman" w:cs="Times New Roman"/>
          <w:szCs w:val="24"/>
        </w:rPr>
        <w:t xml:space="preserve">ωπεία να ασχοληθεί σήμερα, που έγινε μια προσπάθεια, με επιτυχές αποτέλεσμα, να φανεί η σύμπτωση των απόψεών μας όχι μόνον στο Εθνικό Συμβούλιο Εξωτερικής Πολιτικής, όχι μόνον στη Διαρκή Επιτροπή Εξωτερικών και Άμυνας, αλλά εδώ στην Ολομέλεια της </w:t>
      </w:r>
      <w:r>
        <w:rPr>
          <w:rFonts w:eastAsia="Times New Roman" w:cs="Times New Roman"/>
          <w:szCs w:val="24"/>
        </w:rPr>
        <w:lastRenderedPageBreak/>
        <w:t>Βουλής με</w:t>
      </w:r>
      <w:r>
        <w:rPr>
          <w:rFonts w:eastAsia="Times New Roman" w:cs="Times New Roman"/>
          <w:szCs w:val="24"/>
        </w:rPr>
        <w:t xml:space="preserve"> την παρουσία όλων των κομμάτων. Θεωρώ ατυχή την επιλογή. Εν πάση </w:t>
      </w:r>
      <w:proofErr w:type="spellStart"/>
      <w:r>
        <w:rPr>
          <w:rFonts w:eastAsia="Times New Roman" w:cs="Times New Roman"/>
          <w:szCs w:val="24"/>
        </w:rPr>
        <w:t>περιπτώσει</w:t>
      </w:r>
      <w:proofErr w:type="spellEnd"/>
      <w:r>
        <w:rPr>
          <w:rFonts w:eastAsia="Times New Roman" w:cs="Times New Roman"/>
          <w:szCs w:val="24"/>
        </w:rPr>
        <w:t>, όμως, δεν διαφωνούμε.</w:t>
      </w:r>
    </w:p>
    <w:p w14:paraId="03686C85"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Λοβέρδο.</w:t>
      </w:r>
    </w:p>
    <w:p w14:paraId="03686C86"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Κυρία</w:t>
      </w:r>
      <w:r>
        <w:rPr>
          <w:rFonts w:eastAsia="Times New Roman" w:cs="Times New Roman"/>
          <w:szCs w:val="24"/>
        </w:rPr>
        <w:t xml:space="preserve"> Πρόεδρε, θα ήθελα τον λόγο.</w:t>
      </w:r>
    </w:p>
    <w:p w14:paraId="03686C87"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Εσείς, κύριε </w:t>
      </w:r>
      <w:proofErr w:type="spellStart"/>
      <w:r>
        <w:rPr>
          <w:rFonts w:eastAsia="Times New Roman" w:cs="Times New Roman"/>
          <w:szCs w:val="24"/>
        </w:rPr>
        <w:t>Μιχαλολιάκο</w:t>
      </w:r>
      <w:proofErr w:type="spellEnd"/>
      <w:r>
        <w:rPr>
          <w:rFonts w:eastAsia="Times New Roman" w:cs="Times New Roman"/>
          <w:szCs w:val="24"/>
        </w:rPr>
        <w:t>, τοποθετηθήκατε προηγουμένως επ’ αυτού. Αφήστε να ολοκληρώσουμε τη διαδικασία.</w:t>
      </w:r>
    </w:p>
    <w:p w14:paraId="03686C88"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Θ</w:t>
      </w:r>
      <w:r>
        <w:rPr>
          <w:rFonts w:eastAsia="Times New Roman" w:cs="Times New Roman"/>
          <w:szCs w:val="24"/>
        </w:rPr>
        <w:t>α ήθελα να καταθέσω την άποψή μας, ότι σωστό είναι να δοθεί στη Βουλή της Κύπρου, αλλά να δοθεί και στους Έλληνες Βουλευτές, να δοθεί στον ελληνικό λαό. Επί σαράντα τρία χρόνια κρατάει το πολιτικό σύστημα μια ένοχη σιωπή για την προδοσία της Κύπρου και απ’</w:t>
      </w:r>
      <w:r>
        <w:rPr>
          <w:rFonts w:eastAsia="Times New Roman" w:cs="Times New Roman"/>
          <w:szCs w:val="24"/>
        </w:rPr>
        <w:t xml:space="preserve"> ό,τι φαίνεται δεν είναι μόνον κάποιοι στρατιωτικοί οι οποίοι ενέχονται σε αυτό, αλλά και πολιτικοί.</w:t>
      </w:r>
    </w:p>
    <w:p w14:paraId="03686C89"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Ευχαριστώ.</w:t>
      </w:r>
    </w:p>
    <w:p w14:paraId="03686C8A"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παρακαλώ πολύ να εγκρίνετε δι’ εγέρσεως την παράδοση τ</w:t>
      </w:r>
      <w:r>
        <w:rPr>
          <w:rFonts w:eastAsia="Times New Roman" w:cs="Times New Roman"/>
          <w:szCs w:val="24"/>
        </w:rPr>
        <w:t xml:space="preserve">ων υλικών που έχουν κατατεθεί στη Βουλή και αφορούν στον </w:t>
      </w:r>
      <w:r>
        <w:rPr>
          <w:rFonts w:eastAsia="Times New Roman" w:cs="Times New Roman"/>
          <w:szCs w:val="24"/>
        </w:rPr>
        <w:t>«</w:t>
      </w:r>
      <w:r>
        <w:rPr>
          <w:rFonts w:eastAsia="Times New Roman" w:cs="Times New Roman"/>
          <w:szCs w:val="24"/>
        </w:rPr>
        <w:t>Φάκελο της Κύπρου</w:t>
      </w:r>
      <w:r>
        <w:rPr>
          <w:rFonts w:eastAsia="Times New Roman" w:cs="Times New Roman"/>
          <w:szCs w:val="24"/>
        </w:rPr>
        <w:t>»</w:t>
      </w:r>
      <w:r>
        <w:rPr>
          <w:rFonts w:eastAsia="Times New Roman" w:cs="Times New Roman"/>
          <w:szCs w:val="24"/>
        </w:rPr>
        <w:t xml:space="preserve">, τα οποία είχαν γίνει αντικείμενο μελέτης και αξιολόγησης από την </w:t>
      </w:r>
      <w:r>
        <w:rPr>
          <w:rFonts w:eastAsia="Times New Roman" w:cs="Times New Roman"/>
          <w:szCs w:val="24"/>
        </w:rPr>
        <w:t>εξεταστική επιτροπή</w:t>
      </w:r>
      <w:r>
        <w:rPr>
          <w:rFonts w:eastAsia="Times New Roman" w:cs="Times New Roman"/>
          <w:szCs w:val="24"/>
        </w:rPr>
        <w:t xml:space="preserve"> στο διάστημα 1986 έως τον Οκτώβριο του 1988, οπότε κατατέθηκαν τα σχετικά πορίσματα και έγινε</w:t>
      </w:r>
      <w:r>
        <w:rPr>
          <w:rFonts w:eastAsia="Times New Roman" w:cs="Times New Roman"/>
          <w:szCs w:val="24"/>
        </w:rPr>
        <w:t xml:space="preserve"> η συζήτηση στην </w:t>
      </w:r>
      <w:r>
        <w:rPr>
          <w:rFonts w:eastAsia="Times New Roman" w:cs="Times New Roman"/>
          <w:szCs w:val="24"/>
        </w:rPr>
        <w:t xml:space="preserve">ελληνική </w:t>
      </w:r>
      <w:r>
        <w:rPr>
          <w:rFonts w:eastAsia="Times New Roman" w:cs="Times New Roman"/>
          <w:szCs w:val="24"/>
        </w:rPr>
        <w:t>Βουλή, σε υλοποίηση των διαλαμβανομένων στο Πρωτόκολλο Συνεργασίας, καθώς και στο Παράρτημα αυτού, που έχουν υπογράψει οι δύο Πρόεδροι της Βουλής των Ελλήνων και της Βουλής των Αντιπροσώπων της Κυπριακής Δημοκρατίας.</w:t>
      </w:r>
    </w:p>
    <w:p w14:paraId="03686C8B"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οι αποδεχόμενοι την πρόταση παρακαλώ πολύ να εγερθούν.</w:t>
      </w:r>
    </w:p>
    <w:p w14:paraId="03686C8C"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πρόταση)</w:t>
      </w:r>
    </w:p>
    <w:p w14:paraId="03686C8D"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Είναι προφανές ότι ηγέρθησαν όλοι.</w:t>
      </w:r>
    </w:p>
    <w:p w14:paraId="03686C8E"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Συνεπώς το Σώμα ενέκρινε ομόφωνα την πρόταση</w:t>
      </w:r>
      <w:r>
        <w:rPr>
          <w:rFonts w:eastAsia="Times New Roman" w:cs="Times New Roman"/>
          <w:szCs w:val="24"/>
        </w:rPr>
        <w:t>,</w:t>
      </w:r>
      <w:r>
        <w:rPr>
          <w:rFonts w:eastAsia="Times New Roman" w:cs="Times New Roman"/>
          <w:szCs w:val="24"/>
        </w:rPr>
        <w:t xml:space="preserve"> η οποία έχει κατατεθεί στα Πρακτικά της σημερινής συνεδρίασης.</w:t>
      </w:r>
    </w:p>
    <w:p w14:paraId="03686C8F" w14:textId="77777777" w:rsidR="00BD3D6A" w:rsidRDefault="0052431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r>
        <w:rPr>
          <w:rFonts w:eastAsia="Times New Roman" w:cs="Times New Roman"/>
          <w:szCs w:val="24"/>
        </w:rPr>
        <w:t xml:space="preserve"> </w:t>
      </w:r>
    </w:p>
    <w:p w14:paraId="03686C90"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Παρακαλώ το Σώμα να εξουσιοδοτήσει το Προεδρείο για την υπ’ ευθύνη του επικύρωση των Πρακτικών της σημερινής συνεδρίασης.</w:t>
      </w:r>
    </w:p>
    <w:p w14:paraId="03686C91"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03686C92"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w:t>
      </w:r>
      <w:r>
        <w:rPr>
          <w:rFonts w:eastAsia="Times New Roman" w:cs="Times New Roman"/>
          <w:szCs w:val="24"/>
        </w:rPr>
        <w:t xml:space="preserve">ο Σώμα παρέσχε τη </w:t>
      </w:r>
      <w:r>
        <w:rPr>
          <w:rFonts w:eastAsia="Times New Roman" w:cs="Times New Roman"/>
          <w:szCs w:val="24"/>
        </w:rPr>
        <w:t>ζητηθείσα εξουσιοδότηση.</w:t>
      </w:r>
    </w:p>
    <w:p w14:paraId="03686C93" w14:textId="77777777" w:rsidR="00BD3D6A" w:rsidRDefault="00524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3686C94"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3686C95" w14:textId="77777777" w:rsidR="00BD3D6A" w:rsidRDefault="0052431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14.53΄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Πέμπτη 13 Ιουλίου 2017 και ώρα 9.30΄, με αντικείμενο εργασιών</w:t>
      </w:r>
      <w:r>
        <w:rPr>
          <w:rFonts w:eastAsia="Times New Roman" w:cs="Times New Roman"/>
          <w:szCs w:val="24"/>
        </w:rPr>
        <w:t xml:space="preserve"> του Σ</w:t>
      </w:r>
      <w:r>
        <w:rPr>
          <w:rFonts w:eastAsia="Times New Roman" w:cs="Times New Roman"/>
          <w:szCs w:val="24"/>
        </w:rPr>
        <w:t>ώματος</w:t>
      </w:r>
      <w:r>
        <w:rPr>
          <w:rFonts w:eastAsia="Times New Roman" w:cs="Times New Roman"/>
          <w:szCs w:val="24"/>
        </w:rPr>
        <w:t>: α) κοινοβουλευτικό έλεγχο, συζήτηση επικαίρων ερωτήσεων και β) νομοθετική εργασία, σύμφωνα με την ημερ</w:t>
      </w:r>
      <w:r>
        <w:rPr>
          <w:rFonts w:eastAsia="Times New Roman" w:cs="Times New Roman"/>
          <w:szCs w:val="24"/>
        </w:rPr>
        <w:t xml:space="preserve">ήσια διάταξη που </w:t>
      </w:r>
      <w:r>
        <w:rPr>
          <w:rFonts w:eastAsia="Times New Roman" w:cs="Times New Roman"/>
          <w:szCs w:val="24"/>
        </w:rPr>
        <w:t xml:space="preserve">θα </w:t>
      </w:r>
      <w:r>
        <w:rPr>
          <w:rFonts w:eastAsia="Times New Roman" w:cs="Times New Roman"/>
          <w:szCs w:val="24"/>
        </w:rPr>
        <w:t>διανεμηθεί.</w:t>
      </w:r>
    </w:p>
    <w:p w14:paraId="03686C96" w14:textId="77777777" w:rsidR="00BD3D6A" w:rsidRDefault="00BD3D6A">
      <w:pPr>
        <w:spacing w:line="600" w:lineRule="auto"/>
        <w:jc w:val="both"/>
        <w:rPr>
          <w:rFonts w:eastAsia="Times New Roman" w:cs="Times New Roman"/>
          <w:b/>
          <w:szCs w:val="24"/>
        </w:rPr>
      </w:pPr>
    </w:p>
    <w:p w14:paraId="03686C97" w14:textId="77777777" w:rsidR="00BD3D6A" w:rsidRDefault="00524319">
      <w:pPr>
        <w:spacing w:line="600" w:lineRule="auto"/>
        <w:jc w:val="both"/>
        <w:rPr>
          <w:rFonts w:eastAsia="Times New Roman" w:cs="Times New Roman"/>
          <w:b/>
          <w:szCs w:val="24"/>
        </w:rPr>
      </w:pPr>
      <w:r>
        <w:rPr>
          <w:rFonts w:eastAsia="Times New Roman" w:cs="Times New Roman"/>
          <w:b/>
          <w:szCs w:val="24"/>
        </w:rPr>
        <w:lastRenderedPageBreak/>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BD3D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Microsoft Sans Serif">
    <w:panose1 w:val="020B0604020202020204"/>
    <w:charset w:val="A1"/>
    <w:family w:val="swiss"/>
    <w:pitch w:val="variable"/>
    <w:sig w:usb0="E1002AFF" w:usb1="C0000002" w:usb2="00000008"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f2h8sesHYYD6vjdfs/MF8m77qBw=" w:salt="2GKoe1fhCBJ3DidTvLTv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6A"/>
    <w:rsid w:val="00524319"/>
    <w:rsid w:val="008B241D"/>
    <w:rsid w:val="00BD3D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6A30"/>
  <w15:docId w15:val="{C90A8FAF-FCCE-4D95-9D22-FD004F09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23F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F23FF"/>
    <w:rPr>
      <w:rFonts w:ascii="Segoe UI" w:hAnsi="Segoe UI" w:cs="Segoe UI"/>
      <w:sz w:val="18"/>
      <w:szCs w:val="18"/>
    </w:rPr>
  </w:style>
  <w:style w:type="paragraph" w:styleId="a4">
    <w:name w:val="Revision"/>
    <w:hidden/>
    <w:uiPriority w:val="99"/>
    <w:semiHidden/>
    <w:rsid w:val="00297E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478</MetadataID>
    <Session xmlns="641f345b-441b-4b81-9152-adc2e73ba5e1">Β´</Session>
    <Date xmlns="641f345b-441b-4b81-9152-adc2e73ba5e1">2017-07-10T21:00:00+00:00</Date>
    <Status xmlns="641f345b-441b-4b81-9152-adc2e73ba5e1">
      <Url>http://srv-sp1/praktika/Lists/Incoming_Metadata/EditForm.aspx?ID=478&amp;Source=/praktika/Recordings_Library/Forms/AllItems.aspx</Url>
      <Description>Δημοσιεύτηκε</Description>
    </Status>
    <Meeting xmlns="641f345b-441b-4b81-9152-adc2e73ba5e1">ΡΝ´</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8311DB-BE54-489A-8830-F0DEEA0D0B5C}">
  <ds:schemaRefs>
    <ds:schemaRef ds:uri="641f345b-441b-4b81-9152-adc2e73ba5e1"/>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1A8033B3-917B-4DD0-8BB4-BAFADCB87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7F5E9B-B812-4B23-9A11-3D6104B931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144</Pages>
  <Words>26336</Words>
  <Characters>142219</Characters>
  <Application>Microsoft Office Word</Application>
  <DocSecurity>0</DocSecurity>
  <Lines>1185</Lines>
  <Paragraphs>336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2017-07-20T08:35:00Z</dcterms:created>
  <dcterms:modified xsi:type="dcterms:W3CDTF">2017-07-20T08:35:00Z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