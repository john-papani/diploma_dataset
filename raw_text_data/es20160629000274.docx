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8EFF1" w14:textId="77777777" w:rsidR="00DE698F" w:rsidRPr="00DE698F" w:rsidRDefault="00DE698F" w:rsidP="00DE698F">
      <w:pPr>
        <w:spacing w:after="0" w:line="360" w:lineRule="auto"/>
        <w:rPr>
          <w:ins w:id="0" w:author="Φλούδα Χριστίνα" w:date="2016-07-11T10:19:00Z"/>
          <w:rFonts w:eastAsia="Times New Roman"/>
          <w:szCs w:val="24"/>
          <w:lang w:eastAsia="en-US"/>
        </w:rPr>
      </w:pPr>
      <w:bookmarkStart w:id="1" w:name="_GoBack"/>
      <w:bookmarkEnd w:id="1"/>
      <w:ins w:id="2" w:author="Φλούδα Χριστίνα" w:date="2016-07-11T10:19:00Z">
        <w:r w:rsidRPr="00DE698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319B424" w14:textId="77777777" w:rsidR="00DE698F" w:rsidRPr="00DE698F" w:rsidRDefault="00DE698F" w:rsidP="00DE698F">
      <w:pPr>
        <w:spacing w:after="0" w:line="360" w:lineRule="auto"/>
        <w:rPr>
          <w:ins w:id="3" w:author="Φλούδα Χριστίνα" w:date="2016-07-11T10:19:00Z"/>
          <w:rFonts w:eastAsia="Times New Roman"/>
          <w:szCs w:val="24"/>
          <w:lang w:eastAsia="en-US"/>
        </w:rPr>
      </w:pPr>
    </w:p>
    <w:p w14:paraId="5C207669" w14:textId="77777777" w:rsidR="00DE698F" w:rsidRPr="00DE698F" w:rsidRDefault="00DE698F" w:rsidP="00DE698F">
      <w:pPr>
        <w:spacing w:after="0" w:line="360" w:lineRule="auto"/>
        <w:rPr>
          <w:ins w:id="4" w:author="Φλούδα Χριστίνα" w:date="2016-07-11T10:19:00Z"/>
          <w:rFonts w:eastAsia="Times New Roman"/>
          <w:szCs w:val="24"/>
          <w:lang w:eastAsia="en-US"/>
        </w:rPr>
      </w:pPr>
      <w:ins w:id="5" w:author="Φλούδα Χριστίνα" w:date="2016-07-11T10:19:00Z">
        <w:r w:rsidRPr="00DE698F">
          <w:rPr>
            <w:rFonts w:eastAsia="Times New Roman"/>
            <w:szCs w:val="24"/>
            <w:lang w:eastAsia="en-US"/>
          </w:rPr>
          <w:t>ΠΙΝΑΚΑΣ ΠΕΡΙΕΧΟΜΕΝΩΝ</w:t>
        </w:r>
      </w:ins>
    </w:p>
    <w:p w14:paraId="646B6FDC" w14:textId="77777777" w:rsidR="00DE698F" w:rsidRPr="00DE698F" w:rsidRDefault="00DE698F" w:rsidP="00DE698F">
      <w:pPr>
        <w:spacing w:after="0" w:line="360" w:lineRule="auto"/>
        <w:rPr>
          <w:ins w:id="6" w:author="Φλούδα Χριστίνα" w:date="2016-07-11T10:19:00Z"/>
          <w:rFonts w:eastAsia="Times New Roman"/>
          <w:szCs w:val="24"/>
          <w:lang w:eastAsia="en-US"/>
        </w:rPr>
      </w:pPr>
      <w:ins w:id="7" w:author="Φλούδα Χριστίνα" w:date="2016-07-11T10:19:00Z">
        <w:r w:rsidRPr="00DE698F">
          <w:rPr>
            <w:rFonts w:eastAsia="Times New Roman"/>
            <w:szCs w:val="24"/>
            <w:lang w:eastAsia="en-US"/>
          </w:rPr>
          <w:t xml:space="preserve">ΙΖ΄ ΠΕΡΙΟΔΟΣ </w:t>
        </w:r>
      </w:ins>
    </w:p>
    <w:p w14:paraId="08AF4356" w14:textId="77777777" w:rsidR="00DE698F" w:rsidRPr="00DE698F" w:rsidRDefault="00DE698F" w:rsidP="00DE698F">
      <w:pPr>
        <w:spacing w:after="0" w:line="360" w:lineRule="auto"/>
        <w:rPr>
          <w:ins w:id="8" w:author="Φλούδα Χριστίνα" w:date="2016-07-11T10:19:00Z"/>
          <w:rFonts w:eastAsia="Times New Roman"/>
          <w:szCs w:val="24"/>
          <w:lang w:eastAsia="en-US"/>
        </w:rPr>
      </w:pPr>
      <w:ins w:id="9" w:author="Φλούδα Χριστίνα" w:date="2016-07-11T10:19:00Z">
        <w:r w:rsidRPr="00DE698F">
          <w:rPr>
            <w:rFonts w:eastAsia="Times New Roman"/>
            <w:szCs w:val="24"/>
            <w:lang w:eastAsia="en-US"/>
          </w:rPr>
          <w:t>ΠΡΟΕΔΡΕΥΟΜΕΝΗΣ ΚΟΙΝΟΒΟΥΛΕΥΤΙΚΗΣ ΔΗΜΟΚΡΑΤΙΑΣ</w:t>
        </w:r>
      </w:ins>
    </w:p>
    <w:p w14:paraId="46B6E9BF" w14:textId="77777777" w:rsidR="00DE698F" w:rsidRPr="00DE698F" w:rsidRDefault="00DE698F" w:rsidP="00DE698F">
      <w:pPr>
        <w:spacing w:after="0" w:line="360" w:lineRule="auto"/>
        <w:rPr>
          <w:ins w:id="10" w:author="Φλούδα Χριστίνα" w:date="2016-07-11T10:19:00Z"/>
          <w:rFonts w:eastAsia="Times New Roman"/>
          <w:szCs w:val="24"/>
          <w:lang w:eastAsia="en-US"/>
        </w:rPr>
      </w:pPr>
      <w:ins w:id="11" w:author="Φλούδα Χριστίνα" w:date="2016-07-11T10:19:00Z">
        <w:r w:rsidRPr="00DE698F">
          <w:rPr>
            <w:rFonts w:eastAsia="Times New Roman"/>
            <w:szCs w:val="24"/>
            <w:lang w:eastAsia="en-US"/>
          </w:rPr>
          <w:t>ΣΥΝΟΔΟΣ Α΄</w:t>
        </w:r>
      </w:ins>
    </w:p>
    <w:p w14:paraId="7232245E" w14:textId="77777777" w:rsidR="00DE698F" w:rsidRPr="00DE698F" w:rsidRDefault="00DE698F" w:rsidP="00DE698F">
      <w:pPr>
        <w:spacing w:after="0" w:line="360" w:lineRule="auto"/>
        <w:rPr>
          <w:ins w:id="12" w:author="Φλούδα Χριστίνα" w:date="2016-07-11T10:19:00Z"/>
          <w:rFonts w:eastAsia="Times New Roman"/>
          <w:szCs w:val="24"/>
          <w:lang w:eastAsia="en-US"/>
        </w:rPr>
      </w:pPr>
    </w:p>
    <w:p w14:paraId="08AA1E24" w14:textId="77777777" w:rsidR="00DE698F" w:rsidRPr="00DE698F" w:rsidRDefault="00DE698F" w:rsidP="00DE698F">
      <w:pPr>
        <w:spacing w:after="0" w:line="360" w:lineRule="auto"/>
        <w:rPr>
          <w:ins w:id="13" w:author="Φλούδα Χριστίνα" w:date="2016-07-11T10:19:00Z"/>
          <w:rFonts w:eastAsia="Times New Roman"/>
          <w:szCs w:val="24"/>
          <w:lang w:eastAsia="en-US"/>
        </w:rPr>
      </w:pPr>
      <w:ins w:id="14" w:author="Φλούδα Χριστίνα" w:date="2016-07-11T10:19:00Z">
        <w:r w:rsidRPr="00DE698F">
          <w:rPr>
            <w:rFonts w:eastAsia="Times New Roman"/>
            <w:szCs w:val="24"/>
            <w:lang w:eastAsia="en-US"/>
          </w:rPr>
          <w:t>ΣΥΝΕΔΡΙΑΣΗ ΡΝΓ΄</w:t>
        </w:r>
      </w:ins>
    </w:p>
    <w:p w14:paraId="01530574" w14:textId="77777777" w:rsidR="00DE698F" w:rsidRPr="00DE698F" w:rsidRDefault="00DE698F" w:rsidP="00DE698F">
      <w:pPr>
        <w:spacing w:after="0" w:line="360" w:lineRule="auto"/>
        <w:rPr>
          <w:ins w:id="15" w:author="Φλούδα Χριστίνα" w:date="2016-07-11T10:19:00Z"/>
          <w:rFonts w:eastAsia="Times New Roman"/>
          <w:szCs w:val="24"/>
          <w:lang w:eastAsia="en-US"/>
        </w:rPr>
      </w:pPr>
      <w:ins w:id="16" w:author="Φλούδα Χριστίνα" w:date="2016-07-11T10:19:00Z">
        <w:r w:rsidRPr="00DE698F">
          <w:rPr>
            <w:rFonts w:eastAsia="Times New Roman"/>
            <w:szCs w:val="24"/>
            <w:lang w:eastAsia="en-US"/>
          </w:rPr>
          <w:t>Τετάρτη  29 Ιουνίου 2016</w:t>
        </w:r>
      </w:ins>
    </w:p>
    <w:p w14:paraId="6904D35C" w14:textId="77777777" w:rsidR="00DE698F" w:rsidRPr="00DE698F" w:rsidRDefault="00DE698F" w:rsidP="00DE698F">
      <w:pPr>
        <w:spacing w:after="0" w:line="360" w:lineRule="auto"/>
        <w:rPr>
          <w:ins w:id="17" w:author="Φλούδα Χριστίνα" w:date="2016-07-11T10:19:00Z"/>
          <w:rFonts w:eastAsia="Times New Roman"/>
          <w:szCs w:val="24"/>
          <w:lang w:eastAsia="en-US"/>
        </w:rPr>
      </w:pPr>
    </w:p>
    <w:p w14:paraId="792D4E4E" w14:textId="77777777" w:rsidR="00DE698F" w:rsidRPr="00DE698F" w:rsidRDefault="00DE698F" w:rsidP="00DE698F">
      <w:pPr>
        <w:spacing w:after="0" w:line="360" w:lineRule="auto"/>
        <w:rPr>
          <w:ins w:id="18" w:author="Φλούδα Χριστίνα" w:date="2016-07-11T10:19:00Z"/>
          <w:rFonts w:eastAsia="Times New Roman"/>
          <w:szCs w:val="24"/>
          <w:lang w:eastAsia="en-US"/>
        </w:rPr>
      </w:pPr>
      <w:ins w:id="19" w:author="Φλούδα Χριστίνα" w:date="2016-07-11T10:19:00Z">
        <w:r w:rsidRPr="00DE698F">
          <w:rPr>
            <w:rFonts w:eastAsia="Times New Roman"/>
            <w:szCs w:val="24"/>
            <w:lang w:eastAsia="en-US"/>
          </w:rPr>
          <w:t>ΘΕΜΑΤΑ</w:t>
        </w:r>
      </w:ins>
    </w:p>
    <w:p w14:paraId="5A22027E" w14:textId="77777777" w:rsidR="00DE698F" w:rsidRPr="00DE698F" w:rsidRDefault="00DE698F" w:rsidP="00DE698F">
      <w:pPr>
        <w:spacing w:after="0" w:line="360" w:lineRule="auto"/>
        <w:rPr>
          <w:ins w:id="20" w:author="Φλούδα Χριστίνα" w:date="2016-07-11T10:19:00Z"/>
          <w:rFonts w:eastAsia="Times New Roman"/>
          <w:szCs w:val="24"/>
          <w:lang w:eastAsia="en-US"/>
        </w:rPr>
      </w:pPr>
      <w:ins w:id="21" w:author="Φλούδα Χριστίνα" w:date="2016-07-11T10:19:00Z">
        <w:r w:rsidRPr="00DE698F">
          <w:rPr>
            <w:rFonts w:eastAsia="Times New Roman"/>
            <w:szCs w:val="24"/>
            <w:lang w:eastAsia="en-US"/>
          </w:rPr>
          <w:t xml:space="preserve"> </w:t>
        </w:r>
        <w:r w:rsidRPr="00DE698F">
          <w:rPr>
            <w:rFonts w:eastAsia="Times New Roman"/>
            <w:szCs w:val="24"/>
            <w:lang w:eastAsia="en-US"/>
          </w:rPr>
          <w:br/>
          <w:t xml:space="preserve">Α. ΕΙΔΙΚΑ ΘΕΜΑΤΑ </w:t>
        </w:r>
        <w:r w:rsidRPr="00DE698F">
          <w:rPr>
            <w:rFonts w:eastAsia="Times New Roman"/>
            <w:szCs w:val="24"/>
            <w:lang w:eastAsia="en-US"/>
          </w:rPr>
          <w:br/>
          <w:t xml:space="preserve">1. Επικύρωση Πρακτικών, σελ. </w:t>
        </w:r>
        <w:r w:rsidRPr="00DE698F">
          <w:rPr>
            <w:rFonts w:eastAsia="Times New Roman"/>
            <w:szCs w:val="24"/>
            <w:lang w:eastAsia="en-US"/>
          </w:rPr>
          <w:br/>
          <w:t>2. Ανακοινώνεται ότι τη συνεδρίαση παρακολουθούν μαθητές από το Γυμνάσιο της Κύπρου, το 1</w:t>
        </w:r>
        <w:r w:rsidRPr="00DE698F">
          <w:rPr>
            <w:rFonts w:eastAsia="Times New Roman"/>
            <w:szCs w:val="24"/>
            <w:vertAlign w:val="superscript"/>
            <w:lang w:eastAsia="en-US"/>
          </w:rPr>
          <w:t>ο</w:t>
        </w:r>
        <w:r w:rsidRPr="00DE698F">
          <w:rPr>
            <w:rFonts w:eastAsia="Times New Roman"/>
            <w:szCs w:val="24"/>
            <w:lang w:eastAsia="en-US"/>
          </w:rPr>
          <w:t xml:space="preserve"> Γυμνάσιο Αγίων Αναργύρων και το Πειραματικό Γυμνάσιο Αγίων Αναργύρων, σελ. </w:t>
        </w:r>
        <w:r w:rsidRPr="00DE698F">
          <w:rPr>
            <w:rFonts w:eastAsia="Times New Roman"/>
            <w:szCs w:val="24"/>
            <w:lang w:eastAsia="en-US"/>
          </w:rPr>
          <w:br/>
          <w:t xml:space="preserve">3. Επί διαδικαστικού θέματος, σελ. </w:t>
        </w:r>
        <w:r w:rsidRPr="00DE698F">
          <w:rPr>
            <w:rFonts w:eastAsia="Times New Roman"/>
            <w:szCs w:val="24"/>
            <w:lang w:eastAsia="en-US"/>
          </w:rPr>
          <w:br/>
          <w:t>4. Ειδική Ημερήσια Διάταξη:</w:t>
        </w:r>
      </w:ins>
    </w:p>
    <w:p w14:paraId="65C674DC" w14:textId="77777777" w:rsidR="00DE698F" w:rsidRPr="00DE698F" w:rsidRDefault="00DE698F" w:rsidP="00DE698F">
      <w:pPr>
        <w:spacing w:after="0" w:line="360" w:lineRule="auto"/>
        <w:rPr>
          <w:ins w:id="22" w:author="Φλούδα Χριστίνα" w:date="2016-07-11T10:19:00Z"/>
          <w:rFonts w:eastAsia="Times New Roman"/>
          <w:szCs w:val="24"/>
          <w:lang w:eastAsia="en-US"/>
        </w:rPr>
      </w:pPr>
      <w:ins w:id="23" w:author="Φλούδα Χριστίνα" w:date="2016-07-11T10:19:00Z">
        <w:r w:rsidRPr="00DE698F">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τις αιτήσεις άρσης ασυλίας των Βουλευτών κ.κ. Νικολάου Φίλη, Μιλτιάδη Βαρβιτσιώτη, Νικολάου Μιχαλολιάκου και Ηλία Κασιδιάρη, σελ. </w:t>
        </w:r>
        <w:r w:rsidRPr="00DE698F">
          <w:rPr>
            <w:rFonts w:eastAsia="Times New Roman"/>
            <w:szCs w:val="24"/>
            <w:lang w:eastAsia="en-US"/>
          </w:rPr>
          <w:br/>
          <w:t xml:space="preserve">5. Ονομαστική ψηφοφορία επί των αιτήσεων άρσης ασυλίας, σελ. </w:t>
        </w:r>
        <w:r w:rsidRPr="00DE698F">
          <w:rPr>
            <w:rFonts w:eastAsia="Times New Roman"/>
            <w:szCs w:val="24"/>
            <w:lang w:eastAsia="en-US"/>
          </w:rPr>
          <w:br/>
          <w:t xml:space="preserve">6. Επιστολικές ψήφοι επί της ονομαστικής ψηφοφορίας, σελ. </w:t>
        </w:r>
        <w:r w:rsidRPr="00DE698F">
          <w:rPr>
            <w:rFonts w:eastAsia="Times New Roman"/>
            <w:szCs w:val="24"/>
            <w:lang w:eastAsia="en-US"/>
          </w:rPr>
          <w:br/>
          <w:t xml:space="preserve"> </w:t>
        </w:r>
        <w:r w:rsidRPr="00DE698F">
          <w:rPr>
            <w:rFonts w:eastAsia="Times New Roman"/>
            <w:szCs w:val="24"/>
            <w:lang w:eastAsia="en-US"/>
          </w:rPr>
          <w:br/>
          <w:t xml:space="preserve">Β. ΚΟΙΝΟΒΟΥΛΕΥΤΙΚΟΣ ΕΛΕΓΧΟΣ </w:t>
        </w:r>
        <w:r w:rsidRPr="00DE698F">
          <w:rPr>
            <w:rFonts w:eastAsia="Times New Roman"/>
            <w:szCs w:val="24"/>
            <w:lang w:eastAsia="en-US"/>
          </w:rPr>
          <w:br/>
          <w:t xml:space="preserve">Ανακοίνωση του δελτίου επικαίρων ερωτήσεων και αναφορών - ερωτήσεων της Πέμπτης 30 Ιουνίου 2016, σελ. </w:t>
        </w:r>
        <w:r w:rsidRPr="00DE698F">
          <w:rPr>
            <w:rFonts w:eastAsia="Times New Roman"/>
            <w:szCs w:val="24"/>
            <w:lang w:eastAsia="en-US"/>
          </w:rPr>
          <w:br/>
          <w:t xml:space="preserve"> </w:t>
        </w:r>
        <w:r w:rsidRPr="00DE698F">
          <w:rPr>
            <w:rFonts w:eastAsia="Times New Roman"/>
            <w:szCs w:val="24"/>
            <w:lang w:eastAsia="en-US"/>
          </w:rPr>
          <w:br/>
          <w:t xml:space="preserve">Γ. ΝΟΜΟΘΕΤΙΚΗ ΕΡΓΑΣΙΑ </w:t>
        </w:r>
        <w:r w:rsidRPr="00DE698F">
          <w:rPr>
            <w:rFonts w:eastAsia="Times New Roman"/>
            <w:szCs w:val="24"/>
            <w:lang w:eastAsia="en-US"/>
          </w:rPr>
          <w:br/>
          <w:t xml:space="preserve">Συζήτηση και ψήφιση επί της αρχής, των άρθρων και των τροπολογιών του σχεδίου νόμου του Υπουργείου Οικονομίας, Ανάπτυξης και Τουρισμού: «Προσαρμογή της ελληνικής νομοθεσίας στις διατάξεις των άρθρων 19, 20, 29, 30, 33, 35, 40 έως 46 της Οδηγίας 2013/34/ΕΕ σχετικά με «τις ετήσιες οικονομικές καταστάσεις, τις ενοποιημένες οικονομικές καταστάσεις και συναφείς εκθέσεις επιχειρήσεων ορισμένων μορφών, την τροποποίηση της Οδηγίας 2006/43/ΕΚ του Ευρωπαϊκού Κοινοβουλίου και του Συμβουλίου και την κατάργηση των Οδηγιών 78/660/ΕΟΚ και 83/349/ΕΟΚ του Συμβουλίου» (Ε.Ε. L 189 της 29ης Ιουνίου 2013) και στις διατάξεις της Οδηγίας 2014/95/ΕΕ του Ευρωπαϊκού Κοινοβουλίου και του Συμβουλίου (Ε.Ε. L 330/1 της 15ης Νοεμβρίου 2014) «για την τροποποίηση της Οδηγίας 2013/34/ΕΕ όσον αφορά τη δημοσιοποίηση μη χρηματοοικονομικών πληροφοριών και πληροφοριών για την πολυμορφία από ορισμένες μεγάλες επιχειρήσεις και ομίλους» και άλλες διατάξεις αρμοδιότητας Υπουργείου Οικονομίας, Ανάπτυξης και Τουρισμού», σελ. </w:t>
        </w:r>
        <w:r w:rsidRPr="00DE698F">
          <w:rPr>
            <w:rFonts w:eastAsia="Times New Roman"/>
            <w:szCs w:val="24"/>
            <w:lang w:eastAsia="en-US"/>
          </w:rPr>
          <w:br/>
          <w:t xml:space="preserve"> </w:t>
        </w:r>
        <w:r w:rsidRPr="00DE698F">
          <w:rPr>
            <w:rFonts w:eastAsia="Times New Roman"/>
            <w:szCs w:val="24"/>
            <w:lang w:eastAsia="en-US"/>
          </w:rPr>
          <w:br/>
          <w:t>ΠΡΟΕΔΡΕΥΟΝΤΕΣ</w:t>
        </w:r>
      </w:ins>
    </w:p>
    <w:p w14:paraId="097E1B01" w14:textId="77777777" w:rsidR="00DE698F" w:rsidRPr="00DE698F" w:rsidRDefault="00DE698F" w:rsidP="00DE698F">
      <w:pPr>
        <w:spacing w:after="0" w:line="360" w:lineRule="auto"/>
        <w:rPr>
          <w:ins w:id="24" w:author="Φλούδα Χριστίνα" w:date="2016-07-11T10:19:00Z"/>
          <w:rFonts w:eastAsia="Times New Roman"/>
          <w:szCs w:val="24"/>
          <w:lang w:eastAsia="en-US"/>
        </w:rPr>
      </w:pPr>
    </w:p>
    <w:p w14:paraId="45DEAB3D" w14:textId="77777777" w:rsidR="00DE698F" w:rsidRPr="00DE698F" w:rsidRDefault="00DE698F" w:rsidP="00DE698F">
      <w:pPr>
        <w:spacing w:after="0" w:line="360" w:lineRule="auto"/>
        <w:rPr>
          <w:ins w:id="25" w:author="Φλούδα Χριστίνα" w:date="2016-07-11T10:19:00Z"/>
          <w:rFonts w:eastAsia="Times New Roman"/>
          <w:szCs w:val="24"/>
          <w:lang w:eastAsia="en-US"/>
        </w:rPr>
      </w:pPr>
      <w:ins w:id="26" w:author="Φλούδα Χριστίνα" w:date="2016-07-11T10:19:00Z">
        <w:r w:rsidRPr="00DE698F">
          <w:rPr>
            <w:rFonts w:eastAsia="Times New Roman"/>
            <w:szCs w:val="24"/>
            <w:lang w:eastAsia="en-US"/>
          </w:rPr>
          <w:t>ΒΑΡΕΜΕΝΟΣ Γ. , σελ.</w:t>
        </w:r>
        <w:r w:rsidRPr="00DE698F">
          <w:rPr>
            <w:rFonts w:eastAsia="Times New Roman"/>
            <w:szCs w:val="24"/>
            <w:lang w:eastAsia="en-US"/>
          </w:rPr>
          <w:br/>
          <w:t>ΚΑΚΛΑΜΑΝΗΣ Ν. , σελ.</w:t>
        </w:r>
        <w:r w:rsidRPr="00DE698F">
          <w:rPr>
            <w:rFonts w:eastAsia="Times New Roman"/>
            <w:szCs w:val="24"/>
            <w:lang w:eastAsia="en-US"/>
          </w:rPr>
          <w:br/>
          <w:t>ΛΑΜΠΡΟΥΛΗΣ Γ. , σελ.</w:t>
        </w:r>
        <w:r w:rsidRPr="00DE698F">
          <w:rPr>
            <w:rFonts w:eastAsia="Times New Roman"/>
            <w:szCs w:val="24"/>
            <w:lang w:eastAsia="en-US"/>
          </w:rPr>
          <w:br/>
        </w:r>
      </w:ins>
    </w:p>
    <w:p w14:paraId="0A5C0DA4" w14:textId="77777777" w:rsidR="00DE698F" w:rsidRPr="00DE698F" w:rsidRDefault="00DE698F" w:rsidP="00DE698F">
      <w:pPr>
        <w:spacing w:after="0" w:line="360" w:lineRule="auto"/>
        <w:rPr>
          <w:ins w:id="27" w:author="Φλούδα Χριστίνα" w:date="2016-07-11T10:19:00Z"/>
          <w:rFonts w:eastAsia="Times New Roman"/>
          <w:szCs w:val="24"/>
          <w:lang w:eastAsia="en-US"/>
        </w:rPr>
      </w:pPr>
    </w:p>
    <w:p w14:paraId="08841530" w14:textId="77777777" w:rsidR="00DE698F" w:rsidRPr="00DE698F" w:rsidRDefault="00DE698F" w:rsidP="00DE698F">
      <w:pPr>
        <w:spacing w:after="0" w:line="360" w:lineRule="auto"/>
        <w:rPr>
          <w:ins w:id="28" w:author="Φλούδα Χριστίνα" w:date="2016-07-11T10:19:00Z"/>
          <w:rFonts w:eastAsia="Times New Roman"/>
          <w:szCs w:val="24"/>
          <w:lang w:eastAsia="en-US"/>
        </w:rPr>
      </w:pPr>
      <w:ins w:id="29" w:author="Φλούδα Χριστίνα" w:date="2016-07-11T10:19:00Z">
        <w:r w:rsidRPr="00DE698F">
          <w:rPr>
            <w:rFonts w:eastAsia="Times New Roman"/>
            <w:szCs w:val="24"/>
            <w:lang w:eastAsia="en-US"/>
          </w:rPr>
          <w:t>ΟΜΙΛΗΤΕΣ</w:t>
        </w:r>
      </w:ins>
    </w:p>
    <w:p w14:paraId="2C158E81" w14:textId="4E2D864A" w:rsidR="00DE698F" w:rsidRDefault="00DE698F" w:rsidP="00DE698F">
      <w:pPr>
        <w:spacing w:line="600" w:lineRule="auto"/>
        <w:ind w:firstLine="720"/>
        <w:jc w:val="both"/>
        <w:rPr>
          <w:ins w:id="30" w:author="Φλούδα Χριστίνα" w:date="2016-07-11T10:19:00Z"/>
          <w:rFonts w:eastAsia="Times New Roman" w:cs="Times New Roman"/>
          <w:szCs w:val="24"/>
        </w:rPr>
        <w:pPrChange w:id="31" w:author="Φλούδα Χριστίνα" w:date="2016-07-11T10:19:00Z">
          <w:pPr>
            <w:spacing w:line="600" w:lineRule="auto"/>
            <w:ind w:firstLine="720"/>
            <w:jc w:val="center"/>
          </w:pPr>
        </w:pPrChange>
      </w:pPr>
      <w:ins w:id="32" w:author="Φλούδα Χριστίνα" w:date="2016-07-11T10:19:00Z">
        <w:r w:rsidRPr="00DE698F">
          <w:rPr>
            <w:rFonts w:eastAsia="Times New Roman"/>
            <w:szCs w:val="24"/>
            <w:lang w:eastAsia="en-US"/>
          </w:rPr>
          <w:br/>
          <w:t>Α. Επί διαδικαστικού θέματος:</w:t>
        </w:r>
        <w:r w:rsidRPr="00DE698F">
          <w:rPr>
            <w:rFonts w:eastAsia="Times New Roman"/>
            <w:szCs w:val="24"/>
            <w:lang w:eastAsia="en-US"/>
          </w:rPr>
          <w:br/>
          <w:t>ΒΑΡΕΜΕΝΟΣ Γ. , σελ.</w:t>
        </w:r>
        <w:r w:rsidRPr="00DE698F">
          <w:rPr>
            <w:rFonts w:eastAsia="Times New Roman"/>
            <w:szCs w:val="24"/>
            <w:lang w:eastAsia="en-US"/>
          </w:rPr>
          <w:br/>
          <w:t>ΔΗΜΗΤΡΙΑΔΗΣ Δ. , σελ.</w:t>
        </w:r>
        <w:r w:rsidRPr="00DE698F">
          <w:rPr>
            <w:rFonts w:eastAsia="Times New Roman"/>
            <w:szCs w:val="24"/>
            <w:lang w:eastAsia="en-US"/>
          </w:rPr>
          <w:br/>
          <w:t>ΚΑΚΛΑΜΑΝΗΣ Ν. , σελ.</w:t>
        </w:r>
        <w:r w:rsidRPr="00DE698F">
          <w:rPr>
            <w:rFonts w:eastAsia="Times New Roman"/>
            <w:szCs w:val="24"/>
            <w:lang w:eastAsia="en-US"/>
          </w:rPr>
          <w:br/>
          <w:t>ΛΑΜΠΡΟΥΛΗΣ Γ. , σελ.</w:t>
        </w:r>
        <w:r w:rsidRPr="00DE698F">
          <w:rPr>
            <w:rFonts w:eastAsia="Times New Roman"/>
            <w:szCs w:val="24"/>
            <w:lang w:eastAsia="en-US"/>
          </w:rPr>
          <w:br/>
          <w:t>ΛΟΒΕΡΔΟΣ Α. , σελ.</w:t>
        </w:r>
        <w:r w:rsidRPr="00DE698F">
          <w:rPr>
            <w:rFonts w:eastAsia="Times New Roman"/>
            <w:szCs w:val="24"/>
            <w:lang w:eastAsia="en-US"/>
          </w:rPr>
          <w:br/>
          <w:t>ΜΑΝΤΑΣ Χ. , σελ.</w:t>
        </w:r>
        <w:r w:rsidRPr="00DE698F">
          <w:rPr>
            <w:rFonts w:eastAsia="Times New Roman"/>
            <w:szCs w:val="24"/>
            <w:lang w:eastAsia="en-US"/>
          </w:rPr>
          <w:br/>
          <w:t>ΜΗΤΑΡΑΚΗΣ Π. , σελ.</w:t>
        </w:r>
        <w:r w:rsidRPr="00DE698F">
          <w:rPr>
            <w:rFonts w:eastAsia="Times New Roman"/>
            <w:szCs w:val="24"/>
            <w:lang w:eastAsia="en-US"/>
          </w:rPr>
          <w:br/>
          <w:t>ΣΑΧΙΝΙΔΗΣ Ι. , σελ.</w:t>
        </w:r>
        <w:r w:rsidRPr="00DE698F">
          <w:rPr>
            <w:rFonts w:eastAsia="Times New Roman"/>
            <w:szCs w:val="24"/>
            <w:lang w:eastAsia="en-US"/>
          </w:rPr>
          <w:br/>
          <w:t>ΣΤΑΘΑΚΗΣ Γ. , σελ.</w:t>
        </w:r>
        <w:r w:rsidRPr="00DE698F">
          <w:rPr>
            <w:rFonts w:eastAsia="Times New Roman"/>
            <w:szCs w:val="24"/>
            <w:lang w:eastAsia="en-US"/>
          </w:rPr>
          <w:br/>
          <w:t>ΣΥΝΤΥΧΑΚΗΣ Ε. , σελ.</w:t>
        </w:r>
        <w:r w:rsidRPr="00DE698F">
          <w:rPr>
            <w:rFonts w:eastAsia="Times New Roman"/>
            <w:szCs w:val="24"/>
            <w:lang w:eastAsia="en-US"/>
          </w:rPr>
          <w:br/>
        </w:r>
        <w:r w:rsidRPr="00DE698F">
          <w:rPr>
            <w:rFonts w:eastAsia="Times New Roman"/>
            <w:szCs w:val="24"/>
            <w:lang w:eastAsia="en-US"/>
          </w:rPr>
          <w:br/>
          <w:t>Β. Επί της Ειδικής Ημερήσιας Διάταξης:</w:t>
        </w:r>
        <w:r w:rsidRPr="00DE698F">
          <w:rPr>
            <w:rFonts w:eastAsia="Times New Roman"/>
            <w:szCs w:val="24"/>
            <w:lang w:eastAsia="en-US"/>
          </w:rPr>
          <w:br/>
          <w:t>ΚΑΣΙΔΙΑΡΗΣ Η. , σελ.</w:t>
        </w:r>
        <w:r w:rsidRPr="00DE698F">
          <w:rPr>
            <w:rFonts w:eastAsia="Times New Roman"/>
            <w:szCs w:val="24"/>
            <w:lang w:eastAsia="en-US"/>
          </w:rPr>
          <w:br/>
          <w:t>ΦΙΛΗΣ Ν. , σελ.</w:t>
        </w:r>
        <w:r w:rsidRPr="00DE698F">
          <w:rPr>
            <w:rFonts w:eastAsia="Times New Roman"/>
            <w:szCs w:val="24"/>
            <w:lang w:eastAsia="en-US"/>
          </w:rPr>
          <w:br/>
        </w:r>
        <w:r w:rsidRPr="00DE698F">
          <w:rPr>
            <w:rFonts w:eastAsia="Times New Roman"/>
            <w:szCs w:val="24"/>
            <w:lang w:eastAsia="en-US"/>
          </w:rPr>
          <w:br/>
          <w:t>Γ. Επί του σχεδίου νόμου του Υπουργείου Οικονομίας, Ανάπτυξης και Τουρισμού:</w:t>
        </w:r>
        <w:r w:rsidRPr="00DE698F">
          <w:rPr>
            <w:rFonts w:eastAsia="Times New Roman"/>
            <w:szCs w:val="24"/>
            <w:lang w:eastAsia="en-US"/>
          </w:rPr>
          <w:br/>
          <w:t>ΑΜΥΡΑΣ Γ. , σελ.</w:t>
        </w:r>
        <w:r w:rsidRPr="00DE698F">
          <w:rPr>
            <w:rFonts w:eastAsia="Times New Roman"/>
            <w:szCs w:val="24"/>
            <w:lang w:eastAsia="en-US"/>
          </w:rPr>
          <w:br/>
          <w:t>ΑΝΤΩΝΙΟΥ Μ. , σελ.</w:t>
        </w:r>
        <w:r w:rsidRPr="00DE698F">
          <w:rPr>
            <w:rFonts w:eastAsia="Times New Roman"/>
            <w:szCs w:val="24"/>
            <w:lang w:eastAsia="en-US"/>
          </w:rPr>
          <w:br/>
          <w:t>ΑΡΑΧΩΒΙΤΗΣ Σ. , σελ.</w:t>
        </w:r>
        <w:r w:rsidRPr="00DE698F">
          <w:rPr>
            <w:rFonts w:eastAsia="Times New Roman"/>
            <w:szCs w:val="24"/>
            <w:lang w:eastAsia="en-US"/>
          </w:rPr>
          <w:br/>
          <w:t>ΑΡΒΑΝΙΤΙΔΗΣ Γ. , σελ.</w:t>
        </w:r>
        <w:r w:rsidRPr="00DE698F">
          <w:rPr>
            <w:rFonts w:eastAsia="Times New Roman"/>
            <w:szCs w:val="24"/>
            <w:lang w:eastAsia="en-US"/>
          </w:rPr>
          <w:br/>
          <w:t>ΒΟΡΙΔΗΣ Μ. , σελ.</w:t>
        </w:r>
        <w:r w:rsidRPr="00DE698F">
          <w:rPr>
            <w:rFonts w:eastAsia="Times New Roman"/>
            <w:szCs w:val="24"/>
            <w:lang w:eastAsia="en-US"/>
          </w:rPr>
          <w:br/>
          <w:t>ΔΕΝΔΙΑΣ Ν. , σελ.</w:t>
        </w:r>
        <w:r w:rsidRPr="00DE698F">
          <w:rPr>
            <w:rFonts w:eastAsia="Times New Roman"/>
            <w:szCs w:val="24"/>
            <w:lang w:eastAsia="en-US"/>
          </w:rPr>
          <w:br/>
          <w:t>ΔΗΜΗΤΡΙΑΔΗΣ Δ. , σελ.</w:t>
        </w:r>
        <w:r w:rsidRPr="00DE698F">
          <w:rPr>
            <w:rFonts w:eastAsia="Times New Roman"/>
            <w:szCs w:val="24"/>
            <w:lang w:eastAsia="en-US"/>
          </w:rPr>
          <w:br/>
          <w:t>ΚΑΡΡΑΣ Γ. , σελ.</w:t>
        </w:r>
        <w:r w:rsidRPr="00DE698F">
          <w:rPr>
            <w:rFonts w:eastAsia="Times New Roman"/>
            <w:szCs w:val="24"/>
            <w:lang w:eastAsia="en-US"/>
          </w:rPr>
          <w:br/>
          <w:t>ΛΟΒΕΡΔΟΣ Α. , σελ.</w:t>
        </w:r>
        <w:r w:rsidRPr="00DE698F">
          <w:rPr>
            <w:rFonts w:eastAsia="Times New Roman"/>
            <w:szCs w:val="24"/>
            <w:lang w:eastAsia="en-US"/>
          </w:rPr>
          <w:br/>
          <w:t>ΜΑΡΚΟΥ Α. , σελ.</w:t>
        </w:r>
        <w:r w:rsidRPr="00DE698F">
          <w:rPr>
            <w:rFonts w:eastAsia="Times New Roman"/>
            <w:szCs w:val="24"/>
            <w:lang w:eastAsia="en-US"/>
          </w:rPr>
          <w:br/>
          <w:t>ΜΗΤΑΡΑΚΗΣ Π. , σελ.</w:t>
        </w:r>
        <w:r w:rsidRPr="00DE698F">
          <w:rPr>
            <w:rFonts w:eastAsia="Times New Roman"/>
            <w:szCs w:val="24"/>
            <w:lang w:eastAsia="en-US"/>
          </w:rPr>
          <w:br/>
          <w:t>ΠΑΝΑΓΙΩΤΑΡΟΣ Η. , σελ.</w:t>
        </w:r>
        <w:r w:rsidRPr="00DE698F">
          <w:rPr>
            <w:rFonts w:eastAsia="Times New Roman"/>
            <w:szCs w:val="24"/>
            <w:lang w:eastAsia="en-US"/>
          </w:rPr>
          <w:br/>
          <w:t>ΠΑΠΑΧΡΙΣΤΟΠΟΥΛΟΣ Α. , σελ.</w:t>
        </w:r>
        <w:r w:rsidRPr="00DE698F">
          <w:rPr>
            <w:rFonts w:eastAsia="Times New Roman"/>
            <w:szCs w:val="24"/>
            <w:lang w:eastAsia="en-US"/>
          </w:rPr>
          <w:br/>
          <w:t>ΣΑΧΙΝΙΔΗΣ Ι. , σελ.</w:t>
        </w:r>
        <w:r w:rsidRPr="00DE698F">
          <w:rPr>
            <w:rFonts w:eastAsia="Times New Roman"/>
            <w:szCs w:val="24"/>
            <w:lang w:eastAsia="en-US"/>
          </w:rPr>
          <w:br/>
          <w:t>ΣΤΑΘΑΚΗΣ Γ. , σελ.</w:t>
        </w:r>
        <w:r w:rsidRPr="00DE698F">
          <w:rPr>
            <w:rFonts w:eastAsia="Times New Roman"/>
            <w:szCs w:val="24"/>
            <w:lang w:eastAsia="en-US"/>
          </w:rPr>
          <w:br/>
          <w:t>ΣΥΝΤΥΧΑΚΗΣ Ε. , σελ.</w:t>
        </w:r>
        <w:r w:rsidRPr="00DE698F">
          <w:rPr>
            <w:rFonts w:eastAsia="Times New Roman"/>
            <w:szCs w:val="24"/>
            <w:lang w:eastAsia="en-US"/>
          </w:rPr>
          <w:br/>
          <w:t>ΤΖΑΚΡΗ Θ. , σελ.</w:t>
        </w:r>
        <w:r w:rsidRPr="00DE698F">
          <w:rPr>
            <w:rFonts w:eastAsia="Times New Roman"/>
            <w:szCs w:val="24"/>
            <w:lang w:eastAsia="en-US"/>
          </w:rPr>
          <w:br/>
          <w:t>ΦΙΛΗΣ Ν. , σελ.</w:t>
        </w:r>
        <w:r w:rsidRPr="00DE698F">
          <w:rPr>
            <w:rFonts w:eastAsia="Times New Roman"/>
            <w:szCs w:val="24"/>
            <w:lang w:eastAsia="en-US"/>
          </w:rPr>
          <w:br/>
        </w:r>
        <w:r w:rsidRPr="00DE698F">
          <w:rPr>
            <w:rFonts w:eastAsia="Times New Roman"/>
            <w:szCs w:val="24"/>
            <w:lang w:eastAsia="en-US"/>
          </w:rPr>
          <w:br/>
          <w:t>ΠΑΡΕΜΒΑΣΕΙΣ:</w:t>
        </w:r>
        <w:r w:rsidRPr="00DE698F">
          <w:rPr>
            <w:rFonts w:eastAsia="Times New Roman"/>
            <w:szCs w:val="24"/>
            <w:lang w:eastAsia="en-US"/>
          </w:rPr>
          <w:br/>
          <w:t>ΔΑΒΑΚΗΣ Α. , σελ.</w:t>
        </w:r>
        <w:r w:rsidRPr="00DE698F">
          <w:rPr>
            <w:rFonts w:eastAsia="Times New Roman"/>
            <w:szCs w:val="24"/>
            <w:lang w:eastAsia="en-US"/>
          </w:rPr>
          <w:br/>
          <w:t>ΘΕΩΝΑΣ Ι. , σελ.</w:t>
        </w:r>
      </w:ins>
    </w:p>
    <w:p w14:paraId="27C3F097" w14:textId="77777777" w:rsidR="00710BE1" w:rsidRDefault="001F05DE">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22F196C4" w14:textId="77777777" w:rsidR="00710BE1" w:rsidRDefault="001F05DE">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14:paraId="2931A2BD" w14:textId="77777777" w:rsidR="00710BE1" w:rsidRDefault="001F05DE">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703CF5B6" w14:textId="77777777" w:rsidR="00710BE1" w:rsidRDefault="001F05DE">
      <w:pPr>
        <w:spacing w:line="600" w:lineRule="auto"/>
        <w:ind w:firstLine="720"/>
        <w:jc w:val="center"/>
        <w:rPr>
          <w:rFonts w:eastAsia="Times New Roman" w:cs="Times New Roman"/>
          <w:szCs w:val="24"/>
        </w:rPr>
      </w:pPr>
      <w:r>
        <w:rPr>
          <w:rFonts w:eastAsia="Times New Roman" w:cs="Times New Roman"/>
          <w:szCs w:val="24"/>
        </w:rPr>
        <w:t>ΣΥΝΟΔΟΣ Α΄</w:t>
      </w:r>
    </w:p>
    <w:p w14:paraId="6DAB4B23" w14:textId="77777777" w:rsidR="00710BE1" w:rsidRDefault="001F05DE">
      <w:pPr>
        <w:spacing w:line="600" w:lineRule="auto"/>
        <w:ind w:firstLine="720"/>
        <w:jc w:val="center"/>
        <w:rPr>
          <w:rFonts w:eastAsia="Times New Roman" w:cs="Times New Roman"/>
          <w:szCs w:val="24"/>
        </w:rPr>
      </w:pPr>
      <w:r>
        <w:rPr>
          <w:rFonts w:eastAsia="Times New Roman" w:cs="Times New Roman"/>
          <w:szCs w:val="24"/>
        </w:rPr>
        <w:t>ΣΥΝΕΔΡΙΑΣΗ ΡNΓ΄</w:t>
      </w:r>
    </w:p>
    <w:p w14:paraId="5F6E8003" w14:textId="77777777" w:rsidR="00710BE1" w:rsidRDefault="001F05DE">
      <w:pPr>
        <w:spacing w:line="600" w:lineRule="auto"/>
        <w:ind w:firstLine="720"/>
        <w:jc w:val="center"/>
        <w:rPr>
          <w:rFonts w:eastAsia="Times New Roman" w:cs="Times New Roman"/>
          <w:szCs w:val="24"/>
        </w:rPr>
      </w:pPr>
      <w:r>
        <w:rPr>
          <w:rFonts w:eastAsia="Times New Roman" w:cs="Times New Roman"/>
          <w:szCs w:val="24"/>
        </w:rPr>
        <w:t>Τετάρτη 29 Ιουνίου 2016</w:t>
      </w:r>
    </w:p>
    <w:p w14:paraId="2D31EE80" w14:textId="77777777" w:rsidR="00710BE1" w:rsidRDefault="00710BE1">
      <w:pPr>
        <w:spacing w:line="600" w:lineRule="auto"/>
        <w:ind w:firstLine="720"/>
        <w:jc w:val="center"/>
        <w:rPr>
          <w:rFonts w:eastAsia="Times New Roman" w:cs="Times New Roman"/>
          <w:szCs w:val="24"/>
        </w:rPr>
      </w:pPr>
    </w:p>
    <w:p w14:paraId="6F975E3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29 Ιουνίου 2016, ημέρα Τετάρτη και ώρα 10.14΄, συνήλθε στην Αίθουσα των συνεδριάσεων του Βουλευτηρίου η Βουλή σε ολομέλεια για να συνεδριάσει υπό την προεδρία του Δ΄ Αντιπροέδρου αυτής κ. </w:t>
      </w:r>
      <w:r w:rsidRPr="006D63C7">
        <w:rPr>
          <w:rFonts w:eastAsia="Times New Roman" w:cs="Times New Roman"/>
          <w:b/>
          <w:szCs w:val="24"/>
        </w:rPr>
        <w:t>ΝΙΚΗΤΑ ΚΑΚΛΑΜΑΝΗ</w:t>
      </w:r>
      <w:r>
        <w:rPr>
          <w:rFonts w:eastAsia="Times New Roman" w:cs="Times New Roman"/>
          <w:szCs w:val="24"/>
        </w:rPr>
        <w:t>.</w:t>
      </w:r>
    </w:p>
    <w:p w14:paraId="1D0578C3" w14:textId="77777777" w:rsidR="00710BE1" w:rsidRDefault="001F05DE">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w:t>
      </w:r>
      <w:r>
        <w:rPr>
          <w:rFonts w:eastAsia="Times New Roman" w:cs="Times New Roman"/>
          <w:b/>
          <w:bCs/>
          <w:szCs w:val="24"/>
        </w:rPr>
        <w:t xml:space="preserve"> </w:t>
      </w:r>
      <w:r>
        <w:rPr>
          <w:rFonts w:eastAsia="Times New Roman" w:cs="Times New Roman"/>
          <w:szCs w:val="24"/>
        </w:rPr>
        <w:t>Κυρίες και κύριοι συνάδελφοι, αρχίζει η συνεδρίαση.</w:t>
      </w:r>
    </w:p>
    <w:p w14:paraId="75F68729"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το δελτίο επίκαιρων ερωτήσεων της Πέμπτης 30 Ιουνίου 2016:</w:t>
      </w:r>
    </w:p>
    <w:p w14:paraId="0DAC2430" w14:textId="77777777" w:rsidR="00710BE1" w:rsidRDefault="001F05DE">
      <w:pPr>
        <w:spacing w:line="600" w:lineRule="auto"/>
        <w:ind w:firstLine="720"/>
        <w:jc w:val="both"/>
        <w:rPr>
          <w:rFonts w:eastAsiaTheme="majorEastAsia" w:cs="Times New Roman"/>
          <w:bCs/>
          <w:szCs w:val="24"/>
        </w:rPr>
      </w:pPr>
      <w:r>
        <w:rPr>
          <w:rFonts w:eastAsiaTheme="majorEastAsia" w:cs="Times New Roman"/>
          <w:bCs/>
          <w:szCs w:val="24"/>
        </w:rPr>
        <w:t>Α. ΕΠΙΚΑΙΡΕΣ ΕΡΩΤΗΣΕΙΣ Πρώτου Κύκλου (Άρθρο 130 παράγραφοι 2 και 3 του Κανονισμού της Βουλής)</w:t>
      </w:r>
    </w:p>
    <w:p w14:paraId="1FF4F552" w14:textId="77777777" w:rsidR="00710BE1" w:rsidRDefault="001F05DE">
      <w:pPr>
        <w:spacing w:line="600" w:lineRule="auto"/>
        <w:ind w:firstLine="720"/>
        <w:jc w:val="both"/>
        <w:rPr>
          <w:rFonts w:eastAsiaTheme="majorEastAsia" w:cs="Times New Roman"/>
          <w:bCs/>
          <w:szCs w:val="24"/>
        </w:rPr>
      </w:pPr>
      <w:r>
        <w:rPr>
          <w:rFonts w:eastAsiaTheme="majorEastAsia" w:cs="Times New Roman"/>
          <w:bCs/>
          <w:szCs w:val="24"/>
        </w:rPr>
        <w:t>1. Η με αριθμό 1044/27-6-2016 επίκαιρη ερώτηση του Βουλευτή Δράμας του Συνασπισμού Ριζοσπαστικής Αριστεράς κ. Χρήστου Καραγιαννίδη προς τον Υπουργό Υγείας, σχετικά με την επαγγελματική και εργασιακή αναβάθμιση των «βοηθών νοσηλευτών».</w:t>
      </w:r>
    </w:p>
    <w:p w14:paraId="137400E4" w14:textId="77777777" w:rsidR="00710BE1" w:rsidRDefault="001F05DE">
      <w:pPr>
        <w:spacing w:line="600" w:lineRule="auto"/>
        <w:ind w:firstLine="720"/>
        <w:jc w:val="both"/>
        <w:rPr>
          <w:rFonts w:eastAsiaTheme="majorEastAsia" w:cs="Times New Roman"/>
          <w:bCs/>
          <w:szCs w:val="24"/>
        </w:rPr>
      </w:pPr>
      <w:r>
        <w:rPr>
          <w:rFonts w:eastAsiaTheme="majorEastAsia" w:cs="Times New Roman"/>
          <w:bCs/>
          <w:szCs w:val="24"/>
        </w:rPr>
        <w:lastRenderedPageBreak/>
        <w:t>2. Η με αριθμό 1037/24-6-2016 επίκαιρη ερώτηση του Βουλευτή Ηρακλείου της Νέας Δημοκρατίας κ. Ελευθερίου Αυγενάκη προς τον Υπουργό Υποδομών, Μεταφορών και Δικτύων, σχετικά με τη χρηματοδότηση του έργου του οδικού άξονα «Ηράκλειο-Μεσαρά».</w:t>
      </w:r>
    </w:p>
    <w:p w14:paraId="6452E3D9" w14:textId="77777777" w:rsidR="00710BE1" w:rsidRDefault="001F05DE">
      <w:pPr>
        <w:spacing w:line="600" w:lineRule="auto"/>
        <w:ind w:firstLine="720"/>
        <w:jc w:val="both"/>
        <w:rPr>
          <w:rFonts w:eastAsiaTheme="majorEastAsia" w:cs="Times New Roman"/>
          <w:bCs/>
          <w:szCs w:val="24"/>
        </w:rPr>
      </w:pPr>
      <w:r>
        <w:rPr>
          <w:rFonts w:eastAsiaTheme="majorEastAsia" w:cs="Times New Roman"/>
          <w:bCs/>
          <w:szCs w:val="24"/>
        </w:rPr>
        <w:t>3. Η με αριθμό 1039/24-6-2016 επίκαιρη ερώτηση του Βουλευτή Β΄ Αθηνών της Δημοκρατικής Συμπαράταξης ΠΑΣΟΚ-ΔΗΜΑΡ κ. Ανδρέα Λοβέρδου προς τον Υπουργό Δικαιοσύνης, Διαφάνειας και Ανθρωπίνων Δικαιωμάτων, σχετικά με την ανάγκη αλλαγής του οικογενειακού δικαίου.</w:t>
      </w:r>
    </w:p>
    <w:p w14:paraId="5AFBDE70" w14:textId="77777777" w:rsidR="00710BE1" w:rsidRDefault="001F05DE">
      <w:pPr>
        <w:spacing w:line="600" w:lineRule="auto"/>
        <w:ind w:firstLine="720"/>
        <w:jc w:val="both"/>
        <w:rPr>
          <w:rFonts w:eastAsiaTheme="majorEastAsia" w:cs="Times New Roman"/>
          <w:bCs/>
          <w:szCs w:val="24"/>
        </w:rPr>
      </w:pPr>
      <w:r>
        <w:rPr>
          <w:rFonts w:eastAsiaTheme="majorEastAsia" w:cs="Times New Roman"/>
          <w:bCs/>
          <w:szCs w:val="24"/>
        </w:rPr>
        <w:t>4. Η με αριθμό 1046/27-6-2016 επίκαιρη ερώτηση του Βουλευτή Ηρακλείου του Κομμουνιστικού Κόμματος Ελλάδας κ. Εμμανουήλ Συντυχάκη προς τον Υπουργό Αγροτικής Ανάπτυξης και Τροφίμων, σχετικά με τη λήψη μέτρων για τις διαφαινόμενες ζημιές στην παραγωγή ελαιόλαδου σε περιοχές της Κρήτης λόγω προβληματικής καρπόδεσης της ελιάς.</w:t>
      </w:r>
    </w:p>
    <w:p w14:paraId="0B914A07" w14:textId="77777777" w:rsidR="00710BE1" w:rsidRDefault="001F05DE">
      <w:pPr>
        <w:spacing w:line="600" w:lineRule="auto"/>
        <w:ind w:firstLine="720"/>
        <w:jc w:val="both"/>
        <w:rPr>
          <w:rFonts w:eastAsiaTheme="majorEastAsia" w:cs="Times New Roman"/>
          <w:bCs/>
          <w:szCs w:val="24"/>
        </w:rPr>
      </w:pPr>
      <w:r>
        <w:rPr>
          <w:rFonts w:eastAsiaTheme="majorEastAsia" w:cs="Times New Roman"/>
          <w:bCs/>
          <w:szCs w:val="24"/>
        </w:rPr>
        <w:lastRenderedPageBreak/>
        <w:t>5. Η με αριθμό 1041/24-6-2016 επίκαιρη ερώτηση του Βουλευτή Β΄ Θεσσαλονίκης των Ανεξαρτήτων Ελλήνων κ. Γεωργίου Λαζαρίδη προς τον Υπουργό Περιβάλλοντος και Ενέργειας, σχετικά με τις εξετάσεις λήψης πιστοποιητικού επιτυχούς εξέτασης των Ενεργειακών Επιθεωρητών.</w:t>
      </w:r>
    </w:p>
    <w:p w14:paraId="5FD1B220" w14:textId="77777777" w:rsidR="00710BE1" w:rsidRDefault="001F05DE">
      <w:pPr>
        <w:spacing w:line="600" w:lineRule="auto"/>
        <w:ind w:firstLine="720"/>
        <w:jc w:val="both"/>
        <w:rPr>
          <w:rFonts w:eastAsia="Times New Roman"/>
          <w:szCs w:val="24"/>
        </w:rPr>
      </w:pPr>
      <w:r>
        <w:rPr>
          <w:rFonts w:eastAsia="Times New Roman"/>
          <w:szCs w:val="24"/>
        </w:rPr>
        <w:t xml:space="preserve">6. Η με αριθμό 1036/22-6-2016 επίκαιρη ερώτηση του Βουλευτή Β΄ Αθηνών της Ένωσης Κεντρώων κ. </w:t>
      </w:r>
      <w:r>
        <w:rPr>
          <w:rFonts w:eastAsia="Times New Roman"/>
          <w:bCs/>
          <w:szCs w:val="24"/>
        </w:rPr>
        <w:t>Γεωργίου-Δημητρίου Καρρά</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σχετικά με την επείγουσα ανάγκη έκδοσης Υπουργικής Απόφασης για τον καθορισμό των όρων και των διαδικασιών απαλλαγής από τον ειδικό φόρο κατανάλωσης των προϊόντων που προορίζονται για την παραγωγή ξυδιού.</w:t>
      </w:r>
    </w:p>
    <w:p w14:paraId="0AAB6FB0" w14:textId="77777777" w:rsidR="00710BE1" w:rsidRDefault="001F05DE">
      <w:pPr>
        <w:spacing w:line="600" w:lineRule="auto"/>
        <w:ind w:firstLine="720"/>
        <w:jc w:val="both"/>
        <w:rPr>
          <w:rFonts w:eastAsiaTheme="majorEastAsia" w:cs="Times New Roman"/>
          <w:bCs/>
          <w:szCs w:val="24"/>
        </w:rPr>
      </w:pPr>
      <w:r>
        <w:rPr>
          <w:rFonts w:eastAsiaTheme="majorEastAsia" w:cs="Times New Roman"/>
          <w:bCs/>
          <w:szCs w:val="24"/>
        </w:rPr>
        <w:t>Β. ΕΠΙΚΑΙΡΕΣ ΕΡΩΤΗΣΕΙΣ Δεύτερου Κύκλου (Άρθρο 130 παράγραφοι 2 και 3 του Κανονισμού της Βουλής)</w:t>
      </w:r>
    </w:p>
    <w:p w14:paraId="6DE8624A"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1. Η με αριθμό 1038/24-6-2016 επίκαιρη ερώτηση του Βουλευτή Φλώρινας της Νέας Δημοκρατίας κ. </w:t>
      </w:r>
      <w:r>
        <w:rPr>
          <w:rFonts w:eastAsia="Times New Roman"/>
          <w:bCs/>
          <w:szCs w:val="24"/>
        </w:rPr>
        <w:t>Ιωάννη Αντωνιάδη</w:t>
      </w:r>
      <w:r>
        <w:rPr>
          <w:rFonts w:eastAsia="Times New Roman"/>
          <w:szCs w:val="24"/>
        </w:rPr>
        <w:t xml:space="preserve"> προς τον Υπουργό </w:t>
      </w:r>
      <w:r>
        <w:rPr>
          <w:rFonts w:eastAsia="Times New Roman"/>
          <w:bCs/>
          <w:szCs w:val="24"/>
        </w:rPr>
        <w:t>Υποδομών, Μεταφορών και Δικτύων,</w:t>
      </w:r>
      <w:r>
        <w:rPr>
          <w:rFonts w:eastAsia="Times New Roman"/>
          <w:b/>
          <w:bCs/>
          <w:szCs w:val="24"/>
        </w:rPr>
        <w:t xml:space="preserve"> </w:t>
      </w:r>
      <w:r>
        <w:rPr>
          <w:rFonts w:eastAsia="Times New Roman"/>
          <w:szCs w:val="24"/>
        </w:rPr>
        <w:t>σχετικά με την κατασκευή του οδικού άξονα Φλώρινας-Πτολεμαΐδας.</w:t>
      </w:r>
    </w:p>
    <w:p w14:paraId="070FA94C" w14:textId="77777777" w:rsidR="00710BE1" w:rsidRDefault="001F05DE">
      <w:pPr>
        <w:spacing w:line="600" w:lineRule="auto"/>
        <w:ind w:firstLine="720"/>
        <w:jc w:val="both"/>
        <w:rPr>
          <w:rFonts w:eastAsia="Times New Roman"/>
          <w:szCs w:val="24"/>
        </w:rPr>
      </w:pPr>
      <w:r>
        <w:rPr>
          <w:rFonts w:eastAsia="Times New Roman"/>
          <w:szCs w:val="24"/>
        </w:rPr>
        <w:t xml:space="preserve">2. Η με αριθμό 1043/24-6-2016 επίκαιρη ερώτηση του Βουλευτή Αργολίδας της Δημοκρατικής Συμπαράταξης ΠΑΣΟΚ-ΔΗΜΑΡ κ. </w:t>
      </w:r>
      <w:r>
        <w:rPr>
          <w:rFonts w:eastAsia="Times New Roman"/>
          <w:bCs/>
          <w:szCs w:val="24"/>
        </w:rPr>
        <w:t>Ιωάννη Μανιάτη</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b/>
          <w:bCs/>
          <w:szCs w:val="24"/>
        </w:rPr>
        <w:t xml:space="preserve"> </w:t>
      </w:r>
      <w:r>
        <w:rPr>
          <w:rFonts w:eastAsia="Times New Roman"/>
          <w:szCs w:val="24"/>
        </w:rPr>
        <w:t>σχετικά με την προαναγγελία τραγικών εξελίξεων στον τομέα της παραγωγής ηλεκτρικής ενέργειας.</w:t>
      </w:r>
    </w:p>
    <w:p w14:paraId="7EDE782F" w14:textId="77777777" w:rsidR="00710BE1" w:rsidRDefault="001F05DE">
      <w:pPr>
        <w:spacing w:line="600" w:lineRule="auto"/>
        <w:ind w:firstLine="720"/>
        <w:jc w:val="both"/>
        <w:rPr>
          <w:rFonts w:eastAsia="Times New Roman"/>
          <w:szCs w:val="24"/>
        </w:rPr>
      </w:pPr>
      <w:r>
        <w:rPr>
          <w:rFonts w:eastAsia="Times New Roman"/>
          <w:szCs w:val="24"/>
        </w:rPr>
        <w:t xml:space="preserve">3. Η με αριθμό 1047/27-6-2016 επίκαιρη ερώτηση του Βουλευτή Α΄ Θεσσαλονίκης του Κομμουνιστικού Κόμματος Ελλάδας κ. </w:t>
      </w:r>
      <w:r>
        <w:rPr>
          <w:rFonts w:eastAsia="Times New Roman"/>
          <w:bCs/>
          <w:szCs w:val="24"/>
        </w:rPr>
        <w:t>Ιωάννη Δελή</w:t>
      </w:r>
      <w:r>
        <w:rPr>
          <w:rFonts w:eastAsia="Times New Roman"/>
          <w:szCs w:val="24"/>
        </w:rPr>
        <w:t xml:space="preserve"> προς τους Υπουργούς </w:t>
      </w:r>
      <w:r>
        <w:rPr>
          <w:rFonts w:eastAsia="Times New Roman"/>
          <w:bCs/>
          <w:szCs w:val="24"/>
        </w:rPr>
        <w:t xml:space="preserve">Παιδείας, Έρευνας και Θρησκευμάτων </w:t>
      </w:r>
      <w:r>
        <w:rPr>
          <w:rFonts w:eastAsia="Times New Roman"/>
          <w:szCs w:val="24"/>
        </w:rPr>
        <w:t>και</w:t>
      </w:r>
      <w:r>
        <w:rPr>
          <w:rFonts w:eastAsia="Times New Roman"/>
          <w:b/>
          <w:bCs/>
          <w:szCs w:val="24"/>
        </w:rPr>
        <w:t xml:space="preserve"> </w:t>
      </w:r>
      <w:r>
        <w:rPr>
          <w:rFonts w:eastAsia="Times New Roman"/>
          <w:bCs/>
          <w:szCs w:val="24"/>
        </w:rPr>
        <w:t>Εσωτερικών και</w:t>
      </w:r>
      <w:r>
        <w:rPr>
          <w:rFonts w:eastAsia="Times New Roman"/>
          <w:b/>
          <w:bCs/>
          <w:szCs w:val="24"/>
        </w:rPr>
        <w:t xml:space="preserve"> </w:t>
      </w:r>
      <w:r>
        <w:rPr>
          <w:rFonts w:eastAsia="Times New Roman"/>
          <w:bCs/>
          <w:szCs w:val="24"/>
        </w:rPr>
        <w:t>Διοικητικής Ανασυγκρότησης,</w:t>
      </w:r>
      <w:r>
        <w:rPr>
          <w:rFonts w:eastAsia="Times New Roman"/>
          <w:b/>
          <w:bCs/>
          <w:szCs w:val="24"/>
        </w:rPr>
        <w:t xml:space="preserve"> </w:t>
      </w:r>
      <w:r>
        <w:rPr>
          <w:rFonts w:eastAsia="Times New Roman"/>
          <w:szCs w:val="24"/>
        </w:rPr>
        <w:t>σχετικά με την λήψη μέτρων για την εκπαίδευση των προσφύγων.</w:t>
      </w:r>
    </w:p>
    <w:p w14:paraId="37B5B064" w14:textId="77777777" w:rsidR="00710BE1" w:rsidRDefault="001F05DE">
      <w:pPr>
        <w:spacing w:line="600" w:lineRule="auto"/>
        <w:ind w:firstLine="720"/>
        <w:jc w:val="both"/>
        <w:rPr>
          <w:rFonts w:eastAsia="Times New Roman"/>
          <w:szCs w:val="24"/>
        </w:rPr>
      </w:pPr>
      <w:r>
        <w:rPr>
          <w:rFonts w:eastAsia="Times New Roman"/>
          <w:szCs w:val="24"/>
        </w:rPr>
        <w:lastRenderedPageBreak/>
        <w:t>4. Η με αριθμό 1042/24-6-2016 επίκαιρη ερώτηση του Βουλευτή Β΄ Αθηνών των Ανεξαρτήτων Ελλήνων κ</w:t>
      </w:r>
      <w:r>
        <w:rPr>
          <w:rFonts w:eastAsia="Times New Roman"/>
          <w:b/>
          <w:szCs w:val="24"/>
        </w:rPr>
        <w:t xml:space="preserve">. </w:t>
      </w:r>
      <w:r>
        <w:rPr>
          <w:rFonts w:eastAsia="Times New Roman"/>
          <w:bCs/>
          <w:szCs w:val="24"/>
        </w:rPr>
        <w:t>Αθανασίου Παπαχριστόπουλου</w:t>
      </w:r>
      <w:r>
        <w:rPr>
          <w:rFonts w:eastAsia="Times New Roman"/>
          <w:szCs w:val="24"/>
        </w:rPr>
        <w:t xml:space="preserve"> 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σχετικά με τον εξωδικαστικό συμβιβασμό του ελληνικού δημοσίου με τη «SIEMENS».</w:t>
      </w:r>
    </w:p>
    <w:p w14:paraId="503CB5FB" w14:textId="77777777" w:rsidR="00710BE1" w:rsidRDefault="001F05DE">
      <w:pPr>
        <w:spacing w:line="600" w:lineRule="auto"/>
        <w:ind w:firstLine="720"/>
        <w:jc w:val="both"/>
        <w:rPr>
          <w:rFonts w:eastAsia="Times New Roman"/>
          <w:szCs w:val="24"/>
        </w:rPr>
      </w:pPr>
      <w:r>
        <w:rPr>
          <w:rFonts w:eastAsia="Times New Roman"/>
          <w:szCs w:val="24"/>
        </w:rPr>
        <w:t xml:space="preserve">5. Η με αριθμό 989/13-6-2016 επίκαιρη ερώτηση της Βουλευτού Β΄ Αθηνών της Νέας Δημοκρατίας κ. </w:t>
      </w:r>
      <w:r>
        <w:rPr>
          <w:rFonts w:eastAsia="Times New Roman"/>
          <w:bCs/>
          <w:szCs w:val="24"/>
        </w:rPr>
        <w:t>Αικατερίνης Παπακώστα-Σιδηροπούλου</w:t>
      </w:r>
      <w:r>
        <w:rPr>
          <w:rFonts w:eastAsia="Times New Roman"/>
          <w:szCs w:val="24"/>
        </w:rPr>
        <w:t xml:space="preserve"> προς τον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σχετικά με την εναρμόνιση των διαδικασιών αποπληρωμής δανείων τρίτεκνων οικογενειών του ιδιωτικού τομέα με τις τρίτεκνες οικογένειες του δημοσίου.</w:t>
      </w:r>
    </w:p>
    <w:p w14:paraId="441E4D3A" w14:textId="77777777" w:rsidR="00710BE1" w:rsidRDefault="001F05DE">
      <w:pPr>
        <w:spacing w:line="600" w:lineRule="auto"/>
        <w:ind w:firstLine="720"/>
        <w:jc w:val="both"/>
        <w:rPr>
          <w:rFonts w:eastAsia="Times New Roman"/>
          <w:szCs w:val="24"/>
        </w:rPr>
      </w:pPr>
      <w:r>
        <w:rPr>
          <w:rFonts w:eastAsia="Times New Roman"/>
          <w:szCs w:val="24"/>
        </w:rPr>
        <w:t xml:space="preserve">6. Η με αριθμό 990/13-6-2016 επίκαιρη ερώτηση του Βουλευτή Ηρακλείου της Νέας Δημοκρατίας κ. </w:t>
      </w:r>
      <w:r>
        <w:rPr>
          <w:rFonts w:eastAsia="Times New Roman"/>
          <w:bCs/>
          <w:szCs w:val="24"/>
        </w:rPr>
        <w:t>Ελευθερίου Αυγενάκη</w:t>
      </w:r>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σχετικά με την καταβολή των αγροτικών επιδοτήσεων.</w:t>
      </w:r>
    </w:p>
    <w:p w14:paraId="59858B40"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7. Η με αριθμό 945/3-6-2016 επίκαιρη ερώτηση του Βουλευτή Β΄ Αθηνών του Λαϊκού Συνδέσμου – Χρυσή Αυγή κ. </w:t>
      </w:r>
      <w:r>
        <w:rPr>
          <w:rFonts w:eastAsia="Times New Roman"/>
          <w:bCs/>
          <w:szCs w:val="24"/>
        </w:rPr>
        <w:t>Ηλία Παναγιώταρου</w:t>
      </w:r>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«τις συνεχιζόμενες αλβανικές προκλήσεις».</w:t>
      </w:r>
    </w:p>
    <w:p w14:paraId="733C06A4" w14:textId="77777777" w:rsidR="00710BE1" w:rsidRDefault="001F05DE">
      <w:pPr>
        <w:spacing w:line="600" w:lineRule="auto"/>
        <w:ind w:firstLine="720"/>
        <w:jc w:val="both"/>
        <w:rPr>
          <w:rFonts w:eastAsia="Times New Roman"/>
          <w:szCs w:val="24"/>
        </w:rPr>
      </w:pPr>
      <w:r>
        <w:rPr>
          <w:rFonts w:eastAsia="Times New Roman"/>
          <w:szCs w:val="24"/>
        </w:rPr>
        <w:t xml:space="preserve">8. Η με αριθμό 946/3-6-2016 επίκαιρη ερώτηση του Βουλευτή Β΄ Πειραιώς του Λαϊκού Συνδέσμου – Χρυσή Αυγή κ. </w:t>
      </w:r>
      <w:r>
        <w:rPr>
          <w:rFonts w:eastAsia="Times New Roman"/>
          <w:bCs/>
          <w:szCs w:val="24"/>
        </w:rPr>
        <w:t>Ιωάννη Λαγού</w:t>
      </w:r>
      <w:r>
        <w:rPr>
          <w:rFonts w:eastAsia="Times New Roman"/>
          <w:szCs w:val="24"/>
        </w:rPr>
        <w:t xml:space="preserve"> προς τον Υπουργό </w:t>
      </w:r>
      <w:r>
        <w:rPr>
          <w:rFonts w:eastAsia="Times New Roman"/>
          <w:bCs/>
          <w:szCs w:val="24"/>
        </w:rPr>
        <w:t>Εξωτερικών,</w:t>
      </w:r>
      <w:r>
        <w:rPr>
          <w:rFonts w:eastAsia="Times New Roman"/>
          <w:b/>
          <w:szCs w:val="24"/>
        </w:rPr>
        <w:t xml:space="preserve"> </w:t>
      </w:r>
      <w:r>
        <w:rPr>
          <w:rFonts w:eastAsia="Times New Roman"/>
          <w:szCs w:val="24"/>
        </w:rPr>
        <w:t>σχετικά με τη «χρηματοδότηση της Τουρκίας μέσω του προξενείου της Κομοτηνής, για την αγορά ακινήτων περιουσιών απελπισμένων Ελλήνων στη Θράκη».</w:t>
      </w:r>
    </w:p>
    <w:p w14:paraId="60D7AD19" w14:textId="77777777" w:rsidR="00710BE1" w:rsidRDefault="001F05DE">
      <w:pPr>
        <w:spacing w:line="600" w:lineRule="auto"/>
        <w:ind w:firstLine="720"/>
        <w:jc w:val="both"/>
        <w:rPr>
          <w:rFonts w:eastAsia="Times New Roman"/>
          <w:szCs w:val="24"/>
        </w:rPr>
      </w:pPr>
      <w:r>
        <w:rPr>
          <w:rFonts w:eastAsia="Times New Roman"/>
          <w:szCs w:val="24"/>
        </w:rPr>
        <w:t xml:space="preserve">9. Η με αριθμό 914/27-5-2016 επίκαιρη ερώτηση του Βουλευτή Β΄ Πειραιώς του Λαϊκού Συνδέσμου – Χρυσή Αυγή κ. </w:t>
      </w:r>
      <w:r>
        <w:rPr>
          <w:rFonts w:eastAsia="Times New Roman"/>
          <w:bCs/>
          <w:szCs w:val="24"/>
        </w:rPr>
        <w:t>Ιωάννη Λαγού</w:t>
      </w:r>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szCs w:val="24"/>
        </w:rPr>
        <w:t xml:space="preserve"> σχετικά με τη «δημιουργία παράνομων νηπιαγωγείων και οικοτροφείων στην Ξάνθη».</w:t>
      </w:r>
    </w:p>
    <w:p w14:paraId="4D188B19"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10. Η με αριθμό 545/15-2-2016 επίκαιρη ερώτηση της Βουλευτού Β΄ Αθηνών του Λαϊκού Συνδέσμου – Χρυσή Αυγή κ. </w:t>
      </w:r>
      <w:r>
        <w:rPr>
          <w:rFonts w:eastAsia="Times New Roman"/>
          <w:bCs/>
          <w:szCs w:val="24"/>
        </w:rPr>
        <w:t>Ελένης Ζαρούλια</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τα προβλήματα λειτουργίας στο ΕΚΑΒ.</w:t>
      </w:r>
    </w:p>
    <w:p w14:paraId="419D10F4" w14:textId="77777777" w:rsidR="00710BE1" w:rsidRDefault="001F05DE">
      <w:pPr>
        <w:spacing w:line="600" w:lineRule="auto"/>
        <w:ind w:firstLine="720"/>
        <w:jc w:val="both"/>
        <w:rPr>
          <w:rFonts w:eastAsia="Times New Roman"/>
          <w:szCs w:val="24"/>
        </w:rPr>
      </w:pPr>
      <w:r>
        <w:rPr>
          <w:rFonts w:eastAsia="Times New Roman"/>
          <w:szCs w:val="24"/>
        </w:rPr>
        <w:t xml:space="preserve">11. Η με αριθμό 944/3-6-2016 επίκαιρη ερώτηση της Βουλευτού Αττικής της Δημοκρατικής Συμπαράταξης ΠΑΣΟΚ-ΔΗΜΑΡ κ. </w:t>
      </w:r>
      <w:r>
        <w:rPr>
          <w:rFonts w:eastAsia="Times New Roman"/>
          <w:bCs/>
          <w:szCs w:val="24"/>
        </w:rPr>
        <w:t>Παρασκευής Χριστοφιλοπούλου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τους ασθενείς που χειρουργούνται με δικά τους έξοδα στο Πανεπιστημιακό Γενικό Νοσοκομείο Θεσσαλονίκης «ΑΧΕΠΑ».</w:t>
      </w:r>
    </w:p>
    <w:p w14:paraId="41A0366F" w14:textId="77777777" w:rsidR="00710BE1" w:rsidRDefault="001F05DE">
      <w:pPr>
        <w:spacing w:line="600" w:lineRule="auto"/>
        <w:ind w:firstLine="720"/>
        <w:jc w:val="both"/>
        <w:rPr>
          <w:rFonts w:eastAsia="Times New Roman"/>
          <w:szCs w:val="24"/>
        </w:rPr>
      </w:pPr>
      <w:r>
        <w:rPr>
          <w:rFonts w:eastAsia="Times New Roman"/>
          <w:szCs w:val="24"/>
        </w:rPr>
        <w:t xml:space="preserve">12. Η με αριθμό 961/7-6-2016 επίκαιρη ερώτηση του Βουλευτή Β΄ Θεσσαλονίκης του Κομμουνιστικού Κόμματος Ελλάδας κ. </w:t>
      </w:r>
      <w:r>
        <w:rPr>
          <w:rFonts w:eastAsia="Times New Roman"/>
          <w:bCs/>
          <w:szCs w:val="24"/>
        </w:rPr>
        <w:t>Αθανασίου Βαρδαλή</w:t>
      </w:r>
      <w:r>
        <w:rPr>
          <w:rFonts w:eastAsia="Times New Roman"/>
          <w:szCs w:val="24"/>
        </w:rPr>
        <w:t xml:space="preserve"> προς τους Υπουργούς </w:t>
      </w:r>
      <w:r>
        <w:rPr>
          <w:rFonts w:eastAsia="Times New Roman"/>
          <w:bCs/>
          <w:szCs w:val="24"/>
        </w:rPr>
        <w:t>Οικονομικών</w:t>
      </w:r>
      <w:r>
        <w:rPr>
          <w:rFonts w:eastAsia="Times New Roman"/>
          <w:b/>
          <w:bCs/>
          <w:szCs w:val="24"/>
        </w:rPr>
        <w:t xml:space="preserve"> </w:t>
      </w:r>
      <w:r>
        <w:rPr>
          <w:rFonts w:eastAsia="Times New Roman"/>
          <w:szCs w:val="24"/>
        </w:rPr>
        <w:t xml:space="preserve">και </w:t>
      </w:r>
      <w:r>
        <w:rPr>
          <w:rFonts w:eastAsia="Times New Roman"/>
          <w:bCs/>
          <w:szCs w:val="24"/>
        </w:rPr>
        <w:t>Εθνικής Άμυνας,</w:t>
      </w:r>
      <w:r>
        <w:rPr>
          <w:rFonts w:eastAsia="Times New Roman"/>
          <w:szCs w:val="24"/>
        </w:rPr>
        <w:t xml:space="preserve"> σχετικά με την Ελληνική Βιομηχανία Οχημάτων «ΕΛΒΟ ΑΒΕ».</w:t>
      </w:r>
    </w:p>
    <w:p w14:paraId="3A551957"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13.- Η με αριθμό 966/7-6-2016 επίκαιρη ερώτηση του Βουλευτή Β΄ Πειραιώς των Ανεξαρτήτων Ελλήνων κ. </w:t>
      </w:r>
      <w:r>
        <w:rPr>
          <w:rFonts w:eastAsia="Times New Roman"/>
          <w:bCs/>
          <w:szCs w:val="24"/>
        </w:rPr>
        <w:t>Δημητρίου Καμμένου</w:t>
      </w:r>
      <w:r>
        <w:rPr>
          <w:rFonts w:eastAsia="Times New Roman"/>
          <w:b/>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την κατάσταση στο Γενικό Κρατικό Νίκαιας.</w:t>
      </w:r>
    </w:p>
    <w:p w14:paraId="6DB9F05A" w14:textId="77777777" w:rsidR="00710BE1" w:rsidRDefault="001F05DE">
      <w:pPr>
        <w:spacing w:line="600" w:lineRule="auto"/>
        <w:ind w:firstLine="720"/>
        <w:jc w:val="both"/>
        <w:rPr>
          <w:rFonts w:eastAsia="Times New Roman"/>
          <w:szCs w:val="24"/>
        </w:rPr>
      </w:pPr>
      <w:r>
        <w:rPr>
          <w:rFonts w:eastAsia="Times New Roman"/>
          <w:szCs w:val="24"/>
        </w:rPr>
        <w:t xml:space="preserve">14. Η με αριθμό 935/31-5-2016 επίκαιρη ερώτηση του Βουλευτή Β΄ Πειραιώς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τις ελλείψεις και τα προβλήματα του στόλου του ΕΚΑΒ.</w:t>
      </w:r>
    </w:p>
    <w:p w14:paraId="11468D0E" w14:textId="77777777" w:rsidR="00710BE1" w:rsidRDefault="001F05DE">
      <w:pPr>
        <w:spacing w:line="600" w:lineRule="auto"/>
        <w:ind w:firstLine="720"/>
        <w:jc w:val="both"/>
        <w:rPr>
          <w:rFonts w:eastAsia="Times New Roman"/>
          <w:szCs w:val="24"/>
        </w:rPr>
      </w:pPr>
      <w:r>
        <w:rPr>
          <w:rFonts w:eastAsia="Times New Roman"/>
          <w:szCs w:val="24"/>
        </w:rPr>
        <w:t xml:space="preserve">15. Η με αριθμό 825/25-4-2016 επίκαιρη ερώτηση της Βουλευτού Β΄ Πειραιώς της Ένωσης Κεντρώων κ. </w:t>
      </w:r>
      <w:r>
        <w:rPr>
          <w:rFonts w:eastAsia="Times New Roman"/>
          <w:bCs/>
          <w:szCs w:val="24"/>
        </w:rPr>
        <w:t>Θεοδώρας Μεγαλοοικονόμου</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την υπολειτουργία του Αντικαρκινικού Νοσοκομείου «ΜΕΤΑΞΑ».</w:t>
      </w:r>
    </w:p>
    <w:p w14:paraId="5A9E1C57"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16. Η με αριθμό 1008/15-6-2016 επίκαιρη ερώτηση του Βουλευτή Β΄ Αθηνών του Κομμουνιστικού Κόμματος Ελλάδας κ. </w:t>
      </w:r>
      <w:r>
        <w:rPr>
          <w:rFonts w:eastAsia="Times New Roman"/>
          <w:bCs/>
          <w:szCs w:val="24"/>
        </w:rPr>
        <w:t>Χρήστου Κατσώτη</w:t>
      </w:r>
      <w:r>
        <w:rPr>
          <w:rFonts w:eastAsia="Times New Roman"/>
          <w:szCs w:val="24"/>
        </w:rPr>
        <w:t xml:space="preserve"> προς τον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σχετικά με την ακύρωση των διατάξεων που καταργούν το ΕΚΑΣ και επιφέρουν απώλειες στο εισόδημα χιλιάδων συνταξιούχων.</w:t>
      </w:r>
    </w:p>
    <w:p w14:paraId="7EB20FAA" w14:textId="77777777" w:rsidR="00710BE1" w:rsidRDefault="001F05DE">
      <w:pPr>
        <w:spacing w:after="0" w:line="600" w:lineRule="auto"/>
        <w:ind w:firstLine="720"/>
        <w:contextualSpacing/>
        <w:jc w:val="both"/>
        <w:rPr>
          <w:rFonts w:eastAsia="Times New Roman"/>
          <w:bCs/>
          <w:szCs w:val="24"/>
        </w:rPr>
      </w:pPr>
      <w:r>
        <w:rPr>
          <w:rFonts w:eastAsia="Times New Roman"/>
          <w:bCs/>
          <w:szCs w:val="24"/>
        </w:rPr>
        <w:t>ΑΝΑΦΟΡΕΣ-ΕΡΩΤΗΣΕΙΣ (Άρθρο 130 παράγραφος 5 του Κανονισμού της Βουλής)</w:t>
      </w:r>
    </w:p>
    <w:p w14:paraId="100FF9B4" w14:textId="77777777" w:rsidR="00710BE1" w:rsidRDefault="001F05DE">
      <w:pPr>
        <w:spacing w:after="0" w:line="600" w:lineRule="auto"/>
        <w:ind w:firstLine="720"/>
        <w:contextualSpacing/>
        <w:jc w:val="both"/>
        <w:rPr>
          <w:rFonts w:eastAsia="Times New Roman"/>
          <w:szCs w:val="24"/>
        </w:rPr>
      </w:pPr>
      <w:r>
        <w:rPr>
          <w:rFonts w:eastAsia="Times New Roman"/>
          <w:szCs w:val="24"/>
        </w:rPr>
        <w:t xml:space="preserve">1. Η με αριθμό 4375/304/31-3-2016 ερώτηση-αίτηση κατάθεσης εγγράφων του Δ΄ Αντιπροέδρου της Βουλής και Βουλευτή Α΄ Αθηνών της Νέας Δημοκρατίας κ. </w:t>
      </w:r>
      <w:r>
        <w:rPr>
          <w:rFonts w:eastAsia="Times New Roman"/>
          <w:bCs/>
          <w:szCs w:val="24"/>
        </w:rPr>
        <w:t>Νικήτα Κακλαμάνη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σχετικά με το οικονομικό μέγεθος της σύμβασης με τον Κιμ Γκλεν.</w:t>
      </w:r>
    </w:p>
    <w:p w14:paraId="4FEB1521" w14:textId="77777777" w:rsidR="00710BE1" w:rsidRDefault="001F05DE">
      <w:pPr>
        <w:spacing w:after="0" w:line="600" w:lineRule="auto"/>
        <w:ind w:firstLine="720"/>
        <w:contextualSpacing/>
        <w:jc w:val="both"/>
        <w:rPr>
          <w:rFonts w:eastAsia="Times New Roman"/>
          <w:szCs w:val="24"/>
        </w:rPr>
      </w:pPr>
      <w:r>
        <w:rPr>
          <w:rFonts w:eastAsia="Times New Roman"/>
          <w:szCs w:val="24"/>
        </w:rPr>
        <w:t xml:space="preserve">2. Η με αριθμό 3062/10-2-2016 ερώτηση του Ανεξάρτητου Βουλευτή Λακωνίας κ. </w:t>
      </w:r>
      <w:r>
        <w:rPr>
          <w:rFonts w:eastAsia="Times New Roman"/>
          <w:bCs/>
          <w:szCs w:val="24"/>
        </w:rPr>
        <w:t>Λεωνίδα Γρηγοράκου</w:t>
      </w:r>
      <w:r>
        <w:rPr>
          <w:rFonts w:eastAsia="Times New Roman"/>
          <w:szCs w:val="24"/>
        </w:rPr>
        <w:t xml:space="preserve"> 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σχετικά την αποζημίωση των μεριδιούχων Συνεταιριστικών Τραπεζών.</w:t>
      </w:r>
    </w:p>
    <w:p w14:paraId="0896694F" w14:textId="77777777" w:rsidR="00710BE1" w:rsidRDefault="001F05DE">
      <w:pPr>
        <w:spacing w:line="600" w:lineRule="auto"/>
        <w:ind w:firstLine="720"/>
        <w:jc w:val="both"/>
        <w:rPr>
          <w:rFonts w:eastAsia="Times New Roman"/>
          <w:szCs w:val="28"/>
        </w:rPr>
      </w:pPr>
      <w:r>
        <w:rPr>
          <w:rFonts w:eastAsia="Times New Roman"/>
          <w:szCs w:val="28"/>
        </w:rPr>
        <w:lastRenderedPageBreak/>
        <w:t>Κυρίες και κύριοι συνάδελφοι, θα ήθελα να σας ενημερώσω και ιδιαιτέρως όσους συναδέλφους έχουν αύριο επίκαιρες ερωτήσεις –κρατήστε το, βέβαια, υπό επιφύλαξη- ότι λόγω της αλλαγής του προγράμματος με το κατεπείγον για την «</w:t>
      </w:r>
      <w:r>
        <w:rPr>
          <w:rFonts w:eastAsia="Times New Roman"/>
          <w:szCs w:val="28"/>
          <w:lang w:val="en-US"/>
        </w:rPr>
        <w:t>COSCO</w:t>
      </w:r>
      <w:r>
        <w:rPr>
          <w:rFonts w:eastAsia="Times New Roman"/>
          <w:szCs w:val="28"/>
        </w:rPr>
        <w:t>» ενδεχομένως να αναβληθούν. Μέχρι το μεσημέρι θα έχουμε ενημερωθεί πλήρως και έτσι θα γνωρίζετε κι εσείς αν θα γίνει κοινοβουλευτικός έλεγχος αύριο ή όχι.</w:t>
      </w:r>
    </w:p>
    <w:p w14:paraId="0D52B8C5" w14:textId="77777777" w:rsidR="00710BE1" w:rsidRDefault="001F05DE">
      <w:pPr>
        <w:spacing w:line="600" w:lineRule="auto"/>
        <w:ind w:firstLine="720"/>
        <w:jc w:val="both"/>
        <w:rPr>
          <w:rFonts w:eastAsia="Times New Roman"/>
          <w:szCs w:val="24"/>
        </w:rPr>
      </w:pPr>
      <w:r>
        <w:rPr>
          <w:rFonts w:eastAsia="Times New Roman"/>
          <w:szCs w:val="28"/>
        </w:rPr>
        <w:t>Ε</w:t>
      </w:r>
      <w:r>
        <w:rPr>
          <w:rFonts w:eastAsia="Times New Roman"/>
          <w:szCs w:val="24"/>
        </w:rPr>
        <w:t xml:space="preserve">ισερχόμαστε στην ημερήσια διάταξη της </w:t>
      </w:r>
    </w:p>
    <w:p w14:paraId="39871277" w14:textId="77777777" w:rsidR="00710BE1" w:rsidRDefault="001F05DE">
      <w:pPr>
        <w:spacing w:line="600" w:lineRule="auto"/>
        <w:ind w:firstLine="720"/>
        <w:jc w:val="center"/>
        <w:rPr>
          <w:rFonts w:eastAsia="Times New Roman"/>
          <w:b/>
          <w:szCs w:val="24"/>
        </w:rPr>
      </w:pPr>
      <w:r>
        <w:rPr>
          <w:rFonts w:eastAsia="Times New Roman"/>
          <w:b/>
          <w:szCs w:val="24"/>
        </w:rPr>
        <w:t>ΝΟΜΟΘΕΤΙΚΗΣ ΕΡΓΑΣΙΑΣ</w:t>
      </w:r>
    </w:p>
    <w:p w14:paraId="0DDC4237" w14:textId="77777777" w:rsidR="00710BE1" w:rsidRDefault="001F05DE">
      <w:pPr>
        <w:spacing w:line="600" w:lineRule="auto"/>
        <w:ind w:firstLine="720"/>
        <w:jc w:val="both"/>
        <w:rPr>
          <w:rFonts w:eastAsia="Times New Roman"/>
          <w:color w:val="000000"/>
          <w:szCs w:val="24"/>
        </w:rPr>
      </w:pPr>
      <w:r>
        <w:rPr>
          <w:rFonts w:eastAsia="Times New Roman"/>
          <w:color w:val="000000"/>
          <w:szCs w:val="24"/>
        </w:rPr>
        <w:t xml:space="preserve">Συνέχιση της συζήτησης και ψήφιση επί της αρχής, των άρθρων, των τροπολογιών και του συνόλου του σχεδίου νόμου του Υπουργείου Οικονομίας, Ανάπτυξης και Τουρισμού: «Προσαρμογή της ελληνικής νομοθεσίας στις διατάξεις των άρθρων 19, 20, 29, 30, 33, 35, 40 έως 46 της Οδηγίας 2013/34/ΕΕ σχετικά με «τις ετήσιες οικονομικές καταστάσεις, τις ενοποιημένες οικονομικές καταστάσεις και συναφείς εκθέσεις </w:t>
      </w:r>
      <w:r>
        <w:rPr>
          <w:rFonts w:eastAsia="Times New Roman"/>
          <w:color w:val="000000"/>
          <w:szCs w:val="24"/>
        </w:rPr>
        <w:lastRenderedPageBreak/>
        <w:t>επιχειρήσεων ορισμένων μορφών, την τροποποίηση της Οδηγίας 2006/43/ΕΚ του Ευρωπαϊκού Κοινοβουλίου και του Συμβουλίου και την κατάργηση των Οδηγιών 78/660/ΕΟΚ και 83/349/ΕΟΚ του Συμβουλίου» (Ε.Ε. L 189 της 29ης Ιουνίου 2013) και στις διατάξεις της Οδηγίας 2014/95/ΕΕ του Ευρωπαϊκού Κοινοβουλίου και του Συμβουλίου (Ε.Ε. L 330/1 της 15ης Νοεμβρίου 2014) «για την τροποποίηση της Οδηγίας 2013/34/ΕΕ όσον αφορά τη δημοσιοποίηση μη χρηματοοικονομικών πληροφοριών και πληροφοριών για την πολυμορφία από ορισμένες μεγάλες επιχειρήσεις και ομίλους» και άλλες διατάξεις αρμοδιότητας Υπουργείου Οικονομίας, Ανάπτυξης και Τουρισμού».</w:t>
      </w:r>
    </w:p>
    <w:p w14:paraId="55E4E96F" w14:textId="77777777" w:rsidR="00710BE1" w:rsidRDefault="001F05DE">
      <w:pPr>
        <w:spacing w:line="600" w:lineRule="auto"/>
        <w:ind w:firstLine="720"/>
        <w:jc w:val="both"/>
        <w:rPr>
          <w:rFonts w:eastAsia="Times New Roman"/>
          <w:color w:val="000000"/>
          <w:szCs w:val="28"/>
        </w:rPr>
      </w:pPr>
      <w:r>
        <w:rPr>
          <w:rFonts w:eastAsia="Times New Roman"/>
          <w:color w:val="000000"/>
          <w:szCs w:val="24"/>
        </w:rPr>
        <w:t xml:space="preserve">Απ’ ό,τι ενημερώθηκα, από εχθές έχει συμφωνηθεί ότι έχουν μείνει δύο συνάδελφοι για να μιλήσουν σαν πρωτολογίες και εκτός δύο </w:t>
      </w:r>
      <w:r>
        <w:rPr>
          <w:rFonts w:eastAsia="Times New Roman"/>
          <w:color w:val="000000"/>
          <w:szCs w:val="28"/>
        </w:rPr>
        <w:t xml:space="preserve">Κοινοβουλευτικών Εκπροσώπων, που πήραν τον λόγο εχθές –του ΣΥΡΙΖΑ η κ. Καφαντάρη, η οποία σήμερα έχει αντικατασταθεί από τον κ. Σταύρο Αραχωβίτη και ο κ. Νικόλαος Δένδιας- έχουν να μιλήσουν όλοι οι υπόλοιποι Κοινοβουλευτικοί Εκπρόσωποι. </w:t>
      </w:r>
    </w:p>
    <w:p w14:paraId="49DC1CAB" w14:textId="77777777" w:rsidR="00710BE1" w:rsidRDefault="001F05DE">
      <w:pPr>
        <w:spacing w:line="600" w:lineRule="auto"/>
        <w:ind w:firstLine="720"/>
        <w:jc w:val="both"/>
        <w:rPr>
          <w:rFonts w:eastAsia="Times New Roman"/>
          <w:color w:val="000000"/>
          <w:szCs w:val="28"/>
        </w:rPr>
      </w:pPr>
      <w:r>
        <w:rPr>
          <w:rFonts w:eastAsia="Times New Roman"/>
          <w:color w:val="000000"/>
          <w:szCs w:val="28"/>
        </w:rPr>
        <w:lastRenderedPageBreak/>
        <w:t>Ο Κοινοβουλευτικός Εκπρόσωπος της Ένωσης Κεντρώων κ. Καρράς έχει παρακαλέσει από εχθές να λάβει πρώτος τον λόγο, γιατί πρέπει να πάει στην Επιτροπή Θεσμών και Διαφάνειας, και μετά όσοι Κοινοβουλευτικοί Εκπρόσωποι είναι εδώ θα παίρνουν τον λόγο.</w:t>
      </w:r>
    </w:p>
    <w:p w14:paraId="1C44A1B1" w14:textId="77777777" w:rsidR="00710BE1" w:rsidRDefault="001F05DE">
      <w:pPr>
        <w:spacing w:line="600" w:lineRule="auto"/>
        <w:ind w:firstLine="720"/>
        <w:jc w:val="both"/>
        <w:rPr>
          <w:rFonts w:eastAsia="Times New Roman"/>
          <w:color w:val="000000"/>
          <w:szCs w:val="28"/>
        </w:rPr>
      </w:pPr>
      <w:r>
        <w:rPr>
          <w:rFonts w:eastAsia="Times New Roman"/>
          <w:color w:val="000000"/>
          <w:szCs w:val="28"/>
        </w:rPr>
        <w:t>Ορίστε, κύριε Καρρά, έχετε τον λόγο.</w:t>
      </w:r>
    </w:p>
    <w:p w14:paraId="0FFBC76A" w14:textId="77777777" w:rsidR="00710BE1" w:rsidRDefault="001F05DE">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Ευχαριστώ πολύ, κύριε Πρόεδρε.</w:t>
      </w:r>
    </w:p>
    <w:p w14:paraId="491DE541" w14:textId="77777777" w:rsidR="00710BE1" w:rsidRDefault="001F05DE">
      <w:pPr>
        <w:spacing w:line="600" w:lineRule="auto"/>
        <w:ind w:firstLine="720"/>
        <w:jc w:val="both"/>
        <w:rPr>
          <w:rFonts w:eastAsia="Times New Roman"/>
          <w:szCs w:val="24"/>
        </w:rPr>
      </w:pPr>
      <w:r>
        <w:rPr>
          <w:rFonts w:eastAsia="Times New Roman"/>
          <w:szCs w:val="28"/>
        </w:rPr>
        <w:t xml:space="preserve">Κυρίες και κύριοι συνάδελφοι, </w:t>
      </w:r>
      <w:r>
        <w:rPr>
          <w:rFonts w:eastAsia="Times New Roman"/>
          <w:szCs w:val="24"/>
        </w:rPr>
        <w:t xml:space="preserve">οφείλω να πω ότι είναι μία ημέρα δύσκολη. Δεν είναι δύσκολη λόγω της νομοθεσίας την οποία συζητούμε, αλλά είναι δύσκολη λόγω ενός ευρύτερου συστήματος το οποίο επηρεάζει τη χώρα μας. </w:t>
      </w:r>
    </w:p>
    <w:p w14:paraId="1AF0CDDA"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Εχθές το βράδυ, ενώ το επίκαιρο θέμα ήταν το </w:t>
      </w:r>
      <w:r>
        <w:rPr>
          <w:rFonts w:eastAsia="Times New Roman"/>
          <w:szCs w:val="24"/>
          <w:lang w:val="en-US"/>
        </w:rPr>
        <w:t>Brexit</w:t>
      </w:r>
      <w:r>
        <w:rPr>
          <w:rFonts w:eastAsia="Times New Roman"/>
          <w:szCs w:val="24"/>
        </w:rPr>
        <w:t xml:space="preserve">, το οποίο όλοι συζητούσαμε, και την πορεία της </w:t>
      </w:r>
      <w:r>
        <w:rPr>
          <w:rFonts w:eastAsia="Times New Roman"/>
          <w:szCs w:val="28"/>
        </w:rPr>
        <w:t>Ευρωπαϊκής Ένωσης</w:t>
      </w:r>
      <w:r w:rsidRPr="00F76F54">
        <w:rPr>
          <w:rFonts w:eastAsia="Times New Roman"/>
          <w:szCs w:val="24"/>
        </w:rPr>
        <w:t xml:space="preserve">. </w:t>
      </w:r>
      <w:r>
        <w:rPr>
          <w:rFonts w:eastAsia="Times New Roman"/>
          <w:szCs w:val="24"/>
        </w:rPr>
        <w:t xml:space="preserve">Υπήρξε μία ισχυρότατη, βάρβαρη τρομοκρατική επίθεση στο αεροδρόμιο «ΑΤΑΤΟΥΡΚ» της Κωνσταντινούπολης. Πιστεύω ότι οι περισσότεροι το έχουμε επισκεφθεί. Το γνωρίζουν οι περισσότεροι εξ ημών. Πραγματικά ήταν μία βάρβαρη επίθεση, η οποία είναι πια στην πόρτα της χώρας μας. </w:t>
      </w:r>
    </w:p>
    <w:p w14:paraId="2315D281" w14:textId="77777777" w:rsidR="00710BE1" w:rsidRDefault="001F05DE">
      <w:pPr>
        <w:spacing w:line="600" w:lineRule="auto"/>
        <w:ind w:firstLine="720"/>
        <w:jc w:val="both"/>
        <w:rPr>
          <w:rFonts w:eastAsia="Times New Roman"/>
          <w:szCs w:val="24"/>
        </w:rPr>
      </w:pPr>
      <w:r>
        <w:rPr>
          <w:rFonts w:eastAsia="Times New Roman"/>
          <w:szCs w:val="24"/>
        </w:rPr>
        <w:t xml:space="preserve">Αυτό, κυρίες και κύριοι συνάδελφοι, δεν το λέω, επειδή θεωρώ ότι απειλείται η Ελλάδα αυτή τη στιγμή από τρομοκρατικές πράξεις. Η βαρβαρότητα, όμως, και η ένταση που υπήρξε στην επίθεση αυτή δημιουργεί και ένα ευρύτερο αίσθημα φόβου και ανασφάλειας. Με δεδομένο δε ότι δεν έχουν αντιμετωπιστεί τα προβλήματα της Μέσης Ανατολής ούτε το ζήτημα των μεταναστευτικών ροών –τουλάχιστον τελεσφόρα- λόγω και της ασάφειας, που υπάρχει στην πολιτική της γείτονος χώρας, φοβούμαι ότι θα πρέπει </w:t>
      </w:r>
      <w:r>
        <w:rPr>
          <w:rFonts w:eastAsia="Times New Roman"/>
          <w:szCs w:val="24"/>
        </w:rPr>
        <w:lastRenderedPageBreak/>
        <w:t xml:space="preserve">και οι Έλληνες να εντείνουμε τις σκέψεις μας και τις προσπάθειές μας, προκειμένου να δούμε πώς θα αντιμετωπιστεί αυτό το πράγμα. </w:t>
      </w:r>
    </w:p>
    <w:p w14:paraId="17395C15" w14:textId="77777777" w:rsidR="00710BE1" w:rsidRDefault="001F05DE">
      <w:pPr>
        <w:spacing w:line="600" w:lineRule="auto"/>
        <w:ind w:firstLine="720"/>
        <w:jc w:val="both"/>
        <w:rPr>
          <w:rFonts w:eastAsia="Times New Roman"/>
          <w:szCs w:val="24"/>
        </w:rPr>
      </w:pPr>
      <w:r>
        <w:rPr>
          <w:rFonts w:eastAsia="Times New Roman"/>
          <w:szCs w:val="24"/>
        </w:rPr>
        <w:t xml:space="preserve">Βεβαίως, δεν υπάρχει αμφιβολία ότι συμπαριστάμεθα όχι μόνο στα θύματα και τις οικογένειές τους, αλλά –τουλάχιστον ψυχικά- συμπαριστάμεθα και σε ολόκληρο τον τουρκικό λαό, ο οποίος καταπονείται το τελευταίο διάστημα από τρομοκρατικές επιθέσεις. Ας ευχηθούμε να μην υπάρξουν στο μέλλον. </w:t>
      </w:r>
    </w:p>
    <w:p w14:paraId="0E8E5478" w14:textId="77777777" w:rsidR="00710BE1" w:rsidRDefault="001F05DE">
      <w:pPr>
        <w:spacing w:line="600" w:lineRule="auto"/>
        <w:ind w:firstLine="720"/>
        <w:jc w:val="both"/>
        <w:rPr>
          <w:rFonts w:eastAsia="Times New Roman"/>
          <w:szCs w:val="24"/>
        </w:rPr>
      </w:pPr>
      <w:r>
        <w:rPr>
          <w:rFonts w:eastAsia="Times New Roman"/>
          <w:szCs w:val="24"/>
        </w:rPr>
        <w:t>Εχθές, βέβαια, για τη χώρα μας υπήρξε και μία άλλη άσχημη στιγμή. Είχαμε το γνωστό ζήτημα μίας μεγάλης αλυσίδας λιανικής πώλησης, το οποίο δεν έχει αντίκτυπο μόνο στις τράπεζες, αν συμβεί κάτι το οποίο θα κλονίσει την υπόστασή της, αλλά έχει σοβαρότατο αντίκτυπο και σε ένα μεγάλο αριθμό εργαζομένων, οι οποίοι ήδη έχουν εισέλθει εδώ και κάποιους μήνες σε καθεστώς ανασφάλειας.</w:t>
      </w:r>
    </w:p>
    <w:p w14:paraId="054B33F9"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έχει έναν πολλαπλασιαστικό αντίκτυπο στους μικρούς προμηθευτές. Διότι γνωρίζουμε όλοι ότι οι μεγάλες αλυσίδες έχουν και μικρούς και μεγάλους προμηθευτές των προϊόντων τους. Και συνήθως οι μικροί προμηθευτές είναι εκείνοι οι οποίοι κατασκευάζουν τις λεγόμενες ιδιωτικές ετικέτες. Από μια πρόχειρη πληροφόρηση, που κατάφερα να έχω, είναι εκατοντάδες τα εκατομμύρια τα οποία οφείλονται σε μικρούς προμηθευτές σε μικρές βιομηχανίες και βιοτεχνίες. </w:t>
      </w:r>
    </w:p>
    <w:p w14:paraId="311589A9"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Αν συμβεί, λοιπόν, και δεν υπάρξει ρύθμιση αυτού του ζητήματος, όπως τουλάχιστον ζητά η αλυσίδα –η αλυσίδα ζητά την προστασία από τους πιστωτές για ένα διάστημα, ούτως ώστε να υποβάλει επιχειρηματικό σχέδιο, στην περίπτωση που κάτι δεν πάει καλά ή η ευρύτερη οικονομία της χώρας δεν μπορέσει να βοηθήσει-, τότε θα έχουμε προβλήματα, τα οποία ας ευχηθούμε και στο σημείο αυτό να μην είναι σε τέτοιον βαθμό τραγικά όσο φοβούμεθα. </w:t>
      </w:r>
    </w:p>
    <w:p w14:paraId="224EE6B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Πάμε, λοιπόν, στο νομοσχέδιο για να δούμε τι ακριβώς μπορούμε και εμείς να συνεισφέρουμε ή να σχολιάσουμε ή και να κριτικάρουμε από πλευράς του κόμματός μας, της Ενώσεως Κεντρώων. </w:t>
      </w:r>
    </w:p>
    <w:p w14:paraId="47F50D6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Το νομοσχέδιο, λοιπόν, ως προς τα πρώτα οκτώ άρθρα είναι μια συμπλήρωση, λόγω οδηγίας, της νομοθεσίας περί ανωνύμων εταιρειών. Δεν μπορούμε να πούμε ούτε πολλά, αλλά ούτε και ουσιαστικά κάτι. Αφορά τις χρηματοπιστωτικές και οικονομικές καταστάσεις, τις οποίες πρέπει να τηρεί κάθε ανώνυμη εταιρεία, για να έχουμε και τις αρχές της διαφάνειας, όπως τις ζητάει και η Ευρωπαϊκή Ένωση. Το θεωρώ σωστό. </w:t>
      </w:r>
    </w:p>
    <w:p w14:paraId="1F0F56D3"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Εμείς, λοιπόν, θα ψηφίσουμε τα οκτώ πρώτα και για έναν πρόσθετο λόγο. Για να δώσουμε τη διάσταση της διαφάνειας. Για να δείξουμε ότι έστω κι αν ακόμα οι ελληνικές εταιρείες ταλανίζονται σε καθεστώς κρίσεως και πολλές φορές δεν ξέρουμε ποια θα είναι η τύχη πολλών και σοβαρών και μεγάλων και </w:t>
      </w:r>
      <w:r>
        <w:rPr>
          <w:rFonts w:eastAsia="Times New Roman" w:cs="Times New Roman"/>
          <w:szCs w:val="24"/>
        </w:rPr>
        <w:lastRenderedPageBreak/>
        <w:t xml:space="preserve">μικρότερων ελληνικών εταιρειών, τουλάχιστον, η ελληνική πολιτεία θέλει να τηρήσει τις αρχές της διαφάνειας. </w:t>
      </w:r>
    </w:p>
    <w:p w14:paraId="2A82978C"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Κατά τα λοιπά, το ίδιο το νομοσχέδιο με προβληματίζει προσωπικά, όπως και τους συναδέλφους μου στο κόμμα, διότι δεν μπορώ να θεωρήσω ότι είναι ένα πάγιο νομοσχέδιο που θα αντιμετωπίσει προβλήματα. </w:t>
      </w:r>
    </w:p>
    <w:p w14:paraId="6EFCA6DB"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Αν ξεκινήσουμε, λοιπόν, βλέποντας τα κεφάλαιά του μετά το άρθρο 8, διαπιστώνουμε ότι είναι κομμάτια, είναι κεφάλαια, που αναφέρονται στις ρυθμίσεις αρμοδιότητας γενικής γραμματείας υπουργείων και ρυθμίσεις αρμοδιότητος άλλων υπηρεσιών. </w:t>
      </w:r>
    </w:p>
    <w:p w14:paraId="6D9A06F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Το συμπέρασμα που βγάζει κανείς, αν διαβάσει με λίγη προσοχή το νομοσχέδιο, είναι ότι λέει μόνο πως παρατείνεται η τάδε διάταξη για έξι μήνες ή ότι παρατείνεται η άλλη διάταξη για έναν χρόνο. Συγχωρέστε με, αλλά πρόκειται για μπαλώματα. Αν θέλουμε να καταλήξουμε σε σοβαρή νομοθέτηση, που θα </w:t>
      </w:r>
      <w:r>
        <w:rPr>
          <w:rFonts w:eastAsia="Times New Roman" w:cs="Times New Roman"/>
          <w:szCs w:val="24"/>
        </w:rPr>
        <w:lastRenderedPageBreak/>
        <w:t xml:space="preserve">μπορεί να αντιμετωπίσει προβλήματα, είτε μικρά είτε μεγάλα, δεν μπορούμε να λέμε ότι παρατείνουμε για έξι μήνες ή για έναν χρόνο κάποια ρύθμιση, προκειμένου να μελετήσουμε τη ρύθμιση την οποία θα κάνουμε. </w:t>
      </w:r>
    </w:p>
    <w:p w14:paraId="4909D85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szCs w:val="24"/>
        </w:rPr>
        <w:t>Κυβέρνηση</w:t>
      </w:r>
      <w:r>
        <w:rPr>
          <w:rFonts w:eastAsia="Times New Roman" w:cs="Times New Roman"/>
          <w:szCs w:val="24"/>
        </w:rPr>
        <w:t xml:space="preserve"> πρέπει να το σταματήσει αυτό το βιολί, γιατί δεν έχει βοηθήσει. Δίνω ένα παράδειγμα: Ψηφίστηκε ο ν.4281, των αρχών δημοσίων συμβάσεων, ο οποίος ήταν τουλάχιστον ένας λεπτομερειακός νόμος. Δεν εφαρμόστηκε, για να μπορώ να σας πω την άποψή μου και να κάνω την κριτική μου, σχετικά με το αν ήταν καλός ή κακός αυτός ο νόμος. Ομολογώ ότι δεν είμαι σε θέση να το κάνω.</w:t>
      </w:r>
    </w:p>
    <w:p w14:paraId="19BC8A3F"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Όμως, βλέπω ότι σήμερα έρχεται μια τροπολογία για να αναστείλει για επανειλημμένη φορά τον κύριο κορμό αυτού του νόμου. Ίσως τότε να πρέπει να τον καταργήσουμε. Και γιατί τον αναστέλλει; Μας λέει ότι μελετάται η νέα ρύθμιση, η οποία θα έρθει να συζητηθεί και ψηφιστεί στη Βουλή. </w:t>
      </w:r>
    </w:p>
    <w:p w14:paraId="71105F29"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Εάν, λοιπόν, υπάρχει πρόθεση για νέα ρύθμιση, να έρθει άμεσα στη Βουλή για να ψηφιστεί. Αν, όμως, υπάρχει πρόθεση δια της αναστολής που εισάγεται σε κρίσιμο ζήτημα δημοσίων συμβάσεων, οφείλω να θυμίσω ότι όταν μιλάμε για δημόσιες συμβάσεις, μιλάμε για συμβάσεις από έργα, από προμήθειες, από υπηρεσίες, μιλάμε και για τη λειτουργία αυτή καθ’ αυτή του δημοσίου. Το ελληνικό δημόσιο στηρίζεται σε σημαντικό βαθμό σε παροχές τρίτων, είτε προϊόντων είτε έργων είτε υπηρεσιών. Αν μιλάμε, λοιπόν, γι’ αυτό, κρύβεται κάτι άλλο; Μήπως κρύβεται η εφαρμογή μιας παλαιότερης νομοθεσίας, η οποία αφήνει κάποια περιθώρια ελιγμών; </w:t>
      </w:r>
    </w:p>
    <w:p w14:paraId="1C1FA4A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Δεν θέλω να προχωρήσω παραπέρα, διότι ενδεχόμενα θα πρέπει να κάνουμε σχολιασμό τρόπου προμηθειών υπηρεσιών του δημοσίου και εκεί ίσως έχουν να ειπωθούν πολλά, αλλά δεν είναι του παρόντος νομοθετήματος. </w:t>
      </w:r>
    </w:p>
    <w:p w14:paraId="04FC5EC8"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Βλέπω και κάτι άλλο, για το ΕΣΠΑ φερ’ ειπείν. Έρχεται, λοιπόν, το άρθρο 14 -το οποίο δεν ξέρω εάν μπορεί να βοηθήσει, σε μια διάταξη που αφορά, βέβαια, το προηγούμενο ΕΣΠΑ, το οποίο προέβλεπε ότι θα έπρεπε να έχουν γίνει προκηρύξεις των θέσεων ευθύνης, θα έπρεπε να έχουν στελεχωθεί οι υπηρεσίες από προϊσταμένους με κάποια προοπτική μακρόχρονη για να λειτουργήσουν- και τι μας λέει, ιδιαίτερα στην παράγραφο 11; </w:t>
      </w:r>
    </w:p>
    <w:p w14:paraId="60CCD66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«Μέχρι τον καθορισμό του πλαισίου εσωτερικής διαδικασίας η απόσπαση ή μετακίνηση ενεργείται κατά διατάξεις παλαιότερες και η διάρκεια της απόσπασης και μετακίνησης είναι πενταετής». </w:t>
      </w:r>
    </w:p>
    <w:p w14:paraId="2D4A0CA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Δηλαδή, με την έννοια της απόσπασης ή μετακίνησης δημιουργούμε θέσεις ευθύνης, θέσεις προϊσταμένων και για μια πενταετία και στον ενδιάμεσο χρόνο αναστέλλουμε την εξέλιξη άλλων υπαλλήλων -που δεν γνωρίζω, προφανώς είναι ικανοί ή είναι κατάλληλοι για να βρίσκονται εκεί- και διατηρούμε σε </w:t>
      </w:r>
      <w:r>
        <w:rPr>
          <w:rFonts w:eastAsia="Times New Roman" w:cs="Times New Roman"/>
          <w:szCs w:val="24"/>
        </w:rPr>
        <w:lastRenderedPageBreak/>
        <w:t>παγιοποιημένες θέσεις χωρίς αξιολόγηση –δεν μας λέει πώς θα μοριοδοτηθούν, μας λέει ότι θα μετακινηθούν και θα αποσπαστούν- συνεπώς, με αποφάσεις των πολιτικών προϊσταμένων. Δεν νομίζουμε, λοιπόν, ότι συμβάλλουν στην ανάπτυξη μιας καλής δημόσιας υπηρεσίας.</w:t>
      </w:r>
    </w:p>
    <w:p w14:paraId="0CD4375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Το ΕΣΠΑ είναι εκείνο το πρόγραμμα το οποίο απ’ όλες τις κυβερνήσεις διαχρονικά, από την πρώτη φορά που εμφανίστηκε, θεωρείται ότι συνιστά τον κινητήριο μοχλό, τη δύναμη της ανάπτυξης της οικονομίας. Δεν έχω αυτή την άποψη -αλλά δεν έχει σημασία- στην παρούσα συζήτηση. Δεν έχω αυτή την άποψη, γιατί είδαμε και τις καθυστερήσεις, είδαμε και πάρα πολλά σημεία στη διαδρομή για το ΕΣΠΑ, που υπήρχαν και συναλλαγές -εγώ μπορώ να πω πώς λειτουργούσαν πολλά ζητήματα- έχουμε και ποινικές διώξεις. Μη μείνουμε σε αυτά. Μήπως το απονευρώνουμε με αυτό τον τρόπο διατηρήσεως προϊσταμένων για μια πενταετία με μετακίνηση ή απόσπαση; Νομίζω ότι πρέπει να σταθεί η Βουλή σε αυτή τη διάταξη. </w:t>
      </w:r>
    </w:p>
    <w:p w14:paraId="445BC1D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βλέπω και μια τροπολογία, η οποία για εμένα είναι περιττή -και αναφέρομαι στην τροπολογία 521/43- που λέει ότι διατηρείται ειδική υπηρεσία, εξακολουθεί να ασκεί τις αρμοδιότητες διαχείρισης για το Πρόγραμμα Ψηφιακής Σύγκλισης 2007-2013 μέχρι την ένταξη στο Επιχειρησιακό Πρόγραμμα ΕΣΠΑ 2014-2020. </w:t>
      </w:r>
    </w:p>
    <w:p w14:paraId="0F277E7E"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Έχουμε, λοιπόν, μια Υπηρεσία Ψηφιακής Σύγκλισης σαν επιχειρησιακό Πρόγραμμα του ΕΣΠΑ και δημιουργήθηκε προχθές, προ καιρού, με τη νομοθεσία η Γενική Γραμματεία Ψηφιακής Πολιτικής, ψηφίστηκε από τη Βουλή. Πέρασε από τη Βουλή η Γενική Γραμματεία Ψηφιακής Πολιτικής και δημιουργήθηκε, κατά την άποψή μου, μια πολυτελής –αν θέλετε- υπηρεσία, υπάγεται απευθείας στον Πρωθυπουργό και συντονίζει. </w:t>
      </w:r>
    </w:p>
    <w:p w14:paraId="792C5C2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Χρειαζόμαστε, λοιπόν, τη διατήρηση και της Υπηρεσίας Ψηφιακής Σύγκλισης του ΕΣΠΑ; Μήπως είναι πολυτέλεια; Γιατί η μια γενική γραμματεία δεν μπορεί να εξυπηρετήσει τις ανάγκες αυτές και πρέπει να έχουμε και να διατηρήσουμε και μια άλλη; </w:t>
      </w:r>
    </w:p>
    <w:p w14:paraId="35D7F65F"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Δεν μου απαντώνται αυτά τα ζητήματα. Μάλιστα, έχω εδώ και θα το καταθέσω στα Πρακτικά, ανακοίνωση και δελτίο Τύπου των εργαζομένων του σωματείου της εταιρείας «ΜΟΔ Α.Ε.», που ζητούν να προχωρήσουν οι διαδικασίες επιλογής προϊσταμένων για να προχωρήσει και η λειτουργία της υπηρεσίας. </w:t>
      </w:r>
    </w:p>
    <w:p w14:paraId="391368F6"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Γεώργιος-Δημήτριος Καρράς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8AE860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Για την ψηφιακή σύγκλιση έχω πει και στη Βουλή -και ήταν μάλιστα και αστείο αυτό που είπα- ότι είχα εντοπίσει, όταν γινόταν μια ευρύτερη, επικαιροποιημένη συζήτηση -νομίζω ήταν ερώτημα της Νέας </w:t>
      </w:r>
      <w:r>
        <w:rPr>
          <w:rFonts w:eastAsia="Times New Roman" w:cs="Times New Roman"/>
          <w:szCs w:val="24"/>
        </w:rPr>
        <w:lastRenderedPageBreak/>
        <w:t>Δημοκρατίας- ότι από το πρόγραμμα ΕΣΠΑ 2007-2013, τότε με το ειδικότερο πρόγραμμα της Αθωνικής Πολιτείας -που είχε και σκοπό να αναπτύξει την παράδοση, την κληρονομιά, την πολιτιστική, την εθνική του Αγίου Όρους- βρήκαμε να έχουν διατεθεί κονδύλια μέσω της Αθωνικής Πολιτείας στην Περιφέρεια Κρήτης –δεν κατάλαβα αν έχει μετόχι, εάν έχει μοναστήρια το Άγιο Όρος στην Κρήτη- στα Ιόνια Νησιά. Είχαν διοχετευθεί κονδύλια τα οποία δεν καταλάβαμε πού πήγαν, αλλά δεν έχει σημασία. Πώς πήγαν; Μήπως ήταν σαν το πρόγραμμα βελτιώσεως της ιατροφαρμακευτικής περίθαλψης του ειδικού προγράμματος του Πανεπιστημίου Κρήτης; Έχει πολλά ζητήματα μέσα εδώ. Δεν θα μείνω άλλο όμως, σε αυτό.</w:t>
      </w:r>
    </w:p>
    <w:p w14:paraId="1A587A29"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αναφέρω κάτι, το οποίο με ξένισε και οφείλω να το σχολιάσω. Βλέπω να έχει ενσωματωθεί στο σχέδιο νόμου και η νομιμοποίηση των λεγόμενων «εθνικών εθίμων». Ποια είναι αυτά; Θα σας τα πω, </w:t>
      </w:r>
      <w:r>
        <w:rPr>
          <w:rFonts w:eastAsia="Times New Roman" w:cs="Times New Roman"/>
          <w:szCs w:val="24"/>
        </w:rPr>
        <w:lastRenderedPageBreak/>
        <w:t>όπως τα καταλαβαίνω. Θα βγει, βέβαια, κατάλογος. Είναι ο ρουκετοπόλεμος της Χίου, είναι ο σαϊτοπόλεμος της Καλαμάτας, ενδεχόμενα είναι και οι μπαλωθιές στους γάμους, στις γιορτές, στα πανηγύρια της Κρήτης. Βέβαια, θα βγει κατάλογος.</w:t>
      </w:r>
    </w:p>
    <w:p w14:paraId="4F533289"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 xml:space="preserve">Διερωτώμαι, λοιπόν: Πρέπει να τα νομιμοποιήσουμε αυτά; Έχουμε έναν υψηλό δείκτη δυστυχημάτων. Δεν μιλώ για ατυχήματα. Καμμιά φορά έχουμε και νεκρούς, έχουμε και χάσιμο χεριών και άλλων μελών σώματος. Τώρα, λοιπόν, αυτά θα βιομηχανοποιηθούν και θα βγαίνει μια απόφαση της Αστυνομίας που θα λέει ποια είναι τα έθιμα. </w:t>
      </w:r>
    </w:p>
    <w:p w14:paraId="45C6A216"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πρέπει να πω ότι δεν είναι εθνικά έθιμα. Στον τόπο καταγωγής μου δεν έχουμε ούτε ρουκετοπόλεμο ούτε σαϊτοπόλεμο ούτε ρίχνουμε μπαλωθιές, για να πούμε ότι είναι πανελλήνιας εμβέλειας και θα αναπτύξουν, θα προάγουν την πολιτιστική κληρονομιά. Είναι τοπικές συνήθειες, οι οποίες οδηγούν –να το πούμε- σε έναν πρόσκαιρο τοπικό ηρωισμό, σε μια μαγκιά. </w:t>
      </w:r>
    </w:p>
    <w:p w14:paraId="70450A8B"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να τα νομιμοποιήσουμε; Εμένα η άποψή μου είναι πως όχι. Και γιατί είναι η άποψή μου όχι; Διότι η πρώτη ύλη σε όλα αυτά τα προϊόντα είναι η μαύρη πυρίτιδα. Είναι εκρηκτική ύλη. Θα επιτρέψουμε, λοιπόν, μέσω αυτής της διαχείρισης, μέσω αυτής της εμπορίας και της κατασκευής να μπορούν…</w:t>
      </w:r>
    </w:p>
    <w:p w14:paraId="23B26D8F"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F21D28E"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Θα είμαι συντομότατος, κύριε Πρόεδρε. Ευχαριστώ.</w:t>
      </w:r>
    </w:p>
    <w:p w14:paraId="1F974FA1"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Θα επιτρέψουμε, λοιπόν, μέσω αυτής της νομιμοποίησης να διακινούνται από βιοτεχνίες, έστω και νόμιμα, επιπλέον ποσότητες εκρηκτικής ύλης; Και στο κάτω-κάτω, πώς θα ελέγχετε πού θα διοχετεύονται αυτά; Αν πάρω πέντε ρουκέτες και τις ανοίξω, θα μαζέψω μια πυρίτιδα για να φτιάξω μια βόμβα. Αν πάρω ένα φυτίλι, θα μπορώ να πυροδοτήσω τη βόμβα αυτή και αν είμαι ικανός να φτιάξω και έναν πυροκροτητή αυτοσχέδιο, θα τον κοπανήσω με ένα σφυρί και θα τον ανατινάξω, για να κάνω κι εγώ τον ηρωισμό μου.</w:t>
      </w:r>
    </w:p>
    <w:p w14:paraId="0AD69641"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πρέπει να δούμε με προσοχή αυτά τα ζητήματα. Δεν νομίζω ότι πρέπει να έρχονται στη Βουλή και μάλιστα να τα νομιμοποιούμε. Υπάρχουν τοπικά έθιμα. Ας τα σεβαστούμε. Αλλά ας μην φτάσουμε στο σημείο να τους δώσουμε νομική υπόσταση, γιατί μετά ο καθένας την υπόσταση αυτή θα θέλει να την επεκτείνει και σε επόμενα. </w:t>
      </w:r>
    </w:p>
    <w:p w14:paraId="654EE905"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πολλές τροπολογίες, οι οποίες δίνουν παρατάσεις. Υπάρχουν τροπολογίες, οι οποίες δεν επιλύουν ζητήματα. Το έχω ξαναπεί μάλιστα. Και τελειώνω με αυτό, κύριε Πρόεδρε, δεν θα επεκταθώ. </w:t>
      </w:r>
    </w:p>
    <w:p w14:paraId="1F4E4181"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Βλέπω εδώ μια τροπολογία για τα καταλύματα του τομέα τουρισμού, η οποία τι μου λέει; Μου λέει ότι, επειδή δεν κατέστη δυνατό να εγκριθούν οι περιβαλλοντικές μελέτες που έχουν υποβληθεί, τους δίνουμε μια παράταση να συνεχίσουν. Λογικό το ακούω. Τους δίνουμε το σήμα λειτουργίας για να μπορούν και να ελέγχονται.</w:t>
      </w:r>
    </w:p>
    <w:p w14:paraId="1833BFCB"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 αρχάς δεν έχω αντίρρηση. Έχω πει, όμως, στην ίδια Αίθουσα κάτι άλλο, το οποίο δυστυχώς το Υπουργείο Περιβάλλοντος δεν το άκουσε, δεν το έμαθε –δεν έχει σημασία- δεν ενδιαφέρθηκε. Είχε τεθεί το θέμα με τα χιονοδρομικά κέντρα. Είχα πει: Μπορεί να λειτουργήσει χιονοδρομικό κέντρο χωρίς συγκεκριμένους περιβαλλοντικούς όρους, όταν εκεί υπάρχει και ένας βαθμός επικινδυνότητας; Διότι εκεί πηγαίνουν όχι μόνο αθλητές, πηγαίνουν και άσχετοι και μπορούν να συμβούν πολλά. </w:t>
      </w:r>
    </w:p>
    <w:p w14:paraId="14517EA1"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Για τα τουριστικά καταλύματα είχα κάνει πρόταση και είχα πει ότι, αφού δεν έχουν περιβαλλοντικές μελέτες, φέρτε, κύριοι του Υπουργείου Περιβάλλοντος, μια διάταξη για πρότυπες περιβαλλοντικές δεσμεύσεις, να αυτοδεσμεύεται η κάθε επιχείρηση, ο κάθε ένας που ασκεί δραστηριότητα, ούτως ώστε με έναν μπούσουλα, με ένα περίγραμμα περιβαλλοντικών όρων να αυτοδεσμεύεται ο υπεύθυνος για να μπορούν να τηρούνται κάποιες προϋποθέσεις. Σήμερα ξέρετε τι μας λέει αυτό; Μας λέει ότι θα λειτουρ</w:t>
      </w:r>
      <w:r>
        <w:rPr>
          <w:rFonts w:eastAsia="Times New Roman" w:cs="Times New Roman"/>
          <w:szCs w:val="24"/>
        </w:rPr>
        <w:lastRenderedPageBreak/>
        <w:t xml:space="preserve">γούν χωρίς την τήρηση της περιβαλλοντικής νομοθεσίας. Διότι αφού λέει ο νόμος συνεχίζουν οιονεί νομιμοποιημένοι. Και αν έχουμε παραβάσεις της περιβαλλοντικής νομοθεσίας, δεν μπορούμε να έχουμε ούτε διοικητικά πρόστιμα ούτε ποινικές κυρώσεις για τον λόγο ότι δεν έχουμε παραβίαση αποφάσεως διοικητικής που έχει εγκρίνει όρους. Και ουδείς θα οδηγηθεί στο να τιμωρηθεί, ακόμα κι αν προκαλέσει περιβαλλοντικές ζημίες. Για μικρές μιλάω, βέβαια. Για μεγάλες περιβαλλοντικές ζημίες υπάρχει διαφορετική νομοθεσία, που αντιμετωπίζει το θέμα. </w:t>
      </w:r>
    </w:p>
    <w:p w14:paraId="15739C97"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Με τις σκέψεις, λοιπόν, αυτές νομίζω ότι έχουμε τοποθετηθεί, ότι έχουμε δώσει το στίγμα μας στο συγκεκριμένο νομοσχέδιο, το οποίο τελικά είναι πρόχειρο και αποσπασματικό. Και αντί να επιλύει προβλήματα, κατά την άποψή μας δημιουργεί.</w:t>
      </w:r>
    </w:p>
    <w:p w14:paraId="0F4B05E1"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C2D44FB" w14:textId="77777777" w:rsidR="00710BE1" w:rsidRDefault="001F05DE">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Συνεχίζουμε με τον Κοινοβουλευτικό Εκπρόσωπο της Χρυσής Αυγής, τον κ. Παναγιώταρο.</w:t>
      </w:r>
    </w:p>
    <w:p w14:paraId="7FBC2C85" w14:textId="77777777" w:rsidR="00710BE1" w:rsidRDefault="001F05DE">
      <w:pPr>
        <w:spacing w:line="600" w:lineRule="auto"/>
        <w:ind w:firstLine="720"/>
        <w:jc w:val="both"/>
        <w:rPr>
          <w:rFonts w:eastAsia="Times New Roman"/>
          <w:szCs w:val="24"/>
        </w:rPr>
      </w:pPr>
      <w:r>
        <w:rPr>
          <w:rFonts w:eastAsia="Times New Roman"/>
          <w:szCs w:val="24"/>
        </w:rPr>
        <w:t>Ορίστε, κύριε Παναγιώταρε, έχετε τον λόγο.</w:t>
      </w:r>
    </w:p>
    <w:p w14:paraId="7104D443" w14:textId="77777777" w:rsidR="00710BE1" w:rsidRDefault="001F05DE">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Ευχαριστώ, κύριε Πρόεδρε.</w:t>
      </w:r>
    </w:p>
    <w:p w14:paraId="6150088C" w14:textId="77777777" w:rsidR="00710BE1" w:rsidRDefault="001F05DE">
      <w:pPr>
        <w:spacing w:line="600" w:lineRule="auto"/>
        <w:ind w:firstLine="720"/>
        <w:jc w:val="both"/>
        <w:rPr>
          <w:rFonts w:eastAsia="Times New Roman"/>
          <w:szCs w:val="24"/>
        </w:rPr>
      </w:pPr>
      <w:r>
        <w:rPr>
          <w:rFonts w:eastAsia="Times New Roman"/>
          <w:szCs w:val="24"/>
        </w:rPr>
        <w:t>Ξεκινώντας, θα ήθελα να κάνω δύο σχολιασμούς. Εμείς δεν εκφράζουμε καμμία συμπάθεια προς την Τουρκία και τον τουρκικό λαό. Όπως έστρωσε</w:t>
      </w:r>
      <w:r w:rsidRPr="00A25423">
        <w:rPr>
          <w:rFonts w:eastAsia="Times New Roman"/>
          <w:szCs w:val="24"/>
        </w:rPr>
        <w:t>,</w:t>
      </w:r>
      <w:r>
        <w:rPr>
          <w:rFonts w:eastAsia="Times New Roman"/>
          <w:szCs w:val="24"/>
        </w:rPr>
        <w:t xml:space="preserve"> θα κοιμηθεί. Όταν χρόνια τώρα υπέθαλπε, εξόπλιζε και εκπαίδευε τους ισλαμιστές, για να κάνουν τις βρώμικες δουλειές της, των Αμερικανών, των Σαουδαράβων και άλλων εις βάρος της νομιμότητας, είτε στη Συρία, είτε στο Ιράκ, είτε στο Αφγανιστάν είτε αλλού, ήταν ωραία. Τώρα που το πρόβλημα γύρισε μπούμερανγκ σε βάρος τους, δεν είναι ωραία.</w:t>
      </w:r>
    </w:p>
    <w:p w14:paraId="5664C696" w14:textId="77777777" w:rsidR="00710BE1" w:rsidRDefault="001F05DE">
      <w:pPr>
        <w:spacing w:line="600" w:lineRule="auto"/>
        <w:ind w:firstLine="720"/>
        <w:jc w:val="both"/>
        <w:rPr>
          <w:rFonts w:eastAsia="Times New Roman"/>
          <w:szCs w:val="24"/>
        </w:rPr>
      </w:pPr>
      <w:r>
        <w:rPr>
          <w:rFonts w:eastAsia="Times New Roman"/>
          <w:szCs w:val="24"/>
        </w:rPr>
        <w:lastRenderedPageBreak/>
        <w:t>Επίσης, δεν μπορούμε να εκφράσουμε τη συμπάθειά μας προς ένα έθνος, που για σαράντα δύο χρόνια κατέχει τη μισή περίπου Κύπρο μας, για ένα έθνος που τα τελευταία δύο χρόνια ισοπεδώνει στην κυριολεξία τα κουρδικά χωριά και πόλεις. Όποιος θέλει να το διαπιστώσει, μπορεί να μπει στο διαδίκτυο και να δει τι γίνεται. Άρα, δεν εκφράζουμε καμμία συμπάθεια προς αυτούς.</w:t>
      </w:r>
    </w:p>
    <w:p w14:paraId="73235FA0" w14:textId="77777777" w:rsidR="00710BE1" w:rsidRDefault="001F05DE">
      <w:pPr>
        <w:spacing w:line="600" w:lineRule="auto"/>
        <w:ind w:firstLine="720"/>
        <w:jc w:val="both"/>
        <w:rPr>
          <w:rFonts w:eastAsia="Times New Roman"/>
          <w:szCs w:val="24"/>
        </w:rPr>
      </w:pPr>
      <w:r>
        <w:rPr>
          <w:rFonts w:eastAsia="Times New Roman"/>
          <w:szCs w:val="24"/>
        </w:rPr>
        <w:t xml:space="preserve">Δεύτερον, θα ήθελα να σχολιάσω κάτι που είπε ο αγορητής του Κομμουνιστικού Κόμματος χθες, ο κ. Συντυχάκης. Πάλι άρχισε τους χαρακτηρισμούς για εμάς: οι νεοναζιστές, οι εγκληματίες και όλα αυτά. Επιστρέφουμε αυτούς τους χαρακτηρισμούς, όπως επίσης ότι τα θελήματα των εφοπλιστών τα κάνει μάλλον το ΚΚΕ και θα πρέπει κάποια στιγμή να μας πει σε ποια εφοπλιστική </w:t>
      </w:r>
      <w:r>
        <w:rPr>
          <w:rFonts w:eastAsia="Times New Roman"/>
          <w:szCs w:val="24"/>
          <w:lang w:val="en-US"/>
        </w:rPr>
        <w:t>offshore</w:t>
      </w:r>
      <w:r>
        <w:rPr>
          <w:rFonts w:eastAsia="Times New Roman"/>
          <w:szCs w:val="24"/>
        </w:rPr>
        <w:t xml:space="preserve"> πούλησε τον 902, έτσι να για να ξέρουμε τι λέμε και ποιος έχει νταλαβέρια με τους εφοπλιστές.</w:t>
      </w:r>
    </w:p>
    <w:p w14:paraId="2F1875FC" w14:textId="77777777" w:rsidR="00710BE1" w:rsidRDefault="001F05DE">
      <w:pPr>
        <w:spacing w:line="600" w:lineRule="auto"/>
        <w:ind w:firstLine="720"/>
        <w:jc w:val="both"/>
        <w:rPr>
          <w:rFonts w:eastAsia="Times New Roman"/>
          <w:szCs w:val="24"/>
        </w:rPr>
      </w:pPr>
      <w:r>
        <w:rPr>
          <w:rFonts w:eastAsia="Times New Roman"/>
          <w:szCs w:val="24"/>
        </w:rPr>
        <w:t xml:space="preserve">Από εκεί και πέρα, σήμερα καλούμαστε να προσαρμοστούμε –πολύ ωραία λέξη- για μία ακόμη φορά στις οδηγίες της Ευρωπαϊκής Ένωσης εις βάρος, φυσικά, της εθνικής νομοθεσίας. Και αναρωτιόμαστε, </w:t>
      </w:r>
      <w:r>
        <w:rPr>
          <w:rFonts w:eastAsia="Times New Roman"/>
          <w:szCs w:val="24"/>
        </w:rPr>
        <w:lastRenderedPageBreak/>
        <w:t>τέτοιες μέρες, μόλις λίγες μέρες μετά το δημοψήφισμα στην Βρετανία, στο Ηνωμένο Βασίλειο, για ποια Ευρωπαϊκή Ένωση ομιλούμε; Αυτήν που ανήμπορη είδε την απελευθέρωση των Βρετανών από τα δεσμά της Ευρωπαϊκής Ένωσης, με το υπερήφανο «όχι» στο δημοψήφισμά τους;</w:t>
      </w:r>
    </w:p>
    <w:p w14:paraId="58731DEF" w14:textId="77777777" w:rsidR="00710BE1" w:rsidRDefault="001F05DE">
      <w:pPr>
        <w:spacing w:line="600" w:lineRule="auto"/>
        <w:ind w:firstLine="720"/>
        <w:jc w:val="both"/>
        <w:rPr>
          <w:rFonts w:eastAsia="Times New Roman"/>
          <w:szCs w:val="24"/>
        </w:rPr>
      </w:pPr>
      <w:r>
        <w:rPr>
          <w:rFonts w:eastAsia="Times New Roman"/>
          <w:szCs w:val="24"/>
        </w:rPr>
        <w:t>Εδώ έρχονται στο μυαλό μας σκέψεις και μνήμες για το τι γινόταν ακριβώς πριν έναν χρόνο εδώ στην πατρίδα μας, που ο νυν Πρωθυπουργός έκανε ένα δημοψήφισμα και το 63% του ελληνικού λαού που είπε «όχι, είμαστε έτοιμοι για σύγκρουση, είμαστε έτοιμοι για έξοδο από την ευρωζώνη, από το ευρώ, από την Ευρώπη, έξω από όλα, προκειμένου να έχουμε εθνική κυριαρχία, ανεξαρτησία, να μπορέσουμε εμείς να κάνουμε κουμάντο στον τόπο μας», το πήρε και την επομένη το πρωί το έκανε ένα υποτακτικό «ναι» και έχουμε καταστεί ο περίγελος ολόκληρης της Ευρώπης.</w:t>
      </w:r>
    </w:p>
    <w:p w14:paraId="53504E69" w14:textId="77777777" w:rsidR="00710BE1" w:rsidRDefault="001F05DE">
      <w:pPr>
        <w:spacing w:line="600" w:lineRule="auto"/>
        <w:ind w:firstLine="720"/>
        <w:jc w:val="both"/>
        <w:rPr>
          <w:rFonts w:eastAsia="Times New Roman"/>
          <w:szCs w:val="24"/>
        </w:rPr>
      </w:pPr>
      <w:r>
        <w:rPr>
          <w:rFonts w:eastAsia="Times New Roman"/>
          <w:szCs w:val="24"/>
        </w:rPr>
        <w:t xml:space="preserve">Αλήθεια, ποιας Ευρωπαϊκής Ένωσης; Αυτής που καταρρέει, που όλο και περισσότερες χώρες ζητούν δημοψηφίσματα και που ξέρουμε πολύ καλά αυτά τα δημοψηφίσματα πού θα οδηγήσουν; Σε λίγο </w:t>
      </w:r>
      <w:r>
        <w:rPr>
          <w:rFonts w:eastAsia="Times New Roman"/>
          <w:szCs w:val="24"/>
        </w:rPr>
        <w:lastRenderedPageBreak/>
        <w:t>θα έχει μείνει μόνο η Ελλάδα, όλες οι χώρες κάποια στιγμή θα έχουν φύγει, η Ευρωπαϊκή Ένωση θα έχει διαλυθεί και εμείς θα συνεχίσουμε και θα λέμε «ναι, ό,τι μας πουν οι Γερμανοί, ναι στο ευρώ, ναι στο μνημόνιο 5, στο μνημόνιο 6, στο μνημόνιο 7», όλα αυτά τα έθνη τα οποία επιθυμούν την απεμπλοκή τους από αυτή τη φαύλη Ευρωπαϊκή Ένωση και τη δουλεία των τοκογλύφων της Γερμανίας και των δορυφόρων τους, μια Ευρωπαϊκή Ένωση που δεν έχει ίχνος αλληλεγγύης. Και αυτό το βλέπουμε εμπράκτως σε πάρα πολλά ζητήματα, είτε σε εθνικά ζητήματα, είτε στα ζητήματα της λαθρομετανάστευσης, είτε σε ζητήματα εμπορίου όπου συνεχώς βλέπουμε ότι γίνονται συμφωνίες μεταξύ Ευρωπαϊκής Ένωσης και άλλων κρατών, οι περισσότερες εκ των οποίων δεν είναι καθόλου επωφελείς για την πατρίδα μας. Κι όλα αυτά γιατί σε αυτές τις συμφωνίες μπαίνει πάνω απ’ όλα το συμφέρον των εταιρειών της Γερμανίας και των προϊόντων τα οποία παράγει, εις βάρος των προϊόντων της Ελλάδας αλλά και άλλων χωρών.</w:t>
      </w:r>
    </w:p>
    <w:p w14:paraId="4ADD0443" w14:textId="77777777" w:rsidR="00710BE1" w:rsidRDefault="001F05DE">
      <w:pPr>
        <w:spacing w:line="600" w:lineRule="auto"/>
        <w:ind w:firstLine="720"/>
        <w:jc w:val="both"/>
        <w:rPr>
          <w:rFonts w:eastAsia="Times New Roman" w:cs="Times New Roman"/>
          <w:szCs w:val="24"/>
        </w:rPr>
      </w:pPr>
      <w:r>
        <w:rPr>
          <w:rFonts w:eastAsia="Times New Roman"/>
          <w:szCs w:val="24"/>
        </w:rPr>
        <w:lastRenderedPageBreak/>
        <w:t xml:space="preserve">Είναι δε τόσο μεγάλος ο πανικός τους, που δεν έχουν καταλάβει ότι τελείωσε το δημοψήφισμα στη Βρετανία. Τα επιχειρήματα που χρησιμοποιούσαν πριν από το δημοψήφισμα όχι μόνο στη Βρετανία, αλλά σε ολόκληρη την υφήλιο -έπαιρνες μια καθημερινή εφημερίδα ελληνική και έβλεπες σελίδες ολόκληρες υπέρ του </w:t>
      </w:r>
      <w:r>
        <w:rPr>
          <w:rFonts w:eastAsia="Times New Roman"/>
          <w:szCs w:val="24"/>
          <w:lang w:val="en-US"/>
        </w:rPr>
        <w:t>Bremain</w:t>
      </w:r>
      <w:r>
        <w:rPr>
          <w:rFonts w:eastAsia="Times New Roman"/>
          <w:szCs w:val="24"/>
        </w:rPr>
        <w:t xml:space="preserve">- έλεγαν πράγματα τα οποία δεν στέκουν πουθενά. Βλέπουμε αυτόν τον πανικό των ίδιων και των φερέφωνων τους να συνεχίζεται και ο σκοπός τους είναι να φοβερίσουν τους υπόλοιπους οι οποίοι θα θελήσουν δημοψηφίσματα, προκειμένου να απεμπλακούν από αυτό το συνονθύλευμα της Ευρωπαϊκής Ένωσης, με την καταστροφολογία ότι δήθεν όποιος φύγει από την Ευρωπαϊκή Ένωση –έτσι λένε όλοι αυτοί-, θα τον φάει το μαύρο σκοτάδι. Συνεχίζουν να λένε για τη Βρετανία τι θα γίνει με τον τουρισμό. Ο τουρισμός προχωράει και λειτουργεί κανονικά. Όσοι είναι να έρθουν από τη Βρετανία θα έρθουν. </w:t>
      </w:r>
      <w:r>
        <w:rPr>
          <w:rFonts w:eastAsia="Times New Roman" w:cs="Times New Roman"/>
          <w:szCs w:val="24"/>
        </w:rPr>
        <w:t xml:space="preserve">Σίγουρα δεν θα πάνε όσοι είχανε πάει πέρυσι και πρόπερσι στα νησιά του Αιγαίου, που πλήττονται από τη λαθρομετανάστευση, κάτι για το οποίο δεν έχει να κάνει φυσικά η φυγή της Βρετανίας. </w:t>
      </w:r>
      <w:r>
        <w:rPr>
          <w:rFonts w:eastAsia="Times New Roman" w:cs="Times New Roman"/>
          <w:szCs w:val="24"/>
        </w:rPr>
        <w:lastRenderedPageBreak/>
        <w:t xml:space="preserve">Διότι αυτομάτως από τη στιγμή που η Βρετανία έφυγε από την Ευρωπαϊκή Ένωση, οι χιλιάδες των λαθρομεταναστών που συνωστίζονταν στο Καλέ και ήθελαν να πάνε στη Βρετανία των επιδομάτων, τώρα βλέπουν τα όνειρά τους να καταρρέουν και ήδη ψάχνουν άλλους δρόμους. </w:t>
      </w:r>
    </w:p>
    <w:p w14:paraId="1BF94A5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Φανταστείτε και η Ελλάδα να βρισκόταν σε μια τέτοια περίπτωση. Αυτομάτως θα σταματούσε αυτή η τεράστια ροή λαθρομεταναστών και ελάχιστων προσφύγων προς την πατρίδα μας.</w:t>
      </w:r>
    </w:p>
    <w:p w14:paraId="45A4E64F"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Ακούμε διάφορα για την εκπαίδευση, ακούμε για τις επιχειρήσεις, ακούμε για τη μετανάστευση, όπως σας είπαμε, ή για το εμπόριο, λες και δεν υπάρχουν διμερείς συμφωνίες μεταξύ της Ευρωπαϊκής Ένωσης και κρατών τα οποία δεν είναι μέλη της Ευρωπαϊκής Ένωσης ή ακόμα και της Ευρωζώνης.</w:t>
      </w:r>
    </w:p>
    <w:p w14:paraId="6224393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Η Ελβετία είναι ενδεχομένως η πιο προηγμένη χώρα της Ευρώπης με τους πιο ευτυχισμένους πολίτες. Δεν είναι ούτε στην Ευρωπαϊκή Ένωση ούτε στην Ευρωζώνη, έχουν δικό τους νόμισμα και περνάνε υπέροχα. Το ίδιο ισχύει και για τη Νορβηγία, που είναι μια ευρωπαϊκή χώρα, η οποία έχει από τα ψηλότερα </w:t>
      </w:r>
      <w:r>
        <w:rPr>
          <w:rFonts w:eastAsia="Times New Roman" w:cs="Times New Roman"/>
          <w:szCs w:val="24"/>
        </w:rPr>
        <w:lastRenderedPageBreak/>
        <w:t>ΑΕΠ, τους υψηλότερους δείκτες ανάπτυξης και φυσικά δεν θέλει να ακούσει για Ευρωπαϊκή Ένωση, πόσω μάλλον για Ευρωζώνη. Υπάρχουν και κάποιες χώρες που είναι στην Ευρωπαϊκή Ένωση, αλλά δεν είναι στην Ευρωζώνη. Έχουν τα δικά τους νομίσματα και ζούνε μια χαρά, χωρίς το ευρώ, με τα δικά τους νομίσματα, έτσι όπως είχαν μάθει για εκατονταετίες ή χιλιετίες.</w:t>
      </w:r>
    </w:p>
    <w:p w14:paraId="22B3EEFD"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Όλα αυτά –επαναλαμβάνω- γίνονται για να τρομοκρατήσουν τους Έλληνες πολίτες. Και μέσα σε όλον αυτόν τον χαμό έχουμε και αυτήν την ηγετική φυσιογνωμία του Πρωθυπουργού μας, του Πρωθυπουργού χωρίς τσίπα, του κ. Τσίπρα, ο οποίος μάλιστα έκανε και δηλώσεις και σχολίαζε το βρετανικό δημοψήφισμα. Αντί να κουρνιάσει, να λουφάξει και να μην πει λέξη, γιατί τώρα σε δυο-τρεις μέρες έχουμε και την επέτειο του δικού μας δημοψηφίσματος, έδινε και οδηγίες, έκανε και παραινέσεις και σχολιασμούς. Μιλάμε για φαιδρά πράγματα, αστεία.</w:t>
      </w:r>
    </w:p>
    <w:p w14:paraId="6BE42AFC"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Σήμερα ο υπερήφανος Πρωθυπουργός της «πρώτη φορά αριστερά» έφερε άρον-άρον κατεπείγον, τώρα συζητείται στην Επιτροπή Εμπορίου, το ξεπούλημα όλου του λιμανιού του Πειραιά στην «</w:t>
      </w:r>
      <w:r>
        <w:rPr>
          <w:rFonts w:eastAsia="Times New Roman" w:cs="Times New Roman"/>
          <w:szCs w:val="24"/>
          <w:lang w:val="en-US"/>
        </w:rPr>
        <w:t>COSCO</w:t>
      </w:r>
      <w:r>
        <w:rPr>
          <w:rFonts w:eastAsia="Times New Roman" w:cs="Times New Roman"/>
          <w:szCs w:val="24"/>
        </w:rPr>
        <w:t>».</w:t>
      </w:r>
    </w:p>
    <w:p w14:paraId="2B5205E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Αυτά είναι τα καλά της Ευρωπαϊκής Ένωσης, γιατί –βλέπετε- όλα αυτά ήταν προαπαιτούμενα, προκειμένου να γίνει η αξιολόγηση και να πάρουμε τη δόση μας, τη δόση των περίπου 8,5 δισεκατομμυρίων, από τα οποία δεν θα δούμε σχεδόν τίποτα, γιατί αυτομάτως θα τα επιστρέψουμε για την αποπληρωμή τόκων, τοκοχρεολυσίων και όλων αυτών, ενώ ο ΣΥΡΙΖΑ ομιλούσε για λογιστικό έλεγχο, για διαγραφή του μεγαλύτερου μέρους του χρέους ως επονείδιστου, επαχθούς, παράνομου, καταχρηστικού. Όλα αυτά δεν τα ακούει κανείς πουθενά, εκτός από τη Χρυσή Αυγή, η οποία παραμένει σταθερή στις θέσεις της και τα λέει και τεκμηριωμένα και εξηγεί το πώς θα γίνει αυτό.</w:t>
      </w:r>
    </w:p>
    <w:p w14:paraId="04B9283E"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Βλέπουμε και τις τελικές συζητήσεις που γίνονται για το Ελληνικό. Μάλιστα είναι να περάσει και από το Ελεγκτικό Συνέδριο, για να δοθεί η τελική έγκριση. Πώς γίνεται λίγο πριν από το Ελεγκτικό Συνέδριο, </w:t>
      </w:r>
      <w:r>
        <w:rPr>
          <w:rFonts w:eastAsia="Times New Roman" w:cs="Times New Roman"/>
          <w:szCs w:val="24"/>
        </w:rPr>
        <w:lastRenderedPageBreak/>
        <w:t>να υπάρχουν καταχωρήσεις σε όλες τις εφημερίδες, σε όλον τον Τύπο; Ήταν μάλιστα «σαλόνι» και οι δύο σελίδες με μία φοβερή μακέτα του Ελληνικού για το πώς θα γίνει μετά από δεκαπέντε περίπου χρόνια. Το έβλεπες και έλεγες: «χαλάλι τους, βρε παιδί μου». Όλα αυτά, όμως, γίνονται μία μέρα πριν το Ελεγκτικό Συνέδριο;</w:t>
      </w:r>
    </w:p>
    <w:p w14:paraId="4E498446"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Μετά από δεκαπέντε χρόνια –δεν ξέρω πού μπορεί να βρίσκεται κανείς- θα έχουμε κρατήσει ως αρχείο αυτές τις μακέτες και θα δούμε τι θα γίνει στην πραγματικότητα και τι ήταν μακέτα.</w:t>
      </w:r>
    </w:p>
    <w:p w14:paraId="756462A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Έγινε και σχόλιο, και θα πρέπει να το σχολιάσουμε κι εμείς, για το τεράστιο «κανόνι» του «</w:t>
      </w:r>
      <w:r>
        <w:rPr>
          <w:rFonts w:eastAsia="Times New Roman" w:cs="Times New Roman"/>
          <w:szCs w:val="24"/>
          <w:lang w:val="en-US"/>
        </w:rPr>
        <w:t>Carrefour</w:t>
      </w:r>
      <w:r>
        <w:rPr>
          <w:rFonts w:eastAsia="Times New Roman" w:cs="Times New Roman"/>
          <w:szCs w:val="24"/>
        </w:rPr>
        <w:t>-Μαρινόπουλος». Υπήρχαν άνω του 1 δισεκατομμυρίου ευρώ ανοίγματα. Μα, είναι δυνατόν να υπήρχαν τέτοια ανοίγματα; Πού μπορεί να γίνονται όλα αυτά; Φυσικά όλα αυτά είναι εις βάρος των χιλιάδων προμηθευτών, οι περισσότεροι εκ των οποίων είναι μικροπαραγωγοί, οι οποίοι θα καταστραφούν αυτήν τη στιγμή, αν δεν πληρωθούν. Γνωρίζω τη χαρακτηριστική περίπτωση κάποιου του οποίου το «</w:t>
      </w:r>
      <w:r>
        <w:rPr>
          <w:rFonts w:eastAsia="Times New Roman" w:cs="Times New Roman"/>
          <w:szCs w:val="24"/>
          <w:lang w:val="en-US"/>
        </w:rPr>
        <w:t>Carrefour</w:t>
      </w:r>
      <w:r>
        <w:rPr>
          <w:rFonts w:eastAsia="Times New Roman" w:cs="Times New Roman"/>
          <w:szCs w:val="24"/>
        </w:rPr>
        <w:t xml:space="preserve">» </w:t>
      </w:r>
      <w:r>
        <w:rPr>
          <w:rFonts w:eastAsia="Times New Roman" w:cs="Times New Roman"/>
          <w:szCs w:val="24"/>
        </w:rPr>
        <w:lastRenderedPageBreak/>
        <w:t>του όφειλε 300.000 ευρώ. Είχε πάει να πληρωθεί πριν λίγες ημέρες, όταν ξαναπήρε ένα δάνειο το «</w:t>
      </w:r>
      <w:r>
        <w:rPr>
          <w:rFonts w:eastAsia="Times New Roman" w:cs="Times New Roman"/>
          <w:szCs w:val="24"/>
          <w:lang w:val="en-US"/>
        </w:rPr>
        <w:t>Carrefour</w:t>
      </w:r>
      <w:r>
        <w:rPr>
          <w:rFonts w:eastAsia="Times New Roman" w:cs="Times New Roman"/>
          <w:szCs w:val="24"/>
        </w:rPr>
        <w:t>», και του έδωσαν 15.000 ευρώ. Από αυτές τις 15.000, οι 10.000 ήταν σε κουπόνια, για να πάει να πάρει κονσέρβες, ζυμαρικά και μακαρόνια. Έτσι δεν μπορεί να λειτουργήσει ο πρωτογενής τομέας, δεν μπορεί φυσικά κανένας προμηθευτής να επιβιώσει.</w:t>
      </w:r>
    </w:p>
    <w:p w14:paraId="27293F64"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Θα πρέπει κάποια στιγμή, πριν βγει απόφαση -γιατί δεν θα βγει τώρα η απόφαση για τα «</w:t>
      </w:r>
      <w:r>
        <w:rPr>
          <w:rFonts w:eastAsia="Times New Roman" w:cs="Times New Roman"/>
          <w:szCs w:val="24"/>
          <w:lang w:val="en-US"/>
        </w:rPr>
        <w:t>Carrefour</w:t>
      </w:r>
      <w:r>
        <w:rPr>
          <w:rFonts w:eastAsia="Times New Roman" w:cs="Times New Roman"/>
          <w:szCs w:val="24"/>
        </w:rPr>
        <w:t>» αν θα επαχθεί στο άρθρο 99 ή όχι, αν δηλαδή θα έχει προστασία από τους πιστωτές- να δούμε εάν τα προηγούμενα χρόνια γίνονταν όλα σύννομα. Γιατί τις εποχές προ κρίσεως, αλλά και κατά τη διάρκεια της κρίσεως, γίνανε πολύ παράξενα πράγματα. Το «</w:t>
      </w:r>
      <w:r>
        <w:rPr>
          <w:rFonts w:eastAsia="Times New Roman" w:cs="Times New Roman"/>
          <w:szCs w:val="24"/>
          <w:lang w:val="en-US"/>
        </w:rPr>
        <w:t>Carrefour</w:t>
      </w:r>
      <w:r>
        <w:rPr>
          <w:rFonts w:eastAsia="Times New Roman" w:cs="Times New Roman"/>
          <w:szCs w:val="24"/>
        </w:rPr>
        <w:t xml:space="preserve">», και όχι μόνο, κάθε βράδυ, όταν έκαναν εισπράξεις, τις έστελναν κατευθείαν στο εξωτερικό. Γίνονταν οι τριγωνικές συναλλαγές, γίνονταν όλα αυτά τα οποία ήταν εις βάρος των Ελλήνων πολιτών και του ελληνικού δημοσίου.  </w:t>
      </w:r>
    </w:p>
    <w:p w14:paraId="7471A515" w14:textId="77777777" w:rsidR="00710BE1" w:rsidRDefault="001F05DE">
      <w:pPr>
        <w:spacing w:line="600" w:lineRule="auto"/>
        <w:ind w:firstLine="720"/>
        <w:jc w:val="both"/>
        <w:rPr>
          <w:rFonts w:eastAsia="Times New Roman"/>
          <w:szCs w:val="24"/>
        </w:rPr>
      </w:pPr>
      <w:r>
        <w:rPr>
          <w:rFonts w:eastAsia="Times New Roman"/>
          <w:szCs w:val="24"/>
        </w:rPr>
        <w:lastRenderedPageBreak/>
        <w:t>Υπήρχε, δηλαδή, χρήμα. Τώρα αυτό το χρήμα χάθηκε, άφησαν τα καταστήματα στην τύχη τους, καθώς και τους δώδεκα και πλέον χιλιάδες εργαζόμενους σε αυτά και αυτούς στην τύχη τους. Όλα αυτά λόγω των μνημονίων. Διότι, επί της ουσίας έχουν γίνει όλοι αυτοί θυσία στα μνημόνια, στα πολυνομοσχέδια και σε όλα αυτά τα μεγάλα επιτεύγματα της Ευρωπαϊκής Ένωσης και των εγχώριων λογιστών, αυτών οι οποίοι με πολύ μεγάλη ευχαρίστηση τα υλοποιούν.</w:t>
      </w:r>
    </w:p>
    <w:p w14:paraId="46D71AF4" w14:textId="77777777" w:rsidR="00710BE1" w:rsidRDefault="001F05DE">
      <w:pPr>
        <w:spacing w:line="600" w:lineRule="auto"/>
        <w:ind w:firstLine="720"/>
        <w:jc w:val="both"/>
        <w:rPr>
          <w:rFonts w:eastAsia="Times New Roman"/>
          <w:szCs w:val="24"/>
        </w:rPr>
      </w:pPr>
      <w:r>
        <w:rPr>
          <w:rFonts w:eastAsia="Times New Roman"/>
          <w:szCs w:val="24"/>
        </w:rPr>
        <w:t xml:space="preserve">Το εν λόγω νομοσχέδιο για την Χρυσή Αυγή αποτελεί, ειδικότερα τη δεδομένη χρονική στιγμή, εμπαιγμό, όταν συμβαίνουν όλα αυτά στην Ευρωπαϊκή Ένωση, αντί να μιλάμε για άλλα πράγματα, να μιλάμε για την περίφημη ανάπτυξη και πρωτογενή παραγωγή. Μόλις την προηγούμενη εβδομάδα ο κ. Τσίπρας στα </w:t>
      </w:r>
      <w:r>
        <w:rPr>
          <w:rFonts w:eastAsia="Times New Roman"/>
          <w:szCs w:val="24"/>
          <w:lang w:val="en-US"/>
        </w:rPr>
        <w:t>Economist</w:t>
      </w:r>
      <w:r>
        <w:rPr>
          <w:rFonts w:eastAsia="Times New Roman"/>
          <w:szCs w:val="24"/>
        </w:rPr>
        <w:t xml:space="preserve"> και στα άλλα </w:t>
      </w:r>
      <w:r>
        <w:rPr>
          <w:rFonts w:eastAsia="Times New Roman"/>
          <w:szCs w:val="24"/>
          <w:lang w:val="en-US"/>
        </w:rPr>
        <w:t>fora</w:t>
      </w:r>
      <w:r>
        <w:rPr>
          <w:rFonts w:eastAsia="Times New Roman"/>
          <w:szCs w:val="24"/>
        </w:rPr>
        <w:t xml:space="preserve"> έβγαινε και έλεγε ότι τώρα που τέλειωσαν αυτά άρχισε η ανάπτυξη. Είδαμε το πρώτο δείγμα της ανάπτυξης με την καταστροφή, επί της ουσίας, όχι μόνο του </w:t>
      </w:r>
      <w:r>
        <w:rPr>
          <w:rFonts w:eastAsia="Times New Roman"/>
          <w:szCs w:val="24"/>
        </w:rPr>
        <w:lastRenderedPageBreak/>
        <w:t>«</w:t>
      </w:r>
      <w:r>
        <w:rPr>
          <w:rFonts w:eastAsia="Times New Roman"/>
          <w:szCs w:val="24"/>
          <w:lang w:val="en-US"/>
        </w:rPr>
        <w:t>Carrefour</w:t>
      </w:r>
      <w:r>
        <w:rPr>
          <w:rFonts w:eastAsia="Times New Roman"/>
          <w:szCs w:val="24"/>
        </w:rPr>
        <w:t>», αλλά και τις αλυσιδωτές αντιδράσεις που θα επακολουθήσουν για τους χιλιάδες προμηθευτές. Διότι, παραδείγματος χάριν ένας που προμηθεύει το «</w:t>
      </w:r>
      <w:r>
        <w:rPr>
          <w:rFonts w:eastAsia="Times New Roman"/>
          <w:szCs w:val="24"/>
          <w:lang w:val="en-US"/>
        </w:rPr>
        <w:t>Carrefour</w:t>
      </w:r>
      <w:r>
        <w:rPr>
          <w:rFonts w:eastAsia="Times New Roman"/>
          <w:szCs w:val="24"/>
        </w:rPr>
        <w:t>» με τρόφιμα, δημητριακά ας πούμε, θα καταστραφεί και αυτός. Θα καταστραφεί και αυτός που προμηθεύει πετρέλαιο αυτόν που προμηθεύει το «</w:t>
      </w:r>
      <w:r>
        <w:rPr>
          <w:rFonts w:eastAsia="Times New Roman"/>
          <w:szCs w:val="24"/>
          <w:lang w:val="en-US"/>
        </w:rPr>
        <w:t>Carrefour</w:t>
      </w:r>
      <w:r>
        <w:rPr>
          <w:rFonts w:eastAsia="Times New Roman"/>
          <w:szCs w:val="24"/>
        </w:rPr>
        <w:t xml:space="preserve">» τα φορτηγά του. Θα καταστραφούν αλυσιδωτά και πολλές κατηγορίες εργαζομένων και επαγγελματιών, οι οποίοι και αυτοί ο ένας στηριζόταν στον άλλον, όπως έγινε πριν από λίγο καιρό με την Ηλεκτρονική. Δυστυχώς, δεν θα σταματήσει αυτή η κατρακύλα και θα συνεχιστεί και αλλού αν δεν αλλάξουν εντελώς τα πράγματα. Γι’ αυτό και καταψηφίζουμε το εν λόγω νομοσχέδιο επί της αρχής και ως το τέλος, στην ψηφοφορία θα αναφερθούμε σε ποια άρθρα θα ψηφίσουμε ενδεχομένως «παρών». </w:t>
      </w:r>
    </w:p>
    <w:p w14:paraId="4531D416" w14:textId="77777777" w:rsidR="00710BE1" w:rsidRDefault="001F05DE">
      <w:pPr>
        <w:spacing w:line="600" w:lineRule="auto"/>
        <w:ind w:firstLine="720"/>
        <w:jc w:val="both"/>
        <w:rPr>
          <w:rFonts w:eastAsia="Times New Roman"/>
          <w:szCs w:val="24"/>
        </w:rPr>
      </w:pPr>
      <w:r>
        <w:rPr>
          <w:rFonts w:eastAsia="Times New Roman"/>
          <w:szCs w:val="24"/>
        </w:rPr>
        <w:t xml:space="preserve">Επίσης, να στηλιτεύσουμε για ακόμα μία φορά την πρακτική της Κυβέρνησης, η οποία σε ένα σχετικά μικρό νομοσχέδιο έφερε πλήθος τροπολογιών, άσχετων ή σχετικών δεν έχει καμμία σημασία. Η ουσία είναι ότι για μία ακόμη φορά ο τρόπος με τον οποίο θα έπρεπε να λειτουργεί το Κοινοβούλιο παραβιάζεται, </w:t>
      </w:r>
      <w:r>
        <w:rPr>
          <w:rFonts w:eastAsia="Times New Roman"/>
          <w:szCs w:val="24"/>
        </w:rPr>
        <w:lastRenderedPageBreak/>
        <w:t>όπως γίνεται με τις επίκαιρες ερωτήσεις όπου πλέον οι Υπουργοί απλά και ξερά δεν απαντούν σε κανέναν, γιατί έτσι κάνουν κέφι. Απαντούν σε όποιον θέλουν και όταν απαντούν φυσικά επί της ουσίας δεν δίνουν καμμία ουσιαστική απάντηση στις ερωτήσεις που κάνουν οι Βουλευτές και απαντούν με μια συγκεκριμένη κασέτα την οποία απλώς την βάζουν και παίζει και δεν τους απασχολεί το τι θα ειπωθεί στην πρωτολογία και στη δευτερολογία.</w:t>
      </w:r>
    </w:p>
    <w:p w14:paraId="23A23AD8" w14:textId="77777777" w:rsidR="00710BE1" w:rsidRDefault="001F05DE">
      <w:pPr>
        <w:spacing w:line="600" w:lineRule="auto"/>
        <w:ind w:firstLine="720"/>
        <w:jc w:val="both"/>
        <w:rPr>
          <w:rFonts w:eastAsia="Times New Roman"/>
          <w:szCs w:val="24"/>
        </w:rPr>
      </w:pPr>
      <w:r>
        <w:rPr>
          <w:rFonts w:eastAsia="Times New Roman"/>
          <w:szCs w:val="24"/>
        </w:rPr>
        <w:t>Ευχαριστώ πολύ.</w:t>
      </w:r>
    </w:p>
    <w:p w14:paraId="21B824B2" w14:textId="77777777" w:rsidR="00710BE1" w:rsidRDefault="001F05DE">
      <w:pPr>
        <w:spacing w:line="600" w:lineRule="auto"/>
        <w:ind w:firstLine="709"/>
        <w:jc w:val="center"/>
        <w:rPr>
          <w:rFonts w:eastAsia="Times New Roman"/>
          <w:szCs w:val="24"/>
        </w:rPr>
      </w:pPr>
      <w:r>
        <w:rPr>
          <w:rFonts w:eastAsia="Times New Roman"/>
          <w:szCs w:val="24"/>
        </w:rPr>
        <w:t>(Χειροκροτήματα από την πτέρυγα της Χρυσής Αυγής)</w:t>
      </w:r>
    </w:p>
    <w:p w14:paraId="30648B4B" w14:textId="77777777" w:rsidR="00710BE1" w:rsidRDefault="001F05D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 Υπουργός, κ. Σταθάκης έχει ζητήσει τον λόγο για ένα-δύο λεπτά, προκειμένου να τοποθετηθεί για ενδεχόμενη απόσυρση δύο άρθρων από το νομοσχέδιο.</w:t>
      </w:r>
    </w:p>
    <w:p w14:paraId="1C4092CA" w14:textId="77777777" w:rsidR="00710BE1" w:rsidRDefault="001F05DE">
      <w:pPr>
        <w:spacing w:line="600" w:lineRule="auto"/>
        <w:ind w:firstLine="720"/>
        <w:jc w:val="both"/>
        <w:rPr>
          <w:rFonts w:eastAsia="Times New Roman"/>
          <w:szCs w:val="24"/>
        </w:rPr>
      </w:pPr>
      <w:r>
        <w:rPr>
          <w:rFonts w:eastAsia="Times New Roman"/>
          <w:szCs w:val="24"/>
        </w:rPr>
        <w:t>Κύριε Υπουργέ, έχετε τον λόγο.</w:t>
      </w:r>
    </w:p>
    <w:p w14:paraId="744C215A" w14:textId="77777777" w:rsidR="00710BE1" w:rsidRDefault="001F05DE">
      <w:pPr>
        <w:spacing w:line="600" w:lineRule="auto"/>
        <w:ind w:firstLine="720"/>
        <w:jc w:val="both"/>
        <w:rPr>
          <w:rFonts w:eastAsia="Times New Roman"/>
          <w:szCs w:val="24"/>
        </w:rPr>
      </w:pPr>
      <w:r>
        <w:rPr>
          <w:rFonts w:eastAsia="Times New Roman"/>
          <w:b/>
          <w:szCs w:val="24"/>
        </w:rPr>
        <w:lastRenderedPageBreak/>
        <w:t>ΓΕΩΡΓΙΟΣ ΣΤΑΘΑΚΗΣ (Υπουργός Οικονομίας, Ανάπτυξης και Τουρισμού):</w:t>
      </w:r>
      <w:r>
        <w:rPr>
          <w:rFonts w:eastAsia="Times New Roman"/>
          <w:szCs w:val="24"/>
        </w:rPr>
        <w:t xml:space="preserve"> Ευχαριστώ, κύριε Πρόεδρε.</w:t>
      </w:r>
    </w:p>
    <w:p w14:paraId="27A86EF6" w14:textId="77777777" w:rsidR="00710BE1" w:rsidRDefault="001F05DE">
      <w:pPr>
        <w:spacing w:line="600" w:lineRule="auto"/>
        <w:ind w:firstLine="720"/>
        <w:jc w:val="both"/>
        <w:rPr>
          <w:rFonts w:eastAsia="Times New Roman"/>
          <w:szCs w:val="24"/>
        </w:rPr>
      </w:pPr>
      <w:r>
        <w:rPr>
          <w:rFonts w:eastAsia="Times New Roman"/>
          <w:szCs w:val="24"/>
        </w:rPr>
        <w:t>Προτείνω την απόσυρση δύο σημείων του νομοσχεδίου. Το άρθρο 53 του σχεδίου απαλείφεται και η παράγραφος 2 του άρθρου 28. Να υπενθυμίσω τι είναι τι. Η παράγραφος 2 του άρθρου 28 αφορά τα μέλη του Διοικητικού Συμβουλίου των επιχειρήσεων, εισάγει την έννοια του δόλου και της αμέλειας, αλλά με τρόπο ασαφή. Άρα θέλει περαιτέρω επεξεργασία. Ασκήθηκε η κριτική και από πλευράς Βουλευτών και θεωρώ θεμιτή την απόσυρσή της και να επανέλθει σε άλλο νόμο, όταν είναι πιο σαφές το συγκεκριμένο πλαίσιο. Η ουσία της παρατήρησης παραμένει, αλλά έτσι όπως είναι διατυπωμένη είναι όντως αρκετά ασαφής.</w:t>
      </w:r>
    </w:p>
    <w:p w14:paraId="03B59130" w14:textId="77777777" w:rsidR="00710BE1" w:rsidRDefault="001F05DE">
      <w:pPr>
        <w:spacing w:line="600" w:lineRule="auto"/>
        <w:ind w:firstLine="720"/>
        <w:jc w:val="both"/>
        <w:rPr>
          <w:rFonts w:eastAsia="Times New Roman"/>
          <w:szCs w:val="24"/>
        </w:rPr>
      </w:pPr>
      <w:r>
        <w:rPr>
          <w:rFonts w:eastAsia="Times New Roman"/>
          <w:szCs w:val="24"/>
        </w:rPr>
        <w:t xml:space="preserve">Το άρθρο 53 αφορά την έννοια του εθίμου. Έχω μία φοβία. Δεν υπάρχει διαφωνία επί της ουσίας. Η διάταξη, όμως, δίνει μία γενική εξουσιοδότηση προς έκδοση υπουργικής απόφασης, η οποία θα ορίζει </w:t>
      </w:r>
      <w:r>
        <w:rPr>
          <w:rFonts w:eastAsia="Times New Roman"/>
          <w:szCs w:val="24"/>
        </w:rPr>
        <w:lastRenderedPageBreak/>
        <w:t>τους όρους διεξαγωγής όλων των εθνικών εθίμων, θέτοντας ως μόνο κριτήριο την επανάληψη της από γενιά σε γενιά. Θεωρώ ότι αυτός ο τρόπος νομοθέτησης δεν είναι σωστά διατυπωμένος. Άρα προτείνω την απόσυρσή του και να επανέλθει με βάση το ισχύον θεσμικό πλαίσιο. Τα έθιμα τα οποία νομιμοποιούνται, νομοθετούνται απευθείας με νόμο, όπου περιγράφονται με τρόπο ειδικό και ορισμένο τόσο τα κριτήρια καταγραφής του συγκεκριμένου εθίμου όσο και οι όροι διεξαγωγής αυτού. Η παραπομπή του θέματος με κριτήριο από γενιά σε γενιά σε Υπουργικές Αποφάσεις δεν είναι σωστός τρόπος νομοθέτησης.</w:t>
      </w:r>
    </w:p>
    <w:p w14:paraId="678F8C4B" w14:textId="77777777" w:rsidR="00710BE1" w:rsidRDefault="001F05DE">
      <w:pPr>
        <w:spacing w:line="600" w:lineRule="auto"/>
        <w:jc w:val="both"/>
        <w:rPr>
          <w:rFonts w:eastAsia="Times New Roman"/>
          <w:szCs w:val="24"/>
        </w:rPr>
      </w:pPr>
      <w:r>
        <w:rPr>
          <w:rFonts w:eastAsia="Times New Roman"/>
          <w:szCs w:val="24"/>
        </w:rPr>
        <w:t>Ευχαριστώ.</w:t>
      </w:r>
    </w:p>
    <w:p w14:paraId="0905F962" w14:textId="77777777" w:rsidR="00710BE1" w:rsidRDefault="001F05DE">
      <w:pPr>
        <w:spacing w:line="600" w:lineRule="auto"/>
        <w:ind w:firstLine="720"/>
        <w:jc w:val="both"/>
        <w:rPr>
          <w:rFonts w:eastAsia="Times New Roman"/>
          <w:szCs w:val="24"/>
        </w:rPr>
      </w:pPr>
      <w:r>
        <w:rPr>
          <w:rFonts w:eastAsia="Times New Roman"/>
          <w:szCs w:val="24"/>
        </w:rPr>
        <w:t xml:space="preserve">(Στο σημείο αυτό ο Υπουργός Οικονομίας, Ανάπτυξης και Τουρισμού κ. Γεώργιος Σταθάκης καταθέτει για τα Πρακτικά τις προαναφερθείσες νομοτεχνικές βελτιώσεις,  οι οποίες έχουν ως εξής: </w:t>
      </w:r>
    </w:p>
    <w:p w14:paraId="453CD9CD" w14:textId="77777777" w:rsidR="00710BE1" w:rsidRDefault="001F05DE">
      <w:pPr>
        <w:spacing w:line="600" w:lineRule="auto"/>
        <w:ind w:firstLine="720"/>
        <w:jc w:val="both"/>
        <w:rPr>
          <w:rFonts w:eastAsia="Times New Roman"/>
          <w:szCs w:val="24"/>
        </w:rPr>
      </w:pPr>
      <w:r>
        <w:rPr>
          <w:rFonts w:eastAsia="Times New Roman"/>
          <w:szCs w:val="24"/>
        </w:rPr>
        <w:t>ΑΛΛΑΓΗ ΣΕΛΙΔΑΣ</w:t>
      </w:r>
    </w:p>
    <w:p w14:paraId="4A7C65F6" w14:textId="77777777" w:rsidR="00710BE1" w:rsidRDefault="001F05DE">
      <w:pPr>
        <w:spacing w:line="600" w:lineRule="auto"/>
        <w:ind w:firstLine="720"/>
        <w:jc w:val="both"/>
        <w:rPr>
          <w:rFonts w:eastAsia="Times New Roman"/>
          <w:szCs w:val="24"/>
        </w:rPr>
      </w:pPr>
      <w:r>
        <w:rPr>
          <w:rFonts w:eastAsia="Times New Roman"/>
          <w:szCs w:val="24"/>
        </w:rPr>
        <w:t>(Να μπει η σελ.35)</w:t>
      </w:r>
    </w:p>
    <w:p w14:paraId="21607C10" w14:textId="77777777" w:rsidR="00710BE1" w:rsidRDefault="001F05DE">
      <w:pPr>
        <w:spacing w:line="600" w:lineRule="auto"/>
        <w:ind w:firstLine="720"/>
        <w:jc w:val="both"/>
        <w:rPr>
          <w:rFonts w:eastAsia="Times New Roman"/>
          <w:szCs w:val="24"/>
        </w:rPr>
      </w:pPr>
      <w:r>
        <w:rPr>
          <w:rFonts w:eastAsia="Times New Roman"/>
          <w:szCs w:val="24"/>
        </w:rPr>
        <w:lastRenderedPageBreak/>
        <w:t>ΑΛΛΑΓΗ ΣΕΛΙΔΑΣ</w:t>
      </w:r>
    </w:p>
    <w:p w14:paraId="0D8448A8" w14:textId="77777777" w:rsidR="00710BE1" w:rsidRDefault="001F05DE">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Κύριε Πρόεδρε, θα ήθελα τον λόγο.</w:t>
      </w:r>
    </w:p>
    <w:p w14:paraId="26E41C84" w14:textId="77777777" w:rsidR="00710BE1" w:rsidRDefault="001F05D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Μηταράκη, τι θέλετε;</w:t>
      </w:r>
    </w:p>
    <w:p w14:paraId="1826B25F" w14:textId="77777777" w:rsidR="00710BE1" w:rsidRDefault="001F05DE">
      <w:pPr>
        <w:spacing w:line="600" w:lineRule="auto"/>
        <w:ind w:firstLine="720"/>
        <w:jc w:val="both"/>
        <w:rPr>
          <w:rFonts w:eastAsia="Times New Roman"/>
          <w:szCs w:val="24"/>
        </w:rPr>
      </w:pPr>
      <w:r>
        <w:rPr>
          <w:rFonts w:eastAsia="Times New Roman"/>
          <w:b/>
          <w:szCs w:val="24"/>
        </w:rPr>
        <w:t>ΠΑΝΑΓΙΩΤΗΣ ΜΗΤΑΡΑΚΗΣ:</w:t>
      </w:r>
      <w:r>
        <w:rPr>
          <w:rFonts w:eastAsia="Times New Roman"/>
          <w:szCs w:val="24"/>
        </w:rPr>
        <w:t xml:space="preserve"> Θα ήθελα τον λόγο επί της απόσυρσης του άρθρου 53.</w:t>
      </w:r>
    </w:p>
    <w:p w14:paraId="1F95A5C1" w14:textId="77777777" w:rsidR="00710BE1" w:rsidRDefault="001F05D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Έχετε δικαίωμα δευτερολογίας, αλλά επειδή αντιλαμβάνομαι τον λόγο, θα σας δώσω ενάμισι λεπτό από τη δευτερολογία σας που είναι επτάμισι λεπτά για να τοποθετηθείτε για το άρθρο 53.</w:t>
      </w:r>
    </w:p>
    <w:p w14:paraId="4B049C47" w14:textId="77777777" w:rsidR="00710BE1" w:rsidRDefault="001F05DE">
      <w:pPr>
        <w:spacing w:line="600" w:lineRule="auto"/>
        <w:ind w:firstLine="720"/>
        <w:jc w:val="both"/>
        <w:rPr>
          <w:rFonts w:eastAsia="Times New Roman"/>
          <w:szCs w:val="24"/>
        </w:rPr>
      </w:pPr>
      <w:r>
        <w:rPr>
          <w:rFonts w:eastAsia="Times New Roman"/>
          <w:szCs w:val="24"/>
        </w:rPr>
        <w:t>Ορίστε, έχετε τον λόγο.</w:t>
      </w:r>
    </w:p>
    <w:p w14:paraId="0AEC2E5B" w14:textId="77777777" w:rsidR="00710BE1" w:rsidRDefault="001F05DE">
      <w:pPr>
        <w:spacing w:line="600" w:lineRule="auto"/>
        <w:ind w:firstLine="720"/>
        <w:jc w:val="both"/>
        <w:rPr>
          <w:rFonts w:eastAsia="Times New Roman"/>
          <w:szCs w:val="24"/>
        </w:rPr>
      </w:pPr>
      <w:r>
        <w:rPr>
          <w:rFonts w:eastAsia="Times New Roman"/>
          <w:b/>
          <w:szCs w:val="24"/>
        </w:rPr>
        <w:t>ΠΑΝΑΓΙΩΤΗΣ ΜΗΤΑΡΑΚΗΣ:</w:t>
      </w:r>
      <w:r>
        <w:rPr>
          <w:rFonts w:eastAsia="Times New Roman"/>
          <w:szCs w:val="24"/>
        </w:rPr>
        <w:t xml:space="preserve"> Κύριε Υπουργέ, η τροπολογία είναι αποτέλεσμα διαβούλευσης με τον δήμο, την περιφέρεια και τον συνάδελφο Βουλευτή του ΣΥΡΙΖΑ της Χίου. Είναι μία τροπολογία η οποία </w:t>
      </w:r>
      <w:r>
        <w:rPr>
          <w:rFonts w:eastAsia="Times New Roman"/>
          <w:szCs w:val="24"/>
        </w:rPr>
        <w:lastRenderedPageBreak/>
        <w:t xml:space="preserve">έγινε δεκτή στην επιτροπή από τον Υπουργό Εσωτερικών κ. Κουρουμπλή και ψηφίστηκε από την Πλειοψηφία της Βουλής και από τον ΣΥΡΙΖΑ και σύμφωνα με την έκθεση της Επιστημονικής Επιτροπής της Βουλής, είναι ορθή. Αντιλαμβάνομαι ότι θέλετε να το φέρετε αυτό στις καλένδες. </w:t>
      </w:r>
    </w:p>
    <w:p w14:paraId="21BB1561" w14:textId="77777777" w:rsidR="00710BE1" w:rsidRDefault="001F05DE">
      <w:pPr>
        <w:spacing w:line="600" w:lineRule="auto"/>
        <w:ind w:firstLine="720"/>
        <w:jc w:val="both"/>
        <w:rPr>
          <w:rFonts w:eastAsia="Times New Roman"/>
          <w:szCs w:val="24"/>
        </w:rPr>
      </w:pPr>
      <w:r>
        <w:rPr>
          <w:rFonts w:eastAsia="Times New Roman"/>
          <w:szCs w:val="24"/>
        </w:rPr>
        <w:t>Εγώ θα πω απλά το εξής: Το έθιμο του ρουκετοπόλεμου της Χίου, όπως και άλλα εθνικά έθιμα, ανάγει τη ρίζα του από την Τουρκοκρατία. Ο ρουκετοπόλεμος στη Χίο γίνεται ανελλιπώς από τότε με εξαίρεση τα δύο πρώτα χρόνια της χούντας.</w:t>
      </w:r>
    </w:p>
    <w:p w14:paraId="212FE62F" w14:textId="77777777" w:rsidR="00710BE1" w:rsidRDefault="001F05DE">
      <w:pPr>
        <w:spacing w:line="600" w:lineRule="auto"/>
        <w:ind w:firstLine="720"/>
        <w:jc w:val="both"/>
        <w:rPr>
          <w:rFonts w:eastAsia="Times New Roman"/>
          <w:szCs w:val="24"/>
        </w:rPr>
      </w:pPr>
      <w:r>
        <w:rPr>
          <w:rFonts w:eastAsia="Times New Roman"/>
          <w:szCs w:val="24"/>
        </w:rPr>
        <w:t>Εγώ αντιλαμβάνομαι ότι θα πάρετε εσείς μία νομοθετική πρωτοβουλία. Την αναμένουμε, αλλά να ξέρουν οι πολίτες της Χίου ότι αν φέτος δεν γίνει το έθιμο, αυτό θα δημιουργήσει ένα τεράστιο πλήγμα στον τουρισμό της Χίου που μέχρι στιγμής έχει μείωση 60% στις αφίξεις φέτος. Αν δεν γίνει το έθιμο, να ξέρουν οι πολίτες της Χίου ότι είναι μία απόφαση της Κυβέρνησης ΣΥΡΙΖΑ-ΑΝΕΛ.</w:t>
      </w:r>
    </w:p>
    <w:p w14:paraId="459E588A" w14:textId="77777777" w:rsidR="00710BE1" w:rsidRDefault="001F05DE">
      <w:pPr>
        <w:spacing w:line="600" w:lineRule="auto"/>
        <w:ind w:firstLine="720"/>
        <w:jc w:val="both"/>
        <w:rPr>
          <w:rFonts w:eastAsia="Times New Roman"/>
          <w:szCs w:val="24"/>
        </w:rPr>
      </w:pPr>
      <w:r>
        <w:rPr>
          <w:rFonts w:eastAsia="Times New Roman"/>
          <w:szCs w:val="24"/>
        </w:rPr>
        <w:t>Ευχαριστώ.</w:t>
      </w:r>
    </w:p>
    <w:p w14:paraId="66B77A33" w14:textId="77777777" w:rsidR="00710BE1" w:rsidRDefault="001F05DE">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Επειδή μιλήσατε για δευτερόλεπτα, δεν ισχύει η περικοπή του χρόνου της δευτερολογίας.</w:t>
      </w:r>
    </w:p>
    <w:p w14:paraId="27D7EF17" w14:textId="77777777" w:rsidR="00710BE1" w:rsidRDefault="001F05DE">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Κύριε Πρόεδρε, θα ήθελα τον λόγο.</w:t>
      </w:r>
    </w:p>
    <w:p w14:paraId="21FC02CD" w14:textId="77777777" w:rsidR="00710BE1" w:rsidRDefault="001F05D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Φαντάζομαι ότι σας φτάνει το ένα λεπτό.</w:t>
      </w:r>
    </w:p>
    <w:p w14:paraId="5C0423D9" w14:textId="77777777" w:rsidR="00710BE1" w:rsidRDefault="001F05DE">
      <w:pPr>
        <w:spacing w:line="600" w:lineRule="auto"/>
        <w:ind w:firstLine="720"/>
        <w:jc w:val="both"/>
        <w:rPr>
          <w:rFonts w:eastAsia="Times New Roman"/>
          <w:szCs w:val="24"/>
        </w:rPr>
      </w:pPr>
      <w:r>
        <w:rPr>
          <w:rFonts w:eastAsia="Times New Roman"/>
          <w:szCs w:val="24"/>
        </w:rPr>
        <w:t>Ορίστε, έχετε τον λόγο.</w:t>
      </w:r>
    </w:p>
    <w:p w14:paraId="25E03092" w14:textId="77777777" w:rsidR="00710BE1" w:rsidRDefault="001F05DE">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Εκτιμώ ότι είναι παραπλανητική η προσπάθεια να πολιτικοποιηθεί αυτή η πλευρά του θέματος. Η απάντησή μου είναι πάρα πολύ απλή. Θα μπορούσατε να το είχατε νομοθετήσει εδώ και χρόνια. Κυβέρνηση ήσασταν, δόξα τω Θεώ.</w:t>
      </w:r>
    </w:p>
    <w:p w14:paraId="24B42ABB" w14:textId="77777777" w:rsidR="00710BE1" w:rsidRDefault="001F05DE">
      <w:pPr>
        <w:spacing w:line="600" w:lineRule="auto"/>
        <w:ind w:firstLine="720"/>
        <w:jc w:val="both"/>
        <w:rPr>
          <w:rFonts w:eastAsia="Times New Roman"/>
          <w:szCs w:val="24"/>
        </w:rPr>
      </w:pPr>
      <w:r>
        <w:rPr>
          <w:rFonts w:eastAsia="Times New Roman"/>
          <w:b/>
          <w:szCs w:val="24"/>
        </w:rPr>
        <w:lastRenderedPageBreak/>
        <w:t>ΠΑΝΑΓΙΩΤΗΣ ΜΗΤΑΡΑΚΗΣ:</w:t>
      </w:r>
      <w:r>
        <w:rPr>
          <w:rFonts w:eastAsia="Times New Roman"/>
          <w:szCs w:val="24"/>
        </w:rPr>
        <w:t xml:space="preserve"> Δεν υπήρχε πρόβλημα ποτέ.</w:t>
      </w:r>
    </w:p>
    <w:p w14:paraId="2ED80BAC" w14:textId="77777777" w:rsidR="00710BE1" w:rsidRDefault="001F05DE">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Δεύτερον, θα πρέπει να σας υπενθυμίσω στη σοβαρή διάσταση του θέματος ότι νομοθετεί κανείς συγκεκριμένο έθιμο, εάν αυτό ήταν η επιδίωξη της τροπολογίας που είχατε καταθέσει, αλλά πρέπει να διατηρούμε πάντα μία ισορροπία. Το έθιμο δεν είναι απλά μία συμπεριφορά που επαναλαμβάνεται από γενιά σε γενιά, αλλά συμπεριφορά για την οποία υπάρχει πεποίθηση δικαίου και χωρίς αυτή τη διάσταση δεν μπορούμε να το νομοθετήσουμε.</w:t>
      </w:r>
    </w:p>
    <w:p w14:paraId="314480C1" w14:textId="77777777" w:rsidR="00710BE1" w:rsidRDefault="001F05DE">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Κύριε Πρόεδρε, θα ήθελα τον λόγο για μισό λεπτό.</w:t>
      </w:r>
    </w:p>
    <w:p w14:paraId="2C0C3997" w14:textId="77777777" w:rsidR="00710BE1" w:rsidRDefault="001F05D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Μην το κάνετε αυτό. Είναι εις βάρος των υπολοίπων. Θα δώσω τον λόγο και στον κ. Δένδια που είναι Κοινοβουλευτικός Εκπρόσωπος. Στη δευτερολογία σας μπορείτε να επανέλθετε, κύριε Μηταράκη.</w:t>
      </w:r>
    </w:p>
    <w:p w14:paraId="6C0A28A6"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Μία παρατήρηση, κύριε Υπουργέ: Έχω εδώ την τελευταία σελίδα του νομοσχεδίου. Υπάρχει ρεκόρ υπογραφών Υπουργών και Υφυπουργών, είκοσι ένας τον αριθμό. Όλα αυτά τα οποία μας είπατε δεν τα είδε κάποιος από τους είκοσι ένα; Είκοσι ένας Υπουργοί και Υφυπουργοί υπογράφουν. </w:t>
      </w:r>
    </w:p>
    <w:p w14:paraId="5CC65D7E" w14:textId="77777777" w:rsidR="00710BE1" w:rsidRDefault="001F05DE">
      <w:pPr>
        <w:spacing w:line="600" w:lineRule="auto"/>
        <w:ind w:firstLine="720"/>
        <w:jc w:val="both"/>
        <w:rPr>
          <w:rFonts w:eastAsia="Times New Roman"/>
          <w:szCs w:val="24"/>
        </w:rPr>
      </w:pPr>
      <w:r>
        <w:rPr>
          <w:rFonts w:eastAsia="Times New Roman"/>
          <w:szCs w:val="24"/>
        </w:rPr>
        <w:t>Κύριε Δένδια, σας φτάνουν ένα-δύο λεπτά;</w:t>
      </w:r>
    </w:p>
    <w:p w14:paraId="40FD87E9" w14:textId="77777777" w:rsidR="00710BE1" w:rsidRDefault="001F05DE">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Απολύτως, κύριε Πρόεδρε. Σας ευχαριστώ.</w:t>
      </w:r>
    </w:p>
    <w:p w14:paraId="5953C704" w14:textId="77777777" w:rsidR="00710BE1" w:rsidRDefault="001F05DE">
      <w:pPr>
        <w:spacing w:line="600" w:lineRule="auto"/>
        <w:ind w:firstLine="720"/>
        <w:jc w:val="both"/>
        <w:rPr>
          <w:rFonts w:eastAsia="Times New Roman"/>
          <w:szCs w:val="24"/>
        </w:rPr>
      </w:pPr>
      <w:r>
        <w:rPr>
          <w:rFonts w:eastAsia="Times New Roman"/>
          <w:szCs w:val="24"/>
        </w:rPr>
        <w:t xml:space="preserve">Πρέπει να πω ότι μας εκπλήσσει ο κύριος Υπουργός και μας εκπλήσσει δυσάρεστα. </w:t>
      </w:r>
    </w:p>
    <w:p w14:paraId="7E06C854" w14:textId="77777777" w:rsidR="00710BE1" w:rsidRDefault="001F05DE">
      <w:pPr>
        <w:spacing w:line="600" w:lineRule="auto"/>
        <w:ind w:firstLine="720"/>
        <w:jc w:val="both"/>
        <w:rPr>
          <w:rFonts w:eastAsia="Times New Roman"/>
          <w:szCs w:val="24"/>
        </w:rPr>
      </w:pPr>
      <w:r>
        <w:rPr>
          <w:rFonts w:eastAsia="Times New Roman"/>
          <w:szCs w:val="24"/>
        </w:rPr>
        <w:t xml:space="preserve">Θα ξεκινήσω από το άρθρο 28. Εγώ δεν καταλαβαίνω, κύριε Υπουργέ, την απόσυρση της παραγράφου 2. Ευτυχώς κρατάτε τουλάχιστον την παράγραφο 1. Αν κρίνετε ότι ως προς την παράγραφο 2 υπάρχει θέμα μη επάρκειας της διατύπωσης, νομίζω ότι έχουμε όλο τον χρόνο να το λύσουμε. Αφορά τα </w:t>
      </w:r>
      <w:r>
        <w:rPr>
          <w:rFonts w:eastAsia="Times New Roman"/>
          <w:szCs w:val="24"/>
        </w:rPr>
        <w:lastRenderedPageBreak/>
        <w:t xml:space="preserve">στελέχη επιχειρήσεων και την ευθύνη τους και νομίζω ότι στο κακό οικονομικό κλίμα που υπάρχει στη χώρα, η απόσυρση αυτής της διάταξης δεν λειτουργεί θετικά. </w:t>
      </w:r>
    </w:p>
    <w:p w14:paraId="65404396" w14:textId="77777777" w:rsidR="00710BE1" w:rsidRDefault="001F05DE">
      <w:pPr>
        <w:spacing w:line="600" w:lineRule="auto"/>
        <w:ind w:firstLine="720"/>
        <w:jc w:val="both"/>
        <w:rPr>
          <w:rFonts w:eastAsia="Times New Roman"/>
          <w:szCs w:val="24"/>
        </w:rPr>
      </w:pPr>
      <w:r>
        <w:rPr>
          <w:rFonts w:eastAsia="Times New Roman"/>
          <w:szCs w:val="24"/>
        </w:rPr>
        <w:t>Έρχομαι στην δεύτερη παρατήρηση. Να σας πω την αλήθεια, όταν σας είδα να ζητάτε τον λόγο, είχα την ελπίδα ότι θα αφαιρέσετε τις δύο ρουσφετολογικές τροπολογίες, τη μία την απαράδεκτη που αφορά τη «Σιβιτανίδειο» και αίρει τα προσόντα της γνώσης ξένης γλώσσας από τον επικεφαλή της συγκεκριμένης σχολής και την άλλη για την πρόσληψη προσωπικού χωρίς κανένα κριτήριο, δήθεν –απ’ ό,τι άκουσα σήμερα- με το έωλο επιχείρημα της μάχης κατά των εργολάβων, λες και η μάχη κατά των εργολάβων δεν μπορεί να βάζει κοινωνικά κριτήρια στις προσλήψεις, δηλαδή να προηγείται αυτός που έχει δύο παιδιά απ’ αυτόν που έχει ένα παιδί, αυτός που έχει άνεργο απ’ αυτόν που δεν έχει άνεργο.</w:t>
      </w:r>
    </w:p>
    <w:p w14:paraId="6D6DC21B" w14:textId="77777777" w:rsidR="00710BE1" w:rsidRDefault="001F05DE">
      <w:pPr>
        <w:spacing w:line="600" w:lineRule="auto"/>
        <w:ind w:firstLine="720"/>
        <w:jc w:val="both"/>
        <w:rPr>
          <w:rFonts w:eastAsia="Times New Roman"/>
          <w:szCs w:val="24"/>
        </w:rPr>
      </w:pPr>
      <w:r>
        <w:rPr>
          <w:rFonts w:eastAsia="Times New Roman"/>
          <w:szCs w:val="24"/>
        </w:rPr>
        <w:t xml:space="preserve">Έρχομαι στο 53. Κύριε Υπουργέ, κυρίες και κύριοι συνάδελφοι, θέλω να είμαι ειλικρινής. Χθες ο συνάδελφος κ. Μηταράκης έθεσε στην επιτροπή ένα θέμα για τα δάνεια που αφορούσε την εφημερίδα </w:t>
      </w:r>
      <w:r>
        <w:rPr>
          <w:rFonts w:eastAsia="Times New Roman"/>
          <w:szCs w:val="24"/>
        </w:rPr>
        <w:lastRenderedPageBreak/>
        <w:t xml:space="preserve">«ΑΥΓΗ» και αμέσως μετά άρχισαν να επικρατούν διάφορες φήμες στο κτήριο του Κοινοβουλίου περί αντιποίνων κατά του συγκεκριμένου συναδέλφου, ο οποίος είναι γνωστό ότι έχει εισηγηθεί τη συγκεκριμένη διάταξη και την έχει συμφωνήσει με τον Υπουργό κ. Κουρουμπλή και αφορά έθιμο στη Χίο. </w:t>
      </w:r>
    </w:p>
    <w:p w14:paraId="26BC863D" w14:textId="77777777" w:rsidR="00710BE1" w:rsidRDefault="001F05DE">
      <w:pPr>
        <w:spacing w:line="600" w:lineRule="auto"/>
        <w:ind w:firstLine="720"/>
        <w:jc w:val="both"/>
        <w:rPr>
          <w:rFonts w:eastAsia="Times New Roman"/>
          <w:szCs w:val="24"/>
        </w:rPr>
      </w:pPr>
      <w:r>
        <w:rPr>
          <w:rFonts w:eastAsia="Times New Roman"/>
          <w:szCs w:val="24"/>
        </w:rPr>
        <w:t xml:space="preserve">Η παρατήρηση του κυρίου Υπουργού γιατί δεν το νομοθετήσαμε τόσα χρόνια είναι έωλη τοποθέτηση. Δεν το νομοθετήσαμε γιατί υπήρχε αναγνώριση του εθίμου. Δεν υπήρχε αντίδραση. Γινόταν το έθιμο. </w:t>
      </w:r>
    </w:p>
    <w:p w14:paraId="29769286" w14:textId="77777777" w:rsidR="00710BE1" w:rsidRDefault="001F05DE">
      <w:pPr>
        <w:spacing w:line="600" w:lineRule="auto"/>
        <w:ind w:firstLine="720"/>
        <w:jc w:val="both"/>
        <w:rPr>
          <w:rFonts w:eastAsia="Times New Roman"/>
          <w:szCs w:val="24"/>
        </w:rPr>
      </w:pPr>
      <w:r>
        <w:rPr>
          <w:rFonts w:eastAsia="Times New Roman"/>
          <w:szCs w:val="24"/>
        </w:rPr>
        <w:t xml:space="preserve">Τι είναι το έθιμο; Όπως πολύ σωστά είπατε, είναι μακρά συνήθεια με ομοιόμορφη εφαρμογή εν πεποιθήσει δικαίου. </w:t>
      </w:r>
    </w:p>
    <w:p w14:paraId="44DFF9A5" w14:textId="77777777" w:rsidR="00710BE1" w:rsidRDefault="001F05DE">
      <w:pPr>
        <w:tabs>
          <w:tab w:val="left" w:pos="4536"/>
        </w:tabs>
        <w:spacing w:line="600" w:lineRule="auto"/>
        <w:ind w:firstLine="964"/>
        <w:jc w:val="both"/>
        <w:rPr>
          <w:rFonts w:eastAsia="Times New Roman" w:cs="Times New Roman"/>
          <w:szCs w:val="24"/>
        </w:rPr>
      </w:pPr>
      <w:r>
        <w:rPr>
          <w:rFonts w:eastAsia="Times New Roman" w:cs="Times New Roman"/>
          <w:szCs w:val="24"/>
        </w:rPr>
        <w:t xml:space="preserve">Αυτό δημιουργεί δίκαιο. Εφόσον δημιουργεί δίκαιο και η κοινωνία, η Αστυνομία και οι υπηρεσίες αποδέχονται το δίκαιο, δεν υπάρχει ανάγκη νομοθέτησης. Τον τελευταίο χρόνο η Αστυνομία δεν το επέτρεψε. Κατά συνέπεια δημιουργείται η ανάγκη νομοθέτησης. Εάν λέτε, κύριε Υπουργέ, ότι εδώ δεν είναι </w:t>
      </w:r>
      <w:r>
        <w:rPr>
          <w:rFonts w:eastAsia="Times New Roman" w:cs="Times New Roman"/>
          <w:szCs w:val="24"/>
        </w:rPr>
        <w:lastRenderedPageBreak/>
        <w:t xml:space="preserve">σαφής, να σας βοηθήσω εγώ μαζί με τον νομικό σας σύμβουλο να βελτιώσουμε τη διατύπωση και να μην υπάρχει κανέναν ζήτημα. </w:t>
      </w:r>
    </w:p>
    <w:p w14:paraId="5F78F60C" w14:textId="77777777" w:rsidR="00710BE1" w:rsidRDefault="001F05DE">
      <w:pPr>
        <w:tabs>
          <w:tab w:val="left" w:pos="4536"/>
        </w:tabs>
        <w:spacing w:line="600" w:lineRule="auto"/>
        <w:ind w:firstLine="720"/>
        <w:jc w:val="both"/>
        <w:rPr>
          <w:rFonts w:eastAsia="Times New Roman" w:cs="Times New Roman"/>
          <w:szCs w:val="24"/>
        </w:rPr>
      </w:pPr>
      <w:r>
        <w:rPr>
          <w:rFonts w:eastAsia="Times New Roman" w:cs="Times New Roman"/>
          <w:szCs w:val="24"/>
        </w:rPr>
        <w:t xml:space="preserve">Όμως, φοβάμαι να σας πω ότι έστω και αν δεν είναι αυτή η πρόθεσή σας, γιατί δεν έχω κανέναν λόγο να σας καταλογίσω εσάς προσωπικά κακές προθέσεις, δεν είναι στιγμή να αποσύρετε αυτή τη διάταξη. Ξέρετε, ενισχύετε φήμες που υπήρξαν, οι οποίες δεν είναι εν πάση περιπτώσει να υπάρχουν έστω και ως φήμες. Να το συνομολογήσω αυτό. Γιατί σας ξαναλέω ότι μιλάω περί φημών, ούτε μπορώ να τις επιβεβαιώσω. Αλλά δεν μου αρέσει ότι αιφνιδίως εγείρεστε εσείς και αποσύρετε αυτήν τη διάταξη και δεν δείχνετε ευαισθησία απέναντι στην απίστευτη διάταξη για τη «Σιβιτανίδειο» ή στην απίστευτη διάταξη για την πρόσληψη χωρίς κανένα κριτήριο των καθαριστριών. </w:t>
      </w:r>
    </w:p>
    <w:p w14:paraId="3E8412A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κύριος Υπουργός για δύο λεπτά και κλείνουμε αυτόν τον κύκλο. </w:t>
      </w:r>
    </w:p>
    <w:p w14:paraId="6BCCB13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Οικονομίας, Ανάπτυξης και Τουρισμού):</w:t>
      </w:r>
      <w:r>
        <w:rPr>
          <w:rFonts w:eastAsia="Times New Roman" w:cs="Times New Roman"/>
          <w:szCs w:val="24"/>
        </w:rPr>
        <w:t xml:space="preserve"> Η προσπάθεια να υπάρξει προσωπικό εκδίκησης ή αντεκδίκησης με τον κ. Μηταράκη το παρακάμπτω. Δεν είναι ούτε στον χαρακτήρα μου ούτε στη σχέση που έχω με τον κ. Μηταράκη, άρα το παρακάμπτω εντελώς. Δεν νομίζω ότι στέκει. </w:t>
      </w:r>
    </w:p>
    <w:p w14:paraId="26B854D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Όσον αφορά τη νομοθέτηση ή μη ενός εθίμου φαντάζομαι ότι θα συμφωνήσουμε πολύ εύκολα στο ότι δεν παραπέμπεται η συμπεριφορά και η λειτουργία ενός εθίμου το οποίο δεν ακολουθεί το νομοθετικό πλαίσιο όπως το έχει η χώρα μας –και ευτυχώς το έχει- στο πώς η Αστυνομία λειτουργεί ή δεν λειτουργεί απέναντι στο συγκεκριμένο έθιμο. Είναι άλλο θέμα η νομοθέτηση και άλλο θέμα το πώς η Αστυνομία συμπεριφέρεται απέναντι σε ένα συγκεκριμένο γεγονός. Επίσης, δεν παρακάμπτω το ερώτημα. </w:t>
      </w:r>
    </w:p>
    <w:p w14:paraId="089A9FE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Συνεπώς, εάν θέλουμε να είμαστε ευθείς και ειλικρινείς, η πρόταση μου είναι πάρα πολύ απλή. Εάν θέλουμε να ακολουθήσουμε τη συγκριμένη νομοθεσία, πρέπει να νομοθετήσουμε το συγκεκριμένο έθιμο </w:t>
      </w:r>
      <w:r>
        <w:rPr>
          <w:rFonts w:eastAsia="Times New Roman" w:cs="Times New Roman"/>
          <w:szCs w:val="24"/>
        </w:rPr>
        <w:lastRenderedPageBreak/>
        <w:t xml:space="preserve">με κανόνες και κριτήρια. Αυτό είναι ανοιχτό προς συζήτηση. Επαναλαμβάνω ότι η γενική διάταξη, έτσι όπως είναι διατυπωμένη, είναι πολύ γενική, πολύ ασαφής και παραβιάζει τον κανόνα του να υπάρχει πεποίθηση δικαίου και τρόπος με τον οποίο ένα έθιμο αντιμετωπίζεται. </w:t>
      </w:r>
    </w:p>
    <w:p w14:paraId="2EF45F4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Κύριε Πρόεδρε, θα μπορούσα να έχω τον λόγο; </w:t>
      </w:r>
    </w:p>
    <w:p w14:paraId="6FF890F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Υπουργέ, έχετε τον λόγο για δύο λεπτά. </w:t>
      </w:r>
    </w:p>
    <w:p w14:paraId="2DDD5F7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Επειδή υπάρχουν ρυθμίσεις στον νόμο που αφορούν το Υπουργείο Παιδείας, αν και έχω αναπτύξει διεξοδικώς το θέμα στην επιτροπή, θα ήθελα να δώσω μερικές απαντήσεις σε έναν διάλογο που υπήρξε και στην Ολομέλεια της Βουλής. </w:t>
      </w:r>
    </w:p>
    <w:p w14:paraId="20A34F7D"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θα είδατε, στις ρυθμίσεις δίνουμε μεγάλη έμφαση σε λειτουργικά ζητήματα. Για παράδειγμα, εξομοιώνουμε με τους πολύτεκνους εκπαιδευτικούς τους εκπαιδευτικούς που τυγχάνουν γονείς ενός παιδιού με αναπηρία τουλάχιστον 67%. Γινόμαστε πολύτεκνοι γονείς με δική μας επιλογή. Γινόμαστε γονείς παιδιών με αναπηρία όχι με δική μας επιλογή. Άρα κατά τη γνώμη μας είναι στοιχειώδης υποχρέωση να προχωρήσουμε σε αυτήν τη νομοθετική ισονομία. </w:t>
      </w:r>
    </w:p>
    <w:p w14:paraId="342D354B"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Δεύτερον, ρυθμίζουμε ζητήματα τα οποία αφορούν την επαγγελματική εκπαίδευση με δεδομένο ότι από φέτος προχωρούμε σε μία αναμόρφωση του θεσμού των ΕΠΑΛ, ούτως ώστε να υπάρχει μία αναβάθμιση του και μία δυνατότητα οι εξειδικεύσεις να πάνε στο τρίτο έτος και να υπάρχει τέταρτο προαιρετικό έτος μαθητείας με κανόνες όχι «μαύρης» εργασίας αλλά καταβολής του 75% του κατωτάτου ημερομισθίου, καθώς επίσης και κοινωνικής ασφάλισης. </w:t>
      </w:r>
    </w:p>
    <w:p w14:paraId="456251A4"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προχωρούμε σε ζητήματα τα οποία αφορούν ρυθμίσεις, όπως είναι το ζήτημα των ΙΕΚ. Φέτος θα λειτουργήσουν τα ΙΕΚ από τον Οκτώβριο και λαμβάνουμε μέτρα ούτως ώστε εγκαίρως να ληφθεί πρόβλεψη για τη λειτουργία τους. </w:t>
      </w:r>
    </w:p>
    <w:p w14:paraId="67E2E0C9"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Επίσης, στις ρυθμίσεις περιλαμβάνεται και μια ρύθμιση για το Γενικό Διευθυντή της Σιβιτανιδείου Δημόσιας Σχολής Τεχνών και Επαγγελμάτων. Πρόκειται για μια ιστορική σχολή η οποία είναι ενταγμένη στο σύστημα της δημόσιας εκπαίδευσης. </w:t>
      </w:r>
    </w:p>
    <w:p w14:paraId="05D6618E"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Δεν είναι αυτόνομο σχολείο. Εντάσσεται στο σύστημα της δημόσιας εκπαίδευσης. Διοικείται από ένα Διοικητικό Συμβούλιο στο οποίο προεδρεύει ο εκάστοτε Αρχιεπίσκοπος Αθηνών, συμμετέχουν εκπρόσωποι του Νομικού Συμβουλίου του Κράτους και του Ελεγκτικού Συνεδρίου, καθώς επίσης και άλλες προσωπικότητες, υπηρεσιακοί και άλλοι παράγοντες, όπως είναι οι διευθυντές της δευτεροβάθμιας εκπαίδευσης. Συνεπώς, έχουμε εμπιστοσύνη στην κρίση του Διοικητικού Συμβουλίου της Σιβιτανιδείου Σχολής. </w:t>
      </w:r>
    </w:p>
    <w:p w14:paraId="0C693298"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Ο γενικός διευθυντής, κατά τη γνώμη μας, πρέπει να είναι άνθρωπος με πολυετή εκπαιδευτική πείρα. Μέχρι τώρα υπήρχαν διευθυντές απόστρατοι και άλλων ειδικοτήτων, εκτός εκπαίδευσης. Πιστεύουμε ότι αυτό πρέπει να σταματήσει. Μια σχολή όπως είναι η «Σιβιτανίδειος», που υπήρξε υπόδειγμα επαγγελματικής τεχνικής εκπαίδευσης στη χώρα μας και το προοίμιο της γενικότερης επαγγελματικής δημόσιας εκπαίδευσης, δεν μπορεί να διοικείται από μη εκπαιδευτικό πρόσωπο. </w:t>
      </w:r>
    </w:p>
    <w:p w14:paraId="3AC6B8ED"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Γι’ αυτό εισάγουμε στην πρότασή μας αυτή τη ρητή αναφορά ότι πρέπει ο επί τριετή θητεία διευθυντής της Σχολής να είναι εκπαιδευτικός με τουλάχιστον δεκαετή προϋπηρεσία είτε στη δευτεροβάθμια, είτε στην τριτοβάθμια εκπαίδευση. </w:t>
      </w:r>
    </w:p>
    <w:p w14:paraId="74B12F6A"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Είναι, επίσης, προφανές ότι προσθέτουμε τα στοιχεία που βλέπετε ως πρόσθετα προσόντα για το διορισμό του γενικού διευθυντή. Προφανώς και η γνώση μιας ξένης γλώσσας είναι θετικό στοιχείο. Δεν </w:t>
      </w:r>
      <w:r>
        <w:rPr>
          <w:rFonts w:eastAsia="Times New Roman" w:cs="Times New Roman"/>
          <w:szCs w:val="24"/>
        </w:rPr>
        <w:lastRenderedPageBreak/>
        <w:t xml:space="preserve">είναι υποχρεωτικό όμως. Δεν συναλλάσσεται με ξένους ανθρώπους. Επαναλαμβάνω, ότι η «Σιβιτανίδειος» εντάσσεται στο πλαίσιο της δημόσιας εκπαίδευσης και εκπροσωπείται διεθνώς, στις διάφορες σχέσεις, αν έχει, μέσω του Υπουργείου Παιδείας, δηλαδή της Διεύθυνσης Διεθνών Σχέσεων του Υπουργείου Παιδείας. </w:t>
      </w:r>
    </w:p>
    <w:p w14:paraId="4C74F51C"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Ο διευθυντής πρέπει να είναι εκπαιδευτικός με εμπειρία -το επαναλαμβάνω- με τριετία και όχι ετεροαπασχολούμενος από άλλους κλάδους. Πιστεύουμε ότι η επιλογή που θα γίνει με τη σύμφωνη γνώμη του διοικητικού συμβουλίου με προσωπικότητες που ανέφερα, δεν είναι δυνατόν να μας δημιουργεί αμφιβολίες για την αντικειμενικότητά της. </w:t>
      </w:r>
    </w:p>
    <w:p w14:paraId="3DEC19E6"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Καταθέτω για τα Πρακτικά τις σχετικές νομοθετικές βελτιώσεις.</w:t>
      </w:r>
    </w:p>
    <w:p w14:paraId="25AA678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Ευχαριστώ.</w:t>
      </w:r>
    </w:p>
    <w:p w14:paraId="1552206D"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Παιδείας, Έρευνας και Θρησκευμάτων κ. Νικόλαος Φίλης καταθέτει για τα Πρακτικά τις προαναφερθείσες νομοτεχνικές βελτιώσεις, οι οποίες έχουν ως εξής:</w:t>
      </w:r>
    </w:p>
    <w:p w14:paraId="0AB2B78A"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ΑΛΛΑΓΗ ΣΕΛΙΔΑΣ</w:t>
      </w:r>
    </w:p>
    <w:p w14:paraId="0537D69E"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(Να μπει η σελ.47)</w:t>
      </w:r>
    </w:p>
    <w:p w14:paraId="4A3128B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ΑΛΛΑΓΗ ΣΕΛΙΔΑΣ</w:t>
      </w:r>
    </w:p>
    <w:p w14:paraId="5AF2D81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 Λοβέρδος για να εξυπηρετήσει τον συνάδελφο κ. Αμυρά, που πρέπει να πάει γρήγορα σε συνεδριάζουσα Διαρκή Επιτροπή, παραχωρεί τη σειρά του. </w:t>
      </w:r>
    </w:p>
    <w:p w14:paraId="31595A6D"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Ορίστε, κύριε Αμυρά, έχετε τον λόγο. </w:t>
      </w:r>
    </w:p>
    <w:p w14:paraId="4BEEE08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Ευχαριστώ, κύριε Πρόεδρε. Ευχαριστώ και τον κ. Λοβέρδο.</w:t>
      </w:r>
    </w:p>
    <w:p w14:paraId="2628D8EA"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Αγαπητέ Υπουργέ, επικαλεστήκατε λίγο πριν την αρχή της μη ενδεδειγμένης νομοθέτησης για να αποσύρετε τις δύο διατάξεις. Η μία εξ αυτών αφορά τον ρουκετοπόλεμο της Χίου. </w:t>
      </w:r>
    </w:p>
    <w:p w14:paraId="0816472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Δύο παρατηρήσεις έχω να κάνω. </w:t>
      </w:r>
    </w:p>
    <w:p w14:paraId="59B3605A"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Στις 11:00’ ξεκινάει στην Επιτροπή Οικονομικών η συζήτηση για τη σύμβαση παραχώρησης του λιμανιού. Θα πείτε, φαντάζομαι, στους συναδέλφους σας οικονομικούς Υπουργούς ότι το να καταθέτουν στις δέκα η ώρα χτες το βράδυ τη σύμβαση, τα παραρτήματα και το σώμα του σχεδίου νόμου και να συζητείται μετά από δεκαπέντε ώρες, δεν θα σας βρίσκει σύμφωνο. Δεν ξέρω πως είστε φτηνοί στο αλεύρι και ακριβοί στα πίτουρα σε σχέση με τον τρόπο νομοθέτησης. Αυτό είναι το πρώτο. </w:t>
      </w:r>
    </w:p>
    <w:p w14:paraId="518452B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Σε σχέση με τον ρουκετοπόλεμο της Χίου, μιας και η κουβέντα εδώ διανθίστηκε με εκρηκτικά στοιχεία, να πούμε το εξής: Τα έθιμα δεν νομοθετούνται. Τα έθιμα υπάρχουν υπεράνω της νομοθέτησης. Ωστόσο, βεβαίως υπάρχει ανάγκη νομοθέτησης του τρόπου τέλεσής τους. Αυτό το κενό πρέπει σαφέστατα να </w:t>
      </w:r>
      <w:r>
        <w:rPr>
          <w:rFonts w:eastAsia="Times New Roman" w:cs="Times New Roman"/>
          <w:szCs w:val="24"/>
        </w:rPr>
        <w:lastRenderedPageBreak/>
        <w:t xml:space="preserve">καλυφθεί. Αν είναι μία ρουκέτα σε βάρος του τοπικού Βουλευτή, του κ. Μηταράκη, επειδή χθες εκείνος πέταξε μία άλλη ρουκέτα στην επιτροπή για το θέμα της μετοχικής σύνθεσης της εφημερίδας «ΑΥΓΗ» και της </w:t>
      </w:r>
      <w:r>
        <w:rPr>
          <w:rFonts w:eastAsia="Times New Roman" w:cs="Times New Roman"/>
          <w:szCs w:val="24"/>
          <w:lang w:val="en-US"/>
        </w:rPr>
        <w:t>offshore</w:t>
      </w:r>
      <w:r>
        <w:rPr>
          <w:rFonts w:eastAsia="Times New Roman" w:cs="Times New Roman"/>
          <w:szCs w:val="24"/>
        </w:rPr>
        <w:t xml:space="preserve"> εταιρεία, είστε μέσα στο κλίμα του εκρηκτικού ρουκετοπόλεμου στη Χίο. </w:t>
      </w:r>
    </w:p>
    <w:p w14:paraId="5C65C6D0"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ζούμε μέρες μεγάλης αναστάτωσης. Στα </w:t>
      </w:r>
      <w:r>
        <w:rPr>
          <w:rFonts w:eastAsia="Times New Roman" w:cs="Times New Roman"/>
          <w:szCs w:val="24"/>
          <w:lang w:val="en-US"/>
        </w:rPr>
        <w:t>site</w:t>
      </w:r>
      <w:r>
        <w:rPr>
          <w:rFonts w:eastAsia="Times New Roman" w:cs="Times New Roman"/>
          <w:szCs w:val="24"/>
        </w:rPr>
        <w:t xml:space="preserve"> είδαμε ότι ο αριθμός των νεκρών στην Τουρκία από την τρομοκρατική επίθεση χθες το βράδυ στο αεροδρόμιο «Κεμάλ Ατατούρκ» έφτασε τους τριάντα έξι. Εννοείται ότι εμείς συμπαραστεκόμεθα και στους Τούρκους πολίτες και στους άλλους πολίτες - εννοώ τους αλλοδαπούς σε σχέση με την Τουρκία- οι οποίοι έχασαν τη ζωή τους από ένα τυφλό τρομοκρατικό χτύπημα. Η γειτονιά μας είναι εύθραυστη. Αυτό μας δείχνει η χθεσινοβραδινή τρομοκρατική ενέργεια. </w:t>
      </w:r>
    </w:p>
    <w:p w14:paraId="47890A54"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Ωστόσο, η Ελλάδα πρέπει να μην είναι ανοχύρωτη μπροστά στις εξελίξεις και βασικά στις οικονομικές εξελίξεις, οι οποίες σε μεγάλο βαθμό καθορίζουν το πολιτικό παιχνίδι, το πολιτικό πεδίο εντός της χώρας μας. </w:t>
      </w:r>
    </w:p>
    <w:p w14:paraId="6F5E2083" w14:textId="77777777" w:rsidR="00710BE1" w:rsidRDefault="001F05DE">
      <w:pPr>
        <w:spacing w:line="600" w:lineRule="auto"/>
        <w:ind w:firstLine="720"/>
        <w:jc w:val="both"/>
        <w:rPr>
          <w:rFonts w:eastAsia="Times New Roman"/>
          <w:szCs w:val="24"/>
        </w:rPr>
      </w:pPr>
      <w:r>
        <w:rPr>
          <w:rFonts w:eastAsia="Times New Roman"/>
          <w:szCs w:val="24"/>
        </w:rPr>
        <w:t xml:space="preserve">Για να σχεδιάσουμε, λοιπόν, το μέλλον, καλό είναι να θυμηθούμε το παρελθόν και μάλιστα το πρόσφατο παρελθόν. </w:t>
      </w:r>
    </w:p>
    <w:p w14:paraId="0912464B" w14:textId="77777777" w:rsidR="00710BE1" w:rsidRDefault="001F05DE">
      <w:pPr>
        <w:spacing w:line="600" w:lineRule="auto"/>
        <w:ind w:firstLine="720"/>
        <w:jc w:val="both"/>
        <w:rPr>
          <w:rFonts w:eastAsia="Times New Roman"/>
          <w:szCs w:val="24"/>
        </w:rPr>
      </w:pPr>
      <w:r>
        <w:rPr>
          <w:rFonts w:eastAsia="Times New Roman"/>
          <w:szCs w:val="24"/>
        </w:rPr>
        <w:t xml:space="preserve">Πέρυσι τέτοιες μέρες το Υπουργικό Συμβούλιο ομοφώνως ενέκρινε την πρόταση του Πρωθυπουργού, του κ. Τσίπρα, για τη διενέργεια του δημοψηφίσματος. Χθες είχαμε την επέτειο ενός έτους από την επιβολή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των κεφαλαιακών περιορισμών στις τράπεζες, μία απόφαση, δηλαδή, που οδήγησε την οικονομία, μέρος της κοινωνίας και τη ζωή των πολιτών σε μία πάρα πολύ δύσκολη θέση. </w:t>
      </w:r>
    </w:p>
    <w:p w14:paraId="1D1F52BC"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Ακόμα θυμόμαστε τη δήλωση του Υπουργού Επικρατείας, του κ. Παππά, για το δημοψήφισμα, ο οποίος εξερχόμενος του Μεγάρου Μαξίμου μίλησε για μία ωραία νύχτα της Ελλάδας και μία ωραία ημέρα που ξημέρωνε. </w:t>
      </w:r>
    </w:p>
    <w:p w14:paraId="55B5C592" w14:textId="77777777" w:rsidR="00710BE1" w:rsidRDefault="001F05DE">
      <w:pPr>
        <w:spacing w:line="600" w:lineRule="auto"/>
        <w:ind w:firstLine="720"/>
        <w:jc w:val="both"/>
        <w:rPr>
          <w:rFonts w:eastAsia="Times New Roman"/>
          <w:szCs w:val="24"/>
        </w:rPr>
      </w:pPr>
      <w:r>
        <w:rPr>
          <w:rFonts w:eastAsia="Times New Roman"/>
          <w:szCs w:val="24"/>
        </w:rPr>
        <w:t xml:space="preserve">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είναι εδώ, παρά το γεγονός ότι η Κυβέρνηση έχει εξαγγείλει τέσσερις, πέντε φορές ότι θα τα καταργήσει ή θα τα περιορίσει. Ωστόσο, οι κεφαλαιακοί περιορισμοί παραμένουν. Οι περιορισμοί αυτοί λειτουργούν αποτρεπτικά στις επενδύσεις, αφαιρούν το οξυγόνο από τις υγιείς ελληνικές επιχειρήσεις.</w:t>
      </w:r>
    </w:p>
    <w:p w14:paraId="3969529F" w14:textId="77777777" w:rsidR="00710BE1" w:rsidRDefault="001F05DE">
      <w:pPr>
        <w:spacing w:line="600" w:lineRule="auto"/>
        <w:ind w:firstLine="720"/>
        <w:jc w:val="both"/>
        <w:rPr>
          <w:rFonts w:eastAsia="Times New Roman"/>
          <w:szCs w:val="24"/>
        </w:rPr>
      </w:pPr>
      <w:r>
        <w:rPr>
          <w:rFonts w:eastAsia="Times New Roman"/>
          <w:szCs w:val="24"/>
        </w:rPr>
        <w:t>Επίσης, έχουμε και το άλλο μεγάλο θέμα, αυτό της αίτησης υπαγωγής στο άρθρο 99 της εταιρείας «Μαρινόπουλος Α.Ε.». Υπάρχουν χιλιάδες Έλληνες προμηθευτές πίσω από αυτό το μεγάλο οικονομικό ζήτημα οι οποίοι περιμένουν να δουν αν θα επιζήσουν μετά τον Σεπτέμβρη ή όχι.</w:t>
      </w:r>
    </w:p>
    <w:p w14:paraId="18937CC6"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Στην πράξη, δηλαδή, η Ελλάδα βιώνει βαθιά τη νύχτα της αβεβαιότητας και της ύφεσης. Σήμερα, αν μιλάμε για το ΕΣΠΑ, για παράδειγμα, ή για την ενσωμάτωση των ευρωπαϊκών οδηγιών στο εθνικό δίκαιο, το κάνουμε διότι οι ευρωπαϊκές δυνάμεις, με αιχμή το Ποτάμι, η Δημοκρατική Συμπαράταξη ΠΑΣΟΚ-ΔΗΜΑΡ, η Νέα Δημοκρατία, μετά τον πρώτο εκτροχιασμό του πρώτου εξαμήνου του 2015 κράτησαν τη χώρα στην Ευρώπη. Αυτή είναι η ουσία. Όμως, ο λογαριασμός για την «ωραία νύχτα» που είχε επικαλεστεί ο κ. Παππάς, είναι μεγάλος. Στα 86 δισεκατομμύρια ευρώ αποτίμησε ο Διοικητής της Τράπεζας της Ελλάδας, κ. Στουρνάρας, το κόστος της πρώτης περιόδου ΣΥΡΙΖΑ. Λίγο πιο αυξημένα μας τα είπε ο επικεφαλής του Ευρωπαϊκού Μηχανισμού Σταθερότητας, ο Κλάους Ρέγκλινγκ. Στα 100 δισεκατομμύρια ευρώ ο λογαριασμός της πρώτης περιόδου διακυβέρνησης από ΣΥΡΙΖΑ και ΑΝΕΛ. </w:t>
      </w:r>
    </w:p>
    <w:p w14:paraId="6D2677B1" w14:textId="77777777" w:rsidR="00710BE1" w:rsidRDefault="001F05DE">
      <w:pPr>
        <w:spacing w:line="600" w:lineRule="auto"/>
        <w:ind w:firstLine="720"/>
        <w:jc w:val="both"/>
        <w:rPr>
          <w:rFonts w:eastAsia="Times New Roman"/>
          <w:szCs w:val="24"/>
        </w:rPr>
      </w:pPr>
      <w:r>
        <w:rPr>
          <w:rFonts w:eastAsia="Times New Roman"/>
          <w:szCs w:val="24"/>
        </w:rPr>
        <w:lastRenderedPageBreak/>
        <w:t>Αντί να έχουμε μία ισχυρή ανάπτυξη της τάξης του 3% πέρυσι και φέτος, η Ελλάδα ξανακύλησε στην ύφεση. Χάθηκαν εισοδήματα, χάθηκαν θέσεις εργασίας. Όλα αυτά στο όνομα τίνος; Του λαϊκισμού θέλετε, της δημαγωγίας; Άντε να δεχτούμε της αυταπάτης.</w:t>
      </w:r>
    </w:p>
    <w:p w14:paraId="77CAB13E" w14:textId="77777777" w:rsidR="00710BE1" w:rsidRDefault="001F05DE">
      <w:pPr>
        <w:spacing w:line="600" w:lineRule="auto"/>
        <w:ind w:firstLine="720"/>
        <w:jc w:val="both"/>
        <w:rPr>
          <w:rFonts w:eastAsia="Times New Roman"/>
          <w:szCs w:val="24"/>
        </w:rPr>
      </w:pPr>
      <w:r>
        <w:rPr>
          <w:rFonts w:eastAsia="Times New Roman"/>
          <w:szCs w:val="24"/>
        </w:rPr>
        <w:t xml:space="preserve">Βλέπουμε, επίσης, σήμερα μια μεγάλη σύγχυση σε σχέση με το </w:t>
      </w:r>
      <w:r>
        <w:rPr>
          <w:rFonts w:eastAsia="Times New Roman"/>
          <w:szCs w:val="24"/>
          <w:lang w:val="en-US"/>
        </w:rPr>
        <w:t>Brexit</w:t>
      </w:r>
      <w:r>
        <w:rPr>
          <w:rFonts w:eastAsia="Times New Roman"/>
          <w:szCs w:val="24"/>
        </w:rPr>
        <w:t xml:space="preserve">. Εδώ θα έλεγα ότι εσωτερικώς δεν έχουμε αντιληφθεί ακόμα το σύνολο των κλυδωνισμών που θα φέρει το </w:t>
      </w:r>
      <w:r>
        <w:rPr>
          <w:rFonts w:eastAsia="Times New Roman"/>
          <w:szCs w:val="24"/>
          <w:lang w:val="en-US"/>
        </w:rPr>
        <w:t>Brexit</w:t>
      </w:r>
      <w:r>
        <w:rPr>
          <w:rFonts w:eastAsia="Times New Roman"/>
          <w:szCs w:val="24"/>
        </w:rPr>
        <w:t xml:space="preserve"> και στην ελληνική οικονομία και όχι μόνο σε επίπεδο τουρισμού. </w:t>
      </w:r>
    </w:p>
    <w:p w14:paraId="35FE7FC0" w14:textId="77777777" w:rsidR="00710BE1" w:rsidRDefault="001F05DE">
      <w:pPr>
        <w:spacing w:line="600" w:lineRule="auto"/>
        <w:ind w:firstLine="720"/>
        <w:jc w:val="both"/>
        <w:rPr>
          <w:rFonts w:eastAsia="Times New Roman"/>
          <w:szCs w:val="24"/>
        </w:rPr>
      </w:pPr>
      <w:r>
        <w:rPr>
          <w:rFonts w:eastAsia="Times New Roman"/>
          <w:szCs w:val="24"/>
        </w:rPr>
        <w:t xml:space="preserve">Είναι, λοιπόν, καιρός να δούμε και να διαλύσουμε κάποιους μύθους που έχτισε η Κυβέρνηση ΣΥΡΙΖΑ-ΑΝΕΛ εντέχνως. </w:t>
      </w:r>
    </w:p>
    <w:p w14:paraId="7F77B5B3" w14:textId="77777777" w:rsidR="00710BE1" w:rsidRDefault="001F05DE">
      <w:pPr>
        <w:spacing w:line="600" w:lineRule="auto"/>
        <w:ind w:firstLine="720"/>
        <w:jc w:val="both"/>
        <w:rPr>
          <w:rFonts w:eastAsia="Times New Roman" w:cs="Times New Roman"/>
          <w:szCs w:val="24"/>
        </w:rPr>
      </w:pPr>
      <w:r>
        <w:rPr>
          <w:rFonts w:eastAsia="Times New Roman"/>
          <w:szCs w:val="24"/>
        </w:rPr>
        <w:t xml:space="preserve">Μύθος πρώτος: «Κανείς δεν πρόκειται να μας διώξει από την Ευρώπη». Αυτό το ταμπού έπεσε. Έπεσε με πάταγο. Ακόμα και οι Βρετανοί που ψήφισαν </w:t>
      </w:r>
      <w:r>
        <w:rPr>
          <w:rFonts w:eastAsia="Times New Roman"/>
          <w:szCs w:val="24"/>
          <w:lang w:val="en-US"/>
        </w:rPr>
        <w:t>Brexit</w:t>
      </w:r>
      <w:r>
        <w:rPr>
          <w:rFonts w:eastAsia="Times New Roman"/>
          <w:szCs w:val="24"/>
        </w:rPr>
        <w:t xml:space="preserve"> και τώρα το έχουν μετανιώσει, αντιλήφθηκαν ότι η </w:t>
      </w:r>
      <w:r>
        <w:rPr>
          <w:rFonts w:eastAsia="Times New Roman" w:cs="Times New Roman"/>
          <w:szCs w:val="24"/>
        </w:rPr>
        <w:t xml:space="preserve">Ευρωπαϊκή Ένωση έχει κανόνες. Έχει κανόνες και για τους Βρετανούς και για τους Έλληνες. Ωστόσο, </w:t>
      </w:r>
      <w:r>
        <w:rPr>
          <w:rFonts w:eastAsia="Times New Roman" w:cs="Times New Roman"/>
          <w:szCs w:val="24"/>
        </w:rPr>
        <w:lastRenderedPageBreak/>
        <w:t xml:space="preserve">η Ελλάδα παραμένει η μοναδική μνημονιακή χώρα στην Ευρώπη και αυτό καθιστά τη θέση της Ελλάδας πάρα πολύ ευάλωτη. Είναι κάτι που ελπίζουμε να έχουν υπόψη τους οι αρμόδιοι Υπουργοί. </w:t>
      </w:r>
    </w:p>
    <w:p w14:paraId="2E8282C6"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Μύθος δεύτερος: Η ανάπτυξη έρχεται με νομοθετήματα, με πολιτική βούληση. Όχι. Πριν από το </w:t>
      </w:r>
      <w:r>
        <w:rPr>
          <w:rFonts w:eastAsia="Times New Roman" w:cs="Times New Roman"/>
          <w:szCs w:val="24"/>
          <w:lang w:val="en-US"/>
        </w:rPr>
        <w:t>Brexit</w:t>
      </w:r>
      <w:r>
        <w:rPr>
          <w:rFonts w:eastAsia="Times New Roman" w:cs="Times New Roman"/>
          <w:szCs w:val="24"/>
        </w:rPr>
        <w:t xml:space="preserve"> η ελληνική Κυβέρνηση υπολόγιζε σε ανάκαμψη για το δεύτερο εξάμηνο του έτους. Τώρα αυτή η πορεία δεν είναι καθόλου μα καθόλου σίγουρη. Η οικονομική αναταραχή, όπως σας είπα και πριν, που επικρατεί στην Ευρώπη, επηρεάζει βεβαίως τον τουρισμό στην Ελλάδα, αποτρέπει επενδύσεις, αλλά κυρίως στέλνει τα κεφάλαια των ξένων επενδυτών σε ασφαλή καταφύγια, μακριά από την Ελλάδα. Η Κυβέρνηση κλώτσησε την ευκαιρία της ανάπτυξης το 2015, -η διεθνής συγκυρία τότε ήταν θετική- προτίμησε το δημοψήφισμα και βεβαίως -κατ’ επέκταση-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Η ανάπτυξη δεν θα έρθει με διαταγές ή με νομοσχέδια ή με ευχές, αλλά με πολιτικές τολμηρές.</w:t>
      </w:r>
    </w:p>
    <w:p w14:paraId="5FDFAB63" w14:textId="77777777" w:rsidR="00710BE1" w:rsidRDefault="001F05DE">
      <w:pPr>
        <w:spacing w:line="600" w:lineRule="auto"/>
        <w:ind w:firstLine="720"/>
        <w:jc w:val="both"/>
        <w:rPr>
          <w:rFonts w:eastAsia="Times New Roman"/>
          <w:szCs w:val="24"/>
        </w:rPr>
      </w:pPr>
      <w:r>
        <w:rPr>
          <w:rFonts w:eastAsia="Times New Roman" w:cs="Times New Roman"/>
          <w:szCs w:val="24"/>
        </w:rPr>
        <w:lastRenderedPageBreak/>
        <w:t xml:space="preserve">Μύθος τρίτος: «Θα χτυπάμε τα νταούλια και οι αγορές θα χορεύουν». Το θυμόσαστε όλοι, το είχε πει ο κ. Τσίπρας και βεβαίως είχε ενθουσιάσει το ακροατήριό του, μεταξύ αυτών, βεβαίως, και τους Βουλευτές του ΣΥΡΙΖΑ, οι οποίοι τον καταχειροκροτούσαν. </w:t>
      </w:r>
    </w:p>
    <w:p w14:paraId="22BEDD6B" w14:textId="77777777" w:rsidR="00710BE1" w:rsidRDefault="001F05DE">
      <w:pPr>
        <w:spacing w:line="600" w:lineRule="auto"/>
        <w:ind w:firstLine="720"/>
        <w:jc w:val="both"/>
        <w:rPr>
          <w:rFonts w:eastAsia="Times New Roman"/>
          <w:szCs w:val="24"/>
        </w:rPr>
      </w:pPr>
      <w:r>
        <w:rPr>
          <w:rFonts w:eastAsia="Times New Roman"/>
          <w:szCs w:val="24"/>
        </w:rPr>
        <w:t xml:space="preserve">Κι εσείς, κύριε Σταθάκη, τον καταχειροκροτούσατε. Τώρα, για πείτε μου, τα νταούλια τι βαράνε και τι χορεύετε εσείς; Ισχύει αυτό που μας είχε πει ο κύριος Πρωθυπουργός, ότι θα παρακαλούν να μας δανείζουν οι ξένοι; Τότε, γιατί είμαστε μονίμως με το χέρι τεντωμένο για την υποδόση της υποδόσης; </w:t>
      </w:r>
    </w:p>
    <w:p w14:paraId="0F410D4B" w14:textId="77777777" w:rsidR="00710BE1" w:rsidRDefault="001F05DE">
      <w:pPr>
        <w:spacing w:line="600" w:lineRule="auto"/>
        <w:ind w:firstLine="720"/>
        <w:jc w:val="both"/>
        <w:rPr>
          <w:rFonts w:eastAsia="Times New Roman"/>
          <w:szCs w:val="24"/>
        </w:rPr>
      </w:pPr>
      <w:r>
        <w:rPr>
          <w:rFonts w:eastAsia="Times New Roman"/>
          <w:szCs w:val="24"/>
        </w:rPr>
        <w:t xml:space="preserve">Ωστόσο, η Κεντρική Τράπεζα της Βρετανίας -για να δούμε εκεί τα νταούλια πώς χτύπησαν, διότι μιλάμε για την πέμπτη ισχυρότερη οικονομία του κόσμου- διέθεσε δεκάδες δισεκατομμύρια στερλινών για να στηρίξει το εθνικό τους νόμισμα. Επίσης, η στερλίνα έπεσε στο ιστορικό χαμηλό των τελευταίων τριάντα ετών. Χθες, μάλιστα, διάβαζα μία συνέντευξη του Ρίτσαρντ Μπράνσον, της </w:t>
      </w:r>
      <w:r>
        <w:rPr>
          <w:rFonts w:eastAsia="Times New Roman"/>
          <w:szCs w:val="24"/>
          <w:lang w:val="en-US"/>
        </w:rPr>
        <w:t>Virgin</w:t>
      </w:r>
      <w:r>
        <w:rPr>
          <w:rFonts w:eastAsia="Times New Roman"/>
          <w:szCs w:val="24"/>
        </w:rPr>
        <w:t xml:space="preserve">, που έλεγε «Είμαστε σε καταστροφή». Η εταιρεία του, ο κολοσσός που είναι από τις αεροπορικές εταιρείες και τα </w:t>
      </w:r>
      <w:r>
        <w:rPr>
          <w:rFonts w:eastAsia="Times New Roman"/>
          <w:szCs w:val="24"/>
        </w:rPr>
        <w:lastRenderedPageBreak/>
        <w:t xml:space="preserve">μπλουζάκια και τα ξενοδοχεία μέχρι τις διαστημικές βόλτες, έχασε μέσα σε μία νύχτα από το αποτέλεσμα του δημοψηφίσματος το ένα τρίτο της αξίας της. </w:t>
      </w:r>
    </w:p>
    <w:p w14:paraId="4DA7AB4B" w14:textId="77777777" w:rsidR="00710BE1" w:rsidRDefault="001F05DE">
      <w:pPr>
        <w:spacing w:line="600" w:lineRule="auto"/>
        <w:ind w:firstLine="720"/>
        <w:jc w:val="both"/>
        <w:rPr>
          <w:rFonts w:eastAsia="Times New Roman"/>
          <w:szCs w:val="24"/>
        </w:rPr>
      </w:pPr>
      <w:r>
        <w:rPr>
          <w:rFonts w:eastAsia="Times New Roman"/>
          <w:szCs w:val="24"/>
        </w:rPr>
        <w:t>Μοιραία, λοιπόν, γεννάται το ερώτημα: Τι θα γινόταν στην Ελλάδα εάν είχαν προχωρήσει εκείνες οι επαναστατικές ιδέες για παράλληλο νόμισμα και όλα τα συναφή, αγαπητέ κύριε Σταθάκη; Η περήφανη διαπραγμάτευση πού θα μας οδηγούσε; Ξέρουμε πού μας οδήγησε. Μας οδήγησε σε 86 δισεκατομμύρια, τουλάχιστον, χαμένα μέσα στο 2015. Ευτυχώς που δεν προχωρήσατε παραπέρα. Ευτυχώς!</w:t>
      </w:r>
    </w:p>
    <w:p w14:paraId="34634D2A" w14:textId="77777777" w:rsidR="00710BE1" w:rsidRDefault="001F05DE">
      <w:pPr>
        <w:spacing w:line="600" w:lineRule="auto"/>
        <w:ind w:firstLine="720"/>
        <w:jc w:val="both"/>
        <w:rPr>
          <w:rFonts w:eastAsia="Times New Roman"/>
          <w:szCs w:val="24"/>
        </w:rPr>
      </w:pPr>
      <w:r>
        <w:rPr>
          <w:rFonts w:eastAsia="Times New Roman"/>
          <w:szCs w:val="24"/>
        </w:rPr>
        <w:t xml:space="preserve">Ένας ακόμα μύθος, ο τέταρτος: «Ο ΣΥΡΙΖΑ αλλάζει την Ευρώπη και διαμορφώνει ένα νέα πολιτικό τοπίο». Πού το είδατε αυτό; Την αλλάζει την Ευρώπη, αλλά την κάνει πιο συντηρητική. Είδατε τι έγινε στην Ισπανία; Το αδελφό, συντροφικό κόμμα, οι </w:t>
      </w:r>
      <w:r>
        <w:rPr>
          <w:rFonts w:eastAsia="Times New Roman"/>
          <w:szCs w:val="24"/>
          <w:lang w:val="en-US"/>
        </w:rPr>
        <w:t>Podemos</w:t>
      </w:r>
      <w:r>
        <w:rPr>
          <w:rFonts w:eastAsia="Times New Roman"/>
          <w:szCs w:val="24"/>
        </w:rPr>
        <w:t xml:space="preserve">, που βεβαίως στην πορεία αποκήρυξαν τον κ. Τσίπρα και τον ΣΥΡΙΖΑ, κατετάγη τρίτο, παρά τις σπουδαίες υποτιθέμενες επιδόσεις που θα έφερνε στις </w:t>
      </w:r>
      <w:r>
        <w:rPr>
          <w:rFonts w:eastAsia="Times New Roman"/>
          <w:szCs w:val="24"/>
        </w:rPr>
        <w:lastRenderedPageBreak/>
        <w:t xml:space="preserve">εκλογές. Γιατί; Διότι οι Ισπανοί είχαν συνδέσει τους </w:t>
      </w:r>
      <w:r>
        <w:rPr>
          <w:rFonts w:eastAsia="Times New Roman"/>
          <w:szCs w:val="24"/>
          <w:lang w:val="en-US"/>
        </w:rPr>
        <w:t>Podemos</w:t>
      </w:r>
      <w:r>
        <w:rPr>
          <w:rFonts w:eastAsia="Times New Roman"/>
          <w:szCs w:val="24"/>
        </w:rPr>
        <w:t xml:space="preserve"> με τον ΣΥΡΙΖΑ και ο ελληνικός τρόπος διακυβέρνησης δεν είναι δα και κανένα πρότυπο για την Ευρώπη και δη τους Ισπανούς. </w:t>
      </w:r>
    </w:p>
    <w:p w14:paraId="609413D4" w14:textId="77777777" w:rsidR="00710BE1" w:rsidRDefault="001F05DE">
      <w:pPr>
        <w:spacing w:line="600" w:lineRule="auto"/>
        <w:ind w:firstLine="720"/>
        <w:jc w:val="both"/>
        <w:rPr>
          <w:rFonts w:eastAsia="Times New Roman"/>
          <w:szCs w:val="24"/>
        </w:rPr>
      </w:pPr>
      <w:r>
        <w:rPr>
          <w:rFonts w:eastAsia="Times New Roman"/>
          <w:szCs w:val="24"/>
        </w:rPr>
        <w:t xml:space="preserve">Όλα αυτά τι μας δείχνουν; Μας δείχνουν ότι η Κυβέρνηση ΣΥΡΙΖΑ αναλώθηκε σε άσκοπες μάχες με αρνητικά αποτελέσματα, ζημίωσε το τραπεζικό σύστημα με το δημοψήφισμα, έχασε χρόνο, με αποτέλεσμα η Ελλάδα να μοιάζει πάλι με τον αδύναμο κρίκο της Ευρώπης και να δέχεται μεγαλύτερες πιέσεις από κάθε άλλη φορά από εξωγενείς παράγοντες.  </w:t>
      </w:r>
    </w:p>
    <w:p w14:paraId="2BC9A879" w14:textId="77777777" w:rsidR="00710BE1" w:rsidRDefault="001F05DE">
      <w:pPr>
        <w:spacing w:line="600" w:lineRule="auto"/>
        <w:ind w:firstLine="720"/>
        <w:jc w:val="both"/>
        <w:rPr>
          <w:rFonts w:eastAsia="Times New Roman"/>
          <w:szCs w:val="24"/>
        </w:rPr>
      </w:pPr>
      <w:r>
        <w:rPr>
          <w:rFonts w:eastAsia="Times New Roman"/>
          <w:szCs w:val="24"/>
        </w:rPr>
        <w:t xml:space="preserve">Ωστόσο, η λύση είναι μόνο μία. Ίδιοι κανόνες και ίσες ευκαιρίες για όλους. Αυτή θα έπρεπε να είναι η συνταγή, αυτό θα έπρεπε να είναι το μονοπάτι που θα έπρεπε να διαβεί η ελληνική Κυβέρνηση για να αποδεσμεύσει, για να μην δημιουργεί πρόβλημα, για να αφήσει, τουλάχιστον, ήσυχους εκείνους τους Έλληνες που επιχειρούν με υγεία, με κανόνες και παραγωγικότητα. </w:t>
      </w:r>
    </w:p>
    <w:p w14:paraId="7250F87B"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Θέλω να κλείσω την τοποθέτηση μου με τα εξής: Ένα σημάδι για το αν αυτή η χώρα θα προχωρήσει μπροστά είναι και το τι γίνεται στην Κέρκυρα. Η Κέρκυρα τώρα είναι στο ζενίθ της, είναι στην τουριστική της άνοδο. Τώρα ό,τι καταφέρει, τους επόμενους δύο μήνες. Τα σκουπίδια έχουν φτάσει εκεί τα τρία μέτρα. Έχει ευθύνες η τοπική κοινωνία, βεβαίως. Έχει ευθύνες και η περιφερειακή διοίκηση. Έχει ευθύνες, όμως, και η κεντρική διοίκηση αυτής της χώρας, διότι, όταν αφήνει μία Κέρκυρα να βουλιάζει στα σκουπίδια, τι να περιμένεις τότε για τα υπόλοιπα φλέγοντα και ανοιχτά ζητήματα, που έχουν κατακάψει την ελληνική παραγωγική βάση, την ελληνική κοινωνία; </w:t>
      </w:r>
    </w:p>
    <w:p w14:paraId="27596E50" w14:textId="77777777" w:rsidR="00710BE1" w:rsidRDefault="001F05DE">
      <w:pPr>
        <w:spacing w:line="600" w:lineRule="auto"/>
        <w:ind w:firstLine="720"/>
        <w:jc w:val="both"/>
        <w:rPr>
          <w:rFonts w:eastAsia="Times New Roman"/>
          <w:szCs w:val="24"/>
        </w:rPr>
      </w:pPr>
      <w:r>
        <w:rPr>
          <w:rFonts w:eastAsia="Times New Roman"/>
          <w:szCs w:val="24"/>
        </w:rPr>
        <w:t xml:space="preserve">Ευχαριστώ πάρα πολύ. </w:t>
      </w:r>
    </w:p>
    <w:p w14:paraId="2CE9AEA2" w14:textId="77777777" w:rsidR="00710BE1" w:rsidRDefault="001F05DE">
      <w:pPr>
        <w:spacing w:line="600" w:lineRule="auto"/>
        <w:ind w:firstLine="720"/>
        <w:jc w:val="center"/>
        <w:rPr>
          <w:rFonts w:eastAsia="Times New Roman"/>
          <w:szCs w:val="24"/>
        </w:rPr>
      </w:pPr>
      <w:r>
        <w:rPr>
          <w:rFonts w:eastAsia="Times New Roman"/>
          <w:szCs w:val="24"/>
        </w:rPr>
        <w:t>(Χειροκροτήματα)</w:t>
      </w:r>
    </w:p>
    <w:p w14:paraId="1BDD3FD7" w14:textId="77777777" w:rsidR="00710BE1" w:rsidRDefault="001F05D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Καλώ στο Βήμα τον κ. Λοβέρδο. </w:t>
      </w:r>
    </w:p>
    <w:p w14:paraId="11E6DD6C"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Μετά θα μου επιτρέψετε να κάνουμε μία διακοπή στη ροή των κοινοβουλευτικών -όπως κάνουμε πάντα- διότι έχουν μείνει δύο συνάδελφοι να μιλήσουν. Κατόπιν, θα κλείσουμε τις πρωτολογίες με τους κοινοβουλευτικούς που δεν έχουν μιλήσει και όποιοι εκ των εισηγητών και κοινοβουλευτικών θέλουν και δευτερολογία, θα έχουν τη δυνατότητα, με τη σημείωση, όμως, ότι στις 14:00’ πρέπει να έχουμε τελειώσει επειδή θα αρχίσει η συνεδρίαση για την </w:t>
      </w:r>
      <w:r>
        <w:rPr>
          <w:rFonts w:eastAsia="Times New Roman"/>
          <w:szCs w:val="24"/>
          <w:lang w:val="en-US"/>
        </w:rPr>
        <w:t>COSCO</w:t>
      </w:r>
      <w:r>
        <w:rPr>
          <w:rFonts w:eastAsia="Times New Roman"/>
          <w:szCs w:val="24"/>
        </w:rPr>
        <w:t xml:space="preserve"> και άρα πρέπει πολλοί συνάδελφοι να είναι εκεί.   </w:t>
      </w:r>
    </w:p>
    <w:p w14:paraId="60C92231" w14:textId="77777777" w:rsidR="00710BE1" w:rsidRDefault="001F05DE">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Τι ώρα θα αρχίσει η συνεδρίαση; </w:t>
      </w:r>
    </w:p>
    <w:p w14:paraId="1F31A737" w14:textId="77777777" w:rsidR="00710BE1" w:rsidRDefault="001F05DE">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 xml:space="preserve">Έχει αρχίσει η επιτροπή. </w:t>
      </w:r>
    </w:p>
    <w:p w14:paraId="4EE8B4A8" w14:textId="77777777" w:rsidR="00710BE1" w:rsidRDefault="001F05D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Στις 14:00΄ πρέπει να έχουμε τελειώσει εμείς. Έχει αρχίσει ήδη, αλλά στις 14:00΄ πρέπει να έχουμε τελειώσει, για να μπορούν κάποιοι να παρακολουθήσουν τη συζήτηση. </w:t>
      </w:r>
    </w:p>
    <w:p w14:paraId="50677C67" w14:textId="77777777" w:rsidR="00710BE1" w:rsidRDefault="001F05DE">
      <w:pPr>
        <w:spacing w:line="600" w:lineRule="auto"/>
        <w:ind w:firstLine="720"/>
        <w:jc w:val="both"/>
        <w:rPr>
          <w:rFonts w:eastAsia="Times New Roman"/>
          <w:szCs w:val="24"/>
        </w:rPr>
      </w:pPr>
      <w:r>
        <w:rPr>
          <w:rFonts w:eastAsia="Times New Roman"/>
          <w:b/>
          <w:szCs w:val="24"/>
        </w:rPr>
        <w:lastRenderedPageBreak/>
        <w:t xml:space="preserve">ΧΡΗΣΤΟΣ ΜΑΝΤΑΣ: </w:t>
      </w:r>
      <w:r>
        <w:rPr>
          <w:rFonts w:eastAsia="Times New Roman"/>
          <w:szCs w:val="24"/>
        </w:rPr>
        <w:t xml:space="preserve">Είναι και οι άρσεις ασυλίας. </w:t>
      </w:r>
    </w:p>
    <w:p w14:paraId="2D1C606C" w14:textId="77777777" w:rsidR="00710BE1" w:rsidRDefault="001F05DE">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Ψηφοφορία.</w:t>
      </w:r>
    </w:p>
    <w:p w14:paraId="34ABE361" w14:textId="77777777" w:rsidR="00710BE1" w:rsidRDefault="001F05D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Λοβέρδο, έχετε τον λόγο. </w:t>
      </w:r>
    </w:p>
    <w:p w14:paraId="413ED967" w14:textId="77777777" w:rsidR="00710BE1" w:rsidRDefault="001F05DE">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Ευχαριστώ, κύριε Πρόεδρε.</w:t>
      </w:r>
    </w:p>
    <w:p w14:paraId="2327241A" w14:textId="77777777" w:rsidR="00710BE1" w:rsidRDefault="001F05DE">
      <w:pPr>
        <w:spacing w:line="600" w:lineRule="auto"/>
        <w:ind w:firstLine="720"/>
        <w:jc w:val="both"/>
        <w:rPr>
          <w:rFonts w:eastAsia="Times New Roman"/>
          <w:szCs w:val="24"/>
        </w:rPr>
      </w:pPr>
      <w:r>
        <w:rPr>
          <w:rFonts w:eastAsia="Times New Roman"/>
          <w:szCs w:val="24"/>
        </w:rPr>
        <w:t xml:space="preserve">Κυρίες και κύριοι Βουλευτές, να μην ξεχνιόμαστε. Χθες είχατε γενέθλια, αλλά τα γιορτάζετε και σήμερα και τις επόμενες μέρες με χαρά και ευτυχία. </w:t>
      </w:r>
    </w:p>
    <w:p w14:paraId="2FA0D190" w14:textId="77777777" w:rsidR="00710BE1" w:rsidRDefault="001F05DE">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Δεκαπέντε μέρες…</w:t>
      </w:r>
    </w:p>
    <w:p w14:paraId="47944C2A" w14:textId="77777777" w:rsidR="00710BE1" w:rsidRDefault="001F05DE">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Οι δεκαπέντε μέρες ίσως είναι ένα καλό χρονικό διάστημα για να εκδηλώσετε τη χαρά σας και άλλα συναισθήματα. Είναι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που κλείνουν έναν χρόνο.  </w:t>
      </w:r>
    </w:p>
    <w:p w14:paraId="1F3AD2B5"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Και για να τιμήσω τα γενέθλιά σας, θυμάμαι, κυρίες και κύριοι Βουλευτές, εκείνο το Σάββατο που ξεκίνησε εδώ η συζήτηση -ήταν η κ. Κωνσταντοπούλου και ο κ. Βούτσης στα υπουργικά έδρανα, που ασκούσε τον ρόλο του τοποτηρητή της συζήτησης- για το δημοψήφισμα, να λέω: «Έχετε δει το θέμα με τη διακοπή του προγράμματος; Το έχετε δει το θέμα αυτό; Είστε σίγουροι τι θα κάνετε από τη στιγμή που θα τελειώσει το πρόγραμμα και η χώρα θα είναι στον αέρα;». Η απάντηση ήταν ότι τα έχουμε όλα λυμένα. Τα Πρακτικά της Βουλής είναι αδιάψευστος μάρτυρας. </w:t>
      </w:r>
    </w:p>
    <w:p w14:paraId="2EB22F5D" w14:textId="77777777" w:rsidR="00710BE1" w:rsidRDefault="001F05DE">
      <w:pPr>
        <w:spacing w:line="600" w:lineRule="auto"/>
        <w:ind w:firstLine="720"/>
        <w:jc w:val="both"/>
        <w:rPr>
          <w:rFonts w:eastAsia="Times New Roman"/>
          <w:szCs w:val="24"/>
        </w:rPr>
      </w:pPr>
      <w:r>
        <w:rPr>
          <w:rFonts w:eastAsia="Times New Roman"/>
          <w:szCs w:val="24"/>
        </w:rPr>
        <w:t>Την επόμενη μέρα το μεσημέρι ο τότε Υπουργός Οικονομικών ανακοίνωνε στη σύζυγό του ότι έκλεισε τις τράπεζες. Και από τότε διανύουμε μήνες οικονομικής περιπέτειας, με τεράστιο κοινωνικό αντίκτυπο και ένα μεγάλο θέμα αξιοπρέπειας για την ελληνική οικονομία και την ελληνική πολιτεία.</w:t>
      </w:r>
    </w:p>
    <w:p w14:paraId="04CFD2D0" w14:textId="77777777" w:rsidR="00710BE1" w:rsidRDefault="001F05DE">
      <w:pPr>
        <w:spacing w:line="600" w:lineRule="auto"/>
        <w:ind w:firstLine="720"/>
        <w:jc w:val="both"/>
        <w:rPr>
          <w:rFonts w:eastAsia="Times New Roman"/>
          <w:szCs w:val="24"/>
        </w:rPr>
      </w:pPr>
      <w:r>
        <w:rPr>
          <w:rFonts w:eastAsia="Times New Roman"/>
          <w:szCs w:val="24"/>
        </w:rPr>
        <w:t xml:space="preserve">Κυρίες και κύριοι Βουλευτές, η δεύτερη φάση του οργιώδους ψέματος -η πρώτη φάση του οργιώδους ψέματος ήταν τον Γενάρη του 2015 για τη δέκατη τρίτη σύνταξη και το πρόγραμμα της Θεσσαλονίκης- </w:t>
      </w:r>
      <w:r>
        <w:rPr>
          <w:rFonts w:eastAsia="Times New Roman"/>
          <w:szCs w:val="24"/>
        </w:rPr>
        <w:lastRenderedPageBreak/>
        <w:t xml:space="preserve">και της εξαπάτησης του Έλληνα πολίτη ήταν τον Σεπτέμβριο του 2015. Και για τον Σεπτέμβριο οι Υπουργοί -και ο παριστάμενος- μας παρουσιάζονται ως φιλαλήθεις, ότι «εμείς τα είπαμε τότε, ήμασταν καθαροί, πήραμε πεντακάθαρη εντολή». </w:t>
      </w:r>
    </w:p>
    <w:p w14:paraId="33D728BD" w14:textId="77777777" w:rsidR="00710BE1" w:rsidRDefault="001F05DE">
      <w:pPr>
        <w:spacing w:line="600" w:lineRule="auto"/>
        <w:ind w:firstLine="720"/>
        <w:jc w:val="both"/>
        <w:rPr>
          <w:rFonts w:eastAsia="Times New Roman"/>
          <w:szCs w:val="24"/>
        </w:rPr>
      </w:pPr>
      <w:r>
        <w:rPr>
          <w:rFonts w:eastAsia="Times New Roman"/>
          <w:szCs w:val="24"/>
        </w:rPr>
        <w:t xml:space="preserve">Τότε έλεγαν για το παράλληλο πρόγραμμα, για φοβερά ισοδύναμα. Δυστυχώς, έφυγε ο Υπουργός Παιδείας και δεν είναι εδώ, να του θυμίσω τις τέσσερις οικογένειες που θα φορολογούσαν και θα αρκούσαν τα έσοδα απ’ αυτή τη φορολογία, για να βρουν ισοδύναμα για τον ΦΠΑ στην ιδιωτική εκπαίδευση. </w:t>
      </w:r>
    </w:p>
    <w:p w14:paraId="6042B6D2" w14:textId="77777777" w:rsidR="00710BE1" w:rsidRDefault="001F05DE">
      <w:pPr>
        <w:spacing w:line="600" w:lineRule="auto"/>
        <w:ind w:firstLine="720"/>
        <w:jc w:val="both"/>
        <w:rPr>
          <w:rFonts w:eastAsia="Times New Roman"/>
          <w:szCs w:val="24"/>
        </w:rPr>
      </w:pPr>
      <w:r>
        <w:rPr>
          <w:rFonts w:eastAsia="Times New Roman"/>
          <w:szCs w:val="24"/>
        </w:rPr>
        <w:t xml:space="preserve">Επίσης να θυμίσω, κυρίες και κύριοι Βουλευτές, την κ. Κατσέλη, Πρόεδρο της Εθνικής Τραπέζης, που έλεγε ότι σε έξι μήνες θα αίρονταν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w:t>
      </w:r>
    </w:p>
    <w:p w14:paraId="7A6C8029" w14:textId="77777777" w:rsidR="00710BE1" w:rsidRDefault="001F05DE">
      <w:pPr>
        <w:spacing w:line="600" w:lineRule="auto"/>
        <w:ind w:firstLine="720"/>
        <w:jc w:val="both"/>
        <w:rPr>
          <w:rFonts w:eastAsia="Times New Roman"/>
          <w:szCs w:val="24"/>
        </w:rPr>
      </w:pPr>
      <w:r>
        <w:rPr>
          <w:rFonts w:eastAsia="Times New Roman"/>
          <w:szCs w:val="24"/>
        </w:rPr>
        <w:t xml:space="preserve">Ήμουν τότε στο Ελληνοαμερικανικό Επιμελητήριο, σε μία αρκετά σοβαρή συζήτηση για την οικονομία, και ο παριστάμενος Υπουργός, ο κ. Σταθάκης, με πάρα πολύ σύνεση είπε ότι ως καθηγητής δεν μπορεί να εκτιμήσει το πότε θα λήξει αυτή η περίοδος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Καλά το είπε.</w:t>
      </w:r>
    </w:p>
    <w:p w14:paraId="2F7D97FC"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Δεν έχει ακόμα λήξει. Και όσο δεν υπάρχει εμπιστοσύνη στο πιστωτικό μας σύστημα, δεν θα λήξει. Διότι, εάν έληγε, θα ξαναετίθεντο την άλλη μέρα, από τα κύματα των ανθρώπων που θα πήγαιναν να σηκώσουν και τις υπόλοιπες καταθέσεις τους. </w:t>
      </w:r>
    </w:p>
    <w:p w14:paraId="003C7864" w14:textId="77777777" w:rsidR="00710BE1" w:rsidRDefault="001F05DE">
      <w:pPr>
        <w:spacing w:line="600" w:lineRule="auto"/>
        <w:ind w:firstLine="720"/>
        <w:jc w:val="both"/>
        <w:rPr>
          <w:rFonts w:eastAsia="Times New Roman"/>
          <w:szCs w:val="24"/>
        </w:rPr>
      </w:pPr>
      <w:r>
        <w:rPr>
          <w:rFonts w:eastAsia="Times New Roman"/>
          <w:szCs w:val="24"/>
        </w:rPr>
        <w:t>Συγχαρητήρια, κυρίες και κύριοι του ΣΥΡΙΖΑ. Μπράβο σας! Θα πρέπει να είστε πανευτυχείς ως πολιτικοί και ως πολιτικό κόμμα, που έχετε στηρίξει αυτή την άθλια επιλογή!</w:t>
      </w:r>
    </w:p>
    <w:p w14:paraId="2AE33FA3" w14:textId="77777777" w:rsidR="00710BE1" w:rsidRDefault="001F05DE">
      <w:pPr>
        <w:spacing w:line="600" w:lineRule="auto"/>
        <w:ind w:firstLine="720"/>
        <w:jc w:val="both"/>
        <w:rPr>
          <w:rFonts w:eastAsia="Times New Roman"/>
          <w:szCs w:val="24"/>
        </w:rPr>
      </w:pPr>
      <w:r>
        <w:rPr>
          <w:rFonts w:eastAsia="Times New Roman"/>
          <w:szCs w:val="24"/>
        </w:rPr>
        <w:t xml:space="preserve">Κυρίες και κύριοι, το έκαναν και άλλοι συνάδελφοι, θα το κάνω και εγώ σήμερα εδώ, θα κάνω αναφορά στο </w:t>
      </w:r>
      <w:r>
        <w:rPr>
          <w:rFonts w:eastAsia="Times New Roman"/>
          <w:szCs w:val="24"/>
          <w:lang w:val="en-US"/>
        </w:rPr>
        <w:t>Brexit</w:t>
      </w:r>
      <w:r>
        <w:rPr>
          <w:rFonts w:eastAsia="Times New Roman"/>
          <w:szCs w:val="24"/>
        </w:rPr>
        <w:t>. Το πρώτο πράγμα που θέλω να πω είναι ότι δεν είμαστε σωστοί όταν ελληνοποιούμε το θέμα, το κάνουμε και αυτό ελληνοκεντρικό και τα βλέπουμε όλα μέσα από το πρίσμα της δικής μας προσωπικής ή πολιτικής θέσης. Είναι λάθος. Είναι ένα πανευρωπαϊκό θέμα, ένα παγκόσμιο θέμα. Και αυτή και μόνο η διάστασή του επιβάλλει σοβαρότητα.</w:t>
      </w:r>
    </w:p>
    <w:p w14:paraId="6B0D299A"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Το δεύτερο που θέλω να πω είναι ότι ποτέ δεν έχουμε συζητήσει σοβαρά για την Ευρώπη. Ποτέ! Ακόμα και επί ευρωεκλογών η Ευρώπη είναι ανύπαρκτο θέμα στις συζητήσεις μας. Για κάποιους είναι ανύπαρκτο θέμα και στις γνώσεις τους. Έτσι συνέβη και στο Ηνωμένο Βασίλειο. Η Ευρώπη δεν απασχόλησε.  </w:t>
      </w:r>
    </w:p>
    <w:p w14:paraId="7301FBEB" w14:textId="77777777" w:rsidR="00710BE1" w:rsidRDefault="001F05DE">
      <w:pPr>
        <w:spacing w:line="600" w:lineRule="auto"/>
        <w:ind w:firstLine="720"/>
        <w:jc w:val="both"/>
        <w:rPr>
          <w:rFonts w:eastAsia="Times New Roman"/>
          <w:szCs w:val="24"/>
        </w:rPr>
      </w:pPr>
      <w:r>
        <w:rPr>
          <w:rFonts w:eastAsia="Times New Roman"/>
          <w:szCs w:val="24"/>
        </w:rPr>
        <w:t>Διάβασα -και μου έκανε πάρα πολύ μεγάλη εντύπωση- ότι η Ευρώπη και τα θέματά της αυτά καθαυτά -όχι η συζήτηση που προκάλεσαν οι ψεύτες για την Ευρώπη- ήταν ανύπαρκτη και στο Ηνωμένο Βασίλειο.</w:t>
      </w:r>
    </w:p>
    <w:p w14:paraId="2E2A53B1" w14:textId="77777777" w:rsidR="00710BE1" w:rsidRDefault="001F05DE">
      <w:pPr>
        <w:tabs>
          <w:tab w:val="left" w:pos="3695"/>
        </w:tabs>
        <w:spacing w:line="600" w:lineRule="auto"/>
        <w:ind w:firstLine="720"/>
        <w:jc w:val="both"/>
        <w:rPr>
          <w:rFonts w:eastAsia="Times New Roman"/>
          <w:szCs w:val="24"/>
        </w:rPr>
      </w:pPr>
      <w:r>
        <w:rPr>
          <w:rFonts w:eastAsia="Times New Roman"/>
          <w:b/>
          <w:szCs w:val="24"/>
        </w:rPr>
        <w:t>ΙΩΑΝΝΗΣ ΘΕΩΝΑΣ:</w:t>
      </w:r>
      <w:r>
        <w:rPr>
          <w:rFonts w:eastAsia="Times New Roman"/>
          <w:szCs w:val="24"/>
        </w:rPr>
        <w:t xml:space="preserve"> Κύριε Λοβέρδο, θα σταματήσετε ποτέ να βρίζετε;</w:t>
      </w:r>
    </w:p>
    <w:p w14:paraId="28D987BE" w14:textId="77777777" w:rsidR="00710BE1" w:rsidRDefault="001F05DE">
      <w:pPr>
        <w:tabs>
          <w:tab w:val="left" w:pos="3695"/>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Σας παρακαλώ, κύριε Θεωνά.</w:t>
      </w:r>
    </w:p>
    <w:p w14:paraId="3C3940B7" w14:textId="77777777" w:rsidR="00710BE1" w:rsidRDefault="001F05DE">
      <w:pPr>
        <w:tabs>
          <w:tab w:val="left" w:pos="3695"/>
        </w:tabs>
        <w:spacing w:line="600" w:lineRule="auto"/>
        <w:ind w:firstLine="720"/>
        <w:jc w:val="both"/>
        <w:rPr>
          <w:rFonts w:eastAsia="Times New Roman"/>
          <w:szCs w:val="24"/>
        </w:rPr>
      </w:pPr>
      <w:r>
        <w:rPr>
          <w:rFonts w:eastAsia="Times New Roman"/>
          <w:b/>
          <w:szCs w:val="24"/>
        </w:rPr>
        <w:t>ΙΩΑΝΝΗΣ ΘΕΩΝΑΣ:</w:t>
      </w:r>
      <w:r>
        <w:rPr>
          <w:rFonts w:eastAsia="Times New Roman"/>
          <w:szCs w:val="24"/>
        </w:rPr>
        <w:t xml:space="preserve"> Εσείς βρίζετε συνέχεια. Τι είναι αυτό; Οι ψεύτες, οι τούτοι και οι άλλοι.</w:t>
      </w:r>
    </w:p>
    <w:p w14:paraId="7B748B43" w14:textId="77777777" w:rsidR="00710BE1" w:rsidRDefault="001F05DE">
      <w:pPr>
        <w:tabs>
          <w:tab w:val="left" w:pos="3695"/>
        </w:tabs>
        <w:spacing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bCs/>
          <w:szCs w:val="24"/>
        </w:rPr>
        <w:t>Μη διακόπτετε, κύριε Θεωνά μου.</w:t>
      </w:r>
    </w:p>
    <w:p w14:paraId="410F80ED" w14:textId="77777777" w:rsidR="00710BE1" w:rsidRDefault="001F05DE">
      <w:pPr>
        <w:tabs>
          <w:tab w:val="left" w:pos="3695"/>
        </w:tabs>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Δεν είπα για εσάς κάτι, κύριε Θεωνά. Και έκανα άλλη αναφορά. Απορώ γιατί με διακόπτετε. Αυτή τη στιγμή μιλάω για κάτι πάρα πολύ ενδιαφέρον.</w:t>
      </w:r>
    </w:p>
    <w:p w14:paraId="0AD1DA0B" w14:textId="77777777" w:rsidR="00710BE1" w:rsidRDefault="001F05DE">
      <w:pPr>
        <w:tabs>
          <w:tab w:val="left" w:pos="3695"/>
        </w:tabs>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Ταυτίστηκε. </w:t>
      </w:r>
    </w:p>
    <w:p w14:paraId="2FA69896" w14:textId="77777777" w:rsidR="00710BE1" w:rsidRDefault="001F05DE">
      <w:pPr>
        <w:tabs>
          <w:tab w:val="left" w:pos="3695"/>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Είναι καλός και σοβαρός άνθρωπος και δεν θέλω να τον θίξω. Τον ξέρω επί δεκαετίες.</w:t>
      </w:r>
    </w:p>
    <w:p w14:paraId="25387C0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Ηρεμήστε, παρακαλώ. </w:t>
      </w:r>
    </w:p>
    <w:p w14:paraId="02F9C6B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Έλεγα, λοιπόν, ότι το θέμα αυτό έχει και εκεί υποβαθμιστεί, άρα ετεροκαθορίζεται ο διάλογος.</w:t>
      </w:r>
    </w:p>
    <w:p w14:paraId="434A5073"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Τρίτον, κυρίες και κύριοι Βουλευτές, και εκεί, όπως και εδώ και αλλού στην Ευρωπαϊκή Ένωση, οι ευθύνες του πολιτικού συστήματος και του εκάστοτε, συγκεκριμένου πολιτικού ανάγονται στην Ευρωπαϊκή Ένωση. «Λάθος αυτή η πολιτική, αλλά τι να κάνουμε, οι Βρυξέλλες.». Είναι μια μετάθεση ευθυνών, η οποία εγγράφεται μέσα στη συνείδηση των ανθρώπων. Και εκεί συνέβησαν αυτά και εδώ συμβαίνουν αυτά.</w:t>
      </w:r>
    </w:p>
    <w:p w14:paraId="14FD1510"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Ένα τέταρτο θέμα -πολύ σοβαρό- είναι ότι, εφόσον δεν υπάρχει ο ευρωπαϊκός πολιτικός δήμος, που έλεγε ο αείμνηστος Δημήτρης Τσάτσος -ήταν πολύ μεγάλη ανάγκη να δημιουργηθεί και δεν έχει δημιουργηθεί-, ο λόγος που καλύπτει το κενό της έλλειψης ευρωπαϊκού δήμου είναι ο τεχνοκρατικός λόγος των Βρυξελλών. Αυτός είναι ακατάληπτος. Δεν είναι καταληπτός. Είναι απωθητικός εξ ορισμού. Απωθεί και δικαίως απωθεί. Όμως, δεν είναι στο επίπεδό του μόνο αυτός που αρθρώνεται. Είναι αυτός που αρθρώνεται και δεν υπάρχει ευρωπαϊκός πολιτικός λόγος.</w:t>
      </w:r>
    </w:p>
    <w:p w14:paraId="4C1DC3A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Πέμπτο σημείο: Δεν δίνει σημασία το σύστημα ενημέρωσης, αλλά και η πολιτική, στα όσα σε βαθμό θετικό σχετικά γίνονται στην Ευρωπαϊκή Ένωση, που αφορούν στη δημιουργία του ευρωπαϊκού δήμου. Ξέρετε, εφαρμόζουμε τη Συνθήκη της Λισαβόνας. Την περασμένη εβδομάδα, μία ημέρα πριν από το δημοψήφισμα, στην Επιτροπή Ευρωπαϊκών Υποθέσεων συζητήσαμε πρωτοβουλία του γαλλικού κοινοβουλίου για τη θέσπιση κανόνων, οδηγίας, η οποία σχετίζεται με τοξικές καρκινογόνες ουσίες που πρέπει να απαγορευθούν από το πεδίο της βιομηχανίας. Είναι πρωτοβουλία του κοινοβουλίου της Γαλλίας. Μαζεύτηκαν και τα είκοσι οκτώ κοινοβούλια και στη συνέχεια διαχύθηκε η συζήτηση σε αυτά. Μέχρις εκεί. Και όχι σε όλα τα κοινοβούλια. Η συζήτηση σταμάτησε στη Διαρκή Επιτροπή Ευρωπαϊκών Υποθέσεων. Δεν προχώρησε πουθενά αλλού. Δεν γράφτηκε μία λέξη γι’ αυτό. Κι όμως, είναι μια απόπειρα πολιτικής ενοποίησης αυτή. Είναι ακατάληπτη -αδικαιολόγητα εδώ- παρ’ ότι ιδιαιτέρως πολιτική και ιδιαιτέρως σημαντική. </w:t>
      </w:r>
    </w:p>
    <w:p w14:paraId="2CE7CA64"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έκτο σημείο: Η ξενοφοβία έκρινε το αποτέλεσμα στο Ηνωμένο Βασίλειο. Ξενοφοβία όχι απέναντι στους μετανάστες μόνο –και απέναντι σε αυτούς-, αλλά και στην εσωτερική ευρωπαϊκή μετανάστευση. Ο «άλλος», ο «έτερος», που πολλές φορές μπορεί να μην έχουμε δει και ποτέ μας ούτε κατ’ όψιν, να μην έχουμε εικόνα του τι είναι αυτό που φοβόμαστε, έκρινε το αποτέλεσμα. Και αυτό πρέπει να απασχολήσει πάρα πολύ σοβαρά όλους μας. </w:t>
      </w:r>
    </w:p>
    <w:p w14:paraId="534C274F"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Αντί, λοιπόν, να σπεύδουμε με ελληνοκεντρικές λογικές να αφομοιώνουμε με λανθασμένο τρόπο το </w:t>
      </w:r>
      <w:r>
        <w:rPr>
          <w:rFonts w:eastAsia="Times New Roman" w:cs="Times New Roman"/>
          <w:szCs w:val="24"/>
          <w:lang w:val="en-US"/>
        </w:rPr>
        <w:t>Brexit</w:t>
      </w:r>
      <w:r>
        <w:rPr>
          <w:rFonts w:eastAsia="Times New Roman" w:cs="Times New Roman"/>
          <w:szCs w:val="24"/>
        </w:rPr>
        <w:t xml:space="preserve">, πρέπει να δούμε ποια είναι η αλήθεια για τις ανάγκες αλλαγών στην Ευρωπαϊκή Ένωση, αλλά και για τα προβλήματα που έχουμε εμείς οι ίδιοι και δημιουργούμε εμείς οι ίδιοι στην Ευρωπαϊκή Ένωση. </w:t>
      </w:r>
    </w:p>
    <w:p w14:paraId="2B8CD86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Δεν ήταν πολιτική ανοησία και ψεύδος φαρδύ-πλατύ αυτό που ειπώθηκε εδώ από τον Πρωθυπουργό της χώρας για τις πολιτικές λιτότητας, οι οποίες επηρέασαν την πορεία του ψηφοφόρου του Ηνωμένου Βασιλείου; Τι σχέση έχει η πολιτική λιτότητας, όπως εμείς την έχουμε υποστεί, με μία χώρα που έχει όχι </w:t>
      </w:r>
      <w:r>
        <w:rPr>
          <w:rFonts w:eastAsia="Times New Roman" w:cs="Times New Roman"/>
          <w:szCs w:val="24"/>
        </w:rPr>
        <w:lastRenderedPageBreak/>
        <w:t>μόνο δική της δημοσιονομική πολιτική, αλλά και νομισματική πολιτική και έξι χρόνια Κάμερον, που αυτός έχει επιβάλει τις πολιτικές του; Τι σχέση έχει αυτό με τη λιτότητα, όπως εμείς την έχουμε υποστεί; Τι απόπειρα στοίχισης πίσω από προβλήματα, που ο άλλος δεν έχει, ήταν αυτή που έγινε από την πλευρά των ανθρώπων που λένε ψέματα και χειρίζονται αέρα κοπανιστό, προκειμένου να εξυπηρετήσουν το δικό τους κομματικό συμφέρον της στιγμής;</w:t>
      </w:r>
    </w:p>
    <w:p w14:paraId="5556543C"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Ακόμη, κυρίες και κύριοι, πρέπει να καταλάβουμε ότι ο πρώτος κόσμος είναι το θύμα της παγκοσμιοποίησης. Ο πρώτος κόσμος είναι το θύμα της παγκοσμιοποίησης! Το επίπεδο της ζωής στην Ευρώπη, στην Ένωση των πεντακοσίων εκατομμυρίων όλο και πέφτει, δεν μπορεί να συγκρατηθεί στα επίπεδα που ήταν. Και αυτό δεν θ’ αλλάξει επειδή κάποιος πιστεύει ότι θα ανακτήσει τη δική του κρατική οντότητα και ταυτότητα και θα ξαναβρεθεί στις κυρίαρχες θέσεις που ήταν. Η αναφορά αυτή είναι για το </w:t>
      </w:r>
      <w:r>
        <w:rPr>
          <w:rFonts w:eastAsia="Times New Roman" w:cs="Times New Roman"/>
          <w:szCs w:val="24"/>
        </w:rPr>
        <w:lastRenderedPageBreak/>
        <w:t>Ηνωμένο Βασίλειο. Ένας κόσμος που δεν υπάρχει, ένας κόσμος που χάθηκε, ένας κόσμος που κάποιος που ήταν κυρίαρχος αναπολεί δεν ξαναέρχεται επειδή ψήφισες «</w:t>
      </w:r>
      <w:r>
        <w:rPr>
          <w:rFonts w:eastAsia="Times New Roman" w:cs="Times New Roman"/>
          <w:szCs w:val="24"/>
          <w:lang w:val="en-US"/>
        </w:rPr>
        <w:t>Brexit</w:t>
      </w:r>
      <w:r>
        <w:rPr>
          <w:rFonts w:eastAsia="Times New Roman" w:cs="Times New Roman"/>
          <w:szCs w:val="24"/>
        </w:rPr>
        <w:t xml:space="preserve">». </w:t>
      </w:r>
    </w:p>
    <w:p w14:paraId="6BEA6ED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Τέλος, κυρίες και κύριοι, μου έκανε πολύ μεγάλη εντύπωση το ψέμα που διακινήθηκε εκεί προεκλογικά για τα 350 εκατομμύρια του υποτιθέμενου εβδομαδιαίου κόστους της παραμονής του Ηνωμένου Βασιλείου στην Ευρωπαϊκή Ένωση και που θα εδίδοντο στην υγεία. «</w:t>
      </w:r>
      <w:r>
        <w:rPr>
          <w:rFonts w:eastAsia="Times New Roman" w:cs="Times New Roman"/>
          <w:szCs w:val="24"/>
          <w:lang w:val="en-US"/>
        </w:rPr>
        <w:t>Leave</w:t>
      </w:r>
      <w:r>
        <w:rPr>
          <w:rFonts w:eastAsia="Times New Roman" w:cs="Times New Roman"/>
          <w:szCs w:val="24"/>
        </w:rPr>
        <w:t xml:space="preserve"> </w:t>
      </w:r>
      <w:r>
        <w:rPr>
          <w:rFonts w:eastAsia="Times New Roman" w:cs="Times New Roman"/>
          <w:szCs w:val="24"/>
          <w:lang w:val="en-US"/>
        </w:rPr>
        <w:t>Europe</w:t>
      </w:r>
      <w:r>
        <w:rPr>
          <w:rFonts w:eastAsia="Times New Roman" w:cs="Times New Roman"/>
          <w:szCs w:val="24"/>
        </w:rPr>
        <w:t xml:space="preserve">» ήταν ο πομπός αυτού του ψεύδους. Λίγες ημέρες μετά, λίγες ώρες μετά το δημοψήφισμα, εθεωρήθηκε από τον κ. Φάρατζ λάθος αυτό. </w:t>
      </w:r>
    </w:p>
    <w:p w14:paraId="1BAA2CC8"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Σας θυμίζει κάτι αυτό; Εμένα μου θυμίζει όλη την προεκλογική περίοδο του Σεπτεμβρίου 2015 και του Ιανουαρίου 2015, κυρίες και κύριοι. Έτσι κερδίσατε τις εκλογές.</w:t>
      </w:r>
    </w:p>
    <w:p w14:paraId="6A84BB03"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πέρα απ’ ό,τι λέμε, απ’ ό,τι φανταζόμαστε και απ’ όσο έχουμε καταλάβει την Ευρώπη ή και απ’ όσο την έχουμε συμπαθήσει ή αντιπαθήσει, θέλω να θυμίσω μία φράση του Μαρκ Μαζάουερ. Η ήπειρος αυτή χαρακτηρίστηκε «σκοτεινή» από τον Μαζάουερ. Και χαρακτηρίστηκε «σκοτεινή», διότι είναι η ήπειρος των πολέμων, των σφαγών, του  αίματος. Είναι η πιο σκληρή ήπειρος στον πλανήτη μας και η μόνη περίοδος ειρηνικού διαλείμματος είναι αυτά τα εβδομήντα με ογδόντα χρόνια της ΕΟΚ και της Ευρωπαϊκής Ένωσης.</w:t>
      </w:r>
    </w:p>
    <w:p w14:paraId="01075170"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Η Ευρώπη πρέπει να αλλάξει, αλλά δεν πρέπει να διαλυθεί. Και αυτός που επιχειρεί να τη διαλύσει σήμερα θα διαλύσει πρώτα απ’ όλα τον εαυτό του, εάν δούμε τη στάση της Σκωτίας και της Βορείου Ιρλανδίας. Εύχομαι οι εξελίξεις των επόμενων μηνών να είναι τέτοιες</w:t>
      </w:r>
      <w:r w:rsidRPr="00607B13">
        <w:rPr>
          <w:rFonts w:eastAsia="Times New Roman" w:cs="Times New Roman"/>
          <w:szCs w:val="24"/>
        </w:rPr>
        <w:t>,</w:t>
      </w:r>
      <w:r>
        <w:rPr>
          <w:rFonts w:eastAsia="Times New Roman" w:cs="Times New Roman"/>
          <w:szCs w:val="24"/>
        </w:rPr>
        <w:t xml:space="preserve"> που να δώσουν δυνατότητες στους πολίτες αυτής της χώρας να το ξανασκεφτούν.</w:t>
      </w:r>
    </w:p>
    <w:p w14:paraId="10CBE60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έρχομαι στα δικά μας. Χθες πήρα τον λόγο, κύριε Κακλαμάνη, δύο φορές ως Κοινοβουλευτικός Εκπρόσωπος, για να εκφράσω την απογοήτευση και την αποδοκιμασία μας στην πολιτική της βροχής των τροπολογιών. Πρέπει με κάποιον τρόπο το Προεδρείο –και στη Διάσκεψη των Προέδρων το απόγευμα θα βάλω το θέμα- να βάλει φρένο σ’ αυτή την απόπειρα να γίνει </w:t>
      </w:r>
      <w:r>
        <w:rPr>
          <w:rFonts w:eastAsia="Times New Roman" w:cs="Times New Roman"/>
          <w:szCs w:val="24"/>
          <w:lang w:val="en-US"/>
        </w:rPr>
        <w:t>bypass</w:t>
      </w:r>
      <w:r>
        <w:rPr>
          <w:rFonts w:eastAsia="Times New Roman" w:cs="Times New Roman"/>
          <w:szCs w:val="24"/>
        </w:rPr>
        <w:t>, κυρίες και κύριοι συνάδελφοι, τι; Η προκοινοβουλευτική διαβούλευση. Ο νόμος την επιβάλλει, δεν είναι στην ευχέρεια του κ. Φίλη ή του κ. Σταθάκη να μην την κάνουν. Ο νόμος την επιβάλλει. Αυτό είναι το ένα.</w:t>
      </w:r>
    </w:p>
    <w:p w14:paraId="7944075C"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Δεύτερον, είναι η Κεντρική Νομοπαρασκευαστική Επιτροπή. Τρίτον, είναι η Διεύθυνση Επιστημονικών Μελετών της Βουλής. Τέταρτον, είναι οι Διαρκείς Επιτροπές. Αυτές είναι προϋποθέσεις και εγγυήσεις καλής νομοθεσίας. Δεν λέω καλής νομοθεσίας με την έννοια της καλής ρύθμισης για το καλό των ανθρώπων και της χώρας -αυτό θα αξιολογηθεί με το κριτήριο του ορθού ή του λάθους-</w:t>
      </w:r>
      <w:r w:rsidRPr="00A90AA7">
        <w:rPr>
          <w:rFonts w:eastAsia="Times New Roman" w:cs="Times New Roman"/>
          <w:szCs w:val="24"/>
        </w:rPr>
        <w:t>,</w:t>
      </w:r>
      <w:r>
        <w:rPr>
          <w:rFonts w:eastAsia="Times New Roman" w:cs="Times New Roman"/>
          <w:szCs w:val="24"/>
        </w:rPr>
        <w:t xml:space="preserve"> λέω όμως για την τεχνικά </w:t>
      </w:r>
      <w:r>
        <w:rPr>
          <w:rFonts w:eastAsia="Times New Roman" w:cs="Times New Roman"/>
          <w:szCs w:val="24"/>
        </w:rPr>
        <w:lastRenderedPageBreak/>
        <w:t>καλή νομοθέτηση. Τα παρακάμπτετε όλα αυτά. Έρχεστε την τελευταία στιγμή, τα αποφεύγετε όλα. Αποφεύγετε αυτά τα οποία έχουν θεσπιστεί και φέρνετε τροπολογίες που είναι σχέδια νόμου, όπως είναι αυτή η τροπολογία περί τροποποίησης του δικαίου των συμβάσεων. Σ’ αυτή την τροπολογία</w:t>
      </w:r>
      <w:r w:rsidRPr="00A90AA7">
        <w:rPr>
          <w:rFonts w:eastAsia="Times New Roman" w:cs="Times New Roman"/>
          <w:szCs w:val="24"/>
        </w:rPr>
        <w:t>,</w:t>
      </w:r>
      <w:r>
        <w:rPr>
          <w:rFonts w:eastAsia="Times New Roman" w:cs="Times New Roman"/>
          <w:szCs w:val="24"/>
        </w:rPr>
        <w:t xml:space="preserve"> περί τροποποίησης του δικαίου των συμβάσεων -θα πούμε «παρών» εμείς-</w:t>
      </w:r>
      <w:r w:rsidRPr="00A90AA7">
        <w:rPr>
          <w:rFonts w:eastAsia="Times New Roman" w:cs="Times New Roman"/>
          <w:szCs w:val="24"/>
        </w:rPr>
        <w:t>,</w:t>
      </w:r>
      <w:r>
        <w:rPr>
          <w:rFonts w:eastAsia="Times New Roman" w:cs="Times New Roman"/>
          <w:szCs w:val="24"/>
        </w:rPr>
        <w:t xml:space="preserve"> μπορείς να ξέρεις τι ψηφίζεις; Δεν ξέρεις τι ψηφίζεις και ουδείς μπορεί να προσποιηθεί τον έξυπνο, ότι τα κατάλαβε και γνωρίζει. </w:t>
      </w:r>
    </w:p>
    <w:p w14:paraId="41DB4CF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Συνάδελφοι της Πλειοψηφίας, που θα πάρετε την ευθύνη, ελπίζω να έχετε δει τις διατάξεις που αλλάζετε. Δεν υπάρχει συγχώρεση, εάν εντοπιστεί στην εφαρμογή της συγκεκριμένης ρύθμισης κάποιο μεγάλο και σοβαρό πρόβλημα τις επόμενες ημέρες. Εμείς κρούουμε τον κώδωνα του κινδύνου, ειδικά με αυτή τη ρύθμιση. </w:t>
      </w:r>
    </w:p>
    <w:p w14:paraId="1523AD2B"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B70884"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Κύριε Πρόεδρε, θα χρειαστώ ένα λεπτό ακόμα και ολοκληρώνω.</w:t>
      </w:r>
    </w:p>
    <w:p w14:paraId="4CCE64C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Ακόμη, είναι η τροπολογία του Υπουργείου Παιδείας. Είναι δυνατόν, κυρίες και κύριοι Βουλευτές, μία τροπολογία με τόσα θέματα να μην περάσει τη διαδικασία των εγγυήσεων που σας προανέφερα; Και ξέρετε τι ρυθμίσεις έχει μέσα; Δεν θα έλεγα ότι έχει τις σημαντικότερες δυνατές, αλλά είναι μία μέθοδος που την είχαμε αποδοκιμάσει, να νομοθετούμε, δηλαδή, για την παιδεία με τροπολογίες. </w:t>
      </w:r>
    </w:p>
    <w:p w14:paraId="24FD024F"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Εγώ ανέλαβα Υπουργός Παιδείας τον Ιούνιο του 2014 και όλη η Αίθουσα είχε αποδοκιμάσει τον προηγούμενο συνάδελφό μου, όχι διότι δεν έκανε καλά τη δουλειά του, αλλά διότι έφερνε τροπολογίες αντί ρυθμίσεων. Μία από αυτές ήταν για τις μετεγγραφές στα πανεπιστήμια. Τη χρέωναν σε εμένα. Εγώ έτσι τράβηξα όλες μου τις υπουργικές μου θητείες. Ήμουν το αλεξικέραυνο που τράβαγε το οτιδήποτε κακό, που δεν το είχα κάνει εγώ, το είχατε κάνει εσείς. Και είχε γίνει με τροπολογία και δεν το είχατε πάρει χαμπάρι, τον Μάιο του 2014.</w:t>
      </w:r>
    </w:p>
    <w:p w14:paraId="194E464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Είχαμε πει μετά ότι αυτό το Υπουργείο, που έχει θέματα που αφορούν τόσα εκατομμύρια ανθρώπους, να έρχεται εδώ με σχέδια νόμου. Ήρθε ο κ. Φίλης εδώ, έκανε μια παρέμβαση με μειλίχιο ύφος και έλεγες τι ωραία που τα λέει και φέρνει την τρίτη ανάθεση. Τρίτη ανάθεση στα σχολεία! Τριάντα χρόνια πίσω! Την έφερε με ευγένεια, δεν λέω, αλλά την έφερε την τρίτη ανάθεση. Τι θα έλεγε για τη δεύτερη ανάθεση σε εμένα ο τομέας παιδείας του ΣΥΡΙΖΑ προ των εκλογών του 2015;</w:t>
      </w:r>
    </w:p>
    <w:p w14:paraId="6AEAC06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βάζει στόχο το Υπουργείο Παιδείας να έχει διορίσει τους πάντες από πλευράς αναπληρωτών καθηγητών τον Σεπτέμβριο. Σας προειδοποιώ ότι θα τοποθετηθούν εννιάμισι χιλιάδες λιγότεροι αναπληρωτές φέτος με αυτές τις ρυθμίσεις. Θα είναι λιγότεροι κατά εννιάμισι χιλιάδες. Για να πετύχει να ανοίξει τα σχολεία, έχει πετσοκόψει ήδη, με τις ρυθμίσεις που έχει κάνει, το εκπαιδευτικό προσωπικό. </w:t>
      </w:r>
    </w:p>
    <w:p w14:paraId="4AE3E22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Θα δούμε</w:t>
      </w:r>
      <w:r>
        <w:rPr>
          <w:rFonts w:eastAsia="Times New Roman" w:cs="Times New Roman"/>
          <w:b/>
          <w:szCs w:val="24"/>
        </w:rPr>
        <w:t xml:space="preserve"> </w:t>
      </w:r>
      <w:r>
        <w:rPr>
          <w:rFonts w:eastAsia="Times New Roman" w:cs="Times New Roman"/>
          <w:szCs w:val="24"/>
        </w:rPr>
        <w:t>αν θα φέρει σχετική ρύθμιση το Υπουργείο αυτό συνολικότερη, με σχέδιο νόμου, και θα πούμε τα της παιδείας. Όμως, να τα πούμε σωστά. Τι να πούμε τώρα; Είμαι στο δέκατο έβδομο λεπτό και πρέπει να τελειώσω. Τελειώνω και δεν έχω χρόνο. Όμως, οι τροπολογίες είναι τέτοιες, που έχουν θέματα. Λέει εδώ ότι μπορείς να πιστοποιείς ξένη γλώσσα ως νομικό πρόσωπο του δημοσίου και του ιδιωτικού τομέα. Σωστό. Όμως, γιατί, κύριε Υπουργέ, έχεις ενάμιση χρόνο σε κατάργηση τα ξενόγλωσσα τμήματα των Πανεπιστημίων του Δημοκριτείου, της Κρήτης, του Αιγαίου για θέματα για τα οποία είχαν πάρει πρωτοβουλίες και ειδικά ένα, το Δημοκρίτειο, ήταν έτοιμο να λειτουργήσει; Γιατί τα «πάγωσες» αυτά; Αντιφατικές πολιτικές, αποσπασματικές πολιτικές, άψαχτα πράγματα. Πού μπορούν αυτά να πάρουν μια σειρά σε συμπολιτευτικό και αντιπολιτευτικό λόγο; Στην τακτική νομοθετική διαδικασία. Ε, λοιπόν, σήμερα στη Διάσκεψη των Προέδρων ας πάρουμε και η Πλειοψηφία κι όχι μόνο εμείς -γιατί μόνο εμείς δεν φτάνουμε- την απόφαση να σταματήσουμε αυτή τη ροή των τροπολογιών.</w:t>
      </w:r>
    </w:p>
    <w:p w14:paraId="23677E3C"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Επιτέλους, κύριε Πρόεδρε -και με αυτό κλείνω-, Γραμματέα το Υπουργικό Συμβούλιο δεν έχει; Δεν έχετε Γραμματέα στο Υπουργικό Συμβούλιο να ελέγχει τι φέρνετε εδώ, να σταματάει διατάξεις; Δεν έχετε Κυβέρνηση οργανωμένη; Τι έχετε; Όποιος θέλει φέρνει ό,τι θέλει; Κάθε κυβέρνηση λειτουργεί με διοικητικό άξονα τον Γραμματέα της. Έχετε Γραμματέα; Τυπικά έχετε Γραμματέα. Κάνει δουλειά; Και εσείς είστε ευχαριστημένοι; Μπορείτε να πείτε ότι παίρνετε στις πλάτες σας αυτές τις τροπολογίες; Και καλά μία, που λέει το προσόν ενός διευθυντή να είναι το τάδε. Αυτή που τροποποιεί τις δημόσιες συμβάσεις την έχετε υπ’ όψιν σας; </w:t>
      </w:r>
    </w:p>
    <w:p w14:paraId="546280A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παρακαλώ, κύριε Λοβέρδο, ολοκληρώστε.</w:t>
      </w:r>
    </w:p>
    <w:p w14:paraId="61EDD9E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Τοποθετήθηκε ένας Βουλευτής γι’ αυτό; Τοποθετήθηκε ένας Κοινοβουλευτικός Εκπρόσωπος γι’ αυτό, να πει, ναι, είναι καλή ρύθμιση, διότι εμπεριέχει το άλφα, το βήτα, το γάμα και το δέλτα; Περνάνε ασυζητητί. Δεν είναι σωστό. </w:t>
      </w:r>
    </w:p>
    <w:p w14:paraId="7CCE952A"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1C3D6951" w14:textId="77777777" w:rsidR="00710BE1" w:rsidRDefault="001F05DE">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της Δημοκρατικής Συμπαράταξης ΠΑΣΟΚ-ΔΗΜΑΡ και του Ποταμιού)</w:t>
      </w:r>
    </w:p>
    <w:p w14:paraId="7AFE020B"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Κύριε Πρόεδρε, μπορώ να έχω τον λόγο;</w:t>
      </w:r>
    </w:p>
    <w:p w14:paraId="7DA153F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ας μη διακόψουμε. Άλλωστε τελειώνουμε και μετά έχετε στη δευτερολογία αρκετά λεπτά. Κρατήστε τις σημειώσεις σας, παρακαλώ, για να μην κόψουμε τη συζήτηση.</w:t>
      </w:r>
    </w:p>
    <w:p w14:paraId="311FCB48"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Κύριε Λοβέρδο, βέβαια, χθες χάθηκε η ευκαιρία στην αλλαγή του Κανονισμού της Βουλής. Συμφωνώ πλήρως με αυτό που είπατε.</w:t>
      </w:r>
    </w:p>
    <w:p w14:paraId="2BC64FD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Δεν είχαμε προς συζήτηση αυτές τις διατάξεις χθες. Είχαμε άλλο κεφάλαιο. Μας είπε ο Πρόεδρος ότι θα γίνει ειδική συζήτηση γι’ αυτά.</w:t>
      </w:r>
    </w:p>
    <w:p w14:paraId="71F0C36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Έπρεπε να τη βάλουμε. Αυτό λέω. Συμφωνώ. Δεν ξέρω τι θα γίνει. Εχθές ξέρω ότι έγινε μια μακρά κουβέντα και, κατά την άποψή μου, χάθηκε η ευκαιρία. Μακάρι να συμβεί αυτό που λέτε εσείς μελλοντικά.</w:t>
      </w:r>
    </w:p>
    <w:p w14:paraId="3C85A614"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Ο κ. Βορίδης και η κ. Αντωνίου ακολουθούν. </w:t>
      </w:r>
    </w:p>
    <w:p w14:paraId="6E412EBF"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Ο κ. Καραθανασόπουλος μου είπε να προηγηθείτε, κύριε Παπαχριστόπουλε. Εκείνος ενδεχομένως να μιλήσει, ενδεχομένως να μη μιλήσει. Κλείνουμε με τις πρωτολογίες και θα αρχίσω να ρωτώ για τις δευτερολογίες, ποιοι εισηγητές και αγορητές -ο Υπουργός αυτονόητα- και ποιοι από τους Κοινοβουλευτικούς Εκπροσώπους επιθυμούν να πάρουν τον λόγο, με μια σχετική φειδώ γιατί, όπως είπαμε, στις 14.00΄ πρέπει να τελειώσουμε.</w:t>
      </w:r>
    </w:p>
    <w:p w14:paraId="55AB3B4A"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Εξαρχής, λέω και στους δύο ομιλητές που θα ακολουθήσουν ότι θα μιλήσουν λίγο παραπάνω, αντί για επτάμισι λεπτά, οκτώ.</w:t>
      </w:r>
    </w:p>
    <w:p w14:paraId="250E60EC"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Κύριε Βορίδη, έχετε τον λόγο.</w:t>
      </w:r>
    </w:p>
    <w:p w14:paraId="33A90BD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Ευχαριστώ, κύριε Πρόεδρε. </w:t>
      </w:r>
    </w:p>
    <w:p w14:paraId="7736E860"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Εγώ θα ήθελα κατευθείαν μια διευκρίνιση, κύριε Υπουργέ, για ποιον λόγο υπάρχει αυτή η απόσυρση της διατάξεως, η οποία αφορά στο θέμα της Χίου. Θέλω τη διευκρίνιση. </w:t>
      </w:r>
    </w:p>
    <w:p w14:paraId="107DA576"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Να πω το εξής: Εξ όσων αντιλαμβάνομαι, από οποιοδήποτε μέλος του Κοινοβουλίου, δεν υπήρξε αρνητική κριτική για τη διάταξη αυτή. Η διάταξη αυτή έχει υπερψηφιστεί από τον ΣΥΡΙΖΑ στην επιτροπή, είχε υπερψηφιστεί από την κυβερνητική πλειοψηφία και είχε γίνει αποδεκτή από την Πλειοψηφία, αν όχι από το σύνολο των κομμάτων, και αυτή τη στιγμή αδικαιολόγητα -τουλάχιστον σε επίπεδο ρυθμίσεως- </w:t>
      </w:r>
      <w:r>
        <w:rPr>
          <w:rFonts w:eastAsia="Times New Roman" w:cs="Times New Roman"/>
          <w:szCs w:val="24"/>
        </w:rPr>
        <w:lastRenderedPageBreak/>
        <w:t>υπάρχει απόσυρση. Τιμωρείτε τον κ. Μηταράκη; Τον τιμωρείτε; Γιατί δεν υπάρχει άλλος λόγος. Υπάρχει κάποιος, οποιοσδήποτε άλλος λόγος για την απόσυρση της διατάξεως;</w:t>
      </w:r>
    </w:p>
    <w:p w14:paraId="3F4159A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Μπορώ να σας το εξηγήσω. Είπα γι’ αυτό. Το εξήγησα. Δεν ήσασταν εδώ. </w:t>
      </w:r>
    </w:p>
    <w:p w14:paraId="49189DC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Αφήστε με να ολοκληρώσω. </w:t>
      </w:r>
    </w:p>
    <w:p w14:paraId="5069B3C8"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Διότι από τη στιγμή που δεν υπάρχει ουσιαστικά αιτιολογία, γιατί δεν υπάρχει κριτική εσωτερική, γιατί έχει ψηφιστεί η διάταξη, γιατί έχει γίνει αποδεκτή από την κυβερνητική πλειοψηφία, γιατί την έχει εισηγηθεί η Κυβέρνηση, δεν υπάρχει άλλος συσχετισμός να κάνουμε. Επειδή ο κ. Μηταράκης κάνει καλά τη δουλειά του ως Βουλευτής της Αντιπολιτεύσεως, πρέπει να τιμωρηθεί η Χίος! Αυτή είναι η λογική σειρά των πραγμάτων. Αυτό αντιλαμβάνεστε ότι είναι απαράδεκτο και σε επίπεδο δικαιοπολιτικό αλλά και σε επίπεδο πολιτικής λειτουργίας. Δηλαδή, όταν θα δέχεστε αντιπολίτευση από κάποιον, εν συνεχεία θα τον </w:t>
      </w:r>
      <w:r>
        <w:rPr>
          <w:rFonts w:eastAsia="Times New Roman" w:cs="Times New Roman"/>
          <w:szCs w:val="24"/>
        </w:rPr>
        <w:lastRenderedPageBreak/>
        <w:t xml:space="preserve">τιμωρείτε στην εκλογική του περιφέρεια; Τι μήνυμα είναι αυτό για τον τρόπο νομοθέτησης; Αυτό είναι το πρώτο. </w:t>
      </w:r>
    </w:p>
    <w:p w14:paraId="0222ED5B"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Δεύτερον, το νομοσχέδιο προφανώς, όπως είδατε, δεν προξένησε και συγκλονιστικό ενδιαφέρον. Το ότι δεν προξένησε ενδιαφέρον φαίνεται από τον αριθμό των ομιλητών. Γιατί δεν προξένησε ενδιαφέρον; Γιατί, λίγο, πολύ, είναι πράγματα τεχνικά και σε μεγάλο βαθμό βελτιώνουν, τουλάχιστον σε ορισμένα σημεία, κάποιες σημειακές παρεμβάσεις της νομοθεσίας. </w:t>
      </w:r>
    </w:p>
    <w:p w14:paraId="10F86C8A"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Πέρα από αυτά όμως, που είναι κοινοτικές οδηγίες, εγώ θέλω να ρωτήσω ευθέως: Εσείς τώρα έρχεστε και εισηγείστε κάτι που δεν είναι δική σας διάταξη. Έρχεστε και εισηγείστε και προτείνετε στο Κοινοβούλιο το εξής. Ακούστε, κυρίες και κύριοι συνάδελφοι. Οι κεντρικές, αποκεντρωμένες και όλες εν γένει οι Υπηρεσίες του Υπουργείου Εργασίας, Κοινωνικής Ασφάλισης και Κοινωνικής Αλληλεγγύης –όλες- δύνανται, κατά παρέκκλιση κάθε άλλης γενικής ή ειδικής διάταξης νόμου –εισάγεται γενική παρέκκλιση-, με </w:t>
      </w:r>
      <w:r>
        <w:rPr>
          <w:rFonts w:eastAsia="Times New Roman" w:cs="Times New Roman"/>
          <w:szCs w:val="24"/>
        </w:rPr>
        <w:lastRenderedPageBreak/>
        <w:t>απόφαση του Υπουργού Εργασίας, Κοινωνικής Ασφάλισης και Κοινωνικής Αλληλεγγύης ή του διοικητικού συμβουλίου των εποπτευομένων οργανισμών για τις ανάγκες καθαριότητας καθώς και για τις ανάγκες φύλαξης των κτηρίων της ευθύνης τους –ακούστε νομοθεσία τώρα!- να συνάπτουν ατομικές συμβάσεις μίσθωσης έργου ή παροχής υπηρεσιών.</w:t>
      </w:r>
    </w:p>
    <w:p w14:paraId="2568B19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Το έχει κάνει ο Υπουργός Υγείας αυτό. Αντιγραφή είναι.</w:t>
      </w:r>
    </w:p>
    <w:p w14:paraId="3C72CFD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Βεβαίως. </w:t>
      </w:r>
    </w:p>
    <w:p w14:paraId="1B9B617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Τι είναι αυτή η νομοθεσία; Τι σημαίνει «ατομικές συμβάσεις»; </w:t>
      </w:r>
    </w:p>
    <w:p w14:paraId="32F6D238"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Εγώ, τώρα, έρχομαι κατευθείαν να σας κάνω το εξής απλό ερώτημα: Αυτοί που πρόκειται να πάρετε καλύπτουν πάγιες και διαρκείς ανάγκες, ναι ή όχι; Να το συζητήσουμε κατευθείαν. Οι ανάγκες καθαριότητας είναι εποχικές; Οι ανάγκες φύλαξης είναι εποχικές; </w:t>
      </w:r>
    </w:p>
    <w:p w14:paraId="41EB8CD4"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Τι κάνετε τώρα, κυρίες και κύριοι συνάδελφοι; Το λέω στους συναδέλφους της Πλειοψηφίας. Δημιουργείτε τη νέα γενιά συμβασιούχων, τη νέα γενιά ΙΔΑΧ, τη νέα γενιά, που, μετά τη συμπλήρωση του εξαμήνου ή του οκταμήνου, θα πάει να κάνει ασφαλιστικά μέτρα, θα λέει ότι καλύπτει πάγιες και διαρκείς ανάγκες και κατά παρέκκλιση κάθε άλλης διατάξεως έχει προσληφθεί. Μα, είναι σοβαρά πράγματα αυτά; Είναι δυνατόν να γίνονται προσλήψεις στο δημόσιο με αυτόν τον τρόπο; </w:t>
      </w:r>
    </w:p>
    <w:p w14:paraId="04867CBB" w14:textId="77777777" w:rsidR="00710BE1" w:rsidRDefault="001F05DE">
      <w:pPr>
        <w:tabs>
          <w:tab w:val="left" w:pos="2820"/>
        </w:tabs>
        <w:spacing w:line="600" w:lineRule="auto"/>
        <w:ind w:firstLine="709"/>
        <w:jc w:val="both"/>
        <w:rPr>
          <w:rFonts w:eastAsia="Times New Roman"/>
          <w:szCs w:val="24"/>
        </w:rPr>
      </w:pPr>
      <w:r>
        <w:rPr>
          <w:rFonts w:eastAsia="Times New Roman" w:cs="Times New Roman"/>
          <w:szCs w:val="24"/>
        </w:rPr>
        <w:t>Είναι πάγιες και διαρκείς οι ανάγκες; Θέλετε να πάρετε προσωπικό μόνιμο για την καθαριότητα; Μάλιστα. Ακολουθήστε τις κανονικές διαδικασίες. Γιατί να το κάνετε κατά παρέκκλιση; Εμείς σας λέμε «όχι». Σας λέμε ότι προφανώς αυτό δεν είναι σωστό. Σας λέμε ότι προφανώς αυτό επιφέρει ένα τεράστιο κόστος. Σας λέμε ότι προφανώς αυτό δεν λειτουργεί και απορούμε που υπάρχουν Υπουργοί που επαίρονται, λέει, γιατί πέταξαν έξω τις εταιρείες. Ποιες εταιρείες;</w:t>
      </w:r>
    </w:p>
    <w:p w14:paraId="366BD200" w14:textId="77777777" w:rsidR="00710BE1" w:rsidRDefault="001F05DE">
      <w:pPr>
        <w:tabs>
          <w:tab w:val="left" w:pos="2820"/>
        </w:tabs>
        <w:spacing w:line="600" w:lineRule="auto"/>
        <w:ind w:firstLine="709"/>
        <w:jc w:val="both"/>
        <w:rPr>
          <w:rFonts w:eastAsia="Times New Roman"/>
          <w:szCs w:val="24"/>
        </w:rPr>
      </w:pPr>
      <w:r>
        <w:rPr>
          <w:rFonts w:eastAsia="Times New Roman"/>
          <w:szCs w:val="24"/>
        </w:rPr>
        <w:lastRenderedPageBreak/>
        <w:t xml:space="preserve">Έχετε υπ’ όψιν σας το τρομερό κόστος το οποίο δημιουργείται; Έχετε υπ’ όψιν σας τις δυσλειτουργίες; Έχετε αναλογιστεί τα πρόσθετα κόστη που συνδέονται με αυτό, που τα είχαν οι εταιρείες; Έχετε κάνει μία μελέτη για όλο αυτό; </w:t>
      </w:r>
    </w:p>
    <w:p w14:paraId="61640917" w14:textId="77777777" w:rsidR="00710BE1" w:rsidRDefault="001F05DE">
      <w:pPr>
        <w:tabs>
          <w:tab w:val="left" w:pos="2820"/>
        </w:tabs>
        <w:spacing w:line="600" w:lineRule="auto"/>
        <w:ind w:firstLine="720"/>
        <w:jc w:val="both"/>
        <w:rPr>
          <w:rFonts w:eastAsia="Times New Roman"/>
          <w:szCs w:val="24"/>
        </w:rPr>
      </w:pPr>
      <w:r>
        <w:rPr>
          <w:rFonts w:eastAsia="Times New Roman"/>
          <w:szCs w:val="24"/>
        </w:rPr>
        <w:t xml:space="preserve">Όμως, εν πάση περιπτώσει, πείτε ότι έχετε διαφορετική άποψη για αυτό. Κατά παρέκκλιση; Πηγαίνετε, λοιπόν, να προκηρύξετε νομίμως τις θέσεις. Τι κάνετε; Είστε σοβαροί; </w:t>
      </w:r>
    </w:p>
    <w:p w14:paraId="55BD8EF2" w14:textId="77777777" w:rsidR="00710BE1" w:rsidRDefault="001F05DE">
      <w:pPr>
        <w:tabs>
          <w:tab w:val="left" w:pos="2820"/>
        </w:tabs>
        <w:spacing w:line="600" w:lineRule="auto"/>
        <w:ind w:firstLine="720"/>
        <w:jc w:val="both"/>
        <w:rPr>
          <w:rFonts w:eastAsia="Times New Roman"/>
          <w:szCs w:val="24"/>
        </w:rPr>
      </w:pPr>
      <w:r>
        <w:rPr>
          <w:rFonts w:eastAsia="Times New Roman"/>
          <w:szCs w:val="24"/>
        </w:rPr>
        <w:t xml:space="preserve">Έρχεται εδώ ο κ. Βερναρδάκης και μας λέει για την ακεραιότητα και την ουδετερότητα του δημοσίου τομέα, την αποπολιτικοποίησή του, πώς πηγαίνουμε στο επόμενο δημόσιο κι εδώ ουσιαστικά φτιάχνετε προσλήψεις με απόφαση Υπουργού! Με συγχωρείτε, είναι σκανδαλώδες, είναι απαράδεκτο, πρόκειται για άθλια πρακτική. Εκφράζετε ό,τι πραγματικά έχει καταδικαστεί και ό,τι σε μεγάλο βαθμό ως πρακτική μάς έφερε εδώ. Όμως αυτό ήταν και σε μία εποχή ανεπίγνωστη. Τα κάνανε μια φορά, κάπου και κάποτε, όταν δεν υπήρχαν αυτές οι γνώσεις και οι προϋποθέσεις και αυτά τα οποία μας φέρανε σήμερα εδώ. Κι </w:t>
      </w:r>
      <w:r>
        <w:rPr>
          <w:rFonts w:eastAsia="Times New Roman"/>
          <w:szCs w:val="24"/>
        </w:rPr>
        <w:lastRenderedPageBreak/>
        <w:t xml:space="preserve">έρχεστε σήμερα και νομοθετείτε τέτοια πράγματα; Και είναι η δεύτερη φορά που γίνεται αυτό. Έχει και το Υπουργείο Υγείας νομοθετήσει αντιστοίχως. </w:t>
      </w:r>
    </w:p>
    <w:p w14:paraId="6421C0B7" w14:textId="77777777" w:rsidR="00710BE1" w:rsidRDefault="001F05DE">
      <w:pPr>
        <w:tabs>
          <w:tab w:val="left" w:pos="2820"/>
        </w:tabs>
        <w:spacing w:line="600" w:lineRule="auto"/>
        <w:ind w:firstLine="720"/>
        <w:jc w:val="both"/>
        <w:rPr>
          <w:rFonts w:eastAsia="Times New Roman"/>
          <w:szCs w:val="24"/>
        </w:rPr>
      </w:pPr>
      <w:r>
        <w:rPr>
          <w:rFonts w:eastAsia="Times New Roman"/>
          <w:szCs w:val="24"/>
        </w:rPr>
        <w:t>Έρχομαι, δε, να ρωτήσω και το επόμενο. Θα φέρνει ξεχωριστά το κάθε Υπουργείο μια τέτοια διάταξη; Το έκανε το Υπουργείο Υγείας, τώρα βλέπω ότι το κάνει το Υπουργείο Εργασίας και Πρόνοιας. Ο καθένας τώρα θα αρχίσει να φέρνει και μία διάταξη; Θα φέρει μία διάταξη και το Οικονομικών, ας πούμε; Θα φέρετε κι εσείς μία διάταξη για τις δικές σας καθαρίστριες εκεί; Κάπως καθαρίζουν εκεί και σε εσάς, κάποιος φυλάει. Θα φέρετε μία διάταξη κι εσείς;</w:t>
      </w:r>
    </w:p>
    <w:p w14:paraId="7DEB0E69" w14:textId="77777777" w:rsidR="00710BE1" w:rsidRDefault="001F05DE">
      <w:pPr>
        <w:tabs>
          <w:tab w:val="left" w:pos="2820"/>
        </w:tabs>
        <w:spacing w:line="600" w:lineRule="auto"/>
        <w:ind w:firstLine="720"/>
        <w:jc w:val="both"/>
        <w:rPr>
          <w:rFonts w:eastAsia="Times New Roman"/>
          <w:szCs w:val="24"/>
        </w:rPr>
      </w:pPr>
      <w:r>
        <w:rPr>
          <w:rFonts w:eastAsia="Times New Roman"/>
          <w:szCs w:val="24"/>
        </w:rPr>
        <w:t xml:space="preserve">Εν πάση περιπτώσει, σε αυτό ποια είναι η πολιτική της Κυβέρνησης; Η πολιτική της Κυβέρνησης είναι ότι μεμονωμένα, ανά Υπουργείο, θα πηγαίνει ή έχει συνολική πολιτική για το θέμα αυτό; Κι αν θέλετε να κάνετε προσλήψεις, ξαναρωτάω: Παρακάμπτετε το ΑΣΕΠ σε αυτή τη διαδικασία; Παρακάμπτετε, δηλαδή, μια αντικειμενική διαδικασία; Για να σας ρωτήσω εγώ τώρα: Τι απαντάτε στον λαό και στους πολίτες </w:t>
      </w:r>
      <w:r>
        <w:rPr>
          <w:rFonts w:eastAsia="Times New Roman"/>
          <w:szCs w:val="24"/>
        </w:rPr>
        <w:lastRenderedPageBreak/>
        <w:t xml:space="preserve">–το θέλω ευθέως- για τα κριτήρια που εφαρμόζετε για την πρόσληψη; Υπάρχουν συνάδελφοι, οι οποίοι ξέρω ότι θέλουν αντικειμενικότητα, θέλουν διαφάνεια, θέλουν να μην είναι αυτές κομματικές προσλήψεις. Τι απαντάτε στους πολίτες που πρόκειται να προσληφθούν με αυτή τη διαδικασία; Με ποιο κριτήριο θα τους προσλάβει ο κύριος Υπουργός; Με τη «συριζοφροσύνη»; Θα φέρνουν το χαρτί από την ΚΟΒΑ; ΚΟΒΑ έχει το ΚΚΕ, εσείς δεν ξέρω τι έχετε. Με τι χαρτί θα προσλαμβάνονται αυτοί; Με τι προσόντα; Με το αν είναι κολλητοί του Υπουργού; Με ποια διαδικασία θα επιλέξει; Με συγχωρείτε, είναι εντελώς απαράδεκτες οι πρακτικές αυτές, που τις βλέπουμε να γενικεύονται. </w:t>
      </w:r>
    </w:p>
    <w:p w14:paraId="3D94BB7F" w14:textId="77777777" w:rsidR="00710BE1" w:rsidRDefault="001F05DE">
      <w:pPr>
        <w:tabs>
          <w:tab w:val="left" w:pos="2820"/>
        </w:tabs>
        <w:spacing w:line="600" w:lineRule="auto"/>
        <w:ind w:firstLine="720"/>
        <w:jc w:val="both"/>
        <w:rPr>
          <w:rFonts w:eastAsia="Times New Roman"/>
          <w:szCs w:val="24"/>
        </w:rPr>
      </w:pPr>
      <w:r>
        <w:rPr>
          <w:rFonts w:eastAsia="Times New Roman"/>
          <w:szCs w:val="24"/>
        </w:rPr>
        <w:t xml:space="preserve">Κύριε Πρόεδρε, είναι φοβερό αυτό. Σε κάθε νομοσχέδιο υπάρχει μία ρουσφετολογική διάταξη. Ο ΣΥΡΙΖΑ έχει εγκαταλείψει την πολιτική απέναντι στην κοινωνία και πλέον εκείνο που κάνει είναι: χίλια κομματάκια από εδώ, τα πήραμε. Τώρα συζητάνε, ακούω ότι μπήκε σε διαβούλευση, και θα προσλάβουν οκτακόσιους, λέει, από τους άμεσους υποθηκοφύλακες που εργάζονται στα υποθηκοφυλακεία και θα τα </w:t>
      </w:r>
      <w:r>
        <w:rPr>
          <w:rFonts w:eastAsia="Times New Roman"/>
          <w:szCs w:val="24"/>
        </w:rPr>
        <w:lastRenderedPageBreak/>
        <w:t xml:space="preserve">κάνουν όλα δημόσια. Άλλα οκτακόσια κομμάτια από εκεί. Εν συνεχεία, τώρα ακούω για μετατάξεις από τον ΟΛΠ. Χίλια εκατό κομμάτια από εδώ. </w:t>
      </w:r>
    </w:p>
    <w:p w14:paraId="0DE9B99A" w14:textId="77777777" w:rsidR="00710BE1" w:rsidRDefault="001F05DE">
      <w:pPr>
        <w:tabs>
          <w:tab w:val="left" w:pos="2820"/>
        </w:tabs>
        <w:spacing w:line="600" w:lineRule="auto"/>
        <w:ind w:firstLine="720"/>
        <w:jc w:val="both"/>
        <w:rPr>
          <w:rFonts w:eastAsia="Times New Roman"/>
          <w:szCs w:val="24"/>
        </w:rPr>
      </w:pPr>
      <w:r>
        <w:rPr>
          <w:rFonts w:eastAsia="Times New Roman"/>
          <w:szCs w:val="24"/>
        </w:rPr>
        <w:t>Κάθε νομοσχέδιο είναι κι ένα χιλιαρικάκι. Για να καθίσουμε να φτιάχνουμε τους κομματικούς στρατούς, θα τους πληρώνει ο Έλληνας φορολογούμενος! Πρόκειται για άθλια πρακτική, πρόκειται για θλιβερή διαδικασία, πρόκειται για άθλιες επιλογές, που μας γυρνάνε πάρα πολλά χρόνια πίσω.</w:t>
      </w:r>
    </w:p>
    <w:p w14:paraId="5A8200D7" w14:textId="77777777" w:rsidR="00710BE1" w:rsidRDefault="001F05DE">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8672547" w14:textId="77777777" w:rsidR="00710BE1" w:rsidRDefault="001F05DE">
      <w:pPr>
        <w:tabs>
          <w:tab w:val="left" w:pos="282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Η κ. Αντωνίου έχει τον λόγο για οκτώ λεπτά.</w:t>
      </w:r>
    </w:p>
    <w:p w14:paraId="380DE138" w14:textId="77777777" w:rsidR="00710BE1" w:rsidRDefault="001F05DE">
      <w:pPr>
        <w:tabs>
          <w:tab w:val="left" w:pos="2820"/>
        </w:tabs>
        <w:spacing w:line="600" w:lineRule="auto"/>
        <w:ind w:firstLine="720"/>
        <w:jc w:val="both"/>
        <w:rPr>
          <w:rFonts w:eastAsia="Times New Roman"/>
          <w:szCs w:val="24"/>
        </w:rPr>
      </w:pPr>
      <w:r>
        <w:rPr>
          <w:rFonts w:eastAsia="Times New Roman"/>
          <w:b/>
          <w:szCs w:val="24"/>
        </w:rPr>
        <w:t xml:space="preserve">ΜΑΡΙΑ ΑΝΤΩΝΙΟΥ: </w:t>
      </w:r>
      <w:r>
        <w:rPr>
          <w:rFonts w:eastAsia="Times New Roman"/>
          <w:szCs w:val="24"/>
        </w:rPr>
        <w:t>Ευχαριστώ, κύριε Πρόεδρε. Δεν θα χρειαστώ όλον τον χρόνο.</w:t>
      </w:r>
    </w:p>
    <w:p w14:paraId="078605AD" w14:textId="77777777" w:rsidR="00710BE1" w:rsidRDefault="001F05DE">
      <w:pPr>
        <w:tabs>
          <w:tab w:val="left" w:pos="2820"/>
        </w:tabs>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συζητάμε σήμερα, όπως ειπώθηκε και από πολλούς συναδέλφους, ένα νομοσχέδιο για το οποίο δεν βλέπω κανέναν από τους πέντε ομιλητές που ενεγράφησαν στον κατάλογο να είναι από τον ΣΥΡΙΖΑ. Τώρα, τι νομοσχέδιο είναι αυτό, που δεν έχει κανένα ενδιαφέρον κανείς από τον ΣΥΡΙΖΑ να το υπερασπιστεί; Έχω τον προβληματισμό μου. </w:t>
      </w:r>
    </w:p>
    <w:p w14:paraId="3B9479A4" w14:textId="77777777" w:rsidR="00710BE1" w:rsidRDefault="001F05DE">
      <w:pPr>
        <w:tabs>
          <w:tab w:val="left" w:pos="2820"/>
        </w:tabs>
        <w:spacing w:line="600" w:lineRule="auto"/>
        <w:ind w:firstLine="720"/>
        <w:jc w:val="both"/>
        <w:rPr>
          <w:rFonts w:eastAsia="Times New Roman"/>
          <w:szCs w:val="24"/>
        </w:rPr>
      </w:pPr>
      <w:r>
        <w:rPr>
          <w:rFonts w:eastAsia="Times New Roman"/>
          <w:szCs w:val="24"/>
        </w:rPr>
        <w:t>Φυσικά ξεκίνησε ως ένα νομοσχέδιο που ενσωματώνει κάποιες οδηγίες, κάποιες τροποποιήσεις οδηγιών της Ευρωπαϊκής Ένωσης, με τις οποίες επί της αρχής συμφωνήσαμε.</w:t>
      </w:r>
    </w:p>
    <w:p w14:paraId="4A0B6078" w14:textId="77777777" w:rsidR="00710BE1" w:rsidRDefault="001F05DE">
      <w:pPr>
        <w:spacing w:line="600" w:lineRule="auto"/>
        <w:ind w:firstLine="720"/>
        <w:jc w:val="both"/>
        <w:rPr>
          <w:rFonts w:eastAsia="UB-Helvetica" w:cs="Times New Roman"/>
          <w:szCs w:val="24"/>
        </w:rPr>
      </w:pPr>
      <w:r>
        <w:rPr>
          <w:rFonts w:eastAsia="UB-Helvetica" w:cs="Times New Roman"/>
          <w:szCs w:val="24"/>
        </w:rPr>
        <w:t xml:space="preserve">Όμως, από εκεί και πέρα, κύριε Υπουργέ, συνεχίζεται αυτό που έχουμε καταγγείλει πολλάκις εδώ μέσα: υπουργικές τροπολογίες εντάχθηκαν στο προσχέδιο του νομοσχεδίου, έφτασαν τα άρθρα από τριάντα οκτώ στα πενήντα τρία αισίως και τώρα κατατέθηκαν άλλες εννιά, δέκα –δεν ξέρω πόσες–   τροπολογίες. Τι να ευχηθώ; Να τα εκατοστίσουμε; </w:t>
      </w:r>
    </w:p>
    <w:p w14:paraId="3180B7E8" w14:textId="77777777" w:rsidR="00710BE1" w:rsidRDefault="001F05DE">
      <w:pPr>
        <w:spacing w:line="600" w:lineRule="auto"/>
        <w:ind w:firstLine="720"/>
        <w:jc w:val="both"/>
        <w:rPr>
          <w:rFonts w:eastAsia="UB-Helvetica" w:cs="Times New Roman"/>
          <w:szCs w:val="24"/>
        </w:rPr>
      </w:pPr>
      <w:r>
        <w:rPr>
          <w:rFonts w:eastAsia="UB-Helvetica" w:cs="Times New Roman"/>
          <w:szCs w:val="24"/>
        </w:rPr>
        <w:lastRenderedPageBreak/>
        <w:t xml:space="preserve">Δεν μπορεί να νομοθετούμε μ’ αυτόν τον τρόπο και θα εξηγήσω γιατί δεν μπορεί, αγαπητοί συνάδελφοι. </w:t>
      </w:r>
    </w:p>
    <w:p w14:paraId="321C10BB" w14:textId="77777777" w:rsidR="00710BE1" w:rsidRDefault="001F05DE">
      <w:pPr>
        <w:spacing w:line="600" w:lineRule="auto"/>
        <w:ind w:firstLine="720"/>
        <w:jc w:val="both"/>
        <w:rPr>
          <w:rFonts w:eastAsia="UB-Helvetica" w:cs="Times New Roman"/>
          <w:szCs w:val="24"/>
        </w:rPr>
      </w:pPr>
      <w:r>
        <w:rPr>
          <w:rFonts w:eastAsia="UB-Helvetica" w:cs="Times New Roman"/>
          <w:szCs w:val="24"/>
        </w:rPr>
        <w:t xml:space="preserve">Πριν από έναν μήνα είχαμε το νομοσχέδιο του Υπουργείου Παιδείας, Θρησκευμάτων και Έρευνας -το γνωστό- με τις ρυθμίσεις για την έρευνα, στο οποίο, πέρα από τα αρχικά άρθρα, κατατέθηκαν επτά υπουργικές τροπολογίες και πενήντα δύο βουλευτικές, πολλές εκ των οποίων έγιναν αποδεκτές, κύριε Υπουργέ. Αυτό κάνετε. Βάζετε τους Βουλευτές σας να καταθέτουν τροπολογίες, για να περνάτε διατάξεις της αρεσκείας σας. Τα ενσωματώνετε, λοιπόν, σ’ εκείνο το νομοσχέδιο και έρχεστε πάλι με τροπολογία του Υπουργείου Παιδείας να συζητάμε τα ίδια θέματα. Κατά τα άλλα κάνουμε διάλογο για την παιδεία! Μας πείσατε. Δεν μπορεί να νομοθετούμε για τα σοβαρά θέματα του Υπουργείου Παιδείας, κύριοι Υπουργοί, με τροπολογίες που μπαίνουν σε κάθε νομοσχέδιο. </w:t>
      </w:r>
    </w:p>
    <w:p w14:paraId="79BA9A6A" w14:textId="77777777" w:rsidR="00710BE1" w:rsidRDefault="001F05DE">
      <w:pPr>
        <w:spacing w:line="600" w:lineRule="auto"/>
        <w:ind w:firstLine="720"/>
        <w:jc w:val="both"/>
        <w:rPr>
          <w:rFonts w:eastAsia="UB-Helvetica" w:cs="Times New Roman"/>
          <w:szCs w:val="24"/>
        </w:rPr>
      </w:pPr>
      <w:r>
        <w:rPr>
          <w:rFonts w:eastAsia="UB-Helvetica" w:cs="Times New Roman"/>
          <w:szCs w:val="24"/>
        </w:rPr>
        <w:lastRenderedPageBreak/>
        <w:t>Θα αναφερθώ συγκεκριμένα στην τροπολογία του Υπουργείου Παιδείας, στο άρθρο 43, που αφορά πάλι ρυθμίσεις για την έρευνα, για να δείξω τον τρόπο νομοθέτησης.</w:t>
      </w:r>
    </w:p>
    <w:p w14:paraId="06C2D577" w14:textId="77777777" w:rsidR="00710BE1" w:rsidRDefault="001F05DE">
      <w:pPr>
        <w:spacing w:line="600" w:lineRule="auto"/>
        <w:ind w:firstLine="720"/>
        <w:jc w:val="both"/>
        <w:rPr>
          <w:rFonts w:eastAsia="UB-Helvetica" w:cs="Times New Roman"/>
          <w:szCs w:val="24"/>
        </w:rPr>
      </w:pPr>
      <w:r>
        <w:rPr>
          <w:rFonts w:eastAsia="UB-Helvetica" w:cs="Times New Roman"/>
          <w:szCs w:val="24"/>
        </w:rPr>
        <w:t>Χαρακτηριστικά, αγαπητοί συνάδελφοι, στην παράγραφο 6 του άρθρου 43 του παρόντος νομοσχεδίου επαναφέρετε επί της ουσίας την παράγραφο 15 του άρθρου 8 του ν.4310/2014, του δικού μας νόμου για την έρευνα, την οποία την είχατε τροποποιήσει με τον νόμο-«σκούπα», τον ν.4386 του 2016, έναν μήνα πριν. Τώρα αντιληφθήκατε ότι η σωστή διάταξη ήταν η προηγούμενη, του ν.4310; Τι να πω ότι είναι αυτό; Προχειρότητα να πω; Ανικανότητα να πω; Μάλλον διαχειριστική ανεπάρκεια θα έλεγα ότι είναι, κύριε Υπουργέ. Πράξατε λάθος πριν από έναν μήνα και έρχεστε τώρα να το διορθώσετε. «Ράβε, ξήλωνε, δουλειά να μη σου λείπει», λένε στην περιοχή μου.</w:t>
      </w:r>
    </w:p>
    <w:p w14:paraId="7B83DA91" w14:textId="77777777" w:rsidR="00710BE1" w:rsidRDefault="001F05DE">
      <w:pPr>
        <w:spacing w:line="600" w:lineRule="auto"/>
        <w:ind w:firstLine="720"/>
        <w:jc w:val="both"/>
        <w:rPr>
          <w:rFonts w:eastAsia="UB-Helvetica" w:cs="Times New Roman"/>
          <w:szCs w:val="24"/>
        </w:rPr>
      </w:pPr>
      <w:r>
        <w:rPr>
          <w:rFonts w:eastAsia="UB-Helvetica" w:cs="Times New Roman"/>
          <w:szCs w:val="24"/>
        </w:rPr>
        <w:t xml:space="preserve">Στην παράγραφο 2 του ίδιου άρθρου 43, επεκτείνετε για ένα ακόμη εξάμηνο την έγκριση των εσωτερικών κανονισμών των ερευνητικών κέντρων. Αυτά έπρεπε να έχουν τελειώσει από τον Ιούνιο του 2015. </w:t>
      </w:r>
    </w:p>
    <w:p w14:paraId="0C64F08E" w14:textId="77777777" w:rsidR="00710BE1" w:rsidRDefault="001F05DE">
      <w:pPr>
        <w:spacing w:line="600" w:lineRule="auto"/>
        <w:ind w:firstLine="720"/>
        <w:jc w:val="both"/>
        <w:rPr>
          <w:rFonts w:eastAsia="UB-Helvetica" w:cs="Times New Roman"/>
          <w:szCs w:val="24"/>
        </w:rPr>
      </w:pPr>
      <w:r>
        <w:rPr>
          <w:rFonts w:eastAsia="UB-Helvetica" w:cs="Times New Roman"/>
          <w:szCs w:val="24"/>
        </w:rPr>
        <w:lastRenderedPageBreak/>
        <w:t>Αναρωτιέμαι, κύριοι Υπουργοί, δουλεύετε καθόλου εκεί στο Υπουργείο Παιδείας; Δεν έχετε ολοκληρώσει κάτι. Έλεγε ο κ. Φωτάκης ότι θα βγάλει προκηρύξεις για την έρευνα, σε ερώτηση που του έκανα. Μηδέν! Τι κάνετε; Απλώς μεταθέτετε τη δουλειά. Θα ολοκληρώσετε τους κανονισμούς στο επόμενο εξάμηνο. Θα έλθει, λοιπόν, ο Νοέμβριος του 2016 και θα πείτε «δίνουμε ακόμη έξι μήνες παράταση», αφού έχουμε δώσει με ΠΝΠ παρατάσεις και παρατάσεις.</w:t>
      </w:r>
    </w:p>
    <w:p w14:paraId="176D1F13" w14:textId="77777777" w:rsidR="00710BE1" w:rsidRDefault="001F05DE">
      <w:pPr>
        <w:spacing w:line="600" w:lineRule="auto"/>
        <w:ind w:firstLine="720"/>
        <w:jc w:val="both"/>
        <w:rPr>
          <w:rFonts w:eastAsia="UB-Helvetica" w:cs="Times New Roman"/>
          <w:szCs w:val="24"/>
        </w:rPr>
      </w:pPr>
      <w:r>
        <w:rPr>
          <w:rFonts w:eastAsia="UB-Helvetica" w:cs="Times New Roman"/>
          <w:szCs w:val="24"/>
        </w:rPr>
        <w:t>Όμως, δεν είναι σίγουρο αν αυτό γίνεται επειδή δεν δουλεύετε ή αν γίνεται σκοπίμως η παράταση για τα ερευνητικά κέντρα, για να μην κολλήσουν οι «δρομολογημένες» κρίσεις των προέδρων και των διευθυντών από το προσωρινό ΕΣΕΚ, η θητεία του οποίου λήγει τον Σεπτέμβριο, οπότε ας έχουμε ένα περιθώριο μέχρι τον Δεκέμβριο. Σωστά! Πάλι ρουσφετολογικά κινείστε, δηλαδή.</w:t>
      </w:r>
    </w:p>
    <w:p w14:paraId="504DEB2D" w14:textId="77777777" w:rsidR="00710BE1" w:rsidRDefault="001F05DE">
      <w:pPr>
        <w:spacing w:line="600" w:lineRule="auto"/>
        <w:ind w:firstLine="720"/>
        <w:jc w:val="both"/>
        <w:rPr>
          <w:rFonts w:eastAsia="UB-Helvetica" w:cs="Times New Roman"/>
          <w:szCs w:val="24"/>
        </w:rPr>
      </w:pPr>
      <w:r>
        <w:rPr>
          <w:rFonts w:eastAsia="UB-Helvetica" w:cs="Times New Roman"/>
          <w:szCs w:val="24"/>
        </w:rPr>
        <w:t xml:space="preserve">Και μιας που μιλάμε για τροποποίηση του νόμου για το ΕΣΠΑ, του ν.4310, οφείλω να σας πω, κύριοι Υπουργοί, ότι είστε μάλλον διαχειριστικά ανεπαρκείς. Χωρίς να έχετε καμμιά ντροπή για το «είπα-ξείπα», </w:t>
      </w:r>
      <w:r>
        <w:rPr>
          <w:rFonts w:eastAsia="UB-Helvetica" w:cs="Times New Roman"/>
          <w:szCs w:val="24"/>
        </w:rPr>
        <w:lastRenderedPageBreak/>
        <w:t xml:space="preserve">συνεχίζετε τον κατήφορο της «πρώτη φορά» Αριστεράς. Χθες, όπως ειπώθηκε από πολλούς συναδέλφους, είχαμε τα γενέθλια των </w:t>
      </w:r>
      <w:r>
        <w:rPr>
          <w:rFonts w:eastAsia="UB-Helvetica" w:cs="Times New Roman"/>
          <w:szCs w:val="24"/>
          <w:lang w:val="en-US"/>
        </w:rPr>
        <w:t>capital</w:t>
      </w:r>
      <w:r>
        <w:rPr>
          <w:rFonts w:eastAsia="UB-Helvetica" w:cs="Times New Roman"/>
          <w:szCs w:val="24"/>
        </w:rPr>
        <w:t xml:space="preserve"> </w:t>
      </w:r>
      <w:r>
        <w:rPr>
          <w:rFonts w:eastAsia="UB-Helvetica" w:cs="Times New Roman"/>
          <w:szCs w:val="24"/>
          <w:lang w:val="en-US"/>
        </w:rPr>
        <w:t>controls</w:t>
      </w:r>
      <w:r>
        <w:rPr>
          <w:rFonts w:eastAsia="UB-Helvetica" w:cs="Times New Roman"/>
          <w:szCs w:val="24"/>
        </w:rPr>
        <w:t xml:space="preserve"> και της «πρώτη φορά» αριστεράς Κυβέρνησης, που στοίχισε άλλοι λένε 86 δισεκατομμύρια, άλλος λέει 100 δισεκατομμύρια ζημιά στη χώρα μας. Δεν το λέω εγώ ότι στοίχισε 100 δισεκατομμύρια. Το λέει ο Ρέγκλινγκ. </w:t>
      </w:r>
    </w:p>
    <w:p w14:paraId="5843FDEE" w14:textId="77777777" w:rsidR="00710BE1" w:rsidRDefault="001F05DE">
      <w:pPr>
        <w:spacing w:line="600" w:lineRule="auto"/>
        <w:ind w:firstLine="720"/>
        <w:jc w:val="both"/>
        <w:rPr>
          <w:rFonts w:eastAsia="UB-Helvetica" w:cs="Times New Roman"/>
          <w:szCs w:val="24"/>
        </w:rPr>
      </w:pPr>
      <w:r>
        <w:rPr>
          <w:rFonts w:eastAsia="UB-Helvetica" w:cs="Times New Roman"/>
          <w:szCs w:val="24"/>
        </w:rPr>
        <w:t>Τα αποτελέσματα όλων αυτών, κύριε Υπουργέ, όλης αυτής της ζημιάς που προκαλείτε, φαίνονται καθημερινά, όπως αυτό που έγινε χθες με τη «ΜΑΡΙΝΟΠΟΥΛΟΣ Α.Ε.».</w:t>
      </w:r>
    </w:p>
    <w:p w14:paraId="43717278" w14:textId="77777777" w:rsidR="00710BE1" w:rsidRDefault="001F05D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δεν βλέπω να σας νοιάζει. Το μόνο που σας νοιάζει είναι να αλλάξετε τις ρυθμίσεις του Υπουργείου Εργασίας, για να κάνετε ατομικές συμβάσεις σε «ημετέρους», τελικά. </w:t>
      </w:r>
    </w:p>
    <w:p w14:paraId="72414BB8" w14:textId="77777777" w:rsidR="00710BE1" w:rsidRDefault="001F05D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μόνο που σας νοιάζει είναι μάλλον ο εκλογικός νόμος, τον οποίο βιάζεστε να φέρετε στη Βουλή, λες και αυτό ενδιαφέρει τον κόσμο και τους Έλληνες πολίτες. Και αναρωτιέμαι αν ενδιαφέρει τους εργαζόμενους στη «ΜΑΡΙΝΟΠΟΥΛΟΣ Α.Ε.» το ότι θα φέρετε εκλογικό νόμο. Αυτό μάλλον που σας νοιάζει </w:t>
      </w:r>
      <w:r>
        <w:rPr>
          <w:rFonts w:eastAsia="Times New Roman" w:cs="Times New Roman"/>
          <w:szCs w:val="24"/>
        </w:rPr>
        <w:lastRenderedPageBreak/>
        <w:t xml:space="preserve">τελικά είναι να καταστρέψετε ό,τι έχει μείνει όρθιο σε αυτή τη χώρα. Και αφού, επιτέλους, με τον εκλογικό νόμο παραδέχεστε ότι δεν θα είστε πρώτο κόμμα στις επόμενες εκλογές, τι προσπαθείτε να κάνετε; Να δημιουργήσετε προβλήματα ακυβερνησίας στις επόμενες εκλογές. Αυτό είναι το σχέδιό σας. </w:t>
      </w:r>
    </w:p>
    <w:p w14:paraId="4E02C1C9" w14:textId="77777777" w:rsidR="00710BE1" w:rsidRDefault="001F05D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εγώ θα ευχηθώ να μην αργήσετε πολύ τις εκλογές, γιατί, έτσι όπως πάτε, κύριε Υπουργέ, ούτε καν δεύτεροι δεν θα είστε!</w:t>
      </w:r>
    </w:p>
    <w:p w14:paraId="5AD1243E" w14:textId="77777777" w:rsidR="00710BE1" w:rsidRDefault="001F05D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46851C4" w14:textId="77777777" w:rsidR="00710BE1" w:rsidRDefault="001F05D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 κ. Παπαχριστόπουλος προφανώς είναι στην επιτροπή. Όταν έρθει, θα του δώσω τον λόγο. Ο κ. Καραθανασόπουλος μου είπε το ίδιο. </w:t>
      </w:r>
      <w:r>
        <w:rPr>
          <w:rFonts w:eastAsia="Times New Roman"/>
          <w:szCs w:val="24"/>
          <w:lang w:val="en-US"/>
        </w:rPr>
        <w:t>A</w:t>
      </w:r>
      <w:r>
        <w:rPr>
          <w:rFonts w:eastAsia="Times New Roman"/>
          <w:szCs w:val="24"/>
        </w:rPr>
        <w:t xml:space="preserve">ν χρειαστεί, θα μιλήσει. Συμπληρώσαμε τον κύκλο των πρωτολογιών. </w:t>
      </w:r>
    </w:p>
    <w:p w14:paraId="51158D9D"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Άρα μπαίνουμε τώρα στις δευτερολογίες εισηγητών και Κοινοβουλευτικών Εκπροσώπων. Η ώρα είναι 11.55΄. </w:t>
      </w:r>
    </w:p>
    <w:p w14:paraId="42E6AFD4" w14:textId="77777777" w:rsidR="00710BE1" w:rsidRDefault="001F05DE">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Κύριε Πρόεδρε, οι Υπουργοί δεν θα πάρουν τον λόγο; </w:t>
      </w:r>
    </w:p>
    <w:p w14:paraId="26F43228" w14:textId="77777777" w:rsidR="00710BE1" w:rsidRDefault="001F05D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Βεβαίως, δεν τελείωσα. Απλώς θέλω να υπολογίσω την ώρα, να κάνω την αριθμητική, κύριε Λοβέρδο. </w:t>
      </w:r>
    </w:p>
    <w:p w14:paraId="0134EFB8" w14:textId="77777777" w:rsidR="00710BE1" w:rsidRDefault="001F05DE">
      <w:pPr>
        <w:spacing w:line="600" w:lineRule="auto"/>
        <w:ind w:firstLine="720"/>
        <w:jc w:val="both"/>
        <w:rPr>
          <w:rFonts w:eastAsia="Times New Roman"/>
          <w:szCs w:val="24"/>
        </w:rPr>
      </w:pPr>
      <w:r>
        <w:rPr>
          <w:rFonts w:eastAsia="Times New Roman"/>
          <w:szCs w:val="24"/>
        </w:rPr>
        <w:t>Παρ’ ότι έχετε από επτά λεπτά–</w:t>
      </w:r>
      <w:r w:rsidRPr="00827B29">
        <w:rPr>
          <w:rFonts w:eastAsia="Times New Roman"/>
          <w:szCs w:val="24"/>
        </w:rPr>
        <w:t xml:space="preserve"> </w:t>
      </w:r>
      <w:r>
        <w:rPr>
          <w:rFonts w:eastAsia="Times New Roman"/>
          <w:szCs w:val="24"/>
        </w:rPr>
        <w:t xml:space="preserve">πλην του κ. Δημητριάδη, στον οποίο θα συμπληρώσουμε λίγο χρόνο, λόγω κάποιου γεγονότος που συνέβη χθες-, προτείνω να ξεκινήσουμε με πέντε λεπτά. Οπότε είναι σαράντα λεπτά οι εισηγητές και σαράντα λεπτά οι Κοινοβουλευτικοί Εκπρόσωποι, ογδόντα λεπτά, υπολογίστε μιάμιση ώρα. Θα έχει και ο Υπουργός δέκα λεπτά, για να δευτερολογήσει και να απαντήσει. Στις 14.00΄ πρέπει να έχουμε ψηφίσει το νομοσχέδιο, για να μπούμε στις άρσεις ασυλιών. </w:t>
      </w:r>
    </w:p>
    <w:p w14:paraId="66DD0862" w14:textId="77777777" w:rsidR="00710BE1" w:rsidRDefault="001F05DE">
      <w:pPr>
        <w:spacing w:line="600" w:lineRule="auto"/>
        <w:ind w:firstLine="720"/>
        <w:jc w:val="both"/>
        <w:rPr>
          <w:rFonts w:eastAsia="Times New Roman"/>
          <w:szCs w:val="24"/>
        </w:rPr>
      </w:pPr>
      <w:r>
        <w:rPr>
          <w:rFonts w:eastAsia="Times New Roman"/>
          <w:b/>
          <w:szCs w:val="24"/>
        </w:rPr>
        <w:lastRenderedPageBreak/>
        <w:t xml:space="preserve">ΠΑΝΑΓΙΩΤΗΣ ΜΗΤΑΡΑΚΗΣ: </w:t>
      </w:r>
      <w:r>
        <w:rPr>
          <w:rFonts w:eastAsia="Times New Roman"/>
          <w:szCs w:val="24"/>
        </w:rPr>
        <w:t xml:space="preserve">Κύριε Πρόεδρε, θέλω και εγώ τον λόγο. </w:t>
      </w:r>
    </w:p>
    <w:p w14:paraId="48978DB1" w14:textId="77777777" w:rsidR="00710BE1" w:rsidRDefault="001F05D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Και εσείς θα μιλήσετε. Θα ρωτάω έναν έναν αν θέλει να μιλήσει. Δεν θα παρακάμψω κανέναν. </w:t>
      </w:r>
    </w:p>
    <w:p w14:paraId="7923886D" w14:textId="77777777" w:rsidR="00710BE1" w:rsidRDefault="001F05DE">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τέσσερις μαθήτριες και μαθητές και τρεις συνοδοί εκπαιδευτικοί από γυμνάσιο της Κύπρου. </w:t>
      </w:r>
    </w:p>
    <w:p w14:paraId="6335C896" w14:textId="77777777" w:rsidR="00710BE1" w:rsidRDefault="001F05DE">
      <w:pPr>
        <w:spacing w:line="600" w:lineRule="auto"/>
        <w:ind w:firstLine="720"/>
        <w:jc w:val="both"/>
        <w:rPr>
          <w:rFonts w:eastAsia="Times New Roman"/>
          <w:szCs w:val="24"/>
        </w:rPr>
      </w:pPr>
      <w:r>
        <w:rPr>
          <w:rFonts w:eastAsia="Times New Roman"/>
          <w:szCs w:val="24"/>
        </w:rPr>
        <w:t xml:space="preserve">Με μεγάλη χαρά σάς υποδεχόμαστε και σάς καλωσορίζουμε στη Βουλή των Ελλήνων. </w:t>
      </w:r>
    </w:p>
    <w:p w14:paraId="215D2099" w14:textId="77777777" w:rsidR="00710BE1" w:rsidRDefault="001F05DE">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0CB85BF6"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Τον λόγο έχει τώρα ο κ. Δημητριάδης για επτά λεπτά. </w:t>
      </w:r>
    </w:p>
    <w:p w14:paraId="17AC9FB2"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ΔΗΜΗΤΡΙΑΔΗΣ: </w:t>
      </w:r>
      <w:r>
        <w:rPr>
          <w:rFonts w:eastAsia="Times New Roman"/>
          <w:szCs w:val="24"/>
        </w:rPr>
        <w:t>Κύριε Πρόεδρε, ίσως να χρειαστώ λίγο περισσότερο χρόνο, λόγω του ότι χθες δεν εισηγήθηκα και είναι θέματα σημαντικά.</w:t>
      </w:r>
    </w:p>
    <w:p w14:paraId="54773366" w14:textId="77777777" w:rsidR="00710BE1" w:rsidRDefault="001F05D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Εντάξει, τώρα, ας προσπαθήσουμε να είμαστε μέσα στον χρόνο μας και δεν θα υπολογίσουμε με το μοιρογνωμόνιο…</w:t>
      </w:r>
    </w:p>
    <w:p w14:paraId="7BFBB1AF"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ΔΗΜΗΤΡΙΑΔΗΣ: </w:t>
      </w:r>
      <w:r>
        <w:rPr>
          <w:rFonts w:eastAsia="Times New Roman"/>
          <w:szCs w:val="24"/>
        </w:rPr>
        <w:t xml:space="preserve">Θα προσπαθήσω, κύριε Πρόεδρε. </w:t>
      </w:r>
    </w:p>
    <w:p w14:paraId="01DC7A6B" w14:textId="77777777" w:rsidR="00710BE1" w:rsidRDefault="001F05DE">
      <w:pPr>
        <w:spacing w:line="600" w:lineRule="auto"/>
        <w:ind w:firstLine="720"/>
        <w:jc w:val="both"/>
        <w:rPr>
          <w:rFonts w:eastAsia="Times New Roman"/>
          <w:szCs w:val="24"/>
        </w:rPr>
      </w:pPr>
      <w:r>
        <w:rPr>
          <w:rFonts w:eastAsia="Times New Roman"/>
          <w:szCs w:val="24"/>
        </w:rPr>
        <w:t>Θα συνεχίσω, αγαπητοί συνάδελφοι και συναδέλφισσες, τον άχαρο ρόλο να παρουσιάσω τα εναπομείναντα κομμάτια της εισήγησής μου για το παρόν νομοσχέδιο, τα οποία αφορούσαν το δεύτερο κεφάλαιο.</w:t>
      </w:r>
    </w:p>
    <w:p w14:paraId="02510775"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Ξεκινάω με το κεφάλαιο που αφορά τα θέματα ΕΣΠΑ. Ρυθμίζονται γενικά θέματα που αφορούν αμιγώς εσωτερική λειτουργία και διόρθωση των υπηρεσιών ΕΣΠΑ. </w:t>
      </w:r>
    </w:p>
    <w:p w14:paraId="7997C9E7" w14:textId="77777777" w:rsidR="00710BE1" w:rsidRDefault="001F05DE">
      <w:pPr>
        <w:spacing w:line="600" w:lineRule="auto"/>
        <w:ind w:firstLine="720"/>
        <w:jc w:val="both"/>
        <w:rPr>
          <w:rFonts w:eastAsia="Times New Roman"/>
          <w:szCs w:val="24"/>
        </w:rPr>
      </w:pPr>
      <w:r>
        <w:rPr>
          <w:rFonts w:eastAsia="Times New Roman"/>
          <w:szCs w:val="24"/>
        </w:rPr>
        <w:t xml:space="preserve">Με την παρούσα διάταξη τροποποιείται ο ν. 4314, ο γνωστός νόμος που αφορά τα ΕΣΠΑ για την περίοδο 2014-2020, πρώτον, με την αντικατάσταση της περίπτωσης β΄ της παραγράφου 7 του άρθρου 13, που προβλέπει τη δυνατότητα σύστασης επιτροπών αξιολόγησης και προγραμμάτων τοπικής ανάπτυξης του ΠΑΑ και του ΕΠΑΛΘ. </w:t>
      </w:r>
    </w:p>
    <w:p w14:paraId="4F298ECF" w14:textId="77777777" w:rsidR="00710BE1" w:rsidRDefault="001F05DE">
      <w:pPr>
        <w:spacing w:line="600" w:lineRule="auto"/>
        <w:ind w:firstLine="720"/>
        <w:jc w:val="both"/>
        <w:rPr>
          <w:rFonts w:eastAsia="Times New Roman"/>
          <w:szCs w:val="24"/>
        </w:rPr>
      </w:pPr>
      <w:r>
        <w:rPr>
          <w:rFonts w:eastAsia="Times New Roman"/>
          <w:szCs w:val="24"/>
        </w:rPr>
        <w:t xml:space="preserve">Δεύτερον, περιγράφονται αναλυτικά τα καθήκοντα του Προϊσταμένου Εθνικής Αρχής Συντονισμού. </w:t>
      </w:r>
    </w:p>
    <w:p w14:paraId="08588321" w14:textId="77777777" w:rsidR="00710BE1" w:rsidRDefault="001F05DE">
      <w:pPr>
        <w:spacing w:line="600" w:lineRule="auto"/>
        <w:ind w:firstLine="720"/>
        <w:jc w:val="both"/>
        <w:rPr>
          <w:rFonts w:eastAsia="Times New Roman"/>
          <w:szCs w:val="24"/>
        </w:rPr>
      </w:pPr>
      <w:r>
        <w:rPr>
          <w:rFonts w:eastAsia="Times New Roman"/>
          <w:szCs w:val="24"/>
        </w:rPr>
        <w:t xml:space="preserve">Τρίτον, πραγματοποιείται σύσταση επιτελικών δομών του ΕΣΠΑ. </w:t>
      </w:r>
    </w:p>
    <w:p w14:paraId="46AB39FE" w14:textId="77777777" w:rsidR="00710BE1" w:rsidRDefault="001F05DE">
      <w:pPr>
        <w:spacing w:line="600" w:lineRule="auto"/>
        <w:ind w:firstLine="720"/>
        <w:jc w:val="both"/>
        <w:rPr>
          <w:rFonts w:eastAsia="Times New Roman"/>
          <w:szCs w:val="24"/>
        </w:rPr>
      </w:pPr>
      <w:r>
        <w:rPr>
          <w:rFonts w:eastAsia="Times New Roman"/>
          <w:szCs w:val="24"/>
        </w:rPr>
        <w:t xml:space="preserve">Τέταρτον, η διάταξη αφορά το Πρόγραμμα Δημοσίων Επενδύσεων και συγκεκριμένα τη διαδικασία απαλλοτριώσεων που πλέον γίνονται λαμβάνοντας υπ’ όψιν την πραγματικότητα. </w:t>
      </w:r>
    </w:p>
    <w:p w14:paraId="31DC972C"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Πέμπτον, με την τροποποίηση της παραγράφου 4 του άρθρου 30 εξαιρούνται στο σύνολό τους όλες οι συμβάσεις που αφορούν το ανθρώπινο δυναμικό που ασχολείται με έργα ΕΣΠΑ. </w:t>
      </w:r>
    </w:p>
    <w:p w14:paraId="76A03AEA" w14:textId="77777777" w:rsidR="00710BE1" w:rsidRDefault="001F05DE">
      <w:pPr>
        <w:spacing w:line="600" w:lineRule="auto"/>
        <w:ind w:firstLine="720"/>
        <w:jc w:val="both"/>
        <w:rPr>
          <w:rFonts w:eastAsia="Times New Roman"/>
          <w:szCs w:val="24"/>
        </w:rPr>
      </w:pPr>
      <w:r>
        <w:rPr>
          <w:rFonts w:eastAsia="Times New Roman"/>
          <w:szCs w:val="24"/>
        </w:rPr>
        <w:t xml:space="preserve">Έκτον, προβλέπεται ότι το σύνολο των αποδοχών υπαλλήλων όλων των φορέων γενικής διακυβέρνησης –αποσπασμένων ή μετακινούμενων- θα καταβάλλεται από τον φορέα προέλευσής τους. </w:t>
      </w:r>
    </w:p>
    <w:p w14:paraId="7C010B3B" w14:textId="77777777" w:rsidR="00710BE1" w:rsidRDefault="001F05DE">
      <w:pPr>
        <w:spacing w:line="600" w:lineRule="auto"/>
        <w:ind w:firstLine="720"/>
        <w:jc w:val="both"/>
        <w:rPr>
          <w:rFonts w:eastAsia="Times New Roman"/>
          <w:szCs w:val="24"/>
        </w:rPr>
      </w:pPr>
      <w:r>
        <w:rPr>
          <w:rFonts w:eastAsia="Times New Roman"/>
          <w:szCs w:val="24"/>
        </w:rPr>
        <w:t xml:space="preserve">Έβδομον, με την τροποποίηση του άρθρου 38 προβλέπεται ρητά ότι οι σχετικές ρυθμίσεις εφαρμόζονται και για το μετακινούμενο προσωπικό. </w:t>
      </w:r>
    </w:p>
    <w:p w14:paraId="4F18C9BF" w14:textId="77777777" w:rsidR="00710BE1" w:rsidRDefault="001F05DE">
      <w:pPr>
        <w:spacing w:line="600" w:lineRule="auto"/>
        <w:ind w:firstLine="720"/>
        <w:jc w:val="both"/>
        <w:rPr>
          <w:rFonts w:eastAsia="Times New Roman"/>
          <w:szCs w:val="24"/>
        </w:rPr>
      </w:pPr>
      <w:r>
        <w:rPr>
          <w:rFonts w:eastAsia="Times New Roman"/>
          <w:szCs w:val="24"/>
        </w:rPr>
        <w:t xml:space="preserve">Όγδοον, εφαρμόζονται τα προβλεπόμενα για την κάλυψη θέσης του Προϊσταμένου Ειδικής Υπηρεσίας. </w:t>
      </w:r>
    </w:p>
    <w:p w14:paraId="05009336" w14:textId="77777777" w:rsidR="00710BE1" w:rsidRDefault="001F05DE">
      <w:pPr>
        <w:spacing w:line="600" w:lineRule="auto"/>
        <w:ind w:firstLine="720"/>
        <w:jc w:val="both"/>
        <w:rPr>
          <w:rFonts w:eastAsia="Times New Roman"/>
          <w:szCs w:val="24"/>
        </w:rPr>
      </w:pPr>
      <w:r>
        <w:rPr>
          <w:rFonts w:eastAsia="Times New Roman"/>
          <w:szCs w:val="24"/>
        </w:rPr>
        <w:t xml:space="preserve">Ένατον, η Ειδική Υπηρεσία Διαχείρισης ασκεί καθήκοντα προαξιολόγησης και παρακολούθησης διαχείρισης των έργων του Μηχανισμού Διευκόλυνσης Σύνδεσης με την Ευρώπη. </w:t>
      </w:r>
    </w:p>
    <w:p w14:paraId="021C2489"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Δέκατον, με την προσθήκη του άρθρου 54Α δίνεται η δυνατότητα στο Υπουργείο Ανάπτυξης να επεξεργάζεται τα στατιστικά στοιχεία προσωπικού χαρακτήρα που προκύπτουν από τη δραστηριότητα συμμετοχής στις πράξεις που χρηματοδοτούνται από το Ευρωπαϊκό Κοινωνικό Ταμείο. </w:t>
      </w:r>
    </w:p>
    <w:p w14:paraId="0CB24BCD" w14:textId="77777777" w:rsidR="00710BE1" w:rsidRDefault="001F05DE">
      <w:pPr>
        <w:spacing w:line="600" w:lineRule="auto"/>
        <w:ind w:firstLine="720"/>
        <w:jc w:val="both"/>
        <w:rPr>
          <w:rFonts w:eastAsia="Times New Roman"/>
          <w:szCs w:val="24"/>
        </w:rPr>
      </w:pPr>
      <w:r>
        <w:rPr>
          <w:rFonts w:eastAsia="Times New Roman"/>
          <w:szCs w:val="24"/>
        </w:rPr>
        <w:t xml:space="preserve">Ενδέκατον, ρυθμίζονται θέματα αποσπάσεων και μετακινήσεων προσωπικού. </w:t>
      </w:r>
    </w:p>
    <w:p w14:paraId="2F12BB83" w14:textId="77777777" w:rsidR="00710BE1" w:rsidRDefault="001F05DE">
      <w:pPr>
        <w:spacing w:line="600" w:lineRule="auto"/>
        <w:ind w:firstLine="720"/>
        <w:jc w:val="both"/>
        <w:rPr>
          <w:rFonts w:eastAsia="Times New Roman" w:cs="Times New Roman"/>
          <w:szCs w:val="24"/>
        </w:rPr>
      </w:pPr>
      <w:r>
        <w:rPr>
          <w:rFonts w:eastAsia="Times New Roman"/>
          <w:szCs w:val="24"/>
        </w:rPr>
        <w:t xml:space="preserve">Τα άρθρα 12 έως 18 αφορούν αγροτικά προγράμματα ως κομμάτι του ΕΣΠΑ που πρέπει να έχουν συνυπογραφεί και από το Υπουργείο Αγροτικής Ανάπτυξης. </w:t>
      </w:r>
      <w:r>
        <w:rPr>
          <w:rFonts w:eastAsia="Times New Roman" w:cs="Times New Roman"/>
          <w:szCs w:val="24"/>
        </w:rPr>
        <w:t xml:space="preserve">  </w:t>
      </w:r>
    </w:p>
    <w:p w14:paraId="7CB0585C"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Στο τρίτο κεφάλαιο στα θέματα βιομηχανίας, οι ρυθμίσεις αφορούν τροποποιήσεις διατάξεων του ν.3982/2011 και ρυθμίζουν θέματα έκδοσης αδειών επαγγελματιών, επιχειρηματικών πάρκων και επιχειρήσεων.</w:t>
      </w:r>
    </w:p>
    <w:p w14:paraId="143AB2D4"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 xml:space="preserve">Πρώτον, όσον αφορά τεχνικά επαγγέλματα, δίνουμε παράταση, μέχρι το τέλος του 2016, του δικαιώματος της αντιστοίχισης των υφιστάμενων παλαιών αδειών και των νέων. Παράλληλα, δίνεται διέξοδος </w:t>
      </w:r>
      <w:r>
        <w:rPr>
          <w:rFonts w:eastAsia="Times New Roman" w:cs="Times New Roman"/>
          <w:szCs w:val="24"/>
        </w:rPr>
        <w:lastRenderedPageBreak/>
        <w:t>σε περιπτώσεις απόλυτης αδυναμίας διενέργειας εξετάσεων σε περιφέρειες που ήδη έχουν συγκροτήσει εξεταστικές επιτροπές, κυρίως λόγω μη διαθέσιμων αναγκαίων υποδομών.</w:t>
      </w:r>
    </w:p>
    <w:p w14:paraId="2AEB3261"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Διευκρινίζεται το ζήτημα της αντιστοίχισης των παλαιών αδειών συντηρητή, που αντικαθίστανται με άδειες εγκαταστάτη, καθώς και η διαδικασία αντιστοίχισης άδειας ψυκτικού. Όταν είναι για πάνω από πέντε χρόνια αθεώρητη, προβλέπεται ανάκλησή της κατ’ αναλογία όλων των αντίστοιχων ρυθμίσεων σε όλα τα υπόλοιπα προεδρικά διατάγματα.</w:t>
      </w:r>
    </w:p>
    <w:p w14:paraId="1BF87208"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 xml:space="preserve">Όσον αφορά την αδειοδότηση, δίνεται λύση στην αδυναμία εκσυγχρονισμού υφιστάμενων μονάδων μέσης όχλησης στην Αττική, με πρόβλεψη προϋποθέσεων για την προστασία του περιβάλλοντος. </w:t>
      </w:r>
    </w:p>
    <w:p w14:paraId="253B58A0"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 xml:space="preserve">Στις περιοχές κατοικίας δύναται να εκσυγχρονιστεί η βιομηχανική εγκατάσταση, χωρίς, όμως, αύξηση ισχύος. Στις μέσης όχλησης μονάδες στην Αττική επιτρέπεται εκσυγχρονισμός μονάδας με αύξηση </w:t>
      </w:r>
      <w:r>
        <w:rPr>
          <w:rFonts w:eastAsia="Times New Roman" w:cs="Times New Roman"/>
          <w:szCs w:val="24"/>
        </w:rPr>
        <w:lastRenderedPageBreak/>
        <w:t>ισχύος 20%. Παρατείνεται κατά ένα έτος το διάστημα της τεχνικής ανασυγκρότησης, υπό την προϋπόθεση ότι ο φορέας της επιχείρησης αποδεδειγμένα έχει προβεί στις αντίστοιχες ενέργειες.</w:t>
      </w:r>
    </w:p>
    <w:p w14:paraId="70C3C30B"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Όσον αφορά τα επιχειρηματικά πάρκα, διευκολύνεται η ανάπτυξη οργανωμένων υποδοχέων για την επιχειρηματική δραστηριότητα μέσω δυνατότητας τμηματικής ολοκλήρωσης των απαιτούμενων έργων υποδομής.</w:t>
      </w:r>
    </w:p>
    <w:p w14:paraId="211E83CB"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Προβλέπεται πως η τεχνική προμελέτη έργου για αδειοδότηση επιχειρηματικού πάρκου αντικαθίσταται πλέον από προκαταρκτική μελέτη. Είναι πιο απλό, πιο φθηνό και ακριβές και έχει γίνει ήδη με ΚΥΑ που αφορά τις ΕΒΕΠΟ.</w:t>
      </w:r>
    </w:p>
    <w:p w14:paraId="2AB2D3E5"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Μειώνεται η απαιτούμενη έκταση για τη σταδιακή ανάπτυξη των επιχειρηματικών πάρκων από δύο χιλιάδες στρέμματα –όπου είναι αναγκαίο αυτό- σε χίλια στρέμματα.</w:t>
      </w:r>
    </w:p>
    <w:p w14:paraId="2977C72B"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lastRenderedPageBreak/>
        <w:t xml:space="preserve">Απλοποιεί την περιβαλλοντική αδειοδότηση των δραστηριοτήτων που εγκαθίστανται σε επιχειρηματικά πάρκα, καθώς επεκτείνεται και στους λοιπούς οργανωμένους υποδοχής, ήτοι ΒΙΠΕ και ΕΒΕΠΕ. </w:t>
      </w:r>
    </w:p>
    <w:p w14:paraId="73208154"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Προβλέπει μείωση εισφοράς γης στα επιχειρηματικά πάρκα εξυγίανσης, όπου είναι αναγκαίο, από 15% σε 20%, βάσει της συνολικής τους επιφάνειας.</w:t>
      </w:r>
    </w:p>
    <w:p w14:paraId="410E6302"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 xml:space="preserve">Προβλέπεται για όλους τους τύπους των πάρκων η δυνατότητα σύναψης συμβάσεων του φορέα ανάπτυξης ή διοίκησης των πάρκων με τους οικείους ΟΤΑ, βάσει της οποίας ανατίθενται στον φορέα υπηρεσίες καθαριότητας, φωτισμού, κοινοχρήστων χώρων και λοιπά. </w:t>
      </w:r>
    </w:p>
    <w:p w14:paraId="5FF9285B"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 xml:space="preserve">Επεκτείνεται η απλοποιημένη διαδικασία έγκρισης περιβαλλοντικών όρων από τις εγκατεστημένες επιχειρήσεις εντός των ΒΙΠΕ του ν.4458/1965 και των ΒΕΠΕ του ν.2545/1997. </w:t>
      </w:r>
    </w:p>
    <w:p w14:paraId="748E02B9"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τα αρτοποιεία παρατείνεται μέχρι τις 31 Μαρτίου για τα υφιστάμενα προ του 2007 αρτοποιεία και πρατήρια η προθεσμία συμμόρφωσής τους ως προς τις ειδικότερες απαιτήσεις του ν.3526/2007. </w:t>
      </w:r>
    </w:p>
    <w:p w14:paraId="070B60FB"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 xml:space="preserve">Πέμπτον, για τους υπαλλήλους των θυγατρικών εταιρειών του ΕΟΜΜΕΧ προβλέπεται με διάταξη η δυνατότητα αποζημίωσης με παρέμβαση του δημοσίου ως προς τη μεταφορά των απαραίτητων κονδυλίων, πρωτίστως για λόγους ίσης μεταχείρισης. </w:t>
      </w:r>
    </w:p>
    <w:p w14:paraId="5A9434B4"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Στο κεφάλαιο που αφορά θέματα της Γενικής Γραμματείας Εμπορίου και Προστασίας του Καταναλωτή ρυθμίζονται κάποια επιμέρους ζητήματα και βασικά τίθενται οι βάσεις για τη δημιουργία μητρώου ηλεκτρονικού εμπορίου στην Ελλάδα.</w:t>
      </w:r>
    </w:p>
    <w:p w14:paraId="02B6CE16"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 xml:space="preserve">Στοχεύουμε στην πλήρη αξιοποίηση των δραστηριοτήτων του ΓΕΜΗ. Η συστηματικότερη καταγραφή των επιχειρήσεων του κλάδου ανταποκρίνεται στην ανάπτυξη της ηλεκτρονικής επιχειρηματικότητας τα </w:t>
      </w:r>
      <w:r>
        <w:rPr>
          <w:rFonts w:eastAsia="Times New Roman" w:cs="Times New Roman"/>
          <w:szCs w:val="24"/>
        </w:rPr>
        <w:lastRenderedPageBreak/>
        <w:t xml:space="preserve">τελευταία χρόνια στη χώρα μας. Επίσης, μεταφέρεται η αρμοδιότητα πληροφόρησης προς τους φορείς της Ευρωπαϊκής Ένωσης από το εποπτικό συμβούλιο του ΓΕΜΗ στην αρμόδια διεύθυνση της Γενικής Γραμματείας Εμπορίου και Προστασίας του Καταναλωτή. </w:t>
      </w:r>
    </w:p>
    <w:p w14:paraId="3A0CDCA9"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Το πέμπτο κεφάλαιο αφορά θέματα τουρισμού. Ρυθμίζονται επιμέρους ζητήματα που έχουν αναδείξει η διοίκηση και οι εμπλεκόμενοι φορείς. Έχει τη σημασία του αυτό, γιατί ακούστηκε μια κριτική κατά τα άλλα άδικη.</w:t>
      </w:r>
    </w:p>
    <w:p w14:paraId="1A7A21DB"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 xml:space="preserve">Στο άρθρο 29 του παρόντος διαγράφεται από την παράγραφο 1 του άρθρου 4 του ν.393/1976 η λέξη «ανεξάρτητη», που αφορά τις γραφειακές εγκαταστάσεις και μόνο αυτές, γιατί εγείρει ζητήματα ερμηνείας και εφαρμογής. Δίνεται επομένως η δυνατότητα και ένας απαραίτητος αέρας στον κλάδο να συστεγάζεται και να αποφεύγει περιττά έξοδα. </w:t>
      </w:r>
    </w:p>
    <w:p w14:paraId="5A718C99"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lastRenderedPageBreak/>
        <w:t>Με το άρθρο 30 δίνεται η δυνατότητα σε επαγγελματίες οδηγούς, που απασχολούνται σε επιχειρήσεις ολικής εκμίσθωσης με οδηγό στα ιδιωτικής χρήσης οχήματα, να ασφαλίζονται σε οποιονδήποτε ασφαλιστικό φορέα και όχι μόνο στο ΙΚΑ.</w:t>
      </w:r>
    </w:p>
    <w:p w14:paraId="512BB2B5"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Με το άρθρο 31 προσθέτει στον ν.4276/2014, στον βασικό, δηλαδή, νόμο για τον τουρισμό, και τα επιβατικά αυτοκίνητα δημοσίας χρήσης χωρίς μετρητή, με οδηγό, στην καθομιλουμένη τις λιμουζίνες.</w:t>
      </w:r>
    </w:p>
    <w:p w14:paraId="14739D87"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Στην παράγραφο 2 προστίθεται εξουσιοδοτική διάταξη στον ν.4276/2014, ώστε να καθορίζεται πλέον με ΚΥΑ η διαδικασία χορήγησης ειδικού σήματος λειτουργίας σε επιβατικά αυτοκίνητα χωρίς μετρητή, με οδηγό.</w:t>
      </w:r>
    </w:p>
    <w:p w14:paraId="326EFA5E"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Με την παράγραφο 4 καταργείται και με νόμο η υποχρέωση έκδοσης και επικόλλησης αυτοκόλλητων σημάτων νόμιμης λειτουργίας που αφορούσαν τον ΣΕΤΕ. Καταργείται ουσιαστικά από τον Ιανουάριο του 2015. Το σήμα του ΕΟΤ παραμένει ως έχει.</w:t>
      </w:r>
    </w:p>
    <w:p w14:paraId="6687B612"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Βουλευτού)</w:t>
      </w:r>
    </w:p>
    <w:p w14:paraId="7F60CD24"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Κύριε Πρόεδρε, άλλα δύο λεπτά σάς παρακαλώ.</w:t>
      </w:r>
    </w:p>
    <w:p w14:paraId="3FAAE0E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Με την παράγραφο 5 βρίσκει λύση το ζήτημα στάθμευσης των αυτοκινούμενων τροχόσπιτων σε κοινόχρηστους χώρους και καθίσταται σαφές ότι ο περιορισμός της διάταξης αναφέρεται αποκλειστικά στην εγκατάσταση σε κοινόχρηστους χώρους της κάθε κατηγορίας τροχόσπιτων και όχι στην απλή και προσωρινή τους στάθμευση.</w:t>
      </w:r>
    </w:p>
    <w:p w14:paraId="1982DD74"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Το άρθρο 32 είναι καθαρά διαδικαστικό και εστιάζει στις κατηγορίες ΤΕΕ τουριστικών επιχειρήσεων για την κάλυψη θέσεων όχι μόνο προϊσταμένων διεύθυνσης, αλλά και τμημάτων περιφερειακής υπηρεσίας τουρισμού.</w:t>
      </w:r>
    </w:p>
    <w:p w14:paraId="4C76755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Με το άρθρο 33 προβλέπεται η επίλυση διαφορών που αφορούν σε διοικητικές κυρώσεις. Η υποβολή προσφυγής αναστέλλει την εκτέλεση κύρωσης μέχρι την έκδοση της σχετικής απόφασης της επιτροπής, </w:t>
      </w:r>
      <w:r>
        <w:rPr>
          <w:rFonts w:eastAsia="Times New Roman" w:cs="Times New Roman"/>
          <w:szCs w:val="24"/>
        </w:rPr>
        <w:lastRenderedPageBreak/>
        <w:t>που εδρεύει στο Υπουργείο Τουρισμού έως και τρεις μήνες. Μόνη εξαίρεση, που η υποβολή δεν έχει ανασταλτικό χαρακτήρα, είναι οι κυρώσεις σε καταστήματα υγειονομικού χαρακτήρα και πισίνες για λόγους δημόσιας υγείας.</w:t>
      </w:r>
    </w:p>
    <w:p w14:paraId="777F9DE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Στο άρθρο 34 τα επιχειρηματικά προγράμματα που αρμόδια για την υλοποίησή τους είναι η Διεύθυνση Τουριστικών Επενδύσεων του Υπουργείου Τουρισμού και έπρεπε να πληρωθούν εντός του 2015, παίρνουν παράταση για το τέλος του 2016, λόγω των καθυστερήσεων που προκλήθηκαν στην αποπληρωμή ορισμένων έργων.</w:t>
      </w:r>
    </w:p>
    <w:p w14:paraId="75D8D1CC"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A3321A">
        <w:rPr>
          <w:rFonts w:eastAsia="Times New Roman" w:cs="Times New Roman"/>
          <w:b/>
          <w:szCs w:val="24"/>
        </w:rPr>
        <w:t>ΓΕΩΡΓΙΟΣ ΛΑΜΠΡΟΥΛΗΣ</w:t>
      </w:r>
      <w:r>
        <w:rPr>
          <w:rFonts w:eastAsia="Times New Roman" w:cs="Times New Roman"/>
          <w:szCs w:val="24"/>
        </w:rPr>
        <w:t>)</w:t>
      </w:r>
    </w:p>
    <w:p w14:paraId="19F5722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Με το άρθρο 35 δίνεται ώθηση στην αδειοδότηση και λειτουργία των κέντρων ιαματικού τουρισμού, κέντρων θαλασσοθεραπείας και κέντρων αναζωογόνησης όπου εξασφαλίζεται ο διαχωρισμός των υδάτων που εκκρεμούν από αυτά τα κέντρα και δεν θεωρούνται πλέον αστικά ή οποιασδήποτε άλλης μορφής λύματα.</w:t>
      </w:r>
    </w:p>
    <w:p w14:paraId="7828089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Με το άρθρο 36 δίνεται νομική κάλυψη στις περιφερειακές υπηρεσίες τουρισμού όσον αφορά το αεροδρόμιο «ΜΑΚΕΔΟΝΙΑ» για την τουριστική προβολή αυτών των υπηρεσιών.</w:t>
      </w:r>
    </w:p>
    <w:p w14:paraId="32DDA5CD"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Με το άρθρο 37 τροποποιείται η διαδικασία απόδοσης των ποσών από τη συμμετοχή του ελληνικού δημοσίου στα μεικτά κέρδη του καζίνου της Πάρνηθας και της Κέρκυρας σε ποσοστά, στον ΕΟΤ 75%, στο Ελληνικό Φεστιβάλ 17% και το υπόλοιπο 8% στο Υπουργείο Οικονομικών. Μέχρι τώρα, αυτή η διαδικασία ακολουθούνταν με έναν παράτυπο τρόπο.</w:t>
      </w:r>
    </w:p>
    <w:p w14:paraId="7C2E7E83"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Άρθρο 38. Δίνεται προθεσμία για την καταγραφή της περιουσίας του Οργανισμού Τουριστικής Εκπαίδευσης και Κατάρτισης, του ΟΤΕΚ, μετά την κατάργησή του.</w:t>
      </w:r>
    </w:p>
    <w:p w14:paraId="1EB86E03"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νομοσχέδιο είναι μια χρήσιμη παρέμβαση για την επιτάχυνση του έργου της διακυβέρνησης. Η προσπάθειά μας για μια νέα διακυβέρνηση με δίκαιη ανάπτυξη είναι σταθερή και επίμονη. Η προοπτική, σε αυτό το νέο τοπίο για τη χώρα μας, να ενταχθούν μεγαλύτερα σύνολα πολιτικών και κοινωνικών δυνάμεων είναι μία ανοικτή και διαρκής πρόταση.</w:t>
      </w:r>
    </w:p>
    <w:p w14:paraId="24613DD6"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418DFEED" w14:textId="77777777" w:rsidR="00710BE1" w:rsidRDefault="001F05DE">
      <w:pPr>
        <w:spacing w:line="600" w:lineRule="auto"/>
        <w:ind w:firstLine="720"/>
        <w:jc w:val="center"/>
        <w:rPr>
          <w:rFonts w:eastAsia="Times New Roman"/>
          <w:bCs/>
        </w:rPr>
      </w:pPr>
      <w:r>
        <w:rPr>
          <w:rFonts w:eastAsia="Times New Roman"/>
          <w:bCs/>
        </w:rPr>
        <w:t>(Χειροκροτήματα από την πτέρυγα του ΣΥΡΙΖΑ)</w:t>
      </w:r>
    </w:p>
    <w:p w14:paraId="7F79AF2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Δημητριάδη.</w:t>
      </w:r>
    </w:p>
    <w:p w14:paraId="7A422C7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των Ανεξαρτήτων Ελλήνων, κ. Παπαχριστόπουλος.</w:t>
      </w:r>
    </w:p>
    <w:p w14:paraId="57B07FE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Ευχαριστώ, κύριε Πρόεδρε. </w:t>
      </w:r>
    </w:p>
    <w:p w14:paraId="2927EDC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Πριν πω οτιδήποτε άλλο, έχω μια απορία. Κάποιος θα πρέπει κάποτε να μου τη λύσει. Πότε και ποιος Πρόεδρος της Βουλής θα καταφέρει να γεμίζει την Αίθουσα της Ολομέλειας; Γιατί πιστεύω ότι γι’ αυτόν τον λόγο είμαστε Βουλευτές, για να υπάρχουμε σε αυτό το Κοινοβούλιο. Είναι μία απορία που την έχω πάντα.</w:t>
      </w:r>
    </w:p>
    <w:p w14:paraId="7BD9C6DA"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Άκουσα με μεγάλη προσοχή όλους τους ομιλητές. Είμαι στη δυσάρεστη θέση να πω -και λέω σε δυσάρεστη, γιατί με τον κ. Βορίδη με χωρίζει άβυσσος- ότι πιστεύω και εγώ πως καμμία, μα καμμία πρόσληψη σε υπηρεσία του δημοσίου δεν πρέπει να γίνεται εκτός ΑΣΕΠ και όταν λέω «καμμία» το εννοώ.</w:t>
      </w:r>
    </w:p>
    <w:p w14:paraId="6CAE980C"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Κάποτε θα πρέπει να είμαι στην ευχάριστη θέση, όταν με παίρνει ένας ψηφοφόρος –και ξέρετε όλοι ότι σας παίρνουν- λέγοντας «γιατρέ, η κόρη μου έχει κάνει τα χαρτιά της», να μπορώ ευθαρσώς και </w:t>
      </w:r>
      <w:r>
        <w:rPr>
          <w:rFonts w:eastAsia="Times New Roman" w:cs="Times New Roman"/>
          <w:szCs w:val="24"/>
        </w:rPr>
        <w:lastRenderedPageBreak/>
        <w:t>ευθέως να πω «δεν γίνεται, ξέχνα το, είναι μέσω ΑΣΕΠ» και όχι για το 99,9% αλλά για το 100%. Αυτό, δηλαδή, που γινόταν στο ΚΕΕΛΠΝΟ να μην γίνει ποτέ και πουθενά.</w:t>
      </w:r>
    </w:p>
    <w:p w14:paraId="010BF22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Δεύτερον, σε ό,τι έχει σχέση με το σημερινό νομοσχέδιο, θέλω να πω ότι είμαι από αυτούς που πίστευα, πιστεύω και θα συνεχίσω να πιστεύω ότι είμαι ευρωπαϊστής, από αυτούς που μένουν μέσα και όχι απ’ έξω ούτε από αυτούς που θέλουν να διαλυθεί η Ευρωπαϊκή Ένωση.</w:t>
      </w:r>
    </w:p>
    <w:p w14:paraId="4254B9E0"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Με τον κ. Λοβέρδο διαφωνώ στο 90% από αυτά που λέει –τον άκουσα με προσοχή- αλλά θα συμφωνήσω στο ότι φυλάμε αυτή την Ένωση σαν κόρη οφθαλμού και προσπαθούμε να τη βελτιώσουμε από το πρωί ως το βράδυ. Τι μπορούμε να κάνουμε; Πολλά.</w:t>
      </w:r>
    </w:p>
    <w:p w14:paraId="476B90B4"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Πιστεύω ότι το σημερινό νομοσχέδιο αφορά διορθωτικές κινήσεις μετά από εμπειρία που είχαν αυτοί και δεν είχαμε εμείς. Θέλω μάλιστα να αναφερθώ σε τέσσερις κινήσεις και μετά να σχολιάσω μερικά πράγματα από αυτά που άκουσα, σήμερα γιατί είναι επίκαιρα τα θέματα.</w:t>
      </w:r>
    </w:p>
    <w:p w14:paraId="049B35E4"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Δεν νομίζω ότι υπάρχει κάποιος που να διαφωνεί στο να γίνει κάτι για τη φοροδιαφυγή. Όσα περισσότερα λοιπόν άτομα έχουν πρόσβαση -εννοώ επίσημα, κρατικοί φορείς- στο να ελέγχουν φοροφυγάδες, αυτό είναι καλό, είναι κτύπημα στη γραφειοκρατία. Αυτό λέει η τροπολογία με αριθμό 524 και δεν νομίζω να διαφωνεί κανείς.</w:t>
      </w:r>
    </w:p>
    <w:p w14:paraId="516F1FE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Δεύτερον, το ειδικό σήμα λειτουργίας. Λέμε να βοηθήσουμε τον τουρισμό. Επιγραμματικά αναφέρομαι σε αυτά. Με την τροπολογία 522 παραβλέπουμε την ειδική υπηρεσία που εγκρίνει περιβαλλοντικούς όρους και δίνουμε τη δυνατότητα σε ένα ξενοδοχείο να δουλέψει πριν πάρει το σήμα και το βοηθάμε πάρα πολύ. Κακό είναι; Καλό.</w:t>
      </w:r>
    </w:p>
    <w:p w14:paraId="2F27C3F9"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Ακόμη, ένα τελείως ανθρώπινο θέμα έφερε το Υπουργείο Παιδείας για τους εκπαιδευτικούς που έχουν ένα παιδί το οποίο έχει ειδικές ανάγκες. Καλά κάνει και τους εξομοιώνει με τους πολύτεκνους. Δεν </w:t>
      </w:r>
      <w:r>
        <w:rPr>
          <w:rFonts w:eastAsia="Times New Roman" w:cs="Times New Roman"/>
          <w:szCs w:val="24"/>
        </w:rPr>
        <w:lastRenderedPageBreak/>
        <w:t xml:space="preserve">νομίζω ότι έχει αντίρρηση κανείς σε αυτό. Άλλωστε, πολλοί από εδώ κάνουν κριτική: «Κυβερνήστε, επιτέλους», «καθημερινότητα». Την αντίρρησή μου την είπα πρώτη-πρώτη: ΑΣΕΠ για όλους και για όλα! Και το λέω και επιμένω. Τελεία και παύλα. </w:t>
      </w:r>
    </w:p>
    <w:p w14:paraId="2396063E"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Θέλω, όμως, επειδή άκουσα, για παράδειγμα, απίστευτα πράγματα για το δημοψήφισμα και διάφορες αναλύσεις για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κ.λπ., να θυμίσω -γιατί τα έχω ζήσει στο πετσί μου- ότι κανένα μέσο μαζικής ενημέρωσης στη χώρα –από αυτά που ακούγονται, γιατί από αυτά που δεν ακούγονται δεν έχει νόημα- και, δυστυχώς, και παγκόσμια και ευρωπαϊκά, δεν είπε για ποιο πράγμα γινόταν το δημοψήφισμα. Γιατί εγώ ήμουν, είμαι και παραμένω ευρωπαϊστής. Γινόταν γιατί δεν δεχόμασταν μια συγκεκριμένη συμφωνία. Μπορεί να κάναμε λάθος, αλλά γι’ αυτό γινόταν. </w:t>
      </w:r>
    </w:p>
    <w:p w14:paraId="4D7A49BF"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Τι πέρασε στον κόσμο και τι πέρασε σε όλη την Ευρωπαϊκή Ένωση; Η απόλυτη διαστρέβλωση, ότι ήταν «ναι» ή «όχι» στην Ευρώπη. Αυτό για εμένα, για να μην χρησιμοποιήσω βαριά λέξη, είναι ο ορισμός της ολοκληρωτικής νοοτροπίας. </w:t>
      </w:r>
    </w:p>
    <w:p w14:paraId="676BFA54"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Να πω τι άλλο έγινε; Άκουσα διάφορα. Άκουσα μάλιστα από Κοινοβουλευτικό Εκπρόσωπο να λέει: «Αγάπη μου, κλείσαμε τις τράπεζες». Ο κ. Βαρουφάκης το έχει διαψεύσει οργισμένα αυτό το πράγμα. Είναι μια ανακρίβεια που δεν πρέπει να ακούγεται εδώ μέσα.</w:t>
      </w:r>
    </w:p>
    <w:p w14:paraId="346F4F78"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Το γιατί έκλεισαν οι τράπεζες πιστεύω ότι ο ιστορικός του μέλλοντος θα το βγάλει κάποτε: Γιατί αυτή η Κυβέρνηση ήταν «παρένθεση» και έπρεπε να φύγει, γιατί κάποιοι έχουν ιδιοκτησιακή αντίληψη σε αυτή τη χώρα και μέσα σε αυτή την Αίθουσα. Εγώ δεν χαρακτηρίζω. Λέω τη γνώμη μου.</w:t>
      </w:r>
    </w:p>
    <w:p w14:paraId="2D48781A"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χειρότερο; Από 8.000 ευρώ και πάνω θα μας έπαιρναν όλα τα λεφτά! Δεν μπορώ να καταλάβω ένα ολοκληρωτικό καθεστώς τι χειρότερο κάνει για να πείσει τους πολίτες; Συγχωρείστε με που ανεβάζω την ένταση. </w:t>
      </w:r>
    </w:p>
    <w:p w14:paraId="50343830"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Για εμένα το δημοψήφισμα καλώς έγινε, γιατί έδειξε, παρ’ όλες αυτές τις αντίξοες συνθήκες, ότι ένα μεγάλο κομμάτι κόσμου ήξερε ποιος λεηλάτησε τη χώρα τα τελευταία σαράντα χρόνια. Αυτό ήξερε και αυτό εξέφρασε κάτω από αυτές τις συνθήκες. </w:t>
      </w:r>
    </w:p>
    <w:p w14:paraId="7E5C72DC"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Κλείνω και αυτό το θέμα και θέλω να πω δυο κουβέντες για το </w:t>
      </w:r>
      <w:r>
        <w:rPr>
          <w:rFonts w:eastAsia="Times New Roman" w:cs="Times New Roman"/>
          <w:szCs w:val="24"/>
          <w:lang w:val="en-US"/>
        </w:rPr>
        <w:t>Brexit</w:t>
      </w:r>
      <w:r>
        <w:rPr>
          <w:rFonts w:eastAsia="Times New Roman" w:cs="Times New Roman"/>
          <w:szCs w:val="24"/>
        </w:rPr>
        <w:t xml:space="preserve"> και την Ευρώπη. Νομίζω ότι έχω λίγο ακόμη χρόνο. </w:t>
      </w:r>
    </w:p>
    <w:p w14:paraId="3BAF519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Έγινε πράγματι πολύς θόρυβος για τη Μεγάλη Βρετανία. Η γνώμη  μου είναι ότι οι Βρετανοί τουρίστες είναι οι πρώτοι που έρχονται στη χώρα μας, για όσους δεν το ξέρουν να το μάθουν. Επίσης, εμείς σκεπτόμασταν αυτή τη χώρα κάθε Χριστούγεννα. Πολλά δικά μας παιδιά σπουδάζουν στη Μεγάλη Βρετανία και γενικά, είχαμε πολύ καλές σχέσεις με αυτή τη χώρα. </w:t>
      </w:r>
    </w:p>
    <w:p w14:paraId="4FD8F40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Επειδή εμείς εισπράξαμε στο πετσί μας την τιμωρητική διάθεση κάποιων –από τους κύκλους Σόιμπλε, εγώ το λέω ευθέως- δεν σημαίνει ότι πρέπει να κάνουμε κάτι αντίστοιχο σήμερα. Χάρηκα που κρατήθηκαν χαμηλοί τόνοι από όλες τις παρατάξεις και το χαιρετίζω αυτό και όχι αυτή η εκδικητική στάση «φύγετε τώρα να τελειώνουμε». Σύμφωνα με το άρθρο 50, όπως ξέρετε, είναι μια χρονοβόρα διαδικασία που κρατάει ως και δύο χρόνια.</w:t>
      </w:r>
    </w:p>
    <w:p w14:paraId="51168DE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Να πω και κάτι; Το μόνο που δεν δημιουργήθηκε στον κόσμο είναι η διάλυση της Ευρωπαϊκής Ένωσης. Χειροπιαστή απόδειξη είναι δύο κομμάτια της Μεγάλης Βρετανίας, η Σκωτία και ο Βόρεια Ιρλανδία, που έδειξαν το αντίθετο. Έχουν μετανιώσει οι Βρετανοί. </w:t>
      </w:r>
    </w:p>
    <w:p w14:paraId="694EBD3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Πιστεύω ότι ήταν μια γρήγορη και επιπόλαιη απόφαση. Δεν είναι να «κόβεις το κεφάλι» ή να λες «φύγετε τώρα» και τέτοια. Όχι! Η Ευρωπαϊκή Ένωση είναι κάτι πολύ μεγαλύτερο από όλους εμάς εδώ και ας ταλαιπωρηθήκαμε εμείς από αυτή την Ένωση και από τον κύκλο του Σόιμπλε. </w:t>
      </w:r>
    </w:p>
    <w:p w14:paraId="0CBCFEAF"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Μακάρι η Μεγάλη Βρετανία να αλλάξει και θυμηθείτε τι σας λέω: Μπορεί να αλλάξει, γιατί ξέρουν όλοι ότι μόνο έχουν να ωφεληθούν από την ύπαρξή της.</w:t>
      </w:r>
    </w:p>
    <w:p w14:paraId="4983390B"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Θέλω να πιστεύω και τελειώνω με αυτό, ότι εμείς -ουδέν κακόν αμιγές καλού, έλεγαν οι αρχαίοι- θα ωφεληθούμε από αυτή την ιστορία. Υπερβολές και λάθη κάναμε. Δεν χρειάζεται να τα λέμε ξανά. Θα πω και κάτι: Να σταματήσει αυτή η ιστορία «μία σου και μία μου». Μου θυμίζει παιδιά στο σχολείο, «τότε με </w:t>
      </w:r>
      <w:r>
        <w:rPr>
          <w:rFonts w:eastAsia="Times New Roman" w:cs="Times New Roman"/>
          <w:szCs w:val="24"/>
        </w:rPr>
        <w:lastRenderedPageBreak/>
        <w:t>είπες τάδε, τώρα θα σου κάνω, θα σε φτιάξω». Να τελειώσει αυτή η ιστορία, να δουλέψουμε όλοι μαζί εδώ, σε αυτή την Αίθουσα, με αντιπαράθεση, με διαφορές, με σκληρή κριτική.</w:t>
      </w:r>
    </w:p>
    <w:p w14:paraId="4A30410C"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Θα κάνω μία έκκληση, γιατί βλέπω παλιούς κοινοβουλευτικούς να είναι λίγο μεταλλαγμένοι. Ποιος σε εμποδίζει να πεις τα επιχειρήματά σου και να αποδείξεις ότι ο άλλος είναι ψεύτης, είναι επικίνδυνος, είναι τυχοδιώκτης; Όχι να χαρακτηρίζεις. Τόσο ανάγκη έχουν κάποιοι τον χαρακτηρισμό; Γιατί πρέπει μέσα στο εθνικό Κοινοβούλιο, μέσα σε αυτή την Αίθουσα της Ολομέλειας να ακούω συνέχεια λέξεις που δεν έχουν σχέση με την αισθητική; Δεν αφορά μόνο την Αντιπολίτευση, αλλά αφορά και τη Συμπολίτευση αυτό, έτσι; Να είμαστε δίκαιοι.</w:t>
      </w:r>
    </w:p>
    <w:p w14:paraId="383C5256"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πρέπει να γίνει μια προσπάθεια να πέσουν οι τόνοι. Δεν χρειάζεται να πολώνεται το κλίμα. Είμαστε μπροστά σε μια μεγάλη πρόκληση. Στη χώρα κάποιοι δεν το δέχονται. Εγώ το λέω, έχει γίνει μια γιγάντια ένεση ρευστότητας. Τώρα ξεκινούν τα δύσκολα. Δεν θριαμβολογεί κανείς. Να δούμε </w:t>
      </w:r>
      <w:r>
        <w:rPr>
          <w:rFonts w:eastAsia="Times New Roman" w:cs="Times New Roman"/>
          <w:szCs w:val="24"/>
        </w:rPr>
        <w:lastRenderedPageBreak/>
        <w:t>αν πράγματι μπορούμε να κεφαλαιοποιήσουμε το γεγονός ότι καταφέραμε να κλείσουμε την αξιολόγηση, να βάλουμε το χρέος μπροστά στο τραπέζι, να παλέψουμε, να κατεβάσουμε τα μεγάλα πλεονάσματα.</w:t>
      </w:r>
    </w:p>
    <w:p w14:paraId="7D2F731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Εμένα μου αρέσει που ακούω από την Αντιπολίτευση 2% ή 1,5%. Ναι, παιδιά, μαζί να δουλέψουμε γι’ αυτό, δεν είναι κακό. Να παραδεχθούμε, όμως, και οι μεν και οι δε ότι δεν μας βοηθούν πια οι υπερβολές. Να λήξει αυτή η ιστορία οριστικά και αμετάκλητα. Ακούω, μάλιστα, ακραίες εκφράσεις, που δεν νομίζω, όμως, πως κερδίζεις και στον δικό σου κόσμο που σε ακούει και κουράζονται και αυτοί που μας ακούν.</w:t>
      </w:r>
    </w:p>
    <w:p w14:paraId="205E84D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Λέω ξανά και τελειώνω -δεν θα καταναλώσω άλλο χρόνο, κύριε Πρόεδρε- ότι θεωρώ ότι έχει δυναμώσει η θέση μας μέσα στην Ευρωπαϊκή Ένωση. Το αποδεικνύουν όλες οι επενδύσεις, ο τρόπος και οι πράξεις που έχουμε κάνει και νομίζω ότι είναι στο χέρι μας, ένα μεγαλύτερο κομμάτι αυτής της Αίθουσας του κοινοβουλευτισμού να βοηθήσουμε, ο καθένας με τον δικό του τρόπο, η χώρα να πάει καλύτερα.</w:t>
      </w:r>
    </w:p>
    <w:p w14:paraId="651AACA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4B5D80BE" w14:textId="77777777" w:rsidR="00710BE1" w:rsidRDefault="001F05DE">
      <w:pPr>
        <w:spacing w:line="600" w:lineRule="auto"/>
        <w:jc w:val="center"/>
        <w:rPr>
          <w:rFonts w:eastAsia="Times New Roman"/>
          <w:bCs/>
        </w:rPr>
      </w:pPr>
      <w:r>
        <w:rPr>
          <w:rFonts w:eastAsia="Times New Roman"/>
          <w:bCs/>
        </w:rPr>
        <w:t>(Χειροκροτήματα από την πτέρυγα του ΣΥΡΙΖΑ)</w:t>
      </w:r>
    </w:p>
    <w:p w14:paraId="5D20D436" w14:textId="77777777" w:rsidR="00710BE1" w:rsidRDefault="001F05DE">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Ευχαριστούμε τον κ. Παπαχριστόπουλο και για την οικονομία του χρόνου.</w:t>
      </w:r>
    </w:p>
    <w:p w14:paraId="4F79F7A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Τον λόγο έχει ο εισηγητής της Νέας Δημοκρατίας, ο κ. Μηταράκης.</w:t>
      </w:r>
    </w:p>
    <w:p w14:paraId="151DB76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Θα μιλήσω από τη θέση μου, κύριε Πρόεδρε.</w:t>
      </w:r>
    </w:p>
    <w:p w14:paraId="3012A59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Τοποθετήθηκα χθες στην πρωτολογία μου επί του νομοσχεδίου και επί των κεφαλαίων, όπως είχαν πρώτα κατατεθεί στην επιτροπή, και έχω κρατήσει στη δευτερολογία μου να τοποθετηθώ επί των τροπολογιών.</w:t>
      </w:r>
    </w:p>
    <w:p w14:paraId="566684C4"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Θα καταψηφίσουμε τα άρθρα 39 έως 41. Τοποθετηθήκαμε πολύ έντονα για το άρθρο 41, το οποίο δημιουργεί μια φωτογραφική διάταξη, για να προσληφθεί ένας αρεστός της Κυβέρνησης ως επικεφαλής της Σιβιτανιδείου.</w:t>
      </w:r>
    </w:p>
    <w:p w14:paraId="36002BEB"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Κύριε Υπουργέ, ευελπιστώ ότι μέχρι να φτάσουμε στην ψηφοφορία, θα αποσύρετε το άρθρο 41.</w:t>
      </w:r>
    </w:p>
    <w:p w14:paraId="3FA1B29C"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Θα ψηφίσουμε «παρών» στο άρθρο 42.</w:t>
      </w:r>
    </w:p>
    <w:p w14:paraId="394DD52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Στο άρθρο 43 μέχρι και το τέλος των τροπολογιών που ενσωματώθηκαν στην επιτροπή, εμείς θα ψηφίσουμε «όχι».</w:t>
      </w:r>
    </w:p>
    <w:p w14:paraId="79F701C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Για το άρθρο 44, νομίζω ότι η τοποθέτηση του κ. Βορίδη ήταν πάρα πολύ συγκεκριμένη. Δημιουργείται μια τεράστια οικονομική ευθύνη για το κράτος, δημιουργώντας μια νέα γενιά συμβασιούχων, οι οποίοι θα έρθουν να δικαιωθούν και η αστική ζημιά στην οποία θα υποβληθεί το δημόσιο με τη σημερινή ψήφιση του άρθρου 44 είναι πάρα πολύ μεγάλη. Καταρρίπτει κάθε αρχή δικαίου.</w:t>
      </w:r>
    </w:p>
    <w:p w14:paraId="140BE32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Άκουσα τον Κοινοβουλευτικό Εκπρόσωπο των ΑΝΕΛ να εκφράζεται κατά αυτού του άρθρου. Θέλω να δω αν θα το ψηφίσουν, γιατί αυτό το άρθρο 44 κανονικά δεν πρέπει να ψηφισθεί από τους Βουλευτές και πρέπει να απορριφθεί και νομίζω ότι αυτό θα ήταν το σωστό.</w:t>
      </w:r>
    </w:p>
    <w:p w14:paraId="2715D098"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Δεν θα επανέλθω στο θέμα του άρθρου 53, το οποίο αποσύρθηκε. Νομίζω ότι καλύφθηκε αυτό. Εγώ είπα πάρα πολύ απλά, η Κυβέρνηση και ο Βουλευτής Χίου του ΣΥΡΙΖΑ ας πάρει τη νομοθετική πρωτοβουλία. Αν γίνει το έθιμο, καλώς. Αν δεν γίνει για δεύτερη χρονιά ΣΥΡΙΖΑ, δεν θα γίνει το έθιμο. Ας το κρίνει ο κόσμος της Χίου από εκεί και πέρα.</w:t>
      </w:r>
    </w:p>
    <w:p w14:paraId="0AF01C0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Ως προς τις τροπολογίες που κατατέθηκαν, είναι σχεδόν όλες εκπρόθεσμες και θα θέλαμε, κύριε Πρόεδρε, να το θέσετε σε ψηφοφορία μετά το τέλος της συζήτησης κατά πόσο η Βουλή δέχεται επί της αρχής να εισαχθούν εκπρόθεσμες τροπολογίες, όπως απαιτεί ο Κανονισμός. Το έχουμε κάνει τους τελευταίους μήνες και είναι αυτόματο ότι έρχεται μια εκπρόθεσμη τροπολογία και αυτόματα συζητείται. </w:t>
      </w:r>
      <w:r>
        <w:rPr>
          <w:rFonts w:eastAsia="Times New Roman" w:cs="Times New Roman"/>
          <w:szCs w:val="24"/>
        </w:rPr>
        <w:lastRenderedPageBreak/>
        <w:t>Υπάρχει διαδικασία. Να εγερθούν οι Βουλευτές του ΣΥΡΙΖΑ, να δούμε ποιοι είναι και ονομαστικά να πάρουν την ευθύνη για τις εκπρόθεσμες τροπολογίες να συζητηθούν.</w:t>
      </w:r>
    </w:p>
    <w:p w14:paraId="386F2276" w14:textId="77777777" w:rsidR="00710BE1" w:rsidRDefault="001F05DE">
      <w:pPr>
        <w:spacing w:line="600" w:lineRule="auto"/>
        <w:ind w:firstLine="720"/>
        <w:jc w:val="both"/>
        <w:rPr>
          <w:rFonts w:eastAsia="Times New Roman"/>
          <w:szCs w:val="24"/>
        </w:rPr>
      </w:pPr>
      <w:r>
        <w:rPr>
          <w:rFonts w:eastAsia="Times New Roman"/>
          <w:szCs w:val="24"/>
        </w:rPr>
        <w:t>Συγκεκριμένα, στην τροπολογία με γενικό αριθμό 516 και ειδικό 38, εμείς ψηφίζουμε «όχι». Πρώτον, όσον αφορά το θέμα των πλανόδιων πωλητών δεν έγινε διαβούλευση στην επιτροπή και επομένως δεν γνωρίζουμε τη γνώμη των φορέων. Κατά συνέπεια ας πάρει την ευθύνη ο ΣΥΡΙΖΑ, αν θεωρεί ότι αυτή η πρωτοβουλία είναι ορθή για το υπαίθριο εμπόριο.</w:t>
      </w:r>
    </w:p>
    <w:p w14:paraId="1A89E961" w14:textId="77777777" w:rsidR="00710BE1" w:rsidRDefault="001F05DE">
      <w:pPr>
        <w:spacing w:line="600" w:lineRule="auto"/>
        <w:ind w:firstLine="720"/>
        <w:jc w:val="both"/>
        <w:rPr>
          <w:rFonts w:eastAsia="Times New Roman"/>
          <w:szCs w:val="24"/>
        </w:rPr>
      </w:pPr>
      <w:r>
        <w:rPr>
          <w:rFonts w:eastAsia="Times New Roman"/>
          <w:szCs w:val="24"/>
        </w:rPr>
        <w:t>Όσον αφορά την παράγραφο 4 του ίδιου νόμου, δίνετε και άλλη παράταση στον «νόμο Δένδια», διότι δεν είστε σε θέση να κάνετε σωστά τη δουλειά σας και να φέρετε το νέο πλαίσιο. Με την ίδια αιτιολογική έκθεση, κάνετε ένα «</w:t>
      </w:r>
      <w:r>
        <w:rPr>
          <w:rFonts w:eastAsia="Times New Roman"/>
          <w:szCs w:val="24"/>
          <w:lang w:val="en-US"/>
        </w:rPr>
        <w:t>copy</w:t>
      </w:r>
      <w:r>
        <w:rPr>
          <w:rFonts w:eastAsia="Times New Roman"/>
          <w:szCs w:val="24"/>
        </w:rPr>
        <w:t xml:space="preserve"> </w:t>
      </w:r>
      <w:r>
        <w:rPr>
          <w:rFonts w:eastAsia="Times New Roman"/>
          <w:szCs w:val="24"/>
          <w:lang w:val="en-US"/>
        </w:rPr>
        <w:t>paste</w:t>
      </w:r>
      <w:r>
        <w:rPr>
          <w:rFonts w:eastAsia="Times New Roman"/>
          <w:szCs w:val="24"/>
        </w:rPr>
        <w:t>» που λένε και οι άνθρωποι της τεχνολογίας, από κάθε παράταση που έχετε δώσει σχετικά.</w:t>
      </w:r>
    </w:p>
    <w:p w14:paraId="37CADFEB"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Η τροπολογία με γενικό αριθμό 517 και ειδικό 39 που αφορά τις δημόσιες συμβάσεις, είναι μνημείο κακής νομοθέτησης. Καταργούμε έναν νόμο, πριν εισάγουμε τον καινούργιο, με αποτέλεσμα να υπάρχουν κενά στις μεταβατικές διατάξεις. </w:t>
      </w:r>
    </w:p>
    <w:p w14:paraId="7CFCFE41" w14:textId="77777777" w:rsidR="00710BE1" w:rsidRDefault="001F05DE">
      <w:pPr>
        <w:spacing w:line="600" w:lineRule="auto"/>
        <w:ind w:firstLine="720"/>
        <w:jc w:val="both"/>
        <w:rPr>
          <w:rFonts w:eastAsia="Times New Roman"/>
          <w:szCs w:val="24"/>
        </w:rPr>
      </w:pPr>
      <w:r>
        <w:rPr>
          <w:rFonts w:eastAsia="Times New Roman"/>
          <w:szCs w:val="24"/>
        </w:rPr>
        <w:t xml:space="preserve">Πιστεύω, </w:t>
      </w:r>
      <w:r>
        <w:rPr>
          <w:rFonts w:eastAsia="Times New Roman"/>
          <w:szCs w:val="28"/>
        </w:rPr>
        <w:t xml:space="preserve">κύριε Υπουργέ, </w:t>
      </w:r>
      <w:r>
        <w:rPr>
          <w:rFonts w:eastAsia="Times New Roman"/>
          <w:szCs w:val="24"/>
        </w:rPr>
        <w:t xml:space="preserve">ότι είναι καλό να την αποσύρετε την τροπολογία με γενικό αριθμό 517 και ειδικό 39 και να βάλετε μία μεταβατική διάταξη, όπως αρέσκεστε να κάνετε για παράταση, ώστε να φέρετε το νέο πλαίσιο. Όταν συζητήσουμε το νέο πλαίσιο, το οποίο όπως ειπώθηκε θα ενσωματώνει και οδηγίες της </w:t>
      </w:r>
      <w:r>
        <w:rPr>
          <w:rFonts w:eastAsia="Times New Roman"/>
          <w:szCs w:val="28"/>
        </w:rPr>
        <w:t>Ευρωπαϊκής Ένωσης</w:t>
      </w:r>
      <w:r>
        <w:rPr>
          <w:rFonts w:eastAsia="Times New Roman"/>
          <w:szCs w:val="24"/>
        </w:rPr>
        <w:t>, καλώς να αντικαταστήσει το καινούργιο το παλαιό.</w:t>
      </w:r>
    </w:p>
    <w:p w14:paraId="10B2F32F" w14:textId="77777777" w:rsidR="00710BE1" w:rsidRDefault="001F05DE">
      <w:pPr>
        <w:spacing w:line="600" w:lineRule="auto"/>
        <w:ind w:firstLine="720"/>
        <w:jc w:val="both"/>
        <w:rPr>
          <w:rFonts w:eastAsia="Times New Roman"/>
          <w:szCs w:val="24"/>
        </w:rPr>
      </w:pPr>
      <w:r>
        <w:rPr>
          <w:rFonts w:eastAsia="Times New Roman"/>
          <w:szCs w:val="24"/>
        </w:rPr>
        <w:t xml:space="preserve">Ως προς την τροπολογία με γενικό αριθμό 518 και ειδικό 40, θα την καταψηφίσουμε επίσης, γιατί δεν έχει γίνει διαβούλευση με τους φορείς. </w:t>
      </w:r>
    </w:p>
    <w:p w14:paraId="3C281762" w14:textId="77777777" w:rsidR="00710BE1" w:rsidRDefault="001F05DE">
      <w:pPr>
        <w:spacing w:line="600" w:lineRule="auto"/>
        <w:ind w:firstLine="720"/>
        <w:jc w:val="both"/>
        <w:rPr>
          <w:rFonts w:eastAsia="Times New Roman"/>
          <w:szCs w:val="24"/>
        </w:rPr>
      </w:pPr>
      <w:r>
        <w:rPr>
          <w:rFonts w:eastAsia="Times New Roman"/>
          <w:szCs w:val="24"/>
        </w:rPr>
        <w:t xml:space="preserve">Επίσης, με το άρθρο 4 για τις μισθώσεις του αιγιαλού, δίνετε μία νομοθετική εξουσιοδότηση στην αρμόδια Υπουργό για να καθορίσει όρους αιγιαλού. Θα θέλαμε να φύγει αυτό και να μπει στο άρθρο </w:t>
      </w:r>
      <w:r>
        <w:rPr>
          <w:rFonts w:eastAsia="Times New Roman"/>
          <w:szCs w:val="24"/>
        </w:rPr>
        <w:lastRenderedPageBreak/>
        <w:t>ακριβώς τι θέλετε να κάνετε, ώστε να μη δώσουμε μία γενική εξουσιοδότηση σε θέματα αιγιαλού, καθώς γνωρίζετε ότι υπάρχει μία γενικότερη ευαισθησία –φαντάζομαι και από τους Βουλευτές του ΣΥΡΙΖΑ- για τα θέματα αιγιαλού, επειδή είναι θέματα οικολογικά και ευαίσθητα. Καλό είναι να αντικαταστήσετε το άρθρο με τη συγκεκριμένη διάταξη που θέλετε να εισάγετε.</w:t>
      </w:r>
    </w:p>
    <w:p w14:paraId="6915E51D" w14:textId="77777777" w:rsidR="00710BE1" w:rsidRDefault="001F05DE">
      <w:pPr>
        <w:spacing w:line="600" w:lineRule="auto"/>
        <w:ind w:firstLine="720"/>
        <w:jc w:val="both"/>
        <w:rPr>
          <w:rFonts w:eastAsia="Times New Roman"/>
          <w:szCs w:val="24"/>
        </w:rPr>
      </w:pPr>
      <w:r>
        <w:rPr>
          <w:rFonts w:eastAsia="Times New Roman"/>
          <w:szCs w:val="24"/>
        </w:rPr>
        <w:t xml:space="preserve">Ας αναφερθώ τώρα στην τροπολογία με γενικό αριθμό 519 και ειδικό 41. Θυμάμαι ότι πανηγυρίζαμε εδώ στη Βουλή, όταν ψηφίστηκε ο ν.4321/2015, γιατί λέγαμε ότι επιτέλους θα χαραχτούν οι αιγιαλοί. Πανηγύριζε εδώ ο αρμόδιος Υπουργός. Τι βλέπω, λοιπόν, εδώ πέρα; Παράταση πάλι για δεκαοκτώ και δώδεκα μήνες! Αυτή η έννοια των παρατάσεων έχει γίνει πλέον κοινό χαρακτηριστικό κάθε νομοθετήματος. </w:t>
      </w:r>
    </w:p>
    <w:p w14:paraId="08037390" w14:textId="77777777" w:rsidR="00710BE1" w:rsidRDefault="001F05DE">
      <w:pPr>
        <w:spacing w:line="600" w:lineRule="auto"/>
        <w:ind w:firstLine="720"/>
        <w:jc w:val="both"/>
        <w:rPr>
          <w:rFonts w:eastAsia="Times New Roman"/>
          <w:szCs w:val="24"/>
        </w:rPr>
      </w:pPr>
      <w:r>
        <w:rPr>
          <w:rFonts w:eastAsia="Times New Roman"/>
          <w:szCs w:val="24"/>
        </w:rPr>
        <w:t xml:space="preserve">Κάθε νομοσχέδιο που έρχεται εδώ πέρα, κύριε Πρόεδρε, έχει τρία κοινά χαρακτηριστικά. Δημιουργεί νέες κρατικές δομές, προσλαμβάνει κόσμο και δίνει παρατάσεις σε παλαιούς νόμους που δεν μπορούν </w:t>
      </w:r>
      <w:r>
        <w:rPr>
          <w:rFonts w:eastAsia="Times New Roman"/>
          <w:szCs w:val="24"/>
        </w:rPr>
        <w:lastRenderedPageBreak/>
        <w:t>να εφαρμοστούν. Όμως, αυτό δεν μπορεί να γίνει πλέον δεκτό. Καταψηφίζουμε, λοιπόν και αυτή την τροπολογία.</w:t>
      </w:r>
    </w:p>
    <w:p w14:paraId="07750F9E" w14:textId="77777777" w:rsidR="00710BE1" w:rsidRDefault="001F05DE">
      <w:pPr>
        <w:spacing w:line="600" w:lineRule="auto"/>
        <w:ind w:firstLine="720"/>
        <w:jc w:val="both"/>
        <w:rPr>
          <w:rFonts w:eastAsia="Times New Roman"/>
          <w:szCs w:val="24"/>
        </w:rPr>
      </w:pPr>
      <w:r>
        <w:rPr>
          <w:rFonts w:eastAsia="Times New Roman"/>
          <w:szCs w:val="24"/>
        </w:rPr>
        <w:t>Θα ψηφίσουμε «παρών» στην τροπολογία με γενικό αριθμό 520 και ειδικό 42 και στην τροπολογία με γενικό αριθμό 521 και ειδικό 43.</w:t>
      </w:r>
    </w:p>
    <w:p w14:paraId="30E4CBA2" w14:textId="77777777" w:rsidR="00710BE1" w:rsidRDefault="001F05DE">
      <w:pPr>
        <w:spacing w:line="600" w:lineRule="auto"/>
        <w:ind w:firstLine="720"/>
        <w:jc w:val="both"/>
        <w:rPr>
          <w:rFonts w:eastAsia="Times New Roman"/>
          <w:szCs w:val="24"/>
        </w:rPr>
      </w:pPr>
      <w:r>
        <w:rPr>
          <w:rFonts w:eastAsia="Times New Roman"/>
          <w:szCs w:val="24"/>
        </w:rPr>
        <w:t xml:space="preserve">Θα καταψηφίσουμε την τροπολογία με γενικό αριθμό 522 και ειδικό 44, </w:t>
      </w:r>
      <w:r>
        <w:rPr>
          <w:rFonts w:eastAsia="Times New Roman"/>
          <w:szCs w:val="28"/>
        </w:rPr>
        <w:t xml:space="preserve">κύριε Υπουργέ, </w:t>
      </w:r>
      <w:r>
        <w:rPr>
          <w:rFonts w:eastAsia="Times New Roman"/>
          <w:szCs w:val="24"/>
        </w:rPr>
        <w:t>γιατί δεν έγινε διαβούλευση με τους φορείς στην επιτροπή και, κατά συνέπεια, δεν έχουμε τη γνώμη των αρμόδιων φορέων επί της αρχής. Αν τελικά η Ολομέλεια τη δεχτεί ως εμπρόθεσμη, εμείς θα την καταψηφίσουμε.</w:t>
      </w:r>
    </w:p>
    <w:p w14:paraId="5464D846" w14:textId="77777777" w:rsidR="00710BE1" w:rsidRDefault="001F05DE">
      <w:pPr>
        <w:spacing w:line="600" w:lineRule="auto"/>
        <w:ind w:firstLine="720"/>
        <w:jc w:val="both"/>
        <w:rPr>
          <w:rFonts w:eastAsia="Times New Roman"/>
          <w:szCs w:val="24"/>
        </w:rPr>
      </w:pPr>
      <w:r>
        <w:rPr>
          <w:rFonts w:eastAsia="Times New Roman"/>
          <w:szCs w:val="24"/>
        </w:rPr>
        <w:t>Ως εκπρόθεσμες καταψηφίζουμε και την τροπολογία με γενικό αριθμό 523 και ειδικό 45 και την τροπολογία με γενικό αριθμό 524 και ειδικό 46.</w:t>
      </w:r>
    </w:p>
    <w:p w14:paraId="3BC9C7C7" w14:textId="77777777" w:rsidR="00710BE1" w:rsidRDefault="001F05DE">
      <w:pPr>
        <w:spacing w:line="600" w:lineRule="auto"/>
        <w:ind w:firstLine="720"/>
        <w:jc w:val="both"/>
        <w:rPr>
          <w:rFonts w:eastAsia="Times New Roman"/>
          <w:szCs w:val="24"/>
        </w:rPr>
      </w:pPr>
      <w:r>
        <w:rPr>
          <w:rFonts w:eastAsia="Times New Roman"/>
          <w:szCs w:val="24"/>
        </w:rPr>
        <w:t>Σας ευχαριστώ.</w:t>
      </w:r>
    </w:p>
    <w:p w14:paraId="4701E8AC" w14:textId="77777777" w:rsidR="00710BE1" w:rsidRDefault="001F05DE">
      <w:pPr>
        <w:spacing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Ευχαριστούμε τον κ. Μηταράκη.</w:t>
      </w:r>
    </w:p>
    <w:p w14:paraId="2F47DDFC" w14:textId="77777777" w:rsidR="00710BE1" w:rsidRDefault="001F05DE">
      <w:pPr>
        <w:spacing w:line="600" w:lineRule="auto"/>
        <w:ind w:firstLine="720"/>
        <w:jc w:val="both"/>
        <w:rPr>
          <w:rFonts w:eastAsia="Times New Roman"/>
          <w:szCs w:val="24"/>
        </w:rPr>
      </w:pPr>
      <w:r>
        <w:rPr>
          <w:rFonts w:eastAsia="Times New Roman"/>
          <w:szCs w:val="24"/>
        </w:rPr>
        <w:t>Τον λόγο έχει ο ειδικός αγορητής της Χρυσής Αυγής κ. Ιωάννης Σαχινίδης.</w:t>
      </w:r>
    </w:p>
    <w:p w14:paraId="731BDBAB" w14:textId="77777777" w:rsidR="00710BE1" w:rsidRDefault="001F05DE">
      <w:pPr>
        <w:spacing w:line="600" w:lineRule="auto"/>
        <w:ind w:firstLine="720"/>
        <w:jc w:val="both"/>
        <w:rPr>
          <w:rFonts w:eastAsia="Times New Roman"/>
          <w:szCs w:val="28"/>
        </w:rPr>
      </w:pPr>
      <w:r>
        <w:rPr>
          <w:rFonts w:eastAsia="Times New Roman"/>
          <w:b/>
          <w:szCs w:val="24"/>
        </w:rPr>
        <w:t xml:space="preserve">ΙΩΑΝΝΗΣ ΣΑΧΙΝΙΔΗΣ: </w:t>
      </w:r>
      <w:r>
        <w:rPr>
          <w:rFonts w:eastAsia="Times New Roman"/>
          <w:szCs w:val="24"/>
        </w:rPr>
        <w:t xml:space="preserve">Κύριε Πρόεδρε, κυρία και κύριε Υπουργέ, κυρίες και κύριοι Βουλευτές, θα ξεκινήσω από την τοποθέτηση του </w:t>
      </w:r>
      <w:r>
        <w:rPr>
          <w:rFonts w:eastAsia="Times New Roman"/>
          <w:szCs w:val="28"/>
        </w:rPr>
        <w:t xml:space="preserve">Κοινοβουλευτικού Εκπροσώπου των Ανεξάρτητων Ελλήνων κ. Παπαχριστόπουλου, ο οποίος αναφέρθηκε στο ότι θα πρέπει όλοι οι διορισμοί στο δημόσιο να γίνονται μέσω ΑΣΕΠ. </w:t>
      </w:r>
    </w:p>
    <w:p w14:paraId="0EC72822" w14:textId="77777777" w:rsidR="00710BE1" w:rsidRDefault="001F05DE">
      <w:pPr>
        <w:spacing w:line="600" w:lineRule="auto"/>
        <w:ind w:firstLine="720"/>
        <w:jc w:val="both"/>
        <w:rPr>
          <w:rFonts w:eastAsia="Times New Roman"/>
          <w:szCs w:val="28"/>
        </w:rPr>
      </w:pPr>
      <w:r>
        <w:rPr>
          <w:rFonts w:eastAsia="Times New Roman"/>
          <w:szCs w:val="28"/>
        </w:rPr>
        <w:t>Συμφωνούμε απόλυτα. Διαφωνούμε, όμως, σε ένα πράγμα. Δήλωσε ότι όλοι σας εδώ μέσα το έχουν κάνει επανειλημμένα. Σας παίρνουν τηλέφωνο και ζητούν ρουσφέτια. Όχι, αυτό δεν γίνεται σε μας. Εμείς έχουμε δώσει στους ψηφοφόρους μας να καταλάβουν ότι τέτοιου είδους πρακτικές δεν εξυπηρετεί ποτέ και δεν πρόκειται να εξυπηρετήσει ποτέ η Χρυσή Αυγή.</w:t>
      </w:r>
    </w:p>
    <w:p w14:paraId="095B6151" w14:textId="77777777" w:rsidR="00710BE1" w:rsidRDefault="001F05DE">
      <w:pPr>
        <w:spacing w:line="600" w:lineRule="auto"/>
        <w:ind w:firstLine="720"/>
        <w:jc w:val="both"/>
        <w:rPr>
          <w:rFonts w:eastAsia="Times New Roman"/>
          <w:szCs w:val="28"/>
        </w:rPr>
      </w:pPr>
      <w:r>
        <w:rPr>
          <w:rFonts w:eastAsia="Times New Roman"/>
          <w:szCs w:val="28"/>
        </w:rPr>
        <w:lastRenderedPageBreak/>
        <w:t>Ο κ. Μηταράκης αναφέρθηκε στην πτώση του τουρισμού κατά 60%. Μάλιστα, είπε ότι θα έχει μεγαλύτερη πτώση στο νησί της Χίου λόγω των ρουκετών. Ενημερώνω τον κ. Μηταράκη ότι η αιτία της πτώσης του τουρισμού είναι οι ροές των λαθρομεταναστών και όχι οι ρουκέτες. Εδώ θα ήθελα να τον ενημερώσω, επίσης, ότι είχαμε όλη την καλή διάθεση να ψηφίσουμε υπέρ της τροπολογίας που κατέθεσε. Αυτό, βέβαια, από τη στιγμή που το δηλώνω από το Βήμα επίσημα, νομίζω ότι θα λειτουργήσει αποτρεπτικά από το να την κάνει δεκτή τη συγκεκριμένη τροπολογία ο κύριος Υπουργός, όπως και να έρθει κάποια στιγμή.</w:t>
      </w:r>
    </w:p>
    <w:p w14:paraId="11B12669" w14:textId="77777777" w:rsidR="00710BE1" w:rsidRDefault="001F05DE">
      <w:pPr>
        <w:spacing w:line="600" w:lineRule="auto"/>
        <w:ind w:firstLine="720"/>
        <w:jc w:val="both"/>
        <w:rPr>
          <w:rFonts w:eastAsia="Times New Roman"/>
          <w:szCs w:val="28"/>
        </w:rPr>
      </w:pPr>
      <w:r>
        <w:rPr>
          <w:rFonts w:eastAsia="Times New Roman"/>
          <w:szCs w:val="28"/>
        </w:rPr>
        <w:t xml:space="preserve">Ο κ. Λοβέρδος ανέφερε πολύ σωστά ότι η Ευρώπη δεν αντιμετωπίζεται σε αυτή την Αίθουσα όπως θα έπρεπε. Δεν γίνονται συζητήσεις σε θέματα που αφορούν πραγματικά τον τρόπο λειτουργίας της Ευρώπης. Αυτό φαίνεται, άλλωστε και επαληθεύεται και από τη λεγόμενη «χαλαρή ψήφο» στις Ευρωεκλογές. </w:t>
      </w:r>
    </w:p>
    <w:p w14:paraId="541B56A5" w14:textId="77777777" w:rsidR="00710BE1" w:rsidRDefault="001F05DE">
      <w:pPr>
        <w:spacing w:line="600" w:lineRule="auto"/>
        <w:ind w:firstLine="720"/>
        <w:jc w:val="both"/>
        <w:rPr>
          <w:rFonts w:eastAsia="Times New Roman" w:cs="Times New Roman"/>
          <w:szCs w:val="24"/>
        </w:rPr>
      </w:pPr>
      <w:r>
        <w:rPr>
          <w:rFonts w:eastAsia="Times New Roman"/>
          <w:szCs w:val="28"/>
        </w:rPr>
        <w:lastRenderedPageBreak/>
        <w:t xml:space="preserve">Αναφέρθηκε, επίσης, στην ξενοφοβία. Ξέρετε πόσα προβλήματα αντιμετωπίζουν στη Μεγάλη Βρετανία; </w:t>
      </w:r>
      <w:r>
        <w:rPr>
          <w:rFonts w:eastAsia="Times New Roman" w:cs="Times New Roman"/>
          <w:szCs w:val="24"/>
        </w:rPr>
        <w:t xml:space="preserve">Υπάρχουν πόλεις ολόκληρες, όπως το Λέστερ και το Μπέρμιγχαμ, όπου αν κάποιος χριστιανός στο θρήσκευμα θελήσει να βγει και να κάνει μια ενημέρωση, αυτό είναι απαγορευτικό. Και εδώ μιλάμε για τη Μεγάλη Βρετανία, η οποία δεν πρέπει να ξεχνάτε ότι είναι μια πολυπολυτισμική χώρα. Όταν, λοιπόν, αυτή η χώρα αποχώρησε από την Ευρωπαϊκή Ένωση και έχει κλείσει τα σύνορά της, αντιλαμβάνεστε πόσο σοβαρά προβλήματα θα αντιμετωπίσει στο άμεσο μέλλον και η χώρα μας από το κλείσιμο των συνόρων της Μεγάλης Βρετανίας. Διότι μην ξεχνάτε ότι ήταν ένας από τους τόπους προορισμού των λαθρομεταναστών. </w:t>
      </w:r>
    </w:p>
    <w:p w14:paraId="37D7E33D"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Όσον αφορά τις συνέπειες του </w:t>
      </w:r>
      <w:r>
        <w:rPr>
          <w:rFonts w:eastAsia="Times New Roman" w:cs="Times New Roman"/>
          <w:szCs w:val="24"/>
          <w:lang w:val="en-US"/>
        </w:rPr>
        <w:t>Brexit</w:t>
      </w:r>
      <w:r>
        <w:rPr>
          <w:rFonts w:eastAsia="Times New Roman" w:cs="Times New Roman"/>
          <w:szCs w:val="24"/>
        </w:rPr>
        <w:t xml:space="preserve">, θα είναι πάρα πολύ μεγάλες ειδικά στον τουρισμό. Ήδη ο ΣΕΤΕ σε ανακοίνωσή του ανησυχεί γι’ αυτές τις παρενέργειες. Ήδη υπάρχει μεγάλος αριθμός ακυρώσεων από ανθρώπους οι οποίοι ήθελαν να κάνουν τις διακοπές τους στην Ελλάδα. Σε σχέση βέβαια με την </w:t>
      </w:r>
      <w:r>
        <w:rPr>
          <w:rFonts w:eastAsia="Times New Roman" w:cs="Times New Roman"/>
          <w:szCs w:val="24"/>
        </w:rPr>
        <w:lastRenderedPageBreak/>
        <w:t xml:space="preserve">υποτίμηση της αγγλικής λίρας και σε σχέση με όλα αυτά που συμβαίνουν, είναι λογικό ότι θα μειωθούν κι άλλο οι κρατήσεις στα ξενοδοχεία και ως επί το πλείστον στα Επτάνησα, την Ρόδο, την Κω και τα Δωδεκάνησα. </w:t>
      </w:r>
    </w:p>
    <w:p w14:paraId="7035793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Ωστόσο, το </w:t>
      </w:r>
      <w:r>
        <w:rPr>
          <w:rFonts w:eastAsia="Times New Roman" w:cs="Times New Roman"/>
          <w:szCs w:val="24"/>
          <w:lang w:val="en-US"/>
        </w:rPr>
        <w:t>Brexit</w:t>
      </w:r>
      <w:r>
        <w:rPr>
          <w:rFonts w:eastAsia="Times New Roman" w:cs="Times New Roman"/>
          <w:szCs w:val="24"/>
        </w:rPr>
        <w:t xml:space="preserve"> έχει κι άλλα προβλήματα. Υπάρχουν φοιτητές, οι οποίοι είναι αρκετοί στον αριθμό, και από την Ελλάδα και την Κύπρο που φοιτούν στην Αγγλία. Με έναν πρόχειρο υπολογισμό, φαίνεται ότι τα έξοδα φοίτησης στη Μεγάλη Βρετανία περίπου θα τετραπλασιαστούν. </w:t>
      </w:r>
    </w:p>
    <w:p w14:paraId="4E774B6E"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Το θέμα, όμως, είναι τι μπορεί να κερδίσει η Ελλάδα από αυτή την ιστορία. Υπάρχει μια μαζική έξοδος όλων των αυτοκινητοβιομηχανιών οι οποίες δραστηριοποιούνται στη Μεγάλη Βρετανία. Η Ελλάδα, δυστυχώς, δεν είναι μια από τις χώρες επιλογής αυτών των αυτοκινητοβιομηχανιών λόγω του ΦΠΑ και της μεγάλης φορολόγησης, όπως επίσης και λόγω τού ότι δεν υπάρχει ένα σταθερό φορολογικό πλαίσιο. Και δεν μιλάμε για μικρές εταιρείες, αλλά για την «</w:t>
      </w:r>
      <w:r>
        <w:rPr>
          <w:rFonts w:eastAsia="Times New Roman" w:cs="Times New Roman"/>
          <w:szCs w:val="24"/>
          <w:lang w:val="en-US"/>
        </w:rPr>
        <w:t>TOYOTA</w:t>
      </w:r>
      <w:r>
        <w:rPr>
          <w:rFonts w:eastAsia="Times New Roman" w:cs="Times New Roman"/>
          <w:szCs w:val="24"/>
        </w:rPr>
        <w:t>», τη «</w:t>
      </w:r>
      <w:r>
        <w:rPr>
          <w:rFonts w:eastAsia="Times New Roman" w:cs="Times New Roman"/>
          <w:szCs w:val="24"/>
          <w:lang w:val="en-US"/>
        </w:rPr>
        <w:t>HONDA</w:t>
      </w:r>
      <w:r>
        <w:rPr>
          <w:rFonts w:eastAsia="Times New Roman" w:cs="Times New Roman"/>
          <w:szCs w:val="24"/>
        </w:rPr>
        <w:t>», τη «</w:t>
      </w:r>
      <w:r>
        <w:rPr>
          <w:rFonts w:eastAsia="Times New Roman" w:cs="Times New Roman"/>
          <w:szCs w:val="24"/>
          <w:lang w:val="en-US"/>
        </w:rPr>
        <w:t>NISSAN</w:t>
      </w:r>
      <w:r>
        <w:rPr>
          <w:rFonts w:eastAsia="Times New Roman" w:cs="Times New Roman"/>
          <w:szCs w:val="24"/>
        </w:rPr>
        <w:t xml:space="preserve">», ακόμα και τη </w:t>
      </w:r>
      <w:r>
        <w:rPr>
          <w:rFonts w:eastAsia="Times New Roman" w:cs="Times New Roman"/>
          <w:szCs w:val="24"/>
        </w:rPr>
        <w:lastRenderedPageBreak/>
        <w:t>«</w:t>
      </w:r>
      <w:r>
        <w:rPr>
          <w:rFonts w:eastAsia="Times New Roman" w:cs="Times New Roman"/>
          <w:szCs w:val="24"/>
          <w:lang w:val="en-US"/>
        </w:rPr>
        <w:t>VOLKSWAGEN</w:t>
      </w:r>
      <w:r>
        <w:rPr>
          <w:rFonts w:eastAsia="Times New Roman" w:cs="Times New Roman"/>
          <w:szCs w:val="24"/>
        </w:rPr>
        <w:t>» και τη «</w:t>
      </w:r>
      <w:r>
        <w:rPr>
          <w:rFonts w:eastAsia="Times New Roman" w:cs="Times New Roman"/>
          <w:szCs w:val="24"/>
          <w:lang w:val="en-US"/>
        </w:rPr>
        <w:t>BMW</w:t>
      </w:r>
      <w:r>
        <w:rPr>
          <w:rFonts w:eastAsia="Times New Roman" w:cs="Times New Roman"/>
          <w:szCs w:val="24"/>
        </w:rPr>
        <w:t xml:space="preserve">». Όπως αντιλαμβάνεστε, χώρες όπως η Σλοβενία, χώρες οι οποίες μπήκαν σχετικά πρόσφατα στην Ευρωπαϊκή Ένωση θα επωφεληθούν απόλυτα. </w:t>
      </w:r>
    </w:p>
    <w:p w14:paraId="519593E6"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Να περάσουμε τώρα σε ένα άλλο κομμάτι, σε αυτό των «φίλων» μας –εντός εισαγωγικών- Γερμανών. Οι Γερμανοί επενδύουν στη Ρωσία, αφού πρώτα επέβαλαν στην πατρίδα μας το ρωσικό εμπάργκο. Και για να μιλήσουμε με νούμερα, το 2015 επένδυσαν 1,78 δισεκατομμύρια ευρώ, ενώ το πρώτο τρίμηνο του 2016 έχουν ήδη επενδύσει 1,1 δισεκατομμύρια ευρώ και 120 εκατομμύρια ευρώ από την εταιρεία «</w:t>
      </w:r>
      <w:r>
        <w:rPr>
          <w:rFonts w:eastAsia="Times New Roman" w:cs="Times New Roman"/>
          <w:szCs w:val="24"/>
          <w:lang w:val="en-US"/>
        </w:rPr>
        <w:t>CLAAS</w:t>
      </w:r>
      <w:r>
        <w:rPr>
          <w:rFonts w:eastAsia="Times New Roman" w:cs="Times New Roman"/>
          <w:szCs w:val="24"/>
        </w:rPr>
        <w:t xml:space="preserve">». Αυτή είναι μια κατασκευάστρια εταιρεία αγροτικού εξοπλισμού στην πόλη Κρασνοντάρ. Αυτή, λοιπόν, κατασκευάζει θεριστικές μηχανές, τις οποίες απ’ όσο γνωρίζουμε –αφού η Γερμανία ούτε σιτηρά παράγει ούτε καλαμπόκια- θα τις πουλήσει πανάκριβα στην Ελλάδα. </w:t>
      </w:r>
    </w:p>
    <w:p w14:paraId="7257CFB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Θυμάστε το φρέσκο γάλα; Η </w:t>
      </w:r>
      <w:r>
        <w:rPr>
          <w:rFonts w:eastAsia="Times New Roman" w:cs="Times New Roman"/>
          <w:szCs w:val="24"/>
          <w:lang w:val="en-US"/>
        </w:rPr>
        <w:t>DMK</w:t>
      </w:r>
      <w:r>
        <w:rPr>
          <w:rFonts w:eastAsia="Times New Roman" w:cs="Times New Roman"/>
          <w:szCs w:val="24"/>
        </w:rPr>
        <w:t xml:space="preserve">, η μεγαλύτερη γαλακτοκομική βιομηχανία της Γερμανίας, εξαγοράζει την αντίστοιχη ανταγωνίστριά της στη Ρωσία. </w:t>
      </w:r>
    </w:p>
    <w:p w14:paraId="2DC7C42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Η «</w:t>
      </w:r>
      <w:r>
        <w:rPr>
          <w:rFonts w:eastAsia="Times New Roman" w:cs="Times New Roman"/>
          <w:szCs w:val="24"/>
          <w:lang w:val="en-US"/>
        </w:rPr>
        <w:t>VITORIA</w:t>
      </w:r>
      <w:r>
        <w:rPr>
          <w:rFonts w:eastAsia="Times New Roman" w:cs="Times New Roman"/>
          <w:szCs w:val="24"/>
        </w:rPr>
        <w:t xml:space="preserve">», η οποία είναι μια εταιρεία που παράγει φαρμακευτικά σκευάσματα, επενδύει 30 εκατομμύρια ευρώ για παραγωγική μονάδα στην πόλη της Βορόνεζ. Αυτοί δηλαδή που επέβαλαν το εμπάργκο στην πατρίδα μας, επενδύουν στη Ρωσία. Δίνουν δηλαδή θέσεις εργασίας σε χώρα εκτός Ευρωπαϊκής Ένωσης. </w:t>
      </w:r>
    </w:p>
    <w:p w14:paraId="63BC893E"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2EA0C8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Αλήθεια, τι δεν καταλαβαίνετε σε αυτή την Αίθουσα; Στην Ελλάδα μπορούμε να παράγουμε τα πάντα, από μικροκαλλιέργειες, λόγω μορφολογίας εδάφους και μικροκλίματος, όπως αρώνια, μύρτιλλα, ιπποφαές, στέβια, γκότζι μπέρι, φραγκοστάφυλα. </w:t>
      </w:r>
    </w:p>
    <w:p w14:paraId="77EE89CD"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Αλήθεια, τι διαπραγματεύεστε, όταν πάτε στις Βρυξέλλες; Έχουμε πει επανειλημμένα ότι αν θεωρείτε ότι η Ευρωπαϊκή Ένωση είναι μια οικογένεια, η Ελλάδα πραγματικά υφίσταται ενδοοικογενειακή βία. Και αν είναι να διαλέξουμε ευρώ ή Ελλάδα, εμείς οι Έλληνες εθνικιστές διαλέγουμε Ελλάδα. </w:t>
      </w:r>
    </w:p>
    <w:p w14:paraId="15296E9E"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718561A9" w14:textId="77777777" w:rsidR="00710BE1" w:rsidRDefault="001F05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Λαϊκού Συνδέσμου-Χρυσή Αυγή)</w:t>
      </w:r>
    </w:p>
    <w:p w14:paraId="25008E6D" w14:textId="77777777" w:rsidR="00710BE1" w:rsidRDefault="001F05DE">
      <w:pPr>
        <w:spacing w:line="600" w:lineRule="auto"/>
        <w:ind w:firstLine="720"/>
        <w:jc w:val="both"/>
        <w:rPr>
          <w:rFonts w:eastAsia="Times New Roman" w:cs="Times New Roman"/>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«Καλοκαιρινό Εργαστήρι Δημοκρατίας» που οργανώνει το Ίδρυμα της Βουλής, είκοσι έξι μαθητές και μαθήτριες και ένας εκπαιδευτικός συνοδός τους από το 1</w:t>
      </w:r>
      <w:r>
        <w:rPr>
          <w:rFonts w:eastAsia="Times New Roman" w:cs="Times New Roman"/>
          <w:vertAlign w:val="superscript"/>
        </w:rPr>
        <w:t>ο</w:t>
      </w:r>
      <w:r>
        <w:rPr>
          <w:rFonts w:eastAsia="Times New Roman" w:cs="Times New Roman"/>
        </w:rPr>
        <w:t xml:space="preserve"> Γυμνάσιο Αγίων Αναργύρων και το Πειραματικό Γυμνάσιο Αγίων Αναργύρων.</w:t>
      </w:r>
    </w:p>
    <w:p w14:paraId="2164B328" w14:textId="77777777" w:rsidR="00710BE1" w:rsidRDefault="001F05DE">
      <w:pPr>
        <w:spacing w:line="600" w:lineRule="auto"/>
        <w:ind w:firstLine="720"/>
        <w:jc w:val="both"/>
        <w:rPr>
          <w:rFonts w:eastAsia="Times New Roman" w:cs="Times New Roman"/>
        </w:rPr>
      </w:pPr>
      <w:r>
        <w:rPr>
          <w:rFonts w:eastAsia="Times New Roman" w:cs="Times New Roman"/>
        </w:rPr>
        <w:t xml:space="preserve">Η Βουλή σάς καλωσορίζει. </w:t>
      </w:r>
    </w:p>
    <w:p w14:paraId="2F39CAEB" w14:textId="77777777" w:rsidR="00710BE1" w:rsidRDefault="001F05DE">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72A547D" w14:textId="77777777" w:rsidR="00710BE1" w:rsidRDefault="001F05DE">
      <w:pPr>
        <w:spacing w:line="600" w:lineRule="auto"/>
        <w:ind w:firstLine="720"/>
        <w:jc w:val="both"/>
        <w:rPr>
          <w:rFonts w:eastAsia="Times New Roman" w:cs="Times New Roman"/>
        </w:rPr>
      </w:pPr>
      <w:r>
        <w:rPr>
          <w:rFonts w:eastAsia="Times New Roman" w:cs="Times New Roman"/>
        </w:rPr>
        <w:t xml:space="preserve">Και τώρα τον λόγο έχει ο ειδικός αγορητής της Δημοκρατικής Συμπαράταξης κ. Αρβανιτίδης. </w:t>
      </w:r>
    </w:p>
    <w:p w14:paraId="0DF82551" w14:textId="77777777" w:rsidR="00710BE1" w:rsidRDefault="001F05DE">
      <w:pPr>
        <w:spacing w:line="600" w:lineRule="auto"/>
        <w:ind w:firstLine="720"/>
        <w:jc w:val="both"/>
        <w:rPr>
          <w:rFonts w:eastAsia="Times New Roman" w:cs="Times New Roman"/>
        </w:rPr>
      </w:pPr>
      <w:r>
        <w:rPr>
          <w:rFonts w:eastAsia="Times New Roman" w:cs="Times New Roman"/>
          <w:b/>
        </w:rPr>
        <w:lastRenderedPageBreak/>
        <w:t>ΓΕΩΡΓΙΟΣ ΑΡΒΑΝΙΤΙΔΗΣ:</w:t>
      </w:r>
      <w:r>
        <w:rPr>
          <w:rFonts w:eastAsia="Times New Roman" w:cs="Times New Roman"/>
        </w:rPr>
        <w:t xml:space="preserve"> Κυρίες και κύριοι συνάδελφοι, πριν αναφερθώ στις τροπολογίες, θα ήθελα να πω δυο λόγια για το άρθρο 28, με το οποίο καταργείται μια παράλογη διάταξη, την οποία εσείς είχατε ψηφίσει το προηγούμενο διάστημα. </w:t>
      </w:r>
    </w:p>
    <w:p w14:paraId="03BC491B"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Προφανώς, συμφωνούμε να μην έχουν προσωπική ευθύνη οι μέτοχοι για τις ασφαλιστικές εισφορές των εταιρειών. Αυτό όμως, δεν σημαίνει ότι κάθε φορά που εσείς θα ψηφίζετε παράλογες διατάξεις, χωρίς να ακούτε κανέναν, όταν σας τα επισημαίνουμε όλοι, οι περισσότεροι από την Αντιπολίτευση, εμείς θα ξαναρχόμαστε και θα μπαίνουμε σε αυτή την διαδικασία να ερχόμαστε εδώ στην Ολομέλεια και να ξεψηφίζουμε αυτά, τα οποία έχετε ψηφίσει, χωρίς να ακούτε κανέναν. </w:t>
      </w:r>
    </w:p>
    <w:p w14:paraId="694D3885"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Θέλω να αναφερθώ τώρα στην τροπολογία του Υπουργείου Παιδείας η οποία μπορεί να χαρακτηριστεί, όχι απλά τροπολογία, αλλά ένα μίνι νομοσχέδιο. Το είπα και στην επιτροπή, το επαναλαμβάνω και σήμερα ότι θα καταψηφίσουμε όλες τις διατάξεις σας. Για τρίτη φορά μέσα σε ένα χρόνο παρατείνετε </w:t>
      </w:r>
      <w:r>
        <w:rPr>
          <w:rFonts w:eastAsia="Times New Roman"/>
          <w:color w:val="000000"/>
          <w:szCs w:val="24"/>
        </w:rPr>
        <w:lastRenderedPageBreak/>
        <w:t xml:space="preserve">τη θητεία των σχολικών συμβούλων με την αιτιολογία ότι δεν υφίσταται σχετικό νομοθετικό πλαίσιο για την επιλογή τους, αυτό που εσείς καταργήσατε πέρυσι και ακόμα δεν έχετε αντικαταστήσει. </w:t>
      </w:r>
    </w:p>
    <w:p w14:paraId="527E2A7F"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Καταργείτε, τροποποιείτε και συμπληρώνετε διατάξεις που οι ίδιοι εισηγηθήκατε και ψηφίσατε πριν από ένα περίπου μήνα με το ν.4386, αλλάζετε τα κριτήρια επιλογής του Γενικού Διευθυντή της Σιβιτανιδείου Σχολής, ενώ πριν από έξι μήνες τοποθετήθηκε νέος διευθυντής με θητεία τριών χρόνων. Τροποποιείτε τα κριτήρια επιλογής των διευθυντών και υποδιευθυντών ΙΕΚ, ενώ τρέχει η διαδικασία επιλογής των στελεχών αυτών με βάση το υφιστάμενο πλαίσιο, πράγματα ακατανόητα. Επαναφέρετε την τρίτη ανάθεση, λίγες μέρες μετά την υπογραφή της υπουργικής απόφασης για την ανάθεση μαθημάτων στα γυμνάσια και λύκεια της χώρας. </w:t>
      </w:r>
    </w:p>
    <w:p w14:paraId="4D311E5B"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Τέλος, ενώ με το ένα χέρι θεσπίζετε τη λειτουργία ξενόγλωσσων τμημάτων από δημόσιους και ιδιωτικούς φορείς κατάρτισης, την ίδια στιγμή με το άλλο χέρι παγώνετε τις υφιστάμενες διατάξεις για τη </w:t>
      </w:r>
      <w:r>
        <w:rPr>
          <w:rFonts w:eastAsia="Times New Roman"/>
          <w:color w:val="000000"/>
          <w:szCs w:val="24"/>
        </w:rPr>
        <w:lastRenderedPageBreak/>
        <w:t>λειτουργία τέτοιων τμημάτων στα Πανεπιστήμια Κρήτης, Αιγαίου και στο Δημοκρίτειο Πανεπιστήμιο της Θράκης.</w:t>
      </w:r>
    </w:p>
    <w:p w14:paraId="70666930"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Αντίθετοι είμαστε και με το άρθρο 44 για τις ατομικές συμβάσεις καθαριότητας και φύλαξης του Υπουργείου Εργασίας. Πάτε να κάνετε προσλήψεις από το παράθυρο, παρακάμπτοντας τις διαδικασίες του ΑΣΕΠ, προσλήψεις προσωπικού που δεν θα έχει καν στοιχειώδη δικαιώματα όπως είναι η δυνατότητα λήψης αδείας λόγω ασθενείας. Πρώτη φορά, λοιπόν, Αριστερά. Πρώτη φορά σε συμβάσεις παροχής υπηρεσιών χωρίς διακήρυξη και χωρίς κριτήρια ανάθεσης. ΄</w:t>
      </w:r>
    </w:p>
    <w:p w14:paraId="23DE585D"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Αντίθετα, είμαστε θετικοί στο άρθρο 45 με το οποίο παρατείνεται μέχρι 31 Οκτωβρίου του 2016 το έργο των κοινωνικών δομών άμεσης αντιμετώπισης της φτώχειας. Η παράταση είναι αναγκαία για τη συνέχιση της λειτουργίας τους. Δυστυχώς, όμως, παραμένει άγνωστος ο τρόπος με τον οποίο θα συνεχίσουν να λειτουργούν. </w:t>
      </w:r>
    </w:p>
    <w:p w14:paraId="23F0C06D"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lastRenderedPageBreak/>
        <w:t xml:space="preserve">Στη σωστή κατεύθυνση επίσης, είναι και το άρθρο 46 με το οποίο παρατείνεται το Πρόγραμμα Λήψης Αμέσων Μέτρων για την αντιμετώπιση της ανθρωπιστικής κρίσης. Έξι μήνες παράταση για την επιδότηση του ενοικίου και της σίτισης, τέσσερις μήνες παράταση στην παροχή δωρεάν ποσότητας ηλεκτρικού ρεύματος. </w:t>
      </w:r>
    </w:p>
    <w:p w14:paraId="6612EADD"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Κυρίες και κύριοι συνάδελφοι, θέλω να επαναλάβω ότι εμείς ως Δημοκρατική Συμπαράταξη έχουμε καταθέσει εδώ και τέσσερις μήνες πρόταση νόμου για το Εγγυημένο Κοινωνικό Εισόδημα. Δυστυχώς, η πρόταση αυτή δεν έχει συζητηθεί μέχρι σήμερα, παρ’ ότι ο Κανονισμός της Βουλής λέει ότι πρέπει να συζητάμε μια πρόταση νόμου κάθε μήνα. Και οφείλω βέβαια, να θυμίσω ότι αν είχε τηρηθεί ο αρχικός σχεδιασμός της προηγούμενης κυβέρνησης για το Εγγυημένο Κοινωνικό Εισόδημα, θα είχε ήδη εφαρμοστεί πλήρως.</w:t>
      </w:r>
    </w:p>
    <w:p w14:paraId="7EC9153F"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lastRenderedPageBreak/>
        <w:t xml:space="preserve">Στο άρθρο 50 θεωρούμε ότι μετά την παρέμβασή μας στην επιτροπή είναι σωστή η αφαίρεση της παραγράφου 2 για τα ταχύρρυθμα σεμινάρια ξεναγών. Περιμένουμε βέβαια τη νομοθετική πρωτοβουλία του Υπουργείου Τουρισμού που θα ρυθμίζει το σύνολο των θεμάτων του κλάδου των ξεναγών. </w:t>
      </w:r>
    </w:p>
    <w:p w14:paraId="0341007C"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Το άρθρο 51 είναι θετικό, αφού ακολουθεί το μοντέλο της Αθήνας για τους υπαίθριους σταθμούς αυτοκινήτων στο ιστορικό κέντρο της Πάτρας. </w:t>
      </w:r>
    </w:p>
    <w:p w14:paraId="6FBC4C6B"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Θετικό επίσης, είναι και το άρθρο 52 το οποίο παρέχει τη δυνατότητα σε κάθε υποψήφιο δήμο να συστήσει ανώνυμη εταιρεία προκειμένου να διαχειριστεί το θεσμό της Πολιτιστικής Πρωτεύουσας της Ευρώπης. </w:t>
      </w:r>
    </w:p>
    <w:p w14:paraId="25CC87A1"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Τέλος, στη σωστή κατεύθυνση είναι και το άρθρο 49 για τη διεύρυνση των θεματικών δράσεων και αρμοδιοτήτων της ΗΔΙΚΑ.</w:t>
      </w:r>
    </w:p>
    <w:p w14:paraId="327C057A"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t>ΑΝΔΡΕΑΣ ΛΟΒΕΡΔΟΣ:</w:t>
      </w:r>
      <w:r>
        <w:rPr>
          <w:rFonts w:eastAsia="Times New Roman"/>
          <w:color w:val="000000"/>
          <w:szCs w:val="24"/>
        </w:rPr>
        <w:t xml:space="preserve"> Μπορώ να ρωτήσω κάτι, κύριε Αρβανιτίδη; </w:t>
      </w:r>
    </w:p>
    <w:p w14:paraId="5AEAF8ED"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lastRenderedPageBreak/>
        <w:t xml:space="preserve">Στους δήμους που θα πάει η Πολιτιστική Πρωτεύουσα, η εταιρεία ορίζεται πότε θα διαλυθεί; Πρέπει να οριστεί αυτό. </w:t>
      </w:r>
    </w:p>
    <w:p w14:paraId="035C939D"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b/>
          <w:szCs w:val="24"/>
        </w:rPr>
        <w:t xml:space="preserve">ΠΡΟΕΔΡΕΥΩΝ (Γεώργιος Λαμπρούλης): </w:t>
      </w:r>
      <w:r>
        <w:rPr>
          <w:rFonts w:eastAsia="Times New Roman"/>
          <w:color w:val="000000"/>
          <w:szCs w:val="24"/>
        </w:rPr>
        <w:t>Κύριε Λοβέρδο, μη διακόπτετε.</w:t>
      </w:r>
    </w:p>
    <w:p w14:paraId="119796A6"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Παρακαλώ συνεχίστε.</w:t>
      </w:r>
    </w:p>
    <w:p w14:paraId="7F7B2303"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t>ΓΕΩΡΓΙΟΣ ΑΡΒΑΝΙΤΙΔΗΣ:</w:t>
      </w:r>
      <w:r>
        <w:rPr>
          <w:rFonts w:eastAsia="Times New Roman"/>
          <w:color w:val="000000"/>
          <w:szCs w:val="24"/>
        </w:rPr>
        <w:t xml:space="preserve"> Ίσως να είναι χρήσιμο. Σχετικά με αυτό το θέμα προφανώς, μία εταιρεία δεν μπορεί να μείνει εσαεί και να υπάρχει και νομίζω ότι αυτό είναι ένα θέμα που θα πρέπει να δει ο Υπουργός, ο οποίος εισηγείται το θέμα αυτό με νομοτεχνική βελτίωση. </w:t>
      </w:r>
    </w:p>
    <w:p w14:paraId="31FB1996" w14:textId="77777777" w:rsidR="00710BE1" w:rsidRDefault="001F05DE">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(Στο σημείο αυτό κτυπάει το κουδούνι λήξεως του χρόνου ομιλίας του κυρίου Βουλευτή) </w:t>
      </w:r>
    </w:p>
    <w:p w14:paraId="09114DC3" w14:textId="77777777" w:rsidR="00710BE1" w:rsidRDefault="001F05DE">
      <w:pPr>
        <w:spacing w:before="100" w:beforeAutospacing="1" w:after="100" w:afterAutospacing="1" w:line="600" w:lineRule="auto"/>
        <w:ind w:firstLine="720"/>
        <w:contextualSpacing/>
        <w:jc w:val="both"/>
        <w:rPr>
          <w:rFonts w:eastAsia="Times New Roman"/>
          <w:szCs w:val="24"/>
        </w:rPr>
      </w:pPr>
      <w:r>
        <w:rPr>
          <w:rFonts w:eastAsia="Times New Roman"/>
          <w:szCs w:val="24"/>
        </w:rPr>
        <w:t>Μισό λεπτό, κύριε Πρόεδρε.</w:t>
      </w:r>
    </w:p>
    <w:p w14:paraId="77E0E324"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Πριν περάσω στις τροπολογίες της τελευταίας στιγμής θέλω να αναφερθώ για μία ακόμα φορά στο θέμα του ΕΛΓΑ. Έχουμε καταθέσει, για πολλοστή φορά, τροπολογία που δίνει λύση στα προβλήματα </w:t>
      </w:r>
      <w:r>
        <w:rPr>
          <w:rFonts w:eastAsia="Times New Roman"/>
          <w:color w:val="000000"/>
          <w:szCs w:val="24"/>
        </w:rPr>
        <w:lastRenderedPageBreak/>
        <w:t xml:space="preserve">που υπάρχουν, ώστε άμεσα να ξεκινήσουν οι καταγραφές ζημιών και οι διαδικασίες αποζημίωσης των αγροτών που έχουν πληγεί. Σας είπα και στην επιτροπή ότι στο θέμα αυτό δεν χωράει μικροπολιτική όπως κάνατε με τις άδειες οδήγησης. Θυμίζω ότι λύσατε το θέμα με καθυστέρηση, καταθέτοντας μια τροπολογία πανομοιότυπη με αυτή που είχαμε καταθέσει. Το θέμα του ΕΛΓΑ είναι πάρα πολύ σοβαρό. Πόσο ακόμα πρέπει να περιμένουν οι αγρότες ώστε να ανταποκριθείτε στα βασικά; Πριν λίγες μέρες είχαμε νέες σοβαρές καταστροφές στην Αρκαδία, χθες έριξε χαλάζι στην Αττική, ωστόσο καθυστερείτε. Όσο καθυστερείτε το μόνο που καταφέρνετε είναι να διογκώσετε τα ήδη μεγάλα προβλήματα που έχουν διαμορφωθεί. </w:t>
      </w:r>
    </w:p>
    <w:p w14:paraId="0976C9DA"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Έρχομαι τώρα στην τροπολογία 516. Εδώ υπάρχει το θέμα με τις διατάξεις του «</w:t>
      </w:r>
      <w:r>
        <w:rPr>
          <w:rFonts w:eastAsia="Times New Roman"/>
          <w:color w:val="000000"/>
          <w:szCs w:val="24"/>
          <w:lang w:val="en-US"/>
        </w:rPr>
        <w:t>ENTERPRISE</w:t>
      </w:r>
      <w:r>
        <w:rPr>
          <w:rFonts w:eastAsia="Times New Roman"/>
          <w:color w:val="000000"/>
          <w:szCs w:val="24"/>
        </w:rPr>
        <w:t xml:space="preserve"> </w:t>
      </w:r>
      <w:r>
        <w:rPr>
          <w:rFonts w:eastAsia="Times New Roman"/>
          <w:color w:val="000000"/>
          <w:szCs w:val="24"/>
          <w:lang w:val="en-US"/>
        </w:rPr>
        <w:t>GREECE</w:t>
      </w:r>
      <w:r>
        <w:rPr>
          <w:rFonts w:eastAsia="Times New Roman"/>
          <w:color w:val="000000"/>
          <w:szCs w:val="24"/>
        </w:rPr>
        <w:t xml:space="preserve">». Στις δύο πρώτες παραγράφους του εν λόγω άρθρου αναφέρεται ότι μέχρι να ολοκληρωθεί η εκκαθάριση του Ελληνικού Οργανισμού Εξωτερικού Εμπορίου απαγορεύεται κάθε μέτρο αναγκαστικής </w:t>
      </w:r>
      <w:r>
        <w:rPr>
          <w:rFonts w:eastAsia="Times New Roman"/>
          <w:color w:val="000000"/>
          <w:szCs w:val="24"/>
        </w:rPr>
        <w:lastRenderedPageBreak/>
        <w:t xml:space="preserve">εκτέλεσης  εκκρεμούς ή όχι. Αυτό πρακτικά σημαίνει ότι δεν μπορεί κάποιος να διεκδικήσει τυχόν απαιτήσεις από τον οργανισμό μέχρι που να ολοκληρωθεί η εκκαθάριση. Εάν η εκκαθάριση αυτή τελειώσει σύντομα, τότε είναι μικρό το κακό. Εάν όμως, η εκκαθάριση διαρκεί -ήδη από το Μάρτιο του 2014 και δεν υπάρχουν σημάδια για σύντομη ολοκλήρωση και αυτό είναι πρόβλημα. Εάν δεν θέλετε να κρατήσει επ’ αόριστον αυτή η διαδικασία, να προβλέψετε τουλάχιστον μία δεσμευτική προθεσμία για την ολοκλήρωση της εκκαθάρισης. </w:t>
      </w:r>
    </w:p>
    <w:p w14:paraId="2D2A67B8"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Αντίθετοι δηλώνουμε στην τροπολογία 518 γιατί εξυπηρετεί σκοπιμότητες και ισοπεδώνει τους υπαλλήλους της ΓΓΔΕ. </w:t>
      </w:r>
    </w:p>
    <w:p w14:paraId="4ED9C82C"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Έρχομαι τώρα, στην τροπολογία 519. Παραλάβατε ένα σημαντικό έργο και τη χάραξη της οριογραμμής του αιγιαλού σε όλη τη χώρα. Μέχρι σήμερα δεν έχετε κάνει τίποτα γι’ αυτό ζητάτε και παράταση. </w:t>
      </w:r>
      <w:r>
        <w:rPr>
          <w:rFonts w:eastAsia="Times New Roman"/>
          <w:color w:val="000000"/>
          <w:szCs w:val="24"/>
        </w:rPr>
        <w:lastRenderedPageBreak/>
        <w:t xml:space="preserve">Εμείς δεν είμαστε αντίθετοι να την δώσουμε, πρέπει όμως, να μας ενημερώσει ο αρμόδιος Υπουργός για την πορεία του έργου, τις διαδικασίες που απομένουν και το χρονοδιάγραμμα που θα ολοκληρωθεί. </w:t>
      </w:r>
    </w:p>
    <w:p w14:paraId="13E12105"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Τέλος, θέλω να σημειώσω ότι είμαστε θετικοί και για την τροπολογία 520 για τη διαδικασία είσπραξης ανεξαρτήτως αχρεωστήτως καταβληθέντων ποσών, την τροπολογία 521 για τις τροποποιήσεις των νόμων του ΕΣΠΑ, την τροπολογία 522 για το ειδικό σήμα λειτουργίας των ξενοδοχειακών καταλυμάτων, την τροπολογία 523 για την παράταση κατά ένα μήνα της προθεσμίας πιστοποίησης ενεργειακών επιθεωρητών και την τροπολογία 524 για την χορήγηση στοιχείων και πληροφοριών των φορολογουμένων σε μία σειρά από εξουσιοδοτημένους υπαλλήλους και υπηρεσίες. </w:t>
      </w:r>
    </w:p>
    <w:p w14:paraId="3EBC78E9"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Τέλος, θα πούμε «παρών» στην τροπολογία 517, αφού μπαίνετε στη διαδικασία να καταργήσει το νομικό πλαίσιο για τις δημόσιες συμβάσεις, επειδή δεν έχετε καταφέρει δυστυχώς, μετά από δεκαέξι μήνες διακυβέρνησης, να φέρετε ένα νέο νομοθετικό πλαίσιο που είχατε ήδη υποσχεθεί. </w:t>
      </w:r>
    </w:p>
    <w:p w14:paraId="5F77500B"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lastRenderedPageBreak/>
        <w:t>Σας ευχαριστώ πολύ.</w:t>
      </w:r>
    </w:p>
    <w:p w14:paraId="7F46A82F" w14:textId="77777777" w:rsidR="00710BE1" w:rsidRDefault="001F05DE">
      <w:pPr>
        <w:spacing w:before="100" w:beforeAutospacing="1" w:after="100" w:afterAutospacing="1"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54AF0C62"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b/>
          <w:szCs w:val="24"/>
        </w:rPr>
        <w:t xml:space="preserve">ΠΡΟΕΔΡΕΥΩΝ (Γεώργιος Λαμπρούλης): </w:t>
      </w:r>
      <w:r>
        <w:rPr>
          <w:rFonts w:eastAsia="Times New Roman"/>
          <w:color w:val="000000"/>
          <w:szCs w:val="24"/>
        </w:rPr>
        <w:t>Ευχαριστούμε τον κ. Αρβανιτίδη.</w:t>
      </w:r>
    </w:p>
    <w:p w14:paraId="5A7AE870"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Τον λόγο έχει ο κι ο ειδικός αγορητής του Κομμουνιστικού Κόμματος Ελλάδας, ο κ. Εμμανουήλ Συντυχάκης.</w:t>
      </w:r>
    </w:p>
    <w:p w14:paraId="3833EC8D"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t>ΕΜΜΑΝΟΥΗΛ ΣΥΝΤΥΧΑΚΗΣ:</w:t>
      </w:r>
      <w:r>
        <w:rPr>
          <w:rFonts w:eastAsia="Times New Roman"/>
          <w:color w:val="000000"/>
          <w:szCs w:val="24"/>
        </w:rPr>
        <w:t xml:space="preserve"> Ευχαριστώ, κύριε Πρόεδρε. </w:t>
      </w:r>
    </w:p>
    <w:p w14:paraId="3B06AB39"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Στην επιτροπή και χθες στην συνεδρίαση της Ολομέλειας είχαμε τοποθετηθεί επί της αρχής και επί των κεφαλαίων, εκτός του κεφαλαίου που αφορά τον τουρισμό, που εάν προλάβω, θα πω ορισμένα πράγματα. </w:t>
      </w:r>
    </w:p>
    <w:p w14:paraId="09E386EC"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Ξεκινώντας θα ήθελα να πω σε σχέση με την απόσυρση της παραγράφου 2 του άρθρου 28 από τον Υπουργό λέγοντας ότι πρόκειται για μία ασαφή διάταξη, αλλά θα την επαναφέρει. Εμάς δεν μας καλύπτει </w:t>
      </w:r>
      <w:r>
        <w:rPr>
          <w:rFonts w:eastAsia="Times New Roman"/>
          <w:color w:val="000000"/>
          <w:szCs w:val="24"/>
        </w:rPr>
        <w:lastRenderedPageBreak/>
        <w:t xml:space="preserve">αυτό. Θα τη χειροκροτούσαμε, εάν ο Υπουργός έλεγε ότι αποσύρουμε συνολικά το άρθρο 28 το οποίο απαλλάσσει από κάθε προσωπική ευθύνη τους μεγαλομετόχους για τις οφειλές της εταιρείας προς τα ασφαλιστικά ταμεία καθώς επίσης, να απαλείψει και το «εφόσον ενήργησαν με δόλο ή αμέλεια» γιατί με αυτόν τον τρόπο ουσιαστικά τους οδηγεί στην απαλλαγή. Δεν το κάνει όμως. Κατά συνέπεια, καταψηφίζουμε το άρθρο 28. Το έχουμε πει άλλωστε. </w:t>
      </w:r>
    </w:p>
    <w:p w14:paraId="78BBBDB5"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Δεύτερον, η Χρυσή Αυγή επιδίδεται συστηματικά στον αντικομμουνισμό. Άλλωστε ναζισμός, φασισμός,  αντικομμουνισμός πάνε πακέτο. Αλλά, δεν έχει και το θάρρος, δεν έχουν την ειλικρίνεια, από τη μια ρίχνουν αυτή τη χολή του αντικομμουνισμού για να καλύψουν τις πομπές τους και την εκδούλευση που παρέχουν στους εφοπλιστές, στους επιχειρηματίες -οι οποίοι τους στηρίζουν και τους στηρίζουν με παντοίους τρόπους και με τη χρηματοδότηση- και δεν έχουν το θάρρος να βγουν και να πουν ότι ναι εμείς στηρίζουμε το άρθρο 28 γιατί είμαστε πεταμένοι απαιτήσεις μεγαλοεπιχειρηματίες που μας στηρίζουν. </w:t>
      </w:r>
    </w:p>
    <w:p w14:paraId="5569CEE0" w14:textId="77777777" w:rsidR="00710BE1" w:rsidRDefault="001F05D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lastRenderedPageBreak/>
        <w:t>Τώρα, σε σχέση με τις τροπολογίες.</w:t>
      </w:r>
    </w:p>
    <w:p w14:paraId="5732469C"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Στην τροπολογία 499 δηλώνουμε «παρών». Υπάρχουν διατάξεις που θα μπορούσαμε να ψηφίσουμε. Αφορούν αρμοδιότητες του Υπουργείου Παιδείας. Διατηρούμε, όμως, σοβαρές επιφυλάξεις στην τρίτη ανάθεση εκπαιδευτικών για διδασκαλία μαθημάτων. Το ζήτημα δεν είναι αυτό. Το ζήτημα είναι πώς, πότε άμεσα θα διορίσετε μόνιμο προσωπικό για να ξεπεραστούν οι δυσκολίες που υπάρχουν στα σχολεία πρωτοβάθμιας και δευτεροβάθμιας εκπαίδευσης και όχι να φορτώσετε στο ήδη εκπαιδευτικό προσωπικό επιπλέον διδασκαλίες. </w:t>
      </w:r>
    </w:p>
    <w:p w14:paraId="3ECBA35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Στην τροπολογία 500 λέμε «ναι». Εδώ, όμως, επιτρέψτε μου να ξεκαθαρίσουμε ορισμένα πράγματα. </w:t>
      </w:r>
    </w:p>
    <w:p w14:paraId="25462430"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Δεν είναι σωστό αυτό που κάνετε. Γιατί; Γιατί σε μια τροπολογία υπουργική φέρνετε και την παράταση των ζητημάτων που αφορούν την αντιμετώπιση της φτώχειας, για το οποίο συμφωνούμε, παρά τις </w:t>
      </w:r>
      <w:r>
        <w:rPr>
          <w:rFonts w:eastAsia="Times New Roman" w:cs="Times New Roman"/>
          <w:szCs w:val="24"/>
        </w:rPr>
        <w:lastRenderedPageBreak/>
        <w:t xml:space="preserve">όποιες ενστάσεις, επιφυλάξεις και κριτική έχουμε ασκήσει σε αυτήν την πολιτική της φτώχειας, που στην πραγματικότητα έρχεται να πάρει από τους φτωχούς για να δώσει στους εξαθλιωμένους. </w:t>
      </w:r>
    </w:p>
    <w:p w14:paraId="0EE7084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Την ίδια στιγμή, όμως, στην ίδια τροπολογία εντάσσετε και την υπόθεση των καθαριστριών του Υπουργείου Εργασίας. Εδώ εισάγετε ελαστικές εργασιακές σχέσεις με εργοδότη-φορέα το ίδιο το κράτος, με μίσθωση έργου, παροχή υπηρεσιών. Αυτό το γενικεύετε στο δημόσιο. Το κάνατε και στα νοσοκομεία, όπου από τον ατομικό εργολάβο πλέον περνάμε στον κρατικό εργολάβο. Είμαστε αντίθετοι σε αυτήν τη λογική. Αλλά θα την ψηφίσουμε αυτή την τροπολογία μόνο και μόνο γιατί έχει να κάνει με το ζήτημα της αντιμετώπισης της φτώχειας. Και εξήγησα προηγουμένως την άποψή μας γύρω από αυτό. </w:t>
      </w:r>
    </w:p>
    <w:p w14:paraId="5035402B"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Με την τροπολογία 501 είμαστε αντίθετοι. Αφορά το δικαίωμα άσκησης του επαγγέλματος του ξεναγού. Στις παραγράφους 1, 2 και 3 ουσιαστικά προσαρμόζει τη νομοθεσία για το επάγγελμα του ξεναγού στην ευρωενωσιακή οδηγία για τα επαγγελματικά δικαιώματα. Καταργεί σειρά προβλέψεων του </w:t>
      </w:r>
      <w:r>
        <w:rPr>
          <w:rFonts w:eastAsia="Times New Roman" w:cs="Times New Roman"/>
          <w:szCs w:val="24"/>
        </w:rPr>
        <w:lastRenderedPageBreak/>
        <w:t xml:space="preserve">ν.710/1977 για τους ξεναγούς από άλλες χώρες της Ευρωπαϊκής Ένωσης, όπως για παράδειγμα, να γνωρίζουν τον ελληνικό πολιτισμό, την ιστορία του, τη γλώσσα, την πρακτική άσκηση σε μνημεία και αρχαιολογικούς χώρους. Εμείς έχουμε ζητήσει την κατάργηση της πρόβλεψης, που ισχύει από το 2012, να δίνει το δικαίωμα άσκησης του επαγγέλματος του ξεναγού σε απόφοιτους σχολών της Φιλοσοφικής, του Τμήματος Ιστορίας και Αρχαιολογίας των ΑΕΙ μετά από δίμηνα ταχύρρυθμα σεμινάρια. Σημειωτέον, βέβαια, ότι αυτά γίνονται επί πληρωμή των καταρτιζόμενων. Δεν αναγνωρίζεται πλέον ρητώς ότι το δικαίωμα άσκησης θα το έχουν απόφοιτοι των σχολών Ξεναγών του ΟΤΕ. </w:t>
      </w:r>
    </w:p>
    <w:p w14:paraId="25EB8A30"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 Βουλευτή) </w:t>
      </w:r>
    </w:p>
    <w:p w14:paraId="582121BD"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Επιτρέψτε μου, κύριε Πρόεδρε, λίγο χρόνο παραπάνω. </w:t>
      </w:r>
    </w:p>
    <w:p w14:paraId="0A18226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Προχωρώντας στην τροπολογία 500, που αφορά το ιστορικό κέντρο της πόλης της Πάτρας, θα τη ψηφίσουμε. </w:t>
      </w:r>
    </w:p>
    <w:p w14:paraId="5AEBD17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τροπολογία 506, που αφορά τη σύσταση ανωνύμων εταιρειών για την πολιτιστική πρωτεύουσα της Ευρώπης, λέμε «όχι». Όλα τα έχει η Μαριορή. </w:t>
      </w:r>
    </w:p>
    <w:p w14:paraId="23CF56C3"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Στην 516 ψηφίζουμε «παρών». </w:t>
      </w:r>
    </w:p>
    <w:p w14:paraId="644047D6"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Στην 517 ψηφίζουμε «παρών». </w:t>
      </w:r>
    </w:p>
    <w:p w14:paraId="1110C42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Στην 518 ψηφίζουμε κατά. Την καταψηφίζουμε γιατί στην παράγραφο 1, που αφορά τη μοριοδότηση του προσωπικού του ΓΓΔΕ με βάση τον ν.4359, τους δίνει τον ανώτερο αριθμό μορίων. Αφ’ ενός, διαφωνούμε με τη μοριοδότηση βάσει αξιολόγησης και αφ’ ετέρου, γιατί υπάρχει ένα θέμα η μοριοδότηση να ισχύει μόνο για το προσωπικό της ΓΓΔΕ και να μην γενικευτεί.</w:t>
      </w:r>
    </w:p>
    <w:p w14:paraId="4B418C64"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 Η παράγραφος 2 αφορά την Ακτή Κουμουνδούρου στο Μικρολίμανο. Εδώ επιτρέψτε μου να πω το εξής: Εάν ερχόταν ως ξεχωριστή τροπολογία, θα την ψηφίζαμε. Αν το εξαιρέσετε, θα το κάνουμε. Συμφωνούμε με την αναστολή μέχρι τις 30-12-2016 να μην χάσουν οι εργαζόμενοι τις δουλειές τους, αρκεί </w:t>
      </w:r>
      <w:r>
        <w:rPr>
          <w:rFonts w:eastAsia="Times New Roman" w:cs="Times New Roman"/>
          <w:szCs w:val="24"/>
        </w:rPr>
        <w:lastRenderedPageBreak/>
        <w:t xml:space="preserve">βέβαια να υλοποιηθεί το σχέδιο ανάπλασης και να αποδοθεί στον λαό του Πειραιά. Φέρει και άλλες διατάξεις με το Αττικό Παράκτιο Μέτωπο, που επίσης διαφωνούμε. Γι’ αυτό, λοιπόν, εάν εξαιρεθεί αυτή η παράγραφος 2 ως ξεχωριστή τροπολογία, θα την ψηφίσουμε. Αλλά ως σύνολο τροπολογίας, την καταψηφίζουμε. </w:t>
      </w:r>
    </w:p>
    <w:p w14:paraId="2CB3C713"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Στην τροπολογία 519 δηλώνουμε «παρών». Δίνει παράταση προθεσμίας για τους αιγιαλούς. Έχει βάση η υποστελέχωση, αλλά είναι υποκριτικό το ενδιαφέρον για τη διασφάλιση του δημόσιου συμφέροντος, καθώς αυτά δεν καθορίζονται από τις οριογραμμές των αιγιαλών, αλλά από τις πολιτικές που ασκεί μια κυβέρνηση για τους αιγιαλούς. </w:t>
      </w:r>
    </w:p>
    <w:p w14:paraId="07E8E937" w14:textId="77777777" w:rsidR="00710BE1" w:rsidRDefault="001F05DE">
      <w:pPr>
        <w:spacing w:line="600" w:lineRule="auto"/>
        <w:jc w:val="both"/>
        <w:rPr>
          <w:rFonts w:eastAsia="Times New Roman" w:cs="Times New Roman"/>
          <w:szCs w:val="24"/>
        </w:rPr>
      </w:pPr>
      <w:r>
        <w:rPr>
          <w:rFonts w:eastAsia="Times New Roman" w:cs="Times New Roman"/>
          <w:szCs w:val="24"/>
        </w:rPr>
        <w:tab/>
        <w:t>Στην προκειμένη περίπτωση, η τωρινή, όπως και οι προηγούμενες, έχει πολιτική εμπορευματοποίησης της γης και χρήσης της προς το συμφέρον των επιχειρηματικών ομίλων.</w:t>
      </w:r>
    </w:p>
    <w:p w14:paraId="0D47972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Συντυχάκη, ολοκληρώστε παρακαλώ.</w:t>
      </w:r>
    </w:p>
    <w:p w14:paraId="0E7DB70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Στην τροπολογία με γενικό αριθμό 520 είμαστε κατά. </w:t>
      </w:r>
    </w:p>
    <w:p w14:paraId="07E2C8C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Στην τροπολογία με γενικό αριθμό 522, που αφορά τα συγχρηματοδοτούμενα προγράμματα ΕΣΠΑ, είμαστε επίσης κατά. </w:t>
      </w:r>
    </w:p>
    <w:p w14:paraId="223C65B6"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Στην τροπολογία με γενικό αριθμό 523 είμαστε αντίθετοι. </w:t>
      </w:r>
    </w:p>
    <w:p w14:paraId="0216C98B"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Στην τροπολογία με γενικό αριθμό 524 ψηφίζουμε «παρών». </w:t>
      </w:r>
    </w:p>
    <w:p w14:paraId="3F3E857B"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Αυτά σε σχέση με τις τροπολογίες.</w:t>
      </w:r>
    </w:p>
    <w:p w14:paraId="5C938B10"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Δεν μου δόθηκε η δυνατότητα να μιλήσω για το κεφάλαιο που αφορά στον τουρισμό. </w:t>
      </w:r>
    </w:p>
    <w:p w14:paraId="234ACB5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Επιφυλασσόμαστε να δηλώσουμε τη θέση μας στην ψηφοφορία.</w:t>
      </w:r>
    </w:p>
    <w:p w14:paraId="0766A87D"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85A708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109B5F2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Κύριε Πρόεδρε, μπορώ να έχω τον λόγο για ένα λεπτό; </w:t>
      </w:r>
    </w:p>
    <w:p w14:paraId="339D536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η κ. Μάρκου, η ειδική αγορήτρια από το Ποτάμι.</w:t>
      </w:r>
    </w:p>
    <w:p w14:paraId="359544C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Κύριε Πρόεδρε, μπορώ να έχω τον λόγο για ένα λεπτό; </w:t>
      </w:r>
    </w:p>
    <w:p w14:paraId="3A7D30A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Να τελειώσει η κ. Μάρκου και να σας δώσω τον λόγο. Υπάρχει κάποιο ζήτημα;</w:t>
      </w:r>
    </w:p>
    <w:p w14:paraId="6FC0821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Επί προσωπικού, κύριε Πρόεδρε. Ο κ. Συντυχάκης…</w:t>
      </w:r>
    </w:p>
    <w:p w14:paraId="474C474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Προσωπικό απέναντί σας; Με συγχωρείτε, δεν έκανε αναφορά προσωπική σε εσάς. </w:t>
      </w:r>
    </w:p>
    <w:p w14:paraId="5457909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Δεν έκανα προσωπική αναφορά.</w:t>
      </w:r>
    </w:p>
    <w:p w14:paraId="3E51C45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Στη Χρυσή Αυγή.</w:t>
      </w:r>
    </w:p>
    <w:p w14:paraId="61E7451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Πολιτική τοποθέτηση έκανε. Δεν υπάρχει θέμα προσωπικό.</w:t>
      </w:r>
    </w:p>
    <w:p w14:paraId="0052F96D"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Ορίστε, κυρία Μάρκου, έχετε τον λόγο.</w:t>
      </w:r>
    </w:p>
    <w:p w14:paraId="0A376B3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Ευχαριστώ, πολύ, κύριε Πρόεδρε.</w:t>
      </w:r>
    </w:p>
    <w:p w14:paraId="0B18112B"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Χθες αναρωτήθηκα αν έχει χτυπήσει καμπανάκι στο Υπουργείο για τον «Μαρινόπουλο», δεδομένου ότι δεν υπάρχουν δημοσιευμένοι ούτε ισολογισμοί ούτε εκθέσεις διαχείρισης στο ΓΕΜΗ. Προφανώς όχι. Η αδιαφορία, αν όχι η εχθρότητα, του ΣΥΡΙΖΑ για την παραγωγική οικονομία, τελικά τιμωρεί τους αδύναμους εργαζόμενους που τώρα θα βρεθούν στον δρόμο μέσα από την «περήφανη διαπραγμάτευση» του </w:t>
      </w:r>
      <w:r>
        <w:rPr>
          <w:rFonts w:eastAsia="Times New Roman" w:cs="Times New Roman"/>
          <w:szCs w:val="24"/>
        </w:rPr>
        <w:lastRenderedPageBreak/>
        <w:t>τσαρλατάνου Βαρουφάκη, ο οποίος χρέωσε τη χώρα με δεκάδες δισεκατομμύρια, που σταμάτησε την οικονομία και έδωσε τη χαριστική βολή σε επιχειρήσεις σαν τον «Μαρινόπουλο».</w:t>
      </w:r>
    </w:p>
    <w:p w14:paraId="355762B9"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Να πω, ακόμα, ότι είναι απαράδεκτη η στάση της Κυβέρνησης να εισάγει νομοσχέδιο -και μάλιστα με αυτόν τον τρόπο- στην Επιτροπή Παραγωγής και Εμπορίου την ώρα που εμείς συζητάμε άλλο νομοσχέδιο στην Ολομέλεια. Πού ακριβώς πρέπει να βρίσκονται οι Βουλευτές; Στη Γερουσία ή εδώ; </w:t>
      </w:r>
    </w:p>
    <w:p w14:paraId="7473220F"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Καταθέσατε ως κατεπείγον νομοσχέδιο τετρακοσίων πενήντα σελίδων, που αναρτήθηκε στις 22.30’ χθες το βράδυ για να συζητηθεί σήμερα στις 11.00’. Από τιμητές των πάντων καταλήξατε να ευτελίζετε κάθε κοινοβουλευτική διαδικασία. Από τους Βουλευτές, βέβαια, του ΣΥΡΙΖΑ δεν ακούσαμε κουβέντα. Βλέπετε, συμφέρει το κατεπείγον.</w:t>
      </w:r>
    </w:p>
    <w:p w14:paraId="7FEE7E00"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Περνάω τώρα στο νομοσχέδιο. Λόγω πίεσης χρόνου θα αναφερθώ συνοπτικά στα άρθρα, αφού τοποθετήθηκα και χθες και στην επιτροπή, ώστε να πω δυο λόγια για τις τροπολογίες.</w:t>
      </w:r>
    </w:p>
    <w:p w14:paraId="7B64BD3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το πρώτο μέρος, που αφορά την ενσωμάτωση των οδηγιών, τα άρθρα 1 έως 8 τα υπερψηφίζουμε. Σας καλούμε, όμως, να λάβετε υπ’ όψιν τα όσα αναφέραμε χθες για την ανάγκη βελτίωσης τόσο του ΓΕΜΗ όσο και του συστήματος δημοσιότητας γενικά. </w:t>
      </w:r>
    </w:p>
    <w:p w14:paraId="62BB9A28"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Με τα άρθρα που αφορούν τους αντιπροσώπους μας στον ΟΟΣΑ και τη Γενεύη, υποτίθεται ότι θέλετε να διορθώσετε τα όσα έκαναν οι προηγούμενοι. Και πάλι το κάνετε με μισή καρδιά, με μικροβελτιώσεις, που επί της ουσίας δεν αλλάζουν τίποτα. Τους εκλεκτούς σας θα βάλετε πάλι. Απλά, θα υπάρχει πρωτόκολλο παράδοσης-παραλαβής.</w:t>
      </w:r>
    </w:p>
    <w:p w14:paraId="5215CCC4"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Σχετικά με το άρθρο 14, θεωρούμε ότι η πληθώρα δομών και συναρμοδίων υπηρεσιών, όπως και η παράταση του καθεστώτος για τον αδιαφανή ορισμό προϊσταμένων, δεν υπηρετούν το σύστημα διαχείρισης και διαφωνούμε. </w:t>
      </w:r>
    </w:p>
    <w:p w14:paraId="295D6C0C"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Στο κεφάλαιο Γ΄ για τη Γενική Γραμματεία Βιομηχανίας συμφωνούμε, αν και παραμένουν θέματα ανοιχτά, όπως είπαν και οι φορείς. Εκτός από το άρθρο για τον ΕΟΜΜΕΧ. Αν υπάρχουν αποφάσεις, να εκτελεστούν και να συμμορφωθεί η διοίκηση. Δείτε και την έκθεση της Επιστημονικής Υπηρεσίας.</w:t>
      </w:r>
    </w:p>
    <w:p w14:paraId="0006D0F8"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Με τα άρθρα 23 έως 28 σε γενικές γραμμές συμφωνούμε.</w:t>
      </w:r>
    </w:p>
    <w:p w14:paraId="208B6DF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Σχετικά με το κεφάλαιο Ε΄: Όσον αφορά τα θέματα τουρισμού μας προβληματίζει το θέμα του άρθρου 31 για τις λιμουζίνες. Φάνηκε και από τη συζήτηση με τους φορείς ότι ίσως αυτή η ρύθμιση να έρχεται βιαστικά και χρειάζεται μεγαλύτερη επεξεργασία.</w:t>
      </w:r>
    </w:p>
    <w:p w14:paraId="2005AB1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Για τα άρθρα του Υπουργείου Παιδείας τοποθετήθηκε ο κ. Μαυρωτάς. </w:t>
      </w:r>
    </w:p>
    <w:p w14:paraId="14807D9A"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Είμαστε αντίθετοι με το άρθρο για τις συμβάσεις έργου στο Υπουργείο Εργασίας. Φτιάχνετε κομματικό στρατό. Το ίδιο σας λέει πολύ ευγενικά και η έκθεση της Επιστημονικής Υπηρεσίας της Βουλής. </w:t>
      </w:r>
      <w:r>
        <w:rPr>
          <w:rFonts w:eastAsia="Times New Roman" w:cs="Times New Roman"/>
          <w:szCs w:val="24"/>
        </w:rPr>
        <w:lastRenderedPageBreak/>
        <w:t>Αλήθεια, αν οι ανάγκες δεν καλυφθούν από τους ήδη απασχολούμενους της καθαριότητας, πώς θα καλύψετε τις κενές θέσεις και με ποιους;</w:t>
      </w:r>
    </w:p>
    <w:p w14:paraId="205F28EE"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Διαφωνούμε και με τη διάταξη για τους ξεναγούς. Κυρία Υπουργέ, είναι λάθος να ψηφίσουμε τη διάταξη αυτή, χωρίς να έχουμε ακούσει τους φορείς των ξεναγών στην επιτροπή.</w:t>
      </w:r>
    </w:p>
    <w:p w14:paraId="7DB1FDD6"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Έρχομαι τώρα στις τροπολογίες. </w:t>
      </w:r>
    </w:p>
    <w:p w14:paraId="3063F09B"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Σχετικά με την τροπολογία με γενικό αριθμό 516 θα θέλαμε να μας εξηγήσετε τα εξής: Πρώτον, σε τι εξυπηρετεί η αναστολή χορήγησης αδειών και πότε θα είναι έτοιμο το ηλεκτρονικό σύστημα; </w:t>
      </w:r>
    </w:p>
    <w:p w14:paraId="05123983"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Δεύτερον, όσον αφορά το προσωπικό της Ελληνικής Εταιρείας Εξωτερικού Εμπορίου και τις αποζημιώσεις για Κυριακές και εξαιρέσιμες, τόσον καιρό πώς πήγαιναν οι υπάλληλοι στις εκθέσεις; Με λεφτά από την τσέπη τους;</w:t>
      </w:r>
    </w:p>
    <w:p w14:paraId="273509D8"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Σχετικά με την τροπολογία με γενικό αριθμό 517 θα σας πω το εξής: Όταν φέρετε το νομοσχέδιο για τις προμήθειες, να καταργήσετε ό,τι θέλετε. Όχι τώρα.</w:t>
      </w:r>
    </w:p>
    <w:p w14:paraId="38C7603D" w14:textId="77777777" w:rsidR="00710BE1" w:rsidRDefault="001F05DE">
      <w:pPr>
        <w:spacing w:line="600" w:lineRule="auto"/>
        <w:jc w:val="both"/>
        <w:rPr>
          <w:rFonts w:eastAsia="Times New Roman"/>
          <w:szCs w:val="24"/>
        </w:rPr>
      </w:pPr>
      <w:r>
        <w:rPr>
          <w:rFonts w:eastAsia="Times New Roman" w:cs="Times New Roman"/>
          <w:szCs w:val="24"/>
        </w:rPr>
        <w:tab/>
      </w:r>
      <w:r>
        <w:rPr>
          <w:rFonts w:eastAsia="Times New Roman"/>
          <w:szCs w:val="24"/>
        </w:rPr>
        <w:t>Όσον αφορά την τροπολογία με γενικό αριθμό 518: Στο άρθρο 1 της τροπολογίας να μας εξηγήσετε τι υπηρεσιακές επιπτώσεις θα έχει η διαδικασία ορισμού προϊσταμένων στη Γενική Γραμματεία Δημοσίων Εσόδων όταν επίκειται η μετατροπή της στη νέα Ανεξάρτητη Αρχή Δημοσίων Εσόδων. Πώς συνδέονται αυτά τα δύο;</w:t>
      </w:r>
    </w:p>
    <w:p w14:paraId="53C3C38C" w14:textId="77777777" w:rsidR="00710BE1" w:rsidRDefault="001F05DE">
      <w:pPr>
        <w:spacing w:line="600" w:lineRule="auto"/>
        <w:ind w:firstLine="720"/>
        <w:jc w:val="both"/>
        <w:rPr>
          <w:rFonts w:eastAsia="Times New Roman"/>
          <w:szCs w:val="24"/>
        </w:rPr>
      </w:pPr>
      <w:r>
        <w:rPr>
          <w:rFonts w:eastAsia="Times New Roman"/>
          <w:szCs w:val="24"/>
        </w:rPr>
        <w:t>Με την τροπολογία με γενικό αριθμό 519 παρατείνετε ουσιαστικά την αβεβαιότητα όσον αφορά τον καθορισμό του αιγιαλού μέχρι το 2018.</w:t>
      </w:r>
    </w:p>
    <w:p w14:paraId="1831C554" w14:textId="77777777" w:rsidR="00710BE1" w:rsidRDefault="001F05DE">
      <w:pPr>
        <w:spacing w:line="600" w:lineRule="auto"/>
        <w:ind w:firstLine="720"/>
        <w:jc w:val="both"/>
        <w:rPr>
          <w:rFonts w:eastAsia="Times New Roman"/>
          <w:szCs w:val="24"/>
        </w:rPr>
      </w:pPr>
      <w:r>
        <w:rPr>
          <w:rFonts w:eastAsia="Times New Roman"/>
          <w:szCs w:val="24"/>
        </w:rPr>
        <w:lastRenderedPageBreak/>
        <w:t>Όσον αφορά την τροπολογία με γενικό αριθμό 520, σχετικά με την επιστροφή των αχρεωστήτως καταβληθέντων αποδοχών, θα προτιμούσαμε να ρυθμίζεται απευθείας το θέμα της τμηματικής επιστροφής, αντί να παραπέμπεται σε υπουργική απόφαση. Παρ’ όλα αυτά, αντιλαμβανόμαστε την κοινωνική διάσταση και θα υπερψηφίσουμε.</w:t>
      </w:r>
    </w:p>
    <w:p w14:paraId="486BD778" w14:textId="77777777" w:rsidR="00710BE1" w:rsidRDefault="001F05DE">
      <w:pPr>
        <w:spacing w:line="600" w:lineRule="auto"/>
        <w:ind w:firstLine="720"/>
        <w:jc w:val="both"/>
        <w:rPr>
          <w:rFonts w:eastAsia="Times New Roman"/>
          <w:szCs w:val="24"/>
        </w:rPr>
      </w:pPr>
      <w:r>
        <w:rPr>
          <w:rFonts w:eastAsia="Times New Roman"/>
          <w:szCs w:val="24"/>
        </w:rPr>
        <w:t>Την τροπολογία με γενικό αριθμό 521, πρώτον, γιατί δεν τη φέρατε στις επιτροπές; Ήδη υπάρχει άρθρο για τις τροποποιήσεις του ν.4314. Δεύτερον, να μας εξηγήσετε γιατί, αφού υπάρχουν διατάξεις που ρυθμίζουν τα ζητήματα των εκτός έδρας, θα καθορίζει ο Υπουργός τις χιλιομετρικές αποστάσεις, για παράδειγμα, κατά παρέκκλιση; Ποια είναι η ειδική ανάγκη εδώ;</w:t>
      </w:r>
    </w:p>
    <w:p w14:paraId="6C35FA05" w14:textId="77777777" w:rsidR="00710BE1" w:rsidRDefault="001F05DE">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6DC59371" w14:textId="77777777" w:rsidR="00710BE1" w:rsidRDefault="001F05DE">
      <w:pPr>
        <w:spacing w:line="600" w:lineRule="auto"/>
        <w:ind w:firstLine="720"/>
        <w:jc w:val="both"/>
        <w:rPr>
          <w:rFonts w:eastAsia="Times New Roman"/>
          <w:szCs w:val="24"/>
        </w:rPr>
      </w:pPr>
      <w:r>
        <w:rPr>
          <w:rFonts w:eastAsia="Times New Roman"/>
          <w:szCs w:val="24"/>
        </w:rPr>
        <w:t>Τελειώνω, κύριε Πρόεδρε.</w:t>
      </w:r>
    </w:p>
    <w:p w14:paraId="4FB6392E" w14:textId="77777777" w:rsidR="00710BE1" w:rsidRDefault="001F05DE">
      <w:pPr>
        <w:spacing w:line="600" w:lineRule="auto"/>
        <w:ind w:firstLine="720"/>
        <w:jc w:val="both"/>
        <w:rPr>
          <w:rFonts w:eastAsia="Times New Roman"/>
          <w:szCs w:val="24"/>
        </w:rPr>
      </w:pPr>
      <w:r>
        <w:rPr>
          <w:rFonts w:eastAsia="Times New Roman"/>
          <w:szCs w:val="24"/>
        </w:rPr>
        <w:lastRenderedPageBreak/>
        <w:t>Τρίτον, στην παράγραφο 5 διαβάζουμε καλά ότι από τα χρήματα των Ταμείων Ασύλου και Μεταναστευτικής και Εσωτερικής Ασφάλειας, τα χρήματα που δίνονται για την αντιμετώπιση της προσφυγικής κρίσης τα χρηματοδοτεί η «ΜΟΔ ΑΕ»; Γιατί; Δεν επαρκούν οι πόροι του ΕΣΠΑ και του Προγράμματος Δημοσίων Επενδύσεων;</w:t>
      </w:r>
    </w:p>
    <w:p w14:paraId="1CBC7F8A" w14:textId="77777777" w:rsidR="00710BE1" w:rsidRDefault="001F05DE">
      <w:pPr>
        <w:spacing w:line="600" w:lineRule="auto"/>
        <w:ind w:firstLine="720"/>
        <w:jc w:val="both"/>
        <w:rPr>
          <w:rFonts w:eastAsia="Times New Roman"/>
          <w:szCs w:val="24"/>
        </w:rPr>
      </w:pPr>
      <w:r>
        <w:rPr>
          <w:rFonts w:eastAsia="Times New Roman"/>
          <w:szCs w:val="24"/>
        </w:rPr>
        <w:t>Με την τροπολογία με γενικό αριθμό 522 δίνετε παράταση, ουσιαστικά, στο σήμα λειτουργίας για ξενοδοχειακά καταλύματα που δεν έχει εγκριθεί η ΑΕΠΟ. Πράγματι, οι διαδικασίες μπορεί να πάρουν και οκτώ μήνες.</w:t>
      </w:r>
    </w:p>
    <w:p w14:paraId="0675A535" w14:textId="77777777" w:rsidR="00710BE1" w:rsidRDefault="001F05DE">
      <w:pPr>
        <w:spacing w:line="600" w:lineRule="auto"/>
        <w:ind w:firstLine="720"/>
        <w:jc w:val="both"/>
        <w:rPr>
          <w:rFonts w:eastAsia="Times New Roman"/>
          <w:szCs w:val="24"/>
        </w:rPr>
      </w:pPr>
      <w:r>
        <w:rPr>
          <w:rFonts w:eastAsia="Times New Roman"/>
          <w:szCs w:val="24"/>
        </w:rPr>
        <w:t>Με την τροπολογία με γενικό αριθμό 523, για τους ενεργειακούς επιθεωρητές, συμφωνούμε.</w:t>
      </w:r>
    </w:p>
    <w:p w14:paraId="6A4F8E16" w14:textId="77777777" w:rsidR="00710BE1" w:rsidRDefault="001F05DE">
      <w:pPr>
        <w:spacing w:line="600" w:lineRule="auto"/>
        <w:ind w:firstLine="720"/>
        <w:jc w:val="both"/>
        <w:rPr>
          <w:rFonts w:eastAsia="Times New Roman"/>
          <w:szCs w:val="24"/>
        </w:rPr>
      </w:pPr>
      <w:r>
        <w:rPr>
          <w:rFonts w:eastAsia="Times New Roman"/>
          <w:szCs w:val="24"/>
        </w:rPr>
        <w:t>Με την τροπολογία με γενικό αριθμό 524, που αναφέρεται στην πρόσβαση σε φορολογικά δεδομένα, συμφωνούμε εφόσον υπάρχουν δικλίδες που διασφαλίζουν ότι η πρόσβαση αυτή θα γίνεται στον αναγκαίο και μόνο βαθμό.</w:t>
      </w:r>
    </w:p>
    <w:p w14:paraId="090AC5CD" w14:textId="77777777" w:rsidR="00710BE1" w:rsidRDefault="001F05DE">
      <w:pPr>
        <w:spacing w:line="600" w:lineRule="auto"/>
        <w:ind w:firstLine="720"/>
        <w:jc w:val="both"/>
        <w:rPr>
          <w:rFonts w:eastAsia="Times New Roman"/>
          <w:szCs w:val="24"/>
        </w:rPr>
      </w:pPr>
      <w:r>
        <w:rPr>
          <w:rFonts w:eastAsia="Times New Roman"/>
          <w:szCs w:val="24"/>
        </w:rPr>
        <w:lastRenderedPageBreak/>
        <w:t>Να πω εδώ, με αφορμή και ερώτηση που κατέθεσα πρόσφατα για το θέμα που έχει δημιουργηθεί με την πρόσβαση των φορολογικών αρχών στα δεδομένα αναπηρίας φορολογούμενων, ότι συγκεκριμένα η φορολογική διοίκηση έχει πρόσβαση όχι μόνο στο ποσοστό αναπηρίας, όπως έχει πιστοποιηθεί από τα ΚΕΠΑ αλλά και στην υποκείμενη πάθηση, χωρίς αυτό, βέβαια, να είναι απαραίτητο. Θα θέλαμε να δείτε λίγο αυτό το θέμα.</w:t>
      </w:r>
    </w:p>
    <w:p w14:paraId="7D52FAD9" w14:textId="77777777" w:rsidR="00710BE1" w:rsidRDefault="001F05DE">
      <w:pPr>
        <w:spacing w:line="600" w:lineRule="auto"/>
        <w:ind w:firstLine="720"/>
        <w:jc w:val="both"/>
        <w:rPr>
          <w:rFonts w:eastAsia="Times New Roman"/>
          <w:szCs w:val="24"/>
        </w:rPr>
      </w:pPr>
      <w:r>
        <w:rPr>
          <w:rFonts w:eastAsia="Times New Roman"/>
          <w:szCs w:val="24"/>
        </w:rPr>
        <w:t>Τέλος, για τη βουλευτική τροπολογία που αφορά την ειδική άδεια μητρότητας στις εργαζόμενες της Εταιρείας Επενδύσεων και Εξωτερικού Εμπορίου βεβαίως συμφωνούμε. Όμως, δεν αντιλαμβανόμαστε αυτήν την επιλεκτική ευαισθησία στα θέματα προστασίας της μητρότητας. Αλήθεια, οι καθαρίστριες που θα προσλάβετε στο Υπουργείο Εργασίας με συμβάσεις έργου, θα παίρνουν τέτοιες άδειες;</w:t>
      </w:r>
    </w:p>
    <w:p w14:paraId="736E4B91" w14:textId="77777777" w:rsidR="00710BE1" w:rsidRDefault="001F05DE">
      <w:pPr>
        <w:spacing w:line="600" w:lineRule="auto"/>
        <w:ind w:firstLine="720"/>
        <w:jc w:val="both"/>
        <w:rPr>
          <w:rFonts w:eastAsia="Times New Roman"/>
          <w:szCs w:val="24"/>
        </w:rPr>
      </w:pPr>
      <w:r>
        <w:rPr>
          <w:rFonts w:eastAsia="Times New Roman"/>
          <w:szCs w:val="24"/>
        </w:rPr>
        <w:t>Ευχαριστώ.</w:t>
      </w:r>
    </w:p>
    <w:p w14:paraId="6955F9E0" w14:textId="77777777" w:rsidR="00710BE1" w:rsidRDefault="001F05DE">
      <w:pPr>
        <w:spacing w:line="600" w:lineRule="auto"/>
        <w:ind w:firstLine="720"/>
        <w:jc w:val="center"/>
        <w:rPr>
          <w:rFonts w:eastAsia="Times New Roman"/>
          <w:szCs w:val="24"/>
        </w:rPr>
      </w:pPr>
      <w:r>
        <w:rPr>
          <w:rFonts w:eastAsia="Times New Roman"/>
          <w:szCs w:val="24"/>
        </w:rPr>
        <w:t>(Χειροκροτήματα)</w:t>
      </w:r>
    </w:p>
    <w:p w14:paraId="225FFE7D" w14:textId="77777777" w:rsidR="00710BE1" w:rsidRDefault="001F05DE">
      <w:pPr>
        <w:spacing w:line="600" w:lineRule="auto"/>
        <w:ind w:firstLine="720"/>
        <w:jc w:val="both"/>
        <w:rPr>
          <w:rFonts w:eastAsia="Times New Roman"/>
          <w:szCs w:val="24"/>
        </w:rPr>
      </w:pPr>
      <w:r>
        <w:rPr>
          <w:rFonts w:eastAsia="Times New Roman"/>
          <w:b/>
          <w:szCs w:val="24"/>
        </w:rPr>
        <w:lastRenderedPageBreak/>
        <w:t>ΠΡΟΕΔΡΕΥΩΝ (Γεώργιος Λαμπρούλης):</w:t>
      </w:r>
      <w:r>
        <w:rPr>
          <w:rFonts w:eastAsia="Times New Roman"/>
          <w:szCs w:val="24"/>
        </w:rPr>
        <w:t xml:space="preserve"> Ευχαριστούμε την κ. Μάρκου.</w:t>
      </w:r>
    </w:p>
    <w:p w14:paraId="57B2BB67" w14:textId="77777777" w:rsidR="00710BE1" w:rsidRDefault="001F05DE">
      <w:pPr>
        <w:spacing w:line="600" w:lineRule="auto"/>
        <w:ind w:firstLine="720"/>
        <w:jc w:val="both"/>
        <w:rPr>
          <w:rFonts w:eastAsia="Times New Roman"/>
          <w:szCs w:val="24"/>
        </w:rPr>
      </w:pPr>
      <w:r>
        <w:rPr>
          <w:rFonts w:eastAsia="Times New Roman"/>
          <w:szCs w:val="24"/>
        </w:rPr>
        <w:t>Τον λόγο έχει η Υφυπουργός Οικονομίας, Ανάπτυξης και Τουρισμού κ. Τζάκρη.</w:t>
      </w:r>
    </w:p>
    <w:p w14:paraId="7ECC4EE2" w14:textId="77777777" w:rsidR="00710BE1" w:rsidRDefault="001F05DE">
      <w:pPr>
        <w:spacing w:line="600" w:lineRule="auto"/>
        <w:ind w:firstLine="720"/>
        <w:jc w:val="both"/>
        <w:rPr>
          <w:rFonts w:eastAsia="Times New Roman"/>
          <w:szCs w:val="24"/>
        </w:rPr>
      </w:pPr>
      <w:r>
        <w:rPr>
          <w:rFonts w:eastAsia="Times New Roman"/>
          <w:b/>
          <w:szCs w:val="24"/>
        </w:rPr>
        <w:t>ΘΕΟΔΩΡΑ ΤΖΑΚΡΗ (Υφυπουργός Οικονομίας, Ανάπτυξης και Τουρισμού):</w:t>
      </w:r>
      <w:r>
        <w:rPr>
          <w:rFonts w:eastAsia="Times New Roman"/>
          <w:szCs w:val="24"/>
        </w:rPr>
        <w:t xml:space="preserve"> Κυρίες και κύριοι Βουλευτές, η βελτίωση του επιχειρηματικού περιβάλλοντος απαιτεί ενέργειες που στοχεύουν σε όλο το φάσμα της οικονομικής δραστηριότητας. Επιχειρηματικό περιβάλλον δεν είναι μόνο τα χρηματοδοτικά εργαλεία ή η ρευστότητα στην αγορά. Επιχειρηματικό περιβάλλον είναι και η απλούστευση των αδειοδοτήσεων, είναι και η εποπτεία της αγοράς, είναι γενικά ό,τι αφαιρεί περιττά εμπόδια από κάποιο φυσικό ή νομικό πρόσωπο που θέλει να χρησιμοποιήσει παραγωγικούς συντελεστές με δημιουργικό τρόπο για τη δημιουργία οικονομικής υπεραξίας. </w:t>
      </w:r>
    </w:p>
    <w:p w14:paraId="7EFB2697" w14:textId="77777777" w:rsidR="00710BE1" w:rsidRDefault="001F05DE">
      <w:pPr>
        <w:spacing w:line="600" w:lineRule="auto"/>
        <w:ind w:firstLine="720"/>
        <w:jc w:val="both"/>
        <w:rPr>
          <w:rFonts w:eastAsia="Times New Roman"/>
          <w:szCs w:val="24"/>
        </w:rPr>
      </w:pPr>
      <w:r>
        <w:rPr>
          <w:rFonts w:eastAsia="Times New Roman"/>
          <w:szCs w:val="24"/>
        </w:rPr>
        <w:t>Σκοπός, λοιπόν, είναι η παραγωγή σε κάθε περίπτωση, αλλά και οτιδήποτε διευκολύνει την παραγωγική διαδικασία.</w:t>
      </w:r>
    </w:p>
    <w:p w14:paraId="04045DAE"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Όλα αυτά, βέβαια, που εν πολλοίς συνιστούν ένα αυτονόητο πλαίσιο, στην πραγματικότητα της αγοράς δεν είναι καθόλου αυτονόητα. Τα εμπόδια και τα προβλήματα είναι τεράστια. Η υγιής επιχειρηματικότητα παρεμποδίζεται πολλές φορές ή, αν θέλετε, ο ανταγωνισμός στρεβλώνεται από επιχειρήσεις που δεν τηρούν τους κανόνες και άρα, δεν φέρουν και το κόστος της τήρησης αυτών των κανόνων. </w:t>
      </w:r>
    </w:p>
    <w:p w14:paraId="368A8233" w14:textId="77777777" w:rsidR="00710BE1" w:rsidRDefault="001F05DE">
      <w:pPr>
        <w:spacing w:line="600" w:lineRule="auto"/>
        <w:ind w:firstLine="720"/>
        <w:jc w:val="both"/>
        <w:rPr>
          <w:rFonts w:eastAsia="Times New Roman"/>
          <w:szCs w:val="24"/>
        </w:rPr>
      </w:pPr>
      <w:r>
        <w:rPr>
          <w:rFonts w:eastAsia="Times New Roman"/>
          <w:szCs w:val="24"/>
        </w:rPr>
        <w:t>Αυτά τα κόστη, που ονομάζονται και «εξωτερικά κόστη», διαχέονται είτε στους πολίτες είτε στους καταναλωτές, ενώ στρεβλώνουν όπως ήδη είπα, τον ανταγωνισμό, καθώς οι επιχειρήσεις τα μεταφέρουν λάθρα στους πολίτες ή στο περιβάλλον. Έτσι, για παράδειγμα, μια επιχείρηση που δραστηριοποιείται σε ένα επιχειρηματικό πάρκο, καλείται να ανταγωνιστεί πολλές φορές επιχειρήσεις που δραστηριοποιούνται αυθαίρετα σε ακατάλληλους χώρους, διαχέοντας το κόστος λειτουργίας τους στο περιβάλλον και στους ίδιους τους πολίτες.</w:t>
      </w:r>
    </w:p>
    <w:p w14:paraId="7AB1BBE2"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Τα επιχειρηματικά πάρκα είναι ένα πολύ σημαντικό εργαλείο ανάπτυξης της βιομηχανίας αλλά και προστασίας, παράλληλα, του περιβάλλοντος. </w:t>
      </w:r>
    </w:p>
    <w:p w14:paraId="0F81D9BF" w14:textId="77777777" w:rsidR="00710BE1" w:rsidRDefault="001F05DE">
      <w:pPr>
        <w:spacing w:line="600" w:lineRule="auto"/>
        <w:ind w:firstLine="720"/>
        <w:jc w:val="both"/>
        <w:rPr>
          <w:rFonts w:eastAsia="Times New Roman"/>
          <w:szCs w:val="24"/>
        </w:rPr>
      </w:pPr>
      <w:r>
        <w:rPr>
          <w:rFonts w:eastAsia="Times New Roman"/>
          <w:szCs w:val="24"/>
        </w:rPr>
        <w:t>Στο πλαίσιο της βιομηχανικής πολιτικής που ασκεί σήμερα το Υπουργείο και προκειμένου να προωθηθεί περαιτέρω ο θεσμός των επιχειρηματικών πάρκων, επέρχονται τροποποιήσεις και βελτιώσεις του θεσμικού πλαισίου που διέπει την ίδρυση και τη λειτουργία αυτών.</w:t>
      </w:r>
    </w:p>
    <w:p w14:paraId="038B259E" w14:textId="77777777" w:rsidR="00710BE1" w:rsidRDefault="001F05DE">
      <w:pPr>
        <w:spacing w:line="600" w:lineRule="auto"/>
        <w:ind w:firstLine="720"/>
        <w:jc w:val="both"/>
        <w:rPr>
          <w:rFonts w:eastAsia="Times New Roman"/>
          <w:szCs w:val="24"/>
        </w:rPr>
      </w:pPr>
      <w:r>
        <w:rPr>
          <w:rFonts w:eastAsia="Times New Roman"/>
          <w:szCs w:val="24"/>
        </w:rPr>
        <w:t xml:space="preserve">Ειδικότερα, αντικαταστάθηκαν ως δικαιολογητικό για την ίδρυση ενός επιχειρηματικού πάρκου, οι τεχνικές προμελέτες των έργων υποδομής από προκαταρκτικές μελέτες. Αναμένουμε ότι αυτό θα διευκολύνει και θα επιταχύνει την αδειοδότηση των επιχειρηματικών πάρκων, διότι, όπως εκτιμάται από το Υπουργείο, για τον σκοπό της αδειοδότησης επαρκούν οι προκαταρκτικές μελέτες των έργων υποδομής, οι οποίες σε σχέση με τις τεχνικές προμελέτες έχουν μικρότερο, αν θέλετε, και γραφειοκρατικό αλλά και οικονομικό κόστος. </w:t>
      </w:r>
    </w:p>
    <w:p w14:paraId="0C2EDED7"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Μειώθηκε, επίσης, από δύο χιλιάδες σε χίλια στρέμματα η συνολική έκταση του επιχειρηματικού πάρκου ως αναγκαία προϋπόθεση για τη δυνατότητα ανάπτυξης του ιδίου του πάρκου σε δύο φάσεις. Η μείωση αυτής της έκτασης αναμένεται να ενθαρρύνει τους φορείς ανάπτυξης επιχειρηματικών πάρκων στην ανάληψη σχετικών πρωτοβουλιών τμηματικής ανάπτυξης νέων πάρκων και στον πιο ευέλικτο, σε βάθος χρόνου, επιμερισμό του κόστους του έργου αυτήν τη δύσκολη οικονομική περίοδο. </w:t>
      </w:r>
    </w:p>
    <w:p w14:paraId="7D2799AC" w14:textId="77777777" w:rsidR="00710BE1" w:rsidRDefault="001F05DE">
      <w:pPr>
        <w:spacing w:line="600" w:lineRule="auto"/>
        <w:ind w:firstLine="720"/>
        <w:jc w:val="both"/>
        <w:rPr>
          <w:rFonts w:eastAsia="Times New Roman"/>
          <w:szCs w:val="24"/>
        </w:rPr>
      </w:pPr>
      <w:r>
        <w:rPr>
          <w:rFonts w:eastAsia="Times New Roman"/>
          <w:szCs w:val="24"/>
        </w:rPr>
        <w:t xml:space="preserve">Απλοποιήθηκε, επίσης, η περιβαλλοντική αδειοδότηση των επιχειρήσεων που εγκαθίστανται και σε άλλες μορφές, κατηγορίες οργανωμένων υποδοχέων, πλην των επιχειρηματικών πάρκων του άρθρου 3982/2011 που έχουν ήδη απλοποιηθεί, συμβάλλοντας με αυτόν τον τρόπο στην εξάλειψη των ανισοτήτων μεταξύ των διαφόρων κατηγοριών επιχειρηματικών υποδοχέων. </w:t>
      </w:r>
    </w:p>
    <w:p w14:paraId="733F44D5" w14:textId="77777777" w:rsidR="00710BE1" w:rsidRDefault="001F05DE">
      <w:pPr>
        <w:spacing w:line="600" w:lineRule="auto"/>
        <w:ind w:firstLine="720"/>
        <w:jc w:val="both"/>
        <w:rPr>
          <w:rFonts w:eastAsia="Times New Roman"/>
          <w:szCs w:val="24"/>
        </w:rPr>
      </w:pPr>
      <w:r>
        <w:rPr>
          <w:rFonts w:eastAsia="Times New Roman"/>
          <w:szCs w:val="24"/>
        </w:rPr>
        <w:t xml:space="preserve">Η απλοποίηση αυτή συνίσταται στην κατάργηση της υποβολής από τις επιχειρήσεις σειράς γνωμοδοτήσεων που απαιτούνται για την περιβαλλοντική αδειοδότηση των εγκατεστημένων επιχειρήσεων. </w:t>
      </w:r>
    </w:p>
    <w:p w14:paraId="5D408834" w14:textId="77777777" w:rsidR="00710BE1" w:rsidRDefault="001F05DE">
      <w:pPr>
        <w:spacing w:line="600" w:lineRule="auto"/>
        <w:ind w:firstLine="720"/>
        <w:jc w:val="both"/>
        <w:rPr>
          <w:rFonts w:eastAsia="Times New Roman"/>
          <w:szCs w:val="24"/>
        </w:rPr>
      </w:pPr>
      <w:r>
        <w:rPr>
          <w:rFonts w:eastAsia="Times New Roman"/>
          <w:szCs w:val="24"/>
        </w:rPr>
        <w:lastRenderedPageBreak/>
        <w:t>Δόθηκε, επίσης, η δυνατότητα, για αντικειμενικούς πολεοδομικούς λόγους, της μείωσης του ποσοστού των κοινοχρήστων κοινωφελών, καθώς και της εισφοράς σε γη, για την ίδρυση ενός επιχειρηματικού πάρκου εξυγίανσης μέχρι το ποσοστό 15%, αφού ληφθεί, βεβαίως, η σχετική έγκριση από το Συμβούλιο Χωροταξίας, Οικισμού και Περιβάλλοντος της Αποκεντρωμένης Διοίκησης. Αναμένεται ότι αυτό θα διευκολύνει την μέχρι τώρα αδύνατη εξυγίανση των πιο πυκνοδομημένων τμημάτων, των άτυπων βιομηχανικών συγκεντρώσεων που υπάρχουν σήμερα στη χώρα μας.</w:t>
      </w:r>
    </w:p>
    <w:p w14:paraId="0FB6113B" w14:textId="77777777" w:rsidR="00710BE1" w:rsidRDefault="001F05DE">
      <w:pPr>
        <w:spacing w:line="600" w:lineRule="auto"/>
        <w:ind w:firstLine="720"/>
        <w:jc w:val="both"/>
        <w:rPr>
          <w:rFonts w:eastAsia="Times New Roman"/>
          <w:szCs w:val="24"/>
        </w:rPr>
      </w:pPr>
      <w:r>
        <w:rPr>
          <w:rFonts w:eastAsia="Times New Roman"/>
          <w:szCs w:val="24"/>
        </w:rPr>
        <w:t>Επεκτάθηκε, επίσης, και σε άλλες κατηγορίες οργανωμένων υποδοχέων  βιομηχανικών δραστηριοτήτων, πλέον των επιχειρηματικών πάρκων του 3982/2011, η υποχρέωση των ΟΤΑ Α’ βαθμού να παρέχουν στις εγκατεστημένες επιχειρήσεις το σύνολο των ανταποδοτικών υπηρεσιών, είτε πρόκειται για υπηρεσίες καθαριότητας, φωτισμού, κοινοχρήστων, αποκομιδής σκουπιδιών αλλά και η δυνατότητα σύ</w:t>
      </w:r>
      <w:r>
        <w:rPr>
          <w:rFonts w:eastAsia="Times New Roman"/>
          <w:szCs w:val="24"/>
        </w:rPr>
        <w:lastRenderedPageBreak/>
        <w:t xml:space="preserve">ναψης συμβάσεων με τους ΟΤΑ, με βάση τις οποίες μέρος ή το σύνολο των ανταποδοτικών αυτών υπηρεσιών μπορούν να ανατίθενται στο φορέα διαχείρισης του οργανωμένου υποδοχέα με την αντίστοιχη μείωση, όπως αντιλαμβάνεστε, των δημοτικών τελών. Η ρύθμιση αυτή αναμένεται να συμβάλει ακριβώς στην εξάλειψη των ανισοτήτων, μεταξύ των διαφόρων κατηγοριών οργανωμένων υποδοχέων. </w:t>
      </w:r>
    </w:p>
    <w:p w14:paraId="56BFABD8" w14:textId="77777777" w:rsidR="00710BE1" w:rsidRDefault="001F05DE">
      <w:pPr>
        <w:spacing w:line="600" w:lineRule="auto"/>
        <w:ind w:firstLine="720"/>
        <w:jc w:val="both"/>
        <w:rPr>
          <w:rFonts w:eastAsia="Times New Roman"/>
          <w:szCs w:val="24"/>
        </w:rPr>
      </w:pPr>
      <w:r>
        <w:rPr>
          <w:rFonts w:eastAsia="Times New Roman"/>
          <w:szCs w:val="24"/>
        </w:rPr>
        <w:t xml:space="preserve">Σημαντικές, επίσης, πρωτοβουλίες είχε αναλάβει το Υπουργείο στο πλαίσιο του </w:t>
      </w:r>
      <w:r>
        <w:rPr>
          <w:rFonts w:eastAsia="Times New Roman"/>
          <w:szCs w:val="24"/>
          <w:lang w:val="en-US"/>
        </w:rPr>
        <w:t>forum</w:t>
      </w:r>
      <w:r>
        <w:rPr>
          <w:rFonts w:eastAsia="Times New Roman"/>
          <w:szCs w:val="24"/>
        </w:rPr>
        <w:t xml:space="preserve"> βιομηχανίας. Εκεί έγιναν σημαντικές, θα έλεγα, προτάσεις σε ό,τι αφορά τις βελτιώσεις στο σχετικό θεσμικό πλαίσιο των επιχειρηματικών πάρκων. Μεταξύ αυτών προτάθηκε να διευρυνθεί η δυνατότητα να επιτρέπεται στους οργανωμένους υποδοχείς και μόνο, η δυνατότητα ίδρυσης νέων δραστηριοτήτων μέσης όχλησης στην Περιφέρεια της Αττικής που σήμερα απαγορεύεται. Η πρόταση αυτή, κατά την άποψή μας, έχει βάση, διότι ως γνωστόν οι οργανωμένοι υποδοχείς διαθέτουν όλες τις απαραίτητες τεχνικές υποδομές </w:t>
      </w:r>
      <w:r>
        <w:rPr>
          <w:rFonts w:eastAsia="Times New Roman"/>
          <w:szCs w:val="24"/>
        </w:rPr>
        <w:lastRenderedPageBreak/>
        <w:t xml:space="preserve">για να μειώσουν τις περιβαλλοντικές επιπτώσεις λειτουργίας των εγκατεστημένων εντός αυτών επιχειρήσεων. Ως εκ τούτου, η πρόταση αυτή διασφαλίζει το περιβάλλον και θα έχει και ευεργετικές επιπτώσεις στην εθνική οικονομία, αφού διευκολύνει την ίδρυση νέων επιχειρήσεων. </w:t>
      </w:r>
    </w:p>
    <w:p w14:paraId="12306C24" w14:textId="77777777" w:rsidR="00710BE1" w:rsidRDefault="001F05DE">
      <w:pPr>
        <w:spacing w:line="600" w:lineRule="auto"/>
        <w:ind w:firstLine="720"/>
        <w:jc w:val="both"/>
        <w:rPr>
          <w:rFonts w:eastAsia="Times New Roman"/>
          <w:szCs w:val="24"/>
        </w:rPr>
      </w:pPr>
      <w:r>
        <w:rPr>
          <w:rFonts w:eastAsia="Times New Roman"/>
          <w:szCs w:val="24"/>
        </w:rPr>
        <w:t>Εξετάζεται, λοιπόν, με τα συναρμόδια Υπουργεία, ώστε να προωθηθεί η σχετική ρύθμιση.</w:t>
      </w:r>
    </w:p>
    <w:p w14:paraId="66B15F6B" w14:textId="77777777" w:rsidR="00710BE1" w:rsidRDefault="001F05DE">
      <w:pPr>
        <w:spacing w:line="600" w:lineRule="auto"/>
        <w:ind w:firstLine="720"/>
        <w:jc w:val="both"/>
        <w:rPr>
          <w:rFonts w:eastAsia="Times New Roman"/>
          <w:szCs w:val="24"/>
        </w:rPr>
      </w:pPr>
      <w:r>
        <w:rPr>
          <w:rFonts w:eastAsia="Times New Roman"/>
          <w:szCs w:val="24"/>
        </w:rPr>
        <w:t>Πέραν των βελτιώσεων του θεσμικού πλαισίου των επιχειρηματικών πάρκων, με το άρθρο 19 προτείνεται τροποποίηση του άρθρου 16 του ν.3328/2005, που αφορά τον εκσυγχρονισμό των υφιστάμενων δραστηριοτήτων μέσης όχλησης της Αττικής. Μέσω αυτής της τροποποίησης επιδιώκεται η επαναδιατύπωση και η αποσαφήνιση των διατάξεων, διότι με την ισχύουσα διατύπωση εμποδίζεται ο εκσυγχρονισμός των μονάδων μέσης όχλησης στην Αττική, τόσο στις περιοχές γενικής κατοικίας, όπου δεν προβλέ</w:t>
      </w:r>
      <w:r>
        <w:rPr>
          <w:rFonts w:eastAsia="Times New Roman"/>
          <w:szCs w:val="24"/>
        </w:rPr>
        <w:lastRenderedPageBreak/>
        <w:t xml:space="preserve">πεται από τις χρήσεις γης η εγκατάσταση μονάδων μέσης όχλησης, αλλά και στις άλλες κατηγορίες χρήσεων γης του άρθρου 16, παράγραφος 4 του ν.3325/2005. Εξ’ αυτού του λόγου, πολλές μονάδες είχαν ήδη περιέλθει σε δεινή κατάσταση, ακόμα και σε κλείσιμο των δραστηριοτήτων τους. </w:t>
      </w:r>
    </w:p>
    <w:p w14:paraId="3DA66A82" w14:textId="77777777" w:rsidR="00710BE1" w:rsidRDefault="001F05DE">
      <w:pPr>
        <w:spacing w:line="600" w:lineRule="auto"/>
        <w:ind w:firstLine="720"/>
        <w:jc w:val="both"/>
        <w:rPr>
          <w:rFonts w:eastAsia="Times New Roman"/>
          <w:szCs w:val="24"/>
        </w:rPr>
      </w:pPr>
      <w:r>
        <w:rPr>
          <w:rFonts w:eastAsia="Times New Roman"/>
          <w:szCs w:val="24"/>
        </w:rPr>
        <w:t>Η προτεινόμενη αλλαγή επαναφέρει την πρότερη κατάσταση στο θεσμικό πλαίσιο εκσυγχρονισμού και θα βοηθήσει τις μεταποιητικές μονάδες της Αττικής, που παρά το δυσχερές περιβάλλον καταβάλλουν κάθε προσπάθεια προκειμένου να επιβιώσουν, να εκσυγχρονιστούν και να υπερβούν τη σοβαρή οικονομική κρίση που διέρχεται η χώρα μας, χωρίς ωστόσο να υπάρξει πρόσθετη επιβάρυνση του περιβάλλοντος.</w:t>
      </w:r>
    </w:p>
    <w:p w14:paraId="3450C083" w14:textId="77777777" w:rsidR="00710BE1" w:rsidRDefault="001F05DE">
      <w:pPr>
        <w:spacing w:line="600" w:lineRule="auto"/>
        <w:ind w:firstLine="720"/>
        <w:jc w:val="both"/>
        <w:rPr>
          <w:rFonts w:eastAsia="Times New Roman"/>
          <w:szCs w:val="24"/>
        </w:rPr>
      </w:pPr>
      <w:r>
        <w:rPr>
          <w:rFonts w:eastAsia="Times New Roman"/>
          <w:szCs w:val="24"/>
        </w:rPr>
        <w:t xml:space="preserve">Επίσης, επέρχεται σχετική τροποποίηση του άρθρου 22 του ν.3982/2011. Με αυτήν τη ρύθμιση προβλεπόταν το χρονικό διάστημα των δεκαοχτώ μηνών για την τεχνική ανασυγκρότηση, το οποίο στην παρούσα συγκυρία κρίνεται πάρα πολύ μικρό, καθόσον παράγοντες όπως η γραφειοκρατία και οι σύγχρονες </w:t>
      </w:r>
      <w:r>
        <w:rPr>
          <w:rFonts w:eastAsia="Times New Roman"/>
          <w:szCs w:val="24"/>
        </w:rPr>
        <w:lastRenderedPageBreak/>
        <w:t xml:space="preserve">διαδικασίες, κάποιες φορές καθυστερούν την άρση της ασυμβατότητας χωρίς να υπάρχει πάντα υπαιτιότητα του επενδυτή.         </w:t>
      </w:r>
    </w:p>
    <w:p w14:paraId="18F63FC7" w14:textId="77777777" w:rsidR="00710BE1" w:rsidRDefault="001F05DE">
      <w:pPr>
        <w:spacing w:line="600" w:lineRule="auto"/>
        <w:ind w:firstLine="720"/>
        <w:jc w:val="both"/>
        <w:rPr>
          <w:rFonts w:eastAsia="Times New Roman"/>
          <w:szCs w:val="24"/>
        </w:rPr>
      </w:pPr>
      <w:r>
        <w:rPr>
          <w:rFonts w:eastAsia="Times New Roman"/>
          <w:szCs w:val="24"/>
        </w:rPr>
        <w:t>Για τον λόγο αυτό προτείνεται από το άρθρο 22 το χρονικό διάστημα για την τεχνική ανασυγκρότηση να είναι είκοσι τέσσερις μήνες. Επίσης, προτείνεται η προσθήκη περαιτέρω δυνατότητας παράτασης της προθεσμίας, προκειμένου να αποφεύγεται η παύση λειτουργίας δραστηριοτήτων επειδή δεν κατάφεραν εμπρόθεσμα να εφοδιαστούν με μία έγκριση, παραδείγματος χάριν με πιστοποιητικό προστασίας.</w:t>
      </w:r>
    </w:p>
    <w:p w14:paraId="39F97522" w14:textId="77777777" w:rsidR="00710BE1" w:rsidRDefault="001F05DE">
      <w:pPr>
        <w:spacing w:line="600" w:lineRule="auto"/>
        <w:ind w:firstLine="720"/>
        <w:jc w:val="both"/>
        <w:rPr>
          <w:rFonts w:eastAsia="Times New Roman"/>
          <w:szCs w:val="24"/>
        </w:rPr>
      </w:pPr>
      <w:r>
        <w:rPr>
          <w:rFonts w:eastAsia="Times New Roman"/>
          <w:szCs w:val="24"/>
        </w:rPr>
        <w:t>Σημειώνεται ότι πρόκειται για μια λειτουργία δραστηριοτήτων που παρά την ασυμβατότητα που έχει εντοπιστεί, δεν προκαλούν άμεσο κίνδυνο ούτε για την προστασία του περιβάλλοντος ούτε για την ασφάλεια των εργαζομένων και των περιοίκων, σύμφωνα με τη ρητή πρόβλεψη της διάταξης του άρθρου 22.</w:t>
      </w:r>
    </w:p>
    <w:p w14:paraId="320F69E7" w14:textId="77777777" w:rsidR="00710BE1" w:rsidRDefault="001F05DE">
      <w:pPr>
        <w:spacing w:line="600" w:lineRule="auto"/>
        <w:ind w:firstLine="720"/>
        <w:jc w:val="both"/>
        <w:rPr>
          <w:rFonts w:eastAsia="Times New Roman"/>
          <w:szCs w:val="24"/>
        </w:rPr>
      </w:pPr>
      <w:r>
        <w:rPr>
          <w:rFonts w:eastAsia="Times New Roman"/>
          <w:szCs w:val="24"/>
        </w:rPr>
        <w:t xml:space="preserve">Κυρίες και κύριοι Βουλευτές, με το σχέδιο νόμου που συζητάμε σήμερα, προτείνονται τέσσερις διατάξεις που αφορούν τα τεχνικά επαγγέλματα. </w:t>
      </w:r>
    </w:p>
    <w:p w14:paraId="145E8083"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Στην παράγραφο 1 του άρθρου 15 υπάρχει διάταξη που δίνει τη δυνατότητα στον επαγγελματία να συμμετάσχει σε εξετάσεις για την έκδοση της άδειας του ενδιαφέροντός του, εφόσον έχει τις κατάλληλες προϋποθέσεις και τα συναφή δικαιολογητικά εκτός της οικείας περιφέρειας εάν η τελευταία έχει αντικειμενική αδυναμία διενέργειας των εξετάσεων αυτών. </w:t>
      </w:r>
    </w:p>
    <w:p w14:paraId="0874E0E8" w14:textId="77777777" w:rsidR="00710BE1" w:rsidRDefault="001F05DE">
      <w:pPr>
        <w:spacing w:line="600" w:lineRule="auto"/>
        <w:ind w:firstLine="720"/>
        <w:jc w:val="both"/>
        <w:rPr>
          <w:rFonts w:eastAsia="Times New Roman"/>
          <w:szCs w:val="24"/>
        </w:rPr>
      </w:pPr>
      <w:r>
        <w:rPr>
          <w:rFonts w:eastAsia="Times New Roman"/>
          <w:szCs w:val="24"/>
        </w:rPr>
        <w:t xml:space="preserve">Η τροποποιούμενη διάταξη έδινε αυτή τη δυνατότητα μόνο εφόσον στην οικεία περιφέρεια του επαγγελματία δεν είχε συγκροτηθεί η σχετική εξεταστική επιτροπή, μεταφέροντας στον διοικούμενο τυχόν άλλες αντικειμενικές αδυναμίες της διοίκησης όπως, για παράδειγμα, την έλλειψη κατάλληλης υλικοτεχνικής υποδομής για τη διενέργεια των εξετάσεων. Η εν λόγω στρέβλωση αίρεται τώρα με την εισαγόμενη τροποποίηση και απελευθερώνει, μετά την ενεργοποίησή της με την έκδοση της σχετικής ΚΥΑ, τους επαγγελματίες από τη σχετική ομηρία. </w:t>
      </w:r>
    </w:p>
    <w:p w14:paraId="06E4EA6B"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Το άρθρο 16 αφορά στη χρονική παράταση -ως τις 31-12-2016- της προθεσμίας αντικατάστασης παλαιών αδειών με τις σχετικές νέες άδειες, δηλαδή το καθεστώς που έχει προβλεφθεί από το ν.3982/2011, σε πέντε κατηγορίες τεχνικών επαγγελματιών, των υδραυλικών, των χειριστών μηχανημάτων έργου, των τεχνικών καύσης υγρών και αερίου καυσίμων και των πρακτικών μηχανικών και των συναφών ειδικοτήτων, όπως επίσης και των ψυκτικών. </w:t>
      </w:r>
    </w:p>
    <w:p w14:paraId="1701BEF3" w14:textId="77777777" w:rsidR="00710BE1" w:rsidRDefault="001F05DE">
      <w:pPr>
        <w:spacing w:line="600" w:lineRule="auto"/>
        <w:ind w:firstLine="720"/>
        <w:jc w:val="both"/>
        <w:rPr>
          <w:rFonts w:eastAsia="Times New Roman"/>
          <w:szCs w:val="24"/>
        </w:rPr>
      </w:pPr>
      <w:r>
        <w:rPr>
          <w:rFonts w:eastAsia="Times New Roman"/>
          <w:szCs w:val="24"/>
        </w:rPr>
        <w:t xml:space="preserve">Σημειώνεται ότι η εν λόγω παράταση δόθηκε κατόπιν γενικευμένου σχετικού αιτήματος από τους περισσότερους συλλόγους και τις ομοσπονδίες των επαγγελματιών, καθώς επίσης και πολλών ιδιωτικών αιτημάτων επαγγελματιών και των θετικών εισηγήσεων των αδειοδοτουσών αρχών των περιφερειακών αυτοδιοικήσεων, όπως βέβαια αυτές περιήλθαν σε γνώση της υπηρεσίας μας και μετά από συνεργασία μαζί τους. </w:t>
      </w:r>
    </w:p>
    <w:p w14:paraId="39072CF8"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Το άρθρο 17 αφορά σε διόρθωση καταφανών ελλείψεων στην αντικατάσταση υφιστάμενης άδειας συντηρητή ηλεκτρολόγου και σε διαδικασίες αντικατάστασης υφιστάμενων αδειών ψυκτικού αντίστοιχα. Μέχρι σήμερα δεν δινόταν αυτή η δυνατότητα αντικατάστασης παλιάς άδειας συντηρητή ηλεκτρολόγου λόγω της έλλειψης σχετικής πρόβλεψης στον σχετικό νόμο. </w:t>
      </w:r>
    </w:p>
    <w:p w14:paraId="635504E0" w14:textId="77777777" w:rsidR="00710BE1" w:rsidRDefault="001F05DE">
      <w:pPr>
        <w:spacing w:line="600" w:lineRule="auto"/>
        <w:ind w:firstLine="720"/>
        <w:jc w:val="both"/>
        <w:rPr>
          <w:rFonts w:eastAsia="Times New Roman"/>
          <w:szCs w:val="24"/>
        </w:rPr>
      </w:pPr>
      <w:r>
        <w:rPr>
          <w:rFonts w:eastAsia="Times New Roman"/>
          <w:szCs w:val="24"/>
        </w:rPr>
        <w:t>Η εν λόγω έλλειψη διορθώνεται τώρα με την προτεινόμενη τροποποίηση, σύμφωνα με την οποία οι παλιές άδειες συντηρητή ηλεκτρολόγου αντικαθίστανται με τις αντίστοιχες νέες άδειες του εγκαταστάτη ηλεκτρολόγου. Αντίστοιχες ελλείψεις είχαν εντοπιστεί και στις διατάξεις που ρυθμίζουν τις διαδικασίες αντικατάστασης των παλαιών αδειών του ψυκτικού, εφόσον αυτές είχαν παραμείνει αθεώρητες για χρονικό διάστημα μεγαλύτερο της τριετίας. Η σχετική έλλειψη λύνεται τώρα με την προσθήκη αυτή.</w:t>
      </w:r>
    </w:p>
    <w:p w14:paraId="4FA8FCF6" w14:textId="77777777" w:rsidR="00710BE1" w:rsidRDefault="001F05DE">
      <w:pPr>
        <w:spacing w:line="600" w:lineRule="auto"/>
        <w:ind w:firstLine="720"/>
        <w:jc w:val="both"/>
        <w:rPr>
          <w:rFonts w:eastAsia="Times New Roman"/>
          <w:szCs w:val="24"/>
        </w:rPr>
      </w:pPr>
      <w:r>
        <w:rPr>
          <w:rFonts w:eastAsia="Times New Roman"/>
          <w:szCs w:val="24"/>
        </w:rPr>
        <w:t xml:space="preserve">Επίσης, στο σχέδιο νόμου που συζητείται σήμερα και προτείνεται προς ψήφιση, προτείνεται ο χρόνος προσαρμογής -ο χρόνος συμμόρφωσης- στις βιομηχανικές-βιοτεχνικές εγκαταστάσεις παραγωγής </w:t>
      </w:r>
      <w:r>
        <w:rPr>
          <w:rFonts w:eastAsia="Times New Roman"/>
          <w:szCs w:val="24"/>
        </w:rPr>
        <w:lastRenderedPageBreak/>
        <w:t>προϊόντων αρτοποιίας και στα αρτοποιεία που είχαν ήδη εγκατασταθεί και λειτουργούσαν νόμιμα πριν από την ισχύ του ν.3526/2007, να παραταθεί μέχρι τις 31 Μαρτίου του 2017. Διότι δεδομένης της δυσχέρειας συμμόρφωσης και της δύσκολης οικονομικής συγκυρίας, μεγάλος αριθμός των επιχειρήσεων αυτών με την εκπνοή της παράτασης θα έπρεπε άμεσα να συμμορφωθεί με όλες τις απαιτήσεις της αρτοποιητικής νομοθεσίας, ιδίως επιχειρήσεις που έχουν ήδη ξεκινήσει τις σχετικές διαδικασίες και δεν πρόλαβαν να τις ολοκληρώσουν εντός της ρητής προθεσμίας των δύο ετών που προέβλεπε ο προηγούμενος νόμος.</w:t>
      </w:r>
    </w:p>
    <w:p w14:paraId="20FD3F50" w14:textId="77777777" w:rsidR="00710BE1" w:rsidRDefault="001F05DE">
      <w:pPr>
        <w:spacing w:line="600" w:lineRule="auto"/>
        <w:ind w:firstLine="720"/>
        <w:jc w:val="both"/>
        <w:rPr>
          <w:rFonts w:eastAsia="Times New Roman"/>
          <w:szCs w:val="24"/>
        </w:rPr>
      </w:pPr>
      <w:r>
        <w:rPr>
          <w:rFonts w:eastAsia="Times New Roman"/>
          <w:szCs w:val="24"/>
        </w:rPr>
        <w:t xml:space="preserve">Είπα και στην επιτροπή και θα το επαναλάβω, ότι στο διάστημα αυτό, δηλαδή μέχρι τις 31-3-2017 και στο πλαίσιο της ευρύτερης προσπάθειας απλοποίησης των διαδικασιών αδειοδότησης, θα εξεταστεί από το Υπουργείο μας το θέμα γενικά της λειτουργίας των αρτοποιητικών δραστηριοτήτων, προκειμένου να δοθεί η βέλτιστη δυνατή λύση γι’ αυτόν τον ιδιαίτερα σημαντικό κλάδο της βιομηχανίας και της ελληνικής οικονομίας. </w:t>
      </w:r>
    </w:p>
    <w:p w14:paraId="2E72A0A7"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Όσον αφορά το άρθρο 20: Με αυτήν τη διάταξη του νόμου δίνεται αυτό που είχε δοθεί και με το άρθρο 35, παράγραφος 1 του ν.4210/2013. </w:t>
      </w:r>
    </w:p>
    <w:p w14:paraId="7E89F02B" w14:textId="77777777" w:rsidR="00710BE1" w:rsidRDefault="001F05DE">
      <w:pPr>
        <w:spacing w:line="600" w:lineRule="auto"/>
        <w:jc w:val="both"/>
        <w:rPr>
          <w:rFonts w:eastAsia="Times New Roman" w:cs="Times New Roman"/>
          <w:szCs w:val="24"/>
        </w:rPr>
      </w:pPr>
      <w:r>
        <w:rPr>
          <w:rFonts w:eastAsia="Times New Roman" w:cs="Times New Roman"/>
          <w:szCs w:val="24"/>
        </w:rPr>
        <w:t xml:space="preserve">Τι προέβλεπε ουσιαστικά η διάταξη αυτή; Ότι η καταβολή των αποζημιώσεων λόγω λύσης των συμβάσεων του προσωπικού των θυγατρικών του ΕΟΜΜΕΧ και της ΕΛΚΕΔΕ γίνεται από τους εκκαθαριστές τμηματικά, σύμφωνα με τις διατάξεις της κείμενης νομοθεσίας. Και εάν το προϊόν της εκκαθάρισης δεν επαρκεί για την πληρωμή των αποζημιώσεων αυτών των εργαζομένων, το δημόσιο συμμετέχει συμπληρώνοντας τα σχετικά κονδύλια. </w:t>
      </w:r>
    </w:p>
    <w:p w14:paraId="0CCFA918"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Με το άρθρο 20 τι κάνουμε; Ουσιαστικά επεκτείνουμε τη δυνατότητα που προβλεπόταν από το άρθρο 35, παράγραφος 1 του ν.4210/2013 και σε εκείνη την κατηγορία των εργαζομένων των θυγατρικών του ΕΟΜΜΕΧ που είχαν υποβάλει αιτήσεις συνταξιοδότησης κατά τον χρόνο της εκκαθάρισης εκκρεμούσε η καταβολή της αποζημίωσης αυτής. </w:t>
      </w:r>
    </w:p>
    <w:p w14:paraId="1596C0C8"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επαναλάβω -το είχα πει και στην επιτροπή- ότι υπάρχουν τελεσίδικες αποφάσεις, οι οποίες δεν μπορούν να εκτελεστούν, επειδή ακριβώς ο ΕΟΜΜΕΧ δεν έχει περιουσία. </w:t>
      </w:r>
    </w:p>
    <w:p w14:paraId="536E81E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Κυρία Τζάκρη, να ολοκληρώσετε σας παρακαλώ. </w:t>
      </w:r>
    </w:p>
    <w:p w14:paraId="517BA06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ΘΕΟΔΩΡΑ ΤΖΑΚΡΗ (Υφυπουργός Οικονομίας, Ανάπτυξης και Τουρισμού): </w:t>
      </w:r>
      <w:r>
        <w:rPr>
          <w:rFonts w:eastAsia="Times New Roman" w:cs="Times New Roman"/>
          <w:szCs w:val="24"/>
        </w:rPr>
        <w:t xml:space="preserve">Ολοκληρώνω, κύριε Πρόεδρε. </w:t>
      </w:r>
    </w:p>
    <w:p w14:paraId="0EC4EBC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Να πω ότι ουσιαστικά πρόκειται για ένα σύνολο ρυθμίσεων, που το κάνουμε ακριβώς, γιατί θέλουμε να επιλύσουμε σωρεία προβλημάτων, που είχαν συσσωρευτεί στη λειτουργία των επιχειρήσεων αλλά και των αυτοαπασχολουμένων. Νομίζω ότι είναι αυτονόητος ο αγώνας, που πρέπει να δίνουμε στο Υπουργείο Ανάπτυξης, ώστε να επιλύουμε ζητήματα, αλλά και να προλαβαίνουμε εστίες που δημιουργούν νέα προβλήματα. </w:t>
      </w:r>
    </w:p>
    <w:p w14:paraId="3395134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Προς αυτή την κατεύθυνση κινείται το νομοσχέδιο αυτό που σήμερα προτείνεται προς ψήφιση και συζητείται επί των άρθρων και νομίζω ότι θα τύχει της θετικής ψήφου του Σώματος. </w:t>
      </w:r>
    </w:p>
    <w:p w14:paraId="791114D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1F591642" w14:textId="77777777" w:rsidR="00710BE1" w:rsidRDefault="001F05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7B7A49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την κ. Τζάκρη. </w:t>
      </w:r>
    </w:p>
    <w:p w14:paraId="1B31FAB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Δίνουμε τον λόγο στον Υπουργό Οικονομίας, Ανάπτυξης και Τουρισμού, τον κ. Σταθάκη, για να κλείσουμε τη συνεδρίαση. </w:t>
      </w:r>
    </w:p>
    <w:p w14:paraId="676B16D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Αγαπητές και αγαπητοί συνάδελφοι, σαν να μην πέρασε μια μέρα. Σύσσωμη η Αντιπολίτευση -η μεγάλη της πλειοψηφία- αισθάνθηκε σήμερα ότι έπρεπε να κάνει επετειακές ομιλίες, ένα χρόνο μετά το δημοψήφισμα, ένα χρόνο </w:t>
      </w:r>
      <w:r>
        <w:rPr>
          <w:rFonts w:eastAsia="Times New Roman" w:cs="Times New Roman"/>
          <w:szCs w:val="24"/>
        </w:rPr>
        <w:lastRenderedPageBreak/>
        <w:t xml:space="preserve">μετά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να εντρυφήσει για μια ακόμη φορά στην αδυναμία, που έχει στην ιστοριογραφία, δηλαδή στη δυνατότητά της να ανακαλεί και να βάζει σε μια σειρά τα συμβάντα, τα γεγονότα, πολύ περισσότερο στην ανικανότητά της να τα αναλύει. </w:t>
      </w:r>
    </w:p>
    <w:p w14:paraId="12590FD4"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Και λέω «σαν να μην πέρασε μια μέρα», διότι επαναλαμβάνει ακριβώς τα ίδια επιχειρήματα, που είχε επαναλάβει την εβδομάδα του δημοψηφίσματος, την  εβδομάδα πριν από τις εκλογές ή το μήνα πριν από τις εκλογές του Σεπτεμβρίου. Σε κάθε περίπτωση, σαν να μην συνέβη ούτε το ένα ούτε το άλλο, συνεχίζει να το επαναλαμβάνει και σήμερα. </w:t>
      </w:r>
    </w:p>
    <w:p w14:paraId="7DC0EEEF"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Παραπλανητική ιστοριογραφία! Άρθρο 1: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τα επέβαλε η Κυβέρνηση, όχι η Ευρωπαϊκή Κεντρική Τράπεζα». Επαναλαμβάνω, θα είναι ιστορικά πρωτόγνωρο,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να τα επιβάλει μια κυβέρνηση οικειοθελώς. Δεν έχει ιστορικό προηγούμενο. Επιμένει η Νέα Δημοκρατία ότι η Κυβέρνηση τα επέβαλε και μάλιστα συνειδητά. Κανένα ιστορικό στοιχείο δεν συντρέχει σε αυτό. </w:t>
      </w:r>
    </w:p>
    <w:p w14:paraId="6D9B4C7E"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Δεύτερη παραπλανητική ιστοριογραφία: Το διακύβευμα του δημοψηφίσματος ήταν η έξοδος από την Ευρώπη και το ευρώ. Αποδείχθηκε εκ των πραγμάτων ότι δεν ήταν αυτό. </w:t>
      </w:r>
    </w:p>
    <w:p w14:paraId="79D27FC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Τρίτη παραπλανητική ιστοριογραφία: Μας απείλησαν και τότε και τώρα ότι εάν διακόπτετο το πρόγραμμα, θα συνέβαιναν διάφορα τρομακτικά πράγματα. Το πρόγραμμα ήταν υπό διαπραγμάτευση. Μετά το δημοψήφισμα, εν ευθέτω χρόνω,  έγινε η νέα συμφωνία, η οποία μπορεί να μην αρέσει σήμερα σε κάποιους από αυτούς, κατ’ εμάς, όμως, ήταν καλύτερη από αυτό που είχε προταθεί –αυτό ήταν το ερώτημα του δημοψηφίσματος- και την ψήφισε σύσσωμη, η μεγάλη πλειοψηφία αυτών που θεωρούν ότι αυτή δεν είναι καλή. </w:t>
      </w:r>
    </w:p>
    <w:p w14:paraId="1B7CAE7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Τέταρτη παραπλανητική ιστορία είναι το κόστος αυτής της διαδικασίας. Επαναλαμβάνουν μονότονα τα 86 δισεκατομμύρια ευρώ. Τα έχουμε πει εκατό φορές εδώ μέσα. Η αριθμητική είναι απλή. Υπενθυμίζω για πολλοστή φορά ότι τα 50 δισεκατομμύρια είναι αναχρηματοδότηση παλαιών χρεών με νέο χρέος. </w:t>
      </w:r>
      <w:r>
        <w:rPr>
          <w:rFonts w:eastAsia="Times New Roman" w:cs="Times New Roman"/>
          <w:szCs w:val="24"/>
        </w:rPr>
        <w:lastRenderedPageBreak/>
        <w:t xml:space="preserve">Πρέπει να τα αφαιρέσετε. Εκτός εάν θεωρούσατε ότι τα 50 δισεκατομμύρια που αναχρηματοδοτούνται και αφορούν δάνεια του 2015 έως το 2021 θα έπρεπε να τα πληρώσουμε τώρα και όχι σε πενταετή βάση. Αφαιρέστε, λοιπόν, τα 50 δισεκατομμύρια ευρώ από τα 86 δισεκατομμύρια. Αφαιρέστε και τα 25 δισεκατομμύρια, που δεν χρειαστήκαμε για τις τράπεζες. Χρειαστήκαμε 5 δισεκατομμύρια ευρώ. Είναι καλή η αριθμητική μου; Τα 70 δισεκατομμύρια ευρώ, λοιπόν, από τα 86 δισεκατομμύρια δεν είναι γι’ αυτόν τον σκοπό. </w:t>
      </w:r>
    </w:p>
    <w:p w14:paraId="193DD57D"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Θα συνεχίσω την αριθμητική μου για να φτάσουμε και στα 86 δισεκατομμύρια, βάζοντας κι αυτά που θα πληρωθούν στους ιδιώτες, κ.ο.κ.. Άρα, η αριθμητική του 86, επαναλαμβάνω, δεν στέκει.</w:t>
      </w:r>
    </w:p>
    <w:p w14:paraId="7433D01C"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Υπάρχει και μια αποσιώπηση πολλών πραγμάτων απ’ αυτά που έλεγε η Αντιπολίτευση τότε, στις παραμονές του δημοψηφίσματος. Ποια να πρωτοθυμηθώ; Το επικείμενο «κούρεμα» των καταθέσεων, το </w:t>
      </w:r>
      <w:r>
        <w:rPr>
          <w:rFonts w:eastAsia="Times New Roman" w:cs="Times New Roman"/>
          <w:szCs w:val="24"/>
        </w:rPr>
        <w:lastRenderedPageBreak/>
        <w:t xml:space="preserve">οποίο ήταν η αιχμή του δόρατος της πολιτικής της έναντι του δημοψηφίσματος; Να θυμηθώ την κατάρρευση της οικονομίας η οποία θα επέκειτο μέσα στο 2015; </w:t>
      </w:r>
    </w:p>
    <w:p w14:paraId="02C3A8C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Τα αποτελέσματα, δυστυχώς, είναι προς την άλλη κατεύθυνση. Υπενθυμίζω για πολλοστή φορά ότι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ήταν μια αρνητική εξέλιξη, σαφέστατα. Δεν ήταν δική μας επιλογή. Αμέσως μετά όμως, από την επιβολή τους –αυτό πρέπει να αναγνωρίσει η Αντιπολίτευση- η Κυβέρνηση έκανε τα δέοντα και με πολύ γρήγορο τρόπο, σε συνεργασία και με τους σωστούς θεσμούς, την Τράπεζα της Ελλάδος και άλλους, προκειμένου οι επιπτώσεις να ελαχιστοποιηθούν, ει δυνατόν. Κι αυτό έγινε. Υπενθυμίζω ότι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μπήκαν εν μέσω της τουριστικής περιόδου και μέσα σε τρεις εβδομάδες ουσιαστικά είχαν αρθεί όλοι οι περιορισμοί σε οτιδήποτε είχε να κάνει, πρώτον, με την κίνηση τουριστικού συναλλάγματος, αεροπορικές εταιρείες, τουριστικά γραφεία κ.ο.κ.. Δεύτερον, είχαν αρθεί όλοι οι περιορισμοί σε όλες τις εισαγωγές, οι οποίες συνδέονταν με…</w:t>
      </w:r>
    </w:p>
    <w:p w14:paraId="272D9ADA"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χτυπάει προειδοποιητικά το κουδούνι λήξης της ομιλίας του κυρίου Υπουργού)</w:t>
      </w:r>
    </w:p>
    <w:p w14:paraId="1B9A7385" w14:textId="77777777" w:rsidR="00710BE1" w:rsidRDefault="001F05DE">
      <w:pPr>
        <w:spacing w:line="600" w:lineRule="auto"/>
        <w:ind w:firstLine="540"/>
        <w:jc w:val="both"/>
        <w:rPr>
          <w:rFonts w:eastAsia="Times New Roman"/>
          <w:szCs w:val="24"/>
        </w:rPr>
      </w:pPr>
      <w:r>
        <w:rPr>
          <w:rFonts w:eastAsia="Times New Roman"/>
          <w:szCs w:val="24"/>
        </w:rPr>
        <w:t>Δώστε μου δυο λεπτά, παρακαλώ.</w:t>
      </w:r>
    </w:p>
    <w:p w14:paraId="0F4E6307" w14:textId="77777777" w:rsidR="00710BE1" w:rsidRDefault="001F05DE">
      <w:pPr>
        <w:spacing w:line="600" w:lineRule="auto"/>
        <w:ind w:firstLine="540"/>
        <w:jc w:val="both"/>
        <w:rPr>
          <w:rFonts w:eastAsia="Times New Roman"/>
          <w:szCs w:val="24"/>
        </w:rPr>
      </w:pPr>
      <w:r>
        <w:rPr>
          <w:rFonts w:eastAsia="Times New Roman"/>
          <w:szCs w:val="24"/>
        </w:rPr>
        <w:t>Τρίτον, είχαν αρθεί όλοι οι περιορισμοί στο ναυτιλιακό συνάλλαγμα, τέταρτον, στις εξαγωγές της χώρας, πέμπτον, σε όλες τις αναπτυξιακές τράπεζες, κ.ο.κ..</w:t>
      </w:r>
    </w:p>
    <w:p w14:paraId="4D39AF60" w14:textId="77777777" w:rsidR="00710BE1" w:rsidRDefault="001F05DE">
      <w:pPr>
        <w:spacing w:line="600" w:lineRule="auto"/>
        <w:ind w:firstLine="540"/>
        <w:jc w:val="both"/>
        <w:rPr>
          <w:rFonts w:eastAsia="Times New Roman"/>
          <w:szCs w:val="24"/>
        </w:rPr>
      </w:pPr>
      <w:r>
        <w:rPr>
          <w:rFonts w:eastAsia="Times New Roman"/>
          <w:szCs w:val="24"/>
        </w:rPr>
        <w:t xml:space="preserve">Τι θέλω να πω μ’ αυτό; Θέλω να πω ότι αυτοματοποιήθηκε ει δυνατόν το σύστημα, ακριβώς για να ελαχιστοποιηθούν οι επιπτώσεις. Συνεπώς, εκ του αποτελέσματος, κρίνοντας η μείωση αυτών των επιπτώσεων οδήγησε και στο θετικό αποτύπωμα του 0% ύφεση το 2015 και εξομάλυνση της οικονομίας στον μεγαλύτερο δυνατό βαθμό. </w:t>
      </w:r>
    </w:p>
    <w:p w14:paraId="3909D9AE" w14:textId="77777777" w:rsidR="00710BE1" w:rsidRDefault="001F05DE">
      <w:pPr>
        <w:spacing w:line="600" w:lineRule="auto"/>
        <w:ind w:firstLine="540"/>
        <w:jc w:val="both"/>
        <w:rPr>
          <w:rFonts w:eastAsia="Times New Roman"/>
          <w:szCs w:val="24"/>
        </w:rPr>
      </w:pPr>
      <w:r>
        <w:rPr>
          <w:rFonts w:eastAsia="Times New Roman"/>
          <w:szCs w:val="24"/>
        </w:rPr>
        <w:t>Το τελευταίο σημείο είναι πάλι ιστοριογραφικό. Παρ’ όλα αυτά που επαναλήφθηκαν απ’ όλες τις πλευρές, δεν μπορεί να αμφισβητήσει η Αντιπολίτευση ότι η παρούσα Κυβέρνηση είχε την ειλικρίνεια, τη γεν</w:t>
      </w:r>
      <w:r>
        <w:rPr>
          <w:rFonts w:eastAsia="Times New Roman"/>
          <w:szCs w:val="24"/>
        </w:rPr>
        <w:lastRenderedPageBreak/>
        <w:t xml:space="preserve">ναιότητα, την ανοιχτή προφανώς δυνατότητα να πάει στους πολίτες μετά τη συμφωνία και να κάνει εκλογές τον Σεπτέμβριο, προκειμένου να έχει μια καθαρή σχέση με τους Έλληνες πολίτες που μας ψήφισαν. Αυτό δεν μπορείτε να μας το αφαιρέσετε. Κανείς δεν μπορεί να το αφαιρέσει. Πήγαμε με τη συμφωνία, πήγαμε με τον οδικό χάρτη τού πώς θα εφαρμόσουμε τη συμφωνία, με τα υπέρ και τα κατά και όλες τις δυσκολίες και τα θετικά και μη αυτής της συμφωνίας, και πήραμε φρέσκια εντολή. Αυτό δεν μπορεί να μας το αφαιρέσει κανείς και θα κρινόμαστε και θα συνεχίσουμε να κρινόμαστε για το εάν αυτά τα οποία υποσχεθήκαμε σ’ αυτές τις εκλογές με αυτά τα δεδομένα τα εφαρμόζουμε. Κάνουμε το καλύτερο δυνατόν γι’ αυτά που υποσχεθήκαμε. </w:t>
      </w:r>
    </w:p>
    <w:p w14:paraId="49F0BFF4" w14:textId="77777777" w:rsidR="00710BE1" w:rsidRDefault="001F05DE">
      <w:pPr>
        <w:spacing w:line="600" w:lineRule="auto"/>
        <w:ind w:firstLine="540"/>
        <w:jc w:val="both"/>
        <w:rPr>
          <w:rFonts w:eastAsia="Times New Roman"/>
          <w:szCs w:val="24"/>
        </w:rPr>
      </w:pPr>
      <w:r>
        <w:rPr>
          <w:rFonts w:eastAsia="Times New Roman"/>
          <w:szCs w:val="24"/>
        </w:rPr>
        <w:t>Η εφαρμογή της συμφωνίας γίνεται με έναν σωστό οδικό χάρτη, που έχουμε τηρήσει κατά γράμμα. Και αυτό έκλεισε με την πρώτη αξιολόγηση. Δεύτερον, κάνουμε το καλύτερο δυνατόν για υποσχέσεις που δώσαμε για σημαντικές αλλαγές στην ελληνική κοινωνία, τις οποίες τηρούμε και θα ολοκληρώσουμε βήμα-</w:t>
      </w:r>
      <w:r>
        <w:rPr>
          <w:rFonts w:eastAsia="Times New Roman"/>
          <w:szCs w:val="24"/>
        </w:rPr>
        <w:lastRenderedPageBreak/>
        <w:t xml:space="preserve">βήμα, όπως κάνει και το σημερινό νομοσχέδιο που εισάγει αρκετούς εκσυγχρονισμούς σε μια σειρά από τομείς της ελληνικής δημόσιας σφαίρας. </w:t>
      </w:r>
    </w:p>
    <w:p w14:paraId="3400C204" w14:textId="77777777" w:rsidR="00710BE1" w:rsidRDefault="001F05DE">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 xml:space="preserve">Καθαρή εντολή είναι εκατόν πενήντα ένας Βουλευτές. Δεν είναι οι εκατόν τριάντα τόσο. </w:t>
      </w:r>
    </w:p>
    <w:p w14:paraId="1C1FED2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Θα ήθελα να σταθώ σε δυο-τρία σημεία επίσης, που τέθηκαν στη σημερινή συζήτηση και αφορούν τροπολογίες. </w:t>
      </w:r>
    </w:p>
    <w:p w14:paraId="0FD9682E"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Παρακάλεσα και πριν, για την απόσυρση που έκανα στο επίμαχο θέμα του Βροντάδου να μην γίνει αντικείμενο πολιτικής αντιπαράθεσης, γιατί δεν είναι πεδίο πολιτικής αντιπαράθεσης. Το επαναλαμβάνω. Η διατύπωση έτσι όπως είναι εδώ, δεν είναι ικανοποιητική. </w:t>
      </w:r>
    </w:p>
    <w:p w14:paraId="227E67F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ΜΗΤΑΡΑΚΗΣ: </w:t>
      </w:r>
      <w:r>
        <w:rPr>
          <w:rFonts w:eastAsia="Times New Roman" w:cs="Times New Roman"/>
          <w:szCs w:val="24"/>
        </w:rPr>
        <w:t xml:space="preserve">Να τη φτιάξουμε τώρα, κύριε Υπουργέ, όπως πρότεινε ο κ. Δένδιας. Αν δεν είναι πολιτικό το θέμα, να το διορθώσουμε. </w:t>
      </w:r>
    </w:p>
    <w:p w14:paraId="6667D5A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Σας παρακαλώ.</w:t>
      </w:r>
    </w:p>
    <w:p w14:paraId="387C873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Μη διακόπτετε, κύριε Μηταράκη.</w:t>
      </w:r>
    </w:p>
    <w:p w14:paraId="1C5B31A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Ελάτε, κύριε Υπουργέ.</w:t>
      </w:r>
    </w:p>
    <w:p w14:paraId="718BA442" w14:textId="77777777" w:rsidR="00710BE1" w:rsidRDefault="001F05DE">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Επειδή η Νέα Δημοκρατία ανέβασε τους τόνους, θεωρώντας ότι είναι πολιτική αντιπαράθεση χαμηλότερου δυνατού επιπέδου, ένα πεδίο αντεκδικητικής συμπεριφοράς για την κριτική που κάνετε εσείς στην «ΑΥΓΗ» ή οπουδήποτε αλλού επαναλαμβάνω –το είπα και πριν- ότι την αποσύρουμε, διότι η διατύπωσή της δεν συνάδει με το ισχύον θεσμικό πλαίσιο. </w:t>
      </w:r>
    </w:p>
    <w:p w14:paraId="15296FB7" w14:textId="77777777" w:rsidR="00710BE1" w:rsidRDefault="001F05DE">
      <w:pPr>
        <w:spacing w:line="600" w:lineRule="auto"/>
        <w:ind w:firstLine="720"/>
        <w:jc w:val="both"/>
        <w:rPr>
          <w:rFonts w:eastAsia="Times New Roman"/>
          <w:szCs w:val="24"/>
        </w:rPr>
      </w:pPr>
      <w:r>
        <w:rPr>
          <w:rFonts w:eastAsia="Times New Roman"/>
          <w:szCs w:val="24"/>
        </w:rPr>
        <w:lastRenderedPageBreak/>
        <w:t>Το ισχύον θεσμικό πλαίσιο είναι σαφές. Το επαναλαμβάνω για πολλοστή φορά από του Βήματος, για να μην υπάρχει η παραμικρή παρανόηση: Η έννοια του εθίμου δεν μπορεί να αφεθεί σε υπουργικές αποφάσεις. Ο νόμος είναι καθολικός και οι εξαιρέσεις και οι εφαρμογές νομοθεσίας για έθιμο πρέπει να τηρούν τον κανόνα δικαίου αυστηρά, πρέπει να είναι συγκεκριμένες, σαφείς και προσδιορισμένες και να ρυθμίζονται με νόμο.</w:t>
      </w:r>
    </w:p>
    <w:p w14:paraId="71AF7D25" w14:textId="77777777" w:rsidR="00710BE1" w:rsidRDefault="001F05DE">
      <w:pPr>
        <w:spacing w:line="600" w:lineRule="auto"/>
        <w:ind w:firstLine="720"/>
        <w:jc w:val="both"/>
        <w:rPr>
          <w:rFonts w:eastAsia="Times New Roman"/>
          <w:szCs w:val="24"/>
        </w:rPr>
      </w:pPr>
      <w:r>
        <w:rPr>
          <w:rFonts w:eastAsia="Times New Roman"/>
          <w:szCs w:val="24"/>
        </w:rPr>
        <w:t>Υπό τη γενική έννοια του κριτηρίου, ότι ένα έθιμο εφαρμόζεται από γενιά σε γενιά, είναι ανεπαρκές το κριτήριο για να νομοθετήσει αυτή η Βουλή. Συνεπώς, η αντιπαράθεση δεν είναι επί της ουσίας –επαναλαμβάνω- αλλά είναι επί του νομικού τρόπου διατύπωσης της συγκεκριμένης διάταξης.</w:t>
      </w:r>
    </w:p>
    <w:p w14:paraId="7460E116" w14:textId="77777777" w:rsidR="00710BE1" w:rsidRDefault="001F05DE">
      <w:pPr>
        <w:spacing w:line="600" w:lineRule="auto"/>
        <w:ind w:firstLine="720"/>
        <w:jc w:val="both"/>
        <w:rPr>
          <w:rFonts w:eastAsia="Times New Roman"/>
          <w:szCs w:val="24"/>
        </w:rPr>
      </w:pPr>
      <w:r>
        <w:rPr>
          <w:rFonts w:eastAsia="Times New Roman"/>
          <w:szCs w:val="24"/>
        </w:rPr>
        <w:t xml:space="preserve">Δεύτερον, υπάρχει μια δριμεία κριτική, η οποία δύσκολα μπορεί να θεμελιωθεί, περί κομματικού κράτους και προσπάθειας της Κυβέρνησης να φτιάξει στρατούς κομματικών υπαλλήλων στο ευρύτερο </w:t>
      </w:r>
      <w:r>
        <w:rPr>
          <w:rFonts w:eastAsia="Times New Roman"/>
          <w:szCs w:val="24"/>
        </w:rPr>
        <w:lastRenderedPageBreak/>
        <w:t>δημόσιο και πάει λέγοντας. Υπενθυμίζω για πολλοστή φορά ότι αυτή η Κυβέρνηση δεν έχει κάνει προσλήψεις στο δημόσιο, παρά μόνο λιγότερες από αυτές που προέβλεπε η συμφωνία με τους Ευρωπαίους και τους θεσμούς. Το επαναλαμβάνω για πολλοστή φορά: Οι προσλήψεις στον δημόσιο τομέα είναι λιγότερες, οριακά λιγότερες, από αυτές που προέβλεπε η Συμφωνία με τους Θεσμούς. Άρα, η ιδεολογία περί κομματικών στρατών που ετοιμάζουμε δεν ισχύει.</w:t>
      </w:r>
    </w:p>
    <w:p w14:paraId="43A7F184" w14:textId="77777777" w:rsidR="00710BE1" w:rsidRDefault="001F05DE">
      <w:pPr>
        <w:spacing w:line="600" w:lineRule="auto"/>
        <w:ind w:firstLine="720"/>
        <w:jc w:val="both"/>
        <w:rPr>
          <w:rFonts w:eastAsia="Times New Roman"/>
          <w:szCs w:val="24"/>
        </w:rPr>
      </w:pPr>
      <w:r>
        <w:rPr>
          <w:rFonts w:eastAsia="Times New Roman"/>
          <w:szCs w:val="24"/>
        </w:rPr>
        <w:t xml:space="preserve">Επιπλέον, η αντιπαράθεση που υπάρχει στο Υπουργείο Εργασίας και σε άλλα Υπουργεία αφορά την ανανέωση ή μη συμβάσεων με ιδιώτες. Η θέση της Κυβέρνησης είναι ότι είμαστε πιο φιλικοί στην ιδέα να υπάρξουν άλλου τύπου συμβάσεις για υπηρεσίες καθαριότητας. Πρέπει και οφείλουμε να είμαστε σίγουροι ότι αυτές οι συμβάσεις τηρούν όλα τα σύννομα δεδομένα, προκειμένου να μην υπάρξει η παραμικρή υπόνοια ότι αποτελούν πεδίο κομματικής επιρροής. Πρόκειται για συμβάσεις έργου, όμως, είναι </w:t>
      </w:r>
      <w:r>
        <w:rPr>
          <w:rFonts w:eastAsia="Times New Roman"/>
          <w:szCs w:val="24"/>
        </w:rPr>
        <w:lastRenderedPageBreak/>
        <w:t xml:space="preserve">συγκεκριμένες, επομένως δεν ισχύει το επιχείρημα του κ. Βορίδη περί μόνιμες και διαρκείς. Δεν είναι συμβάσεις εργασίας. Συνεπώς, και η κριτική αυτή έχει τα όριά της. </w:t>
      </w:r>
    </w:p>
    <w:p w14:paraId="1CE93DC8" w14:textId="77777777" w:rsidR="00710BE1" w:rsidRDefault="001F05DE">
      <w:pPr>
        <w:spacing w:line="600" w:lineRule="auto"/>
        <w:ind w:firstLine="720"/>
        <w:jc w:val="both"/>
        <w:rPr>
          <w:rFonts w:eastAsia="Times New Roman"/>
          <w:szCs w:val="24"/>
        </w:rPr>
      </w:pPr>
      <w:r>
        <w:rPr>
          <w:rFonts w:eastAsia="Times New Roman"/>
          <w:szCs w:val="24"/>
        </w:rPr>
        <w:t xml:space="preserve">Τρίτο σημείο. Επιμένω με το ερώτημα προς το Ποτάμι: Σε τι διαφωνείτε με τις ρυθμίσεις για τη Μόνιμη Ελληνική Αντιπροσωπεία του ΟΟΣΑ; Θέλω πραγματικά να το καταλάβω. Έχουμε ένα σύστημα με κανέναν κανόνα, όπου έχουμε μόνιμους που ξεμένουν εκεί δεκαπέντε χρόνια, έρχεται τώρα ένα σύστημα το οποίο λέει πως ό,τι ισχύει στις ΜΕΑ στις Βρυξέλλες ισχύει και εδώ, με κανόνες, διαφάνεια, κ.λπ. και το Ποτάμι επιμένει να θεωρεί ότι αυτό δεν είναι ένα θετικό βήμα, ότι είναι ένα ακόμα κομματικό τερτίπι του ΣΥΡΙΖΑ. Πραγματικά, απορώ με το σημείο αυτό, αλλά και με άλλες ανακρίβειες. Δεν ήθελα να το θίξω, αλλά είναι ανακρίβειες. Δεν παίρνει λεφτά η ΜΟΔ από τον τρόπο οργάνωσης της υπηρεσίας για τη μετανάστευση. Αρωγός γίνεται. Δεν παίρνει χρήματα από εκεί. Δεν παίρνει πουθενά. Υπάρχουν και άλλα </w:t>
      </w:r>
      <w:r>
        <w:rPr>
          <w:rFonts w:eastAsia="Times New Roman"/>
          <w:szCs w:val="24"/>
        </w:rPr>
        <w:lastRenderedPageBreak/>
        <w:t>σημεία κριτικής, τα οποία, προκειμένου να γίνουν αντικείμενο μιας πιο ισχυρής συζήτησης, θα έπρεπε να έχουν διατυπωθεί ευθέως.</w:t>
      </w:r>
    </w:p>
    <w:p w14:paraId="3AF3D98E" w14:textId="77777777" w:rsidR="00710BE1" w:rsidRDefault="001F05DE">
      <w:pPr>
        <w:spacing w:line="600" w:lineRule="auto"/>
        <w:ind w:firstLine="720"/>
        <w:jc w:val="both"/>
        <w:rPr>
          <w:rFonts w:eastAsia="Times New Roman"/>
          <w:szCs w:val="24"/>
        </w:rPr>
      </w:pPr>
      <w:r>
        <w:rPr>
          <w:rFonts w:eastAsia="Times New Roman"/>
          <w:szCs w:val="24"/>
        </w:rPr>
        <w:t xml:space="preserve">Τώρα, κλείνω με ένα σημείο για τις τροπολογίες που κατέθεσα ως υπουργικές. Πρέπει να καταστήσω σαφές -επειδή τέθηκε θέμα «αν υπάρχουν φορείς», «δεν έγινε διάλογος με τους φορείς»- ότι το σύνολο των τροπολογιών και αυτή για τον τουρισμό κ.λπ. είναι αίτημα είτε φορέων είτε συζητήσεων που έχουν προηγηθεί εξ αυτών και ως εκ τούτου δεν νομίζω ότι παραβιάζουν κάποιον από τους ισχυρούς αυτούς κανόνες. </w:t>
      </w:r>
    </w:p>
    <w:p w14:paraId="37EDE365" w14:textId="77777777" w:rsidR="00710BE1" w:rsidRDefault="001F05DE">
      <w:pPr>
        <w:spacing w:line="600" w:lineRule="auto"/>
        <w:ind w:firstLine="720"/>
        <w:jc w:val="both"/>
        <w:rPr>
          <w:rFonts w:eastAsia="Times New Roman"/>
          <w:szCs w:val="24"/>
        </w:rPr>
      </w:pPr>
      <w:r>
        <w:rPr>
          <w:rFonts w:eastAsia="Times New Roman"/>
          <w:szCs w:val="24"/>
        </w:rPr>
        <w:t xml:space="preserve">Σας ευχαριστώ. </w:t>
      </w:r>
    </w:p>
    <w:p w14:paraId="3C39661E" w14:textId="77777777" w:rsidR="00710BE1" w:rsidRDefault="001F05DE">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10F713B" w14:textId="77777777" w:rsidR="00710BE1" w:rsidRDefault="001F05DE">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Σταθάκη. </w:t>
      </w:r>
    </w:p>
    <w:p w14:paraId="4877A03A" w14:textId="77777777" w:rsidR="00710BE1" w:rsidRDefault="001F05DE">
      <w:pPr>
        <w:spacing w:line="600" w:lineRule="auto"/>
        <w:ind w:firstLine="720"/>
        <w:jc w:val="both"/>
        <w:rPr>
          <w:rFonts w:eastAsia="Times New Roman"/>
          <w:szCs w:val="24"/>
        </w:rPr>
      </w:pPr>
      <w:r>
        <w:rPr>
          <w:rFonts w:eastAsia="Times New Roman"/>
          <w:szCs w:val="24"/>
        </w:rPr>
        <w:lastRenderedPageBreak/>
        <w:t>Ζήτησαν τον λόγο για να δευτερολογήσουν, και συμφωνήσαμε για δύο λεπτά, οι Κοινοβουλευτικοί Εκπρόσωποι. Θα ξεκινήσουμε με τον κ. Δένδια, μετά ο κ. Λοβέρδος, μετά ο κ. Αραχωβίτης, ενδεχομένως, που θα κλείσει τη σειρά των Κοινοβουλευτικών Εκπροσώπων. Δεν ξέρω αν άλλος Κοινοβουλευτικός Εκπρόσωπος θέλει, όπως θα ξεκινήσουμε τώρα, να παρέμβει για δύο λεπτά.</w:t>
      </w:r>
    </w:p>
    <w:p w14:paraId="304AA8F7" w14:textId="77777777" w:rsidR="00710BE1" w:rsidRDefault="001F05DE">
      <w:pPr>
        <w:spacing w:line="600" w:lineRule="auto"/>
        <w:ind w:firstLine="720"/>
        <w:jc w:val="both"/>
        <w:rPr>
          <w:rFonts w:eastAsia="Times New Roman"/>
          <w:szCs w:val="24"/>
        </w:rPr>
      </w:pPr>
      <w:r>
        <w:rPr>
          <w:rFonts w:eastAsia="Times New Roman"/>
          <w:szCs w:val="24"/>
        </w:rPr>
        <w:t>Ορίστε, κύριε Δένδια, έχετε τον λόγο.</w:t>
      </w:r>
    </w:p>
    <w:p w14:paraId="3B40CD25" w14:textId="77777777" w:rsidR="00710BE1" w:rsidRDefault="001F05DE">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Κύριε Πρόεδρε, θα τηρήσω απόλυτα τα δύο λεπτά και σας ευχαριστώ. </w:t>
      </w:r>
    </w:p>
    <w:p w14:paraId="400ACDDF" w14:textId="77777777" w:rsidR="00710BE1" w:rsidRDefault="001F05DE">
      <w:pPr>
        <w:spacing w:line="600" w:lineRule="auto"/>
        <w:ind w:firstLine="720"/>
        <w:jc w:val="both"/>
        <w:rPr>
          <w:rFonts w:eastAsia="Times New Roman"/>
          <w:szCs w:val="24"/>
        </w:rPr>
      </w:pPr>
      <w:r>
        <w:rPr>
          <w:rFonts w:eastAsia="Times New Roman"/>
          <w:szCs w:val="24"/>
        </w:rPr>
        <w:t xml:space="preserve">Δεν με έπεισε και δεν νομίζω ότι έπεισε και κανέναν, τολμώ να πω ούτε τον εαυτό του, η δευτερολογία του Υπουργού. </w:t>
      </w:r>
    </w:p>
    <w:p w14:paraId="7988BE26" w14:textId="77777777" w:rsidR="00710BE1" w:rsidRDefault="001F05DE">
      <w:pPr>
        <w:spacing w:line="600" w:lineRule="auto"/>
        <w:ind w:firstLine="720"/>
        <w:jc w:val="both"/>
        <w:rPr>
          <w:rFonts w:eastAsia="Times New Roman"/>
          <w:szCs w:val="24"/>
        </w:rPr>
      </w:pPr>
      <w:r>
        <w:rPr>
          <w:rFonts w:eastAsia="Times New Roman"/>
          <w:szCs w:val="24"/>
        </w:rPr>
        <w:t xml:space="preserve">Κατ’ αρχάς, γίνεται πολλή συζήτηση, αλλά λέω απλώς για το άρθρο 53 ότι αυτά που λέγονται δεν είναι έτσι. Η ίδια η Επιστημονική Επιτροπή προτείνει διατύπωση του άρθρου σε δύο παραγράφους, η </w:t>
      </w:r>
      <w:r>
        <w:rPr>
          <w:rFonts w:eastAsia="Times New Roman"/>
          <w:szCs w:val="24"/>
        </w:rPr>
        <w:lastRenderedPageBreak/>
        <w:t xml:space="preserve">οποία να πληροί τους όρους του νόμου. Κι αν ο Υπουργός στα αλήθεια ήθελε, θα μπορούσε να την υιοθετήσει. Κι αν δεν ήθελε να υιοθετήσει αυτή, του έχουμε παράσχει και τη δική μας νομοτεχνική στήριξη, για να μπορέσουμε να κάνουμε μια επαναδιατύπωση του άρθρου. Είναι προφανές ότι για λόγους της Κυβέρνησης, που δεν μας εξήγησε -διότι δεν πείθομαι σε αυτά τα οποία μας είπε- δεν το θέλει. </w:t>
      </w:r>
    </w:p>
    <w:p w14:paraId="0DF3A55A" w14:textId="77777777" w:rsidR="00710BE1" w:rsidRDefault="001F05DE">
      <w:pPr>
        <w:spacing w:line="600" w:lineRule="auto"/>
        <w:ind w:firstLine="720"/>
        <w:jc w:val="both"/>
        <w:rPr>
          <w:rFonts w:eastAsia="Times New Roman"/>
          <w:szCs w:val="24"/>
        </w:rPr>
      </w:pPr>
      <w:r>
        <w:rPr>
          <w:rFonts w:eastAsia="Times New Roman"/>
          <w:szCs w:val="24"/>
        </w:rPr>
        <w:t xml:space="preserve">Με ενόχλησε, όμως, για να μην πω με στεναχώρησε πολύ περισσότερο, και η τοποθέτησή του στο θέμα των ρουσφετολογικών προσλήψεων, που προϋποθέτει και θέτει το νομοθέτημα το οποίο εισάγει, δηλαδή το άρθρο 41 και το άρθρο 44. Κυρίες και κύριες συνάδελφοι, για το ότι και τα δύο αυτά άρθρα είναι ντροπή δεν υπάρχει καμμία αμφιβολία, όπως και δεν υπάρχει καμμία δυνατότητα στήριξης. </w:t>
      </w:r>
    </w:p>
    <w:p w14:paraId="571B36C0" w14:textId="77777777" w:rsidR="00710BE1" w:rsidRDefault="001F05DE">
      <w:pPr>
        <w:spacing w:line="600" w:lineRule="auto"/>
        <w:ind w:firstLine="720"/>
        <w:jc w:val="both"/>
        <w:rPr>
          <w:rFonts w:eastAsia="Times New Roman"/>
          <w:szCs w:val="24"/>
        </w:rPr>
      </w:pPr>
      <w:r>
        <w:rPr>
          <w:rFonts w:eastAsia="Times New Roman"/>
          <w:szCs w:val="24"/>
        </w:rPr>
        <w:t xml:space="preserve">Έρχεται, λοιπόν, τώρα ο Υπουργός, ο οποίος δεν υπερασπίζεται τα άρθρα, δηλαδή το δικαίωμα κάποιου Υπουργού να προσλαμβάνει για υπηρεσίες καθαριότητος όποιον θέλει, με μια σύμβαση η οποία δεν αντέχει σε κριτική σαν μίσθωση έργου και θα δημιουργήσει μία νέα σειρά συμβασιούχων, που θα </w:t>
      </w:r>
      <w:r>
        <w:rPr>
          <w:rFonts w:eastAsia="Times New Roman"/>
          <w:szCs w:val="24"/>
        </w:rPr>
        <w:lastRenderedPageBreak/>
        <w:t>ξεκινήσει νέα σειρά αγωγών, σαν τα ανάλογα φαινόμενα που είχαμε δει μπροστά από το Υπουργείο Οικονομικών. Αυτοί μετετράπησαν τελικά σε υπαλλήλους του Υπουργείου Δικαιοσύνης, μέσα από τις σκοτεινές διόδους της αντίληψης περί του ορθού, που έχει ο ΣΥΡΙΖΑ, κύριε Υπουργέ, και η Κυβέρνηση ΣΥΡΙΖΑ-ΑΝΕΛ.</w:t>
      </w:r>
    </w:p>
    <w:p w14:paraId="4A104169" w14:textId="77777777" w:rsidR="00710BE1" w:rsidRDefault="001F05DE">
      <w:pPr>
        <w:spacing w:line="600" w:lineRule="auto"/>
        <w:ind w:firstLine="720"/>
        <w:jc w:val="both"/>
        <w:rPr>
          <w:rFonts w:eastAsia="Times New Roman"/>
          <w:szCs w:val="24"/>
        </w:rPr>
      </w:pPr>
      <w:r>
        <w:rPr>
          <w:rFonts w:eastAsia="Times New Roman"/>
          <w:szCs w:val="24"/>
        </w:rPr>
        <w:t>Ερχόμαστε, λοιπόν, εδώ και τι μας λέτε; Ναι, μεν προσλαμβάνουμε ρουσφετολογικά –αυτό δεν το λέτε, αλλά διά της σιωπής δεν το αντικρούετε- αλλά δεν έχουμε προσλάβει ρουσφετολογικά όσους μας άφηνε η τρόικα, έχουμε προσλάβει λίγο λιγότερους. Ωραίο επιχείρημα, κύριε Υπουργέ! Είναι πάρα πολύ πειστικό, πραγματικά. Να προσλάβετε και τους υπόλοιπους, λοιπόν, ρουσφετολογικά, μην αφήσετε κανένα κενό για κανέναν άλλο. Προσλάβετε ρουσφετολογικά όσους θέλετε.</w:t>
      </w:r>
    </w:p>
    <w:p w14:paraId="6CAA34EE" w14:textId="77777777" w:rsidR="00710BE1" w:rsidRDefault="001F05DE">
      <w:pPr>
        <w:spacing w:line="600" w:lineRule="auto"/>
        <w:ind w:firstLine="720"/>
        <w:jc w:val="both"/>
        <w:rPr>
          <w:rFonts w:eastAsia="Times New Roman"/>
          <w:szCs w:val="24"/>
        </w:rPr>
      </w:pPr>
      <w:r>
        <w:rPr>
          <w:rFonts w:eastAsia="Times New Roman"/>
          <w:szCs w:val="24"/>
        </w:rPr>
        <w:t xml:space="preserve">Αυτό δεν είναι λογική. Η Κυβέρνηση ΣΥΡΙΖΑ-ΑΝΕΛ προκαλεί την κοινωνία, των κοινωνία των 25% ανέργων και 50% ανέργων στη νέα γενιά. Αυτό το πράγμα δεν πρέπει να γίνει έτσι, κύριοι συνάδελφοι. </w:t>
      </w:r>
      <w:r>
        <w:rPr>
          <w:rFonts w:eastAsia="Times New Roman"/>
          <w:szCs w:val="24"/>
        </w:rPr>
        <w:lastRenderedPageBreak/>
        <w:t>Και σας το λέω εγώ, που επανειλημμένως σας έχω πει ότι και οι προηγούμενες κυβερνήσεις έχουν κάνει λάθη. Εσείς, όμως, δυστυχώς, εμβαθύνετε και μεγεθύνετε τα λάθη. Δεν πρέπει.</w:t>
      </w:r>
    </w:p>
    <w:p w14:paraId="58BD7BDB" w14:textId="77777777" w:rsidR="00710BE1" w:rsidRDefault="001F05DE">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Ευχαριστούμε τον κ. Δένδια. </w:t>
      </w:r>
    </w:p>
    <w:p w14:paraId="784561E3" w14:textId="77777777" w:rsidR="00710BE1" w:rsidRDefault="001F05DE">
      <w:pPr>
        <w:spacing w:line="600" w:lineRule="auto"/>
        <w:ind w:firstLine="720"/>
        <w:jc w:val="both"/>
        <w:rPr>
          <w:rFonts w:eastAsia="Times New Roman"/>
          <w:szCs w:val="24"/>
        </w:rPr>
      </w:pPr>
      <w:r>
        <w:rPr>
          <w:rFonts w:eastAsia="Times New Roman"/>
          <w:szCs w:val="24"/>
        </w:rPr>
        <w:t xml:space="preserve">Το λόγο έχει ο κ. Λοβέρδος. </w:t>
      </w:r>
    </w:p>
    <w:p w14:paraId="18C93FCC" w14:textId="77777777" w:rsidR="00710BE1" w:rsidRDefault="001F05DE">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Απ’ ό,τι κατάλαβα, –μπορεί κάτι να έχω χάσει από την πορεία της συζήτησης- την τροπολογία για την αλλαγή των δημοσίων συμβάσεων, του νομικού πλαισίου, δηλαδή, δεν τη στήριξε κανείς, δεν την ανέλυσε κανείς. </w:t>
      </w:r>
    </w:p>
    <w:p w14:paraId="7BA1322C" w14:textId="77777777" w:rsidR="00710BE1" w:rsidRDefault="001F05DE">
      <w:pPr>
        <w:spacing w:line="600" w:lineRule="auto"/>
        <w:ind w:firstLine="720"/>
        <w:jc w:val="both"/>
        <w:rPr>
          <w:rFonts w:eastAsia="Times New Roman"/>
          <w:szCs w:val="24"/>
        </w:rPr>
      </w:pPr>
      <w:r>
        <w:rPr>
          <w:rFonts w:eastAsia="Times New Roman"/>
          <w:szCs w:val="24"/>
        </w:rPr>
        <w:t xml:space="preserve">Κύριε Πρόεδρε, στη Διάσκεψη των Προέδρων σε λίγο θα το πούμε. Έρχονται τροπολογίες και περνάνε ανυποστήρικτες από την Πλειοψηφία. Δεν τις ξέρεις κανένας. Έτσι είναι η κατάσταση, με βάση το ότι κάποια θέματα είναι και επικίνδυνα. Γιατί, μπορεί η Πλειοψηφία, ανεπίγνωτα, να έχει ψηφίσει κάτι για </w:t>
      </w:r>
      <w:r>
        <w:rPr>
          <w:rFonts w:eastAsia="Times New Roman"/>
          <w:szCs w:val="24"/>
        </w:rPr>
        <w:lastRenderedPageBreak/>
        <w:t xml:space="preserve">το οποίο μετά να μετανιώνει. Να πάρουμε την απόφαση σήμερα στη Διάσκεψη να σταματήσει αυτή η διαδικασία των μίνι σχεδίων νόμων, που έρχονται με τη μορφή τροπολογίας και περνάνε από την Ολομέλεια, δίχως να έχει πληρωθεί η παραμικρή εγγύηση της καλής νομοθεσίας. </w:t>
      </w:r>
    </w:p>
    <w:p w14:paraId="720EC39C" w14:textId="77777777" w:rsidR="00710BE1" w:rsidRDefault="001F05DE">
      <w:pPr>
        <w:spacing w:line="600" w:lineRule="auto"/>
        <w:ind w:firstLine="720"/>
        <w:jc w:val="both"/>
        <w:rPr>
          <w:rFonts w:eastAsia="Times New Roman"/>
          <w:szCs w:val="24"/>
        </w:rPr>
      </w:pPr>
      <w:r>
        <w:rPr>
          <w:rFonts w:eastAsia="Times New Roman"/>
          <w:szCs w:val="24"/>
        </w:rPr>
        <w:t xml:space="preserve">Ο κ. Αραβανιτίδης, ο εκπρόσωπός μας, έχει κάνει για κάθε διάταξη του νόμου και για κάθε τροπολογία συγκεκριμένες παρεμβάσεις κι έχει ανακοινώσει και τη στάση μας. Θέλω να επιμείνω σε κάτι το οποίο είπε ο άνθρωπος και που αφορά την παιδεία. Αντιλαμβάνεστε τι είναι η τρίτη ανάθεση; Σας το είπε. Αντιλαμβάνεστε τι είναι η τρίτη ανάθεση; Αντιλαμβάνεστε εσείς του ΣΥΡΙΖΑ τι λέγατε για τη δεύτερη ανάθεση στους εκπαιδευτικούς; Τα θυμάστε; Η τρίτη ανάθεση έχει να έρθει χρόνια. Θυμάστε τι λέγατε; Τα θυμάστε; Πώς το ψηφίζετε; Το τονίζουμε, και ο κ. Αρβανιτίδης και εγώ, για να μπει τουλάχιστον στα αυτιά σας, εσάς της Πλειοψηφίας, που κάνετε πως δεν καταλαβαίνετε. </w:t>
      </w:r>
    </w:p>
    <w:p w14:paraId="3B731ACD"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Για τις εταιρείες των δήμων που διεκδικούν την Πολιτιστική Πρωτεύουσα, δεν προσδιορίζετε, κύριε Υπουργέ, με ακρίβεια, όταν δεν πάρουν την ανάθεση, το πότε διαλύονται εταιρείες. Λέει αυτό το απίστευτα κακόηχο επιχείρημα «διαλύονται άμεσα». Τι πάει να πει «άμεσα»; Άμεσα σημαίνει χωρίς μεσολάβηση. Ούτε καν αμέσως δεν λέει. Λέει «άμεσα». Να πει: σε έναν μήνα από τη μη ανάληψη της προεδρίας, όχι «άμεσα». Να πει: σε έναν μήνα από τη μη ανάθεση σε αυτές της Πολιτιστικής Πρωτεύουσας.             </w:t>
      </w:r>
      <w:r>
        <w:rPr>
          <w:rFonts w:eastAsia="Times New Roman"/>
          <w:b/>
          <w:szCs w:val="24"/>
        </w:rPr>
        <w:t xml:space="preserve"> </w:t>
      </w:r>
    </w:p>
    <w:p w14:paraId="49D8104D" w14:textId="77777777" w:rsidR="00710BE1" w:rsidRDefault="001F05DE">
      <w:pPr>
        <w:spacing w:line="600" w:lineRule="auto"/>
        <w:ind w:firstLine="720"/>
        <w:jc w:val="both"/>
        <w:rPr>
          <w:rFonts w:eastAsia="Times New Roman"/>
          <w:szCs w:val="24"/>
        </w:rPr>
      </w:pPr>
      <w:r>
        <w:rPr>
          <w:rFonts w:eastAsia="Times New Roman"/>
          <w:szCs w:val="24"/>
        </w:rPr>
        <w:t xml:space="preserve">Τέλος, ο Υπουργός Ανάπτυξης όφειλε να πει μια λέξη -αντί για όσα είπε για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για το κλείσιμο επιχειρήσεων. Είναι ο Υπουργός Ανάπτυξης και κλείνει ο «Μαρινόπουλος», κλείνει η μία εταιρεία πίσω από την άλλη και καμμία κουβέντα.</w:t>
      </w:r>
    </w:p>
    <w:p w14:paraId="00F62E0C" w14:textId="77777777" w:rsidR="00710BE1" w:rsidRDefault="001F05DE">
      <w:pPr>
        <w:spacing w:line="600" w:lineRule="auto"/>
        <w:ind w:firstLine="720"/>
        <w:jc w:val="both"/>
        <w:rPr>
          <w:rFonts w:eastAsia="Times New Roman"/>
          <w:szCs w:val="24"/>
        </w:rPr>
      </w:pPr>
      <w:r>
        <w:rPr>
          <w:rFonts w:eastAsia="Times New Roman"/>
          <w:szCs w:val="24"/>
        </w:rPr>
        <w:t>Παρακαλώ, κυρία Μάρκου.</w:t>
      </w:r>
    </w:p>
    <w:p w14:paraId="7F512E30" w14:textId="77777777" w:rsidR="00710BE1" w:rsidRDefault="001F05DE">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Κυρία Μάρκου, μην απασχολείτε τον Υπουργό.</w:t>
      </w:r>
    </w:p>
    <w:p w14:paraId="6865F19B" w14:textId="77777777" w:rsidR="00710BE1" w:rsidRDefault="001F05DE">
      <w:pPr>
        <w:spacing w:line="600" w:lineRule="auto"/>
        <w:ind w:firstLine="720"/>
        <w:jc w:val="both"/>
        <w:rPr>
          <w:rFonts w:eastAsia="Times New Roman"/>
          <w:szCs w:val="24"/>
        </w:rPr>
      </w:pPr>
      <w:r>
        <w:rPr>
          <w:rFonts w:eastAsia="Times New Roman"/>
          <w:szCs w:val="24"/>
        </w:rPr>
        <w:lastRenderedPageBreak/>
        <w:t>Συνεχίστε, κύριε Λοβέρδο, παρακαλώ.</w:t>
      </w:r>
    </w:p>
    <w:p w14:paraId="29F2AA97" w14:textId="77777777" w:rsidR="00710BE1" w:rsidRDefault="001F05DE">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είναι δυνατόν ο Υπουργός Ανάπτυξης να μας λέει εδώ για τις τροπολογίες και το πώς θα προσλαμβάνονται οι υπηρεσίες καθαρισμού στο Υπουργείο Εργασίας -είναι καρμπόν με το Υπουργείο Υγείας, ό,τι έκανε το Υπουργείο Υγείας, το επαναλαμβάνει και το Υπουργείο Εργασίας- και να μην μας λέει για τα βασικά.</w:t>
      </w:r>
    </w:p>
    <w:p w14:paraId="5D87302E" w14:textId="77777777" w:rsidR="00710BE1" w:rsidRDefault="001F05DE">
      <w:pPr>
        <w:spacing w:line="600" w:lineRule="auto"/>
        <w:ind w:firstLine="720"/>
        <w:jc w:val="both"/>
        <w:rPr>
          <w:rFonts w:eastAsia="Times New Roman"/>
          <w:szCs w:val="24"/>
        </w:rPr>
      </w:pPr>
      <w:r>
        <w:rPr>
          <w:rFonts w:eastAsia="Times New Roman"/>
          <w:szCs w:val="24"/>
        </w:rPr>
        <w:t>Κύριε Υπουργέ, δεν έχουμε κοντή μνήμη. Η μνήμη μας είναι καλή. Εγώ θύμισα από τη συζήτηση περί δημοψηφίσματος που έγινε πριν από έναν χρόνο στην Αίθουσα αυτή, τις δικές μας παρατηρήσεις. «Έχετε υπ’ όψιν σας τη στάση της Ευρωπαϊκής Κεντρικής Τράπεζας; Έχετε συνεννοηθεί; Έχετε υπ’ όψιν σας ποια είναι τα ενδεχόμενα; Ξέρετε τι θα γίνει;». Ναι, μας έλεγαν οι Υπουργοί.</w:t>
      </w:r>
    </w:p>
    <w:p w14:paraId="26503FEF" w14:textId="77777777" w:rsidR="00710BE1" w:rsidRDefault="001F05DE">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FB18AE3"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Την άλλη μέρα το μεσημέρι είχαμε την αναστάτωση, με τον φοβερό Υπουργό, που έκλεισε τις τράπεζες. Και σήμερα ακόμα, μετά από έναν χρόνο, το πρόβλημα του κ. Σταθάκη είναι ότι τότε έγινε το α ή το β, αντί του γεγονότος ότι οι τράπεζες είναι έναν χρόνο τώρα με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και κανείς δεν ξέρει πότε θα τελειώσουν; </w:t>
      </w:r>
    </w:p>
    <w:p w14:paraId="092A2938" w14:textId="77777777" w:rsidR="00710BE1" w:rsidRDefault="001F05DE">
      <w:pPr>
        <w:spacing w:line="600" w:lineRule="auto"/>
        <w:ind w:firstLine="720"/>
        <w:jc w:val="both"/>
        <w:rPr>
          <w:rFonts w:eastAsia="Times New Roman"/>
          <w:szCs w:val="24"/>
        </w:rPr>
      </w:pPr>
      <w:r>
        <w:rPr>
          <w:rFonts w:eastAsia="Times New Roman"/>
          <w:szCs w:val="24"/>
        </w:rPr>
        <w:t>Και δεν θυμάται –μια και θέλει να κάνει τη διείσδυση στην ιστορία- τον Πρωθυπουργό του που είπε ότι έκανε λανθασμένη εκτίμηση, ότι δεν πίστευε πως η Ευρωπαϊκή Κεντρική Τράπεζα θα θεωρούσε διακοπέν το πρόγραμμα και την Ελλάδα εκτός προγράμματος; Δεν τα θυμάται αυτά; Πρέπει να τα θυμάται. Οφείλει να τα θυμάται.</w:t>
      </w:r>
    </w:p>
    <w:p w14:paraId="317BFB79" w14:textId="77777777" w:rsidR="00710BE1" w:rsidRDefault="001F05DE">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Ελάτε, κύριε Λοβέρδο. Παρακαλώ τελειώστε.</w:t>
      </w:r>
    </w:p>
    <w:p w14:paraId="7C6B1849" w14:textId="77777777" w:rsidR="00710BE1" w:rsidRDefault="001F05DE">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Κλείνω.</w:t>
      </w:r>
    </w:p>
    <w:p w14:paraId="338FA5BA"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Εξαιτίας τους άλλωστε, η οικονομία υφίσταται αυτά που υφίσταται. </w:t>
      </w:r>
    </w:p>
    <w:p w14:paraId="28D59821" w14:textId="77777777" w:rsidR="00710BE1" w:rsidRDefault="001F05DE">
      <w:pPr>
        <w:spacing w:line="600" w:lineRule="auto"/>
        <w:ind w:firstLine="720"/>
        <w:jc w:val="both"/>
        <w:rPr>
          <w:rFonts w:eastAsia="Times New Roman"/>
          <w:szCs w:val="24"/>
        </w:rPr>
      </w:pPr>
      <w:r>
        <w:rPr>
          <w:rFonts w:eastAsia="Times New Roman"/>
          <w:szCs w:val="24"/>
        </w:rPr>
        <w:t xml:space="preserve">Και όταν έχεις έναν χρόνο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και όταν δεν γνωρίζεις πότε πια η οικονομία σου θα εμπνεύσει εμπιστοσύνη, ώστε να μην φοβάσαι την παραπέρα αφαίμαξη του τραπεζικού σου συστήματος από τις καταθέσεις, τότε πώς εμφανίζεσαι στην ελληνική Βουλή και λες; Τι λες για την ελληνική οικονομία;</w:t>
      </w:r>
    </w:p>
    <w:p w14:paraId="2539EF60" w14:textId="77777777" w:rsidR="00710BE1" w:rsidRDefault="001F05DE">
      <w:pPr>
        <w:spacing w:line="600" w:lineRule="auto"/>
        <w:ind w:firstLine="720"/>
        <w:jc w:val="both"/>
        <w:rPr>
          <w:rFonts w:eastAsia="Times New Roman"/>
          <w:szCs w:val="24"/>
        </w:rPr>
      </w:pPr>
      <w:r>
        <w:rPr>
          <w:rFonts w:eastAsia="Times New Roman"/>
          <w:szCs w:val="24"/>
        </w:rPr>
        <w:t>Για τις επιχειρήσεις σου που κλείνουν, άποψη δεν έχεις. Για την ιστορία σου μνήμη δεν έχεις. Τι θες να μας πεις; Ότι είσαι και χαρούμενος που πέτυχες αυτό το κατόρθωμα στο τραπεζικό σύστημα;</w:t>
      </w:r>
    </w:p>
    <w:p w14:paraId="3AA0F0FE" w14:textId="77777777" w:rsidR="00710BE1" w:rsidRDefault="001F05DE">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Ελάτε, κύριε Λοβέρδο, να κλείνουμε.</w:t>
      </w:r>
    </w:p>
    <w:p w14:paraId="4B4A262D" w14:textId="77777777" w:rsidR="00710BE1" w:rsidRDefault="001F05DE">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κλείνω με αυτό που από χθες με μεγάλη επιμονή αναφέρω. Πρέπει στη Διάσκεψη των Προέδρων σήμερα και το δικό σας κόμμα και όλα τα κόμματα να τελειώνουμε με το θέμα των τροπολογιών. Τροπολογίες βροχή σε αυτό το επίπεδο δεν έχουν ξαναγίνει. Πρέπει να </w:t>
      </w:r>
      <w:r>
        <w:rPr>
          <w:rFonts w:eastAsia="Times New Roman"/>
          <w:szCs w:val="24"/>
        </w:rPr>
        <w:lastRenderedPageBreak/>
        <w:t xml:space="preserve">σταματήσουμε, γιατί κινδυνεύει η Εθνική Αντιπροσωπεία από τη δυσφήμισή της. Είναι πρόσφατη η μνήμη με τις </w:t>
      </w:r>
      <w:r>
        <w:rPr>
          <w:rFonts w:eastAsia="Times New Roman"/>
          <w:szCs w:val="24"/>
          <w:lang w:val="en-US"/>
        </w:rPr>
        <w:t>offshore</w:t>
      </w:r>
      <w:r>
        <w:rPr>
          <w:rFonts w:eastAsia="Times New Roman"/>
          <w:szCs w:val="24"/>
        </w:rPr>
        <w:t>.</w:t>
      </w:r>
    </w:p>
    <w:p w14:paraId="76A76762" w14:textId="77777777" w:rsidR="00710BE1" w:rsidRDefault="001F05DE">
      <w:pPr>
        <w:spacing w:line="600" w:lineRule="auto"/>
        <w:ind w:firstLine="720"/>
        <w:jc w:val="both"/>
        <w:rPr>
          <w:rFonts w:eastAsia="Times New Roman"/>
          <w:szCs w:val="24"/>
        </w:rPr>
      </w:pPr>
      <w:r>
        <w:rPr>
          <w:rFonts w:eastAsia="Times New Roman"/>
          <w:szCs w:val="24"/>
        </w:rPr>
        <w:t>Ευχαριστώ.</w:t>
      </w:r>
    </w:p>
    <w:p w14:paraId="0F360F0B" w14:textId="77777777" w:rsidR="00710BE1" w:rsidRDefault="001F05DE">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Κύριε Λοβέρδο, το είπατε στην πρωτολογία σας, το είπατε και στη δευτερολογία σας τώρα, όσον αφορά τη Διάσκεψη των Προέδρων. Στις 15:00΄ έχουμε Διάσκεψη Προέδρων. Να υπενθυμίσω ότι στις 14.00’ θα ξεκινήσει η ψηφοφορία για τις άρσεις ασυλίας. Έως τότε θα πρέπει να τελειώσουμε με τις ομιλίες ή τις όποιες παρεμβάσεις και να διεξαχθεί και η ψηφοφορία επί του συγκεκριμένου νομοσχεδίου που συζητούμε. Εγώ σας προειδοποιώ για τους χρόνους.</w:t>
      </w:r>
    </w:p>
    <w:p w14:paraId="27EBD6F7" w14:textId="77777777" w:rsidR="00710BE1" w:rsidRDefault="001F05DE">
      <w:pPr>
        <w:spacing w:line="600" w:lineRule="auto"/>
        <w:ind w:firstLine="720"/>
        <w:jc w:val="both"/>
        <w:rPr>
          <w:rFonts w:eastAsia="Times New Roman"/>
          <w:szCs w:val="24"/>
        </w:rPr>
      </w:pPr>
      <w:r>
        <w:rPr>
          <w:rFonts w:eastAsia="Times New Roman"/>
          <w:szCs w:val="24"/>
        </w:rPr>
        <w:t>Σε ό,τι αφορά –και κλείνω με αυτό- τη Διάσκεψη Προέδρων, εκεί έχει συζητηθεί πάρα πολλές φορές και βεβαίως, ακόμη μία φορά θα συζητηθεί το ζήτημα των τροπολογιών.</w:t>
      </w:r>
    </w:p>
    <w:p w14:paraId="1DA27D87" w14:textId="77777777" w:rsidR="00710BE1" w:rsidRDefault="001F05DE">
      <w:pPr>
        <w:spacing w:line="600" w:lineRule="auto"/>
        <w:ind w:firstLine="720"/>
        <w:jc w:val="both"/>
        <w:rPr>
          <w:rFonts w:eastAsia="Times New Roman"/>
          <w:szCs w:val="24"/>
        </w:rPr>
      </w:pPr>
      <w:r>
        <w:rPr>
          <w:rFonts w:eastAsia="Times New Roman"/>
          <w:szCs w:val="24"/>
        </w:rPr>
        <w:lastRenderedPageBreak/>
        <w:t>Τον λόγο έχει ο κ. Αραχωβίτης για να κλείνουμε. Έχετε δύο λεπτά. Σας παρακαλώ να σεβαστείτε τον χρόνο.</w:t>
      </w:r>
    </w:p>
    <w:p w14:paraId="7DB65591" w14:textId="77777777" w:rsidR="00710BE1" w:rsidRDefault="001F05DE">
      <w:pPr>
        <w:spacing w:line="600" w:lineRule="auto"/>
        <w:ind w:firstLine="720"/>
        <w:jc w:val="both"/>
        <w:rPr>
          <w:rFonts w:eastAsia="Times New Roman"/>
          <w:szCs w:val="24"/>
        </w:rPr>
      </w:pPr>
      <w:r>
        <w:rPr>
          <w:rFonts w:eastAsia="Times New Roman"/>
          <w:szCs w:val="24"/>
        </w:rPr>
        <w:t>Ορίστε, έχετε τον λόγο.</w:t>
      </w:r>
    </w:p>
    <w:p w14:paraId="56FD9E5A" w14:textId="77777777" w:rsidR="00710BE1" w:rsidRDefault="001F05DE">
      <w:pPr>
        <w:spacing w:line="600" w:lineRule="auto"/>
        <w:ind w:firstLine="720"/>
        <w:jc w:val="both"/>
        <w:rPr>
          <w:rFonts w:eastAsia="Times New Roman"/>
          <w:szCs w:val="24"/>
        </w:rPr>
      </w:pPr>
      <w:r>
        <w:rPr>
          <w:rFonts w:eastAsia="Times New Roman"/>
          <w:b/>
          <w:szCs w:val="24"/>
        </w:rPr>
        <w:t>ΣΤΑΥΡΟΣ ΑΡΑΧΩΒΙΤΗΣ:</w:t>
      </w:r>
      <w:r>
        <w:rPr>
          <w:rFonts w:eastAsia="Times New Roman"/>
          <w:szCs w:val="24"/>
        </w:rPr>
        <w:t xml:space="preserve"> Ναι, κύριε Πρόεδρε, για δύο λεπτά. Ευχαριστώ.</w:t>
      </w:r>
    </w:p>
    <w:p w14:paraId="5AB0B424" w14:textId="77777777" w:rsidR="00710BE1" w:rsidRDefault="001F05DE">
      <w:pPr>
        <w:spacing w:line="600" w:lineRule="auto"/>
        <w:ind w:firstLine="720"/>
        <w:jc w:val="both"/>
        <w:rPr>
          <w:rFonts w:eastAsia="Times New Roman"/>
          <w:szCs w:val="24"/>
        </w:rPr>
      </w:pPr>
      <w:r>
        <w:rPr>
          <w:rFonts w:eastAsia="Times New Roman"/>
          <w:szCs w:val="24"/>
        </w:rPr>
        <w:t>Κύριοι συνάδελφοι, κλείνοντας τη σημερινή συνεδρίαση θα πρέπει σύσσωμο το Σώμα, όλες οι πτέρυγες, να εκφράσουμε, τα συλλυπητήρια στις οικογένειες των θυμάτων στο Αεροδρόμιο της Κωνσταντινούπολης. Επίσης, να εκφράσουμε τη συμπαράστασή μας στη γειτονική χώρα για το τρομοκρατικό χτύπημα που δέχθηκε. Τυφλά τρομοκρατικά χτυπήματα σε αθώους πολίτες είναι καταδικαστέα και δεν χωρούν ελαφρυντικά και δικαιολογίες ούτε για τους τρομοκράτες και τα αίτια που τους ωθούν, αλλά ούτε και για τα θύματα, πολίτες ή κράτη ότι με την πολιτική τους προκαλούν τη βία. Οι λύσεις πρέπει πάντα να είναι πολιτικές.</w:t>
      </w:r>
    </w:p>
    <w:p w14:paraId="47FBB3ED" w14:textId="77777777" w:rsidR="00710BE1" w:rsidRDefault="001F05DE">
      <w:pPr>
        <w:spacing w:line="600" w:lineRule="auto"/>
        <w:ind w:firstLine="720"/>
        <w:jc w:val="both"/>
        <w:rPr>
          <w:rFonts w:eastAsia="Times New Roman"/>
          <w:szCs w:val="24"/>
        </w:rPr>
      </w:pPr>
      <w:r>
        <w:rPr>
          <w:rFonts w:eastAsia="Times New Roman"/>
          <w:szCs w:val="24"/>
        </w:rPr>
        <w:lastRenderedPageBreak/>
        <w:t>Θα σταθώ σε δύο-τρία σημεία μόνο, γιατί δεν έχω χρόνο. Για τον έλεγχο κεφαλαίων –που έγινε μεγάλη συζήτηση- να θυμίσουμε ότι κανένας δεν υποστήριξε ότι ήταν ευχάριστη η κατάσταση. Αποφεύχθηκε, όμως, η φυγή κεφαλαίων εκείνες τις ημέρες, προστατεύθηκαν οι καταθέσεις, δεν έγινε κούρεμα καταθέσεων, όπως στην Κύπρο, που πολλοί ίσως να το εύχονταν εκείνες τις ημέρες.</w:t>
      </w:r>
    </w:p>
    <w:p w14:paraId="1E3265B0" w14:textId="77777777" w:rsidR="00710BE1" w:rsidRDefault="001F05DE">
      <w:pPr>
        <w:spacing w:line="600" w:lineRule="auto"/>
        <w:ind w:firstLine="720"/>
        <w:jc w:val="both"/>
        <w:rPr>
          <w:rFonts w:eastAsia="Times New Roman"/>
          <w:szCs w:val="24"/>
        </w:rPr>
      </w:pPr>
      <w:r>
        <w:rPr>
          <w:rFonts w:eastAsia="Times New Roman"/>
          <w:szCs w:val="24"/>
        </w:rPr>
        <w:t>Αντίθετα με την Αξιωματική Αντιπολίτευση, η οποία με ανεύθυνες δηλώσεις στελεχών της προκάλεσε φυγή κεφαλαίων και οδήγησε στην ανάγκη ανακεφαλαιοποίησης των τραπεζών, –την οποία πληρώνουν οι Έλληνες φορολογούμενοι- η Κυβέρνηση διαχειρίστηκε με τέτοιον τρόπο τις επιπτώσεις του ελέγχου κεφαλαίων, που δεν καταγράφηκαν αρνητικές συνέπειες στους μακροοικονομικούς δείκτες της οικονομίας.</w:t>
      </w:r>
    </w:p>
    <w:p w14:paraId="0E73DB9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Θα ήθελα να σταθώ, τέλος, στην επιχειρηματολογία της Νέας Δημοκρατίας για την υπεράσπιση του αποσυρόμενου άρθρου 53. Η λογική περί εκδίκησης συναδέλφου, λόγω δήθεν αποκαλύψεων, δυστυχώς </w:t>
      </w:r>
      <w:r>
        <w:rPr>
          <w:rFonts w:eastAsia="Times New Roman" w:cs="Times New Roman"/>
          <w:szCs w:val="24"/>
        </w:rPr>
        <w:lastRenderedPageBreak/>
        <w:t>με κάνει να σκεφτώ ότι κρίνονται εξ ιδίων τα αλλότρια. Μακριά από εμάς τέτοιες λογικές. Ο Υπουργός εξήγησε επαρκώς ότι δεν διαφωνεί με το περιεχόμενο επί της ουσίας, αλλά με τον τρόπο νομοθέτησης.</w:t>
      </w:r>
    </w:p>
    <w:p w14:paraId="0DBB203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Γιατί τότε δεν το διορθώνει;</w:t>
      </w:r>
    </w:p>
    <w:p w14:paraId="5ECFD65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Και είπε ότι το θέμα θα επανέλθει με τρόπο νομοθέτησης τέτοιον, ο οποίος να είναι νομικά ορθός.</w:t>
      </w:r>
    </w:p>
    <w:p w14:paraId="665DB05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Δεσμεύεστε;</w:t>
      </w:r>
    </w:p>
    <w:p w14:paraId="3342444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Αλίμονο, δεσμεύτηκε ο Υπουργός. Το είπε ο Υπουργός ούτως ή άλλως.</w:t>
      </w:r>
    </w:p>
    <w:p w14:paraId="1041653B"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Τέλος, για το άρθρο 44, όπου και εκεί έγινε πολύς λόγος, για τις συμβάσεις του Υπουργείου Εργασίας, για τις αναθέσεις απευθείας σε φυσικά πρόσωπα που εργάζονταν ή εργάζονται στον καθαρισμό ή </w:t>
      </w:r>
      <w:r>
        <w:rPr>
          <w:rFonts w:eastAsia="Times New Roman" w:cs="Times New Roman"/>
          <w:szCs w:val="24"/>
        </w:rPr>
        <w:lastRenderedPageBreak/>
        <w:t xml:space="preserve">στη φύλαξη, προσέξτε δύο πράγματα: Πρώτον, δεν συζητάμε για διορισμούς, αλλά για ατομικές συμβάσεις μίσθωσης έργου ή παροχής υπηρεσιών μέχρι 31-12-2017 για ήδη εργαζόμενους ή πρώην εργαζόμενους στις συγκεκριμένες θέσεις. </w:t>
      </w:r>
    </w:p>
    <w:p w14:paraId="37D54653"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Και δεύτερον, ότι όπου αυτό εφαρμόστηκε -στο Υπουργείο Υγείας πρώτα- είχε διπλό όφελος, τόσο για τους εργαζόμενους, οι οποίοι πήραν σαφώς μεγαλύτερη αμοιβή απ’ ό,τι μέσω των εργολάβων, όσο και για τον κρατικό φορέα, που επέλεξε αυτή τη μορφή και για τον κρατικό προϋπολογισμό. </w:t>
      </w:r>
    </w:p>
    <w:p w14:paraId="0BF7B958"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Σίγουρα, σε κάθε περίπτωση, δεν συμφωνούμε για απευθείας διορισμούς και είναι μακριά από εμάς τα φαινόμενα του ΚΕΕΛΠΝΟ. Όμως, στη συγκεκριμένη περίπτωση, μέχρι να έχουμε τη δυνατότητα, πάγιες και διαρκείς ανάγκες να καλυφθούν με τον τρόπο που πρέπει, αυτό επιτυγχάνει διπλό όφελος και αυτό πρέπει να σεβαστούμε αυτή τη στιγμή.</w:t>
      </w:r>
    </w:p>
    <w:p w14:paraId="398E1A9E"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B9FFB57" w14:textId="77777777" w:rsidR="00710BE1" w:rsidRDefault="001F05D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6379E73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Αραχωβίτη.</w:t>
      </w:r>
    </w:p>
    <w:p w14:paraId="56A7DBB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Οικονομίας, Ανάπτυξης και Τουρισμού: «Προσαρμογή της ελληνικής νομοθεσίας στις διατάξεις των άρθρων 19, 20, 29, 30, 33, 35, 40 έως 46 της Οδηγίας 2013/34/ΕΕ σχετικά με «τις ετήσιες οικονομικές καταστάσεις, τις ενοποιημένες οικονομικές καταστάσεις και συναφείς εκθέσεις επιχειρήσεων ορισμένων μορφών, την τροποποίηση της Οδηγίας 2006/43/ΕΚ του Ευρωπαϊκού Κοινοβουλίου και του Συμβουλίου και την κατάργηση των Οδηγιών 78/660/ΕΟΚ και 83/349/ΕΟΚ του Συμβουλίου» (Ε.Ε. L 189 της 29ης Ιουνίου 2013) και στις διατάξεις της Οδηγίας 2014/95/ΕΕ του Ευρωπαϊκού Κοινοβουλίου και του Συμβουλίου (Ε.Ε. L 330/1 της 15ης Νοεμβρίου 2014) «για την τροποποίηση της Οδηγίας 2013/34/ΕΕ όσον αφορά τη δημοσιοποίηση μη </w:t>
      </w:r>
      <w:r>
        <w:rPr>
          <w:rFonts w:eastAsia="Times New Roman" w:cs="Times New Roman"/>
          <w:szCs w:val="24"/>
        </w:rPr>
        <w:lastRenderedPageBreak/>
        <w:t>χρηματοοικονομικών πληροφοριών και πληροφοριών για την πολυμορφία από ορισμένες μεγάλες επιχειρήσεις και ομίλους» και άλλες διατάξεις αρμοδιότητας Υπουργείου Οικονομίας, Ανάπτυξης και Τουρισμού».</w:t>
      </w:r>
    </w:p>
    <w:p w14:paraId="00A48779"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42EDE2D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Δεκτό, δεκτό.</w:t>
      </w:r>
    </w:p>
    <w:p w14:paraId="3B23CFD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Δεκτό, δεκτό.</w:t>
      </w:r>
    </w:p>
    <w:p w14:paraId="67E9FEF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16E8287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Δεκτό, δεκτό.</w:t>
      </w:r>
    </w:p>
    <w:p w14:paraId="6365676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Κατά πλειοψηφία.</w:t>
      </w:r>
    </w:p>
    <w:p w14:paraId="443C8BC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14:paraId="61CBDF7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Δεκτό, δεκτό.</w:t>
      </w:r>
    </w:p>
    <w:p w14:paraId="654971B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w:t>
      </w:r>
    </w:p>
    <w:p w14:paraId="4D9D236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Συνεπώς το νομοσχέδιο του Υπουργείου Οικονομίας, Ανάπτυξης και Τουρισμού: «Προσαρμογή της ελληνικής νομοθεσίας στις διατάξεις των άρθρων 19, 20, 29, 30, 33, 35, 40 έως 46 της Οδηγίας 2013/34/ΕΕ σχετικά με «τις ετήσιες οικονομικές καταστάσεις, τις ενοποιημένες οικονομικές καταστάσεις και συναφείς εκθέσεις επιχειρήσεων ορισμένων μορφών, την τροποποίηση της Οδηγίας 2006/43/ΕΚ του Ευρωπαϊκού Κοινοβουλίου και του Συμβουλίου και την κατάργηση των Οδηγιών 78/660/ΕΟΚ και 83/349/ΕΟΚ του Συμβουλίου» (Ε.Ε. L 189 της 29ης Ιουνίου 2013) και στις διατάξεις της Οδηγίας 2014/95/ΕΕ του Ευρωπαϊκού Κοινοβουλίου και του Συμβουλίου (Ε.Ε. L 330/1 της 15ης Νοεμβρίου 2014) «για την τροποποίηση της Οδηγίας 2013/34/ΕΕ όσον αφορά τη δημοσιοποίηση μη </w:t>
      </w:r>
      <w:r>
        <w:rPr>
          <w:rFonts w:eastAsia="Times New Roman" w:cs="Times New Roman"/>
          <w:szCs w:val="24"/>
        </w:rPr>
        <w:lastRenderedPageBreak/>
        <w:t>χρηματοοικονομικών πληροφοριών και πληροφοριών για την πολυμορφία από ορισμένες μεγάλες επιχειρήσεις και ομίλους» και άλλες διατάξεις αρμοδιότητας Υπουργείου Οικονομίας, Ανάπτυξης και Τουρισμού» έγινε δεκτό επί της αρχής κατά πλειοψηφία.</w:t>
      </w:r>
    </w:p>
    <w:p w14:paraId="2063BB53"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Η ψήφισή τους θα γίνει χωριστά.</w:t>
      </w:r>
    </w:p>
    <w:p w14:paraId="2D162CA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όπως τροποποιήθηκε από τον κύριο Υπουργό;</w:t>
      </w:r>
    </w:p>
    <w:p w14:paraId="46BAEF4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0C7A925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554D171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097C382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7D84209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50E31F9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ΜΑΡΚΟΥ: </w:t>
      </w:r>
      <w:r>
        <w:rPr>
          <w:rFonts w:eastAsia="Times New Roman" w:cs="Times New Roman"/>
          <w:szCs w:val="24"/>
        </w:rPr>
        <w:t>Δεκτό, δεκτό.</w:t>
      </w:r>
    </w:p>
    <w:p w14:paraId="343EC7EE"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6788CF86"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068E2E43"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1 έγινε δεκτό, όπως τροποποιήθηκε από τον κύριο Υπουργό, κατά πλειοψηφία.</w:t>
      </w:r>
    </w:p>
    <w:p w14:paraId="1791670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όπως τροποποιήθηκε από τον κύριο Υπουργό;</w:t>
      </w:r>
    </w:p>
    <w:p w14:paraId="402960B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0E700DA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7BC9340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70DD173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6CD0F87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Κατά πλειοψηφία.</w:t>
      </w:r>
    </w:p>
    <w:p w14:paraId="27D9CD5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69A68AA5"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3521BD33"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6A641E86"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2 έγινε δεκτό, όπως τροποποιήθηκε από τον κύριο Υπουργό, κατά πλειοψηφία.</w:t>
      </w:r>
    </w:p>
    <w:p w14:paraId="1DF3E21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όπως τροποποιήθηκε από τον κύριο Υπουργό;</w:t>
      </w:r>
    </w:p>
    <w:p w14:paraId="30350C9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7E30788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248BFEE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29BE982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ΑΡΒΑΝΙΤΙΔΗΣ: </w:t>
      </w:r>
      <w:r>
        <w:rPr>
          <w:rFonts w:eastAsia="Times New Roman" w:cs="Times New Roman"/>
          <w:szCs w:val="24"/>
        </w:rPr>
        <w:t>Δεκτό, δεκτό.</w:t>
      </w:r>
    </w:p>
    <w:p w14:paraId="0FDF8E1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0E5A1F1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32673A9A"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3D3FF4D8"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59A0E692"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3 έγινε δεκτό, όπως τροποποιήθηκε από τον κύριο Υπουργό, κατά πλειοψηφία.</w:t>
      </w:r>
    </w:p>
    <w:p w14:paraId="0CBA62A8"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όπως τροποποιήθηκε από τον κύριο Υπουργό;</w:t>
      </w:r>
    </w:p>
    <w:p w14:paraId="656784E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4F632CE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2ABF35B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Παρών.</w:t>
      </w:r>
    </w:p>
    <w:p w14:paraId="047DBC5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66AE911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52022B5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3845F469"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6EBE3C61"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131F4615"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4 έγινε δεκτό, όπως τροποποιήθηκε από τον κύριο Υπουργό, κατά πλειοψηφία.</w:t>
      </w:r>
    </w:p>
    <w:p w14:paraId="31D05C63"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217503C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211DC90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ΜΗΤΑΡΑΚΗΣ: </w:t>
      </w:r>
      <w:r>
        <w:rPr>
          <w:rFonts w:eastAsia="Times New Roman" w:cs="Times New Roman"/>
          <w:szCs w:val="24"/>
        </w:rPr>
        <w:t>Δεκτό, δεκτό.</w:t>
      </w:r>
    </w:p>
    <w:p w14:paraId="0EB5B0B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6B49258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7031D66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42FC15E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5BE0ED99"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5F07E6A3"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4D27F62C"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5 έγινε δεκτό ως έχει κατά πλειοψηφία.</w:t>
      </w:r>
    </w:p>
    <w:p w14:paraId="111BD299"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736AFE8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ΔΗΜΗΤΡΙΑΔΗΣ: </w:t>
      </w:r>
      <w:r>
        <w:rPr>
          <w:rFonts w:eastAsia="Times New Roman" w:cs="Times New Roman"/>
          <w:szCs w:val="24"/>
        </w:rPr>
        <w:t>Δεκτό, δεκτό.</w:t>
      </w:r>
    </w:p>
    <w:p w14:paraId="6AB3CE7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0F05BA6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69CBBF5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4878CEA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5D9D29F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7160039B"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0B773C76"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785724C0"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6 έγινε δεκτό ως έχει κατά πλειοψηφία.</w:t>
      </w:r>
    </w:p>
    <w:p w14:paraId="4229C83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7, όπως τροποποιήθηκε από τον κύριο Υπουργό;</w:t>
      </w:r>
    </w:p>
    <w:p w14:paraId="57F1F61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787B891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3647B11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7761A8E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789A89A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5BA09C2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3B94143C"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3AD909E1"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35CCC8A" w14:textId="77777777" w:rsidR="00710BE1" w:rsidRDefault="001F05DE">
      <w:pPr>
        <w:spacing w:line="600" w:lineRule="auto"/>
        <w:ind w:firstLine="720"/>
        <w:jc w:val="both"/>
        <w:rPr>
          <w:rFonts w:eastAsia="Times New Roman" w:cs="Times New Roman"/>
          <w:szCs w:val="24"/>
        </w:rPr>
      </w:pPr>
      <w:r>
        <w:rPr>
          <w:rFonts w:eastAsia="Times New Roman"/>
          <w:b/>
          <w:szCs w:val="24"/>
        </w:rPr>
        <w:lastRenderedPageBreak/>
        <w:t>ΠΡΟΕΔΡΕΥΩΝ (Γεώργιος Λαμπρούλης):</w:t>
      </w:r>
      <w:r>
        <w:rPr>
          <w:rFonts w:eastAsia="Times New Roman"/>
          <w:szCs w:val="24"/>
        </w:rPr>
        <w:t xml:space="preserve"> </w:t>
      </w:r>
      <w:r>
        <w:rPr>
          <w:rFonts w:eastAsia="Times New Roman" w:cs="Times New Roman"/>
          <w:szCs w:val="24"/>
        </w:rPr>
        <w:t>Συνεπώς το άρθρο 7 έγινε δεκτό, όπως τροποποιήθηκε από τον κύριο Υπουργό, κατά πλειοψηφία.</w:t>
      </w:r>
    </w:p>
    <w:p w14:paraId="0A1F8EC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77B4DDB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70AB115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6DC44E3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1EFA066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78D35BB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5F72DA0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5422B793"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52E9605D" w14:textId="77777777" w:rsidR="00710BE1" w:rsidRDefault="001F05DE">
      <w:pPr>
        <w:spacing w:line="600" w:lineRule="auto"/>
        <w:ind w:firstLine="720"/>
        <w:jc w:val="both"/>
        <w:rPr>
          <w:rFonts w:eastAsia="Times New Roman"/>
          <w:szCs w:val="24"/>
        </w:rPr>
      </w:pPr>
      <w:r>
        <w:rPr>
          <w:rFonts w:eastAsia="Times New Roman"/>
          <w:b/>
          <w:szCs w:val="24"/>
        </w:rPr>
        <w:lastRenderedPageBreak/>
        <w:t>ΓΕΩΡΓΙΟΣ-ΔΗΜΗΤΡΙΟΣ ΚΑΡΡΑΣ:</w:t>
      </w:r>
      <w:r>
        <w:rPr>
          <w:rFonts w:eastAsia="Times New Roman"/>
          <w:szCs w:val="24"/>
        </w:rPr>
        <w:t xml:space="preserve"> Δεκτό, δεκτό.</w:t>
      </w:r>
    </w:p>
    <w:p w14:paraId="5E22A115"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8 έγινε δεκτό ως έχει κατά πλειοψηφία.</w:t>
      </w:r>
    </w:p>
    <w:p w14:paraId="718A7F8A"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694BB3F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1843D4B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Κατά πλειοψηφία.</w:t>
      </w:r>
    </w:p>
    <w:p w14:paraId="7D43222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13811CB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Κατά πλειοψηφία.</w:t>
      </w:r>
    </w:p>
    <w:p w14:paraId="5B36578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4EC92D8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Κατά πλειοψηφία.</w:t>
      </w:r>
    </w:p>
    <w:p w14:paraId="16E4C9E6" w14:textId="77777777" w:rsidR="00710BE1" w:rsidRDefault="001F05DE">
      <w:pPr>
        <w:spacing w:line="600" w:lineRule="auto"/>
        <w:ind w:firstLine="720"/>
        <w:jc w:val="both"/>
        <w:rPr>
          <w:rFonts w:eastAsia="Times New Roman"/>
          <w:szCs w:val="24"/>
        </w:rPr>
      </w:pPr>
      <w:r>
        <w:rPr>
          <w:rFonts w:eastAsia="Times New Roman"/>
          <w:b/>
          <w:szCs w:val="24"/>
        </w:rPr>
        <w:lastRenderedPageBreak/>
        <w:t xml:space="preserve">ΔΗΜΗΤΡΙΟΣ ΚΑΜΜΕΝΟΣ: </w:t>
      </w:r>
      <w:r>
        <w:rPr>
          <w:rFonts w:eastAsia="Times New Roman"/>
          <w:szCs w:val="24"/>
        </w:rPr>
        <w:t>Δεκτό, δεκτό.</w:t>
      </w:r>
    </w:p>
    <w:p w14:paraId="622229F6" w14:textId="77777777" w:rsidR="00710BE1" w:rsidRDefault="001F05DE">
      <w:pPr>
        <w:spacing w:line="600" w:lineRule="auto"/>
        <w:ind w:firstLine="720"/>
        <w:jc w:val="both"/>
        <w:rPr>
          <w:rFonts w:eastAsia="Times New Roman" w:cs="Times New Roman"/>
          <w:szCs w:val="24"/>
        </w:rPr>
      </w:pPr>
      <w:r>
        <w:rPr>
          <w:rFonts w:eastAsia="Times New Roman"/>
          <w:b/>
          <w:szCs w:val="24"/>
        </w:rPr>
        <w:t>ΓΕΩΡΓΙΟΣ-ΔΗΜΗΤΡΙΟΣ ΚΑΡΡΑΣ:</w:t>
      </w:r>
      <w:r>
        <w:rPr>
          <w:rFonts w:eastAsia="Times New Roman"/>
          <w:szCs w:val="24"/>
        </w:rPr>
        <w:t xml:space="preserve"> </w:t>
      </w:r>
      <w:r>
        <w:rPr>
          <w:rFonts w:eastAsia="Times New Roman" w:cs="Times New Roman"/>
          <w:szCs w:val="24"/>
        </w:rPr>
        <w:t>Κατά πλειοψηφία.</w:t>
      </w:r>
    </w:p>
    <w:p w14:paraId="53B09F0D"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9 έγινε δεκτό ως έχει κατά πλειοψηφία.</w:t>
      </w:r>
    </w:p>
    <w:p w14:paraId="39D2AA03"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ως έχει;</w:t>
      </w:r>
    </w:p>
    <w:p w14:paraId="61D10B5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2BAC985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Κατά πλειοψηφία.</w:t>
      </w:r>
    </w:p>
    <w:p w14:paraId="175D20F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6AC76C8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7F9ADF4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737503E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ΜΑΡΚΟΥ: </w:t>
      </w:r>
      <w:r>
        <w:rPr>
          <w:rFonts w:eastAsia="Times New Roman" w:cs="Times New Roman"/>
          <w:szCs w:val="24"/>
        </w:rPr>
        <w:t>Κατά πλειοψηφία.</w:t>
      </w:r>
    </w:p>
    <w:p w14:paraId="6B23B604"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540AB675" w14:textId="77777777" w:rsidR="00710BE1" w:rsidRDefault="001F05DE">
      <w:pPr>
        <w:spacing w:line="600" w:lineRule="auto"/>
        <w:ind w:firstLine="720"/>
        <w:jc w:val="both"/>
        <w:rPr>
          <w:rFonts w:eastAsia="Times New Roman" w:cs="Times New Roman"/>
          <w:szCs w:val="24"/>
        </w:rPr>
      </w:pPr>
      <w:r>
        <w:rPr>
          <w:rFonts w:eastAsia="Times New Roman"/>
          <w:b/>
          <w:szCs w:val="24"/>
        </w:rPr>
        <w:t>ΓΕΩΡΓΙΟΣ-ΔΗΜΗΤΡΙΟΣ ΚΑΡΡΑΣ:</w:t>
      </w:r>
      <w:r>
        <w:rPr>
          <w:rFonts w:eastAsia="Times New Roman"/>
          <w:szCs w:val="24"/>
        </w:rPr>
        <w:t xml:space="preserve"> </w:t>
      </w:r>
      <w:r>
        <w:rPr>
          <w:rFonts w:eastAsia="Times New Roman" w:cs="Times New Roman"/>
          <w:szCs w:val="24"/>
        </w:rPr>
        <w:t>Κατά πλειοψηφία.</w:t>
      </w:r>
    </w:p>
    <w:p w14:paraId="3A067BD9"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10 έγινε δεκτό ως έχει κατά πλειοψηφία.</w:t>
      </w:r>
    </w:p>
    <w:p w14:paraId="25CA096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όπως τροποποιήθηκε από τον κύριο Υπουργό;</w:t>
      </w:r>
    </w:p>
    <w:p w14:paraId="52D7788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2F37B12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Κατά πλειοψηφία.</w:t>
      </w:r>
    </w:p>
    <w:p w14:paraId="0694046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7779B81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Κατά πλειοψηφία.</w:t>
      </w:r>
    </w:p>
    <w:p w14:paraId="1398079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Κατά πλειοψηφία.</w:t>
      </w:r>
    </w:p>
    <w:p w14:paraId="4A67555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Κατά πλειοψηφία.</w:t>
      </w:r>
    </w:p>
    <w:p w14:paraId="7940BFC4"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4409BD03" w14:textId="77777777" w:rsidR="00710BE1" w:rsidRDefault="001F05DE">
      <w:pPr>
        <w:spacing w:line="600" w:lineRule="auto"/>
        <w:ind w:firstLine="720"/>
        <w:jc w:val="both"/>
        <w:rPr>
          <w:rFonts w:eastAsia="Times New Roman" w:cs="Times New Roman"/>
          <w:szCs w:val="24"/>
        </w:rPr>
      </w:pPr>
      <w:r>
        <w:rPr>
          <w:rFonts w:eastAsia="Times New Roman"/>
          <w:b/>
          <w:szCs w:val="24"/>
        </w:rPr>
        <w:t>ΓΕΩΡΓΙΟΣ-ΔΗΜΗΤΡΙΟΣ ΚΑΡΡΑΣ:</w:t>
      </w:r>
      <w:r>
        <w:rPr>
          <w:rFonts w:eastAsia="Times New Roman"/>
          <w:szCs w:val="24"/>
        </w:rPr>
        <w:t xml:space="preserve"> </w:t>
      </w:r>
      <w:r>
        <w:rPr>
          <w:rFonts w:eastAsia="Times New Roman" w:cs="Times New Roman"/>
          <w:szCs w:val="24"/>
        </w:rPr>
        <w:t>Κατά πλειοψηφία.</w:t>
      </w:r>
    </w:p>
    <w:p w14:paraId="44A4EAD7"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11 έγινε δεκτό, όπως τροποποιήθηκε από τον κύριο Υπουργό, κατά πλειοψηφία.</w:t>
      </w:r>
    </w:p>
    <w:p w14:paraId="05D2104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ως έχει;</w:t>
      </w:r>
    </w:p>
    <w:p w14:paraId="66C722E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00939B3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39B7556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4953BC3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ΑΡΒΑΝΙΤΙΔΗΣ: </w:t>
      </w:r>
      <w:r>
        <w:rPr>
          <w:rFonts w:eastAsia="Times New Roman" w:cs="Times New Roman"/>
          <w:szCs w:val="24"/>
        </w:rPr>
        <w:t>Παρών.</w:t>
      </w:r>
    </w:p>
    <w:p w14:paraId="2C67611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15049F8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6D68AE4B"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63F3728C"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0D7E5614"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12 έγινε δεκτό ως έχει κατά πλειοψηφία.</w:t>
      </w:r>
    </w:p>
    <w:p w14:paraId="42B9025A"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13 ως έχει;</w:t>
      </w:r>
    </w:p>
    <w:p w14:paraId="4E9BFC4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512B0C5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7B85FEF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Κατά πλειοψηφία.</w:t>
      </w:r>
    </w:p>
    <w:p w14:paraId="5E92FF8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Κατά πλειοψηφία.</w:t>
      </w:r>
    </w:p>
    <w:p w14:paraId="4861C81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6A450ED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Κατά πλειοψηφία.</w:t>
      </w:r>
    </w:p>
    <w:p w14:paraId="76571FB3"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07680ED1" w14:textId="77777777" w:rsidR="00710BE1" w:rsidRDefault="001F05DE">
      <w:pPr>
        <w:spacing w:line="600" w:lineRule="auto"/>
        <w:ind w:firstLine="720"/>
        <w:jc w:val="both"/>
        <w:rPr>
          <w:rFonts w:eastAsia="Times New Roman" w:cs="Times New Roman"/>
          <w:szCs w:val="24"/>
        </w:rPr>
      </w:pPr>
      <w:r>
        <w:rPr>
          <w:rFonts w:eastAsia="Times New Roman"/>
          <w:b/>
          <w:szCs w:val="24"/>
        </w:rPr>
        <w:t>ΓΕΩΡΓΙΟΣ-ΔΗΜΗΤΡΙΟΣ ΚΑΡΡΑΣ:</w:t>
      </w:r>
      <w:r>
        <w:rPr>
          <w:rFonts w:eastAsia="Times New Roman"/>
          <w:szCs w:val="24"/>
        </w:rPr>
        <w:t xml:space="preserve"> </w:t>
      </w:r>
      <w:r>
        <w:rPr>
          <w:rFonts w:eastAsia="Times New Roman" w:cs="Times New Roman"/>
          <w:szCs w:val="24"/>
        </w:rPr>
        <w:t>Κατά πλειοψηφία.</w:t>
      </w:r>
    </w:p>
    <w:p w14:paraId="3E0D13E9"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13 έγινε δεκτό ως έχει κατά πλειοψηφία.</w:t>
      </w:r>
    </w:p>
    <w:p w14:paraId="16C19D06"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 όπως τροποποιήθηκε από τον κύριο Υπουργό;</w:t>
      </w:r>
    </w:p>
    <w:p w14:paraId="1CB1BEA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69ECE85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ΜΗΤΑΡΑΚΗΣ: </w:t>
      </w:r>
      <w:r>
        <w:rPr>
          <w:rFonts w:eastAsia="Times New Roman" w:cs="Times New Roman"/>
          <w:szCs w:val="24"/>
        </w:rPr>
        <w:t>Κατά πλειοψηφία.</w:t>
      </w:r>
    </w:p>
    <w:p w14:paraId="4099FDE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6EADD4B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Κατά πλειοψηφία.</w:t>
      </w:r>
    </w:p>
    <w:p w14:paraId="1DC655D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5CD8A99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Κατά πλειοψηφία.</w:t>
      </w:r>
    </w:p>
    <w:p w14:paraId="7EF00449"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58E16851" w14:textId="77777777" w:rsidR="00710BE1" w:rsidRDefault="001F05DE">
      <w:pPr>
        <w:spacing w:line="600" w:lineRule="auto"/>
        <w:ind w:firstLine="720"/>
        <w:jc w:val="both"/>
        <w:rPr>
          <w:rFonts w:eastAsia="Times New Roman" w:cs="Times New Roman"/>
          <w:szCs w:val="24"/>
        </w:rPr>
      </w:pPr>
      <w:r>
        <w:rPr>
          <w:rFonts w:eastAsia="Times New Roman"/>
          <w:b/>
          <w:szCs w:val="24"/>
        </w:rPr>
        <w:t>ΓΕΩΡΓΙΟΣ-ΔΗΜΗΤΡΙΟΣ ΚΑΡΡΑΣ:</w:t>
      </w:r>
      <w:r>
        <w:rPr>
          <w:rFonts w:eastAsia="Times New Roman"/>
          <w:szCs w:val="24"/>
        </w:rPr>
        <w:t xml:space="preserve"> </w:t>
      </w:r>
      <w:r>
        <w:rPr>
          <w:rFonts w:eastAsia="Times New Roman" w:cs="Times New Roman"/>
          <w:szCs w:val="24"/>
        </w:rPr>
        <w:t>Κατά πλειοψηφία.</w:t>
      </w:r>
    </w:p>
    <w:p w14:paraId="5A6BD8BF"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14 έγινε δεκτό, όπως τροποποιήθηκε από τον κύριο Υπουργό, κατά πλειοψηφία.</w:t>
      </w:r>
    </w:p>
    <w:p w14:paraId="7666F1BF"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 ως έχει;</w:t>
      </w:r>
    </w:p>
    <w:p w14:paraId="66552ED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ΔΗΜΗΤΡΙΑΔΗΣ: </w:t>
      </w:r>
      <w:r>
        <w:rPr>
          <w:rFonts w:eastAsia="Times New Roman" w:cs="Times New Roman"/>
          <w:szCs w:val="24"/>
        </w:rPr>
        <w:t>Δεκτό, δεκτό.</w:t>
      </w:r>
    </w:p>
    <w:p w14:paraId="6CF2AAB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348C530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0659E28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4154043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4F33CF5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11A6DA89"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491A72A4"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16ACD240"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15 έγινε δεκτό ως έχει κατά πλειοψηφία.</w:t>
      </w:r>
    </w:p>
    <w:p w14:paraId="7F0A9E7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16 ως έχει;</w:t>
      </w:r>
    </w:p>
    <w:p w14:paraId="556E246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7D786AB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0FA22D9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5BBBEEA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53BFF6C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Δεκτό, δεκτό.</w:t>
      </w:r>
    </w:p>
    <w:p w14:paraId="066B164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55423712"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68479DDB"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1E7FBF1D" w14:textId="77777777" w:rsidR="00710BE1" w:rsidRDefault="001F05DE">
      <w:pPr>
        <w:spacing w:line="600" w:lineRule="auto"/>
        <w:ind w:firstLine="720"/>
        <w:jc w:val="both"/>
        <w:rPr>
          <w:rFonts w:eastAsia="Times New Roman" w:cs="Times New Roman"/>
          <w:szCs w:val="24"/>
        </w:rPr>
      </w:pPr>
      <w:r>
        <w:rPr>
          <w:rFonts w:eastAsia="Times New Roman"/>
          <w:b/>
          <w:szCs w:val="24"/>
        </w:rPr>
        <w:lastRenderedPageBreak/>
        <w:t>ΠΡΟΕΔΡΕΥΩΝ (Γεώργιος Λαμπρούλης):</w:t>
      </w:r>
      <w:r>
        <w:rPr>
          <w:rFonts w:eastAsia="Times New Roman"/>
          <w:szCs w:val="24"/>
        </w:rPr>
        <w:t xml:space="preserve"> </w:t>
      </w:r>
      <w:r>
        <w:rPr>
          <w:rFonts w:eastAsia="Times New Roman" w:cs="Times New Roman"/>
          <w:szCs w:val="24"/>
        </w:rPr>
        <w:t>Συνεπώς το άρθρο 16 έγινε δεκτό ως έχει κατά πλειοψηφία.</w:t>
      </w:r>
    </w:p>
    <w:p w14:paraId="25D38C3C"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17 ως έχει;</w:t>
      </w:r>
    </w:p>
    <w:p w14:paraId="3FB7A55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034E3E9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6BC3EDB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56843F0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2A73F34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Δεκτό, δεκτό.</w:t>
      </w:r>
    </w:p>
    <w:p w14:paraId="3D49841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485CA218"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24C360B7" w14:textId="77777777" w:rsidR="00710BE1" w:rsidRDefault="001F05DE">
      <w:pPr>
        <w:spacing w:line="600" w:lineRule="auto"/>
        <w:ind w:firstLine="720"/>
        <w:jc w:val="both"/>
        <w:rPr>
          <w:rFonts w:eastAsia="Times New Roman"/>
          <w:szCs w:val="24"/>
        </w:rPr>
      </w:pPr>
      <w:r>
        <w:rPr>
          <w:rFonts w:eastAsia="Times New Roman"/>
          <w:b/>
          <w:szCs w:val="24"/>
        </w:rPr>
        <w:lastRenderedPageBreak/>
        <w:t>ΓΕΩΡΓΙΟΣ-ΔΗΜΗΤΡΙΟΣ ΚΑΡΡΑΣ:</w:t>
      </w:r>
      <w:r>
        <w:rPr>
          <w:rFonts w:eastAsia="Times New Roman"/>
          <w:szCs w:val="24"/>
        </w:rPr>
        <w:t xml:space="preserve"> Δεκτό, δεκτό.</w:t>
      </w:r>
    </w:p>
    <w:p w14:paraId="766218D4"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17 έγινε δεκτό ως έχει κατά πλειοψηφία.</w:t>
      </w:r>
    </w:p>
    <w:p w14:paraId="2C5F80BE"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18 ως έχει;</w:t>
      </w:r>
    </w:p>
    <w:p w14:paraId="66DAB91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6FFB667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1A95FB0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06CB3C3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3DD2D90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5CDDF9A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4AC04AE6" w14:textId="77777777" w:rsidR="00710BE1" w:rsidRDefault="001F05DE">
      <w:pPr>
        <w:spacing w:line="600" w:lineRule="auto"/>
        <w:ind w:firstLine="720"/>
        <w:jc w:val="both"/>
        <w:rPr>
          <w:rFonts w:eastAsia="Times New Roman"/>
          <w:szCs w:val="24"/>
        </w:rPr>
      </w:pPr>
      <w:r>
        <w:rPr>
          <w:rFonts w:eastAsia="Times New Roman"/>
          <w:b/>
          <w:szCs w:val="24"/>
        </w:rPr>
        <w:lastRenderedPageBreak/>
        <w:t xml:space="preserve">ΔΗΜΗΤΡΙΟΣ ΚΑΜΜΕΝΟΣ: </w:t>
      </w:r>
      <w:r>
        <w:rPr>
          <w:rFonts w:eastAsia="Times New Roman"/>
          <w:szCs w:val="24"/>
        </w:rPr>
        <w:t>Δεκτό, δεκτό.</w:t>
      </w:r>
    </w:p>
    <w:p w14:paraId="4E06265B"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5CFA51DD"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18 έγινε δεκτό ως έχει κατά πλειοψηφία.</w:t>
      </w:r>
    </w:p>
    <w:p w14:paraId="0A237F34"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19 ως έχει;</w:t>
      </w:r>
    </w:p>
    <w:p w14:paraId="0ED3A14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67DF84F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04FC3BC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5B8E823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0527071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45471E1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ΜΑΡΚΟΥ: </w:t>
      </w:r>
      <w:r>
        <w:rPr>
          <w:rFonts w:eastAsia="Times New Roman" w:cs="Times New Roman"/>
          <w:szCs w:val="24"/>
        </w:rPr>
        <w:t>Δεκτό, δεκτό.</w:t>
      </w:r>
    </w:p>
    <w:p w14:paraId="545B6A45"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5208BF31"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49BAABF"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19 έγινε δεκτό ως έχει κατά πλειοψηφία.</w:t>
      </w:r>
    </w:p>
    <w:p w14:paraId="52F22319"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20 ως έχει;</w:t>
      </w:r>
    </w:p>
    <w:p w14:paraId="2E395B6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6973AE9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Κατά πλειοψηφία.</w:t>
      </w:r>
    </w:p>
    <w:p w14:paraId="15FED27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6BDC1A3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75E739D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Δεκτό, δεκτό.</w:t>
      </w:r>
    </w:p>
    <w:p w14:paraId="42A23F2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Κατά πλειοψηφία.</w:t>
      </w:r>
    </w:p>
    <w:p w14:paraId="655E6DFF"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72AEC8DE"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365CE8CE"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20 έγινε δεκτό ως έχει κατά πλειοψηφία.</w:t>
      </w:r>
    </w:p>
    <w:p w14:paraId="255BFFED"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 ως έχει;</w:t>
      </w:r>
    </w:p>
    <w:p w14:paraId="5575FFD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2AE3AACD" w14:textId="77777777" w:rsidR="00710BE1" w:rsidRDefault="001F05DE">
      <w:pPr>
        <w:spacing w:line="600" w:lineRule="auto"/>
        <w:ind w:firstLine="720"/>
        <w:jc w:val="both"/>
        <w:rPr>
          <w:rFonts w:eastAsia="Times New Roman" w:cs="Times New Roman"/>
          <w:b/>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7B1C44F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Δεκτό, δεκτό.</w:t>
      </w:r>
    </w:p>
    <w:p w14:paraId="068E0D4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ΑΡΒΑΝΙΤΙΔΗΣ: </w:t>
      </w:r>
      <w:r>
        <w:rPr>
          <w:rFonts w:eastAsia="Times New Roman" w:cs="Times New Roman"/>
          <w:szCs w:val="24"/>
        </w:rPr>
        <w:t>Δεκτό, δεκτό.</w:t>
      </w:r>
    </w:p>
    <w:p w14:paraId="129F042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7970077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59DB474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Δεκτό, δεκτό.</w:t>
      </w:r>
    </w:p>
    <w:p w14:paraId="4C497F8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Δεκτό, δεκτό.</w:t>
      </w:r>
    </w:p>
    <w:p w14:paraId="3AAE1BA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21 έγινε δεκτό ως έχει κατά πλειοψηφία.</w:t>
      </w:r>
    </w:p>
    <w:p w14:paraId="4466FB88"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22, όπως τροποποιήθηκε από τον κύριο Υπουργό;</w:t>
      </w:r>
    </w:p>
    <w:p w14:paraId="3DCC568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6320C692" w14:textId="77777777" w:rsidR="00710BE1" w:rsidRDefault="001F05DE">
      <w:pPr>
        <w:spacing w:line="600" w:lineRule="auto"/>
        <w:ind w:firstLine="720"/>
        <w:jc w:val="both"/>
        <w:rPr>
          <w:rFonts w:eastAsia="Times New Roman" w:cs="Times New Roman"/>
          <w:b/>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7B6EB21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ΣΑΧΙΝΙΔΗΣ: </w:t>
      </w:r>
      <w:r>
        <w:rPr>
          <w:rFonts w:eastAsia="Times New Roman" w:cs="Times New Roman"/>
          <w:szCs w:val="24"/>
        </w:rPr>
        <w:t>Δεκτό, δεκτό.</w:t>
      </w:r>
    </w:p>
    <w:p w14:paraId="60B3218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5319232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Δεκτό, δεκτό.</w:t>
      </w:r>
    </w:p>
    <w:p w14:paraId="0666B8C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2DCC99A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Δεκτό, δεκτό.</w:t>
      </w:r>
    </w:p>
    <w:p w14:paraId="1D2FFF0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Δεκτό, δεκτό.</w:t>
      </w:r>
    </w:p>
    <w:p w14:paraId="5556809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22 έγινε δεκτό, όπως τροποποιήθηκε από τον κύριο Υπουργό, κατά πλειοψηφία.</w:t>
      </w:r>
    </w:p>
    <w:p w14:paraId="728FCF4F"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23 ως έχει;</w:t>
      </w:r>
    </w:p>
    <w:p w14:paraId="1210FB3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30824E04" w14:textId="77777777" w:rsidR="00710BE1" w:rsidRDefault="001F05DE">
      <w:pPr>
        <w:spacing w:line="600" w:lineRule="auto"/>
        <w:ind w:firstLine="720"/>
        <w:jc w:val="both"/>
        <w:rPr>
          <w:rFonts w:eastAsia="Times New Roman" w:cs="Times New Roman"/>
          <w:b/>
          <w:szCs w:val="24"/>
        </w:rPr>
      </w:pPr>
      <w:r>
        <w:rPr>
          <w:rFonts w:eastAsia="Times New Roman" w:cs="Times New Roman"/>
          <w:b/>
          <w:szCs w:val="24"/>
        </w:rPr>
        <w:lastRenderedPageBreak/>
        <w:t xml:space="preserve">ΠΑΝΑΓΙΩΤΗΣ ΜΗΤΑΡΑΚΗΣ: </w:t>
      </w:r>
      <w:r>
        <w:rPr>
          <w:rFonts w:eastAsia="Times New Roman" w:cs="Times New Roman"/>
          <w:szCs w:val="24"/>
        </w:rPr>
        <w:t>Δεκτό, δεκτό.</w:t>
      </w:r>
    </w:p>
    <w:p w14:paraId="11F7AB8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657CE74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03C0C12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14BF619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0D0ED47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Δεκτό, δεκτό.</w:t>
      </w:r>
    </w:p>
    <w:p w14:paraId="0CF8A19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Δεκτό, δεκτό.</w:t>
      </w:r>
    </w:p>
    <w:p w14:paraId="395BA34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23 έγινε δεκτό ως έχει κατά πλειοψηφία.</w:t>
      </w:r>
    </w:p>
    <w:p w14:paraId="0B92AB1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 ως έχει;</w:t>
      </w:r>
    </w:p>
    <w:p w14:paraId="14BA46D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ΔΗΜΗΤΡΙΑΔΗΣ: </w:t>
      </w:r>
      <w:r>
        <w:rPr>
          <w:rFonts w:eastAsia="Times New Roman" w:cs="Times New Roman"/>
          <w:szCs w:val="24"/>
        </w:rPr>
        <w:t>Δεκτό, δεκτό.</w:t>
      </w:r>
    </w:p>
    <w:p w14:paraId="493D0D8F" w14:textId="77777777" w:rsidR="00710BE1" w:rsidRDefault="001F05DE">
      <w:pPr>
        <w:spacing w:line="600" w:lineRule="auto"/>
        <w:ind w:firstLine="720"/>
        <w:jc w:val="both"/>
        <w:rPr>
          <w:rFonts w:eastAsia="Times New Roman" w:cs="Times New Roman"/>
          <w:b/>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463E042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5432713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2E2EEA8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58E928A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03CA153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Δεκτό, δεκτό.</w:t>
      </w:r>
    </w:p>
    <w:p w14:paraId="7A9CCAC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Δεκτό, δεκτό.</w:t>
      </w:r>
    </w:p>
    <w:p w14:paraId="6C1D02E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24 έγινε δεκτό ως έχει κατά πλειοψηφία.</w:t>
      </w:r>
    </w:p>
    <w:p w14:paraId="3005F9AB"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25 ως έχει;</w:t>
      </w:r>
    </w:p>
    <w:p w14:paraId="7047D82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0F3D4C5B" w14:textId="77777777" w:rsidR="00710BE1" w:rsidRDefault="001F05DE">
      <w:pPr>
        <w:spacing w:line="600" w:lineRule="auto"/>
        <w:ind w:firstLine="720"/>
        <w:jc w:val="both"/>
        <w:rPr>
          <w:rFonts w:eastAsia="Times New Roman" w:cs="Times New Roman"/>
          <w:b/>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3DA70B6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4C6D988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2380732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Δεκτό, δεκτό.</w:t>
      </w:r>
    </w:p>
    <w:p w14:paraId="11CE039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276CBE0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Δεκτό, δεκτό.</w:t>
      </w:r>
    </w:p>
    <w:p w14:paraId="11C3DEC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Δεκτό, δεκτό.</w:t>
      </w:r>
    </w:p>
    <w:p w14:paraId="22463AE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Συνεπώς το άρθρο 25 έγινε δεκτό ως έχει κατά πλειοψηφία.</w:t>
      </w:r>
    </w:p>
    <w:p w14:paraId="7B4E9C1C"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 ως έχει;</w:t>
      </w:r>
    </w:p>
    <w:p w14:paraId="11C7E97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3D54477B" w14:textId="77777777" w:rsidR="00710BE1" w:rsidRDefault="001F05DE">
      <w:pPr>
        <w:spacing w:line="600" w:lineRule="auto"/>
        <w:ind w:firstLine="720"/>
        <w:jc w:val="both"/>
        <w:rPr>
          <w:rFonts w:eastAsia="Times New Roman" w:cs="Times New Roman"/>
          <w:b/>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65471DF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74545B5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63424DE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01B2D96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Κατά πλειοψηφία.</w:t>
      </w:r>
    </w:p>
    <w:p w14:paraId="454B196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Δεκτό, δεκτό.</w:t>
      </w:r>
    </w:p>
    <w:p w14:paraId="6D19C40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ΓΕΩΡΓΙΟΣ-ΔΗΜΗΤΡΙΟΣ ΚΑΡΡΑΣ: </w:t>
      </w:r>
      <w:r>
        <w:rPr>
          <w:rFonts w:eastAsia="Times New Roman" w:cs="Times New Roman"/>
          <w:szCs w:val="24"/>
        </w:rPr>
        <w:t>Παρών.</w:t>
      </w:r>
    </w:p>
    <w:p w14:paraId="10833CC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26 έγινε δεκτό ως έχει κατά πλειοψηφία.</w:t>
      </w:r>
    </w:p>
    <w:p w14:paraId="15C07E16"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27 ως έχει;</w:t>
      </w:r>
    </w:p>
    <w:p w14:paraId="14B1BDE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01CF0B55" w14:textId="77777777" w:rsidR="00710BE1" w:rsidRDefault="001F05DE">
      <w:pPr>
        <w:spacing w:line="600" w:lineRule="auto"/>
        <w:ind w:firstLine="720"/>
        <w:jc w:val="both"/>
        <w:rPr>
          <w:rFonts w:eastAsia="Times New Roman" w:cs="Times New Roman"/>
          <w:b/>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7EF2692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34B8327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1974EC6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Δεκτό, δεκτό.</w:t>
      </w:r>
    </w:p>
    <w:p w14:paraId="359DF7D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Κατά πλειοψηφία.</w:t>
      </w:r>
    </w:p>
    <w:p w14:paraId="0839FDC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ΚΑΜΜΕΝΟΣ: </w:t>
      </w:r>
      <w:r>
        <w:rPr>
          <w:rFonts w:eastAsia="Times New Roman" w:cs="Times New Roman"/>
          <w:szCs w:val="24"/>
        </w:rPr>
        <w:t>Δεκτό, δεκτό.</w:t>
      </w:r>
    </w:p>
    <w:p w14:paraId="33CA5D4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Παρών.</w:t>
      </w:r>
    </w:p>
    <w:p w14:paraId="7568D19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27 έγινε δεκτό ως έχει κατά πλειοψηφία.</w:t>
      </w:r>
    </w:p>
    <w:p w14:paraId="513D9088"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28, όπως τροποποιήθηκε από τον κύριο Υπουργό;</w:t>
      </w:r>
    </w:p>
    <w:p w14:paraId="41DE82D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104ED00C" w14:textId="77777777" w:rsidR="00710BE1" w:rsidRDefault="001F05DE">
      <w:pPr>
        <w:spacing w:line="600" w:lineRule="auto"/>
        <w:ind w:firstLine="720"/>
        <w:jc w:val="both"/>
        <w:rPr>
          <w:rFonts w:eastAsia="Times New Roman" w:cs="Times New Roman"/>
          <w:b/>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3A90109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43D9151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7A0C1CC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3DB9DCC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ΜΑΡΚΟΥ: </w:t>
      </w:r>
      <w:r>
        <w:rPr>
          <w:rFonts w:eastAsia="Times New Roman" w:cs="Times New Roman"/>
          <w:szCs w:val="24"/>
        </w:rPr>
        <w:t>Δεκτό, δεκτό.</w:t>
      </w:r>
    </w:p>
    <w:p w14:paraId="1E58C04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Δεκτό, δεκτό.</w:t>
      </w:r>
    </w:p>
    <w:p w14:paraId="4DD422E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Παρών.</w:t>
      </w:r>
    </w:p>
    <w:p w14:paraId="5E4CC97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28 έγινε δεκτό, όπως τροποποιήθηκε από τον κύριο Υπουργό, κατά πλειοψηφία.</w:t>
      </w:r>
    </w:p>
    <w:p w14:paraId="42D9E599"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29 ως έχει;</w:t>
      </w:r>
    </w:p>
    <w:p w14:paraId="3C49F2B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7BF1A2BB" w14:textId="77777777" w:rsidR="00710BE1" w:rsidRDefault="001F05DE">
      <w:pPr>
        <w:spacing w:line="600" w:lineRule="auto"/>
        <w:ind w:firstLine="720"/>
        <w:jc w:val="both"/>
        <w:rPr>
          <w:rFonts w:eastAsia="Times New Roman" w:cs="Times New Roman"/>
          <w:b/>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7FFCE5F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Δεκτό, δεκτό.</w:t>
      </w:r>
    </w:p>
    <w:p w14:paraId="240FA66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076E82C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Κατά πλειοψηφία.</w:t>
      </w:r>
    </w:p>
    <w:p w14:paraId="359BADD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3069B92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Δεκτό, δεκτό.</w:t>
      </w:r>
    </w:p>
    <w:p w14:paraId="62F0B3A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Δεκτό, δεκτό.</w:t>
      </w:r>
    </w:p>
    <w:p w14:paraId="472A01F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29 έγινε δεκτό ως έχει κατά πλειοψηφία.</w:t>
      </w:r>
    </w:p>
    <w:p w14:paraId="319B1057"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30 ως έχει;</w:t>
      </w:r>
    </w:p>
    <w:p w14:paraId="24CEB3B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28D26D92" w14:textId="77777777" w:rsidR="00710BE1" w:rsidRDefault="001F05DE">
      <w:pPr>
        <w:spacing w:line="600" w:lineRule="auto"/>
        <w:ind w:firstLine="720"/>
        <w:jc w:val="both"/>
        <w:rPr>
          <w:rFonts w:eastAsia="Times New Roman" w:cs="Times New Roman"/>
          <w:b/>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2BC242F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Κατά πλειοψηφία.</w:t>
      </w:r>
    </w:p>
    <w:p w14:paraId="568F0DA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ΑΡΒΑΝΙΤΙΔΗΣ: </w:t>
      </w:r>
      <w:r>
        <w:rPr>
          <w:rFonts w:eastAsia="Times New Roman" w:cs="Times New Roman"/>
          <w:szCs w:val="24"/>
        </w:rPr>
        <w:t>Δεκτό, δεκτό.</w:t>
      </w:r>
    </w:p>
    <w:p w14:paraId="490B0A3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4794D92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345C2EF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Δεκτό, δεκτό.</w:t>
      </w:r>
    </w:p>
    <w:p w14:paraId="4F83C77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Δεκτό, δεκτό.</w:t>
      </w:r>
    </w:p>
    <w:p w14:paraId="0D87665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30 έγινε δεκτό ως έχει κατά πλειοψηφία.</w:t>
      </w:r>
    </w:p>
    <w:p w14:paraId="1E6CD53E"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31 ως έχει;</w:t>
      </w:r>
    </w:p>
    <w:p w14:paraId="503D7E9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622F5E18" w14:textId="77777777" w:rsidR="00710BE1" w:rsidRDefault="001F05DE">
      <w:pPr>
        <w:spacing w:line="600" w:lineRule="auto"/>
        <w:ind w:firstLine="720"/>
        <w:jc w:val="both"/>
        <w:rPr>
          <w:rFonts w:eastAsia="Times New Roman" w:cs="Times New Roman"/>
          <w:b/>
          <w:szCs w:val="24"/>
        </w:rPr>
      </w:pPr>
      <w:r>
        <w:rPr>
          <w:rFonts w:eastAsia="Times New Roman" w:cs="Times New Roman"/>
          <w:b/>
          <w:szCs w:val="24"/>
        </w:rPr>
        <w:t xml:space="preserve">ΠΑΝΑΓΙΩΤΗΣ ΜΗΤΑΡΑΚΗΣ: </w:t>
      </w:r>
      <w:r>
        <w:rPr>
          <w:rFonts w:eastAsia="Times New Roman" w:cs="Times New Roman"/>
          <w:szCs w:val="24"/>
        </w:rPr>
        <w:t>Κατά πλειοψηφία.</w:t>
      </w:r>
    </w:p>
    <w:p w14:paraId="4E39B1B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ΣΑΧΙΝΙΔΗΣ: </w:t>
      </w:r>
      <w:r>
        <w:rPr>
          <w:rFonts w:eastAsia="Times New Roman" w:cs="Times New Roman"/>
          <w:szCs w:val="24"/>
        </w:rPr>
        <w:t>Δεκτό, δεκτό.</w:t>
      </w:r>
    </w:p>
    <w:p w14:paraId="16644C2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20CAE36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Δεκτό, δεκτό.</w:t>
      </w:r>
    </w:p>
    <w:p w14:paraId="2283328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Παρών.</w:t>
      </w:r>
    </w:p>
    <w:p w14:paraId="1E36106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Δεκτό, δεκτό.</w:t>
      </w:r>
    </w:p>
    <w:p w14:paraId="1B2105F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Δεκτό, δεκτό.</w:t>
      </w:r>
    </w:p>
    <w:p w14:paraId="5CEE521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31 έγινε δεκτό ως έχει κατά πλειοψηφία.</w:t>
      </w:r>
    </w:p>
    <w:p w14:paraId="3DD0C84D"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 ως έχει;</w:t>
      </w:r>
    </w:p>
    <w:p w14:paraId="0DA0FA6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73B41A3C" w14:textId="77777777" w:rsidR="00710BE1" w:rsidRDefault="001F05DE">
      <w:pPr>
        <w:spacing w:line="600" w:lineRule="auto"/>
        <w:ind w:firstLine="720"/>
        <w:jc w:val="both"/>
        <w:rPr>
          <w:rFonts w:eastAsia="Times New Roman" w:cs="Times New Roman"/>
          <w:b/>
          <w:szCs w:val="24"/>
        </w:rPr>
      </w:pPr>
      <w:r>
        <w:rPr>
          <w:rFonts w:eastAsia="Times New Roman" w:cs="Times New Roman"/>
          <w:b/>
          <w:szCs w:val="24"/>
        </w:rPr>
        <w:lastRenderedPageBreak/>
        <w:t xml:space="preserve">ΠΑΝΑΓΙΩΤΗΣ ΜΗΤΑΡΑΚΗΣ: </w:t>
      </w:r>
      <w:r>
        <w:rPr>
          <w:rFonts w:eastAsia="Times New Roman" w:cs="Times New Roman"/>
          <w:szCs w:val="24"/>
        </w:rPr>
        <w:t>Δεκτό, δεκτό.</w:t>
      </w:r>
    </w:p>
    <w:p w14:paraId="5F5F6C8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6AD447B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6CCF55C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Δεκτό, δεκτό.</w:t>
      </w:r>
    </w:p>
    <w:p w14:paraId="691A6C2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Κατά πλειοψηφία.</w:t>
      </w:r>
    </w:p>
    <w:p w14:paraId="35B45C0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Δεκτό, δεκτό.</w:t>
      </w:r>
    </w:p>
    <w:p w14:paraId="633A568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Παρών.</w:t>
      </w:r>
    </w:p>
    <w:p w14:paraId="50171DF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32 έγινε δεκτό ως έχει κατά πλειοψηφία.</w:t>
      </w:r>
    </w:p>
    <w:p w14:paraId="21E45B4D"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 ως έχει;</w:t>
      </w:r>
    </w:p>
    <w:p w14:paraId="508F6E0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ΔΗΜΗΤΡΙΑΔΗΣ: </w:t>
      </w:r>
      <w:r>
        <w:rPr>
          <w:rFonts w:eastAsia="Times New Roman" w:cs="Times New Roman"/>
          <w:szCs w:val="24"/>
        </w:rPr>
        <w:t>Δεκτό, δεκτό.</w:t>
      </w:r>
    </w:p>
    <w:p w14:paraId="297C6F83" w14:textId="77777777" w:rsidR="00710BE1" w:rsidRDefault="001F05DE">
      <w:pPr>
        <w:spacing w:line="600" w:lineRule="auto"/>
        <w:ind w:firstLine="720"/>
        <w:jc w:val="both"/>
        <w:rPr>
          <w:rFonts w:eastAsia="Times New Roman" w:cs="Times New Roman"/>
          <w:b/>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25CEC93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0908ECB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366CE2E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Δεκτό, δεκτό.</w:t>
      </w:r>
    </w:p>
    <w:p w14:paraId="0A49458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37FE34A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Δεκτό, δεκτό.</w:t>
      </w:r>
    </w:p>
    <w:p w14:paraId="2E378D6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Δεκτό, δεκτό.</w:t>
      </w:r>
    </w:p>
    <w:p w14:paraId="2438062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33 έγινε δεκτό ως έχει κατά πλειοψηφία.</w:t>
      </w:r>
    </w:p>
    <w:p w14:paraId="1451C5D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34 ως έχει;</w:t>
      </w:r>
    </w:p>
    <w:p w14:paraId="201E91C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4FCA871B" w14:textId="77777777" w:rsidR="00710BE1" w:rsidRDefault="001F05DE">
      <w:pPr>
        <w:spacing w:line="600" w:lineRule="auto"/>
        <w:ind w:firstLine="720"/>
        <w:jc w:val="both"/>
        <w:rPr>
          <w:rFonts w:eastAsia="Times New Roman" w:cs="Times New Roman"/>
          <w:b/>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27AE098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5AB0370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353C60E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685EA22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117FDEB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Δεκτό, δεκτό.</w:t>
      </w:r>
    </w:p>
    <w:p w14:paraId="71906B9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Δεκτό, δεκτό.</w:t>
      </w:r>
    </w:p>
    <w:p w14:paraId="4C7D9BB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Συνεπώς το άρθρο 34 έγινε δεκτό ως έχει κατά πλειοψηφία.</w:t>
      </w:r>
    </w:p>
    <w:p w14:paraId="09CC679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35 ως έχει;</w:t>
      </w:r>
    </w:p>
    <w:p w14:paraId="01AE119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0DE4FD76" w14:textId="77777777" w:rsidR="00710BE1" w:rsidRDefault="001F05DE">
      <w:pPr>
        <w:spacing w:line="600" w:lineRule="auto"/>
        <w:ind w:firstLine="720"/>
        <w:jc w:val="both"/>
        <w:rPr>
          <w:rFonts w:eastAsia="Times New Roman" w:cs="Times New Roman"/>
          <w:b/>
          <w:szCs w:val="24"/>
        </w:rPr>
      </w:pPr>
      <w:r>
        <w:rPr>
          <w:rFonts w:eastAsia="Times New Roman" w:cs="Times New Roman"/>
          <w:b/>
          <w:szCs w:val="24"/>
        </w:rPr>
        <w:t xml:space="preserve">ΠΑΝΑΓΙΩΤΗΣ ΜΗΤΑΡΑΚΗΣ: </w:t>
      </w:r>
      <w:r>
        <w:rPr>
          <w:rFonts w:eastAsia="Times New Roman" w:cs="Times New Roman"/>
          <w:szCs w:val="24"/>
        </w:rPr>
        <w:t>Δεκτό, δεκτό.</w:t>
      </w:r>
    </w:p>
    <w:p w14:paraId="24DC4F2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Δεκτό, δεκτό.</w:t>
      </w:r>
    </w:p>
    <w:p w14:paraId="32D5F10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548D3DB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49846B1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780D4F9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Δεκτό, δεκτό.</w:t>
      </w:r>
    </w:p>
    <w:p w14:paraId="31B3EFF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ΓΕΩΡΓΙΟΣ-ΔΗΜΗΤΡΙΟΣ ΚΑΡΡΑΣ: </w:t>
      </w:r>
      <w:r>
        <w:rPr>
          <w:rFonts w:eastAsia="Times New Roman" w:cs="Times New Roman"/>
          <w:szCs w:val="24"/>
        </w:rPr>
        <w:t>Κατά πλειοψηφία.</w:t>
      </w:r>
    </w:p>
    <w:p w14:paraId="5F0A67F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35 έγινε δεκτό ως έχει κατά πλειοψηφία.</w:t>
      </w:r>
    </w:p>
    <w:p w14:paraId="2D44661F"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 ως έχει;</w:t>
      </w:r>
    </w:p>
    <w:p w14:paraId="340E8DD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2D64AED3" w14:textId="77777777" w:rsidR="00710BE1" w:rsidRDefault="001F05DE">
      <w:pPr>
        <w:spacing w:line="600" w:lineRule="auto"/>
        <w:ind w:firstLine="720"/>
        <w:jc w:val="both"/>
        <w:rPr>
          <w:rFonts w:eastAsia="Times New Roman" w:cs="Times New Roman"/>
          <w:b/>
          <w:szCs w:val="24"/>
        </w:rPr>
      </w:pPr>
      <w:r>
        <w:rPr>
          <w:rFonts w:eastAsia="Times New Roman" w:cs="Times New Roman"/>
          <w:b/>
          <w:szCs w:val="24"/>
        </w:rPr>
        <w:t xml:space="preserve">ΠΑΝΑΓΙΩΤΗΣ ΜΗΤΑΡΑΚΗΣ: </w:t>
      </w:r>
      <w:r>
        <w:rPr>
          <w:rFonts w:eastAsia="Times New Roman" w:cs="Times New Roman"/>
          <w:szCs w:val="24"/>
        </w:rPr>
        <w:t>Κατά πλειοψηφία.</w:t>
      </w:r>
    </w:p>
    <w:p w14:paraId="0A93AB3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Κατά πλειοψηφία.</w:t>
      </w:r>
    </w:p>
    <w:p w14:paraId="5E1B6F2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5D83609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141E4B2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Κατά πλειοψηφία.</w:t>
      </w:r>
    </w:p>
    <w:p w14:paraId="6935715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ΚΑΜΜΕΝΟΣ: </w:t>
      </w:r>
      <w:r>
        <w:rPr>
          <w:rFonts w:eastAsia="Times New Roman" w:cs="Times New Roman"/>
          <w:szCs w:val="24"/>
        </w:rPr>
        <w:t>Δεκτό, δεκτό.</w:t>
      </w:r>
    </w:p>
    <w:p w14:paraId="424987C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Κατά πλειοψηφία.</w:t>
      </w:r>
    </w:p>
    <w:p w14:paraId="19EA6BC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36 έγινε δεκτό ως έχει κατά πλειοψηφία.</w:t>
      </w:r>
    </w:p>
    <w:p w14:paraId="5134A720"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 ως έχει;</w:t>
      </w:r>
    </w:p>
    <w:p w14:paraId="6BFC528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49F83348" w14:textId="77777777" w:rsidR="00710BE1" w:rsidRDefault="001F05DE">
      <w:pPr>
        <w:spacing w:line="600" w:lineRule="auto"/>
        <w:ind w:firstLine="720"/>
        <w:jc w:val="both"/>
        <w:rPr>
          <w:rFonts w:eastAsia="Times New Roman" w:cs="Times New Roman"/>
          <w:b/>
          <w:szCs w:val="24"/>
        </w:rPr>
      </w:pPr>
      <w:r>
        <w:rPr>
          <w:rFonts w:eastAsia="Times New Roman" w:cs="Times New Roman"/>
          <w:b/>
          <w:szCs w:val="24"/>
        </w:rPr>
        <w:t xml:space="preserve">ΠΑΝΑΓΙΩΤΗΣ ΜΗΤΑΡΑΚΗΣ: </w:t>
      </w:r>
      <w:r>
        <w:rPr>
          <w:rFonts w:eastAsia="Times New Roman" w:cs="Times New Roman"/>
          <w:szCs w:val="24"/>
        </w:rPr>
        <w:t>Κατά πλειοψηφία.</w:t>
      </w:r>
    </w:p>
    <w:p w14:paraId="51D42A6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Κατά πλειοψηφία.</w:t>
      </w:r>
    </w:p>
    <w:p w14:paraId="536B4B5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Κατά πλειοψηφία.</w:t>
      </w:r>
    </w:p>
    <w:p w14:paraId="563642F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7AB3C8F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ΜΑΡΚΟΥ: </w:t>
      </w:r>
      <w:r>
        <w:rPr>
          <w:rFonts w:eastAsia="Times New Roman" w:cs="Times New Roman"/>
          <w:szCs w:val="24"/>
        </w:rPr>
        <w:t>Δεκτό, δεκτό.</w:t>
      </w:r>
    </w:p>
    <w:p w14:paraId="5E3146E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Δεκτό, δεκτό.</w:t>
      </w:r>
    </w:p>
    <w:p w14:paraId="237AEFE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Δεκτό, δεκτό.</w:t>
      </w:r>
    </w:p>
    <w:p w14:paraId="3E5249C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37 έγινε δεκτό ως έχει κατά πλειοψηφία.</w:t>
      </w:r>
    </w:p>
    <w:p w14:paraId="75E567D4"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38 ως έχει;</w:t>
      </w:r>
    </w:p>
    <w:p w14:paraId="7CCD189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63362EC0" w14:textId="77777777" w:rsidR="00710BE1" w:rsidRDefault="001F05DE">
      <w:pPr>
        <w:spacing w:line="600" w:lineRule="auto"/>
        <w:ind w:firstLine="720"/>
        <w:jc w:val="both"/>
        <w:rPr>
          <w:rFonts w:eastAsia="Times New Roman" w:cs="Times New Roman"/>
          <w:b/>
          <w:szCs w:val="24"/>
        </w:rPr>
      </w:pPr>
      <w:r>
        <w:rPr>
          <w:rFonts w:eastAsia="Times New Roman" w:cs="Times New Roman"/>
          <w:b/>
          <w:szCs w:val="24"/>
        </w:rPr>
        <w:t xml:space="preserve">ΠΑΝΑΓΙΩΤΗΣ ΜΗΤΑΡΑΚΗΣ: </w:t>
      </w:r>
      <w:r>
        <w:rPr>
          <w:rFonts w:eastAsia="Times New Roman" w:cs="Times New Roman"/>
          <w:szCs w:val="24"/>
        </w:rPr>
        <w:t>Κατά πλειοψηφία.</w:t>
      </w:r>
    </w:p>
    <w:p w14:paraId="30AC755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Κατά πλειοψηφία.</w:t>
      </w:r>
    </w:p>
    <w:p w14:paraId="631F1CB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3B9C9D1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Κατά πλειοψηφία.</w:t>
      </w:r>
    </w:p>
    <w:p w14:paraId="0242B58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543AA46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Δεκτό, δεκτό.</w:t>
      </w:r>
    </w:p>
    <w:p w14:paraId="68C2E62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Δεκτό, δεκτό.</w:t>
      </w:r>
    </w:p>
    <w:p w14:paraId="18036C7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38 έγινε δεκτό ως έχει κατά πλειοψηφία.</w:t>
      </w:r>
    </w:p>
    <w:p w14:paraId="5665AB7C"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39, όπως τροποποιήθηκε από τον κύριο Υπουργό;</w:t>
      </w:r>
    </w:p>
    <w:p w14:paraId="1570971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1B619F3B" w14:textId="77777777" w:rsidR="00710BE1" w:rsidRDefault="001F05DE">
      <w:pPr>
        <w:spacing w:line="600" w:lineRule="auto"/>
        <w:ind w:firstLine="720"/>
        <w:jc w:val="both"/>
        <w:rPr>
          <w:rFonts w:eastAsia="Times New Roman" w:cs="Times New Roman"/>
          <w:b/>
          <w:szCs w:val="24"/>
        </w:rPr>
      </w:pPr>
      <w:r>
        <w:rPr>
          <w:rFonts w:eastAsia="Times New Roman" w:cs="Times New Roman"/>
          <w:b/>
          <w:szCs w:val="24"/>
        </w:rPr>
        <w:t xml:space="preserve">ΠΑΝΑΓΙΩΤΗΣ ΜΗΤΑΡΑΚΗΣ: </w:t>
      </w:r>
      <w:r>
        <w:rPr>
          <w:rFonts w:eastAsia="Times New Roman" w:cs="Times New Roman"/>
          <w:szCs w:val="24"/>
        </w:rPr>
        <w:t>Κατά πλειοψηφία.</w:t>
      </w:r>
    </w:p>
    <w:p w14:paraId="0B266BA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Κατά πλειοψηφία.</w:t>
      </w:r>
    </w:p>
    <w:p w14:paraId="5BFCE1F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ΑΡΒΑΝΙΤΙΔΗΣ: </w:t>
      </w:r>
      <w:r>
        <w:rPr>
          <w:rFonts w:eastAsia="Times New Roman" w:cs="Times New Roman"/>
          <w:szCs w:val="24"/>
        </w:rPr>
        <w:t>Κατά πλειοψηφία.</w:t>
      </w:r>
    </w:p>
    <w:p w14:paraId="0F75F46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3B2E29A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7500A66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Δεκτό, δεκτό.</w:t>
      </w:r>
    </w:p>
    <w:p w14:paraId="34FCF39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Παρών.</w:t>
      </w:r>
    </w:p>
    <w:p w14:paraId="6718F16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39 έγινε δεκτό, όπως τροποποιήθηκε από τον κύριο Υπουργό, κατά πλειοψηφία.</w:t>
      </w:r>
    </w:p>
    <w:p w14:paraId="42F182DD"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40 ως έχει;</w:t>
      </w:r>
    </w:p>
    <w:p w14:paraId="4636239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26002063" w14:textId="77777777" w:rsidR="00710BE1" w:rsidRDefault="001F05DE">
      <w:pPr>
        <w:spacing w:line="600" w:lineRule="auto"/>
        <w:ind w:firstLine="720"/>
        <w:jc w:val="both"/>
        <w:rPr>
          <w:rFonts w:eastAsia="Times New Roman" w:cs="Times New Roman"/>
          <w:b/>
          <w:szCs w:val="24"/>
        </w:rPr>
      </w:pPr>
      <w:r>
        <w:rPr>
          <w:rFonts w:eastAsia="Times New Roman" w:cs="Times New Roman"/>
          <w:b/>
          <w:szCs w:val="24"/>
        </w:rPr>
        <w:t xml:space="preserve">ΠΑΝΑΓΙΩΤΗΣ ΜΗΤΑΡΑΚΗΣ: </w:t>
      </w:r>
      <w:r>
        <w:rPr>
          <w:rFonts w:eastAsia="Times New Roman" w:cs="Times New Roman"/>
          <w:szCs w:val="24"/>
        </w:rPr>
        <w:t>Κατά πλειοψηφία.</w:t>
      </w:r>
    </w:p>
    <w:p w14:paraId="6DE7493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ΣΑΧΙΝΙΔΗΣ: </w:t>
      </w:r>
      <w:r>
        <w:rPr>
          <w:rFonts w:eastAsia="Times New Roman" w:cs="Times New Roman"/>
          <w:szCs w:val="24"/>
        </w:rPr>
        <w:t>Κατά πλειοψηφία.</w:t>
      </w:r>
    </w:p>
    <w:p w14:paraId="5CF06EE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Κατά πλειοψηφία.</w:t>
      </w:r>
    </w:p>
    <w:p w14:paraId="0EDAE56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7E9EE88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Παρών.</w:t>
      </w:r>
    </w:p>
    <w:p w14:paraId="314B233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Δεκτό, δεκτό.</w:t>
      </w:r>
    </w:p>
    <w:p w14:paraId="2A91BF6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Παρών.</w:t>
      </w:r>
    </w:p>
    <w:p w14:paraId="3469B46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40 έγινε δεκτό ως έχει κατά πλειοψηφία.</w:t>
      </w:r>
    </w:p>
    <w:p w14:paraId="5639C9C6"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41, όπως τροποποιήθηκε από τον κύριο Υπουργό;</w:t>
      </w:r>
    </w:p>
    <w:p w14:paraId="01FE974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1EFE83A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ΜΗΤΑΡΑΚΗΣ: </w:t>
      </w:r>
      <w:r>
        <w:rPr>
          <w:rFonts w:eastAsia="Times New Roman" w:cs="Times New Roman"/>
          <w:szCs w:val="24"/>
        </w:rPr>
        <w:t>Κατά πλειοψηφία</w:t>
      </w:r>
    </w:p>
    <w:p w14:paraId="250D064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 </w:t>
      </w:r>
    </w:p>
    <w:p w14:paraId="7FB7424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 xml:space="preserve">Κατά πλειοψηφία. </w:t>
      </w:r>
    </w:p>
    <w:p w14:paraId="3477D37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73F7BB4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Κατά πλειοψηφία.</w:t>
      </w:r>
    </w:p>
    <w:p w14:paraId="01D80D67"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5886D8E5"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Κατά πλειοψηφία.</w:t>
      </w:r>
    </w:p>
    <w:p w14:paraId="483BB70A"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41 έγινε δεκτό, όπως τροποποιήθηκε από τον κύριο Υπουργό, κατά πλειοψηφία.</w:t>
      </w:r>
    </w:p>
    <w:p w14:paraId="35E9D00D"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42 ως έχει;</w:t>
      </w:r>
    </w:p>
    <w:p w14:paraId="65DF5F4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ΔΗΜΗΤΡΙΑΔΗΣ: </w:t>
      </w:r>
      <w:r>
        <w:rPr>
          <w:rFonts w:eastAsia="Times New Roman" w:cs="Times New Roman"/>
          <w:szCs w:val="24"/>
        </w:rPr>
        <w:t>Δεκτό, δεκτό.</w:t>
      </w:r>
    </w:p>
    <w:p w14:paraId="45564D5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Παρών.</w:t>
      </w:r>
    </w:p>
    <w:p w14:paraId="1AE16E0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5545D1B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 xml:space="preserve">Κατά πλειοψηφία. </w:t>
      </w:r>
    </w:p>
    <w:p w14:paraId="728B198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5D5FCEF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3F931805"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090D4632"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5D4A9F7D"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42 έγινε δεκτό ως έχει κατά πλειοψηφία.</w:t>
      </w:r>
    </w:p>
    <w:p w14:paraId="12D56883"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δεκτό το άρθρο 43 ως έχει; </w:t>
      </w:r>
    </w:p>
    <w:p w14:paraId="201724D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32EDD96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Κατά πλειοψηφία.</w:t>
      </w:r>
    </w:p>
    <w:p w14:paraId="69B9F0D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1D59AA0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Κατά πλειοψηφία.</w:t>
      </w:r>
    </w:p>
    <w:p w14:paraId="13DC5EF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0833880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3BF5BEF8"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5DAC0ECD"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Κατά πλειοψηφία.</w:t>
      </w:r>
    </w:p>
    <w:p w14:paraId="2CC0BF17" w14:textId="77777777" w:rsidR="00710BE1" w:rsidRDefault="001F05DE">
      <w:pPr>
        <w:spacing w:line="600" w:lineRule="auto"/>
        <w:ind w:firstLine="720"/>
        <w:jc w:val="both"/>
        <w:rPr>
          <w:rFonts w:eastAsia="Times New Roman" w:cs="Times New Roman"/>
          <w:szCs w:val="24"/>
        </w:rPr>
      </w:pPr>
      <w:r>
        <w:rPr>
          <w:rFonts w:eastAsia="Times New Roman"/>
          <w:b/>
          <w:szCs w:val="24"/>
        </w:rPr>
        <w:lastRenderedPageBreak/>
        <w:t>ΠΡΟΕΔΡΕΥΩΝ (Γεώργιος Λαμπρούλης):</w:t>
      </w:r>
      <w:r>
        <w:rPr>
          <w:rFonts w:eastAsia="Times New Roman"/>
          <w:szCs w:val="24"/>
        </w:rPr>
        <w:t xml:space="preserve"> </w:t>
      </w:r>
      <w:r>
        <w:rPr>
          <w:rFonts w:eastAsia="Times New Roman" w:cs="Times New Roman"/>
          <w:szCs w:val="24"/>
        </w:rPr>
        <w:t>Συνεπώς το άρθρο 43 έγινε δεκτό ως έχει κατά πλειοψηφία.</w:t>
      </w:r>
    </w:p>
    <w:p w14:paraId="796FAF6B"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44 ως έχει. </w:t>
      </w:r>
    </w:p>
    <w:p w14:paraId="4CA9827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1DFE42E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Κατά πλειοψηφία.</w:t>
      </w:r>
    </w:p>
    <w:p w14:paraId="3E58880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6568648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Κατά πλειοψηφία.</w:t>
      </w:r>
    </w:p>
    <w:p w14:paraId="70E4F73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1AECDBF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 xml:space="preserve">Κατά πλειοψηφία. </w:t>
      </w:r>
    </w:p>
    <w:p w14:paraId="0BBF4443"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43AA744A" w14:textId="77777777" w:rsidR="00710BE1" w:rsidRDefault="001F05DE">
      <w:pPr>
        <w:spacing w:line="600" w:lineRule="auto"/>
        <w:ind w:firstLine="720"/>
        <w:jc w:val="both"/>
        <w:rPr>
          <w:rFonts w:eastAsia="Times New Roman"/>
          <w:szCs w:val="24"/>
        </w:rPr>
      </w:pPr>
      <w:r>
        <w:rPr>
          <w:rFonts w:eastAsia="Times New Roman"/>
          <w:b/>
          <w:szCs w:val="24"/>
        </w:rPr>
        <w:lastRenderedPageBreak/>
        <w:t>ΓΕΩΡΓΙΟΣ-ΔΗΜΗΤΡΙΟΣ ΚΑΡΡΑΣ:</w:t>
      </w:r>
      <w:r>
        <w:rPr>
          <w:rFonts w:eastAsia="Times New Roman"/>
          <w:szCs w:val="24"/>
        </w:rPr>
        <w:t xml:space="preserve"> Κατά πλειοψηφία.</w:t>
      </w:r>
    </w:p>
    <w:p w14:paraId="7D3C0C54"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44 έγινε δεκτό ως έχει κατά πλειοψηφία.</w:t>
      </w:r>
    </w:p>
    <w:p w14:paraId="03B1DD5E"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45 ως έχει; </w:t>
      </w:r>
    </w:p>
    <w:p w14:paraId="5986138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07A7D44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Κατά πλειοψηφία.</w:t>
      </w:r>
    </w:p>
    <w:p w14:paraId="4C86433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55CC5B2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1BD1FBC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Δεκτό, δεκτό.</w:t>
      </w:r>
    </w:p>
    <w:p w14:paraId="61B3D60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4B25DBB9" w14:textId="77777777" w:rsidR="00710BE1" w:rsidRDefault="001F05DE">
      <w:pPr>
        <w:spacing w:line="600" w:lineRule="auto"/>
        <w:ind w:firstLine="720"/>
        <w:jc w:val="both"/>
        <w:rPr>
          <w:rFonts w:eastAsia="Times New Roman"/>
          <w:szCs w:val="24"/>
        </w:rPr>
      </w:pPr>
      <w:r>
        <w:rPr>
          <w:rFonts w:eastAsia="Times New Roman"/>
          <w:b/>
          <w:szCs w:val="24"/>
        </w:rPr>
        <w:lastRenderedPageBreak/>
        <w:t xml:space="preserve">ΔΗΜΗΤΡΙΟΣ ΚΑΜΜΕΝΟΣ: </w:t>
      </w:r>
      <w:r>
        <w:rPr>
          <w:rFonts w:eastAsia="Times New Roman"/>
          <w:szCs w:val="24"/>
        </w:rPr>
        <w:t>Δεκτό, δεκτό.</w:t>
      </w:r>
    </w:p>
    <w:p w14:paraId="066B2F9D"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590E409F"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45 έγινε δεκτό ως έχει κατά πλειοψηφία.</w:t>
      </w:r>
    </w:p>
    <w:p w14:paraId="12D2028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46 ως έχει; </w:t>
      </w:r>
    </w:p>
    <w:p w14:paraId="1DB6FA8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0FB6344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Κατά πλειοψηφία.</w:t>
      </w:r>
    </w:p>
    <w:p w14:paraId="5C00982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1DDAF76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7450EF7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Δεκτό, δεκτό.</w:t>
      </w:r>
    </w:p>
    <w:p w14:paraId="5FFFC76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ΜΑΡΚΟΥ: </w:t>
      </w:r>
      <w:r>
        <w:rPr>
          <w:rFonts w:eastAsia="Times New Roman" w:cs="Times New Roman"/>
          <w:szCs w:val="24"/>
        </w:rPr>
        <w:t>Δεκτό, δεκτό.</w:t>
      </w:r>
    </w:p>
    <w:p w14:paraId="7290A695"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325393DF"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4B5CA1A9"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46 έγινε δεκτό ως έχει κατά πλειοψηφία.</w:t>
      </w:r>
    </w:p>
    <w:p w14:paraId="3BB2AD7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47 ως έχει; </w:t>
      </w:r>
    </w:p>
    <w:p w14:paraId="50B52BE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51624B4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Κατά πλειοψηφία.</w:t>
      </w:r>
    </w:p>
    <w:p w14:paraId="42EEE77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62339A8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70BCDB8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Δεκτό, δεκτό.</w:t>
      </w:r>
    </w:p>
    <w:p w14:paraId="183EAEC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37C2B406"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43810D77"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48EE6C6A"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47 έγινε δεκτό ως έχει κατά πλειοψηφία.</w:t>
      </w:r>
    </w:p>
    <w:p w14:paraId="7DC204B5"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48 ως έχει; </w:t>
      </w:r>
    </w:p>
    <w:p w14:paraId="173B8AA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62437FC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Κατά πλειοψηφία.</w:t>
      </w:r>
    </w:p>
    <w:p w14:paraId="528A2EA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1A2D182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ΑΡΒΑΝΙΤΙΔΗΣ: </w:t>
      </w:r>
      <w:r>
        <w:rPr>
          <w:rFonts w:eastAsia="Times New Roman" w:cs="Times New Roman"/>
          <w:szCs w:val="24"/>
        </w:rPr>
        <w:t>Δεκτό, δεκτό.</w:t>
      </w:r>
    </w:p>
    <w:p w14:paraId="4F03AB2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Δεκτό, δεκτό.</w:t>
      </w:r>
    </w:p>
    <w:p w14:paraId="5ACA49C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1D7DBAED"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7B78E931"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6896E77F"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48 έγινε δεκτό ως έχει κατά πλειοψηφία.</w:t>
      </w:r>
    </w:p>
    <w:p w14:paraId="003BE628"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49 ως έχει; </w:t>
      </w:r>
    </w:p>
    <w:p w14:paraId="14F9390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380E0A6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Κατά πλειοψηφία.</w:t>
      </w:r>
    </w:p>
    <w:p w14:paraId="0DB2DEF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Κατά πλειοψηφία.</w:t>
      </w:r>
    </w:p>
    <w:p w14:paraId="2221180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6AA2A98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7D4E0DE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36787F22"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47B20CF3"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14A798B4"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w:t>
      </w:r>
      <w:r>
        <w:rPr>
          <w:rFonts w:eastAsia="Times New Roman"/>
          <w:b/>
          <w:szCs w:val="24"/>
          <w:lang w:val="en-US"/>
        </w:rPr>
        <w:t>EY</w:t>
      </w:r>
      <w:r>
        <w:rPr>
          <w:rFonts w:eastAsia="Times New Roman"/>
          <w:b/>
          <w:szCs w:val="24"/>
        </w:rPr>
        <w:t>ΩΝ (Γεώργιος Λαμπρούλης):</w:t>
      </w:r>
      <w:r>
        <w:rPr>
          <w:rFonts w:eastAsia="Times New Roman"/>
          <w:szCs w:val="24"/>
        </w:rPr>
        <w:t xml:space="preserve"> </w:t>
      </w:r>
      <w:r>
        <w:rPr>
          <w:rFonts w:eastAsia="Times New Roman" w:cs="Times New Roman"/>
          <w:szCs w:val="24"/>
        </w:rPr>
        <w:t>Συνεπώς το άρθρο 49 έγινε δεκτό ως έχει κατά πλειοψηφία.</w:t>
      </w:r>
    </w:p>
    <w:p w14:paraId="7C99DD5F"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50 ως έχει;</w:t>
      </w:r>
    </w:p>
    <w:p w14:paraId="35CE774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4CC1C84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ΠΑΝΑΓΙΩΤΗΣ ΜΗΤΑΡΑΚΗΣ:</w:t>
      </w:r>
      <w:r>
        <w:rPr>
          <w:rFonts w:eastAsia="Times New Roman" w:cs="Times New Roman"/>
          <w:szCs w:val="24"/>
        </w:rPr>
        <w:t xml:space="preserve"> Κατά πλειοψηφία.</w:t>
      </w:r>
    </w:p>
    <w:p w14:paraId="412C8F6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65862CD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67725C4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294B613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Κατά πλειοψηφία.</w:t>
      </w:r>
    </w:p>
    <w:p w14:paraId="4BDD6F1E"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08FCC092"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63745F61"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w:t>
      </w:r>
      <w:r>
        <w:rPr>
          <w:rFonts w:eastAsia="Times New Roman"/>
          <w:b/>
          <w:szCs w:val="24"/>
          <w:lang w:val="en-US"/>
        </w:rPr>
        <w:t>EY</w:t>
      </w:r>
      <w:r>
        <w:rPr>
          <w:rStyle w:val="a4"/>
        </w:rPr>
        <w:commentReference w:id="33"/>
      </w:r>
      <w:r>
        <w:rPr>
          <w:rFonts w:eastAsia="Times New Roman"/>
          <w:b/>
          <w:szCs w:val="24"/>
        </w:rPr>
        <w:t>ΩΝ (Γεώργιος Λαμπρούλης):</w:t>
      </w:r>
      <w:r>
        <w:rPr>
          <w:rFonts w:eastAsia="Times New Roman"/>
          <w:szCs w:val="24"/>
        </w:rPr>
        <w:t xml:space="preserve"> </w:t>
      </w:r>
      <w:r>
        <w:rPr>
          <w:rFonts w:eastAsia="Times New Roman" w:cs="Times New Roman"/>
          <w:szCs w:val="24"/>
        </w:rPr>
        <w:t>Συνεπώς το άρθρο 50 έγινε δεκτό ως έχει κατά πλειοψηφία.</w:t>
      </w:r>
    </w:p>
    <w:p w14:paraId="027BEAE0"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51 ως έχει;</w:t>
      </w:r>
    </w:p>
    <w:p w14:paraId="66EE56A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ΔΗΜΗΤΡΙΑΔΗΣ: </w:t>
      </w:r>
      <w:r>
        <w:rPr>
          <w:rFonts w:eastAsia="Times New Roman" w:cs="Times New Roman"/>
          <w:szCs w:val="24"/>
        </w:rPr>
        <w:t>Δεκτό, δεκτό.</w:t>
      </w:r>
    </w:p>
    <w:p w14:paraId="607F6F9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Κατά πλειοψηφία.</w:t>
      </w:r>
    </w:p>
    <w:p w14:paraId="13E87DF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593580F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74A05BF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Δεκτό, δεκτό.</w:t>
      </w:r>
    </w:p>
    <w:p w14:paraId="46F4F85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3EE7BA68"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5AE70657"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6BEB1A49"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Συνεπώς το άρθρο 51 έγινε δεκτό ως έχει κατά πλειοψηφία.</w:t>
      </w:r>
    </w:p>
    <w:p w14:paraId="355C44D4"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δεκτό το άρθρο 52 ως έχει; </w:t>
      </w:r>
    </w:p>
    <w:p w14:paraId="2FC9387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55889AC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ΠΑΝΑΓΙΩΤΗΣ (ΝΟΤΗΣ) ΜΗΤΑΡΑΚΗΣ:</w:t>
      </w:r>
      <w:r>
        <w:rPr>
          <w:rFonts w:eastAsia="Times New Roman" w:cs="Times New Roman"/>
          <w:szCs w:val="24"/>
        </w:rPr>
        <w:t xml:space="preserve"> Κατά πλειοψηφία.</w:t>
      </w:r>
    </w:p>
    <w:p w14:paraId="74A5B04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1369AA8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Δεκτό, δεκτό.</w:t>
      </w:r>
    </w:p>
    <w:p w14:paraId="57BEEE9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52D47EA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Δεκτό, δεκτό.</w:t>
      </w:r>
    </w:p>
    <w:p w14:paraId="3D0CD944"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30F7C971"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2CF7AF52" w14:textId="77777777" w:rsidR="00710BE1" w:rsidRDefault="001F05DE">
      <w:pPr>
        <w:spacing w:line="600" w:lineRule="auto"/>
        <w:ind w:firstLine="720"/>
        <w:jc w:val="both"/>
        <w:rPr>
          <w:rFonts w:eastAsia="Times New Roman" w:cs="Times New Roman"/>
          <w:szCs w:val="24"/>
        </w:rPr>
      </w:pPr>
      <w:r>
        <w:rPr>
          <w:rFonts w:eastAsia="Times New Roman"/>
          <w:b/>
          <w:szCs w:val="24"/>
        </w:rPr>
        <w:lastRenderedPageBreak/>
        <w:t>ΠΡΟΕΔΡΕΥΩΝ (Γεώργιος Λαμπρούλης):</w:t>
      </w:r>
      <w:r>
        <w:rPr>
          <w:rFonts w:eastAsia="Times New Roman"/>
          <w:szCs w:val="24"/>
        </w:rPr>
        <w:t xml:space="preserve"> </w:t>
      </w:r>
      <w:r>
        <w:rPr>
          <w:rFonts w:eastAsia="Times New Roman" w:cs="Times New Roman"/>
          <w:szCs w:val="24"/>
        </w:rPr>
        <w:t>Συνεπώς το άρθρο 52 έγινε δεκτό ως έχει κατά πλειοψηφία.</w:t>
      </w:r>
    </w:p>
    <w:p w14:paraId="350DAA44"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Το άρθρο 53 απαλείφεται. </w:t>
      </w:r>
    </w:p>
    <w:p w14:paraId="6849C57F"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των τροπολογιών. </w:t>
      </w:r>
    </w:p>
    <w:p w14:paraId="712A8E5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516 και ειδικό 38 ως έχει; </w:t>
      </w:r>
    </w:p>
    <w:p w14:paraId="08A2E34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Δεκτή, δεκτή.</w:t>
      </w:r>
    </w:p>
    <w:p w14:paraId="6BF65F5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Κατά πλειοψηφία.</w:t>
      </w:r>
    </w:p>
    <w:p w14:paraId="65B4045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46183E8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2B23733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0A09063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ΜΑΡΚΟΥ: </w:t>
      </w:r>
      <w:r>
        <w:rPr>
          <w:rFonts w:eastAsia="Times New Roman" w:cs="Times New Roman"/>
          <w:szCs w:val="24"/>
        </w:rPr>
        <w:t>Παρών.</w:t>
      </w:r>
    </w:p>
    <w:p w14:paraId="173F3229"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Δεκτή, δεκτή.</w:t>
      </w:r>
    </w:p>
    <w:p w14:paraId="6E7416C0"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7699A501"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 xml:space="preserve">Συνεπώς η τροπολογία με γενικό αριθμό 516 και ειδικό 38 έγινε δεκτή ως έχει κατά πλειοψηφία και εντάσσεται στο νομοσχέδιο ως ίδιο άρθρο. </w:t>
      </w:r>
    </w:p>
    <w:p w14:paraId="7F5C0EDF"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517 και ειδικό 39 ως έχει; </w:t>
      </w:r>
    </w:p>
    <w:p w14:paraId="09B3766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Δεκτή, δεκτή.</w:t>
      </w:r>
    </w:p>
    <w:p w14:paraId="44D2FF5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Κατά πλειοψηφία.</w:t>
      </w:r>
    </w:p>
    <w:p w14:paraId="6D9AEBA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6B50065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781118B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Παρών.</w:t>
      </w:r>
    </w:p>
    <w:p w14:paraId="42EF0DB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Κατά πλειοψηφία.</w:t>
      </w:r>
    </w:p>
    <w:p w14:paraId="67EDCD1E"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Δεκτή, δεκτή.</w:t>
      </w:r>
    </w:p>
    <w:p w14:paraId="28E2D51C"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Κατά πλειοψηφία.</w:t>
      </w:r>
    </w:p>
    <w:p w14:paraId="21166B84" w14:textId="77777777" w:rsidR="00710BE1" w:rsidRDefault="001F05D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 xml:space="preserve">Συνεπώς η τροπολογία με γενικό αριθμό 517 και ειδικό 39 έγινε δεκτή ως έχει κατά πλειοψηφία και εντάσσεται στο νομοσχέδιο ως ίδιο άρθρο. </w:t>
      </w:r>
    </w:p>
    <w:p w14:paraId="74276058" w14:textId="77777777" w:rsidR="00710BE1" w:rsidRDefault="001F05DE">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518 και ειδικό 40 ως έχει;</w:t>
      </w:r>
    </w:p>
    <w:p w14:paraId="25A8156B"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Δεκτή, δεκτή.</w:t>
      </w:r>
    </w:p>
    <w:p w14:paraId="3C4A70AE" w14:textId="77777777" w:rsidR="00710BE1" w:rsidRDefault="001F05DE">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Κύριε Πρόεδρε…</w:t>
      </w:r>
    </w:p>
    <w:p w14:paraId="0ED18FA4" w14:textId="77777777" w:rsidR="00710BE1" w:rsidRDefault="001F05DE">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Ορίστε, κύριε Μηταράκη.</w:t>
      </w:r>
    </w:p>
    <w:p w14:paraId="1880448C" w14:textId="77777777" w:rsidR="00710BE1" w:rsidRDefault="001F05DE">
      <w:pPr>
        <w:tabs>
          <w:tab w:val="left" w:pos="2820"/>
        </w:tabs>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ΜΗΤΑΡΑΚΗΣ: </w:t>
      </w:r>
      <w:r>
        <w:rPr>
          <w:rFonts w:eastAsia="Times New Roman" w:cs="Times New Roman"/>
          <w:szCs w:val="24"/>
        </w:rPr>
        <w:t xml:space="preserve">Η τροπολογία 518 και όλες οι υπόλοιπες είναι εκπρόθεσμες. Δικαιούται η Βουλή να τις εισάγει βάσει του άρθρου 74 παράγραφος 5, αν έτσι αποφανθεί η Βουλή. </w:t>
      </w:r>
    </w:p>
    <w:p w14:paraId="0BD26AA8" w14:textId="77777777" w:rsidR="00710BE1" w:rsidRDefault="001F05DE">
      <w:pPr>
        <w:tabs>
          <w:tab w:val="left" w:pos="2820"/>
        </w:tabs>
        <w:spacing w:line="600" w:lineRule="auto"/>
        <w:ind w:firstLine="720"/>
        <w:jc w:val="both"/>
        <w:rPr>
          <w:rFonts w:eastAsia="Times New Roman" w:cs="Times New Roman"/>
          <w:szCs w:val="24"/>
        </w:rPr>
      </w:pPr>
      <w:r>
        <w:rPr>
          <w:rFonts w:eastAsia="Times New Roman" w:cs="Times New Roman"/>
          <w:szCs w:val="24"/>
        </w:rPr>
        <w:t>Ζήτησα και στην ομιλία μου να αποφανθεί η Βουλή διά της ψήφου των εισηγητών αν αποδέχεται τις εκπρόθεσμες τροπολογίες, όπως απαιτεί το άρθρο 74 παράγραφος 5. Δεν μπορούμε να συνεχίσουμε την ψηφοφορία, πριν συμβεί αυτό το προαπαιτούμενο. Ας εφαρμόσουμε και μια φορά τον Κανονισμό! Θα ήταν μια καλή αλλαγή.</w:t>
      </w:r>
    </w:p>
    <w:p w14:paraId="22526090" w14:textId="77777777" w:rsidR="00710BE1" w:rsidRDefault="001F05DE">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Κύριε Μηταράκη, οι εκπρόθεσμες τροπολογίες στις οποίες αναφέρεστε έχουν γίνει δεκτές από τον Υπουργό. Συνεπώς, δεν υφίσταται τέτοιο ζήτημα στην ψηφοφορία που είμαστε ήδη και συνεχίζουμε. </w:t>
      </w:r>
    </w:p>
    <w:p w14:paraId="4D4F2A43" w14:textId="77777777" w:rsidR="00710BE1" w:rsidRDefault="001F05DE">
      <w:pPr>
        <w:tabs>
          <w:tab w:val="left" w:pos="2820"/>
        </w:tabs>
        <w:spacing w:line="600" w:lineRule="auto"/>
        <w:ind w:firstLine="720"/>
        <w:jc w:val="both"/>
        <w:rPr>
          <w:rFonts w:eastAsia="Times New Roman"/>
          <w:szCs w:val="24"/>
        </w:rPr>
      </w:pPr>
      <w:r>
        <w:rPr>
          <w:rFonts w:eastAsia="Times New Roman"/>
          <w:szCs w:val="24"/>
        </w:rPr>
        <w:t>Βεβαίως, εκφράστε την άποψή σας. Ασφαλώς καταγράφεται και από εκεί και πέρα η ψήφος σας, αν είναι αρνητική, θετική ή πάει στο «παρών» ή στο λευκό, όπως νομίζετε εσείς. Για να μην…</w:t>
      </w:r>
    </w:p>
    <w:p w14:paraId="71151DC9" w14:textId="77777777" w:rsidR="00710BE1" w:rsidRDefault="001F05DE">
      <w:pPr>
        <w:tabs>
          <w:tab w:val="left" w:pos="2820"/>
        </w:tabs>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ΜΗΤΑΡΑΚΗΣ: </w:t>
      </w:r>
      <w:r>
        <w:rPr>
          <w:rFonts w:eastAsia="Times New Roman" w:cs="Times New Roman"/>
          <w:szCs w:val="24"/>
        </w:rPr>
        <w:t xml:space="preserve">Κύριε Πρόεδρε, θα σας διαβάσω τη διάταξη. </w:t>
      </w:r>
    </w:p>
    <w:p w14:paraId="522492DE" w14:textId="77777777" w:rsidR="00710BE1" w:rsidRDefault="001F05DE">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Κύριε Μηταράκη, αυτό προϋποθέτει άλλη διαδικασία και δεν γίνεται τώρα. Σας παρακαλώ πολύ μην διακόπτουμε τώρα τη διαδικασία. </w:t>
      </w:r>
    </w:p>
    <w:p w14:paraId="60232963" w14:textId="77777777" w:rsidR="00710BE1" w:rsidRDefault="001F05DE">
      <w:pPr>
        <w:tabs>
          <w:tab w:val="left" w:pos="2820"/>
        </w:tabs>
        <w:spacing w:line="600" w:lineRule="auto"/>
        <w:ind w:firstLine="720"/>
        <w:jc w:val="both"/>
        <w:rPr>
          <w:rFonts w:eastAsia="Times New Roman"/>
          <w:szCs w:val="24"/>
        </w:rPr>
      </w:pPr>
      <w:r>
        <w:rPr>
          <w:rFonts w:eastAsia="Times New Roman"/>
          <w:szCs w:val="24"/>
        </w:rPr>
        <w:t xml:space="preserve">Είναι ήδη δύο παρά δέκα κι έχουμε κι άλλη συνεδρίαση με άρσεις ασυλίας κι έχουμε και Διάσκεψη Προέδρων. Στη Διάσκεψη των Προέδρων πολύ ευχαρίστως να ανοίξει κι αυτό το θέμα και να συζητηθεί. </w:t>
      </w:r>
    </w:p>
    <w:p w14:paraId="3FF79388" w14:textId="77777777" w:rsidR="00710BE1" w:rsidRDefault="001F05DE">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Κύριε Πρόεδρε, δεν προϋποθέτει άλλη διαδικασία.</w:t>
      </w:r>
    </w:p>
    <w:p w14:paraId="17E396B6" w14:textId="77777777" w:rsidR="00710BE1" w:rsidRDefault="001F05DE">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Σας παρακαλώ πολύ! Νομίζω ότι έγινα κατανοητός με αυτό που σας είπα.</w:t>
      </w:r>
    </w:p>
    <w:p w14:paraId="1119707A" w14:textId="77777777" w:rsidR="00710BE1" w:rsidRDefault="001F05DE">
      <w:pPr>
        <w:tabs>
          <w:tab w:val="left" w:pos="2820"/>
        </w:tabs>
        <w:spacing w:line="600" w:lineRule="auto"/>
        <w:ind w:firstLine="720"/>
        <w:jc w:val="both"/>
        <w:rPr>
          <w:rFonts w:eastAsia="Times New Roman"/>
          <w:szCs w:val="24"/>
        </w:rPr>
      </w:pPr>
      <w:r>
        <w:rPr>
          <w:rFonts w:eastAsia="Times New Roman"/>
          <w:szCs w:val="24"/>
        </w:rPr>
        <w:t>Από τη στιγμή που η τροπολογία έγινε δεκτή από τον Υπουργό και μπήκε σε ψηφοφορία, από κει και πέρα εκφράζει τη θέση σας διά της ψήφου. Τίποτα περισσότερο, τίποτα λιγότερο.</w:t>
      </w:r>
    </w:p>
    <w:p w14:paraId="17FCC02E" w14:textId="77777777" w:rsidR="00710BE1" w:rsidRDefault="001F05DE">
      <w:pPr>
        <w:tabs>
          <w:tab w:val="left" w:pos="2820"/>
        </w:tabs>
        <w:spacing w:line="600" w:lineRule="auto"/>
        <w:ind w:firstLine="720"/>
        <w:jc w:val="both"/>
        <w:rPr>
          <w:rFonts w:eastAsia="Times New Roman"/>
          <w:szCs w:val="24"/>
        </w:rPr>
      </w:pPr>
      <w:r>
        <w:rPr>
          <w:rFonts w:eastAsia="Times New Roman" w:cs="Times New Roman"/>
          <w:b/>
          <w:szCs w:val="24"/>
        </w:rPr>
        <w:lastRenderedPageBreak/>
        <w:t xml:space="preserve">ΠΑΝΑΓΙΩΤΗΣ ΜΗΤΑΡΑΚΗΣ: </w:t>
      </w:r>
      <w:r>
        <w:rPr>
          <w:rFonts w:eastAsia="Times New Roman" w:cs="Times New Roman"/>
          <w:szCs w:val="24"/>
        </w:rPr>
        <w:t xml:space="preserve">Κύριε Πρόεδρε, ο Κανονισμός της Βουλής λέει ότι αποφαίνεται η Βουλή. </w:t>
      </w:r>
    </w:p>
    <w:p w14:paraId="56655F9B" w14:textId="77777777" w:rsidR="00710BE1" w:rsidRDefault="001F05DE">
      <w:pPr>
        <w:tabs>
          <w:tab w:val="left" w:pos="2820"/>
        </w:tabs>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Συνεχίζουμε την ψηφοφορία.</w:t>
      </w:r>
    </w:p>
    <w:p w14:paraId="0A118E4F" w14:textId="77777777" w:rsidR="00710BE1" w:rsidRDefault="001F05DE">
      <w:pPr>
        <w:tabs>
          <w:tab w:val="left" w:pos="2820"/>
        </w:tabs>
        <w:spacing w:line="600" w:lineRule="auto"/>
        <w:ind w:firstLine="720"/>
        <w:jc w:val="both"/>
        <w:rPr>
          <w:rFonts w:eastAsia="Times New Roman" w:cs="Times New Roman"/>
          <w:szCs w:val="24"/>
        </w:rPr>
      </w:pPr>
      <w:r>
        <w:rPr>
          <w:rFonts w:eastAsia="Times New Roman"/>
          <w:szCs w:val="24"/>
        </w:rPr>
        <w:t>Κύριε Μηταράκη, δεν μπορείτε να διακόπτετε την ψηφοφορία.</w:t>
      </w:r>
    </w:p>
    <w:p w14:paraId="5E8D2DBC" w14:textId="77777777" w:rsidR="00710BE1" w:rsidRDefault="001F05DE">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Κύριε Πρόεδρε, δεν μπορώ να εφαρμόζω τον Κανονισμό της Βουλής; </w:t>
      </w:r>
    </w:p>
    <w:p w14:paraId="6920789C" w14:textId="77777777" w:rsidR="00710BE1" w:rsidRDefault="001F05DE">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Δεν μπορείτε να διακόπτετε την ψηφοφορία. Είμαστε σε μία διαδικασία. Διαβάστε το αντίστοιχο άρθρο το Κανονισμού που αφορά την ψηφοφορία κι ελάτε να μου πείτε μετά αν πρέπει να τη διακόπτετε ή όχι. Σας παρακαλώ πολύ!</w:t>
      </w:r>
    </w:p>
    <w:p w14:paraId="1DBFE76B" w14:textId="77777777" w:rsidR="00710BE1" w:rsidRDefault="001F05DE">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Πείτε μου ποιο άρθρο να διαβάσω.</w:t>
      </w:r>
    </w:p>
    <w:p w14:paraId="661DB92E" w14:textId="77777777" w:rsidR="00710BE1" w:rsidRDefault="001F05DE">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Επαναλαμβάνω. </w:t>
      </w:r>
    </w:p>
    <w:p w14:paraId="1D55F43A" w14:textId="77777777" w:rsidR="00710BE1" w:rsidRDefault="001F05DE">
      <w:pPr>
        <w:tabs>
          <w:tab w:val="left" w:pos="2820"/>
        </w:tabs>
        <w:spacing w:line="600" w:lineRule="auto"/>
        <w:ind w:firstLine="720"/>
        <w:jc w:val="both"/>
        <w:rPr>
          <w:rFonts w:eastAsia="Times New Roman"/>
          <w:szCs w:val="24"/>
        </w:rPr>
      </w:pPr>
      <w:r>
        <w:rPr>
          <w:rFonts w:eastAsia="Times New Roman"/>
          <w:szCs w:val="24"/>
        </w:rPr>
        <w:lastRenderedPageBreak/>
        <w:t>Ερωτάται το Σώμα: Γίνεται δεκτή η τροπολογία με γενικό αριθμό 518 και ειδικό 40 ως έχει;</w:t>
      </w:r>
    </w:p>
    <w:p w14:paraId="058718B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Δεκτή, δεκτή.</w:t>
      </w:r>
    </w:p>
    <w:p w14:paraId="2ACC989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Τη θεωρούμε μη υφιστάμενη. Απών. </w:t>
      </w:r>
    </w:p>
    <w:p w14:paraId="0606F72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5445722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Κατά πλειοψηφία.</w:t>
      </w:r>
    </w:p>
    <w:p w14:paraId="073854B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1716226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Κατά πλειοψηφία.</w:t>
      </w:r>
    </w:p>
    <w:p w14:paraId="4732BF48"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Δεκτή, δεκτή.</w:t>
      </w:r>
    </w:p>
    <w:p w14:paraId="00E0FC49"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523B28CD" w14:textId="77777777" w:rsidR="00710BE1" w:rsidRDefault="001F05DE">
      <w:pPr>
        <w:tabs>
          <w:tab w:val="left" w:pos="2820"/>
        </w:tabs>
        <w:spacing w:line="600" w:lineRule="auto"/>
        <w:ind w:firstLine="720"/>
        <w:jc w:val="both"/>
        <w:rPr>
          <w:rFonts w:eastAsia="Times New Roman"/>
          <w:szCs w:val="24"/>
        </w:rPr>
      </w:pPr>
      <w:r>
        <w:rPr>
          <w:rFonts w:eastAsia="Times New Roman"/>
          <w:b/>
          <w:szCs w:val="24"/>
        </w:rPr>
        <w:lastRenderedPageBreak/>
        <w:t>ΠΡΟΕΔΡΕΥΩΝ (Γεώργιος Λαμπρούλης):</w:t>
      </w:r>
      <w:r>
        <w:rPr>
          <w:rFonts w:eastAsia="Times New Roman"/>
          <w:szCs w:val="24"/>
        </w:rPr>
        <w:t xml:space="preserve"> </w:t>
      </w:r>
      <w:r>
        <w:rPr>
          <w:rFonts w:eastAsia="Times New Roman" w:cs="Times New Roman"/>
          <w:szCs w:val="24"/>
        </w:rPr>
        <w:t xml:space="preserve">Συνεπώς η </w:t>
      </w:r>
      <w:r>
        <w:rPr>
          <w:rFonts w:eastAsia="Times New Roman"/>
          <w:szCs w:val="24"/>
        </w:rPr>
        <w:t>τροπολογία με γενικό αριθμό 518 και ειδικό 40 έγινε δεκτή ως έχει κατά πλειοψηφία και εντάσσεται στο νομοσχέδιο ως ίδιο άρθρο.</w:t>
      </w:r>
    </w:p>
    <w:p w14:paraId="429927BA" w14:textId="77777777" w:rsidR="00710BE1" w:rsidRDefault="001F05DE">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519 και ειδικό 41 ως έχει;</w:t>
      </w:r>
    </w:p>
    <w:p w14:paraId="0895D50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Δεκτή, δεκτή.</w:t>
      </w:r>
    </w:p>
    <w:p w14:paraId="771B1C5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Κατά πλειοψηφία.</w:t>
      </w:r>
    </w:p>
    <w:p w14:paraId="661A9CB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25FB801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Δεκτή, δεκτή.</w:t>
      </w:r>
    </w:p>
    <w:p w14:paraId="3C6D90C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5257F26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Δεκτή, δεκτή.</w:t>
      </w:r>
    </w:p>
    <w:p w14:paraId="12FAC6D7"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Δεκτή, δεκτή.</w:t>
      </w:r>
    </w:p>
    <w:p w14:paraId="39AAD7C9" w14:textId="77777777" w:rsidR="00710BE1" w:rsidRDefault="001F05DE">
      <w:pPr>
        <w:spacing w:line="600" w:lineRule="auto"/>
        <w:ind w:firstLine="720"/>
        <w:jc w:val="both"/>
        <w:rPr>
          <w:rFonts w:eastAsia="Times New Roman"/>
          <w:szCs w:val="24"/>
        </w:rPr>
      </w:pPr>
      <w:r>
        <w:rPr>
          <w:rFonts w:eastAsia="Times New Roman"/>
          <w:b/>
          <w:szCs w:val="24"/>
        </w:rPr>
        <w:lastRenderedPageBreak/>
        <w:t>ΓΕΩΡΓΙΟΣ-ΔΗΜΗΤΡΙΟΣ ΚΑΡΡΑΣ:</w:t>
      </w:r>
      <w:r>
        <w:rPr>
          <w:rFonts w:eastAsia="Times New Roman"/>
          <w:szCs w:val="24"/>
        </w:rPr>
        <w:t xml:space="preserve"> Παρών.</w:t>
      </w:r>
    </w:p>
    <w:p w14:paraId="6A24FDE7" w14:textId="77777777" w:rsidR="00710BE1" w:rsidRDefault="001F05DE">
      <w:pPr>
        <w:tabs>
          <w:tab w:val="left" w:pos="2820"/>
        </w:tabs>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 xml:space="preserve">Συνεπώς η </w:t>
      </w:r>
      <w:r>
        <w:rPr>
          <w:rFonts w:eastAsia="Times New Roman"/>
          <w:szCs w:val="24"/>
        </w:rPr>
        <w:t>τροπολογία με γενικό αριθμό 519 και ειδικό 41 έγινε δεκτή ως έχει κατά πλειοψηφία και εντάσσεται στο νομοσχέδιο ως ίδιο άρθρο.</w:t>
      </w:r>
    </w:p>
    <w:p w14:paraId="282D767D" w14:textId="77777777" w:rsidR="00710BE1" w:rsidRDefault="001F05DE">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520 και ειδικό 42, ως έχει;</w:t>
      </w:r>
    </w:p>
    <w:p w14:paraId="73275EA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Δεκτή, δεκτή.</w:t>
      </w:r>
    </w:p>
    <w:p w14:paraId="4866B37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Κατά πλειοψηφία.</w:t>
      </w:r>
    </w:p>
    <w:p w14:paraId="27008A4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5AC533F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Δεκτή, δεκτή.</w:t>
      </w:r>
    </w:p>
    <w:p w14:paraId="5A67355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4477183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Δεκτή, δεκτή.</w:t>
      </w:r>
    </w:p>
    <w:p w14:paraId="27E7B664" w14:textId="77777777" w:rsidR="00710BE1" w:rsidRDefault="001F05DE">
      <w:pPr>
        <w:spacing w:line="600" w:lineRule="auto"/>
        <w:ind w:firstLine="720"/>
        <w:jc w:val="both"/>
        <w:rPr>
          <w:rFonts w:eastAsia="Times New Roman"/>
          <w:szCs w:val="24"/>
        </w:rPr>
      </w:pPr>
      <w:r>
        <w:rPr>
          <w:rFonts w:eastAsia="Times New Roman"/>
          <w:b/>
          <w:szCs w:val="24"/>
        </w:rPr>
        <w:lastRenderedPageBreak/>
        <w:t xml:space="preserve">ΔΗΜΗΤΡΙΟΣ ΚΑΜΜΕΝΟΣ: </w:t>
      </w:r>
      <w:r>
        <w:rPr>
          <w:rFonts w:eastAsia="Times New Roman"/>
          <w:szCs w:val="24"/>
        </w:rPr>
        <w:t>Δεκτή, δεκτή.</w:t>
      </w:r>
    </w:p>
    <w:p w14:paraId="7F4CE2B5"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43A2256D" w14:textId="77777777" w:rsidR="00710BE1" w:rsidRDefault="001F05DE">
      <w:pPr>
        <w:tabs>
          <w:tab w:val="left" w:pos="2820"/>
        </w:tabs>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 xml:space="preserve">Συνεπώς η </w:t>
      </w:r>
      <w:r>
        <w:rPr>
          <w:rFonts w:eastAsia="Times New Roman"/>
          <w:szCs w:val="24"/>
        </w:rPr>
        <w:t>τροπολογία με γενικό αριθμό 520 και ειδικό 42 έγινε δεκτή ως έχει κατά πλειοψηφία και εντάσσεται στο νομοσχέδιο ως ίδιο άρθρο.</w:t>
      </w:r>
    </w:p>
    <w:p w14:paraId="3E82A130" w14:textId="77777777" w:rsidR="00710BE1" w:rsidRDefault="001F05DE">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521 και ειδικό 43 ως έχει;</w:t>
      </w:r>
    </w:p>
    <w:p w14:paraId="346E791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Δεκτή, δεκτή.</w:t>
      </w:r>
    </w:p>
    <w:p w14:paraId="0D2757B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Κατά πλειοψηφία.</w:t>
      </w:r>
    </w:p>
    <w:p w14:paraId="395CFFD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3FCEC3D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Δεκτή, δεκτή.</w:t>
      </w:r>
    </w:p>
    <w:p w14:paraId="7A3B59C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51EF34B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ΜΑΡΚΟΥ: </w:t>
      </w:r>
      <w:r>
        <w:rPr>
          <w:rFonts w:eastAsia="Times New Roman" w:cs="Times New Roman"/>
          <w:szCs w:val="24"/>
        </w:rPr>
        <w:t>Κατά πλειοψηφία.</w:t>
      </w:r>
    </w:p>
    <w:p w14:paraId="60C6A7E6"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Δεκτή, δεκτή.</w:t>
      </w:r>
    </w:p>
    <w:p w14:paraId="402404B6"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40D59202" w14:textId="77777777" w:rsidR="00710BE1" w:rsidRDefault="001F05DE">
      <w:pPr>
        <w:tabs>
          <w:tab w:val="left" w:pos="2820"/>
        </w:tabs>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 xml:space="preserve">Συνεπώς η </w:t>
      </w:r>
      <w:r>
        <w:rPr>
          <w:rFonts w:eastAsia="Times New Roman"/>
          <w:szCs w:val="24"/>
        </w:rPr>
        <w:t>τροπολογία με γενικό αριθμό 521και ειδικό 43 έγινε δεκτή ως έχει κατά πλειοψηφία και εντάσσεται στο νομοσχέδιο ως ίδιο άρθρο.</w:t>
      </w:r>
    </w:p>
    <w:p w14:paraId="5C4F3309" w14:textId="77777777" w:rsidR="00710BE1" w:rsidRDefault="001F05DE">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522 και ειδικό 44 ως έχει;</w:t>
      </w:r>
    </w:p>
    <w:p w14:paraId="6565D81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Δεκτή, δεκτή.</w:t>
      </w:r>
    </w:p>
    <w:p w14:paraId="0F1F621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Κατά πλειοψηφία.</w:t>
      </w:r>
    </w:p>
    <w:p w14:paraId="4203CD2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26E10F4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Δεκτή, δεκτή.</w:t>
      </w:r>
    </w:p>
    <w:p w14:paraId="23130728"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Κατά πλειοψηφία.</w:t>
      </w:r>
    </w:p>
    <w:p w14:paraId="2C065B8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Παρών.</w:t>
      </w:r>
    </w:p>
    <w:p w14:paraId="0AF132C4"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Δεκτή, δεκτή.</w:t>
      </w:r>
    </w:p>
    <w:p w14:paraId="623546F1"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30EF7F2B" w14:textId="77777777" w:rsidR="00710BE1" w:rsidRDefault="001F05DE">
      <w:pPr>
        <w:tabs>
          <w:tab w:val="left" w:pos="2820"/>
        </w:tabs>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 xml:space="preserve">Συνεπώς η </w:t>
      </w:r>
      <w:r>
        <w:rPr>
          <w:rFonts w:eastAsia="Times New Roman"/>
          <w:szCs w:val="24"/>
        </w:rPr>
        <w:t>τροπολογία με γενικό αριθμό 522 και ειδικό 44 έγινε δεκτή ως έχει κατά πλειοψηφία και εντάσσεται στο νομοσχέδιο ως ίδιο άρθρο.</w:t>
      </w:r>
    </w:p>
    <w:p w14:paraId="6EEE5282" w14:textId="77777777" w:rsidR="00710BE1" w:rsidRDefault="001F05DE">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523 και ειδικό 45 ως έχει;</w:t>
      </w:r>
    </w:p>
    <w:p w14:paraId="47E046C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Δεκτή, δεκτή.</w:t>
      </w:r>
    </w:p>
    <w:p w14:paraId="02081C6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Κατά πλειοψηφία.</w:t>
      </w:r>
    </w:p>
    <w:p w14:paraId="0C359826"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7F1A944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ΑΡΒΑΝΙΤΙΔΗΣ: </w:t>
      </w:r>
      <w:r>
        <w:rPr>
          <w:rFonts w:eastAsia="Times New Roman" w:cs="Times New Roman"/>
          <w:szCs w:val="24"/>
        </w:rPr>
        <w:t>Δεκτή, δεκτή.</w:t>
      </w:r>
    </w:p>
    <w:p w14:paraId="39B7CB5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5B00ABE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Δεκτή, δεκτή.</w:t>
      </w:r>
    </w:p>
    <w:p w14:paraId="43CEF0CA"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Δεκτή, δεκτή.</w:t>
      </w:r>
    </w:p>
    <w:p w14:paraId="74F8609A"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779EF15F" w14:textId="77777777" w:rsidR="00710BE1" w:rsidRDefault="001F05DE">
      <w:pPr>
        <w:tabs>
          <w:tab w:val="left" w:pos="2820"/>
        </w:tabs>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 xml:space="preserve">Συνεπώς η </w:t>
      </w:r>
      <w:r>
        <w:rPr>
          <w:rFonts w:eastAsia="Times New Roman"/>
          <w:szCs w:val="24"/>
        </w:rPr>
        <w:t>τροπολογία με γενικό αριθμό 523 και ειδικό 45 έγινε δεκτή ως έχει κατά πλειοψηφία και εντάσσεται στο νομοσχέδιο ως ίδιο άρθρο.</w:t>
      </w:r>
    </w:p>
    <w:p w14:paraId="279ECC6A" w14:textId="77777777" w:rsidR="00710BE1" w:rsidRDefault="001F05DE">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524 και ειδικό 46 ως έχει;</w:t>
      </w:r>
    </w:p>
    <w:p w14:paraId="1214BE9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Δεκτή, δεκτή.</w:t>
      </w:r>
    </w:p>
    <w:p w14:paraId="40DFCC7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Κατά πλειοψηφία.</w:t>
      </w:r>
    </w:p>
    <w:p w14:paraId="64B4D55D"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Κατά πλειοψηφία.</w:t>
      </w:r>
    </w:p>
    <w:p w14:paraId="086A3797"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Δεκτή, δεκτή.</w:t>
      </w:r>
    </w:p>
    <w:p w14:paraId="6DE3576C"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459DB39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Δεκτή, δεκτή.</w:t>
      </w:r>
    </w:p>
    <w:p w14:paraId="4DFF43F4"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Δεκτή, δεκτή.</w:t>
      </w:r>
    </w:p>
    <w:p w14:paraId="54DEC5E6"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015AF5BB" w14:textId="77777777" w:rsidR="00710BE1" w:rsidRDefault="001F05DE">
      <w:pPr>
        <w:tabs>
          <w:tab w:val="left" w:pos="2820"/>
        </w:tabs>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 xml:space="preserve">Συνεπώς η </w:t>
      </w:r>
      <w:r>
        <w:rPr>
          <w:rFonts w:eastAsia="Times New Roman"/>
          <w:szCs w:val="24"/>
        </w:rPr>
        <w:t>τροπολογία με γενικό αριθμό 524 και ειδικό 46 έγινε δεκτή ως έχει κατά πλειοψηφία και εντάσσεται στο νομοσχέδιο ως ίδιο άρθρο.</w:t>
      </w:r>
    </w:p>
    <w:p w14:paraId="1991AD00" w14:textId="77777777" w:rsidR="00710BE1" w:rsidRDefault="001F05DE">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514 και ειδικό 37 ως έχει;</w:t>
      </w:r>
    </w:p>
    <w:p w14:paraId="04A696F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Δεκτή, δεκτή.</w:t>
      </w:r>
    </w:p>
    <w:p w14:paraId="05FA6F6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ΜΗΤΑΡΑΚΗΣ: </w:t>
      </w:r>
      <w:r>
        <w:rPr>
          <w:rFonts w:eastAsia="Times New Roman" w:cs="Times New Roman"/>
          <w:szCs w:val="24"/>
        </w:rPr>
        <w:t>Δεκτή, δεκτή.</w:t>
      </w:r>
    </w:p>
    <w:p w14:paraId="73900F8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78AFA495"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Δεκτή, δεκτή.</w:t>
      </w:r>
    </w:p>
    <w:p w14:paraId="0549F32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Δεκτή, δεκτή.</w:t>
      </w:r>
    </w:p>
    <w:p w14:paraId="0100C40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Δεκτή, δεκτή.</w:t>
      </w:r>
    </w:p>
    <w:p w14:paraId="156C28BE" w14:textId="77777777" w:rsidR="00710BE1" w:rsidRDefault="001F05DE">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Δεκτή, δεκτή.</w:t>
      </w:r>
    </w:p>
    <w:p w14:paraId="7163B459"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Δεκτή, δεκτή.</w:t>
      </w:r>
    </w:p>
    <w:p w14:paraId="190AAFEF" w14:textId="77777777" w:rsidR="00710BE1" w:rsidRDefault="001F05DE">
      <w:pPr>
        <w:tabs>
          <w:tab w:val="left" w:pos="2820"/>
        </w:tabs>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 xml:space="preserve">Συνεπώς η </w:t>
      </w:r>
      <w:r>
        <w:rPr>
          <w:rFonts w:eastAsia="Times New Roman"/>
          <w:szCs w:val="24"/>
        </w:rPr>
        <w:t>τροπολογία με γενικό αριθμό 514 και ειδικό 37 έγινε δεκτή ως έχει κατά πλειοψηφία και εντάσσεται στο νομοσχέδιο ως ίδιο άρθρο.</w:t>
      </w:r>
    </w:p>
    <w:p w14:paraId="4A0C2DC7" w14:textId="77777777" w:rsidR="00710BE1" w:rsidRDefault="001F05DE">
      <w:pPr>
        <w:spacing w:line="600" w:lineRule="auto"/>
        <w:ind w:firstLine="720"/>
        <w:jc w:val="both"/>
        <w:rPr>
          <w:rFonts w:eastAsia="UB-Helvetica" w:cs="Times New Roman"/>
          <w:szCs w:val="24"/>
        </w:rPr>
      </w:pPr>
      <w:r>
        <w:rPr>
          <w:rFonts w:eastAsia="UB-Helvetica" w:cs="Times New Roman"/>
          <w:szCs w:val="24"/>
        </w:rPr>
        <w:t>Εισερχόμαστε στην ψήφιση του ακροτελεύτιου άρθρου.</w:t>
      </w:r>
    </w:p>
    <w:p w14:paraId="50450FD9" w14:textId="77777777" w:rsidR="00710BE1" w:rsidRDefault="001F05DE">
      <w:pPr>
        <w:spacing w:line="600" w:lineRule="auto"/>
        <w:ind w:firstLine="720"/>
        <w:jc w:val="both"/>
        <w:rPr>
          <w:rFonts w:eastAsia="UB-Helvetica" w:cs="Times New Roman"/>
          <w:szCs w:val="24"/>
        </w:rPr>
      </w:pPr>
      <w:r>
        <w:rPr>
          <w:rFonts w:eastAsia="UB-Helvetica" w:cs="Times New Roman"/>
          <w:szCs w:val="24"/>
        </w:rPr>
        <w:lastRenderedPageBreak/>
        <w:t>Ερωτάται το Σώμα: Γίνεται δεκτό το ακροτελεύτιο άρθρο;</w:t>
      </w:r>
    </w:p>
    <w:p w14:paraId="047DC889"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Δεκτό, δεκτό.</w:t>
      </w:r>
    </w:p>
    <w:p w14:paraId="6882D4EF"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Δεκτό, δεκτό. </w:t>
      </w:r>
    </w:p>
    <w:p w14:paraId="7E2FB24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06D67B3A"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 xml:space="preserve">Δεκτό, δεκτό. </w:t>
      </w:r>
    </w:p>
    <w:p w14:paraId="6D420D40"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1A033E66" w14:textId="77777777" w:rsidR="00710BE1" w:rsidRDefault="001F05DE">
      <w:pPr>
        <w:spacing w:line="600" w:lineRule="auto"/>
        <w:ind w:firstLine="720"/>
        <w:jc w:val="both"/>
        <w:rPr>
          <w:rFonts w:eastAsia="Times New Roman" w:cs="Times New Roman"/>
          <w:b/>
          <w:szCs w:val="24"/>
        </w:rPr>
      </w:pPr>
      <w:r>
        <w:rPr>
          <w:rFonts w:eastAsia="Times New Roman" w:cs="Times New Roman"/>
          <w:b/>
          <w:szCs w:val="24"/>
        </w:rPr>
        <w:t xml:space="preserve">ΑΙΚΑΤΕΡΙΝΗ ΜΑΡΚΟΥ: </w:t>
      </w:r>
      <w:r>
        <w:rPr>
          <w:rFonts w:eastAsia="Times New Roman" w:cs="Times New Roman"/>
          <w:szCs w:val="24"/>
        </w:rPr>
        <w:t>Κατά πλειοψηφία.</w:t>
      </w:r>
      <w:r>
        <w:rPr>
          <w:rFonts w:eastAsia="Times New Roman" w:cs="Times New Roman"/>
          <w:b/>
          <w:szCs w:val="24"/>
        </w:rPr>
        <w:t xml:space="preserve"> </w:t>
      </w:r>
    </w:p>
    <w:p w14:paraId="097D832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Δεκτό, δεκτό.</w:t>
      </w:r>
    </w:p>
    <w:p w14:paraId="2F1C6C0B" w14:textId="77777777" w:rsidR="00710BE1" w:rsidRDefault="001F05DE">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7069C0C7" w14:textId="77777777" w:rsidR="00710BE1" w:rsidRDefault="001F05DE">
      <w:pPr>
        <w:spacing w:line="600" w:lineRule="auto"/>
        <w:ind w:firstLine="720"/>
        <w:jc w:val="both"/>
        <w:rPr>
          <w:rFonts w:eastAsia="UB-Helvetica" w:cs="Times New Roman"/>
          <w:szCs w:val="24"/>
        </w:rPr>
      </w:pPr>
      <w:r>
        <w:rPr>
          <w:rFonts w:eastAsia="UB-Helvetica" w:cs="Times New Roman"/>
          <w:b/>
          <w:szCs w:val="24"/>
        </w:rPr>
        <w:lastRenderedPageBreak/>
        <w:t xml:space="preserve">ΠΡΟΕΔΡΕΥΩΝ (Γεώργιος Λαμπρούλης): </w:t>
      </w:r>
      <w:r>
        <w:rPr>
          <w:rFonts w:eastAsia="UB-Helvetica" w:cs="Times New Roman"/>
          <w:szCs w:val="24"/>
        </w:rPr>
        <w:t>Το ακροτελεύτιο άρθρο έγινε δεκτό κατά πλειοψηφία.</w:t>
      </w:r>
    </w:p>
    <w:p w14:paraId="241589E1" w14:textId="77777777" w:rsidR="00710BE1" w:rsidRDefault="001F05DE">
      <w:pPr>
        <w:spacing w:line="600" w:lineRule="auto"/>
        <w:ind w:firstLine="720"/>
        <w:jc w:val="both"/>
        <w:rPr>
          <w:rFonts w:eastAsia="Times New Roman" w:cs="Times New Roman"/>
          <w:szCs w:val="24"/>
        </w:rPr>
      </w:pPr>
      <w:r>
        <w:rPr>
          <w:rFonts w:eastAsia="UB-Helvetica" w:cs="Times New Roman"/>
          <w:szCs w:val="24"/>
        </w:rPr>
        <w:t xml:space="preserve">Συνεπώς το νομοσχέδιο του Υπουργείου Οικονομίας, Ανάπτυξης και Τουρισμού: </w:t>
      </w:r>
      <w:r>
        <w:rPr>
          <w:rFonts w:eastAsia="Times New Roman" w:cs="Times New Roman"/>
          <w:szCs w:val="24"/>
        </w:rPr>
        <w:t>«Προσαρμογή της ελληνικής νομοθεσίας στις διατάξεις των άρθρων 19, 20, 29, 30, 33, 35, 40 έως 46 της Οδηγίας 2013/34/ΕΕ σχετικά με «τις ετήσιες οικονομικές καταστάσεις, τις ενοποιημένες οικονομικές καταστάσεις και συναφείς εκθέσεις επιχειρήσεων ορισμένων μορφών, την τροποποίηση της Οδηγίας 2006/43/ΕΚ του Ευρωπαϊκού Κοινοβουλίου και του Συμβουλίου και την κατάργηση των Οδηγιών 78/660/ΕΟΚ και 83/349/ΕΟΚ του Συμβουλίου» (Ε.Ε. L 189 της 29ης Ιουνίου 2013) και στις διατάξεις της Οδηγίας 2014/95/ΕΕ του Ευρωπαϊκού Κοινοβουλίου και του Συμβουλίου (Ε.Ε. L 330/1 της 15ης Νοεμβρίου 2014) «για την τροποποίηση της Οδηγίας 2013/34/ΕΕ όσον αφορά τη δημοσιοποίηση μη χρηματοοικονομικών πληροφοριών και πληρο</w:t>
      </w:r>
      <w:r>
        <w:rPr>
          <w:rFonts w:eastAsia="Times New Roman" w:cs="Times New Roman"/>
          <w:szCs w:val="24"/>
        </w:rPr>
        <w:lastRenderedPageBreak/>
        <w:t xml:space="preserve">φοριών για την πολυμορφία από ορισμένες μεγάλες επιχειρήσεις και ομίλους» και άλλες διατάξεις αρμοδιότητας Υπουργείου Οικονομίας, Ανάπτυξης και Τουρισμού» έγινε δεκτό επί της αρχής και επί των άρθρων. </w:t>
      </w:r>
    </w:p>
    <w:p w14:paraId="695752AE"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Η ψήφισή του στο σύνολο αναβάλλεται για άλλη συνεδρίαση.</w:t>
      </w:r>
    </w:p>
    <w:p w14:paraId="560BC429"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διακόψουμε τη συνεδρίαση;</w:t>
      </w:r>
    </w:p>
    <w:p w14:paraId="1C7148C4"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410141F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Με τη συναίνεση του Σώματος διακόπτεται η συνεδρίαση για δέκα (10΄) λεπτά. Μετά τη διακοπή θα συζητηθούν, σύμφωνα με το άρθρα 62 του Συντάγματος και 83 του Κανονισμού της Βουλής, οι αιτήσεις άρσης ασυλίας Βουλευτών.</w:t>
      </w:r>
    </w:p>
    <w:p w14:paraId="684BCA56" w14:textId="77777777" w:rsidR="00710BE1" w:rsidRDefault="001F05DE">
      <w:pPr>
        <w:spacing w:line="600" w:lineRule="auto"/>
        <w:ind w:firstLine="720"/>
        <w:rPr>
          <w:rFonts w:eastAsia="Times New Roman" w:cs="Times New Roman"/>
          <w:szCs w:val="24"/>
        </w:rPr>
      </w:pPr>
      <w:r>
        <w:rPr>
          <w:rFonts w:eastAsia="Times New Roman" w:cs="Times New Roman"/>
          <w:szCs w:val="24"/>
        </w:rPr>
        <w:t xml:space="preserve">Διακόπτουμε για δέκα </w:t>
      </w:r>
      <w:r w:rsidRPr="000828EF">
        <w:rPr>
          <w:rFonts w:eastAsia="Times New Roman" w:cs="Times New Roman"/>
          <w:szCs w:val="24"/>
        </w:rPr>
        <w:t>(10</w:t>
      </w:r>
      <w:r>
        <w:rPr>
          <w:rFonts w:eastAsia="Times New Roman" w:cs="Times New Roman"/>
          <w:szCs w:val="24"/>
        </w:rPr>
        <w:t xml:space="preserve">΄) λεπτά. </w:t>
      </w:r>
    </w:p>
    <w:p w14:paraId="3E9E34E3" w14:textId="77777777" w:rsidR="00710BE1" w:rsidRDefault="001F05DE">
      <w:pPr>
        <w:spacing w:line="600" w:lineRule="auto"/>
        <w:ind w:firstLine="720"/>
        <w:jc w:val="center"/>
        <w:rPr>
          <w:rFonts w:eastAsia="Times New Roman" w:cs="Times New Roman"/>
          <w:szCs w:val="24"/>
        </w:rPr>
      </w:pPr>
      <w:r>
        <w:rPr>
          <w:rFonts w:eastAsia="Times New Roman" w:cs="Times New Roman"/>
          <w:szCs w:val="24"/>
        </w:rPr>
        <w:lastRenderedPageBreak/>
        <w:t xml:space="preserve">(ΔΙΑΚΟΠΗ) </w:t>
      </w:r>
    </w:p>
    <w:p w14:paraId="565FB4AA" w14:textId="77777777" w:rsidR="00710BE1" w:rsidRDefault="001F05DE">
      <w:pPr>
        <w:spacing w:line="600" w:lineRule="auto"/>
        <w:ind w:firstLine="720"/>
        <w:jc w:val="center"/>
        <w:rPr>
          <w:rFonts w:eastAsia="Times New Roman" w:cs="Times New Roman"/>
          <w:szCs w:val="24"/>
        </w:rPr>
      </w:pPr>
      <w:r>
        <w:rPr>
          <w:rFonts w:eastAsia="Times New Roman" w:cs="Times New Roman"/>
          <w:szCs w:val="24"/>
        </w:rPr>
        <w:t>(ΑΛΛΑΓΗ ΣΕΛΙΔΑΣ ΛΟΓΩ ΑΛΛΑΓΗΣ ΘΕΜΑΤΟΣ)</w:t>
      </w:r>
    </w:p>
    <w:p w14:paraId="30A2D38C" w14:textId="77777777" w:rsidR="00710BE1" w:rsidRDefault="001F05DE">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(ΜΕΤΑ ΤΗ ΔΙΑΚΟΠΗ)</w:t>
      </w:r>
    </w:p>
    <w:p w14:paraId="719A6A03" w14:textId="77777777" w:rsidR="00710BE1" w:rsidRDefault="001F05D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Κυρίες και κύριοι συνάδελφοι, συνεχίζεται η συνεδρίαση. </w:t>
      </w:r>
    </w:p>
    <w:p w14:paraId="4BE1F238" w14:textId="77777777" w:rsidR="00710BE1" w:rsidRDefault="001F05DE">
      <w:pPr>
        <w:spacing w:line="600" w:lineRule="auto"/>
        <w:ind w:firstLine="720"/>
        <w:jc w:val="both"/>
        <w:rPr>
          <w:rFonts w:eastAsia="Times New Roman"/>
          <w:szCs w:val="24"/>
        </w:rPr>
      </w:pPr>
      <w:r>
        <w:rPr>
          <w:rFonts w:eastAsia="Times New Roman"/>
          <w:szCs w:val="24"/>
        </w:rPr>
        <w:t xml:space="preserve">Εισερχόμαστε στην </w:t>
      </w:r>
    </w:p>
    <w:p w14:paraId="3616355F" w14:textId="77777777" w:rsidR="00710BE1" w:rsidRDefault="001F05DE">
      <w:pPr>
        <w:spacing w:line="600" w:lineRule="auto"/>
        <w:ind w:firstLine="720"/>
        <w:jc w:val="center"/>
        <w:rPr>
          <w:rFonts w:eastAsia="Times New Roman"/>
          <w:b/>
          <w:szCs w:val="24"/>
        </w:rPr>
      </w:pPr>
      <w:r>
        <w:rPr>
          <w:rFonts w:eastAsia="Times New Roman"/>
          <w:b/>
          <w:szCs w:val="24"/>
        </w:rPr>
        <w:t>ΕΙΔΙΚΗ ΗΜΕΡΗΣΙΑ ΔΙΑΤΑΞΗ</w:t>
      </w:r>
    </w:p>
    <w:p w14:paraId="0D0A4DFD" w14:textId="77777777" w:rsidR="00710BE1" w:rsidRDefault="001F05DE">
      <w:pPr>
        <w:spacing w:line="600" w:lineRule="auto"/>
        <w:ind w:firstLine="720"/>
        <w:jc w:val="center"/>
        <w:rPr>
          <w:rFonts w:eastAsia="Times New Roman"/>
          <w:b/>
          <w:szCs w:val="24"/>
        </w:rPr>
      </w:pPr>
      <w:r>
        <w:rPr>
          <w:rFonts w:eastAsia="Times New Roman"/>
          <w:b/>
          <w:szCs w:val="24"/>
        </w:rPr>
        <w:t>ΑΙΤΗΣΕΙΣ ΑΡΣΗΣ ΑΣΥΛΙΑΣ ΒΟΥΛΕΥΤΩΝ</w:t>
      </w:r>
    </w:p>
    <w:p w14:paraId="5F5E9988" w14:textId="77777777" w:rsidR="00710BE1" w:rsidRDefault="001F05DE">
      <w:pPr>
        <w:spacing w:line="600" w:lineRule="auto"/>
        <w:ind w:firstLine="720"/>
        <w:jc w:val="both"/>
        <w:rPr>
          <w:rFonts w:eastAsia="Times New Roman"/>
          <w:szCs w:val="24"/>
        </w:rPr>
      </w:pPr>
      <w:r>
        <w:rPr>
          <w:rFonts w:eastAsia="Times New Roman"/>
          <w:szCs w:val="24"/>
        </w:rPr>
        <w:t xml:space="preserve">Συζήτηση και λήψη απόφασης, σύμφωνα με τα άρθρα 62 του Συντάγματος και 83 του Κανονισμού της Βουλής, για τις αιτήσεις άρσης ασυλίας των Βουλευτών κυρίων Νικολάου Φίλη, Μιλτιάδη Βαρβιτσιώτη, Νικολάου Μιχαλολιάκου και Ηλία Κασιδιάρη. </w:t>
      </w:r>
    </w:p>
    <w:p w14:paraId="4B34E034" w14:textId="77777777" w:rsidR="00710BE1" w:rsidRDefault="001F05DE">
      <w:pPr>
        <w:spacing w:line="600" w:lineRule="auto"/>
        <w:ind w:firstLine="720"/>
        <w:jc w:val="both"/>
        <w:rPr>
          <w:rFonts w:eastAsia="Times New Roman"/>
          <w:szCs w:val="24"/>
        </w:rPr>
      </w:pPr>
      <w:r>
        <w:rPr>
          <w:rFonts w:eastAsia="Times New Roman"/>
          <w:szCs w:val="24"/>
        </w:rPr>
        <w:lastRenderedPageBreak/>
        <w:t xml:space="preserve">Από την αρμόδια Ειδική Μόνιμη Επιτροπή Κοινοβουλευτικής Δεοντολογίας ανακοινώθηκε η έκθεση στις 23-6-2016, σύμφωνα με την οποία τα μέλη της επιτροπής πρότειναν ομόφωνα τη μη άρση της ασυλίας του κ. Νικολάου Φίλη. </w:t>
      </w:r>
    </w:p>
    <w:p w14:paraId="468A1703" w14:textId="77777777" w:rsidR="00710BE1" w:rsidRDefault="001F05DE">
      <w:pPr>
        <w:spacing w:line="600" w:lineRule="auto"/>
        <w:ind w:firstLine="720"/>
        <w:jc w:val="both"/>
        <w:rPr>
          <w:rFonts w:eastAsia="Times New Roman"/>
          <w:szCs w:val="24"/>
        </w:rPr>
      </w:pPr>
      <w:r>
        <w:rPr>
          <w:rFonts w:eastAsia="Times New Roman"/>
          <w:szCs w:val="24"/>
        </w:rPr>
        <w:t xml:space="preserve">Από την αρμόδια Ειδική Μόνιμη Επιτροπή Κοινοβουλευτικής Δεοντολογίας ανακοινώθηκε η έκθεση, επίσης, στις 23-6-2016, σύμφωνα με την οποία τα μέλη της επιτροπής πρότειναν ομόφωνα τη μη άρση της ασυλίας του κ. Μιλτιάδη Βαρβιτσιώτη. </w:t>
      </w:r>
    </w:p>
    <w:p w14:paraId="3AA1AC0D" w14:textId="77777777" w:rsidR="00710BE1" w:rsidRDefault="001F05DE">
      <w:pPr>
        <w:spacing w:line="600" w:lineRule="auto"/>
        <w:ind w:firstLine="720"/>
        <w:jc w:val="both"/>
        <w:rPr>
          <w:rFonts w:eastAsia="Times New Roman" w:cs="Times New Roman"/>
          <w:szCs w:val="24"/>
        </w:rPr>
      </w:pPr>
      <w:r>
        <w:rPr>
          <w:rFonts w:eastAsia="Times New Roman"/>
          <w:szCs w:val="24"/>
        </w:rPr>
        <w:t xml:space="preserve">Από την ίδια επιτροπή ανακοινώθηκε η έκθεση στις 23-6-2016, σύμφωνα με την οποία τα μέλη της επιτροπής πρότειναν κατά πλειοψηφία την άρση της ασυλίας των κυρίων Νικολάου Μιχαλολιάκου και Ηλία Κασιδιάρη. </w:t>
      </w:r>
    </w:p>
    <w:p w14:paraId="67524005"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 xml:space="preserve">Σύμφωνα με το άρθρο 83 του Κανονισμού της Βουλής η Βουλή δεν υπεισέρχεται στην ουσία των υποθέσεων, αλλά ερευνά και μόνον εάν η πράξη, για την οποία ζητείται η άρση της ασυλίας συνδέεται με </w:t>
      </w:r>
      <w:r>
        <w:rPr>
          <w:rFonts w:eastAsia="Times New Roman" w:cs="Times New Roman"/>
          <w:szCs w:val="24"/>
        </w:rPr>
        <w:lastRenderedPageBreak/>
        <w:t xml:space="preserve">την πολιτική ή κοινοβουλευτική δραστηριότητα του Βουλευτή, ή εάν η δίωξη ή η έγκληση υποκρύπτει πολιτική σκοπιμότητα. </w:t>
      </w:r>
    </w:p>
    <w:p w14:paraId="596EDCBA"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2.</w:t>
      </w:r>
    </w:p>
    <w:p w14:paraId="0D16AE67"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 xml:space="preserve">Ο λόγος δίνεται πάντα, εφόσον ζητηθεί, στον Βουλευτή στον οποίο αφορά η αίτηση και στους Προέδρους των Κοινοβουλευτικών Ομάδων ή στους αναπληρωτές τους. </w:t>
      </w:r>
    </w:p>
    <w:p w14:paraId="3A2D6F4C"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 xml:space="preserve">Υπενθυμίζω ότι σύμφωνα με την απόφαση της Διάσκεψης των Προέδρων της 23ης Μαρτίου του 2005 έχουμε δεχθεί επί των αιτήσεων άρσης ασυλίας η Βουλή να αποφασίζει με ονομαστική ψηφοφορία και με ψηφοδέλτιο. Το ψηφοδέλτιο, στο οποίο κάθε συνάδελφος αναγράφει το όνομά του, την εκλογική του περιφέρεια και την Κοινοβουλευτική Ομάδα στην οποία ανήκει, θα καταχωρίζεται στα αντίστοιχα </w:t>
      </w:r>
      <w:r>
        <w:rPr>
          <w:rFonts w:eastAsia="Times New Roman" w:cs="Times New Roman"/>
          <w:szCs w:val="24"/>
        </w:rPr>
        <w:lastRenderedPageBreak/>
        <w:t>Πρακτικά. Ανταποκρινόμαστε έτσι στις διατάξεις του άρθρου 83 του Κανονισμού της Βουλής, που απαιτεί φανερή ψηφοφορία. Αφού, λοιπόν, ολοκληρωθεί η συζήτηση επί των περιπτώσεων της σημερινής ειδικής ημερήσιας διάταξης, θα προχωρήσουμε σε ονομαστική ψηφοφορία, όπως σας περιέγραψα.</w:t>
      </w:r>
    </w:p>
    <w:p w14:paraId="7C139431"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Η πρώτη υπόθεση αφορά τον συνάδελφο κ. Νικόλαο Φίλη. Η δεύτερη τον συνάδελφο κ. Μιλτιάδη Βαρτσιώτη και η τρίτη τους συναδέλφους κ. Νικόλαο Μιχαλολιάκο και Ηλία Κασιδιάρη.</w:t>
      </w:r>
    </w:p>
    <w:p w14:paraId="162916FC"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Επί της πρώτης αιτήσεως υπάρχει συνάδελφος που ζητά τον λόγο κατά το άρθρο 108 του Κανονισμού της Βουλής;</w:t>
      </w:r>
    </w:p>
    <w:p w14:paraId="41638CB3"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Κύριε Πρόεδρε, θα ήθελα τον λόγο.</w:t>
      </w:r>
    </w:p>
    <w:p w14:paraId="23198FFD"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 κύριε Φίλη.</w:t>
      </w:r>
    </w:p>
    <w:p w14:paraId="26B59209"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ΦΙΛΗΣ (Υπουργός Παιδείας, Έρευνας και Θρησκευμάτων): </w:t>
      </w:r>
      <w:r>
        <w:rPr>
          <w:rFonts w:eastAsia="Times New Roman" w:cs="Times New Roman"/>
          <w:szCs w:val="24"/>
        </w:rPr>
        <w:t xml:space="preserve">Κύριε Πρόεδρε, δυστυχώς βρίσκομαι στη δύσκολη θέση να επιχειρηματολογήσω υπέρ αυτονοήτων ζητημάτων. </w:t>
      </w:r>
    </w:p>
    <w:p w14:paraId="1EB034CB"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Συμφωνώ με την πρόταση της επιτροπής. Θα ήθελα να πω ότι είναι λάθος να μετατρέπονται οι πολιτικές ή επιστημονικές διαφωνίες σε αντικείμενο ποινικών διώξεων. Έχω διευκρινίσει εξαρχής ότι ως Υπουργός υπηρετώ την επίσημη άποψη της πολιτείας για τα συγκεκριμένα ζητήματα. Πιστεύω ότι όλη η συζήτηση γύρω από το ζήτημα αυτό, μετά τις σαφείς διευκρινίσεις και δεσμεύσεις είναι μια συζήτηση η οποία δεν εξυπηρετεί την εθνική πολιτική, αλλά δεν εξυπηρετεί και τη δημοκρατική εξέλιξη της χώρας.</w:t>
      </w:r>
    </w:p>
    <w:p w14:paraId="68E61B32"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Ευχαριστώ.</w:t>
      </w:r>
    </w:p>
    <w:p w14:paraId="5EAE49FE"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5F5986A3"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lastRenderedPageBreak/>
        <w:t>Επί της δεύτερης αιτήσεως υπάρχει συνάδελφος που να ζητά τον λόγο κατά το άρθρο 108 του Κανονισμού; Κανείς.</w:t>
      </w:r>
    </w:p>
    <w:p w14:paraId="088F149A"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Επί της τρίτης αιτήσεως υπάρχει συνάδελφος που να ζητά τον λόγο κατά το άρθρο 108 του Κανονισμού;</w:t>
      </w:r>
    </w:p>
    <w:p w14:paraId="7416154F"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Κύριε Πρόεδρε, θα ήθελα τον λόγο.</w:t>
      </w:r>
    </w:p>
    <w:p w14:paraId="0E3C6ED7"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Κασιδιάρη.</w:t>
      </w:r>
    </w:p>
    <w:p w14:paraId="3F74DA63"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Εδώ, κατ’ αρχάς, συμβαίνει το πρωτοφανές, να έχω χάσει το μέτρημα των άρσεων ασυλίας που μου έχει επιβάλει αυτό εδώ το Σώμα. Όταν ξεπέρασε τον διψήφιο αριθμό ο αριθμός άρσεων ασυλίας που έχει γίνει εις βάρος μου -για να μην αθροίσω τις άρσεις ασυλίας σε βάρος όλων </w:t>
      </w:r>
      <w:r>
        <w:rPr>
          <w:rFonts w:eastAsia="Times New Roman" w:cs="Times New Roman"/>
          <w:szCs w:val="24"/>
        </w:rPr>
        <w:lastRenderedPageBreak/>
        <w:t>των Βουλευτών της Χρυσής Αυγής-, σταμάτησα να τις μετράω. Προσπαθείτε, δηλαδή, μέσω της ποινικοποίησης της πολιτικής δράσης ενός κόμματος να περιορίσετε την πολιτική και την εκλογική σας άνοδο.</w:t>
      </w:r>
    </w:p>
    <w:p w14:paraId="00EAEF38"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 xml:space="preserve">Και βέβαια όλες αυτές οι άρσεις ασυλίας –συν τη σημερινή- είναι όλες παράνομες. </w:t>
      </w:r>
    </w:p>
    <w:p w14:paraId="4FE7F65C"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 xml:space="preserve">Έχω βρεθεί στην ευχάριστη θέση να παρουσιάζω μέσα σε αυτήν την Αίθουσα ντοκουμέντα ατράνταχτα και αδιάσειστα και στοιχεία που αποδεικνύουν ότι οι διώξεις σε βάρος μας είναι όλες πολιτικές. Έχω εμφανίσει τον γενικό γραμματέα της προηγούμενης κυβέρνησης σε βίντεο να λέει ότι οι διώξεις είναι πολιτικές. Έχω εμφανίσει τις εντολές που έδινε Πρωθυπουργός για να φυλακίζονται Βουλευτές της Χρυσής Αυγής. </w:t>
      </w:r>
    </w:p>
    <w:p w14:paraId="10E2F80D" w14:textId="77777777" w:rsidR="00710BE1" w:rsidRDefault="001F05DE">
      <w:pPr>
        <w:tabs>
          <w:tab w:val="left" w:pos="5123"/>
        </w:tabs>
        <w:spacing w:line="600" w:lineRule="auto"/>
        <w:ind w:firstLine="720"/>
        <w:jc w:val="both"/>
        <w:rPr>
          <w:rFonts w:eastAsia="Times New Roman" w:cs="Times New Roman"/>
          <w:szCs w:val="24"/>
        </w:rPr>
      </w:pPr>
      <w:r>
        <w:rPr>
          <w:rFonts w:eastAsia="Times New Roman" w:cs="Times New Roman"/>
          <w:szCs w:val="24"/>
        </w:rPr>
        <w:t xml:space="preserve">Και όμως παρ’ ότι αποδεικνύουμε ότι οι διώξεις μας είναι πολιτικές εδώ το Σώμα συνεχίζει και κάνει αυτές τις άρσεις ασυλίας, το Σώμα το οποίο ομονοεί σε άλλες περιπτώσεις, όπως είναι του Φίλη και του </w:t>
      </w:r>
      <w:r>
        <w:rPr>
          <w:rFonts w:eastAsia="Times New Roman" w:cs="Times New Roman"/>
          <w:szCs w:val="24"/>
        </w:rPr>
        <w:lastRenderedPageBreak/>
        <w:t>Βαρβιτσιώτη σήμερα, ταυτίζονται Νέα Δημοκρατία και ΣΥΡΙΖΑ, ενώνονται και διώκονται οι Βουλευτές της Χρυσής Αυγής και απαλλάσσονται όλοι οι άλλοι.</w:t>
      </w:r>
    </w:p>
    <w:p w14:paraId="6E52B46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Σε ό,τι αφορά την παρούσα δικογραφία, ένα πράγμα θα πω για να κατανοήσει ο λαός που μας ακούει πόσο στημένο είναι αυτό το παιχνίδι, της ποινικοποίησης του πολιτικού μας αγώνα. </w:t>
      </w:r>
    </w:p>
    <w:p w14:paraId="75DEED23"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Ο Νικόλαος Μιχαλολιάκος την ημέρα που φέρεται από αυτή τη στημένη δικογραφία να έχει διαπράξει, λέει, το αδίκημα της συκοφαντικής δυσφήμισης ήταν φυλακή, δεν είχε δημόσιο λόγο! Δεν μπορούσε να έρχεται εδώ στη Βουλή για να λέει τη γνώμη του και να ψηφίζει και λειτουργούσε μία Βουλή με διακόσιους ενενήντα Βουλευτές. Εμφανίζεται λοιπόν να έχει διαπράξει αδίκημα μέσα από τη φυλακή. Τα λέω αυτά, για να καταλάβει και ο τελευταίος Έλληνας πολίτης πόσο στημένο είναι αυτό το παιχνίδι. </w:t>
      </w:r>
    </w:p>
    <w:p w14:paraId="043C5A5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Είναι στημένο και είναι συνεννοημένες όλες οι πολιτικές δυνάμεις, Νέα Δημοκρατία και ΣΥΡΙΖΑ, και αυτό φαίνεται. Εδώ ένας Υπουργός έχει διαπράξει ένα βαρύτατο έγκλημα και μιλάω για την άρνηση της </w:t>
      </w:r>
      <w:r>
        <w:rPr>
          <w:rFonts w:eastAsia="Times New Roman" w:cs="Times New Roman"/>
          <w:szCs w:val="24"/>
        </w:rPr>
        <w:lastRenderedPageBreak/>
        <w:t>ποντιακής γενοκτονίας. Έγινε μήνυση από πολίτες, αλλά και από Βουλευτές της Χρυσής Αυγής. Βέβαια, κάναμε το λάθος να κάνουμε αυτή τη μήνυση στον Άρειο Πάγο, οπότε εξαφανίστηκε και κλειδώθηκε σε κάποιο συρτάρι.</w:t>
      </w:r>
    </w:p>
    <w:p w14:paraId="1A619FFB"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Το αδίκημα αυτό είναι στοιχειοθετημένο. Δεν είναι αυτά που έλεγε προηγουμένως ο Φίλης ότι είναι επιστημονικές απόψεις. Η εξύβριση της μνήμης των Ελλήνων του Ποντιακού Ελληνισμού που υπέστη γενοκτονία δεν είναι επιστημονική άποψη, είναι ποινικό αδίκημα, με βάση μάλιστα τον αντιρατσιστικό νόμο που όλες οι δυνάμεις του αντισυνταγματικού τόξου ψήφισαν ενωμένες.</w:t>
      </w:r>
    </w:p>
    <w:p w14:paraId="2E432FC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Έρχεστε σήμερα και κάνετε και πάλι άρση ασυλίας σε εμάς. Είναι τιμή μας βεβαίως. Εγώ σε όσα δικαστήρια έχω πάει, έχω αθωωθεί. Σε όσες δίκες μου στήσατε, πήγα σε όλες, αθωώθηκα σε όλες. Έτσι θα γίνει και τώρα. </w:t>
      </w:r>
    </w:p>
    <w:p w14:paraId="628BFB9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Όμως, είναι εγκληματικό αυτό που γίνεται ένας Υπουργός που υβρίζει την μνήμη των Ελλήνων, να τον καθαρίζει η Βουλή και να τον αθωώνει. Αν ήταν άντρας, ας πήγαινε στο δικαστήριο, για να αποδείξει αν είναι αθώος ή όχι. Είναι ένοχος και την ενοχή του θα έρθει μία μέρα που θα την αποδείξουμε, όταν θα είμαστε εμείς στα πράγματα. Τέτοια εγκλήματα σε βάρος της ελληνικής ιστορίας δεν θα γίνονται αποδεκτά.</w:t>
      </w:r>
    </w:p>
    <w:p w14:paraId="2F3EDE91"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Κυρίες και κύριοι συνάδελφοι, στο σημείο αυτό θα διεξαχθεί ονομαστική ψηφοφορία. Έχει καταρτιστεί ψηφοδέλτιο με τα ονόματα των συναδέλφων, για τους οποίους ζητείται η άρση ασυλίας. </w:t>
      </w:r>
    </w:p>
    <w:p w14:paraId="19ED21F1"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Κάθε συνάδελφος θα σημειώνει την ψήφο του δίπλα στα ονόματα των συναδέλφων, για τους οποίους ζητείται η άρση ασυλίας. </w:t>
      </w:r>
    </w:p>
    <w:p w14:paraId="393BD60B"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 xml:space="preserve">Όποιος συνάδελφος ψηφίζει υπέρ της άρσης ασυλίας σημειώνει την προτίμησή του δίπλα στο όνομα του Βουλευτή και στη στήλη «ΝΑΙ», δηλαδή λέει «ΝΑΙ» στην αίτηση του εισαγγελέως που ζητεί την άρση της ασυλίας. </w:t>
      </w:r>
    </w:p>
    <w:p w14:paraId="478F4660"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Όποιος συνάδελφος ψηφίζει κατά της άρσης ασυλίας, σημειώνει την προτίμησή του δίπλα στο όνομα του Βουλευτή και στη στήλη «ΟΧΙ». </w:t>
      </w:r>
    </w:p>
    <w:p w14:paraId="5E8BBDAB"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Όποιος συνάδελφος ψηφίζει «ΠΑΡΩΝ», θα το σημειώσει στην αντίστοιχη στήλη του ψηφοδελτίου.</w:t>
      </w:r>
    </w:p>
    <w:p w14:paraId="31F83F6F"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Στο ψηφοδέλτιο θα αναγράφει κάθε συνάδελφος το όνομά του, την εκλογική του περιφέρεια και την Κοινοβουλευτική Ομάδα στην οποία ανήκει και θα το υπογράφει, διότι η ψηφοφορία είναι ονομαστική, σύμφωνα με το άρθρο 72 του Κανονισμού της Βουλής. </w:t>
      </w:r>
    </w:p>
    <w:p w14:paraId="1BA657E6"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Στη συνέχεια και με την εκφώνηση του ονόματός του από τους επί του καταλόγου συναδέλφους, θα παραδίδει το ψηφοδέλτιό του στους συναδέλφους κυρίους Ιωάννη Σαρακιώτη από το ΣΥΡΙΖΑ και Βασίλειο </w:t>
      </w:r>
      <w:r>
        <w:rPr>
          <w:rFonts w:eastAsia="Times New Roman" w:cs="Times New Roman"/>
          <w:szCs w:val="24"/>
        </w:rPr>
        <w:lastRenderedPageBreak/>
        <w:t xml:space="preserve">Γιόγιακα από τη Νέα Δημοκρατία, οι οποίοι θα το μονογράφουν και θα ανακοινώνουν ότι ο Βουλευτής εψήφισε. </w:t>
      </w:r>
    </w:p>
    <w:p w14:paraId="5786CC79"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Μετά το τέλος της ψηφοφορίας θα γίνει καταμέτρηση των ψήφων από τους συναδέλφους που προανέφερα, όπως θα προκύψουν από τα ψηφοδέλτια, τα οποία θα καταχωριστούν μαζί με το πρωτόκολλο ψηφοφορίας στα Πρακτικά της σημερινής συνεδρίασης.</w:t>
      </w:r>
    </w:p>
    <w:p w14:paraId="695F2774"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Το Σώμα συμφωνεί;</w:t>
      </w:r>
    </w:p>
    <w:p w14:paraId="027983C2"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0AC04B3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 Σώμα συνεφώνησε ομοφώνως.</w:t>
      </w:r>
    </w:p>
    <w:p w14:paraId="0E118CF8"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Σας ενημερώνω ότι έχουν έλθει στο Προεδρείο επιστολές ή τηλεμοιοτυπίες (φαξ) 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14:paraId="5259BB5C"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Καλούνται επί του καταλόγου οι Βουλευτές κ.κ. Αναστασία Γκαρά από το ΣΥΡΙΖΑ και Ιωάννης Κεφαλογιάννης από τη Νέα Δημοκρατία.</w:t>
      </w:r>
    </w:p>
    <w:p w14:paraId="577588A2"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 xml:space="preserve">Παρακαλώ να αρχίσει η ανάγνωση του καταλόγου. </w:t>
      </w:r>
    </w:p>
    <w:p w14:paraId="530786AB" w14:textId="77777777" w:rsidR="00710BE1" w:rsidRDefault="001F05DE">
      <w:pPr>
        <w:spacing w:line="600" w:lineRule="auto"/>
        <w:ind w:firstLine="720"/>
        <w:jc w:val="center"/>
        <w:rPr>
          <w:rFonts w:eastAsia="Times New Roman" w:cs="Times New Roman"/>
          <w:szCs w:val="24"/>
        </w:rPr>
      </w:pPr>
      <w:r>
        <w:rPr>
          <w:rFonts w:eastAsia="Times New Roman" w:cs="Times New Roman"/>
          <w:szCs w:val="24"/>
        </w:rPr>
        <w:t>(ΨΗΦΟΦΟΡΙΑ)</w:t>
      </w:r>
    </w:p>
    <w:p w14:paraId="62C62376" w14:textId="77777777" w:rsidR="00710BE1" w:rsidRDefault="001F05DE">
      <w:pPr>
        <w:spacing w:line="600" w:lineRule="auto"/>
        <w:ind w:firstLine="720"/>
        <w:jc w:val="center"/>
        <w:rPr>
          <w:rFonts w:eastAsia="Times New Roman" w:cs="Times New Roman"/>
          <w:szCs w:val="24"/>
        </w:rPr>
      </w:pPr>
      <w:r>
        <w:rPr>
          <w:rFonts w:eastAsia="Times New Roman" w:cs="Times New Roman"/>
          <w:szCs w:val="24"/>
        </w:rPr>
        <w:t>(ΜΕΤΑ ΚΑΙ ΤΗ ΔΕΥΤΕΡΗ ΑΝΑΓΝΩΣΗ ΤΟΥ ΚΑΤΑΛΟΓΟΥ)</w:t>
      </w:r>
    </w:p>
    <w:p w14:paraId="664B61CC" w14:textId="77777777" w:rsidR="00710BE1" w:rsidRDefault="001F05DE">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Υπάρχει συνάδελφος ο οποίος δεν άκουσε το όνομά του; Κανείς.</w:t>
      </w:r>
    </w:p>
    <w:p w14:paraId="74F3B994"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lastRenderedPageBreak/>
        <w:t>Οι επιστολές, οι οποίες απεστάλησαν στο Προεδρείο από τους συναδέλφους, σύμφωνα με το άρθρο 70Α του Κανονισμού της Βουλής, καταχωρίζονται στα Πρακτικά.</w:t>
      </w:r>
    </w:p>
    <w:p w14:paraId="4523673D" w14:textId="77777777" w:rsidR="00710BE1" w:rsidRDefault="001F05DE">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 έχουν ως εξής:</w:t>
      </w:r>
    </w:p>
    <w:p w14:paraId="7A3C6E64" w14:textId="77777777" w:rsidR="00710BE1" w:rsidRDefault="001F05DE">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7B63ED5B" w14:textId="77777777" w:rsidR="00710BE1" w:rsidRDefault="001F05DE">
      <w:pPr>
        <w:spacing w:line="600" w:lineRule="auto"/>
        <w:ind w:firstLine="720"/>
        <w:jc w:val="center"/>
        <w:rPr>
          <w:rFonts w:eastAsia="Times New Roman" w:cs="Times New Roman"/>
          <w:szCs w:val="24"/>
        </w:rPr>
      </w:pPr>
      <w:r w:rsidRPr="00D8058F">
        <w:rPr>
          <w:rFonts w:eastAsia="Times New Roman" w:cs="Times New Roman"/>
          <w:szCs w:val="24"/>
        </w:rPr>
        <w:t>(Να καταχωριστούν οι σελ. 220 -230 )</w:t>
      </w:r>
    </w:p>
    <w:p w14:paraId="4395C627" w14:textId="77777777" w:rsidR="00710BE1" w:rsidRDefault="001F05DE">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3DF9704" w14:textId="77777777" w:rsidR="00710BE1" w:rsidRDefault="001F05DE">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w:t>
      </w:r>
    </w:p>
    <w:p w14:paraId="13B14DEC" w14:textId="77777777" w:rsidR="00710BE1" w:rsidRDefault="001F05DE">
      <w:pPr>
        <w:spacing w:line="600" w:lineRule="auto"/>
        <w:ind w:firstLine="720"/>
        <w:jc w:val="center"/>
        <w:rPr>
          <w:rFonts w:eastAsia="Times New Roman" w:cs="Times New Roman"/>
          <w:szCs w:val="24"/>
        </w:rPr>
      </w:pPr>
      <w:r>
        <w:rPr>
          <w:rFonts w:eastAsia="Times New Roman" w:cs="Times New Roman"/>
          <w:szCs w:val="24"/>
        </w:rPr>
        <w:t>(ΚΑΤΑΜΕΤΡΗΣΗ)</w:t>
      </w:r>
    </w:p>
    <w:p w14:paraId="14070591" w14:textId="77777777" w:rsidR="00710BE1" w:rsidRDefault="001F05DE">
      <w:pPr>
        <w:spacing w:line="600" w:lineRule="auto"/>
        <w:contextualSpacing/>
        <w:jc w:val="center"/>
        <w:rPr>
          <w:rFonts w:eastAsia="Times New Roman" w:cs="Times New Roman"/>
          <w:szCs w:val="24"/>
        </w:rPr>
      </w:pPr>
      <w:r>
        <w:rPr>
          <w:rFonts w:eastAsia="Times New Roman" w:cs="Times New Roman"/>
          <w:szCs w:val="24"/>
        </w:rPr>
        <w:lastRenderedPageBreak/>
        <w:t>(ΜΕΤΑ ΤΗΝ ΚΑΤΑΜΕΤΡΗΣΗ)</w:t>
      </w:r>
    </w:p>
    <w:p w14:paraId="6C6D534E"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έχω την τιμή να σας ανακοινώσω το αποτέλεσμα της διεξαχθείσης  ψηφοφορίας επί των αιτήσεων άρσης ασυλίας των συναδέλφων Βουλευτών.</w:t>
      </w:r>
    </w:p>
    <w:p w14:paraId="3921CA0D"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Ψήφισαν συνολικά 192 Βουλευτές.</w:t>
      </w:r>
    </w:p>
    <w:p w14:paraId="60513228"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Για τον συνάδελφο κ. Νικόλαο Φίλη:</w:t>
      </w:r>
    </w:p>
    <w:p w14:paraId="25FE15C7"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Υπέρ της άρσεως ασυλίας, δηλαδή «ΝΑΙ», ψήφισαν 25 Βουλευτές.</w:t>
      </w:r>
    </w:p>
    <w:p w14:paraId="1F9646B1"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Κατά της άρσεως ασυλίας, δηλαδή «ΟΧΙ», ψήφισαν 167 Βουλευτές.</w:t>
      </w:r>
    </w:p>
    <w:p w14:paraId="6322AE25"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Συνεπώς η αίτηση της εισαγγελικής αρχής απορρίπτεται.</w:t>
      </w:r>
    </w:p>
    <w:p w14:paraId="447FA3F9"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Για τον συνάδελφο κ. Μιλτιάδη Βαρβιτσιώτη:</w:t>
      </w:r>
    </w:p>
    <w:p w14:paraId="6FC25BD3"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Υπέρ της άρσεως ασυλίας, δηλαδή «ΝΑΙ», ψήφισαν 18 Βουλευτές.</w:t>
      </w:r>
    </w:p>
    <w:p w14:paraId="0E499BBA"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lastRenderedPageBreak/>
        <w:t>Κατά της άρσεως ασυλίας, δηλαδή «ΟΧΙ», ψήφισαν 173 Βουλευτές.</w:t>
      </w:r>
    </w:p>
    <w:p w14:paraId="38E7DB9A"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Λευκά: 1.</w:t>
      </w:r>
    </w:p>
    <w:p w14:paraId="31E08328"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Συνεπώς η αίτηση της εισαγγελικής αρχής απορρίπτεται.</w:t>
      </w:r>
    </w:p>
    <w:p w14:paraId="0D1451B4"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Για τον συνάδελφο κ. Βασίλειο Μιχαλολιάκο:</w:t>
      </w:r>
    </w:p>
    <w:p w14:paraId="5F8F1465"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Υπέρ της άρσεως ασυλίας, δηλαδή «ΝΑΙ», ψήφισαν 172 Βουλευτές.</w:t>
      </w:r>
    </w:p>
    <w:p w14:paraId="0F0E54C4"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Κατά της άρσεως ασυλίας, δηλαδή «ΟΧΙ», ψήφισαν 19 Βουλευτές.</w:t>
      </w:r>
    </w:p>
    <w:p w14:paraId="33D69029"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Ψήφισε «ΠΑΡΩΝ» ένας Βουλευτής.</w:t>
      </w:r>
    </w:p>
    <w:p w14:paraId="49654E22"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Συνεπώς η αίτηση της εισαγγελικής αρχής γίνεται δεκτή για την άρση της ασυλίας του.</w:t>
      </w:r>
    </w:p>
    <w:p w14:paraId="4E735501"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Για τον συνάδελφο κ. Ηλία Κασιδιάρη:</w:t>
      </w:r>
    </w:p>
    <w:p w14:paraId="3990DB5C"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Υπέρ της άρσεως ασυλίας, δηλαδή «ΝΑΙ», ψήφισαν 172 Βουλευτές.</w:t>
      </w:r>
    </w:p>
    <w:p w14:paraId="053C23A7"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Κατά της άρσεως ασυλίας, δηλαδή «ΟΧΙ», ψήφισαν 19 Βουλευτές.</w:t>
      </w:r>
    </w:p>
    <w:p w14:paraId="6F307F3A"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lastRenderedPageBreak/>
        <w:t>Ψήφισε «ΠΑΡΩΝ» ένας Βουλευτής.</w:t>
      </w:r>
    </w:p>
    <w:p w14:paraId="328DD1CD"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Συνεπώς η αίτηση της εισαγγελικής αρχής γίνεται δεκτή για την άρση της ασυλίας του.</w:t>
      </w:r>
    </w:p>
    <w:p w14:paraId="05B67786"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(Το πρωτόκολλο και τα ψηφοδέλτια της διεξαχθείσης ονομαστικής ψηφοφορίας καταχωρίζονται στα Πρακτικά και έχουν ως εξής:</w:t>
      </w:r>
    </w:p>
    <w:p w14:paraId="4413FF2F" w14:textId="77777777" w:rsidR="00710BE1" w:rsidRDefault="001F05DE">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4E318E0F" w14:textId="77777777" w:rsidR="00710BE1" w:rsidRDefault="001F05DE">
      <w:pPr>
        <w:spacing w:line="600" w:lineRule="auto"/>
        <w:ind w:firstLine="720"/>
        <w:contextualSpacing/>
        <w:jc w:val="both"/>
        <w:rPr>
          <w:rFonts w:eastAsia="Times New Roman" w:cs="Times New Roman"/>
          <w:szCs w:val="24"/>
        </w:rPr>
      </w:pPr>
      <w:r>
        <w:rPr>
          <w:rFonts w:eastAsia="Times New Roman" w:cs="Times New Roman"/>
          <w:szCs w:val="24"/>
        </w:rPr>
        <w:t>(Να καταχωριστούν το πρωτόκολλο σελ. 234α και τα ψηφοδέλτια 234β)</w:t>
      </w:r>
    </w:p>
    <w:p w14:paraId="5E23A313" w14:textId="77777777" w:rsidR="00710BE1" w:rsidRDefault="001F05DE">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1833F0A3"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δέχεστε στο σημείο αυτό να λύσουμε τη συνεδρίαση;</w:t>
      </w:r>
    </w:p>
    <w:p w14:paraId="1BA363CD" w14:textId="77777777" w:rsidR="00710BE1" w:rsidRDefault="001F05DE">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μάλιστα.</w:t>
      </w:r>
    </w:p>
    <w:p w14:paraId="663866FE" w14:textId="77777777" w:rsidR="00710BE1" w:rsidRDefault="001F05DE">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Με τη συναίνεση του Σώματος και ώρα 15.12΄ λύεται η συνεδρίαση για αύριο, ημέρα Πέμπτη 30 Ιουνίου 2016 και ώρα 9.30΄, με αντικείμενο εργασιών του Σώματος: α) κοινοβουλευτικό έλεγχο, συζήτηση επικαίρων ερωτήσεων και β) νομοθετική εργασία, σύμφωνα με τη συμπληρωματική ημερήσια διάταξη που θα διανεμηθεί.</w:t>
      </w:r>
    </w:p>
    <w:p w14:paraId="1CD40EF8" w14:textId="77777777" w:rsidR="00710BE1" w:rsidRDefault="001F05DE">
      <w:pPr>
        <w:spacing w:line="600" w:lineRule="auto"/>
        <w:ind w:firstLine="709"/>
        <w:jc w:val="center"/>
        <w:rPr>
          <w:rFonts w:eastAsia="Times New Roman" w:cs="Times New Roman"/>
          <w:szCs w:val="24"/>
        </w:rPr>
      </w:pPr>
      <w:r>
        <w:rPr>
          <w:rFonts w:eastAsia="Times New Roman" w:cs="Times New Roman"/>
          <w:b/>
          <w:bCs/>
          <w:szCs w:val="24"/>
        </w:rPr>
        <w:t>Ο ΠΡΟΕΔΡΟΣ                                                            ΟΙ ΓΡΑΜΜΑΤΕΙΣ</w:t>
      </w:r>
    </w:p>
    <w:sectPr w:rsidR="00710BE1">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 w:initials="">
    <w:p w14:paraId="06F6ED4D" w14:textId="77777777" w:rsidR="00E96460" w:rsidRDefault="001F05DE">
      <w:pPr>
        <w:pStyle w:val="a5"/>
      </w:pPr>
      <w:r>
        <w:rPr>
          <w:rStyle w:val="a4"/>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F6ED4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sogG8NzyIyRg2L+/9qMFAwobF9A=" w:salt="bO+jXwzQ0s7tGjyEePjP4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BE1"/>
    <w:rsid w:val="001F05DE"/>
    <w:rsid w:val="00710BE1"/>
    <w:rsid w:val="00DE698F"/>
    <w:rsid w:val="00E96460"/>
    <w:rsid w:val="00EB5C1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807B"/>
  <w15:docId w15:val="{1AF2D78C-1877-4FA0-B3A3-62490694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9172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91724"/>
    <w:rPr>
      <w:rFonts w:ascii="Segoe UI" w:hAnsi="Segoe UI" w:cs="Segoe UI"/>
      <w:sz w:val="18"/>
      <w:szCs w:val="18"/>
    </w:rPr>
  </w:style>
  <w:style w:type="character" w:styleId="a4">
    <w:name w:val="annotation reference"/>
    <w:basedOn w:val="a0"/>
    <w:uiPriority w:val="99"/>
    <w:semiHidden/>
    <w:unhideWhenUsed/>
    <w:rsid w:val="00C45E6C"/>
    <w:rPr>
      <w:sz w:val="16"/>
      <w:szCs w:val="16"/>
    </w:rPr>
  </w:style>
  <w:style w:type="paragraph" w:styleId="a5">
    <w:name w:val="annotation text"/>
    <w:basedOn w:val="a"/>
    <w:link w:val="Char0"/>
    <w:uiPriority w:val="99"/>
    <w:semiHidden/>
    <w:unhideWhenUsed/>
    <w:rsid w:val="00C45E6C"/>
    <w:pPr>
      <w:spacing w:line="240" w:lineRule="auto"/>
    </w:pPr>
    <w:rPr>
      <w:sz w:val="20"/>
    </w:rPr>
  </w:style>
  <w:style w:type="character" w:customStyle="1" w:styleId="Char0">
    <w:name w:val="Κείμενο σχολίου Char"/>
    <w:basedOn w:val="a0"/>
    <w:link w:val="a5"/>
    <w:uiPriority w:val="99"/>
    <w:semiHidden/>
    <w:rsid w:val="00C45E6C"/>
    <w:rPr>
      <w:sz w:val="20"/>
    </w:rPr>
  </w:style>
  <w:style w:type="paragraph" w:styleId="a6">
    <w:name w:val="annotation subject"/>
    <w:basedOn w:val="a5"/>
    <w:next w:val="a5"/>
    <w:link w:val="Char1"/>
    <w:uiPriority w:val="99"/>
    <w:semiHidden/>
    <w:unhideWhenUsed/>
    <w:rsid w:val="00C45E6C"/>
    <w:rPr>
      <w:b/>
      <w:bCs/>
    </w:rPr>
  </w:style>
  <w:style w:type="character" w:customStyle="1" w:styleId="Char1">
    <w:name w:val="Θέμα σχολίου Char"/>
    <w:basedOn w:val="Char0"/>
    <w:link w:val="a6"/>
    <w:uiPriority w:val="99"/>
    <w:semiHidden/>
    <w:rsid w:val="00C45E6C"/>
    <w:rPr>
      <w:b/>
      <w:bCs/>
      <w:sz w:val="20"/>
    </w:rPr>
  </w:style>
  <w:style w:type="paragraph" w:styleId="a7">
    <w:name w:val="Revision"/>
    <w:hidden/>
    <w:uiPriority w:val="99"/>
    <w:semiHidden/>
    <w:rsid w:val="00D439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ΡΝΓ´</Meeting>
    <MetadataID xmlns="641f345b-441b-4b81-9152-adc2e73ba5e1">274</MetadataID>
    <Status xmlns="641f345b-441b-4b81-9152-adc2e73ba5e1">
      <Url>https://intra.parliament.gr/praktika/Lists/Incoming_Metadata/EditForm.aspx?ID=274&amp;Source=/praktika/Recordings_Library/Forms/AllItems.aspx</Url>
      <Description>Δημοσιεύτηκε</Description>
    </Status>
    <Date xmlns="641f345b-441b-4b81-9152-adc2e73ba5e1">2016-06-28T21:00:00+00:00</Date>
    <Session xmlns="641f345b-441b-4b81-9152-adc2e73ba5e1">Α´</Sess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50C932-E963-4E4E-BF0E-246AC28B8809}">
  <ds:schemaRefs>
    <ds:schemaRef ds:uri="http://purl.org/dc/terms/"/>
    <ds:schemaRef ds:uri="http://www.w3.org/XML/1998/namespace"/>
    <ds:schemaRef ds:uri="http://purl.org/dc/dcmitype/"/>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641f345b-441b-4b81-9152-adc2e73ba5e1"/>
    <ds:schemaRef ds:uri="http://purl.org/dc/elements/1.1/"/>
  </ds:schemaRefs>
</ds:datastoreItem>
</file>

<file path=customXml/itemProps2.xml><?xml version="1.0" encoding="utf-8"?>
<ds:datastoreItem xmlns:ds="http://schemas.openxmlformats.org/officeDocument/2006/customXml" ds:itemID="{8987FD93-4784-494C-A233-5DA0BF50362C}">
  <ds:schemaRefs>
    <ds:schemaRef ds:uri="http://schemas.microsoft.com/sharepoint/v3/contenttype/forms"/>
  </ds:schemaRefs>
</ds:datastoreItem>
</file>

<file path=customXml/itemProps3.xml><?xml version="1.0" encoding="utf-8"?>
<ds:datastoreItem xmlns:ds="http://schemas.openxmlformats.org/officeDocument/2006/customXml" ds:itemID="{408B7121-B3F8-45A4-BD33-89B2BDE85F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228</Pages>
  <Words>36089</Words>
  <Characters>194884</Characters>
  <Application>Microsoft Office Word</Application>
  <DocSecurity>0</DocSecurity>
  <Lines>1624</Lines>
  <Paragraphs>461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Panagiotis Kosmas</dc:creator>
  <cp:lastModifiedBy>Φλούδα Χριστίνα</cp:lastModifiedBy>
  <cp:revision>2</cp:revision>
  <dcterms:created xsi:type="dcterms:W3CDTF">2016-07-11T07:20:00Z</dcterms:created>
  <dcterms:modified xsi:type="dcterms:W3CDTF">2016-07-11T07:20:00Z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