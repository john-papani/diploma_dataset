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1010D" w14:textId="77777777" w:rsidR="00F37498" w:rsidRPr="00F37498" w:rsidRDefault="00F37498" w:rsidP="00F37498">
      <w:pPr>
        <w:spacing w:after="0" w:line="360" w:lineRule="auto"/>
        <w:rPr>
          <w:ins w:id="0" w:author="Φλούδα Χριστίνα" w:date="2018-11-05T12:03:00Z"/>
          <w:rFonts w:eastAsia="Times New Roman"/>
          <w:szCs w:val="24"/>
          <w:lang w:eastAsia="en-US"/>
        </w:rPr>
      </w:pPr>
      <w:bookmarkStart w:id="1" w:name="_GoBack"/>
      <w:bookmarkEnd w:id="1"/>
      <w:ins w:id="2" w:author="Φλούδα Χριστίνα" w:date="2018-11-05T12:03:00Z">
        <w:r w:rsidRPr="00F3749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A422A2A" w14:textId="77777777" w:rsidR="00F37498" w:rsidRPr="00F37498" w:rsidRDefault="00F37498" w:rsidP="00F37498">
      <w:pPr>
        <w:spacing w:after="0" w:line="360" w:lineRule="auto"/>
        <w:rPr>
          <w:ins w:id="3" w:author="Φλούδα Χριστίνα" w:date="2018-11-05T12:03:00Z"/>
          <w:rFonts w:eastAsia="Times New Roman"/>
          <w:szCs w:val="24"/>
          <w:lang w:eastAsia="en-US"/>
        </w:rPr>
      </w:pPr>
    </w:p>
    <w:p w14:paraId="775849F2" w14:textId="77777777" w:rsidR="00F37498" w:rsidRPr="00F37498" w:rsidRDefault="00F37498" w:rsidP="00F37498">
      <w:pPr>
        <w:spacing w:after="0" w:line="360" w:lineRule="auto"/>
        <w:rPr>
          <w:ins w:id="4" w:author="Φλούδα Χριστίνα" w:date="2018-11-05T12:03:00Z"/>
          <w:rFonts w:eastAsia="Times New Roman"/>
          <w:szCs w:val="24"/>
          <w:lang w:eastAsia="en-US"/>
        </w:rPr>
      </w:pPr>
      <w:ins w:id="5" w:author="Φλούδα Χριστίνα" w:date="2018-11-05T12:03:00Z">
        <w:r w:rsidRPr="00F37498">
          <w:rPr>
            <w:rFonts w:eastAsia="Times New Roman"/>
            <w:szCs w:val="24"/>
            <w:lang w:eastAsia="en-US"/>
          </w:rPr>
          <w:t>ΠΙΝΑΚΑΣ ΠΕΡΙΕΧΟΜΕΝΩΝ</w:t>
        </w:r>
      </w:ins>
    </w:p>
    <w:p w14:paraId="1119CE11" w14:textId="77777777" w:rsidR="00F37498" w:rsidRPr="00F37498" w:rsidRDefault="00F37498" w:rsidP="00F37498">
      <w:pPr>
        <w:spacing w:after="0" w:line="360" w:lineRule="auto"/>
        <w:rPr>
          <w:ins w:id="6" w:author="Φλούδα Χριστίνα" w:date="2018-11-05T12:03:00Z"/>
          <w:rFonts w:eastAsia="Times New Roman"/>
          <w:szCs w:val="24"/>
          <w:lang w:eastAsia="en-US"/>
        </w:rPr>
      </w:pPr>
      <w:ins w:id="7" w:author="Φλούδα Χριστίνα" w:date="2018-11-05T12:03:00Z">
        <w:r w:rsidRPr="00F37498">
          <w:rPr>
            <w:rFonts w:eastAsia="Times New Roman"/>
            <w:szCs w:val="24"/>
            <w:lang w:eastAsia="en-US"/>
          </w:rPr>
          <w:t xml:space="preserve">ΙΖ΄ ΠΕΡΙΟΔΟΣ </w:t>
        </w:r>
      </w:ins>
    </w:p>
    <w:p w14:paraId="26030D1D" w14:textId="77777777" w:rsidR="00F37498" w:rsidRPr="00F37498" w:rsidRDefault="00F37498" w:rsidP="00F37498">
      <w:pPr>
        <w:spacing w:after="0" w:line="360" w:lineRule="auto"/>
        <w:rPr>
          <w:ins w:id="8" w:author="Φλούδα Χριστίνα" w:date="2018-11-05T12:03:00Z"/>
          <w:rFonts w:eastAsia="Times New Roman"/>
          <w:szCs w:val="24"/>
          <w:lang w:eastAsia="en-US"/>
        </w:rPr>
      </w:pPr>
      <w:ins w:id="9" w:author="Φλούδα Χριστίνα" w:date="2018-11-05T12:03:00Z">
        <w:r w:rsidRPr="00F37498">
          <w:rPr>
            <w:rFonts w:eastAsia="Times New Roman"/>
            <w:szCs w:val="24"/>
            <w:lang w:eastAsia="en-US"/>
          </w:rPr>
          <w:t>ΠΡΟΕΔΡΕΥΟΜΕΝΗΣ ΚΟΙΝΟΒΟΥΛΕΥΤΙΚΗΣ ΔΗΜΟΚΡΑΤΙΑΣ</w:t>
        </w:r>
      </w:ins>
    </w:p>
    <w:p w14:paraId="5E1AC815" w14:textId="77777777" w:rsidR="00F37498" w:rsidRPr="00F37498" w:rsidRDefault="00F37498" w:rsidP="00F37498">
      <w:pPr>
        <w:spacing w:after="0" w:line="360" w:lineRule="auto"/>
        <w:rPr>
          <w:ins w:id="10" w:author="Φλούδα Χριστίνα" w:date="2018-11-05T12:03:00Z"/>
          <w:rFonts w:eastAsia="Times New Roman"/>
          <w:szCs w:val="24"/>
          <w:lang w:eastAsia="en-US"/>
        </w:rPr>
      </w:pPr>
      <w:ins w:id="11" w:author="Φλούδα Χριστίνα" w:date="2018-11-05T12:03:00Z">
        <w:r w:rsidRPr="00F37498">
          <w:rPr>
            <w:rFonts w:eastAsia="Times New Roman"/>
            <w:szCs w:val="24"/>
            <w:lang w:eastAsia="en-US"/>
          </w:rPr>
          <w:t>ΣΥΝΟΔΟΣ Δ΄</w:t>
        </w:r>
      </w:ins>
    </w:p>
    <w:p w14:paraId="447AB076" w14:textId="77777777" w:rsidR="00F37498" w:rsidRPr="00F37498" w:rsidRDefault="00F37498" w:rsidP="00F37498">
      <w:pPr>
        <w:spacing w:after="0" w:line="360" w:lineRule="auto"/>
        <w:rPr>
          <w:ins w:id="12" w:author="Φλούδα Χριστίνα" w:date="2018-11-05T12:03:00Z"/>
          <w:rFonts w:eastAsia="Times New Roman"/>
          <w:szCs w:val="24"/>
          <w:lang w:eastAsia="en-US"/>
        </w:rPr>
      </w:pPr>
    </w:p>
    <w:p w14:paraId="31D068BF" w14:textId="77777777" w:rsidR="00F37498" w:rsidRPr="00F37498" w:rsidRDefault="00F37498" w:rsidP="00F37498">
      <w:pPr>
        <w:spacing w:after="0" w:line="360" w:lineRule="auto"/>
        <w:rPr>
          <w:ins w:id="13" w:author="Φλούδα Χριστίνα" w:date="2018-11-05T12:03:00Z"/>
          <w:rFonts w:eastAsia="Times New Roman"/>
          <w:szCs w:val="24"/>
          <w:lang w:eastAsia="en-US"/>
        </w:rPr>
      </w:pPr>
      <w:ins w:id="14" w:author="Φλούδα Χριστίνα" w:date="2018-11-05T12:03:00Z">
        <w:r w:rsidRPr="00F37498">
          <w:rPr>
            <w:rFonts w:eastAsia="Times New Roman"/>
            <w:szCs w:val="24"/>
            <w:lang w:eastAsia="en-US"/>
          </w:rPr>
          <w:t>ΣΥΝΕΔΡΙΑΣΗ ΙΕ΄</w:t>
        </w:r>
      </w:ins>
    </w:p>
    <w:p w14:paraId="234F44F9" w14:textId="77777777" w:rsidR="00F37498" w:rsidRPr="00F37498" w:rsidRDefault="00F37498" w:rsidP="00F37498">
      <w:pPr>
        <w:spacing w:after="0" w:line="360" w:lineRule="auto"/>
        <w:rPr>
          <w:ins w:id="15" w:author="Φλούδα Χριστίνα" w:date="2018-11-05T12:03:00Z"/>
          <w:rFonts w:eastAsia="Times New Roman"/>
          <w:szCs w:val="24"/>
          <w:lang w:eastAsia="en-US"/>
        </w:rPr>
      </w:pPr>
      <w:ins w:id="16" w:author="Φλούδα Χριστίνα" w:date="2018-11-05T12:03:00Z">
        <w:r w:rsidRPr="00F37498">
          <w:rPr>
            <w:rFonts w:eastAsia="Times New Roman"/>
            <w:szCs w:val="24"/>
            <w:lang w:eastAsia="en-US"/>
          </w:rPr>
          <w:t>Τετάρτη  24 Οκτωβρίου 2018</w:t>
        </w:r>
      </w:ins>
    </w:p>
    <w:p w14:paraId="3315D947" w14:textId="77777777" w:rsidR="00F37498" w:rsidRPr="00F37498" w:rsidRDefault="00F37498" w:rsidP="00F37498">
      <w:pPr>
        <w:spacing w:after="0" w:line="360" w:lineRule="auto"/>
        <w:rPr>
          <w:ins w:id="17" w:author="Φλούδα Χριστίνα" w:date="2018-11-05T12:03:00Z"/>
          <w:rFonts w:eastAsia="Times New Roman"/>
          <w:szCs w:val="24"/>
          <w:lang w:eastAsia="en-US"/>
        </w:rPr>
      </w:pPr>
    </w:p>
    <w:p w14:paraId="683D43F2" w14:textId="77777777" w:rsidR="00F37498" w:rsidRPr="00F37498" w:rsidRDefault="00F37498" w:rsidP="00F37498">
      <w:pPr>
        <w:spacing w:after="0" w:line="360" w:lineRule="auto"/>
        <w:rPr>
          <w:ins w:id="18" w:author="Φλούδα Χριστίνα" w:date="2018-11-05T12:03:00Z"/>
          <w:rFonts w:eastAsia="Times New Roman"/>
          <w:szCs w:val="24"/>
          <w:lang w:eastAsia="en-US"/>
        </w:rPr>
      </w:pPr>
      <w:ins w:id="19" w:author="Φλούδα Χριστίνα" w:date="2018-11-05T12:03:00Z">
        <w:r w:rsidRPr="00F37498">
          <w:rPr>
            <w:rFonts w:eastAsia="Times New Roman"/>
            <w:szCs w:val="24"/>
            <w:lang w:eastAsia="en-US"/>
          </w:rPr>
          <w:t>ΘΕΜΑΤΑ</w:t>
        </w:r>
      </w:ins>
    </w:p>
    <w:p w14:paraId="11647BE0" w14:textId="77777777" w:rsidR="00F37498" w:rsidRPr="00F37498" w:rsidRDefault="00F37498" w:rsidP="00F37498">
      <w:pPr>
        <w:spacing w:after="0" w:line="360" w:lineRule="auto"/>
        <w:rPr>
          <w:ins w:id="20" w:author="Φλούδα Χριστίνα" w:date="2018-11-05T12:03:00Z"/>
          <w:rFonts w:eastAsia="Times New Roman"/>
          <w:szCs w:val="24"/>
          <w:lang w:eastAsia="en-US"/>
        </w:rPr>
      </w:pPr>
      <w:ins w:id="21" w:author="Φλούδα Χριστίνα" w:date="2018-11-05T12:03:00Z">
        <w:r w:rsidRPr="00F37498">
          <w:rPr>
            <w:rFonts w:eastAsia="Times New Roman"/>
            <w:szCs w:val="24"/>
            <w:lang w:eastAsia="en-US"/>
          </w:rPr>
          <w:t xml:space="preserve"> </w:t>
        </w:r>
        <w:r w:rsidRPr="00F37498">
          <w:rPr>
            <w:rFonts w:eastAsia="Times New Roman"/>
            <w:szCs w:val="24"/>
            <w:lang w:eastAsia="en-US"/>
          </w:rPr>
          <w:br/>
          <w:t xml:space="preserve">Α. ΕΙΔΙΚΑ ΘΕΜΑΤΑ </w:t>
        </w:r>
        <w:r w:rsidRPr="00F37498">
          <w:rPr>
            <w:rFonts w:eastAsia="Times New Roman"/>
            <w:szCs w:val="24"/>
            <w:lang w:eastAsia="en-US"/>
          </w:rPr>
          <w:br/>
          <w:t xml:space="preserve">1. Επικύρωση Πρακτικών, σελ. </w:t>
        </w:r>
        <w:r w:rsidRPr="00F37498">
          <w:rPr>
            <w:rFonts w:eastAsia="Times New Roman"/>
            <w:szCs w:val="24"/>
            <w:lang w:eastAsia="en-US"/>
          </w:rPr>
          <w:br/>
          <w:t xml:space="preserve">2. Ανακοινώνεται ότι τη συνεδρίαση παρακολουθούν μαθητές από το 7ο Γυμνάσιο Περιστερίου, το 6ο Δημοτικό Σχολείο Μεγάρων, το 3ο Δημοτικό Σχολείο Μελισσίων, το 3ο Γυμνάσιο Γέρακα, το Γυμνάσιο Ζαχάρως και το 1ο Γενικό Λύκειο Πύργου, σελ. </w:t>
        </w:r>
        <w:r w:rsidRPr="00F37498">
          <w:rPr>
            <w:rFonts w:eastAsia="Times New Roman"/>
            <w:szCs w:val="24"/>
            <w:lang w:eastAsia="en-US"/>
          </w:rPr>
          <w:br/>
          <w:t xml:space="preserve">3. Επί διαδικαστικού θέματος, σελ. </w:t>
        </w:r>
        <w:r w:rsidRPr="00F37498">
          <w:rPr>
            <w:rFonts w:eastAsia="Times New Roman"/>
            <w:szCs w:val="24"/>
            <w:lang w:eastAsia="en-US"/>
          </w:rPr>
          <w:br/>
          <w:t xml:space="preserve">4. Επί προσωπικού θέματος, σελ. </w:t>
        </w:r>
        <w:r w:rsidRPr="00F37498">
          <w:rPr>
            <w:rFonts w:eastAsia="Times New Roman"/>
            <w:szCs w:val="24"/>
            <w:lang w:eastAsia="en-US"/>
          </w:rPr>
          <w:br/>
          <w:t xml:space="preserve"> </w:t>
        </w:r>
        <w:r w:rsidRPr="00F37498">
          <w:rPr>
            <w:rFonts w:eastAsia="Times New Roman"/>
            <w:szCs w:val="24"/>
            <w:lang w:eastAsia="en-US"/>
          </w:rPr>
          <w:br/>
          <w:t xml:space="preserve">Β. ΚΟΙΝΟΒΟΥΛΕΥΤΙΚΟΣ ΕΛΕΓΧΟΣ </w:t>
        </w:r>
        <w:r w:rsidRPr="00F37498">
          <w:rPr>
            <w:rFonts w:eastAsia="Times New Roman"/>
            <w:szCs w:val="24"/>
            <w:lang w:eastAsia="en-US"/>
          </w:rPr>
          <w:br/>
          <w:t xml:space="preserve">Ανακοίνωση του δελτίου επικαίρων ερωτήσεων της Πέμπτης 25 Οκτωβρίου 2018, σελ. </w:t>
        </w:r>
        <w:r w:rsidRPr="00F37498">
          <w:rPr>
            <w:rFonts w:eastAsia="Times New Roman"/>
            <w:szCs w:val="24"/>
            <w:lang w:eastAsia="en-US"/>
          </w:rPr>
          <w:br/>
          <w:t xml:space="preserve"> </w:t>
        </w:r>
        <w:r w:rsidRPr="00F37498">
          <w:rPr>
            <w:rFonts w:eastAsia="Times New Roman"/>
            <w:szCs w:val="24"/>
            <w:lang w:eastAsia="en-US"/>
          </w:rPr>
          <w:br/>
          <w:t xml:space="preserve">Γ. ΝΟΜΟΘΕΤΙΚΗ ΕΡΓΑΣΙΑ </w:t>
        </w:r>
        <w:r w:rsidRPr="00F37498">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Δικαιοσύνης, Διαφάνειας και Ανθρωπίνων Δικαιωμάτων, με τίτλο: «Επείγουσες ρυθμίσεις για την υποβολή δηλώσεων περιουσιακής κατάστασης και άλλες διατάξεις», σελ. </w:t>
        </w:r>
        <w:r w:rsidRPr="00F37498">
          <w:rPr>
            <w:rFonts w:eastAsia="Times New Roman"/>
            <w:szCs w:val="24"/>
            <w:lang w:eastAsia="en-US"/>
          </w:rPr>
          <w:br/>
          <w:t xml:space="preserve"> </w:t>
        </w:r>
        <w:r w:rsidRPr="00F37498">
          <w:rPr>
            <w:rFonts w:eastAsia="Times New Roman"/>
            <w:szCs w:val="24"/>
            <w:lang w:eastAsia="en-US"/>
          </w:rPr>
          <w:br/>
          <w:t>ΠΡΟΕΔΕΥΟΝΤΕΣ</w:t>
        </w:r>
      </w:ins>
    </w:p>
    <w:p w14:paraId="56F0F580" w14:textId="77777777" w:rsidR="00F37498" w:rsidRPr="00F37498" w:rsidRDefault="00F37498" w:rsidP="00F37498">
      <w:pPr>
        <w:spacing w:after="0" w:line="360" w:lineRule="auto"/>
        <w:rPr>
          <w:ins w:id="22" w:author="Φλούδα Χριστίνα" w:date="2018-11-05T12:03:00Z"/>
          <w:rFonts w:eastAsia="Times New Roman"/>
          <w:szCs w:val="24"/>
          <w:lang w:eastAsia="en-US"/>
        </w:rPr>
      </w:pPr>
    </w:p>
    <w:p w14:paraId="75070105" w14:textId="77777777" w:rsidR="00F37498" w:rsidRPr="00F37498" w:rsidRDefault="00F37498" w:rsidP="00F37498">
      <w:pPr>
        <w:spacing w:after="0" w:line="360" w:lineRule="auto"/>
        <w:rPr>
          <w:ins w:id="23" w:author="Φλούδα Χριστίνα" w:date="2018-11-05T12:03:00Z"/>
          <w:rFonts w:eastAsia="Times New Roman"/>
          <w:szCs w:val="24"/>
          <w:lang w:eastAsia="en-US"/>
        </w:rPr>
      </w:pPr>
      <w:ins w:id="24" w:author="Φλούδα Χριστίνα" w:date="2018-11-05T12:03:00Z">
        <w:r w:rsidRPr="00F37498">
          <w:rPr>
            <w:rFonts w:eastAsia="Times New Roman"/>
            <w:szCs w:val="24"/>
            <w:lang w:eastAsia="en-US"/>
          </w:rPr>
          <w:t>ΓΕΩΡΓΙΑΔΗΣ Μ. , σελ.</w:t>
        </w:r>
        <w:r w:rsidRPr="00F37498">
          <w:rPr>
            <w:rFonts w:eastAsia="Times New Roman"/>
            <w:szCs w:val="24"/>
            <w:lang w:eastAsia="en-US"/>
          </w:rPr>
          <w:br/>
          <w:t>ΚΑΚΛΑΜΑΝΗΣ Ν. , σελ.</w:t>
        </w:r>
        <w:r w:rsidRPr="00F37498">
          <w:rPr>
            <w:rFonts w:eastAsia="Times New Roman"/>
            <w:szCs w:val="24"/>
            <w:lang w:eastAsia="en-US"/>
          </w:rPr>
          <w:br/>
          <w:t>ΚΟΥΡΑΚΗΣ Α. , σελ.</w:t>
        </w:r>
      </w:ins>
    </w:p>
    <w:p w14:paraId="28BF0EA2" w14:textId="77777777" w:rsidR="00F37498" w:rsidRPr="00F37498" w:rsidRDefault="00F37498" w:rsidP="00F37498">
      <w:pPr>
        <w:spacing w:after="0" w:line="360" w:lineRule="auto"/>
        <w:rPr>
          <w:ins w:id="25" w:author="Φλούδα Χριστίνα" w:date="2018-11-05T12:03:00Z"/>
          <w:rFonts w:eastAsia="Times New Roman"/>
          <w:szCs w:val="24"/>
          <w:lang w:eastAsia="en-US"/>
        </w:rPr>
      </w:pPr>
      <w:ins w:id="26" w:author="Φλούδα Χριστίνα" w:date="2018-11-05T12:03:00Z">
        <w:r w:rsidRPr="00F37498">
          <w:rPr>
            <w:rFonts w:eastAsia="Times New Roman"/>
            <w:szCs w:val="24"/>
            <w:lang w:eastAsia="en-US"/>
          </w:rPr>
          <w:t>ΛΥΚΟΥΔΗΣ Γ. , σελ.</w:t>
        </w:r>
        <w:r w:rsidRPr="00F37498">
          <w:rPr>
            <w:rFonts w:eastAsia="Times New Roman"/>
            <w:szCs w:val="24"/>
            <w:lang w:eastAsia="en-US"/>
          </w:rPr>
          <w:br/>
          <w:t>ΛΥΚΟΥΔΗΣ Σ. , σελ.</w:t>
        </w:r>
        <w:r w:rsidRPr="00F37498">
          <w:rPr>
            <w:rFonts w:eastAsia="Times New Roman"/>
            <w:szCs w:val="24"/>
            <w:lang w:eastAsia="en-US"/>
          </w:rPr>
          <w:br/>
        </w:r>
      </w:ins>
    </w:p>
    <w:p w14:paraId="44A13365" w14:textId="77777777" w:rsidR="00F37498" w:rsidRPr="00F37498" w:rsidRDefault="00F37498" w:rsidP="00F37498">
      <w:pPr>
        <w:spacing w:after="0" w:line="360" w:lineRule="auto"/>
        <w:rPr>
          <w:ins w:id="27" w:author="Φλούδα Χριστίνα" w:date="2018-11-05T12:03:00Z"/>
          <w:rFonts w:eastAsia="Times New Roman"/>
          <w:szCs w:val="24"/>
          <w:lang w:eastAsia="en-US"/>
        </w:rPr>
      </w:pPr>
    </w:p>
    <w:p w14:paraId="773D7BA9" w14:textId="77777777" w:rsidR="00F37498" w:rsidRPr="00F37498" w:rsidRDefault="00F37498" w:rsidP="00F37498">
      <w:pPr>
        <w:spacing w:after="0" w:line="360" w:lineRule="auto"/>
        <w:rPr>
          <w:ins w:id="28" w:author="Φλούδα Χριστίνα" w:date="2018-11-05T12:03:00Z"/>
          <w:rFonts w:eastAsia="Times New Roman"/>
          <w:szCs w:val="24"/>
          <w:lang w:eastAsia="en-US"/>
        </w:rPr>
      </w:pPr>
      <w:ins w:id="29" w:author="Φλούδα Χριστίνα" w:date="2018-11-05T12:03:00Z">
        <w:r w:rsidRPr="00F37498">
          <w:rPr>
            <w:rFonts w:eastAsia="Times New Roman"/>
            <w:szCs w:val="24"/>
            <w:lang w:eastAsia="en-US"/>
          </w:rPr>
          <w:t>ΟΜΙΛΗΤΕΣ</w:t>
        </w:r>
      </w:ins>
    </w:p>
    <w:p w14:paraId="2E07358B" w14:textId="0CBDF7A9" w:rsidR="00F37498" w:rsidRDefault="00F37498" w:rsidP="00F37498">
      <w:pPr>
        <w:spacing w:line="600" w:lineRule="auto"/>
        <w:ind w:firstLine="720"/>
        <w:jc w:val="center"/>
        <w:rPr>
          <w:ins w:id="30" w:author="Φλούδα Χριστίνα" w:date="2018-11-05T12:03:00Z"/>
          <w:rFonts w:eastAsia="Times New Roman"/>
          <w:szCs w:val="24"/>
        </w:rPr>
      </w:pPr>
      <w:ins w:id="31" w:author="Φλούδα Χριστίνα" w:date="2018-11-05T12:03:00Z">
        <w:r w:rsidRPr="00F37498">
          <w:rPr>
            <w:rFonts w:eastAsia="Times New Roman"/>
            <w:szCs w:val="24"/>
            <w:lang w:eastAsia="en-US"/>
          </w:rPr>
          <w:br/>
          <w:t>Α. Επί διαδικαστικού θέματος:</w:t>
        </w:r>
        <w:r w:rsidRPr="00F37498">
          <w:rPr>
            <w:rFonts w:eastAsia="Times New Roman"/>
            <w:szCs w:val="24"/>
            <w:lang w:eastAsia="en-US"/>
          </w:rPr>
          <w:br/>
          <w:t>ΑΘΑΝΑΣΙΟΥ Χ. , σελ.</w:t>
        </w:r>
        <w:r w:rsidRPr="00F37498">
          <w:rPr>
            <w:rFonts w:eastAsia="Times New Roman"/>
            <w:szCs w:val="24"/>
            <w:lang w:eastAsia="en-US"/>
          </w:rPr>
          <w:br/>
          <w:t>ΒΑΚΗ Φ. , σελ.</w:t>
        </w:r>
        <w:r w:rsidRPr="00F37498">
          <w:rPr>
            <w:rFonts w:eastAsia="Times New Roman"/>
            <w:szCs w:val="24"/>
            <w:lang w:eastAsia="en-US"/>
          </w:rPr>
          <w:br/>
          <w:t>ΓΕΩΡΓΙΑΔΗΣ Μ. , σελ.</w:t>
        </w:r>
        <w:r w:rsidRPr="00F37498">
          <w:rPr>
            <w:rFonts w:eastAsia="Times New Roman"/>
            <w:szCs w:val="24"/>
            <w:lang w:eastAsia="en-US"/>
          </w:rPr>
          <w:br/>
          <w:t>ΘΕΟΦΥΛΑΚΤΟΣ Ι. , σελ.</w:t>
        </w:r>
        <w:r w:rsidRPr="00F37498">
          <w:rPr>
            <w:rFonts w:eastAsia="Times New Roman"/>
            <w:szCs w:val="24"/>
            <w:lang w:eastAsia="en-US"/>
          </w:rPr>
          <w:br/>
          <w:t>ΚΑΚΛΑΜΑΝΗΣ Ν. , σελ.</w:t>
        </w:r>
        <w:r w:rsidRPr="00F37498">
          <w:rPr>
            <w:rFonts w:eastAsia="Times New Roman"/>
            <w:szCs w:val="24"/>
            <w:lang w:eastAsia="en-US"/>
          </w:rPr>
          <w:br/>
          <w:t>ΚΑΛΟΓΗΡΟΥ Μ. , σελ.</w:t>
        </w:r>
        <w:r w:rsidRPr="00F37498">
          <w:rPr>
            <w:rFonts w:eastAsia="Times New Roman"/>
            <w:szCs w:val="24"/>
            <w:lang w:eastAsia="en-US"/>
          </w:rPr>
          <w:br/>
          <w:t>ΚΑΡΑΓΚΟΥΝΗΣ Κ. , σελ.</w:t>
        </w:r>
        <w:r w:rsidRPr="00F37498">
          <w:rPr>
            <w:rFonts w:eastAsia="Times New Roman"/>
            <w:szCs w:val="24"/>
            <w:lang w:eastAsia="en-US"/>
          </w:rPr>
          <w:br/>
          <w:t>ΚΟΥΡΑΚΗΣ Α. , σελ.</w:t>
        </w:r>
        <w:r w:rsidRPr="00F37498">
          <w:rPr>
            <w:rFonts w:eastAsia="Times New Roman"/>
            <w:szCs w:val="24"/>
            <w:lang w:eastAsia="en-US"/>
          </w:rPr>
          <w:br/>
          <w:t>ΛΥΚΟΥΔΗΣ Σ. , σελ.</w:t>
        </w:r>
        <w:r w:rsidRPr="00F37498">
          <w:rPr>
            <w:rFonts w:eastAsia="Times New Roman"/>
            <w:szCs w:val="24"/>
            <w:lang w:eastAsia="en-US"/>
          </w:rPr>
          <w:br/>
          <w:t>ΠΑΠΑΓΓΕΛΟΠΟΥΛΟΣ Δ. , σελ.</w:t>
        </w:r>
        <w:r w:rsidRPr="00F37498">
          <w:rPr>
            <w:rFonts w:eastAsia="Times New Roman"/>
            <w:szCs w:val="24"/>
            <w:lang w:eastAsia="en-US"/>
          </w:rPr>
          <w:br/>
        </w:r>
        <w:r w:rsidRPr="00F37498">
          <w:rPr>
            <w:rFonts w:eastAsia="Times New Roman"/>
            <w:szCs w:val="24"/>
            <w:lang w:eastAsia="en-US"/>
          </w:rPr>
          <w:br/>
          <w:t>Β. Επί προσωπικού θέματος:</w:t>
        </w:r>
        <w:r w:rsidRPr="00F37498">
          <w:rPr>
            <w:rFonts w:eastAsia="Times New Roman"/>
            <w:szCs w:val="24"/>
            <w:lang w:eastAsia="en-US"/>
          </w:rPr>
          <w:br/>
          <w:t>ΚΑΡΑΓΚΟΥΝΗΣ Κ. , σελ.</w:t>
        </w:r>
        <w:r w:rsidRPr="00F37498">
          <w:rPr>
            <w:rFonts w:eastAsia="Times New Roman"/>
            <w:szCs w:val="24"/>
            <w:lang w:eastAsia="en-US"/>
          </w:rPr>
          <w:br/>
          <w:t>ΣΥΝΤΥΧΑΚΗΣ Ε. , σελ.</w:t>
        </w:r>
        <w:r w:rsidRPr="00F37498">
          <w:rPr>
            <w:rFonts w:eastAsia="Times New Roman"/>
            <w:szCs w:val="24"/>
            <w:lang w:eastAsia="en-US"/>
          </w:rPr>
          <w:br/>
        </w:r>
        <w:r w:rsidRPr="00F37498">
          <w:rPr>
            <w:rFonts w:eastAsia="Times New Roman"/>
            <w:szCs w:val="24"/>
            <w:lang w:eastAsia="en-US"/>
          </w:rPr>
          <w:br/>
          <w:t>Γ. Επί του σχεδίου νόμου του Υπουργείου Δικαιοσύνης, Διαφάνειας και Ανθρωπίνων Δικαιωμάτων:</w:t>
        </w:r>
        <w:r w:rsidRPr="00F37498">
          <w:rPr>
            <w:rFonts w:eastAsia="Times New Roman"/>
            <w:szCs w:val="24"/>
            <w:lang w:eastAsia="en-US"/>
          </w:rPr>
          <w:br/>
          <w:t>ΑΘΑΝΑΣΙΟΥ Χ. , σελ.</w:t>
        </w:r>
        <w:r w:rsidRPr="00F37498">
          <w:rPr>
            <w:rFonts w:eastAsia="Times New Roman"/>
            <w:szCs w:val="24"/>
            <w:lang w:eastAsia="en-US"/>
          </w:rPr>
          <w:br/>
          <w:t>ΑΜΥΡΑΣ Γ. , σελ.</w:t>
        </w:r>
        <w:r w:rsidRPr="00F37498">
          <w:rPr>
            <w:rFonts w:eastAsia="Times New Roman"/>
            <w:szCs w:val="24"/>
            <w:lang w:eastAsia="en-US"/>
          </w:rPr>
          <w:br/>
          <w:t>ΒΑΚΗ Φ. , σελ.</w:t>
        </w:r>
        <w:r w:rsidRPr="00F37498">
          <w:rPr>
            <w:rFonts w:eastAsia="Times New Roman"/>
            <w:szCs w:val="24"/>
            <w:lang w:eastAsia="en-US"/>
          </w:rPr>
          <w:br/>
          <w:t>ΓΕΩΡΓΑΝΤΑΣ Γ. , σελ.</w:t>
        </w:r>
        <w:r w:rsidRPr="00F37498">
          <w:rPr>
            <w:rFonts w:eastAsia="Times New Roman"/>
            <w:szCs w:val="24"/>
            <w:lang w:eastAsia="en-US"/>
          </w:rPr>
          <w:br/>
          <w:t>ΔΡΑΓΑΣΑΚΗΣ Ι. , σελ.</w:t>
        </w:r>
        <w:r w:rsidRPr="00F37498">
          <w:rPr>
            <w:rFonts w:eastAsia="Times New Roman"/>
            <w:szCs w:val="24"/>
            <w:lang w:eastAsia="en-US"/>
          </w:rPr>
          <w:br/>
          <w:t>ΔΡΙΤΣΑΣ Θ. , σελ.</w:t>
        </w:r>
        <w:r w:rsidRPr="00F37498">
          <w:rPr>
            <w:rFonts w:eastAsia="Times New Roman"/>
            <w:szCs w:val="24"/>
            <w:lang w:eastAsia="en-US"/>
          </w:rPr>
          <w:br/>
          <w:t>ΘΕΟΦΥΛΑΚΤΟΣ Ι. , σελ.</w:t>
        </w:r>
        <w:r w:rsidRPr="00F37498">
          <w:rPr>
            <w:rFonts w:eastAsia="Times New Roman"/>
            <w:szCs w:val="24"/>
            <w:lang w:eastAsia="en-US"/>
          </w:rPr>
          <w:br/>
          <w:t>ΘΕΟΧΑΡΟΠΟΥΛΟΣ Α. , σελ.</w:t>
        </w:r>
        <w:r w:rsidRPr="00F37498">
          <w:rPr>
            <w:rFonts w:eastAsia="Times New Roman"/>
            <w:szCs w:val="24"/>
            <w:lang w:eastAsia="en-US"/>
          </w:rPr>
          <w:br/>
          <w:t>ΚΑΛΟΓΗΡΟΥ Μ. , σελ.</w:t>
        </w:r>
        <w:r w:rsidRPr="00F37498">
          <w:rPr>
            <w:rFonts w:eastAsia="Times New Roman"/>
            <w:szCs w:val="24"/>
            <w:lang w:eastAsia="en-US"/>
          </w:rPr>
          <w:br/>
          <w:t>ΚΑΡΑΓΚΟΥΝΗΣ Κ. , σελ.</w:t>
        </w:r>
        <w:r w:rsidRPr="00F37498">
          <w:rPr>
            <w:rFonts w:eastAsia="Times New Roman"/>
            <w:szCs w:val="24"/>
            <w:lang w:eastAsia="en-US"/>
          </w:rPr>
          <w:br/>
          <w:t>ΚΑΡΑΚΩΣΤΑΣ Ε. , σελ.</w:t>
        </w:r>
        <w:r w:rsidRPr="00F37498">
          <w:rPr>
            <w:rFonts w:eastAsia="Times New Roman"/>
            <w:szCs w:val="24"/>
            <w:lang w:eastAsia="en-US"/>
          </w:rPr>
          <w:br/>
          <w:t>ΚΑΡΡΑΣ Γ. , σελ.</w:t>
        </w:r>
        <w:r w:rsidRPr="00F37498">
          <w:rPr>
            <w:rFonts w:eastAsia="Times New Roman"/>
            <w:szCs w:val="24"/>
            <w:lang w:eastAsia="en-US"/>
          </w:rPr>
          <w:br/>
          <w:t>ΚΑΤΣΙΚΗΣ Κ. , σελ.</w:t>
        </w:r>
        <w:r w:rsidRPr="00F37498">
          <w:rPr>
            <w:rFonts w:eastAsia="Times New Roman"/>
            <w:szCs w:val="24"/>
            <w:lang w:eastAsia="en-US"/>
          </w:rPr>
          <w:br/>
          <w:t>ΚΟΖΟΜΠΟΛΗ - ΑΜΑΝΑΤΙΔΗ Π. , σελ.</w:t>
        </w:r>
        <w:r w:rsidRPr="00F37498">
          <w:rPr>
            <w:rFonts w:eastAsia="Times New Roman"/>
            <w:szCs w:val="24"/>
            <w:lang w:eastAsia="en-US"/>
          </w:rPr>
          <w:br/>
          <w:t>ΜΑΥΡΩΤΑΣ Γ. , σελ.</w:t>
        </w:r>
        <w:r w:rsidRPr="00F37498">
          <w:rPr>
            <w:rFonts w:eastAsia="Times New Roman"/>
            <w:szCs w:val="24"/>
            <w:lang w:eastAsia="en-US"/>
          </w:rPr>
          <w:br/>
          <w:t>ΠΑΝΑΓΙΩΤΑΡΟΣ Η. , σελ.</w:t>
        </w:r>
        <w:r w:rsidRPr="00F37498">
          <w:rPr>
            <w:rFonts w:eastAsia="Times New Roman"/>
            <w:szCs w:val="24"/>
            <w:lang w:eastAsia="en-US"/>
          </w:rPr>
          <w:br/>
          <w:t>ΠΑΠΑΓΓΕΛΟΠΟΥΛΟΣ Δ. , σελ.</w:t>
        </w:r>
        <w:r w:rsidRPr="00F37498">
          <w:rPr>
            <w:rFonts w:eastAsia="Times New Roman"/>
            <w:szCs w:val="24"/>
            <w:lang w:eastAsia="en-US"/>
          </w:rPr>
          <w:br/>
          <w:t>ΠΑΠΑΗΛΙΟΥ Γ. , σελ.</w:t>
        </w:r>
        <w:r w:rsidRPr="00F37498">
          <w:rPr>
            <w:rFonts w:eastAsia="Times New Roman"/>
            <w:szCs w:val="24"/>
            <w:lang w:eastAsia="en-US"/>
          </w:rPr>
          <w:br/>
          <w:t>ΠΑΠΑΘΕΟΔΩΡΟΥ Θ. , σελ.</w:t>
        </w:r>
        <w:r w:rsidRPr="00F37498">
          <w:rPr>
            <w:rFonts w:eastAsia="Times New Roman"/>
            <w:szCs w:val="24"/>
            <w:lang w:eastAsia="en-US"/>
          </w:rPr>
          <w:br/>
          <w:t>ΠΑΠΑΧΡΙΣΤΟΠΟΥΛΟΣ Α. , σελ.</w:t>
        </w:r>
        <w:r w:rsidRPr="00F37498">
          <w:rPr>
            <w:rFonts w:eastAsia="Times New Roman"/>
            <w:szCs w:val="24"/>
            <w:lang w:eastAsia="en-US"/>
          </w:rPr>
          <w:br/>
          <w:t>ΠΑΡΑΣΚΕΥΟΠΟΥΛΟΣ Ν. , σελ.</w:t>
        </w:r>
        <w:r w:rsidRPr="00F37498">
          <w:rPr>
            <w:rFonts w:eastAsia="Times New Roman"/>
            <w:szCs w:val="24"/>
            <w:lang w:eastAsia="en-US"/>
          </w:rPr>
          <w:br/>
          <w:t>ΠΟΛΑΚΗΣ Π. , σελ.</w:t>
        </w:r>
        <w:r w:rsidRPr="00F37498">
          <w:rPr>
            <w:rFonts w:eastAsia="Times New Roman"/>
            <w:szCs w:val="24"/>
            <w:lang w:eastAsia="en-US"/>
          </w:rPr>
          <w:br/>
          <w:t>ΣΑΡΙΔΗΣ Ι. , σελ.</w:t>
        </w:r>
        <w:r w:rsidRPr="00F37498">
          <w:rPr>
            <w:rFonts w:eastAsia="Times New Roman"/>
            <w:szCs w:val="24"/>
            <w:lang w:eastAsia="en-US"/>
          </w:rPr>
          <w:br/>
          <w:t>ΣΤΑΘΑΚΗΣ Γ. , σελ.</w:t>
        </w:r>
        <w:r w:rsidRPr="00F37498">
          <w:rPr>
            <w:rFonts w:eastAsia="Times New Roman"/>
            <w:szCs w:val="24"/>
            <w:lang w:eastAsia="en-US"/>
          </w:rPr>
          <w:br/>
          <w:t>ΣΤΑΜΑΤΑΚΗ Ε. , σελ.</w:t>
        </w:r>
        <w:r w:rsidRPr="00F37498">
          <w:rPr>
            <w:rFonts w:eastAsia="Times New Roman"/>
            <w:szCs w:val="24"/>
            <w:lang w:eastAsia="en-US"/>
          </w:rPr>
          <w:br/>
          <w:t>ΣΥΝΤΥΧΑΚΗΣ Ε. , σελ.</w:t>
        </w:r>
        <w:r w:rsidRPr="00F37498">
          <w:rPr>
            <w:rFonts w:eastAsia="Times New Roman"/>
            <w:szCs w:val="24"/>
            <w:lang w:eastAsia="en-US"/>
          </w:rPr>
          <w:br/>
          <w:t>ΤΑΣΟΥΛΑΣ Κ. , σελ.</w:t>
        </w:r>
        <w:r w:rsidRPr="00F37498">
          <w:rPr>
            <w:rFonts w:eastAsia="Times New Roman"/>
            <w:szCs w:val="24"/>
            <w:lang w:eastAsia="en-US"/>
          </w:rPr>
          <w:br/>
          <w:t>ΤΖΑΒΑΡΑΣ Κ. , σελ.</w:t>
        </w:r>
        <w:r w:rsidRPr="00F37498">
          <w:rPr>
            <w:rFonts w:eastAsia="Times New Roman"/>
            <w:szCs w:val="24"/>
            <w:lang w:eastAsia="en-US"/>
          </w:rPr>
          <w:br/>
          <w:t>ΧΡΙΣΤΟΔΟΥΛΟΠΟΥΛΟΥ Α. , σελ.</w:t>
        </w:r>
        <w:r w:rsidRPr="00F37498">
          <w:rPr>
            <w:rFonts w:eastAsia="Times New Roman"/>
            <w:szCs w:val="24"/>
            <w:lang w:eastAsia="en-US"/>
          </w:rPr>
          <w:br/>
          <w:t>ΨΥΧΟΓΙΟΣ Γ. , σελ.</w:t>
        </w:r>
        <w:r w:rsidRPr="00F37498">
          <w:rPr>
            <w:rFonts w:eastAsia="Times New Roman"/>
            <w:szCs w:val="24"/>
            <w:lang w:eastAsia="en-US"/>
          </w:rPr>
          <w:br/>
        </w:r>
        <w:r w:rsidRPr="00F37498">
          <w:rPr>
            <w:rFonts w:eastAsia="Times New Roman"/>
            <w:szCs w:val="24"/>
            <w:lang w:eastAsia="en-US"/>
          </w:rPr>
          <w:br/>
          <w:t>ΠΑΡΕΜΒΑΣΕΙΣ:</w:t>
        </w:r>
        <w:r w:rsidRPr="00F37498">
          <w:rPr>
            <w:rFonts w:eastAsia="Times New Roman"/>
            <w:szCs w:val="24"/>
            <w:lang w:eastAsia="en-US"/>
          </w:rPr>
          <w:br/>
          <w:t>ΑΝΑΓΝΩΣΤΟΠΟΥΛΟΥ Α. , σελ.</w:t>
        </w:r>
        <w:r w:rsidRPr="00F37498">
          <w:rPr>
            <w:rFonts w:eastAsia="Times New Roman"/>
            <w:szCs w:val="24"/>
            <w:lang w:eastAsia="en-US"/>
          </w:rPr>
          <w:br/>
          <w:t>ΜΠΑΡΚΑΣ Κ. , σελ.</w:t>
        </w:r>
        <w:r w:rsidRPr="00F37498">
          <w:rPr>
            <w:rFonts w:eastAsia="Times New Roman"/>
            <w:szCs w:val="24"/>
            <w:lang w:eastAsia="en-US"/>
          </w:rPr>
          <w:br/>
        </w:r>
      </w:ins>
    </w:p>
    <w:p w14:paraId="6341026F" w14:textId="1B5BDBAD" w:rsidR="000640C0" w:rsidRDefault="00F37498">
      <w:pPr>
        <w:spacing w:line="600" w:lineRule="auto"/>
        <w:ind w:firstLine="720"/>
        <w:jc w:val="center"/>
        <w:rPr>
          <w:rFonts w:eastAsia="Times New Roman"/>
          <w:szCs w:val="24"/>
        </w:rPr>
      </w:pPr>
      <w:r w:rsidRPr="005D4860">
        <w:rPr>
          <w:rFonts w:eastAsia="Times New Roman"/>
          <w:szCs w:val="24"/>
        </w:rPr>
        <w:t>ΠΡΑΚΤΙΚΑ ΒΟΥΛΗΣ</w:t>
      </w:r>
    </w:p>
    <w:p w14:paraId="63410270" w14:textId="77777777" w:rsidR="000640C0" w:rsidRDefault="00F37498">
      <w:pPr>
        <w:spacing w:line="600" w:lineRule="auto"/>
        <w:ind w:firstLine="720"/>
        <w:jc w:val="center"/>
        <w:rPr>
          <w:rFonts w:eastAsia="Times New Roman"/>
          <w:szCs w:val="24"/>
        </w:rPr>
      </w:pPr>
      <w:r w:rsidRPr="005D4860">
        <w:rPr>
          <w:rFonts w:eastAsia="Times New Roman"/>
          <w:szCs w:val="24"/>
        </w:rPr>
        <w:t>Ι</w:t>
      </w:r>
      <w:r w:rsidRPr="005D4860">
        <w:rPr>
          <w:rFonts w:eastAsia="Times New Roman"/>
          <w:szCs w:val="24"/>
        </w:rPr>
        <w:t xml:space="preserve">Ζ΄ ΠΕΡΙΟΔΟΣ </w:t>
      </w:r>
    </w:p>
    <w:p w14:paraId="63410271" w14:textId="77777777" w:rsidR="000640C0" w:rsidRDefault="00F37498">
      <w:pPr>
        <w:spacing w:line="600" w:lineRule="auto"/>
        <w:ind w:firstLine="720"/>
        <w:jc w:val="center"/>
        <w:rPr>
          <w:rFonts w:eastAsia="Times New Roman"/>
          <w:szCs w:val="24"/>
        </w:rPr>
      </w:pPr>
      <w:r w:rsidRPr="005D4860">
        <w:rPr>
          <w:rFonts w:eastAsia="Times New Roman"/>
          <w:szCs w:val="24"/>
        </w:rPr>
        <w:t>ΠΡΟΕΔΡΕΥΟΜΕΝΗΣ ΚΟΙΝΟΒΟΥΛΕΥΤΙΚΗΣ ΔΗΜΟΚΡΑΤΙΑΣ</w:t>
      </w:r>
    </w:p>
    <w:p w14:paraId="63410272" w14:textId="77777777" w:rsidR="000640C0" w:rsidRDefault="00F37498">
      <w:pPr>
        <w:spacing w:line="600" w:lineRule="auto"/>
        <w:ind w:firstLine="720"/>
        <w:jc w:val="center"/>
        <w:rPr>
          <w:rFonts w:eastAsia="Times New Roman"/>
          <w:szCs w:val="24"/>
        </w:rPr>
      </w:pPr>
      <w:r w:rsidRPr="005D4860">
        <w:rPr>
          <w:rFonts w:eastAsia="Times New Roman"/>
          <w:szCs w:val="24"/>
        </w:rPr>
        <w:t xml:space="preserve">ΣΥΝΟΔΟΣ </w:t>
      </w:r>
      <w:r>
        <w:rPr>
          <w:rFonts w:eastAsia="Times New Roman"/>
          <w:szCs w:val="24"/>
        </w:rPr>
        <w:t>Δ</w:t>
      </w:r>
      <w:r w:rsidRPr="005D4860">
        <w:rPr>
          <w:rFonts w:eastAsia="Times New Roman"/>
          <w:szCs w:val="24"/>
        </w:rPr>
        <w:t>΄</w:t>
      </w:r>
    </w:p>
    <w:p w14:paraId="63410273"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ΣΥΝΕΔΡΙΑΣΗ ΙΕ</w:t>
      </w:r>
      <w:r w:rsidRPr="005D4860">
        <w:rPr>
          <w:rFonts w:eastAsia="Times New Roman" w:cs="Times New Roman"/>
          <w:szCs w:val="24"/>
        </w:rPr>
        <w:t>΄</w:t>
      </w:r>
    </w:p>
    <w:p w14:paraId="63410274" w14:textId="77777777" w:rsidR="000640C0" w:rsidRDefault="00F37498">
      <w:pPr>
        <w:spacing w:line="600" w:lineRule="auto"/>
        <w:ind w:firstLine="720"/>
        <w:jc w:val="center"/>
        <w:rPr>
          <w:rFonts w:eastAsia="Times New Roman"/>
          <w:szCs w:val="24"/>
        </w:rPr>
      </w:pPr>
      <w:r w:rsidRPr="005D4860">
        <w:rPr>
          <w:rFonts w:eastAsia="Times New Roman"/>
          <w:szCs w:val="24"/>
        </w:rPr>
        <w:t xml:space="preserve">Τετάρτη </w:t>
      </w:r>
      <w:r>
        <w:rPr>
          <w:rFonts w:eastAsia="Times New Roman"/>
          <w:szCs w:val="24"/>
        </w:rPr>
        <w:t>24 Οκτωβρίου</w:t>
      </w:r>
      <w:r w:rsidRPr="005D4860">
        <w:rPr>
          <w:rFonts w:eastAsia="Times New Roman"/>
          <w:szCs w:val="24"/>
        </w:rPr>
        <w:t xml:space="preserve"> 2018</w:t>
      </w:r>
    </w:p>
    <w:p w14:paraId="63410275" w14:textId="77777777" w:rsidR="000640C0" w:rsidRDefault="00F37498">
      <w:pPr>
        <w:spacing w:line="600" w:lineRule="auto"/>
        <w:ind w:firstLine="720"/>
        <w:jc w:val="both"/>
        <w:rPr>
          <w:rFonts w:eastAsia="Times New Roman"/>
          <w:szCs w:val="24"/>
        </w:rPr>
      </w:pPr>
      <w:r w:rsidRPr="005D4860">
        <w:rPr>
          <w:rFonts w:eastAsia="Times New Roman"/>
          <w:szCs w:val="24"/>
        </w:rPr>
        <w:t xml:space="preserve">Αθήνα, σήμερα στις </w:t>
      </w:r>
      <w:r>
        <w:rPr>
          <w:rFonts w:eastAsia="Times New Roman"/>
          <w:szCs w:val="24"/>
        </w:rPr>
        <w:t>24 Οκτωβρίου</w:t>
      </w:r>
      <w:r w:rsidRPr="005D4860">
        <w:rPr>
          <w:rFonts w:eastAsia="Times New Roman"/>
          <w:szCs w:val="24"/>
        </w:rPr>
        <w:t xml:space="preserve"> 2018, ημέρα Τετάρτη και ώρα 10.1</w:t>
      </w:r>
      <w:r>
        <w:rPr>
          <w:rFonts w:eastAsia="Times New Roman"/>
          <w:szCs w:val="24"/>
        </w:rPr>
        <w:t>0</w:t>
      </w:r>
      <w:r w:rsidRPr="005D4860">
        <w:rPr>
          <w:rFonts w:eastAsia="Times New Roman"/>
          <w:szCs w:val="24"/>
        </w:rPr>
        <w:t>΄</w:t>
      </w:r>
      <w:r>
        <w:rPr>
          <w:rFonts w:eastAsia="Times New Roman"/>
          <w:szCs w:val="24"/>
        </w:rPr>
        <w:t>,</w:t>
      </w:r>
      <w:r w:rsidRPr="005D486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Δ</w:t>
      </w:r>
      <w:r w:rsidRPr="005D4860">
        <w:rPr>
          <w:rFonts w:eastAsia="Times New Roman"/>
          <w:szCs w:val="24"/>
        </w:rPr>
        <w:t xml:space="preserve">΄ Αντιπροέδρου αυτής κ. </w:t>
      </w:r>
      <w:r w:rsidRPr="0008609E">
        <w:rPr>
          <w:rFonts w:eastAsia="Times New Roman"/>
          <w:b/>
          <w:szCs w:val="24"/>
        </w:rPr>
        <w:t>ΝΙΚΗΤΑ ΚΑΚΛΑΜΑΝΗ</w:t>
      </w:r>
      <w:r>
        <w:rPr>
          <w:rFonts w:eastAsia="Times New Roman"/>
          <w:szCs w:val="24"/>
        </w:rPr>
        <w:t>.</w:t>
      </w:r>
    </w:p>
    <w:p w14:paraId="63410276" w14:textId="77777777" w:rsidR="000640C0" w:rsidRDefault="00F37498">
      <w:pPr>
        <w:spacing w:line="600" w:lineRule="auto"/>
        <w:ind w:firstLine="720"/>
        <w:jc w:val="both"/>
        <w:rPr>
          <w:rFonts w:eastAsia="Times New Roman" w:cs="Times New Roman"/>
          <w:szCs w:val="24"/>
        </w:rPr>
      </w:pPr>
      <w:r w:rsidRPr="00D716BB">
        <w:rPr>
          <w:rFonts w:eastAsia="Times New Roman"/>
          <w:b/>
          <w:bCs/>
        </w:rPr>
        <w:t>ΠΡΟΕΔΡΕΥΩΝ (Νικήτας Κακλαμάνης):</w:t>
      </w:r>
      <w:r>
        <w:rPr>
          <w:rFonts w:eastAsia="Times New Roman"/>
          <w:b/>
          <w:bCs/>
        </w:rPr>
        <w:t xml:space="preserve"> </w:t>
      </w:r>
      <w:r w:rsidRPr="005D4860">
        <w:rPr>
          <w:rFonts w:eastAsia="Times New Roman"/>
          <w:szCs w:val="24"/>
        </w:rPr>
        <w:t>Κυρίες και κύριοι συνάδελφοι, αρχίζει η συνεδρίαση.</w:t>
      </w:r>
    </w:p>
    <w:p w14:paraId="63410277" w14:textId="77777777" w:rsidR="000640C0" w:rsidRDefault="00F37498">
      <w:pPr>
        <w:spacing w:line="600" w:lineRule="auto"/>
        <w:ind w:firstLine="720"/>
        <w:jc w:val="both"/>
        <w:rPr>
          <w:rFonts w:eastAsia="Times New Roman"/>
          <w:szCs w:val="24"/>
        </w:rPr>
      </w:pPr>
      <w:r w:rsidRPr="005D4860">
        <w:rPr>
          <w:rFonts w:eastAsia="Times New Roman"/>
          <w:szCs w:val="24"/>
        </w:rPr>
        <w:t xml:space="preserve">(ΕΠΙΚΥΡΩΣΗ </w:t>
      </w:r>
      <w:r w:rsidRPr="005D4860">
        <w:rPr>
          <w:rFonts w:eastAsia="Times New Roman"/>
          <w:szCs w:val="24"/>
        </w:rPr>
        <w:t xml:space="preserve">ΠΡΑΚΤΙΚΩΝ: Σύμφωνα με την από </w:t>
      </w:r>
      <w:r>
        <w:rPr>
          <w:rFonts w:eastAsia="Times New Roman"/>
          <w:szCs w:val="24"/>
        </w:rPr>
        <w:t>23</w:t>
      </w:r>
      <w:r>
        <w:rPr>
          <w:rFonts w:eastAsia="Times New Roman"/>
          <w:szCs w:val="24"/>
        </w:rPr>
        <w:t>-</w:t>
      </w:r>
      <w:r>
        <w:rPr>
          <w:rFonts w:eastAsia="Times New Roman"/>
          <w:szCs w:val="24"/>
        </w:rPr>
        <w:t>10</w:t>
      </w:r>
      <w:r>
        <w:rPr>
          <w:rFonts w:eastAsia="Times New Roman"/>
          <w:szCs w:val="24"/>
        </w:rPr>
        <w:t>-</w:t>
      </w:r>
      <w:r w:rsidRPr="00D716BB">
        <w:rPr>
          <w:rFonts w:eastAsia="Times New Roman"/>
          <w:szCs w:val="24"/>
        </w:rPr>
        <w:t>201</w:t>
      </w:r>
      <w:r>
        <w:rPr>
          <w:rFonts w:eastAsia="Times New Roman"/>
          <w:szCs w:val="24"/>
        </w:rPr>
        <w:t>8</w:t>
      </w:r>
      <w:r w:rsidRPr="005D4860">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ΙΔ΄</w:t>
      </w:r>
      <w:r w:rsidRPr="005D4860">
        <w:rPr>
          <w:rFonts w:eastAsia="Times New Roman"/>
          <w:szCs w:val="24"/>
        </w:rPr>
        <w:t xml:space="preserve"> συνεδριάσεώς του, της </w:t>
      </w:r>
      <w:r>
        <w:rPr>
          <w:rFonts w:eastAsia="Times New Roman"/>
          <w:szCs w:val="24"/>
        </w:rPr>
        <w:t xml:space="preserve">Τρίτης </w:t>
      </w:r>
      <w:r>
        <w:rPr>
          <w:rFonts w:eastAsia="Times New Roman"/>
          <w:szCs w:val="24"/>
        </w:rPr>
        <w:lastRenderedPageBreak/>
        <w:t>23</w:t>
      </w:r>
      <w:r w:rsidRPr="00D716BB">
        <w:rPr>
          <w:rFonts w:eastAsia="Times New Roman"/>
          <w:szCs w:val="24"/>
        </w:rPr>
        <w:t xml:space="preserve"> </w:t>
      </w:r>
      <w:r>
        <w:rPr>
          <w:rFonts w:eastAsia="Times New Roman"/>
          <w:szCs w:val="24"/>
        </w:rPr>
        <w:t>Οκτωβρίου</w:t>
      </w:r>
      <w:r w:rsidRPr="00D716BB">
        <w:rPr>
          <w:rFonts w:eastAsia="Times New Roman"/>
          <w:szCs w:val="24"/>
        </w:rPr>
        <w:t xml:space="preserve"> 201</w:t>
      </w:r>
      <w:r>
        <w:rPr>
          <w:rFonts w:eastAsia="Times New Roman"/>
          <w:szCs w:val="24"/>
        </w:rPr>
        <w:t>8</w:t>
      </w:r>
      <w:r w:rsidRPr="005D4860">
        <w:rPr>
          <w:rFonts w:eastAsia="Times New Roman"/>
          <w:szCs w:val="24"/>
        </w:rPr>
        <w:t>, σε ό,τι αφορά την ψήφιση στο σύνολ</w:t>
      </w:r>
      <w:r>
        <w:rPr>
          <w:rFonts w:eastAsia="Times New Roman"/>
          <w:szCs w:val="24"/>
        </w:rPr>
        <w:t>ο</w:t>
      </w:r>
      <w:r w:rsidRPr="005D4860">
        <w:rPr>
          <w:rFonts w:eastAsia="Times New Roman"/>
          <w:szCs w:val="24"/>
        </w:rPr>
        <w:t xml:space="preserve"> του σχεδίου νόμου: «</w:t>
      </w:r>
      <w:r>
        <w:rPr>
          <w:rFonts w:eastAsia="Times New Roman"/>
          <w:szCs w:val="24"/>
        </w:rPr>
        <w:t>Ίδρυση Μητροπολιτικού Οργαν</w:t>
      </w:r>
      <w:r>
        <w:rPr>
          <w:rFonts w:eastAsia="Times New Roman"/>
          <w:szCs w:val="24"/>
        </w:rPr>
        <w:t>ισμού Μουσείων Εικαστικών Τεχνών και άλλες διατάξεις</w:t>
      </w:r>
      <w:r w:rsidRPr="005D4860">
        <w:rPr>
          <w:rFonts w:eastAsia="Times New Roman"/>
          <w:szCs w:val="24"/>
        </w:rPr>
        <w:t>»</w:t>
      </w:r>
      <w:r w:rsidRPr="00EF64E5">
        <w:rPr>
          <w:rFonts w:eastAsia="Times New Roman"/>
          <w:szCs w:val="24"/>
        </w:rPr>
        <w:t>.</w:t>
      </w:r>
      <w:r w:rsidRPr="005D4860">
        <w:rPr>
          <w:rFonts w:eastAsia="Times New Roman"/>
          <w:szCs w:val="24"/>
        </w:rPr>
        <w:t>)</w:t>
      </w:r>
    </w:p>
    <w:p w14:paraId="63410278" w14:textId="77777777" w:rsidR="000640C0" w:rsidRDefault="00F37498">
      <w:pPr>
        <w:spacing w:line="600" w:lineRule="auto"/>
        <w:ind w:firstLine="720"/>
        <w:jc w:val="both"/>
        <w:rPr>
          <w:rFonts w:eastAsia="Times New Roman" w:cs="Times New Roman"/>
        </w:rPr>
      </w:pPr>
      <w:r w:rsidRPr="0073770D">
        <w:rPr>
          <w:rFonts w:eastAsia="Times New Roman" w:cs="Times New Roman"/>
        </w:rPr>
        <w:t>Κυρίες και κύριοι συνάδελφοι,</w:t>
      </w:r>
      <w:r>
        <w:rPr>
          <w:rFonts w:eastAsia="Times New Roman" w:cs="Times New Roman"/>
        </w:rPr>
        <w:t xml:space="preserve"> γίνεται γνωστό</w:t>
      </w:r>
      <w:r w:rsidRPr="0073770D">
        <w:rPr>
          <w:rFonts w:eastAsia="Times New Roman" w:cs="Times New Roman"/>
        </w:rPr>
        <w:t xml:space="preserve"> στο Σώμα ότι τη συνεδρίασή μας παρακολου</w:t>
      </w:r>
      <w:r>
        <w:rPr>
          <w:rFonts w:eastAsia="Times New Roman" w:cs="Times New Roman"/>
        </w:rPr>
        <w:t xml:space="preserve">θούν από τα άνω δυτικά θεωρεία </w:t>
      </w:r>
      <w:r w:rsidRPr="0073770D">
        <w:rPr>
          <w:rFonts w:eastAsia="Times New Roman" w:cs="Times New Roman"/>
        </w:rPr>
        <w:t xml:space="preserve">τριάντα </w:t>
      </w:r>
      <w:r>
        <w:rPr>
          <w:rFonts w:eastAsia="Times New Roman" w:cs="Times New Roman"/>
        </w:rPr>
        <w:t>επτά</w:t>
      </w:r>
      <w:r w:rsidRPr="0073770D">
        <w:rPr>
          <w:rFonts w:eastAsia="Times New Roman" w:cs="Times New Roman"/>
        </w:rPr>
        <w:t xml:space="preserve"> μαθητές και μαθήτριες και </w:t>
      </w:r>
      <w:r>
        <w:rPr>
          <w:rFonts w:eastAsia="Times New Roman" w:cs="Times New Roman"/>
        </w:rPr>
        <w:t>δυο</w:t>
      </w:r>
      <w:r w:rsidRPr="0073770D">
        <w:rPr>
          <w:rFonts w:eastAsia="Times New Roman" w:cs="Times New Roman"/>
        </w:rPr>
        <w:t xml:space="preserve"> εκπαιδευτικοί συνοδοί </w:t>
      </w:r>
      <w:r>
        <w:rPr>
          <w:rFonts w:eastAsia="Times New Roman" w:cs="Times New Roman"/>
        </w:rPr>
        <w:t>τους από το 7</w:t>
      </w:r>
      <w:r w:rsidRPr="0073770D">
        <w:rPr>
          <w:rFonts w:eastAsia="Times New Roman" w:cs="Times New Roman"/>
          <w:vertAlign w:val="superscript"/>
        </w:rPr>
        <w:t>ο</w:t>
      </w:r>
      <w:r w:rsidRPr="0073770D">
        <w:rPr>
          <w:rFonts w:eastAsia="Times New Roman" w:cs="Times New Roman"/>
        </w:rPr>
        <w:t xml:space="preserve"> </w:t>
      </w:r>
      <w:r>
        <w:rPr>
          <w:rFonts w:eastAsia="Times New Roman" w:cs="Times New Roman"/>
        </w:rPr>
        <w:t>Γυμνάσιο Περιστερίου (</w:t>
      </w:r>
      <w:r>
        <w:rPr>
          <w:rFonts w:eastAsia="Times New Roman" w:cs="Times New Roman"/>
        </w:rPr>
        <w:t>δεύτερο τ</w:t>
      </w:r>
      <w:r>
        <w:rPr>
          <w:rFonts w:eastAsia="Times New Roman" w:cs="Times New Roman"/>
        </w:rPr>
        <w:t>μήμα)</w:t>
      </w:r>
      <w:r w:rsidRPr="0073770D">
        <w:rPr>
          <w:rFonts w:eastAsia="Times New Roman" w:cs="Times New Roman"/>
        </w:rPr>
        <w:t xml:space="preserve">. </w:t>
      </w:r>
    </w:p>
    <w:p w14:paraId="63410279" w14:textId="77777777" w:rsidR="000640C0" w:rsidRDefault="00F37498">
      <w:pPr>
        <w:spacing w:line="600" w:lineRule="auto"/>
        <w:ind w:firstLine="720"/>
        <w:jc w:val="both"/>
        <w:rPr>
          <w:rFonts w:eastAsia="Times New Roman" w:cs="Times New Roman"/>
        </w:rPr>
      </w:pPr>
      <w:r w:rsidRPr="0073770D">
        <w:rPr>
          <w:rFonts w:eastAsia="Times New Roman" w:cs="Times New Roman"/>
        </w:rPr>
        <w:t xml:space="preserve">Η Βουλή τούς καλωσορίζει. </w:t>
      </w:r>
    </w:p>
    <w:p w14:paraId="6341027A" w14:textId="77777777" w:rsidR="000640C0" w:rsidRDefault="00F37498">
      <w:pPr>
        <w:spacing w:line="600" w:lineRule="auto"/>
        <w:ind w:firstLine="720"/>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14:paraId="6341027B" w14:textId="77777777" w:rsidR="000640C0" w:rsidRDefault="00F37498">
      <w:pPr>
        <w:spacing w:line="600" w:lineRule="auto"/>
        <w:ind w:firstLine="720"/>
        <w:jc w:val="both"/>
        <w:rPr>
          <w:rFonts w:eastAsia="Times New Roman" w:cs="Times New Roman"/>
        </w:rPr>
      </w:pPr>
      <w:r>
        <w:rPr>
          <w:rFonts w:eastAsia="Times New Roman" w:cs="Times New Roman"/>
        </w:rPr>
        <w:t xml:space="preserve">Επίσης, έχω την τιμή να ανακοινώσω στο Σώμα το δελτίο επικαίρων ερωτήσεων της Πέμπτης 25 Οκτωβρίου 2018. </w:t>
      </w:r>
    </w:p>
    <w:p w14:paraId="6341027C" w14:textId="77777777" w:rsidR="000640C0" w:rsidRDefault="00F37498">
      <w:pPr>
        <w:spacing w:line="600" w:lineRule="auto"/>
        <w:ind w:firstLine="720"/>
        <w:jc w:val="both"/>
        <w:rPr>
          <w:rFonts w:eastAsia="Times New Roman" w:cs="Times New Roman"/>
        </w:rPr>
      </w:pPr>
      <w:r w:rsidRPr="00A23F41">
        <w:rPr>
          <w:rFonts w:eastAsia="Times New Roman" w:cs="Times New Roman"/>
        </w:rPr>
        <w:t>Α. ΕΠΙΚΑΙΡΕΣ ΕΡΩΤΗΣΕΙ</w:t>
      </w:r>
      <w:r>
        <w:rPr>
          <w:rFonts w:eastAsia="Times New Roman" w:cs="Times New Roman"/>
        </w:rPr>
        <w:t>Σ  Πρώτου Κύκ</w:t>
      </w:r>
      <w:r>
        <w:rPr>
          <w:rFonts w:eastAsia="Times New Roman" w:cs="Times New Roman"/>
        </w:rPr>
        <w:t>λου (Άρθρο 130 παράγραφο</w:t>
      </w:r>
      <w:r>
        <w:rPr>
          <w:rFonts w:eastAsia="Times New Roman" w:cs="Times New Roman"/>
        </w:rPr>
        <w:t>ι</w:t>
      </w:r>
      <w:r w:rsidRPr="00A23F41">
        <w:rPr>
          <w:rFonts w:eastAsia="Times New Roman" w:cs="Times New Roman"/>
        </w:rPr>
        <w:t xml:space="preserve"> 2 και 3</w:t>
      </w:r>
      <w:r>
        <w:rPr>
          <w:rFonts w:eastAsia="Times New Roman" w:cs="Times New Roman"/>
        </w:rPr>
        <w:t xml:space="preserve"> του Κανονισμού της</w:t>
      </w:r>
      <w:r w:rsidRPr="00A23F41">
        <w:rPr>
          <w:rFonts w:eastAsia="Times New Roman" w:cs="Times New Roman"/>
        </w:rPr>
        <w:t xml:space="preserve"> Βουλής)</w:t>
      </w:r>
    </w:p>
    <w:p w14:paraId="6341027D" w14:textId="77777777" w:rsidR="000640C0" w:rsidRDefault="00F37498">
      <w:pPr>
        <w:spacing w:line="600" w:lineRule="auto"/>
        <w:ind w:firstLine="720"/>
        <w:jc w:val="both"/>
        <w:rPr>
          <w:rFonts w:eastAsia="Times New Roman" w:cs="Times New Roman"/>
        </w:rPr>
      </w:pPr>
      <w:r>
        <w:rPr>
          <w:rFonts w:eastAsia="Times New Roman" w:cs="Times New Roman"/>
        </w:rPr>
        <w:t>1.</w:t>
      </w:r>
      <w:r w:rsidRPr="00A23F41">
        <w:rPr>
          <w:rFonts w:eastAsia="Times New Roman" w:cs="Times New Roman"/>
        </w:rPr>
        <w:t xml:space="preserve"> Η με αριθμό 82/22-10-2018 </w:t>
      </w:r>
      <w:r>
        <w:rPr>
          <w:rFonts w:eastAsia="Times New Roman" w:cs="Times New Roman"/>
        </w:rPr>
        <w:t>επίκαιρη ερώτηση</w:t>
      </w:r>
      <w:r w:rsidRPr="00A23F41">
        <w:rPr>
          <w:rFonts w:eastAsia="Times New Roman" w:cs="Times New Roman"/>
        </w:rPr>
        <w:t xml:space="preserve"> του Βουλευτή Φλώρινας της Νέας Δημοκρατίας κ. Ιωάννη Αντωνιάδη προς τον Υπουργό Αγροτικής Ανάπτυξης και Τροφίμων, με θέμα: «Διατήρηση των εκτάσεων το</w:t>
      </w:r>
      <w:r w:rsidRPr="00A23F41">
        <w:rPr>
          <w:rFonts w:eastAsia="Times New Roman" w:cs="Times New Roman"/>
        </w:rPr>
        <w:t>υ Νομού Φλώρινας στις μειονεκτικές περιοχές».</w:t>
      </w:r>
    </w:p>
    <w:p w14:paraId="6341027E" w14:textId="77777777" w:rsidR="000640C0" w:rsidRDefault="00F37498">
      <w:pPr>
        <w:spacing w:line="600" w:lineRule="auto"/>
        <w:ind w:firstLine="720"/>
        <w:jc w:val="both"/>
        <w:rPr>
          <w:rFonts w:eastAsia="Times New Roman" w:cs="Times New Roman"/>
        </w:rPr>
      </w:pPr>
      <w:r>
        <w:rPr>
          <w:rFonts w:eastAsia="Times New Roman" w:cs="Times New Roman"/>
        </w:rPr>
        <w:lastRenderedPageBreak/>
        <w:t>2.</w:t>
      </w:r>
      <w:r w:rsidRPr="00A23F41">
        <w:rPr>
          <w:rFonts w:eastAsia="Times New Roman" w:cs="Times New Roman"/>
        </w:rPr>
        <w:t xml:space="preserve"> Η με αριθμό 91/23-10-2018 </w:t>
      </w:r>
      <w:r>
        <w:rPr>
          <w:rFonts w:eastAsia="Times New Roman" w:cs="Times New Roman"/>
        </w:rPr>
        <w:t>επίκαιρη ερώτηση</w:t>
      </w:r>
      <w:r w:rsidRPr="00A23F41">
        <w:rPr>
          <w:rFonts w:eastAsia="Times New Roman" w:cs="Times New Roman"/>
        </w:rPr>
        <w:t xml:space="preserve"> του Βουλευτή Ηρακλείου τ</w:t>
      </w:r>
      <w:r>
        <w:rPr>
          <w:rFonts w:eastAsia="Times New Roman" w:cs="Times New Roman"/>
        </w:rPr>
        <w:t>ης Δημοκρατικής Συμπαράταξης ΠΑΣΟΚ</w:t>
      </w:r>
      <w:r>
        <w:rPr>
          <w:rFonts w:eastAsia="Times New Roman" w:cs="Times New Roman"/>
        </w:rPr>
        <w:t xml:space="preserve"> </w:t>
      </w:r>
      <w:r>
        <w:rPr>
          <w:rFonts w:eastAsia="Times New Roman" w:cs="Times New Roman"/>
        </w:rPr>
        <w:t>- ΔΗΜΑΡ</w:t>
      </w:r>
      <w:r w:rsidRPr="00A23F41">
        <w:rPr>
          <w:rFonts w:eastAsia="Times New Roman" w:cs="Times New Roman"/>
        </w:rPr>
        <w:t xml:space="preserve"> κ. Βασιλείου </w:t>
      </w:r>
      <w:proofErr w:type="spellStart"/>
      <w:r w:rsidRPr="00A23F41">
        <w:rPr>
          <w:rFonts w:eastAsia="Times New Roman" w:cs="Times New Roman"/>
        </w:rPr>
        <w:t>Κεγκέρογλου</w:t>
      </w:r>
      <w:proofErr w:type="spellEnd"/>
      <w:r w:rsidRPr="00A23F41">
        <w:rPr>
          <w:rFonts w:eastAsia="Times New Roman" w:cs="Times New Roman"/>
        </w:rPr>
        <w:t xml:space="preserve"> προς τον Υπουργό Αγροτικής Ανάπτυξης και Τροφίμων, με θέμα: «Αντιμετώπισ</w:t>
      </w:r>
      <w:r w:rsidRPr="00A23F41">
        <w:rPr>
          <w:rFonts w:eastAsia="Times New Roman" w:cs="Times New Roman"/>
        </w:rPr>
        <w:t>η των σοβαρών προβλημάτων που προκύπτουν από την υιοθέτηση του νέου σχεδίου οριοθέτησης του χάρτη των μειονεκτικών περιοχών».</w:t>
      </w:r>
    </w:p>
    <w:p w14:paraId="6341027F" w14:textId="77777777" w:rsidR="000640C0" w:rsidRDefault="00F37498">
      <w:pPr>
        <w:spacing w:line="600" w:lineRule="auto"/>
        <w:ind w:firstLine="720"/>
        <w:jc w:val="both"/>
        <w:rPr>
          <w:rFonts w:eastAsia="Times New Roman" w:cs="Times New Roman"/>
        </w:rPr>
      </w:pPr>
      <w:r>
        <w:rPr>
          <w:rFonts w:eastAsia="Times New Roman" w:cs="Times New Roman"/>
        </w:rPr>
        <w:t>3.</w:t>
      </w:r>
      <w:r w:rsidRPr="00A23F41">
        <w:rPr>
          <w:rFonts w:eastAsia="Times New Roman" w:cs="Times New Roman"/>
        </w:rPr>
        <w:t xml:space="preserve"> Η με αριθμό 75/16-10-2018 </w:t>
      </w:r>
      <w:r>
        <w:rPr>
          <w:rFonts w:eastAsia="Times New Roman" w:cs="Times New Roman"/>
        </w:rPr>
        <w:t>επίκαιρη ερώτηση</w:t>
      </w:r>
      <w:r w:rsidRPr="00A23F41">
        <w:rPr>
          <w:rFonts w:eastAsia="Times New Roman" w:cs="Times New Roman"/>
        </w:rPr>
        <w:t xml:space="preserve"> του Βουλευτή Α΄ Πειραιώ</w:t>
      </w:r>
      <w:r>
        <w:rPr>
          <w:rFonts w:eastAsia="Times New Roman" w:cs="Times New Roman"/>
        </w:rPr>
        <w:t>ς  του Λαϊκού Συνδέσμου</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Χρυσή Αυγή</w:t>
      </w:r>
      <w:r w:rsidRPr="00A23F41">
        <w:rPr>
          <w:rFonts w:eastAsia="Times New Roman" w:cs="Times New Roman"/>
        </w:rPr>
        <w:t xml:space="preserve"> κ. Νικολάου </w:t>
      </w:r>
      <w:proofErr w:type="spellStart"/>
      <w:r w:rsidRPr="00A23F41">
        <w:rPr>
          <w:rFonts w:eastAsia="Times New Roman" w:cs="Times New Roman"/>
        </w:rPr>
        <w:t>Κούζηλου</w:t>
      </w:r>
      <w:proofErr w:type="spellEnd"/>
      <w:r w:rsidRPr="00A23F41">
        <w:rPr>
          <w:rFonts w:eastAsia="Times New Roman" w:cs="Times New Roman"/>
        </w:rPr>
        <w:t xml:space="preserve"> προ</w:t>
      </w:r>
      <w:r w:rsidRPr="00A23F41">
        <w:rPr>
          <w:rFonts w:eastAsia="Times New Roman" w:cs="Times New Roman"/>
        </w:rPr>
        <w:t xml:space="preserve">ς την Υπουργό Εργασίας, Κοινωνικής Ασφάλισης και Κοινωνικής Αλληλεγγύης, με θέμα: «Προστασία πληρωμάτων από εγκατάλειψη πλοίου εσωτερικών </w:t>
      </w:r>
      <w:proofErr w:type="spellStart"/>
      <w:r w:rsidRPr="00A23F41">
        <w:rPr>
          <w:rFonts w:eastAsia="Times New Roman" w:cs="Times New Roman"/>
        </w:rPr>
        <w:t>πλόων</w:t>
      </w:r>
      <w:proofErr w:type="spellEnd"/>
      <w:r w:rsidRPr="00A23F41">
        <w:rPr>
          <w:rFonts w:eastAsia="Times New Roman" w:cs="Times New Roman"/>
        </w:rPr>
        <w:t>».</w:t>
      </w:r>
    </w:p>
    <w:p w14:paraId="63410280" w14:textId="77777777" w:rsidR="000640C0" w:rsidRDefault="00F37498">
      <w:pPr>
        <w:spacing w:line="600" w:lineRule="auto"/>
        <w:ind w:firstLine="720"/>
        <w:jc w:val="both"/>
        <w:rPr>
          <w:rFonts w:eastAsia="Times New Roman" w:cs="Times New Roman"/>
        </w:rPr>
      </w:pPr>
      <w:r>
        <w:rPr>
          <w:rFonts w:eastAsia="Times New Roman" w:cs="Times New Roman"/>
        </w:rPr>
        <w:t xml:space="preserve">4. </w:t>
      </w:r>
      <w:r w:rsidRPr="00A23F41">
        <w:rPr>
          <w:rFonts w:eastAsia="Times New Roman" w:cs="Times New Roman"/>
        </w:rPr>
        <w:t xml:space="preserve">Η με αριθμό 88/22-10-2018 </w:t>
      </w:r>
      <w:r>
        <w:rPr>
          <w:rFonts w:eastAsia="Times New Roman" w:cs="Times New Roman"/>
        </w:rPr>
        <w:t>επίκαιρη ερώτηση</w:t>
      </w:r>
      <w:r w:rsidRPr="00A23F41">
        <w:rPr>
          <w:rFonts w:eastAsia="Times New Roman" w:cs="Times New Roman"/>
        </w:rPr>
        <w:t xml:space="preserve"> της Βουλευτού Β΄ Αθην</w:t>
      </w:r>
      <w:r>
        <w:rPr>
          <w:rFonts w:eastAsia="Times New Roman" w:cs="Times New Roman"/>
        </w:rPr>
        <w:t>ών του Λαϊκού Συνδέσμου</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Χρυσή Αυγή</w:t>
      </w:r>
      <w:r w:rsidRPr="00A23F41">
        <w:rPr>
          <w:rFonts w:eastAsia="Times New Roman" w:cs="Times New Roman"/>
        </w:rPr>
        <w:t xml:space="preserve"> κ</w:t>
      </w:r>
      <w:r>
        <w:rPr>
          <w:rFonts w:eastAsia="Times New Roman" w:cs="Times New Roman"/>
        </w:rPr>
        <w:t>.</w:t>
      </w:r>
      <w:r w:rsidRPr="00A23F41">
        <w:rPr>
          <w:rFonts w:eastAsia="Times New Roman" w:cs="Times New Roman"/>
        </w:rPr>
        <w:t xml:space="preserve"> Ελέ</w:t>
      </w:r>
      <w:r w:rsidRPr="00A23F41">
        <w:rPr>
          <w:rFonts w:eastAsia="Times New Roman" w:cs="Times New Roman"/>
        </w:rPr>
        <w:t xml:space="preserve">νης </w:t>
      </w:r>
      <w:proofErr w:type="spellStart"/>
      <w:r w:rsidRPr="00A23F41">
        <w:rPr>
          <w:rFonts w:eastAsia="Times New Roman" w:cs="Times New Roman"/>
        </w:rPr>
        <w:t>Ζαρούλια</w:t>
      </w:r>
      <w:proofErr w:type="spellEnd"/>
      <w:r w:rsidRPr="00A23F41">
        <w:rPr>
          <w:rFonts w:eastAsia="Times New Roman" w:cs="Times New Roman"/>
        </w:rPr>
        <w:t xml:space="preserve"> προς τον Υπουργό Εξωτερικών, με θέμα: «Συνεχίζεται το πογκρόμ κατά των Ελλήνων στη Χιμάρα».</w:t>
      </w:r>
    </w:p>
    <w:p w14:paraId="63410281" w14:textId="77777777" w:rsidR="000640C0" w:rsidRDefault="00F37498">
      <w:pPr>
        <w:spacing w:line="600" w:lineRule="auto"/>
        <w:ind w:firstLine="720"/>
        <w:jc w:val="both"/>
        <w:rPr>
          <w:rFonts w:eastAsia="Times New Roman" w:cs="Times New Roman"/>
        </w:rPr>
      </w:pPr>
      <w:r w:rsidRPr="00A23F41">
        <w:rPr>
          <w:rFonts w:eastAsia="Times New Roman" w:cs="Times New Roman"/>
        </w:rPr>
        <w:t>Β. ΕΠΙΚΑΙΡΕΣ ΕΡΩΤΗΣΕΙΣ</w:t>
      </w:r>
      <w:r>
        <w:rPr>
          <w:rFonts w:eastAsia="Times New Roman" w:cs="Times New Roman"/>
        </w:rPr>
        <w:t xml:space="preserve"> Δεύτερου Κύκλου (Άρθρο 130 παράγραφο</w:t>
      </w:r>
      <w:r>
        <w:rPr>
          <w:rFonts w:eastAsia="Times New Roman" w:cs="Times New Roman"/>
        </w:rPr>
        <w:t>ι</w:t>
      </w:r>
      <w:r w:rsidRPr="00A23F41">
        <w:rPr>
          <w:rFonts w:eastAsia="Times New Roman" w:cs="Times New Roman"/>
        </w:rPr>
        <w:t xml:space="preserve"> 2 και 3 </w:t>
      </w:r>
      <w:r>
        <w:rPr>
          <w:rFonts w:eastAsia="Times New Roman" w:cs="Times New Roman"/>
        </w:rPr>
        <w:t>του Κανονισμού της</w:t>
      </w:r>
      <w:r w:rsidRPr="00A23F41">
        <w:rPr>
          <w:rFonts w:eastAsia="Times New Roman" w:cs="Times New Roman"/>
        </w:rPr>
        <w:t xml:space="preserve"> Βουλής)</w:t>
      </w:r>
    </w:p>
    <w:p w14:paraId="63410282" w14:textId="77777777" w:rsidR="000640C0" w:rsidRDefault="00F37498">
      <w:pPr>
        <w:spacing w:line="600" w:lineRule="auto"/>
        <w:ind w:firstLine="720"/>
        <w:jc w:val="both"/>
        <w:rPr>
          <w:rFonts w:eastAsia="Times New Roman" w:cs="Times New Roman"/>
        </w:rPr>
      </w:pPr>
      <w:r>
        <w:rPr>
          <w:rFonts w:eastAsia="Times New Roman" w:cs="Times New Roman"/>
        </w:rPr>
        <w:lastRenderedPageBreak/>
        <w:t>1.</w:t>
      </w:r>
      <w:r w:rsidRPr="00A23F41">
        <w:rPr>
          <w:rFonts w:eastAsia="Times New Roman" w:cs="Times New Roman"/>
        </w:rPr>
        <w:t xml:space="preserve"> Η με αριθμό 83/22-10-2018 </w:t>
      </w:r>
      <w:r>
        <w:rPr>
          <w:rFonts w:eastAsia="Times New Roman" w:cs="Times New Roman"/>
        </w:rPr>
        <w:t>επίκαιρη ερώτηση</w:t>
      </w:r>
      <w:r w:rsidRPr="00A23F41">
        <w:rPr>
          <w:rFonts w:eastAsia="Times New Roman" w:cs="Times New Roman"/>
        </w:rPr>
        <w:t xml:space="preserve"> του Βουλευτή Εύβοιας της Νέας Δημοκρατίας κ. Σίμου </w:t>
      </w:r>
      <w:proofErr w:type="spellStart"/>
      <w:r w:rsidRPr="00A23F41">
        <w:rPr>
          <w:rFonts w:eastAsia="Times New Roman" w:cs="Times New Roman"/>
        </w:rPr>
        <w:t>Κεδίκογλου</w:t>
      </w:r>
      <w:proofErr w:type="spellEnd"/>
      <w:r w:rsidRPr="00A23F41">
        <w:rPr>
          <w:rFonts w:eastAsia="Times New Roman" w:cs="Times New Roman"/>
        </w:rPr>
        <w:t xml:space="preserve"> προς τον Υπουργό Υποδομών και Μεταφορών, με θέμα: «Έργο “Παράκαμψη Χαλκίδας – Ν. Λάμψακος - Ψαχνά”».</w:t>
      </w:r>
    </w:p>
    <w:p w14:paraId="63410283" w14:textId="77777777" w:rsidR="000640C0" w:rsidRDefault="00F37498">
      <w:pPr>
        <w:spacing w:line="600" w:lineRule="auto"/>
        <w:ind w:firstLine="720"/>
        <w:jc w:val="both"/>
        <w:rPr>
          <w:rFonts w:eastAsia="Times New Roman" w:cs="Times New Roman"/>
        </w:rPr>
      </w:pPr>
      <w:r>
        <w:rPr>
          <w:rFonts w:eastAsia="Times New Roman" w:cs="Times New Roman"/>
        </w:rPr>
        <w:t xml:space="preserve">2. </w:t>
      </w:r>
      <w:r w:rsidRPr="00A23F41">
        <w:rPr>
          <w:rFonts w:eastAsia="Times New Roman" w:cs="Times New Roman"/>
        </w:rPr>
        <w:t xml:space="preserve">Η με αριθμό 89/22-10-2018 </w:t>
      </w:r>
      <w:r>
        <w:rPr>
          <w:rFonts w:eastAsia="Times New Roman" w:cs="Times New Roman"/>
        </w:rPr>
        <w:t>επίκαιρη ερώτηση</w:t>
      </w:r>
      <w:r w:rsidRPr="00A23F41">
        <w:rPr>
          <w:rFonts w:eastAsia="Times New Roman" w:cs="Times New Roman"/>
        </w:rPr>
        <w:t xml:space="preserve"> του Βουλευτή Α΄ Π</w:t>
      </w:r>
      <w:r>
        <w:rPr>
          <w:rFonts w:eastAsia="Times New Roman" w:cs="Times New Roman"/>
        </w:rPr>
        <w:t>ειραιώς  του Λαϊκού Συνδέσμου</w:t>
      </w:r>
      <w:r>
        <w:rPr>
          <w:rFonts w:eastAsia="Times New Roman" w:cs="Times New Roman"/>
        </w:rPr>
        <w:t xml:space="preserve"> - </w:t>
      </w:r>
      <w:r>
        <w:rPr>
          <w:rFonts w:eastAsia="Times New Roman" w:cs="Times New Roman"/>
        </w:rPr>
        <w:t>Χρυσή Αυγή</w:t>
      </w:r>
      <w:r w:rsidRPr="00A23F41">
        <w:rPr>
          <w:rFonts w:eastAsia="Times New Roman" w:cs="Times New Roman"/>
        </w:rPr>
        <w:t xml:space="preserve"> κ. Νικολάου </w:t>
      </w:r>
      <w:proofErr w:type="spellStart"/>
      <w:r w:rsidRPr="00A23F41">
        <w:rPr>
          <w:rFonts w:eastAsia="Times New Roman" w:cs="Times New Roman"/>
        </w:rPr>
        <w:t>Κούζηλο</w:t>
      </w:r>
      <w:r>
        <w:rPr>
          <w:rFonts w:eastAsia="Times New Roman" w:cs="Times New Roman"/>
        </w:rPr>
        <w:t>υ</w:t>
      </w:r>
      <w:proofErr w:type="spellEnd"/>
      <w:r>
        <w:rPr>
          <w:rFonts w:eastAsia="Times New Roman" w:cs="Times New Roman"/>
        </w:rPr>
        <w:t xml:space="preserve"> προς τον Υπουργό Εξωτερικών</w:t>
      </w:r>
      <w:r w:rsidRPr="00A23F41">
        <w:rPr>
          <w:rFonts w:eastAsia="Times New Roman" w:cs="Times New Roman"/>
        </w:rPr>
        <w:t>, με θέμα: «Λιμάνι των Σκοπίων καθίσταται η Θεσσαλονίκη βάσει της Συμφωνίας των Πρεσπών».</w:t>
      </w:r>
    </w:p>
    <w:p w14:paraId="63410284" w14:textId="77777777" w:rsidR="000640C0" w:rsidRDefault="00F37498">
      <w:pPr>
        <w:spacing w:line="600" w:lineRule="auto"/>
        <w:ind w:firstLine="720"/>
        <w:jc w:val="both"/>
        <w:rPr>
          <w:rFonts w:eastAsia="Times New Roman" w:cs="Times New Roman"/>
        </w:rPr>
      </w:pPr>
      <w:r>
        <w:rPr>
          <w:rFonts w:eastAsia="Times New Roman" w:cs="Times New Roman"/>
        </w:rPr>
        <w:t xml:space="preserve">3. </w:t>
      </w:r>
      <w:r w:rsidRPr="00A23F41">
        <w:rPr>
          <w:rFonts w:eastAsia="Times New Roman" w:cs="Times New Roman"/>
        </w:rPr>
        <w:t xml:space="preserve">Η με αριθμό 93/23-10-2018 </w:t>
      </w:r>
      <w:r>
        <w:rPr>
          <w:rFonts w:eastAsia="Times New Roman" w:cs="Times New Roman"/>
        </w:rPr>
        <w:t>επίκαιρη ερώτηση</w:t>
      </w:r>
      <w:r w:rsidRPr="00A23F41">
        <w:rPr>
          <w:rFonts w:eastAsia="Times New Roman" w:cs="Times New Roman"/>
        </w:rPr>
        <w:t xml:space="preserve"> του Βουλευτή Αιτωλοακαρνανίας του Κομμουνιστικού Κόμματος </w:t>
      </w:r>
      <w:r w:rsidRPr="00A23F41">
        <w:rPr>
          <w:rFonts w:eastAsia="Times New Roman" w:cs="Times New Roman"/>
        </w:rPr>
        <w:t>Ελλάδ</w:t>
      </w:r>
      <w:r>
        <w:rPr>
          <w:rFonts w:eastAsia="Times New Roman" w:cs="Times New Roman"/>
        </w:rPr>
        <w:t>α</w:t>
      </w:r>
      <w:r w:rsidRPr="00A23F41">
        <w:rPr>
          <w:rFonts w:eastAsia="Times New Roman" w:cs="Times New Roman"/>
        </w:rPr>
        <w:t>ς κ. Νικολάου Μωραΐτη προς τον Υπουργό Αγροτικής Ανάπτυξης και Τροφίμων, με θέμα: «Για την ολοκλήρωση του έργου άρδευσης και αναδασμού στην πεδιάδα στις εκβολές του Μόρνου».</w:t>
      </w:r>
    </w:p>
    <w:p w14:paraId="63410285" w14:textId="77777777" w:rsidR="000640C0" w:rsidRDefault="00F37498">
      <w:pPr>
        <w:spacing w:line="600" w:lineRule="auto"/>
        <w:ind w:firstLine="720"/>
        <w:jc w:val="both"/>
        <w:rPr>
          <w:rFonts w:eastAsia="Times New Roman" w:cs="Times New Roman"/>
        </w:rPr>
      </w:pPr>
      <w:r>
        <w:rPr>
          <w:rFonts w:eastAsia="Times New Roman" w:cs="Times New Roman"/>
        </w:rPr>
        <w:t>4.</w:t>
      </w:r>
      <w:r w:rsidRPr="00A23F41">
        <w:rPr>
          <w:rFonts w:eastAsia="Times New Roman" w:cs="Times New Roman"/>
        </w:rPr>
        <w:t xml:space="preserve"> Η με αριθμό 96/23-10-2018 </w:t>
      </w:r>
      <w:r>
        <w:rPr>
          <w:rFonts w:eastAsia="Times New Roman" w:cs="Times New Roman"/>
        </w:rPr>
        <w:t>επίκαιρη ερώτηση</w:t>
      </w:r>
      <w:r w:rsidRPr="00A23F41">
        <w:rPr>
          <w:rFonts w:eastAsia="Times New Roman" w:cs="Times New Roman"/>
        </w:rPr>
        <w:t xml:space="preserve"> του Βουλευτή Β΄ Αθηνών του Κομ</w:t>
      </w:r>
      <w:r w:rsidRPr="00A23F41">
        <w:rPr>
          <w:rFonts w:eastAsia="Times New Roman" w:cs="Times New Roman"/>
        </w:rPr>
        <w:t>μουνιστικού Κόμματος Ελλάδ</w:t>
      </w:r>
      <w:r>
        <w:rPr>
          <w:rFonts w:eastAsia="Times New Roman" w:cs="Times New Roman"/>
        </w:rPr>
        <w:t>α</w:t>
      </w:r>
      <w:r w:rsidRPr="00A23F41">
        <w:rPr>
          <w:rFonts w:eastAsia="Times New Roman" w:cs="Times New Roman"/>
        </w:rPr>
        <w:t xml:space="preserve">ς κ. </w:t>
      </w:r>
      <w:r w:rsidRPr="00A23F41">
        <w:rPr>
          <w:rFonts w:eastAsia="Times New Roman" w:cs="Times New Roman"/>
        </w:rPr>
        <w:lastRenderedPageBreak/>
        <w:t xml:space="preserve">Χρήστου </w:t>
      </w:r>
      <w:proofErr w:type="spellStart"/>
      <w:r w:rsidRPr="00A23F41">
        <w:rPr>
          <w:rFonts w:eastAsia="Times New Roman" w:cs="Times New Roman"/>
        </w:rPr>
        <w:t>Κατσώτη</w:t>
      </w:r>
      <w:proofErr w:type="spellEnd"/>
      <w:r w:rsidRPr="00A23F41">
        <w:rPr>
          <w:rFonts w:eastAsia="Times New Roman" w:cs="Times New Roman"/>
        </w:rPr>
        <w:t xml:space="preserve"> προς την Υπουργό Εργασίας, Κοινωνικής Ασφάλισης και Κοινωνικής Αλληλεγγύης, με θέμα: «Άμεση λήψη μέτρων προστασίας των εργαζόμενων στο εργοστάσιο της “ΛΑΡΚΟ” στην Λάρυμνα Φθιώτιδας για την αποφυγή εργατικών α</w:t>
      </w:r>
      <w:r w:rsidRPr="00A23F41">
        <w:rPr>
          <w:rFonts w:eastAsia="Times New Roman" w:cs="Times New Roman"/>
        </w:rPr>
        <w:t>τυχημάτων».</w:t>
      </w:r>
    </w:p>
    <w:p w14:paraId="63410286" w14:textId="77777777" w:rsidR="000640C0" w:rsidRDefault="00F37498">
      <w:pPr>
        <w:spacing w:line="600" w:lineRule="auto"/>
        <w:ind w:firstLine="720"/>
        <w:jc w:val="both"/>
        <w:rPr>
          <w:rFonts w:eastAsia="Times New Roman" w:cs="Times New Roman"/>
        </w:rPr>
      </w:pPr>
      <w:r w:rsidRPr="00A23F41">
        <w:rPr>
          <w:rFonts w:eastAsia="Times New Roman" w:cs="Times New Roman"/>
        </w:rPr>
        <w:t xml:space="preserve">5. Η με αριθμό 65/16-10-2018 </w:t>
      </w:r>
      <w:r>
        <w:rPr>
          <w:rFonts w:eastAsia="Times New Roman" w:cs="Times New Roman"/>
        </w:rPr>
        <w:t>επίκαιρη ερώτηση</w:t>
      </w:r>
      <w:r w:rsidRPr="00A23F41">
        <w:rPr>
          <w:rFonts w:eastAsia="Times New Roman" w:cs="Times New Roman"/>
        </w:rPr>
        <w:t xml:space="preserve"> της Βουλευτού Α΄ Αθηνών της Νέας Δημοκρατίας κ</w:t>
      </w:r>
      <w:r>
        <w:rPr>
          <w:rFonts w:eastAsia="Times New Roman" w:cs="Times New Roman"/>
        </w:rPr>
        <w:t>.</w:t>
      </w:r>
      <w:r w:rsidRPr="00A23F41">
        <w:rPr>
          <w:rFonts w:eastAsia="Times New Roman" w:cs="Times New Roman"/>
        </w:rPr>
        <w:t xml:space="preserve"> Όλγας Κεφαλογιάννη προς την Υπουργό Πολιτισμού και Αθλητισμού, με θέμα: «Το ζήτημα της παραχώρησης ιστορικών κτηρίων και αρχαιολογικών χώρων στην Ελλη</w:t>
      </w:r>
      <w:r w:rsidRPr="00A23F41">
        <w:rPr>
          <w:rFonts w:eastAsia="Times New Roman" w:cs="Times New Roman"/>
        </w:rPr>
        <w:t>νική Εταιρεία Συμμετοχών και Περιουσίας Α.Ε. (ΕΕΣΥΠ Α.Ε.)».</w:t>
      </w:r>
    </w:p>
    <w:p w14:paraId="63410287" w14:textId="77777777" w:rsidR="000640C0" w:rsidRDefault="00F37498">
      <w:pPr>
        <w:spacing w:line="600" w:lineRule="auto"/>
        <w:ind w:firstLine="720"/>
        <w:jc w:val="both"/>
        <w:rPr>
          <w:rFonts w:eastAsia="Times New Roman" w:cs="Times New Roman"/>
        </w:rPr>
      </w:pPr>
      <w:r>
        <w:rPr>
          <w:rFonts w:eastAsia="Times New Roman" w:cs="Times New Roman"/>
        </w:rPr>
        <w:t>6.</w:t>
      </w:r>
      <w:r w:rsidRPr="00A23F41">
        <w:rPr>
          <w:rFonts w:eastAsia="Times New Roman" w:cs="Times New Roman"/>
        </w:rPr>
        <w:t xml:space="preserve"> Η με αριθμό 1/1-10-2018 </w:t>
      </w:r>
      <w:r>
        <w:rPr>
          <w:rFonts w:eastAsia="Times New Roman" w:cs="Times New Roman"/>
        </w:rPr>
        <w:t>επίκαιρη ερώτηση</w:t>
      </w:r>
      <w:r w:rsidRPr="00A23F41">
        <w:rPr>
          <w:rFonts w:eastAsia="Times New Roman" w:cs="Times New Roman"/>
        </w:rPr>
        <w:t xml:space="preserve"> του Βουλευτή Α΄ Θεσσ</w:t>
      </w:r>
      <w:r>
        <w:rPr>
          <w:rFonts w:eastAsia="Times New Roman" w:cs="Times New Roman"/>
        </w:rPr>
        <w:t>αλονίκης του Λαϊκού Συνδέσμου</w:t>
      </w:r>
      <w:r>
        <w:rPr>
          <w:rFonts w:eastAsia="Times New Roman" w:cs="Times New Roman"/>
        </w:rPr>
        <w:t xml:space="preserve"> - </w:t>
      </w:r>
      <w:r>
        <w:rPr>
          <w:rFonts w:eastAsia="Times New Roman" w:cs="Times New Roman"/>
        </w:rPr>
        <w:t>Χρυσή Αυγή</w:t>
      </w:r>
      <w:r w:rsidRPr="00A23F41">
        <w:rPr>
          <w:rFonts w:eastAsia="Times New Roman" w:cs="Times New Roman"/>
        </w:rPr>
        <w:t xml:space="preserve"> κ. Αντωνίου Γρέγου προς την Υπουργό Πολιτισμού και Αθλητισμού, με θέμα: «Περί του Μουσείο</w:t>
      </w:r>
      <w:r w:rsidRPr="00A23F41">
        <w:rPr>
          <w:rFonts w:eastAsia="Times New Roman" w:cs="Times New Roman"/>
        </w:rPr>
        <w:t>υ Μακεδονικού Αγώνα και λοιπών φορέων, συλλόγων και σωματείων της Μακεδονίας και του ά</w:t>
      </w:r>
      <w:r>
        <w:rPr>
          <w:rFonts w:eastAsia="Times New Roman" w:cs="Times New Roman"/>
        </w:rPr>
        <w:t>ρθρου 6 της συμφωνίας Ελλάδας-</w:t>
      </w:r>
      <w:r w:rsidRPr="00A23F41">
        <w:rPr>
          <w:rFonts w:eastAsia="Times New Roman" w:cs="Times New Roman"/>
        </w:rPr>
        <w:t>Σκοπίων».</w:t>
      </w:r>
    </w:p>
    <w:p w14:paraId="63410288"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εισερχόμα</w:t>
      </w:r>
      <w:r>
        <w:rPr>
          <w:rFonts w:eastAsia="Times New Roman" w:cs="Times New Roman"/>
          <w:szCs w:val="24"/>
        </w:rPr>
        <w:t>στε</w:t>
      </w:r>
      <w:r>
        <w:rPr>
          <w:rFonts w:eastAsia="Times New Roman" w:cs="Times New Roman"/>
          <w:szCs w:val="24"/>
        </w:rPr>
        <w:t xml:space="preserve"> στην ημερήσια διάταξη της </w:t>
      </w:r>
    </w:p>
    <w:p w14:paraId="63410289" w14:textId="77777777" w:rsidR="000640C0" w:rsidRDefault="00F37498">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341028A"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w:t>
      </w:r>
      <w:r>
        <w:rPr>
          <w:rFonts w:eastAsia="Times New Roman" w:cs="Times New Roman"/>
          <w:szCs w:val="24"/>
        </w:rPr>
        <w:t xml:space="preserve"> των άρθρων και του συνόλου του σχεδίου νόμου του Υπουργείου Δικαιοσύνης, Διαφάνειας και Ανθρωπίνων Δικαιωμάτων: «Επείγουσες ρυθμίσεις για την υποβολή δηλώσεων περιουσιακής κατάστασης και άλλες διατάξεις». </w:t>
      </w:r>
    </w:p>
    <w:p w14:paraId="6341028B"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 xml:space="preserve">ή </w:t>
      </w:r>
      <w:r>
        <w:rPr>
          <w:rFonts w:eastAsia="Times New Roman" w:cs="Times New Roman"/>
          <w:szCs w:val="24"/>
        </w:rPr>
        <w:t>της στις</w:t>
      </w:r>
      <w:r>
        <w:rPr>
          <w:rFonts w:eastAsia="Times New Roman" w:cs="Times New Roman"/>
          <w:szCs w:val="24"/>
        </w:rPr>
        <w:t xml:space="preserve"> 22 Οκτωβρίου 2018 τη συζήτηση του νομοσχεδίου σε μία έως δύο συνεδριάσεις, ενιαία, επί της αρχής, των άρθρων και των τροπολογιών. </w:t>
      </w:r>
    </w:p>
    <w:p w14:paraId="6341028C"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Αυτό σημαίνει ότι, αφού κατέλθει από το Βήμα ο κ. Καραγκούνης και δούμε πόσοι συνάδελφοι θα έχουν εγγραφεί, θα βγάλο</w:t>
      </w:r>
      <w:r>
        <w:rPr>
          <w:rFonts w:eastAsia="Times New Roman" w:cs="Times New Roman"/>
          <w:szCs w:val="24"/>
        </w:rPr>
        <w:t>υμε μια εκτίμηση χρόνου και εάν μεν τελειώνουμε σήμερα σε μια λελογισμένη ώρα, θα πάει σε μια συνεδρίαση, εάν δε, λόγω του ότι αναμένουμε και δύο υπουργικές τροπολογίες, ο χρόνος δεν επαρκεί, θα συνεχιστεί η συζήτηση αύριο, μετά τον κοινοβουλευτικό έλεγχο.</w:t>
      </w:r>
      <w:r>
        <w:rPr>
          <w:rFonts w:eastAsia="Times New Roman" w:cs="Times New Roman"/>
          <w:szCs w:val="24"/>
        </w:rPr>
        <w:t xml:space="preserve"> </w:t>
      </w:r>
    </w:p>
    <w:p w14:paraId="6341028D"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 xml:space="preserve">Βεβαίως, κύριε Πρόεδρε. </w:t>
      </w:r>
    </w:p>
    <w:p w14:paraId="6341028E"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 όσο βλέπω, νομίζω ότι ομοφώνως εγκρίνετε τη διαδικασία αυτή. </w:t>
      </w:r>
    </w:p>
    <w:p w14:paraId="6341028F"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Το αν θα τελειώσουμε σήμερα ή όχι, όταν θα έχουμε την εικόνα μπροστά μας, θα ρωτήσω το Σώμα, για να πάρουμε την απόφαση αν θα ολοκληρώσουμε σήμερα ή αύριο. </w:t>
      </w:r>
    </w:p>
    <w:p w14:paraId="63410290"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63410291"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ο εισηγητής του ΣΥΡΙΖΑ κ. Ιωάννης Θεοφύλακτος για δέκα </w:t>
      </w:r>
      <w:r>
        <w:rPr>
          <w:rFonts w:eastAsia="Times New Roman" w:cs="Times New Roman"/>
          <w:szCs w:val="24"/>
        </w:rPr>
        <w:t xml:space="preserve">πέντε λεπτά. </w:t>
      </w:r>
    </w:p>
    <w:p w14:paraId="63410292"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6341029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παρόν νομοσχέδιο έρχεται για συζήτηση και ψήφιση εδώ στην Ολομέλεια, μετά από επεξεργασία στην </w:t>
      </w:r>
      <w:r>
        <w:rPr>
          <w:rFonts w:eastAsia="Times New Roman" w:cs="Times New Roman"/>
          <w:szCs w:val="24"/>
        </w:rPr>
        <w:t>ε</w:t>
      </w:r>
      <w:r>
        <w:rPr>
          <w:rFonts w:eastAsia="Times New Roman" w:cs="Times New Roman"/>
          <w:szCs w:val="24"/>
        </w:rPr>
        <w:t xml:space="preserve">πιτροπή. Κάθε φορά στην </w:t>
      </w:r>
      <w:r>
        <w:rPr>
          <w:rFonts w:eastAsia="Times New Roman" w:cs="Times New Roman"/>
          <w:szCs w:val="24"/>
        </w:rPr>
        <w:t>ε</w:t>
      </w:r>
      <w:r>
        <w:rPr>
          <w:rFonts w:eastAsia="Times New Roman" w:cs="Times New Roman"/>
          <w:szCs w:val="24"/>
        </w:rPr>
        <w:t>πιτροπή συζητάμε για θέματ</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ικαιοσύνης. Γιατί το κάνουμε αυτό; Γιατί υπάρχει μια προϊστορία στο συγκεκριμένο νομοσχέδιο</w:t>
      </w:r>
      <w:r>
        <w:rPr>
          <w:rFonts w:eastAsia="Times New Roman" w:cs="Times New Roman"/>
          <w:szCs w:val="24"/>
        </w:rPr>
        <w:t>,</w:t>
      </w:r>
      <w:r>
        <w:rPr>
          <w:rFonts w:eastAsia="Times New Roman" w:cs="Times New Roman"/>
          <w:szCs w:val="24"/>
        </w:rPr>
        <w:t xml:space="preserve"> που αφορά την ηλεκτρονική δήλωση «πόθεν έσχες» όλων των υπόχρεων και της τροποποίησης αυτής. Υπάρχει μια προϊστορία πέρυσι με δυο αποφάσεις του Συμβουλίου της Ε</w:t>
      </w:r>
      <w:r>
        <w:rPr>
          <w:rFonts w:eastAsia="Times New Roman" w:cs="Times New Roman"/>
          <w:szCs w:val="24"/>
        </w:rPr>
        <w:t>πικρα</w:t>
      </w:r>
      <w:r>
        <w:rPr>
          <w:rFonts w:eastAsia="Times New Roman" w:cs="Times New Roman"/>
          <w:szCs w:val="24"/>
        </w:rPr>
        <w:lastRenderedPageBreak/>
        <w:t>τείας, τις οποίες τις επεξεργαστήκαμε, τις δουλέψαμε, συζητήσαμε κυρίως με τους δικαστικούς και φτάσαμε σ’ ένα νομοσχέδιο, που βλέπω με πολλή χαρά ότι έχει ευρεία συναίνεση και από το Σώμα, αλλά και από τους φορείς</w:t>
      </w:r>
      <w:r>
        <w:rPr>
          <w:rFonts w:eastAsia="Times New Roman" w:cs="Times New Roman"/>
          <w:szCs w:val="24"/>
        </w:rPr>
        <w:t>,</w:t>
      </w:r>
      <w:r>
        <w:rPr>
          <w:rFonts w:eastAsia="Times New Roman" w:cs="Times New Roman"/>
          <w:szCs w:val="24"/>
        </w:rPr>
        <w:t xml:space="preserve"> που συμμετείχαν στη διαβούλευση. </w:t>
      </w:r>
    </w:p>
    <w:p w14:paraId="6341029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μια ευκαιρία αυτός ο διάλογος, αυτή η διαβούλευση, για να αναφερθούμε και να ξεκαθαρίσουμε κάποιες αυτονόητες αλήθειες, που τις είπαμε και στην </w:t>
      </w:r>
      <w:r>
        <w:rPr>
          <w:rFonts w:eastAsia="Times New Roman" w:cs="Times New Roman"/>
          <w:szCs w:val="24"/>
        </w:rPr>
        <w:t>ε</w:t>
      </w:r>
      <w:r>
        <w:rPr>
          <w:rFonts w:eastAsia="Times New Roman" w:cs="Times New Roman"/>
          <w:szCs w:val="24"/>
        </w:rPr>
        <w:t>πιτροπή, αλλά καλό είναι να επαναληφθούν, για να τις ακούει και ο κόσμος.</w:t>
      </w:r>
    </w:p>
    <w:p w14:paraId="6341029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Κυβέρνηση μας, η Αριστερά, αλλ</w:t>
      </w:r>
      <w:r>
        <w:rPr>
          <w:rFonts w:eastAsia="Times New Roman" w:cs="Times New Roman"/>
          <w:szCs w:val="24"/>
        </w:rPr>
        <w:t xml:space="preserve">ά και γενικά ο δημοκρατικός χώρος και πιστεύω, όλες οι δημοκρατικές δυνάμεις, επιθυμούμε και </w:t>
      </w:r>
      <w:r>
        <w:rPr>
          <w:rFonts w:eastAsia="Times New Roman" w:cs="Times New Roman"/>
          <w:szCs w:val="24"/>
        </w:rPr>
        <w:t>μάλιστα, διακαώς</w:t>
      </w:r>
      <w:r>
        <w:rPr>
          <w:rFonts w:eastAsia="Times New Roman" w:cs="Times New Roman"/>
          <w:szCs w:val="24"/>
        </w:rPr>
        <w:t xml:space="preserve"> μια ανεξάρτητη </w:t>
      </w:r>
      <w:r>
        <w:rPr>
          <w:rFonts w:eastAsia="Times New Roman" w:cs="Times New Roman"/>
          <w:szCs w:val="24"/>
        </w:rPr>
        <w:t>δ</w:t>
      </w:r>
      <w:r>
        <w:rPr>
          <w:rFonts w:eastAsia="Times New Roman" w:cs="Times New Roman"/>
          <w:szCs w:val="24"/>
        </w:rPr>
        <w:t xml:space="preserve">ικαιοσύνη, παρά τα όσα προσπαθούν να παρουσιάσουν περί του αντιθέτου τα συστημικά μέσα μαζικής ενημέρωσης, που υποκρύπτουν ισχυρά </w:t>
      </w:r>
      <w:r>
        <w:rPr>
          <w:rFonts w:eastAsia="Times New Roman" w:cs="Times New Roman"/>
          <w:szCs w:val="24"/>
        </w:rPr>
        <w:t xml:space="preserve">επιχειρηματικά συμφέροντα, ότι δήθεν ανάμεσα σε εμάς και στη </w:t>
      </w:r>
      <w:r>
        <w:rPr>
          <w:rFonts w:eastAsia="Times New Roman" w:cs="Times New Roman"/>
          <w:szCs w:val="24"/>
        </w:rPr>
        <w:t>δ</w:t>
      </w:r>
      <w:r>
        <w:rPr>
          <w:rFonts w:eastAsia="Times New Roman" w:cs="Times New Roman"/>
          <w:szCs w:val="24"/>
        </w:rPr>
        <w:t>ικαιοσύνη υπάρχει κόντρα. Δεν υπάρχει κα</w:t>
      </w:r>
      <w:r>
        <w:rPr>
          <w:rFonts w:eastAsia="Times New Roman" w:cs="Times New Roman"/>
          <w:szCs w:val="24"/>
        </w:rPr>
        <w:t>μ</w:t>
      </w:r>
      <w:r>
        <w:rPr>
          <w:rFonts w:eastAsia="Times New Roman" w:cs="Times New Roman"/>
          <w:szCs w:val="24"/>
        </w:rPr>
        <w:t xml:space="preserve">μία απολύτως αντιπαλότητα με τη </w:t>
      </w:r>
      <w:r>
        <w:rPr>
          <w:rFonts w:eastAsia="Times New Roman" w:cs="Times New Roman"/>
          <w:szCs w:val="24"/>
        </w:rPr>
        <w:t>δ</w:t>
      </w:r>
      <w:r>
        <w:rPr>
          <w:rFonts w:eastAsia="Times New Roman" w:cs="Times New Roman"/>
          <w:szCs w:val="24"/>
        </w:rPr>
        <w:t xml:space="preserve">ικαιοσύνη, που σέβεται τη δουλειά της, τον θεσμικό της ρόλο και την ανεξαρτησία της. </w:t>
      </w:r>
    </w:p>
    <w:p w14:paraId="6341029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Είδαμε όλοι χθες την απόφαση των Α</w:t>
      </w:r>
      <w:r>
        <w:rPr>
          <w:rFonts w:eastAsia="Times New Roman" w:cs="Times New Roman"/>
          <w:szCs w:val="24"/>
        </w:rPr>
        <w:t xml:space="preserve">νακριτών Διαφθοράς, με τη σύμφωνη γνώμη του αρμόδιου Εισαγγελέα, να διατάξουν την προσωρινή κράτηση του πρώην Υπουργού Άμυνας κ. Παπαντωνίου και της συζύγου του. </w:t>
      </w:r>
    </w:p>
    <w:p w14:paraId="6341029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Δεν θέλω να κρίνω αυτή την απόφαση, ακριβώς γιατί είναι ανεξάρτητη η Δικαιοσύνη, αλλά και για</w:t>
      </w:r>
      <w:r>
        <w:rPr>
          <w:rFonts w:eastAsia="Times New Roman" w:cs="Times New Roman"/>
          <w:szCs w:val="24"/>
        </w:rPr>
        <w:t>τί ισχύει -και φυσικά το σέβομαι- το τεκμήριο αθωότητας, όσο και αν αυτό κάμπτεται μετά από μια απόφαση προσωρινής κράτησης. Σίγουρα, όμως, νομίζω ότι μπορώ να πω αυτό που σκέφτεται ο κάθε Έλληνας πολίτης, ότι δηλαδή στη συγκεκριμένη απόφαση προφυλάκισης ε</w:t>
      </w:r>
      <w:r>
        <w:rPr>
          <w:rFonts w:eastAsia="Times New Roman" w:cs="Times New Roman"/>
          <w:szCs w:val="24"/>
        </w:rPr>
        <w:t xml:space="preserve">νός πρώην έστω ισχυρού πολιτικού άνδρα η ελληνική </w:t>
      </w:r>
      <w:r>
        <w:rPr>
          <w:rFonts w:eastAsia="Times New Roman" w:cs="Times New Roman"/>
          <w:szCs w:val="24"/>
        </w:rPr>
        <w:t>δ</w:t>
      </w:r>
      <w:r>
        <w:rPr>
          <w:rFonts w:eastAsia="Times New Roman" w:cs="Times New Roman"/>
          <w:szCs w:val="24"/>
        </w:rPr>
        <w:t>ικαιοσύνη δεν φοβήθηκε, δεν δείλιασε, ήταν πραγματικά ανεξάρτητη, έκανε τη δουλειά της και ήταν τυφλή, όπως πρέπει, δηλαδή να μην βλέπει εάν αυτός για τον οποίο απονέμεται το δίκαιο είναι ισχυρός ή όχι.</w:t>
      </w:r>
    </w:p>
    <w:p w14:paraId="6341029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Τώ</w:t>
      </w:r>
      <w:r>
        <w:rPr>
          <w:rFonts w:eastAsia="Times New Roman" w:cs="Times New Roman"/>
          <w:szCs w:val="24"/>
        </w:rPr>
        <w:t xml:space="preserve">ρα, το να μιλάει ο προφυλακισθείς Γιάννος Παπαντωνίου για δήθεν «δόγμα </w:t>
      </w:r>
      <w:proofErr w:type="spellStart"/>
      <w:r>
        <w:rPr>
          <w:rFonts w:eastAsia="Times New Roman" w:cs="Times New Roman"/>
          <w:szCs w:val="24"/>
        </w:rPr>
        <w:t>Πολάκη</w:t>
      </w:r>
      <w:proofErr w:type="spellEnd"/>
      <w:r>
        <w:rPr>
          <w:rFonts w:eastAsia="Times New Roman" w:cs="Times New Roman"/>
          <w:szCs w:val="24"/>
        </w:rPr>
        <w:t>», στην ουσία δηλαδή να μιλά την ίδια γλώσσα</w:t>
      </w:r>
      <w:r>
        <w:rPr>
          <w:rFonts w:eastAsia="Times New Roman" w:cs="Times New Roman"/>
          <w:szCs w:val="24"/>
        </w:rPr>
        <w:t>,</w:t>
      </w:r>
      <w:r>
        <w:rPr>
          <w:rFonts w:eastAsia="Times New Roman" w:cs="Times New Roman"/>
          <w:szCs w:val="24"/>
        </w:rPr>
        <w:t xml:space="preserve"> που χρησιμοποιούν συνάδελφοι της Αξιωματικής </w:t>
      </w:r>
      <w:r>
        <w:rPr>
          <w:rFonts w:eastAsia="Times New Roman" w:cs="Times New Roman"/>
          <w:szCs w:val="24"/>
        </w:rPr>
        <w:lastRenderedPageBreak/>
        <w:t xml:space="preserve">Αντιπολίτευσης, της Νέας Δημοκρατίας, είναι σίγουρα κάτι που πρέπει να προβληματίσει. </w:t>
      </w:r>
    </w:p>
    <w:p w14:paraId="6341029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Δόγμα </w:t>
      </w:r>
      <w:proofErr w:type="spellStart"/>
      <w:r>
        <w:rPr>
          <w:rFonts w:eastAsia="Times New Roman" w:cs="Times New Roman"/>
          <w:szCs w:val="24"/>
        </w:rPr>
        <w:t>Πολάκη</w:t>
      </w:r>
      <w:proofErr w:type="spellEnd"/>
      <w:r>
        <w:rPr>
          <w:rFonts w:eastAsia="Times New Roman" w:cs="Times New Roman"/>
          <w:szCs w:val="24"/>
        </w:rPr>
        <w:t xml:space="preserve">», λοιπόν, η προφυλάκιση Παπαντωνίου; «Δόγμα </w:t>
      </w:r>
      <w:proofErr w:type="spellStart"/>
      <w:r>
        <w:rPr>
          <w:rFonts w:eastAsia="Times New Roman" w:cs="Times New Roman"/>
          <w:szCs w:val="24"/>
        </w:rPr>
        <w:t>Πολάκη</w:t>
      </w:r>
      <w:proofErr w:type="spellEnd"/>
      <w:r>
        <w:rPr>
          <w:rFonts w:eastAsia="Times New Roman" w:cs="Times New Roman"/>
          <w:szCs w:val="24"/>
        </w:rPr>
        <w:t xml:space="preserve">» οι αποκαλύψεις του σκανδάλου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w:t>
      </w:r>
      <w:r>
        <w:rPr>
          <w:rFonts w:eastAsia="Times New Roman" w:cs="Times New Roman"/>
          <w:szCs w:val="24"/>
        </w:rPr>
        <w:t xml:space="preserve">; Μη λέμε τέτοια τσιτάτα, τέτοια συνθήματα και έτσι να αποφεύγουμε την κριτική. «Δόγμα </w:t>
      </w:r>
      <w:proofErr w:type="spellStart"/>
      <w:r>
        <w:rPr>
          <w:rFonts w:eastAsia="Times New Roman" w:cs="Times New Roman"/>
          <w:szCs w:val="24"/>
        </w:rPr>
        <w:t>Πολάκη</w:t>
      </w:r>
      <w:proofErr w:type="spellEnd"/>
      <w:r>
        <w:rPr>
          <w:rFonts w:eastAsia="Times New Roman" w:cs="Times New Roman"/>
          <w:szCs w:val="24"/>
        </w:rPr>
        <w:t xml:space="preserve">» οι αποκαλύψεις της </w:t>
      </w:r>
      <w:r>
        <w:rPr>
          <w:rFonts w:eastAsia="Times New Roman" w:cs="Times New Roman"/>
          <w:szCs w:val="24"/>
        </w:rPr>
        <w:t>ε</w:t>
      </w:r>
      <w:r>
        <w:rPr>
          <w:rFonts w:eastAsia="Times New Roman" w:cs="Times New Roman"/>
          <w:szCs w:val="24"/>
        </w:rPr>
        <w:t>ξεταστικής για τα δάνεια σε κόμματα κ</w:t>
      </w:r>
      <w:r>
        <w:rPr>
          <w:rFonts w:eastAsia="Times New Roman" w:cs="Times New Roman"/>
          <w:szCs w:val="24"/>
        </w:rPr>
        <w:t xml:space="preserve">αι μέσα μαζικής ενημέρωσης, από το πόρισμα της οποίας έχουν ήδη σχηματιστεί πολλές κακουργηματικές δικογραφίες; «Δόγμα </w:t>
      </w:r>
      <w:proofErr w:type="spellStart"/>
      <w:r>
        <w:rPr>
          <w:rFonts w:eastAsia="Times New Roman" w:cs="Times New Roman"/>
          <w:szCs w:val="24"/>
        </w:rPr>
        <w:t>Πολάκη</w:t>
      </w:r>
      <w:proofErr w:type="spellEnd"/>
      <w:r>
        <w:rPr>
          <w:rFonts w:eastAsia="Times New Roman" w:cs="Times New Roman"/>
          <w:szCs w:val="24"/>
        </w:rPr>
        <w:t xml:space="preserve">» τα όσα απίστευτα αποδείχθηκαν και αποδεικνύονται ακόμα στην άλλη </w:t>
      </w:r>
      <w:r>
        <w:rPr>
          <w:rFonts w:eastAsia="Times New Roman" w:cs="Times New Roman"/>
          <w:szCs w:val="24"/>
        </w:rPr>
        <w:t>ε</w:t>
      </w:r>
      <w:r>
        <w:rPr>
          <w:rFonts w:eastAsia="Times New Roman" w:cs="Times New Roman"/>
          <w:szCs w:val="24"/>
        </w:rPr>
        <w:t>ξεταστική για τα σκάνδαλα στον χώρο της υγείας και στο ΚΕΕΛΠΝΟ;</w:t>
      </w:r>
    </w:p>
    <w:p w14:paraId="6341029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Αριστερά –το επαναλαμβάνω- και ο δημοκρατικός χώρος, όχι μόνο δεν κοντράρονται με τη </w:t>
      </w:r>
      <w:r>
        <w:rPr>
          <w:rFonts w:eastAsia="Times New Roman" w:cs="Times New Roman"/>
          <w:szCs w:val="24"/>
        </w:rPr>
        <w:t>δ</w:t>
      </w:r>
      <w:r>
        <w:rPr>
          <w:rFonts w:eastAsia="Times New Roman" w:cs="Times New Roman"/>
          <w:szCs w:val="24"/>
        </w:rPr>
        <w:t xml:space="preserve">ικαιοσύνη, αλλά είναι απαίτησή </w:t>
      </w:r>
      <w:r>
        <w:rPr>
          <w:rFonts w:eastAsia="Times New Roman" w:cs="Times New Roman"/>
          <w:szCs w:val="24"/>
        </w:rPr>
        <w:t>μας,</w:t>
      </w:r>
      <w:r>
        <w:rPr>
          <w:rFonts w:eastAsia="Times New Roman" w:cs="Times New Roman"/>
          <w:szCs w:val="24"/>
        </w:rPr>
        <w:t xml:space="preserve"> η ανεξάρτητη </w:t>
      </w:r>
      <w:r>
        <w:rPr>
          <w:rFonts w:eastAsia="Times New Roman" w:cs="Times New Roman"/>
          <w:szCs w:val="24"/>
        </w:rPr>
        <w:t>δ</w:t>
      </w:r>
      <w:r>
        <w:rPr>
          <w:rFonts w:eastAsia="Times New Roman" w:cs="Times New Roman"/>
          <w:szCs w:val="24"/>
        </w:rPr>
        <w:t>ικαιοσύνη, αυτή που σέβεται και προστατεύει τον πολίτη και τις ελευθερίες του. Δεν υπάρχει τίποτα πιο δημοκρατικό και</w:t>
      </w:r>
      <w:r>
        <w:rPr>
          <w:rFonts w:eastAsia="Times New Roman" w:cs="Times New Roman"/>
          <w:szCs w:val="24"/>
        </w:rPr>
        <w:t xml:space="preserve"> τολμώ να πω, τίποτα πιο επαναστατικό από το όλοι οι Έλληνες πολίτες είναι ίσοι ενώπιον του νόμου, που προβλέπει το Σύνταγμα και θωρακίζει η </w:t>
      </w:r>
      <w:r>
        <w:rPr>
          <w:rFonts w:eastAsia="Times New Roman" w:cs="Times New Roman"/>
          <w:szCs w:val="24"/>
        </w:rPr>
        <w:t>δ</w:t>
      </w:r>
      <w:r>
        <w:rPr>
          <w:rFonts w:eastAsia="Times New Roman" w:cs="Times New Roman"/>
          <w:szCs w:val="24"/>
        </w:rPr>
        <w:t>ικαιοσύνη.</w:t>
      </w:r>
    </w:p>
    <w:p w14:paraId="6341029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Γνωρίζω, κυρίες και κύριοι συνάδελφοι, όπως και πολλοί από εσάς, πολλούς λειτουργούς της </w:t>
      </w:r>
      <w:r>
        <w:rPr>
          <w:rFonts w:eastAsia="Times New Roman" w:cs="Times New Roman"/>
          <w:szCs w:val="24"/>
        </w:rPr>
        <w:t>δ</w:t>
      </w:r>
      <w:r>
        <w:rPr>
          <w:rFonts w:eastAsia="Times New Roman" w:cs="Times New Roman"/>
          <w:szCs w:val="24"/>
        </w:rPr>
        <w:t>ικαιοσύνης. Ξ</w:t>
      </w:r>
      <w:r>
        <w:rPr>
          <w:rFonts w:eastAsia="Times New Roman" w:cs="Times New Roman"/>
          <w:szCs w:val="24"/>
        </w:rPr>
        <w:t>έρω καλά τις δύσκολες συνθήκες εργασίας τους, την αυταπάρνηση και τη θυσία ουσιαστικά της προσωπικής και οικογενειακής τους ζωής. Και όταν κάνεις τόσες θυσίες, ο τελευταίος που θέλει να γίνονται παρεμβάσεις στο έργο του είναι ο ίδιος ο δικαστής και σ’ αυτή</w:t>
      </w:r>
      <w:r>
        <w:rPr>
          <w:rFonts w:eastAsia="Times New Roman" w:cs="Times New Roman"/>
          <w:szCs w:val="24"/>
        </w:rPr>
        <w:t xml:space="preserve"> τη θέληση και απόφασή τους είμαστε δίπλα τους. </w:t>
      </w:r>
    </w:p>
    <w:p w14:paraId="6341029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Οι μεγάλες στιγμές της </w:t>
      </w:r>
      <w:r>
        <w:rPr>
          <w:rFonts w:eastAsia="Times New Roman" w:cs="Times New Roman"/>
          <w:szCs w:val="24"/>
        </w:rPr>
        <w:t>δ</w:t>
      </w:r>
      <w:r>
        <w:rPr>
          <w:rFonts w:eastAsia="Times New Roman" w:cs="Times New Roman"/>
          <w:szCs w:val="24"/>
        </w:rPr>
        <w:t xml:space="preserve">ικαιοσύνης, όταν όρθωσε το ανάστημά της στα κατεστημένα συμφέροντα των λίγων και στάθηκε στα δίκαια και νόμιμα συμφέροντα των πολλών είναι και μεγάλες στιγμές της </w:t>
      </w:r>
      <w:r>
        <w:rPr>
          <w:rFonts w:eastAsia="Times New Roman" w:cs="Times New Roman"/>
          <w:szCs w:val="24"/>
        </w:rPr>
        <w:t>δ</w:t>
      </w:r>
      <w:r>
        <w:rPr>
          <w:rFonts w:eastAsia="Times New Roman" w:cs="Times New Roman"/>
          <w:szCs w:val="24"/>
        </w:rPr>
        <w:t xml:space="preserve">ημοκρατίας και της </w:t>
      </w:r>
      <w:r>
        <w:rPr>
          <w:rFonts w:eastAsia="Times New Roman" w:cs="Times New Roman"/>
          <w:szCs w:val="24"/>
        </w:rPr>
        <w:t xml:space="preserve">Αριστεράς. </w:t>
      </w:r>
    </w:p>
    <w:p w14:paraId="6341029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Επισημαίνω τα παραπάνω υπέρ του κύρους της </w:t>
      </w:r>
      <w:r>
        <w:rPr>
          <w:rFonts w:eastAsia="Times New Roman" w:cs="Times New Roman"/>
          <w:szCs w:val="24"/>
        </w:rPr>
        <w:t>δ</w:t>
      </w:r>
      <w:r>
        <w:rPr>
          <w:rFonts w:eastAsia="Times New Roman" w:cs="Times New Roman"/>
          <w:szCs w:val="24"/>
        </w:rPr>
        <w:t xml:space="preserve">ικαιοσύνης, αφού θυμίσω ότι ανέφερα από την πρώτη κιόλας συζήτηση στις </w:t>
      </w:r>
      <w:r>
        <w:rPr>
          <w:rFonts w:eastAsia="Times New Roman" w:cs="Times New Roman"/>
          <w:szCs w:val="24"/>
        </w:rPr>
        <w:t>ε</w:t>
      </w:r>
      <w:r>
        <w:rPr>
          <w:rFonts w:eastAsia="Times New Roman" w:cs="Times New Roman"/>
          <w:szCs w:val="24"/>
        </w:rPr>
        <w:t xml:space="preserve">πιτροπές ότι πρέπει όλοι να κάνουν την αυτοκριτική τους για το πώς η χώρα έπεσε στα βράχια, για το πώς η χώρα πτώχευσε το 2010, </w:t>
      </w:r>
      <w:r>
        <w:rPr>
          <w:rFonts w:eastAsia="Times New Roman" w:cs="Times New Roman"/>
          <w:szCs w:val="24"/>
        </w:rPr>
        <w:t xml:space="preserve">μεταξύ των οποίων και η </w:t>
      </w:r>
      <w:r>
        <w:rPr>
          <w:rFonts w:eastAsia="Times New Roman" w:cs="Times New Roman"/>
          <w:szCs w:val="24"/>
        </w:rPr>
        <w:t>δ</w:t>
      </w:r>
      <w:r>
        <w:rPr>
          <w:rFonts w:eastAsia="Times New Roman" w:cs="Times New Roman"/>
          <w:szCs w:val="24"/>
        </w:rPr>
        <w:t xml:space="preserve">ικαιοσύνη. Το σωστό είναι και ο κάθε φορέας, η εκτελεστική εξουσία, η νομοθετική εξουσία, η δικαστική εξουσία, η εξουσία του Τύπου να κάνει την αυτοκριτική της. </w:t>
      </w:r>
    </w:p>
    <w:p w14:paraId="6341029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τα επαναλάβω. Όλοι έχουμε ευθύνες για την πτώχευση της χώρας. </w:t>
      </w:r>
      <w:r>
        <w:rPr>
          <w:rFonts w:eastAsia="Times New Roman" w:cs="Times New Roman"/>
          <w:szCs w:val="24"/>
        </w:rPr>
        <w:t>Μόνο όταν αναγνωρίσει ο καθένας το μερίδιο</w:t>
      </w:r>
      <w:r>
        <w:rPr>
          <w:rFonts w:eastAsia="Times New Roman" w:cs="Times New Roman"/>
          <w:szCs w:val="24"/>
        </w:rPr>
        <w:t>,</w:t>
      </w:r>
      <w:r>
        <w:rPr>
          <w:rFonts w:eastAsia="Times New Roman" w:cs="Times New Roman"/>
          <w:szCs w:val="24"/>
        </w:rPr>
        <w:t xml:space="preserve"> που του αναλογεί, διορθώνεται και μπορούμε να κοιτάξουμε το μέλλον με περισσότερη αισιοδοξία. </w:t>
      </w:r>
    </w:p>
    <w:p w14:paraId="6341029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Περνάω στο νομοσχέδιο. Η προϊστορία της υποχρέωσης υποβολής «πόθεν έσχες» ξεκινάει ήδη από το 1964 σε περιορισμένο αρ</w:t>
      </w:r>
      <w:r>
        <w:rPr>
          <w:rFonts w:eastAsia="Times New Roman" w:cs="Times New Roman"/>
          <w:szCs w:val="24"/>
        </w:rPr>
        <w:t>ιθμό υπόχρεων προσώπων και σε περιορισμένο αριθμό αντικειμένου. Είχαμε τροποποίηση το 1987. Το 1996, για πρώτη φορά, μπαίνουν και οι δικαστικοί και εισαγγελικοί λειτουργοί. Η μεγαλύτερη τροποποίηση έγινε μετά και είναι ο νόμος, τον οποίο στην ουσία</w:t>
      </w:r>
      <w:r>
        <w:rPr>
          <w:rFonts w:eastAsia="Times New Roman" w:cs="Times New Roman"/>
          <w:szCs w:val="24"/>
        </w:rPr>
        <w:t>,</w:t>
      </w:r>
      <w:r>
        <w:rPr>
          <w:rFonts w:eastAsia="Times New Roman" w:cs="Times New Roman"/>
          <w:szCs w:val="24"/>
        </w:rPr>
        <w:t xml:space="preserve"> τροποπ</w:t>
      </w:r>
      <w:r>
        <w:rPr>
          <w:rFonts w:eastAsia="Times New Roman" w:cs="Times New Roman"/>
          <w:szCs w:val="24"/>
        </w:rPr>
        <w:t xml:space="preserve">οιούμε και αντικαθιστούμε σε αρκετά του σημεία σήμερα και είναι ο ν.3213/2003, ο οποίος βέβαια και αυτός τροποποιήθηκε το 2014 και το 2016 με δικές μας νομοθετικές παρεμβάσεις. Η ουσιαστική παρέμβαση, όμως, γίνεται σήμερα. </w:t>
      </w:r>
    </w:p>
    <w:p w14:paraId="634102A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Κρίσιμη είναι και η Σύμβαση των </w:t>
      </w:r>
      <w:r>
        <w:rPr>
          <w:rFonts w:eastAsia="Times New Roman" w:cs="Times New Roman"/>
          <w:szCs w:val="24"/>
        </w:rPr>
        <w:t>Ηνωμένων Εθνών κατά της διαφθοράς</w:t>
      </w:r>
      <w:r>
        <w:rPr>
          <w:rFonts w:eastAsia="Times New Roman" w:cs="Times New Roman"/>
          <w:szCs w:val="24"/>
        </w:rPr>
        <w:t>,</w:t>
      </w:r>
      <w:r>
        <w:rPr>
          <w:rFonts w:eastAsia="Times New Roman" w:cs="Times New Roman"/>
          <w:szCs w:val="24"/>
        </w:rPr>
        <w:t xml:space="preserve"> που κυρώθηκε με νόμο του 2008 και έχει </w:t>
      </w:r>
      <w:proofErr w:type="spellStart"/>
      <w:r>
        <w:rPr>
          <w:rFonts w:eastAsia="Times New Roman" w:cs="Times New Roman"/>
          <w:szCs w:val="24"/>
        </w:rPr>
        <w:t>υπερνομοθετική</w:t>
      </w:r>
      <w:proofErr w:type="spellEnd"/>
      <w:r>
        <w:rPr>
          <w:rFonts w:eastAsia="Times New Roman" w:cs="Times New Roman"/>
          <w:szCs w:val="24"/>
        </w:rPr>
        <w:t xml:space="preserve"> ισχύ, της οποίας την υποχρέωση εφαρμόζουμε σή</w:t>
      </w:r>
      <w:r>
        <w:rPr>
          <w:rFonts w:eastAsia="Times New Roman" w:cs="Times New Roman"/>
          <w:szCs w:val="24"/>
        </w:rPr>
        <w:lastRenderedPageBreak/>
        <w:t>μερα. Το άρθρο 5 της Σύμβασης ορίζει: «Για πολιτικές και πρακτικές πρόληψης της διαφθοράς κάθε κράτος</w:t>
      </w:r>
      <w:r>
        <w:rPr>
          <w:rFonts w:eastAsia="Times New Roman" w:cs="Times New Roman"/>
          <w:szCs w:val="24"/>
        </w:rPr>
        <w:t>-</w:t>
      </w:r>
      <w:r>
        <w:rPr>
          <w:rFonts w:eastAsia="Times New Roman" w:cs="Times New Roman"/>
          <w:szCs w:val="24"/>
        </w:rPr>
        <w:t>μέλος εφαρμόζει ή δι</w:t>
      </w:r>
      <w:r>
        <w:rPr>
          <w:rFonts w:eastAsia="Times New Roman" w:cs="Times New Roman"/>
          <w:szCs w:val="24"/>
        </w:rPr>
        <w:t xml:space="preserve">ατηρεί αποτελεσματικές συντονισμένες πολιτικές κατά της διαφθοράς που προάγουν...» κ.λπ. και «Κάθε κράτος μέλος θα θεσπίσει και θα προωθήσει αποτελεσματικές πρακτικές». </w:t>
      </w:r>
    </w:p>
    <w:p w14:paraId="634102A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 άρθρο 8 παράγραφος 5 ορίζει: «Κάθε κράτος μέλος προσπαθεί, όπου αρμόζει, να </w:t>
      </w:r>
      <w:r>
        <w:rPr>
          <w:rFonts w:eastAsia="Times New Roman" w:cs="Times New Roman"/>
          <w:szCs w:val="24"/>
        </w:rPr>
        <w:t>θεσπίζει μέτρα και συστήματα</w:t>
      </w:r>
      <w:r>
        <w:rPr>
          <w:rFonts w:eastAsia="Times New Roman" w:cs="Times New Roman"/>
          <w:szCs w:val="24"/>
        </w:rPr>
        <w:t>,</w:t>
      </w:r>
      <w:r>
        <w:rPr>
          <w:rFonts w:eastAsia="Times New Roman" w:cs="Times New Roman"/>
          <w:szCs w:val="24"/>
        </w:rPr>
        <w:t xml:space="preserve"> που απαιτούν από τους δημόσιους λειτουργούς να υποβάλλουν δηλώσεις σχετικά με τις δραστηριότητες, όπως απασχόληση, επενδύσεις, περιουσιακά στοιχεία» κ.λπ.</w:t>
      </w:r>
      <w:r>
        <w:rPr>
          <w:rFonts w:eastAsia="Times New Roman" w:cs="Times New Roman"/>
          <w:szCs w:val="24"/>
        </w:rPr>
        <w:t>.</w:t>
      </w:r>
      <w:r>
        <w:rPr>
          <w:rFonts w:eastAsia="Times New Roman" w:cs="Times New Roman"/>
          <w:szCs w:val="24"/>
        </w:rPr>
        <w:t xml:space="preserve"> </w:t>
      </w:r>
    </w:p>
    <w:p w14:paraId="634102A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Με αυτή την </w:t>
      </w:r>
      <w:proofErr w:type="spellStart"/>
      <w:r>
        <w:rPr>
          <w:rFonts w:eastAsia="Times New Roman" w:cs="Times New Roman"/>
          <w:szCs w:val="24"/>
        </w:rPr>
        <w:t>υπερνομοθετική</w:t>
      </w:r>
      <w:proofErr w:type="spellEnd"/>
      <w:r>
        <w:rPr>
          <w:rFonts w:eastAsia="Times New Roman" w:cs="Times New Roman"/>
          <w:szCs w:val="24"/>
        </w:rPr>
        <w:t xml:space="preserve"> ισχύ που έχει η Σύμβαση των Ηνωμένων Εθνών</w:t>
      </w:r>
      <w:r>
        <w:rPr>
          <w:rFonts w:eastAsia="Times New Roman" w:cs="Times New Roman"/>
          <w:szCs w:val="24"/>
        </w:rPr>
        <w:t xml:space="preserve">, η οποία αφορά και τους δικαστικούς και εισαγγελικούς λειτουργούς, υλοποιούμε και αυτήν την υποχρέωση της χώρας. </w:t>
      </w:r>
    </w:p>
    <w:p w14:paraId="634102A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Επίσης, εκτός από τις αποφάσεις της Ολομέλειας του Συμβουλίου της Επικρατείας, υλοποιούνται με το παρόν νομοσχέδιο οι Οδηγίες της </w:t>
      </w:r>
      <w:r>
        <w:rPr>
          <w:rFonts w:eastAsia="Times New Roman" w:cs="Times New Roman"/>
          <w:szCs w:val="24"/>
          <w:lang w:val="en-US"/>
        </w:rPr>
        <w:t>GRECO</w:t>
      </w:r>
      <w:r>
        <w:rPr>
          <w:rFonts w:eastAsia="Times New Roman" w:cs="Times New Roman"/>
          <w:szCs w:val="24"/>
        </w:rPr>
        <w:t xml:space="preserve">. Από </w:t>
      </w:r>
      <w:r>
        <w:rPr>
          <w:rFonts w:eastAsia="Times New Roman" w:cs="Times New Roman"/>
          <w:szCs w:val="24"/>
        </w:rPr>
        <w:t xml:space="preserve">τις βασικότερες από αυτές </w:t>
      </w:r>
      <w:r>
        <w:rPr>
          <w:rFonts w:eastAsia="Times New Roman" w:cs="Times New Roman"/>
          <w:szCs w:val="24"/>
        </w:rPr>
        <w:lastRenderedPageBreak/>
        <w:t>είναι να δηλώνονται τα δάνεια και τα χρέη. Εκτός από το ενεργητικό, λοιπόν, της περιουσίας του υπόχρεου πρέπει να δηλώνεται και το παθητικό. Και αυτό αφορά και τους δικαστικούς και εισαγγελικούς λειτουργούς. Επίσης, θεσπίζεται καλ</w:t>
      </w:r>
      <w:r>
        <w:rPr>
          <w:rFonts w:eastAsia="Times New Roman" w:cs="Times New Roman"/>
          <w:szCs w:val="24"/>
        </w:rPr>
        <w:t xml:space="preserve">ύτερη στελέχωση με προσωπικό της Επιτροπής Ελέγχου και ζητήματα </w:t>
      </w:r>
      <w:proofErr w:type="spellStart"/>
      <w:r>
        <w:rPr>
          <w:rFonts w:eastAsia="Times New Roman" w:cs="Times New Roman"/>
          <w:szCs w:val="24"/>
        </w:rPr>
        <w:t>εξωχώριων</w:t>
      </w:r>
      <w:proofErr w:type="spellEnd"/>
      <w:r>
        <w:rPr>
          <w:rFonts w:eastAsia="Times New Roman" w:cs="Times New Roman"/>
          <w:szCs w:val="24"/>
        </w:rPr>
        <w:t xml:space="preserve"> εταιρειών. </w:t>
      </w:r>
    </w:p>
    <w:p w14:paraId="634102A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Περνάω σε μια σταχυολόγηση των σημαντικότερων άρθρων</w:t>
      </w:r>
      <w:r>
        <w:rPr>
          <w:rFonts w:eastAsia="Times New Roman" w:cs="Times New Roman"/>
          <w:szCs w:val="24"/>
        </w:rPr>
        <w:t>,</w:t>
      </w:r>
      <w:r>
        <w:rPr>
          <w:rFonts w:eastAsia="Times New Roman" w:cs="Times New Roman"/>
          <w:szCs w:val="24"/>
        </w:rPr>
        <w:t xml:space="preserve"> που τα είδαμε στις συζητήσεις στην αρμόδια </w:t>
      </w:r>
      <w:r>
        <w:rPr>
          <w:rFonts w:eastAsia="Times New Roman" w:cs="Times New Roman"/>
          <w:szCs w:val="24"/>
        </w:rPr>
        <w:t>ε</w:t>
      </w:r>
      <w:r>
        <w:rPr>
          <w:rFonts w:eastAsia="Times New Roman" w:cs="Times New Roman"/>
          <w:szCs w:val="24"/>
        </w:rPr>
        <w:t xml:space="preserve">πιτροπή. Θα αναφέρω τα πιο κομβικά ζητήματα. </w:t>
      </w:r>
    </w:p>
    <w:p w14:paraId="634102A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άρθρο 1, που αφορά τις</w:t>
      </w:r>
      <w:r>
        <w:rPr>
          <w:rFonts w:eastAsia="Times New Roman" w:cs="Times New Roman"/>
          <w:szCs w:val="24"/>
        </w:rPr>
        <w:t xml:space="preserve"> κατηγορίες υπόχρεων, υπόχρεοι πλέον να υποβάλλουν δήλωση περιουσιακής κατάστασης είναι και όσοι έχουν συνάψει σύμφωνο συμβίωσης με υπόχρεο στη δήλωση. Μετά την τροποποίηση του οικογενειακού δικαίου</w:t>
      </w:r>
      <w:r>
        <w:rPr>
          <w:rFonts w:eastAsia="Times New Roman" w:cs="Times New Roman"/>
          <w:szCs w:val="24"/>
        </w:rPr>
        <w:t>,</w:t>
      </w:r>
      <w:r>
        <w:rPr>
          <w:rFonts w:eastAsia="Times New Roman" w:cs="Times New Roman"/>
          <w:szCs w:val="24"/>
        </w:rPr>
        <w:t xml:space="preserve"> αυτό είναι κάτι λογικό και αυτονόητο. </w:t>
      </w:r>
    </w:p>
    <w:p w14:paraId="634102A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Είναι σημαντικό ό</w:t>
      </w:r>
      <w:r>
        <w:rPr>
          <w:rFonts w:eastAsia="Times New Roman" w:cs="Times New Roman"/>
          <w:szCs w:val="24"/>
        </w:rPr>
        <w:t>τι στις σχολικές επιτροπές των δήμων υποβάλλουν δήλωση περιουσιακής κατάστασης μόνο οι πρόε</w:t>
      </w:r>
      <w:r>
        <w:rPr>
          <w:rFonts w:eastAsia="Times New Roman" w:cs="Times New Roman"/>
          <w:szCs w:val="24"/>
        </w:rPr>
        <w:lastRenderedPageBreak/>
        <w:t xml:space="preserve">δροι και οι διαχειριστές των τραπεζικών λογαριασμών και όχι όλοι οι άλλοι, τα απλά μέλη. Αυτό ήταν μια μεγάλη ταλαιπωρία για όλους. </w:t>
      </w:r>
    </w:p>
    <w:p w14:paraId="634102A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Καλύπτονται κενά του νόμου</w:t>
      </w:r>
      <w:r>
        <w:rPr>
          <w:rFonts w:eastAsia="Times New Roman" w:cs="Times New Roman"/>
          <w:szCs w:val="24"/>
        </w:rPr>
        <w:t>,</w:t>
      </w:r>
      <w:r>
        <w:rPr>
          <w:rFonts w:eastAsia="Times New Roman" w:cs="Times New Roman"/>
          <w:szCs w:val="24"/>
        </w:rPr>
        <w:t xml:space="preserve"> που είχαν διαπιστωθεί. Προστίθενται οι γενικοί διευθυντές των Υπουργείων, οι Επιτροπές Μελετών, οι εκδότες των εντύπων. Αυτά είχαν παραλειφθεί με την προηγούμενη νομοθεσία. </w:t>
      </w:r>
    </w:p>
    <w:p w14:paraId="634102A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Επίσης, απαλλάσσονται από την υποχρέωση υποβολής οι ένστολοι</w:t>
      </w:r>
      <w:r>
        <w:rPr>
          <w:rFonts w:eastAsia="Times New Roman" w:cs="Times New Roman"/>
          <w:szCs w:val="24"/>
        </w:rPr>
        <w:t>,</w:t>
      </w:r>
      <w:r>
        <w:rPr>
          <w:rFonts w:eastAsia="Times New Roman" w:cs="Times New Roman"/>
          <w:szCs w:val="24"/>
        </w:rPr>
        <w:t xml:space="preserve"> που έχουν τεθεί σε </w:t>
      </w:r>
      <w:r>
        <w:rPr>
          <w:rFonts w:eastAsia="Times New Roman" w:cs="Times New Roman"/>
          <w:szCs w:val="24"/>
        </w:rPr>
        <w:t>διαθεσιμότητα</w:t>
      </w:r>
      <w:r>
        <w:rPr>
          <w:rFonts w:eastAsia="Times New Roman" w:cs="Times New Roman"/>
          <w:szCs w:val="24"/>
        </w:rPr>
        <w:t>,</w:t>
      </w:r>
      <w:r>
        <w:rPr>
          <w:rFonts w:eastAsia="Times New Roman" w:cs="Times New Roman"/>
          <w:szCs w:val="24"/>
        </w:rPr>
        <w:t xml:space="preserve"> λόγω τραυματισμού τους εν ώρα καθήκοντος. Αυτό είναι λογικό και σωστό, υφίστανται που υφίστανται μία προσωπική και υπηρεσιακή ταλαιπωρία, ας αποφύγουν και την ταλαιπωρία υποβολής δήλωσης περιουσιακής κατάστασης. </w:t>
      </w:r>
    </w:p>
    <w:p w14:paraId="634102A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Επίσης, οι δικαστικοί λειτου</w:t>
      </w:r>
      <w:r>
        <w:rPr>
          <w:rFonts w:eastAsia="Times New Roman" w:cs="Times New Roman"/>
          <w:szCs w:val="24"/>
        </w:rPr>
        <w:t xml:space="preserve">ργοί έχουν και αυτοί υποχρέωση να υποβάλλουν δήλωση τρία έτη μετά την απώλεια της </w:t>
      </w:r>
      <w:proofErr w:type="spellStart"/>
      <w:r>
        <w:rPr>
          <w:rFonts w:eastAsia="Times New Roman" w:cs="Times New Roman"/>
          <w:szCs w:val="24"/>
        </w:rPr>
        <w:t>ιδιότητάς</w:t>
      </w:r>
      <w:proofErr w:type="spellEnd"/>
      <w:r>
        <w:rPr>
          <w:rFonts w:eastAsia="Times New Roman" w:cs="Times New Roman"/>
          <w:szCs w:val="24"/>
        </w:rPr>
        <w:t xml:space="preserve"> τους. Χορηγείται εύλογος χρόνος για την υποβολή εκκρεμών δηλώσεων έως τα τέλη Φεβρουαρίου</w:t>
      </w:r>
      <w:r>
        <w:rPr>
          <w:rFonts w:eastAsia="Times New Roman" w:cs="Times New Roman"/>
          <w:szCs w:val="24"/>
        </w:rPr>
        <w:t xml:space="preserve"> με </w:t>
      </w:r>
      <w:r>
        <w:rPr>
          <w:rFonts w:eastAsia="Times New Roman" w:cs="Times New Roman"/>
          <w:szCs w:val="24"/>
        </w:rPr>
        <w:t>αρχές Μαρτίου.</w:t>
      </w:r>
    </w:p>
    <w:p w14:paraId="634102A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Επίσης σημαντικό είναι ότι τα αναπληρωματικά μέλη συλλογ</w:t>
      </w:r>
      <w:r>
        <w:rPr>
          <w:rFonts w:eastAsia="Times New Roman" w:cs="Times New Roman"/>
          <w:szCs w:val="24"/>
        </w:rPr>
        <w:t>ικών οργάνων υποβάλλουν δηλώσεις</w:t>
      </w:r>
      <w:r>
        <w:rPr>
          <w:rFonts w:eastAsia="Times New Roman" w:cs="Times New Roman"/>
          <w:szCs w:val="24"/>
        </w:rPr>
        <w:t>,</w:t>
      </w:r>
      <w:r>
        <w:rPr>
          <w:rFonts w:eastAsia="Times New Roman" w:cs="Times New Roman"/>
          <w:szCs w:val="24"/>
        </w:rPr>
        <w:t xml:space="preserve"> μόνο όταν έχουν συμμετάσχει πραγματικά στο συλλογικό όργανο. Και αυτό αποδεικνύεται από τα Πρακτικά. </w:t>
      </w:r>
    </w:p>
    <w:p w14:paraId="634102A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 το άρθρο 2, ρυθμίζεται το περιεχόμενο της δήλωσης. Σημαντική είναι η τροποποίηση</w:t>
      </w:r>
      <w:r>
        <w:rPr>
          <w:rFonts w:eastAsia="Times New Roman" w:cs="Times New Roman"/>
          <w:szCs w:val="24"/>
        </w:rPr>
        <w:t>,</w:t>
      </w:r>
      <w:r>
        <w:rPr>
          <w:rFonts w:eastAsia="Times New Roman" w:cs="Times New Roman"/>
          <w:szCs w:val="24"/>
        </w:rPr>
        <w:t xml:space="preserve"> με την οποία προστίθεται ότι στην α</w:t>
      </w:r>
      <w:r>
        <w:rPr>
          <w:rFonts w:eastAsia="Times New Roman" w:cs="Times New Roman"/>
          <w:szCs w:val="24"/>
        </w:rPr>
        <w:t>ρχική δήλωση περιουσιακής κατάστασης περιλαμβάνεται η αξία όλων των υφιστάμενων περιουσιακών στοιχείων, καθώς και ο τρόπος κτήσης τους. Δηλαδή όταν έχεις την πρώτη φωτογραφία της δήλωσης περιουσιακής κατάστασης, πρέπει να πεις «αυτά έχω και έτσι τα βρήκα».</w:t>
      </w:r>
      <w:r>
        <w:rPr>
          <w:rFonts w:eastAsia="Times New Roman" w:cs="Times New Roman"/>
          <w:szCs w:val="24"/>
        </w:rPr>
        <w:t xml:space="preserve"> Διότι κάθε χρόνο</w:t>
      </w:r>
      <w:r>
        <w:rPr>
          <w:rFonts w:eastAsia="Times New Roman" w:cs="Times New Roman"/>
          <w:szCs w:val="24"/>
        </w:rPr>
        <w:t>,</w:t>
      </w:r>
      <w:r>
        <w:rPr>
          <w:rFonts w:eastAsia="Times New Roman" w:cs="Times New Roman"/>
          <w:szCs w:val="24"/>
        </w:rPr>
        <w:t xml:space="preserve"> που τα βγάζουν οι δημοσιογράφοι έχουμε το «έσχες», αλλά δεν έχουμε το «πόθεν». Εδώ, λοιπόν, διαφαίνεται η βούληση του νομοθέτη και της Κυβέρνησής μας, όπως και σε άλλα κομβικά σημεία του νομοσχεδίου, ότι εκτός από το «έσχες» σημαντικό κα</w:t>
      </w:r>
      <w:r>
        <w:rPr>
          <w:rFonts w:eastAsia="Times New Roman" w:cs="Times New Roman"/>
          <w:szCs w:val="24"/>
        </w:rPr>
        <w:t xml:space="preserve">ι </w:t>
      </w:r>
      <w:proofErr w:type="spellStart"/>
      <w:r>
        <w:rPr>
          <w:rFonts w:eastAsia="Times New Roman" w:cs="Times New Roman"/>
          <w:szCs w:val="24"/>
        </w:rPr>
        <w:t>ερευνητέο</w:t>
      </w:r>
      <w:proofErr w:type="spellEnd"/>
      <w:r>
        <w:rPr>
          <w:rFonts w:eastAsia="Times New Roman" w:cs="Times New Roman"/>
          <w:szCs w:val="24"/>
        </w:rPr>
        <w:t xml:space="preserve"> είναι και το «πόθεν». </w:t>
      </w:r>
    </w:p>
    <w:p w14:paraId="634102AC"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Πάμε στο ίδιο άρθρο στα μετρητά. Αυξάνεται το όριο δήλωσης μετρητών από 15.000 ευρώ στις 30.000 ευρώ -αυτά που </w:t>
      </w:r>
      <w:r>
        <w:rPr>
          <w:rFonts w:eastAsia="Times New Roman"/>
          <w:szCs w:val="24"/>
        </w:rPr>
        <w:lastRenderedPageBreak/>
        <w:t>έχουμε στο σπίτι, «στο στρώμα», όπως λέει ο κόσμος- και αυξάνεται η αξία των κινητών αξίας, παραδείγματος χάρι</w:t>
      </w:r>
      <w:r>
        <w:rPr>
          <w:rFonts w:eastAsia="Times New Roman"/>
          <w:szCs w:val="24"/>
        </w:rPr>
        <w:t>ν, ζωγραφικοί πίνακες, βραχιόλια, τιμαλφή από τα 30.000 ευρώ στα 40.000 ευρώ. Συνεπώς, όποιος έχει μετρητά στο σπίτι του πάνω από 30.000 ευρώ και τιμαλφή πάνω από 40.000 ευρώ έχει υποχρέωση να τα δηλώσει.</w:t>
      </w:r>
    </w:p>
    <w:p w14:paraId="634102AD"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Τα συζητήσαμε και στις </w:t>
      </w:r>
      <w:r>
        <w:rPr>
          <w:rFonts w:eastAsia="Times New Roman"/>
          <w:szCs w:val="24"/>
        </w:rPr>
        <w:t>ε</w:t>
      </w:r>
      <w:r>
        <w:rPr>
          <w:rFonts w:eastAsia="Times New Roman"/>
          <w:szCs w:val="24"/>
        </w:rPr>
        <w:t>πιτροπές. Είναι πολύ θεμελι</w:t>
      </w:r>
      <w:r>
        <w:rPr>
          <w:rFonts w:eastAsia="Times New Roman"/>
          <w:szCs w:val="24"/>
        </w:rPr>
        <w:t>ωμένη η διάταξη αυτή. Είναι απολύτως συμβατή με τη διεθνή πρακτική. Δεν αντίκειται στο Διεθνές Δίκαιο Δικαιωμάτων του Ανθρώπου, καθώς διαφυλάσσει τη μυστικότητα, δεν δηλώνονται διευθύνεις κ.λπ. και αυξάνεται η διαφάνεια των σημαντικότερων λειτουργών.</w:t>
      </w:r>
    </w:p>
    <w:p w14:paraId="634102AE"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Επίση</w:t>
      </w:r>
      <w:r>
        <w:rPr>
          <w:rFonts w:eastAsia="Times New Roman"/>
          <w:szCs w:val="24"/>
        </w:rPr>
        <w:t xml:space="preserve">ς, προστίθενται και οι δικαστικοί και οι εισαγγελικοί λειτουργικοί </w:t>
      </w:r>
      <w:r>
        <w:rPr>
          <w:rFonts w:eastAsia="Times New Roman"/>
          <w:szCs w:val="24"/>
        </w:rPr>
        <w:t xml:space="preserve">σε </w:t>
      </w:r>
      <w:r>
        <w:rPr>
          <w:rFonts w:eastAsia="Times New Roman"/>
          <w:szCs w:val="24"/>
        </w:rPr>
        <w:t>αυτούς που έχουν υποχρέωση να δηλώνουν τις δανειακές τους υποχρεώσεις, αλλά και κάθε οφειλή προς δημόσιο, ΟΤΑ, ΝΠΔΔ και Οργανισμούς Κοινωνικής Ασφάλισης.</w:t>
      </w:r>
    </w:p>
    <w:p w14:paraId="634102AF"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Στην παράγραφο 5 του άρθρου 2 αί</w:t>
      </w:r>
      <w:r>
        <w:rPr>
          <w:rFonts w:eastAsia="Times New Roman"/>
          <w:szCs w:val="24"/>
        </w:rPr>
        <w:t xml:space="preserve">ρονται ασάφειες αναφορικά με τους εν διαστάσει συζύγους. Είναι ζητήματα που ανέκυψαν στη λειτουργία της Επιτροπής Πόθεν Έσχες. Συγκεκριμένα, με τη σύζυγο του Προέδρου της Αξιωματικής Αντιπολίτευσης, του κ. Μητσοτάκη, προέκυψαν </w:t>
      </w:r>
      <w:proofErr w:type="spellStart"/>
      <w:r>
        <w:rPr>
          <w:rFonts w:eastAsia="Times New Roman"/>
          <w:szCs w:val="24"/>
        </w:rPr>
        <w:t>δυσερμηνείες</w:t>
      </w:r>
      <w:proofErr w:type="spellEnd"/>
      <w:r>
        <w:rPr>
          <w:rFonts w:eastAsia="Times New Roman"/>
          <w:szCs w:val="24"/>
        </w:rPr>
        <w:t>, ασάφειες και επ</w:t>
      </w:r>
      <w:r>
        <w:rPr>
          <w:rFonts w:eastAsia="Times New Roman"/>
          <w:szCs w:val="24"/>
        </w:rPr>
        <w:t>ιλύονται με το νομοσχέδιο αυτό. Καλείται ο εν διαστάσει σύζυγος να υποβάλλει ότι είναι υπόχρεος και αυτός. Αν δεν συνεργαστεί, θεσπίζεται μια διοικητική διαδικασία, του δίνεται προθεσμία ενενήντα ημερών και αλλιώς έχει και ο ίδιος μετά προσωπικές κυρώσεις.</w:t>
      </w:r>
    </w:p>
    <w:p w14:paraId="634102B0"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Προστίθενται το άρθρο 2Α, με το οποίο ρυθμίζεται διαδικασία ηλεκτρονικής υποβολής δήλωσης περιουσιακής κατάστασης και οικονομικών συμφερόντων. Κομβικό είναι το άρθρο αυτό και πολύ αναλυτικό με ολόκληρο παράρτημα, που λέει ότι αν πατήσεις αυτό το κουμπί, β</w:t>
      </w:r>
      <w:r>
        <w:rPr>
          <w:rFonts w:eastAsia="Times New Roman"/>
          <w:szCs w:val="24"/>
        </w:rPr>
        <w:t xml:space="preserve">γαίνει αυτός ο πίνακας και σ’ αυτόν τον πίνακα επισυνάπτεται στο νομοσχέδιο και στο ΦΕΚ, γιατί ήταν και μία από τις απαιτήσεις των αποφάσεων του Συμβουλίου της Επικρατείας. </w:t>
      </w:r>
    </w:p>
    <w:p w14:paraId="634102B1"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Είναι εξαντλητική, λοιπόν, η ρύθμιση, αλλά δεν είναι κάτι να το φοβάται κανείς. Εμ</w:t>
      </w:r>
      <w:r>
        <w:rPr>
          <w:rFonts w:eastAsia="Times New Roman"/>
          <w:szCs w:val="24"/>
        </w:rPr>
        <w:t>είς που υποβάλαμε και όσοι υπέβαλαν, γιατί και αρκετοί δικαστικοί υπέβαλαν ηλεκτρονικές δηλώσεις «πόθεν έσχες» πέρ</w:t>
      </w:r>
      <w:r>
        <w:rPr>
          <w:rFonts w:eastAsia="Times New Roman"/>
          <w:szCs w:val="24"/>
        </w:rPr>
        <w:t>υ</w:t>
      </w:r>
      <w:r>
        <w:rPr>
          <w:rFonts w:eastAsia="Times New Roman"/>
          <w:szCs w:val="24"/>
        </w:rPr>
        <w:t xml:space="preserve">σι, δεν είναι τίποτα. Απλά κουμπιά είναι, κουτάκια είναι, τα οποία, μάλιστα, έχουν αυτόματη σύνδεση με το </w:t>
      </w:r>
      <w:r>
        <w:rPr>
          <w:rFonts w:eastAsia="Times New Roman"/>
          <w:szCs w:val="24"/>
          <w:lang w:val="en-US"/>
        </w:rPr>
        <w:t>TAXIS</w:t>
      </w:r>
      <w:r>
        <w:rPr>
          <w:rFonts w:eastAsia="Times New Roman"/>
          <w:szCs w:val="24"/>
        </w:rPr>
        <w:t>, οπότε τα στοιχεία τα παίρνει</w:t>
      </w:r>
      <w:r>
        <w:rPr>
          <w:rFonts w:eastAsia="Times New Roman"/>
          <w:szCs w:val="24"/>
        </w:rPr>
        <w:t xml:space="preserve"> με ευκολία. Αυτό πρέπει, πραγματικά, να γίνει, να αξιοποιηθεί η τεχνολογία για διευκόλυνση και των ελεγκτικών αρχών.</w:t>
      </w:r>
    </w:p>
    <w:p w14:paraId="634102B2"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Η σύνθεση της </w:t>
      </w:r>
      <w:r>
        <w:rPr>
          <w:rFonts w:eastAsia="Times New Roman"/>
          <w:szCs w:val="24"/>
        </w:rPr>
        <w:t>ε</w:t>
      </w:r>
      <w:r>
        <w:rPr>
          <w:rFonts w:eastAsia="Times New Roman"/>
          <w:szCs w:val="24"/>
        </w:rPr>
        <w:t>πιτροπής αυξάνεται. Αυξάνονται τα μέλη της, κάτι στο οποίο νομίζω ότι όλοι συμφωνούμε. Προστίθενται δύο δικαστικοί λειτουργ</w:t>
      </w:r>
      <w:r>
        <w:rPr>
          <w:rFonts w:eastAsia="Times New Roman"/>
          <w:szCs w:val="24"/>
        </w:rPr>
        <w:t xml:space="preserve">οί, οι οπαίοι έχουν και την πλειοψηφία. Αντικαθίσταται ο Συνήγορος του Πολίτη από τον Γενικό Επιθεωρητή Δημόσιας Διοίκησης, πράγμα το οποίο και στην αιτιολογική έκθεση, αλλά και ο Υπουργός Δικαιοσύνης το τεκμηρίωσε με επάρκεια στις συζητήσεις στην </w:t>
      </w:r>
      <w:r>
        <w:rPr>
          <w:rFonts w:eastAsia="Times New Roman"/>
          <w:szCs w:val="24"/>
        </w:rPr>
        <w:t>ε</w:t>
      </w:r>
      <w:r>
        <w:rPr>
          <w:rFonts w:eastAsia="Times New Roman"/>
          <w:szCs w:val="24"/>
        </w:rPr>
        <w:t>πιτροπή</w:t>
      </w:r>
      <w:r>
        <w:rPr>
          <w:rFonts w:eastAsia="Times New Roman"/>
          <w:szCs w:val="24"/>
        </w:rPr>
        <w:t xml:space="preserve"> και σε περίπτωση ελέγχου δικαστικών εισαγγελικών λειτουργών προεδρεύει δικαστικός, προεδρεύει προερχόμενος από το </w:t>
      </w:r>
      <w:r>
        <w:rPr>
          <w:rFonts w:eastAsia="Times New Roman"/>
          <w:szCs w:val="24"/>
        </w:rPr>
        <w:t>δ</w:t>
      </w:r>
      <w:r>
        <w:rPr>
          <w:rFonts w:eastAsia="Times New Roman"/>
          <w:szCs w:val="24"/>
        </w:rPr>
        <w:t xml:space="preserve">ικαστικό </w:t>
      </w:r>
      <w:r>
        <w:rPr>
          <w:rFonts w:eastAsia="Times New Roman"/>
          <w:szCs w:val="24"/>
        </w:rPr>
        <w:t>σ</w:t>
      </w:r>
      <w:r>
        <w:rPr>
          <w:rFonts w:eastAsia="Times New Roman"/>
          <w:szCs w:val="24"/>
        </w:rPr>
        <w:t>ώμα.</w:t>
      </w:r>
    </w:p>
    <w:p w14:paraId="634102B3"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Όσον αφορά το κυρωτικό σκέλος, γίνεται μια έξυπνη ρύθμιση να μην επιβάλλεται πρόστιμο και η είσπραξή του με τον </w:t>
      </w:r>
      <w:r>
        <w:rPr>
          <w:rFonts w:eastAsia="Times New Roman"/>
          <w:szCs w:val="24"/>
        </w:rPr>
        <w:lastRenderedPageBreak/>
        <w:t>ΚΕΔΕ αν καθυσ</w:t>
      </w:r>
      <w:r>
        <w:rPr>
          <w:rFonts w:eastAsia="Times New Roman"/>
          <w:szCs w:val="24"/>
        </w:rPr>
        <w:t>τερήσεις να υποβάλλεις τη δήλωση. Αντ’ αυτού</w:t>
      </w:r>
      <w:r>
        <w:rPr>
          <w:rFonts w:eastAsia="Times New Roman"/>
          <w:szCs w:val="24"/>
        </w:rPr>
        <w:t>,</w:t>
      </w:r>
      <w:r>
        <w:rPr>
          <w:rFonts w:eastAsia="Times New Roman"/>
          <w:szCs w:val="24"/>
        </w:rPr>
        <w:t xml:space="preserve"> καθιερώνεται ηλεκτρονικό παράβολο, αν καθυστερήσεις τριάντα μέρες 200 ευρώ και αν καθυστερήσεις πάνω από τριάντα μέρες 800 ευρώ. </w:t>
      </w:r>
    </w:p>
    <w:p w14:paraId="634102B4"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Προτείναμε στις επιτροπές και περιμένουμε από τον Υπουργό να αναγγείλει τη μείωσ</w:t>
      </w:r>
      <w:r>
        <w:rPr>
          <w:rFonts w:eastAsia="Times New Roman"/>
          <w:szCs w:val="24"/>
        </w:rPr>
        <w:t>η αυτού του παράβολου για τους ένστολους, γιατί πραγματικά</w:t>
      </w:r>
      <w:r>
        <w:rPr>
          <w:rFonts w:eastAsia="Times New Roman"/>
          <w:szCs w:val="24"/>
        </w:rPr>
        <w:t>,</w:t>
      </w:r>
      <w:r>
        <w:rPr>
          <w:rFonts w:eastAsia="Times New Roman"/>
          <w:szCs w:val="24"/>
        </w:rPr>
        <w:t xml:space="preserve"> είναι πολύ υψηλό. Ας παραμείνει σ’ αυτό το ύψος για εμάς -Βουλευτές, Πρωθυπουργό, Γενικούς Γραμματείς Κυβέρνησης, Υπουργούς Δημάρχους κ.λπ.- αλλά για τους απλούς δημοσίους υπαλλήλους, κυρίως ένστο</w:t>
      </w:r>
      <w:r>
        <w:rPr>
          <w:rFonts w:eastAsia="Times New Roman"/>
          <w:szCs w:val="24"/>
        </w:rPr>
        <w:t>λους, που έχουν την υποχρέωση υποβολής, καλό είναι να πέσει δραστικά, έτσι ώστε να κινείται στα δικά τους εισοδηματικά κριτήρια.</w:t>
      </w:r>
    </w:p>
    <w:p w14:paraId="634102B5"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Επίσης, στις κυρωτικές διατάξεις προστίθεται εδάφιο με το άρθρο 7 παράγραφος 2, που καθιστά ανακριβή τη δήλωση εάν τα δηλωθέντα περιουσιακά στοιχεία ή η επαύξηση αυτών δεν δικαιολογείται από τα νομίμως </w:t>
      </w:r>
      <w:proofErr w:type="spellStart"/>
      <w:r>
        <w:rPr>
          <w:rFonts w:eastAsia="Times New Roman"/>
          <w:szCs w:val="24"/>
        </w:rPr>
        <w:t>αποκτηθέντα</w:t>
      </w:r>
      <w:proofErr w:type="spellEnd"/>
      <w:r>
        <w:rPr>
          <w:rFonts w:eastAsia="Times New Roman"/>
          <w:szCs w:val="24"/>
        </w:rPr>
        <w:t xml:space="preserve"> εισοδήματα. Και πάλι φωτίζεται, λοιπόν, το</w:t>
      </w:r>
      <w:r>
        <w:rPr>
          <w:rFonts w:eastAsia="Times New Roman"/>
          <w:szCs w:val="24"/>
        </w:rPr>
        <w:t xml:space="preserve"> «πόθεν» και όχι μόνο το «έσχες».  </w:t>
      </w:r>
    </w:p>
    <w:p w14:paraId="634102B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Τώρα, δυο λόγια, κύριε Πρόεδρε, για τις τροπολογίες που κατατέθηκαν. Πιθανότατα να χρειαστεί να επανέλθουμε με τις δευτερολογίες μας, γιατί έγινε έντονος διάλογος γι’ αυτές τις τροπολογίες.</w:t>
      </w:r>
    </w:p>
    <w:p w14:paraId="634102B7" w14:textId="77777777" w:rsidR="000640C0" w:rsidRDefault="00F37498">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sidRPr="00DC4D05">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Θεοφύλακτε, όσον αφορά στις υπουργικές τροπολογίες, αφού ακούσουμε και τους Υπουργούς που θα τις υποστηρίξουν, προτείνω οι εισηγητές να έχετε δικαίωμα μιας δευτερολογίας πέντε λεπτών. Όλοι οι εισηγητές, εφόσον το επιθυμείτε, να τοποθετηθείτε επί τ</w:t>
      </w:r>
      <w:r>
        <w:rPr>
          <w:rFonts w:eastAsia="Times New Roman" w:cs="Times New Roman"/>
          <w:szCs w:val="24"/>
        </w:rPr>
        <w:t xml:space="preserve">ων τροπολογιών, αφού ακούσουμε πρώτα τους Υπουργούς. Δεν λέω γι’ αυτές που ενσωματώθηκαν. Λέω γι’ αυτές που θα έρθουν. </w:t>
      </w:r>
    </w:p>
    <w:p w14:paraId="634102B8"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Καλώς, κύριε Πρόεδρε. Οπότε θα μου επιτρέψετε να πω πολύ σύντομα δυο λόγια γι’ αυτές που έχουν ήδη κατατεθεί από τη</w:t>
      </w:r>
      <w:r>
        <w:rPr>
          <w:rFonts w:eastAsia="Times New Roman" w:cs="Times New Roman"/>
          <w:szCs w:val="24"/>
        </w:rPr>
        <w:t xml:space="preserve">ν πρώτη συζήτηση. </w:t>
      </w:r>
    </w:p>
    <w:p w14:paraId="634102B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παράταση του νόμου Παρασκευόπουλου-Κοντονή και η αντιμετώπιση των ιατρικών πλαστών δικαιολογητικών είναι σημαντικές τροποποιήσεις.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Pr>
          <w:rFonts w:eastAsia="Times New Roman" w:cs="Times New Roman"/>
          <w:szCs w:val="24"/>
        </w:rPr>
        <w:t xml:space="preserve"> φτάνει πια με τα </w:t>
      </w:r>
      <w:r>
        <w:rPr>
          <w:rFonts w:eastAsia="Times New Roman" w:cs="Times New Roman"/>
          <w:szCs w:val="24"/>
          <w:lang w:val="en-US"/>
        </w:rPr>
        <w:t>fake</w:t>
      </w:r>
      <w:r w:rsidRPr="0046239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Pr>
          <w:rFonts w:eastAsia="Times New Roman" w:cs="Times New Roman"/>
          <w:szCs w:val="24"/>
        </w:rPr>
        <w:lastRenderedPageBreak/>
        <w:t>Και να σκοντάψεις να πέσεις</w:t>
      </w:r>
      <w:r>
        <w:rPr>
          <w:rFonts w:eastAsia="Times New Roman" w:cs="Times New Roman"/>
          <w:szCs w:val="24"/>
        </w:rPr>
        <w:t>,</w:t>
      </w:r>
      <w:r>
        <w:rPr>
          <w:rFonts w:eastAsia="Times New Roman" w:cs="Times New Roman"/>
          <w:szCs w:val="24"/>
        </w:rPr>
        <w:t xml:space="preserve"> φταίει ο νόμος Παρασκευόπουλου. Χθες </w:t>
      </w:r>
      <w:r>
        <w:rPr>
          <w:rFonts w:eastAsia="Times New Roman" w:cs="Times New Roman"/>
          <w:szCs w:val="24"/>
        </w:rPr>
        <w:t xml:space="preserve">βγήκε στη δημοσιότητα ότι συνελήφθη ένας επιδειξίας στο Παγκράτι και αμέσως τα Μέσα είπαν: «…ο οποίος είχε συλληφθεί και αποφυλακιστεί με τον νόμο Παρασκευόπουλου». Από τις έρευνες που έγιναν, αποδείχθηκε ότι ο άνθρωπος αυτός δεν είχε καν συλληφθεί. Πρώτη </w:t>
      </w:r>
      <w:r>
        <w:rPr>
          <w:rFonts w:eastAsia="Times New Roman" w:cs="Times New Roman"/>
          <w:szCs w:val="24"/>
        </w:rPr>
        <w:t>φορά συνελήφθη. Και σχετικά σοβαρά έντυπα είτε ηλεκτρονικά μέσα ενημέρωσης, είπαν ότι και αυτός αποφυλακίστηκε με τον νόμο Παρασκευόπουλου. Φτάνει. Να μην το πάμε παραπέρα. Όμως, και ο κόσμος πλέον δεν πρέπει να πιστεύει τίποτα.</w:t>
      </w:r>
    </w:p>
    <w:p w14:paraId="634102B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w:t>
      </w:r>
      <w:r>
        <w:rPr>
          <w:rFonts w:eastAsia="Times New Roman" w:cs="Times New Roman"/>
          <w:szCs w:val="24"/>
        </w:rPr>
        <w:t xml:space="preserve"> κουδούνι λήξεως του χρόνου ομιλίας του κυρίου Βουλευτή)</w:t>
      </w:r>
    </w:p>
    <w:p w14:paraId="634102B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Αναφέρθηκε πολύ τεκμηριωμένα ο Υπουργός, αλλά και ο συνάδελφος και πρώην Υπουργός κ. Παρασκευόπουλος. Θα πω μόνο μια κουβέντα γι’ αυτό προς τον κόσμο</w:t>
      </w:r>
      <w:r>
        <w:rPr>
          <w:rFonts w:eastAsia="Times New Roman" w:cs="Times New Roman"/>
          <w:szCs w:val="24"/>
        </w:rPr>
        <w:t>,</w:t>
      </w:r>
      <w:r>
        <w:rPr>
          <w:rFonts w:eastAsia="Times New Roman" w:cs="Times New Roman"/>
          <w:szCs w:val="24"/>
        </w:rPr>
        <w:t xml:space="preserve"> που θέλει την ασφάλειά του. Όλοι μας θέλουμε την ασφάλεια. Δεν πρέπει αυτοί που αποφυλακίζονται να είναι εξαγριωμένοι για τις συνθήκες κράτησης μέσα στις φυλακές. Το να αποφυλακιστεί κάποιος σε δέκα, δώδεκα ή δεκατέσσερα χρόνια και όταν βγει να είναι ένα </w:t>
      </w:r>
      <w:r>
        <w:rPr>
          <w:rFonts w:eastAsia="Times New Roman" w:cs="Times New Roman"/>
          <w:szCs w:val="24"/>
        </w:rPr>
        <w:lastRenderedPageBreak/>
        <w:t>θηρίο ανήμερο, που σίγουρα θα ξανακάνει εγκλήματα ή να είναι ένας ήρεμος άνθρωπος</w:t>
      </w:r>
      <w:r>
        <w:rPr>
          <w:rFonts w:eastAsia="Times New Roman" w:cs="Times New Roman"/>
          <w:szCs w:val="24"/>
        </w:rPr>
        <w:t>,</w:t>
      </w:r>
      <w:r>
        <w:rPr>
          <w:rFonts w:eastAsia="Times New Roman" w:cs="Times New Roman"/>
          <w:szCs w:val="24"/>
        </w:rPr>
        <w:t xml:space="preserve"> που θα επανενταχθεί ομαλά στην κοινωνία είναι κομβικό. Και υπέρ της ασφάλειας της κοινωνίας είναι οι ανθρώπινες συνθήκες κράτησης στις φυλακές και η ομαλή επανένταξή τους στ</w:t>
      </w:r>
      <w:r>
        <w:rPr>
          <w:rFonts w:eastAsia="Times New Roman" w:cs="Times New Roman"/>
          <w:szCs w:val="24"/>
        </w:rPr>
        <w:t>ην κοινωνία. Συμφωνούμε σε αυτά. Έχω κάνει και μέλος της Επιτροπής Σωφρονιστικού Συστήματος και είναι βασικός στόχος όλων μας.</w:t>
      </w:r>
    </w:p>
    <w:p w14:paraId="634102BC" w14:textId="77777777" w:rsidR="000640C0" w:rsidRDefault="00F37498">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συνάδελφε, ολοκληρώνετε.</w:t>
      </w:r>
    </w:p>
    <w:p w14:paraId="634102BD"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Κλείνω με δύο πολύ σύντομες επισημάνσεις</w:t>
      </w:r>
      <w:r w:rsidRPr="009B0C03">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τα πλαστά ιατρικά πιστοποιητικά, κύριε Πρόεδρε, και ευχαριστώ για την ανοχή σας. </w:t>
      </w:r>
    </w:p>
    <w:p w14:paraId="634102B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Χρόνια τώρα βλέπαμε ιδίως μεγαλόσχημους επιχειρηματίες και εγκληματίες του «λευκού κολάρου»</w:t>
      </w:r>
      <w:r>
        <w:rPr>
          <w:rFonts w:eastAsia="Times New Roman" w:cs="Times New Roman"/>
          <w:szCs w:val="24"/>
        </w:rPr>
        <w:t>,</w:t>
      </w:r>
      <w:r>
        <w:rPr>
          <w:rFonts w:eastAsia="Times New Roman" w:cs="Times New Roman"/>
          <w:szCs w:val="24"/>
        </w:rPr>
        <w:t xml:space="preserve"> που έμπαιναν στη φυλακή με μεγάλες κακουργηματικές καταδίκες και μετά από ένα-δύ</w:t>
      </w:r>
      <w:r>
        <w:rPr>
          <w:rFonts w:eastAsia="Times New Roman" w:cs="Times New Roman"/>
          <w:szCs w:val="24"/>
        </w:rPr>
        <w:t>ο χρόνια, και πολλά λέω, έβγαιναν με ιατρικά πιστοποιητικά, και αυτός άρρωστος και εκείνος άρρωστος, και βέβαια</w:t>
      </w:r>
      <w:r>
        <w:rPr>
          <w:rFonts w:eastAsia="Times New Roman" w:cs="Times New Roman"/>
          <w:szCs w:val="24"/>
        </w:rPr>
        <w:t>,</w:t>
      </w:r>
      <w:r>
        <w:rPr>
          <w:rFonts w:eastAsia="Times New Roman" w:cs="Times New Roman"/>
          <w:szCs w:val="24"/>
        </w:rPr>
        <w:t xml:space="preserve"> κά</w:t>
      </w:r>
      <w:r>
        <w:rPr>
          <w:rFonts w:eastAsia="Times New Roman" w:cs="Times New Roman"/>
          <w:szCs w:val="24"/>
        </w:rPr>
        <w:lastRenderedPageBreak/>
        <w:t>ποιοι έκαναν μετά τη ζωή τους σε διακοπές, σε πάρτι και σε πισίνες. Δεν λέω ότι όλα ήταν πλαστά, αλλά για πρώτη φορά και με αφορμή την υπόθεσ</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Pr>
          <w:rFonts w:eastAsia="Times New Roman" w:cs="Times New Roman"/>
          <w:szCs w:val="24"/>
        </w:rPr>
        <w:t>, που έγινε για πρώτη φορά ενδελεχής έρευνα και αποδείχθηκε ότι υπήρχαν πλαστά ιατρικά πιστοποιητικά, αντιμετωπίζεται αυτό το φαινόμενο.</w:t>
      </w:r>
    </w:p>
    <w:p w14:paraId="634102B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Κλείνω με την τροπολογία για τη Δημοτική Αστυνομία. </w:t>
      </w:r>
    </w:p>
    <w:p w14:paraId="634102C0" w14:textId="77777777" w:rsidR="000640C0" w:rsidRDefault="00F37498">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Κλείστε οριστικά όμως, </w:t>
      </w:r>
      <w:r>
        <w:rPr>
          <w:rFonts w:eastAsia="Times New Roman" w:cs="Times New Roman"/>
          <w:szCs w:val="24"/>
        </w:rPr>
        <w:t xml:space="preserve">κύριε συνάδελφε. Δεν μπορώ να σας δώσω άλλο χρόνο. </w:t>
      </w:r>
    </w:p>
    <w:p w14:paraId="634102C1"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Ναι, κύριε Πρόεδρε, και το λέω πραγματικά.</w:t>
      </w:r>
    </w:p>
    <w:p w14:paraId="634102C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 θέμα αυτό είναι σημαντικό. Αποκαθίσταται μια αδικία, όταν                                           ο τότε Υπουργός Διοικητικής Μεταρρύθμισης Κυριάκος Μητσοτάκης κατήργησε εν μια </w:t>
      </w:r>
      <w:proofErr w:type="spellStart"/>
      <w:r>
        <w:rPr>
          <w:rFonts w:eastAsia="Times New Roman" w:cs="Times New Roman"/>
          <w:szCs w:val="24"/>
        </w:rPr>
        <w:t>νυκτί</w:t>
      </w:r>
      <w:proofErr w:type="spellEnd"/>
      <w:r>
        <w:rPr>
          <w:rFonts w:eastAsia="Times New Roman" w:cs="Times New Roman"/>
          <w:szCs w:val="24"/>
        </w:rPr>
        <w:t xml:space="preserve"> όλο το Σώμα των Δημοτικών Αστυνόμων. Κάποιοι από αυτούς κατέληξαν στ</w:t>
      </w:r>
      <w:r>
        <w:rPr>
          <w:rFonts w:eastAsia="Times New Roman" w:cs="Times New Roman"/>
          <w:szCs w:val="24"/>
        </w:rPr>
        <w:t xml:space="preserve">α σωφρονιστικά καταστήματα και δεν μπόρεσαν να </w:t>
      </w:r>
      <w:r>
        <w:rPr>
          <w:rFonts w:eastAsia="Times New Roman" w:cs="Times New Roman"/>
          <w:szCs w:val="24"/>
        </w:rPr>
        <w:lastRenderedPageBreak/>
        <w:t>απεγκλωβιστούν νωρίτερα. Τώρα</w:t>
      </w:r>
      <w:r>
        <w:rPr>
          <w:rFonts w:eastAsia="Times New Roman" w:cs="Times New Roman"/>
          <w:szCs w:val="24"/>
        </w:rPr>
        <w:t>,</w:t>
      </w:r>
      <w:r>
        <w:rPr>
          <w:rFonts w:eastAsia="Times New Roman" w:cs="Times New Roman"/>
          <w:szCs w:val="24"/>
        </w:rPr>
        <w:t xml:space="preserve"> παράλληλα με την προκήρυξη που θα γίνουν οι προσλήψεις των νέων σωφρονιστικών υπαλλήλων, αποκαθίσταται αυτή η αδικία.</w:t>
      </w:r>
    </w:p>
    <w:p w14:paraId="634102C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Απλώς είπαμε, κύριε Υπουργοί, και στην </w:t>
      </w:r>
      <w:r>
        <w:rPr>
          <w:rFonts w:eastAsia="Times New Roman" w:cs="Times New Roman"/>
          <w:szCs w:val="24"/>
        </w:rPr>
        <w:t>ε</w:t>
      </w:r>
      <w:r>
        <w:rPr>
          <w:rFonts w:eastAsia="Times New Roman" w:cs="Times New Roman"/>
          <w:szCs w:val="24"/>
        </w:rPr>
        <w:t>πιτροπή ότι μπορεί ν</w:t>
      </w:r>
      <w:r>
        <w:rPr>
          <w:rFonts w:eastAsia="Times New Roman" w:cs="Times New Roman"/>
          <w:szCs w:val="24"/>
        </w:rPr>
        <w:t xml:space="preserve">α γίνει κάποια μικρή νομοτεχνική βελτίωση, ώστε να αξιοποιηθεί ο χρόνος από την υποβολή των αιτήσεων ως την καταληκτική ημερομηνία, που είναι η 29η Μαρτίου 2019, που αναγράφεται και στην τροπολογία, ώστε ο διοικητικός φάκελος να είναι έτοιμος και να μην </w:t>
      </w:r>
      <w:proofErr w:type="spellStart"/>
      <w:r>
        <w:rPr>
          <w:rFonts w:eastAsia="Times New Roman" w:cs="Times New Roman"/>
          <w:szCs w:val="24"/>
        </w:rPr>
        <w:t>συ</w:t>
      </w:r>
      <w:r>
        <w:rPr>
          <w:rFonts w:eastAsia="Times New Roman" w:cs="Times New Roman"/>
          <w:szCs w:val="24"/>
        </w:rPr>
        <w:t>μπέσει</w:t>
      </w:r>
      <w:proofErr w:type="spellEnd"/>
      <w:r>
        <w:rPr>
          <w:rFonts w:eastAsia="Times New Roman" w:cs="Times New Roman"/>
          <w:szCs w:val="24"/>
        </w:rPr>
        <w:t xml:space="preserve"> η απομάκρυνσή τους με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w:t>
      </w:r>
      <w:r>
        <w:rPr>
          <w:rFonts w:eastAsia="Times New Roman" w:cs="Times New Roman"/>
          <w:szCs w:val="24"/>
        </w:rPr>
        <w:t>,</w:t>
      </w:r>
      <w:r>
        <w:rPr>
          <w:rFonts w:eastAsia="Times New Roman" w:cs="Times New Roman"/>
          <w:szCs w:val="24"/>
        </w:rPr>
        <w:t xml:space="preserve"> που πιθανώς να δημιουργήσει και στους ίδιους πρόβλημα ή να ενταχθεί και κάποια πρόβλεψη ότι θα εξαιρεθούν από αυτά τα κωλύματα αν </w:t>
      </w:r>
      <w:proofErr w:type="spellStart"/>
      <w:r>
        <w:rPr>
          <w:rFonts w:eastAsia="Times New Roman" w:cs="Times New Roman"/>
          <w:szCs w:val="24"/>
        </w:rPr>
        <w:t>συμπέσουν</w:t>
      </w:r>
      <w:proofErr w:type="spellEnd"/>
      <w:r>
        <w:rPr>
          <w:rFonts w:eastAsia="Times New Roman" w:cs="Times New Roman"/>
          <w:szCs w:val="24"/>
        </w:rPr>
        <w:t xml:space="preserve"> στην περίοδο αυτή. </w:t>
      </w:r>
    </w:p>
    <w:p w14:paraId="634102C4" w14:textId="77777777" w:rsidR="000640C0" w:rsidRDefault="00F37498">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Θεοφύλακτε, δεν έχετε άλλο χρόνο. Κλείστε τώρα παρακαλώ. Σας έχω δώσει τέσσερα λεπτά. Κλείστε! </w:t>
      </w:r>
    </w:p>
    <w:p w14:paraId="634102C5"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Υπάρχει ευρεία συναίνεση γι’ αυτό το νομοσχέδιο και αυτό είναι σε πολύ θετική κατεύθυνση.</w:t>
      </w:r>
    </w:p>
    <w:p w14:paraId="634102C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634102C7"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E26CD1">
        <w:rPr>
          <w:rFonts w:eastAsia="Times New Roman" w:cs="Times New Roman"/>
          <w:szCs w:val="24"/>
        </w:rPr>
        <w:t xml:space="preserve"> του Σ</w:t>
      </w:r>
      <w:r>
        <w:rPr>
          <w:rFonts w:eastAsia="Times New Roman" w:cs="Times New Roman"/>
          <w:szCs w:val="24"/>
        </w:rPr>
        <w:t>ΥΡΙΖΑ και των ΑΝΕΛ)</w:t>
      </w:r>
    </w:p>
    <w:p w14:paraId="634102C8" w14:textId="77777777" w:rsidR="000640C0" w:rsidRDefault="00F37498">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sidRPr="006E2EBC">
        <w:rPr>
          <w:rFonts w:eastAsia="Times New Roman" w:cs="Times New Roman"/>
          <w:szCs w:val="24"/>
        </w:rPr>
        <w:t>Κυρίες και κύριοι συνάδελφοι,</w:t>
      </w:r>
      <w:r>
        <w:rPr>
          <w:rFonts w:eastAsia="Times New Roman" w:cs="Times New Roman"/>
          <w:szCs w:val="24"/>
        </w:rPr>
        <w:t xml:space="preserve"> έχω την τιμή να ανακοινώσω στο Σώμα ότι τη συνεδρίασή μας παρακολουθούν από τα άνω δυτικά θεωρεία, σαράντα δύο μαθητές και μαθήτριες και δύο εκπαιδευτικοί</w:t>
      </w:r>
      <w:r>
        <w:rPr>
          <w:rFonts w:eastAsia="Times New Roman" w:cs="Times New Roman"/>
          <w:szCs w:val="24"/>
        </w:rPr>
        <w:t xml:space="preserve"> </w:t>
      </w:r>
      <w:r>
        <w:rPr>
          <w:rFonts w:eastAsia="Times New Roman" w:cs="Times New Roman"/>
          <w:szCs w:val="24"/>
        </w:rPr>
        <w:t xml:space="preserve">συνοδοί του </w:t>
      </w:r>
      <w:r>
        <w:rPr>
          <w:rFonts w:eastAsia="Times New Roman" w:cs="Times New Roman"/>
          <w:szCs w:val="24"/>
        </w:rPr>
        <w:t>7</w:t>
      </w:r>
      <w:r w:rsidRPr="00E26CD1">
        <w:rPr>
          <w:rFonts w:eastAsia="Times New Roman" w:cs="Times New Roman"/>
          <w:szCs w:val="24"/>
          <w:vertAlign w:val="superscript"/>
        </w:rPr>
        <w:t>ου</w:t>
      </w:r>
      <w:r>
        <w:rPr>
          <w:rFonts w:eastAsia="Times New Roman" w:cs="Times New Roman"/>
          <w:szCs w:val="24"/>
        </w:rPr>
        <w:t xml:space="preserve"> Γυμνασίου Περιστερίου</w:t>
      </w:r>
      <w:r>
        <w:rPr>
          <w:rFonts w:eastAsia="Times New Roman" w:cs="Times New Roman"/>
          <w:szCs w:val="24"/>
        </w:rPr>
        <w:t xml:space="preserve"> (δεύτερο τμήμα)</w:t>
      </w:r>
      <w:r>
        <w:rPr>
          <w:rFonts w:eastAsia="Times New Roman" w:cs="Times New Roman"/>
          <w:szCs w:val="24"/>
        </w:rPr>
        <w:t>.</w:t>
      </w:r>
    </w:p>
    <w:p w14:paraId="634102C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634102CA"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34102C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Ορίστε, κύριε Καραγκούνη, έχετε τον λόγο.</w:t>
      </w:r>
    </w:p>
    <w:p w14:paraId="634102CC"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Ευχαριστώ πολύ, κύριε Πρόεδρε. </w:t>
      </w:r>
    </w:p>
    <w:p w14:paraId="634102CD"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παρακαλώ να δείξετε και σε εμένα </w:t>
      </w:r>
      <w:r>
        <w:rPr>
          <w:rFonts w:eastAsia="Times New Roman" w:cs="Times New Roman"/>
          <w:szCs w:val="24"/>
        </w:rPr>
        <w:t xml:space="preserve">μια πολύ μικρή ανοχή, αν και θα μιλήσουμε και ειδικότερα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w:t>
      </w:r>
    </w:p>
    <w:p w14:paraId="634102CE"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Θα την έχετε. </w:t>
      </w:r>
    </w:p>
    <w:p w14:paraId="634102CF"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ΚΑΡΑΓΚΟΥΝΗΣ: </w:t>
      </w:r>
      <w:r>
        <w:rPr>
          <w:rFonts w:eastAsia="Times New Roman" w:cs="Times New Roman"/>
          <w:szCs w:val="24"/>
        </w:rPr>
        <w:t>Κυρίες και κύριοι συνάδελφοι, προτού μπούμε στην επί της αρχής συζήτηση για το νομοσχέδιο, θα ξεκ</w:t>
      </w:r>
      <w:r>
        <w:rPr>
          <w:rFonts w:eastAsia="Times New Roman" w:cs="Times New Roman"/>
          <w:szCs w:val="24"/>
        </w:rPr>
        <w:t xml:space="preserve">ινήσω και εγώ με ένα γενικό σχόλιο που αφορά τη </w:t>
      </w:r>
      <w:r>
        <w:rPr>
          <w:rFonts w:eastAsia="Times New Roman" w:cs="Times New Roman"/>
          <w:szCs w:val="24"/>
        </w:rPr>
        <w:t>δ</w:t>
      </w:r>
      <w:r>
        <w:rPr>
          <w:rFonts w:eastAsia="Times New Roman" w:cs="Times New Roman"/>
          <w:szCs w:val="24"/>
        </w:rPr>
        <w:t xml:space="preserve">ικαιοσύνη και το πώς αυτή η Κυβέρνηση αντιλαμβάνεται την ανεξαρτησία της και τον τρόπο λειτουργίας της. </w:t>
      </w:r>
    </w:p>
    <w:p w14:paraId="634102D0"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Τώρα, κύριοι του ΣΥΡΙΖΑ, που οι μέρες σας είναι μετρημένες, τώρα που τελειώνει ο πολιτικός σας βίος, θα μείνετε στην ιστορία ως η Κυβέρνηση με τις περισσότερες και πιο ωμές παρεμβάσεις στη </w:t>
      </w:r>
      <w:r>
        <w:rPr>
          <w:rFonts w:eastAsia="Times New Roman" w:cs="Times New Roman"/>
          <w:szCs w:val="24"/>
        </w:rPr>
        <w:t>δ</w:t>
      </w:r>
      <w:r>
        <w:rPr>
          <w:rFonts w:eastAsia="Times New Roman" w:cs="Times New Roman"/>
          <w:szCs w:val="24"/>
        </w:rPr>
        <w:t>ικαιοσύνη. Θα μείνετε στην ιστορία ως η Κυβέρνηση</w:t>
      </w:r>
      <w:r>
        <w:rPr>
          <w:rFonts w:eastAsia="Times New Roman" w:cs="Times New Roman"/>
          <w:szCs w:val="24"/>
        </w:rPr>
        <w:t>,</w:t>
      </w:r>
      <w:r>
        <w:rPr>
          <w:rFonts w:eastAsia="Times New Roman" w:cs="Times New Roman"/>
          <w:szCs w:val="24"/>
        </w:rPr>
        <w:t xml:space="preserve"> που όλες οι δικ</w:t>
      </w:r>
      <w:r>
        <w:rPr>
          <w:rFonts w:eastAsia="Times New Roman" w:cs="Times New Roman"/>
          <w:szCs w:val="24"/>
        </w:rPr>
        <w:t>αστικές ενώσεις την έχουν καταγγείλει ότι παρεμβαίνει στο έργο τους. Θα μείνετε στην ιστορία ως η Κυβέρνηση</w:t>
      </w:r>
      <w:r>
        <w:rPr>
          <w:rFonts w:eastAsia="Times New Roman" w:cs="Times New Roman"/>
          <w:szCs w:val="24"/>
        </w:rPr>
        <w:t>,</w:t>
      </w:r>
      <w:r>
        <w:rPr>
          <w:rFonts w:eastAsia="Times New Roman" w:cs="Times New Roman"/>
          <w:szCs w:val="24"/>
        </w:rPr>
        <w:t xml:space="preserve"> που οι Υπουργοί της με ωμό και απροκάλυπτο τρόπο, με λογική απολυταρχικών καθεστώτων παραδέχονται ότι πρέπει να πιέσουν τη </w:t>
      </w:r>
      <w:r>
        <w:rPr>
          <w:rFonts w:eastAsia="Times New Roman" w:cs="Times New Roman"/>
          <w:szCs w:val="24"/>
        </w:rPr>
        <w:t>δ</w:t>
      </w:r>
      <w:r>
        <w:rPr>
          <w:rFonts w:eastAsia="Times New Roman" w:cs="Times New Roman"/>
          <w:szCs w:val="24"/>
        </w:rPr>
        <w:t>ικαιοσύνη να φυλακιστού</w:t>
      </w:r>
      <w:r>
        <w:rPr>
          <w:rFonts w:eastAsia="Times New Roman" w:cs="Times New Roman"/>
          <w:szCs w:val="24"/>
        </w:rPr>
        <w:t xml:space="preserve">ν οι πολιτικοί της αντίπαλοι, για να παραμείνει στην εξουσία η Κυβέρνηση, η «πρώτη φορά Αριστερά». </w:t>
      </w:r>
    </w:p>
    <w:p w14:paraId="634102D1"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ως Νέα Δημοκρατία, λοιπόν, σας απαντάμε. Εμείς ως Νέα Δημοκρατία και ως αυριανή κυβέρνηση θα θωρακίσουμε </w:t>
      </w:r>
      <w:r>
        <w:rPr>
          <w:rFonts w:eastAsia="Times New Roman" w:cs="Times New Roman"/>
          <w:szCs w:val="24"/>
        </w:rPr>
        <w:lastRenderedPageBreak/>
        <w:t xml:space="preserve">τη </w:t>
      </w:r>
      <w:r>
        <w:rPr>
          <w:rFonts w:eastAsia="Times New Roman" w:cs="Times New Roman"/>
          <w:szCs w:val="24"/>
        </w:rPr>
        <w:t>δ</w:t>
      </w:r>
      <w:r>
        <w:rPr>
          <w:rFonts w:eastAsia="Times New Roman" w:cs="Times New Roman"/>
          <w:szCs w:val="24"/>
        </w:rPr>
        <w:t>ικαιοσύνη. Θα σεβαστούμε κατ’ απόλυτο τρό</w:t>
      </w:r>
      <w:r>
        <w:rPr>
          <w:rFonts w:eastAsia="Times New Roman" w:cs="Times New Roman"/>
          <w:szCs w:val="24"/>
        </w:rPr>
        <w:t>πο την ανεξαρτησία της και θα επαναφέρουμε το κράτος δικαίου, όπως πρέπει να λειτουργεί σε μια ευνομούμενη πολιτεία.</w:t>
      </w:r>
    </w:p>
    <w:p w14:paraId="634102D2" w14:textId="77777777" w:rsidR="000640C0" w:rsidRDefault="00F37498">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r w:rsidRPr="00094DC6">
        <w:rPr>
          <w:rFonts w:eastAsia="Times New Roman" w:cs="Times New Roman"/>
          <w:szCs w:val="24"/>
        </w:rPr>
        <w:t>)</w:t>
      </w:r>
    </w:p>
    <w:p w14:paraId="634102D3"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Τον Παπαντωνίου η </w:t>
      </w:r>
      <w:r>
        <w:rPr>
          <w:rFonts w:eastAsia="Times New Roman" w:cs="Times New Roman"/>
          <w:szCs w:val="24"/>
        </w:rPr>
        <w:t>δ</w:t>
      </w:r>
      <w:r>
        <w:rPr>
          <w:rFonts w:eastAsia="Times New Roman" w:cs="Times New Roman"/>
          <w:szCs w:val="24"/>
        </w:rPr>
        <w:t>ικαιοσύνη…</w:t>
      </w:r>
    </w:p>
    <w:p w14:paraId="634102D4"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Τον Παπαντωνίου…</w:t>
      </w:r>
    </w:p>
    <w:p w14:paraId="634102D5"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Θα σας πω</w:t>
      </w:r>
      <w:r w:rsidRPr="00537C36">
        <w:rPr>
          <w:rFonts w:eastAsia="Times New Roman" w:cs="Times New Roman"/>
          <w:szCs w:val="24"/>
        </w:rPr>
        <w:t>,</w:t>
      </w:r>
      <w:r>
        <w:rPr>
          <w:rFonts w:eastAsia="Times New Roman" w:cs="Times New Roman"/>
          <w:szCs w:val="24"/>
        </w:rPr>
        <w:t xml:space="preserve"> κύριοι συνάδελφοι.</w:t>
      </w:r>
    </w:p>
    <w:p w14:paraId="634102D6"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Κύριοι συνάδελφοι, ακούσατε τον παραμικρό θόρυβο από την Αντιπολίτευση</w:t>
      </w:r>
      <w:r>
        <w:rPr>
          <w:rFonts w:eastAsia="Times New Roman" w:cs="Times New Roman"/>
          <w:szCs w:val="24"/>
        </w:rPr>
        <w:t>,</w:t>
      </w:r>
      <w:r>
        <w:rPr>
          <w:rFonts w:eastAsia="Times New Roman" w:cs="Times New Roman"/>
          <w:szCs w:val="24"/>
        </w:rPr>
        <w:t xml:space="preserve"> όσο μιλούσε ο εισηγητής της Πλειοψηφίας; Σας παρακαλώ πολύ!</w:t>
      </w:r>
    </w:p>
    <w:p w14:paraId="634102D7"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Ευχαριστώ</w:t>
      </w:r>
      <w:r>
        <w:rPr>
          <w:rFonts w:eastAsia="Times New Roman" w:cs="Times New Roman"/>
          <w:szCs w:val="24"/>
        </w:rPr>
        <w:t xml:space="preserve"> πολύ, κύριε Πρόεδρε. </w:t>
      </w:r>
    </w:p>
    <w:p w14:paraId="634102D8"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Δεν θα του κάνουμε λογοκρισία τώρα του εισηγητή της Αντιπολίτευσης! Μετά πάρτε τον λόγο, γραφτείτε, να πείτε αυτό που θέλετε! Ηρεμία! </w:t>
      </w:r>
    </w:p>
    <w:p w14:paraId="634102D9"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Αν αφήσουμε, κύριοι συνάδελφοι του ΣΥΡΙ</w:t>
      </w:r>
      <w:r>
        <w:rPr>
          <w:rFonts w:eastAsia="Times New Roman" w:cs="Times New Roman"/>
          <w:szCs w:val="24"/>
        </w:rPr>
        <w:t xml:space="preserve">ΖΑ, ελεύθερη τη </w:t>
      </w:r>
      <w:r>
        <w:rPr>
          <w:rFonts w:eastAsia="Times New Roman" w:cs="Times New Roman"/>
          <w:szCs w:val="24"/>
        </w:rPr>
        <w:t>δ</w:t>
      </w:r>
      <w:r>
        <w:rPr>
          <w:rFonts w:eastAsia="Times New Roman" w:cs="Times New Roman"/>
          <w:szCs w:val="24"/>
        </w:rPr>
        <w:t xml:space="preserve">ικαιοσύνη, ξέρει πολύ καλά να κάνει τη δουλειά της και το έργο της και βάζει στη θέση τους όσους διασπάθισαν δημόσιο χρήμα και κατέκλεψαν τα δημόσια ταμεία. Όσο ψηλά και αν βρίσκονται ή βρίσκονταν, θα τιμωρηθούν για όσα έπραξαν. </w:t>
      </w:r>
    </w:p>
    <w:p w14:paraId="634102DA"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w:t>
      </w:r>
      <w:r>
        <w:rPr>
          <w:rFonts w:eastAsia="Times New Roman" w:cs="Times New Roman"/>
          <w:szCs w:val="24"/>
        </w:rPr>
        <w:t>σας απαντάω και για τον κ. Παπαντωνίου, αλλά και για όλους τους Υπουργούς</w:t>
      </w:r>
      <w:r>
        <w:rPr>
          <w:rFonts w:eastAsia="Times New Roman" w:cs="Times New Roman"/>
          <w:szCs w:val="24"/>
        </w:rPr>
        <w:t>,</w:t>
      </w:r>
      <w:r>
        <w:rPr>
          <w:rFonts w:eastAsia="Times New Roman" w:cs="Times New Roman"/>
          <w:szCs w:val="24"/>
        </w:rPr>
        <w:t xml:space="preserve"> που φυλακίστηκαν επί των ημερών μας και δυστυχώς, πολλοί –πάρα πολλοί- είτε πολιτικά πρόσωπα είτε άλλα πρόσωπα βρίσκονται εκτός φυλακής. Θα τα πούμε στη συνέχεια. </w:t>
      </w:r>
    </w:p>
    <w:p w14:paraId="634102DB"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ΜΠΑΡ</w:t>
      </w:r>
      <w:r>
        <w:rPr>
          <w:rFonts w:eastAsia="Times New Roman" w:cs="Times New Roman"/>
          <w:b/>
          <w:szCs w:val="24"/>
        </w:rPr>
        <w:t xml:space="preserve">ΚΑΣ: </w:t>
      </w:r>
      <w:r>
        <w:rPr>
          <w:rFonts w:eastAsia="Times New Roman" w:cs="Times New Roman"/>
          <w:szCs w:val="24"/>
        </w:rPr>
        <w:t xml:space="preserve">Όπως ο </w:t>
      </w:r>
      <w:proofErr w:type="spellStart"/>
      <w:r>
        <w:rPr>
          <w:rFonts w:eastAsia="Times New Roman" w:cs="Times New Roman"/>
          <w:szCs w:val="24"/>
        </w:rPr>
        <w:t>Χριστοφοράκος</w:t>
      </w:r>
      <w:proofErr w:type="spellEnd"/>
      <w:r>
        <w:rPr>
          <w:rFonts w:eastAsia="Times New Roman" w:cs="Times New Roman"/>
          <w:szCs w:val="24"/>
        </w:rPr>
        <w:t>!</w:t>
      </w:r>
    </w:p>
    <w:p w14:paraId="634102DC"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ικαιοσύνη, λοιπόν ούτε ποδηγέτηση ανέχεται ούτε νουθεσίες χρειάζεται από οποιονδήποτε κυβερνητικό παράγοντα, που προφανώς έχει </w:t>
      </w:r>
      <w:r>
        <w:rPr>
          <w:rFonts w:eastAsia="Times New Roman" w:cs="Times New Roman"/>
          <w:szCs w:val="24"/>
        </w:rPr>
        <w:lastRenderedPageBreak/>
        <w:t xml:space="preserve">μπερδέψει τη </w:t>
      </w:r>
      <w:r>
        <w:rPr>
          <w:rFonts w:eastAsia="Times New Roman" w:cs="Times New Roman"/>
          <w:szCs w:val="24"/>
        </w:rPr>
        <w:t>δ</w:t>
      </w:r>
      <w:r>
        <w:rPr>
          <w:rFonts w:eastAsia="Times New Roman" w:cs="Times New Roman"/>
          <w:szCs w:val="24"/>
        </w:rPr>
        <w:t>ημοκρατία με τη «</w:t>
      </w:r>
      <w:proofErr w:type="spellStart"/>
      <w:r>
        <w:rPr>
          <w:rFonts w:eastAsia="Times New Roman" w:cs="Times New Roman"/>
          <w:szCs w:val="24"/>
        </w:rPr>
        <w:t>Μπανανία</w:t>
      </w:r>
      <w:proofErr w:type="spellEnd"/>
      <w:r>
        <w:rPr>
          <w:rFonts w:eastAsia="Times New Roman" w:cs="Times New Roman"/>
          <w:szCs w:val="24"/>
        </w:rPr>
        <w:t xml:space="preserve">». Και αυτή είναι η πραγματικότητα. </w:t>
      </w:r>
    </w:p>
    <w:p w14:paraId="634102DD"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αναλύσαμε επαρκώς στις </w:t>
      </w:r>
      <w:r>
        <w:rPr>
          <w:rFonts w:eastAsia="Times New Roman" w:cs="Times New Roman"/>
          <w:szCs w:val="24"/>
        </w:rPr>
        <w:t>ε</w:t>
      </w:r>
      <w:r>
        <w:rPr>
          <w:rFonts w:eastAsia="Times New Roman" w:cs="Times New Roman"/>
          <w:szCs w:val="24"/>
        </w:rPr>
        <w:t>πιτροπές. Το σχέδιο νόμου</w:t>
      </w:r>
      <w:r>
        <w:rPr>
          <w:rFonts w:eastAsia="Times New Roman" w:cs="Times New Roman"/>
          <w:szCs w:val="24"/>
        </w:rPr>
        <w:t>,</w:t>
      </w:r>
      <w:r>
        <w:rPr>
          <w:rFonts w:eastAsia="Times New Roman" w:cs="Times New Roman"/>
          <w:szCs w:val="24"/>
        </w:rPr>
        <w:t xml:space="preserve"> το οποίο συζητάμε έχει κατά βάση έναν διορθωτικό και συμπληρωματικό χαρακτήρα στη βασική νομοθεσία περί «πόθεν έσχες», δηλαδή στον ν.32</w:t>
      </w:r>
      <w:r>
        <w:rPr>
          <w:rFonts w:eastAsia="Times New Roman" w:cs="Times New Roman"/>
          <w:szCs w:val="24"/>
        </w:rPr>
        <w:t xml:space="preserve">13/2003. Αυτά που ήδη είπα στη συζήτηση στην αρμόδια </w:t>
      </w:r>
      <w:r>
        <w:rPr>
          <w:rFonts w:eastAsia="Times New Roman" w:cs="Times New Roman"/>
          <w:szCs w:val="24"/>
        </w:rPr>
        <w:t>ε</w:t>
      </w:r>
      <w:r>
        <w:rPr>
          <w:rFonts w:eastAsia="Times New Roman" w:cs="Times New Roman"/>
          <w:szCs w:val="24"/>
        </w:rPr>
        <w:t xml:space="preserve">πιτροπή, φυσικά, ισχύουν και σήμερα που το νομοσχέδιο έχει λάβει την οριστική του μορφή. </w:t>
      </w:r>
    </w:p>
    <w:p w14:paraId="634102DE"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επαναλάβω, λοιπόν, τις δύο αρχές, υπό το πρίσμα των οποίων η Νέα Δημοκρατία αντιμετωπίζει τα θέματα του ελέγχ</w:t>
      </w:r>
      <w:r>
        <w:rPr>
          <w:rFonts w:eastAsia="Times New Roman" w:cs="Times New Roman"/>
          <w:szCs w:val="24"/>
        </w:rPr>
        <w:t xml:space="preserve">ου των πολιτικών και των λοιπών υπόχρεων προσώπων του «πόθεν έσχες», ακριβώς γιατί στη Νέα Δημοκρατία δεν είμαστε ευκαιριακοί. Αυτά που λέμε ανταποκρίνονται στις πάγιες αντιλήψεις μας. </w:t>
      </w:r>
    </w:p>
    <w:p w14:paraId="634102DF"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Είπα, λοιπόν –και επαναλαμβάνω- ότι η Νέα Δημοκρατία</w:t>
      </w:r>
      <w:r>
        <w:rPr>
          <w:rFonts w:eastAsia="Times New Roman" w:cs="Times New Roman"/>
          <w:szCs w:val="24"/>
        </w:rPr>
        <w:t>,</w:t>
      </w:r>
      <w:r>
        <w:rPr>
          <w:rFonts w:eastAsia="Times New Roman" w:cs="Times New Roman"/>
          <w:szCs w:val="24"/>
        </w:rPr>
        <w:t xml:space="preserve"> σε αυτά τα θέματ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ως πρώτη αρχή της έχει και θέλει τη διαφά</w:t>
      </w:r>
      <w:r>
        <w:rPr>
          <w:rFonts w:eastAsia="Times New Roman" w:cs="Times New Roman"/>
          <w:szCs w:val="24"/>
        </w:rPr>
        <w:lastRenderedPageBreak/>
        <w:t>νεια, θέλει τον έλεγχο, θέλει τη σαφήνεια στα ευαίσθητα αυτά θέματα. Και τα θέλει όλα αυτά</w:t>
      </w:r>
      <w:r>
        <w:rPr>
          <w:rFonts w:eastAsia="Times New Roman" w:cs="Times New Roman"/>
          <w:szCs w:val="24"/>
        </w:rPr>
        <w:t>,</w:t>
      </w:r>
      <w:r>
        <w:rPr>
          <w:rFonts w:eastAsia="Times New Roman" w:cs="Times New Roman"/>
          <w:szCs w:val="24"/>
        </w:rPr>
        <w:t xml:space="preserve"> όχι μόνο γιατί τα πιστεύει, αλλά γιατί διαχρονικά υπήρξε το κόμμα</w:t>
      </w:r>
      <w:r>
        <w:rPr>
          <w:rFonts w:eastAsia="Times New Roman" w:cs="Times New Roman"/>
          <w:szCs w:val="24"/>
        </w:rPr>
        <w:t>,</w:t>
      </w:r>
      <w:r>
        <w:rPr>
          <w:rFonts w:eastAsia="Times New Roman" w:cs="Times New Roman"/>
          <w:szCs w:val="24"/>
        </w:rPr>
        <w:t xml:space="preserve"> που απέδειξε ότι το ίδιο και τα στελέχη του δεν έχουν</w:t>
      </w:r>
      <w:r>
        <w:rPr>
          <w:rFonts w:eastAsia="Times New Roman" w:cs="Times New Roman"/>
          <w:szCs w:val="24"/>
        </w:rPr>
        <w:t xml:space="preserve"> να φοβηθούν τίποτα. </w:t>
      </w:r>
    </w:p>
    <w:p w14:paraId="634102E0"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είναι σαφές ότι ενώ όλοι αυτοί οι στόχοι είναι απολύτως θεμιτοί, εξίσου μεγάλη σημασία έχουν και τα μέσα</w:t>
      </w:r>
      <w:r>
        <w:rPr>
          <w:rFonts w:eastAsia="Times New Roman" w:cs="Times New Roman"/>
          <w:szCs w:val="24"/>
        </w:rPr>
        <w:t>,</w:t>
      </w:r>
      <w:r>
        <w:rPr>
          <w:rFonts w:eastAsia="Times New Roman" w:cs="Times New Roman"/>
          <w:szCs w:val="24"/>
        </w:rPr>
        <w:t xml:space="preserve"> που επιλέγουμε</w:t>
      </w:r>
      <w:r>
        <w:rPr>
          <w:rFonts w:eastAsia="Times New Roman" w:cs="Times New Roman"/>
          <w:szCs w:val="24"/>
        </w:rPr>
        <w:t>,</w:t>
      </w:r>
      <w:r>
        <w:rPr>
          <w:rFonts w:eastAsia="Times New Roman" w:cs="Times New Roman"/>
          <w:szCs w:val="24"/>
        </w:rPr>
        <w:t xml:space="preserve"> για να τους υπηρετήσουμε. Στις πραγματικές δημοκρατίες ο σκοπός δεν αγιάζει τα μέσα. Αυτό ήταν το επιχείρη</w:t>
      </w:r>
      <w:r>
        <w:rPr>
          <w:rFonts w:eastAsia="Times New Roman" w:cs="Times New Roman"/>
          <w:szCs w:val="24"/>
        </w:rPr>
        <w:t>μα κάθε λογής απολυταρχικού καθεστώτος –να μην θυμηθούμε τα ονόματα- κάθε Στάλιν, τα οποία –να θυμίσω- είχαν ως κεντρικό τους σύνθημα την πάταξη της διαφθοράς, μόνο που στην περίπτωσή τους δεν ήταν ότι η σταυροφορία τους ήταν μόνο κάλπικη, γιατί πρώτοι διε</w:t>
      </w:r>
      <w:r>
        <w:rPr>
          <w:rFonts w:eastAsia="Times New Roman" w:cs="Times New Roman"/>
          <w:szCs w:val="24"/>
        </w:rPr>
        <w:t xml:space="preserve">φθαρμένοι ήταν οι ίδιοι και ο περίγυρός τους, αλλά κυρίως γιατί στο όνομα ενός καλού σκοπού επιστρατεύτηκαν τα πιο βίαια, ανήθικα και αντιδημοκρατικά μέσα. </w:t>
      </w:r>
    </w:p>
    <w:p w14:paraId="634102E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Άρα, το κλειδί σε όλες αυτές τις περιπτώσεις είναι να ισορροπήσουμε τον σκοπό και τα μέσα. Ναι στη </w:t>
      </w:r>
      <w:r>
        <w:rPr>
          <w:rFonts w:eastAsia="Times New Roman" w:cs="Times New Roman"/>
          <w:szCs w:val="24"/>
        </w:rPr>
        <w:t>διαφάνεια, ναι στον έλεγχο, ναι στην ευθύνη, αλλά όχι με μέσα και τρόπους</w:t>
      </w:r>
      <w:r>
        <w:rPr>
          <w:rFonts w:eastAsia="Times New Roman" w:cs="Times New Roman"/>
          <w:szCs w:val="24"/>
        </w:rPr>
        <w:t>,</w:t>
      </w:r>
      <w:r>
        <w:rPr>
          <w:rFonts w:eastAsia="Times New Roman" w:cs="Times New Roman"/>
          <w:szCs w:val="24"/>
        </w:rPr>
        <w:t xml:space="preserve"> που κάνουν τη χώρα ζούγκλα, γιατί φυσικά εάν κανείς αρχίσει </w:t>
      </w:r>
      <w:r>
        <w:rPr>
          <w:rFonts w:eastAsia="Times New Roman" w:cs="Times New Roman"/>
          <w:szCs w:val="24"/>
        </w:rPr>
        <w:lastRenderedPageBreak/>
        <w:t>στο όνομα ενός καλού σκοπού να επιστρατεύει δυσανάλογα μέσα, τότε τίποτα δεν εγγυάται ότι μία ακρότητα δεν θα γεννήσει μί</w:t>
      </w:r>
      <w:r>
        <w:rPr>
          <w:rFonts w:eastAsia="Times New Roman" w:cs="Times New Roman"/>
          <w:szCs w:val="24"/>
        </w:rPr>
        <w:t>α δεύτερη και μία τρίτη.</w:t>
      </w:r>
    </w:p>
    <w:p w14:paraId="634102E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Συμπερασματικά, λοιπόν, έχουμε ένα πρόβλημα, για να το πω με νομική γλώσσα. Στάθμιση συμφερόντων ανάμεσα στα αντικρουόμενα συμφέροντα και να υπάρχει διαφάνεια και έλεγχος, αλλά ταυτόχρονα να γίνονται σεβαστά τα ατομικά δικαιώματα κ</w:t>
      </w:r>
      <w:r>
        <w:rPr>
          <w:rFonts w:eastAsia="Times New Roman" w:cs="Times New Roman"/>
          <w:szCs w:val="24"/>
        </w:rPr>
        <w:t xml:space="preserve">αι να μη μεταβάλλεται η χώρα σε ένα απέραντο και ατελείωτο δικαστήριο ή πολύ χειρότερα –για να μη χρησιμοποιήσω μία έκφραση που χρησιμοποίησα και στην </w:t>
      </w:r>
      <w:r>
        <w:rPr>
          <w:rFonts w:eastAsia="Times New Roman" w:cs="Times New Roman"/>
          <w:szCs w:val="24"/>
        </w:rPr>
        <w:t>ε</w:t>
      </w:r>
      <w:r>
        <w:rPr>
          <w:rFonts w:eastAsia="Times New Roman" w:cs="Times New Roman"/>
          <w:szCs w:val="24"/>
        </w:rPr>
        <w:t xml:space="preserve">πιτροπή- για να μη μεταβληθούμε, χωρίς να το καταλάβουμε, σε μία χώρα τύπου </w:t>
      </w:r>
      <w:proofErr w:type="spellStart"/>
      <w:r>
        <w:rPr>
          <w:rFonts w:eastAsia="Times New Roman" w:cs="Times New Roman"/>
          <w:szCs w:val="24"/>
        </w:rPr>
        <w:t>Στάζι</w:t>
      </w:r>
      <w:proofErr w:type="spellEnd"/>
      <w:r>
        <w:rPr>
          <w:rFonts w:eastAsia="Times New Roman" w:cs="Times New Roman"/>
          <w:szCs w:val="24"/>
        </w:rPr>
        <w:t>.</w:t>
      </w:r>
    </w:p>
    <w:p w14:paraId="634102E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Μ’ αυτή, λοιπόν, την </w:t>
      </w:r>
      <w:r>
        <w:rPr>
          <w:rFonts w:eastAsia="Times New Roman" w:cs="Times New Roman"/>
          <w:szCs w:val="24"/>
        </w:rPr>
        <w:t>έννοια, επειδή εμείς στη Νέα Δημοκρατία πιστεύουμε στη διαφάνεια και στον έλεγχο των ανθρώπων</w:t>
      </w:r>
      <w:r>
        <w:rPr>
          <w:rFonts w:eastAsia="Times New Roman" w:cs="Times New Roman"/>
          <w:szCs w:val="24"/>
        </w:rPr>
        <w:t>,</w:t>
      </w:r>
      <w:r>
        <w:rPr>
          <w:rFonts w:eastAsia="Times New Roman" w:cs="Times New Roman"/>
          <w:szCs w:val="24"/>
        </w:rPr>
        <w:t xml:space="preserve"> που ασκούν εξουσία και δεν κάνουμε εκπτώσεις, θα πούμε «ΝΑΙ» επί της αρχής στο συζητούμενο νομοσχέδιο, θα εκφράσουμε τις έντονες αντιρρήσεις μας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γιατί όπως είπα και πριν, τα μέσα που χρησιμοποιεί αυτό το νομοσχέδιο για να υπηρετήσει τον κατά τα άλλα ορθό σκοπό του </w:t>
      </w:r>
      <w:r>
        <w:rPr>
          <w:rFonts w:eastAsia="Times New Roman" w:cs="Times New Roman"/>
          <w:szCs w:val="24"/>
        </w:rPr>
        <w:lastRenderedPageBreak/>
        <w:t>ελέγχου και της διαφάνειας είναι δυσανάλογα, γιατί ακριβώς φέρουν μέσα τους το στοιχείο της υπερβολής.</w:t>
      </w:r>
    </w:p>
    <w:p w14:paraId="634102E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Στην πραγματικότητα, α</w:t>
      </w:r>
      <w:r>
        <w:rPr>
          <w:rFonts w:eastAsia="Times New Roman" w:cs="Times New Roman"/>
          <w:szCs w:val="24"/>
        </w:rPr>
        <w:t>ντί να διορθώσουμε υπερβολές ενός ήδη, δυστυχώς, υπερβολικού συστήματος, απλώς τις επιτείνουμε. Πριν πω συγκεκριμένα ποιες είναι αυτές οι υπερβολές και πού εντοπίζεται η δυσαναλογία στη στάθμιση συμφερόντων</w:t>
      </w:r>
      <w:r>
        <w:rPr>
          <w:rFonts w:eastAsia="Times New Roman" w:cs="Times New Roman"/>
          <w:szCs w:val="24"/>
        </w:rPr>
        <w:t>,</w:t>
      </w:r>
      <w:r>
        <w:rPr>
          <w:rFonts w:eastAsia="Times New Roman" w:cs="Times New Roman"/>
          <w:szCs w:val="24"/>
        </w:rPr>
        <w:t xml:space="preserve"> για τα οποία σας μίλησα, θα ήθελα να κάνω μία πα</w:t>
      </w:r>
      <w:r>
        <w:rPr>
          <w:rFonts w:eastAsia="Times New Roman" w:cs="Times New Roman"/>
          <w:szCs w:val="24"/>
        </w:rPr>
        <w:t>ρατήρηση. Ειδικά επειδή το πλαίσιο ελέγχου που συζητάμε, δηλαδή το θέμα του «πόθεν έσχες», αφορά πρωτίστως ανθρώπους που ασκούν άμεσα ή έμμεσα εξουσία στη χώρα και ακριβώς επειδή έχουμε δημιουργήσει μια χώρα όπου</w:t>
      </w:r>
      <w:r>
        <w:rPr>
          <w:rFonts w:eastAsia="Times New Roman" w:cs="Times New Roman"/>
          <w:szCs w:val="24"/>
        </w:rPr>
        <w:t>,</w:t>
      </w:r>
      <w:r>
        <w:rPr>
          <w:rFonts w:eastAsia="Times New Roman" w:cs="Times New Roman"/>
          <w:szCs w:val="24"/>
        </w:rPr>
        <w:t xml:space="preserve"> πολλές φορές</w:t>
      </w:r>
      <w:r>
        <w:rPr>
          <w:rFonts w:eastAsia="Times New Roman" w:cs="Times New Roman"/>
          <w:szCs w:val="24"/>
        </w:rPr>
        <w:t>,</w:t>
      </w:r>
      <w:r>
        <w:rPr>
          <w:rFonts w:eastAsia="Times New Roman" w:cs="Times New Roman"/>
          <w:szCs w:val="24"/>
        </w:rPr>
        <w:t xml:space="preserve"> ενώ έχουμε καλούς σκοπούς, τ</w:t>
      </w:r>
      <w:r>
        <w:rPr>
          <w:rFonts w:eastAsia="Times New Roman" w:cs="Times New Roman"/>
          <w:szCs w:val="24"/>
        </w:rPr>
        <w:t>α μέσα που επιλέγουμε να τους υπηρετήσουμε είναι δυσανάλογα σε βάρος του πολίτη, καταλαβαίνω ότι δεν πρέπει να δίνουμε την εντύπωση ότι θέλουμε άλλα μέτρα και άλλα σταθμά για μας τους ίδιους.</w:t>
      </w:r>
    </w:p>
    <w:p w14:paraId="634102E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Πάρτε για παράδειγμα το θέμα της καταπολέμησης της φοροδιαφυγής.</w:t>
      </w:r>
      <w:r>
        <w:rPr>
          <w:rFonts w:eastAsia="Times New Roman" w:cs="Times New Roman"/>
          <w:szCs w:val="24"/>
        </w:rPr>
        <w:t xml:space="preserve"> Σωστός ο σκοπός, αλλά με τι μέσα; Με τους πληροφοριοδότες, για να θυμηθώ παλαιότερες εποχές –και όχι πολύ παλαιότερες- τύπου </w:t>
      </w:r>
      <w:proofErr w:type="spellStart"/>
      <w:r>
        <w:rPr>
          <w:rFonts w:eastAsia="Times New Roman" w:cs="Times New Roman"/>
          <w:szCs w:val="24"/>
        </w:rPr>
        <w:t>Στάζι</w:t>
      </w:r>
      <w:proofErr w:type="spellEnd"/>
      <w:r>
        <w:rPr>
          <w:rFonts w:eastAsia="Times New Roman" w:cs="Times New Roman"/>
          <w:szCs w:val="24"/>
        </w:rPr>
        <w:t xml:space="preserve">, όπως ανέφερα, που είχε προτείνει ο </w:t>
      </w:r>
      <w:r>
        <w:rPr>
          <w:rFonts w:eastAsia="Times New Roman" w:cs="Times New Roman"/>
          <w:szCs w:val="24"/>
        </w:rPr>
        <w:lastRenderedPageBreak/>
        <w:t xml:space="preserve">κ. </w:t>
      </w:r>
      <w:proofErr w:type="spellStart"/>
      <w:r>
        <w:rPr>
          <w:rFonts w:eastAsia="Times New Roman" w:cs="Times New Roman"/>
          <w:szCs w:val="24"/>
        </w:rPr>
        <w:t>Βαρουφάκης</w:t>
      </w:r>
      <w:proofErr w:type="spellEnd"/>
      <w:r>
        <w:rPr>
          <w:rFonts w:eastAsia="Times New Roman" w:cs="Times New Roman"/>
          <w:szCs w:val="24"/>
        </w:rPr>
        <w:t>; Θυμάστε αυτές τις γελοιότητες που ποτέ δεν τις αρνηθήκατε και τότε τις συ</w:t>
      </w:r>
      <w:r>
        <w:rPr>
          <w:rFonts w:eastAsia="Times New Roman" w:cs="Times New Roman"/>
          <w:szCs w:val="24"/>
        </w:rPr>
        <w:t>ζητούσατε αρκετά σοβαρά; Μπορώ να θυμηθώ και τις απαράγραπτες φορολογικές υποθέσεις για δεκαετίες</w:t>
      </w:r>
      <w:r>
        <w:rPr>
          <w:rFonts w:eastAsia="Times New Roman" w:cs="Times New Roman"/>
          <w:szCs w:val="24"/>
        </w:rPr>
        <w:t>,</w:t>
      </w:r>
      <w:r>
        <w:rPr>
          <w:rFonts w:eastAsia="Times New Roman" w:cs="Times New Roman"/>
          <w:szCs w:val="24"/>
        </w:rPr>
        <w:t xml:space="preserve"> ώστε να μπορεί οποιοσδήποτε επίορκος κρατικός υπάλληλος να χρησιμοποιήσει ένα τέτοιο πλαίσιο για ίδιον όφελος. Ευτυχώς, βεβαίως, που το Συμβούλιο της Επικρατ</w:t>
      </w:r>
      <w:r>
        <w:rPr>
          <w:rFonts w:eastAsia="Times New Roman" w:cs="Times New Roman"/>
          <w:szCs w:val="24"/>
        </w:rPr>
        <w:t xml:space="preserve">είας είχε σώας τα </w:t>
      </w:r>
      <w:proofErr w:type="spellStart"/>
      <w:r>
        <w:rPr>
          <w:rFonts w:eastAsia="Times New Roman" w:cs="Times New Roman"/>
          <w:szCs w:val="24"/>
        </w:rPr>
        <w:t>φρένας</w:t>
      </w:r>
      <w:proofErr w:type="spellEnd"/>
      <w:r>
        <w:rPr>
          <w:rFonts w:eastAsia="Times New Roman" w:cs="Times New Roman"/>
          <w:szCs w:val="24"/>
        </w:rPr>
        <w:t xml:space="preserve"> του και ανέτρεψε αυτήν την απαράδεκτη κατάσταση.</w:t>
      </w:r>
    </w:p>
    <w:p w14:paraId="634102E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Τι να πω, επίσης, για το νομοθέτημα</w:t>
      </w:r>
      <w:r>
        <w:rPr>
          <w:rFonts w:eastAsia="Times New Roman" w:cs="Times New Roman"/>
          <w:szCs w:val="24"/>
        </w:rPr>
        <w:t>,</w:t>
      </w:r>
      <w:r>
        <w:rPr>
          <w:rFonts w:eastAsia="Times New Roman" w:cs="Times New Roman"/>
          <w:szCs w:val="24"/>
        </w:rPr>
        <w:t xml:space="preserve"> που ψηφίστηκε πρόσφατα και ορίζει ότι ένας πολίτης</w:t>
      </w:r>
      <w:r>
        <w:rPr>
          <w:rFonts w:eastAsia="Times New Roman" w:cs="Times New Roman"/>
          <w:szCs w:val="24"/>
        </w:rPr>
        <w:t>,</w:t>
      </w:r>
      <w:r>
        <w:rPr>
          <w:rFonts w:eastAsia="Times New Roman" w:cs="Times New Roman"/>
          <w:szCs w:val="24"/>
        </w:rPr>
        <w:t xml:space="preserve"> όταν πηγαίνει στην τράπεζα και κάνει μεταφορά ποσού 1.000 ευρώ από δικό του λογαριασμό σε δικ</w:t>
      </w:r>
      <w:r>
        <w:rPr>
          <w:rFonts w:eastAsia="Times New Roman" w:cs="Times New Roman"/>
          <w:szCs w:val="24"/>
        </w:rPr>
        <w:t xml:space="preserve">ό του λογαριασμό, θα ελέγχεται ως δήθεν ύποπτος νομιμοποίησης εσόδων από παράνομη δραστηριότητα; Τι να πω; </w:t>
      </w:r>
    </w:p>
    <w:p w14:paraId="634102E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 πολίτης, λοιπόν, που τα βιώνει αυτά και φυσικά σε κα</w:t>
      </w:r>
      <w:r>
        <w:rPr>
          <w:rFonts w:eastAsia="Times New Roman" w:cs="Times New Roman"/>
          <w:szCs w:val="24"/>
        </w:rPr>
        <w:t>μ</w:t>
      </w:r>
      <w:r>
        <w:rPr>
          <w:rFonts w:eastAsia="Times New Roman" w:cs="Times New Roman"/>
          <w:szCs w:val="24"/>
        </w:rPr>
        <w:t>μία περίπτωση δεν θέλει ένα κράτος</w:t>
      </w:r>
      <w:r>
        <w:rPr>
          <w:rFonts w:eastAsia="Times New Roman" w:cs="Times New Roman"/>
          <w:szCs w:val="24"/>
        </w:rPr>
        <w:t>,</w:t>
      </w:r>
      <w:r>
        <w:rPr>
          <w:rFonts w:eastAsia="Times New Roman" w:cs="Times New Roman"/>
          <w:szCs w:val="24"/>
        </w:rPr>
        <w:t xml:space="preserve"> που κάποιοι επιτήδειοι φοροφυγάδες το κλέβουν, αισθάνεται ότι για έναν τέτοιο καλό σκοπό δημιουργήσαμε, δυστυχώς, κυρίες και κύριοι συνάδελφοι, μία αβίωτη κοινωνία. Και επειδή δικαίως το αισθάνεται αυτό, </w:t>
      </w:r>
      <w:r>
        <w:rPr>
          <w:rFonts w:eastAsia="Times New Roman" w:cs="Times New Roman"/>
          <w:szCs w:val="24"/>
        </w:rPr>
        <w:lastRenderedPageBreak/>
        <w:t xml:space="preserve">τώρα που εγώ επισημαίνω το ίδιο για το συζητούμενο </w:t>
      </w:r>
      <w:r>
        <w:rPr>
          <w:rFonts w:eastAsia="Times New Roman" w:cs="Times New Roman"/>
          <w:szCs w:val="24"/>
        </w:rPr>
        <w:t>νομοσχέδιο</w:t>
      </w:r>
      <w:r>
        <w:rPr>
          <w:rFonts w:eastAsia="Times New Roman" w:cs="Times New Roman"/>
          <w:szCs w:val="24"/>
        </w:rPr>
        <w:t>,</w:t>
      </w:r>
      <w:r>
        <w:rPr>
          <w:rFonts w:eastAsia="Times New Roman" w:cs="Times New Roman"/>
          <w:szCs w:val="24"/>
        </w:rPr>
        <w:t xml:space="preserve"> μπορεί να αισθάνεται και πάλι –δικαίως, όπως είπα και πριν- ότι αφού υφίσταται ο ίδιος αυτές τις υπερβολές, </w:t>
      </w:r>
      <w:proofErr w:type="spellStart"/>
      <w:r>
        <w:rPr>
          <w:rFonts w:eastAsia="Times New Roman" w:cs="Times New Roman"/>
          <w:szCs w:val="24"/>
        </w:rPr>
        <w:t>πόσω</w:t>
      </w:r>
      <w:proofErr w:type="spellEnd"/>
      <w:r>
        <w:rPr>
          <w:rFonts w:eastAsia="Times New Roman" w:cs="Times New Roman"/>
          <w:szCs w:val="24"/>
        </w:rPr>
        <w:t xml:space="preserve"> μάλλον θα πρέπει να τις υφιστάμεθα εμείς που ασκούμε </w:t>
      </w:r>
      <w:proofErr w:type="spellStart"/>
      <w:r>
        <w:rPr>
          <w:rFonts w:eastAsia="Times New Roman" w:cs="Times New Roman"/>
          <w:szCs w:val="24"/>
        </w:rPr>
        <w:t>εξουσία.Έτσι</w:t>
      </w:r>
      <w:proofErr w:type="spellEnd"/>
      <w:r>
        <w:rPr>
          <w:rFonts w:eastAsia="Times New Roman" w:cs="Times New Roman"/>
          <w:szCs w:val="24"/>
        </w:rPr>
        <w:t xml:space="preserve"> είναι. Θα έχει δίκιο ο πολίτης να το σκεφτεί αυτό.</w:t>
      </w:r>
    </w:p>
    <w:p w14:paraId="634102E8"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Όμως, αυτό που</w:t>
      </w:r>
      <w:r>
        <w:rPr>
          <w:rFonts w:eastAsia="Times New Roman" w:cs="Times New Roman"/>
          <w:szCs w:val="24"/>
        </w:rPr>
        <w:t xml:space="preserve"> δεν γίνεται πάντα σαφές είναι ότι, ενώ οι λεκτικές υπερβολές που αφορούν τον πολίτη απλώς κάνουν τη ζωή του αβίωτη, οι ελεγκτικές υπερβολές που αφορούν ανθρώπους</w:t>
      </w:r>
      <w:r>
        <w:rPr>
          <w:rFonts w:eastAsia="Times New Roman" w:cs="Times New Roman"/>
          <w:szCs w:val="24"/>
        </w:rPr>
        <w:t>,</w:t>
      </w:r>
      <w:r>
        <w:rPr>
          <w:rFonts w:eastAsia="Times New Roman" w:cs="Times New Roman"/>
          <w:szCs w:val="24"/>
        </w:rPr>
        <w:t xml:space="preserve"> που ασκούν εξουσία έχουν μια πολύ σημαντικότερη παρενέργεια, κυρίες και κύριοι συνάδελφοι, ό</w:t>
      </w:r>
      <w:r>
        <w:rPr>
          <w:rFonts w:eastAsia="Times New Roman" w:cs="Times New Roman"/>
          <w:szCs w:val="24"/>
        </w:rPr>
        <w:t xml:space="preserve">τι δηλαδή μπορούν να λειτουργήσουν ως πρόσχημα για να αποτραπούν και να εμποδιστούν οι πολιτικοί, οι δικαστές, οι αξιωματικοί, οι δημοσιογράφοι και τόσοι άλλοι υπόχρεοι από το να ασκούν τα καθήκοντά </w:t>
      </w:r>
      <w:r>
        <w:rPr>
          <w:rFonts w:eastAsia="Times New Roman" w:cs="Times New Roman"/>
          <w:szCs w:val="24"/>
        </w:rPr>
        <w:t>τους,</w:t>
      </w:r>
      <w:r>
        <w:rPr>
          <w:rFonts w:eastAsia="Times New Roman" w:cs="Times New Roman"/>
          <w:szCs w:val="24"/>
        </w:rPr>
        <w:t xml:space="preserve"> σύμφωνα με τη συνείδησή τους, φοβούμενοι ένα ευρύχω</w:t>
      </w:r>
      <w:r>
        <w:rPr>
          <w:rFonts w:eastAsia="Times New Roman" w:cs="Times New Roman"/>
          <w:szCs w:val="24"/>
        </w:rPr>
        <w:t>ρο και υπερβολικό θεσμικό πλαίσιο</w:t>
      </w:r>
      <w:r>
        <w:rPr>
          <w:rFonts w:eastAsia="Times New Roman" w:cs="Times New Roman"/>
          <w:szCs w:val="24"/>
        </w:rPr>
        <w:t>,</w:t>
      </w:r>
      <w:r>
        <w:rPr>
          <w:rFonts w:eastAsia="Times New Roman" w:cs="Times New Roman"/>
          <w:szCs w:val="24"/>
        </w:rPr>
        <w:t xml:space="preserve"> εντός του οποίου να μπορούν να γίνουν ύποπτοι πράξεων που ουδέποτε διέπραξαν.</w:t>
      </w:r>
    </w:p>
    <w:p w14:paraId="634102E9"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κύριοι του ΣΥΡΙΖΑ, την ξέρετε τη μέθοδο. Ο ΣΥΡΙΖΑ δεν αποτελεί μια βιοτεχνία, αλλά μια βιομηχανία λάσπης. Πέταξε μια ιστορία τύπου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CA7BCB">
        <w:rPr>
          <w:rFonts w:eastAsia="Times New Roman" w:cs="Times New Roman"/>
          <w:szCs w:val="24"/>
        </w:rPr>
        <w:t xml:space="preserve"> </w:t>
      </w:r>
      <w:r>
        <w:rPr>
          <w:rFonts w:eastAsia="Times New Roman" w:cs="Times New Roman"/>
          <w:szCs w:val="24"/>
        </w:rPr>
        <w:t xml:space="preserve">με κάτι ενδείξεις, με κάτι </w:t>
      </w:r>
      <w:r>
        <w:rPr>
          <w:rFonts w:eastAsia="Times New Roman" w:cs="Times New Roman"/>
          <w:szCs w:val="24"/>
        </w:rPr>
        <w:lastRenderedPageBreak/>
        <w:t xml:space="preserve">σκιές και με κάτι υπόνοιες, με κουκουλοφόρους μάρτυρες, με το </w:t>
      </w:r>
      <w:r>
        <w:rPr>
          <w:rFonts w:eastAsia="Times New Roman" w:cs="Times New Roman"/>
          <w:szCs w:val="24"/>
          <w:lang w:val="en-US"/>
        </w:rPr>
        <w:t>FBI</w:t>
      </w:r>
      <w:r>
        <w:rPr>
          <w:rFonts w:eastAsia="Times New Roman" w:cs="Times New Roman"/>
          <w:szCs w:val="24"/>
        </w:rPr>
        <w:t>,</w:t>
      </w:r>
      <w:r w:rsidRPr="00C151B2">
        <w:rPr>
          <w:rFonts w:eastAsia="Times New Roman" w:cs="Times New Roman"/>
          <w:szCs w:val="24"/>
        </w:rPr>
        <w:t xml:space="preserve"> </w:t>
      </w:r>
      <w:r>
        <w:rPr>
          <w:rFonts w:eastAsia="Times New Roman" w:cs="Times New Roman"/>
          <w:szCs w:val="24"/>
        </w:rPr>
        <w:t>που κάτι θα κάνει και ακριβώς μέσα σε ένα ευρύχωρο και χαλαρό πλαίσιο</w:t>
      </w:r>
      <w:r>
        <w:rPr>
          <w:rFonts w:eastAsia="Times New Roman" w:cs="Times New Roman"/>
          <w:szCs w:val="24"/>
        </w:rPr>
        <w:t>,</w:t>
      </w:r>
      <w:r>
        <w:rPr>
          <w:rFonts w:eastAsia="Times New Roman" w:cs="Times New Roman"/>
          <w:szCs w:val="24"/>
        </w:rPr>
        <w:t xml:space="preserve"> που όλοι είναι ύποπτοι μέχρι να ξεκαθαριστεί η υπόθεση -δεν αναφέρομαι σε αυτή τη</w:t>
      </w:r>
      <w:r>
        <w:rPr>
          <w:rFonts w:eastAsia="Times New Roman" w:cs="Times New Roman"/>
          <w:szCs w:val="24"/>
        </w:rPr>
        <w:t xml:space="preserve">ν υπόθεση, αλλά λέω γενικά για το θεσμικό πλαίσιο που φέρνετε- θα περάσει περίπου μια δεκαετία και στο τέλος, δεν θα βρεθεί τίποτα, αλλά εν τω μεταξύ, η εν τοις </w:t>
      </w:r>
      <w:proofErr w:type="spellStart"/>
      <w:r>
        <w:rPr>
          <w:rFonts w:eastAsia="Times New Roman" w:cs="Times New Roman"/>
          <w:szCs w:val="24"/>
        </w:rPr>
        <w:t>πράγμασι</w:t>
      </w:r>
      <w:proofErr w:type="spellEnd"/>
      <w:r>
        <w:rPr>
          <w:rFonts w:eastAsia="Times New Roman" w:cs="Times New Roman"/>
          <w:szCs w:val="24"/>
        </w:rPr>
        <w:t xml:space="preserve"> εκβίαση των εμπλεκομένων πολιτικών, δικαστών και λοιπών υπόχρεων θα λειτουργεί μια χαρ</w:t>
      </w:r>
      <w:r>
        <w:rPr>
          <w:rFonts w:eastAsia="Times New Roman" w:cs="Times New Roman"/>
          <w:szCs w:val="24"/>
        </w:rPr>
        <w:t>ά.</w:t>
      </w:r>
    </w:p>
    <w:p w14:paraId="634102EA"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Μου θυμίζει αυτή η υπόθεση -και θα θυμίζει και σε εσάς- την υπόθεση του κ. Λαλιώτη με τις υποτιθέμενες </w:t>
      </w:r>
      <w:r>
        <w:rPr>
          <w:rFonts w:eastAsia="Times New Roman" w:cs="Times New Roman"/>
          <w:szCs w:val="24"/>
          <w:lang w:val="en-US"/>
        </w:rPr>
        <w:t>offshore</w:t>
      </w:r>
      <w:r w:rsidRPr="00CA7BCB">
        <w:rPr>
          <w:rFonts w:eastAsia="Times New Roman" w:cs="Times New Roman"/>
          <w:szCs w:val="24"/>
        </w:rPr>
        <w:t xml:space="preserve"> </w:t>
      </w:r>
      <w:r>
        <w:rPr>
          <w:rFonts w:eastAsia="Times New Roman" w:cs="Times New Roman"/>
          <w:szCs w:val="24"/>
        </w:rPr>
        <w:t>εταιρείες του αείμνηστου Κωνσταντίνου Μητσοτάκη, η οποία υπόθεση κατέρρευσε στα δικαστήρια, αλλά φυσικά</w:t>
      </w:r>
      <w:r>
        <w:rPr>
          <w:rFonts w:eastAsia="Times New Roman" w:cs="Times New Roman"/>
          <w:szCs w:val="24"/>
        </w:rPr>
        <w:t>,</w:t>
      </w:r>
      <w:r>
        <w:rPr>
          <w:rFonts w:eastAsia="Times New Roman" w:cs="Times New Roman"/>
          <w:szCs w:val="24"/>
        </w:rPr>
        <w:t xml:space="preserve"> η λάσπη και ο πολιτικός εκβιασμός λε</w:t>
      </w:r>
      <w:r>
        <w:rPr>
          <w:rFonts w:eastAsia="Times New Roman" w:cs="Times New Roman"/>
          <w:szCs w:val="24"/>
        </w:rPr>
        <w:t>ιτούργησε για χρόνια και χρόνια.</w:t>
      </w:r>
    </w:p>
    <w:p w14:paraId="634102EB"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Ρωτάω λοιπόν: Ένα τέτοιο ευρύχωρο και γεμάτο υπερβολές σύστημα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ποιος εγγυάται ότι δεν θα λειτουργεί ως βιομηχανία προφάσεων</w:t>
      </w:r>
      <w:r>
        <w:rPr>
          <w:rFonts w:eastAsia="Times New Roman" w:cs="Times New Roman"/>
          <w:szCs w:val="24"/>
        </w:rPr>
        <w:t>,</w:t>
      </w:r>
      <w:r>
        <w:rPr>
          <w:rFonts w:eastAsia="Times New Roman" w:cs="Times New Roman"/>
          <w:szCs w:val="24"/>
        </w:rPr>
        <w:t xml:space="preserve"> για να πιέζονται πρόσωπα που ασκούν δημόσια εξουσία, για να μην κάνουν όσα δεν είναι</w:t>
      </w:r>
      <w:r>
        <w:rPr>
          <w:rFonts w:eastAsia="Times New Roman" w:cs="Times New Roman"/>
          <w:szCs w:val="24"/>
        </w:rPr>
        <w:t xml:space="preserve"> αρεστά; Ποιος εγγυάται ότι ένα τέτοιο σύστημα</w:t>
      </w:r>
      <w:r w:rsidRPr="00A04C52">
        <w:rPr>
          <w:rFonts w:eastAsia="Times New Roman" w:cs="Times New Roman"/>
          <w:szCs w:val="24"/>
        </w:rPr>
        <w:t xml:space="preserve"> </w:t>
      </w:r>
      <w:r>
        <w:rPr>
          <w:rFonts w:eastAsia="Times New Roman" w:cs="Times New Roman"/>
          <w:szCs w:val="24"/>
        </w:rPr>
        <w:t xml:space="preserve">υπερβολών και υπερεξουσίας, που με βάση αόριστα ευρήματα που θα διατηρούν σε </w:t>
      </w:r>
      <w:r>
        <w:rPr>
          <w:rFonts w:eastAsia="Times New Roman" w:cs="Times New Roman"/>
          <w:szCs w:val="24"/>
        </w:rPr>
        <w:lastRenderedPageBreak/>
        <w:t>εκκρεμότητα υποθέσεις ελέγχου επί εικοσαετία, δεν θα βάζει τη βάση για εκβιασμό ενός δημοσίου προσώπου, δικαστών</w:t>
      </w:r>
      <w:r>
        <w:rPr>
          <w:rFonts w:eastAsia="Times New Roman" w:cs="Times New Roman"/>
          <w:szCs w:val="24"/>
        </w:rPr>
        <w:t>,</w:t>
      </w:r>
      <w:r>
        <w:rPr>
          <w:rFonts w:eastAsia="Times New Roman" w:cs="Times New Roman"/>
          <w:szCs w:val="24"/>
        </w:rPr>
        <w:t xml:space="preserve"> που χειρίζονται κρ</w:t>
      </w:r>
      <w:r>
        <w:rPr>
          <w:rFonts w:eastAsia="Times New Roman" w:cs="Times New Roman"/>
          <w:szCs w:val="24"/>
        </w:rPr>
        <w:t>ίσιμες υποθέσεις, εφοριακών</w:t>
      </w:r>
      <w:r>
        <w:rPr>
          <w:rFonts w:eastAsia="Times New Roman" w:cs="Times New Roman"/>
          <w:szCs w:val="24"/>
        </w:rPr>
        <w:t>,</w:t>
      </w:r>
      <w:r>
        <w:rPr>
          <w:rFonts w:eastAsia="Times New Roman" w:cs="Times New Roman"/>
          <w:szCs w:val="24"/>
        </w:rPr>
        <w:t xml:space="preserve"> που καλούνται να </w:t>
      </w:r>
      <w:proofErr w:type="spellStart"/>
      <w:r>
        <w:rPr>
          <w:rFonts w:eastAsia="Times New Roman" w:cs="Times New Roman"/>
          <w:szCs w:val="24"/>
        </w:rPr>
        <w:t>στοχοποιήσουν</w:t>
      </w:r>
      <w:proofErr w:type="spellEnd"/>
      <w:r>
        <w:rPr>
          <w:rFonts w:eastAsia="Times New Roman" w:cs="Times New Roman"/>
          <w:szCs w:val="24"/>
        </w:rPr>
        <w:t xml:space="preserve"> πολιτικούς ή </w:t>
      </w:r>
      <w:r>
        <w:rPr>
          <w:rFonts w:eastAsia="Times New Roman" w:cs="Times New Roman"/>
          <w:szCs w:val="24"/>
        </w:rPr>
        <w:t>άλλους,</w:t>
      </w:r>
      <w:r>
        <w:rPr>
          <w:rFonts w:eastAsia="Times New Roman" w:cs="Times New Roman"/>
          <w:szCs w:val="24"/>
        </w:rPr>
        <w:t xml:space="preserve"> που δεν είναι αρεστοί, πολιτικών που σε κρίσιμες ψηφοφορίες, που λείπει η μια ή η άλλη ψήφος -από την εκλογή Προέδρου της Δημοκρατίας, για παράδειγμα, μέχρι την ψηφοφορία ενός</w:t>
      </w:r>
      <w:r>
        <w:rPr>
          <w:rFonts w:eastAsia="Times New Roman" w:cs="Times New Roman"/>
          <w:szCs w:val="24"/>
        </w:rPr>
        <w:t xml:space="preserve"> κρίσιμου εθνικού ζητήματος- θα πρέπει να μπουν με αυτή τη λογική</w:t>
      </w:r>
      <w:r>
        <w:rPr>
          <w:rFonts w:eastAsia="Times New Roman" w:cs="Times New Roman"/>
          <w:szCs w:val="24"/>
        </w:rPr>
        <w:t>,</w:t>
      </w:r>
      <w:r>
        <w:rPr>
          <w:rFonts w:eastAsia="Times New Roman" w:cs="Times New Roman"/>
          <w:szCs w:val="24"/>
        </w:rPr>
        <w:t xml:space="preserve"> στη γραμμή και να ψηφίσουν, γιατί αλλιώς ίσως να υπάρξει πρόβλημα.</w:t>
      </w:r>
    </w:p>
    <w:p w14:paraId="634102EC"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Με άλλα λόγια, αυτό που σας λέω με μια λέξη είναι ότι ο αγώνας κατά της διαφθοράς είναι ιερός. Όμως, όταν τα μέσα που χρησ</w:t>
      </w:r>
      <w:r>
        <w:rPr>
          <w:rFonts w:eastAsia="Times New Roman" w:cs="Times New Roman"/>
          <w:szCs w:val="24"/>
        </w:rPr>
        <w:t xml:space="preserve">ιμοποιούν για τον σκοπό αυτό είναι υπερβολικά, τότε ο αγώνας κατά της διαφθοράς γεννά ο ίδιος διαφθορά. Και επειδή μιλάμε ειδικά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όχι μόνο μπορεί να γεννηθεί η διαφθορά, αλλά υπό προϋποθέσεις μπορεί να γεννηθεί και πολιτική εκτροπή.</w:t>
      </w:r>
    </w:p>
    <w:p w14:paraId="634102ED"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πνεύμα υπό το οποίο λέμε, όπως σας είπα και πριν, «ΝΑΙ» στο συζητούμενο νομοσχέδιο επί της αρχής, αλλά θα εκφράσουμε συγκεκριμένα τις αντιρρήσεις μας στην κατ’ </w:t>
      </w:r>
      <w:proofErr w:type="spellStart"/>
      <w:r>
        <w:rPr>
          <w:rFonts w:eastAsia="Times New Roman" w:cs="Times New Roman"/>
          <w:szCs w:val="24"/>
        </w:rPr>
        <w:lastRenderedPageBreak/>
        <w:t>άρθρον</w:t>
      </w:r>
      <w:proofErr w:type="spellEnd"/>
      <w:r>
        <w:rPr>
          <w:rFonts w:eastAsia="Times New Roman" w:cs="Times New Roman"/>
          <w:szCs w:val="24"/>
        </w:rPr>
        <w:t xml:space="preserve"> συζήτηση. Διότι, όπως σας είπα, εμείς δεν ενεργούμε με κριτήρια λαϊκισμού, </w:t>
      </w:r>
      <w:r>
        <w:rPr>
          <w:rFonts w:eastAsia="Times New Roman" w:cs="Times New Roman"/>
          <w:szCs w:val="24"/>
        </w:rPr>
        <w:t>τάχα να επιβάλουμε διαφάνεια στους πολιτικούς ή στους δικαστές, αλλά στην πραγματικότητα, με την υστεροβουλία να αποπειραθούμε να τους ελέγχουμε στην ουσιαστική άσκηση των αρμοδιοτήτων τους και αν χρειαστεί, να βρούμε προφάσεις για να τους σταματήσουμε, γι</w:t>
      </w:r>
      <w:r>
        <w:rPr>
          <w:rFonts w:eastAsia="Times New Roman" w:cs="Times New Roman"/>
          <w:szCs w:val="24"/>
        </w:rPr>
        <w:t>α να τους εμποδίσουμε, για να τους εκβιάσουμε.</w:t>
      </w:r>
    </w:p>
    <w:p w14:paraId="634102EE"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Για να το πω και με μια άλλη διατύπωση, δεν είναι σοβαρό σε τέτοια ευαίσθητα νομοθετήματα να υπάρχουν διατάξεις με αόριστες έννοιες, όπως τα ευρήματα -είπα και πριν- με χρονικό ορίζοντα την εικοσαετία και με σ</w:t>
      </w:r>
      <w:r>
        <w:rPr>
          <w:rFonts w:eastAsia="Times New Roman" w:cs="Times New Roman"/>
          <w:szCs w:val="24"/>
        </w:rPr>
        <w:t>υγκέντρωση υπερεξουσιών σε εν δυνάμει πολιτικώς ελεγχόμενα πρόσωπα. Αναφέρομαι προφανώς</w:t>
      </w:r>
      <w:r>
        <w:rPr>
          <w:rFonts w:eastAsia="Times New Roman" w:cs="Times New Roman"/>
          <w:szCs w:val="24"/>
        </w:rPr>
        <w:t>,</w:t>
      </w:r>
      <w:r>
        <w:rPr>
          <w:rFonts w:eastAsia="Times New Roman" w:cs="Times New Roman"/>
          <w:szCs w:val="24"/>
        </w:rPr>
        <w:t xml:space="preserve"> στο άρθρο 4 παράγραφος 5 του σχεδίου νόμου, όπου η προθεσμία διενέργειας του ελέγχου στην πενταετία μπορεί να παραταθεί σε περίπτωση ένδειξης τέλεσης ποινικών αδικημάτ</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μέχρι τη συμπλήρωση της ποινικής παραγραφής τους.</w:t>
      </w:r>
    </w:p>
    <w:p w14:paraId="634102EF"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Δηλαδή, με λίγα λόγια, για να γίνει αντιληπτό και από τους συναδέλφους, αλλά κυρίως από τους πολίτες</w:t>
      </w:r>
      <w:r>
        <w:rPr>
          <w:rFonts w:eastAsia="Times New Roman" w:cs="Times New Roman"/>
          <w:szCs w:val="24"/>
        </w:rPr>
        <w:t>,</w:t>
      </w:r>
      <w:r>
        <w:rPr>
          <w:rFonts w:eastAsia="Times New Roman" w:cs="Times New Roman"/>
          <w:szCs w:val="24"/>
        </w:rPr>
        <w:t xml:space="preserve"> που μας παρακολουθούν, τα πέντε έτη μπορεί να γίνουν είκοσι έτη και ο κάθε </w:t>
      </w:r>
      <w:r>
        <w:rPr>
          <w:rFonts w:eastAsia="Times New Roman" w:cs="Times New Roman"/>
          <w:szCs w:val="24"/>
        </w:rPr>
        <w:lastRenderedPageBreak/>
        <w:t>υπόχρεος που ελέγχεται θα</w:t>
      </w:r>
      <w:r>
        <w:rPr>
          <w:rFonts w:eastAsia="Times New Roman" w:cs="Times New Roman"/>
          <w:szCs w:val="24"/>
        </w:rPr>
        <w:t xml:space="preserve"> έχει στην ουσία τη δαμόκλειο σπάθη του ελέγχου να επικρέμαται σε όλο του τον βίο ή τέλος πάντων ένα πολύ μεγάλο διάστημα, επειδή υπάρχουν ευρήματα ένδειξης τέλεσης αξιόποινης πράξης.</w:t>
      </w:r>
    </w:p>
    <w:p w14:paraId="634102F0"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το είπα και στις επιτροπές ότι όλα αυτά είναι</w:t>
      </w:r>
      <w:r>
        <w:rPr>
          <w:rFonts w:eastAsia="Times New Roman"/>
          <w:color w:val="000000"/>
          <w:szCs w:val="24"/>
          <w:shd w:val="clear" w:color="auto" w:fill="FFFFFF"/>
        </w:rPr>
        <w:t>,</w:t>
      </w:r>
      <w:r>
        <w:rPr>
          <w:rFonts w:eastAsia="Times New Roman"/>
          <w:color w:val="000000"/>
          <w:szCs w:val="24"/>
          <w:shd w:val="clear" w:color="auto" w:fill="FFFFFF"/>
        </w:rPr>
        <w:t xml:space="preserve"> όχι μόνο νομικά παράδ</w:t>
      </w:r>
      <w:r>
        <w:rPr>
          <w:rFonts w:eastAsia="Times New Roman"/>
          <w:color w:val="000000"/>
          <w:szCs w:val="24"/>
          <w:shd w:val="clear" w:color="auto" w:fill="FFFFFF"/>
        </w:rPr>
        <w:t>οξα, αλλά και νομικά επικίνδυνα και πραγματικά</w:t>
      </w:r>
      <w:r>
        <w:rPr>
          <w:rFonts w:eastAsia="Times New Roman"/>
          <w:color w:val="000000"/>
          <w:szCs w:val="24"/>
          <w:shd w:val="clear" w:color="auto" w:fill="FFFFFF"/>
        </w:rPr>
        <w:t>,</w:t>
      </w:r>
      <w:r>
        <w:rPr>
          <w:rFonts w:eastAsia="Times New Roman"/>
          <w:color w:val="000000"/>
          <w:szCs w:val="24"/>
          <w:shd w:val="clear" w:color="auto" w:fill="FFFFFF"/>
        </w:rPr>
        <w:t xml:space="preserve"> προσβάλλουν τα ανθρώπινα δικαιώματα και κάθε έννοια κράτους δικαίου. Έτσι όπως είναι διατυπωμένο το άρθρο, θα μπορεί η αρμόδια ελεγκτική αρχή με μια νομική παραδοξότητα να έχει σε έλεγχο και σε μία μέγγενη γι</w:t>
      </w:r>
      <w:r>
        <w:rPr>
          <w:rFonts w:eastAsia="Times New Roman"/>
          <w:color w:val="000000"/>
          <w:szCs w:val="24"/>
          <w:shd w:val="clear" w:color="auto" w:fill="FFFFFF"/>
        </w:rPr>
        <w:t xml:space="preserve">α είκοσι χρόνια τον οποιονδήποτε υπόχρεο. </w:t>
      </w:r>
    </w:p>
    <w:p w14:paraId="634102F1"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σημαντικότερο, κυρίες και κύριοι συνάδελφοι, με το οποίο θα τελειώσω, κύριε Πρόεδρε, το ανέλυσα και επέμεινα ιδιαίτερα στις </w:t>
      </w:r>
      <w:r>
        <w:rPr>
          <w:rFonts w:eastAsia="Times New Roman"/>
          <w:color w:val="000000"/>
          <w:szCs w:val="24"/>
          <w:shd w:val="clear" w:color="auto" w:fill="FFFFFF"/>
        </w:rPr>
        <w:t>ε</w:t>
      </w:r>
      <w:r>
        <w:rPr>
          <w:rFonts w:eastAsia="Times New Roman"/>
          <w:color w:val="000000"/>
          <w:szCs w:val="24"/>
          <w:shd w:val="clear" w:color="auto" w:fill="FFFFFF"/>
        </w:rPr>
        <w:t>πιτροπές: Μιλάμε για ηλεκτρονική κατάθεση και αναλυτική καταγραφή σε μία τράπεζα δεδο</w:t>
      </w:r>
      <w:r>
        <w:rPr>
          <w:rFonts w:eastAsia="Times New Roman"/>
          <w:color w:val="000000"/>
          <w:szCs w:val="24"/>
          <w:shd w:val="clear" w:color="auto" w:fill="FFFFFF"/>
        </w:rPr>
        <w:t>μένων όλων των στοιχείων των υπόχρεων. Αντιλαμβάνεστε τι σημαίνει αυτό. Θα δημιουργήσουμε σήμερα την τράπεζα δεδομένων</w:t>
      </w:r>
      <w:r>
        <w:rPr>
          <w:rFonts w:eastAsia="Times New Roman"/>
          <w:color w:val="000000"/>
          <w:szCs w:val="24"/>
          <w:shd w:val="clear" w:color="auto" w:fill="FFFFFF"/>
        </w:rPr>
        <w:t>,</w:t>
      </w:r>
      <w:r>
        <w:rPr>
          <w:rFonts w:eastAsia="Times New Roman"/>
          <w:color w:val="000000"/>
          <w:szCs w:val="24"/>
          <w:shd w:val="clear" w:color="auto" w:fill="FFFFFF"/>
        </w:rPr>
        <w:t xml:space="preserve"> χωρίς να έχουμε διασφαλίσει πραγματικά, αλλά μόνο θεωρητικά</w:t>
      </w:r>
      <w:r>
        <w:rPr>
          <w:rFonts w:eastAsia="Times New Roman"/>
          <w:color w:val="000000"/>
          <w:szCs w:val="24"/>
          <w:shd w:val="clear" w:color="auto" w:fill="FFFFFF"/>
        </w:rPr>
        <w:t>,</w:t>
      </w:r>
      <w:r>
        <w:rPr>
          <w:rFonts w:eastAsia="Times New Roman"/>
          <w:color w:val="000000"/>
          <w:szCs w:val="24"/>
          <w:shd w:val="clear" w:color="auto" w:fill="FFFFFF"/>
        </w:rPr>
        <w:t xml:space="preserve"> την ασφάλεια των δεδομένων αυτών από ενέργειες παρέμβασης, αλλοίωσης, </w:t>
      </w:r>
      <w:r>
        <w:rPr>
          <w:rFonts w:eastAsia="Times New Roman"/>
          <w:color w:val="000000"/>
          <w:szCs w:val="24"/>
          <w:shd w:val="clear" w:color="auto" w:fill="FFFFFF"/>
        </w:rPr>
        <w:lastRenderedPageBreak/>
        <w:t>υποκλ</w:t>
      </w:r>
      <w:r>
        <w:rPr>
          <w:rFonts w:eastAsia="Times New Roman"/>
          <w:color w:val="000000"/>
          <w:szCs w:val="24"/>
          <w:shd w:val="clear" w:color="auto" w:fill="FFFFFF"/>
        </w:rPr>
        <w:t>οπής, ακόμα και διαγραφής τους. Δημιουργούμε, δηλαδή, την τράπεζα δεδομένων</w:t>
      </w:r>
      <w:r>
        <w:rPr>
          <w:rFonts w:eastAsia="Times New Roman"/>
          <w:color w:val="000000"/>
          <w:szCs w:val="24"/>
          <w:shd w:val="clear" w:color="auto" w:fill="FFFFFF"/>
        </w:rPr>
        <w:t>,</w:t>
      </w:r>
      <w:r>
        <w:rPr>
          <w:rFonts w:eastAsia="Times New Roman"/>
          <w:color w:val="000000"/>
          <w:szCs w:val="24"/>
          <w:shd w:val="clear" w:color="auto" w:fill="FFFFFF"/>
        </w:rPr>
        <w:t xml:space="preserve"> χωρίς να προϋπάρχει ο φορέας προστασίας.</w:t>
      </w:r>
    </w:p>
    <w:p w14:paraId="634102F2"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 απαιτείται λοιπόν; Σας το είπαμε και στις επιτροπές: κατάλληλη υλικοτεχνική υποδομή και επιστημονικά καταρτισμένο και εξειδικευμένο προ</w:t>
      </w:r>
      <w:r>
        <w:rPr>
          <w:rFonts w:eastAsia="Times New Roman"/>
          <w:color w:val="000000"/>
          <w:szCs w:val="24"/>
          <w:shd w:val="clear" w:color="auto" w:fill="FFFFFF"/>
        </w:rPr>
        <w:t xml:space="preserve">σωπικό. </w:t>
      </w:r>
    </w:p>
    <w:p w14:paraId="634102F3"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 μου πείτε ότι οι υπάρχοντες μηχανισμοί διασφάλισης και οι φορείς είναι επαρκείς, θα σας θυμίσω ότι απαντήσαμε στις επιτροπές, σας το είπαν και οι συνάδελφοι, ότι υπάρχει η </w:t>
      </w:r>
      <w:r>
        <w:rPr>
          <w:rFonts w:eastAsia="Times New Roman"/>
          <w:color w:val="000000"/>
          <w:szCs w:val="24"/>
          <w:shd w:val="clear" w:color="auto" w:fill="FFFFFF"/>
        </w:rPr>
        <w:t>α</w:t>
      </w:r>
      <w:r>
        <w:rPr>
          <w:rFonts w:eastAsia="Times New Roman"/>
          <w:color w:val="000000"/>
          <w:szCs w:val="24"/>
          <w:shd w:val="clear" w:color="auto" w:fill="FFFFFF"/>
        </w:rPr>
        <w:t>πόφαση 98/2013 της Αρχής Προστασίας Δεδομένων</w:t>
      </w:r>
      <w:r w:rsidRPr="00263987">
        <w:rPr>
          <w:rFonts w:eastAsia="Times New Roman"/>
          <w:color w:val="000000"/>
          <w:szCs w:val="24"/>
          <w:shd w:val="clear" w:color="auto" w:fill="FFFFFF"/>
        </w:rPr>
        <w:t xml:space="preserve"> </w:t>
      </w:r>
      <w:r>
        <w:rPr>
          <w:rFonts w:eastAsia="Times New Roman"/>
          <w:color w:val="000000"/>
          <w:szCs w:val="24"/>
          <w:shd w:val="clear" w:color="auto" w:fill="FFFFFF"/>
        </w:rPr>
        <w:t>Προσωπικού Χαρακτήρα με τ</w:t>
      </w:r>
      <w:r>
        <w:rPr>
          <w:rFonts w:eastAsia="Times New Roman"/>
          <w:color w:val="000000"/>
          <w:szCs w:val="24"/>
          <w:shd w:val="clear" w:color="auto" w:fill="FFFFFF"/>
        </w:rPr>
        <w:t>ην οποία επιβλήθηκε πρόστιμο στη Γενική Γραμματεία Πληροφοριακών Συστημάτων, διότι το σύνολο των φορολογουμένων στην Ελλάδα για τα έτη 2000 έως το 2012 είχαν καταστεί αντικείμενο παράνομης επεξεργασίας από τρίτους, γεγονός που οφειλόταν στη μη ύπαρξη κατάλ</w:t>
      </w:r>
      <w:r>
        <w:rPr>
          <w:rFonts w:eastAsia="Times New Roman"/>
          <w:color w:val="000000"/>
          <w:szCs w:val="24"/>
          <w:shd w:val="clear" w:color="auto" w:fill="FFFFFF"/>
        </w:rPr>
        <w:t xml:space="preserve">ληλων μέτρων ασφαλείας για την αποτροπή, ανίχνευση και διερεύνηση περιστατικών παραβίασης προσωπικών δεδομένων. Οπότε καταλαβαίνετε ότι όλο το οικοδόμημα του νομοσχεδίου είναι στον αέρα, εάν δεν υπάρξει αυτή η διασφάλιση. </w:t>
      </w:r>
    </w:p>
    <w:p w14:paraId="634102F4"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Εμείς σας λέμε κάτι απλό, κύριε Υ</w:t>
      </w:r>
      <w:r>
        <w:rPr>
          <w:rFonts w:eastAsia="Times New Roman"/>
          <w:color w:val="000000"/>
          <w:szCs w:val="24"/>
          <w:shd w:val="clear" w:color="auto" w:fill="FFFFFF"/>
        </w:rPr>
        <w:t xml:space="preserve">πουργέ και κύριοι συνάδελφοι του ΣΥΡΙΖΑ: Βγάλτε ή διορθώστε αυτά τα μη σοβαρά και εξαιρετικώς παρεξηγήσιμα άρθρα. </w:t>
      </w:r>
    </w:p>
    <w:p w14:paraId="634102F5"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δική μας δέσμευση απέναντι στον ελληνικό λαό, επειδή δεν τρέφουμε αυταπάτες, είναι ότι σύντομα, μόλις γίνουμε κυβέρνηση, θα φέρουμε ένα θεσ</w:t>
      </w:r>
      <w:r>
        <w:rPr>
          <w:rFonts w:eastAsia="Times New Roman"/>
          <w:color w:val="000000"/>
          <w:szCs w:val="24"/>
          <w:shd w:val="clear" w:color="auto" w:fill="FFFFFF"/>
        </w:rPr>
        <w:t>μικό πλαίσιο για το «πόθεν έσχες», που θα εξασφαλίζει τους ελέγχους και τη διαφάνεια της περιουσιακής κατάστασης των δημοσίων λειτουργών και γενικά όσων έχουν έναν ρόλο στον δημόσιο βίο, αλλά με σεβασμό στον νόμο, στο Σύνταγμα, στη δικαστική εξουσία και στ</w:t>
      </w:r>
      <w:r>
        <w:rPr>
          <w:rFonts w:eastAsia="Times New Roman"/>
          <w:color w:val="000000"/>
          <w:szCs w:val="24"/>
          <w:shd w:val="clear" w:color="auto" w:fill="FFFFFF"/>
        </w:rPr>
        <w:t>α ατομικά δικαιώματα. Να ξέρουν οι πολίτες ότι εμείς θα θωρακίσουμε τα δικαιώματά τους και δεν θα μετατρέψουμε τη ζωή και τη δραστηριότητά τους σε ζούγκλα και σε κυνήγι μαγισσών.</w:t>
      </w:r>
    </w:p>
    <w:p w14:paraId="634102F6"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634102F7" w14:textId="77777777" w:rsidR="000640C0" w:rsidRDefault="00F37498">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634102F8"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9D2125">
        <w:rPr>
          <w:rFonts w:eastAsia="Times New Roman"/>
          <w:b/>
          <w:color w:val="000000"/>
          <w:szCs w:val="24"/>
          <w:shd w:val="clear" w:color="auto" w:fill="FFFFFF"/>
        </w:rPr>
        <w:t>ΠΡΟΕΔΡΕ</w:t>
      </w:r>
      <w:r w:rsidRPr="009D2125">
        <w:rPr>
          <w:rFonts w:eastAsia="Times New Roman"/>
          <w:b/>
          <w:color w:val="000000"/>
          <w:szCs w:val="24"/>
          <w:shd w:val="clear" w:color="auto" w:fill="FFFFFF"/>
        </w:rPr>
        <w:t>ΥΩΝ (Νικήτας Κακλαμάνης):</w:t>
      </w:r>
      <w:r>
        <w:rPr>
          <w:rFonts w:eastAsia="Times New Roman"/>
          <w:color w:val="000000"/>
          <w:szCs w:val="24"/>
          <w:shd w:val="clear" w:color="auto" w:fill="FFFFFF"/>
        </w:rPr>
        <w:t xml:space="preserve"> </w:t>
      </w:r>
      <w:r>
        <w:rPr>
          <w:rFonts w:eastAsia="Times New Roman" w:cs="Times New Roman"/>
        </w:rPr>
        <w:t xml:space="preserve">Κυρίες και κύριοι συνάδελφοι, έχω την τιμή να ανακοινώσω στο Σώμα ότι τη </w:t>
      </w:r>
      <w:r>
        <w:rPr>
          <w:rFonts w:eastAsia="Times New Roman" w:cs="Times New Roman"/>
        </w:rPr>
        <w:lastRenderedPageBreak/>
        <w:t xml:space="preserve">συνεδρίασή μας παρακολουθούν από τα άνω δυτικά θεωρεία δεκαέξι μαθητές και μαθήτριες και ένας εκπαιδευτικός συνοδός τους από το </w:t>
      </w:r>
      <w:r w:rsidRPr="009D2125">
        <w:rPr>
          <w:rFonts w:eastAsia="Times New Roman" w:cs="Times New Roman"/>
        </w:rPr>
        <w:t>6</w:t>
      </w:r>
      <w:r w:rsidRPr="004562CD">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Μεγάρων. </w:t>
      </w:r>
    </w:p>
    <w:p w14:paraId="634102F9" w14:textId="77777777" w:rsidR="000640C0" w:rsidRDefault="00F37498">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634102FA" w14:textId="77777777" w:rsidR="000640C0" w:rsidRDefault="00F3749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34102FB"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έχουν εγγραφεί δεκατρείς συνάδελφοι, πέραν των εισηγητών και των Κοινοβουλευτικών Εκπροσώπων. Με έναν πρόχειρο υπολογισμό που κάναμε, σε επτά ώρες πε</w:t>
      </w:r>
      <w:r>
        <w:rPr>
          <w:rFonts w:eastAsia="Times New Roman"/>
          <w:color w:val="000000"/>
          <w:szCs w:val="24"/>
          <w:shd w:val="clear" w:color="auto" w:fill="FFFFFF"/>
        </w:rPr>
        <w:t xml:space="preserve">ρίπου μπορεί να έχει ολοκληρωθεί η συζήτηση. Άρα κατά την άποψή μου μπορεί να ολοκληρωθεί σήμερα γύρω στις 18.00΄ με 19.00΄. 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όμως, όσο προχωράει η διαδικασία το βλέπουμε. Το πιθανότερο είναι ότι δεν θα χρειαστεί αυριανή συνεδρίαση.</w:t>
      </w:r>
    </w:p>
    <w:p w14:paraId="634102FC"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w:t>
      </w:r>
      <w:r>
        <w:rPr>
          <w:rFonts w:eastAsia="Times New Roman"/>
          <w:color w:val="000000"/>
          <w:szCs w:val="24"/>
          <w:shd w:val="clear" w:color="auto" w:fill="FFFFFF"/>
        </w:rPr>
        <w:t>λόγο έχει ο κ. Θεόδωρος Παπαθεοδώρου, ειδικός αγορητής από τη Δημοκρατική Συμπαράταξη.</w:t>
      </w:r>
    </w:p>
    <w:p w14:paraId="634102FD"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9D2125">
        <w:rPr>
          <w:rFonts w:eastAsia="Times New Roman"/>
          <w:b/>
          <w:color w:val="000000"/>
          <w:szCs w:val="24"/>
          <w:shd w:val="clear" w:color="auto" w:fill="FFFFFF"/>
        </w:rPr>
        <w:t>ΘΕΟΔΩΡΟΣ ΠΑΠΑΘΕΟΔΩΡΟΥ:</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634102FE" w14:textId="77777777" w:rsidR="000640C0" w:rsidRDefault="00F37498">
      <w:pPr>
        <w:tabs>
          <w:tab w:val="left" w:pos="1470"/>
        </w:tabs>
        <w:spacing w:line="600" w:lineRule="auto"/>
        <w:ind w:firstLine="720"/>
        <w:jc w:val="both"/>
        <w:rPr>
          <w:rFonts w:eastAsia="Times New Roman"/>
          <w:szCs w:val="24"/>
        </w:rPr>
      </w:pPr>
      <w:r>
        <w:rPr>
          <w:rFonts w:eastAsia="Times New Roman"/>
          <w:color w:val="000000"/>
          <w:szCs w:val="24"/>
          <w:shd w:val="clear" w:color="auto" w:fill="FFFFFF"/>
        </w:rPr>
        <w:lastRenderedPageBreak/>
        <w:t xml:space="preserve">Κυρίες και κύριοι συνάδελφοι, θα ήθελα να εκφράσω τη βαθιά μου ικανοποίηση, διότι ο εισηγητής της Πλειοψηφίας στο πρώτο του σχόλιο τοποθετήθηκε και εξέφρασε την εμπιστοσύνη του στην ανεξαρτησία της </w:t>
      </w:r>
      <w:r>
        <w:rPr>
          <w:rFonts w:eastAsia="Times New Roman"/>
          <w:color w:val="000000"/>
          <w:szCs w:val="24"/>
          <w:shd w:val="clear" w:color="auto" w:fill="FFFFFF"/>
        </w:rPr>
        <w:t>δ</w:t>
      </w:r>
      <w:r>
        <w:rPr>
          <w:rFonts w:eastAsia="Times New Roman"/>
          <w:color w:val="000000"/>
          <w:szCs w:val="24"/>
          <w:shd w:val="clear" w:color="auto" w:fill="FFFFFF"/>
        </w:rPr>
        <w:t>ικαιοσύνης, λέγοντας παράλληλα ότι αυτή η εμπιστοσύνη δηλ</w:t>
      </w:r>
      <w:r>
        <w:rPr>
          <w:rFonts w:eastAsia="Times New Roman"/>
          <w:color w:val="000000"/>
          <w:szCs w:val="24"/>
          <w:shd w:val="clear" w:color="auto" w:fill="FFFFFF"/>
        </w:rPr>
        <w:t>ώνει ότι δεν υπάρχει καμ</w:t>
      </w:r>
      <w:r>
        <w:rPr>
          <w:rFonts w:eastAsia="Times New Roman"/>
          <w:color w:val="000000"/>
          <w:szCs w:val="24"/>
          <w:shd w:val="clear" w:color="auto" w:fill="FFFFFF"/>
        </w:rPr>
        <w:t>μ</w:t>
      </w:r>
      <w:r>
        <w:rPr>
          <w:rFonts w:eastAsia="Times New Roman"/>
          <w:color w:val="000000"/>
          <w:szCs w:val="24"/>
          <w:shd w:val="clear" w:color="auto" w:fill="FFFFFF"/>
        </w:rPr>
        <w:t xml:space="preserve">ία εχθρότητα μεταξύ του </w:t>
      </w:r>
      <w:r>
        <w:rPr>
          <w:rFonts w:eastAsia="Times New Roman"/>
          <w:color w:val="000000"/>
          <w:szCs w:val="24"/>
          <w:shd w:val="clear" w:color="auto" w:fill="FFFFFF"/>
        </w:rPr>
        <w:t>κ</w:t>
      </w:r>
      <w:r>
        <w:rPr>
          <w:rFonts w:eastAsia="Times New Roman"/>
          <w:color w:val="000000"/>
          <w:szCs w:val="24"/>
          <w:shd w:val="clear" w:color="auto" w:fill="FFFFFF"/>
        </w:rPr>
        <w:t xml:space="preserve">όμματός του και της </w:t>
      </w:r>
      <w:r>
        <w:rPr>
          <w:rFonts w:eastAsia="Times New Roman"/>
          <w:color w:val="000000"/>
          <w:szCs w:val="24"/>
          <w:shd w:val="clear" w:color="auto" w:fill="FFFFFF"/>
        </w:rPr>
        <w:t>δ</w:t>
      </w:r>
      <w:r>
        <w:rPr>
          <w:rFonts w:eastAsia="Times New Roman"/>
          <w:color w:val="000000"/>
          <w:szCs w:val="24"/>
          <w:shd w:val="clear" w:color="auto" w:fill="FFFFFF"/>
        </w:rPr>
        <w:t>ικαιοσύνης, κάτι που θα ήταν και πρωτόγνωρο βέβαια.</w:t>
      </w:r>
      <w:r>
        <w:rPr>
          <w:rFonts w:eastAsia="Times New Roman"/>
          <w:szCs w:val="24"/>
        </w:rPr>
        <w:t xml:space="preserve"> </w:t>
      </w:r>
      <w:r>
        <w:rPr>
          <w:rFonts w:eastAsia="Times New Roman"/>
          <w:szCs w:val="24"/>
        </w:rPr>
        <w:t xml:space="preserve">Από την άλλη πλευρά, είπε ότι ανεμπόδιστα η </w:t>
      </w:r>
      <w:r>
        <w:rPr>
          <w:rFonts w:eastAsia="Times New Roman"/>
          <w:szCs w:val="24"/>
        </w:rPr>
        <w:t>δ</w:t>
      </w:r>
      <w:r>
        <w:rPr>
          <w:rFonts w:eastAsia="Times New Roman"/>
          <w:szCs w:val="24"/>
        </w:rPr>
        <w:t>ικαιοσύνη θα πρέπει να προχωρά στις δικαστικές έρευνες, να βγάζει τα πορίσματά της, να π</w:t>
      </w:r>
      <w:r>
        <w:rPr>
          <w:rFonts w:eastAsia="Times New Roman"/>
          <w:szCs w:val="24"/>
        </w:rPr>
        <w:t>ροχωρά σε καταδικαστικές ή σε απαλλακτικές αποφάσεις. Το είπε δε αυτό επ’ αφορμή της προσωρινής φυλάκισης του πρώην Υπουργού κ. Παπαντωνίου, λέγοντας ότι έτσι θα μάθουμε πώς η χώρα έφτασε εδώ που έφτασε.</w:t>
      </w:r>
    </w:p>
    <w:p w14:paraId="634102FF" w14:textId="77777777" w:rsidR="000640C0" w:rsidRDefault="00F37498">
      <w:pPr>
        <w:spacing w:line="600" w:lineRule="auto"/>
        <w:ind w:firstLine="720"/>
        <w:jc w:val="both"/>
        <w:rPr>
          <w:rFonts w:eastAsia="Times New Roman"/>
          <w:szCs w:val="24"/>
        </w:rPr>
      </w:pPr>
      <w:r>
        <w:rPr>
          <w:rFonts w:eastAsia="Times New Roman"/>
          <w:szCs w:val="24"/>
        </w:rPr>
        <w:t>Πραγματικά, εμείς έχουμε τοποθετηθεί από την πρώτη σ</w:t>
      </w:r>
      <w:r>
        <w:rPr>
          <w:rFonts w:eastAsia="Times New Roman"/>
          <w:szCs w:val="24"/>
        </w:rPr>
        <w:t xml:space="preserve">τιγμή όταν συζητούσαμε το ζήτημα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Θυμάστε και τη δική μου τοποθέτηση εδώ. Είχα πει τότε ότι η </w:t>
      </w:r>
      <w:r>
        <w:rPr>
          <w:rFonts w:eastAsia="Times New Roman"/>
          <w:szCs w:val="24"/>
        </w:rPr>
        <w:t>δ</w:t>
      </w:r>
      <w:r>
        <w:rPr>
          <w:rFonts w:eastAsia="Times New Roman"/>
          <w:szCs w:val="24"/>
        </w:rPr>
        <w:t>ικαιοσύνη είναι η μόνη η οποία μπορεί να διερευνήσει τα πάντα, να βρει τα πάντα, απαλλαγμένη η ίδια από οποιαδήποτε χειρα</w:t>
      </w:r>
      <w:r>
        <w:rPr>
          <w:rFonts w:eastAsia="Times New Roman"/>
          <w:szCs w:val="24"/>
        </w:rPr>
        <w:lastRenderedPageBreak/>
        <w:t xml:space="preserve">γώγηση και </w:t>
      </w:r>
      <w:r>
        <w:rPr>
          <w:rFonts w:eastAsia="Times New Roman"/>
          <w:szCs w:val="24"/>
        </w:rPr>
        <w:t>καθοδήγηση και από την άλλη πλευρά, απαλλαγμένοι και εμείς από οποιαδήποτε σύνδεση ιδιαίτερα με ένα στέλεχος το οποίο, πέρα από μία δεκαετία, δεν έχει καμμία σχέση με τον χώρο μας.</w:t>
      </w:r>
    </w:p>
    <w:p w14:paraId="63410300" w14:textId="77777777" w:rsidR="000640C0" w:rsidRDefault="00F37498">
      <w:pPr>
        <w:spacing w:line="600" w:lineRule="auto"/>
        <w:ind w:firstLine="720"/>
        <w:jc w:val="both"/>
        <w:rPr>
          <w:rFonts w:eastAsia="Times New Roman"/>
          <w:szCs w:val="24"/>
        </w:rPr>
      </w:pPr>
      <w:r>
        <w:rPr>
          <w:rFonts w:eastAsia="Times New Roman"/>
          <w:szCs w:val="24"/>
        </w:rPr>
        <w:t>Όμως αυτό το οποίο έχει σημασία σήμερα είναι ότι δεν χρειάζεται -αν κάποιοι</w:t>
      </w:r>
      <w:r>
        <w:rPr>
          <w:rFonts w:eastAsia="Times New Roman"/>
          <w:szCs w:val="24"/>
        </w:rPr>
        <w:t xml:space="preserve"> το θεωρούν ότι είναι ενδεδειγμένο, μάλλον τους αφορά- να εκφράσουμε και πάλι την εμπιστοσύνη μας στη </w:t>
      </w:r>
      <w:r>
        <w:rPr>
          <w:rFonts w:eastAsia="Times New Roman"/>
          <w:szCs w:val="24"/>
        </w:rPr>
        <w:t>δ</w:t>
      </w:r>
      <w:r>
        <w:rPr>
          <w:rFonts w:eastAsia="Times New Roman"/>
          <w:szCs w:val="24"/>
        </w:rPr>
        <w:t xml:space="preserve">ικαιοσύνη, γιατί η </w:t>
      </w:r>
      <w:r>
        <w:rPr>
          <w:rFonts w:eastAsia="Times New Roman"/>
          <w:szCs w:val="24"/>
        </w:rPr>
        <w:t>δ</w:t>
      </w:r>
      <w:r>
        <w:rPr>
          <w:rFonts w:eastAsia="Times New Roman"/>
          <w:szCs w:val="24"/>
        </w:rPr>
        <w:t>ικαιοσύνη όταν δεν χειραγωγείται και όταν δεν υπάρχουν παρεμβάσεις πολιτικές και ξέρει και μπορεί να κάνει τη δουλειά της.</w:t>
      </w:r>
    </w:p>
    <w:p w14:paraId="63410301" w14:textId="77777777" w:rsidR="000640C0" w:rsidRDefault="00F37498">
      <w:pPr>
        <w:spacing w:line="600" w:lineRule="auto"/>
        <w:ind w:firstLine="720"/>
        <w:jc w:val="both"/>
        <w:rPr>
          <w:rFonts w:eastAsia="Times New Roman"/>
          <w:szCs w:val="24"/>
        </w:rPr>
      </w:pPr>
      <w:r>
        <w:rPr>
          <w:rFonts w:eastAsia="Times New Roman"/>
          <w:szCs w:val="24"/>
        </w:rPr>
        <w:t xml:space="preserve">Επομένως, </w:t>
      </w:r>
      <w:r>
        <w:rPr>
          <w:rFonts w:eastAsia="Times New Roman"/>
          <w:szCs w:val="24"/>
        </w:rPr>
        <w:t xml:space="preserve">μακριά από εμένα οποιαδήποτε σκέψη ότι χρειάζεται να επιβεβαιώσουμε τόσο την εμπιστοσύνη μας στην ανεξαρτησία της </w:t>
      </w:r>
      <w:r>
        <w:rPr>
          <w:rFonts w:eastAsia="Times New Roman"/>
          <w:szCs w:val="24"/>
        </w:rPr>
        <w:t>δ</w:t>
      </w:r>
      <w:r>
        <w:rPr>
          <w:rFonts w:eastAsia="Times New Roman"/>
          <w:szCs w:val="24"/>
        </w:rPr>
        <w:t xml:space="preserve">ικαιοσύνης, κυρίες και κύριοι Βουλευτές, όσο και την εμπιστοσύνη μας ως προς τις αποφάσεις της </w:t>
      </w:r>
      <w:r>
        <w:rPr>
          <w:rFonts w:eastAsia="Times New Roman"/>
          <w:szCs w:val="24"/>
        </w:rPr>
        <w:t>δ</w:t>
      </w:r>
      <w:r>
        <w:rPr>
          <w:rFonts w:eastAsia="Times New Roman"/>
          <w:szCs w:val="24"/>
        </w:rPr>
        <w:t>ικαιοσύνης. Σε αυτό το πλαίσιο συζητάμε και σ</w:t>
      </w:r>
      <w:r>
        <w:rPr>
          <w:rFonts w:eastAsia="Times New Roman"/>
          <w:szCs w:val="24"/>
        </w:rPr>
        <w:t>ήμερα για διαφάνεια, λογοδοσία του πολιτικού συστήματος, για ένα καλύτερο σύστημα, το οποίο θα δίνει τη δυνατότητα στον πολίτη αλλά και σε όλους να ελέγχονται, για όσους έχουν διαχειριστεί τα δημόσια πράγματα.</w:t>
      </w:r>
    </w:p>
    <w:p w14:paraId="63410302" w14:textId="77777777" w:rsidR="000640C0" w:rsidRDefault="00F37498">
      <w:pPr>
        <w:spacing w:line="600" w:lineRule="auto"/>
        <w:ind w:firstLine="720"/>
        <w:jc w:val="both"/>
        <w:rPr>
          <w:rFonts w:eastAsia="Times New Roman"/>
          <w:szCs w:val="24"/>
        </w:rPr>
      </w:pPr>
      <w:r>
        <w:rPr>
          <w:rFonts w:eastAsia="Times New Roman"/>
          <w:szCs w:val="24"/>
        </w:rPr>
        <w:lastRenderedPageBreak/>
        <w:t>Σε αυτό το πλαίσιο όμως, κύριοι Υπουργοί, υπάρ</w:t>
      </w:r>
      <w:r>
        <w:rPr>
          <w:rFonts w:eastAsia="Times New Roman"/>
          <w:szCs w:val="24"/>
        </w:rPr>
        <w:t xml:space="preserve">χει κάτι το οποίο δημιουργεί τεράστιο ζήτημα όχι μόνο για τη λειτουργία της </w:t>
      </w:r>
      <w:r>
        <w:rPr>
          <w:rFonts w:eastAsia="Times New Roman"/>
          <w:szCs w:val="24"/>
        </w:rPr>
        <w:t>δ</w:t>
      </w:r>
      <w:r>
        <w:rPr>
          <w:rFonts w:eastAsia="Times New Roman"/>
          <w:szCs w:val="24"/>
        </w:rPr>
        <w:t>ικαιοσύνης, αλλά και για τη λειτουργία των θεσμών του Υπουργικού Συμβούλιου, της Κυβέρνησης, της Βουλής της ίδιας. Όταν μιλάμε για διαφάνεια και λογοδοσία νομίζω ότι δεν διέλαθε τ</w:t>
      </w:r>
      <w:r>
        <w:rPr>
          <w:rFonts w:eastAsia="Times New Roman"/>
          <w:szCs w:val="24"/>
        </w:rPr>
        <w:t xml:space="preserve">ης προσοχής σας το γεγονός ότι χθες ο κ. Κοτζιάς έκανε συγκλονιστικές αποκαλύψεις για αυτά τα οποία συζητήσατε στο Υπουργικό Συμβούλιο. Για να φρεσκάρω τη μνήμη όλων, σε σχέση με αυτά τα οποία είπε ο κ. Κοτζιάς, τα οποία είναι πρωτοφανή και έχουν σχέση με </w:t>
      </w:r>
      <w:r>
        <w:rPr>
          <w:rFonts w:eastAsia="Times New Roman"/>
          <w:szCs w:val="24"/>
        </w:rPr>
        <w:t>το νομοσχέδιό μας, έχουν σχέση με αυτά που συζητάμε σήμερα, γιατί διαφορετικά δεν θα τα ανέφερα, σας διαβάζω. Κύριε Καλογήρου, κύριε Υπουργέ, νομίζω ότι ήσασταν στο Υπουργικό Συμβούλιο όταν ο συνάδελφός σας κ. Καμμένος επιτέθηκε στον κ. Κοτζιά για τα μυστι</w:t>
      </w:r>
      <w:r>
        <w:rPr>
          <w:rFonts w:eastAsia="Times New Roman"/>
          <w:szCs w:val="24"/>
        </w:rPr>
        <w:t xml:space="preserve">κά κονδύλια. Η καταγγελία για χρηματοδότηση από τον επιχειρηματία Τζορτζ </w:t>
      </w:r>
      <w:proofErr w:type="spellStart"/>
      <w:r>
        <w:rPr>
          <w:rFonts w:eastAsia="Times New Roman"/>
          <w:szCs w:val="24"/>
        </w:rPr>
        <w:t>Σόρος</w:t>
      </w:r>
      <w:proofErr w:type="spellEnd"/>
      <w:r>
        <w:rPr>
          <w:rFonts w:eastAsia="Times New Roman"/>
          <w:szCs w:val="24"/>
        </w:rPr>
        <w:t xml:space="preserve"> αφορούσε συνολικά την Κυβέρνηση και όχι μόνο τον ίδιο, λέει ο κ. Κοτζιάς, και συγκεκριμένα καταγγέλλει ότι στο Υπουργικό Συμβούλιο -σας διαβάζω- ο κ. Καμμένος διακόπτοντας τον </w:t>
      </w:r>
      <w:r>
        <w:rPr>
          <w:rFonts w:eastAsia="Times New Roman"/>
          <w:szCs w:val="24"/>
        </w:rPr>
        <w:lastRenderedPageBreak/>
        <w:t>Π</w:t>
      </w:r>
      <w:r>
        <w:rPr>
          <w:rFonts w:eastAsia="Times New Roman"/>
          <w:szCs w:val="24"/>
        </w:rPr>
        <w:t xml:space="preserve">ρωθυπουργό είπε ότι «ο Τζορτζ </w:t>
      </w:r>
      <w:proofErr w:type="spellStart"/>
      <w:r>
        <w:rPr>
          <w:rFonts w:eastAsia="Times New Roman"/>
          <w:szCs w:val="24"/>
        </w:rPr>
        <w:t>Σόρος</w:t>
      </w:r>
      <w:proofErr w:type="spellEnd"/>
      <w:r>
        <w:rPr>
          <w:rFonts w:eastAsia="Times New Roman"/>
          <w:szCs w:val="24"/>
        </w:rPr>
        <w:t xml:space="preserve"> χρηματοδοτεί την ελληνική Κυβέρνηση για να αγοράζει ξένους». Αυτό ακούστηκε στο Υπουργικό Συμβούλιο. Συνεχίζει ο κ. Κοτζιάς, ο οποίος επισκέπτεται την Κρήτη και μαζί με την Κρήτη όλα τα κανάλια για να επαναλάβει αυτήν τη</w:t>
      </w:r>
      <w:r>
        <w:rPr>
          <w:rFonts w:eastAsia="Times New Roman"/>
          <w:szCs w:val="24"/>
        </w:rPr>
        <w:t>ν καταγγελία: «Ουδείς απάντησε από την Κυβέρνηση για αυτήν την καταγγελία, που συμπεριλαμβάνει όλα τα μέλη του Υπουργικού Συμβουλίου, πλην εμού. Κανένας Υπουργός, ούτε ο Πρωθυπουργός. Σε μια κυβέρνηση που ανέχεται να παραβιάζεται η πολιτική της και η παραβ</w:t>
      </w:r>
      <w:r>
        <w:rPr>
          <w:rFonts w:eastAsia="Times New Roman"/>
          <w:szCs w:val="24"/>
        </w:rPr>
        <w:t>ίαση να καλύπτεται από έναν τόνο λάσπης, δεν μπορώ να συμμετέχω».</w:t>
      </w:r>
    </w:p>
    <w:p w14:paraId="63410303" w14:textId="77777777" w:rsidR="000640C0" w:rsidRDefault="00F37498">
      <w:pPr>
        <w:spacing w:line="600" w:lineRule="auto"/>
        <w:ind w:firstLine="720"/>
        <w:jc w:val="both"/>
        <w:rPr>
          <w:rFonts w:eastAsia="Times New Roman"/>
          <w:szCs w:val="24"/>
        </w:rPr>
      </w:pPr>
      <w:r>
        <w:rPr>
          <w:rFonts w:eastAsia="Times New Roman"/>
          <w:szCs w:val="24"/>
        </w:rPr>
        <w:t>Αυτή είναι η τοποθέτηση του κ. Κοτζιά, την οποία καταθέτω για τα Πρακτικά.</w:t>
      </w:r>
    </w:p>
    <w:p w14:paraId="63410304" w14:textId="77777777" w:rsidR="000640C0" w:rsidRDefault="00F37498">
      <w:pPr>
        <w:spacing w:line="600" w:lineRule="auto"/>
        <w:ind w:firstLine="720"/>
        <w:jc w:val="both"/>
        <w:rPr>
          <w:rFonts w:eastAsia="Times New Roman"/>
          <w:szCs w:val="24"/>
        </w:rPr>
      </w:pPr>
      <w:r>
        <w:rPr>
          <w:rFonts w:eastAsia="Times New Roman"/>
          <w:szCs w:val="24"/>
        </w:rPr>
        <w:t xml:space="preserve">(Στο σημείο αυτό ο Βουλευτής κ. Θεόδωρος Παπαθεοδώρου καταθέτει για τα Πρακτικά την προαναφερθείσα δήλωση, η οποία </w:t>
      </w:r>
      <w:r>
        <w:rPr>
          <w:rFonts w:eastAsia="Times New Roman"/>
          <w:szCs w:val="24"/>
        </w:rPr>
        <w:t>βρίσκεται στο αρχείο του Τμήματος Γραμματείας της Διεύθυνσης Στενογραφίας και Πρακτικών της Βουλής)</w:t>
      </w:r>
    </w:p>
    <w:p w14:paraId="63410305" w14:textId="77777777" w:rsidR="000640C0" w:rsidRDefault="00F37498">
      <w:pPr>
        <w:spacing w:line="600" w:lineRule="auto"/>
        <w:ind w:firstLine="720"/>
        <w:jc w:val="both"/>
        <w:rPr>
          <w:rFonts w:eastAsia="Times New Roman"/>
          <w:szCs w:val="24"/>
        </w:rPr>
      </w:pPr>
      <w:r>
        <w:rPr>
          <w:rFonts w:eastAsia="Times New Roman"/>
          <w:szCs w:val="24"/>
        </w:rPr>
        <w:lastRenderedPageBreak/>
        <w:t>Μου κάνει δε πολύ μεγάλη εντύπωση το γεγονός ότι δεν υπήρξε καμμία αντίδραση. Τόσοι Υπουργοί ήταν μέσα. Δεν υπήρξε καμμία αντίδραση από Υπουργούς, κύριε Υπο</w:t>
      </w:r>
      <w:r>
        <w:rPr>
          <w:rFonts w:eastAsia="Times New Roman"/>
          <w:szCs w:val="24"/>
        </w:rPr>
        <w:t>υργέ της Δικαιοσύνης, που είστε εδώ σήμερα, αλλά ήσασταν στο Υπουργικό Συμβούλιο, για να ρωτήσετε τον κ. Καμμένο ποιοι είναι οι παραλήπτες αυτών των κονδυλίων, κύριε Καλογήρου.</w:t>
      </w:r>
    </w:p>
    <w:p w14:paraId="63410306"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Παπαγγελόπουλε, που πολλές φορές έχετε αναφερθεί στη διαφάνεια, δεν ρωτήσ</w:t>
      </w:r>
      <w:r>
        <w:rPr>
          <w:rFonts w:eastAsia="Times New Roman" w:cs="Times New Roman"/>
          <w:szCs w:val="24"/>
        </w:rPr>
        <w:t xml:space="preserve">ατε τον κ. Καμμένο να μας πει πώς αυτά τα κονδύλια από τον </w:t>
      </w:r>
      <w:proofErr w:type="spellStart"/>
      <w:r>
        <w:rPr>
          <w:rFonts w:eastAsia="Times New Roman" w:cs="Times New Roman"/>
          <w:szCs w:val="24"/>
        </w:rPr>
        <w:t>Σόρος</w:t>
      </w:r>
      <w:proofErr w:type="spellEnd"/>
      <w:r>
        <w:rPr>
          <w:rFonts w:eastAsia="Times New Roman" w:cs="Times New Roman"/>
          <w:szCs w:val="24"/>
        </w:rPr>
        <w:t xml:space="preserve"> -όπως καταγγέλλει σε Υπουργικό Συμβούλιο, που είναι πολύ σοβαρό όργανο για να λέμε αρλούμπες-, τα οποία ήλθαν στην Ελλάδα, χρησιμοποιήθηκαν για να αγοράσουν ξένους, κάτι το οποίο μπορεί να χρ</w:t>
      </w:r>
      <w:r>
        <w:rPr>
          <w:rFonts w:eastAsia="Times New Roman" w:cs="Times New Roman"/>
          <w:szCs w:val="24"/>
        </w:rPr>
        <w:t>ησιμοποιηθεί, αν θέλετε, όχι μόνο για απλή ποινική διερεύνηση, αλλά οδηγεί σε Ειδικό Δικαστήριο; Και δεν υπήρξε -από ό,τι λέει ο συνάδελφός σας ο κ. Κοτζιάς, πρώην Υπουργός πλέον- καμμία αντίδραση, ούτε καν από τον Πρωθυπουργό.</w:t>
      </w:r>
    </w:p>
    <w:p w14:paraId="63410307"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όμως ότι επειδή σήμερ</w:t>
      </w:r>
      <w:r>
        <w:rPr>
          <w:rFonts w:eastAsia="Times New Roman" w:cs="Times New Roman"/>
          <w:szCs w:val="24"/>
        </w:rPr>
        <w:t xml:space="preserve">α μιλάμε περί διαφάνειας και λογοδοσίας, υπάρχουν και πολλά άλλα πράγματα τα οποία </w:t>
      </w:r>
      <w:r>
        <w:rPr>
          <w:rFonts w:eastAsia="Times New Roman" w:cs="Times New Roman"/>
          <w:szCs w:val="24"/>
        </w:rPr>
        <w:lastRenderedPageBreak/>
        <w:t>μας ξενίζουν για την αδράνεια από την πλευρά της πολιτικής ηγεσίας του Υπουργείου Δικαιοσύνης ακόμα και για θέματα τα οποία αφορούν τον σκληρό πυρήνα των αρμοδιοτήτων του κα</w:t>
      </w:r>
      <w:r>
        <w:rPr>
          <w:rFonts w:eastAsia="Times New Roman" w:cs="Times New Roman"/>
          <w:szCs w:val="24"/>
        </w:rPr>
        <w:t>ι όχι τη συμμετοχή του στο Υπουργικό Συμβούλιο.</w:t>
      </w:r>
    </w:p>
    <w:p w14:paraId="63410308"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σήμερα όλοι αναφερόμαστε -το άκουσα από τους συναδέλφους- και συζητάμε επί τέσσερις μέρες, σε τέσσερις συνεδριάσεις της </w:t>
      </w:r>
      <w:r>
        <w:rPr>
          <w:rFonts w:eastAsia="Times New Roman" w:cs="Times New Roman"/>
          <w:szCs w:val="24"/>
        </w:rPr>
        <w:t>ε</w:t>
      </w:r>
      <w:r>
        <w:rPr>
          <w:rFonts w:eastAsia="Times New Roman" w:cs="Times New Roman"/>
          <w:szCs w:val="24"/>
        </w:rPr>
        <w:t>πιτροπής,</w:t>
      </w:r>
      <w:r w:rsidRPr="006F523D">
        <w:rPr>
          <w:rFonts w:eastAsia="Times New Roman" w:cs="Times New Roman"/>
          <w:szCs w:val="24"/>
        </w:rPr>
        <w:t xml:space="preserve"> </w:t>
      </w:r>
      <w:r>
        <w:rPr>
          <w:rFonts w:eastAsia="Times New Roman" w:cs="Times New Roman"/>
          <w:szCs w:val="24"/>
        </w:rPr>
        <w:t>για τη διαφάνεια, τη λογοδοσία στην πολιτική ζωή, όσων αναλαμβάνουν</w:t>
      </w:r>
      <w:r>
        <w:rPr>
          <w:rFonts w:eastAsia="Times New Roman" w:cs="Times New Roman"/>
          <w:szCs w:val="24"/>
        </w:rPr>
        <w:t xml:space="preserve"> την ευθύνη διαχείρισης δημόσιων υποθέσεων. Την ίδια ώρα γίνονται συγκλονιστικές καταγγελίες και αποκαλύψεις που προσβάλλουν το κύρος της </w:t>
      </w:r>
      <w:r>
        <w:rPr>
          <w:rFonts w:eastAsia="Times New Roman" w:cs="Times New Roman"/>
          <w:szCs w:val="24"/>
        </w:rPr>
        <w:t>δ</w:t>
      </w:r>
      <w:r>
        <w:rPr>
          <w:rFonts w:eastAsia="Times New Roman" w:cs="Times New Roman"/>
          <w:szCs w:val="24"/>
        </w:rPr>
        <w:t>ικαιοσύνης και δείχνουν πόσο βαθιά έχει υπονομευθεί η λειτουργία της από ορισμένους θεσμικούς παράγοντες. Σήμερα, κυρ</w:t>
      </w:r>
      <w:r>
        <w:rPr>
          <w:rFonts w:eastAsia="Times New Roman" w:cs="Times New Roman"/>
          <w:szCs w:val="24"/>
        </w:rPr>
        <w:t>ίες και κύριοι Βουλευτές, δεν μπορούμε να κάνουμε ότι δεν είδαμε, ότι δεν ακούσαμε αυτές τις καταγγελίες και να παρακολουθούμε ή να ακούμε υποκριτικές διακηρύξεις περί ανεξαρτησίας της δικαιοσύνης και αγωνίας όλων για το πώς αυτή η ανεξαρτησία δεν θα προσβ</w:t>
      </w:r>
      <w:r>
        <w:rPr>
          <w:rFonts w:eastAsia="Times New Roman" w:cs="Times New Roman"/>
          <w:szCs w:val="24"/>
        </w:rPr>
        <w:t>ληθεί από κανέναν.</w:t>
      </w:r>
    </w:p>
    <w:p w14:paraId="63410309"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Τελικά, κύριε Υπουργέ -απευθύνομαι στον κ. Καλογήρου, διότι έχει την ευθύνη αυτού του Υπουργείου-, ο κ. </w:t>
      </w:r>
      <w:proofErr w:type="spellStart"/>
      <w:r>
        <w:rPr>
          <w:rFonts w:eastAsia="Times New Roman" w:cs="Times New Roman"/>
          <w:szCs w:val="24"/>
        </w:rPr>
        <w:t>Πολάκης</w:t>
      </w:r>
      <w:proofErr w:type="spellEnd"/>
      <w:r>
        <w:rPr>
          <w:rFonts w:eastAsia="Times New Roman" w:cs="Times New Roman"/>
          <w:szCs w:val="24"/>
        </w:rPr>
        <w:t xml:space="preserve"> είχε </w:t>
      </w:r>
      <w:r>
        <w:rPr>
          <w:rFonts w:eastAsia="Times New Roman" w:cs="Times New Roman"/>
          <w:szCs w:val="24"/>
        </w:rPr>
        <w:lastRenderedPageBreak/>
        <w:t>δίκιο όταν έλεγε ότι θα βάλετε κάποιους φυλακή για να κερδίσετε τις εκλογές και για να πάρετε πραγματική εξουσία και, όπ</w:t>
      </w:r>
      <w:r>
        <w:rPr>
          <w:rFonts w:eastAsia="Times New Roman" w:cs="Times New Roman"/>
          <w:szCs w:val="24"/>
        </w:rPr>
        <w:t xml:space="preserve">ως έλεγε, θα πρέπει να σπρώξετε τη </w:t>
      </w:r>
      <w:r>
        <w:rPr>
          <w:rFonts w:eastAsia="Times New Roman" w:cs="Times New Roman"/>
          <w:szCs w:val="24"/>
        </w:rPr>
        <w:t>δ</w:t>
      </w:r>
      <w:r>
        <w:rPr>
          <w:rFonts w:eastAsia="Times New Roman" w:cs="Times New Roman"/>
          <w:szCs w:val="24"/>
        </w:rPr>
        <w:t xml:space="preserve">ικαιοσύνη για να φθάσει σε αποτελέσματα, χωρίς καθυστερήσεις και χωρίς «υψηλή κουλτούρα». Είχε δίκιο, ίσως, όταν έλεγε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xml:space="preserve">». </w:t>
      </w:r>
    </w:p>
    <w:p w14:paraId="6341030A"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Αυτές τις μέρες όλοι νοήσαμε τι εννοούσε ο κ. </w:t>
      </w:r>
      <w:proofErr w:type="spellStart"/>
      <w:r>
        <w:rPr>
          <w:rFonts w:eastAsia="Times New Roman" w:cs="Times New Roman"/>
          <w:szCs w:val="24"/>
        </w:rPr>
        <w:t>Πολάκης</w:t>
      </w:r>
      <w:proofErr w:type="spellEnd"/>
      <w:r>
        <w:rPr>
          <w:rFonts w:eastAsia="Times New Roman" w:cs="Times New Roman"/>
          <w:szCs w:val="24"/>
        </w:rPr>
        <w:t>, ο οποίος κατά τα άλλα εί</w:t>
      </w:r>
      <w:r>
        <w:rPr>
          <w:rFonts w:eastAsia="Times New Roman" w:cs="Times New Roman"/>
          <w:szCs w:val="24"/>
        </w:rPr>
        <w:t xml:space="preserve">ναι καθ’ έξιν και κατά σύστημα υβριστής της </w:t>
      </w:r>
      <w:r>
        <w:rPr>
          <w:rFonts w:eastAsia="Times New Roman" w:cs="Times New Roman"/>
          <w:szCs w:val="24"/>
        </w:rPr>
        <w:t>δ</w:t>
      </w:r>
      <w:r>
        <w:rPr>
          <w:rFonts w:eastAsia="Times New Roman" w:cs="Times New Roman"/>
          <w:szCs w:val="24"/>
        </w:rPr>
        <w:t>ικαιοσύνης. Εννοούσε μάλλον αυτά τα οποία αποκαλύπτει το περιβάλλον πλέον της Εισαγγελέως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Ράικου</w:t>
      </w:r>
      <w:proofErr w:type="spellEnd"/>
      <w:r>
        <w:rPr>
          <w:rFonts w:eastAsia="Times New Roman" w:cs="Times New Roman"/>
          <w:szCs w:val="24"/>
        </w:rPr>
        <w:t xml:space="preserve">. Στο παρελθόν το είχε κάνει η ίδια εγγράφως και πιστεύω αν θέλετε, ότι στις επόμενες εβδομάδες -δεν έχω καμμία </w:t>
      </w:r>
      <w:r>
        <w:rPr>
          <w:rFonts w:eastAsia="Times New Roman" w:cs="Times New Roman"/>
          <w:szCs w:val="24"/>
        </w:rPr>
        <w:t xml:space="preserve">πληροφόρηση, εκτίμηση είναι- θα συνεχίσει τις καταγγελίες με τον ίδιο τρόπο. Τότε θα πρέπει ίσως να ξαναδούμε τις ιστορίες του κ. </w:t>
      </w:r>
      <w:proofErr w:type="spellStart"/>
      <w:r>
        <w:rPr>
          <w:rFonts w:eastAsia="Times New Roman" w:cs="Times New Roman"/>
          <w:szCs w:val="24"/>
        </w:rPr>
        <w:t>Πολάκη</w:t>
      </w:r>
      <w:proofErr w:type="spellEnd"/>
      <w:r>
        <w:rPr>
          <w:rFonts w:eastAsia="Times New Roman" w:cs="Times New Roman"/>
          <w:szCs w:val="24"/>
        </w:rPr>
        <w:t xml:space="preserve"> περί φυλακής. </w:t>
      </w:r>
    </w:p>
    <w:p w14:paraId="6341030B"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της Δικαιοσύνης, αν έχετε την καλοσύνη να με ακούσετε σε αυτό, τι αποκαλύπτει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Ράικου</w:t>
      </w:r>
      <w:proofErr w:type="spellEnd"/>
      <w:r>
        <w:rPr>
          <w:rFonts w:eastAsia="Times New Roman" w:cs="Times New Roman"/>
          <w:szCs w:val="24"/>
        </w:rPr>
        <w:t xml:space="preserve"> </w:t>
      </w:r>
      <w:r>
        <w:rPr>
          <w:rFonts w:eastAsia="Times New Roman" w:cs="Times New Roman"/>
          <w:szCs w:val="24"/>
        </w:rPr>
        <w:t xml:space="preserve">-ή το περιβάλλον της, πάντως δημοσιεύτηκαν- και δεν υπήρξε καμμία αντίδραση από την πλευρά σας ως ο θεματοφύλακας της λειτουργίας της </w:t>
      </w:r>
      <w:r>
        <w:rPr>
          <w:rFonts w:eastAsia="Times New Roman" w:cs="Times New Roman"/>
          <w:szCs w:val="24"/>
        </w:rPr>
        <w:t>δ</w:t>
      </w:r>
      <w:r>
        <w:rPr>
          <w:rFonts w:eastAsia="Times New Roman" w:cs="Times New Roman"/>
          <w:szCs w:val="24"/>
        </w:rPr>
        <w:t>ικαιοσύνης;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Ράικου</w:t>
      </w:r>
      <w:proofErr w:type="spellEnd"/>
      <w:r>
        <w:rPr>
          <w:rFonts w:eastAsia="Times New Roman" w:cs="Times New Roman"/>
          <w:szCs w:val="24"/>
        </w:rPr>
        <w:t xml:space="preserve"> λέει ότι ανοίγει η αυλαία των </w:t>
      </w:r>
      <w:r>
        <w:rPr>
          <w:rFonts w:eastAsia="Times New Roman" w:cs="Times New Roman"/>
          <w:szCs w:val="24"/>
        </w:rPr>
        <w:lastRenderedPageBreak/>
        <w:t>αποκαλύψεων για τη δράση ενός κυρίου, για τον οποίο καταγγέλλει δια</w:t>
      </w:r>
      <w:r>
        <w:rPr>
          <w:rFonts w:eastAsia="Times New Roman" w:cs="Times New Roman"/>
          <w:szCs w:val="24"/>
        </w:rPr>
        <w:t xml:space="preserve">ρκείς παρεμβάσεις που δέχτηκε κατά τη διάρκεια της δεύτερης θητείας της ως Εισαγγελέως Εγκλημάτων Διαφθοράς -δεύτερη θητεία, είναι χρονικά </w:t>
      </w:r>
      <w:proofErr w:type="spellStart"/>
      <w:r>
        <w:rPr>
          <w:rFonts w:eastAsia="Times New Roman" w:cs="Times New Roman"/>
          <w:szCs w:val="24"/>
        </w:rPr>
        <w:t>περιγεγραμμένο</w:t>
      </w:r>
      <w:proofErr w:type="spellEnd"/>
      <w:r>
        <w:rPr>
          <w:rFonts w:eastAsia="Times New Roman" w:cs="Times New Roman"/>
          <w:szCs w:val="24"/>
        </w:rPr>
        <w:t>- όταν ο ίδιος, εκμεταλλευόμενος την πολιτική του ισχύ, με ύφος «νταβατζή» τής υποδείκνυε πως πρέπει να</w:t>
      </w:r>
      <w:r>
        <w:rPr>
          <w:rFonts w:eastAsia="Times New Roman" w:cs="Times New Roman"/>
          <w:szCs w:val="24"/>
        </w:rPr>
        <w:t xml:space="preserve"> διεκπεραιωθούν συγκεκριμένες κρίσιμες υποθέσεις, απαιτώντας άλλες φορές, λέει, να προβεί άμεσα στην άσκηση ποινικής δίωξης και όταν η ίδια αντέτεινε ότι δεν υπήρχαν προϋποθέσεις νόμιμης άσκησής της, αυτός επιτακτικά και με αφόρητη πίεση έλεγε «</w:t>
      </w:r>
      <w:proofErr w:type="spellStart"/>
      <w:r>
        <w:rPr>
          <w:rFonts w:eastAsia="Times New Roman" w:cs="Times New Roman"/>
          <w:szCs w:val="24"/>
        </w:rPr>
        <w:t>άσκησέ</w:t>
      </w:r>
      <w:proofErr w:type="spellEnd"/>
      <w:r>
        <w:rPr>
          <w:rFonts w:eastAsia="Times New Roman" w:cs="Times New Roman"/>
          <w:szCs w:val="24"/>
        </w:rPr>
        <w:t xml:space="preserve"> την </w:t>
      </w:r>
      <w:r>
        <w:rPr>
          <w:rFonts w:eastAsia="Times New Roman" w:cs="Times New Roman"/>
          <w:szCs w:val="24"/>
        </w:rPr>
        <w:t>και ας πάνε παρακάτω να απαλλαγούν». Σε άλλες περιπτώσεις προσώπων, που ήθελε να εξυπηρετήσει, απαιτούσε και πάλι επιτακτικά την εδώ και τώρα θέση σε αρχείο των εν λόγω δικογραφιών.</w:t>
      </w:r>
    </w:p>
    <w:p w14:paraId="6341030C"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 xml:space="preserve">Εάν, κύριε </w:t>
      </w:r>
      <w:r w:rsidRPr="00206B1B">
        <w:rPr>
          <w:rFonts w:eastAsia="Times New Roman"/>
          <w:szCs w:val="24"/>
        </w:rPr>
        <w:t>Υπουργέ</w:t>
      </w:r>
      <w:r>
        <w:rPr>
          <w:rFonts w:eastAsia="Times New Roman"/>
          <w:szCs w:val="24"/>
        </w:rPr>
        <w:t>,</w:t>
      </w:r>
      <w:r w:rsidRPr="00206B1B">
        <w:rPr>
          <w:rFonts w:eastAsia="Times New Roman"/>
          <w:szCs w:val="24"/>
        </w:rPr>
        <w:t xml:space="preserve"> σε οποιαδήποτε ευρωπαϊκή </w:t>
      </w:r>
      <w:r>
        <w:rPr>
          <w:rFonts w:eastAsia="Times New Roman"/>
          <w:szCs w:val="24"/>
        </w:rPr>
        <w:t>δ</w:t>
      </w:r>
      <w:r w:rsidRPr="00206B1B">
        <w:rPr>
          <w:rFonts w:eastAsia="Times New Roman"/>
          <w:szCs w:val="24"/>
        </w:rPr>
        <w:t xml:space="preserve">ημοκρατία </w:t>
      </w:r>
      <w:r>
        <w:rPr>
          <w:rFonts w:eastAsia="Times New Roman"/>
          <w:szCs w:val="24"/>
        </w:rPr>
        <w:t>-και συγχωρή</w:t>
      </w:r>
      <w:r w:rsidRPr="00206B1B">
        <w:rPr>
          <w:rFonts w:eastAsia="Times New Roman"/>
          <w:szCs w:val="24"/>
        </w:rPr>
        <w:t>στε με</w:t>
      </w:r>
      <w:r w:rsidRPr="00206B1B">
        <w:rPr>
          <w:rFonts w:eastAsia="Times New Roman"/>
          <w:szCs w:val="24"/>
        </w:rPr>
        <w:t xml:space="preserve"> που κάνω αυτή</w:t>
      </w:r>
      <w:r>
        <w:rPr>
          <w:rFonts w:eastAsia="Times New Roman"/>
          <w:szCs w:val="24"/>
        </w:rPr>
        <w:t>ν</w:t>
      </w:r>
      <w:r w:rsidRPr="00206B1B">
        <w:rPr>
          <w:rFonts w:eastAsia="Times New Roman"/>
          <w:szCs w:val="24"/>
        </w:rPr>
        <w:t xml:space="preserve"> την αναφορά</w:t>
      </w:r>
      <w:r>
        <w:rPr>
          <w:rFonts w:eastAsia="Times New Roman"/>
          <w:szCs w:val="24"/>
        </w:rPr>
        <w:t>-</w:t>
      </w:r>
      <w:r w:rsidRPr="00206B1B">
        <w:rPr>
          <w:rFonts w:eastAsia="Times New Roman"/>
          <w:szCs w:val="24"/>
        </w:rPr>
        <w:t xml:space="preserve"> υπήρχε </w:t>
      </w:r>
      <w:r>
        <w:rPr>
          <w:rFonts w:eastAsia="Times New Roman"/>
          <w:szCs w:val="24"/>
        </w:rPr>
        <w:t>μια</w:t>
      </w:r>
      <w:r w:rsidRPr="00206B1B">
        <w:rPr>
          <w:rFonts w:eastAsia="Times New Roman"/>
          <w:szCs w:val="24"/>
        </w:rPr>
        <w:t xml:space="preserve"> καταγγελία </w:t>
      </w:r>
      <w:r>
        <w:rPr>
          <w:rFonts w:eastAsia="Times New Roman"/>
          <w:szCs w:val="24"/>
        </w:rPr>
        <w:t xml:space="preserve">κύκλων </w:t>
      </w:r>
      <w:r w:rsidRPr="00206B1B">
        <w:rPr>
          <w:rFonts w:eastAsia="Times New Roman"/>
          <w:szCs w:val="24"/>
        </w:rPr>
        <w:t xml:space="preserve">από </w:t>
      </w:r>
      <w:r>
        <w:rPr>
          <w:rFonts w:eastAsia="Times New Roman"/>
          <w:szCs w:val="24"/>
        </w:rPr>
        <w:t>μια</w:t>
      </w:r>
      <w:r w:rsidRPr="00206B1B">
        <w:rPr>
          <w:rFonts w:eastAsia="Times New Roman"/>
          <w:szCs w:val="24"/>
        </w:rPr>
        <w:t xml:space="preserve"> εισαγγελέα η οποία υπηρέτησε </w:t>
      </w:r>
      <w:r>
        <w:rPr>
          <w:rFonts w:eastAsia="Times New Roman"/>
          <w:szCs w:val="24"/>
        </w:rPr>
        <w:t>στην Ε</w:t>
      </w:r>
      <w:r w:rsidRPr="00206B1B">
        <w:rPr>
          <w:rFonts w:eastAsia="Times New Roman"/>
          <w:szCs w:val="24"/>
        </w:rPr>
        <w:t xml:space="preserve">ισαγγελία </w:t>
      </w:r>
      <w:r>
        <w:rPr>
          <w:rFonts w:eastAsia="Times New Roman"/>
          <w:szCs w:val="24"/>
        </w:rPr>
        <w:t>Δ</w:t>
      </w:r>
      <w:r w:rsidRPr="00206B1B">
        <w:rPr>
          <w:rFonts w:eastAsia="Times New Roman"/>
          <w:szCs w:val="24"/>
        </w:rPr>
        <w:t xml:space="preserve">ιαφθοράς και </w:t>
      </w:r>
      <w:r>
        <w:rPr>
          <w:rFonts w:eastAsia="Times New Roman"/>
          <w:szCs w:val="24"/>
        </w:rPr>
        <w:t>άκουγε ένας Υπουργός</w:t>
      </w:r>
      <w:r w:rsidRPr="00206B1B">
        <w:rPr>
          <w:rFonts w:eastAsia="Times New Roman"/>
          <w:szCs w:val="24"/>
        </w:rPr>
        <w:t xml:space="preserve"> ότι υπήρξαν παρεμβάσεις από πολιτικό παράγοντα με μεγάλη πολιτική ισχύ στη </w:t>
      </w:r>
      <w:r>
        <w:rPr>
          <w:rFonts w:eastAsia="Times New Roman"/>
          <w:szCs w:val="24"/>
        </w:rPr>
        <w:t>δ</w:t>
      </w:r>
      <w:r w:rsidRPr="00206B1B">
        <w:rPr>
          <w:rFonts w:eastAsia="Times New Roman"/>
          <w:szCs w:val="24"/>
        </w:rPr>
        <w:t>ικαιοσύνη</w:t>
      </w:r>
      <w:r>
        <w:rPr>
          <w:rFonts w:eastAsia="Times New Roman"/>
          <w:szCs w:val="24"/>
        </w:rPr>
        <w:t>,</w:t>
      </w:r>
      <w:r w:rsidRPr="00206B1B">
        <w:rPr>
          <w:rFonts w:eastAsia="Times New Roman"/>
          <w:szCs w:val="24"/>
        </w:rPr>
        <w:t xml:space="preserve"> έτσι ώστε είτε να χειραγωγηθεί η </w:t>
      </w:r>
      <w:r>
        <w:rPr>
          <w:rFonts w:eastAsia="Times New Roman"/>
          <w:szCs w:val="24"/>
        </w:rPr>
        <w:lastRenderedPageBreak/>
        <w:t>δ</w:t>
      </w:r>
      <w:r w:rsidRPr="00206B1B">
        <w:rPr>
          <w:rFonts w:eastAsia="Times New Roman"/>
          <w:szCs w:val="24"/>
        </w:rPr>
        <w:t xml:space="preserve">ικαιοσύνη και να ασκηθούν ποινικές διώξεις ενώ δεν υπήρχαν στοιχεία ή </w:t>
      </w:r>
      <w:r>
        <w:rPr>
          <w:rFonts w:eastAsia="Times New Roman"/>
          <w:szCs w:val="24"/>
        </w:rPr>
        <w:t>-</w:t>
      </w:r>
      <w:r w:rsidRPr="00206B1B">
        <w:rPr>
          <w:rFonts w:eastAsia="Times New Roman"/>
          <w:szCs w:val="24"/>
        </w:rPr>
        <w:t xml:space="preserve">κάτι το οποίο </w:t>
      </w:r>
      <w:r>
        <w:rPr>
          <w:rFonts w:eastAsia="Times New Roman"/>
          <w:szCs w:val="24"/>
        </w:rPr>
        <w:t xml:space="preserve">δεν </w:t>
      </w:r>
      <w:r w:rsidRPr="00206B1B">
        <w:rPr>
          <w:rFonts w:eastAsia="Times New Roman"/>
          <w:szCs w:val="24"/>
        </w:rPr>
        <w:t>είναι καλύτερο</w:t>
      </w:r>
      <w:r>
        <w:rPr>
          <w:rFonts w:eastAsia="Times New Roman"/>
          <w:szCs w:val="24"/>
        </w:rPr>
        <w:t>-</w:t>
      </w:r>
      <w:r w:rsidRPr="00206B1B">
        <w:rPr>
          <w:rFonts w:eastAsia="Times New Roman"/>
          <w:szCs w:val="24"/>
        </w:rPr>
        <w:t xml:space="preserve"> να αποσιωπ</w:t>
      </w:r>
      <w:r>
        <w:rPr>
          <w:rFonts w:eastAsia="Times New Roman"/>
          <w:szCs w:val="24"/>
        </w:rPr>
        <w:t>ηθούν</w:t>
      </w:r>
      <w:r w:rsidRPr="00206B1B">
        <w:rPr>
          <w:rFonts w:eastAsia="Times New Roman"/>
          <w:szCs w:val="24"/>
        </w:rPr>
        <w:t xml:space="preserve"> κάποιες υποθέσεις</w:t>
      </w:r>
      <w:r>
        <w:rPr>
          <w:rFonts w:eastAsia="Times New Roman"/>
          <w:szCs w:val="24"/>
        </w:rPr>
        <w:t>,</w:t>
      </w:r>
      <w:r w:rsidRPr="00206B1B">
        <w:rPr>
          <w:rFonts w:eastAsia="Times New Roman"/>
          <w:szCs w:val="24"/>
        </w:rPr>
        <w:t xml:space="preserve"> να τεθούν στο αρχείο</w:t>
      </w:r>
      <w:r>
        <w:rPr>
          <w:rFonts w:eastAsia="Times New Roman"/>
          <w:szCs w:val="24"/>
        </w:rPr>
        <w:t>,</w:t>
      </w:r>
      <w:r w:rsidRPr="00206B1B">
        <w:rPr>
          <w:rFonts w:eastAsia="Times New Roman"/>
          <w:szCs w:val="24"/>
        </w:rPr>
        <w:t xml:space="preserve"> έτσι ώστε να </w:t>
      </w:r>
      <w:r>
        <w:rPr>
          <w:rFonts w:eastAsia="Times New Roman"/>
          <w:szCs w:val="24"/>
        </w:rPr>
        <w:t>μην υπάρξει καμμία</w:t>
      </w:r>
      <w:r w:rsidRPr="00206B1B">
        <w:rPr>
          <w:rFonts w:eastAsia="Times New Roman"/>
          <w:szCs w:val="24"/>
        </w:rPr>
        <w:t xml:space="preserve"> συνέχεια στις δικογραφίες κ</w:t>
      </w:r>
      <w:r w:rsidRPr="00206B1B">
        <w:rPr>
          <w:rFonts w:eastAsia="Times New Roman"/>
          <w:szCs w:val="24"/>
        </w:rPr>
        <w:t>αι στην ποινική έρευνα</w:t>
      </w:r>
      <w:r>
        <w:rPr>
          <w:rFonts w:eastAsia="Times New Roman"/>
          <w:szCs w:val="24"/>
        </w:rPr>
        <w:t>,</w:t>
      </w:r>
      <w:r w:rsidRPr="00206B1B">
        <w:rPr>
          <w:rFonts w:eastAsia="Times New Roman"/>
          <w:szCs w:val="24"/>
        </w:rPr>
        <w:t xml:space="preserve"> </w:t>
      </w:r>
      <w:r>
        <w:rPr>
          <w:rFonts w:eastAsia="Times New Roman"/>
          <w:szCs w:val="24"/>
        </w:rPr>
        <w:t>ε</w:t>
      </w:r>
      <w:r w:rsidRPr="00206B1B">
        <w:rPr>
          <w:rFonts w:eastAsia="Times New Roman"/>
          <w:szCs w:val="24"/>
        </w:rPr>
        <w:t xml:space="preserve">σείς τι </w:t>
      </w:r>
      <w:r>
        <w:rPr>
          <w:rFonts w:eastAsia="Times New Roman"/>
          <w:szCs w:val="24"/>
        </w:rPr>
        <w:t>λέτε ότι θα έκανε; Θα καλούσε την κ</w:t>
      </w:r>
      <w:r>
        <w:rPr>
          <w:rFonts w:eastAsia="Times New Roman"/>
          <w:szCs w:val="24"/>
        </w:rPr>
        <w:t>.</w:t>
      </w:r>
      <w:r>
        <w:rPr>
          <w:rFonts w:eastAsia="Times New Roman"/>
          <w:szCs w:val="24"/>
        </w:rPr>
        <w:t xml:space="preserve"> </w:t>
      </w:r>
      <w:proofErr w:type="spellStart"/>
      <w:r>
        <w:rPr>
          <w:rFonts w:eastAsia="Times New Roman"/>
          <w:szCs w:val="24"/>
        </w:rPr>
        <w:t>Ράικου</w:t>
      </w:r>
      <w:proofErr w:type="spellEnd"/>
      <w:r>
        <w:rPr>
          <w:rFonts w:eastAsia="Times New Roman"/>
          <w:szCs w:val="24"/>
        </w:rPr>
        <w:t xml:space="preserve"> να μάθει ποιοι είναι οι</w:t>
      </w:r>
      <w:r w:rsidRPr="00206B1B">
        <w:rPr>
          <w:rFonts w:eastAsia="Times New Roman"/>
          <w:szCs w:val="24"/>
        </w:rPr>
        <w:t xml:space="preserve"> κύκλοι </w:t>
      </w:r>
      <w:r>
        <w:rPr>
          <w:rFonts w:eastAsia="Times New Roman"/>
          <w:szCs w:val="24"/>
        </w:rPr>
        <w:t>της; Θα καλούσε…</w:t>
      </w:r>
    </w:p>
    <w:p w14:paraId="6341030D" w14:textId="77777777" w:rsidR="000640C0" w:rsidRDefault="00F37498">
      <w:pPr>
        <w:tabs>
          <w:tab w:val="center" w:pos="4753"/>
          <w:tab w:val="left" w:pos="6156"/>
        </w:tabs>
        <w:spacing w:line="600" w:lineRule="auto"/>
        <w:ind w:firstLine="720"/>
        <w:jc w:val="both"/>
        <w:rPr>
          <w:rFonts w:eastAsia="Times New Roman"/>
          <w:szCs w:val="24"/>
        </w:rPr>
      </w:pPr>
      <w:r w:rsidRPr="003D3614">
        <w:rPr>
          <w:rFonts w:eastAsia="Times New Roman"/>
          <w:b/>
          <w:szCs w:val="24"/>
        </w:rPr>
        <w:t>ΜΙΧΑΗΛ ΚΑΛΟΓΗΡΟΥ</w:t>
      </w:r>
      <w:r>
        <w:rPr>
          <w:rFonts w:eastAsia="Times New Roman"/>
          <w:szCs w:val="24"/>
        </w:rPr>
        <w:t xml:space="preserve"> </w:t>
      </w:r>
      <w:r w:rsidRPr="00506F64">
        <w:rPr>
          <w:rFonts w:eastAsia="Times New Roman" w:cs="Times New Roman"/>
          <w:b/>
          <w:szCs w:val="24"/>
        </w:rPr>
        <w:t>(Υπουργός Δικαιοσύνης, Διαφάνειας και Ανθρωπίνων Δικαιωμάτων):</w:t>
      </w:r>
      <w:r>
        <w:rPr>
          <w:rFonts w:eastAsia="Times New Roman" w:cs="Times New Roman"/>
          <w:b/>
          <w:szCs w:val="24"/>
        </w:rPr>
        <w:t xml:space="preserve"> </w:t>
      </w:r>
      <w:r>
        <w:rPr>
          <w:rFonts w:eastAsia="Times New Roman"/>
          <w:szCs w:val="24"/>
        </w:rPr>
        <w:t>Δεν είναι εισαγγελέας ο Υπουργός…</w:t>
      </w:r>
    </w:p>
    <w:p w14:paraId="6341030E" w14:textId="77777777" w:rsidR="000640C0" w:rsidRDefault="00F37498">
      <w:pPr>
        <w:tabs>
          <w:tab w:val="center" w:pos="4753"/>
          <w:tab w:val="left" w:pos="6156"/>
        </w:tabs>
        <w:spacing w:line="600" w:lineRule="auto"/>
        <w:ind w:firstLine="720"/>
        <w:jc w:val="both"/>
        <w:rPr>
          <w:rFonts w:eastAsia="Times New Roman"/>
          <w:szCs w:val="24"/>
        </w:rPr>
      </w:pPr>
      <w:r w:rsidRPr="00FF39F6">
        <w:rPr>
          <w:rFonts w:eastAsia="Times New Roman"/>
          <w:b/>
          <w:szCs w:val="24"/>
        </w:rPr>
        <w:t>ΘΕΟΔΩΡΟΣ ΠΑΠΑΘΕΟΔ</w:t>
      </w:r>
      <w:r w:rsidRPr="00FF39F6">
        <w:rPr>
          <w:rFonts w:eastAsia="Times New Roman"/>
          <w:b/>
          <w:szCs w:val="24"/>
        </w:rPr>
        <w:t>ΩΡΟΥ</w:t>
      </w:r>
      <w:r w:rsidRPr="007214CC">
        <w:rPr>
          <w:rFonts w:eastAsia="Times New Roman"/>
          <w:b/>
          <w:szCs w:val="24"/>
        </w:rPr>
        <w:t>:</w:t>
      </w:r>
      <w:r>
        <w:rPr>
          <w:rFonts w:eastAsia="Times New Roman"/>
          <w:szCs w:val="24"/>
        </w:rPr>
        <w:t xml:space="preserve"> Όχι, αλλά έχει την πολιτική ευθύνη. </w:t>
      </w:r>
    </w:p>
    <w:p w14:paraId="6341030F" w14:textId="77777777" w:rsidR="000640C0" w:rsidRDefault="00F37498">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Κύριε Παπαθεοδώρου, όχι διάλογο με τον κύριο Υπουργό. </w:t>
      </w:r>
    </w:p>
    <w:p w14:paraId="63410310" w14:textId="77777777" w:rsidR="000640C0" w:rsidRDefault="00F37498">
      <w:pPr>
        <w:spacing w:line="600" w:lineRule="auto"/>
        <w:ind w:firstLine="720"/>
        <w:jc w:val="both"/>
        <w:rPr>
          <w:rFonts w:eastAsia="Times New Roman" w:cs="Times New Roman"/>
          <w:szCs w:val="24"/>
        </w:rPr>
      </w:pPr>
      <w:r w:rsidRPr="006C51E0">
        <w:rPr>
          <w:rFonts w:eastAsia="Times New Roman"/>
          <w:b/>
          <w:szCs w:val="24"/>
        </w:rPr>
        <w:t>ΘΕΟΔΩΡΟΣ ΠΑΠΑΘΕΟΔΩΡΟΥ:</w:t>
      </w:r>
      <w:r>
        <w:rPr>
          <w:rFonts w:eastAsia="Times New Roman" w:cs="Times New Roman"/>
          <w:szCs w:val="24"/>
        </w:rPr>
        <w:t xml:space="preserve"> Το σέβομαι, κύριε Πρόεδρε. Δεν θα κάνω διάλογο. </w:t>
      </w:r>
    </w:p>
    <w:p w14:paraId="63410311" w14:textId="77777777" w:rsidR="000640C0" w:rsidRDefault="00F37498">
      <w:pPr>
        <w:spacing w:line="600" w:lineRule="auto"/>
        <w:ind w:firstLine="720"/>
        <w:jc w:val="both"/>
        <w:rPr>
          <w:rFonts w:eastAsia="Times New Roman"/>
          <w:szCs w:val="24"/>
        </w:rPr>
      </w:pPr>
      <w:r>
        <w:rPr>
          <w:rFonts w:eastAsia="Times New Roman"/>
          <w:szCs w:val="24"/>
        </w:rPr>
        <w:t>Σ</w:t>
      </w:r>
      <w:r w:rsidRPr="00206B1B">
        <w:rPr>
          <w:rFonts w:eastAsia="Times New Roman"/>
          <w:szCs w:val="24"/>
        </w:rPr>
        <w:t>ας λέω</w:t>
      </w:r>
      <w:r>
        <w:rPr>
          <w:rFonts w:eastAsia="Times New Roman"/>
          <w:szCs w:val="24"/>
        </w:rPr>
        <w:t>,</w:t>
      </w:r>
      <w:r w:rsidRPr="00206B1B">
        <w:rPr>
          <w:rFonts w:eastAsia="Times New Roman"/>
          <w:szCs w:val="24"/>
        </w:rPr>
        <w:t xml:space="preserve"> λοιπόν</w:t>
      </w:r>
      <w:r>
        <w:rPr>
          <w:rFonts w:eastAsia="Times New Roman"/>
          <w:szCs w:val="24"/>
        </w:rPr>
        <w:t>,</w:t>
      </w:r>
      <w:r w:rsidRPr="00206B1B">
        <w:rPr>
          <w:rFonts w:eastAsia="Times New Roman"/>
          <w:szCs w:val="24"/>
        </w:rPr>
        <w:t xml:space="preserve"> ότι έχει την πολιτική ευθύνη του </w:t>
      </w:r>
      <w:r>
        <w:rPr>
          <w:rFonts w:eastAsia="Times New Roman"/>
          <w:szCs w:val="24"/>
        </w:rPr>
        <w:t>Υ</w:t>
      </w:r>
      <w:r w:rsidRPr="00206B1B">
        <w:rPr>
          <w:rFonts w:eastAsia="Times New Roman"/>
          <w:szCs w:val="24"/>
        </w:rPr>
        <w:t xml:space="preserve">πουργείου όταν υπάρχει εισαγγελέας ο οποίος λέει ότι </w:t>
      </w:r>
      <w:r>
        <w:rPr>
          <w:rFonts w:eastAsia="Times New Roman"/>
          <w:szCs w:val="24"/>
        </w:rPr>
        <w:t>«</w:t>
      </w:r>
      <w:r w:rsidRPr="00206B1B">
        <w:rPr>
          <w:rFonts w:eastAsia="Times New Roman"/>
          <w:szCs w:val="24"/>
        </w:rPr>
        <w:t>πολιτικός πα</w:t>
      </w:r>
      <w:r w:rsidRPr="00206B1B">
        <w:rPr>
          <w:rFonts w:eastAsia="Times New Roman"/>
          <w:szCs w:val="24"/>
        </w:rPr>
        <w:lastRenderedPageBreak/>
        <w:t>ράγοντας</w:t>
      </w:r>
      <w:r>
        <w:rPr>
          <w:rFonts w:eastAsia="Times New Roman"/>
          <w:szCs w:val="24"/>
        </w:rPr>
        <w:t>»</w:t>
      </w:r>
      <w:r w:rsidRPr="00206B1B">
        <w:rPr>
          <w:rFonts w:eastAsia="Times New Roman"/>
          <w:szCs w:val="24"/>
        </w:rPr>
        <w:t xml:space="preserve"> </w:t>
      </w:r>
      <w:r>
        <w:rPr>
          <w:rFonts w:eastAsia="Times New Roman"/>
          <w:szCs w:val="24"/>
        </w:rPr>
        <w:t>-</w:t>
      </w:r>
      <w:r w:rsidRPr="00206B1B">
        <w:rPr>
          <w:rFonts w:eastAsia="Times New Roman"/>
          <w:szCs w:val="24"/>
        </w:rPr>
        <w:t>και όχι δικαστικ</w:t>
      </w:r>
      <w:r>
        <w:rPr>
          <w:rFonts w:eastAsia="Times New Roman"/>
          <w:szCs w:val="24"/>
        </w:rPr>
        <w:t>ό</w:t>
      </w:r>
      <w:r w:rsidRPr="00206B1B">
        <w:rPr>
          <w:rFonts w:eastAsia="Times New Roman"/>
          <w:szCs w:val="24"/>
        </w:rPr>
        <w:t>ς</w:t>
      </w:r>
      <w:r>
        <w:rPr>
          <w:rFonts w:eastAsia="Times New Roman"/>
          <w:szCs w:val="24"/>
        </w:rPr>
        <w:t>-</w:t>
      </w:r>
      <w:r w:rsidRPr="00206B1B">
        <w:rPr>
          <w:rFonts w:eastAsia="Times New Roman"/>
          <w:szCs w:val="24"/>
        </w:rPr>
        <w:t xml:space="preserve"> </w:t>
      </w:r>
      <w:r>
        <w:rPr>
          <w:rFonts w:eastAsia="Times New Roman"/>
          <w:szCs w:val="24"/>
        </w:rPr>
        <w:t>«</w:t>
      </w:r>
      <w:r w:rsidRPr="00206B1B">
        <w:rPr>
          <w:rFonts w:eastAsia="Times New Roman"/>
          <w:szCs w:val="24"/>
        </w:rPr>
        <w:t>με εκβίαζε</w:t>
      </w:r>
      <w:r>
        <w:rPr>
          <w:rFonts w:eastAsia="Times New Roman"/>
          <w:szCs w:val="24"/>
        </w:rPr>
        <w:t>».</w:t>
      </w:r>
      <w:r w:rsidRPr="00206B1B">
        <w:rPr>
          <w:rFonts w:eastAsia="Times New Roman"/>
          <w:szCs w:val="24"/>
        </w:rPr>
        <w:t xml:space="preserve"> Πρόκειται περί εκφοβισμού και εκβιασμού</w:t>
      </w:r>
      <w:r>
        <w:rPr>
          <w:rFonts w:eastAsia="Times New Roman"/>
          <w:szCs w:val="24"/>
        </w:rPr>
        <w:t>.</w:t>
      </w:r>
      <w:r w:rsidRPr="00206B1B">
        <w:rPr>
          <w:rFonts w:eastAsia="Times New Roman"/>
          <w:szCs w:val="24"/>
        </w:rPr>
        <w:t xml:space="preserve"> </w:t>
      </w:r>
      <w:r>
        <w:rPr>
          <w:rFonts w:eastAsia="Times New Roman"/>
          <w:szCs w:val="24"/>
        </w:rPr>
        <w:t>Δ</w:t>
      </w:r>
      <w:r w:rsidRPr="00206B1B">
        <w:rPr>
          <w:rFonts w:eastAsia="Times New Roman"/>
          <w:szCs w:val="24"/>
        </w:rPr>
        <w:t>εν ενδιαφέρεται ο Υπουργός Δικαιοσύνης</w:t>
      </w:r>
      <w:r>
        <w:rPr>
          <w:rFonts w:eastAsia="Times New Roman"/>
          <w:szCs w:val="24"/>
        </w:rPr>
        <w:t>;</w:t>
      </w:r>
    </w:p>
    <w:p w14:paraId="63410312" w14:textId="77777777" w:rsidR="000640C0" w:rsidRDefault="00F37498">
      <w:pPr>
        <w:spacing w:line="600" w:lineRule="auto"/>
        <w:ind w:firstLine="720"/>
        <w:jc w:val="both"/>
        <w:rPr>
          <w:rFonts w:eastAsia="Times New Roman"/>
          <w:szCs w:val="24"/>
        </w:rPr>
      </w:pPr>
      <w:r>
        <w:rPr>
          <w:rFonts w:eastAsia="Times New Roman"/>
          <w:szCs w:val="24"/>
        </w:rPr>
        <w:t>Α</w:t>
      </w:r>
      <w:r w:rsidRPr="00206B1B">
        <w:rPr>
          <w:rFonts w:eastAsia="Times New Roman"/>
          <w:szCs w:val="24"/>
        </w:rPr>
        <w:t>υτό</w:t>
      </w:r>
      <w:r>
        <w:rPr>
          <w:rFonts w:eastAsia="Times New Roman"/>
          <w:szCs w:val="24"/>
        </w:rPr>
        <w:t xml:space="preserve">, λοιπόν, που διερωτώμαι είναι κατ’ αρχάς ποιος </w:t>
      </w:r>
      <w:r w:rsidRPr="00206B1B">
        <w:rPr>
          <w:rFonts w:eastAsia="Times New Roman"/>
          <w:szCs w:val="24"/>
        </w:rPr>
        <w:t>είναι αυτός</w:t>
      </w:r>
      <w:r w:rsidRPr="00206B1B">
        <w:rPr>
          <w:rFonts w:eastAsia="Times New Roman"/>
          <w:szCs w:val="24"/>
        </w:rPr>
        <w:t xml:space="preserve"> ο παράγοντας με την πολιτική ισχύ που απειλούσε και </w:t>
      </w:r>
      <w:r>
        <w:rPr>
          <w:rFonts w:eastAsia="Times New Roman"/>
          <w:szCs w:val="24"/>
        </w:rPr>
        <w:t xml:space="preserve">εξεβίαζε </w:t>
      </w:r>
      <w:r w:rsidRPr="00206B1B">
        <w:rPr>
          <w:rFonts w:eastAsia="Times New Roman"/>
          <w:szCs w:val="24"/>
        </w:rPr>
        <w:t xml:space="preserve">εισαγγελείς </w:t>
      </w:r>
      <w:r>
        <w:rPr>
          <w:rFonts w:eastAsia="Times New Roman"/>
          <w:szCs w:val="24"/>
        </w:rPr>
        <w:t>ό</w:t>
      </w:r>
      <w:r w:rsidRPr="00206B1B">
        <w:rPr>
          <w:rFonts w:eastAsia="Times New Roman"/>
          <w:szCs w:val="24"/>
        </w:rPr>
        <w:t>πως η κ</w:t>
      </w:r>
      <w:r>
        <w:rPr>
          <w:rFonts w:eastAsia="Times New Roman"/>
          <w:szCs w:val="24"/>
        </w:rPr>
        <w:t>.</w:t>
      </w:r>
      <w:r>
        <w:rPr>
          <w:rFonts w:eastAsia="Times New Roman"/>
          <w:szCs w:val="24"/>
        </w:rPr>
        <w:t xml:space="preserve"> </w:t>
      </w:r>
      <w:proofErr w:type="spellStart"/>
      <w:r w:rsidRPr="00206B1B">
        <w:rPr>
          <w:rFonts w:eastAsia="Times New Roman"/>
          <w:szCs w:val="24"/>
        </w:rPr>
        <w:t>Ράικου</w:t>
      </w:r>
      <w:proofErr w:type="spellEnd"/>
      <w:r>
        <w:rPr>
          <w:rFonts w:eastAsia="Times New Roman"/>
          <w:szCs w:val="24"/>
        </w:rPr>
        <w:t>,</w:t>
      </w:r>
      <w:r w:rsidRPr="00206B1B">
        <w:rPr>
          <w:rFonts w:eastAsia="Times New Roman"/>
          <w:szCs w:val="24"/>
        </w:rPr>
        <w:t xml:space="preserve"> που καθοδηγούσε δικαστικές έρευνες</w:t>
      </w:r>
      <w:r>
        <w:rPr>
          <w:rFonts w:eastAsia="Times New Roman"/>
          <w:szCs w:val="24"/>
        </w:rPr>
        <w:t>,</w:t>
      </w:r>
      <w:r w:rsidRPr="00206B1B">
        <w:rPr>
          <w:rFonts w:eastAsia="Times New Roman"/>
          <w:szCs w:val="24"/>
        </w:rPr>
        <w:t xml:space="preserve"> που απαιτούσε τη θέση στο αρχείο</w:t>
      </w:r>
      <w:r>
        <w:rPr>
          <w:rFonts w:eastAsia="Times New Roman"/>
          <w:szCs w:val="24"/>
        </w:rPr>
        <w:t>,</w:t>
      </w:r>
      <w:r w:rsidRPr="00206B1B">
        <w:rPr>
          <w:rFonts w:eastAsia="Times New Roman"/>
          <w:szCs w:val="24"/>
        </w:rPr>
        <w:t xml:space="preserve"> που λειτουργούσε στο δικαστικό σώμα</w:t>
      </w:r>
      <w:r>
        <w:rPr>
          <w:rFonts w:eastAsia="Times New Roman"/>
          <w:szCs w:val="24"/>
        </w:rPr>
        <w:t xml:space="preserve"> -</w:t>
      </w:r>
      <w:r w:rsidRPr="00206B1B">
        <w:rPr>
          <w:rFonts w:eastAsia="Times New Roman"/>
          <w:szCs w:val="24"/>
        </w:rPr>
        <w:t>όπως το</w:t>
      </w:r>
      <w:r>
        <w:rPr>
          <w:rFonts w:eastAsia="Times New Roman"/>
          <w:szCs w:val="24"/>
        </w:rPr>
        <w:t>ν</w:t>
      </w:r>
      <w:r w:rsidRPr="00206B1B">
        <w:rPr>
          <w:rFonts w:eastAsia="Times New Roman"/>
          <w:szCs w:val="24"/>
        </w:rPr>
        <w:t xml:space="preserve"> χαρακτήρισε το περιβάλλον</w:t>
      </w:r>
      <w:r>
        <w:rPr>
          <w:rFonts w:eastAsia="Times New Roman"/>
          <w:szCs w:val="24"/>
        </w:rPr>
        <w:t>-</w:t>
      </w:r>
      <w:r w:rsidRPr="00206B1B">
        <w:rPr>
          <w:rFonts w:eastAsia="Times New Roman"/>
          <w:szCs w:val="24"/>
        </w:rPr>
        <w:t xml:space="preserve"> όπου είχε φτιάξει παρ</w:t>
      </w:r>
      <w:r w:rsidRPr="00206B1B">
        <w:rPr>
          <w:rFonts w:eastAsia="Times New Roman"/>
          <w:szCs w:val="24"/>
        </w:rPr>
        <w:t>αδικαστικό κύκλωμα</w:t>
      </w:r>
      <w:r>
        <w:rPr>
          <w:rFonts w:eastAsia="Times New Roman"/>
          <w:szCs w:val="24"/>
        </w:rPr>
        <w:t>.</w:t>
      </w:r>
      <w:r w:rsidRPr="00206B1B">
        <w:rPr>
          <w:rFonts w:eastAsia="Times New Roman"/>
          <w:szCs w:val="24"/>
        </w:rPr>
        <w:t xml:space="preserve"> </w:t>
      </w:r>
      <w:r>
        <w:rPr>
          <w:rFonts w:eastAsia="Times New Roman"/>
          <w:szCs w:val="24"/>
        </w:rPr>
        <w:t>Π</w:t>
      </w:r>
      <w:r w:rsidRPr="00206B1B">
        <w:rPr>
          <w:rFonts w:eastAsia="Times New Roman"/>
          <w:szCs w:val="24"/>
        </w:rPr>
        <w:t xml:space="preserve">ερί αυτού </w:t>
      </w:r>
      <w:r>
        <w:rPr>
          <w:rFonts w:eastAsia="Times New Roman"/>
          <w:szCs w:val="24"/>
        </w:rPr>
        <w:t>πρόκειται! Πρ</w:t>
      </w:r>
      <w:r w:rsidRPr="00206B1B">
        <w:rPr>
          <w:rFonts w:eastAsia="Times New Roman"/>
          <w:szCs w:val="24"/>
        </w:rPr>
        <w:t>όκειται για ένα παραδικαστικό κύκλωμα το οποίο είχε πολιτική αφετηρία</w:t>
      </w:r>
      <w:r>
        <w:rPr>
          <w:rFonts w:eastAsia="Times New Roman"/>
          <w:szCs w:val="24"/>
        </w:rPr>
        <w:t xml:space="preserve">. </w:t>
      </w:r>
      <w:r w:rsidRPr="00206B1B">
        <w:rPr>
          <w:rFonts w:eastAsia="Times New Roman"/>
          <w:szCs w:val="24"/>
        </w:rPr>
        <w:t>Ποιος είναι αυτός ο πολιτικός παράγοντας</w:t>
      </w:r>
      <w:r>
        <w:rPr>
          <w:rFonts w:eastAsia="Times New Roman"/>
          <w:szCs w:val="24"/>
        </w:rPr>
        <w:t>;</w:t>
      </w:r>
      <w:r w:rsidRPr="00206B1B">
        <w:rPr>
          <w:rFonts w:eastAsia="Times New Roman"/>
          <w:szCs w:val="24"/>
        </w:rPr>
        <w:t xml:space="preserve"> </w:t>
      </w:r>
      <w:r>
        <w:rPr>
          <w:rFonts w:eastAsia="Times New Roman"/>
          <w:szCs w:val="24"/>
        </w:rPr>
        <w:t>Ποιου</w:t>
      </w:r>
      <w:r w:rsidRPr="00206B1B">
        <w:rPr>
          <w:rFonts w:eastAsia="Times New Roman"/>
          <w:szCs w:val="24"/>
        </w:rPr>
        <w:t xml:space="preserve"> τα συμφέροντα εξυπηρετεί</w:t>
      </w:r>
      <w:r>
        <w:rPr>
          <w:rFonts w:eastAsia="Times New Roman"/>
          <w:szCs w:val="24"/>
        </w:rPr>
        <w:t>;</w:t>
      </w:r>
      <w:r w:rsidRPr="00206B1B">
        <w:rPr>
          <w:rFonts w:eastAsia="Times New Roman"/>
          <w:szCs w:val="24"/>
        </w:rPr>
        <w:t xml:space="preserve"> </w:t>
      </w:r>
      <w:r>
        <w:rPr>
          <w:rFonts w:eastAsia="Times New Roman"/>
          <w:szCs w:val="24"/>
        </w:rPr>
        <w:t>Κ</w:t>
      </w:r>
      <w:r w:rsidRPr="00206B1B">
        <w:rPr>
          <w:rFonts w:eastAsia="Times New Roman"/>
          <w:szCs w:val="24"/>
        </w:rPr>
        <w:t xml:space="preserve">αι σε ποιον </w:t>
      </w:r>
      <w:r>
        <w:rPr>
          <w:rFonts w:eastAsia="Times New Roman"/>
          <w:szCs w:val="24"/>
        </w:rPr>
        <w:t xml:space="preserve">λογοδοτεί, </w:t>
      </w:r>
      <w:r w:rsidRPr="00206B1B">
        <w:rPr>
          <w:rFonts w:eastAsia="Times New Roman"/>
          <w:szCs w:val="24"/>
        </w:rPr>
        <w:t>αλήθεια</w:t>
      </w:r>
      <w:r>
        <w:rPr>
          <w:rFonts w:eastAsia="Times New Roman"/>
          <w:szCs w:val="24"/>
        </w:rPr>
        <w:t xml:space="preserve">, ο </w:t>
      </w:r>
      <w:r w:rsidRPr="00206B1B">
        <w:rPr>
          <w:rFonts w:eastAsia="Times New Roman"/>
          <w:szCs w:val="24"/>
        </w:rPr>
        <w:t>πολιτικός παράγοντας</w:t>
      </w:r>
      <w:r>
        <w:rPr>
          <w:rFonts w:eastAsia="Times New Roman"/>
          <w:szCs w:val="24"/>
        </w:rPr>
        <w:t>;</w:t>
      </w:r>
      <w:r w:rsidRPr="00206B1B">
        <w:rPr>
          <w:rFonts w:eastAsia="Times New Roman"/>
          <w:szCs w:val="24"/>
        </w:rPr>
        <w:t xml:space="preserve"> </w:t>
      </w:r>
      <w:r>
        <w:rPr>
          <w:rFonts w:eastAsia="Times New Roman"/>
          <w:szCs w:val="24"/>
        </w:rPr>
        <w:t>Γ</w:t>
      </w:r>
      <w:r w:rsidRPr="00206B1B">
        <w:rPr>
          <w:rFonts w:eastAsia="Times New Roman"/>
          <w:szCs w:val="24"/>
        </w:rPr>
        <w:t>ιατί δε</w:t>
      </w:r>
      <w:r>
        <w:rPr>
          <w:rFonts w:eastAsia="Times New Roman"/>
          <w:szCs w:val="24"/>
        </w:rPr>
        <w:t>ν</w:t>
      </w:r>
      <w:r w:rsidRPr="00206B1B">
        <w:rPr>
          <w:rFonts w:eastAsia="Times New Roman"/>
          <w:szCs w:val="24"/>
        </w:rPr>
        <w:t xml:space="preserve"> </w:t>
      </w:r>
      <w:r w:rsidRPr="00206B1B">
        <w:rPr>
          <w:rFonts w:eastAsia="Times New Roman"/>
          <w:szCs w:val="24"/>
        </w:rPr>
        <w:t>δουλεύει μόνος του</w:t>
      </w:r>
      <w:r>
        <w:rPr>
          <w:rFonts w:eastAsia="Times New Roman"/>
          <w:szCs w:val="24"/>
        </w:rPr>
        <w:t>.</w:t>
      </w:r>
      <w:r w:rsidRPr="00206B1B">
        <w:rPr>
          <w:rFonts w:eastAsia="Times New Roman"/>
          <w:szCs w:val="24"/>
        </w:rPr>
        <w:t xml:space="preserve"> </w:t>
      </w:r>
      <w:r>
        <w:rPr>
          <w:rFonts w:eastAsia="Times New Roman"/>
          <w:szCs w:val="24"/>
        </w:rPr>
        <w:t>Σ</w:t>
      </w:r>
      <w:r w:rsidRPr="00206B1B">
        <w:rPr>
          <w:rFonts w:eastAsia="Times New Roman"/>
          <w:szCs w:val="24"/>
        </w:rPr>
        <w:t>ε κάποιο</w:t>
      </w:r>
      <w:r>
        <w:rPr>
          <w:rFonts w:eastAsia="Times New Roman"/>
          <w:szCs w:val="24"/>
        </w:rPr>
        <w:t>ν</w:t>
      </w:r>
      <w:r w:rsidRPr="00206B1B">
        <w:rPr>
          <w:rFonts w:eastAsia="Times New Roman"/>
          <w:szCs w:val="24"/>
        </w:rPr>
        <w:t xml:space="preserve"> </w:t>
      </w:r>
      <w:r>
        <w:rPr>
          <w:rFonts w:eastAsia="Times New Roman"/>
          <w:szCs w:val="24"/>
        </w:rPr>
        <w:t xml:space="preserve">λογοδοτεί. Σε ποιον λογοδοτεί; </w:t>
      </w:r>
      <w:r w:rsidRPr="00206B1B">
        <w:rPr>
          <w:rFonts w:eastAsia="Times New Roman"/>
          <w:szCs w:val="24"/>
        </w:rPr>
        <w:t xml:space="preserve"> </w:t>
      </w:r>
      <w:r>
        <w:rPr>
          <w:rFonts w:eastAsia="Times New Roman"/>
          <w:szCs w:val="24"/>
        </w:rPr>
        <w:t>Σ</w:t>
      </w:r>
      <w:r w:rsidRPr="00206B1B">
        <w:rPr>
          <w:rFonts w:eastAsia="Times New Roman"/>
          <w:szCs w:val="24"/>
        </w:rPr>
        <w:t>τον Υπουργό του</w:t>
      </w:r>
      <w:r>
        <w:rPr>
          <w:rFonts w:eastAsia="Times New Roman"/>
          <w:szCs w:val="24"/>
        </w:rPr>
        <w:t>;</w:t>
      </w:r>
      <w:r w:rsidRPr="00206B1B">
        <w:rPr>
          <w:rFonts w:eastAsia="Times New Roman"/>
          <w:szCs w:val="24"/>
        </w:rPr>
        <w:t xml:space="preserve"> </w:t>
      </w:r>
      <w:r>
        <w:rPr>
          <w:rFonts w:eastAsia="Times New Roman"/>
          <w:szCs w:val="24"/>
        </w:rPr>
        <w:t xml:space="preserve">Λογοδοτεί </w:t>
      </w:r>
      <w:r w:rsidRPr="00206B1B">
        <w:rPr>
          <w:rFonts w:eastAsia="Times New Roman"/>
          <w:szCs w:val="24"/>
        </w:rPr>
        <w:t xml:space="preserve">στον </w:t>
      </w:r>
      <w:r>
        <w:rPr>
          <w:rFonts w:eastAsia="Times New Roman"/>
          <w:szCs w:val="24"/>
        </w:rPr>
        <w:t>Π</w:t>
      </w:r>
      <w:r w:rsidRPr="00206B1B">
        <w:rPr>
          <w:rFonts w:eastAsia="Times New Roman"/>
          <w:szCs w:val="24"/>
        </w:rPr>
        <w:t>ρωθυπουργό</w:t>
      </w:r>
      <w:r>
        <w:rPr>
          <w:rFonts w:eastAsia="Times New Roman"/>
          <w:szCs w:val="24"/>
        </w:rPr>
        <w:t>;</w:t>
      </w:r>
      <w:r w:rsidRPr="00206B1B">
        <w:rPr>
          <w:rFonts w:eastAsia="Times New Roman"/>
          <w:szCs w:val="24"/>
        </w:rPr>
        <w:t xml:space="preserve"> </w:t>
      </w:r>
      <w:r>
        <w:rPr>
          <w:rFonts w:eastAsia="Times New Roman"/>
          <w:szCs w:val="24"/>
        </w:rPr>
        <w:t>Ποιου τ</w:t>
      </w:r>
      <w:r w:rsidRPr="00206B1B">
        <w:rPr>
          <w:rFonts w:eastAsia="Times New Roman"/>
          <w:szCs w:val="24"/>
        </w:rPr>
        <w:t>α συμφέροντα εξυπηρετεί</w:t>
      </w:r>
      <w:r>
        <w:rPr>
          <w:rFonts w:eastAsia="Times New Roman"/>
          <w:szCs w:val="24"/>
        </w:rPr>
        <w:t>;</w:t>
      </w:r>
      <w:r w:rsidRPr="00206B1B">
        <w:rPr>
          <w:rFonts w:eastAsia="Times New Roman"/>
          <w:szCs w:val="24"/>
        </w:rPr>
        <w:t xml:space="preserve"> </w:t>
      </w:r>
      <w:r>
        <w:rPr>
          <w:rFonts w:eastAsia="Times New Roman"/>
          <w:szCs w:val="24"/>
        </w:rPr>
        <w:t>Έ</w:t>
      </w:r>
      <w:r w:rsidRPr="00206B1B">
        <w:rPr>
          <w:rFonts w:eastAsia="Times New Roman"/>
          <w:szCs w:val="24"/>
        </w:rPr>
        <w:t>χει θεσμικό ρόλο</w:t>
      </w:r>
      <w:r>
        <w:rPr>
          <w:rFonts w:eastAsia="Times New Roman"/>
          <w:szCs w:val="24"/>
        </w:rPr>
        <w:t>;</w:t>
      </w:r>
      <w:r w:rsidRPr="00206B1B">
        <w:rPr>
          <w:rFonts w:eastAsia="Times New Roman"/>
          <w:szCs w:val="24"/>
        </w:rPr>
        <w:t xml:space="preserve"> </w:t>
      </w:r>
    </w:p>
    <w:p w14:paraId="63410313" w14:textId="77777777" w:rsidR="000640C0" w:rsidRDefault="00F37498">
      <w:pPr>
        <w:spacing w:line="600" w:lineRule="auto"/>
        <w:ind w:firstLine="720"/>
        <w:jc w:val="both"/>
        <w:rPr>
          <w:rFonts w:eastAsia="Times New Roman"/>
          <w:szCs w:val="24"/>
        </w:rPr>
      </w:pPr>
      <w:r>
        <w:rPr>
          <w:rFonts w:eastAsia="Times New Roman"/>
          <w:szCs w:val="24"/>
        </w:rPr>
        <w:t>Κ</w:t>
      </w:r>
      <w:r w:rsidRPr="00206B1B">
        <w:rPr>
          <w:rFonts w:eastAsia="Times New Roman"/>
          <w:szCs w:val="24"/>
        </w:rPr>
        <w:t>αι εδώ είναι το ζήτημα</w:t>
      </w:r>
      <w:r>
        <w:rPr>
          <w:rFonts w:eastAsia="Times New Roman"/>
          <w:szCs w:val="24"/>
        </w:rPr>
        <w:t>,</w:t>
      </w:r>
      <w:r w:rsidRPr="00206B1B">
        <w:rPr>
          <w:rFonts w:eastAsia="Times New Roman"/>
          <w:szCs w:val="24"/>
        </w:rPr>
        <w:t xml:space="preserve"> </w:t>
      </w:r>
      <w:r>
        <w:rPr>
          <w:rFonts w:eastAsia="Times New Roman"/>
          <w:szCs w:val="24"/>
        </w:rPr>
        <w:t>κ</w:t>
      </w:r>
      <w:r w:rsidRPr="00206B1B">
        <w:rPr>
          <w:rFonts w:eastAsia="Times New Roman"/>
          <w:szCs w:val="24"/>
        </w:rPr>
        <w:t>ύριε Υπουργέ</w:t>
      </w:r>
      <w:r>
        <w:rPr>
          <w:rFonts w:eastAsia="Times New Roman"/>
          <w:szCs w:val="24"/>
        </w:rPr>
        <w:t>:</w:t>
      </w:r>
      <w:r w:rsidRPr="00206B1B">
        <w:rPr>
          <w:rFonts w:eastAsia="Times New Roman"/>
          <w:szCs w:val="24"/>
        </w:rPr>
        <w:t xml:space="preserve"> Τι κάνετε </w:t>
      </w:r>
      <w:r>
        <w:rPr>
          <w:rFonts w:eastAsia="Times New Roman"/>
          <w:szCs w:val="24"/>
        </w:rPr>
        <w:t>ό</w:t>
      </w:r>
      <w:r w:rsidRPr="00206B1B">
        <w:rPr>
          <w:rFonts w:eastAsia="Times New Roman"/>
          <w:szCs w:val="24"/>
        </w:rPr>
        <w:t>ταν ακούτε όλα αυτά</w:t>
      </w:r>
      <w:r>
        <w:rPr>
          <w:rFonts w:eastAsia="Times New Roman"/>
          <w:szCs w:val="24"/>
        </w:rPr>
        <w:t xml:space="preserve"> τ</w:t>
      </w:r>
      <w:r w:rsidRPr="00206B1B">
        <w:rPr>
          <w:rFonts w:eastAsia="Times New Roman"/>
          <w:szCs w:val="24"/>
        </w:rPr>
        <w:t>α ερωτήματα</w:t>
      </w:r>
      <w:r>
        <w:rPr>
          <w:rFonts w:eastAsia="Times New Roman"/>
          <w:szCs w:val="24"/>
        </w:rPr>
        <w:t>,</w:t>
      </w:r>
      <w:r w:rsidRPr="00206B1B">
        <w:rPr>
          <w:rFonts w:eastAsia="Times New Roman"/>
          <w:szCs w:val="24"/>
        </w:rPr>
        <w:t xml:space="preserve"> </w:t>
      </w:r>
      <w:r>
        <w:rPr>
          <w:rFonts w:eastAsia="Times New Roman"/>
          <w:szCs w:val="24"/>
        </w:rPr>
        <w:t>α</w:t>
      </w:r>
      <w:r w:rsidRPr="00206B1B">
        <w:rPr>
          <w:rFonts w:eastAsia="Times New Roman"/>
          <w:szCs w:val="24"/>
        </w:rPr>
        <w:t xml:space="preserve">κόμη και </w:t>
      </w:r>
      <w:r w:rsidRPr="00206B1B">
        <w:rPr>
          <w:rFonts w:eastAsia="Times New Roman"/>
          <w:szCs w:val="24"/>
        </w:rPr>
        <w:t>τώρα</w:t>
      </w:r>
      <w:r>
        <w:rPr>
          <w:rFonts w:eastAsia="Times New Roman"/>
          <w:szCs w:val="24"/>
        </w:rPr>
        <w:t xml:space="preserve">; Γιατί εάν δεν θέλετε να έχετε τον ρόλο του εισαγγελέα μπορείτε </w:t>
      </w:r>
      <w:r w:rsidRPr="00206B1B">
        <w:rPr>
          <w:rFonts w:eastAsia="Times New Roman"/>
          <w:szCs w:val="24"/>
        </w:rPr>
        <w:t>να έχετε το</w:t>
      </w:r>
      <w:r>
        <w:rPr>
          <w:rFonts w:eastAsia="Times New Roman"/>
          <w:szCs w:val="24"/>
        </w:rPr>
        <w:t>ν</w:t>
      </w:r>
      <w:r w:rsidRPr="00206B1B">
        <w:rPr>
          <w:rFonts w:eastAsia="Times New Roman"/>
          <w:szCs w:val="24"/>
        </w:rPr>
        <w:t xml:space="preserve"> </w:t>
      </w:r>
      <w:r w:rsidRPr="00206B1B">
        <w:rPr>
          <w:rFonts w:eastAsia="Times New Roman"/>
          <w:szCs w:val="24"/>
        </w:rPr>
        <w:lastRenderedPageBreak/>
        <w:t xml:space="preserve">ρόλο του </w:t>
      </w:r>
      <w:r>
        <w:rPr>
          <w:rFonts w:eastAsia="Times New Roman"/>
          <w:szCs w:val="24"/>
        </w:rPr>
        <w:t>Υ</w:t>
      </w:r>
      <w:r w:rsidRPr="00206B1B">
        <w:rPr>
          <w:rFonts w:eastAsia="Times New Roman"/>
          <w:szCs w:val="24"/>
        </w:rPr>
        <w:t>πουργού</w:t>
      </w:r>
      <w:r>
        <w:rPr>
          <w:rFonts w:eastAsia="Times New Roman"/>
          <w:szCs w:val="24"/>
        </w:rPr>
        <w:t xml:space="preserve"> κι εφόσον υπάρχουν αυτές οι καταγγελίες, να</w:t>
      </w:r>
      <w:r w:rsidRPr="00206B1B">
        <w:rPr>
          <w:rFonts w:eastAsia="Times New Roman"/>
          <w:szCs w:val="24"/>
        </w:rPr>
        <w:t xml:space="preserve"> μας πείτε </w:t>
      </w:r>
      <w:r>
        <w:rPr>
          <w:rFonts w:eastAsia="Times New Roman"/>
          <w:szCs w:val="24"/>
        </w:rPr>
        <w:t>τι κάνει κάποιος</w:t>
      </w:r>
      <w:r w:rsidRPr="00206B1B">
        <w:rPr>
          <w:rFonts w:eastAsia="Times New Roman"/>
          <w:szCs w:val="24"/>
        </w:rPr>
        <w:t xml:space="preserve"> ο οποίος βλέπει αυτές τις καταγγελίες</w:t>
      </w:r>
      <w:r>
        <w:rPr>
          <w:rFonts w:eastAsia="Times New Roman"/>
          <w:szCs w:val="24"/>
        </w:rPr>
        <w:t>. Από ποιον; Από μια</w:t>
      </w:r>
      <w:r w:rsidRPr="00206B1B">
        <w:rPr>
          <w:rFonts w:eastAsia="Times New Roman"/>
          <w:szCs w:val="24"/>
        </w:rPr>
        <w:t xml:space="preserve"> εισαγγελέα η οποία παραιτήθ</w:t>
      </w:r>
      <w:r w:rsidRPr="00206B1B">
        <w:rPr>
          <w:rFonts w:eastAsia="Times New Roman"/>
          <w:szCs w:val="24"/>
        </w:rPr>
        <w:t>ηκε και εγγράφως κατήγγειλε ανάλογες καταστάσεις</w:t>
      </w:r>
      <w:r>
        <w:rPr>
          <w:rFonts w:eastAsia="Times New Roman"/>
          <w:szCs w:val="24"/>
        </w:rPr>
        <w:t>,</w:t>
      </w:r>
      <w:r w:rsidRPr="00206B1B">
        <w:rPr>
          <w:rFonts w:eastAsia="Times New Roman"/>
          <w:szCs w:val="24"/>
        </w:rPr>
        <w:t xml:space="preserve"> απλώς </w:t>
      </w:r>
      <w:r>
        <w:rPr>
          <w:rFonts w:eastAsia="Times New Roman"/>
          <w:szCs w:val="24"/>
        </w:rPr>
        <w:t xml:space="preserve">δεν τις </w:t>
      </w:r>
      <w:r w:rsidRPr="00206B1B">
        <w:rPr>
          <w:rFonts w:eastAsia="Times New Roman"/>
          <w:szCs w:val="24"/>
        </w:rPr>
        <w:t xml:space="preserve">περιέγραφε </w:t>
      </w:r>
      <w:r>
        <w:rPr>
          <w:rFonts w:eastAsia="Times New Roman"/>
          <w:szCs w:val="24"/>
        </w:rPr>
        <w:t>μ</w:t>
      </w:r>
      <w:r w:rsidRPr="00206B1B">
        <w:rPr>
          <w:rFonts w:eastAsia="Times New Roman"/>
          <w:szCs w:val="24"/>
        </w:rPr>
        <w:t>ε τόσες πολλές λεπτομέρειες</w:t>
      </w:r>
      <w:r>
        <w:rPr>
          <w:rFonts w:eastAsia="Times New Roman"/>
          <w:szCs w:val="24"/>
        </w:rPr>
        <w:t>.</w:t>
      </w:r>
    </w:p>
    <w:p w14:paraId="63410314" w14:textId="77777777" w:rsidR="000640C0" w:rsidRDefault="00F37498">
      <w:pPr>
        <w:spacing w:line="600" w:lineRule="auto"/>
        <w:ind w:firstLine="720"/>
        <w:jc w:val="both"/>
        <w:rPr>
          <w:rFonts w:eastAsia="Times New Roman"/>
          <w:szCs w:val="24"/>
        </w:rPr>
      </w:pPr>
      <w:r w:rsidRPr="00206B1B">
        <w:rPr>
          <w:rFonts w:eastAsia="Times New Roman"/>
          <w:szCs w:val="24"/>
        </w:rPr>
        <w:t xml:space="preserve">Έχω την εντύπωση ότι </w:t>
      </w:r>
      <w:r>
        <w:rPr>
          <w:rFonts w:eastAsia="Times New Roman"/>
          <w:szCs w:val="24"/>
        </w:rPr>
        <w:t xml:space="preserve">οι απαντήσεις </w:t>
      </w:r>
      <w:r w:rsidRPr="00206B1B">
        <w:rPr>
          <w:rFonts w:eastAsia="Times New Roman"/>
          <w:szCs w:val="24"/>
        </w:rPr>
        <w:t>θα έρθουν πολύ γρήγορα στο μέλλον</w:t>
      </w:r>
      <w:r>
        <w:rPr>
          <w:rFonts w:eastAsia="Times New Roman"/>
          <w:szCs w:val="24"/>
        </w:rPr>
        <w:t>.</w:t>
      </w:r>
      <w:r w:rsidRPr="00206B1B">
        <w:rPr>
          <w:rFonts w:eastAsia="Times New Roman"/>
          <w:szCs w:val="24"/>
        </w:rPr>
        <w:t xml:space="preserve"> Γιατί εάν δούμε ότι αυτές οι καταγγελίες </w:t>
      </w:r>
      <w:proofErr w:type="spellStart"/>
      <w:r w:rsidRPr="00DA5B09">
        <w:rPr>
          <w:rFonts w:eastAsia="Times New Roman"/>
          <w:szCs w:val="24"/>
        </w:rPr>
        <w:t>ευσταθούν</w:t>
      </w:r>
      <w:proofErr w:type="spellEnd"/>
      <w:r>
        <w:rPr>
          <w:rFonts w:eastAsia="Times New Roman"/>
          <w:szCs w:val="24"/>
        </w:rPr>
        <w:t>,</w:t>
      </w:r>
      <w:r w:rsidRPr="00DA5B09">
        <w:rPr>
          <w:rFonts w:eastAsia="Times New Roman"/>
          <w:szCs w:val="24"/>
        </w:rPr>
        <w:t xml:space="preserve"> </w:t>
      </w:r>
      <w:r w:rsidRPr="00206B1B">
        <w:rPr>
          <w:rFonts w:eastAsia="Times New Roman"/>
          <w:szCs w:val="24"/>
        </w:rPr>
        <w:t xml:space="preserve">τότε </w:t>
      </w:r>
      <w:r>
        <w:rPr>
          <w:rFonts w:eastAsia="Times New Roman"/>
          <w:szCs w:val="24"/>
        </w:rPr>
        <w:t>-</w:t>
      </w:r>
      <w:r w:rsidRPr="00206B1B">
        <w:rPr>
          <w:rFonts w:eastAsia="Times New Roman"/>
          <w:szCs w:val="24"/>
        </w:rPr>
        <w:t xml:space="preserve">όπως καταλαβαίνουμε </w:t>
      </w:r>
      <w:r w:rsidRPr="00206B1B">
        <w:rPr>
          <w:rFonts w:eastAsia="Times New Roman"/>
          <w:szCs w:val="24"/>
        </w:rPr>
        <w:t>όλοι</w:t>
      </w:r>
      <w:r>
        <w:rPr>
          <w:rFonts w:eastAsia="Times New Roman"/>
          <w:szCs w:val="24"/>
        </w:rPr>
        <w:t>-</w:t>
      </w:r>
      <w:r w:rsidRPr="00206B1B">
        <w:rPr>
          <w:rFonts w:eastAsia="Times New Roman"/>
          <w:szCs w:val="24"/>
        </w:rPr>
        <w:t xml:space="preserve"> το επόμενο στάδιο ποιο είναι</w:t>
      </w:r>
      <w:r>
        <w:rPr>
          <w:rFonts w:eastAsia="Times New Roman"/>
          <w:szCs w:val="24"/>
        </w:rPr>
        <w:t xml:space="preserve"> σε επίπεδο πολιτικό;</w:t>
      </w:r>
      <w:r w:rsidRPr="00206B1B">
        <w:rPr>
          <w:rFonts w:eastAsia="Times New Roman"/>
          <w:szCs w:val="24"/>
        </w:rPr>
        <w:t xml:space="preserve"> </w:t>
      </w:r>
      <w:r>
        <w:rPr>
          <w:rFonts w:eastAsia="Times New Roman"/>
          <w:szCs w:val="24"/>
        </w:rPr>
        <w:t>Σε πολιτικό επίπεδο τ</w:t>
      </w:r>
      <w:r w:rsidRPr="00206B1B">
        <w:rPr>
          <w:rFonts w:eastAsia="Times New Roman"/>
          <w:szCs w:val="24"/>
        </w:rPr>
        <w:t>ο επόμενο στάδιο</w:t>
      </w:r>
      <w:r>
        <w:rPr>
          <w:rFonts w:eastAsia="Times New Roman"/>
          <w:szCs w:val="24"/>
        </w:rPr>
        <w:t>,</w:t>
      </w:r>
      <w:r w:rsidRPr="00206B1B">
        <w:rPr>
          <w:rFonts w:eastAsia="Times New Roman"/>
          <w:szCs w:val="24"/>
        </w:rPr>
        <w:t xml:space="preserve"> </w:t>
      </w:r>
      <w:r>
        <w:rPr>
          <w:rFonts w:eastAsia="Times New Roman"/>
          <w:szCs w:val="24"/>
        </w:rPr>
        <w:t xml:space="preserve">εάν έχουμε κλείσει τα μάτια, </w:t>
      </w:r>
      <w:r w:rsidRPr="00206B1B">
        <w:rPr>
          <w:rFonts w:eastAsia="Times New Roman"/>
          <w:szCs w:val="24"/>
        </w:rPr>
        <w:t xml:space="preserve">είναι </w:t>
      </w:r>
      <w:r>
        <w:rPr>
          <w:rFonts w:eastAsia="Times New Roman"/>
          <w:szCs w:val="24"/>
        </w:rPr>
        <w:t>η ανάληψη της</w:t>
      </w:r>
      <w:r w:rsidRPr="00206B1B">
        <w:rPr>
          <w:rFonts w:eastAsia="Times New Roman"/>
          <w:szCs w:val="24"/>
        </w:rPr>
        <w:t xml:space="preserve"> ευθύνης</w:t>
      </w:r>
      <w:r>
        <w:rPr>
          <w:rFonts w:eastAsia="Times New Roman"/>
          <w:szCs w:val="24"/>
        </w:rPr>
        <w:t>,</w:t>
      </w:r>
      <w:r w:rsidRPr="00206B1B">
        <w:rPr>
          <w:rFonts w:eastAsia="Times New Roman"/>
          <w:szCs w:val="24"/>
        </w:rPr>
        <w:t xml:space="preserve"> όπως λέει και ο Πρωθυπουργός</w:t>
      </w:r>
      <w:r>
        <w:rPr>
          <w:rFonts w:eastAsia="Times New Roman"/>
          <w:szCs w:val="24"/>
        </w:rPr>
        <w:t>.</w:t>
      </w:r>
      <w:r w:rsidRPr="00206B1B">
        <w:rPr>
          <w:rFonts w:eastAsia="Times New Roman"/>
          <w:szCs w:val="24"/>
        </w:rPr>
        <w:t xml:space="preserve"> </w:t>
      </w:r>
      <w:r>
        <w:rPr>
          <w:rFonts w:eastAsia="Times New Roman"/>
          <w:szCs w:val="24"/>
        </w:rPr>
        <w:t>Ε</w:t>
      </w:r>
      <w:r w:rsidRPr="00206B1B">
        <w:rPr>
          <w:rFonts w:eastAsia="Times New Roman"/>
          <w:szCs w:val="24"/>
        </w:rPr>
        <w:t>ίναι η ανάληψη της ευθύνης</w:t>
      </w:r>
      <w:r>
        <w:rPr>
          <w:rFonts w:eastAsia="Times New Roman"/>
          <w:szCs w:val="24"/>
        </w:rPr>
        <w:t>!</w:t>
      </w:r>
      <w:r w:rsidRPr="00206B1B">
        <w:rPr>
          <w:rFonts w:eastAsia="Times New Roman"/>
          <w:szCs w:val="24"/>
        </w:rPr>
        <w:t xml:space="preserve"> </w:t>
      </w:r>
      <w:r>
        <w:rPr>
          <w:rFonts w:eastAsia="Times New Roman"/>
          <w:szCs w:val="24"/>
        </w:rPr>
        <w:t>Η</w:t>
      </w:r>
      <w:r w:rsidRPr="00206B1B">
        <w:rPr>
          <w:rFonts w:eastAsia="Times New Roman"/>
          <w:szCs w:val="24"/>
        </w:rPr>
        <w:t xml:space="preserve"> ανάληψη της ευθύνης σημαίνει</w:t>
      </w:r>
      <w:r>
        <w:rPr>
          <w:rFonts w:eastAsia="Times New Roman"/>
          <w:szCs w:val="24"/>
        </w:rPr>
        <w:t xml:space="preserve">, </w:t>
      </w:r>
      <w:r w:rsidRPr="00206B1B">
        <w:rPr>
          <w:rFonts w:eastAsia="Times New Roman"/>
          <w:szCs w:val="24"/>
        </w:rPr>
        <w:t>σε αυτή</w:t>
      </w:r>
      <w:r>
        <w:rPr>
          <w:rFonts w:eastAsia="Times New Roman"/>
          <w:szCs w:val="24"/>
        </w:rPr>
        <w:t>ν</w:t>
      </w:r>
      <w:r w:rsidRPr="00206B1B">
        <w:rPr>
          <w:rFonts w:eastAsia="Times New Roman"/>
          <w:szCs w:val="24"/>
        </w:rPr>
        <w:t xml:space="preserve"> την</w:t>
      </w:r>
      <w:r w:rsidRPr="00206B1B">
        <w:rPr>
          <w:rFonts w:eastAsia="Times New Roman"/>
          <w:szCs w:val="24"/>
        </w:rPr>
        <w:t xml:space="preserve"> περίπτωση</w:t>
      </w:r>
      <w:r>
        <w:rPr>
          <w:rFonts w:eastAsia="Times New Roman"/>
          <w:szCs w:val="24"/>
        </w:rPr>
        <w:t>,</w:t>
      </w:r>
      <w:r w:rsidRPr="00206B1B">
        <w:rPr>
          <w:rFonts w:eastAsia="Times New Roman"/>
          <w:szCs w:val="24"/>
        </w:rPr>
        <w:t xml:space="preserve"> ότι η αδράνεια </w:t>
      </w:r>
      <w:r>
        <w:rPr>
          <w:rFonts w:eastAsia="Times New Roman"/>
          <w:szCs w:val="24"/>
        </w:rPr>
        <w:t>ε</w:t>
      </w:r>
      <w:r w:rsidRPr="00206B1B">
        <w:rPr>
          <w:rFonts w:eastAsia="Times New Roman"/>
          <w:szCs w:val="24"/>
        </w:rPr>
        <w:t>ίναι αδικαιολόγητη</w:t>
      </w:r>
      <w:r>
        <w:rPr>
          <w:rFonts w:eastAsia="Times New Roman"/>
          <w:szCs w:val="24"/>
        </w:rPr>
        <w:t>,</w:t>
      </w:r>
      <w:r w:rsidRPr="00206B1B">
        <w:rPr>
          <w:rFonts w:eastAsia="Times New Roman"/>
          <w:szCs w:val="24"/>
        </w:rPr>
        <w:t xml:space="preserve"> επομένως κάτι θα πρέπει να γίνει</w:t>
      </w:r>
      <w:r>
        <w:rPr>
          <w:rFonts w:eastAsia="Times New Roman"/>
          <w:szCs w:val="24"/>
        </w:rPr>
        <w:t>. Σ</w:t>
      </w:r>
      <w:r w:rsidRPr="00206B1B">
        <w:rPr>
          <w:rFonts w:eastAsia="Times New Roman"/>
          <w:szCs w:val="24"/>
        </w:rPr>
        <w:t>το βάθος</w:t>
      </w:r>
      <w:r>
        <w:rPr>
          <w:rFonts w:eastAsia="Times New Roman"/>
          <w:szCs w:val="24"/>
        </w:rPr>
        <w:t>, δε,</w:t>
      </w:r>
      <w:r w:rsidRPr="00206B1B">
        <w:rPr>
          <w:rFonts w:eastAsia="Times New Roman"/>
          <w:szCs w:val="24"/>
        </w:rPr>
        <w:t xml:space="preserve"> υπάρχει δικαστική έρευνα </w:t>
      </w:r>
      <w:r>
        <w:rPr>
          <w:rFonts w:eastAsia="Times New Roman"/>
          <w:szCs w:val="24"/>
        </w:rPr>
        <w:t>κ</w:t>
      </w:r>
      <w:r w:rsidRPr="00206B1B">
        <w:rPr>
          <w:rFonts w:eastAsia="Times New Roman"/>
          <w:szCs w:val="24"/>
        </w:rPr>
        <w:t>αι βέβαια σε αυτές τις περιπτώσεις</w:t>
      </w:r>
      <w:r>
        <w:rPr>
          <w:rFonts w:eastAsia="Times New Roman"/>
          <w:szCs w:val="24"/>
        </w:rPr>
        <w:t xml:space="preserve">, </w:t>
      </w:r>
      <w:r w:rsidRPr="00206B1B">
        <w:rPr>
          <w:rFonts w:eastAsia="Times New Roman"/>
          <w:szCs w:val="24"/>
        </w:rPr>
        <w:t>όπως ο νόμος το περιγράφει</w:t>
      </w:r>
      <w:r>
        <w:rPr>
          <w:rFonts w:eastAsia="Times New Roman"/>
          <w:szCs w:val="24"/>
        </w:rPr>
        <w:t>, Ε</w:t>
      </w:r>
      <w:r w:rsidRPr="00206B1B">
        <w:rPr>
          <w:rFonts w:eastAsia="Times New Roman"/>
          <w:szCs w:val="24"/>
        </w:rPr>
        <w:t xml:space="preserve">ιδικό </w:t>
      </w:r>
      <w:r>
        <w:rPr>
          <w:rFonts w:eastAsia="Times New Roman"/>
          <w:szCs w:val="24"/>
        </w:rPr>
        <w:t>Δ</w:t>
      </w:r>
      <w:r w:rsidRPr="00206B1B">
        <w:rPr>
          <w:rFonts w:eastAsia="Times New Roman"/>
          <w:szCs w:val="24"/>
        </w:rPr>
        <w:t>ικαστήριο</w:t>
      </w:r>
      <w:r>
        <w:rPr>
          <w:rFonts w:eastAsia="Times New Roman"/>
          <w:szCs w:val="24"/>
        </w:rPr>
        <w:t>.</w:t>
      </w:r>
      <w:r w:rsidRPr="00206B1B">
        <w:rPr>
          <w:rFonts w:eastAsia="Times New Roman"/>
          <w:szCs w:val="24"/>
        </w:rPr>
        <w:t xml:space="preserve"> Γιατί</w:t>
      </w:r>
      <w:r>
        <w:rPr>
          <w:rFonts w:eastAsia="Times New Roman"/>
          <w:szCs w:val="24"/>
        </w:rPr>
        <w:t>,</w:t>
      </w:r>
      <w:r w:rsidRPr="00206B1B">
        <w:rPr>
          <w:rFonts w:eastAsia="Times New Roman"/>
          <w:szCs w:val="24"/>
        </w:rPr>
        <w:t xml:space="preserve"> λοιπόν</w:t>
      </w:r>
      <w:r>
        <w:rPr>
          <w:rFonts w:eastAsia="Times New Roman"/>
          <w:szCs w:val="24"/>
        </w:rPr>
        <w:t>,</w:t>
      </w:r>
      <w:r w:rsidRPr="00206B1B">
        <w:rPr>
          <w:rFonts w:eastAsia="Times New Roman"/>
          <w:szCs w:val="24"/>
        </w:rPr>
        <w:t xml:space="preserve"> δεν μας κάνει εντύπωση ότι αυτές οι καταγγελίες έχουν γίνει με τόσο δημόσιο τρόπο και μάλιστ</w:t>
      </w:r>
      <w:r>
        <w:rPr>
          <w:rFonts w:eastAsia="Times New Roman"/>
          <w:szCs w:val="24"/>
        </w:rPr>
        <w:t>α με την υπόσχεση περισσότερων π</w:t>
      </w:r>
      <w:r w:rsidRPr="00206B1B">
        <w:rPr>
          <w:rFonts w:eastAsia="Times New Roman"/>
          <w:szCs w:val="24"/>
        </w:rPr>
        <w:t>ληροφοριών και όταν τα στόματα ανοίξ</w:t>
      </w:r>
      <w:r>
        <w:rPr>
          <w:rFonts w:eastAsia="Times New Roman"/>
          <w:szCs w:val="24"/>
        </w:rPr>
        <w:t>ουν;</w:t>
      </w:r>
    </w:p>
    <w:p w14:paraId="63410315" w14:textId="77777777" w:rsidR="000640C0" w:rsidRDefault="00F37498">
      <w:pPr>
        <w:spacing w:line="600" w:lineRule="auto"/>
        <w:ind w:firstLine="720"/>
        <w:jc w:val="both"/>
        <w:rPr>
          <w:rFonts w:eastAsia="Times New Roman"/>
          <w:szCs w:val="24"/>
        </w:rPr>
      </w:pPr>
      <w:r w:rsidRPr="00AF3B92">
        <w:rPr>
          <w:rFonts w:eastAsia="Times New Roman"/>
          <w:szCs w:val="24"/>
        </w:rPr>
        <w:lastRenderedPageBreak/>
        <w:t xml:space="preserve">(Στο σημείο αυτό κτυπάει προειδοποιητικά το κουδούνι λήξεως του χρόνου ομιλίας του κυρίου </w:t>
      </w:r>
      <w:r w:rsidRPr="00AF3B92">
        <w:rPr>
          <w:rFonts w:eastAsia="Times New Roman"/>
          <w:szCs w:val="24"/>
        </w:rPr>
        <w:t>Βουλευτή)</w:t>
      </w:r>
    </w:p>
    <w:p w14:paraId="63410316" w14:textId="77777777" w:rsidR="000640C0" w:rsidRDefault="00F37498">
      <w:pPr>
        <w:spacing w:line="600" w:lineRule="auto"/>
        <w:ind w:firstLine="720"/>
        <w:jc w:val="both"/>
        <w:rPr>
          <w:rFonts w:eastAsia="Times New Roman"/>
          <w:szCs w:val="24"/>
        </w:rPr>
      </w:pPr>
      <w:r>
        <w:rPr>
          <w:rFonts w:eastAsia="Times New Roman"/>
          <w:szCs w:val="24"/>
        </w:rPr>
        <w:t xml:space="preserve">Κύριε Πρόεδρε, την ανοχή σας παρακαλώ για ενάμισι λεπτό. </w:t>
      </w:r>
    </w:p>
    <w:p w14:paraId="63410317" w14:textId="77777777" w:rsidR="000640C0" w:rsidRDefault="00F37498">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szCs w:val="24"/>
        </w:rPr>
        <w:t>Συνεχίστε.</w:t>
      </w:r>
    </w:p>
    <w:p w14:paraId="63410318" w14:textId="77777777" w:rsidR="000640C0" w:rsidRDefault="00F37498">
      <w:pPr>
        <w:spacing w:line="600" w:lineRule="auto"/>
        <w:ind w:firstLine="720"/>
        <w:jc w:val="both"/>
        <w:rPr>
          <w:rFonts w:eastAsia="Times New Roman"/>
          <w:szCs w:val="24"/>
        </w:rPr>
      </w:pPr>
      <w:r w:rsidRPr="00DB18B7">
        <w:rPr>
          <w:rFonts w:eastAsia="Times New Roman"/>
          <w:b/>
          <w:szCs w:val="24"/>
        </w:rPr>
        <w:t>ΘΕΟΔΩΡΟΣ ΠΑΠΑΘΕΟΔΩΡΟΥ:</w:t>
      </w:r>
      <w:r>
        <w:rPr>
          <w:rFonts w:eastAsia="Times New Roman"/>
          <w:szCs w:val="24"/>
        </w:rPr>
        <w:t xml:space="preserve"> Όμως</w:t>
      </w:r>
      <w:r w:rsidRPr="00206B1B">
        <w:rPr>
          <w:rFonts w:eastAsia="Times New Roman"/>
          <w:szCs w:val="24"/>
        </w:rPr>
        <w:t xml:space="preserve"> αυτό το οποίο με προβληματίζει περισσότερο</w:t>
      </w:r>
      <w:r>
        <w:rPr>
          <w:rFonts w:eastAsia="Times New Roman"/>
          <w:szCs w:val="24"/>
        </w:rPr>
        <w:t>,</w:t>
      </w:r>
      <w:r w:rsidRPr="00206B1B">
        <w:rPr>
          <w:rFonts w:eastAsia="Times New Roman"/>
          <w:szCs w:val="24"/>
        </w:rPr>
        <w:t xml:space="preserve"> </w:t>
      </w:r>
      <w:r>
        <w:rPr>
          <w:rFonts w:eastAsia="Times New Roman"/>
          <w:szCs w:val="24"/>
        </w:rPr>
        <w:t>κ</w:t>
      </w:r>
      <w:r w:rsidRPr="00206B1B">
        <w:rPr>
          <w:rFonts w:eastAsia="Times New Roman"/>
          <w:szCs w:val="24"/>
        </w:rPr>
        <w:t>ύριε Υπουργέ</w:t>
      </w:r>
      <w:r>
        <w:rPr>
          <w:rFonts w:eastAsia="Times New Roman"/>
          <w:szCs w:val="24"/>
        </w:rPr>
        <w:t xml:space="preserve">, -επειδή μιλάμε </w:t>
      </w:r>
      <w:r w:rsidRPr="00206B1B">
        <w:rPr>
          <w:rFonts w:eastAsia="Times New Roman"/>
          <w:szCs w:val="24"/>
        </w:rPr>
        <w:t>για τη διαφάνεια</w:t>
      </w:r>
      <w:r>
        <w:rPr>
          <w:rFonts w:eastAsia="Times New Roman"/>
          <w:szCs w:val="24"/>
        </w:rPr>
        <w:t>,</w:t>
      </w:r>
      <w:r w:rsidRPr="00206B1B">
        <w:rPr>
          <w:rFonts w:eastAsia="Times New Roman"/>
          <w:szCs w:val="24"/>
        </w:rPr>
        <w:t xml:space="preserve"> τη λογοδοσία</w:t>
      </w:r>
      <w:r>
        <w:rPr>
          <w:rFonts w:eastAsia="Times New Roman"/>
          <w:szCs w:val="24"/>
        </w:rPr>
        <w:t>,</w:t>
      </w:r>
      <w:r w:rsidRPr="00206B1B">
        <w:rPr>
          <w:rFonts w:eastAsia="Times New Roman"/>
          <w:szCs w:val="24"/>
        </w:rPr>
        <w:t xml:space="preserve"> την αλλαγή</w:t>
      </w:r>
      <w:r w:rsidRPr="00206B1B">
        <w:rPr>
          <w:rFonts w:eastAsia="Times New Roman"/>
          <w:szCs w:val="24"/>
        </w:rPr>
        <w:t xml:space="preserve"> κουλτούρας </w:t>
      </w:r>
      <w:r>
        <w:rPr>
          <w:rFonts w:eastAsia="Times New Roman"/>
          <w:szCs w:val="24"/>
        </w:rPr>
        <w:t>σ</w:t>
      </w:r>
      <w:r w:rsidRPr="00206B1B">
        <w:rPr>
          <w:rFonts w:eastAsia="Times New Roman"/>
          <w:szCs w:val="24"/>
        </w:rPr>
        <w:t>το πολιτικό σύστημα</w:t>
      </w:r>
      <w:r>
        <w:rPr>
          <w:rFonts w:eastAsia="Times New Roman"/>
          <w:szCs w:val="24"/>
        </w:rPr>
        <w:t>,</w:t>
      </w:r>
      <w:r w:rsidRPr="00206B1B">
        <w:rPr>
          <w:rFonts w:eastAsia="Times New Roman"/>
          <w:szCs w:val="24"/>
        </w:rPr>
        <w:t xml:space="preserve"> για </w:t>
      </w:r>
      <w:r>
        <w:rPr>
          <w:rFonts w:eastAsia="Times New Roman"/>
          <w:szCs w:val="24"/>
        </w:rPr>
        <w:t>μια</w:t>
      </w:r>
      <w:r w:rsidRPr="00206B1B">
        <w:rPr>
          <w:rFonts w:eastAsia="Times New Roman"/>
          <w:szCs w:val="24"/>
        </w:rPr>
        <w:t xml:space="preserve"> άλλη ευθύνη την οποία πρέπει να έχουν οι πολιτικοί απέναντι στη διαχείριση των δημοσίων πραγμάτων</w:t>
      </w:r>
      <w:r>
        <w:rPr>
          <w:rFonts w:eastAsia="Times New Roman"/>
          <w:szCs w:val="24"/>
        </w:rPr>
        <w:t>-</w:t>
      </w:r>
      <w:r w:rsidRPr="00206B1B">
        <w:rPr>
          <w:rFonts w:eastAsia="Times New Roman"/>
          <w:szCs w:val="24"/>
        </w:rPr>
        <w:t xml:space="preserve"> </w:t>
      </w:r>
      <w:r>
        <w:rPr>
          <w:rFonts w:eastAsia="Times New Roman"/>
          <w:szCs w:val="24"/>
        </w:rPr>
        <w:t xml:space="preserve">είναι ότι </w:t>
      </w:r>
      <w:r w:rsidRPr="00206B1B">
        <w:rPr>
          <w:rFonts w:eastAsia="Times New Roman"/>
          <w:szCs w:val="24"/>
        </w:rPr>
        <w:t>ενώ όλα αυτά ακούγονται</w:t>
      </w:r>
      <w:r>
        <w:rPr>
          <w:rFonts w:eastAsia="Times New Roman"/>
          <w:szCs w:val="24"/>
        </w:rPr>
        <w:t>,</w:t>
      </w:r>
      <w:r w:rsidRPr="00206B1B">
        <w:rPr>
          <w:rFonts w:eastAsia="Times New Roman"/>
          <w:szCs w:val="24"/>
        </w:rPr>
        <w:t xml:space="preserve"> όλα αυτά </w:t>
      </w:r>
      <w:r>
        <w:rPr>
          <w:rFonts w:eastAsia="Times New Roman"/>
          <w:szCs w:val="24"/>
        </w:rPr>
        <w:t>σ</w:t>
      </w:r>
      <w:r w:rsidRPr="00206B1B">
        <w:rPr>
          <w:rFonts w:eastAsia="Times New Roman"/>
          <w:szCs w:val="24"/>
        </w:rPr>
        <w:t xml:space="preserve">ας άφησαν </w:t>
      </w:r>
      <w:r>
        <w:rPr>
          <w:rFonts w:eastAsia="Times New Roman"/>
          <w:szCs w:val="24"/>
        </w:rPr>
        <w:t>αδιάφορο,</w:t>
      </w:r>
      <w:r w:rsidRPr="00206B1B">
        <w:rPr>
          <w:rFonts w:eastAsia="Times New Roman"/>
          <w:szCs w:val="24"/>
        </w:rPr>
        <w:t xml:space="preserve"> παντελώς ασυγκίνητο</w:t>
      </w:r>
      <w:r>
        <w:rPr>
          <w:rFonts w:eastAsia="Times New Roman"/>
          <w:szCs w:val="24"/>
        </w:rPr>
        <w:t xml:space="preserve"> ωσάν</w:t>
      </w:r>
      <w:r w:rsidRPr="00206B1B">
        <w:rPr>
          <w:rFonts w:eastAsia="Times New Roman"/>
          <w:szCs w:val="24"/>
        </w:rPr>
        <w:t xml:space="preserve"> οι καταγγελίες αυτές </w:t>
      </w:r>
      <w:r>
        <w:rPr>
          <w:rFonts w:eastAsia="Times New Roman"/>
          <w:szCs w:val="24"/>
        </w:rPr>
        <w:t xml:space="preserve">να </w:t>
      </w:r>
      <w:r w:rsidRPr="00206B1B">
        <w:rPr>
          <w:rFonts w:eastAsia="Times New Roman"/>
          <w:szCs w:val="24"/>
        </w:rPr>
        <w:t>α</w:t>
      </w:r>
      <w:r w:rsidRPr="00206B1B">
        <w:rPr>
          <w:rFonts w:eastAsia="Times New Roman"/>
          <w:szCs w:val="24"/>
        </w:rPr>
        <w:t xml:space="preserve">φορούν </w:t>
      </w:r>
      <w:r>
        <w:rPr>
          <w:rFonts w:eastAsia="Times New Roman"/>
          <w:szCs w:val="24"/>
        </w:rPr>
        <w:t>μια</w:t>
      </w:r>
      <w:r w:rsidRPr="00206B1B">
        <w:rPr>
          <w:rFonts w:eastAsia="Times New Roman"/>
          <w:szCs w:val="24"/>
        </w:rPr>
        <w:t xml:space="preserve"> άλλη χώρα</w:t>
      </w:r>
      <w:r>
        <w:rPr>
          <w:rFonts w:eastAsia="Times New Roman"/>
          <w:szCs w:val="24"/>
        </w:rPr>
        <w:t>,</w:t>
      </w:r>
      <w:r w:rsidRPr="00206B1B">
        <w:rPr>
          <w:rFonts w:eastAsia="Times New Roman"/>
          <w:szCs w:val="24"/>
        </w:rPr>
        <w:t xml:space="preserve"> </w:t>
      </w:r>
      <w:r>
        <w:rPr>
          <w:rFonts w:eastAsia="Times New Roman"/>
          <w:szCs w:val="24"/>
        </w:rPr>
        <w:t>μια</w:t>
      </w:r>
      <w:r w:rsidRPr="00206B1B">
        <w:rPr>
          <w:rFonts w:eastAsia="Times New Roman"/>
          <w:szCs w:val="24"/>
        </w:rPr>
        <w:t xml:space="preserve"> άλλη δικαιοσύνη</w:t>
      </w:r>
      <w:r>
        <w:rPr>
          <w:rFonts w:eastAsia="Times New Roman"/>
          <w:szCs w:val="24"/>
        </w:rPr>
        <w:t>,</w:t>
      </w:r>
      <w:r w:rsidRPr="00206B1B">
        <w:rPr>
          <w:rFonts w:eastAsia="Times New Roman"/>
          <w:szCs w:val="24"/>
        </w:rPr>
        <w:t xml:space="preserve"> ένα άλλο σύστημα</w:t>
      </w:r>
      <w:r>
        <w:rPr>
          <w:rFonts w:eastAsia="Times New Roman"/>
          <w:szCs w:val="24"/>
        </w:rPr>
        <w:t xml:space="preserve">. Και θα πω το εξής, </w:t>
      </w:r>
      <w:r w:rsidRPr="00206B1B">
        <w:rPr>
          <w:rFonts w:eastAsia="Times New Roman"/>
          <w:szCs w:val="24"/>
        </w:rPr>
        <w:t xml:space="preserve">για να μη νομίζετε ότι έχει </w:t>
      </w:r>
      <w:r>
        <w:rPr>
          <w:rFonts w:eastAsia="Times New Roman"/>
          <w:szCs w:val="24"/>
        </w:rPr>
        <w:t>καμμία</w:t>
      </w:r>
      <w:r w:rsidRPr="00206B1B">
        <w:rPr>
          <w:rFonts w:eastAsia="Times New Roman"/>
          <w:szCs w:val="24"/>
        </w:rPr>
        <w:t xml:space="preserve"> αναφορά στο συγκεκριμένο πρόσωπο</w:t>
      </w:r>
      <w:r>
        <w:rPr>
          <w:rFonts w:eastAsia="Times New Roman"/>
          <w:szCs w:val="24"/>
        </w:rPr>
        <w:t>. Μ</w:t>
      </w:r>
      <w:r w:rsidRPr="00206B1B">
        <w:rPr>
          <w:rFonts w:eastAsia="Times New Roman"/>
          <w:szCs w:val="24"/>
        </w:rPr>
        <w:t xml:space="preserve">ακριά από </w:t>
      </w:r>
      <w:r>
        <w:rPr>
          <w:rFonts w:eastAsia="Times New Roman"/>
          <w:szCs w:val="24"/>
        </w:rPr>
        <w:t>ε</w:t>
      </w:r>
      <w:r w:rsidRPr="00206B1B">
        <w:rPr>
          <w:rFonts w:eastAsia="Times New Roman"/>
          <w:szCs w:val="24"/>
        </w:rPr>
        <w:t>μένα αυτού του είδους η κριτική</w:t>
      </w:r>
      <w:r>
        <w:rPr>
          <w:rFonts w:eastAsia="Times New Roman"/>
          <w:szCs w:val="24"/>
        </w:rPr>
        <w:t>. Η κ</w:t>
      </w:r>
      <w:r>
        <w:rPr>
          <w:rFonts w:eastAsia="Times New Roman"/>
          <w:szCs w:val="24"/>
        </w:rPr>
        <w:t>.</w:t>
      </w:r>
      <w:r>
        <w:rPr>
          <w:rFonts w:eastAsia="Times New Roman"/>
          <w:szCs w:val="24"/>
        </w:rPr>
        <w:t xml:space="preserve"> </w:t>
      </w:r>
      <w:proofErr w:type="spellStart"/>
      <w:r>
        <w:rPr>
          <w:rFonts w:eastAsia="Times New Roman"/>
          <w:szCs w:val="24"/>
        </w:rPr>
        <w:t>Ράικου</w:t>
      </w:r>
      <w:proofErr w:type="spellEnd"/>
      <w:r>
        <w:rPr>
          <w:rFonts w:eastAsia="Times New Roman"/>
          <w:szCs w:val="24"/>
        </w:rPr>
        <w:t xml:space="preserve"> λέει</w:t>
      </w:r>
      <w:r w:rsidRPr="00206B1B">
        <w:rPr>
          <w:rFonts w:eastAsia="Times New Roman"/>
          <w:szCs w:val="24"/>
        </w:rPr>
        <w:t xml:space="preserve"> μέσα </w:t>
      </w:r>
      <w:r>
        <w:rPr>
          <w:rFonts w:eastAsia="Times New Roman"/>
          <w:szCs w:val="24"/>
        </w:rPr>
        <w:t xml:space="preserve">ότι είναι </w:t>
      </w:r>
      <w:r w:rsidRPr="00206B1B">
        <w:rPr>
          <w:rFonts w:eastAsia="Times New Roman"/>
          <w:szCs w:val="24"/>
        </w:rPr>
        <w:t xml:space="preserve">καταγγελίες οι οποίες έχουν γίνει το τελευταίο διάστημα </w:t>
      </w:r>
      <w:r>
        <w:rPr>
          <w:rFonts w:eastAsia="Times New Roman"/>
          <w:szCs w:val="24"/>
        </w:rPr>
        <w:t>-</w:t>
      </w:r>
      <w:r w:rsidRPr="00206B1B">
        <w:rPr>
          <w:rFonts w:eastAsia="Times New Roman"/>
          <w:szCs w:val="24"/>
        </w:rPr>
        <w:t xml:space="preserve">και την πρώτη και τη </w:t>
      </w:r>
      <w:r w:rsidRPr="00206B1B">
        <w:rPr>
          <w:rFonts w:eastAsia="Times New Roman"/>
          <w:szCs w:val="24"/>
        </w:rPr>
        <w:lastRenderedPageBreak/>
        <w:t>δεύτερη φορά</w:t>
      </w:r>
      <w:r>
        <w:rPr>
          <w:rFonts w:eastAsia="Times New Roman"/>
          <w:szCs w:val="24"/>
        </w:rPr>
        <w:t>-</w:t>
      </w:r>
      <w:r w:rsidRPr="00206B1B">
        <w:rPr>
          <w:rFonts w:eastAsia="Times New Roman"/>
          <w:szCs w:val="24"/>
        </w:rPr>
        <w:t xml:space="preserve"> κατά τη δεύτερη θητεία</w:t>
      </w:r>
      <w:r>
        <w:rPr>
          <w:rFonts w:eastAsia="Times New Roman"/>
          <w:szCs w:val="24"/>
        </w:rPr>
        <w:t xml:space="preserve"> της.</w:t>
      </w:r>
      <w:r w:rsidRPr="00206B1B">
        <w:rPr>
          <w:rFonts w:eastAsia="Times New Roman"/>
          <w:szCs w:val="24"/>
        </w:rPr>
        <w:t xml:space="preserve"> </w:t>
      </w:r>
      <w:r>
        <w:rPr>
          <w:rFonts w:eastAsia="Times New Roman"/>
          <w:szCs w:val="24"/>
        </w:rPr>
        <w:t>Τ</w:t>
      </w:r>
      <w:r w:rsidRPr="00206B1B">
        <w:rPr>
          <w:rFonts w:eastAsia="Times New Roman"/>
          <w:szCs w:val="24"/>
        </w:rPr>
        <w:t xml:space="preserve">ρεις </w:t>
      </w:r>
      <w:r>
        <w:rPr>
          <w:rFonts w:eastAsia="Times New Roman"/>
          <w:szCs w:val="24"/>
        </w:rPr>
        <w:t>Υ</w:t>
      </w:r>
      <w:r w:rsidRPr="00206B1B">
        <w:rPr>
          <w:rFonts w:eastAsia="Times New Roman"/>
          <w:szCs w:val="24"/>
        </w:rPr>
        <w:t>πουργοί χειριστήκατε αυτές τις υποθέσεις</w:t>
      </w:r>
      <w:r>
        <w:rPr>
          <w:rFonts w:eastAsia="Times New Roman"/>
          <w:szCs w:val="24"/>
        </w:rPr>
        <w:t xml:space="preserve">. Δεν </w:t>
      </w:r>
      <w:r w:rsidRPr="00206B1B">
        <w:rPr>
          <w:rFonts w:eastAsia="Times New Roman"/>
          <w:szCs w:val="24"/>
        </w:rPr>
        <w:t xml:space="preserve">μιλάω για </w:t>
      </w:r>
      <w:r>
        <w:rPr>
          <w:rFonts w:eastAsia="Times New Roman"/>
          <w:szCs w:val="24"/>
        </w:rPr>
        <w:t xml:space="preserve">Αναπληρωτή </w:t>
      </w:r>
      <w:r w:rsidRPr="00206B1B">
        <w:rPr>
          <w:rFonts w:eastAsia="Times New Roman"/>
          <w:szCs w:val="24"/>
        </w:rPr>
        <w:t xml:space="preserve">Υπουργό </w:t>
      </w:r>
      <w:r>
        <w:rPr>
          <w:rFonts w:eastAsia="Times New Roman"/>
          <w:szCs w:val="24"/>
        </w:rPr>
        <w:t>μόνιμο. Λ</w:t>
      </w:r>
      <w:r w:rsidRPr="00206B1B">
        <w:rPr>
          <w:rFonts w:eastAsia="Times New Roman"/>
          <w:szCs w:val="24"/>
        </w:rPr>
        <w:t xml:space="preserve">έω </w:t>
      </w:r>
      <w:r>
        <w:rPr>
          <w:rFonts w:eastAsia="Times New Roman"/>
          <w:szCs w:val="24"/>
        </w:rPr>
        <w:t xml:space="preserve">ότι </w:t>
      </w:r>
      <w:r w:rsidRPr="00206B1B">
        <w:rPr>
          <w:rFonts w:eastAsia="Times New Roman"/>
          <w:szCs w:val="24"/>
        </w:rPr>
        <w:t xml:space="preserve">τρεις </w:t>
      </w:r>
      <w:r>
        <w:rPr>
          <w:rFonts w:eastAsia="Times New Roman"/>
          <w:szCs w:val="24"/>
        </w:rPr>
        <w:t>Υ</w:t>
      </w:r>
      <w:r w:rsidRPr="00206B1B">
        <w:rPr>
          <w:rFonts w:eastAsia="Times New Roman"/>
          <w:szCs w:val="24"/>
        </w:rPr>
        <w:t xml:space="preserve">πουργοί </w:t>
      </w:r>
      <w:r>
        <w:rPr>
          <w:rFonts w:eastAsia="Times New Roman"/>
          <w:szCs w:val="24"/>
        </w:rPr>
        <w:t>χειριστήκατε</w:t>
      </w:r>
      <w:r w:rsidRPr="00206B1B">
        <w:rPr>
          <w:rFonts w:eastAsia="Times New Roman"/>
          <w:szCs w:val="24"/>
        </w:rPr>
        <w:t xml:space="preserve"> αυτές </w:t>
      </w:r>
      <w:r>
        <w:rPr>
          <w:rFonts w:eastAsia="Times New Roman"/>
          <w:szCs w:val="24"/>
        </w:rPr>
        <w:t xml:space="preserve">τις </w:t>
      </w:r>
      <w:r w:rsidRPr="00206B1B">
        <w:rPr>
          <w:rFonts w:eastAsia="Times New Roman"/>
          <w:szCs w:val="24"/>
        </w:rPr>
        <w:t>υποθέσεις</w:t>
      </w:r>
      <w:r>
        <w:rPr>
          <w:rFonts w:eastAsia="Times New Roman"/>
          <w:szCs w:val="24"/>
        </w:rPr>
        <w:t>.</w:t>
      </w:r>
      <w:r w:rsidRPr="00206B1B">
        <w:rPr>
          <w:rFonts w:eastAsia="Times New Roman"/>
          <w:szCs w:val="24"/>
        </w:rPr>
        <w:t xml:space="preserve"> </w:t>
      </w:r>
      <w:r>
        <w:rPr>
          <w:rFonts w:eastAsia="Times New Roman"/>
          <w:szCs w:val="24"/>
        </w:rPr>
        <w:t>Κ</w:t>
      </w:r>
      <w:r w:rsidRPr="00206B1B">
        <w:rPr>
          <w:rFonts w:eastAsia="Times New Roman"/>
          <w:szCs w:val="24"/>
        </w:rPr>
        <w:t>αι οι τρεις δεν βρήκατε τίποτα το επιλήψιμο ή δεν βρήκατε κα</w:t>
      </w:r>
      <w:r>
        <w:rPr>
          <w:rFonts w:eastAsia="Times New Roman"/>
          <w:szCs w:val="24"/>
        </w:rPr>
        <w:t>μ</w:t>
      </w:r>
      <w:r w:rsidRPr="00206B1B">
        <w:rPr>
          <w:rFonts w:eastAsia="Times New Roman"/>
          <w:szCs w:val="24"/>
        </w:rPr>
        <w:t xml:space="preserve">μία δικαιολογητική βάση </w:t>
      </w:r>
      <w:r>
        <w:rPr>
          <w:rFonts w:eastAsia="Times New Roman"/>
          <w:szCs w:val="24"/>
        </w:rPr>
        <w:t xml:space="preserve">σε </w:t>
      </w:r>
      <w:r w:rsidRPr="00206B1B">
        <w:rPr>
          <w:rFonts w:eastAsia="Times New Roman"/>
          <w:szCs w:val="24"/>
        </w:rPr>
        <w:t>αυτά που λέει η κ</w:t>
      </w:r>
      <w:r>
        <w:rPr>
          <w:rFonts w:eastAsia="Times New Roman"/>
          <w:szCs w:val="24"/>
        </w:rPr>
        <w:t>.</w:t>
      </w:r>
      <w:r>
        <w:rPr>
          <w:rFonts w:eastAsia="Times New Roman"/>
          <w:szCs w:val="24"/>
        </w:rPr>
        <w:t xml:space="preserve"> </w:t>
      </w:r>
      <w:proofErr w:type="spellStart"/>
      <w:r>
        <w:rPr>
          <w:rFonts w:eastAsia="Times New Roman"/>
          <w:szCs w:val="24"/>
        </w:rPr>
        <w:t>Ράικου</w:t>
      </w:r>
      <w:proofErr w:type="spellEnd"/>
      <w:r>
        <w:rPr>
          <w:rFonts w:eastAsia="Times New Roman"/>
          <w:szCs w:val="24"/>
        </w:rPr>
        <w:t>; Κ</w:t>
      </w:r>
      <w:r w:rsidRPr="00206B1B">
        <w:rPr>
          <w:rFonts w:eastAsia="Times New Roman"/>
          <w:szCs w:val="24"/>
        </w:rPr>
        <w:t>αι το λέω ξεκάθαρα</w:t>
      </w:r>
      <w:r>
        <w:rPr>
          <w:rFonts w:eastAsia="Times New Roman"/>
          <w:szCs w:val="24"/>
        </w:rPr>
        <w:t>,</w:t>
      </w:r>
      <w:r w:rsidRPr="00206B1B">
        <w:rPr>
          <w:rFonts w:eastAsia="Times New Roman"/>
          <w:szCs w:val="24"/>
        </w:rPr>
        <w:t xml:space="preserve"> με την </w:t>
      </w:r>
      <w:r>
        <w:rPr>
          <w:rFonts w:eastAsia="Times New Roman"/>
          <w:szCs w:val="24"/>
        </w:rPr>
        <w:t>ε</w:t>
      </w:r>
      <w:r w:rsidRPr="00206B1B">
        <w:rPr>
          <w:rFonts w:eastAsia="Times New Roman"/>
          <w:szCs w:val="24"/>
        </w:rPr>
        <w:t xml:space="preserve">λευθερία ότι αυτό ακριβώς το γεγονός </w:t>
      </w:r>
      <w:r>
        <w:rPr>
          <w:rFonts w:eastAsia="Times New Roman"/>
          <w:szCs w:val="24"/>
        </w:rPr>
        <w:t xml:space="preserve">δεν </w:t>
      </w:r>
      <w:r w:rsidRPr="00206B1B">
        <w:rPr>
          <w:rFonts w:eastAsia="Times New Roman"/>
          <w:szCs w:val="24"/>
        </w:rPr>
        <w:t>έχει προηγούμενο σε κα</w:t>
      </w:r>
      <w:r>
        <w:rPr>
          <w:rFonts w:eastAsia="Times New Roman"/>
          <w:szCs w:val="24"/>
        </w:rPr>
        <w:t>μ</w:t>
      </w:r>
      <w:r w:rsidRPr="00206B1B">
        <w:rPr>
          <w:rFonts w:eastAsia="Times New Roman"/>
          <w:szCs w:val="24"/>
        </w:rPr>
        <w:t>μία χώρα και δεν πρόκειται να το ξαν</w:t>
      </w:r>
      <w:r w:rsidRPr="00206B1B">
        <w:rPr>
          <w:rFonts w:eastAsia="Times New Roman"/>
          <w:szCs w:val="24"/>
        </w:rPr>
        <w:t>αδείτε</w:t>
      </w:r>
      <w:r>
        <w:rPr>
          <w:rFonts w:eastAsia="Times New Roman"/>
          <w:szCs w:val="24"/>
        </w:rPr>
        <w:t>,</w:t>
      </w:r>
      <w:r w:rsidRPr="00206B1B">
        <w:rPr>
          <w:rFonts w:eastAsia="Times New Roman"/>
          <w:szCs w:val="24"/>
        </w:rPr>
        <w:t xml:space="preserve"> για ένα</w:t>
      </w:r>
      <w:r>
        <w:rPr>
          <w:rFonts w:eastAsia="Times New Roman"/>
          <w:szCs w:val="24"/>
        </w:rPr>
        <w:t>ν</w:t>
      </w:r>
      <w:r w:rsidRPr="00206B1B">
        <w:rPr>
          <w:rFonts w:eastAsia="Times New Roman"/>
          <w:szCs w:val="24"/>
        </w:rPr>
        <w:t xml:space="preserve"> απόλυτα σαφή λόγο</w:t>
      </w:r>
      <w:r>
        <w:rPr>
          <w:rFonts w:eastAsia="Times New Roman"/>
          <w:szCs w:val="24"/>
        </w:rPr>
        <w:t>:</w:t>
      </w:r>
      <w:r w:rsidRPr="00206B1B">
        <w:rPr>
          <w:rFonts w:eastAsia="Times New Roman"/>
          <w:szCs w:val="24"/>
        </w:rPr>
        <w:t xml:space="preserve"> </w:t>
      </w:r>
      <w:r>
        <w:rPr>
          <w:rFonts w:eastAsia="Times New Roman"/>
          <w:szCs w:val="24"/>
        </w:rPr>
        <w:t xml:space="preserve">Διότι εδώ με την παράλειψή σας αυτό που κάνετε είναι απλά να συγκαλύπτετε αυτές τις καταγγελίες για να μην τις ψάξετε. Άλλος λόγος δεν υπάρχει. Δεν είναι ότι δεν ακούσατε. Ακούσατε. </w:t>
      </w:r>
    </w:p>
    <w:p w14:paraId="63410319" w14:textId="77777777" w:rsidR="000640C0" w:rsidRDefault="00F37498">
      <w:pPr>
        <w:tabs>
          <w:tab w:val="left" w:pos="7375"/>
        </w:tabs>
        <w:spacing w:after="0" w:line="600" w:lineRule="auto"/>
        <w:ind w:firstLine="624"/>
        <w:jc w:val="both"/>
        <w:rPr>
          <w:rFonts w:eastAsia="Times New Roman"/>
          <w:szCs w:val="24"/>
        </w:rPr>
      </w:pPr>
      <w:r>
        <w:rPr>
          <w:rFonts w:eastAsia="Times New Roman"/>
          <w:szCs w:val="24"/>
        </w:rPr>
        <w:t xml:space="preserve">Δεν νομίζω ότι έχει κανείς από εσάς, </w:t>
      </w:r>
      <w:r>
        <w:rPr>
          <w:rFonts w:eastAsia="Times New Roman"/>
          <w:szCs w:val="24"/>
        </w:rPr>
        <w:t>κυρίες και κύριοι Βουλευτές, αντίρρηση σ’ αυτό στο οποίο θα σας καλέσω. Μήπως να ψάξετε από τώρα σ’ αυτό το περιβάλλον για τον παράγοντα με πολιτική ισχύ που απειλούσε και εκβίαζε δικαστικούς λειτουργούς,</w:t>
      </w:r>
      <w:r w:rsidRPr="00EC6AF3">
        <w:rPr>
          <w:rFonts w:eastAsia="Times New Roman"/>
          <w:szCs w:val="24"/>
        </w:rPr>
        <w:t xml:space="preserve"> </w:t>
      </w:r>
      <w:r>
        <w:rPr>
          <w:rFonts w:eastAsia="Times New Roman"/>
          <w:szCs w:val="24"/>
        </w:rPr>
        <w:t>δικαστές και εισαγγελείς; Έχω την εντύπωση ότι η υπ</w:t>
      </w:r>
      <w:r>
        <w:rPr>
          <w:rFonts w:eastAsia="Times New Roman"/>
          <w:szCs w:val="24"/>
        </w:rPr>
        <w:t xml:space="preserve">όθεση θα «σκάσει». Τότε δεν θα μπορεί να καλυφθεί κανένας. Κι εμείς σε αυτή την περίπτωση πιστεύουμε ότι αυτή η υπόθεση </w:t>
      </w:r>
      <w:r>
        <w:rPr>
          <w:rFonts w:eastAsia="Times New Roman"/>
          <w:szCs w:val="24"/>
        </w:rPr>
        <w:lastRenderedPageBreak/>
        <w:t xml:space="preserve">αποτελεί την απαρχή ενός τεράστιου σκανδάλου που θα συμπαρασύρει όχι μόνο πρόσωπα, όχι μόνο πολιτικούς φορείς, θα συμπαρασύρει την ίδια </w:t>
      </w:r>
      <w:r>
        <w:rPr>
          <w:rFonts w:eastAsia="Times New Roman"/>
          <w:szCs w:val="24"/>
        </w:rPr>
        <w:t xml:space="preserve">την Κυβέρνηση και ό,τι έχει μείνει απ’ αυτήν. </w:t>
      </w:r>
    </w:p>
    <w:p w14:paraId="6341031A" w14:textId="77777777" w:rsidR="000640C0" w:rsidRDefault="00F37498">
      <w:pPr>
        <w:spacing w:line="600" w:lineRule="auto"/>
        <w:ind w:firstLine="720"/>
        <w:jc w:val="both"/>
        <w:rPr>
          <w:rFonts w:eastAsia="Times New Roman"/>
          <w:szCs w:val="24"/>
        </w:rPr>
      </w:pPr>
      <w:r>
        <w:rPr>
          <w:rFonts w:eastAsia="Times New Roman"/>
          <w:szCs w:val="24"/>
        </w:rPr>
        <w:t>Όσο για το σχέδιο νόμου, επί της αρχής είχαμε ψηφίσει θετικά. Για τις τροπολογίες όπως και για υπόλοιπα νομίζω ότι θα έχω τον χρόνο να τοποθετηθώ στη δευτερολογία μου.</w:t>
      </w:r>
    </w:p>
    <w:p w14:paraId="6341031B" w14:textId="77777777" w:rsidR="000640C0" w:rsidRDefault="00F37498">
      <w:pPr>
        <w:spacing w:line="600" w:lineRule="auto"/>
        <w:ind w:firstLine="720"/>
        <w:jc w:val="both"/>
        <w:rPr>
          <w:rFonts w:eastAsia="Times New Roman"/>
          <w:szCs w:val="24"/>
        </w:rPr>
      </w:pPr>
      <w:r>
        <w:rPr>
          <w:rFonts w:eastAsia="Times New Roman"/>
          <w:szCs w:val="24"/>
        </w:rPr>
        <w:t>Σας ευχαριστώ πολύ.</w:t>
      </w:r>
    </w:p>
    <w:p w14:paraId="6341031C" w14:textId="77777777" w:rsidR="000640C0" w:rsidRDefault="00F37498">
      <w:pPr>
        <w:spacing w:line="600" w:lineRule="auto"/>
        <w:ind w:firstLine="720"/>
        <w:jc w:val="both"/>
        <w:rPr>
          <w:rFonts w:eastAsia="Times New Roman"/>
          <w:szCs w:val="24"/>
        </w:rPr>
      </w:pPr>
      <w:r>
        <w:rPr>
          <w:rFonts w:eastAsia="Times New Roman"/>
          <w:szCs w:val="24"/>
        </w:rPr>
        <w:t>(Χειροκροτήματα από τ</w:t>
      </w:r>
      <w:r>
        <w:rPr>
          <w:rFonts w:eastAsia="Times New Roman"/>
          <w:szCs w:val="24"/>
        </w:rPr>
        <w:t>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341031D" w14:textId="77777777" w:rsidR="000640C0" w:rsidRDefault="00F37498">
      <w:pPr>
        <w:spacing w:line="600" w:lineRule="auto"/>
        <w:ind w:firstLine="720"/>
        <w:jc w:val="both"/>
        <w:rPr>
          <w:rFonts w:eastAsia="Times New Roman"/>
          <w:szCs w:val="24"/>
        </w:rPr>
      </w:pPr>
      <w:r w:rsidRPr="00FD45E5">
        <w:rPr>
          <w:rFonts w:eastAsia="Times New Roman"/>
          <w:b/>
          <w:szCs w:val="24"/>
        </w:rPr>
        <w:t>ΠΡΟΕΔΡΕΥΕΩΝ (Νικήτας Κακλαμάνης):</w:t>
      </w:r>
      <w:r>
        <w:rPr>
          <w:rFonts w:eastAsia="Times New Roman"/>
          <w:szCs w:val="24"/>
        </w:rPr>
        <w:t xml:space="preserve"> Τον λόγο έχει ο ειδικός αγορητής της Χρυσής Αυγής κ. Ευάγγελος Καρακώστας. </w:t>
      </w:r>
    </w:p>
    <w:p w14:paraId="6341031E" w14:textId="77777777" w:rsidR="000640C0" w:rsidRDefault="00F37498">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Ευχαριστώ, κύριε Πρόεδρε.</w:t>
      </w:r>
    </w:p>
    <w:p w14:paraId="6341031F" w14:textId="77777777" w:rsidR="000640C0" w:rsidRDefault="00F37498">
      <w:pPr>
        <w:spacing w:line="600" w:lineRule="auto"/>
        <w:ind w:firstLine="720"/>
        <w:jc w:val="both"/>
        <w:rPr>
          <w:rFonts w:eastAsia="Times New Roman"/>
          <w:szCs w:val="24"/>
        </w:rPr>
      </w:pPr>
      <w:r>
        <w:rPr>
          <w:rFonts w:eastAsia="Times New Roman"/>
          <w:szCs w:val="24"/>
        </w:rPr>
        <w:t>Κατά τη συζήτηση του υπό ψήφιση σχεδίου νό</w:t>
      </w:r>
      <w:r>
        <w:rPr>
          <w:rFonts w:eastAsia="Times New Roman"/>
          <w:szCs w:val="24"/>
        </w:rPr>
        <w:t xml:space="preserve">μου στην αρμόδια </w:t>
      </w:r>
      <w:r>
        <w:rPr>
          <w:rFonts w:eastAsia="Times New Roman"/>
          <w:szCs w:val="24"/>
        </w:rPr>
        <w:t>ε</w:t>
      </w:r>
      <w:r>
        <w:rPr>
          <w:rFonts w:eastAsia="Times New Roman"/>
          <w:szCs w:val="24"/>
        </w:rPr>
        <w:t xml:space="preserve">πιτροπή της Βουλής η Χρυσή Αυγή εξέφρασε την επιφύλαξή της δεσμευόμενη να τοποθετηθεί στην Ολομέλεια αφού </w:t>
      </w:r>
      <w:r>
        <w:rPr>
          <w:rFonts w:eastAsia="Times New Roman"/>
          <w:szCs w:val="24"/>
        </w:rPr>
        <w:lastRenderedPageBreak/>
        <w:t xml:space="preserve">πρώτα λάβει υπ’ </w:t>
      </w:r>
      <w:proofErr w:type="spellStart"/>
      <w:r>
        <w:rPr>
          <w:rFonts w:eastAsia="Times New Roman"/>
          <w:szCs w:val="24"/>
        </w:rPr>
        <w:t>όψιν</w:t>
      </w:r>
      <w:proofErr w:type="spellEnd"/>
      <w:r>
        <w:rPr>
          <w:rFonts w:eastAsia="Times New Roman"/>
          <w:szCs w:val="24"/>
        </w:rPr>
        <w:t xml:space="preserve"> τις τοποθετήσεις των φορέων και την τελική εισήγηση της Κυβέρνησης. Η συζήτηση στην </w:t>
      </w:r>
      <w:r>
        <w:rPr>
          <w:rFonts w:eastAsia="Times New Roman"/>
          <w:szCs w:val="24"/>
        </w:rPr>
        <w:t>ε</w:t>
      </w:r>
      <w:r>
        <w:rPr>
          <w:rFonts w:eastAsia="Times New Roman"/>
          <w:szCs w:val="24"/>
        </w:rPr>
        <w:t>πιτροπή συνέβαλε ώστε να α</w:t>
      </w:r>
      <w:r>
        <w:rPr>
          <w:rFonts w:eastAsia="Times New Roman"/>
          <w:szCs w:val="24"/>
        </w:rPr>
        <w:t xml:space="preserve">ναδειχθούν ζητήματα σημαντικά, κατά κύριο λόγο αντιφάσεις και κακοτεχνίες του νόμου, δίχως βεβαίως η Κυβέρνηση να παρέμβει προς διόρθωση ή </w:t>
      </w:r>
      <w:proofErr w:type="spellStart"/>
      <w:r>
        <w:rPr>
          <w:rFonts w:eastAsia="Times New Roman"/>
          <w:szCs w:val="24"/>
        </w:rPr>
        <w:t>επαναδιατύπωση</w:t>
      </w:r>
      <w:proofErr w:type="spellEnd"/>
      <w:r>
        <w:rPr>
          <w:rFonts w:eastAsia="Times New Roman"/>
          <w:szCs w:val="24"/>
        </w:rPr>
        <w:t xml:space="preserve"> άρθρων. </w:t>
      </w:r>
    </w:p>
    <w:p w14:paraId="63410320" w14:textId="77777777" w:rsidR="000640C0" w:rsidRDefault="00F37498">
      <w:pPr>
        <w:spacing w:line="600" w:lineRule="auto"/>
        <w:ind w:firstLine="720"/>
        <w:jc w:val="both"/>
        <w:rPr>
          <w:rFonts w:eastAsia="Times New Roman"/>
          <w:szCs w:val="24"/>
        </w:rPr>
      </w:pPr>
      <w:r>
        <w:rPr>
          <w:rFonts w:eastAsia="Times New Roman"/>
          <w:szCs w:val="24"/>
        </w:rPr>
        <w:t xml:space="preserve">Οφείλω βεβαίως να επισημάνω ότι ο Λαϊκός Σύνδεσμος - Χρυσή Αυγή είναι το μοναδικό κόμμα της </w:t>
      </w:r>
      <w:r>
        <w:rPr>
          <w:rFonts w:eastAsia="Times New Roman"/>
          <w:szCs w:val="24"/>
        </w:rPr>
        <w:t xml:space="preserve">Βουλής το οποίο πραγματικά επιθυμεί την πλήρη οικονομική διαφάνεια και τον έλεγχο στον δημόσιο βίο του τόπου. Οικονομική διαφάνεια και έλεγχο δίχως εκπτώσεις, περιορισμούς και προϋποθέσεις. Βεβαίως και τα υπόλοιπα κόμματα, τόσο στην Κυβέρνηση όσο και στην </w:t>
      </w:r>
      <w:r>
        <w:rPr>
          <w:rFonts w:eastAsia="Times New Roman"/>
          <w:szCs w:val="24"/>
        </w:rPr>
        <w:t>Αντιπολίτευση, θα ισχυριστούν πως επιθυμούν το ίδιο. Όμως υποκρίνονται σήμερα, όπως υποκρίνονται τα τελευταία σαράντα τέσσερα έτη της Μεταπολίτευσης κατά τη διάρκεια των οποίων συντελέστηκαν πλήθος οικονομικών εγκλημάτων, τα οποία λιγότερο ή περισσότερο συ</w:t>
      </w:r>
      <w:r>
        <w:rPr>
          <w:rFonts w:eastAsia="Times New Roman"/>
          <w:szCs w:val="24"/>
        </w:rPr>
        <w:t xml:space="preserve">νέβαλαν στη σημερινή δραματική οικονομική κατάσταση της χώρας, θύμα της οποίας είναι η μεγάλη πλειοψηφία του ελληνικού λαού, εκείνη η οποία μπορεί δικαίως </w:t>
      </w:r>
      <w:r>
        <w:rPr>
          <w:rFonts w:eastAsia="Times New Roman"/>
          <w:szCs w:val="24"/>
        </w:rPr>
        <w:lastRenderedPageBreak/>
        <w:t xml:space="preserve">να λάβει τον χαρακτηρισμό ως η μεγάλη μάζα των μη προνομιούχων Ελλήνων. </w:t>
      </w:r>
    </w:p>
    <w:p w14:paraId="63410321" w14:textId="77777777" w:rsidR="000640C0" w:rsidRDefault="00F37498">
      <w:pPr>
        <w:spacing w:line="600" w:lineRule="auto"/>
        <w:ind w:firstLine="720"/>
        <w:jc w:val="both"/>
        <w:rPr>
          <w:rFonts w:eastAsia="Times New Roman"/>
          <w:szCs w:val="24"/>
        </w:rPr>
      </w:pPr>
      <w:r>
        <w:rPr>
          <w:rFonts w:eastAsia="Times New Roman"/>
          <w:szCs w:val="24"/>
        </w:rPr>
        <w:t>Θα ρωτήσει, λοιπόν, καλοπροα</w:t>
      </w:r>
      <w:r>
        <w:rPr>
          <w:rFonts w:eastAsia="Times New Roman"/>
          <w:szCs w:val="24"/>
        </w:rPr>
        <w:t>ίρετα ή όχι, κάποιος: Γιατί τα κόμματα του λεγόμενου δημοκρατικού τόξου υποκρίνονται και η Χρυσή Αυγή όχι; Η απάντησή μας είναι ξεκάθαρη. Η Χρυσή Αυγή είναι το μοναδικό πολιτικό κίνημα της Μεταπολίτευσης το οποίο έχει δεχθεί πλήθος εξονυχιστικών οικονομικώ</w:t>
      </w:r>
      <w:r>
        <w:rPr>
          <w:rFonts w:eastAsia="Times New Roman"/>
          <w:szCs w:val="24"/>
        </w:rPr>
        <w:t xml:space="preserve">ν ελέγχων, χωρίς να έχει προκύψει το παραμικρό μελανό σημείο στα οικονομικά της. </w:t>
      </w:r>
    </w:p>
    <w:p w14:paraId="63410322" w14:textId="77777777" w:rsidR="000640C0" w:rsidRDefault="00F37498">
      <w:pPr>
        <w:spacing w:line="600" w:lineRule="auto"/>
        <w:ind w:firstLine="720"/>
        <w:jc w:val="both"/>
        <w:rPr>
          <w:rFonts w:eastAsia="Times New Roman"/>
          <w:szCs w:val="24"/>
        </w:rPr>
      </w:pPr>
      <w:r>
        <w:rPr>
          <w:rFonts w:eastAsia="Times New Roman"/>
          <w:szCs w:val="24"/>
        </w:rPr>
        <w:t>Επιπρόσθετα δε, η Χρυσή Αυγή διαθέτει σήμερα ένα, κατ’ εμάς τους εθνικιστές, προνόμιο το οποίο δεν μπορεί να επικαλεστεί κανένα από τα υπόλοιπα κόμματα. Ποιο είναι αυτό το πρ</w:t>
      </w:r>
      <w:r>
        <w:rPr>
          <w:rFonts w:eastAsia="Times New Roman"/>
          <w:szCs w:val="24"/>
        </w:rPr>
        <w:t>ονόμιο; Είναι το γεγονός ότι ο Λαϊκός Σύνδεσμος -</w:t>
      </w:r>
      <w:r>
        <w:rPr>
          <w:rFonts w:eastAsia="Times New Roman"/>
          <w:szCs w:val="24"/>
        </w:rPr>
        <w:t xml:space="preserve"> </w:t>
      </w:r>
      <w:r>
        <w:rPr>
          <w:rFonts w:eastAsia="Times New Roman"/>
          <w:szCs w:val="24"/>
        </w:rPr>
        <w:t>Χρυσή Αυγή δεν έχει ελεγχθεί μονάχα από τη Βουλή, όπως συμβαίνει με τα υπόλοιπα κόμματα, αλλά κυρίως έχει επανειλημμένως ελεγχθεί από τις αρμόδιες οικονομικές αρχές και συγκεκριμένα από το ΣΔΟΕ, χωρίς να έχ</w:t>
      </w:r>
      <w:r>
        <w:rPr>
          <w:rFonts w:eastAsia="Times New Roman"/>
          <w:szCs w:val="24"/>
        </w:rPr>
        <w:t xml:space="preserve">ει προκύψει καμία οικονομική ατασθαλία. </w:t>
      </w:r>
    </w:p>
    <w:p w14:paraId="63410323"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Οφείλουμε μάλιστα να υπενθυμίσουμε προς τους συμπατριώτες μας πως όλα τα παραπάνω συμβαίνουν σε μια χρονική συγκυρία κατά την οποία το </w:t>
      </w:r>
      <w:r>
        <w:rPr>
          <w:rFonts w:eastAsia="Times New Roman"/>
          <w:szCs w:val="24"/>
        </w:rPr>
        <w:t>κ</w:t>
      </w:r>
      <w:r>
        <w:rPr>
          <w:rFonts w:eastAsia="Times New Roman"/>
          <w:szCs w:val="24"/>
        </w:rPr>
        <w:t>ίνημα των Ελλήνων Εθνικιστών δεν λαμβάνει ούτε ευρώ κρατικής χρηματοδότησης, τη</w:t>
      </w:r>
      <w:r>
        <w:rPr>
          <w:rFonts w:eastAsia="Times New Roman"/>
          <w:szCs w:val="24"/>
        </w:rPr>
        <w:t xml:space="preserve">ν ίδια ώρα κατά την οποία τα κόμματα του λεγόμενου δημοκρατικού τόξου, ακόμα κι εκείνα που σήμερα εκπροσωπούν το 1,5%, το 1% ή και λιγότερο του ελληνικού λαού, λαμβάνουν και μοιράζονται εκατομμύρια ευρώ κρατικής χρηματοδότησης. </w:t>
      </w:r>
    </w:p>
    <w:p w14:paraId="63410324"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Παρέθεσα τα παραπάνω για να</w:t>
      </w:r>
      <w:r>
        <w:rPr>
          <w:rFonts w:eastAsia="Times New Roman"/>
          <w:szCs w:val="24"/>
        </w:rPr>
        <w:t xml:space="preserve"> αποδείξω πως η Χρυσή Αυγή, πραγματικά, εννοεί την πολιτική της θέση για πλήρη οικονομικό έλεγχο και διαφάνεια και επιπλέον για να γίνει πράξη η λαϊκή απαίτηση, η οποία αποτελεί και πάγια και αδιαπραγμάτευτη θέση του κινήματός μας, να οδηγηθούν οι κλέφτες </w:t>
      </w:r>
      <w:r>
        <w:rPr>
          <w:rFonts w:eastAsia="Times New Roman"/>
          <w:szCs w:val="24"/>
        </w:rPr>
        <w:t>στη φυλακή, εν αντιθέσει προς μία Κυβέρνηση της οποίας οι Υπουργοί απευθύνουν βαρύτατες αλληλοκατηγορίες για κακοδιαχείριση ευρωπαϊκών κονδυλίων, για τις οποίες μάλιστα καταγγελίες επίκεινται και έλεγχοι από την Ευρωπαϊκή Ένωση, και με μια Αξιωματική Αντιπ</w:t>
      </w:r>
      <w:r>
        <w:rPr>
          <w:rFonts w:eastAsia="Times New Roman"/>
          <w:szCs w:val="24"/>
        </w:rPr>
        <w:t xml:space="preserve">ολίτευση η οποία παριστάνει, τάχα, τον θεματοφύλακα της οικονομικής διαφάνειας και του ελέγχου, ενώ χρωστά </w:t>
      </w:r>
      <w:r>
        <w:rPr>
          <w:rFonts w:eastAsia="Times New Roman"/>
          <w:szCs w:val="24"/>
        </w:rPr>
        <w:lastRenderedPageBreak/>
        <w:t xml:space="preserve">περί τα 230 εκατομμύρια στις τράπεζες, τα οποία και φυσικά δεν πρόκειται ποτέ να αποπληρώσει, </w:t>
      </w:r>
      <w:proofErr w:type="spellStart"/>
      <w:r>
        <w:rPr>
          <w:rFonts w:eastAsia="Times New Roman"/>
          <w:szCs w:val="24"/>
        </w:rPr>
        <w:t>μετακυλίοντας</w:t>
      </w:r>
      <w:proofErr w:type="spellEnd"/>
      <w:r>
        <w:rPr>
          <w:rFonts w:eastAsia="Times New Roman"/>
          <w:szCs w:val="24"/>
        </w:rPr>
        <w:t xml:space="preserve"> το βάρος αυτό στον σκληρά δοκιμαζόμενο ελ</w:t>
      </w:r>
      <w:r>
        <w:rPr>
          <w:rFonts w:eastAsia="Times New Roman"/>
          <w:szCs w:val="24"/>
        </w:rPr>
        <w:t xml:space="preserve">ληνικό λαό. </w:t>
      </w:r>
    </w:p>
    <w:p w14:paraId="63410325"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Μετά από την επιβεβλημένη αυτή εισαγωγή, ερχόμαστε τώρα στα του υπό ψήφιση νομοσχεδίου. Όπως έχουμε δηλώσει και κατά τις συνεδριάσεις των επιτροπών, οι τροποποιήσεις τις οποίες εισηγείστε είναι οριακής νομιμότητας. Εκτιμούμε δε πως πολλές εξ α</w:t>
      </w:r>
      <w:r>
        <w:rPr>
          <w:rFonts w:eastAsia="Times New Roman"/>
          <w:szCs w:val="24"/>
        </w:rPr>
        <w:t xml:space="preserve">υτών θα κριθούν αντισυνταγματικές, καθώς υπάρχει και το προηγούμενο του Συμβουλίου της Επικρατείας. </w:t>
      </w:r>
    </w:p>
    <w:p w14:paraId="63410326"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Ειδικότερα, όπως είναι γνωστό και μάλιστα έγινε και σχετική αναφορά από τον </w:t>
      </w:r>
      <w:r>
        <w:rPr>
          <w:rFonts w:eastAsia="Times New Roman"/>
          <w:szCs w:val="24"/>
        </w:rPr>
        <w:t>ε</w:t>
      </w:r>
      <w:r>
        <w:rPr>
          <w:rFonts w:eastAsia="Times New Roman"/>
          <w:szCs w:val="24"/>
        </w:rPr>
        <w:t xml:space="preserve">κπρόσωπο των </w:t>
      </w:r>
      <w:r>
        <w:rPr>
          <w:rFonts w:eastAsia="Times New Roman"/>
          <w:szCs w:val="24"/>
        </w:rPr>
        <w:t>α</w:t>
      </w:r>
      <w:r>
        <w:rPr>
          <w:rFonts w:eastAsia="Times New Roman"/>
          <w:szCs w:val="24"/>
        </w:rPr>
        <w:t>στυνομικών κατά την ακρόαση των φορέων, οι υπ’ αριθμόν 2649/2017</w:t>
      </w:r>
      <w:r>
        <w:rPr>
          <w:rFonts w:eastAsia="Times New Roman"/>
          <w:szCs w:val="24"/>
        </w:rPr>
        <w:t xml:space="preserve"> και 3212/2016 </w:t>
      </w:r>
      <w:r>
        <w:rPr>
          <w:rFonts w:eastAsia="Times New Roman"/>
          <w:szCs w:val="24"/>
        </w:rPr>
        <w:t>α</w:t>
      </w:r>
      <w:r>
        <w:rPr>
          <w:rFonts w:eastAsia="Times New Roman"/>
          <w:szCs w:val="24"/>
        </w:rPr>
        <w:t>ποφάσεις του Συμβουλίου της Επικρατείας ακύρωσαν τις εξίσου πρόσφατες Κοινές Υπουργικές Αποφάσεις 1846/2016 και 1069/2017. Επί της ουσίας δηλαδή ακύρωσαν τις κυβερνητικές εκείνες πρωτοβουλίες οι οποίες ήταν άτεχνες και πρόχειρες, όπως θεωρο</w:t>
      </w:r>
      <w:r>
        <w:rPr>
          <w:rFonts w:eastAsia="Times New Roman"/>
          <w:szCs w:val="24"/>
        </w:rPr>
        <w:t>ύμε ότι είναι και η παρούσα πρόταση του σχεδίου νόμου.</w:t>
      </w:r>
    </w:p>
    <w:p w14:paraId="63410327"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Η Χρυσή Αυγή δεν έχει την παραμικρή αντίρρηση στη διεύρυνση των υπόχρεων υποβολής δήλωσης, όπως αυτό ορίζεται στο άρθρο 1. Έχει, όμως, σοβαρές ενστάσεις στο άρθρο 2 όπου προβλέπεται η εισαγωγή δήλωσης </w:t>
      </w:r>
      <w:r>
        <w:rPr>
          <w:rFonts w:eastAsia="Times New Roman"/>
          <w:szCs w:val="24"/>
        </w:rPr>
        <w:t xml:space="preserve">επί μετρητών και κινητών στο σπίτι: Πρώτον, διότι με τον τρόπο αυτό εισάγεται μια έμμεση κατάργηση κάθε έννοιας </w:t>
      </w:r>
      <w:proofErr w:type="spellStart"/>
      <w:r>
        <w:rPr>
          <w:rFonts w:eastAsia="Times New Roman"/>
          <w:szCs w:val="24"/>
        </w:rPr>
        <w:t>ιδιωτικότητας</w:t>
      </w:r>
      <w:proofErr w:type="spellEnd"/>
      <w:r>
        <w:rPr>
          <w:rFonts w:eastAsia="Times New Roman"/>
          <w:szCs w:val="24"/>
        </w:rPr>
        <w:t xml:space="preserve">, αφού με επόμενη νομοθέτηση είναι σίγουρο ότι θα επιτραπεί σε κάποιον κρατικό φορέα να ελέγχει και το εάν η δήλωση είναι ακριβής. </w:t>
      </w:r>
    </w:p>
    <w:p w14:paraId="63410328"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Δεύτερον, διότι η εκτίμηση της αξίας των κινητών είναι απολύτως αυθαίρετη και επομένως ανακριβής και χωρίς καμμία σκοπιμότητα να δηλωθεί αυτή, ειδικά εάν, όπως είπαμε παραπάνω, δεν σκοπεύετε να μπαίνετε στα σπίτια και να ελέγχετε την αξιοπιστία των στοιχε</w:t>
      </w:r>
      <w:r>
        <w:rPr>
          <w:rFonts w:eastAsia="Times New Roman"/>
          <w:szCs w:val="24"/>
        </w:rPr>
        <w:t xml:space="preserve">ίων. Όπως μάλιστα τονίστηκε σχετικά και από την </w:t>
      </w:r>
      <w:r>
        <w:rPr>
          <w:rFonts w:eastAsia="Times New Roman"/>
          <w:szCs w:val="24"/>
        </w:rPr>
        <w:t>ε</w:t>
      </w:r>
      <w:r>
        <w:rPr>
          <w:rFonts w:eastAsia="Times New Roman"/>
          <w:szCs w:val="24"/>
        </w:rPr>
        <w:t xml:space="preserve">κπρόσωπο του Συμβουλίου της Επικρατείας στην </w:t>
      </w:r>
      <w:r>
        <w:rPr>
          <w:rFonts w:eastAsia="Times New Roman"/>
          <w:szCs w:val="24"/>
        </w:rPr>
        <w:t>ε</w:t>
      </w:r>
      <w:r>
        <w:rPr>
          <w:rFonts w:eastAsia="Times New Roman"/>
          <w:szCs w:val="24"/>
        </w:rPr>
        <w:t>πιτροπή, είναι πλήρως αδύνατον να εξακριβωθεί ποιο ήταν το ύψος των μετρητών που κατέχει κάποιος την 31</w:t>
      </w:r>
      <w:r w:rsidRPr="00503FB2">
        <w:rPr>
          <w:rFonts w:eastAsia="Times New Roman"/>
          <w:szCs w:val="24"/>
          <w:vertAlign w:val="superscript"/>
        </w:rPr>
        <w:t>η</w:t>
      </w:r>
      <w:r>
        <w:rPr>
          <w:rFonts w:eastAsia="Times New Roman"/>
          <w:szCs w:val="24"/>
        </w:rPr>
        <w:t xml:space="preserve"> Δεκεμβρίου του προηγούμενου έτους, αφού από πουθενά δεν </w:t>
      </w:r>
      <w:r>
        <w:rPr>
          <w:rFonts w:eastAsia="Times New Roman"/>
          <w:szCs w:val="24"/>
        </w:rPr>
        <w:t>μπορεί αυτό να αποδειχθεί.</w:t>
      </w:r>
    </w:p>
    <w:p w14:paraId="63410329"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Τρίτον, διότι όσοι δηλώσουν τέτοια στοιχεία καθίστανται την ίδια στιγμή στόχοι εγκληματικών ενεργειών, αφού η υποτιθέμενη ασφάλεια των στοιχείων, τα οποία περιέρχονται σε ηλεκτρονικές πλατφόρμες, έχουν καταστεί έρμαιο οποιουδήποτ</w:t>
      </w:r>
      <w:r>
        <w:rPr>
          <w:rFonts w:eastAsia="Times New Roman"/>
          <w:szCs w:val="24"/>
        </w:rPr>
        <w:t xml:space="preserve">ε </w:t>
      </w:r>
      <w:proofErr w:type="spellStart"/>
      <w:r>
        <w:rPr>
          <w:rFonts w:eastAsia="Times New Roman"/>
          <w:szCs w:val="24"/>
        </w:rPr>
        <w:t>χάκερ</w:t>
      </w:r>
      <w:proofErr w:type="spellEnd"/>
      <w:r>
        <w:rPr>
          <w:rFonts w:eastAsia="Times New Roman"/>
          <w:szCs w:val="24"/>
        </w:rPr>
        <w:t xml:space="preserve">, όχι μόνο στην Ελλάδα αλλά και διεθνώς. </w:t>
      </w:r>
    </w:p>
    <w:p w14:paraId="6341032A"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Επομένως, είναι προφανές ότι η διάταξη αυτή πρέπει είτε να αναμορφωθεί είτε να καταργηθεί πλήρως.</w:t>
      </w:r>
    </w:p>
    <w:p w14:paraId="6341032B"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Απόδειξη της απαράδεκτης προχειρότητας με την οποία αντιμετωπίζεται ένα τόσο σημαντικό ζήτημα, το οποίο άπτεται της διαφθοράς στο </w:t>
      </w:r>
      <w:r>
        <w:rPr>
          <w:rFonts w:eastAsia="Times New Roman"/>
          <w:szCs w:val="24"/>
        </w:rPr>
        <w:t>δ</w:t>
      </w:r>
      <w:r>
        <w:rPr>
          <w:rFonts w:eastAsia="Times New Roman"/>
          <w:szCs w:val="24"/>
        </w:rPr>
        <w:t>ημόσιο, είναι και το θέμα που ανέκυψε από τις τοποθετήσεις των εκπροσώπων των φορέων σχετικά με την υποχρέωσή τους να υποβάλο</w:t>
      </w:r>
      <w:r>
        <w:rPr>
          <w:rFonts w:eastAsia="Times New Roman"/>
          <w:szCs w:val="24"/>
        </w:rPr>
        <w:t xml:space="preserve">υν ξανά τις δηλώσεις του 2016 και του 2017 με ηλεκτρονικό τρόπο αυτήν τη φορά, ενώ αυτές έχουν ήδη υποβληθεί και μάλιστα υπό το φάσμα της απειλής διοικητικού προστίμου. </w:t>
      </w:r>
    </w:p>
    <w:p w14:paraId="6341032C"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Στο άρθρο 4 υπάρχουν αντίστοιχα τρία προβλήματα: </w:t>
      </w:r>
    </w:p>
    <w:p w14:paraId="6341032D"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Το πρώτο είναι η μεταφορά των δηλώσε</w:t>
      </w:r>
      <w:r>
        <w:rPr>
          <w:rFonts w:eastAsia="Times New Roman"/>
          <w:szCs w:val="24"/>
        </w:rPr>
        <w:t>ων υπόχρεων δημοσίων υπαλλήλων στην αρμοδιότητα του Γενικού Επιθεωρητή Δημόσιας Διοίκησης, δηλαδή ενός διορισμένου από την Κυβέρνηση υψηλόβαθμου κρατικού υπαλλήλου, με τρόπο ώστε να καθίσταται επισφαλής η αμεροληψία και ο έλεγχος που επιβάλλεται από την Επ</w:t>
      </w:r>
      <w:r>
        <w:rPr>
          <w:rFonts w:eastAsia="Times New Roman"/>
          <w:szCs w:val="24"/>
        </w:rPr>
        <w:t xml:space="preserve">ιτροπή των Δικαστικών, οι οποίοι ελέγχουν τις δηλώσεις, χωρίς κανέναν λόγο. </w:t>
      </w:r>
    </w:p>
    <w:p w14:paraId="6341032E"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δεύτερο πρόβλημα είναι η </w:t>
      </w:r>
      <w:proofErr w:type="spellStart"/>
      <w:r>
        <w:rPr>
          <w:rFonts w:eastAsia="Times New Roman"/>
          <w:szCs w:val="24"/>
        </w:rPr>
        <w:t>οιονεί</w:t>
      </w:r>
      <w:proofErr w:type="spellEnd"/>
      <w:r>
        <w:rPr>
          <w:rFonts w:eastAsia="Times New Roman"/>
          <w:szCs w:val="24"/>
        </w:rPr>
        <w:t xml:space="preserve"> κατάργηση του χρονικού ορίου της πενταετίας για τον έλεγχο των δηλώσεων, αφού τίθεται η προϋπόθεση ενδείξεων τέλεσης αδικημάτων που παρατείνει τ</w:t>
      </w:r>
      <w:r>
        <w:rPr>
          <w:rFonts w:eastAsia="Times New Roman"/>
          <w:szCs w:val="24"/>
        </w:rPr>
        <w:t>ην πενταετία μέχρι της ποινικής παραγραφής των αδικημάτων αυτών.</w:t>
      </w:r>
    </w:p>
    <w:p w14:paraId="6341032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Τι θα πει ενδείξεις; Από ποιον θα </w:t>
      </w:r>
      <w:proofErr w:type="spellStart"/>
      <w:r>
        <w:rPr>
          <w:rFonts w:eastAsia="Times New Roman" w:cs="Times New Roman"/>
          <w:szCs w:val="24"/>
        </w:rPr>
        <w:t>στοιχειοθετ</w:t>
      </w:r>
      <w:r>
        <w:rPr>
          <w:rFonts w:eastAsia="Times New Roman" w:cs="Times New Roman"/>
          <w:szCs w:val="24"/>
        </w:rPr>
        <w:t>η</w:t>
      </w:r>
      <w:r>
        <w:rPr>
          <w:rFonts w:eastAsia="Times New Roman" w:cs="Times New Roman"/>
          <w:szCs w:val="24"/>
        </w:rPr>
        <w:t>θο</w:t>
      </w:r>
      <w:r>
        <w:rPr>
          <w:rFonts w:eastAsia="Times New Roman" w:cs="Times New Roman"/>
          <w:szCs w:val="24"/>
        </w:rPr>
        <w:t>ύ</w:t>
      </w:r>
      <w:r>
        <w:rPr>
          <w:rFonts w:eastAsia="Times New Roman" w:cs="Times New Roman"/>
          <w:szCs w:val="24"/>
        </w:rPr>
        <w:t>ν</w:t>
      </w:r>
      <w:proofErr w:type="spellEnd"/>
      <w:r>
        <w:rPr>
          <w:rFonts w:eastAsia="Times New Roman" w:cs="Times New Roman"/>
          <w:szCs w:val="24"/>
        </w:rPr>
        <w:t xml:space="preserve"> και θα αξιολογηθούν και με ποιο νομικό μέσο; Διότι η ποινική δικονομία ορίζει πως οι ενδείξεις αρκούν για την άσκηση ποινικής δίωξης, αλλά δ</w:t>
      </w:r>
      <w:r>
        <w:rPr>
          <w:rFonts w:eastAsia="Times New Roman" w:cs="Times New Roman"/>
          <w:szCs w:val="24"/>
        </w:rPr>
        <w:t xml:space="preserve">εν αρκούν ούτε για την αλλαγή των ορίων παραγραφής των αδικημάτων, αλλά ούτε -ακόμη περισσότερο- για τη στέρηση των δικαιωμάτων κάποιου, πολύ περισσότερο από τη στιγμή κατά την οποίαν κρίνονται από τον εισαγγελέα και τον ανακριτή </w:t>
      </w:r>
      <w:r>
        <w:rPr>
          <w:rFonts w:eastAsia="Times New Roman" w:cs="Times New Roman"/>
          <w:szCs w:val="24"/>
        </w:rPr>
        <w:lastRenderedPageBreak/>
        <w:t>κατά περίπτωση και όχι από</w:t>
      </w:r>
      <w:r>
        <w:rPr>
          <w:rFonts w:eastAsia="Times New Roman" w:cs="Times New Roman"/>
          <w:szCs w:val="24"/>
        </w:rPr>
        <w:t xml:space="preserve"> μια αφανή επιτροπή. Επομένως, και σε αυτό το σημείο, λόγω προφανούς αντισυνταγματικότητας, πρέπει να υπάρξει διευκρίνιση ή πλήρης κατάργηση της τροποποίησης.</w:t>
      </w:r>
    </w:p>
    <w:p w14:paraId="6341033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τρίτο πρόβλημα αφορά την οριζόντια δυνατότητα πρόσβασης των οργάνων ελέγχων σε βάσεις δεδομένω</w:t>
      </w:r>
      <w:r>
        <w:rPr>
          <w:rFonts w:eastAsia="Times New Roman" w:cs="Times New Roman"/>
          <w:szCs w:val="24"/>
        </w:rPr>
        <w:t xml:space="preserve">ν και στοιχείων που καθιστά επισφαλή κάθε έλεγχο νομιμότητας των οργάνων, καθώς και των στοιχείων στα οποία οι </w:t>
      </w:r>
      <w:proofErr w:type="spellStart"/>
      <w:r>
        <w:rPr>
          <w:rFonts w:eastAsia="Times New Roman" w:cs="Times New Roman"/>
          <w:szCs w:val="24"/>
        </w:rPr>
        <w:t>ελέγχοντες</w:t>
      </w:r>
      <w:proofErr w:type="spellEnd"/>
      <w:r>
        <w:rPr>
          <w:rFonts w:eastAsia="Times New Roman" w:cs="Times New Roman"/>
          <w:szCs w:val="24"/>
        </w:rPr>
        <w:t xml:space="preserve"> αποκτούν πρόσβαση μαζί με όποιον κακόβουλο τρίτο. Επομένως, θεωρούμε πως χρήζει περαιτέρω διευκρινίσεων και αλλαγών το συγκεκριμένο ση</w:t>
      </w:r>
      <w:r>
        <w:rPr>
          <w:rFonts w:eastAsia="Times New Roman" w:cs="Times New Roman"/>
          <w:szCs w:val="24"/>
        </w:rPr>
        <w:t>μείο.</w:t>
      </w:r>
    </w:p>
    <w:p w14:paraId="6341033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Με το άρθρο 6 επιβεβαιώνεται η διεύρυνση της πενταετούς παραγραφής, διότι αναφέρεται ρητά ότι επιτρέπεται να ανασυρθεί </w:t>
      </w:r>
      <w:proofErr w:type="spellStart"/>
      <w:r>
        <w:rPr>
          <w:rFonts w:eastAsia="Times New Roman" w:cs="Times New Roman"/>
          <w:szCs w:val="24"/>
        </w:rPr>
        <w:t>αρχειοθετηθείσα</w:t>
      </w:r>
      <w:proofErr w:type="spellEnd"/>
      <w:r>
        <w:rPr>
          <w:rFonts w:eastAsia="Times New Roman" w:cs="Times New Roman"/>
          <w:szCs w:val="24"/>
        </w:rPr>
        <w:t xml:space="preserve"> υπόθεση. Αυτό το γεγονός, με τις προηγούμενες ενστάσεις μας, αποδεικνύει ότι με τη διάταξη αυτή θεσμοθετείται η ανα</w:t>
      </w:r>
      <w:r>
        <w:rPr>
          <w:rFonts w:eastAsia="Times New Roman" w:cs="Times New Roman"/>
          <w:szCs w:val="24"/>
        </w:rPr>
        <w:t>σφάλεια δικαίου και μάλιστα χωρίς ρητές προϋποθέσεις, όπως απαιτείται από το Σύνταγμα. Είναι, κατά τη γνώμη μας, και αυτή η διάταξη αντισυνταγματική και γι’ αυτό θα καταπέσει.</w:t>
      </w:r>
    </w:p>
    <w:p w14:paraId="6341033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Εις ό,τι αφορά τώρα τα όσα προβλέπονται στα άρθρα 7 και 8, η θέση της Χρυσής Αυγ</w:t>
      </w:r>
      <w:r>
        <w:rPr>
          <w:rFonts w:eastAsia="Times New Roman" w:cs="Times New Roman"/>
          <w:szCs w:val="24"/>
        </w:rPr>
        <w:t>ής είναι πως οι ποινικές κυρώσεις στις συγκεκριμένες περιπτώσεις θα πρέπει να είναι ιδιαίτερα αυστηρές και να έχουν, βεβαίως, εξόχως αποτρεπτικό χαρακτήρα.</w:t>
      </w:r>
    </w:p>
    <w:p w14:paraId="6341033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Σαφώς και δεν διαφωνούμε με το ύψος των προστίμων και των ποινών, αλλά ζητάμε να διασφαλιστεί η δυνα</w:t>
      </w:r>
      <w:r>
        <w:rPr>
          <w:rFonts w:eastAsia="Times New Roman" w:cs="Times New Roman"/>
          <w:szCs w:val="24"/>
        </w:rPr>
        <w:t>τότητα ουσιαστικού ελέγχου των δηλώσεων, που δεδομένου του όγκου τους είναι αδύνατον να διεκπεραιωθεί.</w:t>
      </w:r>
    </w:p>
    <w:p w14:paraId="6341033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Επαναλαμβάνουμε στο σημείο αυτό ότι η παράγραφος 3 του άρθρου 8 αφήνει παραθυράκι ώστε να κριθεί ακόμη και ατιμώρητη η έκνομη συμπεριφορά συζύγου υπόχρεο</w:t>
      </w:r>
      <w:r>
        <w:rPr>
          <w:rFonts w:eastAsia="Times New Roman" w:cs="Times New Roman"/>
          <w:szCs w:val="24"/>
        </w:rPr>
        <w:t>υ σε δήλωση περιουσιακής κατάστασης προσώπου υπό την επίκληση της αμέλειας. Κατ’ αυτόν τον τρόπο ακυρώνεται επί της ουσίας στο σύνολό του ο υποτιθέμενος αυστηρός και αποτρεπτικός χαρακτήρας των επαπειλούμενων κυρώσεων και ανοίγει ο δρόμος, ώστε να καταστρα</w:t>
      </w:r>
      <w:r>
        <w:rPr>
          <w:rFonts w:eastAsia="Times New Roman" w:cs="Times New Roman"/>
          <w:szCs w:val="24"/>
        </w:rPr>
        <w:t>τηγείται η κείμενη νομοθεσία μέσω των δηλώσεων των συζύγων.</w:t>
      </w:r>
    </w:p>
    <w:p w14:paraId="6341033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Αναφορικά τώρα με το άρθρο 13, το οποίο αποτελεί και ενσωμάτωση της τροπολογίας 1776/157 για την παράταση των ευνοϊκών ρυθμίσεων του λεγόμενου νόμου Παρασκευόπουλου για την αποσυμφόρηση των φυλακώ</w:t>
      </w:r>
      <w:r>
        <w:rPr>
          <w:rFonts w:eastAsia="Times New Roman" w:cs="Times New Roman"/>
          <w:szCs w:val="24"/>
        </w:rPr>
        <w:t>ν, η Χρυσή Αυγή παραμένει αμετακίνητη δηλώνοντας ξεκάθαρα και κατηγορηματικά αντίθετη.</w:t>
      </w:r>
    </w:p>
    <w:p w14:paraId="6341033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Κατά τη συζήτηση μάλιστα στην αρμόδια </w:t>
      </w:r>
      <w:r>
        <w:rPr>
          <w:rFonts w:eastAsia="Times New Roman" w:cs="Times New Roman"/>
          <w:szCs w:val="24"/>
        </w:rPr>
        <w:t>ε</w:t>
      </w:r>
      <w:r>
        <w:rPr>
          <w:rFonts w:eastAsia="Times New Roman" w:cs="Times New Roman"/>
          <w:szCs w:val="24"/>
        </w:rPr>
        <w:t xml:space="preserve">πιτροπή χαρακτηρίσαμε τον νόμο Παρασκευόπουλου κατάπτυστο με τον Πρόεδρο της </w:t>
      </w:r>
      <w:r>
        <w:rPr>
          <w:rFonts w:eastAsia="Times New Roman" w:cs="Times New Roman"/>
          <w:szCs w:val="24"/>
        </w:rPr>
        <w:t>ε</w:t>
      </w:r>
      <w:r>
        <w:rPr>
          <w:rFonts w:eastAsia="Times New Roman" w:cs="Times New Roman"/>
          <w:szCs w:val="24"/>
        </w:rPr>
        <w:t xml:space="preserve">πιτροπής να μας αποδίδει τη μομφή πως δήθεν </w:t>
      </w:r>
      <w:proofErr w:type="spellStart"/>
      <w:r>
        <w:rPr>
          <w:rFonts w:eastAsia="Times New Roman" w:cs="Times New Roman"/>
          <w:szCs w:val="24"/>
        </w:rPr>
        <w:t>στοχοποι</w:t>
      </w:r>
      <w:r>
        <w:rPr>
          <w:rFonts w:eastAsia="Times New Roman" w:cs="Times New Roman"/>
          <w:szCs w:val="24"/>
        </w:rPr>
        <w:t>ούμε</w:t>
      </w:r>
      <w:proofErr w:type="spellEnd"/>
      <w:r>
        <w:rPr>
          <w:rFonts w:eastAsia="Times New Roman" w:cs="Times New Roman"/>
          <w:szCs w:val="24"/>
        </w:rPr>
        <w:t xml:space="preserve"> πολιτικά πρόσωπα, μομφή βεβαίως την οποίαν αναπαρήγαγαν φιλικά προς την Κυβέρνηση μέσα ενημέρωσης προς δημιουργία εντυπώσεων.</w:t>
      </w:r>
    </w:p>
    <w:p w14:paraId="6341033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Από αυτό εδώ, λοιπόν, το Βήμα η Χρυσή Αυγή εμμένει στον χαρακτηρισμό του κατάπτυστου για τον συγκεκριμένο νόμο και τις ευεργε</w:t>
      </w:r>
      <w:r>
        <w:rPr>
          <w:rFonts w:eastAsia="Times New Roman" w:cs="Times New Roman"/>
          <w:szCs w:val="24"/>
        </w:rPr>
        <w:t xml:space="preserve">τικές για εγκληματικά στοιχεία διατάξεις του, η δε παράτασή του καθίσταται εγκληματική, διότι είναι βουτηγμένη στο αίμα εκατοντάδων αθώων Ελλήνων πολιτών, οι οποίοι είτε </w:t>
      </w:r>
      <w:r>
        <w:rPr>
          <w:rFonts w:eastAsia="Times New Roman" w:cs="Times New Roman"/>
          <w:szCs w:val="24"/>
        </w:rPr>
        <w:lastRenderedPageBreak/>
        <w:t>δολοφονήθηκαν είτε βίωσαν τον τρόμο στα χέρια αδίστακτων κακοποιών, οι οποίοι κυκλοφορ</w:t>
      </w:r>
      <w:r>
        <w:rPr>
          <w:rFonts w:eastAsia="Times New Roman" w:cs="Times New Roman"/>
          <w:szCs w:val="24"/>
        </w:rPr>
        <w:t>ούν ελεύθεροι χάρη στην Κυβέρνηση τσίρκο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341033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Αν και θετικές οι ρυθμίσεις που εισάγει το άρθρο 14, τίθεται το εξής ερώτημα: Σε ποιους κρατούμενους αυτές θα εφαρμοστούν και αν εν τέλει σε λίγο καιρό θα έχουν απομείνει κρατούμενοι στις φυλακές για να αποφυλακιστούν, διότι ο περίφημος νόμος Παρασκευόπουλ</w:t>
      </w:r>
      <w:r>
        <w:rPr>
          <w:rFonts w:eastAsia="Times New Roman" w:cs="Times New Roman"/>
          <w:szCs w:val="24"/>
        </w:rPr>
        <w:t>ου και τα όσα ορίζει το αμέσως προηγούμενο άρθρο, το άρθρο 13 δηλαδή του παρόντος σχεδίου νόμου, έχουν επί της ουσίας καταστήσει τα καταστήματα κράτησης της χώρας κέντρα διερχομένων.</w:t>
      </w:r>
    </w:p>
    <w:p w14:paraId="6341033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Εις ό,τι αφορά τώρα τις τροπολογίες, θα ψηφίσουμε υπέρ της τροπολογίας 17</w:t>
      </w:r>
      <w:r>
        <w:rPr>
          <w:rFonts w:eastAsia="Times New Roman" w:cs="Times New Roman"/>
          <w:szCs w:val="24"/>
        </w:rPr>
        <w:t>77/158, με την οποία αυξάνονται κατά διακόσιες πενήντα οκτώ οι οργανικές θέσεις προσωπικού καταστημάτων κράτησης, προκειμένου να στελεχωθεί επαρκώς το κατάστημα κράτησης της Δράμας.</w:t>
      </w:r>
    </w:p>
    <w:p w14:paraId="6341033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Θα ψηφίσουμε «παρών» στην τροπολογία 1780/160 με την οποία ρυθμίζονται θέμ</w:t>
      </w:r>
      <w:r>
        <w:rPr>
          <w:rFonts w:eastAsia="Times New Roman" w:cs="Times New Roman"/>
          <w:szCs w:val="24"/>
        </w:rPr>
        <w:t xml:space="preserve">ατα μετάταξης στις υπηρεσίες της Δημοτικής Αστυνομίας των πρώην δημοτικών αστυνομικών, οι οποίοι μέχρι σήμερα υπηρετούσαν στα καταστήματα κράτησης και ειδικότερα η διαδικασία και το χρονοδιάγραμμα υποβολής σχετικών αιτήσεων. </w:t>
      </w:r>
    </w:p>
    <w:p w14:paraId="6341033B" w14:textId="77777777" w:rsidR="000640C0" w:rsidRDefault="00F37498">
      <w:pPr>
        <w:spacing w:line="600" w:lineRule="auto"/>
        <w:ind w:firstLine="720"/>
        <w:jc w:val="both"/>
        <w:rPr>
          <w:rFonts w:eastAsia="Times New Roman"/>
          <w:szCs w:val="24"/>
        </w:rPr>
      </w:pPr>
      <w:r>
        <w:rPr>
          <w:rFonts w:eastAsia="Times New Roman"/>
          <w:szCs w:val="24"/>
        </w:rPr>
        <w:t>Και βεβαίως θα καταψηφίσουμε τ</w:t>
      </w:r>
      <w:r>
        <w:rPr>
          <w:rFonts w:eastAsia="Times New Roman"/>
          <w:szCs w:val="24"/>
        </w:rPr>
        <w:t xml:space="preserve">ην τροπολογία 1786/163 με την οποία </w:t>
      </w:r>
      <w:proofErr w:type="spellStart"/>
      <w:r>
        <w:rPr>
          <w:rFonts w:eastAsia="Times New Roman"/>
          <w:szCs w:val="24"/>
        </w:rPr>
        <w:t>μοριοδοτούνται</w:t>
      </w:r>
      <w:proofErr w:type="spellEnd"/>
      <w:r>
        <w:rPr>
          <w:rFonts w:eastAsia="Times New Roman"/>
          <w:szCs w:val="24"/>
        </w:rPr>
        <w:t xml:space="preserve"> οι υποψήφιοι για θέση νοσηλευτικού και λοιπού προσωπικού σε δημόσια νοσοκομεία και λοιπές δομές υγείας υπό την επίκληση της εμπειρίας, η οποία έχει αποκτηθεί λόγω της προϋπηρεσίας σε αντίστοιχες θέσεις.</w:t>
      </w:r>
    </w:p>
    <w:p w14:paraId="6341033C" w14:textId="77777777" w:rsidR="000640C0" w:rsidRDefault="00F37498">
      <w:pPr>
        <w:spacing w:line="600" w:lineRule="auto"/>
        <w:ind w:firstLine="720"/>
        <w:jc w:val="both"/>
        <w:rPr>
          <w:rFonts w:eastAsia="Times New Roman"/>
          <w:szCs w:val="24"/>
        </w:rPr>
      </w:pPr>
      <w:r>
        <w:rPr>
          <w:rFonts w:eastAsia="Times New Roman"/>
          <w:szCs w:val="24"/>
        </w:rPr>
        <w:t>Κα</w:t>
      </w:r>
      <w:r>
        <w:rPr>
          <w:rFonts w:eastAsia="Times New Roman"/>
          <w:szCs w:val="24"/>
        </w:rPr>
        <w:t>ι αν ακόμη για τους νοσηλευτές θα μπορούσε κάποιος να αποδεχθεί ότι όντως η ήδη υπάρχουσα εμπειρία συμβάλλει στην αποτελεσματικότερη άσκηση των καθηκόντων τους, το ερώτημα το οποίο τίθεται είναι το εξής</w:t>
      </w:r>
      <w:r w:rsidRPr="00DA13BC">
        <w:rPr>
          <w:rFonts w:eastAsia="Times New Roman"/>
          <w:szCs w:val="24"/>
        </w:rPr>
        <w:t xml:space="preserve">: </w:t>
      </w:r>
    </w:p>
    <w:p w14:paraId="6341033D" w14:textId="77777777" w:rsidR="000640C0" w:rsidRDefault="00F37498">
      <w:pPr>
        <w:spacing w:line="600" w:lineRule="auto"/>
        <w:ind w:firstLine="720"/>
        <w:jc w:val="both"/>
        <w:rPr>
          <w:rFonts w:eastAsia="Times New Roman"/>
          <w:szCs w:val="24"/>
        </w:rPr>
      </w:pPr>
      <w:r>
        <w:rPr>
          <w:rFonts w:eastAsia="Times New Roman"/>
          <w:szCs w:val="24"/>
        </w:rPr>
        <w:t>Ποιο είναι το λοιπό, πλην του νοσηλευτικού, προσωπι</w:t>
      </w:r>
      <w:r>
        <w:rPr>
          <w:rFonts w:eastAsia="Times New Roman"/>
          <w:szCs w:val="24"/>
        </w:rPr>
        <w:t xml:space="preserve">κό του οποίου η εμπειρία, επίσης, θα </w:t>
      </w:r>
      <w:proofErr w:type="spellStart"/>
      <w:r>
        <w:rPr>
          <w:rFonts w:eastAsia="Times New Roman"/>
          <w:szCs w:val="24"/>
        </w:rPr>
        <w:t>μοριοδοτηθεί</w:t>
      </w:r>
      <w:proofErr w:type="spellEnd"/>
      <w:r>
        <w:rPr>
          <w:rFonts w:eastAsia="Times New Roman"/>
          <w:szCs w:val="24"/>
        </w:rPr>
        <w:t xml:space="preserve">; Για ποιο λόγο, </w:t>
      </w:r>
      <w:r>
        <w:rPr>
          <w:rFonts w:eastAsia="Times New Roman"/>
          <w:szCs w:val="24"/>
        </w:rPr>
        <w:lastRenderedPageBreak/>
        <w:t xml:space="preserve">για παράδειγμα, ένας κλητήρας ή μια γραμματέας ή ένας διοικητικός υπάλληλος νοσοκομείου θα πρέπει να </w:t>
      </w:r>
      <w:proofErr w:type="spellStart"/>
      <w:r>
        <w:rPr>
          <w:rFonts w:eastAsia="Times New Roman"/>
          <w:szCs w:val="24"/>
        </w:rPr>
        <w:t>μοριοδοτείται</w:t>
      </w:r>
      <w:proofErr w:type="spellEnd"/>
      <w:r>
        <w:rPr>
          <w:rFonts w:eastAsia="Times New Roman"/>
          <w:szCs w:val="24"/>
        </w:rPr>
        <w:t xml:space="preserve"> εις βάρος κάποιου άλλου συνυποψήφιου του, ο οποίος μπορεί να έχει και περισ</w:t>
      </w:r>
      <w:r>
        <w:rPr>
          <w:rFonts w:eastAsia="Times New Roman"/>
          <w:szCs w:val="24"/>
        </w:rPr>
        <w:t>σότερα τυπικά προσόντα;</w:t>
      </w:r>
    </w:p>
    <w:p w14:paraId="6341033E" w14:textId="77777777" w:rsidR="000640C0" w:rsidRDefault="00F37498">
      <w:pPr>
        <w:spacing w:line="600" w:lineRule="auto"/>
        <w:ind w:firstLine="720"/>
        <w:jc w:val="both"/>
        <w:rPr>
          <w:rFonts w:eastAsia="Times New Roman"/>
          <w:szCs w:val="24"/>
        </w:rPr>
      </w:pPr>
      <w:r>
        <w:rPr>
          <w:rFonts w:eastAsia="Times New Roman"/>
          <w:szCs w:val="24"/>
        </w:rPr>
        <w:t>Είναι για εμάς προφανές ότι η συγκεκριμένη ρύθμιση είναι ρουσφετολογική και φωτογραφική και ανοίγει τον δρόμο για πελατειακές δοσοληψίες με κομματικούς παρατρεχάμενους, τα γνωστά «αριστερά κομματόσκυλα», εν</w:t>
      </w:r>
      <w:r>
        <w:rPr>
          <w:rFonts w:eastAsia="Times New Roman"/>
          <w:szCs w:val="24"/>
        </w:rPr>
        <w:t xml:space="preserve"> </w:t>
      </w:r>
      <w:r>
        <w:rPr>
          <w:rFonts w:eastAsia="Times New Roman"/>
          <w:szCs w:val="24"/>
        </w:rPr>
        <w:t>όψει των επικείμενων εκλο</w:t>
      </w:r>
      <w:r>
        <w:rPr>
          <w:rFonts w:eastAsia="Times New Roman"/>
          <w:szCs w:val="24"/>
        </w:rPr>
        <w:t>γών.</w:t>
      </w:r>
    </w:p>
    <w:p w14:paraId="6341033F" w14:textId="77777777" w:rsidR="000640C0" w:rsidRDefault="00F37498">
      <w:pPr>
        <w:spacing w:line="600" w:lineRule="auto"/>
        <w:ind w:firstLine="720"/>
        <w:jc w:val="both"/>
        <w:rPr>
          <w:rFonts w:eastAsia="Times New Roman"/>
          <w:szCs w:val="24"/>
        </w:rPr>
      </w:pPr>
      <w:r>
        <w:rPr>
          <w:rFonts w:eastAsia="Times New Roman"/>
          <w:szCs w:val="24"/>
        </w:rPr>
        <w:t>Σας ευχαριστώ.</w:t>
      </w:r>
    </w:p>
    <w:p w14:paraId="63410340" w14:textId="77777777" w:rsidR="000640C0" w:rsidRDefault="00F37498">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DA13BC">
        <w:rPr>
          <w:rFonts w:eastAsia="Times New Roman" w:cs="Times New Roman"/>
          <w:szCs w:val="24"/>
        </w:rPr>
        <w:t xml:space="preserve"> </w:t>
      </w:r>
      <w:r>
        <w:rPr>
          <w:rFonts w:eastAsia="Times New Roman" w:cs="Times New Roman"/>
          <w:szCs w:val="24"/>
        </w:rPr>
        <w:t>Χρυσής Αυγής)</w:t>
      </w:r>
    </w:p>
    <w:p w14:paraId="63410341" w14:textId="77777777" w:rsidR="000640C0" w:rsidRDefault="00F37498">
      <w:pPr>
        <w:spacing w:line="600" w:lineRule="auto"/>
        <w:ind w:firstLine="720"/>
        <w:jc w:val="both"/>
        <w:rPr>
          <w:rFonts w:eastAsia="Times New Roman"/>
          <w:b/>
          <w:bCs/>
        </w:rPr>
      </w:pPr>
      <w:r>
        <w:rPr>
          <w:rFonts w:eastAsia="Times New Roman"/>
          <w:b/>
          <w:bCs/>
        </w:rPr>
        <w:t>ΠΡΟΕΔΡΕΥΩΝ (Νικήτας Κακλαμάνης):</w:t>
      </w:r>
      <w:r w:rsidRPr="00DA13BC">
        <w:rPr>
          <w:rFonts w:eastAsia="Times New Roman"/>
          <w:b/>
          <w:bCs/>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w:t>
      </w:r>
      <w:r>
        <w:rPr>
          <w:rFonts w:eastAsia="Times New Roman" w:cs="Times New Roman"/>
        </w:rPr>
        <w:t xml:space="preserve">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rPr>
        <w:lastRenderedPageBreak/>
        <w:t>Βουλής, πενήντα δύο μαθητές και μαθήτριες και τέσσερις εκπαιδευτικοί συνοδοί τους από το 3</w:t>
      </w:r>
      <w:r w:rsidRPr="00DA13BC">
        <w:rPr>
          <w:rFonts w:eastAsia="Times New Roman" w:cs="Times New Roman"/>
          <w:vertAlign w:val="superscript"/>
        </w:rPr>
        <w:t>ο</w:t>
      </w:r>
      <w:r>
        <w:rPr>
          <w:rFonts w:eastAsia="Times New Roman" w:cs="Times New Roman"/>
        </w:rPr>
        <w:t xml:space="preserve"> Δημοτικό Σχολείο Μελι</w:t>
      </w:r>
      <w:r>
        <w:rPr>
          <w:rFonts w:eastAsia="Times New Roman" w:cs="Times New Roman"/>
        </w:rPr>
        <w:t xml:space="preserve">σσίων. </w:t>
      </w:r>
    </w:p>
    <w:p w14:paraId="63410342" w14:textId="77777777" w:rsidR="000640C0" w:rsidRDefault="00F3749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3410343" w14:textId="77777777" w:rsidR="000640C0" w:rsidRDefault="00F3749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3410344" w14:textId="77777777" w:rsidR="000640C0" w:rsidRDefault="00F37498">
      <w:pPr>
        <w:spacing w:line="600" w:lineRule="auto"/>
        <w:ind w:firstLine="720"/>
        <w:jc w:val="both"/>
        <w:rPr>
          <w:rFonts w:eastAsia="Times New Roman" w:cs="Times New Roman"/>
        </w:rPr>
      </w:pPr>
      <w:r>
        <w:rPr>
          <w:rFonts w:eastAsia="Times New Roman" w:cs="Times New Roman"/>
        </w:rPr>
        <w:t>Συνεχίζουμε με τον ειδικό αγορητή του Κομμουνιστικού Κόμματος Ελλάδ</w:t>
      </w:r>
      <w:r>
        <w:rPr>
          <w:rFonts w:eastAsia="Times New Roman" w:cs="Times New Roman"/>
        </w:rPr>
        <w:t>α</w:t>
      </w:r>
      <w:r>
        <w:rPr>
          <w:rFonts w:eastAsia="Times New Roman" w:cs="Times New Roman"/>
        </w:rPr>
        <w:t>ς τον κ. Μανώλη Συντυχάκη.</w:t>
      </w:r>
    </w:p>
    <w:p w14:paraId="63410345" w14:textId="77777777" w:rsidR="000640C0" w:rsidRDefault="00F37498">
      <w:pPr>
        <w:spacing w:line="600" w:lineRule="auto"/>
        <w:ind w:firstLine="720"/>
        <w:jc w:val="both"/>
        <w:rPr>
          <w:rFonts w:eastAsia="Times New Roman" w:cs="Times New Roman"/>
        </w:rPr>
      </w:pPr>
      <w:r>
        <w:rPr>
          <w:rFonts w:eastAsia="Times New Roman" w:cs="Times New Roman"/>
        </w:rPr>
        <w:t>Ορίστε, κύριε συνάδελφε, έχετε τον λόγο.</w:t>
      </w:r>
    </w:p>
    <w:p w14:paraId="63410346" w14:textId="77777777" w:rsidR="000640C0" w:rsidRDefault="00F37498">
      <w:pPr>
        <w:spacing w:line="600" w:lineRule="auto"/>
        <w:ind w:firstLine="720"/>
        <w:jc w:val="both"/>
        <w:rPr>
          <w:rFonts w:eastAsia="Times New Roman"/>
          <w:bCs/>
        </w:rPr>
      </w:pPr>
      <w:r>
        <w:rPr>
          <w:rFonts w:eastAsia="Times New Roman"/>
          <w:b/>
          <w:bCs/>
        </w:rPr>
        <w:t>ΕΜΜΑΝΟΥΗΛ ΣΥΝΤΥΧΑΚΗΣ</w:t>
      </w:r>
      <w:r w:rsidRPr="005A594B">
        <w:rPr>
          <w:rFonts w:eastAsia="Times New Roman"/>
          <w:b/>
          <w:bCs/>
        </w:rPr>
        <w:t xml:space="preserve">: </w:t>
      </w:r>
      <w:r w:rsidRPr="005A594B">
        <w:rPr>
          <w:rFonts w:eastAsia="Times New Roman"/>
          <w:bCs/>
        </w:rPr>
        <w:t xml:space="preserve">Ευχαριστώ, </w:t>
      </w:r>
      <w:r w:rsidRPr="005A594B">
        <w:rPr>
          <w:rFonts w:eastAsia="Times New Roman"/>
          <w:bCs/>
        </w:rPr>
        <w:t>κύριε Πρόεδρε.</w:t>
      </w:r>
    </w:p>
    <w:p w14:paraId="63410347" w14:textId="77777777" w:rsidR="000640C0" w:rsidRDefault="00F37498">
      <w:pPr>
        <w:spacing w:line="600" w:lineRule="auto"/>
        <w:ind w:firstLine="720"/>
        <w:jc w:val="both"/>
        <w:rPr>
          <w:rFonts w:eastAsia="Times New Roman"/>
          <w:bCs/>
        </w:rPr>
      </w:pPr>
      <w:r>
        <w:rPr>
          <w:rFonts w:eastAsia="Times New Roman"/>
          <w:bCs/>
        </w:rPr>
        <w:t xml:space="preserve">Κυρίες και κύριοι, με το παρόν σχέδιο νόμου τροποποιείται το υπάρχον πλαίσιο για τις δηλώσεις του λεγόμενου «πόθεν έσχες». Τα βασικά σημεία των τροποποιήσεων αφορούν την εισαγωγή νέων κατηγοριών υπόχρεου σε δήλωση περιουσιακής κατάστασης, </w:t>
      </w:r>
      <w:r>
        <w:rPr>
          <w:rFonts w:eastAsia="Times New Roman"/>
          <w:bCs/>
        </w:rPr>
        <w:t>όπως η ένταξη των δικαστικών και εισαγγελικών λειτουργών στην κατηγορία των πολιτικών προσώπων, την εξομοίωση των δικαστικών και εισαγγελικών λειτουργών με τα πο</w:t>
      </w:r>
      <w:r>
        <w:rPr>
          <w:rFonts w:eastAsia="Times New Roman"/>
          <w:bCs/>
        </w:rPr>
        <w:lastRenderedPageBreak/>
        <w:t>λιτικά πρόσωπα και την υποχρέωση μεταξύ άλλων να συμπεριλαμβάνουν στις δηλώσεις τις δανειακές υ</w:t>
      </w:r>
      <w:r>
        <w:rPr>
          <w:rFonts w:eastAsia="Times New Roman"/>
          <w:bCs/>
        </w:rPr>
        <w:t>ποχρεώσεις τους προς τράπεζες, νομικά και φυσικά πρόσωπα.</w:t>
      </w:r>
    </w:p>
    <w:p w14:paraId="63410348" w14:textId="77777777" w:rsidR="000640C0" w:rsidRDefault="00F37498">
      <w:pPr>
        <w:spacing w:line="600" w:lineRule="auto"/>
        <w:ind w:firstLine="720"/>
        <w:jc w:val="both"/>
        <w:rPr>
          <w:rFonts w:eastAsia="Times New Roman"/>
          <w:bCs/>
        </w:rPr>
      </w:pPr>
      <w:r>
        <w:rPr>
          <w:rFonts w:eastAsia="Times New Roman"/>
          <w:bCs/>
        </w:rPr>
        <w:t xml:space="preserve">Περιλαμβάνεται, επίσης, η </w:t>
      </w:r>
      <w:proofErr w:type="spellStart"/>
      <w:r>
        <w:rPr>
          <w:rFonts w:eastAsia="Times New Roman"/>
          <w:bCs/>
        </w:rPr>
        <w:t>αυστηροποίηση</w:t>
      </w:r>
      <w:proofErr w:type="spellEnd"/>
      <w:r>
        <w:rPr>
          <w:rFonts w:eastAsia="Times New Roman"/>
          <w:bCs/>
        </w:rPr>
        <w:t xml:space="preserve"> των ποινικών, αλλά και άλλων κυρώσεων σε βάρος των παραβατών, η διεύρυνση ως προς το αντικείμενο και την έκταση του ελέγχου των δηλώσεων, η εισαγωγή νέου συστ</w:t>
      </w:r>
      <w:r>
        <w:rPr>
          <w:rFonts w:eastAsia="Times New Roman"/>
          <w:bCs/>
        </w:rPr>
        <w:t xml:space="preserve">ήματος με ηλεκτρονικό τρόπο αντί για έντυπο υποβολής των δηλώσεων. </w:t>
      </w:r>
    </w:p>
    <w:p w14:paraId="63410349" w14:textId="77777777" w:rsidR="000640C0" w:rsidRDefault="00F37498">
      <w:pPr>
        <w:spacing w:line="600" w:lineRule="auto"/>
        <w:ind w:firstLine="720"/>
        <w:jc w:val="both"/>
        <w:rPr>
          <w:rFonts w:eastAsia="Times New Roman"/>
          <w:bCs/>
        </w:rPr>
      </w:pPr>
      <w:r>
        <w:rPr>
          <w:rFonts w:eastAsia="Times New Roman"/>
          <w:bCs/>
        </w:rPr>
        <w:t>Το Κομμουνιστικό Κόμμας Ελλάδας, διατηρώντας τις όποιες επιφυλάξεις έχει εκφράσει στο παρελθόν, κατά βάση γενικού πολιτικού περιεχομένου, θα υπερψηφίσει επί της αρχής το σχέδιο νόμου και τ</w:t>
      </w:r>
      <w:r>
        <w:rPr>
          <w:rFonts w:eastAsia="Times New Roman"/>
          <w:bCs/>
        </w:rPr>
        <w:t xml:space="preserve">ο σύνολο των άρθρων που περιλαμβάνει. </w:t>
      </w:r>
    </w:p>
    <w:p w14:paraId="6341034A" w14:textId="77777777" w:rsidR="000640C0" w:rsidRDefault="00F37498">
      <w:pPr>
        <w:spacing w:line="600" w:lineRule="auto"/>
        <w:ind w:firstLine="720"/>
        <w:jc w:val="both"/>
        <w:rPr>
          <w:rFonts w:eastAsia="Times New Roman"/>
          <w:bCs/>
        </w:rPr>
      </w:pPr>
      <w:r>
        <w:rPr>
          <w:rFonts w:eastAsia="Times New Roman"/>
          <w:bCs/>
        </w:rPr>
        <w:t xml:space="preserve">Για το άρθρο 5 έχουμε μια επισήμανση - επιφύλαξη, την οποία διατυπώσαμε στη συνεδρίαση της </w:t>
      </w:r>
      <w:r>
        <w:rPr>
          <w:rFonts w:eastAsia="Times New Roman"/>
          <w:bCs/>
        </w:rPr>
        <w:t>ε</w:t>
      </w:r>
      <w:r>
        <w:rPr>
          <w:rFonts w:eastAsia="Times New Roman"/>
          <w:bCs/>
        </w:rPr>
        <w:t xml:space="preserve">πιτροπής κατά τη β΄ ανάγνωση, σχετικά με τον τρόπο επιλογής των μελών της Επιτροπής Ελέγχου. Με βάση το άρθρο 5 τα μέλη της </w:t>
      </w:r>
      <w:r>
        <w:rPr>
          <w:rFonts w:eastAsia="Times New Roman"/>
          <w:bCs/>
        </w:rPr>
        <w:t>ε</w:t>
      </w:r>
      <w:r>
        <w:rPr>
          <w:rFonts w:eastAsia="Times New Roman"/>
          <w:bCs/>
        </w:rPr>
        <w:t xml:space="preserve">πιτροπής, που είναι δικαστές, δεν θα επιλέγονται πλέον όπως με την ισχύουσα διάταξη από τα αντίστοιχα Ανώτατα Δικαστικά Συμβούλια </w:t>
      </w:r>
      <w:r>
        <w:rPr>
          <w:rFonts w:eastAsia="Times New Roman"/>
          <w:bCs/>
        </w:rPr>
        <w:lastRenderedPageBreak/>
        <w:t xml:space="preserve">των οικείων δικαστηρίων, αλλά από τους Προέδρους αυτών, οι οποίοι σε τελική ανάλυση διορίζονται στη θέση του Προέδρου από την </w:t>
      </w:r>
      <w:r>
        <w:rPr>
          <w:rFonts w:eastAsia="Times New Roman"/>
          <w:bCs/>
        </w:rPr>
        <w:t xml:space="preserve">εκάστοτε κυβέρνηση. Τον δε </w:t>
      </w:r>
      <w:r>
        <w:rPr>
          <w:rFonts w:eastAsia="Times New Roman"/>
          <w:bCs/>
        </w:rPr>
        <w:t>α</w:t>
      </w:r>
      <w:r>
        <w:rPr>
          <w:rFonts w:eastAsia="Times New Roman"/>
          <w:bCs/>
        </w:rPr>
        <w:t xml:space="preserve">ντιεισαγγελέα του Αρείου Πάγου θα ορίζει ο </w:t>
      </w:r>
      <w:r>
        <w:rPr>
          <w:rFonts w:eastAsia="Times New Roman"/>
          <w:bCs/>
        </w:rPr>
        <w:t>ε</w:t>
      </w:r>
      <w:r>
        <w:rPr>
          <w:rFonts w:eastAsia="Times New Roman"/>
          <w:bCs/>
        </w:rPr>
        <w:t>ισαγγελέας του Αρείου Πάγου, ο οποίος βέβαια επίσης διορίζεται στη θέση αυτή από την εκάστοτε κυβέρνηση.</w:t>
      </w:r>
    </w:p>
    <w:p w14:paraId="6341034B" w14:textId="77777777" w:rsidR="000640C0" w:rsidRDefault="00F37498">
      <w:pPr>
        <w:spacing w:line="600" w:lineRule="auto"/>
        <w:ind w:firstLine="720"/>
        <w:jc w:val="both"/>
        <w:rPr>
          <w:rFonts w:eastAsia="Times New Roman"/>
          <w:bCs/>
        </w:rPr>
      </w:pPr>
      <w:r>
        <w:rPr>
          <w:rFonts w:eastAsia="Times New Roman"/>
          <w:bCs/>
        </w:rPr>
        <w:t>Εμείς θεωρούμε ότι πρέπει να παραμείνει ο ισχύον μέχρι σήμερα τρόπος επιλογής τ</w:t>
      </w:r>
      <w:r>
        <w:rPr>
          <w:rFonts w:eastAsia="Times New Roman"/>
          <w:bCs/>
        </w:rPr>
        <w:t>ης Επιτροπής Ελέγχου.</w:t>
      </w:r>
    </w:p>
    <w:p w14:paraId="6341034C" w14:textId="77777777" w:rsidR="000640C0" w:rsidRDefault="00F37498">
      <w:pPr>
        <w:spacing w:line="600" w:lineRule="auto"/>
        <w:ind w:firstLine="720"/>
        <w:jc w:val="both"/>
        <w:rPr>
          <w:rFonts w:eastAsia="Times New Roman"/>
          <w:bCs/>
        </w:rPr>
      </w:pPr>
      <w:r>
        <w:rPr>
          <w:rFonts w:eastAsia="Times New Roman"/>
          <w:bCs/>
        </w:rPr>
        <w:t>Από εκεί και μετά το ερώτημα που εύλογα προκύπτει είναι αν επαρκούν αυτά τα μέτρα για να παταχθούν τα φαινόμενα της διαφθοράς και του μαύρου χρήματος, τα οποία ολοένα και αυξάνονται;</w:t>
      </w:r>
    </w:p>
    <w:p w14:paraId="6341034D" w14:textId="77777777" w:rsidR="000640C0" w:rsidRDefault="00F37498">
      <w:pPr>
        <w:spacing w:line="600" w:lineRule="auto"/>
        <w:ind w:firstLine="720"/>
        <w:jc w:val="both"/>
        <w:rPr>
          <w:rFonts w:eastAsia="Times New Roman"/>
          <w:bCs/>
        </w:rPr>
      </w:pPr>
      <w:r>
        <w:rPr>
          <w:rFonts w:eastAsia="Times New Roman"/>
          <w:bCs/>
        </w:rPr>
        <w:t>Μάλιστα, με αφορμή το παρόν σχέδιο νόμου η Κυβέρνησ</w:t>
      </w:r>
      <w:r>
        <w:rPr>
          <w:rFonts w:eastAsia="Times New Roman"/>
          <w:bCs/>
        </w:rPr>
        <w:t xml:space="preserve">η ΣΥΡΙΖΑ - ΑΝΕΛ, η Νέα Δημοκρατία, τα υπόλοιπα αστικά κόμματα κάνουν σαν να ανακάλυψαν τώρα το αυγό του Κολόμβου, ξεδιπλώνουν μια υποκριτική αντιπαράθεση για τα ζητήματα της διαφθοράς, του μαύρου χρήματος, τον ρόλο της </w:t>
      </w:r>
      <w:r>
        <w:rPr>
          <w:rFonts w:eastAsia="Times New Roman"/>
          <w:bCs/>
        </w:rPr>
        <w:t>δ</w:t>
      </w:r>
      <w:r>
        <w:rPr>
          <w:rFonts w:eastAsia="Times New Roman"/>
          <w:bCs/>
        </w:rPr>
        <w:t>ικαιοσύνης και του ελέγχου της από τ</w:t>
      </w:r>
      <w:r>
        <w:rPr>
          <w:rFonts w:eastAsia="Times New Roman"/>
          <w:bCs/>
        </w:rPr>
        <w:t xml:space="preserve">ην πολιτική εξουσία και διάφορα άλλα </w:t>
      </w:r>
      <w:r>
        <w:rPr>
          <w:rFonts w:eastAsia="Times New Roman"/>
          <w:bCs/>
        </w:rPr>
        <w:lastRenderedPageBreak/>
        <w:t>για τα οποία την πρώτη και την κύρια ευθύνη την έχουν αυτά τα κόμματα που εναλλάσσονται στην κυβερνητική εξουσία, φαινόμενα τα οποία αποτελούν την άλλη όψη του νομίσματος της αντιλαϊκής πολιτικής που φορτώνει με βάρη το</w:t>
      </w:r>
      <w:r>
        <w:rPr>
          <w:rFonts w:eastAsia="Times New Roman"/>
          <w:bCs/>
        </w:rPr>
        <w:t xml:space="preserve">ν λαό. </w:t>
      </w:r>
    </w:p>
    <w:p w14:paraId="6341034E" w14:textId="77777777" w:rsidR="000640C0" w:rsidRDefault="00F37498">
      <w:pPr>
        <w:spacing w:line="600" w:lineRule="auto"/>
        <w:ind w:firstLine="720"/>
        <w:jc w:val="both"/>
        <w:rPr>
          <w:rFonts w:eastAsia="Times New Roman"/>
          <w:b/>
          <w:bCs/>
        </w:rPr>
      </w:pPr>
      <w:r>
        <w:rPr>
          <w:rFonts w:eastAsia="Times New Roman"/>
          <w:bCs/>
        </w:rPr>
        <w:t>Γι’ αυτό και ο μεταξύ τους καυγάς αναβαθμίζεται συνεχώς. Στοχεύουν στον αποπροσανατολισμό του λαού για να κρύψουν τη στρατηγική τους συμφωνία και προσήλωση τους ιμπεριαλιστικούς οργανισμούς, για να συντηρούν αυταπάτες ότι μπορεί στο πλαίσιο του καπ</w:t>
      </w:r>
      <w:r>
        <w:rPr>
          <w:rFonts w:eastAsia="Times New Roman"/>
          <w:bCs/>
        </w:rPr>
        <w:t>ιταλισμού να υπάρξει φιλολαϊκή ανάπτυξη, δίκαιο φορολογικό σύστημα, πάταξη της διαφθοράς, κ</w:t>
      </w:r>
      <w:r>
        <w:rPr>
          <w:rFonts w:eastAsia="Times New Roman"/>
          <w:bCs/>
        </w:rPr>
        <w:t>.</w:t>
      </w:r>
      <w:r>
        <w:rPr>
          <w:rFonts w:eastAsia="Times New Roman"/>
          <w:bCs/>
        </w:rPr>
        <w:t>λπ</w:t>
      </w:r>
      <w:r>
        <w:rPr>
          <w:rFonts w:eastAsia="Times New Roman"/>
          <w:bCs/>
        </w:rPr>
        <w:t>.</w:t>
      </w:r>
      <w:r>
        <w:rPr>
          <w:rFonts w:eastAsia="Times New Roman"/>
          <w:bCs/>
        </w:rPr>
        <w:t>.</w:t>
      </w:r>
    </w:p>
    <w:p w14:paraId="6341034F" w14:textId="77777777" w:rsidR="000640C0" w:rsidRDefault="00F37498">
      <w:pPr>
        <w:spacing w:line="600" w:lineRule="auto"/>
        <w:ind w:firstLine="720"/>
        <w:jc w:val="both"/>
        <w:rPr>
          <w:rFonts w:eastAsia="Times New Roman"/>
          <w:szCs w:val="24"/>
        </w:rPr>
      </w:pPr>
      <w:r>
        <w:rPr>
          <w:rFonts w:eastAsia="Times New Roman"/>
          <w:szCs w:val="24"/>
        </w:rPr>
        <w:t>Κυρίες και κύριοι, το ΚΚΕ, γνωρίζοντας τη σοβαρότητα και τις επιπτώσεις στον λαό των φαινομένων διαφθοράς και του μαύρου χρήματος, παρακολουθεί το ζήτημα, συμμ</w:t>
      </w:r>
      <w:r>
        <w:rPr>
          <w:rFonts w:eastAsia="Times New Roman"/>
          <w:szCs w:val="24"/>
        </w:rPr>
        <w:t>ετέχει στις διάφορες κοινοβουλευτικές επιτροπές, τα καυτηριάζει, τα καταγγέλλει. Παράλληλα, όμως, το ενδιαφέρει το ουσιαστικό ζήτημα, η γενεσιουργός αιτία, την οποία τα άλλα κόμματα ούτε καν αγγίζουν, το κατά πόσο στο πλαίσιο λειτουργίας του υφιστάμενου συ</w:t>
      </w:r>
      <w:r>
        <w:rPr>
          <w:rFonts w:eastAsia="Times New Roman"/>
          <w:szCs w:val="24"/>
        </w:rPr>
        <w:t xml:space="preserve">στήματος είναι δυνατόν μόνο με τέτοιες ρυθμίσεις να υπάρξει αποτελεσματική αντιμετώπιση των φαινομένων διαφθοράς. </w:t>
      </w:r>
    </w:p>
    <w:p w14:paraId="63410350" w14:textId="77777777" w:rsidR="000640C0" w:rsidRDefault="00F37498">
      <w:pPr>
        <w:spacing w:line="600" w:lineRule="auto"/>
        <w:ind w:firstLine="720"/>
        <w:jc w:val="both"/>
        <w:rPr>
          <w:rFonts w:eastAsia="Times New Roman"/>
          <w:szCs w:val="24"/>
        </w:rPr>
      </w:pPr>
      <w:r>
        <w:rPr>
          <w:rFonts w:eastAsia="Times New Roman"/>
          <w:szCs w:val="24"/>
        </w:rPr>
        <w:lastRenderedPageBreak/>
        <w:t>Ο ισχυρισμός της Κυβέρνησης ότι η έξοδος από την κρίση είναι αδύνατον να επιτευχθεί αν το σύστημα διαπλοκής-διαφθοράς δεν ξεριζωθεί αποφασιστ</w:t>
      </w:r>
      <w:r>
        <w:rPr>
          <w:rFonts w:eastAsia="Times New Roman"/>
          <w:szCs w:val="24"/>
        </w:rPr>
        <w:t>ικά, που αποτελεί μια μόνιμη επωδό της απ’ όταν ξέσπασε η κρίση, κατά τη γνώμη μας συσκοτίζει την αλήθεια. Ο ισχυρισμός αυτός στην ουσία υποστηρίζει ότι μπορεί να υπάρξει ένας υγιής καπιταλισμός, αδιάφθορος, χωρίς κρίσεις. Αυτό είναι το μέγα ψέμα.</w:t>
      </w:r>
    </w:p>
    <w:p w14:paraId="63410351" w14:textId="77777777" w:rsidR="000640C0" w:rsidRDefault="00F37498">
      <w:pPr>
        <w:spacing w:line="600" w:lineRule="auto"/>
        <w:ind w:firstLine="720"/>
        <w:jc w:val="both"/>
        <w:rPr>
          <w:rFonts w:eastAsia="Times New Roman"/>
          <w:szCs w:val="24"/>
        </w:rPr>
      </w:pPr>
      <w:r>
        <w:rPr>
          <w:rFonts w:eastAsia="Times New Roman"/>
          <w:szCs w:val="24"/>
        </w:rPr>
        <w:t>Την κρίσ</w:t>
      </w:r>
      <w:r>
        <w:rPr>
          <w:rFonts w:eastAsia="Times New Roman"/>
          <w:szCs w:val="24"/>
        </w:rPr>
        <w:t xml:space="preserve">η δεν την προκάλεσαν απλά η διαφθορά και τα σκάνδαλα, δεν έφαγαν τα λεφτά κάποιοι κι έτσι φαλίρισε η οικονομία. Η κρίση βρίσκεται στο </w:t>
      </w:r>
      <w:r>
        <w:rPr>
          <w:rFonts w:eastAsia="Times New Roman"/>
          <w:szCs w:val="24"/>
          <w:lang w:val="en-US"/>
        </w:rPr>
        <w:t>DNA</w:t>
      </w:r>
      <w:r w:rsidRPr="00BA0F05">
        <w:rPr>
          <w:rFonts w:eastAsia="Times New Roman"/>
          <w:szCs w:val="24"/>
        </w:rPr>
        <w:t xml:space="preserve"> </w:t>
      </w:r>
      <w:r>
        <w:rPr>
          <w:rFonts w:eastAsia="Times New Roman"/>
          <w:szCs w:val="24"/>
        </w:rPr>
        <w:t>του καπιταλισμού, οφείλεται στην ίδια του τη βασική λειτουργία, την παραγωγή με σκοπό το κέρδος, στον ανταγωνισμό, στη</w:t>
      </w:r>
      <w:r>
        <w:rPr>
          <w:rFonts w:eastAsia="Times New Roman"/>
          <w:szCs w:val="24"/>
        </w:rPr>
        <w:t xml:space="preserve">ν αναρχία της παραγωγής, που παράγει και αναπαράγει φαινόμενα διαφθοράς. </w:t>
      </w:r>
    </w:p>
    <w:p w14:paraId="63410352" w14:textId="77777777" w:rsidR="000640C0" w:rsidRDefault="00F37498">
      <w:pPr>
        <w:spacing w:line="600" w:lineRule="auto"/>
        <w:ind w:firstLine="720"/>
        <w:jc w:val="both"/>
        <w:rPr>
          <w:rFonts w:eastAsia="Times New Roman"/>
          <w:szCs w:val="24"/>
        </w:rPr>
      </w:pPr>
      <w:r>
        <w:rPr>
          <w:rFonts w:eastAsia="Times New Roman"/>
          <w:szCs w:val="24"/>
        </w:rPr>
        <w:t>Αδιάφθορος καπιταλισμός, όμως, δεν μπορεί να υπάρξει χωρίς το σκάνδαλο των σκανδάλων, την καπιταλιστική εκμετάλλευση δηλαδή, που αποτελεί και την αιτία της φτώχειας, της ανεργίας, τω</w:t>
      </w:r>
      <w:r>
        <w:rPr>
          <w:rFonts w:eastAsia="Times New Roman"/>
          <w:szCs w:val="24"/>
        </w:rPr>
        <w:t xml:space="preserve">ν διαλυμένων εργασιακών σχέσεων, του χτυπήματος δικαιωμάτων και κατακτήσεων, των πολέμων και της προσφυγιάς. </w:t>
      </w:r>
    </w:p>
    <w:p w14:paraId="63410353" w14:textId="77777777" w:rsidR="000640C0" w:rsidRDefault="00F37498">
      <w:pPr>
        <w:spacing w:line="600" w:lineRule="auto"/>
        <w:ind w:firstLine="720"/>
        <w:jc w:val="both"/>
        <w:rPr>
          <w:rFonts w:eastAsia="Times New Roman"/>
          <w:szCs w:val="24"/>
        </w:rPr>
      </w:pPr>
      <w:r>
        <w:rPr>
          <w:rFonts w:eastAsia="Times New Roman"/>
          <w:szCs w:val="24"/>
        </w:rPr>
        <w:lastRenderedPageBreak/>
        <w:t>Τα παραδείγματα είναι πλείστα. Δεν αποτελεί σκάνδαλο το γεγονός ότι διατηρούνται απ’ όλες τις κυβερνήσεις οι πάνω από πενήντα ειδικές φοροαπαλλαγέ</w:t>
      </w:r>
      <w:r>
        <w:rPr>
          <w:rFonts w:eastAsia="Times New Roman"/>
          <w:szCs w:val="24"/>
        </w:rPr>
        <w:t xml:space="preserve">ς που απολάμβαναν και απολαμβάνουν οι εφοπλιστές και ευθύνονται για το γεγονός ότι το κράτος έχει λιγότερα έσοδα απ’ τους εφοπλιστές απ’ ό,τι από τα παράβολα των μεταναστών;  </w:t>
      </w:r>
    </w:p>
    <w:p w14:paraId="63410354" w14:textId="77777777" w:rsidR="000640C0" w:rsidRDefault="00F37498">
      <w:pPr>
        <w:spacing w:line="600" w:lineRule="auto"/>
        <w:ind w:firstLine="720"/>
        <w:jc w:val="both"/>
        <w:rPr>
          <w:rFonts w:eastAsia="Times New Roman"/>
          <w:szCs w:val="24"/>
        </w:rPr>
      </w:pPr>
      <w:r>
        <w:rPr>
          <w:rFonts w:eastAsia="Times New Roman"/>
          <w:szCs w:val="24"/>
        </w:rPr>
        <w:t>Αυτή η διαχρονική συμπεριφορά των κυβερνήσεων όλα αυτά τα χρόνια απέναντι στο με</w:t>
      </w:r>
      <w:r>
        <w:rPr>
          <w:rFonts w:eastAsia="Times New Roman"/>
          <w:szCs w:val="24"/>
        </w:rPr>
        <w:t xml:space="preserve">γάλο κεφάλαιο δεν αποτελεί κι έναν από τους παράγοντες της σημερινής κατάστασης; </w:t>
      </w:r>
    </w:p>
    <w:p w14:paraId="63410355" w14:textId="77777777" w:rsidR="000640C0" w:rsidRDefault="00F37498">
      <w:pPr>
        <w:spacing w:line="600" w:lineRule="auto"/>
        <w:ind w:firstLine="720"/>
        <w:jc w:val="both"/>
        <w:rPr>
          <w:rFonts w:eastAsia="Times New Roman"/>
          <w:szCs w:val="24"/>
        </w:rPr>
      </w:pPr>
      <w:r>
        <w:rPr>
          <w:rFonts w:eastAsia="Times New Roman"/>
          <w:szCs w:val="24"/>
        </w:rPr>
        <w:t xml:space="preserve">Δεν είναι σκάνδαλο όταν μειώνονται οι φορολογικοί συντελεστές των μεγάλων επιχειρηματικών ομίλων, ταυτόχρονα με την εκτίναξη της φορολόγησης των λαϊκών στρωμάτων; </w:t>
      </w:r>
    </w:p>
    <w:p w14:paraId="63410356" w14:textId="77777777" w:rsidR="000640C0" w:rsidRDefault="00F37498">
      <w:pPr>
        <w:spacing w:line="600" w:lineRule="auto"/>
        <w:ind w:firstLine="720"/>
        <w:jc w:val="both"/>
        <w:rPr>
          <w:rFonts w:eastAsia="Times New Roman"/>
          <w:szCs w:val="24"/>
        </w:rPr>
      </w:pPr>
      <w:r>
        <w:rPr>
          <w:rFonts w:eastAsia="Times New Roman"/>
          <w:szCs w:val="24"/>
        </w:rPr>
        <w:t xml:space="preserve">Δεν είναι </w:t>
      </w:r>
      <w:r>
        <w:rPr>
          <w:rFonts w:eastAsia="Times New Roman"/>
          <w:szCs w:val="24"/>
        </w:rPr>
        <w:t>σκάνδαλο, για παράδειγμα τώρα, λόγω της νέας πτώσης των μετοχών των τραπεζών στο χρηματιστήριο, να ετοιμάζει η Κυβέρνηση νέο προκλητικό πακέτο κρατικής στήριξης των τραπεζών, τη στιγμή που πετσοκόβονται οι κρατικές δαπάνες στην παιδεία, στην υγεία, στην κο</w:t>
      </w:r>
      <w:r>
        <w:rPr>
          <w:rFonts w:eastAsia="Times New Roman"/>
          <w:szCs w:val="24"/>
        </w:rPr>
        <w:t xml:space="preserve">ινωνική ασφάλιση;   </w:t>
      </w:r>
    </w:p>
    <w:p w14:paraId="63410357"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Δεν είναι σκάνδαλο η ψήφιση νόμων που μειώνουν μισθούς και συντάξεις, αυξάνουν τη φορολόγηση των λαϊκών στρωμάτων και προσαρμόζουν τις εργασιακές σχέσεις στις ανάγκες των καπιταλιστικών κερδών; </w:t>
      </w:r>
    </w:p>
    <w:p w14:paraId="63410358" w14:textId="77777777" w:rsidR="000640C0" w:rsidRDefault="00F37498">
      <w:pPr>
        <w:spacing w:line="600" w:lineRule="auto"/>
        <w:ind w:firstLine="720"/>
        <w:jc w:val="both"/>
        <w:rPr>
          <w:rFonts w:eastAsia="Times New Roman"/>
          <w:szCs w:val="24"/>
        </w:rPr>
      </w:pPr>
      <w:r>
        <w:rPr>
          <w:rFonts w:eastAsia="Times New Roman"/>
          <w:szCs w:val="24"/>
        </w:rPr>
        <w:t xml:space="preserve">Σκανδαλώδης δεν είναι ο διαχωρισμός του </w:t>
      </w:r>
      <w:r>
        <w:rPr>
          <w:rFonts w:eastAsia="Times New Roman"/>
          <w:szCs w:val="24"/>
        </w:rPr>
        <w:t xml:space="preserve">πλουτισμού σε νόμιμο και παράνομο, σε νόμιμη, καθαγιασμένη κλοπή και παράνομη; </w:t>
      </w:r>
    </w:p>
    <w:p w14:paraId="63410359" w14:textId="77777777" w:rsidR="000640C0" w:rsidRDefault="00F37498">
      <w:pPr>
        <w:spacing w:line="600" w:lineRule="auto"/>
        <w:ind w:firstLine="720"/>
        <w:jc w:val="both"/>
        <w:rPr>
          <w:rFonts w:eastAsia="Times New Roman"/>
          <w:szCs w:val="24"/>
        </w:rPr>
      </w:pPr>
      <w:r>
        <w:rPr>
          <w:rFonts w:eastAsia="Times New Roman"/>
          <w:szCs w:val="24"/>
        </w:rPr>
        <w:t>Ο τίμιος και υγιής καπιταλισμός δεν είναι παρά το σύστημα όπου τα κέρδη, ο ασύλληπτος πλούτος των λίγων είναι η άλλη όψη της ανείπωτης φτώχειας και ανέχειας των πολλών. Όσο περ</w:t>
      </w:r>
      <w:r>
        <w:rPr>
          <w:rFonts w:eastAsia="Times New Roman"/>
          <w:szCs w:val="24"/>
        </w:rPr>
        <w:t>ισσότερο αποκαλύπτεται το αποκρουστικό πρόσωπο του συστήματος της εκμετάλλευσης τόσο μεγαλύτερη προσπάθεια καταβάλλει και το πολιτικό προσωπικό να πείσει τον λαό ότι είναι δυνατόν το σάπιο αυτό σύστημα να γίνει τίμιο, πιο ενάρετο, πιο φιλικό προς τους εργα</w:t>
      </w:r>
      <w:r>
        <w:rPr>
          <w:rFonts w:eastAsia="Times New Roman"/>
          <w:szCs w:val="24"/>
        </w:rPr>
        <w:t xml:space="preserve">ζόμενους. </w:t>
      </w:r>
    </w:p>
    <w:p w14:paraId="6341035A" w14:textId="77777777" w:rsidR="000640C0" w:rsidRDefault="00F37498">
      <w:pPr>
        <w:spacing w:line="600" w:lineRule="auto"/>
        <w:ind w:firstLine="720"/>
        <w:jc w:val="both"/>
        <w:rPr>
          <w:rFonts w:eastAsia="Times New Roman"/>
          <w:szCs w:val="24"/>
        </w:rPr>
      </w:pPr>
      <w:r>
        <w:rPr>
          <w:rFonts w:eastAsia="Times New Roman"/>
          <w:szCs w:val="24"/>
        </w:rPr>
        <w:t xml:space="preserve">Η ίδια η πείρα έχει επιβεβαιώσει ότι σε μια κοινωνία που κάνουν κουμάντο τα συμφέροντα των λίγων που </w:t>
      </w:r>
      <w:proofErr w:type="spellStart"/>
      <w:r>
        <w:rPr>
          <w:rFonts w:eastAsia="Times New Roman"/>
          <w:szCs w:val="24"/>
        </w:rPr>
        <w:t>αλληλοδιαπλέ</w:t>
      </w:r>
      <w:r>
        <w:rPr>
          <w:rFonts w:eastAsia="Times New Roman"/>
          <w:szCs w:val="24"/>
        </w:rPr>
        <w:lastRenderedPageBreak/>
        <w:t>κονται</w:t>
      </w:r>
      <w:proofErr w:type="spellEnd"/>
      <w:r>
        <w:rPr>
          <w:rFonts w:eastAsia="Times New Roman"/>
          <w:szCs w:val="24"/>
        </w:rPr>
        <w:t xml:space="preserve"> νόμιμα πάνω από το τραπέζι, είναι νομοτελειακό να αναπτύσσονται οι συναλλαγές τους και κάτω από το τραπέζι. Η λεγόμενη διαφθο</w:t>
      </w:r>
      <w:r>
        <w:rPr>
          <w:rFonts w:eastAsia="Times New Roman"/>
          <w:szCs w:val="24"/>
        </w:rPr>
        <w:t xml:space="preserve">ρά αποτελεί το απαραίτητο συμπλήρωμα της νόμιμης επιδίωξης του καπιταλιστικού κέρδους. </w:t>
      </w:r>
    </w:p>
    <w:p w14:paraId="6341035B" w14:textId="77777777" w:rsidR="000640C0" w:rsidRDefault="00F37498">
      <w:pPr>
        <w:spacing w:line="600" w:lineRule="auto"/>
        <w:ind w:firstLine="720"/>
        <w:jc w:val="both"/>
        <w:rPr>
          <w:rFonts w:eastAsia="Times New Roman"/>
          <w:szCs w:val="24"/>
        </w:rPr>
      </w:pPr>
      <w:r>
        <w:rPr>
          <w:rFonts w:eastAsia="Times New Roman"/>
          <w:szCs w:val="24"/>
        </w:rPr>
        <w:t>Ο λαός, λοιπόν, οφείλει να βγάλει αυτά τα συμπεράσματα που αντιμετωπίζει καθημερινά στη ζωή του, τα μεγαλύτερα σκάνδαλα, τις μεγαλύτερες τελικά αδικίες που έρχονται με μορφή χιονοστιβάδας ως συνέχεια των προηγούμενων και αφορούν το ασφαλιστικό, το φορολογι</w:t>
      </w:r>
      <w:r>
        <w:rPr>
          <w:rFonts w:eastAsia="Times New Roman"/>
          <w:szCs w:val="24"/>
        </w:rPr>
        <w:t xml:space="preserve">κό, τα κόκκινα δάνεια, το σύνολο των αντιλαϊκών μέτρων που βάζουν ταφόπλακα σε δικαιώματα, στο ήδη εξαφανισμένο λαϊκό εισόδημα, στην ίδια του τη ζωή.  </w:t>
      </w:r>
    </w:p>
    <w:p w14:paraId="6341035C" w14:textId="77777777" w:rsidR="000640C0" w:rsidRDefault="00F37498">
      <w:pPr>
        <w:spacing w:line="600" w:lineRule="auto"/>
        <w:ind w:firstLine="720"/>
        <w:jc w:val="both"/>
        <w:rPr>
          <w:rFonts w:eastAsia="Times New Roman"/>
          <w:szCs w:val="24"/>
        </w:rPr>
      </w:pPr>
      <w:r>
        <w:rPr>
          <w:rFonts w:eastAsia="Times New Roman"/>
          <w:szCs w:val="24"/>
        </w:rPr>
        <w:t>Τα όποια μέτρα, που μπορεί να είναι γενικά σωστά, δεν επαρκούν για να κοπεί ο ομφάλιος λώρος που συνδέει</w:t>
      </w:r>
      <w:r>
        <w:rPr>
          <w:rFonts w:eastAsia="Times New Roman"/>
          <w:szCs w:val="24"/>
        </w:rPr>
        <w:t xml:space="preserve"> τη διαφθορά και το μαύρο χρήμα με το κυνήγι του κέρδους. Περισσότερο δίνουν την εντύπωση ότι η καταπολέμησή τους είναι απλώς ένα ζήτημα πολιτικής βούλησης. Γι’ αυτό άλλωστε και όλοι τονίζουν τη ανάγκη ενίσχυσης και βελτίωσης της λειτουργίας των ε</w:t>
      </w:r>
      <w:r>
        <w:rPr>
          <w:rFonts w:eastAsia="Times New Roman"/>
          <w:szCs w:val="24"/>
        </w:rPr>
        <w:lastRenderedPageBreak/>
        <w:t>λεγκτικών</w:t>
      </w:r>
      <w:r>
        <w:rPr>
          <w:rFonts w:eastAsia="Times New Roman"/>
          <w:szCs w:val="24"/>
        </w:rPr>
        <w:t xml:space="preserve"> μηχανισμών του κράτους και της δικαιοσύνης, αφήνοντας άθικτο το θερμοκήπιο μέσα στο οποίο ευδοκιμούν αυτά τα φαινόμενα.        </w:t>
      </w:r>
    </w:p>
    <w:p w14:paraId="6341035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 λαός σοφά ανατρέχει στις διάφορες διεθνείς εμπειρίες, που επιβεβαιώνουν τα αποτελέσματα επιχειρήσεων κάθαρσης. Μια τέτοια στη</w:t>
      </w:r>
      <w:r>
        <w:rPr>
          <w:rFonts w:eastAsia="Times New Roman" w:cs="Times New Roman"/>
          <w:szCs w:val="24"/>
        </w:rPr>
        <w:t xml:space="preserve">ν Ιταλία η επονομαζόμενη «Καθαρά Χέρια» είναι που έφερε και τον Μπερλουσκόνι. Σαν τη Λερναία Ύδρα είναι. Ένα περιστατικό διαφθοράς αντιμετωπίζεται και δέκα ξεφυτρώνουν, ακριβώς γιατί παραμένει ανέγγιχτη η μήτρα που τα γεννάει. </w:t>
      </w:r>
    </w:p>
    <w:p w14:paraId="6341035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Πολ</w:t>
      </w:r>
      <w:r>
        <w:rPr>
          <w:rFonts w:eastAsia="Times New Roman" w:cs="Times New Roman"/>
          <w:szCs w:val="24"/>
        </w:rPr>
        <w:t>λή</w:t>
      </w:r>
      <w:r>
        <w:rPr>
          <w:rFonts w:eastAsia="Times New Roman" w:cs="Times New Roman"/>
          <w:szCs w:val="24"/>
        </w:rPr>
        <w:t xml:space="preserve"> κουβέντα έγινε στις επιτροπές για τη </w:t>
      </w:r>
      <w:r>
        <w:rPr>
          <w:rFonts w:eastAsia="Times New Roman" w:cs="Times New Roman"/>
          <w:szCs w:val="24"/>
        </w:rPr>
        <w:t>δ</w:t>
      </w:r>
      <w:r>
        <w:rPr>
          <w:rFonts w:eastAsia="Times New Roman" w:cs="Times New Roman"/>
          <w:szCs w:val="24"/>
        </w:rPr>
        <w:t xml:space="preserve">ικαιοσύνη και την ανεξαρτησία της. Η </w:t>
      </w:r>
      <w:r>
        <w:rPr>
          <w:rFonts w:eastAsia="Times New Roman" w:cs="Times New Roman"/>
          <w:szCs w:val="24"/>
        </w:rPr>
        <w:t>δ</w:t>
      </w:r>
      <w:r>
        <w:rPr>
          <w:rFonts w:eastAsia="Times New Roman" w:cs="Times New Roman"/>
          <w:szCs w:val="24"/>
        </w:rPr>
        <w:t>ικαιοσύνη, κυρίες και κύριοι, ποτέ δεν ήταν ούτε θα είναι ανεξάρτητη από την εκάστοτε Κυβέρνηση, ούτε ουσιαστικά ούτε διαδικαστικά. Ουσιαστικά, γιατί είναι υποχρεωμένη να εφαρμόζε</w:t>
      </w:r>
      <w:r>
        <w:rPr>
          <w:rFonts w:eastAsia="Times New Roman" w:cs="Times New Roman"/>
          <w:szCs w:val="24"/>
        </w:rPr>
        <w:t xml:space="preserve">ι, να ερμηνεύει τους νόμους που αποφασίζει η εκτελεστική εξουσία και ψηφίζονται στο Κοινοβούλιο και διαδικαστικά, γιατί η ηγεσία της </w:t>
      </w:r>
      <w:r>
        <w:rPr>
          <w:rFonts w:eastAsia="Times New Roman" w:cs="Times New Roman"/>
          <w:szCs w:val="24"/>
        </w:rPr>
        <w:t>δ</w:t>
      </w:r>
      <w:r>
        <w:rPr>
          <w:rFonts w:eastAsia="Times New Roman" w:cs="Times New Roman"/>
          <w:szCs w:val="24"/>
        </w:rPr>
        <w:t>ικαιοσύνης διορίζεται από την εκάστοτε Κυβέρνηση με ό,τι αυτό πρακτικά συνεπάγεται.</w:t>
      </w:r>
    </w:p>
    <w:p w14:paraId="6341035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οι τροποποιούμενες </w:t>
      </w:r>
      <w:r>
        <w:rPr>
          <w:rFonts w:eastAsia="Times New Roman" w:cs="Times New Roman"/>
          <w:szCs w:val="24"/>
        </w:rPr>
        <w:t>ρυθμίσεις που θέτει το παρόν σχέδιο νόμου για τα «πόθεν έσχες» δεν αντιμετωπίζουν αποτελεσματικά το πρόβλημα. Δεν υπάρχει δυνατότητα αντιμετώπισης του βρώμικου χρήματος σε συνθήκες ελεύθερης κίνησης κεφαλαίων, δηλαδή με ελεύθερη εξαγωγή κεφαλαίων, τη δυνατ</w:t>
      </w:r>
      <w:r>
        <w:rPr>
          <w:rFonts w:eastAsia="Times New Roman" w:cs="Times New Roman"/>
          <w:szCs w:val="24"/>
        </w:rPr>
        <w:t>ότητα τοποθέτησής τους σε χρηματοπιστωτικά προϊόντα σε ξένες τράπεζες, σε χώρες φορολογικούς παραδείσους και εντός Ευρωπαϊκής Ένωσης, οι οποίες πολλαπλασιάστηκαν, αλλά και αλλού.</w:t>
      </w:r>
    </w:p>
    <w:p w14:paraId="6341036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Οι ρυθμίσεις για την ελεύθερη κυκλοφορία κεφαλαίων, καθώς και η ύπαρξη των </w:t>
      </w:r>
      <w:proofErr w:type="spellStart"/>
      <w:r>
        <w:rPr>
          <w:rFonts w:eastAsia="Times New Roman" w:cs="Times New Roman"/>
          <w:szCs w:val="24"/>
        </w:rPr>
        <w:t>εξ</w:t>
      </w:r>
      <w:r>
        <w:rPr>
          <w:rFonts w:eastAsia="Times New Roman" w:cs="Times New Roman"/>
          <w:szCs w:val="24"/>
        </w:rPr>
        <w:t>ωχώριων</w:t>
      </w:r>
      <w:proofErr w:type="spellEnd"/>
      <w:r>
        <w:rPr>
          <w:rFonts w:eastAsia="Times New Roman" w:cs="Times New Roman"/>
          <w:szCs w:val="24"/>
        </w:rPr>
        <w:t xml:space="preserve"> εταιρειών δεν επιτρέπουν ουσιαστικούς ελέγχους για το τι περιουσιακά στοιχεία έχουν τα υπόχρεα πρόσωπα. Την απάντηση δεν τη δίνουμε εμείς, τη δίνει η ίδια η ζωή. </w:t>
      </w:r>
    </w:p>
    <w:p w14:paraId="6341036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ΚΚΕ κατ’ επανάληψη με αφορμή διάφορες συζητήσεις και κατά τη συζήτηση διαφόρων επι</w:t>
      </w:r>
      <w:r>
        <w:rPr>
          <w:rFonts w:eastAsia="Times New Roman" w:cs="Times New Roman"/>
          <w:szCs w:val="24"/>
        </w:rPr>
        <w:t xml:space="preserve">μέρους νομοσχεδίων έχει ζητήσει να ληφθούν ακόμα πιο ουσιαστικά μέτρα για να γίνεται ουσιαστικότερος έλεγχος στο «πόθεν έσχες». Μιλάμε για μέτρα που καταργούν όλα τα προνόμια στο κεφάλαιο και στα διάφορα </w:t>
      </w:r>
      <w:r>
        <w:rPr>
          <w:rFonts w:eastAsia="Times New Roman" w:cs="Times New Roman"/>
          <w:szCs w:val="24"/>
        </w:rPr>
        <w:lastRenderedPageBreak/>
        <w:t>τμήματά του. Τα άλλα κόμματα, όμως, απορρίπτουν αυτέ</w:t>
      </w:r>
      <w:r>
        <w:rPr>
          <w:rFonts w:eastAsia="Times New Roman" w:cs="Times New Roman"/>
          <w:szCs w:val="24"/>
        </w:rPr>
        <w:t xml:space="preserve">ς τις προτάσεις. Το ίδιο θα κάνουμε και σε αυτό το σχέδιο νόμου ανεξάρτητα –επαναλαμβάνω- από την υπερψήφιση του παρόντος. </w:t>
      </w:r>
    </w:p>
    <w:p w14:paraId="6341036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 ΚΚΕ προτείνει την απαγόρευση της λειτουργίας των λεγόμενων </w:t>
      </w:r>
      <w:proofErr w:type="spellStart"/>
      <w:r>
        <w:rPr>
          <w:rFonts w:eastAsia="Times New Roman" w:cs="Times New Roman"/>
          <w:szCs w:val="24"/>
        </w:rPr>
        <w:t>εξωχώριων</w:t>
      </w:r>
      <w:proofErr w:type="spellEnd"/>
      <w:r>
        <w:rPr>
          <w:rFonts w:eastAsia="Times New Roman" w:cs="Times New Roman"/>
          <w:szCs w:val="24"/>
        </w:rPr>
        <w:t xml:space="preserve">, </w:t>
      </w:r>
      <w:proofErr w:type="spellStart"/>
      <w:r>
        <w:rPr>
          <w:rFonts w:eastAsia="Times New Roman" w:cs="Times New Roman"/>
          <w:szCs w:val="24"/>
        </w:rPr>
        <w:t>offshore</w:t>
      </w:r>
      <w:proofErr w:type="spellEnd"/>
      <w:r>
        <w:rPr>
          <w:rFonts w:eastAsia="Times New Roman" w:cs="Times New Roman"/>
          <w:szCs w:val="24"/>
        </w:rPr>
        <w:t>, εταιρειών, τον έλεγχο στην εισαγωγή και εξαγωγή κ</w:t>
      </w:r>
      <w:r>
        <w:rPr>
          <w:rFonts w:eastAsia="Times New Roman" w:cs="Times New Roman"/>
          <w:szCs w:val="24"/>
        </w:rPr>
        <w:t>εφαλαίων από τη χώρα, την κατάργηση όλων των απορρήτων</w:t>
      </w:r>
      <w:r w:rsidRPr="004658B5">
        <w:rPr>
          <w:rFonts w:eastAsia="Times New Roman" w:cs="Times New Roman"/>
          <w:szCs w:val="24"/>
        </w:rPr>
        <w:t>,</w:t>
      </w:r>
      <w:r>
        <w:rPr>
          <w:rFonts w:eastAsia="Times New Roman" w:cs="Times New Roman"/>
          <w:szCs w:val="24"/>
        </w:rPr>
        <w:t xml:space="preserve"> και του τραπεζικού και του φορολογικού και του επιχειρηματικού και του εμπορικού. Υπενθυμίζουμε ότι το φορολογικό και το τραπεζικό απόρρητο έχουν αρθεί μόνο ως προς τις διωκτικές αρχές. </w:t>
      </w:r>
    </w:p>
    <w:p w14:paraId="6341036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ερώτημα πο</w:t>
      </w:r>
      <w:r>
        <w:rPr>
          <w:rFonts w:eastAsia="Times New Roman" w:cs="Times New Roman"/>
          <w:szCs w:val="24"/>
        </w:rPr>
        <w:t>υ προκύπτει είναι: Γιατί τα υπόλοιπα κόμματα απορρίπτουν τις προτάσεις του ΚΚΕ; Τις απορρίπτουν</w:t>
      </w:r>
      <w:r w:rsidRPr="004658B5">
        <w:rPr>
          <w:rFonts w:eastAsia="Times New Roman" w:cs="Times New Roman"/>
          <w:szCs w:val="24"/>
        </w:rPr>
        <w:t>,</w:t>
      </w:r>
      <w:r>
        <w:rPr>
          <w:rFonts w:eastAsia="Times New Roman" w:cs="Times New Roman"/>
          <w:szCs w:val="24"/>
        </w:rPr>
        <w:t xml:space="preserve"> όπως λένε</w:t>
      </w:r>
      <w:r w:rsidRPr="004658B5">
        <w:rPr>
          <w:rFonts w:eastAsia="Times New Roman" w:cs="Times New Roman"/>
          <w:szCs w:val="24"/>
        </w:rPr>
        <w:t>,</w:t>
      </w:r>
      <w:r>
        <w:rPr>
          <w:rFonts w:eastAsia="Times New Roman" w:cs="Times New Roman"/>
          <w:szCs w:val="24"/>
        </w:rPr>
        <w:t xml:space="preserve"> με τον ισχυρισμό ότι έρχονται σε αντίθεση με τους κανόνες της ελεύθερης αγοράς. </w:t>
      </w:r>
    </w:p>
    <w:p w14:paraId="6341036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Πράγματι, οι προτάσεις του ΚΚΕ αντιβαίνουν στη Συνθήκη του Μάαστριχ</w:t>
      </w:r>
      <w:r>
        <w:rPr>
          <w:rFonts w:eastAsia="Times New Roman" w:cs="Times New Roman"/>
          <w:szCs w:val="24"/>
        </w:rPr>
        <w:t xml:space="preserve">τ, που προβλέπει την προστασία της ελεύθερης κίνησης κεφαλαίων, δηλαδή την προστασία του μεγάλου κεφαλαίου, των επιχειρηματικών ομίλων. Έρχονται σε αντίθεση με </w:t>
      </w:r>
      <w:r>
        <w:rPr>
          <w:rFonts w:eastAsia="Times New Roman" w:cs="Times New Roman"/>
          <w:szCs w:val="24"/>
        </w:rPr>
        <w:lastRenderedPageBreak/>
        <w:t>τους κανόνες της καπιταλιστικής ανάπτυξης, την καπιταλιστική κερδοφορία και την ανταγωνιστικότητ</w:t>
      </w:r>
      <w:r>
        <w:rPr>
          <w:rFonts w:eastAsia="Times New Roman" w:cs="Times New Roman"/>
          <w:szCs w:val="24"/>
        </w:rPr>
        <w:t>α των επιχειρηματικών ομίλων. Έτσι το περιθώριο του όποιου ελεγκτικού μηχανισμού είναι πάρα πολύ συγκεκριμένο. Δυστυχώς, όμως, οι προτάσεις αυτές –επαναλαμβάνω- σκοντάφτουν συνεχώς στην άρνηση των άλλων κομμάτων.</w:t>
      </w:r>
    </w:p>
    <w:p w14:paraId="6341036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Για το ΚΚΕ η μόνη λύση απέναντι σε αυτά τα </w:t>
      </w:r>
      <w:r>
        <w:rPr>
          <w:rFonts w:eastAsia="Times New Roman" w:cs="Times New Roman"/>
          <w:szCs w:val="24"/>
        </w:rPr>
        <w:t xml:space="preserve">φαινόμενα διαφθοράς είναι η αλλαγή του τρόπου οργάνωσης της κοινωνίας, η οποία δεν θα κινείται με γνώμονα το κέρδος. </w:t>
      </w:r>
    </w:p>
    <w:p w14:paraId="6341036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Ερχόμενος στις τροπολογίες, το Κόμμα μας κατέθεσε τροπολογία που αφορά την κατάργηση της παραγράφου 3 του άρθρου 242 του Κώδικα Ποινικής Δ</w:t>
      </w:r>
      <w:r>
        <w:rPr>
          <w:rFonts w:eastAsia="Times New Roman" w:cs="Times New Roman"/>
          <w:szCs w:val="24"/>
        </w:rPr>
        <w:t xml:space="preserve">ικονομίας, δηλαδή του υποχρεωτικού χαρακτηρισμού ως αυτόφωρων των εγκλημάτων που τελούνται διά του Τύπου, και καλούμε τον Υπουργό να την κάνει αποδεκτή. Δεν υπάρχει λόγος να υφίσταται πλέον η παράγραφος του συγκεκριμένου άρθρου. </w:t>
      </w:r>
    </w:p>
    <w:p w14:paraId="6341036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έχουμε δύο λόγους που </w:t>
      </w:r>
      <w:r>
        <w:rPr>
          <w:rFonts w:eastAsia="Times New Roman" w:cs="Times New Roman"/>
          <w:szCs w:val="24"/>
        </w:rPr>
        <w:t>καταθέσαμε τη συγκεκριμένη τροπολογία. Ο πρώτος λόγος είναι πιο τυπικός, αλλά έχει ιδιαίτερη αξία. Παλιότερα υπήρχε στο Σύνταγμα υποχρεωτικός ο χαρακτηρισμός των εγκλημάτων που τελούνται διά του Τύπου ως αυτόφωρα και ακολουθούσε και ο Κώδικας Ποινικής Δικο</w:t>
      </w:r>
      <w:r>
        <w:rPr>
          <w:rFonts w:eastAsia="Times New Roman" w:cs="Times New Roman"/>
          <w:szCs w:val="24"/>
        </w:rPr>
        <w:t>νομίας. Με την τροποποίηση του Συντάγματος από το 2001 τέτοια πρόβλεψη πλέον δεν υφίσταται. Επομένως, ο κοινός νομοθέτης δεν δεσμεύεται από το Σύνταγμα, όπως προηγούμενα. Υπάρχει η γνωστή διάταξη του Κώδικα Ποινικής Δικονομίας, παράγραφος 3 του άρθρου 242,</w:t>
      </w:r>
      <w:r>
        <w:rPr>
          <w:rFonts w:eastAsia="Times New Roman" w:cs="Times New Roman"/>
          <w:szCs w:val="24"/>
        </w:rPr>
        <w:t xml:space="preserve"> που προβλέπει την </w:t>
      </w:r>
      <w:proofErr w:type="spellStart"/>
      <w:r>
        <w:rPr>
          <w:rFonts w:eastAsia="Times New Roman" w:cs="Times New Roman"/>
          <w:szCs w:val="24"/>
        </w:rPr>
        <w:t>υποχρεωτικότητα</w:t>
      </w:r>
      <w:proofErr w:type="spellEnd"/>
      <w:r>
        <w:rPr>
          <w:rFonts w:eastAsia="Times New Roman" w:cs="Times New Roman"/>
          <w:szCs w:val="24"/>
        </w:rPr>
        <w:t>. Πρόκειται, δηλαδή, για αναχρονιστική διάταξη και συνιστά ανακολουθία σε σχέση με το Σύνταγμα. Κατά συνέπεια, πρέπει να καταργηθεί πλήρως το σχετικό άρθρο του Κώδικα Ποινικής Δικονομίας.</w:t>
      </w:r>
    </w:p>
    <w:p w14:paraId="6341036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 δεύτερος λόγος και ο πιο ουσιαστ</w:t>
      </w:r>
      <w:r>
        <w:rPr>
          <w:rFonts w:eastAsia="Times New Roman" w:cs="Times New Roman"/>
          <w:szCs w:val="24"/>
        </w:rPr>
        <w:t xml:space="preserve">ικός, ο οποίος σχετίζεται με τον πρώτο, είναι ότι αυτή η πρωτοβουλία κατάθεσης της συγκεκριμένης τροπολογίας από μέρους μας αφορά την προστασία των δημοσιογράφων που αποτελούν τον στόχο, τα θύματα των συλλήψεων και των διώξεων. Δεν είναι οι ιδιοκτήτες </w:t>
      </w:r>
      <w:r>
        <w:rPr>
          <w:rFonts w:eastAsia="Times New Roman" w:cs="Times New Roman"/>
          <w:szCs w:val="24"/>
        </w:rPr>
        <w:lastRenderedPageBreak/>
        <w:t>αυτο</w:t>
      </w:r>
      <w:r>
        <w:rPr>
          <w:rFonts w:eastAsia="Times New Roman" w:cs="Times New Roman"/>
          <w:szCs w:val="24"/>
        </w:rPr>
        <w:t>ί που διώκονται, είναι οι δημοσιογράφοι. Αναφέρομαι στο  ποινικό σκέλος αυτών των υποθέσεων, γιατί υπάρχει και το αστικό. Οι δημοσιογράφοι εργάζονται με σχέση εξαρτημένης εργασίας, όπως οι υπόλοιποι εργαζόμενοι, και ακολουθούν τη γραμμή των ιδιοκτητών, αλλ</w:t>
      </w:r>
      <w:r>
        <w:rPr>
          <w:rFonts w:eastAsia="Times New Roman" w:cs="Times New Roman"/>
          <w:szCs w:val="24"/>
        </w:rPr>
        <w:t>ά είναι αυτοί που υπόκεινται τις συλλήψεις, τις διώξεις και όλα τα συναφή.</w:t>
      </w:r>
    </w:p>
    <w:p w14:paraId="6341036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Θεωρούμε, λοιπόν, ότι πρέπει να προστατευθούν. Δεν υπάρχει κανένας λόγος να επιβαρύνονται με τέτοιου είδους διώξεις. Βέβαια, τα </w:t>
      </w:r>
      <w:r>
        <w:rPr>
          <w:rFonts w:eastAsia="Times New Roman" w:cs="Times New Roman"/>
          <w:szCs w:val="24"/>
        </w:rPr>
        <w:t>μέσα μαζικής ενημέρωσης</w:t>
      </w:r>
      <w:r>
        <w:rPr>
          <w:rFonts w:eastAsia="Times New Roman" w:cs="Times New Roman"/>
          <w:szCs w:val="24"/>
        </w:rPr>
        <w:t>, οι δημοσιογράφοι πρέπει να α</w:t>
      </w:r>
      <w:r>
        <w:rPr>
          <w:rFonts w:eastAsia="Times New Roman" w:cs="Times New Roman"/>
          <w:szCs w:val="24"/>
        </w:rPr>
        <w:t>κολουθούν την δημοσιογραφική δεοντολογία, να ασκούν υπεύθυνη κριτική, αλλά θεωρούμε, επίσης, εξίσου απαραίτητο -γι’ αυτό και υποβάλλουμε τη συγκεκριμένη τροπολογία- όποια προβλήματα υπάρχουν να μην επιλύονται μέσα από δικαστικές διώξεις και συλλήψεις δημοσ</w:t>
      </w:r>
      <w:r>
        <w:rPr>
          <w:rFonts w:eastAsia="Times New Roman" w:cs="Times New Roman"/>
          <w:szCs w:val="24"/>
        </w:rPr>
        <w:t xml:space="preserve">ιογράφων, αλλά με δημόσια καταγγελία, πολιτική αντιπαράθεση και κριτική. Τα δικαστήρια, κατά την άποψη του ΚΚΕ, δεν είναι το μέσο για να λύνονται επί της ουσίας οι πολιτικές διαφορές. </w:t>
      </w:r>
    </w:p>
    <w:p w14:paraId="6341036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την τροπολογία για τη </w:t>
      </w:r>
      <w:proofErr w:type="spellStart"/>
      <w:r>
        <w:rPr>
          <w:rFonts w:eastAsia="Times New Roman" w:cs="Times New Roman"/>
          <w:szCs w:val="24"/>
        </w:rPr>
        <w:t>μοριοδότηση</w:t>
      </w:r>
      <w:proofErr w:type="spellEnd"/>
      <w:r>
        <w:rPr>
          <w:rFonts w:eastAsia="Times New Roman" w:cs="Times New Roman"/>
          <w:szCs w:val="24"/>
        </w:rPr>
        <w:t xml:space="preserve"> του επικουρικού πρ</w:t>
      </w:r>
      <w:r>
        <w:rPr>
          <w:rFonts w:eastAsia="Times New Roman" w:cs="Times New Roman"/>
          <w:szCs w:val="24"/>
        </w:rPr>
        <w:t xml:space="preserve">οσωπικού στα νοσοκομεία, που κατατέθηκε </w:t>
      </w:r>
      <w:r>
        <w:rPr>
          <w:rFonts w:eastAsia="Times New Roman" w:cs="Times New Roman"/>
          <w:szCs w:val="24"/>
        </w:rPr>
        <w:lastRenderedPageBreak/>
        <w:t xml:space="preserve">από τον Υπουργό Υγείας, να πούμε το εξής: Η αιτιολογική έκθεση αναφέρεται στην ανάγκη ύπαρξης εξειδικευμένου προσωπικού λόγω της ιδιάζουσας φύσης του συστήματος υγείας και γι’ αυτό πρέπει να </w:t>
      </w:r>
      <w:proofErr w:type="spellStart"/>
      <w:r>
        <w:rPr>
          <w:rFonts w:eastAsia="Times New Roman" w:cs="Times New Roman"/>
          <w:szCs w:val="24"/>
        </w:rPr>
        <w:t>πριμοδοτείται</w:t>
      </w:r>
      <w:proofErr w:type="spellEnd"/>
      <w:r>
        <w:rPr>
          <w:rFonts w:eastAsia="Times New Roman" w:cs="Times New Roman"/>
          <w:szCs w:val="24"/>
        </w:rPr>
        <w:t xml:space="preserve"> η ύπαρξη εμ</w:t>
      </w:r>
      <w:r>
        <w:rPr>
          <w:rFonts w:eastAsia="Times New Roman" w:cs="Times New Roman"/>
          <w:szCs w:val="24"/>
        </w:rPr>
        <w:t xml:space="preserve">πειρίας. Η ιδιάζουσα φύση του δημόσιου συστήματος υγείας, εκτός των άλλων, είναι ότι υπάρχουν χιλιάδες νέες θέσεις εργασίας νοσηλευτικού και άλλου προσωπικού σε όλα τα επίπεδα και τις μονάδες του συστήματος υγείας και πολλές περισσότερες, αν συγκριθούν με </w:t>
      </w:r>
      <w:r>
        <w:rPr>
          <w:rFonts w:eastAsia="Times New Roman" w:cs="Times New Roman"/>
          <w:szCs w:val="24"/>
        </w:rPr>
        <w:t xml:space="preserve">τις σύγχρονες λαϊκές ανάγκες που ασφαλώς δεν αποτυπώνονται στους οργανισμούς των νοσοκομείων και των κέντρων υγείας. </w:t>
      </w:r>
    </w:p>
    <w:p w14:paraId="6341036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επικαλείται ένα διαγωνισμό για πρόσληψη ελάχιστου μόνιμου προσωπικού που δεν θα προσθέσει, αλλά στην ουσία θα αντικαταστήσει έ</w:t>
      </w:r>
      <w:r>
        <w:rPr>
          <w:rFonts w:eastAsia="Times New Roman" w:cs="Times New Roman"/>
          <w:szCs w:val="24"/>
        </w:rPr>
        <w:t xml:space="preserve">να μέρος του προσωπικού που συνταξιοδοτείται, δηλαδή, η εξαγγελία της </w:t>
      </w:r>
      <w:r w:rsidRPr="001866BC">
        <w:rPr>
          <w:rFonts w:eastAsia="Times New Roman" w:cs="Times New Roman"/>
          <w:szCs w:val="24"/>
        </w:rPr>
        <w:t>Κυβέρνησης</w:t>
      </w:r>
      <w:r>
        <w:rPr>
          <w:rFonts w:eastAsia="Times New Roman" w:cs="Times New Roman"/>
          <w:szCs w:val="24"/>
        </w:rPr>
        <w:t xml:space="preserve"> αντιστοιχεί στην πολιτική διατήρησης της φτώχειας στις δημόσιες μονάδες υγείας όσον αφορά στο επίπεδο της στελέχωσής τους. </w:t>
      </w:r>
    </w:p>
    <w:p w14:paraId="6341036C" w14:textId="77777777" w:rsidR="000640C0" w:rsidRDefault="00F3749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w:t>
      </w:r>
      <w:r w:rsidRPr="00F81B27">
        <w:rPr>
          <w:rFonts w:eastAsia="Times New Roman" w:cs="Times New Roman"/>
          <w:szCs w:val="24"/>
        </w:rPr>
        <w:t>νου ομιλίας του κυρίου Βουλευτή)</w:t>
      </w:r>
    </w:p>
    <w:p w14:paraId="6341036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ολοκληρώνω σε ένα λεπτό.</w:t>
      </w:r>
    </w:p>
    <w:p w14:paraId="6341036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Εάν η </w:t>
      </w:r>
      <w:r w:rsidRPr="001866BC">
        <w:rPr>
          <w:rFonts w:eastAsia="Times New Roman" w:cs="Times New Roman"/>
          <w:szCs w:val="24"/>
        </w:rPr>
        <w:t>Κυβέρνηση</w:t>
      </w:r>
      <w:r>
        <w:rPr>
          <w:rFonts w:eastAsia="Times New Roman" w:cs="Times New Roman"/>
          <w:szCs w:val="24"/>
        </w:rPr>
        <w:t xml:space="preserve"> είχε σκοπό να καλύψει έστω ένα μέρος των ελλείψεων, είναι βέβαιο ότι το ΑΣΕΠ θα ήταν άνευ περιεχομένου, αφού όλοι οι απόφοιτοι νοσηλευτές, μαίες και άλλοι υγειονομικοί</w:t>
      </w:r>
      <w:r>
        <w:rPr>
          <w:rFonts w:eastAsia="Times New Roman" w:cs="Times New Roman"/>
          <w:szCs w:val="24"/>
        </w:rPr>
        <w:t xml:space="preserve"> θα έπρεπε να προσληφθούν και να πιάσουν δουλειά. Για παράδειγμα, μόνο για να στελεχωθούν με το αναγκαίο νοσηλευτικό προσωπικό και να ανοίξουν τα περίπου εκατό πενήντα κλειστά κρεβάτια ΜΕΘ, πρέπει να προσληφθούν οι απόφοιτοι δύο χρόνων της Νοσηλευτικής Σχο</w:t>
      </w:r>
      <w:r>
        <w:rPr>
          <w:rFonts w:eastAsia="Times New Roman" w:cs="Times New Roman"/>
          <w:szCs w:val="24"/>
        </w:rPr>
        <w:t>λής του Ηρακλείου Κρήτης.</w:t>
      </w:r>
    </w:p>
    <w:p w14:paraId="6341036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Οι βερμπαλισμοί της </w:t>
      </w:r>
      <w:r w:rsidRPr="001866BC">
        <w:rPr>
          <w:rFonts w:eastAsia="Times New Roman" w:cs="Times New Roman"/>
          <w:szCs w:val="24"/>
        </w:rPr>
        <w:t>Κυβέρνησης</w:t>
      </w:r>
      <w:r>
        <w:rPr>
          <w:rFonts w:eastAsia="Times New Roman" w:cs="Times New Roman"/>
          <w:szCs w:val="24"/>
        </w:rPr>
        <w:t xml:space="preserve"> για δήθεν έξοδο από τα μνημόνια σημαίνει στην καλύτερη περίπτωση εφαρμογή της πολιτικής, μία πρόσληψη για κάθε μία αποχώρηση, δηλαδή ουσιαστικά διατήρηση της σημερινής άθλιας κατάστασης στη στελέχωση</w:t>
      </w:r>
      <w:r>
        <w:rPr>
          <w:rFonts w:eastAsia="Times New Roman" w:cs="Times New Roman"/>
          <w:szCs w:val="24"/>
        </w:rPr>
        <w:t xml:space="preserve"> των δημοσίων μονάδων υγείας. </w:t>
      </w:r>
    </w:p>
    <w:p w14:paraId="6341037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αντί να </w:t>
      </w:r>
      <w:proofErr w:type="spellStart"/>
      <w:r>
        <w:rPr>
          <w:rFonts w:eastAsia="Times New Roman" w:cs="Times New Roman"/>
          <w:szCs w:val="24"/>
        </w:rPr>
        <w:t>μοριοδοτεί</w:t>
      </w:r>
      <w:proofErr w:type="spellEnd"/>
      <w:r>
        <w:rPr>
          <w:rFonts w:eastAsia="Times New Roman" w:cs="Times New Roman"/>
          <w:szCs w:val="24"/>
        </w:rPr>
        <w:t xml:space="preserve"> τις λαϊκές ανάγκες και προτεραιότητες, να κάνει μαζικές προσλήψεις υγειονομικού προσωπικού για να καλυφθούν οι ανάγκες, ουσιαστικά χρησιμοποιεί τη </w:t>
      </w:r>
      <w:proofErr w:type="spellStart"/>
      <w:r>
        <w:rPr>
          <w:rFonts w:eastAsia="Times New Roman" w:cs="Times New Roman"/>
          <w:szCs w:val="24"/>
        </w:rPr>
        <w:t>μοριοδότηση</w:t>
      </w:r>
      <w:proofErr w:type="spellEnd"/>
      <w:r>
        <w:rPr>
          <w:rFonts w:eastAsia="Times New Roman" w:cs="Times New Roman"/>
          <w:szCs w:val="24"/>
        </w:rPr>
        <w:t xml:space="preserve"> ως φίλτρο και κριτήριο για προσλήψ</w:t>
      </w:r>
      <w:r>
        <w:rPr>
          <w:rFonts w:eastAsia="Times New Roman" w:cs="Times New Roman"/>
          <w:szCs w:val="24"/>
        </w:rPr>
        <w:t xml:space="preserve">εις </w:t>
      </w:r>
      <w:r>
        <w:rPr>
          <w:rFonts w:eastAsia="Times New Roman" w:cs="Times New Roman"/>
          <w:szCs w:val="24"/>
        </w:rPr>
        <w:lastRenderedPageBreak/>
        <w:t>που αντιστοιχούν σε σταγόνα στον ωκεανό και διατηρεί ταυτόχρονα και επεκτείνει, βέβαια, το καθεστώς της εκ περιτροπής εργασίας.</w:t>
      </w:r>
    </w:p>
    <w:p w14:paraId="6341037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Εμείς έχουμε προτείνει κατ’ επανάληψη -και  θα κλείσω με αυτό- την άμεση μονιμοποίηση χωρίς όρους και προϋποθέσεις όλων των </w:t>
      </w:r>
      <w:r>
        <w:rPr>
          <w:rFonts w:eastAsia="Times New Roman" w:cs="Times New Roman"/>
          <w:szCs w:val="24"/>
        </w:rPr>
        <w:t>υγειονομικών που εργάζονται ως επικουρικοί με δελτίο παροχής υπηρεσιών, καθώς και τη μαζική πρόσληψη και άλλου προσωπικού για να καλυφθούν πλήρως οι τεράστιες ανάγκες των δημοσίων μονάδων υγείας. Με βάση αυτό το σκεπτικό το ΚΚΕ θα ψηφίσει «παρών» στη συγκε</w:t>
      </w:r>
      <w:r>
        <w:rPr>
          <w:rFonts w:eastAsia="Times New Roman" w:cs="Times New Roman"/>
          <w:szCs w:val="24"/>
        </w:rPr>
        <w:t>κριμένη τροπολογία. Για τις υπόλοιπες έχουμε μιλήσει</w:t>
      </w:r>
      <w:r w:rsidRPr="005F432B">
        <w:rPr>
          <w:rFonts w:eastAsia="Times New Roman" w:cs="Times New Roman"/>
          <w:szCs w:val="24"/>
        </w:rPr>
        <w:t xml:space="preserve"> στις</w:t>
      </w:r>
      <w:r>
        <w:rPr>
          <w:rFonts w:eastAsia="Times New Roman" w:cs="Times New Roman"/>
          <w:szCs w:val="24"/>
        </w:rPr>
        <w:t xml:space="preserve"> </w:t>
      </w:r>
      <w:r>
        <w:rPr>
          <w:rFonts w:eastAsia="Times New Roman" w:cs="Times New Roman"/>
          <w:szCs w:val="24"/>
        </w:rPr>
        <w:t xml:space="preserve">επιτροπές </w:t>
      </w:r>
      <w:r>
        <w:rPr>
          <w:rFonts w:eastAsia="Times New Roman" w:cs="Times New Roman"/>
          <w:szCs w:val="24"/>
        </w:rPr>
        <w:t>και, αν χρειαστεί, θα μιλήσουμε στη δευτερολογία μας.</w:t>
      </w:r>
    </w:p>
    <w:p w14:paraId="6341037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3410373" w14:textId="77777777" w:rsidR="000640C0" w:rsidRDefault="00F37498">
      <w:pPr>
        <w:spacing w:line="600" w:lineRule="auto"/>
        <w:ind w:firstLine="720"/>
        <w:jc w:val="both"/>
        <w:rPr>
          <w:rFonts w:eastAsia="Times New Roman"/>
          <w:szCs w:val="24"/>
        </w:rPr>
      </w:pPr>
      <w:r w:rsidRPr="001A417C">
        <w:rPr>
          <w:rFonts w:eastAsia="Times New Roman"/>
          <w:b/>
          <w:szCs w:val="24"/>
        </w:rPr>
        <w:t>ΠΡΟΕΔΡΕΥΩΝ (</w:t>
      </w:r>
      <w:r>
        <w:rPr>
          <w:rFonts w:eastAsia="Times New Roman"/>
          <w:b/>
          <w:szCs w:val="24"/>
        </w:rPr>
        <w:t>Νικήτας Κακλαμάνης</w:t>
      </w:r>
      <w:r w:rsidRPr="001A417C">
        <w:rPr>
          <w:rFonts w:eastAsia="Times New Roman"/>
          <w:b/>
          <w:szCs w:val="24"/>
        </w:rPr>
        <w:t xml:space="preserve">): </w:t>
      </w:r>
      <w:r w:rsidRPr="001A417C">
        <w:rPr>
          <w:rFonts w:eastAsia="Times New Roman"/>
          <w:szCs w:val="24"/>
        </w:rPr>
        <w:t>Κύριε Υπουργέ</w:t>
      </w:r>
      <w:r>
        <w:rPr>
          <w:rFonts w:eastAsia="Times New Roman"/>
          <w:szCs w:val="24"/>
        </w:rPr>
        <w:t xml:space="preserve">, επικαλούμενος και την προηγούμενη θητεία σας ως Γραμματέας του Υπουργικού Συμβουλίου, θα ήθελα να πω ότι έχουν έρθει μέχρι στιγμής </w:t>
      </w:r>
      <w:r>
        <w:rPr>
          <w:rFonts w:eastAsia="Times New Roman"/>
          <w:szCs w:val="24"/>
        </w:rPr>
        <w:t xml:space="preserve">τρεις </w:t>
      </w:r>
      <w:r>
        <w:rPr>
          <w:rFonts w:eastAsia="Times New Roman"/>
          <w:szCs w:val="24"/>
        </w:rPr>
        <w:t xml:space="preserve">υπουργικές τροπολογίες. Ελπίζω ότι τελειώνουμε εδώ με τις τρεις. </w:t>
      </w:r>
    </w:p>
    <w:p w14:paraId="63410374" w14:textId="77777777" w:rsidR="000640C0" w:rsidRDefault="00F37498">
      <w:pPr>
        <w:spacing w:line="600" w:lineRule="auto"/>
        <w:ind w:firstLine="720"/>
        <w:jc w:val="both"/>
        <w:rPr>
          <w:rFonts w:eastAsia="Times New Roman"/>
          <w:b/>
          <w:szCs w:val="24"/>
        </w:rPr>
      </w:pPr>
      <w:r w:rsidRPr="00A950AB">
        <w:rPr>
          <w:rFonts w:eastAsia="Times New Roman"/>
          <w:b/>
          <w:szCs w:val="24"/>
        </w:rPr>
        <w:lastRenderedPageBreak/>
        <w:t xml:space="preserve">ΜΙΧΑΗΛ ΚΑΛΟΓΗΡΟΥ (Υπουργός Δικαιοσύνης, Διαφάνειας </w:t>
      </w:r>
      <w:r w:rsidRPr="00A950AB">
        <w:rPr>
          <w:rFonts w:eastAsia="Times New Roman"/>
          <w:b/>
          <w:szCs w:val="24"/>
        </w:rPr>
        <w:t>και Ανθρωπίνων Δικαιωμάτων):</w:t>
      </w:r>
      <w:r>
        <w:rPr>
          <w:rFonts w:eastAsia="Times New Roman"/>
          <w:b/>
          <w:szCs w:val="24"/>
        </w:rPr>
        <w:t xml:space="preserve"> </w:t>
      </w:r>
      <w:r w:rsidRPr="00A950AB">
        <w:rPr>
          <w:rFonts w:eastAsia="Times New Roman"/>
          <w:szCs w:val="24"/>
        </w:rPr>
        <w:t>Είναι δ</w:t>
      </w:r>
      <w:r>
        <w:rPr>
          <w:rFonts w:eastAsia="Times New Roman"/>
          <w:szCs w:val="24"/>
        </w:rPr>
        <w:t>υ</w:t>
      </w:r>
      <w:r w:rsidRPr="00A950AB">
        <w:rPr>
          <w:rFonts w:eastAsia="Times New Roman"/>
          <w:szCs w:val="24"/>
        </w:rPr>
        <w:t>ο ή τρε</w:t>
      </w:r>
      <w:r>
        <w:rPr>
          <w:rFonts w:eastAsia="Times New Roman"/>
          <w:szCs w:val="24"/>
        </w:rPr>
        <w:t>ι</w:t>
      </w:r>
      <w:r w:rsidRPr="00A950AB">
        <w:rPr>
          <w:rFonts w:eastAsia="Times New Roman"/>
          <w:szCs w:val="24"/>
        </w:rPr>
        <w:t>ς</w:t>
      </w:r>
      <w:r>
        <w:rPr>
          <w:rFonts w:eastAsia="Times New Roman"/>
          <w:b/>
          <w:szCs w:val="24"/>
        </w:rPr>
        <w:t>.</w:t>
      </w:r>
    </w:p>
    <w:p w14:paraId="63410375" w14:textId="77777777" w:rsidR="000640C0" w:rsidRDefault="00F37498">
      <w:pPr>
        <w:spacing w:line="600" w:lineRule="auto"/>
        <w:ind w:firstLine="720"/>
        <w:jc w:val="both"/>
        <w:rPr>
          <w:rFonts w:eastAsia="Times New Roman"/>
          <w:szCs w:val="24"/>
        </w:rPr>
      </w:pPr>
      <w:r w:rsidRPr="001A417C">
        <w:rPr>
          <w:rFonts w:eastAsia="Times New Roman"/>
          <w:b/>
          <w:szCs w:val="24"/>
        </w:rPr>
        <w:t>ΠΡΟΕΔΡΕΥΩΝ (</w:t>
      </w:r>
      <w:r>
        <w:rPr>
          <w:rFonts w:eastAsia="Times New Roman"/>
          <w:b/>
          <w:szCs w:val="24"/>
        </w:rPr>
        <w:t>Νικήτας Κακλαμάνης</w:t>
      </w:r>
      <w:r w:rsidRPr="001A417C">
        <w:rPr>
          <w:rFonts w:eastAsia="Times New Roman"/>
          <w:b/>
          <w:szCs w:val="24"/>
        </w:rPr>
        <w:t xml:space="preserve">): </w:t>
      </w:r>
      <w:r>
        <w:rPr>
          <w:rFonts w:eastAsia="Times New Roman"/>
          <w:szCs w:val="24"/>
        </w:rPr>
        <w:t>Είναι άσχετες με το Υπουργείο σας. Τώρα έφτασαν. Θα διανεμηθούν και θα τις δείτε, αλλά να μην το πάμε μέχρι τις 19.00΄ το απόγευμα και κάθε μία ώρα ένας Υπουργός να θυμάται να</w:t>
      </w:r>
      <w:r>
        <w:rPr>
          <w:rFonts w:eastAsia="Times New Roman"/>
          <w:szCs w:val="24"/>
        </w:rPr>
        <w:t xml:space="preserve"> φέρει μια τροπολογία, γιατί δεν θα τις κάνω δεκτές. Τρεις εντάξει, γιατί είχαν αναγγελθεί από χθες. Απλώς σας ενημερώνω.</w:t>
      </w:r>
    </w:p>
    <w:p w14:paraId="63410376" w14:textId="77777777" w:rsidR="000640C0" w:rsidRDefault="00F37498">
      <w:pPr>
        <w:spacing w:line="600" w:lineRule="auto"/>
        <w:ind w:firstLine="720"/>
        <w:jc w:val="both"/>
        <w:rPr>
          <w:rFonts w:eastAsia="Times New Roman"/>
          <w:szCs w:val="24"/>
        </w:rPr>
      </w:pPr>
      <w:r>
        <w:rPr>
          <w:rFonts w:eastAsia="Times New Roman"/>
          <w:szCs w:val="24"/>
        </w:rPr>
        <w:t xml:space="preserve">Προχωράμε με τον </w:t>
      </w:r>
      <w:r>
        <w:rPr>
          <w:rFonts w:eastAsia="Times New Roman"/>
          <w:szCs w:val="24"/>
        </w:rPr>
        <w:t xml:space="preserve">κ. </w:t>
      </w:r>
      <w:r>
        <w:rPr>
          <w:rFonts w:eastAsia="Times New Roman"/>
          <w:szCs w:val="24"/>
        </w:rPr>
        <w:t xml:space="preserve">Αθανάσιο </w:t>
      </w:r>
      <w:proofErr w:type="spellStart"/>
      <w:r>
        <w:rPr>
          <w:rFonts w:eastAsia="Times New Roman"/>
          <w:szCs w:val="24"/>
        </w:rPr>
        <w:t>Παπαχριστόπουλο</w:t>
      </w:r>
      <w:proofErr w:type="spellEnd"/>
      <w:r>
        <w:rPr>
          <w:rFonts w:eastAsia="Times New Roman"/>
          <w:szCs w:val="24"/>
        </w:rPr>
        <w:t>, ειδικό αγορητή των Ανεξαρτήτων Ελλήνων.</w:t>
      </w:r>
    </w:p>
    <w:p w14:paraId="63410377" w14:textId="77777777" w:rsidR="000640C0" w:rsidRDefault="00F37498">
      <w:pPr>
        <w:spacing w:line="600" w:lineRule="auto"/>
        <w:ind w:firstLine="720"/>
        <w:jc w:val="both"/>
        <w:rPr>
          <w:rFonts w:eastAsia="Times New Roman"/>
          <w:szCs w:val="24"/>
        </w:rPr>
      </w:pPr>
      <w:r>
        <w:rPr>
          <w:rFonts w:eastAsia="Times New Roman"/>
          <w:szCs w:val="24"/>
        </w:rPr>
        <w:t>Κύριε συνάδελφε, έχετε τον λόγο.</w:t>
      </w:r>
    </w:p>
    <w:p w14:paraId="63410378"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Ευχαριστώ, κύριε Πρόεδρε. </w:t>
      </w:r>
    </w:p>
    <w:p w14:paraId="6341037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Χρειάστηκε να περάσουν δεκαπέντε χρόνια, για να συμβεί αυτό που συνέβη χθες, η προφυλάκιση του πρώην Υπουργού Εθνικής Άμυνας, του Γιάννου Παπαντωνίου.</w:t>
      </w:r>
    </w:p>
    <w:p w14:paraId="6341037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Θέλω να με πιστέψετε, ποτέ δεν αισθάνομαι καλά, όταν ο οποιο</w:t>
      </w:r>
      <w:r>
        <w:rPr>
          <w:rFonts w:eastAsia="Times New Roman" w:cs="Times New Roman"/>
          <w:szCs w:val="24"/>
        </w:rPr>
        <w:t xml:space="preserve">σδήποτε πολίτης, πρώην Υπουργός, ο οποιοσδήποτε, έχει αυτήν την τύχη. Και πραγματικά, επειδή πιστεύω ότι το τεκμήριο της αθωότητας ισχύει για όλους, χωρίς υποκριτική διάθεση, εύχομαι για όλους όσους είναι υπόδικοι ή πρόκειται να καταδικαστούν να ισχύει το </w:t>
      </w:r>
      <w:r>
        <w:rPr>
          <w:rFonts w:eastAsia="Times New Roman" w:cs="Times New Roman"/>
          <w:szCs w:val="24"/>
        </w:rPr>
        <w:t xml:space="preserve">τεκμήριο της αθωότητας και να δικαιωθούν, αν νομίζουν ότι πρέπει να δικαιωθούν. </w:t>
      </w:r>
    </w:p>
    <w:p w14:paraId="6341037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Άλλο είναι το θέμα μου, όμως. Άκουγα τον ειδικό αγορητή του ΠΑΣΟΚ -ΚΙΝΑΛ τώρα λέγεται- που αισθάνθηκε την ανάγκη να </w:t>
      </w:r>
      <w:proofErr w:type="spellStart"/>
      <w:r>
        <w:rPr>
          <w:rFonts w:eastAsia="Times New Roman" w:cs="Times New Roman"/>
          <w:szCs w:val="24"/>
        </w:rPr>
        <w:t>ξαναναφερθεί</w:t>
      </w:r>
      <w:proofErr w:type="spellEnd"/>
      <w:r>
        <w:rPr>
          <w:rFonts w:eastAsia="Times New Roman" w:cs="Times New Roman"/>
          <w:szCs w:val="24"/>
        </w:rPr>
        <w:t xml:space="preserve"> στο Υπουργικό Συμβούλιο και ούτε λέξη για ένα </w:t>
      </w:r>
      <w:r>
        <w:rPr>
          <w:rFonts w:eastAsia="Times New Roman" w:cs="Times New Roman"/>
          <w:szCs w:val="24"/>
        </w:rPr>
        <w:t>γεγονός, που θες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θες είναι η πρώτη είδηση. Πρώτη είδηση είναι το ότι προφυλακίστηκε ο πρώην Υπουργός Άμυνας, και αυτός και η σύζυγός του.</w:t>
      </w:r>
    </w:p>
    <w:p w14:paraId="6341037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Θέλω, επίσης, να θυμίσω εδώ ότι δεν είναι μόνο ο πρώην Υπουργός. Ο Γιάννης ο </w:t>
      </w:r>
      <w:proofErr w:type="spellStart"/>
      <w:r>
        <w:rPr>
          <w:rFonts w:eastAsia="Times New Roman" w:cs="Times New Roman"/>
          <w:szCs w:val="24"/>
        </w:rPr>
        <w:t>Σμπώκος</w:t>
      </w:r>
      <w:proofErr w:type="spellEnd"/>
      <w:r>
        <w:rPr>
          <w:rFonts w:eastAsia="Times New Roman" w:cs="Times New Roman"/>
          <w:szCs w:val="24"/>
        </w:rPr>
        <w:t xml:space="preserve"> είναι φυλακισμένος. Ο κ. Άκ</w:t>
      </w:r>
      <w:r>
        <w:rPr>
          <w:rFonts w:eastAsia="Times New Roman" w:cs="Times New Roman"/>
          <w:szCs w:val="24"/>
        </w:rPr>
        <w:t xml:space="preserve">ης Τσοχατζόπουλος –και σωστά, γιατί διανύει ένα μεγάλο έτος της ηλικίας του- αποφυλακίστηκε για λόγους υγείας. Να θυμίσω ακόμη ότι ο κ. </w:t>
      </w:r>
      <w:proofErr w:type="spellStart"/>
      <w:r>
        <w:rPr>
          <w:rFonts w:eastAsia="Times New Roman" w:cs="Times New Roman"/>
          <w:szCs w:val="24"/>
        </w:rPr>
        <w:t>Μαντέλης</w:t>
      </w:r>
      <w:proofErr w:type="spellEnd"/>
      <w:r>
        <w:rPr>
          <w:rFonts w:eastAsia="Times New Roman" w:cs="Times New Roman"/>
          <w:szCs w:val="24"/>
        </w:rPr>
        <w:t xml:space="preserve"> είναι και αυτός καταδικασμένος. Όχι με βαριές ποινές, αλλά είναι. </w:t>
      </w:r>
    </w:p>
    <w:p w14:paraId="6341037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Θα περίμενε κανείς απ’ αυτήν την παράταξη μι</w:t>
      </w:r>
      <w:r>
        <w:rPr>
          <w:rFonts w:eastAsia="Times New Roman" w:cs="Times New Roman"/>
          <w:szCs w:val="24"/>
        </w:rPr>
        <w:t>α στοιχειώδη αυτοκριτική. Δεν είναι κακό, μπορεί να συμβεί στον καθένα και ούτε ευθύνονται όλοι για ό,τι γινόταν σ’ αυτό το κόμμα, αλλά αν θέλεις να έχεις στοιχειώδη αξιοπιστία, νομίζω ότι πρέπει να ξεκινήσεις με μία αυτοκριτική.</w:t>
      </w:r>
    </w:p>
    <w:p w14:paraId="6341037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Άκουγα, επίσης, με μεγάλη </w:t>
      </w:r>
      <w:r>
        <w:rPr>
          <w:rFonts w:eastAsia="Times New Roman" w:cs="Times New Roman"/>
          <w:szCs w:val="24"/>
        </w:rPr>
        <w:t xml:space="preserve">προσοχή τον ειδικό αγορητή της Αξιωματικής Αντιπολίτευσης να αναφέρεται με επιθετικούς τόνους στα εξής δυο πράγματα, ότι θα θωρακίσουμε τη </w:t>
      </w:r>
      <w:r>
        <w:rPr>
          <w:rFonts w:eastAsia="Times New Roman" w:cs="Times New Roman"/>
          <w:szCs w:val="24"/>
        </w:rPr>
        <w:t>δικαιοσύνη</w:t>
      </w:r>
      <w:r>
        <w:rPr>
          <w:rFonts w:eastAsia="Times New Roman" w:cs="Times New Roman"/>
          <w:szCs w:val="24"/>
        </w:rPr>
        <w:t>, ότι μετράτε μέρες, όπως είπε και το θεωρεί δεδομένο.</w:t>
      </w:r>
    </w:p>
    <w:p w14:paraId="6341037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Εγώ θα του θυμίσω με νηφάλιο τρόπο ότι αυτό θα το αποφασίσει η ελληνική κοινωνία, κύριε Καραγκούνη, και κανένας άλλος. Δεν θα το αποφασίσετε εσείς. </w:t>
      </w:r>
    </w:p>
    <w:p w14:paraId="6341038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Επικαλέστηκε και τις δικαστικές ενώσεις. Θωρακίζουμε τη </w:t>
      </w:r>
      <w:r>
        <w:rPr>
          <w:rFonts w:eastAsia="Times New Roman" w:cs="Times New Roman"/>
          <w:szCs w:val="24"/>
        </w:rPr>
        <w:t xml:space="preserve">δικαιοσύνη </w:t>
      </w:r>
      <w:r>
        <w:rPr>
          <w:rFonts w:eastAsia="Times New Roman" w:cs="Times New Roman"/>
          <w:szCs w:val="24"/>
        </w:rPr>
        <w:t>και μάλιστα αγορεύοντας, είπε «παρεμβαίν</w:t>
      </w:r>
      <w:r>
        <w:rPr>
          <w:rFonts w:eastAsia="Times New Roman" w:cs="Times New Roman"/>
          <w:szCs w:val="24"/>
        </w:rPr>
        <w:t xml:space="preserve">ετε στη </w:t>
      </w:r>
      <w:r>
        <w:rPr>
          <w:rFonts w:eastAsia="Times New Roman" w:cs="Times New Roman"/>
          <w:szCs w:val="24"/>
        </w:rPr>
        <w:t>δικαιοσύνη</w:t>
      </w:r>
      <w:r>
        <w:rPr>
          <w:rFonts w:eastAsia="Times New Roman" w:cs="Times New Roman"/>
          <w:szCs w:val="24"/>
        </w:rPr>
        <w:t>».</w:t>
      </w:r>
    </w:p>
    <w:p w14:paraId="6341038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θα πω προσωπικές μου απόψεις, αλλά θα επικαλεστώ γεγονότα για να δούμε ποιος παρεμβαίνει στη </w:t>
      </w:r>
      <w:r>
        <w:rPr>
          <w:rFonts w:eastAsia="Times New Roman" w:cs="Times New Roman"/>
          <w:szCs w:val="24"/>
        </w:rPr>
        <w:t xml:space="preserve">δικαιοσύνη </w:t>
      </w:r>
      <w:r>
        <w:rPr>
          <w:rFonts w:eastAsia="Times New Roman" w:cs="Times New Roman"/>
          <w:szCs w:val="24"/>
        </w:rPr>
        <w:t xml:space="preserve">και τι ακριβώς έκαναν οι δικαστικές ενώσεις σε πολύ σημαντικές στιγμές του δημόσιου βίου. </w:t>
      </w:r>
    </w:p>
    <w:p w14:paraId="6341038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Θέλω να θυμίσω, λοιπόν, τα εξής:</w:t>
      </w:r>
      <w:r>
        <w:rPr>
          <w:rFonts w:eastAsia="Times New Roman" w:cs="Times New Roman"/>
          <w:szCs w:val="24"/>
        </w:rPr>
        <w:t xml:space="preserve"> Για την υπόθεση του κ. </w:t>
      </w:r>
      <w:proofErr w:type="spellStart"/>
      <w:r>
        <w:rPr>
          <w:rFonts w:eastAsia="Times New Roman" w:cs="Times New Roman"/>
          <w:szCs w:val="24"/>
        </w:rPr>
        <w:t>Φρουζή</w:t>
      </w:r>
      <w:proofErr w:type="spellEnd"/>
      <w:r>
        <w:rPr>
          <w:rFonts w:eastAsia="Times New Roman" w:cs="Times New Roman"/>
          <w:szCs w:val="24"/>
        </w:rPr>
        <w:t xml:space="preserve">, ο οποίος ξέρουμε όλοι ότι έχει δικογραφία για ενεργητική δωροδοκία ως επικεφαλής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έκαναν αγώνα τότε κάποιοι εφέτες –μάλιστα μάζεψαν και δεκατέσσερις υπογραφές- για να μην πάει η υπόθεση στην αρμόδια δικαστίνα </w:t>
      </w:r>
      <w:r>
        <w:rPr>
          <w:rFonts w:eastAsia="Times New Roman" w:cs="Times New Roman"/>
          <w:szCs w:val="24"/>
        </w:rPr>
        <w:t xml:space="preserve">διαφθοράς, την κ. </w:t>
      </w:r>
      <w:proofErr w:type="spellStart"/>
      <w:r>
        <w:rPr>
          <w:rFonts w:eastAsia="Times New Roman" w:cs="Times New Roman"/>
          <w:szCs w:val="24"/>
        </w:rPr>
        <w:t>Τουλουπάκη</w:t>
      </w:r>
      <w:proofErr w:type="spellEnd"/>
      <w:r>
        <w:rPr>
          <w:rFonts w:eastAsia="Times New Roman" w:cs="Times New Roman"/>
          <w:szCs w:val="24"/>
        </w:rPr>
        <w:t xml:space="preserve"> –θα πω γι’ αυτήν μερικά πράγματα- με το επιχείρημα ότι καλύτερα θα αντιμετωπιστεί από το </w:t>
      </w:r>
      <w:r>
        <w:rPr>
          <w:rFonts w:eastAsia="Times New Roman" w:cs="Times New Roman"/>
          <w:szCs w:val="24"/>
        </w:rPr>
        <w:t xml:space="preserve">εφετείο </w:t>
      </w:r>
      <w:r>
        <w:rPr>
          <w:rFonts w:eastAsia="Times New Roman" w:cs="Times New Roman"/>
          <w:szCs w:val="24"/>
        </w:rPr>
        <w:t xml:space="preserve">και να πάει σε ανώτερο βαθμό. Την ίδια άποψη κατά «σύμπτωση» -σε εισαγωγικά η λέξη, για να δούμε ποιος παρεμβαίνει στη </w:t>
      </w:r>
      <w:r>
        <w:rPr>
          <w:rFonts w:eastAsia="Times New Roman" w:cs="Times New Roman"/>
          <w:szCs w:val="24"/>
        </w:rPr>
        <w:t>δικαιοσύνη</w:t>
      </w:r>
      <w:r>
        <w:rPr>
          <w:rFonts w:eastAsia="Times New Roman" w:cs="Times New Roman"/>
          <w:szCs w:val="24"/>
        </w:rPr>
        <w:t>-</w:t>
      </w:r>
      <w:r>
        <w:rPr>
          <w:rFonts w:eastAsia="Times New Roman" w:cs="Times New Roman"/>
          <w:szCs w:val="24"/>
        </w:rPr>
        <w:t xml:space="preserve"> είχαν και οι εξής δύο: ο Γενικός Γραμματέας της Ένωσης Εισαγγελέων –δεν θέλω να πω τα ονόματά τους- και ένας σύμβουλος που ήταν στο </w:t>
      </w:r>
      <w:r>
        <w:rPr>
          <w:rFonts w:eastAsia="Times New Roman" w:cs="Times New Roman"/>
          <w:szCs w:val="24"/>
        </w:rPr>
        <w:t>διοικητικό συμβούλιο</w:t>
      </w:r>
      <w:r>
        <w:rPr>
          <w:rFonts w:eastAsia="Times New Roman" w:cs="Times New Roman"/>
          <w:szCs w:val="24"/>
        </w:rPr>
        <w:t xml:space="preserve"> αυτής της Ένωσης. Επιχειρηματολογούσαν ότι πρέπει να αφαιρεθεί από την κ. </w:t>
      </w:r>
      <w:proofErr w:type="spellStart"/>
      <w:r>
        <w:rPr>
          <w:rFonts w:eastAsia="Times New Roman" w:cs="Times New Roman"/>
          <w:szCs w:val="24"/>
        </w:rPr>
        <w:t>Τουλουπάκη</w:t>
      </w:r>
      <w:proofErr w:type="spellEnd"/>
      <w:r>
        <w:rPr>
          <w:rFonts w:eastAsia="Times New Roman" w:cs="Times New Roman"/>
          <w:szCs w:val="24"/>
        </w:rPr>
        <w:t>.</w:t>
      </w:r>
    </w:p>
    <w:p w14:paraId="6341038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Προς τιμήν του, </w:t>
      </w:r>
      <w:r>
        <w:rPr>
          <w:rFonts w:eastAsia="Times New Roman" w:cs="Times New Roman"/>
          <w:szCs w:val="24"/>
        </w:rPr>
        <w:t xml:space="preserve">ο τότε προϊστάμενος στο Εφετείο Αθήνας, ο κ. Κανελλόπουλος, τους εξήγησε ότι με τον καινούργιο νόμο η υπόθεση μπορεί να μείνει και πρέπει να μείνει, για να διεκπεραιωθεί γρήγορα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εισαγγελέα διαφθοράς</w:t>
      </w:r>
      <w:r>
        <w:rPr>
          <w:rFonts w:eastAsia="Times New Roman" w:cs="Times New Roman"/>
          <w:szCs w:val="24"/>
        </w:rPr>
        <w:t>.</w:t>
      </w:r>
    </w:p>
    <w:p w14:paraId="6341038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Εδώ θέλω να θυμίσω στους αγα</w:t>
      </w:r>
      <w:r>
        <w:rPr>
          <w:rFonts w:eastAsia="Times New Roman" w:cs="Times New Roman"/>
          <w:szCs w:val="24"/>
        </w:rPr>
        <w:t>πητούς φίλους ότι ξέρετε, είναι πολύ εύκολο εάν οι είκοσι εισαγγελείς προτείνουν και μαζέψουν υπογραφές, πράγματι τότε μπορεί να φύγει. Δεν έχει γίνει, όμως, αυτό. Γιατί άραγε; Γιατί σταμάτησαν;</w:t>
      </w:r>
    </w:p>
    <w:p w14:paraId="63410385"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Θέλω</w:t>
      </w:r>
      <w:r w:rsidRPr="00FA10E4">
        <w:rPr>
          <w:rFonts w:eastAsia="Times New Roman" w:cs="Times New Roman"/>
          <w:szCs w:val="24"/>
        </w:rPr>
        <w:t xml:space="preserve">, </w:t>
      </w:r>
      <w:r>
        <w:rPr>
          <w:rFonts w:eastAsia="Times New Roman" w:cs="Times New Roman"/>
          <w:szCs w:val="24"/>
        </w:rPr>
        <w:t>επίσης, εδώ να πω ότι το Πειθαρχικό Συμβούλιο του Αρείο</w:t>
      </w:r>
      <w:r>
        <w:rPr>
          <w:rFonts w:eastAsia="Times New Roman" w:cs="Times New Roman"/>
          <w:szCs w:val="24"/>
        </w:rPr>
        <w:t xml:space="preserve">υ Πάγου, που άκουσε αυτές τις παρεμβάσεις, ότι πρέπει να φύγει από την </w:t>
      </w:r>
      <w:r>
        <w:rPr>
          <w:rFonts w:eastAsia="Times New Roman" w:cs="Times New Roman"/>
          <w:szCs w:val="24"/>
        </w:rPr>
        <w:t>εισαγγελέα διαφθοράς</w:t>
      </w:r>
      <w:r>
        <w:rPr>
          <w:rFonts w:eastAsia="Times New Roman" w:cs="Times New Roman"/>
          <w:szCs w:val="24"/>
        </w:rPr>
        <w:t xml:space="preserve"> και να πάει σε εφέτη, τους θύμισε ότι καταδικάστηκε μια άλλη δικαστική λειτουργός που έκανε το ίδιο για την υπόθεση του μακαρίτη του </w:t>
      </w:r>
      <w:proofErr w:type="spellStart"/>
      <w:r>
        <w:rPr>
          <w:rFonts w:eastAsia="Times New Roman" w:cs="Times New Roman"/>
          <w:szCs w:val="24"/>
        </w:rPr>
        <w:t>Βγενόπουλου</w:t>
      </w:r>
      <w:proofErr w:type="spellEnd"/>
      <w:r>
        <w:rPr>
          <w:rFonts w:eastAsia="Times New Roman" w:cs="Times New Roman"/>
          <w:szCs w:val="24"/>
        </w:rPr>
        <w:t xml:space="preserve"> και τους εξήγησε βά</w:t>
      </w:r>
      <w:r>
        <w:rPr>
          <w:rFonts w:eastAsia="Times New Roman" w:cs="Times New Roman"/>
          <w:szCs w:val="24"/>
        </w:rPr>
        <w:t xml:space="preserve">σει νόμου, του ν.4022/2011, ότι αυτή η υπόθεση ανήκει στην κ. </w:t>
      </w:r>
      <w:proofErr w:type="spellStart"/>
      <w:r>
        <w:rPr>
          <w:rFonts w:eastAsia="Times New Roman" w:cs="Times New Roman"/>
          <w:szCs w:val="24"/>
        </w:rPr>
        <w:t>Τουλουπάκη</w:t>
      </w:r>
      <w:proofErr w:type="spellEnd"/>
      <w:r>
        <w:rPr>
          <w:rFonts w:eastAsia="Times New Roman" w:cs="Times New Roman"/>
          <w:szCs w:val="24"/>
        </w:rPr>
        <w:t xml:space="preserve">. Στο τι λάσπη έφαγε η κ. </w:t>
      </w:r>
      <w:proofErr w:type="spellStart"/>
      <w:r>
        <w:rPr>
          <w:rFonts w:eastAsia="Times New Roman" w:cs="Times New Roman"/>
          <w:szCs w:val="24"/>
        </w:rPr>
        <w:t>Τουλουπάκη</w:t>
      </w:r>
      <w:proofErr w:type="spellEnd"/>
      <w:r>
        <w:rPr>
          <w:rFonts w:eastAsia="Times New Roman" w:cs="Times New Roman"/>
          <w:szCs w:val="24"/>
        </w:rPr>
        <w:t xml:space="preserve">, η οποία εκλέχτηκε με 10-1 και ομόφωνες αποφάσεις, δεν θέλω να αναφερθώ τώρα. </w:t>
      </w:r>
    </w:p>
    <w:p w14:paraId="63410386"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Αυτά είναι η απάντησή μου προς τον κ. Καραγκούνη για το ποιος παρεμβ</w:t>
      </w:r>
      <w:r>
        <w:rPr>
          <w:rFonts w:eastAsia="Times New Roman" w:cs="Times New Roman"/>
          <w:szCs w:val="24"/>
        </w:rPr>
        <w:t xml:space="preserve">αίνει στη </w:t>
      </w:r>
      <w:r>
        <w:rPr>
          <w:rFonts w:eastAsia="Times New Roman" w:cs="Times New Roman"/>
          <w:szCs w:val="24"/>
        </w:rPr>
        <w:t>δικαιοσύνη</w:t>
      </w:r>
      <w:r>
        <w:rPr>
          <w:rFonts w:eastAsia="Times New Roman" w:cs="Times New Roman"/>
          <w:szCs w:val="24"/>
        </w:rPr>
        <w:t>.</w:t>
      </w:r>
    </w:p>
    <w:p w14:paraId="63410387"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Θέλω να φύγω, όμως, από εκεί και να πάω λίγο παρακάτω. Ονειρεύομαι πραγματικά τη στιγμή –την ονειρεύομαι, σας το λέω ευθέως- όπου ομόφωνα εδώ πέρα όλοι μαζί, όχι μόνο μέσα απ’ αυτό το νομοσχέδιο, θα δούμε να γίνεται αγώνας κατά των φο</w:t>
      </w:r>
      <w:r>
        <w:rPr>
          <w:rFonts w:eastAsia="Times New Roman" w:cs="Times New Roman"/>
          <w:szCs w:val="24"/>
        </w:rPr>
        <w:t xml:space="preserve">ρολογικών παραδείσων. Το θέλω, περιμένω να το δω. Εγώ πραγματικά σας λέω ότι εάν μου έλεγαν «έχεις μια </w:t>
      </w:r>
      <w:r>
        <w:rPr>
          <w:rFonts w:eastAsia="Times New Roman" w:cs="Times New Roman"/>
          <w:szCs w:val="24"/>
          <w:lang w:val="en-GB"/>
        </w:rPr>
        <w:t>offshore</w:t>
      </w:r>
      <w:r>
        <w:rPr>
          <w:rFonts w:eastAsia="Times New Roman" w:cs="Times New Roman"/>
          <w:szCs w:val="24"/>
        </w:rPr>
        <w:t xml:space="preserve"> ή ανήκεις σε μια </w:t>
      </w:r>
      <w:r>
        <w:rPr>
          <w:rFonts w:eastAsia="Times New Roman" w:cs="Times New Roman"/>
          <w:szCs w:val="24"/>
          <w:lang w:val="en-US"/>
        </w:rPr>
        <w:t>offshore</w:t>
      </w:r>
      <w:r>
        <w:rPr>
          <w:rFonts w:eastAsia="Times New Roman" w:cs="Times New Roman"/>
          <w:szCs w:val="24"/>
        </w:rPr>
        <w:t>», θα ντρεπόμουν</w:t>
      </w:r>
      <w:r w:rsidRPr="00AC0AA3">
        <w:rPr>
          <w:rFonts w:eastAsia="Times New Roman" w:cs="Times New Roman"/>
          <w:szCs w:val="24"/>
        </w:rPr>
        <w:t xml:space="preserve"> </w:t>
      </w:r>
      <w:r>
        <w:rPr>
          <w:rFonts w:eastAsia="Times New Roman" w:cs="Times New Roman"/>
          <w:szCs w:val="24"/>
        </w:rPr>
        <w:t>εδώ ακόμα και να σας δω.</w:t>
      </w:r>
    </w:p>
    <w:p w14:paraId="63410388"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Ονειρεύομαι, επίσης, μια άλλη στιγμή. Τι κάνει αυτό το νομοσχέδιο, λέμε εδώ. </w:t>
      </w:r>
      <w:r>
        <w:rPr>
          <w:rFonts w:eastAsia="Times New Roman" w:cs="Times New Roman"/>
          <w:szCs w:val="24"/>
        </w:rPr>
        <w:t>Ονειρεύομαι τη στιγμή που τα «παράγωγα», που για πολλούς η λέξη δεν λέει τίποτα, που για εμένα που είμαι γιατρός δεν λέει τίποτα, αλλά γι’ αυτούς που ξέρουν λέει πάρα πολλά, κάποιος θα τα ελέγχει. Πώς γίνεται ένα ποσό 10.000 ευρώ να βγαίνει τελικά 1 εκατομ</w:t>
      </w:r>
      <w:r>
        <w:rPr>
          <w:rFonts w:eastAsia="Times New Roman" w:cs="Times New Roman"/>
          <w:szCs w:val="24"/>
        </w:rPr>
        <w:t>μύριο; Απίστευτα πράγματα!</w:t>
      </w:r>
    </w:p>
    <w:p w14:paraId="63410389"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θυμίσω –και δεν ξεχνώ ότι έχουμε ένα νομοσχέδιο για το «πόθεν έσχες»- ότι τη νύφη στην κρίση της </w:t>
      </w:r>
      <w:r>
        <w:rPr>
          <w:rFonts w:eastAsia="Times New Roman" w:cs="Times New Roman"/>
          <w:szCs w:val="24"/>
        </w:rPr>
        <w:t>«</w:t>
      </w:r>
      <w:r>
        <w:rPr>
          <w:rFonts w:eastAsia="Times New Roman" w:cs="Times New Roman"/>
          <w:szCs w:val="24"/>
          <w:lang w:val="en-GB"/>
        </w:rPr>
        <w:t>LEHMAN</w:t>
      </w:r>
      <w:r w:rsidRPr="00957931">
        <w:rPr>
          <w:rFonts w:eastAsia="Times New Roman" w:cs="Times New Roman"/>
          <w:szCs w:val="24"/>
        </w:rPr>
        <w:t xml:space="preserve"> </w:t>
      </w:r>
      <w:r>
        <w:rPr>
          <w:rFonts w:eastAsia="Times New Roman" w:cs="Times New Roman"/>
          <w:szCs w:val="24"/>
          <w:lang w:val="en-GB"/>
        </w:rPr>
        <w:t>BROTHERS</w:t>
      </w:r>
      <w:r>
        <w:rPr>
          <w:rFonts w:eastAsia="Times New Roman" w:cs="Times New Roman"/>
          <w:szCs w:val="24"/>
        </w:rPr>
        <w:t>»</w:t>
      </w:r>
      <w:r>
        <w:rPr>
          <w:rFonts w:eastAsia="Times New Roman" w:cs="Times New Roman"/>
          <w:szCs w:val="24"/>
        </w:rPr>
        <w:t>, τα 10 τρισεκατομμύρια τα πλήρωσαν δυο κοινωνικές ομάδες</w:t>
      </w:r>
      <w:r w:rsidRPr="00957931">
        <w:rPr>
          <w:rFonts w:eastAsia="Times New Roman" w:cs="Times New Roman"/>
          <w:szCs w:val="24"/>
        </w:rPr>
        <w:t xml:space="preserve">: </w:t>
      </w:r>
      <w:r>
        <w:rPr>
          <w:rFonts w:eastAsia="Times New Roman" w:cs="Times New Roman"/>
          <w:szCs w:val="24"/>
        </w:rPr>
        <w:t xml:space="preserve">η μεσαία τάξη και η εργατική τάξη. Οι </w:t>
      </w:r>
      <w:r>
        <w:rPr>
          <w:rFonts w:eastAsia="Times New Roman" w:cs="Times New Roman"/>
          <w:szCs w:val="24"/>
        </w:rPr>
        <w:t>πλούσιοι έγιναν πλουσιότεροι και οι φτωχοί φτωχότεροι και περισσότεροι. Θα επαναλάβω για πολλοστή φορά τη δημοσκόπηση</w:t>
      </w:r>
      <w:r w:rsidRPr="00B314C7">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OXFAM</w:t>
      </w:r>
      <w:r>
        <w:rPr>
          <w:rFonts w:eastAsia="Times New Roman" w:cs="Times New Roman"/>
          <w:szCs w:val="24"/>
        </w:rPr>
        <w:t>»</w:t>
      </w:r>
      <w:r>
        <w:rPr>
          <w:rFonts w:eastAsia="Times New Roman" w:cs="Times New Roman"/>
          <w:szCs w:val="24"/>
        </w:rPr>
        <w:t>, όπου οκτώ άτομα στον πλανήτη -οκτώ, όπως το λέτε, μπορώ να σας τα ονοματίσω- έχουν περιουσιακά στοιχεία όσο το φτωχότερο μισό</w:t>
      </w:r>
      <w:r>
        <w:rPr>
          <w:rFonts w:eastAsia="Times New Roman" w:cs="Times New Roman"/>
          <w:szCs w:val="24"/>
        </w:rPr>
        <w:t xml:space="preserve"> κομμάτι του πλανήτη, τα τρεισήμισι δισεκατομμύρια. Εάν αυτό το πράγμα –και δεν μιλάμε για αδικία, μιλάμε για διαστροφή- καθόμαστε όλοι και το κοιτάμε έτσι άνετα, ωραία, δεν κάνουμε τίποτα. </w:t>
      </w:r>
    </w:p>
    <w:p w14:paraId="6341038A"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Λύνει αυτό το νομοσχέδιο όλα αυτά; Ένα βήμα κάνει. Να σας πω κάτι</w:t>
      </w:r>
      <w:r>
        <w:rPr>
          <w:rFonts w:eastAsia="Times New Roman" w:cs="Times New Roman"/>
          <w:szCs w:val="24"/>
        </w:rPr>
        <w:t>; Ακούω με πολύ σεβασμό πάντα τι λέει το ΚΚΕ. Μπορεί να έχω τις διαφωνίες μου, αλλά σε πάρα πολλά σημεία πιστεύω ότι έχει δίκιο. Απλώς, είναι άλλο πράγμα τι θέλω και πώς το καταφέρνω και άλλο πράγμα να το πραγματοποιώ. Πιστεύω ότι αυτό το νομοσχέδιο έρχετα</w:t>
      </w:r>
      <w:r>
        <w:rPr>
          <w:rFonts w:eastAsia="Times New Roman" w:cs="Times New Roman"/>
          <w:szCs w:val="24"/>
        </w:rPr>
        <w:t xml:space="preserve">ι, όχι να λύσει οριστικά το θέμα της φοροδιαφυγής, γιατί αυτό σημαίνει «πόθεν έσχες», </w:t>
      </w:r>
      <w:r>
        <w:rPr>
          <w:rFonts w:eastAsia="Times New Roman" w:cs="Times New Roman"/>
          <w:szCs w:val="24"/>
        </w:rPr>
        <w:lastRenderedPageBreak/>
        <w:t>αλλά να βάλει λιθαράκια. Αυτό που σας είπα, τα κάνει όλα σχεδόν.</w:t>
      </w:r>
    </w:p>
    <w:p w14:paraId="6341038B"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Θέλω εδώ να θυμηθείτε ένα πράγμα. Μια μικρή έστω, αλλά υπαρκτή καινούργια ιστορία είναι ότι παρέχεται η δ</w:t>
      </w:r>
      <w:r>
        <w:rPr>
          <w:rFonts w:eastAsia="Times New Roman" w:cs="Times New Roman"/>
          <w:szCs w:val="24"/>
        </w:rPr>
        <w:t xml:space="preserve">υνατότητα </w:t>
      </w:r>
      <w:proofErr w:type="spellStart"/>
      <w:r>
        <w:rPr>
          <w:rFonts w:eastAsia="Times New Roman" w:cs="Times New Roman"/>
          <w:szCs w:val="24"/>
        </w:rPr>
        <w:t>ανάσυρσης</w:t>
      </w:r>
      <w:proofErr w:type="spellEnd"/>
      <w:r>
        <w:rPr>
          <w:rFonts w:eastAsia="Times New Roman" w:cs="Times New Roman"/>
          <w:szCs w:val="24"/>
        </w:rPr>
        <w:t xml:space="preserve"> υπόθεσης που έχει αρχειοθετηθεί –ακούστε λίγο- όταν προκύπτουν ενδείξεις μη υποβολής ή υποβολής ανακριβούς δήλωσης κατά τα οριζόμενα κλπ.. Εάν αυτό ίσχυε και παλιά –δεν κάνατε, όμως, κανέναν κόπο να ισχύσει- ο κ. Παπαντωνίου δεν θα έμεν</w:t>
      </w:r>
      <w:r>
        <w:rPr>
          <w:rFonts w:eastAsia="Times New Roman" w:cs="Times New Roman"/>
          <w:szCs w:val="24"/>
        </w:rPr>
        <w:t>ε για δεκαπέντε χρόνια χωρίς να γίνεται τίποτα. Είναι κάτι που το περνάει αυτό το νομοσχέδιο.</w:t>
      </w:r>
    </w:p>
    <w:p w14:paraId="6341038C"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Επίσης, εάν η </w:t>
      </w:r>
      <w:r>
        <w:rPr>
          <w:rFonts w:eastAsia="Times New Roman" w:cs="Times New Roman"/>
          <w:szCs w:val="24"/>
        </w:rPr>
        <w:t xml:space="preserve">ειδική επιτροπή </w:t>
      </w:r>
      <w:r>
        <w:rPr>
          <w:rFonts w:eastAsia="Times New Roman" w:cs="Times New Roman"/>
          <w:szCs w:val="24"/>
        </w:rPr>
        <w:t xml:space="preserve">μέσα στη Βουλή αποφάσιζε, όπως πολύ θέλατε, να στείλουμε την υπόθεση σε </w:t>
      </w:r>
      <w:r>
        <w:rPr>
          <w:rFonts w:eastAsia="Times New Roman" w:cs="Times New Roman"/>
          <w:szCs w:val="24"/>
        </w:rPr>
        <w:t xml:space="preserve">ειδικό δικαστήριο </w:t>
      </w:r>
      <w:r>
        <w:rPr>
          <w:rFonts w:eastAsia="Times New Roman" w:cs="Times New Roman"/>
          <w:szCs w:val="24"/>
        </w:rPr>
        <w:t>από εδώ, από τη Βουλή και πάει λέγοντας, α</w:t>
      </w:r>
      <w:r>
        <w:rPr>
          <w:rFonts w:eastAsia="Times New Roman" w:cs="Times New Roman"/>
          <w:szCs w:val="24"/>
        </w:rPr>
        <w:t xml:space="preserve">υτή η ιστορία θα είχε καθυστερήσει πολύ. Η συμβολή αυτής της </w:t>
      </w:r>
      <w:r>
        <w:rPr>
          <w:rFonts w:eastAsia="Times New Roman" w:cs="Times New Roman"/>
          <w:szCs w:val="24"/>
        </w:rPr>
        <w:t xml:space="preserve">επιτροπής </w:t>
      </w:r>
      <w:r>
        <w:rPr>
          <w:rFonts w:eastAsia="Times New Roman" w:cs="Times New Roman"/>
          <w:szCs w:val="24"/>
        </w:rPr>
        <w:t xml:space="preserve">ήταν καθοριστική για όσους τουλάχιστον έζησαν από κοντά τι έκανε αυτή η </w:t>
      </w:r>
      <w:r>
        <w:rPr>
          <w:rFonts w:eastAsia="Times New Roman" w:cs="Times New Roman"/>
          <w:szCs w:val="24"/>
        </w:rPr>
        <w:t xml:space="preserve">επιτροπή </w:t>
      </w:r>
      <w:r>
        <w:rPr>
          <w:rFonts w:eastAsia="Times New Roman" w:cs="Times New Roman"/>
          <w:szCs w:val="24"/>
        </w:rPr>
        <w:t xml:space="preserve">για το σκάνδαλο του κ. Παπαντωνίου. </w:t>
      </w:r>
    </w:p>
    <w:p w14:paraId="6341038D"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Θέλω ακόμα να πω το εξής</w:t>
      </w:r>
      <w:r w:rsidRPr="005E7706">
        <w:rPr>
          <w:rFonts w:eastAsia="Times New Roman" w:cs="Times New Roman"/>
          <w:szCs w:val="24"/>
        </w:rPr>
        <w:t xml:space="preserve">: </w:t>
      </w:r>
      <w:r>
        <w:rPr>
          <w:rFonts w:eastAsia="Times New Roman" w:cs="Times New Roman"/>
          <w:szCs w:val="24"/>
        </w:rPr>
        <w:t>Το τι γίνεται στη δημόσια διοίκηση το ξέρ</w:t>
      </w:r>
      <w:r>
        <w:rPr>
          <w:rFonts w:eastAsia="Times New Roman" w:cs="Times New Roman"/>
          <w:szCs w:val="24"/>
        </w:rPr>
        <w:t>ουμε όλοι. Όλοι λέμε ότι δεν έχουμε καλή δημόσια διοίκηση, για να μην χρησιμοποιήσω κανέναν πιο βαρύ όρο.</w:t>
      </w:r>
      <w:r>
        <w:rPr>
          <w:rFonts w:eastAsia="Times New Roman" w:cs="Times New Roman"/>
          <w:szCs w:val="24"/>
        </w:rPr>
        <w:t xml:space="preserve"> </w:t>
      </w:r>
      <w:r>
        <w:rPr>
          <w:rFonts w:eastAsia="Times New Roman" w:cs="Times New Roman"/>
          <w:szCs w:val="24"/>
        </w:rPr>
        <w:t>Δηλαδή. πόσα χρόνια έπρεπε να περάσουν για να είναι υποχρεωμένοι σε «πόθεν έσχες» και οι διευθυντές των Υπουργείων και οι εκδότες των πάντων, εντύπων,</w:t>
      </w:r>
      <w:r>
        <w:rPr>
          <w:rFonts w:eastAsia="Times New Roman" w:cs="Times New Roman"/>
          <w:szCs w:val="24"/>
        </w:rPr>
        <w:t xml:space="preserve"> διαδικτυακών μέσων </w:t>
      </w:r>
      <w:proofErr w:type="spellStart"/>
      <w:r>
        <w:rPr>
          <w:rFonts w:eastAsia="Times New Roman" w:cs="Times New Roman"/>
          <w:szCs w:val="24"/>
        </w:rPr>
        <w:t>κ.λπ</w:t>
      </w:r>
      <w:proofErr w:type="spellEnd"/>
      <w:r>
        <w:rPr>
          <w:rFonts w:eastAsia="Times New Roman" w:cs="Times New Roman"/>
          <w:szCs w:val="24"/>
        </w:rPr>
        <w:t xml:space="preserve">; </w:t>
      </w:r>
    </w:p>
    <w:p w14:paraId="6341038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Πόσους μεμονωμένους εκδότες είδαμε να χρηματίζονται -δεν μάθαμε ποτέ για ποιο λόγο- μέσω ΚΕΕΛΠΝΟ; Έπαιρναν χρήματα -λέει- για την επικοινωνία. Ποια επικοινωνία; Αφού υπάρχει νομοθετική ρύθμιση που το απαγορεύει. Τα μηνύματα που έ</w:t>
      </w:r>
      <w:r>
        <w:rPr>
          <w:rFonts w:eastAsia="Times New Roman" w:cs="Times New Roman"/>
          <w:szCs w:val="24"/>
        </w:rPr>
        <w:t xml:space="preserve">χουν σχέση με τη δημόσια υγεία, δεν πληρώνονται πουθενά στον κόσμο. Εξηγήστε μας, γιατί τα πληρώνατε μέχρι το 2015; </w:t>
      </w:r>
    </w:p>
    <w:p w14:paraId="6341038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Δεν πρέπει, λοιπόν, αυτοί να μας πουν από πού πήραν χρήματα και πώς τα χρησιμοποίησαν; Δεν πρέπει να συμπεριλαμβάνονται οι προϊστάμενοι στα</w:t>
      </w:r>
      <w:r>
        <w:rPr>
          <w:rFonts w:eastAsia="Times New Roman" w:cs="Times New Roman"/>
          <w:szCs w:val="24"/>
        </w:rPr>
        <w:t xml:space="preserve"> δασαρχεία, στα δασονομία, αυτοί που παίρνουν αποφάσεις; </w:t>
      </w:r>
    </w:p>
    <w:p w14:paraId="6341039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Να μη σας πω τώρα πώς έγινε ό,τι έγινε στη Μάνδρα. Πώς έχτιζαν αυτοί οι άνθρωποι; Από πού έπαιρναν άδεια; Πρέπει, δηλαδή, να γίνει το κακό για να νομοθετήσουμε μετά; Λέω με απλά ελληνικά, για να συν</w:t>
      </w:r>
      <w:r>
        <w:rPr>
          <w:rFonts w:eastAsia="Times New Roman" w:cs="Times New Roman"/>
          <w:szCs w:val="24"/>
        </w:rPr>
        <w:t xml:space="preserve">εννοηθούμε, τι κάνει αυτό το νομοσχέδιο. Και ξαναείπα ότι δεν θριαμβολογεί κανείς. Ένα βήμα είναι. </w:t>
      </w:r>
    </w:p>
    <w:p w14:paraId="6341039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Αφήστε τις περίφημες προσφυγές για τα αυθαίρετα. Είναι σοφό, δηλαδή, να επιβάλλεις «πόθεν έσχες» σε αυτούς που αποφασίζουν για τα αυθαίρετα; Θέλει πολύ μυαλό; </w:t>
      </w:r>
    </w:p>
    <w:p w14:paraId="6341039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Όσον αφορά στο σύμφωνο συμβίωσης θέλω να πω τα εξής: Πιστεύουμε στην ισονομία; Το σύμφωνο, κατά </w:t>
      </w:r>
      <w:r>
        <w:rPr>
          <w:rFonts w:eastAsia="Times New Roman" w:cs="Times New Roman"/>
          <w:szCs w:val="24"/>
        </w:rPr>
        <w:t xml:space="preserve">τη γνώμη μου, είναι σωστό. Εγώ το ψήφισα. Δεν πρέπει να ισχύουν τα ίδια με τον σύζυγο ή τη σύζυγο και για αυτόν που έχει υπογράψει σύμφωνο συμβίωσης; Δεν νομίζω να διαφωνεί κανείς σε αυτό. Ή έχουμε ισονομία ή δεν έχουμε. Και αυτό έχει μεγάλη σημασία. </w:t>
      </w:r>
    </w:p>
    <w:p w14:paraId="6341039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ή</w:t>
      </w:r>
      <w:r>
        <w:rPr>
          <w:rFonts w:eastAsia="Times New Roman" w:cs="Times New Roman"/>
          <w:szCs w:val="24"/>
        </w:rPr>
        <w:t xml:space="preserve">θελα να εστιάσω λίγο εδώ, γιατί κάποτε έγινε θόρυβος μεγάλος και μάλιστα, θόρυβος περίεργος: Εν διαστάσει σύζυγος. Δεν εννοώ τίποτα. Νομίζω, όμως, θα έπρεπε να είμαστε </w:t>
      </w:r>
      <w:r>
        <w:rPr>
          <w:rFonts w:eastAsia="Times New Roman" w:cs="Times New Roman"/>
          <w:szCs w:val="24"/>
        </w:rPr>
        <w:lastRenderedPageBreak/>
        <w:t>πιο προσεκτικοί στα «πόθεν έσχες» των εν διαστάσει συζύγων. Και σταματάω εδώ. Νομίζω ότι</w:t>
      </w:r>
      <w:r>
        <w:rPr>
          <w:rFonts w:eastAsia="Times New Roman" w:cs="Times New Roman"/>
          <w:szCs w:val="24"/>
        </w:rPr>
        <w:t xml:space="preserve"> συμφωνούμε όλοι μέσα σε αυτήν την Αίθουσα ότι θα μπορούσε κάτι να προσχεδιάζεται κ.λπ. </w:t>
      </w:r>
    </w:p>
    <w:p w14:paraId="6341039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Ακόμα, θέλει πολλή φιλοσοφία και μεγάλη σκέψη για να καταλάβει κανείς ότι υπάρχουν πιστωτικά ιδρύματα που ξέρουν την παρανομία; Υπάρχουν χρηματοπιστωτικοί οργανισμοί π</w:t>
      </w:r>
      <w:r>
        <w:rPr>
          <w:rFonts w:eastAsia="Times New Roman" w:cs="Times New Roman"/>
          <w:szCs w:val="24"/>
        </w:rPr>
        <w:t>ου ξέρουν τις παρανομίες. Έχουν υποχρέωση, αμελλητί, ενημέρωσης των αρμόδιων οργάνων. Δηλαδή, πρέπει εμείς να το καθιερώσουμε τώρα, σε αυτό το νομοσχέδιο και να λέμε ότι θα φυλακίζονται αυτοί οι άνθρωποι; Δεν είναι ένα βήμα σωστό; Το αμφισβητεί κανείς αυτό</w:t>
      </w:r>
      <w:r>
        <w:rPr>
          <w:rFonts w:eastAsia="Times New Roman" w:cs="Times New Roman"/>
          <w:szCs w:val="24"/>
        </w:rPr>
        <w:t xml:space="preserve">; </w:t>
      </w:r>
    </w:p>
    <w:p w14:paraId="6341039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Έρχομαι στο εξής θέμα, το οποίο, όπως άκουσα, το έθιξε και ο αγορητής του ΚΚΕ: Τα όργανα ελέγχου όταν διενεργούν ελέγχους -θα ξέρετε- μέχρι πρότινος είχαν τραπεζικό απόρρητο. Πήγαινε κάποιος να ελέγξει και έπεφτε επάνω σε χρηματιστηριακό απόρρητο, φορολ</w:t>
      </w:r>
      <w:r>
        <w:rPr>
          <w:rFonts w:eastAsia="Times New Roman" w:cs="Times New Roman"/>
          <w:szCs w:val="24"/>
        </w:rPr>
        <w:t xml:space="preserve">ογικό απόρρητο, επαγγελματικό απόρρητο. Έλεος! Θέλεις να χτυπήσεις τη φοροδιαφυγή και έχεις απόρρητα; Τι είναι αυτό το πράγμα; Δηλαδή πρέπει να έρθει αυτή η Κυβέρνηση για να καθιερώσει το αυτονόητο; </w:t>
      </w:r>
    </w:p>
    <w:p w14:paraId="6341039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Εγώ δεν θέλω να μπω σε διαδικαστικές λεπτομέρειες. Θέλω,</w:t>
      </w:r>
      <w:r>
        <w:rPr>
          <w:rFonts w:eastAsia="Times New Roman" w:cs="Times New Roman"/>
          <w:szCs w:val="24"/>
        </w:rPr>
        <w:t xml:space="preserve"> όμως -και αξίζει τον κόπο- να συνεννοηθούμε για κάτι. Είμαι φανατικός -συγχωρείστε μου την ακραία έκφραση- θιασώτης της ηλεκτρονικής διακυβέρνησης. Ξέρετε, στο Βέλγιο ο φορολογούμενος με τον εφοριακό δεν έρχεται ποτέ σε επαφή. Αυτό δεν συμβαίνει μόνο στο </w:t>
      </w:r>
      <w:r>
        <w:rPr>
          <w:rFonts w:eastAsia="Times New Roman" w:cs="Times New Roman"/>
          <w:szCs w:val="24"/>
        </w:rPr>
        <w:t xml:space="preserve">Βέλγιο, αλλά και σε άλλες χώρες, όπως στην Ολλανδία και στη Δανία. Είναι χώρες που επικαλούμαι. Τι σας εμπόδιζε σαράντα χρόνια την ηλεκτρονική διακυβέρνηση, που είναι κατάκτηση δεκαετιών γι’ αυτές τις χώρες, να τη φέρετε κι εδώ; Και αυτά είναι απάντηση σε </w:t>
      </w:r>
      <w:r>
        <w:rPr>
          <w:rFonts w:eastAsia="Times New Roman" w:cs="Times New Roman"/>
          <w:szCs w:val="24"/>
        </w:rPr>
        <w:t>χαρακτηρισμούς όπως «οι άχρηστοι». Ακούγονται απίστευτες εκφράσεις. Κατ</w:t>
      </w:r>
      <w:r>
        <w:rPr>
          <w:rFonts w:eastAsia="Times New Roman" w:cs="Times New Roman"/>
          <w:szCs w:val="24"/>
        </w:rPr>
        <w:t>’ αρχάς</w:t>
      </w:r>
      <w:r>
        <w:rPr>
          <w:rFonts w:eastAsia="Times New Roman" w:cs="Times New Roman"/>
          <w:szCs w:val="24"/>
        </w:rPr>
        <w:t>, είναι τόσο χυδαίες οι εκφράσεις, που δεν μπορώ να τις επαναλάβω. Και τι δεν ακούω κάθε μέρα γι’ αυτήν την Κυβέρνηση. Τουλάχιστον, ο κ. Καραγκούνης είπε: «Έχετε λίγες ημέρες». Π</w:t>
      </w:r>
      <w:r>
        <w:rPr>
          <w:rFonts w:eastAsia="Times New Roman" w:cs="Times New Roman"/>
          <w:szCs w:val="24"/>
        </w:rPr>
        <w:t xml:space="preserve">άει στα κομμάτια. Δεν είναι κάτι τρομερό και φοβερό. Δεν έβρισε. Ακούω χυδαιότητες. </w:t>
      </w:r>
    </w:p>
    <w:p w14:paraId="63410397" w14:textId="77777777" w:rsidR="000640C0" w:rsidRDefault="00F37498">
      <w:pPr>
        <w:spacing w:line="600" w:lineRule="auto"/>
        <w:jc w:val="both"/>
        <w:rPr>
          <w:rFonts w:eastAsia="Times New Roman" w:cs="Times New Roman"/>
          <w:szCs w:val="24"/>
        </w:rPr>
      </w:pPr>
      <w:r>
        <w:rPr>
          <w:rFonts w:eastAsia="Times New Roman" w:cs="Times New Roman"/>
          <w:szCs w:val="24"/>
        </w:rPr>
        <w:t>Σας λέω λοιπόν, ότι αυτή η Κυβέρνηση σε όλους τους τομείς την ηλεκτρονική διακυβέρνηση την κάνει πράξη μέρα με τη μέρα. Και την κάνει πράξη και σε αυτό το νομοσχέδιο. Αν δ</w:t>
      </w:r>
      <w:r>
        <w:rPr>
          <w:rFonts w:eastAsia="Times New Roman" w:cs="Times New Roman"/>
          <w:szCs w:val="24"/>
        </w:rPr>
        <w:t xml:space="preserve">εν το ξέρετε, </w:t>
      </w:r>
      <w:r>
        <w:rPr>
          <w:rFonts w:eastAsia="Times New Roman" w:cs="Times New Roman"/>
          <w:szCs w:val="24"/>
        </w:rPr>
        <w:lastRenderedPageBreak/>
        <w:t>σας το λέω να το μάθετε. Ψάξτε και σε αυτό το νομοσχέδιο θα βρείτε τέσσερα, πέντε.</w:t>
      </w:r>
    </w:p>
    <w:p w14:paraId="6341039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341039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Έχω μισό λεπτό, κύριε Πρόεδρε;</w:t>
      </w:r>
    </w:p>
    <w:p w14:paraId="6341039A" w14:textId="77777777" w:rsidR="000640C0" w:rsidRDefault="00F37498">
      <w:pPr>
        <w:spacing w:line="600" w:lineRule="auto"/>
        <w:ind w:firstLine="720"/>
        <w:jc w:val="both"/>
        <w:rPr>
          <w:rFonts w:eastAsia="Times New Roman" w:cs="Times New Roman"/>
          <w:szCs w:val="24"/>
        </w:rPr>
      </w:pPr>
      <w:r w:rsidRPr="000A59D9">
        <w:rPr>
          <w:rFonts w:eastAsia="Times New Roman" w:cs="Times New Roman"/>
          <w:b/>
          <w:szCs w:val="24"/>
        </w:rPr>
        <w:t>ΠΡΟΕΔΡΕΥΩΝ (Νικήτας Κακλαμάνης):</w:t>
      </w:r>
      <w:r>
        <w:rPr>
          <w:rFonts w:eastAsia="Times New Roman" w:cs="Times New Roman"/>
          <w:szCs w:val="24"/>
        </w:rPr>
        <w:t xml:space="preserve"> Έχετε, κύριε </w:t>
      </w:r>
      <w:proofErr w:type="spellStart"/>
      <w:r>
        <w:rPr>
          <w:rFonts w:eastAsia="Times New Roman" w:cs="Times New Roman"/>
          <w:szCs w:val="24"/>
        </w:rPr>
        <w:t>Παπαχριστόπουλε</w:t>
      </w:r>
      <w:proofErr w:type="spellEnd"/>
      <w:r>
        <w:rPr>
          <w:rFonts w:eastAsia="Times New Roman" w:cs="Times New Roman"/>
          <w:szCs w:val="24"/>
        </w:rPr>
        <w:t>.</w:t>
      </w:r>
    </w:p>
    <w:p w14:paraId="6341039B"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w:t>
      </w:r>
    </w:p>
    <w:p w14:paraId="6341039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Θέλω, τελειώνοντας, να πω κάτι για την αναθεώρηση του Συντάγματος. Ονειρεύομαι ότι αυτή η Ολομέλεια ομόφωνα το κατάπτυστο άρθρο 86 -που ποιοι το σχεδίασαν, ποιοι το συντήρησαν- το οποίο </w:t>
      </w:r>
      <w:r>
        <w:rPr>
          <w:rFonts w:eastAsia="Times New Roman" w:cs="Times New Roman"/>
          <w:szCs w:val="24"/>
        </w:rPr>
        <w:t>συγκάλυπτε τις ρεμούλες κάποιων πολιτικών και που είναι όνειδος για τον κοινοβουλευτικό κόσμο, θα τελειώσει οριστικά με τη συνταγματική αναθεώρηση. Και το εύχομαι, γιατί πιστεύω ότι θα είναι ένα σημείο αναφοράς, ξεκινήματος, για σωστή αντιπολίτευση. Χρειάζ</w:t>
      </w:r>
      <w:r>
        <w:rPr>
          <w:rFonts w:eastAsia="Times New Roman" w:cs="Times New Roman"/>
          <w:szCs w:val="24"/>
        </w:rPr>
        <w:t xml:space="preserve">εται η σωστή αντιπολίτευση. Έχω χαιρετίσει θετικά αντιπολιτευτικές πρακτικές που βασίζονται σε </w:t>
      </w:r>
      <w:r>
        <w:rPr>
          <w:rFonts w:eastAsia="Times New Roman" w:cs="Times New Roman"/>
          <w:szCs w:val="24"/>
        </w:rPr>
        <w:lastRenderedPageBreak/>
        <w:t>στοιχεία. Κι εγώ βάζω μυαλό. Το ακούω και το ξανακούω. Πιστεύω ότι το άρθρο 86 θα μας ενώσει σε αυτή την προσπάθεια και κάτι καλό θα ξημερώσει σε αυτή τη χώρα.</w:t>
      </w:r>
    </w:p>
    <w:p w14:paraId="6341039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 πολύ.</w:t>
      </w:r>
    </w:p>
    <w:p w14:paraId="6341039E" w14:textId="77777777" w:rsidR="000640C0" w:rsidRDefault="00F37498">
      <w:pPr>
        <w:spacing w:line="600" w:lineRule="auto"/>
        <w:ind w:firstLine="720"/>
        <w:jc w:val="center"/>
        <w:rPr>
          <w:rFonts w:eastAsia="Times New Roman" w:cs="Times New Roman"/>
          <w:szCs w:val="24"/>
          <w:vertAlign w:val="subscript"/>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6341039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θα προχωρήσουμε ως εξής: Θα δώσω τον λόγο στον κ. Δραγασάκη για πέντε λεπτά ώστε να υποστηρίξει την τροπολογία του, για </w:t>
      </w:r>
      <w:r>
        <w:rPr>
          <w:rFonts w:eastAsia="Times New Roman" w:cs="Times New Roman"/>
          <w:szCs w:val="24"/>
        </w:rPr>
        <w:t xml:space="preserve">να έχετε και εικόνα από δω και πέρα οι εισηγητές. Μετά θα ολοκληρώσουμε τις εισηγήσεις με τον κ. </w:t>
      </w:r>
      <w:proofErr w:type="spellStart"/>
      <w:r>
        <w:rPr>
          <w:rFonts w:eastAsia="Times New Roman" w:cs="Times New Roman"/>
          <w:szCs w:val="24"/>
        </w:rPr>
        <w:t>Αμυρά</w:t>
      </w:r>
      <w:proofErr w:type="spellEnd"/>
      <w:r>
        <w:rPr>
          <w:rFonts w:eastAsia="Times New Roman" w:cs="Times New Roman"/>
          <w:szCs w:val="24"/>
        </w:rPr>
        <w:t xml:space="preserve"> και τον κ. </w:t>
      </w:r>
      <w:proofErr w:type="spellStart"/>
      <w:r>
        <w:rPr>
          <w:rFonts w:eastAsia="Times New Roman" w:cs="Times New Roman"/>
          <w:szCs w:val="24"/>
        </w:rPr>
        <w:t>Σαρίδη</w:t>
      </w:r>
      <w:proofErr w:type="spellEnd"/>
      <w:r>
        <w:rPr>
          <w:rFonts w:eastAsia="Times New Roman" w:cs="Times New Roman"/>
          <w:szCs w:val="24"/>
        </w:rPr>
        <w:t xml:space="preserve">. Στη συνέχεια θα δώσω τον λόγο στον κ. </w:t>
      </w:r>
      <w:proofErr w:type="spellStart"/>
      <w:r>
        <w:rPr>
          <w:rFonts w:eastAsia="Times New Roman" w:cs="Times New Roman"/>
          <w:szCs w:val="24"/>
        </w:rPr>
        <w:t>Πολάκη</w:t>
      </w:r>
      <w:proofErr w:type="spellEnd"/>
      <w:r>
        <w:rPr>
          <w:rFonts w:eastAsia="Times New Roman" w:cs="Times New Roman"/>
          <w:szCs w:val="24"/>
        </w:rPr>
        <w:t xml:space="preserve"> για να υποστηρίξει τη δική του τροπολογία. Τελειώνοντας οι εισηγητές, τον λόγο θα πάρει ο</w:t>
      </w:r>
      <w:r>
        <w:rPr>
          <w:rFonts w:eastAsia="Times New Roman" w:cs="Times New Roman"/>
          <w:szCs w:val="24"/>
        </w:rPr>
        <w:t xml:space="preserve"> κ. Παπαγγελόπουλος και μετά θα πάμε εναλλάξ -τρεις ή δύο συνάδελφοι, δεν είναι πολλοί γραμμένοι- κι ένας κοινοβουλευτικός εκπρόσωπος. </w:t>
      </w:r>
    </w:p>
    <w:p w14:paraId="634103A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Νομίζω ότι μέχρι τις 19.</w:t>
      </w:r>
      <w:r>
        <w:rPr>
          <w:rFonts w:eastAsia="Times New Roman" w:cs="Times New Roman"/>
          <w:szCs w:val="24"/>
        </w:rPr>
        <w:t xml:space="preserve">00΄ </w:t>
      </w:r>
      <w:r>
        <w:rPr>
          <w:rFonts w:eastAsia="Times New Roman" w:cs="Times New Roman"/>
          <w:szCs w:val="24"/>
        </w:rPr>
        <w:t>το αργότερο μπορούμε να έχουμε ολοκληρώσει και αύριο να είστε απεγκλωβισμένοι όσοι έχετε ρόλ</w:t>
      </w:r>
      <w:r>
        <w:rPr>
          <w:rFonts w:eastAsia="Times New Roman" w:cs="Times New Roman"/>
          <w:szCs w:val="24"/>
        </w:rPr>
        <w:t>ο ή κοινοβουλευτικού ή εισηγητών.</w:t>
      </w:r>
    </w:p>
    <w:p w14:paraId="634103A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Κύριε Δραγασάκη, έχετε τον λόγο.</w:t>
      </w:r>
    </w:p>
    <w:p w14:paraId="634103A2"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 xml:space="preserve">Ευχαριστώ, κύριε Πρόεδρε. </w:t>
      </w:r>
    </w:p>
    <w:p w14:paraId="634103A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τροπολογία αφορά δύο </w:t>
      </w:r>
      <w:r>
        <w:rPr>
          <w:rFonts w:eastAsia="Times New Roman" w:cs="Times New Roman"/>
          <w:szCs w:val="24"/>
        </w:rPr>
        <w:t>οργανισμούς</w:t>
      </w:r>
      <w:r>
        <w:rPr>
          <w:rFonts w:eastAsia="Times New Roman" w:cs="Times New Roman"/>
          <w:szCs w:val="24"/>
        </w:rPr>
        <w:t xml:space="preserve"> που εποπτεύονται από το Υπουργείο Οικον</w:t>
      </w:r>
      <w:r>
        <w:rPr>
          <w:rFonts w:eastAsia="Times New Roman" w:cs="Times New Roman"/>
          <w:szCs w:val="24"/>
        </w:rPr>
        <w:t>ομίας και Ανάπτυξης, το ΕΤΕΑΝ και το ΤΑΝΕΟ. Όπως ασφαλώς γνωρίζετε, κυρίες και κύριοι συνάδελφοι, το Υπουργείο Οικονομίας και Ανάπτυξης τα τελευταία χρόνια δημιουργεί ορισμένα χρηματοδοτικά εργαλεία για να καλύψουμε ανάγκες τις οποίες το τραπεζικό σύστημα,</w:t>
      </w:r>
      <w:r>
        <w:rPr>
          <w:rFonts w:eastAsia="Times New Roman" w:cs="Times New Roman"/>
          <w:szCs w:val="24"/>
        </w:rPr>
        <w:t xml:space="preserve"> λόγω της υπερφόρτωσής του από κόκκινα δάνεια κ.λπ., δεν μπορεί να τις ικανοποιήσει. </w:t>
      </w:r>
    </w:p>
    <w:p w14:paraId="634103A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Τα εργαλεία αυτά αφορούν προγράμματα για δάνεια σε μικρές και μικρομεσαίες επιχειρήσεις, για εγγυήσεις, για έκδοση </w:t>
      </w:r>
      <w:r>
        <w:rPr>
          <w:rFonts w:eastAsia="Times New Roman" w:cs="Times New Roman"/>
          <w:szCs w:val="24"/>
        </w:rPr>
        <w:lastRenderedPageBreak/>
        <w:t xml:space="preserve">ομολογιακών δανείων για μικρές επιχειρήσεις και για τη </w:t>
      </w:r>
      <w:r>
        <w:rPr>
          <w:rFonts w:eastAsia="Times New Roman" w:cs="Times New Roman"/>
          <w:szCs w:val="24"/>
        </w:rPr>
        <w:t>δημιουργία επενδυτικών ταμείων είτε με τη συμβολή του ιδιωτικού τομέα της χώρας είτε και με ταμεία άλλων χωρών, όπως ένα ταμείο που δημιουργούμε με τα Ηνωμένα Αραβικά Εμιράτα. Ορισμένα από αυτά ήδη λειτουργούν. Άλλα δημιουργούνται και πρόκειται να λειτουργ</w:t>
      </w:r>
      <w:r>
        <w:rPr>
          <w:rFonts w:eastAsia="Times New Roman" w:cs="Times New Roman"/>
          <w:szCs w:val="24"/>
        </w:rPr>
        <w:t>ήσουν τους επόμενους μήνες.</w:t>
      </w:r>
    </w:p>
    <w:p w14:paraId="634103A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Για να μπορέσουν, λοιπόν, το ΕΤΕΑΝ και το ΤΑΝΕΟ να ανταποκριθούν σε αυτόν τον αυξημένο τους ρόλο, κάνουμε την τροπολογία αυτή και δίνουμε ορισμένες δυνατότητες: Να ενισχυθούν με μετατάξεις υπαλλήλων, να έχουν κανονισμό λειτουργί</w:t>
      </w:r>
      <w:r>
        <w:rPr>
          <w:rFonts w:eastAsia="Times New Roman" w:cs="Times New Roman"/>
          <w:szCs w:val="24"/>
        </w:rPr>
        <w:t>ας, νομική υπηρεσία, να έχει τη θεσμική δυνατότητα το ΤΑΝΕΟ να δημιουργεί τέτοια ταμεία, όπως αυτά που είπα κ.λπ..</w:t>
      </w:r>
    </w:p>
    <w:p w14:paraId="634103A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Επομένως, πρόκειται για μια τροπολογία η οποία αποσκοπεί, όπως είπα, στην δημιουργία των προϋποθέσεων αυτοί οι δύο </w:t>
      </w:r>
      <w:r>
        <w:rPr>
          <w:rFonts w:eastAsia="Times New Roman" w:cs="Times New Roman"/>
          <w:szCs w:val="24"/>
        </w:rPr>
        <w:t xml:space="preserve">οργανισμοί </w:t>
      </w:r>
      <w:r>
        <w:rPr>
          <w:rFonts w:eastAsia="Times New Roman" w:cs="Times New Roman"/>
          <w:szCs w:val="24"/>
        </w:rPr>
        <w:t>να αναβαθμιστού</w:t>
      </w:r>
      <w:r>
        <w:rPr>
          <w:rFonts w:eastAsia="Times New Roman" w:cs="Times New Roman"/>
          <w:szCs w:val="24"/>
        </w:rPr>
        <w:t>ν και να παίξουν έναν πιο ενεργητικό ρόλο.</w:t>
      </w:r>
    </w:p>
    <w:p w14:paraId="634103A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Όλα αυτά τα εργαλεία, τα οποία συνοπτικά, βεβαίως, αναφέρουμε τώρα, θα είναι ένα είδος κληρονομιάς, προικοδότησης και θα ενσωματωθούν στην αναπτυξιακή τράπεζα, όταν δημιουργηθεί. Προς αυτή την κατεύθυνση ακριβώς σ</w:t>
      </w:r>
      <w:r>
        <w:rPr>
          <w:rFonts w:eastAsia="Times New Roman" w:cs="Times New Roman"/>
          <w:szCs w:val="24"/>
        </w:rPr>
        <w:t>υνεργαζόμαστε και με την Αναπτυξιακή Τράπεζα Γαλλίας, η οποία λειτουργεί ως τεχνικός μας σύμβουλος σε αυτό το θέμα.</w:t>
      </w:r>
    </w:p>
    <w:p w14:paraId="634103A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είναι το θέμα της τροπολογίας και ελπίζω ότι θα γίνει κοινά αποδεκτή.</w:t>
      </w:r>
    </w:p>
    <w:p w14:paraId="634103A9"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ο </w:t>
      </w:r>
      <w:r>
        <w:rPr>
          <w:rFonts w:eastAsia="Times New Roman" w:cs="Times New Roman"/>
          <w:szCs w:val="24"/>
        </w:rPr>
        <w:t>ειδ</w:t>
      </w:r>
      <w:r>
        <w:rPr>
          <w:rFonts w:eastAsia="Times New Roman" w:cs="Times New Roman"/>
          <w:szCs w:val="24"/>
        </w:rPr>
        <w:t xml:space="preserve">ικός αγορητής </w:t>
      </w:r>
      <w:r>
        <w:rPr>
          <w:rFonts w:eastAsia="Times New Roman" w:cs="Times New Roman"/>
          <w:szCs w:val="24"/>
        </w:rPr>
        <w:t>από το Ποτάμι.</w:t>
      </w:r>
    </w:p>
    <w:p w14:paraId="634103AA"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634103AB" w14:textId="77777777" w:rsidR="000640C0" w:rsidRDefault="00F37498">
      <w:pPr>
        <w:tabs>
          <w:tab w:val="left" w:pos="2940"/>
        </w:tabs>
        <w:spacing w:after="0" w:line="600" w:lineRule="auto"/>
        <w:ind w:firstLine="680"/>
        <w:jc w:val="both"/>
        <w:rPr>
          <w:rFonts w:eastAsia="Times New Roman"/>
          <w:szCs w:val="24"/>
        </w:rPr>
      </w:pPr>
      <w:r>
        <w:rPr>
          <w:rFonts w:eastAsia="Times New Roman" w:cs="Times New Roman"/>
          <w:szCs w:val="24"/>
        </w:rPr>
        <w:t>Κυρίες και κύριοι συνάδελφοι, σαφέστατα η είδηση της ημέρας είναι η προφυλάκιση του ζεύγους Παπαντωνίου.</w:t>
      </w:r>
      <w:r>
        <w:rPr>
          <w:rFonts w:eastAsia="Times New Roman" w:cs="Times New Roman"/>
          <w:szCs w:val="24"/>
        </w:rPr>
        <w:t xml:space="preserve"> </w:t>
      </w:r>
      <w:r>
        <w:rPr>
          <w:rFonts w:eastAsia="Times New Roman"/>
          <w:szCs w:val="24"/>
        </w:rPr>
        <w:t xml:space="preserve">Η </w:t>
      </w:r>
      <w:r>
        <w:rPr>
          <w:rFonts w:eastAsia="Times New Roman"/>
          <w:szCs w:val="24"/>
        </w:rPr>
        <w:t xml:space="preserve">δικαιοσύνη </w:t>
      </w:r>
      <w:r>
        <w:rPr>
          <w:rFonts w:eastAsia="Times New Roman"/>
          <w:szCs w:val="24"/>
        </w:rPr>
        <w:t xml:space="preserve">ξέρει πολύ καλά τι κάνει και από τη στιγμή που αποφάσισε κάτι τέτοιο, καλώς το έπραξε. Δεν μας πέφτει λόγος. </w:t>
      </w:r>
    </w:p>
    <w:p w14:paraId="634103AC" w14:textId="77777777" w:rsidR="000640C0" w:rsidRDefault="00F37498">
      <w:pPr>
        <w:tabs>
          <w:tab w:val="left" w:pos="2940"/>
        </w:tabs>
        <w:spacing w:after="0" w:line="600" w:lineRule="auto"/>
        <w:ind w:firstLine="680"/>
        <w:jc w:val="both"/>
        <w:rPr>
          <w:rFonts w:eastAsia="Times New Roman"/>
          <w:szCs w:val="24"/>
        </w:rPr>
      </w:pPr>
      <w:r>
        <w:rPr>
          <w:rFonts w:eastAsia="Times New Roman"/>
          <w:szCs w:val="24"/>
        </w:rPr>
        <w:t xml:space="preserve">Εκεί, όμως, που μας πέφτει λόγος είναι όταν βλέπουμε τη </w:t>
      </w:r>
      <w:r>
        <w:rPr>
          <w:rFonts w:eastAsia="Times New Roman"/>
          <w:szCs w:val="24"/>
        </w:rPr>
        <w:t xml:space="preserve">δικαιοσύνη </w:t>
      </w:r>
      <w:r>
        <w:rPr>
          <w:rFonts w:eastAsia="Times New Roman"/>
          <w:szCs w:val="24"/>
        </w:rPr>
        <w:t>να υφίσταται πιέσεις, να υφίσταται προσβολές, παρεμβάσεις και επιθέσεις. Και εκ</w:t>
      </w:r>
      <w:r>
        <w:rPr>
          <w:rFonts w:eastAsia="Times New Roman"/>
          <w:szCs w:val="24"/>
        </w:rPr>
        <w:t xml:space="preserve">εί σαφέστατα πρέπει να πάρουμε </w:t>
      </w:r>
      <w:r>
        <w:rPr>
          <w:rFonts w:eastAsia="Times New Roman"/>
          <w:szCs w:val="24"/>
        </w:rPr>
        <w:lastRenderedPageBreak/>
        <w:t xml:space="preserve">όλοι θέση. Είναι συνηθισμένοι οι δικαστές στις παρεμβάσεις, αλλά αυτό δεν λέει τίποτα. Είναι ένα πρόβλημα. </w:t>
      </w:r>
    </w:p>
    <w:p w14:paraId="634103AD"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Έτσι, λοιπόν, δεν μπορείς παρά να ζητήσεις απαντήσεις από την πολιτική προϊσταμένη </w:t>
      </w:r>
      <w:r>
        <w:rPr>
          <w:rFonts w:eastAsia="Times New Roman"/>
          <w:szCs w:val="24"/>
        </w:rPr>
        <w:t xml:space="preserve">Αρχή </w:t>
      </w:r>
      <w:r>
        <w:rPr>
          <w:rFonts w:eastAsia="Times New Roman"/>
          <w:szCs w:val="24"/>
        </w:rPr>
        <w:t xml:space="preserve">της </w:t>
      </w:r>
      <w:r>
        <w:rPr>
          <w:rFonts w:eastAsia="Times New Roman"/>
          <w:szCs w:val="24"/>
        </w:rPr>
        <w:t xml:space="preserve">δικαιοσύνης </w:t>
      </w:r>
      <w:r>
        <w:rPr>
          <w:rFonts w:eastAsia="Times New Roman"/>
          <w:szCs w:val="24"/>
        </w:rPr>
        <w:t>σε σχέση με τ</w:t>
      </w:r>
      <w:r>
        <w:rPr>
          <w:rFonts w:eastAsia="Times New Roman"/>
          <w:szCs w:val="24"/>
        </w:rPr>
        <w:t xml:space="preserve">ις καταγγελίες της </w:t>
      </w:r>
      <w:r>
        <w:rPr>
          <w:rFonts w:eastAsia="Times New Roman"/>
          <w:szCs w:val="24"/>
        </w:rPr>
        <w:t xml:space="preserve">κ. </w:t>
      </w:r>
      <w:proofErr w:type="spellStart"/>
      <w:r>
        <w:rPr>
          <w:rFonts w:eastAsia="Times New Roman"/>
          <w:szCs w:val="24"/>
        </w:rPr>
        <w:t>Ράικου</w:t>
      </w:r>
      <w:proofErr w:type="spellEnd"/>
      <w:r>
        <w:rPr>
          <w:rFonts w:eastAsia="Times New Roman"/>
          <w:szCs w:val="24"/>
        </w:rPr>
        <w:t>.</w:t>
      </w:r>
    </w:p>
    <w:p w14:paraId="634103AE"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Κύριε Παπαγγελόπουλε, ποιος ήταν αυτός ο πολιτικός «νταβατζής» που πίεζε στο έργο της την </w:t>
      </w:r>
      <w:r>
        <w:rPr>
          <w:rFonts w:eastAsia="Times New Roman"/>
          <w:szCs w:val="24"/>
        </w:rPr>
        <w:t xml:space="preserve">κ. </w:t>
      </w:r>
      <w:proofErr w:type="spellStart"/>
      <w:r>
        <w:rPr>
          <w:rFonts w:eastAsia="Times New Roman"/>
          <w:szCs w:val="24"/>
        </w:rPr>
        <w:t>Ράικου</w:t>
      </w:r>
      <w:proofErr w:type="spellEnd"/>
      <w:r>
        <w:rPr>
          <w:rFonts w:eastAsia="Times New Roman"/>
          <w:szCs w:val="24"/>
        </w:rPr>
        <w:t xml:space="preserve">, σύμφωνα με δικές της διαρροές, από τον κύκλο της, για να κλείνει υποθέσεις ή να αρχειοθετεί υποθέσεις ή να «τρέχει» άλλες υποθέσεις στο δικαστήριο, ενώ δεν υπήρχαν οι προϋποθέσεις, σύμφωνα -επαναλαμβάνω- με τις δικές της διαρροές; </w:t>
      </w:r>
    </w:p>
    <w:p w14:paraId="634103AF"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Μήπως έχετε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w:t>
      </w:r>
      <w:r>
        <w:rPr>
          <w:rFonts w:eastAsia="Times New Roman"/>
          <w:szCs w:val="24"/>
        </w:rPr>
        <w:t xml:space="preserve">ας, κύριε Παπαγγελόπουλε, ποιος ήταν αυτός ο πολιτικός «νταβατζής», που έκανε </w:t>
      </w:r>
      <w:proofErr w:type="spellStart"/>
      <w:r>
        <w:rPr>
          <w:rFonts w:eastAsia="Times New Roman"/>
          <w:szCs w:val="24"/>
        </w:rPr>
        <w:t>μπούλινγκ</w:t>
      </w:r>
      <w:proofErr w:type="spellEnd"/>
      <w:r>
        <w:rPr>
          <w:rFonts w:eastAsia="Times New Roman"/>
          <w:szCs w:val="24"/>
        </w:rPr>
        <w:t xml:space="preserve">, παρεμβάσεις στο έργο της </w:t>
      </w:r>
      <w:r>
        <w:rPr>
          <w:rFonts w:eastAsia="Times New Roman"/>
          <w:szCs w:val="24"/>
        </w:rPr>
        <w:t xml:space="preserve">κ. </w:t>
      </w:r>
      <w:proofErr w:type="spellStart"/>
      <w:r>
        <w:rPr>
          <w:rFonts w:eastAsia="Times New Roman"/>
          <w:szCs w:val="24"/>
        </w:rPr>
        <w:t>Ράικου</w:t>
      </w:r>
      <w:proofErr w:type="spellEnd"/>
      <w:r>
        <w:rPr>
          <w:rFonts w:eastAsia="Times New Roman"/>
          <w:szCs w:val="24"/>
        </w:rPr>
        <w:t>; Θα ήθελα να το ακούσω.</w:t>
      </w:r>
    </w:p>
    <w:p w14:paraId="634103B0"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Επίσης, κύριε Παπαγγελόπουλε -αν ήταν και ο κ. Καλογήρου δίπλα σας, και τον κ. Καλογήρου θα ρώταγα ή αν ήταν</w:t>
      </w:r>
      <w:r>
        <w:rPr>
          <w:rFonts w:eastAsia="Times New Roman"/>
          <w:szCs w:val="24"/>
        </w:rPr>
        <w:t xml:space="preserve"> κάποιος άλλος Υπουργός, κι εκείνον θα τον ρώταγα- θα ήθελα </w:t>
      </w:r>
      <w:r>
        <w:rPr>
          <w:rFonts w:eastAsia="Times New Roman"/>
          <w:szCs w:val="24"/>
        </w:rPr>
        <w:lastRenderedPageBreak/>
        <w:t xml:space="preserve">να μας πείτε αν χρηματοδοτείστε, αν χρηματίζεστε από τον </w:t>
      </w:r>
      <w:r>
        <w:rPr>
          <w:rFonts w:eastAsia="Times New Roman"/>
          <w:szCs w:val="24"/>
        </w:rPr>
        <w:t xml:space="preserve">Τζωρτζ </w:t>
      </w:r>
      <w:proofErr w:type="spellStart"/>
      <w:r>
        <w:rPr>
          <w:rFonts w:eastAsia="Times New Roman"/>
          <w:szCs w:val="24"/>
        </w:rPr>
        <w:t>Σόρος</w:t>
      </w:r>
      <w:proofErr w:type="spellEnd"/>
      <w:r>
        <w:rPr>
          <w:rFonts w:eastAsia="Times New Roman"/>
          <w:szCs w:val="24"/>
        </w:rPr>
        <w:t>. Βάζετε στις τσέπες σας εσείς οι Υπουργοί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λεφτά από τον Τζωρτζ </w:t>
      </w:r>
      <w:proofErr w:type="spellStart"/>
      <w:r>
        <w:rPr>
          <w:rFonts w:eastAsia="Times New Roman"/>
          <w:szCs w:val="24"/>
        </w:rPr>
        <w:t>Σόρος</w:t>
      </w:r>
      <w:proofErr w:type="spellEnd"/>
      <w:r>
        <w:rPr>
          <w:rFonts w:eastAsia="Times New Roman"/>
          <w:szCs w:val="24"/>
        </w:rPr>
        <w:t xml:space="preserve"> για να χρηματοδοτείτε ή να εξαγοράζετε </w:t>
      </w:r>
      <w:r>
        <w:rPr>
          <w:rFonts w:eastAsia="Times New Roman"/>
          <w:szCs w:val="24"/>
        </w:rPr>
        <w:t xml:space="preserve">ξένους παράγοντες, πολιτικούς -δεν ξέρω και ποιον άλλον- στα Βαλκάνια; </w:t>
      </w:r>
    </w:p>
    <w:p w14:paraId="634103B1"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Διότι αυτό κατήγγειλε ο κ. Καμμένος μέσα στο Υπουργικό Συμβούλιο, σύμφωνα με την προφορική μαρτυρία του κ. Κοτζιά και απάντηση δεν ακούμε από κανέναν. Ας δεχθώ ότι στο Υπουργικό Συμβού</w:t>
      </w:r>
      <w:r>
        <w:rPr>
          <w:rFonts w:eastAsia="Times New Roman"/>
          <w:szCs w:val="24"/>
        </w:rPr>
        <w:t xml:space="preserve">λιο ήσασταν όλοι «ψαρωμένοι», επειδή ήταν ο κ. Τσίπρας και δεν θέλατε να ζητήσετε τον λόγο. Όμως, εδώ πρέπει να μας απαντήσετε. </w:t>
      </w:r>
    </w:p>
    <w:p w14:paraId="634103B2"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Πρέπει να μας πείτε, λοιπόν, το εξής: Χρηματίζεστε, κύριε Παπαγγελόπουλε και οι υπόλοιποι Υπουργοί της Κυβέρνησης, από τον Τζωρ</w:t>
      </w:r>
      <w:r>
        <w:rPr>
          <w:rFonts w:eastAsia="Times New Roman"/>
          <w:szCs w:val="24"/>
        </w:rPr>
        <w:t xml:space="preserve">τζ </w:t>
      </w:r>
      <w:proofErr w:type="spellStart"/>
      <w:r>
        <w:rPr>
          <w:rFonts w:eastAsia="Times New Roman"/>
          <w:szCs w:val="24"/>
        </w:rPr>
        <w:t>Σόρος</w:t>
      </w:r>
      <w:proofErr w:type="spellEnd"/>
      <w:r>
        <w:rPr>
          <w:rFonts w:eastAsia="Times New Roman"/>
          <w:szCs w:val="24"/>
        </w:rPr>
        <w:t>, όπως ο κ. Κοτζιάς άφησε να εννοηθεί; Όσον αφορά, βέβαια, την καταγγελία του κ. Καμμένου. Ο κ. Κοτζιάς θίχτηκε και ήταν ο μόνος που αντέδρασε. Εσείς γιατί δεν αντιδράσατε;</w:t>
      </w:r>
    </w:p>
    <w:p w14:paraId="634103B3"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 xml:space="preserve">Αυτά, λοιπόν, είναι θέματα που θα πρέπει να προσέχουμε, διότι η </w:t>
      </w:r>
      <w:r>
        <w:rPr>
          <w:rFonts w:eastAsia="Times New Roman"/>
          <w:szCs w:val="24"/>
        </w:rPr>
        <w:t xml:space="preserve">δικαιοσύνη </w:t>
      </w:r>
      <w:r>
        <w:rPr>
          <w:rFonts w:eastAsia="Times New Roman"/>
          <w:szCs w:val="24"/>
        </w:rPr>
        <w:t xml:space="preserve">είναι το τελευταίο και ισχυρότερο καταφύγιο του οποιουδήποτε Έλληνα πολίτη και μέσα από τη </w:t>
      </w:r>
      <w:r>
        <w:rPr>
          <w:rFonts w:eastAsia="Times New Roman"/>
          <w:szCs w:val="24"/>
        </w:rPr>
        <w:t xml:space="preserve">δικαιοσύνη </w:t>
      </w:r>
      <w:r>
        <w:rPr>
          <w:rFonts w:eastAsia="Times New Roman"/>
          <w:szCs w:val="24"/>
        </w:rPr>
        <w:t>περνούν πάρα πολλές λεωφόροι και για κοινωνική ή μη ηρεμία και για οικονομική δικαιοσύνη ή αδικία.</w:t>
      </w:r>
    </w:p>
    <w:p w14:paraId="634103B4"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Εγώ θα σας πω ένα κοινωνικό πρόβλημα που περνάει μέσα α</w:t>
      </w:r>
      <w:r>
        <w:rPr>
          <w:rFonts w:eastAsia="Times New Roman"/>
          <w:szCs w:val="24"/>
        </w:rPr>
        <w:t xml:space="preserve">πό τη </w:t>
      </w:r>
      <w:r>
        <w:rPr>
          <w:rFonts w:eastAsia="Times New Roman"/>
          <w:szCs w:val="24"/>
        </w:rPr>
        <w:t>δικαιοσύνη</w:t>
      </w:r>
      <w:r>
        <w:rPr>
          <w:rFonts w:eastAsia="Times New Roman"/>
          <w:szCs w:val="24"/>
        </w:rPr>
        <w:t>, το οποίο διαρκώς διογκώνεται και οι περισσότεροι, ενδεχομένως, να το αγνοούν. Είναι το πρόβλημα της μη ισότητας στην επιμέλεια των παιδιών, όταν ένα ζευγάρι παίρνει διαζύγιο ή όταν υπάρχει ένα αναγνωρισμένο τέκνο εκτός γάμου.</w:t>
      </w:r>
    </w:p>
    <w:p w14:paraId="634103B5"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Σήμερα ένας </w:t>
      </w:r>
      <w:r>
        <w:rPr>
          <w:rFonts w:eastAsia="Times New Roman"/>
          <w:szCs w:val="24"/>
        </w:rPr>
        <w:t xml:space="preserve">πατέρας βρίσκεται στην πεντηκοστή τρίτη ημέρα απεργίας πείνας σε μια φυλακή της ελληνικής επικράτειας, ο οποίος διαμαρτύρεται - εκτιθέμενος σε κίνδυνο ζωής- γιατί έχει κοπεί η επικοινωνία από το παιδί του. </w:t>
      </w:r>
    </w:p>
    <w:p w14:paraId="634103B6"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Είναι ένα θέμα πάρα πολύ σημαντικό, που αγγίζει π</w:t>
      </w:r>
      <w:r>
        <w:rPr>
          <w:rFonts w:eastAsia="Times New Roman"/>
          <w:szCs w:val="24"/>
        </w:rPr>
        <w:t xml:space="preserve">άρα πολλές οικογένειες. Υπάρχει μια νομοπαρασκευαστική επιτροπή η οποία υποτίθεται ότι θα έπρεπε τον Σεπτέμβριο να έχει δώσει </w:t>
      </w:r>
      <w:r>
        <w:rPr>
          <w:rFonts w:eastAsia="Times New Roman"/>
          <w:szCs w:val="24"/>
        </w:rPr>
        <w:lastRenderedPageBreak/>
        <w:t>το πόρισμά της σε εσάς -δηλαδή, στο Υπουργείο Δικαιοσύνης- για τις αλλαγές που πρέπει να γίνουν σε διάφορα άρθρα του Ποινικού Κώδι</w:t>
      </w:r>
      <w:r>
        <w:rPr>
          <w:rFonts w:eastAsia="Times New Roman"/>
          <w:szCs w:val="24"/>
        </w:rPr>
        <w:t xml:space="preserve">κα του </w:t>
      </w:r>
      <w:r>
        <w:rPr>
          <w:rFonts w:eastAsia="Times New Roman"/>
          <w:szCs w:val="24"/>
        </w:rPr>
        <w:t>οικογενειακού δικαίου</w:t>
      </w:r>
      <w:r>
        <w:rPr>
          <w:rFonts w:eastAsia="Times New Roman"/>
          <w:szCs w:val="24"/>
        </w:rPr>
        <w:t>, έτσι ώστε να κατοχυρωθεί η ισότητα δικαιωμάτων του πατέρα και της μητέρας έναντι των παιδιών. Τα παιδιά πρέπει να μεγαλώνουν με τη φυσική παρουσία και των δύο γονέων. Το Ελληνικό Δίκαιο είναι απαρχαιωμένο. Και τι κάνει; Σε περ</w:t>
      </w:r>
      <w:r>
        <w:rPr>
          <w:rFonts w:eastAsia="Times New Roman"/>
          <w:szCs w:val="24"/>
        </w:rPr>
        <w:t xml:space="preserve">ίπτωση διαζυγίου δίνει αμέσως όλα τα δικαιώματα στη μητέρα, αποκλείοντας τον πατέρα. Εδώ χρειαζόμαστε δικαστές του </w:t>
      </w:r>
      <w:r>
        <w:rPr>
          <w:rFonts w:eastAsia="Times New Roman"/>
          <w:szCs w:val="24"/>
        </w:rPr>
        <w:t>οικογενειακού δικαίου</w:t>
      </w:r>
      <w:r>
        <w:rPr>
          <w:rFonts w:eastAsia="Times New Roman"/>
          <w:szCs w:val="24"/>
        </w:rPr>
        <w:t>, οικογενειακά δικαστήρια, οι οποίοι να έχουν γνώση του θέματος. Παράλληλα, όμως, πρέπει να έχουμε και τα νομικά εργαλεί</w:t>
      </w:r>
      <w:r>
        <w:rPr>
          <w:rFonts w:eastAsia="Times New Roman"/>
          <w:szCs w:val="24"/>
        </w:rPr>
        <w:t>α, τα οποία εσείς καθυστερείτε να δημιουργήσετε και να εκσυγχρονίσετε.</w:t>
      </w:r>
    </w:p>
    <w:p w14:paraId="634103B7"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Πήρε, λοιπόν, η νομοπαρασκευαστική επιτροπή άλλους έξι μήνες παράταση. Συνεδρίασε -απ’ ότι διαβάζω- μέσα σε έξι μήνες όλες κι όλες </w:t>
      </w:r>
      <w:r>
        <w:rPr>
          <w:rFonts w:eastAsia="Times New Roman"/>
          <w:szCs w:val="24"/>
        </w:rPr>
        <w:t xml:space="preserve">επτά </w:t>
      </w:r>
      <w:r>
        <w:rPr>
          <w:rFonts w:eastAsia="Times New Roman"/>
          <w:szCs w:val="24"/>
        </w:rPr>
        <w:t>φορές. Εκεί, λοιπόν, που πρέπει να «παρέμβετε» ευ</w:t>
      </w:r>
      <w:r>
        <w:rPr>
          <w:rFonts w:eastAsia="Times New Roman"/>
          <w:szCs w:val="24"/>
        </w:rPr>
        <w:t xml:space="preserve">εργετικά στην πορεία της </w:t>
      </w:r>
      <w:r>
        <w:rPr>
          <w:rFonts w:eastAsia="Times New Roman"/>
          <w:szCs w:val="24"/>
        </w:rPr>
        <w:t>δικαιοσύνης</w:t>
      </w:r>
      <w:r>
        <w:rPr>
          <w:rFonts w:eastAsia="Times New Roman"/>
          <w:szCs w:val="24"/>
        </w:rPr>
        <w:t>, με αυτούς τους ρυθμούς θα το κάνετε; Δεν κάνετε τίποτα.</w:t>
      </w:r>
    </w:p>
    <w:p w14:paraId="634103B8"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Περιμένοντας, λοιπόν, τις απαντήσεις σας για το αν χρηματίζεστε από τον Τζωρτζ </w:t>
      </w:r>
      <w:proofErr w:type="spellStart"/>
      <w:r>
        <w:rPr>
          <w:rFonts w:eastAsia="Times New Roman"/>
          <w:szCs w:val="24"/>
        </w:rPr>
        <w:t>Σόρος</w:t>
      </w:r>
      <w:proofErr w:type="spellEnd"/>
      <w:r>
        <w:rPr>
          <w:rFonts w:eastAsia="Times New Roman"/>
          <w:szCs w:val="24"/>
        </w:rPr>
        <w:t xml:space="preserve"> και αν είστε εσείς ο πολιτικός </w:t>
      </w:r>
      <w:r>
        <w:rPr>
          <w:rFonts w:eastAsia="Times New Roman"/>
          <w:szCs w:val="24"/>
        </w:rPr>
        <w:lastRenderedPageBreak/>
        <w:t>«νταβατζής» που, σύμφωνα με τις καταγγελίες τη</w:t>
      </w:r>
      <w:r>
        <w:rPr>
          <w:rFonts w:eastAsia="Times New Roman"/>
          <w:szCs w:val="24"/>
        </w:rPr>
        <w:t xml:space="preserve">ς </w:t>
      </w:r>
      <w:r>
        <w:rPr>
          <w:rFonts w:eastAsia="Times New Roman"/>
          <w:szCs w:val="24"/>
        </w:rPr>
        <w:t xml:space="preserve">κ. </w:t>
      </w:r>
      <w:proofErr w:type="spellStart"/>
      <w:r>
        <w:rPr>
          <w:rFonts w:eastAsia="Times New Roman"/>
          <w:szCs w:val="24"/>
        </w:rPr>
        <w:t>Ράικου</w:t>
      </w:r>
      <w:proofErr w:type="spellEnd"/>
      <w:r>
        <w:rPr>
          <w:rFonts w:eastAsia="Times New Roman"/>
          <w:szCs w:val="24"/>
        </w:rPr>
        <w:t xml:space="preserve">, </w:t>
      </w:r>
      <w:proofErr w:type="spellStart"/>
      <w:r>
        <w:rPr>
          <w:rFonts w:eastAsia="Times New Roman"/>
          <w:szCs w:val="24"/>
        </w:rPr>
        <w:t>παρενέβαινε</w:t>
      </w:r>
      <w:proofErr w:type="spellEnd"/>
      <w:r>
        <w:rPr>
          <w:rFonts w:eastAsia="Times New Roman"/>
          <w:szCs w:val="24"/>
        </w:rPr>
        <w:t xml:space="preserve"> στο έργο της, θα ήθελα να περάσω τώρα και σε ένα άλλο ζήτημα.</w:t>
      </w:r>
    </w:p>
    <w:p w14:paraId="634103B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Να σας δώσω μια λεπτομέρεια για τους γονείς που χάνουν τα δικαιώματά τους. Με το </w:t>
      </w:r>
      <w:r>
        <w:rPr>
          <w:rFonts w:eastAsia="Times New Roman" w:cs="Times New Roman"/>
          <w:szCs w:val="24"/>
        </w:rPr>
        <w:t>προεδρικό διάταγμα</w:t>
      </w:r>
      <w:r>
        <w:rPr>
          <w:rFonts w:eastAsia="Times New Roman" w:cs="Times New Roman"/>
          <w:szCs w:val="24"/>
        </w:rPr>
        <w:t xml:space="preserve"> 30/2010 ο γονιός που ασκεί επιμέλεια βγάζει διαβατήριο στο παιδί και </w:t>
      </w:r>
      <w:r>
        <w:rPr>
          <w:rFonts w:eastAsia="Times New Roman" w:cs="Times New Roman"/>
          <w:szCs w:val="24"/>
        </w:rPr>
        <w:t>μπορούν να φύγουν στο εξωτερικό, χωρίς να συνυπογράψει ο έτερος γονιός. Ξέρετε πόσες οικογένειες έχουν χωριστεί με αυτόν τον τρόπο; Δηλαδή πόσοι γονείς –κυρίως πατεράδες- έχουν αποξενωθεί από τα παιδιά τους, διότι έχει πάρει η διαζευγμένη μητέρα το παιδί κ</w:t>
      </w:r>
      <w:r>
        <w:rPr>
          <w:rFonts w:eastAsia="Times New Roman" w:cs="Times New Roman"/>
          <w:szCs w:val="24"/>
        </w:rPr>
        <w:t xml:space="preserve">αι έχουν φύγει στο εξωτερικό; Το παιδί είναι –και πρέπει να είναι- η κόρη οφθαλμού του οικογενειακού δικαίου. </w:t>
      </w:r>
    </w:p>
    <w:p w14:paraId="634103B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Άρα, κινηθείτε πιο γρήγορα, για να κάνετε κα</w:t>
      </w:r>
      <w:r>
        <w:rPr>
          <w:rFonts w:eastAsia="Times New Roman" w:cs="Times New Roman"/>
          <w:szCs w:val="24"/>
        </w:rPr>
        <w:t>μ</w:t>
      </w:r>
      <w:r>
        <w:rPr>
          <w:rFonts w:eastAsia="Times New Roman" w:cs="Times New Roman"/>
          <w:szCs w:val="24"/>
        </w:rPr>
        <w:t xml:space="preserve">μιά σοβαρή δουλειά σε αυτόν τον τομέα και επισπεύστε τις εργασίες της </w:t>
      </w:r>
      <w:r>
        <w:rPr>
          <w:rFonts w:eastAsia="Times New Roman" w:cs="Times New Roman"/>
          <w:szCs w:val="24"/>
        </w:rPr>
        <w:t>νομοπαρασκευαστικής επιτροπής</w:t>
      </w:r>
      <w:r>
        <w:rPr>
          <w:rFonts w:eastAsia="Times New Roman" w:cs="Times New Roman"/>
          <w:szCs w:val="24"/>
        </w:rPr>
        <w:t>.</w:t>
      </w:r>
      <w:r>
        <w:rPr>
          <w:rFonts w:eastAsia="Times New Roman" w:cs="Times New Roman"/>
          <w:szCs w:val="24"/>
        </w:rPr>
        <w:t xml:space="preserve"> Δεν ζούμε στην εποχή του αραμπά!</w:t>
      </w:r>
    </w:p>
    <w:p w14:paraId="634103B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Έρχομαι τώρα στον πυρήνα του παρόντος σχεδίου νόμου. </w:t>
      </w:r>
    </w:p>
    <w:p w14:paraId="634103B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Η ηλεκτρονική, λοιπόν, διακυβέρνηση, η </w:t>
      </w:r>
      <w:proofErr w:type="spellStart"/>
      <w:r>
        <w:rPr>
          <w:rFonts w:eastAsia="Times New Roman" w:cs="Times New Roman"/>
          <w:szCs w:val="24"/>
        </w:rPr>
        <w:t>ψηφιοποίηση</w:t>
      </w:r>
      <w:proofErr w:type="spellEnd"/>
      <w:r>
        <w:rPr>
          <w:rFonts w:eastAsia="Times New Roman" w:cs="Times New Roman"/>
          <w:szCs w:val="24"/>
        </w:rPr>
        <w:t xml:space="preserve"> των διαδικασιών για εμάς αποτελεί θετικό βήμα. Η μείωση της γραφειοκρατίας, βεβαίως, αυξάνει νομοτελειακά τη διαφάνει</w:t>
      </w:r>
      <w:r>
        <w:rPr>
          <w:rFonts w:eastAsia="Times New Roman" w:cs="Times New Roman"/>
          <w:szCs w:val="24"/>
        </w:rPr>
        <w:t xml:space="preserve">α και ειδικά στην περίπτωση του «πόθεν έσχες», τα οφέλη και η αναγκαιότητα της ηλεκτρονικής υποβολής είναι τόσο προφανή, που δεν νομίζω ότι θα βρεθεί ένας Βουλευτής ή ένα σοβαρό πολιτικό κόμμα που να τα απορρίψει. Πρέπει να υπάρχει η πλήρης συναίνεση όλων </w:t>
      </w:r>
      <w:r>
        <w:rPr>
          <w:rFonts w:eastAsia="Times New Roman" w:cs="Times New Roman"/>
          <w:szCs w:val="24"/>
        </w:rPr>
        <w:t xml:space="preserve">των κομμάτων σε αυτό το θέμα. </w:t>
      </w:r>
    </w:p>
    <w:p w14:paraId="634103B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Ας περάσουμε, όμως, σε κάτι άλλο. </w:t>
      </w:r>
    </w:p>
    <w:p w14:paraId="634103B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 άρθρο 5, όπως το υποστηρίξαμε και στην </w:t>
      </w:r>
      <w:r>
        <w:rPr>
          <w:rFonts w:eastAsia="Times New Roman" w:cs="Times New Roman"/>
          <w:szCs w:val="24"/>
        </w:rPr>
        <w:t>επιτροπή</w:t>
      </w:r>
      <w:r>
        <w:rPr>
          <w:rFonts w:eastAsia="Times New Roman" w:cs="Times New Roman"/>
          <w:szCs w:val="24"/>
        </w:rPr>
        <w:t>, είναι προβληματικό. Είναι το άρθρο το οποίο αναφέρεται στην Επιτροπή Ελέγχου, η οποία ενεργεί ως ειδικό όργανο, για να ελέγχει τις δηλώσει</w:t>
      </w:r>
      <w:r>
        <w:rPr>
          <w:rFonts w:eastAsia="Times New Roman" w:cs="Times New Roman"/>
          <w:szCs w:val="24"/>
        </w:rPr>
        <w:t>ς περιουσιακής κατάστασης των πάντων, από τον Πρωθυπουργό έως τους δημάρχους και όλους εκείνους οι οποίοι οφείλουν να υποβάλλουν «πόθεν έσχες». Όμως, υπάρχει η εξής μεταβολή με το παρόν νομοσχέδιο για το άρθρο 5. Αντικαθίσταται ο Συνήγορος του Πολίτη ως τα</w:t>
      </w:r>
      <w:r>
        <w:rPr>
          <w:rFonts w:eastAsia="Times New Roman" w:cs="Times New Roman"/>
          <w:szCs w:val="24"/>
        </w:rPr>
        <w:t xml:space="preserve">κτικό μέλος από τον Γενικό Επιθεωρητή Δημόσιας Διοίκησης. Αυτό είναι λάθος για εμάς και δεν θεωρούμε αυτή την αλλαγή σωστή. </w:t>
      </w:r>
    </w:p>
    <w:p w14:paraId="634103B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στο άρθρο 7 εισάγεται η έννοια του ηλεκτρονικού </w:t>
      </w:r>
      <w:proofErr w:type="spellStart"/>
      <w:r>
        <w:rPr>
          <w:rFonts w:eastAsia="Times New Roman" w:cs="Times New Roman"/>
          <w:szCs w:val="24"/>
        </w:rPr>
        <w:t>παραβόλου</w:t>
      </w:r>
      <w:proofErr w:type="spellEnd"/>
      <w:r>
        <w:rPr>
          <w:rFonts w:eastAsia="Times New Roman" w:cs="Times New Roman"/>
          <w:szCs w:val="24"/>
        </w:rPr>
        <w:t xml:space="preserve"> σε αντικατάσταση του διοικητικού προστίμου. Ποια είναι η ουσία πί</w:t>
      </w:r>
      <w:r>
        <w:rPr>
          <w:rFonts w:eastAsia="Times New Roman" w:cs="Times New Roman"/>
          <w:szCs w:val="24"/>
        </w:rPr>
        <w:t>σω από την αλλαγή αυτής της ορολογίας; Για ποιον λόγο ένα πρόστιμο μετονομάζεται σε παράβολο, όταν έχει την έννοια του χρηματικού ποσού που προκαταβάλλεται στο Δημόσιο Ταμείο για την άσκηση ορισμένου δικαιώματος; Αυτό είναι το παράβολο. Άλλο είναι το πρόστ</w:t>
      </w:r>
      <w:r>
        <w:rPr>
          <w:rFonts w:eastAsia="Times New Roman" w:cs="Times New Roman"/>
          <w:szCs w:val="24"/>
        </w:rPr>
        <w:t xml:space="preserve">ιμο, άλλο είναι το παράβολο. </w:t>
      </w:r>
    </w:p>
    <w:p w14:paraId="634103C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άρθρο 10, που αφορά στην επίλυση εκκρεμοτήτων σχετικά με τις δηλώσεις περιουσιακής κατάστασης χρήσεων περασμένων ετών, δεν μπορώ να αντιληφθώ -και δεν το αποδέχομαι, όπως φαίνεται από τη διατύπωση της παραγράφου 4- εάν όλο</w:t>
      </w:r>
      <w:r>
        <w:rPr>
          <w:rFonts w:eastAsia="Times New Roman" w:cs="Times New Roman"/>
          <w:szCs w:val="24"/>
        </w:rPr>
        <w:t xml:space="preserve">ι οι υπόχρεοι πρέπει να επιβεβαιώσουν και να εγκρίνουν το περιεχόμενο των ήδη ηλεκτρονικά υποβληθεισών δηλώσεων παρελθόντων ετών ή όχι. </w:t>
      </w:r>
    </w:p>
    <w:p w14:paraId="634103C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θα σταθώ ιδιαιτέρως στην τροπολογία που αφορά στην παράταση του νόμου Παρασκευόπουλου, για </w:t>
      </w:r>
      <w:r>
        <w:rPr>
          <w:rFonts w:eastAsia="Times New Roman" w:cs="Times New Roman"/>
          <w:szCs w:val="24"/>
        </w:rPr>
        <w:t xml:space="preserve">να το πούμε απλά. </w:t>
      </w:r>
    </w:p>
    <w:p w14:paraId="634103C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Εμείς στο Ποτάμι κατανοούμε την ανάγκη αποσυμφόρησης των σωφρονιστικών καταστημάτων της χώρας. Έχουμε εκτεθεί επανειλημμένως στην Ευρωπαϊκή Ένωση, γιατί οι συνθήκες στις φυλακές μας είναι πολλαπλά απαράδεκτες και κάθε άλλο παρά σωφρονιστ</w:t>
      </w:r>
      <w:r>
        <w:rPr>
          <w:rFonts w:eastAsia="Times New Roman" w:cs="Times New Roman"/>
          <w:szCs w:val="24"/>
        </w:rPr>
        <w:t xml:space="preserve">ικά και παιδευτικά λειτουργεί το σύστημα, έτσι όπως λειτουργεί σήμερα. </w:t>
      </w:r>
    </w:p>
    <w:p w14:paraId="634103C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Όμως, η εμπειρία μας από τον νόμο Παρασκευόπουλου και τις συνεχείς παρατάσεις μάς δείχνει ότι υπάρχουν πολύ μεγάλες στρεβλώσεις σε αυτόν τον νόμο και στην εφαρμογή του. </w:t>
      </w:r>
    </w:p>
    <w:p w14:paraId="634103C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Οι αποφυλακίσεις από την αρχή του νόμου είναι μαζικές. Έως σήμερα έχουν βγει βάσει αυτού του νόμου από τις φυλακές πρόωρα πάνω από δώδεκα χιλιάδες κρατούμενοι. Μόνο το 2017 οι αποφυλακίσεις με όχημα αυτές τις διατάξεις του επίμαχου νόμου έφτασαν τις τέσσερ</w:t>
      </w:r>
      <w:r>
        <w:rPr>
          <w:rFonts w:eastAsia="Times New Roman" w:cs="Times New Roman"/>
          <w:szCs w:val="24"/>
        </w:rPr>
        <w:t xml:space="preserve">ις χιλιάδες είκοσι επτά. </w:t>
      </w:r>
    </w:p>
    <w:p w14:paraId="634103C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πρόβλημα είναι ότι στην αρχική του μορφή ο νόμος –και πριν αρχίσει να στενεύει το όριο και οι προϋποθέσεις εξόδου για κάποιες κατηγορίες εγκλημάτων- και με την πρώτη εφαρμογή του βγήκαν από τη φυλακή εγκληματίες που είχαν κάνει</w:t>
      </w:r>
      <w:r>
        <w:rPr>
          <w:rFonts w:eastAsia="Times New Roman" w:cs="Times New Roman"/>
          <w:szCs w:val="24"/>
        </w:rPr>
        <w:t xml:space="preserve"> πολύ </w:t>
      </w:r>
      <w:r>
        <w:rPr>
          <w:rFonts w:eastAsia="Times New Roman" w:cs="Times New Roman"/>
          <w:szCs w:val="24"/>
        </w:rPr>
        <w:lastRenderedPageBreak/>
        <w:t xml:space="preserve">σοβαρά εγκλήματα, όπως ανθρωποκτονίες, τρομοκρατίες, βιασμούς, ληστείες, κακουργηματικές κλοπές, εκβίαση, ασέλγεια σε βάρος ανηλίκων, μαστροπεία, εμπορία ανθρώπων, αρπαγή ενηλίκου. Αυτά τα επέτρεπε ο νόμος στην πρώτη του μορφή. </w:t>
      </w:r>
    </w:p>
    <w:p w14:paraId="634103C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Βγήκαν, λοιπόν, οι πά</w:t>
      </w:r>
      <w:r>
        <w:rPr>
          <w:rFonts w:eastAsia="Times New Roman" w:cs="Times New Roman"/>
          <w:szCs w:val="24"/>
        </w:rPr>
        <w:t>ντες από τις φυλακές. Με τις δικές μας έντονες παρεμβάσεις –της Αντιπολίτευσης, εννοώ- άρχισε η Κυβέρνηση να στενεύει αυτόν τον κύκλο των περιπτώσεων που θα μπορούσαν να κάνουν χρήση των ευεργετικών διατάξεων αυτού του νόμου.</w:t>
      </w:r>
    </w:p>
    <w:p w14:paraId="634103C7"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είπα τα νούμερα. Πάνω από </w:t>
      </w:r>
      <w:r>
        <w:rPr>
          <w:rFonts w:eastAsia="Times New Roman"/>
          <w:color w:val="000000"/>
          <w:szCs w:val="24"/>
          <w:shd w:val="clear" w:color="auto" w:fill="FFFFFF"/>
        </w:rPr>
        <w:t>12.000 κρατούμενοι έχουν βγει από τις φυλακές κάνοντας χρήση του νόμου Παρασκευόπουλου και μόνο για το 2017 έφτασαν τις 4.027 οι περιπτώσεις εξόδου από τις φυλακές. Κάθε μήνα, δηλαδή, περίπου 350 κρατούμενοι παίρνουν τον δρόμο της εξόδου. Επίσης, το 2017 ε</w:t>
      </w:r>
      <w:r>
        <w:rPr>
          <w:rFonts w:eastAsia="Times New Roman"/>
          <w:color w:val="000000"/>
          <w:szCs w:val="24"/>
          <w:shd w:val="clear" w:color="auto" w:fill="FFFFFF"/>
        </w:rPr>
        <w:t xml:space="preserve">ίχαμε 320 αποφυλακίσεις καταδικασθέντων για ληστείες και 1.137 αποφυλακίσεις καταδικασθέντων για κλοπές. </w:t>
      </w:r>
    </w:p>
    <w:p w14:paraId="634103C8"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 άλλο μεγάλο ζήτημα, λοιπόν, είναι το πώς η ιατρική ξαφνικά αποκτά ισχυρότατο λόγο στην απονομή της δικαιοσύνης. Έως το 2015 οι ρυθμίσεις που είχαν </w:t>
      </w:r>
      <w:r>
        <w:rPr>
          <w:rFonts w:eastAsia="Times New Roman"/>
          <w:color w:val="000000"/>
          <w:szCs w:val="24"/>
          <w:shd w:val="clear" w:color="auto" w:fill="FFFFFF"/>
        </w:rPr>
        <w:t xml:space="preserve">γίνει για την αποσυμφόρηση των φυλακών προέβλεπαν τη χορήγηση του ευεργετικού αυτού μέτρου σε όσους κρατούμενους είχαν καταδικαστεί σε κάθειρξη έως 10 έτη. Ο νέος νόμος αύξησε αυτό το όριο και το έφτασε στα 20 έτη. </w:t>
      </w:r>
    </w:p>
    <w:p w14:paraId="634103C9"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στην υφ’ </w:t>
      </w:r>
      <w:proofErr w:type="spellStart"/>
      <w:r>
        <w:rPr>
          <w:rFonts w:eastAsia="Times New Roman"/>
          <w:color w:val="000000"/>
          <w:szCs w:val="24"/>
          <w:shd w:val="clear" w:color="auto" w:fill="FFFFFF"/>
        </w:rPr>
        <w:t>όρον</w:t>
      </w:r>
      <w:proofErr w:type="spellEnd"/>
      <w:r>
        <w:rPr>
          <w:rFonts w:eastAsia="Times New Roman"/>
          <w:color w:val="000000"/>
          <w:szCs w:val="24"/>
          <w:shd w:val="clear" w:color="auto" w:fill="FFFFFF"/>
        </w:rPr>
        <w:t xml:space="preserve"> απόλυση του κρατού</w:t>
      </w:r>
      <w:r>
        <w:rPr>
          <w:rFonts w:eastAsia="Times New Roman"/>
          <w:color w:val="000000"/>
          <w:szCs w:val="24"/>
          <w:shd w:val="clear" w:color="auto" w:fill="FFFFFF"/>
        </w:rPr>
        <w:t xml:space="preserve">μενου ο νέος νόμος Παρασκευόπουλου, όπως έχουμε συνηθίσει να τον λέμε, αυτοματοποίησε τη διαδικασία σε σχέση με τους νόμους Καστανίδη και Αθανασίου. </w:t>
      </w:r>
    </w:p>
    <w:p w14:paraId="634103CA"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νόμος Αθανασίου είχε δικλίδες ασφαλείας. Δεν ήταν μια αυτοματοποιημένη διαδικασία: «Σου έφερα χαρτί από </w:t>
      </w:r>
      <w:r>
        <w:rPr>
          <w:rFonts w:eastAsia="Times New Roman"/>
          <w:color w:val="000000"/>
          <w:szCs w:val="24"/>
          <w:shd w:val="clear" w:color="auto" w:fill="FFFFFF"/>
        </w:rPr>
        <w:t>τον γιατρό, βγαίνω από τη φυλακή». Δεν ήταν καθόλου έτσι. Σήμερα, όμως, με τον νόμο Παρασκευόπουλου ο εισαγγελέας δεν έχει να κάνει κα</w:t>
      </w:r>
      <w:r>
        <w:rPr>
          <w:rFonts w:eastAsia="Times New Roman"/>
          <w:color w:val="000000"/>
          <w:szCs w:val="24"/>
          <w:shd w:val="clear" w:color="auto" w:fill="FFFFFF"/>
        </w:rPr>
        <w:t>μ</w:t>
      </w:r>
      <w:r>
        <w:rPr>
          <w:rFonts w:eastAsia="Times New Roman"/>
          <w:color w:val="000000"/>
          <w:szCs w:val="24"/>
          <w:shd w:val="clear" w:color="auto" w:fill="FFFFFF"/>
        </w:rPr>
        <w:t>μία άλλη δουλειά παρά να τσεκάρει αν όντως υπάρχει η ιατρική βεβαίωση και από εκεί και πέρα να διατάξει την έξοδο. Έτσι φ</w:t>
      </w:r>
      <w:r>
        <w:rPr>
          <w:rFonts w:eastAsia="Times New Roman"/>
          <w:color w:val="000000"/>
          <w:szCs w:val="24"/>
          <w:shd w:val="clear" w:color="auto" w:fill="FFFFFF"/>
        </w:rPr>
        <w:t xml:space="preserve">τάσαμε και στο φαινόμενο των πλαστών πιστοποιητικών αναπηρίας. Φάμπρικα! Τα είδαμε και με την υπόθεση Φλώρου. </w:t>
      </w:r>
      <w:r>
        <w:rPr>
          <w:rFonts w:eastAsia="Times New Roman"/>
          <w:color w:val="000000"/>
          <w:szCs w:val="24"/>
          <w:shd w:val="clear" w:color="auto" w:fill="FFFFFF"/>
        </w:rPr>
        <w:lastRenderedPageBreak/>
        <w:t>Τώρα τρέχετε να βρείτε όλες τις υποθέσεις, πόσοι έχουν αποφυλακιστεί με πλαστά στοιχεία και από εκεί και πέρα πόσοι από αυτούς έχουν φύγει στο εξω</w:t>
      </w:r>
      <w:r>
        <w:rPr>
          <w:rFonts w:eastAsia="Times New Roman"/>
          <w:color w:val="000000"/>
          <w:szCs w:val="24"/>
          <w:shd w:val="clear" w:color="auto" w:fill="FFFFFF"/>
        </w:rPr>
        <w:t xml:space="preserve">τερικό ενδεχομένως και άντε μετά να τους βρεις. </w:t>
      </w:r>
    </w:p>
    <w:p w14:paraId="634103CB"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να καταλήξω: Άλλο πράγμα η αντιμετώπιση του ποινικού κολασμού όχι </w:t>
      </w:r>
      <w:proofErr w:type="spellStart"/>
      <w:r>
        <w:rPr>
          <w:rFonts w:eastAsia="Times New Roman"/>
          <w:color w:val="000000"/>
          <w:szCs w:val="24"/>
          <w:shd w:val="clear" w:color="auto" w:fill="FFFFFF"/>
        </w:rPr>
        <w:t>τιμωρητικά</w:t>
      </w:r>
      <w:proofErr w:type="spellEnd"/>
      <w:r>
        <w:rPr>
          <w:rFonts w:eastAsia="Times New Roman"/>
          <w:color w:val="000000"/>
          <w:szCs w:val="24"/>
          <w:shd w:val="clear" w:color="auto" w:fill="FFFFFF"/>
        </w:rPr>
        <w:t>, αλλά με τη λογική της επανένταξης και άλλο πράγμα η εντύπωση που μπορεί να δίνει η πολιτεία και να εμπεδώνει στην κοινωνία τη</w:t>
      </w:r>
      <w:r>
        <w:rPr>
          <w:rFonts w:eastAsia="Times New Roman"/>
          <w:color w:val="000000"/>
          <w:szCs w:val="24"/>
          <w:shd w:val="clear" w:color="auto" w:fill="FFFFFF"/>
        </w:rPr>
        <w:t>ν πεποίθηση ότι υπάρχει μια σχετική ατιμωρησία και μια ανοχή αρκετά μεγάλη.</w:t>
      </w:r>
    </w:p>
    <w:p w14:paraId="634103CC"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προφανές πως το Ποτάμι δεν μπορεί να συναινέσει σε αυτήν την τροπολογία. Όσον αφορά στο σχέδιο νόμου είμαστε θετικοί. Στην ψηφοφορία θα δείτε τι αποφασίζουμε και για τα άρθρα</w:t>
      </w:r>
      <w:r>
        <w:rPr>
          <w:rFonts w:eastAsia="Times New Roman"/>
          <w:color w:val="000000"/>
          <w:szCs w:val="24"/>
          <w:shd w:val="clear" w:color="auto" w:fill="FFFFFF"/>
        </w:rPr>
        <w:t xml:space="preserve">. </w:t>
      </w:r>
    </w:p>
    <w:p w14:paraId="634103CD"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εκεί και πέρα, όμως, κύριε Παπαγγελόπουλε, περιμένω εναγωνίως τις απαντήσεις σας στα δύο ερωτήματα που σας έθεσα.</w:t>
      </w:r>
    </w:p>
    <w:p w14:paraId="634103CE"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980151">
        <w:rPr>
          <w:rFonts w:eastAsia="Times New Roman"/>
          <w:b/>
          <w:color w:val="000000"/>
          <w:szCs w:val="24"/>
          <w:shd w:val="clear" w:color="auto" w:fill="FFFFFF"/>
        </w:rPr>
        <w:lastRenderedPageBreak/>
        <w:t>ΔΗΜΗΤΡΙΟΣ ΠΑΠΑΓΓΕΛΟΠΟΥΛΟΣ (Αναπληρωτής Υπουργός Δικαιοσύνης, Διαφάνειας και Ανθρωπίνων Δικαιωμάτων):</w:t>
      </w:r>
      <w:r>
        <w:rPr>
          <w:rFonts w:eastAsia="Times New Roman"/>
          <w:color w:val="000000"/>
          <w:szCs w:val="24"/>
          <w:shd w:val="clear" w:color="auto" w:fill="FFFFFF"/>
        </w:rPr>
        <w:t xml:space="preserve"> Μπορείτε να τα επαναλάβετε;</w:t>
      </w:r>
    </w:p>
    <w:p w14:paraId="634103CF"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t>ΓΕΩΡΓΙ</w:t>
      </w:r>
      <w:r w:rsidRPr="00C8694E">
        <w:rPr>
          <w:rFonts w:eastAsia="Times New Roman"/>
          <w:b/>
          <w:color w:val="000000"/>
          <w:szCs w:val="24"/>
          <w:shd w:val="clear" w:color="auto" w:fill="FFFFFF"/>
        </w:rPr>
        <w:t xml:space="preserve">ΟΣ ΑΜΥΡΑΣ: </w:t>
      </w:r>
      <w:r>
        <w:rPr>
          <w:rFonts w:eastAsia="Times New Roman"/>
          <w:color w:val="000000"/>
          <w:szCs w:val="24"/>
          <w:shd w:val="clear" w:color="auto" w:fill="FFFFFF"/>
        </w:rPr>
        <w:t xml:space="preserve">Θέλετε να τα ξαναπώ για τρίτη, τέταρτη φορά; </w:t>
      </w:r>
    </w:p>
    <w:p w14:paraId="634103D0"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t>ΔΗΜΗΤΡΙΟΣ ΠΑΠΑΓΓΕΛΟΠΟΥΛΟΣ (Αναπληρωτής Υπουργός Δικαιοσύνης, Διαφάνειας και Ανθρωπίνων Δικαιωμάτων):</w:t>
      </w:r>
      <w:r>
        <w:rPr>
          <w:rFonts w:eastAsia="Times New Roman"/>
          <w:color w:val="000000"/>
          <w:szCs w:val="24"/>
          <w:shd w:val="clear" w:color="auto" w:fill="FFFFFF"/>
        </w:rPr>
        <w:t xml:space="preserve"> Να τα επαναλάβετε.</w:t>
      </w:r>
    </w:p>
    <w:p w14:paraId="634103D1"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t>ΓΕΩΡΓΙΟΣ ΑΜΥΡΑΣ:</w:t>
      </w:r>
      <w:r>
        <w:rPr>
          <w:rFonts w:eastAsia="Times New Roman"/>
          <w:color w:val="000000"/>
          <w:szCs w:val="24"/>
          <w:shd w:val="clear" w:color="auto" w:fill="FFFFFF"/>
        </w:rPr>
        <w:t xml:space="preserve"> Θα σας τα πω, κύριε Παπαγγελόπουλε.</w:t>
      </w:r>
    </w:p>
    <w:p w14:paraId="634103D2"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πρώτο ερώτημα είναι: Έχ</w:t>
      </w:r>
      <w:r>
        <w:rPr>
          <w:rFonts w:eastAsia="Times New Roman"/>
          <w:color w:val="000000"/>
          <w:szCs w:val="24"/>
          <w:shd w:val="clear" w:color="auto" w:fill="FFFFFF"/>
        </w:rPr>
        <w:t xml:space="preserve">ετε χρηματιστεί εσείς ο ίδιος από τον </w:t>
      </w:r>
      <w:r>
        <w:rPr>
          <w:rFonts w:eastAsia="Times New Roman"/>
          <w:color w:val="000000"/>
          <w:szCs w:val="24"/>
          <w:shd w:val="clear" w:color="auto" w:fill="FFFFFF"/>
        </w:rPr>
        <w:t xml:space="preserve">Τζωρτζ </w:t>
      </w:r>
      <w:proofErr w:type="spellStart"/>
      <w:r>
        <w:rPr>
          <w:rFonts w:eastAsia="Times New Roman"/>
          <w:color w:val="000000"/>
          <w:szCs w:val="24"/>
          <w:shd w:val="clear" w:color="auto" w:fill="FFFFFF"/>
        </w:rPr>
        <w:t>Σόρος</w:t>
      </w:r>
      <w:proofErr w:type="spellEnd"/>
      <w:r>
        <w:rPr>
          <w:rFonts w:eastAsia="Times New Roman"/>
          <w:color w:val="000000"/>
          <w:szCs w:val="24"/>
          <w:shd w:val="clear" w:color="auto" w:fill="FFFFFF"/>
        </w:rPr>
        <w:t xml:space="preserve">, όπως κατήγγειλε ο κ. Καμμένος και διέρρευσε ο κ. Κοτζιάς; Δεν αφορά αυτό εσάς προσωπικά, αφορά την Κυβέρνηση, τους Υπουργούς. Έχετε «πάρε – δώσε» με τον </w:t>
      </w:r>
      <w:r>
        <w:rPr>
          <w:rFonts w:eastAsia="Times New Roman"/>
          <w:color w:val="000000"/>
          <w:szCs w:val="24"/>
          <w:shd w:val="clear" w:color="auto" w:fill="FFFFFF"/>
        </w:rPr>
        <w:t xml:space="preserve">Τζωρτζ </w:t>
      </w:r>
      <w:proofErr w:type="spellStart"/>
      <w:r>
        <w:rPr>
          <w:rFonts w:eastAsia="Times New Roman"/>
          <w:color w:val="000000"/>
          <w:szCs w:val="24"/>
          <w:shd w:val="clear" w:color="auto" w:fill="FFFFFF"/>
        </w:rPr>
        <w:t>Σόρος</w:t>
      </w:r>
      <w:proofErr w:type="spellEnd"/>
      <w:r>
        <w:rPr>
          <w:rFonts w:eastAsia="Times New Roman"/>
          <w:color w:val="000000"/>
          <w:szCs w:val="24"/>
          <w:shd w:val="clear" w:color="auto" w:fill="FFFFFF"/>
        </w:rPr>
        <w:t>; Πήρατε λεφτά και μετά χρηματοδοτήσατε</w:t>
      </w:r>
      <w:r>
        <w:rPr>
          <w:rFonts w:eastAsia="Times New Roman"/>
          <w:color w:val="000000"/>
          <w:szCs w:val="24"/>
          <w:shd w:val="clear" w:color="auto" w:fill="FFFFFF"/>
        </w:rPr>
        <w:t xml:space="preserve"> πολιτικούς στα Βαλκάνια; Αυτό είναι το πρώτο ερώτημα.</w:t>
      </w:r>
    </w:p>
    <w:p w14:paraId="634103D3"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ο κ. Καλογήρου φαντάζομαι θα ακούσει τα ερωτήματα, θα του τα μεταφέρετε και θα απαντήσει και εκείνος.</w:t>
      </w:r>
    </w:p>
    <w:p w14:paraId="634103D4"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lastRenderedPageBreak/>
        <w:t>ΠΡΟΕΔΡΕΥΩΝ (Νικήτας Κακλαμάνης):</w:t>
      </w:r>
      <w:r>
        <w:rPr>
          <w:rFonts w:eastAsia="Times New Roman"/>
          <w:color w:val="000000"/>
          <w:szCs w:val="24"/>
          <w:shd w:val="clear" w:color="auto" w:fill="FFFFFF"/>
        </w:rPr>
        <w:t xml:space="preserve"> Πάντως δεν έχει προσωπικό χαρακτήρα. Ως εκπρόσωποι της Κυβέρνη</w:t>
      </w:r>
      <w:r>
        <w:rPr>
          <w:rFonts w:eastAsia="Times New Roman"/>
          <w:color w:val="000000"/>
          <w:szCs w:val="24"/>
          <w:shd w:val="clear" w:color="auto" w:fill="FFFFFF"/>
        </w:rPr>
        <w:t>σης θέλετε να απαντήσουν εκ μέρους της Κυβέρνησης.</w:t>
      </w:r>
    </w:p>
    <w:p w14:paraId="634103D5"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t>ΓΕΩΡΓΙΟΣ ΑΜΥΡΑΣ:</w:t>
      </w:r>
      <w:r>
        <w:rPr>
          <w:rFonts w:eastAsia="Times New Roman"/>
          <w:color w:val="000000"/>
          <w:szCs w:val="24"/>
          <w:shd w:val="clear" w:color="auto" w:fill="FFFFFF"/>
        </w:rPr>
        <w:t xml:space="preserve"> Όχι βέβαια. Κύριε Πρόεδρε, το διευκρίνισα τόσες φορές. Δεν είναι προσωπική η αναφορά. Απλώς επειδή παρίσταντο ως Υπουργοί στο Υπουργικό Συμβούλιο και άκουσαν τον κ. Καμμένο -σύμφωνα με τον κ. Κοτζιά- να λέει ότι η </w:t>
      </w:r>
      <w:r>
        <w:rPr>
          <w:rFonts w:eastAsia="Times New Roman"/>
          <w:color w:val="000000"/>
          <w:szCs w:val="24"/>
          <w:shd w:val="clear" w:color="auto" w:fill="FFFFFF"/>
        </w:rPr>
        <w:t xml:space="preserve">συγκυβέρνηση </w:t>
      </w:r>
      <w:r>
        <w:rPr>
          <w:rFonts w:eastAsia="Times New Roman"/>
          <w:color w:val="000000"/>
          <w:szCs w:val="24"/>
          <w:shd w:val="clear" w:color="auto" w:fill="FFFFFF"/>
        </w:rPr>
        <w:t xml:space="preserve">χρηματοδοτείται από τον </w:t>
      </w:r>
      <w:r>
        <w:rPr>
          <w:rFonts w:eastAsia="Times New Roman"/>
          <w:color w:val="000000"/>
          <w:szCs w:val="24"/>
          <w:shd w:val="clear" w:color="auto" w:fill="FFFFFF"/>
        </w:rPr>
        <w:t>Τζωρ</w:t>
      </w:r>
      <w:r>
        <w:rPr>
          <w:rFonts w:eastAsia="Times New Roman"/>
          <w:color w:val="000000"/>
          <w:szCs w:val="24"/>
          <w:shd w:val="clear" w:color="auto" w:fill="FFFFFF"/>
        </w:rPr>
        <w:t xml:space="preserve">τζ </w:t>
      </w:r>
      <w:proofErr w:type="spellStart"/>
      <w:r>
        <w:rPr>
          <w:rFonts w:eastAsia="Times New Roman"/>
          <w:color w:val="000000"/>
          <w:szCs w:val="24"/>
          <w:shd w:val="clear" w:color="auto" w:fill="FFFFFF"/>
        </w:rPr>
        <w:t>Σόρος</w:t>
      </w:r>
      <w:proofErr w:type="spellEnd"/>
      <w:r>
        <w:rPr>
          <w:rFonts w:eastAsia="Times New Roman"/>
          <w:color w:val="000000"/>
          <w:szCs w:val="24"/>
          <w:shd w:val="clear" w:color="auto" w:fill="FFFFFF"/>
        </w:rPr>
        <w:t xml:space="preserve">, θα ήθελα να ρωτήσω αν οι δύο αυτοί Υπουργοί έχουν πάρει όντως λεφτά από τον </w:t>
      </w:r>
      <w:r>
        <w:rPr>
          <w:rFonts w:eastAsia="Times New Roman"/>
          <w:color w:val="000000"/>
          <w:szCs w:val="24"/>
          <w:shd w:val="clear" w:color="auto" w:fill="FFFFFF"/>
        </w:rPr>
        <w:t xml:space="preserve">Τζωρτζ </w:t>
      </w:r>
      <w:proofErr w:type="spellStart"/>
      <w:r>
        <w:rPr>
          <w:rFonts w:eastAsia="Times New Roman"/>
          <w:color w:val="000000"/>
          <w:szCs w:val="24"/>
          <w:shd w:val="clear" w:color="auto" w:fill="FFFFFF"/>
        </w:rPr>
        <w:t>Σόρος</w:t>
      </w:r>
      <w:proofErr w:type="spellEnd"/>
      <w:r>
        <w:rPr>
          <w:rFonts w:eastAsia="Times New Roman"/>
          <w:color w:val="000000"/>
          <w:szCs w:val="24"/>
          <w:shd w:val="clear" w:color="auto" w:fill="FFFFFF"/>
        </w:rPr>
        <w:t>.</w:t>
      </w:r>
    </w:p>
    <w:p w14:paraId="634103D6"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t xml:space="preserve">ΜΙΧΑΗΛ ΚΑΛΟΓΗΡΟΥ (Υπουργός Δικαιοσύνης, Διαφάνειας και Ανθρωπίνων Δικαιωμάτων): </w:t>
      </w:r>
      <w:r>
        <w:rPr>
          <w:rFonts w:eastAsia="Times New Roman"/>
          <w:color w:val="000000"/>
          <w:szCs w:val="24"/>
          <w:shd w:val="clear" w:color="auto" w:fill="FFFFFF"/>
        </w:rPr>
        <w:t>Το θέτετε προσωπικά το θέμα; Ρωτάτε αν τα έχουν πάρει οι Υπουργοί;</w:t>
      </w:r>
    </w:p>
    <w:p w14:paraId="634103D7"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C8694E">
        <w:rPr>
          <w:rFonts w:eastAsia="Times New Roman"/>
          <w:b/>
          <w:color w:val="000000"/>
          <w:szCs w:val="24"/>
          <w:shd w:val="clear" w:color="auto" w:fill="FFFFFF"/>
        </w:rPr>
        <w:t xml:space="preserve">ΓΕΩΡΓΙΟΣ </w:t>
      </w:r>
      <w:r w:rsidRPr="00C8694E">
        <w:rPr>
          <w:rFonts w:eastAsia="Times New Roman"/>
          <w:b/>
          <w:color w:val="000000"/>
          <w:szCs w:val="24"/>
          <w:shd w:val="clear" w:color="auto" w:fill="FFFFFF"/>
        </w:rPr>
        <w:t>ΑΜΥΡΑΣ:</w:t>
      </w:r>
      <w:r>
        <w:rPr>
          <w:rFonts w:eastAsia="Times New Roman"/>
          <w:color w:val="000000"/>
          <w:szCs w:val="24"/>
          <w:shd w:val="clear" w:color="auto" w:fill="FFFFFF"/>
        </w:rPr>
        <w:t xml:space="preserve"> Χαίρομαι που πεταχτήκατε, κύριε Καλογήρου. Στο Υπουργικό Συμβούλιο ήσαστε, όταν τα έλεγε αυτά ο κ. Καμμένος; Γιατί δεν πεταχτήκατε τότε να ζητήσετε εξηγήσεις και διευκρινίσεις ή να δώσετε απάντηση;</w:t>
      </w:r>
    </w:p>
    <w:p w14:paraId="634103D8"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δεύτερο ερώτημα, κύριε Παπαγγελόπουλε, είναι το</w:t>
      </w:r>
      <w:r>
        <w:rPr>
          <w:rFonts w:eastAsia="Times New Roman"/>
          <w:color w:val="000000"/>
          <w:szCs w:val="24"/>
          <w:shd w:val="clear" w:color="auto" w:fill="FFFFFF"/>
        </w:rPr>
        <w:t xml:space="preserve"> εξής: Η κ. </w:t>
      </w:r>
      <w:proofErr w:type="spellStart"/>
      <w:r>
        <w:rPr>
          <w:rFonts w:eastAsia="Times New Roman"/>
          <w:color w:val="000000"/>
          <w:szCs w:val="24"/>
          <w:shd w:val="clear" w:color="auto" w:fill="FFFFFF"/>
        </w:rPr>
        <w:t>Ράικου</w:t>
      </w:r>
      <w:proofErr w:type="spellEnd"/>
      <w:r>
        <w:rPr>
          <w:rFonts w:eastAsia="Times New Roman"/>
          <w:color w:val="000000"/>
          <w:szCs w:val="24"/>
          <w:shd w:val="clear" w:color="auto" w:fill="FFFFFF"/>
        </w:rPr>
        <w:t xml:space="preserve"> σε ποιον αναφέρεται, όταν τον φωτογραφίζει ως πολιτικό νταβατζή που της έκανε παρεμβάσεις έξω από τον ρόλο του για να στέλνει άλλες υποθέσεις στο αρχείο και άλλες στο ακροατήριο, παρά τη δική της διαφορετική ενδεχομένως άποψη; </w:t>
      </w:r>
    </w:p>
    <w:p w14:paraId="634103D9"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τα δ</w:t>
      </w:r>
      <w:r>
        <w:rPr>
          <w:rFonts w:eastAsia="Times New Roman"/>
          <w:color w:val="000000"/>
          <w:szCs w:val="24"/>
          <w:shd w:val="clear" w:color="auto" w:fill="FFFFFF"/>
        </w:rPr>
        <w:t xml:space="preserve">ύο ερωτήματα θέτω. Δεν σας φωτογραφίζω προσωπικά. Είστε απλώς οι πολιτικοί προϊστάμενοι της </w:t>
      </w:r>
      <w:r>
        <w:rPr>
          <w:rFonts w:eastAsia="Times New Roman"/>
          <w:color w:val="000000"/>
          <w:szCs w:val="24"/>
          <w:shd w:val="clear" w:color="auto" w:fill="FFFFFF"/>
        </w:rPr>
        <w:t xml:space="preserve">δικαιοσύνης </w:t>
      </w:r>
      <w:r>
        <w:rPr>
          <w:rFonts w:eastAsia="Times New Roman"/>
          <w:color w:val="000000"/>
          <w:szCs w:val="24"/>
          <w:shd w:val="clear" w:color="auto" w:fill="FFFFFF"/>
        </w:rPr>
        <w:t xml:space="preserve">και όταν ακούγονται αυτά στο Υπουργικό Συμβούλιο, όταν βγαίνει η </w:t>
      </w:r>
      <w:r>
        <w:rPr>
          <w:rFonts w:eastAsia="Times New Roman"/>
          <w:color w:val="000000"/>
          <w:szCs w:val="24"/>
          <w:shd w:val="clear" w:color="auto" w:fill="FFFFFF"/>
        </w:rPr>
        <w:t xml:space="preserve">εισαγγελέας διαφθοράς </w:t>
      </w:r>
      <w:r>
        <w:rPr>
          <w:rFonts w:eastAsia="Times New Roman"/>
          <w:color w:val="000000"/>
          <w:szCs w:val="24"/>
          <w:shd w:val="clear" w:color="auto" w:fill="FFFFFF"/>
        </w:rPr>
        <w:t>δύο φορές και τα λέει θα ήθελα απαντήσεις.</w:t>
      </w:r>
    </w:p>
    <w:p w14:paraId="634103D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Θέλουμε απαντήσεις, λο</w:t>
      </w:r>
      <w:r>
        <w:rPr>
          <w:rFonts w:eastAsia="Times New Roman" w:cs="Times New Roman"/>
          <w:szCs w:val="24"/>
        </w:rPr>
        <w:t>ιπόν, από τους παριστάμενους Υπουργούς.</w:t>
      </w:r>
    </w:p>
    <w:p w14:paraId="634103D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Αφού δεν τα είπατε, δεν ξεσηκωθήκατε, κύριε Καλογήρου, δεν πεταχτήκατε στο Υπουργικό Συμβούλιο να πείτε «τι είναι αυτά που λες, κύριε </w:t>
      </w:r>
      <w:proofErr w:type="spellStart"/>
      <w:r>
        <w:rPr>
          <w:rFonts w:eastAsia="Times New Roman" w:cs="Times New Roman"/>
          <w:szCs w:val="24"/>
        </w:rPr>
        <w:t>Καμμένε</w:t>
      </w:r>
      <w:proofErr w:type="spellEnd"/>
      <w:r>
        <w:rPr>
          <w:rFonts w:eastAsia="Times New Roman" w:cs="Times New Roman"/>
          <w:szCs w:val="24"/>
        </w:rPr>
        <w:t xml:space="preserve">, για τον </w:t>
      </w:r>
      <w:proofErr w:type="spellStart"/>
      <w:r>
        <w:rPr>
          <w:rFonts w:eastAsia="Times New Roman" w:cs="Times New Roman"/>
          <w:szCs w:val="24"/>
        </w:rPr>
        <w:t>Σόρος</w:t>
      </w:r>
      <w:proofErr w:type="spellEnd"/>
      <w:r>
        <w:rPr>
          <w:rFonts w:eastAsia="Times New Roman" w:cs="Times New Roman"/>
          <w:szCs w:val="24"/>
        </w:rPr>
        <w:t xml:space="preserve"> και για χρηματοδοτήσεις», εύχομαι να τα πείτε εδώ στο Κοινο</w:t>
      </w:r>
      <w:r>
        <w:rPr>
          <w:rFonts w:eastAsia="Times New Roman" w:cs="Times New Roman"/>
          <w:szCs w:val="24"/>
        </w:rPr>
        <w:t>βούλιο.</w:t>
      </w:r>
    </w:p>
    <w:p w14:paraId="634103D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ευχαριστώ.</w:t>
      </w:r>
    </w:p>
    <w:p w14:paraId="634103DD" w14:textId="77777777" w:rsidR="000640C0" w:rsidRDefault="00F37498">
      <w:pPr>
        <w:spacing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sidRPr="00511F33">
        <w:rPr>
          <w:rFonts w:eastAsia="Times New Roman" w:cs="Times New Roman"/>
          <w:szCs w:val="24"/>
        </w:rPr>
        <w:t>Κ</w:t>
      </w:r>
      <w:r>
        <w:rPr>
          <w:rFonts w:eastAsia="Times New Roman" w:cs="Times New Roman"/>
          <w:szCs w:val="24"/>
        </w:rPr>
        <w:t xml:space="preserve">ύριε Παπαγγελόπουλε, επειδή μετά τον κ. </w:t>
      </w:r>
      <w:proofErr w:type="spellStart"/>
      <w:r>
        <w:rPr>
          <w:rFonts w:eastAsia="Times New Roman" w:cs="Times New Roman"/>
          <w:szCs w:val="24"/>
        </w:rPr>
        <w:t>Σαρίδη</w:t>
      </w:r>
      <w:proofErr w:type="spellEnd"/>
      <w:r>
        <w:rPr>
          <w:rFonts w:eastAsia="Times New Roman" w:cs="Times New Roman"/>
          <w:szCs w:val="24"/>
        </w:rPr>
        <w:t xml:space="preserve"> θα πάρετε τον λόγο, γράψτε τα και θα πάρετε λίγο έξτρα χρόνο να απαντήσετε πέραν του νομοσχεδίου. Να μη διακόψουμε και να κλείσουμε με τον κ. </w:t>
      </w:r>
      <w:proofErr w:type="spellStart"/>
      <w:r>
        <w:rPr>
          <w:rFonts w:eastAsia="Times New Roman" w:cs="Times New Roman"/>
          <w:szCs w:val="24"/>
        </w:rPr>
        <w:t>Σαρίδη</w:t>
      </w:r>
      <w:proofErr w:type="spellEnd"/>
      <w:r>
        <w:rPr>
          <w:rFonts w:eastAsia="Times New Roman" w:cs="Times New Roman"/>
          <w:szCs w:val="24"/>
        </w:rPr>
        <w:t xml:space="preserve"> με τους αγορητές.</w:t>
      </w:r>
    </w:p>
    <w:p w14:paraId="634103D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 ειδικός αγορητής από την Ένωση Κεντρώων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634103D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34103E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εξοπλιστικά, σκάνδαλα στην υγεία, εξεταστικές επιτροπές, μίζες, νόμος περί ευθύνης Υπ</w:t>
      </w:r>
      <w:r>
        <w:rPr>
          <w:rFonts w:eastAsia="Times New Roman" w:cs="Times New Roman"/>
          <w:szCs w:val="24"/>
        </w:rPr>
        <w:t>ουργών, «λεφτά υπάρχουν», «τα μνημόνια τα σκίζουμε κάθε μέρα», «είχα αυταπάτες»: Αυτή είναι η εικόνα που παρουσιάζουμε και από μόνη της αυτή η εικόνα είναι τραγική.</w:t>
      </w:r>
    </w:p>
    <w:p w14:paraId="634103E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 ελληνικός λαός ξέρει, γνωρίζει. Μη νομίζετε ότι δεν καταλαβαίνει τι έχει γίνει εδώ μέσα, </w:t>
      </w:r>
      <w:r>
        <w:rPr>
          <w:rFonts w:eastAsia="Times New Roman" w:cs="Times New Roman"/>
          <w:szCs w:val="24"/>
        </w:rPr>
        <w:t>τι γίνεται εδώ μέσα κάθε μέρα. Κάπου στο τέλος αυτής της σειράς που προανέφερα η λέξη «δι</w:t>
      </w:r>
      <w:r>
        <w:rPr>
          <w:rFonts w:eastAsia="Times New Roman" w:cs="Times New Roman"/>
          <w:szCs w:val="24"/>
        </w:rPr>
        <w:lastRenderedPageBreak/>
        <w:t>καιοσύνη». Ο ελληνικός λαός, λοιπόν, περιμένει από τη δικαιοσύνη να δικαιωθεί για τα χαμένα του χρόνια, τα χαμένα του όνειρα, τις χαμένες του ελπίδες.</w:t>
      </w:r>
    </w:p>
    <w:p w14:paraId="634103E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Δικαιοσύνη, λοιπ</w:t>
      </w:r>
      <w:r>
        <w:rPr>
          <w:rFonts w:eastAsia="Times New Roman" w:cs="Times New Roman"/>
          <w:szCs w:val="24"/>
        </w:rPr>
        <w:t>όν. Τι να σου κάνει η δικαιοσύνη; Τα όπλα στη δικαιοσύνη τα δίνουμε εμείς μέσα σε αυτήν εδώ την Αίθουσα. Εμείς οπλίζουμε τη δικαιοσύνη για να κάνει καλά τη δουλειά της. Άμα δεν της δίνουμε τα όπλα, τι περιμένουμε να κάνει εκείνη; Κάνουμε καλά τη δουλειά μα</w:t>
      </w:r>
      <w:r>
        <w:rPr>
          <w:rFonts w:eastAsia="Times New Roman" w:cs="Times New Roman"/>
          <w:szCs w:val="24"/>
        </w:rPr>
        <w:t>ς εμείς εδώ μέσα; Την κάνει καλά και εκείνη, από τη δική της πλευρά. Δεν νομιμοποιούμαστε να κρίνουμε τη δικαιοσύνη, όταν την αφήνουμε ακάλυπτη.</w:t>
      </w:r>
    </w:p>
    <w:p w14:paraId="634103E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ελληνικό Σύνταγμα, αγαπητοί συνάδελφοι, είναι σαφέστατο: «Όλοι οι Έλληνες είναι ίσοι απέναντι στον νόμο». Τί</w:t>
      </w:r>
      <w:r>
        <w:rPr>
          <w:rFonts w:eastAsia="Times New Roman" w:cs="Times New Roman"/>
          <w:szCs w:val="24"/>
        </w:rPr>
        <w:t>θεται, όμως, ένα πολύ κρίσιμο ερώτημα: Νιώθουν άραγε όλοι οι Έλληνες ίσοι απέναντι στον νόμο; Η απάντηση, δυστυχώς, είναι συντριπτική και προκαλεί θλίψη: Όχι, δεν νιώθουν όλοι οι Έλληνες ίσοι απέναντι στον νόμο. Και πώς να νιώσουν, όταν γνωρίζουν το περιεχ</w:t>
      </w:r>
      <w:r>
        <w:rPr>
          <w:rFonts w:eastAsia="Times New Roman" w:cs="Times New Roman"/>
          <w:szCs w:val="24"/>
        </w:rPr>
        <w:t xml:space="preserve">όμενο ενός κατάπτυστου νόμου, του </w:t>
      </w:r>
      <w:r>
        <w:rPr>
          <w:rFonts w:eastAsia="Times New Roman" w:cs="Times New Roman"/>
          <w:szCs w:val="24"/>
        </w:rPr>
        <w:t xml:space="preserve">νόμου </w:t>
      </w:r>
      <w:r>
        <w:rPr>
          <w:rFonts w:eastAsia="Times New Roman" w:cs="Times New Roman"/>
          <w:szCs w:val="24"/>
        </w:rPr>
        <w:t xml:space="preserve">περί </w:t>
      </w:r>
      <w:r>
        <w:rPr>
          <w:rFonts w:eastAsia="Times New Roman" w:cs="Times New Roman"/>
          <w:szCs w:val="24"/>
        </w:rPr>
        <w:t>ευθύνης</w:t>
      </w:r>
      <w:r>
        <w:rPr>
          <w:rFonts w:eastAsia="Times New Roman" w:cs="Times New Roman"/>
          <w:szCs w:val="24"/>
        </w:rPr>
        <w:t xml:space="preserve"> Υπουργών, όταν βλέπουν να κυκλοφορούν ελεύθεροι οι </w:t>
      </w:r>
      <w:r>
        <w:rPr>
          <w:rFonts w:eastAsia="Times New Roman" w:cs="Times New Roman"/>
          <w:szCs w:val="24"/>
        </w:rPr>
        <w:lastRenderedPageBreak/>
        <w:t>κάθε λογής απατεώνες, επικαλούμενοι νόμους που φτιάχτηκαν στα μέτρα τους, που φτιάχτηκαν από αυτούς για αυτούς;</w:t>
      </w:r>
    </w:p>
    <w:p w14:paraId="634103E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Δεκαπέντε ολόκληρα χρόνια χρειάστηκε να περάσουν για να αναγκαστεί ο τέταρτος κατά σειρά Υπουργός του κ. Σημίτη έπειτα από Τσουκάτο, </w:t>
      </w:r>
      <w:proofErr w:type="spellStart"/>
      <w:r>
        <w:rPr>
          <w:rFonts w:eastAsia="Times New Roman" w:cs="Times New Roman"/>
          <w:szCs w:val="24"/>
        </w:rPr>
        <w:t>Μαντέλη</w:t>
      </w:r>
      <w:proofErr w:type="spellEnd"/>
      <w:r>
        <w:rPr>
          <w:rFonts w:eastAsia="Times New Roman" w:cs="Times New Roman"/>
          <w:szCs w:val="24"/>
        </w:rPr>
        <w:t>, Τσοχατζόπουλο να βρεθεί στην πολύ δύσκολη θέση και να πρέπει να απαντήσει σε μια απλή ερώτηση: Πόθεν έσχες; Πού τα</w:t>
      </w:r>
      <w:r>
        <w:rPr>
          <w:rFonts w:eastAsia="Times New Roman" w:cs="Times New Roman"/>
          <w:szCs w:val="24"/>
        </w:rPr>
        <w:t xml:space="preserve"> βρήκες; Δεκαπέντε ολόκληρα χρόνια χρειάστηκαν για να υποχρεωθεί να απαντήσει, δεκαπέντε χρόνια για να προσπαθήσει να απαντήσει. Διότι απάντηση δεν πήραμε. Ούτε εμείς πήραμε απάντηση ούτε οι ανακριτές πήραν απάντηση. Και για αυτόν ακριβώς τον λόγο τράβηξε </w:t>
      </w:r>
      <w:r>
        <w:rPr>
          <w:rFonts w:eastAsia="Times New Roman" w:cs="Times New Roman"/>
          <w:szCs w:val="24"/>
        </w:rPr>
        <w:t>τον δρόμο του για τον Κορυδαλλό, γιατί ακριβώς δεν μπόρεσε να δώσει την απάντηση στο πού τα βρήκε.</w:t>
      </w:r>
    </w:p>
    <w:p w14:paraId="634103E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Κύριοι συνάδελφοι, τη μεγαλύτερη ζημιά στη χώρα μας δεν την έκαναν τα «καλά παιδιά» της Κυβέρνησης Σημίτη, όταν ζητούσαν να πάρουν μίζες. Τη μεγαλύτερη ζημιά</w:t>
      </w:r>
      <w:r>
        <w:rPr>
          <w:rFonts w:eastAsia="Times New Roman" w:cs="Times New Roman"/>
          <w:szCs w:val="24"/>
        </w:rPr>
        <w:t xml:space="preserve"> την έκαναν όσοι τους επέτρεψαν να γυρίσουν στα σπίτια τους και τους άφησαν ελεύθερους επί δεκαετίες να χαίρονται με τους κολλητούς </w:t>
      </w:r>
      <w:r>
        <w:rPr>
          <w:rFonts w:eastAsia="Times New Roman" w:cs="Times New Roman"/>
          <w:szCs w:val="24"/>
        </w:rPr>
        <w:lastRenderedPageBreak/>
        <w:t>τους τα λεφτά από τις μίζες και τα λαδώματα, τα λεφτά που στερήθηκαν οι Έλληνες, αυτά που θα στερηθούν τα παιδιά μας, αυτά π</w:t>
      </w:r>
      <w:r>
        <w:rPr>
          <w:rFonts w:eastAsia="Times New Roman" w:cs="Times New Roman"/>
          <w:szCs w:val="24"/>
        </w:rPr>
        <w:t>ου στερηθούν τα εγγόνια μας, αυτά που θα στερηθούν τα δισέγγονά μας, αυτά τα λεφτά</w:t>
      </w:r>
      <w:r w:rsidRPr="006C2416">
        <w:rPr>
          <w:rFonts w:eastAsia="Times New Roman" w:cs="Times New Roman"/>
          <w:szCs w:val="24"/>
        </w:rPr>
        <w:t>.</w:t>
      </w:r>
    </w:p>
    <w:p w14:paraId="634103E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Είναι αυτά τα λεφτά για τα οποία η χώρα αναγκάστηκε να ενεχυριάσει τη δημόσια περιουσία της για ενενήντα εννιά χρόνια, αυτά που οδήγησαν σε μνημόνια, σε επιτροπείες, σε εκβ</w:t>
      </w:r>
      <w:r>
        <w:rPr>
          <w:rFonts w:eastAsia="Times New Roman" w:cs="Times New Roman"/>
          <w:szCs w:val="24"/>
        </w:rPr>
        <w:t>ιασμούς, σε απώλεια εθνικής κυριαρχίας. Το ύψος της ζημιάς της υπόθεσης του κ. Παπαντωνίου υπολογίζεται στα 400 εκατομμύρια ευρώ. Ξέρετε τι σημαίνει αυτό; Κόψαμε συντάξεις ψάχνοντας αυτό το ποσό. Κόψαμε παροχές υγείας για να εξοικονομήσουμε αυτό το ποσό. Α</w:t>
      </w:r>
      <w:r>
        <w:rPr>
          <w:rFonts w:eastAsia="Times New Roman" w:cs="Times New Roman"/>
          <w:szCs w:val="24"/>
        </w:rPr>
        <w:t>πολύσαμε κόσμο, κλείσαμε επιχειρήσεις γι’ αυτά τα λεφτά. Έφυγαν οι νέοι μας</w:t>
      </w:r>
      <w:r>
        <w:rPr>
          <w:rFonts w:eastAsia="Times New Roman" w:cs="Times New Roman"/>
          <w:szCs w:val="24"/>
        </w:rPr>
        <w:t xml:space="preserve"> -</w:t>
      </w:r>
      <w:r>
        <w:rPr>
          <w:rFonts w:eastAsia="Times New Roman" w:cs="Times New Roman"/>
          <w:szCs w:val="24"/>
        </w:rPr>
        <w:t>το κεφάλαιο αυτής της χώρας</w:t>
      </w:r>
      <w:r>
        <w:rPr>
          <w:rFonts w:eastAsia="Times New Roman" w:cs="Times New Roman"/>
          <w:szCs w:val="24"/>
        </w:rPr>
        <w:t xml:space="preserve">- </w:t>
      </w:r>
      <w:r>
        <w:rPr>
          <w:rFonts w:eastAsia="Times New Roman" w:cs="Times New Roman"/>
          <w:szCs w:val="24"/>
        </w:rPr>
        <w:t>στο εξωτερικό γι’ αυτά τα λεφτά.</w:t>
      </w:r>
    </w:p>
    <w:p w14:paraId="634103E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Όπως έχω ήδη τονίσει κατά τις συνεδριάσεις των </w:t>
      </w:r>
      <w:r>
        <w:rPr>
          <w:rFonts w:eastAsia="Times New Roman" w:cs="Times New Roman"/>
          <w:szCs w:val="24"/>
        </w:rPr>
        <w:t>επιτροπών</w:t>
      </w:r>
      <w:r>
        <w:rPr>
          <w:rFonts w:eastAsia="Times New Roman" w:cs="Times New Roman"/>
          <w:szCs w:val="24"/>
        </w:rPr>
        <w:t xml:space="preserve">, αν το σημερινό νομοσχέδιο είχε ψηφιστεί και </w:t>
      </w:r>
      <w:r>
        <w:rPr>
          <w:rFonts w:eastAsia="Times New Roman" w:cs="Times New Roman"/>
          <w:szCs w:val="24"/>
        </w:rPr>
        <w:t xml:space="preserve">ίσχυε </w:t>
      </w:r>
      <w:r>
        <w:rPr>
          <w:rFonts w:eastAsia="Times New Roman" w:cs="Times New Roman"/>
          <w:szCs w:val="24"/>
        </w:rPr>
        <w:t>νωρίτερα,</w:t>
      </w:r>
      <w:r>
        <w:rPr>
          <w:rFonts w:eastAsia="Times New Roman" w:cs="Times New Roman"/>
          <w:szCs w:val="24"/>
        </w:rPr>
        <w:t xml:space="preserve"> είναι βέβαιο πως θα είχαμε γλυτώσει πολλά απ’ αυτά. Οι νόμοι που ίσχυαν μέχρι σήμερα, όπως αποδείχθηκε άλλωστε εκ </w:t>
      </w:r>
      <w:r>
        <w:rPr>
          <w:rFonts w:eastAsia="Times New Roman" w:cs="Times New Roman"/>
          <w:szCs w:val="24"/>
        </w:rPr>
        <w:lastRenderedPageBreak/>
        <w:t xml:space="preserve">των πραγμάτων, δεν ήταν ικανοί ούτε επαρκείς για να αποτρέψουν τα αρπακτικά ούτε βέβαια βοήθησαν σε κάτι τη δικαιοσύνη, ώστε να τα εντοπίσει </w:t>
      </w:r>
      <w:r>
        <w:rPr>
          <w:rFonts w:eastAsia="Times New Roman" w:cs="Times New Roman"/>
          <w:szCs w:val="24"/>
        </w:rPr>
        <w:t xml:space="preserve">και να τα δικάσει. Όμως ούτε και το πολιτικό σύστημα στάθηκε στο ύψος των περιστάσεων. Ποιο είναι το σχόλιο του κ. Σημίτη; Γιατί σιωπά ο τότε </w:t>
      </w:r>
      <w:r>
        <w:rPr>
          <w:rFonts w:eastAsia="Times New Roman" w:cs="Times New Roman"/>
          <w:szCs w:val="24"/>
        </w:rPr>
        <w:t xml:space="preserve">πρωθυπουργός </w:t>
      </w:r>
      <w:r>
        <w:rPr>
          <w:rFonts w:eastAsia="Times New Roman" w:cs="Times New Roman"/>
          <w:szCs w:val="24"/>
        </w:rPr>
        <w:t xml:space="preserve">της χώρας; Δεν έχει τίποτα απολύτως να μας πει για το γεγονός πως το μισό του Υπουργικό Συμβούλιο τα </w:t>
      </w:r>
      <w:r>
        <w:rPr>
          <w:rFonts w:eastAsia="Times New Roman" w:cs="Times New Roman"/>
          <w:szCs w:val="24"/>
        </w:rPr>
        <w:t xml:space="preserve">άρπαζε; </w:t>
      </w:r>
    </w:p>
    <w:p w14:paraId="634103E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θράσος τους, δε, θα ήταν απύθμενο και θα προκαλούσε και γέλιο, αν δεν ήταν τόσο σοβαρά τα πράγματα, αν δεν ήταν τόσο μεγάλες οι πληγές που προξένησαν σ’ αυτήν εδώ τη χώρα. Τολμούν κάποιοι να ισχυρίζονται πως η προφυλάκιση Παπαντωνίου είναι επίθ</w:t>
      </w:r>
      <w:r>
        <w:rPr>
          <w:rFonts w:eastAsia="Times New Roman" w:cs="Times New Roman"/>
          <w:szCs w:val="24"/>
        </w:rPr>
        <w:t>εση στη δημοκρατία, πως δήθεν καταλύεται το Σύνταγμα, η συνταγματική τάξη, πως δήθεν καταρρέει το περιβόητο κράτος δικαίου.</w:t>
      </w:r>
    </w:p>
    <w:p w14:paraId="634103E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Τελικά, αγαπητοί συνάδελφοι, όλοι οι απατεώνες τα ίδια λένε, ιδιαίτερα δε οι πολιτικοί απατεώνες οι οποίοι κρατούν για τελευταία γρα</w:t>
      </w:r>
      <w:r>
        <w:rPr>
          <w:rFonts w:eastAsia="Times New Roman" w:cs="Times New Roman"/>
          <w:szCs w:val="24"/>
        </w:rPr>
        <w:t xml:space="preserve">μμή άμυνας τη θέση πως οι διώξεις στο πρόσωπό τους είναι πολιτικές διώξεις και αποτέλεσμα της χειραγώγησης </w:t>
      </w:r>
      <w:r>
        <w:rPr>
          <w:rFonts w:eastAsia="Times New Roman" w:cs="Times New Roman"/>
          <w:szCs w:val="24"/>
        </w:rPr>
        <w:lastRenderedPageBreak/>
        <w:t>της δικαιοσύνης από την εκάστοτε κυβέρνηση. Δεν χειραγωγήθηκε, δηλαδή, η δικαιοσύνη επί δεκαπέντε χρόνια! Όταν χάνονταν οι φάκελοι, όταν εξαφανίζοντα</w:t>
      </w:r>
      <w:r>
        <w:rPr>
          <w:rFonts w:eastAsia="Times New Roman" w:cs="Times New Roman"/>
          <w:szCs w:val="24"/>
        </w:rPr>
        <w:t xml:space="preserve">ν τα στοιχεία, όταν καθυστερούσαν οι διαδικασίες μέχρι να περάσουν οι προθεσμίες και να παραγραφούν </w:t>
      </w:r>
      <w:r>
        <w:rPr>
          <w:rFonts w:eastAsia="Times New Roman" w:cs="Times New Roman"/>
          <w:szCs w:val="24"/>
        </w:rPr>
        <w:t xml:space="preserve">διά </w:t>
      </w:r>
      <w:r>
        <w:rPr>
          <w:rFonts w:eastAsia="Times New Roman" w:cs="Times New Roman"/>
          <w:szCs w:val="24"/>
        </w:rPr>
        <w:t>νόμου οι κατηγορίες εις βάρος τους, δεν χειραγωγήθηκε τότε η δικαιοσύνη; Τώρα χειραγωγείται;</w:t>
      </w:r>
      <w:r w:rsidRPr="00F1557E">
        <w:rPr>
          <w:rFonts w:eastAsia="Times New Roman" w:cs="Times New Roman"/>
          <w:szCs w:val="24"/>
        </w:rPr>
        <w:t xml:space="preserve"> </w:t>
      </w:r>
      <w:r>
        <w:rPr>
          <w:rFonts w:eastAsia="Times New Roman" w:cs="Times New Roman"/>
          <w:szCs w:val="24"/>
        </w:rPr>
        <w:t>Χειραγωγήθηκε, δηλαδή, επειδή ο κ. Παπαντωνίου πήρε τον δρό</w:t>
      </w:r>
      <w:r>
        <w:rPr>
          <w:rFonts w:eastAsia="Times New Roman" w:cs="Times New Roman"/>
          <w:szCs w:val="24"/>
        </w:rPr>
        <w:t>μο για τις φυλακές έπειτα από δεκαπέντε ολόκληρα χρόνια, επειδή δεν μπόρεσε να μας απαντήσει πού τα βρήκε;</w:t>
      </w:r>
      <w:r w:rsidRPr="00F1557E">
        <w:rPr>
          <w:rFonts w:eastAsia="Times New Roman" w:cs="Times New Roman"/>
          <w:szCs w:val="24"/>
        </w:rPr>
        <w:t xml:space="preserve"> </w:t>
      </w:r>
      <w:r>
        <w:rPr>
          <w:rFonts w:eastAsia="Times New Roman" w:cs="Times New Roman"/>
          <w:szCs w:val="24"/>
        </w:rPr>
        <w:t>Περισσεύει, λοιπόν, η υποκρισία.</w:t>
      </w:r>
    </w:p>
    <w:p w14:paraId="634103E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 xml:space="preserve">Προεδρική </w:t>
      </w:r>
      <w:r>
        <w:rPr>
          <w:rFonts w:eastAsia="Times New Roman" w:cs="Times New Roman"/>
          <w:szCs w:val="24"/>
        </w:rPr>
        <w:t xml:space="preserve">Έδρα καταλαμβάνει ο Θ΄ Αντιπρόεδρος της Βουλής κ. </w:t>
      </w:r>
      <w:r w:rsidRPr="00271513">
        <w:rPr>
          <w:rFonts w:eastAsia="Times New Roman" w:cs="Times New Roman"/>
          <w:b/>
          <w:szCs w:val="24"/>
        </w:rPr>
        <w:t>ΜΑΡΙΟΣ ΓΕΩΡΓΙΑΔΗΣ</w:t>
      </w:r>
      <w:r>
        <w:rPr>
          <w:rFonts w:eastAsia="Times New Roman" w:cs="Times New Roman"/>
          <w:szCs w:val="24"/>
        </w:rPr>
        <w:t>)</w:t>
      </w:r>
    </w:p>
    <w:p w14:paraId="634103E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μοναδικό σχόλ</w:t>
      </w:r>
      <w:r>
        <w:rPr>
          <w:rFonts w:eastAsia="Times New Roman" w:cs="Times New Roman"/>
          <w:szCs w:val="24"/>
        </w:rPr>
        <w:t xml:space="preserve">ιο, λοιπόν, που έχω να κάνω για το σημερινό νομοσχέδιο είναι ότι συμπληρώνει εκείνα τα κενά που με επιμέλεια είχαν αφήσει κάποιοι στους νόμους που δήθεν μας προστάτευαν από τα φαινόμενα διαφθοράς, διαπλοκής, κακοδιαχείρισης και κατασπατάλησης. Όμως, το αν </w:t>
      </w:r>
      <w:r>
        <w:rPr>
          <w:rFonts w:eastAsia="Times New Roman" w:cs="Times New Roman"/>
          <w:szCs w:val="24"/>
        </w:rPr>
        <w:t xml:space="preserve">είναι αρκετό αυτό </w:t>
      </w:r>
      <w:r>
        <w:rPr>
          <w:rFonts w:eastAsia="Times New Roman" w:cs="Times New Roman"/>
          <w:szCs w:val="24"/>
        </w:rPr>
        <w:lastRenderedPageBreak/>
        <w:t xml:space="preserve">που νομοθετούμε σήμερα θα φανεί από την πράξη και θα το κρίνει το μέλλον. Δεν μπορούμε να είμαστε σίγουροι για τίποτα, όσο συνεχίζει να ισχύει ο νόμος περί ευθύνης Υπουργών. </w:t>
      </w:r>
    </w:p>
    <w:p w14:paraId="634103EC" w14:textId="77777777" w:rsidR="000640C0" w:rsidRDefault="00F37498">
      <w:pPr>
        <w:spacing w:line="600" w:lineRule="auto"/>
        <w:ind w:firstLine="720"/>
        <w:jc w:val="both"/>
        <w:rPr>
          <w:rFonts w:eastAsia="Times New Roman"/>
          <w:szCs w:val="24"/>
        </w:rPr>
      </w:pPr>
      <w:r>
        <w:rPr>
          <w:rFonts w:eastAsia="Times New Roman"/>
          <w:szCs w:val="24"/>
        </w:rPr>
        <w:t>Το πόθεν έσχες είναι σαφώς καλό. Πιάνει αυτήν τη στιγμή το νομο</w:t>
      </w:r>
      <w:r>
        <w:rPr>
          <w:rFonts w:eastAsia="Times New Roman"/>
          <w:szCs w:val="24"/>
        </w:rPr>
        <w:t>σχέδιο ένα μεγάλο τμήμα της κοινωνίας, αλλά όσο ισχύει ο νόμος περί ευθύνης Υπουργών, εδώ μέσα εμείς θα έχουμε ένα μελανό σημείο, το οποίο και θα πρέπει να διώξουμε, θα πρέπει να αποτινάξουμε από πάνω μας, για να μην αφήνουμε το περιθώριο στον ελληνικό λαό</w:t>
      </w:r>
      <w:r>
        <w:rPr>
          <w:rFonts w:eastAsia="Times New Roman"/>
          <w:szCs w:val="24"/>
        </w:rPr>
        <w:t xml:space="preserve"> να λέει ότι δεν κάνουμε καλά τη δουλειά μας κι ότι όλοι ίδιοι είμαστε. Δεν είμαστε, λοιπόν, ίδιοι. Δεν μπορεί να είμαστε ίδιοι όλοι μέσα </w:t>
      </w:r>
      <w:r>
        <w:rPr>
          <w:rFonts w:eastAsia="Times New Roman"/>
          <w:szCs w:val="24"/>
        </w:rPr>
        <w:t xml:space="preserve">σ’ </w:t>
      </w:r>
      <w:r>
        <w:rPr>
          <w:rFonts w:eastAsia="Times New Roman"/>
          <w:szCs w:val="24"/>
        </w:rPr>
        <w:t>αυτήν την Αίθουσα. Δεν μπορούμε να είμαστε σίγουροι για τίποτα όσο συνεχίζει να ισχύει ο νόμος περί ευθύνης Υπουργώ</w:t>
      </w:r>
      <w:r>
        <w:rPr>
          <w:rFonts w:eastAsia="Times New Roman"/>
          <w:szCs w:val="24"/>
        </w:rPr>
        <w:t>ν.</w:t>
      </w:r>
    </w:p>
    <w:p w14:paraId="634103ED" w14:textId="77777777" w:rsidR="000640C0" w:rsidRDefault="00F37498">
      <w:pPr>
        <w:spacing w:line="600" w:lineRule="auto"/>
        <w:ind w:firstLine="720"/>
        <w:jc w:val="both"/>
        <w:rPr>
          <w:rFonts w:eastAsia="Times New Roman"/>
          <w:szCs w:val="24"/>
        </w:rPr>
      </w:pPr>
      <w:r>
        <w:rPr>
          <w:rFonts w:eastAsia="Times New Roman"/>
          <w:szCs w:val="24"/>
        </w:rPr>
        <w:t>Χαιρετίζουμε την όποια πρωτοβουλία ανακοινώθηκε. Να ανοίξει η συζήτηση για τη συνταγματική αναθεώρηση, γιατί έτσι μόνο θα μπορέσουμε να ξηλώσουμε επιτέλους, αυτόν τον κατάπτυστο νόμο. Ελπίζουμε, βέβαια, από τη δική μας την πλευρά να μην είναι μια επικοι</w:t>
      </w:r>
      <w:r>
        <w:rPr>
          <w:rFonts w:eastAsia="Times New Roman"/>
          <w:szCs w:val="24"/>
        </w:rPr>
        <w:t xml:space="preserve">νωνιακή φωτοβολίδα της Κυβέρνησης και να υπάρχει πράγματι η απαραίτητη σοβαρότητα πίσω από αυτές </w:t>
      </w:r>
      <w:r>
        <w:rPr>
          <w:rFonts w:eastAsia="Times New Roman"/>
          <w:szCs w:val="24"/>
        </w:rPr>
        <w:lastRenderedPageBreak/>
        <w:t>τις προτάσεις όταν γίνονται. Γιατί ξέρετε, οι επικοινωνιακές φωτοβολίδες κάνουν κακό στη χώρα, φωτίζουν τις αμυντικές μας θέσεις, ώστε να μπορούν να τις δουν ο</w:t>
      </w:r>
      <w:r>
        <w:rPr>
          <w:rFonts w:eastAsia="Times New Roman"/>
          <w:szCs w:val="24"/>
        </w:rPr>
        <w:t xml:space="preserve">ι εχθροί της Ελλάδας, όπως ακριβώς έκανε ο κ. Κοτζιάς, όταν αιφνιδίασε τους πάντες κάνοντας λόγο για το </w:t>
      </w:r>
      <w:r>
        <w:rPr>
          <w:rFonts w:eastAsia="Times New Roman"/>
          <w:szCs w:val="24"/>
        </w:rPr>
        <w:t xml:space="preserve">σαφώς </w:t>
      </w:r>
      <w:r>
        <w:rPr>
          <w:rFonts w:eastAsia="Times New Roman"/>
          <w:szCs w:val="24"/>
        </w:rPr>
        <w:t>αναφαίρετο δικαίωμα της Ελλάδας για την επέκταση στα δώδεκα ναυτικά μίλια.</w:t>
      </w:r>
    </w:p>
    <w:p w14:paraId="634103EE" w14:textId="77777777" w:rsidR="000640C0" w:rsidRDefault="00F37498">
      <w:pPr>
        <w:spacing w:line="600" w:lineRule="auto"/>
        <w:ind w:firstLine="720"/>
        <w:jc w:val="both"/>
        <w:rPr>
          <w:rFonts w:eastAsia="Times New Roman"/>
          <w:szCs w:val="24"/>
        </w:rPr>
      </w:pPr>
      <w:r>
        <w:rPr>
          <w:rFonts w:eastAsia="Times New Roman"/>
          <w:szCs w:val="24"/>
        </w:rPr>
        <w:t>Τελικά, η όποια σοβαρότητα και η όποια υπευθυνότητα του κ. Κοτζιά αποδε</w:t>
      </w:r>
      <w:r>
        <w:rPr>
          <w:rFonts w:eastAsia="Times New Roman"/>
          <w:szCs w:val="24"/>
        </w:rPr>
        <w:t xml:space="preserve">ίχτηκε την ημέρα της παραίτησής του. Στην πιο </w:t>
      </w:r>
      <w:r>
        <w:rPr>
          <w:rFonts w:eastAsia="Times New Roman"/>
          <w:szCs w:val="24"/>
        </w:rPr>
        <w:t xml:space="preserve">κρίσιμη </w:t>
      </w:r>
      <w:r>
        <w:rPr>
          <w:rFonts w:eastAsia="Times New Roman"/>
          <w:szCs w:val="24"/>
        </w:rPr>
        <w:t>στιγμή για τη χώρα, αυτός αποφάσισε να εγκαταλείψει το καράβι. Δεν έκατσε καν να υπερασπιστεί την τραγική συμφωνία της λίμνης, την οποία και εκείνος υπέγραψε και εκείνος έφτιαξε και εκείνος έγραψε από μ</w:t>
      </w:r>
      <w:r>
        <w:rPr>
          <w:rFonts w:eastAsia="Times New Roman"/>
          <w:szCs w:val="24"/>
        </w:rPr>
        <w:t xml:space="preserve">όνος του, αφού πρώτα μας κούνησε το δάχτυλο, εξηγώντας μας πως δεν μας πέφτει λόγος, πως δεν χρειάζεται να ενημερώνεται η Βουλή </w:t>
      </w:r>
      <w:r>
        <w:rPr>
          <w:rFonts w:eastAsia="Times New Roman"/>
          <w:szCs w:val="24"/>
        </w:rPr>
        <w:t xml:space="preserve">γι’ </w:t>
      </w:r>
      <w:r>
        <w:rPr>
          <w:rFonts w:eastAsia="Times New Roman"/>
          <w:szCs w:val="24"/>
        </w:rPr>
        <w:t>αυτά τα πράγματα. Για τα πράγματα, όμως, αυτά τα ίδια, πράγματα σοβαρά, πράγματα με ιδιαίτερη βαρύτητα, εθνικά δηλαδή θέματα</w:t>
      </w:r>
      <w:r>
        <w:rPr>
          <w:rFonts w:eastAsia="Times New Roman"/>
          <w:szCs w:val="24"/>
        </w:rPr>
        <w:t xml:space="preserve"> όπως τα δώδεκα ναυτικά μίλια, απ’ ό,τι ακούμε θα έρθουν στη Βουλή. Το </w:t>
      </w:r>
      <w:r>
        <w:rPr>
          <w:rFonts w:eastAsia="Times New Roman"/>
          <w:szCs w:val="24"/>
        </w:rPr>
        <w:t xml:space="preserve">σκοπιανό </w:t>
      </w:r>
      <w:r>
        <w:rPr>
          <w:rFonts w:eastAsia="Times New Roman"/>
          <w:szCs w:val="24"/>
        </w:rPr>
        <w:t xml:space="preserve">δεν ήρθε. Τα δώδεκα ναυτικά μίλια θα έρθουν. Αυτό, λέει, είναι δουλειά της Βουλής. Το </w:t>
      </w:r>
      <w:r>
        <w:rPr>
          <w:rFonts w:eastAsia="Times New Roman"/>
          <w:szCs w:val="24"/>
        </w:rPr>
        <w:t xml:space="preserve">σκοπιανό </w:t>
      </w:r>
      <w:r>
        <w:rPr>
          <w:rFonts w:eastAsia="Times New Roman"/>
          <w:szCs w:val="24"/>
        </w:rPr>
        <w:t>δεν ήταν.</w:t>
      </w:r>
    </w:p>
    <w:p w14:paraId="634103EF" w14:textId="77777777" w:rsidR="000640C0" w:rsidRDefault="00F37498">
      <w:pPr>
        <w:spacing w:line="600" w:lineRule="auto"/>
        <w:ind w:firstLine="720"/>
        <w:jc w:val="both"/>
        <w:rPr>
          <w:rFonts w:eastAsia="Times New Roman"/>
          <w:szCs w:val="24"/>
        </w:rPr>
      </w:pPr>
      <w:r>
        <w:rPr>
          <w:rFonts w:eastAsia="Times New Roman"/>
          <w:szCs w:val="24"/>
        </w:rPr>
        <w:lastRenderedPageBreak/>
        <w:t>Ευτυχώς που δεν μπορούμε να περιμένουμε τα προεδρικά διατάγματα τα οποί</w:t>
      </w:r>
      <w:r>
        <w:rPr>
          <w:rFonts w:eastAsia="Times New Roman"/>
          <w:szCs w:val="24"/>
        </w:rPr>
        <w:t xml:space="preserve">α </w:t>
      </w:r>
      <w:r>
        <w:rPr>
          <w:rFonts w:eastAsia="Times New Roman"/>
          <w:szCs w:val="24"/>
        </w:rPr>
        <w:t xml:space="preserve">ενδεχομένως </w:t>
      </w:r>
      <w:r>
        <w:rPr>
          <w:rFonts w:eastAsia="Times New Roman"/>
          <w:szCs w:val="24"/>
        </w:rPr>
        <w:t xml:space="preserve">να είχε έτοιμα ο κ. Κοτζιάς και ευτυχώς -να είμαστε και ειλικρινείς- που παραιτήθηκε, αν και η παραίτησή του γύρω από ένα πέπλο αδιαφάνειας για κονδύλια είναι </w:t>
      </w:r>
      <w:proofErr w:type="spellStart"/>
      <w:r>
        <w:rPr>
          <w:rFonts w:eastAsia="Times New Roman"/>
          <w:szCs w:val="24"/>
        </w:rPr>
        <w:t>ασόβαρη</w:t>
      </w:r>
      <w:proofErr w:type="spellEnd"/>
      <w:r>
        <w:rPr>
          <w:rFonts w:eastAsia="Times New Roman"/>
          <w:szCs w:val="24"/>
        </w:rPr>
        <w:t xml:space="preserve">. Εγώ δεν τη βλέπω σοβαρά. Δύο μέτρα, δύο σταθμά, όχι το </w:t>
      </w:r>
      <w:r>
        <w:rPr>
          <w:rFonts w:eastAsia="Times New Roman"/>
          <w:szCs w:val="24"/>
        </w:rPr>
        <w:t xml:space="preserve">σκοπιανό </w:t>
      </w:r>
      <w:r>
        <w:rPr>
          <w:rFonts w:eastAsia="Times New Roman"/>
          <w:szCs w:val="24"/>
        </w:rPr>
        <w:t>στη Βουλή,</w:t>
      </w:r>
      <w:r>
        <w:rPr>
          <w:rFonts w:eastAsia="Times New Roman"/>
          <w:szCs w:val="24"/>
        </w:rPr>
        <w:t xml:space="preserve"> ναι τα δώδεκα ναυτικά μίλια στη Βουλή, εξωτερική πολιτική χολιγουντιανών προδιαγραφών, χωρίς αρχή, χωρίς τέλος, χωρίς σχεδιασμό, χωρίς συνεννόηση. Η σημερινή αντίδραση της Τουρκίας πριν από μία-μιάμιση ώρα: Η Τουρκία θα πάρει όλα τα απαραίτητα μέτρα σε πρ</w:t>
      </w:r>
      <w:r>
        <w:rPr>
          <w:rFonts w:eastAsia="Times New Roman"/>
          <w:szCs w:val="24"/>
        </w:rPr>
        <w:t>οάσπιση των συμφερόντων της στην περίπτωση που αυτά θιγούν στο Αιγαίο ή απειληθούν. Όσο εμείς, λοιπόν, θα συζητάμε στη Βουλή τα δώδεκα ναυτικά μίλια, θα οχυρώνεται η Τουρκία από τη δική της πλευρά.</w:t>
      </w:r>
    </w:p>
    <w:p w14:paraId="634103F0" w14:textId="77777777" w:rsidR="000640C0" w:rsidRDefault="00F37498">
      <w:pPr>
        <w:spacing w:line="600" w:lineRule="auto"/>
        <w:ind w:firstLine="720"/>
        <w:jc w:val="both"/>
        <w:rPr>
          <w:rFonts w:eastAsia="Times New Roman"/>
          <w:szCs w:val="24"/>
        </w:rPr>
      </w:pPr>
      <w:r>
        <w:rPr>
          <w:rFonts w:eastAsia="Times New Roman"/>
          <w:szCs w:val="24"/>
        </w:rPr>
        <w:t>Κυρίες και κύριοι συνάδελφοι, το νομοσχέδιο είναι απαραίτη</w:t>
      </w:r>
      <w:r>
        <w:rPr>
          <w:rFonts w:eastAsia="Times New Roman"/>
          <w:szCs w:val="24"/>
        </w:rPr>
        <w:t>το και αναγκαίο. Εξετάζουμε ακόμα και τώρα τις βελτιώσεις και τις διορθώσεις που έγιναν στο νομοσχέδιο και ελπίζουμε να γίνουν σεβαστές και οι παρατηρήσεις μας μέχρι την ώρα της ψήφισής τους. Διατηρούμε την επιφύλαξή μας μέχρι εκείνη την ώρα.</w:t>
      </w:r>
    </w:p>
    <w:p w14:paraId="634103F1"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Όσον αφορά στ</w:t>
      </w:r>
      <w:r>
        <w:rPr>
          <w:rFonts w:eastAsia="Times New Roman" w:cs="Times New Roman"/>
          <w:szCs w:val="24"/>
        </w:rPr>
        <w:t>ις τροπολογίες, θα διατηρήσουμε το δικαίωμα μας να μιλήσουμε γι’ αυτές στη δευτερολογία</w:t>
      </w:r>
      <w:r w:rsidRPr="005B5191">
        <w:rPr>
          <w:rFonts w:eastAsia="Times New Roman" w:cs="Times New Roman"/>
          <w:szCs w:val="24"/>
        </w:rPr>
        <w:t xml:space="preserve"> </w:t>
      </w:r>
      <w:r>
        <w:rPr>
          <w:rFonts w:eastAsia="Times New Roman" w:cs="Times New Roman"/>
          <w:szCs w:val="24"/>
        </w:rPr>
        <w:t>μας.</w:t>
      </w:r>
    </w:p>
    <w:p w14:paraId="634103F2"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34103F3" w14:textId="77777777" w:rsidR="000640C0" w:rsidRDefault="00F37498">
      <w:pPr>
        <w:autoSpaceDE w:val="0"/>
        <w:autoSpaceDN w:val="0"/>
        <w:adjustRightInd w:val="0"/>
        <w:spacing w:line="600" w:lineRule="auto"/>
        <w:ind w:firstLine="720"/>
        <w:jc w:val="both"/>
        <w:rPr>
          <w:rFonts w:eastAsia="Times New Roman" w:cs="Times New Roman"/>
          <w:szCs w:val="24"/>
        </w:rPr>
      </w:pPr>
      <w:r w:rsidRPr="00901643">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634103F4"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w:t>
      </w:r>
      <w:proofErr w:type="spellStart"/>
      <w:r>
        <w:rPr>
          <w:rFonts w:eastAsia="Times New Roman" w:cs="Times New Roman"/>
          <w:szCs w:val="24"/>
        </w:rPr>
        <w:t>Πολάκης</w:t>
      </w:r>
      <w:proofErr w:type="spellEnd"/>
      <w:r>
        <w:rPr>
          <w:rFonts w:eastAsia="Times New Roman" w:cs="Times New Roman"/>
          <w:szCs w:val="24"/>
        </w:rPr>
        <w:t xml:space="preserve"> για να αναπτύξει μια τροπολογία.</w:t>
      </w:r>
    </w:p>
    <w:p w14:paraId="634103F5"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πόσο χρόνο θέλετε;</w:t>
      </w:r>
    </w:p>
    <w:p w14:paraId="634103F6" w14:textId="77777777" w:rsidR="000640C0" w:rsidRDefault="00F37498">
      <w:pPr>
        <w:autoSpaceDE w:val="0"/>
        <w:autoSpaceDN w:val="0"/>
        <w:adjustRightInd w:val="0"/>
        <w:spacing w:line="600" w:lineRule="auto"/>
        <w:ind w:firstLine="720"/>
        <w:jc w:val="both"/>
        <w:rPr>
          <w:rFonts w:eastAsia="Times New Roman" w:cs="Times New Roman"/>
          <w:szCs w:val="24"/>
        </w:rPr>
      </w:pPr>
      <w:r w:rsidRPr="00901643">
        <w:rPr>
          <w:rFonts w:eastAsia="Times New Roman" w:cs="Times New Roman"/>
          <w:b/>
          <w:szCs w:val="24"/>
        </w:rPr>
        <w:t>ΠΑΥΛΟΣ ΠΟΛΑΚΗΣ (Αναπληρωτής Υπουργός Υγείας):</w:t>
      </w:r>
      <w:r>
        <w:rPr>
          <w:rFonts w:eastAsia="Times New Roman" w:cs="Times New Roman"/>
          <w:szCs w:val="24"/>
        </w:rPr>
        <w:t xml:space="preserve"> Τρία-τέσσερα λεπτά, κύριε Πρόεδρε.</w:t>
      </w:r>
    </w:p>
    <w:p w14:paraId="634103F7" w14:textId="77777777" w:rsidR="000640C0" w:rsidRDefault="00F37498">
      <w:pPr>
        <w:autoSpaceDE w:val="0"/>
        <w:autoSpaceDN w:val="0"/>
        <w:adjustRightInd w:val="0"/>
        <w:spacing w:line="600" w:lineRule="auto"/>
        <w:ind w:firstLine="720"/>
        <w:jc w:val="both"/>
        <w:rPr>
          <w:rFonts w:eastAsia="Times New Roman" w:cs="Times New Roman"/>
          <w:szCs w:val="24"/>
        </w:rPr>
      </w:pPr>
      <w:r w:rsidRPr="00901643">
        <w:rPr>
          <w:rFonts w:eastAsia="Times New Roman" w:cs="Times New Roman"/>
          <w:b/>
          <w:szCs w:val="24"/>
        </w:rPr>
        <w:t>ΠΡΟΕΔΡΕΥΩΝ (Μάριος Γεωργιάδης):</w:t>
      </w:r>
      <w:r>
        <w:rPr>
          <w:rFonts w:eastAsia="Times New Roman" w:cs="Times New Roman"/>
          <w:szCs w:val="24"/>
        </w:rPr>
        <w:t xml:space="preserve"> Θα σας δώσω πέντε λεπτά, για να είμαστε σίγουροι.</w:t>
      </w:r>
    </w:p>
    <w:p w14:paraId="634103F8" w14:textId="77777777" w:rsidR="000640C0" w:rsidRDefault="00F37498">
      <w:pPr>
        <w:autoSpaceDE w:val="0"/>
        <w:autoSpaceDN w:val="0"/>
        <w:adjustRightInd w:val="0"/>
        <w:spacing w:line="600" w:lineRule="auto"/>
        <w:ind w:firstLine="720"/>
        <w:jc w:val="both"/>
        <w:rPr>
          <w:rFonts w:eastAsia="Times New Roman" w:cs="Times New Roman"/>
          <w:szCs w:val="24"/>
        </w:rPr>
      </w:pPr>
      <w:r w:rsidRPr="00901643">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πολύ, κύριε Πρόεδρε.</w:t>
      </w:r>
    </w:p>
    <w:p w14:paraId="634103F9"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Όπως έχουμε αποδείξει πολλές φορές στο παρελθόν, εμείς είμαστε οπαδοί και πιστοί υπηρέτες του δόγματος της συνέπειας και της αποτελεσματικότητας σε αυτά τα οποία αναγγέλλουμε, προκηρύσσουμε και τελικά νομοθετούμε.</w:t>
      </w:r>
    </w:p>
    <w:p w14:paraId="634103FA"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Υποστηρίζω</w:t>
      </w:r>
      <w:r>
        <w:rPr>
          <w:rFonts w:eastAsia="Times New Roman" w:cs="Times New Roman"/>
          <w:szCs w:val="24"/>
        </w:rPr>
        <w:t xml:space="preserve"> την τροπολογία με γενικό αριθμό 1786 και ειδικό 163, η οποία πρακτικά περιλαμβάνει την τελική ρύθμιση που χρειάζεται, προκειμένου να προχωρήσουμε άμεσα, εντός των πρώτων ημερών του Νοεμβρίου, στην προκήρυξη των χιλίων διακοσίων θέσεων μόνιμου προσωπικού, </w:t>
      </w:r>
      <w:r>
        <w:rPr>
          <w:rFonts w:eastAsia="Times New Roman" w:cs="Times New Roman"/>
          <w:szCs w:val="24"/>
        </w:rPr>
        <w:t>για τις θέσεις που σήμερα υπηρετεί, από δύο έως και πάνω από τεσσεράμισι-πέντε χρόνια, επικουρικό προσωπικό.</w:t>
      </w:r>
    </w:p>
    <w:p w14:paraId="634103FB"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Συστήσαμε τις θέσεις με προηγούμενη τροπολογία που είχε ψηφισθεί στο νομοσχέδιο για την κύρωση της σύμβασης για τη δωρεά του Ωνασείου, όπου πρακτικ</w:t>
      </w:r>
      <w:r>
        <w:rPr>
          <w:rFonts w:eastAsia="Times New Roman" w:cs="Times New Roman"/>
          <w:szCs w:val="24"/>
        </w:rPr>
        <w:t xml:space="preserve">ά συστήσαμε τις θέσεις που δεν προβλέπονταν στους </w:t>
      </w:r>
      <w:r>
        <w:rPr>
          <w:rFonts w:eastAsia="Times New Roman" w:cs="Times New Roman"/>
          <w:szCs w:val="24"/>
        </w:rPr>
        <w:t xml:space="preserve">οργανισμούς </w:t>
      </w:r>
      <w:r>
        <w:rPr>
          <w:rFonts w:eastAsia="Times New Roman" w:cs="Times New Roman"/>
          <w:szCs w:val="24"/>
        </w:rPr>
        <w:t xml:space="preserve">–τους κουτσουρεμένους </w:t>
      </w:r>
      <w:r>
        <w:rPr>
          <w:rFonts w:eastAsia="Times New Roman" w:cs="Times New Roman"/>
          <w:szCs w:val="24"/>
        </w:rPr>
        <w:t xml:space="preserve">οργανισμούς </w:t>
      </w:r>
      <w:r>
        <w:rPr>
          <w:rFonts w:eastAsia="Times New Roman" w:cs="Times New Roman"/>
          <w:szCs w:val="24"/>
        </w:rPr>
        <w:t xml:space="preserve">του 2012, του κ. Λοβέρδου- και τώρα ουσιαστικά νομοθετούμε τη </w:t>
      </w:r>
      <w:proofErr w:type="spellStart"/>
      <w:r>
        <w:rPr>
          <w:rFonts w:eastAsia="Times New Roman" w:cs="Times New Roman"/>
          <w:szCs w:val="24"/>
        </w:rPr>
        <w:t>μοριοδότηση</w:t>
      </w:r>
      <w:proofErr w:type="spellEnd"/>
      <w:r>
        <w:rPr>
          <w:rFonts w:eastAsia="Times New Roman" w:cs="Times New Roman"/>
          <w:szCs w:val="24"/>
        </w:rPr>
        <w:t xml:space="preserve"> της προϋπηρεσίας του προ</w:t>
      </w:r>
      <w:r>
        <w:rPr>
          <w:rFonts w:eastAsia="Times New Roman" w:cs="Times New Roman"/>
          <w:szCs w:val="24"/>
        </w:rPr>
        <w:lastRenderedPageBreak/>
        <w:t>σωπικού που υπηρετεί αυτό το χρονικό διάστημα και συγκεκριμένα</w:t>
      </w:r>
      <w:r>
        <w:rPr>
          <w:rFonts w:eastAsia="Times New Roman" w:cs="Times New Roman"/>
          <w:szCs w:val="24"/>
        </w:rPr>
        <w:t xml:space="preserve"> νομοθετούμε τη </w:t>
      </w:r>
      <w:proofErr w:type="spellStart"/>
      <w:r>
        <w:rPr>
          <w:rFonts w:eastAsia="Times New Roman" w:cs="Times New Roman"/>
          <w:szCs w:val="24"/>
        </w:rPr>
        <w:t>μοριοδότηση</w:t>
      </w:r>
      <w:proofErr w:type="spellEnd"/>
      <w:r>
        <w:rPr>
          <w:rFonts w:eastAsia="Times New Roman" w:cs="Times New Roman"/>
          <w:szCs w:val="24"/>
        </w:rPr>
        <w:t xml:space="preserve"> της προϋπηρεσίας με 20 μόρια για τους πρώτους σαράντα οκτώ μήνες.</w:t>
      </w:r>
    </w:p>
    <w:p w14:paraId="634103FC"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γίνεται </w:t>
      </w:r>
      <w:r>
        <w:rPr>
          <w:rFonts w:eastAsia="Times New Roman" w:cs="Times New Roman"/>
          <w:szCs w:val="24"/>
        </w:rPr>
        <w:t xml:space="preserve">ως </w:t>
      </w:r>
      <w:r>
        <w:rPr>
          <w:rFonts w:eastAsia="Times New Roman" w:cs="Times New Roman"/>
          <w:szCs w:val="24"/>
        </w:rPr>
        <w:t xml:space="preserve">μια προσπάθεια και </w:t>
      </w:r>
      <w:r>
        <w:rPr>
          <w:rFonts w:eastAsia="Times New Roman" w:cs="Times New Roman"/>
          <w:szCs w:val="24"/>
        </w:rPr>
        <w:t xml:space="preserve">ως </w:t>
      </w:r>
      <w:r>
        <w:rPr>
          <w:rFonts w:eastAsia="Times New Roman" w:cs="Times New Roman"/>
          <w:szCs w:val="24"/>
        </w:rPr>
        <w:t>αναγνώριση του έργου που έχουν προσφέρει αυτοί οι άνθρωποι, που ένα πολύ μεγάλο τους κομμάτι -για να εξηγούμαστε-, περίπου π</w:t>
      </w:r>
      <w:r>
        <w:rPr>
          <w:rFonts w:eastAsia="Times New Roman" w:cs="Times New Roman"/>
          <w:szCs w:val="24"/>
        </w:rPr>
        <w:t>εντακόσια άτομα</w:t>
      </w:r>
      <w:r>
        <w:rPr>
          <w:rFonts w:eastAsia="Times New Roman" w:cs="Times New Roman"/>
          <w:szCs w:val="24"/>
        </w:rPr>
        <w:t>,</w:t>
      </w:r>
      <w:r>
        <w:rPr>
          <w:rFonts w:eastAsia="Times New Roman" w:cs="Times New Roman"/>
          <w:szCs w:val="24"/>
        </w:rPr>
        <w:t xml:space="preserve"> είχε προσληφθεί πριν αναλάβει η </w:t>
      </w:r>
      <w:r>
        <w:rPr>
          <w:rFonts w:eastAsia="Times New Roman" w:cs="Times New Roman"/>
          <w:szCs w:val="24"/>
        </w:rPr>
        <w:t xml:space="preserve">κυβέρνηση </w:t>
      </w:r>
      <w:r>
        <w:rPr>
          <w:rFonts w:eastAsia="Times New Roman" w:cs="Times New Roman"/>
          <w:szCs w:val="24"/>
        </w:rPr>
        <w:t xml:space="preserve">ΣΥΡΙΖΑ-ΑΝΕΛ την κυβερνητική εξουσία </w:t>
      </w:r>
      <w:r>
        <w:rPr>
          <w:rFonts w:eastAsia="Times New Roman" w:cs="Times New Roman"/>
          <w:szCs w:val="24"/>
        </w:rPr>
        <w:t xml:space="preserve">σ’ </w:t>
      </w:r>
      <w:r>
        <w:rPr>
          <w:rFonts w:eastAsia="Times New Roman" w:cs="Times New Roman"/>
          <w:szCs w:val="24"/>
        </w:rPr>
        <w:t>αυτήν τη χώρα, πριν το 2015, και μετά προστέθηκαν με μια προκήρυξη που έγινε πάλι με κριτήρια του ΑΣΕΠ και την οποία υλοποίησαν οι υγειονομικές περιφέρειες, ά</w:t>
      </w:r>
      <w:r>
        <w:rPr>
          <w:rFonts w:eastAsia="Times New Roman" w:cs="Times New Roman"/>
          <w:szCs w:val="24"/>
        </w:rPr>
        <w:t xml:space="preserve">λλα εξακόσια ογδόντα άτομα περίπου, για να καλύψουν άμεσα και επιτακτικά κενά της λειτουργίας του δημόσιου συστήματος υγείας. </w:t>
      </w:r>
    </w:p>
    <w:p w14:paraId="634103FD"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Θεωρούμε, λοιπόν, ότι δεν μπορούμε να έχουμε ένα τέτοιο προσωπικό, που έχει εκπαιδευτεί, έχει αποκτήσει εμπειρία, έχει στηρίξει τ</w:t>
      </w:r>
      <w:r>
        <w:rPr>
          <w:rFonts w:eastAsia="Times New Roman" w:cs="Times New Roman"/>
          <w:szCs w:val="24"/>
        </w:rPr>
        <w:t xml:space="preserve">ο σύστημα σε δύσκολα χρόνια και πρακτικά αυτό να μην αναγνωρίζετε με κάποια </w:t>
      </w:r>
      <w:proofErr w:type="spellStart"/>
      <w:r>
        <w:rPr>
          <w:rFonts w:eastAsia="Times New Roman" w:cs="Times New Roman"/>
          <w:szCs w:val="24"/>
        </w:rPr>
        <w:t>μοριοδότηση</w:t>
      </w:r>
      <w:proofErr w:type="spellEnd"/>
      <w:r>
        <w:rPr>
          <w:rFonts w:eastAsia="Times New Roman" w:cs="Times New Roman"/>
          <w:szCs w:val="24"/>
        </w:rPr>
        <w:t xml:space="preserve">, η οποία θα </w:t>
      </w:r>
      <w:r>
        <w:rPr>
          <w:rFonts w:eastAsia="Times New Roman" w:cs="Times New Roman"/>
          <w:szCs w:val="24"/>
        </w:rPr>
        <w:t xml:space="preserve">του </w:t>
      </w:r>
      <w:r>
        <w:rPr>
          <w:rFonts w:eastAsia="Times New Roman" w:cs="Times New Roman"/>
          <w:szCs w:val="24"/>
        </w:rPr>
        <w:t xml:space="preserve">επιτρέψει να διεκδικήσει με καλύτερους όρους τις μόνιμες θέσεις </w:t>
      </w:r>
      <w:r>
        <w:rPr>
          <w:rFonts w:eastAsia="Times New Roman" w:cs="Times New Roman"/>
          <w:szCs w:val="24"/>
        </w:rPr>
        <w:lastRenderedPageBreak/>
        <w:t>που καταφέραμε -και που είναι η τελευταία παρτίδα μόνιμων θέσεων που προκηρύσσεται τώρα-</w:t>
      </w:r>
      <w:r>
        <w:rPr>
          <w:rFonts w:eastAsia="Times New Roman" w:cs="Times New Roman"/>
          <w:szCs w:val="24"/>
        </w:rPr>
        <w:t>, στο συνολικό σχεδιασμό των είκοσι χιλιάδων πεντακοσίων θέσεων που έχουμε υλοποιήσει αυτά τα τρία χρόνια.</w:t>
      </w:r>
    </w:p>
    <w:p w14:paraId="634103FE"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και μια δεύτερη παράγραφος, ακριβώς επειδή χρειαζόταν αυτή η νομοθέτηση. Είχαμε πει ότι αυτή η προκήρυξη θα γίνει μέχρι τις 30 Οκτωβρίου 2018</w:t>
      </w:r>
      <w:r>
        <w:rPr>
          <w:rFonts w:eastAsia="Times New Roman" w:cs="Times New Roman"/>
          <w:szCs w:val="24"/>
        </w:rPr>
        <w:t>. Δίνουμε έναν μήνα παράταση, μέχρι τις 30 Νοεμβρίου. Σκοπός μας είναι να πάμε μέσα στο πρώτο δεκαπενθήμερο του Νοεμβρίου, να βγει αυτή η προκήρυξη, προκειμένου να μπορέσει πραγματικά να ενισχυθεί περαιτέρω και να μονιμοποιηθεί η δουλειά στη συντριπτική πλ</w:t>
      </w:r>
      <w:r>
        <w:rPr>
          <w:rFonts w:eastAsia="Times New Roman" w:cs="Times New Roman"/>
          <w:szCs w:val="24"/>
        </w:rPr>
        <w:t>ειοψηφία των ανθρώπων που και σήμερα υπηρετούν.</w:t>
      </w:r>
    </w:p>
    <w:p w14:paraId="634103FF"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63410400" w14:textId="77777777" w:rsidR="000640C0" w:rsidRDefault="00F37498">
      <w:pPr>
        <w:autoSpaceDE w:val="0"/>
        <w:autoSpaceDN w:val="0"/>
        <w:adjustRightInd w:val="0"/>
        <w:spacing w:line="600" w:lineRule="auto"/>
        <w:ind w:firstLine="720"/>
        <w:jc w:val="both"/>
        <w:rPr>
          <w:rFonts w:eastAsia="Times New Roman" w:cs="Times New Roman"/>
          <w:szCs w:val="24"/>
        </w:rPr>
      </w:pPr>
      <w:r w:rsidRPr="00011506">
        <w:rPr>
          <w:rFonts w:eastAsia="Times New Roman" w:cs="Times New Roman"/>
          <w:b/>
          <w:szCs w:val="24"/>
        </w:rPr>
        <w:t>ΠΡΟΕΔΡΕΥΩΝ (Μάριος Γεωργιάδης):</w:t>
      </w:r>
      <w:r>
        <w:rPr>
          <w:rFonts w:eastAsia="Times New Roman" w:cs="Times New Roman"/>
          <w:szCs w:val="24"/>
        </w:rPr>
        <w:t xml:space="preserve"> Ευχαριστούμε τον Υπουργό κ. </w:t>
      </w:r>
      <w:proofErr w:type="spellStart"/>
      <w:r>
        <w:rPr>
          <w:rFonts w:eastAsia="Times New Roman" w:cs="Times New Roman"/>
          <w:szCs w:val="24"/>
        </w:rPr>
        <w:t>Πολάκη</w:t>
      </w:r>
      <w:proofErr w:type="spellEnd"/>
      <w:r>
        <w:rPr>
          <w:rFonts w:eastAsia="Times New Roman" w:cs="Times New Roman"/>
          <w:szCs w:val="24"/>
        </w:rPr>
        <w:t>.</w:t>
      </w:r>
    </w:p>
    <w:p w14:paraId="63410401"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κ. Παπαγγελόπουλος. </w:t>
      </w:r>
    </w:p>
    <w:p w14:paraId="63410402"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θα σας δώσω πάνω από δεκαπέντε λεπτά, διότι θα μιλήσ</w:t>
      </w:r>
      <w:r>
        <w:rPr>
          <w:rFonts w:eastAsia="Times New Roman" w:cs="Times New Roman"/>
          <w:szCs w:val="24"/>
        </w:rPr>
        <w:t>ει και ο κ. Καλογήρου. Θα σας παρακαλούσα να είστε στο χρόνο σας.</w:t>
      </w:r>
    </w:p>
    <w:p w14:paraId="63410403"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Καλογήρου, θα πάρετε εσείς τον χρόνο ως κυρίως Υπουργός του νομοσχεδίου.</w:t>
      </w:r>
    </w:p>
    <w:p w14:paraId="63410404" w14:textId="77777777" w:rsidR="000640C0" w:rsidRDefault="00F37498">
      <w:pPr>
        <w:autoSpaceDE w:val="0"/>
        <w:autoSpaceDN w:val="0"/>
        <w:adjustRightInd w:val="0"/>
        <w:spacing w:line="600" w:lineRule="auto"/>
        <w:ind w:firstLine="720"/>
        <w:jc w:val="both"/>
        <w:rPr>
          <w:rFonts w:eastAsia="Times New Roman" w:cs="Times New Roman"/>
          <w:szCs w:val="24"/>
        </w:rPr>
      </w:pPr>
      <w:r w:rsidRPr="00011506">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Πρόε</w:t>
      </w:r>
      <w:r>
        <w:rPr>
          <w:rFonts w:eastAsia="Times New Roman" w:cs="Times New Roman"/>
          <w:szCs w:val="24"/>
        </w:rPr>
        <w:t>δρε, με όλο το σεβασμό, κατ</w:t>
      </w:r>
      <w:r>
        <w:rPr>
          <w:rFonts w:eastAsia="Times New Roman" w:cs="Times New Roman"/>
          <w:szCs w:val="24"/>
        </w:rPr>
        <w:t>’ αρ</w:t>
      </w:r>
      <w:r>
        <w:rPr>
          <w:rFonts w:eastAsia="Times New Roman" w:cs="Times New Roman"/>
          <w:szCs w:val="24"/>
        </w:rPr>
        <w:t>χ</w:t>
      </w:r>
      <w:r>
        <w:rPr>
          <w:rFonts w:eastAsia="Times New Roman" w:cs="Times New Roman"/>
          <w:szCs w:val="24"/>
        </w:rPr>
        <w:t xml:space="preserve">άς </w:t>
      </w:r>
      <w:r>
        <w:rPr>
          <w:rFonts w:eastAsia="Times New Roman" w:cs="Times New Roman"/>
          <w:szCs w:val="24"/>
        </w:rPr>
        <w:t>ο προκάτοχος σας στην Έδρα είχε δεσμευτεί ότι θα μου παραχωρήσει περισσότερο χρόνο, γιατί αναφέρθηκαν πολλές φορές σε μένα.</w:t>
      </w:r>
    </w:p>
    <w:p w14:paraId="63410405" w14:textId="77777777" w:rsidR="000640C0" w:rsidRDefault="00F37498">
      <w:pPr>
        <w:autoSpaceDE w:val="0"/>
        <w:autoSpaceDN w:val="0"/>
        <w:adjustRightInd w:val="0"/>
        <w:spacing w:line="600" w:lineRule="auto"/>
        <w:ind w:firstLine="720"/>
        <w:jc w:val="both"/>
        <w:rPr>
          <w:rFonts w:eastAsia="Times New Roman" w:cs="Times New Roman"/>
          <w:szCs w:val="24"/>
        </w:rPr>
      </w:pPr>
      <w:r w:rsidRPr="00011506">
        <w:rPr>
          <w:rFonts w:eastAsia="Times New Roman" w:cs="Times New Roman"/>
          <w:b/>
          <w:szCs w:val="24"/>
        </w:rPr>
        <w:t>ΠΡΟΕΔΡΕΥΩΝ (Μάριος Γεωργιάδης):</w:t>
      </w:r>
      <w:r>
        <w:rPr>
          <w:rFonts w:eastAsia="Times New Roman" w:cs="Times New Roman"/>
          <w:szCs w:val="24"/>
        </w:rPr>
        <w:t xml:space="preserve"> Κύριε Υπουργέ, ο προκάτοχός μου, μου είπε για τον χρόνο που έχετε συμφωνήσει.</w:t>
      </w:r>
    </w:p>
    <w:p w14:paraId="63410406"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Εννοείται ότι ξέρετε πως υπάρχει και σχετική ανοχή.</w:t>
      </w:r>
    </w:p>
    <w:p w14:paraId="63410407" w14:textId="77777777" w:rsidR="000640C0" w:rsidRDefault="00F37498">
      <w:pPr>
        <w:autoSpaceDE w:val="0"/>
        <w:autoSpaceDN w:val="0"/>
        <w:adjustRightInd w:val="0"/>
        <w:spacing w:line="600" w:lineRule="auto"/>
        <w:ind w:firstLine="720"/>
        <w:jc w:val="both"/>
        <w:rPr>
          <w:rFonts w:eastAsia="Times New Roman" w:cs="Times New Roman"/>
          <w:szCs w:val="24"/>
        </w:rPr>
      </w:pPr>
      <w:r w:rsidRPr="00011506">
        <w:rPr>
          <w:rFonts w:eastAsia="Times New Roman" w:cs="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Θα προσπαθήσω να είμαι π</w:t>
      </w:r>
      <w:r>
        <w:rPr>
          <w:rFonts w:eastAsia="Times New Roman" w:cs="Times New Roman"/>
          <w:szCs w:val="24"/>
        </w:rPr>
        <w:t>άρα πολύ σύντομος και περιεκτικός και να μην καταχραστώ τον χρόνο κανενός.</w:t>
      </w:r>
    </w:p>
    <w:p w14:paraId="63410408" w14:textId="77777777" w:rsidR="000640C0" w:rsidRDefault="00F37498">
      <w:pPr>
        <w:autoSpaceDE w:val="0"/>
        <w:autoSpaceDN w:val="0"/>
        <w:adjustRightInd w:val="0"/>
        <w:spacing w:line="600" w:lineRule="auto"/>
        <w:ind w:firstLine="720"/>
        <w:jc w:val="both"/>
        <w:rPr>
          <w:rFonts w:eastAsia="Times New Roman" w:cs="Times New Roman"/>
          <w:szCs w:val="24"/>
        </w:rPr>
      </w:pPr>
      <w:r w:rsidRPr="00011506">
        <w:rPr>
          <w:rFonts w:eastAsia="Times New Roman" w:cs="Times New Roman"/>
          <w:b/>
          <w:szCs w:val="24"/>
        </w:rPr>
        <w:t>ΠΡΟΕΔΡΕΥΩΝ (Μάριος Γεωργιάδης):</w:t>
      </w:r>
      <w:r>
        <w:rPr>
          <w:rFonts w:eastAsia="Times New Roman" w:cs="Times New Roman"/>
          <w:szCs w:val="24"/>
        </w:rPr>
        <w:t xml:space="preserve"> Πριν ξεκινήσετε μόνο, να κάνω μια ανακοίνωση.</w:t>
      </w:r>
    </w:p>
    <w:p w14:paraId="63410409" w14:textId="77777777" w:rsidR="000640C0" w:rsidRDefault="00F37498">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w:t>
      </w:r>
      <w:r w:rsidRPr="000742D7">
        <w:rPr>
          <w:rFonts w:eastAsia="Times New Roman" w:cs="Times New Roman"/>
        </w:rPr>
        <w:t xml:space="preserve">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δύο</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w:t>
      </w:r>
      <w:r w:rsidRPr="000742D7">
        <w:rPr>
          <w:rFonts w:eastAsia="Times New Roman" w:cs="Times New Roman"/>
        </w:rPr>
        <w:t xml:space="preserve">οί συνοδοί τους από το </w:t>
      </w:r>
      <w:r>
        <w:rPr>
          <w:rFonts w:eastAsia="Times New Roman" w:cs="Times New Roman"/>
        </w:rPr>
        <w:t>3</w:t>
      </w:r>
      <w:r w:rsidRPr="00BA3451">
        <w:rPr>
          <w:rFonts w:eastAsia="Times New Roman" w:cs="Times New Roman"/>
          <w:vertAlign w:val="superscript"/>
        </w:rPr>
        <w:t>ο</w:t>
      </w:r>
      <w:r>
        <w:rPr>
          <w:rFonts w:eastAsia="Times New Roman" w:cs="Times New Roman"/>
        </w:rPr>
        <w:t xml:space="preserve"> Γυμνάσιο Γέρακα.</w:t>
      </w:r>
    </w:p>
    <w:p w14:paraId="6341040A" w14:textId="77777777" w:rsidR="000640C0" w:rsidRDefault="00F37498">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6341040B" w14:textId="77777777" w:rsidR="000640C0" w:rsidRDefault="00F37498">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6341040C"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341040D" w14:textId="77777777" w:rsidR="000640C0" w:rsidRDefault="00F37498">
      <w:pPr>
        <w:autoSpaceDE w:val="0"/>
        <w:autoSpaceDN w:val="0"/>
        <w:adjustRightInd w:val="0"/>
        <w:spacing w:line="600" w:lineRule="auto"/>
        <w:ind w:firstLine="720"/>
        <w:jc w:val="both"/>
        <w:rPr>
          <w:rFonts w:eastAsia="Times New Roman" w:cs="Times New Roman"/>
          <w:szCs w:val="24"/>
        </w:rPr>
      </w:pPr>
      <w:r w:rsidRPr="00011506">
        <w:rPr>
          <w:rFonts w:eastAsia="Times New Roman" w:cs="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w:t>
      </w:r>
      <w:r>
        <w:rPr>
          <w:rFonts w:eastAsia="Times New Roman" w:cs="Times New Roman"/>
          <w:szCs w:val="24"/>
        </w:rPr>
        <w:t xml:space="preserve">ε Πρόεδρε, κυρίες και κύριοι, δεν πρόκειται να αναλώσω τον χρόνο σας με θέματα εκτός του υπό ψήφιση νομοσχεδίου. Πιστεύω ότι ο ελληνικός λαός ψηφίζει τους Βουλευτές του για να νομοθετούν και όχι να σχολιάζουν την επικαιρότητα ή να εκπέμπουν επικοινωνιακές </w:t>
      </w:r>
      <w:r>
        <w:rPr>
          <w:rFonts w:eastAsia="Times New Roman" w:cs="Times New Roman"/>
          <w:szCs w:val="24"/>
        </w:rPr>
        <w:t xml:space="preserve">κορώνες. </w:t>
      </w:r>
    </w:p>
    <w:p w14:paraId="6341040E"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Π</w:t>
      </w:r>
      <w:r w:rsidRPr="00573F81">
        <w:rPr>
          <w:rFonts w:eastAsia="Times New Roman"/>
          <w:szCs w:val="24"/>
        </w:rPr>
        <w:t>ρέπει</w:t>
      </w:r>
      <w:r>
        <w:rPr>
          <w:rFonts w:eastAsia="Times New Roman"/>
          <w:szCs w:val="24"/>
        </w:rPr>
        <w:t>, όμως,</w:t>
      </w:r>
      <w:r w:rsidRPr="00573F81">
        <w:rPr>
          <w:rFonts w:eastAsia="Times New Roman"/>
          <w:szCs w:val="24"/>
        </w:rPr>
        <w:t xml:space="preserve"> να σημειώσω ότι ο εισηγητής της Νέας Δημοκρατίας</w:t>
      </w:r>
      <w:r>
        <w:rPr>
          <w:rFonts w:eastAsia="Times New Roman"/>
          <w:szCs w:val="24"/>
        </w:rPr>
        <w:t>,</w:t>
      </w:r>
      <w:r w:rsidRPr="00573F81">
        <w:rPr>
          <w:rFonts w:eastAsia="Times New Roman"/>
          <w:szCs w:val="24"/>
        </w:rPr>
        <w:t xml:space="preserve"> ο κ</w:t>
      </w:r>
      <w:r>
        <w:rPr>
          <w:rFonts w:eastAsia="Times New Roman"/>
          <w:szCs w:val="24"/>
        </w:rPr>
        <w:t>.</w:t>
      </w:r>
      <w:r w:rsidRPr="00573F81">
        <w:rPr>
          <w:rFonts w:eastAsia="Times New Roman"/>
          <w:szCs w:val="24"/>
        </w:rPr>
        <w:t xml:space="preserve"> Καραγκούνης</w:t>
      </w:r>
      <w:r>
        <w:rPr>
          <w:rFonts w:eastAsia="Times New Roman"/>
          <w:szCs w:val="24"/>
        </w:rPr>
        <w:t>,</w:t>
      </w:r>
      <w:r w:rsidRPr="00573F81">
        <w:rPr>
          <w:rFonts w:eastAsia="Times New Roman"/>
          <w:szCs w:val="24"/>
        </w:rPr>
        <w:t xml:space="preserve"> μίλησε </w:t>
      </w:r>
      <w:r>
        <w:rPr>
          <w:rFonts w:eastAsia="Times New Roman"/>
          <w:szCs w:val="24"/>
        </w:rPr>
        <w:t xml:space="preserve">δεκαοκτώ </w:t>
      </w:r>
      <w:r w:rsidRPr="00573F81">
        <w:rPr>
          <w:rFonts w:eastAsia="Times New Roman"/>
          <w:szCs w:val="24"/>
        </w:rPr>
        <w:t xml:space="preserve">λεπτά και </w:t>
      </w:r>
      <w:r>
        <w:rPr>
          <w:rFonts w:eastAsia="Times New Roman"/>
          <w:szCs w:val="24"/>
        </w:rPr>
        <w:t>τρία</w:t>
      </w:r>
      <w:r w:rsidRPr="00573F81">
        <w:rPr>
          <w:rFonts w:eastAsia="Times New Roman"/>
          <w:szCs w:val="24"/>
        </w:rPr>
        <w:t xml:space="preserve"> δευτερόλεπτα</w:t>
      </w:r>
      <w:r>
        <w:rPr>
          <w:rFonts w:eastAsia="Times New Roman"/>
          <w:szCs w:val="24"/>
        </w:rPr>
        <w:t>,</w:t>
      </w:r>
      <w:r w:rsidRPr="00573F81">
        <w:rPr>
          <w:rFonts w:eastAsia="Times New Roman"/>
          <w:szCs w:val="24"/>
        </w:rPr>
        <w:t xml:space="preserve"> αφιέρωσε </w:t>
      </w:r>
      <w:r>
        <w:rPr>
          <w:rFonts w:eastAsia="Times New Roman"/>
          <w:szCs w:val="24"/>
        </w:rPr>
        <w:t>δεκατρία</w:t>
      </w:r>
      <w:r w:rsidRPr="00573F81">
        <w:rPr>
          <w:rFonts w:eastAsia="Times New Roman"/>
          <w:szCs w:val="24"/>
        </w:rPr>
        <w:t xml:space="preserve"> λεπτά και </w:t>
      </w:r>
      <w:r>
        <w:rPr>
          <w:rFonts w:eastAsia="Times New Roman"/>
          <w:szCs w:val="24"/>
        </w:rPr>
        <w:t>τριανταπέντε</w:t>
      </w:r>
      <w:r w:rsidRPr="00573F81">
        <w:rPr>
          <w:rFonts w:eastAsia="Times New Roman"/>
          <w:szCs w:val="24"/>
        </w:rPr>
        <w:t xml:space="preserve"> δευτερόλεπτα </w:t>
      </w:r>
      <w:r>
        <w:rPr>
          <w:rFonts w:eastAsia="Times New Roman"/>
          <w:szCs w:val="24"/>
        </w:rPr>
        <w:t xml:space="preserve">–τα χρονομέτρησα- </w:t>
      </w:r>
      <w:r w:rsidRPr="00573F81">
        <w:rPr>
          <w:rFonts w:eastAsia="Times New Roman"/>
          <w:szCs w:val="24"/>
        </w:rPr>
        <w:t>για τα θέματα της επικαιρότητας</w:t>
      </w:r>
      <w:r>
        <w:rPr>
          <w:rFonts w:eastAsia="Times New Roman"/>
          <w:szCs w:val="24"/>
        </w:rPr>
        <w:t>,</w:t>
      </w:r>
      <w:r w:rsidRPr="00573F81">
        <w:rPr>
          <w:rFonts w:eastAsia="Times New Roman"/>
          <w:szCs w:val="24"/>
        </w:rPr>
        <w:t xml:space="preserve"> μίλησε </w:t>
      </w:r>
      <w:r>
        <w:rPr>
          <w:rFonts w:eastAsia="Times New Roman"/>
          <w:szCs w:val="24"/>
        </w:rPr>
        <w:t>δύο</w:t>
      </w:r>
      <w:r w:rsidRPr="00573F81">
        <w:rPr>
          <w:rFonts w:eastAsia="Times New Roman"/>
          <w:szCs w:val="24"/>
        </w:rPr>
        <w:t xml:space="preserve"> λεπτά για το τι θα κάνει η Νέα Δημοκρατία αν έρθει στην </w:t>
      </w:r>
      <w:r>
        <w:rPr>
          <w:rFonts w:eastAsia="Times New Roman"/>
          <w:szCs w:val="24"/>
        </w:rPr>
        <w:t>κ</w:t>
      </w:r>
      <w:r w:rsidRPr="00573F81">
        <w:rPr>
          <w:rFonts w:eastAsia="Times New Roman"/>
          <w:szCs w:val="24"/>
        </w:rPr>
        <w:t xml:space="preserve">υβέρνηση </w:t>
      </w:r>
      <w:r w:rsidRPr="00573F81">
        <w:rPr>
          <w:rFonts w:eastAsia="Times New Roman"/>
          <w:szCs w:val="24"/>
        </w:rPr>
        <w:t xml:space="preserve">και το </w:t>
      </w:r>
      <w:r>
        <w:rPr>
          <w:rFonts w:eastAsia="Times New Roman"/>
          <w:szCs w:val="24"/>
        </w:rPr>
        <w:t xml:space="preserve">υπόλοιπο </w:t>
      </w:r>
      <w:r w:rsidRPr="00573F81">
        <w:rPr>
          <w:rFonts w:eastAsia="Times New Roman"/>
          <w:szCs w:val="24"/>
        </w:rPr>
        <w:t>διάστημα το αφι</w:t>
      </w:r>
      <w:r>
        <w:rPr>
          <w:rFonts w:eastAsia="Times New Roman"/>
          <w:szCs w:val="24"/>
        </w:rPr>
        <w:t>έρωσε</w:t>
      </w:r>
      <w:r w:rsidRPr="00573F81">
        <w:rPr>
          <w:rFonts w:eastAsia="Times New Roman"/>
          <w:szCs w:val="24"/>
        </w:rPr>
        <w:t xml:space="preserve"> σ</w:t>
      </w:r>
      <w:r>
        <w:rPr>
          <w:rFonts w:eastAsia="Times New Roman"/>
          <w:szCs w:val="24"/>
        </w:rPr>
        <w:t>το υπό ψήφιση</w:t>
      </w:r>
      <w:r w:rsidRPr="00573F81">
        <w:rPr>
          <w:rFonts w:eastAsia="Times New Roman"/>
          <w:szCs w:val="24"/>
        </w:rPr>
        <w:t xml:space="preserve"> νομοσχέδιο</w:t>
      </w:r>
      <w:r>
        <w:rPr>
          <w:rFonts w:eastAsia="Times New Roman"/>
          <w:szCs w:val="24"/>
        </w:rPr>
        <w:t>.</w:t>
      </w:r>
      <w:r w:rsidRPr="00573F81">
        <w:rPr>
          <w:rFonts w:eastAsia="Times New Roman"/>
          <w:szCs w:val="24"/>
        </w:rPr>
        <w:t xml:space="preserve"> </w:t>
      </w:r>
    </w:p>
    <w:p w14:paraId="6341040F" w14:textId="77777777" w:rsidR="000640C0" w:rsidRDefault="00F37498">
      <w:pPr>
        <w:tabs>
          <w:tab w:val="center" w:pos="4753"/>
          <w:tab w:val="left" w:pos="6156"/>
        </w:tabs>
        <w:spacing w:line="600" w:lineRule="auto"/>
        <w:ind w:firstLine="720"/>
        <w:jc w:val="both"/>
        <w:rPr>
          <w:rFonts w:eastAsia="Times New Roman"/>
          <w:szCs w:val="24"/>
        </w:rPr>
      </w:pPr>
      <w:r w:rsidRPr="00573F81">
        <w:rPr>
          <w:rFonts w:eastAsia="Times New Roman"/>
          <w:szCs w:val="24"/>
        </w:rPr>
        <w:t>Πρέπει</w:t>
      </w:r>
      <w:r>
        <w:rPr>
          <w:rFonts w:eastAsia="Times New Roman"/>
          <w:szCs w:val="24"/>
        </w:rPr>
        <w:t>,</w:t>
      </w:r>
      <w:r w:rsidRPr="00573F81">
        <w:rPr>
          <w:rFonts w:eastAsia="Times New Roman"/>
          <w:szCs w:val="24"/>
        </w:rPr>
        <w:t xml:space="preserve"> </w:t>
      </w:r>
      <w:r>
        <w:rPr>
          <w:rFonts w:eastAsia="Times New Roman"/>
          <w:szCs w:val="24"/>
        </w:rPr>
        <w:t>όμως,</w:t>
      </w:r>
      <w:r w:rsidRPr="00573F81">
        <w:rPr>
          <w:rFonts w:eastAsia="Times New Roman"/>
          <w:szCs w:val="24"/>
        </w:rPr>
        <w:t xml:space="preserve"> να πω ότι είχε συνεισφέρει πάρα πολύ και ο κ</w:t>
      </w:r>
      <w:r>
        <w:rPr>
          <w:rFonts w:eastAsia="Times New Roman"/>
          <w:szCs w:val="24"/>
        </w:rPr>
        <w:t>.</w:t>
      </w:r>
      <w:r w:rsidRPr="00573F81">
        <w:rPr>
          <w:rFonts w:eastAsia="Times New Roman"/>
          <w:szCs w:val="24"/>
        </w:rPr>
        <w:t xml:space="preserve"> </w:t>
      </w:r>
      <w:r>
        <w:rPr>
          <w:rFonts w:eastAsia="Times New Roman"/>
          <w:szCs w:val="24"/>
        </w:rPr>
        <w:t>Καραγκούνης</w:t>
      </w:r>
      <w:r w:rsidRPr="00573F81">
        <w:rPr>
          <w:rFonts w:eastAsia="Times New Roman"/>
          <w:szCs w:val="24"/>
        </w:rPr>
        <w:t xml:space="preserve"> και ο κ</w:t>
      </w:r>
      <w:r>
        <w:rPr>
          <w:rFonts w:eastAsia="Times New Roman"/>
          <w:szCs w:val="24"/>
        </w:rPr>
        <w:t>.</w:t>
      </w:r>
      <w:r w:rsidRPr="00573F81">
        <w:rPr>
          <w:rFonts w:eastAsia="Times New Roman"/>
          <w:szCs w:val="24"/>
        </w:rPr>
        <w:t xml:space="preserve"> Παπαθεοδώρου </w:t>
      </w:r>
      <w:r>
        <w:rPr>
          <w:rFonts w:eastAsia="Times New Roman"/>
          <w:szCs w:val="24"/>
        </w:rPr>
        <w:t>-</w:t>
      </w:r>
      <w:r w:rsidRPr="00573F81">
        <w:rPr>
          <w:rFonts w:eastAsia="Times New Roman"/>
          <w:szCs w:val="24"/>
        </w:rPr>
        <w:t>που θα αναφερθώ στη συνέχεια</w:t>
      </w:r>
      <w:r>
        <w:rPr>
          <w:rFonts w:eastAsia="Times New Roman"/>
          <w:szCs w:val="24"/>
        </w:rPr>
        <w:t>-</w:t>
      </w:r>
      <w:r w:rsidRPr="00573F81">
        <w:rPr>
          <w:rFonts w:eastAsia="Times New Roman"/>
          <w:szCs w:val="24"/>
        </w:rPr>
        <w:t xml:space="preserve"> στις επιτροπές</w:t>
      </w:r>
      <w:r>
        <w:rPr>
          <w:rFonts w:eastAsia="Times New Roman"/>
          <w:szCs w:val="24"/>
        </w:rPr>
        <w:t>.</w:t>
      </w:r>
      <w:r w:rsidRPr="00573F81">
        <w:rPr>
          <w:rFonts w:eastAsia="Times New Roman"/>
          <w:szCs w:val="24"/>
        </w:rPr>
        <w:t xml:space="preserve"> </w:t>
      </w:r>
      <w:r>
        <w:rPr>
          <w:rFonts w:eastAsia="Times New Roman"/>
          <w:szCs w:val="24"/>
        </w:rPr>
        <w:t>Τους έχω</w:t>
      </w:r>
      <w:r w:rsidRPr="00573F81">
        <w:rPr>
          <w:rFonts w:eastAsia="Times New Roman"/>
          <w:szCs w:val="24"/>
        </w:rPr>
        <w:t xml:space="preserve"> ευχαριστήσει δημόσια και </w:t>
      </w:r>
      <w:r>
        <w:rPr>
          <w:rFonts w:eastAsia="Times New Roman"/>
          <w:szCs w:val="24"/>
        </w:rPr>
        <w:t xml:space="preserve">θα τους ευχαριστήσω </w:t>
      </w:r>
      <w:r w:rsidRPr="00573F81">
        <w:rPr>
          <w:rFonts w:eastAsia="Times New Roman"/>
          <w:szCs w:val="24"/>
        </w:rPr>
        <w:t xml:space="preserve">και σήμερα για την </w:t>
      </w:r>
      <w:r>
        <w:rPr>
          <w:rFonts w:eastAsia="Times New Roman"/>
          <w:szCs w:val="24"/>
        </w:rPr>
        <w:t>όποια</w:t>
      </w:r>
      <w:r w:rsidRPr="00573F81">
        <w:rPr>
          <w:rFonts w:eastAsia="Times New Roman"/>
          <w:szCs w:val="24"/>
        </w:rPr>
        <w:t xml:space="preserve"> συνεισφορά </w:t>
      </w:r>
      <w:r>
        <w:rPr>
          <w:rFonts w:eastAsia="Times New Roman"/>
          <w:szCs w:val="24"/>
        </w:rPr>
        <w:t>τους.</w:t>
      </w:r>
      <w:r w:rsidRPr="00573F81">
        <w:rPr>
          <w:rFonts w:eastAsia="Times New Roman"/>
          <w:szCs w:val="24"/>
        </w:rPr>
        <w:t xml:space="preserve"> </w:t>
      </w:r>
      <w:r>
        <w:rPr>
          <w:rFonts w:eastAsia="Times New Roman"/>
          <w:szCs w:val="24"/>
        </w:rPr>
        <w:t>Όμως,</w:t>
      </w:r>
      <w:r w:rsidRPr="00573F81">
        <w:rPr>
          <w:rFonts w:eastAsia="Times New Roman"/>
          <w:szCs w:val="24"/>
        </w:rPr>
        <w:t xml:space="preserve"> μερικά πράγματα πρέπει να τ</w:t>
      </w:r>
      <w:r>
        <w:rPr>
          <w:rFonts w:eastAsia="Times New Roman"/>
          <w:szCs w:val="24"/>
        </w:rPr>
        <w:t>α</w:t>
      </w:r>
      <w:r w:rsidRPr="00573F81">
        <w:rPr>
          <w:rFonts w:eastAsia="Times New Roman"/>
          <w:szCs w:val="24"/>
        </w:rPr>
        <w:t xml:space="preserve"> επισημάνω</w:t>
      </w:r>
      <w:r>
        <w:rPr>
          <w:rFonts w:eastAsia="Times New Roman"/>
          <w:szCs w:val="24"/>
        </w:rPr>
        <w:t>,</w:t>
      </w:r>
      <w:r w:rsidRPr="00573F81">
        <w:rPr>
          <w:rFonts w:eastAsia="Times New Roman"/>
          <w:szCs w:val="24"/>
        </w:rPr>
        <w:t xml:space="preserve"> γιατί </w:t>
      </w:r>
      <w:r>
        <w:rPr>
          <w:rFonts w:eastAsia="Times New Roman"/>
          <w:szCs w:val="24"/>
        </w:rPr>
        <w:lastRenderedPageBreak/>
        <w:t>κ</w:t>
      </w:r>
      <w:r w:rsidRPr="00573F81">
        <w:rPr>
          <w:rFonts w:eastAsia="Times New Roman"/>
          <w:szCs w:val="24"/>
        </w:rPr>
        <w:t xml:space="preserve">άποιοι </w:t>
      </w:r>
      <w:r>
        <w:rPr>
          <w:rFonts w:eastAsia="Times New Roman"/>
          <w:szCs w:val="24"/>
        </w:rPr>
        <w:t>έθεσαν</w:t>
      </w:r>
      <w:r w:rsidRPr="00573F81">
        <w:rPr>
          <w:rFonts w:eastAsia="Times New Roman"/>
          <w:szCs w:val="24"/>
        </w:rPr>
        <w:t xml:space="preserve"> και προσωπικά ζητήματα</w:t>
      </w:r>
      <w:r>
        <w:rPr>
          <w:rFonts w:eastAsia="Times New Roman"/>
          <w:szCs w:val="24"/>
        </w:rPr>
        <w:t>,</w:t>
      </w:r>
      <w:r w:rsidRPr="00573F81">
        <w:rPr>
          <w:rFonts w:eastAsia="Times New Roman"/>
          <w:szCs w:val="24"/>
        </w:rPr>
        <w:t xml:space="preserve"> όπως ο κ</w:t>
      </w:r>
      <w:r>
        <w:rPr>
          <w:rFonts w:eastAsia="Times New Roman"/>
          <w:szCs w:val="24"/>
        </w:rPr>
        <w:t xml:space="preserve">. </w:t>
      </w:r>
      <w:proofErr w:type="spellStart"/>
      <w:r>
        <w:rPr>
          <w:rFonts w:eastAsia="Times New Roman"/>
          <w:szCs w:val="24"/>
        </w:rPr>
        <w:t>Αμυράς</w:t>
      </w:r>
      <w:proofErr w:type="spellEnd"/>
      <w:r>
        <w:rPr>
          <w:rFonts w:eastAsia="Times New Roman"/>
          <w:szCs w:val="24"/>
        </w:rPr>
        <w:t xml:space="preserve">, </w:t>
      </w:r>
      <w:r w:rsidRPr="00573F81">
        <w:rPr>
          <w:rFonts w:eastAsia="Times New Roman"/>
          <w:szCs w:val="24"/>
        </w:rPr>
        <w:t>που με μεγάλη μου χαρά θα του απαν</w:t>
      </w:r>
      <w:r w:rsidRPr="00573F81">
        <w:rPr>
          <w:rFonts w:eastAsia="Times New Roman"/>
          <w:szCs w:val="24"/>
        </w:rPr>
        <w:t>τήσω</w:t>
      </w:r>
      <w:r>
        <w:rPr>
          <w:rFonts w:eastAsia="Times New Roman"/>
          <w:szCs w:val="24"/>
        </w:rPr>
        <w:t>. Γ</w:t>
      </w:r>
      <w:r w:rsidRPr="00573F81">
        <w:rPr>
          <w:rFonts w:eastAsia="Times New Roman"/>
          <w:szCs w:val="24"/>
        </w:rPr>
        <w:t>ια τους χρόνους του κ</w:t>
      </w:r>
      <w:r>
        <w:rPr>
          <w:rFonts w:eastAsia="Times New Roman"/>
          <w:szCs w:val="24"/>
        </w:rPr>
        <w:t>.</w:t>
      </w:r>
      <w:r w:rsidRPr="00573F81">
        <w:rPr>
          <w:rFonts w:eastAsia="Times New Roman"/>
          <w:szCs w:val="24"/>
        </w:rPr>
        <w:t xml:space="preserve"> Παπαθεοδώρου και αυτούς </w:t>
      </w:r>
      <w:r>
        <w:rPr>
          <w:rFonts w:eastAsia="Times New Roman"/>
          <w:szCs w:val="24"/>
        </w:rPr>
        <w:t xml:space="preserve">τους </w:t>
      </w:r>
      <w:r w:rsidRPr="00573F81">
        <w:rPr>
          <w:rFonts w:eastAsia="Times New Roman"/>
          <w:szCs w:val="24"/>
        </w:rPr>
        <w:t>έχω σημειώσει</w:t>
      </w:r>
      <w:r>
        <w:rPr>
          <w:rFonts w:eastAsia="Times New Roman"/>
          <w:szCs w:val="24"/>
        </w:rPr>
        <w:t>,</w:t>
      </w:r>
      <w:r w:rsidRPr="00573F81">
        <w:rPr>
          <w:rFonts w:eastAsia="Times New Roman"/>
          <w:szCs w:val="24"/>
        </w:rPr>
        <w:t xml:space="preserve"> αλλά να μην χάνουμε χρόνο</w:t>
      </w:r>
      <w:r>
        <w:rPr>
          <w:rFonts w:eastAsia="Times New Roman"/>
          <w:szCs w:val="24"/>
        </w:rPr>
        <w:t>.</w:t>
      </w:r>
      <w:r w:rsidRPr="00573F81">
        <w:rPr>
          <w:rFonts w:eastAsia="Times New Roman"/>
          <w:szCs w:val="24"/>
        </w:rPr>
        <w:t xml:space="preserve"> </w:t>
      </w:r>
    </w:p>
    <w:p w14:paraId="63410410"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Οι απαντήσεις και στα δύο</w:t>
      </w:r>
      <w:r w:rsidRPr="00573F81">
        <w:rPr>
          <w:rFonts w:eastAsia="Times New Roman"/>
          <w:szCs w:val="24"/>
        </w:rPr>
        <w:t xml:space="preserve"> αυτά θέματα</w:t>
      </w:r>
      <w:r>
        <w:rPr>
          <w:rFonts w:eastAsia="Times New Roman"/>
          <w:szCs w:val="24"/>
        </w:rPr>
        <w:t>, δηλαδή σε σχέση με τον κ. Καμμένο και τα όσα είπε στο Υπουργικό Συμβούλιο</w:t>
      </w:r>
      <w:r w:rsidRPr="00573F81">
        <w:rPr>
          <w:rFonts w:eastAsia="Times New Roman"/>
          <w:szCs w:val="24"/>
        </w:rPr>
        <w:t xml:space="preserve"> και στα </w:t>
      </w:r>
      <w:r>
        <w:rPr>
          <w:rFonts w:eastAsia="Times New Roman"/>
          <w:szCs w:val="24"/>
        </w:rPr>
        <w:t>σχετικά με «κύκλους»</w:t>
      </w:r>
      <w:r w:rsidRPr="00573F81">
        <w:rPr>
          <w:rFonts w:eastAsia="Times New Roman"/>
          <w:szCs w:val="24"/>
        </w:rPr>
        <w:t xml:space="preserve"> της κ</w:t>
      </w:r>
      <w:r>
        <w:rPr>
          <w:rFonts w:eastAsia="Times New Roman"/>
          <w:szCs w:val="24"/>
        </w:rPr>
        <w:t>.</w:t>
      </w:r>
      <w:r w:rsidRPr="00573F81">
        <w:rPr>
          <w:rFonts w:eastAsia="Times New Roman"/>
          <w:szCs w:val="24"/>
        </w:rPr>
        <w:t xml:space="preserve"> </w:t>
      </w:r>
      <w:proofErr w:type="spellStart"/>
      <w:r w:rsidRPr="00573F81">
        <w:rPr>
          <w:rFonts w:eastAsia="Times New Roman"/>
          <w:szCs w:val="24"/>
        </w:rPr>
        <w:t>Ράικο</w:t>
      </w:r>
      <w:r w:rsidRPr="00573F81">
        <w:rPr>
          <w:rFonts w:eastAsia="Times New Roman"/>
          <w:szCs w:val="24"/>
        </w:rPr>
        <w:t>υ</w:t>
      </w:r>
      <w:proofErr w:type="spellEnd"/>
      <w:r w:rsidRPr="00573F81">
        <w:rPr>
          <w:rFonts w:eastAsia="Times New Roman"/>
          <w:szCs w:val="24"/>
        </w:rPr>
        <w:t xml:space="preserve"> </w:t>
      </w:r>
      <w:r>
        <w:rPr>
          <w:rFonts w:eastAsia="Times New Roman"/>
          <w:szCs w:val="24"/>
        </w:rPr>
        <w:t>-</w:t>
      </w:r>
      <w:r w:rsidRPr="00573F81">
        <w:rPr>
          <w:rFonts w:eastAsia="Times New Roman"/>
          <w:szCs w:val="24"/>
        </w:rPr>
        <w:t>άλλο πάλι και τούτο</w:t>
      </w:r>
      <w:r>
        <w:rPr>
          <w:rFonts w:eastAsia="Times New Roman"/>
          <w:szCs w:val="24"/>
        </w:rPr>
        <w:t>,</w:t>
      </w:r>
      <w:r w:rsidRPr="00573F81">
        <w:rPr>
          <w:rFonts w:eastAsia="Times New Roman"/>
          <w:szCs w:val="24"/>
        </w:rPr>
        <w:t xml:space="preserve"> πρώτη φορά ακούω </w:t>
      </w:r>
      <w:r>
        <w:rPr>
          <w:rFonts w:eastAsia="Times New Roman"/>
          <w:szCs w:val="24"/>
        </w:rPr>
        <w:t>στα σαράντα</w:t>
      </w:r>
      <w:r w:rsidRPr="00573F81">
        <w:rPr>
          <w:rFonts w:eastAsia="Times New Roman"/>
          <w:szCs w:val="24"/>
        </w:rPr>
        <w:t xml:space="preserve"> χρόνια που ασχολούμαι με τη </w:t>
      </w:r>
      <w:r>
        <w:rPr>
          <w:rFonts w:eastAsia="Times New Roman"/>
          <w:szCs w:val="24"/>
        </w:rPr>
        <w:t>δ</w:t>
      </w:r>
      <w:r w:rsidRPr="00573F81">
        <w:rPr>
          <w:rFonts w:eastAsia="Times New Roman"/>
          <w:szCs w:val="24"/>
        </w:rPr>
        <w:t>ικαιοσύνη</w:t>
      </w:r>
      <w:r>
        <w:rPr>
          <w:rFonts w:eastAsia="Times New Roman"/>
          <w:szCs w:val="24"/>
        </w:rPr>
        <w:t>,</w:t>
      </w:r>
      <w:r w:rsidRPr="00573F81">
        <w:rPr>
          <w:rFonts w:eastAsia="Times New Roman"/>
          <w:szCs w:val="24"/>
        </w:rPr>
        <w:t xml:space="preserve"> </w:t>
      </w:r>
      <w:r>
        <w:rPr>
          <w:rFonts w:eastAsia="Times New Roman"/>
          <w:szCs w:val="24"/>
        </w:rPr>
        <w:t>ως</w:t>
      </w:r>
      <w:r w:rsidRPr="00573F81">
        <w:rPr>
          <w:rFonts w:eastAsia="Times New Roman"/>
          <w:szCs w:val="24"/>
        </w:rPr>
        <w:t xml:space="preserve"> </w:t>
      </w:r>
      <w:r w:rsidRPr="00573F81">
        <w:rPr>
          <w:rFonts w:eastAsia="Times New Roman"/>
          <w:szCs w:val="24"/>
        </w:rPr>
        <w:t>δικηγόρος</w:t>
      </w:r>
      <w:r>
        <w:rPr>
          <w:rFonts w:eastAsia="Times New Roman"/>
          <w:szCs w:val="24"/>
        </w:rPr>
        <w:t>,</w:t>
      </w:r>
      <w:r w:rsidRPr="00573F81">
        <w:rPr>
          <w:rFonts w:eastAsia="Times New Roman"/>
          <w:szCs w:val="24"/>
        </w:rPr>
        <w:t xml:space="preserve"> </w:t>
      </w:r>
      <w:r>
        <w:rPr>
          <w:rFonts w:eastAsia="Times New Roman"/>
          <w:szCs w:val="24"/>
        </w:rPr>
        <w:t>ε</w:t>
      </w:r>
      <w:r w:rsidRPr="00573F81">
        <w:rPr>
          <w:rFonts w:eastAsia="Times New Roman"/>
          <w:szCs w:val="24"/>
        </w:rPr>
        <w:t>ισαγγελέας και Αναπληρωτής Υπουργός</w:t>
      </w:r>
      <w:r>
        <w:rPr>
          <w:rFonts w:eastAsia="Times New Roman"/>
          <w:szCs w:val="24"/>
        </w:rPr>
        <w:t>,</w:t>
      </w:r>
      <w:r w:rsidRPr="00573F81">
        <w:rPr>
          <w:rFonts w:eastAsia="Times New Roman"/>
          <w:szCs w:val="24"/>
        </w:rPr>
        <w:t xml:space="preserve"> ότι </w:t>
      </w:r>
      <w:r>
        <w:rPr>
          <w:rFonts w:eastAsia="Times New Roman"/>
          <w:szCs w:val="24"/>
        </w:rPr>
        <w:t>ο</w:t>
      </w:r>
      <w:r w:rsidRPr="00573F81">
        <w:rPr>
          <w:rFonts w:eastAsia="Times New Roman"/>
          <w:szCs w:val="24"/>
        </w:rPr>
        <w:t>ι εισαγγελείς έχουν κύκλους</w:t>
      </w:r>
      <w:r>
        <w:rPr>
          <w:rFonts w:eastAsia="Times New Roman"/>
          <w:szCs w:val="24"/>
        </w:rPr>
        <w:t>, εν πάση</w:t>
      </w:r>
      <w:r w:rsidRPr="00573F81">
        <w:rPr>
          <w:rFonts w:eastAsia="Times New Roman"/>
          <w:szCs w:val="24"/>
        </w:rPr>
        <w:t xml:space="preserve"> περίπτωση είναι και αυτ</w:t>
      </w:r>
      <w:r>
        <w:rPr>
          <w:rFonts w:eastAsia="Times New Roman"/>
          <w:szCs w:val="24"/>
        </w:rPr>
        <w:t>ό ένα από</w:t>
      </w:r>
      <w:r w:rsidRPr="00573F81">
        <w:rPr>
          <w:rFonts w:eastAsia="Times New Roman"/>
          <w:szCs w:val="24"/>
        </w:rPr>
        <w:t xml:space="preserve"> τα φαινόμενα του καιρού </w:t>
      </w:r>
      <w:r>
        <w:rPr>
          <w:rFonts w:eastAsia="Times New Roman"/>
          <w:szCs w:val="24"/>
        </w:rPr>
        <w:t xml:space="preserve">μας-, </w:t>
      </w:r>
      <w:r w:rsidRPr="00573F81">
        <w:rPr>
          <w:rFonts w:eastAsia="Times New Roman"/>
          <w:szCs w:val="24"/>
        </w:rPr>
        <w:t xml:space="preserve">μπορούν </w:t>
      </w:r>
      <w:r>
        <w:rPr>
          <w:rFonts w:eastAsia="Times New Roman"/>
          <w:szCs w:val="24"/>
        </w:rPr>
        <w:t xml:space="preserve">να δοθούν με τη </w:t>
      </w:r>
      <w:r w:rsidRPr="00573F81">
        <w:rPr>
          <w:rFonts w:eastAsia="Times New Roman"/>
          <w:szCs w:val="24"/>
        </w:rPr>
        <w:t>διαδικασία του κοινοβουλευτικού ελέγχου</w:t>
      </w:r>
      <w:r>
        <w:rPr>
          <w:rFonts w:eastAsia="Times New Roman"/>
          <w:szCs w:val="24"/>
        </w:rPr>
        <w:t xml:space="preserve">. </w:t>
      </w:r>
    </w:p>
    <w:p w14:paraId="63410411"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w:t>
      </w:r>
      <w:r w:rsidRPr="00573F81">
        <w:rPr>
          <w:rFonts w:eastAsia="Times New Roman"/>
          <w:szCs w:val="24"/>
        </w:rPr>
        <w:t xml:space="preserve"> αυτά</w:t>
      </w:r>
      <w:r>
        <w:rPr>
          <w:rFonts w:eastAsia="Times New Roman"/>
          <w:szCs w:val="24"/>
        </w:rPr>
        <w:t>,</w:t>
      </w:r>
      <w:r w:rsidRPr="00573F81">
        <w:rPr>
          <w:rFonts w:eastAsia="Times New Roman"/>
          <w:szCs w:val="24"/>
        </w:rPr>
        <w:t xml:space="preserve"> επειδή </w:t>
      </w:r>
      <w:r>
        <w:rPr>
          <w:rFonts w:eastAsia="Times New Roman"/>
          <w:szCs w:val="24"/>
        </w:rPr>
        <w:t xml:space="preserve">ο κ. </w:t>
      </w:r>
      <w:proofErr w:type="spellStart"/>
      <w:r>
        <w:rPr>
          <w:rFonts w:eastAsia="Times New Roman"/>
          <w:szCs w:val="24"/>
        </w:rPr>
        <w:t>Αμυράς</w:t>
      </w:r>
      <w:proofErr w:type="spellEnd"/>
      <w:r>
        <w:rPr>
          <w:rFonts w:eastAsia="Times New Roman"/>
          <w:szCs w:val="24"/>
        </w:rPr>
        <w:t xml:space="preserve"> ιδίως -</w:t>
      </w:r>
      <w:r w:rsidRPr="00573F81">
        <w:rPr>
          <w:rFonts w:eastAsia="Times New Roman"/>
          <w:szCs w:val="24"/>
        </w:rPr>
        <w:t>θεωρώ καλοπροαίρετα</w:t>
      </w:r>
      <w:r>
        <w:rPr>
          <w:rFonts w:eastAsia="Times New Roman"/>
          <w:szCs w:val="24"/>
        </w:rPr>
        <w:t>-</w:t>
      </w:r>
      <w:r w:rsidRPr="00573F81">
        <w:rPr>
          <w:rFonts w:eastAsia="Times New Roman"/>
          <w:szCs w:val="24"/>
        </w:rPr>
        <w:t xml:space="preserve"> έθεσε δύο ερωτήματα</w:t>
      </w:r>
      <w:r>
        <w:rPr>
          <w:rFonts w:eastAsia="Times New Roman"/>
          <w:szCs w:val="24"/>
        </w:rPr>
        <w:t>,</w:t>
      </w:r>
      <w:r w:rsidRPr="00573F81">
        <w:rPr>
          <w:rFonts w:eastAsia="Times New Roman"/>
          <w:szCs w:val="24"/>
        </w:rPr>
        <w:t xml:space="preserve"> </w:t>
      </w:r>
      <w:r>
        <w:rPr>
          <w:rFonts w:eastAsia="Times New Roman"/>
          <w:szCs w:val="24"/>
        </w:rPr>
        <w:t>τ</w:t>
      </w:r>
      <w:r w:rsidRPr="00573F81">
        <w:rPr>
          <w:rFonts w:eastAsia="Times New Roman"/>
          <w:szCs w:val="24"/>
        </w:rPr>
        <w:t xml:space="preserve">ο ένα είναι αν οι </w:t>
      </w:r>
      <w:r>
        <w:rPr>
          <w:rFonts w:eastAsia="Times New Roman"/>
          <w:szCs w:val="24"/>
        </w:rPr>
        <w:t>Υ</w:t>
      </w:r>
      <w:r w:rsidRPr="00573F81">
        <w:rPr>
          <w:rFonts w:eastAsia="Times New Roman"/>
          <w:szCs w:val="24"/>
        </w:rPr>
        <w:t xml:space="preserve">πουργοί της </w:t>
      </w:r>
      <w:r>
        <w:rPr>
          <w:rFonts w:eastAsia="Times New Roman"/>
          <w:szCs w:val="24"/>
        </w:rPr>
        <w:t>Κ</w:t>
      </w:r>
      <w:r w:rsidRPr="00573F81">
        <w:rPr>
          <w:rFonts w:eastAsia="Times New Roman"/>
          <w:szCs w:val="24"/>
        </w:rPr>
        <w:t xml:space="preserve">υβέρνησης </w:t>
      </w:r>
      <w:r>
        <w:rPr>
          <w:rFonts w:eastAsia="Times New Roman"/>
          <w:szCs w:val="24"/>
        </w:rPr>
        <w:t xml:space="preserve">«τα έχουν πάρει» </w:t>
      </w:r>
      <w:r w:rsidRPr="00573F81">
        <w:rPr>
          <w:rFonts w:eastAsia="Times New Roman"/>
          <w:szCs w:val="24"/>
        </w:rPr>
        <w:t xml:space="preserve">από τον </w:t>
      </w:r>
      <w:proofErr w:type="spellStart"/>
      <w:r w:rsidRPr="00573F81">
        <w:rPr>
          <w:rFonts w:eastAsia="Times New Roman"/>
          <w:szCs w:val="24"/>
        </w:rPr>
        <w:t>Σόρος</w:t>
      </w:r>
      <w:proofErr w:type="spellEnd"/>
      <w:r w:rsidRPr="00573F81">
        <w:rPr>
          <w:rFonts w:eastAsia="Times New Roman"/>
          <w:szCs w:val="24"/>
        </w:rPr>
        <w:t xml:space="preserve"> και τι έχουμε να πούμε για τους </w:t>
      </w:r>
      <w:r>
        <w:rPr>
          <w:rFonts w:eastAsia="Times New Roman"/>
          <w:szCs w:val="24"/>
        </w:rPr>
        <w:t>«</w:t>
      </w:r>
      <w:r>
        <w:rPr>
          <w:rFonts w:eastAsia="Times New Roman"/>
          <w:szCs w:val="24"/>
        </w:rPr>
        <w:t xml:space="preserve">νταβατζήδες» της κ. </w:t>
      </w:r>
      <w:proofErr w:type="spellStart"/>
      <w:r>
        <w:rPr>
          <w:rFonts w:eastAsia="Times New Roman"/>
          <w:szCs w:val="24"/>
        </w:rPr>
        <w:t>Ράικου</w:t>
      </w:r>
      <w:proofErr w:type="spellEnd"/>
      <w:r>
        <w:rPr>
          <w:rFonts w:eastAsia="Times New Roman"/>
          <w:szCs w:val="24"/>
        </w:rPr>
        <w:t xml:space="preserve">- έχω να απαντήσω τα εξής: </w:t>
      </w:r>
    </w:p>
    <w:p w14:paraId="63410412"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Στο πρώτο, τουλάχιστον, κύριε </w:t>
      </w:r>
      <w:proofErr w:type="spellStart"/>
      <w:r>
        <w:rPr>
          <w:rFonts w:eastAsia="Times New Roman"/>
          <w:szCs w:val="24"/>
        </w:rPr>
        <w:t>Αμυρά</w:t>
      </w:r>
      <w:proofErr w:type="spellEnd"/>
      <w:r>
        <w:rPr>
          <w:rFonts w:eastAsia="Times New Roman"/>
          <w:szCs w:val="24"/>
        </w:rPr>
        <w:t xml:space="preserve"> δεν μας έχετε συνηθίσει, διότι είναι </w:t>
      </w:r>
      <w:r w:rsidRPr="00573F81">
        <w:rPr>
          <w:rFonts w:eastAsia="Times New Roman"/>
          <w:szCs w:val="24"/>
        </w:rPr>
        <w:t xml:space="preserve"> </w:t>
      </w:r>
      <w:r>
        <w:rPr>
          <w:rFonts w:eastAsia="Times New Roman"/>
          <w:szCs w:val="24"/>
        </w:rPr>
        <w:t>-σ</w:t>
      </w:r>
      <w:r w:rsidRPr="00573F81">
        <w:rPr>
          <w:rFonts w:eastAsia="Times New Roman"/>
          <w:szCs w:val="24"/>
        </w:rPr>
        <w:t>υγ</w:t>
      </w:r>
      <w:r>
        <w:rPr>
          <w:rFonts w:eastAsia="Times New Roman"/>
          <w:szCs w:val="24"/>
        </w:rPr>
        <w:t>γ</w:t>
      </w:r>
      <w:r w:rsidRPr="00573F81">
        <w:rPr>
          <w:rFonts w:eastAsia="Times New Roman"/>
          <w:szCs w:val="24"/>
        </w:rPr>
        <w:t>νώμη που θα το πω</w:t>
      </w:r>
      <w:r>
        <w:rPr>
          <w:rFonts w:eastAsia="Times New Roman"/>
          <w:szCs w:val="24"/>
        </w:rPr>
        <w:t>-</w:t>
      </w:r>
      <w:r w:rsidRPr="00573F81">
        <w:rPr>
          <w:rFonts w:eastAsia="Times New Roman"/>
          <w:szCs w:val="24"/>
        </w:rPr>
        <w:t xml:space="preserve"> </w:t>
      </w:r>
      <w:r>
        <w:rPr>
          <w:rFonts w:eastAsia="Times New Roman"/>
          <w:szCs w:val="24"/>
        </w:rPr>
        <w:t>φθηνό</w:t>
      </w:r>
      <w:r w:rsidRPr="00573F81">
        <w:rPr>
          <w:rFonts w:eastAsia="Times New Roman"/>
          <w:szCs w:val="24"/>
        </w:rPr>
        <w:t xml:space="preserve"> επικοινωνιακό τέχνασμα</w:t>
      </w:r>
      <w:r>
        <w:rPr>
          <w:rFonts w:eastAsia="Times New Roman"/>
          <w:szCs w:val="24"/>
        </w:rPr>
        <w:t>.</w:t>
      </w:r>
      <w:r w:rsidRPr="00573F81">
        <w:rPr>
          <w:rFonts w:eastAsia="Times New Roman"/>
          <w:szCs w:val="24"/>
        </w:rPr>
        <w:t xml:space="preserve"> </w:t>
      </w:r>
      <w:r>
        <w:rPr>
          <w:rFonts w:eastAsia="Times New Roman"/>
          <w:szCs w:val="24"/>
        </w:rPr>
        <w:t>Α</w:t>
      </w:r>
      <w:r w:rsidRPr="00573F81">
        <w:rPr>
          <w:rFonts w:eastAsia="Times New Roman"/>
          <w:szCs w:val="24"/>
        </w:rPr>
        <w:t>πλώς το θέσατε για να ακουστεί ότι</w:t>
      </w:r>
      <w:r>
        <w:rPr>
          <w:rFonts w:eastAsia="Times New Roman"/>
          <w:szCs w:val="24"/>
        </w:rPr>
        <w:t>…</w:t>
      </w:r>
    </w:p>
    <w:p w14:paraId="63410413" w14:textId="77777777" w:rsidR="000640C0" w:rsidRDefault="00F37498">
      <w:pPr>
        <w:tabs>
          <w:tab w:val="center" w:pos="4753"/>
          <w:tab w:val="left" w:pos="6156"/>
        </w:tabs>
        <w:spacing w:line="600" w:lineRule="auto"/>
        <w:ind w:firstLine="720"/>
        <w:jc w:val="both"/>
        <w:rPr>
          <w:rFonts w:eastAsia="Times New Roman"/>
          <w:szCs w:val="24"/>
        </w:rPr>
      </w:pPr>
      <w:r w:rsidRPr="00BE1AD1">
        <w:rPr>
          <w:rFonts w:eastAsia="Times New Roman"/>
          <w:b/>
          <w:szCs w:val="24"/>
        </w:rPr>
        <w:t>ΓΕΩΡΓΙΟΣ ΑΜΥΡΑΣ:</w:t>
      </w:r>
      <w:r w:rsidRPr="00BE1AD1">
        <w:rPr>
          <w:rFonts w:eastAsia="Times New Roman"/>
          <w:szCs w:val="24"/>
        </w:rPr>
        <w:t xml:space="preserve"> </w:t>
      </w:r>
      <w:r>
        <w:rPr>
          <w:rFonts w:eastAsia="Times New Roman"/>
          <w:szCs w:val="24"/>
        </w:rPr>
        <w:t>Ο Καμμένος δεν το εί</w:t>
      </w:r>
      <w:r>
        <w:rPr>
          <w:rFonts w:eastAsia="Times New Roman"/>
          <w:szCs w:val="24"/>
        </w:rPr>
        <w:t>πε στο Υπουργικό Συμβούλιο;</w:t>
      </w:r>
    </w:p>
    <w:p w14:paraId="63410414" w14:textId="77777777" w:rsidR="000640C0" w:rsidRDefault="00F37498">
      <w:pPr>
        <w:tabs>
          <w:tab w:val="center" w:pos="4753"/>
          <w:tab w:val="left" w:pos="6156"/>
        </w:tabs>
        <w:spacing w:line="600" w:lineRule="auto"/>
        <w:ind w:firstLine="720"/>
        <w:jc w:val="both"/>
        <w:rPr>
          <w:rFonts w:eastAsia="Times New Roman"/>
          <w:szCs w:val="24"/>
        </w:rPr>
      </w:pPr>
      <w:r w:rsidRPr="0079548D">
        <w:rPr>
          <w:rFonts w:eastAsia="Times New Roman"/>
          <w:b/>
          <w:szCs w:val="24"/>
        </w:rPr>
        <w:t xml:space="preserve">ΔΗΜΗΤΡΙΟΣ </w:t>
      </w:r>
      <w:r>
        <w:rPr>
          <w:rFonts w:eastAsia="Times New Roman"/>
          <w:b/>
          <w:szCs w:val="24"/>
        </w:rPr>
        <w:t>ΠΑΠΑΓΓΕΛΟΠΟΥΛΟΣ</w:t>
      </w:r>
      <w:r w:rsidRPr="0079548D">
        <w:rPr>
          <w:rFonts w:eastAsia="Times New Roman"/>
          <w:b/>
          <w:szCs w:val="24"/>
        </w:rPr>
        <w:t xml:space="preserve"> (</w:t>
      </w:r>
      <w:r>
        <w:rPr>
          <w:rFonts w:eastAsia="Times New Roman"/>
          <w:b/>
          <w:szCs w:val="24"/>
        </w:rPr>
        <w:t>Αναπληρωτής Υ</w:t>
      </w:r>
      <w:r w:rsidRPr="0079548D">
        <w:rPr>
          <w:rFonts w:eastAsia="Times New Roman"/>
          <w:b/>
          <w:szCs w:val="24"/>
        </w:rPr>
        <w:t xml:space="preserve">πουργός </w:t>
      </w:r>
      <w:r>
        <w:rPr>
          <w:rFonts w:eastAsia="Times New Roman"/>
          <w:b/>
          <w:szCs w:val="24"/>
        </w:rPr>
        <w:t>Δικαιοσύνης, Διαφάνειας και Ανθρωπίνων Δικαιωμάτων</w:t>
      </w:r>
      <w:r w:rsidRPr="0079548D">
        <w:rPr>
          <w:rFonts w:eastAsia="Times New Roman"/>
          <w:b/>
          <w:szCs w:val="24"/>
        </w:rPr>
        <w:t>):</w:t>
      </w:r>
      <w:r>
        <w:rPr>
          <w:rFonts w:eastAsia="Times New Roman"/>
          <w:b/>
          <w:szCs w:val="24"/>
        </w:rPr>
        <w:t xml:space="preserve"> </w:t>
      </w:r>
      <w:r>
        <w:rPr>
          <w:rFonts w:eastAsia="Times New Roman"/>
          <w:szCs w:val="24"/>
        </w:rPr>
        <w:t xml:space="preserve">Το επαναλάβατε με στόμφο. </w:t>
      </w:r>
    </w:p>
    <w:p w14:paraId="63410415" w14:textId="77777777" w:rsidR="000640C0" w:rsidRDefault="00F37498">
      <w:pPr>
        <w:tabs>
          <w:tab w:val="center" w:pos="4753"/>
          <w:tab w:val="left" w:pos="6156"/>
        </w:tabs>
        <w:spacing w:line="600" w:lineRule="auto"/>
        <w:ind w:firstLine="720"/>
        <w:jc w:val="both"/>
        <w:rPr>
          <w:rFonts w:eastAsia="Times New Roman"/>
          <w:szCs w:val="24"/>
        </w:rPr>
      </w:pPr>
      <w:r w:rsidRPr="00BE1AD1">
        <w:rPr>
          <w:rFonts w:eastAsia="Times New Roman"/>
          <w:b/>
          <w:szCs w:val="24"/>
        </w:rPr>
        <w:t>ΓΕΩΡΓΙΟΣ ΑΜΥΡΑΣ:</w:t>
      </w:r>
      <w:r>
        <w:rPr>
          <w:rFonts w:eastAsia="Times New Roman"/>
          <w:b/>
          <w:szCs w:val="24"/>
        </w:rPr>
        <w:t xml:space="preserve"> </w:t>
      </w:r>
      <w:r>
        <w:rPr>
          <w:rFonts w:eastAsia="Times New Roman"/>
          <w:szCs w:val="24"/>
        </w:rPr>
        <w:t>Ο Καμμένος δεν το είπε; Δεν το είπα εγώ!</w:t>
      </w:r>
    </w:p>
    <w:p w14:paraId="63410416" w14:textId="77777777" w:rsidR="000640C0" w:rsidRDefault="00F37498">
      <w:pPr>
        <w:spacing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σας παρακαλώ. </w:t>
      </w:r>
    </w:p>
    <w:p w14:paraId="63410417" w14:textId="77777777" w:rsidR="000640C0" w:rsidRDefault="00F37498">
      <w:pPr>
        <w:spacing w:line="600" w:lineRule="auto"/>
        <w:ind w:firstLine="720"/>
        <w:jc w:val="both"/>
        <w:rPr>
          <w:rFonts w:eastAsia="Times New Roman"/>
          <w:szCs w:val="24"/>
        </w:rPr>
      </w:pPr>
      <w:r w:rsidRPr="0079548D">
        <w:rPr>
          <w:rFonts w:eastAsia="Times New Roman"/>
          <w:b/>
          <w:szCs w:val="24"/>
        </w:rPr>
        <w:t xml:space="preserve">ΔΗΜΗΤΡΙΟΣ </w:t>
      </w:r>
      <w:r>
        <w:rPr>
          <w:rFonts w:eastAsia="Times New Roman"/>
          <w:b/>
          <w:szCs w:val="24"/>
        </w:rPr>
        <w:t>ΠΑΠΑΓΓΕΛΟΠΟΥΛΟΣ</w:t>
      </w:r>
      <w:r w:rsidRPr="0079548D">
        <w:rPr>
          <w:rFonts w:eastAsia="Times New Roman"/>
          <w:b/>
          <w:szCs w:val="24"/>
        </w:rPr>
        <w:t xml:space="preserve"> (</w:t>
      </w:r>
      <w:r>
        <w:rPr>
          <w:rFonts w:eastAsia="Times New Roman"/>
          <w:b/>
          <w:szCs w:val="24"/>
        </w:rPr>
        <w:t>Αναπληρωτής Υ</w:t>
      </w:r>
      <w:r w:rsidRPr="0079548D">
        <w:rPr>
          <w:rFonts w:eastAsia="Times New Roman"/>
          <w:b/>
          <w:szCs w:val="24"/>
        </w:rPr>
        <w:t xml:space="preserve">πουργός </w:t>
      </w:r>
      <w:r>
        <w:rPr>
          <w:rFonts w:eastAsia="Times New Roman"/>
          <w:b/>
          <w:szCs w:val="24"/>
        </w:rPr>
        <w:t>Δικαιοσύνης, Διαφάνειας και Ανθρωπίνων Δικαιωμάτων</w:t>
      </w:r>
      <w:r w:rsidRPr="0079548D">
        <w:rPr>
          <w:rFonts w:eastAsia="Times New Roman"/>
          <w:b/>
          <w:szCs w:val="24"/>
        </w:rPr>
        <w:t>):</w:t>
      </w:r>
      <w:r>
        <w:rPr>
          <w:rFonts w:eastAsia="Times New Roman"/>
          <w:b/>
          <w:szCs w:val="24"/>
        </w:rPr>
        <w:t xml:space="preserve"> </w:t>
      </w:r>
      <w:r>
        <w:rPr>
          <w:rFonts w:eastAsia="Times New Roman"/>
          <w:szCs w:val="24"/>
        </w:rPr>
        <w:t>Κύριε Πρόεδρε, οι διακοπές με…</w:t>
      </w:r>
    </w:p>
    <w:p w14:paraId="63410418" w14:textId="77777777" w:rsidR="000640C0" w:rsidRDefault="00F37498">
      <w:pPr>
        <w:spacing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Προκαλείτε, όμως, κύριε Υπουργέ. Συγγνώμη, αναφερθήκατε στο όνομά του,</w:t>
      </w:r>
      <w:r>
        <w:rPr>
          <w:rFonts w:eastAsia="Times New Roman" w:cs="Times New Roman"/>
          <w:szCs w:val="24"/>
        </w:rPr>
        <w:t xml:space="preserve"> οπότε καταλαβαίνετε ότι μπορεί να υπάρξουν αντιδράσεις. </w:t>
      </w:r>
    </w:p>
    <w:p w14:paraId="63410419"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ΘΕΟΦΥΛΑΚΤΟΣ: </w:t>
      </w:r>
      <w:r>
        <w:rPr>
          <w:rFonts w:eastAsia="Times New Roman" w:cs="Times New Roman"/>
          <w:szCs w:val="24"/>
        </w:rPr>
        <w:t>Ο άλλος προκάλεσε και ο Υπουργός απαντά.</w:t>
      </w:r>
    </w:p>
    <w:p w14:paraId="6341041A" w14:textId="77777777" w:rsidR="000640C0" w:rsidRDefault="00F37498">
      <w:pPr>
        <w:spacing w:line="600" w:lineRule="auto"/>
        <w:ind w:firstLine="720"/>
        <w:jc w:val="both"/>
        <w:rPr>
          <w:rFonts w:eastAsia="Times New Roman" w:cs="Times New Roman"/>
          <w:szCs w:val="24"/>
        </w:rPr>
      </w:pPr>
      <w:r w:rsidRPr="00677F04">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Συγγνώμη, το να εκφράζω τη γνώμη μο</w:t>
      </w:r>
      <w:r>
        <w:rPr>
          <w:rFonts w:eastAsia="Times New Roman" w:cs="Times New Roman"/>
          <w:szCs w:val="24"/>
        </w:rPr>
        <w:t xml:space="preserve">υ δεν είναι πρόκληση. Δεν είναι πρόκληση να εκφράζω τη γνώμη μου! </w:t>
      </w:r>
    </w:p>
    <w:p w14:paraId="6341041B" w14:textId="77777777" w:rsidR="000640C0" w:rsidRDefault="00F37498">
      <w:pPr>
        <w:spacing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Συνεχίστε, κύριε Υπουργέ.</w:t>
      </w:r>
    </w:p>
    <w:p w14:paraId="6341041C" w14:textId="77777777" w:rsidR="000640C0" w:rsidRDefault="00F37498">
      <w:pPr>
        <w:spacing w:line="600" w:lineRule="auto"/>
        <w:ind w:firstLine="720"/>
        <w:jc w:val="both"/>
        <w:rPr>
          <w:rFonts w:eastAsia="Times New Roman"/>
          <w:szCs w:val="24"/>
        </w:rPr>
      </w:pPr>
      <w:r w:rsidRPr="00677F04">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b/>
          <w:szCs w:val="24"/>
        </w:rPr>
        <w:t xml:space="preserve"> </w:t>
      </w:r>
      <w:r>
        <w:rPr>
          <w:rFonts w:eastAsia="Times New Roman"/>
          <w:szCs w:val="24"/>
        </w:rPr>
        <w:t xml:space="preserve">Απλώς </w:t>
      </w:r>
      <w:r w:rsidRPr="00573F81">
        <w:rPr>
          <w:rFonts w:eastAsia="Times New Roman"/>
          <w:szCs w:val="24"/>
        </w:rPr>
        <w:t>για να ακουστεί στο ελλη</w:t>
      </w:r>
      <w:r w:rsidRPr="00573F81">
        <w:rPr>
          <w:rFonts w:eastAsia="Times New Roman"/>
          <w:szCs w:val="24"/>
        </w:rPr>
        <w:t xml:space="preserve">νικό Κοινοβούλιο ότι υπάρχει ενδεχόμενο </w:t>
      </w:r>
      <w:r>
        <w:rPr>
          <w:rFonts w:eastAsia="Times New Roman"/>
          <w:szCs w:val="24"/>
        </w:rPr>
        <w:t>Υ</w:t>
      </w:r>
      <w:r w:rsidRPr="00573F81">
        <w:rPr>
          <w:rFonts w:eastAsia="Times New Roman"/>
          <w:szCs w:val="24"/>
        </w:rPr>
        <w:t xml:space="preserve">πουργοί της </w:t>
      </w:r>
      <w:r>
        <w:rPr>
          <w:rFonts w:eastAsia="Times New Roman"/>
          <w:szCs w:val="24"/>
        </w:rPr>
        <w:t>Κ</w:t>
      </w:r>
      <w:r w:rsidRPr="00573F81">
        <w:rPr>
          <w:rFonts w:eastAsia="Times New Roman"/>
          <w:szCs w:val="24"/>
        </w:rPr>
        <w:t xml:space="preserve">υβέρνησης να </w:t>
      </w:r>
      <w:r>
        <w:rPr>
          <w:rFonts w:eastAsia="Times New Roman"/>
          <w:szCs w:val="24"/>
        </w:rPr>
        <w:t xml:space="preserve">«τα έχουν πάρει» </w:t>
      </w:r>
      <w:r w:rsidRPr="00573F81">
        <w:rPr>
          <w:rFonts w:eastAsia="Times New Roman"/>
          <w:szCs w:val="24"/>
        </w:rPr>
        <w:t>για τη Συμφωνία των Πρεσπών</w:t>
      </w:r>
      <w:r>
        <w:rPr>
          <w:rFonts w:eastAsia="Times New Roman"/>
          <w:szCs w:val="24"/>
        </w:rPr>
        <w:t>.</w:t>
      </w:r>
      <w:r w:rsidRPr="00573F81">
        <w:rPr>
          <w:rFonts w:eastAsia="Times New Roman"/>
          <w:szCs w:val="24"/>
        </w:rPr>
        <w:t xml:space="preserve"> </w:t>
      </w:r>
      <w:r>
        <w:rPr>
          <w:rFonts w:eastAsia="Times New Roman"/>
          <w:szCs w:val="24"/>
        </w:rPr>
        <w:t>Ε</w:t>
      </w:r>
      <w:r w:rsidRPr="00573F81">
        <w:rPr>
          <w:rFonts w:eastAsia="Times New Roman"/>
          <w:szCs w:val="24"/>
        </w:rPr>
        <w:t xml:space="preserve">δώ </w:t>
      </w:r>
      <w:r>
        <w:rPr>
          <w:rFonts w:eastAsia="Times New Roman"/>
          <w:szCs w:val="24"/>
        </w:rPr>
        <w:t>θ</w:t>
      </w:r>
      <w:r w:rsidRPr="00573F81">
        <w:rPr>
          <w:rFonts w:eastAsia="Times New Roman"/>
          <w:szCs w:val="24"/>
        </w:rPr>
        <w:t>έλω να πω ότι αυτό δεν μπορεί να σταθεί με καμ</w:t>
      </w:r>
      <w:r>
        <w:rPr>
          <w:rFonts w:eastAsia="Times New Roman"/>
          <w:szCs w:val="24"/>
        </w:rPr>
        <w:t>μ</w:t>
      </w:r>
      <w:r w:rsidRPr="00573F81">
        <w:rPr>
          <w:rFonts w:eastAsia="Times New Roman"/>
          <w:szCs w:val="24"/>
        </w:rPr>
        <w:t>ία λογική</w:t>
      </w:r>
      <w:r>
        <w:rPr>
          <w:rFonts w:eastAsia="Times New Roman"/>
          <w:szCs w:val="24"/>
        </w:rPr>
        <w:t>.</w:t>
      </w:r>
      <w:r w:rsidRPr="00573F81">
        <w:rPr>
          <w:rFonts w:eastAsia="Times New Roman"/>
          <w:szCs w:val="24"/>
        </w:rPr>
        <w:t xml:space="preserve"> </w:t>
      </w:r>
      <w:r>
        <w:rPr>
          <w:rFonts w:eastAsia="Times New Roman"/>
          <w:szCs w:val="24"/>
        </w:rPr>
        <w:t>Η</w:t>
      </w:r>
      <w:r w:rsidRPr="00573F81">
        <w:rPr>
          <w:rFonts w:eastAsia="Times New Roman"/>
          <w:szCs w:val="24"/>
        </w:rPr>
        <w:t xml:space="preserve"> </w:t>
      </w:r>
      <w:r>
        <w:rPr>
          <w:rFonts w:eastAsia="Times New Roman"/>
          <w:szCs w:val="24"/>
        </w:rPr>
        <w:t>Κ</w:t>
      </w:r>
      <w:r w:rsidRPr="00573F81">
        <w:rPr>
          <w:rFonts w:eastAsia="Times New Roman"/>
          <w:szCs w:val="24"/>
        </w:rPr>
        <w:t xml:space="preserve">υβέρνηση </w:t>
      </w:r>
      <w:r>
        <w:rPr>
          <w:rFonts w:eastAsia="Times New Roman"/>
          <w:szCs w:val="24"/>
        </w:rPr>
        <w:t>κάνει</w:t>
      </w:r>
      <w:r w:rsidRPr="00573F81">
        <w:rPr>
          <w:rFonts w:eastAsia="Times New Roman"/>
          <w:szCs w:val="24"/>
        </w:rPr>
        <w:t xml:space="preserve"> κάτι που πιστεύ</w:t>
      </w:r>
      <w:r>
        <w:rPr>
          <w:rFonts w:eastAsia="Times New Roman"/>
          <w:szCs w:val="24"/>
        </w:rPr>
        <w:t>ει</w:t>
      </w:r>
      <w:r w:rsidRPr="00573F81">
        <w:rPr>
          <w:rFonts w:eastAsia="Times New Roman"/>
          <w:szCs w:val="24"/>
        </w:rPr>
        <w:t xml:space="preserve"> ότι είναι σωστό</w:t>
      </w:r>
      <w:r>
        <w:rPr>
          <w:rFonts w:eastAsia="Times New Roman"/>
          <w:szCs w:val="24"/>
        </w:rPr>
        <w:t>. Το κάνει με θάρρος. Α</w:t>
      </w:r>
      <w:r w:rsidRPr="00573F81">
        <w:rPr>
          <w:rFonts w:eastAsia="Times New Roman"/>
          <w:szCs w:val="24"/>
        </w:rPr>
        <w:t xml:space="preserve">ναλαμβάνει </w:t>
      </w:r>
      <w:r>
        <w:rPr>
          <w:rFonts w:eastAsia="Times New Roman"/>
          <w:szCs w:val="24"/>
        </w:rPr>
        <w:t>-</w:t>
      </w:r>
      <w:r w:rsidRPr="00573F81">
        <w:rPr>
          <w:rFonts w:eastAsia="Times New Roman"/>
          <w:szCs w:val="24"/>
        </w:rPr>
        <w:t>προσωρινά θέλω να πιστεύω</w:t>
      </w:r>
      <w:r>
        <w:rPr>
          <w:rFonts w:eastAsia="Times New Roman"/>
          <w:szCs w:val="24"/>
        </w:rPr>
        <w:t>-</w:t>
      </w:r>
      <w:r w:rsidRPr="00573F81">
        <w:rPr>
          <w:rFonts w:eastAsia="Times New Roman"/>
          <w:szCs w:val="24"/>
        </w:rPr>
        <w:t xml:space="preserve"> το πολιτικό κόστος</w:t>
      </w:r>
      <w:r>
        <w:rPr>
          <w:rFonts w:eastAsia="Times New Roman"/>
          <w:szCs w:val="24"/>
        </w:rPr>
        <w:t>.</w:t>
      </w:r>
      <w:r w:rsidRPr="00573F81">
        <w:rPr>
          <w:rFonts w:eastAsia="Times New Roman"/>
          <w:szCs w:val="24"/>
        </w:rPr>
        <w:t xml:space="preserve"> </w:t>
      </w:r>
      <w:r>
        <w:rPr>
          <w:rFonts w:eastAsia="Times New Roman"/>
          <w:szCs w:val="24"/>
        </w:rPr>
        <w:t>Ν</w:t>
      </w:r>
      <w:r w:rsidRPr="00573F81">
        <w:rPr>
          <w:rFonts w:eastAsia="Times New Roman"/>
          <w:szCs w:val="24"/>
        </w:rPr>
        <w:t xml:space="preserve">α αμειφθεί γιατί κάνει αυτό που θεωρεί καθήκον </w:t>
      </w:r>
      <w:r>
        <w:rPr>
          <w:rFonts w:eastAsia="Times New Roman"/>
          <w:szCs w:val="24"/>
        </w:rPr>
        <w:t>της;</w:t>
      </w:r>
      <w:r w:rsidRPr="00573F81">
        <w:rPr>
          <w:rFonts w:eastAsia="Times New Roman"/>
          <w:szCs w:val="24"/>
        </w:rPr>
        <w:t xml:space="preserve"> </w:t>
      </w:r>
    </w:p>
    <w:p w14:paraId="6341041D" w14:textId="77777777" w:rsidR="000640C0" w:rsidRDefault="00F37498">
      <w:pPr>
        <w:spacing w:line="600" w:lineRule="auto"/>
        <w:ind w:firstLine="720"/>
        <w:jc w:val="both"/>
        <w:rPr>
          <w:rFonts w:eastAsia="Times New Roman"/>
          <w:szCs w:val="24"/>
        </w:rPr>
      </w:pPr>
      <w:r w:rsidRPr="005B1F66">
        <w:rPr>
          <w:rFonts w:eastAsia="Times New Roman"/>
          <w:b/>
          <w:szCs w:val="24"/>
        </w:rPr>
        <w:lastRenderedPageBreak/>
        <w:t>ΓΕΩΡΓΙΟΣ ΑΜΥΡΑΣ:</w:t>
      </w:r>
      <w:r w:rsidRPr="005B1F66">
        <w:rPr>
          <w:rFonts w:eastAsia="Times New Roman"/>
          <w:szCs w:val="24"/>
        </w:rPr>
        <w:t xml:space="preserve"> </w:t>
      </w:r>
      <w:r>
        <w:rPr>
          <w:rFonts w:eastAsia="Times New Roman"/>
          <w:szCs w:val="24"/>
        </w:rPr>
        <w:t xml:space="preserve">Στον κ. Καμμένο το είπατε αυτό που μας απαντήσατε; </w:t>
      </w:r>
    </w:p>
    <w:p w14:paraId="6341041E" w14:textId="77777777" w:rsidR="000640C0" w:rsidRDefault="00F37498">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6341041F" w14:textId="77777777" w:rsidR="000640C0" w:rsidRDefault="00F37498">
      <w:pPr>
        <w:spacing w:line="600" w:lineRule="auto"/>
        <w:ind w:firstLine="720"/>
        <w:jc w:val="both"/>
        <w:rPr>
          <w:rFonts w:eastAsia="Times New Roman"/>
          <w:szCs w:val="24"/>
        </w:rPr>
      </w:pPr>
      <w:r w:rsidRPr="00677F04">
        <w:rPr>
          <w:rFonts w:eastAsia="Times New Roman"/>
          <w:b/>
          <w:szCs w:val="24"/>
        </w:rPr>
        <w:t>ΔΗΜΗΤΡΙΟΣ ΠΑΠΑΓΓΕΛΟΠΟ</w:t>
      </w:r>
      <w:r w:rsidRPr="00677F04">
        <w:rPr>
          <w:rFonts w:eastAsia="Times New Roman"/>
          <w:b/>
          <w:szCs w:val="24"/>
        </w:rPr>
        <w:t>ΥΛΟΣ (Αναπληρωτής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Ό</w:t>
      </w:r>
      <w:r w:rsidRPr="00573F81">
        <w:rPr>
          <w:rFonts w:eastAsia="Times New Roman"/>
          <w:szCs w:val="24"/>
        </w:rPr>
        <w:t xml:space="preserve">σο για </w:t>
      </w:r>
      <w:r>
        <w:rPr>
          <w:rFonts w:eastAsia="Times New Roman"/>
          <w:szCs w:val="24"/>
        </w:rPr>
        <w:t>«</w:t>
      </w:r>
      <w:r w:rsidRPr="00573F81">
        <w:rPr>
          <w:rFonts w:eastAsia="Times New Roman"/>
          <w:szCs w:val="24"/>
        </w:rPr>
        <w:t xml:space="preserve">τους </w:t>
      </w:r>
      <w:r>
        <w:rPr>
          <w:rFonts w:eastAsia="Times New Roman"/>
          <w:szCs w:val="24"/>
        </w:rPr>
        <w:t xml:space="preserve">κύκλους» </w:t>
      </w:r>
      <w:r w:rsidRPr="00573F81">
        <w:rPr>
          <w:rFonts w:eastAsia="Times New Roman"/>
          <w:szCs w:val="24"/>
        </w:rPr>
        <w:t xml:space="preserve">της </w:t>
      </w:r>
      <w:r>
        <w:rPr>
          <w:rFonts w:eastAsia="Times New Roman"/>
          <w:szCs w:val="24"/>
        </w:rPr>
        <w:t>ε</w:t>
      </w:r>
      <w:r w:rsidRPr="00573F81">
        <w:rPr>
          <w:rFonts w:eastAsia="Times New Roman"/>
          <w:szCs w:val="24"/>
        </w:rPr>
        <w:t xml:space="preserve">ισαγγελέως </w:t>
      </w:r>
      <w:r w:rsidRPr="00573F81">
        <w:rPr>
          <w:rFonts w:eastAsia="Times New Roman"/>
          <w:szCs w:val="24"/>
        </w:rPr>
        <w:t>και για αυτά που κατήγγειλε</w:t>
      </w:r>
      <w:r>
        <w:rPr>
          <w:rFonts w:eastAsia="Times New Roman"/>
          <w:szCs w:val="24"/>
        </w:rPr>
        <w:t>,</w:t>
      </w:r>
      <w:r w:rsidRPr="00573F81">
        <w:rPr>
          <w:rFonts w:eastAsia="Times New Roman"/>
          <w:szCs w:val="24"/>
        </w:rPr>
        <w:t xml:space="preserve"> έχω να πω ότι όταν διευκρινιστεί </w:t>
      </w:r>
      <w:r>
        <w:rPr>
          <w:rFonts w:eastAsia="Times New Roman"/>
          <w:szCs w:val="24"/>
        </w:rPr>
        <w:t>π</w:t>
      </w:r>
      <w:r w:rsidRPr="00573F81">
        <w:rPr>
          <w:rFonts w:eastAsia="Times New Roman"/>
          <w:szCs w:val="24"/>
        </w:rPr>
        <w:t>οιοι είναι οι κύκλοι αυτοί</w:t>
      </w:r>
      <w:r>
        <w:rPr>
          <w:rFonts w:eastAsia="Times New Roman"/>
          <w:szCs w:val="24"/>
        </w:rPr>
        <w:t>,</w:t>
      </w:r>
      <w:r w:rsidRPr="00573F81">
        <w:rPr>
          <w:rFonts w:eastAsia="Times New Roman"/>
          <w:szCs w:val="24"/>
        </w:rPr>
        <w:t xml:space="preserve"> τι καταγγέλλουν συγκεκριμένα</w:t>
      </w:r>
      <w:r>
        <w:rPr>
          <w:rFonts w:eastAsia="Times New Roman"/>
          <w:szCs w:val="24"/>
        </w:rPr>
        <w:t xml:space="preserve"> και αν πράγματι ο</w:t>
      </w:r>
      <w:r>
        <w:rPr>
          <w:rFonts w:eastAsia="Times New Roman"/>
          <w:szCs w:val="24"/>
        </w:rPr>
        <w:t>ι κύκλοι</w:t>
      </w:r>
      <w:r w:rsidRPr="00573F81">
        <w:rPr>
          <w:rFonts w:eastAsia="Times New Roman"/>
          <w:szCs w:val="24"/>
        </w:rPr>
        <w:t xml:space="preserve"> αυτοί με την αγοραία γλώσσα εκπροσωπούν την εν λόγω κυρία</w:t>
      </w:r>
      <w:r>
        <w:rPr>
          <w:rFonts w:eastAsia="Times New Roman"/>
          <w:szCs w:val="24"/>
        </w:rPr>
        <w:t>,</w:t>
      </w:r>
      <w:r w:rsidRPr="00573F81">
        <w:rPr>
          <w:rFonts w:eastAsia="Times New Roman"/>
          <w:szCs w:val="24"/>
        </w:rPr>
        <w:t xml:space="preserve"> </w:t>
      </w:r>
      <w:r>
        <w:rPr>
          <w:rFonts w:eastAsia="Times New Roman"/>
          <w:szCs w:val="24"/>
        </w:rPr>
        <w:t xml:space="preserve">τότε να είστε βέβαιοι ότι όχι μόνο θα </w:t>
      </w:r>
      <w:r w:rsidRPr="00573F81">
        <w:rPr>
          <w:rFonts w:eastAsia="Times New Roman"/>
          <w:szCs w:val="24"/>
        </w:rPr>
        <w:t>δοθούν οι δέουσες απαντήσεις</w:t>
      </w:r>
      <w:r>
        <w:rPr>
          <w:rFonts w:eastAsia="Times New Roman"/>
          <w:szCs w:val="24"/>
        </w:rPr>
        <w:t>, αλλά θα τεθούν και</w:t>
      </w:r>
      <w:r w:rsidRPr="00573F81">
        <w:rPr>
          <w:rFonts w:eastAsia="Times New Roman"/>
          <w:szCs w:val="24"/>
        </w:rPr>
        <w:t xml:space="preserve"> μερικά ενδιαφέροντα ερωτήματα</w:t>
      </w:r>
      <w:r>
        <w:rPr>
          <w:rFonts w:eastAsia="Times New Roman"/>
          <w:szCs w:val="24"/>
        </w:rPr>
        <w:t xml:space="preserve">, για τα οποία </w:t>
      </w:r>
      <w:r w:rsidRPr="00573F81">
        <w:rPr>
          <w:rFonts w:eastAsia="Times New Roman"/>
          <w:szCs w:val="24"/>
        </w:rPr>
        <w:t xml:space="preserve">θα έχουν </w:t>
      </w:r>
      <w:proofErr w:type="spellStart"/>
      <w:r>
        <w:rPr>
          <w:rFonts w:eastAsia="Times New Roman"/>
          <w:szCs w:val="24"/>
        </w:rPr>
        <w:t>περισσόερο</w:t>
      </w:r>
      <w:proofErr w:type="spellEnd"/>
      <w:r w:rsidRPr="00573F81">
        <w:rPr>
          <w:rFonts w:eastAsia="Times New Roman"/>
          <w:szCs w:val="24"/>
        </w:rPr>
        <w:t xml:space="preserve"> ενδιαφέρον οι απαντήσεις</w:t>
      </w:r>
      <w:r>
        <w:rPr>
          <w:rFonts w:eastAsia="Times New Roman"/>
          <w:szCs w:val="24"/>
        </w:rPr>
        <w:t>.</w:t>
      </w:r>
    </w:p>
    <w:p w14:paraId="63410420" w14:textId="77777777" w:rsidR="000640C0" w:rsidRDefault="00F37498">
      <w:pPr>
        <w:spacing w:line="600" w:lineRule="auto"/>
        <w:ind w:firstLine="720"/>
        <w:jc w:val="both"/>
        <w:rPr>
          <w:rFonts w:eastAsia="Times New Roman"/>
          <w:szCs w:val="24"/>
        </w:rPr>
      </w:pPr>
      <w:r>
        <w:rPr>
          <w:rFonts w:eastAsia="Times New Roman"/>
          <w:szCs w:val="24"/>
        </w:rPr>
        <w:t>Επίσης,</w:t>
      </w:r>
      <w:r w:rsidRPr="00573F81">
        <w:rPr>
          <w:rFonts w:eastAsia="Times New Roman"/>
          <w:szCs w:val="24"/>
        </w:rPr>
        <w:t xml:space="preserve"> ο κ</w:t>
      </w:r>
      <w:r>
        <w:rPr>
          <w:rFonts w:eastAsia="Times New Roman"/>
          <w:szCs w:val="24"/>
        </w:rPr>
        <w:t>.</w:t>
      </w:r>
      <w:r w:rsidRPr="00573F81">
        <w:rPr>
          <w:rFonts w:eastAsia="Times New Roman"/>
          <w:szCs w:val="24"/>
        </w:rPr>
        <w:t xml:space="preserve"> Παπαθεοδώρου </w:t>
      </w:r>
      <w:r>
        <w:rPr>
          <w:rFonts w:eastAsia="Times New Roman"/>
          <w:szCs w:val="24"/>
        </w:rPr>
        <w:t xml:space="preserve">για </w:t>
      </w:r>
      <w:r w:rsidRPr="00573F81">
        <w:rPr>
          <w:rFonts w:eastAsia="Times New Roman"/>
          <w:szCs w:val="24"/>
        </w:rPr>
        <w:t xml:space="preserve">άλλη </w:t>
      </w:r>
      <w:r>
        <w:rPr>
          <w:rFonts w:eastAsia="Times New Roman"/>
          <w:szCs w:val="24"/>
        </w:rPr>
        <w:t>μια</w:t>
      </w:r>
      <w:r w:rsidRPr="00573F81">
        <w:rPr>
          <w:rFonts w:eastAsia="Times New Roman"/>
          <w:szCs w:val="24"/>
        </w:rPr>
        <w:t xml:space="preserve"> φορά προανήγγειλε ειδικά δικαστήρια</w:t>
      </w:r>
      <w:r>
        <w:rPr>
          <w:rFonts w:eastAsia="Times New Roman"/>
          <w:szCs w:val="24"/>
        </w:rPr>
        <w:t>.</w:t>
      </w:r>
      <w:r w:rsidRPr="00573F81">
        <w:rPr>
          <w:rFonts w:eastAsia="Times New Roman"/>
          <w:szCs w:val="24"/>
        </w:rPr>
        <w:t xml:space="preserve"> </w:t>
      </w:r>
      <w:r>
        <w:rPr>
          <w:rFonts w:eastAsia="Times New Roman"/>
          <w:szCs w:val="24"/>
        </w:rPr>
        <w:t>Ε</w:t>
      </w:r>
      <w:r w:rsidRPr="00573F81">
        <w:rPr>
          <w:rFonts w:eastAsia="Times New Roman"/>
          <w:szCs w:val="24"/>
        </w:rPr>
        <w:t>γώ δεν ξέρω αν θα υπάρξει ειδικό δι</w:t>
      </w:r>
      <w:r w:rsidRPr="00573F81">
        <w:rPr>
          <w:rFonts w:eastAsia="Times New Roman"/>
          <w:szCs w:val="24"/>
        </w:rPr>
        <w:lastRenderedPageBreak/>
        <w:t>καστήριο</w:t>
      </w:r>
      <w:r>
        <w:rPr>
          <w:rFonts w:eastAsia="Times New Roman"/>
          <w:szCs w:val="24"/>
        </w:rPr>
        <w:t>.</w:t>
      </w:r>
      <w:r w:rsidRPr="00573F81">
        <w:rPr>
          <w:rFonts w:eastAsia="Times New Roman"/>
          <w:szCs w:val="24"/>
        </w:rPr>
        <w:t xml:space="preserve"> </w:t>
      </w:r>
      <w:r>
        <w:rPr>
          <w:rFonts w:eastAsia="Times New Roman"/>
          <w:szCs w:val="24"/>
        </w:rPr>
        <w:t>Ε</w:t>
      </w:r>
      <w:r w:rsidRPr="00573F81">
        <w:rPr>
          <w:rFonts w:eastAsia="Times New Roman"/>
          <w:szCs w:val="24"/>
        </w:rPr>
        <w:t>ικάζω</w:t>
      </w:r>
      <w:r>
        <w:rPr>
          <w:rFonts w:eastAsia="Times New Roman"/>
          <w:szCs w:val="24"/>
        </w:rPr>
        <w:t>,</w:t>
      </w:r>
      <w:r w:rsidRPr="00573F81">
        <w:rPr>
          <w:rFonts w:eastAsia="Times New Roman"/>
          <w:szCs w:val="24"/>
        </w:rPr>
        <w:t xml:space="preserve"> </w:t>
      </w:r>
      <w:r>
        <w:rPr>
          <w:rFonts w:eastAsia="Times New Roman"/>
          <w:szCs w:val="24"/>
        </w:rPr>
        <w:t>όμως,</w:t>
      </w:r>
      <w:r w:rsidRPr="00573F81">
        <w:rPr>
          <w:rFonts w:eastAsia="Times New Roman"/>
          <w:szCs w:val="24"/>
        </w:rPr>
        <w:t xml:space="preserve"> από την πείρα μου ως </w:t>
      </w:r>
      <w:r>
        <w:rPr>
          <w:rFonts w:eastAsia="Times New Roman"/>
          <w:szCs w:val="24"/>
        </w:rPr>
        <w:t>ν</w:t>
      </w:r>
      <w:r w:rsidRPr="00573F81">
        <w:rPr>
          <w:rFonts w:eastAsia="Times New Roman"/>
          <w:szCs w:val="24"/>
        </w:rPr>
        <w:t>ομικός ότι μπορεί να υπάρξουν άλλα δικαστήρια</w:t>
      </w:r>
      <w:r>
        <w:rPr>
          <w:rFonts w:eastAsia="Times New Roman"/>
          <w:szCs w:val="24"/>
        </w:rPr>
        <w:t xml:space="preserve"> γ</w:t>
      </w:r>
      <w:r w:rsidRPr="00573F81">
        <w:rPr>
          <w:rFonts w:eastAsia="Times New Roman"/>
          <w:szCs w:val="24"/>
        </w:rPr>
        <w:t xml:space="preserve">ια όσα </w:t>
      </w:r>
      <w:r>
        <w:rPr>
          <w:rFonts w:eastAsia="Times New Roman"/>
          <w:szCs w:val="24"/>
        </w:rPr>
        <w:t xml:space="preserve">λέγονται και γράφονται </w:t>
      </w:r>
      <w:r w:rsidRPr="00573F81">
        <w:rPr>
          <w:rFonts w:eastAsia="Times New Roman"/>
          <w:szCs w:val="24"/>
        </w:rPr>
        <w:t>χωρίς αιδώ</w:t>
      </w:r>
      <w:r>
        <w:rPr>
          <w:rFonts w:eastAsia="Times New Roman"/>
          <w:szCs w:val="24"/>
        </w:rPr>
        <w:t>.</w:t>
      </w:r>
    </w:p>
    <w:p w14:paraId="63410421" w14:textId="77777777" w:rsidR="000640C0" w:rsidRDefault="00F37498">
      <w:pPr>
        <w:spacing w:line="600" w:lineRule="auto"/>
        <w:ind w:firstLine="720"/>
        <w:jc w:val="both"/>
        <w:rPr>
          <w:rFonts w:eastAsia="Times New Roman"/>
          <w:szCs w:val="24"/>
        </w:rPr>
      </w:pPr>
      <w:r w:rsidRPr="00573F81">
        <w:rPr>
          <w:rFonts w:eastAsia="Times New Roman"/>
          <w:szCs w:val="24"/>
        </w:rPr>
        <w:t xml:space="preserve"> </w:t>
      </w:r>
      <w:r>
        <w:rPr>
          <w:rFonts w:eastAsia="Times New Roman"/>
          <w:szCs w:val="24"/>
        </w:rPr>
        <w:t xml:space="preserve">Όπως είχα πει και στις </w:t>
      </w:r>
      <w:r w:rsidRPr="00573F81">
        <w:rPr>
          <w:rFonts w:eastAsia="Times New Roman"/>
          <w:szCs w:val="24"/>
        </w:rPr>
        <w:t xml:space="preserve">επιτροπές </w:t>
      </w:r>
      <w:r>
        <w:rPr>
          <w:rFonts w:eastAsia="Times New Roman"/>
          <w:szCs w:val="24"/>
        </w:rPr>
        <w:t>την προηγούμενη</w:t>
      </w:r>
      <w:r w:rsidRPr="00573F81">
        <w:rPr>
          <w:rFonts w:eastAsia="Times New Roman"/>
          <w:szCs w:val="24"/>
        </w:rPr>
        <w:t xml:space="preserve"> εβδομάδα</w:t>
      </w:r>
      <w:r>
        <w:rPr>
          <w:rFonts w:eastAsia="Times New Roman"/>
          <w:szCs w:val="24"/>
        </w:rPr>
        <w:t>,</w:t>
      </w:r>
      <w:r w:rsidRPr="00573F81">
        <w:rPr>
          <w:rFonts w:eastAsia="Times New Roman"/>
          <w:szCs w:val="24"/>
        </w:rPr>
        <w:t xml:space="preserve"> μολονότι θεωρώ </w:t>
      </w:r>
      <w:r>
        <w:rPr>
          <w:rFonts w:eastAsia="Times New Roman"/>
          <w:szCs w:val="24"/>
        </w:rPr>
        <w:t xml:space="preserve">ότι το υπό συζήτηση νομοσχέδιο είναι ένα πάρα πολύ </w:t>
      </w:r>
      <w:r w:rsidRPr="00573F81">
        <w:rPr>
          <w:rFonts w:eastAsia="Times New Roman"/>
          <w:szCs w:val="24"/>
        </w:rPr>
        <w:t>καλό νομοσχέδιο</w:t>
      </w:r>
      <w:r>
        <w:rPr>
          <w:rFonts w:eastAsia="Times New Roman"/>
          <w:szCs w:val="24"/>
        </w:rPr>
        <w:t>,</w:t>
      </w:r>
      <w:r w:rsidRPr="00573F81">
        <w:rPr>
          <w:rFonts w:eastAsia="Times New Roman"/>
          <w:szCs w:val="24"/>
        </w:rPr>
        <w:t xml:space="preserve"> θα ήμουν ιδιαίτερα ευτυχής εάν από τις συζητήσεις</w:t>
      </w:r>
      <w:r>
        <w:rPr>
          <w:rFonts w:eastAsia="Times New Roman"/>
          <w:szCs w:val="24"/>
        </w:rPr>
        <w:t xml:space="preserve"> στις</w:t>
      </w:r>
      <w:r w:rsidRPr="00573F81">
        <w:rPr>
          <w:rFonts w:eastAsia="Times New Roman"/>
          <w:szCs w:val="24"/>
        </w:rPr>
        <w:t xml:space="preserve"> επιτροπές </w:t>
      </w:r>
      <w:proofErr w:type="spellStart"/>
      <w:r>
        <w:rPr>
          <w:rFonts w:eastAsia="Times New Roman"/>
          <w:szCs w:val="24"/>
        </w:rPr>
        <w:t>προέκυπταν</w:t>
      </w:r>
      <w:proofErr w:type="spellEnd"/>
      <w:r>
        <w:rPr>
          <w:rFonts w:eastAsia="Times New Roman"/>
          <w:szCs w:val="24"/>
        </w:rPr>
        <w:t xml:space="preserve"> προσθήκες ή</w:t>
      </w:r>
      <w:r w:rsidRPr="00573F81">
        <w:rPr>
          <w:rFonts w:eastAsia="Times New Roman"/>
          <w:szCs w:val="24"/>
        </w:rPr>
        <w:t xml:space="preserve"> αλλαγές </w:t>
      </w:r>
      <w:r>
        <w:rPr>
          <w:rFonts w:eastAsia="Times New Roman"/>
          <w:szCs w:val="24"/>
        </w:rPr>
        <w:t>που θα το βελτίωνα</w:t>
      </w:r>
      <w:r>
        <w:rPr>
          <w:rFonts w:eastAsia="Times New Roman"/>
          <w:szCs w:val="24"/>
        </w:rPr>
        <w:t xml:space="preserve">ν περαιτέρω. </w:t>
      </w:r>
    </w:p>
    <w:p w14:paraId="63410422" w14:textId="77777777" w:rsidR="000640C0" w:rsidRDefault="00F37498">
      <w:pPr>
        <w:spacing w:line="600" w:lineRule="auto"/>
        <w:ind w:firstLine="709"/>
        <w:jc w:val="both"/>
        <w:rPr>
          <w:rFonts w:eastAsia="Times New Roman"/>
          <w:szCs w:val="24"/>
        </w:rPr>
      </w:pPr>
      <w:r>
        <w:rPr>
          <w:rFonts w:eastAsia="Times New Roman"/>
          <w:szCs w:val="24"/>
        </w:rPr>
        <w:t xml:space="preserve">Πράγματι, </w:t>
      </w:r>
      <w:r w:rsidRPr="00573F81">
        <w:rPr>
          <w:rFonts w:eastAsia="Times New Roman"/>
          <w:szCs w:val="24"/>
        </w:rPr>
        <w:t xml:space="preserve">η εποικοδομητική συζήτηση </w:t>
      </w:r>
      <w:r>
        <w:rPr>
          <w:rFonts w:eastAsia="Times New Roman"/>
          <w:szCs w:val="24"/>
        </w:rPr>
        <w:t xml:space="preserve">στις επιτροπές, στις οποίες </w:t>
      </w:r>
      <w:r w:rsidRPr="00573F81">
        <w:rPr>
          <w:rFonts w:eastAsia="Times New Roman"/>
          <w:szCs w:val="24"/>
        </w:rPr>
        <w:t xml:space="preserve">πρωταγωνίστησαν οι τρεις κύριοι </w:t>
      </w:r>
      <w:r>
        <w:rPr>
          <w:rFonts w:eastAsia="Times New Roman"/>
          <w:szCs w:val="24"/>
        </w:rPr>
        <w:t>σ</w:t>
      </w:r>
      <w:r w:rsidRPr="00573F81">
        <w:rPr>
          <w:rFonts w:eastAsia="Times New Roman"/>
          <w:szCs w:val="24"/>
        </w:rPr>
        <w:t>τους οποίους αναγκάστηκα να απαντήσω</w:t>
      </w:r>
      <w:r>
        <w:rPr>
          <w:rFonts w:eastAsia="Times New Roman"/>
          <w:szCs w:val="24"/>
        </w:rPr>
        <w:t>,</w:t>
      </w:r>
      <w:r w:rsidRPr="00573F81">
        <w:rPr>
          <w:rFonts w:eastAsia="Times New Roman"/>
          <w:szCs w:val="24"/>
        </w:rPr>
        <w:t xml:space="preserve"> δηλαδή</w:t>
      </w:r>
      <w:r>
        <w:rPr>
          <w:rFonts w:eastAsia="Times New Roman"/>
          <w:szCs w:val="24"/>
        </w:rPr>
        <w:t xml:space="preserve"> και</w:t>
      </w:r>
      <w:r w:rsidRPr="00573F81">
        <w:rPr>
          <w:rFonts w:eastAsia="Times New Roman"/>
          <w:szCs w:val="24"/>
        </w:rPr>
        <w:t xml:space="preserve"> ο κ</w:t>
      </w:r>
      <w:r>
        <w:rPr>
          <w:rFonts w:eastAsia="Times New Roman"/>
          <w:szCs w:val="24"/>
        </w:rPr>
        <w:t xml:space="preserve">. Καραγκούνης και </w:t>
      </w:r>
      <w:r w:rsidRPr="00573F81">
        <w:rPr>
          <w:rFonts w:eastAsia="Times New Roman"/>
          <w:szCs w:val="24"/>
        </w:rPr>
        <w:t>ο κ</w:t>
      </w:r>
      <w:r>
        <w:rPr>
          <w:rFonts w:eastAsia="Times New Roman"/>
          <w:szCs w:val="24"/>
        </w:rPr>
        <w:t xml:space="preserve">. Παπαθεοδώρου και ο κ. </w:t>
      </w:r>
      <w:proofErr w:type="spellStart"/>
      <w:r>
        <w:rPr>
          <w:rFonts w:eastAsia="Times New Roman"/>
          <w:szCs w:val="24"/>
        </w:rPr>
        <w:t>Αμυράς</w:t>
      </w:r>
      <w:proofErr w:type="spellEnd"/>
      <w:r>
        <w:rPr>
          <w:rFonts w:eastAsia="Times New Roman"/>
          <w:szCs w:val="24"/>
        </w:rPr>
        <w:t xml:space="preserve">, </w:t>
      </w:r>
      <w:r w:rsidRPr="00573F81">
        <w:rPr>
          <w:rFonts w:eastAsia="Times New Roman"/>
          <w:szCs w:val="24"/>
        </w:rPr>
        <w:t>μας έδωσε τη δυνατότητα να πραγματοποιήσ</w:t>
      </w:r>
      <w:r w:rsidRPr="00573F81">
        <w:rPr>
          <w:rFonts w:eastAsia="Times New Roman"/>
          <w:szCs w:val="24"/>
        </w:rPr>
        <w:t>ουμε σημαντικές νομοτεχνικές βελτιώσεις</w:t>
      </w:r>
      <w:r>
        <w:rPr>
          <w:rFonts w:eastAsia="Times New Roman"/>
          <w:szCs w:val="24"/>
        </w:rPr>
        <w:t>,</w:t>
      </w:r>
      <w:r w:rsidRPr="00573F81">
        <w:rPr>
          <w:rFonts w:eastAsia="Times New Roman"/>
          <w:szCs w:val="24"/>
        </w:rPr>
        <w:t xml:space="preserve"> </w:t>
      </w:r>
      <w:r>
        <w:rPr>
          <w:rFonts w:eastAsia="Times New Roman"/>
          <w:szCs w:val="24"/>
        </w:rPr>
        <w:t>ό</w:t>
      </w:r>
      <w:r w:rsidRPr="00573F81">
        <w:rPr>
          <w:rFonts w:eastAsia="Times New Roman"/>
          <w:szCs w:val="24"/>
        </w:rPr>
        <w:t>πως θα δείτε από τ</w:t>
      </w:r>
      <w:r>
        <w:rPr>
          <w:rFonts w:eastAsia="Times New Roman"/>
          <w:szCs w:val="24"/>
        </w:rPr>
        <w:t>ον πίνακα που θα σας διανεμηθεί.</w:t>
      </w:r>
      <w:r w:rsidRPr="00573F81">
        <w:rPr>
          <w:rFonts w:eastAsia="Times New Roman"/>
          <w:szCs w:val="24"/>
        </w:rPr>
        <w:t xml:space="preserve"> </w:t>
      </w:r>
      <w:r>
        <w:rPr>
          <w:rFonts w:eastAsia="Times New Roman"/>
          <w:szCs w:val="24"/>
        </w:rPr>
        <w:t>Θ</w:t>
      </w:r>
      <w:r w:rsidRPr="00573F81">
        <w:rPr>
          <w:rFonts w:eastAsia="Times New Roman"/>
          <w:szCs w:val="24"/>
        </w:rPr>
        <w:t xml:space="preserve">α σας </w:t>
      </w:r>
      <w:r>
        <w:rPr>
          <w:rFonts w:eastAsia="Times New Roman"/>
          <w:szCs w:val="24"/>
        </w:rPr>
        <w:t xml:space="preserve">τον </w:t>
      </w:r>
      <w:r w:rsidRPr="00573F81">
        <w:rPr>
          <w:rFonts w:eastAsia="Times New Roman"/>
          <w:szCs w:val="24"/>
        </w:rPr>
        <w:t xml:space="preserve">διαβάσω </w:t>
      </w:r>
      <w:r>
        <w:rPr>
          <w:rFonts w:eastAsia="Times New Roman"/>
          <w:szCs w:val="24"/>
        </w:rPr>
        <w:t>εν τάχει</w:t>
      </w:r>
      <w:r w:rsidRPr="00573F81">
        <w:rPr>
          <w:rFonts w:eastAsia="Times New Roman"/>
          <w:szCs w:val="24"/>
        </w:rPr>
        <w:t xml:space="preserve"> τώρα για να το</w:t>
      </w:r>
      <w:r>
        <w:rPr>
          <w:rFonts w:eastAsia="Times New Roman"/>
          <w:szCs w:val="24"/>
        </w:rPr>
        <w:t>ν</w:t>
      </w:r>
      <w:r w:rsidRPr="00573F81">
        <w:rPr>
          <w:rFonts w:eastAsia="Times New Roman"/>
          <w:szCs w:val="24"/>
        </w:rPr>
        <w:t xml:space="preserve"> καταθέσ</w:t>
      </w:r>
      <w:r>
        <w:rPr>
          <w:rFonts w:eastAsia="Times New Roman"/>
          <w:szCs w:val="24"/>
        </w:rPr>
        <w:t xml:space="preserve">ω. </w:t>
      </w:r>
    </w:p>
    <w:p w14:paraId="63410423" w14:textId="77777777" w:rsidR="000640C0" w:rsidRDefault="00F37498">
      <w:pPr>
        <w:spacing w:line="600" w:lineRule="auto"/>
        <w:ind w:firstLine="709"/>
        <w:jc w:val="both"/>
        <w:rPr>
          <w:rFonts w:eastAsia="Times New Roman"/>
          <w:szCs w:val="24"/>
        </w:rPr>
      </w:pPr>
      <w:r>
        <w:rPr>
          <w:rFonts w:eastAsia="Times New Roman"/>
          <w:szCs w:val="24"/>
        </w:rPr>
        <w:t xml:space="preserve">Η </w:t>
      </w:r>
      <w:r>
        <w:rPr>
          <w:rFonts w:eastAsia="Times New Roman"/>
          <w:szCs w:val="24"/>
        </w:rPr>
        <w:t xml:space="preserve">νυν παράγραφος 2 του άρθρου 1 αντικαθίσταται ως περίπτωση </w:t>
      </w:r>
      <w:r>
        <w:rPr>
          <w:rFonts w:eastAsia="Times New Roman"/>
          <w:szCs w:val="24"/>
        </w:rPr>
        <w:t xml:space="preserve">β΄ </w:t>
      </w:r>
      <w:r>
        <w:rPr>
          <w:rFonts w:eastAsia="Times New Roman"/>
          <w:szCs w:val="24"/>
        </w:rPr>
        <w:t>της παραγράφου 2 του άρθρου 1. Πριν την περί</w:t>
      </w:r>
      <w:r>
        <w:rPr>
          <w:rFonts w:eastAsia="Times New Roman"/>
          <w:szCs w:val="24"/>
        </w:rPr>
        <w:lastRenderedPageBreak/>
        <w:t>π</w:t>
      </w:r>
      <w:r>
        <w:rPr>
          <w:rFonts w:eastAsia="Times New Roman"/>
          <w:szCs w:val="24"/>
        </w:rPr>
        <w:t xml:space="preserve">τωση </w:t>
      </w:r>
      <w:r>
        <w:rPr>
          <w:rFonts w:eastAsia="Times New Roman"/>
          <w:szCs w:val="24"/>
        </w:rPr>
        <w:t xml:space="preserve">β΄ </w:t>
      </w:r>
      <w:r>
        <w:rPr>
          <w:rFonts w:eastAsia="Times New Roman"/>
          <w:szCs w:val="24"/>
        </w:rPr>
        <w:t xml:space="preserve">προστίθεται στην παράγραφο 2 του άρθρου 1 περίπτωση </w:t>
      </w:r>
      <w:r>
        <w:rPr>
          <w:rFonts w:eastAsia="Times New Roman"/>
          <w:szCs w:val="24"/>
        </w:rPr>
        <w:t xml:space="preserve">α΄ </w:t>
      </w:r>
      <w:r>
        <w:rPr>
          <w:rFonts w:eastAsia="Times New Roman"/>
          <w:szCs w:val="24"/>
        </w:rPr>
        <w:t xml:space="preserve">ως εξής: «2.α. Από την περίπτωση </w:t>
      </w:r>
      <w:r>
        <w:rPr>
          <w:rFonts w:eastAsia="Times New Roman"/>
          <w:szCs w:val="24"/>
        </w:rPr>
        <w:t xml:space="preserve">η΄ </w:t>
      </w:r>
      <w:r>
        <w:rPr>
          <w:rFonts w:eastAsia="Times New Roman"/>
          <w:szCs w:val="24"/>
        </w:rPr>
        <w:t>της παραγράφου 1 του άρθρου 1 του ν.3213/2003 η φράση «και όταν διοριστούν» διαγράφεται.</w:t>
      </w:r>
    </w:p>
    <w:p w14:paraId="63410424" w14:textId="77777777" w:rsidR="000640C0" w:rsidRDefault="00F37498">
      <w:pPr>
        <w:spacing w:line="600" w:lineRule="auto"/>
        <w:ind w:firstLine="720"/>
        <w:jc w:val="both"/>
        <w:rPr>
          <w:rFonts w:eastAsia="Times New Roman"/>
          <w:szCs w:val="24"/>
        </w:rPr>
      </w:pPr>
      <w:r>
        <w:rPr>
          <w:rFonts w:eastAsia="Times New Roman"/>
          <w:szCs w:val="24"/>
        </w:rPr>
        <w:t>Στην περίπτωση δ</w:t>
      </w:r>
      <w:r>
        <w:rPr>
          <w:rFonts w:eastAsia="Times New Roman"/>
          <w:szCs w:val="24"/>
        </w:rPr>
        <w:t>΄</w:t>
      </w:r>
      <w:r>
        <w:rPr>
          <w:rFonts w:eastAsia="Times New Roman"/>
          <w:szCs w:val="24"/>
        </w:rPr>
        <w:t xml:space="preserve"> της παραγράφου 1 του άρθρου 1 του ν.3213/2003 που </w:t>
      </w:r>
      <w:r>
        <w:rPr>
          <w:rFonts w:eastAsia="Times New Roman"/>
          <w:szCs w:val="24"/>
        </w:rPr>
        <w:t>τροποποιείται με την παράγραφο 11 του άρθρου 1 του σχεδίου νόμου, η λέξη «επικεφαλής» αντικαθίσταται από τη λέξη «προϊστάμενοι».</w:t>
      </w:r>
    </w:p>
    <w:p w14:paraId="63410425" w14:textId="77777777" w:rsidR="000640C0" w:rsidRDefault="00F37498">
      <w:pPr>
        <w:spacing w:line="600" w:lineRule="auto"/>
        <w:ind w:firstLine="720"/>
        <w:jc w:val="both"/>
        <w:rPr>
          <w:rFonts w:eastAsia="Times New Roman"/>
          <w:szCs w:val="24"/>
        </w:rPr>
      </w:pPr>
      <w:r>
        <w:rPr>
          <w:rFonts w:eastAsia="Times New Roman"/>
          <w:szCs w:val="24"/>
        </w:rPr>
        <w:t>Η παράγραφος 2 του άρθρου 1 του ν.3213/2003, που τροποποιείται με την παράγραφο 14 του άρθρου 1 του σχεδίου νόμου, αντικαθίστατ</w:t>
      </w:r>
      <w:r>
        <w:rPr>
          <w:rFonts w:eastAsia="Times New Roman"/>
          <w:szCs w:val="24"/>
        </w:rPr>
        <w:t>αι ως εξής:</w:t>
      </w:r>
    </w:p>
    <w:p w14:paraId="63410426" w14:textId="77777777" w:rsidR="000640C0" w:rsidRDefault="00F37498">
      <w:pPr>
        <w:spacing w:line="600" w:lineRule="auto"/>
        <w:ind w:firstLine="720"/>
        <w:jc w:val="both"/>
        <w:rPr>
          <w:rFonts w:eastAsia="Times New Roman"/>
          <w:szCs w:val="24"/>
        </w:rPr>
      </w:pPr>
      <w:r>
        <w:rPr>
          <w:rFonts w:eastAsia="Times New Roman"/>
          <w:szCs w:val="24"/>
        </w:rPr>
        <w:t xml:space="preserve">«Η δήλωση της παραγράφου 1 υποβάλλεται από τους υπόχρεους μέσα σε ενενήντα ημέρες από την από την απόκτηση της </w:t>
      </w:r>
      <w:proofErr w:type="spellStart"/>
      <w:r>
        <w:rPr>
          <w:rFonts w:eastAsia="Times New Roman"/>
          <w:szCs w:val="24"/>
        </w:rPr>
        <w:t>ιδιότητάς</w:t>
      </w:r>
      <w:proofErr w:type="spellEnd"/>
      <w:r>
        <w:rPr>
          <w:rFonts w:eastAsia="Times New Roman"/>
          <w:szCs w:val="24"/>
        </w:rPr>
        <w:t xml:space="preserve"> τους (αρχική δήλωση). Τα επόμενα έτη, η δήλωση υποβάλλεται κάθε χρόνο κατά το διάστημα της θητείας, της άσκησης της δραστηριότητας ή της διατήρησης της ιδιότητας των υπόχρεων και για το επόμενο έτος. Ειδικά για τους υπόχρεους </w:t>
      </w:r>
      <w:r>
        <w:rPr>
          <w:rFonts w:eastAsia="Times New Roman"/>
          <w:szCs w:val="24"/>
        </w:rPr>
        <w:lastRenderedPageBreak/>
        <w:t xml:space="preserve">των περιπτώσεων </w:t>
      </w:r>
      <w:r>
        <w:rPr>
          <w:rFonts w:eastAsia="Times New Roman"/>
          <w:szCs w:val="24"/>
        </w:rPr>
        <w:t xml:space="preserve">α΄ </w:t>
      </w:r>
      <w:r>
        <w:rPr>
          <w:rFonts w:eastAsia="Times New Roman"/>
          <w:szCs w:val="24"/>
        </w:rPr>
        <w:t xml:space="preserve">έως και </w:t>
      </w:r>
      <w:r>
        <w:rPr>
          <w:rFonts w:eastAsia="Times New Roman"/>
          <w:szCs w:val="24"/>
        </w:rPr>
        <w:t>ε΄</w:t>
      </w:r>
      <w:r>
        <w:rPr>
          <w:rFonts w:eastAsia="Times New Roman"/>
          <w:szCs w:val="24"/>
        </w:rPr>
        <w:t xml:space="preserve"> </w:t>
      </w:r>
      <w:r>
        <w:rPr>
          <w:rFonts w:eastAsia="Times New Roman"/>
          <w:szCs w:val="24"/>
        </w:rPr>
        <w:t xml:space="preserve">και </w:t>
      </w:r>
      <w:proofErr w:type="spellStart"/>
      <w:r>
        <w:rPr>
          <w:rFonts w:eastAsia="Times New Roman"/>
          <w:szCs w:val="24"/>
        </w:rPr>
        <w:t>ιβ</w:t>
      </w:r>
      <w:proofErr w:type="spellEnd"/>
      <w:r>
        <w:rPr>
          <w:rFonts w:eastAsia="Times New Roman"/>
          <w:szCs w:val="24"/>
        </w:rPr>
        <w:t xml:space="preserve">΄ </w:t>
      </w:r>
      <w:r>
        <w:rPr>
          <w:rFonts w:eastAsia="Times New Roman"/>
          <w:szCs w:val="24"/>
        </w:rPr>
        <w:t xml:space="preserve">της παραγράφου 1 η δήλωση υποβάλλεται για τρία έτη μετά από την απώλεια της ιδιότητας ή τη λήξη της θητείας. Η δήλωση υποβάλλεται εντός αποκλειστικής προθεσμίας τριών μηνών μετά τη λήξη της προθεσμίας υποβολής της δήλωσης φορολογίας εισοδήματος. </w:t>
      </w:r>
    </w:p>
    <w:p w14:paraId="63410427" w14:textId="77777777" w:rsidR="000640C0" w:rsidRDefault="00F37498">
      <w:pPr>
        <w:spacing w:line="600" w:lineRule="auto"/>
        <w:ind w:firstLine="720"/>
        <w:jc w:val="both"/>
        <w:rPr>
          <w:rFonts w:eastAsia="Times New Roman"/>
          <w:szCs w:val="24"/>
        </w:rPr>
      </w:pPr>
      <w:r>
        <w:rPr>
          <w:rFonts w:eastAsia="Times New Roman"/>
          <w:szCs w:val="24"/>
        </w:rPr>
        <w:t>Κατ’ εξαίρεση, δηλώσεις περιουσιακής κατάστασης και οικονομικών συμφερόντων αρχικές με απόκτηση ιδιότητας υπόχρεου τα έτη 2016, 2017 και 2018 ως την δημοσίευση του παρόντος και ετήσιες των ετών 2016 (χρήση 2015), 2017 (χρήση 2016) και 2018 (χρήση 2017) υπο</w:t>
      </w:r>
      <w:r>
        <w:rPr>
          <w:rFonts w:eastAsia="Times New Roman"/>
          <w:szCs w:val="24"/>
        </w:rPr>
        <w:t>βάλλονται από 04-01-2019 ως 04-03-2019».</w:t>
      </w:r>
    </w:p>
    <w:p w14:paraId="63410428" w14:textId="77777777" w:rsidR="000640C0" w:rsidRDefault="00F37498">
      <w:pPr>
        <w:spacing w:line="600" w:lineRule="auto"/>
        <w:ind w:firstLine="720"/>
        <w:jc w:val="both"/>
        <w:rPr>
          <w:rFonts w:eastAsia="Times New Roman"/>
          <w:szCs w:val="24"/>
        </w:rPr>
      </w:pPr>
      <w:r>
        <w:rPr>
          <w:rFonts w:eastAsia="Times New Roman"/>
          <w:szCs w:val="24"/>
        </w:rPr>
        <w:t xml:space="preserve">Στην παράγραφο 6 του άρθρου 2 προστίθεται εδάφιο ως εξής: «Στην περίπτωση </w:t>
      </w:r>
      <w:r>
        <w:rPr>
          <w:rFonts w:eastAsia="Times New Roman"/>
          <w:szCs w:val="24"/>
        </w:rPr>
        <w:t xml:space="preserve">δ΄ </w:t>
      </w:r>
      <w:r>
        <w:rPr>
          <w:rFonts w:eastAsia="Times New Roman"/>
          <w:szCs w:val="24"/>
        </w:rPr>
        <w:t>της παραγράφου 1 του άρθρου 2 του ν. 3213/2003, μεταξύ των λέξεων «σύζυγο» και «ή τέκνο του» προστίθεται η φράση «πρόσωπο με το οποίο έχει</w:t>
      </w:r>
      <w:r>
        <w:rPr>
          <w:rFonts w:eastAsia="Times New Roman"/>
          <w:szCs w:val="24"/>
        </w:rPr>
        <w:t xml:space="preserve"> συνάψει σύμφωνο συμβίωσης».».</w:t>
      </w:r>
    </w:p>
    <w:p w14:paraId="63410429" w14:textId="77777777" w:rsidR="000640C0" w:rsidRDefault="00F37498">
      <w:pPr>
        <w:spacing w:line="600" w:lineRule="auto"/>
        <w:ind w:firstLine="720"/>
        <w:jc w:val="both"/>
        <w:rPr>
          <w:rFonts w:eastAsia="Times New Roman"/>
          <w:szCs w:val="24"/>
        </w:rPr>
      </w:pPr>
      <w:r>
        <w:rPr>
          <w:rFonts w:eastAsia="Times New Roman"/>
          <w:szCs w:val="24"/>
        </w:rPr>
        <w:t xml:space="preserve">Επί του άρθρου 3, στην παράγραφο 7 του άρθρου 2Α του ν.3213/2003 που προστίθεται με το άρθρο 3 του σχεδίου νόμου, </w:t>
      </w:r>
      <w:r>
        <w:rPr>
          <w:rFonts w:eastAsia="Times New Roman"/>
          <w:szCs w:val="24"/>
        </w:rPr>
        <w:lastRenderedPageBreak/>
        <w:t>μετά τη φράση «Σε περίπτωση απόκτησης νέου περιουσιακού στοιχείου,» προστίθεται η φράση «ή επαύξησης αυτού,».</w:t>
      </w:r>
    </w:p>
    <w:p w14:paraId="6341042A" w14:textId="77777777" w:rsidR="000640C0" w:rsidRDefault="00F37498">
      <w:pPr>
        <w:spacing w:line="600" w:lineRule="auto"/>
        <w:ind w:firstLine="720"/>
        <w:jc w:val="both"/>
        <w:rPr>
          <w:rFonts w:eastAsia="Times New Roman"/>
          <w:szCs w:val="24"/>
        </w:rPr>
      </w:pPr>
      <w:r>
        <w:rPr>
          <w:rFonts w:eastAsia="Times New Roman"/>
          <w:szCs w:val="24"/>
        </w:rPr>
        <w:t>Σ</w:t>
      </w:r>
      <w:r>
        <w:rPr>
          <w:rFonts w:eastAsia="Times New Roman"/>
          <w:szCs w:val="24"/>
        </w:rPr>
        <w:t>το άρθρο 4: Μετά την παράγραφο 2 του άρθρου 4 του σχεδίου νόμου προστίθεται παράγραφος 2α ως εξής: «2α Η φράση «της περίπτωσης μη</w:t>
      </w:r>
      <w:r>
        <w:rPr>
          <w:rFonts w:eastAsia="Times New Roman"/>
          <w:szCs w:val="24"/>
        </w:rPr>
        <w:t>΄</w:t>
      </w:r>
      <w:r>
        <w:rPr>
          <w:rFonts w:eastAsia="Times New Roman"/>
          <w:szCs w:val="24"/>
        </w:rPr>
        <w:t xml:space="preserve">» του τελευταίου εδαφίου της περίπτωσης </w:t>
      </w:r>
      <w:proofErr w:type="spellStart"/>
      <w:r>
        <w:rPr>
          <w:rFonts w:eastAsia="Times New Roman"/>
          <w:szCs w:val="24"/>
        </w:rPr>
        <w:t>αα</w:t>
      </w:r>
      <w:proofErr w:type="spellEnd"/>
      <w:r>
        <w:rPr>
          <w:rFonts w:eastAsia="Times New Roman"/>
          <w:szCs w:val="24"/>
        </w:rPr>
        <w:t xml:space="preserve">΄ </w:t>
      </w:r>
      <w:r>
        <w:rPr>
          <w:rFonts w:eastAsia="Times New Roman"/>
          <w:szCs w:val="24"/>
        </w:rPr>
        <w:t>της παραγράφου 1 του άρθρου 3 του ν.3213/2003 αντικαθίσταται από τη φράση «της περ</w:t>
      </w:r>
      <w:r>
        <w:rPr>
          <w:rFonts w:eastAsia="Times New Roman"/>
          <w:szCs w:val="24"/>
        </w:rPr>
        <w:t xml:space="preserve">ίπτωσης </w:t>
      </w:r>
      <w:proofErr w:type="spellStart"/>
      <w:r>
        <w:rPr>
          <w:rFonts w:eastAsia="Times New Roman"/>
          <w:szCs w:val="24"/>
        </w:rPr>
        <w:t>μθ</w:t>
      </w:r>
      <w:proofErr w:type="spellEnd"/>
      <w:r>
        <w:rPr>
          <w:rFonts w:eastAsia="Times New Roman"/>
          <w:szCs w:val="24"/>
        </w:rPr>
        <w:t>΄</w:t>
      </w:r>
      <w:r>
        <w:rPr>
          <w:rFonts w:eastAsia="Times New Roman"/>
          <w:szCs w:val="24"/>
        </w:rPr>
        <w:t>».».</w:t>
      </w:r>
    </w:p>
    <w:p w14:paraId="6341042B" w14:textId="77777777" w:rsidR="000640C0" w:rsidRDefault="00F37498">
      <w:pPr>
        <w:spacing w:line="600" w:lineRule="auto"/>
        <w:ind w:firstLine="720"/>
        <w:jc w:val="both"/>
        <w:rPr>
          <w:rFonts w:eastAsia="Times New Roman"/>
          <w:szCs w:val="24"/>
        </w:rPr>
      </w:pPr>
      <w:r>
        <w:rPr>
          <w:rFonts w:eastAsia="Times New Roman"/>
          <w:szCs w:val="24"/>
        </w:rPr>
        <w:t xml:space="preserve">Το δεύτερο εδάφιο της παραγράφου 2 του άρθρου 3 του ν. 3213/2003 που αντικαθίσταται με την παράγραφο 5 του άρθρου 4 του σχεδίου νόμου, τροποποιείται ως εξής: «σε περίπτωση που προκύπτουν σοβαρές ενδείξεις ή νέα αποδεικτικά στοιχεία τέλεσης </w:t>
      </w:r>
      <w:r>
        <w:rPr>
          <w:rFonts w:eastAsia="Times New Roman"/>
          <w:szCs w:val="24"/>
        </w:rPr>
        <w:t>ή απόπειρας τέλεσης του κακουργήματος της παραγράφου 3 του άρθρου 6 ή της παραγράφου 2 του άρθρου 6Α, ο έλεγχος μπορεί κατ’ εξαίρεση να διενεργηθεί μέχρι τη συμπλήρωση της ποινικής παραγραφής των αδικημάτων.».</w:t>
      </w:r>
    </w:p>
    <w:p w14:paraId="6341042C" w14:textId="77777777" w:rsidR="000640C0" w:rsidRDefault="00F37498">
      <w:pPr>
        <w:spacing w:line="600" w:lineRule="auto"/>
        <w:ind w:firstLine="720"/>
        <w:jc w:val="both"/>
        <w:rPr>
          <w:rFonts w:eastAsia="Times New Roman"/>
          <w:szCs w:val="24"/>
        </w:rPr>
      </w:pPr>
      <w:r>
        <w:rPr>
          <w:rFonts w:eastAsia="Times New Roman"/>
          <w:szCs w:val="24"/>
        </w:rPr>
        <w:t>Εδώ θα εξηγήσω για να ικανοποιηθεί και ο κ. Κα</w:t>
      </w:r>
      <w:r>
        <w:rPr>
          <w:rFonts w:eastAsia="Times New Roman"/>
          <w:szCs w:val="24"/>
        </w:rPr>
        <w:t>ραγκούνης με τις παρατηρήσεις του.</w:t>
      </w:r>
    </w:p>
    <w:p w14:paraId="6341042D" w14:textId="77777777" w:rsidR="000640C0" w:rsidRDefault="00F37498">
      <w:pPr>
        <w:spacing w:line="600" w:lineRule="auto"/>
        <w:ind w:firstLine="720"/>
        <w:jc w:val="both"/>
        <w:rPr>
          <w:rFonts w:eastAsia="Times New Roman"/>
          <w:szCs w:val="24"/>
        </w:rPr>
      </w:pPr>
      <w:r>
        <w:rPr>
          <w:rFonts w:eastAsia="Times New Roman"/>
          <w:szCs w:val="24"/>
        </w:rPr>
        <w:lastRenderedPageBreak/>
        <w:t>Στο πέμπτο εδάφιο της παραγράφου 2 του άρθρου 3 του ν.3213/2003 που αντικαθίσταται με την παράγραφο 5 του άρθρου 4 του σχεδίου νόμου, η φράση «Ο έλεγχος, εκτός από τη διαπίστωση» αντικαθίσταται από τη φράση «Ο έλεγχος των</w:t>
      </w:r>
      <w:r>
        <w:rPr>
          <w:rFonts w:eastAsia="Times New Roman"/>
          <w:szCs w:val="24"/>
        </w:rPr>
        <w:t xml:space="preserve"> ετήσιων δηλώσεων, εκτός από τη διαπίστωση»</w:t>
      </w:r>
    </w:p>
    <w:p w14:paraId="6341042E" w14:textId="77777777" w:rsidR="000640C0" w:rsidRDefault="00F37498">
      <w:pPr>
        <w:spacing w:line="600" w:lineRule="auto"/>
        <w:ind w:firstLine="720"/>
        <w:jc w:val="both"/>
        <w:rPr>
          <w:rFonts w:eastAsia="Times New Roman"/>
          <w:szCs w:val="24"/>
        </w:rPr>
      </w:pPr>
      <w:r>
        <w:rPr>
          <w:rFonts w:eastAsia="Times New Roman"/>
          <w:szCs w:val="24"/>
        </w:rPr>
        <w:t>Στο τελευταίο εδάφιο της παραγράφου 4 του άρθρου 3Β του ν. 3213/2003 που προστίθεται με την παράγραφο 2 του άρθρου 6 του σχεδίου νόμου, η φράση «όταν προκύπτουν ενδείξεις τέλεσης του εγκλήματος της παραγράφου 3 τ</w:t>
      </w:r>
      <w:r>
        <w:rPr>
          <w:rFonts w:eastAsia="Times New Roman"/>
          <w:szCs w:val="24"/>
        </w:rPr>
        <w:t>ου άρθρου 6 ή της παραγράφου 2 του άρθρου 6Α» αντικαθίσταται από τη φράση «όταν προκύπτουν σοβαρές ενδείξεις ή νέα αποδεικτικά στοιχεία τέλεσης ή απόπειρας τέλεσης του κακουργήματος της παραγράφου 3 του άρθρου 6 ή της παραγράφου 2 του άρθρου 6Α».</w:t>
      </w:r>
    </w:p>
    <w:p w14:paraId="6341042F" w14:textId="77777777" w:rsidR="000640C0" w:rsidRDefault="00F37498">
      <w:pPr>
        <w:spacing w:line="600" w:lineRule="auto"/>
        <w:ind w:firstLine="720"/>
        <w:jc w:val="both"/>
        <w:rPr>
          <w:rFonts w:eastAsia="Times New Roman"/>
          <w:szCs w:val="24"/>
        </w:rPr>
      </w:pPr>
      <w:r>
        <w:rPr>
          <w:rFonts w:eastAsia="Times New Roman"/>
          <w:szCs w:val="24"/>
        </w:rPr>
        <w:t>Στο άρθρο</w:t>
      </w:r>
      <w:r>
        <w:rPr>
          <w:rFonts w:eastAsia="Times New Roman"/>
          <w:szCs w:val="24"/>
        </w:rPr>
        <w:t xml:space="preserve"> 7, η παράγραφος 1 του άρθρου 6 του ν.3213/2003 που αντικαθίσταται με την παράγραφο 1 του άρθρου 7 του σχεδίου νόμου, τροποποιείται ως εξής: «1. Εντός τριάντα ημερών από την πάροδο της προθεσμίας που ορίζεται στην παράγραφο 2 του άρθρου 1 του ν.3213/2003 ε</w:t>
      </w:r>
      <w:r>
        <w:rPr>
          <w:rFonts w:eastAsia="Times New Roman"/>
          <w:szCs w:val="24"/>
        </w:rPr>
        <w:t xml:space="preserve">πιτρέπεται </w:t>
      </w:r>
      <w:r>
        <w:rPr>
          <w:rFonts w:eastAsia="Times New Roman"/>
          <w:szCs w:val="24"/>
        </w:rPr>
        <w:lastRenderedPageBreak/>
        <w:t xml:space="preserve">η υποβολή δήλωσης ύστερα από πληρωμή ηλεκτρονικού </w:t>
      </w:r>
      <w:r>
        <w:rPr>
          <w:rFonts w:eastAsia="Times New Roman"/>
          <w:szCs w:val="24"/>
        </w:rPr>
        <w:t xml:space="preserve">παράβολου </w:t>
      </w:r>
      <w:r>
        <w:rPr>
          <w:rFonts w:eastAsia="Times New Roman"/>
          <w:szCs w:val="24"/>
        </w:rPr>
        <w:t>ποσού διακοσίων ευρώ για τους υπόχρεους που υποβάλουν δήλωσης στην επιτροπή ελέγχου του άρθρου 3Α και εκατό ευρώ για τους λοιπούς υπόχρεους. Μετά την πάροδο των τριάντα ημερών του προηγ</w:t>
      </w:r>
      <w:r>
        <w:rPr>
          <w:rFonts w:eastAsia="Times New Roman"/>
          <w:szCs w:val="24"/>
        </w:rPr>
        <w:t xml:space="preserve">ούμενου εδαφίου, η υποβολή δήλωσης επιτρέπεται ύστερα από πληρωμή ηλεκτρονικού </w:t>
      </w:r>
      <w:r>
        <w:rPr>
          <w:rFonts w:eastAsia="Times New Roman"/>
          <w:szCs w:val="24"/>
        </w:rPr>
        <w:t xml:space="preserve">παράβολου </w:t>
      </w:r>
      <w:r>
        <w:rPr>
          <w:rFonts w:eastAsia="Times New Roman"/>
          <w:szCs w:val="24"/>
        </w:rPr>
        <w:t xml:space="preserve">ποσού οκτακοσίων ευρώ… </w:t>
      </w:r>
    </w:p>
    <w:p w14:paraId="63410430" w14:textId="77777777" w:rsidR="000640C0" w:rsidRDefault="00F37498">
      <w:pPr>
        <w:spacing w:line="600" w:lineRule="auto"/>
        <w:ind w:firstLine="720"/>
        <w:jc w:val="both"/>
        <w:rPr>
          <w:rFonts w:eastAsia="Times New Roman"/>
          <w:szCs w:val="24"/>
        </w:rPr>
      </w:pPr>
      <w:r w:rsidRPr="0058574D">
        <w:rPr>
          <w:rFonts w:eastAsia="Times New Roman"/>
          <w:b/>
          <w:szCs w:val="24"/>
        </w:rPr>
        <w:t>ΠΡΟΕΔΡΕΥΩΝ (Μάριος Γεωργιάδης):</w:t>
      </w:r>
      <w:r>
        <w:rPr>
          <w:rFonts w:eastAsia="Times New Roman"/>
          <w:szCs w:val="24"/>
        </w:rPr>
        <w:t xml:space="preserve"> Κύριε Υπουργέ, αν αναφέρεστε σε νομοτεχνικές βελτιώσεις, δεν χρειάζεται να χάνετε χρόνο διαβάζοντάς τις. Καταθέ</w:t>
      </w:r>
      <w:r>
        <w:rPr>
          <w:rFonts w:eastAsia="Times New Roman"/>
          <w:szCs w:val="24"/>
        </w:rPr>
        <w:t xml:space="preserve">στε τις και συνεχίστε την ομιλία σας. </w:t>
      </w:r>
    </w:p>
    <w:p w14:paraId="63410431" w14:textId="77777777" w:rsidR="000640C0" w:rsidRDefault="00F37498">
      <w:pPr>
        <w:spacing w:line="600" w:lineRule="auto"/>
        <w:ind w:firstLine="720"/>
        <w:jc w:val="both"/>
        <w:rPr>
          <w:rFonts w:eastAsia="Times New Roman"/>
          <w:szCs w:val="24"/>
        </w:rPr>
      </w:pPr>
      <w:r w:rsidRPr="0058574D">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Τις καταθέτω στα Πρακτικά. </w:t>
      </w:r>
    </w:p>
    <w:p w14:paraId="63410432" w14:textId="77777777" w:rsidR="000640C0" w:rsidRDefault="00F37498">
      <w:pPr>
        <w:spacing w:line="600" w:lineRule="auto"/>
        <w:ind w:firstLine="709"/>
        <w:jc w:val="both"/>
        <w:rPr>
          <w:rFonts w:eastAsia="Times New Roman"/>
          <w:szCs w:val="24"/>
        </w:rPr>
      </w:pPr>
      <w:r>
        <w:rPr>
          <w:rFonts w:eastAsia="Times New Roman"/>
          <w:szCs w:val="24"/>
        </w:rPr>
        <w:t>(</w:t>
      </w:r>
      <w:r w:rsidRPr="0009401D">
        <w:rPr>
          <w:rFonts w:eastAsia="Times New Roman"/>
          <w:szCs w:val="24"/>
        </w:rPr>
        <w:t xml:space="preserve">Στο σημείο αυτό </w:t>
      </w:r>
      <w:r>
        <w:rPr>
          <w:rFonts w:eastAsia="Times New Roman"/>
          <w:szCs w:val="24"/>
        </w:rPr>
        <w:t xml:space="preserve">ο </w:t>
      </w:r>
      <w:r w:rsidRPr="00BC604D">
        <w:rPr>
          <w:rFonts w:eastAsia="Times New Roman"/>
          <w:szCs w:val="24"/>
        </w:rPr>
        <w:t xml:space="preserve">Αναπληρωτής Υπουργός </w:t>
      </w:r>
      <w:r>
        <w:rPr>
          <w:rFonts w:eastAsia="Times New Roman"/>
          <w:szCs w:val="24"/>
        </w:rPr>
        <w:t>κ. Δημήτριος Παπαγγελόπουλος</w:t>
      </w:r>
      <w:r w:rsidRPr="0009401D">
        <w:rPr>
          <w:rFonts w:eastAsia="Times New Roman"/>
          <w:szCs w:val="24"/>
        </w:rPr>
        <w:t xml:space="preserve"> καταθέτει για τα Πρ</w:t>
      </w:r>
      <w:r w:rsidRPr="0009401D">
        <w:rPr>
          <w:rFonts w:eastAsia="Times New Roman"/>
          <w:szCs w:val="24"/>
        </w:rPr>
        <w:t>ακτικά τ</w:t>
      </w:r>
      <w:r>
        <w:rPr>
          <w:rFonts w:eastAsia="Times New Roman"/>
          <w:szCs w:val="24"/>
        </w:rPr>
        <w:t>ις προαναφερθείσες</w:t>
      </w:r>
      <w:r w:rsidRPr="0009401D">
        <w:rPr>
          <w:rFonts w:eastAsia="Times New Roman"/>
          <w:szCs w:val="24"/>
        </w:rPr>
        <w:t xml:space="preserve"> </w:t>
      </w:r>
      <w:r>
        <w:rPr>
          <w:rFonts w:eastAsia="Times New Roman"/>
          <w:szCs w:val="24"/>
        </w:rPr>
        <w:t>νομοτεχνικές βελτιώσεις, οι οποίες έχουν</w:t>
      </w:r>
      <w:r w:rsidRPr="0009401D">
        <w:rPr>
          <w:rFonts w:eastAsia="Times New Roman"/>
          <w:szCs w:val="24"/>
        </w:rPr>
        <w:t xml:space="preserve"> ως εξής: </w:t>
      </w:r>
    </w:p>
    <w:p w14:paraId="63410433" w14:textId="77777777" w:rsidR="000640C0" w:rsidRDefault="00F37498">
      <w:pPr>
        <w:spacing w:line="600" w:lineRule="auto"/>
        <w:ind w:firstLine="709"/>
        <w:jc w:val="center"/>
        <w:rPr>
          <w:rFonts w:eastAsia="Times New Roman"/>
          <w:color w:val="FF0000"/>
          <w:szCs w:val="24"/>
        </w:rPr>
      </w:pPr>
      <w:r w:rsidRPr="006139F3">
        <w:rPr>
          <w:rFonts w:eastAsia="Times New Roman"/>
          <w:color w:val="FF0000"/>
          <w:szCs w:val="24"/>
        </w:rPr>
        <w:t>(ΑΛΛΑΓΗ ΣΕΛΙΔΑΣ)</w:t>
      </w:r>
    </w:p>
    <w:p w14:paraId="63410434" w14:textId="77777777" w:rsidR="000640C0" w:rsidRDefault="00F37498">
      <w:pPr>
        <w:spacing w:line="600" w:lineRule="auto"/>
        <w:ind w:firstLine="709"/>
        <w:jc w:val="center"/>
        <w:rPr>
          <w:rFonts w:eastAsia="Times New Roman"/>
          <w:color w:val="FF0000"/>
          <w:szCs w:val="24"/>
        </w:rPr>
      </w:pPr>
      <w:r w:rsidRPr="006139F3">
        <w:rPr>
          <w:rFonts w:eastAsia="Times New Roman"/>
          <w:color w:val="FF0000"/>
          <w:szCs w:val="24"/>
        </w:rPr>
        <w:lastRenderedPageBreak/>
        <w:t>(Να μπουν οι σελ. 122 – 124)</w:t>
      </w:r>
    </w:p>
    <w:p w14:paraId="63410435" w14:textId="77777777" w:rsidR="000640C0" w:rsidRDefault="00F37498">
      <w:pPr>
        <w:spacing w:line="600" w:lineRule="auto"/>
        <w:ind w:firstLine="709"/>
        <w:jc w:val="center"/>
        <w:rPr>
          <w:rFonts w:eastAsia="Times New Roman"/>
          <w:color w:val="FF0000"/>
          <w:szCs w:val="24"/>
        </w:rPr>
      </w:pPr>
      <w:r>
        <w:rPr>
          <w:rFonts w:eastAsia="Times New Roman"/>
          <w:color w:val="FF0000"/>
          <w:szCs w:val="24"/>
        </w:rPr>
        <w:t>(</w:t>
      </w:r>
      <w:r w:rsidRPr="00D43E96">
        <w:rPr>
          <w:rFonts w:eastAsia="Times New Roman"/>
          <w:color w:val="FF0000"/>
          <w:szCs w:val="24"/>
        </w:rPr>
        <w:t>ΑΛΛΑΓΗ ΣΕΛΙΔΑΣ</w:t>
      </w:r>
      <w:r>
        <w:rPr>
          <w:rFonts w:eastAsia="Times New Roman"/>
          <w:color w:val="FF0000"/>
          <w:szCs w:val="24"/>
        </w:rPr>
        <w:t>)</w:t>
      </w:r>
    </w:p>
    <w:p w14:paraId="63410436" w14:textId="77777777" w:rsidR="000640C0" w:rsidRDefault="00F37498">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b/>
          <w:szCs w:val="24"/>
        </w:rPr>
        <w:t xml:space="preserve">ΠΡΟΕΔΡΕΥΩΝ (Μάριος Γεωργιάδης): </w:t>
      </w:r>
      <w:r>
        <w:rPr>
          <w:rFonts w:eastAsia="Times New Roman"/>
          <w:szCs w:val="24"/>
        </w:rPr>
        <w:t>Παρακαλώ να διανεμηθούν στους κυρίους συναδέλφους.</w:t>
      </w:r>
    </w:p>
    <w:p w14:paraId="63410437"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Συνεχίστε, κύριε Υπουργέ. </w:t>
      </w:r>
    </w:p>
    <w:p w14:paraId="63410438"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3358B">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Ενδεικτικά θα αναφερθώ σε μερικές από τις νομοτεχνικές βελτιώσεις για το σκεπτικό τους. Η αναφορά σε </w:t>
      </w:r>
      <w:r w:rsidRPr="0077580D">
        <w:rPr>
          <w:rFonts w:eastAsia="Times New Roman"/>
          <w:szCs w:val="24"/>
        </w:rPr>
        <w:t>έτη αντί για χρήση στην</w:t>
      </w:r>
      <w:r>
        <w:rPr>
          <w:rFonts w:eastAsia="Times New Roman"/>
          <w:szCs w:val="24"/>
        </w:rPr>
        <w:t xml:space="preserve"> παράγραφο 2 του άρθρου 1 προτι</w:t>
      </w:r>
      <w:r>
        <w:rPr>
          <w:rFonts w:eastAsia="Times New Roman"/>
          <w:szCs w:val="24"/>
        </w:rPr>
        <w:t xml:space="preserve">μήθηκε γιατί έτσι καθιστά ευκρινές ότι είναι για τρία χρόνια μόνο μετά την απώλεια της ιδιότητας του </w:t>
      </w:r>
      <w:proofErr w:type="spellStart"/>
      <w:r>
        <w:rPr>
          <w:rFonts w:eastAsia="Times New Roman"/>
          <w:szCs w:val="24"/>
        </w:rPr>
        <w:t>υποχρέου</w:t>
      </w:r>
      <w:proofErr w:type="spellEnd"/>
      <w:r>
        <w:rPr>
          <w:rFonts w:eastAsia="Times New Roman"/>
          <w:szCs w:val="24"/>
        </w:rPr>
        <w:t>, αλλιώς -όπως ήταν μέχρι τώρα- θα δημιουργείτο η εντύπωση ότι έπρεπε να είναι για τέσσερα χρόνια. Αυτό μας το πρότειναν τα όργανα ελέγχου.</w:t>
      </w:r>
    </w:p>
    <w:p w14:paraId="63410439"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κεί</w:t>
      </w:r>
      <w:r>
        <w:rPr>
          <w:rFonts w:eastAsia="Times New Roman"/>
          <w:szCs w:val="24"/>
        </w:rPr>
        <w:t xml:space="preserve">μενο των νομοτεχνικών βελτιώσεων θα δείτε ότι η διάταξη για το πότε μπορεί να γίνει έλεγχος από τα ελεγκτικά όργανα που υπερβαίνει την πενταετία έχει ριζικά βελτιωθεί κατόπιν και των συνεδριάσεων στην </w:t>
      </w:r>
      <w:r>
        <w:rPr>
          <w:rFonts w:eastAsia="Times New Roman"/>
          <w:szCs w:val="24"/>
        </w:rPr>
        <w:t>επιτροπή</w:t>
      </w:r>
      <w:r>
        <w:rPr>
          <w:rFonts w:eastAsia="Times New Roman"/>
          <w:szCs w:val="24"/>
        </w:rPr>
        <w:t xml:space="preserve">. </w:t>
      </w:r>
    </w:p>
    <w:p w14:paraId="6341043A"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Πρώτον, έχει προστεθεί το επίθετο «σοβαρές» στο ουσιαστικό «ενδείξεις». Μία υπενθύμιση εδώ: Οι ενδείξεις δεν αποτελούν στην ποινική δικονομία μόνο την αιτία για την παραπομπή κατηγορουμένου στο ακροατήριο, αλλά αποτελούν και οι ίδιες αποδεικτικό μέσο, σύμφ</w:t>
      </w:r>
      <w:r>
        <w:rPr>
          <w:rFonts w:eastAsia="Times New Roman"/>
          <w:szCs w:val="24"/>
        </w:rPr>
        <w:t>ωνα με το άρθρο 178 του Κώδικα Ποινικής Δικονομίας. Πρόκειται για το πρώτο επώνυμο αποδεικτικό μέσο. Έτσι, αν γίνεται λόγος για σοβαρές ενδείξεις, αναφερόμαστε προφανώς σε αποδεικτικά μέσα που προκύπτουν και γνωστοποιούνται στα ελεγκτικά όργανα, τα οποία δ</w:t>
      </w:r>
      <w:r>
        <w:rPr>
          <w:rFonts w:eastAsia="Times New Roman"/>
          <w:szCs w:val="24"/>
        </w:rPr>
        <w:t>είχνουν το ενδεχόμενο τέλεσης των κακουργημάτων ήτοι τη μη υποβολή δήλωσης «πόθεν έσχες» ή την υποβολή ανακριβούς ή ελλιπούς δήλωσης, όταν αυτές οι πράξεις τελούνται με σκοπό απόκρυψης άνω των 300.000 ευρώ, άρα, για περιπτώσεις ακραίας απόκρυψης υψηλού πλο</w:t>
      </w:r>
      <w:r>
        <w:rPr>
          <w:rFonts w:eastAsia="Times New Roman"/>
          <w:szCs w:val="24"/>
        </w:rPr>
        <w:t xml:space="preserve">υτισμού. </w:t>
      </w:r>
    </w:p>
    <w:p w14:paraId="6341043B"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να γίνει ακόμα πιο σαφές, προστίθεται στη διατύπωση του νόμου «και τα νέα στοιχεία τα οποία εφόσον προκύψουν μπορούν να επιτρέψουν τον έλεγχο σε χρόνο πέραν της πενταετίας από την υποβολή της δήλωσης». Ο χρόνος διερεύνησης </w:t>
      </w:r>
      <w:r>
        <w:rPr>
          <w:rFonts w:eastAsia="Times New Roman"/>
          <w:szCs w:val="24"/>
        </w:rPr>
        <w:lastRenderedPageBreak/>
        <w:t>ακόμα και για κακου</w:t>
      </w:r>
      <w:r>
        <w:rPr>
          <w:rFonts w:eastAsia="Times New Roman"/>
          <w:szCs w:val="24"/>
        </w:rPr>
        <w:t xml:space="preserve">ργήματα δεν μπορεί να υπερβεί τη δεκαπενταετία και κακώς αναφέρεται από κάποιους εδώ ότι μιλάμε για εικοσαετία. Πρόκειται για κακουργήματα που τιμωρούνται με πρόσκαιρη κάθειρξη κατά το άρθρο 112. Άρα, λοιπόν, μέχρι δεκαπενταετία μπορεί να πάει ο έλεγχος. </w:t>
      </w:r>
    </w:p>
    <w:p w14:paraId="6341043C"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Άλλη μια ενδιαφέρουσα, κατά την άποψή μου, τροπολογία για την οποία θέλω να πω δυο λόγια, είναι η αναμόρφωση των προστίμων. Αυτό ήταν αίτημα των λιμενικών, αλλά αφορά όλους τους χαμηλόμισθους, ένστολους και μη, δημοσίους υπαλλήλους, στους οποίους περιορίζο</w:t>
      </w:r>
      <w:r>
        <w:rPr>
          <w:rFonts w:eastAsia="Times New Roman"/>
          <w:szCs w:val="24"/>
        </w:rPr>
        <w:t xml:space="preserve">υν κατά πολύ το παράβολο που ενέχει μορφή προστίμου σε περίπτωση που καθυστερήσουν. </w:t>
      </w:r>
    </w:p>
    <w:p w14:paraId="6341043D"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Θέλω να αναφερθώ όμως και σε δύο άλλα αιτήματα φορέων που δεν εντάχθηκαν στις νομοτεχνικές βελτιώσεις. Μιλάμε για τα αιτήματα της ΚΕΔΕ που θέλουν περαιτέρω μελέτη και συνε</w:t>
      </w:r>
      <w:r>
        <w:rPr>
          <w:rFonts w:eastAsia="Times New Roman"/>
          <w:szCs w:val="24"/>
        </w:rPr>
        <w:t>ργασία με το Υπουργείο Εσωτερικών, διότι οι γνωμοδοτικές επιτροπές στους δήμους που λειτουργούν σήμερα υπό το καθεστώς του «</w:t>
      </w:r>
      <w:r>
        <w:rPr>
          <w:rFonts w:eastAsia="Times New Roman"/>
          <w:szCs w:val="24"/>
        </w:rPr>
        <w:t>ΚΑΛΛΙΚΡΑΤΗ</w:t>
      </w:r>
      <w:r>
        <w:rPr>
          <w:rFonts w:eastAsia="Times New Roman"/>
          <w:szCs w:val="24"/>
        </w:rPr>
        <w:t>» έχουν πολύ ευρύ φάσμα αρμοδιοτή</w:t>
      </w:r>
      <w:r>
        <w:rPr>
          <w:rFonts w:eastAsia="Times New Roman"/>
          <w:szCs w:val="24"/>
        </w:rPr>
        <w:lastRenderedPageBreak/>
        <w:t xml:space="preserve">των που μπορεί να εκτείνονται σε ζητήματα πολεοδομίας, αδειών καταστημάτων, υγειονομικού </w:t>
      </w:r>
      <w:r>
        <w:rPr>
          <w:rFonts w:eastAsia="Times New Roman"/>
          <w:szCs w:val="24"/>
        </w:rPr>
        <w:t>ενδιαφέροντος, διαγωνισμό προμηθειών κ.λπ</w:t>
      </w:r>
      <w:r>
        <w:rPr>
          <w:rFonts w:eastAsia="Times New Roman"/>
          <w:szCs w:val="24"/>
        </w:rPr>
        <w:t>.</w:t>
      </w:r>
      <w:r>
        <w:rPr>
          <w:rFonts w:eastAsia="Times New Roman"/>
          <w:szCs w:val="24"/>
        </w:rPr>
        <w:t xml:space="preserve">. Επομένως, το θέμα θα πρέπει να εξεταστεί πιο αναλυτικά και σε συνεργασία με το Υπουργείο Εσωτερικών και τους συναρμοδίους φορείς. Θέλω να υπενθυμίσω ότι μερικές από τις γνωμοδοτικές αυτές </w:t>
      </w:r>
      <w:r>
        <w:rPr>
          <w:rFonts w:eastAsia="Times New Roman"/>
          <w:szCs w:val="24"/>
        </w:rPr>
        <w:t xml:space="preserve">επιτροπές </w:t>
      </w:r>
      <w:r>
        <w:rPr>
          <w:rFonts w:eastAsia="Times New Roman"/>
          <w:szCs w:val="24"/>
        </w:rPr>
        <w:t xml:space="preserve">διεξάγουν και </w:t>
      </w:r>
      <w:r>
        <w:rPr>
          <w:rFonts w:eastAsia="Times New Roman"/>
          <w:szCs w:val="24"/>
        </w:rPr>
        <w:t xml:space="preserve">τους διαγωνισμούς. </w:t>
      </w:r>
    </w:p>
    <w:p w14:paraId="6341043E"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Σχετικά με τους δημοσιογράφους, τώρα. Είναι πολύ βάσιμο το αίτημα της ΕΣΗΕΑ και προβληματίστηκα παρά πολύ, αλλά θα χρειαστεί να γίνει μια έρευνα περαιτέρω, να δούμε από πού μπορούμε να δανειστούμε τα στοιχεία, για τα οποία και οι δύο αρ</w:t>
      </w:r>
      <w:r>
        <w:rPr>
          <w:rFonts w:eastAsia="Times New Roman"/>
          <w:szCs w:val="24"/>
        </w:rPr>
        <w:t>μόδιοι φορείς ο ένας παραπέμπει στον άλλον. Και δεύτερον, θεωρώ πολύ εύλογο και το αίτημα να απαλλαγούν της υποβολής και της δαπάνης υποβολής δηλώσεων «πόθεν έσχες» οι άνεργοι δημοσιογράφοι. Όμως, πρέπει να μας πουν από πού θα πάρουμε αυτά τα στοιχεία.</w:t>
      </w:r>
    </w:p>
    <w:p w14:paraId="6341043F"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περιορίσω πάρα πολύ αυτά που είχα να πω λόγω ελλείψεως χρόνου. Στο σημείο αυτό θα αρκεστώ να θίξω σήμερα μερικά από τα θέματα που αποτέλεσαν σημείο αντιπαράθεσης </w:t>
      </w:r>
      <w:r>
        <w:rPr>
          <w:rFonts w:eastAsia="Times New Roman"/>
          <w:szCs w:val="24"/>
        </w:rPr>
        <w:lastRenderedPageBreak/>
        <w:t>στο παρελθόν, αποφάνθηκε γι’ αυτά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όπως και για θέματα που εθίγησαν και συζητήθηκαν </w:t>
      </w:r>
      <w:r>
        <w:rPr>
          <w:rFonts w:eastAsia="Times New Roman"/>
          <w:szCs w:val="24"/>
        </w:rPr>
        <w:t>στις επιτροπές την προηγούμενη εβδομάδα.</w:t>
      </w:r>
    </w:p>
    <w:p w14:paraId="63410440"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παρόν νομοσχέδιο συμμορφώθηκε με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σχετικά με το όργανο ελέγχου των δηλώσεων περιουσιακής κατάστασης των δικαστικών λειτουργών. Ο έλεγχος θα διενεργείται από την Επιτροπή 3Α της Βουλής, η οπο</w:t>
      </w:r>
      <w:r>
        <w:rPr>
          <w:rFonts w:eastAsia="Times New Roman"/>
          <w:szCs w:val="24"/>
        </w:rPr>
        <w:t>ία διευρύνεται με την προσθήκη ενός επιπλέον συμβούλου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ενός αντιεισαγγελέα του Αρείου Πάγου. Επομένως, η πλειοψηφία της </w:t>
      </w:r>
      <w:r>
        <w:rPr>
          <w:rFonts w:eastAsia="Times New Roman"/>
          <w:szCs w:val="24"/>
        </w:rPr>
        <w:t xml:space="preserve">επιτροπής </w:t>
      </w:r>
      <w:r>
        <w:rPr>
          <w:rFonts w:eastAsia="Times New Roman"/>
          <w:szCs w:val="24"/>
        </w:rPr>
        <w:t>θα αποτελείται από εισαγγελικούς και δικαστικούς λειτουργούς.</w:t>
      </w:r>
    </w:p>
    <w:p w14:paraId="6341044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Επιπλέον προβλέπεται ότι κατά τον έλεγχο των δηλώ</w:t>
      </w:r>
      <w:r>
        <w:rPr>
          <w:rFonts w:eastAsia="Times New Roman" w:cs="Times New Roman"/>
          <w:szCs w:val="24"/>
        </w:rPr>
        <w:t>σεων των εισαγγελικών και δικαστικών λειτουργών, καθήκοντα Προέδρου ασκεί ο αρχαιότερος δικαστικός λειτουργός. Σε αυτό το σημείο υπήρξε πλήρης συμμόρφωση με την απόφαση του Συμβουλίου της Επικρατείας.</w:t>
      </w:r>
    </w:p>
    <w:p w14:paraId="6341044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όμως, για να δείξω πόσο άδικη υπήρξε</w:t>
      </w:r>
      <w:r>
        <w:rPr>
          <w:rFonts w:eastAsia="Times New Roman" w:cs="Times New Roman"/>
          <w:szCs w:val="24"/>
        </w:rPr>
        <w:t xml:space="preserve"> η κριτική για το προγενέστερο νομικό καθεστώς δηλώσεων «πόθεν έσχες» που ακυρώθηκε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να πω ότι για πολύ μεγάλο χρονικό διάστημα στο παρελθόν οι εισαγγελικοί και δικαστικοί λειτουργοί υποβάλαμε -ήμουν κι εγώ τότε εν ενεργεία εισαγγελέας- τις δ</w:t>
      </w:r>
      <w:r>
        <w:rPr>
          <w:rFonts w:eastAsia="Times New Roman" w:cs="Times New Roman"/>
          <w:szCs w:val="24"/>
        </w:rPr>
        <w:t xml:space="preserve">ηλώσεις «πόθεν έσχες» στην </w:t>
      </w:r>
      <w:r>
        <w:rPr>
          <w:rFonts w:eastAsia="Times New Roman" w:cs="Times New Roman"/>
          <w:szCs w:val="24"/>
        </w:rPr>
        <w:t xml:space="preserve">εισαγγελία </w:t>
      </w:r>
      <w:r>
        <w:rPr>
          <w:rFonts w:eastAsia="Times New Roman" w:cs="Times New Roman"/>
          <w:szCs w:val="24"/>
        </w:rPr>
        <w:t>του Αρείου Πάγου. Τον έλεγχο πραγματοποιούσε αντιεισαγγελέας του Αρείου Πάγου και κανείς δεν είχε διαμαρτυρηθεί ότι ο έλεγχος αυτός παρέπεμπε συνειρμικά σε διωκτικό όργανο. Ας είναι, όμως.</w:t>
      </w:r>
    </w:p>
    <w:p w14:paraId="6341044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την αντικατάσταση</w:t>
      </w:r>
      <w:r>
        <w:rPr>
          <w:rFonts w:eastAsia="Times New Roman" w:cs="Times New Roman"/>
          <w:szCs w:val="24"/>
        </w:rPr>
        <w:t xml:space="preserve"> του Συνηγόρου του Πολίτη από τον Γενικό Επιθεωρητή Δημόσιας Διοίκησης, αυτό γίνεται γιατί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 xml:space="preserve">πιθεωρητής ασκεί ελεγκτικά καθήκοντα περίπου για δεκαοκτώ χιλιάδες </w:t>
      </w:r>
      <w:proofErr w:type="spellStart"/>
      <w:r>
        <w:rPr>
          <w:rFonts w:eastAsia="Times New Roman" w:cs="Times New Roman"/>
          <w:szCs w:val="24"/>
        </w:rPr>
        <w:t>ελεγχομένους</w:t>
      </w:r>
      <w:proofErr w:type="spellEnd"/>
      <w:r>
        <w:rPr>
          <w:rFonts w:eastAsia="Times New Roman" w:cs="Times New Roman"/>
          <w:szCs w:val="24"/>
        </w:rPr>
        <w:t xml:space="preserve"> και έχει πολυετή εμπειρία στο αντικείμενο του ελέγχου. Επιπλέον, αναλαμβάνει την κατάρτιση, διοίκηση, διαχείριση των συμβάσεων ανάπτυξης, βελτίωσης και συντήρησης των ηλεκτρονικών εφαρμογών των πληροφοριακών συστημάτων «πόθεν έσχες» και παρακολουθεί την </w:t>
      </w:r>
      <w:r>
        <w:rPr>
          <w:rFonts w:eastAsia="Times New Roman" w:cs="Times New Roman"/>
          <w:szCs w:val="24"/>
        </w:rPr>
        <w:lastRenderedPageBreak/>
        <w:t>υ</w:t>
      </w:r>
      <w:r>
        <w:rPr>
          <w:rFonts w:eastAsia="Times New Roman" w:cs="Times New Roman"/>
          <w:szCs w:val="24"/>
        </w:rPr>
        <w:t>λοποίησή του σύμφωνα με τη διάταξη 2Α, παράγραφος 22 του παρόντος νομοσχεδίου.</w:t>
      </w:r>
    </w:p>
    <w:p w14:paraId="6341044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Ως προς την αντικατάσταση του Συνηγόρου του Πολίτη από τον Γενικό Επιθεωρητή Δημόσιας Διοίκησης, θέλω να επισημάνω τα εξής. Σύμφωνα με το άρθρο 1 ν.3094/2003, ο Συνήγορος του Πο</w:t>
      </w:r>
      <w:r>
        <w:rPr>
          <w:rFonts w:eastAsia="Times New Roman" w:cs="Times New Roman"/>
          <w:szCs w:val="24"/>
        </w:rPr>
        <w:t>λίτη έχει ως αποστολή του τον έλεγχο στη δράση της Δημόσιας Διοίκησης και των οργάνων της και τη διαμεσολάβηση μεταξύ πολιτών και δημοσίων υπηρεσιών για την προστασία των δικαιωμάτων του πολίτη, την καταπολέμηση της κακοδιοίκησης και την τήρηση της νομιμότ</w:t>
      </w:r>
      <w:r>
        <w:rPr>
          <w:rFonts w:eastAsia="Times New Roman" w:cs="Times New Roman"/>
          <w:szCs w:val="24"/>
        </w:rPr>
        <w:t>ητας. Χαρακτηριστικό δε είναι ότι ο Συνήγορος του Πολίτη δεν έχει αποφασιστική αρμοδιότητα και διατυπώνει μόνον προτάσεις, προτροπές και συστάσεις προς τη διοίκηση.</w:t>
      </w:r>
    </w:p>
    <w:p w14:paraId="6341044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Επιπλέον, πρέπει να σημειωθεί ότι η Επιτροπή Ελέγχου των δηλώσεων Πόθεν Έσχες των πολιτικών</w:t>
      </w:r>
      <w:r>
        <w:rPr>
          <w:rFonts w:eastAsia="Times New Roman" w:cs="Times New Roman"/>
          <w:szCs w:val="24"/>
        </w:rPr>
        <w:t xml:space="preserve"> και των δικαστικών λειτουργών προφανώς δεν είναι δημόσια υπηρεσία, αλλά όργανο ελέγχου, που δεν αποτελείται από δημόσιους υπαλλήλους, αλλά από εκπροσώπους της νομοθετικής και δικαστικής εξουσίας.</w:t>
      </w:r>
    </w:p>
    <w:p w14:paraId="6341044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θέμα που ετέθη στις συζητήσεις της </w:t>
      </w:r>
      <w:r>
        <w:rPr>
          <w:rFonts w:eastAsia="Times New Roman" w:cs="Times New Roman"/>
          <w:szCs w:val="24"/>
        </w:rPr>
        <w:t xml:space="preserve">επιτροπής </w:t>
      </w:r>
      <w:r>
        <w:rPr>
          <w:rFonts w:eastAsia="Times New Roman" w:cs="Times New Roman"/>
          <w:szCs w:val="24"/>
        </w:rPr>
        <w:t>την π</w:t>
      </w:r>
      <w:r>
        <w:rPr>
          <w:rFonts w:eastAsia="Times New Roman" w:cs="Times New Roman"/>
          <w:szCs w:val="24"/>
        </w:rPr>
        <w:t xml:space="preserve">ροηγούμενη εβδομάδα σχετικά με τον τρόπο επιλογής των δικαστικών λειτουργών που συμμετέχουν στην </w:t>
      </w:r>
      <w:r>
        <w:rPr>
          <w:rFonts w:eastAsia="Times New Roman" w:cs="Times New Roman"/>
          <w:szCs w:val="24"/>
        </w:rPr>
        <w:t>Ε</w:t>
      </w:r>
      <w:r>
        <w:rPr>
          <w:rFonts w:eastAsia="Times New Roman" w:cs="Times New Roman"/>
          <w:szCs w:val="24"/>
        </w:rPr>
        <w:t>πιτροπή 3Α στο άρθρο 90 του Συντάγματος προβλέπει τη διαδικασία και το αρμόδιο όργανο, το ανώτατο Δικαστικό Συμβούλιο, για την υπηρεσιακή κατάσταση των δικαστ</w:t>
      </w:r>
      <w:r>
        <w:rPr>
          <w:rFonts w:eastAsia="Times New Roman" w:cs="Times New Roman"/>
          <w:szCs w:val="24"/>
        </w:rPr>
        <w:t>ικών λειτουργών, δηλαδή για τις προαγωγές, τοποθετήσεις, μετατάξεις και αποσπάσεις αυτών.</w:t>
      </w:r>
    </w:p>
    <w:p w14:paraId="6341044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άρθρο 89 παράγραφος 2 του Συντάγματος προβλέπεται η κατ’ εξαίρεση συμμετοχή των δικαστικών λειτουργών σε συμβούλια, επιτροπές που ασκούν αρμοδιότητες ελεγκτικού, </w:t>
      </w:r>
      <w:r>
        <w:rPr>
          <w:rFonts w:eastAsia="Times New Roman" w:cs="Times New Roman"/>
          <w:szCs w:val="24"/>
        </w:rPr>
        <w:t>πειθαρχικού ή δικαιοδοτικού χαρακτήρα.</w:t>
      </w:r>
    </w:p>
    <w:p w14:paraId="6341044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άρθρο 41 παράγραφος 2 του Κώδικα Οργάνωσης Δικαστηρίων και Δικαστικών Λειτουργών κατ’ εξαίρεση επιτρέπεται στους δικαστικούς λειτουργούς να εκλέγονται μέλη της </w:t>
      </w:r>
      <w:r>
        <w:rPr>
          <w:rFonts w:eastAsia="Times New Roman" w:cs="Times New Roman"/>
          <w:szCs w:val="24"/>
        </w:rPr>
        <w:t xml:space="preserve">ακαδημίας </w:t>
      </w:r>
      <w:r>
        <w:rPr>
          <w:rFonts w:eastAsia="Times New Roman" w:cs="Times New Roman"/>
          <w:szCs w:val="24"/>
        </w:rPr>
        <w:t xml:space="preserve">του </w:t>
      </w:r>
      <w:r>
        <w:rPr>
          <w:rFonts w:eastAsia="Times New Roman" w:cs="Times New Roman"/>
          <w:szCs w:val="24"/>
        </w:rPr>
        <w:t xml:space="preserve">διδακτικού προσωπικού </w:t>
      </w:r>
      <w:r>
        <w:rPr>
          <w:rFonts w:eastAsia="Times New Roman" w:cs="Times New Roman"/>
          <w:szCs w:val="24"/>
        </w:rPr>
        <w:t>και να μετέχουν σ</w:t>
      </w:r>
      <w:r>
        <w:rPr>
          <w:rFonts w:eastAsia="Times New Roman" w:cs="Times New Roman"/>
          <w:szCs w:val="24"/>
        </w:rPr>
        <w:t>ε συμβούλια ή επιτροπές που ασκούν αρμοδιότητες πειθαρχικού, ελεγκτικού ή δικαιοδοτικού χαρακτήρα κ.λπ</w:t>
      </w:r>
      <w:r>
        <w:rPr>
          <w:rFonts w:eastAsia="Times New Roman" w:cs="Times New Roman"/>
          <w:szCs w:val="24"/>
        </w:rPr>
        <w:t>.</w:t>
      </w:r>
      <w:r>
        <w:rPr>
          <w:rFonts w:eastAsia="Times New Roman" w:cs="Times New Roman"/>
          <w:szCs w:val="24"/>
        </w:rPr>
        <w:t>.</w:t>
      </w:r>
    </w:p>
    <w:p w14:paraId="6341044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Ο δικαστικός λειτουργός που θα μετάσχει υποδεικνύεται από τον δικαστή ή τον εισαγγελέα ή το τριμελές συμβούλιο που διευθύνει το πολιτικό ή το διοικητικ</w:t>
      </w:r>
      <w:r>
        <w:rPr>
          <w:rFonts w:eastAsia="Times New Roman" w:cs="Times New Roman"/>
          <w:szCs w:val="24"/>
        </w:rPr>
        <w:t>ό δικαστήριο ή την εισαγγελία, ύστερα από ερώτημα του Υπουργού Δικαιοσύνης.</w:t>
      </w:r>
    </w:p>
    <w:p w14:paraId="6341044A" w14:textId="77777777" w:rsidR="000640C0" w:rsidRDefault="00F37498">
      <w:pPr>
        <w:spacing w:line="600" w:lineRule="auto"/>
        <w:ind w:firstLine="720"/>
        <w:jc w:val="both"/>
        <w:rPr>
          <w:rFonts w:eastAsia="Times New Roman" w:cs="Times New Roman"/>
          <w:szCs w:val="24"/>
        </w:rPr>
      </w:pPr>
      <w:r w:rsidRPr="00537DBB">
        <w:rPr>
          <w:rFonts w:eastAsia="Times New Roman" w:cs="Times New Roman"/>
          <w:b/>
          <w:szCs w:val="24"/>
        </w:rPr>
        <w:t>ΠΡΟΕΔΡΕΥΩΝ (Μάριος Γεωργιάδης):</w:t>
      </w:r>
      <w:r>
        <w:rPr>
          <w:rFonts w:eastAsia="Times New Roman" w:cs="Times New Roman"/>
          <w:szCs w:val="24"/>
        </w:rPr>
        <w:t xml:space="preserve"> Κύριε Υπουργέ, έχετε φτάσει ήδη στα δεκαεννέα λεπτά. Σας το λέω απλά για να συντομεύσετε, σας παρακαλώ.</w:t>
      </w:r>
    </w:p>
    <w:p w14:paraId="6341044B" w14:textId="77777777" w:rsidR="000640C0" w:rsidRDefault="00F37498">
      <w:pPr>
        <w:spacing w:line="600" w:lineRule="auto"/>
        <w:ind w:firstLine="720"/>
        <w:jc w:val="both"/>
        <w:rPr>
          <w:rFonts w:eastAsia="Times New Roman" w:cs="Times New Roman"/>
          <w:szCs w:val="24"/>
        </w:rPr>
      </w:pPr>
      <w:r w:rsidRPr="00537DBB">
        <w:rPr>
          <w:rFonts w:eastAsia="Times New Roman" w:cs="Times New Roman"/>
          <w:b/>
          <w:szCs w:val="24"/>
        </w:rPr>
        <w:t>ΔΗΜΗΤΡΙΟΣ ΠΑΠΑΓΓΕΛΟΠΟΥΛΟΣ (Αναπληρωτής Υπουρ</w:t>
      </w:r>
      <w:r w:rsidRPr="00537DBB">
        <w:rPr>
          <w:rFonts w:eastAsia="Times New Roman" w:cs="Times New Roman"/>
          <w:b/>
          <w:szCs w:val="24"/>
        </w:rPr>
        <w:t>γός Δικαιοσύνης, Διαφάνειας και Ανθρωπίνων Δικαιωμάτων):</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αλλά τέσσερα λεπτά έχουν παραβιάσει όλοι και στερείτε από τον επισπεύδοντα Υπουργό να αναπτύξει το νομοσχέδιο που είναι πολύ σοβαρό και ο περισσότερος χρόνος αναλώνεται </w:t>
      </w:r>
      <w:r>
        <w:rPr>
          <w:rFonts w:eastAsia="Times New Roman" w:cs="Times New Roman"/>
          <w:szCs w:val="24"/>
        </w:rPr>
        <w:t>για θέματα επικαιρότητας;</w:t>
      </w:r>
    </w:p>
    <w:p w14:paraId="6341044C" w14:textId="77777777" w:rsidR="000640C0" w:rsidRDefault="00F37498">
      <w:pPr>
        <w:spacing w:line="600" w:lineRule="auto"/>
        <w:ind w:firstLine="720"/>
        <w:jc w:val="both"/>
        <w:rPr>
          <w:rFonts w:eastAsia="Times New Roman" w:cs="Times New Roman"/>
          <w:szCs w:val="24"/>
        </w:rPr>
      </w:pPr>
      <w:r w:rsidRPr="00537DBB">
        <w:rPr>
          <w:rFonts w:eastAsia="Times New Roman" w:cs="Times New Roman"/>
          <w:b/>
          <w:szCs w:val="24"/>
        </w:rPr>
        <w:t>ΠΡΟΕΔΡΕΥΩΝ (Μάριος Γεωργιάδης):</w:t>
      </w:r>
      <w:r>
        <w:rPr>
          <w:rFonts w:eastAsia="Times New Roman" w:cs="Times New Roman"/>
          <w:szCs w:val="24"/>
        </w:rPr>
        <w:t xml:space="preserve"> Ξέρετε ότι ο κ. Καλογήρου είναι ο Υπουργός που φέρνει το νομοσχέδιο, οπότε...</w:t>
      </w:r>
    </w:p>
    <w:p w14:paraId="6341044D" w14:textId="77777777" w:rsidR="000640C0" w:rsidRDefault="00F37498">
      <w:pPr>
        <w:spacing w:line="600" w:lineRule="auto"/>
        <w:ind w:firstLine="720"/>
        <w:jc w:val="both"/>
        <w:rPr>
          <w:rFonts w:eastAsia="Times New Roman" w:cs="Times New Roman"/>
          <w:szCs w:val="24"/>
        </w:rPr>
      </w:pPr>
      <w:r w:rsidRPr="00537DBB">
        <w:rPr>
          <w:rFonts w:eastAsia="Times New Roman" w:cs="Times New Roman"/>
          <w:b/>
          <w:szCs w:val="24"/>
        </w:rPr>
        <w:lastRenderedPageBreak/>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Επισπεύδων είμαι εγ</w:t>
      </w:r>
      <w:r>
        <w:rPr>
          <w:rFonts w:eastAsia="Times New Roman" w:cs="Times New Roman"/>
          <w:szCs w:val="24"/>
        </w:rPr>
        <w:t>ώ. Ο κ. Καλογήρου...</w:t>
      </w:r>
    </w:p>
    <w:p w14:paraId="6341044E"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Εντάξει, απλά ολοκληρώστε σε ένα εύλογο χρονικό διάστημα, κύριε Υπουργέ.</w:t>
      </w:r>
    </w:p>
    <w:p w14:paraId="6341044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Ο δικαστικός λειτουργός προεδ</w:t>
      </w:r>
      <w:r>
        <w:rPr>
          <w:rFonts w:eastAsia="Times New Roman" w:cs="Times New Roman"/>
          <w:szCs w:val="24"/>
        </w:rPr>
        <w:t xml:space="preserve">ρεύει στα ως άνω συμβούλια. Επομένως, στην περίπτωση κατά την οποία δικαστικοί λειτουργοί συμμετέχουν στις επιτροπές με τις ανωτέρω αρμοδιότητες δεν τηρείται η διαδικασία του άρθρου 90 του Συντάγματος, καθόσον η συμμετοχή τους αυτή δεν αποτελεί υπηρεσιακή </w:t>
      </w:r>
      <w:r>
        <w:rPr>
          <w:rFonts w:eastAsia="Times New Roman" w:cs="Times New Roman"/>
          <w:szCs w:val="24"/>
        </w:rPr>
        <w:t xml:space="preserve">μεταβολή. Θα ήταν, άλλωστε, και εξαιρετικά δυσχερές να συνεδριάζει το δικαστικό συμβούλιο γι’ αυτές τις επιτροπές. </w:t>
      </w:r>
    </w:p>
    <w:p w14:paraId="6341045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Επομένως, η διάταξη αυτή είναι συνταγματική και θεωρώ ότι η περαιτέρω αμφισβήτηση δημιουργεί άδικες υπόνοιες για την αμεροληψία των επικεφαλ</w:t>
      </w:r>
      <w:r>
        <w:rPr>
          <w:rFonts w:eastAsia="Times New Roman" w:cs="Times New Roman"/>
          <w:szCs w:val="24"/>
        </w:rPr>
        <w:t>ής των ανωτάτων δικαστηρίων.</w:t>
      </w:r>
    </w:p>
    <w:p w14:paraId="6341045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θα υπενθυμίσω ότι οι επικεφαλής των ανωτάτων δικαστηρίων ορίζουν τμήματα, εισηγητές, χρεώνουν υποθέσεις, χωρίς να ζητούνται οι αρμοδιότητές τους αυτές</w:t>
      </w:r>
    </w:p>
    <w:p w14:paraId="63410452" w14:textId="77777777" w:rsidR="000640C0" w:rsidRDefault="00F37498">
      <w:pPr>
        <w:spacing w:line="600" w:lineRule="auto"/>
        <w:ind w:firstLine="709"/>
        <w:jc w:val="both"/>
        <w:rPr>
          <w:rFonts w:eastAsia="Times New Roman"/>
          <w:szCs w:val="24"/>
        </w:rPr>
      </w:pPr>
      <w:r>
        <w:rPr>
          <w:rFonts w:eastAsia="Times New Roman" w:cs="Times New Roman"/>
          <w:szCs w:val="24"/>
        </w:rPr>
        <w:t>Το παρόν νομοσχέδιο, μετά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τα μετρητά εκτός τραπεζικών λογαριασμών και τα κινητά μεγάλης αξίας, αύξησε σημαντικά τα ποσά πάνω από τα οποία στις προαναφερόμενες περιπτώσεις οι υπόχρεοι έχουν υποχρέωση δηλώσεως. Η ρύθμιση αυτή είναι πλήρως εναρμονισμένη, όχι μόνο με τα διεθνή πρό</w:t>
      </w:r>
      <w:r>
        <w:rPr>
          <w:rFonts w:eastAsia="Times New Roman" w:cs="Times New Roman"/>
          <w:szCs w:val="24"/>
        </w:rPr>
        <w:t>τυπα διαφάνειας και τη νομολογία του Ευρωπαϊκού Δικαστηρίου Δικαιωμάτων του Ανθρώπου, αλλά και με την κοινή λογική.</w:t>
      </w:r>
      <w:r>
        <w:rPr>
          <w:rFonts w:eastAsia="Times New Roman" w:cs="Times New Roman"/>
          <w:szCs w:val="24"/>
        </w:rPr>
        <w:t xml:space="preserve"> </w:t>
      </w:r>
      <w:r>
        <w:rPr>
          <w:rFonts w:eastAsia="Times New Roman"/>
          <w:szCs w:val="24"/>
        </w:rPr>
        <w:t xml:space="preserve">Όλα αυτά εκτίθενται αναλυτικά στην αιτιολογική έκθεση, στην οποία παραπέμπω προς αποφυγή άσκοπων επαναλήψεων. </w:t>
      </w:r>
    </w:p>
    <w:p w14:paraId="63410453" w14:textId="77777777" w:rsidR="000640C0" w:rsidRDefault="00F37498">
      <w:pPr>
        <w:spacing w:line="600" w:lineRule="auto"/>
        <w:ind w:firstLine="720"/>
        <w:jc w:val="both"/>
        <w:rPr>
          <w:rFonts w:eastAsia="Times New Roman"/>
          <w:szCs w:val="24"/>
        </w:rPr>
      </w:pPr>
      <w:r>
        <w:rPr>
          <w:rFonts w:eastAsia="Times New Roman"/>
          <w:szCs w:val="24"/>
        </w:rPr>
        <w:t xml:space="preserve">Ενδεικτικά είχα σημειώσει να </w:t>
      </w:r>
      <w:r>
        <w:rPr>
          <w:rFonts w:eastAsia="Times New Roman"/>
          <w:szCs w:val="24"/>
        </w:rPr>
        <w:t>αναφέρω μερικά. Παρ</w:t>
      </w:r>
      <w:r>
        <w:rPr>
          <w:rFonts w:eastAsia="Times New Roman"/>
          <w:szCs w:val="24"/>
        </w:rPr>
        <w:t xml:space="preserve">’ </w:t>
      </w:r>
      <w:r>
        <w:rPr>
          <w:rFonts w:eastAsia="Times New Roman"/>
          <w:szCs w:val="24"/>
        </w:rPr>
        <w:t>όλα αυτά, μετά από την πίεση που δέχομαι για να τηρήσω το δεκαπεντάλεπτο, θα τα παρακάμψω και παραπέμπω εξ ολοκλήρου στην αιτιολογική έκθεση.</w:t>
      </w:r>
    </w:p>
    <w:p w14:paraId="63410454" w14:textId="77777777" w:rsidR="000640C0" w:rsidRDefault="00F37498">
      <w:pPr>
        <w:spacing w:line="600" w:lineRule="auto"/>
        <w:ind w:firstLine="720"/>
        <w:jc w:val="both"/>
        <w:rPr>
          <w:rFonts w:eastAsia="Times New Roman"/>
          <w:szCs w:val="24"/>
        </w:rPr>
      </w:pPr>
      <w:r>
        <w:rPr>
          <w:rFonts w:eastAsia="Times New Roman"/>
          <w:szCs w:val="24"/>
        </w:rPr>
        <w:lastRenderedPageBreak/>
        <w:t>Θα προσθέσω μόνο ότι η ελληνική φορολογική νομοθεσία υποχρεώνει τους φορολογουμένους να δηλών</w:t>
      </w:r>
      <w:r>
        <w:rPr>
          <w:rFonts w:eastAsia="Times New Roman"/>
          <w:szCs w:val="24"/>
        </w:rPr>
        <w:t>ουν κάθε κτήση κινητού, η αξία των οποίων υπερβαίνει τα 10.000</w:t>
      </w:r>
      <w:r>
        <w:rPr>
          <w:rFonts w:eastAsia="Times New Roman"/>
          <w:szCs w:val="24"/>
        </w:rPr>
        <w:t xml:space="preserve"> ευρώ</w:t>
      </w:r>
      <w:r>
        <w:rPr>
          <w:rFonts w:eastAsia="Times New Roman"/>
          <w:szCs w:val="24"/>
        </w:rPr>
        <w:t>, χωρίς κανείς να διανοηθεί να ισχυριστεί ότι η διάταξη αυτή είναι αντισυνταγματική.</w:t>
      </w:r>
    </w:p>
    <w:p w14:paraId="63410455" w14:textId="77777777" w:rsidR="000640C0" w:rsidRDefault="00F37498">
      <w:pPr>
        <w:spacing w:line="600" w:lineRule="auto"/>
        <w:ind w:firstLine="720"/>
        <w:jc w:val="both"/>
        <w:rPr>
          <w:rFonts w:eastAsia="Times New Roman"/>
          <w:szCs w:val="24"/>
        </w:rPr>
      </w:pPr>
      <w:r>
        <w:rPr>
          <w:rFonts w:eastAsia="Times New Roman"/>
          <w:szCs w:val="24"/>
        </w:rPr>
        <w:t>Αφού παρέλειψα για ποιους λόγους η διάταξη αυτή δεν μπορεί να αμφισβητηθεί, θα προσθέσω μόνο ότι σύμφωνα</w:t>
      </w:r>
      <w:r>
        <w:rPr>
          <w:rFonts w:eastAsia="Times New Roman"/>
          <w:szCs w:val="24"/>
        </w:rPr>
        <w:t xml:space="preserve"> με τα διδάγματα της κοινής πείρας και της λογικής όλοι οι Έλληνες γνωρίζουν ότι το ξέπλυμα μαύρου χρήματος γίνεται συνήθως με μετρητά εκτός τραπεζικού συστήματος και με αγορά έργων τέχνης, πολυτίμων λίθων, κοσμημάτων, κ.λπ</w:t>
      </w:r>
      <w:r>
        <w:rPr>
          <w:rFonts w:eastAsia="Times New Roman"/>
          <w:szCs w:val="24"/>
        </w:rPr>
        <w:t>.</w:t>
      </w:r>
      <w:r>
        <w:rPr>
          <w:rFonts w:eastAsia="Times New Roman"/>
          <w:szCs w:val="24"/>
        </w:rPr>
        <w:t>.</w:t>
      </w:r>
    </w:p>
    <w:p w14:paraId="63410456" w14:textId="77777777" w:rsidR="000640C0" w:rsidRDefault="00F37498">
      <w:pPr>
        <w:spacing w:line="600" w:lineRule="auto"/>
        <w:ind w:firstLine="720"/>
        <w:jc w:val="both"/>
        <w:rPr>
          <w:rFonts w:eastAsia="Times New Roman"/>
          <w:szCs w:val="24"/>
        </w:rPr>
      </w:pPr>
      <w:r>
        <w:rPr>
          <w:rFonts w:eastAsia="Times New Roman"/>
          <w:szCs w:val="24"/>
        </w:rPr>
        <w:t>Θα επισημάνω και ένα άλλο θέμα</w:t>
      </w:r>
      <w:r>
        <w:rPr>
          <w:rFonts w:eastAsia="Times New Roman"/>
          <w:szCs w:val="24"/>
        </w:rPr>
        <w:t xml:space="preserve"> και θα τελειώσω με αυτό, μολονότι είχα να πω πάρα πολλά ακόμα. Ο ισχυρισμός περί ανεπάρκειας των μέτρων ασφαλείας του ηλεκτρονικού συστήματος πόθεν έσχες έχει ήδη απορριφθεί με τις πρόσφατες αποφάσεις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που δέχθηκε ότι η διοίκηση έχει λάβει ικαν</w:t>
      </w:r>
      <w:r>
        <w:rPr>
          <w:rFonts w:eastAsia="Times New Roman"/>
          <w:szCs w:val="24"/>
        </w:rPr>
        <w:t>ά μέτρα προστασίας για την ασφάλεια του συστήματος και την ελαχιστοποίηση των κινδύνων παρέμβασης τρίτων και διαρροής.</w:t>
      </w:r>
    </w:p>
    <w:p w14:paraId="63410457" w14:textId="77777777" w:rsidR="000640C0" w:rsidRDefault="00F37498">
      <w:pPr>
        <w:spacing w:line="600" w:lineRule="auto"/>
        <w:ind w:firstLine="720"/>
        <w:jc w:val="both"/>
        <w:rPr>
          <w:rFonts w:eastAsia="Times New Roman"/>
          <w:szCs w:val="24"/>
        </w:rPr>
      </w:pPr>
      <w:r>
        <w:rPr>
          <w:rFonts w:eastAsia="Times New Roman"/>
          <w:szCs w:val="24"/>
        </w:rPr>
        <w:lastRenderedPageBreak/>
        <w:t>Θεωρώ ότι είναι ένα πάρα πολύ καλό νομοσχέδιο, το οποίο χαίρομαι που μέχρι τώρα έχει τύχει ευρείας συναινέσεως. Είμαι βέβαιος πως ο ελλην</w:t>
      </w:r>
      <w:r>
        <w:rPr>
          <w:rFonts w:eastAsia="Times New Roman"/>
          <w:szCs w:val="24"/>
        </w:rPr>
        <w:t>ικός λαός θα το πιστώσει όχι μόνο στην Κυβέρνηση που είχε τη νομοθετική πρωτοβουλία, αλλά και στα κόμματα, ακόμα και στους φορείς οι οποίοι συνέδραμαν στην κατάρτιση και ψήφιση αυτού του νομοσχεδίου.</w:t>
      </w:r>
    </w:p>
    <w:p w14:paraId="63410458" w14:textId="77777777" w:rsidR="000640C0" w:rsidRDefault="00F37498">
      <w:pPr>
        <w:spacing w:line="600" w:lineRule="auto"/>
        <w:ind w:firstLine="720"/>
        <w:jc w:val="both"/>
        <w:rPr>
          <w:rFonts w:eastAsia="Times New Roman"/>
          <w:szCs w:val="24"/>
        </w:rPr>
      </w:pPr>
      <w:r>
        <w:rPr>
          <w:rFonts w:eastAsia="Times New Roman"/>
          <w:szCs w:val="24"/>
        </w:rPr>
        <w:t>Ευχαριστώ πολύ, κύριε Πρόεδρε.</w:t>
      </w:r>
    </w:p>
    <w:p w14:paraId="63410459" w14:textId="77777777" w:rsidR="000640C0" w:rsidRDefault="00F37498">
      <w:pPr>
        <w:spacing w:line="600" w:lineRule="auto"/>
        <w:ind w:firstLine="720"/>
        <w:jc w:val="center"/>
        <w:rPr>
          <w:rFonts w:eastAsia="Times New Roman"/>
          <w:szCs w:val="24"/>
        </w:rPr>
      </w:pPr>
      <w:r>
        <w:rPr>
          <w:rFonts w:eastAsia="Times New Roman" w:cs="Times New Roman"/>
          <w:szCs w:val="24"/>
        </w:rPr>
        <w:t>(Χειροκροτήματα από την π</w:t>
      </w:r>
      <w:r>
        <w:rPr>
          <w:rFonts w:eastAsia="Times New Roman" w:cs="Times New Roman"/>
          <w:szCs w:val="24"/>
        </w:rPr>
        <w:t>τέρυγα</w:t>
      </w:r>
      <w:r w:rsidRPr="0087223B">
        <w:rPr>
          <w:rFonts w:eastAsia="Times New Roman" w:cs="Times New Roman"/>
          <w:szCs w:val="24"/>
        </w:rPr>
        <w:t xml:space="preserve"> </w:t>
      </w:r>
      <w:r>
        <w:rPr>
          <w:rFonts w:eastAsia="Times New Roman" w:cs="Times New Roman"/>
          <w:szCs w:val="24"/>
        </w:rPr>
        <w:t>του ΣΥΡΙΖΑ</w:t>
      </w:r>
      <w:r w:rsidRPr="00304E52">
        <w:rPr>
          <w:rFonts w:eastAsia="Times New Roman" w:cs="Times New Roman"/>
          <w:szCs w:val="24"/>
        </w:rPr>
        <w:t>)</w:t>
      </w:r>
    </w:p>
    <w:p w14:paraId="6341045A" w14:textId="77777777" w:rsidR="000640C0" w:rsidRDefault="00F3749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(Μάριος Γεωργιάδης): </w:t>
      </w:r>
      <w:r>
        <w:rPr>
          <w:rFonts w:eastAsia="Times New Roman" w:cs="Times New Roman"/>
          <w:bCs/>
          <w:szCs w:val="24"/>
        </w:rPr>
        <w:t>Ευχαριστούμε</w:t>
      </w:r>
      <w:r w:rsidRPr="00CF3B01">
        <w:rPr>
          <w:rFonts w:eastAsia="Times New Roman" w:cs="Times New Roman"/>
          <w:bCs/>
          <w:szCs w:val="24"/>
        </w:rPr>
        <w:t xml:space="preserve"> και εμείς, κύριε Υπουργέ.</w:t>
      </w:r>
    </w:p>
    <w:p w14:paraId="6341045B" w14:textId="77777777" w:rsidR="000640C0" w:rsidRDefault="00F37498">
      <w:pPr>
        <w:spacing w:line="600" w:lineRule="auto"/>
        <w:ind w:firstLine="720"/>
        <w:jc w:val="both"/>
        <w:rPr>
          <w:rFonts w:eastAsia="Times New Roman" w:cs="Times New Roman"/>
          <w:bCs/>
          <w:szCs w:val="24"/>
        </w:rPr>
      </w:pPr>
      <w:r w:rsidRPr="00361CCB">
        <w:rPr>
          <w:rFonts w:eastAsia="Times New Roman" w:cs="Times New Roman"/>
          <w:bCs/>
          <w:szCs w:val="24"/>
        </w:rPr>
        <w:t>Έχουμε ολοκληρώσει με τους εισηγητές και</w:t>
      </w:r>
      <w:r>
        <w:rPr>
          <w:rFonts w:eastAsia="Times New Roman" w:cs="Times New Roman"/>
          <w:bCs/>
          <w:szCs w:val="24"/>
        </w:rPr>
        <w:t xml:space="preserve"> </w:t>
      </w:r>
      <w:r w:rsidRPr="00361CCB">
        <w:rPr>
          <w:rFonts w:eastAsia="Times New Roman" w:cs="Times New Roman"/>
          <w:bCs/>
          <w:szCs w:val="24"/>
        </w:rPr>
        <w:t xml:space="preserve">τους ειδικούς αγορητές. Μίλησε και ο </w:t>
      </w:r>
      <w:r>
        <w:rPr>
          <w:rFonts w:eastAsia="Times New Roman" w:cs="Times New Roman"/>
          <w:bCs/>
          <w:szCs w:val="24"/>
        </w:rPr>
        <w:t xml:space="preserve">κύριος </w:t>
      </w:r>
      <w:r w:rsidRPr="00361CCB">
        <w:rPr>
          <w:rFonts w:eastAsia="Times New Roman" w:cs="Times New Roman"/>
          <w:bCs/>
          <w:szCs w:val="24"/>
        </w:rPr>
        <w:t>Υπουργός. Ξεκινάμε τώρα με τη λίστα των ομιλητών και των Κοινοβουλευτικών</w:t>
      </w:r>
      <w:r>
        <w:rPr>
          <w:rFonts w:eastAsia="Times New Roman" w:cs="Times New Roman"/>
          <w:bCs/>
          <w:szCs w:val="24"/>
        </w:rPr>
        <w:t xml:space="preserve"> Εκπροσώ</w:t>
      </w:r>
      <w:r>
        <w:rPr>
          <w:rFonts w:eastAsia="Times New Roman" w:cs="Times New Roman"/>
          <w:bCs/>
          <w:szCs w:val="24"/>
        </w:rPr>
        <w:t>πων</w:t>
      </w:r>
      <w:r w:rsidRPr="00361CCB">
        <w:rPr>
          <w:rFonts w:eastAsia="Times New Roman" w:cs="Times New Roman"/>
          <w:bCs/>
          <w:szCs w:val="24"/>
        </w:rPr>
        <w:t xml:space="preserve">. Θα </w:t>
      </w:r>
      <w:r>
        <w:rPr>
          <w:rFonts w:eastAsia="Times New Roman" w:cs="Times New Roman"/>
          <w:bCs/>
          <w:szCs w:val="24"/>
        </w:rPr>
        <w:t>έρχονται</w:t>
      </w:r>
      <w:r w:rsidRPr="00361CCB">
        <w:rPr>
          <w:rFonts w:eastAsia="Times New Roman" w:cs="Times New Roman"/>
          <w:bCs/>
          <w:szCs w:val="24"/>
        </w:rPr>
        <w:t xml:space="preserve"> στο Βήμα δύο ομιλητές</w:t>
      </w:r>
      <w:r>
        <w:rPr>
          <w:rFonts w:eastAsia="Times New Roman" w:cs="Times New Roman"/>
          <w:bCs/>
          <w:szCs w:val="24"/>
        </w:rPr>
        <w:t>,</w:t>
      </w:r>
      <w:r w:rsidRPr="00361CCB">
        <w:rPr>
          <w:rFonts w:eastAsia="Times New Roman" w:cs="Times New Roman"/>
          <w:bCs/>
          <w:szCs w:val="24"/>
        </w:rPr>
        <w:t xml:space="preserve"> ένας Κοινοβουλευτικός</w:t>
      </w:r>
      <w:r>
        <w:rPr>
          <w:rFonts w:eastAsia="Times New Roman" w:cs="Times New Roman"/>
          <w:bCs/>
          <w:szCs w:val="24"/>
        </w:rPr>
        <w:t>,</w:t>
      </w:r>
      <w:r w:rsidRPr="00361CCB">
        <w:rPr>
          <w:rFonts w:eastAsia="Times New Roman" w:cs="Times New Roman"/>
          <w:bCs/>
          <w:szCs w:val="24"/>
        </w:rPr>
        <w:t xml:space="preserve"> έτσι ώστε να ολοκληρώσουμε τη διαδικασία. Έχουν εγγραφεί δεκατέσσερις συνάδελφοι, οπότε θα υπολογίσουμε και τους χρόνους για να δούμε πότε θα ολοκληρώσουμε.</w:t>
      </w:r>
    </w:p>
    <w:p w14:paraId="6341045C" w14:textId="77777777" w:rsidR="000640C0" w:rsidRDefault="00F37498">
      <w:pPr>
        <w:spacing w:line="600" w:lineRule="auto"/>
        <w:ind w:firstLine="720"/>
        <w:jc w:val="both"/>
        <w:rPr>
          <w:rFonts w:eastAsia="Times New Roman" w:cs="Times New Roman"/>
          <w:bCs/>
          <w:szCs w:val="24"/>
        </w:rPr>
      </w:pPr>
      <w:r w:rsidRPr="00361CCB">
        <w:rPr>
          <w:rFonts w:eastAsia="Times New Roman" w:cs="Times New Roman"/>
          <w:bCs/>
          <w:szCs w:val="24"/>
        </w:rPr>
        <w:lastRenderedPageBreak/>
        <w:t>Πρώτος εκ των ομιλητών είναι ο κ. Πα</w:t>
      </w:r>
      <w:r w:rsidRPr="00361CCB">
        <w:rPr>
          <w:rFonts w:eastAsia="Times New Roman" w:cs="Times New Roman"/>
          <w:bCs/>
          <w:szCs w:val="24"/>
        </w:rPr>
        <w:t>παηλιού. Αμέσως μετά</w:t>
      </w:r>
      <w:r>
        <w:rPr>
          <w:rFonts w:eastAsia="Times New Roman" w:cs="Times New Roman"/>
          <w:bCs/>
          <w:szCs w:val="24"/>
        </w:rPr>
        <w:t xml:space="preserve"> θα πάρει τον λόγο</w:t>
      </w:r>
      <w:r w:rsidRPr="00361CCB">
        <w:rPr>
          <w:rFonts w:eastAsia="Times New Roman" w:cs="Times New Roman"/>
          <w:bCs/>
          <w:szCs w:val="24"/>
        </w:rPr>
        <w:t xml:space="preserve"> ο συνάδελφος κ. Τασούλας και πρώτος εκ των Κοινοβουλευτικών </w:t>
      </w:r>
      <w:r>
        <w:rPr>
          <w:rFonts w:eastAsia="Times New Roman" w:cs="Times New Roman"/>
          <w:bCs/>
          <w:szCs w:val="24"/>
        </w:rPr>
        <w:t xml:space="preserve">Εκπροσώπων </w:t>
      </w:r>
      <w:r w:rsidRPr="00361CCB">
        <w:rPr>
          <w:rFonts w:eastAsia="Times New Roman" w:cs="Times New Roman"/>
          <w:bCs/>
          <w:szCs w:val="24"/>
        </w:rPr>
        <w:t>ο κ. Θεοχαρόπουλος</w:t>
      </w:r>
    </w:p>
    <w:p w14:paraId="6341045D"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Ορίστε, κ</w:t>
      </w:r>
      <w:r w:rsidRPr="00361CCB">
        <w:rPr>
          <w:rFonts w:eastAsia="Times New Roman" w:cs="Times New Roman"/>
          <w:bCs/>
          <w:szCs w:val="24"/>
        </w:rPr>
        <w:t>ύριε συνάδελφε, έχετε τον λόγο για επτά λεπτά.</w:t>
      </w:r>
    </w:p>
    <w:p w14:paraId="6341045E"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ΓΕΩΡΓΙΟΣ ΠΑΠΑΗΛΙΟΥ</w:t>
      </w:r>
      <w:r w:rsidRPr="004D739B">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Κύριε Πρόεδρε, κύριοι Υπουργοί, κυρίες και κύριοι σ</w:t>
      </w:r>
      <w:r>
        <w:rPr>
          <w:rFonts w:eastAsia="Times New Roman" w:cs="Times New Roman"/>
          <w:bCs/>
          <w:szCs w:val="24"/>
        </w:rPr>
        <w:t>υνάδελφοι, ο έλεγχος των δηλώσεων περιουσιακής κατάστασης πόθεν έσχες έχει αποδειχθεί ότι αποτελεί σημαντικό εργαλείο για την καταπολέμηση της διαφθοράς. Αυτό δεν σημαίνει ότι είναι και το μοναδικό εργαλείο. Η καταπολέμηση της διαφθοράς απαιτεί και άλλες π</w:t>
      </w:r>
      <w:r>
        <w:rPr>
          <w:rFonts w:eastAsia="Times New Roman" w:cs="Times New Roman"/>
          <w:bCs/>
          <w:szCs w:val="24"/>
        </w:rPr>
        <w:t>ρωτοβουλίες</w:t>
      </w:r>
      <w:r>
        <w:rPr>
          <w:rFonts w:eastAsia="Times New Roman" w:cs="Times New Roman"/>
          <w:bCs/>
          <w:szCs w:val="24"/>
        </w:rPr>
        <w:t xml:space="preserve">, </w:t>
      </w:r>
      <w:r>
        <w:rPr>
          <w:rFonts w:eastAsia="Times New Roman" w:cs="Times New Roman"/>
          <w:bCs/>
          <w:szCs w:val="24"/>
        </w:rPr>
        <w:t>μεταξύ των οποίων και παρεμβάσεις που θα γίνουν</w:t>
      </w:r>
      <w:r>
        <w:rPr>
          <w:rFonts w:eastAsia="Times New Roman" w:cs="Times New Roman"/>
          <w:bCs/>
          <w:szCs w:val="24"/>
        </w:rPr>
        <w:t xml:space="preserve"> -</w:t>
      </w:r>
      <w:proofErr w:type="spellStart"/>
      <w:r>
        <w:rPr>
          <w:rFonts w:eastAsia="Times New Roman" w:cs="Times New Roman"/>
          <w:bCs/>
          <w:szCs w:val="24"/>
        </w:rPr>
        <w:t>α</w:t>
      </w:r>
      <w:r>
        <w:rPr>
          <w:rFonts w:eastAsia="Times New Roman" w:cs="Times New Roman"/>
          <w:bCs/>
          <w:szCs w:val="24"/>
        </w:rPr>
        <w:t>έτσι</w:t>
      </w:r>
      <w:proofErr w:type="spellEnd"/>
      <w:r>
        <w:rPr>
          <w:rFonts w:eastAsia="Times New Roman" w:cs="Times New Roman"/>
          <w:bCs/>
          <w:szCs w:val="24"/>
        </w:rPr>
        <w:t xml:space="preserve"> τουλάχιστον προσδοκώ βάσιμα</w:t>
      </w:r>
      <w:r>
        <w:rPr>
          <w:rFonts w:eastAsia="Times New Roman" w:cs="Times New Roman"/>
          <w:bCs/>
          <w:szCs w:val="24"/>
        </w:rPr>
        <w:t>-</w:t>
      </w:r>
      <w:r>
        <w:rPr>
          <w:rFonts w:eastAsia="Times New Roman" w:cs="Times New Roman"/>
          <w:bCs/>
          <w:szCs w:val="24"/>
        </w:rPr>
        <w:t xml:space="preserve"> στο πλαίσιο της αναθεώρησης του Συντάγματος.</w:t>
      </w:r>
    </w:p>
    <w:p w14:paraId="6341045F"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 xml:space="preserve">Στη χώρα μας προβλήματα που έχουν ανακύψει στην πορεία του ελέγχου των δηλώσεων πόθεν έσχες επιδιώκεται να αντιμετωπιστούν με το παρόν νομοσχέδιο. Σε αυτό το πλαίσιο οι </w:t>
      </w:r>
      <w:r>
        <w:rPr>
          <w:rFonts w:eastAsia="Times New Roman" w:cs="Times New Roman"/>
          <w:bCs/>
          <w:szCs w:val="24"/>
        </w:rPr>
        <w:lastRenderedPageBreak/>
        <w:t>προτεινόμενες ρυθμίσεις αποσκοπούν στην περαιτέρω ενίσχυση της διαφάνειας, της ισονομία</w:t>
      </w:r>
      <w:r>
        <w:rPr>
          <w:rFonts w:eastAsia="Times New Roman" w:cs="Times New Roman"/>
          <w:bCs/>
          <w:szCs w:val="24"/>
        </w:rPr>
        <w:t xml:space="preserve">ς και στην καταστολή της διαφθοράς. </w:t>
      </w:r>
    </w:p>
    <w:p w14:paraId="63410460"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Ενδεικτικά οι ειδικότερες προβλέψεις του υπό κρίση νομοσχεδίου είναι η συμπερίληψη στους υπόχρεους υποβολής δηλώσεων πόθεν έσχες και άλλων κατηγοριών προσώπων με σκοπό την προσαρμογή του θεσμού στις νεότερες νομοθετικές</w:t>
      </w:r>
      <w:r>
        <w:rPr>
          <w:rFonts w:eastAsia="Times New Roman" w:cs="Times New Roman"/>
          <w:bCs/>
          <w:szCs w:val="24"/>
        </w:rPr>
        <w:t xml:space="preserve"> και διοικητικές εξελίξεις, αλλά και στη ζώσα πραγματικότητα, η εξειδίκευση του τρόπου και του περιεχομένου του ελέγχου των δηλώσεων περιουσιακής κατάστασης, η ολοκλήρωση των σχετικών πληροφοριακών συστημάτων και η πλήρης εκμετάλλευση των δυνατοτήτων της σ</w:t>
      </w:r>
      <w:r>
        <w:rPr>
          <w:rFonts w:eastAsia="Times New Roman" w:cs="Times New Roman"/>
          <w:bCs/>
          <w:szCs w:val="24"/>
        </w:rPr>
        <w:t xml:space="preserve">ύγχρονης τεχνολογίας, η αναμόρφωση του πεδίου αρμοδιότητας των ελεγκτικών οργάνων, η περαιτέρω ενδυνάμωση της </w:t>
      </w:r>
      <w:r>
        <w:rPr>
          <w:rFonts w:eastAsia="Times New Roman" w:cs="Times New Roman"/>
          <w:bCs/>
          <w:szCs w:val="24"/>
        </w:rPr>
        <w:t>ε</w:t>
      </w:r>
      <w:r>
        <w:rPr>
          <w:rFonts w:eastAsia="Times New Roman" w:cs="Times New Roman"/>
          <w:bCs/>
          <w:szCs w:val="24"/>
        </w:rPr>
        <w:t xml:space="preserve">πιτροπής </w:t>
      </w:r>
      <w:r>
        <w:rPr>
          <w:rFonts w:eastAsia="Times New Roman" w:cs="Times New Roman"/>
          <w:bCs/>
          <w:szCs w:val="24"/>
        </w:rPr>
        <w:t>ε</w:t>
      </w:r>
      <w:r>
        <w:rPr>
          <w:rFonts w:eastAsia="Times New Roman" w:cs="Times New Roman"/>
          <w:bCs/>
          <w:szCs w:val="24"/>
        </w:rPr>
        <w:t>λέγχου με αύξηση των μελών της και με τη διασφάλιση ότι η πλειοψηφία της θα απαρτίζεται από  ανώτατους δικαστικούς λειτουργούς και τέλο</w:t>
      </w:r>
      <w:r>
        <w:rPr>
          <w:rFonts w:eastAsia="Times New Roman" w:cs="Times New Roman"/>
          <w:bCs/>
          <w:szCs w:val="24"/>
        </w:rPr>
        <w:t>ς, η βελτίωση του προσδιορισμού των συνεπειών της υποβολής εκπρόθεσμης δή</w:t>
      </w:r>
      <w:r>
        <w:rPr>
          <w:rFonts w:eastAsia="Times New Roman" w:cs="Times New Roman"/>
          <w:bCs/>
          <w:szCs w:val="24"/>
        </w:rPr>
        <w:lastRenderedPageBreak/>
        <w:t xml:space="preserve">λωσης περιουσιακής κατάστασης, αλλά και η βελτιωμένη αποτύπωση των </w:t>
      </w:r>
      <w:proofErr w:type="spellStart"/>
      <w:r>
        <w:rPr>
          <w:rFonts w:eastAsia="Times New Roman" w:cs="Times New Roman"/>
          <w:bCs/>
          <w:szCs w:val="24"/>
        </w:rPr>
        <w:t>τελουμένων</w:t>
      </w:r>
      <w:proofErr w:type="spellEnd"/>
      <w:r>
        <w:rPr>
          <w:rFonts w:eastAsia="Times New Roman" w:cs="Times New Roman"/>
          <w:bCs/>
          <w:szCs w:val="24"/>
        </w:rPr>
        <w:t xml:space="preserve"> αδικημάτων μη υποβολής ή υποβολής ανακριβούς ή ελλιπούς δήλωσης.</w:t>
      </w:r>
    </w:p>
    <w:p w14:paraId="63410461" w14:textId="77777777" w:rsidR="000640C0" w:rsidRDefault="00F37498">
      <w:pPr>
        <w:spacing w:line="600" w:lineRule="auto"/>
        <w:ind w:firstLine="720"/>
        <w:jc w:val="both"/>
        <w:rPr>
          <w:rFonts w:eastAsia="Times New Roman"/>
          <w:szCs w:val="24"/>
        </w:rPr>
      </w:pPr>
      <w:r>
        <w:rPr>
          <w:rFonts w:eastAsia="Times New Roman"/>
          <w:szCs w:val="24"/>
        </w:rPr>
        <w:t xml:space="preserve">Στη συνέχεια, θα εστιάσω </w:t>
      </w:r>
      <w:r>
        <w:rPr>
          <w:rFonts w:eastAsia="Times New Roman"/>
          <w:szCs w:val="24"/>
        </w:rPr>
        <w:t>σε δύο σημαντικ</w:t>
      </w:r>
      <w:r>
        <w:rPr>
          <w:rFonts w:eastAsia="Times New Roman"/>
          <w:szCs w:val="24"/>
        </w:rPr>
        <w:t>ές τροπολογίες</w:t>
      </w:r>
      <w:r>
        <w:rPr>
          <w:rFonts w:eastAsia="Times New Roman"/>
          <w:szCs w:val="24"/>
        </w:rPr>
        <w:t>,</w:t>
      </w:r>
      <w:r>
        <w:rPr>
          <w:rFonts w:eastAsia="Times New Roman"/>
          <w:szCs w:val="24"/>
        </w:rPr>
        <w:t xml:space="preserve"> που έχουν κατατεθεί. </w:t>
      </w:r>
      <w:r>
        <w:rPr>
          <w:rFonts w:eastAsia="Times New Roman"/>
          <w:szCs w:val="24"/>
        </w:rPr>
        <w:t>Η</w:t>
      </w:r>
      <w:r>
        <w:rPr>
          <w:rFonts w:eastAsia="Times New Roman"/>
          <w:szCs w:val="24"/>
        </w:rPr>
        <w:t xml:space="preserve"> μία που αφορά την παράταση των εκτάκτων μέτρων για την αποσυμφόρηση των φυλακών και η </w:t>
      </w:r>
      <w:proofErr w:type="spellStart"/>
      <w:r>
        <w:rPr>
          <w:rFonts w:eastAsia="Times New Roman"/>
          <w:szCs w:val="24"/>
        </w:rPr>
        <w:t>δεύτερη</w:t>
      </w:r>
      <w:r>
        <w:rPr>
          <w:rFonts w:eastAsia="Times New Roman"/>
          <w:szCs w:val="24"/>
        </w:rPr>
        <w:t>η</w:t>
      </w:r>
      <w:proofErr w:type="spellEnd"/>
      <w:r>
        <w:rPr>
          <w:rFonts w:eastAsia="Times New Roman"/>
          <w:szCs w:val="24"/>
        </w:rPr>
        <w:t xml:space="preserve"> για τη δυνατότητα μετάταξης πρώην δημοτικών αστυνομικών σε υπηρεσίες της </w:t>
      </w:r>
      <w:r>
        <w:rPr>
          <w:rFonts w:eastAsia="Times New Roman"/>
          <w:szCs w:val="24"/>
        </w:rPr>
        <w:t>Δ</w:t>
      </w:r>
      <w:r>
        <w:rPr>
          <w:rFonts w:eastAsia="Times New Roman"/>
          <w:szCs w:val="24"/>
        </w:rPr>
        <w:t xml:space="preserve">ημοτικής </w:t>
      </w:r>
      <w:r>
        <w:rPr>
          <w:rFonts w:eastAsia="Times New Roman"/>
          <w:szCs w:val="24"/>
        </w:rPr>
        <w:t>Α</w:t>
      </w:r>
      <w:r>
        <w:rPr>
          <w:rFonts w:eastAsia="Times New Roman"/>
          <w:szCs w:val="24"/>
        </w:rPr>
        <w:t>στυνομίας</w:t>
      </w:r>
      <w:r>
        <w:rPr>
          <w:rFonts w:eastAsia="Times New Roman"/>
          <w:szCs w:val="24"/>
        </w:rPr>
        <w:t>. Σε αυτές,</w:t>
      </w:r>
      <w:r>
        <w:rPr>
          <w:rFonts w:eastAsia="Times New Roman"/>
          <w:szCs w:val="24"/>
        </w:rPr>
        <w:t xml:space="preserve"> αποτυπώνεται η δι</w:t>
      </w:r>
      <w:r>
        <w:rPr>
          <w:rFonts w:eastAsia="Times New Roman"/>
          <w:szCs w:val="24"/>
        </w:rPr>
        <w:t xml:space="preserve">αφορετική οπτική των πραγμάτων στους τομείς της δικαιοσύνης και της δημόσιας διοίκησης που έχει η Νέα Δημοκρατία σε σχέση με τον ΣΥΡΙΖΑ. </w:t>
      </w:r>
    </w:p>
    <w:p w14:paraId="63410462" w14:textId="77777777" w:rsidR="000640C0" w:rsidRDefault="00F37498">
      <w:pPr>
        <w:spacing w:line="600" w:lineRule="auto"/>
        <w:ind w:firstLine="720"/>
        <w:jc w:val="both"/>
        <w:rPr>
          <w:rFonts w:eastAsia="Times New Roman"/>
          <w:szCs w:val="24"/>
        </w:rPr>
      </w:pPr>
      <w:r>
        <w:rPr>
          <w:rFonts w:eastAsia="Times New Roman"/>
          <w:szCs w:val="24"/>
        </w:rPr>
        <w:t>Με την τροπολογία αποσυμφόρησης των φυλακών προτείνεται η παράταση των εκτάκτων μέτρων για την αποσυμφόρησή τους. Με α</w:t>
      </w:r>
      <w:r>
        <w:rPr>
          <w:rFonts w:eastAsia="Times New Roman"/>
          <w:szCs w:val="24"/>
        </w:rPr>
        <w:t xml:space="preserve">υτόν τον τρόπο αντιμετωπίζεται το εκρηκτικό πρόβλημα της υπερπλήρωσης των φυλακών, που έχει σοβαρές επιπτώσεις </w:t>
      </w:r>
      <w:r>
        <w:rPr>
          <w:rFonts w:eastAsia="Times New Roman"/>
          <w:szCs w:val="24"/>
        </w:rPr>
        <w:t xml:space="preserve">στη διαβίωση, </w:t>
      </w:r>
      <w:r>
        <w:rPr>
          <w:rFonts w:eastAsia="Times New Roman"/>
          <w:szCs w:val="24"/>
        </w:rPr>
        <w:t xml:space="preserve">στην ασφάλεια, </w:t>
      </w:r>
      <w:r>
        <w:rPr>
          <w:rFonts w:eastAsia="Times New Roman"/>
          <w:szCs w:val="24"/>
        </w:rPr>
        <w:t>σ</w:t>
      </w:r>
      <w:r>
        <w:rPr>
          <w:rFonts w:eastAsia="Times New Roman"/>
          <w:szCs w:val="24"/>
        </w:rPr>
        <w:t>την ανθρώπινη αξιοπρέπεια των κρατουμένων, αλλά και ορατό κίνδυνο διασυρμού της χώρας στη</w:t>
      </w:r>
      <w:r>
        <w:rPr>
          <w:rFonts w:eastAsia="Times New Roman"/>
          <w:szCs w:val="24"/>
        </w:rPr>
        <w:t xml:space="preserve">ν </w:t>
      </w:r>
      <w:r>
        <w:rPr>
          <w:rFonts w:eastAsia="Times New Roman"/>
          <w:szCs w:val="24"/>
        </w:rPr>
        <w:t xml:space="preserve">ευρωπαϊκή </w:t>
      </w:r>
      <w:r>
        <w:rPr>
          <w:rFonts w:eastAsia="Times New Roman"/>
          <w:szCs w:val="24"/>
        </w:rPr>
        <w:t xml:space="preserve">και διεθνή </w:t>
      </w:r>
      <w:r>
        <w:rPr>
          <w:rFonts w:eastAsia="Times New Roman"/>
          <w:szCs w:val="24"/>
        </w:rPr>
        <w:t>κοι</w:t>
      </w:r>
      <w:r>
        <w:rPr>
          <w:rFonts w:eastAsia="Times New Roman"/>
          <w:szCs w:val="24"/>
        </w:rPr>
        <w:t>νή γνώμη και καταδίκη στα ευρωπαϊκά δικαστήρια.</w:t>
      </w:r>
    </w:p>
    <w:p w14:paraId="63410463"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Επιπλέον εισάγονται αυστηρότεροι όροι για την περίπτωση τέλεσης αδικήματος μετά την αποφυλάκιση, καθώς αν ο </w:t>
      </w:r>
      <w:r w:rsidRPr="00A963A6">
        <w:rPr>
          <w:rFonts w:eastAsia="Times New Roman"/>
          <w:szCs w:val="24"/>
        </w:rPr>
        <w:t>απολυθείς</w:t>
      </w:r>
      <w:r>
        <w:rPr>
          <w:rFonts w:eastAsia="Times New Roman"/>
          <w:szCs w:val="24"/>
        </w:rPr>
        <w:t xml:space="preserve"> υποπέσει σε νέο αδίκημα και καταδικαστεί σε ποινή ενός έως τριών ετών, τότε προβλέπεται ότ</w:t>
      </w:r>
      <w:r>
        <w:rPr>
          <w:rFonts w:eastAsia="Times New Roman"/>
          <w:szCs w:val="24"/>
        </w:rPr>
        <w:t xml:space="preserve">ι θα επιστρέφει και πάλι στο καθεστώς κράτησης και θα εκτίει ολόκληρη την ποινή που του έχει επιβληθεί. </w:t>
      </w:r>
    </w:p>
    <w:p w14:paraId="63410464" w14:textId="77777777" w:rsidR="000640C0" w:rsidRDefault="00F37498">
      <w:pPr>
        <w:spacing w:line="600" w:lineRule="auto"/>
        <w:ind w:firstLine="720"/>
        <w:jc w:val="both"/>
        <w:rPr>
          <w:rFonts w:eastAsia="Times New Roman"/>
          <w:szCs w:val="24"/>
        </w:rPr>
      </w:pPr>
      <w:r>
        <w:rPr>
          <w:rFonts w:eastAsia="Times New Roman"/>
          <w:szCs w:val="24"/>
        </w:rPr>
        <w:t>Βέβαια για ορισμένα αδικήματα ιδιαίτερης απαξίας και υψηλής επικινδυνότητας για την έννομη τάξη και την ασφάλεια του κοινωνικού συνόλου διατηρείται η ε</w:t>
      </w:r>
      <w:r>
        <w:rPr>
          <w:rFonts w:eastAsia="Times New Roman"/>
          <w:szCs w:val="24"/>
        </w:rPr>
        <w:t xml:space="preserve">ξαίρεση της εφαρμογής των διατάξεων αυτών ή ορίζεται ότι είναι δυνατή η κατ’ </w:t>
      </w:r>
      <w:proofErr w:type="spellStart"/>
      <w:r>
        <w:rPr>
          <w:rFonts w:eastAsia="Times New Roman"/>
          <w:szCs w:val="24"/>
        </w:rPr>
        <w:t>οίκον</w:t>
      </w:r>
      <w:proofErr w:type="spellEnd"/>
      <w:r>
        <w:rPr>
          <w:rFonts w:eastAsia="Times New Roman"/>
          <w:szCs w:val="24"/>
        </w:rPr>
        <w:t xml:space="preserve"> έκτιση </w:t>
      </w:r>
      <w:r>
        <w:rPr>
          <w:rFonts w:eastAsia="Times New Roman"/>
          <w:szCs w:val="24"/>
        </w:rPr>
        <w:t xml:space="preserve">της ποινής, </w:t>
      </w:r>
      <w:r>
        <w:rPr>
          <w:rFonts w:eastAsia="Times New Roman"/>
          <w:szCs w:val="24"/>
        </w:rPr>
        <w:t xml:space="preserve">με ηλεκτρονική επιτήρηση. </w:t>
      </w:r>
    </w:p>
    <w:p w14:paraId="63410465" w14:textId="77777777" w:rsidR="000640C0" w:rsidRDefault="00F37498">
      <w:pPr>
        <w:spacing w:line="600" w:lineRule="auto"/>
        <w:ind w:firstLine="720"/>
        <w:jc w:val="both"/>
        <w:rPr>
          <w:rFonts w:eastAsia="Times New Roman"/>
          <w:szCs w:val="24"/>
        </w:rPr>
      </w:pPr>
      <w:r>
        <w:rPr>
          <w:rFonts w:eastAsia="Times New Roman"/>
          <w:szCs w:val="24"/>
        </w:rPr>
        <w:t>Όλα αυτά, βέβαια, είναι αυτονόητο ότι μόλις τεθεί σε ισχύ ο νέος Ποινικός Κώδικας θα πάψουν να ισχύουν, καθώς δεν θα χρειάζοντα</w:t>
      </w:r>
      <w:r>
        <w:rPr>
          <w:rFonts w:eastAsia="Times New Roman"/>
          <w:szCs w:val="24"/>
        </w:rPr>
        <w:t xml:space="preserve">ι.  </w:t>
      </w:r>
    </w:p>
    <w:p w14:paraId="63410466" w14:textId="77777777" w:rsidR="000640C0" w:rsidRDefault="00F37498">
      <w:pPr>
        <w:spacing w:line="600" w:lineRule="auto"/>
        <w:ind w:firstLine="720"/>
        <w:jc w:val="both"/>
        <w:rPr>
          <w:rFonts w:eastAsia="Times New Roman"/>
          <w:szCs w:val="24"/>
        </w:rPr>
      </w:pPr>
      <w:r>
        <w:rPr>
          <w:rFonts w:eastAsia="Times New Roman"/>
          <w:szCs w:val="24"/>
        </w:rPr>
        <w:t>Εξάλλου με το νομοσχέδιο επέρχονται διορθώσεις και συμπληρώσεις στη διάταξη του άρθρου 110</w:t>
      </w:r>
      <w:r>
        <w:rPr>
          <w:rFonts w:eastAsia="Times New Roman"/>
          <w:szCs w:val="24"/>
          <w:vertAlign w:val="superscript"/>
        </w:rPr>
        <w:t xml:space="preserve"> </w:t>
      </w:r>
      <w:r>
        <w:rPr>
          <w:rFonts w:eastAsia="Times New Roman"/>
          <w:szCs w:val="24"/>
        </w:rPr>
        <w:t xml:space="preserve">Α΄ του Ποινικού Κώδικα και ενισχύεται η αρχή της ηθικής ελεύθερης απόδειξης και επομένως ο ρόλος του δικαστή, ούτως ώστε να αποτρέπονται </w:t>
      </w:r>
      <w:r>
        <w:rPr>
          <w:rFonts w:eastAsia="Times New Roman"/>
          <w:szCs w:val="24"/>
        </w:rPr>
        <w:lastRenderedPageBreak/>
        <w:t xml:space="preserve">περιπτώσεις ωμής παραβίασης ή κατάχρησης </w:t>
      </w:r>
      <w:r>
        <w:rPr>
          <w:rFonts w:eastAsia="Times New Roman"/>
          <w:szCs w:val="24"/>
        </w:rPr>
        <w:t>-</w:t>
      </w:r>
      <w:r>
        <w:rPr>
          <w:rFonts w:eastAsia="Times New Roman"/>
          <w:szCs w:val="24"/>
        </w:rPr>
        <w:t xml:space="preserve">επί το </w:t>
      </w:r>
      <w:proofErr w:type="spellStart"/>
      <w:r>
        <w:rPr>
          <w:rFonts w:eastAsia="Times New Roman"/>
          <w:szCs w:val="24"/>
        </w:rPr>
        <w:t>επιεικέστερον</w:t>
      </w:r>
      <w:proofErr w:type="spellEnd"/>
      <w:r>
        <w:rPr>
          <w:rFonts w:eastAsia="Times New Roman"/>
          <w:szCs w:val="24"/>
        </w:rPr>
        <w:t>-</w:t>
      </w:r>
      <w:r>
        <w:rPr>
          <w:rFonts w:eastAsia="Times New Roman"/>
          <w:szCs w:val="24"/>
        </w:rPr>
        <w:t xml:space="preserve"> με την επίκληση της αναπηρικής ιδιότητας για την αποφυλ</w:t>
      </w:r>
      <w:r>
        <w:rPr>
          <w:rFonts w:eastAsia="Times New Roman"/>
          <w:szCs w:val="24"/>
        </w:rPr>
        <w:t xml:space="preserve">άκιση. </w:t>
      </w:r>
    </w:p>
    <w:p w14:paraId="63410467" w14:textId="77777777" w:rsidR="000640C0" w:rsidRDefault="00F37498">
      <w:pPr>
        <w:spacing w:line="600" w:lineRule="auto"/>
        <w:ind w:firstLine="720"/>
        <w:jc w:val="both"/>
        <w:rPr>
          <w:rFonts w:eastAsia="Times New Roman"/>
          <w:szCs w:val="24"/>
        </w:rPr>
      </w:pPr>
      <w:r>
        <w:rPr>
          <w:rFonts w:eastAsia="Times New Roman"/>
          <w:szCs w:val="24"/>
        </w:rPr>
        <w:t xml:space="preserve">Σε αυτό το πλαίσιο, υπάρχει </w:t>
      </w:r>
      <w:proofErr w:type="spellStart"/>
      <w:r>
        <w:rPr>
          <w:rFonts w:eastAsia="Times New Roman"/>
          <w:szCs w:val="24"/>
        </w:rPr>
        <w:t>δυνατόν</w:t>
      </w:r>
      <w:r>
        <w:rPr>
          <w:rFonts w:eastAsia="Times New Roman"/>
          <w:szCs w:val="24"/>
        </w:rPr>
        <w:t>τητα</w:t>
      </w:r>
      <w:proofErr w:type="spellEnd"/>
      <w:r>
        <w:rPr>
          <w:rFonts w:eastAsia="Times New Roman"/>
          <w:szCs w:val="24"/>
        </w:rPr>
        <w:t xml:space="preserve"> να διατάσσεται πραγματογνωμοσύνη, ακόμα κι αν υπάρχει πιστοποίηση ΚΕΠΑ, </w:t>
      </w:r>
      <w:r>
        <w:rPr>
          <w:rFonts w:eastAsia="Times New Roman"/>
          <w:szCs w:val="24"/>
        </w:rPr>
        <w:t xml:space="preserve">και να ανακαλείται </w:t>
      </w:r>
      <w:r>
        <w:rPr>
          <w:rFonts w:eastAsia="Times New Roman"/>
          <w:szCs w:val="24"/>
        </w:rPr>
        <w:t xml:space="preserve">οποτεδήποτε </w:t>
      </w:r>
      <w:proofErr w:type="spellStart"/>
      <w:r>
        <w:rPr>
          <w:rFonts w:eastAsia="Times New Roman"/>
          <w:szCs w:val="24"/>
        </w:rPr>
        <w:t>αποφάσε</w:t>
      </w:r>
      <w:r>
        <w:rPr>
          <w:rFonts w:eastAsia="Times New Roman"/>
          <w:szCs w:val="24"/>
        </w:rPr>
        <w:t>εις</w:t>
      </w:r>
      <w:proofErr w:type="spellEnd"/>
      <w:r>
        <w:rPr>
          <w:rFonts w:eastAsia="Times New Roman"/>
          <w:szCs w:val="24"/>
        </w:rPr>
        <w:t>,</w:t>
      </w:r>
      <w:r>
        <w:rPr>
          <w:rFonts w:eastAsia="Times New Roman"/>
          <w:szCs w:val="24"/>
        </w:rPr>
        <w:t xml:space="preserve"> με τις οποίες έχουν γίνει δεκτές αιτήσεις αποφυλάκισης για λόγους υγείας, αν αυτές στηρίχθηκα</w:t>
      </w:r>
      <w:r>
        <w:rPr>
          <w:rFonts w:eastAsia="Times New Roman"/>
          <w:szCs w:val="24"/>
        </w:rPr>
        <w:t xml:space="preserve">ν σε ψευδή ή πλαστά στοιχεία. </w:t>
      </w:r>
    </w:p>
    <w:p w14:paraId="63410468" w14:textId="77777777" w:rsidR="000640C0" w:rsidRDefault="00F37498">
      <w:pPr>
        <w:spacing w:line="600" w:lineRule="auto"/>
        <w:ind w:firstLine="720"/>
        <w:jc w:val="both"/>
        <w:rPr>
          <w:rFonts w:eastAsia="Times New Roman"/>
          <w:szCs w:val="24"/>
        </w:rPr>
      </w:pPr>
      <w:r>
        <w:rPr>
          <w:rFonts w:eastAsia="Times New Roman"/>
          <w:szCs w:val="24"/>
        </w:rPr>
        <w:t xml:space="preserve">Κυρίες και κύριοι συνάδελφοι, στα θέματα δικαιοσύνης συγκρούονται δύο διαφορετικές πολιτικές, αυτή του σωφρονισμού και της επανένταξης </w:t>
      </w:r>
      <w:r>
        <w:rPr>
          <w:rFonts w:eastAsia="Times New Roman"/>
          <w:szCs w:val="24"/>
        </w:rPr>
        <w:t xml:space="preserve">στην κοινωνία </w:t>
      </w:r>
      <w:r>
        <w:rPr>
          <w:rFonts w:eastAsia="Times New Roman"/>
          <w:szCs w:val="24"/>
        </w:rPr>
        <w:t xml:space="preserve">των εχόντων διαπράξει αδικήματα και αυτή του πνεύματος εκδίκησης. </w:t>
      </w:r>
    </w:p>
    <w:p w14:paraId="63410469" w14:textId="77777777" w:rsidR="000640C0" w:rsidRDefault="00F37498">
      <w:pPr>
        <w:spacing w:line="600" w:lineRule="auto"/>
        <w:ind w:firstLine="720"/>
        <w:jc w:val="both"/>
        <w:rPr>
          <w:rFonts w:eastAsia="Times New Roman"/>
          <w:szCs w:val="24"/>
        </w:rPr>
      </w:pPr>
      <w:r>
        <w:rPr>
          <w:rFonts w:eastAsia="Times New Roman"/>
          <w:szCs w:val="24"/>
        </w:rPr>
        <w:t>Με την τρ</w:t>
      </w:r>
      <w:r>
        <w:rPr>
          <w:rFonts w:eastAsia="Times New Roman"/>
          <w:szCs w:val="24"/>
        </w:rPr>
        <w:t>οπολογία για τη μετάταξη των πρώην δημοτικών αστυνομικών χορηγείται η δυνατότητα μετάταξης στους πρώην δημοτικούς αστυνομικούς που υπηρετούν σε καταστήματα κράτησης, σε υπηρεσίες της Δημοτικής Αστυνομίας. Με αυτόν τον τρόπο</w:t>
      </w:r>
      <w:r>
        <w:rPr>
          <w:rFonts w:eastAsia="Times New Roman"/>
          <w:szCs w:val="24"/>
        </w:rPr>
        <w:t>,</w:t>
      </w:r>
      <w:r>
        <w:rPr>
          <w:rFonts w:eastAsia="Times New Roman"/>
          <w:szCs w:val="24"/>
        </w:rPr>
        <w:t xml:space="preserve"> αποκαθίσταται η αδικία</w:t>
      </w:r>
      <w:r>
        <w:rPr>
          <w:rFonts w:eastAsia="Times New Roman"/>
          <w:szCs w:val="24"/>
        </w:rPr>
        <w:t>,</w:t>
      </w:r>
      <w:r>
        <w:rPr>
          <w:rFonts w:eastAsia="Times New Roman"/>
          <w:szCs w:val="24"/>
        </w:rPr>
        <w:t xml:space="preserve"> που η </w:t>
      </w:r>
      <w:r>
        <w:rPr>
          <w:rFonts w:eastAsia="Times New Roman"/>
          <w:szCs w:val="24"/>
        </w:rPr>
        <w:t>κ</w:t>
      </w:r>
      <w:r>
        <w:rPr>
          <w:rFonts w:eastAsia="Times New Roman"/>
          <w:szCs w:val="24"/>
        </w:rPr>
        <w:t>υβέρνηση Νέας Δημο</w:t>
      </w:r>
      <w:r>
        <w:rPr>
          <w:rFonts w:eastAsia="Times New Roman"/>
          <w:szCs w:val="24"/>
        </w:rPr>
        <w:lastRenderedPageBreak/>
        <w:t>κρατίας</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 xml:space="preserve">ΠΑΣΟΚ είχε διαπράξει κατά των δημοτικών αστυνομικών, καταργώντας τη Δημοτική Αστυνομία, προκειμένου στη συνέχεια να </w:t>
      </w:r>
      <w:r>
        <w:rPr>
          <w:rFonts w:eastAsia="Times New Roman"/>
          <w:szCs w:val="24"/>
        </w:rPr>
        <w:t xml:space="preserve">τους </w:t>
      </w:r>
      <w:r>
        <w:rPr>
          <w:rFonts w:eastAsia="Times New Roman"/>
          <w:szCs w:val="24"/>
        </w:rPr>
        <w:t xml:space="preserve">απομακρύνει. </w:t>
      </w:r>
    </w:p>
    <w:p w14:paraId="6341046A" w14:textId="77777777" w:rsidR="000640C0" w:rsidRDefault="00F37498">
      <w:pPr>
        <w:spacing w:line="600" w:lineRule="auto"/>
        <w:ind w:firstLine="720"/>
        <w:jc w:val="both"/>
        <w:rPr>
          <w:rFonts w:eastAsia="Times New Roman"/>
          <w:szCs w:val="24"/>
        </w:rPr>
      </w:pPr>
      <w:r>
        <w:rPr>
          <w:rFonts w:eastAsia="Times New Roman"/>
          <w:szCs w:val="24"/>
        </w:rPr>
        <w:t>Η αποκατάσταση της αδικίας γίνεται με τρόπο ώστε να διασφαλίζεται η εύρυθμη λειτουργία των κα</w:t>
      </w:r>
      <w:r>
        <w:rPr>
          <w:rFonts w:eastAsia="Times New Roman"/>
          <w:szCs w:val="24"/>
        </w:rPr>
        <w:t xml:space="preserve">ταστημάτων κράτησης μέχρι την ολοκλήρωση της πρόσληψης των σωφρονιστικών υπαλλήλων της προκήρυξης 6Κ/2018 του ΑΣΕΠ. </w:t>
      </w:r>
    </w:p>
    <w:p w14:paraId="6341046B" w14:textId="77777777" w:rsidR="000640C0" w:rsidRDefault="00F37498">
      <w:pPr>
        <w:spacing w:line="600" w:lineRule="auto"/>
        <w:ind w:firstLine="720"/>
        <w:jc w:val="both"/>
        <w:rPr>
          <w:rFonts w:eastAsia="Times New Roman"/>
          <w:szCs w:val="24"/>
        </w:rPr>
      </w:pPr>
      <w:r>
        <w:rPr>
          <w:rFonts w:eastAsia="Times New Roman"/>
          <w:szCs w:val="24"/>
        </w:rPr>
        <w:t xml:space="preserve">Όπως και στον τομέα της δικαιοσύνης, </w:t>
      </w:r>
      <w:r>
        <w:rPr>
          <w:rFonts w:eastAsia="Times New Roman"/>
          <w:szCs w:val="24"/>
        </w:rPr>
        <w:t xml:space="preserve">σύγκρουση δύο διαφορετικών πολιτικών </w:t>
      </w:r>
      <w:r>
        <w:rPr>
          <w:rFonts w:eastAsia="Times New Roman"/>
          <w:szCs w:val="24"/>
        </w:rPr>
        <w:t xml:space="preserve">υφίσταται και στον </w:t>
      </w:r>
      <w:proofErr w:type="spellStart"/>
      <w:r>
        <w:rPr>
          <w:rFonts w:eastAsia="Times New Roman"/>
          <w:szCs w:val="24"/>
        </w:rPr>
        <w:t>στον</w:t>
      </w:r>
      <w:proofErr w:type="spellEnd"/>
      <w:r>
        <w:rPr>
          <w:rFonts w:eastAsia="Times New Roman"/>
          <w:szCs w:val="24"/>
        </w:rPr>
        <w:t xml:space="preserve"> τομέα της δημόσιας διοίκησης. Οι αρχές της αντικειμενικότητας, της αξιοκρατίας και της υπηρέτησης του δημοσίου συμφέροντος συγκρούονται με το πελατειακό κράτος και τη λογική της περ</w:t>
      </w:r>
      <w:r>
        <w:rPr>
          <w:rFonts w:eastAsia="Times New Roman"/>
          <w:szCs w:val="24"/>
        </w:rPr>
        <w:t>αι</w:t>
      </w:r>
      <w:r>
        <w:rPr>
          <w:rFonts w:eastAsia="Times New Roman"/>
          <w:szCs w:val="24"/>
        </w:rPr>
        <w:t>τ</w:t>
      </w:r>
      <w:r>
        <w:rPr>
          <w:rFonts w:eastAsia="Times New Roman"/>
          <w:szCs w:val="24"/>
        </w:rPr>
        <w:t>έ</w:t>
      </w:r>
      <w:r>
        <w:rPr>
          <w:rFonts w:eastAsia="Times New Roman"/>
          <w:szCs w:val="24"/>
        </w:rPr>
        <w:t>ρω εκχώρησης αρμοδιοτήτων σε ιδιώτες</w:t>
      </w:r>
      <w:r>
        <w:rPr>
          <w:rFonts w:eastAsia="Times New Roman"/>
          <w:szCs w:val="24"/>
        </w:rPr>
        <w:t xml:space="preserve">, </w:t>
      </w:r>
      <w:r>
        <w:rPr>
          <w:rFonts w:eastAsia="Times New Roman"/>
          <w:szCs w:val="24"/>
        </w:rPr>
        <w:t>μέσω της απομάκρυνσης κι άλλων υ</w:t>
      </w:r>
      <w:r>
        <w:rPr>
          <w:rFonts w:eastAsia="Times New Roman"/>
          <w:szCs w:val="24"/>
        </w:rPr>
        <w:t xml:space="preserve">παλλήλων του δημοσίου.       </w:t>
      </w:r>
    </w:p>
    <w:p w14:paraId="6341046C" w14:textId="77777777" w:rsidR="000640C0" w:rsidRDefault="00F37498">
      <w:pPr>
        <w:spacing w:line="600" w:lineRule="auto"/>
        <w:ind w:firstLine="720"/>
        <w:jc w:val="both"/>
        <w:rPr>
          <w:rFonts w:eastAsia="Times New Roman"/>
          <w:szCs w:val="24"/>
        </w:rPr>
      </w:pPr>
      <w:r>
        <w:rPr>
          <w:rFonts w:eastAsia="Times New Roman"/>
          <w:szCs w:val="24"/>
        </w:rPr>
        <w:t xml:space="preserve">Κυρίες και κύριοι συνάδελφοι, στις κραυγές της </w:t>
      </w:r>
      <w:r>
        <w:rPr>
          <w:rFonts w:eastAsia="Times New Roman"/>
          <w:szCs w:val="24"/>
        </w:rPr>
        <w:t>Α</w:t>
      </w:r>
      <w:r>
        <w:rPr>
          <w:rFonts w:eastAsia="Times New Roman"/>
          <w:szCs w:val="24"/>
        </w:rPr>
        <w:t>ντιπολίτευσης και ειδικά της Νέας Δημοκρατίας, που θα έλεγα ότι συνιστούν και φωνές ενοχής, για δήθεν επιχείρηση χειραγώγησης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lastRenderedPageBreak/>
        <w:t>εργαλειοποίησης</w:t>
      </w:r>
      <w:proofErr w:type="spellEnd"/>
      <w:r>
        <w:rPr>
          <w:rFonts w:eastAsia="Times New Roman"/>
          <w:szCs w:val="24"/>
        </w:rPr>
        <w:t xml:space="preserve"> της δικαιοσύνης από τον ΣΥΡΙΖΑ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χ</w:t>
      </w:r>
      <w:r>
        <w:rPr>
          <w:rFonts w:eastAsia="Times New Roman"/>
          <w:szCs w:val="24"/>
        </w:rPr>
        <w:t>ρησιμοποι</w:t>
      </w:r>
      <w:r>
        <w:rPr>
          <w:rFonts w:eastAsia="Times New Roman"/>
          <w:szCs w:val="24"/>
        </w:rPr>
        <w:t xml:space="preserve">ούνται, </w:t>
      </w:r>
      <w:r>
        <w:rPr>
          <w:rFonts w:eastAsia="Times New Roman"/>
          <w:szCs w:val="24"/>
        </w:rPr>
        <w:t xml:space="preserve">δεν είναι τυχαίο- η ίδια </w:t>
      </w:r>
      <w:r>
        <w:rPr>
          <w:rFonts w:eastAsia="Times New Roman"/>
          <w:szCs w:val="24"/>
        </w:rPr>
        <w:t xml:space="preserve">διατύπωση και η ίδια </w:t>
      </w:r>
      <w:r>
        <w:rPr>
          <w:rFonts w:eastAsia="Times New Roman"/>
          <w:szCs w:val="24"/>
        </w:rPr>
        <w:t>επιχειρηματολογία</w:t>
      </w:r>
      <w:r>
        <w:rPr>
          <w:rFonts w:eastAsia="Times New Roman"/>
          <w:szCs w:val="24"/>
        </w:rPr>
        <w:t>,</w:t>
      </w:r>
      <w:r>
        <w:rPr>
          <w:rFonts w:eastAsia="Times New Roman"/>
          <w:szCs w:val="24"/>
        </w:rPr>
        <w:t xml:space="preserve"> που χρησιμοποιήθηκε χθες από τον πρώην Υπουργό του ΠΑΣΟΚ, ο οποίος μετά από δεκαπέντε </w:t>
      </w:r>
      <w:r>
        <w:rPr>
          <w:rFonts w:eastAsia="Times New Roman"/>
          <w:szCs w:val="24"/>
        </w:rPr>
        <w:t xml:space="preserve">(!!!) </w:t>
      </w:r>
      <w:r>
        <w:rPr>
          <w:rFonts w:eastAsia="Times New Roman"/>
          <w:szCs w:val="24"/>
        </w:rPr>
        <w:t xml:space="preserve">περίπου χρόνια </w:t>
      </w:r>
      <w:proofErr w:type="spellStart"/>
      <w:r>
        <w:rPr>
          <w:rFonts w:eastAsia="Times New Roman"/>
          <w:szCs w:val="24"/>
        </w:rPr>
        <w:t>εκρίθη</w:t>
      </w:r>
      <w:proofErr w:type="spellEnd"/>
      <w:r>
        <w:rPr>
          <w:rFonts w:eastAsia="Times New Roman"/>
          <w:szCs w:val="24"/>
        </w:rPr>
        <w:t xml:space="preserve"> προσωρινά κρατούμενος για ξέπλυμα βρώμικου χρήματος</w:t>
      </w:r>
      <w:r>
        <w:rPr>
          <w:rFonts w:eastAsia="Times New Roman"/>
          <w:szCs w:val="24"/>
        </w:rPr>
        <w:t>, σ</w:t>
      </w:r>
      <w:r>
        <w:rPr>
          <w:rFonts w:eastAsia="Times New Roman"/>
          <w:szCs w:val="24"/>
        </w:rPr>
        <w:t>ημειών</w:t>
      </w:r>
      <w:r>
        <w:rPr>
          <w:rFonts w:eastAsia="Times New Roman"/>
          <w:szCs w:val="24"/>
        </w:rPr>
        <w:t xml:space="preserve">οντας </w:t>
      </w:r>
      <w:r>
        <w:rPr>
          <w:rFonts w:eastAsia="Times New Roman"/>
          <w:szCs w:val="24"/>
        </w:rPr>
        <w:t>, βέβαια, ότι και στην προκειμένη περίπτωση</w:t>
      </w:r>
      <w:r>
        <w:rPr>
          <w:rFonts w:eastAsia="Times New Roman"/>
          <w:szCs w:val="24"/>
        </w:rPr>
        <w:t>,</w:t>
      </w:r>
      <w:r>
        <w:rPr>
          <w:rFonts w:eastAsia="Times New Roman"/>
          <w:szCs w:val="24"/>
        </w:rPr>
        <w:t xml:space="preserve"> ισχύει το τεκμήριο της αθωότητας. </w:t>
      </w:r>
      <w:r>
        <w:rPr>
          <w:rFonts w:eastAsia="Times New Roman"/>
          <w:szCs w:val="24"/>
        </w:rPr>
        <w:t>Πάντως, ό</w:t>
      </w:r>
      <w:r>
        <w:rPr>
          <w:rFonts w:eastAsia="Times New Roman"/>
          <w:szCs w:val="24"/>
        </w:rPr>
        <w:t>λα αυτά</w:t>
      </w:r>
      <w:r>
        <w:rPr>
          <w:rFonts w:eastAsia="Times New Roman"/>
          <w:szCs w:val="24"/>
        </w:rPr>
        <w:t>,</w:t>
      </w:r>
      <w:r>
        <w:rPr>
          <w:rFonts w:eastAsia="Times New Roman"/>
          <w:szCs w:val="24"/>
        </w:rPr>
        <w:t xml:space="preserve"> θυμίζουν την παροιμία «φωνάζει ο κλέφτης</w:t>
      </w:r>
      <w:r>
        <w:rPr>
          <w:rFonts w:eastAsia="Times New Roman"/>
          <w:szCs w:val="24"/>
        </w:rPr>
        <w:t>,</w:t>
      </w:r>
      <w:r>
        <w:rPr>
          <w:rFonts w:eastAsia="Times New Roman"/>
          <w:szCs w:val="24"/>
        </w:rPr>
        <w:t xml:space="preserve"> για να φοβηθεί ο νοικοκύρης».</w:t>
      </w:r>
    </w:p>
    <w:p w14:paraId="6341046D" w14:textId="77777777" w:rsidR="000640C0" w:rsidRDefault="00F37498">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 προσέγγιση της Κυβέρνησης σε θέματα δικαιοσύνης εί</w:t>
      </w:r>
      <w:r>
        <w:rPr>
          <w:rFonts w:eastAsia="Times New Roman"/>
          <w:szCs w:val="24"/>
        </w:rPr>
        <w:t>ναι θεσμική και δεν έχει κα</w:t>
      </w:r>
      <w:r>
        <w:rPr>
          <w:rFonts w:eastAsia="Times New Roman"/>
          <w:szCs w:val="24"/>
        </w:rPr>
        <w:t>μ</w:t>
      </w:r>
      <w:r>
        <w:rPr>
          <w:rFonts w:eastAsia="Times New Roman"/>
          <w:szCs w:val="24"/>
        </w:rPr>
        <w:t xml:space="preserve">μία σχέση με γνωστές πρακτικές του κυβερνητικού παρελθόντος της Νέας Δημοκρατίας και του ΠΑΣΟΚ στο χώρο της </w:t>
      </w:r>
      <w:r>
        <w:rPr>
          <w:rFonts w:eastAsia="Times New Roman"/>
          <w:szCs w:val="24"/>
        </w:rPr>
        <w:t>δ</w:t>
      </w:r>
      <w:r>
        <w:rPr>
          <w:rFonts w:eastAsia="Times New Roman"/>
          <w:szCs w:val="24"/>
        </w:rPr>
        <w:t xml:space="preserve">ικαιοσύνης. </w:t>
      </w:r>
    </w:p>
    <w:p w14:paraId="6341046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Κύριοι της Αντιπολίτευσης, κοιταχτείτε στον καθρέπτη. Μην κρίνετε εξ ιδίων τα αλλότρια</w:t>
      </w:r>
      <w:r w:rsidRPr="005104CF">
        <w:rPr>
          <w:rFonts w:eastAsia="Times New Roman" w:cs="Times New Roman"/>
          <w:szCs w:val="24"/>
        </w:rPr>
        <w:t xml:space="preserve"> </w:t>
      </w:r>
      <w:r>
        <w:rPr>
          <w:rFonts w:eastAsia="Times New Roman" w:cs="Times New Roman"/>
          <w:szCs w:val="24"/>
        </w:rPr>
        <w:t xml:space="preserve">και αφήστε τη </w:t>
      </w:r>
      <w:r>
        <w:rPr>
          <w:rFonts w:eastAsia="Times New Roman" w:cs="Times New Roman"/>
          <w:szCs w:val="24"/>
        </w:rPr>
        <w:t>δ</w:t>
      </w:r>
      <w:r>
        <w:rPr>
          <w:rFonts w:eastAsia="Times New Roman" w:cs="Times New Roman"/>
          <w:szCs w:val="24"/>
        </w:rPr>
        <w:t>ικαι</w:t>
      </w:r>
      <w:r>
        <w:rPr>
          <w:rFonts w:eastAsia="Times New Roman" w:cs="Times New Roman"/>
          <w:szCs w:val="24"/>
        </w:rPr>
        <w:t>οσύνη να εκκαθαρίσει τις υποθέσεις διαφθοράς που διερευνά</w:t>
      </w:r>
      <w:r>
        <w:rPr>
          <w:rFonts w:eastAsia="Times New Roman" w:cs="Times New Roman"/>
          <w:szCs w:val="24"/>
        </w:rPr>
        <w:t xml:space="preserve"> τη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τα εξοπλιστικά, </w:t>
      </w:r>
      <w:r>
        <w:rPr>
          <w:rFonts w:eastAsia="Times New Roman" w:cs="Times New Roman"/>
          <w:szCs w:val="24"/>
        </w:rPr>
        <w:t>τ</w:t>
      </w:r>
      <w:r>
        <w:rPr>
          <w:rFonts w:eastAsia="Times New Roman" w:cs="Times New Roman"/>
          <w:szCs w:val="24"/>
        </w:rPr>
        <w:t xml:space="preserve">η δανειοδότηση ΜΜΕ και κομμάτων, </w:t>
      </w:r>
      <w:r>
        <w:rPr>
          <w:rFonts w:eastAsia="Times New Roman" w:cs="Times New Roman"/>
          <w:szCs w:val="24"/>
        </w:rPr>
        <w:t>τ</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άλλες </w:t>
      </w:r>
      <w:r>
        <w:rPr>
          <w:rFonts w:eastAsia="Times New Roman" w:cs="Times New Roman"/>
          <w:szCs w:val="24"/>
        </w:rPr>
        <w:t>υποθέσεις</w:t>
      </w:r>
      <w:r>
        <w:rPr>
          <w:rFonts w:eastAsia="Times New Roman" w:cs="Times New Roman"/>
          <w:szCs w:val="24"/>
        </w:rPr>
        <w:t>,</w:t>
      </w:r>
      <w:r>
        <w:rPr>
          <w:rFonts w:eastAsia="Times New Roman" w:cs="Times New Roman"/>
          <w:szCs w:val="24"/>
        </w:rPr>
        <w:t xml:space="preserve"> που σε μεγάλο </w:t>
      </w:r>
      <w:r>
        <w:rPr>
          <w:rFonts w:eastAsia="Times New Roman" w:cs="Times New Roman"/>
          <w:szCs w:val="24"/>
        </w:rPr>
        <w:lastRenderedPageBreak/>
        <w:t xml:space="preserve">βαθμό </w:t>
      </w:r>
      <w:r w:rsidRPr="007E3D16">
        <w:rPr>
          <w:rFonts w:eastAsia="Times New Roman" w:cs="Times New Roman"/>
          <w:szCs w:val="24"/>
        </w:rPr>
        <w:t>συνέτειναν</w:t>
      </w:r>
      <w:r>
        <w:rPr>
          <w:rFonts w:eastAsia="Times New Roman" w:cs="Times New Roman"/>
          <w:szCs w:val="24"/>
        </w:rPr>
        <w:t xml:space="preserve"> στη χρεοκοπία της χώρας, έστω και αν σε αυτές πιθανόν να εμπλέκονται</w:t>
      </w:r>
      <w:r>
        <w:rPr>
          <w:rFonts w:eastAsia="Times New Roman" w:cs="Times New Roman"/>
          <w:szCs w:val="24"/>
        </w:rPr>
        <w:t xml:space="preserve"> κάποια από τα στελέχη σας. Εάν αποδειχτεί ότι εμπλέκονται, μην ταυτίζεστε μαζί τους. Εάν όχι –το ευχόμαστε- θα αποδοθούν αθώοι στην κοινωνία.</w:t>
      </w:r>
    </w:p>
    <w:p w14:paraId="6341046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ευχαριστώ.</w:t>
      </w:r>
    </w:p>
    <w:p w14:paraId="63410470" w14:textId="77777777" w:rsidR="000640C0" w:rsidRDefault="00F37498">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63410471" w14:textId="77777777" w:rsidR="000640C0" w:rsidRDefault="00F37498">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Παπαηλιού.</w:t>
      </w:r>
    </w:p>
    <w:p w14:paraId="63410472" w14:textId="77777777" w:rsidR="000640C0" w:rsidRDefault="00F37498">
      <w:pPr>
        <w:spacing w:line="600" w:lineRule="auto"/>
        <w:ind w:firstLine="720"/>
        <w:jc w:val="both"/>
        <w:rPr>
          <w:rFonts w:eastAsia="Times New Roman"/>
          <w:bCs/>
          <w:szCs w:val="24"/>
        </w:rPr>
      </w:pPr>
      <w:r>
        <w:rPr>
          <w:rFonts w:eastAsia="Times New Roman"/>
          <w:bCs/>
          <w:szCs w:val="24"/>
        </w:rPr>
        <w:t>Τον λόγο έχει ο κ. Τασούλας από τη Νέα Δημοκρατία και αμέσως μετά τον λόγο θα πάρει ο Κοινοβουλευτικός Εκπρόσωπος της Δημοκρατικής Συμπαράταξης κ. Θεοχαρόπουλος.</w:t>
      </w:r>
    </w:p>
    <w:p w14:paraId="63410473" w14:textId="77777777" w:rsidR="000640C0" w:rsidRDefault="00F37498">
      <w:pPr>
        <w:spacing w:line="600" w:lineRule="auto"/>
        <w:ind w:firstLine="720"/>
        <w:jc w:val="both"/>
        <w:rPr>
          <w:rFonts w:eastAsia="Times New Roman"/>
          <w:bCs/>
          <w:szCs w:val="24"/>
        </w:rPr>
      </w:pPr>
      <w:r>
        <w:rPr>
          <w:rFonts w:eastAsia="Times New Roman"/>
          <w:bCs/>
          <w:szCs w:val="24"/>
        </w:rPr>
        <w:t>Ορίστε, κύριε Τασούλα, έχετε τον λόγο για επτά λεπτά.</w:t>
      </w:r>
    </w:p>
    <w:p w14:paraId="63410474" w14:textId="77777777" w:rsidR="000640C0" w:rsidRDefault="00F37498">
      <w:pPr>
        <w:spacing w:line="600" w:lineRule="auto"/>
        <w:ind w:firstLine="720"/>
        <w:jc w:val="both"/>
        <w:rPr>
          <w:rFonts w:eastAsia="Times New Roman"/>
          <w:bCs/>
          <w:szCs w:val="24"/>
        </w:rPr>
      </w:pPr>
      <w:r w:rsidRPr="006E7ACA">
        <w:rPr>
          <w:rFonts w:eastAsia="Times New Roman"/>
          <w:b/>
          <w:bCs/>
          <w:szCs w:val="24"/>
        </w:rPr>
        <w:t>ΚΩΝΣΤΑΝΤ</w:t>
      </w:r>
      <w:r w:rsidRPr="006E7ACA">
        <w:rPr>
          <w:rFonts w:eastAsia="Times New Roman"/>
          <w:b/>
          <w:bCs/>
          <w:szCs w:val="24"/>
        </w:rPr>
        <w:t xml:space="preserve">ΙΝΟΣ ΤΑΣΟΥΛΑΣ: </w:t>
      </w:r>
      <w:r>
        <w:rPr>
          <w:rFonts w:eastAsia="Times New Roman"/>
          <w:bCs/>
          <w:szCs w:val="24"/>
        </w:rPr>
        <w:t xml:space="preserve">Κύριε Υπουργέ, κυρίες και κύριοι συνάδελφοι, το νομοσχέδιο, που συζητείται στην ολομέλεια, </w:t>
      </w:r>
      <w:r>
        <w:rPr>
          <w:rFonts w:eastAsia="Times New Roman"/>
          <w:bCs/>
          <w:szCs w:val="24"/>
        </w:rPr>
        <w:t xml:space="preserve">αφορά σε </w:t>
      </w:r>
      <w:r>
        <w:rPr>
          <w:rFonts w:eastAsia="Times New Roman"/>
          <w:bCs/>
          <w:szCs w:val="24"/>
        </w:rPr>
        <w:t xml:space="preserve"> ένα από τα δυσχερέστερα θέματα με τα οποία μπορεί να καταγίνεται το λεγόμενο πολιτικό σύστημα. Λέγεται ότι αυτά τα νομοσχέδια, από το 1964 ό</w:t>
      </w:r>
      <w:r>
        <w:rPr>
          <w:rFonts w:eastAsia="Times New Roman"/>
          <w:bCs/>
          <w:szCs w:val="24"/>
        </w:rPr>
        <w:t xml:space="preserve">ταν </w:t>
      </w:r>
      <w:proofErr w:type="spellStart"/>
      <w:r>
        <w:rPr>
          <w:rFonts w:eastAsia="Times New Roman"/>
          <w:bCs/>
          <w:szCs w:val="24"/>
        </w:rPr>
        <w:t>πρωτοψηφίστηκαν</w:t>
      </w:r>
      <w:proofErr w:type="spellEnd"/>
      <w:r>
        <w:rPr>
          <w:rFonts w:eastAsia="Times New Roman"/>
          <w:bCs/>
          <w:szCs w:val="24"/>
        </w:rPr>
        <w:t xml:space="preserve"> μέχρι τώρα, αφορούν στην προστασία της τιμής του πολιτικού κόσμου.</w:t>
      </w:r>
    </w:p>
    <w:p w14:paraId="63410475" w14:textId="77777777" w:rsidR="000640C0" w:rsidRDefault="00F37498">
      <w:pPr>
        <w:spacing w:line="600" w:lineRule="auto"/>
        <w:ind w:firstLine="720"/>
        <w:jc w:val="both"/>
        <w:rPr>
          <w:rFonts w:eastAsia="Times New Roman"/>
          <w:bCs/>
          <w:szCs w:val="24"/>
        </w:rPr>
      </w:pPr>
      <w:r>
        <w:rPr>
          <w:rFonts w:eastAsia="Times New Roman"/>
          <w:bCs/>
          <w:szCs w:val="24"/>
        </w:rPr>
        <w:lastRenderedPageBreak/>
        <w:t>Εάν τολμούσαμε να αλλάξουμε την ονομασία και να μιλήσουμε όχι για την προστασία της τιμής του πολιτικού κόσμου, αλλά για την εμπέδωση της πεποιθήσεως της κοινής γνώμης π</w:t>
      </w:r>
      <w:r>
        <w:rPr>
          <w:rFonts w:eastAsia="Times New Roman"/>
          <w:bCs/>
          <w:szCs w:val="24"/>
        </w:rPr>
        <w:t xml:space="preserve">ερί του ότι ο πολιτικός κόσμος διαθέτει τιμή, τότε ο </w:t>
      </w:r>
      <w:proofErr w:type="spellStart"/>
      <w:r>
        <w:rPr>
          <w:rFonts w:eastAsia="Times New Roman"/>
          <w:bCs/>
          <w:szCs w:val="24"/>
        </w:rPr>
        <w:t>πήχ</w:t>
      </w:r>
      <w:r>
        <w:rPr>
          <w:rFonts w:eastAsia="Times New Roman"/>
          <w:bCs/>
          <w:szCs w:val="24"/>
        </w:rPr>
        <w:t>υ</w:t>
      </w:r>
      <w:r>
        <w:rPr>
          <w:rFonts w:eastAsia="Times New Roman"/>
          <w:bCs/>
          <w:szCs w:val="24"/>
        </w:rPr>
        <w:t>ς</w:t>
      </w:r>
      <w:proofErr w:type="spellEnd"/>
      <w:r>
        <w:rPr>
          <w:rFonts w:eastAsia="Times New Roman"/>
          <w:bCs/>
          <w:szCs w:val="24"/>
        </w:rPr>
        <w:t xml:space="preserve"> –όπως λέγεται- θα ήταν περίπου αθέατος, λόγω του ύψους στο οποίο έχει τοποθετήσει η κοινή γνώμη την αξίωσή της για την τιμή του πολιτικού κόσμου και λόγω της αίσθησης που έχει η κοινή γνώμη για την</w:t>
      </w:r>
      <w:r>
        <w:rPr>
          <w:rFonts w:eastAsia="Times New Roman"/>
          <w:bCs/>
          <w:szCs w:val="24"/>
        </w:rPr>
        <w:t xml:space="preserve"> εντιμότητα του λεγομένου πολιτικού κόσμου. </w:t>
      </w:r>
    </w:p>
    <w:p w14:paraId="63410476" w14:textId="77777777" w:rsidR="000640C0" w:rsidRDefault="00F37498">
      <w:pPr>
        <w:spacing w:line="600" w:lineRule="auto"/>
        <w:ind w:firstLine="720"/>
        <w:jc w:val="both"/>
        <w:rPr>
          <w:rFonts w:eastAsia="Times New Roman"/>
          <w:bCs/>
          <w:szCs w:val="24"/>
        </w:rPr>
      </w:pPr>
      <w:r>
        <w:rPr>
          <w:rFonts w:eastAsia="Times New Roman"/>
          <w:bCs/>
          <w:szCs w:val="24"/>
        </w:rPr>
        <w:t>Θέλω να πω με αυτό ότι με τούτο και με εκείνο έχει γίνει δυνατό μόνο να υποβάλλονται δηλώσεις περί πόθεν έσχες και να διευρύνεται κάθε τόσο ο κύκλος των υπόχρεων εις τρόπον ώστε, κύριε Καλογήρου, σύντομα να έρθε</w:t>
      </w:r>
      <w:r>
        <w:rPr>
          <w:rFonts w:eastAsia="Times New Roman"/>
          <w:bCs/>
          <w:szCs w:val="24"/>
        </w:rPr>
        <w:t xml:space="preserve">ι νόμος που δεν θα διευρύνει πλέον τους υπόχρεους, αλλά θα έρθει νόμος που θα μιλάει για τους μη υπόχρεους. Θα είναι πολύ πιο απλό να είναι έτσι η κατάσταση. </w:t>
      </w:r>
    </w:p>
    <w:p w14:paraId="63410477" w14:textId="77777777" w:rsidR="000640C0" w:rsidRDefault="00F37498">
      <w:pPr>
        <w:spacing w:line="600" w:lineRule="auto"/>
        <w:ind w:firstLine="720"/>
        <w:jc w:val="both"/>
        <w:rPr>
          <w:rFonts w:eastAsia="Times New Roman"/>
          <w:bCs/>
          <w:szCs w:val="24"/>
        </w:rPr>
      </w:pPr>
      <w:r>
        <w:rPr>
          <w:rFonts w:eastAsia="Times New Roman"/>
          <w:bCs/>
          <w:szCs w:val="24"/>
        </w:rPr>
        <w:t xml:space="preserve">Πάρα ταύτα, παρά τη συμμόρφωση με αποφάσεις </w:t>
      </w:r>
      <w:r>
        <w:rPr>
          <w:rFonts w:eastAsia="Times New Roman"/>
          <w:bCs/>
          <w:szCs w:val="24"/>
        </w:rPr>
        <w:t>του</w:t>
      </w:r>
      <w:r>
        <w:rPr>
          <w:rFonts w:eastAsia="Times New Roman"/>
          <w:bCs/>
          <w:szCs w:val="24"/>
        </w:rPr>
        <w:t xml:space="preserve"> Συμβουλίου της Επικρατείας, παρά τη συμμόρφωση με</w:t>
      </w:r>
      <w:r>
        <w:rPr>
          <w:rFonts w:eastAsia="Times New Roman"/>
          <w:bCs/>
          <w:szCs w:val="24"/>
        </w:rPr>
        <w:t xml:space="preserve"> απαιτή</w:t>
      </w:r>
      <w:r>
        <w:rPr>
          <w:rFonts w:eastAsia="Times New Roman"/>
          <w:bCs/>
          <w:szCs w:val="24"/>
        </w:rPr>
        <w:lastRenderedPageBreak/>
        <w:t xml:space="preserve">σεις περί προσωπικών δεδομένων, παρά την άρνηση να αρχειοθετούνται οι υποθέσεις έως της πενταετίας και την επιδίωξη να αναβιώνουν αρχειοθετημένες υποθέσεις, εφόσον έχουμε </w:t>
      </w:r>
      <w:proofErr w:type="spellStart"/>
      <w:r>
        <w:rPr>
          <w:rFonts w:eastAsia="Times New Roman"/>
          <w:bCs/>
          <w:szCs w:val="24"/>
        </w:rPr>
        <w:t>οψιγενή</w:t>
      </w:r>
      <w:proofErr w:type="spellEnd"/>
      <w:r>
        <w:rPr>
          <w:rFonts w:eastAsia="Times New Roman"/>
          <w:bCs/>
          <w:szCs w:val="24"/>
        </w:rPr>
        <w:t xml:space="preserve"> στοιχεία που συγκροτούν </w:t>
      </w:r>
      <w:proofErr w:type="spellStart"/>
      <w:r>
        <w:rPr>
          <w:rFonts w:eastAsia="Times New Roman"/>
          <w:bCs/>
          <w:szCs w:val="24"/>
        </w:rPr>
        <w:t>σοβαράν</w:t>
      </w:r>
      <w:proofErr w:type="spellEnd"/>
      <w:r>
        <w:rPr>
          <w:rFonts w:eastAsia="Times New Roman"/>
          <w:bCs/>
          <w:szCs w:val="24"/>
        </w:rPr>
        <w:t xml:space="preserve"> ένδειξη, παρά τη διεθνή συμφωνία του Ο</w:t>
      </w:r>
      <w:r>
        <w:rPr>
          <w:rFonts w:eastAsia="Times New Roman"/>
          <w:bCs/>
          <w:szCs w:val="24"/>
        </w:rPr>
        <w:t xml:space="preserve">ΗΕ για την καταπολέμηση της διαφθοράς ή τη συγκρότηση κρατικής συσσωματώσεως κατά της διαφθοράς, η εντύπωση της κοινής γνώμης παραμένει αναλλοίωτη περί της εκτεταμένης διαφθοράς. Και είναι απορίας </w:t>
      </w:r>
      <w:proofErr w:type="spellStart"/>
      <w:r>
        <w:rPr>
          <w:rFonts w:eastAsia="Times New Roman"/>
          <w:bCs/>
          <w:szCs w:val="24"/>
        </w:rPr>
        <w:t>άξιον</w:t>
      </w:r>
      <w:proofErr w:type="spellEnd"/>
      <w:r>
        <w:rPr>
          <w:rFonts w:eastAsia="Times New Roman"/>
          <w:bCs/>
          <w:szCs w:val="24"/>
        </w:rPr>
        <w:t>,</w:t>
      </w:r>
      <w:r>
        <w:rPr>
          <w:rFonts w:eastAsia="Times New Roman"/>
          <w:bCs/>
          <w:szCs w:val="24"/>
        </w:rPr>
        <w:t xml:space="preserve"> γιατί όλη αυτή η συσσώρευση νόμων</w:t>
      </w:r>
      <w:r>
        <w:rPr>
          <w:rFonts w:eastAsia="Times New Roman"/>
          <w:bCs/>
          <w:szCs w:val="24"/>
        </w:rPr>
        <w:t xml:space="preserve"> και</w:t>
      </w:r>
      <w:r>
        <w:rPr>
          <w:rFonts w:eastAsia="Times New Roman"/>
          <w:bCs/>
          <w:szCs w:val="24"/>
        </w:rPr>
        <w:t xml:space="preserve"> ρυθμίσεων δεν </w:t>
      </w:r>
      <w:r>
        <w:rPr>
          <w:rFonts w:eastAsia="Times New Roman"/>
          <w:bCs/>
          <w:szCs w:val="24"/>
        </w:rPr>
        <w:t xml:space="preserve">πείθει την κοινή γνώμη ότι με τις ισχύουσες διατάξεις </w:t>
      </w:r>
      <w:r>
        <w:rPr>
          <w:rFonts w:eastAsia="Times New Roman"/>
          <w:bCs/>
          <w:szCs w:val="24"/>
        </w:rPr>
        <w:t xml:space="preserve">ενώ </w:t>
      </w:r>
      <w:r>
        <w:rPr>
          <w:rFonts w:eastAsia="Times New Roman"/>
          <w:bCs/>
          <w:szCs w:val="24"/>
        </w:rPr>
        <w:t>αυτοί οι οποίοι τις παραβιάζουν είναι ένοχοι διαφθοράς αυτοί που δεν τις παραβιάζουν δεν είναι ένοχοι διαφθοράς</w:t>
      </w:r>
      <w:r>
        <w:rPr>
          <w:rFonts w:eastAsia="Times New Roman"/>
          <w:bCs/>
          <w:szCs w:val="24"/>
        </w:rPr>
        <w:t>;</w:t>
      </w:r>
      <w:r>
        <w:rPr>
          <w:rFonts w:eastAsia="Times New Roman"/>
          <w:bCs/>
          <w:szCs w:val="24"/>
        </w:rPr>
        <w:t xml:space="preserve"> Κανείς δεν λέει το αντίθετο. Απεναντίας η υπόνοια είναι έντονη και συνήθως η επωδός λ</w:t>
      </w:r>
      <w:r>
        <w:rPr>
          <w:rFonts w:eastAsia="Times New Roman"/>
          <w:bCs/>
          <w:szCs w:val="24"/>
        </w:rPr>
        <w:t>έει ότι δεν βρ</w:t>
      </w:r>
      <w:r>
        <w:rPr>
          <w:rFonts w:eastAsia="Times New Roman"/>
          <w:bCs/>
          <w:szCs w:val="24"/>
        </w:rPr>
        <w:t>έθηκε</w:t>
      </w:r>
      <w:r>
        <w:rPr>
          <w:rFonts w:eastAsia="Times New Roman"/>
          <w:bCs/>
          <w:szCs w:val="24"/>
        </w:rPr>
        <w:t xml:space="preserve"> κάτι, επειδή μεταξύ τους τα ρυθμίζουν. </w:t>
      </w:r>
    </w:p>
    <w:p w14:paraId="63410478" w14:textId="77777777" w:rsidR="000640C0" w:rsidRDefault="00F37498">
      <w:pPr>
        <w:spacing w:line="600" w:lineRule="auto"/>
        <w:ind w:firstLine="720"/>
        <w:jc w:val="both"/>
        <w:rPr>
          <w:rFonts w:eastAsia="Times New Roman" w:cs="Times New Roman"/>
          <w:szCs w:val="24"/>
        </w:rPr>
      </w:pPr>
      <w:r>
        <w:rPr>
          <w:rFonts w:eastAsia="Times New Roman"/>
          <w:bCs/>
          <w:szCs w:val="24"/>
        </w:rPr>
        <w:t>Άρα εδώ πρόκειται περί ενός περίπου σισύφειου έργου. Και έχει καταντήσει να είναι σισύφειο για κάτι το οποίο θα πω και το οποίο παρερμηνεύτηκε την προηγούμενη φορά που το είπα και η παρερμηνεία απ</w:t>
      </w:r>
      <w:r>
        <w:rPr>
          <w:rFonts w:eastAsia="Times New Roman"/>
          <w:bCs/>
          <w:szCs w:val="24"/>
        </w:rPr>
        <w:t xml:space="preserve">οδεικνύει το γιατί είναι σισύφειο. Είπα –και </w:t>
      </w:r>
      <w:r>
        <w:rPr>
          <w:rFonts w:eastAsia="Times New Roman"/>
          <w:bCs/>
          <w:szCs w:val="24"/>
        </w:rPr>
        <w:lastRenderedPageBreak/>
        <w:t>επιμένω- ότι η αίσθηση για την υπάρχουσα διαφθορά εξακοντίζεται πέραν της υπάρχουσας διαφθοράς και κατά το ποσοστό που προστίθεται στην υπάρχουσα διαφθορά η εντύπωση που προκαλεί το πανάρχαιο παρ’ ημίν άθλημα τη</w:t>
      </w:r>
      <w:r>
        <w:rPr>
          <w:rFonts w:eastAsia="Times New Roman"/>
          <w:bCs/>
          <w:szCs w:val="24"/>
        </w:rPr>
        <w:t>ς διαβολής. Προστίθεται δηλαδή, στην αποκρουστική μάζα της διαφθοράς και μία επιπλέον αίσθηση που έχει να κάνει με την εντύπωση που προκαλεί η επιπολάζουσα διαβολή, η οποία είναι επιδημική νόσος εις τη χώρα μας.</w:t>
      </w:r>
    </w:p>
    <w:p w14:paraId="6341047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Όταν είπα αυτό, εγράφη ότι ο ομιλητής της Νέ</w:t>
      </w:r>
      <w:r>
        <w:rPr>
          <w:rFonts w:eastAsia="Times New Roman" w:cs="Times New Roman"/>
          <w:szCs w:val="24"/>
        </w:rPr>
        <w:t xml:space="preserve">ας Δημοκρατίας αρνείται την ύπαρξη διαφθοράς, ώστε να μην τολμήσω </w:t>
      </w:r>
      <w:r w:rsidRPr="00972E55">
        <w:rPr>
          <w:rFonts w:eastAsia="Times New Roman" w:cs="Times New Roman"/>
          <w:szCs w:val="24"/>
        </w:rPr>
        <w:t>-</w:t>
      </w:r>
      <w:r>
        <w:rPr>
          <w:rFonts w:eastAsia="Times New Roman" w:cs="Times New Roman"/>
          <w:szCs w:val="24"/>
        </w:rPr>
        <w:t>εγώ που υποτίθεται ότι αρνούμαι την ύπαρξη διαφθοράς</w:t>
      </w:r>
      <w:r w:rsidRPr="00972E55">
        <w:rPr>
          <w:rFonts w:eastAsia="Times New Roman" w:cs="Times New Roman"/>
          <w:szCs w:val="24"/>
        </w:rPr>
        <w:t>-</w:t>
      </w:r>
      <w:r>
        <w:rPr>
          <w:rFonts w:eastAsia="Times New Roman" w:cs="Times New Roman"/>
          <w:szCs w:val="24"/>
        </w:rPr>
        <w:t xml:space="preserve"> να επαναλάβω την άποψή μου για τη συκοφαντία. Γιατί πώς τολμάω να αρνούμαι δήθεν την ύπαρξη διαφθοράς; Άρα, θέλω να καλύψω διεφθαρμένου</w:t>
      </w:r>
      <w:r>
        <w:rPr>
          <w:rFonts w:eastAsia="Times New Roman" w:cs="Times New Roman"/>
          <w:szCs w:val="24"/>
        </w:rPr>
        <w:t>ς, άρα να συμπλεύσω με τη γενικότερη αντίληψη ότι όλοι είναι διεφθαρμένοι και όσοι ελέγχονται και κρίνονται ότι βρέθηκαν εντάξει</w:t>
      </w:r>
      <w:r w:rsidRPr="00972E55">
        <w:rPr>
          <w:rFonts w:eastAsia="Times New Roman" w:cs="Times New Roman"/>
          <w:szCs w:val="24"/>
        </w:rPr>
        <w:t>,</w:t>
      </w:r>
      <w:r>
        <w:rPr>
          <w:rFonts w:eastAsia="Times New Roman" w:cs="Times New Roman"/>
          <w:szCs w:val="24"/>
        </w:rPr>
        <w:t xml:space="preserve"> απλώς βρέθηκαν εντάξει, επειδή ελέγχονται μεταξύ τους και κανείς δεν βγάζει το μάτι ενός κόρακος όταν και ο ίδιος είναι κόραξ.</w:t>
      </w:r>
      <w:r>
        <w:rPr>
          <w:rFonts w:eastAsia="Times New Roman" w:cs="Times New Roman"/>
          <w:szCs w:val="24"/>
        </w:rPr>
        <w:t xml:space="preserve"> </w:t>
      </w:r>
    </w:p>
    <w:p w14:paraId="6341047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Άρα εδώ έχουμε να κάνουμε με ένα τιτάνιο έργο και η Επιστημονική Υπηρεσία της Βουλής, η οποία μας δίνει κάποιες συμβουλές και κάποιες οδηγίες για την πληρέστερη νομοθέτηση, λέει σε ένα σημείο κάτι το οποίο θα έπρεπε να είναι ο στόχος όλων μας από εδώ και</w:t>
      </w:r>
      <w:r>
        <w:rPr>
          <w:rFonts w:eastAsia="Times New Roman" w:cs="Times New Roman"/>
          <w:szCs w:val="24"/>
        </w:rPr>
        <w:t xml:space="preserve"> πέρα. Δεν έχει σημασία να συντάξουμε ένα </w:t>
      </w:r>
      <w:proofErr w:type="spellStart"/>
      <w:r>
        <w:rPr>
          <w:rFonts w:eastAsia="Times New Roman" w:cs="Times New Roman"/>
          <w:szCs w:val="24"/>
        </w:rPr>
        <w:t>περιουσιολόγιο</w:t>
      </w:r>
      <w:proofErr w:type="spellEnd"/>
      <w:r>
        <w:rPr>
          <w:rFonts w:eastAsia="Times New Roman" w:cs="Times New Roman"/>
          <w:szCs w:val="24"/>
        </w:rPr>
        <w:t xml:space="preserve"> όλων των </w:t>
      </w:r>
      <w:proofErr w:type="spellStart"/>
      <w:r>
        <w:rPr>
          <w:rFonts w:eastAsia="Times New Roman" w:cs="Times New Roman"/>
          <w:szCs w:val="24"/>
        </w:rPr>
        <w:t>υποχρέων</w:t>
      </w:r>
      <w:proofErr w:type="spellEnd"/>
      <w:r>
        <w:rPr>
          <w:rFonts w:eastAsia="Times New Roman" w:cs="Times New Roman"/>
          <w:szCs w:val="24"/>
        </w:rPr>
        <w:t xml:space="preserve">. Ο στόχος της νομοθεσίας δεν είναι ένα διαρκές </w:t>
      </w:r>
      <w:proofErr w:type="spellStart"/>
      <w:r>
        <w:rPr>
          <w:rFonts w:eastAsia="Times New Roman" w:cs="Times New Roman"/>
          <w:szCs w:val="24"/>
        </w:rPr>
        <w:t>περιουσιολόγιο</w:t>
      </w:r>
      <w:proofErr w:type="spellEnd"/>
      <w:r>
        <w:rPr>
          <w:rFonts w:eastAsia="Times New Roman" w:cs="Times New Roman"/>
          <w:szCs w:val="24"/>
        </w:rPr>
        <w:t>. Ο στόχος της νομοθεσίας είναι ο έλεγχος της μεταβολής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αύξησης των περιουσιακών στοιχείων των </w:t>
      </w:r>
      <w:proofErr w:type="spellStart"/>
      <w:r>
        <w:rPr>
          <w:rFonts w:eastAsia="Times New Roman" w:cs="Times New Roman"/>
          <w:szCs w:val="24"/>
        </w:rPr>
        <w:t>υποχρέων</w:t>
      </w:r>
      <w:proofErr w:type="spellEnd"/>
      <w:r>
        <w:rPr>
          <w:rFonts w:eastAsia="Times New Roman" w:cs="Times New Roman"/>
          <w:szCs w:val="24"/>
        </w:rPr>
        <w:t>. Εκεί θα πρ</w:t>
      </w:r>
      <w:r>
        <w:rPr>
          <w:rFonts w:eastAsia="Times New Roman" w:cs="Times New Roman"/>
          <w:szCs w:val="24"/>
        </w:rPr>
        <w:t>έπει να επικεντρώσουμε το βάρος και όχι σε ένα σωρό διαδικασίες, οι οποίες κάθε φορά που αυξάνονται και κάθε φορά που περιπλέκονται, ενέχουν και τον κίνδυνο ακατάστατης υποβολής, ενέχουν τον κίνδυνο λαθών, ενέχουν τον κίνδυνο παραβιάσεως κάποιας τυπικής λε</w:t>
      </w:r>
      <w:r>
        <w:rPr>
          <w:rFonts w:eastAsia="Times New Roman" w:cs="Times New Roman"/>
          <w:szCs w:val="24"/>
        </w:rPr>
        <w:t xml:space="preserve">πτομέρειας η οποία, όμως, θα σε </w:t>
      </w:r>
      <w:r>
        <w:rPr>
          <w:rFonts w:eastAsia="Times New Roman" w:cs="Times New Roman"/>
          <w:szCs w:val="24"/>
        </w:rPr>
        <w:t>«</w:t>
      </w:r>
      <w:r>
        <w:rPr>
          <w:rFonts w:eastAsia="Times New Roman" w:cs="Times New Roman"/>
          <w:szCs w:val="24"/>
        </w:rPr>
        <w:t>κρεμάσει στα μανταλάκια</w:t>
      </w:r>
      <w:r>
        <w:rPr>
          <w:rFonts w:eastAsia="Times New Roman" w:cs="Times New Roman"/>
          <w:szCs w:val="24"/>
        </w:rPr>
        <w:t>»!</w:t>
      </w:r>
    </w:p>
    <w:p w14:paraId="6341047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Είναι δύσκολες εποχές και, όπως έλεγε ένας σπουδαίος βιογράφος μεγάλων προσώπων, δεν ήταν πάντα έτσι </w:t>
      </w:r>
      <w:r w:rsidRPr="00620C6B">
        <w:rPr>
          <w:rFonts w:eastAsia="Times New Roman" w:cs="Times New Roman"/>
          <w:szCs w:val="24"/>
        </w:rPr>
        <w:t xml:space="preserve">εν </w:t>
      </w:r>
      <w:proofErr w:type="spellStart"/>
      <w:r w:rsidRPr="00620C6B">
        <w:rPr>
          <w:rFonts w:eastAsia="Times New Roman" w:cs="Times New Roman"/>
          <w:szCs w:val="24"/>
        </w:rPr>
        <w:t>σχέσει</w:t>
      </w:r>
      <w:proofErr w:type="spellEnd"/>
      <w:r w:rsidRPr="00934745">
        <w:rPr>
          <w:rFonts w:eastAsia="Times New Roman" w:cs="Times New Roman"/>
          <w:b/>
          <w:szCs w:val="24"/>
        </w:rPr>
        <w:t xml:space="preserve"> </w:t>
      </w:r>
      <w:r>
        <w:rPr>
          <w:rFonts w:eastAsia="Times New Roman" w:cs="Times New Roman"/>
          <w:szCs w:val="24"/>
        </w:rPr>
        <w:t>με τη διαφθορά. Στις προεπαναστατικές περιόδους, σε περιό</w:t>
      </w:r>
      <w:r>
        <w:rPr>
          <w:rFonts w:eastAsia="Times New Roman" w:cs="Times New Roman"/>
          <w:szCs w:val="24"/>
        </w:rPr>
        <w:lastRenderedPageBreak/>
        <w:t xml:space="preserve">δους που προηγούνται μεγάλων </w:t>
      </w:r>
      <w:r>
        <w:rPr>
          <w:rFonts w:eastAsia="Times New Roman" w:cs="Times New Roman"/>
          <w:szCs w:val="24"/>
        </w:rPr>
        <w:t>αναστατώσεων, ιδίως παλαιότερα</w:t>
      </w:r>
      <w:r>
        <w:rPr>
          <w:rFonts w:eastAsia="Times New Roman" w:cs="Times New Roman"/>
          <w:szCs w:val="24"/>
        </w:rPr>
        <w:t>,</w:t>
      </w:r>
      <w:r>
        <w:rPr>
          <w:rFonts w:eastAsia="Times New Roman" w:cs="Times New Roman"/>
          <w:szCs w:val="24"/>
        </w:rPr>
        <w:t xml:space="preserve"> δεν υπήρχε αυτό το κλίμα. Είναι </w:t>
      </w:r>
      <w:r>
        <w:rPr>
          <w:rFonts w:eastAsia="Times New Roman" w:cs="Times New Roman"/>
          <w:szCs w:val="24"/>
        </w:rPr>
        <w:t>διαβόητος</w:t>
      </w:r>
      <w:r>
        <w:rPr>
          <w:rFonts w:eastAsia="Times New Roman" w:cs="Times New Roman"/>
          <w:szCs w:val="24"/>
        </w:rPr>
        <w:t xml:space="preserve"> η φράση που διασώζει ο βιογράφος του </w:t>
      </w:r>
      <w:proofErr w:type="spellStart"/>
      <w:r w:rsidRPr="00620C6B">
        <w:rPr>
          <w:rFonts w:eastAsia="Times New Roman" w:cs="Times New Roman"/>
          <w:szCs w:val="24"/>
        </w:rPr>
        <w:t>Ταλ</w:t>
      </w:r>
      <w:r>
        <w:rPr>
          <w:rFonts w:eastAsia="Times New Roman" w:cs="Times New Roman"/>
          <w:szCs w:val="24"/>
        </w:rPr>
        <w:t>λ</w:t>
      </w:r>
      <w:r w:rsidRPr="00620C6B">
        <w:rPr>
          <w:rFonts w:eastAsia="Times New Roman" w:cs="Times New Roman"/>
          <w:szCs w:val="24"/>
        </w:rPr>
        <w:t>εϋράνδου</w:t>
      </w:r>
      <w:proofErr w:type="spellEnd"/>
      <w:r w:rsidRPr="00620C6B">
        <w:rPr>
          <w:rFonts w:eastAsia="Times New Roman" w:cs="Times New Roman"/>
          <w:szCs w:val="24"/>
        </w:rPr>
        <w:t xml:space="preserve"> </w:t>
      </w:r>
      <w:r>
        <w:rPr>
          <w:rFonts w:eastAsia="Times New Roman" w:cs="Times New Roman"/>
          <w:szCs w:val="24"/>
        </w:rPr>
        <w:t>Ευγένιος</w:t>
      </w:r>
      <w:r w:rsidRPr="00620C6B">
        <w:rPr>
          <w:rFonts w:eastAsia="Times New Roman" w:cs="Times New Roman"/>
          <w:szCs w:val="24"/>
        </w:rPr>
        <w:t xml:space="preserve"> </w:t>
      </w:r>
      <w:proofErr w:type="spellStart"/>
      <w:r w:rsidRPr="00620C6B">
        <w:rPr>
          <w:rFonts w:eastAsia="Times New Roman" w:cs="Times New Roman"/>
          <w:szCs w:val="24"/>
        </w:rPr>
        <w:t>Ταρλέ</w:t>
      </w:r>
      <w:proofErr w:type="spellEnd"/>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ιευθυντού </w:t>
      </w:r>
      <w:r>
        <w:rPr>
          <w:rFonts w:eastAsia="Times New Roman" w:cs="Times New Roman"/>
          <w:szCs w:val="24"/>
        </w:rPr>
        <w:t>υ</w:t>
      </w:r>
      <w:r>
        <w:rPr>
          <w:rFonts w:eastAsia="Times New Roman" w:cs="Times New Roman"/>
          <w:szCs w:val="24"/>
        </w:rPr>
        <w:t xml:space="preserve">πουργείου </w:t>
      </w:r>
      <w:r>
        <w:rPr>
          <w:rFonts w:eastAsia="Times New Roman" w:cs="Times New Roman"/>
          <w:szCs w:val="24"/>
        </w:rPr>
        <w:t>μ</w:t>
      </w:r>
      <w:r>
        <w:rPr>
          <w:rFonts w:eastAsia="Times New Roman" w:cs="Times New Roman"/>
          <w:szCs w:val="24"/>
        </w:rPr>
        <w:t>εταλλευμάτων της Ρωσίας σε έναν εργολάβο, ο οποίος του είπε</w:t>
      </w:r>
      <w:r>
        <w:rPr>
          <w:rFonts w:eastAsia="Times New Roman" w:cs="Times New Roman"/>
          <w:szCs w:val="24"/>
        </w:rPr>
        <w:t>,</w:t>
      </w:r>
      <w:r>
        <w:rPr>
          <w:rFonts w:eastAsia="Times New Roman" w:cs="Times New Roman"/>
          <w:szCs w:val="24"/>
        </w:rPr>
        <w:t xml:space="preserve"> προεπαναστατικά</w:t>
      </w:r>
      <w:r>
        <w:rPr>
          <w:rFonts w:eastAsia="Times New Roman" w:cs="Times New Roman"/>
          <w:szCs w:val="24"/>
        </w:rPr>
        <w:t>,</w:t>
      </w:r>
      <w:r>
        <w:rPr>
          <w:rFonts w:eastAsia="Times New Roman" w:cs="Times New Roman"/>
          <w:szCs w:val="24"/>
        </w:rPr>
        <w:t xml:space="preserve"> ότι «Κύριε </w:t>
      </w:r>
      <w:r>
        <w:rPr>
          <w:rFonts w:eastAsia="Times New Roman" w:cs="Times New Roman"/>
          <w:szCs w:val="24"/>
        </w:rPr>
        <w:t xml:space="preserve">διευθυντά, εάν μου δώσετε αυτή την εργολαβία, θα σας δώσω 3.000 ρούβλια και δεν θα το πω πουθενά». Και απαντά ο </w:t>
      </w:r>
      <w:r>
        <w:rPr>
          <w:rFonts w:eastAsia="Times New Roman" w:cs="Times New Roman"/>
          <w:szCs w:val="24"/>
        </w:rPr>
        <w:t>«Ε</w:t>
      </w:r>
      <w:r>
        <w:rPr>
          <w:rFonts w:eastAsia="Times New Roman" w:cs="Times New Roman"/>
          <w:szCs w:val="24"/>
        </w:rPr>
        <w:t xml:space="preserve">ξοχότατος </w:t>
      </w:r>
      <w:r>
        <w:rPr>
          <w:rFonts w:eastAsia="Times New Roman" w:cs="Times New Roman"/>
          <w:szCs w:val="24"/>
        </w:rPr>
        <w:t>Δ</w:t>
      </w:r>
      <w:r>
        <w:rPr>
          <w:rFonts w:eastAsia="Times New Roman" w:cs="Times New Roman"/>
          <w:szCs w:val="24"/>
        </w:rPr>
        <w:t>ιευθυντής</w:t>
      </w:r>
      <w:r>
        <w:rPr>
          <w:rFonts w:eastAsia="Times New Roman" w:cs="Times New Roman"/>
          <w:szCs w:val="24"/>
        </w:rPr>
        <w:t>»</w:t>
      </w:r>
      <w:r>
        <w:rPr>
          <w:rFonts w:eastAsia="Times New Roman" w:cs="Times New Roman"/>
          <w:szCs w:val="24"/>
        </w:rPr>
        <w:t xml:space="preserve">: «Δώστε μου 5.000 ρούβλια και πείτε το όπου θέλετε». </w:t>
      </w:r>
    </w:p>
    <w:p w14:paraId="6341047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w:t>
      </w:r>
      <w:r>
        <w:rPr>
          <w:rFonts w:eastAsia="Times New Roman" w:cs="Times New Roman"/>
          <w:szCs w:val="24"/>
        </w:rPr>
        <w:t xml:space="preserve"> κυρίου Βουλευτή)</w:t>
      </w:r>
    </w:p>
    <w:p w14:paraId="6341047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Αυτή η υπερβολική εικόνα αμεριμνησίας περί την κατακραυγή της διαφθοράς ταιριάζει</w:t>
      </w:r>
      <w:r>
        <w:rPr>
          <w:rFonts w:eastAsia="Times New Roman" w:cs="Times New Roman"/>
          <w:szCs w:val="24"/>
        </w:rPr>
        <w:t>,</w:t>
      </w:r>
      <w:r>
        <w:rPr>
          <w:rFonts w:eastAsia="Times New Roman" w:cs="Times New Roman"/>
          <w:szCs w:val="24"/>
        </w:rPr>
        <w:t xml:space="preserve"> τηρουμένων των αναλογιών</w:t>
      </w:r>
      <w:r>
        <w:rPr>
          <w:rFonts w:eastAsia="Times New Roman" w:cs="Times New Roman"/>
          <w:szCs w:val="24"/>
        </w:rPr>
        <w:t>,</w:t>
      </w:r>
      <w:r>
        <w:rPr>
          <w:rFonts w:eastAsia="Times New Roman" w:cs="Times New Roman"/>
          <w:szCs w:val="24"/>
        </w:rPr>
        <w:t xml:space="preserve"> με την έλλειψη πεποίθησης εις την κοινή γνώμη ότι με τους αλλεπάλληλους νόμους περί πόθεν έσχες πλήττουμε τη διαφθορά. Δυσκολεύου</w:t>
      </w:r>
      <w:r>
        <w:rPr>
          <w:rFonts w:eastAsia="Times New Roman" w:cs="Times New Roman"/>
          <w:szCs w:val="24"/>
        </w:rPr>
        <w:t xml:space="preserve">με απλώς τη σύνταξη του πόθεν έσχες, ενώ θα έπρεπε διακομματικά, αν είναι δυνατόν, να αντιμετωπίσουμε αυτό που επισημαίνει η Επιστημονική Υπηρεσία της Βουλής, να αντιμετωπίσουμε πειστικά για την κοινή γνώμη, τη διαδικασία και τον </w:t>
      </w:r>
      <w:r>
        <w:rPr>
          <w:rFonts w:eastAsia="Times New Roman" w:cs="Times New Roman"/>
          <w:szCs w:val="24"/>
        </w:rPr>
        <w:lastRenderedPageBreak/>
        <w:t>έλεγχο της αυξήσεως της πε</w:t>
      </w:r>
      <w:r>
        <w:rPr>
          <w:rFonts w:eastAsia="Times New Roman" w:cs="Times New Roman"/>
          <w:szCs w:val="24"/>
        </w:rPr>
        <w:t xml:space="preserve">ριουσιακής κατάστασης. Εκεί είναι ο στόχος, εκεί είναι το μεγάλο πρόβλημα και εκεί πρέπει να επικεντρωθούμε. </w:t>
      </w:r>
    </w:p>
    <w:p w14:paraId="6341047E" w14:textId="77777777" w:rsidR="000640C0" w:rsidRDefault="00F37498">
      <w:pPr>
        <w:spacing w:line="600" w:lineRule="auto"/>
        <w:ind w:firstLine="720"/>
        <w:jc w:val="both"/>
        <w:rPr>
          <w:rFonts w:eastAsia="Times New Roman" w:cs="Times New Roman"/>
          <w:szCs w:val="24"/>
        </w:rPr>
      </w:pPr>
      <w:r w:rsidRPr="008C7F63">
        <w:rPr>
          <w:rFonts w:eastAsia="Times New Roman" w:cs="Times New Roman"/>
          <w:szCs w:val="24"/>
        </w:rPr>
        <w:t>Και θα έρθω στο τι συμβαίνει -και τελειώνω εδώ, κύριε Πρόεδρε- με όλες τις προσπάθειες αλλαγών, ιδίως από τη σημερινή Κυβέρνηση</w:t>
      </w:r>
      <w:r>
        <w:rPr>
          <w:rFonts w:eastAsia="Times New Roman" w:cs="Times New Roman"/>
          <w:szCs w:val="24"/>
        </w:rPr>
        <w:t xml:space="preserve"> η οποία δεν παρέχε</w:t>
      </w:r>
      <w:r>
        <w:rPr>
          <w:rFonts w:eastAsia="Times New Roman" w:cs="Times New Roman"/>
          <w:szCs w:val="24"/>
        </w:rPr>
        <w:t xml:space="preserve">ι εγγυήσεις αμεροληψίας και </w:t>
      </w:r>
      <w:proofErr w:type="spellStart"/>
      <w:r>
        <w:rPr>
          <w:rFonts w:eastAsia="Times New Roman" w:cs="Times New Roman"/>
          <w:szCs w:val="24"/>
        </w:rPr>
        <w:t>αντικειμενικότητος</w:t>
      </w:r>
      <w:proofErr w:type="spellEnd"/>
      <w:r>
        <w:rPr>
          <w:rFonts w:eastAsia="Times New Roman" w:cs="Times New Roman"/>
          <w:szCs w:val="24"/>
        </w:rPr>
        <w:t xml:space="preserve">. Είναι πρόσφατο Υπουργός να προτρέπει τη </w:t>
      </w:r>
      <w:r>
        <w:rPr>
          <w:rFonts w:eastAsia="Times New Roman" w:cs="Times New Roman"/>
          <w:szCs w:val="24"/>
        </w:rPr>
        <w:t>δ</w:t>
      </w:r>
      <w:r>
        <w:rPr>
          <w:rFonts w:eastAsia="Times New Roman" w:cs="Times New Roman"/>
          <w:szCs w:val="24"/>
        </w:rPr>
        <w:t xml:space="preserve">ικαιοσύνη να βάλει πολιτικούς </w:t>
      </w:r>
      <w:r w:rsidRPr="008C7F63">
        <w:rPr>
          <w:rFonts w:eastAsia="Times New Roman" w:cs="Times New Roman"/>
          <w:szCs w:val="24"/>
        </w:rPr>
        <w:t>αντιπάλους</w:t>
      </w:r>
      <w:r>
        <w:rPr>
          <w:rFonts w:eastAsia="Times New Roman" w:cs="Times New Roman"/>
          <w:szCs w:val="24"/>
        </w:rPr>
        <w:t xml:space="preserve"> στη φυλακή. Είναι πρόσφατη η καταγγελία του Υπουργού Εθνικής Αμύνης στο Υπουργικό Συμβούλιο περί χρηματισμού Υπουργών της Κυβε</w:t>
      </w:r>
      <w:r>
        <w:rPr>
          <w:rFonts w:eastAsia="Times New Roman" w:cs="Times New Roman"/>
          <w:szCs w:val="24"/>
        </w:rPr>
        <w:t xml:space="preserve">ρνήσεως ή σύσσωμης συλλήβδην της Κυβερνήσεως από τον </w:t>
      </w:r>
      <w:proofErr w:type="spellStart"/>
      <w:r>
        <w:rPr>
          <w:rFonts w:eastAsia="Times New Roman" w:cs="Times New Roman"/>
          <w:szCs w:val="24"/>
        </w:rPr>
        <w:t>Σό</w:t>
      </w:r>
      <w:r w:rsidRPr="00812B1E">
        <w:rPr>
          <w:rFonts w:eastAsia="Times New Roman" w:cs="Times New Roman"/>
          <w:szCs w:val="24"/>
        </w:rPr>
        <w:t>ρο</w:t>
      </w:r>
      <w:proofErr w:type="spellEnd"/>
      <w:r>
        <w:rPr>
          <w:rFonts w:eastAsia="Times New Roman" w:cs="Times New Roman"/>
          <w:szCs w:val="24"/>
        </w:rPr>
        <w:t xml:space="preserve"> που αντιμετωπίστηκε μόνο από τον πρώην Υπουργό των Εξωτερικών, εκτός εάν, κύριοι Υπουργοί, εξελήφθη η καταγγελία τού ούτως ή άλλως </w:t>
      </w:r>
      <w:proofErr w:type="spellStart"/>
      <w:r>
        <w:rPr>
          <w:rFonts w:eastAsia="Times New Roman" w:cs="Times New Roman"/>
          <w:szCs w:val="24"/>
        </w:rPr>
        <w:t>καταγγε</w:t>
      </w:r>
      <w:r w:rsidRPr="00812B1E">
        <w:rPr>
          <w:rFonts w:eastAsia="Times New Roman" w:cs="Times New Roman"/>
          <w:szCs w:val="24"/>
        </w:rPr>
        <w:t>λιο</w:t>
      </w:r>
      <w:r>
        <w:rPr>
          <w:rFonts w:eastAsia="Times New Roman" w:cs="Times New Roman"/>
          <w:szCs w:val="24"/>
        </w:rPr>
        <w:t>μανούς</w:t>
      </w:r>
      <w:proofErr w:type="spellEnd"/>
      <w:r>
        <w:rPr>
          <w:rFonts w:eastAsia="Times New Roman" w:cs="Times New Roman"/>
          <w:szCs w:val="24"/>
        </w:rPr>
        <w:t xml:space="preserve"> Υπουργού Αμύνης, ότι </w:t>
      </w:r>
      <w:r w:rsidRPr="00125631">
        <w:rPr>
          <w:rFonts w:eastAsia="Times New Roman" w:cs="Times New Roman"/>
          <w:szCs w:val="24"/>
        </w:rPr>
        <w:t xml:space="preserve">δεν </w:t>
      </w:r>
      <w:proofErr w:type="spellStart"/>
      <w:r>
        <w:rPr>
          <w:rFonts w:eastAsia="Times New Roman" w:cs="Times New Roman"/>
          <w:szCs w:val="24"/>
        </w:rPr>
        <w:t>αφ</w:t>
      </w:r>
      <w:r w:rsidRPr="00125631">
        <w:rPr>
          <w:rFonts w:eastAsia="Times New Roman" w:cs="Times New Roman"/>
          <w:szCs w:val="24"/>
        </w:rPr>
        <w:t>εώρα</w:t>
      </w:r>
      <w:proofErr w:type="spellEnd"/>
      <w:r w:rsidRPr="00125631">
        <w:rPr>
          <w:rFonts w:eastAsia="Times New Roman" w:cs="Times New Roman"/>
          <w:szCs w:val="24"/>
        </w:rPr>
        <w:t xml:space="preserve"> εις τον </w:t>
      </w:r>
      <w:proofErr w:type="spellStart"/>
      <w:r w:rsidRPr="00125631">
        <w:rPr>
          <w:rFonts w:eastAsia="Times New Roman" w:cs="Times New Roman"/>
          <w:szCs w:val="24"/>
        </w:rPr>
        <w:t>Σόρο</w:t>
      </w:r>
      <w:proofErr w:type="spellEnd"/>
      <w:r w:rsidRPr="00125631">
        <w:rPr>
          <w:rFonts w:eastAsia="Times New Roman" w:cs="Times New Roman"/>
          <w:szCs w:val="24"/>
        </w:rPr>
        <w:t xml:space="preserve">, αλλά </w:t>
      </w:r>
      <w:proofErr w:type="spellStart"/>
      <w:r>
        <w:rPr>
          <w:rFonts w:eastAsia="Times New Roman" w:cs="Times New Roman"/>
          <w:szCs w:val="24"/>
        </w:rPr>
        <w:t>αφ</w:t>
      </w:r>
      <w:r w:rsidRPr="00125631">
        <w:rPr>
          <w:rFonts w:eastAsia="Times New Roman" w:cs="Times New Roman"/>
          <w:szCs w:val="24"/>
        </w:rPr>
        <w:t>εώρα</w:t>
      </w:r>
      <w:proofErr w:type="spellEnd"/>
      <w:r w:rsidRPr="00125631">
        <w:rPr>
          <w:rFonts w:eastAsia="Times New Roman" w:cs="Times New Roman"/>
          <w:szCs w:val="24"/>
        </w:rPr>
        <w:t xml:space="preserve"> εις τον </w:t>
      </w:r>
      <w:proofErr w:type="spellStart"/>
      <w:r w:rsidRPr="00125631">
        <w:rPr>
          <w:rFonts w:eastAsia="Times New Roman" w:cs="Times New Roman"/>
          <w:szCs w:val="24"/>
        </w:rPr>
        <w:t>Σώρρα</w:t>
      </w:r>
      <w:proofErr w:type="spellEnd"/>
      <w:r w:rsidRPr="00125631">
        <w:rPr>
          <w:rFonts w:eastAsia="Times New Roman" w:cs="Times New Roman"/>
          <w:szCs w:val="24"/>
        </w:rPr>
        <w:t>,</w:t>
      </w:r>
      <w:r>
        <w:rPr>
          <w:rFonts w:eastAsia="Times New Roman" w:cs="Times New Roman"/>
          <w:szCs w:val="24"/>
        </w:rPr>
        <w:t xml:space="preserve"> οπότε και αυτό είναι πιθανό. Ψάξτε τα Πρακτικά να δείτε ακριβώς τι κατήγγειλε ο ούτως ή άλλως </w:t>
      </w:r>
      <w:proofErr w:type="spellStart"/>
      <w:r>
        <w:rPr>
          <w:rFonts w:eastAsia="Times New Roman" w:cs="Times New Roman"/>
          <w:szCs w:val="24"/>
        </w:rPr>
        <w:t>καταγγελιομανής</w:t>
      </w:r>
      <w:proofErr w:type="spellEnd"/>
      <w:r>
        <w:rPr>
          <w:rFonts w:eastAsia="Times New Roman" w:cs="Times New Roman"/>
          <w:szCs w:val="24"/>
        </w:rPr>
        <w:t xml:space="preserve"> αυτός Υπουργός.</w:t>
      </w:r>
    </w:p>
    <w:p w14:paraId="6341047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κύριε συνάδελφε, ολοκληρώστε.</w:t>
      </w:r>
    </w:p>
    <w:p w14:paraId="63410480"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ΤΑΣΟΥΛΑΣ:</w:t>
      </w:r>
      <w:r>
        <w:rPr>
          <w:rFonts w:eastAsia="Times New Roman" w:cs="Times New Roman"/>
          <w:szCs w:val="24"/>
        </w:rPr>
        <w:t xml:space="preserve"> Αυ</w:t>
      </w:r>
      <w:r>
        <w:rPr>
          <w:rFonts w:eastAsia="Times New Roman" w:cs="Times New Roman"/>
          <w:szCs w:val="24"/>
        </w:rPr>
        <w:t xml:space="preserve">τά, όμως, όλα πέραν της όποιας θυμηδίας, προκαλούν βαρύτατη θλίψη και κυρίως υπονομεύουν την αίσθηση ότι μπορεί κανείς να σας εμπιστεύεται για τέτοιου είδους διαβήματα. </w:t>
      </w:r>
    </w:p>
    <w:p w14:paraId="6341048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Είναι τεράστιο αυτό το διάβημα. Κάνετε κάποιες επιλύσεις στο πρόβλημα, αλλά δημιουργεί</w:t>
      </w:r>
      <w:r>
        <w:rPr>
          <w:rFonts w:eastAsia="Times New Roman" w:cs="Times New Roman"/>
          <w:szCs w:val="24"/>
        </w:rPr>
        <w:t xml:space="preserve">τε αλλού άλλα προβλήματα. Εμείς δεν έχουμε αντίρρηση να το ψηφίσουμε, αλλά η ώρα τού να λυθεί το θέμα της πεποιθήσεως της κοινής γνώμης για την τιμή του πολιτικού κόσμου δεν ήρθε ακόμη. Φαίνεται ότι και αυτό το επωμίζεται η επόμενη κυβέρνηση, του Κυριάκου </w:t>
      </w:r>
      <w:r>
        <w:rPr>
          <w:rFonts w:eastAsia="Times New Roman" w:cs="Times New Roman"/>
          <w:szCs w:val="24"/>
        </w:rPr>
        <w:t xml:space="preserve">Μητσοτάκη. </w:t>
      </w:r>
    </w:p>
    <w:p w14:paraId="6341048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ευχαριστώ.</w:t>
      </w:r>
    </w:p>
    <w:p w14:paraId="63410483"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410484"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Τασούλα. </w:t>
      </w:r>
    </w:p>
    <w:p w14:paraId="63410485"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δώσω τον λόγο στον Υπουργό κ. Σταθάκη, για να αναπτύξει κάποιες τροπολογίες και αμέσως μετά θα καλέσω στο Βήμα τον κ. Θεοχαρόπουλο. </w:t>
      </w:r>
    </w:p>
    <w:p w14:paraId="63410486"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w:t>
      </w:r>
    </w:p>
    <w:p w14:paraId="63410487"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Σας ευχαριστώ, κύ</w:t>
      </w:r>
      <w:r>
        <w:rPr>
          <w:rFonts w:eastAsia="Times New Roman" w:cs="Times New Roman"/>
          <w:szCs w:val="24"/>
        </w:rPr>
        <w:t xml:space="preserve">ριε Πρόεδρε. </w:t>
      </w:r>
    </w:p>
    <w:p w14:paraId="63410488"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τέσσερις τροπολογίες, τρεις για το ΙΓΜΕ και μία για το Ταμείο Επανασυνδέσεων για όσους χάνουν το κοινωνικό τιμολόγιο. </w:t>
      </w:r>
    </w:p>
    <w:p w14:paraId="63410489"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Οι τρεις τροπολογίες για το ΙΓΜΕ αφορούν στην επίλυση ενός προβλήματος, το οποίο ταλανίζει το ΙΓΜΕ εδώ και εί</w:t>
      </w:r>
      <w:r>
        <w:rPr>
          <w:rFonts w:eastAsia="Times New Roman" w:cs="Times New Roman"/>
          <w:szCs w:val="24"/>
        </w:rPr>
        <w:t>κοσι χρόνια. Αναφέρομαι στα προβλήματα που έχουν προκύψει εδώ και πολύ μεγάλο χρονικό διάστημα από το ασφαλιστήριο συμβόλαιο που υπεγράφη το 1989 ανάμεσα στο ΙΓΜΕ και την Εθνική Ασφαλιστική και το οποίο προέβλεπε την καταβολή ενός εφάπαξ ποσού σε κάθε εργα</w:t>
      </w:r>
      <w:r>
        <w:rPr>
          <w:rFonts w:eastAsia="Times New Roman" w:cs="Times New Roman"/>
          <w:szCs w:val="24"/>
        </w:rPr>
        <w:t xml:space="preserve">ζόμενο κατά την αποχώρησή του. </w:t>
      </w:r>
    </w:p>
    <w:p w14:paraId="6341048A"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Το συμβόλαιο αυτό μπήκε σε πολλές περιπέτειες, λόγω διαδοχικών τροποποιήσεων. Το 1990 τροποποιήθηκε για το ποσοστό συμμετοχής των εργαζομένων στα ασφάλιστρα. Προβλέφθηκε ότι αυτοί θα συμμετέχουν κατά ποσοστό 25% έναντι του 5</w:t>
      </w:r>
      <w:r>
        <w:rPr>
          <w:rFonts w:eastAsia="Times New Roman" w:cs="Times New Roman"/>
          <w:szCs w:val="24"/>
        </w:rPr>
        <w:t xml:space="preserve">0% που ίσχυσε αρχικά. Το 1994 υπήρξε μια επιπρόσθετη </w:t>
      </w:r>
      <w:r>
        <w:rPr>
          <w:rFonts w:eastAsia="Times New Roman" w:cs="Times New Roman"/>
          <w:szCs w:val="24"/>
        </w:rPr>
        <w:lastRenderedPageBreak/>
        <w:t>ευνοϊκή ρύθμιση. Το ποσοστό του εφάπαξ ποσοστού καθορίστηκε ότι θα αντιστοιχεί στο 100% του τελικού μέσου μισθού, αντί του 50% που ίσχυε μέχρι τότε και το 1999 χορηγήθηκε το δικαίωμα είσπραξης του εφάπαξ</w:t>
      </w:r>
      <w:r>
        <w:rPr>
          <w:rFonts w:eastAsia="Times New Roman" w:cs="Times New Roman"/>
          <w:szCs w:val="24"/>
        </w:rPr>
        <w:t xml:space="preserve"> ποσού, όχι μόνο στους </w:t>
      </w:r>
      <w:proofErr w:type="spellStart"/>
      <w:r>
        <w:rPr>
          <w:rFonts w:eastAsia="Times New Roman" w:cs="Times New Roman"/>
          <w:szCs w:val="24"/>
        </w:rPr>
        <w:t>αποχωρούντες</w:t>
      </w:r>
      <w:proofErr w:type="spellEnd"/>
      <w:r>
        <w:rPr>
          <w:rFonts w:eastAsia="Times New Roman" w:cs="Times New Roman"/>
          <w:szCs w:val="24"/>
        </w:rPr>
        <w:t xml:space="preserve">, αλλά και στους μετατασσόμενους υπαλλήλους του ΙΓΜΕ. </w:t>
      </w:r>
    </w:p>
    <w:p w14:paraId="6341048B"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Όλες οι παραπάνω αλλαγές οδήγησαν σε χρεοκοπία το συγκεκριμένο συμβόλαιο. Ήδη από το 2001 η ασφαλιστική εταιρεία με έγγραφά της και αναλογιστικές μελέτες επεσήμανε στ</w:t>
      </w:r>
      <w:r>
        <w:rPr>
          <w:rFonts w:eastAsia="Times New Roman" w:cs="Times New Roman"/>
          <w:szCs w:val="24"/>
        </w:rPr>
        <w:t xml:space="preserve">ο ΙΓΜΕ ότι είχε δημιουργηθεί έλλειμμα στον λογαριασμό της ομαδικής ασφάλισης, πλην όμως το ΙΓΜΕ αδυνατούσε να ανταποκριθεί, με αποτέλεσμα το 2009 να αρχίσει η καθυστέρηση και στη συνέχεια η διακοπή της καταβολής των αποζημιώσεων στους </w:t>
      </w:r>
      <w:proofErr w:type="spellStart"/>
      <w:r>
        <w:rPr>
          <w:rFonts w:eastAsia="Times New Roman" w:cs="Times New Roman"/>
          <w:szCs w:val="24"/>
        </w:rPr>
        <w:t>αποχωρήσαντες</w:t>
      </w:r>
      <w:proofErr w:type="spellEnd"/>
      <w:r>
        <w:rPr>
          <w:rFonts w:eastAsia="Times New Roman" w:cs="Times New Roman"/>
          <w:szCs w:val="24"/>
        </w:rPr>
        <w:t xml:space="preserve"> εργαζομ</w:t>
      </w:r>
      <w:r>
        <w:rPr>
          <w:rFonts w:eastAsia="Times New Roman" w:cs="Times New Roman"/>
          <w:szCs w:val="24"/>
        </w:rPr>
        <w:t xml:space="preserve">ένους οι οποίοι και προσέφυγαν στα δικαστήρια. </w:t>
      </w:r>
    </w:p>
    <w:p w14:paraId="6341048C"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οι απαιτήσεις των συνταξιούχων και των εργαζομένων φτάνουν στο ποσό των 54 εκατομμυρίων ευρώ κατ’ εκτίμηση. Με δεδομένο ότι οι συνολικές απαιτήσεις αυξάνονται με την πάροδο του χρόνου λόγω </w:t>
      </w:r>
      <w:proofErr w:type="spellStart"/>
      <w:r>
        <w:rPr>
          <w:rFonts w:eastAsia="Times New Roman" w:cs="Times New Roman"/>
          <w:szCs w:val="24"/>
        </w:rPr>
        <w:t>τοκοφορίας</w:t>
      </w:r>
      <w:proofErr w:type="spellEnd"/>
      <w:r>
        <w:rPr>
          <w:rFonts w:eastAsia="Times New Roman" w:cs="Times New Roman"/>
          <w:szCs w:val="24"/>
        </w:rPr>
        <w:t xml:space="preserve"> -</w:t>
      </w:r>
      <w:r>
        <w:rPr>
          <w:rFonts w:eastAsia="Times New Roman" w:cs="Times New Roman"/>
          <w:szCs w:val="24"/>
        </w:rPr>
        <w:t xml:space="preserve">υπάρχουν ορισμένες </w:t>
      </w:r>
      <w:r>
        <w:rPr>
          <w:rFonts w:eastAsia="Times New Roman" w:cs="Times New Roman"/>
          <w:szCs w:val="24"/>
        </w:rPr>
        <w:lastRenderedPageBreak/>
        <w:t>αποφάσεις δικαστηρίων ήδη-, αυτό που προτείνεται σήμερα με αυτή την τροπολογία είναι μια ρύθμιση που αφορά μια εξωδικαστική ρύθμιση, προκειμένου άμεσα, μέχρι τέλος του χρόνου, να επιλυθεί αυτό το πρόβλημα, που επαναλαμβάνω ότι από το 200</w:t>
      </w:r>
      <w:r>
        <w:rPr>
          <w:rFonts w:eastAsia="Times New Roman" w:cs="Times New Roman"/>
          <w:szCs w:val="24"/>
        </w:rPr>
        <w:t xml:space="preserve">1 και μετά φαίνεται ότι έχει μπει σε μια τροχιά μη επίλυσης. </w:t>
      </w:r>
    </w:p>
    <w:p w14:paraId="6341048D"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Η πρόταση είναι πάρα πολύ απλή. Ο εξωδικαστικός συμβιβασμός αφορά το 60% του κεφαλαίου των απαιτήσεων των συνταξιούχων και των εργαζομένων που θα βγουν στη σύνταξη. Επαναλαμβάνω, αφορούν στο 60%</w:t>
      </w:r>
      <w:r>
        <w:rPr>
          <w:rFonts w:eastAsia="Times New Roman" w:cs="Times New Roman"/>
          <w:szCs w:val="24"/>
        </w:rPr>
        <w:t xml:space="preserve"> του κεφαλαίου των απαιτήσεων των συνταξιούχων. Η αποζημίωση αυτού του ποσού θα γίνει σε μια δόση εντός του τρέχοντος έτους του 2018, δηλαδή μέχρι τα Χριστούγεννα, με ταυτόχρονη παραίτηση αυτών που αποδέχονται τον εξωδικαστικό συμβιβασμό από οποιαδήποτε άλ</w:t>
      </w:r>
      <w:r>
        <w:rPr>
          <w:rFonts w:eastAsia="Times New Roman" w:cs="Times New Roman"/>
          <w:szCs w:val="24"/>
        </w:rPr>
        <w:t>λη αξίωση έναντι του ΙΓΜΕ.</w:t>
      </w:r>
    </w:p>
    <w:p w14:paraId="6341048E"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Προκειμένου να ικανοποιηθεί και να υλοποιηθεί η εξωδικαστική ρύθμιση, η προς ψήφιση νομοθετική ρύθμιση δεσμεύει ένα ποσό 24 εκατομμυρίων ευρώ από τον κρατικό προϋπολογισμό για τον σκοπό αυτό της εξωδικαστικής ρύθμισης. </w:t>
      </w:r>
    </w:p>
    <w:p w14:paraId="6341048F"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w:t>
      </w:r>
      <w:r>
        <w:rPr>
          <w:rFonts w:eastAsia="Times New Roman" w:cs="Times New Roman"/>
          <w:szCs w:val="24"/>
        </w:rPr>
        <w:t xml:space="preserve">αναλύει τι θα συμβεί και όλη τη διαδικασία. Το ποσό αυτό θα κατατεθεί στο Ταμείο Παρακαταθηκών και Δανείων. Προβλέπει πώς θα γίνει η παραίτηση των εργαζομένων και των συνταξιούχων από κάθε απαίτησή τους έναντι του ΙΓΜΕ, καθώς και τη διαδικασία εκταμίευσης </w:t>
      </w:r>
      <w:r>
        <w:rPr>
          <w:rFonts w:eastAsia="Times New Roman" w:cs="Times New Roman"/>
          <w:szCs w:val="24"/>
        </w:rPr>
        <w:t xml:space="preserve">αυτού του ποσού, που επαναλαμβάνω αντιστοιχεί στο 60% του κεφαλαίου της απαίτησης κάθε συνταξιούχου και εργαζομένου. </w:t>
      </w:r>
    </w:p>
    <w:p w14:paraId="6341049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 το δεύτερο άρθρο παρατείνεται για δυο μήνες η αναστολή εκτέλεσης κατά του ΙΓΜΕ για τον σκοπό της ομαλής και απρόσκοπτης διενέργειας όλω</w:t>
      </w:r>
      <w:r>
        <w:rPr>
          <w:rFonts w:eastAsia="Times New Roman" w:cs="Times New Roman"/>
          <w:szCs w:val="24"/>
        </w:rPr>
        <w:t>ν των απαιτούμενων σταδίων. Επαναλαμβάνω, το ΙΓΜΕ απειλείται -γι’ αυτό φέραμε αυτή την τροπολογία πέρυσι- με απαιτήσεις από τους συνταξιούχους. Παρατείνεται για δυο μήνες, λοιπόν, η προστασία του ΙΓΜΕ από απαιτήσεις τέτοιου τύπου. Θα ολοκληρωθεί ο εξωδικασ</w:t>
      </w:r>
      <w:r>
        <w:rPr>
          <w:rFonts w:eastAsia="Times New Roman" w:cs="Times New Roman"/>
          <w:szCs w:val="24"/>
        </w:rPr>
        <w:t>τικός συμβιβασμός και ταυτόχρονα, όπως ξέρετε, έχει βγει στη διαβούλευση ο νέος νόμος για τη σύσταση ενός νέου ΙΓΜΕ, το οποίο θα έρθει στη Βουλή το αμέσως επόμενο διάστημα, τον επόμενο μήνα.</w:t>
      </w:r>
    </w:p>
    <w:p w14:paraId="6341049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 το τρίτο άρθρο -και κλείνω με το ΙΓΜΕ- επιλύεται το ζήτημα της</w:t>
      </w:r>
      <w:r>
        <w:rPr>
          <w:rFonts w:eastAsia="Times New Roman" w:cs="Times New Roman"/>
          <w:szCs w:val="24"/>
        </w:rPr>
        <w:t xml:space="preserve"> διπλής περικοπής στους μισθούς των εργαζομένων </w:t>
      </w:r>
      <w:r>
        <w:rPr>
          <w:rFonts w:eastAsia="Times New Roman" w:cs="Times New Roman"/>
          <w:szCs w:val="24"/>
        </w:rPr>
        <w:lastRenderedPageBreak/>
        <w:t xml:space="preserve">του ΙΓΜΕ. Οι υπάλληλοι του ΙΓΜΕ υπέστησαν δυο περικοπές. Η δεύτερη περικοπή έχει κριθεί με πλήθος δικαστικών αποφάσεων ως αντισυνταγματική. Αποκαθίσταται, με βάση αυτή την τροπολογία, αυτή η δεύτερη περικοπή </w:t>
      </w:r>
      <w:r>
        <w:rPr>
          <w:rFonts w:eastAsia="Times New Roman" w:cs="Times New Roman"/>
          <w:szCs w:val="24"/>
        </w:rPr>
        <w:t>των μισθών.</w:t>
      </w:r>
    </w:p>
    <w:p w14:paraId="6341049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τέταρτη τροπολογία αφορά τον ειδικό λογαριασμό επανασυνδέσεων. Σας θυμίζω ότι όταν ψηφίσαμε το νέο κοινωνικό τιμολόγιο, αυτό είχε δυο κριτήρια. Το πρώτο ήταν πόσοι έχουν περιουσιακά και εισοδηματικά κριτήρια που δικαιούνταν να πάρουν μέρισμα,</w:t>
      </w:r>
      <w:r>
        <w:rPr>
          <w:rFonts w:eastAsia="Times New Roman" w:cs="Times New Roman"/>
          <w:szCs w:val="24"/>
        </w:rPr>
        <w:t xml:space="preserve"> το περσινό κοινωνικό μέρισμα, και αυτοί εντάσσονται στο κοινωνικό τιμολόγιο. Το δεύτερο ήταν αυτοί που παίρνουν ΚΕΑ, εισόδημα αλληλεγγύης, που αντί για 30%, που ήταν η έκπτωση στο κοινωνικό τιμολόγιο, απολαμβάνουν πλέον 70% έκπτωση, ενισχύοντας έτσι την π</w:t>
      </w:r>
      <w:r>
        <w:rPr>
          <w:rFonts w:eastAsia="Times New Roman" w:cs="Times New Roman"/>
          <w:szCs w:val="24"/>
        </w:rPr>
        <w:t xml:space="preserve">αροχή ηλεκτρικού ρεύματος στα πραγματικά φτωχότερα στρώματα. </w:t>
      </w:r>
    </w:p>
    <w:p w14:paraId="6341049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Δίπλα στο νέο κοινωνικό τιμολόγιο θεσμοθετήσαμε πέρυσι με βάση πόρους από το κοινωνικό μέρισμα που πήραμε το Ταμείο Επανασυνδέσεων, ισχυριζόμενοι ότι δεν θέλουμε να δούμε κανένα νοικοκυριό χωρίς</w:t>
      </w:r>
      <w:r>
        <w:rPr>
          <w:rFonts w:eastAsia="Times New Roman" w:cs="Times New Roman"/>
          <w:szCs w:val="24"/>
        </w:rPr>
        <w:t xml:space="preserve"> ρεύμα στην Ελλάδα. Αυτό το Ταμείο Επανασυνδέσεων τι κάνει; Όσοι έχουν χάσει το κοινωνικό </w:t>
      </w:r>
      <w:r>
        <w:rPr>
          <w:rFonts w:eastAsia="Times New Roman" w:cs="Times New Roman"/>
          <w:szCs w:val="24"/>
        </w:rPr>
        <w:lastRenderedPageBreak/>
        <w:t xml:space="preserve">τιμολόγιο, για οποιονδήποτε λόγο, προσφεύγουν σ’ αυτό το </w:t>
      </w:r>
      <w:r>
        <w:rPr>
          <w:rFonts w:eastAsia="Times New Roman" w:cs="Times New Roman"/>
          <w:szCs w:val="24"/>
        </w:rPr>
        <w:t>τ</w:t>
      </w:r>
      <w:r>
        <w:rPr>
          <w:rFonts w:eastAsia="Times New Roman" w:cs="Times New Roman"/>
          <w:szCs w:val="24"/>
        </w:rPr>
        <w:t xml:space="preserve">αμείο, προκειμένου το </w:t>
      </w:r>
      <w:r>
        <w:rPr>
          <w:rFonts w:eastAsia="Times New Roman" w:cs="Times New Roman"/>
          <w:szCs w:val="24"/>
        </w:rPr>
        <w:t>τ</w:t>
      </w:r>
      <w:r>
        <w:rPr>
          <w:rFonts w:eastAsia="Times New Roman" w:cs="Times New Roman"/>
          <w:szCs w:val="24"/>
        </w:rPr>
        <w:t>αμείο να τους πληρώσει το χρέος που έχουν στη ΔΕΗ και το τέλος επανασύνδεσης του ρεύμ</w:t>
      </w:r>
      <w:r>
        <w:rPr>
          <w:rFonts w:eastAsia="Times New Roman" w:cs="Times New Roman"/>
          <w:szCs w:val="24"/>
        </w:rPr>
        <w:t>ατος. Αυτό έχει διάφορα κριτήρια για το πώς γίνεται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6341049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Σε αυτό το </w:t>
      </w:r>
      <w:r>
        <w:rPr>
          <w:rFonts w:eastAsia="Times New Roman" w:cs="Times New Roman"/>
          <w:szCs w:val="24"/>
        </w:rPr>
        <w:t>τ</w:t>
      </w:r>
      <w:r>
        <w:rPr>
          <w:rFonts w:eastAsia="Times New Roman" w:cs="Times New Roman"/>
          <w:szCs w:val="24"/>
        </w:rPr>
        <w:t xml:space="preserve">αμείο πέρυσι τον Δεκέμβριο βάλαμε 10 εκατομμύρια ευρώ από το κοινωνικό μέρισμα, το </w:t>
      </w:r>
      <w:proofErr w:type="spellStart"/>
      <w:r>
        <w:rPr>
          <w:rFonts w:eastAsia="Times New Roman" w:cs="Times New Roman"/>
          <w:szCs w:val="24"/>
        </w:rPr>
        <w:t>υπερπλεόνασμα</w:t>
      </w:r>
      <w:proofErr w:type="spellEnd"/>
      <w:r>
        <w:rPr>
          <w:rFonts w:eastAsia="Times New Roman" w:cs="Times New Roman"/>
          <w:szCs w:val="24"/>
        </w:rPr>
        <w:t xml:space="preserve"> και με βάση αυτά τα 10 εκατομμύρια μέχρι σήμερα δυο χιλιάδες τετρακόσια φτωχά, πραγματικ</w:t>
      </w:r>
      <w:r>
        <w:rPr>
          <w:rFonts w:eastAsia="Times New Roman" w:cs="Times New Roman"/>
          <w:szCs w:val="24"/>
        </w:rPr>
        <w:t xml:space="preserve">ά φτωχά νοικοκυριά -η κρίση γίνεται από μια τοπική επιτροπή από τον δήμο, τον ΔΕΔΔΗΕ, που πιστοποιεί ότι συνάδει με τα κριτήρια που έχει θέσει το </w:t>
      </w:r>
      <w:r>
        <w:rPr>
          <w:rFonts w:eastAsia="Times New Roman" w:cs="Times New Roman"/>
          <w:szCs w:val="24"/>
        </w:rPr>
        <w:t>τ</w:t>
      </w:r>
      <w:r>
        <w:rPr>
          <w:rFonts w:eastAsia="Times New Roman" w:cs="Times New Roman"/>
          <w:szCs w:val="24"/>
        </w:rPr>
        <w:t xml:space="preserve">αμείο- έχουν αποζημιωθεί από το κράτος, έχουν αποκτήσει ρεύμα ξανά και έχουν ενταχθεί -περί αυτού πρόκειται- </w:t>
      </w:r>
      <w:r>
        <w:rPr>
          <w:rFonts w:eastAsia="Times New Roman" w:cs="Times New Roman"/>
          <w:szCs w:val="24"/>
        </w:rPr>
        <w:t>στο κοινωνικό τιμολόγιο.</w:t>
      </w:r>
    </w:p>
    <w:p w14:paraId="6341049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Σε αυτό το </w:t>
      </w:r>
      <w:r>
        <w:rPr>
          <w:rFonts w:eastAsia="Times New Roman" w:cs="Times New Roman"/>
          <w:szCs w:val="24"/>
        </w:rPr>
        <w:t>τ</w:t>
      </w:r>
      <w:r>
        <w:rPr>
          <w:rFonts w:eastAsia="Times New Roman" w:cs="Times New Roman"/>
          <w:szCs w:val="24"/>
        </w:rPr>
        <w:t>αμείο, με αυτή την τροπολογία, δίνεται η δυνατότητα να μεταφερθεί επιπλέον ποσό, πέρα από τα 10 εκατομμύρια -τα 10 εκατομμύρια τελείωσαν- σ’ αυτόν τον ειδικό λογαριασμό των επανασυνδέσεων, με σκοπό την άμεση αντιμετώπισ</w:t>
      </w:r>
      <w:r>
        <w:rPr>
          <w:rFonts w:eastAsia="Times New Roman" w:cs="Times New Roman"/>
          <w:szCs w:val="24"/>
        </w:rPr>
        <w:t>η της ενεργειακής φτώχειας και τη στήριξη των καταναλωτών με πολύ χαμηλά εισοδήματα.</w:t>
      </w:r>
    </w:p>
    <w:p w14:paraId="6341049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3410497" w14:textId="77777777" w:rsidR="000640C0" w:rsidRDefault="00F37498">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6341049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Ούτε ομιλία να είχατε! Μιλήσατε εννέα λεπτά, αλλά ήταν πολλά τα θέματα.</w:t>
      </w:r>
    </w:p>
    <w:p w14:paraId="6341049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Κύριε Καλογήρου, έχετε ζητήσει τον λόγο, για να κάνετε δεκτές κάποιες τροπολογίες; </w:t>
      </w:r>
    </w:p>
    <w:p w14:paraId="6341049A"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Επί των τροπολογιών μόνο, προκειμένου να είναι ενήμερο το Σώμα για την πρόοδο της διαδικασία</w:t>
      </w:r>
      <w:r>
        <w:rPr>
          <w:rFonts w:eastAsia="Times New Roman" w:cs="Times New Roman"/>
          <w:szCs w:val="24"/>
        </w:rPr>
        <w:t>ς.</w:t>
      </w:r>
    </w:p>
    <w:p w14:paraId="6341049B" w14:textId="77777777" w:rsidR="000640C0" w:rsidRDefault="00F37498">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Τον λόγο έχει ο Υπουργός Δικαιοσύνης, Διαφάνειας και Ανθρωπίνων Δικαιωμάτων κ. Καλογήρου.</w:t>
      </w:r>
    </w:p>
    <w:p w14:paraId="6341049C"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Οι τροπολογίες οι οποίες κατατέθηκαν από το Υπουργε</w:t>
      </w:r>
      <w:r>
        <w:rPr>
          <w:rFonts w:eastAsia="Times New Roman" w:cs="Times New Roman"/>
          <w:szCs w:val="24"/>
        </w:rPr>
        <w:t xml:space="preserve">ίο μας, κύριε Πρόεδρε, έχουν ήδη ενσωματωθεί στο νομοσχέδιο ως άρθρα 13, 14, 15 και </w:t>
      </w:r>
      <w:r>
        <w:rPr>
          <w:rFonts w:eastAsia="Times New Roman" w:cs="Times New Roman"/>
          <w:szCs w:val="24"/>
        </w:rPr>
        <w:lastRenderedPageBreak/>
        <w:t xml:space="preserve">16. Δηλαδή, είναι οι δυο </w:t>
      </w:r>
      <w:proofErr w:type="spellStart"/>
      <w:r>
        <w:rPr>
          <w:rFonts w:eastAsia="Times New Roman" w:cs="Times New Roman"/>
          <w:szCs w:val="24"/>
        </w:rPr>
        <w:t>αποσυμφορητικές</w:t>
      </w:r>
      <w:proofErr w:type="spellEnd"/>
      <w:r>
        <w:rPr>
          <w:rFonts w:eastAsia="Times New Roman" w:cs="Times New Roman"/>
          <w:szCs w:val="24"/>
        </w:rPr>
        <w:t xml:space="preserve">, η </w:t>
      </w:r>
      <w:proofErr w:type="spellStart"/>
      <w:r>
        <w:rPr>
          <w:rFonts w:eastAsia="Times New Roman" w:cs="Times New Roman"/>
          <w:szCs w:val="24"/>
        </w:rPr>
        <w:t>αποσυμφορητική</w:t>
      </w:r>
      <w:proofErr w:type="spellEnd"/>
      <w:r>
        <w:rPr>
          <w:rFonts w:eastAsia="Times New Roman" w:cs="Times New Roman"/>
          <w:szCs w:val="24"/>
        </w:rPr>
        <w:t xml:space="preserve"> 110Α, η ρύθμιση για τις οργανικές θέσεις στο Κατάστημα Κράτησης Δράμας και η ρύθμιση για τους δημοτικούς αστυνομι</w:t>
      </w:r>
      <w:r>
        <w:rPr>
          <w:rFonts w:eastAsia="Times New Roman" w:cs="Times New Roman"/>
          <w:szCs w:val="24"/>
        </w:rPr>
        <w:t>κούς που υπηρετούν σε καταστήματα κράτησης.</w:t>
      </w:r>
    </w:p>
    <w:p w14:paraId="6341049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Γίνονται δεκτές οι ακόλουθες τροπολογίες: Η τροπολογία του Υπουργείου Υγείας με γενικό αριθμό 1786 και ειδικό 163, η τροπολογία του Υπουργείου Οικονομίας με γενικό αριθμό 1789 και ειδικό 166 και η τροπολογία του </w:t>
      </w:r>
      <w:r>
        <w:rPr>
          <w:rFonts w:eastAsia="Times New Roman" w:cs="Times New Roman"/>
          <w:szCs w:val="24"/>
        </w:rPr>
        <w:t>Υπουργείου Περιβάλλοντος, που μόλις υποστηρίχθηκε, με γενικό αριθμό 1788 και ειδικό 165.</w:t>
      </w:r>
    </w:p>
    <w:p w14:paraId="6341049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Ως προς τις βουλευτικές τροπολογίες, γίνεται δεκτή η τροπολογία που κατέθεσαν οι Βουλευτές κ. Παρασκευόπουλος,</w:t>
      </w:r>
      <w:r>
        <w:rPr>
          <w:rFonts w:eastAsia="Times New Roman" w:cs="Times New Roman"/>
          <w:szCs w:val="24"/>
        </w:rPr>
        <w:t xml:space="preserve"> κ. Τσίρκας και η κ. Χριστοδουλοπούλου για την κατάργηση της επαιτείας.</w:t>
      </w:r>
    </w:p>
    <w:p w14:paraId="6341049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Ακούστε πρώτα τις αντιρρήσεις και μετά. </w:t>
      </w:r>
    </w:p>
    <w:p w14:paraId="634104A0"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Κύριε Πρόεδρε, εγώ </w:t>
      </w:r>
      <w:r>
        <w:rPr>
          <w:rFonts w:eastAsia="Times New Roman" w:cs="Times New Roman"/>
          <w:szCs w:val="24"/>
        </w:rPr>
        <w:lastRenderedPageBreak/>
        <w:t>δηλώνω, για να είμαι σ</w:t>
      </w:r>
      <w:r>
        <w:rPr>
          <w:rFonts w:eastAsia="Times New Roman" w:cs="Times New Roman"/>
          <w:szCs w:val="24"/>
        </w:rPr>
        <w:t>υνεπής ως προς τις βουλευτικές τροπολογίες και για να υποστηριχθούν και από τους Βουλευτές οι οποίοι τις έχουν καταθέσει, ότι πράγματι η πρόθεση του Υπουργείου είναι να την κάνει δεκτή. Θα ακούσουμε την υποστήριξη, αλλά και τον αντίλογο. Σας λέω, όμως, ότι</w:t>
      </w:r>
      <w:r>
        <w:rPr>
          <w:rFonts w:eastAsia="Times New Roman" w:cs="Times New Roman"/>
          <w:szCs w:val="24"/>
        </w:rPr>
        <w:t xml:space="preserve"> επί της αρχής σκοπεύουμε να την κάνουμε δεκτή τη συγκεκριμένη τροπολογία. </w:t>
      </w:r>
    </w:p>
    <w:p w14:paraId="634104A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μείνω, λοιπόν, προς το παρόν στις υπουργικές και αναφορικά με τη βουλευτική τροπολογία που έχουν καταθέσει οι Βουλευτές του Κομμουνιστικού Κόμματος, σε σχέση με τη διαδικασία αυ</w:t>
      </w:r>
      <w:r>
        <w:rPr>
          <w:rFonts w:eastAsia="Times New Roman" w:cs="Times New Roman"/>
          <w:szCs w:val="24"/>
        </w:rPr>
        <w:t xml:space="preserve">τοφώρου στα διά του Τύπου αδικήματα, θα πάρω ξανά τον λόγο όταν έρθουν και οι Βουλευτές του Κομμουνιστικού Κόμματος και θα αναφερθώ στα θέματα των βουλευτικών τροπολογιών. </w:t>
      </w:r>
    </w:p>
    <w:p w14:paraId="634104A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34104A3"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 Ευχαριστούμε τον κύριο </w:t>
      </w:r>
      <w:r>
        <w:rPr>
          <w:rFonts w:eastAsia="Times New Roman" w:cs="Times New Roman"/>
          <w:szCs w:val="24"/>
        </w:rPr>
        <w:t xml:space="preserve">Υπουργό. </w:t>
      </w:r>
    </w:p>
    <w:p w14:paraId="634104A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 xml:space="preserve">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πενήντ</w:t>
      </w:r>
      <w:r>
        <w:rPr>
          <w:rFonts w:eastAsia="Times New Roman" w:cs="Times New Roman"/>
          <w:szCs w:val="24"/>
        </w:rPr>
        <w:t xml:space="preserve">α μαθήτριες και μαθητές και τρεις συνοδοί εκπαιδευτικοί από το Γυμνάσιο Ζαχάρως. </w:t>
      </w:r>
    </w:p>
    <w:p w14:paraId="634104A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34104A6"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34104A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Αθανάσιος Θεοχαρόπουλος, για δώδεκα λ</w:t>
      </w:r>
      <w:r>
        <w:rPr>
          <w:rFonts w:eastAsia="Times New Roman" w:cs="Times New Roman"/>
          <w:szCs w:val="24"/>
        </w:rPr>
        <w:t xml:space="preserve">επτά. </w:t>
      </w:r>
    </w:p>
    <w:p w14:paraId="634104A8"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Ευχαριστώ, κύριε Πρόεδρε. </w:t>
      </w:r>
    </w:p>
    <w:p w14:paraId="634104A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συζητάμε σήμερα το νομοσχέδιο που τροποποιεί την ισχύουσα νομοθεσία που διέπει την υποβολή δηλώσεων περιουσιακής κατάστασης και δηλώσεων οικονομικών συ</w:t>
      </w:r>
      <w:r>
        <w:rPr>
          <w:rFonts w:eastAsia="Times New Roman" w:cs="Times New Roman"/>
          <w:szCs w:val="24"/>
        </w:rPr>
        <w:t xml:space="preserve">μφερόντων. Πρόκειται για ένα νομοσχέδιο το οποίο αποσκοπεί στην ενίσχυση της αποτελεσματικότητας όσον αφορά στην καταπολέμηση της διαφθοράς. </w:t>
      </w:r>
    </w:p>
    <w:p w14:paraId="634104A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Η συζήτηση, όμως, του νομοσχεδίου του Υπουργείου Δικαιοσύνης η αλήθεια είναι ότι γίνεται σε συνθήκες χαμηλού βαρομ</w:t>
      </w:r>
      <w:r>
        <w:rPr>
          <w:rFonts w:eastAsia="Times New Roman" w:cs="Times New Roman"/>
          <w:szCs w:val="24"/>
        </w:rPr>
        <w:t xml:space="preserve">ετρικού λόγω της πρόσφατης κρίσης στην Κυβέρνηση που υπερβαίνει τα ενδοκυβερνητικά προβλήματα και επιδρά στα συμφέροντα της χώρας. </w:t>
      </w:r>
    </w:p>
    <w:p w14:paraId="634104A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Κύριοι Υπουργοί, -είστε και οι δύο Υπουργοί Δικαιοσύνης εδώ- βρεθήκατε σε μία συνεδρίαση του Υπουργικού Συμβουλίου για την ο</w:t>
      </w:r>
      <w:r>
        <w:rPr>
          <w:rFonts w:eastAsia="Times New Roman" w:cs="Times New Roman"/>
          <w:szCs w:val="24"/>
        </w:rPr>
        <w:t>ποία έχει μάθει όλη η χώρα –και όχι μόνο- ότι ο Υπουργός Εθνικής Άμυνας της χώρας κατήγγειλε τον Υπουργό Εξωτερικών της χώρας για αδιαφανή διαχείριση μυστικών κονδυλίων, για ξένους επιχειρηματίες οι οποίοι επενδύουν στη χώρα μας με σκοπό να εξυπηρετήσουν δ</w:t>
      </w:r>
      <w:r>
        <w:rPr>
          <w:rFonts w:eastAsia="Times New Roman" w:cs="Times New Roman"/>
          <w:szCs w:val="24"/>
        </w:rPr>
        <w:t>ικά τους συμφέροντα. Αυτά έχουν διαρρεύσει. Δεν έχουν διαψευστεί ότι τα έχει πει ο κ. Καμμένος. Μάλιστα, ο κ. Κοτζιάς τα επιβεβαίωσε χθες σε συνέντευξή του και απ’ ό,τι μάθαμε, και οι δύο Υπουργοί Δικαιοσύνης σε αυτή τη συζήτηση του Υπουργικού Συμβουλίου μ</w:t>
      </w:r>
      <w:r>
        <w:rPr>
          <w:rFonts w:eastAsia="Times New Roman" w:cs="Times New Roman"/>
          <w:szCs w:val="24"/>
        </w:rPr>
        <w:t xml:space="preserve">είνατε απαθείς. </w:t>
      </w:r>
    </w:p>
    <w:p w14:paraId="634104A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Μάλιστα σήμερα σας άκουσα εδώ να αναφέρεστε σε Βουλευτή της Αντιπολίτευσης, στον κ. </w:t>
      </w:r>
      <w:proofErr w:type="spellStart"/>
      <w:r>
        <w:rPr>
          <w:rFonts w:eastAsia="Times New Roman" w:cs="Times New Roman"/>
          <w:szCs w:val="24"/>
        </w:rPr>
        <w:t>Αμυρά</w:t>
      </w:r>
      <w:proofErr w:type="spellEnd"/>
      <w:r>
        <w:rPr>
          <w:rFonts w:eastAsia="Times New Roman" w:cs="Times New Roman"/>
          <w:szCs w:val="24"/>
        </w:rPr>
        <w:t xml:space="preserve">, -θέτει όλη η Αντιπολίτευση ερωτήματα σε αυτά τα ζητήματα- και να λέτε ότι αυτά δεν </w:t>
      </w:r>
      <w:r>
        <w:rPr>
          <w:rFonts w:eastAsia="Times New Roman" w:cs="Times New Roman"/>
          <w:szCs w:val="24"/>
        </w:rPr>
        <w:lastRenderedPageBreak/>
        <w:t>μπορεί να σταθούν σε κα</w:t>
      </w:r>
      <w:r>
        <w:rPr>
          <w:rFonts w:eastAsia="Times New Roman" w:cs="Times New Roman"/>
          <w:szCs w:val="24"/>
        </w:rPr>
        <w:t>μ</w:t>
      </w:r>
      <w:r>
        <w:rPr>
          <w:rFonts w:eastAsia="Times New Roman" w:cs="Times New Roman"/>
          <w:szCs w:val="24"/>
        </w:rPr>
        <w:t>μία περίπτωση. Μα, προς τον κ. Καμμένο πρ</w:t>
      </w:r>
      <w:r>
        <w:rPr>
          <w:rFonts w:eastAsia="Times New Roman" w:cs="Times New Roman"/>
          <w:szCs w:val="24"/>
        </w:rPr>
        <w:t xml:space="preserve">έπει να τα πείτε αυτά, προς τον συγκυβερνήτη σας. Κι έπρεπε να τα πείτε την ώρα που έπρεπε, στο Υπουργικό Συμβούλιο. </w:t>
      </w:r>
    </w:p>
    <w:p w14:paraId="634104A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είναι ένα μείζον θέμα, πέραν του πολιτικού παραλογισμού της υπόθεσης, ότι παραιτήθηκε αλλά ουσιαστικά αποπέμφθηκε ο Υπουργός Εξωτερικ</w:t>
      </w:r>
      <w:r>
        <w:rPr>
          <w:rFonts w:eastAsia="Times New Roman" w:cs="Times New Roman"/>
          <w:szCs w:val="24"/>
        </w:rPr>
        <w:t>ών που στήριζε τη Συμφωνία των Πρεσπών, την οποία στηρίζει και ο κ. Τσίπρας, και έμεινε ο κ. Καμμένος, ο οποίος είναι απέναντι στη Συμφωνία των Πρεσπών. Έχουμε, λοιπόν, αυτόν τον πολιτικό παραλογισμό για μια Κυβέρνηση με Υπουργό Εθνικής Άμυνας που είναι αν</w:t>
      </w:r>
      <w:r>
        <w:rPr>
          <w:rFonts w:eastAsia="Times New Roman" w:cs="Times New Roman"/>
          <w:szCs w:val="24"/>
        </w:rPr>
        <w:t xml:space="preserve">τίθετος σε αυτή την ιστορία. </w:t>
      </w:r>
    </w:p>
    <w:p w14:paraId="634104A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Κύριε Σταθάκη, κι εσείς κύριοι Υπουργοί της Δικαιοσύνης που είστε εδώ, έχετε μία άποψη για αυτό το θέμα που έχει συμβεί στο Υπουργικό Συμβούλιο; Έχετε να πείτε κάτι στον κόσμο που μας ακούει στο ελληνικό Κοινοβούλιο και δι’ αυ</w:t>
      </w:r>
      <w:r>
        <w:rPr>
          <w:rFonts w:eastAsia="Times New Roman" w:cs="Times New Roman"/>
          <w:szCs w:val="24"/>
        </w:rPr>
        <w:t xml:space="preserve">τού στους πολίτες για αυτό το οποίο έγινε και γι’ αυτά τα οποία έχουν λεχθεί; Από τον κ. Καμμένο έχουν λεχθεί. Δεν έχουν έρθει πρώτα να τα πουν άνθρωποι της Αντιπολίτευσης. Το ένα είναι αυτό. </w:t>
      </w:r>
    </w:p>
    <w:p w14:paraId="634104A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Κύριε Σταθάκη, φέρατε τέσσερις τροπολογίες νομίζω, τρεις για το</w:t>
      </w:r>
      <w:r>
        <w:rPr>
          <w:rFonts w:eastAsia="Times New Roman" w:cs="Times New Roman"/>
          <w:szCs w:val="24"/>
        </w:rPr>
        <w:t xml:space="preserve"> ΙΓΜΕ και άλλη μία. Αν αυτός είναι τρόπος ορθής νομοθέτησης, παρακαλώ να μας το πείτε να το γνωρίζουμε. Σε μερικές τροπολογίες συμφωνούμε, όπως αυτή για το ΙΓΜΕ. Δεν ξέρω, βέβαια, αν καλύπτονται και τα αναδρομικά όλων, δεν ξέρω αν έχει γίνει κάποια βελτίωσ</w:t>
      </w:r>
      <w:r>
        <w:rPr>
          <w:rFonts w:eastAsia="Times New Roman" w:cs="Times New Roman"/>
          <w:szCs w:val="24"/>
        </w:rPr>
        <w:t xml:space="preserve">η σε αυτό το θέμα. Όμως και μερικές στις οποίες συμφωνούμε κατατίθενται την τελευταία χρονική στιγμή. Τις βλέπουμε πραγματικά στο «και πέντε» της συζήτησης. </w:t>
      </w:r>
    </w:p>
    <w:p w14:paraId="634104B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Αναφέρομαι στον κ. Καλογήρου γιατί ήταν ο Γενικός Γραμματέας του Υπουργικού Συμβουλίου που είχε να</w:t>
      </w:r>
      <w:r>
        <w:rPr>
          <w:rFonts w:eastAsia="Times New Roman" w:cs="Times New Roman"/>
          <w:szCs w:val="24"/>
        </w:rPr>
        <w:t xml:space="preserve"> αντιμετωπίσει αυτό το θέμα και μάλιστα στις </w:t>
      </w:r>
      <w:r>
        <w:rPr>
          <w:rFonts w:eastAsia="Times New Roman" w:cs="Times New Roman"/>
          <w:szCs w:val="24"/>
        </w:rPr>
        <w:t>ε</w:t>
      </w:r>
      <w:r>
        <w:rPr>
          <w:rFonts w:eastAsia="Times New Roman" w:cs="Times New Roman"/>
          <w:szCs w:val="24"/>
        </w:rPr>
        <w:t>πιτροπές δήλωσε ότι πολλές φορές έχει έρθει αντιμέτωπος με αυτό το θέμα, αλλά αυτό συνεχίζεται και διευρύνεται και με αυτόν τον τρόπο δεν μπορεί να γίνει παρακολούθηση του τι έρχεται κάθε φορά σε ένα νομοσχέδιο</w:t>
      </w:r>
      <w:r>
        <w:rPr>
          <w:rFonts w:eastAsia="Times New Roman" w:cs="Times New Roman"/>
          <w:szCs w:val="24"/>
        </w:rPr>
        <w:t xml:space="preserve">. Μάλιστα, τις έκανε αποδεκτές μόλις τις καταθέσατε και προτού προλάβουμε να τις δούμε. Δεν ξέρω πότε έχει προλάβει να τις δει ο ίδιος ο αρμόδιος Υπουργός. Δεν γίνεται με αυτόν τον τρόπο να συνεχίζουμε να νομοθετούμε. </w:t>
      </w:r>
    </w:p>
    <w:p w14:paraId="634104B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Πάω, όμως, στα της </w:t>
      </w:r>
      <w:r>
        <w:rPr>
          <w:rFonts w:eastAsia="Times New Roman" w:cs="Times New Roman"/>
          <w:szCs w:val="24"/>
        </w:rPr>
        <w:t>δ</w:t>
      </w:r>
      <w:r>
        <w:rPr>
          <w:rFonts w:eastAsia="Times New Roman" w:cs="Times New Roman"/>
          <w:szCs w:val="24"/>
        </w:rPr>
        <w:t>ικαιοσύνης. Η γεν</w:t>
      </w:r>
      <w:r>
        <w:rPr>
          <w:rFonts w:eastAsia="Times New Roman" w:cs="Times New Roman"/>
          <w:szCs w:val="24"/>
        </w:rPr>
        <w:t xml:space="preserve">ική κρίση στην οποία αναφέρομαι εκτός από το ειδικό της βάρος μετακινεί τα φώτα της δημοσιότητας από ένα άλλο σοβαρό θέμα σε αυτό της </w:t>
      </w:r>
      <w:r>
        <w:rPr>
          <w:rFonts w:eastAsia="Times New Roman" w:cs="Times New Roman"/>
          <w:szCs w:val="24"/>
        </w:rPr>
        <w:t>δ</w:t>
      </w:r>
      <w:r>
        <w:rPr>
          <w:rFonts w:eastAsia="Times New Roman" w:cs="Times New Roman"/>
          <w:szCs w:val="24"/>
        </w:rPr>
        <w:t xml:space="preserve">ικαιοσύνης. Άρα, έχουμε τώρα το ζήτημα ευρύτερα της </w:t>
      </w:r>
      <w:r>
        <w:rPr>
          <w:rFonts w:eastAsia="Times New Roman" w:cs="Times New Roman"/>
          <w:szCs w:val="24"/>
        </w:rPr>
        <w:t>δ</w:t>
      </w:r>
      <w:r>
        <w:rPr>
          <w:rFonts w:eastAsia="Times New Roman" w:cs="Times New Roman"/>
          <w:szCs w:val="24"/>
        </w:rPr>
        <w:t>ικαιοσύνης.</w:t>
      </w:r>
    </w:p>
    <w:p w14:paraId="634104B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Κοιτάξτε, κύριοι Υπουργοί, σήμερα -άκουσα να αναφέρεστε </w:t>
      </w:r>
      <w:r>
        <w:rPr>
          <w:rFonts w:eastAsia="Times New Roman" w:cs="Times New Roman"/>
          <w:szCs w:val="24"/>
        </w:rPr>
        <w:t xml:space="preserve">και εσείς, αναφέρθηκε και ο εισηγητής της Δημοκρατικής Συμπαράταξης κ. Παπαθεοδώρου- είδε το φως της δημοσιότητας η απόφαση προφυλάκισης του κ. Παπαντωνίου από την ελληνική </w:t>
      </w:r>
      <w:r>
        <w:rPr>
          <w:rFonts w:eastAsia="Times New Roman" w:cs="Times New Roman"/>
          <w:szCs w:val="24"/>
        </w:rPr>
        <w:t>δ</w:t>
      </w:r>
      <w:r>
        <w:rPr>
          <w:rFonts w:eastAsia="Times New Roman" w:cs="Times New Roman"/>
          <w:szCs w:val="24"/>
        </w:rPr>
        <w:t xml:space="preserve">ικαιοσύνη. Εμείς την ανεξαρτησία της </w:t>
      </w:r>
      <w:r>
        <w:rPr>
          <w:rFonts w:eastAsia="Times New Roman" w:cs="Times New Roman"/>
          <w:szCs w:val="24"/>
        </w:rPr>
        <w:t>δ</w:t>
      </w:r>
      <w:r>
        <w:rPr>
          <w:rFonts w:eastAsia="Times New Roman" w:cs="Times New Roman"/>
          <w:szCs w:val="24"/>
        </w:rPr>
        <w:t xml:space="preserve">ικαιοσύνης δεν την θέλουμε α λα καρτ, την θέλουμε σε κάθε περίπτωση, και σε αυτή την απόφαση, την παρακολουθούμε και επιδιώκουμε την ανεξαρτησία της </w:t>
      </w:r>
      <w:r>
        <w:rPr>
          <w:rFonts w:eastAsia="Times New Roman" w:cs="Times New Roman"/>
          <w:szCs w:val="24"/>
        </w:rPr>
        <w:t>δ</w:t>
      </w:r>
      <w:r>
        <w:rPr>
          <w:rFonts w:eastAsia="Times New Roman" w:cs="Times New Roman"/>
          <w:szCs w:val="24"/>
        </w:rPr>
        <w:t xml:space="preserve">ικαιοσύνης και δεν ερχόμαστε ποτέ απέναντί της. </w:t>
      </w:r>
    </w:p>
    <w:p w14:paraId="634104B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να σας θυμίσω ότι εδώ όλοι οι </w:t>
      </w:r>
      <w:r>
        <w:rPr>
          <w:rFonts w:eastAsia="Times New Roman" w:cs="Times New Roman"/>
          <w:szCs w:val="24"/>
        </w:rPr>
        <w:t>Βουλευτές της Δημοκρατικής Συμπαράταξης ψηφίσαμε υπέρ και της διενέργειας εξεταστικής επιτροπής για τη συγκεκριμένη υπόθεση, για ένα πρώην στέλεχος του ΠΑΣΟΚ το οποίο βεβαίως εδώ και δέκα χρόνια δεν είναι καν μέλος του ευρύτερου χώρου και της ευρύτερης παρ</w:t>
      </w:r>
      <w:r>
        <w:rPr>
          <w:rFonts w:eastAsia="Times New Roman" w:cs="Times New Roman"/>
          <w:szCs w:val="24"/>
        </w:rPr>
        <w:t>άταξης.</w:t>
      </w:r>
    </w:p>
    <w:p w14:paraId="634104B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λέω αυτό; Διότι όταν αναφέρεστε σε παλαιό πολιτικό προσωπικό, -άκουσα τον κ. </w:t>
      </w:r>
      <w:proofErr w:type="spellStart"/>
      <w:r>
        <w:rPr>
          <w:rFonts w:eastAsia="Times New Roman" w:cs="Times New Roman"/>
          <w:szCs w:val="24"/>
        </w:rPr>
        <w:t>Τζανακόπουλο</w:t>
      </w:r>
      <w:proofErr w:type="spellEnd"/>
      <w:r>
        <w:rPr>
          <w:rFonts w:eastAsia="Times New Roman" w:cs="Times New Roman"/>
          <w:szCs w:val="24"/>
        </w:rPr>
        <w:t xml:space="preserve"> σήμερα να αναφέρεται σε παλαιό πολιτικό προσωπικό-, δεν ξέρω αν κοιτάτε και στον καθρέφτη σας στο Υπουργικό Συμβούλιο. Δεν χρειάζεται να φέρω παραδεί</w:t>
      </w:r>
      <w:r>
        <w:rPr>
          <w:rFonts w:eastAsia="Times New Roman" w:cs="Times New Roman"/>
          <w:szCs w:val="24"/>
        </w:rPr>
        <w:t>γματα Υπουργών που έχουν σχέση με το παλαιό πολιτικό προσωπικό της χώρας, γιατί δεν είναι προσωπικό το θέμα, είναι πολιτικό. Βεβαίως πρέπει να γίνει έρευνα εις βάθος και οπουδήποτε αποδειχθεί ότι υπάρχει θέμα διαφθοράς να υπάρχουν και οι ποινές. Εμείς έχου</w:t>
      </w:r>
      <w:r>
        <w:rPr>
          <w:rFonts w:eastAsia="Times New Roman" w:cs="Times New Roman"/>
          <w:szCs w:val="24"/>
        </w:rPr>
        <w:t xml:space="preserve">με ξεκάθαρη θέση σε αυτά. Εσείς στην Κυβέρνησή σας αντιμετωπίζατε τη </w:t>
      </w:r>
      <w:r>
        <w:rPr>
          <w:rFonts w:eastAsia="Times New Roman" w:cs="Times New Roman"/>
          <w:szCs w:val="24"/>
        </w:rPr>
        <w:t>δ</w:t>
      </w:r>
      <w:r>
        <w:rPr>
          <w:rFonts w:eastAsia="Times New Roman" w:cs="Times New Roman"/>
          <w:szCs w:val="24"/>
        </w:rPr>
        <w:t xml:space="preserve">ικαιοσύνη, όταν δεν σας άρεσαν οι αποφάσεις της </w:t>
      </w:r>
      <w:r>
        <w:rPr>
          <w:rFonts w:eastAsia="Times New Roman" w:cs="Times New Roman"/>
          <w:szCs w:val="24"/>
        </w:rPr>
        <w:t>δ</w:t>
      </w:r>
      <w:r>
        <w:rPr>
          <w:rFonts w:eastAsia="Times New Roman" w:cs="Times New Roman"/>
          <w:szCs w:val="24"/>
        </w:rPr>
        <w:t xml:space="preserve">ικαιοσύνης, με έναν τρόπο </w:t>
      </w:r>
      <w:proofErr w:type="spellStart"/>
      <w:r>
        <w:rPr>
          <w:rFonts w:eastAsia="Times New Roman" w:cs="Times New Roman"/>
          <w:szCs w:val="24"/>
        </w:rPr>
        <w:t>απαξιωτικό</w:t>
      </w:r>
      <w:proofErr w:type="spellEnd"/>
      <w:r>
        <w:rPr>
          <w:rFonts w:eastAsia="Times New Roman" w:cs="Times New Roman"/>
          <w:szCs w:val="24"/>
        </w:rPr>
        <w:t xml:space="preserve"> για το Συμβούλιο της Επικρατείας στο θέμα των τηλεοπτικών αδειών και σε πολλά άλλα θέματα. </w:t>
      </w:r>
    </w:p>
    <w:p w14:paraId="634104B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άκου</w:t>
      </w:r>
      <w:r>
        <w:rPr>
          <w:rFonts w:eastAsia="Times New Roman" w:cs="Times New Roman"/>
          <w:szCs w:val="24"/>
        </w:rPr>
        <w:t>σα, κύριε Παπαγγελόπουλε, και προς τον κ. Παπαθεοδώρου να απαντάτε ότι άλλοι πρέπει να έχουν μια ανησυχία για δικαστήρια. Ελπίζω αυτό να μην αποτελεί απειλές. Ελπίζω η αναφορά σας για άλλα δικαστήρια προς τον εισηγητή της Δημοκρατικής Συμπαράταξης να μην α</w:t>
      </w:r>
      <w:r>
        <w:rPr>
          <w:rFonts w:eastAsia="Times New Roman" w:cs="Times New Roman"/>
          <w:szCs w:val="24"/>
        </w:rPr>
        <w:t xml:space="preserve">ποτελεί απειλές για δικαστικούς ή για όσους καταγγέλλουν υποθέσεις. </w:t>
      </w:r>
    </w:p>
    <w:p w14:paraId="634104B6" w14:textId="77777777" w:rsidR="000640C0" w:rsidRDefault="00F37498">
      <w:pPr>
        <w:spacing w:line="600" w:lineRule="auto"/>
        <w:ind w:firstLine="720"/>
        <w:jc w:val="both"/>
        <w:rPr>
          <w:rFonts w:eastAsia="Times New Roman" w:cs="Times New Roman"/>
          <w:szCs w:val="24"/>
        </w:rPr>
      </w:pPr>
      <w:r w:rsidRPr="00C6026D">
        <w:rPr>
          <w:rFonts w:eastAsia="Times New Roman" w:cs="Times New Roman"/>
          <w:b/>
          <w:szCs w:val="24"/>
        </w:rPr>
        <w:lastRenderedPageBreak/>
        <w:t>ΔΗΜΗΤΡΙΟΣ ΠΑΠΑΓΓΕΛΟΠΟΥΛΟΣ (</w:t>
      </w:r>
      <w:r>
        <w:rPr>
          <w:rFonts w:eastAsia="Times New Roman" w:cs="Times New Roman"/>
          <w:b/>
          <w:szCs w:val="24"/>
        </w:rPr>
        <w:t xml:space="preserve">Αναπληρωτής </w:t>
      </w:r>
      <w:r w:rsidRPr="00C6026D">
        <w:rPr>
          <w:rFonts w:eastAsia="Times New Roman" w:cs="Times New Roman"/>
          <w:b/>
          <w:szCs w:val="24"/>
        </w:rPr>
        <w:t>Υπουργός Δικαιοσύνης, Διαφάνειας και Ανθρωπίνων Δικαιωμάτων):</w:t>
      </w:r>
      <w:r>
        <w:rPr>
          <w:rFonts w:eastAsia="Times New Roman" w:cs="Times New Roman"/>
          <w:szCs w:val="24"/>
        </w:rPr>
        <w:t xml:space="preserve"> Δεν είπα εγώ αυτό. Ποτέ δεν απειλώ…</w:t>
      </w:r>
    </w:p>
    <w:p w14:paraId="634104B7"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Πρέπει να υπάρχει μια απο</w:t>
      </w:r>
      <w:r>
        <w:rPr>
          <w:rFonts w:eastAsia="Times New Roman" w:cs="Times New Roman"/>
          <w:szCs w:val="24"/>
        </w:rPr>
        <w:t xml:space="preserve">σαφήνιση σε αυτό, διότι, καταλαβαίνετε, όταν λέμε «άλλοι να έχουν θέμα για άλλα δικαστήρια» μπορεί αυτό να εκληφθεί με οποιονδήποτε τρόπο. </w:t>
      </w:r>
    </w:p>
    <w:p w14:paraId="634104B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Θα μπορούσα να πω πολλά παραδείγματα με βάση τα οποία θεωρώ ότι η Κυβέρνηση έχει μια αυξανόμενη ένταση σε σχέση με τα ζητήματα της </w:t>
      </w:r>
      <w:r>
        <w:rPr>
          <w:rFonts w:eastAsia="Times New Roman" w:cs="Times New Roman"/>
          <w:szCs w:val="24"/>
        </w:rPr>
        <w:t>δ</w:t>
      </w:r>
      <w:r>
        <w:rPr>
          <w:rFonts w:eastAsia="Times New Roman" w:cs="Times New Roman"/>
          <w:szCs w:val="24"/>
        </w:rPr>
        <w:t>ικαιοσύνης. Επιθέσεις σε δικαστικούς λειτουργούς επιφορτισμένους με την εκδίκαση σοβαρών υποθέσεων; Έχετε αναφερθεί ποτέ προ</w:t>
      </w:r>
      <w:r>
        <w:rPr>
          <w:rFonts w:eastAsia="Times New Roman" w:cs="Times New Roman"/>
          <w:szCs w:val="24"/>
        </w:rPr>
        <w:t xml:space="preserve">ς τον κ. </w:t>
      </w:r>
      <w:proofErr w:type="spellStart"/>
      <w:r>
        <w:rPr>
          <w:rFonts w:eastAsia="Times New Roman" w:cs="Times New Roman"/>
          <w:szCs w:val="24"/>
        </w:rPr>
        <w:t>Πολάκη</w:t>
      </w:r>
      <w:proofErr w:type="spellEnd"/>
      <w:r>
        <w:rPr>
          <w:rFonts w:eastAsia="Times New Roman" w:cs="Times New Roman"/>
          <w:szCs w:val="24"/>
        </w:rPr>
        <w:t xml:space="preserve"> και τον έχετε βάλει στη θέση του ως αρμόδιοι Υπουργοί Δικαιοσύνης για όσα κατά καιρούς αναφέρει ως αναρμόδιος Υπουργός Υγείας σε σχέση με τις υποθέσεις της </w:t>
      </w:r>
      <w:r>
        <w:rPr>
          <w:rFonts w:eastAsia="Times New Roman" w:cs="Times New Roman"/>
          <w:szCs w:val="24"/>
        </w:rPr>
        <w:t>δ</w:t>
      </w:r>
      <w:r>
        <w:rPr>
          <w:rFonts w:eastAsia="Times New Roman" w:cs="Times New Roman"/>
          <w:szCs w:val="24"/>
        </w:rPr>
        <w:t xml:space="preserve">ικαιοσύνης; </w:t>
      </w:r>
    </w:p>
    <w:p w14:paraId="634104B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Να θυμίσω την </w:t>
      </w:r>
      <w:proofErr w:type="spellStart"/>
      <w:r>
        <w:rPr>
          <w:rFonts w:eastAsia="Times New Roman" w:cs="Times New Roman"/>
          <w:szCs w:val="24"/>
        </w:rPr>
        <w:t>αντιθεσμική</w:t>
      </w:r>
      <w:proofErr w:type="spellEnd"/>
      <w:r>
        <w:rPr>
          <w:rFonts w:eastAsia="Times New Roman" w:cs="Times New Roman"/>
          <w:szCs w:val="24"/>
        </w:rPr>
        <w:t xml:space="preserve"> παρέμβαση του Υπουργού Εθνικής Άμυνας στην υ</w:t>
      </w:r>
      <w:r>
        <w:rPr>
          <w:rFonts w:eastAsia="Times New Roman" w:cs="Times New Roman"/>
          <w:szCs w:val="24"/>
        </w:rPr>
        <w:t>πόθεση «</w:t>
      </w:r>
      <w:r>
        <w:rPr>
          <w:rFonts w:eastAsia="Times New Roman" w:cs="Times New Roman"/>
          <w:szCs w:val="24"/>
          <w:lang w:val="en-US"/>
        </w:rPr>
        <w:t>NOOR</w:t>
      </w:r>
      <w:r>
        <w:rPr>
          <w:rFonts w:eastAsia="Times New Roman" w:cs="Times New Roman"/>
          <w:szCs w:val="24"/>
        </w:rPr>
        <w:t xml:space="preserve"> 1»; Δεν τελειώνει η λίστα </w:t>
      </w:r>
      <w:r>
        <w:rPr>
          <w:rFonts w:eastAsia="Times New Roman" w:cs="Times New Roman"/>
          <w:szCs w:val="24"/>
        </w:rPr>
        <w:lastRenderedPageBreak/>
        <w:t xml:space="preserve">παρεμβάσεων Υπουργών της Κυβέρνησης στο έργο της </w:t>
      </w:r>
      <w:r>
        <w:rPr>
          <w:rFonts w:eastAsia="Times New Roman" w:cs="Times New Roman"/>
          <w:szCs w:val="24"/>
        </w:rPr>
        <w:t>δ</w:t>
      </w:r>
      <w:r>
        <w:rPr>
          <w:rFonts w:eastAsia="Times New Roman" w:cs="Times New Roman"/>
          <w:szCs w:val="24"/>
        </w:rPr>
        <w:t xml:space="preserve">ικαιοσύνης. Τα όρια έχουν χαθεί προ πολλού. Συστηματικά </w:t>
      </w:r>
      <w:proofErr w:type="spellStart"/>
      <w:r>
        <w:rPr>
          <w:rFonts w:eastAsia="Times New Roman" w:cs="Times New Roman"/>
          <w:szCs w:val="24"/>
        </w:rPr>
        <w:t>παραβλέπεται</w:t>
      </w:r>
      <w:proofErr w:type="spellEnd"/>
      <w:r>
        <w:rPr>
          <w:rFonts w:eastAsia="Times New Roman" w:cs="Times New Roman"/>
          <w:szCs w:val="24"/>
        </w:rPr>
        <w:t xml:space="preserve"> το γεγονός ότι η συνταγματικά κατοχυρωμένη ανεξαρτησία της </w:t>
      </w:r>
      <w:r>
        <w:rPr>
          <w:rFonts w:eastAsia="Times New Roman" w:cs="Times New Roman"/>
          <w:szCs w:val="24"/>
        </w:rPr>
        <w:t>δ</w:t>
      </w:r>
      <w:r>
        <w:rPr>
          <w:rFonts w:eastAsia="Times New Roman" w:cs="Times New Roman"/>
          <w:szCs w:val="24"/>
        </w:rPr>
        <w:t xml:space="preserve">ικαιοσύνης πρέπει να γίνεται σεβαστή, </w:t>
      </w:r>
      <w:r>
        <w:rPr>
          <w:rFonts w:eastAsia="Times New Roman" w:cs="Times New Roman"/>
          <w:szCs w:val="24"/>
        </w:rPr>
        <w:t>να θωρακίζεται έμπρακτα.</w:t>
      </w:r>
    </w:p>
    <w:p w14:paraId="634104B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Λίγα λόγια τώρα για το νομοσχέδιο. Κινείται σε θετική κατεύθυνση. Θα μπορούσε να είναι αρτιότερο, χωρίς ασάφειες και κενά, αν ο κοινωνικός διάλογος ήταν ευρύτερος και χωρίς αποκλεισμούς. Για παράδειγμα, μου έκανε εντύπωση η μη αποσ</w:t>
      </w:r>
      <w:r>
        <w:rPr>
          <w:rFonts w:eastAsia="Times New Roman" w:cs="Times New Roman"/>
          <w:szCs w:val="24"/>
        </w:rPr>
        <w:t xml:space="preserve">τολή του νομοσχεδίου στην Οικονομική και Κοινωνική Επιτροπή και η απάντηση σε σχετική διαμαρτυρία της ότι μπορούν να το βρουν στο διαδίκτυο, όπως ανέφερε εκπρόσωπός της στη συνεδρίαση της ακρόασης φορέων. Ο κοινωνικός διάλογος προάγει τη δημοκρατία και τη </w:t>
      </w:r>
      <w:r>
        <w:rPr>
          <w:rFonts w:eastAsia="Times New Roman" w:cs="Times New Roman"/>
          <w:szCs w:val="24"/>
        </w:rPr>
        <w:t xml:space="preserve">θεσμική λειτουργία του κράτους. Η δε απουσία του ή κατά περίπτωση παρουσία του απονευρώνει και τα δύο. </w:t>
      </w:r>
    </w:p>
    <w:p w14:paraId="634104B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Επίσης, το νομοσχέδιο αυτό θα μπορούσε να έχει έρθει νωρίτερα, αμέσως μετά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ακύρωσε την ΚΥΑ με την οποία καθοριζόταν το περιεχ</w:t>
      </w:r>
      <w:r>
        <w:rPr>
          <w:rFonts w:eastAsia="Times New Roman" w:cs="Times New Roman"/>
          <w:szCs w:val="24"/>
        </w:rPr>
        <w:t>όμενο υποβολής δηλώσεων περιουσιακής κατάστασης.</w:t>
      </w:r>
    </w:p>
    <w:p w14:paraId="634104B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μια που αναφέρομαι για το ότι ήρθε έναν χρόνο αργότερα, υπάρχουν ορισμένα θέματα που τίθενται και εδώ πρέπει να δώσετε κάποιες απαντήσεις. </w:t>
      </w:r>
    </w:p>
    <w:p w14:paraId="634104BD"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Υπάρχει ένα υπόμνημα της Ένωσης Δικαστικών Λειτουργών του Συμβ</w:t>
      </w:r>
      <w:r>
        <w:rPr>
          <w:rFonts w:eastAsia="Times New Roman"/>
          <w:szCs w:val="24"/>
        </w:rPr>
        <w:t xml:space="preserve">ουλίου της Επικρατείας, της Ένωσης Δικαστών και των Εισαγγελέων, της Ένωσης Δικαστικών Λειτουργών του Ελεγκτικού Συνεδρίου και της Ένωσης Εισαγγελέων Ελλάδος, στο οποίο αναφέρεται σε σχέση με το θέμα το οποίο είχε  κριθεί αντισυνταγματικό από το Συμβούλιο </w:t>
      </w:r>
      <w:r>
        <w:rPr>
          <w:rFonts w:eastAsia="Times New Roman"/>
          <w:szCs w:val="24"/>
        </w:rPr>
        <w:t>της Επικρατείας, ότι η αλλαγή, όπως γράφει το υπόμνημα, του σχεδίου νόμου καθιερώνει την υποχρέωση δήλωσης μετρητών χρημάτων, εφόσον το συνολικό ποσό τώρα υπερβαίνει τις 30.000 και εφόσον η αξία του υπερβαίνει τις 40.000. Ωστόσο –λέει η Ένωση- με την απόφα</w:t>
      </w:r>
      <w:r>
        <w:rPr>
          <w:rFonts w:eastAsia="Times New Roman"/>
          <w:szCs w:val="24"/>
        </w:rPr>
        <w:t>ση της Ολομέλειας του Συμβουλίου της Επικρατείας κρίθηκε ότι ανεξαρτήτως του ύψους των μετρητών και της αξίας των κινητών για την οποία  θεσπίζεται η υποχρέωση, ουσιαστικά αυτό αντίκειται στο Σύνταγμα.</w:t>
      </w:r>
    </w:p>
    <w:p w14:paraId="634104BE"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Αλλάζει κάτι ή θα βρεθούμε πάλι μπροστά σε αντισυνταγμ</w:t>
      </w:r>
      <w:r>
        <w:rPr>
          <w:rFonts w:eastAsia="Times New Roman"/>
          <w:szCs w:val="24"/>
        </w:rPr>
        <w:t>ατικότητα, με βάση αυτά τα δεδομένα;</w:t>
      </w:r>
    </w:p>
    <w:p w14:paraId="634104BF"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Όμως, βλέπω και την έκθεση της Επιστημονικής Υπηρεσίας της Βουλής πολύ προσεκτικά απλώς να αναφέρει σε εισαγωγικά το τι έχει κριθεί στο ΣΤΕ την προηγουμένη φορά: «Εμπίπτουν στη σφαίρα του ιδιωτικού οικογενειακού βίου τω</w:t>
      </w:r>
      <w:r>
        <w:rPr>
          <w:rFonts w:eastAsia="Times New Roman"/>
          <w:szCs w:val="24"/>
        </w:rPr>
        <w:t xml:space="preserve">ν υπόχρεων, αφού πρόκειται για πληροφορίες που αναφέρονται σε φυσικό πρόσωπο. Εξάλλου η υποχρέωση να συμπεριληφθούν ποσά σε μετρητά </w:t>
      </w:r>
      <w:proofErr w:type="spellStart"/>
      <w:r>
        <w:rPr>
          <w:rFonts w:eastAsia="Times New Roman"/>
          <w:szCs w:val="24"/>
        </w:rPr>
        <w:t>κ.ο.κ.</w:t>
      </w:r>
      <w:proofErr w:type="spellEnd"/>
      <w:r>
        <w:rPr>
          <w:rFonts w:eastAsia="Times New Roman"/>
          <w:szCs w:val="24"/>
        </w:rPr>
        <w:t xml:space="preserve"> αποτελεί περιορισμό του δικαιώματος των υπόχρεων για προστασία των προσωπικών δεδομένων τους». </w:t>
      </w:r>
    </w:p>
    <w:p w14:paraId="634104C0"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Με λίγα λόγια, πολύ π</w:t>
      </w:r>
      <w:r>
        <w:rPr>
          <w:rFonts w:eastAsia="Times New Roman"/>
          <w:szCs w:val="24"/>
        </w:rPr>
        <w:t xml:space="preserve">ροσεκτικά αναφέρεται και δίνει την εικόνα μιας νέας αντισυνταγματικότητας αυτού του νόμου. Μπορείτε να δώσετε διαβεβαιώσεις ότι με αυτή την αλλαγή μόνο των ποσών, η οποία γίνεται, δεν θα έχουμε πάλι τα ίδια προβλήματα; </w:t>
      </w:r>
    </w:p>
    <w:p w14:paraId="634104C1"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Όσον αφορά τις ρυθμίσεις, λοιπόν, γι</w:t>
      </w:r>
      <w:r>
        <w:rPr>
          <w:rFonts w:eastAsia="Times New Roman"/>
          <w:szCs w:val="24"/>
        </w:rPr>
        <w:t xml:space="preserve">α διοικητικά πρόστιμα και ποινικές κυρώσεις, θέλω να πω το εξής: Βεβαίως και πρέπει να γίνει πιο αποτελεσματικός και πιο αυστηρός ο μηχανισμός ελέγχου σε όλα αυτά τα ζητήματα, για να μπορούμε να τα προλαβαίνουμε. Όμως, θέλει προσοχή γιατί αν κριθεί ξανά </w:t>
      </w:r>
      <w:r>
        <w:rPr>
          <w:rFonts w:eastAsia="Times New Roman"/>
          <w:szCs w:val="24"/>
        </w:rPr>
        <w:lastRenderedPageBreak/>
        <w:t>αν</w:t>
      </w:r>
      <w:r>
        <w:rPr>
          <w:rFonts w:eastAsia="Times New Roman"/>
          <w:szCs w:val="24"/>
        </w:rPr>
        <w:t>τισυνταγματικός, ουσιαστικά δεν θα κάνουμε τίποτα. Θα κάνουμε μια τρύπα στο νερό για άλλη μια φορά και θα μένει ακριβώς το ίδιο πρόβλημα.</w:t>
      </w:r>
    </w:p>
    <w:p w14:paraId="634104C2"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Βέβαια, μόνο η απειλή της επιβολής προστίμων και κυρώσεων δεν αρκεί για να παταχθεί το φαινόμενο της διαφθοράς. Τα πρό</w:t>
      </w:r>
      <w:r>
        <w:rPr>
          <w:rFonts w:eastAsia="Times New Roman"/>
          <w:szCs w:val="24"/>
        </w:rPr>
        <w:t>στιμα και οι κυρώσεις προϋποθέτουν τον εντοπισμό του αδικήματος, που με τη σειρά του προϋποθέτει ενδελεχείς και συστηματικούς ελέγχους και στο σημείο αυτό υπάρχει μεγάλο έλλειμμα.</w:t>
      </w:r>
    </w:p>
    <w:p w14:paraId="634104C3"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Όσον αφορά τις τροπολογίες οι οποίες έχουν ενσωματωθεί σε άρθρα του νομοσχεδ</w:t>
      </w:r>
      <w:r>
        <w:rPr>
          <w:rFonts w:eastAsia="Times New Roman"/>
          <w:szCs w:val="24"/>
        </w:rPr>
        <w:t xml:space="preserve">ίου εδώ, για τη δωδεκάμηνη παράταση σε μια διάταξη, που έχει χαρακτηριστεί από πολλούς θεσμικούς παράγοντες ως αντιπαραγωγική για τη </w:t>
      </w:r>
      <w:r>
        <w:rPr>
          <w:rFonts w:eastAsia="Times New Roman"/>
          <w:szCs w:val="24"/>
        </w:rPr>
        <w:t>δ</w:t>
      </w:r>
      <w:r>
        <w:rPr>
          <w:rFonts w:eastAsia="Times New Roman"/>
          <w:szCs w:val="24"/>
        </w:rPr>
        <w:t xml:space="preserve">ικαιοσύνη -αναφέρομαι στον νόμο Παρασκευόπουλου- δεν χρειάζεται να πω πολλά, καθώς έχουν λεχθεί στις </w:t>
      </w:r>
      <w:r>
        <w:rPr>
          <w:rFonts w:eastAsia="Times New Roman"/>
          <w:szCs w:val="24"/>
        </w:rPr>
        <w:t>ε</w:t>
      </w:r>
      <w:r>
        <w:rPr>
          <w:rFonts w:eastAsia="Times New Roman"/>
          <w:szCs w:val="24"/>
        </w:rPr>
        <w:t xml:space="preserve">πιτροπές. Ουδέν </w:t>
      </w:r>
      <w:proofErr w:type="spellStart"/>
      <w:r>
        <w:rPr>
          <w:rFonts w:eastAsia="Times New Roman"/>
          <w:szCs w:val="24"/>
        </w:rPr>
        <w:t>μονιμότερον</w:t>
      </w:r>
      <w:proofErr w:type="spellEnd"/>
      <w:r>
        <w:rPr>
          <w:rFonts w:eastAsia="Times New Roman"/>
          <w:szCs w:val="24"/>
        </w:rPr>
        <w:t xml:space="preserve"> του προσωρινού θα έλεγα, καθώς ο πρώην Υπουργός Δικαιοσύνης είχε δεσμευθεί ότι μέχρι το τέλος του 2017 θα έφερνε προς ψήφιση τον νέο </w:t>
      </w:r>
      <w:r>
        <w:rPr>
          <w:rFonts w:eastAsia="Times New Roman"/>
          <w:szCs w:val="24"/>
        </w:rPr>
        <w:t>κ</w:t>
      </w:r>
      <w:r>
        <w:rPr>
          <w:rFonts w:eastAsia="Times New Roman"/>
          <w:szCs w:val="24"/>
        </w:rPr>
        <w:t>ώδικα. Τελειώνει το 2018 και ακόμα τον περιμένουμε.</w:t>
      </w:r>
    </w:p>
    <w:p w14:paraId="634104C4"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Ουσιαστικά, πλέον των καθυστερήσεων του νέου Ποινικού Κώδι</w:t>
      </w:r>
      <w:r>
        <w:rPr>
          <w:rFonts w:eastAsia="Times New Roman"/>
          <w:szCs w:val="24"/>
        </w:rPr>
        <w:t xml:space="preserve">κα, θα όφειλε να συνδεθεί, βέβαια, όταν έρθει, και με την εφαρμοσμένη σωφρονιστική και </w:t>
      </w:r>
      <w:proofErr w:type="spellStart"/>
      <w:r>
        <w:rPr>
          <w:rFonts w:eastAsia="Times New Roman"/>
          <w:szCs w:val="24"/>
        </w:rPr>
        <w:t>αντεγκληματική</w:t>
      </w:r>
      <w:proofErr w:type="spellEnd"/>
      <w:r>
        <w:rPr>
          <w:rFonts w:eastAsia="Times New Roman"/>
          <w:szCs w:val="24"/>
        </w:rPr>
        <w:t xml:space="preserve"> πολιτική, που υπολείπεται άλλων ευρωπαϊκών χωρών. Όμως, το ότι πάει πίσω για άλλον έναν χρόνο, που εσείς δεν θα είστε πιθανότατα στην Κυβέρνηση, σημαίνει </w:t>
      </w:r>
      <w:r>
        <w:rPr>
          <w:rFonts w:eastAsia="Times New Roman"/>
          <w:szCs w:val="24"/>
        </w:rPr>
        <w:t>ότι ουσιαστικά δεν θα φτιάξετε και δεν θα καταθέσετε τον νέο Ποινικό Κώδικα. Αν υπάρχει κάτι διαφορετικό, να μας το πείτε. Όμως, από καθυστέρηση σε καθυστέρηση πηγαίνετε, με αποτέλεσμα να υπάρχει ένας νόμος, για τον οποίο και ο ίδιος ο κ. Παρασκευόπουλος κ</w:t>
      </w:r>
      <w:r>
        <w:rPr>
          <w:rFonts w:eastAsia="Times New Roman"/>
          <w:szCs w:val="24"/>
        </w:rPr>
        <w:t xml:space="preserve">άποια στιγμή είπε ότι χρειάζεται νέος Ποινικός Κώδικας για να μπορέσουμε να προχωρήσουμε. Παρ’ όλα αυτά παραμένουμε με τα ίδια προβλήματα. </w:t>
      </w:r>
    </w:p>
    <w:p w14:paraId="634104C5"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Για να μην αναφερθώ και στις αντικρουόμενες δηλώσεις των Υπουργών Προστασίας του Πολίτη, με την μεν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τ</w:t>
      </w:r>
      <w:r>
        <w:rPr>
          <w:rFonts w:eastAsia="Times New Roman"/>
          <w:szCs w:val="24"/>
        </w:rPr>
        <w:t>ην Υπουργό, να εκθειάζει τη σχετική διάταξη και την κ</w:t>
      </w:r>
      <w:r>
        <w:rPr>
          <w:rFonts w:eastAsia="Times New Roman"/>
          <w:szCs w:val="24"/>
        </w:rPr>
        <w:t>.</w:t>
      </w:r>
      <w:r>
        <w:rPr>
          <w:rFonts w:eastAsia="Times New Roman"/>
          <w:szCs w:val="24"/>
        </w:rPr>
        <w:t xml:space="preserve"> Παπακώστα να ζητάει την κατάργησή της.</w:t>
      </w:r>
    </w:p>
    <w:p w14:paraId="634104C6"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Μιλάμε για μια Κυβέρνηση που στα κρίσιμα θέματα εξωτερικής πολιτικής, νόμου</w:t>
      </w:r>
      <w:r w:rsidRPr="00117E7E">
        <w:rPr>
          <w:rFonts w:eastAsia="Times New Roman"/>
          <w:szCs w:val="24"/>
        </w:rPr>
        <w:t xml:space="preserve"> </w:t>
      </w:r>
      <w:r>
        <w:rPr>
          <w:rFonts w:eastAsia="Times New Roman"/>
          <w:szCs w:val="24"/>
        </w:rPr>
        <w:t xml:space="preserve">Παρασκευόπουλου </w:t>
      </w:r>
      <w:proofErr w:type="spellStart"/>
      <w:r>
        <w:rPr>
          <w:rFonts w:eastAsia="Times New Roman"/>
          <w:szCs w:val="24"/>
        </w:rPr>
        <w:t>κ.ο.κ</w:t>
      </w:r>
      <w:proofErr w:type="spellEnd"/>
      <w:r>
        <w:rPr>
          <w:rFonts w:eastAsia="Times New Roman"/>
          <w:szCs w:val="24"/>
        </w:rPr>
        <w:t>, έχει διαφορετικές θέσεις μέσα στο Υπουργικό Συμβούλιο. Στο Υπου</w:t>
      </w:r>
      <w:r>
        <w:rPr>
          <w:rFonts w:eastAsia="Times New Roman"/>
          <w:szCs w:val="24"/>
        </w:rPr>
        <w:t>ργείο Προστασίας του Πολίτη διαφορετικά τοποθετούνται οι δύο Υπουργοί. Ο Υπουργός Εξωτερικών και Άμυνας μέχρι τώρα διαφορετικές τοποθετήσεις κάνουν, αλλά και από εδώ και στο εξής.</w:t>
      </w:r>
    </w:p>
    <w:p w14:paraId="634104C7"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Κυρίες και κύριοι Βουλευτές, αναμφισβήτητα χρειάζεται να θωρακιστεί με τον κ</w:t>
      </w:r>
      <w:r>
        <w:rPr>
          <w:rFonts w:eastAsia="Times New Roman"/>
          <w:szCs w:val="24"/>
        </w:rPr>
        <w:t>αλύτερο δυνατό τρόπο η διαφάνεια και η λογοδοσία σε σχέση με το πολιτικό προσωπικό και τα περιουσιακά τους στοιχεία. Παράλληλα, όμως, χρειάζεται η αιτιολόγηση της προέλευσης των πόρων που οδηγούν στην κατοχή κινητών και ακινήτων, για να μην δούμε ξανά τέτο</w:t>
      </w:r>
      <w:r>
        <w:rPr>
          <w:rFonts w:eastAsia="Times New Roman"/>
          <w:szCs w:val="24"/>
        </w:rPr>
        <w:t>ια φαινόμενα, γιατί το θέμα δεν είναι να βρίσκουμε και να πέφτουμε εκείνη τη στιγμή πάνω σ’ ένα θέμα. Αυτό θα συνεχίσει να γίνεται. Όμως, αν δεν αντιμετωπίσουμε στη ρίζα το πρόβλημα και αν δεν φτιάξουμε ένα θεσμικό πλαίσιο που να μπορεί να το αντιμετωπίσει</w:t>
      </w:r>
      <w:r>
        <w:rPr>
          <w:rFonts w:eastAsia="Times New Roman"/>
          <w:szCs w:val="24"/>
        </w:rPr>
        <w:t>, θα ερχόμαστε συνεχώς αντιμέτωποι με όλα αυτά τα θέματα και θα έλθουμε και όλοι προ εκπλήξεων, αν συνεχιστεί αυτή η κατάσταση.</w:t>
      </w:r>
    </w:p>
    <w:p w14:paraId="634104C8"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lastRenderedPageBreak/>
        <w:t>Σ</w:t>
      </w:r>
      <w:r>
        <w:rPr>
          <w:rFonts w:eastAsia="Times New Roman"/>
          <w:szCs w:val="24"/>
        </w:rPr>
        <w:t>ε</w:t>
      </w:r>
      <w:r>
        <w:rPr>
          <w:rFonts w:eastAsia="Times New Roman"/>
          <w:szCs w:val="24"/>
        </w:rPr>
        <w:t xml:space="preserve"> αυτό το σημείο το πολιτικό σύστημα δεν έχει δώσει ακόμα απάντηση. Χρειάζονται αποτελεσματικοί έλεγχοι και είναι και διαχρονικ</w:t>
      </w:r>
      <w:r>
        <w:rPr>
          <w:rFonts w:eastAsia="Times New Roman"/>
          <w:szCs w:val="24"/>
        </w:rPr>
        <w:t xml:space="preserve">ό θέμα αυτό στο οποίο αναφέρομαι τώρα. Δεν είναι θέμα μιας </w:t>
      </w:r>
      <w:r>
        <w:rPr>
          <w:rFonts w:eastAsia="Times New Roman"/>
          <w:szCs w:val="24"/>
        </w:rPr>
        <w:t>κ</w:t>
      </w:r>
      <w:r>
        <w:rPr>
          <w:rFonts w:eastAsia="Times New Roman"/>
          <w:szCs w:val="24"/>
        </w:rPr>
        <w:t>υβέρνησης. Χρειάζεται πρόληψη φαινομένων διαφθοράς σε όλα τα επίπεδα. Υπάρχει κενό και το διαπιστώνουμε καθημερινά σ’ όλους τους τομείς. Χρειάζεται ο συνδυασμός ενός νέου Ποινικού Κώδικα με εφαρμο</w:t>
      </w:r>
      <w:r>
        <w:rPr>
          <w:rFonts w:eastAsia="Times New Roman"/>
          <w:szCs w:val="24"/>
        </w:rPr>
        <w:t xml:space="preserve">σμένη σωφρονιστική και </w:t>
      </w:r>
      <w:proofErr w:type="spellStart"/>
      <w:r>
        <w:rPr>
          <w:rFonts w:eastAsia="Times New Roman"/>
          <w:szCs w:val="24"/>
        </w:rPr>
        <w:t>αντεγκληματική</w:t>
      </w:r>
      <w:proofErr w:type="spellEnd"/>
      <w:r>
        <w:rPr>
          <w:rFonts w:eastAsia="Times New Roman"/>
          <w:szCs w:val="24"/>
        </w:rPr>
        <w:t xml:space="preserve"> πολιτική. </w:t>
      </w:r>
    </w:p>
    <w:p w14:paraId="634104C9" w14:textId="77777777" w:rsidR="000640C0" w:rsidRDefault="00F37498">
      <w:pPr>
        <w:tabs>
          <w:tab w:val="left" w:pos="2940"/>
        </w:tabs>
        <w:spacing w:line="600" w:lineRule="auto"/>
        <w:ind w:firstLine="720"/>
        <w:jc w:val="both"/>
        <w:rPr>
          <w:rFonts w:eastAsia="Times New Roman" w:cs="Times New Roman"/>
          <w:szCs w:val="24"/>
        </w:rPr>
      </w:pPr>
      <w:r>
        <w:rPr>
          <w:rFonts w:eastAsia="Times New Roman"/>
          <w:szCs w:val="24"/>
        </w:rPr>
        <w:t>Και μιας που αναφέρθηκα πριν από λίγο στον νόμο Παρασκευόπουλου, να σας κάνω και μια ερώτηση: Γιατί στις εξαιρέσεις δεν προστίθενται και τα θέματα των τρομοκρατικών ενεργειών;</w:t>
      </w:r>
      <w:r>
        <w:rPr>
          <w:rFonts w:eastAsia="Times New Roman" w:cs="Times New Roman"/>
          <w:szCs w:val="24"/>
        </w:rPr>
        <w:t xml:space="preserve"> </w:t>
      </w:r>
      <w:r>
        <w:rPr>
          <w:rFonts w:eastAsia="Times New Roman" w:cs="Times New Roman"/>
          <w:szCs w:val="24"/>
        </w:rPr>
        <w:t>Γιατί δεν βάζετε στις εξαιρέσει</w:t>
      </w:r>
      <w:r>
        <w:rPr>
          <w:rFonts w:eastAsia="Times New Roman" w:cs="Times New Roman"/>
          <w:szCs w:val="24"/>
        </w:rPr>
        <w:t xml:space="preserve">ς αυτού του νόμου, στην τροπολογία την οποία έχετε φέρει και την περίπτωση της τέλεσης τρομοκρατικών πράξεων, έτσι ώστε να μην εμπίπτουν σε αυτό το οποίο γίνεται; Είναι μία ερώτηση η οποία χρήζει απάντησης και σας έχει τεθεί και στις αρμόδιες επιτροπές. </w:t>
      </w:r>
    </w:p>
    <w:p w14:paraId="634104CA"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γαπητοί συνάδελφοι, πάνω και πρώτα από όλα χρειάζεται σεβασμός και έμπρακτη θωράκιση της συνταγματικά κατοχυ</w:t>
      </w:r>
      <w:r>
        <w:rPr>
          <w:rFonts w:eastAsia="Times New Roman" w:cs="Times New Roman"/>
          <w:szCs w:val="24"/>
        </w:rPr>
        <w:lastRenderedPageBreak/>
        <w:t>ρωμένης ανεξαρτησίας της Δικαιοσύνης, χωρίς προσβολές, χωρίς παρεμβάσεις, χωρίς κυβερνητικές διγλωσσίες, χωρίς αμφισβήτηση της Δικαιοσύνης και των α</w:t>
      </w:r>
      <w:r>
        <w:rPr>
          <w:rFonts w:eastAsia="Times New Roman" w:cs="Times New Roman"/>
          <w:szCs w:val="24"/>
        </w:rPr>
        <w:t xml:space="preserve">νεξάρτητων αρχών. Εδώ το κενό είναι μεγάλο και οφείλει να καλυφθεί άμεσα. </w:t>
      </w:r>
    </w:p>
    <w:p w14:paraId="634104CB"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sidRPr="0090076E">
        <w:rPr>
          <w:rFonts w:eastAsia="Times New Roman" w:cs="Times New Roman"/>
          <w:b/>
          <w:szCs w:val="24"/>
        </w:rPr>
        <w:t>:</w:t>
      </w:r>
      <w:r>
        <w:rPr>
          <w:rFonts w:eastAsia="Times New Roman" w:cs="Times New Roman"/>
          <w:szCs w:val="24"/>
        </w:rPr>
        <w:t xml:space="preserve"> Ευχαριστούμε τον κ. Θεοχαρόπουλο.</w:t>
      </w:r>
    </w:p>
    <w:p w14:paraId="634104CC"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Τον λόγο έχει 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από τη Δημοκρατική Συμπαράταξη για επτά λεπτά. Αμέσως μετά τον λόγο </w:t>
      </w:r>
      <w:r>
        <w:rPr>
          <w:rFonts w:eastAsia="Times New Roman" w:cs="Times New Roman"/>
          <w:szCs w:val="24"/>
        </w:rPr>
        <w:t xml:space="preserve">θα έχει ο κ. Ψυχογιός και ο κ. </w:t>
      </w:r>
      <w:proofErr w:type="spellStart"/>
      <w:r>
        <w:rPr>
          <w:rFonts w:eastAsia="Times New Roman" w:cs="Times New Roman"/>
          <w:szCs w:val="24"/>
        </w:rPr>
        <w:t>Μαυρωτάς</w:t>
      </w:r>
      <w:proofErr w:type="spellEnd"/>
      <w:r>
        <w:rPr>
          <w:rFonts w:eastAsia="Times New Roman" w:cs="Times New Roman"/>
          <w:szCs w:val="24"/>
        </w:rPr>
        <w:t>, Κοινοβουλευτικός Εκπρόσωπος από το Ποτάμι.</w:t>
      </w:r>
    </w:p>
    <w:p w14:paraId="634104CD"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34104CE"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sidRPr="0090076E">
        <w:rPr>
          <w:rFonts w:eastAsia="Times New Roman" w:cs="Times New Roman"/>
          <w:b/>
          <w:szCs w:val="24"/>
        </w:rPr>
        <w:t>:</w:t>
      </w:r>
      <w:r>
        <w:rPr>
          <w:rFonts w:eastAsia="Times New Roman" w:cs="Times New Roman"/>
          <w:szCs w:val="24"/>
        </w:rPr>
        <w:t xml:space="preserve"> Ευχαριστώ, κύριε Πρόεδρε.</w:t>
      </w:r>
    </w:p>
    <w:p w14:paraId="634104CF"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Κεντρίστηκα και θα συνεχίσω με θέματα του </w:t>
      </w:r>
      <w:proofErr w:type="spellStart"/>
      <w:r>
        <w:rPr>
          <w:rFonts w:eastAsia="Times New Roman" w:cs="Times New Roman"/>
          <w:szCs w:val="24"/>
        </w:rPr>
        <w:t>αποσυμφορητικού</w:t>
      </w:r>
      <w:proofErr w:type="spellEnd"/>
      <w:r>
        <w:rPr>
          <w:rFonts w:eastAsia="Times New Roman" w:cs="Times New Roman"/>
          <w:szCs w:val="24"/>
        </w:rPr>
        <w:t xml:space="preserve"> νόμου, ο οποίος έρ</w:t>
      </w:r>
      <w:r>
        <w:rPr>
          <w:rFonts w:eastAsia="Times New Roman" w:cs="Times New Roman"/>
          <w:szCs w:val="24"/>
        </w:rPr>
        <w:t xml:space="preserve">χεται κατά παράταση σήμερα -αν δεν κάνω λάθος- για τρίτη φορά από το 2015. </w:t>
      </w:r>
    </w:p>
    <w:p w14:paraId="634104D0"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Πριν από όλα θα κάνω μία πολύ σύντομη ιστορική αναδρομή όσον αφορά το τι απέδωσε ή τι δεν απέδωσε. Κατά το ένα </w:t>
      </w:r>
      <w:r>
        <w:rPr>
          <w:rFonts w:eastAsia="Times New Roman" w:cs="Times New Roman"/>
          <w:szCs w:val="24"/>
        </w:rPr>
        <w:lastRenderedPageBreak/>
        <w:t xml:space="preserve">σκέλος απέδωσε την αποσυμφόρηση των φυλακών και ενδεχομένως τον εξανθρωπισμό των συνθηκών διαβίωσης των κρατουμένων, κατά το άλλο σκέλος γέννησε </w:t>
      </w:r>
      <w:r>
        <w:rPr>
          <w:rFonts w:eastAsia="Times New Roman" w:cs="Times New Roman"/>
          <w:szCs w:val="24"/>
        </w:rPr>
        <w:t xml:space="preserve">τεράστιες συζητήσεις για το αν βοήθησε στον περιορισμό της εγκληματικότητας ή δημιούργησε συνθήκες περαιτέρω εγκληματικότητας. Είναι ένα δύσκολο, ένα κρίσιμο ζήτημα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το οποίο -τουλάχιστον κατά την άποψη τη δική μας- δεν είναι </w:t>
      </w:r>
      <w:r>
        <w:rPr>
          <w:rFonts w:eastAsia="Times New Roman" w:cs="Times New Roman"/>
          <w:szCs w:val="24"/>
        </w:rPr>
        <w:t xml:space="preserve">δυνατόν να κατευθύνεται με προσωρινής -υποτιθέμενης- ισχύος νόμο ή με διατάξεις παράτασης ισχύος. </w:t>
      </w:r>
    </w:p>
    <w:p w14:paraId="634104D1"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υπάρχουν </w:t>
      </w:r>
      <w:r>
        <w:rPr>
          <w:rFonts w:eastAsia="Times New Roman" w:cs="Times New Roman"/>
          <w:szCs w:val="24"/>
        </w:rPr>
        <w:t xml:space="preserve">ερμηνευτικά </w:t>
      </w:r>
      <w:r>
        <w:rPr>
          <w:rFonts w:eastAsia="Times New Roman" w:cs="Times New Roman"/>
          <w:szCs w:val="24"/>
        </w:rPr>
        <w:t xml:space="preserve">ζητήματα τα οποία τίθενται έσωθεν των διατάξεων του νόμου και θέλω να </w:t>
      </w:r>
      <w:proofErr w:type="spellStart"/>
      <w:r>
        <w:rPr>
          <w:rFonts w:eastAsia="Times New Roman" w:cs="Times New Roman"/>
          <w:szCs w:val="24"/>
        </w:rPr>
        <w:t>δώσ</w:t>
      </w:r>
      <w:proofErr w:type="spellEnd"/>
      <w:r>
        <w:rPr>
          <w:rFonts w:eastAsia="Times New Roman" w:cs="Times New Roman"/>
          <w:szCs w:val="24"/>
        </w:rPr>
        <w:t xml:space="preserve"> παραδείγματα, κύριε Πρόεδρε.</w:t>
      </w:r>
    </w:p>
    <w:p w14:paraId="634104D2"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Το πρώτο παράδειγμα </w:t>
      </w:r>
      <w:r>
        <w:rPr>
          <w:rFonts w:eastAsia="Times New Roman" w:cs="Times New Roman"/>
          <w:szCs w:val="24"/>
        </w:rPr>
        <w:t xml:space="preserve">είναι η αλληλοαναίρεση ορισμένων διατάξεων του ήδη ισχύοντος </w:t>
      </w:r>
      <w:proofErr w:type="spellStart"/>
      <w:r>
        <w:rPr>
          <w:rFonts w:eastAsia="Times New Roman" w:cs="Times New Roman"/>
          <w:szCs w:val="24"/>
        </w:rPr>
        <w:t>αποσυμφορητικού</w:t>
      </w:r>
      <w:proofErr w:type="spellEnd"/>
      <w:r>
        <w:rPr>
          <w:rFonts w:eastAsia="Times New Roman" w:cs="Times New Roman"/>
          <w:szCs w:val="24"/>
        </w:rPr>
        <w:t xml:space="preserve"> </w:t>
      </w:r>
      <w:r>
        <w:rPr>
          <w:rFonts w:eastAsia="Times New Roman" w:cs="Times New Roman"/>
          <w:szCs w:val="24"/>
        </w:rPr>
        <w:t xml:space="preserve">νόμου. Αναφέρεται ότι εξαιρούνται </w:t>
      </w:r>
      <w:r>
        <w:rPr>
          <w:rFonts w:eastAsia="Times New Roman" w:cs="Times New Roman"/>
          <w:szCs w:val="24"/>
        </w:rPr>
        <w:t xml:space="preserve">της αποφυλάκισης </w:t>
      </w:r>
      <w:r>
        <w:rPr>
          <w:rFonts w:eastAsia="Times New Roman" w:cs="Times New Roman"/>
          <w:szCs w:val="24"/>
        </w:rPr>
        <w:t>ορισμένα βαριά εγκλήματα -τουτέστιν προστατεύει την κοινωνία από τη βαριά εγκληματικότητα- αλλά αν προχωρήσουμε δυο, τρεις παραγ</w:t>
      </w:r>
      <w:r>
        <w:rPr>
          <w:rFonts w:eastAsia="Times New Roman" w:cs="Times New Roman"/>
          <w:szCs w:val="24"/>
        </w:rPr>
        <w:t xml:space="preserve">ράφους παρακάτω, βλέπουμε ότι αφήνει ένα ανοιχτό «παράθυρο» για να μπορούν να εκτελούν με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 ή με το </w:t>
      </w:r>
      <w:r>
        <w:rPr>
          <w:rFonts w:eastAsia="Times New Roman" w:cs="Times New Roman"/>
          <w:szCs w:val="24"/>
        </w:rPr>
        <w:lastRenderedPageBreak/>
        <w:t>γνωστό «</w:t>
      </w:r>
      <w:proofErr w:type="spellStart"/>
      <w:r>
        <w:rPr>
          <w:rFonts w:eastAsia="Times New Roman" w:cs="Times New Roman"/>
          <w:szCs w:val="24"/>
        </w:rPr>
        <w:t>βραχιολάκι</w:t>
      </w:r>
      <w:proofErr w:type="spellEnd"/>
      <w:r>
        <w:rPr>
          <w:rFonts w:eastAsia="Times New Roman" w:cs="Times New Roman"/>
          <w:szCs w:val="24"/>
        </w:rPr>
        <w:t>» τις βαριές ποινές αυτοί οι εγκληματίες. Δεν έχω στοιχεία για να πω αν απέδωσε ή δεν απέδωσε. Δεν γνωρίζω αν έγινε εφ</w:t>
      </w:r>
      <w:r>
        <w:rPr>
          <w:rFonts w:eastAsia="Times New Roman" w:cs="Times New Roman"/>
          <w:szCs w:val="24"/>
        </w:rPr>
        <w:t>αρμογή αυτής της διατάξεως από ενδιαφερόμενους κρατούμενους, αλλά είναι γεγονός ότι αφήνει αυτό το «παράθυρο».</w:t>
      </w:r>
    </w:p>
    <w:p w14:paraId="634104D3"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Βεβαίως υπάρχουν και κρισιμότερα ζητήματα στις διατάξεις, όπως ίσχυαν και όπως παρατείνονται. Πρέπει να πω το εξής, ότι έχει μείνει κενό και δεν </w:t>
      </w:r>
      <w:r>
        <w:rPr>
          <w:rFonts w:eastAsia="Times New Roman" w:cs="Times New Roman"/>
          <w:szCs w:val="24"/>
        </w:rPr>
        <w:t xml:space="preserve">έχει ουσιαστικά απαντηθεί ποτέ αν μετά την υφ’ </w:t>
      </w:r>
      <w:proofErr w:type="spellStart"/>
      <w:r>
        <w:rPr>
          <w:rFonts w:eastAsia="Times New Roman" w:cs="Times New Roman"/>
          <w:szCs w:val="24"/>
        </w:rPr>
        <w:t>όρον</w:t>
      </w:r>
      <w:proofErr w:type="spellEnd"/>
      <w:r>
        <w:rPr>
          <w:rFonts w:eastAsia="Times New Roman" w:cs="Times New Roman"/>
          <w:szCs w:val="24"/>
        </w:rPr>
        <w:t xml:space="preserve"> απόλυση, όπως προέβλεπε ο γνωστός </w:t>
      </w:r>
      <w:proofErr w:type="spellStart"/>
      <w:r>
        <w:rPr>
          <w:rFonts w:eastAsia="Times New Roman" w:cs="Times New Roman"/>
          <w:szCs w:val="24"/>
        </w:rPr>
        <w:t>αποσυμφορητικός</w:t>
      </w:r>
      <w:proofErr w:type="spellEnd"/>
      <w:r>
        <w:rPr>
          <w:rFonts w:eastAsia="Times New Roman" w:cs="Times New Roman"/>
          <w:szCs w:val="24"/>
        </w:rPr>
        <w:t xml:space="preserve"> νόμος -να μην τον ονομάσω κι εγώ νόμο Παρασκευόπουλου, θα μου το επιτρέψετε αυτό- εφαρμόστηκαν, εκτελέστηκαν οι διατάξεις περί απέλασης για αλλοδαπούς, γι</w:t>
      </w:r>
      <w:r>
        <w:rPr>
          <w:rFonts w:eastAsia="Times New Roman" w:cs="Times New Roman"/>
          <w:szCs w:val="24"/>
        </w:rPr>
        <w:t>α εκείνους που είχαν καταδικαστεί σε εγκληματικές ποινές, σε ποινές κακουργήματος και έπρεπε να απελαθούν μετά την έκτιση της ποινής. Δεν τα έχουμε ακούσει αυτά τα στοιχεία ακόμα. Ελπίζουμε κάποια φορά εντός της Βουλής να συζητηθούν και αυτά.</w:t>
      </w:r>
    </w:p>
    <w:p w14:paraId="634104D4"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Τώρα θα προχω</w:t>
      </w:r>
      <w:r>
        <w:rPr>
          <w:rFonts w:eastAsia="Times New Roman" w:cs="Times New Roman"/>
          <w:szCs w:val="24"/>
        </w:rPr>
        <w:t>ρήσω σε ένα επόμενο θέμα, στην πραγματική εφαρμογή του ήδη ισχύοντος νόμου σε σχέση με τη μετα</w:t>
      </w:r>
      <w:r>
        <w:rPr>
          <w:rFonts w:eastAsia="Times New Roman" w:cs="Times New Roman"/>
          <w:szCs w:val="24"/>
        </w:rPr>
        <w:lastRenderedPageBreak/>
        <w:t xml:space="preserve">βολή των προϋποθέσεων της </w:t>
      </w:r>
      <w:r>
        <w:rPr>
          <w:rFonts w:eastAsia="Times New Roman" w:cs="Times New Roman"/>
          <w:szCs w:val="24"/>
        </w:rPr>
        <w:t>ανάκλησης</w:t>
      </w:r>
      <w:r>
        <w:rPr>
          <w:rFonts w:eastAsia="Times New Roman" w:cs="Times New Roman"/>
          <w:szCs w:val="24"/>
        </w:rPr>
        <w:t xml:space="preserve"> της υφ’ </w:t>
      </w:r>
      <w:proofErr w:type="spellStart"/>
      <w:r>
        <w:rPr>
          <w:rFonts w:eastAsia="Times New Roman" w:cs="Times New Roman"/>
          <w:szCs w:val="24"/>
        </w:rPr>
        <w:t>όρον</w:t>
      </w:r>
      <w:proofErr w:type="spellEnd"/>
      <w:r>
        <w:rPr>
          <w:rFonts w:eastAsia="Times New Roman" w:cs="Times New Roman"/>
          <w:szCs w:val="24"/>
        </w:rPr>
        <w:t xml:space="preserve"> απόλυσης. Στο παρελθόν -στον ισχύοντα μέχρι σήμερα, μέχρι να ψηφιστεί ο νέος- ο νόμος έλεγε τούτο</w:t>
      </w:r>
      <w:r w:rsidRPr="00386FE9">
        <w:rPr>
          <w:rFonts w:eastAsia="Times New Roman" w:cs="Times New Roman"/>
          <w:szCs w:val="24"/>
        </w:rPr>
        <w:t>:</w:t>
      </w:r>
      <w:r>
        <w:rPr>
          <w:rFonts w:eastAsia="Times New Roman" w:cs="Times New Roman"/>
          <w:szCs w:val="24"/>
        </w:rPr>
        <w:t xml:space="preserve"> Αν περάσουν πέ</w:t>
      </w:r>
      <w:r>
        <w:rPr>
          <w:rFonts w:eastAsia="Times New Roman" w:cs="Times New Roman"/>
          <w:szCs w:val="24"/>
        </w:rPr>
        <w:t xml:space="preserve">ντε χρόνια από την απόλυση και έχει </w:t>
      </w:r>
      <w:proofErr w:type="spellStart"/>
      <w:r>
        <w:rPr>
          <w:rFonts w:eastAsia="Times New Roman" w:cs="Times New Roman"/>
          <w:szCs w:val="24"/>
        </w:rPr>
        <w:t>τελεστεί</w:t>
      </w:r>
      <w:proofErr w:type="spellEnd"/>
      <w:r>
        <w:rPr>
          <w:rFonts w:eastAsia="Times New Roman" w:cs="Times New Roman"/>
          <w:szCs w:val="24"/>
        </w:rPr>
        <w:t xml:space="preserve"> νέο έγκλημα, το οποίο όμως δεν έχει καταδικαστεί αμετάκλητα, τότε πλέον θεωρείται </w:t>
      </w:r>
      <w:proofErr w:type="spellStart"/>
      <w:r>
        <w:rPr>
          <w:rFonts w:eastAsia="Times New Roman" w:cs="Times New Roman"/>
          <w:szCs w:val="24"/>
        </w:rPr>
        <w:t>εκτιθείσα</w:t>
      </w:r>
      <w:proofErr w:type="spellEnd"/>
      <w:r>
        <w:rPr>
          <w:rFonts w:eastAsia="Times New Roman" w:cs="Times New Roman"/>
          <w:szCs w:val="24"/>
        </w:rPr>
        <w:t xml:space="preserve"> και η προηγούμενη ποινή. </w:t>
      </w:r>
    </w:p>
    <w:p w14:paraId="634104D5"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ιερωτάται κανείς αν στην ελληνική πραγματικότητα μία βαριά εγκληματική πράξη –και δη συνήθως</w:t>
      </w:r>
      <w:r>
        <w:rPr>
          <w:rFonts w:eastAsia="Times New Roman" w:cs="Times New Roman"/>
          <w:szCs w:val="24"/>
        </w:rPr>
        <w:t xml:space="preserve"> κακουργήματος- έχει πετύχει να έχει εκδικαστεί εντός της πενταετίας. Μ</w:t>
      </w:r>
      <w:r>
        <w:rPr>
          <w:rFonts w:eastAsia="Times New Roman" w:cs="Times New Roman"/>
          <w:szCs w:val="24"/>
        </w:rPr>
        <w:t>ί</w:t>
      </w:r>
      <w:r>
        <w:rPr>
          <w:rFonts w:eastAsia="Times New Roman" w:cs="Times New Roman"/>
          <w:szCs w:val="24"/>
        </w:rPr>
        <w:t>α αναβολή της δίκης, μ</w:t>
      </w:r>
      <w:r>
        <w:rPr>
          <w:rFonts w:eastAsia="Times New Roman" w:cs="Times New Roman"/>
          <w:szCs w:val="24"/>
        </w:rPr>
        <w:t>ί</w:t>
      </w:r>
      <w:r>
        <w:rPr>
          <w:rFonts w:eastAsia="Times New Roman" w:cs="Times New Roman"/>
          <w:szCs w:val="24"/>
        </w:rPr>
        <w:t xml:space="preserve">α διακοπή της δίκης να γίνει και ξεπεράσαμε την πενταετία. </w:t>
      </w:r>
    </w:p>
    <w:p w14:paraId="634104D6"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Θα μου επιτρέψετε να πω, επειδή έχω και μ</w:t>
      </w:r>
      <w:r>
        <w:rPr>
          <w:rFonts w:eastAsia="Times New Roman" w:cs="Times New Roman"/>
          <w:szCs w:val="24"/>
        </w:rPr>
        <w:t>ί</w:t>
      </w:r>
      <w:r>
        <w:rPr>
          <w:rFonts w:eastAsia="Times New Roman" w:cs="Times New Roman"/>
          <w:szCs w:val="24"/>
        </w:rPr>
        <w:t>α νομική διαστροφή, ότι αυτή η διάταξη συνιστά μία μορφή ει</w:t>
      </w:r>
      <w:r>
        <w:rPr>
          <w:rFonts w:eastAsia="Times New Roman" w:cs="Times New Roman"/>
          <w:szCs w:val="24"/>
        </w:rPr>
        <w:t>δικής παραγραφής των ποινών, με την έννοια ότι αν δεν επιτευχθεί</w:t>
      </w:r>
      <w:r>
        <w:rPr>
          <w:rFonts w:eastAsia="Times New Roman" w:cs="Times New Roman"/>
          <w:szCs w:val="24"/>
        </w:rPr>
        <w:t xml:space="preserve"> η εκδίκαση της νέας εγκληματικής μετά τη απόλυση πράξης</w:t>
      </w:r>
      <w:r>
        <w:rPr>
          <w:rFonts w:eastAsia="Times New Roman" w:cs="Times New Roman"/>
          <w:szCs w:val="24"/>
        </w:rPr>
        <w:t xml:space="preserve"> εντός της πενταετίας -και όπως ήδη είπα, είναι αδύνατον εντός της πενταετίας να επιτευχθεί η αμετάκλητη εκδίκαση μιας εγκληματικής, κα</w:t>
      </w:r>
      <w:r>
        <w:rPr>
          <w:rFonts w:eastAsia="Times New Roman" w:cs="Times New Roman"/>
          <w:szCs w:val="24"/>
        </w:rPr>
        <w:lastRenderedPageBreak/>
        <w:t>κ</w:t>
      </w:r>
      <w:r>
        <w:rPr>
          <w:rFonts w:eastAsia="Times New Roman" w:cs="Times New Roman"/>
          <w:szCs w:val="24"/>
        </w:rPr>
        <w:t xml:space="preserve">ουργηματικής πράξης, διότι γνωρίζετε, κύριε Υπουργέ, τη δυσκολία εκδικάσεως αυτών των υποθέσεων- του δίνουμε άφεση αμαρτιών. </w:t>
      </w:r>
    </w:p>
    <w:p w14:paraId="634104D7"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με τις νέες διατάξεις</w:t>
      </w:r>
      <w:r w:rsidRPr="005E306E">
        <w:rPr>
          <w:rFonts w:eastAsia="Times New Roman"/>
          <w:color w:val="000000"/>
          <w:szCs w:val="24"/>
          <w:shd w:val="clear" w:color="auto" w:fill="FFFFFF"/>
        </w:rPr>
        <w:t>,</w:t>
      </w:r>
      <w:r>
        <w:rPr>
          <w:rFonts w:eastAsia="Times New Roman"/>
          <w:color w:val="000000"/>
          <w:szCs w:val="24"/>
          <w:shd w:val="clear" w:color="auto" w:fill="FFFFFF"/>
        </w:rPr>
        <w:t xml:space="preserve"> οι οποίες προτείνονται να ψηφιστούν</w:t>
      </w:r>
      <w:r w:rsidRPr="005E306E">
        <w:rPr>
          <w:rFonts w:eastAsia="Times New Roman"/>
          <w:color w:val="000000"/>
          <w:szCs w:val="24"/>
          <w:shd w:val="clear" w:color="auto" w:fill="FFFFFF"/>
        </w:rPr>
        <w:t>,</w:t>
      </w:r>
      <w:r>
        <w:rPr>
          <w:rFonts w:eastAsia="Times New Roman"/>
          <w:color w:val="000000"/>
          <w:szCs w:val="24"/>
          <w:shd w:val="clear" w:color="auto" w:fill="FFFFFF"/>
        </w:rPr>
        <w:t xml:space="preserve"> μήπως δίνουμε μεγαλύτερη άφεση αμαρτιών; Λέει η νέα διάταξη ότι</w:t>
      </w:r>
      <w:r>
        <w:rPr>
          <w:rFonts w:eastAsia="Times New Roman"/>
          <w:color w:val="000000"/>
          <w:szCs w:val="24"/>
          <w:shd w:val="clear" w:color="auto" w:fill="FFFFFF"/>
        </w:rPr>
        <w:t>, «ναι, δεν θα εφαρμόζομε την πενταετία, θα εφαρμόζουμε το άρθρο 109 του Ποινικού Κώδικα ως μία πάγια διάταξη, η οποία θα αναφέρεται στην αθροιστική απότιση των ποινών</w:t>
      </w:r>
      <w:r>
        <w:rPr>
          <w:rFonts w:eastAsia="Times New Roman"/>
          <w:color w:val="000000"/>
          <w:szCs w:val="24"/>
          <w:shd w:val="clear" w:color="auto" w:fill="FFFFFF"/>
        </w:rPr>
        <w:t>,</w:t>
      </w:r>
      <w:r>
        <w:rPr>
          <w:rFonts w:eastAsia="Times New Roman"/>
          <w:color w:val="000000"/>
          <w:szCs w:val="24"/>
          <w:shd w:val="clear" w:color="auto" w:fill="FFFFFF"/>
        </w:rPr>
        <w:t xml:space="preserve"> για τον υπολειπόμενο χρόνο</w:t>
      </w:r>
      <w:r>
        <w:rPr>
          <w:rFonts w:eastAsia="Times New Roman"/>
          <w:color w:val="000000"/>
          <w:szCs w:val="24"/>
          <w:shd w:val="clear" w:color="auto" w:fill="FFFFFF"/>
        </w:rPr>
        <w:t xml:space="preserve"> της πρώτης και συνολικά για την δεύτερη</w:t>
      </w:r>
      <w:r>
        <w:rPr>
          <w:rFonts w:eastAsia="Times New Roman"/>
          <w:color w:val="000000"/>
          <w:szCs w:val="24"/>
          <w:shd w:val="clear" w:color="auto" w:fill="FFFFFF"/>
        </w:rPr>
        <w:t>».</w:t>
      </w:r>
    </w:p>
    <w:p w14:paraId="634104D8"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Εδώ, κύριε Υπουργέ, υπάρχει ένα τεράστιο πρόβλημα διαχρονικού δικαίου και εφαρμογής, αν θέλετε, του επιεικέστερου ποινικού νόμου, διότι και η εκτέλεση της ποινής και η κράτηση σε σωφρονιστικό κατάστημα δεν είναι δικονομικό θέμα πλέον, αλλά ουσιαστικό, διότ</w:t>
      </w:r>
      <w:r>
        <w:rPr>
          <w:rFonts w:eastAsia="Times New Roman"/>
          <w:color w:val="000000"/>
          <w:szCs w:val="24"/>
          <w:shd w:val="clear" w:color="auto" w:fill="FFFFFF"/>
        </w:rPr>
        <w:t xml:space="preserve">ι αφορά τη στέρηση του δικαιώματος ελευθερίας. </w:t>
      </w:r>
    </w:p>
    <w:p w14:paraId="634104D9"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Συνεπώς θα ήθελα να θέσω τα εξής ερωτήματα, αν θέλετε με αυτή τη διαστροφή την οποία ανέφερα και προηγουμένως, </w:t>
      </w:r>
      <w:r>
        <w:rPr>
          <w:rFonts w:eastAsia="Times New Roman"/>
          <w:color w:val="000000"/>
          <w:szCs w:val="24"/>
          <w:shd w:val="clear" w:color="auto" w:fill="FFFFFF"/>
        </w:rPr>
        <w:lastRenderedPageBreak/>
        <w:t xml:space="preserve">προς αντιμετώπιση και ποινικών ζητημάτων και για την </w:t>
      </w:r>
      <w:proofErr w:type="spellStart"/>
      <w:r>
        <w:rPr>
          <w:rFonts w:eastAsia="Times New Roman"/>
          <w:color w:val="000000"/>
          <w:szCs w:val="24"/>
          <w:shd w:val="clear" w:color="auto" w:fill="FFFFFF"/>
        </w:rPr>
        <w:t>τελεστέραν</w:t>
      </w:r>
      <w:proofErr w:type="spellEnd"/>
      <w:r>
        <w:rPr>
          <w:rFonts w:eastAsia="Times New Roman"/>
          <w:color w:val="000000"/>
          <w:szCs w:val="24"/>
          <w:shd w:val="clear" w:color="auto" w:fill="FFFFFF"/>
        </w:rPr>
        <w:t xml:space="preserve"> άσκηση </w:t>
      </w:r>
      <w:proofErr w:type="spellStart"/>
      <w:r>
        <w:rPr>
          <w:rFonts w:eastAsia="Times New Roman"/>
          <w:color w:val="000000"/>
          <w:szCs w:val="24"/>
          <w:shd w:val="clear" w:color="auto" w:fill="FFFFFF"/>
        </w:rPr>
        <w:t>αντεγκληματικής</w:t>
      </w:r>
      <w:proofErr w:type="spellEnd"/>
      <w:r>
        <w:rPr>
          <w:rFonts w:eastAsia="Times New Roman"/>
          <w:color w:val="000000"/>
          <w:szCs w:val="24"/>
          <w:shd w:val="clear" w:color="auto" w:fill="FFFFFF"/>
        </w:rPr>
        <w:t xml:space="preserve"> πολιτικής:</w:t>
      </w:r>
    </w:p>
    <w:p w14:paraId="634104DA"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λοιπόν, κάποιον ο οποίος προσωρινώς </w:t>
      </w:r>
      <w:proofErr w:type="spellStart"/>
      <w:r>
        <w:rPr>
          <w:rFonts w:eastAsia="Times New Roman"/>
          <w:color w:val="000000"/>
          <w:szCs w:val="24"/>
          <w:shd w:val="clear" w:color="auto" w:fill="FFFFFF"/>
        </w:rPr>
        <w:t>αφέθη</w:t>
      </w:r>
      <w:proofErr w:type="spellEnd"/>
      <w:r>
        <w:rPr>
          <w:rFonts w:eastAsia="Times New Roman"/>
          <w:color w:val="000000"/>
          <w:szCs w:val="24"/>
          <w:shd w:val="clear" w:color="auto" w:fill="FFFFFF"/>
        </w:rPr>
        <w:t xml:space="preserve"> ελεύθερος με τον </w:t>
      </w:r>
      <w:proofErr w:type="spellStart"/>
      <w:r>
        <w:rPr>
          <w:rFonts w:eastAsia="Times New Roman"/>
          <w:color w:val="000000"/>
          <w:szCs w:val="24"/>
          <w:shd w:val="clear" w:color="auto" w:fill="FFFFFF"/>
        </w:rPr>
        <w:t>αποσυμφορητικό</w:t>
      </w:r>
      <w:proofErr w:type="spellEnd"/>
      <w:r>
        <w:rPr>
          <w:rFonts w:eastAsia="Times New Roman"/>
          <w:color w:val="000000"/>
          <w:szCs w:val="24"/>
          <w:shd w:val="clear" w:color="auto" w:fill="FFFFFF"/>
        </w:rPr>
        <w:t xml:space="preserve"> νόμο, τέλεσε σήμερα</w:t>
      </w:r>
      <w:r>
        <w:rPr>
          <w:rFonts w:eastAsia="Times New Roman"/>
          <w:color w:val="000000"/>
          <w:szCs w:val="24"/>
          <w:shd w:val="clear" w:color="auto" w:fill="FFFFFF"/>
        </w:rPr>
        <w:t xml:space="preserve"> και πριν την ψήφιση του νέου νόμου</w:t>
      </w:r>
      <w:r>
        <w:rPr>
          <w:rFonts w:eastAsia="Times New Roman"/>
          <w:color w:val="000000"/>
          <w:szCs w:val="24"/>
          <w:shd w:val="clear" w:color="auto" w:fill="FFFFFF"/>
        </w:rPr>
        <w:t>,</w:t>
      </w:r>
      <w:r>
        <w:rPr>
          <w:rFonts w:eastAsia="Times New Roman"/>
          <w:color w:val="000000"/>
          <w:szCs w:val="24"/>
          <w:shd w:val="clear" w:color="auto" w:fill="FFFFFF"/>
        </w:rPr>
        <w:t xml:space="preserve"> μ</w:t>
      </w:r>
      <w:r>
        <w:rPr>
          <w:rFonts w:eastAsia="Times New Roman"/>
          <w:color w:val="000000"/>
          <w:szCs w:val="24"/>
          <w:shd w:val="clear" w:color="auto" w:fill="FFFFFF"/>
        </w:rPr>
        <w:t>ί</w:t>
      </w:r>
      <w:r>
        <w:rPr>
          <w:rFonts w:eastAsia="Times New Roman"/>
          <w:color w:val="000000"/>
          <w:szCs w:val="24"/>
          <w:shd w:val="clear" w:color="auto" w:fill="FFFFFF"/>
        </w:rPr>
        <w:t>α βαριά κακουργηματική πράξη και μετά από λίγο -πέντε, επτά χρόνια, δεν βάζετε όριο, βάζετε για το υπόλοιπο της ποι</w:t>
      </w:r>
      <w:r>
        <w:rPr>
          <w:rFonts w:eastAsia="Times New Roman"/>
          <w:color w:val="000000"/>
          <w:szCs w:val="24"/>
          <w:shd w:val="clear" w:color="auto" w:fill="FFFFFF"/>
        </w:rPr>
        <w:t>νής στα βαριά εγκλήματα- δικάζεται και καταδικάζεται σε μ</w:t>
      </w:r>
      <w:r>
        <w:rPr>
          <w:rFonts w:eastAsia="Times New Roman"/>
          <w:color w:val="000000"/>
          <w:szCs w:val="24"/>
          <w:shd w:val="clear" w:color="auto" w:fill="FFFFFF"/>
        </w:rPr>
        <w:t>ί</w:t>
      </w:r>
      <w:r>
        <w:rPr>
          <w:rFonts w:eastAsia="Times New Roman"/>
          <w:color w:val="000000"/>
          <w:szCs w:val="24"/>
          <w:shd w:val="clear" w:color="auto" w:fill="FFFFFF"/>
        </w:rPr>
        <w:t xml:space="preserve">α νέα ποινή. Προηγουμένως, όμως, θα εκτίσει αθροιστικά το υπόλοιπο της ποινής. Με ποιον νόμο θα το εκτίσει; Αν έχει περάσει ήδη η πενταετία του προηγούμενου νόμου ως επιεικέστερος, δεν θα πρέπει να </w:t>
      </w:r>
      <w:r>
        <w:rPr>
          <w:rFonts w:eastAsia="Times New Roman"/>
          <w:color w:val="000000"/>
          <w:szCs w:val="24"/>
          <w:shd w:val="clear" w:color="auto" w:fill="FFFFFF"/>
        </w:rPr>
        <w:t xml:space="preserve">τον αφήσετε ελεύθερο, </w:t>
      </w:r>
      <w:r>
        <w:rPr>
          <w:rFonts w:eastAsia="Times New Roman"/>
          <w:color w:val="000000"/>
          <w:szCs w:val="24"/>
          <w:shd w:val="clear" w:color="auto" w:fill="FFFFFF"/>
        </w:rPr>
        <w:t>γιατί βάσει αυτού</w:t>
      </w:r>
      <w:r>
        <w:rPr>
          <w:rFonts w:eastAsia="Times New Roman"/>
          <w:color w:val="000000"/>
          <w:szCs w:val="24"/>
          <w:shd w:val="clear" w:color="auto" w:fill="FFFFFF"/>
        </w:rPr>
        <w:t xml:space="preserve"> θα έχει παραγραφεί η ποινή του; </w:t>
      </w:r>
    </w:p>
    <w:p w14:paraId="634104DB"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περιμένω κάποιες απαντήσεις σε αυτά.</w:t>
      </w:r>
    </w:p>
    <w:p w14:paraId="634104DC"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δεύτερο ζήτημα: Λέμε, λοιπόν, «…εκτός εάν είναι μικρότερο των τριών ετών και έχει παρέλθει τριετία». Είναι γνωστό ότι κα</w:t>
      </w:r>
      <w:r>
        <w:rPr>
          <w:rFonts w:eastAsia="Times New Roman"/>
          <w:color w:val="000000"/>
          <w:szCs w:val="24"/>
          <w:shd w:val="clear" w:color="auto" w:fill="FFFFFF"/>
        </w:rPr>
        <w:t>μ</w:t>
      </w:r>
      <w:r>
        <w:rPr>
          <w:rFonts w:eastAsia="Times New Roman"/>
          <w:color w:val="000000"/>
          <w:szCs w:val="24"/>
          <w:shd w:val="clear" w:color="auto" w:fill="FFFFFF"/>
        </w:rPr>
        <w:t>μία ποινή φυλάκισης</w:t>
      </w:r>
      <w:r>
        <w:rPr>
          <w:rFonts w:eastAsia="Times New Roman"/>
          <w:color w:val="000000"/>
          <w:szCs w:val="24"/>
          <w:shd w:val="clear" w:color="auto" w:fill="FFFFFF"/>
        </w:rPr>
        <w:t xml:space="preserve"> τριετίας δεν υπάρχει. Όλα πλέον μετατρέπονται, όλα πλέον αναστέλλονται. Τουλάχιστον όσον α</w:t>
      </w:r>
      <w:r>
        <w:rPr>
          <w:rFonts w:eastAsia="Times New Roman"/>
          <w:color w:val="000000"/>
          <w:szCs w:val="24"/>
          <w:shd w:val="clear" w:color="auto" w:fill="FFFFFF"/>
        </w:rPr>
        <w:lastRenderedPageBreak/>
        <w:t xml:space="preserve">φορά τις ποινές </w:t>
      </w:r>
      <w:proofErr w:type="spellStart"/>
      <w:r>
        <w:rPr>
          <w:rFonts w:eastAsia="Times New Roman"/>
          <w:color w:val="000000"/>
          <w:szCs w:val="24"/>
          <w:shd w:val="clear" w:color="auto" w:fill="FFFFFF"/>
        </w:rPr>
        <w:t>πλημμεληματικού</w:t>
      </w:r>
      <w:proofErr w:type="spellEnd"/>
      <w:r>
        <w:rPr>
          <w:rFonts w:eastAsia="Times New Roman"/>
          <w:color w:val="000000"/>
          <w:szCs w:val="24"/>
          <w:shd w:val="clear" w:color="auto" w:fill="FFFFFF"/>
        </w:rPr>
        <w:t xml:space="preserve"> χαρακτήρα μέχρι πέντε χρόνια, δεν είδαμε να γεμίζουν οι φυλακές από αυτές, αλλά ούτε και θέλουμε να τις γεμίσουμε με την ελαφρά εγκλη</w:t>
      </w:r>
      <w:r>
        <w:rPr>
          <w:rFonts w:eastAsia="Times New Roman"/>
          <w:color w:val="000000"/>
          <w:szCs w:val="24"/>
          <w:shd w:val="clear" w:color="auto" w:fill="FFFFFF"/>
        </w:rPr>
        <w:t>ματικότητα. Αυτά, όμως, θα τα αντιμετωπίσουν οι δικαστές στη διαδρομή εφαρμογής του νόμου αυτού και θα προκύψουν, κατά τη δική μου άποψη, δυσχερή ζητήματα διαχρονικής ισχύος των διατάξεων αυτών.</w:t>
      </w:r>
    </w:p>
    <w:p w14:paraId="634104DD"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Λέμε, λοιπόν, ότι θέλουμε να περιστείλουμε τη βαριά εγκληματι</w:t>
      </w:r>
      <w:r>
        <w:rPr>
          <w:rFonts w:eastAsia="Times New Roman"/>
          <w:color w:val="000000"/>
          <w:szCs w:val="24"/>
          <w:shd w:val="clear" w:color="auto" w:fill="FFFFFF"/>
        </w:rPr>
        <w:t>κότητα. Όταν η πολιτεία, η Κυβέρνηση άθελα -δεν λέω ηθελημένα, δεν λέω ότι υπάρχουν άλλες κρύφιες σκέψεις που δεν αποκαλύπτονται- γνωρίζοντας ότι δεν μπορεί εντός μίας πενταετίας να εκδικαστεί αμετάκλητα μία εγκληματική -και δη βαριά- πράξη, τους αφήνει ελ</w:t>
      </w:r>
      <w:r>
        <w:rPr>
          <w:rFonts w:eastAsia="Times New Roman"/>
          <w:color w:val="000000"/>
          <w:szCs w:val="24"/>
          <w:shd w:val="clear" w:color="auto" w:fill="FFFFFF"/>
        </w:rPr>
        <w:t xml:space="preserve">εύθερους, δεν δίνουμε ένα μήνυμα προς την κοινωνία αυτής της μορφής, της παραβατικότητας, ότι «μπορείτε να κάνετε και κάτι άλλο στο μέλλον, μη φοβάστε την προηγούμενη ποινή γιατί έχουν περάσει τα πέντε χρόνια, έχει περάσει ο υπολειπόμενος χρόνος»; </w:t>
      </w:r>
    </w:p>
    <w:p w14:paraId="634104DE"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να </w:t>
      </w:r>
      <w:r>
        <w:rPr>
          <w:rFonts w:eastAsia="Times New Roman"/>
          <w:color w:val="000000"/>
          <w:szCs w:val="24"/>
          <w:shd w:val="clear" w:color="auto" w:fill="FFFFFF"/>
        </w:rPr>
        <w:t>μιλήσω ως δικηγόρος</w:t>
      </w:r>
      <w:r>
        <w:rPr>
          <w:rFonts w:eastAsia="Times New Roman"/>
          <w:color w:val="000000"/>
          <w:szCs w:val="24"/>
          <w:shd w:val="clear" w:color="auto" w:fill="FFFFFF"/>
        </w:rPr>
        <w:t>:</w:t>
      </w:r>
      <w:r>
        <w:rPr>
          <w:rFonts w:eastAsia="Times New Roman"/>
          <w:color w:val="000000"/>
          <w:szCs w:val="24"/>
          <w:shd w:val="clear" w:color="auto" w:fill="FFFFFF"/>
        </w:rPr>
        <w:t xml:space="preserve"> Είναι εύκολες οι αναβολές στα δικαστήρια, είναι εύκολα τα προπετή ένδικα μέσα και μπορούμε τα πέντε</w:t>
      </w:r>
      <w:r>
        <w:rPr>
          <w:rFonts w:eastAsia="Times New Roman"/>
          <w:color w:val="000000"/>
          <w:szCs w:val="24"/>
          <w:shd w:val="clear" w:color="auto" w:fill="FFFFFF"/>
        </w:rPr>
        <w:t xml:space="preserve"> χρόνια</w:t>
      </w:r>
      <w:r>
        <w:rPr>
          <w:rFonts w:eastAsia="Times New Roman"/>
          <w:color w:val="000000"/>
          <w:szCs w:val="24"/>
          <w:shd w:val="clear" w:color="auto" w:fill="FFFFFF"/>
        </w:rPr>
        <w:t xml:space="preserve"> να τα κάνουμε επτά, τα απαράδεκτα ένδικα μέσα να τα </w:t>
      </w:r>
      <w:proofErr w:type="spellStart"/>
      <w:r>
        <w:rPr>
          <w:rFonts w:eastAsia="Times New Roman"/>
          <w:color w:val="000000"/>
          <w:szCs w:val="24"/>
          <w:shd w:val="clear" w:color="auto" w:fill="FFFFFF"/>
        </w:rPr>
        <w:t>επανασκήσουμε</w:t>
      </w:r>
      <w:proofErr w:type="spellEnd"/>
      <w:r>
        <w:rPr>
          <w:rFonts w:eastAsia="Times New Roman"/>
          <w:color w:val="000000"/>
          <w:szCs w:val="24"/>
          <w:shd w:val="clear" w:color="auto" w:fill="FFFFFF"/>
        </w:rPr>
        <w:t xml:space="preserve">, να τα κάνουμε οκτώ και μέχρι να προκύψει το αμετάκλητο. </w:t>
      </w:r>
    </w:p>
    <w:p w14:paraId="634104DF"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Σκεφ</w:t>
      </w:r>
      <w:r>
        <w:rPr>
          <w:rFonts w:eastAsia="Times New Roman"/>
          <w:color w:val="000000"/>
          <w:szCs w:val="24"/>
          <w:shd w:val="clear" w:color="auto" w:fill="FFFFFF"/>
        </w:rPr>
        <w:t xml:space="preserve">θείτε τα αυτά, αν θέλετε να ασκήσετε ορθή </w:t>
      </w:r>
      <w:proofErr w:type="spellStart"/>
      <w:r>
        <w:rPr>
          <w:rFonts w:eastAsia="Times New Roman"/>
          <w:color w:val="000000"/>
          <w:szCs w:val="24"/>
          <w:shd w:val="clear" w:color="auto" w:fill="FFFFFF"/>
        </w:rPr>
        <w:t>αντεγκληματική</w:t>
      </w:r>
      <w:proofErr w:type="spellEnd"/>
      <w:r>
        <w:rPr>
          <w:rFonts w:eastAsia="Times New Roman"/>
          <w:color w:val="000000"/>
          <w:szCs w:val="24"/>
          <w:shd w:val="clear" w:color="auto" w:fill="FFFFFF"/>
        </w:rPr>
        <w:t xml:space="preserve"> πολιτική. Δεν θα ήθελα να μπω σε περισσότερες τεχνικές λεπτομέρειες. Τα θέτω υπό την κρίση και του Υπουργείου και των συναδέλφων νομικών.</w:t>
      </w:r>
    </w:p>
    <w:p w14:paraId="634104E0"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κύριε Πρόεδρε.</w:t>
      </w:r>
    </w:p>
    <w:p w14:paraId="634104E1"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817828">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w:t>
      </w:r>
      <w:r>
        <w:rPr>
          <w:rFonts w:eastAsia="Times New Roman"/>
          <w:color w:val="000000"/>
          <w:szCs w:val="24"/>
          <w:shd w:val="clear" w:color="auto" w:fill="FFFFFF"/>
        </w:rPr>
        <w:t>αριστούμε τον κ. Καρρά.</w:t>
      </w:r>
    </w:p>
    <w:p w14:paraId="634104E2"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κ. Ψυχογιός εκ μέρους του ΣΥΡΙΖΑ. Ακολουθούν ο κ. </w:t>
      </w:r>
      <w:proofErr w:type="spellStart"/>
      <w:r>
        <w:rPr>
          <w:rFonts w:eastAsia="Times New Roman"/>
          <w:color w:val="000000"/>
          <w:szCs w:val="24"/>
          <w:shd w:val="clear" w:color="auto" w:fill="FFFFFF"/>
        </w:rPr>
        <w:t>Μαυρωτάς</w:t>
      </w:r>
      <w:proofErr w:type="spellEnd"/>
      <w:r>
        <w:rPr>
          <w:rFonts w:eastAsia="Times New Roman"/>
          <w:color w:val="000000"/>
          <w:szCs w:val="24"/>
          <w:shd w:val="clear" w:color="auto" w:fill="FFFFFF"/>
        </w:rPr>
        <w:t>, ο κ. Αθανασίου και η κ</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Κοζομπόλη</w:t>
      </w:r>
      <w:proofErr w:type="spellEnd"/>
      <w:r>
        <w:rPr>
          <w:rFonts w:eastAsia="Times New Roman"/>
          <w:color w:val="000000"/>
          <w:szCs w:val="24"/>
          <w:shd w:val="clear" w:color="auto" w:fill="FFFFFF"/>
        </w:rPr>
        <w:t>.</w:t>
      </w:r>
    </w:p>
    <w:p w14:paraId="634104E3"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συνάδελφε, έχετε τον λόγο για επτά λεπτά.</w:t>
      </w:r>
    </w:p>
    <w:p w14:paraId="634104E4"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sidRPr="00817828">
        <w:rPr>
          <w:rFonts w:eastAsia="Times New Roman"/>
          <w:b/>
          <w:color w:val="000000"/>
          <w:szCs w:val="24"/>
          <w:shd w:val="clear" w:color="auto" w:fill="FFFFFF"/>
        </w:rPr>
        <w:t>ΓΕΩΡΓΙΟΣ ΨΥΧΟΓΙΟΣ:</w:t>
      </w:r>
      <w:r>
        <w:rPr>
          <w:rFonts w:eastAsia="Times New Roman"/>
          <w:color w:val="000000"/>
          <w:szCs w:val="24"/>
          <w:shd w:val="clear" w:color="auto" w:fill="FFFFFF"/>
        </w:rPr>
        <w:t xml:space="preserve"> Ευχαριστώ πολύ, κύριε Πρόεδρε.</w:t>
      </w:r>
    </w:p>
    <w:p w14:paraId="634104E5"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Υπουργέ, κυρίες κ</w:t>
      </w:r>
      <w:r>
        <w:rPr>
          <w:rFonts w:eastAsia="Times New Roman"/>
          <w:color w:val="000000"/>
          <w:szCs w:val="24"/>
          <w:shd w:val="clear" w:color="auto" w:fill="FFFFFF"/>
        </w:rPr>
        <w:t xml:space="preserve">αι κύριοι συνάδελφοι, παρακολουθούμε σήμερα εδώ μία εκτενή συζήτηση και περί </w:t>
      </w:r>
      <w:r>
        <w:rPr>
          <w:rFonts w:eastAsia="Times New Roman"/>
          <w:color w:val="000000"/>
          <w:szCs w:val="24"/>
          <w:shd w:val="clear" w:color="auto" w:fill="FFFFFF"/>
        </w:rPr>
        <w:t>δ</w:t>
      </w:r>
      <w:r>
        <w:rPr>
          <w:rFonts w:eastAsia="Times New Roman"/>
          <w:color w:val="000000"/>
          <w:szCs w:val="24"/>
          <w:shd w:val="clear" w:color="auto" w:fill="FFFFFF"/>
        </w:rPr>
        <w:t>ικαιοσύνης.</w:t>
      </w:r>
    </w:p>
    <w:p w14:paraId="634104E6"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ξεκινήσω από αυτό, διότι μέσα σε μία ευνομούμενη και συντεταγμένη πολιτεία θεωρείται και πρέπει να είναι ανεξάρτητη η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 </w:t>
      </w:r>
      <w:r>
        <w:rPr>
          <w:rFonts w:eastAsia="Times New Roman"/>
          <w:color w:val="000000"/>
          <w:szCs w:val="24"/>
          <w:shd w:val="clear" w:color="auto" w:fill="FFFFFF"/>
        </w:rPr>
        <w:t>Ν</w:t>
      </w:r>
      <w:r>
        <w:rPr>
          <w:rFonts w:eastAsia="Times New Roman"/>
          <w:color w:val="000000"/>
          <w:szCs w:val="24"/>
          <w:shd w:val="clear" w:color="auto" w:fill="FFFFFF"/>
        </w:rPr>
        <w:t xml:space="preserve">ομίζω ότι ο αρμόδιος Υπουργός πολύ σωστά το έθεσε εκτός συζήτησης, λέγοντας ότι δεν μπορούμε να συζητάμε εδώ και να αναλύουμε αν είναι ανεξάρτητη η </w:t>
      </w:r>
      <w:r>
        <w:rPr>
          <w:rFonts w:eastAsia="Times New Roman"/>
          <w:color w:val="000000"/>
          <w:szCs w:val="24"/>
          <w:shd w:val="clear" w:color="auto" w:fill="FFFFFF"/>
        </w:rPr>
        <w:t>δ</w:t>
      </w:r>
      <w:r>
        <w:rPr>
          <w:rFonts w:eastAsia="Times New Roman"/>
          <w:color w:val="000000"/>
          <w:szCs w:val="24"/>
          <w:shd w:val="clear" w:color="auto" w:fill="FFFFFF"/>
        </w:rPr>
        <w:t>ικαιοσύνη. Θεωρείται και πρέπει σε μία ευνομούμενη πολιτεία να είναι ανεξάρτητη.</w:t>
      </w:r>
    </w:p>
    <w:p w14:paraId="634104E7" w14:textId="77777777" w:rsidR="000640C0" w:rsidRDefault="00F37498">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εκεί και πέρα, όμως, ό</w:t>
      </w:r>
      <w:r>
        <w:rPr>
          <w:rFonts w:eastAsia="Times New Roman"/>
          <w:color w:val="000000"/>
          <w:szCs w:val="24"/>
          <w:shd w:val="clear" w:color="auto" w:fill="FFFFFF"/>
        </w:rPr>
        <w:t xml:space="preserve">πως ακούστηκε και από έναν συνάδελφο προηγουμένως, εμείς εδώ στη Βουλή δίνουμε τα εργαλεία στη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 αλλά και στο ευρύτερο διοικητικό σύστημα προκειμένου να εφαρμόσει τον νόμο. </w:t>
      </w:r>
    </w:p>
    <w:p w14:paraId="634104E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λοιπόν, δεν μπορεί να ξεχάσει κανείς ότι στην προηγούμενη </w:t>
      </w:r>
      <w:r w:rsidRPr="001866BC">
        <w:rPr>
          <w:rFonts w:eastAsia="Times New Roman" w:cs="Times New Roman"/>
          <w:szCs w:val="24"/>
        </w:rPr>
        <w:t>Κυβέρνηση</w:t>
      </w:r>
      <w:r>
        <w:rPr>
          <w:rFonts w:eastAsia="Times New Roman" w:cs="Times New Roman"/>
          <w:szCs w:val="24"/>
        </w:rPr>
        <w:t xml:space="preserve">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εκεί όπου εστιάστηκε το ενδιαφέρον της </w:t>
      </w:r>
      <w:r>
        <w:rPr>
          <w:rFonts w:eastAsia="Times New Roman" w:cs="Times New Roman"/>
          <w:szCs w:val="24"/>
        </w:rPr>
        <w:t>δ</w:t>
      </w:r>
      <w:r>
        <w:rPr>
          <w:rFonts w:eastAsia="Times New Roman" w:cs="Times New Roman"/>
          <w:szCs w:val="24"/>
        </w:rPr>
        <w:t xml:space="preserve">ικαιοσύνης, των διοικητικών και διωκτικών αρχών, ήταν σε ανθρώπους οι οποίοι </w:t>
      </w:r>
      <w:r>
        <w:rPr>
          <w:rFonts w:eastAsia="Times New Roman" w:cs="Times New Roman"/>
          <w:szCs w:val="24"/>
        </w:rPr>
        <w:lastRenderedPageBreak/>
        <w:t xml:space="preserve">και λόγω κρίσης έμειναν </w:t>
      </w:r>
      <w:r>
        <w:rPr>
          <w:rFonts w:eastAsia="Times New Roman" w:cs="Times New Roman"/>
          <w:szCs w:val="24"/>
        </w:rPr>
        <w:t xml:space="preserve">εκτός του συστήματος, δεν μπόρεσαν να πληρώσουν τις εισφορές τους, δεν μπόρεσαν να πληρώσουν τις οφειλές τους στο </w:t>
      </w:r>
      <w:r>
        <w:rPr>
          <w:rFonts w:eastAsia="Times New Roman" w:cs="Times New Roman"/>
          <w:szCs w:val="24"/>
        </w:rPr>
        <w:t>δ</w:t>
      </w:r>
      <w:r>
        <w:rPr>
          <w:rFonts w:eastAsia="Times New Roman" w:cs="Times New Roman"/>
          <w:szCs w:val="24"/>
        </w:rPr>
        <w:t xml:space="preserve">ημόσιο λόγω ακριβώς των δυσκολιών που αντιμετώπιζαν. Ένα ολόκληρο σύστημα επέβαλε στο να συρθούν αυτοί οι άνθρωποι σε αστυνομικά τμήματα, σε </w:t>
      </w:r>
      <w:r>
        <w:rPr>
          <w:rFonts w:eastAsia="Times New Roman" w:cs="Times New Roman"/>
          <w:szCs w:val="24"/>
        </w:rPr>
        <w:t xml:space="preserve">δικαστικά μέγαρα, να ταλαιπωρηθούν και να απαξιωθούν. </w:t>
      </w:r>
    </w:p>
    <w:p w14:paraId="634104E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Επίσης, είδαμε ανθρώπους οι οποίοι δεν μπορούσαν να έχουν πρόσβαση στα δημόσια νοσοκομεία και έδιναν 5 ευρώ και πήγαν και βεβαιώθηκαν αυτά στις εφορίες.</w:t>
      </w:r>
    </w:p>
    <w:p w14:paraId="634104E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Έρχεται, λοιπόν, η </w:t>
      </w:r>
      <w:r w:rsidRPr="001866BC">
        <w:rPr>
          <w:rFonts w:eastAsia="Times New Roman" w:cs="Times New Roman"/>
          <w:szCs w:val="24"/>
        </w:rPr>
        <w:t>Κυβέρνηση</w:t>
      </w:r>
      <w:r>
        <w:rPr>
          <w:rFonts w:eastAsia="Times New Roman" w:cs="Times New Roman"/>
          <w:szCs w:val="24"/>
        </w:rPr>
        <w:t xml:space="preserve"> της Αριστεράς, η οπ</w:t>
      </w:r>
      <w:r>
        <w:rPr>
          <w:rFonts w:eastAsia="Times New Roman" w:cs="Times New Roman"/>
          <w:szCs w:val="24"/>
        </w:rPr>
        <w:t>οία καταργεί τις διατάξεις αυτές και για να αποδώσει</w:t>
      </w:r>
      <w:r>
        <w:rPr>
          <w:rFonts w:eastAsia="Times New Roman" w:cs="Times New Roman"/>
          <w:szCs w:val="24"/>
        </w:rPr>
        <w:t xml:space="preserve"> δικαιοσύνη</w:t>
      </w:r>
      <w:r>
        <w:rPr>
          <w:rFonts w:eastAsia="Times New Roman" w:cs="Times New Roman"/>
          <w:szCs w:val="24"/>
        </w:rPr>
        <w:t xml:space="preserve">, αλλά και για να </w:t>
      </w:r>
      <w:proofErr w:type="spellStart"/>
      <w:r>
        <w:rPr>
          <w:rFonts w:eastAsia="Times New Roman" w:cs="Times New Roman"/>
          <w:szCs w:val="24"/>
        </w:rPr>
        <w:t>αποσυμφορήσει</w:t>
      </w:r>
      <w:proofErr w:type="spellEnd"/>
      <w:r>
        <w:rPr>
          <w:rFonts w:eastAsia="Times New Roman" w:cs="Times New Roman"/>
          <w:szCs w:val="24"/>
        </w:rPr>
        <w:t xml:space="preserve"> το δικαστικό σύστημα από αυτές τις υποθέσεις και, βέβαια, να διαγράψει τα οφειλόμενα στο ΕΣΥ. </w:t>
      </w:r>
    </w:p>
    <w:p w14:paraId="634104E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Αυτές, λοιπόν, είναι κινήσεις που πρέπει να τις λέμε, πρέπει να τι</w:t>
      </w:r>
      <w:r>
        <w:rPr>
          <w:rFonts w:eastAsia="Times New Roman" w:cs="Times New Roman"/>
          <w:szCs w:val="24"/>
        </w:rPr>
        <w:t>ς αναδεικνύουμε και δείχνουν τα εργαλεία τα οποία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ικαιοσύνη μπορεί να χρησιμοποιεί απέναντι σε αυτούς που στοχεύει και σε αυτούς με τους οποίους ασχολείται.</w:t>
      </w:r>
    </w:p>
    <w:p w14:paraId="634104E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νομοσχέδιο που συζητούμε σήμερα, το οποίο υπηρετεί τη βασική προτεραιότητα αυ</w:t>
      </w:r>
      <w:r>
        <w:rPr>
          <w:rFonts w:eastAsia="Times New Roman" w:cs="Times New Roman"/>
          <w:szCs w:val="24"/>
        </w:rPr>
        <w:t xml:space="preserve">τής της </w:t>
      </w:r>
      <w:r w:rsidRPr="001866BC">
        <w:rPr>
          <w:rFonts w:eastAsia="Times New Roman" w:cs="Times New Roman"/>
          <w:szCs w:val="24"/>
        </w:rPr>
        <w:t>Κυβέρνησης</w:t>
      </w:r>
      <w:r>
        <w:rPr>
          <w:rFonts w:eastAsia="Times New Roman" w:cs="Times New Roman"/>
          <w:szCs w:val="24"/>
        </w:rPr>
        <w:t xml:space="preserve"> για διαφάνεια και ισονομία σε όλους τους τομείς. Οι διατάξεις αυτές σχετικά με την ηλεκτρονική υποβολή της περιουσιακής κατάστασης του πόθεν έσχες έρχονται να ενισχύσουν και να βελτιώσουν το ήδη υπάρχον πλαίσιο και έχουν διαμορφωθεί βάσε</w:t>
      </w:r>
      <w:r>
        <w:rPr>
          <w:rFonts w:eastAsia="Times New Roman" w:cs="Times New Roman"/>
          <w:szCs w:val="24"/>
        </w:rPr>
        <w:t>ι των διεθνών προτύπων, έπειτα από παρατηρήσεις και ανταλλαγή απόψεων με τους ελεγκτικούς μηχανισμούς,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την απόφαση του Συμβουλίου της Επικρατείας.</w:t>
      </w:r>
    </w:p>
    <w:p w14:paraId="634104E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νομοσχέδιο αυτό είναι πολύ σημαντικό, γιατί απαντά στην ανάγκη ελέγχου όλων ανεξα</w:t>
      </w:r>
      <w:r>
        <w:rPr>
          <w:rFonts w:eastAsia="Times New Roman" w:cs="Times New Roman"/>
          <w:szCs w:val="24"/>
        </w:rPr>
        <w:t>ιρέτως των λειτουργημάτων και εξουσιών και εντάσσεται στις πολιτικές πρόληψης κατά της διαφθοράς, σύμφωνα και με τις απαιτήσεις διεθνών κειμένων που έχουμε ήδη κυρώσει ως χώρα.</w:t>
      </w:r>
    </w:p>
    <w:p w14:paraId="634104E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Μεταξύ άλλων, προσαρμόζεται στο σύγχρονο οικογενειακό δίκαιο, δηλαδή εντάσσει τ</w:t>
      </w:r>
      <w:r>
        <w:rPr>
          <w:rFonts w:eastAsia="Times New Roman" w:cs="Times New Roman"/>
          <w:szCs w:val="24"/>
        </w:rPr>
        <w:t xml:space="preserve">ο σύμφωνο συμβίωσης, διασαφηνίζει την υποχρέωση και των εν διαστάσει συζύγων να καταθέτουν στοιχεία, ενώ επιλύει και άλλα διαδικαστικά ζητήματα που </w:t>
      </w:r>
      <w:r>
        <w:rPr>
          <w:rFonts w:eastAsia="Times New Roman" w:cs="Times New Roman"/>
          <w:szCs w:val="24"/>
        </w:rPr>
        <w:lastRenderedPageBreak/>
        <w:t xml:space="preserve">έχουν προκύψει κατά το παρελθόν. Οι διατάξεις αυτές θα βοηθήσουν ιδιαίτερα το έργο της </w:t>
      </w:r>
      <w:r>
        <w:rPr>
          <w:rFonts w:eastAsia="Times New Roman" w:cs="Times New Roman"/>
          <w:szCs w:val="24"/>
        </w:rPr>
        <w:t>ε</w:t>
      </w:r>
      <w:r>
        <w:rPr>
          <w:rFonts w:eastAsia="Times New Roman" w:cs="Times New Roman"/>
          <w:szCs w:val="24"/>
        </w:rPr>
        <w:t xml:space="preserve">πιτροπής της Βουλής </w:t>
      </w:r>
      <w:r>
        <w:rPr>
          <w:rFonts w:eastAsia="Times New Roman" w:cs="Times New Roman"/>
          <w:szCs w:val="24"/>
        </w:rPr>
        <w:t>για το πόθεν έσχες και νομίζω ότι πρέπει και εμείς όλοι να τις υπηρετήσουμε.</w:t>
      </w:r>
    </w:p>
    <w:p w14:paraId="634104E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Θέλω να πω και αυτά που είπε η </w:t>
      </w:r>
      <w:r>
        <w:rPr>
          <w:rFonts w:eastAsia="Times New Roman" w:cs="Times New Roman"/>
          <w:szCs w:val="24"/>
        </w:rPr>
        <w:t>Π</w:t>
      </w:r>
      <w:r>
        <w:rPr>
          <w:rFonts w:eastAsia="Times New Roman" w:cs="Times New Roman"/>
          <w:szCs w:val="24"/>
        </w:rPr>
        <w:t xml:space="preserve">ρόεδρος της αρμόδιας </w:t>
      </w:r>
      <w:r>
        <w:rPr>
          <w:rFonts w:eastAsia="Times New Roman" w:cs="Times New Roman"/>
          <w:szCs w:val="24"/>
        </w:rPr>
        <w:t>ε</w:t>
      </w:r>
      <w:r>
        <w:rPr>
          <w:rFonts w:eastAsia="Times New Roman" w:cs="Times New Roman"/>
          <w:szCs w:val="24"/>
        </w:rPr>
        <w:t>πιτροπής, η κ</w:t>
      </w:r>
      <w:r>
        <w:rPr>
          <w:rFonts w:eastAsia="Times New Roman" w:cs="Times New Roman"/>
          <w:szCs w:val="24"/>
        </w:rPr>
        <w:t>.</w:t>
      </w:r>
      <w:r>
        <w:rPr>
          <w:rFonts w:eastAsia="Times New Roman" w:cs="Times New Roman"/>
          <w:szCs w:val="24"/>
        </w:rPr>
        <w:t xml:space="preserve"> Χριστοδουλοπούλου, ότι έπρεπε στις </w:t>
      </w:r>
      <w:r>
        <w:rPr>
          <w:rFonts w:eastAsia="Times New Roman" w:cs="Times New Roman"/>
          <w:szCs w:val="24"/>
        </w:rPr>
        <w:t>ε</w:t>
      </w:r>
      <w:r>
        <w:rPr>
          <w:rFonts w:eastAsia="Times New Roman" w:cs="Times New Roman"/>
          <w:szCs w:val="24"/>
        </w:rPr>
        <w:t>πιτροπές μέχρι τώρα να έχει γίνει καλύτερη επεξεργασία, καλύτερη προετοιμα</w:t>
      </w:r>
      <w:r>
        <w:rPr>
          <w:rFonts w:eastAsia="Times New Roman" w:cs="Times New Roman"/>
          <w:szCs w:val="24"/>
        </w:rPr>
        <w:t>σία, περισσότερες προτάσεις, οι οποίες να έχουν να κάνουν με αυτό καθαυτό το νομοσχέδιο, με τη διαμόρφωση αυτών των προϋποθέσεων, των δικλίδων προκειμένου να υλοποιηθεί στην πράξη, όπως απαιτούν και οι πολίτες.</w:t>
      </w:r>
    </w:p>
    <w:p w14:paraId="634104F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Πώς, όμως, να γίνει αυτό, όταν, παρ</w:t>
      </w:r>
      <w:r>
        <w:rPr>
          <w:rFonts w:eastAsia="Times New Roman" w:cs="Times New Roman"/>
          <w:szCs w:val="24"/>
        </w:rPr>
        <w:t xml:space="preserve">’ </w:t>
      </w:r>
      <w:r>
        <w:rPr>
          <w:rFonts w:eastAsia="Times New Roman" w:cs="Times New Roman"/>
          <w:szCs w:val="24"/>
        </w:rPr>
        <w:t xml:space="preserve">όλη τη σημασία αυτού του νομοσχεδίου, από την πρώτη μέρα της επεξεργασίας η Αντιπολίτευση έχει μονοπωλήσει την επίθεσή της και το ενδιαφέρον της στην παράταση της </w:t>
      </w:r>
      <w:proofErr w:type="spellStart"/>
      <w:r>
        <w:rPr>
          <w:rFonts w:eastAsia="Times New Roman" w:cs="Times New Roman"/>
          <w:szCs w:val="24"/>
        </w:rPr>
        <w:t>αποσυμφορητικής</w:t>
      </w:r>
      <w:proofErr w:type="spellEnd"/>
      <w:r>
        <w:rPr>
          <w:rFonts w:eastAsia="Times New Roman" w:cs="Times New Roman"/>
          <w:szCs w:val="24"/>
        </w:rPr>
        <w:t xml:space="preserve"> διάταξης των φυλακών, δηλαδή, του ν.4322/2015, ο οποίος δεν έχει ακουστεί σχε</w:t>
      </w:r>
      <w:r>
        <w:rPr>
          <w:rFonts w:eastAsia="Times New Roman" w:cs="Times New Roman"/>
          <w:szCs w:val="24"/>
        </w:rPr>
        <w:t xml:space="preserve">δόν ποτέ με τον αριθμό του παρά ως νόμος Παρασκευόπουλου. Και αναφέρεται έτσι όχι για κάποιον άλλο λόγο, αλλά για να </w:t>
      </w:r>
      <w:proofErr w:type="spellStart"/>
      <w:r>
        <w:rPr>
          <w:rFonts w:eastAsia="Times New Roman" w:cs="Times New Roman"/>
          <w:szCs w:val="24"/>
        </w:rPr>
        <w:lastRenderedPageBreak/>
        <w:t>στοχοποιηθεί</w:t>
      </w:r>
      <w:proofErr w:type="spellEnd"/>
      <w:r>
        <w:rPr>
          <w:rFonts w:eastAsia="Times New Roman" w:cs="Times New Roman"/>
          <w:szCs w:val="24"/>
        </w:rPr>
        <w:t xml:space="preserve"> ξανά και ξανά ο συνάδελφος και αρμόδιος τότε Υπουργός, αλλά και το σύνολο της </w:t>
      </w:r>
      <w:r w:rsidRPr="001866BC">
        <w:rPr>
          <w:rFonts w:eastAsia="Times New Roman" w:cs="Times New Roman"/>
          <w:szCs w:val="24"/>
        </w:rPr>
        <w:t>Κυβέρνησης</w:t>
      </w:r>
      <w:r>
        <w:rPr>
          <w:rFonts w:eastAsia="Times New Roman" w:cs="Times New Roman"/>
          <w:szCs w:val="24"/>
        </w:rPr>
        <w:t xml:space="preserve"> του ΣΥΡΙΖΑ από την Αντιπολίτευση.</w:t>
      </w:r>
    </w:p>
    <w:p w14:paraId="634104F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Ας </w:t>
      </w:r>
      <w:r>
        <w:rPr>
          <w:rFonts w:eastAsia="Times New Roman" w:cs="Times New Roman"/>
          <w:szCs w:val="24"/>
        </w:rPr>
        <w:t>θυμίσουμε, λοιπόν, για μ</w:t>
      </w:r>
      <w:r>
        <w:rPr>
          <w:rFonts w:eastAsia="Times New Roman" w:cs="Times New Roman"/>
          <w:szCs w:val="24"/>
        </w:rPr>
        <w:t>ί</w:t>
      </w:r>
      <w:r>
        <w:rPr>
          <w:rFonts w:eastAsia="Times New Roman" w:cs="Times New Roman"/>
          <w:szCs w:val="24"/>
        </w:rPr>
        <w:t>α ακόμη φορά σε αυτή την Αίθουσα τι είναι ο ν.4322/2015. Είναι ο νόμος που κατάργησε τις φυλακές τύπου Γ΄, δηλαδή τη φυλακή μέσα στη φυλακή, όπου στοιχειώδη δικαιώματα δεν παρέχονται στους κρατούμενους. Είδαμε τι συνέβη στις φυλακέ</w:t>
      </w:r>
      <w:r>
        <w:rPr>
          <w:rFonts w:eastAsia="Times New Roman" w:cs="Times New Roman"/>
          <w:szCs w:val="24"/>
        </w:rPr>
        <w:t>ς του Δομοκού, με την «πυρηνική βόμβα» που δημιουργήθηκε εκεί, όταν ξεκίνησαν να εφαρμόζονται. Κατάργησε τις διατάξεις του εγκλεισμού σε μ</w:t>
      </w:r>
      <w:r>
        <w:rPr>
          <w:rFonts w:eastAsia="Times New Roman" w:cs="Times New Roman"/>
          <w:szCs w:val="24"/>
        </w:rPr>
        <w:t>ί</w:t>
      </w:r>
      <w:r>
        <w:rPr>
          <w:rFonts w:eastAsia="Times New Roman" w:cs="Times New Roman"/>
          <w:szCs w:val="24"/>
        </w:rPr>
        <w:t>α σειρά από αδικήματα ανηλίκων, όπως επιτάσσει το ευρωπαϊκό και διεθνές δίκαιο. Έφερε ευνοϊκές ρυθμίσεις σε κρατούμεν</w:t>
      </w:r>
      <w:r>
        <w:rPr>
          <w:rFonts w:eastAsia="Times New Roman" w:cs="Times New Roman"/>
          <w:szCs w:val="24"/>
        </w:rPr>
        <w:t>ους ασθενείς, Α</w:t>
      </w:r>
      <w:r>
        <w:rPr>
          <w:rFonts w:eastAsia="Times New Roman" w:cs="Times New Roman"/>
          <w:szCs w:val="24"/>
        </w:rPr>
        <w:t>Μ</w:t>
      </w:r>
      <w:r>
        <w:rPr>
          <w:rFonts w:eastAsia="Times New Roman" w:cs="Times New Roman"/>
          <w:szCs w:val="24"/>
        </w:rPr>
        <w:t xml:space="preserve">ΕΑ και υπερήλικες, διευκόλυνε τις επιλογές για απεξάρτηση και θεραπεία των </w:t>
      </w:r>
      <w:proofErr w:type="spellStart"/>
      <w:r>
        <w:rPr>
          <w:rFonts w:eastAsia="Times New Roman" w:cs="Times New Roman"/>
          <w:szCs w:val="24"/>
        </w:rPr>
        <w:t>τοξικοεξαρτημένων</w:t>
      </w:r>
      <w:proofErr w:type="spellEnd"/>
      <w:r>
        <w:rPr>
          <w:rFonts w:eastAsia="Times New Roman" w:cs="Times New Roman"/>
          <w:szCs w:val="24"/>
        </w:rPr>
        <w:t xml:space="preserve"> και δημιούργησε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δ</w:t>
      </w:r>
      <w:r>
        <w:rPr>
          <w:rFonts w:eastAsia="Times New Roman" w:cs="Times New Roman"/>
          <w:szCs w:val="24"/>
        </w:rPr>
        <w:t xml:space="preserve">εύτερης </w:t>
      </w:r>
      <w:r>
        <w:rPr>
          <w:rFonts w:eastAsia="Times New Roman" w:cs="Times New Roman"/>
          <w:szCs w:val="24"/>
        </w:rPr>
        <w:t>ε</w:t>
      </w:r>
      <w:r>
        <w:rPr>
          <w:rFonts w:eastAsia="Times New Roman" w:cs="Times New Roman"/>
          <w:szCs w:val="24"/>
        </w:rPr>
        <w:t xml:space="preserve">υκαιρίας μέσα στις φυλακές. Στην περιφέρειά μου υπάρχει το σχολείο των φυλακών ανηλίκων, το οποίο στηρίζεται και </w:t>
      </w:r>
      <w:r>
        <w:rPr>
          <w:rFonts w:eastAsia="Times New Roman" w:cs="Times New Roman"/>
          <w:szCs w:val="24"/>
        </w:rPr>
        <w:t xml:space="preserve">λειτουργεί με υποδειγματικό τρόπο. Επίσης, έδωσε τη δυνατότητα σε μανάδες με παιδιά έως οκτώ χρόνων -στις </w:t>
      </w:r>
      <w:proofErr w:type="spellStart"/>
      <w:r>
        <w:rPr>
          <w:rFonts w:eastAsia="Times New Roman" w:cs="Times New Roman"/>
          <w:szCs w:val="24"/>
        </w:rPr>
        <w:t>μωρομάνες</w:t>
      </w:r>
      <w:proofErr w:type="spellEnd"/>
      <w:r>
        <w:rPr>
          <w:rFonts w:eastAsia="Times New Roman" w:cs="Times New Roman"/>
          <w:szCs w:val="24"/>
        </w:rPr>
        <w:t xml:space="preserve"> </w:t>
      </w:r>
      <w:r>
        <w:rPr>
          <w:rFonts w:eastAsia="Times New Roman" w:cs="Times New Roman"/>
          <w:szCs w:val="24"/>
        </w:rPr>
        <w:lastRenderedPageBreak/>
        <w:t xml:space="preserve">δηλαδή- να εκτίουν την ποινή τους με </w:t>
      </w:r>
      <w:proofErr w:type="spellStart"/>
      <w:r>
        <w:rPr>
          <w:rFonts w:eastAsia="Times New Roman" w:cs="Times New Roman"/>
          <w:szCs w:val="24"/>
        </w:rPr>
        <w:t>βραχιολάκι</w:t>
      </w:r>
      <w:proofErr w:type="spellEnd"/>
      <w:r>
        <w:rPr>
          <w:rFonts w:eastAsia="Times New Roman" w:cs="Times New Roman"/>
          <w:szCs w:val="24"/>
        </w:rPr>
        <w:t xml:space="preserve"> σε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w:t>
      </w:r>
    </w:p>
    <w:p w14:paraId="634104F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Ας μη ξεχνάμε, επίσης, ότι στον νόμο αυτόν -κάτι το οποίο δεν αναφ</w:t>
      </w:r>
      <w:r>
        <w:rPr>
          <w:rFonts w:eastAsia="Times New Roman" w:cs="Times New Roman"/>
          <w:szCs w:val="24"/>
        </w:rPr>
        <w:t xml:space="preserve">έρεται συχνά και καλό είναι να τα συζητάμε εδώ στη Βουλή, διότι δεν έχουμε την ευκαιρία στα μέσα μαζικής ενημέρωσης- συστηματοποιήθηκε για πρώτη φορά ποινικά το </w:t>
      </w:r>
      <w:r>
        <w:rPr>
          <w:rFonts w:eastAsia="Times New Roman" w:cs="Times New Roman"/>
          <w:szCs w:val="24"/>
          <w:lang w:val="en-US"/>
        </w:rPr>
        <w:t>bulling</w:t>
      </w:r>
      <w:r w:rsidRPr="00702FDF">
        <w:rPr>
          <w:rFonts w:eastAsia="Times New Roman" w:cs="Times New Roman"/>
          <w:szCs w:val="24"/>
        </w:rPr>
        <w:t>,</w:t>
      </w:r>
      <w:r>
        <w:rPr>
          <w:rFonts w:eastAsia="Times New Roman" w:cs="Times New Roman"/>
          <w:szCs w:val="24"/>
        </w:rPr>
        <w:t xml:space="preserve"> ενώ μετά την τροπολογία Βουλευτών του ΣΥΡΙΖΑ καταργήθηκε και ο περιβόητος «</w:t>
      </w:r>
      <w:proofErr w:type="spellStart"/>
      <w:r>
        <w:rPr>
          <w:rFonts w:eastAsia="Times New Roman" w:cs="Times New Roman"/>
          <w:szCs w:val="24"/>
        </w:rPr>
        <w:t>κουκουλονόμ</w:t>
      </w:r>
      <w:r>
        <w:rPr>
          <w:rFonts w:eastAsia="Times New Roman" w:cs="Times New Roman"/>
          <w:szCs w:val="24"/>
        </w:rPr>
        <w:t>ος</w:t>
      </w:r>
      <w:proofErr w:type="spellEnd"/>
      <w:r>
        <w:rPr>
          <w:rFonts w:eastAsia="Times New Roman" w:cs="Times New Roman"/>
          <w:szCs w:val="24"/>
        </w:rPr>
        <w:t>», ο οποίος ήταν νομικά απαράδεκτος και σκόπευε στην τρομοκράτηση των νέων και των λαϊκών αγώνων.</w:t>
      </w:r>
    </w:p>
    <w:p w14:paraId="634104F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 δικός μας στόχος, λοιπόν, είναι ένα ανθρώπινο σωφρονιστικό σύστημα, που θα βασίζεται στην ιδέα του σεβασμού της αξιοπρέπειας και στην ουσιαστική επανένταξ</w:t>
      </w:r>
      <w:r>
        <w:rPr>
          <w:rFonts w:eastAsia="Times New Roman" w:cs="Times New Roman"/>
          <w:szCs w:val="24"/>
        </w:rPr>
        <w:t>η των πρώην κρατουμένων στην κοινωνία. Με το νομοσχέδιο αυτό που συζητούμε, βάλαμε το πρώτο λιθαράκι σε αυτή την προσπάθεια.</w:t>
      </w:r>
    </w:p>
    <w:p w14:paraId="634104F4" w14:textId="77777777" w:rsidR="000640C0" w:rsidRDefault="00F37498">
      <w:pPr>
        <w:spacing w:line="600" w:lineRule="auto"/>
        <w:ind w:firstLine="720"/>
        <w:jc w:val="both"/>
        <w:rPr>
          <w:rFonts w:eastAsia="Times New Roman"/>
          <w:szCs w:val="24"/>
        </w:rPr>
      </w:pPr>
      <w:r w:rsidRPr="00255933">
        <w:rPr>
          <w:rFonts w:eastAsia="Times New Roman"/>
          <w:szCs w:val="24"/>
        </w:rPr>
        <w:t>Για να ολοκληρωθεί</w:t>
      </w:r>
      <w:r>
        <w:rPr>
          <w:rFonts w:eastAsia="Times New Roman"/>
          <w:szCs w:val="24"/>
        </w:rPr>
        <w:t>,</w:t>
      </w:r>
      <w:r w:rsidRPr="00255933">
        <w:rPr>
          <w:rFonts w:eastAsia="Times New Roman"/>
          <w:szCs w:val="24"/>
        </w:rPr>
        <w:t xml:space="preserve"> </w:t>
      </w:r>
      <w:r>
        <w:rPr>
          <w:rFonts w:eastAsia="Times New Roman"/>
          <w:szCs w:val="24"/>
        </w:rPr>
        <w:t>όμως,</w:t>
      </w:r>
      <w:r w:rsidRPr="00255933">
        <w:rPr>
          <w:rFonts w:eastAsia="Times New Roman"/>
          <w:szCs w:val="24"/>
        </w:rPr>
        <w:t xml:space="preserve"> αυτή η διαδικασία, να εκδημοκρατιστεί και να εξανθρωπιστεί το σωφρονιστικό σύστημα, </w:t>
      </w:r>
      <w:r w:rsidRPr="00255933">
        <w:rPr>
          <w:rFonts w:eastAsia="Times New Roman"/>
          <w:szCs w:val="24"/>
        </w:rPr>
        <w:lastRenderedPageBreak/>
        <w:t>χρειάζονται περαιτέρω</w:t>
      </w:r>
      <w:r w:rsidRPr="00255933">
        <w:rPr>
          <w:rFonts w:eastAsia="Times New Roman"/>
          <w:szCs w:val="24"/>
        </w:rPr>
        <w:t xml:space="preserve"> παρεμβάσεις</w:t>
      </w:r>
      <w:r>
        <w:rPr>
          <w:rFonts w:eastAsia="Times New Roman"/>
          <w:szCs w:val="24"/>
        </w:rPr>
        <w:t xml:space="preserve"> -μ</w:t>
      </w:r>
      <w:r w:rsidRPr="00255933">
        <w:rPr>
          <w:rFonts w:eastAsia="Times New Roman"/>
          <w:szCs w:val="24"/>
        </w:rPr>
        <w:t>έσα από τον Σωφρονιστικό και Ποινικό Κώδικα πολύ σύντομα θα έρθουν στη Βουλή, σύμφωνα με τον αρμόδιο Υπουργό</w:t>
      </w:r>
      <w:r>
        <w:rPr>
          <w:rFonts w:eastAsia="Times New Roman"/>
          <w:szCs w:val="24"/>
        </w:rPr>
        <w:t>-</w:t>
      </w:r>
      <w:r w:rsidRPr="00255933">
        <w:rPr>
          <w:rFonts w:eastAsia="Times New Roman"/>
          <w:szCs w:val="24"/>
        </w:rPr>
        <w:t xml:space="preserve"> </w:t>
      </w:r>
      <w:r>
        <w:rPr>
          <w:rFonts w:eastAsia="Times New Roman"/>
          <w:szCs w:val="24"/>
        </w:rPr>
        <w:t xml:space="preserve">και, </w:t>
      </w:r>
      <w:r w:rsidRPr="00255933">
        <w:rPr>
          <w:rFonts w:eastAsia="Times New Roman"/>
          <w:szCs w:val="24"/>
        </w:rPr>
        <w:t>βέβαια</w:t>
      </w:r>
      <w:r>
        <w:rPr>
          <w:rFonts w:eastAsia="Times New Roman"/>
          <w:szCs w:val="24"/>
        </w:rPr>
        <w:t>,</w:t>
      </w:r>
      <w:r w:rsidRPr="00255933">
        <w:rPr>
          <w:rFonts w:eastAsia="Times New Roman"/>
          <w:szCs w:val="24"/>
        </w:rPr>
        <w:t xml:space="preserve"> η εφαρμογή εναλλακτικών ποινών, προκειμένου το σύστημα να γίνει δικαιότερο για όλους.</w:t>
      </w:r>
    </w:p>
    <w:p w14:paraId="634104F5" w14:textId="77777777" w:rsidR="000640C0" w:rsidRDefault="00F37498">
      <w:pPr>
        <w:spacing w:line="600" w:lineRule="auto"/>
        <w:ind w:firstLine="720"/>
        <w:jc w:val="both"/>
        <w:rPr>
          <w:rFonts w:eastAsia="Times New Roman"/>
          <w:szCs w:val="24"/>
        </w:rPr>
      </w:pPr>
      <w:r w:rsidRPr="00255933">
        <w:rPr>
          <w:rFonts w:eastAsia="Times New Roman"/>
          <w:szCs w:val="24"/>
        </w:rPr>
        <w:t>Αντίστοιχες πρωτοβουλίες υπήρξαν</w:t>
      </w:r>
      <w:r w:rsidRPr="00255933">
        <w:rPr>
          <w:rFonts w:eastAsia="Times New Roman"/>
          <w:szCs w:val="24"/>
        </w:rPr>
        <w:t xml:space="preserve"> και από τις προηγούμενες κυβερνήσεις</w:t>
      </w:r>
      <w:r>
        <w:rPr>
          <w:rFonts w:eastAsia="Times New Roman"/>
          <w:szCs w:val="24"/>
        </w:rPr>
        <w:t xml:space="preserve">, </w:t>
      </w:r>
      <w:r w:rsidRPr="00255933">
        <w:rPr>
          <w:rFonts w:eastAsia="Times New Roman"/>
          <w:szCs w:val="24"/>
        </w:rPr>
        <w:t>το οποίο επίσης αποσιωπάται</w:t>
      </w:r>
      <w:r>
        <w:rPr>
          <w:rFonts w:eastAsia="Times New Roman"/>
          <w:szCs w:val="24"/>
        </w:rPr>
        <w:t xml:space="preserve">. Δεν </w:t>
      </w:r>
      <w:r w:rsidRPr="00255933">
        <w:rPr>
          <w:rFonts w:eastAsia="Times New Roman"/>
          <w:szCs w:val="24"/>
        </w:rPr>
        <w:t>περιλάμβαναν</w:t>
      </w:r>
      <w:r>
        <w:rPr>
          <w:rFonts w:eastAsia="Times New Roman"/>
          <w:szCs w:val="24"/>
        </w:rPr>
        <w:t>, όμως,</w:t>
      </w:r>
      <w:r w:rsidRPr="00255933">
        <w:rPr>
          <w:rFonts w:eastAsia="Times New Roman"/>
          <w:szCs w:val="24"/>
        </w:rPr>
        <w:t xml:space="preserve"> όλα τα υπόλοιπα για τη συνολική</w:t>
      </w:r>
      <w:r>
        <w:rPr>
          <w:rFonts w:eastAsia="Times New Roman"/>
          <w:szCs w:val="24"/>
        </w:rPr>
        <w:t xml:space="preserve"> -</w:t>
      </w:r>
      <w:r w:rsidRPr="00255933">
        <w:rPr>
          <w:rFonts w:eastAsia="Times New Roman"/>
          <w:szCs w:val="24"/>
        </w:rPr>
        <w:t>όπως είπαμε</w:t>
      </w:r>
      <w:r>
        <w:rPr>
          <w:rFonts w:eastAsia="Times New Roman"/>
          <w:szCs w:val="24"/>
        </w:rPr>
        <w:t>-</w:t>
      </w:r>
      <w:r w:rsidRPr="00255933">
        <w:rPr>
          <w:rFonts w:eastAsia="Times New Roman"/>
          <w:szCs w:val="24"/>
        </w:rPr>
        <w:t xml:space="preserve"> αναβάθμιση και λειτουργία του σωφρονιστικού συσ</w:t>
      </w:r>
      <w:r>
        <w:rPr>
          <w:rFonts w:eastAsia="Times New Roman"/>
          <w:szCs w:val="24"/>
        </w:rPr>
        <w:t>τήματος. Και αναρωτιέται κανείς:</w:t>
      </w:r>
      <w:r w:rsidRPr="00255933">
        <w:rPr>
          <w:rFonts w:eastAsia="Times New Roman"/>
          <w:szCs w:val="24"/>
        </w:rPr>
        <w:t xml:space="preserve"> </w:t>
      </w:r>
      <w:r>
        <w:rPr>
          <w:rFonts w:eastAsia="Times New Roman"/>
          <w:szCs w:val="24"/>
        </w:rPr>
        <w:t>Μ</w:t>
      </w:r>
      <w:r w:rsidRPr="00255933">
        <w:rPr>
          <w:rFonts w:eastAsia="Times New Roman"/>
          <w:szCs w:val="24"/>
        </w:rPr>
        <w:t xml:space="preserve">ήπως στην Αξιωματική Αντιπολίτευση </w:t>
      </w:r>
      <w:r>
        <w:rPr>
          <w:rFonts w:eastAsia="Times New Roman"/>
          <w:szCs w:val="24"/>
        </w:rPr>
        <w:t>ον</w:t>
      </w:r>
      <w:r>
        <w:rPr>
          <w:rFonts w:eastAsia="Times New Roman"/>
          <w:szCs w:val="24"/>
        </w:rPr>
        <w:t>ειρεύονται να πάμ</w:t>
      </w:r>
      <w:r w:rsidRPr="00255933">
        <w:rPr>
          <w:rFonts w:eastAsia="Times New Roman"/>
          <w:szCs w:val="24"/>
        </w:rPr>
        <w:t>ε ακόμα και πιο πίσω από αυτές τις δημοκρατικές αρχές που ξεκινάνε από τον Πλάτωνα και φτάνουν μέχρι τον Διαφωτισμό; Μήπως βάζουν στη ζυγαριά από τη μ</w:t>
      </w:r>
      <w:r>
        <w:rPr>
          <w:rFonts w:eastAsia="Times New Roman"/>
          <w:szCs w:val="24"/>
        </w:rPr>
        <w:t>ί</w:t>
      </w:r>
      <w:r w:rsidRPr="00255933">
        <w:rPr>
          <w:rFonts w:eastAsia="Times New Roman"/>
          <w:szCs w:val="24"/>
        </w:rPr>
        <w:t>α πλευρά τον σωφρονισμό και από την άλλη την τυφλή τιμωρία και την εκδίκηση; Μήπως θέλου</w:t>
      </w:r>
      <w:r w:rsidRPr="00255933">
        <w:rPr>
          <w:rFonts w:eastAsia="Times New Roman"/>
          <w:szCs w:val="24"/>
        </w:rPr>
        <w:t>ν να εξοντώνουμε ανθρώπους; Ποια είναι η καθαρή θέση τους; Το λέω διότι υπήρχε και μ</w:t>
      </w:r>
      <w:r>
        <w:rPr>
          <w:rFonts w:eastAsia="Times New Roman"/>
          <w:szCs w:val="24"/>
        </w:rPr>
        <w:t>ί</w:t>
      </w:r>
      <w:r w:rsidRPr="00255933">
        <w:rPr>
          <w:rFonts w:eastAsia="Times New Roman"/>
          <w:szCs w:val="24"/>
        </w:rPr>
        <w:t xml:space="preserve">α διάσταση μέσα στην </w:t>
      </w:r>
      <w:r>
        <w:rPr>
          <w:rFonts w:eastAsia="Times New Roman"/>
          <w:szCs w:val="24"/>
        </w:rPr>
        <w:t>ε</w:t>
      </w:r>
      <w:r w:rsidRPr="00255933">
        <w:rPr>
          <w:rFonts w:eastAsia="Times New Roman"/>
          <w:szCs w:val="24"/>
        </w:rPr>
        <w:t>πιτροπή μεταξύ του κ. Βορίδη και του κ. Καραγκούνη. Να πουν ξεκάθαρα τι θέλουν.</w:t>
      </w:r>
    </w:p>
    <w:p w14:paraId="634104F6" w14:textId="77777777" w:rsidR="000640C0" w:rsidRDefault="00F37498">
      <w:pPr>
        <w:spacing w:line="600" w:lineRule="auto"/>
        <w:ind w:firstLine="720"/>
        <w:jc w:val="both"/>
        <w:rPr>
          <w:rFonts w:eastAsia="Times New Roman"/>
          <w:szCs w:val="24"/>
        </w:rPr>
      </w:pPr>
      <w:r w:rsidRPr="00255933">
        <w:rPr>
          <w:rFonts w:eastAsia="Times New Roman"/>
          <w:szCs w:val="24"/>
        </w:rPr>
        <w:lastRenderedPageBreak/>
        <w:t xml:space="preserve">Όπως αναφέρεται, υπάρχουν στοιχεία που αποδεικνύουν ότι ο νόμος </w:t>
      </w:r>
      <w:r w:rsidRPr="00255933">
        <w:rPr>
          <w:rFonts w:eastAsia="Times New Roman"/>
          <w:szCs w:val="24"/>
        </w:rPr>
        <w:t xml:space="preserve">Παρασκευόπουλου δεν αύξησε την εγκληματικότητα. Αυτά αναφέρθηκαν από τον αρμόδιο Υπουργό κατά τη διάρκεια της συζήτησης στην </w:t>
      </w:r>
      <w:r>
        <w:rPr>
          <w:rFonts w:eastAsia="Times New Roman"/>
          <w:szCs w:val="24"/>
        </w:rPr>
        <w:t>ε</w:t>
      </w:r>
      <w:r w:rsidRPr="00255933">
        <w:rPr>
          <w:rFonts w:eastAsia="Times New Roman"/>
          <w:szCs w:val="24"/>
        </w:rPr>
        <w:t xml:space="preserve">πιτροπή, όπως επίσης και το ότι υπάρχει σωρεία καταδικαστικών αποφάσεων από το Ευρωπαϊκό Δικαστήριο </w:t>
      </w:r>
      <w:r>
        <w:rPr>
          <w:rFonts w:eastAsia="Times New Roman"/>
          <w:szCs w:val="24"/>
        </w:rPr>
        <w:t>Δικαιωμάτων του Ανθρώπου -σαρά</w:t>
      </w:r>
      <w:r>
        <w:rPr>
          <w:rFonts w:eastAsia="Times New Roman"/>
          <w:szCs w:val="24"/>
        </w:rPr>
        <w:t>ντα στον αριθμό-</w:t>
      </w:r>
      <w:r w:rsidRPr="00255933">
        <w:rPr>
          <w:rFonts w:eastAsia="Times New Roman"/>
          <w:szCs w:val="24"/>
        </w:rPr>
        <w:t xml:space="preserve"> με 2 εκατομμύρια ευρώ πρόστιμα για τη χώρα.</w:t>
      </w:r>
    </w:p>
    <w:p w14:paraId="634104F7" w14:textId="77777777" w:rsidR="000640C0" w:rsidRDefault="00F37498">
      <w:pPr>
        <w:spacing w:line="600" w:lineRule="auto"/>
        <w:ind w:firstLine="720"/>
        <w:jc w:val="both"/>
        <w:rPr>
          <w:rFonts w:eastAsia="Times New Roman"/>
          <w:szCs w:val="24"/>
        </w:rPr>
      </w:pPr>
      <w:r w:rsidRPr="00255933">
        <w:rPr>
          <w:rFonts w:eastAsia="Times New Roman"/>
          <w:szCs w:val="24"/>
        </w:rPr>
        <w:t>Αυτή, λοιπόν, η συζήτηση αποτελεί άλλη μ</w:t>
      </w:r>
      <w:r>
        <w:rPr>
          <w:rFonts w:eastAsia="Times New Roman"/>
          <w:szCs w:val="24"/>
        </w:rPr>
        <w:t>ί</w:t>
      </w:r>
      <w:r w:rsidRPr="00255933">
        <w:rPr>
          <w:rFonts w:eastAsia="Times New Roman"/>
          <w:szCs w:val="24"/>
        </w:rPr>
        <w:t>α διαχωριστική γραμμή μεταξύ μας και δείχνει την αδυναμία, αλλά και την άρνηση, να σχεδιάσετε και να εφαρμόσετε τέτοιου είδους δημοκρατικές και προοδευτικ</w:t>
      </w:r>
      <w:r w:rsidRPr="00255933">
        <w:rPr>
          <w:rFonts w:eastAsia="Times New Roman"/>
          <w:szCs w:val="24"/>
        </w:rPr>
        <w:t>ές πολιτικές. Μάλιστα, έχουμε φέρει αρκετά νομοσχέδια τα οποία είναι στη λογική της προάσπισης των δικαιωμάτων και θα φέρουμε πολλά ακόμα μέχρι το τέλος της θητείας μας, γιατί για εμάς ο άνθρωπος είναι το επίκεντρο</w:t>
      </w:r>
      <w:r>
        <w:rPr>
          <w:rFonts w:eastAsia="Times New Roman"/>
          <w:szCs w:val="24"/>
        </w:rPr>
        <w:t>,</w:t>
      </w:r>
      <w:r w:rsidRPr="00255933">
        <w:rPr>
          <w:rFonts w:eastAsia="Times New Roman"/>
          <w:szCs w:val="24"/>
        </w:rPr>
        <w:t xml:space="preserve"> χωρίς εξαιρέσεις και χωρίς αστερίσκους. </w:t>
      </w:r>
    </w:p>
    <w:p w14:paraId="634104F8" w14:textId="77777777" w:rsidR="000640C0" w:rsidRDefault="00F37498">
      <w:pPr>
        <w:spacing w:line="600" w:lineRule="auto"/>
        <w:ind w:firstLine="720"/>
        <w:jc w:val="both"/>
        <w:rPr>
          <w:rFonts w:eastAsia="Times New Roman"/>
          <w:szCs w:val="24"/>
        </w:rPr>
      </w:pPr>
      <w:r w:rsidRPr="00255933">
        <w:rPr>
          <w:rFonts w:eastAsia="Times New Roman"/>
          <w:szCs w:val="24"/>
        </w:rPr>
        <w:t xml:space="preserve">(Στο σημείο αυτό την </w:t>
      </w:r>
      <w:r>
        <w:rPr>
          <w:rFonts w:eastAsia="Times New Roman"/>
          <w:szCs w:val="24"/>
        </w:rPr>
        <w:t xml:space="preserve">Προεδρική </w:t>
      </w:r>
      <w:r w:rsidRPr="00255933">
        <w:rPr>
          <w:rFonts w:eastAsia="Times New Roman"/>
          <w:szCs w:val="24"/>
        </w:rPr>
        <w:t>Έδρα καταλαμβάνει ο Α</w:t>
      </w:r>
      <w:r>
        <w:rPr>
          <w:rFonts w:eastAsia="Times New Roman"/>
          <w:szCs w:val="24"/>
        </w:rPr>
        <w:t>΄</w:t>
      </w:r>
      <w:r w:rsidRPr="00255933">
        <w:rPr>
          <w:rFonts w:eastAsia="Times New Roman"/>
          <w:szCs w:val="24"/>
        </w:rPr>
        <w:t xml:space="preserve"> Αντιπρόεδρος της Βουλής κ. </w:t>
      </w:r>
      <w:r w:rsidRPr="00ED0C2A">
        <w:rPr>
          <w:rFonts w:eastAsia="Times New Roman"/>
          <w:b/>
          <w:szCs w:val="24"/>
        </w:rPr>
        <w:t>ΑΝΑΣΤΑΣΙΟΣ ΚΟΥΡΑΚΗΣ</w:t>
      </w:r>
      <w:r w:rsidRPr="00255933">
        <w:rPr>
          <w:rFonts w:eastAsia="Times New Roman"/>
          <w:szCs w:val="24"/>
        </w:rPr>
        <w:t>)</w:t>
      </w:r>
    </w:p>
    <w:p w14:paraId="634104F9" w14:textId="77777777" w:rsidR="000640C0" w:rsidRDefault="00F37498">
      <w:pPr>
        <w:spacing w:line="600" w:lineRule="auto"/>
        <w:ind w:firstLine="720"/>
        <w:jc w:val="both"/>
        <w:rPr>
          <w:rFonts w:eastAsia="Times New Roman"/>
          <w:szCs w:val="24"/>
        </w:rPr>
      </w:pPr>
      <w:r w:rsidRPr="00255933">
        <w:rPr>
          <w:rFonts w:eastAsia="Times New Roman"/>
          <w:szCs w:val="24"/>
        </w:rPr>
        <w:lastRenderedPageBreak/>
        <w:t>Επειδή, λοιπόν, ακούω στις τηλεοράσεις και στον δημ</w:t>
      </w:r>
      <w:r>
        <w:rPr>
          <w:rFonts w:eastAsia="Times New Roman"/>
          <w:szCs w:val="24"/>
        </w:rPr>
        <w:t xml:space="preserve">όσιο λόγο αρκετούς συναδέλφους, </w:t>
      </w:r>
      <w:r w:rsidRPr="00255933">
        <w:rPr>
          <w:rFonts w:eastAsia="Times New Roman"/>
          <w:szCs w:val="24"/>
        </w:rPr>
        <w:t>στελέχη της Νέας Δημοκρατίας, να επιτίθενται, να τρομοκρατούν, να δημι</w:t>
      </w:r>
      <w:r w:rsidRPr="00255933">
        <w:rPr>
          <w:rFonts w:eastAsia="Times New Roman"/>
          <w:szCs w:val="24"/>
        </w:rPr>
        <w:t xml:space="preserve">ουργούν φόβο στον κόσμο με βάση όλες αυτές τις </w:t>
      </w:r>
      <w:r>
        <w:rPr>
          <w:rFonts w:eastAsia="Times New Roman"/>
          <w:szCs w:val="24"/>
        </w:rPr>
        <w:t>συζητήσεις -</w:t>
      </w:r>
      <w:r w:rsidRPr="00255933">
        <w:rPr>
          <w:rFonts w:eastAsia="Times New Roman"/>
          <w:szCs w:val="24"/>
        </w:rPr>
        <w:t>διότι εκεί θα επενδύσουν μέχρι τον χρόνο των εκλογών- θέλω να κλείσω, κύριε Πρόεδρε, με ένα απόσπασμα από αυτά που είπε και είχε γράψει ο Μάνος Χατζηδάκης, όχι ένας Αριστερός, αλλά ένας φιλελεύθερο</w:t>
      </w:r>
      <w:r w:rsidRPr="00255933">
        <w:rPr>
          <w:rFonts w:eastAsia="Times New Roman"/>
          <w:szCs w:val="24"/>
        </w:rPr>
        <w:t xml:space="preserve">ς αστός, σε σχέση με τον φασισμό ως απάντηση σ’ αυτές τις κραυγές: «Ο φασισμός στις μέρες μας ως αντικοινωνικό και </w:t>
      </w:r>
      <w:proofErr w:type="spellStart"/>
      <w:r w:rsidRPr="00255933">
        <w:rPr>
          <w:rFonts w:eastAsia="Times New Roman"/>
          <w:szCs w:val="24"/>
        </w:rPr>
        <w:t>αντιανθ</w:t>
      </w:r>
      <w:r>
        <w:rPr>
          <w:rFonts w:eastAsia="Times New Roman"/>
          <w:szCs w:val="24"/>
        </w:rPr>
        <w:t>ρώπινο</w:t>
      </w:r>
      <w:proofErr w:type="spellEnd"/>
      <w:r>
        <w:rPr>
          <w:rFonts w:eastAsia="Times New Roman"/>
          <w:szCs w:val="24"/>
        </w:rPr>
        <w:t xml:space="preserve"> φαινόμενο συμπεριφοράς…» -όπως τον ορίζει ο Χατζηδάκης-</w:t>
      </w:r>
      <w:r w:rsidRPr="00255933">
        <w:rPr>
          <w:rFonts w:eastAsia="Times New Roman"/>
          <w:szCs w:val="24"/>
        </w:rPr>
        <w:t xml:space="preserve"> «…φανερώνεται με δ</w:t>
      </w:r>
      <w:r>
        <w:rPr>
          <w:rFonts w:eastAsia="Times New Roman"/>
          <w:szCs w:val="24"/>
        </w:rPr>
        <w:t>ύ</w:t>
      </w:r>
      <w:r w:rsidRPr="00255933">
        <w:rPr>
          <w:rFonts w:eastAsia="Times New Roman"/>
          <w:szCs w:val="24"/>
        </w:rPr>
        <w:t xml:space="preserve">ο μορφές. </w:t>
      </w:r>
      <w:r w:rsidRPr="00255933">
        <w:rPr>
          <w:rFonts w:eastAsia="Times New Roman"/>
          <w:color w:val="363636"/>
          <w:szCs w:val="24"/>
          <w:shd w:val="clear" w:color="auto" w:fill="FFFFFF"/>
        </w:rPr>
        <w:t xml:space="preserve">Ή προκλητικός, με το πρόσχημα αντιδράσεως </w:t>
      </w:r>
      <w:r w:rsidRPr="00255933">
        <w:rPr>
          <w:rFonts w:eastAsia="Times New Roman"/>
          <w:color w:val="363636"/>
          <w:szCs w:val="24"/>
          <w:shd w:val="clear" w:color="auto" w:fill="FFFFFF"/>
        </w:rPr>
        <w:t>σε πολιτικά ή κοινωνικά γεγονότα που δεν ευνοούν την περίπτωσή τους ή παθητικός</w:t>
      </w:r>
      <w:r>
        <w:rPr>
          <w:rFonts w:eastAsia="Times New Roman"/>
          <w:color w:val="363636"/>
          <w:szCs w:val="24"/>
          <w:shd w:val="clear" w:color="auto" w:fill="FFFFFF"/>
        </w:rPr>
        <w:t>,</w:t>
      </w:r>
      <w:r w:rsidRPr="00255933">
        <w:rPr>
          <w:rFonts w:eastAsia="Times New Roman"/>
          <w:color w:val="363636"/>
          <w:szCs w:val="24"/>
          <w:shd w:val="clear" w:color="auto" w:fill="FFFFFF"/>
        </w:rPr>
        <w:t xml:space="preserve"> μες στον οποίο κυριαρχεί ο φόβος για ό,τι συμβαίνει γύρω μας. Ανοχή και παθητικότητα λοιπόν. Κι έτσι εδραιώνεται η πρόκληση. Με την ανοχή των πολλών. Προτιμότερο αργός και σιω</w:t>
      </w:r>
      <w:r w:rsidRPr="00255933">
        <w:rPr>
          <w:rFonts w:eastAsia="Times New Roman"/>
          <w:color w:val="363636"/>
          <w:szCs w:val="24"/>
          <w:shd w:val="clear" w:color="auto" w:fill="FFFFFF"/>
        </w:rPr>
        <w:t>πηλός θάνατος από την αντίδραση του ζωντανού και ευαίσθητου οργανισμού που περιέχουμε</w:t>
      </w:r>
      <w:r w:rsidRPr="00255933">
        <w:rPr>
          <w:rFonts w:eastAsia="Times New Roman"/>
          <w:szCs w:val="24"/>
        </w:rPr>
        <w:t xml:space="preserve">». </w:t>
      </w:r>
    </w:p>
    <w:p w14:paraId="634104FA" w14:textId="77777777" w:rsidR="000640C0" w:rsidRDefault="00F37498">
      <w:pPr>
        <w:spacing w:line="600" w:lineRule="auto"/>
        <w:ind w:firstLine="720"/>
        <w:jc w:val="both"/>
        <w:rPr>
          <w:rFonts w:eastAsia="Times New Roman"/>
          <w:szCs w:val="24"/>
        </w:rPr>
      </w:pPr>
      <w:r w:rsidRPr="00255933">
        <w:rPr>
          <w:rFonts w:eastAsia="Times New Roman"/>
          <w:szCs w:val="24"/>
        </w:rPr>
        <w:lastRenderedPageBreak/>
        <w:t>Υπερψηφίζουμε</w:t>
      </w:r>
      <w:r>
        <w:rPr>
          <w:rFonts w:eastAsia="Times New Roman"/>
          <w:szCs w:val="24"/>
        </w:rPr>
        <w:t>,</w:t>
      </w:r>
      <w:r w:rsidRPr="00255933">
        <w:rPr>
          <w:rFonts w:eastAsia="Times New Roman"/>
          <w:szCs w:val="24"/>
        </w:rPr>
        <w:t xml:space="preserve"> λοιπόν</w:t>
      </w:r>
      <w:r>
        <w:rPr>
          <w:rFonts w:eastAsia="Times New Roman"/>
          <w:szCs w:val="24"/>
        </w:rPr>
        <w:t>, το νομοσχέδιο, κύριε Πρόεδρε</w:t>
      </w:r>
      <w:r w:rsidRPr="00255933">
        <w:rPr>
          <w:rFonts w:eastAsia="Times New Roman"/>
          <w:szCs w:val="24"/>
        </w:rPr>
        <w:t xml:space="preserve"> και αναμένουμε και τις επόμενες πρωτοβου</w:t>
      </w:r>
      <w:r>
        <w:rPr>
          <w:rFonts w:eastAsia="Times New Roman"/>
          <w:szCs w:val="24"/>
        </w:rPr>
        <w:t>λ</w:t>
      </w:r>
      <w:r w:rsidRPr="00255933">
        <w:rPr>
          <w:rFonts w:eastAsia="Times New Roman"/>
          <w:szCs w:val="24"/>
        </w:rPr>
        <w:t>ίες του Υπουργείου Δικαιοσύνης.</w:t>
      </w:r>
    </w:p>
    <w:p w14:paraId="634104FB" w14:textId="77777777" w:rsidR="000640C0" w:rsidRDefault="00F37498">
      <w:pPr>
        <w:spacing w:line="600" w:lineRule="auto"/>
        <w:ind w:firstLine="720"/>
        <w:jc w:val="both"/>
        <w:rPr>
          <w:rFonts w:eastAsia="Times New Roman"/>
          <w:szCs w:val="24"/>
        </w:rPr>
      </w:pPr>
      <w:r w:rsidRPr="00255933">
        <w:rPr>
          <w:rFonts w:eastAsia="Times New Roman"/>
          <w:szCs w:val="24"/>
        </w:rPr>
        <w:t>Σας ευχαριστώ.</w:t>
      </w:r>
    </w:p>
    <w:p w14:paraId="634104FC" w14:textId="77777777" w:rsidR="000640C0" w:rsidRDefault="00F37498">
      <w:pPr>
        <w:spacing w:line="600" w:lineRule="auto"/>
        <w:ind w:firstLine="720"/>
        <w:jc w:val="center"/>
        <w:rPr>
          <w:rFonts w:eastAsia="Times New Roman"/>
          <w:szCs w:val="24"/>
        </w:rPr>
      </w:pPr>
      <w:r w:rsidRPr="00255933">
        <w:rPr>
          <w:rFonts w:eastAsia="Times New Roman"/>
          <w:szCs w:val="24"/>
        </w:rPr>
        <w:t>(Χειροκροτήματα από την πτέ</w:t>
      </w:r>
      <w:r w:rsidRPr="00255933">
        <w:rPr>
          <w:rFonts w:eastAsia="Times New Roman"/>
          <w:szCs w:val="24"/>
        </w:rPr>
        <w:t>ρυγα του ΣΥΡΙΖΑ)</w:t>
      </w:r>
    </w:p>
    <w:p w14:paraId="634104FD" w14:textId="77777777" w:rsidR="000640C0" w:rsidRDefault="00F37498">
      <w:pPr>
        <w:spacing w:line="600" w:lineRule="auto"/>
        <w:ind w:firstLine="720"/>
        <w:jc w:val="both"/>
        <w:rPr>
          <w:rFonts w:eastAsia="Times New Roman"/>
          <w:szCs w:val="24"/>
        </w:rPr>
      </w:pPr>
      <w:r w:rsidRPr="00255933">
        <w:rPr>
          <w:rFonts w:eastAsia="Times New Roman"/>
          <w:b/>
          <w:szCs w:val="24"/>
        </w:rPr>
        <w:t xml:space="preserve">ΠΡΟΕΔΡΕΥΩΝ (Αναστάσιος Κουράκης): </w:t>
      </w:r>
      <w:r w:rsidRPr="00255933">
        <w:rPr>
          <w:rFonts w:eastAsia="Times New Roman"/>
          <w:szCs w:val="24"/>
        </w:rPr>
        <w:t xml:space="preserve">Ευχαριστούμε τον κ. Ψυχογιό. </w:t>
      </w:r>
    </w:p>
    <w:p w14:paraId="634104FE" w14:textId="77777777" w:rsidR="000640C0" w:rsidRDefault="00F37498">
      <w:pPr>
        <w:spacing w:line="600" w:lineRule="auto"/>
        <w:ind w:firstLine="720"/>
        <w:jc w:val="both"/>
        <w:rPr>
          <w:rFonts w:eastAsia="Times New Roman"/>
          <w:szCs w:val="24"/>
        </w:rPr>
      </w:pPr>
      <w:r w:rsidRPr="00255933">
        <w:rPr>
          <w:rFonts w:eastAsia="Times New Roman"/>
          <w:szCs w:val="24"/>
        </w:rPr>
        <w:t xml:space="preserve">Τον λόγο έχει ο Κοινοβουλευτικός Εκπρόσωπος από το Ποτάμι κ. Γεώργιος </w:t>
      </w:r>
      <w:proofErr w:type="spellStart"/>
      <w:r w:rsidRPr="00255933">
        <w:rPr>
          <w:rFonts w:eastAsia="Times New Roman"/>
          <w:szCs w:val="24"/>
        </w:rPr>
        <w:t>Μαυρωτάς</w:t>
      </w:r>
      <w:proofErr w:type="spellEnd"/>
      <w:r w:rsidRPr="00255933">
        <w:rPr>
          <w:rFonts w:eastAsia="Times New Roman"/>
          <w:szCs w:val="24"/>
        </w:rPr>
        <w:t xml:space="preserve">. </w:t>
      </w:r>
    </w:p>
    <w:p w14:paraId="634104FF" w14:textId="77777777" w:rsidR="000640C0" w:rsidRDefault="00F37498">
      <w:pPr>
        <w:spacing w:line="600" w:lineRule="auto"/>
        <w:ind w:firstLine="720"/>
        <w:jc w:val="both"/>
        <w:rPr>
          <w:rFonts w:eastAsia="Times New Roman"/>
          <w:szCs w:val="24"/>
        </w:rPr>
      </w:pPr>
      <w:r w:rsidRPr="00255933">
        <w:rPr>
          <w:rFonts w:eastAsia="Times New Roman"/>
          <w:b/>
          <w:szCs w:val="24"/>
        </w:rPr>
        <w:t xml:space="preserve">ΓΕΩΡΓΙΟΣ ΜΑΥΡΩΤΑΣ: </w:t>
      </w:r>
      <w:r w:rsidRPr="00255933">
        <w:rPr>
          <w:rFonts w:eastAsia="Times New Roman"/>
          <w:szCs w:val="24"/>
        </w:rPr>
        <w:t xml:space="preserve">Ευχαριστώ, κύριε Πρόεδρε. </w:t>
      </w:r>
    </w:p>
    <w:p w14:paraId="63410500" w14:textId="77777777" w:rsidR="000640C0" w:rsidRDefault="00F37498">
      <w:pPr>
        <w:spacing w:line="600" w:lineRule="auto"/>
        <w:ind w:firstLine="720"/>
        <w:jc w:val="both"/>
        <w:rPr>
          <w:rFonts w:eastAsia="Times New Roman"/>
          <w:szCs w:val="24"/>
        </w:rPr>
      </w:pPr>
      <w:r w:rsidRPr="00255933">
        <w:rPr>
          <w:rFonts w:eastAsia="Times New Roman"/>
          <w:szCs w:val="24"/>
        </w:rPr>
        <w:t xml:space="preserve">Δεν θα μείνω ιδιαίτερα στα του νομοσχεδίου περί </w:t>
      </w:r>
      <w:r w:rsidRPr="00255933">
        <w:rPr>
          <w:rFonts w:eastAsia="Times New Roman"/>
          <w:szCs w:val="24"/>
        </w:rPr>
        <w:t>της ηλεκτρονικής δήλωσης περιουσιακής κατάστασης</w:t>
      </w:r>
      <w:r>
        <w:rPr>
          <w:rFonts w:eastAsia="Times New Roman"/>
          <w:szCs w:val="24"/>
        </w:rPr>
        <w:t>,</w:t>
      </w:r>
      <w:r w:rsidRPr="00255933">
        <w:rPr>
          <w:rFonts w:eastAsia="Times New Roman"/>
          <w:szCs w:val="24"/>
        </w:rPr>
        <w:t xml:space="preserve"> γιατί τα είπε αναλυτικά ο αγορητής </w:t>
      </w:r>
      <w:r>
        <w:rPr>
          <w:rFonts w:eastAsia="Times New Roman"/>
          <w:szCs w:val="24"/>
        </w:rPr>
        <w:t>μας, ο</w:t>
      </w:r>
      <w:r w:rsidRPr="00255933">
        <w:rPr>
          <w:rFonts w:eastAsia="Times New Roman"/>
          <w:szCs w:val="24"/>
        </w:rPr>
        <w:t xml:space="preserve"> κ. </w:t>
      </w:r>
      <w:proofErr w:type="spellStart"/>
      <w:r w:rsidRPr="00255933">
        <w:rPr>
          <w:rFonts w:eastAsia="Times New Roman"/>
          <w:szCs w:val="24"/>
        </w:rPr>
        <w:t>Αμυράς</w:t>
      </w:r>
      <w:proofErr w:type="spellEnd"/>
      <w:r w:rsidRPr="00255933">
        <w:rPr>
          <w:rFonts w:eastAsia="Times New Roman"/>
          <w:szCs w:val="24"/>
        </w:rPr>
        <w:t>. Θα σταθώ μόνο λίγο στην τροπολογία 1776/158 που έγινε άρθρο 14 και αφορά την αποφυλάκιση κρατουμένων για λόγους υγείας</w:t>
      </w:r>
      <w:r>
        <w:rPr>
          <w:rFonts w:eastAsia="Times New Roman"/>
          <w:szCs w:val="24"/>
        </w:rPr>
        <w:t xml:space="preserve">. </w:t>
      </w:r>
    </w:p>
    <w:p w14:paraId="63410501" w14:textId="77777777" w:rsidR="000640C0" w:rsidRDefault="00F37498">
      <w:pPr>
        <w:spacing w:line="600" w:lineRule="auto"/>
        <w:ind w:firstLine="720"/>
        <w:jc w:val="both"/>
        <w:rPr>
          <w:rFonts w:eastAsia="Times New Roman"/>
          <w:szCs w:val="24"/>
        </w:rPr>
      </w:pPr>
      <w:r>
        <w:rPr>
          <w:rFonts w:eastAsia="Times New Roman"/>
          <w:szCs w:val="24"/>
        </w:rPr>
        <w:t>Ειδικά</w:t>
      </w:r>
      <w:r w:rsidRPr="00255933">
        <w:rPr>
          <w:rFonts w:eastAsia="Times New Roman"/>
          <w:szCs w:val="24"/>
        </w:rPr>
        <w:t xml:space="preserve"> θα σταθώ στη δεύτερη παρά</w:t>
      </w:r>
      <w:r w:rsidRPr="00255933">
        <w:rPr>
          <w:rFonts w:eastAsia="Times New Roman"/>
          <w:szCs w:val="24"/>
        </w:rPr>
        <w:t>γραφο</w:t>
      </w:r>
      <w:r>
        <w:rPr>
          <w:rFonts w:eastAsia="Times New Roman"/>
          <w:szCs w:val="24"/>
        </w:rPr>
        <w:t>,</w:t>
      </w:r>
      <w:r w:rsidRPr="00255933">
        <w:rPr>
          <w:rFonts w:eastAsia="Times New Roman"/>
          <w:szCs w:val="24"/>
        </w:rPr>
        <w:t xml:space="preserve"> γιατί είχαμε κάνει μ</w:t>
      </w:r>
      <w:r>
        <w:rPr>
          <w:rFonts w:eastAsia="Times New Roman"/>
          <w:szCs w:val="24"/>
        </w:rPr>
        <w:t>ί</w:t>
      </w:r>
      <w:r w:rsidRPr="00255933">
        <w:rPr>
          <w:rFonts w:eastAsia="Times New Roman"/>
          <w:szCs w:val="24"/>
        </w:rPr>
        <w:t xml:space="preserve">α ερώτηση στις 6 Σεπτεμβρίου ζητώντας στοιχεία για τις </w:t>
      </w:r>
      <w:r w:rsidRPr="00255933">
        <w:rPr>
          <w:rFonts w:eastAsia="Times New Roman"/>
          <w:szCs w:val="24"/>
        </w:rPr>
        <w:lastRenderedPageBreak/>
        <w:t xml:space="preserve">αποφυλακίσεις </w:t>
      </w:r>
      <w:r>
        <w:rPr>
          <w:rFonts w:eastAsia="Times New Roman"/>
          <w:szCs w:val="24"/>
        </w:rPr>
        <w:t>λόγω πιστοποιητικών αναπηρίας. Τότε ε</w:t>
      </w:r>
      <w:r w:rsidRPr="00255933">
        <w:rPr>
          <w:rFonts w:eastAsia="Times New Roman"/>
          <w:szCs w:val="24"/>
        </w:rPr>
        <w:t xml:space="preserve">ίχαμε μιλήσει για </w:t>
      </w:r>
      <w:r>
        <w:rPr>
          <w:rFonts w:eastAsia="Times New Roman"/>
          <w:szCs w:val="24"/>
        </w:rPr>
        <w:t>«</w:t>
      </w:r>
      <w:proofErr w:type="spellStart"/>
      <w:r w:rsidRPr="00255933">
        <w:rPr>
          <w:rFonts w:eastAsia="Times New Roman"/>
          <w:szCs w:val="24"/>
        </w:rPr>
        <w:t>ιατρικοποίηση</w:t>
      </w:r>
      <w:proofErr w:type="spellEnd"/>
      <w:r>
        <w:rPr>
          <w:rFonts w:eastAsia="Times New Roman"/>
          <w:szCs w:val="24"/>
        </w:rPr>
        <w:t>»</w:t>
      </w:r>
      <w:r w:rsidRPr="00255933">
        <w:rPr>
          <w:rFonts w:eastAsia="Times New Roman"/>
          <w:szCs w:val="24"/>
        </w:rPr>
        <w:t xml:space="preserve"> της </w:t>
      </w:r>
      <w:r>
        <w:rPr>
          <w:rFonts w:eastAsia="Times New Roman"/>
          <w:szCs w:val="24"/>
        </w:rPr>
        <w:t>δ</w:t>
      </w:r>
      <w:r w:rsidRPr="00255933">
        <w:rPr>
          <w:rFonts w:eastAsia="Times New Roman"/>
          <w:szCs w:val="24"/>
        </w:rPr>
        <w:t>ικαιοσύνης</w:t>
      </w:r>
      <w:r>
        <w:rPr>
          <w:rFonts w:eastAsia="Times New Roman"/>
          <w:szCs w:val="24"/>
        </w:rPr>
        <w:t>,</w:t>
      </w:r>
      <w:r w:rsidRPr="00255933">
        <w:rPr>
          <w:rFonts w:eastAsia="Times New Roman"/>
          <w:szCs w:val="24"/>
        </w:rPr>
        <w:t xml:space="preserve"> καθ</w:t>
      </w:r>
      <w:r>
        <w:rPr>
          <w:rFonts w:eastAsia="Times New Roman"/>
          <w:szCs w:val="24"/>
        </w:rPr>
        <w:t xml:space="preserve">’ </w:t>
      </w:r>
      <w:r w:rsidRPr="00255933">
        <w:rPr>
          <w:rFonts w:eastAsia="Times New Roman"/>
          <w:szCs w:val="24"/>
        </w:rPr>
        <w:t>ότι αν η αποφυλάκιση εξαρτάται μόνο από κάποια πιστοποιητικά</w:t>
      </w:r>
      <w:r>
        <w:rPr>
          <w:rFonts w:eastAsia="Times New Roman"/>
          <w:szCs w:val="24"/>
        </w:rPr>
        <w:t>,</w:t>
      </w:r>
      <w:r w:rsidRPr="00255933">
        <w:rPr>
          <w:rFonts w:eastAsia="Times New Roman"/>
          <w:szCs w:val="24"/>
        </w:rPr>
        <w:t xml:space="preserve"> στην Ελλάδα ξέρουμε πώς εκδίδονται και</w:t>
      </w:r>
      <w:r>
        <w:rPr>
          <w:rFonts w:eastAsia="Times New Roman"/>
          <w:szCs w:val="24"/>
        </w:rPr>
        <w:t xml:space="preserve"> ότι</w:t>
      </w:r>
      <w:r w:rsidRPr="00255933">
        <w:rPr>
          <w:rFonts w:eastAsia="Times New Roman"/>
          <w:szCs w:val="24"/>
        </w:rPr>
        <w:t xml:space="preserve"> κάποιοι </w:t>
      </w:r>
      <w:r w:rsidRPr="00255933">
        <w:rPr>
          <w:rFonts w:eastAsia="Times New Roman"/>
          <w:szCs w:val="24"/>
          <w:lang w:val="en-US"/>
        </w:rPr>
        <w:t>VIP</w:t>
      </w:r>
      <w:r w:rsidRPr="00255933">
        <w:rPr>
          <w:rFonts w:eastAsia="Times New Roman"/>
          <w:szCs w:val="24"/>
        </w:rPr>
        <w:t xml:space="preserve"> κρατούμενοι θα μπορούσαν να τα αγοράσουν</w:t>
      </w:r>
      <w:r>
        <w:rPr>
          <w:rFonts w:eastAsia="Times New Roman"/>
          <w:szCs w:val="24"/>
        </w:rPr>
        <w:t>. Είναι, άλλωστε,</w:t>
      </w:r>
      <w:r w:rsidRPr="00255933">
        <w:rPr>
          <w:rFonts w:eastAsia="Times New Roman"/>
          <w:szCs w:val="24"/>
        </w:rPr>
        <w:t xml:space="preserve"> γνωστό</w:t>
      </w:r>
      <w:r>
        <w:rPr>
          <w:rFonts w:eastAsia="Times New Roman"/>
          <w:szCs w:val="24"/>
        </w:rPr>
        <w:t>,</w:t>
      </w:r>
      <w:r w:rsidRPr="00255933">
        <w:rPr>
          <w:rFonts w:eastAsia="Times New Roman"/>
          <w:szCs w:val="24"/>
        </w:rPr>
        <w:t xml:space="preserve"> για παράδειγμα</w:t>
      </w:r>
      <w:r>
        <w:rPr>
          <w:rFonts w:eastAsia="Times New Roman"/>
          <w:szCs w:val="24"/>
        </w:rPr>
        <w:t>,</w:t>
      </w:r>
      <w:r w:rsidRPr="00255933">
        <w:rPr>
          <w:rFonts w:eastAsia="Times New Roman"/>
          <w:szCs w:val="24"/>
        </w:rPr>
        <w:t xml:space="preserve"> πως τα πιστοποιητικά τυφλότητας σε κάποια νησιά είχαν μεγαλύτερη κυκλοφορία από εφημερίδες.</w:t>
      </w:r>
    </w:p>
    <w:p w14:paraId="63410502" w14:textId="77777777" w:rsidR="000640C0" w:rsidRDefault="00F37498">
      <w:pPr>
        <w:spacing w:line="600" w:lineRule="auto"/>
        <w:ind w:firstLine="720"/>
        <w:jc w:val="both"/>
        <w:rPr>
          <w:rFonts w:eastAsia="Times New Roman"/>
          <w:szCs w:val="24"/>
        </w:rPr>
      </w:pPr>
      <w:r w:rsidRPr="00255933">
        <w:rPr>
          <w:rFonts w:eastAsia="Times New Roman"/>
          <w:szCs w:val="24"/>
        </w:rPr>
        <w:t>Από την απάντηση</w:t>
      </w:r>
      <w:r>
        <w:rPr>
          <w:rFonts w:eastAsia="Times New Roman"/>
          <w:szCs w:val="24"/>
        </w:rPr>
        <w:t>,</w:t>
      </w:r>
      <w:r w:rsidRPr="00255933">
        <w:rPr>
          <w:rFonts w:eastAsia="Times New Roman"/>
          <w:szCs w:val="24"/>
        </w:rPr>
        <w:t xml:space="preserve"> λοιπόν</w:t>
      </w:r>
      <w:r>
        <w:rPr>
          <w:rFonts w:eastAsia="Times New Roman"/>
          <w:szCs w:val="24"/>
        </w:rPr>
        <w:t>,</w:t>
      </w:r>
      <w:r w:rsidRPr="00255933">
        <w:rPr>
          <w:rFonts w:eastAsia="Times New Roman"/>
          <w:szCs w:val="24"/>
        </w:rPr>
        <w:t xml:space="preserve"> του κυρίου Υπου</w:t>
      </w:r>
      <w:r>
        <w:rPr>
          <w:rFonts w:eastAsia="Times New Roman"/>
          <w:szCs w:val="24"/>
        </w:rPr>
        <w:t>ργού στις 10 Οκτωβρίου προέκυψε</w:t>
      </w:r>
      <w:r w:rsidRPr="00255933">
        <w:rPr>
          <w:rFonts w:eastAsia="Times New Roman"/>
          <w:szCs w:val="24"/>
        </w:rPr>
        <w:t xml:space="preserve"> ότι οι αποφυλακίσεις για λόγους αναπηρίας ανέρχονται σε </w:t>
      </w:r>
      <w:r>
        <w:rPr>
          <w:rFonts w:eastAsia="Times New Roman"/>
          <w:szCs w:val="24"/>
        </w:rPr>
        <w:t>τριακόσιες σαράντα μία την τριετία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2018.</w:t>
      </w:r>
      <w:r w:rsidRPr="00255933">
        <w:rPr>
          <w:rFonts w:eastAsia="Times New Roman"/>
          <w:szCs w:val="24"/>
        </w:rPr>
        <w:t xml:space="preserve"> </w:t>
      </w:r>
      <w:r>
        <w:rPr>
          <w:rFonts w:eastAsia="Times New Roman"/>
          <w:szCs w:val="24"/>
        </w:rPr>
        <w:t>Ε</w:t>
      </w:r>
      <w:r w:rsidRPr="00255933">
        <w:rPr>
          <w:rFonts w:eastAsia="Times New Roman"/>
          <w:szCs w:val="24"/>
        </w:rPr>
        <w:t xml:space="preserve">ξ αυτών οι </w:t>
      </w:r>
      <w:r>
        <w:rPr>
          <w:rFonts w:eastAsia="Times New Roman"/>
          <w:szCs w:val="24"/>
        </w:rPr>
        <w:t>τριακόσιες είκοσι τρεις</w:t>
      </w:r>
      <w:r w:rsidRPr="00255933">
        <w:rPr>
          <w:rFonts w:eastAsia="Times New Roman"/>
          <w:szCs w:val="24"/>
        </w:rPr>
        <w:t xml:space="preserve"> είναι με το</w:t>
      </w:r>
      <w:r>
        <w:rPr>
          <w:rFonts w:eastAsia="Times New Roman"/>
          <w:szCs w:val="24"/>
        </w:rPr>
        <w:t xml:space="preserve">ν νόμο του κ. Παρασκευόπουλου -τον </w:t>
      </w:r>
      <w:proofErr w:type="spellStart"/>
      <w:r w:rsidRPr="00255933">
        <w:rPr>
          <w:rFonts w:eastAsia="Times New Roman"/>
          <w:szCs w:val="24"/>
        </w:rPr>
        <w:t>αποσυμφορητικό</w:t>
      </w:r>
      <w:proofErr w:type="spellEnd"/>
      <w:r w:rsidRPr="00255933">
        <w:rPr>
          <w:rFonts w:eastAsia="Times New Roman"/>
          <w:szCs w:val="24"/>
        </w:rPr>
        <w:t xml:space="preserve"> νόμο</w:t>
      </w:r>
      <w:r>
        <w:rPr>
          <w:rFonts w:eastAsia="Times New Roman"/>
          <w:szCs w:val="24"/>
        </w:rPr>
        <w:t>,</w:t>
      </w:r>
      <w:r w:rsidRPr="00255933">
        <w:rPr>
          <w:rFonts w:eastAsia="Times New Roman"/>
          <w:szCs w:val="24"/>
        </w:rPr>
        <w:t xml:space="preserve"> ό</w:t>
      </w:r>
      <w:r w:rsidRPr="00255933">
        <w:rPr>
          <w:rFonts w:eastAsia="Times New Roman"/>
          <w:szCs w:val="24"/>
        </w:rPr>
        <w:t>πως μπορούμε ν</w:t>
      </w:r>
      <w:r>
        <w:rPr>
          <w:rFonts w:eastAsia="Times New Roman"/>
          <w:szCs w:val="24"/>
        </w:rPr>
        <w:t>α τον λέμε-</w:t>
      </w:r>
      <w:r w:rsidRPr="00255933">
        <w:rPr>
          <w:rFonts w:eastAsia="Times New Roman"/>
          <w:szCs w:val="24"/>
        </w:rPr>
        <w:t xml:space="preserve"> όταν την πενταετία 2009</w:t>
      </w:r>
      <w:r>
        <w:rPr>
          <w:rFonts w:eastAsia="Times New Roman"/>
          <w:szCs w:val="24"/>
        </w:rPr>
        <w:t xml:space="preserve"> </w:t>
      </w:r>
      <w:r w:rsidRPr="00255933">
        <w:rPr>
          <w:rFonts w:eastAsia="Times New Roman"/>
          <w:szCs w:val="24"/>
        </w:rPr>
        <w:t>-</w:t>
      </w:r>
      <w:r>
        <w:rPr>
          <w:rFonts w:eastAsia="Times New Roman"/>
          <w:szCs w:val="24"/>
        </w:rPr>
        <w:t xml:space="preserve"> </w:t>
      </w:r>
      <w:r w:rsidRPr="00255933">
        <w:rPr>
          <w:rFonts w:eastAsia="Times New Roman"/>
          <w:szCs w:val="24"/>
        </w:rPr>
        <w:t xml:space="preserve">2014 ήταν μόλις </w:t>
      </w:r>
      <w:r>
        <w:rPr>
          <w:rFonts w:eastAsia="Times New Roman"/>
          <w:szCs w:val="24"/>
        </w:rPr>
        <w:t>πενήντα επτά</w:t>
      </w:r>
      <w:r w:rsidRPr="00255933">
        <w:rPr>
          <w:rFonts w:eastAsia="Times New Roman"/>
          <w:szCs w:val="24"/>
        </w:rPr>
        <w:t>. Δηλαδή</w:t>
      </w:r>
      <w:r>
        <w:rPr>
          <w:rFonts w:eastAsia="Times New Roman"/>
          <w:szCs w:val="24"/>
        </w:rPr>
        <w:t xml:space="preserve">, εξαπλασιάστηκαν </w:t>
      </w:r>
      <w:r w:rsidRPr="00255933">
        <w:rPr>
          <w:rFonts w:eastAsia="Times New Roman"/>
          <w:szCs w:val="24"/>
        </w:rPr>
        <w:t>την τελευταία τριετία σε σχέση με την προηγούμενη πενταετία. Το κακό δεν είναι ότι εξαπλασιάστηκαν. Το κακό είναι ότι στην Ελλάδα κάθε παράθυρο ευεργε</w:t>
      </w:r>
      <w:r w:rsidRPr="00255933">
        <w:rPr>
          <w:rFonts w:eastAsia="Times New Roman"/>
          <w:szCs w:val="24"/>
        </w:rPr>
        <w:t>τικής διάταξης σιγά</w:t>
      </w:r>
      <w:r>
        <w:rPr>
          <w:rFonts w:eastAsia="Times New Roman"/>
          <w:szCs w:val="24"/>
        </w:rPr>
        <w:t xml:space="preserve"> </w:t>
      </w:r>
      <w:r w:rsidRPr="00255933">
        <w:rPr>
          <w:rFonts w:eastAsia="Times New Roman"/>
          <w:szCs w:val="24"/>
        </w:rPr>
        <w:t>-</w:t>
      </w:r>
      <w:r>
        <w:rPr>
          <w:rFonts w:eastAsia="Times New Roman"/>
          <w:szCs w:val="24"/>
        </w:rPr>
        <w:t xml:space="preserve"> </w:t>
      </w:r>
      <w:r w:rsidRPr="00255933">
        <w:rPr>
          <w:rFonts w:eastAsia="Times New Roman"/>
          <w:szCs w:val="24"/>
        </w:rPr>
        <w:t>σιγά μετατρέπεται σε μπαλκονόπορτα και μετά</w:t>
      </w:r>
      <w:r>
        <w:rPr>
          <w:rFonts w:eastAsia="Times New Roman"/>
          <w:szCs w:val="24"/>
        </w:rPr>
        <w:t>,</w:t>
      </w:r>
      <w:r w:rsidRPr="00255933">
        <w:rPr>
          <w:rFonts w:eastAsia="Times New Roman"/>
          <w:szCs w:val="24"/>
        </w:rPr>
        <w:t xml:space="preserve"> όταν ξεχειλώσει η κατάσταση</w:t>
      </w:r>
      <w:r>
        <w:rPr>
          <w:rFonts w:eastAsia="Times New Roman"/>
          <w:szCs w:val="24"/>
        </w:rPr>
        <w:t>,</w:t>
      </w:r>
      <w:r w:rsidRPr="00255933">
        <w:rPr>
          <w:rFonts w:eastAsia="Times New Roman"/>
          <w:szCs w:val="24"/>
        </w:rPr>
        <w:t xml:space="preserve"> λαμβάνονται οριζόντια μέτρα και μαζί με τα ξερά καίγονται και τα χλωρά. </w:t>
      </w:r>
    </w:p>
    <w:p w14:paraId="63410503" w14:textId="77777777" w:rsidR="000640C0" w:rsidRDefault="00F37498">
      <w:pPr>
        <w:spacing w:line="600" w:lineRule="auto"/>
        <w:ind w:firstLine="720"/>
        <w:jc w:val="both"/>
        <w:rPr>
          <w:rFonts w:eastAsia="Times New Roman"/>
          <w:szCs w:val="24"/>
        </w:rPr>
      </w:pPr>
      <w:r>
        <w:rPr>
          <w:rFonts w:eastAsia="Times New Roman"/>
          <w:szCs w:val="24"/>
        </w:rPr>
        <w:lastRenderedPageBreak/>
        <w:t>Πριν φτάσουμε, λοιπόν, εκεί πρέπει να σιγουρευτούμε ότι οι όποιες ευεργετικές διατάξεις</w:t>
      </w:r>
      <w:r>
        <w:rPr>
          <w:rFonts w:eastAsia="Times New Roman"/>
          <w:szCs w:val="24"/>
        </w:rPr>
        <w:t xml:space="preserve"> δεν γίνονται αντικείμενο εκμετάλλευσης από όσους έχουν τα μέσα.</w:t>
      </w:r>
    </w:p>
    <w:p w14:paraId="63410504" w14:textId="77777777" w:rsidR="000640C0" w:rsidRDefault="00F37498">
      <w:pPr>
        <w:spacing w:line="600" w:lineRule="auto"/>
        <w:ind w:firstLine="720"/>
        <w:jc w:val="both"/>
        <w:rPr>
          <w:rFonts w:eastAsia="Times New Roman"/>
          <w:szCs w:val="24"/>
        </w:rPr>
      </w:pPr>
      <w:r>
        <w:rPr>
          <w:rFonts w:eastAsia="Times New Roman"/>
          <w:szCs w:val="24"/>
        </w:rPr>
        <w:t>Η συγκεκριμένη τροπολογία που κατατέθηκε μ</w:t>
      </w:r>
      <w:r>
        <w:rPr>
          <w:rFonts w:eastAsia="Times New Roman"/>
          <w:szCs w:val="24"/>
        </w:rPr>
        <w:t>ί</w:t>
      </w:r>
      <w:r>
        <w:rPr>
          <w:rFonts w:eastAsia="Times New Roman"/>
          <w:szCs w:val="24"/>
        </w:rPr>
        <w:t>α μέρα πριν την απάντηση του Υπουργείου στην ερώτησή μας και προφανώς σχετίζεται, βάζει όντως ένα πιο αυστηρό πλαίσιο. Πώς; Ενισχύει τον ρόλο των δι</w:t>
      </w:r>
      <w:r>
        <w:rPr>
          <w:rFonts w:eastAsia="Times New Roman"/>
          <w:szCs w:val="24"/>
        </w:rPr>
        <w:t xml:space="preserve">καστών, ώστε να μην είναι απλώς τροχονόμοι γνωματεύσεων. Επίσης, καθίσταται δυνατόν να ζητείται πραγματογνωμοσύνη ακόμη κι αν υπάρχει πιστοποίηση από το ΚΕΠΑ, ενώ γίνεται δυνατή η ανάκληση αποφάσεων εάν αποδειχτεί η πλαστότητα των πιστοποιητικών. Αυτά για </w:t>
      </w:r>
      <w:r>
        <w:rPr>
          <w:rFonts w:eastAsia="Times New Roman"/>
          <w:szCs w:val="24"/>
        </w:rPr>
        <w:t>τη συγκεκριμένη τροπολογία.</w:t>
      </w:r>
    </w:p>
    <w:p w14:paraId="63410505" w14:textId="77777777" w:rsidR="000640C0" w:rsidRDefault="00F37498">
      <w:pPr>
        <w:spacing w:line="600" w:lineRule="auto"/>
        <w:ind w:firstLine="720"/>
        <w:jc w:val="both"/>
        <w:rPr>
          <w:rFonts w:eastAsia="Times New Roman"/>
          <w:szCs w:val="24"/>
        </w:rPr>
      </w:pPr>
      <w:r>
        <w:rPr>
          <w:rFonts w:eastAsia="Times New Roman"/>
          <w:szCs w:val="24"/>
        </w:rPr>
        <w:t xml:space="preserve">Να περάσω τώρα λίγο και στην επικαιρότητα. Για τον κ. Παπαντωνίου τα είπε και ο κ. </w:t>
      </w:r>
      <w:proofErr w:type="spellStart"/>
      <w:r>
        <w:rPr>
          <w:rFonts w:eastAsia="Times New Roman"/>
          <w:szCs w:val="24"/>
        </w:rPr>
        <w:t>Αμυράς</w:t>
      </w:r>
      <w:proofErr w:type="spellEnd"/>
      <w:r>
        <w:rPr>
          <w:rFonts w:eastAsia="Times New Roman"/>
          <w:szCs w:val="24"/>
        </w:rPr>
        <w:t xml:space="preserve"> προηγουμένως. Να θυμίσω ότι ήμασταν οι μόνοι στην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για τον κ. Παπαντωνίου που επιμείναμε να συνεχιστεί η έρευνα στη </w:t>
      </w:r>
      <w:r>
        <w:rPr>
          <w:rFonts w:eastAsia="Times New Roman"/>
          <w:szCs w:val="24"/>
        </w:rPr>
        <w:t>συγκεκριμένη περίπτωση.</w:t>
      </w:r>
    </w:p>
    <w:p w14:paraId="63410506" w14:textId="77777777" w:rsidR="000640C0" w:rsidRDefault="00F37498">
      <w:pPr>
        <w:spacing w:line="600" w:lineRule="auto"/>
        <w:ind w:firstLine="720"/>
        <w:jc w:val="both"/>
        <w:rPr>
          <w:rFonts w:eastAsia="Times New Roman"/>
          <w:szCs w:val="24"/>
        </w:rPr>
      </w:pPr>
      <w:r>
        <w:rPr>
          <w:rFonts w:eastAsia="Times New Roman"/>
          <w:szCs w:val="24"/>
        </w:rPr>
        <w:lastRenderedPageBreak/>
        <w:t>Στη γειτονιά μας τώρα, η εντροπία έχει αρχίσει να αυξάνει με τους Τούρκους να παίζουν τα γνωστά παιχνίδια τους με το «</w:t>
      </w:r>
      <w:r>
        <w:rPr>
          <w:rFonts w:eastAsia="Times New Roman"/>
          <w:szCs w:val="24"/>
          <w:lang w:val="en-US"/>
        </w:rPr>
        <w:t>BARBAROS</w:t>
      </w:r>
      <w:r>
        <w:rPr>
          <w:rFonts w:eastAsia="Times New Roman"/>
          <w:szCs w:val="24"/>
        </w:rPr>
        <w:t>» να κάνει βόλτες στην κυπριακή ΑΟΖ και η Κυβέρνηση προβληματίζεται με την εξόδιο δήλωση του κ. Κοτζιά για μερική επέκταση των χωρικών υδάτων στα δώδεκα μίλια από το Ιόνιο ως τα Αντικύθηρα. Όλα αυτά δείχνουν πόσο επιτακτική είναι η ανάγκη χάραξης μιας εύρω</w:t>
      </w:r>
      <w:r>
        <w:rPr>
          <w:rFonts w:eastAsia="Times New Roman"/>
          <w:szCs w:val="24"/>
        </w:rPr>
        <w:t>στης, μακροπρόθεσμης εξωτερικής πολιτικής στη χώρα μας, που δεν θα διαμορφώνεται με αποχαιρετιστήριες δηλώσεις Υπουργών, αλλά θα έχει σταθερά και μόνιμα χαρακτηριστικά.</w:t>
      </w:r>
    </w:p>
    <w:p w14:paraId="63410507" w14:textId="77777777" w:rsidR="000640C0" w:rsidRDefault="00F37498">
      <w:pPr>
        <w:spacing w:line="600" w:lineRule="auto"/>
        <w:ind w:firstLine="720"/>
        <w:jc w:val="both"/>
        <w:rPr>
          <w:rFonts w:eastAsia="Times New Roman"/>
          <w:szCs w:val="24"/>
        </w:rPr>
      </w:pPr>
      <w:r>
        <w:rPr>
          <w:rFonts w:eastAsia="Times New Roman"/>
          <w:szCs w:val="24"/>
        </w:rPr>
        <w:t xml:space="preserve">Αυτό δείχνει, λοιπόν, πόσο επείγουσα είναι η ανάγκη δημιουργίας του Συμβουλίου Εθνικής </w:t>
      </w:r>
      <w:r>
        <w:rPr>
          <w:rFonts w:eastAsia="Times New Roman"/>
          <w:szCs w:val="24"/>
        </w:rPr>
        <w:t>Ασφαλείας, στο πλαίσιο και της πρότασης νόμου που έχει καταθέσει το Ποτάμι. Κάποιες συζητήσεις ξεκίνησαν, αλλά πάγωσαν. Αν υπήρχε εδώ και έναν χρόνο το Συμβούλιο Εθνικής Ασφαλείας, πιστεύω ότι πολλοί κόμποι της εξωτερικής μας πολιτικής θα είχαν λυθεί με δι</w:t>
      </w:r>
      <w:r>
        <w:rPr>
          <w:rFonts w:eastAsia="Times New Roman"/>
          <w:szCs w:val="24"/>
        </w:rPr>
        <w:t xml:space="preserve">ακομματικό και συναινετικό τρόπο. </w:t>
      </w:r>
    </w:p>
    <w:p w14:paraId="63410508" w14:textId="77777777" w:rsidR="000640C0" w:rsidRDefault="00F37498">
      <w:pPr>
        <w:spacing w:line="600" w:lineRule="auto"/>
        <w:ind w:firstLine="720"/>
        <w:jc w:val="both"/>
        <w:rPr>
          <w:rFonts w:eastAsia="Times New Roman"/>
          <w:szCs w:val="24"/>
        </w:rPr>
      </w:pPr>
      <w:r>
        <w:rPr>
          <w:rFonts w:eastAsia="Times New Roman"/>
          <w:szCs w:val="24"/>
        </w:rPr>
        <w:lastRenderedPageBreak/>
        <w:t>Να προτρέψουμε, λοιπόν, και από εδώ, από το Βήμα της Βουλής, τον κ. Τσίπρα τώρα που έχει και το «καπέλο» του Υπουργού Εξωτερικών -μεταφορικά το λέω αυτό, δεν εννοώ το θρυλικό καπέλο του κ. Κοτζιά- να πάρει την πρωτοβουλία</w:t>
      </w:r>
      <w:r>
        <w:rPr>
          <w:rFonts w:eastAsia="Times New Roman"/>
          <w:szCs w:val="24"/>
        </w:rPr>
        <w:t xml:space="preserve"> να προχωρήσει το θέμα.</w:t>
      </w:r>
    </w:p>
    <w:p w14:paraId="63410509" w14:textId="77777777" w:rsidR="000640C0" w:rsidRDefault="00F37498">
      <w:pPr>
        <w:spacing w:line="600" w:lineRule="auto"/>
        <w:ind w:firstLine="720"/>
        <w:jc w:val="both"/>
        <w:rPr>
          <w:rFonts w:eastAsia="Times New Roman"/>
          <w:szCs w:val="24"/>
        </w:rPr>
      </w:pPr>
      <w:r>
        <w:rPr>
          <w:rFonts w:eastAsia="Times New Roman"/>
          <w:szCs w:val="24"/>
        </w:rPr>
        <w:t xml:space="preserve">Επίσης, χθες συνεδρίασε η </w:t>
      </w:r>
      <w:r>
        <w:rPr>
          <w:rFonts w:eastAsia="Times New Roman"/>
          <w:szCs w:val="24"/>
        </w:rPr>
        <w:t>ε</w:t>
      </w:r>
      <w:r>
        <w:rPr>
          <w:rFonts w:eastAsia="Times New Roman"/>
          <w:szCs w:val="24"/>
        </w:rPr>
        <w:t>πιτροπή για την ψήφο των Ελλήνων του εξωτερικού, όπως μας ενημέρωσε ο αρμόδιος Υπουργός Εσωτερικών. Κατά τη γνώμη μας, είναι ένα πολύ σημαντικό θέμα, μια πολύ σημαντική αποστολή που πρέπει έγκαιρα να ολοκλ</w:t>
      </w:r>
      <w:r>
        <w:rPr>
          <w:rFonts w:eastAsia="Times New Roman"/>
          <w:szCs w:val="24"/>
        </w:rPr>
        <w:t xml:space="preserve">ηρωθεί, ώστε να μην διαψευστεί ο πρώην Υπουργός κ. Σκουρλέτης όταν από αυτό το Βήμα πριν κάποιους μήνες είχε πει ότι εντός της τρέχουσας </w:t>
      </w:r>
      <w:r>
        <w:rPr>
          <w:rFonts w:eastAsia="Times New Roman"/>
          <w:szCs w:val="24"/>
        </w:rPr>
        <w:t>κ</w:t>
      </w:r>
      <w:r>
        <w:rPr>
          <w:rFonts w:eastAsia="Times New Roman"/>
          <w:szCs w:val="24"/>
        </w:rPr>
        <w:t xml:space="preserve">οινοβουλευτικής </w:t>
      </w:r>
      <w:r>
        <w:rPr>
          <w:rFonts w:eastAsia="Times New Roman"/>
          <w:szCs w:val="24"/>
        </w:rPr>
        <w:t>π</w:t>
      </w:r>
      <w:r>
        <w:rPr>
          <w:rFonts w:eastAsia="Times New Roman"/>
          <w:szCs w:val="24"/>
        </w:rPr>
        <w:t xml:space="preserve">εριόδου θα συζητήσουμε το θέμα. </w:t>
      </w:r>
      <w:r>
        <w:rPr>
          <w:rFonts w:eastAsia="Times New Roman"/>
          <w:szCs w:val="24"/>
        </w:rPr>
        <w:t>Ε</w:t>
      </w:r>
      <w:r>
        <w:rPr>
          <w:rFonts w:eastAsia="Times New Roman"/>
          <w:szCs w:val="24"/>
        </w:rPr>
        <w:t>ίναι πολύ σημαντικό, γιατί δεν μπορεί όλοι να χύνουμε κροκοδείλια δά</w:t>
      </w:r>
      <w:r>
        <w:rPr>
          <w:rFonts w:eastAsia="Times New Roman"/>
          <w:szCs w:val="24"/>
        </w:rPr>
        <w:t>κρια για το «</w:t>
      </w:r>
      <w:r>
        <w:rPr>
          <w:rFonts w:eastAsia="Times New Roman"/>
          <w:szCs w:val="24"/>
          <w:lang w:val="en-US"/>
        </w:rPr>
        <w:t>brain</w:t>
      </w:r>
      <w:r w:rsidRPr="00062292">
        <w:rPr>
          <w:rFonts w:eastAsia="Times New Roman"/>
          <w:szCs w:val="24"/>
        </w:rPr>
        <w:t xml:space="preserve"> </w:t>
      </w:r>
      <w:r>
        <w:rPr>
          <w:rFonts w:eastAsia="Times New Roman"/>
          <w:szCs w:val="24"/>
          <w:lang w:val="en-US"/>
        </w:rPr>
        <w:t>drain</w:t>
      </w:r>
      <w:r>
        <w:rPr>
          <w:rFonts w:eastAsia="Times New Roman"/>
          <w:szCs w:val="24"/>
        </w:rPr>
        <w:t>», αλλά να μην κάνουμε τίποτα για να διευκολύνουμε τη συμμετοχή τους στις εκλογές λες και εν μας ενδιαφέρει η άποψή τους. Η εξωστρεφής, δημιουργική Ελλάδα πρέπει να είναι παρούσα στις εξελίξεις, ώστε οι δεσμοί με την πατρίδα να δυνα</w:t>
      </w:r>
      <w:r>
        <w:rPr>
          <w:rFonts w:eastAsia="Times New Roman"/>
          <w:szCs w:val="24"/>
        </w:rPr>
        <w:t xml:space="preserve">μώνουν και να μην αδυνατίζουν. </w:t>
      </w:r>
    </w:p>
    <w:p w14:paraId="6341050A"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Να προτρέψουμε, λοιπόν, να εντείνουν τις προσπάθειές τους στην </w:t>
      </w:r>
      <w:r>
        <w:rPr>
          <w:rFonts w:eastAsia="Times New Roman"/>
          <w:szCs w:val="24"/>
        </w:rPr>
        <w:t>ε</w:t>
      </w:r>
      <w:r>
        <w:rPr>
          <w:rFonts w:eastAsia="Times New Roman"/>
          <w:szCs w:val="24"/>
        </w:rPr>
        <w:t xml:space="preserve">πιτροπή αυτή, ώστε τον Ιανουάριο να έχουμε το πόρισμα, όπως είπε ο κ. </w:t>
      </w:r>
      <w:proofErr w:type="spellStart"/>
      <w:r>
        <w:rPr>
          <w:rFonts w:eastAsia="Times New Roman"/>
          <w:szCs w:val="24"/>
        </w:rPr>
        <w:t>Χαρίτσης</w:t>
      </w:r>
      <w:proofErr w:type="spellEnd"/>
      <w:r>
        <w:rPr>
          <w:rFonts w:eastAsia="Times New Roman"/>
          <w:szCs w:val="24"/>
        </w:rPr>
        <w:t>. Και εμείς θα είμαστε εδώ για να παρακολουθούμε στενά το θέμα.</w:t>
      </w:r>
    </w:p>
    <w:p w14:paraId="6341050B" w14:textId="77777777" w:rsidR="000640C0" w:rsidRDefault="00F37498">
      <w:pPr>
        <w:spacing w:line="600" w:lineRule="auto"/>
        <w:ind w:firstLine="720"/>
        <w:jc w:val="both"/>
        <w:rPr>
          <w:rFonts w:eastAsia="Times New Roman"/>
          <w:szCs w:val="24"/>
        </w:rPr>
      </w:pPr>
      <w:r>
        <w:rPr>
          <w:rFonts w:eastAsia="Times New Roman"/>
          <w:szCs w:val="24"/>
        </w:rPr>
        <w:t xml:space="preserve">Ένα άλλο θέμα που </w:t>
      </w:r>
      <w:r>
        <w:rPr>
          <w:rFonts w:eastAsia="Times New Roman"/>
          <w:szCs w:val="24"/>
        </w:rPr>
        <w:t>ανοίγει είναι αυτό της συνταγματικής αναθεώρησης, βέβαια, στο οποίο έχουμε τη δυνατότητα ως πολιτικό σύστημα να πετύχουμε συναινέσεις, αρκεί να υπάρχει η διάθεση ευρύτερων συνθέσεων και όχι αποκλεισμών. Η συναίνεση είναι πάντα ένα νόμισμα που έχει δύο όψει</w:t>
      </w:r>
      <w:r>
        <w:rPr>
          <w:rFonts w:eastAsia="Times New Roman"/>
          <w:szCs w:val="24"/>
        </w:rPr>
        <w:t>ς.</w:t>
      </w:r>
    </w:p>
    <w:p w14:paraId="6341050C" w14:textId="77777777" w:rsidR="000640C0" w:rsidRDefault="00F37498">
      <w:pPr>
        <w:spacing w:line="600" w:lineRule="auto"/>
        <w:ind w:firstLine="720"/>
        <w:jc w:val="both"/>
        <w:rPr>
          <w:rFonts w:eastAsia="Times New Roman"/>
          <w:szCs w:val="24"/>
        </w:rPr>
      </w:pPr>
      <w:r>
        <w:rPr>
          <w:rFonts w:eastAsia="Times New Roman"/>
          <w:szCs w:val="24"/>
        </w:rPr>
        <w:t>Θα πάω στο αγαπημένο μου θέμα, που είναι και επίκαιρο, δυστυχώς, για τους λάθος λόγους, αυτό της Παιδείας. Τις τελευταίες ημέρες γινόμαστε μάρτυρες άκρως παρακμιακών φαινομένων. Σήμερα είναι κλειστό το Οικονομικό Πανεπιστήμιο Αθηνών μετά από απόφαση της</w:t>
      </w:r>
      <w:r>
        <w:rPr>
          <w:rFonts w:eastAsia="Times New Roman"/>
          <w:szCs w:val="24"/>
        </w:rPr>
        <w:t xml:space="preserve"> Συγκλήτου, συμβολικό κλείσιμο για να διαμαρτυρηθεί για τη δραματική κατάσταση με τα ναρκωτικά, </w:t>
      </w:r>
      <w:r>
        <w:rPr>
          <w:rFonts w:eastAsia="Times New Roman"/>
          <w:szCs w:val="24"/>
        </w:rPr>
        <w:t>«</w:t>
      </w:r>
      <w:r>
        <w:rPr>
          <w:rFonts w:eastAsia="Times New Roman"/>
          <w:szCs w:val="24"/>
        </w:rPr>
        <w:t>προκειμένου να ενεργοποιηθούν οι αρμόδιοι φορείς της Πολιτείας», όπως λέει χαρακτηριστικά η απόφαση της Συγκλήτου. Στο Αριστοτέλειο Πανεπιστήμιο Θεσσαλονίκης κ</w:t>
      </w:r>
      <w:r>
        <w:rPr>
          <w:rFonts w:eastAsia="Times New Roman"/>
          <w:szCs w:val="24"/>
        </w:rPr>
        <w:t xml:space="preserve">αθηγητές επωνύμως, αλλά και φοιτητές, καταγγέλλουν παρόμοια φαινόμενα. </w:t>
      </w:r>
      <w:r>
        <w:rPr>
          <w:rFonts w:eastAsia="Times New Roman"/>
          <w:szCs w:val="24"/>
        </w:rPr>
        <w:lastRenderedPageBreak/>
        <w:t xml:space="preserve">Ο </w:t>
      </w:r>
      <w:proofErr w:type="spellStart"/>
      <w:r>
        <w:rPr>
          <w:rFonts w:eastAsia="Times New Roman"/>
          <w:szCs w:val="24"/>
        </w:rPr>
        <w:t>Ρουβίκωνας</w:t>
      </w:r>
      <w:proofErr w:type="spellEnd"/>
      <w:r>
        <w:rPr>
          <w:rFonts w:eastAsia="Times New Roman"/>
          <w:szCs w:val="24"/>
        </w:rPr>
        <w:t xml:space="preserve"> έχει κάνει κατάληψη σε αίθουσα στη Φιλοσοφική, θέλοντας να παίξει τον ρόλο του προστάτη των φοιτητών ή όπως αλλιώς το λένε αυτό. Σήμερα, μάλιστα, είχαμε και μ</w:t>
      </w:r>
      <w:r>
        <w:rPr>
          <w:rFonts w:eastAsia="Times New Roman"/>
          <w:szCs w:val="24"/>
        </w:rPr>
        <w:t>ί</w:t>
      </w:r>
      <w:r>
        <w:rPr>
          <w:rFonts w:eastAsia="Times New Roman"/>
          <w:szCs w:val="24"/>
        </w:rPr>
        <w:t>α αλυσίδα από</w:t>
      </w:r>
      <w:r>
        <w:rPr>
          <w:rFonts w:eastAsia="Times New Roman"/>
          <w:szCs w:val="24"/>
        </w:rPr>
        <w:t xml:space="preserve"> τις πρυτανικές αρχές και καθηγητές, ώστε ο </w:t>
      </w:r>
      <w:r>
        <w:rPr>
          <w:rFonts w:eastAsia="Times New Roman"/>
          <w:szCs w:val="24"/>
        </w:rPr>
        <w:t>«</w:t>
      </w:r>
      <w:proofErr w:type="spellStart"/>
      <w:r>
        <w:rPr>
          <w:rFonts w:eastAsia="Times New Roman"/>
          <w:szCs w:val="24"/>
        </w:rPr>
        <w:t>Ρουβίκωνας</w:t>
      </w:r>
      <w:proofErr w:type="spellEnd"/>
      <w:r>
        <w:rPr>
          <w:rFonts w:eastAsia="Times New Roman"/>
          <w:szCs w:val="24"/>
        </w:rPr>
        <w:t>»</w:t>
      </w:r>
      <w:r>
        <w:rPr>
          <w:rFonts w:eastAsia="Times New Roman"/>
          <w:szCs w:val="24"/>
        </w:rPr>
        <w:t xml:space="preserve"> να μην διαβεί τον </w:t>
      </w:r>
      <w:r>
        <w:rPr>
          <w:rFonts w:eastAsia="Times New Roman"/>
          <w:szCs w:val="24"/>
        </w:rPr>
        <w:t>«</w:t>
      </w:r>
      <w:proofErr w:type="spellStart"/>
      <w:r>
        <w:rPr>
          <w:rFonts w:eastAsia="Times New Roman"/>
          <w:szCs w:val="24"/>
        </w:rPr>
        <w:t>Ρουβίκωνα</w:t>
      </w:r>
      <w:proofErr w:type="spellEnd"/>
      <w:r>
        <w:rPr>
          <w:rFonts w:eastAsia="Times New Roman"/>
          <w:szCs w:val="24"/>
        </w:rPr>
        <w:t>» της πύλης της Φιλοσοφικής Σχολής.</w:t>
      </w:r>
    </w:p>
    <w:p w14:paraId="6341050D"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Τα πανεπιστήμιά μας είναι πρωτοσέλιδα για τους λάθος λόγους, γιατί με την πολιτική που ακολουθείτε έχουν καταντήσει απολύτως αφιλόξενα </w:t>
      </w:r>
      <w:r>
        <w:rPr>
          <w:rFonts w:eastAsia="Times New Roman"/>
          <w:szCs w:val="24"/>
        </w:rPr>
        <w:t xml:space="preserve">για αυτούς για τους οποίους υποτίθεται έχουν δημιουργηθεί, τους φοιτητές και τους καθηγητές. Αντί, λοιπόν, να συζητάμε πώς θα μπουν στις λίστες με τα διακόσια καλύτερα πανεπιστήμια του κόσμου τα ελληνικά πανεπιστήμια, συζητάμε πώς θα μπουν οι δυνάμεις της </w:t>
      </w:r>
      <w:r>
        <w:rPr>
          <w:rFonts w:eastAsia="Times New Roman"/>
          <w:szCs w:val="24"/>
        </w:rPr>
        <w:t>π</w:t>
      </w:r>
      <w:r>
        <w:rPr>
          <w:rFonts w:eastAsia="Times New Roman"/>
          <w:szCs w:val="24"/>
        </w:rPr>
        <w:t>ολιτείας να βγάλουν έξω τους εμπόρους ναρκωτικών.</w:t>
      </w:r>
      <w:r>
        <w:rPr>
          <w:rFonts w:eastAsia="Times New Roman"/>
          <w:szCs w:val="24"/>
        </w:rPr>
        <w:t xml:space="preserve"> </w:t>
      </w:r>
      <w:r>
        <w:rPr>
          <w:rFonts w:eastAsia="Times New Roman" w:cs="Times New Roman"/>
          <w:szCs w:val="24"/>
        </w:rPr>
        <w:t>Το πανεπιστημιακό άσυλο που προστάτευε τη διακίνηση ιδεών, τώρα έχουμε καταλήξει να προστατεύει διακίνηση ουσιών. Το αποδεχόμαστε αυτό;</w:t>
      </w:r>
    </w:p>
    <w:p w14:paraId="6341050E"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όλα αυτά κάναμε προχθές σχετική ερώτηση στη Βουλή και θα περιμένο</w:t>
      </w:r>
      <w:r>
        <w:rPr>
          <w:rFonts w:eastAsia="Times New Roman" w:cs="Times New Roman"/>
          <w:szCs w:val="24"/>
        </w:rPr>
        <w:t xml:space="preserve">υμε με ενδιαφέρον τις απαντήσεις, αν και </w:t>
      </w:r>
      <w:r>
        <w:rPr>
          <w:rFonts w:eastAsia="Times New Roman" w:cs="Times New Roman"/>
          <w:szCs w:val="24"/>
        </w:rPr>
        <w:lastRenderedPageBreak/>
        <w:t>το Υπουργείο σε τέτοιες ερωτήσεις μας αγνοεί και δεν απαντά. Ελπίζουμε αυτήν τη φορά να απαντήσει.</w:t>
      </w:r>
    </w:p>
    <w:p w14:paraId="6341050F"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κεί που ο Υπουργός αναρωτιέται πού είναι οι φοιτητές -το ρωμαλέο φοιτητικό κίνημα- για να προστατεύσει τους χώρους </w:t>
      </w:r>
      <w:r>
        <w:rPr>
          <w:rFonts w:eastAsia="Times New Roman" w:cs="Times New Roman"/>
          <w:szCs w:val="24"/>
        </w:rPr>
        <w:t xml:space="preserve">του, παίρνει την επόμενη μέρα την απάντηση στο ίδιο του το γραφείο. Την παίρνει από δεκάδες φοιτητές και μαθητές που μπουκάρουν με το «έτσι θέλω» στο γραφείο του και εκείνος κάθεται με τις κάμερες και πιάνει την κουβέντα μαζί τους. Όταν δεν υπάρχει κανένα </w:t>
      </w:r>
      <w:r>
        <w:rPr>
          <w:rFonts w:eastAsia="Times New Roman" w:cs="Times New Roman"/>
          <w:szCs w:val="24"/>
        </w:rPr>
        <w:t xml:space="preserve">πλαίσιο διαλόγου, προς τι ο διάλογος μπροστά στις κάμερες; Για να παίξουμε θέατρο ότι είμαστε φιλικοί και ακούμε τα παιδιά; Μα, αν ο Υπουργός, ο ανώτατος αξιωματούχος κρατικός περί την </w:t>
      </w:r>
      <w:r>
        <w:rPr>
          <w:rFonts w:eastAsia="Times New Roman" w:cs="Times New Roman"/>
          <w:szCs w:val="24"/>
        </w:rPr>
        <w:t>π</w:t>
      </w:r>
      <w:r>
        <w:rPr>
          <w:rFonts w:eastAsia="Times New Roman" w:cs="Times New Roman"/>
          <w:szCs w:val="24"/>
        </w:rPr>
        <w:t xml:space="preserve">αιδεία, αποδέχεται τέτοιες συμπεριφορές, πώς θα αντιδράσει αύριο ένας </w:t>
      </w:r>
      <w:r>
        <w:rPr>
          <w:rFonts w:eastAsia="Times New Roman" w:cs="Times New Roman"/>
          <w:szCs w:val="24"/>
        </w:rPr>
        <w:t xml:space="preserve">πρύτανης ή ένας διευθυντής σχολείου σε παρόμοιες συμπεριφορές; Όταν η εικόνα αυτή κάνει το γύρο της χώρας, με τον Υπουργό να νομιμοποιεί αυτήν τη συμπεριφορά συζητώντας με τους εισβολείς, τι μήνυμα στέλνει στους δεκαεξάχρονους και τους δεκαεπτάχρονους που </w:t>
      </w:r>
      <w:r>
        <w:rPr>
          <w:rFonts w:eastAsia="Times New Roman" w:cs="Times New Roman"/>
          <w:szCs w:val="24"/>
        </w:rPr>
        <w:t xml:space="preserve">τα βλέπουν αυτά στην τηλεόραση; Τους λέει ότι έχουν το δικαίωμα να </w:t>
      </w:r>
      <w:r>
        <w:rPr>
          <w:rFonts w:eastAsia="Times New Roman" w:cs="Times New Roman"/>
          <w:szCs w:val="24"/>
        </w:rPr>
        <w:lastRenderedPageBreak/>
        <w:t>μπουκάρουν παντού και να επιπλήττουν το δάσκαλο, το διευθυντή του σχολείου, να του φωνάζουν και να ανεβαίνουν στο γραφείο του. «Εδώ τα αποδέχεται ο Υπουργός…» -θα σου πουν- «…ένας διευθυντή</w:t>
      </w:r>
      <w:r>
        <w:rPr>
          <w:rFonts w:eastAsia="Times New Roman" w:cs="Times New Roman"/>
          <w:szCs w:val="24"/>
        </w:rPr>
        <w:t>ς σχολείου δεν θα τα αποδεχθεί;».</w:t>
      </w:r>
    </w:p>
    <w:p w14:paraId="63410510"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συνάδελφοί, εικόνες σαν κι αυτές δεν προάγουν τη χειραφέτηση των νέων. Αντίθετα, είναι βούτυρο στο ψωμί της </w:t>
      </w:r>
      <w:r>
        <w:rPr>
          <w:rFonts w:eastAsia="Times New Roman" w:cs="Times New Roman"/>
          <w:szCs w:val="24"/>
        </w:rPr>
        <w:t>Α</w:t>
      </w:r>
      <w:r>
        <w:rPr>
          <w:rFonts w:eastAsia="Times New Roman" w:cs="Times New Roman"/>
          <w:szCs w:val="24"/>
        </w:rPr>
        <w:t xml:space="preserve">κροδεξιάς που τρίβει τα χέρια της βλέποντας τέτοιες εικόνες. Διότι μετά είναι στρωμένο το χαλί </w:t>
      </w:r>
      <w:r>
        <w:rPr>
          <w:rFonts w:eastAsia="Times New Roman" w:cs="Times New Roman"/>
          <w:szCs w:val="24"/>
        </w:rPr>
        <w:t>για μ</w:t>
      </w:r>
      <w:r>
        <w:rPr>
          <w:rFonts w:eastAsia="Times New Roman" w:cs="Times New Roman"/>
          <w:szCs w:val="24"/>
        </w:rPr>
        <w:t>ί</w:t>
      </w:r>
      <w:r>
        <w:rPr>
          <w:rFonts w:eastAsia="Times New Roman" w:cs="Times New Roman"/>
          <w:szCs w:val="24"/>
        </w:rPr>
        <w:t xml:space="preserve">α ατζέντα με δόγμα «νόμος και τάξη» στον υπερθετικό βαθμό, που καταλήγει στη στέρηση βασικών ελευθεριών. Και αυτό θα πρέπει να το προσέξουμε. Όταν δεν βάζουμε το πλαίσιο, μέσα στο οποίο μπορεί να γίνει οποιαδήποτε συζήτηση με τον οποιονδήποτε -χωρίς </w:t>
      </w:r>
      <w:r>
        <w:rPr>
          <w:rFonts w:eastAsia="Times New Roman" w:cs="Times New Roman"/>
          <w:szCs w:val="24"/>
        </w:rPr>
        <w:t xml:space="preserve">κανόνες δηλαδή- το πράγμα γίνεται ζούγκλα. </w:t>
      </w:r>
      <w:r>
        <w:rPr>
          <w:rFonts w:eastAsia="Times New Roman" w:cs="Times New Roman"/>
          <w:szCs w:val="24"/>
        </w:rPr>
        <w:t>Σ</w:t>
      </w:r>
      <w:r>
        <w:rPr>
          <w:rFonts w:eastAsia="Times New Roman" w:cs="Times New Roman"/>
          <w:szCs w:val="24"/>
        </w:rPr>
        <w:t>τη ζούγκλα, ξέρετε, δεν υπάρχει δημοκρατία.</w:t>
      </w:r>
    </w:p>
    <w:p w14:paraId="63410511"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Όσοι έχουμε περάσει από τα πανεπιστήμια, είμαστε, δυστυχώς, συνηθισμένοι σε τέτοιες εικόνες. Να ξέρουν, όμως, όλοι όσοι τις δημιουργούν και τις στηρίζουν, ότι ρίχνουν ν</w:t>
      </w:r>
      <w:r>
        <w:rPr>
          <w:rFonts w:eastAsia="Times New Roman" w:cs="Times New Roman"/>
          <w:szCs w:val="24"/>
        </w:rPr>
        <w:t xml:space="preserve">ερό στον </w:t>
      </w:r>
      <w:r>
        <w:rPr>
          <w:rFonts w:eastAsia="Times New Roman" w:cs="Times New Roman"/>
          <w:szCs w:val="24"/>
        </w:rPr>
        <w:lastRenderedPageBreak/>
        <w:t>μύλο της αγανάκτησης των πολιτών που σιγά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σιγά μετατρέπεται σε υιοθέτηση μιας ατζέντας του άλλου άκρου, της </w:t>
      </w:r>
      <w:r>
        <w:rPr>
          <w:rFonts w:eastAsia="Times New Roman" w:cs="Times New Roman"/>
          <w:szCs w:val="24"/>
        </w:rPr>
        <w:t>Α</w:t>
      </w:r>
      <w:r>
        <w:rPr>
          <w:rFonts w:eastAsia="Times New Roman" w:cs="Times New Roman"/>
          <w:szCs w:val="24"/>
        </w:rPr>
        <w:t>κροδεξιάς.</w:t>
      </w:r>
    </w:p>
    <w:p w14:paraId="63410512"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ζούμε σε δύσκολους καιρούς, με σημαντική αύξηση της εντροπίας στο διεθνή περίγυρο, ισορροπούμε οικονομικά και γεωπολιτικά σε ένα τεντωμένο σχοινί. Πολλά δεν εξαρτώνται από εμάς. Είναι εξωγενείς μεταβλητές. Υπάρχουν, όμως, και κάποια που εξαρτών</w:t>
      </w:r>
      <w:r>
        <w:rPr>
          <w:rFonts w:eastAsia="Times New Roman" w:cs="Times New Roman"/>
          <w:szCs w:val="24"/>
        </w:rPr>
        <w:t xml:space="preserve">ται από εμάς. Είναι οι δικές μας μεταβλητές απόφασης. Ένα </w:t>
      </w:r>
      <w:proofErr w:type="spellStart"/>
      <w:r>
        <w:rPr>
          <w:rFonts w:eastAsia="Times New Roman" w:cs="Times New Roman"/>
          <w:szCs w:val="24"/>
        </w:rPr>
        <w:t>minimum</w:t>
      </w:r>
      <w:proofErr w:type="spellEnd"/>
      <w:r>
        <w:rPr>
          <w:rFonts w:eastAsia="Times New Roman" w:cs="Times New Roman"/>
          <w:szCs w:val="24"/>
        </w:rPr>
        <w:t xml:space="preserve"> λοιπόν συνεννόησης, ακόμα και εν μέσω προεκλογικής περιόδου, γιατί είμαστε ούτως ή άλλως σε προεκλογική περίοδο, είναι απαραίτητο. Δεν θα σταματήσει να γυρίζει ο κόσμος, περιμένοντας εμάς να</w:t>
      </w:r>
      <w:r>
        <w:rPr>
          <w:rFonts w:eastAsia="Times New Roman" w:cs="Times New Roman"/>
          <w:szCs w:val="24"/>
        </w:rPr>
        <w:t xml:space="preserve"> πάμε σε εκλογές τον Μάιο, μάλλον. Γύρω μας οι εξελίξεις τρέχουν και μας αφήνουν πίσω. Θα πρέπει, λοιπόν, να έχουμε όλοι στο μυαλό μας ότι οι εκλογές δεν είναι ο τερματισμός, αλλά η εκκίνηση μιας νέας μέρας και πως δεν πρέπει να βαδίσουμε πάνω στα ερείπια </w:t>
      </w:r>
      <w:r>
        <w:rPr>
          <w:rFonts w:eastAsia="Times New Roman" w:cs="Times New Roman"/>
          <w:szCs w:val="24"/>
        </w:rPr>
        <w:t>που άφησε η προεκλογική περίοδος.</w:t>
      </w:r>
    </w:p>
    <w:p w14:paraId="63410513"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ύφος, λοιπόν, της πολιτικής αντιπαράθεσης παίζει το ρόλο του σε αυτήν τη λεπτή ισορροπία που βαδίζει η χώρα. Η </w:t>
      </w:r>
      <w:r>
        <w:rPr>
          <w:rFonts w:eastAsia="Times New Roman" w:cs="Times New Roman"/>
          <w:szCs w:val="24"/>
        </w:rPr>
        <w:lastRenderedPageBreak/>
        <w:t>εμπρηστική αντιπαράθεση επί παντός επιστητού δεν καίει μόνο τον αντίπαλο. Καίει τις πιθανότητες της χώρας να</w:t>
      </w:r>
      <w:r>
        <w:rPr>
          <w:rFonts w:eastAsia="Times New Roman" w:cs="Times New Roman"/>
          <w:szCs w:val="24"/>
        </w:rPr>
        <w:t xml:space="preserve"> εκπέμψει αξιοπιστία και εμπιστοσύνη.</w:t>
      </w:r>
    </w:p>
    <w:p w14:paraId="63410514"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νούμερο ένα παράγοντας αβεβαιότητας για τη χώρα μας είναι το πολιτικό σκηνικό. Όσο η Κυβέρνηση και γενικά το πολιτικό προσωπικό δείχνει ανωριμότητα, τόσο χάνει αξιοπιστία η χώρα στο διεθνές οικονομικό και γεωπολιτικό</w:t>
      </w:r>
      <w:r>
        <w:rPr>
          <w:rFonts w:eastAsia="Times New Roman" w:cs="Times New Roman"/>
          <w:szCs w:val="24"/>
        </w:rPr>
        <w:t xml:space="preserve"> περιβάλλον. </w:t>
      </w:r>
      <w:r>
        <w:rPr>
          <w:rFonts w:eastAsia="Times New Roman" w:cs="Times New Roman"/>
          <w:szCs w:val="24"/>
        </w:rPr>
        <w:t>Η</w:t>
      </w:r>
      <w:r>
        <w:rPr>
          <w:rFonts w:eastAsia="Times New Roman" w:cs="Times New Roman"/>
          <w:szCs w:val="24"/>
        </w:rPr>
        <w:t xml:space="preserve"> αξιοπιστία και η εμπιστοσύνη είναι κάτι που εξατμίζεται εύκολα και συμπυκνώνεται δύσκολα. Και την έχουμε τόσο ανάγκη σήμερα όσο ποτέ.</w:t>
      </w:r>
    </w:p>
    <w:p w14:paraId="63410515"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63410516" w14:textId="77777777" w:rsidR="000640C0" w:rsidRDefault="00F37498">
      <w:pPr>
        <w:autoSpaceDE w:val="0"/>
        <w:autoSpaceDN w:val="0"/>
        <w:adjustRightInd w:val="0"/>
        <w:spacing w:line="600" w:lineRule="auto"/>
        <w:ind w:firstLine="720"/>
        <w:jc w:val="both"/>
        <w:rPr>
          <w:rFonts w:eastAsia="Times New Roman" w:cs="Times New Roman"/>
          <w:szCs w:val="24"/>
        </w:rPr>
      </w:pPr>
      <w:r w:rsidRPr="003046A8">
        <w:rPr>
          <w:rFonts w:eastAsia="Times New Roman" w:cs="Times New Roman"/>
          <w:b/>
          <w:szCs w:val="24"/>
        </w:rPr>
        <w:t>ΠΡΟΕΔΡΕΥΩΝ (Αναστάσιος Κουράκης):</w:t>
      </w:r>
      <w:r>
        <w:rPr>
          <w:rFonts w:eastAsia="Times New Roman" w:cs="Times New Roman"/>
          <w:szCs w:val="24"/>
        </w:rPr>
        <w:t xml:space="preserve"> Ευχαριστούμε πολύ τον κ. </w:t>
      </w:r>
      <w:proofErr w:type="spellStart"/>
      <w:r>
        <w:rPr>
          <w:rFonts w:eastAsia="Times New Roman" w:cs="Times New Roman"/>
          <w:szCs w:val="24"/>
        </w:rPr>
        <w:t>Μαυρωτά</w:t>
      </w:r>
      <w:proofErr w:type="spellEnd"/>
      <w:r>
        <w:rPr>
          <w:rFonts w:eastAsia="Times New Roman" w:cs="Times New Roman"/>
          <w:szCs w:val="24"/>
        </w:rPr>
        <w:t>, Κοινοβουλευτικό Εκπρόσω</w:t>
      </w:r>
      <w:r>
        <w:rPr>
          <w:rFonts w:eastAsia="Times New Roman" w:cs="Times New Roman"/>
          <w:szCs w:val="24"/>
        </w:rPr>
        <w:t>πο από το Ποτάμι.</w:t>
      </w:r>
    </w:p>
    <w:p w14:paraId="63410517"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Βουλευτής της Νέας Δημοκρατίας </w:t>
      </w:r>
      <w:r>
        <w:rPr>
          <w:rFonts w:eastAsia="Times New Roman" w:cs="Times New Roman"/>
          <w:szCs w:val="24"/>
        </w:rPr>
        <w:t>κ. Χαράλαμπος Αθανασίου, για επτά λεπτά.</w:t>
      </w:r>
    </w:p>
    <w:p w14:paraId="63410518" w14:textId="77777777" w:rsidR="000640C0" w:rsidRDefault="00F37498">
      <w:pPr>
        <w:autoSpaceDE w:val="0"/>
        <w:autoSpaceDN w:val="0"/>
        <w:adjustRightInd w:val="0"/>
        <w:spacing w:line="600" w:lineRule="auto"/>
        <w:ind w:firstLine="720"/>
        <w:jc w:val="both"/>
        <w:rPr>
          <w:rFonts w:eastAsia="Times New Roman" w:cs="Times New Roman"/>
          <w:szCs w:val="24"/>
        </w:rPr>
      </w:pPr>
      <w:r w:rsidRPr="003046A8">
        <w:rPr>
          <w:rFonts w:eastAsia="Times New Roman" w:cs="Times New Roman"/>
          <w:b/>
          <w:szCs w:val="24"/>
        </w:rPr>
        <w:lastRenderedPageBreak/>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Κύριε Πρόεδρε, θα μπορούσα να έχω τον λόγο για μ</w:t>
      </w:r>
      <w:r>
        <w:rPr>
          <w:rFonts w:eastAsia="Times New Roman" w:cs="Times New Roman"/>
          <w:szCs w:val="24"/>
        </w:rPr>
        <w:t>ί</w:t>
      </w:r>
      <w:r>
        <w:rPr>
          <w:rFonts w:eastAsia="Times New Roman" w:cs="Times New Roman"/>
          <w:szCs w:val="24"/>
        </w:rPr>
        <w:t>α νομοτεχνική βελτίωση;</w:t>
      </w:r>
    </w:p>
    <w:p w14:paraId="63410519" w14:textId="77777777" w:rsidR="000640C0" w:rsidRDefault="00F37498">
      <w:pPr>
        <w:autoSpaceDE w:val="0"/>
        <w:autoSpaceDN w:val="0"/>
        <w:adjustRightInd w:val="0"/>
        <w:spacing w:line="600" w:lineRule="auto"/>
        <w:ind w:firstLine="720"/>
        <w:jc w:val="both"/>
        <w:rPr>
          <w:rFonts w:eastAsia="Times New Roman" w:cs="Times New Roman"/>
          <w:szCs w:val="24"/>
        </w:rPr>
      </w:pPr>
      <w:r w:rsidRPr="003046A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Κύριε Υπουργέ, μετά αν έχετε την καλοσύνη.</w:t>
      </w:r>
    </w:p>
    <w:p w14:paraId="6341051A"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Αθανασίου, έχετε τον λόγο.</w:t>
      </w:r>
    </w:p>
    <w:p w14:paraId="6341051B" w14:textId="77777777" w:rsidR="000640C0" w:rsidRDefault="00F37498">
      <w:pPr>
        <w:autoSpaceDE w:val="0"/>
        <w:autoSpaceDN w:val="0"/>
        <w:adjustRightInd w:val="0"/>
        <w:spacing w:line="600" w:lineRule="auto"/>
        <w:ind w:firstLine="720"/>
        <w:jc w:val="both"/>
        <w:rPr>
          <w:rFonts w:eastAsia="Times New Roman" w:cs="Times New Roman"/>
          <w:szCs w:val="24"/>
        </w:rPr>
      </w:pPr>
      <w:r w:rsidRPr="00506325">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6341051C"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θέλαμε να κάνουμε σοβαρά τη </w:t>
      </w:r>
      <w:r>
        <w:rPr>
          <w:rFonts w:eastAsia="Times New Roman" w:cs="Times New Roman"/>
          <w:szCs w:val="24"/>
        </w:rPr>
        <w:t>δουλειά μας στο πλαίσιο του κοινοβουλευτισμού, θα έπρεπε να καταψηφίσουμε επί της αρχής το σημερινό σχέδιο νόμου, μόνο και μόνο -πέραν των άλλων- γιατί παρατείνει εκ νέου, με τροπολογία, τον δικό σας νόμο. Αναφέρομαι στον ν.4489/2017 και ειδικά στα άρθρα 4</w:t>
      </w:r>
      <w:r>
        <w:rPr>
          <w:rFonts w:eastAsia="Times New Roman" w:cs="Times New Roman"/>
          <w:szCs w:val="24"/>
        </w:rPr>
        <w:t>3 και 44.</w:t>
      </w:r>
    </w:p>
    <w:p w14:paraId="6341051D"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 xml:space="preserve">Είναι ένας νόμος που έχει οδηγήσει σε πρόωρες αποφυλακίσεις εκατοντάδες βαρυποινίτες, που δημιούργησε σωρεία πρόωρων αποφυλακίσεων για δήθεν λόγους υγείας, που έχει </w:t>
      </w:r>
      <w:r>
        <w:rPr>
          <w:rFonts w:eastAsia="Times New Roman"/>
          <w:szCs w:val="24"/>
        </w:rPr>
        <w:lastRenderedPageBreak/>
        <w:t>κατακριθεί από την κοινωνία και παρά τις τροποποιήσεις που έχουν επιφέρει, τόσο ο</w:t>
      </w:r>
      <w:r>
        <w:rPr>
          <w:rFonts w:eastAsia="Times New Roman"/>
          <w:szCs w:val="24"/>
        </w:rPr>
        <w:t xml:space="preserve"> κ. Κοντονής όσο και ο κ. Καλογήρου, δεν πρέπει να παρατεθεί ούτε για μία ακόμα μέρα. Αυτά, για να θυμόμαστε ότι οι τροπολογίες επισκιάζουν πολλές φορές το κυρίως νομοθέτημα. </w:t>
      </w:r>
      <w:r>
        <w:rPr>
          <w:rFonts w:eastAsia="Times New Roman"/>
          <w:szCs w:val="24"/>
        </w:rPr>
        <w:t>Η</w:t>
      </w:r>
      <w:r>
        <w:rPr>
          <w:rFonts w:eastAsia="Times New Roman"/>
          <w:szCs w:val="24"/>
        </w:rPr>
        <w:t xml:space="preserve"> αποσπασματική καταψήφισή τους μας κάνει να χάνουμε τη μεγάλη εικόνα, η οποία εί</w:t>
      </w:r>
      <w:r>
        <w:rPr>
          <w:rFonts w:eastAsia="Times New Roman"/>
          <w:szCs w:val="24"/>
        </w:rPr>
        <w:t>ναι ότι είμαστε εδώ για να εγγυόμαστε την ασφάλεια των συμπολιτών μας. Όπως χάνουμε την εικόνα, βέβαια, για το πώς αντιλαμβάνεται η Κυβέρνηση τη λειτουργία τ</w:t>
      </w:r>
      <w:r w:rsidRPr="001C0E51">
        <w:rPr>
          <w:rFonts w:eastAsia="Times New Roman"/>
          <w:szCs w:val="24"/>
        </w:rPr>
        <w:t>ης δικαιοσύνης</w:t>
      </w:r>
      <w:r>
        <w:rPr>
          <w:rFonts w:eastAsia="Times New Roman"/>
          <w:szCs w:val="24"/>
        </w:rPr>
        <w:t>,</w:t>
      </w:r>
      <w:r w:rsidRPr="001C0E51">
        <w:rPr>
          <w:rFonts w:eastAsia="Times New Roman"/>
          <w:szCs w:val="24"/>
        </w:rPr>
        <w:t xml:space="preserve"> αν περιορίζεται </w:t>
      </w:r>
      <w:r>
        <w:rPr>
          <w:rFonts w:eastAsia="Times New Roman"/>
          <w:szCs w:val="24"/>
        </w:rPr>
        <w:t>μ</w:t>
      </w:r>
      <w:r w:rsidRPr="001C0E51">
        <w:rPr>
          <w:rFonts w:eastAsia="Times New Roman"/>
          <w:szCs w:val="24"/>
        </w:rPr>
        <w:t>όνο στις δηλώσεις του κ</w:t>
      </w:r>
      <w:r>
        <w:rPr>
          <w:rFonts w:eastAsia="Times New Roman"/>
          <w:szCs w:val="24"/>
        </w:rPr>
        <w:t>.</w:t>
      </w:r>
      <w:r w:rsidRPr="001C0E51">
        <w:rPr>
          <w:rFonts w:eastAsia="Times New Roman"/>
          <w:szCs w:val="24"/>
        </w:rPr>
        <w:t xml:space="preserve"> </w:t>
      </w:r>
      <w:proofErr w:type="spellStart"/>
      <w:r w:rsidRPr="001C0E51">
        <w:rPr>
          <w:rFonts w:eastAsia="Times New Roman"/>
          <w:szCs w:val="24"/>
        </w:rPr>
        <w:t>Πολάκη</w:t>
      </w:r>
      <w:proofErr w:type="spellEnd"/>
      <w:r>
        <w:rPr>
          <w:rFonts w:eastAsia="Times New Roman"/>
          <w:szCs w:val="24"/>
        </w:rPr>
        <w:t>.</w:t>
      </w:r>
    </w:p>
    <w:p w14:paraId="6341051E"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Πε</w:t>
      </w:r>
      <w:r w:rsidRPr="001C0E51">
        <w:rPr>
          <w:rFonts w:eastAsia="Times New Roman"/>
          <w:szCs w:val="24"/>
        </w:rPr>
        <w:t xml:space="preserve">ρνώντας στο </w:t>
      </w:r>
      <w:r>
        <w:rPr>
          <w:rFonts w:eastAsia="Times New Roman"/>
          <w:szCs w:val="24"/>
        </w:rPr>
        <w:t xml:space="preserve">κυρίως </w:t>
      </w:r>
      <w:r w:rsidRPr="001C0E51">
        <w:rPr>
          <w:rFonts w:eastAsia="Times New Roman"/>
          <w:szCs w:val="24"/>
        </w:rPr>
        <w:t>νομοθέτημα γ</w:t>
      </w:r>
      <w:r w:rsidRPr="001C0E51">
        <w:rPr>
          <w:rFonts w:eastAsia="Times New Roman"/>
          <w:szCs w:val="24"/>
        </w:rPr>
        <w:t>ια το πόθεν έσχες</w:t>
      </w:r>
      <w:r>
        <w:rPr>
          <w:rFonts w:eastAsia="Times New Roman"/>
          <w:szCs w:val="24"/>
        </w:rPr>
        <w:t>,</w:t>
      </w:r>
      <w:r w:rsidRPr="001C0E51">
        <w:rPr>
          <w:rFonts w:eastAsia="Times New Roman"/>
          <w:szCs w:val="24"/>
        </w:rPr>
        <w:t xml:space="preserve"> ακόμα δεν κατανοώ </w:t>
      </w:r>
      <w:r>
        <w:rPr>
          <w:rFonts w:eastAsia="Times New Roman"/>
          <w:szCs w:val="24"/>
        </w:rPr>
        <w:t>γ</w:t>
      </w:r>
      <w:r w:rsidRPr="001C0E51">
        <w:rPr>
          <w:rFonts w:eastAsia="Times New Roman"/>
          <w:szCs w:val="24"/>
        </w:rPr>
        <w:t xml:space="preserve">ιατί έπρεπε να φτάσουμε ως εδώ αποκλειστικά </w:t>
      </w:r>
      <w:r>
        <w:rPr>
          <w:rFonts w:eastAsia="Times New Roman"/>
          <w:szCs w:val="24"/>
        </w:rPr>
        <w:t>-</w:t>
      </w:r>
      <w:r w:rsidRPr="001C0E51">
        <w:rPr>
          <w:rFonts w:eastAsia="Times New Roman"/>
          <w:szCs w:val="24"/>
        </w:rPr>
        <w:t>επιτρέψτε μου να</w:t>
      </w:r>
      <w:r>
        <w:rPr>
          <w:rFonts w:eastAsia="Times New Roman"/>
          <w:szCs w:val="24"/>
        </w:rPr>
        <w:t xml:space="preserve"> το</w:t>
      </w:r>
      <w:r w:rsidRPr="001C0E51">
        <w:rPr>
          <w:rFonts w:eastAsia="Times New Roman"/>
          <w:szCs w:val="24"/>
        </w:rPr>
        <w:t xml:space="preserve"> πω αυτό</w:t>
      </w:r>
      <w:r>
        <w:rPr>
          <w:rFonts w:eastAsia="Times New Roman"/>
          <w:szCs w:val="24"/>
        </w:rPr>
        <w:t>-</w:t>
      </w:r>
      <w:r w:rsidRPr="001C0E51">
        <w:rPr>
          <w:rFonts w:eastAsia="Times New Roman"/>
          <w:szCs w:val="24"/>
        </w:rPr>
        <w:t xml:space="preserve"> </w:t>
      </w:r>
      <w:r>
        <w:rPr>
          <w:rFonts w:eastAsia="Times New Roman"/>
          <w:szCs w:val="24"/>
        </w:rPr>
        <w:t>χάρη</w:t>
      </w:r>
      <w:r w:rsidRPr="001C0E51">
        <w:rPr>
          <w:rFonts w:eastAsia="Times New Roman"/>
          <w:szCs w:val="24"/>
        </w:rPr>
        <w:t xml:space="preserve"> </w:t>
      </w:r>
      <w:r>
        <w:rPr>
          <w:rFonts w:eastAsia="Times New Roman"/>
          <w:szCs w:val="24"/>
        </w:rPr>
        <w:t>σ</w:t>
      </w:r>
      <w:r w:rsidRPr="001C0E51">
        <w:rPr>
          <w:rFonts w:eastAsia="Times New Roman"/>
          <w:szCs w:val="24"/>
        </w:rPr>
        <w:t>την ξεροκεφαλιά μερικ</w:t>
      </w:r>
      <w:r>
        <w:rPr>
          <w:rFonts w:eastAsia="Times New Roman"/>
          <w:szCs w:val="24"/>
        </w:rPr>
        <w:t>ών</w:t>
      </w:r>
      <w:r w:rsidRPr="001C0E51">
        <w:rPr>
          <w:rFonts w:eastAsia="Times New Roman"/>
          <w:szCs w:val="24"/>
        </w:rPr>
        <w:t xml:space="preserve"> της </w:t>
      </w:r>
      <w:r>
        <w:rPr>
          <w:rFonts w:eastAsia="Times New Roman"/>
          <w:szCs w:val="24"/>
        </w:rPr>
        <w:t>Κυβέρνησης, η οποία, νομοθετώντας α</w:t>
      </w:r>
      <w:r w:rsidRPr="001C0E51">
        <w:rPr>
          <w:rFonts w:eastAsia="Times New Roman"/>
          <w:szCs w:val="24"/>
        </w:rPr>
        <w:t xml:space="preserve">ντίθετα </w:t>
      </w:r>
      <w:r>
        <w:rPr>
          <w:rFonts w:eastAsia="Times New Roman"/>
          <w:szCs w:val="24"/>
        </w:rPr>
        <w:t>σ</w:t>
      </w:r>
      <w:r w:rsidRPr="001C0E51">
        <w:rPr>
          <w:rFonts w:eastAsia="Times New Roman"/>
          <w:szCs w:val="24"/>
        </w:rPr>
        <w:t>ε όσα όλοι λέγαμε</w:t>
      </w:r>
      <w:r>
        <w:rPr>
          <w:rFonts w:eastAsia="Times New Roman"/>
          <w:szCs w:val="24"/>
        </w:rPr>
        <w:t>,</w:t>
      </w:r>
      <w:r w:rsidRPr="001C0E51">
        <w:rPr>
          <w:rFonts w:eastAsia="Times New Roman"/>
          <w:szCs w:val="24"/>
        </w:rPr>
        <w:t xml:space="preserve"> οδήγησε ουσιαστικά στην ακύρωση του ελέγχου</w:t>
      </w:r>
      <w:r>
        <w:rPr>
          <w:rFonts w:eastAsia="Times New Roman"/>
          <w:szCs w:val="24"/>
        </w:rPr>
        <w:t>,</w:t>
      </w:r>
      <w:r w:rsidRPr="001C0E51">
        <w:rPr>
          <w:rFonts w:eastAsia="Times New Roman"/>
          <w:szCs w:val="24"/>
        </w:rPr>
        <w:t xml:space="preserve"> έπειτα από τις αποφάσεις του Συμβουλίου της Επικρατείας</w:t>
      </w:r>
      <w:r>
        <w:rPr>
          <w:rFonts w:eastAsia="Times New Roman"/>
          <w:szCs w:val="24"/>
        </w:rPr>
        <w:t>.</w:t>
      </w:r>
      <w:r w:rsidRPr="001C0E51">
        <w:rPr>
          <w:rFonts w:eastAsia="Times New Roman"/>
          <w:szCs w:val="24"/>
        </w:rPr>
        <w:t xml:space="preserve"> </w:t>
      </w:r>
      <w:r>
        <w:rPr>
          <w:rFonts w:eastAsia="Times New Roman"/>
          <w:szCs w:val="24"/>
        </w:rPr>
        <w:t>Δ</w:t>
      </w:r>
      <w:r w:rsidRPr="001C0E51">
        <w:rPr>
          <w:rFonts w:eastAsia="Times New Roman"/>
          <w:szCs w:val="24"/>
        </w:rPr>
        <w:t>ηλαδή</w:t>
      </w:r>
      <w:r>
        <w:rPr>
          <w:rFonts w:eastAsia="Times New Roman"/>
          <w:szCs w:val="24"/>
        </w:rPr>
        <w:t>,</w:t>
      </w:r>
      <w:r w:rsidRPr="001C0E51">
        <w:rPr>
          <w:rFonts w:eastAsia="Times New Roman"/>
          <w:szCs w:val="24"/>
        </w:rPr>
        <w:t xml:space="preserve"> η </w:t>
      </w:r>
      <w:r>
        <w:rPr>
          <w:rFonts w:eastAsia="Times New Roman"/>
          <w:szCs w:val="24"/>
        </w:rPr>
        <w:t>Κ</w:t>
      </w:r>
      <w:r w:rsidRPr="001C0E51">
        <w:rPr>
          <w:rFonts w:eastAsia="Times New Roman"/>
          <w:szCs w:val="24"/>
        </w:rPr>
        <w:t>υβέρνηση παρέλαβε ένα σύστημα που δούλευε και με πρόφαση τη βελτίωσ</w:t>
      </w:r>
      <w:r>
        <w:rPr>
          <w:rFonts w:eastAsia="Times New Roman"/>
          <w:szCs w:val="24"/>
        </w:rPr>
        <w:t xml:space="preserve">ή </w:t>
      </w:r>
      <w:r w:rsidRPr="001C0E51">
        <w:rPr>
          <w:rFonts w:eastAsia="Times New Roman"/>
          <w:szCs w:val="24"/>
        </w:rPr>
        <w:t>του το οδήγησε στην αδράνεια</w:t>
      </w:r>
      <w:r>
        <w:rPr>
          <w:rFonts w:eastAsia="Times New Roman"/>
          <w:szCs w:val="24"/>
        </w:rPr>
        <w:t>.</w:t>
      </w:r>
    </w:p>
    <w:p w14:paraId="6341051F"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1C0E51">
        <w:rPr>
          <w:rFonts w:eastAsia="Times New Roman"/>
          <w:szCs w:val="24"/>
        </w:rPr>
        <w:t>ήμερα</w:t>
      </w:r>
      <w:r>
        <w:rPr>
          <w:rFonts w:eastAsia="Times New Roman"/>
          <w:szCs w:val="24"/>
        </w:rPr>
        <w:t>,</w:t>
      </w:r>
      <w:r w:rsidRPr="001C0E51">
        <w:rPr>
          <w:rFonts w:eastAsia="Times New Roman"/>
          <w:szCs w:val="24"/>
        </w:rPr>
        <w:t xml:space="preserve"> κυρίες και κύριοι της </w:t>
      </w:r>
      <w:r>
        <w:rPr>
          <w:rFonts w:eastAsia="Times New Roman"/>
          <w:szCs w:val="24"/>
        </w:rPr>
        <w:t>Κ</w:t>
      </w:r>
      <w:r w:rsidRPr="001C0E51">
        <w:rPr>
          <w:rFonts w:eastAsia="Times New Roman"/>
          <w:szCs w:val="24"/>
        </w:rPr>
        <w:t>υβέρνησης</w:t>
      </w:r>
      <w:r>
        <w:rPr>
          <w:rFonts w:eastAsia="Times New Roman"/>
          <w:szCs w:val="24"/>
        </w:rPr>
        <w:t>,</w:t>
      </w:r>
      <w:r w:rsidRPr="001C0E51">
        <w:rPr>
          <w:rFonts w:eastAsia="Times New Roman"/>
          <w:szCs w:val="24"/>
        </w:rPr>
        <w:t xml:space="preserve"> </w:t>
      </w:r>
      <w:r>
        <w:rPr>
          <w:rFonts w:eastAsia="Times New Roman"/>
          <w:szCs w:val="24"/>
        </w:rPr>
        <w:t>φέρνετε</w:t>
      </w:r>
      <w:r w:rsidRPr="001C0E51">
        <w:rPr>
          <w:rFonts w:eastAsia="Times New Roman"/>
          <w:szCs w:val="24"/>
        </w:rPr>
        <w:t xml:space="preserve"> ένα νομοθέτημα το οποίο και πάλι δεν ε</w:t>
      </w:r>
      <w:r w:rsidRPr="001C0E51">
        <w:rPr>
          <w:rFonts w:eastAsia="Times New Roman"/>
          <w:szCs w:val="24"/>
        </w:rPr>
        <w:t>ίναι βέβαιο ότι θα κριθεί συνταγματικό από τα δικαστήρια</w:t>
      </w:r>
      <w:r>
        <w:rPr>
          <w:rFonts w:eastAsia="Times New Roman"/>
          <w:szCs w:val="24"/>
        </w:rPr>
        <w:t>.</w:t>
      </w:r>
      <w:r w:rsidRPr="001C0E51">
        <w:rPr>
          <w:rFonts w:eastAsia="Times New Roman"/>
          <w:szCs w:val="24"/>
        </w:rPr>
        <w:t xml:space="preserve"> </w:t>
      </w:r>
      <w:r>
        <w:rPr>
          <w:rFonts w:eastAsia="Times New Roman"/>
          <w:szCs w:val="24"/>
        </w:rPr>
        <w:t>Π</w:t>
      </w:r>
      <w:r w:rsidRPr="001C0E51">
        <w:rPr>
          <w:rFonts w:eastAsia="Times New Roman"/>
          <w:szCs w:val="24"/>
        </w:rPr>
        <w:t>αραδείγματος χάρ</w:t>
      </w:r>
      <w:r>
        <w:rPr>
          <w:rFonts w:eastAsia="Times New Roman"/>
          <w:szCs w:val="24"/>
        </w:rPr>
        <w:t>ιν</w:t>
      </w:r>
      <w:r>
        <w:rPr>
          <w:rFonts w:eastAsia="Times New Roman"/>
          <w:szCs w:val="24"/>
        </w:rPr>
        <w:t>,</w:t>
      </w:r>
      <w:r w:rsidRPr="001C0E51">
        <w:rPr>
          <w:rFonts w:eastAsia="Times New Roman"/>
          <w:szCs w:val="24"/>
        </w:rPr>
        <w:t xml:space="preserve"> οι ρυθμίσεις του άρθρου 5</w:t>
      </w:r>
      <w:r>
        <w:rPr>
          <w:rFonts w:eastAsia="Times New Roman"/>
          <w:szCs w:val="24"/>
        </w:rPr>
        <w:t xml:space="preserve"> </w:t>
      </w:r>
      <w:r w:rsidRPr="001C0E51">
        <w:rPr>
          <w:rFonts w:eastAsia="Times New Roman"/>
          <w:szCs w:val="24"/>
        </w:rPr>
        <w:t>παράγραφος 2 με τις οποίες τα μέλη της Επιτροπής Ελέγχου ορίζονται από τους προέδρους των οικείων δικαστηρίων και όχι από τα δικαστικά συμβούλια</w:t>
      </w:r>
      <w:r>
        <w:rPr>
          <w:rFonts w:eastAsia="Times New Roman"/>
          <w:szCs w:val="24"/>
        </w:rPr>
        <w:t>,</w:t>
      </w:r>
      <w:r w:rsidRPr="001C0E51">
        <w:rPr>
          <w:rFonts w:eastAsia="Times New Roman"/>
          <w:szCs w:val="24"/>
        </w:rPr>
        <w:t xml:space="preserve"> όπως </w:t>
      </w:r>
      <w:r w:rsidRPr="001C0E51">
        <w:rPr>
          <w:rFonts w:eastAsia="Times New Roman"/>
          <w:szCs w:val="24"/>
        </w:rPr>
        <w:t xml:space="preserve">άλλωστε προβλέπεται </w:t>
      </w:r>
      <w:r>
        <w:rPr>
          <w:rFonts w:eastAsia="Times New Roman"/>
          <w:szCs w:val="24"/>
        </w:rPr>
        <w:t xml:space="preserve">άρθρο </w:t>
      </w:r>
      <w:r w:rsidRPr="001C0E51">
        <w:rPr>
          <w:rFonts w:eastAsia="Times New Roman"/>
          <w:szCs w:val="24"/>
        </w:rPr>
        <w:t xml:space="preserve">90 </w:t>
      </w:r>
      <w:r>
        <w:rPr>
          <w:rFonts w:eastAsia="Times New Roman"/>
          <w:szCs w:val="24"/>
        </w:rPr>
        <w:t>-</w:t>
      </w:r>
      <w:r w:rsidRPr="001C0E51">
        <w:rPr>
          <w:rFonts w:eastAsia="Times New Roman"/>
          <w:szCs w:val="24"/>
        </w:rPr>
        <w:t>θα αναφερθώ σε λίγο</w:t>
      </w:r>
      <w:r>
        <w:rPr>
          <w:rFonts w:eastAsia="Times New Roman"/>
          <w:szCs w:val="24"/>
        </w:rPr>
        <w:t>-</w:t>
      </w:r>
      <w:r w:rsidRPr="001C0E51">
        <w:rPr>
          <w:rFonts w:eastAsia="Times New Roman"/>
          <w:szCs w:val="24"/>
        </w:rPr>
        <w:t xml:space="preserve"> του </w:t>
      </w:r>
      <w:r>
        <w:rPr>
          <w:rFonts w:eastAsia="Times New Roman"/>
          <w:szCs w:val="24"/>
        </w:rPr>
        <w:t>Σ</w:t>
      </w:r>
      <w:r w:rsidRPr="001C0E51">
        <w:rPr>
          <w:rFonts w:eastAsia="Times New Roman"/>
          <w:szCs w:val="24"/>
        </w:rPr>
        <w:t>υντάγματος</w:t>
      </w:r>
      <w:r>
        <w:rPr>
          <w:rFonts w:eastAsia="Times New Roman"/>
          <w:szCs w:val="24"/>
        </w:rPr>
        <w:t>,</w:t>
      </w:r>
      <w:r w:rsidRPr="001C0E51">
        <w:rPr>
          <w:rFonts w:eastAsia="Times New Roman"/>
          <w:szCs w:val="24"/>
        </w:rPr>
        <w:t xml:space="preserve"> είναι εξόφθαλμα </w:t>
      </w:r>
      <w:r>
        <w:rPr>
          <w:rFonts w:eastAsia="Times New Roman"/>
          <w:szCs w:val="24"/>
        </w:rPr>
        <w:t>αντι</w:t>
      </w:r>
      <w:r w:rsidRPr="001C0E51">
        <w:rPr>
          <w:rFonts w:eastAsia="Times New Roman"/>
          <w:szCs w:val="24"/>
        </w:rPr>
        <w:t>συνταγματικές</w:t>
      </w:r>
      <w:r>
        <w:rPr>
          <w:rFonts w:eastAsia="Times New Roman"/>
          <w:szCs w:val="24"/>
        </w:rPr>
        <w:t>.</w:t>
      </w:r>
    </w:p>
    <w:p w14:paraId="63410520"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Π</w:t>
      </w:r>
      <w:r w:rsidRPr="001C0E51">
        <w:rPr>
          <w:rFonts w:eastAsia="Times New Roman"/>
          <w:szCs w:val="24"/>
        </w:rPr>
        <w:t>ιο συγκεκριμένα</w:t>
      </w:r>
      <w:r>
        <w:rPr>
          <w:rFonts w:eastAsia="Times New Roman"/>
          <w:szCs w:val="24"/>
        </w:rPr>
        <w:t>,</w:t>
      </w:r>
      <w:r w:rsidRPr="001C0E51">
        <w:rPr>
          <w:rFonts w:eastAsia="Times New Roman"/>
          <w:szCs w:val="24"/>
        </w:rPr>
        <w:t xml:space="preserve"> οι δικαστικοί λειτουργοί και αναπληρωτές </w:t>
      </w:r>
      <w:r>
        <w:rPr>
          <w:rFonts w:eastAsia="Times New Roman"/>
          <w:szCs w:val="24"/>
        </w:rPr>
        <w:t>τους,</w:t>
      </w:r>
      <w:r w:rsidRPr="001C0E51">
        <w:rPr>
          <w:rFonts w:eastAsia="Times New Roman"/>
          <w:szCs w:val="24"/>
        </w:rPr>
        <w:t xml:space="preserve"> σύμφωνα με τη διάταξη</w:t>
      </w:r>
      <w:r>
        <w:rPr>
          <w:rFonts w:eastAsia="Times New Roman"/>
          <w:szCs w:val="24"/>
        </w:rPr>
        <w:t>,</w:t>
      </w:r>
      <w:r w:rsidRPr="001C0E51">
        <w:rPr>
          <w:rFonts w:eastAsia="Times New Roman"/>
          <w:szCs w:val="24"/>
        </w:rPr>
        <w:t xml:space="preserve"> ορίζονται με απόφαση των προέδρων των </w:t>
      </w:r>
      <w:r>
        <w:rPr>
          <w:rFonts w:eastAsia="Times New Roman"/>
          <w:szCs w:val="24"/>
        </w:rPr>
        <w:t>οικείων</w:t>
      </w:r>
      <w:r w:rsidRPr="001C0E51">
        <w:rPr>
          <w:rFonts w:eastAsia="Times New Roman"/>
          <w:szCs w:val="24"/>
        </w:rPr>
        <w:t xml:space="preserve"> δικαστηρίων και του</w:t>
      </w:r>
      <w:r w:rsidRPr="001C0E51">
        <w:rPr>
          <w:rFonts w:eastAsia="Times New Roman"/>
          <w:szCs w:val="24"/>
        </w:rPr>
        <w:t xml:space="preserve"> </w:t>
      </w:r>
      <w:r>
        <w:rPr>
          <w:rFonts w:eastAsia="Times New Roman"/>
          <w:szCs w:val="24"/>
        </w:rPr>
        <w:t>ε</w:t>
      </w:r>
      <w:r w:rsidRPr="001C0E51">
        <w:rPr>
          <w:rFonts w:eastAsia="Times New Roman"/>
          <w:szCs w:val="24"/>
        </w:rPr>
        <w:t>ισαγγελέα του Αρείου Πάγου</w:t>
      </w:r>
      <w:r>
        <w:rPr>
          <w:rFonts w:eastAsia="Times New Roman"/>
          <w:szCs w:val="24"/>
        </w:rPr>
        <w:t xml:space="preserve"> </w:t>
      </w:r>
      <w:r w:rsidRPr="001C0E51">
        <w:rPr>
          <w:rFonts w:eastAsia="Times New Roman"/>
          <w:szCs w:val="24"/>
        </w:rPr>
        <w:t xml:space="preserve">ο </w:t>
      </w:r>
      <w:r>
        <w:rPr>
          <w:rFonts w:eastAsia="Times New Roman"/>
          <w:szCs w:val="24"/>
        </w:rPr>
        <w:t>α</w:t>
      </w:r>
      <w:r w:rsidRPr="001C0E51">
        <w:rPr>
          <w:rFonts w:eastAsia="Times New Roman"/>
          <w:szCs w:val="24"/>
        </w:rPr>
        <w:t>ντεισαγγελέας</w:t>
      </w:r>
      <w:r>
        <w:rPr>
          <w:rFonts w:eastAsia="Times New Roman"/>
          <w:szCs w:val="24"/>
        </w:rPr>
        <w:t>,</w:t>
      </w:r>
      <w:r w:rsidRPr="001C0E51">
        <w:rPr>
          <w:rFonts w:eastAsia="Times New Roman"/>
          <w:szCs w:val="24"/>
        </w:rPr>
        <w:t xml:space="preserve"> αφού </w:t>
      </w:r>
      <w:r>
        <w:rPr>
          <w:rFonts w:eastAsia="Times New Roman"/>
          <w:szCs w:val="24"/>
        </w:rPr>
        <w:t>α</w:t>
      </w:r>
      <w:r w:rsidRPr="001C0E51">
        <w:rPr>
          <w:rFonts w:eastAsia="Times New Roman"/>
          <w:szCs w:val="24"/>
        </w:rPr>
        <w:t xml:space="preserve">υτοί θα υπηρετούν για δύο έτη στην </w:t>
      </w:r>
      <w:r>
        <w:rPr>
          <w:rFonts w:eastAsia="Times New Roman"/>
          <w:szCs w:val="24"/>
        </w:rPr>
        <w:t>ε</w:t>
      </w:r>
      <w:r w:rsidRPr="001C0E51">
        <w:rPr>
          <w:rFonts w:eastAsia="Times New Roman"/>
          <w:szCs w:val="24"/>
        </w:rPr>
        <w:t xml:space="preserve">πιτροπή </w:t>
      </w:r>
      <w:r>
        <w:rPr>
          <w:rFonts w:eastAsia="Times New Roman"/>
          <w:szCs w:val="24"/>
        </w:rPr>
        <w:t>–π</w:t>
      </w:r>
      <w:r w:rsidRPr="001C0E51">
        <w:rPr>
          <w:rFonts w:eastAsia="Times New Roman"/>
          <w:szCs w:val="24"/>
        </w:rPr>
        <w:t>ροσέξτε</w:t>
      </w:r>
      <w:r>
        <w:rPr>
          <w:rFonts w:eastAsia="Times New Roman"/>
          <w:szCs w:val="24"/>
        </w:rPr>
        <w:t>, κ</w:t>
      </w:r>
      <w:r w:rsidRPr="001C0E51">
        <w:rPr>
          <w:rFonts w:eastAsia="Times New Roman"/>
          <w:szCs w:val="24"/>
        </w:rPr>
        <w:t>ύριε Υπουργέ</w:t>
      </w:r>
      <w:r>
        <w:rPr>
          <w:rFonts w:eastAsia="Times New Roman"/>
          <w:szCs w:val="24"/>
        </w:rPr>
        <w:t>-</w:t>
      </w:r>
      <w:r w:rsidRPr="001C0E51">
        <w:rPr>
          <w:rFonts w:eastAsia="Times New Roman"/>
          <w:szCs w:val="24"/>
        </w:rPr>
        <w:t xml:space="preserve"> με πλήρη και αποκλειστική απασχόληση</w:t>
      </w:r>
      <w:r>
        <w:rPr>
          <w:rFonts w:eastAsia="Times New Roman"/>
          <w:szCs w:val="24"/>
        </w:rPr>
        <w:t>.</w:t>
      </w:r>
      <w:r w:rsidRPr="001C0E51">
        <w:rPr>
          <w:rFonts w:eastAsia="Times New Roman"/>
          <w:szCs w:val="24"/>
        </w:rPr>
        <w:t xml:space="preserve"> </w:t>
      </w:r>
      <w:r>
        <w:rPr>
          <w:rFonts w:eastAsia="Times New Roman"/>
          <w:szCs w:val="24"/>
        </w:rPr>
        <w:t>Εγείρεται, λ</w:t>
      </w:r>
      <w:r w:rsidRPr="001C0E51">
        <w:rPr>
          <w:rFonts w:eastAsia="Times New Roman"/>
          <w:szCs w:val="24"/>
        </w:rPr>
        <w:t>οιπόν</w:t>
      </w:r>
      <w:r>
        <w:rPr>
          <w:rFonts w:eastAsia="Times New Roman"/>
          <w:szCs w:val="24"/>
        </w:rPr>
        <w:t>,</w:t>
      </w:r>
      <w:r w:rsidRPr="001C0E51">
        <w:rPr>
          <w:rFonts w:eastAsia="Times New Roman"/>
          <w:szCs w:val="24"/>
        </w:rPr>
        <w:t xml:space="preserve"> ζήτημα </w:t>
      </w:r>
      <w:r>
        <w:rPr>
          <w:rFonts w:eastAsia="Times New Roman"/>
          <w:szCs w:val="24"/>
        </w:rPr>
        <w:t>αντισυνταγματικότητας,</w:t>
      </w:r>
      <w:r w:rsidRPr="001C0E51">
        <w:rPr>
          <w:rFonts w:eastAsia="Times New Roman"/>
          <w:szCs w:val="24"/>
        </w:rPr>
        <w:t xml:space="preserve"> </w:t>
      </w:r>
      <w:r>
        <w:rPr>
          <w:rFonts w:eastAsia="Times New Roman"/>
          <w:szCs w:val="24"/>
        </w:rPr>
        <w:t>γ</w:t>
      </w:r>
      <w:r w:rsidRPr="001C0E51">
        <w:rPr>
          <w:rFonts w:eastAsia="Times New Roman"/>
          <w:szCs w:val="24"/>
        </w:rPr>
        <w:t xml:space="preserve">ιατί το άρθρο 9  του </w:t>
      </w:r>
      <w:r>
        <w:rPr>
          <w:rFonts w:eastAsia="Times New Roman"/>
          <w:szCs w:val="24"/>
        </w:rPr>
        <w:t>Σ</w:t>
      </w:r>
      <w:r w:rsidRPr="001C0E51">
        <w:rPr>
          <w:rFonts w:eastAsia="Times New Roman"/>
          <w:szCs w:val="24"/>
        </w:rPr>
        <w:t>υντάγματος</w:t>
      </w:r>
      <w:r>
        <w:rPr>
          <w:rFonts w:eastAsia="Times New Roman"/>
          <w:szCs w:val="24"/>
        </w:rPr>
        <w:t xml:space="preserve"> λέει ότι </w:t>
      </w:r>
      <w:r w:rsidRPr="001C0E51">
        <w:rPr>
          <w:rFonts w:eastAsia="Times New Roman"/>
          <w:szCs w:val="24"/>
        </w:rPr>
        <w:t xml:space="preserve">οι </w:t>
      </w:r>
      <w:r w:rsidRPr="001C0E51">
        <w:rPr>
          <w:rFonts w:eastAsia="Times New Roman"/>
          <w:szCs w:val="24"/>
        </w:rPr>
        <w:t>προαγωγές</w:t>
      </w:r>
      <w:r>
        <w:rPr>
          <w:rFonts w:eastAsia="Times New Roman"/>
          <w:szCs w:val="24"/>
        </w:rPr>
        <w:t>,</w:t>
      </w:r>
      <w:r w:rsidRPr="001C0E51">
        <w:rPr>
          <w:rFonts w:eastAsia="Times New Roman"/>
          <w:szCs w:val="24"/>
        </w:rPr>
        <w:t xml:space="preserve"> τοποθετήσεις και αποσπάσεις των δικαστικών λειτουργών γίνονται με προεδρικό διάταγμα ύστερα από απόφαση του Ανώτατου Δικαστικού Συμβουλίου</w:t>
      </w:r>
      <w:r>
        <w:rPr>
          <w:rFonts w:eastAsia="Times New Roman"/>
          <w:szCs w:val="24"/>
        </w:rPr>
        <w:t>.</w:t>
      </w:r>
      <w:r w:rsidRPr="001C0E51">
        <w:rPr>
          <w:rFonts w:eastAsia="Times New Roman"/>
          <w:szCs w:val="24"/>
        </w:rPr>
        <w:t xml:space="preserve"> </w:t>
      </w:r>
      <w:r>
        <w:rPr>
          <w:rFonts w:eastAsia="Times New Roman"/>
          <w:szCs w:val="24"/>
        </w:rPr>
        <w:t>Ε</w:t>
      </w:r>
      <w:r w:rsidRPr="001C0E51">
        <w:rPr>
          <w:rFonts w:eastAsia="Times New Roman"/>
          <w:szCs w:val="24"/>
        </w:rPr>
        <w:t>ίναι</w:t>
      </w:r>
      <w:r>
        <w:rPr>
          <w:rFonts w:eastAsia="Times New Roman"/>
          <w:szCs w:val="24"/>
        </w:rPr>
        <w:t>,</w:t>
      </w:r>
      <w:r w:rsidRPr="001C0E51">
        <w:rPr>
          <w:rFonts w:eastAsia="Times New Roman"/>
          <w:szCs w:val="24"/>
        </w:rPr>
        <w:t xml:space="preserve"> </w:t>
      </w:r>
      <w:r>
        <w:rPr>
          <w:rFonts w:eastAsia="Times New Roman"/>
          <w:szCs w:val="24"/>
        </w:rPr>
        <w:t>λ</w:t>
      </w:r>
      <w:r w:rsidRPr="001C0E51">
        <w:rPr>
          <w:rFonts w:eastAsia="Times New Roman"/>
          <w:szCs w:val="24"/>
        </w:rPr>
        <w:t>οιπόν</w:t>
      </w:r>
      <w:r>
        <w:rPr>
          <w:rFonts w:eastAsia="Times New Roman"/>
          <w:szCs w:val="24"/>
        </w:rPr>
        <w:t>,</w:t>
      </w:r>
      <w:r w:rsidRPr="001C0E51">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1C0E51">
        <w:rPr>
          <w:rFonts w:eastAsia="Times New Roman"/>
          <w:szCs w:val="24"/>
        </w:rPr>
        <w:t xml:space="preserve"> τοποθέτηση αυτή η οποία γίνεται</w:t>
      </w:r>
      <w:r>
        <w:rPr>
          <w:rFonts w:eastAsia="Times New Roman"/>
          <w:szCs w:val="24"/>
        </w:rPr>
        <w:t xml:space="preserve">. </w:t>
      </w:r>
      <w:r w:rsidRPr="001C0E51">
        <w:rPr>
          <w:rFonts w:eastAsia="Times New Roman"/>
          <w:szCs w:val="24"/>
        </w:rPr>
        <w:t>Δεν είναι σωστό</w:t>
      </w:r>
      <w:r>
        <w:rPr>
          <w:rFonts w:eastAsia="Times New Roman"/>
          <w:szCs w:val="24"/>
        </w:rPr>
        <w:t>,</w:t>
      </w:r>
      <w:r w:rsidRPr="001C0E51">
        <w:rPr>
          <w:rFonts w:eastAsia="Times New Roman"/>
          <w:szCs w:val="24"/>
        </w:rPr>
        <w:t xml:space="preserve"> </w:t>
      </w:r>
      <w:r>
        <w:rPr>
          <w:rFonts w:eastAsia="Times New Roman"/>
          <w:szCs w:val="24"/>
        </w:rPr>
        <w:t>-</w:t>
      </w:r>
      <w:r w:rsidRPr="001C0E51">
        <w:rPr>
          <w:rFonts w:eastAsia="Times New Roman"/>
          <w:szCs w:val="24"/>
        </w:rPr>
        <w:t xml:space="preserve">ίσως κάνει λάθος </w:t>
      </w:r>
      <w:r w:rsidRPr="001C0E51">
        <w:rPr>
          <w:rFonts w:eastAsia="Times New Roman"/>
          <w:szCs w:val="24"/>
        </w:rPr>
        <w:lastRenderedPageBreak/>
        <w:t xml:space="preserve">ερμηνεία </w:t>
      </w:r>
      <w:r>
        <w:rPr>
          <w:rFonts w:eastAsia="Times New Roman"/>
          <w:szCs w:val="24"/>
        </w:rPr>
        <w:t>ο</w:t>
      </w:r>
      <w:r w:rsidRPr="001C0E51">
        <w:rPr>
          <w:rFonts w:eastAsia="Times New Roman"/>
          <w:szCs w:val="24"/>
        </w:rPr>
        <w:t xml:space="preserve"> </w:t>
      </w:r>
      <w:r>
        <w:rPr>
          <w:rFonts w:eastAsia="Times New Roman"/>
          <w:szCs w:val="24"/>
        </w:rPr>
        <w:t>Α</w:t>
      </w:r>
      <w:r w:rsidRPr="001C0E51">
        <w:rPr>
          <w:rFonts w:eastAsia="Times New Roman"/>
          <w:szCs w:val="24"/>
        </w:rPr>
        <w:t>ναπληρ</w:t>
      </w:r>
      <w:r w:rsidRPr="001C0E51">
        <w:rPr>
          <w:rFonts w:eastAsia="Times New Roman"/>
          <w:szCs w:val="24"/>
        </w:rPr>
        <w:t>ωτής Υπουργός Δικαιοσύνης αναφερόμενος στο 89</w:t>
      </w:r>
      <w:r>
        <w:rPr>
          <w:rFonts w:eastAsia="Times New Roman"/>
          <w:szCs w:val="24"/>
        </w:rPr>
        <w:t>-,</w:t>
      </w:r>
      <w:r w:rsidRPr="001C0E51">
        <w:rPr>
          <w:rFonts w:eastAsia="Times New Roman"/>
          <w:szCs w:val="24"/>
        </w:rPr>
        <w:t xml:space="preserve"> </w:t>
      </w:r>
      <w:r>
        <w:rPr>
          <w:rFonts w:eastAsia="Times New Roman"/>
          <w:szCs w:val="24"/>
        </w:rPr>
        <w:t>γιατί εδώ τα καθήκοντα</w:t>
      </w:r>
      <w:r w:rsidRPr="001C0E51">
        <w:rPr>
          <w:rFonts w:eastAsia="Times New Roman"/>
          <w:szCs w:val="24"/>
        </w:rPr>
        <w:t xml:space="preserve"> είναι δικαστικά</w:t>
      </w:r>
      <w:r>
        <w:rPr>
          <w:rFonts w:eastAsia="Times New Roman"/>
          <w:szCs w:val="24"/>
        </w:rPr>
        <w:t>, δ</w:t>
      </w:r>
      <w:r w:rsidRPr="001C0E51">
        <w:rPr>
          <w:rFonts w:eastAsia="Times New Roman"/>
          <w:szCs w:val="24"/>
        </w:rPr>
        <w:t>εν είναι ελεγκτικά</w:t>
      </w:r>
      <w:r>
        <w:rPr>
          <w:rFonts w:eastAsia="Times New Roman"/>
          <w:szCs w:val="24"/>
        </w:rPr>
        <w:t>.</w:t>
      </w:r>
      <w:r w:rsidRPr="001C0E51">
        <w:rPr>
          <w:rFonts w:eastAsia="Times New Roman"/>
          <w:szCs w:val="24"/>
        </w:rPr>
        <w:t xml:space="preserve"> </w:t>
      </w:r>
      <w:r>
        <w:rPr>
          <w:rFonts w:eastAsia="Times New Roman"/>
          <w:szCs w:val="24"/>
        </w:rPr>
        <w:t>Κ</w:t>
      </w:r>
      <w:r w:rsidRPr="001C0E51">
        <w:rPr>
          <w:rFonts w:eastAsia="Times New Roman"/>
          <w:szCs w:val="24"/>
        </w:rPr>
        <w:t>αι έτσι να είναι</w:t>
      </w:r>
      <w:r>
        <w:rPr>
          <w:rFonts w:eastAsia="Times New Roman"/>
          <w:szCs w:val="24"/>
        </w:rPr>
        <w:t>,</w:t>
      </w:r>
      <w:r w:rsidRPr="001C0E51">
        <w:rPr>
          <w:rFonts w:eastAsia="Times New Roman"/>
          <w:szCs w:val="24"/>
        </w:rPr>
        <w:t xml:space="preserve"> αν σας διαβάσω το άρθρο 89</w:t>
      </w:r>
      <w:r>
        <w:rPr>
          <w:rFonts w:eastAsia="Times New Roman"/>
          <w:szCs w:val="24"/>
        </w:rPr>
        <w:t>,</w:t>
      </w:r>
      <w:r w:rsidRPr="001C0E51">
        <w:rPr>
          <w:rFonts w:eastAsia="Times New Roman"/>
          <w:szCs w:val="24"/>
        </w:rPr>
        <w:t xml:space="preserve"> </w:t>
      </w:r>
      <w:r>
        <w:rPr>
          <w:rFonts w:eastAsia="Times New Roman"/>
          <w:szCs w:val="24"/>
        </w:rPr>
        <w:t>δ</w:t>
      </w:r>
      <w:r w:rsidRPr="001C0E51">
        <w:rPr>
          <w:rFonts w:eastAsia="Times New Roman"/>
          <w:szCs w:val="24"/>
        </w:rPr>
        <w:t xml:space="preserve">εν </w:t>
      </w:r>
      <w:r>
        <w:rPr>
          <w:rFonts w:eastAsia="Times New Roman"/>
          <w:szCs w:val="24"/>
        </w:rPr>
        <w:t>μας λέει</w:t>
      </w:r>
      <w:r w:rsidRPr="001C0E51">
        <w:rPr>
          <w:rFonts w:eastAsia="Times New Roman"/>
          <w:szCs w:val="24"/>
        </w:rPr>
        <w:t xml:space="preserve"> τίποτα </w:t>
      </w:r>
      <w:r>
        <w:rPr>
          <w:rFonts w:eastAsia="Times New Roman"/>
          <w:szCs w:val="24"/>
        </w:rPr>
        <w:t>ο νόμος που αναφέρεται</w:t>
      </w:r>
      <w:r w:rsidRPr="001C0E51">
        <w:rPr>
          <w:rFonts w:eastAsia="Times New Roman"/>
          <w:szCs w:val="24"/>
        </w:rPr>
        <w:t xml:space="preserve"> </w:t>
      </w:r>
      <w:r>
        <w:rPr>
          <w:rFonts w:eastAsia="Times New Roman"/>
          <w:szCs w:val="24"/>
        </w:rPr>
        <w:t>«</w:t>
      </w:r>
      <w:r w:rsidRPr="001C0E51">
        <w:rPr>
          <w:rFonts w:eastAsia="Times New Roman"/>
          <w:szCs w:val="24"/>
        </w:rPr>
        <w:t xml:space="preserve">ο νόμος θα </w:t>
      </w:r>
      <w:r>
        <w:rPr>
          <w:rFonts w:eastAsia="Times New Roman"/>
          <w:szCs w:val="24"/>
        </w:rPr>
        <w:t>ορίζει». Π</w:t>
      </w:r>
      <w:r w:rsidRPr="001C0E51">
        <w:rPr>
          <w:rFonts w:eastAsia="Times New Roman"/>
          <w:szCs w:val="24"/>
        </w:rPr>
        <w:t>ράγματι ο νόμος μπορεί να ορίσει ότ</w:t>
      </w:r>
      <w:r w:rsidRPr="001C0E51">
        <w:rPr>
          <w:rFonts w:eastAsia="Times New Roman"/>
          <w:szCs w:val="24"/>
        </w:rPr>
        <w:t xml:space="preserve">ι </w:t>
      </w:r>
      <w:r>
        <w:rPr>
          <w:rFonts w:eastAsia="Times New Roman"/>
          <w:szCs w:val="24"/>
        </w:rPr>
        <w:t>κατ’ εξαίρεση μπορούν οι πρώην</w:t>
      </w:r>
      <w:r w:rsidRPr="001C0E51">
        <w:rPr>
          <w:rFonts w:eastAsia="Times New Roman"/>
          <w:szCs w:val="24"/>
        </w:rPr>
        <w:t xml:space="preserve"> καθηγητές πανεπιστημί</w:t>
      </w:r>
      <w:r>
        <w:rPr>
          <w:rFonts w:eastAsia="Times New Roman"/>
          <w:szCs w:val="24"/>
        </w:rPr>
        <w:t>ου να ορίζονται ή</w:t>
      </w:r>
      <w:r w:rsidRPr="001C0E51">
        <w:rPr>
          <w:rFonts w:eastAsia="Times New Roman"/>
          <w:szCs w:val="24"/>
        </w:rPr>
        <w:t xml:space="preserve"> να ασκούν δικαιοδοτικά καθήκοντα</w:t>
      </w:r>
      <w:r>
        <w:rPr>
          <w:rFonts w:eastAsia="Times New Roman"/>
          <w:szCs w:val="24"/>
        </w:rPr>
        <w:t>.</w:t>
      </w:r>
      <w:r w:rsidRPr="001C0E51">
        <w:rPr>
          <w:rFonts w:eastAsia="Times New Roman"/>
          <w:szCs w:val="24"/>
        </w:rPr>
        <w:t xml:space="preserve"> Ναι</w:t>
      </w:r>
      <w:r>
        <w:rPr>
          <w:rFonts w:eastAsia="Times New Roman"/>
          <w:szCs w:val="24"/>
        </w:rPr>
        <w:t>,</w:t>
      </w:r>
      <w:r w:rsidRPr="001C0E51">
        <w:rPr>
          <w:rFonts w:eastAsia="Times New Roman"/>
          <w:szCs w:val="24"/>
        </w:rPr>
        <w:t xml:space="preserve"> μπορεί να γίνει αυτό</w:t>
      </w:r>
      <w:r>
        <w:rPr>
          <w:rFonts w:eastAsia="Times New Roman"/>
          <w:szCs w:val="24"/>
        </w:rPr>
        <w:t>,</w:t>
      </w:r>
      <w:r w:rsidRPr="001C0E51">
        <w:rPr>
          <w:rFonts w:eastAsia="Times New Roman"/>
          <w:szCs w:val="24"/>
        </w:rPr>
        <w:t xml:space="preserve"> </w:t>
      </w:r>
      <w:r>
        <w:rPr>
          <w:rFonts w:eastAsia="Times New Roman"/>
          <w:szCs w:val="24"/>
        </w:rPr>
        <w:t xml:space="preserve">να ασκούν </w:t>
      </w:r>
      <w:r w:rsidRPr="001C0E51">
        <w:rPr>
          <w:rFonts w:eastAsia="Times New Roman"/>
          <w:szCs w:val="24"/>
        </w:rPr>
        <w:t>δικαιοδοτικά καθήκοντα</w:t>
      </w:r>
      <w:r>
        <w:rPr>
          <w:rFonts w:eastAsia="Times New Roman"/>
          <w:szCs w:val="24"/>
        </w:rPr>
        <w:t>,</w:t>
      </w:r>
      <w:r w:rsidRPr="001C0E51">
        <w:rPr>
          <w:rFonts w:eastAsia="Times New Roman"/>
          <w:szCs w:val="24"/>
        </w:rPr>
        <w:t xml:space="preserve"> να ασκούν</w:t>
      </w:r>
      <w:r>
        <w:rPr>
          <w:rFonts w:eastAsia="Times New Roman"/>
          <w:szCs w:val="24"/>
        </w:rPr>
        <w:t xml:space="preserve"> ελεγκτικά, αλλά έ</w:t>
      </w:r>
      <w:r w:rsidRPr="001C0E51">
        <w:rPr>
          <w:rFonts w:eastAsia="Times New Roman"/>
          <w:szCs w:val="24"/>
        </w:rPr>
        <w:t xml:space="preserve">χουμε </w:t>
      </w:r>
      <w:proofErr w:type="spellStart"/>
      <w:r w:rsidRPr="000F1BD5">
        <w:rPr>
          <w:rFonts w:eastAsia="Times New Roman" w:cs="Times New Roman"/>
          <w:szCs w:val="24"/>
        </w:rPr>
        <w:t>lex</w:t>
      </w:r>
      <w:proofErr w:type="spellEnd"/>
      <w:r>
        <w:rPr>
          <w:rFonts w:eastAsia="Times New Roman" w:cs="Times New Roman"/>
          <w:szCs w:val="24"/>
        </w:rPr>
        <w:t xml:space="preserve"> </w:t>
      </w:r>
      <w:proofErr w:type="spellStart"/>
      <w:r w:rsidRPr="000F1BD5">
        <w:rPr>
          <w:rFonts w:eastAsia="Times New Roman" w:cs="Times New Roman"/>
          <w:szCs w:val="24"/>
        </w:rPr>
        <w:t>specialis</w:t>
      </w:r>
      <w:proofErr w:type="spellEnd"/>
      <w:r>
        <w:rPr>
          <w:rFonts w:eastAsia="Times New Roman"/>
          <w:szCs w:val="24"/>
        </w:rPr>
        <w:t>,</w:t>
      </w:r>
      <w:r w:rsidRPr="001C0E51">
        <w:rPr>
          <w:rFonts w:eastAsia="Times New Roman"/>
          <w:szCs w:val="24"/>
        </w:rPr>
        <w:t xml:space="preserve"> ειδική διάταξη του </w:t>
      </w:r>
      <w:r>
        <w:rPr>
          <w:rFonts w:eastAsia="Times New Roman"/>
          <w:szCs w:val="24"/>
        </w:rPr>
        <w:t>’</w:t>
      </w:r>
      <w:r w:rsidRPr="001C0E51">
        <w:rPr>
          <w:rFonts w:eastAsia="Times New Roman"/>
          <w:szCs w:val="24"/>
        </w:rPr>
        <w:t>90</w:t>
      </w:r>
      <w:r>
        <w:rPr>
          <w:rFonts w:eastAsia="Times New Roman"/>
          <w:szCs w:val="24"/>
        </w:rPr>
        <w:t>.</w:t>
      </w:r>
      <w:r w:rsidRPr="001C0E51">
        <w:rPr>
          <w:rFonts w:eastAsia="Times New Roman"/>
          <w:szCs w:val="24"/>
        </w:rPr>
        <w:t xml:space="preserve"> Ποιος </w:t>
      </w:r>
      <w:r>
        <w:rPr>
          <w:rFonts w:eastAsia="Times New Roman"/>
          <w:szCs w:val="24"/>
        </w:rPr>
        <w:t xml:space="preserve">θα τους </w:t>
      </w:r>
      <w:r>
        <w:rPr>
          <w:rFonts w:eastAsia="Times New Roman"/>
          <w:szCs w:val="24"/>
        </w:rPr>
        <w:t>διορίζει; Εκεί είναι το πρόβλημα. Θα τους διορίζει το Ανώτατο</w:t>
      </w:r>
      <w:r w:rsidRPr="001C0E51">
        <w:rPr>
          <w:rFonts w:eastAsia="Times New Roman"/>
          <w:szCs w:val="24"/>
        </w:rPr>
        <w:t xml:space="preserve"> Δικαστικό Συμβούλιο και φοβάμαι ότι θα έχουμε ακυρώσεις</w:t>
      </w:r>
      <w:r>
        <w:rPr>
          <w:rFonts w:eastAsia="Times New Roman"/>
          <w:szCs w:val="24"/>
        </w:rPr>
        <w:t>,</w:t>
      </w:r>
      <w:r w:rsidRPr="001C0E51">
        <w:rPr>
          <w:rFonts w:eastAsia="Times New Roman"/>
          <w:szCs w:val="24"/>
        </w:rPr>
        <w:t xml:space="preserve"> </w:t>
      </w:r>
      <w:r>
        <w:rPr>
          <w:rFonts w:eastAsia="Times New Roman"/>
          <w:szCs w:val="24"/>
        </w:rPr>
        <w:t>ό</w:t>
      </w:r>
      <w:r w:rsidRPr="001C0E51">
        <w:rPr>
          <w:rFonts w:eastAsia="Times New Roman"/>
          <w:szCs w:val="24"/>
        </w:rPr>
        <w:t xml:space="preserve">σον αφορά τα </w:t>
      </w:r>
      <w:r>
        <w:rPr>
          <w:rFonts w:eastAsia="Times New Roman"/>
          <w:szCs w:val="24"/>
        </w:rPr>
        <w:t>κυρωτικά</w:t>
      </w:r>
      <w:r w:rsidRPr="001C0E51">
        <w:rPr>
          <w:rFonts w:eastAsia="Times New Roman"/>
          <w:szCs w:val="24"/>
        </w:rPr>
        <w:t xml:space="preserve"> καθήκοντα της </w:t>
      </w:r>
      <w:r>
        <w:rPr>
          <w:rFonts w:eastAsia="Times New Roman"/>
          <w:szCs w:val="24"/>
        </w:rPr>
        <w:t>ε</w:t>
      </w:r>
      <w:r w:rsidRPr="001C0E51">
        <w:rPr>
          <w:rFonts w:eastAsia="Times New Roman"/>
          <w:szCs w:val="24"/>
        </w:rPr>
        <w:t>πιτροπής</w:t>
      </w:r>
      <w:r>
        <w:rPr>
          <w:rFonts w:eastAsia="Times New Roman"/>
          <w:szCs w:val="24"/>
        </w:rPr>
        <w:t>.</w:t>
      </w:r>
    </w:p>
    <w:p w14:paraId="63410521"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Ε</w:t>
      </w:r>
      <w:r w:rsidRPr="001C0E51">
        <w:rPr>
          <w:rFonts w:eastAsia="Times New Roman"/>
          <w:szCs w:val="24"/>
        </w:rPr>
        <w:t>πιπλέον</w:t>
      </w:r>
      <w:r>
        <w:rPr>
          <w:rFonts w:eastAsia="Times New Roman"/>
          <w:szCs w:val="24"/>
        </w:rPr>
        <w:t>,</w:t>
      </w:r>
      <w:r w:rsidRPr="001C0E51">
        <w:rPr>
          <w:rFonts w:eastAsia="Times New Roman"/>
          <w:szCs w:val="24"/>
        </w:rPr>
        <w:t xml:space="preserve"> οι νέες ρυθμίσεις που </w:t>
      </w:r>
      <w:r>
        <w:rPr>
          <w:rFonts w:eastAsia="Times New Roman"/>
          <w:szCs w:val="24"/>
        </w:rPr>
        <w:t>φέρνετε</w:t>
      </w:r>
      <w:r w:rsidRPr="001C0E51">
        <w:rPr>
          <w:rFonts w:eastAsia="Times New Roman"/>
          <w:szCs w:val="24"/>
        </w:rPr>
        <w:t xml:space="preserve"> για την υποχρέωση δήλωσης μετρητών και κινητών με</w:t>
      </w:r>
      <w:r w:rsidRPr="001C0E51">
        <w:rPr>
          <w:rFonts w:eastAsia="Times New Roman"/>
          <w:szCs w:val="24"/>
        </w:rPr>
        <w:t xml:space="preserve">γάλης αξίας </w:t>
      </w:r>
      <w:r>
        <w:rPr>
          <w:rFonts w:eastAsia="Times New Roman"/>
          <w:szCs w:val="24"/>
        </w:rPr>
        <w:t>ε</w:t>
      </w:r>
      <w:r w:rsidRPr="001C0E51">
        <w:rPr>
          <w:rFonts w:eastAsia="Times New Roman"/>
          <w:szCs w:val="24"/>
        </w:rPr>
        <w:t>ίναι αμφιβόλου συνταγματικότητας και αυτές</w:t>
      </w:r>
      <w:r>
        <w:rPr>
          <w:rFonts w:eastAsia="Times New Roman"/>
          <w:szCs w:val="24"/>
        </w:rPr>
        <w:t>.</w:t>
      </w:r>
      <w:r w:rsidRPr="001C0E51">
        <w:rPr>
          <w:rFonts w:eastAsia="Times New Roman"/>
          <w:szCs w:val="24"/>
        </w:rPr>
        <w:t xml:space="preserve"> </w:t>
      </w:r>
      <w:r>
        <w:rPr>
          <w:rFonts w:eastAsia="Times New Roman"/>
          <w:szCs w:val="24"/>
        </w:rPr>
        <w:t>Ε</w:t>
      </w:r>
      <w:r w:rsidRPr="001C0E51">
        <w:rPr>
          <w:rFonts w:eastAsia="Times New Roman"/>
          <w:szCs w:val="24"/>
        </w:rPr>
        <w:t>ίναι βέβαια αντίθετες με την απόφαση του Συμβουλίου της Επικρατείας</w:t>
      </w:r>
      <w:r>
        <w:rPr>
          <w:rFonts w:eastAsia="Times New Roman"/>
          <w:szCs w:val="24"/>
        </w:rPr>
        <w:t>,</w:t>
      </w:r>
      <w:r w:rsidRPr="001C0E51">
        <w:rPr>
          <w:rFonts w:eastAsia="Times New Roman"/>
          <w:szCs w:val="24"/>
        </w:rPr>
        <w:t xml:space="preserve"> την </w:t>
      </w:r>
      <w:r>
        <w:rPr>
          <w:rFonts w:eastAsia="Times New Roman"/>
          <w:szCs w:val="24"/>
        </w:rPr>
        <w:t>26</w:t>
      </w:r>
      <w:r w:rsidRPr="001C0E51">
        <w:rPr>
          <w:rFonts w:eastAsia="Times New Roman"/>
          <w:szCs w:val="24"/>
        </w:rPr>
        <w:t xml:space="preserve">49 του </w:t>
      </w:r>
      <w:r>
        <w:rPr>
          <w:rFonts w:eastAsia="Times New Roman"/>
          <w:szCs w:val="24"/>
        </w:rPr>
        <w:t>20</w:t>
      </w:r>
      <w:r w:rsidRPr="001C0E51">
        <w:rPr>
          <w:rFonts w:eastAsia="Times New Roman"/>
          <w:szCs w:val="24"/>
        </w:rPr>
        <w:t>17</w:t>
      </w:r>
      <w:r>
        <w:rPr>
          <w:rFonts w:eastAsia="Times New Roman"/>
          <w:szCs w:val="24"/>
        </w:rPr>
        <w:t>.</w:t>
      </w:r>
      <w:r w:rsidRPr="001C0E51">
        <w:rPr>
          <w:rFonts w:eastAsia="Times New Roman"/>
          <w:szCs w:val="24"/>
        </w:rPr>
        <w:t xml:space="preserve"> </w:t>
      </w:r>
      <w:r>
        <w:rPr>
          <w:rFonts w:eastAsia="Times New Roman"/>
          <w:szCs w:val="24"/>
        </w:rPr>
        <w:t>Ε</w:t>
      </w:r>
      <w:r w:rsidRPr="001C0E51">
        <w:rPr>
          <w:rFonts w:eastAsia="Times New Roman"/>
          <w:szCs w:val="24"/>
        </w:rPr>
        <w:t>γώ</w:t>
      </w:r>
      <w:r>
        <w:rPr>
          <w:rFonts w:eastAsia="Times New Roman"/>
          <w:szCs w:val="24"/>
        </w:rPr>
        <w:t>,</w:t>
      </w:r>
      <w:r w:rsidRPr="001C0E51">
        <w:rPr>
          <w:rFonts w:eastAsia="Times New Roman"/>
          <w:szCs w:val="24"/>
        </w:rPr>
        <w:t xml:space="preserve"> </w:t>
      </w:r>
      <w:r>
        <w:rPr>
          <w:rFonts w:eastAsia="Times New Roman"/>
          <w:szCs w:val="24"/>
        </w:rPr>
        <w:t>β</w:t>
      </w:r>
      <w:r w:rsidRPr="001C0E51">
        <w:rPr>
          <w:rFonts w:eastAsia="Times New Roman"/>
          <w:szCs w:val="24"/>
        </w:rPr>
        <w:t>εβαίως</w:t>
      </w:r>
      <w:r>
        <w:rPr>
          <w:rFonts w:eastAsia="Times New Roman"/>
          <w:szCs w:val="24"/>
        </w:rPr>
        <w:t>,</w:t>
      </w:r>
      <w:r w:rsidRPr="001C0E51">
        <w:rPr>
          <w:rFonts w:eastAsia="Times New Roman"/>
          <w:szCs w:val="24"/>
        </w:rPr>
        <w:t xml:space="preserve"> δεν έχω καμ</w:t>
      </w:r>
      <w:r>
        <w:rPr>
          <w:rFonts w:eastAsia="Times New Roman"/>
          <w:szCs w:val="24"/>
        </w:rPr>
        <w:t>μ</w:t>
      </w:r>
      <w:r w:rsidRPr="001C0E51">
        <w:rPr>
          <w:rFonts w:eastAsia="Times New Roman"/>
          <w:szCs w:val="24"/>
        </w:rPr>
        <w:t>ία διάθεση να προκαταλάβω αποφάσεις δικαστηρίων</w:t>
      </w:r>
      <w:r>
        <w:rPr>
          <w:rFonts w:eastAsia="Times New Roman"/>
          <w:szCs w:val="24"/>
        </w:rPr>
        <w:t>.</w:t>
      </w:r>
      <w:r w:rsidRPr="001C0E51">
        <w:rPr>
          <w:rFonts w:eastAsia="Times New Roman"/>
          <w:szCs w:val="24"/>
        </w:rPr>
        <w:t xml:space="preserve"> Άλλωστε</w:t>
      </w:r>
      <w:r>
        <w:rPr>
          <w:rFonts w:eastAsia="Times New Roman"/>
          <w:szCs w:val="24"/>
        </w:rPr>
        <w:t>, δεν είμαι</w:t>
      </w:r>
      <w:r w:rsidRPr="001C0E51">
        <w:rPr>
          <w:rFonts w:eastAsia="Times New Roman"/>
          <w:szCs w:val="24"/>
        </w:rPr>
        <w:t xml:space="preserve"> και </w:t>
      </w:r>
      <w:r>
        <w:rPr>
          <w:rFonts w:eastAsia="Times New Roman"/>
          <w:szCs w:val="24"/>
        </w:rPr>
        <w:t>Α</w:t>
      </w:r>
      <w:r w:rsidRPr="001C0E51">
        <w:rPr>
          <w:rFonts w:eastAsia="Times New Roman"/>
          <w:szCs w:val="24"/>
        </w:rPr>
        <w:t xml:space="preserve">ναπληρωτής </w:t>
      </w:r>
      <w:r w:rsidRPr="001C0E51">
        <w:rPr>
          <w:rFonts w:eastAsia="Times New Roman"/>
          <w:szCs w:val="24"/>
        </w:rPr>
        <w:t>Υπουργός Υγείας που επί ΣΥΡΙΖΑ θεσμικά απέκτησε</w:t>
      </w:r>
      <w:r>
        <w:rPr>
          <w:rFonts w:eastAsia="Times New Roman"/>
          <w:szCs w:val="24"/>
        </w:rPr>
        <w:t>,</w:t>
      </w:r>
      <w:r w:rsidRPr="001C0E51">
        <w:rPr>
          <w:rFonts w:eastAsia="Times New Roman"/>
          <w:szCs w:val="24"/>
        </w:rPr>
        <w:t xml:space="preserve"> από ό</w:t>
      </w:r>
      <w:r>
        <w:rPr>
          <w:rFonts w:eastAsia="Times New Roman"/>
          <w:szCs w:val="24"/>
        </w:rPr>
        <w:t>,</w:t>
      </w:r>
      <w:r w:rsidRPr="001C0E51">
        <w:rPr>
          <w:rFonts w:eastAsia="Times New Roman"/>
          <w:szCs w:val="24"/>
        </w:rPr>
        <w:t xml:space="preserve">τι </w:t>
      </w:r>
      <w:r w:rsidRPr="001C0E51">
        <w:rPr>
          <w:rFonts w:eastAsia="Times New Roman"/>
          <w:szCs w:val="24"/>
        </w:rPr>
        <w:lastRenderedPageBreak/>
        <w:t>φαίνεται</w:t>
      </w:r>
      <w:r>
        <w:rPr>
          <w:rFonts w:eastAsia="Times New Roman"/>
          <w:szCs w:val="24"/>
        </w:rPr>
        <w:t>,</w:t>
      </w:r>
      <w:r w:rsidRPr="001C0E51">
        <w:rPr>
          <w:rFonts w:eastAsia="Times New Roman"/>
          <w:szCs w:val="24"/>
        </w:rPr>
        <w:t xml:space="preserve"> το σχετικό δικαίωμα</w:t>
      </w:r>
      <w:r>
        <w:rPr>
          <w:rFonts w:eastAsia="Times New Roman"/>
          <w:szCs w:val="24"/>
        </w:rPr>
        <w:t>.</w:t>
      </w:r>
      <w:r w:rsidRPr="001C0E51">
        <w:rPr>
          <w:rFonts w:eastAsia="Times New Roman"/>
          <w:szCs w:val="24"/>
        </w:rPr>
        <w:t xml:space="preserve"> </w:t>
      </w:r>
      <w:r>
        <w:rPr>
          <w:rFonts w:eastAsia="Times New Roman"/>
          <w:szCs w:val="24"/>
        </w:rPr>
        <w:t>Α</w:t>
      </w:r>
      <w:r w:rsidRPr="001C0E51">
        <w:rPr>
          <w:rFonts w:eastAsia="Times New Roman"/>
          <w:szCs w:val="24"/>
        </w:rPr>
        <w:t>λλά επειδή η Νέα Δημοκρατία τάσσεται αναφανδόν και χωρίς αστερίσκους υπέρ του διαρκούς ε</w:t>
      </w:r>
      <w:r>
        <w:rPr>
          <w:rFonts w:eastAsia="Times New Roman"/>
          <w:szCs w:val="24"/>
        </w:rPr>
        <w:t xml:space="preserve">λέγχου για όλους τους υπόχρεους, </w:t>
      </w:r>
      <w:r w:rsidRPr="001C0E51">
        <w:rPr>
          <w:rFonts w:eastAsia="Times New Roman"/>
          <w:szCs w:val="24"/>
        </w:rPr>
        <w:t xml:space="preserve">εύχομαι οι επιλογές σας να </w:t>
      </w:r>
      <w:r>
        <w:rPr>
          <w:rFonts w:eastAsia="Times New Roman"/>
          <w:szCs w:val="24"/>
        </w:rPr>
        <w:t xml:space="preserve">μην </w:t>
      </w:r>
      <w:r w:rsidRPr="001C0E51">
        <w:rPr>
          <w:rFonts w:eastAsia="Times New Roman"/>
          <w:szCs w:val="24"/>
        </w:rPr>
        <w:t>οδηγήσουν εκ ν</w:t>
      </w:r>
      <w:r w:rsidRPr="001C0E51">
        <w:rPr>
          <w:rFonts w:eastAsia="Times New Roman"/>
          <w:szCs w:val="24"/>
        </w:rPr>
        <w:t xml:space="preserve">έου σε παράλυση του συστήματος και να μην χρειαστεί για τρίτη φορά </w:t>
      </w:r>
      <w:r>
        <w:rPr>
          <w:rFonts w:eastAsia="Times New Roman"/>
          <w:szCs w:val="24"/>
        </w:rPr>
        <w:t xml:space="preserve">–ναι, </w:t>
      </w:r>
      <w:r w:rsidRPr="001C0E51">
        <w:rPr>
          <w:rFonts w:eastAsia="Times New Roman"/>
          <w:szCs w:val="24"/>
        </w:rPr>
        <w:t>τρίτη φορά</w:t>
      </w:r>
      <w:r>
        <w:rPr>
          <w:rFonts w:eastAsia="Times New Roman"/>
          <w:szCs w:val="24"/>
        </w:rPr>
        <w:t>-</w:t>
      </w:r>
      <w:r w:rsidRPr="001C0E51">
        <w:rPr>
          <w:rFonts w:eastAsia="Times New Roman"/>
          <w:szCs w:val="24"/>
        </w:rPr>
        <w:t xml:space="preserve"> να ταλαιπωρούνται οι υπόχρεοι</w:t>
      </w:r>
      <w:r>
        <w:rPr>
          <w:rFonts w:eastAsia="Times New Roman"/>
          <w:szCs w:val="24"/>
        </w:rPr>
        <w:t>,</w:t>
      </w:r>
      <w:r w:rsidRPr="001C0E51">
        <w:rPr>
          <w:rFonts w:eastAsia="Times New Roman"/>
          <w:szCs w:val="24"/>
        </w:rPr>
        <w:t xml:space="preserve"> να υποβά</w:t>
      </w:r>
      <w:r>
        <w:rPr>
          <w:rFonts w:eastAsia="Times New Roman"/>
          <w:szCs w:val="24"/>
        </w:rPr>
        <w:t>λ</w:t>
      </w:r>
      <w:r w:rsidRPr="001C0E51">
        <w:rPr>
          <w:rFonts w:eastAsia="Times New Roman"/>
          <w:szCs w:val="24"/>
        </w:rPr>
        <w:t>λουν τις ίδιες δηλώσεις</w:t>
      </w:r>
      <w:r>
        <w:rPr>
          <w:rFonts w:eastAsia="Times New Roman"/>
          <w:szCs w:val="24"/>
        </w:rPr>
        <w:t>,</w:t>
      </w:r>
      <w:r w:rsidRPr="001C0E51">
        <w:rPr>
          <w:rFonts w:eastAsia="Times New Roman"/>
          <w:szCs w:val="24"/>
        </w:rPr>
        <w:t xml:space="preserve"> </w:t>
      </w:r>
      <w:r>
        <w:rPr>
          <w:rFonts w:eastAsia="Times New Roman"/>
          <w:szCs w:val="24"/>
        </w:rPr>
        <w:t>μ</w:t>
      </w:r>
      <w:r w:rsidRPr="001C0E51">
        <w:rPr>
          <w:rFonts w:eastAsia="Times New Roman"/>
          <w:szCs w:val="24"/>
        </w:rPr>
        <w:t>ιας και χάρη στις ενέργειές σας θα πρέπει εκ νέου να υποβάλλουν τις δηλώσεις πόθεν έσχες των προηγούμενων</w:t>
      </w:r>
      <w:r w:rsidRPr="001C0E51">
        <w:rPr>
          <w:rFonts w:eastAsia="Times New Roman"/>
          <w:szCs w:val="24"/>
        </w:rPr>
        <w:t xml:space="preserve"> ετών</w:t>
      </w:r>
      <w:r>
        <w:rPr>
          <w:rFonts w:eastAsia="Times New Roman"/>
          <w:szCs w:val="24"/>
        </w:rPr>
        <w:t>.</w:t>
      </w:r>
    </w:p>
    <w:p w14:paraId="63410522"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Σ</w:t>
      </w:r>
      <w:r w:rsidRPr="001C0E51">
        <w:rPr>
          <w:rFonts w:eastAsia="Times New Roman"/>
          <w:szCs w:val="24"/>
        </w:rPr>
        <w:t>υγκεκριμένα</w:t>
      </w:r>
      <w:r>
        <w:rPr>
          <w:rFonts w:eastAsia="Times New Roman"/>
          <w:szCs w:val="24"/>
        </w:rPr>
        <w:t>,</w:t>
      </w:r>
      <w:r w:rsidRPr="001C0E51">
        <w:rPr>
          <w:rFonts w:eastAsia="Times New Roman"/>
          <w:szCs w:val="24"/>
        </w:rPr>
        <w:t xml:space="preserve"> σύμφωνα με το άρθρο 2 παράγραφος 3 του νομοσχεδίου επιβάλλεται η δήλωση μετρητών χρημάτων άνω των 30</w:t>
      </w:r>
      <w:r>
        <w:rPr>
          <w:rFonts w:eastAsia="Times New Roman"/>
          <w:szCs w:val="24"/>
        </w:rPr>
        <w:t>.000</w:t>
      </w:r>
      <w:r w:rsidRPr="001C0E51">
        <w:rPr>
          <w:rFonts w:eastAsia="Times New Roman"/>
          <w:szCs w:val="24"/>
        </w:rPr>
        <w:t xml:space="preserve"> ευρώ και τα τιμαλφή</w:t>
      </w:r>
      <w:r>
        <w:rPr>
          <w:rFonts w:eastAsia="Times New Roman"/>
          <w:szCs w:val="24"/>
        </w:rPr>
        <w:t>,</w:t>
      </w:r>
      <w:r w:rsidRPr="001C0E51">
        <w:rPr>
          <w:rFonts w:eastAsia="Times New Roman"/>
          <w:szCs w:val="24"/>
        </w:rPr>
        <w:t xml:space="preserve"> όταν είναι πάνω από 60.000</w:t>
      </w:r>
      <w:r>
        <w:rPr>
          <w:rFonts w:eastAsia="Times New Roman"/>
          <w:szCs w:val="24"/>
        </w:rPr>
        <w:t xml:space="preserve"> ευρώ. Έ</w:t>
      </w:r>
      <w:r w:rsidRPr="001C0E51">
        <w:rPr>
          <w:rFonts w:eastAsia="Times New Roman"/>
          <w:szCs w:val="24"/>
        </w:rPr>
        <w:t xml:space="preserve">χει σημασία ότι αλλάξατε το ποσό </w:t>
      </w:r>
      <w:r>
        <w:rPr>
          <w:rFonts w:eastAsia="Times New Roman"/>
          <w:szCs w:val="24"/>
        </w:rPr>
        <w:t xml:space="preserve">και </w:t>
      </w:r>
      <w:r w:rsidRPr="001C0E51">
        <w:rPr>
          <w:rFonts w:eastAsia="Times New Roman"/>
          <w:szCs w:val="24"/>
        </w:rPr>
        <w:t>από 15</w:t>
      </w:r>
      <w:r>
        <w:rPr>
          <w:rFonts w:eastAsia="Times New Roman"/>
          <w:szCs w:val="24"/>
        </w:rPr>
        <w:t>.000</w:t>
      </w:r>
      <w:r w:rsidRPr="001C0E51">
        <w:rPr>
          <w:rFonts w:eastAsia="Times New Roman"/>
          <w:szCs w:val="24"/>
        </w:rPr>
        <w:t xml:space="preserve"> </w:t>
      </w:r>
      <w:r>
        <w:rPr>
          <w:rFonts w:eastAsia="Times New Roman"/>
          <w:szCs w:val="24"/>
        </w:rPr>
        <w:t xml:space="preserve">ευρώ </w:t>
      </w:r>
      <w:r w:rsidRPr="001C0E51">
        <w:rPr>
          <w:rFonts w:eastAsia="Times New Roman"/>
          <w:szCs w:val="24"/>
        </w:rPr>
        <w:t>έγινε 30</w:t>
      </w:r>
      <w:r>
        <w:rPr>
          <w:rFonts w:eastAsia="Times New Roman"/>
          <w:szCs w:val="24"/>
        </w:rPr>
        <w:t xml:space="preserve">.000 ευρώ και από 30.000 ευρώ έγινε 40.000 ευρώ; </w:t>
      </w:r>
    </w:p>
    <w:p w14:paraId="63410523" w14:textId="77777777" w:rsidR="000640C0" w:rsidRDefault="00F37498">
      <w:pPr>
        <w:tabs>
          <w:tab w:val="center" w:pos="4753"/>
          <w:tab w:val="left" w:pos="6156"/>
        </w:tabs>
        <w:spacing w:line="600" w:lineRule="auto"/>
        <w:ind w:firstLine="720"/>
        <w:jc w:val="both"/>
        <w:rPr>
          <w:rFonts w:eastAsia="Times New Roman" w:cs="Times New Roman"/>
          <w:szCs w:val="24"/>
        </w:rPr>
      </w:pPr>
      <w:r>
        <w:rPr>
          <w:rFonts w:eastAsia="Times New Roman"/>
          <w:szCs w:val="24"/>
        </w:rPr>
        <w:t>Κ</w:t>
      </w:r>
      <w:r w:rsidRPr="001C0E51">
        <w:rPr>
          <w:rFonts w:eastAsia="Times New Roman"/>
          <w:szCs w:val="24"/>
        </w:rPr>
        <w:t>ύριε Παπαγγελόπουλ</w:t>
      </w:r>
      <w:r>
        <w:rPr>
          <w:rFonts w:eastAsia="Times New Roman"/>
          <w:szCs w:val="24"/>
        </w:rPr>
        <w:t xml:space="preserve">ε, είχε κάνει σε εσάς και μια σχετική ερώτηση ο κ. Τζαβάρας –αν δεν θυμάμαι καλά, να με διαψεύσει- τον Αύγουστο του 2016. Αφορούσε ένα νομοθέτημα </w:t>
      </w:r>
      <w:r w:rsidRPr="001C0E51">
        <w:rPr>
          <w:rFonts w:eastAsia="Times New Roman"/>
          <w:szCs w:val="24"/>
        </w:rPr>
        <w:t>τότε</w:t>
      </w:r>
      <w:r>
        <w:rPr>
          <w:rFonts w:eastAsia="Times New Roman"/>
          <w:szCs w:val="24"/>
        </w:rPr>
        <w:t>,</w:t>
      </w:r>
      <w:r w:rsidRPr="001C0E51">
        <w:rPr>
          <w:rFonts w:eastAsia="Times New Roman"/>
          <w:szCs w:val="24"/>
        </w:rPr>
        <w:t xml:space="preserve"> πριν την ψήφιση του νόμου</w:t>
      </w:r>
      <w:r>
        <w:rPr>
          <w:rFonts w:eastAsia="Times New Roman"/>
          <w:szCs w:val="24"/>
        </w:rPr>
        <w:t xml:space="preserve"> και το γ</w:t>
      </w:r>
      <w:r w:rsidRPr="001C0E51">
        <w:rPr>
          <w:rFonts w:eastAsia="Times New Roman"/>
          <w:szCs w:val="24"/>
        </w:rPr>
        <w:t>ι</w:t>
      </w:r>
      <w:r w:rsidRPr="001C0E51">
        <w:rPr>
          <w:rFonts w:eastAsia="Times New Roman"/>
          <w:szCs w:val="24"/>
        </w:rPr>
        <w:t>ατί δε</w:t>
      </w:r>
      <w:r>
        <w:rPr>
          <w:rFonts w:eastAsia="Times New Roman"/>
          <w:szCs w:val="24"/>
        </w:rPr>
        <w:t>ν πήγε το νομο</w:t>
      </w:r>
      <w:r>
        <w:rPr>
          <w:rFonts w:eastAsia="Times New Roman"/>
          <w:szCs w:val="24"/>
        </w:rPr>
        <w:lastRenderedPageBreak/>
        <w:t xml:space="preserve">σχέδιο αυτό στην </w:t>
      </w:r>
      <w:r>
        <w:rPr>
          <w:rFonts w:eastAsia="Times New Roman"/>
          <w:szCs w:val="24"/>
        </w:rPr>
        <w:t>ε</w:t>
      </w:r>
      <w:r w:rsidRPr="001C0E51">
        <w:rPr>
          <w:rFonts w:eastAsia="Times New Roman"/>
          <w:szCs w:val="24"/>
        </w:rPr>
        <w:t xml:space="preserve">πιτροπή στην </w:t>
      </w:r>
      <w:r>
        <w:rPr>
          <w:rFonts w:eastAsia="Times New Roman"/>
          <w:szCs w:val="24"/>
        </w:rPr>
        <w:t xml:space="preserve">αρχή για γνωμοδότηση. Βεβαίως, δώσατε μια απάντηση εκεί, αλλά η γνωμοδότηση 6 του 2016 της Αρχής Προστασίας Προσωπικών </w:t>
      </w:r>
      <w:r w:rsidRPr="001C0E51">
        <w:rPr>
          <w:rFonts w:eastAsia="Times New Roman"/>
          <w:szCs w:val="24"/>
        </w:rPr>
        <w:t>Δεδομένων αυτά είπε</w:t>
      </w:r>
      <w:r>
        <w:rPr>
          <w:rFonts w:eastAsia="Times New Roman"/>
          <w:szCs w:val="24"/>
        </w:rPr>
        <w:t>.</w:t>
      </w:r>
      <w:r w:rsidRPr="001C0E51">
        <w:rPr>
          <w:rFonts w:eastAsia="Times New Roman"/>
          <w:szCs w:val="24"/>
        </w:rPr>
        <w:t xml:space="preserve"> </w:t>
      </w:r>
      <w:r>
        <w:rPr>
          <w:rFonts w:eastAsia="Times New Roman"/>
          <w:szCs w:val="24"/>
        </w:rPr>
        <w:t>Μ</w:t>
      </w:r>
      <w:r w:rsidRPr="001C0E51">
        <w:rPr>
          <w:rFonts w:eastAsia="Times New Roman"/>
          <w:szCs w:val="24"/>
        </w:rPr>
        <w:t>άλιστα</w:t>
      </w:r>
      <w:r>
        <w:rPr>
          <w:rFonts w:eastAsia="Times New Roman"/>
          <w:szCs w:val="24"/>
        </w:rPr>
        <w:t>,</w:t>
      </w:r>
      <w:r w:rsidRPr="001C0E51">
        <w:rPr>
          <w:rFonts w:eastAsia="Times New Roman"/>
          <w:szCs w:val="24"/>
        </w:rPr>
        <w:t xml:space="preserve"> </w:t>
      </w:r>
      <w:r>
        <w:rPr>
          <w:rFonts w:eastAsia="Times New Roman"/>
          <w:szCs w:val="24"/>
        </w:rPr>
        <w:t>α</w:t>
      </w:r>
      <w:r w:rsidRPr="001C0E51">
        <w:rPr>
          <w:rFonts w:eastAsia="Times New Roman"/>
          <w:szCs w:val="24"/>
        </w:rPr>
        <w:t xml:space="preserve">ν δείτε και την επιστημονική έκθεση της </w:t>
      </w:r>
      <w:r>
        <w:rPr>
          <w:rFonts w:eastAsia="Times New Roman"/>
          <w:szCs w:val="24"/>
        </w:rPr>
        <w:t>Ε</w:t>
      </w:r>
      <w:r w:rsidRPr="001C0E51">
        <w:rPr>
          <w:rFonts w:eastAsia="Times New Roman"/>
          <w:szCs w:val="24"/>
        </w:rPr>
        <w:t>πιτροπής της Β</w:t>
      </w:r>
      <w:r w:rsidRPr="001C0E51">
        <w:rPr>
          <w:rFonts w:eastAsia="Times New Roman"/>
          <w:szCs w:val="24"/>
        </w:rPr>
        <w:t>ουλής</w:t>
      </w:r>
      <w:r>
        <w:rPr>
          <w:rFonts w:eastAsia="Times New Roman"/>
          <w:szCs w:val="24"/>
        </w:rPr>
        <w:t>,</w:t>
      </w:r>
      <w:r w:rsidRPr="001C0E51">
        <w:rPr>
          <w:rFonts w:eastAsia="Times New Roman"/>
          <w:szCs w:val="24"/>
        </w:rPr>
        <w:t xml:space="preserve"> θα δείτε ότι σας εντοπί</w:t>
      </w:r>
      <w:r>
        <w:rPr>
          <w:rFonts w:eastAsia="Times New Roman"/>
          <w:szCs w:val="24"/>
        </w:rPr>
        <w:t>ζ</w:t>
      </w:r>
      <w:r w:rsidRPr="001C0E51">
        <w:rPr>
          <w:rFonts w:eastAsia="Times New Roman"/>
          <w:szCs w:val="24"/>
        </w:rPr>
        <w:t>ουν αυτή</w:t>
      </w:r>
      <w:r>
        <w:rPr>
          <w:rFonts w:eastAsia="Times New Roman"/>
          <w:szCs w:val="24"/>
        </w:rPr>
        <w:t>ν</w:t>
      </w:r>
      <w:r w:rsidRPr="001C0E51">
        <w:rPr>
          <w:rFonts w:eastAsia="Times New Roman"/>
          <w:szCs w:val="24"/>
        </w:rPr>
        <w:t xml:space="preserve"> την παράλειψη και ότι μπορεί να δημιουργήσει </w:t>
      </w:r>
      <w:r>
        <w:rPr>
          <w:rFonts w:eastAsia="Times New Roman"/>
          <w:szCs w:val="24"/>
        </w:rPr>
        <w:t xml:space="preserve">θέματα. Παρακαλώ δείτε το. </w:t>
      </w:r>
    </w:p>
    <w:p w14:paraId="63410524" w14:textId="77777777" w:rsidR="000640C0" w:rsidRDefault="00F37498">
      <w:pPr>
        <w:spacing w:line="600" w:lineRule="auto"/>
        <w:ind w:firstLine="720"/>
        <w:jc w:val="both"/>
        <w:rPr>
          <w:rFonts w:eastAsia="Times New Roman"/>
          <w:szCs w:val="24"/>
        </w:rPr>
      </w:pPr>
      <w:r>
        <w:rPr>
          <w:rFonts w:eastAsia="Times New Roman"/>
          <w:szCs w:val="24"/>
        </w:rPr>
        <w:t xml:space="preserve">Σε ό,τι αφορά στο άρθρο 7 παράγραφος 2, προβλέπονται αυστηρές ποινές για παράλειψη υποβολής ή υποβολής ανακριβούς ή ελλιπούς δήλωσης. Πιστεύω </w:t>
      </w:r>
      <w:r>
        <w:rPr>
          <w:rFonts w:eastAsia="Times New Roman"/>
          <w:szCs w:val="24"/>
        </w:rPr>
        <w:t>ότι το παλιό νομοθέτημα ήταν πιο σωστό. Έκανε μ</w:t>
      </w:r>
      <w:r>
        <w:rPr>
          <w:rFonts w:eastAsia="Times New Roman"/>
          <w:szCs w:val="24"/>
        </w:rPr>
        <w:t>ί</w:t>
      </w:r>
      <w:r>
        <w:rPr>
          <w:rFonts w:eastAsia="Times New Roman"/>
          <w:szCs w:val="24"/>
        </w:rPr>
        <w:t xml:space="preserve">α διάκριση που έλεγε ότι ναι μεν οι ποινές είναι αυστηρές και αυστηρότερες όταν βεβαίως κάποιος εκμεταλλεύεται τη θέση του και </w:t>
      </w:r>
      <w:r w:rsidRPr="00B45349">
        <w:rPr>
          <w:rFonts w:eastAsia="Times New Roman"/>
          <w:szCs w:val="24"/>
        </w:rPr>
        <w:t>παίρνει</w:t>
      </w:r>
      <w:r>
        <w:rPr>
          <w:rFonts w:eastAsia="Times New Roman"/>
          <w:szCs w:val="24"/>
        </w:rPr>
        <w:t xml:space="preserve"> τις ποινές αυτές. </w:t>
      </w:r>
    </w:p>
    <w:p w14:paraId="63410525" w14:textId="77777777" w:rsidR="000640C0" w:rsidRDefault="00F3749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προειδοποιητικά το κουδούνι λ</w:t>
      </w:r>
      <w:r>
        <w:rPr>
          <w:rFonts w:eastAsia="Times New Roman"/>
          <w:szCs w:val="24"/>
        </w:rPr>
        <w:t>ήξ</w:t>
      </w:r>
      <w:r>
        <w:rPr>
          <w:rFonts w:eastAsia="Times New Roman"/>
          <w:szCs w:val="24"/>
        </w:rPr>
        <w:t>εω</w:t>
      </w:r>
      <w:r>
        <w:rPr>
          <w:rFonts w:eastAsia="Times New Roman"/>
          <w:szCs w:val="24"/>
        </w:rPr>
        <w:t>ς της ομιλίας του κυρίου Βουλευτή)</w:t>
      </w:r>
    </w:p>
    <w:p w14:paraId="63410526" w14:textId="77777777" w:rsidR="000640C0" w:rsidRDefault="00F37498">
      <w:pPr>
        <w:spacing w:line="600" w:lineRule="auto"/>
        <w:ind w:firstLine="720"/>
        <w:jc w:val="both"/>
        <w:rPr>
          <w:rFonts w:eastAsia="Times New Roman"/>
          <w:szCs w:val="24"/>
        </w:rPr>
      </w:pPr>
      <w:r>
        <w:rPr>
          <w:rFonts w:eastAsia="Times New Roman"/>
          <w:szCs w:val="24"/>
        </w:rPr>
        <w:t>Κύριε Πρόεδρε, λίγο την ανοχή σας θα ήθελα.</w:t>
      </w:r>
    </w:p>
    <w:p w14:paraId="63410527" w14:textId="77777777" w:rsidR="000640C0" w:rsidRDefault="00F37498">
      <w:pPr>
        <w:spacing w:line="600" w:lineRule="auto"/>
        <w:ind w:firstLine="720"/>
        <w:jc w:val="both"/>
        <w:rPr>
          <w:rFonts w:eastAsia="Times New Roman"/>
          <w:szCs w:val="24"/>
        </w:rPr>
      </w:pPr>
      <w:r>
        <w:rPr>
          <w:rFonts w:eastAsia="Times New Roman"/>
          <w:szCs w:val="24"/>
        </w:rPr>
        <w:t xml:space="preserve">Επιπρόσθετα το νομοσχέδιο έχει κι άλλες προβληματικές ρυθμίσεις, όπως αυτή του πίνακα 7 του παραρτήματος 1, με </w:t>
      </w:r>
      <w:r>
        <w:rPr>
          <w:rFonts w:eastAsia="Times New Roman"/>
          <w:szCs w:val="24"/>
        </w:rPr>
        <w:lastRenderedPageBreak/>
        <w:t>βάση την οποία οι υπόχρεοι οφείλουν να δηλώσουν σε σχέση με το</w:t>
      </w:r>
      <w:r>
        <w:rPr>
          <w:rFonts w:eastAsia="Times New Roman"/>
          <w:szCs w:val="24"/>
        </w:rPr>
        <w:t xml:space="preserve">υς τραπεζικούς λογαριασμούς όχι μόνο τα ποσά τα οποία έχουν καταθέσει αλλά και από πού προέρχονται. </w:t>
      </w:r>
    </w:p>
    <w:p w14:paraId="63410528" w14:textId="77777777" w:rsidR="000640C0" w:rsidRDefault="00F37498">
      <w:pPr>
        <w:spacing w:line="600" w:lineRule="auto"/>
        <w:ind w:firstLine="720"/>
        <w:jc w:val="both"/>
        <w:rPr>
          <w:rFonts w:eastAsia="Times New Roman"/>
          <w:szCs w:val="24"/>
        </w:rPr>
      </w:pPr>
      <w:r>
        <w:rPr>
          <w:rFonts w:eastAsia="Times New Roman"/>
          <w:szCs w:val="24"/>
        </w:rPr>
        <w:t>Θέλω να σας δώσω το εξής παράδειγμα και παρακαλώ προσέξτε το. Ας υποθέσουμε ότι κάποιος σε έναν λογαριασμό στην Εθνική Τράπεζα έχει 100.000 ευρώ που προέρχ</w:t>
      </w:r>
      <w:r>
        <w:rPr>
          <w:rFonts w:eastAsia="Times New Roman"/>
          <w:szCs w:val="24"/>
        </w:rPr>
        <w:t xml:space="preserve">ονται από μισθούς, μισθώματα, δωρεές, κληρονομιά και οτιδήποτε άλλο. Παράλληλα όμως κάνει αναλήψεις. Αυτά μπαίνουν στον ίδιο λογαριασμό και </w:t>
      </w:r>
      <w:proofErr w:type="spellStart"/>
      <w:r>
        <w:rPr>
          <w:rFonts w:eastAsia="Times New Roman"/>
          <w:szCs w:val="24"/>
        </w:rPr>
        <w:t>κεφαλοποιούνται</w:t>
      </w:r>
      <w:proofErr w:type="spellEnd"/>
      <w:r>
        <w:rPr>
          <w:rFonts w:eastAsia="Times New Roman"/>
          <w:szCs w:val="24"/>
        </w:rPr>
        <w:t>. Αν κάνει μ</w:t>
      </w:r>
      <w:r>
        <w:rPr>
          <w:rFonts w:eastAsia="Times New Roman"/>
          <w:szCs w:val="24"/>
        </w:rPr>
        <w:t>ί</w:t>
      </w:r>
      <w:r>
        <w:rPr>
          <w:rFonts w:eastAsia="Times New Roman"/>
          <w:szCs w:val="24"/>
        </w:rPr>
        <w:t>α ανάληψη, αν πάει και πάρει 5.000 ή με την κάρτα πληρώνει σε καταστήματα άλλοτε 500 ευρ</w:t>
      </w:r>
      <w:r>
        <w:rPr>
          <w:rFonts w:eastAsia="Times New Roman"/>
          <w:szCs w:val="24"/>
        </w:rPr>
        <w:t>ώ άλλοτε 300 ευρώ. Πώς θα ξέρω το υπόλοιπο σε τι αντιστοιχεί στους μισθούς, στα μισθώματα ή στις δωρεές;</w:t>
      </w:r>
    </w:p>
    <w:p w14:paraId="63410529" w14:textId="77777777" w:rsidR="000640C0" w:rsidRDefault="00F3749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w:t>
      </w:r>
      <w:r>
        <w:rPr>
          <w:rFonts w:eastAsia="Times New Roman"/>
          <w:szCs w:val="24"/>
        </w:rPr>
        <w:t>εω</w:t>
      </w:r>
      <w:r>
        <w:rPr>
          <w:rFonts w:eastAsia="Times New Roman"/>
          <w:szCs w:val="24"/>
        </w:rPr>
        <w:t>ς της ομιλίας του κυρίου Βουλευτή)</w:t>
      </w:r>
    </w:p>
    <w:p w14:paraId="6341052A" w14:textId="77777777" w:rsidR="000640C0" w:rsidRDefault="00F37498">
      <w:pPr>
        <w:spacing w:line="600" w:lineRule="auto"/>
        <w:ind w:firstLine="720"/>
        <w:jc w:val="both"/>
        <w:rPr>
          <w:rFonts w:eastAsia="Times New Roman"/>
          <w:szCs w:val="24"/>
        </w:rPr>
      </w:pPr>
      <w:r>
        <w:rPr>
          <w:rFonts w:eastAsia="Times New Roman"/>
          <w:szCs w:val="24"/>
        </w:rPr>
        <w:t>Κύριε Πρόεδρε, σας παρακαλώ. Κι άλλοι συνάδελφοι μίλησαν λίγο παραπάνω. Δε</w:t>
      </w:r>
      <w:r>
        <w:rPr>
          <w:rFonts w:eastAsia="Times New Roman"/>
          <w:szCs w:val="24"/>
        </w:rPr>
        <w:t xml:space="preserve">ν το λέω γι’ αυτό. Απλά νομίζω ότι είναι βασικά θέματα αυτά για να διορθώσουμε το νομοθέτημα. </w:t>
      </w:r>
    </w:p>
    <w:p w14:paraId="6341052B" w14:textId="77777777" w:rsidR="000640C0" w:rsidRDefault="00F37498">
      <w:pPr>
        <w:spacing w:line="600" w:lineRule="auto"/>
        <w:ind w:firstLine="720"/>
        <w:jc w:val="both"/>
        <w:rPr>
          <w:rFonts w:eastAsia="Times New Roman"/>
          <w:szCs w:val="24"/>
        </w:rPr>
      </w:pPr>
      <w:r>
        <w:rPr>
          <w:rFonts w:eastAsia="Times New Roman"/>
          <w:szCs w:val="24"/>
        </w:rPr>
        <w:lastRenderedPageBreak/>
        <w:t>Δείτε το αυτό γιατί δεν μπορεί να ελεγχθεί, γιατί, όπως σας εξήγησα, ενοποιείται.</w:t>
      </w:r>
    </w:p>
    <w:p w14:paraId="6341052C" w14:textId="77777777" w:rsidR="000640C0" w:rsidRDefault="00F37498">
      <w:pPr>
        <w:spacing w:line="600" w:lineRule="auto"/>
        <w:ind w:firstLine="720"/>
        <w:jc w:val="both"/>
        <w:rPr>
          <w:rFonts w:eastAsia="Times New Roman"/>
          <w:szCs w:val="24"/>
        </w:rPr>
      </w:pPr>
      <w:r>
        <w:rPr>
          <w:rFonts w:eastAsia="Times New Roman"/>
          <w:szCs w:val="24"/>
        </w:rPr>
        <w:t>Επίσης, στην παράγραφο 14 του άρθρου 1 του νομοσχεδίου προβλέπεται η επιβολή δη</w:t>
      </w:r>
      <w:r>
        <w:rPr>
          <w:rFonts w:eastAsia="Times New Roman"/>
          <w:szCs w:val="24"/>
        </w:rPr>
        <w:t>λώσεων πόθεν έσχες από 1</w:t>
      </w:r>
      <w:r>
        <w:rPr>
          <w:rFonts w:eastAsia="Times New Roman"/>
          <w:szCs w:val="24"/>
        </w:rPr>
        <w:t>-</w:t>
      </w:r>
      <w:r>
        <w:rPr>
          <w:rFonts w:eastAsia="Times New Roman"/>
          <w:szCs w:val="24"/>
        </w:rPr>
        <w:t>12</w:t>
      </w:r>
      <w:r>
        <w:rPr>
          <w:rFonts w:eastAsia="Times New Roman"/>
          <w:szCs w:val="24"/>
        </w:rPr>
        <w:t>-</w:t>
      </w:r>
      <w:r>
        <w:rPr>
          <w:rFonts w:eastAsia="Times New Roman"/>
          <w:szCs w:val="24"/>
        </w:rPr>
        <w:t>2018</w:t>
      </w:r>
      <w:r>
        <w:rPr>
          <w:rFonts w:eastAsia="Times New Roman"/>
          <w:szCs w:val="24"/>
        </w:rPr>
        <w:t xml:space="preserve"> – </w:t>
      </w:r>
      <w:r>
        <w:rPr>
          <w:rFonts w:eastAsia="Times New Roman"/>
          <w:szCs w:val="24"/>
        </w:rPr>
        <w:t>28</w:t>
      </w:r>
      <w:r>
        <w:rPr>
          <w:rFonts w:eastAsia="Times New Roman"/>
          <w:szCs w:val="24"/>
        </w:rPr>
        <w:t>-</w:t>
      </w:r>
      <w:r>
        <w:rPr>
          <w:rFonts w:eastAsia="Times New Roman"/>
          <w:szCs w:val="24"/>
        </w:rPr>
        <w:t>2</w:t>
      </w:r>
      <w:r>
        <w:rPr>
          <w:rFonts w:eastAsia="Times New Roman"/>
          <w:szCs w:val="24"/>
        </w:rPr>
        <w:t>-</w:t>
      </w:r>
      <w:r>
        <w:rPr>
          <w:rFonts w:eastAsia="Times New Roman"/>
          <w:szCs w:val="24"/>
        </w:rPr>
        <w:t>2018 για τα έτη 2016, 2017, 2018, δηλαδή αναδρομικά. Ρωτώ τώρα: Πώς θα κριθούν αυτές οι δηλώσεις όταν τις κάνουμε μέσα στο 2018 ή σε οποιοδήποτε χρονικό διάστημα; Θα κριθεί με το νομικό καθεστώς το σημερινό ή του χρό</w:t>
      </w:r>
      <w:r>
        <w:rPr>
          <w:rFonts w:eastAsia="Times New Roman"/>
          <w:szCs w:val="24"/>
        </w:rPr>
        <w:t xml:space="preserve">νου που έπρεπε να υποβληθούν; Είναι ένα ζήτημα αυτό. Θα δημιουργήσει τεράστια προβλήματα αν θα ισχύσει. Δηλαδή, το ισχύον σύστημα που θα ψηφιστεί ή με τον χρόνο επιβολής. </w:t>
      </w:r>
    </w:p>
    <w:p w14:paraId="6341052D" w14:textId="77777777" w:rsidR="000640C0" w:rsidRDefault="00F37498">
      <w:pPr>
        <w:spacing w:line="600" w:lineRule="auto"/>
        <w:ind w:firstLine="720"/>
        <w:jc w:val="both"/>
        <w:rPr>
          <w:rFonts w:eastAsia="Times New Roman"/>
          <w:szCs w:val="24"/>
        </w:rPr>
      </w:pPr>
      <w:r>
        <w:rPr>
          <w:rFonts w:eastAsia="Times New Roman"/>
          <w:szCs w:val="24"/>
        </w:rPr>
        <w:t>Περαιτέρω και το άρθρο 4 παράγραφος 5. Λέτε ότι ο έλεγχος διενεργείται εντός πέντε ετών από τη λήξη του έτους υποβολής, εκτός αν υπάρχουν ενδείξεις για ποινικές ευθύνες. Τότε ο έλεγχος μπορεί να διενεργηθεί μέχρι τη συμπλήρωση της ποινικής παραγραφής των α</w:t>
      </w:r>
      <w:r>
        <w:rPr>
          <w:rFonts w:eastAsia="Times New Roman"/>
          <w:szCs w:val="24"/>
        </w:rPr>
        <w:t xml:space="preserve">δικημάτων. Παρά τη νομοτεχνική βελτίωση που κάνετε, παραμένει το ερώτημα: Ποιος θα μας πει για τις ενδείξεις των ποινικών ευθυνών; Η Αρχή; Ο εισαγγελέας που κάνει ενδεχομένως προκαταρκτική εξέταση; Ο ανακριτής; Ή </w:t>
      </w:r>
      <w:r>
        <w:rPr>
          <w:rFonts w:eastAsia="Times New Roman"/>
          <w:szCs w:val="24"/>
        </w:rPr>
        <w:lastRenderedPageBreak/>
        <w:t xml:space="preserve">ο </w:t>
      </w:r>
      <w:r>
        <w:rPr>
          <w:rFonts w:eastAsia="Times New Roman"/>
          <w:szCs w:val="24"/>
        </w:rPr>
        <w:t>ε</w:t>
      </w:r>
      <w:r>
        <w:rPr>
          <w:rFonts w:eastAsia="Times New Roman"/>
          <w:szCs w:val="24"/>
        </w:rPr>
        <w:t xml:space="preserve">πιθεωρητής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Μην ξεχνά</w:t>
      </w:r>
      <w:r>
        <w:rPr>
          <w:rFonts w:eastAsia="Times New Roman"/>
          <w:szCs w:val="24"/>
        </w:rPr>
        <w:t>τε ότι το Συμβούλιο της Επικρατείας έχει πει ότι το ανώτερο πρέπει να είναι πέντε έτη. Όπως ξέρετε, όταν είναι σε βαθμό κακουργήματος κι έχουμε πρόσκαιρο κάθειρξη, η παραγραφή είναι δεκαπενταετής, ενώ στην ισόβιο είναι εικοσαετής, αν έγινε με τον νόμο περί</w:t>
      </w:r>
      <w:r>
        <w:rPr>
          <w:rFonts w:eastAsia="Times New Roman"/>
          <w:szCs w:val="24"/>
        </w:rPr>
        <w:t xml:space="preserve"> καταχραστών του δημοσίου. Δηλαδή, θα έρθετε μετά από δεκατρία χρόνια, ανεξαρτήτως των ποινικών ευθυνών, να έχουμε απαίτηση από κάποιον να κρατάει στοιχεία δεκαπέντε ετών για τη δήλωσή του προ δεκαπενταετίας; Αυτό δεν υπήρχε στο νομοθέτημα. Απορώ γιατί το </w:t>
      </w:r>
      <w:r>
        <w:rPr>
          <w:rFonts w:eastAsia="Times New Roman"/>
          <w:szCs w:val="24"/>
        </w:rPr>
        <w:t xml:space="preserve">κάνατε. </w:t>
      </w:r>
    </w:p>
    <w:p w14:paraId="6341052E" w14:textId="77777777" w:rsidR="000640C0" w:rsidRDefault="00F37498">
      <w:pPr>
        <w:spacing w:line="600" w:lineRule="auto"/>
        <w:ind w:firstLine="720"/>
        <w:jc w:val="both"/>
        <w:rPr>
          <w:rFonts w:eastAsia="Times New Roman"/>
          <w:szCs w:val="24"/>
        </w:rPr>
      </w:pPr>
      <w:r>
        <w:rPr>
          <w:rFonts w:eastAsia="Times New Roman"/>
          <w:szCs w:val="24"/>
        </w:rPr>
        <w:t>Προσέξτε, κύριε Υπουργέ. Αναφέρομαι τώρα στον κ. Καλογήρου που είναι νέος. Αποσύρετε τη διάταξη αυτή, γιατί είναι πάρα πολύ επικίνδυνη. Δεν αναφέρομαι για σήμερα. Μπορεί κι αύριο να οδηγήσει σε πολλές καταχρήσεις πιέσεων αυτών που θα κάνουν ελέγχο</w:t>
      </w:r>
      <w:r>
        <w:rPr>
          <w:rFonts w:eastAsia="Times New Roman"/>
          <w:szCs w:val="24"/>
        </w:rPr>
        <w:t>υς για να δημιουργούν προβλήματα σε πολιτικούς αντιπάλους.</w:t>
      </w:r>
    </w:p>
    <w:p w14:paraId="6341052F" w14:textId="77777777" w:rsidR="000640C0" w:rsidRDefault="00F37498">
      <w:pPr>
        <w:spacing w:line="600" w:lineRule="auto"/>
        <w:ind w:firstLine="720"/>
        <w:jc w:val="both"/>
        <w:rPr>
          <w:rFonts w:eastAsia="Times New Roman"/>
          <w:szCs w:val="24"/>
        </w:rPr>
      </w:pPr>
      <w:r>
        <w:rPr>
          <w:rFonts w:eastAsia="Times New Roman"/>
          <w:szCs w:val="24"/>
        </w:rPr>
        <w:t xml:space="preserve">Μπορείτε να μου πείτε γιατί καταργήσατε από την επιτροπή τον Συνήγορο του Πολίτη; Σωστά αυξήσατε την επιτροπή. Γιατί αφαιρέσατε τον Συνήγορο του Πολίτη, ο οποίος είναι ο κατ’ </w:t>
      </w:r>
      <w:r>
        <w:rPr>
          <w:rFonts w:eastAsia="Times New Roman"/>
          <w:szCs w:val="24"/>
        </w:rPr>
        <w:lastRenderedPageBreak/>
        <w:t>εξοχήν προστάτης των π</w:t>
      </w:r>
      <w:r>
        <w:rPr>
          <w:rFonts w:eastAsia="Times New Roman"/>
          <w:szCs w:val="24"/>
        </w:rPr>
        <w:t xml:space="preserve">ολιτών και βάλατε στη θέση του τον </w:t>
      </w:r>
      <w:r>
        <w:rPr>
          <w:rFonts w:eastAsia="Times New Roman"/>
          <w:szCs w:val="24"/>
        </w:rPr>
        <w:t>δι</w:t>
      </w:r>
      <w:r>
        <w:rPr>
          <w:rFonts w:eastAsia="Times New Roman"/>
          <w:szCs w:val="24"/>
        </w:rPr>
        <w:t xml:space="preserve">οικητή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Εγώ δεν μπορώ να το καταλάβω αυτό. Κάτι δεν μου αρέσει εδώ. Γιατί το κάνατε; Σας παρακαλώ, να επαναφέρετε στη θέση αυτή τον Συνήγορο του Πολίτη. </w:t>
      </w:r>
    </w:p>
    <w:p w14:paraId="63410530" w14:textId="77777777" w:rsidR="000640C0" w:rsidRDefault="00F37498">
      <w:pPr>
        <w:spacing w:line="600" w:lineRule="auto"/>
        <w:ind w:firstLine="720"/>
        <w:jc w:val="both"/>
        <w:rPr>
          <w:rFonts w:eastAsia="Times New Roman"/>
          <w:szCs w:val="24"/>
        </w:rPr>
      </w:pPr>
      <w:r>
        <w:rPr>
          <w:rFonts w:eastAsia="Times New Roman"/>
          <w:szCs w:val="24"/>
        </w:rPr>
        <w:t>Δεν θέλω να κουράζω άλλο. Ευχαριστώ για τη</w:t>
      </w:r>
      <w:r>
        <w:rPr>
          <w:rFonts w:eastAsia="Times New Roman"/>
          <w:szCs w:val="24"/>
        </w:rPr>
        <w:t xml:space="preserve">ν ανοχή σας, κύριε Πρόεδρε. Νομίζω ότι ήταν βασικά αυτά που είπα. Είναι πρόχειρο το νομοσχέδιο και κακογραμμένο. Αλλά εν πάση </w:t>
      </w:r>
      <w:proofErr w:type="spellStart"/>
      <w:r>
        <w:rPr>
          <w:rFonts w:eastAsia="Times New Roman"/>
          <w:szCs w:val="24"/>
        </w:rPr>
        <w:t>περιπτώσει</w:t>
      </w:r>
      <w:proofErr w:type="spellEnd"/>
      <w:r>
        <w:rPr>
          <w:rFonts w:eastAsia="Times New Roman"/>
          <w:szCs w:val="24"/>
        </w:rPr>
        <w:t>, εφόσον κρίθηκε ότι θα το ψηφίσουμε επί της αρχής, δεν μπορώ να έχω εγώ άλλες αντιρρήσεις. Δεν θα ψηφίσουμε ορισμένα άρ</w:t>
      </w:r>
      <w:r>
        <w:rPr>
          <w:rFonts w:eastAsia="Times New Roman"/>
          <w:szCs w:val="24"/>
        </w:rPr>
        <w:t>θρα. Υπάρχουν βασικές ρυθμίσεις που εισάγει και οι οποίες βεβαίως δεν μπορούν να ψηφιστούν.</w:t>
      </w:r>
    </w:p>
    <w:p w14:paraId="63410531" w14:textId="77777777" w:rsidR="000640C0" w:rsidRDefault="00F37498">
      <w:pPr>
        <w:spacing w:line="600" w:lineRule="auto"/>
        <w:ind w:firstLine="720"/>
        <w:jc w:val="both"/>
        <w:rPr>
          <w:rFonts w:eastAsia="Times New Roman"/>
          <w:szCs w:val="24"/>
        </w:rPr>
      </w:pPr>
      <w:r>
        <w:rPr>
          <w:rFonts w:eastAsia="Times New Roman"/>
          <w:szCs w:val="24"/>
        </w:rPr>
        <w:t>Η βουλευτική τροπολογία του κ. Παρασκευόπουλου καταργεί το 407 για την επαιτεία. Είναι εδώ ο κ. Παρασκευόπουλος.</w:t>
      </w:r>
    </w:p>
    <w:p w14:paraId="63410532"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Εγώ πιστεύω, κύριε Υπουργέ, ότι είναι λάθος. Μην την κάνετε δεκτή. Να την ξαναδούμε. Θα σας πω γιατί. Διότι αυτή η τροπολογία αποτρέπει την εκμετάλλευση της αθωότητας των πολιτών. Και εν πάση </w:t>
      </w:r>
      <w:proofErr w:type="spellStart"/>
      <w:r>
        <w:rPr>
          <w:rFonts w:eastAsia="Times New Roman"/>
          <w:szCs w:val="24"/>
        </w:rPr>
        <w:t>περιπτώσει</w:t>
      </w:r>
      <w:proofErr w:type="spellEnd"/>
      <w:r>
        <w:rPr>
          <w:rFonts w:eastAsia="Times New Roman"/>
          <w:szCs w:val="24"/>
        </w:rPr>
        <w:t>, είναι μ</w:t>
      </w:r>
      <w:r>
        <w:rPr>
          <w:rFonts w:eastAsia="Times New Roman"/>
          <w:szCs w:val="24"/>
        </w:rPr>
        <w:t>ί</w:t>
      </w:r>
      <w:r>
        <w:rPr>
          <w:rFonts w:eastAsia="Times New Roman"/>
          <w:szCs w:val="24"/>
        </w:rPr>
        <w:t>α κακή εικόνα για τη χώρα μας. Βλέπουμε τώρα</w:t>
      </w:r>
      <w:r>
        <w:rPr>
          <w:rFonts w:eastAsia="Times New Roman"/>
          <w:szCs w:val="24"/>
        </w:rPr>
        <w:t xml:space="preserve"> τους ζητιάνους που έχουν γεμίσει τη </w:t>
      </w:r>
      <w:r>
        <w:rPr>
          <w:rFonts w:eastAsia="Times New Roman"/>
          <w:szCs w:val="24"/>
        </w:rPr>
        <w:lastRenderedPageBreak/>
        <w:t>χώρα και έχει γεμίσει πολύ περισσότερο με τους αλλοδαπούς και όλους αυτούς. Αλλά ας υποθέσουμε ότι το καταργείτε. Δεν μας λέτε τι θα γίνει με το 409. Για δείτε το 409. Έχει καταργηθεί το 408 για την αλητεία, καταργείται</w:t>
      </w:r>
      <w:r>
        <w:rPr>
          <w:rFonts w:eastAsia="Times New Roman"/>
          <w:szCs w:val="24"/>
        </w:rPr>
        <w:t xml:space="preserve"> το 407. Σκεφτήκατε τι θα γίνει το 409;</w:t>
      </w:r>
    </w:p>
    <w:p w14:paraId="63410533"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 για την ανοχή σας, κύριε Πρόεδρε.</w:t>
      </w:r>
    </w:p>
    <w:p w14:paraId="63410534" w14:textId="77777777" w:rsidR="000640C0" w:rsidRDefault="00F37498">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3410535"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A4482">
        <w:rPr>
          <w:rFonts w:eastAsia="Times New Roman"/>
          <w:b/>
          <w:szCs w:val="24"/>
        </w:rPr>
        <w:t>ΠΡΟΕΔΡΕΥΩΝ (Αναστάσιος Κουράκης):</w:t>
      </w:r>
      <w:r>
        <w:rPr>
          <w:rFonts w:eastAsia="Times New Roman"/>
          <w:szCs w:val="24"/>
        </w:rPr>
        <w:t xml:space="preserve"> Ευχαριστούμε, κύριε Αθανασίου.</w:t>
      </w:r>
    </w:p>
    <w:p w14:paraId="63410536"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έχετε τον λόγο για τη νομοτεχνική</w:t>
      </w:r>
      <w:r>
        <w:rPr>
          <w:rFonts w:eastAsia="Times New Roman"/>
          <w:szCs w:val="24"/>
        </w:rPr>
        <w:t xml:space="preserve"> βελτίωση που αναφερθήκατε προηγουμένως. </w:t>
      </w:r>
    </w:p>
    <w:p w14:paraId="63410537"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Έχω μ</w:t>
      </w:r>
      <w:r>
        <w:rPr>
          <w:rFonts w:eastAsia="Times New Roman"/>
          <w:szCs w:val="24"/>
        </w:rPr>
        <w:t>ί</w:t>
      </w:r>
      <w:r>
        <w:rPr>
          <w:rFonts w:eastAsia="Times New Roman"/>
          <w:szCs w:val="24"/>
        </w:rPr>
        <w:t xml:space="preserve">α μικρή νομοτεχνική βελτίωση. </w:t>
      </w:r>
    </w:p>
    <w:p w14:paraId="63410538"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Επεκτείνεται η εξαίρεση γι’ αυτούς που τελούν σε καθεστώς μόνιμης διαθεσιμότ</w:t>
      </w:r>
      <w:r>
        <w:rPr>
          <w:rFonts w:eastAsia="Times New Roman"/>
          <w:szCs w:val="24"/>
        </w:rPr>
        <w:t xml:space="preserve">ητας, που προβλέπεται για τους άντρες των Σωμάτων Ασφαλείας και στους Λιμενικούς και σε αυτούς </w:t>
      </w:r>
      <w:r>
        <w:rPr>
          <w:rFonts w:eastAsia="Times New Roman"/>
          <w:szCs w:val="24"/>
        </w:rPr>
        <w:lastRenderedPageBreak/>
        <w:t xml:space="preserve">που είναι στο Πυροσβεστικό Σώμα. Όταν είναι σε καθεστώς μόνιμης διαθεσιμότητας, δεν υποχρεούνται σε υποβολή δήλωσης πόθεν έσχες. </w:t>
      </w:r>
    </w:p>
    <w:p w14:paraId="63410539"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(Στο σημείο αυτό ο Αναπληρωτής </w:t>
      </w:r>
      <w:r>
        <w:rPr>
          <w:rFonts w:eastAsia="Times New Roman"/>
          <w:szCs w:val="24"/>
        </w:rPr>
        <w:t>Υπουργός κ. Δημήτριος Παπαγγελόπουλος, καταθέτει για τα Πρακτικά την προαναφερθείσα νομοτεχνική βελτίωση, η οποία έχει ως εξής:</w:t>
      </w:r>
    </w:p>
    <w:p w14:paraId="6341053A" w14:textId="77777777" w:rsidR="000640C0" w:rsidRDefault="00F37498">
      <w:pPr>
        <w:spacing w:line="600" w:lineRule="auto"/>
        <w:jc w:val="center"/>
        <w:rPr>
          <w:rFonts w:eastAsia="Times New Roman"/>
          <w:color w:val="FF0000"/>
          <w:szCs w:val="24"/>
        </w:rPr>
      </w:pPr>
      <w:r w:rsidRPr="00264A45">
        <w:rPr>
          <w:rFonts w:eastAsia="Times New Roman"/>
          <w:color w:val="FF0000"/>
          <w:szCs w:val="24"/>
        </w:rPr>
        <w:t>ΑΛΛΑΓΗ ΣΕΛΙΔΑΣ</w:t>
      </w:r>
    </w:p>
    <w:p w14:paraId="6341053B" w14:textId="77777777" w:rsidR="000640C0" w:rsidRDefault="00F37498">
      <w:pPr>
        <w:spacing w:line="600" w:lineRule="auto"/>
        <w:jc w:val="center"/>
        <w:rPr>
          <w:rFonts w:eastAsia="Times New Roman"/>
          <w:color w:val="FF0000"/>
          <w:szCs w:val="24"/>
        </w:rPr>
      </w:pPr>
      <w:r w:rsidRPr="00264A45">
        <w:rPr>
          <w:rFonts w:eastAsia="Times New Roman"/>
          <w:color w:val="FF0000"/>
          <w:szCs w:val="24"/>
        </w:rPr>
        <w:t>(Να μπει η σελ.203)</w:t>
      </w:r>
    </w:p>
    <w:p w14:paraId="6341053C" w14:textId="77777777" w:rsidR="000640C0" w:rsidRDefault="00F37498">
      <w:pPr>
        <w:spacing w:line="600" w:lineRule="auto"/>
        <w:jc w:val="center"/>
        <w:rPr>
          <w:rFonts w:eastAsia="Times New Roman"/>
          <w:color w:val="FF0000"/>
          <w:szCs w:val="24"/>
        </w:rPr>
      </w:pPr>
      <w:r w:rsidRPr="00264A45">
        <w:rPr>
          <w:rFonts w:eastAsia="Times New Roman"/>
          <w:color w:val="FF0000"/>
          <w:szCs w:val="24"/>
        </w:rPr>
        <w:t>ΑΛΛΑΓΗ ΣΕΛΙΔΑΣ</w:t>
      </w:r>
    </w:p>
    <w:p w14:paraId="6341053D"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Υπουργέ. Παρακαλώ να μοι</w:t>
      </w:r>
      <w:r>
        <w:rPr>
          <w:rFonts w:eastAsia="Times New Roman"/>
          <w:szCs w:val="24"/>
        </w:rPr>
        <w:t xml:space="preserve">ραστεί </w:t>
      </w:r>
      <w:r>
        <w:rPr>
          <w:rFonts w:eastAsia="Times New Roman"/>
          <w:szCs w:val="24"/>
        </w:rPr>
        <w:t xml:space="preserve">και </w:t>
      </w:r>
      <w:r>
        <w:rPr>
          <w:rFonts w:eastAsia="Times New Roman"/>
          <w:szCs w:val="24"/>
        </w:rPr>
        <w:t>στο Σώμα.</w:t>
      </w:r>
    </w:p>
    <w:p w14:paraId="6341053E"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Προχωρούμε με την κ</w:t>
      </w:r>
      <w:r>
        <w:rPr>
          <w:rFonts w:eastAsia="Times New Roman"/>
          <w:szCs w:val="24"/>
        </w:rPr>
        <w:t>.</w:t>
      </w:r>
      <w:r>
        <w:rPr>
          <w:rFonts w:eastAsia="Times New Roman"/>
          <w:szCs w:val="24"/>
        </w:rPr>
        <w:t xml:space="preserve"> Παναγιώτα </w:t>
      </w:r>
      <w:proofErr w:type="spellStart"/>
      <w:r>
        <w:rPr>
          <w:rFonts w:eastAsia="Times New Roman"/>
          <w:szCs w:val="24"/>
        </w:rPr>
        <w:t>Κοζομπόλη</w:t>
      </w:r>
      <w:proofErr w:type="spellEnd"/>
      <w:r>
        <w:rPr>
          <w:rFonts w:eastAsia="Times New Roman"/>
          <w:szCs w:val="24"/>
        </w:rPr>
        <w:t xml:space="preserve"> - Αμανατίδη, Βουλευτή του ΣΥΡΙΖΑ, η οποία έχει τον λόγο για επτά λεπτά.</w:t>
      </w:r>
    </w:p>
    <w:p w14:paraId="6341053F"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05405">
        <w:rPr>
          <w:rFonts w:eastAsia="Times New Roman"/>
          <w:b/>
          <w:szCs w:val="24"/>
        </w:rPr>
        <w:t xml:space="preserve">ΠΑΝΑΓΙΩΤΑ ΚΟΖΟΜΠΟΛΗ </w:t>
      </w:r>
      <w:r>
        <w:rPr>
          <w:rFonts w:eastAsia="Times New Roman"/>
          <w:b/>
          <w:szCs w:val="24"/>
        </w:rPr>
        <w:t>-</w:t>
      </w:r>
      <w:r w:rsidRPr="00605405">
        <w:rPr>
          <w:rFonts w:eastAsia="Times New Roman"/>
          <w:b/>
          <w:szCs w:val="24"/>
        </w:rPr>
        <w:t xml:space="preserve"> ΑΜΑΝΑΤΙΔΗ:</w:t>
      </w:r>
      <w:r>
        <w:rPr>
          <w:rFonts w:eastAsia="Times New Roman"/>
          <w:szCs w:val="24"/>
        </w:rPr>
        <w:t xml:space="preserve"> Ευχαριστώ, κύριε Πρόεδρε. </w:t>
      </w:r>
    </w:p>
    <w:p w14:paraId="63410540"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Κύριοι Υπουργοί, η τροποποίηση της νομοθεσίας αναφορικά με τις</w:t>
      </w:r>
      <w:r>
        <w:rPr>
          <w:rFonts w:eastAsia="Times New Roman"/>
          <w:szCs w:val="24"/>
        </w:rPr>
        <w:t xml:space="preserve"> δηλώσεις περιουσιακής κατάστασης θεωρώ ότι είναι επιβεβλημένη, ειδικά μετά την απόφαση του Συμβουλίου της Επικρατείας και τη Σύμβαση των Ηνωμένων Εθνών κατά της διαφθοράς. Είναι σε θετική κατεύθυνση οι προβλεπόμενες ρυθμίσεις, ώστε να διασφαλίζεται η διαφ</w:t>
      </w:r>
      <w:r>
        <w:rPr>
          <w:rFonts w:eastAsia="Times New Roman"/>
          <w:szCs w:val="24"/>
        </w:rPr>
        <w:t xml:space="preserve">άνεια και η λογοδοσία όσων αναλαμβάνουν τη διαχείριση δημοσίων υποθέσεων της χώρας μας. </w:t>
      </w:r>
    </w:p>
    <w:p w14:paraId="63410541"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Διευρύνεται, λοιπόν, στο πνεύμα αυτό ο κύκλος των υπόχρεων, με τη συμπερίληψη των εν διαστάσει συζύγων και εκείνων που έχουν συνάψει σύμφωνο συμβίωσης με τους </w:t>
      </w:r>
      <w:proofErr w:type="spellStart"/>
      <w:r>
        <w:rPr>
          <w:rFonts w:eastAsia="Times New Roman"/>
          <w:szCs w:val="24"/>
        </w:rPr>
        <w:t>υποχρέου</w:t>
      </w:r>
      <w:r>
        <w:rPr>
          <w:rFonts w:eastAsia="Times New Roman"/>
          <w:szCs w:val="24"/>
        </w:rPr>
        <w:t>ς</w:t>
      </w:r>
      <w:proofErr w:type="spellEnd"/>
      <w:r>
        <w:rPr>
          <w:rFonts w:eastAsia="Times New Roman"/>
          <w:szCs w:val="24"/>
        </w:rPr>
        <w:t xml:space="preserve">, με τους </w:t>
      </w:r>
      <w:r>
        <w:rPr>
          <w:rFonts w:eastAsia="Times New Roman"/>
          <w:szCs w:val="24"/>
        </w:rPr>
        <w:t>γ</w:t>
      </w:r>
      <w:r>
        <w:rPr>
          <w:rFonts w:eastAsia="Times New Roman"/>
          <w:szCs w:val="24"/>
        </w:rPr>
        <w:t xml:space="preserve">ενικούς </w:t>
      </w:r>
      <w:r>
        <w:rPr>
          <w:rFonts w:eastAsia="Times New Roman"/>
          <w:szCs w:val="24"/>
        </w:rPr>
        <w:t>δ</w:t>
      </w:r>
      <w:r>
        <w:rPr>
          <w:rFonts w:eastAsia="Times New Roman"/>
          <w:szCs w:val="24"/>
        </w:rPr>
        <w:t xml:space="preserve">ιευθυντές των Υπουργείων, ενώ στις σχολικές επιτροπές ή τα αναπληρωματικά μέλη των συλλογικών οργάνων οι απλοί μη αιρετοί πολίτες δεν είναι πλέον υπόχρεοι. </w:t>
      </w:r>
    </w:p>
    <w:p w14:paraId="63410542"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θετική κατεύθυνση, λοιπόν, η δήλωση των κινητών πραγμάτων αξίας και τιμαλφών, η χορήγηση προθεσμίας για την υποβολή εκκρεμών δηλώσεων, η πρόβλεψη να δηλώνουν οι εισαγγελικοί και δικαστικοί λειτουργοί τις δανεικές τους υποχρεώ</w:t>
      </w:r>
      <w:r>
        <w:rPr>
          <w:rFonts w:eastAsia="Times New Roman"/>
          <w:szCs w:val="24"/>
        </w:rPr>
        <w:lastRenderedPageBreak/>
        <w:t>σεις, η διεύρυνση της Επιτρο</w:t>
      </w:r>
      <w:r>
        <w:rPr>
          <w:rFonts w:eastAsia="Times New Roman"/>
          <w:szCs w:val="24"/>
        </w:rPr>
        <w:t xml:space="preserve">πής Ελέγχου και η ηλεκτρονική υποβολή της δήλωσης. Θεωρώ ότι όλα αυτά είναι σε θετικό πλαίσιο. </w:t>
      </w:r>
    </w:p>
    <w:p w14:paraId="63410543"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προχωρήσω παρακάτω και θα αναφερθώ στην τροπολογία, που τώρα έχει ενσωματωθεί στο σχέδιο νόμου και έχει γίνει άρθρο πλέον, με την οποία παρατείνεται για ένα </w:t>
      </w:r>
      <w:r>
        <w:rPr>
          <w:rFonts w:eastAsia="Times New Roman"/>
          <w:szCs w:val="24"/>
        </w:rPr>
        <w:t xml:space="preserve">έτος η εφαρμογή των άρθρων 43 και 44 του ν.4489/2017, που σημαίνει την υπό όρους αποφυλάκιση κρατουμένων που έχουν εκτίσει μέρος της ποινής </w:t>
      </w:r>
      <w:r>
        <w:rPr>
          <w:rFonts w:eastAsia="Times New Roman"/>
          <w:szCs w:val="24"/>
        </w:rPr>
        <w:t>τους,</w:t>
      </w:r>
      <w:r>
        <w:rPr>
          <w:rFonts w:eastAsia="Times New Roman"/>
          <w:szCs w:val="24"/>
        </w:rPr>
        <w:t xml:space="preserve"> με σκοπό την αποσυμφόρηση των φυλακών. </w:t>
      </w:r>
    </w:p>
    <w:p w14:paraId="63410544"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θέμα αυτό, κυρίες και κύριοι, είμαστε μάρτυρες μιας επιχείρησης πα</w:t>
      </w:r>
      <w:r>
        <w:rPr>
          <w:rFonts w:eastAsia="Times New Roman"/>
          <w:szCs w:val="24"/>
        </w:rPr>
        <w:t>ραποίησης της πραγματικότητας. Μια μεγάλη υποκρισία γίνεται εδώ πέρα. Οι υπαίτιοι για τη χρεοκοπία της χώρας, εκείνοι που την παρέδωσαν λεηλατημένη και ρακένδυτη, εγκαλούν την παρούσα Κυβέρνηση</w:t>
      </w:r>
      <w:r>
        <w:rPr>
          <w:rFonts w:eastAsia="Times New Roman"/>
          <w:szCs w:val="24"/>
        </w:rPr>
        <w:t>,</w:t>
      </w:r>
      <w:r>
        <w:rPr>
          <w:rFonts w:eastAsia="Times New Roman"/>
          <w:szCs w:val="24"/>
        </w:rPr>
        <w:t xml:space="preserve"> που τη βγάζει από την οικονομική κρίση. Την εγκαλούν για δήθε</w:t>
      </w:r>
      <w:r>
        <w:rPr>
          <w:rFonts w:eastAsia="Times New Roman"/>
          <w:szCs w:val="24"/>
        </w:rPr>
        <w:t>ν καταστροφή της. Υπάρχουν διαρκώς προφητείες καταστροφής, που όμως δεν επιβεβαιώνονται. Προφητείες ότι δήθεν δεν θα κλείσει η αξιολόγηση, δεν θα βγούμε από τα μνημόνια, θα κοπούν οι συντάξεις κ.λπ.</w:t>
      </w:r>
      <w:r>
        <w:rPr>
          <w:rFonts w:eastAsia="Times New Roman"/>
          <w:szCs w:val="24"/>
        </w:rPr>
        <w:t>.</w:t>
      </w:r>
      <w:r>
        <w:rPr>
          <w:rFonts w:eastAsia="Times New Roman"/>
          <w:szCs w:val="24"/>
        </w:rPr>
        <w:t xml:space="preserve"> </w:t>
      </w:r>
    </w:p>
    <w:p w14:paraId="63410545" w14:textId="77777777" w:rsidR="000640C0" w:rsidRDefault="00F3749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Και κάθε φορά που ένα καταστροφικό αφήγημα της Αντιπολί</w:t>
      </w:r>
      <w:r>
        <w:rPr>
          <w:rFonts w:eastAsia="Times New Roman"/>
          <w:szCs w:val="24"/>
        </w:rPr>
        <w:t>τευσης δεν επιβεβαιώνεται και καταρρέει, υπάρχει ένας άσος στο μανίκι. Υπάρχει μόνιμα αυτός ο άσος. Ποιος; Της εγκληματικότητας. Είναι ένα χαρτί που παίζεται με περισσό θάρρος, ποντάροντας πάνω στον φόβο των πολιτών. Και υπάρχει φυσικά εδώ και ένα άλλο αγα</w:t>
      </w:r>
      <w:r>
        <w:rPr>
          <w:rFonts w:eastAsia="Times New Roman"/>
          <w:szCs w:val="24"/>
        </w:rPr>
        <w:t xml:space="preserve">πημένο θέμα, αυτό της χειραγώγησης της δικαιοσύνης. Εκείνοι που έδωσαν συνταγματική ισχύ στις διατάξεις για την επί της ουσίας ατιμωρησία των Υπουργών και ζητούν και τώρα μάλιστα εκλογές ακριβώς για να μη γίνει συνταγματική </w:t>
      </w:r>
      <w:r>
        <w:rPr>
          <w:rFonts w:eastAsia="Times New Roman"/>
          <w:szCs w:val="24"/>
        </w:rPr>
        <w:t>Α</w:t>
      </w:r>
      <w:r>
        <w:rPr>
          <w:rFonts w:eastAsia="Times New Roman"/>
          <w:szCs w:val="24"/>
        </w:rPr>
        <w:t>ναθεώρηση και χαθεί αυτό το προ</w:t>
      </w:r>
      <w:r>
        <w:rPr>
          <w:rFonts w:eastAsia="Times New Roman"/>
          <w:szCs w:val="24"/>
        </w:rPr>
        <w:t>νόμιο, εκείνοι που δεν έβλεπαν τις υποθέσεις διαφθοράς που άνθιζαν δίπλα τους, εκείνοι που γνωρίζουν ότι οι δήθεν παρεμβάσεις από αυτή την Κυβέρνηση στη δικαιοσύνη, που υποκριτικά κατήγγειλαν μέσω κοινοβουλευτικού ελέγχου, κατέπεσαν παταγωδώς, εγκαλούν την</w:t>
      </w:r>
      <w:r>
        <w:rPr>
          <w:rFonts w:eastAsia="Times New Roman"/>
          <w:szCs w:val="24"/>
        </w:rPr>
        <w:t xml:space="preserve"> παρούσα Κυβέρνηση για χειραγώγηση της δικαιοσύνης.</w:t>
      </w:r>
    </w:p>
    <w:p w14:paraId="6341054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Ας επανέλθω στις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w:t>
      </w:r>
    </w:p>
    <w:p w14:paraId="6341054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 επιθυμούμε ασφάλεια για την κοινωνία, η έκτιση των ποινών πρέπει να γίνεται με ασφάλεια, αξιοπιστία, διαφάνεια και σεβασμό στον </w:t>
      </w:r>
      <w:r>
        <w:rPr>
          <w:rFonts w:eastAsia="Times New Roman" w:cs="Times New Roman"/>
          <w:szCs w:val="24"/>
        </w:rPr>
        <w:t xml:space="preserve">άνθρωπο. Από την </w:t>
      </w:r>
      <w:r>
        <w:rPr>
          <w:rFonts w:eastAsia="Times New Roman" w:cs="Times New Roman"/>
          <w:szCs w:val="24"/>
        </w:rPr>
        <w:lastRenderedPageBreak/>
        <w:t>παρούσα Κυβέρνηση έχουν γίνει τομές</w:t>
      </w:r>
      <w:r>
        <w:rPr>
          <w:rFonts w:eastAsia="Times New Roman" w:cs="Times New Roman"/>
          <w:szCs w:val="24"/>
        </w:rPr>
        <w:t>,</w:t>
      </w:r>
      <w:r>
        <w:rPr>
          <w:rFonts w:eastAsia="Times New Roman" w:cs="Times New Roman"/>
          <w:szCs w:val="24"/>
        </w:rPr>
        <w:t xml:space="preserve"> με σκοπό την κανονική ζωή των φυλακών. Έχει δοθεί μεγάλη βαρύτητα στην επανένταξη και με αυτές τις παραδοχές έχουν γίνει παρεμβάσεις για τη βελτίωση των χώρων κράτησης, με την κατασκευή χώρων πολιτιστικ</w:t>
      </w:r>
      <w:r>
        <w:rPr>
          <w:rFonts w:eastAsia="Times New Roman" w:cs="Times New Roman"/>
          <w:szCs w:val="24"/>
        </w:rPr>
        <w:t>ών δράσεων, αθλητικών χώρων, παιδικών επισκεπτηρίων, χώρων συνεύρεσης των κρατουμένων με τους συντρόφους τους, δομές εκπαίδευσης και επαγγελματικής κατάρτισης. Όλα αυτά προετοιμάζουν τον κρατούμενο για τη ζωή του μετά τη φυλακή. Η ένταξη του αποφυλακισμένο</w:t>
      </w:r>
      <w:r>
        <w:rPr>
          <w:rFonts w:eastAsia="Times New Roman" w:cs="Times New Roman"/>
          <w:szCs w:val="24"/>
        </w:rPr>
        <w:t>υ στην οικογένεια ομαλά και στην κοινωνία γενικά συνιστά αποφυγή της επανάληψης της εγκληματικότητας και αυτό είναι ασφάλεια για την κοινωνία.</w:t>
      </w:r>
    </w:p>
    <w:p w14:paraId="6341054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Όμως, όλα αυτά που προανέφερα δεν μπορούν να γίνουν όταν σε μια φυλακή ο πληθυσμός που φιλοξενείται, ο πληθυσμός </w:t>
      </w:r>
      <w:r>
        <w:rPr>
          <w:rFonts w:eastAsia="Times New Roman" w:cs="Times New Roman"/>
          <w:szCs w:val="24"/>
        </w:rPr>
        <w:t>των κρατουμένων</w:t>
      </w:r>
      <w:r>
        <w:rPr>
          <w:rFonts w:eastAsia="Times New Roman" w:cs="Times New Roman"/>
          <w:szCs w:val="24"/>
        </w:rPr>
        <w:t>,</w:t>
      </w:r>
      <w:r>
        <w:rPr>
          <w:rFonts w:eastAsia="Times New Roman" w:cs="Times New Roman"/>
          <w:szCs w:val="24"/>
        </w:rPr>
        <w:t xml:space="preserve"> είναι διπλάσιος από αυτόν που μπορεί να φιλοξενήσει μια φυλακή. Γι</w:t>
      </w:r>
      <w:r>
        <w:rPr>
          <w:rFonts w:eastAsia="Times New Roman" w:cs="Times New Roman"/>
          <w:szCs w:val="24"/>
        </w:rPr>
        <w:t>α</w:t>
      </w:r>
      <w:r>
        <w:rPr>
          <w:rFonts w:eastAsia="Times New Roman" w:cs="Times New Roman"/>
          <w:szCs w:val="24"/>
        </w:rPr>
        <w:t xml:space="preserve"> αυτό είναι αναγκαίες οι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 για να υπάρχουν όρια ανθρώπινης διαβίωσης στη φυλακή και η φυλάκιση να υπακούει στην αρχή ότι η στέρηση της ελευθερίας γ</w:t>
      </w:r>
      <w:r>
        <w:rPr>
          <w:rFonts w:eastAsia="Times New Roman" w:cs="Times New Roman"/>
          <w:szCs w:val="24"/>
        </w:rPr>
        <w:t>ίνεται σε συνθήκες αξιοπρέπειας, α</w:t>
      </w:r>
      <w:r>
        <w:rPr>
          <w:rFonts w:eastAsia="Times New Roman" w:cs="Times New Roman"/>
          <w:szCs w:val="24"/>
        </w:rPr>
        <w:lastRenderedPageBreak/>
        <w:t>σφαλούς κράτησης και διασφάλισης των λοιπών, πλην της στέρησης της ελευθερίας δικαιωμάτων. Για τον λόγο αυτό, άλλωστε, τέτοιες διατάξεις νομοθετούνται σταθερά από το 1995.</w:t>
      </w:r>
    </w:p>
    <w:p w14:paraId="6341054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Την αναγκαιότητα των </w:t>
      </w:r>
      <w:proofErr w:type="spellStart"/>
      <w:r>
        <w:rPr>
          <w:rFonts w:eastAsia="Times New Roman" w:cs="Times New Roman"/>
          <w:szCs w:val="24"/>
        </w:rPr>
        <w:t>αποσυμφορητικών</w:t>
      </w:r>
      <w:proofErr w:type="spellEnd"/>
      <w:r>
        <w:rPr>
          <w:rFonts w:eastAsia="Times New Roman" w:cs="Times New Roman"/>
          <w:szCs w:val="24"/>
        </w:rPr>
        <w:t xml:space="preserve"> διατάξεων επι</w:t>
      </w:r>
      <w:r>
        <w:rPr>
          <w:rFonts w:eastAsia="Times New Roman" w:cs="Times New Roman"/>
          <w:szCs w:val="24"/>
        </w:rPr>
        <w:t>βάλλει και μια άλλη παράμετρος: οι ποινές εκατομμυρίων ευρώ που έχει καταδικαστεί να πληρώσει η χώρα μας για τις απάνθρωπες συνθήκες που επικρατούσαν στις φυλακές. Εδώ επιτρέψτε μου να πω ότι η χώρα μας τα τελευταία τρία χρόνια, παρά τα υπαρκτά προβλήματα,</w:t>
      </w:r>
      <w:r>
        <w:rPr>
          <w:rFonts w:eastAsia="Times New Roman" w:cs="Times New Roman"/>
          <w:szCs w:val="24"/>
        </w:rPr>
        <w:t xml:space="preserve"> αντί προστίμων, έχει πάρει επαίνους για τη βελτίωση των συνθηκών κράτησης.</w:t>
      </w:r>
    </w:p>
    <w:p w14:paraId="6341054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Επισημαίνω ότι από τις ευεργετικές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 εξαιρούνται αδικήματα ιδιαίτερα μεγάλης απαξίας, όπως ανθρωποκτονία από πρόθεση, αδικήματα σε βάρος ανηλίκων, βιασμός, </w:t>
      </w:r>
      <w:r>
        <w:rPr>
          <w:rFonts w:eastAsia="Times New Roman" w:cs="Times New Roman"/>
          <w:szCs w:val="24"/>
        </w:rPr>
        <w:t>αποπλάνηση, ασέβεια, πορνογραφία, αρπαγή κ.λπ., ληστεία και άλλα αδικήματα, ενώ έχουν προβλεφθεί αυστηρότεροι όροι έκτισης του υπολοίπου της ποινής σε περίπτωση υποτροπής μετά την αποφυλάκιση.</w:t>
      </w:r>
    </w:p>
    <w:p w14:paraId="6341054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Η τροποποίηση των κωδίκων, κύριε Υπουργέ, που -απ’ ό,τι πληροφο</w:t>
      </w:r>
      <w:r>
        <w:rPr>
          <w:rFonts w:eastAsia="Times New Roman" w:cs="Times New Roman"/>
          <w:szCs w:val="24"/>
        </w:rPr>
        <w:t>ρούμαστε- είναι ώριμη, θα μετατρέψει με μόνιμο και θεσμικό τρόπο την αποσυμφόρηση των φυλακών.</w:t>
      </w:r>
    </w:p>
    <w:p w14:paraId="6341054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κυρίες και κύριοι, είναι υποκρισία, με ψευδή στοιχεία, να ενοχοποιείται ο ν.4322/2015, ενώ πριν </w:t>
      </w:r>
      <w:r>
        <w:rPr>
          <w:rFonts w:eastAsia="Times New Roman" w:cs="Times New Roman"/>
          <w:szCs w:val="24"/>
        </w:rPr>
        <w:t xml:space="preserve">από </w:t>
      </w:r>
      <w:r>
        <w:rPr>
          <w:rFonts w:eastAsia="Times New Roman" w:cs="Times New Roman"/>
          <w:szCs w:val="24"/>
        </w:rPr>
        <w:t>το 2015 όλες οι κυβερνήσεις, τόσο της Νέας Δημοκρατ</w:t>
      </w:r>
      <w:r>
        <w:rPr>
          <w:rFonts w:eastAsia="Times New Roman" w:cs="Times New Roman"/>
          <w:szCs w:val="24"/>
        </w:rPr>
        <w:t>ίας όσο και του ΠΑΣΟΚ, είχαν ψηφίσει συναφείς νόμους με σκοπό την αποσυμφόρηση.</w:t>
      </w:r>
    </w:p>
    <w:p w14:paraId="6341054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Βεβαίως, ο ν.4322/20</w:t>
      </w:r>
      <w:r>
        <w:rPr>
          <w:rFonts w:eastAsia="Times New Roman" w:cs="Times New Roman"/>
          <w:szCs w:val="24"/>
        </w:rPr>
        <w:t>1</w:t>
      </w:r>
      <w:r>
        <w:rPr>
          <w:rFonts w:eastAsia="Times New Roman" w:cs="Times New Roman"/>
          <w:szCs w:val="24"/>
        </w:rPr>
        <w:t>5 καινοτόμησε ως προς την αποφυλάκιση τριών κυρίως κατηγοριών κρατουμένων, των αναπήρων, των ανηλίκων και των «φιλοξενούμενων» αλλοδαπών, γιατί η κατηγορία</w:t>
      </w:r>
      <w:r>
        <w:rPr>
          <w:rFonts w:eastAsia="Times New Roman" w:cs="Times New Roman"/>
          <w:szCs w:val="24"/>
        </w:rPr>
        <w:t xml:space="preserve"> αυτή είχαν τελειώσει την έκτιση της ποινή τους, πλην όμως δεν είχαν απελαθεί και κρατούνταν παράνομα μέχρι τότε. </w:t>
      </w:r>
    </w:p>
    <w:p w14:paraId="6341054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Δεν νομίζω ότι κάποιος από αυτή εδώ την Αίθουσα, από όλες τις παρατάξεις, έχει αντίρρηση για τις τρεις παραπάνω κατηγορίες. Η δε τροποποίηση </w:t>
      </w:r>
      <w:r>
        <w:rPr>
          <w:rFonts w:eastAsia="Times New Roman" w:cs="Times New Roman"/>
          <w:szCs w:val="24"/>
        </w:rPr>
        <w:t xml:space="preserve">του άρθρου 110 του Ποινικού Κώδικα, που έρχεται πλέον ως άρθρο στο σημερινό νομοσχέδιο, με </w:t>
      </w:r>
      <w:r>
        <w:rPr>
          <w:rFonts w:eastAsia="Times New Roman" w:cs="Times New Roman"/>
          <w:szCs w:val="24"/>
        </w:rPr>
        <w:lastRenderedPageBreak/>
        <w:t>την οποία ενισχύεται η δικονομική αρχή της ηθικής ελεύθερης απόδειξης του δικαστή, θέτει ασφαλιστικές δικλίδες για να μη δούμε φαινόμενα σαν αυτά που είδαμε πρόσφατα</w:t>
      </w:r>
      <w:r>
        <w:rPr>
          <w:rFonts w:eastAsia="Times New Roman" w:cs="Times New Roman"/>
          <w:szCs w:val="24"/>
        </w:rPr>
        <w:t>,</w:t>
      </w:r>
      <w:r>
        <w:rPr>
          <w:rFonts w:eastAsia="Times New Roman" w:cs="Times New Roman"/>
          <w:szCs w:val="24"/>
        </w:rPr>
        <w:t xml:space="preserve"> με την αποφυλάκιση υγιών ανθρώπων, απατεώνων θα έλεγα, ως αναπήρων.</w:t>
      </w:r>
    </w:p>
    <w:p w14:paraId="6341054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Όμως, ο συγκεκριμένος νόμος, ο λεγόμενος και Παρασκευόπουλου, αναφορικά και με απόλυση κοινών κρατουμένων κατόπιν εκτίσεως μέρους της ποινής, δεν είχε μεγάλες αλλαγές από τους προηγούμεν</w:t>
      </w:r>
      <w:r>
        <w:rPr>
          <w:rFonts w:eastAsia="Times New Roman" w:cs="Times New Roman"/>
          <w:szCs w:val="24"/>
        </w:rPr>
        <w:t>ους νόμους, δηλαδή αυτόν του 1996, του 2012, του 2014. Με τις εν λόγω διατάξεις, μάλιστα, έγιναν</w:t>
      </w:r>
      <w:r>
        <w:rPr>
          <w:rFonts w:eastAsia="Times New Roman" w:cs="Times New Roman"/>
          <w:szCs w:val="24"/>
        </w:rPr>
        <w:t>,</w:t>
      </w:r>
      <w:r>
        <w:rPr>
          <w:rFonts w:eastAsia="Times New Roman" w:cs="Times New Roman"/>
          <w:szCs w:val="24"/>
        </w:rPr>
        <w:t xml:space="preserve"> στο πλαίσιο αποσυμφόρησης των φυλακών</w:t>
      </w:r>
      <w:r>
        <w:rPr>
          <w:rFonts w:eastAsia="Times New Roman" w:cs="Times New Roman"/>
          <w:szCs w:val="24"/>
        </w:rPr>
        <w:t>,</w:t>
      </w:r>
      <w:r>
        <w:rPr>
          <w:rFonts w:eastAsia="Times New Roman" w:cs="Times New Roman"/>
          <w:szCs w:val="24"/>
        </w:rPr>
        <w:t xml:space="preserve"> διαβαθμισμένες αποφυλακίσεις κρατουμένων οι οποίοι ούτως ή άλλως θα απολύονταν λίγο αργότερα. </w:t>
      </w:r>
    </w:p>
    <w:p w14:paraId="63410550" w14:textId="77777777" w:rsidR="000640C0" w:rsidRDefault="00F37498">
      <w:pPr>
        <w:spacing w:line="600" w:lineRule="auto"/>
        <w:ind w:firstLine="720"/>
        <w:jc w:val="both"/>
        <w:rPr>
          <w:rFonts w:eastAsia="Times New Roman"/>
          <w:szCs w:val="24"/>
        </w:rPr>
      </w:pPr>
      <w:r>
        <w:rPr>
          <w:rFonts w:eastAsia="Times New Roman"/>
          <w:szCs w:val="24"/>
        </w:rPr>
        <w:t>Δηλαδή, σε πολλές περιπτ</w:t>
      </w:r>
      <w:r>
        <w:rPr>
          <w:rFonts w:eastAsia="Times New Roman"/>
          <w:szCs w:val="24"/>
        </w:rPr>
        <w:t xml:space="preserve">ώσεις η μερικούς μήνες πρόωρη αποφυλάκιση των συγκεκριμένων ανθρώπων ευθύνεται για όλα τα δεινά, κυρίες και κύριοι, που επιρρίπτουν στον συγκεκριμένο νόμο; Φυσικά στην πορεία έχουν προβλεφθεί και μεγάλες κατηγορίες ανθρώπων. </w:t>
      </w:r>
    </w:p>
    <w:p w14:paraId="63410551"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Εδώ θέλω να πω ότι οι </w:t>
      </w:r>
      <w:r>
        <w:rPr>
          <w:rFonts w:eastAsia="Times New Roman"/>
          <w:szCs w:val="24"/>
        </w:rPr>
        <w:t>προηγούμενοι νόμοι και μάλιστα ο ν.4274/14 της Νέας Δημοκρατίας καταλάμβανε και ποινές άνω των δέκα ετών για τα ναρκωτικά</w:t>
      </w:r>
      <w:r>
        <w:rPr>
          <w:rFonts w:eastAsia="Times New Roman"/>
          <w:szCs w:val="24"/>
        </w:rPr>
        <w:t>,</w:t>
      </w:r>
      <w:r>
        <w:rPr>
          <w:rFonts w:eastAsia="Times New Roman"/>
          <w:szCs w:val="24"/>
        </w:rPr>
        <w:t xml:space="preserve"> που σε πολλές περιπτώσεις αφορούσαν και την εμπορία. Είναι, λοιπόν, παράλογο να αποδίδεται σε έναν νόμο η εγκληματικότητα, η οποία πά</w:t>
      </w:r>
      <w:r>
        <w:rPr>
          <w:rFonts w:eastAsia="Times New Roman"/>
          <w:szCs w:val="24"/>
        </w:rPr>
        <w:t>ντως, ιδίως η βαριά, δεν έχει αυξηθεί ,παρά την περί αντιθέτου προπαγάνδα.</w:t>
      </w:r>
    </w:p>
    <w:p w14:paraId="63410552" w14:textId="77777777" w:rsidR="000640C0" w:rsidRDefault="00F37498">
      <w:pPr>
        <w:spacing w:line="600" w:lineRule="auto"/>
        <w:ind w:firstLine="720"/>
        <w:jc w:val="both"/>
        <w:rPr>
          <w:rFonts w:eastAsia="Times New Roman"/>
          <w:szCs w:val="24"/>
        </w:rPr>
      </w:pPr>
      <w:r>
        <w:rPr>
          <w:rFonts w:eastAsia="Times New Roman"/>
          <w:szCs w:val="24"/>
        </w:rPr>
        <w:t>Τέλος, θα ήθελα να δηλώσω τη συμφωνία μου για την τροπολογία με την οποία δρομολογείται μια διαδικασία επαναφοράς των σωφρονιστικών υπαλλήλων στην επανιδρυθείσα από την παρούσα Κυβέ</w:t>
      </w:r>
      <w:r>
        <w:rPr>
          <w:rFonts w:eastAsia="Times New Roman"/>
          <w:szCs w:val="24"/>
        </w:rPr>
        <w:t xml:space="preserve">ρνηση Δημοτική Αστυνομία, από την οποία είχαν </w:t>
      </w:r>
      <w:proofErr w:type="spellStart"/>
      <w:r>
        <w:rPr>
          <w:rFonts w:eastAsia="Times New Roman"/>
          <w:szCs w:val="24"/>
        </w:rPr>
        <w:t>παυθεί</w:t>
      </w:r>
      <w:proofErr w:type="spellEnd"/>
      <w:r>
        <w:rPr>
          <w:rFonts w:eastAsia="Times New Roman"/>
          <w:szCs w:val="24"/>
        </w:rPr>
        <w:t xml:space="preserve"> βίαια από τον τότε Υπουργό Διοικητικής Μεταρρύθμισης κ. Μητσοτάκη. Θέλω να επισημάνω ότι αυτό πρέπει να γίνει με απόλυτη προσοχή, ώστε οι θέσεις των </w:t>
      </w:r>
      <w:proofErr w:type="spellStart"/>
      <w:r>
        <w:rPr>
          <w:rFonts w:eastAsia="Times New Roman"/>
          <w:szCs w:val="24"/>
        </w:rPr>
        <w:t>αποχωρούντων</w:t>
      </w:r>
      <w:proofErr w:type="spellEnd"/>
      <w:r>
        <w:rPr>
          <w:rFonts w:eastAsia="Times New Roman"/>
          <w:szCs w:val="24"/>
        </w:rPr>
        <w:t xml:space="preserve"> να καλυφθούν με εκείνους που θα προσληφθο</w:t>
      </w:r>
      <w:r>
        <w:rPr>
          <w:rFonts w:eastAsia="Times New Roman"/>
          <w:szCs w:val="24"/>
        </w:rPr>
        <w:t>ύν με τη διαδικασία του ΑΣΕΠ που βρίσκεται σε εξέλιξη, ώστε να μην υπάρχει στο μεσοδιάστημα κάποιο κενό και έχουμε προβλήματα πραγματικά για τη φύλαξη των καταστημάτων κράτησης.</w:t>
      </w:r>
    </w:p>
    <w:p w14:paraId="63410553" w14:textId="77777777" w:rsidR="000640C0" w:rsidRDefault="00F37498">
      <w:pPr>
        <w:spacing w:line="600" w:lineRule="auto"/>
        <w:ind w:firstLine="720"/>
        <w:jc w:val="both"/>
        <w:rPr>
          <w:rFonts w:eastAsia="Times New Roman"/>
          <w:szCs w:val="24"/>
        </w:rPr>
      </w:pPr>
      <w:r>
        <w:rPr>
          <w:rFonts w:eastAsia="Times New Roman"/>
          <w:szCs w:val="24"/>
        </w:rPr>
        <w:t>Ευχαριστώ πολύ.</w:t>
      </w:r>
    </w:p>
    <w:p w14:paraId="63410554"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w:t>
      </w:r>
      <w:r w:rsidRPr="00697CF7">
        <w:rPr>
          <w:rFonts w:eastAsia="Times New Roman" w:cs="Times New Roman"/>
          <w:szCs w:val="24"/>
        </w:rPr>
        <w:t xml:space="preserve"> </w:t>
      </w:r>
      <w:r>
        <w:rPr>
          <w:rFonts w:eastAsia="Times New Roman" w:cs="Times New Roman"/>
          <w:szCs w:val="24"/>
        </w:rPr>
        <w:t>του ΣΥΡΙΖΑ</w:t>
      </w:r>
      <w:r w:rsidRPr="00697CF7">
        <w:rPr>
          <w:rFonts w:eastAsia="Times New Roman" w:cs="Times New Roman"/>
          <w:szCs w:val="24"/>
        </w:rPr>
        <w:t>)</w:t>
      </w:r>
    </w:p>
    <w:p w14:paraId="63410555"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ΠΡΟΕΔΡΕΥΩΝ (Αναστά</w:t>
      </w:r>
      <w:r>
        <w:rPr>
          <w:rFonts w:eastAsia="Times New Roman" w:cs="Times New Roman"/>
          <w:b/>
          <w:bCs/>
          <w:szCs w:val="24"/>
        </w:rPr>
        <w:t xml:space="preserve">σιος Κουράκης): </w:t>
      </w:r>
      <w:r>
        <w:rPr>
          <w:rFonts w:eastAsia="Times New Roman" w:cs="Times New Roman"/>
          <w:bCs/>
          <w:szCs w:val="24"/>
        </w:rPr>
        <w:t>Ευχαριστούμε την κ</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Κοζομπόλη</w:t>
      </w:r>
      <w:proofErr w:type="spellEnd"/>
      <w:r>
        <w:rPr>
          <w:rFonts w:eastAsia="Times New Roman" w:cs="Times New Roman"/>
          <w:bCs/>
          <w:szCs w:val="24"/>
        </w:rPr>
        <w:t xml:space="preserve">, Βουλευτίνα του ΣΥΡΙΖΑ. </w:t>
      </w:r>
    </w:p>
    <w:p w14:paraId="63410556"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Τον λόγο έχει ο Κοινοβουλευτικός Εκπρόσωπος του Λαϊκού Συνδέσμου</w:t>
      </w:r>
      <w:r>
        <w:rPr>
          <w:rFonts w:eastAsia="Times New Roman" w:cs="Times New Roman"/>
          <w:bCs/>
          <w:szCs w:val="24"/>
        </w:rPr>
        <w:t xml:space="preserve"> - </w:t>
      </w:r>
      <w:r>
        <w:rPr>
          <w:rFonts w:eastAsia="Times New Roman" w:cs="Times New Roman"/>
          <w:bCs/>
          <w:szCs w:val="24"/>
        </w:rPr>
        <w:t xml:space="preserve">Χρυσή Αυγή κ. </w:t>
      </w:r>
      <w:proofErr w:type="spellStart"/>
      <w:r>
        <w:rPr>
          <w:rFonts w:eastAsia="Times New Roman" w:cs="Times New Roman"/>
          <w:bCs/>
          <w:szCs w:val="24"/>
        </w:rPr>
        <w:t>Παναγιώταρος</w:t>
      </w:r>
      <w:proofErr w:type="spellEnd"/>
      <w:r>
        <w:rPr>
          <w:rFonts w:eastAsia="Times New Roman" w:cs="Times New Roman"/>
          <w:bCs/>
          <w:szCs w:val="24"/>
        </w:rPr>
        <w:t>, για δώδεκα λεπτά.</w:t>
      </w:r>
    </w:p>
    <w:p w14:paraId="63410557"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ΗΛΙΑΣ ΠΑΝΑΓΙΩΤΑΡΟΣ</w:t>
      </w:r>
      <w:r w:rsidRPr="00697CF7">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Ευχαριστώ, κύριε Πρόεδρε.</w:t>
      </w:r>
    </w:p>
    <w:p w14:paraId="63410558"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Θα ήθελα να ευχηθώ στον νέ</w:t>
      </w:r>
      <w:r>
        <w:rPr>
          <w:rFonts w:eastAsia="Times New Roman" w:cs="Times New Roman"/>
          <w:bCs/>
          <w:szCs w:val="24"/>
        </w:rPr>
        <w:t>ο Υπουργό καλή σταδιοδρομία στο Υπουργείο Δικαιοσύνης, ασχέτως αν και αυτός μαζί με άλλους συναδέλφους του δεν μας απαντάνε στον κοινοβουλευτικό έλεγχο για λόγους συνταγματικής τάξης, όπως λέει. Νομικός είναι, γνωρίζει ποια είναι η αλήθεια και να του υπενθ</w:t>
      </w:r>
      <w:r>
        <w:rPr>
          <w:rFonts w:eastAsia="Times New Roman" w:cs="Times New Roman"/>
          <w:bCs/>
          <w:szCs w:val="24"/>
        </w:rPr>
        <w:t>υμίσουμε ότι «ρόδα είναι και γυρίζει».</w:t>
      </w:r>
    </w:p>
    <w:p w14:paraId="63410559"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 xml:space="preserve">Η προφυλάκιση του κ. Παπαντωνίου ήρθε να μας υπενθυμίσει ξανά, μάλιστα στην κατάλληλη στιγμή σε νομοσχέδιο για το </w:t>
      </w:r>
      <w:r>
        <w:rPr>
          <w:rFonts w:eastAsia="Times New Roman" w:cs="Times New Roman"/>
          <w:bCs/>
          <w:szCs w:val="24"/>
        </w:rPr>
        <w:t>«</w:t>
      </w:r>
      <w:r>
        <w:rPr>
          <w:rFonts w:eastAsia="Times New Roman" w:cs="Times New Roman"/>
          <w:bCs/>
          <w:szCs w:val="24"/>
        </w:rPr>
        <w:t>πόθεν έσχες</w:t>
      </w:r>
      <w:r>
        <w:rPr>
          <w:rFonts w:eastAsia="Times New Roman" w:cs="Times New Roman"/>
          <w:bCs/>
          <w:szCs w:val="24"/>
        </w:rPr>
        <w:t>»</w:t>
      </w:r>
      <w:r>
        <w:rPr>
          <w:rFonts w:eastAsia="Times New Roman" w:cs="Times New Roman"/>
          <w:bCs/>
          <w:szCs w:val="24"/>
        </w:rPr>
        <w:t xml:space="preserve">, πολλά πράγματα. Πρώτον, ότι -και απαντώ στην ερώτηση του </w:t>
      </w:r>
      <w:proofErr w:type="spellStart"/>
      <w:r>
        <w:rPr>
          <w:rFonts w:eastAsia="Times New Roman" w:cs="Times New Roman"/>
          <w:bCs/>
          <w:szCs w:val="24"/>
        </w:rPr>
        <w:t>προλαλήσαντα</w:t>
      </w:r>
      <w:proofErr w:type="spellEnd"/>
      <w:r>
        <w:rPr>
          <w:rFonts w:eastAsia="Times New Roman" w:cs="Times New Roman"/>
          <w:bCs/>
          <w:szCs w:val="24"/>
        </w:rPr>
        <w:t xml:space="preserve"> Βουλευτή της Νέας </w:t>
      </w:r>
      <w:r>
        <w:rPr>
          <w:rFonts w:eastAsia="Times New Roman" w:cs="Times New Roman"/>
          <w:bCs/>
          <w:szCs w:val="24"/>
        </w:rPr>
        <w:t xml:space="preserve">Δημοκρατίας κ. Τασούλα σχετικά με την τιμή του πολιτικού κόσμου- αυτή </w:t>
      </w:r>
      <w:r>
        <w:rPr>
          <w:rFonts w:eastAsia="Times New Roman" w:cs="Times New Roman"/>
          <w:bCs/>
          <w:szCs w:val="24"/>
        </w:rPr>
        <w:lastRenderedPageBreak/>
        <w:t xml:space="preserve">η τιμή του πολιτικού κόσμου έχει </w:t>
      </w:r>
      <w:proofErr w:type="spellStart"/>
      <w:r>
        <w:rPr>
          <w:rFonts w:eastAsia="Times New Roman" w:cs="Times New Roman"/>
          <w:bCs/>
          <w:szCs w:val="24"/>
        </w:rPr>
        <w:t>καταεξευτελιστεί</w:t>
      </w:r>
      <w:proofErr w:type="spellEnd"/>
      <w:r>
        <w:rPr>
          <w:rFonts w:eastAsia="Times New Roman" w:cs="Times New Roman"/>
          <w:bCs/>
          <w:szCs w:val="24"/>
        </w:rPr>
        <w:t xml:space="preserve">. Και δεύτερον, ότι όσοι νόμοι και αν ψηφιστούν για </w:t>
      </w:r>
      <w:r>
        <w:rPr>
          <w:rFonts w:eastAsia="Times New Roman" w:cs="Times New Roman"/>
          <w:bCs/>
          <w:szCs w:val="24"/>
        </w:rPr>
        <w:t>«</w:t>
      </w:r>
      <w:r>
        <w:rPr>
          <w:rFonts w:eastAsia="Times New Roman" w:cs="Times New Roman"/>
          <w:bCs/>
          <w:szCs w:val="24"/>
        </w:rPr>
        <w:t>πόθεν έσχες</w:t>
      </w:r>
      <w:r>
        <w:rPr>
          <w:rFonts w:eastAsia="Times New Roman" w:cs="Times New Roman"/>
          <w:bCs/>
          <w:szCs w:val="24"/>
        </w:rPr>
        <w:t>»</w:t>
      </w:r>
      <w:r>
        <w:rPr>
          <w:rFonts w:eastAsia="Times New Roman" w:cs="Times New Roman"/>
          <w:bCs/>
          <w:szCs w:val="24"/>
        </w:rPr>
        <w:t>, για έλεγχο, αν δεν υπάρχει η απαραίτητη βούληση, τότε όλοι αυτοί οι νό</w:t>
      </w:r>
      <w:r>
        <w:rPr>
          <w:rFonts w:eastAsia="Times New Roman" w:cs="Times New Roman"/>
          <w:bCs/>
          <w:szCs w:val="24"/>
        </w:rPr>
        <w:t>μοι αυτοακυρώνονται, αυτοκαταργούνται.</w:t>
      </w:r>
    </w:p>
    <w:p w14:paraId="6341055A"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 xml:space="preserve">Και πριν σας υπενθυμίσω </w:t>
      </w:r>
      <w:proofErr w:type="spellStart"/>
      <w:r>
        <w:rPr>
          <w:rFonts w:eastAsia="Times New Roman" w:cs="Times New Roman"/>
          <w:bCs/>
          <w:szCs w:val="24"/>
        </w:rPr>
        <w:t>πάμπολλους</w:t>
      </w:r>
      <w:proofErr w:type="spellEnd"/>
      <w:r>
        <w:rPr>
          <w:rFonts w:eastAsia="Times New Roman" w:cs="Times New Roman"/>
          <w:bCs/>
          <w:szCs w:val="24"/>
        </w:rPr>
        <w:t xml:space="preserve"> λόγους που επιβεβαιώνουν τα δύο ανωτέρω, θα ήθελα να απαντήσω στον Κοινοβουλευτικό Εκπρόσωπο του ΠΑΣΟΚ, ο οποίος δικαιολογήθηκε για τον κ. Παπαντωνίου λέγοντας</w:t>
      </w:r>
      <w:r w:rsidRPr="00970CFA">
        <w:rPr>
          <w:rFonts w:eastAsia="Times New Roman" w:cs="Times New Roman"/>
          <w:bCs/>
          <w:szCs w:val="24"/>
        </w:rPr>
        <w:t xml:space="preserve">: </w:t>
      </w:r>
      <w:r>
        <w:rPr>
          <w:rFonts w:eastAsia="Times New Roman" w:cs="Times New Roman"/>
          <w:bCs/>
          <w:szCs w:val="24"/>
        </w:rPr>
        <w:t>«Μα, εδώ και δέκα χρό</w:t>
      </w:r>
      <w:r>
        <w:rPr>
          <w:rFonts w:eastAsia="Times New Roman" w:cs="Times New Roman"/>
          <w:bCs/>
          <w:szCs w:val="24"/>
        </w:rPr>
        <w:t>νια δεν είναι μέλος μας</w:t>
      </w:r>
      <w:r>
        <w:rPr>
          <w:rFonts w:eastAsia="Times New Roman" w:cs="Times New Roman"/>
          <w:bCs/>
          <w:szCs w:val="24"/>
        </w:rPr>
        <w:t>»</w:t>
      </w:r>
      <w:r>
        <w:rPr>
          <w:rFonts w:eastAsia="Times New Roman" w:cs="Times New Roman"/>
          <w:bCs/>
          <w:szCs w:val="24"/>
        </w:rPr>
        <w:t>, δεν είναι το ένα, δεν είναι το άλλο. Μέχρι στιγμής έχετε νομίζω μια ποδοσφαιρική ομάδα περίπου γύρω στους έντεκα πρώην Υπουργούς, να μη μιλήσουμε για άλλα στελέχη, τα οποία είτε έχουν καταδικαστεί είτε διώκονται είτε έχουν προφυλα</w:t>
      </w:r>
      <w:r>
        <w:rPr>
          <w:rFonts w:eastAsia="Times New Roman" w:cs="Times New Roman"/>
          <w:bCs/>
          <w:szCs w:val="24"/>
        </w:rPr>
        <w:t>κιστεί είτε εκτίουν τις ποινές τους, άλλοι έχουν αποφυλακιστεί, γιατί «μασούσαν», έπαιρναν μίζες, έτρωγαν τα λεφτά του ελληνικού λαού, τα οποία ήταν και είναι πολύ απαραίτητα για την επιβίωση αυτού του έθνους.</w:t>
      </w:r>
    </w:p>
    <w:p w14:paraId="6341055B" w14:textId="77777777" w:rsidR="000640C0" w:rsidRDefault="00F37498">
      <w:pPr>
        <w:spacing w:line="600" w:lineRule="auto"/>
        <w:ind w:firstLine="720"/>
        <w:jc w:val="both"/>
        <w:rPr>
          <w:rFonts w:eastAsia="Times New Roman" w:cs="Times New Roman"/>
          <w:bCs/>
          <w:szCs w:val="24"/>
        </w:rPr>
      </w:pPr>
      <w:r>
        <w:rPr>
          <w:rFonts w:eastAsia="Times New Roman" w:cs="Times New Roman"/>
          <w:bCs/>
          <w:szCs w:val="24"/>
        </w:rPr>
        <w:t>Επανέρχομαι στους λόγους για τους οποίους η τι</w:t>
      </w:r>
      <w:r>
        <w:rPr>
          <w:rFonts w:eastAsia="Times New Roman" w:cs="Times New Roman"/>
          <w:bCs/>
          <w:szCs w:val="24"/>
        </w:rPr>
        <w:t xml:space="preserve">μή αυτού του πολιτικού κόσμου, που έχει να κάνει με το </w:t>
      </w:r>
      <w:r>
        <w:rPr>
          <w:rFonts w:eastAsia="Times New Roman" w:cs="Times New Roman"/>
          <w:bCs/>
          <w:szCs w:val="24"/>
        </w:rPr>
        <w:t>«</w:t>
      </w:r>
      <w:r>
        <w:rPr>
          <w:rFonts w:eastAsia="Times New Roman" w:cs="Times New Roman"/>
          <w:bCs/>
          <w:szCs w:val="24"/>
        </w:rPr>
        <w:t>πόθεν έσχες</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lastRenderedPageBreak/>
        <w:t xml:space="preserve">θα είναι πάντοτε υπό αμφισβήτηση διαχρονικά. Να υπενθυμίσουμε τι είχε γίνει σε μια προηγούμενη εξεταστική για έναν άλλο Υπουργό του ΠΑΣΟΚ, παρ’ ολίγον </w:t>
      </w:r>
      <w:r>
        <w:rPr>
          <w:rFonts w:eastAsia="Times New Roman" w:cs="Times New Roman"/>
          <w:bCs/>
          <w:szCs w:val="24"/>
        </w:rPr>
        <w:t>Α</w:t>
      </w:r>
      <w:r>
        <w:rPr>
          <w:rFonts w:eastAsia="Times New Roman" w:cs="Times New Roman"/>
          <w:bCs/>
          <w:szCs w:val="24"/>
        </w:rPr>
        <w:t xml:space="preserve">ρχηγό και παρ’ ολίγον Πρωθυπουργό, τον κ. Τσοχατζόπουλο, που τότε κάποια νούμερα που έβγαιναν και ήταν αριθμοί τραπεζικών λογαριασμών στο εξωτερικό και οι δικαιολογίες -υπάρχουν αυτά στα </w:t>
      </w:r>
      <w:r>
        <w:rPr>
          <w:rFonts w:eastAsia="Times New Roman" w:cs="Times New Roman"/>
          <w:bCs/>
          <w:szCs w:val="24"/>
        </w:rPr>
        <w:t>π</w:t>
      </w:r>
      <w:r>
        <w:rPr>
          <w:rFonts w:eastAsia="Times New Roman" w:cs="Times New Roman"/>
          <w:bCs/>
          <w:szCs w:val="24"/>
        </w:rPr>
        <w:t xml:space="preserve">ρακτικά της </w:t>
      </w:r>
      <w:r>
        <w:rPr>
          <w:rFonts w:eastAsia="Times New Roman" w:cs="Times New Roman"/>
          <w:bCs/>
          <w:szCs w:val="24"/>
        </w:rPr>
        <w:t>ε</w:t>
      </w:r>
      <w:r>
        <w:rPr>
          <w:rFonts w:eastAsia="Times New Roman" w:cs="Times New Roman"/>
          <w:bCs/>
          <w:szCs w:val="24"/>
        </w:rPr>
        <w:t>πιτροπής- ήταν ότι αυτά ήταν αριθμοί τηλεφώνων και γέλα</w:t>
      </w:r>
      <w:r>
        <w:rPr>
          <w:rFonts w:eastAsia="Times New Roman" w:cs="Times New Roman"/>
          <w:bCs/>
          <w:szCs w:val="24"/>
        </w:rPr>
        <w:t>γαν φυσικά όλοι όσοι έβλεπαν όλη αυτή τη διαδικασία, μέχρι που κάποια μέρα απεδείχθη ότι αυτοί ήταν τραπεζικοί λογαριασμοί, οι οποίοι ήταν μάλιστα παραφουσκωμένοι από μίζες που έδιναν διάφοροι για να κάνουν τις δουλειές τους.</w:t>
      </w:r>
    </w:p>
    <w:p w14:paraId="6341055C" w14:textId="77777777" w:rsidR="000640C0" w:rsidRDefault="00F37498">
      <w:pPr>
        <w:spacing w:line="600" w:lineRule="auto"/>
        <w:ind w:firstLine="720"/>
        <w:jc w:val="both"/>
        <w:rPr>
          <w:rFonts w:eastAsia="Times New Roman"/>
          <w:szCs w:val="24"/>
        </w:rPr>
      </w:pPr>
      <w:r>
        <w:rPr>
          <w:rFonts w:eastAsia="Times New Roman"/>
          <w:szCs w:val="24"/>
        </w:rPr>
        <w:t>Να θυμηθούμε τα ξεχασμένα εκατ</w:t>
      </w:r>
      <w:r>
        <w:rPr>
          <w:rFonts w:eastAsia="Times New Roman"/>
          <w:szCs w:val="24"/>
        </w:rPr>
        <w:t>ομμύρια κάποιων Βουλευτών ή Υπουργών, τα οποία ξεχνούσαν να δηλώσουν στο «πόθεν έσχες» και μετά, όταν έβγαιναν αυτά στην επιφάνεια, τότε με τροποιητικές, με διάφορους τρόπους τα συγκάλυπταν ή τα έκαναν όλα ρόδινα, νόμιμα κι ωραία, πολλές φορές και με νομοθ</w:t>
      </w:r>
      <w:r>
        <w:rPr>
          <w:rFonts w:eastAsia="Times New Roman"/>
          <w:szCs w:val="24"/>
        </w:rPr>
        <w:t>ετικές ρυθμίσεις. Μάλιστα, σε κάποιες περιπτώσεις όταν έ</w:t>
      </w:r>
      <w:r>
        <w:rPr>
          <w:rFonts w:eastAsia="Times New Roman"/>
          <w:szCs w:val="24"/>
        </w:rPr>
        <w:lastRenderedPageBreak/>
        <w:t xml:space="preserve">βγαιναν αυτά κι έρχονταν υποθέσεις για άρση ασυλίας Βουλευτών, οι οποίες είχαν να κάνουν με χρηματισμό πάσης φύσεως και μορφής, βλέπαμε πράγματα οξύμωρα. </w:t>
      </w:r>
    </w:p>
    <w:p w14:paraId="6341055D" w14:textId="77777777" w:rsidR="000640C0" w:rsidRDefault="00F37498">
      <w:pPr>
        <w:spacing w:line="600" w:lineRule="auto"/>
        <w:ind w:firstLine="720"/>
        <w:jc w:val="both"/>
        <w:rPr>
          <w:rFonts w:eastAsia="Times New Roman"/>
          <w:szCs w:val="24"/>
        </w:rPr>
      </w:pPr>
      <w:r>
        <w:rPr>
          <w:rFonts w:eastAsia="Times New Roman"/>
          <w:szCs w:val="24"/>
        </w:rPr>
        <w:t>Και για να γίνουμε συγκεκριμένοι, όταν είχε έ</w:t>
      </w:r>
      <w:r>
        <w:rPr>
          <w:rFonts w:eastAsia="Times New Roman"/>
          <w:szCs w:val="24"/>
        </w:rPr>
        <w:t xml:space="preserve">ρθει η υπόθεση του κ. </w:t>
      </w:r>
      <w:proofErr w:type="spellStart"/>
      <w:r>
        <w:rPr>
          <w:rFonts w:eastAsia="Times New Roman"/>
          <w:szCs w:val="24"/>
        </w:rPr>
        <w:t>Μιχελάκη</w:t>
      </w:r>
      <w:proofErr w:type="spellEnd"/>
      <w:r>
        <w:rPr>
          <w:rFonts w:eastAsia="Times New Roman"/>
          <w:szCs w:val="24"/>
        </w:rPr>
        <w:t xml:space="preserve">, όταν έψαχναν να βρούνε το οπλοστάσιο της Χρυσής Αυγής και τους παράνομους και «μαύρους» χρηματοδότες, βρέθηκε ένα τεφτέρι στον κ. Πάλλη που «λάδωνε» τον κ. </w:t>
      </w:r>
      <w:proofErr w:type="spellStart"/>
      <w:r>
        <w:rPr>
          <w:rFonts w:eastAsia="Times New Roman"/>
          <w:szCs w:val="24"/>
        </w:rPr>
        <w:t>Μιχελάκη</w:t>
      </w:r>
      <w:proofErr w:type="spellEnd"/>
      <w:r>
        <w:rPr>
          <w:rFonts w:eastAsia="Times New Roman"/>
          <w:szCs w:val="24"/>
        </w:rPr>
        <w:t xml:space="preserve"> για να κάνει ερωτήσεις επ’ </w:t>
      </w:r>
      <w:proofErr w:type="spellStart"/>
      <w:r>
        <w:rPr>
          <w:rFonts w:eastAsia="Times New Roman"/>
          <w:szCs w:val="24"/>
        </w:rPr>
        <w:t>ωφελεία</w:t>
      </w:r>
      <w:proofErr w:type="spellEnd"/>
      <w:r>
        <w:rPr>
          <w:rFonts w:eastAsia="Times New Roman"/>
          <w:szCs w:val="24"/>
        </w:rPr>
        <w:t xml:space="preserve"> του, εις βάρος ανταγωνισ</w:t>
      </w:r>
      <w:r>
        <w:rPr>
          <w:rFonts w:eastAsia="Times New Roman"/>
          <w:szCs w:val="24"/>
        </w:rPr>
        <w:t xml:space="preserve">τών του. Όταν ήρθε αυτή η υπόθεση στο ελληνικό Κοινοβούλιο, δεν έγινε άρση ασυλίας, διότι και οι Βουλευτές του ΣΥΡΖΙΑ δεν στήριξαν αυτή την παραπομπή. </w:t>
      </w:r>
    </w:p>
    <w:p w14:paraId="6341055E" w14:textId="77777777" w:rsidR="000640C0" w:rsidRDefault="00F37498">
      <w:pPr>
        <w:spacing w:line="600" w:lineRule="auto"/>
        <w:ind w:firstLine="720"/>
        <w:jc w:val="both"/>
        <w:rPr>
          <w:rFonts w:eastAsia="Times New Roman"/>
          <w:szCs w:val="24"/>
        </w:rPr>
      </w:pPr>
      <w:r>
        <w:rPr>
          <w:rFonts w:eastAsia="Times New Roman"/>
          <w:szCs w:val="24"/>
        </w:rPr>
        <w:t>Και φυσικά, μετά από λίγο καιρό, όταν ήρθε μια αντίστοιχη άρση ασυλίας για τον κ. Σταθάκη, για μια υπόθε</w:t>
      </w:r>
      <w:r>
        <w:rPr>
          <w:rFonts w:eastAsia="Times New Roman"/>
          <w:szCs w:val="24"/>
        </w:rPr>
        <w:t>ση που στο Πανεπιστήμιο της Κρήτης έλειπαν κάτι εκατοντάδες χιλιάδες ευρώ, που αντί για έρευνα μάλλον πήγαιναν σε κάποιες τσέπες, είχαμε το οξύμωρο να παραπέμπονται οι δεκαέξι ή δεκαεπτά κατηγορούμενοι και μόνο ένας να μην παραπεμφθεί γιατί είχε βουλευτική</w:t>
      </w:r>
      <w:r>
        <w:rPr>
          <w:rFonts w:eastAsia="Times New Roman"/>
          <w:szCs w:val="24"/>
        </w:rPr>
        <w:t xml:space="preserve"> ασυλία: ο κ. Σταθάκης. Τότε η Νέα Δημοκρατία δεν υπερψήφισε αυτή η υπόθεση να οδηγηθεί στα δικαστήρια και μετά είδαμε </w:t>
      </w:r>
      <w:r>
        <w:rPr>
          <w:rFonts w:eastAsia="Times New Roman"/>
          <w:szCs w:val="24"/>
        </w:rPr>
        <w:lastRenderedPageBreak/>
        <w:t xml:space="preserve">κάποιες διαδικασίες, βγήκε ένα βούλευμα, </w:t>
      </w:r>
      <w:proofErr w:type="spellStart"/>
      <w:r>
        <w:rPr>
          <w:rFonts w:eastAsia="Times New Roman"/>
          <w:szCs w:val="24"/>
        </w:rPr>
        <w:t>αθωώθησαν</w:t>
      </w:r>
      <w:proofErr w:type="spellEnd"/>
      <w:r>
        <w:rPr>
          <w:rFonts w:eastAsia="Times New Roman"/>
          <w:szCs w:val="24"/>
        </w:rPr>
        <w:t xml:space="preserve"> όλοι και είναι όλα καλά κι όλα ωραία. </w:t>
      </w:r>
    </w:p>
    <w:p w14:paraId="6341055F" w14:textId="77777777" w:rsidR="000640C0" w:rsidRDefault="00F37498">
      <w:pPr>
        <w:spacing w:line="600" w:lineRule="auto"/>
        <w:ind w:firstLine="720"/>
        <w:jc w:val="both"/>
        <w:rPr>
          <w:rFonts w:eastAsia="Times New Roman"/>
          <w:szCs w:val="24"/>
        </w:rPr>
      </w:pPr>
      <w:r>
        <w:rPr>
          <w:rFonts w:eastAsia="Times New Roman"/>
          <w:szCs w:val="24"/>
        </w:rPr>
        <w:t xml:space="preserve">Να υπενθυμίσουμε τις διάφορες </w:t>
      </w:r>
      <w:r>
        <w:rPr>
          <w:rFonts w:eastAsia="Times New Roman"/>
          <w:szCs w:val="24"/>
          <w:lang w:val="en-US"/>
        </w:rPr>
        <w:t>offshore</w:t>
      </w:r>
      <w:r w:rsidRPr="006369E6">
        <w:rPr>
          <w:rFonts w:eastAsia="Times New Roman"/>
          <w:szCs w:val="24"/>
        </w:rPr>
        <w:t xml:space="preserve"> </w:t>
      </w:r>
      <w:r>
        <w:rPr>
          <w:rFonts w:eastAsia="Times New Roman"/>
          <w:szCs w:val="24"/>
        </w:rPr>
        <w:t>εταιρείε</w:t>
      </w:r>
      <w:r>
        <w:rPr>
          <w:rFonts w:eastAsia="Times New Roman"/>
          <w:szCs w:val="24"/>
        </w:rPr>
        <w:t>ς τις οποίες είχαν διάφοροι Βουλευτές ή συγγενείς τους, σύζυγοι και άλλοι. Όταν αυτές οι υποθέσεις έβλεπαν το φως της δημοσιότητας</w:t>
      </w:r>
      <w:r>
        <w:rPr>
          <w:rFonts w:eastAsia="Times New Roman"/>
          <w:szCs w:val="24"/>
        </w:rPr>
        <w:t>,</w:t>
      </w:r>
      <w:r>
        <w:rPr>
          <w:rFonts w:eastAsia="Times New Roman"/>
          <w:szCs w:val="24"/>
        </w:rPr>
        <w:t xml:space="preserve"> ακούγαμε διάφορες ιστορίες, διάφορες φαιδρές δικαιολογίες, απλά και μόνο για να </w:t>
      </w:r>
      <w:proofErr w:type="spellStart"/>
      <w:r>
        <w:rPr>
          <w:rFonts w:eastAsia="Times New Roman"/>
          <w:szCs w:val="24"/>
        </w:rPr>
        <w:t>αλληλοκαλυφθούν</w:t>
      </w:r>
      <w:proofErr w:type="spellEnd"/>
      <w:r>
        <w:rPr>
          <w:rFonts w:eastAsia="Times New Roman"/>
          <w:szCs w:val="24"/>
        </w:rPr>
        <w:t xml:space="preserve"> και, εν τέλει, εκτός από τον</w:t>
      </w:r>
      <w:r>
        <w:rPr>
          <w:rFonts w:eastAsia="Times New Roman"/>
          <w:szCs w:val="24"/>
        </w:rPr>
        <w:t xml:space="preserve"> πολύ θόρυβο, να μη γίνεται τίποτα επί της ουσίας. </w:t>
      </w:r>
    </w:p>
    <w:p w14:paraId="63410560" w14:textId="77777777" w:rsidR="000640C0" w:rsidRDefault="00F37498">
      <w:pPr>
        <w:spacing w:line="600" w:lineRule="auto"/>
        <w:ind w:firstLine="720"/>
        <w:jc w:val="both"/>
        <w:rPr>
          <w:rFonts w:eastAsia="Times New Roman"/>
          <w:szCs w:val="24"/>
        </w:rPr>
      </w:pPr>
      <w:r>
        <w:rPr>
          <w:rFonts w:eastAsia="Times New Roman"/>
          <w:szCs w:val="24"/>
        </w:rPr>
        <w:t xml:space="preserve">Να σας υπενθυμίσουμε -γι’ αυτή την περίφημη τιμή του πολιτικού κόσμου και γιατί ο κόσμος έχει απαξιώσει πλήρως τον πολιτικό κόσμο- αυτές τις λίστες, τη λίστα </w:t>
      </w:r>
      <w:proofErr w:type="spellStart"/>
      <w:r>
        <w:rPr>
          <w:rFonts w:eastAsia="Times New Roman"/>
          <w:szCs w:val="24"/>
        </w:rPr>
        <w:t>Λαγκάρντ</w:t>
      </w:r>
      <w:proofErr w:type="spellEnd"/>
      <w:r>
        <w:rPr>
          <w:rFonts w:eastAsia="Times New Roman"/>
          <w:szCs w:val="24"/>
        </w:rPr>
        <w:t xml:space="preserve">, </w:t>
      </w:r>
      <w:proofErr w:type="spellStart"/>
      <w:r>
        <w:rPr>
          <w:rFonts w:eastAsia="Times New Roman"/>
          <w:szCs w:val="24"/>
        </w:rPr>
        <w:t>Μπόργιανς</w:t>
      </w:r>
      <w:proofErr w:type="spellEnd"/>
      <w:r>
        <w:rPr>
          <w:rFonts w:eastAsia="Times New Roman"/>
          <w:szCs w:val="24"/>
        </w:rPr>
        <w:t xml:space="preserve"> και άλλες, μέσα στις οποίε</w:t>
      </w:r>
      <w:r>
        <w:rPr>
          <w:rFonts w:eastAsia="Times New Roman"/>
          <w:szCs w:val="24"/>
        </w:rPr>
        <w:t xml:space="preserve">ς υπήρχε πλήθος πολιτικών προσώπων και συγγενείς τους πρώτου βαθμού, με απίστευτο αδήλωτο χρήμα στο εξωτερικό. Τελικά, βρέθηκε η φόρμουλα, παρ’ ότι κι εσείς όταν ήρθατε το 2015 το είχατε πρώτο στην ατζέντα σας. </w:t>
      </w:r>
    </w:p>
    <w:p w14:paraId="63410561" w14:textId="77777777" w:rsidR="000640C0" w:rsidRDefault="00F37498">
      <w:pPr>
        <w:spacing w:line="600" w:lineRule="auto"/>
        <w:ind w:firstLine="720"/>
        <w:jc w:val="both"/>
        <w:rPr>
          <w:rFonts w:eastAsia="Times New Roman"/>
          <w:szCs w:val="24"/>
        </w:rPr>
      </w:pPr>
      <w:r>
        <w:rPr>
          <w:rFonts w:eastAsia="Times New Roman"/>
          <w:szCs w:val="24"/>
        </w:rPr>
        <w:t>Όμως, από την πρώτη κιόλας περίοδο της διακυ</w:t>
      </w:r>
      <w:r>
        <w:rPr>
          <w:rFonts w:eastAsia="Times New Roman"/>
          <w:szCs w:val="24"/>
        </w:rPr>
        <w:t xml:space="preserve">βέρνησής σας, στον κοινοβουλευτικό έλεγχο, σε απάντηση επίκαιρης ερώτησης της Βουλευτού της Χρυσής Αυγής, είχατε πει ότι </w:t>
      </w:r>
      <w:r>
        <w:rPr>
          <w:rFonts w:eastAsia="Times New Roman"/>
          <w:szCs w:val="24"/>
        </w:rPr>
        <w:lastRenderedPageBreak/>
        <w:t xml:space="preserve">«δεν μπορούμε να ελέγξουμε αυτές τις λίστες». Λέγατε, λέγατε, λέγατε, αλλά τελικά εισπράξατε σχεδόν τίποτα απολύτως. Οι ίδιοι που ήταν </w:t>
      </w:r>
      <w:r>
        <w:rPr>
          <w:rFonts w:eastAsia="Times New Roman"/>
          <w:szCs w:val="24"/>
        </w:rPr>
        <w:t>σε αυτές τις λίστες το</w:t>
      </w:r>
      <w:r>
        <w:rPr>
          <w:rFonts w:eastAsia="Times New Roman"/>
          <w:szCs w:val="24"/>
        </w:rPr>
        <w:t>ύ</w:t>
      </w:r>
      <w:r>
        <w:rPr>
          <w:rFonts w:eastAsia="Times New Roman"/>
          <w:szCs w:val="24"/>
        </w:rPr>
        <w:t xml:space="preserve">ς βλέπουμε τώρα να ξαναπαίρνουν διαγωνισμούς του </w:t>
      </w:r>
      <w:r>
        <w:rPr>
          <w:rFonts w:eastAsia="Times New Roman"/>
          <w:szCs w:val="24"/>
        </w:rPr>
        <w:t>δ</w:t>
      </w:r>
      <w:r>
        <w:rPr>
          <w:rFonts w:eastAsia="Times New Roman"/>
          <w:szCs w:val="24"/>
        </w:rPr>
        <w:t xml:space="preserve">ημοσίου, να κάνουν δουλειές κι όλα καλά και δεν τρέχει τίποτα απολύτως και δεν φταίει κανένας. </w:t>
      </w:r>
    </w:p>
    <w:p w14:paraId="63410562" w14:textId="77777777" w:rsidR="000640C0" w:rsidRDefault="00F37498">
      <w:pPr>
        <w:spacing w:line="600" w:lineRule="auto"/>
        <w:ind w:firstLine="720"/>
        <w:jc w:val="both"/>
        <w:rPr>
          <w:rFonts w:eastAsia="Times New Roman"/>
          <w:szCs w:val="24"/>
        </w:rPr>
      </w:pPr>
      <w:r>
        <w:rPr>
          <w:rFonts w:eastAsia="Times New Roman"/>
          <w:szCs w:val="24"/>
        </w:rPr>
        <w:t xml:space="preserve">Να σας θυμίσουμε </w:t>
      </w:r>
      <w:proofErr w:type="spellStart"/>
      <w:r>
        <w:rPr>
          <w:rFonts w:eastAsia="Times New Roman"/>
          <w:szCs w:val="24"/>
        </w:rPr>
        <w:t>πάμπολλες</w:t>
      </w:r>
      <w:proofErr w:type="spellEnd"/>
      <w:r>
        <w:rPr>
          <w:rFonts w:eastAsia="Times New Roman"/>
          <w:szCs w:val="24"/>
        </w:rPr>
        <w:t xml:space="preserve"> περιπτώσεις στο παρελθόν πολιτικών προσώπων, όχι μόνο Βουλευτών</w:t>
      </w:r>
      <w:r>
        <w:rPr>
          <w:rFonts w:eastAsia="Times New Roman"/>
          <w:szCs w:val="24"/>
        </w:rPr>
        <w:t>,</w:t>
      </w:r>
      <w:r>
        <w:rPr>
          <w:rFonts w:eastAsia="Times New Roman"/>
          <w:szCs w:val="24"/>
        </w:rPr>
        <w:t xml:space="preserve"> και άλλων, οι οποίοι έμπαιναν ρακένδυτοι στον πολιτικό βίο και έβγαιναν ζάμπλουτοι, σε αντίθεση με παλαιούς πολιτικούς, οι οποίοι στην συντριπτική τους πλειοψηφία έμπαιναν με κάποιο εισόδημα</w:t>
      </w:r>
      <w:r>
        <w:rPr>
          <w:rFonts w:eastAsia="Times New Roman"/>
          <w:szCs w:val="24"/>
        </w:rPr>
        <w:t xml:space="preserve">, με κάποια περιουσιακή κατάσταση και συνήθως έφευγαν φτωχοί και ρακένδυτοι. </w:t>
      </w:r>
    </w:p>
    <w:p w14:paraId="63410563" w14:textId="77777777" w:rsidR="000640C0" w:rsidRDefault="00F37498">
      <w:pPr>
        <w:spacing w:line="600" w:lineRule="auto"/>
        <w:ind w:firstLine="720"/>
        <w:jc w:val="both"/>
        <w:rPr>
          <w:rFonts w:eastAsia="Times New Roman"/>
          <w:szCs w:val="24"/>
        </w:rPr>
      </w:pPr>
      <w:r>
        <w:rPr>
          <w:rFonts w:eastAsia="Times New Roman"/>
          <w:szCs w:val="24"/>
        </w:rPr>
        <w:t>Να σας θυμίσουμε άλλες περιπτώσεις</w:t>
      </w:r>
      <w:r>
        <w:rPr>
          <w:rFonts w:eastAsia="Times New Roman"/>
          <w:szCs w:val="24"/>
        </w:rPr>
        <w:t>,</w:t>
      </w:r>
      <w:r>
        <w:rPr>
          <w:rFonts w:eastAsia="Times New Roman"/>
          <w:szCs w:val="24"/>
        </w:rPr>
        <w:t xml:space="preserve"> που πολιτικοί μασούσαν το δημόσιο χρήμα, όπως αυτό το απίστευτο σκάνδαλο του «Αθήνα ’97», που</w:t>
      </w:r>
      <w:r>
        <w:rPr>
          <w:rFonts w:eastAsia="Times New Roman"/>
          <w:szCs w:val="24"/>
        </w:rPr>
        <w:t>,</w:t>
      </w:r>
      <w:r>
        <w:rPr>
          <w:rFonts w:eastAsia="Times New Roman"/>
          <w:szCs w:val="24"/>
        </w:rPr>
        <w:t xml:space="preserve"> επειδή ήταν όλοι στελέχη του ΠΑΣΟΚ</w:t>
      </w:r>
      <w:r>
        <w:rPr>
          <w:rFonts w:eastAsia="Times New Roman"/>
          <w:szCs w:val="24"/>
        </w:rPr>
        <w:t>,</w:t>
      </w:r>
      <w:r>
        <w:rPr>
          <w:rFonts w:eastAsia="Times New Roman"/>
          <w:szCs w:val="24"/>
        </w:rPr>
        <w:t xml:space="preserve"> άργησε μια </w:t>
      </w:r>
      <w:r>
        <w:rPr>
          <w:rFonts w:eastAsia="Times New Roman"/>
          <w:szCs w:val="24"/>
        </w:rPr>
        <w:t xml:space="preserve">εικοσαετία να γίνει η δίκη. Υπήρξε παραγραφή για τα αδικήματα όλων, πλην ενός άσχετου και μόνο τώρα, νομίζω, το Ελεγκτικό Συνέδριο ζητάει κάποια χρήματα πίσω από κάποιους και σιγά μην τα πάρει. </w:t>
      </w:r>
    </w:p>
    <w:p w14:paraId="63410564" w14:textId="77777777" w:rsidR="000640C0" w:rsidRDefault="00F37498">
      <w:pPr>
        <w:spacing w:line="600" w:lineRule="auto"/>
        <w:ind w:firstLine="720"/>
        <w:jc w:val="both"/>
        <w:rPr>
          <w:rFonts w:eastAsia="Times New Roman"/>
          <w:szCs w:val="24"/>
        </w:rPr>
      </w:pPr>
      <w:r>
        <w:rPr>
          <w:rFonts w:eastAsia="Times New Roman"/>
          <w:szCs w:val="24"/>
        </w:rPr>
        <w:lastRenderedPageBreak/>
        <w:t>Κι ερχόμαστε στο τώρα, για να δείτε ότι και ο εν λόγω νόμος δ</w:t>
      </w:r>
      <w:r>
        <w:rPr>
          <w:rFonts w:eastAsia="Times New Roman"/>
          <w:szCs w:val="24"/>
        </w:rPr>
        <w:t>εν έχει κα</w:t>
      </w:r>
      <w:r>
        <w:rPr>
          <w:rFonts w:eastAsia="Times New Roman"/>
          <w:szCs w:val="24"/>
        </w:rPr>
        <w:t>μ</w:t>
      </w:r>
      <w:r>
        <w:rPr>
          <w:rFonts w:eastAsia="Times New Roman"/>
          <w:szCs w:val="24"/>
        </w:rPr>
        <w:t>μία αξία απολύτως, στα όσα συνέβησαν τις προηγούμενες ημέρες με τον οικογενειακό, εσωτερικό διαξιφισμό στελεχών της Κυβέρνησής σας, του κ. Καμμένου και του κ. Κοτζιά. Οι καταγγελίες εκατέρωθεν ήταν απίστευτες! Κάτι για 50 εκατομμύρια ευρώ του Τζ</w:t>
      </w:r>
      <w:r>
        <w:rPr>
          <w:rFonts w:eastAsia="Times New Roman"/>
          <w:szCs w:val="24"/>
        </w:rPr>
        <w:t xml:space="preserve">ορτζ </w:t>
      </w:r>
      <w:proofErr w:type="spellStart"/>
      <w:r>
        <w:rPr>
          <w:rFonts w:eastAsia="Times New Roman"/>
          <w:szCs w:val="24"/>
        </w:rPr>
        <w:t>Σόρος</w:t>
      </w:r>
      <w:proofErr w:type="spellEnd"/>
      <w:r>
        <w:rPr>
          <w:rFonts w:eastAsia="Times New Roman"/>
          <w:szCs w:val="24"/>
        </w:rPr>
        <w:t xml:space="preserve">, τα οποία δίνονται σε πολιτικούς προκειμένου να περάσει η ατζέντα της Συμφωνίας των Πρεσπών. </w:t>
      </w:r>
    </w:p>
    <w:p w14:paraId="63410565" w14:textId="77777777" w:rsidR="000640C0" w:rsidRDefault="00F37498">
      <w:pPr>
        <w:spacing w:line="600" w:lineRule="auto"/>
        <w:ind w:firstLine="720"/>
        <w:jc w:val="both"/>
        <w:rPr>
          <w:rFonts w:eastAsia="Times New Roman"/>
          <w:szCs w:val="24"/>
        </w:rPr>
      </w:pPr>
      <w:r>
        <w:rPr>
          <w:rFonts w:eastAsia="Times New Roman"/>
          <w:szCs w:val="24"/>
        </w:rPr>
        <w:t>Και δεν έχει ιδρώσει το α</w:t>
      </w:r>
      <w:r>
        <w:rPr>
          <w:rFonts w:eastAsia="Times New Roman"/>
          <w:szCs w:val="24"/>
        </w:rPr>
        <w:t>υ</w:t>
      </w:r>
      <w:r>
        <w:rPr>
          <w:rFonts w:eastAsia="Times New Roman"/>
          <w:szCs w:val="24"/>
        </w:rPr>
        <w:t>τί κανενός, με πρώτο και καλύτερο εσάς, κύριε Υπουργέ, να ζητήσετε εξηγήσεις είτε από τον κ. Καμμένο είτε από τον κ. Κοτζιά ε</w:t>
      </w:r>
      <w:r>
        <w:rPr>
          <w:rFonts w:eastAsia="Times New Roman"/>
          <w:szCs w:val="24"/>
        </w:rPr>
        <w:t xml:space="preserve">ίτε από τον οποιονδήποτε, προκειμένου να δείτε τι γίνεται εδώ πέρα. Αυτό το χρήμα, </w:t>
      </w:r>
      <w:r>
        <w:rPr>
          <w:rFonts w:eastAsia="Times New Roman"/>
          <w:szCs w:val="24"/>
        </w:rPr>
        <w:t>οι</w:t>
      </w:r>
      <w:r>
        <w:rPr>
          <w:rFonts w:eastAsia="Times New Roman"/>
          <w:szCs w:val="24"/>
        </w:rPr>
        <w:t xml:space="preserve"> δεκάδες εκατομμύρια ευρώ, τι είναι; Πού είναι οι πληροφορίες; Πού είναι τα στοιχεία;</w:t>
      </w:r>
      <w:r w:rsidRPr="00052932">
        <w:rPr>
          <w:rFonts w:eastAsia="Times New Roman"/>
          <w:szCs w:val="24"/>
        </w:rPr>
        <w:t xml:space="preserve"> </w:t>
      </w:r>
    </w:p>
    <w:p w14:paraId="6341056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Γιατί τότε υπάρχει ή συκοφαντία –βλέπουμε όμως, ότι δεν απαντάει κανείς σε κανέναν, δεν μηνύει κανένας κανέναν- ή κάτι τρέχει. Ή μήπως αυτό το χρήμα θα εγγραφεί στο «πόθεν έσχες», θα πληρωθεί ΦΠΑ, φόρος και όλα καλά και δεν θα υπάρχει απολύτως κανένα πρόβλ</w:t>
      </w:r>
      <w:r>
        <w:rPr>
          <w:rFonts w:eastAsia="Times New Roman" w:cs="Times New Roman"/>
          <w:szCs w:val="24"/>
        </w:rPr>
        <w:t xml:space="preserve">ημα; </w:t>
      </w:r>
    </w:p>
    <w:p w14:paraId="6341056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καταλαβαίνετε, η απαξίωση του πολιτικού είναι διαχρονική και συνεχίζεται μέχρι και τώρα και το εν λόγω νομοσχέδιο δεν θα έχει να προσφέρει τίποτα παραπάνω απ’ όσα είχαν προσφέρει τα προηγούμενα νομοσχέδια για αυτά που </w:t>
      </w:r>
      <w:proofErr w:type="spellStart"/>
      <w:r>
        <w:rPr>
          <w:rFonts w:eastAsia="Times New Roman" w:cs="Times New Roman"/>
          <w:szCs w:val="24"/>
        </w:rPr>
        <w:t>συνέβαιναν</w:t>
      </w:r>
      <w:proofErr w:type="spellEnd"/>
      <w:r>
        <w:rPr>
          <w:rFonts w:eastAsia="Times New Roman" w:cs="Times New Roman"/>
          <w:szCs w:val="24"/>
        </w:rPr>
        <w:t xml:space="preserve"> τα προηγούμενα χ</w:t>
      </w:r>
      <w:r>
        <w:rPr>
          <w:rFonts w:eastAsia="Times New Roman" w:cs="Times New Roman"/>
          <w:szCs w:val="24"/>
        </w:rPr>
        <w:t>ρόνια.</w:t>
      </w:r>
    </w:p>
    <w:p w14:paraId="6341056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Είδαμε και διάφορες τροπολογίες. Άλλες ενσωματώθηκαν, άλλες δεν πέρασαν. Θα αναφερθώ και εγώ λίγο στον νόμο Παρασκευόπουλου –όπως λέγεται- σχετικά με την αποσυμφόρηση των φυλακών. Αυτή είναι η αιτιολογία και η δικαιολογία. Ακούσαμε και την προηγούμε</w:t>
      </w:r>
      <w:r>
        <w:rPr>
          <w:rFonts w:eastAsia="Times New Roman" w:cs="Times New Roman"/>
          <w:szCs w:val="24"/>
        </w:rPr>
        <w:t xml:space="preserve">νη Βουλευτή –αν δεν κάνω λάθος- του ΣΥΡΙΖΑ που μιλούσε πάνω στο συγκεκριμένο θέμα. </w:t>
      </w:r>
    </w:p>
    <w:p w14:paraId="6341056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 την κατάσταση που επικρατεί στην πατρίδα μας, με την εγκληματικότητα, με όλα όσα συμβαίνουν, όσο και να αδειάζουμε τις φυλακές, από τη μία πόρτα θα τους αδειάζουμε και α</w:t>
      </w:r>
      <w:r>
        <w:rPr>
          <w:rFonts w:eastAsia="Times New Roman" w:cs="Times New Roman"/>
          <w:szCs w:val="24"/>
        </w:rPr>
        <w:t>πό την άλλη θα τη γεμίζουμε</w:t>
      </w:r>
      <w:r>
        <w:rPr>
          <w:rFonts w:eastAsia="Times New Roman" w:cs="Times New Roman"/>
          <w:szCs w:val="24"/>
        </w:rPr>
        <w:t>,</w:t>
      </w:r>
      <w:r>
        <w:rPr>
          <w:rFonts w:eastAsia="Times New Roman" w:cs="Times New Roman"/>
          <w:szCs w:val="24"/>
        </w:rPr>
        <w:t xml:space="preserve"> είτε με τους ίδιους -οι οποίοι γελάνε φυσικά με το σύστημα της πατρίδας μας- είτε με νέους εγκληματίες και </w:t>
      </w:r>
      <w:proofErr w:type="spellStart"/>
      <w:r>
        <w:rPr>
          <w:rFonts w:eastAsia="Times New Roman" w:cs="Times New Roman"/>
          <w:szCs w:val="24"/>
        </w:rPr>
        <w:t>μικροεγκληματίες</w:t>
      </w:r>
      <w:proofErr w:type="spellEnd"/>
      <w:r>
        <w:rPr>
          <w:rFonts w:eastAsia="Times New Roman" w:cs="Times New Roman"/>
          <w:szCs w:val="24"/>
        </w:rPr>
        <w:t xml:space="preserve"> ή οτιδήποτε άλλο, οι οποίοι στη συντριπτική τους πλειοψηφία είναι και αλλοδαποί, παράνομοι</w:t>
      </w:r>
      <w:r>
        <w:rPr>
          <w:rFonts w:eastAsia="Times New Roman" w:cs="Times New Roman"/>
          <w:szCs w:val="24"/>
        </w:rPr>
        <w:t>,</w:t>
      </w:r>
      <w:r>
        <w:rPr>
          <w:rFonts w:eastAsia="Times New Roman" w:cs="Times New Roman"/>
          <w:szCs w:val="24"/>
        </w:rPr>
        <w:t xml:space="preserve"> λαθρο</w:t>
      </w:r>
      <w:r>
        <w:rPr>
          <w:rFonts w:eastAsia="Times New Roman" w:cs="Times New Roman"/>
          <w:szCs w:val="24"/>
        </w:rPr>
        <w:lastRenderedPageBreak/>
        <w:t>μετανά</w:t>
      </w:r>
      <w:r>
        <w:rPr>
          <w:rFonts w:eastAsia="Times New Roman" w:cs="Times New Roman"/>
          <w:szCs w:val="24"/>
        </w:rPr>
        <w:t xml:space="preserve">στες. Έρχονται εδώ, αφού έχουν βρει ένα ξέφραγο αμπέλι, και κάνουν ό,τι θέλουν στην κυριολεξία. Άρα, ό,τι και να κάνετε, θα χρειαστείτε πενήντα νόμους Παρασκευόπουλου και παρατάσεις επί παρατάσεων για να </w:t>
      </w:r>
      <w:proofErr w:type="spellStart"/>
      <w:r>
        <w:rPr>
          <w:rFonts w:eastAsia="Times New Roman" w:cs="Times New Roman"/>
          <w:szCs w:val="24"/>
        </w:rPr>
        <w:t>αποσυμφορούνται</w:t>
      </w:r>
      <w:proofErr w:type="spellEnd"/>
      <w:r>
        <w:rPr>
          <w:rFonts w:eastAsia="Times New Roman" w:cs="Times New Roman"/>
          <w:szCs w:val="24"/>
        </w:rPr>
        <w:t xml:space="preserve"> οι φυλακές, γιατί λύση δεν δίνετε.</w:t>
      </w:r>
    </w:p>
    <w:p w14:paraId="6341056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κούσαμε και πριν κάποια σχόλια για μία τροπολογία που αφορούσε την επαιτεία. Και θα ήθελα να κάνω ένα σχόλιο. Κάποτε το ελληνικό κράτος έδινε άδεια σε κάποιους ανθρώπους να επαιτούν, διότι το είχαν ανάγκη και όλος ο κόσμος γνώριζε ότι αυτοί οι άνθρωποι έχο</w:t>
      </w:r>
      <w:r>
        <w:rPr>
          <w:rFonts w:eastAsia="Times New Roman" w:cs="Times New Roman"/>
          <w:szCs w:val="24"/>
        </w:rPr>
        <w:t>υν πραγματικά την ανάγκη μας και έδιναν από τον οβολό τους λίγα ή πολλά προκειμένου να τους βοηθήσουν.</w:t>
      </w:r>
    </w:p>
    <w:p w14:paraId="6341056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παρατηρείται το φαινόμενο αθρόας εισβολής –ή όπως αλλιώς θέλετε, πείτε το- </w:t>
      </w:r>
      <w:proofErr w:type="spellStart"/>
      <w:r>
        <w:rPr>
          <w:rFonts w:eastAsia="Times New Roman" w:cs="Times New Roman"/>
          <w:szCs w:val="24"/>
        </w:rPr>
        <w:t>Ρομά</w:t>
      </w:r>
      <w:proofErr w:type="spellEnd"/>
      <w:r>
        <w:rPr>
          <w:rFonts w:eastAsia="Times New Roman" w:cs="Times New Roman"/>
          <w:szCs w:val="24"/>
        </w:rPr>
        <w:t xml:space="preserve"> από τη Βουλγαρία, από τη Αλβανία, από τη Ρουμανία -οι</w:t>
      </w:r>
      <w:r>
        <w:rPr>
          <w:rFonts w:eastAsia="Times New Roman" w:cs="Times New Roman"/>
          <w:szCs w:val="24"/>
        </w:rPr>
        <w:t xml:space="preserve"> Ρουμάνοι και οι Βούλγαροι λόγω συνθήκης </w:t>
      </w:r>
      <w:proofErr w:type="spellStart"/>
      <w:r>
        <w:rPr>
          <w:rFonts w:eastAsia="Times New Roman" w:cs="Times New Roman"/>
          <w:szCs w:val="24"/>
        </w:rPr>
        <w:t>Σένγκεν</w:t>
      </w:r>
      <w:proofErr w:type="spellEnd"/>
      <w:r>
        <w:rPr>
          <w:rFonts w:eastAsia="Times New Roman" w:cs="Times New Roman"/>
          <w:szCs w:val="24"/>
        </w:rPr>
        <w:t xml:space="preserve"> μπορούν και μπαινοβγαίνουν και κάνουν ό,τι θέλουν-</w:t>
      </w:r>
      <w:r>
        <w:rPr>
          <w:rFonts w:eastAsia="Times New Roman" w:cs="Times New Roman"/>
          <w:szCs w:val="24"/>
        </w:rPr>
        <w:t>,</w:t>
      </w:r>
      <w:r>
        <w:rPr>
          <w:rFonts w:eastAsia="Times New Roman" w:cs="Times New Roman"/>
          <w:szCs w:val="24"/>
        </w:rPr>
        <w:t xml:space="preserve"> οι οποίοι δεν έχουν τίποτα απολύτως. Είναι μια βιομηχανία επαιτείας. Εκμεταλλεύονται τον πόνο του συνανθρώπου μας, του Έλληνα. </w:t>
      </w:r>
    </w:p>
    <w:p w14:paraId="6341056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Και εδώ έχουμε δύο φαινόμεν</w:t>
      </w:r>
      <w:r>
        <w:rPr>
          <w:rFonts w:eastAsia="Times New Roman" w:cs="Times New Roman"/>
          <w:szCs w:val="24"/>
        </w:rPr>
        <w:t>α. Πρώτον, να υπάρχουν απατεώνες οι οποίοι επαιτούν και παίρνουν χρήματα</w:t>
      </w:r>
      <w:r>
        <w:rPr>
          <w:rFonts w:eastAsia="Times New Roman" w:cs="Times New Roman"/>
          <w:szCs w:val="24"/>
        </w:rPr>
        <w:t>,</w:t>
      </w:r>
      <w:r>
        <w:rPr>
          <w:rFonts w:eastAsia="Times New Roman" w:cs="Times New Roman"/>
          <w:szCs w:val="24"/>
        </w:rPr>
        <w:t xml:space="preserve"> ενώ δεν δικαιούνται. Και δεύτερον</w:t>
      </w:r>
      <w:r>
        <w:rPr>
          <w:rFonts w:eastAsia="Times New Roman" w:cs="Times New Roman"/>
          <w:szCs w:val="24"/>
        </w:rPr>
        <w:t>,</w:t>
      </w:r>
      <w:r>
        <w:rPr>
          <w:rFonts w:eastAsia="Times New Roman" w:cs="Times New Roman"/>
          <w:szCs w:val="24"/>
        </w:rPr>
        <w:t xml:space="preserve"> και το σημαντικότερο</w:t>
      </w:r>
      <w:r>
        <w:rPr>
          <w:rFonts w:eastAsia="Times New Roman" w:cs="Times New Roman"/>
          <w:szCs w:val="24"/>
        </w:rPr>
        <w:t>,</w:t>
      </w:r>
      <w:r>
        <w:rPr>
          <w:rFonts w:eastAsia="Times New Roman" w:cs="Times New Roman"/>
          <w:szCs w:val="24"/>
        </w:rPr>
        <w:t xml:space="preserve"> οι πραγματικοί επαίτες να μπαίνουν στο</w:t>
      </w:r>
      <w:r>
        <w:rPr>
          <w:rFonts w:eastAsia="Times New Roman" w:cs="Times New Roman"/>
          <w:szCs w:val="24"/>
        </w:rPr>
        <w:t>ν</w:t>
      </w:r>
      <w:r>
        <w:rPr>
          <w:rFonts w:eastAsia="Times New Roman" w:cs="Times New Roman"/>
          <w:szCs w:val="24"/>
        </w:rPr>
        <w:t xml:space="preserve"> σωρό και να τσουβαλιάζονται μαζί με τους απατεώνες και πολύς κόσμος να τους βάζει όλο</w:t>
      </w:r>
      <w:r>
        <w:rPr>
          <w:rFonts w:eastAsia="Times New Roman" w:cs="Times New Roman"/>
          <w:szCs w:val="24"/>
        </w:rPr>
        <w:t xml:space="preserve">υς στην ίδια μοίρα. </w:t>
      </w:r>
    </w:p>
    <w:p w14:paraId="6341056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κάνω μια </w:t>
      </w:r>
      <w:proofErr w:type="spellStart"/>
      <w:r>
        <w:rPr>
          <w:rFonts w:eastAsia="Times New Roman" w:cs="Times New Roman"/>
          <w:szCs w:val="24"/>
        </w:rPr>
        <w:t>μαντεψιά</w:t>
      </w:r>
      <w:proofErr w:type="spellEnd"/>
      <w:r>
        <w:rPr>
          <w:rFonts w:eastAsia="Times New Roman" w:cs="Times New Roman"/>
          <w:szCs w:val="24"/>
        </w:rPr>
        <w:t>,</w:t>
      </w:r>
      <w:r>
        <w:rPr>
          <w:rFonts w:eastAsia="Times New Roman" w:cs="Times New Roman"/>
          <w:szCs w:val="24"/>
        </w:rPr>
        <w:t xml:space="preserve"> αν και νομίζω ότι όλοι εδώ θα το ξέρουν, ασχέτως και εάν κάποιοι καταψηφίσουν ή υπερψηφίσουν το νομοσχέδιο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πειδή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 αυτό που θα γίνει και με το εν λόγω νομοσχ</w:t>
      </w:r>
      <w:r>
        <w:rPr>
          <w:rFonts w:eastAsia="Times New Roman" w:cs="Times New Roman"/>
          <w:szCs w:val="24"/>
        </w:rPr>
        <w:t>έδιο, θα είναι μία ακόμα τρύπα στο νερό. Όσο δεν υπάρχει βούληση, δεν θα υπάρχει και αποτέλεσμα.</w:t>
      </w:r>
    </w:p>
    <w:p w14:paraId="6341056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341056F" w14:textId="77777777" w:rsidR="000640C0" w:rsidRDefault="00F37498">
      <w:pPr>
        <w:spacing w:line="600" w:lineRule="auto"/>
        <w:ind w:firstLine="720"/>
        <w:jc w:val="center"/>
        <w:rPr>
          <w:rFonts w:eastAsia="Times New Roman"/>
          <w:bCs/>
          <w:szCs w:val="24"/>
        </w:rPr>
      </w:pPr>
      <w:r>
        <w:rPr>
          <w:rFonts w:eastAsia="Times New Roman" w:cs="Times New Roman"/>
          <w:szCs w:val="24"/>
        </w:rPr>
        <w:t>(</w:t>
      </w:r>
      <w:r>
        <w:rPr>
          <w:rFonts w:eastAsia="Times New Roman"/>
          <w:bCs/>
          <w:szCs w:val="24"/>
        </w:rPr>
        <w:t>Χειροκροτήματα από την πτέρυγα τ</w:t>
      </w:r>
      <w:r>
        <w:rPr>
          <w:rFonts w:eastAsia="Times New Roman"/>
          <w:bCs/>
          <w:szCs w:val="24"/>
        </w:rPr>
        <w:t>ης Χρ</w:t>
      </w:r>
      <w:r>
        <w:rPr>
          <w:rFonts w:eastAsia="Times New Roman"/>
          <w:bCs/>
          <w:szCs w:val="24"/>
        </w:rPr>
        <w:t>υσή</w:t>
      </w:r>
      <w:r>
        <w:rPr>
          <w:rFonts w:eastAsia="Times New Roman"/>
          <w:bCs/>
          <w:szCs w:val="24"/>
        </w:rPr>
        <w:t>ς</w:t>
      </w:r>
      <w:r>
        <w:rPr>
          <w:rFonts w:eastAsia="Times New Roman"/>
          <w:bCs/>
          <w:szCs w:val="24"/>
        </w:rPr>
        <w:t xml:space="preserve"> Αυγή</w:t>
      </w:r>
      <w:r>
        <w:rPr>
          <w:rFonts w:eastAsia="Times New Roman"/>
          <w:bCs/>
          <w:szCs w:val="24"/>
        </w:rPr>
        <w:t>ς</w:t>
      </w:r>
      <w:r>
        <w:rPr>
          <w:rFonts w:eastAsia="Times New Roman"/>
          <w:bCs/>
          <w:szCs w:val="24"/>
        </w:rPr>
        <w:t>)</w:t>
      </w:r>
    </w:p>
    <w:p w14:paraId="63410570" w14:textId="77777777" w:rsidR="000640C0" w:rsidRDefault="00F37498">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Κυρίες και κύριοι συνάδελφοι, πριν προχωρήσουμε στον επόμεν</w:t>
      </w:r>
      <w:r>
        <w:rPr>
          <w:rFonts w:eastAsia="Times New Roman"/>
          <w:bCs/>
          <w:szCs w:val="24"/>
        </w:rPr>
        <w:t xml:space="preserve">ο ομιλητή, </w:t>
      </w:r>
      <w:r w:rsidRPr="00726A05">
        <w:rPr>
          <w:rFonts w:eastAsia="Times New Roman"/>
          <w:bCs/>
          <w:szCs w:val="24"/>
        </w:rPr>
        <w:t xml:space="preserve">γίνεται γνωστό στο Σώμα ότι </w:t>
      </w:r>
      <w:r>
        <w:rPr>
          <w:rFonts w:eastAsia="Times New Roman"/>
          <w:bCs/>
          <w:szCs w:val="24"/>
        </w:rPr>
        <w:t>τη συνεδρίασή μας παρακολου</w:t>
      </w:r>
      <w:r>
        <w:rPr>
          <w:rFonts w:eastAsia="Times New Roman"/>
          <w:bCs/>
          <w:szCs w:val="24"/>
        </w:rPr>
        <w:lastRenderedPageBreak/>
        <w:t>θούν</w:t>
      </w:r>
      <w:r w:rsidRPr="00726A05">
        <w:rPr>
          <w:rFonts w:eastAsia="Times New Roman"/>
          <w:bCs/>
          <w:szCs w:val="24"/>
        </w:rPr>
        <w:t xml:space="preserve">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ίθουσας «</w:t>
      </w:r>
      <w:r w:rsidRPr="00726A05">
        <w:rPr>
          <w:rFonts w:eastAsia="Times New Roman"/>
          <w:bCs/>
          <w:szCs w:val="24"/>
        </w:rPr>
        <w:t>ΕΛΕΥΘΕ</w:t>
      </w:r>
      <w:r w:rsidRPr="00726A05">
        <w:rPr>
          <w:rFonts w:eastAsia="Times New Roman"/>
          <w:bCs/>
          <w:szCs w:val="24"/>
        </w:rPr>
        <w:t>ΡΙΟΣ ΒΕΝΙΖΕΛΟΣ</w:t>
      </w:r>
      <w:r w:rsidRPr="00726A05">
        <w:rPr>
          <w:rFonts w:eastAsia="Times New Roman"/>
          <w:bCs/>
          <w:szCs w:val="24"/>
        </w:rPr>
        <w:t xml:space="preserve">», σαράντα </w:t>
      </w:r>
      <w:r>
        <w:rPr>
          <w:rFonts w:eastAsia="Times New Roman"/>
          <w:bCs/>
          <w:szCs w:val="24"/>
        </w:rPr>
        <w:t xml:space="preserve">επτά </w:t>
      </w:r>
      <w:r w:rsidRPr="00726A05">
        <w:rPr>
          <w:rFonts w:eastAsia="Times New Roman"/>
          <w:bCs/>
          <w:szCs w:val="24"/>
        </w:rPr>
        <w:t xml:space="preserve">μαθήτριες και μαθητές και τρεις συνοδοί εκπαιδευτικοί από το </w:t>
      </w:r>
      <w:r w:rsidRPr="00726A05">
        <w:rPr>
          <w:rFonts w:eastAsia="Times New Roman"/>
          <w:bCs/>
          <w:szCs w:val="24"/>
        </w:rPr>
        <w:t>1</w:t>
      </w:r>
      <w:r w:rsidRPr="00171A19">
        <w:rPr>
          <w:rFonts w:eastAsia="Times New Roman"/>
          <w:bCs/>
          <w:szCs w:val="24"/>
          <w:vertAlign w:val="superscript"/>
        </w:rPr>
        <w:t>ο</w:t>
      </w:r>
      <w:r>
        <w:rPr>
          <w:rFonts w:eastAsia="Times New Roman"/>
          <w:bCs/>
          <w:szCs w:val="24"/>
        </w:rPr>
        <w:t xml:space="preserve"> </w:t>
      </w:r>
      <w:r>
        <w:rPr>
          <w:rFonts w:eastAsia="Times New Roman"/>
          <w:bCs/>
          <w:szCs w:val="24"/>
        </w:rPr>
        <w:t>Γενικό Λύκειο Πύργου</w:t>
      </w:r>
      <w:r w:rsidRPr="00726A05">
        <w:rPr>
          <w:rFonts w:eastAsia="Times New Roman"/>
          <w:bCs/>
          <w:szCs w:val="24"/>
        </w:rPr>
        <w:t>.</w:t>
      </w:r>
    </w:p>
    <w:p w14:paraId="63410571" w14:textId="77777777" w:rsidR="000640C0" w:rsidRDefault="00F37498">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63410572" w14:textId="77777777" w:rsidR="000640C0" w:rsidRDefault="00F37498">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63410573" w14:textId="77777777" w:rsidR="000640C0" w:rsidRDefault="00F37498">
      <w:pPr>
        <w:spacing w:line="600" w:lineRule="auto"/>
        <w:ind w:firstLine="720"/>
        <w:jc w:val="both"/>
        <w:rPr>
          <w:rFonts w:eastAsia="Times New Roman"/>
          <w:bCs/>
          <w:szCs w:val="24"/>
        </w:rPr>
      </w:pPr>
      <w:r>
        <w:rPr>
          <w:rFonts w:eastAsia="Times New Roman"/>
          <w:bCs/>
          <w:szCs w:val="24"/>
        </w:rPr>
        <w:t>Να πούμε στους μαθητές και στις μαθήτριες ότι παρακολουθείτε μία</w:t>
      </w:r>
      <w:r>
        <w:rPr>
          <w:rFonts w:eastAsia="Times New Roman"/>
          <w:bCs/>
          <w:szCs w:val="24"/>
        </w:rPr>
        <w:t xml:space="preserve"> συνεδρίαση που έχει ως σκοπό να εξετάσει ένα νομοσχέδιο του Υπουργείου Δικαιοσύνης προκειμένου να γίνει νόμος του κράτους. Όπως ξέρετε, η Βουλή επιτελεί δύο κυρίως λειτουργίες: το να ψηφίζει νόμους και να ασκείται κοινοβουλευτικός έλεγχος απ’ όλους τους Β</w:t>
      </w:r>
      <w:r>
        <w:rPr>
          <w:rFonts w:eastAsia="Times New Roman"/>
          <w:bCs/>
          <w:szCs w:val="24"/>
        </w:rPr>
        <w:t>ουλευτές προς την Κυβέρνηση με διάφορους τρόπους.</w:t>
      </w:r>
    </w:p>
    <w:p w14:paraId="63410574" w14:textId="77777777" w:rsidR="000640C0" w:rsidRDefault="00F37498">
      <w:pPr>
        <w:spacing w:line="600" w:lineRule="auto"/>
        <w:ind w:firstLine="720"/>
        <w:jc w:val="both"/>
        <w:rPr>
          <w:rFonts w:eastAsia="Times New Roman"/>
          <w:bCs/>
          <w:szCs w:val="24"/>
        </w:rPr>
      </w:pPr>
      <w:r>
        <w:rPr>
          <w:rFonts w:eastAsia="Times New Roman"/>
          <w:bCs/>
          <w:szCs w:val="24"/>
        </w:rPr>
        <w:t xml:space="preserve">Σήμερα παρακολουθείτε την εξέλιξη μιας διαδικασίας πάνω σε αυτό που σας ανέφερα, δηλαδή το νομοσχέδιο του Υπουργείου Δικαιοσύνης. Μιλάνε οι ομιλητές και στο τέλος έχουμε </w:t>
      </w:r>
      <w:r>
        <w:rPr>
          <w:rFonts w:eastAsia="Times New Roman"/>
          <w:bCs/>
          <w:szCs w:val="24"/>
        </w:rPr>
        <w:lastRenderedPageBreak/>
        <w:t>την ψήφιση του νομοσχεδίου, προκειμέ</w:t>
      </w:r>
      <w:r>
        <w:rPr>
          <w:rFonts w:eastAsia="Times New Roman"/>
          <w:bCs/>
          <w:szCs w:val="24"/>
        </w:rPr>
        <w:t>νου να γίνει νόμος του κράτους.</w:t>
      </w:r>
    </w:p>
    <w:p w14:paraId="63410575" w14:textId="77777777" w:rsidR="000640C0" w:rsidRDefault="00F37498">
      <w:pPr>
        <w:spacing w:line="600" w:lineRule="auto"/>
        <w:ind w:firstLine="720"/>
        <w:jc w:val="both"/>
        <w:rPr>
          <w:rFonts w:eastAsia="Times New Roman"/>
          <w:bCs/>
          <w:szCs w:val="24"/>
        </w:rPr>
      </w:pPr>
      <w:r>
        <w:rPr>
          <w:rFonts w:eastAsia="Times New Roman"/>
          <w:bCs/>
          <w:szCs w:val="24"/>
        </w:rPr>
        <w:t>Τον λόγο έχει ο κ. Γεώργιος Γεωργαντάς, Βουλευτής της Νέας Δημοκρατίας, για επτά λεπτά.</w:t>
      </w:r>
    </w:p>
    <w:p w14:paraId="63410576" w14:textId="77777777" w:rsidR="000640C0" w:rsidRDefault="00F37498">
      <w:pPr>
        <w:spacing w:line="600" w:lineRule="auto"/>
        <w:ind w:firstLine="720"/>
        <w:jc w:val="both"/>
        <w:rPr>
          <w:rFonts w:eastAsia="Times New Roman"/>
          <w:bCs/>
          <w:szCs w:val="24"/>
        </w:rPr>
      </w:pPr>
      <w:r w:rsidRPr="00E671B6">
        <w:rPr>
          <w:rFonts w:eastAsia="Times New Roman"/>
          <w:b/>
          <w:bCs/>
          <w:szCs w:val="24"/>
        </w:rPr>
        <w:t xml:space="preserve">ΓΕΩΡΓΙΟΣ ΓΕΩΡΓΑΝΤΑΣ: </w:t>
      </w:r>
      <w:r>
        <w:rPr>
          <w:rFonts w:eastAsia="Times New Roman"/>
          <w:bCs/>
          <w:szCs w:val="24"/>
        </w:rPr>
        <w:t>Ευχαριστώ, κύριε Πρόεδρε.</w:t>
      </w:r>
    </w:p>
    <w:p w14:paraId="63410577" w14:textId="77777777" w:rsidR="000640C0" w:rsidRDefault="00F37498">
      <w:pPr>
        <w:spacing w:line="600" w:lineRule="auto"/>
        <w:ind w:firstLine="720"/>
        <w:jc w:val="both"/>
        <w:rPr>
          <w:rFonts w:eastAsia="Times New Roman"/>
          <w:bCs/>
          <w:szCs w:val="24"/>
        </w:rPr>
      </w:pPr>
      <w:r>
        <w:rPr>
          <w:rFonts w:eastAsia="Times New Roman"/>
          <w:bCs/>
          <w:szCs w:val="24"/>
        </w:rPr>
        <w:t>Θα αναφερθώ αρχικά, κύριε Πρόεδρε και κύριοι Υπουργοί, σε δύο τροπολογίες, οι οποίες θεωρ</w:t>
      </w:r>
      <w:r>
        <w:rPr>
          <w:rFonts w:eastAsia="Times New Roman"/>
          <w:bCs/>
          <w:szCs w:val="24"/>
        </w:rPr>
        <w:t xml:space="preserve">ώ ότι είναι πολύ σοβαρά προβληματικές. Και η μία εξ αυτών δεν ξέρω πώς πράγματι θα μπορέσει να λειτουργήσει για τον σκοπό για τον οποίο την καταθέσατε. </w:t>
      </w:r>
    </w:p>
    <w:p w14:paraId="6341057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Αναφέρομαι στην τροπολογία σχετικά με τη δυνατότητα μετάταξης των πρώην δημοτικών υπαλλήλων στ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ημοτικ</w:t>
      </w:r>
      <w:r>
        <w:rPr>
          <w:rFonts w:eastAsia="Times New Roman" w:cs="Times New Roman"/>
          <w:szCs w:val="24"/>
        </w:rPr>
        <w:t>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στυνομί</w:t>
      </w:r>
      <w:r>
        <w:rPr>
          <w:rFonts w:eastAsia="Times New Roman" w:cs="Times New Roman"/>
          <w:szCs w:val="24"/>
        </w:rPr>
        <w:t>α</w:t>
      </w:r>
      <w:r>
        <w:rPr>
          <w:rFonts w:eastAsia="Times New Roman" w:cs="Times New Roman"/>
          <w:szCs w:val="24"/>
        </w:rPr>
        <w:t xml:space="preserve"> των δήμων. Είναι πρωτόγνωρο για εμένα –και διορθώστε με, αν κάνω λάθος- να έχουμε μια ρύθμιση η οποία έρχεται και της οποίας η ολοκλήρωση εξαρτάται από μια άλλη προϋπόθεση. </w:t>
      </w:r>
    </w:p>
    <w:p w14:paraId="6341057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Ποια είναι η άλλη προϋπόθεση; Είναι να έχει ολοκληρωθεί η διαδικασία ε</w:t>
      </w:r>
      <w:r>
        <w:rPr>
          <w:rFonts w:eastAsia="Times New Roman" w:cs="Times New Roman"/>
          <w:szCs w:val="24"/>
        </w:rPr>
        <w:t xml:space="preserve">πιλογής προσωπικού για τις φυλακές, σύμφωνα </w:t>
      </w:r>
      <w:r>
        <w:rPr>
          <w:rFonts w:eastAsia="Times New Roman" w:cs="Times New Roman"/>
          <w:szCs w:val="24"/>
        </w:rPr>
        <w:lastRenderedPageBreak/>
        <w:t>με την προκήρυξη 6Κ/2018, να έχουν βγει τα οριστικά αποτελέσματα αυτής και να έχουν γίνει ό</w:t>
      </w:r>
      <w:r>
        <w:rPr>
          <w:rFonts w:eastAsia="Times New Roman" w:cs="Times New Roman"/>
          <w:szCs w:val="24"/>
        </w:rPr>
        <w:t>ποιες</w:t>
      </w:r>
      <w:r>
        <w:rPr>
          <w:rFonts w:eastAsia="Times New Roman" w:cs="Times New Roman"/>
          <w:szCs w:val="24"/>
        </w:rPr>
        <w:t xml:space="preserve"> απαραίτητες ενέργειες πρέπει να ακολουθήσουν. Μιλάμε για την ανάγκη να φέρουν όλοι οι επιλεγέντες ιατρικές γνωματεύ</w:t>
      </w:r>
      <w:r>
        <w:rPr>
          <w:rFonts w:eastAsia="Times New Roman" w:cs="Times New Roman"/>
          <w:szCs w:val="24"/>
        </w:rPr>
        <w:t>σεις, για την ανάγκη να περάσουν όλοι αυτοί οι περίπου πεντακόσιοι επιλεγέντες αθλητικές δοκιμασίες, για την ανάγκη να γίνουν ψυχομετρικά τεστ σ’ αυτούς και</w:t>
      </w:r>
      <w:r>
        <w:rPr>
          <w:rFonts w:eastAsia="Times New Roman" w:cs="Times New Roman"/>
          <w:szCs w:val="24"/>
        </w:rPr>
        <w:t>,</w:t>
      </w:r>
      <w:r>
        <w:rPr>
          <w:rFonts w:eastAsia="Times New Roman" w:cs="Times New Roman"/>
          <w:szCs w:val="24"/>
        </w:rPr>
        <w:t xml:space="preserve"> βεβαίως, για την ανάγκη όσοι τελικώς επιλεγούν –γιατί κάποιοι οι οποίοι δεν θα περάσουν αυτά τα τε</w:t>
      </w:r>
      <w:r>
        <w:rPr>
          <w:rFonts w:eastAsia="Times New Roman" w:cs="Times New Roman"/>
          <w:szCs w:val="24"/>
        </w:rPr>
        <w:t>στ πρέπει να αντικατασταθούν από άλλους- να κάνουν την αναγκαία εκπαίδευση και όλα αυτά σύμφωνα με την τροπολογία που έχετε καταθέσει να πρέπει να γίνουν μέχρι τ</w:t>
      </w:r>
      <w:r>
        <w:rPr>
          <w:rFonts w:eastAsia="Times New Roman" w:cs="Times New Roman"/>
          <w:szCs w:val="24"/>
        </w:rPr>
        <w:t>ις</w:t>
      </w:r>
      <w:r>
        <w:rPr>
          <w:rFonts w:eastAsia="Times New Roman" w:cs="Times New Roman"/>
          <w:szCs w:val="24"/>
        </w:rPr>
        <w:t xml:space="preserve"> 29 Μαρτίου 2019. </w:t>
      </w:r>
    </w:p>
    <w:p w14:paraId="6341057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δοκιμαστεί πραγματικά το σύστημα</w:t>
      </w:r>
      <w:r>
        <w:rPr>
          <w:rFonts w:eastAsia="Times New Roman" w:cs="Times New Roman"/>
          <w:szCs w:val="24"/>
        </w:rPr>
        <w:t>,</w:t>
      </w:r>
      <w:r>
        <w:rPr>
          <w:rFonts w:eastAsia="Times New Roman" w:cs="Times New Roman"/>
          <w:szCs w:val="24"/>
        </w:rPr>
        <w:t xml:space="preserve"> για να μπορέσουμε μέσα σε πέντε μήνες</w:t>
      </w:r>
      <w:r>
        <w:rPr>
          <w:rFonts w:eastAsia="Times New Roman" w:cs="Times New Roman"/>
          <w:szCs w:val="24"/>
        </w:rPr>
        <w:t xml:space="preserve"> και ενώ δεν έχουν βγει ακόμα τα οριστικά αποτελέσματα από το ΑΣΕΠ, να έχουμε την ολοκλήρωση όλης αυτής της διαδικασίας. </w:t>
      </w:r>
    </w:p>
    <w:p w14:paraId="6341057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Νομίζω ότι γνωρίζετε κι εσείς ότι είναι αδύνατο αυτό να ολοκληρωθεί εντός πέντε μηνών. Το ερώτημα είναι γιατί, λοιπόν, φέρνετε αυτή τη</w:t>
      </w:r>
      <w:r>
        <w:rPr>
          <w:rFonts w:eastAsia="Times New Roman" w:cs="Times New Roman"/>
          <w:szCs w:val="24"/>
        </w:rPr>
        <w:t xml:space="preserve">ν τροπολογία. Γιατί τη φέρνετε με αυτή την αναγκαία προϋπόθεση της ολοκλήρωσης της προκήρυξης και της </w:t>
      </w:r>
      <w:r>
        <w:rPr>
          <w:rFonts w:eastAsia="Times New Roman" w:cs="Times New Roman"/>
          <w:szCs w:val="24"/>
        </w:rPr>
        <w:lastRenderedPageBreak/>
        <w:t>ανάληψης υπηρεσίας από τους επιτυχόντες; Ακριβώς επειδή καταλαβαίνουμε όλοι –φαντάζομαι- ότι οι φυλακές δεν μπορούν να μείνουν χωρίς φύλαξη. Γιατί η πολιτ</w:t>
      </w:r>
      <w:r>
        <w:rPr>
          <w:rFonts w:eastAsia="Times New Roman" w:cs="Times New Roman"/>
          <w:szCs w:val="24"/>
        </w:rPr>
        <w:t xml:space="preserve">ική σκοπιμότητα του να έχετε ομήρους αυτούς τους ανθρώπους </w:t>
      </w:r>
      <w:r>
        <w:rPr>
          <w:rFonts w:eastAsia="Times New Roman" w:cs="Times New Roman"/>
          <w:szCs w:val="24"/>
        </w:rPr>
        <w:t>ε</w:t>
      </w:r>
      <w:r>
        <w:rPr>
          <w:rFonts w:eastAsia="Times New Roman" w:cs="Times New Roman"/>
          <w:szCs w:val="24"/>
        </w:rPr>
        <w:t xml:space="preserve">ίναι αυτή η οποία τελικά κυριάρχησε και έρχεται αυτή τη στιγμή χωρίς ουσιαστικό λόγο αυτή η τροπολογία; </w:t>
      </w:r>
    </w:p>
    <w:p w14:paraId="6341057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Συμφωνούμε ότι από τη στιγμή που θα καλυφθούν οι ανάγκες των φυλακών σε φύλαξη</w:t>
      </w:r>
      <w:r>
        <w:rPr>
          <w:rFonts w:eastAsia="Times New Roman" w:cs="Times New Roman"/>
          <w:szCs w:val="24"/>
        </w:rPr>
        <w:t>,</w:t>
      </w:r>
      <w:r>
        <w:rPr>
          <w:rFonts w:eastAsia="Times New Roman" w:cs="Times New Roman"/>
          <w:szCs w:val="24"/>
        </w:rPr>
        <w:t xml:space="preserve"> με την ολοκλήρωση αυτού του διαγωνισμού, βεβαίως να δοθεί η δυνατότητα της μετάταξης όποιων επιθυμούν πίσω στη Δημοτική Αστυνομία. </w:t>
      </w:r>
    </w:p>
    <w:p w14:paraId="6341057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Όμως, είναι δυνατόν να νομοθετούμε υπό τέτοιες προϋποθέσεις και να αποκρύβουμε και κάτι πάρα πολύ σημαντικό, κατ’ εμέ, από </w:t>
      </w:r>
      <w:r>
        <w:rPr>
          <w:rFonts w:eastAsia="Times New Roman" w:cs="Times New Roman"/>
          <w:szCs w:val="24"/>
        </w:rPr>
        <w:t xml:space="preserve">τους ενδιαφερόμενους αυτή τη στιγμή, κουνώντας τους το μαντήλι προφανώς για τις εκλογές; </w:t>
      </w:r>
    </w:p>
    <w:p w14:paraId="6341057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που αποκρύπτουμε είναι ότι</w:t>
      </w:r>
      <w:r>
        <w:rPr>
          <w:rFonts w:eastAsia="Times New Roman" w:cs="Times New Roman"/>
          <w:szCs w:val="24"/>
        </w:rPr>
        <w:t>,</w:t>
      </w:r>
      <w:r>
        <w:rPr>
          <w:rFonts w:eastAsia="Times New Roman" w:cs="Times New Roman"/>
          <w:szCs w:val="24"/>
        </w:rPr>
        <w:t xml:space="preserve"> με βάση τον ν.2190/1994 και το άρθρο 28 αυτού του νόμου, το οποίο έχει εφαρμογή και στους φορείς της τοπικής αυτοδιοίκησης, δηλαδή στ</w:t>
      </w:r>
      <w:r>
        <w:rPr>
          <w:rFonts w:eastAsia="Times New Roman" w:cs="Times New Roman"/>
          <w:szCs w:val="24"/>
        </w:rPr>
        <w:t>ους δήμους, ένα</w:t>
      </w:r>
      <w:r>
        <w:rPr>
          <w:rFonts w:eastAsia="Times New Roman" w:cs="Times New Roman"/>
          <w:szCs w:val="24"/>
        </w:rPr>
        <w:t>ν</w:t>
      </w:r>
      <w:r>
        <w:rPr>
          <w:rFonts w:eastAsia="Times New Roman" w:cs="Times New Roman"/>
          <w:szCs w:val="24"/>
        </w:rPr>
        <w:t xml:space="preserve"> μήνα πριν από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w:t>
      </w:r>
      <w:r>
        <w:rPr>
          <w:rFonts w:eastAsia="Times New Roman" w:cs="Times New Roman"/>
          <w:szCs w:val="24"/>
        </w:rPr>
        <w:lastRenderedPageBreak/>
        <w:t>και μέχρι την ανάληψη καθηκόντων από τους νέους δημοτικούς άρχοντες, δηλαδή ουσιαστικά από τις 20 Απριλίου μέχρι και την 1</w:t>
      </w:r>
      <w:r w:rsidRPr="00E748D3">
        <w:rPr>
          <w:rFonts w:eastAsia="Times New Roman" w:cs="Times New Roman"/>
          <w:szCs w:val="24"/>
          <w:vertAlign w:val="superscript"/>
        </w:rPr>
        <w:t>η</w:t>
      </w:r>
      <w:r>
        <w:rPr>
          <w:rFonts w:eastAsia="Times New Roman" w:cs="Times New Roman"/>
          <w:szCs w:val="24"/>
        </w:rPr>
        <w:t xml:space="preserve"> Σεπτεμβρίου, κα</w:t>
      </w:r>
      <w:r>
        <w:rPr>
          <w:rFonts w:eastAsia="Times New Roman" w:cs="Times New Roman"/>
          <w:szCs w:val="24"/>
        </w:rPr>
        <w:t>μ</w:t>
      </w:r>
      <w:r>
        <w:rPr>
          <w:rFonts w:eastAsia="Times New Roman" w:cs="Times New Roman"/>
          <w:szCs w:val="24"/>
        </w:rPr>
        <w:t>μία υπηρεσιακή μεταβολή δεν μπορεί να γίνει στο προσωπικό</w:t>
      </w:r>
      <w:r>
        <w:rPr>
          <w:rFonts w:eastAsia="Times New Roman" w:cs="Times New Roman"/>
          <w:szCs w:val="24"/>
        </w:rPr>
        <w:t xml:space="preserve"> των ΟΤΑ. Αυτή η μετάταξη, η πρόσληψη</w:t>
      </w:r>
      <w:r>
        <w:rPr>
          <w:rFonts w:eastAsia="Times New Roman" w:cs="Times New Roman"/>
          <w:szCs w:val="24"/>
        </w:rPr>
        <w:t>,</w:t>
      </w:r>
      <w:r>
        <w:rPr>
          <w:rFonts w:eastAsia="Times New Roman" w:cs="Times New Roman"/>
          <w:szCs w:val="24"/>
        </w:rPr>
        <w:t xml:space="preserve"> θεωρείται τέτοια υπηρεσιακή μεταβολή. </w:t>
      </w:r>
    </w:p>
    <w:p w14:paraId="6341057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 νόμος ξεκάθαρα έχει μ</w:t>
      </w:r>
      <w:r>
        <w:rPr>
          <w:rFonts w:eastAsia="Times New Roman" w:cs="Times New Roman"/>
          <w:szCs w:val="24"/>
        </w:rPr>
        <w:t>ί</w:t>
      </w:r>
      <w:r>
        <w:rPr>
          <w:rFonts w:eastAsia="Times New Roman" w:cs="Times New Roman"/>
          <w:szCs w:val="24"/>
        </w:rPr>
        <w:t xml:space="preserve">α μόνο εξαίρεση, μόνο επείγουσες περιπτώσεις συμβάσεων ορισμένου χρόνου. Αυτή μόνο την εξαίρεση έχει ο νόμος, </w:t>
      </w:r>
      <w:proofErr w:type="spellStart"/>
      <w:r>
        <w:rPr>
          <w:rFonts w:eastAsia="Times New Roman" w:cs="Times New Roman"/>
          <w:szCs w:val="24"/>
        </w:rPr>
        <w:t>όπερ</w:t>
      </w:r>
      <w:proofErr w:type="spellEnd"/>
      <w:r>
        <w:rPr>
          <w:rFonts w:eastAsia="Times New Roman" w:cs="Times New Roman"/>
          <w:szCs w:val="24"/>
        </w:rPr>
        <w:t xml:space="preserve"> σημαίνει ότι</w:t>
      </w:r>
      <w:r>
        <w:rPr>
          <w:rFonts w:eastAsia="Times New Roman" w:cs="Times New Roman"/>
          <w:szCs w:val="24"/>
        </w:rPr>
        <w:t>,</w:t>
      </w:r>
      <w:r>
        <w:rPr>
          <w:rFonts w:eastAsia="Times New Roman" w:cs="Times New Roman"/>
          <w:szCs w:val="24"/>
        </w:rPr>
        <w:t xml:space="preserve"> εάν δεν προλάβει να ολοκλ</w:t>
      </w:r>
      <w:r>
        <w:rPr>
          <w:rFonts w:eastAsia="Times New Roman" w:cs="Times New Roman"/>
          <w:szCs w:val="24"/>
        </w:rPr>
        <w:t xml:space="preserve">ηρωθεί η διαδικασία αυτή στο διάστημα το οποίο εσείς θεσπίσατε, μετά θα πάμε τον Σεπτέμβριο, τον Οκτώβριο. </w:t>
      </w:r>
    </w:p>
    <w:p w14:paraId="6341058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Δεν είναι κακό να το πούμε σ’ αυτούς τους ανθρώπους να το γνωρίζουν. Είναι κακό να τους κοροϊδεύουμε. Είναι κακό να νομοθετούμε, ενώ ξέρουμε ότι και</w:t>
      </w:r>
      <w:r>
        <w:rPr>
          <w:rFonts w:eastAsia="Times New Roman" w:cs="Times New Roman"/>
          <w:szCs w:val="24"/>
        </w:rPr>
        <w:t xml:space="preserve"> για ουσιαστικούς και για τεχνικούς λόγους δεν μπορεί αυτό να συμβεί στο διάστημα το οποίο εσείς θέτετε με την υπογραφή σας ως απαραίτητη προϋπόθεση και βεβαίως όλο αυτό εξυπηρετεί μια συγκεκριμένη σκοπιμότητα. </w:t>
      </w:r>
    </w:p>
    <w:p w14:paraId="6341058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Κύριε Υπουργέ, επί της λογικής της τροπολογί</w:t>
      </w:r>
      <w:r>
        <w:rPr>
          <w:rFonts w:eastAsia="Times New Roman" w:cs="Times New Roman"/>
          <w:szCs w:val="24"/>
        </w:rPr>
        <w:t xml:space="preserve">ας δεν διαφωνεί η Νέα Δημοκρατία, από τη στιγμή που θα ολοκληρωθεί ο </w:t>
      </w:r>
      <w:r>
        <w:rPr>
          <w:rFonts w:eastAsia="Times New Roman" w:cs="Times New Roman"/>
          <w:szCs w:val="24"/>
        </w:rPr>
        <w:lastRenderedPageBreak/>
        <w:t>διαγωνισμός, αλλά δεν μπορούμε να δεχθούμε να υπάρχει μια τέτοια νομοθέτηση με αυτές τις προϋποθέσεις τις οποίες θέτετε, οι οποίες και νομικά ζητήματα θέτουν αλλά και ουσιαστικά</w:t>
      </w:r>
      <w:r>
        <w:rPr>
          <w:rFonts w:eastAsia="Times New Roman" w:cs="Times New Roman"/>
          <w:szCs w:val="24"/>
        </w:rPr>
        <w:t>,</w:t>
      </w:r>
      <w:r>
        <w:rPr>
          <w:rFonts w:eastAsia="Times New Roman" w:cs="Times New Roman"/>
          <w:szCs w:val="24"/>
        </w:rPr>
        <w:t xml:space="preserve"> σε σχέση</w:t>
      </w:r>
      <w:r>
        <w:rPr>
          <w:rFonts w:eastAsia="Times New Roman" w:cs="Times New Roman"/>
          <w:szCs w:val="24"/>
        </w:rPr>
        <w:t xml:space="preserve"> με τη δυνατότητα του ΑΣΕΠ αλλά και των υπολοίπων διαδικασιών που πρέπει να γίνουν και να ολοκληρώσουμε αυτή τη διαδικασία σε πέντε μήνες. Εδώ είμαστε, κύριοι συνάδελφοι, και θα το δούμε. Κακώς αυτή τη στιγμή δίνουμε αυτή την προσδοκία σ’ αυτούς τους ανθρώ</w:t>
      </w:r>
      <w:r>
        <w:rPr>
          <w:rFonts w:eastAsia="Times New Roman" w:cs="Times New Roman"/>
          <w:szCs w:val="24"/>
        </w:rPr>
        <w:t xml:space="preserve">πους. </w:t>
      </w:r>
    </w:p>
    <w:p w14:paraId="6341058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δεύτερη τροπολογία την οποία θα ήθελα να σχολιάσω –που</w:t>
      </w:r>
      <w:r>
        <w:rPr>
          <w:rFonts w:eastAsia="Times New Roman" w:cs="Times New Roman"/>
          <w:szCs w:val="24"/>
        </w:rPr>
        <w:t>,</w:t>
      </w:r>
      <w:r>
        <w:rPr>
          <w:rFonts w:eastAsia="Times New Roman" w:cs="Times New Roman"/>
          <w:szCs w:val="24"/>
        </w:rPr>
        <w:t xml:space="preserve"> βεβαίως, όσα σχόλια και αν ακουστούν από την πλευρά της Αντιπολίτευσης βλέπω ότι η πλειοψηφία δεν τα δέχεται- έχει να κάνει με το ζήτημα της παράτασης της διάταξης για την αποσυμφόρηση των φυ</w:t>
      </w:r>
      <w:r>
        <w:rPr>
          <w:rFonts w:eastAsia="Times New Roman" w:cs="Times New Roman"/>
          <w:szCs w:val="24"/>
        </w:rPr>
        <w:t xml:space="preserve">λακών. </w:t>
      </w:r>
    </w:p>
    <w:p w14:paraId="6341058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Είμαι, όμως, υποχρεωμένος να επισημάνω δυο σημαντικά πράγματα για εμένα. Το ένα που θέλω να καταλάβουν όλοι οι πολίτες είναι ότι η αιτιολογία με την οποία ήρθε η αρχική διάταξη το 2015 –και η οποία δυστυχώς συνεχίζει και υπάρχει ακόμα και σήμερα- ε</w:t>
      </w:r>
      <w:r>
        <w:rPr>
          <w:rFonts w:eastAsia="Times New Roman" w:cs="Times New Roman"/>
          <w:szCs w:val="24"/>
        </w:rPr>
        <w:t xml:space="preserve">ίναι ότι όλο αυτό αποτελεί έκτακτα μέτρα για </w:t>
      </w:r>
      <w:r>
        <w:rPr>
          <w:rFonts w:eastAsia="Times New Roman" w:cs="Times New Roman"/>
          <w:szCs w:val="24"/>
        </w:rPr>
        <w:lastRenderedPageBreak/>
        <w:t>την αποσυμφόρηση των φυλακών. Ποιος μπορεί να δεχθεί έκτακτες καταστάσεις τεσσάρων ετών; Έκτακτα μέτρα για την αποσυμφόρηση των φυλακών και μάλιστα αναφέρονται και οι αριθμοί των θέσεων των διαθεσίμων</w:t>
      </w:r>
      <w:r w:rsidRPr="003062D3">
        <w:rPr>
          <w:rFonts w:eastAsia="Times New Roman" w:cs="Times New Roman"/>
          <w:szCs w:val="24"/>
        </w:rPr>
        <w:t>,</w:t>
      </w:r>
      <w:r>
        <w:rPr>
          <w:rFonts w:eastAsia="Times New Roman" w:cs="Times New Roman"/>
          <w:szCs w:val="24"/>
        </w:rPr>
        <w:t xml:space="preserve"> σε σχέση </w:t>
      </w:r>
      <w:r>
        <w:rPr>
          <w:rFonts w:eastAsia="Times New Roman" w:cs="Times New Roman"/>
          <w:szCs w:val="24"/>
        </w:rPr>
        <w:t>με τους κρατούμενους. Ε, δεν μπορεί σε μια ευνομούμενη πολιτεία να εξαρτάται το ποιος θα μπει φυλακή, το ποιος θα μείνει, το ποιος θα εκτίσει την ποινή του από το ότι έπρεπε να έχουμε δέκα χιλιάδες θέσεις και έχουμε εννιά χιλιάδες.</w:t>
      </w:r>
    </w:p>
    <w:p w14:paraId="6341058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Πρέπει η πολιτεία με άλλ</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τρόπο να φροντίσει να βρει τη λύση</w:t>
      </w:r>
      <w:r w:rsidRPr="003062D3">
        <w:rPr>
          <w:rFonts w:eastAsia="Times New Roman" w:cs="Times New Roman"/>
          <w:szCs w:val="24"/>
        </w:rPr>
        <w:t>,</w:t>
      </w:r>
      <w:r>
        <w:rPr>
          <w:rFonts w:eastAsia="Times New Roman" w:cs="Times New Roman"/>
          <w:szCs w:val="24"/>
        </w:rPr>
        <w:t xml:space="preserve"> για να υπάρχουν πράγματι αυτές οι συνθήκες που πρέπει να έχουν οι κρατούμενοι. Όμως, στην περίπτωση που αναγκαστεί να το κάνει, δεν πρέπει να επιλέξει τα αδικήματα μικρής ποινικής και ηθικής απαξίας, έτσι ώστε και το </w:t>
      </w:r>
      <w:r>
        <w:rPr>
          <w:rFonts w:eastAsia="Times New Roman" w:cs="Times New Roman"/>
          <w:szCs w:val="24"/>
        </w:rPr>
        <w:t>αίσθημα δικαίου και ασφάλειας στους υπόλοιπους πολίτες να μη διαταράσσεται; Δεν πρέπει να εξαιρέσουμε πλήρως πολλά αδικήματα τα οποία εμπεριέχονται; Δεν πρέπει να αφήσουμε μόνο τα μικρότερα αδικήματα, αν τελικά πρέπει να γίνει αυτό, ιδίως όταν είναι η τέτα</w:t>
      </w:r>
      <w:r>
        <w:rPr>
          <w:rFonts w:eastAsia="Times New Roman" w:cs="Times New Roman"/>
          <w:szCs w:val="24"/>
        </w:rPr>
        <w:t xml:space="preserve">ρτη χρονιά που γίνεται ουσιαστικά με τον ίδιο τρόπο; </w:t>
      </w:r>
    </w:p>
    <w:p w14:paraId="6341058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341058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Ολοκληρώνω, κύριε Πρόεδρε, σε μισό λεπτό.</w:t>
      </w:r>
    </w:p>
    <w:p w14:paraId="6341058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Τα στατιστικά στοιχεία περί δήθεν επιτυχίας ή αποτυχίας του μέτρου δεν με αγ</w:t>
      </w:r>
      <w:r>
        <w:rPr>
          <w:rFonts w:eastAsia="Times New Roman" w:cs="Times New Roman"/>
          <w:szCs w:val="24"/>
        </w:rPr>
        <w:t>γίζουν, όπως δεν θα πρέπει να αγγίζουν κανέναν πολίτη. Μία περίπτωση να υπάρχει, μία, που έρχεται ο νομοθέτης και με αυτό</w:t>
      </w:r>
      <w:r>
        <w:rPr>
          <w:rFonts w:eastAsia="Times New Roman" w:cs="Times New Roman"/>
          <w:szCs w:val="24"/>
        </w:rPr>
        <w:t>ν</w:t>
      </w:r>
      <w:r>
        <w:rPr>
          <w:rFonts w:eastAsia="Times New Roman" w:cs="Times New Roman"/>
          <w:szCs w:val="24"/>
        </w:rPr>
        <w:t xml:space="preserve"> τον τρόπο φροντίζει για την αποφυλάκιση κάποιου, ο οποίος διαπράττει ένα άλλο αδίκημα, αυτός που θα υποστεί τις συνέπειες</w:t>
      </w:r>
      <w:r>
        <w:rPr>
          <w:rFonts w:eastAsia="Times New Roman" w:cs="Times New Roman"/>
          <w:szCs w:val="24"/>
        </w:rPr>
        <w:t xml:space="preserve"> δεν μπορεί να το αποδεχθεί, δεν μπορεί να το παραδεχθεί και</w:t>
      </w:r>
      <w:r>
        <w:rPr>
          <w:rFonts w:eastAsia="Times New Roman" w:cs="Times New Roman"/>
          <w:szCs w:val="24"/>
        </w:rPr>
        <w:t>,</w:t>
      </w:r>
      <w:r>
        <w:rPr>
          <w:rFonts w:eastAsia="Times New Roman" w:cs="Times New Roman"/>
          <w:szCs w:val="24"/>
        </w:rPr>
        <w:t xml:space="preserve"> βεβαίως</w:t>
      </w:r>
      <w:r w:rsidRPr="003062D3">
        <w:rPr>
          <w:rFonts w:eastAsia="Times New Roman" w:cs="Times New Roman"/>
          <w:szCs w:val="24"/>
        </w:rPr>
        <w:t>,</w:t>
      </w:r>
      <w:r>
        <w:rPr>
          <w:rFonts w:eastAsia="Times New Roman" w:cs="Times New Roman"/>
          <w:szCs w:val="24"/>
        </w:rPr>
        <w:t xml:space="preserve"> αντιδρά σε όλη αυτή την κατάσταση</w:t>
      </w:r>
      <w:r w:rsidRPr="003062D3">
        <w:rPr>
          <w:rFonts w:eastAsia="Times New Roman" w:cs="Times New Roman"/>
          <w:szCs w:val="24"/>
        </w:rPr>
        <w:t>,</w:t>
      </w:r>
      <w:r>
        <w:rPr>
          <w:rFonts w:eastAsia="Times New Roman" w:cs="Times New Roman"/>
          <w:szCs w:val="24"/>
        </w:rPr>
        <w:t xml:space="preserve"> την οποία δημιουργούμε εμείς με αυτή τη νομοθέτηση που γίνεται εδώ.</w:t>
      </w:r>
    </w:p>
    <w:p w14:paraId="6341058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Νομίζω ότι αυτό πρέπει να τελειώσει</w:t>
      </w:r>
      <w:r w:rsidRPr="003062D3">
        <w:rPr>
          <w:rFonts w:eastAsia="Times New Roman" w:cs="Times New Roman"/>
          <w:szCs w:val="24"/>
        </w:rPr>
        <w:t xml:space="preserve">. </w:t>
      </w:r>
      <w:r>
        <w:rPr>
          <w:rFonts w:eastAsia="Times New Roman" w:cs="Times New Roman"/>
          <w:szCs w:val="24"/>
        </w:rPr>
        <w:t>Είναι θέμα αρχής για εμάς, είναι υποχρέωση να</w:t>
      </w:r>
      <w:r>
        <w:rPr>
          <w:rFonts w:eastAsia="Times New Roman" w:cs="Times New Roman"/>
          <w:szCs w:val="24"/>
        </w:rPr>
        <w:t xml:space="preserve"> διασφαλίσετε τις συνθήκες που είναι αναγκαίες, αλλά δεν μπορείτε με τη δικαιολογία των επειγόντων μέτρων για τέσσερα χρόνια να συνεχίζεται αυτή η κατάσταση.</w:t>
      </w:r>
    </w:p>
    <w:p w14:paraId="6341058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341058A" w14:textId="77777777" w:rsidR="000640C0" w:rsidRDefault="00F37498">
      <w:pPr>
        <w:spacing w:line="600" w:lineRule="auto"/>
        <w:ind w:firstLine="720"/>
        <w:jc w:val="center"/>
        <w:rPr>
          <w:rFonts w:eastAsia="Times New Roman" w:cs="Times New Roman"/>
          <w:szCs w:val="24"/>
        </w:rPr>
      </w:pPr>
      <w:r w:rsidRPr="004435C8">
        <w:rPr>
          <w:rFonts w:eastAsia="Times New Roman" w:cs="Times New Roman"/>
          <w:szCs w:val="24"/>
        </w:rPr>
        <w:lastRenderedPageBreak/>
        <w:t>(Χειροκροτήματα από την πτ</w:t>
      </w:r>
      <w:r>
        <w:rPr>
          <w:rFonts w:eastAsia="Times New Roman" w:cs="Times New Roman"/>
          <w:szCs w:val="24"/>
        </w:rPr>
        <w:t>έρυγα της Νέας Δημοκρατίας)</w:t>
      </w:r>
    </w:p>
    <w:p w14:paraId="6341058B" w14:textId="77777777" w:rsidR="000640C0" w:rsidRDefault="00F37498">
      <w:pPr>
        <w:spacing w:line="600" w:lineRule="auto"/>
        <w:ind w:firstLine="720"/>
        <w:jc w:val="both"/>
        <w:rPr>
          <w:rFonts w:eastAsia="Times New Roman" w:cs="Times New Roman"/>
          <w:szCs w:val="24"/>
        </w:rPr>
      </w:pPr>
      <w:r w:rsidRPr="004435C8">
        <w:rPr>
          <w:rFonts w:eastAsia="Times New Roman" w:cs="Times New Roman"/>
          <w:b/>
          <w:szCs w:val="24"/>
        </w:rPr>
        <w:t>ΠΡΟΕΔΡΕΥΩΝ (Α</w:t>
      </w:r>
      <w:r w:rsidRPr="004435C8">
        <w:rPr>
          <w:rFonts w:eastAsia="Times New Roman" w:cs="Times New Roman"/>
          <w:b/>
          <w:szCs w:val="24"/>
        </w:rPr>
        <w:t>ναστάσιος Κουράκης):</w:t>
      </w:r>
      <w:r>
        <w:rPr>
          <w:rFonts w:eastAsia="Times New Roman" w:cs="Times New Roman"/>
          <w:b/>
          <w:szCs w:val="24"/>
        </w:rPr>
        <w:t xml:space="preserve"> </w:t>
      </w:r>
      <w:r>
        <w:rPr>
          <w:rFonts w:eastAsia="Times New Roman" w:cs="Times New Roman"/>
          <w:szCs w:val="24"/>
        </w:rPr>
        <w:t>Ευχαριστούμε τον κ. Γεωργαντά.</w:t>
      </w:r>
    </w:p>
    <w:p w14:paraId="6341058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Νικόλαος Παρασκευόπουλος, ο οποίος έχει καταθέσει και μια σχετική τροπολογία που θα μας αναπτύξει, φαντάζομαι. </w:t>
      </w:r>
    </w:p>
    <w:p w14:paraId="6341058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Στη συνέχεια να γνωρίζετε ότι</w:t>
      </w:r>
      <w:r>
        <w:rPr>
          <w:rFonts w:eastAsia="Times New Roman" w:cs="Times New Roman"/>
          <w:szCs w:val="24"/>
        </w:rPr>
        <w:t>,</w:t>
      </w:r>
      <w:r>
        <w:rPr>
          <w:rFonts w:eastAsia="Times New Roman" w:cs="Times New Roman"/>
          <w:szCs w:val="24"/>
        </w:rPr>
        <w:t xml:space="preserve"> για τεχνικούς λόγους</w:t>
      </w:r>
      <w:r>
        <w:rPr>
          <w:rFonts w:eastAsia="Times New Roman" w:cs="Times New Roman"/>
          <w:szCs w:val="24"/>
        </w:rPr>
        <w:t>,</w:t>
      </w:r>
      <w:r>
        <w:rPr>
          <w:rFonts w:eastAsia="Times New Roman" w:cs="Times New Roman"/>
          <w:szCs w:val="24"/>
        </w:rPr>
        <w:t xml:space="preserve"> θα χρειαστεί να διακόψουμε για λίγο και θα συνεχίσουμε τη διαδικασία.</w:t>
      </w:r>
    </w:p>
    <w:p w14:paraId="6341058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Ορίστε, κύριε Παρασκευόπουλε, έχετε τον λόγο.</w:t>
      </w:r>
    </w:p>
    <w:p w14:paraId="6341058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Ευχαριστώ, κύριε Πρόεδρε.</w:t>
      </w:r>
    </w:p>
    <w:p w14:paraId="6341059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τροπολογία έχει κατατεθεί από τρεις Βουλευτές -και από την κ. Χριστοδουλοπούλου και α</w:t>
      </w:r>
      <w:r>
        <w:rPr>
          <w:rFonts w:eastAsia="Times New Roman" w:cs="Times New Roman"/>
          <w:szCs w:val="24"/>
        </w:rPr>
        <w:t xml:space="preserve">πό τον κ. Τσίρκα και εμένα- και θα ξεκινήσω με αυτή. Αφορά την αποποινικοποίηση του εγκλήματος της επαιτείας, το οποίο προβλέπεται ως πταίσμα στο </w:t>
      </w:r>
      <w:r>
        <w:rPr>
          <w:rFonts w:eastAsia="Times New Roman" w:cs="Times New Roman"/>
          <w:szCs w:val="24"/>
        </w:rPr>
        <w:lastRenderedPageBreak/>
        <w:t>άρθρο 407 του Ποινικού Κώδικα και θα ήθελα να πω δυο λόγια για το θέμα αυτό.</w:t>
      </w:r>
    </w:p>
    <w:p w14:paraId="6341059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διάταξη του άρθρου 407 για την </w:t>
      </w:r>
      <w:r>
        <w:rPr>
          <w:rFonts w:eastAsia="Times New Roman" w:cs="Times New Roman"/>
          <w:szCs w:val="24"/>
        </w:rPr>
        <w:t xml:space="preserve">επαιτεία υπάρχει εξαρχής στον Ποινικό Κώδικα από το 1950 και δέχεται κριτική για την ύπαρξή της σχεδόν έκτοτε. Ήδη στο βιβλίο του για τη διαλεκτική έννοια των έννομων αγαθών ο </w:t>
      </w:r>
      <w:r>
        <w:rPr>
          <w:rFonts w:eastAsia="Times New Roman" w:cs="Times New Roman"/>
          <w:szCs w:val="24"/>
        </w:rPr>
        <w:t>κ</w:t>
      </w:r>
      <w:r>
        <w:rPr>
          <w:rFonts w:eastAsia="Times New Roman" w:cs="Times New Roman"/>
          <w:szCs w:val="24"/>
        </w:rPr>
        <w:t xml:space="preserve">αθηγητής </w:t>
      </w:r>
      <w:proofErr w:type="spellStart"/>
      <w:r>
        <w:rPr>
          <w:rFonts w:eastAsia="Times New Roman" w:cs="Times New Roman"/>
          <w:szCs w:val="24"/>
        </w:rPr>
        <w:t>Μανωλεδάκης</w:t>
      </w:r>
      <w:proofErr w:type="spellEnd"/>
      <w:r>
        <w:rPr>
          <w:rFonts w:eastAsia="Times New Roman" w:cs="Times New Roman"/>
          <w:szCs w:val="24"/>
        </w:rPr>
        <w:t xml:space="preserve"> έγραφε ότι πρέπει να αποποινικοποιηθεί αυτή η πράξη, γιατί</w:t>
      </w:r>
      <w:r>
        <w:rPr>
          <w:rFonts w:eastAsia="Times New Roman" w:cs="Times New Roman"/>
          <w:szCs w:val="24"/>
        </w:rPr>
        <w:t xml:space="preserve"> δεν προσβάλλει κανένα έννομο αγαθό, δεν θέτει σε κίνδυνο τρίτους ανθρώπους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μπορεί να προκαλεί μια αισθητική ενόχληση ίσως σε κάποιους ανθρώπους, αλλά το Ποινικό Δίκαιο είναι ένα έσχατο μέσο επέμβασης της κοινωνίας και βαρύ, με κυρ</w:t>
      </w:r>
      <w:r>
        <w:rPr>
          <w:rFonts w:eastAsia="Times New Roman" w:cs="Times New Roman"/>
          <w:szCs w:val="24"/>
        </w:rPr>
        <w:t>ώσεις που είναι στερητικές της ελευθερίας, προσβλητικές της περιουσίας και δεν επιτρέπεται στην περίπτωση της επαιτείας αυτό να συντρέχει. Επιπλέον, είναι και κακότεχνη μια διάταξη</w:t>
      </w:r>
      <w:r>
        <w:rPr>
          <w:rFonts w:eastAsia="Times New Roman" w:cs="Times New Roman"/>
          <w:szCs w:val="24"/>
        </w:rPr>
        <w:t>,</w:t>
      </w:r>
      <w:r>
        <w:rPr>
          <w:rFonts w:eastAsia="Times New Roman" w:cs="Times New Roman"/>
          <w:szCs w:val="24"/>
        </w:rPr>
        <w:t xml:space="preserve"> που στηρίζεται στην ποινικοποίηση του φρονήματος.</w:t>
      </w:r>
    </w:p>
    <w:p w14:paraId="6341059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η διάταξη</w:t>
      </w:r>
      <w:r>
        <w:rPr>
          <w:rFonts w:eastAsia="Times New Roman" w:cs="Times New Roman"/>
          <w:szCs w:val="24"/>
        </w:rPr>
        <w:t xml:space="preserve"> για πολλά χρόνια επιβίωνε στην ελληνική ποινική νομοθεσία, γιατί ήταν περίπου σε αχρησία, δεν είχε ασχοληθεί η ελληνική πολιτεία ιδιαίτερα με την καταστολή </w:t>
      </w:r>
      <w:r>
        <w:rPr>
          <w:rFonts w:eastAsia="Times New Roman" w:cs="Times New Roman"/>
          <w:szCs w:val="24"/>
        </w:rPr>
        <w:lastRenderedPageBreak/>
        <w:t>πράξεων επαιτείας, οι οποίες αντιμετωπίζονται πιο πολύ με κοινωνικά μέσα ή και διοικητικά πολλές φο</w:t>
      </w:r>
      <w:r>
        <w:rPr>
          <w:rFonts w:eastAsia="Times New Roman" w:cs="Times New Roman"/>
          <w:szCs w:val="24"/>
        </w:rPr>
        <w:t>ρές, παρά με ποινικά.</w:t>
      </w:r>
    </w:p>
    <w:p w14:paraId="6341059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Ωστόσο, τις τελευταίες ημέρες είχαμε ένα φαινόμενο αθρόων προσαγωγών στην Αστυνομία και κάποιων συλλήψεων, απ’ όσο άκουσα, μουσικών του δρόμου σε κάποιες περιοχές της χώρας και μάλιστα στη Θεσσαλονίκη. Έτσι, το πρόβλημα έγινε διπλό. Α</w:t>
      </w:r>
      <w:r>
        <w:rPr>
          <w:rFonts w:eastAsia="Times New Roman" w:cs="Times New Roman"/>
          <w:szCs w:val="24"/>
        </w:rPr>
        <w:t>πό τη μία πλευρά, έχουμε την ποινικοποίηση μιας πράξης, η οποία δεν θέτει σε κίνδυνο ή δεν προσβάλλει τρίτους και</w:t>
      </w:r>
      <w:r>
        <w:rPr>
          <w:rFonts w:eastAsia="Times New Roman" w:cs="Times New Roman"/>
          <w:szCs w:val="24"/>
        </w:rPr>
        <w:t>,</w:t>
      </w:r>
      <w:r>
        <w:rPr>
          <w:rFonts w:eastAsia="Times New Roman" w:cs="Times New Roman"/>
          <w:szCs w:val="24"/>
        </w:rPr>
        <w:t xml:space="preserve"> από την άλλη πλευρά, είχαμε και ένα φαινόμενο καταστολής του πολιτισμού, διότι βεβαίως το φαινόμενο της εκτέλεσης της μουσικής στους δρόμους </w:t>
      </w:r>
      <w:r>
        <w:rPr>
          <w:rFonts w:eastAsia="Times New Roman" w:cs="Times New Roman"/>
          <w:szCs w:val="24"/>
        </w:rPr>
        <w:t xml:space="preserve">είναι ένα πολιτιστικό φαινόμενο. Η μουσική ομορφαίνει τις γειτονιές, τις πόλεις, όλοι οι πολυταξιδεμένοι ή έστω και οι λίγο </w:t>
      </w:r>
      <w:proofErr w:type="spellStart"/>
      <w:r>
        <w:rPr>
          <w:rFonts w:eastAsia="Times New Roman" w:cs="Times New Roman"/>
          <w:szCs w:val="24"/>
        </w:rPr>
        <w:t>ταξιδεμένοι</w:t>
      </w:r>
      <w:proofErr w:type="spellEnd"/>
      <w:r>
        <w:rPr>
          <w:rFonts w:eastAsia="Times New Roman" w:cs="Times New Roman"/>
          <w:szCs w:val="24"/>
        </w:rPr>
        <w:t xml:space="preserve"> έχουν δει και σε άλλες πόλεις πώς αυτό το φαινόμενο…</w:t>
      </w:r>
    </w:p>
    <w:p w14:paraId="63410594"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Ας εξαιρεθεί αυτή η δραστηριότητα. </w:t>
      </w:r>
    </w:p>
    <w:p w14:paraId="63410595"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ΠΑΡΑΣΚΕΥΟΠΟΥΛΟΣ: </w:t>
      </w:r>
      <w:r>
        <w:rPr>
          <w:rFonts w:eastAsia="Times New Roman" w:cs="Times New Roman"/>
          <w:szCs w:val="24"/>
        </w:rPr>
        <w:t xml:space="preserve">Νομίζω ότι προηγουμένως, κύριε Τζαβάρα, εξέθεσα και τους γενικούς λόγους για </w:t>
      </w:r>
      <w:r>
        <w:rPr>
          <w:rFonts w:eastAsia="Times New Roman" w:cs="Times New Roman"/>
          <w:szCs w:val="24"/>
        </w:rPr>
        <w:lastRenderedPageBreak/>
        <w:t xml:space="preserve">το έγκλημα της επαιτείας. Νομίζω ότι δεν προσβάλλει κανένα νόμιμο αγαθό και σωστά τόσα χρόνια ήταν σε αχρησία. </w:t>
      </w:r>
    </w:p>
    <w:p w14:paraId="63410596"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Την αξία του ανθρώπου.</w:t>
      </w:r>
    </w:p>
    <w:p w14:paraId="63410597"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Άκουσα, βέβαια, τον κ. Αθανασίου, ο οποίος είπε ότι η διάταξη αυτή συσχετίζεται και με άλλα πταίσματα. Δεν ξέρω πού θα καταλήξει η νομοπαρασκευαστική επιτροπή του Ποινικού Κώδικα. Πιθανότατα θα προτείνει όλα τα πταίσματα να καταργ</w:t>
      </w:r>
      <w:r>
        <w:rPr>
          <w:rFonts w:eastAsia="Times New Roman" w:cs="Times New Roman"/>
          <w:szCs w:val="24"/>
        </w:rPr>
        <w:t>ηθούν και να δώσουν τη θέση τους σε διοικητικές παραβάσεις, αλλά</w:t>
      </w:r>
      <w:r>
        <w:rPr>
          <w:rFonts w:eastAsia="Times New Roman" w:cs="Times New Roman"/>
          <w:szCs w:val="24"/>
        </w:rPr>
        <w:t>,</w:t>
      </w:r>
      <w:r>
        <w:rPr>
          <w:rFonts w:eastAsia="Times New Roman" w:cs="Times New Roman"/>
          <w:szCs w:val="24"/>
        </w:rPr>
        <w:t xml:space="preserve"> ούτως ή άλλως</w:t>
      </w:r>
      <w:r>
        <w:rPr>
          <w:rFonts w:eastAsia="Times New Roman" w:cs="Times New Roman"/>
          <w:szCs w:val="24"/>
        </w:rPr>
        <w:t>,</w:t>
      </w:r>
      <w:r>
        <w:rPr>
          <w:rFonts w:eastAsia="Times New Roman" w:cs="Times New Roman"/>
          <w:szCs w:val="24"/>
        </w:rPr>
        <w:t xml:space="preserve"> τέτοια φαινόμενα συσχετισμού συστημικού με άλλες ρυθμίσεις μπορούν να αντιμετωπιστούν από μια νομοπαρασκευαστική επιτροπή. </w:t>
      </w:r>
    </w:p>
    <w:p w14:paraId="6341059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Αυτό το οποίο προέχει σήμερα είναι η </w:t>
      </w:r>
      <w:proofErr w:type="spellStart"/>
      <w:r>
        <w:rPr>
          <w:rFonts w:eastAsia="Times New Roman" w:cs="Times New Roman"/>
          <w:szCs w:val="24"/>
        </w:rPr>
        <w:t>τιμώρηση</w:t>
      </w:r>
      <w:proofErr w:type="spellEnd"/>
      <w:r>
        <w:rPr>
          <w:rFonts w:eastAsia="Times New Roman" w:cs="Times New Roman"/>
          <w:szCs w:val="24"/>
        </w:rPr>
        <w:t xml:space="preserve"> μίας </w:t>
      </w:r>
      <w:r>
        <w:rPr>
          <w:rFonts w:eastAsia="Times New Roman" w:cs="Times New Roman"/>
          <w:szCs w:val="24"/>
        </w:rPr>
        <w:t>πράξης που δεν έχει άδικο χαρακτήρα και η οποία στηρίζει αυτή τη στιγμή ένα φαινόμενο καταστολής της τέχνης, που πρέπει πραγματικά να ανασταλεί και να πάψει να υπάρχει αυτή η αποτροπή της καλλιτεχνικής δραστηριότητας. Αυτό, νομίζω, διασφαλίζει η συγκεκριμέ</w:t>
      </w:r>
      <w:r>
        <w:rPr>
          <w:rFonts w:eastAsia="Times New Roman" w:cs="Times New Roman"/>
          <w:szCs w:val="24"/>
        </w:rPr>
        <w:t xml:space="preserve">νη ρύθμιση, η οποία ελπίζω να έχει μια θετική </w:t>
      </w:r>
      <w:r>
        <w:rPr>
          <w:rFonts w:eastAsia="Times New Roman" w:cs="Times New Roman"/>
          <w:szCs w:val="24"/>
        </w:rPr>
        <w:lastRenderedPageBreak/>
        <w:t xml:space="preserve">υποδοχή απ’ όλες τις πλευρές, απ’ όλα τα κόμματα του Κοινοβουλίου. </w:t>
      </w:r>
    </w:p>
    <w:p w14:paraId="6341059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αναφερθώ με δυο λόγια στην παράταση του </w:t>
      </w:r>
      <w:proofErr w:type="spellStart"/>
      <w:r>
        <w:rPr>
          <w:rFonts w:eastAsia="Times New Roman" w:cs="Times New Roman"/>
          <w:szCs w:val="24"/>
        </w:rPr>
        <w:t>αποσυμφορητικού</w:t>
      </w:r>
      <w:proofErr w:type="spellEnd"/>
      <w:r>
        <w:rPr>
          <w:rFonts w:eastAsia="Times New Roman" w:cs="Times New Roman"/>
          <w:szCs w:val="24"/>
        </w:rPr>
        <w:t xml:space="preserve"> νόμου. Νομίζω ότι πολλές συζητήσεις που έχουν γίνει μέσα στο Κοι</w:t>
      </w:r>
      <w:r>
        <w:rPr>
          <w:rFonts w:eastAsia="Times New Roman" w:cs="Times New Roman"/>
          <w:szCs w:val="24"/>
        </w:rPr>
        <w:t>νοβούλιο έχουν θυμίσει σε όλους ότι η ρύθμιση αυτή αφ</w:t>
      </w:r>
      <w:r>
        <w:rPr>
          <w:rFonts w:eastAsia="Times New Roman" w:cs="Times New Roman"/>
          <w:szCs w:val="24"/>
        </w:rPr>
        <w:t xml:space="preserve">’ </w:t>
      </w:r>
      <w:r>
        <w:rPr>
          <w:rFonts w:eastAsia="Times New Roman" w:cs="Times New Roman"/>
          <w:szCs w:val="24"/>
        </w:rPr>
        <w:t>ενός βελτίωσε τις συνθήκες μέσα στις φυλακές από ένα φαινόμενο συμφόρησης, το οποίο είχε φθάσει σε δραματικά επίπεδα, αφ</w:t>
      </w:r>
      <w:r>
        <w:rPr>
          <w:rFonts w:eastAsia="Times New Roman" w:cs="Times New Roman"/>
          <w:szCs w:val="24"/>
        </w:rPr>
        <w:t xml:space="preserve">’ </w:t>
      </w:r>
      <w:r>
        <w:rPr>
          <w:rFonts w:eastAsia="Times New Roman" w:cs="Times New Roman"/>
          <w:szCs w:val="24"/>
        </w:rPr>
        <w:t>ετέρου βελτίωσε τη διεθνή εικόνα και θέση της χώρας, η οποία είχε πολλές καταδί</w:t>
      </w:r>
      <w:r>
        <w:rPr>
          <w:rFonts w:eastAsia="Times New Roman" w:cs="Times New Roman"/>
          <w:szCs w:val="24"/>
        </w:rPr>
        <w:t xml:space="preserve">κες εξαιτίας αυτού του φαινομένου –το είπε και η κ. </w:t>
      </w:r>
      <w:proofErr w:type="spellStart"/>
      <w:r>
        <w:rPr>
          <w:rFonts w:eastAsia="Times New Roman" w:cs="Times New Roman"/>
          <w:szCs w:val="24"/>
        </w:rPr>
        <w:t>Κοζομπόλη</w:t>
      </w:r>
      <w:proofErr w:type="spellEnd"/>
      <w:r>
        <w:rPr>
          <w:rFonts w:eastAsia="Times New Roman" w:cs="Times New Roman"/>
          <w:szCs w:val="24"/>
        </w:rPr>
        <w:t xml:space="preserve"> προηγουμένως- και εκ τρίτου, όχι μόνο δεν συνδέθηκε με αύξηση της βαριάς εγκληματικότητας, αλλά ίσα-ίσα, σύμφωνα με τα λεπτομερή στοιχεία τα οποία εισέφερε ο Υπουργός, ο κ. Καλογήρου</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απ’ ό</w:t>
      </w:r>
      <w:r>
        <w:rPr>
          <w:rFonts w:eastAsia="Times New Roman" w:cs="Times New Roman"/>
          <w:szCs w:val="24"/>
        </w:rPr>
        <w:t xml:space="preserve">,τι θυμάμαι, τα κατέθεσε και με έγγραφο και εδώ στη Βουλή, συνδέεται και με μείωση της βαριάς εγκληματικότητας. Αναφέρθηκε ο Υπουργός σε εγκλήματα ανθρωποκτονίας, ληστείας και βιασμού, τα οποία έχουν μειωθεί κατά τον τελευταίο καιρό σε απόλυτο αριθμό. </w:t>
      </w:r>
    </w:p>
    <w:p w14:paraId="6341059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όλη τη μείωση της εγκληματικότητας που συνδέθηκε με αυτή τη ρύθμιση, υπήρξε μία ρητορεία γενικευμένη, με ρυθμό καταιγιστικό και με έκταση και χαρακτηριστικά προπαγάνδας, η οποία εμφάνιζε τη χώρα να είναι ευάλωτη από εγκληματίες που βγήκαν ξαφνικά από τη </w:t>
      </w:r>
      <w:r>
        <w:rPr>
          <w:rFonts w:eastAsia="Times New Roman" w:cs="Times New Roman"/>
          <w:szCs w:val="24"/>
        </w:rPr>
        <w:t xml:space="preserve">φυλακή και εγκληματούν. </w:t>
      </w:r>
    </w:p>
    <w:p w14:paraId="6341059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Πώς επιτεύχθηκε η παρουσίαση αυτής της εικόνας; Με τεχνάσματα. Δηλαδή, ενώ η εγκληματικότητα είχε μειωθεί –και αυτό </w:t>
      </w:r>
      <w:proofErr w:type="spellStart"/>
      <w:r>
        <w:rPr>
          <w:rFonts w:eastAsia="Times New Roman" w:cs="Times New Roman"/>
          <w:szCs w:val="24"/>
        </w:rPr>
        <w:t>προέκυπτε</w:t>
      </w:r>
      <w:proofErr w:type="spellEnd"/>
      <w:r>
        <w:rPr>
          <w:rFonts w:eastAsia="Times New Roman" w:cs="Times New Roman"/>
          <w:szCs w:val="24"/>
        </w:rPr>
        <w:t xml:space="preserve"> από τις μετρήσεις-, έγινε από απόσπαση δυο ή τριών περιπτώσεων, οι οποίες εμφανίστηκαν σαν να στηρίζουν, </w:t>
      </w:r>
      <w:r>
        <w:rPr>
          <w:rFonts w:eastAsia="Times New Roman" w:cs="Times New Roman"/>
          <w:szCs w:val="24"/>
        </w:rPr>
        <w:t xml:space="preserve">σαν να αποδεικνύουν ένα γενικό φαινόμενο και είχε δημιουργηθεί στον κόσμο η εντύπωση «να, και αυτός βγήκε με τον </w:t>
      </w:r>
      <w:proofErr w:type="spellStart"/>
      <w:r>
        <w:rPr>
          <w:rFonts w:eastAsia="Times New Roman" w:cs="Times New Roman"/>
          <w:szCs w:val="24"/>
        </w:rPr>
        <w:t>αποσυμφορητικό</w:t>
      </w:r>
      <w:proofErr w:type="spellEnd"/>
      <w:r>
        <w:rPr>
          <w:rFonts w:eastAsia="Times New Roman" w:cs="Times New Roman"/>
          <w:szCs w:val="24"/>
        </w:rPr>
        <w:t xml:space="preserve"> νόμο και ο άλλος» κ.λπ.. Το φαινόμενο αυτό, ήδη στο λύκειο, στο γυμνάσιο, πολλοί μαθαίνουμε ότι λέγεται ατελής επαγωγή. Παίρνεις</w:t>
      </w:r>
      <w:r>
        <w:rPr>
          <w:rFonts w:eastAsia="Times New Roman" w:cs="Times New Roman"/>
          <w:szCs w:val="24"/>
        </w:rPr>
        <w:t xml:space="preserve"> μια περίπτωση και την εμφανίζεις σαν γενικό φαινόμενο, ενώ βεβαίως δεν είναι. </w:t>
      </w:r>
    </w:p>
    <w:p w14:paraId="6341059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Δεν ήταν, όμως, μόνο αυτό το τέχνασμα. Υπήρχαν και πολλά άλλα, τα οποία νομίζω ότι έγιναν γνωστά, αλλά ίσως και </w:t>
      </w:r>
      <w:r>
        <w:rPr>
          <w:rFonts w:eastAsia="Times New Roman" w:cs="Times New Roman"/>
          <w:szCs w:val="24"/>
        </w:rPr>
        <w:lastRenderedPageBreak/>
        <w:t>σ’ αυτή τη στιγμή, της ανανέωσης της χρονικής ισχύος της ρύθμιση</w:t>
      </w:r>
      <w:r>
        <w:rPr>
          <w:rFonts w:eastAsia="Times New Roman" w:cs="Times New Roman"/>
          <w:szCs w:val="24"/>
        </w:rPr>
        <w:t xml:space="preserve">ς με αυτή τη γενική κατεύθυνση, είναι θετικό να τα θυμηθούμε. </w:t>
      </w:r>
    </w:p>
    <w:p w14:paraId="6341059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Από τις φυλακές μας ετησίως εξέρχονται χιλιάδες άνθρωποι. Διότι κάποιοι εισέρχονται και κάποιοι άλλοι εξέρχονται. Αυτοί που εξέρχονται, όπως γνώριζα και όπως πληροφορούμαι και σήμερα, είναι όντ</w:t>
      </w:r>
      <w:r>
        <w:rPr>
          <w:rFonts w:eastAsia="Times New Roman" w:cs="Times New Roman"/>
          <w:szCs w:val="24"/>
        </w:rPr>
        <w:t xml:space="preserve">ως χιλιάδες. Πιθανώς, να είναι πέντε ή έξι ή επτά ή οκτώ ή εννέα χιλιάδες τον χρόνο όσοι εξέρχονται. </w:t>
      </w:r>
    </w:p>
    <w:p w14:paraId="6341059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rPr>
        <w:t>αποφυλακιστήριο</w:t>
      </w:r>
      <w:proofErr w:type="spellEnd"/>
      <w:r>
        <w:rPr>
          <w:rFonts w:eastAsia="Times New Roman" w:cs="Times New Roman"/>
          <w:szCs w:val="24"/>
        </w:rPr>
        <w:t xml:space="preserve"> όλων όσοι εξέρχονται μνημονεύεται ο εκάστοτε ισχύων </w:t>
      </w:r>
      <w:proofErr w:type="spellStart"/>
      <w:r>
        <w:rPr>
          <w:rFonts w:eastAsia="Times New Roman" w:cs="Times New Roman"/>
          <w:szCs w:val="24"/>
        </w:rPr>
        <w:t>αποσυμφορητικός</w:t>
      </w:r>
      <w:proofErr w:type="spellEnd"/>
      <w:r>
        <w:rPr>
          <w:rFonts w:eastAsia="Times New Roman" w:cs="Times New Roman"/>
          <w:szCs w:val="24"/>
        </w:rPr>
        <w:t xml:space="preserve"> νόμος. Αυτό σημαίνει ότι</w:t>
      </w:r>
      <w:r>
        <w:rPr>
          <w:rFonts w:eastAsia="Times New Roman" w:cs="Times New Roman"/>
          <w:szCs w:val="24"/>
        </w:rPr>
        <w:t>,</w:t>
      </w:r>
      <w:r>
        <w:rPr>
          <w:rFonts w:eastAsia="Times New Roman" w:cs="Times New Roman"/>
          <w:szCs w:val="24"/>
        </w:rPr>
        <w:t xml:space="preserve"> αν τα τελευταία τέσσερα</w:t>
      </w:r>
      <w:r>
        <w:rPr>
          <w:rFonts w:eastAsia="Times New Roman" w:cs="Times New Roman"/>
          <w:szCs w:val="24"/>
        </w:rPr>
        <w:t>-</w:t>
      </w:r>
      <w:r>
        <w:rPr>
          <w:rFonts w:eastAsia="Times New Roman" w:cs="Times New Roman"/>
          <w:szCs w:val="24"/>
        </w:rPr>
        <w:t xml:space="preserve"> πέντε χρόνια έχ</w:t>
      </w:r>
      <w:r>
        <w:rPr>
          <w:rFonts w:eastAsia="Times New Roman" w:cs="Times New Roman"/>
          <w:szCs w:val="24"/>
        </w:rPr>
        <w:t xml:space="preserve">ουν βγει από τις φυλακές τριάντα χιλιάδες άνθρωποι, στο </w:t>
      </w:r>
      <w:proofErr w:type="spellStart"/>
      <w:r>
        <w:rPr>
          <w:rFonts w:eastAsia="Times New Roman" w:cs="Times New Roman"/>
          <w:szCs w:val="24"/>
        </w:rPr>
        <w:t>αποφυλακιστήριο</w:t>
      </w:r>
      <w:proofErr w:type="spellEnd"/>
      <w:r>
        <w:rPr>
          <w:rFonts w:eastAsia="Times New Roman" w:cs="Times New Roman"/>
          <w:szCs w:val="24"/>
        </w:rPr>
        <w:t xml:space="preserve"> τριάντα χιλιάδων ανθρώπων μνημονεύεται ο </w:t>
      </w:r>
      <w:proofErr w:type="spellStart"/>
      <w:r>
        <w:rPr>
          <w:rFonts w:eastAsia="Times New Roman" w:cs="Times New Roman"/>
          <w:szCs w:val="24"/>
        </w:rPr>
        <w:t>αποσυμφορητικός</w:t>
      </w:r>
      <w:proofErr w:type="spellEnd"/>
      <w:r>
        <w:rPr>
          <w:rFonts w:eastAsia="Times New Roman" w:cs="Times New Roman"/>
          <w:szCs w:val="24"/>
        </w:rPr>
        <w:t xml:space="preserve"> νόμος: Αθανασίου, Παρασκευόπουλου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w:t>
      </w:r>
    </w:p>
    <w:p w14:paraId="6341059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Αυτή είναι μια εικόνα ασυδοσίας, γενικευμένης εγκληματικότητας; Όχι, διότι σκεφθείτε </w:t>
      </w:r>
      <w:r>
        <w:rPr>
          <w:rFonts w:eastAsia="Times New Roman" w:cs="Times New Roman"/>
          <w:szCs w:val="24"/>
        </w:rPr>
        <w:t>πως τα τελευταία τρία</w:t>
      </w:r>
      <w:r>
        <w:rPr>
          <w:rFonts w:eastAsia="Times New Roman" w:cs="Times New Roman"/>
          <w:szCs w:val="24"/>
        </w:rPr>
        <w:t>-</w:t>
      </w:r>
      <w:r>
        <w:rPr>
          <w:rFonts w:eastAsia="Times New Roman" w:cs="Times New Roman"/>
          <w:szCs w:val="24"/>
        </w:rPr>
        <w:t xml:space="preserve">τέσσερα χρόνια οι περιπτώσεις που απασχόλησαν τον Τύπο ως σοβαρές περιπτώσεις εγκληματικότητας, βίας δεν ήταν πάνω από δέκα. </w:t>
      </w:r>
      <w:r>
        <w:rPr>
          <w:rFonts w:eastAsia="Times New Roman" w:cs="Times New Roman"/>
          <w:szCs w:val="24"/>
        </w:rPr>
        <w:lastRenderedPageBreak/>
        <w:t>Αν, λοιπόν, θέλουμε να το δούμε με αριθμούς, θα πρέπει να δεχθούμε ότι τα τελευταία τρία χρόνια απολύθηκαν πε</w:t>
      </w:r>
      <w:r>
        <w:rPr>
          <w:rFonts w:eastAsia="Times New Roman" w:cs="Times New Roman"/>
          <w:szCs w:val="24"/>
        </w:rPr>
        <w:t xml:space="preserve">ρίπου είκοσι χιλιάδες κρατούμενοι και από αυτούς, εγκλήματα που απασχόλησαν την κοινή γνώμη σοβαρά δεν ήταν πάνω από δέκα. Ως ποσοστό οι δέκα επί των τριάντα χιλιάδων που απολύθηκαν έχοντας </w:t>
      </w:r>
      <w:proofErr w:type="spellStart"/>
      <w:r>
        <w:rPr>
          <w:rFonts w:eastAsia="Times New Roman" w:cs="Times New Roman"/>
          <w:szCs w:val="24"/>
        </w:rPr>
        <w:t>αποσυμφορητικό</w:t>
      </w:r>
      <w:proofErr w:type="spellEnd"/>
      <w:r>
        <w:rPr>
          <w:rFonts w:eastAsia="Times New Roman" w:cs="Times New Roman"/>
          <w:szCs w:val="24"/>
        </w:rPr>
        <w:t xml:space="preserve"> νόμο σημειωμένο στο </w:t>
      </w:r>
      <w:proofErr w:type="spellStart"/>
      <w:r>
        <w:rPr>
          <w:rFonts w:eastAsia="Times New Roman" w:cs="Times New Roman"/>
          <w:szCs w:val="24"/>
        </w:rPr>
        <w:t>αποφυλακιστήρι</w:t>
      </w:r>
      <w:r>
        <w:rPr>
          <w:rFonts w:eastAsia="Times New Roman" w:cs="Times New Roman"/>
          <w:szCs w:val="24"/>
        </w:rPr>
        <w:t>ό</w:t>
      </w:r>
      <w:proofErr w:type="spellEnd"/>
      <w:r>
        <w:rPr>
          <w:rFonts w:eastAsia="Times New Roman" w:cs="Times New Roman"/>
          <w:szCs w:val="24"/>
        </w:rPr>
        <w:t xml:space="preserve"> τους, δεν είναι</w:t>
      </w:r>
      <w:r>
        <w:rPr>
          <w:rFonts w:eastAsia="Times New Roman" w:cs="Times New Roman"/>
          <w:szCs w:val="24"/>
        </w:rPr>
        <w:t xml:space="preserve"> απλώς μικρό, δεν είναι απλώς άσχετο με οποιοδήποτε άλλο ποσοστό που υπάρχει σε οποιαδήποτε χώρα του κόσμου και αφορά την υποτροπή των κρατουμένων, αλλά είναι πραγματικά μηδαμινό. </w:t>
      </w:r>
    </w:p>
    <w:p w14:paraId="634105A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Αυτό δείχνει ότι στη χώρα μας, τον τελευταίο τουλάχιστον καιρό, υπήρχε μια </w:t>
      </w:r>
      <w:r>
        <w:rPr>
          <w:rFonts w:eastAsia="Times New Roman" w:cs="Times New Roman"/>
          <w:szCs w:val="24"/>
        </w:rPr>
        <w:t>επιτυχημένη πολιτική σε ό,τι αφορά την υποτροπή. Γιατί υπήρχε; Διότι η υποτροπή δεν εξαρτάται από το αν θα βγει από τη φυλακή κάποιος λίγους μήνες πριν ή λίγους μήνες μετά. Ίσα-ίσα, που οι μετρήσεις δείχνουν ότι όσο περισσότερο χρόνο μένει κανείς στη φυλακ</w:t>
      </w:r>
      <w:r>
        <w:rPr>
          <w:rFonts w:eastAsia="Times New Roman" w:cs="Times New Roman"/>
          <w:szCs w:val="24"/>
        </w:rPr>
        <w:t xml:space="preserve">ή, τόσο αυξάνει η επικινδυνότητα και τα ποσοστά υποτροπής. </w:t>
      </w:r>
    </w:p>
    <w:p w14:paraId="634105A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υποτροπή εξαρτάται –πάλι επικαλούμαι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xml:space="preserve"> που το εξήγησε- από τη δυνατότητα επανένταξης. Και η </w:t>
      </w:r>
      <w:r>
        <w:rPr>
          <w:rFonts w:eastAsia="Times New Roman" w:cs="Times New Roman"/>
          <w:szCs w:val="24"/>
        </w:rPr>
        <w:lastRenderedPageBreak/>
        <w:t>δυνατότητα επανένταξης του ανθρώπου που βγαίνει από τη φυλακή στην ειρηνική κοινωνία κα</w:t>
      </w:r>
      <w:r>
        <w:rPr>
          <w:rFonts w:eastAsia="Times New Roman" w:cs="Times New Roman"/>
          <w:szCs w:val="24"/>
        </w:rPr>
        <w:t>ι όχι στις συμμορίες έχει πολ</w:t>
      </w:r>
      <w:r>
        <w:rPr>
          <w:rFonts w:eastAsia="Times New Roman" w:cs="Times New Roman"/>
          <w:szCs w:val="24"/>
        </w:rPr>
        <w:t>λή</w:t>
      </w:r>
      <w:r>
        <w:rPr>
          <w:rFonts w:eastAsia="Times New Roman" w:cs="Times New Roman"/>
          <w:szCs w:val="24"/>
        </w:rPr>
        <w:t xml:space="preserve"> σχέση με το πώς διαβίωσε μέσα στη φυλακή. Ένας άνθρωπος που έχει διαβιώσει μέσα στη φυλακή </w:t>
      </w:r>
      <w:r>
        <w:rPr>
          <w:rFonts w:eastAsia="Times New Roman" w:cs="Times New Roman"/>
          <w:szCs w:val="24"/>
        </w:rPr>
        <w:t>σ</w:t>
      </w:r>
      <w:r>
        <w:rPr>
          <w:rFonts w:eastAsia="Times New Roman" w:cs="Times New Roman"/>
          <w:szCs w:val="24"/>
        </w:rPr>
        <w:t xml:space="preserve">ε συνθήκες από δραματικές έως βάρβαρες, όταν βγαίνει από τη φυλακή είναι πολύ εύκολο να συνεχίσει μια θητεία δίπλα σε συμμορίες. </w:t>
      </w:r>
    </w:p>
    <w:p w14:paraId="634105A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τή η βελτίωση των συνθηκών στις φυλακές το τελευταίο χρονικό διάστημα είναι αυτή που έφερε τη βελτίωση στη βαριά εγκληματικότητα στη χώρα μας, η οποία καταγράφεται από την Αστυνομία με καταγραφές οι οποίες δεν έχουν αμφισβητηθεί από κανένα</w:t>
      </w:r>
      <w:r>
        <w:rPr>
          <w:rFonts w:eastAsia="Times New Roman" w:cs="Times New Roman"/>
          <w:szCs w:val="24"/>
        </w:rPr>
        <w:t>ν</w:t>
      </w:r>
      <w:r>
        <w:rPr>
          <w:rFonts w:eastAsia="Times New Roman" w:cs="Times New Roman"/>
          <w:szCs w:val="24"/>
        </w:rPr>
        <w:t xml:space="preserve"> και δεν μπορούν</w:t>
      </w:r>
      <w:r>
        <w:rPr>
          <w:rFonts w:eastAsia="Times New Roman" w:cs="Times New Roman"/>
          <w:szCs w:val="24"/>
        </w:rPr>
        <w:t xml:space="preserve"> να αμφισβητηθούν, παρά την προπαγάνδα η οποία εισφέρει στοιχεία, τα οποία αφ</w:t>
      </w:r>
      <w:r>
        <w:rPr>
          <w:rFonts w:eastAsia="Times New Roman" w:cs="Times New Roman"/>
          <w:szCs w:val="24"/>
        </w:rPr>
        <w:t xml:space="preserve">’ </w:t>
      </w:r>
      <w:r>
        <w:rPr>
          <w:rFonts w:eastAsia="Times New Roman" w:cs="Times New Roman"/>
          <w:szCs w:val="24"/>
        </w:rPr>
        <w:t>ενός τα περισσότερα είναι αβάσιμα, διότι λίγοι όντως από αυτούς που αναφέρονται εξήλθαν από τη φυλακή σε χρονικό διάστημα κάποιους μήνες νωρίτερα από αυτό που θα έβγαιναν αλλιώς</w:t>
      </w:r>
      <w:r>
        <w:rPr>
          <w:rFonts w:eastAsia="Times New Roman" w:cs="Times New Roman"/>
          <w:szCs w:val="24"/>
        </w:rPr>
        <w:t>. Στις περισσότερες περιπτώσεις πάντως, η έξοδος έχει γίνει σε χρόνους που</w:t>
      </w:r>
      <w:r>
        <w:rPr>
          <w:rFonts w:eastAsia="Times New Roman" w:cs="Times New Roman"/>
          <w:szCs w:val="24"/>
        </w:rPr>
        <w:t>,</w:t>
      </w:r>
      <w:r>
        <w:rPr>
          <w:rFonts w:eastAsia="Times New Roman" w:cs="Times New Roman"/>
          <w:szCs w:val="24"/>
        </w:rPr>
        <w:t xml:space="preserve"> ούτως ή άλλως</w:t>
      </w:r>
      <w:r>
        <w:rPr>
          <w:rFonts w:eastAsia="Times New Roman" w:cs="Times New Roman"/>
          <w:szCs w:val="24"/>
        </w:rPr>
        <w:t>,</w:t>
      </w:r>
      <w:r>
        <w:rPr>
          <w:rFonts w:eastAsia="Times New Roman" w:cs="Times New Roman"/>
          <w:szCs w:val="24"/>
        </w:rPr>
        <w:t xml:space="preserve"> θα λάβαινε χώρα και τα ποσοστά είναι μειωμένα. </w:t>
      </w:r>
    </w:p>
    <w:p w14:paraId="634105A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Για τον λόγο αυτό</w:t>
      </w:r>
      <w:r>
        <w:rPr>
          <w:rFonts w:eastAsia="Times New Roman" w:cs="Times New Roman"/>
          <w:szCs w:val="24"/>
        </w:rPr>
        <w:t>ν</w:t>
      </w:r>
      <w:r>
        <w:rPr>
          <w:rFonts w:eastAsia="Times New Roman" w:cs="Times New Roman"/>
          <w:szCs w:val="24"/>
        </w:rPr>
        <w:t xml:space="preserve"> και στο μέτρο που δεν έχουμε ξεφύγει σε ποσοστά αποσυμφόρησης, νομίζω ότι είναι αναγκαία η παράταση με τους όρους τους οποίους σημειώνει στη ρύθμιση την οποία προτείνει ο Υπουργός. </w:t>
      </w:r>
    </w:p>
    <w:p w14:paraId="634105A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4105A5"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34105A6"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 xml:space="preserve">Ευχαριστούμε τον κ. Παρασκευόπουλο. </w:t>
      </w:r>
    </w:p>
    <w:p w14:paraId="634105A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Όπως είπαμε προηγουμένως, διακόπτουμε για είκοσι λεπτά. </w:t>
      </w:r>
    </w:p>
    <w:p w14:paraId="634105A8"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(ΔΙΑΚΟΠΗ)</w:t>
      </w:r>
    </w:p>
    <w:p w14:paraId="634105A9" w14:textId="77777777" w:rsidR="000640C0" w:rsidRDefault="000640C0">
      <w:pPr>
        <w:spacing w:line="600" w:lineRule="auto"/>
        <w:ind w:firstLine="720"/>
        <w:jc w:val="center"/>
        <w:rPr>
          <w:rFonts w:eastAsia="Times New Roman" w:cs="Times New Roman"/>
          <w:szCs w:val="24"/>
        </w:rPr>
      </w:pPr>
    </w:p>
    <w:p w14:paraId="634105AA"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34105A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w:t>
      </w:r>
      <w:r w:rsidRPr="008B5D71">
        <w:rPr>
          <w:rFonts w:eastAsia="Times New Roman" w:cs="Times New Roman"/>
          <w:szCs w:val="24"/>
        </w:rPr>
        <w:t xml:space="preserve">κ. </w:t>
      </w:r>
      <w:r w:rsidRPr="008B5D71">
        <w:rPr>
          <w:rFonts w:eastAsia="Times New Roman" w:cs="Times New Roman"/>
          <w:b/>
          <w:szCs w:val="24"/>
        </w:rPr>
        <w:t>ΓΕΩΡΓΙΟΣ ΛΑΜΠΡΟΥΛΗΣ</w:t>
      </w:r>
      <w:r>
        <w:rPr>
          <w:rFonts w:eastAsia="Times New Roman" w:cs="Times New Roman"/>
          <w:szCs w:val="24"/>
        </w:rPr>
        <w:t>)</w:t>
      </w:r>
    </w:p>
    <w:p w14:paraId="634105AC" w14:textId="77777777" w:rsidR="000640C0" w:rsidRDefault="00F37498">
      <w:pPr>
        <w:spacing w:line="600" w:lineRule="auto"/>
        <w:ind w:firstLine="720"/>
        <w:jc w:val="both"/>
        <w:rPr>
          <w:rFonts w:eastAsia="Times New Roman" w:cs="Times New Roman"/>
          <w:szCs w:val="24"/>
        </w:rPr>
      </w:pPr>
      <w:r w:rsidRPr="00A15B70">
        <w:rPr>
          <w:rFonts w:eastAsia="Times New Roman" w:cs="Times New Roman"/>
          <w:b/>
          <w:szCs w:val="24"/>
        </w:rPr>
        <w:t>ΠΡΟΕΔΡΕΥ</w:t>
      </w:r>
      <w:r w:rsidRPr="00A15B70">
        <w:rPr>
          <w:rFonts w:eastAsia="Times New Roman" w:cs="Times New Roman"/>
          <w:b/>
          <w:szCs w:val="24"/>
        </w:rPr>
        <w:t xml:space="preserve">ΩΝ (Γεώργιος </w:t>
      </w:r>
      <w:proofErr w:type="spellStart"/>
      <w:r w:rsidRPr="00A15B70">
        <w:rPr>
          <w:rFonts w:eastAsia="Times New Roman" w:cs="Times New Roman"/>
          <w:b/>
          <w:szCs w:val="24"/>
        </w:rPr>
        <w:t>Λαμπρούλης</w:t>
      </w:r>
      <w:proofErr w:type="spellEnd"/>
      <w:r w:rsidRPr="00A15B70">
        <w:rPr>
          <w:rFonts w:eastAsia="Times New Roman" w:cs="Times New Roman"/>
          <w:b/>
          <w:szCs w:val="24"/>
        </w:rPr>
        <w:t>):</w:t>
      </w:r>
      <w:r>
        <w:rPr>
          <w:rFonts w:eastAsia="Times New Roman" w:cs="Times New Roman"/>
          <w:szCs w:val="24"/>
        </w:rPr>
        <w:t xml:space="preserve"> Κυρίες και κύριοι συνάδελφοι, </w:t>
      </w:r>
      <w:r>
        <w:rPr>
          <w:rFonts w:eastAsia="Times New Roman" w:cs="Times New Roman"/>
          <w:szCs w:val="24"/>
        </w:rPr>
        <w:t xml:space="preserve">συνεχίζεται </w:t>
      </w:r>
      <w:r>
        <w:rPr>
          <w:rFonts w:eastAsia="Times New Roman" w:cs="Times New Roman"/>
          <w:szCs w:val="24"/>
        </w:rPr>
        <w:t>η συνεδρίαση.</w:t>
      </w:r>
    </w:p>
    <w:p w14:paraId="634105A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κ</w:t>
      </w:r>
      <w:r>
        <w:rPr>
          <w:rFonts w:eastAsia="Times New Roman" w:cs="Times New Roman"/>
          <w:szCs w:val="24"/>
        </w:rPr>
        <w:t>.</w:t>
      </w:r>
      <w:r>
        <w:rPr>
          <w:rFonts w:eastAsia="Times New Roman" w:cs="Times New Roman"/>
          <w:szCs w:val="24"/>
        </w:rPr>
        <w:t xml:space="preserve"> Χριστοδουλοπούλου για επτά λεπτά. Μετά θα ακολουθήσει ο Κοινοβουλευτικός Εκπρόσωπος της Νέας Δημοκρατίας κ. Τζαβάρας.</w:t>
      </w:r>
    </w:p>
    <w:p w14:paraId="634105A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Κυρία Αντιπρόεδρε, έχετε τον λόγο.</w:t>
      </w:r>
    </w:p>
    <w:p w14:paraId="634105AF" w14:textId="77777777" w:rsidR="000640C0" w:rsidRDefault="00F37498">
      <w:pPr>
        <w:spacing w:line="600" w:lineRule="auto"/>
        <w:ind w:firstLine="720"/>
        <w:jc w:val="both"/>
        <w:rPr>
          <w:rFonts w:eastAsia="Times New Roman" w:cs="Times New Roman"/>
          <w:szCs w:val="24"/>
        </w:rPr>
      </w:pPr>
      <w:r w:rsidRPr="00A15B70">
        <w:rPr>
          <w:rFonts w:eastAsia="Times New Roman" w:cs="Times New Roman"/>
          <w:b/>
          <w:szCs w:val="24"/>
        </w:rPr>
        <w:t>ΑΝ</w:t>
      </w:r>
      <w:r w:rsidRPr="00A15B70">
        <w:rPr>
          <w:rFonts w:eastAsia="Times New Roman" w:cs="Times New Roman"/>
          <w:b/>
          <w:szCs w:val="24"/>
        </w:rPr>
        <w:t>ΑΣΤΑΣΙΑ ΧΡΙΣΤΟΔΟΥΛΟΠΟΥΛΟΥ (Γ</w:t>
      </w:r>
      <w:r>
        <w:rPr>
          <w:rFonts w:eastAsia="Times New Roman" w:cs="Times New Roman"/>
          <w:b/>
          <w:szCs w:val="24"/>
        </w:rPr>
        <w:t>΄</w:t>
      </w:r>
      <w:r w:rsidRPr="00A15B70">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 </w:t>
      </w:r>
    </w:p>
    <w:p w14:paraId="634105B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Νομίζω ότι λίγο πριν μιλήσουμε για τη διαφθορά</w:t>
      </w:r>
      <w:r w:rsidRPr="00FC5817">
        <w:rPr>
          <w:rFonts w:eastAsia="Times New Roman" w:cs="Times New Roman"/>
          <w:szCs w:val="24"/>
        </w:rPr>
        <w:t xml:space="preserve"> </w:t>
      </w:r>
      <w:r>
        <w:rPr>
          <w:rFonts w:eastAsia="Times New Roman" w:cs="Times New Roman"/>
          <w:szCs w:val="24"/>
        </w:rPr>
        <w:t xml:space="preserve">πρέπει να αναζητήσουμε ποιες ήταν οι βασικές αιτίες που το φαινόμενο της διαφθοράς έχει διογκωθεί στους καιρούς μας. Νομίζω ότι η σφοδρότητα της οικονομικής κρίσης που δοκιμάζει όλες τις κοινωνίες του κόσμου, αλλά και ειδικά την ελληνική με τα μνημόνια, η </w:t>
      </w:r>
      <w:r>
        <w:rPr>
          <w:rFonts w:eastAsia="Times New Roman" w:cs="Times New Roman"/>
          <w:szCs w:val="24"/>
        </w:rPr>
        <w:t>περιθωριοποίηση της κοινωνίας,</w:t>
      </w:r>
      <w:r w:rsidRPr="00B4726B">
        <w:rPr>
          <w:rFonts w:eastAsia="Times New Roman" w:cs="Times New Roman"/>
          <w:szCs w:val="24"/>
        </w:rPr>
        <w:t xml:space="preserve"> </w:t>
      </w:r>
      <w:r>
        <w:rPr>
          <w:rFonts w:eastAsia="Times New Roman" w:cs="Times New Roman"/>
          <w:szCs w:val="24"/>
        </w:rPr>
        <w:t xml:space="preserve">οι </w:t>
      </w:r>
      <w:r w:rsidRPr="00B4726B">
        <w:rPr>
          <w:rFonts w:eastAsia="Times New Roman" w:cs="Times New Roman"/>
          <w:szCs w:val="24"/>
        </w:rPr>
        <w:t>-</w:t>
      </w:r>
      <w:r>
        <w:rPr>
          <w:rFonts w:eastAsia="Times New Roman" w:cs="Times New Roman"/>
          <w:szCs w:val="24"/>
        </w:rPr>
        <w:t>αυτό που θα λέγαμε</w:t>
      </w:r>
      <w:r w:rsidRPr="00B4726B">
        <w:rPr>
          <w:rFonts w:eastAsia="Times New Roman" w:cs="Times New Roman"/>
          <w:szCs w:val="24"/>
        </w:rPr>
        <w:t>-</w:t>
      </w:r>
      <w:r>
        <w:rPr>
          <w:rFonts w:eastAsia="Times New Roman" w:cs="Times New Roman"/>
          <w:szCs w:val="24"/>
        </w:rPr>
        <w:t xml:space="preserve"> κρυφές, απόρρητες διαπραγματεύσεις των οικονομικών ελίτ με τους δανειστές</w:t>
      </w:r>
      <w:r w:rsidRPr="00B4726B">
        <w:rPr>
          <w:rFonts w:eastAsia="Times New Roman" w:cs="Times New Roman"/>
          <w:szCs w:val="24"/>
        </w:rPr>
        <w:t>,</w:t>
      </w:r>
      <w:r>
        <w:rPr>
          <w:rFonts w:eastAsia="Times New Roman" w:cs="Times New Roman"/>
          <w:szCs w:val="24"/>
        </w:rPr>
        <w:t xml:space="preserve"> καθώς και το γεγονός ότι πάντα ανακαλύπτονται νέες τεχνικές απόκρυψης του μαύρου χρήματος συνετέλεσαν ώστε να φτάσουμε σε μια </w:t>
      </w:r>
      <w:r>
        <w:rPr>
          <w:rFonts w:eastAsia="Times New Roman" w:cs="Times New Roman"/>
          <w:szCs w:val="24"/>
        </w:rPr>
        <w:t>εποχή που οι μηχανισμοί καταστολής ήταν ανίσχυροι να διερευνήσουν συμπεριφορές διαφθοράς. Αυτά νομίζω ότι πρέπει να τα κρατήσουμε ως σημαντικά.</w:t>
      </w:r>
    </w:p>
    <w:p w14:paraId="634105B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Τι κάνει</w:t>
      </w:r>
      <w:r w:rsidRPr="001E014E">
        <w:rPr>
          <w:rFonts w:eastAsia="Times New Roman" w:cs="Times New Roman"/>
          <w:szCs w:val="24"/>
        </w:rPr>
        <w:t>,</w:t>
      </w:r>
      <w:r>
        <w:rPr>
          <w:rFonts w:eastAsia="Times New Roman" w:cs="Times New Roman"/>
          <w:szCs w:val="24"/>
        </w:rPr>
        <w:t xml:space="preserve"> λοιπόν, ο νομοθέτης; Παρακολουθεί την εξέλιξη των πρακτικών και των μεθόδων που χρησιμοποιούν οι ελεγχόμενοι ή οι υπόχρεοι, κυρίως το πολιτικό προσωπικό, για να αποκρύψει δωροδοκίες και διάφορες άλλες παράνομες πράξεις που έχουν σχέση με τη διακίνηση μαύρ</w:t>
      </w:r>
      <w:r>
        <w:rPr>
          <w:rFonts w:eastAsia="Times New Roman" w:cs="Times New Roman"/>
          <w:szCs w:val="24"/>
        </w:rPr>
        <w:t>ου χρήματος και</w:t>
      </w:r>
      <w:r>
        <w:rPr>
          <w:rFonts w:eastAsia="Times New Roman" w:cs="Times New Roman"/>
          <w:szCs w:val="24"/>
        </w:rPr>
        <w:t>,</w:t>
      </w:r>
      <w:r>
        <w:rPr>
          <w:rFonts w:eastAsia="Times New Roman" w:cs="Times New Roman"/>
          <w:szCs w:val="24"/>
        </w:rPr>
        <w:t xml:space="preserve"> αφού παρακολουθεί αυτές τις τεχνικές, στη συνέχεια νομοθετεί.</w:t>
      </w:r>
    </w:p>
    <w:p w14:paraId="634105B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Στην πραγματικότητα, δηλαδή, ο νόμος έρχεται μετά από αυτούς που υλοποιούν τη διαφθορά. Έτσι</w:t>
      </w:r>
      <w:r w:rsidRPr="00B66DDC">
        <w:rPr>
          <w:rFonts w:eastAsia="Times New Roman" w:cs="Times New Roman"/>
          <w:szCs w:val="24"/>
        </w:rPr>
        <w:t>,</w:t>
      </w:r>
      <w:r>
        <w:rPr>
          <w:rFonts w:eastAsia="Times New Roman" w:cs="Times New Roman"/>
          <w:szCs w:val="24"/>
        </w:rPr>
        <w:t xml:space="preserve"> λοιπόν, πολύ σύντομα θέλω να πω ότι η πρώτη γενικευμένη πρακτική διαφθοράς ήταν οι </w:t>
      </w:r>
      <w:proofErr w:type="spellStart"/>
      <w:r>
        <w:rPr>
          <w:rFonts w:eastAsia="Times New Roman" w:cs="Times New Roman"/>
          <w:szCs w:val="24"/>
        </w:rPr>
        <w:t>εξωχώριες</w:t>
      </w:r>
      <w:proofErr w:type="spellEnd"/>
      <w:r>
        <w:rPr>
          <w:rFonts w:eastAsia="Times New Roman" w:cs="Times New Roman"/>
          <w:szCs w:val="24"/>
        </w:rPr>
        <w:t xml:space="preserve"> εταιρείες, οι λεγόμενες </w:t>
      </w:r>
      <w:r>
        <w:rPr>
          <w:rFonts w:eastAsia="Times New Roman" w:cs="Times New Roman"/>
          <w:szCs w:val="24"/>
        </w:rPr>
        <w:t>«</w:t>
      </w:r>
      <w:r>
        <w:rPr>
          <w:rFonts w:eastAsia="Times New Roman" w:cs="Times New Roman"/>
          <w:szCs w:val="24"/>
          <w:lang w:val="en-US"/>
        </w:rPr>
        <w:t>offshore</w:t>
      </w:r>
      <w:r>
        <w:rPr>
          <w:rFonts w:eastAsia="Times New Roman" w:cs="Times New Roman"/>
          <w:szCs w:val="24"/>
        </w:rPr>
        <w:t>»</w:t>
      </w:r>
      <w:r w:rsidRPr="00B4726B">
        <w:rPr>
          <w:rFonts w:eastAsia="Times New Roman" w:cs="Times New Roman"/>
          <w:szCs w:val="24"/>
        </w:rPr>
        <w:t>.</w:t>
      </w:r>
    </w:p>
    <w:p w14:paraId="634105B3"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Εκεί, λοιπόν, παρατηρούμε ότι το ίδιο πολιτικό προσωπικό που νομοθετεί, που </w:t>
      </w:r>
      <w:proofErr w:type="spellStart"/>
      <w:r>
        <w:rPr>
          <w:rFonts w:eastAsia="Times New Roman"/>
          <w:szCs w:val="24"/>
        </w:rPr>
        <w:t>αυστηροποιεί</w:t>
      </w:r>
      <w:proofErr w:type="spellEnd"/>
      <w:r>
        <w:rPr>
          <w:rFonts w:eastAsia="Times New Roman"/>
          <w:szCs w:val="24"/>
        </w:rPr>
        <w:t xml:space="preserve"> τις διατάξεις του ελέγχου, το ίδιο προσωπικό ανακαλύπτει και τα παράθυρα με τα οποία θα μπορεί να ξεπλύνει, να «ασπρίσει»</w:t>
      </w:r>
      <w:r>
        <w:rPr>
          <w:rFonts w:eastAsia="Times New Roman"/>
          <w:szCs w:val="24"/>
        </w:rPr>
        <w:t xml:space="preserve"> θα λέγαμε –εντός εισαγωγικών- το «μαύρο» χρήμα.</w:t>
      </w:r>
    </w:p>
    <w:p w14:paraId="634105B4"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Έτσι, ενώ υπάρχει ένας διεθνής πάταγος γύρω από τις </w:t>
      </w:r>
      <w:r>
        <w:rPr>
          <w:rFonts w:eastAsia="Times New Roman"/>
          <w:szCs w:val="24"/>
          <w:lang w:val="en-US"/>
        </w:rPr>
        <w:t>offshore</w:t>
      </w:r>
      <w:r>
        <w:rPr>
          <w:rFonts w:eastAsia="Times New Roman"/>
          <w:szCs w:val="24"/>
        </w:rPr>
        <w:t>-</w:t>
      </w:r>
      <w:proofErr w:type="spellStart"/>
      <w:r>
        <w:rPr>
          <w:rFonts w:eastAsia="Times New Roman"/>
          <w:szCs w:val="24"/>
        </w:rPr>
        <w:t>εξωχώριες</w:t>
      </w:r>
      <w:proofErr w:type="spellEnd"/>
      <w:r>
        <w:rPr>
          <w:rFonts w:eastAsia="Times New Roman"/>
          <w:szCs w:val="24"/>
        </w:rPr>
        <w:t xml:space="preserve"> εταιρείες, ο Έλληνας νομοθέτης μόλις το 2010 προβλέπει στον νόμο του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την απαγόρευση </w:t>
      </w:r>
      <w:r>
        <w:rPr>
          <w:rFonts w:eastAsia="Times New Roman"/>
          <w:szCs w:val="24"/>
        </w:rPr>
        <w:lastRenderedPageBreak/>
        <w:t xml:space="preserve">να συμμετέχουν σε </w:t>
      </w:r>
      <w:proofErr w:type="spellStart"/>
      <w:r>
        <w:rPr>
          <w:rFonts w:eastAsia="Times New Roman"/>
          <w:szCs w:val="24"/>
        </w:rPr>
        <w:t>εξωχώριες</w:t>
      </w:r>
      <w:proofErr w:type="spellEnd"/>
      <w:r>
        <w:rPr>
          <w:rFonts w:eastAsia="Times New Roman"/>
          <w:szCs w:val="24"/>
        </w:rPr>
        <w:t xml:space="preserve"> εταιρείες </w:t>
      </w:r>
      <w:r>
        <w:rPr>
          <w:rFonts w:eastAsia="Times New Roman"/>
          <w:szCs w:val="24"/>
        </w:rPr>
        <w:t>οι πολιτικοί, οι δημόσιοι λειτουργοί και οι λοιποί υπόχρεοι. Το 2016</w:t>
      </w:r>
      <w:r w:rsidRPr="00536C35">
        <w:rPr>
          <w:rFonts w:eastAsia="Times New Roman"/>
          <w:szCs w:val="24"/>
        </w:rPr>
        <w:t>,</w:t>
      </w:r>
      <w:r>
        <w:rPr>
          <w:rFonts w:eastAsia="Times New Roman"/>
          <w:szCs w:val="24"/>
        </w:rPr>
        <w:t xml:space="preserve"> μέσα από άλλες εμπειρίες που προέκυψαν</w:t>
      </w:r>
      <w:r w:rsidRPr="00536C35">
        <w:rPr>
          <w:rFonts w:eastAsia="Times New Roman"/>
          <w:szCs w:val="24"/>
        </w:rPr>
        <w:t>,</w:t>
      </w:r>
      <w:r>
        <w:rPr>
          <w:rFonts w:eastAsia="Times New Roman"/>
          <w:szCs w:val="24"/>
        </w:rPr>
        <w:t xml:space="preserve"> ο νομοθέτης </w:t>
      </w:r>
      <w:proofErr w:type="spellStart"/>
      <w:r>
        <w:rPr>
          <w:rFonts w:eastAsia="Times New Roman"/>
          <w:szCs w:val="24"/>
        </w:rPr>
        <w:t>αυστηροποιεί</w:t>
      </w:r>
      <w:proofErr w:type="spellEnd"/>
      <w:r>
        <w:rPr>
          <w:rFonts w:eastAsia="Times New Roman"/>
          <w:szCs w:val="24"/>
        </w:rPr>
        <w:t xml:space="preserve"> ακόμα περαιτέρω το πλαίσιο και καθιστά απαγορευτική τη συμμετοχή των πολιτικών και του λοιπού προσωπικού σε εταιρείες που</w:t>
      </w:r>
      <w:r>
        <w:rPr>
          <w:rFonts w:eastAsia="Times New Roman"/>
          <w:szCs w:val="24"/>
        </w:rPr>
        <w:t xml:space="preserve"> έχουν έδρα τις χώρες της Ευρωπαϊκής Ένωσης.</w:t>
      </w:r>
    </w:p>
    <w:p w14:paraId="634105B5"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Μέσα, λοιπόν, από αυτούς τους τρόπους και τη σκλήρυνση του πλαισίου προσπαθεί η πολιτεία να διευρύνει τα όρια του ελέγχου και τα πρόσωπα που ελέγχονται. </w:t>
      </w:r>
    </w:p>
    <w:p w14:paraId="634105B6"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Β</w:t>
      </w:r>
      <w:r>
        <w:rPr>
          <w:rFonts w:eastAsia="Times New Roman"/>
          <w:szCs w:val="24"/>
        </w:rPr>
        <w:t>εβαίως, κατανοούμε διάφορες ενστάσεις γι’ αυτό το γενικε</w:t>
      </w:r>
      <w:r>
        <w:rPr>
          <w:rFonts w:eastAsia="Times New Roman"/>
          <w:szCs w:val="24"/>
        </w:rPr>
        <w:t>υμένο τεκμήριο υποψίας που υπάρχει στην κοινωνία για τον ρόλο των πολιτικών και των δημόσιων λειτουργών. Όμως, αυτό δεν έγινε από μόνο του. Δεν ήρθε ως μια αστραπή μέσα στο σκοτάδι. Υπήρξαν -και ειδικά στη χώρα μας- πολλά παραδείγματα διασπάθισης του δημόσ</w:t>
      </w:r>
      <w:r>
        <w:rPr>
          <w:rFonts w:eastAsia="Times New Roman"/>
          <w:szCs w:val="24"/>
        </w:rPr>
        <w:t>ιου χρήματος. Υπήρχαν περιπτώσεις πολιτικών που μπήκαν στον πειρασμό να χρηματιστούν και ακολούθησαν διάφορες μεθόδους για να το αποκρύψουν. Γι</w:t>
      </w:r>
      <w:r>
        <w:rPr>
          <w:rFonts w:eastAsia="Times New Roman"/>
          <w:szCs w:val="24"/>
        </w:rPr>
        <w:t>α</w:t>
      </w:r>
      <w:r>
        <w:rPr>
          <w:rFonts w:eastAsia="Times New Roman"/>
          <w:szCs w:val="24"/>
        </w:rPr>
        <w:t xml:space="preserve"> αυτό είδαμε ότι υπάρχει μια τεράστια χρονική απόσταση ανάμεσα στον χρόνο δράσης και στον χρόνο κάθαρσης, γιατί </w:t>
      </w:r>
      <w:r>
        <w:rPr>
          <w:rFonts w:eastAsia="Times New Roman"/>
          <w:szCs w:val="24"/>
        </w:rPr>
        <w:t xml:space="preserve">όλα </w:t>
      </w:r>
      <w:r>
        <w:rPr>
          <w:rFonts w:eastAsia="Times New Roman"/>
          <w:szCs w:val="24"/>
        </w:rPr>
        <w:lastRenderedPageBreak/>
        <w:t>αυτά τα χρόνια που μεσολαβούν καθιστούν εξαιρετικά δύσκολο τον μηχανισμό να εντοπίσει τις παράνομες πρακτικές.</w:t>
      </w:r>
    </w:p>
    <w:p w14:paraId="634105B7"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Νομίζω, λοιπόν, ότι σήμερα με το νομοσχέδιο προστίθενται διάφορα καινούρ</w:t>
      </w:r>
      <w:r>
        <w:rPr>
          <w:rFonts w:eastAsia="Times New Roman"/>
          <w:szCs w:val="24"/>
        </w:rPr>
        <w:t>γ</w:t>
      </w:r>
      <w:r>
        <w:rPr>
          <w:rFonts w:eastAsia="Times New Roman"/>
          <w:szCs w:val="24"/>
        </w:rPr>
        <w:t>ια ζητήματα που προέκυψαν τα τελευταία χρόνια.</w:t>
      </w:r>
    </w:p>
    <w:p w14:paraId="634105B8"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Το ένα που προστίθετα</w:t>
      </w:r>
      <w:r>
        <w:rPr>
          <w:rFonts w:eastAsia="Times New Roman"/>
          <w:szCs w:val="24"/>
        </w:rPr>
        <w:t xml:space="preserve">ι, βέβαια, είναι η εναρμόνιση με τις αποφάσεις του Συμβουλίου της Επικρατείας, που ξέρουμε τι σάλο προκάλεσαν, όπως την άρνηση των δικαστών να καταθέσουν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επί τρία χρόνια, αλλά και τη συμμόρφωση των Βουλευτών και των πολιτικών προσώπων που κατ</w:t>
      </w:r>
      <w:r>
        <w:rPr>
          <w:rFonts w:eastAsia="Times New Roman"/>
          <w:szCs w:val="24"/>
        </w:rPr>
        <w:t xml:space="preserve">έθεσαν την ηλεκτρονική δήλωση και σήμερα που βρισκόμαστε σε μια μεταβατική στιγμή, </w:t>
      </w:r>
      <w:r>
        <w:rPr>
          <w:rFonts w:eastAsia="Times New Roman"/>
          <w:szCs w:val="24"/>
        </w:rPr>
        <w:t xml:space="preserve">κατά την οποία </w:t>
      </w:r>
      <w:r>
        <w:rPr>
          <w:rFonts w:eastAsia="Times New Roman"/>
          <w:szCs w:val="24"/>
        </w:rPr>
        <w:t>όλοι από την αρχή πρέπει να δούμε ξανά τις δηλώσεις μας.</w:t>
      </w:r>
    </w:p>
    <w:p w14:paraId="634105B9"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 xml:space="preserve">μεταξύ, προέκυψε ότι υπήρχε και ένα κενό στον νόμο, </w:t>
      </w:r>
      <w:r>
        <w:rPr>
          <w:rFonts w:eastAsia="Times New Roman"/>
          <w:szCs w:val="24"/>
        </w:rPr>
        <w:t xml:space="preserve">σύμφωνα με το οποίο </w:t>
      </w:r>
      <w:r>
        <w:rPr>
          <w:rFonts w:eastAsia="Times New Roman"/>
          <w:szCs w:val="24"/>
        </w:rPr>
        <w:t xml:space="preserve">οι εν διαστάσει σύζυγοι δεν ήταν υποχρεωμένοι να καταθέτουν δήλωση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Επειδή ο νόμος προβλέπει </w:t>
      </w:r>
      <w:r>
        <w:rPr>
          <w:rFonts w:eastAsia="Times New Roman"/>
          <w:szCs w:val="24"/>
        </w:rPr>
        <w:t>τους/</w:t>
      </w:r>
      <w:r>
        <w:rPr>
          <w:rFonts w:eastAsia="Times New Roman"/>
          <w:szCs w:val="24"/>
        </w:rPr>
        <w:t xml:space="preserve">τις εν διαστάσει συζύγους στα παρένθετα πρόσωπα, δηλαδή στα πρόσωπα που χρησιμοποιούν οι κύριοι </w:t>
      </w:r>
      <w:r>
        <w:rPr>
          <w:rFonts w:eastAsia="Times New Roman"/>
          <w:szCs w:val="24"/>
        </w:rPr>
        <w:lastRenderedPageBreak/>
        <w:t>υπόχρεοι για να αποφύγουν τον έλεγχο, ήμασταν υπ</w:t>
      </w:r>
      <w:r>
        <w:rPr>
          <w:rFonts w:eastAsia="Times New Roman"/>
          <w:szCs w:val="24"/>
        </w:rPr>
        <w:t>οχρεωμένοι να θεσπίσουμε τη διάταξη με την οποία υποχρεούται και ο</w:t>
      </w:r>
      <w:r>
        <w:rPr>
          <w:rFonts w:eastAsia="Times New Roman"/>
          <w:szCs w:val="24"/>
        </w:rPr>
        <w:t>/η</w:t>
      </w:r>
      <w:r>
        <w:rPr>
          <w:rFonts w:eastAsia="Times New Roman"/>
          <w:szCs w:val="24"/>
        </w:rPr>
        <w:t xml:space="preserve"> εν διαστάσει σύζυγος να καταθέτει δήλωση, δεδομένου ότι μπορεί κάποιος να κάνει μια εικονική διάσταση και μέσω </w:t>
      </w:r>
      <w:r>
        <w:rPr>
          <w:rFonts w:eastAsia="Times New Roman"/>
          <w:szCs w:val="24"/>
        </w:rPr>
        <w:t>του/</w:t>
      </w:r>
      <w:r>
        <w:rPr>
          <w:rFonts w:eastAsia="Times New Roman"/>
          <w:szCs w:val="24"/>
        </w:rPr>
        <w:t>της συζύγου να νομιμοποιεί το μαύρο χρήμα.</w:t>
      </w:r>
    </w:p>
    <w:p w14:paraId="634105BA"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Θα ήθελα εδώ να δώσω και μ</w:t>
      </w:r>
      <w:r>
        <w:rPr>
          <w:rFonts w:eastAsia="Times New Roman"/>
          <w:szCs w:val="24"/>
        </w:rPr>
        <w:t>ι</w:t>
      </w:r>
      <w:r>
        <w:rPr>
          <w:rFonts w:eastAsia="Times New Roman"/>
          <w:szCs w:val="24"/>
        </w:rPr>
        <w:t xml:space="preserve">α </w:t>
      </w:r>
      <w:r>
        <w:rPr>
          <w:rFonts w:eastAsia="Times New Roman"/>
          <w:szCs w:val="24"/>
        </w:rPr>
        <w:t xml:space="preserve">απάντηση στον κ. Καραγκούνη, ο οποίος θέλησε να βάλει και μια ιδεολογική νότα στην τοποθέτησή του και μίλησε για τον σταλινισμό και τη </w:t>
      </w:r>
      <w:proofErr w:type="spellStart"/>
      <w:r>
        <w:rPr>
          <w:rFonts w:eastAsia="Times New Roman"/>
          <w:szCs w:val="24"/>
        </w:rPr>
        <w:t>Στάζι</w:t>
      </w:r>
      <w:proofErr w:type="spellEnd"/>
      <w:r>
        <w:rPr>
          <w:rFonts w:eastAsia="Times New Roman"/>
          <w:szCs w:val="24"/>
        </w:rPr>
        <w:t xml:space="preserve"> που ενέχεται σε τέτοιες πρακτικές.</w:t>
      </w:r>
    </w:p>
    <w:p w14:paraId="634105BB"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Επειδή, όπως ξέρετε, ο καπιταλισμός και ο ιμπεριαλισμός υπήρχε πριν τον Στάλιν κ</w:t>
      </w:r>
      <w:r>
        <w:rPr>
          <w:rFonts w:eastAsia="Times New Roman"/>
          <w:szCs w:val="24"/>
        </w:rPr>
        <w:t>αι οι οικονομίες αυτές και το χρηματιστηριακό κεφάλαιο, το πώς κινείτο και τι έκανε, είναι πράγματα τα οποία ο Στάλιν δεν τα γνώρισε στη δεκαετία του 1930…</w:t>
      </w:r>
    </w:p>
    <w:p w14:paraId="634105BC" w14:textId="77777777" w:rsidR="000640C0" w:rsidRDefault="00F37498">
      <w:pPr>
        <w:tabs>
          <w:tab w:val="left" w:pos="2940"/>
        </w:tabs>
        <w:spacing w:line="600" w:lineRule="auto"/>
        <w:ind w:firstLine="720"/>
        <w:jc w:val="both"/>
        <w:rPr>
          <w:rFonts w:eastAsia="Times New Roman"/>
          <w:szCs w:val="24"/>
        </w:rPr>
      </w:pPr>
      <w:r>
        <w:rPr>
          <w:rFonts w:eastAsia="Times New Roman"/>
          <w:b/>
          <w:szCs w:val="24"/>
        </w:rPr>
        <w:t>ΚΩΝΣΤΑΝΤΙΝΟΣ ΚΑΡΑΓΚΟΥΝΗΣ:</w:t>
      </w:r>
      <w:r>
        <w:rPr>
          <w:rFonts w:eastAsia="Times New Roman"/>
          <w:szCs w:val="24"/>
        </w:rPr>
        <w:t xml:space="preserve"> Εναντίον του κεφαλαίου μάχονταν.</w:t>
      </w:r>
    </w:p>
    <w:p w14:paraId="634105BD" w14:textId="77777777" w:rsidR="000640C0" w:rsidRDefault="00F37498">
      <w:pPr>
        <w:tabs>
          <w:tab w:val="left" w:pos="2940"/>
        </w:tabs>
        <w:spacing w:line="600" w:lineRule="auto"/>
        <w:ind w:firstLine="720"/>
        <w:jc w:val="both"/>
        <w:rPr>
          <w:rFonts w:eastAsia="Times New Roman"/>
          <w:szCs w:val="24"/>
        </w:rPr>
      </w:pPr>
      <w:r>
        <w:rPr>
          <w:rFonts w:eastAsia="Times New Roman"/>
          <w:b/>
          <w:szCs w:val="24"/>
        </w:rPr>
        <w:t>ΑΝΑΣΤΑΣΙΑ ΧΡΙΣΤΟΔΟΥΛΟΠΟΥΛΟΥ (Γ΄ Αντιπρόεδ</w:t>
      </w:r>
      <w:r>
        <w:rPr>
          <w:rFonts w:eastAsia="Times New Roman"/>
          <w:b/>
          <w:szCs w:val="24"/>
        </w:rPr>
        <w:t>ρος της Βουλής):</w:t>
      </w:r>
      <w:r w:rsidRPr="004A4180">
        <w:rPr>
          <w:rFonts w:eastAsia="Times New Roman"/>
          <w:b/>
          <w:szCs w:val="24"/>
        </w:rPr>
        <w:t xml:space="preserve"> </w:t>
      </w:r>
      <w:r>
        <w:rPr>
          <w:rFonts w:eastAsia="Times New Roman"/>
          <w:szCs w:val="24"/>
        </w:rPr>
        <w:t>…θα ήταν καλό να αναφερθείτε σ</w:t>
      </w:r>
      <w:r>
        <w:rPr>
          <w:rFonts w:eastAsia="Times New Roman"/>
          <w:szCs w:val="24"/>
        </w:rPr>
        <w:t>ε</w:t>
      </w:r>
      <w:r>
        <w:rPr>
          <w:rFonts w:eastAsia="Times New Roman"/>
          <w:szCs w:val="24"/>
        </w:rPr>
        <w:t xml:space="preserve"> αυτές τις </w:t>
      </w:r>
      <w:r>
        <w:rPr>
          <w:rFonts w:eastAsia="Times New Roman"/>
          <w:szCs w:val="24"/>
        </w:rPr>
        <w:lastRenderedPageBreak/>
        <w:t>κοινωνίες που παρατηρούνται τα μεγάλα συμπτώματα διαφθοράς, διότι όπου υπάρχει ταλαίπωρη δημοκρατία, αυξάνονται και τα φαινόμενα διαφθοράς.</w:t>
      </w:r>
    </w:p>
    <w:p w14:paraId="634105BE"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Γι’ αυτό στις στρατιωτικές δικτατορίες και στα δικτατορικ</w:t>
      </w:r>
      <w:r>
        <w:rPr>
          <w:rFonts w:eastAsia="Times New Roman"/>
          <w:szCs w:val="24"/>
        </w:rPr>
        <w:t xml:space="preserve">ά καθεστώτα, </w:t>
      </w:r>
      <w:r>
        <w:rPr>
          <w:rFonts w:eastAsia="Times New Roman"/>
          <w:szCs w:val="24"/>
        </w:rPr>
        <w:t xml:space="preserve">στα οποία </w:t>
      </w:r>
      <w:r>
        <w:rPr>
          <w:rFonts w:eastAsia="Times New Roman"/>
          <w:szCs w:val="24"/>
        </w:rPr>
        <w:t>εκεί ήδη υπάρχει απόλυτη αδιαφάνεια και η λαϊκή κυριαρχία είναι περιθωριοποιημένη, αυξάνονται τρομερά τα φαινόμενα διαφθοράς.</w:t>
      </w:r>
    </w:p>
    <w:p w14:paraId="634105BF"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αυτό το σημείο, λοιπόν, και κλείνοντας το κομμάτι</w:t>
      </w:r>
      <w:r w:rsidRPr="00353D15">
        <w:rPr>
          <w:rFonts w:eastAsia="Times New Roman"/>
          <w:szCs w:val="24"/>
        </w:rPr>
        <w:t xml:space="preserve"> </w:t>
      </w:r>
      <w:r>
        <w:rPr>
          <w:rFonts w:eastAsia="Times New Roman"/>
          <w:szCs w:val="24"/>
        </w:rPr>
        <w:t xml:space="preserve">για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γιατί βλέπω ότι ο χρόνος δεν με </w:t>
      </w:r>
      <w:r>
        <w:rPr>
          <w:rFonts w:eastAsia="Times New Roman"/>
          <w:szCs w:val="24"/>
        </w:rPr>
        <w:t>παίρνει, θα ήθελα να πω πως εγώ δεν έχω αυταπάτες ότι μ</w:t>
      </w:r>
      <w:r>
        <w:rPr>
          <w:rFonts w:eastAsia="Times New Roman"/>
          <w:szCs w:val="24"/>
        </w:rPr>
        <w:t>ε</w:t>
      </w:r>
      <w:r>
        <w:rPr>
          <w:rFonts w:eastAsia="Times New Roman"/>
          <w:szCs w:val="24"/>
        </w:rPr>
        <w:t xml:space="preserve"> αυτόν τον νόμο που </w:t>
      </w:r>
      <w:proofErr w:type="spellStart"/>
      <w:r>
        <w:rPr>
          <w:rFonts w:eastAsia="Times New Roman"/>
          <w:szCs w:val="24"/>
        </w:rPr>
        <w:t>αυστηροποιεί</w:t>
      </w:r>
      <w:proofErr w:type="spellEnd"/>
      <w:r>
        <w:rPr>
          <w:rFonts w:eastAsia="Times New Roman"/>
          <w:szCs w:val="24"/>
        </w:rPr>
        <w:t xml:space="preserve"> διάφορες διατάξεις θα μπορέσουμε να συλλάβουμε τη διαφθορά στην έκτασή της αλλά και τους πρωταγωνιστές της.</w:t>
      </w:r>
    </w:p>
    <w:p w14:paraId="634105C0"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Παρ</w:t>
      </w:r>
      <w:r w:rsidRPr="0093033C">
        <w:rPr>
          <w:rFonts w:eastAsia="Times New Roman" w:cs="Times New Roman"/>
          <w:szCs w:val="24"/>
        </w:rPr>
        <w:t xml:space="preserve">’ </w:t>
      </w:r>
      <w:r>
        <w:rPr>
          <w:rFonts w:eastAsia="Times New Roman" w:cs="Times New Roman"/>
          <w:szCs w:val="24"/>
        </w:rPr>
        <w:t>όλα αυτά, πιστεύω ότι και αυτό το πλαίσιο –σε συνέχεια</w:t>
      </w:r>
      <w:r>
        <w:rPr>
          <w:rFonts w:eastAsia="Times New Roman" w:cs="Times New Roman"/>
          <w:szCs w:val="24"/>
        </w:rPr>
        <w:t xml:space="preserve"> των προηγουμένων- θα αποθαρρύνει πολλούς πολιτικούς και δημόσιους λειτουργούς από το να πέσουν στον πειρασμό να χρηματιστούν και να περιφρονήσουν το δημόσιο χρήμα.</w:t>
      </w:r>
    </w:p>
    <w:p w14:paraId="634105C1"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Αντιπροέδρου)</w:t>
      </w:r>
    </w:p>
    <w:p w14:paraId="634105C2"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 xml:space="preserve">αυτή την έννοια, λοιπόν, συμφωνώ με το νομοσχέδιο και ελπίζω ότι θα μηδενιστούν -όσο γίνεται- αυτά τα </w:t>
      </w:r>
      <w:r>
        <w:rPr>
          <w:rFonts w:eastAsia="Times New Roman" w:cs="Times New Roman"/>
          <w:szCs w:val="24"/>
        </w:rPr>
        <w:t xml:space="preserve">φαινόμενα </w:t>
      </w:r>
      <w:r>
        <w:rPr>
          <w:rFonts w:eastAsia="Times New Roman" w:cs="Times New Roman"/>
          <w:szCs w:val="24"/>
        </w:rPr>
        <w:t>και ειδικά του μεγάλου μαύρου χρήματος, γιατί υπάρχουν και μερικοί ερασιτέχνες που χρησιμοποιούν την πεθερά τους ή κανέναν φίλο τους για να ξεπλ</w:t>
      </w:r>
      <w:r>
        <w:rPr>
          <w:rFonts w:eastAsia="Times New Roman" w:cs="Times New Roman"/>
          <w:szCs w:val="24"/>
        </w:rPr>
        <w:t xml:space="preserve">ύνουν το μαύρο χρήμα, </w:t>
      </w:r>
      <w:r>
        <w:rPr>
          <w:rFonts w:eastAsia="Times New Roman" w:cs="Times New Roman"/>
          <w:szCs w:val="24"/>
        </w:rPr>
        <w:t>στο οποίο, όμως,</w:t>
      </w:r>
      <w:r>
        <w:rPr>
          <w:rFonts w:eastAsia="Times New Roman" w:cs="Times New Roman"/>
          <w:szCs w:val="24"/>
        </w:rPr>
        <w:t xml:space="preserve"> δεν είναι στο ύψος των εκατομμυρίων ευρώ.</w:t>
      </w:r>
    </w:p>
    <w:p w14:paraId="634105C3"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Να σας πω ενδεικτικά ότι αναζήτησα τι έχει γίνει με το «πόθεν έσχες» του κ. Παπαντωνίου –επειδή είναι και επίκαιρο- και είδα ότι είχε κριθεί, ήταν τέλειο όλ</w:t>
      </w:r>
      <w:r>
        <w:rPr>
          <w:rFonts w:eastAsia="Times New Roman" w:cs="Times New Roman"/>
          <w:szCs w:val="24"/>
        </w:rPr>
        <w:t>α</w:t>
      </w:r>
      <w:r>
        <w:rPr>
          <w:rFonts w:eastAsia="Times New Roman" w:cs="Times New Roman"/>
          <w:szCs w:val="24"/>
        </w:rPr>
        <w:t xml:space="preserve"> αυτ</w:t>
      </w:r>
      <w:r>
        <w:rPr>
          <w:rFonts w:eastAsia="Times New Roman" w:cs="Times New Roman"/>
          <w:szCs w:val="24"/>
        </w:rPr>
        <w:t>ά</w:t>
      </w:r>
      <w:r>
        <w:rPr>
          <w:rFonts w:eastAsia="Times New Roman" w:cs="Times New Roman"/>
          <w:szCs w:val="24"/>
        </w:rPr>
        <w:t xml:space="preserve"> τ</w:t>
      </w:r>
      <w:r>
        <w:rPr>
          <w:rFonts w:eastAsia="Times New Roman" w:cs="Times New Roman"/>
          <w:szCs w:val="24"/>
        </w:rPr>
        <w:t>α</w:t>
      </w:r>
      <w:r>
        <w:rPr>
          <w:rFonts w:eastAsia="Times New Roman" w:cs="Times New Roman"/>
          <w:szCs w:val="24"/>
        </w:rPr>
        <w:t xml:space="preserve"> χρ</w:t>
      </w:r>
      <w:r>
        <w:rPr>
          <w:rFonts w:eastAsia="Times New Roman" w:cs="Times New Roman"/>
          <w:szCs w:val="24"/>
        </w:rPr>
        <w:t>ό</w:t>
      </w:r>
      <w:r>
        <w:rPr>
          <w:rFonts w:eastAsia="Times New Roman" w:cs="Times New Roman"/>
          <w:szCs w:val="24"/>
        </w:rPr>
        <w:t>νι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για τα </w:t>
      </w:r>
      <w:r>
        <w:rPr>
          <w:rFonts w:eastAsia="Times New Roman" w:cs="Times New Roman"/>
          <w:szCs w:val="24"/>
        </w:rPr>
        <w:t>οποί</w:t>
      </w:r>
      <w:r>
        <w:rPr>
          <w:rFonts w:eastAsia="Times New Roman" w:cs="Times New Roman"/>
          <w:szCs w:val="24"/>
        </w:rPr>
        <w:t>α</w:t>
      </w:r>
      <w:r>
        <w:rPr>
          <w:rFonts w:eastAsia="Times New Roman" w:cs="Times New Roman"/>
          <w:szCs w:val="24"/>
        </w:rPr>
        <w:t xml:space="preserve"> ενέχεται στο μαύρο χρήμα και μόλις το 2013 κλήθηκε</w:t>
      </w:r>
      <w:r>
        <w:rPr>
          <w:rFonts w:eastAsia="Times New Roman" w:cs="Times New Roman"/>
          <w:szCs w:val="24"/>
        </w:rPr>
        <w:t>,</w:t>
      </w:r>
      <w:r>
        <w:rPr>
          <w:rFonts w:eastAsia="Times New Roman" w:cs="Times New Roman"/>
          <w:szCs w:val="24"/>
        </w:rPr>
        <w:t xml:space="preserve"> μετά τη δημοσιοποίηση της λίστας </w:t>
      </w:r>
      <w:proofErr w:type="spellStart"/>
      <w:r>
        <w:rPr>
          <w:rFonts w:eastAsia="Times New Roman" w:cs="Times New Roman"/>
          <w:szCs w:val="24"/>
        </w:rPr>
        <w:t>Λαγκάρντ</w:t>
      </w:r>
      <w:proofErr w:type="spellEnd"/>
      <w:r>
        <w:rPr>
          <w:rFonts w:eastAsia="Times New Roman" w:cs="Times New Roman"/>
          <w:szCs w:val="24"/>
        </w:rPr>
        <w:t xml:space="preserve"> στην Επιτροπή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να δώσει εξηγήσεις γιατί </w:t>
      </w:r>
      <w:r>
        <w:rPr>
          <w:rFonts w:eastAsia="Times New Roman" w:cs="Times New Roman"/>
          <w:szCs w:val="24"/>
        </w:rPr>
        <w:t xml:space="preserve">περιλαμβανόταν </w:t>
      </w:r>
      <w:r>
        <w:rPr>
          <w:rFonts w:eastAsia="Times New Roman" w:cs="Times New Roman"/>
          <w:szCs w:val="24"/>
        </w:rPr>
        <w:t>το όνομά του εκεί. Έδωσε, βεβαίως, ανεπαρκείς εξηγήσεις, διότι δεν μπορούσε να κ</w:t>
      </w:r>
      <w:r>
        <w:rPr>
          <w:rFonts w:eastAsia="Times New Roman" w:cs="Times New Roman"/>
          <w:szCs w:val="24"/>
        </w:rPr>
        <w:t xml:space="preserve">ρύψει έναν λογαριασμό που είχε στην </w:t>
      </w:r>
      <w:r>
        <w:rPr>
          <w:rFonts w:eastAsia="Times New Roman" w:cs="Times New Roman"/>
          <w:szCs w:val="24"/>
          <w:lang w:val="en-GB"/>
        </w:rPr>
        <w:t>HSBC</w:t>
      </w:r>
      <w:r>
        <w:rPr>
          <w:rFonts w:eastAsia="Times New Roman" w:cs="Times New Roman"/>
          <w:szCs w:val="24"/>
        </w:rPr>
        <w:t>, στην Τράπεζα της Αγγλίας</w:t>
      </w:r>
      <w:r>
        <w:rPr>
          <w:rFonts w:eastAsia="Times New Roman" w:cs="Times New Roman"/>
          <w:szCs w:val="24"/>
        </w:rPr>
        <w:t>,</w:t>
      </w:r>
      <w:r>
        <w:rPr>
          <w:rFonts w:eastAsia="Times New Roman" w:cs="Times New Roman"/>
          <w:szCs w:val="24"/>
        </w:rPr>
        <w:t xml:space="preserve"> και από εκεί ξεκίνησε και επιταχύνθηκε η ανακριτική διαδικασία, χρειάστηκαν δηλαδή δεκατέσσερα χρόνια.</w:t>
      </w:r>
    </w:p>
    <w:p w14:paraId="634105C4"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και δύο λόγια –γιατί δεν επαρκεί ο χρόνος- για την τροπολογία </w:t>
      </w:r>
      <w:r>
        <w:rPr>
          <w:rFonts w:eastAsia="Times New Roman" w:cs="Times New Roman"/>
          <w:szCs w:val="24"/>
        </w:rPr>
        <w:t xml:space="preserve">που αφορά </w:t>
      </w:r>
      <w:r>
        <w:rPr>
          <w:rFonts w:eastAsia="Times New Roman" w:cs="Times New Roman"/>
          <w:szCs w:val="24"/>
        </w:rPr>
        <w:t>τη</w:t>
      </w:r>
      <w:r>
        <w:rPr>
          <w:rFonts w:eastAsia="Times New Roman" w:cs="Times New Roman"/>
          <w:szCs w:val="24"/>
        </w:rPr>
        <w:t>ν αποσυμφόρηση των φυλακών.</w:t>
      </w:r>
    </w:p>
    <w:p w14:paraId="634105C5"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Νέας Δημοκρατίας, χάνουμε άλλη μια ευκαιρία να κάνουμε μια ιδεολογική αντιπαράθεση, να ανεβάσουμε το επίπεδο της Βουλής αλλά και των ανθρώπων που μας ακούν. Ξέρετε ότι από την εποχή της νεωτερικότητας, από </w:t>
      </w:r>
      <w:r>
        <w:rPr>
          <w:rFonts w:eastAsia="Times New Roman" w:cs="Times New Roman"/>
          <w:szCs w:val="24"/>
        </w:rPr>
        <w:t>τη Γαλλική Επανάσταση και μετά, όλοι οι φιλόσοφοι, όλοι οι επιστήμονες, όλοι οι ιστορικοί ασχολούνται με το μεγάλο πρόβλημα που λέγεται «έγκλημα και τιμωρία».</w:t>
      </w:r>
    </w:p>
    <w:p w14:paraId="634105C6"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Βρίσκω, λοιπόν, εξαιρετικά ανιστόρητο να εμφανίζεται σήμερα η Νέα Δημοκρατία και να θεωρεί ότι θα</w:t>
      </w:r>
      <w:r>
        <w:rPr>
          <w:rFonts w:eastAsia="Times New Roman" w:cs="Times New Roman"/>
          <w:szCs w:val="24"/>
        </w:rPr>
        <w:t xml:space="preserve"> λύσει το ζήτημα της παραβατικότητας ή της εγκληματικότητας με το να καταργήσει τον νόμο Παρασκευόπουλου, πράγμα το οποίο εξαγγέλλει ανά πάσα στιγμή, θεωρώντας μάλιστα –προφανώς- ότι πιάνει κιόλας -γιατί αλλιώς δεν θα το έλεγε τόσες φορές- και ότι θα βρει </w:t>
      </w:r>
      <w:r>
        <w:rPr>
          <w:rFonts w:eastAsia="Times New Roman" w:cs="Times New Roman"/>
          <w:szCs w:val="24"/>
        </w:rPr>
        <w:t>αρκετούς ψηφοφόρους για να τους εμπαίξει.</w:t>
      </w:r>
    </w:p>
    <w:p w14:paraId="634105C7"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Διότι, βεβαίως, αυτό το ιστορικά ανιστόρητο δεν απαντάει ούτε στην εγκληματικότητα ούτε στην παραβατικότητα. Απαντάει στην ιδεολογία που έχει κάθε πολιτική δύναμη γύρω από το ζήτημα του εγκλήματος και της τιμωρίας.</w:t>
      </w:r>
    </w:p>
    <w:p w14:paraId="634105C8"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Και εκεί πράγματι θα χρειαζόταν πολύ να συγκρουστούν οι απόψεις μας, για να καταλάβει και η κοινωνία τι εννοούμε. </w:t>
      </w:r>
    </w:p>
    <w:p w14:paraId="634105C9"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Χριστοδουλοπούλου, ολοκληρώστε, σας παρακαλώ. </w:t>
      </w:r>
    </w:p>
    <w:p w14:paraId="634105CA"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ΑΝΑΣΤΑΣΙΑ ΧΡΙΣΤΟΔΟΥΛΟΠΟΥΛΟΥ (Γ΄ Αντιπρόεδρος της Βουλής): </w:t>
      </w:r>
      <w:r>
        <w:rPr>
          <w:rFonts w:eastAsia="Times New Roman" w:cs="Times New Roman"/>
          <w:szCs w:val="24"/>
        </w:rPr>
        <w:t xml:space="preserve">Διότι όταν εμείς μιλάμε –ας πούμε- για ένα ποινικό σύστημα που θα στηρίζεται στην επιείκεια, στο τεκμήριο </w:t>
      </w:r>
      <w:proofErr w:type="spellStart"/>
      <w:r>
        <w:rPr>
          <w:rFonts w:eastAsia="Times New Roman" w:cs="Times New Roman"/>
          <w:szCs w:val="24"/>
        </w:rPr>
        <w:t>αθωότητος</w:t>
      </w:r>
      <w:proofErr w:type="spellEnd"/>
      <w:r>
        <w:rPr>
          <w:rFonts w:eastAsia="Times New Roman" w:cs="Times New Roman"/>
          <w:szCs w:val="24"/>
        </w:rPr>
        <w:t>, στο να μην γίνεται κατάχρηση της προσωρινής κράτησης, στο να υπάρχουν εναλλακτικέ</w:t>
      </w:r>
      <w:r>
        <w:rPr>
          <w:rFonts w:eastAsia="Times New Roman" w:cs="Times New Roman"/>
          <w:szCs w:val="24"/>
        </w:rPr>
        <w:t>ς μορφές έκτισης της ποινής και κυρίως όταν προσεγγίζουμε με κοινωνικούς όρους αυτά τα ζητήματα, δεν μπορούμε να ταυτιστούμε με αυτά που λέει η Νέα Δημοκρατία, η οποία θεωρεί ότι αν πει «φτιάξτε φυλακές παντού ή μην βγάζετε κανέναν κρατούμενο έξω», θα γλ</w:t>
      </w:r>
      <w:r>
        <w:rPr>
          <w:rFonts w:eastAsia="Times New Roman" w:cs="Times New Roman"/>
          <w:szCs w:val="24"/>
        </w:rPr>
        <w:t>ι</w:t>
      </w:r>
      <w:r>
        <w:rPr>
          <w:rFonts w:eastAsia="Times New Roman" w:cs="Times New Roman"/>
          <w:szCs w:val="24"/>
        </w:rPr>
        <w:t>τ</w:t>
      </w:r>
      <w:r>
        <w:rPr>
          <w:rFonts w:eastAsia="Times New Roman" w:cs="Times New Roman"/>
          <w:szCs w:val="24"/>
        </w:rPr>
        <w:t xml:space="preserve">ώσει η </w:t>
      </w:r>
      <w:r>
        <w:rPr>
          <w:rFonts w:eastAsia="Times New Roman" w:cs="Times New Roman"/>
          <w:szCs w:val="24"/>
        </w:rPr>
        <w:lastRenderedPageBreak/>
        <w:t>κοινωνία από ένα σοβαρό πρόβλημα που αντιμετωπίζει και το συμμερίζομαι.</w:t>
      </w:r>
    </w:p>
    <w:p w14:paraId="634105CB"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νομίζω ότι χάσαμε άλλη μ</w:t>
      </w:r>
      <w:r>
        <w:rPr>
          <w:rFonts w:eastAsia="Times New Roman" w:cs="Times New Roman"/>
          <w:szCs w:val="24"/>
        </w:rPr>
        <w:t>ί</w:t>
      </w:r>
      <w:r>
        <w:rPr>
          <w:rFonts w:eastAsia="Times New Roman" w:cs="Times New Roman"/>
          <w:szCs w:val="24"/>
        </w:rPr>
        <w:t>α ευκαιρία με αυτό το περιβόητο «περί αποσυμφόρησης» να μιλήσουμε απλά και κατανοητά στην κοινωνία για το τι είναι το έγκλημα, τι είναι η ποιν</w:t>
      </w:r>
      <w:r>
        <w:rPr>
          <w:rFonts w:eastAsia="Times New Roman" w:cs="Times New Roman"/>
          <w:szCs w:val="24"/>
        </w:rPr>
        <w:t xml:space="preserve">ή, ποιος είναι υπέρ του σωφρονισμού των κρατουμένων, ποιος είναι υπέρ της </w:t>
      </w:r>
      <w:proofErr w:type="spellStart"/>
      <w:r>
        <w:rPr>
          <w:rFonts w:eastAsia="Times New Roman" w:cs="Times New Roman"/>
          <w:szCs w:val="24"/>
        </w:rPr>
        <w:t>βιοπολιτικής</w:t>
      </w:r>
      <w:proofErr w:type="spellEnd"/>
      <w:r>
        <w:rPr>
          <w:rFonts w:eastAsia="Times New Roman" w:cs="Times New Roman"/>
          <w:szCs w:val="24"/>
        </w:rPr>
        <w:t xml:space="preserve"> που ασκεί πάνω στη γυμνή ζωή των ανθρώπων η εξουσία του και έτσι να κατανοήσει και να επιλέξει με καθαρούς όρους το τι συμβαίνει στην κάθε περίπτωση.</w:t>
      </w:r>
    </w:p>
    <w:p w14:paraId="634105CC"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Δυστυχώς δεν μου φτ</w:t>
      </w:r>
      <w:r>
        <w:rPr>
          <w:rFonts w:eastAsia="Times New Roman" w:cs="Times New Roman"/>
          <w:szCs w:val="24"/>
        </w:rPr>
        <w:t xml:space="preserve">άνει ο χρόνος να πω περισσότερα για αυτά. </w:t>
      </w:r>
    </w:p>
    <w:p w14:paraId="634105CD"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sidRPr="00D17712">
        <w:rPr>
          <w:rFonts w:eastAsia="Times New Roman" w:cs="Times New Roman"/>
          <w:b/>
          <w:szCs w:val="24"/>
        </w:rPr>
        <w:t>):</w:t>
      </w:r>
      <w:r>
        <w:rPr>
          <w:rFonts w:eastAsia="Times New Roman" w:cs="Times New Roman"/>
          <w:szCs w:val="24"/>
        </w:rPr>
        <w:t xml:space="preserve"> Τον διπλασιάσατε τον χρόνο σας, κυρία Χριστοδουλοπούλου. </w:t>
      </w:r>
    </w:p>
    <w:p w14:paraId="634105CE"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 Αντιπρόεδρος της Βουλής)</w:t>
      </w:r>
      <w:r w:rsidRPr="00D17712">
        <w:rPr>
          <w:rFonts w:eastAsia="Times New Roman" w:cs="Times New Roman"/>
          <w:b/>
          <w:szCs w:val="24"/>
        </w:rPr>
        <w:t>:</w:t>
      </w:r>
      <w:r w:rsidRPr="00D17712">
        <w:rPr>
          <w:rFonts w:eastAsia="Times New Roman" w:cs="Times New Roman"/>
          <w:szCs w:val="24"/>
        </w:rPr>
        <w:t xml:space="preserve"> </w:t>
      </w:r>
      <w:r>
        <w:rPr>
          <w:rFonts w:eastAsia="Times New Roman" w:cs="Times New Roman"/>
          <w:szCs w:val="24"/>
        </w:rPr>
        <w:t>Ναι</w:t>
      </w:r>
      <w:r>
        <w:rPr>
          <w:rFonts w:eastAsia="Times New Roman" w:cs="Times New Roman"/>
          <w:szCs w:val="24"/>
        </w:rPr>
        <w:t>, και</w:t>
      </w:r>
      <w:r>
        <w:rPr>
          <w:rFonts w:eastAsia="Times New Roman" w:cs="Times New Roman"/>
          <w:szCs w:val="24"/>
        </w:rPr>
        <w:t xml:space="preserve"> σας ευχαριστώ πολύ.</w:t>
      </w:r>
    </w:p>
    <w:p w14:paraId="634105CF"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Και στο ίδιο πεδίο –για να το πω </w:t>
      </w:r>
      <w:r>
        <w:rPr>
          <w:rFonts w:eastAsia="Times New Roman" w:cs="Times New Roman"/>
          <w:szCs w:val="24"/>
        </w:rPr>
        <w:t xml:space="preserve">και εγώ μετά τον κ. Παρασκευόπουλο- εντάσσεται και η τροπολογία που καταθέσαμε για την κατάργηση της επαιτείας. Δεν είναι δυνατόν. Και αυτό, το </w:t>
      </w:r>
      <w:r>
        <w:rPr>
          <w:rFonts w:eastAsia="Times New Roman" w:cs="Times New Roman"/>
          <w:szCs w:val="24"/>
        </w:rPr>
        <w:lastRenderedPageBreak/>
        <w:t>ότι το κάνουμε εμείς, δεν δείχνει</w:t>
      </w:r>
      <w:r w:rsidRPr="004527E8">
        <w:rPr>
          <w:rFonts w:eastAsia="Times New Roman" w:cs="Times New Roman"/>
          <w:szCs w:val="24"/>
        </w:rPr>
        <w:t xml:space="preserve"> </w:t>
      </w:r>
      <w:r>
        <w:rPr>
          <w:rFonts w:eastAsia="Times New Roman" w:cs="Times New Roman"/>
          <w:szCs w:val="24"/>
        </w:rPr>
        <w:t xml:space="preserve">κάτι; Το ότι δεν το σκέφτεται κανείς άλλος να μετριάσει, να αποποινικοποιήσει </w:t>
      </w:r>
      <w:r>
        <w:rPr>
          <w:rFonts w:eastAsia="Times New Roman" w:cs="Times New Roman"/>
          <w:szCs w:val="24"/>
        </w:rPr>
        <w:t>συμπεριφορές που δεν προσβάλλουν κανένα έννομο αγαθό; Πώς είναι δυνατόν μέσω της ποινικοποίησης, της αύξησης της καταστολής και του φόβου που καλλιεργούμε στην κοινωνία να θεωρούμε ότι είναι επιτυχία το να εκλεγεί μια τέτοια πολιτική αντίληψη; Ελπίζω ότι δ</w:t>
      </w:r>
      <w:r>
        <w:rPr>
          <w:rFonts w:eastAsia="Times New Roman" w:cs="Times New Roman"/>
          <w:szCs w:val="24"/>
        </w:rPr>
        <w:t>εν θα εκλεγεί.</w:t>
      </w:r>
    </w:p>
    <w:p w14:paraId="634105D0"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szCs w:val="24"/>
        </w:rPr>
        <w:t>Ευχαριστώ.</w:t>
      </w:r>
    </w:p>
    <w:p w14:paraId="634105D1" w14:textId="77777777" w:rsidR="000640C0" w:rsidRDefault="00F37498">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634105D2" w14:textId="77777777" w:rsidR="000640C0" w:rsidRDefault="00F37498">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D17712">
        <w:rPr>
          <w:rFonts w:eastAsia="Times New Roman" w:cs="Times New Roman"/>
          <w:b/>
          <w:szCs w:val="24"/>
        </w:rPr>
        <w:t>:</w:t>
      </w:r>
      <w:r>
        <w:rPr>
          <w:rFonts w:eastAsia="Times New Roman" w:cs="Times New Roman"/>
          <w:szCs w:val="24"/>
        </w:rPr>
        <w:t xml:space="preserve"> Τον λόγο έχει ο Κοινοβουλευτικός Εκπρόσωπος της Νέας Δημοκρατίας κ. Τζαβάρας. </w:t>
      </w:r>
    </w:p>
    <w:p w14:paraId="634105D3"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πολύ, κύριε Πρόεδρε.</w:t>
      </w:r>
    </w:p>
    <w:p w14:paraId="634105D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ήθελα να δεχθείτ</w:t>
      </w:r>
      <w:r>
        <w:rPr>
          <w:rFonts w:eastAsia="Times New Roman" w:cs="Times New Roman"/>
          <w:szCs w:val="24"/>
        </w:rPr>
        <w:t>ε τη διαμαρτυρία μου, παρ</w:t>
      </w:r>
      <w:r>
        <w:rPr>
          <w:rFonts w:eastAsia="Times New Roman" w:cs="Times New Roman"/>
          <w:szCs w:val="24"/>
        </w:rPr>
        <w:t xml:space="preserve">’ </w:t>
      </w:r>
      <w:r>
        <w:rPr>
          <w:rFonts w:eastAsia="Times New Roman" w:cs="Times New Roman"/>
          <w:szCs w:val="24"/>
        </w:rPr>
        <w:t xml:space="preserve">όλο που δεν ευθύνεστε, κύριε Πρόεδρε, για το γεγονός ότι είναι η πρώτη φορά στη μεταπολιτευτική ιστορία του Κοινοβουλίου που </w:t>
      </w:r>
      <w:proofErr w:type="spellStart"/>
      <w:r>
        <w:rPr>
          <w:rFonts w:eastAsia="Times New Roman" w:cs="Times New Roman"/>
          <w:szCs w:val="24"/>
        </w:rPr>
        <w:t>διεκόπη</w:t>
      </w:r>
      <w:proofErr w:type="spellEnd"/>
      <w:r>
        <w:rPr>
          <w:rFonts w:eastAsia="Times New Roman" w:cs="Times New Roman"/>
          <w:szCs w:val="24"/>
        </w:rPr>
        <w:t xml:space="preserve"> η μετάδοση των εργασιών της Ολομέλειας της Βουλής, </w:t>
      </w:r>
      <w:r>
        <w:rPr>
          <w:rFonts w:eastAsia="Times New Roman" w:cs="Times New Roman"/>
          <w:szCs w:val="24"/>
        </w:rPr>
        <w:lastRenderedPageBreak/>
        <w:t>προκειμένου να παρεμβληθεί η μετάδοση της επί</w:t>
      </w:r>
      <w:r>
        <w:rPr>
          <w:rFonts w:eastAsia="Times New Roman" w:cs="Times New Roman"/>
          <w:szCs w:val="24"/>
        </w:rPr>
        <w:t>σκεψης του Προέδρου της Βουλής στον Πρόεδρο της Δημοκρατίας, για να του εγχειρίσει τόμους από τον Φάκελο της Κύπρου.</w:t>
      </w:r>
    </w:p>
    <w:p w14:paraId="634105D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Δεν αμφισβητώ, βέβαια, ότι έχει πολύ μεγάλη σημασία αυτό που αφορά το εθνικό πρόβλημα,</w:t>
      </w:r>
      <w:r w:rsidRPr="00250393">
        <w:rPr>
          <w:rFonts w:eastAsia="Times New Roman" w:cs="Times New Roman"/>
          <w:szCs w:val="24"/>
        </w:rPr>
        <w:t xml:space="preserve"> </w:t>
      </w:r>
      <w:r>
        <w:rPr>
          <w:rFonts w:eastAsia="Times New Roman" w:cs="Times New Roman"/>
          <w:szCs w:val="24"/>
        </w:rPr>
        <w:t>αν θέλετε, το Κυπριακό. Υπάρχει, όμως, εδώ μια ένστα</w:t>
      </w:r>
      <w:r>
        <w:rPr>
          <w:rFonts w:eastAsia="Times New Roman" w:cs="Times New Roman"/>
          <w:szCs w:val="24"/>
        </w:rPr>
        <w:t xml:space="preserve">ση την οποία πιστεύω ότι όσοι καλόπιστα με ακούτε θα την αποδεχθείτε. Το </w:t>
      </w:r>
      <w:r>
        <w:rPr>
          <w:rFonts w:eastAsia="Times New Roman" w:cs="Times New Roman"/>
          <w:szCs w:val="24"/>
        </w:rPr>
        <w:t>κ</w:t>
      </w:r>
      <w:r>
        <w:rPr>
          <w:rFonts w:eastAsia="Times New Roman" w:cs="Times New Roman"/>
          <w:szCs w:val="24"/>
        </w:rPr>
        <w:t xml:space="preserve">ανάλι της Βουλής, ο </w:t>
      </w:r>
      <w:r>
        <w:rPr>
          <w:rFonts w:eastAsia="Times New Roman" w:cs="Times New Roman"/>
          <w:szCs w:val="24"/>
        </w:rPr>
        <w:t>τ</w:t>
      </w:r>
      <w:r>
        <w:rPr>
          <w:rFonts w:eastAsia="Times New Roman" w:cs="Times New Roman"/>
          <w:szCs w:val="24"/>
        </w:rPr>
        <w:t xml:space="preserve">ηλεοπτικός </w:t>
      </w:r>
      <w:r>
        <w:rPr>
          <w:rFonts w:eastAsia="Times New Roman" w:cs="Times New Roman"/>
          <w:szCs w:val="24"/>
        </w:rPr>
        <w:t>σ</w:t>
      </w:r>
      <w:r>
        <w:rPr>
          <w:rFonts w:eastAsia="Times New Roman" w:cs="Times New Roman"/>
          <w:szCs w:val="24"/>
        </w:rPr>
        <w:t xml:space="preserve">ταθμός της Βουλής ιδρύθηκε όχι για να γίνει ειδησεογραφικό κανάλι, αλλά για να διευρύνει τα όρια της δημοσιότητας των εργασιών της Βουλής, δηλαδή τα </w:t>
      </w:r>
      <w:r>
        <w:rPr>
          <w:rFonts w:eastAsia="Times New Roman" w:cs="Times New Roman"/>
          <w:szCs w:val="24"/>
        </w:rPr>
        <w:t>όρια της δημοσιότητας των εργασιών που γίνονται στον χώρο</w:t>
      </w:r>
      <w:r>
        <w:rPr>
          <w:rFonts w:eastAsia="Times New Roman" w:cs="Times New Roman"/>
          <w:szCs w:val="24"/>
        </w:rPr>
        <w:t>, στον οποίο</w:t>
      </w:r>
      <w:r>
        <w:rPr>
          <w:rFonts w:eastAsia="Times New Roman" w:cs="Times New Roman"/>
          <w:szCs w:val="24"/>
        </w:rPr>
        <w:t xml:space="preserve"> ασκείται συμβολικά και πραγματικά η λαϊκή κυριαρχία.</w:t>
      </w:r>
    </w:p>
    <w:p w14:paraId="634105D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Άρα, λοιπόν, αν υπάρχει μια θεμελιώδης είδηση που πρέπει να γνωρίζει ο ελληνικός λαός, είναι ότι στην Ελλάδα κάθε μέρα λειτουργεί η δ</w:t>
      </w:r>
      <w:r>
        <w:rPr>
          <w:rFonts w:eastAsia="Times New Roman" w:cs="Times New Roman"/>
          <w:szCs w:val="24"/>
        </w:rPr>
        <w:t>ημοκρατία σ</w:t>
      </w:r>
      <w:r>
        <w:rPr>
          <w:rFonts w:eastAsia="Times New Roman" w:cs="Times New Roman"/>
          <w:szCs w:val="24"/>
        </w:rPr>
        <w:t>ε</w:t>
      </w:r>
      <w:r>
        <w:rPr>
          <w:rFonts w:eastAsia="Times New Roman" w:cs="Times New Roman"/>
          <w:szCs w:val="24"/>
        </w:rPr>
        <w:t xml:space="preserve"> αυτή την Αίθουσα. Αυτή ακριβώς η λειτουργία της δημοκρατίας είναι που </w:t>
      </w:r>
      <w:proofErr w:type="spellStart"/>
      <w:r>
        <w:rPr>
          <w:rFonts w:eastAsia="Times New Roman" w:cs="Times New Roman"/>
          <w:szCs w:val="24"/>
        </w:rPr>
        <w:t>αιματώνει</w:t>
      </w:r>
      <w:proofErr w:type="spellEnd"/>
      <w:r>
        <w:rPr>
          <w:rFonts w:eastAsia="Times New Roman" w:cs="Times New Roman"/>
          <w:szCs w:val="24"/>
        </w:rPr>
        <w:t xml:space="preserve"> και επομένως, δίνει ζωή σε όλα τα δημοκρατικά αξιώματα και σε όλους τους θεσμούς της πολιτείας.</w:t>
      </w:r>
    </w:p>
    <w:p w14:paraId="634105D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μπορούσε, λοιπόν, ο </w:t>
      </w:r>
      <w:r>
        <w:rPr>
          <w:rFonts w:eastAsia="Times New Roman" w:cs="Times New Roman"/>
          <w:szCs w:val="24"/>
        </w:rPr>
        <w:t>δ</w:t>
      </w:r>
      <w:r>
        <w:rPr>
          <w:rFonts w:eastAsia="Times New Roman" w:cs="Times New Roman"/>
          <w:szCs w:val="24"/>
        </w:rPr>
        <w:t xml:space="preserve">ιευθυντής του </w:t>
      </w:r>
      <w:r>
        <w:rPr>
          <w:rFonts w:eastAsia="Times New Roman" w:cs="Times New Roman"/>
          <w:szCs w:val="24"/>
        </w:rPr>
        <w:t>κ</w:t>
      </w:r>
      <w:r>
        <w:rPr>
          <w:rFonts w:eastAsia="Times New Roman" w:cs="Times New Roman"/>
          <w:szCs w:val="24"/>
        </w:rPr>
        <w:t>αναλιού, αν δεν ήθελε να κολ</w:t>
      </w:r>
      <w:r>
        <w:rPr>
          <w:rFonts w:eastAsia="Times New Roman" w:cs="Times New Roman"/>
          <w:szCs w:val="24"/>
        </w:rPr>
        <w:t>ακεύσει με αυτόν τον τρόπο τον Πρόεδρο της Βουλής -γιατί θεωρώ ότι ο Πρόεδρος της Βουλής αποκλείεται να παρήγγειλε μια τέτοια διακοπή- να αναμείνει, όταν το μεσημέρι ή το βράδυ στο δελτίο ειδήσεων που έχει καθιερώσει, ενημερώσει τους πολίτες για τη δραστηρ</w:t>
      </w:r>
      <w:r>
        <w:rPr>
          <w:rFonts w:eastAsia="Times New Roman" w:cs="Times New Roman"/>
          <w:szCs w:val="24"/>
        </w:rPr>
        <w:t>ιότητα του Προέδρου της Βουλής, να το θέσει ως βίντεο ή ως κάποιο συγκεκριμένο ενημερωτικό στοιχείο.</w:t>
      </w:r>
    </w:p>
    <w:p w14:paraId="634105D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 επόμενο θέμα που ήθελα να θίξω είναι ότι όσοι </w:t>
      </w:r>
      <w:proofErr w:type="spellStart"/>
      <w:r>
        <w:rPr>
          <w:rFonts w:eastAsia="Times New Roman" w:cs="Times New Roman"/>
          <w:szCs w:val="24"/>
        </w:rPr>
        <w:t>παρήλασαν</w:t>
      </w:r>
      <w:proofErr w:type="spellEnd"/>
      <w:r>
        <w:rPr>
          <w:rFonts w:eastAsia="Times New Roman" w:cs="Times New Roman"/>
          <w:szCs w:val="24"/>
        </w:rPr>
        <w:t xml:space="preserve"> σήμερα από αυτό το Βήμα δεν παρέλειψαν να ομολογήσουν την πίστη στους στην ανεξαρτησία της </w:t>
      </w:r>
      <w:r>
        <w:rPr>
          <w:rFonts w:eastAsia="Times New Roman" w:cs="Times New Roman"/>
          <w:szCs w:val="24"/>
        </w:rPr>
        <w:t>δ</w:t>
      </w:r>
      <w:r>
        <w:rPr>
          <w:rFonts w:eastAsia="Times New Roman" w:cs="Times New Roman"/>
          <w:szCs w:val="24"/>
        </w:rPr>
        <w:t>ικαι</w:t>
      </w:r>
      <w:r>
        <w:rPr>
          <w:rFonts w:eastAsia="Times New Roman" w:cs="Times New Roman"/>
          <w:szCs w:val="24"/>
        </w:rPr>
        <w:t>οσύνης.</w:t>
      </w:r>
    </w:p>
    <w:p w14:paraId="634105D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Πράγματι, κύριοι συνάδελφοι, δεν νομίζω ότι δικαιούται κανένας από τους αντιπροσώπους του ελληνικού λαού να μην έχει μια τέτοια πίστη και να μην τη διαδηλώνει με τον πιο έμπρακτο και με τον πιο ριζικό τρόπο. Διότι δεν νοείται λειτουργία δημοκρατίας</w:t>
      </w:r>
      <w:r>
        <w:rPr>
          <w:rFonts w:eastAsia="Times New Roman" w:cs="Times New Roman"/>
          <w:szCs w:val="24"/>
        </w:rPr>
        <w:t xml:space="preserve"> σε αυτή τη χώρα, εάν η θεσμική εγγύηση που λέγεται «κράτος δικαίου» δεν λειτουργεί σε όλο το φάσμα της ακτινοβολίας που έχει ως θεσμός. Διότι «κράτος δικαίου» δεν είναι τίποτα άλλο από την κατάσταση που δημιουργείται, όταν το δίκαιο και </w:t>
      </w:r>
      <w:r>
        <w:rPr>
          <w:rFonts w:eastAsia="Times New Roman" w:cs="Times New Roman"/>
          <w:szCs w:val="24"/>
        </w:rPr>
        <w:lastRenderedPageBreak/>
        <w:t>η εφαρμογή του δικ</w:t>
      </w:r>
      <w:r>
        <w:rPr>
          <w:rFonts w:eastAsia="Times New Roman" w:cs="Times New Roman"/>
          <w:szCs w:val="24"/>
        </w:rPr>
        <w:t>αίου εμποδίζει την αυθαιρεσία στην εκτελεστική εξουσία, προστατεύει δηλαδή τον πολίτη από κάθε δυνατή αυθαιρεσία της Κυβέρνησης και της διοίκησης.</w:t>
      </w:r>
    </w:p>
    <w:p w14:paraId="634105D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Άρα, λοιπόν, αν υπάρχει ένα ζήτημα το οποίο θα πρέπει να μας απασχολεί, είναι οι περιπτώσεις εκείνες που </w:t>
      </w:r>
      <w:r>
        <w:rPr>
          <w:rFonts w:eastAsia="Times New Roman" w:cs="Times New Roman"/>
          <w:szCs w:val="24"/>
        </w:rPr>
        <w:t>-</w:t>
      </w:r>
      <w:r>
        <w:rPr>
          <w:rFonts w:eastAsia="Times New Roman" w:cs="Times New Roman"/>
          <w:szCs w:val="24"/>
        </w:rPr>
        <w:t>είτ</w:t>
      </w:r>
      <w:r>
        <w:rPr>
          <w:rFonts w:eastAsia="Times New Roman" w:cs="Times New Roman"/>
          <w:szCs w:val="24"/>
        </w:rPr>
        <w:t>ε με τρόπο θετικό είτε με τρόπο αρνητικό</w:t>
      </w:r>
      <w:r>
        <w:rPr>
          <w:rFonts w:eastAsia="Times New Roman" w:cs="Times New Roman"/>
          <w:szCs w:val="24"/>
        </w:rPr>
        <w:t>-</w:t>
      </w:r>
      <w:r>
        <w:rPr>
          <w:rFonts w:eastAsia="Times New Roman" w:cs="Times New Roman"/>
          <w:szCs w:val="24"/>
        </w:rPr>
        <w:t xml:space="preserve"> έχουμε παραβίαση αυτής της αρχής και κυρίως δημιουργείται ένα έλλειμμα στην ανεξαρτησία της </w:t>
      </w:r>
      <w:r>
        <w:rPr>
          <w:rFonts w:eastAsia="Times New Roman" w:cs="Times New Roman"/>
          <w:szCs w:val="24"/>
        </w:rPr>
        <w:t>δ</w:t>
      </w:r>
      <w:r>
        <w:rPr>
          <w:rFonts w:eastAsia="Times New Roman" w:cs="Times New Roman"/>
          <w:szCs w:val="24"/>
        </w:rPr>
        <w:t>ικαιοσύνης.</w:t>
      </w:r>
    </w:p>
    <w:p w14:paraId="634105D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Όμως, αυτό το έλλειμμα στην ανεξαρτησία της </w:t>
      </w:r>
      <w:r>
        <w:rPr>
          <w:rFonts w:eastAsia="Times New Roman" w:cs="Times New Roman"/>
          <w:szCs w:val="24"/>
        </w:rPr>
        <w:t>δ</w:t>
      </w:r>
      <w:r>
        <w:rPr>
          <w:rFonts w:eastAsia="Times New Roman" w:cs="Times New Roman"/>
          <w:szCs w:val="24"/>
        </w:rPr>
        <w:t>ικαιοσύνης πρωτίστως υποχρέωση να το καταπολεμήσουν, υποχρέωση ν</w:t>
      </w:r>
      <w:r>
        <w:rPr>
          <w:rFonts w:eastAsia="Times New Roman" w:cs="Times New Roman"/>
          <w:szCs w:val="24"/>
        </w:rPr>
        <w:t xml:space="preserve">α αντισταθούν σε οποιαδήποτε προσπάθεια επηρεασμού και χειραγώγησης στη </w:t>
      </w:r>
      <w:r>
        <w:rPr>
          <w:rFonts w:eastAsia="Times New Roman" w:cs="Times New Roman"/>
          <w:szCs w:val="24"/>
        </w:rPr>
        <w:t>δ</w:t>
      </w:r>
      <w:r>
        <w:rPr>
          <w:rFonts w:eastAsia="Times New Roman" w:cs="Times New Roman"/>
          <w:szCs w:val="24"/>
        </w:rPr>
        <w:t>ικαιοσύνη</w:t>
      </w:r>
      <w:r w:rsidRPr="00F6015E">
        <w:rPr>
          <w:rFonts w:eastAsia="Times New Roman" w:cs="Times New Roman"/>
          <w:szCs w:val="24"/>
        </w:rPr>
        <w:t xml:space="preserve"> </w:t>
      </w:r>
      <w:r>
        <w:rPr>
          <w:rFonts w:eastAsia="Times New Roman" w:cs="Times New Roman"/>
          <w:szCs w:val="24"/>
        </w:rPr>
        <w:t xml:space="preserve">γίνεται, έχουν οι ίδιοι οι δικαστές. Οι ίδιοι οι δικαστές δεν έχουν δικαίωμα, αλλά κυρίως έχουν υποχρέωση να αντιστέκονται σε οποιαδήποτε προσπάθεια γίνεται για να </w:t>
      </w:r>
      <w:r>
        <w:rPr>
          <w:rFonts w:eastAsia="Times New Roman" w:cs="Times New Roman"/>
          <w:szCs w:val="24"/>
        </w:rPr>
        <w:t>μεταβάλουν το δικαστικό τους φρόνημα ή για να υπηρετήσουν σκοπιμότητες της εκτελεστικής εξουσίας, της Κυβέρνησης και των Υπουργών.</w:t>
      </w:r>
    </w:p>
    <w:p w14:paraId="634105DC"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κύριε Καλογήρου, η περίπτωση της εν ενεργεία </w:t>
      </w:r>
      <w:r>
        <w:rPr>
          <w:rFonts w:eastAsia="Times New Roman" w:cs="Times New Roman"/>
          <w:szCs w:val="24"/>
        </w:rPr>
        <w:t>ε</w:t>
      </w:r>
      <w:r>
        <w:rPr>
          <w:rFonts w:eastAsia="Times New Roman" w:cs="Times New Roman"/>
          <w:szCs w:val="24"/>
        </w:rPr>
        <w:t>ισαγγελέως</w:t>
      </w:r>
      <w:r>
        <w:rPr>
          <w:rFonts w:eastAsia="Times New Roman" w:cs="Times New Roman"/>
          <w:szCs w:val="24"/>
        </w:rPr>
        <w:t>,</w:t>
      </w:r>
      <w:r>
        <w:rPr>
          <w:rFonts w:eastAsia="Times New Roman" w:cs="Times New Roman"/>
          <w:szCs w:val="24"/>
        </w:rPr>
        <w:t xml:space="preserve"> η οποία έχει καταγγείλει ότι κάποιος που διαθέτει πολιτικ</w:t>
      </w:r>
      <w:r>
        <w:rPr>
          <w:rFonts w:eastAsia="Times New Roman" w:cs="Times New Roman"/>
          <w:szCs w:val="24"/>
        </w:rPr>
        <w:t>ή ισχύ και τον καλύπτει κάτω από τα προσωνύμια ή τα χαρακτηριστικά «Ρασπούτιν» ή «νταβατζής» αποπειράθηκε να επηρεάσει το δικαστικό της φρόνημα και να την πιέσει να ασκήσει ποινική δίωξη, ενώ η ίδια δεν έβρισκε ενδείξεις που μπορούσαν να δικαιολογήσουν την</w:t>
      </w:r>
      <w:r>
        <w:rPr>
          <w:rFonts w:eastAsia="Times New Roman" w:cs="Times New Roman"/>
          <w:szCs w:val="24"/>
        </w:rPr>
        <w:t xml:space="preserve"> άσκηση μιας τέτοιας ποινικής δίωξης, δεν είναι βέβαια μια απλή περίπτωση. Δεν είναι κάποιο καλαμπούρι, όπως ακούστηκε εδώ, που γίνεται για φτηνούς επικοινωνιακούς λόγους, αλλά είναι η κραυγή μιας εισαγγελικής λειτουργού που αντιστέκεται σε κάθε προσπάθεια</w:t>
      </w:r>
      <w:r>
        <w:rPr>
          <w:rFonts w:eastAsia="Times New Roman" w:cs="Times New Roman"/>
          <w:szCs w:val="24"/>
        </w:rPr>
        <w:t xml:space="preserve"> υπονόμευσης της ανεξαρτησίας της </w:t>
      </w:r>
      <w:r>
        <w:rPr>
          <w:rFonts w:eastAsia="Times New Roman" w:cs="Times New Roman"/>
          <w:szCs w:val="24"/>
        </w:rPr>
        <w:t>δ</w:t>
      </w:r>
      <w:r>
        <w:rPr>
          <w:rFonts w:eastAsia="Times New Roman" w:cs="Times New Roman"/>
          <w:szCs w:val="24"/>
        </w:rPr>
        <w:t>ικαιοσύνης και το κάνει, βεβαίως, με συγκεκριμένη καταγγελία. Αυτή η καταγγελία δεν είναι απλώς μια ιδιαιτερότητα ή μια ιδιορρυθμία της συγκεκριμένης, αλλά αναφέρεται στη διάπραξη συγκεκριμένου εγκλήματος που είναι το έγκ</w:t>
      </w:r>
      <w:r>
        <w:rPr>
          <w:rFonts w:eastAsia="Times New Roman" w:cs="Times New Roman"/>
          <w:szCs w:val="24"/>
        </w:rPr>
        <w:t>λημα του άρθρου 186 του Ποινικού Κώδικα που έχει τον τίτλο «Πρόκληση και προσφορά στη διάπραξη κακουργήματος».</w:t>
      </w:r>
    </w:p>
    <w:p w14:paraId="634105DD"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εδώ, λοιπόν, κάποιος που έχει πολιτική εξουσία και προφανώς είναι μέλος της Κυβέρνησης, κάποιος ο οποίος ουσιαστικά </w:t>
      </w:r>
      <w:proofErr w:type="spellStart"/>
      <w:r>
        <w:rPr>
          <w:rFonts w:eastAsia="Times New Roman" w:cs="Times New Roman"/>
          <w:szCs w:val="24"/>
        </w:rPr>
        <w:t>ταυτοποιείται</w:t>
      </w:r>
      <w:proofErr w:type="spellEnd"/>
      <w:r>
        <w:rPr>
          <w:rFonts w:eastAsia="Times New Roman" w:cs="Times New Roman"/>
          <w:szCs w:val="24"/>
        </w:rPr>
        <w:t xml:space="preserve"> με συγκεκριμένο ψευδώνυμο, έκανε συγκεκριμένη ενέργεια και παρότρυνε τη συγκεκριμένη </w:t>
      </w:r>
      <w:r>
        <w:rPr>
          <w:rFonts w:eastAsia="Times New Roman" w:cs="Times New Roman"/>
          <w:szCs w:val="24"/>
        </w:rPr>
        <w:t>ε</w:t>
      </w:r>
      <w:r>
        <w:rPr>
          <w:rFonts w:eastAsia="Times New Roman" w:cs="Times New Roman"/>
          <w:szCs w:val="24"/>
        </w:rPr>
        <w:t>ισαγγελέα για να διαπράξει το κακούργημα της κατάχρησης εξουσίας, αυτό δηλαδή που προβλέπει το άρθρο 239.</w:t>
      </w:r>
    </w:p>
    <w:p w14:paraId="634105DE"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ότι δεν θα αργήσει η στιγμή που η </w:t>
      </w:r>
      <w:r>
        <w:rPr>
          <w:rFonts w:eastAsia="Times New Roman" w:cs="Times New Roman"/>
          <w:szCs w:val="24"/>
        </w:rPr>
        <w:t>ε</w:t>
      </w:r>
      <w:r>
        <w:rPr>
          <w:rFonts w:eastAsia="Times New Roman" w:cs="Times New Roman"/>
          <w:szCs w:val="24"/>
        </w:rPr>
        <w:t>ισαγγελέας τ</w:t>
      </w:r>
      <w:r>
        <w:rPr>
          <w:rFonts w:eastAsia="Times New Roman" w:cs="Times New Roman"/>
          <w:szCs w:val="24"/>
        </w:rPr>
        <w:t xml:space="preserve">ου Αρείου Πάγου ή οποιοσδήποτε άλλος εισαγγελικός λειτουργός, τιμώντας την ανεξαρτησία της </w:t>
      </w:r>
      <w:r>
        <w:rPr>
          <w:rFonts w:eastAsia="Times New Roman" w:cs="Times New Roman"/>
          <w:szCs w:val="24"/>
        </w:rPr>
        <w:t>δ</w:t>
      </w:r>
      <w:r>
        <w:rPr>
          <w:rFonts w:eastAsia="Times New Roman" w:cs="Times New Roman"/>
          <w:szCs w:val="24"/>
        </w:rPr>
        <w:t>ικαιοσύνης που υπηρετεί, θα διατάξει προκαταρκτική εξέταση.</w:t>
      </w:r>
    </w:p>
    <w:p w14:paraId="634105DF"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Αν δεν το κάνει, τότε, κύριε Υπουργέ -γιατί εμένα με έχετε πείσει ότι είστε από τους Υπουργούς που τιμού</w:t>
      </w:r>
      <w:r>
        <w:rPr>
          <w:rFonts w:eastAsia="Times New Roman" w:cs="Times New Roman"/>
          <w:szCs w:val="24"/>
        </w:rPr>
        <w:t>ν την αποστολή τους, μέχρι στιγμής τουλάχιστον με την προσπάθεια που κάνετε και με τον διάλογο που έτυχε να έχουμε- θα ήθελα να σας παρακαλέσω, με βάση το άρθρο 30, να παραγγείλετε στον αρμόδιο εισαγγελέα να ασκήσει την προκαταρκτική εξέταση-έρευνα που επι</w:t>
      </w:r>
      <w:r>
        <w:rPr>
          <w:rFonts w:eastAsia="Times New Roman" w:cs="Times New Roman"/>
          <w:szCs w:val="24"/>
        </w:rPr>
        <w:t>βάλλεται.</w:t>
      </w:r>
    </w:p>
    <w:p w14:paraId="634105E0"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Ας αναφερθούμε τώρα στο νομοσχέδιο.</w:t>
      </w:r>
    </w:p>
    <w:p w14:paraId="634105E1"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είναι βέβαιο ότι αυτό το νομοσχέδιο που έρχεται σήμερα για συζήτηση και ψήφιση στην Ολομέλεια της Βουλής περιλαμβάνει ρυθμίσεις για την αρχή των οποίων, για τη δικαιολογητική βάση των οποίων </w:t>
      </w:r>
      <w:r>
        <w:rPr>
          <w:rFonts w:eastAsia="Times New Roman" w:cs="Times New Roman"/>
          <w:szCs w:val="24"/>
        </w:rPr>
        <w:t xml:space="preserve">κανένας δεν δικαιούται να έχει αντίρρηση. Όμως, κάθε φορά που μιλάμε για την καταπολέμηση της διαφθοράς χρειάζεται να επιστρέφουμε στις βασικές αρχές. Μια από τις αρχές που θα μου επιτρέψετε να σας αναφέρω είναι ότι αυτή η νομοθεσία έχει έναν πρόδρομο που </w:t>
      </w:r>
      <w:r>
        <w:rPr>
          <w:rFonts w:eastAsia="Times New Roman" w:cs="Times New Roman"/>
          <w:szCs w:val="24"/>
        </w:rPr>
        <w:t>λέγεται «ν.5341/1964» και είχε ως τίτλο την έκφραση «Περί της προστασίας της τιμής του πολιτικού κόσμου της χώρας».</w:t>
      </w:r>
    </w:p>
    <w:p w14:paraId="634105E2"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Θεωρώ ότι αυτό είναι εκείνο πάνω στο οποίο πρέπει να σκεφτούμε, γιατί και μόνο από τον τίτλο του συγκεκριμένου νόμου δεν προκύπτει μόνο το γ</w:t>
      </w:r>
      <w:r>
        <w:rPr>
          <w:rFonts w:eastAsia="Times New Roman" w:cs="Times New Roman"/>
          <w:szCs w:val="24"/>
        </w:rPr>
        <w:t xml:space="preserve">εγονός ότι η διαφθορά από τότε είχε γίνει σαράκι στη λειτουργία της </w:t>
      </w:r>
      <w:r>
        <w:rPr>
          <w:rFonts w:eastAsia="Times New Roman" w:cs="Times New Roman"/>
          <w:szCs w:val="24"/>
        </w:rPr>
        <w:t>δ</w:t>
      </w:r>
      <w:r>
        <w:rPr>
          <w:rFonts w:eastAsia="Times New Roman" w:cs="Times New Roman"/>
          <w:szCs w:val="24"/>
        </w:rPr>
        <w:t>ημοκρατίας και του κοινοβουλευτισμού, αλλά κυρίως ο νομοθέτης εκείνης της εποχής είχε τουλάχιστον την ευαισθησία να προβάλει και να αναδείξει την τιμή του πολιτικού κόσμου ως έννομο αγαθό</w:t>
      </w:r>
      <w:r>
        <w:rPr>
          <w:rFonts w:eastAsia="Times New Roman" w:cs="Times New Roman"/>
          <w:szCs w:val="24"/>
        </w:rPr>
        <w:t>, το οποίο θα πρέπει να έχει μια ξεχωριστή προστασία, ακόμα και εναντίον των φορέων αυτής της τιμής.</w:t>
      </w:r>
    </w:p>
    <w:p w14:paraId="634105E3"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Γιατί, πράγματι, αν είναι πάνω σε κάτι που πρέπει να αγωνιστούμε, είναι να προφυλάξουμε και να προστατεύσουμε την τιμή του πολιτικού κόσμου, αυτού βεβαίως </w:t>
      </w:r>
      <w:r>
        <w:rPr>
          <w:rFonts w:eastAsia="Times New Roman"/>
          <w:szCs w:val="24"/>
        </w:rPr>
        <w:t>που δεν περιλαμβάνει δράστες παρανόμων εγκληματικών πράξεων διαφθοράς.</w:t>
      </w:r>
    </w:p>
    <w:p w14:paraId="634105E4" w14:textId="77777777" w:rsidR="000640C0" w:rsidRDefault="00F37498">
      <w:pPr>
        <w:spacing w:line="600" w:lineRule="auto"/>
        <w:ind w:firstLine="720"/>
        <w:jc w:val="both"/>
        <w:rPr>
          <w:rFonts w:eastAsia="Times New Roman"/>
          <w:szCs w:val="24"/>
        </w:rPr>
      </w:pPr>
      <w:r>
        <w:rPr>
          <w:rFonts w:eastAsia="Times New Roman"/>
          <w:szCs w:val="24"/>
        </w:rPr>
        <w:t xml:space="preserve">Γιατί, όπως και να το κάνουμε, η διαφθορά είναι μία προσωπική εγκληματική περίπτωση, δεν είναι ιδεολογία. Και το λέω αυτό, γιατί ακόμη και από την εκλεκτή Αντιπρόεδρο της Βουλής που </w:t>
      </w:r>
      <w:proofErr w:type="spellStart"/>
      <w:r>
        <w:rPr>
          <w:rFonts w:eastAsia="Times New Roman"/>
          <w:szCs w:val="24"/>
        </w:rPr>
        <w:t>προ</w:t>
      </w:r>
      <w:r>
        <w:rPr>
          <w:rFonts w:eastAsia="Times New Roman"/>
          <w:szCs w:val="24"/>
        </w:rPr>
        <w:t>λάλησε</w:t>
      </w:r>
      <w:proofErr w:type="spellEnd"/>
      <w:r>
        <w:rPr>
          <w:rFonts w:eastAsia="Times New Roman"/>
          <w:szCs w:val="24"/>
        </w:rPr>
        <w:t xml:space="preserve"> εμού, την κ</w:t>
      </w:r>
      <w:r>
        <w:rPr>
          <w:rFonts w:eastAsia="Times New Roman"/>
          <w:szCs w:val="24"/>
        </w:rPr>
        <w:t>.</w:t>
      </w:r>
      <w:r>
        <w:rPr>
          <w:rFonts w:eastAsia="Times New Roman"/>
          <w:szCs w:val="24"/>
        </w:rPr>
        <w:t xml:space="preserve"> Χριστοδουλοπούλου, αντιλήφθηκα ότι επιμένετε σε μια άγονη και αβάσιμη αντιπαράθεση. Θέλετε να πείτε εδώ και τρία-τέσσερα χρόνια και να πείσετε τον ελληνικό λαό ότι υπάρχουν δύο πολιτικές μερίδες που μάχονται η μία την άλλη σε αυτόν τον </w:t>
      </w:r>
      <w:r>
        <w:rPr>
          <w:rFonts w:eastAsia="Times New Roman"/>
          <w:szCs w:val="24"/>
        </w:rPr>
        <w:t xml:space="preserve">τόπο. Η μια είναι η μερίδα των αδιάφθορων, </w:t>
      </w:r>
      <w:r>
        <w:rPr>
          <w:rFonts w:eastAsia="Times New Roman"/>
          <w:szCs w:val="24"/>
        </w:rPr>
        <w:t>τ</w:t>
      </w:r>
      <w:r>
        <w:rPr>
          <w:rFonts w:eastAsia="Times New Roman"/>
          <w:szCs w:val="24"/>
        </w:rPr>
        <w:t xml:space="preserve">ην </w:t>
      </w:r>
      <w:r>
        <w:rPr>
          <w:rFonts w:eastAsia="Times New Roman"/>
          <w:szCs w:val="24"/>
        </w:rPr>
        <w:t>οποία</w:t>
      </w:r>
      <w:r>
        <w:rPr>
          <w:rFonts w:eastAsia="Times New Roman"/>
          <w:szCs w:val="24"/>
        </w:rPr>
        <w:t xml:space="preserve"> εκπροσωπείτε εσείς και η άλλη είναι η μερίδα των διεφθαρμένων, την </w:t>
      </w:r>
      <w:r>
        <w:rPr>
          <w:rFonts w:eastAsia="Times New Roman"/>
          <w:szCs w:val="24"/>
        </w:rPr>
        <w:t xml:space="preserve">οποία </w:t>
      </w:r>
      <w:r>
        <w:rPr>
          <w:rFonts w:eastAsia="Times New Roman"/>
          <w:szCs w:val="24"/>
        </w:rPr>
        <w:t>εκπροσωπούμε όλοι εμείς οι άλλοι. Ε, λοιπόν, εάν πράγματι υπήρχε η ελευθερία που θέλετε για να χαρακτηρίσετε την προσπάθεια που κά</w:t>
      </w:r>
      <w:r>
        <w:rPr>
          <w:rFonts w:eastAsia="Times New Roman"/>
          <w:szCs w:val="24"/>
        </w:rPr>
        <w:t>νετε και σε νομοθετικό επίπεδο μέχρι σήμερα, θα μπορούσα να πω ότι περιλαμβάνεται στις λέξεις ενός νομοσχεδίου που θα είχε τίτλο «Περί της ηθικής και πολιτικής απαξίας των πολιτικών μας αντιπάλων».</w:t>
      </w:r>
    </w:p>
    <w:p w14:paraId="634105E5" w14:textId="77777777" w:rsidR="000640C0" w:rsidRDefault="00F37498">
      <w:pPr>
        <w:spacing w:line="600" w:lineRule="auto"/>
        <w:ind w:firstLine="720"/>
        <w:jc w:val="both"/>
        <w:rPr>
          <w:rFonts w:eastAsia="Times New Roman"/>
          <w:szCs w:val="24"/>
        </w:rPr>
      </w:pPr>
      <w:r>
        <w:rPr>
          <w:rFonts w:eastAsia="Times New Roman"/>
          <w:szCs w:val="24"/>
        </w:rPr>
        <w:lastRenderedPageBreak/>
        <w:t xml:space="preserve">Έτσι, όμως, αυτό που θέλετε εσείς να εξορκίσετε, αυτό από </w:t>
      </w:r>
      <w:r>
        <w:rPr>
          <w:rFonts w:eastAsia="Times New Roman"/>
          <w:szCs w:val="24"/>
        </w:rPr>
        <w:t xml:space="preserve">το οποίο θέλετε να προστατεύσετε την κοινωνία και τη δημοκρατία το βάζετε από μια άλλη πόρτα, η οποία έχει μάλιστα να υπηρετήσει ιδιοτελή σκοπό. Γιατί αναδεικνύετε ως πολιτικό </w:t>
      </w:r>
      <w:proofErr w:type="spellStart"/>
      <w:r>
        <w:rPr>
          <w:rFonts w:eastAsia="Times New Roman"/>
          <w:szCs w:val="24"/>
        </w:rPr>
        <w:t>διακύβευμα</w:t>
      </w:r>
      <w:proofErr w:type="spellEnd"/>
      <w:r>
        <w:rPr>
          <w:rFonts w:eastAsia="Times New Roman"/>
          <w:szCs w:val="24"/>
        </w:rPr>
        <w:t xml:space="preserve"> τη διαφθορά και αυτό θα το πληρώσετε, πρώτον</w:t>
      </w:r>
      <w:r w:rsidRPr="00EB6F3E">
        <w:rPr>
          <w:rFonts w:eastAsia="Times New Roman"/>
          <w:szCs w:val="24"/>
        </w:rPr>
        <w:t>,</w:t>
      </w:r>
      <w:r>
        <w:rPr>
          <w:rFonts w:eastAsia="Times New Roman"/>
          <w:szCs w:val="24"/>
        </w:rPr>
        <w:t xml:space="preserve"> γιατί δημιουργείτε την </w:t>
      </w:r>
      <w:r>
        <w:rPr>
          <w:rFonts w:eastAsia="Times New Roman"/>
          <w:szCs w:val="24"/>
        </w:rPr>
        <w:t>ψευδή εικόνα στον ελληνικό λαό ότι υπάρχουν δύο κατηγορίες πολιτικών, οι διεφθαρμένοι και οι αδιάφθοροι</w:t>
      </w:r>
      <w:r w:rsidRPr="00EB6F3E">
        <w:rPr>
          <w:rFonts w:eastAsia="Times New Roman"/>
          <w:szCs w:val="24"/>
        </w:rPr>
        <w:t>,</w:t>
      </w:r>
      <w:r>
        <w:rPr>
          <w:rFonts w:eastAsia="Times New Roman"/>
          <w:szCs w:val="24"/>
        </w:rPr>
        <w:t xml:space="preserve"> και συνδέετε ακριβώς αυτό το απονενοημένο διάβημα, αυτή την εντελώς παρακινδυνευμένη πολιτική δραστηριότητα με κάποιες αρχές που ανάγονται στην εποχή τ</w:t>
      </w:r>
      <w:r>
        <w:rPr>
          <w:rFonts w:eastAsia="Times New Roman"/>
          <w:szCs w:val="24"/>
        </w:rPr>
        <w:t>ης Γαλλικής Επανάστασης. Το 1793 έως το 1795, λοιπόν, ο αρχηγός της Επιτροπής Κοινής Σωτηρίας</w:t>
      </w:r>
      <w:r w:rsidRPr="00EB6F3E">
        <w:rPr>
          <w:rFonts w:eastAsia="Times New Roman"/>
          <w:szCs w:val="24"/>
        </w:rPr>
        <w:t>,</w:t>
      </w:r>
      <w:r>
        <w:rPr>
          <w:rFonts w:eastAsia="Times New Roman"/>
          <w:szCs w:val="24"/>
        </w:rPr>
        <w:t xml:space="preserve"> ο Μαξιμιλιανός Ροβεσπιέρος</w:t>
      </w:r>
      <w:r w:rsidRPr="00EB6F3E">
        <w:rPr>
          <w:rFonts w:eastAsia="Times New Roman"/>
          <w:szCs w:val="24"/>
        </w:rPr>
        <w:t>,</w:t>
      </w:r>
      <w:r>
        <w:rPr>
          <w:rFonts w:eastAsia="Times New Roman"/>
          <w:szCs w:val="24"/>
        </w:rPr>
        <w:t xml:space="preserve"> είχε επινοήσει σε πολύ ακραία βέβαια μορφή αυτό που εν </w:t>
      </w:r>
      <w:proofErr w:type="spellStart"/>
      <w:r>
        <w:rPr>
          <w:rFonts w:eastAsia="Times New Roman"/>
          <w:szCs w:val="24"/>
        </w:rPr>
        <w:t>διαλείμματι</w:t>
      </w:r>
      <w:proofErr w:type="spellEnd"/>
      <w:r>
        <w:rPr>
          <w:rFonts w:eastAsia="Times New Roman"/>
          <w:szCs w:val="24"/>
        </w:rPr>
        <w:t xml:space="preserve"> σήμερα εσείς προσπαθείτε να επιβάλετε. Δηλαδή είχε πει ότι όλοι όσ</w:t>
      </w:r>
      <w:r>
        <w:rPr>
          <w:rFonts w:eastAsia="Times New Roman"/>
          <w:szCs w:val="24"/>
        </w:rPr>
        <w:t>οι δεν είναι μαζί μας, όλοι όσοι δεν είναι με την επανάσταση, είναι πολίτες που δρουν αντιλαϊκά και αντιδημοκρατικά και επειδή το ύπατο, το τελευταίο, το πιο τέλειο μέσο που έχει η δικαιοσύνη για να εμπεδωθεί είναι η τρομοκρατία, ανάγουμε τη δημόσια εκτέλε</w:t>
      </w:r>
      <w:r>
        <w:rPr>
          <w:rFonts w:eastAsia="Times New Roman"/>
          <w:szCs w:val="24"/>
        </w:rPr>
        <w:t xml:space="preserve">ση με τη γκιλοτίνα των αντιπάλων μας ως εκπαιδευτικό θέαμα του </w:t>
      </w:r>
      <w:r>
        <w:rPr>
          <w:rFonts w:eastAsia="Times New Roman"/>
          <w:szCs w:val="24"/>
        </w:rPr>
        <w:lastRenderedPageBreak/>
        <w:t>λαού. Το θέμα είναι ότι το τελευταίο θύμα της γκιλοτίνας -αυτό είναι κάτι που έχει πολύ παιδευτική σημασία- ήταν αυτός ο ίδιος ο Ροβεσπιέρος και βέβαια, αυτό έγινε με την ψήφο των ίδιων εκείνων</w:t>
      </w:r>
      <w:r>
        <w:rPr>
          <w:rFonts w:eastAsia="Times New Roman"/>
          <w:szCs w:val="24"/>
        </w:rPr>
        <w:t xml:space="preserve"> που κάποτε τον αναγόρευσαν σε πρωταθλητή της κάθαρσης.</w:t>
      </w:r>
    </w:p>
    <w:p w14:paraId="634105E6" w14:textId="77777777" w:rsidR="000640C0" w:rsidRDefault="00F37498">
      <w:pPr>
        <w:spacing w:line="600" w:lineRule="auto"/>
        <w:ind w:firstLine="720"/>
        <w:jc w:val="both"/>
        <w:rPr>
          <w:rFonts w:eastAsia="Times New Roman"/>
          <w:szCs w:val="24"/>
        </w:rPr>
      </w:pPr>
      <w:r>
        <w:rPr>
          <w:rFonts w:eastAsia="Times New Roman"/>
          <w:szCs w:val="24"/>
        </w:rPr>
        <w:t xml:space="preserve">Κύριοι συνάδελφοι, εγώ αυτό που θέλω να σας πω και το λέω έξω από τα δόντια, είναι ότι τη διεθνή </w:t>
      </w:r>
      <w:r>
        <w:rPr>
          <w:rFonts w:eastAsia="Times New Roman"/>
          <w:szCs w:val="24"/>
        </w:rPr>
        <w:t>Σ</w:t>
      </w:r>
      <w:r>
        <w:rPr>
          <w:rFonts w:eastAsia="Times New Roman"/>
          <w:szCs w:val="24"/>
        </w:rPr>
        <w:t xml:space="preserve">ύμβαση του ΟΗΕ </w:t>
      </w:r>
      <w:r>
        <w:rPr>
          <w:rFonts w:eastAsia="Times New Roman"/>
          <w:szCs w:val="24"/>
        </w:rPr>
        <w:t xml:space="preserve">κατά της Διαφθοράς, η οποία </w:t>
      </w:r>
      <w:r>
        <w:rPr>
          <w:rFonts w:eastAsia="Times New Roman"/>
          <w:szCs w:val="24"/>
        </w:rPr>
        <w:t>ψηφίστηκε στις 3 Οκτωβρίου του 2003, η Κυβέρνηση της Νέας Δ</w:t>
      </w:r>
      <w:r>
        <w:rPr>
          <w:rFonts w:eastAsia="Times New Roman"/>
          <w:szCs w:val="24"/>
        </w:rPr>
        <w:t>ημοκρατίας την κύρωσε με τον ν.3666/2008, την έκανε εσωτερικό δίκαιο και μάλιστα δημιούργησε και τις προϋποθέσεις για την εφαρμογή της. Επίσης υπάρχει και μια άλλη διαδικασία -το ξέρει η κ</w:t>
      </w:r>
      <w:r>
        <w:rPr>
          <w:rFonts w:eastAsia="Times New Roman"/>
          <w:szCs w:val="24"/>
        </w:rPr>
        <w:t>.</w:t>
      </w:r>
      <w:r>
        <w:rPr>
          <w:rFonts w:eastAsia="Times New Roman"/>
          <w:szCs w:val="24"/>
        </w:rPr>
        <w:t xml:space="preserve"> Χριστοδουλοπούλου-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Συμβουλίου της Ευρώπης </w:t>
      </w:r>
      <w:r>
        <w:rPr>
          <w:rFonts w:eastAsia="Times New Roman"/>
          <w:szCs w:val="24"/>
        </w:rPr>
        <w:t xml:space="preserve">που εκεί υπάρχει μια ομάδα κρατών κατά της διαφθοράς, η γνωστή </w:t>
      </w:r>
      <w:r>
        <w:rPr>
          <w:rFonts w:eastAsia="Times New Roman"/>
          <w:szCs w:val="24"/>
          <w:lang w:val="en-US"/>
        </w:rPr>
        <w:t>GRECO</w:t>
      </w:r>
      <w:r>
        <w:rPr>
          <w:rFonts w:eastAsia="Times New Roman"/>
          <w:szCs w:val="24"/>
        </w:rPr>
        <w:t xml:space="preserve">. Θεωρώ, όσο είναι εν πάση </w:t>
      </w:r>
      <w:proofErr w:type="spellStart"/>
      <w:r>
        <w:rPr>
          <w:rFonts w:eastAsia="Times New Roman"/>
          <w:szCs w:val="24"/>
        </w:rPr>
        <w:t>περιπτώσει</w:t>
      </w:r>
      <w:proofErr w:type="spellEnd"/>
      <w:r>
        <w:rPr>
          <w:rFonts w:eastAsia="Times New Roman"/>
          <w:szCs w:val="24"/>
        </w:rPr>
        <w:t xml:space="preserve"> πιστευτό να το πω, ότι είναι τυχαία η διάταξη των κεφαλαίων στοιχείων στη διαμόρφωση του συγκεκριμένου ονόματος, προκύπτει από τις λέξεις </w:t>
      </w:r>
      <w:proofErr w:type="spellStart"/>
      <w:r>
        <w:rPr>
          <w:rFonts w:eastAsia="Times New Roman"/>
          <w:szCs w:val="24"/>
          <w:lang w:val="en-US"/>
        </w:rPr>
        <w:t>G</w:t>
      </w:r>
      <w:r w:rsidRPr="00DC6822">
        <w:rPr>
          <w:rFonts w:eastAsia="Times New Roman"/>
          <w:szCs w:val="24"/>
          <w:lang w:val="en-US"/>
        </w:rPr>
        <w:t>roupe</w:t>
      </w:r>
      <w:proofErr w:type="spellEnd"/>
      <w:r w:rsidRPr="00DC6822">
        <w:rPr>
          <w:rFonts w:eastAsia="Times New Roman"/>
          <w:szCs w:val="24"/>
        </w:rPr>
        <w:t xml:space="preserve"> </w:t>
      </w:r>
      <w:r w:rsidRPr="00DC6822">
        <w:rPr>
          <w:rFonts w:eastAsia="Times New Roman"/>
          <w:szCs w:val="24"/>
          <w:lang w:val="en-US"/>
        </w:rPr>
        <w:t>d</w:t>
      </w:r>
      <w:r w:rsidRPr="00DC6822">
        <w:rPr>
          <w:rFonts w:eastAsia="Times New Roman"/>
          <w:szCs w:val="24"/>
        </w:rPr>
        <w:t>'</w:t>
      </w:r>
      <w:r>
        <w:rPr>
          <w:rFonts w:eastAsia="Times New Roman"/>
          <w:szCs w:val="24"/>
        </w:rPr>
        <w:t xml:space="preserve"> </w:t>
      </w:r>
      <w:proofErr w:type="spellStart"/>
      <w:r>
        <w:rPr>
          <w:rFonts w:eastAsia="Times New Roman"/>
          <w:szCs w:val="24"/>
          <w:lang w:val="en-US"/>
        </w:rPr>
        <w:t>E</w:t>
      </w:r>
      <w:r w:rsidRPr="00DC6822">
        <w:rPr>
          <w:rFonts w:eastAsia="Times New Roman"/>
          <w:szCs w:val="24"/>
          <w:lang w:val="en-US"/>
        </w:rPr>
        <w:t>t</w:t>
      </w:r>
      <w:r w:rsidRPr="00DC6822">
        <w:rPr>
          <w:rFonts w:eastAsia="Times New Roman"/>
          <w:szCs w:val="24"/>
          <w:lang w:val="en-US"/>
        </w:rPr>
        <w:t>ats</w:t>
      </w:r>
      <w:proofErr w:type="spellEnd"/>
      <w:r w:rsidRPr="00DC6822">
        <w:rPr>
          <w:rFonts w:eastAsia="Times New Roman"/>
          <w:szCs w:val="24"/>
        </w:rPr>
        <w:t xml:space="preserve"> </w:t>
      </w:r>
      <w:proofErr w:type="spellStart"/>
      <w:r>
        <w:rPr>
          <w:rFonts w:eastAsia="Times New Roman"/>
          <w:szCs w:val="24"/>
          <w:lang w:val="en-US"/>
        </w:rPr>
        <w:t>C</w:t>
      </w:r>
      <w:r w:rsidRPr="00DC6822">
        <w:rPr>
          <w:rFonts w:eastAsia="Times New Roman"/>
          <w:szCs w:val="24"/>
          <w:lang w:val="en-US"/>
        </w:rPr>
        <w:t>ontre</w:t>
      </w:r>
      <w:proofErr w:type="spellEnd"/>
      <w:r w:rsidRPr="00DC6822">
        <w:rPr>
          <w:rFonts w:eastAsia="Times New Roman"/>
          <w:szCs w:val="24"/>
        </w:rPr>
        <w:t xml:space="preserve"> </w:t>
      </w:r>
      <w:r w:rsidRPr="00DC6822">
        <w:rPr>
          <w:rFonts w:eastAsia="Times New Roman"/>
          <w:szCs w:val="24"/>
          <w:lang w:val="en-US"/>
        </w:rPr>
        <w:t>la</w:t>
      </w:r>
      <w:r w:rsidRPr="00DC6822">
        <w:rPr>
          <w:rFonts w:eastAsia="Times New Roman"/>
          <w:szCs w:val="24"/>
        </w:rPr>
        <w:t xml:space="preserve"> </w:t>
      </w:r>
      <w:r>
        <w:rPr>
          <w:rFonts w:eastAsia="Times New Roman"/>
          <w:szCs w:val="24"/>
          <w:lang w:val="en-US"/>
        </w:rPr>
        <w:t>C</w:t>
      </w:r>
      <w:r w:rsidRPr="00DC6822">
        <w:rPr>
          <w:rFonts w:eastAsia="Times New Roman"/>
          <w:szCs w:val="24"/>
          <w:lang w:val="en-US"/>
        </w:rPr>
        <w:t>orruption</w:t>
      </w:r>
      <w:r w:rsidRPr="00DC6822">
        <w:rPr>
          <w:rFonts w:eastAsia="Times New Roman"/>
          <w:szCs w:val="24"/>
        </w:rPr>
        <w:t xml:space="preserve">, </w:t>
      </w:r>
      <w:r>
        <w:rPr>
          <w:rFonts w:eastAsia="Times New Roman"/>
          <w:szCs w:val="24"/>
        </w:rPr>
        <w:t>Ομάδα Κρατών Εναντίον της Διαφθοράς.</w:t>
      </w:r>
    </w:p>
    <w:p w14:paraId="634105E7"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Αυτή, λοιπόν, η συγκεκριμένη μ</w:t>
      </w:r>
      <w:r>
        <w:rPr>
          <w:rFonts w:eastAsia="Times New Roman" w:cs="Times New Roman"/>
          <w:szCs w:val="24"/>
        </w:rPr>
        <w:t>ά</w:t>
      </w:r>
      <w:r>
        <w:rPr>
          <w:rFonts w:eastAsia="Times New Roman" w:cs="Times New Roman"/>
          <w:szCs w:val="24"/>
        </w:rPr>
        <w:t xml:space="preserve">ς ενέταξε από τον πρώτο μέχρι τον τέταρτο κύκλο και εκεί ξεκίνησε με πρώτο μάθημα, στον πρώτο κύκλο -το 1999, αν δεν </w:t>
      </w:r>
      <w:proofErr w:type="spellStart"/>
      <w:r>
        <w:rPr>
          <w:rFonts w:eastAsia="Times New Roman" w:cs="Times New Roman"/>
          <w:szCs w:val="24"/>
        </w:rPr>
        <w:t>απατώμαι</w:t>
      </w:r>
      <w:proofErr w:type="spellEnd"/>
      <w:r>
        <w:rPr>
          <w:rFonts w:eastAsia="Times New Roman" w:cs="Times New Roman"/>
          <w:szCs w:val="24"/>
        </w:rPr>
        <w:t>-, το να υπάρξει κάθαρση στο Δικαστικ</w:t>
      </w:r>
      <w:r>
        <w:rPr>
          <w:rFonts w:eastAsia="Times New Roman" w:cs="Times New Roman"/>
          <w:szCs w:val="24"/>
        </w:rPr>
        <w:t>ό Σώμα γιατί την ανεξαρτησία της δικαιοσύνης τη θεωρεί μέσο αποτελεσματικό για την καταπολέμηση της διαφθοράς. Βλέπετε αυτά που έλεγα προηγουμένως. Άρα</w:t>
      </w:r>
      <w:r>
        <w:rPr>
          <w:rFonts w:eastAsia="Times New Roman" w:cs="Times New Roman"/>
          <w:szCs w:val="24"/>
        </w:rPr>
        <w:t>,</w:t>
      </w:r>
      <w:r>
        <w:rPr>
          <w:rFonts w:eastAsia="Times New Roman" w:cs="Times New Roman"/>
          <w:szCs w:val="24"/>
        </w:rPr>
        <w:t xml:space="preserve"> λοιπόν, εδώ όποιος αντιδρά κατά οποιασδήποτε μορφής απειλής, χειραγώγησης, κατά οποιουδήποτε κινήτρου π</w:t>
      </w:r>
      <w:r>
        <w:rPr>
          <w:rFonts w:eastAsia="Times New Roman" w:cs="Times New Roman"/>
          <w:szCs w:val="24"/>
        </w:rPr>
        <w:t>ου του δίδεται για να παραβιάσει το δικαστικό του καθήκον, αυτός θα πρέπει να έχει ένα κίνητρο για να πει την αλήθεια και να καταγγείλει αυτόν που είναι δράστης μιας τέτοιας χειραγώγησης.</w:t>
      </w:r>
    </w:p>
    <w:p w14:paraId="634105E8"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φθάνουμε στο 2015, στον τέταρτο κύκλο, </w:t>
      </w:r>
      <w:r>
        <w:rPr>
          <w:rFonts w:eastAsia="Times New Roman" w:cs="Times New Roman"/>
          <w:szCs w:val="24"/>
        </w:rPr>
        <w:t xml:space="preserve">κατά τον οποίο </w:t>
      </w:r>
      <w:r>
        <w:rPr>
          <w:rFonts w:eastAsia="Times New Roman" w:cs="Times New Roman"/>
          <w:szCs w:val="24"/>
        </w:rPr>
        <w:t>εκεί πράγμ</w:t>
      </w:r>
      <w:r>
        <w:rPr>
          <w:rFonts w:eastAsia="Times New Roman" w:cs="Times New Roman"/>
          <w:szCs w:val="24"/>
        </w:rPr>
        <w:t>ατι δημιουργήθηκε όλη αυτή η διάταξη των ρυθμίσεων στην τελική της μορφή, για την προστασία της δημοκρατίας και της κοινωνίας κατά των διεφθαρμένων βουλευτών, δικαστών και λειτουργών.</w:t>
      </w:r>
    </w:p>
    <w:p w14:paraId="634105E9"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λοιπόν, δεν υπάρχει η παραμικρή αμφιβολία ότι όλοι μαζί θα πρέπει ν</w:t>
      </w:r>
      <w:r>
        <w:rPr>
          <w:rFonts w:eastAsia="Times New Roman" w:cs="Times New Roman"/>
          <w:szCs w:val="24"/>
        </w:rPr>
        <w:t xml:space="preserve">α πάμε σε αυτόν τον αγώνα. Δεν πρέπει σε αυτόν τον αγώνα να σπείρετε έναν διχασμό αυτής της μορφής </w:t>
      </w:r>
      <w:r>
        <w:rPr>
          <w:rFonts w:eastAsia="Times New Roman" w:cs="Times New Roman"/>
          <w:szCs w:val="24"/>
        </w:rPr>
        <w:lastRenderedPageBreak/>
        <w:t>που προανέφερα, γιατί τότε αποδεικνύεται ότι δεν σας ενδιαφέρει η πάταξη της διαφθοράς, αλλά αυτό που προέχει είναι η υπεράσπιση του κομματικού σας συμφέροντ</w:t>
      </w:r>
      <w:r>
        <w:rPr>
          <w:rFonts w:eastAsia="Times New Roman" w:cs="Times New Roman"/>
          <w:szCs w:val="24"/>
        </w:rPr>
        <w:t>ος.</w:t>
      </w:r>
    </w:p>
    <w:p w14:paraId="634105EA"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λοιπόν, πιστεύω ότι και μέσα στον ΣΥΡΙΖΑ υπάρχουν συνάδελφοι, που έχουν και παιδεία και καλλιέργεια και ευαισθησία τέτοια ώστε να γίνουν τουλάχιστον οι καταλύτες για να σταματήσει αυτό το παραλήρημα περί του ότι η Κυβέρνηση είναι η «Κυβέρνηση των </w:t>
      </w:r>
      <w:r>
        <w:rPr>
          <w:rFonts w:eastAsia="Times New Roman" w:cs="Times New Roman"/>
          <w:szCs w:val="24"/>
        </w:rPr>
        <w:t>σωτήρων» και οι απέναντί της είναι εκείνοι που εκπροσωπούν τον εχθρό του λαού.</w:t>
      </w:r>
    </w:p>
    <w:p w14:paraId="634105EB"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κάνω τώρα δύο σχόλια και για τον νόμο που μοιραία, κύριε Παρασκευόπουλε -δεν θα αναφέρω βέβαια το όνομά σας-, δεν θα ήθελα να τον ονομάσω «</w:t>
      </w:r>
      <w:proofErr w:type="spellStart"/>
      <w:r>
        <w:rPr>
          <w:rFonts w:eastAsia="Times New Roman" w:cs="Times New Roman"/>
          <w:szCs w:val="24"/>
        </w:rPr>
        <w:t>αποσυμφορητικό</w:t>
      </w:r>
      <w:proofErr w:type="spellEnd"/>
      <w:r>
        <w:rPr>
          <w:rFonts w:eastAsia="Times New Roman" w:cs="Times New Roman"/>
          <w:szCs w:val="24"/>
        </w:rPr>
        <w:t>» νόμο. Θα σ</w:t>
      </w:r>
      <w:r>
        <w:rPr>
          <w:rFonts w:eastAsia="Times New Roman" w:cs="Times New Roman"/>
          <w:szCs w:val="24"/>
        </w:rPr>
        <w:t xml:space="preserve">ας εξηγήσω αμέσως γιατί. Πράγματι, η ανάγκη για την αποσυμφόρηση των φυλακών είναι μια κοινά αναγνωρισμένη ανάγκη και μάλιστα κάτω από συγκεκριμένες ιστορικά διαμορφωμένες συνθήκες είχε φθάσει σε εκρηκτικές καταστάσεις τέτοιες που να δικαιολογούν την λήψη </w:t>
      </w:r>
      <w:r>
        <w:rPr>
          <w:rFonts w:eastAsia="Times New Roman" w:cs="Times New Roman"/>
          <w:szCs w:val="24"/>
        </w:rPr>
        <w:t>μέτρων έκτακτης ανάγκης.</w:t>
      </w:r>
    </w:p>
    <w:p w14:paraId="634105EC"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ερώτημα, όμως, που θέτω είναι το εξής: εδώ έχουμε τη διαιώνιση αυτής της ρύθμισης σε τέτοιο βαθμό που πλέον να γίνεται όχι απλώς έκτακτη αλλά μια τακτική, μια κανονική ρύθμιση, που πλέον αντιμάχεται την εφαρμογή και την εκτέλεση</w:t>
      </w:r>
      <w:r>
        <w:rPr>
          <w:rFonts w:eastAsia="Times New Roman" w:cs="Times New Roman"/>
          <w:szCs w:val="24"/>
        </w:rPr>
        <w:t xml:space="preserve"> των αποφάσεων της δικαστικής εξουσίας. Εδώ πράγματι όταν με απόφαση απλή του </w:t>
      </w:r>
      <w:r>
        <w:rPr>
          <w:rFonts w:eastAsia="Times New Roman" w:cs="Times New Roman"/>
          <w:szCs w:val="24"/>
        </w:rPr>
        <w:t>ε</w:t>
      </w:r>
      <w:r>
        <w:rPr>
          <w:rFonts w:eastAsia="Times New Roman" w:cs="Times New Roman"/>
          <w:szCs w:val="24"/>
        </w:rPr>
        <w:t>ισαγγελέα τίθεται ζήτημα για την τροποποίηση των όρων και του περιεχομένου της απόφασης του δικαστηρίου, αντιλαμβάνεστε ότι δεν μπορεί αυτό το πράγμα να αποτελέσει ως ρύθμιση μι</w:t>
      </w:r>
      <w:r>
        <w:rPr>
          <w:rFonts w:eastAsia="Times New Roman" w:cs="Times New Roman"/>
          <w:szCs w:val="24"/>
        </w:rPr>
        <w:t xml:space="preserve">α εσαεί, μια διαιωνιζόμενη κατάσταση, </w:t>
      </w:r>
      <w:proofErr w:type="spellStart"/>
      <w:r>
        <w:rPr>
          <w:rFonts w:eastAsia="Times New Roman" w:cs="Times New Roman"/>
          <w:szCs w:val="24"/>
        </w:rPr>
        <w:t>πολλώ</w:t>
      </w:r>
      <w:proofErr w:type="spellEnd"/>
      <w:r>
        <w:rPr>
          <w:rFonts w:eastAsia="Times New Roman" w:cs="Times New Roman"/>
          <w:szCs w:val="24"/>
        </w:rPr>
        <w:t xml:space="preserve"> δε μάλλον, θα μου επιτρέψετε να πω, που το γεγονός ότι πράγματι δεν επικρατούν ανθρώπινες συνθήκες διαβίωσης στις φυλακές δεν είναι κάτι που αφορά τη δικαιοσύνη, δεν είναι κάτι που αφορά τους θεσμούς, είναι κάτι </w:t>
      </w:r>
      <w:r>
        <w:rPr>
          <w:rFonts w:eastAsia="Times New Roman" w:cs="Times New Roman"/>
          <w:szCs w:val="24"/>
        </w:rPr>
        <w:t>που αφορά την εκάστοτε κυβέρνηση. Διότι είναι υποχρέωση της Κυβέρνησης να διαμορφώνει συνθήκες ανθρώπινης λειτουργίας, ανθρώπινης διαβίωσης των κρατουμένων στις φυλακές, με τον σκοπό πάντα του σωφρονισμού, δηλαδή της τελικής επανένταξής τους στην κοινωνία.</w:t>
      </w:r>
      <w:r>
        <w:rPr>
          <w:rFonts w:eastAsia="Times New Roman" w:cs="Times New Roman"/>
          <w:szCs w:val="24"/>
        </w:rPr>
        <w:t xml:space="preserve"> Και ποιος είναι αυτός, λοιπόν, που θα ισχυριστεί ότι όταν ένας που έχει καταδικαστεί σε ποινή ισόβια ή σε μια ποινή είκοσι </w:t>
      </w:r>
      <w:r>
        <w:rPr>
          <w:rFonts w:eastAsia="Times New Roman" w:cs="Times New Roman"/>
          <w:szCs w:val="24"/>
        </w:rPr>
        <w:lastRenderedPageBreak/>
        <w:t>ετών κάθειρξης, με το να κάτσει στη φυλακή τρία ή τέσσερα χρόνια και να επιστρέψει στην κοινωνία, είναι ικανός, ώριμος, κατάλληλος γ</w:t>
      </w:r>
      <w:r>
        <w:rPr>
          <w:rFonts w:eastAsia="Times New Roman" w:cs="Times New Roman"/>
          <w:szCs w:val="24"/>
        </w:rPr>
        <w:t>ια επανένταξη σε αυτή την κοινωνία, εφόσον δεν έχει υποστεί τον σωφρονισμό που του έχει επιβάλει το αρμόδιο δικαστήριο; Και εδώ δεν είναι θέματα αυτά που έχουν να κάνουν ούτε με πεφωτισμένη προσέγγιση στα σχετικά αντικείμενα και της επιστήμης και της πολιτ</w:t>
      </w:r>
      <w:r>
        <w:rPr>
          <w:rFonts w:eastAsia="Times New Roman" w:cs="Times New Roman"/>
          <w:szCs w:val="24"/>
        </w:rPr>
        <w:t>ικής, αλλά και της σκέψης.</w:t>
      </w:r>
    </w:p>
    <w:p w14:paraId="634105ED"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Γιατί αυτός που τιμωρεί</w:t>
      </w:r>
      <w:r w:rsidRPr="00AA1C5E">
        <w:rPr>
          <w:rFonts w:eastAsia="Times New Roman"/>
          <w:szCs w:val="24"/>
        </w:rPr>
        <w:t xml:space="preserve"> είναι</w:t>
      </w:r>
      <w:r>
        <w:rPr>
          <w:rFonts w:eastAsia="Times New Roman"/>
          <w:szCs w:val="24"/>
        </w:rPr>
        <w:t xml:space="preserve"> πάντα ο λαός, μέσα από τα όργανά</w:t>
      </w:r>
      <w:r w:rsidRPr="00AA1C5E">
        <w:rPr>
          <w:rFonts w:eastAsia="Times New Roman"/>
          <w:szCs w:val="24"/>
        </w:rPr>
        <w:t xml:space="preserve"> του τα δημοκρατικά εκλεγμένα</w:t>
      </w:r>
      <w:r>
        <w:rPr>
          <w:rFonts w:eastAsia="Times New Roman"/>
          <w:szCs w:val="24"/>
        </w:rPr>
        <w:t xml:space="preserve"> και η α</w:t>
      </w:r>
      <w:r w:rsidRPr="00AA1C5E">
        <w:rPr>
          <w:rFonts w:eastAsia="Times New Roman"/>
          <w:szCs w:val="24"/>
        </w:rPr>
        <w:t xml:space="preserve">παίτηση και η αξίωση για τιμωρία αυτών οι οποίοι έχουν παραβιάσει τον </w:t>
      </w:r>
      <w:r>
        <w:rPr>
          <w:rFonts w:eastAsia="Times New Roman"/>
          <w:szCs w:val="24"/>
        </w:rPr>
        <w:t>Π</w:t>
      </w:r>
      <w:r w:rsidRPr="00AA1C5E">
        <w:rPr>
          <w:rFonts w:eastAsia="Times New Roman"/>
          <w:szCs w:val="24"/>
        </w:rPr>
        <w:t xml:space="preserve">οινικό </w:t>
      </w:r>
      <w:r>
        <w:rPr>
          <w:rFonts w:eastAsia="Times New Roman"/>
          <w:szCs w:val="24"/>
        </w:rPr>
        <w:t>Κ</w:t>
      </w:r>
      <w:r w:rsidRPr="00AA1C5E">
        <w:rPr>
          <w:rFonts w:eastAsia="Times New Roman"/>
          <w:szCs w:val="24"/>
        </w:rPr>
        <w:t xml:space="preserve">ώδικα ή κάποιες άλλες ποινικές διατάξεις είναι </w:t>
      </w:r>
      <w:r>
        <w:rPr>
          <w:rFonts w:eastAsia="Times New Roman"/>
          <w:szCs w:val="24"/>
        </w:rPr>
        <w:t>μια</w:t>
      </w:r>
      <w:r w:rsidRPr="00AA1C5E">
        <w:rPr>
          <w:rFonts w:eastAsia="Times New Roman"/>
          <w:szCs w:val="24"/>
        </w:rPr>
        <w:t xml:space="preserve"> </w:t>
      </w:r>
      <w:r w:rsidRPr="00AA1C5E">
        <w:rPr>
          <w:rFonts w:eastAsia="Times New Roman"/>
          <w:szCs w:val="24"/>
        </w:rPr>
        <w:t xml:space="preserve">υποχρέωση την οποία έχουμε όλοι μας και κυρίως αυτό απαιτεί </w:t>
      </w:r>
      <w:r>
        <w:rPr>
          <w:rFonts w:eastAsia="Times New Roman"/>
          <w:szCs w:val="24"/>
        </w:rPr>
        <w:t>η</w:t>
      </w:r>
      <w:r w:rsidRPr="00AA1C5E">
        <w:rPr>
          <w:rFonts w:eastAsia="Times New Roman"/>
          <w:szCs w:val="24"/>
        </w:rPr>
        <w:t xml:space="preserve"> πολιτεία</w:t>
      </w:r>
      <w:r>
        <w:rPr>
          <w:rFonts w:eastAsia="Times New Roman"/>
          <w:szCs w:val="24"/>
        </w:rPr>
        <w:t>.</w:t>
      </w:r>
    </w:p>
    <w:p w14:paraId="634105EE" w14:textId="77777777" w:rsidR="000640C0" w:rsidRDefault="00F37498">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Κύριε Τζαβάρα, ολοκληρώστε. </w:t>
      </w:r>
    </w:p>
    <w:p w14:paraId="634105EF" w14:textId="77777777" w:rsidR="000640C0" w:rsidRDefault="00F37498">
      <w:pPr>
        <w:spacing w:line="600" w:lineRule="auto"/>
        <w:ind w:firstLine="720"/>
        <w:jc w:val="both"/>
        <w:rPr>
          <w:rFonts w:eastAsia="Times New Roman"/>
          <w:szCs w:val="24"/>
        </w:rPr>
      </w:pPr>
      <w:r w:rsidRPr="00AA1C5E">
        <w:rPr>
          <w:rFonts w:eastAsia="Times New Roman" w:cs="Times New Roman"/>
          <w:b/>
          <w:szCs w:val="24"/>
        </w:rPr>
        <w:t>ΚΩΝΣΤΑΝΤΙΝΟΣ ΤΖΑΒΑΡΑΣ:</w:t>
      </w:r>
      <w:r w:rsidRPr="00AA1C5E">
        <w:rPr>
          <w:rFonts w:eastAsia="Times New Roman"/>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τελειώνω, κύριε Πρ</w:t>
      </w:r>
      <w:r>
        <w:rPr>
          <w:rFonts w:eastAsia="Times New Roman"/>
          <w:szCs w:val="24"/>
        </w:rPr>
        <w:t>όε</w:t>
      </w:r>
      <w:r>
        <w:rPr>
          <w:rFonts w:eastAsia="Times New Roman"/>
          <w:szCs w:val="24"/>
        </w:rPr>
        <w:t>δρε.</w:t>
      </w:r>
    </w:p>
    <w:p w14:paraId="634105F0" w14:textId="77777777" w:rsidR="000640C0" w:rsidRDefault="00F37498">
      <w:pPr>
        <w:spacing w:line="600" w:lineRule="auto"/>
        <w:ind w:firstLine="720"/>
        <w:jc w:val="both"/>
        <w:rPr>
          <w:rFonts w:eastAsia="Times New Roman"/>
          <w:szCs w:val="24"/>
        </w:rPr>
      </w:pPr>
      <w:r>
        <w:rPr>
          <w:rFonts w:eastAsia="Times New Roman"/>
          <w:szCs w:val="24"/>
        </w:rPr>
        <w:lastRenderedPageBreak/>
        <w:t>Επίσης,</w:t>
      </w:r>
      <w:r w:rsidRPr="00AA1C5E">
        <w:rPr>
          <w:rFonts w:eastAsia="Times New Roman"/>
          <w:szCs w:val="24"/>
        </w:rPr>
        <w:t xml:space="preserve"> θεωρώ </w:t>
      </w:r>
      <w:r>
        <w:rPr>
          <w:rFonts w:eastAsia="Times New Roman"/>
          <w:szCs w:val="24"/>
        </w:rPr>
        <w:t>-</w:t>
      </w:r>
      <w:r w:rsidRPr="00AA1C5E">
        <w:rPr>
          <w:rFonts w:eastAsia="Times New Roman"/>
          <w:szCs w:val="24"/>
        </w:rPr>
        <w:t>και το λέω και στην κ</w:t>
      </w:r>
      <w:r>
        <w:rPr>
          <w:rFonts w:eastAsia="Times New Roman"/>
          <w:szCs w:val="24"/>
        </w:rPr>
        <w:t>.</w:t>
      </w:r>
      <w:r w:rsidRPr="00AA1C5E">
        <w:rPr>
          <w:rFonts w:eastAsia="Times New Roman"/>
          <w:szCs w:val="24"/>
        </w:rPr>
        <w:t xml:space="preserve"> Χριστο</w:t>
      </w:r>
      <w:r>
        <w:rPr>
          <w:rFonts w:eastAsia="Times New Roman"/>
          <w:szCs w:val="24"/>
        </w:rPr>
        <w:t>δου</w:t>
      </w:r>
      <w:r w:rsidRPr="00AA1C5E">
        <w:rPr>
          <w:rFonts w:eastAsia="Times New Roman"/>
          <w:szCs w:val="24"/>
        </w:rPr>
        <w:t xml:space="preserve">λοπούλου που είναι </w:t>
      </w:r>
      <w:r>
        <w:rPr>
          <w:rFonts w:eastAsia="Times New Roman"/>
          <w:szCs w:val="24"/>
        </w:rPr>
        <w:t>Π</w:t>
      </w:r>
      <w:r w:rsidRPr="00AA1C5E">
        <w:rPr>
          <w:rFonts w:eastAsia="Times New Roman"/>
          <w:szCs w:val="24"/>
        </w:rPr>
        <w:t xml:space="preserve">ρόεδρος της Επιτροπής </w:t>
      </w:r>
      <w:r>
        <w:rPr>
          <w:rFonts w:eastAsia="Times New Roman"/>
          <w:szCs w:val="24"/>
        </w:rPr>
        <w:t>Ελέ</w:t>
      </w:r>
      <w:r w:rsidRPr="00AA1C5E">
        <w:rPr>
          <w:rFonts w:eastAsia="Times New Roman"/>
          <w:szCs w:val="24"/>
        </w:rPr>
        <w:t>γχο</w:t>
      </w:r>
      <w:r>
        <w:rPr>
          <w:rFonts w:eastAsia="Times New Roman"/>
          <w:szCs w:val="24"/>
        </w:rPr>
        <w:t>υ</w:t>
      </w:r>
      <w:r w:rsidRPr="00AA1C5E">
        <w:rPr>
          <w:rFonts w:eastAsia="Times New Roman"/>
          <w:szCs w:val="24"/>
        </w:rPr>
        <w:t xml:space="preserve"> </w:t>
      </w:r>
      <w:r>
        <w:rPr>
          <w:rFonts w:eastAsia="Times New Roman"/>
          <w:szCs w:val="24"/>
        </w:rPr>
        <w:t>Δ</w:t>
      </w:r>
      <w:r w:rsidRPr="00AA1C5E">
        <w:rPr>
          <w:rFonts w:eastAsia="Times New Roman"/>
          <w:szCs w:val="24"/>
        </w:rPr>
        <w:t xml:space="preserve">ηλώσεων </w:t>
      </w:r>
      <w:r>
        <w:rPr>
          <w:rFonts w:eastAsia="Times New Roman"/>
          <w:szCs w:val="24"/>
        </w:rPr>
        <w:t>Π</w:t>
      </w:r>
      <w:r w:rsidRPr="00AA1C5E">
        <w:rPr>
          <w:rFonts w:eastAsia="Times New Roman"/>
          <w:szCs w:val="24"/>
        </w:rPr>
        <w:t xml:space="preserve">εριουσιακής </w:t>
      </w:r>
      <w:r>
        <w:rPr>
          <w:rFonts w:eastAsia="Times New Roman"/>
          <w:szCs w:val="24"/>
        </w:rPr>
        <w:t>Κ</w:t>
      </w:r>
      <w:r w:rsidRPr="00AA1C5E">
        <w:rPr>
          <w:rFonts w:eastAsia="Times New Roman"/>
          <w:szCs w:val="24"/>
        </w:rPr>
        <w:t>ατ</w:t>
      </w:r>
      <w:r>
        <w:rPr>
          <w:rFonts w:eastAsia="Times New Roman"/>
          <w:szCs w:val="24"/>
        </w:rPr>
        <w:t>ά</w:t>
      </w:r>
      <w:r w:rsidRPr="00AA1C5E">
        <w:rPr>
          <w:rFonts w:eastAsia="Times New Roman"/>
          <w:szCs w:val="24"/>
        </w:rPr>
        <w:t>στ</w:t>
      </w:r>
      <w:r>
        <w:rPr>
          <w:rFonts w:eastAsia="Times New Roman"/>
          <w:szCs w:val="24"/>
        </w:rPr>
        <w:t>ασης</w:t>
      </w:r>
      <w:r>
        <w:rPr>
          <w:rFonts w:eastAsia="Times New Roman"/>
          <w:szCs w:val="24"/>
        </w:rPr>
        <w:t>-</w:t>
      </w:r>
      <w:r w:rsidRPr="00AA1C5E">
        <w:rPr>
          <w:rFonts w:eastAsia="Times New Roman"/>
          <w:szCs w:val="24"/>
        </w:rPr>
        <w:t xml:space="preserve"> ότι υπάρχει εδώ </w:t>
      </w:r>
      <w:r>
        <w:rPr>
          <w:rFonts w:eastAsia="Times New Roman"/>
          <w:szCs w:val="24"/>
        </w:rPr>
        <w:t>μια μεροληπτική</w:t>
      </w:r>
      <w:r w:rsidRPr="00AA1C5E">
        <w:rPr>
          <w:rFonts w:eastAsia="Times New Roman"/>
          <w:szCs w:val="24"/>
        </w:rPr>
        <w:t xml:space="preserve"> χρήση της συγκεκριμένης διάταξης που αυξάνει τον αριθμό των μελών από </w:t>
      </w:r>
      <w:r>
        <w:rPr>
          <w:rFonts w:eastAsia="Times New Roman"/>
          <w:szCs w:val="24"/>
        </w:rPr>
        <w:t>εννιά</w:t>
      </w:r>
      <w:r w:rsidRPr="00AA1C5E">
        <w:rPr>
          <w:rFonts w:eastAsia="Times New Roman"/>
          <w:szCs w:val="24"/>
        </w:rPr>
        <w:t xml:space="preserve"> στα </w:t>
      </w:r>
      <w:r>
        <w:rPr>
          <w:rFonts w:eastAsia="Times New Roman"/>
          <w:szCs w:val="24"/>
        </w:rPr>
        <w:t>έντεκα,</w:t>
      </w:r>
      <w:r w:rsidRPr="00AA1C5E">
        <w:rPr>
          <w:rFonts w:eastAsia="Times New Roman"/>
          <w:szCs w:val="24"/>
        </w:rPr>
        <w:t xml:space="preserve"> </w:t>
      </w:r>
      <w:r>
        <w:rPr>
          <w:rFonts w:eastAsia="Times New Roman"/>
          <w:szCs w:val="24"/>
        </w:rPr>
        <w:t>γιατί εκεί η αντικατάσταση του Σ</w:t>
      </w:r>
      <w:r w:rsidRPr="00AA1C5E">
        <w:rPr>
          <w:rFonts w:eastAsia="Times New Roman"/>
          <w:szCs w:val="24"/>
        </w:rPr>
        <w:t xml:space="preserve">υνηγόρου του </w:t>
      </w:r>
      <w:r>
        <w:rPr>
          <w:rFonts w:eastAsia="Times New Roman"/>
          <w:szCs w:val="24"/>
        </w:rPr>
        <w:t>Π</w:t>
      </w:r>
      <w:r w:rsidRPr="00AA1C5E">
        <w:rPr>
          <w:rFonts w:eastAsia="Times New Roman"/>
          <w:szCs w:val="24"/>
        </w:rPr>
        <w:t xml:space="preserve">ολίτη </w:t>
      </w:r>
      <w:r>
        <w:rPr>
          <w:rFonts w:eastAsia="Times New Roman"/>
          <w:szCs w:val="24"/>
        </w:rPr>
        <w:t>με την ή τον Επιθεωρητή Δ</w:t>
      </w:r>
      <w:r w:rsidRPr="00AA1C5E">
        <w:rPr>
          <w:rFonts w:eastAsia="Times New Roman"/>
          <w:szCs w:val="24"/>
        </w:rPr>
        <w:t xml:space="preserve">ημόσιας </w:t>
      </w:r>
      <w:r>
        <w:rPr>
          <w:rFonts w:eastAsia="Times New Roman"/>
          <w:szCs w:val="24"/>
        </w:rPr>
        <w:t>Δ</w:t>
      </w:r>
      <w:r w:rsidRPr="00AA1C5E">
        <w:rPr>
          <w:rFonts w:eastAsia="Times New Roman"/>
          <w:szCs w:val="24"/>
        </w:rPr>
        <w:t xml:space="preserve">ιοίκησης δεν είναι </w:t>
      </w:r>
      <w:r>
        <w:rPr>
          <w:rFonts w:eastAsia="Times New Roman"/>
          <w:szCs w:val="24"/>
        </w:rPr>
        <w:t>μια</w:t>
      </w:r>
      <w:r w:rsidRPr="00AA1C5E">
        <w:rPr>
          <w:rFonts w:eastAsia="Times New Roman"/>
          <w:szCs w:val="24"/>
        </w:rPr>
        <w:t xml:space="preserve"> ισοδύναμη αντικατάσταση και κυρίως δεν παρέχει τα ίδια εχέγγυα της αξιοπιστίας</w:t>
      </w:r>
      <w:r>
        <w:rPr>
          <w:rFonts w:eastAsia="Times New Roman"/>
          <w:szCs w:val="24"/>
        </w:rPr>
        <w:t>.</w:t>
      </w:r>
      <w:r w:rsidRPr="00AA1C5E">
        <w:rPr>
          <w:rFonts w:eastAsia="Times New Roman"/>
          <w:szCs w:val="24"/>
        </w:rPr>
        <w:t xml:space="preserve"> </w:t>
      </w:r>
      <w:r>
        <w:rPr>
          <w:rFonts w:eastAsia="Times New Roman"/>
          <w:szCs w:val="24"/>
        </w:rPr>
        <w:t>Γιατί,</w:t>
      </w:r>
      <w:r w:rsidRPr="00AA1C5E">
        <w:rPr>
          <w:rFonts w:eastAsia="Times New Roman"/>
          <w:szCs w:val="24"/>
        </w:rPr>
        <w:t xml:space="preserve"> όπως θα διαβάσετε από την </w:t>
      </w:r>
      <w:r>
        <w:rPr>
          <w:rFonts w:eastAsia="Times New Roman"/>
          <w:szCs w:val="24"/>
        </w:rPr>
        <w:t>έ</w:t>
      </w:r>
      <w:r w:rsidRPr="00AA1C5E">
        <w:rPr>
          <w:rFonts w:eastAsia="Times New Roman"/>
          <w:szCs w:val="24"/>
        </w:rPr>
        <w:t>κθεση του Επιστημονικού Συμβουλίου της Βουλής</w:t>
      </w:r>
      <w:r>
        <w:rPr>
          <w:rFonts w:eastAsia="Times New Roman"/>
          <w:szCs w:val="24"/>
        </w:rPr>
        <w:t>,</w:t>
      </w:r>
      <w:r w:rsidRPr="00AA1C5E">
        <w:rPr>
          <w:rFonts w:eastAsia="Times New Roman"/>
          <w:szCs w:val="24"/>
        </w:rPr>
        <w:t xml:space="preserve"> </w:t>
      </w:r>
      <w:r>
        <w:rPr>
          <w:rFonts w:eastAsia="Times New Roman"/>
          <w:szCs w:val="24"/>
        </w:rPr>
        <w:t>γεννώνται θέμα</w:t>
      </w:r>
      <w:r w:rsidRPr="00AA1C5E">
        <w:rPr>
          <w:rFonts w:eastAsia="Times New Roman"/>
          <w:szCs w:val="24"/>
        </w:rPr>
        <w:t>τα πράγματ</w:t>
      </w:r>
      <w:r>
        <w:rPr>
          <w:rFonts w:eastAsia="Times New Roman"/>
          <w:szCs w:val="24"/>
        </w:rPr>
        <w:t>ι</w:t>
      </w:r>
      <w:r w:rsidRPr="00AA1C5E">
        <w:rPr>
          <w:rFonts w:eastAsia="Times New Roman"/>
          <w:szCs w:val="24"/>
        </w:rPr>
        <w:t xml:space="preserve"> </w:t>
      </w:r>
      <w:r>
        <w:rPr>
          <w:rFonts w:eastAsia="Times New Roman"/>
          <w:szCs w:val="24"/>
        </w:rPr>
        <w:t>-</w:t>
      </w:r>
      <w:r w:rsidRPr="00AA1C5E">
        <w:rPr>
          <w:rFonts w:eastAsia="Times New Roman"/>
          <w:szCs w:val="24"/>
        </w:rPr>
        <w:t xml:space="preserve">και πρέπει </w:t>
      </w:r>
      <w:r w:rsidRPr="00AA1C5E">
        <w:rPr>
          <w:rFonts w:eastAsia="Times New Roman"/>
          <w:szCs w:val="24"/>
        </w:rPr>
        <w:t>να το αναγνωρίσουμε</w:t>
      </w:r>
      <w:r>
        <w:rPr>
          <w:rFonts w:eastAsia="Times New Roman"/>
          <w:szCs w:val="24"/>
        </w:rPr>
        <w:t>-</w:t>
      </w:r>
      <w:r w:rsidRPr="00AA1C5E">
        <w:rPr>
          <w:rFonts w:eastAsia="Times New Roman"/>
          <w:szCs w:val="24"/>
        </w:rPr>
        <w:t xml:space="preserve"> προστασίας των ανθρωπίνων δικαιωμάτων</w:t>
      </w:r>
      <w:r>
        <w:rPr>
          <w:rFonts w:eastAsia="Times New Roman"/>
          <w:szCs w:val="24"/>
        </w:rPr>
        <w:t>.</w:t>
      </w:r>
      <w:r w:rsidRPr="00AA1C5E">
        <w:rPr>
          <w:rFonts w:eastAsia="Times New Roman"/>
          <w:szCs w:val="24"/>
        </w:rPr>
        <w:t xml:space="preserve"> </w:t>
      </w:r>
      <w:r>
        <w:rPr>
          <w:rFonts w:eastAsia="Times New Roman"/>
          <w:szCs w:val="24"/>
        </w:rPr>
        <w:t>Άρα δ</w:t>
      </w:r>
      <w:r w:rsidRPr="00AA1C5E">
        <w:rPr>
          <w:rFonts w:eastAsia="Times New Roman"/>
          <w:szCs w:val="24"/>
        </w:rPr>
        <w:t>εν υπάρχει άλλη διέξοδος από την υποχρέωσή μας να σταθμί</w:t>
      </w:r>
      <w:r>
        <w:rPr>
          <w:rFonts w:eastAsia="Times New Roman"/>
          <w:szCs w:val="24"/>
        </w:rPr>
        <w:t>ζ</w:t>
      </w:r>
      <w:r w:rsidRPr="00AA1C5E">
        <w:rPr>
          <w:rFonts w:eastAsia="Times New Roman"/>
          <w:szCs w:val="24"/>
        </w:rPr>
        <w:t>ουμε κάθε φορά το</w:t>
      </w:r>
      <w:r>
        <w:rPr>
          <w:rFonts w:eastAsia="Times New Roman"/>
          <w:szCs w:val="24"/>
        </w:rPr>
        <w:t>ν</w:t>
      </w:r>
      <w:r w:rsidRPr="00AA1C5E">
        <w:rPr>
          <w:rFonts w:eastAsia="Times New Roman"/>
          <w:szCs w:val="24"/>
        </w:rPr>
        <w:t xml:space="preserve"> σκοπό που κάθε ρύθμιση προσπαθεί να εκπληρώσει με την αναλογία στην οποία πρέπει να βρίσκεται με τα μέσα που χρησιμ</w:t>
      </w:r>
      <w:r w:rsidRPr="00AA1C5E">
        <w:rPr>
          <w:rFonts w:eastAsia="Times New Roman"/>
          <w:szCs w:val="24"/>
        </w:rPr>
        <w:t>οποιούνται</w:t>
      </w:r>
      <w:r>
        <w:rPr>
          <w:rFonts w:eastAsia="Times New Roman"/>
          <w:szCs w:val="24"/>
        </w:rPr>
        <w:t>.</w:t>
      </w:r>
      <w:r w:rsidRPr="00AA1C5E">
        <w:rPr>
          <w:rFonts w:eastAsia="Times New Roman"/>
          <w:szCs w:val="24"/>
        </w:rPr>
        <w:t xml:space="preserve"> </w:t>
      </w:r>
      <w:r>
        <w:rPr>
          <w:rFonts w:eastAsia="Times New Roman"/>
          <w:szCs w:val="24"/>
        </w:rPr>
        <w:t>Α</w:t>
      </w:r>
      <w:r w:rsidRPr="00AA1C5E">
        <w:rPr>
          <w:rFonts w:eastAsia="Times New Roman"/>
          <w:szCs w:val="24"/>
        </w:rPr>
        <w:t>υτό</w:t>
      </w:r>
      <w:r>
        <w:rPr>
          <w:rFonts w:eastAsia="Times New Roman"/>
          <w:szCs w:val="24"/>
        </w:rPr>
        <w:t>,</w:t>
      </w:r>
      <w:r w:rsidRPr="00AA1C5E">
        <w:rPr>
          <w:rFonts w:eastAsia="Times New Roman"/>
          <w:szCs w:val="24"/>
        </w:rPr>
        <w:t xml:space="preserve"> βέβαια</w:t>
      </w:r>
      <w:r>
        <w:rPr>
          <w:rFonts w:eastAsia="Times New Roman"/>
          <w:szCs w:val="24"/>
        </w:rPr>
        <w:t>,</w:t>
      </w:r>
      <w:r w:rsidRPr="00AA1C5E">
        <w:rPr>
          <w:rFonts w:eastAsia="Times New Roman"/>
          <w:szCs w:val="24"/>
        </w:rPr>
        <w:t xml:space="preserve"> στην περίπτωση που έχουμε παραβίαση των ανθρωπίνων δικαιωμάτων</w:t>
      </w:r>
      <w:r>
        <w:rPr>
          <w:rFonts w:eastAsia="Times New Roman"/>
          <w:szCs w:val="24"/>
        </w:rPr>
        <w:t>,</w:t>
      </w:r>
      <w:r w:rsidRPr="00AA1C5E">
        <w:rPr>
          <w:rFonts w:eastAsia="Times New Roman"/>
          <w:szCs w:val="24"/>
        </w:rPr>
        <w:t xml:space="preserve"> </w:t>
      </w:r>
      <w:r>
        <w:rPr>
          <w:rFonts w:eastAsia="Times New Roman"/>
          <w:szCs w:val="24"/>
        </w:rPr>
        <w:t>ο</w:t>
      </w:r>
      <w:r w:rsidRPr="00AA1C5E">
        <w:rPr>
          <w:rFonts w:eastAsia="Times New Roman"/>
          <w:szCs w:val="24"/>
        </w:rPr>
        <w:t xml:space="preserve"> αρμόδιος να το πει στο συλλογικό όργανο είναι με </w:t>
      </w:r>
      <w:r>
        <w:rPr>
          <w:rFonts w:eastAsia="Times New Roman"/>
          <w:szCs w:val="24"/>
        </w:rPr>
        <w:t>κάθε</w:t>
      </w:r>
      <w:r w:rsidRPr="00AA1C5E">
        <w:rPr>
          <w:rFonts w:eastAsia="Times New Roman"/>
          <w:szCs w:val="24"/>
        </w:rPr>
        <w:t xml:space="preserve"> </w:t>
      </w:r>
      <w:r>
        <w:rPr>
          <w:rFonts w:eastAsia="Times New Roman"/>
          <w:szCs w:val="24"/>
        </w:rPr>
        <w:t>εγγύηση αμεροληψίας ο</w:t>
      </w:r>
      <w:r w:rsidRPr="00AA1C5E">
        <w:rPr>
          <w:rFonts w:eastAsia="Times New Roman"/>
          <w:szCs w:val="24"/>
        </w:rPr>
        <w:t xml:space="preserve"> </w:t>
      </w:r>
      <w:r>
        <w:rPr>
          <w:rFonts w:eastAsia="Times New Roman"/>
          <w:szCs w:val="24"/>
        </w:rPr>
        <w:t>Σ</w:t>
      </w:r>
      <w:r w:rsidRPr="00AA1C5E">
        <w:rPr>
          <w:rFonts w:eastAsia="Times New Roman"/>
          <w:szCs w:val="24"/>
        </w:rPr>
        <w:t xml:space="preserve">υνήγορος του </w:t>
      </w:r>
      <w:r>
        <w:rPr>
          <w:rFonts w:eastAsia="Times New Roman"/>
          <w:szCs w:val="24"/>
        </w:rPr>
        <w:t>Π</w:t>
      </w:r>
      <w:r w:rsidRPr="00AA1C5E">
        <w:rPr>
          <w:rFonts w:eastAsia="Times New Roman"/>
          <w:szCs w:val="24"/>
        </w:rPr>
        <w:t>ολίτη</w:t>
      </w:r>
      <w:r>
        <w:rPr>
          <w:rFonts w:eastAsia="Times New Roman"/>
          <w:szCs w:val="24"/>
        </w:rPr>
        <w:t xml:space="preserve">. </w:t>
      </w:r>
      <w:r w:rsidRPr="00AA1C5E">
        <w:rPr>
          <w:rFonts w:eastAsia="Times New Roman"/>
          <w:szCs w:val="24"/>
        </w:rPr>
        <w:t xml:space="preserve">Λυπάμαι που κάποιοι από σας </w:t>
      </w:r>
      <w:r>
        <w:rPr>
          <w:rFonts w:eastAsia="Times New Roman"/>
          <w:szCs w:val="24"/>
        </w:rPr>
        <w:t xml:space="preserve">–και εσείς ειδικά, κυρία Χριστοδουλοπούλου- δεν το επισημαίνετε αυτό. </w:t>
      </w:r>
    </w:p>
    <w:p w14:paraId="634105F1" w14:textId="77777777" w:rsidR="000640C0" w:rsidRDefault="00F37498">
      <w:pPr>
        <w:spacing w:line="600" w:lineRule="auto"/>
        <w:ind w:firstLine="720"/>
        <w:jc w:val="both"/>
        <w:rPr>
          <w:rFonts w:eastAsia="Times New Roman"/>
          <w:szCs w:val="24"/>
        </w:rPr>
      </w:pPr>
      <w:r>
        <w:rPr>
          <w:rFonts w:eastAsia="Times New Roman"/>
          <w:szCs w:val="24"/>
        </w:rPr>
        <w:lastRenderedPageBreak/>
        <w:t>Ευχαριστώ πολύ, κύριε Πρόεδρε.</w:t>
      </w:r>
    </w:p>
    <w:p w14:paraId="634105F2" w14:textId="77777777" w:rsidR="000640C0" w:rsidRDefault="00F37498">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634105F3" w14:textId="77777777" w:rsidR="000640C0" w:rsidRDefault="00F37498">
      <w:pPr>
        <w:spacing w:line="600" w:lineRule="auto"/>
        <w:ind w:firstLine="720"/>
        <w:jc w:val="both"/>
        <w:rPr>
          <w:rFonts w:eastAsia="Times New Roman" w:cs="Times New Roman"/>
          <w:szCs w:val="24"/>
        </w:rPr>
      </w:pPr>
      <w:r w:rsidRPr="00FC73C9">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Τζαβάρα, ήδη εξαντλήσατε και τον χρόνο της </w:t>
      </w:r>
      <w:proofErr w:type="spellStart"/>
      <w:r>
        <w:rPr>
          <w:rFonts w:eastAsia="Times New Roman" w:cs="Times New Roman"/>
          <w:szCs w:val="24"/>
        </w:rPr>
        <w:t>τριτολογίας</w:t>
      </w:r>
      <w:proofErr w:type="spellEnd"/>
      <w:r>
        <w:rPr>
          <w:rFonts w:eastAsia="Times New Roman" w:cs="Times New Roman"/>
          <w:szCs w:val="24"/>
        </w:rPr>
        <w:t xml:space="preserve"> σας.</w:t>
      </w:r>
    </w:p>
    <w:p w14:paraId="634105F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Δρίτσας</w:t>
      </w:r>
      <w:proofErr w:type="spellEnd"/>
      <w:r>
        <w:rPr>
          <w:rFonts w:eastAsia="Times New Roman" w:cs="Times New Roman"/>
          <w:szCs w:val="24"/>
        </w:rPr>
        <w:t xml:space="preserve"> από το ΣΥΡΙΖΑ.</w:t>
      </w:r>
    </w:p>
    <w:p w14:paraId="634105F5" w14:textId="77777777" w:rsidR="000640C0" w:rsidRDefault="00F37498">
      <w:pPr>
        <w:spacing w:line="600" w:lineRule="auto"/>
        <w:ind w:firstLine="720"/>
        <w:jc w:val="both"/>
        <w:rPr>
          <w:rFonts w:eastAsia="Times New Roman" w:cs="Times New Roman"/>
          <w:szCs w:val="24"/>
        </w:rPr>
      </w:pPr>
      <w:r w:rsidRPr="001E7CC4">
        <w:rPr>
          <w:rFonts w:eastAsia="Times New Roman" w:cs="Times New Roman"/>
          <w:b/>
          <w:szCs w:val="24"/>
        </w:rPr>
        <w:t xml:space="preserve">ΘΕΟΔΩΡΟΣ ΔΡΙΤΣΑΣ: </w:t>
      </w:r>
      <w:r>
        <w:rPr>
          <w:rFonts w:eastAsia="Times New Roman" w:cs="Times New Roman"/>
          <w:szCs w:val="24"/>
        </w:rPr>
        <w:t xml:space="preserve">Ευχαριστώ, κύριε Πρόεδρε. </w:t>
      </w:r>
    </w:p>
    <w:p w14:paraId="634105F6" w14:textId="77777777" w:rsidR="000640C0" w:rsidRDefault="00F37498">
      <w:pPr>
        <w:spacing w:line="600" w:lineRule="auto"/>
        <w:ind w:firstLine="720"/>
        <w:jc w:val="both"/>
        <w:rPr>
          <w:rFonts w:eastAsia="Times New Roman"/>
          <w:szCs w:val="24"/>
        </w:rPr>
      </w:pPr>
      <w:r w:rsidRPr="00AA1C5E">
        <w:rPr>
          <w:rFonts w:eastAsia="Times New Roman"/>
          <w:szCs w:val="24"/>
        </w:rPr>
        <w:t>Προφανώς</w:t>
      </w:r>
      <w:r>
        <w:rPr>
          <w:rFonts w:eastAsia="Times New Roman"/>
          <w:szCs w:val="24"/>
        </w:rPr>
        <w:t>,</w:t>
      </w:r>
      <w:r w:rsidRPr="00AA1C5E">
        <w:rPr>
          <w:rFonts w:eastAsia="Times New Roman"/>
          <w:szCs w:val="24"/>
        </w:rPr>
        <w:t xml:space="preserve"> </w:t>
      </w:r>
      <w:r>
        <w:rPr>
          <w:rFonts w:eastAsia="Times New Roman"/>
          <w:szCs w:val="24"/>
        </w:rPr>
        <w:t>κύριε</w:t>
      </w:r>
      <w:r w:rsidRPr="00AA1C5E">
        <w:rPr>
          <w:rFonts w:eastAsia="Times New Roman"/>
          <w:szCs w:val="24"/>
        </w:rPr>
        <w:t xml:space="preserve"> Τζαβάρα</w:t>
      </w:r>
      <w:r>
        <w:rPr>
          <w:rFonts w:eastAsia="Times New Roman"/>
          <w:szCs w:val="24"/>
        </w:rPr>
        <w:t>,</w:t>
      </w:r>
      <w:r w:rsidRPr="00AA1C5E">
        <w:rPr>
          <w:rFonts w:eastAsia="Times New Roman"/>
          <w:szCs w:val="24"/>
        </w:rPr>
        <w:t xml:space="preserve"> πιστεύω και εγώ ότι δεν υπάρχει κανένα</w:t>
      </w:r>
      <w:r>
        <w:rPr>
          <w:rFonts w:eastAsia="Times New Roman"/>
          <w:szCs w:val="24"/>
        </w:rPr>
        <w:t>ς</w:t>
      </w:r>
      <w:r w:rsidRPr="00AA1C5E">
        <w:rPr>
          <w:rFonts w:eastAsia="Times New Roman"/>
          <w:szCs w:val="24"/>
        </w:rPr>
        <w:t xml:space="preserve"> στην </w:t>
      </w:r>
      <w:r>
        <w:rPr>
          <w:rFonts w:eastAsia="Times New Roman"/>
          <w:szCs w:val="24"/>
        </w:rPr>
        <w:t>Α</w:t>
      </w:r>
      <w:r w:rsidRPr="00AA1C5E">
        <w:rPr>
          <w:rFonts w:eastAsia="Times New Roman"/>
          <w:szCs w:val="24"/>
        </w:rPr>
        <w:t xml:space="preserve">ίθουσα αυτή που να σκέφτεται </w:t>
      </w:r>
      <w:r>
        <w:rPr>
          <w:rFonts w:eastAsia="Times New Roman"/>
          <w:szCs w:val="24"/>
        </w:rPr>
        <w:t>κ</w:t>
      </w:r>
      <w:r w:rsidRPr="00AA1C5E">
        <w:rPr>
          <w:rFonts w:eastAsia="Times New Roman"/>
          <w:szCs w:val="24"/>
        </w:rPr>
        <w:t xml:space="preserve">αν </w:t>
      </w:r>
      <w:r>
        <w:rPr>
          <w:rFonts w:eastAsia="Times New Roman"/>
          <w:szCs w:val="24"/>
        </w:rPr>
        <w:t>ότι</w:t>
      </w:r>
      <w:r w:rsidRPr="00AA1C5E">
        <w:rPr>
          <w:rFonts w:eastAsia="Times New Roman"/>
          <w:szCs w:val="24"/>
        </w:rPr>
        <w:t xml:space="preserve"> μπορεί ο </w:t>
      </w:r>
      <w:r>
        <w:rPr>
          <w:rFonts w:eastAsia="Times New Roman"/>
          <w:szCs w:val="24"/>
        </w:rPr>
        <w:t>Π</w:t>
      </w:r>
      <w:r w:rsidRPr="00AA1C5E">
        <w:rPr>
          <w:rFonts w:eastAsia="Times New Roman"/>
          <w:szCs w:val="24"/>
        </w:rPr>
        <w:t xml:space="preserve">ρόεδρος της </w:t>
      </w:r>
      <w:r>
        <w:rPr>
          <w:rFonts w:eastAsia="Times New Roman"/>
          <w:szCs w:val="24"/>
        </w:rPr>
        <w:t>Β</w:t>
      </w:r>
      <w:r w:rsidRPr="00AA1C5E">
        <w:rPr>
          <w:rFonts w:eastAsia="Times New Roman"/>
          <w:szCs w:val="24"/>
        </w:rPr>
        <w:t>ουλής</w:t>
      </w:r>
      <w:r>
        <w:rPr>
          <w:rFonts w:eastAsia="Times New Roman"/>
          <w:szCs w:val="24"/>
        </w:rPr>
        <w:t>,</w:t>
      </w:r>
      <w:r w:rsidRPr="00AA1C5E">
        <w:rPr>
          <w:rFonts w:eastAsia="Times New Roman"/>
          <w:szCs w:val="24"/>
        </w:rPr>
        <w:t xml:space="preserve"> ο κ</w:t>
      </w:r>
      <w:r>
        <w:rPr>
          <w:rFonts w:eastAsia="Times New Roman"/>
          <w:szCs w:val="24"/>
        </w:rPr>
        <w:t>.</w:t>
      </w:r>
      <w:r w:rsidRPr="00AA1C5E">
        <w:rPr>
          <w:rFonts w:eastAsia="Times New Roman"/>
          <w:szCs w:val="24"/>
        </w:rPr>
        <w:t xml:space="preserve"> </w:t>
      </w:r>
      <w:proofErr w:type="spellStart"/>
      <w:r w:rsidRPr="00AA1C5E">
        <w:rPr>
          <w:rFonts w:eastAsia="Times New Roman"/>
          <w:szCs w:val="24"/>
        </w:rPr>
        <w:t>Βο</w:t>
      </w:r>
      <w:r>
        <w:rPr>
          <w:rFonts w:eastAsia="Times New Roman"/>
          <w:szCs w:val="24"/>
        </w:rPr>
        <w:t>ύ</w:t>
      </w:r>
      <w:r w:rsidRPr="00AA1C5E">
        <w:rPr>
          <w:rFonts w:eastAsia="Times New Roman"/>
          <w:szCs w:val="24"/>
        </w:rPr>
        <w:t>τσ</w:t>
      </w:r>
      <w:r>
        <w:rPr>
          <w:rFonts w:eastAsia="Times New Roman"/>
          <w:szCs w:val="24"/>
        </w:rPr>
        <w:t>ης</w:t>
      </w:r>
      <w:proofErr w:type="spellEnd"/>
      <w:r>
        <w:rPr>
          <w:rFonts w:eastAsia="Times New Roman"/>
          <w:szCs w:val="24"/>
        </w:rPr>
        <w:t>, να</w:t>
      </w:r>
      <w:r w:rsidRPr="00AA1C5E">
        <w:rPr>
          <w:rFonts w:eastAsia="Times New Roman"/>
          <w:szCs w:val="24"/>
        </w:rPr>
        <w:t xml:space="preserve"> ζήτησε να διακ</w:t>
      </w:r>
      <w:r w:rsidRPr="00AA1C5E">
        <w:rPr>
          <w:rFonts w:eastAsia="Times New Roman"/>
          <w:szCs w:val="24"/>
        </w:rPr>
        <w:t>οπεί εμβόλιμα η διαδικασία</w:t>
      </w:r>
      <w:r>
        <w:rPr>
          <w:rFonts w:eastAsia="Times New Roman"/>
          <w:szCs w:val="24"/>
        </w:rPr>
        <w:t>. Ε</w:t>
      </w:r>
      <w:r w:rsidRPr="00AA1C5E">
        <w:rPr>
          <w:rFonts w:eastAsia="Times New Roman"/>
          <w:szCs w:val="24"/>
        </w:rPr>
        <w:t xml:space="preserve">γώ θα προσθέσω </w:t>
      </w:r>
      <w:r>
        <w:rPr>
          <w:rFonts w:eastAsia="Times New Roman"/>
          <w:szCs w:val="24"/>
        </w:rPr>
        <w:t xml:space="preserve">–και το </w:t>
      </w:r>
      <w:r w:rsidRPr="00AA1C5E">
        <w:rPr>
          <w:rFonts w:eastAsia="Times New Roman"/>
          <w:szCs w:val="24"/>
        </w:rPr>
        <w:t>πιστεύω</w:t>
      </w:r>
      <w:r>
        <w:rPr>
          <w:rFonts w:eastAsia="Times New Roman"/>
          <w:szCs w:val="24"/>
        </w:rPr>
        <w:t>- ότι</w:t>
      </w:r>
      <w:r w:rsidRPr="00AA1C5E">
        <w:rPr>
          <w:rFonts w:eastAsia="Times New Roman"/>
          <w:szCs w:val="24"/>
        </w:rPr>
        <w:t xml:space="preserve"> είναι κοινός τόπος ότι και κ</w:t>
      </w:r>
      <w:r>
        <w:rPr>
          <w:rFonts w:eastAsia="Times New Roman"/>
          <w:szCs w:val="24"/>
        </w:rPr>
        <w:t xml:space="preserve">ανένα διευθυντικό στέλεχος της </w:t>
      </w:r>
      <w:r>
        <w:rPr>
          <w:rFonts w:eastAsia="Times New Roman"/>
          <w:szCs w:val="24"/>
        </w:rPr>
        <w:t>τ</w:t>
      </w:r>
      <w:r w:rsidRPr="00AA1C5E">
        <w:rPr>
          <w:rFonts w:eastAsia="Times New Roman"/>
          <w:szCs w:val="24"/>
        </w:rPr>
        <w:t xml:space="preserve">ηλεόρασης της Βουλής δεν θα έκανε κάτι τέτοιο για να κολακέψει τον </w:t>
      </w:r>
      <w:r>
        <w:rPr>
          <w:rFonts w:eastAsia="Times New Roman"/>
          <w:szCs w:val="24"/>
        </w:rPr>
        <w:t>Π</w:t>
      </w:r>
      <w:r w:rsidRPr="00AA1C5E">
        <w:rPr>
          <w:rFonts w:eastAsia="Times New Roman"/>
          <w:szCs w:val="24"/>
        </w:rPr>
        <w:t>ρόεδρο</w:t>
      </w:r>
      <w:r>
        <w:rPr>
          <w:rFonts w:eastAsia="Times New Roman"/>
          <w:szCs w:val="24"/>
        </w:rPr>
        <w:t>.</w:t>
      </w:r>
      <w:r w:rsidRPr="00AA1C5E">
        <w:rPr>
          <w:rFonts w:eastAsia="Times New Roman"/>
          <w:szCs w:val="24"/>
        </w:rPr>
        <w:t xml:space="preserve"> </w:t>
      </w:r>
      <w:r>
        <w:rPr>
          <w:rFonts w:eastAsia="Times New Roman"/>
          <w:szCs w:val="24"/>
        </w:rPr>
        <w:t>Κ</w:t>
      </w:r>
      <w:r w:rsidRPr="00AA1C5E">
        <w:rPr>
          <w:rFonts w:eastAsia="Times New Roman"/>
          <w:szCs w:val="24"/>
        </w:rPr>
        <w:t>άπου αλλού πρέπει να αναζητηθεί η αλήθεια</w:t>
      </w:r>
      <w:r>
        <w:rPr>
          <w:rFonts w:eastAsia="Times New Roman"/>
          <w:szCs w:val="24"/>
        </w:rPr>
        <w:t>.</w:t>
      </w:r>
      <w:r w:rsidRPr="00AA1C5E">
        <w:rPr>
          <w:rFonts w:eastAsia="Times New Roman"/>
          <w:szCs w:val="24"/>
        </w:rPr>
        <w:t xml:space="preserve"> </w:t>
      </w:r>
      <w:r>
        <w:rPr>
          <w:rFonts w:eastAsia="Times New Roman"/>
          <w:szCs w:val="24"/>
        </w:rPr>
        <w:t>Υ</w:t>
      </w:r>
      <w:r w:rsidRPr="00AA1C5E">
        <w:rPr>
          <w:rFonts w:eastAsia="Times New Roman"/>
          <w:szCs w:val="24"/>
        </w:rPr>
        <w:t xml:space="preserve">πάρχουν πολλές </w:t>
      </w:r>
      <w:r>
        <w:rPr>
          <w:rFonts w:eastAsia="Times New Roman"/>
          <w:szCs w:val="24"/>
        </w:rPr>
        <w:t xml:space="preserve">αιτίες για </w:t>
      </w:r>
      <w:r w:rsidRPr="00AA1C5E">
        <w:rPr>
          <w:rFonts w:eastAsia="Times New Roman"/>
          <w:szCs w:val="24"/>
        </w:rPr>
        <w:t>κάτι που συμβαίνει</w:t>
      </w:r>
      <w:r>
        <w:rPr>
          <w:rFonts w:eastAsia="Times New Roman"/>
          <w:szCs w:val="24"/>
        </w:rPr>
        <w:t>.</w:t>
      </w:r>
      <w:r w:rsidRPr="00AA1C5E">
        <w:rPr>
          <w:rFonts w:eastAsia="Times New Roman"/>
          <w:szCs w:val="24"/>
        </w:rPr>
        <w:t xml:space="preserve"> </w:t>
      </w:r>
      <w:r>
        <w:rPr>
          <w:rFonts w:eastAsia="Times New Roman"/>
          <w:szCs w:val="24"/>
        </w:rPr>
        <w:t>Α</w:t>
      </w:r>
      <w:r w:rsidRPr="00AA1C5E">
        <w:rPr>
          <w:rFonts w:eastAsia="Times New Roman"/>
          <w:szCs w:val="24"/>
        </w:rPr>
        <w:t xml:space="preserve">ς μη δημιουργούμε </w:t>
      </w:r>
      <w:r>
        <w:rPr>
          <w:rFonts w:eastAsia="Times New Roman"/>
          <w:szCs w:val="24"/>
        </w:rPr>
        <w:t xml:space="preserve">την εντύπωση </w:t>
      </w:r>
      <w:r w:rsidRPr="00AA1C5E">
        <w:rPr>
          <w:rFonts w:eastAsia="Times New Roman"/>
          <w:szCs w:val="24"/>
        </w:rPr>
        <w:t>ότι σώνει και καλά συνέ</w:t>
      </w:r>
      <w:r>
        <w:rPr>
          <w:rFonts w:eastAsia="Times New Roman"/>
          <w:szCs w:val="24"/>
        </w:rPr>
        <w:t>βη κάτι που έχει πολιτικό</w:t>
      </w:r>
      <w:r w:rsidRPr="00AA1C5E">
        <w:rPr>
          <w:rFonts w:eastAsia="Times New Roman"/>
          <w:szCs w:val="24"/>
        </w:rPr>
        <w:t xml:space="preserve"> </w:t>
      </w:r>
      <w:r>
        <w:rPr>
          <w:rFonts w:eastAsia="Times New Roman"/>
          <w:szCs w:val="24"/>
        </w:rPr>
        <w:t>βάθος ή ιδιοτελές ή κάτι</w:t>
      </w:r>
      <w:r w:rsidRPr="00AA1C5E">
        <w:rPr>
          <w:rFonts w:eastAsia="Times New Roman"/>
          <w:szCs w:val="24"/>
        </w:rPr>
        <w:t xml:space="preserve"> τέτοιο</w:t>
      </w:r>
      <w:r>
        <w:rPr>
          <w:rFonts w:eastAsia="Times New Roman"/>
          <w:szCs w:val="24"/>
        </w:rPr>
        <w:t>.</w:t>
      </w:r>
    </w:p>
    <w:p w14:paraId="634105F7" w14:textId="77777777" w:rsidR="000640C0" w:rsidRDefault="00F37498">
      <w:pPr>
        <w:spacing w:line="600" w:lineRule="auto"/>
        <w:ind w:firstLine="720"/>
        <w:jc w:val="both"/>
        <w:rPr>
          <w:rFonts w:eastAsia="Times New Roman"/>
          <w:szCs w:val="24"/>
        </w:rPr>
      </w:pPr>
      <w:r>
        <w:rPr>
          <w:rFonts w:eastAsia="Times New Roman"/>
          <w:szCs w:val="24"/>
        </w:rPr>
        <w:lastRenderedPageBreak/>
        <w:t>Αναφορικά με την έντονη παρέμβασή</w:t>
      </w:r>
      <w:r w:rsidRPr="00AA1C5E">
        <w:rPr>
          <w:rFonts w:eastAsia="Times New Roman"/>
          <w:szCs w:val="24"/>
        </w:rPr>
        <w:t xml:space="preserve"> </w:t>
      </w:r>
      <w:r>
        <w:rPr>
          <w:rFonts w:eastAsia="Times New Roman"/>
          <w:szCs w:val="24"/>
        </w:rPr>
        <w:t>σας,</w:t>
      </w:r>
      <w:r w:rsidRPr="00AA1C5E">
        <w:rPr>
          <w:rFonts w:eastAsia="Times New Roman"/>
          <w:szCs w:val="24"/>
        </w:rPr>
        <w:t xml:space="preserve"> κύριε Τζαβάρα</w:t>
      </w:r>
      <w:r>
        <w:rPr>
          <w:rFonts w:eastAsia="Times New Roman"/>
          <w:szCs w:val="24"/>
        </w:rPr>
        <w:t>,</w:t>
      </w:r>
      <w:r w:rsidRPr="00AA1C5E">
        <w:rPr>
          <w:rFonts w:eastAsia="Times New Roman"/>
          <w:szCs w:val="24"/>
        </w:rPr>
        <w:t xml:space="preserve"> για την ανεξαρτησία της </w:t>
      </w:r>
      <w:r>
        <w:rPr>
          <w:rFonts w:eastAsia="Times New Roman"/>
          <w:szCs w:val="24"/>
        </w:rPr>
        <w:t>δ</w:t>
      </w:r>
      <w:r w:rsidRPr="00AA1C5E">
        <w:rPr>
          <w:rFonts w:eastAsia="Times New Roman"/>
          <w:szCs w:val="24"/>
        </w:rPr>
        <w:t>ικαιοσύνης</w:t>
      </w:r>
      <w:r>
        <w:rPr>
          <w:rFonts w:eastAsia="Times New Roman"/>
          <w:szCs w:val="24"/>
        </w:rPr>
        <w:t>,</w:t>
      </w:r>
      <w:r w:rsidRPr="00AA1C5E">
        <w:rPr>
          <w:rFonts w:eastAsia="Times New Roman"/>
          <w:szCs w:val="24"/>
        </w:rPr>
        <w:t xml:space="preserve"> </w:t>
      </w:r>
      <w:r>
        <w:rPr>
          <w:rFonts w:eastAsia="Times New Roman"/>
          <w:szCs w:val="24"/>
        </w:rPr>
        <w:t>πράγμ</w:t>
      </w:r>
      <w:r>
        <w:rPr>
          <w:rFonts w:eastAsia="Times New Roman"/>
          <w:szCs w:val="24"/>
        </w:rPr>
        <w:t>ατι όλοι</w:t>
      </w:r>
      <w:r w:rsidRPr="00AA1C5E">
        <w:rPr>
          <w:rFonts w:eastAsia="Times New Roman"/>
          <w:szCs w:val="24"/>
        </w:rPr>
        <w:t xml:space="preserve"> την </w:t>
      </w:r>
      <w:r>
        <w:rPr>
          <w:rFonts w:eastAsia="Times New Roman"/>
          <w:szCs w:val="24"/>
        </w:rPr>
        <w:t>υπερασπιζόμαστε, αλλά</w:t>
      </w:r>
      <w:r w:rsidRPr="00AA1C5E">
        <w:rPr>
          <w:rFonts w:eastAsia="Times New Roman"/>
          <w:szCs w:val="24"/>
        </w:rPr>
        <w:t xml:space="preserve"> η θεσμική κατοχύρωση της ανεξαρτησίας της </w:t>
      </w:r>
      <w:r>
        <w:rPr>
          <w:rFonts w:eastAsia="Times New Roman"/>
          <w:szCs w:val="24"/>
        </w:rPr>
        <w:t>δ</w:t>
      </w:r>
      <w:r w:rsidRPr="00AA1C5E">
        <w:rPr>
          <w:rFonts w:eastAsia="Times New Roman"/>
          <w:szCs w:val="24"/>
        </w:rPr>
        <w:t>ικαιοσύνης</w:t>
      </w:r>
      <w:r>
        <w:rPr>
          <w:rFonts w:eastAsia="Times New Roman"/>
          <w:szCs w:val="24"/>
        </w:rPr>
        <w:t>,</w:t>
      </w:r>
      <w:r w:rsidRPr="00AA1C5E">
        <w:rPr>
          <w:rFonts w:eastAsia="Times New Roman"/>
          <w:szCs w:val="24"/>
        </w:rPr>
        <w:t xml:space="preserve"> όπως και όλες οι άλλες </w:t>
      </w:r>
      <w:r>
        <w:rPr>
          <w:rFonts w:eastAsia="Times New Roman"/>
          <w:szCs w:val="24"/>
        </w:rPr>
        <w:t>θεσμικές</w:t>
      </w:r>
      <w:r w:rsidRPr="00AA1C5E">
        <w:rPr>
          <w:rFonts w:eastAsia="Times New Roman"/>
          <w:szCs w:val="24"/>
        </w:rPr>
        <w:t xml:space="preserve"> κατοχυρώσ</w:t>
      </w:r>
      <w:r>
        <w:rPr>
          <w:rFonts w:eastAsia="Times New Roman"/>
          <w:szCs w:val="24"/>
        </w:rPr>
        <w:t>ει</w:t>
      </w:r>
      <w:r w:rsidRPr="00AA1C5E">
        <w:rPr>
          <w:rFonts w:eastAsia="Times New Roman"/>
          <w:szCs w:val="24"/>
        </w:rPr>
        <w:t>ς</w:t>
      </w:r>
      <w:r>
        <w:rPr>
          <w:rFonts w:eastAsia="Times New Roman"/>
          <w:szCs w:val="24"/>
        </w:rPr>
        <w:t>,</w:t>
      </w:r>
      <w:r w:rsidRPr="00AA1C5E">
        <w:rPr>
          <w:rFonts w:eastAsia="Times New Roman"/>
          <w:szCs w:val="24"/>
        </w:rPr>
        <w:t xml:space="preserve"> δεν σημαίν</w:t>
      </w:r>
      <w:r>
        <w:rPr>
          <w:rFonts w:eastAsia="Times New Roman"/>
          <w:szCs w:val="24"/>
        </w:rPr>
        <w:t>ουν</w:t>
      </w:r>
      <w:r w:rsidRPr="00AA1C5E">
        <w:rPr>
          <w:rFonts w:eastAsia="Times New Roman"/>
          <w:szCs w:val="24"/>
        </w:rPr>
        <w:t xml:space="preserve"> ότι εκεί τελειώνει και η λειτουργικότητα αυτής της ανεξαρτησίας</w:t>
      </w:r>
      <w:r>
        <w:rPr>
          <w:rFonts w:eastAsia="Times New Roman"/>
          <w:szCs w:val="24"/>
        </w:rPr>
        <w:t>.</w:t>
      </w:r>
      <w:r w:rsidRPr="00AA1C5E">
        <w:rPr>
          <w:rFonts w:eastAsia="Times New Roman"/>
          <w:szCs w:val="24"/>
        </w:rPr>
        <w:t xml:space="preserve"> </w:t>
      </w:r>
      <w:r>
        <w:rPr>
          <w:rFonts w:eastAsia="Times New Roman"/>
          <w:szCs w:val="24"/>
        </w:rPr>
        <w:t>Ε</w:t>
      </w:r>
      <w:r w:rsidRPr="00AA1C5E">
        <w:rPr>
          <w:rFonts w:eastAsia="Times New Roman"/>
          <w:szCs w:val="24"/>
        </w:rPr>
        <w:t xml:space="preserve">ίναι διαρκώς διεκδικούμενη και πολλαπλά </w:t>
      </w:r>
      <w:r w:rsidRPr="00AA1C5E">
        <w:rPr>
          <w:rFonts w:eastAsia="Times New Roman"/>
          <w:szCs w:val="24"/>
        </w:rPr>
        <w:t>διεκδικούμενη από όλες τις πλευρές</w:t>
      </w:r>
      <w:r>
        <w:rPr>
          <w:rFonts w:eastAsia="Times New Roman"/>
          <w:szCs w:val="24"/>
        </w:rPr>
        <w:t>.</w:t>
      </w:r>
      <w:r w:rsidRPr="00AA1C5E">
        <w:rPr>
          <w:rFonts w:eastAsia="Times New Roman"/>
          <w:szCs w:val="24"/>
        </w:rPr>
        <w:t xml:space="preserve"> </w:t>
      </w:r>
      <w:r>
        <w:rPr>
          <w:rFonts w:eastAsia="Times New Roman"/>
          <w:szCs w:val="24"/>
        </w:rPr>
        <w:t>Ε</w:t>
      </w:r>
      <w:r w:rsidRPr="00AA1C5E">
        <w:rPr>
          <w:rFonts w:eastAsia="Times New Roman"/>
          <w:szCs w:val="24"/>
        </w:rPr>
        <w:t xml:space="preserve">ιδικά επί της </w:t>
      </w:r>
      <w:r>
        <w:rPr>
          <w:rFonts w:eastAsia="Times New Roman"/>
          <w:szCs w:val="24"/>
        </w:rPr>
        <w:t>δ</w:t>
      </w:r>
      <w:r w:rsidRPr="00AA1C5E">
        <w:rPr>
          <w:rFonts w:eastAsia="Times New Roman"/>
          <w:szCs w:val="24"/>
        </w:rPr>
        <w:t>ικαιοσύνης</w:t>
      </w:r>
      <w:r>
        <w:rPr>
          <w:rFonts w:eastAsia="Times New Roman"/>
          <w:szCs w:val="24"/>
        </w:rPr>
        <w:t>,</w:t>
      </w:r>
      <w:r w:rsidRPr="00AA1C5E">
        <w:rPr>
          <w:rFonts w:eastAsia="Times New Roman"/>
          <w:szCs w:val="24"/>
        </w:rPr>
        <w:t xml:space="preserve"> οφείλουν και οι δικαστές να διεκδικούν την ανεξαρτησία εις το διηνεκές και </w:t>
      </w:r>
      <w:r>
        <w:rPr>
          <w:rFonts w:eastAsia="Times New Roman"/>
          <w:szCs w:val="24"/>
        </w:rPr>
        <w:t xml:space="preserve">υπό </w:t>
      </w:r>
      <w:r w:rsidRPr="00AA1C5E">
        <w:rPr>
          <w:rFonts w:eastAsia="Times New Roman"/>
          <w:szCs w:val="24"/>
        </w:rPr>
        <w:t>οιεσδήποτε συνθήκες</w:t>
      </w:r>
      <w:r>
        <w:rPr>
          <w:rFonts w:eastAsia="Times New Roman"/>
          <w:szCs w:val="24"/>
        </w:rPr>
        <w:t>.</w:t>
      </w:r>
    </w:p>
    <w:p w14:paraId="634105F8" w14:textId="77777777" w:rsidR="000640C0" w:rsidRDefault="00F37498">
      <w:pPr>
        <w:spacing w:line="600" w:lineRule="auto"/>
        <w:ind w:firstLine="720"/>
        <w:jc w:val="both"/>
        <w:rPr>
          <w:rFonts w:eastAsia="Times New Roman"/>
          <w:szCs w:val="24"/>
        </w:rPr>
      </w:pPr>
      <w:r w:rsidRPr="00E17A68">
        <w:rPr>
          <w:rFonts w:eastAsia="Times New Roman"/>
          <w:b/>
          <w:szCs w:val="24"/>
        </w:rPr>
        <w:t>ΚΩΝΣΤΑΝΤΙΝΟΣ ΤΖΑΒΑΡΑΣ:</w:t>
      </w:r>
      <w:r>
        <w:rPr>
          <w:rFonts w:eastAsia="Times New Roman"/>
          <w:szCs w:val="24"/>
        </w:rPr>
        <w:t xml:space="preserve"> Και να την προστατεύουν.</w:t>
      </w:r>
    </w:p>
    <w:p w14:paraId="634105F9" w14:textId="77777777" w:rsidR="000640C0" w:rsidRDefault="00F37498">
      <w:pPr>
        <w:spacing w:line="600" w:lineRule="auto"/>
        <w:ind w:firstLine="720"/>
        <w:jc w:val="both"/>
        <w:rPr>
          <w:rFonts w:eastAsia="Times New Roman"/>
          <w:szCs w:val="24"/>
        </w:rPr>
      </w:pPr>
      <w:r w:rsidRPr="003604B4">
        <w:rPr>
          <w:rFonts w:eastAsia="Times New Roman"/>
          <w:b/>
          <w:szCs w:val="24"/>
        </w:rPr>
        <w:t>ΘΕΟΔΩΡΟΣ ΔΡΙΤΣΑΣ:</w:t>
      </w:r>
      <w:r>
        <w:rPr>
          <w:rFonts w:eastAsia="Times New Roman"/>
          <w:szCs w:val="24"/>
        </w:rPr>
        <w:t xml:space="preserve"> Σ</w:t>
      </w:r>
      <w:r w:rsidRPr="00AA1C5E">
        <w:rPr>
          <w:rFonts w:eastAsia="Times New Roman"/>
          <w:szCs w:val="24"/>
        </w:rPr>
        <w:t>το συγκεκριμένο</w:t>
      </w:r>
      <w:r>
        <w:rPr>
          <w:rFonts w:eastAsia="Times New Roman"/>
          <w:szCs w:val="24"/>
        </w:rPr>
        <w:t>, λ</w:t>
      </w:r>
      <w:r w:rsidRPr="00AA1C5E">
        <w:rPr>
          <w:rFonts w:eastAsia="Times New Roman"/>
          <w:szCs w:val="24"/>
        </w:rPr>
        <w:t>οιπόν</w:t>
      </w:r>
      <w:r>
        <w:rPr>
          <w:rFonts w:eastAsia="Times New Roman"/>
          <w:szCs w:val="24"/>
        </w:rPr>
        <w:t>,</w:t>
      </w:r>
      <w:r w:rsidRPr="00AA1C5E">
        <w:rPr>
          <w:rFonts w:eastAsia="Times New Roman"/>
          <w:szCs w:val="24"/>
        </w:rPr>
        <w:t xml:space="preserve"> </w:t>
      </w:r>
      <w:r>
        <w:rPr>
          <w:rFonts w:eastAsia="Times New Roman"/>
          <w:szCs w:val="24"/>
        </w:rPr>
        <w:t>-</w:t>
      </w:r>
      <w:r w:rsidRPr="00AA1C5E">
        <w:rPr>
          <w:rFonts w:eastAsia="Times New Roman"/>
          <w:szCs w:val="24"/>
        </w:rPr>
        <w:t>χω</w:t>
      </w:r>
      <w:r>
        <w:rPr>
          <w:rFonts w:eastAsia="Times New Roman"/>
          <w:szCs w:val="24"/>
        </w:rPr>
        <w:t>ρίς να αναφερθώ σε ονόματα-</w:t>
      </w:r>
      <w:r w:rsidRPr="00AA1C5E">
        <w:rPr>
          <w:rFonts w:eastAsia="Times New Roman"/>
          <w:szCs w:val="24"/>
        </w:rPr>
        <w:t xml:space="preserve"> κορυφαίο στέλεχος της </w:t>
      </w:r>
      <w:r>
        <w:rPr>
          <w:rFonts w:eastAsia="Times New Roman"/>
          <w:szCs w:val="24"/>
        </w:rPr>
        <w:t>δ</w:t>
      </w:r>
      <w:r w:rsidRPr="00AA1C5E">
        <w:rPr>
          <w:rFonts w:eastAsia="Times New Roman"/>
          <w:szCs w:val="24"/>
        </w:rPr>
        <w:t xml:space="preserve">ικαιοσύνης και μάλιστα χωρίς πια να είναι </w:t>
      </w:r>
      <w:r>
        <w:rPr>
          <w:rFonts w:eastAsia="Times New Roman"/>
          <w:szCs w:val="24"/>
        </w:rPr>
        <w:t xml:space="preserve">εν </w:t>
      </w:r>
      <w:r w:rsidRPr="00AA1C5E">
        <w:rPr>
          <w:rFonts w:eastAsia="Times New Roman"/>
          <w:szCs w:val="24"/>
        </w:rPr>
        <w:t>εν</w:t>
      </w:r>
      <w:r>
        <w:rPr>
          <w:rFonts w:eastAsia="Times New Roman"/>
          <w:szCs w:val="24"/>
        </w:rPr>
        <w:t>ε</w:t>
      </w:r>
      <w:r w:rsidRPr="00AA1C5E">
        <w:rPr>
          <w:rFonts w:eastAsia="Times New Roman"/>
          <w:szCs w:val="24"/>
        </w:rPr>
        <w:t>ργεία</w:t>
      </w:r>
      <w:r>
        <w:rPr>
          <w:rFonts w:eastAsia="Times New Roman"/>
          <w:szCs w:val="24"/>
        </w:rPr>
        <w:t>,</w:t>
      </w:r>
      <w:r w:rsidRPr="00AA1C5E">
        <w:rPr>
          <w:rFonts w:eastAsia="Times New Roman"/>
          <w:szCs w:val="24"/>
        </w:rPr>
        <w:t xml:space="preserve"> δεν μπορεί να προσδιορίσει μέσα από τις θεσμικές επιλογές και πρωτοβουλίες ευθύνες </w:t>
      </w:r>
      <w:r>
        <w:rPr>
          <w:rFonts w:eastAsia="Times New Roman"/>
          <w:szCs w:val="24"/>
        </w:rPr>
        <w:t>Υ</w:t>
      </w:r>
      <w:r w:rsidRPr="00AA1C5E">
        <w:rPr>
          <w:rFonts w:eastAsia="Times New Roman"/>
          <w:szCs w:val="24"/>
        </w:rPr>
        <w:t>πουργών</w:t>
      </w:r>
      <w:r>
        <w:rPr>
          <w:rFonts w:eastAsia="Times New Roman"/>
          <w:szCs w:val="24"/>
        </w:rPr>
        <w:t>,</w:t>
      </w:r>
      <w:r w:rsidRPr="00AA1C5E">
        <w:rPr>
          <w:rFonts w:eastAsia="Times New Roman"/>
          <w:szCs w:val="24"/>
        </w:rPr>
        <w:t xml:space="preserve"> πολιτικών προσώπων</w:t>
      </w:r>
      <w:r>
        <w:rPr>
          <w:rFonts w:eastAsia="Times New Roman"/>
          <w:szCs w:val="24"/>
        </w:rPr>
        <w:t>,</w:t>
      </w:r>
      <w:r w:rsidRPr="00AA1C5E">
        <w:rPr>
          <w:rFonts w:eastAsia="Times New Roman"/>
          <w:szCs w:val="24"/>
        </w:rPr>
        <w:t xml:space="preserve"> να τις επισημάνει</w:t>
      </w:r>
      <w:r>
        <w:rPr>
          <w:rFonts w:eastAsia="Times New Roman"/>
          <w:szCs w:val="24"/>
        </w:rPr>
        <w:t>,</w:t>
      </w:r>
      <w:r w:rsidRPr="00AA1C5E">
        <w:rPr>
          <w:rFonts w:eastAsia="Times New Roman"/>
          <w:szCs w:val="24"/>
        </w:rPr>
        <w:t xml:space="preserve"> να τις κατονομάσει</w:t>
      </w:r>
      <w:r>
        <w:rPr>
          <w:rFonts w:eastAsia="Times New Roman"/>
          <w:szCs w:val="24"/>
        </w:rPr>
        <w:t>,</w:t>
      </w:r>
      <w:r w:rsidRPr="00AA1C5E">
        <w:rPr>
          <w:rFonts w:eastAsia="Times New Roman"/>
          <w:szCs w:val="24"/>
        </w:rPr>
        <w:t xml:space="preserve"> </w:t>
      </w:r>
      <w:r>
        <w:rPr>
          <w:rFonts w:eastAsia="Times New Roman"/>
          <w:szCs w:val="24"/>
        </w:rPr>
        <w:t>α</w:t>
      </w:r>
      <w:r w:rsidRPr="00AA1C5E">
        <w:rPr>
          <w:rFonts w:eastAsia="Times New Roman"/>
          <w:szCs w:val="24"/>
        </w:rPr>
        <w:t xml:space="preserve">λλά προτιμά να τις </w:t>
      </w:r>
      <w:r>
        <w:rPr>
          <w:rFonts w:eastAsia="Times New Roman"/>
          <w:szCs w:val="24"/>
        </w:rPr>
        <w:t>ε</w:t>
      </w:r>
      <w:r w:rsidRPr="00AA1C5E">
        <w:rPr>
          <w:rFonts w:eastAsia="Times New Roman"/>
          <w:szCs w:val="24"/>
        </w:rPr>
        <w:t>ντάξει στον πολιτικό ανταγωνισμό μιας επικαιρότητας</w:t>
      </w:r>
      <w:r>
        <w:rPr>
          <w:rFonts w:eastAsia="Times New Roman"/>
          <w:szCs w:val="24"/>
        </w:rPr>
        <w:t>;</w:t>
      </w:r>
      <w:r w:rsidRPr="00AA1C5E">
        <w:rPr>
          <w:rFonts w:eastAsia="Times New Roman"/>
          <w:szCs w:val="24"/>
        </w:rPr>
        <w:t xml:space="preserve"> </w:t>
      </w:r>
      <w:r>
        <w:rPr>
          <w:rFonts w:eastAsia="Times New Roman"/>
          <w:szCs w:val="24"/>
        </w:rPr>
        <w:t>Α</w:t>
      </w:r>
      <w:r w:rsidRPr="00AA1C5E">
        <w:rPr>
          <w:rFonts w:eastAsia="Times New Roman"/>
          <w:szCs w:val="24"/>
        </w:rPr>
        <w:t xml:space="preserve">υτό δεν είναι υπεράσπιση της ανεξαρτησίας της </w:t>
      </w:r>
      <w:r>
        <w:rPr>
          <w:rFonts w:eastAsia="Times New Roman"/>
          <w:szCs w:val="24"/>
        </w:rPr>
        <w:t>δ</w:t>
      </w:r>
      <w:r w:rsidRPr="00AA1C5E">
        <w:rPr>
          <w:rFonts w:eastAsia="Times New Roman"/>
          <w:szCs w:val="24"/>
        </w:rPr>
        <w:t>ικαιοσύνης</w:t>
      </w:r>
      <w:r>
        <w:rPr>
          <w:rFonts w:eastAsia="Times New Roman"/>
          <w:szCs w:val="24"/>
        </w:rPr>
        <w:t>,</w:t>
      </w:r>
      <w:r w:rsidRPr="00AA1C5E">
        <w:rPr>
          <w:rFonts w:eastAsia="Times New Roman"/>
          <w:szCs w:val="24"/>
        </w:rPr>
        <w:t xml:space="preserve"> ούτε επί του προσωπικού για </w:t>
      </w:r>
      <w:r w:rsidRPr="00AA1C5E">
        <w:rPr>
          <w:rFonts w:eastAsia="Times New Roman"/>
          <w:szCs w:val="24"/>
        </w:rPr>
        <w:lastRenderedPageBreak/>
        <w:t>κάθε δικαστή</w:t>
      </w:r>
      <w:r>
        <w:rPr>
          <w:rFonts w:eastAsia="Times New Roman"/>
          <w:szCs w:val="24"/>
        </w:rPr>
        <w:t>,</w:t>
      </w:r>
      <w:r w:rsidRPr="00AA1C5E">
        <w:rPr>
          <w:rFonts w:eastAsia="Times New Roman"/>
          <w:szCs w:val="24"/>
        </w:rPr>
        <w:t xml:space="preserve"> ούτε </w:t>
      </w:r>
      <w:r>
        <w:rPr>
          <w:rFonts w:eastAsia="Times New Roman"/>
          <w:szCs w:val="24"/>
        </w:rPr>
        <w:t xml:space="preserve">εν τω </w:t>
      </w:r>
      <w:r w:rsidRPr="00AA1C5E">
        <w:rPr>
          <w:rFonts w:eastAsia="Times New Roman"/>
          <w:szCs w:val="24"/>
        </w:rPr>
        <w:t>συνόλ</w:t>
      </w:r>
      <w:r>
        <w:rPr>
          <w:rFonts w:eastAsia="Times New Roman"/>
          <w:szCs w:val="24"/>
        </w:rPr>
        <w:t>ω.</w:t>
      </w:r>
      <w:r w:rsidRPr="00AA1C5E">
        <w:rPr>
          <w:rFonts w:eastAsia="Times New Roman"/>
          <w:szCs w:val="24"/>
        </w:rPr>
        <w:t xml:space="preserve"> </w:t>
      </w:r>
      <w:r>
        <w:rPr>
          <w:rFonts w:eastAsia="Times New Roman"/>
          <w:szCs w:val="24"/>
        </w:rPr>
        <w:t>Α</w:t>
      </w:r>
      <w:r w:rsidRPr="00AA1C5E">
        <w:rPr>
          <w:rFonts w:eastAsia="Times New Roman"/>
          <w:szCs w:val="24"/>
        </w:rPr>
        <w:t xml:space="preserve">πό αυτή την άποψη και εδώ θα πρέπει να </w:t>
      </w:r>
      <w:r w:rsidRPr="00AA1C5E">
        <w:rPr>
          <w:rFonts w:eastAsia="Times New Roman"/>
          <w:szCs w:val="24"/>
        </w:rPr>
        <w:t>είμαστε πάρα πολύ προσεκτικοί</w:t>
      </w:r>
      <w:r>
        <w:rPr>
          <w:rFonts w:eastAsia="Times New Roman"/>
          <w:szCs w:val="24"/>
        </w:rPr>
        <w:t>.</w:t>
      </w:r>
    </w:p>
    <w:p w14:paraId="634105FA" w14:textId="77777777" w:rsidR="000640C0" w:rsidRDefault="00F37498">
      <w:pPr>
        <w:spacing w:line="600" w:lineRule="auto"/>
        <w:ind w:firstLine="720"/>
        <w:jc w:val="both"/>
        <w:rPr>
          <w:rFonts w:eastAsia="Times New Roman"/>
          <w:szCs w:val="24"/>
        </w:rPr>
      </w:pPr>
      <w:r w:rsidRPr="00B01BBC">
        <w:rPr>
          <w:rFonts w:eastAsia="Times New Roman"/>
          <w:b/>
          <w:szCs w:val="24"/>
        </w:rPr>
        <w:t>ΚΩΝΣΤΑΝΤΙΝΟΣ ΤΖΑΒΑΡΑΣ:</w:t>
      </w:r>
      <w:r>
        <w:rPr>
          <w:rFonts w:eastAsia="Times New Roman"/>
          <w:szCs w:val="24"/>
        </w:rPr>
        <w:t xml:space="preserve"> Σε ποιον αναφέρεστε;</w:t>
      </w:r>
    </w:p>
    <w:p w14:paraId="634105FB" w14:textId="77777777" w:rsidR="000640C0" w:rsidRDefault="00F37498">
      <w:pPr>
        <w:spacing w:line="600" w:lineRule="auto"/>
        <w:ind w:firstLine="720"/>
        <w:jc w:val="both"/>
        <w:rPr>
          <w:rFonts w:eastAsia="Times New Roman"/>
          <w:szCs w:val="24"/>
        </w:rPr>
      </w:pPr>
      <w:r w:rsidRPr="00B01BBC">
        <w:rPr>
          <w:rFonts w:eastAsia="Times New Roman"/>
          <w:b/>
          <w:szCs w:val="24"/>
        </w:rPr>
        <w:t>ΘΕΟΔΩΡΟΣ ΔΡΙΤΣΑΣ:</w:t>
      </w:r>
      <w:r>
        <w:rPr>
          <w:rFonts w:eastAsia="Times New Roman"/>
          <w:szCs w:val="24"/>
        </w:rPr>
        <w:t xml:space="preserve"> Δ</w:t>
      </w:r>
      <w:r w:rsidRPr="00AA1C5E">
        <w:rPr>
          <w:rFonts w:eastAsia="Times New Roman"/>
          <w:szCs w:val="24"/>
        </w:rPr>
        <w:t xml:space="preserve">ιότι </w:t>
      </w:r>
      <w:r>
        <w:rPr>
          <w:rFonts w:eastAsia="Times New Roman"/>
          <w:szCs w:val="24"/>
        </w:rPr>
        <w:t xml:space="preserve">με </w:t>
      </w:r>
      <w:r w:rsidRPr="00AA1C5E">
        <w:rPr>
          <w:rFonts w:eastAsia="Times New Roman"/>
          <w:szCs w:val="24"/>
        </w:rPr>
        <w:t xml:space="preserve">το να δίνεις </w:t>
      </w:r>
      <w:r>
        <w:rPr>
          <w:rFonts w:eastAsia="Times New Roman"/>
          <w:szCs w:val="24"/>
        </w:rPr>
        <w:t>βορ</w:t>
      </w:r>
      <w:r w:rsidRPr="00AA1C5E">
        <w:rPr>
          <w:rFonts w:eastAsia="Times New Roman"/>
          <w:szCs w:val="24"/>
        </w:rPr>
        <w:t xml:space="preserve">ά διάφορα πολιτικά πρόσωπα στις παραπολιτικές και σκανδαλοθηρικές τηλεοπτικές </w:t>
      </w:r>
      <w:r>
        <w:rPr>
          <w:rFonts w:eastAsia="Times New Roman"/>
          <w:szCs w:val="24"/>
        </w:rPr>
        <w:t xml:space="preserve">εκπομπές ή </w:t>
      </w:r>
      <w:r w:rsidRPr="00AA1C5E">
        <w:rPr>
          <w:rFonts w:eastAsia="Times New Roman"/>
          <w:szCs w:val="24"/>
        </w:rPr>
        <w:t>παρουσιάσ</w:t>
      </w:r>
      <w:r>
        <w:rPr>
          <w:rFonts w:eastAsia="Times New Roman"/>
          <w:szCs w:val="24"/>
        </w:rPr>
        <w:t>εις</w:t>
      </w:r>
      <w:r w:rsidRPr="00AA1C5E">
        <w:rPr>
          <w:rFonts w:eastAsia="Times New Roman"/>
          <w:szCs w:val="24"/>
        </w:rPr>
        <w:t xml:space="preserve"> του </w:t>
      </w:r>
      <w:r>
        <w:rPr>
          <w:rFonts w:eastAsia="Times New Roman"/>
          <w:szCs w:val="24"/>
        </w:rPr>
        <w:t>Τ</w:t>
      </w:r>
      <w:r w:rsidRPr="00AA1C5E">
        <w:rPr>
          <w:rFonts w:eastAsia="Times New Roman"/>
          <w:szCs w:val="24"/>
        </w:rPr>
        <w:t xml:space="preserve">ύπου δεν βοηθάς </w:t>
      </w:r>
      <w:r>
        <w:rPr>
          <w:rFonts w:eastAsia="Times New Roman"/>
          <w:szCs w:val="24"/>
        </w:rPr>
        <w:t xml:space="preserve">και </w:t>
      </w:r>
      <w:r w:rsidRPr="00AA1C5E">
        <w:rPr>
          <w:rFonts w:eastAsia="Times New Roman"/>
          <w:szCs w:val="24"/>
        </w:rPr>
        <w:t>πολύ τη δ</w:t>
      </w:r>
      <w:r>
        <w:rPr>
          <w:rFonts w:eastAsia="Times New Roman"/>
          <w:szCs w:val="24"/>
        </w:rPr>
        <w:t>ια</w:t>
      </w:r>
      <w:r>
        <w:rPr>
          <w:rFonts w:eastAsia="Times New Roman"/>
          <w:szCs w:val="24"/>
        </w:rPr>
        <w:t xml:space="preserve">δικασία της ανεξαρτησίας της </w:t>
      </w:r>
      <w:r>
        <w:rPr>
          <w:rFonts w:eastAsia="Times New Roman"/>
          <w:szCs w:val="24"/>
        </w:rPr>
        <w:t>δ</w:t>
      </w:r>
      <w:r w:rsidRPr="00AA1C5E">
        <w:rPr>
          <w:rFonts w:eastAsia="Times New Roman"/>
          <w:szCs w:val="24"/>
        </w:rPr>
        <w:t>ικαιοσύνης</w:t>
      </w:r>
      <w:r>
        <w:rPr>
          <w:rFonts w:eastAsia="Times New Roman"/>
          <w:szCs w:val="24"/>
        </w:rPr>
        <w:t>.</w:t>
      </w:r>
    </w:p>
    <w:p w14:paraId="634105FC" w14:textId="77777777" w:rsidR="000640C0" w:rsidRDefault="00F37498">
      <w:pPr>
        <w:spacing w:line="600" w:lineRule="auto"/>
        <w:ind w:firstLine="720"/>
        <w:jc w:val="both"/>
        <w:rPr>
          <w:rFonts w:eastAsia="Times New Roman"/>
          <w:szCs w:val="24"/>
        </w:rPr>
      </w:pPr>
      <w:r w:rsidRPr="0004739E">
        <w:rPr>
          <w:rFonts w:eastAsia="Times New Roman"/>
          <w:b/>
          <w:szCs w:val="24"/>
        </w:rPr>
        <w:t>ΚΩΝΣΤΑΝΤΙΝΟΣ ΤΖΑΒΑΡΑΣ:</w:t>
      </w:r>
      <w:r>
        <w:rPr>
          <w:rFonts w:eastAsia="Times New Roman"/>
          <w:szCs w:val="24"/>
        </w:rPr>
        <w:t xml:space="preserve"> Δεν έχω αντίρρηση, αλλά αυτό ισχύει γενικά. </w:t>
      </w:r>
    </w:p>
    <w:p w14:paraId="634105FD" w14:textId="77777777" w:rsidR="000640C0" w:rsidRDefault="00F37498">
      <w:pPr>
        <w:tabs>
          <w:tab w:val="left" w:pos="0"/>
        </w:tabs>
        <w:spacing w:line="600" w:lineRule="auto"/>
        <w:ind w:right="84" w:firstLine="709"/>
        <w:jc w:val="both"/>
        <w:rPr>
          <w:rFonts w:eastAsia="Times New Roman" w:cs="Times New Roman"/>
          <w:szCs w:val="24"/>
        </w:rPr>
      </w:pPr>
      <w:r w:rsidRPr="00E156E8">
        <w:rPr>
          <w:rFonts w:eastAsia="Times New Roman" w:cs="Times New Roman"/>
          <w:b/>
          <w:szCs w:val="24"/>
        </w:rPr>
        <w:t>ΘΕΟΔΩΡΟΣ ΔΡΙΤΣΑΣ:</w:t>
      </w:r>
      <w:r>
        <w:rPr>
          <w:rFonts w:eastAsia="Times New Roman" w:cs="Times New Roman"/>
          <w:szCs w:val="24"/>
        </w:rPr>
        <w:t xml:space="preserve"> Εδώ χρεώνονται, όμως. Όπως εδώ ακούσαμε ότι πρέπει να απολογηθούν οι Υπουργοί και η Κυβέρνηση -και εκλήθησαν οι Υπουργοί- για το</w:t>
      </w:r>
      <w:r>
        <w:rPr>
          <w:rFonts w:eastAsia="Times New Roman" w:cs="Times New Roman"/>
          <w:szCs w:val="24"/>
        </w:rPr>
        <w:t xml:space="preserve">ν </w:t>
      </w:r>
      <w:proofErr w:type="spellStart"/>
      <w:r>
        <w:rPr>
          <w:rFonts w:eastAsia="Times New Roman" w:cs="Times New Roman"/>
          <w:szCs w:val="24"/>
        </w:rPr>
        <w:t>Σόρος</w:t>
      </w:r>
      <w:proofErr w:type="spellEnd"/>
      <w:r>
        <w:rPr>
          <w:rFonts w:eastAsia="Times New Roman" w:cs="Times New Roman"/>
          <w:szCs w:val="24"/>
        </w:rPr>
        <w:t xml:space="preserve">, γιατί -λέει- υπάρχει η υποψία ότι ο </w:t>
      </w:r>
      <w:proofErr w:type="spellStart"/>
      <w:r>
        <w:rPr>
          <w:rFonts w:eastAsia="Times New Roman" w:cs="Times New Roman"/>
          <w:szCs w:val="24"/>
        </w:rPr>
        <w:t>Σόρος</w:t>
      </w:r>
      <w:proofErr w:type="spellEnd"/>
      <w:r>
        <w:rPr>
          <w:rFonts w:eastAsia="Times New Roman" w:cs="Times New Roman"/>
          <w:szCs w:val="24"/>
        </w:rPr>
        <w:t xml:space="preserve"> χρηματοδοτεί πολιτικά πρόσωπα. Και θα κληθεί ο κ. Παπαγγελόπουλος και ο κ. Καλογήρου -μετ’ επιτάσεως ζητήθηκε!- να δώσουν απαντήσεις!</w:t>
      </w:r>
    </w:p>
    <w:p w14:paraId="634105F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Είναι πολιτική στάση αυτή όταν έχουμε ένα νομοσχέδιο που δεν είναι της </w:t>
      </w:r>
      <w:r>
        <w:rPr>
          <w:rFonts w:eastAsia="Times New Roman" w:cs="Times New Roman"/>
          <w:szCs w:val="24"/>
        </w:rPr>
        <w:t xml:space="preserve">σειράς; Ταλανίζει τον δημόσιο βίο η διαφάνεια </w:t>
      </w:r>
      <w:r>
        <w:rPr>
          <w:rFonts w:eastAsia="Times New Roman" w:cs="Times New Roman"/>
          <w:szCs w:val="24"/>
        </w:rPr>
        <w:lastRenderedPageBreak/>
        <w:t>των δηλώσεων της περιουσιακής κατάστασης πολιτικών προσώπων και των άλλων προσώπων που ασκούν δημόσια λειτουργήματα και έχουμε παρελθόν όχι μόνο για τις περιπτώσεις που αποκαλύφθηκαν ότι υπήρχαν σκάνδαλα. Εγώ θ</w:t>
      </w:r>
      <w:r>
        <w:rPr>
          <w:rFonts w:eastAsia="Times New Roman" w:cs="Times New Roman"/>
          <w:szCs w:val="24"/>
        </w:rPr>
        <w:t>έλω πάντα, και νομίζω όλοι μας, να έχω μέχρι τέλους το τεκμήριο της αθωότητας πάνω από όλα.</w:t>
      </w:r>
    </w:p>
    <w:p w14:paraId="634105F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Έτσι, και την επικαιρότητα της παραπομπής και της προφυλάκισης του κ. Παπαντωνίου και της συζύγου του δεν θα την τελειώσω ως κάτι δεδομένο απολύτως. Αλλά πώς έγινε </w:t>
      </w:r>
      <w:r>
        <w:rPr>
          <w:rFonts w:eastAsia="Times New Roman" w:cs="Times New Roman"/>
          <w:szCs w:val="24"/>
        </w:rPr>
        <w:t xml:space="preserve">αυτό; Ο Νίκος Παρασκευόπουλος ήταν </w:t>
      </w:r>
      <w:r>
        <w:rPr>
          <w:rFonts w:eastAsia="Times New Roman" w:cs="Times New Roman"/>
          <w:szCs w:val="24"/>
        </w:rPr>
        <w:t>π</w:t>
      </w:r>
      <w:r>
        <w:rPr>
          <w:rFonts w:eastAsia="Times New Roman" w:cs="Times New Roman"/>
          <w:szCs w:val="24"/>
        </w:rPr>
        <w:t xml:space="preserve">ρόεδρος της προανακριτικής επιτροπής για την υπόθεση των κατηγοριών εναντίον του κ. Παπαντωνίου. Και ήμουν εγώ Πρόεδρος -είχα την τιμή- μετά από ένα διάστημα, στην εξεταστική επιτροπή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στην πρώτη εκείνη περίοδο και μετά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635560">
        <w:rPr>
          <w:rFonts w:eastAsia="Times New Roman" w:cs="Times New Roman"/>
          <w:szCs w:val="24"/>
        </w:rPr>
        <w:t xml:space="preserve"> </w:t>
      </w:r>
      <w:r>
        <w:rPr>
          <w:rFonts w:eastAsia="Times New Roman" w:cs="Times New Roman"/>
          <w:szCs w:val="24"/>
        </w:rPr>
        <w:t>τι τεκμηριώσαμε και δεχτήκαμε; Στην πρώτη μεν περίπτωση υπήρχε συναίνεση, στη δεύτερη...</w:t>
      </w:r>
    </w:p>
    <w:p w14:paraId="63410600" w14:textId="77777777" w:rsidR="000640C0" w:rsidRDefault="00F37498">
      <w:pPr>
        <w:spacing w:line="600" w:lineRule="auto"/>
        <w:ind w:firstLine="720"/>
        <w:jc w:val="both"/>
        <w:rPr>
          <w:rFonts w:eastAsia="Times New Roman" w:cs="Times New Roman"/>
          <w:szCs w:val="24"/>
        </w:rPr>
      </w:pPr>
      <w:r w:rsidRPr="00C7688C">
        <w:rPr>
          <w:rFonts w:eastAsia="Times New Roman" w:cs="Times New Roman"/>
          <w:b/>
          <w:szCs w:val="24"/>
        </w:rPr>
        <w:t>ΚΩΝΣΤΑΝΤΙΝΟΣ ΤΖΑΒΑΡΑΣ:</w:t>
      </w:r>
      <w:r>
        <w:rPr>
          <w:rFonts w:eastAsia="Times New Roman" w:cs="Times New Roman"/>
          <w:szCs w:val="24"/>
        </w:rPr>
        <w:t xml:space="preserve"> Ήσασταν μέλος και θα ξέρετε ότι ήμουν  ο πρώτος που είπε ότι πρέπει να πάει.</w:t>
      </w:r>
    </w:p>
    <w:p w14:paraId="63410601" w14:textId="77777777" w:rsidR="000640C0" w:rsidRDefault="00F37498">
      <w:pPr>
        <w:spacing w:line="600" w:lineRule="auto"/>
        <w:ind w:firstLine="720"/>
        <w:jc w:val="both"/>
        <w:rPr>
          <w:rFonts w:eastAsia="Times New Roman" w:cs="Times New Roman"/>
          <w:szCs w:val="24"/>
        </w:rPr>
      </w:pPr>
      <w:r w:rsidRPr="00C7688C">
        <w:rPr>
          <w:rFonts w:eastAsia="Times New Roman" w:cs="Times New Roman"/>
          <w:b/>
          <w:szCs w:val="24"/>
        </w:rPr>
        <w:lastRenderedPageBreak/>
        <w:t xml:space="preserve">ΘΕΟΔΩΡΟΣ </w:t>
      </w:r>
      <w:r w:rsidRPr="00C7688C">
        <w:rPr>
          <w:rFonts w:eastAsia="Times New Roman" w:cs="Times New Roman"/>
          <w:b/>
          <w:szCs w:val="24"/>
        </w:rPr>
        <w:t>ΔΡΙΤΣΑΣ:</w:t>
      </w:r>
      <w:r>
        <w:rPr>
          <w:rFonts w:eastAsia="Times New Roman" w:cs="Times New Roman"/>
          <w:szCs w:val="24"/>
        </w:rPr>
        <w:t xml:space="preserve"> Ακριβώς, κύριε Τζαβάρα, συναινέσατε κι εσείς, προς τιμήν σας. Ακριβώς, το βεβαιώνω.</w:t>
      </w:r>
    </w:p>
    <w:p w14:paraId="6341060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Στη δεύτερη περίπτωση, όμως, είχαμε εξέγερση, γιατί τεκμηριώσαμε και βαθύναμε θεωρητικά και πρακτικά, ως Βουλή, όχι ως ΣΥΡΙΖΑ ή ως οτιδήποτε, τη συνταγματική και ν</w:t>
      </w:r>
      <w:r>
        <w:rPr>
          <w:rFonts w:eastAsia="Times New Roman" w:cs="Times New Roman"/>
          <w:szCs w:val="24"/>
        </w:rPr>
        <w:t>ομική τεκμηρίωση για να παραπεμφθεί ο έλεγχος εκεί που πραγματικά μπορεί να γίνει και με όρους αξιοπιστίας. Έχουμε αυτή τη στιγμή μια ομαλοποίηση αλλά και μια συνέπεια στον έλεγχο αυτών των υποθέσεων για την οποία χρειάστηκε να γίνει μεγάλη προσπάθεια.</w:t>
      </w:r>
    </w:p>
    <w:p w14:paraId="6341060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Εγώ</w:t>
      </w:r>
      <w:r>
        <w:rPr>
          <w:rFonts w:eastAsia="Times New Roman" w:cs="Times New Roman"/>
          <w:szCs w:val="24"/>
        </w:rPr>
        <w:t xml:space="preserve"> ήμουν στο παρελθόν μέλος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λέγχου «πόθεν έσχες» στη Βουλή, πριν από χρόνια. Έχω δει, κυρίες και κύριοι συνάδελφοι, δήλωση «πόθεν έσχες» πολιτικού προσώπου, του οποίο εν συνεχεία πήρε η υπόθεσή του τον δρόμο της δικαιοσύνης –δεν με ενδιαφέρουν</w:t>
      </w:r>
      <w:r>
        <w:rPr>
          <w:rFonts w:eastAsia="Times New Roman" w:cs="Times New Roman"/>
          <w:szCs w:val="24"/>
        </w:rPr>
        <w:t xml:space="preserve"> τα πρόσωπα-, που στη δήλωση στο σημείο εκείνο που καλούμαστε να δηλώσουμε τις καταθέσεις μας, που εκεί προβλέπεται αριθμός κατάθεσης, τράπεζα, όλες οι λεπτομέρειες, ήταν τότε η δραχμή, δεν υπήρχε το ευρώ, και υπήρχε διαγώνια η δήλωση: «Περίπου 9 εκατομμύρ</w:t>
      </w:r>
      <w:r>
        <w:rPr>
          <w:rFonts w:eastAsia="Times New Roman" w:cs="Times New Roman"/>
          <w:szCs w:val="24"/>
        </w:rPr>
        <w:t xml:space="preserve">ια </w:t>
      </w:r>
      <w:r>
        <w:rPr>
          <w:rFonts w:eastAsia="Times New Roman" w:cs="Times New Roman"/>
          <w:szCs w:val="24"/>
        </w:rPr>
        <w:lastRenderedPageBreak/>
        <w:t>δραχμές οι καταθέσεις μου». Αυτή η δήλωση έγινε δεκτή. Έγινε δεκτή με πλήρη απαξίωση τ</w:t>
      </w:r>
      <w:r>
        <w:rPr>
          <w:rFonts w:eastAsia="Times New Roman" w:cs="Times New Roman"/>
          <w:szCs w:val="24"/>
        </w:rPr>
        <w:t>ού</w:t>
      </w:r>
      <w:r>
        <w:rPr>
          <w:rFonts w:eastAsia="Times New Roman" w:cs="Times New Roman"/>
          <w:szCs w:val="24"/>
        </w:rPr>
        <w:t xml:space="preserve"> τότε νόμου που και τότε προέβλεπε ότι έπρεπε να δώσεις αναλυτικά στοιχεία. Ξέρετε, για αυτό το πολιτικό πρόσωπο τι </w:t>
      </w:r>
      <w:proofErr w:type="spellStart"/>
      <w:r>
        <w:rPr>
          <w:rFonts w:eastAsia="Times New Roman" w:cs="Times New Roman"/>
          <w:szCs w:val="24"/>
        </w:rPr>
        <w:t>απεκαλύφθη</w:t>
      </w:r>
      <w:proofErr w:type="spellEnd"/>
      <w:r>
        <w:rPr>
          <w:rFonts w:eastAsia="Times New Roman" w:cs="Times New Roman"/>
          <w:szCs w:val="24"/>
        </w:rPr>
        <w:t xml:space="preserve"> αμέσως μετά όσον αφορά το πόσες καταθέ</w:t>
      </w:r>
      <w:r>
        <w:rPr>
          <w:rFonts w:eastAsia="Times New Roman" w:cs="Times New Roman"/>
          <w:szCs w:val="24"/>
        </w:rPr>
        <w:t xml:space="preserve">σεις είχε; Είχε </w:t>
      </w:r>
      <w:proofErr w:type="spellStart"/>
      <w:r>
        <w:rPr>
          <w:rFonts w:eastAsia="Times New Roman" w:cs="Times New Roman"/>
          <w:szCs w:val="24"/>
        </w:rPr>
        <w:t>εκατόν</w:t>
      </w:r>
      <w:proofErr w:type="spellEnd"/>
      <w:r>
        <w:rPr>
          <w:rFonts w:eastAsia="Times New Roman" w:cs="Times New Roman"/>
          <w:szCs w:val="24"/>
        </w:rPr>
        <w:t xml:space="preserve"> δέκα βιβλιάρια, </w:t>
      </w:r>
      <w:proofErr w:type="spellStart"/>
      <w:r>
        <w:rPr>
          <w:rFonts w:eastAsia="Times New Roman" w:cs="Times New Roman"/>
          <w:szCs w:val="24"/>
        </w:rPr>
        <w:t>εκατόν</w:t>
      </w:r>
      <w:proofErr w:type="spellEnd"/>
      <w:r>
        <w:rPr>
          <w:rFonts w:eastAsia="Times New Roman" w:cs="Times New Roman"/>
          <w:szCs w:val="24"/>
        </w:rPr>
        <w:t xml:space="preserve"> δέκα λογαριασμούς. Και είχε σημειώσει λοξά: «Περίπου 9 εκατομμύρια δραχμές». Και δεν υπήρχε απαξία!</w:t>
      </w:r>
    </w:p>
    <w:p w14:paraId="6341060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Είχε δίκιο ο κ. Τασούλας, το υπαινίχθηκε και ο κ. Τζαβάρας: δεν υπάρχει νόμος άριστος που να τα καλύψει όλα αυ</w:t>
      </w:r>
      <w:r>
        <w:rPr>
          <w:rFonts w:eastAsia="Times New Roman" w:cs="Times New Roman"/>
          <w:szCs w:val="24"/>
        </w:rPr>
        <w:t>τά, αν δεν υπάρχει μια γενικευμένη κοινωνική και πολιτική απαξία για τέτοιου είδους πρακτικές.</w:t>
      </w:r>
    </w:p>
    <w:p w14:paraId="6341060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το παράδειγμα που σας έφερα αποτυπώνει με τον πιο εναργή τρόπο ότι τότε δεν υπήρχε απαξία. Και εκεί είναι η διαφορά, κύριε Τζαβάρα. Δεν είναι η από δω πλευρ</w:t>
      </w:r>
      <w:r>
        <w:rPr>
          <w:rFonts w:eastAsia="Times New Roman" w:cs="Times New Roman"/>
          <w:szCs w:val="24"/>
        </w:rPr>
        <w:t>ά οι αδιάφθοροι και η από εκεί οι διεφθαρμένοι. Δεν είναι. Μην μας υποτιμάτε. Ούτε ανόητοι είμαστε, ούτε αφελείς.</w:t>
      </w:r>
    </w:p>
    <w:p w14:paraId="63410606" w14:textId="77777777" w:rsidR="000640C0" w:rsidRDefault="00F37498">
      <w:pPr>
        <w:spacing w:line="600" w:lineRule="auto"/>
        <w:ind w:firstLine="720"/>
        <w:jc w:val="both"/>
        <w:rPr>
          <w:rFonts w:eastAsia="Times New Roman" w:cs="Times New Roman"/>
          <w:szCs w:val="24"/>
        </w:rPr>
      </w:pPr>
      <w:r w:rsidRPr="00C7688C">
        <w:rPr>
          <w:rFonts w:eastAsia="Times New Roman" w:cs="Times New Roman"/>
          <w:b/>
          <w:szCs w:val="24"/>
        </w:rPr>
        <w:lastRenderedPageBreak/>
        <w:t>ΚΩΝΣΤΑΝΤΙΝΟΣ ΤΖΑΒΑΡΑΣ:</w:t>
      </w:r>
      <w:r>
        <w:rPr>
          <w:rFonts w:eastAsia="Times New Roman" w:cs="Times New Roman"/>
          <w:szCs w:val="24"/>
        </w:rPr>
        <w:t xml:space="preserve"> Σε όλα τα κόμματα υπάρχουν διεφθαρμένες δυνάμεις. Δεν θέλετε να το παραδεχθείτε. Μετά από τρία -τέσσερα περίπου χρόνια </w:t>
      </w:r>
      <w:r>
        <w:rPr>
          <w:rFonts w:eastAsia="Times New Roman" w:cs="Times New Roman"/>
          <w:szCs w:val="24"/>
        </w:rPr>
        <w:t>θα τα ξαναπούμε.</w:t>
      </w:r>
    </w:p>
    <w:p w14:paraId="63410607" w14:textId="77777777" w:rsidR="000640C0" w:rsidRDefault="00F37498">
      <w:pPr>
        <w:spacing w:line="600" w:lineRule="auto"/>
        <w:ind w:firstLine="720"/>
        <w:jc w:val="both"/>
        <w:rPr>
          <w:rFonts w:eastAsia="Times New Roman" w:cs="Times New Roman"/>
          <w:szCs w:val="24"/>
        </w:rPr>
      </w:pPr>
      <w:r w:rsidRPr="00C7688C">
        <w:rPr>
          <w:rFonts w:eastAsia="Times New Roman" w:cs="Times New Roman"/>
          <w:b/>
          <w:szCs w:val="24"/>
        </w:rPr>
        <w:t xml:space="preserve">ΠΡΟΕΔΡΕΥΩΝ (Γεώργιος </w:t>
      </w:r>
      <w:proofErr w:type="spellStart"/>
      <w:r w:rsidRPr="00C7688C">
        <w:rPr>
          <w:rFonts w:eastAsia="Times New Roman" w:cs="Times New Roman"/>
          <w:b/>
          <w:szCs w:val="24"/>
        </w:rPr>
        <w:t>Λαμπρούλης</w:t>
      </w:r>
      <w:proofErr w:type="spellEnd"/>
      <w:r w:rsidRPr="00C7688C">
        <w:rPr>
          <w:rFonts w:eastAsia="Times New Roman" w:cs="Times New Roman"/>
          <w:b/>
          <w:szCs w:val="24"/>
        </w:rPr>
        <w:t>):</w:t>
      </w:r>
      <w:r>
        <w:rPr>
          <w:rFonts w:eastAsia="Times New Roman" w:cs="Times New Roman"/>
          <w:szCs w:val="24"/>
        </w:rPr>
        <w:t xml:space="preserve"> Μη διακόπτετε, κύριε Τζαβάρα.</w:t>
      </w:r>
    </w:p>
    <w:p w14:paraId="63410608" w14:textId="77777777" w:rsidR="000640C0" w:rsidRDefault="00F37498">
      <w:pPr>
        <w:spacing w:line="600" w:lineRule="auto"/>
        <w:ind w:firstLine="720"/>
        <w:jc w:val="both"/>
        <w:rPr>
          <w:rFonts w:eastAsia="Times New Roman" w:cs="Times New Roman"/>
          <w:szCs w:val="24"/>
        </w:rPr>
      </w:pPr>
      <w:r w:rsidRPr="00C7688C">
        <w:rPr>
          <w:rFonts w:eastAsia="Times New Roman" w:cs="Times New Roman"/>
          <w:b/>
          <w:szCs w:val="24"/>
        </w:rPr>
        <w:t>ΘΕΟΔΩΡΟΣ ΔΡΙΤΣΑΣ:</w:t>
      </w:r>
      <w:r>
        <w:rPr>
          <w:rFonts w:eastAsia="Times New Roman" w:cs="Times New Roman"/>
          <w:szCs w:val="24"/>
        </w:rPr>
        <w:t xml:space="preserve"> Δεν έχουμε ποτέ στην Αριστερά την αυτάρεσκη άποψη ότι από τη μια μεριά είναι οι αδιάφθοροι και από την άλλη οι διεφθαρμένοι. Μη με διακόπτετε. Έχουμε, όμως, </w:t>
      </w:r>
      <w:r>
        <w:rPr>
          <w:rFonts w:eastAsia="Times New Roman" w:cs="Times New Roman"/>
          <w:szCs w:val="24"/>
        </w:rPr>
        <w:t xml:space="preserve">εδραία την πεποίθηση ότι υπάρχουν πολιτικές επιλογές που ευνοούν ή και </w:t>
      </w:r>
      <w:proofErr w:type="spellStart"/>
      <w:r>
        <w:rPr>
          <w:rFonts w:eastAsia="Times New Roman" w:cs="Times New Roman"/>
          <w:szCs w:val="24"/>
        </w:rPr>
        <w:t>υποθάλπτουν</w:t>
      </w:r>
      <w:proofErr w:type="spellEnd"/>
      <w:r>
        <w:rPr>
          <w:rFonts w:eastAsia="Times New Roman" w:cs="Times New Roman"/>
          <w:szCs w:val="24"/>
        </w:rPr>
        <w:t xml:space="preserve"> τη διαφθορά ή πολιτικές που την εμποδίζουν και την αντιμετωπίζουν.</w:t>
      </w:r>
    </w:p>
    <w:p w14:paraId="63410609" w14:textId="77777777" w:rsidR="000640C0" w:rsidRDefault="00F37498">
      <w:pPr>
        <w:spacing w:line="600" w:lineRule="auto"/>
        <w:ind w:firstLine="720"/>
        <w:jc w:val="both"/>
        <w:rPr>
          <w:rFonts w:eastAsia="Times New Roman"/>
          <w:szCs w:val="24"/>
        </w:rPr>
      </w:pPr>
      <w:r>
        <w:rPr>
          <w:rFonts w:eastAsia="Times New Roman"/>
          <w:szCs w:val="24"/>
        </w:rPr>
        <w:t xml:space="preserve">Και εκεί είναι η σύγκρουσή μας, διότι εμείς δεν θα δεχόμαστε διοικητικό προϊστάμενο -πολιτικό προϊστάμενο </w:t>
      </w:r>
      <w:r>
        <w:rPr>
          <w:rFonts w:eastAsia="Times New Roman"/>
          <w:szCs w:val="24"/>
        </w:rPr>
        <w:t xml:space="preserve">στην πραγματικότητα- του κόμματός μας τον </w:t>
      </w:r>
      <w:proofErr w:type="spellStart"/>
      <w:r>
        <w:rPr>
          <w:rFonts w:eastAsia="Times New Roman"/>
          <w:szCs w:val="24"/>
        </w:rPr>
        <w:t>Χριστοφοράκο</w:t>
      </w:r>
      <w:proofErr w:type="spellEnd"/>
      <w:r>
        <w:rPr>
          <w:rFonts w:eastAsia="Times New Roman"/>
          <w:szCs w:val="24"/>
        </w:rPr>
        <w:t>.</w:t>
      </w:r>
    </w:p>
    <w:p w14:paraId="6341060A" w14:textId="77777777" w:rsidR="000640C0" w:rsidRDefault="00F37498">
      <w:pPr>
        <w:spacing w:line="600" w:lineRule="auto"/>
        <w:ind w:firstLine="720"/>
        <w:jc w:val="both"/>
        <w:rPr>
          <w:rFonts w:eastAsia="Times New Roman"/>
          <w:b/>
          <w:szCs w:val="24"/>
        </w:rPr>
      </w:pPr>
      <w:r>
        <w:rPr>
          <w:rFonts w:eastAsia="Times New Roman"/>
          <w:b/>
          <w:szCs w:val="24"/>
        </w:rPr>
        <w:t>ΚΩΝΣΤΑΝΤΙΝΟΣ ΤΖΑΒΑΡΑΣ</w:t>
      </w:r>
      <w:r w:rsidRPr="00972981">
        <w:rPr>
          <w:rFonts w:eastAsia="Times New Roman"/>
          <w:b/>
          <w:szCs w:val="24"/>
        </w:rPr>
        <w:t>:</w:t>
      </w:r>
      <w:r>
        <w:rPr>
          <w:rFonts w:eastAsia="Times New Roman"/>
          <w:b/>
          <w:szCs w:val="24"/>
        </w:rPr>
        <w:t xml:space="preserve"> </w:t>
      </w:r>
      <w:r w:rsidRPr="00972981">
        <w:rPr>
          <w:rFonts w:eastAsia="Times New Roman"/>
          <w:szCs w:val="24"/>
        </w:rPr>
        <w:t>Εντάξει τ</w:t>
      </w:r>
      <w:r>
        <w:rPr>
          <w:rFonts w:eastAsia="Times New Roman"/>
          <w:szCs w:val="24"/>
        </w:rPr>
        <w:t>ώρα αυτό που λέτε είναι χυδαίο.</w:t>
      </w:r>
    </w:p>
    <w:p w14:paraId="6341060B" w14:textId="77777777" w:rsidR="000640C0" w:rsidRDefault="00F37498">
      <w:pPr>
        <w:spacing w:line="600" w:lineRule="auto"/>
        <w:ind w:firstLine="720"/>
        <w:jc w:val="both"/>
        <w:rPr>
          <w:rFonts w:eastAsia="Times New Roman"/>
          <w:b/>
          <w:szCs w:val="24"/>
        </w:rPr>
      </w:pPr>
      <w:r w:rsidRPr="00F17857">
        <w:rPr>
          <w:rFonts w:eastAsia="Times New Roman"/>
          <w:b/>
          <w:szCs w:val="24"/>
        </w:rPr>
        <w:t>ΘΕΟΔΩΡΟΣ ΔΡΙΤΣΑΣ</w:t>
      </w:r>
      <w:r w:rsidRPr="00972981">
        <w:rPr>
          <w:rFonts w:eastAsia="Times New Roman"/>
          <w:b/>
          <w:szCs w:val="24"/>
        </w:rPr>
        <w:t xml:space="preserve">: </w:t>
      </w:r>
      <w:r w:rsidRPr="00972981">
        <w:rPr>
          <w:rFonts w:eastAsia="Times New Roman"/>
          <w:szCs w:val="24"/>
        </w:rPr>
        <w:t>Όχι</w:t>
      </w:r>
      <w:r>
        <w:rPr>
          <w:rFonts w:eastAsia="Times New Roman"/>
          <w:szCs w:val="24"/>
        </w:rPr>
        <w:t>,</w:t>
      </w:r>
      <w:r w:rsidRPr="00972981">
        <w:rPr>
          <w:rFonts w:eastAsia="Times New Roman"/>
          <w:szCs w:val="24"/>
        </w:rPr>
        <w:t xml:space="preserve"> δεν είναι.</w:t>
      </w:r>
    </w:p>
    <w:p w14:paraId="6341060C" w14:textId="77777777" w:rsidR="000640C0" w:rsidRDefault="00F37498">
      <w:pPr>
        <w:spacing w:line="600" w:lineRule="auto"/>
        <w:ind w:firstLine="720"/>
        <w:jc w:val="both"/>
        <w:rPr>
          <w:rFonts w:eastAsia="Times New Roman"/>
          <w:b/>
          <w:szCs w:val="24"/>
        </w:rPr>
      </w:pPr>
      <w:r w:rsidRPr="00F17857">
        <w:rPr>
          <w:rFonts w:eastAsia="Times New Roman"/>
          <w:b/>
          <w:szCs w:val="24"/>
        </w:rPr>
        <w:t>ΚΩΝΣΤΑΝΤΙΝΟΣ ΤΖΑΒΑΡΑΣ</w:t>
      </w:r>
      <w:r w:rsidRPr="00972981">
        <w:rPr>
          <w:rFonts w:eastAsia="Times New Roman"/>
          <w:b/>
          <w:szCs w:val="24"/>
        </w:rPr>
        <w:t>:</w:t>
      </w:r>
      <w:r>
        <w:rPr>
          <w:rFonts w:eastAsia="Times New Roman"/>
          <w:b/>
          <w:szCs w:val="24"/>
        </w:rPr>
        <w:t xml:space="preserve"> </w:t>
      </w:r>
      <w:r w:rsidRPr="00972981">
        <w:rPr>
          <w:rFonts w:eastAsia="Times New Roman"/>
          <w:szCs w:val="24"/>
        </w:rPr>
        <w:t>Είναι χυδαίο.</w:t>
      </w:r>
    </w:p>
    <w:p w14:paraId="6341060D" w14:textId="77777777" w:rsidR="000640C0" w:rsidRDefault="00F37498">
      <w:pPr>
        <w:spacing w:line="600" w:lineRule="auto"/>
        <w:ind w:firstLine="720"/>
        <w:jc w:val="both"/>
        <w:rPr>
          <w:rFonts w:eastAsia="Times New Roman"/>
          <w:b/>
          <w:szCs w:val="24"/>
        </w:rPr>
      </w:pPr>
      <w:r>
        <w:rPr>
          <w:rFonts w:eastAsia="Times New Roman"/>
          <w:b/>
          <w:szCs w:val="24"/>
        </w:rPr>
        <w:lastRenderedPageBreak/>
        <w:t>ΘΕΟΔΩΡΟΣ ΔΡΙΤΣΑΣ</w:t>
      </w:r>
      <w:r w:rsidRPr="00972981">
        <w:rPr>
          <w:rFonts w:eastAsia="Times New Roman"/>
          <w:b/>
          <w:szCs w:val="24"/>
        </w:rPr>
        <w:t>:</w:t>
      </w:r>
      <w:r>
        <w:rPr>
          <w:rFonts w:eastAsia="Times New Roman"/>
          <w:b/>
          <w:szCs w:val="24"/>
        </w:rPr>
        <w:t xml:space="preserve"> </w:t>
      </w:r>
      <w:r w:rsidRPr="00972981">
        <w:rPr>
          <w:rFonts w:eastAsia="Times New Roman"/>
          <w:szCs w:val="24"/>
        </w:rPr>
        <w:t>Δεν είναι.</w:t>
      </w:r>
    </w:p>
    <w:p w14:paraId="6341060E"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sidRPr="00972981">
        <w:rPr>
          <w:rFonts w:eastAsia="Times New Roman" w:cs="Times New Roman"/>
          <w:bCs/>
          <w:szCs w:val="24"/>
        </w:rPr>
        <w:t xml:space="preserve"> Κύριε </w:t>
      </w:r>
      <w:proofErr w:type="spellStart"/>
      <w:r w:rsidRPr="00972981">
        <w:rPr>
          <w:rFonts w:eastAsia="Times New Roman" w:cs="Times New Roman"/>
          <w:bCs/>
          <w:szCs w:val="24"/>
        </w:rPr>
        <w:t>Δρίτσα</w:t>
      </w:r>
      <w:proofErr w:type="spellEnd"/>
      <w:r w:rsidRPr="00972981">
        <w:rPr>
          <w:rFonts w:eastAsia="Times New Roman" w:cs="Times New Roman"/>
          <w:bCs/>
          <w:szCs w:val="24"/>
        </w:rPr>
        <w:t>, σας παρακαλώ</w:t>
      </w:r>
      <w:r>
        <w:rPr>
          <w:rFonts w:eastAsia="Times New Roman" w:cs="Times New Roman"/>
          <w:bCs/>
          <w:szCs w:val="24"/>
        </w:rPr>
        <w:t xml:space="preserve"> ολοκληρώστε</w:t>
      </w:r>
      <w:r w:rsidRPr="00972981">
        <w:rPr>
          <w:rFonts w:eastAsia="Times New Roman" w:cs="Times New Roman"/>
          <w:bCs/>
          <w:szCs w:val="24"/>
        </w:rPr>
        <w:t>.</w:t>
      </w:r>
    </w:p>
    <w:p w14:paraId="6341060F" w14:textId="77777777" w:rsidR="000640C0" w:rsidRDefault="00F37498">
      <w:pPr>
        <w:spacing w:line="600" w:lineRule="auto"/>
        <w:ind w:firstLine="720"/>
        <w:jc w:val="both"/>
        <w:rPr>
          <w:rFonts w:eastAsia="Times New Roman"/>
          <w:b/>
          <w:szCs w:val="24"/>
        </w:rPr>
      </w:pPr>
      <w:r>
        <w:rPr>
          <w:rFonts w:eastAsia="Times New Roman"/>
          <w:b/>
          <w:szCs w:val="24"/>
        </w:rPr>
        <w:t>ΘΕΟΔΩΡΟΣ ΔΡΙΤΣΑΣ</w:t>
      </w:r>
      <w:r w:rsidRPr="00972981">
        <w:rPr>
          <w:rFonts w:eastAsia="Times New Roman"/>
          <w:b/>
          <w:szCs w:val="24"/>
        </w:rPr>
        <w:t>:</w:t>
      </w:r>
      <w:r>
        <w:rPr>
          <w:rFonts w:eastAsia="Times New Roman"/>
          <w:b/>
          <w:szCs w:val="24"/>
        </w:rPr>
        <w:t xml:space="preserve"> </w:t>
      </w:r>
      <w:r>
        <w:rPr>
          <w:rFonts w:eastAsia="Times New Roman"/>
          <w:szCs w:val="24"/>
        </w:rPr>
        <w:t>Ολοκληρώνω</w:t>
      </w:r>
      <w:r w:rsidRPr="00972981">
        <w:rPr>
          <w:rFonts w:eastAsia="Times New Roman"/>
          <w:szCs w:val="24"/>
        </w:rPr>
        <w:t>, κύριε Πρόεδρε.</w:t>
      </w:r>
      <w:r>
        <w:rPr>
          <w:rFonts w:eastAsia="Times New Roman"/>
          <w:szCs w:val="24"/>
        </w:rPr>
        <w:t xml:space="preserve"> Σας παρακαλώ, θα ήθελα ένα λεπτό ακόμα. </w:t>
      </w:r>
    </w:p>
    <w:p w14:paraId="63410610"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sidRPr="00972981">
        <w:rPr>
          <w:rFonts w:eastAsia="Times New Roman" w:cs="Times New Roman"/>
          <w:bCs/>
          <w:szCs w:val="24"/>
        </w:rPr>
        <w:t>Ήδη, έχετε υπερβεί το χρόνο.</w:t>
      </w:r>
    </w:p>
    <w:p w14:paraId="63410611" w14:textId="77777777" w:rsidR="000640C0" w:rsidRDefault="00F37498">
      <w:pPr>
        <w:spacing w:line="600" w:lineRule="auto"/>
        <w:ind w:firstLine="720"/>
        <w:jc w:val="both"/>
        <w:rPr>
          <w:rFonts w:eastAsia="Times New Roman" w:cs="Times New Roman"/>
          <w:bCs/>
          <w:szCs w:val="24"/>
        </w:rPr>
      </w:pPr>
      <w:r w:rsidRPr="00972981">
        <w:rPr>
          <w:rFonts w:eastAsia="Times New Roman" w:cs="Times New Roman"/>
          <w:bCs/>
          <w:szCs w:val="24"/>
        </w:rPr>
        <w:t>Μη διακόπτετε και εσείς, κύριε Τζαβάρα, σας παρακαλώ.</w:t>
      </w:r>
    </w:p>
    <w:p w14:paraId="63410612" w14:textId="77777777" w:rsidR="000640C0" w:rsidRDefault="00F37498">
      <w:pPr>
        <w:spacing w:line="600" w:lineRule="auto"/>
        <w:ind w:firstLine="720"/>
        <w:jc w:val="both"/>
        <w:rPr>
          <w:rFonts w:eastAsia="Times New Roman"/>
          <w:szCs w:val="24"/>
        </w:rPr>
      </w:pPr>
      <w:r>
        <w:rPr>
          <w:rFonts w:eastAsia="Times New Roman"/>
          <w:b/>
          <w:szCs w:val="24"/>
        </w:rPr>
        <w:t>ΘΕΟΔΩΡΟΣ ΔΡΙ</w:t>
      </w:r>
      <w:r>
        <w:rPr>
          <w:rFonts w:eastAsia="Times New Roman"/>
          <w:b/>
          <w:szCs w:val="24"/>
        </w:rPr>
        <w:t>ΤΣΑΣ</w:t>
      </w:r>
      <w:r w:rsidRPr="00972981">
        <w:rPr>
          <w:rFonts w:eastAsia="Times New Roman"/>
          <w:b/>
          <w:szCs w:val="24"/>
        </w:rPr>
        <w:t>:</w:t>
      </w:r>
      <w:r>
        <w:rPr>
          <w:rFonts w:eastAsia="Times New Roman"/>
          <w:b/>
          <w:szCs w:val="24"/>
        </w:rPr>
        <w:t xml:space="preserve"> </w:t>
      </w:r>
      <w:r>
        <w:rPr>
          <w:rFonts w:eastAsia="Times New Roman"/>
          <w:szCs w:val="24"/>
        </w:rPr>
        <w:t>Θα πρέπει, λοιπόν, η επιμελής απόκρυψη να έχει τρόπους να αντιμετωπίζεται και ο πλημμελής έλεγχος</w:t>
      </w:r>
      <w:r w:rsidRPr="00AD4EE4">
        <w:rPr>
          <w:rFonts w:eastAsia="Times New Roman"/>
          <w:szCs w:val="24"/>
        </w:rPr>
        <w:t xml:space="preserve"> </w:t>
      </w:r>
      <w:r>
        <w:rPr>
          <w:rFonts w:eastAsia="Times New Roman"/>
          <w:szCs w:val="24"/>
        </w:rPr>
        <w:t>να αποτελέσουν παρελθόν. Γι’ αυτό είναι σημαντική αυτή η συζήτηση και θα έπρεπε εκεί να επικεντρωθεί, γιατί αυτό νομίζω ότι ενδιαφέρει τον ελληνικό λαό.</w:t>
      </w:r>
    </w:p>
    <w:p w14:paraId="63410613" w14:textId="77777777" w:rsidR="000640C0" w:rsidRDefault="00F37498">
      <w:pPr>
        <w:spacing w:line="600" w:lineRule="auto"/>
        <w:ind w:firstLine="720"/>
        <w:jc w:val="both"/>
        <w:rPr>
          <w:rFonts w:eastAsia="Times New Roman"/>
          <w:szCs w:val="24"/>
        </w:rPr>
      </w:pPr>
      <w:r>
        <w:rPr>
          <w:rFonts w:eastAsia="Times New Roman"/>
          <w:szCs w:val="24"/>
        </w:rPr>
        <w:t xml:space="preserve">Δεν έχω χρόνο </w:t>
      </w:r>
      <w:r>
        <w:rPr>
          <w:rFonts w:eastAsia="Times New Roman"/>
          <w:szCs w:val="24"/>
        </w:rPr>
        <w:t xml:space="preserve">να πω για τη Δημοτική Αστυνομία και την τροπολογία. </w:t>
      </w:r>
      <w:r>
        <w:rPr>
          <w:rFonts w:eastAsia="Times New Roman"/>
          <w:szCs w:val="24"/>
        </w:rPr>
        <w:t xml:space="preserve">Ούτε, </w:t>
      </w:r>
      <w:r>
        <w:rPr>
          <w:rFonts w:eastAsia="Times New Roman"/>
          <w:szCs w:val="24"/>
        </w:rPr>
        <w:t xml:space="preserve">εν </w:t>
      </w:r>
      <w:proofErr w:type="spellStart"/>
      <w:r>
        <w:rPr>
          <w:rFonts w:eastAsia="Times New Roman"/>
          <w:szCs w:val="24"/>
        </w:rPr>
        <w:t>εκτάσει</w:t>
      </w:r>
      <w:proofErr w:type="spellEnd"/>
      <w:r>
        <w:rPr>
          <w:rFonts w:eastAsia="Times New Roman"/>
          <w:szCs w:val="24"/>
        </w:rPr>
        <w:t xml:space="preserve">, </w:t>
      </w:r>
      <w:r>
        <w:rPr>
          <w:rFonts w:eastAsia="Times New Roman"/>
          <w:szCs w:val="24"/>
        </w:rPr>
        <w:t>για τη ρύθμιση του Υπουργείου Δικαιοσύνης αναφορικά με τον έλεγχο των βεβαιώσεων αναπηρίας και όλα αυτά</w:t>
      </w:r>
      <w:r w:rsidRPr="00AD4EE4">
        <w:rPr>
          <w:rFonts w:eastAsia="Times New Roman"/>
          <w:szCs w:val="24"/>
        </w:rPr>
        <w:t xml:space="preserve"> </w:t>
      </w:r>
      <w:r>
        <w:rPr>
          <w:rFonts w:eastAsia="Times New Roman"/>
          <w:szCs w:val="24"/>
        </w:rPr>
        <w:t xml:space="preserve">τα πράγματα που βελτιώνει. Θα αναφερθώ στο γεγονός ότι εμφανίστηκε </w:t>
      </w:r>
      <w:r>
        <w:rPr>
          <w:rFonts w:eastAsia="Times New Roman"/>
          <w:szCs w:val="24"/>
        </w:rPr>
        <w:t xml:space="preserve">ένας πολυπράγμων παράγοντας </w:t>
      </w:r>
      <w:r>
        <w:rPr>
          <w:rFonts w:eastAsia="Times New Roman"/>
          <w:szCs w:val="24"/>
        </w:rPr>
        <w:lastRenderedPageBreak/>
        <w:t>της οικονομικής ζωής με οικονομική, πολιτική και κοινωνική ισχύ και βρήκε το παραθυράκι για να επωφεληθεί παρανόμως, χρεώθηκε στον Νίκο Παρασκευόπουλο και στο νόμο του -αν είναι δυνατόν!- ενώ είναι κλασική περίπτωση διαφθοράς απ</w:t>
      </w:r>
      <w:r>
        <w:rPr>
          <w:rFonts w:eastAsia="Times New Roman"/>
          <w:szCs w:val="24"/>
        </w:rPr>
        <w:t>ό ανθρώπους που έχουν οικονομική, κοινωνική και πολιτική ισχύ. Και αντί να δούμε αυτό, είδαμε τον νόμο Παρασκευόπουλου.</w:t>
      </w:r>
    </w:p>
    <w:p w14:paraId="63410614" w14:textId="77777777" w:rsidR="000640C0" w:rsidRDefault="00F3749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sidRPr="00A442C2">
        <w:rPr>
          <w:rFonts w:eastAsia="Times New Roman" w:cs="Times New Roman"/>
          <w:bCs/>
          <w:szCs w:val="24"/>
        </w:rPr>
        <w:t xml:space="preserve">Ολοκληρώστε, κύριε </w:t>
      </w:r>
      <w:proofErr w:type="spellStart"/>
      <w:r w:rsidRPr="00A442C2">
        <w:rPr>
          <w:rFonts w:eastAsia="Times New Roman" w:cs="Times New Roman"/>
          <w:bCs/>
          <w:szCs w:val="24"/>
        </w:rPr>
        <w:t>Δρίτσα</w:t>
      </w:r>
      <w:proofErr w:type="spellEnd"/>
      <w:r w:rsidRPr="00A442C2">
        <w:rPr>
          <w:rFonts w:eastAsia="Times New Roman" w:cs="Times New Roman"/>
          <w:bCs/>
          <w:szCs w:val="24"/>
        </w:rPr>
        <w:t>, σας παρακαλώ.</w:t>
      </w:r>
    </w:p>
    <w:p w14:paraId="63410615" w14:textId="77777777" w:rsidR="000640C0" w:rsidRDefault="00F37498">
      <w:pPr>
        <w:spacing w:line="600" w:lineRule="auto"/>
        <w:ind w:firstLine="720"/>
        <w:jc w:val="both"/>
        <w:rPr>
          <w:rFonts w:eastAsia="Times New Roman"/>
          <w:szCs w:val="24"/>
        </w:rPr>
      </w:pPr>
      <w:r>
        <w:rPr>
          <w:rFonts w:eastAsia="Times New Roman"/>
          <w:b/>
          <w:szCs w:val="24"/>
        </w:rPr>
        <w:t>ΘΕΟΔΩΡΟΣ ΔΡΙΤΣΑΣ</w:t>
      </w:r>
      <w:r w:rsidRPr="00972981">
        <w:rPr>
          <w:rFonts w:eastAsia="Times New Roman"/>
          <w:b/>
          <w:szCs w:val="24"/>
        </w:rPr>
        <w:t>:</w:t>
      </w:r>
      <w:r>
        <w:rPr>
          <w:rFonts w:eastAsia="Times New Roman"/>
          <w:b/>
          <w:szCs w:val="24"/>
        </w:rPr>
        <w:t xml:space="preserve"> </w:t>
      </w:r>
      <w:r w:rsidRPr="00A442C2">
        <w:rPr>
          <w:rFonts w:eastAsia="Times New Roman"/>
          <w:szCs w:val="24"/>
        </w:rPr>
        <w:t>Ολοκληρώνω με την τροπολογία για το ΙΓΜΕ.</w:t>
      </w:r>
    </w:p>
    <w:p w14:paraId="63410616" w14:textId="77777777" w:rsidR="000640C0" w:rsidRDefault="00F37498">
      <w:pPr>
        <w:spacing w:line="600" w:lineRule="auto"/>
        <w:ind w:firstLine="720"/>
        <w:jc w:val="both"/>
        <w:rPr>
          <w:rFonts w:eastAsia="Times New Roman"/>
          <w:szCs w:val="24"/>
        </w:rPr>
      </w:pPr>
      <w:r w:rsidRPr="00A442C2">
        <w:rPr>
          <w:rFonts w:eastAsia="Times New Roman"/>
          <w:szCs w:val="24"/>
        </w:rPr>
        <w:t xml:space="preserve">Έχω ζήσει </w:t>
      </w:r>
      <w:r>
        <w:rPr>
          <w:rFonts w:eastAsia="Times New Roman"/>
          <w:szCs w:val="24"/>
        </w:rPr>
        <w:t>εδώ και</w:t>
      </w:r>
      <w:r w:rsidRPr="00A442C2">
        <w:rPr>
          <w:rFonts w:eastAsia="Times New Roman"/>
          <w:szCs w:val="24"/>
        </w:rPr>
        <w:t xml:space="preserve"> πολλά χρόνια</w:t>
      </w:r>
      <w:r>
        <w:rPr>
          <w:rFonts w:eastAsia="Times New Roman"/>
          <w:szCs w:val="24"/>
        </w:rPr>
        <w:t>,</w:t>
      </w:r>
      <w:r w:rsidRPr="00A442C2">
        <w:rPr>
          <w:rFonts w:eastAsia="Times New Roman"/>
          <w:szCs w:val="24"/>
        </w:rPr>
        <w:t xml:space="preserve"> </w:t>
      </w:r>
      <w:r>
        <w:rPr>
          <w:rFonts w:eastAsia="Times New Roman"/>
          <w:szCs w:val="24"/>
        </w:rPr>
        <w:t xml:space="preserve">από </w:t>
      </w:r>
      <w:r w:rsidRPr="00A442C2">
        <w:rPr>
          <w:rFonts w:eastAsia="Times New Roman"/>
          <w:szCs w:val="24"/>
        </w:rPr>
        <w:t xml:space="preserve">την εποχή που ήταν Αναπληρωτής </w:t>
      </w:r>
      <w:r>
        <w:rPr>
          <w:rFonts w:eastAsia="Times New Roman"/>
          <w:szCs w:val="24"/>
        </w:rPr>
        <w:t xml:space="preserve">Υπουργός </w:t>
      </w:r>
      <w:r w:rsidRPr="00A442C2">
        <w:rPr>
          <w:rFonts w:eastAsia="Times New Roman"/>
          <w:szCs w:val="24"/>
        </w:rPr>
        <w:t>στο Υπουργείο ο κ. Μανιάτης, Υπουργός ο κ. Παπακωνσταντίνου, Γενικός</w:t>
      </w:r>
      <w:r>
        <w:rPr>
          <w:rFonts w:eastAsia="Times New Roman"/>
          <w:b/>
          <w:szCs w:val="24"/>
        </w:rPr>
        <w:t xml:space="preserve"> </w:t>
      </w:r>
      <w:r w:rsidRPr="00A442C2">
        <w:rPr>
          <w:rFonts w:eastAsia="Times New Roman"/>
          <w:szCs w:val="24"/>
        </w:rPr>
        <w:t xml:space="preserve">Γραμματέας ο κ. </w:t>
      </w:r>
      <w:proofErr w:type="spellStart"/>
      <w:r w:rsidRPr="00A442C2">
        <w:rPr>
          <w:rFonts w:eastAsia="Times New Roman"/>
          <w:szCs w:val="24"/>
        </w:rPr>
        <w:t>Μουσουρούλης</w:t>
      </w:r>
      <w:proofErr w:type="spellEnd"/>
      <w:r w:rsidRPr="00A442C2">
        <w:rPr>
          <w:rFonts w:eastAsia="Times New Roman"/>
          <w:szCs w:val="24"/>
        </w:rPr>
        <w:t xml:space="preserve"> μετέπειτα Υπουργός Ναυτιλίας</w:t>
      </w:r>
      <w:r>
        <w:rPr>
          <w:rFonts w:eastAsia="Times New Roman"/>
          <w:szCs w:val="24"/>
        </w:rPr>
        <w:t>,</w:t>
      </w:r>
      <w:r w:rsidRPr="00A442C2">
        <w:rPr>
          <w:rFonts w:eastAsia="Times New Roman"/>
          <w:szCs w:val="24"/>
        </w:rPr>
        <w:t xml:space="preserve"> αυτή την εκκρεμότητα του λογαριασμού</w:t>
      </w:r>
      <w:r>
        <w:rPr>
          <w:rFonts w:eastAsia="Times New Roman"/>
          <w:szCs w:val="24"/>
        </w:rPr>
        <w:t>,</w:t>
      </w:r>
      <w:r w:rsidRPr="00A442C2">
        <w:rPr>
          <w:rFonts w:eastAsia="Times New Roman"/>
          <w:szCs w:val="24"/>
        </w:rPr>
        <w:t xml:space="preserve"> του συμβολαίου</w:t>
      </w:r>
      <w:r w:rsidRPr="00A442C2">
        <w:rPr>
          <w:rFonts w:eastAsia="Times New Roman"/>
          <w:szCs w:val="24"/>
        </w:rPr>
        <w:t xml:space="preserve"> ομαδικής ασφάλισης με την </w:t>
      </w:r>
      <w:r>
        <w:rPr>
          <w:rFonts w:eastAsia="Times New Roman"/>
          <w:szCs w:val="24"/>
        </w:rPr>
        <w:t>«</w:t>
      </w:r>
      <w:r w:rsidRPr="00A442C2">
        <w:rPr>
          <w:rFonts w:eastAsia="Times New Roman"/>
          <w:szCs w:val="24"/>
        </w:rPr>
        <w:t>ΕΘΝΙΚΗ ΑΣΦΑΛΙΣΤΙΚΗ</w:t>
      </w:r>
      <w:r>
        <w:rPr>
          <w:rFonts w:eastAsia="Times New Roman"/>
          <w:szCs w:val="24"/>
        </w:rPr>
        <w:t>»</w:t>
      </w:r>
      <w:r w:rsidRPr="00A442C2">
        <w:rPr>
          <w:rFonts w:eastAsia="Times New Roman"/>
          <w:szCs w:val="24"/>
        </w:rPr>
        <w:t xml:space="preserve"> των εργαζομένων και διαδοχικά των συνταξιούχων εργαζομένων του ΙΓΜΕ.</w:t>
      </w:r>
    </w:p>
    <w:p w14:paraId="63410617" w14:textId="77777777" w:rsidR="000640C0" w:rsidRDefault="00F37498">
      <w:pPr>
        <w:spacing w:line="600" w:lineRule="auto"/>
        <w:ind w:firstLine="720"/>
        <w:jc w:val="both"/>
        <w:rPr>
          <w:rFonts w:eastAsia="Times New Roman"/>
          <w:szCs w:val="24"/>
        </w:rPr>
      </w:pPr>
      <w:r w:rsidRPr="00A442C2">
        <w:rPr>
          <w:rFonts w:eastAsia="Times New Roman"/>
          <w:szCs w:val="24"/>
        </w:rPr>
        <w:lastRenderedPageBreak/>
        <w:t>Ξέρω ότι με αυτή την τροπολογί</w:t>
      </w:r>
      <w:r>
        <w:rPr>
          <w:rFonts w:eastAsia="Times New Roman"/>
          <w:szCs w:val="24"/>
        </w:rPr>
        <w:t xml:space="preserve">α δεν ικανοποιούνται 100%. Μετά, όμως, από </w:t>
      </w:r>
      <w:r w:rsidRPr="00A442C2">
        <w:rPr>
          <w:rFonts w:eastAsia="Times New Roman"/>
          <w:szCs w:val="24"/>
        </w:rPr>
        <w:t>τόσα χρόνια επέρχεται μια ρύθμιση. Θα μπορο</w:t>
      </w:r>
      <w:r>
        <w:rPr>
          <w:rFonts w:eastAsia="Times New Roman"/>
          <w:szCs w:val="24"/>
        </w:rPr>
        <w:t>ύσα</w:t>
      </w:r>
      <w:r w:rsidRPr="00A442C2">
        <w:rPr>
          <w:rFonts w:eastAsia="Times New Roman"/>
          <w:szCs w:val="24"/>
        </w:rPr>
        <w:t xml:space="preserve"> να ζητήσω και εγώ ο</w:t>
      </w:r>
      <w:r w:rsidRPr="00A442C2">
        <w:rPr>
          <w:rFonts w:eastAsia="Times New Roman"/>
          <w:szCs w:val="24"/>
        </w:rPr>
        <w:t xml:space="preserve"> ίδιος ακόμα μεγαλύτερη απόδοση των αποζημιώσεων σε αυτούς τους εργαζόμενους, οι οποίοι έχουν σημαντική</w:t>
      </w:r>
      <w:r>
        <w:rPr>
          <w:rFonts w:eastAsia="Times New Roman"/>
          <w:szCs w:val="24"/>
        </w:rPr>
        <w:t xml:space="preserve"> προσφορά</w:t>
      </w:r>
      <w:r w:rsidRPr="00A442C2">
        <w:rPr>
          <w:rFonts w:eastAsia="Times New Roman"/>
          <w:szCs w:val="24"/>
        </w:rPr>
        <w:t xml:space="preserve"> στην παραγωγική δραστηριότητα της χώρας.</w:t>
      </w:r>
      <w:r>
        <w:rPr>
          <w:rFonts w:eastAsia="Times New Roman"/>
          <w:szCs w:val="24"/>
        </w:rPr>
        <w:t xml:space="preserve"> </w:t>
      </w:r>
      <w:r w:rsidRPr="00A442C2">
        <w:rPr>
          <w:rFonts w:eastAsia="Times New Roman"/>
          <w:szCs w:val="24"/>
        </w:rPr>
        <w:t xml:space="preserve">Ξέρω ότι σε αυτό υπάρχουν μεγάλες δυσκολίες. Όμως, </w:t>
      </w:r>
      <w:r>
        <w:rPr>
          <w:rFonts w:eastAsia="Times New Roman"/>
          <w:szCs w:val="24"/>
        </w:rPr>
        <w:t xml:space="preserve">είναι και αυτό </w:t>
      </w:r>
      <w:r w:rsidRPr="00A442C2">
        <w:rPr>
          <w:rFonts w:eastAsia="Times New Roman"/>
          <w:szCs w:val="24"/>
        </w:rPr>
        <w:t>ένα δείγμα γραφής</w:t>
      </w:r>
      <w:r>
        <w:rPr>
          <w:rFonts w:eastAsia="Times New Roman"/>
          <w:szCs w:val="24"/>
        </w:rPr>
        <w:t>,</w:t>
      </w:r>
      <w:r w:rsidRPr="00A442C2">
        <w:rPr>
          <w:rFonts w:eastAsia="Times New Roman"/>
          <w:szCs w:val="24"/>
        </w:rPr>
        <w:t xml:space="preserve"> ότι έστω και αν δ</w:t>
      </w:r>
      <w:r w:rsidRPr="00A442C2">
        <w:rPr>
          <w:rFonts w:eastAsia="Times New Roman"/>
          <w:szCs w:val="24"/>
        </w:rPr>
        <w:t>εν έχουμε φτάσει στο ιδανικό</w:t>
      </w:r>
      <w:r>
        <w:rPr>
          <w:rFonts w:eastAsia="Times New Roman"/>
          <w:szCs w:val="24"/>
        </w:rPr>
        <w:t>,</w:t>
      </w:r>
      <w:r w:rsidRPr="00A442C2">
        <w:rPr>
          <w:rFonts w:eastAsia="Times New Roman"/>
          <w:szCs w:val="24"/>
        </w:rPr>
        <w:t xml:space="preserve"> δεν αφήνουμε τίποτα που να τ</w:t>
      </w:r>
      <w:r>
        <w:rPr>
          <w:rFonts w:eastAsia="Times New Roman"/>
          <w:szCs w:val="24"/>
        </w:rPr>
        <w:t xml:space="preserve">ο </w:t>
      </w:r>
      <w:r w:rsidRPr="00A442C2">
        <w:rPr>
          <w:rFonts w:eastAsia="Times New Roman"/>
          <w:szCs w:val="24"/>
        </w:rPr>
        <w:t xml:space="preserve">πετάμε στο καλάθι των </w:t>
      </w:r>
      <w:proofErr w:type="spellStart"/>
      <w:r w:rsidRPr="00A442C2">
        <w:rPr>
          <w:rFonts w:eastAsia="Times New Roman"/>
          <w:szCs w:val="24"/>
        </w:rPr>
        <w:t>αχρήστων</w:t>
      </w:r>
      <w:proofErr w:type="spellEnd"/>
      <w:r w:rsidRPr="00A442C2">
        <w:rPr>
          <w:rFonts w:eastAsia="Times New Roman"/>
          <w:szCs w:val="24"/>
        </w:rPr>
        <w:t>.</w:t>
      </w:r>
    </w:p>
    <w:p w14:paraId="63410618" w14:textId="77777777" w:rsidR="000640C0" w:rsidRDefault="00F37498">
      <w:pPr>
        <w:spacing w:line="600" w:lineRule="auto"/>
        <w:ind w:firstLine="720"/>
        <w:jc w:val="both"/>
        <w:rPr>
          <w:rFonts w:eastAsia="Times New Roman"/>
          <w:szCs w:val="24"/>
        </w:rPr>
      </w:pPr>
      <w:r w:rsidRPr="00A442C2">
        <w:rPr>
          <w:rFonts w:eastAsia="Times New Roman"/>
          <w:szCs w:val="24"/>
        </w:rPr>
        <w:t>Έχω πάει τουλάχιστον δεκαπέντε φορές τα προηγούμενα χρόνια</w:t>
      </w:r>
      <w:r>
        <w:rPr>
          <w:rFonts w:eastAsia="Times New Roman"/>
          <w:szCs w:val="24"/>
        </w:rPr>
        <w:t>,</w:t>
      </w:r>
      <w:r w:rsidRPr="00A442C2">
        <w:rPr>
          <w:rFonts w:eastAsia="Times New Roman"/>
          <w:szCs w:val="24"/>
        </w:rPr>
        <w:t xml:space="preserve"> μαζί με τους εργαζομένους του ΙΓΜΕ</w:t>
      </w:r>
      <w:r>
        <w:rPr>
          <w:rFonts w:eastAsia="Times New Roman"/>
          <w:szCs w:val="24"/>
        </w:rPr>
        <w:t>,</w:t>
      </w:r>
      <w:r w:rsidRPr="00A442C2">
        <w:rPr>
          <w:rFonts w:eastAsia="Times New Roman"/>
          <w:szCs w:val="24"/>
        </w:rPr>
        <w:t xml:space="preserve"> στο αρμόδιο Υπουργείο </w:t>
      </w:r>
      <w:r>
        <w:rPr>
          <w:rFonts w:eastAsia="Times New Roman"/>
          <w:szCs w:val="24"/>
        </w:rPr>
        <w:t>-σ</w:t>
      </w:r>
      <w:r w:rsidRPr="00A442C2">
        <w:rPr>
          <w:rFonts w:eastAsia="Times New Roman"/>
          <w:szCs w:val="24"/>
        </w:rPr>
        <w:t>τις προηγούμενες κυβερνήσεις</w:t>
      </w:r>
      <w:r>
        <w:rPr>
          <w:rFonts w:eastAsia="Times New Roman"/>
          <w:szCs w:val="24"/>
        </w:rPr>
        <w:t>-</w:t>
      </w:r>
      <w:r w:rsidRPr="00A442C2">
        <w:rPr>
          <w:rFonts w:eastAsia="Times New Roman"/>
          <w:szCs w:val="24"/>
        </w:rPr>
        <w:t xml:space="preserve"> για αυτό το θέ</w:t>
      </w:r>
      <w:r w:rsidRPr="00A442C2">
        <w:rPr>
          <w:rFonts w:eastAsia="Times New Roman"/>
          <w:szCs w:val="24"/>
        </w:rPr>
        <w:t>μα. Και έρχεται μια Κυβέρνηση</w:t>
      </w:r>
      <w:r>
        <w:rPr>
          <w:rFonts w:eastAsia="Times New Roman"/>
          <w:szCs w:val="24"/>
        </w:rPr>
        <w:t xml:space="preserve"> να το ρυθμίσει</w:t>
      </w:r>
      <w:r w:rsidRPr="00A442C2">
        <w:rPr>
          <w:rFonts w:eastAsia="Times New Roman"/>
          <w:szCs w:val="24"/>
        </w:rPr>
        <w:t xml:space="preserve"> με αυτόν τον τρόπο</w:t>
      </w:r>
      <w:r>
        <w:rPr>
          <w:rFonts w:eastAsia="Times New Roman"/>
          <w:szCs w:val="24"/>
        </w:rPr>
        <w:t>.</w:t>
      </w:r>
      <w:r w:rsidRPr="00A442C2">
        <w:rPr>
          <w:rFonts w:eastAsia="Times New Roman"/>
          <w:szCs w:val="24"/>
        </w:rPr>
        <w:t xml:space="preserve"> </w:t>
      </w:r>
      <w:r>
        <w:rPr>
          <w:rFonts w:eastAsia="Times New Roman"/>
          <w:szCs w:val="24"/>
        </w:rPr>
        <w:t>Ί</w:t>
      </w:r>
      <w:r w:rsidRPr="00A442C2">
        <w:rPr>
          <w:rFonts w:eastAsia="Times New Roman"/>
          <w:szCs w:val="24"/>
        </w:rPr>
        <w:t xml:space="preserve">σως </w:t>
      </w:r>
      <w:r>
        <w:rPr>
          <w:rFonts w:eastAsia="Times New Roman"/>
          <w:szCs w:val="24"/>
        </w:rPr>
        <w:t xml:space="preserve">και στη συνέχεια -θα το δούμε- μπορούμε </w:t>
      </w:r>
      <w:r w:rsidRPr="00A442C2">
        <w:rPr>
          <w:rFonts w:eastAsia="Times New Roman"/>
          <w:szCs w:val="24"/>
        </w:rPr>
        <w:t>να αναζητήσουμε τρόπους περαιτέρω βελτίωσης.</w:t>
      </w:r>
    </w:p>
    <w:p w14:paraId="63410619" w14:textId="77777777" w:rsidR="000640C0" w:rsidRDefault="00F37498">
      <w:pPr>
        <w:spacing w:line="600" w:lineRule="auto"/>
        <w:ind w:firstLine="720"/>
        <w:jc w:val="both"/>
        <w:rPr>
          <w:rFonts w:eastAsia="Times New Roman"/>
          <w:szCs w:val="24"/>
        </w:rPr>
      </w:pPr>
      <w:r w:rsidRPr="00A442C2">
        <w:rPr>
          <w:rFonts w:eastAsia="Times New Roman"/>
          <w:szCs w:val="24"/>
        </w:rPr>
        <w:t xml:space="preserve">Αυτά είναι σημαντικά πράγματα και εκεί </w:t>
      </w:r>
      <w:r>
        <w:rPr>
          <w:rFonts w:eastAsia="Times New Roman"/>
          <w:szCs w:val="24"/>
        </w:rPr>
        <w:t xml:space="preserve">στηρίζεται </w:t>
      </w:r>
      <w:r w:rsidRPr="00A442C2">
        <w:rPr>
          <w:rFonts w:eastAsia="Times New Roman"/>
          <w:szCs w:val="24"/>
        </w:rPr>
        <w:t>αυτή η Κυβέρνηση</w:t>
      </w:r>
      <w:r>
        <w:rPr>
          <w:rFonts w:eastAsia="Times New Roman"/>
          <w:szCs w:val="24"/>
        </w:rPr>
        <w:t>.</w:t>
      </w:r>
      <w:r w:rsidRPr="00A442C2">
        <w:rPr>
          <w:rFonts w:eastAsia="Times New Roman"/>
          <w:szCs w:val="24"/>
        </w:rPr>
        <w:t xml:space="preserve"> </w:t>
      </w:r>
      <w:r>
        <w:rPr>
          <w:rFonts w:eastAsia="Times New Roman"/>
          <w:szCs w:val="24"/>
        </w:rPr>
        <w:t>Γ</w:t>
      </w:r>
      <w:r w:rsidRPr="00A442C2">
        <w:rPr>
          <w:rFonts w:eastAsia="Times New Roman"/>
          <w:szCs w:val="24"/>
        </w:rPr>
        <w:t>ι’ αυτό θα παραμείνει</w:t>
      </w:r>
      <w:r>
        <w:rPr>
          <w:rFonts w:eastAsia="Times New Roman"/>
          <w:szCs w:val="24"/>
        </w:rPr>
        <w:t xml:space="preserve"> -</w:t>
      </w:r>
      <w:r w:rsidRPr="00A442C2">
        <w:rPr>
          <w:rFonts w:eastAsia="Times New Roman"/>
          <w:szCs w:val="24"/>
        </w:rPr>
        <w:t>όπως έχει</w:t>
      </w:r>
      <w:r w:rsidRPr="00A442C2">
        <w:rPr>
          <w:rFonts w:eastAsia="Times New Roman"/>
          <w:szCs w:val="24"/>
        </w:rPr>
        <w:t xml:space="preserve"> δεσμευτεί απέναντι στον ελληνικό λαό</w:t>
      </w:r>
      <w:r>
        <w:rPr>
          <w:rFonts w:eastAsia="Times New Roman"/>
          <w:szCs w:val="24"/>
        </w:rPr>
        <w:t>-</w:t>
      </w:r>
      <w:r w:rsidRPr="00A442C2">
        <w:rPr>
          <w:rFonts w:eastAsia="Times New Roman"/>
          <w:szCs w:val="24"/>
        </w:rPr>
        <w:t xml:space="preserve"> </w:t>
      </w:r>
      <w:r>
        <w:rPr>
          <w:rFonts w:eastAsia="Times New Roman"/>
          <w:szCs w:val="24"/>
        </w:rPr>
        <w:t>και θ</w:t>
      </w:r>
      <w:r w:rsidRPr="00A442C2">
        <w:rPr>
          <w:rFonts w:eastAsia="Times New Roman"/>
          <w:szCs w:val="24"/>
        </w:rPr>
        <w:t>α φτ</w:t>
      </w:r>
      <w:r>
        <w:rPr>
          <w:rFonts w:eastAsia="Times New Roman"/>
          <w:szCs w:val="24"/>
        </w:rPr>
        <w:t>άσει μέχρι τέλος την ολοκλήρωση</w:t>
      </w:r>
      <w:r w:rsidRPr="00A442C2">
        <w:rPr>
          <w:rFonts w:eastAsia="Times New Roman"/>
          <w:szCs w:val="24"/>
        </w:rPr>
        <w:t xml:space="preserve"> μια</w:t>
      </w:r>
      <w:r>
        <w:rPr>
          <w:rFonts w:eastAsia="Times New Roman"/>
          <w:szCs w:val="24"/>
        </w:rPr>
        <w:t>ς</w:t>
      </w:r>
      <w:r w:rsidRPr="00A442C2">
        <w:rPr>
          <w:rFonts w:eastAsia="Times New Roman"/>
          <w:szCs w:val="24"/>
        </w:rPr>
        <w:t xml:space="preserve"> χρήσιμης για τον κόσμο πολιτικής.</w:t>
      </w:r>
    </w:p>
    <w:p w14:paraId="6341061A" w14:textId="77777777" w:rsidR="000640C0" w:rsidRDefault="00F37498">
      <w:pPr>
        <w:spacing w:line="600" w:lineRule="auto"/>
        <w:ind w:firstLine="720"/>
        <w:jc w:val="both"/>
        <w:rPr>
          <w:rFonts w:eastAsia="Times New Roman"/>
          <w:szCs w:val="24"/>
        </w:rPr>
      </w:pPr>
      <w:r w:rsidRPr="00A442C2">
        <w:rPr>
          <w:rFonts w:eastAsia="Times New Roman"/>
          <w:szCs w:val="24"/>
        </w:rPr>
        <w:lastRenderedPageBreak/>
        <w:t>Ευχαριστώ.</w:t>
      </w:r>
    </w:p>
    <w:p w14:paraId="6341061B" w14:textId="77777777" w:rsidR="000640C0" w:rsidRDefault="00F37498">
      <w:pPr>
        <w:spacing w:line="600" w:lineRule="auto"/>
        <w:ind w:firstLine="720"/>
        <w:jc w:val="center"/>
        <w:rPr>
          <w:rFonts w:eastAsia="Times New Roman"/>
          <w:b/>
          <w:szCs w:val="24"/>
        </w:rPr>
      </w:pPr>
      <w:r>
        <w:rPr>
          <w:rFonts w:eastAsia="Times New Roman" w:cs="Times New Roman"/>
          <w:szCs w:val="24"/>
        </w:rPr>
        <w:t>(Χειροκροτήματα από την πτέρυγα του</w:t>
      </w:r>
      <w:r w:rsidRPr="00A442C2">
        <w:rPr>
          <w:rFonts w:eastAsia="Times New Roman" w:cs="Times New Roman"/>
          <w:szCs w:val="24"/>
        </w:rPr>
        <w:t xml:space="preserve"> </w:t>
      </w:r>
      <w:r>
        <w:rPr>
          <w:rFonts w:eastAsia="Times New Roman" w:cs="Times New Roman"/>
          <w:szCs w:val="24"/>
        </w:rPr>
        <w:t>ΣΥΡΙΖΑ)</w:t>
      </w:r>
    </w:p>
    <w:p w14:paraId="6341061C" w14:textId="77777777" w:rsidR="000640C0" w:rsidRDefault="00F3749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sidRPr="00A442C2">
        <w:rPr>
          <w:rFonts w:eastAsia="Times New Roman" w:cs="Times New Roman"/>
          <w:bCs/>
          <w:szCs w:val="24"/>
        </w:rPr>
        <w:t xml:space="preserve">Τον λόγο έχει η Κοινοβουλευτική Εκπρόσωπος του </w:t>
      </w:r>
      <w:r w:rsidRPr="00A442C2">
        <w:rPr>
          <w:rFonts w:eastAsia="Times New Roman" w:cs="Times New Roman"/>
          <w:bCs/>
          <w:szCs w:val="24"/>
        </w:rPr>
        <w:t>ΣΥΡΙΖΑ, η κ</w:t>
      </w:r>
      <w:r>
        <w:rPr>
          <w:rFonts w:eastAsia="Times New Roman" w:cs="Times New Roman"/>
          <w:bCs/>
          <w:szCs w:val="24"/>
        </w:rPr>
        <w:t>.</w:t>
      </w:r>
      <w:r w:rsidRPr="00A442C2">
        <w:rPr>
          <w:rFonts w:eastAsia="Times New Roman" w:cs="Times New Roman"/>
          <w:bCs/>
          <w:szCs w:val="24"/>
        </w:rPr>
        <w:t xml:space="preserve"> </w:t>
      </w:r>
      <w:proofErr w:type="spellStart"/>
      <w:r w:rsidRPr="00A442C2">
        <w:rPr>
          <w:rFonts w:eastAsia="Times New Roman" w:cs="Times New Roman"/>
          <w:bCs/>
          <w:szCs w:val="24"/>
        </w:rPr>
        <w:t>Βάκη</w:t>
      </w:r>
      <w:proofErr w:type="spellEnd"/>
      <w:r w:rsidRPr="00A442C2">
        <w:rPr>
          <w:rFonts w:eastAsia="Times New Roman" w:cs="Times New Roman"/>
          <w:bCs/>
          <w:szCs w:val="24"/>
        </w:rPr>
        <w:t>.</w:t>
      </w:r>
    </w:p>
    <w:p w14:paraId="6341061D"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ΦΩΤΕΙΝΗ ΒΑΚΗ</w:t>
      </w:r>
      <w:r w:rsidRPr="00F17857">
        <w:rPr>
          <w:rFonts w:eastAsia="Times New Roman" w:cs="Times New Roman"/>
          <w:b/>
          <w:bCs/>
          <w:szCs w:val="24"/>
        </w:rPr>
        <w:t>:</w:t>
      </w:r>
      <w:r>
        <w:rPr>
          <w:rFonts w:eastAsia="Times New Roman" w:cs="Times New Roman"/>
          <w:b/>
          <w:bCs/>
          <w:szCs w:val="24"/>
        </w:rPr>
        <w:t xml:space="preserve"> </w:t>
      </w:r>
      <w:r w:rsidRPr="00A442C2">
        <w:rPr>
          <w:rFonts w:eastAsia="Times New Roman" w:cs="Times New Roman"/>
          <w:bCs/>
          <w:szCs w:val="24"/>
        </w:rPr>
        <w:t>Κύριοι Υπουργοί, κυρίες και κύριοι Βουλευτές,</w:t>
      </w:r>
      <w:r>
        <w:rPr>
          <w:rFonts w:eastAsia="Times New Roman" w:cs="Times New Roman"/>
          <w:bCs/>
          <w:szCs w:val="24"/>
        </w:rPr>
        <w:t xml:space="preserve"> το πάγιο και προσφιλές ερμηνευτικό σχήμα της Αντιπολίτευσης ήταν και παραμένει η θεωρία των δύο άκρων, ενδεδυμένη διάφορες μορφές, με προσφιλείς χαρακτηρισμούς τύπου «</w:t>
      </w:r>
      <w:proofErr w:type="spellStart"/>
      <w:r>
        <w:rPr>
          <w:rFonts w:eastAsia="Times New Roman" w:cs="Times New Roman"/>
          <w:bCs/>
          <w:szCs w:val="24"/>
        </w:rPr>
        <w:t>Μαδούρο</w:t>
      </w:r>
      <w:proofErr w:type="spellEnd"/>
      <w:r>
        <w:rPr>
          <w:rFonts w:eastAsia="Times New Roman" w:cs="Times New Roman"/>
          <w:bCs/>
          <w:szCs w:val="24"/>
        </w:rPr>
        <w:t xml:space="preserve">», </w:t>
      </w:r>
      <w:r>
        <w:rPr>
          <w:rFonts w:eastAsia="Times New Roman" w:cs="Times New Roman"/>
          <w:bCs/>
          <w:szCs w:val="24"/>
        </w:rPr>
        <w:t>«Βόρεια Κορέα», εσχάτως τον ευφάνταστο όρο «</w:t>
      </w:r>
      <w:proofErr w:type="spellStart"/>
      <w:r>
        <w:rPr>
          <w:rFonts w:eastAsia="Times New Roman" w:cs="Times New Roman"/>
          <w:bCs/>
          <w:szCs w:val="24"/>
        </w:rPr>
        <w:t>πολωνοποίηση</w:t>
      </w:r>
      <w:proofErr w:type="spellEnd"/>
      <w:r>
        <w:rPr>
          <w:rFonts w:eastAsia="Times New Roman" w:cs="Times New Roman"/>
          <w:bCs/>
          <w:szCs w:val="24"/>
        </w:rPr>
        <w:t>», σήμερα ακούσαμε και για «</w:t>
      </w:r>
      <w:proofErr w:type="spellStart"/>
      <w:r>
        <w:rPr>
          <w:rFonts w:eastAsia="Times New Roman" w:cs="Times New Roman"/>
          <w:bCs/>
          <w:szCs w:val="24"/>
        </w:rPr>
        <w:t>Στάζι</w:t>
      </w:r>
      <w:proofErr w:type="spellEnd"/>
      <w:r>
        <w:rPr>
          <w:rFonts w:eastAsia="Times New Roman" w:cs="Times New Roman"/>
          <w:bCs/>
          <w:szCs w:val="24"/>
        </w:rPr>
        <w:t>», κ</w:t>
      </w:r>
      <w:r>
        <w:rPr>
          <w:rFonts w:eastAsia="Times New Roman" w:cs="Times New Roman"/>
          <w:bCs/>
          <w:szCs w:val="24"/>
        </w:rPr>
        <w:t>.</w:t>
      </w:r>
      <w:r>
        <w:rPr>
          <w:rFonts w:eastAsia="Times New Roman" w:cs="Times New Roman"/>
          <w:bCs/>
          <w:szCs w:val="24"/>
        </w:rPr>
        <w:t>λπ.</w:t>
      </w:r>
      <w:r>
        <w:rPr>
          <w:rFonts w:eastAsia="Times New Roman" w:cs="Times New Roman"/>
          <w:bCs/>
          <w:szCs w:val="24"/>
        </w:rPr>
        <w:t>.</w:t>
      </w:r>
    </w:p>
    <w:p w14:paraId="6341061E" w14:textId="77777777" w:rsidR="000640C0" w:rsidRDefault="00F37498">
      <w:pPr>
        <w:spacing w:line="600" w:lineRule="auto"/>
        <w:ind w:firstLine="720"/>
        <w:jc w:val="both"/>
        <w:rPr>
          <w:rFonts w:eastAsia="Times New Roman" w:cs="Times New Roman"/>
          <w:b/>
          <w:bCs/>
          <w:szCs w:val="24"/>
        </w:rPr>
      </w:pPr>
      <w:r>
        <w:rPr>
          <w:rFonts w:eastAsia="Times New Roman" w:cs="Times New Roman"/>
          <w:bCs/>
          <w:szCs w:val="24"/>
        </w:rPr>
        <w:t>Η προσπάθεια -που ευτυχώς για την ελληνική κοινωνία τελεσφόρησε- της δημοπράτησης των τηλεοπτικών συχνοτήτων μεταφραζόταν σε χειραγώγηση των μέσων μαζικής εν</w:t>
      </w:r>
      <w:r>
        <w:rPr>
          <w:rFonts w:eastAsia="Times New Roman" w:cs="Times New Roman"/>
          <w:bCs/>
          <w:szCs w:val="24"/>
        </w:rPr>
        <w:t xml:space="preserve">ημέρωσης, με αποκορύφωμα τη σπίλωση της δημόσιας τηλεόρασης που εσείς κλείσατε πραξικοπηματικά εν μια </w:t>
      </w:r>
      <w:proofErr w:type="spellStart"/>
      <w:r>
        <w:rPr>
          <w:rFonts w:eastAsia="Times New Roman" w:cs="Times New Roman"/>
          <w:bCs/>
          <w:szCs w:val="24"/>
        </w:rPr>
        <w:t>νυκτί</w:t>
      </w:r>
      <w:proofErr w:type="spellEnd"/>
      <w:r>
        <w:rPr>
          <w:rFonts w:eastAsia="Times New Roman" w:cs="Times New Roman"/>
          <w:bCs/>
          <w:szCs w:val="24"/>
        </w:rPr>
        <w:t xml:space="preserve"> το 2013, η διερεύνηση σκανδάλων διασπάθισης του δημοσίου χρήματος, που πλήρωσε με αίμα ο ελληνικός λαός, μεταφράστηκε σε πολιτική εξόντωσης των πολι</w:t>
      </w:r>
      <w:r>
        <w:rPr>
          <w:rFonts w:eastAsia="Times New Roman" w:cs="Times New Roman"/>
          <w:bCs/>
          <w:szCs w:val="24"/>
        </w:rPr>
        <w:t xml:space="preserve">τικών μας αντιπάλων και η υποχρέωση των </w:t>
      </w:r>
      <w:r>
        <w:rPr>
          <w:rFonts w:eastAsia="Times New Roman" w:cs="Times New Roman"/>
          <w:bCs/>
          <w:szCs w:val="24"/>
        </w:rPr>
        <w:lastRenderedPageBreak/>
        <w:t xml:space="preserve">δικαστικών να καταθέτουν «πόθεν έσχες» σε ωμή παρέμβαση στη </w:t>
      </w:r>
      <w:r>
        <w:rPr>
          <w:rFonts w:eastAsia="Times New Roman" w:cs="Times New Roman"/>
          <w:bCs/>
          <w:szCs w:val="24"/>
        </w:rPr>
        <w:t>δ</w:t>
      </w:r>
      <w:r>
        <w:rPr>
          <w:rFonts w:eastAsia="Times New Roman" w:cs="Times New Roman"/>
          <w:bCs/>
          <w:szCs w:val="24"/>
        </w:rPr>
        <w:t>ικαιοσύνη.</w:t>
      </w:r>
    </w:p>
    <w:p w14:paraId="6341061F" w14:textId="77777777" w:rsidR="000640C0" w:rsidRDefault="00F37498">
      <w:pPr>
        <w:spacing w:line="600" w:lineRule="auto"/>
        <w:ind w:firstLine="720"/>
        <w:jc w:val="both"/>
        <w:rPr>
          <w:rFonts w:eastAsia="Times New Roman"/>
          <w:szCs w:val="24"/>
        </w:rPr>
      </w:pPr>
      <w:r>
        <w:rPr>
          <w:rFonts w:eastAsia="Times New Roman"/>
          <w:szCs w:val="24"/>
        </w:rPr>
        <w:t xml:space="preserve">Αναρωτιέστε ποιος έστειλε στη φυλακή τον Γιάννο Παπαντωνίου. Τον έστειλε η </w:t>
      </w:r>
      <w:proofErr w:type="spellStart"/>
      <w:r>
        <w:rPr>
          <w:rFonts w:eastAsia="Times New Roman"/>
          <w:szCs w:val="24"/>
        </w:rPr>
        <w:t>εργαλειοποίηση</w:t>
      </w:r>
      <w:proofErr w:type="spellEnd"/>
      <w:r>
        <w:rPr>
          <w:rFonts w:eastAsia="Times New Roman"/>
          <w:szCs w:val="24"/>
        </w:rPr>
        <w:t xml:space="preserve"> του δόγματος </w:t>
      </w:r>
      <w:proofErr w:type="spellStart"/>
      <w:r>
        <w:rPr>
          <w:rFonts w:eastAsia="Times New Roman"/>
          <w:szCs w:val="24"/>
        </w:rPr>
        <w:t>Πολάκη</w:t>
      </w:r>
      <w:proofErr w:type="spellEnd"/>
      <w:r>
        <w:rPr>
          <w:rFonts w:eastAsia="Times New Roman"/>
          <w:szCs w:val="24"/>
        </w:rPr>
        <w:t>, όπως ο ίδιος με περισσό θράσος ισ</w:t>
      </w:r>
      <w:r>
        <w:rPr>
          <w:rFonts w:eastAsia="Times New Roman"/>
          <w:szCs w:val="24"/>
        </w:rPr>
        <w:t xml:space="preserve">χυρίζεται, ή μήπως τον έστειλε φυλακή η </w:t>
      </w:r>
      <w:r>
        <w:rPr>
          <w:rFonts w:eastAsia="Times New Roman"/>
          <w:szCs w:val="24"/>
        </w:rPr>
        <w:t>δ</w:t>
      </w:r>
      <w:r>
        <w:rPr>
          <w:rFonts w:eastAsia="Times New Roman"/>
          <w:szCs w:val="24"/>
        </w:rPr>
        <w:t>ικαιοσύνη για μ</w:t>
      </w:r>
      <w:r>
        <w:rPr>
          <w:rFonts w:eastAsia="Times New Roman"/>
          <w:szCs w:val="24"/>
        </w:rPr>
        <w:t>ί</w:t>
      </w:r>
      <w:r>
        <w:rPr>
          <w:rFonts w:eastAsia="Times New Roman"/>
          <w:szCs w:val="24"/>
        </w:rPr>
        <w:t>α υπόθεση που έχει ξεκινήσει από το 2005 και περιλαμβάνει οκτακόσιες σελίδες και 3 εκατομμύρια σε μίζες;</w:t>
      </w:r>
    </w:p>
    <w:p w14:paraId="63410620" w14:textId="77777777" w:rsidR="000640C0" w:rsidRDefault="00F37498">
      <w:pPr>
        <w:spacing w:line="600" w:lineRule="auto"/>
        <w:ind w:firstLine="720"/>
        <w:jc w:val="both"/>
        <w:rPr>
          <w:rFonts w:eastAsia="Times New Roman"/>
          <w:szCs w:val="24"/>
        </w:rPr>
      </w:pPr>
      <w:r>
        <w:rPr>
          <w:rFonts w:eastAsia="Times New Roman"/>
          <w:szCs w:val="24"/>
        </w:rPr>
        <w:t>Κυρίες και κύριοι συνάδελφοι της Αντιπολίτευσης -που θα πρέπει να ντρέπεστε για τους χαρακτηρι</w:t>
      </w:r>
      <w:r>
        <w:rPr>
          <w:rFonts w:eastAsia="Times New Roman"/>
          <w:szCs w:val="24"/>
        </w:rPr>
        <w:t>σμούς όπως «</w:t>
      </w:r>
      <w:proofErr w:type="spellStart"/>
      <w:r>
        <w:rPr>
          <w:rFonts w:eastAsia="Times New Roman"/>
          <w:szCs w:val="24"/>
        </w:rPr>
        <w:t>Στάζι</w:t>
      </w:r>
      <w:proofErr w:type="spellEnd"/>
      <w:r>
        <w:rPr>
          <w:rFonts w:eastAsia="Times New Roman"/>
          <w:szCs w:val="24"/>
        </w:rPr>
        <w:t>», «</w:t>
      </w:r>
      <w:proofErr w:type="spellStart"/>
      <w:r>
        <w:rPr>
          <w:rFonts w:eastAsia="Times New Roman"/>
          <w:szCs w:val="24"/>
        </w:rPr>
        <w:t>πολωνοποίηση</w:t>
      </w:r>
      <w:proofErr w:type="spellEnd"/>
      <w:r>
        <w:rPr>
          <w:rFonts w:eastAsia="Times New Roman"/>
          <w:szCs w:val="24"/>
        </w:rPr>
        <w:t xml:space="preserve">» κ.λπ., που μετέρχεστε ελλείψει επιχειρημάτων, πολιτικού πολιτισμού αλλά και απύθμενου θράσους-, όπως δεν είναι το δόγμα </w:t>
      </w:r>
      <w:proofErr w:type="spellStart"/>
      <w:r>
        <w:rPr>
          <w:rFonts w:eastAsia="Times New Roman"/>
          <w:szCs w:val="24"/>
        </w:rPr>
        <w:t>Πολάκη</w:t>
      </w:r>
      <w:proofErr w:type="spellEnd"/>
      <w:r>
        <w:rPr>
          <w:rFonts w:eastAsia="Times New Roman"/>
          <w:szCs w:val="24"/>
        </w:rPr>
        <w:t xml:space="preserve"> -το ακούσαμε κι αυτό- εργαλείο παρέμβασης στη </w:t>
      </w:r>
      <w:r>
        <w:rPr>
          <w:rFonts w:eastAsia="Times New Roman"/>
          <w:szCs w:val="24"/>
        </w:rPr>
        <w:t>δ</w:t>
      </w:r>
      <w:r>
        <w:rPr>
          <w:rFonts w:eastAsia="Times New Roman"/>
          <w:szCs w:val="24"/>
        </w:rPr>
        <w:t>ικαιοσύνη, άλλο τόσο δεν είναι ο νόμος Παρασκευ</w:t>
      </w:r>
      <w:r>
        <w:rPr>
          <w:rFonts w:eastAsia="Times New Roman"/>
          <w:szCs w:val="24"/>
        </w:rPr>
        <w:t>όπουλου πρωταίτιος της παραβατικότητας και της ανομίας, όπως συνηθίζετε να λέτε. Άλλο αν η «ανομία» είναι όρος της κοινωνιολογίας με τελείως διαφορετική ερμηνεία και χρήση.</w:t>
      </w:r>
    </w:p>
    <w:p w14:paraId="63410621" w14:textId="77777777" w:rsidR="000640C0" w:rsidRDefault="00F37498">
      <w:pPr>
        <w:spacing w:line="600" w:lineRule="auto"/>
        <w:ind w:firstLine="720"/>
        <w:jc w:val="both"/>
        <w:rPr>
          <w:rFonts w:eastAsia="Times New Roman"/>
          <w:szCs w:val="24"/>
        </w:rPr>
      </w:pPr>
      <w:r>
        <w:rPr>
          <w:rFonts w:eastAsia="Times New Roman"/>
          <w:szCs w:val="24"/>
        </w:rPr>
        <w:lastRenderedPageBreak/>
        <w:t>Εκτροφείο θυμού, απαξίωσης του πολιτικού συστήματος αλίμονο της Κοινοβουλευτικής Δη</w:t>
      </w:r>
      <w:r>
        <w:rPr>
          <w:rFonts w:eastAsia="Times New Roman"/>
          <w:szCs w:val="24"/>
        </w:rPr>
        <w:t xml:space="preserve">μοκρατίας, εκφασισμού, ρατσιστικού παροξυσμού γίνεται η κοινωνία, δυστυχώς, κι όταν επωμίζεται βάρη της χρεοκοπίας για την οποία δεν ευθύνεται η ίδια. Τα κόμματα των θαλασσοδανείων, των </w:t>
      </w:r>
      <w:r>
        <w:rPr>
          <w:rFonts w:eastAsia="Times New Roman"/>
          <w:szCs w:val="24"/>
          <w:lang w:val="en-US"/>
        </w:rPr>
        <w:t>offshore</w:t>
      </w:r>
      <w:r w:rsidRPr="000E0282">
        <w:rPr>
          <w:rFonts w:eastAsia="Times New Roman"/>
          <w:szCs w:val="24"/>
        </w:rPr>
        <w:t>,</w:t>
      </w:r>
      <w:r>
        <w:rPr>
          <w:rFonts w:eastAsia="Times New Roman"/>
          <w:szCs w:val="24"/>
        </w:rPr>
        <w:t xml:space="preserve"> της μίζας, που χρεοκόπησαν τη χώρα και την έβαλαν εν μία </w:t>
      </w:r>
      <w:proofErr w:type="spellStart"/>
      <w:r>
        <w:rPr>
          <w:rFonts w:eastAsia="Times New Roman"/>
          <w:szCs w:val="24"/>
        </w:rPr>
        <w:t>νυκ</w:t>
      </w:r>
      <w:r>
        <w:rPr>
          <w:rFonts w:eastAsia="Times New Roman"/>
          <w:szCs w:val="24"/>
        </w:rPr>
        <w:t>τί</w:t>
      </w:r>
      <w:proofErr w:type="spellEnd"/>
      <w:r>
        <w:rPr>
          <w:rFonts w:eastAsia="Times New Roman"/>
          <w:szCs w:val="24"/>
        </w:rPr>
        <w:t xml:space="preserve"> στη βαρβαρότητα των μνημονίων, ε, ας σιωπήσουν καλύτερα.</w:t>
      </w:r>
    </w:p>
    <w:p w14:paraId="63410622" w14:textId="77777777" w:rsidR="000640C0" w:rsidRDefault="00F37498">
      <w:pPr>
        <w:spacing w:line="600" w:lineRule="auto"/>
        <w:ind w:firstLine="720"/>
        <w:jc w:val="both"/>
        <w:rPr>
          <w:rFonts w:eastAsia="Times New Roman"/>
          <w:szCs w:val="24"/>
        </w:rPr>
      </w:pPr>
      <w:r>
        <w:rPr>
          <w:rFonts w:eastAsia="Times New Roman"/>
          <w:szCs w:val="24"/>
        </w:rPr>
        <w:t>Το παρόν νομοσχέδιο, μεταξύ άλλων, εισάγει δύο σημαντικότατες διατάξεις στο πλαίσιο της διαφάνειας, της χρηστής διοίκησης και του κράτους δικαίου.</w:t>
      </w:r>
    </w:p>
    <w:p w14:paraId="63410623" w14:textId="77777777" w:rsidR="000640C0" w:rsidRDefault="00F37498">
      <w:pPr>
        <w:spacing w:line="600" w:lineRule="auto"/>
        <w:ind w:firstLine="720"/>
        <w:jc w:val="both"/>
        <w:rPr>
          <w:rFonts w:eastAsia="Times New Roman"/>
          <w:szCs w:val="24"/>
        </w:rPr>
      </w:pPr>
      <w:r>
        <w:rPr>
          <w:rFonts w:eastAsia="Times New Roman"/>
          <w:szCs w:val="24"/>
        </w:rPr>
        <w:t>Το πρώτο είναι η υποχρέωση των δικαστών να κοινοπ</w:t>
      </w:r>
      <w:r>
        <w:rPr>
          <w:rFonts w:eastAsia="Times New Roman"/>
          <w:szCs w:val="24"/>
        </w:rPr>
        <w:t xml:space="preserve">οιούν τις δανειακές τους υποχρεώσεις και η δεύτερη είναι η υποχρέωση των εν διαστάσει συζύγων πολιτικών προσώπων, </w:t>
      </w:r>
      <w:r>
        <w:rPr>
          <w:rFonts w:eastAsia="Times New Roman"/>
          <w:szCs w:val="24"/>
        </w:rPr>
        <w:t xml:space="preserve">οι οποίοι </w:t>
      </w:r>
      <w:r>
        <w:rPr>
          <w:rFonts w:eastAsia="Times New Roman"/>
          <w:szCs w:val="24"/>
        </w:rPr>
        <w:t>οφείλουν να υπάγονται στις διατάξεις του «πόθεν έσχες» για να μην έχουμε νέες περιπτώσεις νέων κατοικιών του Βολτέρου.</w:t>
      </w:r>
    </w:p>
    <w:p w14:paraId="63410624" w14:textId="77777777" w:rsidR="000640C0" w:rsidRDefault="00F37498">
      <w:pPr>
        <w:spacing w:line="600" w:lineRule="auto"/>
        <w:ind w:firstLine="720"/>
        <w:jc w:val="both"/>
        <w:rPr>
          <w:rFonts w:eastAsia="Times New Roman"/>
          <w:szCs w:val="24"/>
        </w:rPr>
      </w:pPr>
      <w:r>
        <w:rPr>
          <w:rFonts w:eastAsia="Times New Roman"/>
          <w:szCs w:val="24"/>
        </w:rPr>
        <w:t xml:space="preserve">Κυρίες και κύριοι συνάδελφοι, επιτρέψτε μου δυο λόγια γι’ αυτόν τον περίφημο «νόμο Παρασκευόπουλου». Αίφνης ένας </w:t>
      </w:r>
      <w:r>
        <w:rPr>
          <w:rFonts w:eastAsia="Times New Roman"/>
          <w:szCs w:val="24"/>
        </w:rPr>
        <w:lastRenderedPageBreak/>
        <w:t xml:space="preserve">νόμος απέκτησε ονοματεπώνυμο και μετετράπη σε αποδιοπομπαίο τράγο, στον οποίο προβλήθηκαν όλα τα δεινά της ελληνικής κοινωνίας. Για κάθε </w:t>
      </w:r>
      <w:proofErr w:type="spellStart"/>
      <w:r>
        <w:rPr>
          <w:rFonts w:eastAsia="Times New Roman"/>
          <w:szCs w:val="24"/>
        </w:rPr>
        <w:t>παραβα</w:t>
      </w:r>
      <w:r>
        <w:rPr>
          <w:rFonts w:eastAsia="Times New Roman"/>
          <w:szCs w:val="24"/>
        </w:rPr>
        <w:t>τική</w:t>
      </w:r>
      <w:proofErr w:type="spellEnd"/>
      <w:r>
        <w:rPr>
          <w:rFonts w:eastAsia="Times New Roman"/>
          <w:szCs w:val="24"/>
        </w:rPr>
        <w:t xml:space="preserve"> συμπεριφορά, για κάθε έγκλημα που συντελείτο, αποκλειστικός υπεύθυνος ήταν ο «νόμος Παρασκευόπουλου». Ένας νόμος κι ένας δράστης οι πρωταίτιοι για την εγκληματικότητα.</w:t>
      </w:r>
    </w:p>
    <w:p w14:paraId="63410625" w14:textId="77777777" w:rsidR="000640C0" w:rsidRDefault="00F37498">
      <w:pPr>
        <w:spacing w:line="600" w:lineRule="auto"/>
        <w:ind w:firstLine="720"/>
        <w:jc w:val="both"/>
        <w:rPr>
          <w:rFonts w:eastAsia="Times New Roman"/>
          <w:szCs w:val="24"/>
        </w:rPr>
      </w:pPr>
      <w:r>
        <w:rPr>
          <w:rFonts w:eastAsia="Times New Roman"/>
          <w:szCs w:val="24"/>
        </w:rPr>
        <w:t>Αυτό, λοιπόν, που η προπαγάνδα, η λάσπη και η ημιμάθεια αποκαλούν «νόμο Παρασκευόπο</w:t>
      </w:r>
      <w:r>
        <w:rPr>
          <w:rFonts w:eastAsia="Times New Roman"/>
          <w:szCs w:val="24"/>
        </w:rPr>
        <w:t xml:space="preserve">υλου» και ταυτίζουν με ηθικό αυτουργό κάθε παραβατικότητας και εγκληματικότητας, ξέρετε από πότε ισχύει; Από τότε που </w:t>
      </w:r>
      <w:proofErr w:type="spellStart"/>
      <w:r>
        <w:rPr>
          <w:rFonts w:eastAsia="Times New Roman"/>
          <w:szCs w:val="24"/>
        </w:rPr>
        <w:t>πυρπολήθηκε</w:t>
      </w:r>
      <w:proofErr w:type="spellEnd"/>
      <w:r>
        <w:rPr>
          <w:rFonts w:eastAsia="Times New Roman"/>
          <w:szCs w:val="24"/>
        </w:rPr>
        <w:t xml:space="preserve"> η Βαστίλη. Ο </w:t>
      </w:r>
      <w:proofErr w:type="spellStart"/>
      <w:r w:rsidRPr="00023FB4">
        <w:rPr>
          <w:rFonts w:eastAsia="Times New Roman"/>
          <w:szCs w:val="24"/>
        </w:rPr>
        <w:t>δικαι</w:t>
      </w:r>
      <w:r>
        <w:rPr>
          <w:rFonts w:eastAsia="Times New Roman"/>
          <w:szCs w:val="24"/>
        </w:rPr>
        <w:t>ϊ</w:t>
      </w:r>
      <w:r w:rsidRPr="00023FB4">
        <w:rPr>
          <w:rFonts w:eastAsia="Times New Roman"/>
          <w:szCs w:val="24"/>
        </w:rPr>
        <w:t>κός</w:t>
      </w:r>
      <w:proofErr w:type="spellEnd"/>
      <w:r w:rsidRPr="00023FB4">
        <w:rPr>
          <w:rFonts w:eastAsia="Times New Roman"/>
          <w:szCs w:val="24"/>
        </w:rPr>
        <w:t xml:space="preserve"> πολιτισμός της νεωτερικότητας </w:t>
      </w:r>
      <w:proofErr w:type="spellStart"/>
      <w:r>
        <w:rPr>
          <w:rFonts w:eastAsia="Times New Roman"/>
          <w:szCs w:val="24"/>
        </w:rPr>
        <w:t>ανανοηματοδοτεί</w:t>
      </w:r>
      <w:proofErr w:type="spellEnd"/>
      <w:r>
        <w:rPr>
          <w:rFonts w:eastAsia="Times New Roman"/>
          <w:szCs w:val="24"/>
        </w:rPr>
        <w:t xml:space="preserve"> την ποινή και την ερμηνεύει ως σωφρονισμό κι όχι ως εκδικητικότητα, ως μέσο κοινωνικής ένταξης και όχι εξόντωσης.</w:t>
      </w:r>
    </w:p>
    <w:p w14:paraId="63410626" w14:textId="77777777" w:rsidR="000640C0" w:rsidRDefault="00F37498">
      <w:pPr>
        <w:spacing w:line="600" w:lineRule="auto"/>
        <w:ind w:firstLine="720"/>
        <w:jc w:val="both"/>
        <w:rPr>
          <w:rFonts w:eastAsia="Times New Roman"/>
          <w:szCs w:val="24"/>
        </w:rPr>
      </w:pPr>
      <w:r>
        <w:rPr>
          <w:rFonts w:eastAsia="Times New Roman"/>
          <w:szCs w:val="24"/>
        </w:rPr>
        <w:t xml:space="preserve">Η αποσυμφόρηση δεν βελτιώνει μόνο τις συνθήκες κράτησης, δεν γκρεμίζει μόνο τη φυλακή μέσα στη φυλακή, δεν αποτρέπει τον </w:t>
      </w:r>
      <w:proofErr w:type="spellStart"/>
      <w:r>
        <w:rPr>
          <w:rFonts w:eastAsia="Times New Roman"/>
          <w:szCs w:val="24"/>
        </w:rPr>
        <w:t>εκβαρβαρισμό</w:t>
      </w:r>
      <w:proofErr w:type="spellEnd"/>
      <w:r>
        <w:rPr>
          <w:rFonts w:eastAsia="Times New Roman"/>
          <w:szCs w:val="24"/>
        </w:rPr>
        <w:t xml:space="preserve"> και την</w:t>
      </w:r>
      <w:r>
        <w:rPr>
          <w:rFonts w:eastAsia="Times New Roman"/>
          <w:szCs w:val="24"/>
        </w:rPr>
        <w:t xml:space="preserve"> υποτροπή εντός των τειχών, αλλά αποκαθιστά και τη χαμένη τιμή της χώρας μας όσον αφορά τον σεβασμό των ανθρωπίνων δικαιωμάτων. Μας απάλλαξε </w:t>
      </w:r>
      <w:r>
        <w:rPr>
          <w:rFonts w:eastAsia="Times New Roman"/>
          <w:szCs w:val="24"/>
        </w:rPr>
        <w:lastRenderedPageBreak/>
        <w:t>από πρόστιμα εκατομμυρίων. Οι μόνες χώρες εναντίον των οποίων η Διεθνής Επιτροπή Βασανιστηρίων είχε εκδώσει δημόσια</w:t>
      </w:r>
      <w:r>
        <w:rPr>
          <w:rFonts w:eastAsia="Times New Roman"/>
          <w:szCs w:val="24"/>
        </w:rPr>
        <w:t xml:space="preserve"> δήλωση αποδοκιμασίας ήταν τρεις: Τουρκία, Ρωσία και Ελλάδα.</w:t>
      </w:r>
    </w:p>
    <w:p w14:paraId="63410627" w14:textId="77777777" w:rsidR="000640C0" w:rsidRDefault="00F37498">
      <w:pPr>
        <w:spacing w:line="600" w:lineRule="auto"/>
        <w:ind w:firstLine="720"/>
        <w:jc w:val="both"/>
        <w:rPr>
          <w:rFonts w:eastAsia="Times New Roman"/>
          <w:szCs w:val="24"/>
        </w:rPr>
      </w:pPr>
      <w:r>
        <w:rPr>
          <w:rFonts w:eastAsia="Times New Roman"/>
          <w:szCs w:val="24"/>
        </w:rPr>
        <w:t>Αν ανατρέξει δε κανείς στα στατιστικά στοιχεία της Αστυνομίας την τριετία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2017, θα διαπιστώσει ότι τα σοβαρά εγκλήματα μειώθηκαν. Ο δε νόμος δεν αφορά ποινές ισόβιας κάθειρξης, ενώ η παράτ</w:t>
      </w:r>
      <w:r>
        <w:rPr>
          <w:rFonts w:eastAsia="Times New Roman"/>
          <w:szCs w:val="24"/>
        </w:rPr>
        <w:t>ασή του επιφέρει και διορθώσεις σημαντικές και συμπληρώσεις στο άρθρο 110Α του Ποινικού Κώδικα, ενισχύοντας τον ρόλο του δικαστή, προκειμένου να αποφεύγονται φαινόμενα κατάχρησης με επίκληση την αναπηρική ιδιότητα για την αποφυλάκιση, με χαρακτηριστική περ</w:t>
      </w:r>
      <w:r>
        <w:rPr>
          <w:rFonts w:eastAsia="Times New Roman"/>
          <w:szCs w:val="24"/>
        </w:rPr>
        <w:t>ίπτωση αυτή του Αριστείδη Φλώρου.</w:t>
      </w:r>
    </w:p>
    <w:p w14:paraId="63410628" w14:textId="77777777" w:rsidR="000640C0" w:rsidRDefault="00F37498">
      <w:pPr>
        <w:spacing w:line="600" w:lineRule="auto"/>
        <w:ind w:firstLine="720"/>
        <w:jc w:val="both"/>
        <w:rPr>
          <w:rFonts w:eastAsia="Times New Roman"/>
          <w:szCs w:val="24"/>
        </w:rPr>
      </w:pPr>
      <w:r>
        <w:rPr>
          <w:rFonts w:eastAsia="Times New Roman"/>
          <w:szCs w:val="24"/>
        </w:rPr>
        <w:t xml:space="preserve">Κυρίες και κύριοι συνάδελφοι της Αντιπολίτευσης, μια μόνιμη αντίφαση διαπερνά τον δημόσιο λόγο σας αλλά και τις πολιτικές τις οποίες ασκήσατε στους τομείς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και της </w:t>
      </w:r>
      <w:r>
        <w:rPr>
          <w:rFonts w:eastAsia="Times New Roman"/>
          <w:szCs w:val="24"/>
        </w:rPr>
        <w:t>δ</w:t>
      </w:r>
      <w:r>
        <w:rPr>
          <w:rFonts w:eastAsia="Times New Roman"/>
          <w:szCs w:val="24"/>
        </w:rPr>
        <w:t>ικαιοσύνης. Ασυλία και ασυδοσία, δι</w:t>
      </w:r>
      <w:r>
        <w:rPr>
          <w:rFonts w:eastAsia="Times New Roman"/>
          <w:szCs w:val="24"/>
        </w:rPr>
        <w:t>αφάνεια και αυθαι</w:t>
      </w:r>
      <w:r>
        <w:rPr>
          <w:rFonts w:eastAsia="Times New Roman"/>
          <w:szCs w:val="24"/>
        </w:rPr>
        <w:lastRenderedPageBreak/>
        <w:t xml:space="preserve">ρεσία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διασπάθιση, δωροδοκίες, συναλλαγές, φαίνεται να ήταν η καύσιμη ύλη της μηχανής τους κράτους και συστατικό στοιχείο της πολιτικής σας.</w:t>
      </w:r>
    </w:p>
    <w:p w14:paraId="6341062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το δόγμα «Νόμος και Τάξη», μια </w:t>
      </w:r>
      <w:proofErr w:type="spellStart"/>
      <w:r>
        <w:rPr>
          <w:rFonts w:eastAsia="Times New Roman" w:cs="Times New Roman"/>
          <w:szCs w:val="24"/>
        </w:rPr>
        <w:t>προνεωτερική</w:t>
      </w:r>
      <w:proofErr w:type="spellEnd"/>
      <w:r>
        <w:rPr>
          <w:rFonts w:eastAsia="Times New Roman" w:cs="Times New Roman"/>
          <w:szCs w:val="24"/>
        </w:rPr>
        <w:t xml:space="preserve"> αντίληψη τ</w:t>
      </w:r>
      <w:r>
        <w:rPr>
          <w:rFonts w:eastAsia="Times New Roman" w:cs="Times New Roman"/>
          <w:szCs w:val="24"/>
        </w:rPr>
        <w:t xml:space="preserve">ου σωφρονισμού, που εδράζεται στο νομικό έκτρωμα -θα πω εγώ- του </w:t>
      </w:r>
      <w:proofErr w:type="spellStart"/>
      <w:r>
        <w:rPr>
          <w:rFonts w:eastAsia="Times New Roman" w:cs="Times New Roman"/>
          <w:szCs w:val="24"/>
        </w:rPr>
        <w:t>δικαι</w:t>
      </w:r>
      <w:r>
        <w:rPr>
          <w:rFonts w:eastAsia="Times New Roman" w:cs="Times New Roman"/>
          <w:szCs w:val="24"/>
        </w:rPr>
        <w:t>ϊ</w:t>
      </w:r>
      <w:r>
        <w:rPr>
          <w:rFonts w:eastAsia="Times New Roman" w:cs="Times New Roman"/>
          <w:szCs w:val="24"/>
        </w:rPr>
        <w:t>κού</w:t>
      </w:r>
      <w:proofErr w:type="spellEnd"/>
      <w:r>
        <w:rPr>
          <w:rFonts w:eastAsia="Times New Roman" w:cs="Times New Roman"/>
          <w:szCs w:val="24"/>
        </w:rPr>
        <w:t xml:space="preserve"> πολιτισμού, που ακούει στο όνομα «φυλακές τύπου </w:t>
      </w:r>
      <w:r>
        <w:rPr>
          <w:rFonts w:eastAsia="Times New Roman" w:cs="Times New Roman"/>
          <w:szCs w:val="24"/>
        </w:rPr>
        <w:t>Γ΄</w:t>
      </w:r>
      <w:r>
        <w:rPr>
          <w:rFonts w:eastAsia="Times New Roman" w:cs="Times New Roman"/>
          <w:szCs w:val="24"/>
        </w:rPr>
        <w:t>» και που θέλετε να επαναφέρετε. Και συνιστά μια ενοχλητική παραφωνία στο κράτος δικαίου και στην πολιτεία και σε κάθε πολιτεία που</w:t>
      </w:r>
      <w:r>
        <w:rPr>
          <w:rFonts w:eastAsia="Times New Roman" w:cs="Times New Roman"/>
          <w:szCs w:val="24"/>
        </w:rPr>
        <w:t xml:space="preserve"> θέλει να </w:t>
      </w:r>
      <w:proofErr w:type="spellStart"/>
      <w:r>
        <w:rPr>
          <w:rFonts w:eastAsia="Times New Roman" w:cs="Times New Roman"/>
          <w:szCs w:val="24"/>
        </w:rPr>
        <w:t>αυτοπροσδιορίζεται</w:t>
      </w:r>
      <w:proofErr w:type="spellEnd"/>
      <w:r>
        <w:rPr>
          <w:rFonts w:eastAsia="Times New Roman" w:cs="Times New Roman"/>
          <w:szCs w:val="24"/>
        </w:rPr>
        <w:t xml:space="preserve"> ευνομούμενη.</w:t>
      </w:r>
    </w:p>
    <w:p w14:paraId="6341062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προσφιλής θέση, λοιπόν, «καταδικάζουμε τη βία απ’ όπου κι </w:t>
      </w:r>
      <w:r>
        <w:rPr>
          <w:rFonts w:eastAsia="Times New Roman" w:cs="Times New Roman"/>
          <w:szCs w:val="24"/>
        </w:rPr>
        <w:t>α</w:t>
      </w:r>
      <w:r>
        <w:rPr>
          <w:rFonts w:eastAsia="Times New Roman" w:cs="Times New Roman"/>
          <w:szCs w:val="24"/>
        </w:rPr>
        <w:t xml:space="preserve">ν προέρχεται» γίνεται και </w:t>
      </w:r>
      <w:r>
        <w:rPr>
          <w:rFonts w:eastAsia="Times New Roman" w:cs="Times New Roman"/>
          <w:szCs w:val="24"/>
        </w:rPr>
        <w:t>δ</w:t>
      </w:r>
      <w:r>
        <w:rPr>
          <w:rFonts w:eastAsia="Times New Roman" w:cs="Times New Roman"/>
          <w:szCs w:val="24"/>
        </w:rPr>
        <w:t xml:space="preserve">ούρειος </w:t>
      </w:r>
      <w:r>
        <w:rPr>
          <w:rFonts w:eastAsia="Times New Roman" w:cs="Times New Roman"/>
          <w:szCs w:val="24"/>
        </w:rPr>
        <w:t>ί</w:t>
      </w:r>
      <w:r>
        <w:rPr>
          <w:rFonts w:eastAsia="Times New Roman" w:cs="Times New Roman"/>
          <w:szCs w:val="24"/>
        </w:rPr>
        <w:t>ππος αυτή τη στιγμή άλωσης του δημοσίου πανεπιστημίου, της κατάργησης του ασύλου και του άρθρου 16. Από τους μαθητές-</w:t>
      </w:r>
      <w:r>
        <w:rPr>
          <w:rFonts w:eastAsia="Times New Roman" w:cs="Times New Roman"/>
          <w:szCs w:val="24"/>
        </w:rPr>
        <w:t>πελάτες, από την απόλυση τότε δυόμισ</w:t>
      </w:r>
      <w:r>
        <w:rPr>
          <w:rFonts w:eastAsia="Times New Roman" w:cs="Times New Roman"/>
          <w:szCs w:val="24"/>
        </w:rPr>
        <w:t>ι</w:t>
      </w:r>
      <w:r>
        <w:rPr>
          <w:rFonts w:eastAsia="Times New Roman" w:cs="Times New Roman"/>
          <w:szCs w:val="24"/>
        </w:rPr>
        <w:t xml:space="preserve"> χιλιάδων εκπαιδευτικών της τεχνικής εκπαίδευσης, διακαής πόθος είναι ένας: Ιδιωτικοποίηση των πανεπιστημίων δι</w:t>
      </w:r>
      <w:r>
        <w:rPr>
          <w:rFonts w:eastAsia="Times New Roman" w:cs="Times New Roman"/>
          <w:szCs w:val="24"/>
        </w:rPr>
        <w:t>ά</w:t>
      </w:r>
      <w:r>
        <w:rPr>
          <w:rFonts w:eastAsia="Times New Roman" w:cs="Times New Roman"/>
          <w:szCs w:val="24"/>
        </w:rPr>
        <w:t xml:space="preserve"> της απαξίωσης και της κατασυκοφάντησης.</w:t>
      </w:r>
    </w:p>
    <w:p w14:paraId="6341062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lastRenderedPageBreak/>
        <w:t>Θα μου πει κάποιος εύλογα</w:t>
      </w:r>
      <w:r>
        <w:rPr>
          <w:rFonts w:eastAsia="Times New Roman" w:cs="Times New Roman"/>
          <w:szCs w:val="24"/>
        </w:rPr>
        <w:t>:</w:t>
      </w:r>
      <w:r>
        <w:rPr>
          <w:rFonts w:eastAsia="Times New Roman" w:cs="Times New Roman"/>
          <w:szCs w:val="24"/>
        </w:rPr>
        <w:t xml:space="preserve"> τα ναρκωτικά. Αναφέρθηκε σε αυτό και ο </w:t>
      </w:r>
      <w:r>
        <w:rPr>
          <w:rFonts w:eastAsia="Times New Roman" w:cs="Times New Roman"/>
          <w:szCs w:val="24"/>
        </w:rPr>
        <w:t>συνάδελφος -νομίζω- από το Ποτάμι. Ναι, τα ναρκωτικά είναι μάστιγα! Γίνεται εντός του χώρου του πανεπιστημίου διακίνησή τους; Ας παρέμβει η Αστυνομία. Ο νόμος περί ασύλου είναι σαφέστατος και επαρκέστατος. Γιατί δεν καλεί την Αστυνομία το πρυτανικό συμβούλ</w:t>
      </w:r>
      <w:r>
        <w:rPr>
          <w:rFonts w:eastAsia="Times New Roman" w:cs="Times New Roman"/>
          <w:szCs w:val="24"/>
        </w:rPr>
        <w:t>ιο, εάν διαπράττεται κακούργημα; Είναι λογικό να κλείνει το πανεπιστήμιο, όταν η διακίνηση, η εμπορία φέρεται να γίνεται εκτός του χώρου του πανεπιστημίου πλησίον;</w:t>
      </w:r>
    </w:p>
    <w:p w14:paraId="6341062C" w14:textId="77777777" w:rsidR="000640C0" w:rsidRDefault="00F37498">
      <w:pPr>
        <w:spacing w:line="600" w:lineRule="auto"/>
        <w:ind w:firstLine="720"/>
        <w:jc w:val="both"/>
        <w:rPr>
          <w:rFonts w:eastAsia="Times New Roman" w:cs="Times New Roman"/>
          <w:color w:val="000000" w:themeColor="text1"/>
          <w:szCs w:val="24"/>
        </w:rPr>
      </w:pPr>
      <w:r w:rsidRPr="00063197">
        <w:rPr>
          <w:rFonts w:eastAsia="Times New Roman" w:cs="Times New Roman"/>
          <w:color w:val="000000" w:themeColor="text1"/>
          <w:szCs w:val="24"/>
        </w:rPr>
        <w:t xml:space="preserve">Το αφήγημά σας, όμως, περί βίας και ανομίας με αφορμή τα ναρκωτικά και τον </w:t>
      </w:r>
      <w:r>
        <w:rPr>
          <w:rFonts w:eastAsia="Times New Roman" w:cs="Times New Roman"/>
          <w:color w:val="000000" w:themeColor="text1"/>
          <w:szCs w:val="24"/>
        </w:rPr>
        <w:t>«</w:t>
      </w:r>
      <w:proofErr w:type="spellStart"/>
      <w:r w:rsidRPr="00063197">
        <w:rPr>
          <w:rFonts w:eastAsia="Times New Roman" w:cs="Times New Roman"/>
          <w:color w:val="000000" w:themeColor="text1"/>
          <w:szCs w:val="24"/>
        </w:rPr>
        <w:t>Ρουβίκωνα</w:t>
      </w:r>
      <w:proofErr w:type="spellEnd"/>
      <w:r>
        <w:rPr>
          <w:rFonts w:eastAsia="Times New Roman" w:cs="Times New Roman"/>
          <w:color w:val="000000" w:themeColor="text1"/>
          <w:szCs w:val="24"/>
        </w:rPr>
        <w:t>»</w:t>
      </w:r>
      <w:r w:rsidRPr="00063197">
        <w:rPr>
          <w:rFonts w:eastAsia="Times New Roman" w:cs="Times New Roman"/>
          <w:color w:val="000000" w:themeColor="text1"/>
          <w:szCs w:val="24"/>
        </w:rPr>
        <w:t xml:space="preserve"> στη Φ</w:t>
      </w:r>
      <w:r w:rsidRPr="00063197">
        <w:rPr>
          <w:rFonts w:eastAsia="Times New Roman" w:cs="Times New Roman"/>
          <w:color w:val="000000" w:themeColor="text1"/>
          <w:szCs w:val="24"/>
        </w:rPr>
        <w:t xml:space="preserve">ιλοσοφική γίνεται για να </w:t>
      </w:r>
      <w:proofErr w:type="spellStart"/>
      <w:r w:rsidRPr="00063197">
        <w:rPr>
          <w:rFonts w:eastAsia="Times New Roman" w:cs="Times New Roman"/>
          <w:color w:val="000000" w:themeColor="text1"/>
          <w:szCs w:val="24"/>
        </w:rPr>
        <w:t>ριφθεί</w:t>
      </w:r>
      <w:proofErr w:type="spellEnd"/>
      <w:r w:rsidRPr="00063197">
        <w:rPr>
          <w:rFonts w:eastAsia="Times New Roman" w:cs="Times New Roman"/>
          <w:color w:val="000000" w:themeColor="text1"/>
          <w:szCs w:val="24"/>
        </w:rPr>
        <w:t xml:space="preserve"> ο κύβος και να κηρύξετε τον πόλεμο στο δημόσιο πανεπιστήμιο, να το μεταλλάξετε σε ένα κέντρο εξυπηρέτησης πελατών. </w:t>
      </w:r>
    </w:p>
    <w:p w14:paraId="6341062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Ναι, κυρίες και κύριοι συνάδελφοι, καταδικάζετε τη βία απ’ όπου κι αν προέρχεται. Μόνο που ενίοτε αυτό γίνετ</w:t>
      </w:r>
      <w:r>
        <w:rPr>
          <w:rFonts w:eastAsia="Times New Roman" w:cs="Times New Roman"/>
          <w:szCs w:val="24"/>
        </w:rPr>
        <w:t xml:space="preserve">αι και το φύλλο συκής για να επικροτείτε μια άλλη βία, τη βία του νεοφιλελευθερισμού, των απολύσεων και των περικοπών, αλλά και την ακροδεξιά βία και τους εθνικιστικούς παροξυσμούς. Άλλωστε, η </w:t>
      </w:r>
      <w:r>
        <w:rPr>
          <w:rFonts w:eastAsia="Times New Roman" w:cs="Times New Roman"/>
          <w:szCs w:val="24"/>
        </w:rPr>
        <w:lastRenderedPageBreak/>
        <w:t>μήτρα της βίας εν Ελλάδι είναι η Αριστερά και όχι η Χρυσή Αυγή,</w:t>
      </w:r>
      <w:r>
        <w:rPr>
          <w:rFonts w:eastAsia="Times New Roman" w:cs="Times New Roman"/>
          <w:szCs w:val="24"/>
        </w:rPr>
        <w:t xml:space="preserve"> κατά παλαιότερη δήλωση του Αρχηγού της Αξιωματικής Αντιπολίτευσης και γι’ αυτό θα πρέπει -όπως μας είπε ένα άλλο πρωτοκλασάτο στέλεχός σας- με θεσμικές ενέργειες και κρατικές παρεμβάσεις να μην αναλάβει ποτέ ξανά τη διακυβέρνηση η Αριστερά. Μπορείτε κιόλα</w:t>
      </w:r>
      <w:r>
        <w:rPr>
          <w:rFonts w:eastAsia="Times New Roman" w:cs="Times New Roman"/>
          <w:szCs w:val="24"/>
        </w:rPr>
        <w:t>ς να τη βγάλετε -δεν ξέρω- και εκτός νόμου!</w:t>
      </w:r>
    </w:p>
    <w:p w14:paraId="6341062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Καταδικάζουμε, λοιπόν, τη βία απ’ όπου και εάν προέρχεται. Προ μηνών -επιτρέψτε μου την αναφορά- είχαν επιτεθεί με μανία στον Δήμαρχο της Θεσσαλονίκης και βοούσαν τα κοινωνικά μέσα δικτύωσης από δηλώσεις στελεχών</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κατά τις οποίες έπαθε αυτό που του άξιζε γιατί είναι ένας προδότης! Όταν, λοιπόν, καταδικάζετε τη βία απ’ όπου κι αν προέρχεται, ας την καταδικάζετε και όσον αφορά ρατσιστικές, </w:t>
      </w:r>
      <w:proofErr w:type="spellStart"/>
      <w:r>
        <w:rPr>
          <w:rFonts w:eastAsia="Times New Roman" w:cs="Times New Roman"/>
          <w:szCs w:val="24"/>
        </w:rPr>
        <w:t>ομοφοβικές</w:t>
      </w:r>
      <w:proofErr w:type="spellEnd"/>
      <w:r>
        <w:rPr>
          <w:rFonts w:eastAsia="Times New Roman" w:cs="Times New Roman"/>
          <w:szCs w:val="24"/>
        </w:rPr>
        <w:t xml:space="preserve"> ενέργειες, εθνικιστικές εξαλλοσύνες, φασιστικά παραληρήματα. Δ</w:t>
      </w:r>
      <w:r>
        <w:rPr>
          <w:rFonts w:eastAsia="Times New Roman" w:cs="Times New Roman"/>
          <w:szCs w:val="24"/>
        </w:rPr>
        <w:t>ιότι, εάν δεν το κάνουμε, τότε αυτό το φύλλο συκής θα γίνει κουτί της Πανδώρας και θα ξεπηδήσουν μαινόμενα πλήθη, θα ξεπηδήσουν οι κυρ</w:t>
      </w:r>
      <w:r>
        <w:rPr>
          <w:rFonts w:eastAsia="Times New Roman" w:cs="Times New Roman"/>
          <w:szCs w:val="24"/>
        </w:rPr>
        <w:t>-</w:t>
      </w:r>
      <w:proofErr w:type="spellStart"/>
      <w:r>
        <w:rPr>
          <w:rFonts w:eastAsia="Times New Roman" w:cs="Times New Roman"/>
          <w:szCs w:val="24"/>
        </w:rPr>
        <w:t>Παντελήδες</w:t>
      </w:r>
      <w:proofErr w:type="spellEnd"/>
      <w:r>
        <w:rPr>
          <w:rFonts w:eastAsia="Times New Roman" w:cs="Times New Roman"/>
          <w:szCs w:val="24"/>
        </w:rPr>
        <w:t xml:space="preserve"> που λιντσάρουν μανιωδώς ανυπεράσπιστους, αδύναμους ανθρώπους, διότι γι’ αυτούς δεν είναι άνθρωποι, είναι υπάνθρωποι και δεν αξίζουν το όνομα του ανθρώπου. Θα βγουν αγανακτισμένοι γονείς και σύλλογοι, που φράζουν την πόρτα του σχολείου και στερούν το δικαί</w:t>
      </w:r>
      <w:r>
        <w:rPr>
          <w:rFonts w:eastAsia="Times New Roman" w:cs="Times New Roman"/>
          <w:szCs w:val="24"/>
        </w:rPr>
        <w:t xml:space="preserve">ωμα στη γνώση σε παιδιά που πιστεύουν σε έναν άλλο </w:t>
      </w:r>
      <w:r>
        <w:rPr>
          <w:rFonts w:eastAsia="Times New Roman" w:cs="Times New Roman"/>
          <w:szCs w:val="24"/>
        </w:rPr>
        <w:t>θ</w:t>
      </w:r>
      <w:r>
        <w:rPr>
          <w:rFonts w:eastAsia="Times New Roman" w:cs="Times New Roman"/>
          <w:szCs w:val="24"/>
        </w:rPr>
        <w:t xml:space="preserve">εό και μιλούν μια άλλη γλώσσα, γιατί ενδεχομένως και αυτά δεν ανήκουν στην κατηγορία των ανθρώπων. Θα βγουν τάγματα εφόδου, που θέλουν να αφανίσουν πρόσφυγες, μετανάστες και κάθε πολίτη που υπερασπίζεται </w:t>
      </w:r>
      <w:r>
        <w:rPr>
          <w:rFonts w:eastAsia="Times New Roman" w:cs="Times New Roman"/>
          <w:szCs w:val="24"/>
        </w:rPr>
        <w:t>κοινωνικά και πολιτικά δικαιώματα.</w:t>
      </w:r>
    </w:p>
    <w:p w14:paraId="6341062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Αυτή την κοινωνία θέλουμε; Αυτή θα είναι η Ελλάδα που ονειρευόμαστε μετά τα μνημόνια ή θέλουμε μία Ελλάδα της χρηστής διοίκησης, μια ευνομούμενη πολιτεία, ένα κράτος δικαίου; Θέλουμε, όμως, και ανθρωπισμό και κάποιες αξίε</w:t>
      </w:r>
      <w:r>
        <w:rPr>
          <w:rFonts w:eastAsia="Times New Roman" w:cs="Times New Roman"/>
          <w:szCs w:val="24"/>
        </w:rPr>
        <w:t>ς και δημοκρατία.</w:t>
      </w:r>
    </w:p>
    <w:p w14:paraId="6341063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3410631" w14:textId="77777777" w:rsidR="000640C0" w:rsidRDefault="00F37498">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63410632" w14:textId="77777777" w:rsidR="000640C0" w:rsidRDefault="00F37498">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η κ</w:t>
      </w:r>
      <w:r>
        <w:rPr>
          <w:rFonts w:eastAsia="Times New Roman"/>
          <w:bCs/>
          <w:szCs w:val="24"/>
        </w:rPr>
        <w:t>.</w:t>
      </w:r>
      <w:r>
        <w:rPr>
          <w:rFonts w:eastAsia="Times New Roman"/>
          <w:bCs/>
          <w:szCs w:val="24"/>
        </w:rPr>
        <w:t xml:space="preserve"> Σταματάκη από τον ΣΥΡΙΖΑ. Θα ακολουθήσει ο Κοινοβουλευτικός Εκπρόσωπος των Ανεξαρτήτων Ελλήνων. Απομένει ακόμα ένας ομιλη</w:t>
      </w:r>
      <w:r>
        <w:rPr>
          <w:rFonts w:eastAsia="Times New Roman"/>
          <w:bCs/>
          <w:szCs w:val="24"/>
        </w:rPr>
        <w:t>τής και θα μπούμε στη διαδικασία των δευτερολογιών, αφού προηγηθεί η παρέμβαση του Υπουργού</w:t>
      </w:r>
      <w:r>
        <w:rPr>
          <w:rFonts w:eastAsia="Times New Roman"/>
          <w:bCs/>
          <w:szCs w:val="24"/>
        </w:rPr>
        <w:t xml:space="preserve"> </w:t>
      </w:r>
      <w:r>
        <w:rPr>
          <w:rFonts w:eastAsia="Times New Roman"/>
          <w:bCs/>
          <w:szCs w:val="24"/>
        </w:rPr>
        <w:t>κ. Καλογήρου.</w:t>
      </w:r>
    </w:p>
    <w:p w14:paraId="63410633" w14:textId="77777777" w:rsidR="000640C0" w:rsidRDefault="00F37498">
      <w:pPr>
        <w:spacing w:line="600" w:lineRule="auto"/>
        <w:ind w:firstLine="720"/>
        <w:jc w:val="both"/>
        <w:rPr>
          <w:rFonts w:eastAsia="Times New Roman"/>
          <w:bCs/>
          <w:szCs w:val="24"/>
        </w:rPr>
      </w:pPr>
      <w:r>
        <w:rPr>
          <w:rFonts w:eastAsia="Times New Roman"/>
          <w:bCs/>
          <w:szCs w:val="24"/>
        </w:rPr>
        <w:t>Ορίστε, κυρία συνάδελφε, έχετε τον λόγο.</w:t>
      </w:r>
    </w:p>
    <w:p w14:paraId="63410634" w14:textId="77777777" w:rsidR="000640C0" w:rsidRDefault="00F37498">
      <w:pPr>
        <w:spacing w:line="600" w:lineRule="auto"/>
        <w:ind w:firstLine="720"/>
        <w:jc w:val="both"/>
        <w:rPr>
          <w:rFonts w:eastAsia="Times New Roman"/>
          <w:bCs/>
          <w:szCs w:val="24"/>
        </w:rPr>
      </w:pPr>
      <w:r w:rsidRPr="00B00102">
        <w:rPr>
          <w:rFonts w:eastAsia="Times New Roman"/>
          <w:b/>
          <w:bCs/>
          <w:szCs w:val="24"/>
        </w:rPr>
        <w:t xml:space="preserve">ΕΛΕΝΗ ΣΤΑΜΑΤΑΚΗ: </w:t>
      </w:r>
      <w:r>
        <w:rPr>
          <w:rFonts w:eastAsia="Times New Roman"/>
          <w:bCs/>
          <w:szCs w:val="24"/>
        </w:rPr>
        <w:t>Ευχαριστώ πολύ, κύριε Πρόεδρε.</w:t>
      </w:r>
    </w:p>
    <w:p w14:paraId="63410635" w14:textId="77777777" w:rsidR="000640C0" w:rsidRDefault="00F37498">
      <w:pPr>
        <w:spacing w:line="600" w:lineRule="auto"/>
        <w:ind w:firstLine="720"/>
        <w:jc w:val="both"/>
        <w:rPr>
          <w:rFonts w:eastAsia="Times New Roman"/>
          <w:bCs/>
          <w:szCs w:val="24"/>
        </w:rPr>
      </w:pPr>
      <w:r>
        <w:rPr>
          <w:rFonts w:eastAsia="Times New Roman"/>
          <w:bCs/>
          <w:szCs w:val="24"/>
        </w:rPr>
        <w:t>Κύριοι Υπουργοί, κυρίες και κύριοι συνάδελφοι, πριν μιλήσω γι</w:t>
      </w:r>
      <w:r>
        <w:rPr>
          <w:rFonts w:eastAsia="Times New Roman"/>
          <w:bCs/>
          <w:szCs w:val="24"/>
        </w:rPr>
        <w:t>α το σχέδιο νόμου, θα ήθελα να αναφερθώ στην τροπολογία του Υπουργείου για την παράταση των ρυθμίσεων, για την αποσυμφόρηση των φυλακών, η οποία δέχτηκε τα πυρά όλης της Αντιπολίτευσης και λοιδορήθηκε κατά τη διάρκεια της συζήτησης στις επιτροπές.</w:t>
      </w:r>
    </w:p>
    <w:p w14:paraId="6341063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Θεωρώ ότ</w:t>
      </w:r>
      <w:r>
        <w:rPr>
          <w:rFonts w:eastAsia="Times New Roman" w:cs="Times New Roman"/>
          <w:szCs w:val="24"/>
        </w:rPr>
        <w:t>ι η ρύθμιση είναι σημαντική, γιατί αφορά τον σεβασμό των ανθρωπίνων δικαιωμάτων και, μάλιστα, μιας πολύ ιδιαίτερης και ευαίσθητης ομάδας ανθρώπων, δηλαδή των κρατουμένων στα σωφρονιστικά ιδρύματα, στα καταστήματα κράτησης, όπου ο αριθμός των κρατουμένων υπ</w:t>
      </w:r>
      <w:r>
        <w:rPr>
          <w:rFonts w:eastAsia="Times New Roman" w:cs="Times New Roman"/>
          <w:szCs w:val="24"/>
        </w:rPr>
        <w:t>ερβαίνει κατά πολύ τις διαθέσιμες θέσεις και δυσκολεύει κατά πολύ την καθημερινότητα των κρατουμένων και δημιουργεί έκρυθμες</w:t>
      </w:r>
      <w:r w:rsidRPr="002E53E7">
        <w:rPr>
          <w:rFonts w:eastAsia="Times New Roman" w:cs="Times New Roman"/>
          <w:szCs w:val="24"/>
        </w:rPr>
        <w:t xml:space="preserve"> </w:t>
      </w:r>
      <w:r>
        <w:rPr>
          <w:rFonts w:eastAsia="Times New Roman" w:cs="Times New Roman"/>
          <w:szCs w:val="24"/>
        </w:rPr>
        <w:t>καταστάσεις.</w:t>
      </w:r>
    </w:p>
    <w:p w14:paraId="6341063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Είναι θλιβερό ότι από την ψήφιση του ν.4322/2015 η Αντιπολίτευση έχει επιδοθεί σε ένα ρεσιτάλ συκοφαντίας, με πλαστά σ</w:t>
      </w:r>
      <w:r>
        <w:rPr>
          <w:rFonts w:eastAsia="Times New Roman" w:cs="Times New Roman"/>
          <w:szCs w:val="24"/>
        </w:rPr>
        <w:t>τοιχεία, για να καλλιεργήσει αίσθημα ανασφάλειας στους πολίτες και τελικά να διατηρηθεί αυτή η κατάσταση που εξαθλιώνει τους ανθρώπους.</w:t>
      </w:r>
    </w:p>
    <w:p w14:paraId="6341063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Για εμάς είναι τιμή που ψηφίσαμε τον νόμο Παρασκευόπουλου και είναι τιμή για τον ίδιο που το όνομά του συνδέθηκε με ουσι</w:t>
      </w:r>
      <w:r>
        <w:rPr>
          <w:rFonts w:eastAsia="Times New Roman" w:cs="Times New Roman"/>
          <w:szCs w:val="24"/>
        </w:rPr>
        <w:t xml:space="preserve">αστικές αλλαγές στο σύστημα κράτησης, γιατί πιστεύουμε ότι ένα κράτος δικαίου πρέπει να δίνει ευκαιρίες σωφρονισμού και ένταξης στους παραβάτες του νόμου και, πάντως, πρέπει να σέβεται την ίδια την ανθρώπινη ύπαρξη πάνω από κάθε άλλη αξία. </w:t>
      </w:r>
    </w:p>
    <w:p w14:paraId="6341063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Αυτή η </w:t>
      </w:r>
      <w:r w:rsidRPr="00FD1746">
        <w:rPr>
          <w:rFonts w:eastAsia="Times New Roman" w:cs="Times New Roman"/>
          <w:szCs w:val="24"/>
        </w:rPr>
        <w:t>επίπλαστ</w:t>
      </w:r>
      <w:r w:rsidRPr="00FD1746">
        <w:rPr>
          <w:rFonts w:eastAsia="Times New Roman" w:cs="Times New Roman"/>
          <w:szCs w:val="24"/>
        </w:rPr>
        <w:t>η</w:t>
      </w:r>
      <w:r>
        <w:rPr>
          <w:rFonts w:eastAsia="Times New Roman" w:cs="Times New Roman"/>
          <w:szCs w:val="24"/>
        </w:rPr>
        <w:t xml:space="preserve"> ανασφάλεια</w:t>
      </w:r>
      <w:r>
        <w:rPr>
          <w:rFonts w:eastAsia="Times New Roman" w:cs="Times New Roman"/>
          <w:szCs w:val="24"/>
        </w:rPr>
        <w:t>,</w:t>
      </w:r>
      <w:r>
        <w:rPr>
          <w:rFonts w:eastAsia="Times New Roman" w:cs="Times New Roman"/>
          <w:szCs w:val="24"/>
        </w:rPr>
        <w:t xml:space="preserve"> που στην πιο ακραία της έκφανση φτάνει στην ιδέα της αυτοδικίας, είναι αντικοινωνική και τελικά επικίνδυνη για την ίδια τη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λόγο, με κάθε τρόπο θα υπερασπιστούμε τις αξιοπρεπείς και ασφαλείς συνθήκες διαβίωσης στις φυλακές, όπως προκύπτει και από το πρόσφατο ψήφισμα των Υπουργών του Συμβουλίου της Ευρώπης και όπως επιβάλλουν τα διεθνή πρότυπα.</w:t>
      </w:r>
    </w:p>
    <w:p w14:paraId="6341063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Οι εκθέσεις της Ευρωπαϊκής Επ</w:t>
      </w:r>
      <w:r>
        <w:rPr>
          <w:rFonts w:eastAsia="Times New Roman" w:cs="Times New Roman"/>
          <w:szCs w:val="24"/>
        </w:rPr>
        <w:t xml:space="preserve">ιτροπής στο παρελθόν ήταν ντροπιαστικές για τη χώρα μας. Οι φυλακές ήταν </w:t>
      </w:r>
      <w:proofErr w:type="spellStart"/>
      <w:r>
        <w:rPr>
          <w:rFonts w:eastAsia="Times New Roman" w:cs="Times New Roman"/>
          <w:szCs w:val="24"/>
        </w:rPr>
        <w:t>υποστελεχωμένες</w:t>
      </w:r>
      <w:proofErr w:type="spellEnd"/>
      <w:r>
        <w:rPr>
          <w:rFonts w:eastAsia="Times New Roman" w:cs="Times New Roman"/>
          <w:szCs w:val="24"/>
        </w:rPr>
        <w:t>, η υγειονομική περίθαλψη ανεπαρκής, τα τετραγωνικά που αντιστοιχούσαν σε κάθε κρατούμενο λίγα, μια κατάσταση που είχε δημιουργηθεί από την πολιτική πολλών δεκαετιών. Η</w:t>
      </w:r>
      <w:r>
        <w:rPr>
          <w:rFonts w:eastAsia="Times New Roman" w:cs="Times New Roman"/>
          <w:szCs w:val="24"/>
        </w:rPr>
        <w:t xml:space="preserve"> προσπάθεια να αντιστραφεί ξεκίνησε από το 2015 και συνεχίζεται μέχρι σήμερα.</w:t>
      </w:r>
    </w:p>
    <w:p w14:paraId="6341063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Είναι χρέος του κάθε δημοκρατικού πολίτη να στηρίξει αυτή τη προσπάθεια </w:t>
      </w:r>
      <w:r>
        <w:rPr>
          <w:rFonts w:eastAsia="Times New Roman" w:cs="Times New Roman"/>
          <w:szCs w:val="24"/>
        </w:rPr>
        <w:t>απ</w:t>
      </w:r>
      <w:r>
        <w:rPr>
          <w:rFonts w:eastAsia="Times New Roman" w:cs="Times New Roman"/>
          <w:szCs w:val="24"/>
        </w:rPr>
        <w:t>έναντι στο σκοτάδι του εκδικητικού μίσους</w:t>
      </w:r>
      <w:r>
        <w:rPr>
          <w:rFonts w:eastAsia="Times New Roman" w:cs="Times New Roman"/>
          <w:szCs w:val="24"/>
        </w:rPr>
        <w:t>,</w:t>
      </w:r>
      <w:r>
        <w:rPr>
          <w:rFonts w:eastAsia="Times New Roman" w:cs="Times New Roman"/>
          <w:szCs w:val="24"/>
        </w:rPr>
        <w:t xml:space="preserve"> απέναντι σε αδύναμους ανθρώπους. Εξάλλου, από το</w:t>
      </w:r>
      <w:r>
        <w:rPr>
          <w:rFonts w:eastAsia="Times New Roman" w:cs="Times New Roman"/>
          <w:szCs w:val="24"/>
        </w:rPr>
        <w:t>ν</w:t>
      </w:r>
      <w:r>
        <w:rPr>
          <w:rFonts w:eastAsia="Times New Roman" w:cs="Times New Roman"/>
          <w:szCs w:val="24"/>
        </w:rPr>
        <w:t xml:space="preserve"> νόμο έχουν </w:t>
      </w:r>
      <w:r>
        <w:rPr>
          <w:rFonts w:eastAsia="Times New Roman" w:cs="Times New Roman"/>
          <w:szCs w:val="24"/>
        </w:rPr>
        <w:t xml:space="preserve">οριστεί αυστηρές προϋποθέσεις. Από το 2017 τα σκληρά κακουργήματα έχουν εξαιρεθεί από την </w:t>
      </w:r>
      <w:proofErr w:type="spellStart"/>
      <w:r>
        <w:rPr>
          <w:rFonts w:eastAsia="Times New Roman" w:cs="Times New Roman"/>
          <w:szCs w:val="24"/>
        </w:rPr>
        <w:t>αποσυμφορητική</w:t>
      </w:r>
      <w:proofErr w:type="spellEnd"/>
      <w:r>
        <w:rPr>
          <w:rFonts w:eastAsia="Times New Roman" w:cs="Times New Roman"/>
          <w:szCs w:val="24"/>
        </w:rPr>
        <w:t xml:space="preserve"> διάταξη. Υπήρξε απόλυτος αποκλεισμός σε αδικήματα όπως είναι η αρπαγή ανηλίκου, ο βιασμός, η αποπλάνηση παιδιών, η ασέλγεια σε ανήλικο έναντι αμοιβής, </w:t>
      </w:r>
      <w:r>
        <w:rPr>
          <w:rFonts w:eastAsia="Times New Roman" w:cs="Times New Roman"/>
          <w:szCs w:val="24"/>
        </w:rPr>
        <w:t>οι ένοπλες ληστείες από τις οποίες προκλήθηκαν θάνατοι. Βέβαια, αυτή η διάταξη είναι προσωρινή.</w:t>
      </w:r>
    </w:p>
    <w:p w14:paraId="6341063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Κυβέρνηση έχει δηλώσει την πρόθεσή της για </w:t>
      </w:r>
      <w:proofErr w:type="spellStart"/>
      <w:r>
        <w:rPr>
          <w:rFonts w:eastAsia="Times New Roman" w:cs="Times New Roman"/>
          <w:szCs w:val="24"/>
        </w:rPr>
        <w:t>εξορθολογισμό</w:t>
      </w:r>
      <w:proofErr w:type="spellEnd"/>
      <w:r>
        <w:rPr>
          <w:rFonts w:eastAsia="Times New Roman" w:cs="Times New Roman"/>
          <w:szCs w:val="24"/>
        </w:rPr>
        <w:t xml:space="preserve"> του συστήματος ποινών, για ένα σύστημα </w:t>
      </w:r>
      <w:r>
        <w:rPr>
          <w:rFonts w:eastAsia="Times New Roman" w:cs="Times New Roman"/>
          <w:szCs w:val="24"/>
        </w:rPr>
        <w:t>δ</w:t>
      </w:r>
      <w:r>
        <w:rPr>
          <w:rFonts w:eastAsia="Times New Roman" w:cs="Times New Roman"/>
          <w:szCs w:val="24"/>
        </w:rPr>
        <w:t>ικαιοσύνης που να στηρίζεται στους άξονες «ασφάλεια – ανθρωπι</w:t>
      </w:r>
      <w:r>
        <w:rPr>
          <w:rFonts w:eastAsia="Times New Roman" w:cs="Times New Roman"/>
          <w:szCs w:val="24"/>
        </w:rPr>
        <w:t xml:space="preserve">σμός – επανένταξη – διαφάνεια». </w:t>
      </w:r>
    </w:p>
    <w:p w14:paraId="6341063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Τώρα, σχετικά με το νομοσχέδιο που συζητάμε, θα ήθελα να επισημάνω ότι πρόκειται για ένα νομοσχέδιο το οποίο εκσυγχρονίζει τις διατάξεις του νόμου, </w:t>
      </w:r>
      <w:proofErr w:type="spellStart"/>
      <w:r>
        <w:rPr>
          <w:rFonts w:eastAsia="Times New Roman" w:cs="Times New Roman"/>
          <w:szCs w:val="24"/>
        </w:rPr>
        <w:t>εξορθολογίζει</w:t>
      </w:r>
      <w:proofErr w:type="spellEnd"/>
      <w:r>
        <w:rPr>
          <w:rFonts w:eastAsia="Times New Roman" w:cs="Times New Roman"/>
          <w:szCs w:val="24"/>
        </w:rPr>
        <w:t xml:space="preserve"> και μειώνει τη γραφειοκρατία και ενθαρρύνει τη συμμετοχή των </w:t>
      </w:r>
      <w:r>
        <w:rPr>
          <w:rFonts w:eastAsia="Times New Roman" w:cs="Times New Roman"/>
          <w:szCs w:val="24"/>
        </w:rPr>
        <w:t>πολιτών στα κοινά με την ανάληψη ευθυνών που δεν τους δημιουργούν προβλήματα.</w:t>
      </w:r>
    </w:p>
    <w:p w14:paraId="6341063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Συνάδελφοι και </w:t>
      </w:r>
      <w:proofErr w:type="spellStart"/>
      <w:r>
        <w:rPr>
          <w:rFonts w:eastAsia="Times New Roman" w:cs="Times New Roman"/>
          <w:szCs w:val="24"/>
        </w:rPr>
        <w:t>συναδέλφισσες</w:t>
      </w:r>
      <w:proofErr w:type="spellEnd"/>
      <w:r>
        <w:rPr>
          <w:rFonts w:eastAsia="Times New Roman" w:cs="Times New Roman"/>
          <w:szCs w:val="24"/>
        </w:rPr>
        <w:t>, έχουν αναλυτικά σταθεί στις διατάξεις του συγκεκριμένου νομοσχεδίου. Εγώ θα ήθελα να σταθώ σε δ</w:t>
      </w:r>
      <w:r>
        <w:rPr>
          <w:rFonts w:eastAsia="Times New Roman" w:cs="Times New Roman"/>
          <w:szCs w:val="24"/>
        </w:rPr>
        <w:t>ύ</w:t>
      </w:r>
      <w:r>
        <w:rPr>
          <w:rFonts w:eastAsia="Times New Roman" w:cs="Times New Roman"/>
          <w:szCs w:val="24"/>
        </w:rPr>
        <w:t xml:space="preserve">ο κυρίως διατάξεις: </w:t>
      </w:r>
    </w:p>
    <w:p w14:paraId="6341063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μ</w:t>
      </w:r>
      <w:r>
        <w:rPr>
          <w:rFonts w:eastAsia="Times New Roman" w:cs="Times New Roman"/>
          <w:szCs w:val="24"/>
        </w:rPr>
        <w:t>ί</w:t>
      </w:r>
      <w:r>
        <w:rPr>
          <w:rFonts w:eastAsia="Times New Roman" w:cs="Times New Roman"/>
          <w:szCs w:val="24"/>
        </w:rPr>
        <w:t xml:space="preserve">α είναι ότι εισάγεται </w:t>
      </w:r>
      <w:r>
        <w:rPr>
          <w:rFonts w:eastAsia="Times New Roman" w:cs="Times New Roman"/>
          <w:szCs w:val="24"/>
        </w:rPr>
        <w:t>υποχρεωτική δήλωση περιουσιακών στοιχείων των προσώπων που έχουν συνάψει σύμφωνο συμβίωσης. Με τον τρόπο αυτό</w:t>
      </w:r>
      <w:r>
        <w:rPr>
          <w:rFonts w:eastAsia="Times New Roman" w:cs="Times New Roman"/>
          <w:szCs w:val="24"/>
        </w:rPr>
        <w:t>ν</w:t>
      </w:r>
      <w:r>
        <w:rPr>
          <w:rFonts w:eastAsia="Times New Roman" w:cs="Times New Roman"/>
          <w:szCs w:val="24"/>
        </w:rPr>
        <w:t xml:space="preserve"> καλύπτεται ένα μεγάλο κενό μετά την επέκταση του συμφώνου συμβίωσης και την εξίσωση των δικαιωμάτων και των υποχρεώσεων με αυτά που συνεπάγεται η</w:t>
      </w:r>
      <w:r>
        <w:rPr>
          <w:rFonts w:eastAsia="Times New Roman" w:cs="Times New Roman"/>
          <w:szCs w:val="24"/>
        </w:rPr>
        <w:t xml:space="preserve"> σύναψη του γάμου. </w:t>
      </w:r>
    </w:p>
    <w:p w14:paraId="6341064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δεύτερο είναι ότι αποτρέπεται η περιττή επιβάρυνση γονέων και κηδεμόνων αλλά και μαθητών που συμμετέχουν σε σχολικές επιτροπές, περιορίζοντας την υποχρέωση της δήλωσης των στοιχείων μόνο στους προέδρους και στους διαχειριστές των τρα</w:t>
      </w:r>
      <w:r>
        <w:rPr>
          <w:rFonts w:eastAsia="Times New Roman" w:cs="Times New Roman"/>
          <w:szCs w:val="24"/>
        </w:rPr>
        <w:t xml:space="preserve">πεζικών λογαριασμών. Νομίζω ότι προστίθενται στους υπόχρεους όλα τα μέλη των επιτροπών διαγωνισμών, του Κεντρικού Συμβουλίου Πολεοδομικών Θεμάτων και Αμφισβητήσεων και όλων των </w:t>
      </w:r>
      <w:r>
        <w:rPr>
          <w:rFonts w:eastAsia="Times New Roman" w:cs="Times New Roman"/>
          <w:szCs w:val="24"/>
        </w:rPr>
        <w:t>Σ</w:t>
      </w:r>
      <w:r>
        <w:rPr>
          <w:rFonts w:eastAsia="Times New Roman" w:cs="Times New Roman"/>
          <w:szCs w:val="24"/>
        </w:rPr>
        <w:t>υμβουλίων Αρχιτεκτονικής, του Κεντρικού Αρχαιολογικού Συμβουλίου και του Κεντρ</w:t>
      </w:r>
      <w:r>
        <w:rPr>
          <w:rFonts w:eastAsia="Times New Roman" w:cs="Times New Roman"/>
          <w:szCs w:val="24"/>
        </w:rPr>
        <w:t xml:space="preserve">ικού Συμβουλίου Νεότερων Μνημείων. </w:t>
      </w:r>
    </w:p>
    <w:p w14:paraId="6341064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 αυτές τις διατάξεις και τις ρυθμίσεις εξασφαλίζονται η διαφάνεια και η ενίσχυση της εμπιστοσύνης των πολιτών στο κράτος δικαίου και στους θεσμούς. Η κοινωνία έχει ανάγκη απ’ αυτές τις αξίες.</w:t>
      </w:r>
    </w:p>
    <w:p w14:paraId="6341064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Ευχαριστώ πολύ.</w:t>
      </w:r>
    </w:p>
    <w:p w14:paraId="63410643" w14:textId="77777777" w:rsidR="000640C0" w:rsidRDefault="00F37498">
      <w:pPr>
        <w:spacing w:line="600" w:lineRule="auto"/>
        <w:ind w:firstLine="720"/>
        <w:jc w:val="center"/>
        <w:rPr>
          <w:rFonts w:eastAsia="Times New Roman" w:cs="Times New Roman"/>
          <w:szCs w:val="24"/>
        </w:rPr>
      </w:pPr>
      <w:r w:rsidRPr="005630D1">
        <w:rPr>
          <w:rFonts w:eastAsia="Times New Roman" w:cs="Times New Roman"/>
          <w:szCs w:val="24"/>
        </w:rPr>
        <w:t>(Χειροκροτ</w:t>
      </w:r>
      <w:r w:rsidRPr="005630D1">
        <w:rPr>
          <w:rFonts w:eastAsia="Times New Roman" w:cs="Times New Roman"/>
          <w:szCs w:val="24"/>
        </w:rPr>
        <w:t xml:space="preserve">ήματα από την </w:t>
      </w:r>
      <w:r>
        <w:rPr>
          <w:rFonts w:eastAsia="Times New Roman" w:cs="Times New Roman"/>
          <w:szCs w:val="24"/>
        </w:rPr>
        <w:t>π</w:t>
      </w:r>
      <w:r w:rsidRPr="005630D1">
        <w:rPr>
          <w:rFonts w:eastAsia="Times New Roman" w:cs="Times New Roman"/>
          <w:szCs w:val="24"/>
        </w:rPr>
        <w:t>τέρυγα του ΣΥΡΙΖΑ)</w:t>
      </w:r>
    </w:p>
    <w:p w14:paraId="63410644" w14:textId="77777777" w:rsidR="000640C0" w:rsidRDefault="00F37498">
      <w:pPr>
        <w:spacing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sidRPr="0087367F">
        <w:rPr>
          <w:rFonts w:eastAsia="Times New Roman" w:cs="Times New Roman"/>
          <w:b/>
          <w:szCs w:val="24"/>
        </w:rPr>
        <w:t>:</w:t>
      </w:r>
      <w:r>
        <w:rPr>
          <w:rFonts w:eastAsia="Times New Roman" w:cs="Times New Roman"/>
          <w:szCs w:val="24"/>
        </w:rPr>
        <w:t xml:space="preserve"> Τον λόγο έχει ο Κοινοβουλευτικός Εκπρόσωπος των Ανεξαρτήτων Ελλήνων</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Κατσίκης</w:t>
      </w:r>
      <w:proofErr w:type="spellEnd"/>
      <w:r>
        <w:rPr>
          <w:rFonts w:eastAsia="Times New Roman" w:cs="Times New Roman"/>
          <w:szCs w:val="24"/>
        </w:rPr>
        <w:t>.</w:t>
      </w:r>
    </w:p>
    <w:p w14:paraId="63410645"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6341064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Υπουργοί, κυρίες και κύριοι συνάδελφοι, </w:t>
      </w:r>
      <w:r>
        <w:rPr>
          <w:rFonts w:eastAsia="Times New Roman" w:cs="Times New Roman"/>
          <w:szCs w:val="24"/>
        </w:rPr>
        <w:t>οι δύο πυλώνες, στους οποίους στηρίχθηκε αυτή η κυβερνητική συμφωνία ΣΥΡΙΖΑ-ΑΝΕΛ</w:t>
      </w:r>
      <w:r w:rsidRPr="003C737C">
        <w:rPr>
          <w:rFonts w:eastAsia="Times New Roman" w:cs="Times New Roman"/>
          <w:szCs w:val="24"/>
        </w:rPr>
        <w:t>,</w:t>
      </w:r>
      <w:r>
        <w:rPr>
          <w:rFonts w:eastAsia="Times New Roman" w:cs="Times New Roman"/>
          <w:szCs w:val="24"/>
        </w:rPr>
        <w:t xml:space="preserve"> ήταν η έξοδος της χώρας από τα μνημόνια και η καταπολέμηση της διαφθοράς.</w:t>
      </w:r>
      <w:r w:rsidRPr="003C737C">
        <w:rPr>
          <w:rFonts w:eastAsia="Times New Roman" w:cs="Times New Roman"/>
          <w:szCs w:val="24"/>
        </w:rPr>
        <w:t xml:space="preserve"> </w:t>
      </w:r>
    </w:p>
    <w:p w14:paraId="6341064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Περνώντας από Κύκλωπες και Λαιστρυγόνες</w:t>
      </w:r>
      <w:r>
        <w:rPr>
          <w:rFonts w:eastAsia="Times New Roman" w:cs="Times New Roman"/>
          <w:szCs w:val="24"/>
        </w:rPr>
        <w:t xml:space="preserve"> οδεύουμε στην επίτευξή τους. Τον Αύγουστο η χώρα πάτησε δειλά αλλά αποφασιστικά στα πόδια της. Βγήκε από τα μνημόνια</w:t>
      </w:r>
      <w:r w:rsidRPr="003C737C">
        <w:rPr>
          <w:rFonts w:eastAsia="Times New Roman" w:cs="Times New Roman"/>
          <w:szCs w:val="24"/>
        </w:rPr>
        <w:t>,</w:t>
      </w:r>
      <w:r>
        <w:rPr>
          <w:rFonts w:eastAsia="Times New Roman" w:cs="Times New Roman"/>
          <w:szCs w:val="24"/>
        </w:rPr>
        <w:t xml:space="preserve"> προσβλέποντας σε μία οικονομική διαδρομή αυτόνομη και ανοδική. Η συνδρομή μας</w:t>
      </w:r>
      <w:r w:rsidRPr="003C737C">
        <w:rPr>
          <w:rFonts w:eastAsia="Times New Roman" w:cs="Times New Roman"/>
          <w:szCs w:val="24"/>
        </w:rPr>
        <w:t>,</w:t>
      </w:r>
      <w:r>
        <w:rPr>
          <w:rFonts w:eastAsia="Times New Roman" w:cs="Times New Roman"/>
          <w:szCs w:val="24"/>
        </w:rPr>
        <w:t xml:space="preserve"> όμως</w:t>
      </w:r>
      <w:r w:rsidRPr="003C737C">
        <w:rPr>
          <w:rFonts w:eastAsia="Times New Roman" w:cs="Times New Roman"/>
          <w:szCs w:val="24"/>
        </w:rPr>
        <w:t>,</w:t>
      </w:r>
      <w:r>
        <w:rPr>
          <w:rFonts w:eastAsia="Times New Roman" w:cs="Times New Roman"/>
          <w:szCs w:val="24"/>
        </w:rPr>
        <w:t xml:space="preserve"> και στην οικοδόμηση του άλλου πυλώνα, αυτού της κατα</w:t>
      </w:r>
      <w:r>
        <w:rPr>
          <w:rFonts w:eastAsia="Times New Roman" w:cs="Times New Roman"/>
          <w:szCs w:val="24"/>
        </w:rPr>
        <w:t xml:space="preserve">πολέμησης της διαφθοράς, να ξέρετε πως είναι και θα είναι καθοριστική. </w:t>
      </w:r>
    </w:p>
    <w:p w14:paraId="6341064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Πείτε μου, κυρίες και κύριοι συνάδελφοι, εάν υπάρχει άνθρωπος σήμερα που να εμπιστεύεται όλους τους θεσμούς και να πιστεύει πως το ελληνικό κράτος και οι λειτουργοί του είναι θωρακισμέ</w:t>
      </w:r>
      <w:r>
        <w:rPr>
          <w:rFonts w:eastAsia="Times New Roman" w:cs="Times New Roman"/>
          <w:szCs w:val="24"/>
        </w:rPr>
        <w:t xml:space="preserve">νοι απέναντι στη διαφθορά και στη διαπλοκή. Πείτε μου, εάν υπάρχει άνθρωπος σήμερα που να πιστεύει ότι το δημόσιο συμφέρον το προστατεύουν όλοι αυτοί που ορκίστηκαν να το κάνουν. </w:t>
      </w:r>
    </w:p>
    <w:p w14:paraId="6341064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Δεν το πιστεύει κανείς. Η απαξία έχει κυριαρχήσει ως αίσθηση στη δημόσια ζωή</w:t>
      </w:r>
      <w:r>
        <w:rPr>
          <w:rFonts w:eastAsia="Times New Roman" w:cs="Times New Roman"/>
          <w:szCs w:val="24"/>
        </w:rPr>
        <w:t xml:space="preserve"> του τόπου. Αυτό, όμως, που πρέπει να στηλιτευθεί είναι η σκανδαλώδης απουσία της πολιτικής βούλησης. Και αυτή είναι μακρόχρονη. Η πολιτεία απέτυχε να προστατεύσει το συμφέρον της, είτε μη νομοθετώντας είτε μη εφαρμόζοντας. Όποιο, όμως, και από τα δύο και </w:t>
      </w:r>
      <w:r>
        <w:rPr>
          <w:rFonts w:eastAsia="Times New Roman" w:cs="Times New Roman"/>
          <w:szCs w:val="24"/>
        </w:rPr>
        <w:t>αν συνέβαινε, η ίδια είναι τραγικά υπεύθυνη.</w:t>
      </w:r>
    </w:p>
    <w:p w14:paraId="6341064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καθιέρωση εδραίας πεποίθησης, ειδικά στις νεότερες γενιές, πως επιτυγχάνει μόνο ο διαπλεκόμενος και το «</w:t>
      </w:r>
      <w:proofErr w:type="spellStart"/>
      <w:r>
        <w:rPr>
          <w:rFonts w:eastAsia="Times New Roman" w:cs="Times New Roman"/>
          <w:szCs w:val="24"/>
        </w:rPr>
        <w:t>λαμόγιο</w:t>
      </w:r>
      <w:proofErr w:type="spellEnd"/>
      <w:r>
        <w:rPr>
          <w:rFonts w:eastAsia="Times New Roman" w:cs="Times New Roman"/>
          <w:szCs w:val="24"/>
        </w:rPr>
        <w:t>» είναι υποχρέωση και ευθύνη μας να την καταρρίψουμε. Ένα σημαντικό εργαλείο στην προσπάθειά μας α</w:t>
      </w:r>
      <w:r>
        <w:rPr>
          <w:rFonts w:eastAsia="Times New Roman" w:cs="Times New Roman"/>
          <w:szCs w:val="24"/>
        </w:rPr>
        <w:t>υτή είναι οι δηλώσεις περιουσιακής κατάστασης.</w:t>
      </w:r>
      <w:r>
        <w:rPr>
          <w:rFonts w:eastAsia="Times New Roman" w:cs="Times New Roman"/>
          <w:szCs w:val="24"/>
        </w:rPr>
        <w:t xml:space="preserve"> </w:t>
      </w:r>
      <w:r>
        <w:rPr>
          <w:rFonts w:eastAsia="Times New Roman" w:cs="Times New Roman"/>
          <w:szCs w:val="24"/>
        </w:rPr>
        <w:t>Με τις προτεινόμενες διατάξεις καλύπτονται κενά και αποσαφηνίζονται σημεία του προηγούμενου νόμου, ενώ παράλληλα διευκολύνεται το έργο των ελεγκτικών οργάνων, καθώς τροποποιείται η ισχύουσα νομοθεσία που διέπε</w:t>
      </w:r>
      <w:r>
        <w:rPr>
          <w:rFonts w:eastAsia="Times New Roman" w:cs="Times New Roman"/>
          <w:szCs w:val="24"/>
        </w:rPr>
        <w:t xml:space="preserve">ι την υποβολή τους. </w:t>
      </w:r>
    </w:p>
    <w:p w14:paraId="6341064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σταδιακή διαμόρφωση του νομοθετικού πλαισίου από το 1964 μέχρι σήμερα συνεκτιμήθηκε και η διεύρυνση της ελεγχόμενης βάσης που διαμορφώνεται στο τωρινό κείμενο ικανοποιεί το κοινό περί δικαίου αίσθημα, περιλαμβάνοντας κατηγορίες υπόχρ</w:t>
      </w:r>
      <w:r>
        <w:rPr>
          <w:rFonts w:eastAsia="Times New Roman" w:cs="Times New Roman"/>
          <w:szCs w:val="24"/>
        </w:rPr>
        <w:t xml:space="preserve">εων που συμμετέχουν ενεργά στη λειτουργία της δημόσιας ζωής. </w:t>
      </w:r>
    </w:p>
    <w:p w14:paraId="6341064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Πιο συγκεκριμένα, περιλαμβάνονται, μεταξύ άλλων, εκδότες διαδικτυακών και έντυπων ενημερωτικών μέσων, καθώς και το προσωπικό τ</w:t>
      </w:r>
      <w:r>
        <w:rPr>
          <w:rFonts w:eastAsia="Times New Roman" w:cs="Times New Roman"/>
          <w:szCs w:val="24"/>
        </w:rPr>
        <w:t>ή</w:t>
      </w:r>
      <w:r>
        <w:rPr>
          <w:rFonts w:eastAsia="Times New Roman" w:cs="Times New Roman"/>
          <w:szCs w:val="24"/>
        </w:rPr>
        <w:t>ς Αστυνομίας, του Λιμενικού και της Πυροσβεστικής, με την προϋπόθεσ</w:t>
      </w:r>
      <w:r>
        <w:rPr>
          <w:rFonts w:eastAsia="Times New Roman" w:cs="Times New Roman"/>
          <w:szCs w:val="24"/>
        </w:rPr>
        <w:t>η ότι δεν τελεί υπό καθεστώς μόνιμης διαθεσιμότητας, λόγω ασθενείας ή τραυματισμού.</w:t>
      </w:r>
    </w:p>
    <w:p w14:paraId="6341064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Προς επίρρωσιν, λοιπόν, της αναγκαιότητας της ως άνω διεύρυνσης, θα αναφερθώ κατά το δυνατόν επιγραμματικά σε υποθέσεις εκδοτών, καθώς και σε υποθέσεις επίορκων αξιωματικών</w:t>
      </w:r>
      <w:r>
        <w:rPr>
          <w:rFonts w:eastAsia="Times New Roman" w:cs="Times New Roman"/>
          <w:szCs w:val="24"/>
        </w:rPr>
        <w:t xml:space="preserve"> των Σωμάτων Ασφαλείας, που κατά καιρούς απασχολούν τη </w:t>
      </w:r>
      <w:r>
        <w:rPr>
          <w:rFonts w:eastAsia="Times New Roman" w:cs="Times New Roman"/>
          <w:szCs w:val="24"/>
        </w:rPr>
        <w:t>δ</w:t>
      </w:r>
      <w:r>
        <w:rPr>
          <w:rFonts w:eastAsia="Times New Roman" w:cs="Times New Roman"/>
          <w:szCs w:val="24"/>
        </w:rPr>
        <w:t xml:space="preserve">ικαιοσύνη.  </w:t>
      </w:r>
    </w:p>
    <w:p w14:paraId="6341064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ξεκινώ από το τελευταίο. Πρόσφατα εξαρθρώθηκε κύκλωμα εμπλεκομένων αστυνομικών σε διακίνηση ναρκωτικών. Και διερωτώμαι</w:t>
      </w:r>
      <w:r>
        <w:rPr>
          <w:rFonts w:eastAsia="Times New Roman" w:cs="Times New Roman"/>
          <w:szCs w:val="24"/>
        </w:rPr>
        <w:t>, η</w:t>
      </w:r>
      <w:r>
        <w:rPr>
          <w:rFonts w:eastAsia="Times New Roman" w:cs="Times New Roman"/>
          <w:szCs w:val="24"/>
        </w:rPr>
        <w:t xml:space="preserve"> διεύρυνση και η διασταύρωση στοιχείων που αυξάνουν την περιου</w:t>
      </w:r>
      <w:r>
        <w:rPr>
          <w:rFonts w:eastAsia="Times New Roman" w:cs="Times New Roman"/>
          <w:szCs w:val="24"/>
        </w:rPr>
        <w:t xml:space="preserve">σιακή κατάσταση των εμπλεκομένων προσώπων θα μπορούσε να λειτουργήσει ενισχυτικά ως προς την εξιχνίαση της υπόθεσης; Πιστεύω πως ναι. </w:t>
      </w:r>
    </w:p>
    <w:p w14:paraId="6341064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θεσμοθέτηση ενός αναδρομικού ελέγχου δηλώσεων μπορεί να στοιχειοθετήσει τη διεξαγωγή ασφαλών συμπερασμάτων σχετικά με τ</w:t>
      </w:r>
      <w:r>
        <w:rPr>
          <w:rFonts w:eastAsia="Times New Roman" w:cs="Times New Roman"/>
          <w:szCs w:val="24"/>
        </w:rPr>
        <w:t xml:space="preserve">η δημιουργία και προέλευση εισοδημάτων; Πιστεύω πως ναι. </w:t>
      </w:r>
    </w:p>
    <w:p w14:paraId="6341065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περνώ τώρα στο κεφάλαιο «μεγαλοεκδότες», είτε διαδικτυακών είτε έντυπων ενημερωτικών μέσων. Γνωρίζουμε όλοι μας την καταδίκη μεγαλοεκδότη του Δημοσιογραφικού Οργανισμού Λαμπράκη για το αδίκημα π</w:t>
      </w:r>
      <w:r>
        <w:rPr>
          <w:rFonts w:eastAsia="Times New Roman" w:cs="Times New Roman"/>
          <w:szCs w:val="24"/>
        </w:rPr>
        <w:t xml:space="preserve">αραβίασης του νόμου περί «πόθεν έσχες» κατ’ εξακολούθηση, όπως αυτή </w:t>
      </w:r>
      <w:proofErr w:type="spellStart"/>
      <w:r>
        <w:rPr>
          <w:rFonts w:eastAsia="Times New Roman" w:cs="Times New Roman"/>
          <w:szCs w:val="24"/>
        </w:rPr>
        <w:t>επεβλήθη</w:t>
      </w:r>
      <w:proofErr w:type="spellEnd"/>
      <w:r>
        <w:rPr>
          <w:rFonts w:eastAsia="Times New Roman" w:cs="Times New Roman"/>
          <w:szCs w:val="24"/>
        </w:rPr>
        <w:t xml:space="preserve"> τον Μάρτιο του 2017.</w:t>
      </w:r>
    </w:p>
    <w:p w14:paraId="6341065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Γνωρίζουμε, επίσης, τις εξελίξεις στην υπόθεση εκδότη εφημερίδας πανελλαδικής κυκλοφορίας –δεν θα προβώ σε ονοματολογία- που έχει διαφύγει, θα έλεγα, και διαμ</w:t>
      </w:r>
      <w:r>
        <w:rPr>
          <w:rFonts w:eastAsia="Times New Roman" w:cs="Times New Roman"/>
          <w:szCs w:val="24"/>
        </w:rPr>
        <w:t xml:space="preserve">ένει πλέον στο εξωτερικό σε μια υπόθεση που ξεκίνησε το 2007. Αυτός ο εκδότης καλείται να καταβάλει το σύνολο των χρημάτων που δεν μπόρεσε να δικαιολογήσει με το «πόθεν έσχες» του, περίπου 4 εκατομμύρια ευρώ, μετά από καταλογισμό του Ελεγκτικού Συνεδρίου, </w:t>
      </w:r>
      <w:r>
        <w:rPr>
          <w:rFonts w:eastAsia="Times New Roman" w:cs="Times New Roman"/>
          <w:szCs w:val="24"/>
        </w:rPr>
        <w:t xml:space="preserve">ποσό το οποίο αναμένεται να εισπραχθεί με τη διαδικασία της είσπραξης των δημοσίων εσόδων. </w:t>
      </w:r>
    </w:p>
    <w:p w14:paraId="6341065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 λόγος που αναφέρθηκα σ’ αυτά τα παραδείγματα είναι απλώς για να αναδείξω τη σημασία του ελέγχου υποβολής των δηλώσεων περιουσιακής κατάστασης ως μέσου θωράκισης τ</w:t>
      </w:r>
      <w:r>
        <w:rPr>
          <w:rFonts w:eastAsia="Times New Roman" w:cs="Times New Roman"/>
          <w:szCs w:val="24"/>
        </w:rPr>
        <w:t xml:space="preserve">ης πολιτείας απέναντι σε φαινόμενα κατάχρησης της εξουσίας. </w:t>
      </w:r>
    </w:p>
    <w:p w14:paraId="6341065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πλαίσιο διεύρυνσης της βάσης των ελεγχόμενων προσώπων υποχρέωση για υποβολή δήλωσης περιουσιακής κατάστασης αποκτούν τα πρόσωπα που έχουν συνάψει σύμφωνο συμβίωσης και με τον τρόπο αυτό</w:t>
      </w:r>
      <w:r>
        <w:rPr>
          <w:rFonts w:eastAsia="Times New Roman" w:cs="Times New Roman"/>
          <w:szCs w:val="24"/>
        </w:rPr>
        <w:t>ν</w:t>
      </w:r>
      <w:r>
        <w:rPr>
          <w:rFonts w:eastAsia="Times New Roman" w:cs="Times New Roman"/>
          <w:szCs w:val="24"/>
        </w:rPr>
        <w:t xml:space="preserve"> εξομ</w:t>
      </w:r>
      <w:r>
        <w:rPr>
          <w:rFonts w:eastAsia="Times New Roman" w:cs="Times New Roman"/>
          <w:szCs w:val="24"/>
        </w:rPr>
        <w:t xml:space="preserve">οιώνονται οι </w:t>
      </w:r>
      <w:proofErr w:type="spellStart"/>
      <w:r>
        <w:rPr>
          <w:rFonts w:eastAsia="Times New Roman" w:cs="Times New Roman"/>
          <w:szCs w:val="24"/>
        </w:rPr>
        <w:t>συμβιούντες</w:t>
      </w:r>
      <w:proofErr w:type="spellEnd"/>
      <w:r>
        <w:rPr>
          <w:rFonts w:eastAsia="Times New Roman" w:cs="Times New Roman"/>
          <w:szCs w:val="24"/>
        </w:rPr>
        <w:t xml:space="preserve"> με τους υπόχρεους σε υποβολή δήλωσης περιουσιακής κατάστασης, από τη στιγμή που το κράτος </w:t>
      </w:r>
      <w:proofErr w:type="spellStart"/>
      <w:r>
        <w:rPr>
          <w:rFonts w:eastAsia="Times New Roman" w:cs="Times New Roman"/>
          <w:szCs w:val="24"/>
        </w:rPr>
        <w:t>απεδέχθη</w:t>
      </w:r>
      <w:proofErr w:type="spellEnd"/>
      <w:r>
        <w:rPr>
          <w:rFonts w:eastAsia="Times New Roman" w:cs="Times New Roman"/>
          <w:szCs w:val="24"/>
        </w:rPr>
        <w:t xml:space="preserve"> και νομοθέτησε την καθιέρωση του συμφώνου συμβίωσης. </w:t>
      </w:r>
    </w:p>
    <w:p w14:paraId="6341065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αύξηση του αριθμού των υπόχρεων οδηγεί, εκ των πραγμάτων, στην αναγκαιότητα </w:t>
      </w:r>
      <w:r>
        <w:rPr>
          <w:rFonts w:eastAsia="Times New Roman" w:cs="Times New Roman"/>
          <w:szCs w:val="24"/>
        </w:rPr>
        <w:t xml:space="preserve">αύξησης του αριθμού των μελών της </w:t>
      </w:r>
      <w:r>
        <w:rPr>
          <w:rFonts w:eastAsia="Times New Roman" w:cs="Times New Roman"/>
          <w:szCs w:val="24"/>
        </w:rPr>
        <w:t>επιτροπής ελέγχου</w:t>
      </w:r>
      <w:r>
        <w:rPr>
          <w:rFonts w:eastAsia="Times New Roman" w:cs="Times New Roman"/>
          <w:szCs w:val="24"/>
        </w:rPr>
        <w:t xml:space="preserve"> και ως εκ τούτου, η αύξηση κατά δύο του αριθμού των μελών κρίνεται σκόπιμη και αναγκαία. </w:t>
      </w:r>
    </w:p>
    <w:p w14:paraId="6341065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Στη συγκεκριμένη </w:t>
      </w:r>
      <w:r>
        <w:rPr>
          <w:rFonts w:eastAsia="Times New Roman" w:cs="Times New Roman"/>
          <w:szCs w:val="24"/>
        </w:rPr>
        <w:t>ε</w:t>
      </w:r>
      <w:r>
        <w:rPr>
          <w:rFonts w:eastAsia="Times New Roman" w:cs="Times New Roman"/>
          <w:szCs w:val="24"/>
        </w:rPr>
        <w:t>πιτροπή συμμετέχει για πρώτη φορά η Γενική Επιθεωρήτρια Δημόσιας Διοίκησης, ενισχύοντας τις δικλ</w:t>
      </w:r>
      <w:r>
        <w:rPr>
          <w:rFonts w:eastAsia="Times New Roman" w:cs="Times New Roman"/>
          <w:szCs w:val="24"/>
        </w:rPr>
        <w:t xml:space="preserve">ίδες αμερόληπτης κρίσης και διαφάνειας. </w:t>
      </w:r>
    </w:p>
    <w:p w14:paraId="6341065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Σημαντική καινοτομία του νέου σχεδίου νόμου είναι η υπαγωγή στην αρμοδιότητα της Επιτροπής </w:t>
      </w:r>
      <w:r>
        <w:rPr>
          <w:rFonts w:eastAsia="Times New Roman" w:cs="Times New Roman"/>
          <w:szCs w:val="24"/>
        </w:rPr>
        <w:t>«πόθεν έσχες»</w:t>
      </w:r>
      <w:r>
        <w:rPr>
          <w:rFonts w:eastAsia="Times New Roman" w:cs="Times New Roman"/>
          <w:szCs w:val="24"/>
        </w:rPr>
        <w:t xml:space="preserve"> της Βουλής του ελέγχου των δηλώσεων περιουσιακής κατάστασης όλων των δικαστικών προσώπων. </w:t>
      </w:r>
    </w:p>
    <w:p w14:paraId="6341065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Όσον αφορά στις σχο</w:t>
      </w:r>
      <w:r>
        <w:rPr>
          <w:rFonts w:eastAsia="Times New Roman" w:cs="Times New Roman"/>
          <w:szCs w:val="24"/>
        </w:rPr>
        <w:t>λικές επιτροπές, υπόχρεοι είναι πλέον μόνο οι πρόεδροι και οι διαχειριστές των τραπεζικών λογαριασμών αυτών των επιτροπών. Θεωρούμε ότι η απάλειψη από την υποχρέωση υποβολής δήλωσης «πόθεν έσχες» των μελών σχολικών επιτροπών είναι πάρα πολύ σωστή, δεδομένο</w:t>
      </w:r>
      <w:r>
        <w:rPr>
          <w:rFonts w:eastAsia="Times New Roman" w:cs="Times New Roman"/>
          <w:szCs w:val="24"/>
        </w:rPr>
        <w:t>υ ότι πάρα πολλά μέλη σχολικών επιτροπών, που είναι γονείς, κηδεμόνες κ</w:t>
      </w:r>
      <w:r>
        <w:rPr>
          <w:rFonts w:eastAsia="Times New Roman" w:cs="Times New Roman"/>
          <w:szCs w:val="24"/>
        </w:rPr>
        <w:t>.</w:t>
      </w:r>
      <w:r>
        <w:rPr>
          <w:rFonts w:eastAsia="Times New Roman" w:cs="Times New Roman"/>
          <w:szCs w:val="24"/>
        </w:rPr>
        <w:t>λπ., αρνούντο να λάβουν μέρος σ’ αυτές τις επιτροπές, καθώς ήταν υποχρεωμένοι να υποβάλουν δήλωση «πόθεν έσχες».</w:t>
      </w:r>
    </w:p>
    <w:p w14:paraId="6341065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πρόβλεψη για πρώτη φορά πληρωμής ηλεκτρονικού </w:t>
      </w:r>
      <w:proofErr w:type="spellStart"/>
      <w:r>
        <w:rPr>
          <w:rFonts w:eastAsia="Times New Roman" w:cs="Times New Roman"/>
          <w:szCs w:val="24"/>
        </w:rPr>
        <w:t>παραβόλου</w:t>
      </w:r>
      <w:proofErr w:type="spellEnd"/>
      <w:r>
        <w:rPr>
          <w:rFonts w:eastAsia="Times New Roman" w:cs="Times New Roman"/>
          <w:szCs w:val="24"/>
        </w:rPr>
        <w:t xml:space="preserve"> σε περιπτώσεις εκπρόθεσμης υποβολής δηλώσεων εκτιμούμε ότι θα δράσει αυξητικά στην εμπρόθεσμη υποβολή των δηλώσεων και παράλληλα θα συμβάλει στην αποφυγή των διαδοχικών παρατάσεων. </w:t>
      </w:r>
    </w:p>
    <w:p w14:paraId="6341065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Ωστόσο, αξιότιμοι κύριοι Υπουργοί, σ’ αυτό το σημείο θα ήθελα να </w:t>
      </w:r>
      <w:proofErr w:type="spellStart"/>
      <w:r>
        <w:rPr>
          <w:rFonts w:eastAsia="Times New Roman" w:cs="Times New Roman"/>
          <w:szCs w:val="24"/>
        </w:rPr>
        <w:t>επιστήσω</w:t>
      </w:r>
      <w:proofErr w:type="spellEnd"/>
      <w:r>
        <w:rPr>
          <w:rFonts w:eastAsia="Times New Roman" w:cs="Times New Roman"/>
          <w:szCs w:val="24"/>
        </w:rPr>
        <w:t xml:space="preserve"> τη δική σας προσοχή στη συγκεκριμένη θεσμοθέτηση, η οποία θα ήταν σκόπιμο να επανεξεταστεί ως προς το ύψος της αξίας των </w:t>
      </w:r>
      <w:proofErr w:type="spellStart"/>
      <w:r>
        <w:rPr>
          <w:rFonts w:eastAsia="Times New Roman" w:cs="Times New Roman"/>
          <w:szCs w:val="24"/>
        </w:rPr>
        <w:t>παραβόλων</w:t>
      </w:r>
      <w:proofErr w:type="spellEnd"/>
      <w:r>
        <w:rPr>
          <w:rFonts w:eastAsia="Times New Roman" w:cs="Times New Roman"/>
          <w:szCs w:val="24"/>
        </w:rPr>
        <w:t xml:space="preserve"> που προβλέπει, αναλογιζόμενοι την οικονομική συγκυρία. Κατ’ εμέ μάλλον έχει </w:t>
      </w:r>
      <w:proofErr w:type="spellStart"/>
      <w:r>
        <w:rPr>
          <w:rFonts w:eastAsia="Times New Roman" w:cs="Times New Roman"/>
          <w:szCs w:val="24"/>
        </w:rPr>
        <w:t>τιμωρητική</w:t>
      </w:r>
      <w:proofErr w:type="spellEnd"/>
      <w:r>
        <w:rPr>
          <w:rFonts w:eastAsia="Times New Roman" w:cs="Times New Roman"/>
          <w:szCs w:val="24"/>
        </w:rPr>
        <w:t xml:space="preserve"> σημασία και χαρακτήρα η αξία του ποσο</w:t>
      </w:r>
      <w:r>
        <w:rPr>
          <w:rFonts w:eastAsia="Times New Roman" w:cs="Times New Roman"/>
          <w:szCs w:val="24"/>
        </w:rPr>
        <w:t xml:space="preserve">ύ του </w:t>
      </w:r>
      <w:proofErr w:type="spellStart"/>
      <w:r>
        <w:rPr>
          <w:rFonts w:eastAsia="Times New Roman" w:cs="Times New Roman"/>
          <w:szCs w:val="24"/>
        </w:rPr>
        <w:t>παραβόλου</w:t>
      </w:r>
      <w:proofErr w:type="spellEnd"/>
      <w:r>
        <w:rPr>
          <w:rFonts w:eastAsia="Times New Roman" w:cs="Times New Roman"/>
          <w:szCs w:val="24"/>
        </w:rPr>
        <w:t xml:space="preserve">, εάν αναλογιστούμε την οικονομική συγκυρία, μέσα στην οποία οι συμπολίτες μας πορεύονται και τις δυσκολίες που αντιμετωπίζουν καθημερινά. </w:t>
      </w:r>
    </w:p>
    <w:p w14:paraId="6341065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Η αναγκαιότητα προστασίας του δημοσίου συμφέροντος, που καθίσταται σήμερα επιτακτικότερη παρά ποτέ, ι</w:t>
      </w:r>
      <w:r>
        <w:rPr>
          <w:rFonts w:eastAsia="Times New Roman" w:cs="Times New Roman"/>
          <w:szCs w:val="24"/>
        </w:rPr>
        <w:t xml:space="preserve">σχυροποιείται από τη δυνατότητα που παρέχεται στην </w:t>
      </w:r>
      <w:r>
        <w:rPr>
          <w:rFonts w:eastAsia="Times New Roman" w:cs="Times New Roman"/>
          <w:szCs w:val="24"/>
        </w:rPr>
        <w:t>επιτροπή ελέγχου</w:t>
      </w:r>
      <w:r>
        <w:rPr>
          <w:rFonts w:eastAsia="Times New Roman" w:cs="Times New Roman"/>
          <w:szCs w:val="24"/>
        </w:rPr>
        <w:t xml:space="preserve"> να ανασύρει υποθέσεις που έχουν αρχειοθετηθεί, όταν προκύπτουν ενδείξεις μη υποβολής ή υποβολής ανακριβούς δήλωσης. </w:t>
      </w:r>
    </w:p>
    <w:p w14:paraId="6341065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Χωρίς να θέλω, όμως, να επεκταθώ περαιτέρω, κύριε Πρόεδρε, αξίζει να ση</w:t>
      </w:r>
      <w:r>
        <w:rPr>
          <w:rFonts w:eastAsia="Times New Roman" w:cs="Times New Roman"/>
          <w:szCs w:val="24"/>
        </w:rPr>
        <w:t xml:space="preserve">μειώσω για την ιστορία του πράγματος πως η δήλωση περιουσιακής κατάστασης αποτέλεσε τη </w:t>
      </w:r>
      <w:proofErr w:type="spellStart"/>
      <w:r>
        <w:rPr>
          <w:rFonts w:eastAsia="Times New Roman" w:cs="Times New Roman"/>
          <w:szCs w:val="24"/>
        </w:rPr>
        <w:t>λυδία</w:t>
      </w:r>
      <w:proofErr w:type="spellEnd"/>
      <w:r>
        <w:rPr>
          <w:rFonts w:eastAsia="Times New Roman" w:cs="Times New Roman"/>
          <w:szCs w:val="24"/>
        </w:rPr>
        <w:t xml:space="preserve"> λίθο για να έρθουν στο φως έκνομες δραστηριότητες πολιτικών και μη προσώπων, οδηγώντας αυτούς στις φυλακές, εξέλιξη που φυσικά κατακερμάτισε το κύρος της πολιτικής</w:t>
      </w:r>
      <w:r>
        <w:rPr>
          <w:rFonts w:eastAsia="Times New Roman" w:cs="Times New Roman"/>
          <w:szCs w:val="24"/>
        </w:rPr>
        <w:t xml:space="preserve">. </w:t>
      </w:r>
    </w:p>
    <w:p w14:paraId="6341065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Οι Ανεξάρτητοι Έλληνες, θεωρώντας ηθική μας υποχρέωση την προστασία της πατρίδας και των πολιτών της, δεν χαλαρώνουμε ανάλαφροι και χορτασμένοι, όπως θα έλεγε και οι ποιητής, από την κατανάλωση των λωτών που μπορεί να μας προσφέρει η θέση μας. Αντίθετα, πα</w:t>
      </w:r>
      <w:r>
        <w:rPr>
          <w:rFonts w:eastAsia="Times New Roman" w:cs="Times New Roman"/>
          <w:szCs w:val="24"/>
        </w:rPr>
        <w:t xml:space="preserve">ραμένουμε υποστηρικτές της διαφάνειας. Θέλουμε καθημερινά να αποδεικνύουμε ότι την </w:t>
      </w:r>
      <w:proofErr w:type="spellStart"/>
      <w:r>
        <w:rPr>
          <w:rFonts w:eastAsia="Times New Roman" w:cs="Times New Roman"/>
          <w:szCs w:val="24"/>
        </w:rPr>
        <w:t>ευαγγελιζόμεθα</w:t>
      </w:r>
      <w:proofErr w:type="spellEnd"/>
      <w:r>
        <w:rPr>
          <w:rFonts w:eastAsia="Times New Roman" w:cs="Times New Roman"/>
          <w:szCs w:val="24"/>
        </w:rPr>
        <w:t xml:space="preserve">. Παραμένουμε υποστηρικτές της διαφάνειας, της δικαιοσύνης και κυρίως της λογοδοσίας στην άσκηση των δημοκρατικών εξουσιών. </w:t>
      </w:r>
    </w:p>
    <w:p w14:paraId="6341065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Έχοντας, κύριε Υπουργέ και κύριοι </w:t>
      </w:r>
      <w:r>
        <w:rPr>
          <w:rFonts w:eastAsia="Times New Roman" w:cs="Times New Roman"/>
          <w:szCs w:val="24"/>
        </w:rPr>
        <w:t>συνάδελφοι, αυτόν τον προσανατολισμό</w:t>
      </w:r>
      <w:r w:rsidRPr="00B07989">
        <w:rPr>
          <w:rFonts w:eastAsia="Times New Roman" w:cs="Times New Roman"/>
          <w:szCs w:val="24"/>
        </w:rPr>
        <w:t>,</w:t>
      </w:r>
      <w:r>
        <w:rPr>
          <w:rFonts w:eastAsia="Times New Roman" w:cs="Times New Roman"/>
          <w:szCs w:val="24"/>
        </w:rPr>
        <w:t xml:space="preserve"> εκτιμούμε πως η νομοθετική πρωτοβουλία του Υπουργείου Δικαιοσύνης είναι ουσιαστική και δρα προσθετικά στην </w:t>
      </w:r>
      <w:proofErr w:type="spellStart"/>
      <w:r>
        <w:rPr>
          <w:rFonts w:eastAsia="Times New Roman" w:cs="Times New Roman"/>
          <w:szCs w:val="24"/>
        </w:rPr>
        <w:t>επανοικοδόμηση</w:t>
      </w:r>
      <w:proofErr w:type="spellEnd"/>
      <w:r>
        <w:rPr>
          <w:rFonts w:eastAsia="Times New Roman" w:cs="Times New Roman"/>
          <w:szCs w:val="24"/>
        </w:rPr>
        <w:t xml:space="preserve"> της αξιοπιστίας του πολιτικού συστήματος της χώρας. </w:t>
      </w:r>
    </w:p>
    <w:p w14:paraId="6341065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41065F" w14:textId="77777777" w:rsidR="000640C0" w:rsidRDefault="00F3749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του ΣΥΡΙΖΑ)</w:t>
      </w:r>
    </w:p>
    <w:p w14:paraId="63410660" w14:textId="77777777" w:rsidR="000640C0" w:rsidRDefault="00F37498">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Στο σημείο αυτό, κυρίες και κύριοι συνάδελφοι, ολοκληρώθηκε ο κατάλογος των ομιλητών, όπως και ο κύκλος των παρεμβάσεων των Κοινοβουλευτικών Εκπροσώπων. </w:t>
      </w:r>
    </w:p>
    <w:p w14:paraId="6341066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Διαφάνειας κ</w:t>
      </w:r>
      <w:r>
        <w:rPr>
          <w:rFonts w:eastAsia="Times New Roman" w:cs="Times New Roman"/>
          <w:szCs w:val="24"/>
        </w:rPr>
        <w:t xml:space="preserve">αι Ανθρωπίνων Δικαιωμάτων κ. Καλογήρου για δεκαοκτώ λεπτά. </w:t>
      </w:r>
    </w:p>
    <w:p w14:paraId="63410662"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6341066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τίθεται ένα υπαρξιακό ερώτημα: Η εξουσία διαφθείρει τους ανθ</w:t>
      </w:r>
      <w:r>
        <w:rPr>
          <w:rFonts w:eastAsia="Times New Roman" w:cs="Times New Roman"/>
          <w:szCs w:val="24"/>
        </w:rPr>
        <w:t>ρώπους ή οι άνθρωποι διαφθείρουν την εξουσία; Είναι ένα διαρκές ερώτημα που φοβάμαι ότι τελικά δεν θα απαντηθεί σήμερα. Επίσης, φοβάμαι ότι η σημερινή συζήτηση δεν μας έκανε πιο σοφούς, όσον αφορά το βασικό νομοθέτημα, το σχέδιο νόμου που είχαμε να συζητήσ</w:t>
      </w:r>
      <w:r>
        <w:rPr>
          <w:rFonts w:eastAsia="Times New Roman" w:cs="Times New Roman"/>
          <w:szCs w:val="24"/>
        </w:rPr>
        <w:t xml:space="preserve">ουμε σήμερα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Και αυτό γιατί αναλωθήκαμε να συζητάμε για θέματα της επικαιρότητας. Μπήκαν από τα παράθυρα στην Αίθουσα αυτή δύο ζητήματα επικαιρότητας. </w:t>
      </w:r>
    </w:p>
    <w:p w14:paraId="6341066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Ποια είναι τα προβλήματα που μας απασχόλησαν σήμερα; Καλέσατε τους Υπουργούς Δικαιο</w:t>
      </w:r>
      <w:r>
        <w:rPr>
          <w:rFonts w:eastAsia="Times New Roman" w:cs="Times New Roman"/>
          <w:szCs w:val="24"/>
        </w:rPr>
        <w:t xml:space="preserve">σύνης να τοποθετηθούν σε τοποθετήσεις Βουλευτών που μετέφεραν τη συνέντευξη ενός τέως Υπουργού και νυν Βουλευτή, ο οποίος επικαλέστηκε άλλον συνάδελφό του Υπουργό στο πλαίσιο της λειτουργίας του Υπουργικού Συμβουλίου. </w:t>
      </w:r>
    </w:p>
    <w:p w14:paraId="6341066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Μη ζητάτε, παρακαλώ, να διερμηνεύσω ε</w:t>
      </w:r>
      <w:r>
        <w:rPr>
          <w:rFonts w:eastAsia="Times New Roman" w:cs="Times New Roman"/>
          <w:szCs w:val="24"/>
        </w:rPr>
        <w:t>γώ</w:t>
      </w:r>
      <w:r>
        <w:rPr>
          <w:rFonts w:eastAsia="Times New Roman" w:cs="Times New Roman"/>
          <w:szCs w:val="24"/>
        </w:rPr>
        <w:t>,</w:t>
      </w:r>
      <w:r>
        <w:rPr>
          <w:rFonts w:eastAsia="Times New Roman" w:cs="Times New Roman"/>
          <w:szCs w:val="24"/>
        </w:rPr>
        <w:t xml:space="preserve"> τόσο την τοποθέτηση του τέως Υπουργού όσο και τον τρόπο με τον οποίο μπορεί να μεταφέρθηκε μια συζήτηση εντός του Υπουργικού Συμβουλίου, που γνωρίζετε καλά και τον τρόπο λειτουργίας του και το τι σημαίνει η μεταφορά των συζητήσεων αυτών. Αυτό είναι το </w:t>
      </w:r>
      <w:r>
        <w:rPr>
          <w:rFonts w:eastAsia="Times New Roman" w:cs="Times New Roman"/>
          <w:szCs w:val="24"/>
        </w:rPr>
        <w:t xml:space="preserve">πρώτο. </w:t>
      </w:r>
    </w:p>
    <w:p w14:paraId="6341066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Δεύτερον, μη ζητάτε επίσης από τον Υπουργό Δικαιοσύνης μια τοποθέτηση σχετικά με το τι συζητούν κύκλοι εισαγγελικής λειτουργού, η οποία φωτογραφίζει με αφηρημένο τρόπο συγκεκριμένα θέματα, συζητήσεις και ζητήματα. Όταν θα πέσει το προσωπείο των κύκ</w:t>
      </w:r>
      <w:r>
        <w:rPr>
          <w:rFonts w:eastAsia="Times New Roman" w:cs="Times New Roman"/>
          <w:szCs w:val="24"/>
        </w:rPr>
        <w:t xml:space="preserve">λων, όταν το πρόσωπο θα πει ποιο είναι, εάν το πρόσωπο πει τι ακριβώς θέλει να πει και τι να καταγγείλει, τότε η συζήτηση ασφαλώς μπορεί να γίνει εντός ενός συγκεκριμένου πλαισίου. Μην ανησυχείτε, γιατί είναι γνωστό σε όλους μας ότι δικαστές στη χώρα αυτή </w:t>
      </w:r>
      <w:r>
        <w:rPr>
          <w:rFonts w:eastAsia="Times New Roman" w:cs="Times New Roman"/>
          <w:szCs w:val="24"/>
        </w:rPr>
        <w:t xml:space="preserve">ασφαλώς και υπάρχουν.  </w:t>
      </w:r>
    </w:p>
    <w:p w14:paraId="6341066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Θέλω επίσης να πω –και το έχω ξαναπεί δημόσια- γι’ αυτή τη συζήτηση, η οποία γίνεται τον τελευταίο καιρό -και κατά τη γνώμη μου γίνεται με προφανή υστεροβουλία- όσον αφορά το ζήτημα της ανεξαρτησίας της </w:t>
      </w:r>
      <w:r>
        <w:rPr>
          <w:rFonts w:eastAsia="Times New Roman" w:cs="Times New Roman"/>
          <w:szCs w:val="24"/>
        </w:rPr>
        <w:t>δ</w:t>
      </w:r>
      <w:r>
        <w:rPr>
          <w:rFonts w:eastAsia="Times New Roman" w:cs="Times New Roman"/>
          <w:szCs w:val="24"/>
        </w:rPr>
        <w:t>ικαιοσύνης. Έχω πει ότι η αν</w:t>
      </w:r>
      <w:r>
        <w:rPr>
          <w:rFonts w:eastAsia="Times New Roman" w:cs="Times New Roman"/>
          <w:szCs w:val="24"/>
        </w:rPr>
        <w:t xml:space="preserve">εξαρτησία της </w:t>
      </w:r>
      <w:r>
        <w:rPr>
          <w:rFonts w:eastAsia="Times New Roman" w:cs="Times New Roman"/>
          <w:szCs w:val="24"/>
        </w:rPr>
        <w:t>δ</w:t>
      </w:r>
      <w:r>
        <w:rPr>
          <w:rFonts w:eastAsia="Times New Roman" w:cs="Times New Roman"/>
          <w:szCs w:val="24"/>
        </w:rPr>
        <w:t xml:space="preserve">ικαιοσύνης είναι ο καθρέφτης της. Είναι ο καθρέφτης, στον οποίο η ίδια κοιτάζει μόνο τον εαυτό της και βλέπει μόνο τον εαυτό της και δεν έχει ανάγκη ούτε από παραινέσεις κανενός ούτε ασφαλώς και από προστασία.  </w:t>
      </w:r>
    </w:p>
    <w:p w14:paraId="6341066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προστασία της ανεξαρτησίας </w:t>
      </w:r>
      <w:r>
        <w:rPr>
          <w:rFonts w:eastAsia="Times New Roman" w:cs="Times New Roman"/>
          <w:szCs w:val="24"/>
        </w:rPr>
        <w:t>προβλέπεται από το ίδιο το Σύνταγμα. Συνεπώς οποιαδήποτε περαιτέρω συζήτηση το μόνο που κάνει είναι να απομακρύνει την πραγματικότητα ή να δημιουργεί διαστρεβλώσεις όσον αφορά την αλήθεια και την πραγματικότητα. Και</w:t>
      </w:r>
      <w:r>
        <w:rPr>
          <w:rFonts w:eastAsia="Times New Roman" w:cs="Times New Roman"/>
          <w:szCs w:val="24"/>
        </w:rPr>
        <w:t>,</w:t>
      </w:r>
      <w:r>
        <w:rPr>
          <w:rFonts w:eastAsia="Times New Roman" w:cs="Times New Roman"/>
          <w:szCs w:val="24"/>
        </w:rPr>
        <w:t xml:space="preserve"> ασφαλώς, με αυτόν τον τρόπο τελικά κατα</w:t>
      </w:r>
      <w:r>
        <w:rPr>
          <w:rFonts w:eastAsia="Times New Roman" w:cs="Times New Roman"/>
          <w:szCs w:val="24"/>
        </w:rPr>
        <w:t xml:space="preserve">λήγουμε στο ακριβώς αντίθετο αποτέλεσμα, δηλαδή στην απαξίωσή της πολλές φορές. Και γι’ αυτόν τον λόγο η ίδια η δικαιοσύνη δίνει τις απαντήσεις με τον τρόπο που εκείνη πιστεύει ότι πρέπει να δώσει τις απαντήσεις σε αυτά τα ζητήματα. </w:t>
      </w:r>
    </w:p>
    <w:p w14:paraId="6341066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που, επίσης, παρα</w:t>
      </w:r>
      <w:r>
        <w:rPr>
          <w:rFonts w:eastAsia="Times New Roman" w:cs="Times New Roman"/>
          <w:szCs w:val="24"/>
        </w:rPr>
        <w:t xml:space="preserve">τηρώ είναι ότι αυτές οι τοποθετήσεις σε σχέση με την επικαιρότητα τι προσπάθησαν να κάνουν; Να αποδυναμώσουν ένα άλλο ζήτημα, ένα άλλο γεγονός της επικαιρότητας της ημέρας, το οποίο αφορά την προσωρινή κράτηση ενός ιστορικού στελέχους του πρώην ΠΑΣΟΚ, της </w:t>
      </w:r>
      <w:r>
        <w:rPr>
          <w:rFonts w:eastAsia="Times New Roman" w:cs="Times New Roman"/>
          <w:szCs w:val="24"/>
        </w:rPr>
        <w:t xml:space="preserve">τέως Δημοκρατικής Συμπαράταξης και του νυν Κινήματος Αλλαγής. </w:t>
      </w:r>
    </w:p>
    <w:p w14:paraId="6341066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Δεν θα τοποθετηθώ όσον αφορά τη δικονομική, ούτε την ουσιαστική συζήτηση σε σχέση με το συγκεκριμένο πολιτικό πρόσωπο. Αυτό που νομίζω, όμως, ότι αφορά τη σημερινή συζήτηση, η οποία θα έπρεπε ν</w:t>
      </w:r>
      <w:r>
        <w:rPr>
          <w:rFonts w:eastAsia="Times New Roman" w:cs="Times New Roman"/>
          <w:szCs w:val="24"/>
        </w:rPr>
        <w:t>α είναι κατά τη γνώμη μου μια συζήτηση ως προς τη θεσμική θωράκιση από πλευράς του Κοινοβουλίου και των νομοθετικών εργασιών του Κοινοβουλίου για την αντιμετώπιση των φαινομένων διαφθοράς, που είναι συστατικά στοιχεία της οικονομικής κρίσης που περάσαμε στ</w:t>
      </w:r>
      <w:r>
        <w:rPr>
          <w:rFonts w:eastAsia="Times New Roman" w:cs="Times New Roman"/>
          <w:szCs w:val="24"/>
        </w:rPr>
        <w:t xml:space="preserve">η χώρα αυτή τα τελευταία χρόνια και είναι κομβικό θέμα, είναι ποια είναι η κοινοβουλευτική συμπεριφορά σε σχέση με τα ζητήματα αυτά. </w:t>
      </w:r>
    </w:p>
    <w:p w14:paraId="6341066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πω ότι και η βούληση της Κυβέρνησης αλλά και η τοποθέτηση των Βουλευτών της κυβερνητικής </w:t>
      </w:r>
      <w:r>
        <w:rPr>
          <w:rFonts w:eastAsia="Times New Roman" w:cs="Times New Roman"/>
          <w:szCs w:val="24"/>
        </w:rPr>
        <w:t>π</w:t>
      </w:r>
      <w:r>
        <w:rPr>
          <w:rFonts w:eastAsia="Times New Roman" w:cs="Times New Roman"/>
          <w:szCs w:val="24"/>
        </w:rPr>
        <w:t>λε</w:t>
      </w:r>
      <w:r>
        <w:rPr>
          <w:rFonts w:eastAsia="Times New Roman" w:cs="Times New Roman"/>
          <w:szCs w:val="24"/>
        </w:rPr>
        <w:t xml:space="preserve">ιοψηφίας είναι απολύτως καθαρές κοινοβουλευτικές συμπεριφορές. Η κοινοβουλευτική </w:t>
      </w:r>
      <w:r>
        <w:rPr>
          <w:rFonts w:eastAsia="Times New Roman" w:cs="Times New Roman"/>
          <w:szCs w:val="24"/>
        </w:rPr>
        <w:t>π</w:t>
      </w:r>
      <w:r>
        <w:rPr>
          <w:rFonts w:eastAsia="Times New Roman" w:cs="Times New Roman"/>
          <w:szCs w:val="24"/>
        </w:rPr>
        <w:t xml:space="preserve">λειοψηφία δεν έχει αδρανήσει τα χρόνια αυτά. Είναι δεδομένες και οι προανακριτικές και οι εξεταστικές επιτροπές. </w:t>
      </w:r>
    </w:p>
    <w:p w14:paraId="6341066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καλό είναι στο σημείο αυτό να θυμηθούμε όταν αντιμετωπίσ</w:t>
      </w:r>
      <w:r>
        <w:rPr>
          <w:rFonts w:eastAsia="Times New Roman" w:cs="Times New Roman"/>
          <w:szCs w:val="24"/>
        </w:rPr>
        <w:t>ατε εσείς ως Βουλευτές το κοινοβουλευτικό παράδοξο «τι υποχρεούται να κάνει η Βουλή, όταν οι εισαγγελικοί λειτουργοί ή οι ανακριτικοί λειτουργοί διαβιβάζουν ποινικές δικογραφίες πρώην πολιτικών προσώπων». Εκεί</w:t>
      </w:r>
      <w:r>
        <w:rPr>
          <w:rFonts w:eastAsia="Times New Roman" w:cs="Times New Roman"/>
          <w:szCs w:val="24"/>
        </w:rPr>
        <w:t>,</w:t>
      </w:r>
      <w:r>
        <w:rPr>
          <w:rFonts w:eastAsia="Times New Roman" w:cs="Times New Roman"/>
          <w:szCs w:val="24"/>
        </w:rPr>
        <w:t xml:space="preserve"> λοιπόν, δεν αδράνησε η κοινοβουλευτική πλειοψηφία και τότε καταγγέλθηκε για τα εξής ζητήματα: Πρώτον, καταγγέλθηκε γιατί ασχολείται με προφανώς </w:t>
      </w:r>
      <w:proofErr w:type="spellStart"/>
      <w:r>
        <w:rPr>
          <w:rFonts w:eastAsia="Times New Roman" w:cs="Times New Roman"/>
          <w:szCs w:val="24"/>
        </w:rPr>
        <w:t>παραγεγραμμένες</w:t>
      </w:r>
      <w:proofErr w:type="spellEnd"/>
      <w:r>
        <w:rPr>
          <w:rFonts w:eastAsia="Times New Roman" w:cs="Times New Roman"/>
          <w:szCs w:val="24"/>
        </w:rPr>
        <w:t xml:space="preserve"> υποθέσεις όσον αφορά το αδίκημα της απιστίας, πράγματι. Και</w:t>
      </w:r>
      <w:r>
        <w:rPr>
          <w:rFonts w:eastAsia="Times New Roman" w:cs="Times New Roman"/>
          <w:szCs w:val="24"/>
        </w:rPr>
        <w:t>,</w:t>
      </w:r>
      <w:r>
        <w:rPr>
          <w:rFonts w:eastAsia="Times New Roman" w:cs="Times New Roman"/>
          <w:szCs w:val="24"/>
        </w:rPr>
        <w:t xml:space="preserve"> δεύτερον, εκεί τι προτείνατε; Η Αξ</w:t>
      </w:r>
      <w:r>
        <w:rPr>
          <w:rFonts w:eastAsia="Times New Roman" w:cs="Times New Roman"/>
          <w:szCs w:val="24"/>
        </w:rPr>
        <w:t xml:space="preserve">ιωματική Αντιπολίτευση τι μπορούσε να προτείνει; Την αδράνεια. Να μην κάνει, δηλαδή, τίποτα. </w:t>
      </w:r>
    </w:p>
    <w:p w14:paraId="6341066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Όσον </w:t>
      </w:r>
      <w:r>
        <w:rPr>
          <w:rFonts w:eastAsia="Times New Roman" w:cs="Times New Roman"/>
          <w:szCs w:val="24"/>
        </w:rPr>
        <w:t xml:space="preserve">δε </w:t>
      </w:r>
      <w:r>
        <w:rPr>
          <w:rFonts w:eastAsia="Times New Roman" w:cs="Times New Roman"/>
          <w:szCs w:val="24"/>
        </w:rPr>
        <w:t>αφορά το θέμα πράξεων</w:t>
      </w:r>
      <w:r>
        <w:rPr>
          <w:rFonts w:eastAsia="Times New Roman" w:cs="Times New Roman"/>
          <w:szCs w:val="24"/>
        </w:rPr>
        <w:t>,</w:t>
      </w:r>
      <w:r>
        <w:rPr>
          <w:rFonts w:eastAsia="Times New Roman" w:cs="Times New Roman"/>
          <w:szCs w:val="24"/>
        </w:rPr>
        <w:t xml:space="preserve"> οι οποίες δεν είναι </w:t>
      </w:r>
      <w:proofErr w:type="spellStart"/>
      <w:r>
        <w:rPr>
          <w:rFonts w:eastAsia="Times New Roman" w:cs="Times New Roman"/>
          <w:szCs w:val="24"/>
        </w:rPr>
        <w:t>παραγεγραμμένες</w:t>
      </w:r>
      <w:proofErr w:type="spellEnd"/>
      <w:r>
        <w:rPr>
          <w:rFonts w:eastAsia="Times New Roman" w:cs="Times New Roman"/>
          <w:szCs w:val="24"/>
        </w:rPr>
        <w:t xml:space="preserve">, όπως η νομιμοποίηση εσόδων από εγκληματική δραστηριότητα, εκεί λέγατε τα εξής </w:t>
      </w:r>
      <w:r>
        <w:rPr>
          <w:rFonts w:eastAsia="Times New Roman" w:cs="Times New Roman"/>
          <w:szCs w:val="24"/>
        </w:rPr>
        <w:t>-</w:t>
      </w:r>
      <w:r>
        <w:rPr>
          <w:rFonts w:eastAsia="Times New Roman" w:cs="Times New Roman"/>
          <w:szCs w:val="24"/>
        </w:rPr>
        <w:t xml:space="preserve">υπενθυμίζω από </w:t>
      </w:r>
      <w:r>
        <w:rPr>
          <w:rFonts w:eastAsia="Times New Roman" w:cs="Times New Roman"/>
          <w:szCs w:val="24"/>
        </w:rPr>
        <w:t xml:space="preserve">τα </w:t>
      </w:r>
      <w:r>
        <w:rPr>
          <w:rFonts w:eastAsia="Times New Roman" w:cs="Times New Roman"/>
          <w:szCs w:val="24"/>
        </w:rPr>
        <w:t>π</w:t>
      </w:r>
      <w:r>
        <w:rPr>
          <w:rFonts w:eastAsia="Times New Roman" w:cs="Times New Roman"/>
          <w:szCs w:val="24"/>
        </w:rPr>
        <w:t>ρακτικά της συζήτησης και για τη σύσταση της προανακριτικής αλλά και των αποτελεσμάτων του πορίσματος της προανακριτικής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«Ωστόσο, σε κανένα σημείο της πρότασης δεν τεκμηριώνετε την οποιαδήποτε ένδειξη, ισχυρή ή μη, στις έξι υποθέσεις που παρατίθενται</w:t>
      </w:r>
      <w:r>
        <w:rPr>
          <w:rFonts w:eastAsia="Times New Roman" w:cs="Times New Roman"/>
          <w:szCs w:val="24"/>
        </w:rPr>
        <w:t xml:space="preserve"> για τα αδικήματα της απιστίας, πιθανώς και νομιμοποίησης εσόδων από εγκληματική δραστηριότητα, τα οποία θεωρούνται συναφή με το βασικό έγκλημα.</w:t>
      </w:r>
    </w:p>
    <w:p w14:paraId="6341066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 εισηγητής της Πλειοψηφίας είπε προηγουμένως ότι έχουμε ενδείξεις -δεν αναφέρονται ποιες από τις δικογραφίες- </w:t>
      </w:r>
      <w:r>
        <w:rPr>
          <w:rFonts w:eastAsia="Times New Roman" w:cs="Times New Roman"/>
          <w:szCs w:val="24"/>
        </w:rPr>
        <w:t xml:space="preserve">ότι συνδέεται ακόμη και το συναφές με το βασικό έγκλημα της νομιμοποίησης εκείνης της περιόδου με τον κ. Παπαντωνίου. Γιατί δεν αναφέρετε ούτε μια ένδειξη εδώ; Κάτι, έναν λογαριασμό;». </w:t>
      </w:r>
    </w:p>
    <w:p w14:paraId="6341066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Στη συνέχεια: «Όμως, το πρόβλημα δεν είναι οι ποινικές θεωρίες για τη </w:t>
      </w:r>
      <w:r>
        <w:rPr>
          <w:rFonts w:eastAsia="Times New Roman" w:cs="Times New Roman"/>
          <w:szCs w:val="24"/>
        </w:rPr>
        <w:t>συνάφεια των εγκλημάτων, ούτε καν ο τρόπος με τον οποίο έχετε συντάξει την πρότασή σας προς την Εθνική Αντιπροσωπεία, αλλά η ανύπαρκτη στοιχειοθέτηση της πρότασης με ασύνδετα μεταξύ τους γεγονότα, όπως παραδείγματος χάρ</w:t>
      </w:r>
      <w:r>
        <w:rPr>
          <w:rFonts w:eastAsia="Times New Roman" w:cs="Times New Roman"/>
          <w:szCs w:val="24"/>
        </w:rPr>
        <w:t>ιν</w:t>
      </w:r>
      <w:r>
        <w:rPr>
          <w:rFonts w:eastAsia="Times New Roman" w:cs="Times New Roman"/>
          <w:szCs w:val="24"/>
        </w:rPr>
        <w:t>, αυτό που ειπώθηκε και προηγουμένω</w:t>
      </w:r>
      <w:r>
        <w:rPr>
          <w:rFonts w:eastAsia="Times New Roman" w:cs="Times New Roman"/>
          <w:szCs w:val="24"/>
        </w:rPr>
        <w:t>ς, γιατί αναγράφεται μέσα στην πρόταση για την ύπαρξη καταπιστεύματος σε τράπεζα του εξωτερικού, όταν ο συγκεκριμένος Υπουργός δεν ήταν καν Υπουργός Αμύνης και η χρονική περίοδος δεν είχε σχέση με τα εξοπλιστικά».</w:t>
      </w:r>
    </w:p>
    <w:p w14:paraId="6341067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λέγατε στην πρόταση για τη σύσταση τη</w:t>
      </w:r>
      <w:r>
        <w:rPr>
          <w:rFonts w:eastAsia="Times New Roman" w:cs="Times New Roman"/>
          <w:szCs w:val="24"/>
        </w:rPr>
        <w:t>ς προανακριτικής και επί του πορίσματος της προανακριτικής λέγατε, αναφέρομαι στους κυρίους του Κινήματος Αλλαγής προφανώς: «Τι σας λέγαμε εμείς τότε; Η Δημοκρατική Συμπαράταξη είχε καταγγείλει στον ελληνικό λαό τον αντιπερισπασμό που επιχειρούσατε, όπως κ</w:t>
      </w:r>
      <w:r>
        <w:rPr>
          <w:rFonts w:eastAsia="Times New Roman" w:cs="Times New Roman"/>
          <w:szCs w:val="24"/>
        </w:rPr>
        <w:t>αι την επιλεκτική ποινικοποίηση της πολιτικής ζωής σε μια ιδιαίτερη κρίσιμη στιγμή για τη χώρα. Η δικαιοσύνη θα έπρεπε να μιλήσει. Η Βουλή θα έπρεπε να ακούσει τη δικαιοσύνη».</w:t>
      </w:r>
    </w:p>
    <w:p w14:paraId="63410671"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Θεωρώ ότι σήμερα η Βουλή πράγματι ακούει τη </w:t>
      </w:r>
      <w:r>
        <w:rPr>
          <w:rFonts w:eastAsia="Times New Roman"/>
          <w:szCs w:val="24"/>
        </w:rPr>
        <w:t>δ</w:t>
      </w:r>
      <w:r>
        <w:rPr>
          <w:rFonts w:eastAsia="Times New Roman"/>
          <w:szCs w:val="24"/>
        </w:rPr>
        <w:t xml:space="preserve">ικαιοσύνη, όπως έχει γίνει και στο </w:t>
      </w:r>
      <w:r>
        <w:rPr>
          <w:rFonts w:eastAsia="Times New Roman"/>
          <w:szCs w:val="24"/>
        </w:rPr>
        <w:t>παρελθόν και όπως πάντα θα γίνεται κάθε φορά που αυτό χρειάζεται.</w:t>
      </w:r>
    </w:p>
    <w:p w14:paraId="63410672"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Αυτό ήθελα να πω σε σχέση με τα θέματα της επικαιρότητας. Περνάω γρήγορα στα ζητήματα που αφορούν στο νομοσχέδιο του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w:t>
      </w:r>
    </w:p>
    <w:p w14:paraId="63410673"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Υπάρχουν, κατά τη γνώμη μου, τέσσερα σημεία, τα οποία έχου</w:t>
      </w:r>
      <w:r>
        <w:rPr>
          <w:rFonts w:eastAsia="Times New Roman"/>
          <w:szCs w:val="24"/>
        </w:rPr>
        <w:t xml:space="preserve">ν προβληματίσει το Σώμα όσον αφορά τον νόμο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w:t>
      </w:r>
    </w:p>
    <w:p w14:paraId="63410674"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Το πρώτο ζήτημα φαίνεται τώρα να απασχολεί ξανά και με κάποιον τρόπο και τις δικαστικές ενώσεις και γι’ αυτό θεωρώ ότι εδώ και μέσω των δευτερολογιών καλό είναι να υπάρξει μια σαφής τοποθέτηση από </w:t>
      </w:r>
      <w:r>
        <w:rPr>
          <w:rFonts w:eastAsia="Times New Roman"/>
          <w:szCs w:val="24"/>
        </w:rPr>
        <w:t xml:space="preserve">τους εκπροσώπους όλων των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 xml:space="preserve">μάδων. </w:t>
      </w:r>
    </w:p>
    <w:p w14:paraId="63410675"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Υπάρχει, λοιπόν, ένας προβληματισμός συνταγματικότητας από τις δικαστικές ενώσεις ως προς την </w:t>
      </w:r>
      <w:proofErr w:type="spellStart"/>
      <w:r>
        <w:rPr>
          <w:rFonts w:eastAsia="Times New Roman"/>
          <w:szCs w:val="24"/>
        </w:rPr>
        <w:t>υποχρεωτικότητα</w:t>
      </w:r>
      <w:proofErr w:type="spellEnd"/>
      <w:r>
        <w:rPr>
          <w:rFonts w:eastAsia="Times New Roman"/>
          <w:szCs w:val="24"/>
        </w:rPr>
        <w:t xml:space="preserve"> δήλωσης για τα τιμαλφή και τα μετρητά. Αυτό επαναφέρουν οι δικαστικές ενώσεις σε επίπεδο προβλ</w:t>
      </w:r>
      <w:r>
        <w:rPr>
          <w:rFonts w:eastAsia="Times New Roman"/>
          <w:szCs w:val="24"/>
        </w:rPr>
        <w:t xml:space="preserve">ηματισμού. Επειδή οι δικαστικοί λειτουργοί δεν είναι οι μόνοι υπόχρεοι -όλοι εμείς εδώ είμαστε υπόχρεοι, όπως και πολλά άλλα πρόσωπα- καλό είναι να απαντήσουν οι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μάδες σε δύο ερωτήματα, κατά τη γνώμη μου:</w:t>
      </w:r>
    </w:p>
    <w:p w14:paraId="63410676"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Συμφωνούμε με τη δήλωση για τα τι</w:t>
      </w:r>
      <w:r>
        <w:rPr>
          <w:rFonts w:eastAsia="Times New Roman"/>
          <w:szCs w:val="24"/>
        </w:rPr>
        <w:t>μαλφή και τα χρηματικά ποσά, τα οποία είναι εκτός τραπεζικών λογαριασμών; Να το πούμε καθαρά: Συμφωνούμε ή διαφωνούμε.</w:t>
      </w:r>
    </w:p>
    <w:p w14:paraId="63410677"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Δεύτερον, θεωρούμε ότι υπάρχει ζήτημα πράγματι αντισυνταγματικότητας ως προς αυτό; </w:t>
      </w:r>
    </w:p>
    <w:p w14:paraId="63410678"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Υπενθυμίζω ότι σε σχέση με την απόφαση του Συμβουλίου</w:t>
      </w:r>
      <w:r>
        <w:rPr>
          <w:rFonts w:eastAsia="Times New Roman"/>
          <w:szCs w:val="24"/>
        </w:rPr>
        <w:t xml:space="preserve"> της Επικρατείας, για να ακούει και ο κόσμος που μας παρακολουθεί, αλλά και οι άλλοι υπόχρεοι, πρέπει να έχουμε μια καθαρή άποψη και να πούμε ότι και οι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 xml:space="preserve">μάδες και οι Βουλευτές θεωρούν ότι δεν πρέπει να δηλώνονται τα τιμαλφή στη δήλωση </w:t>
      </w:r>
      <w:r>
        <w:rPr>
          <w:rFonts w:eastAsia="Times New Roman"/>
          <w:szCs w:val="24"/>
        </w:rPr>
        <w:t>«</w:t>
      </w:r>
      <w:r>
        <w:rPr>
          <w:rFonts w:eastAsia="Times New Roman"/>
          <w:szCs w:val="24"/>
        </w:rPr>
        <w:t>πό</w:t>
      </w:r>
      <w:r>
        <w:rPr>
          <w:rFonts w:eastAsia="Times New Roman"/>
          <w:szCs w:val="24"/>
        </w:rPr>
        <w:t>θεν έσχες</w:t>
      </w:r>
      <w:r>
        <w:rPr>
          <w:rFonts w:eastAsia="Times New Roman"/>
          <w:szCs w:val="24"/>
        </w:rPr>
        <w:t>»</w:t>
      </w:r>
      <w:r>
        <w:rPr>
          <w:rFonts w:eastAsia="Times New Roman"/>
          <w:szCs w:val="24"/>
        </w:rPr>
        <w:t xml:space="preserve"> και ότι αν τυχόν έχω χρήματα εκτός λογαριασμού στο σπίτι μου, ούτε αυτά θα τα δηλώνω, γιατί φοβάμαι και επίσης εκτιμώ ότι αυτή η υποχρέωση του νόμου μάλλον θα κριθεί ως αντισυνταγματική. Μια καθαρή απάντηση, πιστεύω, σ’ αυτό χρειάζεται, γιατί υπ</w:t>
      </w:r>
      <w:r>
        <w:rPr>
          <w:rFonts w:eastAsia="Times New Roman"/>
          <w:szCs w:val="24"/>
        </w:rPr>
        <w:t>ενθυμίζω ότι η απόφαση της ολομέλειας του Συμβουλίου της Επικρατείας δημιούργησε αρκετούς προβληματισμούς -δεν το λέω σε επίπεδο κριτικής, το λέω σε επίπεδο διαλόγου- του νομικού κόσμου</w:t>
      </w:r>
      <w:r>
        <w:rPr>
          <w:rFonts w:eastAsia="Times New Roman"/>
          <w:szCs w:val="24"/>
        </w:rPr>
        <w:t>,</w:t>
      </w:r>
      <w:r>
        <w:rPr>
          <w:rFonts w:eastAsia="Times New Roman"/>
          <w:szCs w:val="24"/>
        </w:rPr>
        <w:t xml:space="preserve"> όσον αφορά τη συγκεκριμένη απόφαση για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w:t>
      </w:r>
    </w:p>
    <w:p w14:paraId="63410679"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Ποιο ήταν το</w:t>
      </w:r>
      <w:r>
        <w:rPr>
          <w:rFonts w:eastAsia="Times New Roman"/>
          <w:szCs w:val="24"/>
        </w:rPr>
        <w:t xml:space="preserve"> ζήτημα που προκάλεσε μεγάλη κουβέντα τότε;</w:t>
      </w:r>
    </w:p>
    <w:p w14:paraId="6341067A"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Πρώτον, ότι το Συμβούλιο της Επικρατείας θεώρησε ανυπόστατο τον νόμο και τον ακύρωσε και ανυπόστατη τη δήλωση, γιατί δεν </w:t>
      </w:r>
      <w:proofErr w:type="spellStart"/>
      <w:r>
        <w:rPr>
          <w:rFonts w:eastAsia="Times New Roman"/>
          <w:szCs w:val="24"/>
        </w:rPr>
        <w:t>περιελάμβανε</w:t>
      </w:r>
      <w:proofErr w:type="spellEnd"/>
      <w:r>
        <w:rPr>
          <w:rFonts w:eastAsia="Times New Roman"/>
          <w:szCs w:val="24"/>
        </w:rPr>
        <w:t xml:space="preserve"> τα πεδία και τις οδηγίες προς τη συμπλήρωση των πεδίων. Αυτό ήταν ένα ζήτημα, </w:t>
      </w:r>
      <w:r>
        <w:rPr>
          <w:rFonts w:eastAsia="Times New Roman"/>
          <w:szCs w:val="24"/>
        </w:rPr>
        <w:t>το οποίο απασχόλησε το Συμβούλιο της Επικρατείας. Παρά το γεγονός ότι το Συμβούλιο της Επικρατείας τον έκρινε ανυπόστατο, στη συνέχεια μπήκε στο να καταγράψει και λόγους και να υποδείξει νομοθετικές ρυθμίσεις, οι οποίες θα θωράκιζαν τον νόμο.</w:t>
      </w:r>
    </w:p>
    <w:p w14:paraId="6341067B"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Ένα, λοιπόν, </w:t>
      </w:r>
      <w:r>
        <w:rPr>
          <w:rFonts w:eastAsia="Times New Roman"/>
          <w:szCs w:val="24"/>
        </w:rPr>
        <w:t xml:space="preserve">ζήτημα, κατά τη γνώμη μου, είναι να πούμε εάν συμφωνούμε με το μέτρο και αν θεωρούμε ότι υπάρχει πρόβλημα συνταγματικότητας. Καλό είναι να τοποθετηθούν οι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μάδες.</w:t>
      </w:r>
    </w:p>
    <w:p w14:paraId="6341067C"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Δεύτερο ζήτημα που μας απασχόλησε είναι το θέμα της σύνθεσης της επιτροπής. </w:t>
      </w:r>
      <w:r>
        <w:rPr>
          <w:rFonts w:eastAsia="Times New Roman"/>
          <w:szCs w:val="24"/>
        </w:rPr>
        <w:t xml:space="preserve">Εδώ -το είπαμε και στις επιτροπές, το λέμε ξανά- κατά τη γνώμη μου, το νομικό ζήτημα έχει επαρκώς αποσαφηνιστεί. </w:t>
      </w:r>
    </w:p>
    <w:p w14:paraId="6341067D"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Λέμε, δηλαδή, ότι εδώ οι τοποθετήσεις που προβλέπει το άρθρο 90 παράγραφος 1 του Συντάγματος αφορά σε αμιγώς δικαστικά καθήκοντα, ενώ με το άρ</w:t>
      </w:r>
      <w:r>
        <w:rPr>
          <w:rFonts w:eastAsia="Times New Roman"/>
          <w:szCs w:val="24"/>
        </w:rPr>
        <w:t>θρο 89 παράγραφος 2 του Συντάγματος δίνεται η δυνατότητα οι δικαστές, εφόσον ο νόμος το ορίζει, να τοποθετούνται σε τέτοιες επιτροπές που ασκούν ελεγκτικές αρμοδιότητες. Μπορεί να το κάνει ο διευθύνων, το οικείο δικαστήριο και, μάλιστα, υπάρχει σχετική νομ</w:t>
      </w:r>
      <w:r>
        <w:rPr>
          <w:rFonts w:eastAsia="Times New Roman"/>
          <w:szCs w:val="24"/>
        </w:rPr>
        <w:t xml:space="preserve">ολογία ως προς αυτό. Επικαλούμαστε την απόφαση 2347/2017 του Συμβουλίου της Επικρατείας, η οποία έκρινε </w:t>
      </w:r>
      <w:r>
        <w:rPr>
          <w:rFonts w:eastAsia="Times New Roman"/>
          <w:szCs w:val="24"/>
        </w:rPr>
        <w:t>αναφορικά με</w:t>
      </w:r>
      <w:r>
        <w:rPr>
          <w:rFonts w:eastAsia="Times New Roman"/>
          <w:szCs w:val="24"/>
        </w:rPr>
        <w:t xml:space="preserve"> τις ανεξάρτητες επιτροπές προσφυγών ότι οι δικαστικοί λειτουργοί των τακτικών δικαστηρίων που μετέχουν στις ανεξάρτητες επιτροπές προσφυγών</w:t>
      </w:r>
      <w:r>
        <w:rPr>
          <w:rFonts w:eastAsia="Times New Roman"/>
          <w:szCs w:val="24"/>
        </w:rPr>
        <w:t xml:space="preserve"> υποδεικνύονται από τον γενικό επίτροπο της επικρατείας των τακτικών διοικητικών δικαστηρίων και δεν αντίκεινται στο άρθρο 90 παράγραφος 1 του Συντάγματος, με το οποίο ορίζεται ότι οι τοποθετήσεις των δικαστικών λειτουργών ενεργούνται με προεδρικό διάταγμα</w:t>
      </w:r>
      <w:r>
        <w:rPr>
          <w:rFonts w:eastAsia="Times New Roman"/>
          <w:szCs w:val="24"/>
        </w:rPr>
        <w:t>, που εκδίδεται ύστερα από απόφαση κ.λπ.. Τούτο συμβαίνει διότι εν προκειμένω δεν πρόκειται για τοποθέτηση διοριζομένου ή προαγομένου δικαστικού λειτουργού σε ορισμένο δικαστήριο.</w:t>
      </w:r>
    </w:p>
    <w:p w14:paraId="6341067E"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Αυτή τη διάταξη, αυτή την απόφαση της ολομέλειας επικαλούμαστε και θεωρούμε </w:t>
      </w:r>
      <w:r>
        <w:rPr>
          <w:rFonts w:eastAsia="Times New Roman"/>
          <w:szCs w:val="24"/>
        </w:rPr>
        <w:t>ότι το νομικό ζήτημα ως προς εμάς έχει λυθεί και με την απόφαση αυτή της ολομέλειας του Συμβουλίου της Επικρατείας.</w:t>
      </w:r>
    </w:p>
    <w:p w14:paraId="6341067F"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Υπενθυμίζω δε ότι για πρακτικούς λόγους καλό είναι να ορίζονται από τους διευθύνοντες των οικείων δικαστηρίων τα μέλη αυτά, γιατί οι πρόεδρο</w:t>
      </w:r>
      <w:r>
        <w:rPr>
          <w:rFonts w:eastAsia="Times New Roman"/>
          <w:szCs w:val="24"/>
        </w:rPr>
        <w:t>ι των δικαστηρίων αυτών γνωρίζουν τις ανάγκες του δικαστηρίου τους.</w:t>
      </w:r>
    </w:p>
    <w:p w14:paraId="6341068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Συνεπώς</w:t>
      </w:r>
      <w:r w:rsidRPr="00F20CBF">
        <w:rPr>
          <w:rFonts w:eastAsia="Times New Roman" w:cs="Times New Roman"/>
          <w:szCs w:val="24"/>
        </w:rPr>
        <w:t xml:space="preserve"> </w:t>
      </w:r>
      <w:r>
        <w:rPr>
          <w:rFonts w:eastAsia="Times New Roman" w:cs="Times New Roman"/>
          <w:szCs w:val="24"/>
        </w:rPr>
        <w:t xml:space="preserve">μπορούν και να υποδείξουν το πρόσωπο, τον συνάδελφό τους που έχει τις κατάλληλες γνώσεις για να στελεχώσει τη συγκεκριμένη </w:t>
      </w:r>
      <w:r>
        <w:rPr>
          <w:rFonts w:eastAsia="Times New Roman" w:cs="Times New Roman"/>
          <w:szCs w:val="24"/>
        </w:rPr>
        <w:t>ε</w:t>
      </w:r>
      <w:r>
        <w:rPr>
          <w:rFonts w:eastAsia="Times New Roman" w:cs="Times New Roman"/>
          <w:szCs w:val="24"/>
        </w:rPr>
        <w:t>πιτροπή, αλλά και αυτές καθαυτές τις ανάγκες του δικαστη</w:t>
      </w:r>
      <w:r>
        <w:rPr>
          <w:rFonts w:eastAsia="Times New Roman" w:cs="Times New Roman"/>
          <w:szCs w:val="24"/>
        </w:rPr>
        <w:t xml:space="preserve">ρίου, προκειμένου να μη δημιουργηθούν αρρυθμίες στον τρόπο λειτουργίας του δικαστηρίου. </w:t>
      </w:r>
    </w:p>
    <w:p w14:paraId="6341068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Τρίτον, ακούσαμε ζητήματα όσον αφορά την πενταετή παραγραφή και το ποινικό ζήτημα επί της παραγραφής και το μέχρι πότε μπορούν να ανασυρθούν τα συγκεκριμένα στοιχεία τ</w:t>
      </w:r>
      <w:r>
        <w:rPr>
          <w:rFonts w:eastAsia="Times New Roman" w:cs="Times New Roman"/>
          <w:szCs w:val="24"/>
        </w:rPr>
        <w:t>ων δηλώσεων «πόθεν έσχες». Νομίζω ότι και με τη νομοτεχνική βελτίωση που έκανε ο κ. Παπαγγελόπουλος και αυτό το ζήτημα έχει επαρκώς διευκρινιστεί, δηλαδή υπάρχει η πενταετία. Από εκεί και πέρα, εάν προκύψουν ενδείξεις τελέσεων αδικημάτων και μάλιστα κακουρ</w:t>
      </w:r>
      <w:r>
        <w:rPr>
          <w:rFonts w:eastAsia="Times New Roman" w:cs="Times New Roman"/>
          <w:szCs w:val="24"/>
        </w:rPr>
        <w:t xml:space="preserve">γηματικών είτε </w:t>
      </w:r>
      <w:proofErr w:type="spellStart"/>
      <w:r>
        <w:rPr>
          <w:rFonts w:eastAsia="Times New Roman" w:cs="Times New Roman"/>
          <w:szCs w:val="24"/>
        </w:rPr>
        <w:t>πλημμεληματικών</w:t>
      </w:r>
      <w:proofErr w:type="spellEnd"/>
      <w:r>
        <w:rPr>
          <w:rFonts w:eastAsia="Times New Roman" w:cs="Times New Roman"/>
          <w:szCs w:val="24"/>
        </w:rPr>
        <w:t>, ειδικά στα κακουργήματα αυτή θα παρακολουθεί την προθεσμία παραγραφής, η οποία προβλέπεται για το αδίκημα. Και αυτό το έχουμε επαρκώς, νομίζω, επεξηγήσει.</w:t>
      </w:r>
    </w:p>
    <w:p w14:paraId="6341068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υπάρχει και το θέμα της Επιθεωρήτριας της Δημόσιας Διοίκησης, η ο</w:t>
      </w:r>
      <w:r>
        <w:rPr>
          <w:rFonts w:eastAsia="Times New Roman" w:cs="Times New Roman"/>
          <w:szCs w:val="24"/>
        </w:rPr>
        <w:t xml:space="preserve">ποία συμμετέχει στην συγκεκριμένη </w:t>
      </w:r>
      <w:r>
        <w:rPr>
          <w:rFonts w:eastAsia="Times New Roman" w:cs="Times New Roman"/>
          <w:szCs w:val="24"/>
        </w:rPr>
        <w:t>ε</w:t>
      </w:r>
      <w:r>
        <w:rPr>
          <w:rFonts w:eastAsia="Times New Roman" w:cs="Times New Roman"/>
          <w:szCs w:val="24"/>
        </w:rPr>
        <w:t xml:space="preserve">πιτροπή. </w:t>
      </w:r>
    </w:p>
    <w:p w14:paraId="6341068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Υπενθυμίζω τα εξής: Πρώτον, ο Γενικός Επιθεωρητής Δημόσιας Διοίκησης συμμετέχει στην </w:t>
      </w:r>
      <w:r>
        <w:rPr>
          <w:rFonts w:eastAsia="Times New Roman" w:cs="Times New Roman"/>
          <w:szCs w:val="24"/>
          <w:lang w:val="en-US"/>
        </w:rPr>
        <w:t>GRECO</w:t>
      </w:r>
      <w:r>
        <w:rPr>
          <w:rFonts w:eastAsia="Times New Roman" w:cs="Times New Roman"/>
          <w:szCs w:val="24"/>
        </w:rPr>
        <w:t>. Δεύτερον, έχει αυτοτελώς αρμοδιότητα ελέγχου χιλιάδων δημοσίων υπαλλήλων, οπότε δεν θα μπορούσε να λείψει από τη συγκεκ</w:t>
      </w:r>
      <w:r>
        <w:rPr>
          <w:rFonts w:eastAsia="Times New Roman" w:cs="Times New Roman"/>
          <w:szCs w:val="24"/>
        </w:rPr>
        <w:t xml:space="preserve">ριμένη </w:t>
      </w:r>
      <w:r>
        <w:rPr>
          <w:rFonts w:eastAsia="Times New Roman" w:cs="Times New Roman"/>
          <w:szCs w:val="24"/>
        </w:rPr>
        <w:t>ε</w:t>
      </w:r>
      <w:r>
        <w:rPr>
          <w:rFonts w:eastAsia="Times New Roman" w:cs="Times New Roman"/>
          <w:szCs w:val="24"/>
        </w:rPr>
        <w:t>πιτροπή. Επίσης, είναι κύριος του έργου του πληροφοριακού σχεδιασμού. Αυτές ήταν οι παρατηρήσεις που ήθελα να κάνω σε σχέση με τον νόμο του «πόθεν έσχες».</w:t>
      </w:r>
    </w:p>
    <w:p w14:paraId="6341068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Πριν να περάσω στα ζητήματα των βουλευτικών τροπολογιών, έρχομαι στο τελευταίο κομμάτι που αφ</w:t>
      </w:r>
      <w:r>
        <w:rPr>
          <w:rFonts w:eastAsia="Times New Roman" w:cs="Times New Roman"/>
          <w:szCs w:val="24"/>
        </w:rPr>
        <w:t xml:space="preserve">ορά στις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 </w:t>
      </w:r>
    </w:p>
    <w:p w14:paraId="6341068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Σε σχέση με τη διάταξη του 110 Α του Ποινικού Κώδικα, φαντάζομαι ότι υπάρχει ευρεία συναίνεση από πλευράς του Σώματος. Νομίζω ότι, πρώτον, λύνουμε ένα ζήτημα το οποίο προβλημάτισε αρκετούς δικαστικούς λειτουργούς, όσον </w:t>
      </w:r>
      <w:r>
        <w:rPr>
          <w:rFonts w:eastAsia="Times New Roman" w:cs="Times New Roman"/>
          <w:szCs w:val="24"/>
        </w:rPr>
        <w:t xml:space="preserve">αφορά δηλαδή τη δυνατότητα να διατάξουν πραγματογνωμοσύνη τα δικαστικά συμβούλια τα οποία επιλαμβάνονται αυτών των αιτήσεων. Με την προσθήκη της λέξης «ιδίως» δίνει ο νομοθέτης το σήμα ότι πράγματι οι ίδιοι -όπως μπορούσαν κατά τη γνώμη μου και πριν, αλλά </w:t>
      </w:r>
      <w:r>
        <w:rPr>
          <w:rFonts w:eastAsia="Times New Roman" w:cs="Times New Roman"/>
          <w:szCs w:val="24"/>
        </w:rPr>
        <w:t xml:space="preserve">τώρα πλέον είναι απολύτως καθαρό- μπορούν να διατάξουν πραγματογνωμοσύνη, προκειμένου να διαπιστώσουν τα συγκεκριμένα ιατρικά προβλήματα και να δουν αν όντως ο αιτών κρατούμενος υπάγεται στη διάταξη της υφ’ </w:t>
      </w:r>
      <w:proofErr w:type="spellStart"/>
      <w:r>
        <w:rPr>
          <w:rFonts w:eastAsia="Times New Roman" w:cs="Times New Roman"/>
          <w:szCs w:val="24"/>
        </w:rPr>
        <w:t>όρον</w:t>
      </w:r>
      <w:proofErr w:type="spellEnd"/>
      <w:r>
        <w:rPr>
          <w:rFonts w:eastAsia="Times New Roman" w:cs="Times New Roman"/>
          <w:szCs w:val="24"/>
        </w:rPr>
        <w:t xml:space="preserve"> απόλυσης.</w:t>
      </w:r>
    </w:p>
    <w:p w14:paraId="6341068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Επίσης, νομίζω ότι συμφωνούμε όλοι</w:t>
      </w:r>
      <w:r>
        <w:rPr>
          <w:rFonts w:eastAsia="Times New Roman" w:cs="Times New Roman"/>
          <w:szCs w:val="24"/>
        </w:rPr>
        <w:t xml:space="preserve"> ότι κάθε φορά που διαπιστώνουμε αρρυθμίες ή προβλήματα στον τρόπο που υλοποιείται ένας συγκεκριμένος νόμος, όπως έγινε στην περίπτωση του 110</w:t>
      </w:r>
      <w:r>
        <w:rPr>
          <w:rFonts w:eastAsia="Times New Roman" w:cs="Times New Roman"/>
          <w:szCs w:val="24"/>
        </w:rPr>
        <w:t xml:space="preserve"> </w:t>
      </w:r>
      <w:r>
        <w:rPr>
          <w:rFonts w:eastAsia="Times New Roman" w:cs="Times New Roman"/>
          <w:szCs w:val="24"/>
        </w:rPr>
        <w:t>Α, καλό είναι να επανερχόμαστε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διορθώνουμε προβλήματα τα οποία έχουν δημιουργηθεί.</w:t>
      </w:r>
    </w:p>
    <w:p w14:paraId="6341068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αν εδώ δ</w:t>
      </w:r>
      <w:r>
        <w:rPr>
          <w:rFonts w:eastAsia="Times New Roman" w:cs="Times New Roman"/>
          <w:szCs w:val="24"/>
        </w:rPr>
        <w:t>ημιουργήθηκε ενδεχομένως –από ό,τι διαβάζουμε- και μια βιομηχανία πλαστών πιστοποιητικών ΚΕΠΑ, δίνεται πλέον η δυνατότητα ανάκλησης των βουλευμάτων με τα οποία διατάχθηκαν αποφυλακίσεις κρατουμένων και μάλιστα εμπρόθεσμα, προκειμένου να αντιμετωπιστεί αυτό</w:t>
      </w:r>
      <w:r>
        <w:rPr>
          <w:rFonts w:eastAsia="Times New Roman" w:cs="Times New Roman"/>
          <w:szCs w:val="24"/>
        </w:rPr>
        <w:t xml:space="preserve"> το ζήτημα και να μπορέσουν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οι δικαστικές αρχές να ανακαλέσουν τα συγκεκριμένα βουλεύματα. </w:t>
      </w:r>
    </w:p>
    <w:p w14:paraId="6341068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Υπενθυμίζω ότι για το συγκεκριμένο νομικό ζήτημα υπήρχε διχογνωμία στην ομολογία, όσον αφορά τη δυνατότητα ανάκλησης βουλευμάτων τα οποία είχαν διατάξει αποφυλακίσεις. </w:t>
      </w:r>
    </w:p>
    <w:p w14:paraId="6341068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Είπα και στις </w:t>
      </w:r>
      <w:r>
        <w:rPr>
          <w:rFonts w:eastAsia="Times New Roman" w:cs="Times New Roman"/>
          <w:szCs w:val="24"/>
        </w:rPr>
        <w:t>ε</w:t>
      </w:r>
      <w:r>
        <w:rPr>
          <w:rFonts w:eastAsia="Times New Roman" w:cs="Times New Roman"/>
          <w:szCs w:val="24"/>
        </w:rPr>
        <w:t xml:space="preserve">πιτροπές ότι πράγματι η </w:t>
      </w:r>
      <w:proofErr w:type="spellStart"/>
      <w:r>
        <w:rPr>
          <w:rFonts w:eastAsia="Times New Roman" w:cs="Times New Roman"/>
          <w:szCs w:val="24"/>
        </w:rPr>
        <w:t>στοχοποίηση</w:t>
      </w:r>
      <w:proofErr w:type="spellEnd"/>
      <w:r>
        <w:rPr>
          <w:rFonts w:eastAsia="Times New Roman" w:cs="Times New Roman"/>
          <w:szCs w:val="24"/>
        </w:rPr>
        <w:t xml:space="preserve"> ενός συγκεκριμένου προσώπου, ο οποίο</w:t>
      </w:r>
      <w:r>
        <w:rPr>
          <w:rFonts w:eastAsia="Times New Roman" w:cs="Times New Roman"/>
          <w:szCs w:val="24"/>
        </w:rPr>
        <w:t>ς μάλιστα τυχαίνει να είναι και δάσκαλος δικαίου, είναι κάτι το οποίο φαντάζομαι ότι μας προβλημάτισε αρκετά, ίσως για διαφορετικούς λόγους τον καθένα μας. Και αυτό γιατί; Διότι κατά τη γνώμη μου δημιουργήθηκε μια απόλυτη διαστρέβλωση πραγματικών γεγονότων</w:t>
      </w:r>
      <w:r>
        <w:rPr>
          <w:rFonts w:eastAsia="Times New Roman" w:cs="Times New Roman"/>
          <w:szCs w:val="24"/>
        </w:rPr>
        <w:t xml:space="preserve">, η οποία χρησιμοποιείται προκειμένου να δημιουργούνται συγκεκριμένα πολιτικά επιχειρήματα στην πολιτική αντιπαράθεση. Αυτά τα πολιτικά επιχειρήματα νομίζω ότι </w:t>
      </w:r>
      <w:proofErr w:type="spellStart"/>
      <w:r>
        <w:rPr>
          <w:rFonts w:eastAsia="Times New Roman" w:cs="Times New Roman"/>
          <w:szCs w:val="24"/>
        </w:rPr>
        <w:t>αλληλοτροφοδοτούν</w:t>
      </w:r>
      <w:proofErr w:type="spellEnd"/>
      <w:r>
        <w:rPr>
          <w:rFonts w:eastAsia="Times New Roman" w:cs="Times New Roman"/>
          <w:szCs w:val="24"/>
        </w:rPr>
        <w:t xml:space="preserve"> και τροφοδοτούνται με διάφορες ειδήσεις, οι οποίες τις περισσότερες φορές είνα</w:t>
      </w:r>
      <w:r>
        <w:rPr>
          <w:rFonts w:eastAsia="Times New Roman" w:cs="Times New Roman"/>
          <w:szCs w:val="24"/>
        </w:rPr>
        <w:t xml:space="preserve">ι ψευδείς. </w:t>
      </w:r>
    </w:p>
    <w:p w14:paraId="6341068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341068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χρειαστώ άλλα πέντε λεπτά, κύριε Πρόεδρε.</w:t>
      </w:r>
    </w:p>
    <w:p w14:paraId="6341068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Γιατί το λέω αυτό; Πρώτον, σε σχέση με τα ζητήματα ασφάλειας στα οποία φαίνεται να γίνεται όλη αυτή η αντιπαράθεση, νομίζω ότι τα στοιχεία και της Ελληνικής Αστυνομίας αλλά και του Υπουργείου είναι αρκετά κατατοπιστικά, χωρίς βέβαια να θέλουμε να φτιάξουμε</w:t>
      </w:r>
      <w:r>
        <w:rPr>
          <w:rFonts w:eastAsia="Times New Roman" w:cs="Times New Roman"/>
          <w:szCs w:val="24"/>
        </w:rPr>
        <w:t xml:space="preserve"> ένα απλό επιχείρημα ότι η </w:t>
      </w:r>
      <w:proofErr w:type="spellStart"/>
      <w:r>
        <w:rPr>
          <w:rFonts w:eastAsia="Times New Roman" w:cs="Times New Roman"/>
          <w:szCs w:val="24"/>
        </w:rPr>
        <w:t>αποσυμφορητική</w:t>
      </w:r>
      <w:proofErr w:type="spellEnd"/>
      <w:r>
        <w:rPr>
          <w:rFonts w:eastAsia="Times New Roman" w:cs="Times New Roman"/>
          <w:szCs w:val="24"/>
        </w:rPr>
        <w:t xml:space="preserve"> διάταξη αποτρέπει την εγκληματικότητα, γιατί είναι τόσο αφελές όσο αφελές είναι και το να λέμε ότι η </w:t>
      </w:r>
      <w:proofErr w:type="spellStart"/>
      <w:r>
        <w:rPr>
          <w:rFonts w:eastAsia="Times New Roman" w:cs="Times New Roman"/>
          <w:szCs w:val="24"/>
        </w:rPr>
        <w:t>αποσυμφορητική</w:t>
      </w:r>
      <w:proofErr w:type="spellEnd"/>
      <w:r>
        <w:rPr>
          <w:rFonts w:eastAsia="Times New Roman" w:cs="Times New Roman"/>
          <w:szCs w:val="24"/>
        </w:rPr>
        <w:t xml:space="preserve"> διάταξη είναι αυτή η οποία έχει εντείνει το συγκεκριμένο πρόβλημα.</w:t>
      </w:r>
    </w:p>
    <w:p w14:paraId="6341068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Ποια είναι, λοιπόν, τα στοιχεία</w:t>
      </w:r>
      <w:r>
        <w:rPr>
          <w:rFonts w:eastAsia="Times New Roman" w:cs="Times New Roman"/>
          <w:szCs w:val="24"/>
        </w:rPr>
        <w:t xml:space="preserve"> αυτά; Άκουσα εδώ ότι διαιωνίζουμε τα τρία τελευταία χρόνια τις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w:t>
      </w:r>
    </w:p>
    <w:p w14:paraId="6341068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Δυστυχώς, κυρίες και κύριοι Βουλευτές, δεν τις διαιωνίζουμε τρία χρόνια. Τις διαιωνίζουμε από το 2008 τουλάχιστον, γιατί υπήρχαν και προγενέστερες από το 1984, από τ</w:t>
      </w:r>
      <w:r>
        <w:rPr>
          <w:rFonts w:eastAsia="Times New Roman" w:cs="Times New Roman"/>
          <w:szCs w:val="24"/>
        </w:rPr>
        <w:t xml:space="preserve">ο 1991, από το 1994. Ήταν νόμοι οι οποίοι τροποποιούσαν διατάξεις που αφορούσαν αναστολή και μετατροπή της ποινής, προκειμένου να λειτουργήσουν στην </w:t>
      </w:r>
      <w:proofErr w:type="spellStart"/>
      <w:r>
        <w:rPr>
          <w:rFonts w:eastAsia="Times New Roman" w:cs="Times New Roman"/>
          <w:szCs w:val="24"/>
        </w:rPr>
        <w:t>αποσυμφορητική</w:t>
      </w:r>
      <w:proofErr w:type="spellEnd"/>
      <w:r>
        <w:rPr>
          <w:rFonts w:eastAsia="Times New Roman" w:cs="Times New Roman"/>
          <w:szCs w:val="24"/>
        </w:rPr>
        <w:t xml:space="preserve"> κατεύθυνση.</w:t>
      </w:r>
    </w:p>
    <w:p w14:paraId="6341068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Και τι άλλο έγινε; Έγινε ότι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 ας πούμε αυτή του 2013, </w:t>
      </w:r>
      <w:r>
        <w:rPr>
          <w:rFonts w:eastAsia="Times New Roman" w:cs="Times New Roman"/>
          <w:szCs w:val="24"/>
        </w:rPr>
        <w:t>λειτούργησαν ακόμα και για αδικήματα, για ποινές καθείρξεως άνω των δέκα ετών, για αδικήματα ακόμα και παραβίασης του νόμου περί ναρκωτικών. Άρα είναι μια έκτακτη λύση την οποία έχουν χρησιμοποιήσει και προηγούμενες κυβερνήσεις, προκειμένου να αντιμετωπίσο</w:t>
      </w:r>
      <w:r>
        <w:rPr>
          <w:rFonts w:eastAsia="Times New Roman" w:cs="Times New Roman"/>
          <w:szCs w:val="24"/>
        </w:rPr>
        <w:t>υν ένα συγκεκριμένο ζήτημα. Ποιο; Αυτό της αποσυμφόρησης των φυλακών και των συνθηκών κράτησης και του πληθυσμού των φυλακών.</w:t>
      </w:r>
    </w:p>
    <w:p w14:paraId="6341069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Επανέρχομαι, λοιπόν, σε αυτό που σας έλεγα πριν. Ποια είναι τα στοιχεία που ενδιαφέρουν, κατά τη γνώμη μου, το Σώμα; Πρώτον, σε σχ</w:t>
      </w:r>
      <w:r>
        <w:rPr>
          <w:rFonts w:eastAsia="Times New Roman" w:cs="Times New Roman"/>
          <w:szCs w:val="24"/>
        </w:rPr>
        <w:t>έση με τις καταδικαστικές αποφάσεις για τις συνθήκες κράτησης ετών 2008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Από το 2008 μέχρι το 2014, η χώρα μας πλήρωσε 3.238.800 ευρώ συν τόκους για τις συνθήκες κράτησης στα καταστήματα κράτησης της χώρας. Από το 2015 ως το 2017 πλήρωσε 122.300 ευρ</w:t>
      </w:r>
      <w:r>
        <w:rPr>
          <w:rFonts w:eastAsia="Times New Roman" w:cs="Times New Roman"/>
          <w:szCs w:val="24"/>
        </w:rPr>
        <w:t>ώ. Αυτό δεν είναι ένα αριστερό επιχείρημα. Είναι προφανώς ένα τεχνοκρατικό επιχείρημα</w:t>
      </w:r>
      <w:r>
        <w:rPr>
          <w:rFonts w:eastAsia="Times New Roman" w:cs="Times New Roman"/>
          <w:szCs w:val="24"/>
        </w:rPr>
        <w:t>,</w:t>
      </w:r>
      <w:r>
        <w:rPr>
          <w:rFonts w:eastAsia="Times New Roman" w:cs="Times New Roman"/>
          <w:szCs w:val="24"/>
        </w:rPr>
        <w:t xml:space="preserve"> το οποίο είναι σημαντικό και λέμε ότι είναι σημαντικό, γιατί από το 2015 και μετά είναι η πρώτη φορά που η χώρα πραγματικά υλοποιεί μια συγκεκριμένη σωφρονιστική πολιτικ</w:t>
      </w:r>
      <w:r>
        <w:rPr>
          <w:rFonts w:eastAsia="Times New Roman" w:cs="Times New Roman"/>
          <w:szCs w:val="24"/>
        </w:rPr>
        <w:t>ή, η οποία κινείται στους άξονες του ανθρωπισμού, της ασφάλειας και βέβαια της διαφάνειας και της κοινωνικής επανένταξης, ζήτημα το τελευταίο το οποίο δεν φαίνεται να έχει απασχολήσει ιδιαίτερα τις προηγούμενες κυβερνήσεις.</w:t>
      </w:r>
    </w:p>
    <w:p w14:paraId="6341069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Ποιο άλλο στοιχείο αποδεικνύει ό</w:t>
      </w:r>
      <w:r>
        <w:rPr>
          <w:rFonts w:eastAsia="Times New Roman" w:cs="Times New Roman"/>
          <w:szCs w:val="24"/>
        </w:rPr>
        <w:t xml:space="preserve">τι υπάρχει αυτό το </w:t>
      </w:r>
      <w:proofErr w:type="spellStart"/>
      <w:r>
        <w:rPr>
          <w:rFonts w:eastAsia="Times New Roman" w:cs="Times New Roman"/>
          <w:szCs w:val="24"/>
        </w:rPr>
        <w:t>ψευτοεπιχείρημα</w:t>
      </w:r>
      <w:proofErr w:type="spellEnd"/>
      <w:r>
        <w:rPr>
          <w:rFonts w:eastAsia="Times New Roman" w:cs="Times New Roman"/>
          <w:szCs w:val="24"/>
        </w:rPr>
        <w:t xml:space="preserve"> ασφάλειας ή ανασφάλειας, το οποίο επικαλείται κυρίως η Αξιωματική Αντιπολίτευση; Τα στοιχεία που αφορούν σε αποδράσεις και εξεγέρσεις από τις φυλακές.</w:t>
      </w:r>
    </w:p>
    <w:p w14:paraId="6341069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Καλό είναι, λοιπόν, όλοι να γνωρίζουμε ότι από το 2015 μέχρι και σήμερ</w:t>
      </w:r>
      <w:r>
        <w:rPr>
          <w:rFonts w:eastAsia="Times New Roman" w:cs="Times New Roman"/>
          <w:szCs w:val="24"/>
        </w:rPr>
        <w:t>α δεν έχει γίνει καμμία απόδραση από τις φυλακές, ενώ προηγούμενα και για το 2010 και το 2011 και το 2012 υπάρχει μια καταγραφή στοιχείων τα οποία είναι στη διάθεσή σας σε σχέση με το πόσο ασφαλείς ήταν αυτές οι φυλακές.</w:t>
      </w:r>
    </w:p>
    <w:p w14:paraId="6341069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Τα στοιχεία που θέλω να καταθέσω, ε</w:t>
      </w:r>
      <w:r>
        <w:rPr>
          <w:rFonts w:eastAsia="Times New Roman" w:cs="Times New Roman"/>
          <w:szCs w:val="24"/>
        </w:rPr>
        <w:t>πίσης, στα Πρακτικά είναι το δελτίο Τύπου από τις 25 Σεπτεμβρίου 2018 της Ελληνικής Αστυνομίας που δείχνει την κατάσταση όσον αφορά στη βαριά εγκληματικότητα. Από αυτή προκύπτει ότι στα κακουργήματα -τα οποία πολλές φορές στον δημόσιο διάλογο αναφέρονται ω</w:t>
      </w:r>
      <w:r>
        <w:rPr>
          <w:rFonts w:eastAsia="Times New Roman" w:cs="Times New Roman"/>
          <w:szCs w:val="24"/>
        </w:rPr>
        <w:t>ς κακουργήματα</w:t>
      </w:r>
      <w:r>
        <w:rPr>
          <w:rFonts w:eastAsia="Times New Roman" w:cs="Times New Roman"/>
          <w:szCs w:val="24"/>
        </w:rPr>
        <w:t>,</w:t>
      </w:r>
      <w:r>
        <w:rPr>
          <w:rFonts w:eastAsia="Times New Roman" w:cs="Times New Roman"/>
          <w:szCs w:val="24"/>
        </w:rPr>
        <w:t xml:space="preserve"> τα οποία τελούνται από ανθρώπους που έχουν μάλιστα αποφυλακισθεί λόγω των </w:t>
      </w:r>
      <w:proofErr w:type="spellStart"/>
      <w:r>
        <w:rPr>
          <w:rFonts w:eastAsia="Times New Roman" w:cs="Times New Roman"/>
          <w:szCs w:val="24"/>
        </w:rPr>
        <w:t>αποσυμφορητικών</w:t>
      </w:r>
      <w:proofErr w:type="spellEnd"/>
      <w:r>
        <w:rPr>
          <w:rFonts w:eastAsia="Times New Roman" w:cs="Times New Roman"/>
          <w:szCs w:val="24"/>
        </w:rPr>
        <w:t xml:space="preserve"> διατάξεων- υπάρχει μια μείωση ακόμη και του 30% των αδικημάτων αυτών και των ανθρωποκτονιών και κυρίως των ληστειών αλλά και άλλων αδικημάτων. Τα στοι</w:t>
      </w:r>
      <w:r>
        <w:rPr>
          <w:rFonts w:eastAsia="Times New Roman" w:cs="Times New Roman"/>
          <w:szCs w:val="24"/>
        </w:rPr>
        <w:t xml:space="preserve">χεία τα δώσαμε στις </w:t>
      </w:r>
      <w:r>
        <w:rPr>
          <w:rFonts w:eastAsia="Times New Roman" w:cs="Times New Roman"/>
          <w:szCs w:val="24"/>
        </w:rPr>
        <w:t>ε</w:t>
      </w:r>
      <w:r>
        <w:rPr>
          <w:rFonts w:eastAsia="Times New Roman" w:cs="Times New Roman"/>
          <w:szCs w:val="24"/>
        </w:rPr>
        <w:t>πιτροπές.</w:t>
      </w:r>
    </w:p>
    <w:p w14:paraId="63410694" w14:textId="77777777" w:rsidR="000640C0" w:rsidRDefault="00F37498">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w:t>
      </w:r>
      <w:r>
        <w:rPr>
          <w:rFonts w:eastAsia="Times New Roman" w:cs="Times New Roman"/>
          <w:szCs w:val="24"/>
        </w:rPr>
        <w:t xml:space="preserve">Υπουργός </w:t>
      </w:r>
      <w:r w:rsidRPr="004C2B81">
        <w:rPr>
          <w:rFonts w:eastAsia="Times New Roman" w:cs="Times New Roman"/>
          <w:szCs w:val="24"/>
        </w:rPr>
        <w:t xml:space="preserve">κ. </w:t>
      </w:r>
      <w:r>
        <w:rPr>
          <w:rFonts w:eastAsia="Times New Roman" w:cs="Times New Roman"/>
          <w:szCs w:val="24"/>
        </w:rPr>
        <w:t xml:space="preserve">Μιχαήλ Καλογήρου </w:t>
      </w:r>
      <w:r w:rsidRPr="004C2B81">
        <w:rPr>
          <w:rFonts w:eastAsia="Times New Roman" w:cs="Times New Roman"/>
          <w:szCs w:val="24"/>
        </w:rPr>
        <w:t>καταθέτει για τα Πρακτικά τ</w:t>
      </w:r>
      <w:r>
        <w:rPr>
          <w:rFonts w:eastAsia="Times New Roman" w:cs="Times New Roman"/>
          <w:szCs w:val="24"/>
        </w:rPr>
        <w:t>ο προαναφερθέν δελτίο Τύπου</w:t>
      </w:r>
      <w:r w:rsidRPr="004C2B81">
        <w:rPr>
          <w:rFonts w:eastAsia="Times New Roman" w:cs="Times New Roman"/>
          <w:szCs w:val="24"/>
        </w:rPr>
        <w:t>,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6341069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Θέλω, επίσης</w:t>
      </w:r>
      <w:r>
        <w:rPr>
          <w:rFonts w:eastAsia="Times New Roman" w:cs="Times New Roman"/>
          <w:szCs w:val="24"/>
        </w:rPr>
        <w:t>, να πω -το είπε και ο εισηγητής της Κοινοβουλευτικής Ομάδας του ΣΥΡΙΖΑ- ως προς αυτή τη συζήτηση σε σχέση με αυτά τα στοιχεία, ότι το τελευταίο, πρόσφατο στοιχείο στο οποίο κληθήκαμε να απαντήσουμε ήταν η σύλληψη ενός επιδειξία στο Παγκράτι. Είχε αποφυλακ</w:t>
      </w:r>
      <w:r>
        <w:rPr>
          <w:rFonts w:eastAsia="Times New Roman" w:cs="Times New Roman"/>
          <w:szCs w:val="24"/>
        </w:rPr>
        <w:t xml:space="preserve">ισθεί με τον </w:t>
      </w:r>
      <w:r>
        <w:rPr>
          <w:rFonts w:eastAsia="Times New Roman" w:cs="Times New Roman"/>
          <w:szCs w:val="24"/>
        </w:rPr>
        <w:t>ν</w:t>
      </w:r>
      <w:r>
        <w:rPr>
          <w:rFonts w:eastAsia="Times New Roman" w:cs="Times New Roman"/>
          <w:szCs w:val="24"/>
        </w:rPr>
        <w:t>όμο Παρασκευόπουλου. Αυτό με πηχυαίους τίτλους.</w:t>
      </w:r>
    </w:p>
    <w:p w14:paraId="6341069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Ψάξαμε, λοιπόν, να βρούμε τον συγκεκριμένο κατηγορούμενο, ο οποίος αποδείχθηκε τελικά ότι δεν έχει άλλες αποφάσεις, δηλαδή δεν καταδικάστηκε ποτέ, δεν κρατήθηκε ποτέ, δεν είχε λάβει καμμία άδεια</w:t>
      </w:r>
      <w:r>
        <w:rPr>
          <w:rFonts w:eastAsia="Times New Roman" w:cs="Times New Roman"/>
          <w:szCs w:val="24"/>
        </w:rPr>
        <w:t xml:space="preserve"> και ασφαλώς δεν είχε αποφυλακισθεί.</w:t>
      </w:r>
    </w:p>
    <w:p w14:paraId="6341069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Νομίζω, λοιπόν, ότι φτάνουμε στο κομβικό πολιτικό ζήτημα σε σχέση με αυτό, που είναι η εξαγγελία και του Αρχηγού της Αξιωματικής Αντιπολίτευσης, αλλά και πολλών άλλων αναφορικά με την κατάργηση του αποκαλούμενου -συγγνώ</w:t>
      </w:r>
      <w:r>
        <w:rPr>
          <w:rFonts w:eastAsia="Times New Roman" w:cs="Times New Roman"/>
          <w:szCs w:val="24"/>
        </w:rPr>
        <w:t xml:space="preserve">μη, κύριε Παρασκευόπουλε- Νόμου Παρασκευόπουλου. Σε αυτό πρέπει να τοποθετηθεί η Κοινοβουλευτική Ομάδα της Νέας Δημοκρατίας. Τι εννοείτε τελικά -σας το ρωτήσαμε και στις </w:t>
      </w:r>
      <w:r>
        <w:rPr>
          <w:rFonts w:eastAsia="Times New Roman" w:cs="Times New Roman"/>
          <w:szCs w:val="24"/>
        </w:rPr>
        <w:t>ε</w:t>
      </w:r>
      <w:r>
        <w:rPr>
          <w:rFonts w:eastAsia="Times New Roman" w:cs="Times New Roman"/>
          <w:szCs w:val="24"/>
        </w:rPr>
        <w:t xml:space="preserve">πιτροπές- με την κατάργηση του </w:t>
      </w:r>
      <w:r>
        <w:rPr>
          <w:rFonts w:eastAsia="Times New Roman" w:cs="Times New Roman"/>
          <w:szCs w:val="24"/>
        </w:rPr>
        <w:t>ν</w:t>
      </w:r>
      <w:r>
        <w:rPr>
          <w:rFonts w:eastAsia="Times New Roman" w:cs="Times New Roman"/>
          <w:szCs w:val="24"/>
        </w:rPr>
        <w:t>όμου Παρασκευόπουλου; Τι θέλετε ακριβώς να καταργήσετ</w:t>
      </w:r>
      <w:r>
        <w:rPr>
          <w:rFonts w:eastAsia="Times New Roman" w:cs="Times New Roman"/>
          <w:szCs w:val="24"/>
        </w:rPr>
        <w:t xml:space="preserve">ε; Εάν θέλετε να καταργήσετε τις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 σας είπαμε και στις </w:t>
      </w:r>
      <w:r>
        <w:rPr>
          <w:rFonts w:eastAsia="Times New Roman" w:cs="Times New Roman"/>
          <w:szCs w:val="24"/>
        </w:rPr>
        <w:t>ε</w:t>
      </w:r>
      <w:r>
        <w:rPr>
          <w:rFonts w:eastAsia="Times New Roman" w:cs="Times New Roman"/>
          <w:szCs w:val="24"/>
        </w:rPr>
        <w:t>πιτροπές ότι αυτό θα συμβεί και μάλιστα σύντομα, όταν θα έρθουν στη Βουλή οι ποινικοί κώδικες και ο Ποινικός Κώδικας και ο Κώδικας Ποινικής Δικονομίας.</w:t>
      </w:r>
    </w:p>
    <w:p w14:paraId="63410698"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Έχει ξεκινήσει η ανασύσταση των </w:t>
      </w:r>
      <w:r>
        <w:rPr>
          <w:rFonts w:eastAsia="Times New Roman" w:cs="Times New Roman"/>
          <w:szCs w:val="24"/>
        </w:rPr>
        <w:t>νομοπαρασκευαστικών επιτροπών</w:t>
      </w:r>
      <w:r>
        <w:rPr>
          <w:rFonts w:eastAsia="Times New Roman" w:cs="Times New Roman"/>
          <w:szCs w:val="24"/>
        </w:rPr>
        <w:t xml:space="preserve">, οι οποίες σε πολύ σύντομο χρονικό διάστημα θα επανελέγξουν και θα ολοκληρώσουν τις εργασίες τους, προκειμένου με το νέο έτος να υπάρξουν νέοι </w:t>
      </w:r>
      <w:r>
        <w:rPr>
          <w:rFonts w:eastAsia="Times New Roman" w:cs="Times New Roman"/>
          <w:szCs w:val="24"/>
        </w:rPr>
        <w:t>κ</w:t>
      </w:r>
      <w:r>
        <w:rPr>
          <w:rFonts w:eastAsia="Times New Roman" w:cs="Times New Roman"/>
          <w:szCs w:val="24"/>
        </w:rPr>
        <w:t xml:space="preserve">ώδικες. Ο </w:t>
      </w:r>
      <w:proofErr w:type="spellStart"/>
      <w:r>
        <w:rPr>
          <w:rFonts w:eastAsia="Times New Roman" w:cs="Times New Roman"/>
          <w:szCs w:val="24"/>
        </w:rPr>
        <w:t>εξορθολογισμός</w:t>
      </w:r>
      <w:proofErr w:type="spellEnd"/>
      <w:r>
        <w:rPr>
          <w:rFonts w:eastAsia="Times New Roman" w:cs="Times New Roman"/>
          <w:szCs w:val="24"/>
        </w:rPr>
        <w:t xml:space="preserve"> αδικημάτων και ποινών είν</w:t>
      </w:r>
      <w:r>
        <w:rPr>
          <w:rFonts w:eastAsia="Times New Roman" w:cs="Times New Roman"/>
          <w:szCs w:val="24"/>
        </w:rPr>
        <w:t xml:space="preserve">αι ο μόνος τρόπος, κατά τη γνώμη μας, για να αντιμετωπιστεί το συγκεκριμένο πρόβλημα. Και μη διαμαρτύρεστε για τον χρόνο που χρειάστηκαν οι συγκεκριμένες </w:t>
      </w:r>
      <w:r>
        <w:rPr>
          <w:rFonts w:eastAsia="Times New Roman" w:cs="Times New Roman"/>
          <w:szCs w:val="24"/>
        </w:rPr>
        <w:t>νομοπαρασκευαστικές επιτροπές</w:t>
      </w:r>
      <w:r>
        <w:rPr>
          <w:rFonts w:eastAsia="Times New Roman" w:cs="Times New Roman"/>
          <w:szCs w:val="24"/>
        </w:rPr>
        <w:t xml:space="preserve">, γιατί το επιχείρημα εδώ είναι απλό: </w:t>
      </w:r>
      <w:r>
        <w:rPr>
          <w:rFonts w:eastAsia="Times New Roman" w:cs="Times New Roman"/>
          <w:szCs w:val="24"/>
        </w:rPr>
        <w:t>ε</w:t>
      </w:r>
      <w:r>
        <w:rPr>
          <w:rFonts w:eastAsia="Times New Roman" w:cs="Times New Roman"/>
          <w:szCs w:val="24"/>
        </w:rPr>
        <w:t>σείς που ήσασταν όλα αυτά τα χρόνι</w:t>
      </w:r>
      <w:r>
        <w:rPr>
          <w:rFonts w:eastAsia="Times New Roman" w:cs="Times New Roman"/>
          <w:szCs w:val="24"/>
        </w:rPr>
        <w:t>α;</w:t>
      </w:r>
    </w:p>
    <w:p w14:paraId="63410699" w14:textId="77777777" w:rsidR="000640C0" w:rsidRDefault="00F37498">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341069A"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Όταν εσείς νομοθετούσατε τις </w:t>
      </w:r>
      <w:proofErr w:type="spellStart"/>
      <w:r>
        <w:rPr>
          <w:rFonts w:eastAsia="Times New Roman" w:cs="Times New Roman"/>
          <w:szCs w:val="24"/>
        </w:rPr>
        <w:t>αποσυμφορητικές</w:t>
      </w:r>
      <w:proofErr w:type="spellEnd"/>
      <w:r>
        <w:rPr>
          <w:rFonts w:eastAsia="Times New Roman" w:cs="Times New Roman"/>
          <w:szCs w:val="24"/>
        </w:rPr>
        <w:t xml:space="preserve"> διατάξεις –δέκα στον αριθμό- τι συνέβαινε με τις </w:t>
      </w:r>
      <w:r>
        <w:rPr>
          <w:rFonts w:eastAsia="Times New Roman" w:cs="Times New Roman"/>
          <w:szCs w:val="24"/>
        </w:rPr>
        <w:t>ν</w:t>
      </w:r>
      <w:r>
        <w:rPr>
          <w:rFonts w:eastAsia="Times New Roman" w:cs="Times New Roman"/>
          <w:szCs w:val="24"/>
        </w:rPr>
        <w:t xml:space="preserve">ομοπαρασκευαστικές; Τι έγινε με τον δικό σας σχεδιασμό, όσον αφορά τους νέους </w:t>
      </w:r>
      <w:r>
        <w:rPr>
          <w:rFonts w:eastAsia="Times New Roman" w:cs="Times New Roman"/>
          <w:szCs w:val="24"/>
        </w:rPr>
        <w:t>κ</w:t>
      </w:r>
      <w:r>
        <w:rPr>
          <w:rFonts w:eastAsia="Times New Roman" w:cs="Times New Roman"/>
          <w:szCs w:val="24"/>
        </w:rPr>
        <w:t xml:space="preserve">ώδικες; </w:t>
      </w:r>
    </w:p>
    <w:p w14:paraId="6341069B"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Θα έρθουν, λοιπόν, σε λίγους μήνες οι νέοι </w:t>
      </w:r>
      <w:r>
        <w:rPr>
          <w:rFonts w:eastAsia="Times New Roman" w:cs="Times New Roman"/>
          <w:szCs w:val="24"/>
        </w:rPr>
        <w:t>ποιν</w:t>
      </w:r>
      <w:r>
        <w:rPr>
          <w:rFonts w:eastAsia="Times New Roman" w:cs="Times New Roman"/>
          <w:szCs w:val="24"/>
        </w:rPr>
        <w:t>ικοί κώδικες</w:t>
      </w:r>
      <w:r>
        <w:rPr>
          <w:rFonts w:eastAsia="Times New Roman" w:cs="Times New Roman"/>
          <w:szCs w:val="24"/>
        </w:rPr>
        <w:t xml:space="preserve"> και εκεί θα αντιμετωπιστεί όπως πρέπει το συγκεκριμένο πρόβλημα. </w:t>
      </w:r>
    </w:p>
    <w:p w14:paraId="6341069C"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Άρα ένα είναι το κρατούμενο. Αν εννοείτε την </w:t>
      </w:r>
      <w:proofErr w:type="spellStart"/>
      <w:r>
        <w:rPr>
          <w:rFonts w:eastAsia="Times New Roman" w:cs="Times New Roman"/>
          <w:szCs w:val="24"/>
        </w:rPr>
        <w:t>αποσυμφορητική</w:t>
      </w:r>
      <w:proofErr w:type="spellEnd"/>
      <w:r>
        <w:rPr>
          <w:rFonts w:eastAsia="Times New Roman" w:cs="Times New Roman"/>
          <w:szCs w:val="24"/>
        </w:rPr>
        <w:t>, τότε σας απαντάμε «</w:t>
      </w:r>
      <w:r>
        <w:rPr>
          <w:rFonts w:eastAsia="Times New Roman" w:cs="Times New Roman"/>
          <w:szCs w:val="24"/>
        </w:rPr>
        <w:t>χ</w:t>
      </w:r>
      <w:r>
        <w:rPr>
          <w:rFonts w:eastAsia="Times New Roman" w:cs="Times New Roman"/>
          <w:szCs w:val="24"/>
        </w:rPr>
        <w:t xml:space="preserve">αίρω πολύ, το ίδιο θέλουμε να γίνει με τους </w:t>
      </w:r>
      <w:r>
        <w:rPr>
          <w:rFonts w:eastAsia="Times New Roman" w:cs="Times New Roman"/>
          <w:szCs w:val="24"/>
        </w:rPr>
        <w:t>ποινικούς κώδικες</w:t>
      </w:r>
      <w:r>
        <w:rPr>
          <w:rFonts w:eastAsia="Times New Roman" w:cs="Times New Roman"/>
          <w:szCs w:val="24"/>
        </w:rPr>
        <w:t>». Αν δεν εννοείτε αυτό και εννοείτ</w:t>
      </w:r>
      <w:r>
        <w:rPr>
          <w:rFonts w:eastAsia="Times New Roman" w:cs="Times New Roman"/>
          <w:szCs w:val="24"/>
        </w:rPr>
        <w:t>ε μια σειρά από ευνοϊκές διατάξεις, διατάξεις επιείκειας όσον αφορά συγκεκριμένες κατηγορίες κρατουμένων, σ’ αυτό υπήρξε μια διχογνωμία –διορθώστε με, αν κάνω λάθος- μεταξύ ακόμη και Βουλευτών των ίδιων Κοινοβουλευτικών Ομάδων. Αναφέρομαι στη Νέα Δημοκρατί</w:t>
      </w:r>
      <w:r>
        <w:rPr>
          <w:rFonts w:eastAsia="Times New Roman" w:cs="Times New Roman"/>
          <w:szCs w:val="24"/>
        </w:rPr>
        <w:t xml:space="preserve">α. </w:t>
      </w:r>
    </w:p>
    <w:p w14:paraId="6341069D" w14:textId="77777777" w:rsidR="000640C0" w:rsidRDefault="00F37498">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Σας είπα, δηλαδή, το εξής: Θέλετε να </w:t>
      </w:r>
      <w:proofErr w:type="spellStart"/>
      <w:r>
        <w:rPr>
          <w:rFonts w:eastAsia="Times New Roman" w:cs="Times New Roman"/>
          <w:szCs w:val="24"/>
        </w:rPr>
        <w:t>αυστηροποιήσουμε</w:t>
      </w:r>
      <w:proofErr w:type="spellEnd"/>
      <w:r>
        <w:rPr>
          <w:rFonts w:eastAsia="Times New Roman" w:cs="Times New Roman"/>
          <w:szCs w:val="24"/>
        </w:rPr>
        <w:t xml:space="preserve"> ξανά το πλαίσιο ποινικής αντιμετώπισης των ανηλίκων που καταργήθηκε με τον ν.4356/2015; Συμφωνείτε ως προς αυτό; Πρέπει να δώσετε μια απάντηση, να πείτε δηλαδή «ναι, θέλουμε να επιστρέψουν οι ανήλικ</w:t>
      </w:r>
      <w:r>
        <w:rPr>
          <w:rFonts w:eastAsia="Times New Roman" w:cs="Times New Roman"/>
          <w:szCs w:val="24"/>
        </w:rPr>
        <w:t>οι. Για συγκεκριμένα αδικήματα, για τα οποία πλέον δεν μπορούν να κρατηθούν, θέλουμε να κρατούνται». Θέλετε να επαναφέρετε το αυστηρό πλαίσιο σε σχέση με συγκεκριμένους κρατούμενους, ασθενείς, ανάπηρους και υπερήλικες; Σας ενδιαφέρει η απεξάρτηση, ο σχεδια</w:t>
      </w:r>
      <w:r>
        <w:rPr>
          <w:rFonts w:eastAsia="Times New Roman" w:cs="Times New Roman"/>
          <w:szCs w:val="24"/>
        </w:rPr>
        <w:t>σμός και τα προγράμματα απεξάρτησης στις φυλακές; Θέλετε να τα καταργήσετε αυτά; Θέλετε να καταργήσετε τα εκπαιδευτικά προγράμματα στις φυλακές ή τη δυνατότητα που δίνεται με το «</w:t>
      </w:r>
      <w:proofErr w:type="spellStart"/>
      <w:r>
        <w:rPr>
          <w:rFonts w:eastAsia="Times New Roman" w:cs="Times New Roman"/>
          <w:szCs w:val="24"/>
        </w:rPr>
        <w:t>βραχιολάκι</w:t>
      </w:r>
      <w:proofErr w:type="spellEnd"/>
      <w:r>
        <w:rPr>
          <w:rFonts w:eastAsia="Times New Roman" w:cs="Times New Roman"/>
          <w:szCs w:val="24"/>
        </w:rPr>
        <w:t>» σε συγκεκριμένους κρατούμενους να πηγαίνουν στα πανεπιστημιακά ιδ</w:t>
      </w:r>
      <w:r>
        <w:rPr>
          <w:rFonts w:eastAsia="Times New Roman" w:cs="Times New Roman"/>
          <w:szCs w:val="24"/>
        </w:rPr>
        <w:t>ρύματα; Σ</w:t>
      </w:r>
      <w:r>
        <w:rPr>
          <w:rFonts w:eastAsia="Times New Roman" w:cs="Times New Roman"/>
          <w:szCs w:val="24"/>
        </w:rPr>
        <w:t>ε</w:t>
      </w:r>
      <w:r>
        <w:rPr>
          <w:rFonts w:eastAsia="Times New Roman" w:cs="Times New Roman"/>
          <w:szCs w:val="24"/>
        </w:rPr>
        <w:t xml:space="preserve"> αυτό πρέπει να απαντήσετε, να πείτε δηλαδή «</w:t>
      </w:r>
      <w:r w:rsidRPr="00063197">
        <w:rPr>
          <w:rFonts w:eastAsia="Times New Roman" w:cs="Times New Roman"/>
          <w:color w:val="000000" w:themeColor="text1"/>
          <w:szCs w:val="24"/>
        </w:rPr>
        <w:t xml:space="preserve">ναι, θέλουμε να τα καταργήσουμε» ή «όχι, δεν θέλουμε να τα καταργήσουμε». </w:t>
      </w:r>
    </w:p>
    <w:p w14:paraId="6341069E" w14:textId="77777777" w:rsidR="000640C0" w:rsidRDefault="00F37498">
      <w:pPr>
        <w:spacing w:line="600" w:lineRule="auto"/>
        <w:ind w:firstLine="720"/>
        <w:contextualSpacing/>
        <w:jc w:val="both"/>
        <w:rPr>
          <w:rFonts w:eastAsia="Times New Roman" w:cs="Times New Roman"/>
          <w:color w:val="000000" w:themeColor="text1"/>
          <w:szCs w:val="24"/>
        </w:rPr>
      </w:pPr>
      <w:r w:rsidRPr="00063197">
        <w:rPr>
          <w:rFonts w:eastAsia="Times New Roman" w:cs="Times New Roman"/>
          <w:color w:val="000000" w:themeColor="text1"/>
          <w:szCs w:val="24"/>
        </w:rPr>
        <w:t>Άρα, αν δεν θέλετε αυτά να καταργηθούν, τότε τι σας μένει τελικά; Σας μένουν οι φυλακές τύπου Γ΄. Αν θέλετε, λοιπόν, αυτό</w:t>
      </w:r>
      <w:r w:rsidRPr="00063197">
        <w:rPr>
          <w:rFonts w:eastAsia="Times New Roman" w:cs="Times New Roman"/>
          <w:color w:val="000000" w:themeColor="text1"/>
          <w:szCs w:val="24"/>
        </w:rPr>
        <w:t>,</w:t>
      </w:r>
      <w:r w:rsidRPr="00063197">
        <w:rPr>
          <w:rFonts w:eastAsia="Times New Roman" w:cs="Times New Roman"/>
          <w:color w:val="000000" w:themeColor="text1"/>
          <w:szCs w:val="24"/>
        </w:rPr>
        <w:t xml:space="preserve"> να </w:t>
      </w:r>
      <w:r w:rsidRPr="00063197">
        <w:rPr>
          <w:rFonts w:eastAsia="Times New Roman" w:cs="Times New Roman"/>
          <w:color w:val="000000" w:themeColor="text1"/>
          <w:szCs w:val="24"/>
        </w:rPr>
        <w:t>πείτε ξεκάθαρα, δηλαδή «εμείς θέλουμε να επαναφέρουμε τις φυλακές τύπου Γ΄» και εκεί να ακούσει η κοινωνία ότι δεν μιλούσαμε για καταστήματα οργανωμένα με τρόπο που</w:t>
      </w:r>
      <w:r w:rsidRPr="00063197">
        <w:rPr>
          <w:rFonts w:eastAsia="Times New Roman" w:cs="Times New Roman"/>
          <w:color w:val="000000" w:themeColor="text1"/>
          <w:szCs w:val="24"/>
        </w:rPr>
        <w:t>,</w:t>
      </w:r>
      <w:r w:rsidRPr="00063197">
        <w:rPr>
          <w:rFonts w:eastAsia="Times New Roman" w:cs="Times New Roman"/>
          <w:color w:val="000000" w:themeColor="text1"/>
          <w:szCs w:val="24"/>
        </w:rPr>
        <w:t xml:space="preserve"> πράγματι </w:t>
      </w:r>
      <w:r w:rsidRPr="00063197">
        <w:rPr>
          <w:rFonts w:eastAsia="Times New Roman" w:cs="Times New Roman"/>
          <w:color w:val="000000" w:themeColor="text1"/>
          <w:szCs w:val="24"/>
        </w:rPr>
        <w:t>,</w:t>
      </w:r>
      <w:r w:rsidRPr="00063197">
        <w:rPr>
          <w:rFonts w:eastAsia="Times New Roman" w:cs="Times New Roman"/>
          <w:color w:val="000000" w:themeColor="text1"/>
          <w:szCs w:val="24"/>
        </w:rPr>
        <w:t xml:space="preserve">να είναι ασφαλή. </w:t>
      </w:r>
    </w:p>
    <w:p w14:paraId="6341069F" w14:textId="77777777" w:rsidR="000640C0" w:rsidRDefault="00F37498">
      <w:pPr>
        <w:spacing w:line="600" w:lineRule="auto"/>
        <w:ind w:firstLine="720"/>
        <w:contextualSpacing/>
        <w:jc w:val="both"/>
        <w:rPr>
          <w:rFonts w:eastAsia="Times New Roman" w:cs="Times New Roman"/>
          <w:szCs w:val="24"/>
        </w:rPr>
      </w:pPr>
      <w:r w:rsidRPr="00D87A5C">
        <w:rPr>
          <w:rFonts w:eastAsia="Times New Roman" w:cs="Times New Roman"/>
          <w:szCs w:val="24"/>
        </w:rPr>
        <w:t xml:space="preserve">Εγώ υπενθυμίζω ότι σε τέτοιο ή σε παρεμφερές κατάστημα υπήρξε </w:t>
      </w:r>
      <w:r w:rsidRPr="00D87A5C">
        <w:rPr>
          <w:rFonts w:eastAsia="Times New Roman" w:cs="Times New Roman"/>
          <w:szCs w:val="24"/>
        </w:rPr>
        <w:t xml:space="preserve">δολοφονία σωφρονιστικού υπαλλήλου από κρατούμενο και εν συνεχεία ομάδα σωφρονιστικών υπαλλήλων εκτέλεσε τον συγκεκριμένο κρατούμενο. Τη θυμάστε αυτή την ιστορία; Θυμάστε τις επιστημονικές ενώσεις που είχαν </w:t>
      </w:r>
      <w:r>
        <w:rPr>
          <w:rFonts w:eastAsia="Times New Roman" w:cs="Times New Roman"/>
          <w:szCs w:val="24"/>
        </w:rPr>
        <w:t>καταγγείλει την τότε κυβέρνηση –υπήρξαν σαράντα δύ</w:t>
      </w:r>
      <w:r>
        <w:rPr>
          <w:rFonts w:eastAsia="Times New Roman" w:cs="Times New Roman"/>
          <w:szCs w:val="24"/>
        </w:rPr>
        <w:t>ο υπογραφές καθηγητών- και σας καλούσαν να μην προχωρήσετε με την υλοποίηση της φυλακής τύπου Γ΄, γιατί δεν συμβάλλει, αλλά αντίθετα δημιουργεί νέα προβλήματα; Θυμάστε τον σχεδιασμό κατηγορούμενοι ή καταδικασμένοι σε βαριά κακουργήματα να συγκεντρώνονται ό</w:t>
      </w:r>
      <w:r>
        <w:rPr>
          <w:rFonts w:eastAsia="Times New Roman" w:cs="Times New Roman"/>
          <w:szCs w:val="24"/>
        </w:rPr>
        <w:t xml:space="preserve">λοι σε ένα κατάστημα κράτησης; Υπήρχε ένα κατάστημα κράτησης, μια φυλακή τύπου Γ΄, στην οποία συγκεντρώθηκαν διακόσιοι πενήντα κατηγορούμενοι και καταδικασμένοι </w:t>
      </w:r>
      <w:r>
        <w:rPr>
          <w:rFonts w:eastAsia="Times New Roman" w:cs="Times New Roman"/>
          <w:szCs w:val="24"/>
        </w:rPr>
        <w:t>για</w:t>
      </w:r>
      <w:r>
        <w:rPr>
          <w:rFonts w:eastAsia="Times New Roman" w:cs="Times New Roman"/>
          <w:szCs w:val="24"/>
        </w:rPr>
        <w:t xml:space="preserve"> βαριά κακουργήματα. </w:t>
      </w:r>
    </w:p>
    <w:p w14:paraId="634106A0"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Ολοκληρώστε, κύριε Υπουργέ, σας παρα</w:t>
      </w:r>
      <w:r>
        <w:rPr>
          <w:rFonts w:eastAsia="Times New Roman" w:cs="Times New Roman"/>
          <w:szCs w:val="24"/>
        </w:rPr>
        <w:t>καλώ.</w:t>
      </w:r>
    </w:p>
    <w:p w14:paraId="634106A1"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 xml:space="preserve">Ολοκληρώνω, κύριε Πρόεδρε. </w:t>
      </w:r>
    </w:p>
    <w:p w14:paraId="634106A2"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αυτή η συζήτηση η οποία διαστρεβλώνει την πραγματικότητα και τα στοιχεία, όχι μόνο δεν βοηθάει σε μια συζήτηση η οποία πρέπ</w:t>
      </w:r>
      <w:r>
        <w:rPr>
          <w:rFonts w:eastAsia="Times New Roman" w:cs="Times New Roman"/>
          <w:szCs w:val="24"/>
        </w:rPr>
        <w:t xml:space="preserve">ει να είναι και σοβαρή και νηφάλια, αλλά δημιουργεί αντίθετα αντανακλαστικά τα οποία είναι επικίνδυνα και τα οποία νομίζω ότι μας απασχολούν όλους. </w:t>
      </w:r>
    </w:p>
    <w:p w14:paraId="634106A3"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με τα ζητήματα των δύο βουλευτικών τροπολογιών. Γίνεται δεκτή η βουλευτική τροπολογία που αφορά </w:t>
      </w:r>
      <w:r>
        <w:rPr>
          <w:rFonts w:eastAsia="Times New Roman" w:cs="Times New Roman"/>
          <w:szCs w:val="24"/>
        </w:rPr>
        <w:t xml:space="preserve">την κατάργηση της επαιτείας. Πράγματι η τοποθέτηση του κ. Παρασκευόπουλου –αλλά και άλλων- νομίζω ότι είναι επαρκέστατη. </w:t>
      </w:r>
    </w:p>
    <w:p w14:paraId="634106A4" w14:textId="77777777" w:rsidR="000640C0" w:rsidRDefault="00F37498">
      <w:pPr>
        <w:spacing w:line="600" w:lineRule="auto"/>
        <w:ind w:firstLine="720"/>
        <w:contextualSpacing/>
        <w:jc w:val="both"/>
        <w:rPr>
          <w:rFonts w:eastAsia="Times New Roman" w:cs="Times New Roman"/>
          <w:szCs w:val="24"/>
        </w:rPr>
      </w:pPr>
      <w:r>
        <w:rPr>
          <w:rFonts w:eastAsia="Times New Roman" w:cs="Times New Roman"/>
          <w:szCs w:val="24"/>
        </w:rPr>
        <w:t>Θα ήθελα μόνο να απαντήσω σε τοποθέτηση η οποία έγινε</w:t>
      </w:r>
      <w:r>
        <w:rPr>
          <w:rFonts w:eastAsia="Times New Roman" w:cs="Times New Roman"/>
          <w:szCs w:val="24"/>
        </w:rPr>
        <w:t>,</w:t>
      </w:r>
      <w:r>
        <w:rPr>
          <w:rFonts w:eastAsia="Times New Roman" w:cs="Times New Roman"/>
          <w:szCs w:val="24"/>
        </w:rPr>
        <w:t xml:space="preserve"> σχετικά με το ότι θα δημιουργήσει πρόβλημα στη διάταξη του άρθρου 409, δηλαδή εκεί που έχουμε εξώθηση σε επαιτεία από πλευράς ενήλικα προς ανήλικο. Δεν διαταράσσεται. Δεν αγγίζουμε τη συγκεκριμένη διάταξη και δεν τίθεται και κανένα νομικό ζήτημα, καθόσον </w:t>
      </w:r>
      <w:r>
        <w:rPr>
          <w:rFonts w:eastAsia="Times New Roman" w:cs="Times New Roman"/>
          <w:szCs w:val="24"/>
        </w:rPr>
        <w:t>η επαιτεία περιγράφεται ως κοινωνική συμπεριφορά. Δεν υπάρχει κανένα άλλο νομικό ζήτημα με την κατάργηση του άρθρου 407. Το άρθρο 409 παραμένει ως έχει. Δεν διαφυλάσσεται κανένα έννομο αγαθό. Υπενθυμίζω ότι για να καταδικαστεί κάποιος σε επαιτεία με το άρθ</w:t>
      </w:r>
      <w:r>
        <w:rPr>
          <w:rFonts w:eastAsia="Times New Roman" w:cs="Times New Roman"/>
          <w:szCs w:val="24"/>
        </w:rPr>
        <w:t xml:space="preserve">ρο 407, θα έπρεπε να αποδειχθεί ότι δεν είναι τεμπέλης. Μιλώ ακριβώς για τη φυγοπονία. </w:t>
      </w:r>
    </w:p>
    <w:p w14:paraId="634106A5" w14:textId="77777777" w:rsidR="000640C0" w:rsidRDefault="00F37498">
      <w:pPr>
        <w:spacing w:line="600" w:lineRule="auto"/>
        <w:ind w:firstLine="720"/>
        <w:jc w:val="both"/>
        <w:rPr>
          <w:rFonts w:eastAsia="Times New Roman"/>
          <w:szCs w:val="24"/>
        </w:rPr>
      </w:pPr>
      <w:r>
        <w:rPr>
          <w:rFonts w:eastAsia="Times New Roman"/>
          <w:szCs w:val="24"/>
        </w:rPr>
        <w:t>Συνεπώς νομίζω ότι έχει εκλείψει οποιοσδήποτε λόγος για το συγκεκριμένο αδίκημα, γιατί δεν μπορούσε και ποτέ να διαπιστωθεί αντικειμενικά.</w:t>
      </w:r>
    </w:p>
    <w:p w14:paraId="634106A6" w14:textId="77777777" w:rsidR="000640C0" w:rsidRDefault="00F37498">
      <w:pPr>
        <w:spacing w:line="600" w:lineRule="auto"/>
        <w:ind w:firstLine="720"/>
        <w:jc w:val="both"/>
        <w:rPr>
          <w:rFonts w:eastAsia="Times New Roman"/>
          <w:szCs w:val="24"/>
        </w:rPr>
      </w:pPr>
      <w:r>
        <w:rPr>
          <w:rFonts w:eastAsia="Times New Roman"/>
          <w:szCs w:val="24"/>
        </w:rPr>
        <w:t>Σε σχέση με την τροπολογία το</w:t>
      </w:r>
      <w:r>
        <w:rPr>
          <w:rFonts w:eastAsia="Times New Roman"/>
          <w:szCs w:val="24"/>
        </w:rPr>
        <w:t xml:space="preserve">υ Κομμουνιστικού Κόμματος -και κλείνω, κύριε Πρόεδρε-, εδώ υπάρχει πάντοτε μια συζήτηση -έχουν κατατεθεί και αντίστοιχες τροπολογίες και από άλλες </w:t>
      </w:r>
      <w:r>
        <w:rPr>
          <w:rFonts w:eastAsia="Times New Roman"/>
          <w:szCs w:val="24"/>
        </w:rPr>
        <w:t>Κ</w:t>
      </w:r>
      <w:r>
        <w:rPr>
          <w:rFonts w:eastAsia="Times New Roman"/>
          <w:szCs w:val="24"/>
        </w:rPr>
        <w:t xml:space="preserve">οινοβουλευτικές </w:t>
      </w:r>
      <w:r>
        <w:rPr>
          <w:rFonts w:eastAsia="Times New Roman"/>
          <w:szCs w:val="24"/>
        </w:rPr>
        <w:t>Ο</w:t>
      </w:r>
      <w:r>
        <w:rPr>
          <w:rFonts w:eastAsia="Times New Roman"/>
          <w:szCs w:val="24"/>
        </w:rPr>
        <w:t>μάδες- σε σχέση με την αυτόφωρη διαδικασία στα αδικήματα διά του Τύπου, όταν μάλιστα τελούν</w:t>
      </w:r>
      <w:r>
        <w:rPr>
          <w:rFonts w:eastAsia="Times New Roman"/>
          <w:szCs w:val="24"/>
        </w:rPr>
        <w:t>ται από δημοσιογράφους. Ο τρόπος με τον οποίο υποβλήθηκε η τροπολογία του Κομμουνιστικού Κόμματος, κατά τη γνώμη μου, είναι εσφαλμένος, γιατί εδώ προβλέπετε την κατάργηση του άρθρου 242 παρ</w:t>
      </w:r>
      <w:r>
        <w:rPr>
          <w:rFonts w:eastAsia="Times New Roman"/>
          <w:szCs w:val="24"/>
        </w:rPr>
        <w:t>άγραφος</w:t>
      </w:r>
      <w:r>
        <w:rPr>
          <w:rFonts w:eastAsia="Times New Roman"/>
          <w:szCs w:val="24"/>
        </w:rPr>
        <w:t xml:space="preserve"> 3 του Κώδικα Ποινικής Δικονομίας. </w:t>
      </w:r>
    </w:p>
    <w:p w14:paraId="634106A7" w14:textId="77777777" w:rsidR="000640C0" w:rsidRDefault="00F37498">
      <w:pPr>
        <w:spacing w:line="600" w:lineRule="auto"/>
        <w:ind w:firstLine="720"/>
        <w:jc w:val="both"/>
        <w:rPr>
          <w:rFonts w:eastAsia="Times New Roman"/>
          <w:szCs w:val="24"/>
        </w:rPr>
      </w:pPr>
      <w:r>
        <w:rPr>
          <w:rFonts w:eastAsia="Times New Roman"/>
          <w:szCs w:val="24"/>
        </w:rPr>
        <w:t>Σε αυτό το σημείο θέλω ν</w:t>
      </w:r>
      <w:r>
        <w:rPr>
          <w:rFonts w:eastAsia="Times New Roman"/>
          <w:szCs w:val="24"/>
        </w:rPr>
        <w:t xml:space="preserve">α πω ότι με αυτή τα εγκλήματα που τελούνται διά του Τύπου, είναι πάντοτε αυτόφωρα. Αυτό θέλετε να καταργήσετε. Το θέμα είναι ότι σε αυτά τα αδικήματα δεν είναι μόνο η συκοφαντική δυσφήμηση. Υπάρχουν και άλλα αδικήματα τα οποία μπορούν να </w:t>
      </w:r>
      <w:proofErr w:type="spellStart"/>
      <w:r>
        <w:rPr>
          <w:rFonts w:eastAsia="Times New Roman"/>
          <w:szCs w:val="24"/>
        </w:rPr>
        <w:t>τελεστούν</w:t>
      </w:r>
      <w:proofErr w:type="spellEnd"/>
      <w:r>
        <w:rPr>
          <w:rFonts w:eastAsia="Times New Roman"/>
          <w:szCs w:val="24"/>
        </w:rPr>
        <w:t xml:space="preserve"> με αυτόν</w:t>
      </w:r>
      <w:r>
        <w:rPr>
          <w:rFonts w:eastAsia="Times New Roman"/>
          <w:szCs w:val="24"/>
        </w:rPr>
        <w:t xml:space="preserve"> τον τρόπο, δηλαδή εγκλήματα διέγερσης καθώς και τα ρατσιστικά εγκλήματα, οπότε θέλει λίγο προσοχή.</w:t>
      </w:r>
    </w:p>
    <w:p w14:paraId="634106A8" w14:textId="77777777" w:rsidR="000640C0" w:rsidRDefault="00F37498">
      <w:pPr>
        <w:spacing w:line="600" w:lineRule="auto"/>
        <w:ind w:firstLine="720"/>
        <w:jc w:val="both"/>
        <w:rPr>
          <w:rFonts w:eastAsia="Times New Roman"/>
          <w:szCs w:val="24"/>
        </w:rPr>
      </w:pPr>
      <w:r>
        <w:rPr>
          <w:rFonts w:eastAsia="Times New Roman"/>
          <w:szCs w:val="24"/>
        </w:rPr>
        <w:t xml:space="preserve">Ποια θα ήταν η λύση; Μια πρώτη λύση θα ήταν να καταργήσουμε το άρθρο 417 δηλαδή την παραπομπή στην αυτόφωρη διαδικασία. Γιατί τι άλλο πρόβλημα υπάρχει εδώ; </w:t>
      </w:r>
      <w:r>
        <w:rPr>
          <w:rFonts w:eastAsia="Times New Roman"/>
          <w:szCs w:val="24"/>
        </w:rPr>
        <w:t xml:space="preserve">Υπάρχει ένα πρόβλημα το οποίο έχει να κάνει και με την προστασία των ιδιωτών. Δηλαδή δεν </w:t>
      </w:r>
      <w:proofErr w:type="spellStart"/>
      <w:r>
        <w:rPr>
          <w:rFonts w:eastAsia="Times New Roman"/>
          <w:szCs w:val="24"/>
        </w:rPr>
        <w:t>δημοσιογραφούν</w:t>
      </w:r>
      <w:proofErr w:type="spellEnd"/>
      <w:r>
        <w:rPr>
          <w:rFonts w:eastAsia="Times New Roman"/>
          <w:szCs w:val="24"/>
        </w:rPr>
        <w:t xml:space="preserve"> μόνο δημοσιογράφοι. Γράφουν στον Τύπο και ιδιώτες και οι ιδιώτες μπορεί να έχουν μεταξύ τους αντιδικία ακόμα και μέσω του Τύπου. </w:t>
      </w:r>
    </w:p>
    <w:p w14:paraId="634106A9" w14:textId="77777777" w:rsidR="000640C0" w:rsidRDefault="00F37498">
      <w:pPr>
        <w:spacing w:line="600" w:lineRule="auto"/>
        <w:ind w:firstLine="720"/>
        <w:jc w:val="both"/>
        <w:rPr>
          <w:rFonts w:eastAsia="Times New Roman"/>
          <w:szCs w:val="24"/>
        </w:rPr>
      </w:pPr>
      <w:r>
        <w:rPr>
          <w:rFonts w:eastAsia="Times New Roman"/>
          <w:szCs w:val="24"/>
        </w:rPr>
        <w:t>Συνεπώς πρέπει να είμα</w:t>
      </w:r>
      <w:r>
        <w:rPr>
          <w:rFonts w:eastAsia="Times New Roman"/>
          <w:szCs w:val="24"/>
        </w:rPr>
        <w:t>στε λίγο πιο προσεκτικοί όσον αφορά το συγκεκριμένο ζήτημα. Εάν καταργήσουμε το άρθρο 417, δηλαδή την παραπομπή στην αυτόφωρη διαδικασία, κατά τη γνώμη μου πρέπει να το κάνουμε για τα αδικήματα από το άρθρο 361 έως το 363, δηλαδή και την εξύβριση και τη συ</w:t>
      </w:r>
      <w:r>
        <w:rPr>
          <w:rFonts w:eastAsia="Times New Roman"/>
          <w:szCs w:val="24"/>
        </w:rPr>
        <w:t>κοφαντική δυσφήμηση. Και θα πρέπει να το κάνουμε όχι μόνο για τους δημοσιογράφους, γιατί αλλιώς θα φτιάξουμε έναν καινούργιο νόμο περί ευθύνης δημοσιογράφων, αλλά για όλους τους πολίτες, δηλαδή να δούμε ότι, πράγματι, ο τρόπος με τ</w:t>
      </w:r>
      <w:r>
        <w:rPr>
          <w:rFonts w:eastAsia="Times New Roman"/>
          <w:szCs w:val="24"/>
        </w:rPr>
        <w:t>ο</w:t>
      </w:r>
      <w:r>
        <w:rPr>
          <w:rFonts w:eastAsia="Times New Roman"/>
          <w:szCs w:val="24"/>
        </w:rPr>
        <w:t>ν οποίο αυτά τα αδικήματ</w:t>
      </w:r>
      <w:r>
        <w:rPr>
          <w:rFonts w:eastAsia="Times New Roman"/>
          <w:szCs w:val="24"/>
        </w:rPr>
        <w:t>α πλήττουν συγκεκριμένο έννομο αγαθό</w:t>
      </w:r>
      <w:r>
        <w:rPr>
          <w:rFonts w:eastAsia="Times New Roman"/>
          <w:szCs w:val="24"/>
        </w:rPr>
        <w:t>,</w:t>
      </w:r>
      <w:r>
        <w:rPr>
          <w:rFonts w:eastAsia="Times New Roman"/>
          <w:szCs w:val="24"/>
        </w:rPr>
        <w:t xml:space="preserve"> καλό είναι να ρυθμιστούν ενιαία. </w:t>
      </w:r>
    </w:p>
    <w:p w14:paraId="634106AA" w14:textId="77777777" w:rsidR="000640C0" w:rsidRDefault="00F37498">
      <w:pPr>
        <w:spacing w:line="600" w:lineRule="auto"/>
        <w:ind w:firstLine="720"/>
        <w:jc w:val="both"/>
        <w:rPr>
          <w:rFonts w:eastAsia="Times New Roman"/>
          <w:szCs w:val="24"/>
        </w:rPr>
      </w:pPr>
      <w:r>
        <w:rPr>
          <w:rFonts w:eastAsia="Times New Roman"/>
          <w:szCs w:val="24"/>
        </w:rPr>
        <w:t>Επίσης εκεί δημιουργείται και ένα άλλο ζήτημα. Θέλουμε να προστατέψουμε τους δημοσιογράφους από τα αυτόφωρα αδικήματα τα οποία καταγγέλλουν δημόσια πρόσωπα ή οποιοσδήποτε άλλος πολίτης</w:t>
      </w:r>
      <w:r>
        <w:rPr>
          <w:rFonts w:eastAsia="Times New Roman"/>
          <w:szCs w:val="24"/>
        </w:rPr>
        <w:t>; Άρα και σε αυτό πρέπει να απαντήσουμε.</w:t>
      </w:r>
    </w:p>
    <w:p w14:paraId="634106AB" w14:textId="77777777" w:rsidR="000640C0" w:rsidRDefault="00F37498">
      <w:pPr>
        <w:spacing w:line="600" w:lineRule="auto"/>
        <w:ind w:firstLine="720"/>
        <w:jc w:val="both"/>
        <w:rPr>
          <w:rFonts w:eastAsia="Times New Roman"/>
          <w:szCs w:val="24"/>
        </w:rPr>
      </w:pPr>
      <w:r>
        <w:rPr>
          <w:rFonts w:eastAsia="Times New Roman"/>
          <w:szCs w:val="24"/>
        </w:rPr>
        <w:t>Για όλους αυτούς τους λόγους προτείνω το εξής: Να δούμε κατ’ αρχάς σε επόμενη νομοθέτηση</w:t>
      </w:r>
      <w:r>
        <w:rPr>
          <w:rFonts w:eastAsia="Times New Roman"/>
          <w:szCs w:val="24"/>
        </w:rPr>
        <w:t>,</w:t>
      </w:r>
      <w:r>
        <w:rPr>
          <w:rFonts w:eastAsia="Times New Roman"/>
          <w:szCs w:val="24"/>
        </w:rPr>
        <w:t xml:space="preserve"> αν θέλουμε να καταργήσουμε την αυτόφωρη παραπομπή, αλλά θα μας μένει το ζήτημα της σύλληψης, θα καταργούμε μόνο την παραπομπή</w:t>
      </w:r>
      <w:r>
        <w:rPr>
          <w:rFonts w:eastAsia="Times New Roman"/>
          <w:szCs w:val="24"/>
        </w:rPr>
        <w:t>. Αν θέλουμε να προχωρήσουμε, λοιπόν, σε αυτό το πρώτο βήμα και εν συνεχεία να δούμε τα ζητήματα συνολικά, όπως έχω ξαναπεί, στους νέους Ποινικούς Κώδικες. Θα συναντήσω την ΕΣΗΕΑ τις επόμενες ημέρες</w:t>
      </w:r>
      <w:r>
        <w:rPr>
          <w:rFonts w:eastAsia="Times New Roman"/>
          <w:szCs w:val="24"/>
        </w:rPr>
        <w:t>,</w:t>
      </w:r>
      <w:r>
        <w:rPr>
          <w:rFonts w:eastAsia="Times New Roman"/>
          <w:szCs w:val="24"/>
        </w:rPr>
        <w:t xml:space="preserve"> για να καταγράψω και τη δική τους άποψη ως προς αυτό και</w:t>
      </w:r>
      <w:r>
        <w:rPr>
          <w:rFonts w:eastAsia="Times New Roman"/>
          <w:szCs w:val="24"/>
        </w:rPr>
        <w:t xml:space="preserve"> νομίζω ότι μπορούμε να επανέλθουμε σύντομα.</w:t>
      </w:r>
    </w:p>
    <w:p w14:paraId="634106AC" w14:textId="77777777" w:rsidR="000640C0" w:rsidRDefault="00F37498">
      <w:pPr>
        <w:spacing w:line="600" w:lineRule="auto"/>
        <w:ind w:firstLine="720"/>
        <w:jc w:val="both"/>
        <w:rPr>
          <w:rFonts w:eastAsia="Times New Roman"/>
          <w:szCs w:val="24"/>
        </w:rPr>
      </w:pPr>
      <w:r>
        <w:rPr>
          <w:rFonts w:eastAsia="Times New Roman"/>
          <w:szCs w:val="24"/>
        </w:rPr>
        <w:t>Σας ευχαριστώ πολύ για την προσοχή σας.</w:t>
      </w:r>
    </w:p>
    <w:p w14:paraId="634106AD" w14:textId="77777777" w:rsidR="000640C0" w:rsidRDefault="00F3749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34106AE" w14:textId="77777777" w:rsidR="000640C0" w:rsidRDefault="00F3749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κύριε Υπουργέ.</w:t>
      </w:r>
    </w:p>
    <w:p w14:paraId="634106AF" w14:textId="77777777" w:rsidR="000640C0" w:rsidRDefault="00F37498">
      <w:pPr>
        <w:spacing w:line="600" w:lineRule="auto"/>
        <w:ind w:firstLine="720"/>
        <w:jc w:val="both"/>
        <w:rPr>
          <w:rFonts w:eastAsia="Times New Roman"/>
          <w:szCs w:val="24"/>
        </w:rPr>
      </w:pPr>
      <w:r>
        <w:rPr>
          <w:rFonts w:eastAsia="Times New Roman"/>
          <w:szCs w:val="24"/>
        </w:rPr>
        <w:t>Ξεκινάμε με τις δευτερολογίες των εισηγητών και ειδικών α</w:t>
      </w:r>
      <w:r>
        <w:rPr>
          <w:rFonts w:eastAsia="Times New Roman"/>
          <w:szCs w:val="24"/>
        </w:rPr>
        <w:t xml:space="preserve">γορητών. </w:t>
      </w:r>
    </w:p>
    <w:p w14:paraId="634106B0" w14:textId="77777777" w:rsidR="000640C0" w:rsidRDefault="00F37498">
      <w:pPr>
        <w:spacing w:line="600" w:lineRule="auto"/>
        <w:ind w:firstLine="720"/>
        <w:jc w:val="both"/>
        <w:rPr>
          <w:rFonts w:eastAsia="Times New Roman"/>
          <w:szCs w:val="24"/>
        </w:rPr>
      </w:pPr>
      <w:r>
        <w:rPr>
          <w:rFonts w:eastAsia="Times New Roman"/>
          <w:szCs w:val="24"/>
        </w:rPr>
        <w:t>Θα πάμε με τη σειρά. Θα πάρει τον λόγο ο κ. Θεοφύλακτος και μετά ο κ. Καραγκούνης.</w:t>
      </w:r>
    </w:p>
    <w:p w14:paraId="634106B1" w14:textId="77777777" w:rsidR="000640C0" w:rsidRDefault="00F37498">
      <w:pPr>
        <w:spacing w:line="600" w:lineRule="auto"/>
        <w:ind w:firstLine="720"/>
        <w:jc w:val="both"/>
        <w:rPr>
          <w:rFonts w:eastAsia="Times New Roman"/>
          <w:szCs w:val="24"/>
        </w:rPr>
      </w:pPr>
      <w:r>
        <w:rPr>
          <w:rFonts w:eastAsia="Times New Roman"/>
          <w:szCs w:val="24"/>
        </w:rPr>
        <w:t>Ορίστε κύριε Θεοφύλακτε, έχετε τον λόγο για πέντε λεπτά.</w:t>
      </w:r>
    </w:p>
    <w:p w14:paraId="634106B2" w14:textId="77777777" w:rsidR="000640C0" w:rsidRDefault="00F37498">
      <w:pPr>
        <w:spacing w:line="600" w:lineRule="auto"/>
        <w:ind w:firstLine="720"/>
        <w:jc w:val="both"/>
        <w:rPr>
          <w:rFonts w:eastAsia="Times New Roman"/>
          <w:szCs w:val="24"/>
        </w:rPr>
      </w:pPr>
      <w:r>
        <w:rPr>
          <w:rFonts w:eastAsia="Times New Roman"/>
          <w:b/>
          <w:szCs w:val="24"/>
        </w:rPr>
        <w:t>ΙΩΑΝΝΗΣ ΘΕΟΦΥΛΑΚΤΟΣ:</w:t>
      </w:r>
      <w:r>
        <w:rPr>
          <w:rFonts w:eastAsia="Times New Roman"/>
          <w:szCs w:val="24"/>
        </w:rPr>
        <w:t xml:space="preserve"> Ευχαριστώ, κύριε Πρόεδρε.</w:t>
      </w:r>
    </w:p>
    <w:p w14:paraId="634106B3" w14:textId="77777777" w:rsidR="000640C0" w:rsidRDefault="00F37498">
      <w:pPr>
        <w:spacing w:line="600" w:lineRule="auto"/>
        <w:ind w:firstLine="720"/>
        <w:jc w:val="both"/>
        <w:rPr>
          <w:rFonts w:eastAsia="Times New Roman"/>
          <w:szCs w:val="24"/>
        </w:rPr>
      </w:pPr>
      <w:r>
        <w:rPr>
          <w:rFonts w:eastAsia="Times New Roman"/>
          <w:szCs w:val="24"/>
        </w:rPr>
        <w:t>Θα αναφερθώ στο νομοσχέδιο για να μη χάσει τη σημαντικότητά</w:t>
      </w:r>
      <w:r>
        <w:rPr>
          <w:rFonts w:eastAsia="Times New Roman"/>
          <w:szCs w:val="24"/>
        </w:rPr>
        <w:t xml:space="preserve"> του. Πρόκειται για ένα πολύ σημαντικό νομοσχέδιο</w:t>
      </w:r>
      <w:r>
        <w:rPr>
          <w:rFonts w:eastAsia="Times New Roman"/>
          <w:szCs w:val="24"/>
        </w:rPr>
        <w:t>,</w:t>
      </w:r>
      <w:r>
        <w:rPr>
          <w:rFonts w:eastAsia="Times New Roman"/>
          <w:szCs w:val="24"/>
        </w:rPr>
        <w:t xml:space="preserve"> που ψηφίζεται με ευρεία συναίνεση και αφορά τη διαφάνεια των οικονομικών του πολιτικού κόσμου αλλά και όλων των δημοσίων λειτουργών. Υπάρχει η συναίνεση του πολιτικού κόσμου, ιδίως σε επίπεδο αρχής -αυτό φ</w:t>
      </w:r>
      <w:r>
        <w:rPr>
          <w:rFonts w:eastAsia="Times New Roman"/>
          <w:szCs w:val="24"/>
        </w:rPr>
        <w:t xml:space="preserve">άνηκε και στην </w:t>
      </w:r>
      <w:r>
        <w:rPr>
          <w:rFonts w:eastAsia="Times New Roman"/>
          <w:szCs w:val="24"/>
        </w:rPr>
        <w:t>ε</w:t>
      </w:r>
      <w:r>
        <w:rPr>
          <w:rFonts w:eastAsia="Times New Roman"/>
          <w:szCs w:val="24"/>
        </w:rPr>
        <w:t xml:space="preserve">πιτροπή και σήμερα- αλλά και όσων κλήθηκαν ως φορείς στην αρμόδια </w:t>
      </w:r>
      <w:r>
        <w:rPr>
          <w:rFonts w:eastAsia="Times New Roman"/>
          <w:szCs w:val="24"/>
        </w:rPr>
        <w:t>ε</w:t>
      </w:r>
      <w:r>
        <w:rPr>
          <w:rFonts w:eastAsia="Times New Roman"/>
          <w:szCs w:val="24"/>
        </w:rPr>
        <w:t>πιτροπή και εξέφρασαν την άποψή τους. Πέρα από μικροδιαφωνίες</w:t>
      </w:r>
      <w:r>
        <w:rPr>
          <w:rFonts w:eastAsia="Times New Roman"/>
          <w:szCs w:val="24"/>
        </w:rPr>
        <w:t>,</w:t>
      </w:r>
      <w:r>
        <w:rPr>
          <w:rFonts w:eastAsia="Times New Roman"/>
          <w:szCs w:val="24"/>
        </w:rPr>
        <w:t xml:space="preserve"> επί της αρχής</w:t>
      </w:r>
      <w:r>
        <w:rPr>
          <w:rFonts w:eastAsia="Times New Roman"/>
          <w:szCs w:val="24"/>
        </w:rPr>
        <w:t>,</w:t>
      </w:r>
      <w:r>
        <w:rPr>
          <w:rFonts w:eastAsia="Times New Roman"/>
          <w:szCs w:val="24"/>
        </w:rPr>
        <w:t xml:space="preserve"> και στα σημαντικότερα ζητήματα όλοι έχουν συναινέσει και η πλειοψηφία των πολιτικών κομμάτων. Α</w:t>
      </w:r>
      <w:r>
        <w:rPr>
          <w:rFonts w:eastAsia="Times New Roman"/>
          <w:szCs w:val="24"/>
        </w:rPr>
        <w:t>υτό είναι πολύ σημαντικό.</w:t>
      </w:r>
    </w:p>
    <w:p w14:paraId="634106B4" w14:textId="77777777" w:rsidR="000640C0" w:rsidRDefault="00F37498">
      <w:pPr>
        <w:spacing w:line="600" w:lineRule="auto"/>
        <w:ind w:firstLine="720"/>
        <w:jc w:val="both"/>
        <w:rPr>
          <w:rFonts w:eastAsia="Times New Roman"/>
          <w:szCs w:val="24"/>
        </w:rPr>
      </w:pPr>
      <w:r>
        <w:rPr>
          <w:rFonts w:eastAsia="Times New Roman"/>
          <w:szCs w:val="24"/>
        </w:rPr>
        <w:t xml:space="preserve">Ίσως θα έπρεπε, πραγματικά, να έχει τον τίτλο που </w:t>
      </w:r>
      <w:proofErr w:type="spellStart"/>
      <w:r>
        <w:rPr>
          <w:rFonts w:eastAsia="Times New Roman"/>
          <w:szCs w:val="24"/>
        </w:rPr>
        <w:t>πρωτοείχε</w:t>
      </w:r>
      <w:proofErr w:type="spellEnd"/>
      <w:r>
        <w:rPr>
          <w:rFonts w:eastAsia="Times New Roman"/>
          <w:szCs w:val="24"/>
        </w:rPr>
        <w:t xml:space="preserve"> το νομοθέτημα του 1964 –το ανέφερε και ο κ. Τζαβάρας και εγώ στην </w:t>
      </w:r>
      <w:proofErr w:type="spellStart"/>
      <w:r>
        <w:rPr>
          <w:rFonts w:eastAsia="Times New Roman"/>
          <w:szCs w:val="24"/>
        </w:rPr>
        <w:t>πρωτομιλία</w:t>
      </w:r>
      <w:proofErr w:type="spellEnd"/>
      <w:r>
        <w:rPr>
          <w:rFonts w:eastAsia="Times New Roman"/>
          <w:szCs w:val="24"/>
        </w:rPr>
        <w:t xml:space="preserve"> μου- «Περί προστασίας της τιμής του πολιτικού κόσμου». Αυτό γιατί όπως ανέλυσα και στην πρώτη</w:t>
      </w:r>
      <w:r>
        <w:rPr>
          <w:rFonts w:eastAsia="Times New Roman"/>
          <w:szCs w:val="24"/>
        </w:rPr>
        <w:t xml:space="preserve"> συζήτηση στην </w:t>
      </w:r>
      <w:r>
        <w:rPr>
          <w:rFonts w:eastAsia="Times New Roman"/>
          <w:szCs w:val="24"/>
        </w:rPr>
        <w:t>ε</w:t>
      </w:r>
      <w:r>
        <w:rPr>
          <w:rFonts w:eastAsia="Times New Roman"/>
          <w:szCs w:val="24"/>
        </w:rPr>
        <w:t>πιτροπή, η πτώχευση και η χρεοκοπία της χώρας και των Ελλήνων πολιτών κάπου χρεώνεται, κάποιοι ευθύνονται για αυτό. Οι Έλληνες πολίτες -και όχι άδικα- δίνουν την ευθύνη στους εκπροσώπους των τεσσάρων εξουσιών, των τεσσάρων συνταγματικών λει</w:t>
      </w:r>
      <w:r>
        <w:rPr>
          <w:rFonts w:eastAsia="Times New Roman"/>
          <w:szCs w:val="24"/>
        </w:rPr>
        <w:t>τουργιών, των τριών τυπικά επίσημων, -εκτελεστική, νομοθετική, δικαστική- και της τέταρτης που είναι τα ΜΜΕ.</w:t>
      </w:r>
    </w:p>
    <w:p w14:paraId="634106B5"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αδιανόητο και εξαιρετικά άδικο, η χώρα να έχει πτωχεύσει, να έχει μπει στην δίνη των μνημονίων και ακόμα να έχουμε τόσα δισεκατομμύρια χρέος </w:t>
      </w:r>
      <w:r>
        <w:rPr>
          <w:rFonts w:eastAsia="Times New Roman" w:cs="Times New Roman"/>
          <w:szCs w:val="24"/>
        </w:rPr>
        <w:t xml:space="preserve">και οι εκπρόσωποι των εξουσιών αυτών ως άτομα να έχουν πλουτίσει, να έχουν βγάλει λεφτά στο εξωτερικό, να έχουν αυξήσει τις περιουσίες τους. </w:t>
      </w:r>
    </w:p>
    <w:p w14:paraId="634106B6"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Ευλόγως αναρωτιούνται όλοι οι Έλληνες πολίτες «θα τιμωρηθεί κανείς;». Έχουν τα παιδιά τους άνεργα και σκέφτονται «</w:t>
      </w:r>
      <w:r>
        <w:rPr>
          <w:rFonts w:eastAsia="Times New Roman" w:cs="Times New Roman"/>
          <w:szCs w:val="24"/>
        </w:rPr>
        <w:t>κάποιοι φταίνε γι’ αυτό, θα τιμωρηθεί κανείς;». Άλλοι έχουν τα παιδιά τους στο εξωτερικό και αυτό τους πονάει. «Θα τιμωρηθεί κανείς;». Έχουν χρέη στις τράπεζες ή στο δημόσιο ή στον ΕΦΚΑ και τα χρέη τους πνίγουν, κινδυνεύουν οι περιουσίες τους. «Θα τιμωρηθε</w:t>
      </w:r>
      <w:r>
        <w:rPr>
          <w:rFonts w:eastAsia="Times New Roman" w:cs="Times New Roman"/>
          <w:szCs w:val="24"/>
        </w:rPr>
        <w:t xml:space="preserve">ί κανείς;». Ή ακόμα και το ρεύμα και τους λογαριασμούς δεν μπορούν να πληρώσουν. «Θα τιμωρηθεί κανείς;». </w:t>
      </w:r>
    </w:p>
    <w:p w14:paraId="634106B7"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τιμωρηθεί, λοιπόν, κανείς από όσους πλούτισαν σε βάρος των υπολοίπων και αύξησαν την περιουσία τους, χωρίς να μπορούν να δικαιολογήσουν την προσαύξ</w:t>
      </w:r>
      <w:r>
        <w:rPr>
          <w:rFonts w:eastAsia="Times New Roman" w:cs="Times New Roman"/>
          <w:szCs w:val="24"/>
        </w:rPr>
        <w:t xml:space="preserve">ηση; Εδώ εδράζεται ο πυρήνας του «πόθεν έσχες» και εδραζόταν όλες τις προηγούμενες δεκαετίες και αποκτά ακόμα μεγαλύτερη σημασία σήμερα. </w:t>
      </w:r>
    </w:p>
    <w:p w14:paraId="634106B8"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τυχαίνει σήμερα να ψηφίζουμε το νομοσχέδιο, μια μέρα μετά την προφυλάκιση, την απόφαση προσωρινής κράτησης</w:t>
      </w:r>
      <w:r>
        <w:rPr>
          <w:rFonts w:eastAsia="Times New Roman" w:cs="Times New Roman"/>
          <w:szCs w:val="24"/>
        </w:rPr>
        <w:t xml:space="preserve"> ενός πρώην Υπουργού</w:t>
      </w:r>
      <w:r>
        <w:rPr>
          <w:rFonts w:eastAsia="Times New Roman" w:cs="Times New Roman"/>
          <w:szCs w:val="24"/>
        </w:rPr>
        <w:t>,</w:t>
      </w:r>
      <w:r>
        <w:rPr>
          <w:rFonts w:eastAsia="Times New Roman" w:cs="Times New Roman"/>
          <w:szCs w:val="24"/>
        </w:rPr>
        <w:t xml:space="preserve"> που δεν μπόρεσε ακριβώς να δικαιολογήσει την προσαύξηση της περιουσίας του, δεν μπόρεσε να δικαιολογήσει τους άπειρους τραπεζικούς λογαριασμούς που είχε τουλάχιστον σε αυτό το στάδιο. Όπως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σέβομαι το τεκμ</w:t>
      </w:r>
      <w:r>
        <w:rPr>
          <w:rFonts w:eastAsia="Times New Roman" w:cs="Times New Roman"/>
          <w:szCs w:val="24"/>
        </w:rPr>
        <w:t>ήριο αθωότητας, κάμπτεται όμως μετά από μια απόφαση προσωρινής κράτησης.</w:t>
      </w:r>
    </w:p>
    <w:p w14:paraId="634106B9"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πιστεύουμε αυτό που είπε ο Κοινοβουλευτικός Εκπρόσωπος της Νέας Δημοκρατίας, δηλαδή ότι εμείς είμαστε όλοι ηθικοί και οι αντίπαλοί μας είναι όλοι ανήθικοι. Ούτε στην Ελλάδα το διά</w:t>
      </w:r>
      <w:r>
        <w:rPr>
          <w:rFonts w:eastAsia="Times New Roman" w:cs="Times New Roman"/>
          <w:szCs w:val="24"/>
        </w:rPr>
        <w:t>στημα 1990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2010 ήταν όλοι ανήθικοι. </w:t>
      </w:r>
    </w:p>
    <w:p w14:paraId="634106BA"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όμως, θέμα ποσοστού, είναι θέμα διαχείρισης. Ακόμα και στις ευρωπαϊκές χώρες με τα πιο ιδανικά συστήματα υπάρχει διαφθορά 2%, 5%, 8%. Είναι ανεκτή στη διαχείριση και στην πορεία μιας χώρας. Αν είχε φθάσει το 15%</w:t>
      </w:r>
      <w:r>
        <w:rPr>
          <w:rFonts w:eastAsia="Times New Roman" w:cs="Times New Roman"/>
          <w:szCs w:val="24"/>
        </w:rPr>
        <w:t>, το 20% ή το 30% -δεν ξέρω πού είχε φθάσει στην Ελλάδα-, είναι θέμα ποσοστού και γι’ αυτό το ποσοστό ρίχνουμε ευθύνες στη Νέα Δημοκρατία αλλά και στο ΠΑΣΟΚ</w:t>
      </w:r>
      <w:r>
        <w:rPr>
          <w:rFonts w:eastAsia="Times New Roman" w:cs="Times New Roman"/>
          <w:szCs w:val="24"/>
        </w:rPr>
        <w:t>,</w:t>
      </w:r>
      <w:r>
        <w:rPr>
          <w:rFonts w:eastAsia="Times New Roman" w:cs="Times New Roman"/>
          <w:szCs w:val="24"/>
        </w:rPr>
        <w:t xml:space="preserve"> που χειρίστηκαν τις τύχες αυτής της χώρας. Δεν είναι τυχαίο τώρα ότι το μισό Υπουργικό Συμβούλιο τ</w:t>
      </w:r>
      <w:r>
        <w:rPr>
          <w:rFonts w:eastAsia="Times New Roman" w:cs="Times New Roman"/>
          <w:szCs w:val="24"/>
        </w:rPr>
        <w:t xml:space="preserve">ης </w:t>
      </w:r>
      <w:r>
        <w:rPr>
          <w:rFonts w:eastAsia="Times New Roman" w:cs="Times New Roman"/>
          <w:szCs w:val="24"/>
        </w:rPr>
        <w:t>κ</w:t>
      </w:r>
      <w:r>
        <w:rPr>
          <w:rFonts w:eastAsia="Times New Roman" w:cs="Times New Roman"/>
          <w:szCs w:val="24"/>
        </w:rPr>
        <w:t xml:space="preserve">υβέρνησης Σημίτη έχει μπλεξίματα με τη </w:t>
      </w:r>
      <w:r>
        <w:rPr>
          <w:rFonts w:eastAsia="Times New Roman" w:cs="Times New Roman"/>
          <w:szCs w:val="24"/>
        </w:rPr>
        <w:t>δ</w:t>
      </w:r>
      <w:r>
        <w:rPr>
          <w:rFonts w:eastAsia="Times New Roman" w:cs="Times New Roman"/>
          <w:szCs w:val="24"/>
        </w:rPr>
        <w:t>ικαιοσύνη είτε έχουν καταδικαστεί τελεσίδικα είτε με προσωρινή κράτηση είτε με καταδίκη και παραμένουν ελεύθεροι. Και δεν είναι τυχαίο ότι έχουν βγει τόσα σκάνδαλα, που έφταιξαν ή συνέβαλαν αποφασιστικά στη χρεωκ</w:t>
      </w:r>
      <w:r>
        <w:rPr>
          <w:rFonts w:eastAsia="Times New Roman" w:cs="Times New Roman"/>
          <w:szCs w:val="24"/>
        </w:rPr>
        <w:t>οπία της χώρας.</w:t>
      </w:r>
    </w:p>
    <w:p w14:paraId="634106BB"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για τη σημασία της ανεξαρτησίας της </w:t>
      </w:r>
      <w:r>
        <w:rPr>
          <w:rFonts w:eastAsia="Times New Roman" w:cs="Times New Roman"/>
          <w:szCs w:val="24"/>
        </w:rPr>
        <w:t>δ</w:t>
      </w:r>
      <w:r>
        <w:rPr>
          <w:rFonts w:eastAsia="Times New Roman" w:cs="Times New Roman"/>
          <w:szCs w:val="24"/>
        </w:rPr>
        <w:t xml:space="preserve">ικαιοσύνης να προβοκάρω. Το είχα υπαινιχθεί και σε μια ομιλία μου στις επιτροπές. Δεν είναι ανεξάρτητη η </w:t>
      </w:r>
      <w:r>
        <w:rPr>
          <w:rFonts w:eastAsia="Times New Roman" w:cs="Times New Roman"/>
          <w:szCs w:val="24"/>
        </w:rPr>
        <w:t>δ</w:t>
      </w:r>
      <w:r>
        <w:rPr>
          <w:rFonts w:eastAsia="Times New Roman" w:cs="Times New Roman"/>
          <w:szCs w:val="24"/>
        </w:rPr>
        <w:t xml:space="preserve">ικαιοσύνη, δεν υπάρχει κάτι ανεξάρτητο, κάτι απολύτως ουδέτερο σε αυτόν τον κόσμο. Οι φυσικοί επιστήμονες, οι θετικοί επιστήμονες λένε και </w:t>
      </w:r>
      <w:r>
        <w:rPr>
          <w:rFonts w:eastAsia="Times New Roman" w:cs="Times New Roman"/>
          <w:szCs w:val="24"/>
          <w:lang w:val="en-US"/>
        </w:rPr>
        <w:t>in</w:t>
      </w:r>
      <w:r w:rsidRPr="008402E3">
        <w:rPr>
          <w:rFonts w:eastAsia="Times New Roman" w:cs="Times New Roman"/>
          <w:szCs w:val="24"/>
        </w:rPr>
        <w:t xml:space="preserve"> </w:t>
      </w:r>
      <w:r>
        <w:rPr>
          <w:rFonts w:eastAsia="Times New Roman" w:cs="Times New Roman"/>
          <w:szCs w:val="24"/>
          <w:lang w:val="en-US"/>
        </w:rPr>
        <w:t>vitro</w:t>
      </w:r>
      <w:r>
        <w:rPr>
          <w:rFonts w:eastAsia="Times New Roman" w:cs="Times New Roman"/>
          <w:szCs w:val="24"/>
        </w:rPr>
        <w:t xml:space="preserve"> να κάνει κάποιος ερευνητής ένα πείραμα, να κλειστεί στο εργαστήριο του και να κάνει ένα πείραμα</w:t>
      </w:r>
      <w:r w:rsidRPr="008402E3">
        <w:rPr>
          <w:rFonts w:eastAsia="Times New Roman" w:cs="Times New Roman"/>
          <w:szCs w:val="24"/>
        </w:rPr>
        <w:t>,</w:t>
      </w:r>
      <w:r>
        <w:rPr>
          <w:rFonts w:eastAsia="Times New Roman" w:cs="Times New Roman"/>
          <w:szCs w:val="24"/>
        </w:rPr>
        <w:t xml:space="preserve"> το επηρεάζε</w:t>
      </w:r>
      <w:r>
        <w:rPr>
          <w:rFonts w:eastAsia="Times New Roman" w:cs="Times New Roman"/>
          <w:szCs w:val="24"/>
        </w:rPr>
        <w:t xml:space="preserve">ι. Δεν είναι ανεξάρτητο αυτό το πείραμα. Είναι το τι θέλει να πετύχει, τι σκοπεύει, πώς κάνει τις έρευνές του. Το υποκείμενο επηρεάζει το αντικείμενο. </w:t>
      </w:r>
    </w:p>
    <w:p w14:paraId="634106BC"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θέλω να πω για τη </w:t>
      </w:r>
      <w:r>
        <w:rPr>
          <w:rFonts w:eastAsia="Times New Roman" w:cs="Times New Roman"/>
          <w:szCs w:val="24"/>
        </w:rPr>
        <w:t>δ</w:t>
      </w:r>
      <w:r>
        <w:rPr>
          <w:rFonts w:eastAsia="Times New Roman" w:cs="Times New Roman"/>
          <w:szCs w:val="24"/>
        </w:rPr>
        <w:t xml:space="preserve">ικαιοσύνη. Ας διαβάσουμε το Σύνταγμα: «Η </w:t>
      </w:r>
      <w:r>
        <w:rPr>
          <w:rFonts w:eastAsia="Times New Roman" w:cs="Times New Roman"/>
          <w:szCs w:val="24"/>
        </w:rPr>
        <w:t>δι</w:t>
      </w:r>
      <w:r>
        <w:rPr>
          <w:rFonts w:eastAsia="Times New Roman" w:cs="Times New Roman"/>
          <w:szCs w:val="24"/>
        </w:rPr>
        <w:t>καιοσύνη όπως και όλες οι λειτουργίες τ</w:t>
      </w:r>
      <w:r>
        <w:rPr>
          <w:rFonts w:eastAsia="Times New Roman" w:cs="Times New Roman"/>
          <w:szCs w:val="24"/>
        </w:rPr>
        <w:t xml:space="preserve">ου ελληνικού κράτους ασκούνται υπέρ του ελληνικού λαού». Δεν είναι ανεξάρτητη με αυτή την έννοια η </w:t>
      </w:r>
      <w:r>
        <w:rPr>
          <w:rFonts w:eastAsia="Times New Roman" w:cs="Times New Roman"/>
          <w:szCs w:val="24"/>
        </w:rPr>
        <w:t>δ</w:t>
      </w:r>
      <w:r>
        <w:rPr>
          <w:rFonts w:eastAsia="Times New Roman" w:cs="Times New Roman"/>
          <w:szCs w:val="24"/>
        </w:rPr>
        <w:t>ικαιοσύνη. Ασκεί τη λειτουργία της υπέρ του ελληνικού λαού και εφαρμόζει νόμους τους οποίους ψηφίζουμε εμείς που είμαστε εκπρόσωποί του. Όταν αυτά εκτροχιάσ</w:t>
      </w:r>
      <w:r>
        <w:rPr>
          <w:rFonts w:eastAsia="Times New Roman" w:cs="Times New Roman"/>
          <w:szCs w:val="24"/>
        </w:rPr>
        <w:t>τηκαν, όταν δεν εκπροσωπούσαν λειτουργίες στον ελληνικό λαό αλλά άλλα συμφέροντα ή τον εαυτό τους, τότε βγήκε η χώρα από τις ράγες της συνταγματικής νομιμότητας και πτώχευσε.</w:t>
      </w:r>
    </w:p>
    <w:p w14:paraId="634106BD" w14:textId="77777777" w:rsidR="000640C0" w:rsidRDefault="00F3749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να ευχαριστήσω τον Αναπληρωτή Υπουργό Δικαιοσύνης τον κ. </w:t>
      </w:r>
      <w:r>
        <w:rPr>
          <w:rFonts w:eastAsia="Times New Roman" w:cs="Times New Roman"/>
          <w:szCs w:val="24"/>
        </w:rPr>
        <w:t>Παπαγγελόπουλο που</w:t>
      </w:r>
      <w:r>
        <w:rPr>
          <w:rFonts w:eastAsia="Times New Roman" w:cs="Times New Roman"/>
          <w:szCs w:val="24"/>
        </w:rPr>
        <w:t>,</w:t>
      </w:r>
      <w:r>
        <w:rPr>
          <w:rFonts w:eastAsia="Times New Roman" w:cs="Times New Roman"/>
          <w:szCs w:val="24"/>
        </w:rPr>
        <w:t xml:space="preserve"> αφού ακούσαμε και τους φορείς, έκανε δεκτή την πρόταση για μείωση των παράβολων στους ένστολους από τα 200 ευρώ στα 100 ευρώ για τις τριάντα ημέρες και από τα 800 ευρώ στα 300 ευρώ για πάνω από τριάντα ημέρες καθώς και κάποιες άλλες προ</w:t>
      </w:r>
      <w:r>
        <w:rPr>
          <w:rFonts w:eastAsia="Times New Roman" w:cs="Times New Roman"/>
          <w:szCs w:val="24"/>
        </w:rPr>
        <w:t xml:space="preserve">τάσεις όχι τόσο μεγάλης σημασίας. </w:t>
      </w:r>
    </w:p>
    <w:p w14:paraId="634106BE"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cs="Times New Roman"/>
          <w:szCs w:val="24"/>
        </w:rPr>
        <w:t xml:space="preserve">Θα σταθώ σε κάτι που δεν αναφέρθηκε ο Υπουργός Δικαιοσύνης αλλά στην </w:t>
      </w:r>
      <w:r>
        <w:rPr>
          <w:rFonts w:eastAsia="Times New Roman" w:cs="Times New Roman"/>
          <w:szCs w:val="24"/>
        </w:rPr>
        <w:t>ε</w:t>
      </w:r>
      <w:r>
        <w:rPr>
          <w:rFonts w:eastAsia="Times New Roman" w:cs="Times New Roman"/>
          <w:szCs w:val="24"/>
        </w:rPr>
        <w:t>πιτροπή είχαμε αναφερθεί. Δεν ξέρω, κ</w:t>
      </w:r>
      <w:r w:rsidRPr="00AF529F">
        <w:rPr>
          <w:rFonts w:eastAsia="Times New Roman"/>
          <w:szCs w:val="24"/>
        </w:rPr>
        <w:t>ύριε Υπουργέ</w:t>
      </w:r>
      <w:r>
        <w:rPr>
          <w:rFonts w:eastAsia="Times New Roman"/>
          <w:szCs w:val="24"/>
        </w:rPr>
        <w:t>,</w:t>
      </w:r>
      <w:r w:rsidRPr="00AF529F">
        <w:rPr>
          <w:rFonts w:eastAsia="Times New Roman"/>
          <w:szCs w:val="24"/>
        </w:rPr>
        <w:t xml:space="preserve"> </w:t>
      </w:r>
      <w:r>
        <w:rPr>
          <w:rFonts w:eastAsia="Times New Roman"/>
          <w:szCs w:val="24"/>
        </w:rPr>
        <w:t xml:space="preserve">αν θα μπορούσατε να κάνετε έστω μια δήλωση για τους </w:t>
      </w:r>
      <w:r w:rsidRPr="00AF529F">
        <w:rPr>
          <w:rFonts w:eastAsia="Times New Roman"/>
          <w:szCs w:val="24"/>
        </w:rPr>
        <w:t>δημοτικούς αστυνόμους</w:t>
      </w:r>
      <w:r>
        <w:rPr>
          <w:rFonts w:eastAsia="Times New Roman"/>
          <w:szCs w:val="24"/>
        </w:rPr>
        <w:t>,</w:t>
      </w:r>
      <w:r w:rsidRPr="00AF529F">
        <w:rPr>
          <w:rFonts w:eastAsia="Times New Roman"/>
          <w:szCs w:val="24"/>
        </w:rPr>
        <w:t xml:space="preserve"> </w:t>
      </w:r>
      <w:r>
        <w:rPr>
          <w:rFonts w:eastAsia="Times New Roman"/>
          <w:szCs w:val="24"/>
        </w:rPr>
        <w:t>γιατί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w:t>
      </w:r>
      <w:r w:rsidRPr="00AF529F">
        <w:rPr>
          <w:rFonts w:eastAsia="Times New Roman"/>
          <w:szCs w:val="24"/>
        </w:rPr>
        <w:t xml:space="preserve">είναι </w:t>
      </w:r>
      <w:r w:rsidRPr="00AF529F">
        <w:rPr>
          <w:rFonts w:eastAsia="Times New Roman"/>
          <w:szCs w:val="24"/>
        </w:rPr>
        <w:t xml:space="preserve">πολύ θετική </w:t>
      </w:r>
      <w:r>
        <w:rPr>
          <w:rFonts w:eastAsia="Times New Roman"/>
          <w:szCs w:val="24"/>
        </w:rPr>
        <w:t>η διάταξη που φέρνουμε και ορίζουμε και καταληκτική</w:t>
      </w:r>
      <w:r w:rsidRPr="00AF529F">
        <w:rPr>
          <w:rFonts w:eastAsia="Times New Roman"/>
          <w:szCs w:val="24"/>
        </w:rPr>
        <w:t xml:space="preserve"> ημερομηνία έως το τέλος Μαρτίου 2019 </w:t>
      </w:r>
      <w:r>
        <w:rPr>
          <w:rFonts w:eastAsia="Times New Roman"/>
          <w:szCs w:val="24"/>
        </w:rPr>
        <w:t>ασχέτως με τη</w:t>
      </w:r>
      <w:r w:rsidRPr="00AF529F">
        <w:rPr>
          <w:rFonts w:eastAsia="Times New Roman"/>
          <w:szCs w:val="24"/>
        </w:rPr>
        <w:t xml:space="preserve"> διαδικασία πρόσληψης των σωφρονιστικών υπαλλήλων από την προκήρυξ</w:t>
      </w:r>
      <w:r>
        <w:rPr>
          <w:rFonts w:eastAsia="Times New Roman"/>
          <w:szCs w:val="24"/>
        </w:rPr>
        <w:t>η</w:t>
      </w:r>
      <w:r w:rsidRPr="00AF529F">
        <w:rPr>
          <w:rFonts w:eastAsia="Times New Roman"/>
          <w:szCs w:val="24"/>
        </w:rPr>
        <w:t xml:space="preserve"> 6</w:t>
      </w:r>
      <w:r>
        <w:rPr>
          <w:rFonts w:eastAsia="Times New Roman"/>
          <w:szCs w:val="24"/>
        </w:rPr>
        <w:t>Κ</w:t>
      </w:r>
      <w:r w:rsidRPr="00AF529F">
        <w:rPr>
          <w:rFonts w:eastAsia="Times New Roman"/>
          <w:szCs w:val="24"/>
        </w:rPr>
        <w:t xml:space="preserve"> του ΑΣΕΠ</w:t>
      </w:r>
      <w:r>
        <w:rPr>
          <w:rFonts w:eastAsia="Times New Roman"/>
          <w:szCs w:val="24"/>
        </w:rPr>
        <w:t xml:space="preserve">. </w:t>
      </w:r>
    </w:p>
    <w:p w14:paraId="634106BF"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Ζ΄ Αντιπρ</w:t>
      </w:r>
      <w:r>
        <w:rPr>
          <w:rFonts w:eastAsia="Times New Roman"/>
          <w:szCs w:val="24"/>
        </w:rPr>
        <w:t xml:space="preserve">όεδρος της Βουλής κ. </w:t>
      </w:r>
      <w:r w:rsidRPr="00437218">
        <w:rPr>
          <w:rFonts w:eastAsia="Times New Roman"/>
          <w:b/>
          <w:szCs w:val="24"/>
        </w:rPr>
        <w:t>ΣΠΥΡΙΔΩΝ ΛΥΚΟΥΔΗΣ</w:t>
      </w:r>
      <w:r>
        <w:rPr>
          <w:rFonts w:eastAsia="Times New Roman"/>
          <w:szCs w:val="24"/>
        </w:rPr>
        <w:t>)</w:t>
      </w:r>
    </w:p>
    <w:p w14:paraId="634106C0" w14:textId="77777777" w:rsidR="000640C0" w:rsidRDefault="00F37498">
      <w:pPr>
        <w:tabs>
          <w:tab w:val="center" w:pos="4753"/>
          <w:tab w:val="left" w:pos="6156"/>
        </w:tabs>
        <w:spacing w:line="600" w:lineRule="auto"/>
        <w:ind w:firstLine="720"/>
        <w:jc w:val="both"/>
        <w:rPr>
          <w:rFonts w:eastAsia="Times New Roman"/>
          <w:szCs w:val="24"/>
        </w:rPr>
      </w:pPr>
      <w:r>
        <w:rPr>
          <w:rFonts w:eastAsia="Times New Roman"/>
          <w:szCs w:val="24"/>
        </w:rPr>
        <w:t xml:space="preserve">Υπάρχουν δυο </w:t>
      </w:r>
      <w:r w:rsidRPr="00AF529F">
        <w:rPr>
          <w:rFonts w:eastAsia="Times New Roman"/>
          <w:szCs w:val="24"/>
        </w:rPr>
        <w:t xml:space="preserve">πράγματα που τα είπαμε και στην </w:t>
      </w:r>
      <w:r>
        <w:rPr>
          <w:rFonts w:eastAsia="Times New Roman"/>
          <w:szCs w:val="24"/>
        </w:rPr>
        <w:t>ε</w:t>
      </w:r>
      <w:r w:rsidRPr="00AF529F">
        <w:rPr>
          <w:rFonts w:eastAsia="Times New Roman"/>
          <w:szCs w:val="24"/>
        </w:rPr>
        <w:t>πιτροπή και τα συμφωνήσαμε</w:t>
      </w:r>
      <w:r>
        <w:rPr>
          <w:rFonts w:eastAsia="Times New Roman"/>
          <w:szCs w:val="24"/>
        </w:rPr>
        <w:t xml:space="preserve"> και ας υπάρχει έστω μια δήλωσή </w:t>
      </w:r>
      <w:r>
        <w:rPr>
          <w:rFonts w:eastAsia="Times New Roman"/>
          <w:szCs w:val="24"/>
        </w:rPr>
        <w:t>σας,</w:t>
      </w:r>
      <w:r>
        <w:rPr>
          <w:rFonts w:eastAsia="Times New Roman"/>
          <w:szCs w:val="24"/>
        </w:rPr>
        <w:t xml:space="preserve"> να καταγραφεί στα Πρακτικά ότι ο</w:t>
      </w:r>
      <w:r w:rsidRPr="00AF529F">
        <w:rPr>
          <w:rFonts w:eastAsia="Times New Roman"/>
          <w:szCs w:val="24"/>
        </w:rPr>
        <w:t xml:space="preserve"> φάκελος και </w:t>
      </w:r>
      <w:r>
        <w:rPr>
          <w:rFonts w:eastAsia="Times New Roman"/>
          <w:szCs w:val="24"/>
        </w:rPr>
        <w:t xml:space="preserve">οι </w:t>
      </w:r>
      <w:r w:rsidRPr="00AF529F">
        <w:rPr>
          <w:rFonts w:eastAsia="Times New Roman"/>
          <w:szCs w:val="24"/>
        </w:rPr>
        <w:t xml:space="preserve">υπηρεσιακές </w:t>
      </w:r>
      <w:r>
        <w:rPr>
          <w:rFonts w:eastAsia="Times New Roman"/>
          <w:szCs w:val="24"/>
        </w:rPr>
        <w:t>βεβαιώσεις</w:t>
      </w:r>
      <w:r w:rsidRPr="00AF529F">
        <w:rPr>
          <w:rFonts w:eastAsia="Times New Roman"/>
          <w:szCs w:val="24"/>
        </w:rPr>
        <w:t xml:space="preserve"> μπορούν να προετοιμαστούν στο διάστημα μετά τη λήξη των αιτήσεων</w:t>
      </w:r>
      <w:r>
        <w:rPr>
          <w:rFonts w:eastAsia="Times New Roman"/>
          <w:szCs w:val="24"/>
        </w:rPr>
        <w:t>. Γ</w:t>
      </w:r>
      <w:r w:rsidRPr="00AF529F">
        <w:rPr>
          <w:rFonts w:eastAsia="Times New Roman"/>
          <w:szCs w:val="24"/>
        </w:rPr>
        <w:t>ιατί ψηφίζουμε σήμερα</w:t>
      </w:r>
      <w:r>
        <w:rPr>
          <w:rFonts w:eastAsia="Times New Roman"/>
          <w:szCs w:val="24"/>
        </w:rPr>
        <w:t>,</w:t>
      </w:r>
      <w:r w:rsidRPr="00AF529F">
        <w:rPr>
          <w:rFonts w:eastAsia="Times New Roman"/>
          <w:szCs w:val="24"/>
        </w:rPr>
        <w:t xml:space="preserve"> 24 Οκτωβρίου</w:t>
      </w:r>
      <w:r>
        <w:rPr>
          <w:rFonts w:eastAsia="Times New Roman"/>
          <w:szCs w:val="24"/>
        </w:rPr>
        <w:t>, και έχουν προθεσμία</w:t>
      </w:r>
      <w:r w:rsidRPr="00AF529F">
        <w:rPr>
          <w:rFonts w:eastAsia="Times New Roman"/>
          <w:szCs w:val="24"/>
        </w:rPr>
        <w:t xml:space="preserve"> από το ΦΕΚ </w:t>
      </w:r>
      <w:r>
        <w:rPr>
          <w:rFonts w:eastAsia="Times New Roman"/>
          <w:szCs w:val="24"/>
        </w:rPr>
        <w:t>-</w:t>
      </w:r>
      <w:r w:rsidRPr="00AF529F">
        <w:rPr>
          <w:rFonts w:eastAsia="Times New Roman"/>
          <w:szCs w:val="24"/>
        </w:rPr>
        <w:t xml:space="preserve">ας </w:t>
      </w:r>
      <w:r>
        <w:rPr>
          <w:rFonts w:eastAsia="Times New Roman"/>
          <w:szCs w:val="24"/>
        </w:rPr>
        <w:t xml:space="preserve">πούμε- μέχρι τα </w:t>
      </w:r>
      <w:r w:rsidRPr="00AF529F">
        <w:rPr>
          <w:rFonts w:eastAsia="Times New Roman"/>
          <w:szCs w:val="24"/>
        </w:rPr>
        <w:t xml:space="preserve">τέλη Νοέμβρη </w:t>
      </w:r>
      <w:r>
        <w:rPr>
          <w:rFonts w:eastAsia="Times New Roman"/>
          <w:szCs w:val="24"/>
        </w:rPr>
        <w:t xml:space="preserve">όπου </w:t>
      </w:r>
      <w:r w:rsidRPr="00AF529F">
        <w:rPr>
          <w:rFonts w:eastAsia="Times New Roman"/>
          <w:szCs w:val="24"/>
        </w:rPr>
        <w:t>θα έχουν λήξει οι αιτήσεις</w:t>
      </w:r>
      <w:r>
        <w:rPr>
          <w:rFonts w:eastAsia="Times New Roman"/>
          <w:szCs w:val="24"/>
        </w:rPr>
        <w:t>.</w:t>
      </w:r>
      <w:r w:rsidRPr="00AF529F">
        <w:rPr>
          <w:rFonts w:eastAsia="Times New Roman"/>
          <w:szCs w:val="24"/>
        </w:rPr>
        <w:t xml:space="preserve"> </w:t>
      </w:r>
      <w:r>
        <w:rPr>
          <w:rFonts w:eastAsia="Times New Roman"/>
          <w:szCs w:val="24"/>
        </w:rPr>
        <w:t>Ο</w:t>
      </w:r>
      <w:r w:rsidRPr="00AF529F">
        <w:rPr>
          <w:rFonts w:eastAsia="Times New Roman"/>
          <w:szCs w:val="24"/>
        </w:rPr>
        <w:t>ι μήνες Δεκέμβριος</w:t>
      </w:r>
      <w:r>
        <w:rPr>
          <w:rFonts w:eastAsia="Times New Roman"/>
          <w:szCs w:val="24"/>
        </w:rPr>
        <w:t>,</w:t>
      </w:r>
      <w:r w:rsidRPr="00AF529F">
        <w:rPr>
          <w:rFonts w:eastAsia="Times New Roman"/>
          <w:szCs w:val="24"/>
        </w:rPr>
        <w:t xml:space="preserve"> Ιανουάριος</w:t>
      </w:r>
      <w:r>
        <w:rPr>
          <w:rFonts w:eastAsia="Times New Roman"/>
          <w:szCs w:val="24"/>
        </w:rPr>
        <w:t>,</w:t>
      </w:r>
      <w:r w:rsidRPr="00AF529F">
        <w:rPr>
          <w:rFonts w:eastAsia="Times New Roman"/>
          <w:szCs w:val="24"/>
        </w:rPr>
        <w:t xml:space="preserve"> Φεβρουάριος</w:t>
      </w:r>
      <w:r>
        <w:rPr>
          <w:rFonts w:eastAsia="Times New Roman"/>
          <w:szCs w:val="24"/>
        </w:rPr>
        <w:t xml:space="preserve">, </w:t>
      </w:r>
      <w:r w:rsidRPr="00AF529F">
        <w:rPr>
          <w:rFonts w:eastAsia="Times New Roman"/>
          <w:szCs w:val="24"/>
        </w:rPr>
        <w:t xml:space="preserve">όπως το </w:t>
      </w:r>
      <w:r w:rsidRPr="00AF529F">
        <w:rPr>
          <w:rFonts w:eastAsia="Times New Roman"/>
          <w:szCs w:val="24"/>
        </w:rPr>
        <w:t xml:space="preserve">είπαμε και στην </w:t>
      </w:r>
      <w:r>
        <w:rPr>
          <w:rFonts w:eastAsia="Times New Roman"/>
          <w:szCs w:val="24"/>
        </w:rPr>
        <w:t>ε</w:t>
      </w:r>
      <w:r w:rsidRPr="00AF529F">
        <w:rPr>
          <w:rFonts w:eastAsia="Times New Roman"/>
          <w:szCs w:val="24"/>
        </w:rPr>
        <w:t>πιτροπή</w:t>
      </w:r>
      <w:r>
        <w:rPr>
          <w:rFonts w:eastAsia="Times New Roman"/>
          <w:szCs w:val="24"/>
        </w:rPr>
        <w:t xml:space="preserve">, </w:t>
      </w:r>
      <w:r w:rsidRPr="00AF529F">
        <w:rPr>
          <w:rFonts w:eastAsia="Times New Roman"/>
          <w:szCs w:val="24"/>
        </w:rPr>
        <w:t>ας αξιοποιηθούν για να ολοκληρωθεί αυτή η γραφειοκρατική διαδικασία</w:t>
      </w:r>
      <w:r>
        <w:rPr>
          <w:rFonts w:eastAsia="Times New Roman"/>
          <w:szCs w:val="24"/>
        </w:rPr>
        <w:t>,</w:t>
      </w:r>
      <w:r w:rsidRPr="00AF529F">
        <w:rPr>
          <w:rFonts w:eastAsia="Times New Roman"/>
          <w:szCs w:val="24"/>
        </w:rPr>
        <w:t xml:space="preserve"> </w:t>
      </w:r>
      <w:r>
        <w:rPr>
          <w:rFonts w:eastAsia="Times New Roman"/>
          <w:szCs w:val="24"/>
        </w:rPr>
        <w:t>ν</w:t>
      </w:r>
      <w:r w:rsidRPr="00AF529F">
        <w:rPr>
          <w:rFonts w:eastAsia="Times New Roman"/>
          <w:szCs w:val="24"/>
        </w:rPr>
        <w:t xml:space="preserve">α είναι έτοιμοι </w:t>
      </w:r>
      <w:r>
        <w:rPr>
          <w:rFonts w:eastAsia="Times New Roman"/>
          <w:szCs w:val="24"/>
        </w:rPr>
        <w:t>ο</w:t>
      </w:r>
      <w:r w:rsidRPr="00AF529F">
        <w:rPr>
          <w:rFonts w:eastAsia="Times New Roman"/>
          <w:szCs w:val="24"/>
        </w:rPr>
        <w:t>ι φάκελοι</w:t>
      </w:r>
      <w:r>
        <w:rPr>
          <w:rFonts w:eastAsia="Times New Roman"/>
          <w:szCs w:val="24"/>
        </w:rPr>
        <w:t>,</w:t>
      </w:r>
      <w:r w:rsidRPr="00AF529F">
        <w:rPr>
          <w:rFonts w:eastAsia="Times New Roman"/>
          <w:szCs w:val="24"/>
        </w:rPr>
        <w:t xml:space="preserve"> έτσι ώστε τέλη Μαρτίου </w:t>
      </w:r>
      <w:r>
        <w:rPr>
          <w:rFonts w:eastAsia="Times New Roman"/>
          <w:szCs w:val="24"/>
        </w:rPr>
        <w:t>-</w:t>
      </w:r>
      <w:r w:rsidRPr="00AF529F">
        <w:rPr>
          <w:rFonts w:eastAsia="Times New Roman"/>
          <w:szCs w:val="24"/>
        </w:rPr>
        <w:t>που θα γίνουν οι αιτήσεις</w:t>
      </w:r>
      <w:r>
        <w:rPr>
          <w:rFonts w:eastAsia="Times New Roman"/>
          <w:szCs w:val="24"/>
        </w:rPr>
        <w:t>-</w:t>
      </w:r>
      <w:r w:rsidRPr="00AF529F">
        <w:rPr>
          <w:rFonts w:eastAsia="Times New Roman"/>
          <w:szCs w:val="24"/>
        </w:rPr>
        <w:t xml:space="preserve"> να μην έχουμε καθυστέρηση και να μην πέσουν πάνω στις εκλογές</w:t>
      </w:r>
      <w:r>
        <w:rPr>
          <w:rFonts w:eastAsia="Times New Roman"/>
          <w:szCs w:val="24"/>
        </w:rPr>
        <w:t xml:space="preserve">. Ίσως να </w:t>
      </w:r>
      <w:r w:rsidRPr="00AF529F">
        <w:rPr>
          <w:rFonts w:eastAsia="Times New Roman"/>
          <w:szCs w:val="24"/>
        </w:rPr>
        <w:t>είναι λίγο</w:t>
      </w:r>
      <w:r w:rsidRPr="00AF529F">
        <w:rPr>
          <w:rFonts w:eastAsia="Times New Roman"/>
          <w:szCs w:val="24"/>
        </w:rPr>
        <w:t xml:space="preserve"> αργά</w:t>
      </w:r>
      <w:r>
        <w:rPr>
          <w:rFonts w:eastAsia="Times New Roman"/>
          <w:szCs w:val="24"/>
        </w:rPr>
        <w:t xml:space="preserve"> τώρα να γίνει αυτό με νομοτεχνική βελτίωση, α</w:t>
      </w:r>
      <w:r w:rsidRPr="00AF529F">
        <w:rPr>
          <w:rFonts w:eastAsia="Times New Roman"/>
          <w:szCs w:val="24"/>
        </w:rPr>
        <w:t xml:space="preserve">λλά έστω </w:t>
      </w:r>
      <w:r>
        <w:rPr>
          <w:rFonts w:eastAsia="Times New Roman"/>
          <w:szCs w:val="24"/>
        </w:rPr>
        <w:t>μια</w:t>
      </w:r>
      <w:r w:rsidRPr="00AF529F">
        <w:rPr>
          <w:rFonts w:eastAsia="Times New Roman"/>
          <w:szCs w:val="24"/>
        </w:rPr>
        <w:t xml:space="preserve"> δήλωσή σας που να καταγραφεί στα Πρακτικά θα ήταν θετικό</w:t>
      </w:r>
      <w:r>
        <w:rPr>
          <w:rFonts w:eastAsia="Times New Roman"/>
          <w:szCs w:val="24"/>
        </w:rPr>
        <w:t>.</w:t>
      </w:r>
    </w:p>
    <w:p w14:paraId="634106C1" w14:textId="77777777" w:rsidR="000640C0" w:rsidRDefault="00F37498">
      <w:pPr>
        <w:tabs>
          <w:tab w:val="center" w:pos="4753"/>
          <w:tab w:val="left" w:pos="6156"/>
        </w:tabs>
        <w:spacing w:line="600" w:lineRule="auto"/>
        <w:ind w:firstLine="720"/>
        <w:jc w:val="both"/>
        <w:rPr>
          <w:rFonts w:eastAsia="Times New Roman"/>
          <w:szCs w:val="24"/>
        </w:rPr>
      </w:pPr>
      <w:r w:rsidRPr="00AF529F">
        <w:rPr>
          <w:rFonts w:eastAsia="Times New Roman"/>
          <w:szCs w:val="24"/>
        </w:rPr>
        <w:t>Ευχαριστώ</w:t>
      </w:r>
      <w:r>
        <w:rPr>
          <w:rFonts w:eastAsia="Times New Roman"/>
          <w:szCs w:val="24"/>
        </w:rPr>
        <w:t xml:space="preserve">. </w:t>
      </w:r>
    </w:p>
    <w:p w14:paraId="634106C2" w14:textId="77777777" w:rsidR="000640C0" w:rsidRDefault="00F37498">
      <w:pPr>
        <w:spacing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34106C3" w14:textId="77777777" w:rsidR="000640C0" w:rsidRDefault="00F37498">
      <w:pPr>
        <w:spacing w:line="600" w:lineRule="auto"/>
        <w:ind w:firstLine="720"/>
        <w:jc w:val="both"/>
        <w:rPr>
          <w:rFonts w:eastAsia="Times New Roman"/>
          <w:szCs w:val="24"/>
        </w:rPr>
      </w:pPr>
      <w:r>
        <w:rPr>
          <w:rFonts w:eastAsia="Times New Roman" w:cs="Times New Roman"/>
          <w:szCs w:val="24"/>
        </w:rPr>
        <w:t xml:space="preserve">Τον λόγο έχει ο </w:t>
      </w:r>
      <w:r w:rsidRPr="00AF529F">
        <w:rPr>
          <w:rFonts w:eastAsia="Times New Roman"/>
          <w:szCs w:val="24"/>
        </w:rPr>
        <w:t>κ</w:t>
      </w:r>
      <w:r>
        <w:rPr>
          <w:rFonts w:eastAsia="Times New Roman"/>
          <w:szCs w:val="24"/>
        </w:rPr>
        <w:t>.</w:t>
      </w:r>
      <w:r w:rsidRPr="00AF529F">
        <w:rPr>
          <w:rFonts w:eastAsia="Times New Roman"/>
          <w:szCs w:val="24"/>
        </w:rPr>
        <w:t xml:space="preserve"> Καραγκούνης</w:t>
      </w:r>
      <w:r>
        <w:rPr>
          <w:rFonts w:eastAsia="Times New Roman"/>
          <w:szCs w:val="24"/>
        </w:rPr>
        <w:t>.</w:t>
      </w:r>
    </w:p>
    <w:p w14:paraId="634106C4" w14:textId="77777777" w:rsidR="000640C0" w:rsidRDefault="00F37498">
      <w:pPr>
        <w:spacing w:line="600" w:lineRule="auto"/>
        <w:ind w:firstLine="720"/>
        <w:jc w:val="both"/>
        <w:rPr>
          <w:rFonts w:eastAsia="Times New Roman"/>
          <w:szCs w:val="24"/>
        </w:rPr>
      </w:pPr>
      <w:r w:rsidRPr="00406609">
        <w:rPr>
          <w:rFonts w:eastAsia="Times New Roman"/>
          <w:b/>
          <w:szCs w:val="24"/>
        </w:rPr>
        <w:t>ΚΩΝΣΤΑΝΤΙΝΟΣ ΚΑΡΑΓΚΟΥΝΗΣ:</w:t>
      </w:r>
      <w:r>
        <w:rPr>
          <w:rFonts w:eastAsia="Times New Roman"/>
          <w:szCs w:val="24"/>
        </w:rPr>
        <w:t xml:space="preserve"> Ευχαριστώ π</w:t>
      </w:r>
      <w:r w:rsidRPr="00AF529F">
        <w:rPr>
          <w:rFonts w:eastAsia="Times New Roman"/>
          <w:szCs w:val="24"/>
        </w:rPr>
        <w:t>ολύ</w:t>
      </w:r>
      <w:r>
        <w:rPr>
          <w:rFonts w:eastAsia="Times New Roman"/>
          <w:szCs w:val="24"/>
        </w:rPr>
        <w:t>,</w:t>
      </w:r>
      <w:r w:rsidRPr="00AF529F">
        <w:rPr>
          <w:rFonts w:eastAsia="Times New Roman"/>
          <w:szCs w:val="24"/>
        </w:rPr>
        <w:t xml:space="preserve"> κύριε </w:t>
      </w:r>
      <w:r>
        <w:rPr>
          <w:rFonts w:eastAsia="Times New Roman"/>
          <w:szCs w:val="24"/>
        </w:rPr>
        <w:t>Π</w:t>
      </w:r>
      <w:r w:rsidRPr="00AF529F">
        <w:rPr>
          <w:rFonts w:eastAsia="Times New Roman"/>
          <w:szCs w:val="24"/>
        </w:rPr>
        <w:t>ρόεδρε</w:t>
      </w:r>
      <w:r>
        <w:rPr>
          <w:rFonts w:eastAsia="Times New Roman"/>
          <w:szCs w:val="24"/>
        </w:rPr>
        <w:t xml:space="preserve">. </w:t>
      </w:r>
    </w:p>
    <w:p w14:paraId="634106C5" w14:textId="77777777" w:rsidR="000640C0" w:rsidRDefault="00F37498">
      <w:pPr>
        <w:spacing w:line="600" w:lineRule="auto"/>
        <w:ind w:firstLine="720"/>
        <w:jc w:val="both"/>
        <w:rPr>
          <w:rFonts w:eastAsia="Times New Roman"/>
          <w:szCs w:val="24"/>
        </w:rPr>
      </w:pPr>
      <w:r w:rsidRPr="00AF529F">
        <w:rPr>
          <w:rFonts w:eastAsia="Times New Roman"/>
          <w:szCs w:val="24"/>
        </w:rPr>
        <w:t xml:space="preserve">Θα ήθελα </w:t>
      </w:r>
      <w:r>
        <w:rPr>
          <w:rFonts w:eastAsia="Times New Roman"/>
          <w:szCs w:val="24"/>
        </w:rPr>
        <w:t>μια</w:t>
      </w:r>
      <w:r w:rsidRPr="00AF529F">
        <w:rPr>
          <w:rFonts w:eastAsia="Times New Roman"/>
          <w:szCs w:val="24"/>
        </w:rPr>
        <w:t xml:space="preserve"> ανοχή λίγο στο</w:t>
      </w:r>
      <w:r>
        <w:rPr>
          <w:rFonts w:eastAsia="Times New Roman"/>
          <w:szCs w:val="24"/>
        </w:rPr>
        <w:t>ν</w:t>
      </w:r>
      <w:r w:rsidRPr="00AF529F">
        <w:rPr>
          <w:rFonts w:eastAsia="Times New Roman"/>
          <w:szCs w:val="24"/>
        </w:rPr>
        <w:t xml:space="preserve"> χρόνο</w:t>
      </w:r>
      <w:r>
        <w:rPr>
          <w:rFonts w:eastAsia="Times New Roman"/>
          <w:szCs w:val="24"/>
        </w:rPr>
        <w:t>, γιατί είναι πολλά τα ζητήματα τα οποία</w:t>
      </w:r>
      <w:r w:rsidRPr="00AF529F">
        <w:rPr>
          <w:rFonts w:eastAsia="Times New Roman"/>
          <w:szCs w:val="24"/>
        </w:rPr>
        <w:t xml:space="preserve"> έχουν τεθεί</w:t>
      </w:r>
      <w:r>
        <w:rPr>
          <w:rFonts w:eastAsia="Times New Roman"/>
          <w:szCs w:val="24"/>
        </w:rPr>
        <w:t xml:space="preserve"> και</w:t>
      </w:r>
      <w:r w:rsidRPr="00AF529F">
        <w:rPr>
          <w:rFonts w:eastAsia="Times New Roman"/>
          <w:szCs w:val="24"/>
        </w:rPr>
        <w:t xml:space="preserve"> τα οποία πρέπει να λύσουμε</w:t>
      </w:r>
      <w:r>
        <w:rPr>
          <w:rFonts w:eastAsia="Times New Roman"/>
          <w:szCs w:val="24"/>
        </w:rPr>
        <w:t>.</w:t>
      </w:r>
      <w:r w:rsidRPr="00AF529F">
        <w:rPr>
          <w:rFonts w:eastAsia="Times New Roman"/>
          <w:szCs w:val="24"/>
        </w:rPr>
        <w:t xml:space="preserve"> </w:t>
      </w:r>
      <w:r>
        <w:rPr>
          <w:rFonts w:eastAsia="Times New Roman"/>
          <w:szCs w:val="24"/>
        </w:rPr>
        <w:t>Θ</w:t>
      </w:r>
      <w:r w:rsidRPr="00AF529F">
        <w:rPr>
          <w:rFonts w:eastAsia="Times New Roman"/>
          <w:szCs w:val="24"/>
        </w:rPr>
        <w:t>α κοιτάξω να είμαι πολύ σύντομος</w:t>
      </w:r>
      <w:r>
        <w:rPr>
          <w:rFonts w:eastAsia="Times New Roman"/>
          <w:szCs w:val="24"/>
        </w:rPr>
        <w:t>.</w:t>
      </w:r>
    </w:p>
    <w:p w14:paraId="634106C6" w14:textId="77777777" w:rsidR="000640C0" w:rsidRDefault="00F37498">
      <w:pPr>
        <w:spacing w:line="600" w:lineRule="auto"/>
        <w:ind w:firstLine="720"/>
        <w:jc w:val="both"/>
        <w:rPr>
          <w:rFonts w:eastAsia="Times New Roman"/>
          <w:szCs w:val="24"/>
        </w:rPr>
      </w:pPr>
      <w:r>
        <w:rPr>
          <w:rFonts w:eastAsia="Times New Roman"/>
          <w:szCs w:val="24"/>
        </w:rPr>
        <w:t xml:space="preserve">Μίλησα νωρίτερα στην επί </w:t>
      </w:r>
      <w:r w:rsidRPr="00AF529F">
        <w:rPr>
          <w:rFonts w:eastAsia="Times New Roman"/>
          <w:szCs w:val="24"/>
        </w:rPr>
        <w:t xml:space="preserve">της αρχής τοποθέτησή μου ότι αυτή η </w:t>
      </w:r>
      <w:r>
        <w:rPr>
          <w:rFonts w:eastAsia="Times New Roman"/>
          <w:szCs w:val="24"/>
        </w:rPr>
        <w:t>Κ</w:t>
      </w:r>
      <w:r w:rsidRPr="00AF529F">
        <w:rPr>
          <w:rFonts w:eastAsia="Times New Roman"/>
          <w:szCs w:val="24"/>
        </w:rPr>
        <w:t>υβέρνησ</w:t>
      </w:r>
      <w:r w:rsidRPr="00AF529F">
        <w:rPr>
          <w:rFonts w:eastAsia="Times New Roman"/>
          <w:szCs w:val="24"/>
        </w:rPr>
        <w:t xml:space="preserve">η θα μείνει στην ιστορία για τις πρωτοφανείς και ωμές παρεμβάσεις που έχει κάνει στη </w:t>
      </w:r>
      <w:r>
        <w:rPr>
          <w:rFonts w:eastAsia="Times New Roman"/>
          <w:szCs w:val="24"/>
        </w:rPr>
        <w:t>δ</w:t>
      </w:r>
      <w:r w:rsidRPr="00AF529F">
        <w:rPr>
          <w:rFonts w:eastAsia="Times New Roman"/>
          <w:szCs w:val="24"/>
        </w:rPr>
        <w:t>ικαιοσύνη</w:t>
      </w:r>
      <w:r>
        <w:rPr>
          <w:rFonts w:eastAsia="Times New Roman"/>
          <w:szCs w:val="24"/>
        </w:rPr>
        <w:t>.</w:t>
      </w:r>
      <w:r w:rsidRPr="00AF529F">
        <w:rPr>
          <w:rFonts w:eastAsia="Times New Roman"/>
          <w:szCs w:val="24"/>
        </w:rPr>
        <w:t xml:space="preserve"> </w:t>
      </w:r>
      <w:r>
        <w:rPr>
          <w:rFonts w:eastAsia="Times New Roman"/>
          <w:szCs w:val="24"/>
        </w:rPr>
        <w:t>Ά</w:t>
      </w:r>
      <w:r w:rsidRPr="00AF529F">
        <w:rPr>
          <w:rFonts w:eastAsia="Times New Roman"/>
          <w:szCs w:val="24"/>
        </w:rPr>
        <w:t xml:space="preserve">κουσα νωρίτερα τον Υπουργό και τον </w:t>
      </w:r>
      <w:r>
        <w:rPr>
          <w:rFonts w:eastAsia="Times New Roman"/>
          <w:szCs w:val="24"/>
        </w:rPr>
        <w:t>Α</w:t>
      </w:r>
      <w:r w:rsidRPr="00AF529F">
        <w:rPr>
          <w:rFonts w:eastAsia="Times New Roman"/>
          <w:szCs w:val="24"/>
        </w:rPr>
        <w:t>ναπληρωτή Υπουργό</w:t>
      </w:r>
      <w:r>
        <w:rPr>
          <w:rFonts w:eastAsia="Times New Roman"/>
          <w:szCs w:val="24"/>
        </w:rPr>
        <w:t xml:space="preserve"> και</w:t>
      </w:r>
      <w:r w:rsidRPr="00AF529F">
        <w:rPr>
          <w:rFonts w:eastAsia="Times New Roman"/>
          <w:szCs w:val="24"/>
        </w:rPr>
        <w:t xml:space="preserve"> </w:t>
      </w:r>
      <w:r>
        <w:rPr>
          <w:rFonts w:eastAsia="Times New Roman"/>
          <w:szCs w:val="24"/>
        </w:rPr>
        <w:t>π</w:t>
      </w:r>
      <w:r w:rsidRPr="00AF529F">
        <w:rPr>
          <w:rFonts w:eastAsia="Times New Roman"/>
          <w:szCs w:val="24"/>
        </w:rPr>
        <w:t xml:space="preserve">ειστικές απαντήσεις στα ζητήματα που αναδείχθηκαν και απασχολούν την </w:t>
      </w:r>
      <w:r>
        <w:rPr>
          <w:rFonts w:eastAsia="Times New Roman"/>
          <w:szCs w:val="24"/>
        </w:rPr>
        <w:t>ε</w:t>
      </w:r>
      <w:r w:rsidRPr="00AF529F">
        <w:rPr>
          <w:rFonts w:eastAsia="Times New Roman"/>
          <w:szCs w:val="24"/>
        </w:rPr>
        <w:t>πικαιρότητα δεν λάβαμε</w:t>
      </w:r>
      <w:r>
        <w:rPr>
          <w:rFonts w:eastAsia="Times New Roman"/>
          <w:szCs w:val="24"/>
        </w:rPr>
        <w:t>.</w:t>
      </w:r>
      <w:r w:rsidRPr="00AF529F">
        <w:rPr>
          <w:rFonts w:eastAsia="Times New Roman"/>
          <w:szCs w:val="24"/>
        </w:rPr>
        <w:t xml:space="preserve"> </w:t>
      </w:r>
    </w:p>
    <w:p w14:paraId="634106C7" w14:textId="77777777" w:rsidR="000640C0" w:rsidRDefault="00F37498">
      <w:pPr>
        <w:spacing w:line="600" w:lineRule="auto"/>
        <w:ind w:firstLine="720"/>
        <w:jc w:val="both"/>
        <w:rPr>
          <w:rFonts w:eastAsia="Times New Roman"/>
          <w:szCs w:val="24"/>
        </w:rPr>
      </w:pPr>
      <w:r>
        <w:rPr>
          <w:rFonts w:eastAsia="Times New Roman"/>
          <w:szCs w:val="24"/>
        </w:rPr>
        <w:t>Ό</w:t>
      </w:r>
      <w:r w:rsidRPr="00AF529F">
        <w:rPr>
          <w:rFonts w:eastAsia="Times New Roman"/>
          <w:szCs w:val="24"/>
        </w:rPr>
        <w:t>πως</w:t>
      </w:r>
      <w:r w:rsidRPr="00AF529F">
        <w:rPr>
          <w:rFonts w:eastAsia="Times New Roman"/>
          <w:szCs w:val="24"/>
        </w:rPr>
        <w:t xml:space="preserve"> ήδη </w:t>
      </w:r>
      <w:r>
        <w:rPr>
          <w:rFonts w:eastAsia="Times New Roman"/>
          <w:szCs w:val="24"/>
        </w:rPr>
        <w:t>α</w:t>
      </w:r>
      <w:r w:rsidRPr="00AF529F">
        <w:rPr>
          <w:rFonts w:eastAsia="Times New Roman"/>
          <w:szCs w:val="24"/>
        </w:rPr>
        <w:t>ναφέρθηκε</w:t>
      </w:r>
      <w:r>
        <w:rPr>
          <w:rFonts w:eastAsia="Times New Roman"/>
          <w:szCs w:val="24"/>
        </w:rPr>
        <w:t>,</w:t>
      </w:r>
      <w:r w:rsidRPr="00AF529F">
        <w:rPr>
          <w:rFonts w:eastAsia="Times New Roman"/>
          <w:szCs w:val="24"/>
        </w:rPr>
        <w:t xml:space="preserve"> </w:t>
      </w:r>
      <w:r>
        <w:rPr>
          <w:rFonts w:eastAsia="Times New Roman"/>
          <w:szCs w:val="24"/>
        </w:rPr>
        <w:t>υ</w:t>
      </w:r>
      <w:r w:rsidRPr="00AF529F">
        <w:rPr>
          <w:rFonts w:eastAsia="Times New Roman"/>
          <w:szCs w:val="24"/>
        </w:rPr>
        <w:t>πάρχουν δύο θέματα που</w:t>
      </w:r>
      <w:r>
        <w:rPr>
          <w:rFonts w:eastAsia="Times New Roman"/>
          <w:szCs w:val="24"/>
        </w:rPr>
        <w:t>,</w:t>
      </w:r>
      <w:r w:rsidRPr="00AF529F">
        <w:rPr>
          <w:rFonts w:eastAsia="Times New Roman"/>
          <w:szCs w:val="24"/>
        </w:rPr>
        <w:t xml:space="preserve"> πραγματικά</w:t>
      </w:r>
      <w:r>
        <w:rPr>
          <w:rFonts w:eastAsia="Times New Roman"/>
          <w:szCs w:val="24"/>
        </w:rPr>
        <w:t>,</w:t>
      </w:r>
      <w:r w:rsidRPr="00AF529F">
        <w:rPr>
          <w:rFonts w:eastAsia="Times New Roman"/>
          <w:szCs w:val="24"/>
        </w:rPr>
        <w:t xml:space="preserve"> είναι συγκλονιστικά</w:t>
      </w:r>
      <w:r>
        <w:rPr>
          <w:rFonts w:eastAsia="Times New Roman"/>
          <w:szCs w:val="24"/>
        </w:rPr>
        <w:t>, αν αναλογιστεί κανείς τις</w:t>
      </w:r>
      <w:r w:rsidRPr="00AF529F">
        <w:rPr>
          <w:rFonts w:eastAsia="Times New Roman"/>
          <w:szCs w:val="24"/>
        </w:rPr>
        <w:t xml:space="preserve"> προεκτάσεις που μπορούν να έχουν αυτές οι υποθέσεις</w:t>
      </w:r>
      <w:r>
        <w:rPr>
          <w:rFonts w:eastAsia="Times New Roman"/>
          <w:szCs w:val="24"/>
        </w:rPr>
        <w:t>.</w:t>
      </w:r>
      <w:r w:rsidRPr="00AF529F">
        <w:rPr>
          <w:rFonts w:eastAsia="Times New Roman"/>
          <w:szCs w:val="24"/>
        </w:rPr>
        <w:t xml:space="preserve"> </w:t>
      </w:r>
      <w:r>
        <w:rPr>
          <w:rFonts w:eastAsia="Times New Roman"/>
          <w:szCs w:val="24"/>
        </w:rPr>
        <w:t>Η</w:t>
      </w:r>
      <w:r w:rsidRPr="00AF529F">
        <w:rPr>
          <w:rFonts w:eastAsia="Times New Roman"/>
          <w:szCs w:val="24"/>
        </w:rPr>
        <w:t xml:space="preserve"> </w:t>
      </w:r>
      <w:r>
        <w:rPr>
          <w:rFonts w:eastAsia="Times New Roman"/>
          <w:szCs w:val="24"/>
        </w:rPr>
        <w:t>μια, βεβαίως,</w:t>
      </w:r>
      <w:r w:rsidRPr="00AF529F">
        <w:rPr>
          <w:rFonts w:eastAsia="Times New Roman"/>
          <w:szCs w:val="24"/>
        </w:rPr>
        <w:t xml:space="preserve"> έχει να κάνει με τις αποκαλύψεις </w:t>
      </w:r>
      <w:r>
        <w:rPr>
          <w:rFonts w:eastAsia="Times New Roman"/>
          <w:szCs w:val="24"/>
        </w:rPr>
        <w:t xml:space="preserve">στις </w:t>
      </w:r>
      <w:r w:rsidRPr="00AF529F">
        <w:rPr>
          <w:rFonts w:eastAsia="Times New Roman"/>
          <w:szCs w:val="24"/>
        </w:rPr>
        <w:t>οποίες προέβη ο κ</w:t>
      </w:r>
      <w:r>
        <w:rPr>
          <w:rFonts w:eastAsia="Times New Roman"/>
          <w:szCs w:val="24"/>
        </w:rPr>
        <w:t>.</w:t>
      </w:r>
      <w:r w:rsidRPr="00AF529F">
        <w:rPr>
          <w:rFonts w:eastAsia="Times New Roman"/>
          <w:szCs w:val="24"/>
        </w:rPr>
        <w:t xml:space="preserve"> Κοτζιάς</w:t>
      </w:r>
      <w:r>
        <w:rPr>
          <w:rFonts w:eastAsia="Times New Roman"/>
          <w:szCs w:val="24"/>
        </w:rPr>
        <w:t>,</w:t>
      </w:r>
      <w:r w:rsidRPr="00AF529F">
        <w:rPr>
          <w:rFonts w:eastAsia="Times New Roman"/>
          <w:szCs w:val="24"/>
        </w:rPr>
        <w:t xml:space="preserve"> ο οποίος μεταφέρει τ</w:t>
      </w:r>
      <w:r w:rsidRPr="00AF529F">
        <w:rPr>
          <w:rFonts w:eastAsia="Times New Roman"/>
          <w:szCs w:val="24"/>
        </w:rPr>
        <w:t>ις καταγγελίες που έκανε ο</w:t>
      </w:r>
      <w:r>
        <w:rPr>
          <w:rFonts w:eastAsia="Times New Roman"/>
          <w:szCs w:val="24"/>
        </w:rPr>
        <w:t xml:space="preserve"> Υ</w:t>
      </w:r>
      <w:r w:rsidRPr="00AF529F">
        <w:rPr>
          <w:rFonts w:eastAsia="Times New Roman"/>
          <w:szCs w:val="24"/>
        </w:rPr>
        <w:t xml:space="preserve">πουργός Εθνικής Αμύνης μέσα στο </w:t>
      </w:r>
      <w:r>
        <w:rPr>
          <w:rFonts w:eastAsia="Times New Roman"/>
          <w:szCs w:val="24"/>
        </w:rPr>
        <w:t>Υ</w:t>
      </w:r>
      <w:r w:rsidRPr="00AF529F">
        <w:rPr>
          <w:rFonts w:eastAsia="Times New Roman"/>
          <w:szCs w:val="24"/>
        </w:rPr>
        <w:t xml:space="preserve">πουργικό </w:t>
      </w:r>
      <w:r>
        <w:rPr>
          <w:rFonts w:eastAsia="Times New Roman"/>
          <w:szCs w:val="24"/>
        </w:rPr>
        <w:t>Σ</w:t>
      </w:r>
      <w:r w:rsidRPr="00AF529F">
        <w:rPr>
          <w:rFonts w:eastAsia="Times New Roman"/>
          <w:szCs w:val="24"/>
        </w:rPr>
        <w:t>υμβούλιο</w:t>
      </w:r>
      <w:r>
        <w:rPr>
          <w:rFonts w:eastAsia="Times New Roman"/>
          <w:szCs w:val="24"/>
        </w:rPr>
        <w:t xml:space="preserve">. Και τι είπε; Ότι ο </w:t>
      </w:r>
      <w:proofErr w:type="spellStart"/>
      <w:r>
        <w:rPr>
          <w:rFonts w:eastAsia="Times New Roman"/>
          <w:szCs w:val="24"/>
        </w:rPr>
        <w:t>Σόρος</w:t>
      </w:r>
      <w:proofErr w:type="spellEnd"/>
      <w:r>
        <w:rPr>
          <w:rFonts w:eastAsia="Times New Roman"/>
          <w:szCs w:val="24"/>
        </w:rPr>
        <w:t xml:space="preserve"> χρηματοδοτεί την ελληνική Κυβέρνηση</w:t>
      </w:r>
      <w:r>
        <w:rPr>
          <w:rFonts w:eastAsia="Times New Roman"/>
          <w:szCs w:val="24"/>
        </w:rPr>
        <w:t>,</w:t>
      </w:r>
      <w:r>
        <w:rPr>
          <w:rFonts w:eastAsia="Times New Roman"/>
          <w:szCs w:val="24"/>
        </w:rPr>
        <w:t xml:space="preserve"> για να εξαγοράζει ξένους παράγοντες. </w:t>
      </w:r>
    </w:p>
    <w:p w14:paraId="634106C8" w14:textId="77777777" w:rsidR="000640C0" w:rsidRDefault="00F37498">
      <w:pPr>
        <w:spacing w:line="600" w:lineRule="auto"/>
        <w:ind w:firstLine="720"/>
        <w:jc w:val="both"/>
        <w:rPr>
          <w:rFonts w:eastAsia="Times New Roman"/>
          <w:szCs w:val="24"/>
        </w:rPr>
      </w:pPr>
      <w:r>
        <w:rPr>
          <w:rFonts w:eastAsia="Times New Roman"/>
          <w:szCs w:val="24"/>
        </w:rPr>
        <w:t>Σ</w:t>
      </w:r>
      <w:r w:rsidRPr="00AF529F">
        <w:rPr>
          <w:rFonts w:eastAsia="Times New Roman"/>
          <w:szCs w:val="24"/>
        </w:rPr>
        <w:t xml:space="preserve">ε αυτές τις φοβερές καταγγελίες </w:t>
      </w:r>
      <w:r>
        <w:rPr>
          <w:rFonts w:eastAsia="Times New Roman"/>
          <w:szCs w:val="24"/>
        </w:rPr>
        <w:t>κώφευσε ο Πρωθυπουργός της χώρας. Ο</w:t>
      </w:r>
      <w:r w:rsidRPr="00AF529F">
        <w:rPr>
          <w:rFonts w:eastAsia="Times New Roman"/>
          <w:szCs w:val="24"/>
        </w:rPr>
        <w:t xml:space="preserve"> κ</w:t>
      </w:r>
      <w:r>
        <w:rPr>
          <w:rFonts w:eastAsia="Times New Roman"/>
          <w:szCs w:val="24"/>
        </w:rPr>
        <w:t>.</w:t>
      </w:r>
      <w:r w:rsidRPr="00AF529F">
        <w:rPr>
          <w:rFonts w:eastAsia="Times New Roman"/>
          <w:szCs w:val="24"/>
        </w:rPr>
        <w:t xml:space="preserve"> Καμ</w:t>
      </w:r>
      <w:r w:rsidRPr="00AF529F">
        <w:rPr>
          <w:rFonts w:eastAsia="Times New Roman"/>
          <w:szCs w:val="24"/>
        </w:rPr>
        <w:t>μένος</w:t>
      </w:r>
      <w:r>
        <w:rPr>
          <w:rFonts w:eastAsia="Times New Roman"/>
          <w:szCs w:val="24"/>
        </w:rPr>
        <w:t>, δηλαδή, σας λέει</w:t>
      </w:r>
      <w:r w:rsidRPr="00AF529F">
        <w:rPr>
          <w:rFonts w:eastAsia="Times New Roman"/>
          <w:szCs w:val="24"/>
        </w:rPr>
        <w:t xml:space="preserve"> ότι παίρνετε χρήματα από τον κ</w:t>
      </w:r>
      <w:r>
        <w:rPr>
          <w:rFonts w:eastAsia="Times New Roman"/>
          <w:szCs w:val="24"/>
        </w:rPr>
        <w:t>.</w:t>
      </w:r>
      <w:r w:rsidRPr="00AF529F">
        <w:rPr>
          <w:rFonts w:eastAsia="Times New Roman"/>
          <w:szCs w:val="24"/>
        </w:rPr>
        <w:t xml:space="preserve"> </w:t>
      </w:r>
      <w:proofErr w:type="spellStart"/>
      <w:r>
        <w:rPr>
          <w:rFonts w:eastAsia="Times New Roman"/>
          <w:szCs w:val="24"/>
        </w:rPr>
        <w:t>Σ</w:t>
      </w:r>
      <w:r w:rsidRPr="00AF529F">
        <w:rPr>
          <w:rFonts w:eastAsia="Times New Roman"/>
          <w:szCs w:val="24"/>
        </w:rPr>
        <w:t>όρος</w:t>
      </w:r>
      <w:proofErr w:type="spellEnd"/>
      <w:r w:rsidRPr="00AF529F">
        <w:rPr>
          <w:rFonts w:eastAsia="Times New Roman"/>
          <w:szCs w:val="24"/>
        </w:rPr>
        <w:t xml:space="preserve"> για να εξαγοράσετε ξέν</w:t>
      </w:r>
      <w:r>
        <w:rPr>
          <w:rFonts w:eastAsia="Times New Roman"/>
          <w:szCs w:val="24"/>
        </w:rPr>
        <w:t>ου</w:t>
      </w:r>
      <w:r w:rsidRPr="00AF529F">
        <w:rPr>
          <w:rFonts w:eastAsia="Times New Roman"/>
          <w:szCs w:val="24"/>
        </w:rPr>
        <w:t>ς</w:t>
      </w:r>
      <w:r>
        <w:rPr>
          <w:rFonts w:eastAsia="Times New Roman"/>
          <w:szCs w:val="24"/>
        </w:rPr>
        <w:t xml:space="preserve"> και όλοι σας κωφεύετε. Δεν απαντάτε. </w:t>
      </w:r>
    </w:p>
    <w:p w14:paraId="634106C9" w14:textId="77777777" w:rsidR="000640C0" w:rsidRDefault="00F37498">
      <w:pPr>
        <w:spacing w:line="600" w:lineRule="auto"/>
        <w:ind w:firstLine="720"/>
        <w:jc w:val="both"/>
        <w:rPr>
          <w:rFonts w:eastAsia="Times New Roman"/>
          <w:szCs w:val="24"/>
        </w:rPr>
      </w:pPr>
      <w:r>
        <w:rPr>
          <w:rFonts w:eastAsia="Times New Roman"/>
          <w:szCs w:val="24"/>
        </w:rPr>
        <w:t xml:space="preserve">Και ποιο είναι </w:t>
      </w:r>
      <w:r w:rsidRPr="00AF529F">
        <w:rPr>
          <w:rFonts w:eastAsia="Times New Roman"/>
          <w:szCs w:val="24"/>
        </w:rPr>
        <w:t>το περίεργο</w:t>
      </w:r>
      <w:r>
        <w:rPr>
          <w:rFonts w:eastAsia="Times New Roman"/>
          <w:szCs w:val="24"/>
        </w:rPr>
        <w:t xml:space="preserve"> αυτής</w:t>
      </w:r>
      <w:r w:rsidRPr="00AF529F">
        <w:rPr>
          <w:rFonts w:eastAsia="Times New Roman"/>
          <w:szCs w:val="24"/>
        </w:rPr>
        <w:t xml:space="preserve"> της υπόθεσης</w:t>
      </w:r>
      <w:r>
        <w:rPr>
          <w:rFonts w:eastAsia="Times New Roman"/>
          <w:szCs w:val="24"/>
        </w:rPr>
        <w:t>;</w:t>
      </w:r>
      <w:r w:rsidRPr="00AF529F">
        <w:rPr>
          <w:rFonts w:eastAsia="Times New Roman"/>
          <w:szCs w:val="24"/>
        </w:rPr>
        <w:t xml:space="preserve"> </w:t>
      </w:r>
      <w:r>
        <w:rPr>
          <w:rFonts w:eastAsia="Times New Roman"/>
          <w:szCs w:val="24"/>
        </w:rPr>
        <w:t>Μ</w:t>
      </w:r>
      <w:r w:rsidRPr="00AF529F">
        <w:rPr>
          <w:rFonts w:eastAsia="Times New Roman"/>
          <w:szCs w:val="24"/>
        </w:rPr>
        <w:t xml:space="preserve">ετά από αυτές τις καταγγελίες που κάνει ο </w:t>
      </w:r>
      <w:r>
        <w:rPr>
          <w:rFonts w:eastAsia="Times New Roman"/>
          <w:szCs w:val="24"/>
        </w:rPr>
        <w:t>Υ</w:t>
      </w:r>
      <w:r w:rsidRPr="00AF529F">
        <w:rPr>
          <w:rFonts w:eastAsia="Times New Roman"/>
          <w:szCs w:val="24"/>
        </w:rPr>
        <w:t xml:space="preserve">πουργός Αμύνης και στις οποίες </w:t>
      </w:r>
      <w:r>
        <w:rPr>
          <w:rFonts w:eastAsia="Times New Roman"/>
          <w:szCs w:val="24"/>
        </w:rPr>
        <w:t>–κατά τα</w:t>
      </w:r>
      <w:r>
        <w:rPr>
          <w:rFonts w:eastAsia="Times New Roman"/>
          <w:szCs w:val="24"/>
        </w:rPr>
        <w:t xml:space="preserve"> λεγόμενά του-</w:t>
      </w:r>
      <w:r w:rsidRPr="00AF529F">
        <w:rPr>
          <w:rFonts w:eastAsia="Times New Roman"/>
          <w:szCs w:val="24"/>
        </w:rPr>
        <w:t xml:space="preserve"> κ</w:t>
      </w:r>
      <w:r>
        <w:rPr>
          <w:rFonts w:eastAsia="Times New Roman"/>
          <w:szCs w:val="24"/>
        </w:rPr>
        <w:t>α</w:t>
      </w:r>
      <w:r w:rsidRPr="00AF529F">
        <w:rPr>
          <w:rFonts w:eastAsia="Times New Roman"/>
          <w:szCs w:val="24"/>
        </w:rPr>
        <w:t>νείς</w:t>
      </w:r>
      <w:r>
        <w:rPr>
          <w:rFonts w:eastAsia="Times New Roman"/>
          <w:szCs w:val="24"/>
        </w:rPr>
        <w:t xml:space="preserve"> δεν απαντά παρά μόνο ο ίδιος μέσα στο Υπουργικό Συμβούλιο,</w:t>
      </w:r>
      <w:r w:rsidRPr="00AF529F">
        <w:rPr>
          <w:rFonts w:eastAsia="Times New Roman"/>
          <w:szCs w:val="24"/>
        </w:rPr>
        <w:t xml:space="preserve"> αντί να φύγει από την </w:t>
      </w:r>
      <w:r>
        <w:rPr>
          <w:rFonts w:eastAsia="Times New Roman"/>
          <w:szCs w:val="24"/>
        </w:rPr>
        <w:t>Κ</w:t>
      </w:r>
      <w:r w:rsidRPr="00AF529F">
        <w:rPr>
          <w:rFonts w:eastAsia="Times New Roman"/>
          <w:szCs w:val="24"/>
        </w:rPr>
        <w:t>υβέρνηση ο κ</w:t>
      </w:r>
      <w:r>
        <w:rPr>
          <w:rFonts w:eastAsia="Times New Roman"/>
          <w:szCs w:val="24"/>
        </w:rPr>
        <w:t>.</w:t>
      </w:r>
      <w:r w:rsidRPr="00AF529F">
        <w:rPr>
          <w:rFonts w:eastAsia="Times New Roman"/>
          <w:szCs w:val="24"/>
        </w:rPr>
        <w:t xml:space="preserve"> Καμμένος</w:t>
      </w:r>
      <w:r>
        <w:rPr>
          <w:rFonts w:eastAsia="Times New Roman"/>
          <w:szCs w:val="24"/>
        </w:rPr>
        <w:t>,</w:t>
      </w:r>
      <w:r w:rsidRPr="00AF529F">
        <w:rPr>
          <w:rFonts w:eastAsia="Times New Roman"/>
          <w:szCs w:val="24"/>
        </w:rPr>
        <w:t xml:space="preserve"> φεύγει </w:t>
      </w:r>
      <w:r>
        <w:rPr>
          <w:rFonts w:eastAsia="Times New Roman"/>
          <w:szCs w:val="24"/>
        </w:rPr>
        <w:t>τ</w:t>
      </w:r>
      <w:r w:rsidRPr="00AF529F">
        <w:rPr>
          <w:rFonts w:eastAsia="Times New Roman"/>
          <w:szCs w:val="24"/>
        </w:rPr>
        <w:t>ελικά ο κ</w:t>
      </w:r>
      <w:r>
        <w:rPr>
          <w:rFonts w:eastAsia="Times New Roman"/>
          <w:szCs w:val="24"/>
        </w:rPr>
        <w:t>.</w:t>
      </w:r>
      <w:r w:rsidRPr="00AF529F">
        <w:rPr>
          <w:rFonts w:eastAsia="Times New Roman"/>
          <w:szCs w:val="24"/>
        </w:rPr>
        <w:t xml:space="preserve"> Κοτζιάς</w:t>
      </w:r>
      <w:r>
        <w:rPr>
          <w:rFonts w:eastAsia="Times New Roman"/>
          <w:szCs w:val="24"/>
        </w:rPr>
        <w:t>.</w:t>
      </w:r>
      <w:r w:rsidRPr="00AF529F">
        <w:rPr>
          <w:rFonts w:eastAsia="Times New Roman"/>
          <w:szCs w:val="24"/>
        </w:rPr>
        <w:t xml:space="preserve"> </w:t>
      </w:r>
    </w:p>
    <w:p w14:paraId="634106CA" w14:textId="77777777" w:rsidR="000640C0" w:rsidRDefault="00F37498">
      <w:pPr>
        <w:spacing w:line="600" w:lineRule="auto"/>
        <w:ind w:firstLine="720"/>
        <w:jc w:val="both"/>
        <w:rPr>
          <w:rFonts w:eastAsia="Times New Roman"/>
          <w:szCs w:val="24"/>
        </w:rPr>
      </w:pPr>
      <w:r>
        <w:rPr>
          <w:rFonts w:eastAsia="Times New Roman"/>
          <w:szCs w:val="24"/>
        </w:rPr>
        <w:t>Κ</w:t>
      </w:r>
      <w:r w:rsidRPr="00AF529F">
        <w:rPr>
          <w:rFonts w:eastAsia="Times New Roman"/>
          <w:szCs w:val="24"/>
        </w:rPr>
        <w:t xml:space="preserve">αι </w:t>
      </w:r>
      <w:r>
        <w:rPr>
          <w:rFonts w:eastAsia="Times New Roman"/>
          <w:szCs w:val="24"/>
        </w:rPr>
        <w:t>π</w:t>
      </w:r>
      <w:r w:rsidRPr="00AF529F">
        <w:rPr>
          <w:rFonts w:eastAsia="Times New Roman"/>
          <w:szCs w:val="24"/>
        </w:rPr>
        <w:t>ροσέξτε ποιο είναι το ενδιαφέρον</w:t>
      </w:r>
      <w:r>
        <w:rPr>
          <w:rFonts w:eastAsia="Times New Roman"/>
          <w:szCs w:val="24"/>
        </w:rPr>
        <w:t>! Μ</w:t>
      </w:r>
      <w:r w:rsidRPr="00AF529F">
        <w:rPr>
          <w:rFonts w:eastAsia="Times New Roman"/>
          <w:szCs w:val="24"/>
        </w:rPr>
        <w:t>ε την απόφασή του αυτή ο κ</w:t>
      </w:r>
      <w:r>
        <w:rPr>
          <w:rFonts w:eastAsia="Times New Roman"/>
          <w:szCs w:val="24"/>
        </w:rPr>
        <w:t xml:space="preserve">ύριος </w:t>
      </w:r>
      <w:r w:rsidRPr="00AF529F">
        <w:rPr>
          <w:rFonts w:eastAsia="Times New Roman"/>
          <w:szCs w:val="24"/>
        </w:rPr>
        <w:t>Πρωθυπουργός είναι σαν να α</w:t>
      </w:r>
      <w:r w:rsidRPr="00AF529F">
        <w:rPr>
          <w:rFonts w:eastAsia="Times New Roman"/>
          <w:szCs w:val="24"/>
        </w:rPr>
        <w:t>ποδέχεται τις καταγγελίες Καμμένου</w:t>
      </w:r>
      <w:r>
        <w:rPr>
          <w:rFonts w:eastAsia="Times New Roman"/>
          <w:szCs w:val="24"/>
        </w:rPr>
        <w:t xml:space="preserve"> και αφήνει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έκθετο τον κ. Κοτζιά, διότι ο κ. Καμμένος προσωποποιεί τις ευθύνες στον κ. </w:t>
      </w:r>
      <w:r w:rsidRPr="00AF529F">
        <w:rPr>
          <w:rFonts w:eastAsia="Times New Roman"/>
          <w:szCs w:val="24"/>
        </w:rPr>
        <w:t>Κοτζιά και ο κ</w:t>
      </w:r>
      <w:r>
        <w:rPr>
          <w:rFonts w:eastAsia="Times New Roman"/>
          <w:szCs w:val="24"/>
        </w:rPr>
        <w:t>.</w:t>
      </w:r>
      <w:r w:rsidRPr="00AF529F">
        <w:rPr>
          <w:rFonts w:eastAsia="Times New Roman"/>
          <w:szCs w:val="24"/>
        </w:rPr>
        <w:t xml:space="preserve"> Τσίπρας το αποδέχεται</w:t>
      </w:r>
      <w:r>
        <w:rPr>
          <w:rFonts w:eastAsia="Times New Roman"/>
          <w:szCs w:val="24"/>
        </w:rPr>
        <w:t>.</w:t>
      </w:r>
    </w:p>
    <w:p w14:paraId="634106CB" w14:textId="77777777" w:rsidR="000640C0" w:rsidRDefault="00F37498">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πίσης </w:t>
      </w:r>
      <w:r>
        <w:rPr>
          <w:rFonts w:eastAsia="Times New Roman"/>
          <w:szCs w:val="24"/>
        </w:rPr>
        <w:t>το</w:t>
      </w:r>
      <w:r>
        <w:rPr>
          <w:rFonts w:eastAsia="Times New Roman"/>
          <w:szCs w:val="24"/>
        </w:rPr>
        <w:t xml:space="preserve"> ακόμα</w:t>
      </w:r>
      <w:r w:rsidRPr="00AF529F">
        <w:rPr>
          <w:rFonts w:eastAsia="Times New Roman"/>
          <w:szCs w:val="24"/>
        </w:rPr>
        <w:t xml:space="preserve"> </w:t>
      </w:r>
      <w:r>
        <w:rPr>
          <w:rFonts w:eastAsia="Times New Roman"/>
          <w:szCs w:val="24"/>
        </w:rPr>
        <w:t>πιο</w:t>
      </w:r>
      <w:r w:rsidRPr="00AF529F">
        <w:rPr>
          <w:rFonts w:eastAsia="Times New Roman"/>
          <w:szCs w:val="24"/>
        </w:rPr>
        <w:t xml:space="preserve"> περίεργο είναι γιατί δεν δίνουν στη δημοσιότητα </w:t>
      </w:r>
      <w:r>
        <w:rPr>
          <w:rFonts w:eastAsia="Times New Roman"/>
          <w:szCs w:val="24"/>
        </w:rPr>
        <w:t>-</w:t>
      </w:r>
      <w:r w:rsidRPr="00AF529F">
        <w:rPr>
          <w:rFonts w:eastAsia="Times New Roman"/>
          <w:szCs w:val="24"/>
        </w:rPr>
        <w:t xml:space="preserve">το είπε σήμερα η </w:t>
      </w:r>
      <w:r w:rsidRPr="00AF529F">
        <w:rPr>
          <w:rFonts w:eastAsia="Times New Roman"/>
          <w:szCs w:val="24"/>
        </w:rPr>
        <w:t>Νέα Δημοκρατία</w:t>
      </w:r>
      <w:r>
        <w:rPr>
          <w:rFonts w:eastAsia="Times New Roman"/>
          <w:szCs w:val="24"/>
        </w:rPr>
        <w:t>-</w:t>
      </w:r>
      <w:r w:rsidRPr="00AF529F">
        <w:rPr>
          <w:rFonts w:eastAsia="Times New Roman"/>
          <w:szCs w:val="24"/>
        </w:rPr>
        <w:t xml:space="preserve"> την περίφημη επιστολή Κοτζιά</w:t>
      </w:r>
      <w:r>
        <w:rPr>
          <w:rFonts w:eastAsia="Times New Roman"/>
          <w:szCs w:val="24"/>
        </w:rPr>
        <w:t>. Τι φοβάστε, κύριοι της Κυβέρνησης;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εσείς ως αρμόδιοι Υπουργοί της Δικαιοσύνης πρέπει να πάρετε θέση. Α</w:t>
      </w:r>
      <w:r w:rsidRPr="00AF529F">
        <w:rPr>
          <w:rFonts w:eastAsia="Times New Roman"/>
          <w:szCs w:val="24"/>
        </w:rPr>
        <w:t xml:space="preserve">ν θυμόμαστε καλά </w:t>
      </w:r>
      <w:r>
        <w:rPr>
          <w:rFonts w:eastAsia="Times New Roman"/>
          <w:szCs w:val="24"/>
        </w:rPr>
        <w:t>σ</w:t>
      </w:r>
      <w:r w:rsidRPr="00AF529F">
        <w:rPr>
          <w:rFonts w:eastAsia="Times New Roman"/>
          <w:szCs w:val="24"/>
        </w:rPr>
        <w:t>ε ανάλογες περιπτώσεις</w:t>
      </w:r>
      <w:r>
        <w:rPr>
          <w:rFonts w:eastAsia="Times New Roman"/>
          <w:szCs w:val="24"/>
        </w:rPr>
        <w:t>,</w:t>
      </w:r>
      <w:r w:rsidRPr="00AF529F">
        <w:rPr>
          <w:rFonts w:eastAsia="Times New Roman"/>
          <w:szCs w:val="24"/>
        </w:rPr>
        <w:t xml:space="preserve"> όπως του εταίρου στ</w:t>
      </w:r>
      <w:r>
        <w:rPr>
          <w:rFonts w:eastAsia="Times New Roman"/>
          <w:szCs w:val="24"/>
        </w:rPr>
        <w:t>η</w:t>
      </w:r>
      <w:r w:rsidRPr="00AF529F">
        <w:rPr>
          <w:rFonts w:eastAsia="Times New Roman"/>
          <w:szCs w:val="24"/>
        </w:rPr>
        <w:t xml:space="preserve"> </w:t>
      </w:r>
      <w:r>
        <w:rPr>
          <w:rFonts w:eastAsia="Times New Roman"/>
          <w:szCs w:val="24"/>
        </w:rPr>
        <w:t>Κ</w:t>
      </w:r>
      <w:r w:rsidRPr="00AF529F">
        <w:rPr>
          <w:rFonts w:eastAsia="Times New Roman"/>
          <w:szCs w:val="24"/>
        </w:rPr>
        <w:t>ίνη</w:t>
      </w:r>
      <w:r>
        <w:rPr>
          <w:rFonts w:eastAsia="Times New Roman"/>
          <w:szCs w:val="24"/>
        </w:rPr>
        <w:t>ση</w:t>
      </w:r>
      <w:r w:rsidRPr="00AF529F">
        <w:rPr>
          <w:rFonts w:eastAsia="Times New Roman"/>
          <w:szCs w:val="24"/>
        </w:rPr>
        <w:t xml:space="preserve"> </w:t>
      </w:r>
      <w:r>
        <w:rPr>
          <w:rFonts w:eastAsia="Times New Roman"/>
          <w:szCs w:val="24"/>
        </w:rPr>
        <w:t>«</w:t>
      </w:r>
      <w:r>
        <w:rPr>
          <w:rFonts w:eastAsia="Times New Roman"/>
          <w:szCs w:val="24"/>
        </w:rPr>
        <w:t>ΠΡΑΤΤΩ</w:t>
      </w:r>
      <w:r>
        <w:rPr>
          <w:rFonts w:eastAsia="Times New Roman"/>
          <w:szCs w:val="24"/>
        </w:rPr>
        <w:t>»</w:t>
      </w:r>
      <w:r w:rsidRPr="00AF529F">
        <w:rPr>
          <w:rFonts w:eastAsia="Times New Roman"/>
          <w:szCs w:val="24"/>
        </w:rPr>
        <w:t xml:space="preserve"> του κ</w:t>
      </w:r>
      <w:r>
        <w:rPr>
          <w:rFonts w:eastAsia="Times New Roman"/>
          <w:szCs w:val="24"/>
        </w:rPr>
        <w:t>.</w:t>
      </w:r>
      <w:r w:rsidRPr="00AF529F">
        <w:rPr>
          <w:rFonts w:eastAsia="Times New Roman"/>
          <w:szCs w:val="24"/>
        </w:rPr>
        <w:t xml:space="preserve"> Κοτζιά </w:t>
      </w:r>
      <w:r>
        <w:rPr>
          <w:rFonts w:eastAsia="Times New Roman"/>
          <w:szCs w:val="24"/>
        </w:rPr>
        <w:t>-</w:t>
      </w:r>
      <w:r w:rsidRPr="00AF529F">
        <w:rPr>
          <w:rFonts w:eastAsia="Times New Roman"/>
          <w:szCs w:val="24"/>
        </w:rPr>
        <w:t xml:space="preserve">αναφέρομαι </w:t>
      </w:r>
      <w:r>
        <w:rPr>
          <w:rFonts w:eastAsia="Times New Roman"/>
          <w:szCs w:val="24"/>
        </w:rPr>
        <w:t>β</w:t>
      </w:r>
      <w:r w:rsidRPr="00AF529F">
        <w:rPr>
          <w:rFonts w:eastAsia="Times New Roman"/>
          <w:szCs w:val="24"/>
        </w:rPr>
        <w:t>εβαίως στον κ</w:t>
      </w:r>
      <w:r>
        <w:rPr>
          <w:rFonts w:eastAsia="Times New Roman"/>
          <w:szCs w:val="24"/>
        </w:rPr>
        <w:t>.</w:t>
      </w:r>
      <w:r w:rsidRPr="00AF529F">
        <w:rPr>
          <w:rFonts w:eastAsia="Times New Roman"/>
          <w:szCs w:val="24"/>
        </w:rPr>
        <w:t xml:space="preserve"> </w:t>
      </w:r>
      <w:proofErr w:type="spellStart"/>
      <w:r w:rsidRPr="00AF529F">
        <w:rPr>
          <w:rFonts w:eastAsia="Times New Roman"/>
          <w:szCs w:val="24"/>
        </w:rPr>
        <w:t>Τόσκα</w:t>
      </w:r>
      <w:proofErr w:type="spellEnd"/>
      <w:r>
        <w:rPr>
          <w:rFonts w:eastAsia="Times New Roman"/>
          <w:szCs w:val="24"/>
        </w:rPr>
        <w:t>-</w:t>
      </w:r>
      <w:r w:rsidRPr="00AF529F">
        <w:rPr>
          <w:rFonts w:eastAsia="Times New Roman"/>
          <w:szCs w:val="24"/>
        </w:rPr>
        <w:t xml:space="preserve"> </w:t>
      </w:r>
      <w:r>
        <w:rPr>
          <w:rFonts w:eastAsia="Times New Roman"/>
          <w:szCs w:val="24"/>
        </w:rPr>
        <w:t>η</w:t>
      </w:r>
      <w:r w:rsidRPr="00AF529F">
        <w:rPr>
          <w:rFonts w:eastAsia="Times New Roman"/>
          <w:szCs w:val="24"/>
        </w:rPr>
        <w:t xml:space="preserve"> επιστολή παραίτησ</w:t>
      </w:r>
      <w:r>
        <w:rPr>
          <w:rFonts w:eastAsia="Times New Roman"/>
          <w:szCs w:val="24"/>
        </w:rPr>
        <w:t>ή</w:t>
      </w:r>
      <w:r w:rsidRPr="00AF529F">
        <w:rPr>
          <w:rFonts w:eastAsia="Times New Roman"/>
          <w:szCs w:val="24"/>
        </w:rPr>
        <w:t>ς του δόθηκε στη δημοσιότητα</w:t>
      </w:r>
      <w:r>
        <w:rPr>
          <w:rFonts w:eastAsia="Times New Roman"/>
          <w:szCs w:val="24"/>
        </w:rPr>
        <w:t>.</w:t>
      </w:r>
      <w:r w:rsidRPr="00AF529F">
        <w:rPr>
          <w:rFonts w:eastAsia="Times New Roman"/>
          <w:szCs w:val="24"/>
        </w:rPr>
        <w:t xml:space="preserve"> </w:t>
      </w:r>
      <w:r>
        <w:rPr>
          <w:rFonts w:eastAsia="Times New Roman"/>
          <w:szCs w:val="24"/>
        </w:rPr>
        <w:t>Δ</w:t>
      </w:r>
      <w:r w:rsidRPr="00AF529F">
        <w:rPr>
          <w:rFonts w:eastAsia="Times New Roman"/>
          <w:szCs w:val="24"/>
        </w:rPr>
        <w:t>εν κρύφτηκε</w:t>
      </w:r>
      <w:r>
        <w:rPr>
          <w:rFonts w:eastAsia="Times New Roman"/>
          <w:szCs w:val="24"/>
        </w:rPr>
        <w:t>.</w:t>
      </w:r>
      <w:r w:rsidRPr="00AF529F">
        <w:rPr>
          <w:rFonts w:eastAsia="Times New Roman"/>
          <w:szCs w:val="24"/>
        </w:rPr>
        <w:t xml:space="preserve"> </w:t>
      </w:r>
    </w:p>
    <w:p w14:paraId="634106CC" w14:textId="77777777" w:rsidR="000640C0" w:rsidRDefault="00F37498">
      <w:pPr>
        <w:spacing w:line="600" w:lineRule="auto"/>
        <w:ind w:firstLine="720"/>
        <w:jc w:val="both"/>
        <w:rPr>
          <w:rFonts w:eastAsia="Times New Roman"/>
          <w:szCs w:val="24"/>
        </w:rPr>
      </w:pPr>
      <w:r>
        <w:rPr>
          <w:rFonts w:eastAsia="Times New Roman"/>
          <w:szCs w:val="24"/>
        </w:rPr>
        <w:t>Τ</w:t>
      </w:r>
      <w:r w:rsidRPr="00AF529F">
        <w:rPr>
          <w:rFonts w:eastAsia="Times New Roman"/>
          <w:szCs w:val="24"/>
        </w:rPr>
        <w:t>ο ερώτημα είναι</w:t>
      </w:r>
      <w:r>
        <w:rPr>
          <w:rFonts w:eastAsia="Times New Roman"/>
          <w:szCs w:val="24"/>
        </w:rPr>
        <w:t>,</w:t>
      </w:r>
      <w:r w:rsidRPr="00AF529F">
        <w:rPr>
          <w:rFonts w:eastAsia="Times New Roman"/>
          <w:szCs w:val="24"/>
        </w:rPr>
        <w:t xml:space="preserve"> </w:t>
      </w:r>
      <w:r>
        <w:rPr>
          <w:rFonts w:eastAsia="Times New Roman"/>
          <w:szCs w:val="24"/>
        </w:rPr>
        <w:t>γ</w:t>
      </w:r>
      <w:r w:rsidRPr="00AF529F">
        <w:rPr>
          <w:rFonts w:eastAsia="Times New Roman"/>
          <w:szCs w:val="24"/>
        </w:rPr>
        <w:t>ιατί δεν κάνετε το ίδιο και σε αυτή την επιστολή παραίτησης</w:t>
      </w:r>
      <w:r>
        <w:rPr>
          <w:rFonts w:eastAsia="Times New Roman"/>
          <w:szCs w:val="24"/>
        </w:rPr>
        <w:t xml:space="preserve">; Αφήστε τις υπεκφυγές. Δώστε την επιστολή στη δημοσιότητα </w:t>
      </w:r>
      <w:r w:rsidRPr="00AF529F">
        <w:rPr>
          <w:rFonts w:eastAsia="Times New Roman"/>
          <w:szCs w:val="24"/>
        </w:rPr>
        <w:t>για να δούμε</w:t>
      </w:r>
      <w:r>
        <w:rPr>
          <w:rFonts w:eastAsia="Times New Roman"/>
          <w:szCs w:val="24"/>
        </w:rPr>
        <w:t>,</w:t>
      </w:r>
      <w:r w:rsidRPr="00AF529F">
        <w:rPr>
          <w:rFonts w:eastAsia="Times New Roman"/>
          <w:szCs w:val="24"/>
        </w:rPr>
        <w:t xml:space="preserve"> πραγμα</w:t>
      </w:r>
      <w:r w:rsidRPr="00AF529F">
        <w:rPr>
          <w:rFonts w:eastAsia="Times New Roman"/>
          <w:szCs w:val="24"/>
        </w:rPr>
        <w:t>τικά</w:t>
      </w:r>
      <w:r>
        <w:rPr>
          <w:rFonts w:eastAsia="Times New Roman"/>
          <w:szCs w:val="24"/>
        </w:rPr>
        <w:t>,</w:t>
      </w:r>
      <w:r w:rsidRPr="00AF529F">
        <w:rPr>
          <w:rFonts w:eastAsia="Times New Roman"/>
          <w:szCs w:val="24"/>
        </w:rPr>
        <w:t xml:space="preserve"> τι έχει συμβεί και να μάθει και ο </w:t>
      </w:r>
      <w:r>
        <w:rPr>
          <w:rFonts w:eastAsia="Times New Roman"/>
          <w:szCs w:val="24"/>
        </w:rPr>
        <w:t>ελληνικός</w:t>
      </w:r>
      <w:r w:rsidRPr="00AF529F">
        <w:rPr>
          <w:rFonts w:eastAsia="Times New Roman"/>
          <w:szCs w:val="24"/>
        </w:rPr>
        <w:t xml:space="preserve"> λαός τι έχει συμβεί τελικά</w:t>
      </w:r>
      <w:r>
        <w:rPr>
          <w:rFonts w:eastAsia="Times New Roman"/>
          <w:szCs w:val="24"/>
        </w:rPr>
        <w:t>.</w:t>
      </w:r>
    </w:p>
    <w:p w14:paraId="634106CD" w14:textId="77777777" w:rsidR="000640C0" w:rsidRDefault="00F37498">
      <w:pPr>
        <w:spacing w:line="600" w:lineRule="auto"/>
        <w:ind w:firstLine="720"/>
        <w:jc w:val="both"/>
        <w:rPr>
          <w:rFonts w:eastAsia="Times New Roman" w:cs="Times New Roman"/>
          <w:szCs w:val="24"/>
        </w:rPr>
      </w:pPr>
      <w:r>
        <w:rPr>
          <w:rFonts w:eastAsia="Times New Roman"/>
          <w:szCs w:val="24"/>
        </w:rPr>
        <w:t xml:space="preserve">Επίσης κωφεύετε στις </w:t>
      </w:r>
      <w:r w:rsidRPr="00AF529F">
        <w:rPr>
          <w:rFonts w:eastAsia="Times New Roman"/>
          <w:szCs w:val="24"/>
        </w:rPr>
        <w:t xml:space="preserve">καταγγελίες που γίνονται μέσω κύκλων της </w:t>
      </w:r>
      <w:r>
        <w:rPr>
          <w:rFonts w:eastAsia="Times New Roman"/>
          <w:szCs w:val="24"/>
        </w:rPr>
        <w:t>Ε</w:t>
      </w:r>
      <w:r w:rsidRPr="00AF529F">
        <w:rPr>
          <w:rFonts w:eastAsia="Times New Roman"/>
          <w:szCs w:val="24"/>
        </w:rPr>
        <w:t>ισαγγελέως</w:t>
      </w:r>
      <w:r>
        <w:rPr>
          <w:rFonts w:eastAsia="Times New Roman"/>
          <w:szCs w:val="24"/>
        </w:rPr>
        <w:t xml:space="preserve"> </w:t>
      </w:r>
      <w:r w:rsidRPr="00AF529F">
        <w:rPr>
          <w:rFonts w:eastAsia="Times New Roman"/>
          <w:szCs w:val="24"/>
        </w:rPr>
        <w:t>κ</w:t>
      </w:r>
      <w:r>
        <w:rPr>
          <w:rFonts w:eastAsia="Times New Roman"/>
          <w:szCs w:val="24"/>
        </w:rPr>
        <w:t>.</w:t>
      </w:r>
      <w:r w:rsidRPr="00AF529F">
        <w:rPr>
          <w:rFonts w:eastAsia="Times New Roman"/>
          <w:szCs w:val="24"/>
        </w:rPr>
        <w:t xml:space="preserve"> </w:t>
      </w:r>
      <w:proofErr w:type="spellStart"/>
      <w:r w:rsidRPr="00AF529F">
        <w:rPr>
          <w:rFonts w:eastAsia="Times New Roman"/>
          <w:szCs w:val="24"/>
        </w:rPr>
        <w:t>Ράικου</w:t>
      </w:r>
      <w:proofErr w:type="spellEnd"/>
      <w:r>
        <w:rPr>
          <w:rFonts w:eastAsia="Times New Roman"/>
          <w:szCs w:val="24"/>
        </w:rPr>
        <w:t>.</w:t>
      </w:r>
      <w:r w:rsidRPr="00AF529F">
        <w:rPr>
          <w:rFonts w:eastAsia="Times New Roman"/>
          <w:szCs w:val="24"/>
        </w:rPr>
        <w:t xml:space="preserve"> </w:t>
      </w:r>
      <w:r>
        <w:rPr>
          <w:rFonts w:eastAsia="Times New Roman"/>
          <w:szCs w:val="24"/>
        </w:rPr>
        <w:t>Ο</w:t>
      </w:r>
      <w:r w:rsidRPr="00AF529F">
        <w:rPr>
          <w:rFonts w:eastAsia="Times New Roman"/>
          <w:szCs w:val="24"/>
        </w:rPr>
        <w:t xml:space="preserve">ι κατηγορίες που εκτοξεύει </w:t>
      </w:r>
      <w:r>
        <w:rPr>
          <w:rFonts w:eastAsia="Times New Roman"/>
          <w:szCs w:val="24"/>
        </w:rPr>
        <w:t>είναι συνταρακτικές, δ</w:t>
      </w:r>
      <w:r>
        <w:rPr>
          <w:rFonts w:eastAsia="Times New Roman" w:cs="Times New Roman"/>
          <w:szCs w:val="24"/>
        </w:rPr>
        <w:t>ιότι στην ουσία περιγράφει αυτό που ονειρεύ</w:t>
      </w:r>
      <w:r>
        <w:rPr>
          <w:rFonts w:eastAsia="Times New Roman" w:cs="Times New Roman"/>
          <w:szCs w:val="24"/>
        </w:rPr>
        <w:t xml:space="preserve">εται ο κ. </w:t>
      </w:r>
      <w:proofErr w:type="spellStart"/>
      <w:r>
        <w:rPr>
          <w:rFonts w:eastAsia="Times New Roman" w:cs="Times New Roman"/>
          <w:szCs w:val="24"/>
        </w:rPr>
        <w:t>Πολάκης</w:t>
      </w:r>
      <w:proofErr w:type="spellEnd"/>
      <w:r>
        <w:rPr>
          <w:rFonts w:eastAsia="Times New Roman" w:cs="Times New Roman"/>
          <w:szCs w:val="24"/>
        </w:rPr>
        <w:t xml:space="preserve">, δηλαδή πίεση ώστε πάση θυσία να ασκηθούν ποινικές διώξεις, υπάρχουν-δεν υπάρχουν ενδείξεις ενοχής. Αυτό καταγγέλλει η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δ</w:t>
      </w:r>
      <w:r>
        <w:rPr>
          <w:rFonts w:eastAsia="Times New Roman" w:cs="Times New Roman"/>
          <w:szCs w:val="24"/>
        </w:rPr>
        <w:t>ιαφθοράς.</w:t>
      </w:r>
    </w:p>
    <w:p w14:paraId="634106C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γι’ αυτό το ζήτημα επίσης -άκουσα και τους Υπουργούς- η Κυβέρνηση κωφεύει. Και επειδή οι κατ</w:t>
      </w:r>
      <w:r>
        <w:rPr>
          <w:rFonts w:eastAsia="Times New Roman" w:cs="Times New Roman"/>
          <w:szCs w:val="24"/>
        </w:rPr>
        <w:t xml:space="preserve">αγγελίες δεν είναι απλώς σοβαρές, αλλά προσβάλλουν τη θεσμική λειτουργία της </w:t>
      </w:r>
      <w:r>
        <w:rPr>
          <w:rFonts w:eastAsia="Times New Roman" w:cs="Times New Roman"/>
          <w:szCs w:val="24"/>
        </w:rPr>
        <w:t>δ</w:t>
      </w:r>
      <w:r>
        <w:rPr>
          <w:rFonts w:eastAsia="Times New Roman" w:cs="Times New Roman"/>
          <w:szCs w:val="24"/>
        </w:rPr>
        <w:t>ικαιοσύνης αλλά και την ίδια την εκτελεστική εξουσία, η Κυβέρνηση οφείλει να σταματήσει να κωφεύει.</w:t>
      </w:r>
    </w:p>
    <w:p w14:paraId="634106C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Τα όσα καταγγέλλονται τώρα από τους κύκλους της κ. </w:t>
      </w:r>
      <w:proofErr w:type="spellStart"/>
      <w:r>
        <w:rPr>
          <w:rFonts w:eastAsia="Times New Roman" w:cs="Times New Roman"/>
          <w:szCs w:val="24"/>
        </w:rPr>
        <w:t>Ράικου</w:t>
      </w:r>
      <w:proofErr w:type="spellEnd"/>
      <w:r>
        <w:rPr>
          <w:rFonts w:eastAsia="Times New Roman" w:cs="Times New Roman"/>
          <w:szCs w:val="24"/>
        </w:rPr>
        <w:t>,</w:t>
      </w:r>
      <w:r>
        <w:rPr>
          <w:rFonts w:eastAsia="Times New Roman" w:cs="Times New Roman"/>
          <w:szCs w:val="24"/>
        </w:rPr>
        <w:t xml:space="preserve"> θα πρέπει να γίνουν</w:t>
      </w:r>
      <w:r>
        <w:rPr>
          <w:rFonts w:eastAsia="Times New Roman" w:cs="Times New Roman"/>
          <w:szCs w:val="24"/>
        </w:rPr>
        <w:t xml:space="preserve"> συγκεκριμένα και να εξειδικευθούν, διότι αν θυμάμαι καλά, η συγκεκριμένη </w:t>
      </w:r>
      <w:r>
        <w:rPr>
          <w:rFonts w:eastAsia="Times New Roman" w:cs="Times New Roman"/>
          <w:szCs w:val="24"/>
        </w:rPr>
        <w:t>ε</w:t>
      </w:r>
      <w:r>
        <w:rPr>
          <w:rFonts w:eastAsia="Times New Roman" w:cs="Times New Roman"/>
          <w:szCs w:val="24"/>
        </w:rPr>
        <w:t xml:space="preserve">ισαγγελέας είχε καταγγείλει και στο παρελθόν ότι δεχόταν πιέσεις για την υπόθεση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0428AC">
        <w:rPr>
          <w:rFonts w:eastAsia="Times New Roman" w:cs="Times New Roman"/>
          <w:szCs w:val="24"/>
        </w:rPr>
        <w:t xml:space="preserve"> </w:t>
      </w:r>
      <w:r>
        <w:rPr>
          <w:rFonts w:eastAsia="Times New Roman" w:cs="Times New Roman"/>
          <w:szCs w:val="24"/>
        </w:rPr>
        <w:t>και είχε ήδη ζητήσει την αντικατάστασή της.</w:t>
      </w:r>
    </w:p>
    <w:p w14:paraId="634106D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Οι καταγγελίες της, λοιπόν, έχουν ήδη </w:t>
      </w:r>
      <w:r>
        <w:rPr>
          <w:rFonts w:eastAsia="Times New Roman" w:cs="Times New Roman"/>
          <w:szCs w:val="24"/>
        </w:rPr>
        <w:t xml:space="preserve">καταγραφεί, αλλά από τότε, επίσης, υπάρχει μια περίεργη σιωπή. Διότι πράγματι, κύριε Υπουργέ, κύριε Καλογήρου, υπάρχουν δικαστές, γενικώς όμως για το ζήτημα αυτό υπάρχει μια σιωπή. Καλό θα είναι, λοιπόν, για αυτά τα πολύ ευαίσθητα ζητήματα και για τη </w:t>
      </w:r>
      <w:r>
        <w:rPr>
          <w:rFonts w:eastAsia="Times New Roman" w:cs="Times New Roman"/>
          <w:szCs w:val="24"/>
        </w:rPr>
        <w:t>δ</w:t>
      </w:r>
      <w:r>
        <w:rPr>
          <w:rFonts w:eastAsia="Times New Roman" w:cs="Times New Roman"/>
          <w:szCs w:val="24"/>
        </w:rPr>
        <w:t>ημοκ</w:t>
      </w:r>
      <w:r>
        <w:rPr>
          <w:rFonts w:eastAsia="Times New Roman" w:cs="Times New Roman"/>
          <w:szCs w:val="24"/>
        </w:rPr>
        <w:t xml:space="preserve">ρατία και για τη </w:t>
      </w:r>
      <w:r>
        <w:rPr>
          <w:rFonts w:eastAsia="Times New Roman" w:cs="Times New Roman"/>
          <w:szCs w:val="24"/>
        </w:rPr>
        <w:t>δ</w:t>
      </w:r>
      <w:r>
        <w:rPr>
          <w:rFonts w:eastAsia="Times New Roman" w:cs="Times New Roman"/>
          <w:szCs w:val="24"/>
        </w:rPr>
        <w:t>ικαιοσύνη να σταματήσει η σιωπή και να υπάρξουν απαντήσεις.</w:t>
      </w:r>
    </w:p>
    <w:p w14:paraId="634106D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Πάμε τώρα πάρα πολύ γρήγορα στα άρθρα του νομοσχεδίου</w:t>
      </w:r>
      <w:r>
        <w:rPr>
          <w:rFonts w:eastAsia="Times New Roman" w:cs="Times New Roman"/>
          <w:szCs w:val="24"/>
        </w:rPr>
        <w:t>,</w:t>
      </w:r>
      <w:r>
        <w:rPr>
          <w:rFonts w:eastAsia="Times New Roman" w:cs="Times New Roman"/>
          <w:szCs w:val="24"/>
        </w:rPr>
        <w:t xml:space="preserve"> για τα οποία ήδη σας είπα ότι έχουμε ισχυρές αντιρρήσεις</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ότι σε κάποια σημεία προσπαθήσατε και κάνατε κάποιες αλλαγές</w:t>
      </w:r>
      <w:r>
        <w:rPr>
          <w:rFonts w:eastAsia="Times New Roman" w:cs="Times New Roman"/>
          <w:szCs w:val="24"/>
        </w:rPr>
        <w:t>, αλλά</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βεβαίω</w:t>
      </w:r>
      <w:r>
        <w:rPr>
          <w:rFonts w:eastAsia="Times New Roman" w:cs="Times New Roman"/>
          <w:szCs w:val="24"/>
        </w:rPr>
        <w:t>,</w:t>
      </w:r>
      <w:r>
        <w:rPr>
          <w:rFonts w:eastAsia="Times New Roman" w:cs="Times New Roman"/>
          <w:szCs w:val="24"/>
        </w:rPr>
        <w:t>ς</w:t>
      </w:r>
      <w:proofErr w:type="spellEnd"/>
      <w:r>
        <w:rPr>
          <w:rFonts w:eastAsia="Times New Roman" w:cs="Times New Roman"/>
          <w:szCs w:val="24"/>
        </w:rPr>
        <w:t xml:space="preserve"> το πρόβλημα σε πολλά από τα άρθρα δυστυχώς παραμένει.</w:t>
      </w:r>
    </w:p>
    <w:p w14:paraId="634106D2" w14:textId="77777777" w:rsidR="000640C0" w:rsidRDefault="00F3749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34106D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Θα ήθελα λίγο χρόνο, κύριε Πρόεδρε, γιατί είναι πολλά τα ζητήματα. Θα κοιτάξω να ολοκληρώσω πολύ </w:t>
      </w:r>
      <w:r>
        <w:rPr>
          <w:rFonts w:eastAsia="Times New Roman" w:cs="Times New Roman"/>
          <w:szCs w:val="24"/>
        </w:rPr>
        <w:t>γρήγορα.</w:t>
      </w:r>
    </w:p>
    <w:p w14:paraId="634106D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το είπα και επί της αρχής. Εμείς λέμε «ναι» στον έλεγχο, λέμε «ναι» στη διαφάνεια. Σε αυτό δεν διαφωνούμε και γι’ αυτό επί της αρχής ψηφίσαμε «ναι». Όμως δεν μπορούμε να δεχτούμε μέσα και τρόπους που μπορούν να μετατρέψουν τον έλεγχο αυτό σε α</w:t>
      </w:r>
      <w:r>
        <w:rPr>
          <w:rFonts w:eastAsia="Times New Roman" w:cs="Times New Roman"/>
          <w:szCs w:val="24"/>
        </w:rPr>
        <w:t xml:space="preserve">συδοσία και σε ένα πλαίσιο ευρύχωρο που μπορεί να αφήσει να διαπραχθούν νομικές υπερβολές σε βάρος των υπόχρεων. </w:t>
      </w:r>
    </w:p>
    <w:p w14:paraId="634106D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Σας ανέλυσα επαρκώς τη συζήτηση των επιτροπών, τα ζητήματα που προκύπτουν καθώς και τις πιθανές </w:t>
      </w:r>
      <w:proofErr w:type="spellStart"/>
      <w:r>
        <w:rPr>
          <w:rFonts w:eastAsia="Times New Roman" w:cs="Times New Roman"/>
          <w:szCs w:val="24"/>
        </w:rPr>
        <w:t>αντισυνταγματικότητες</w:t>
      </w:r>
      <w:proofErr w:type="spellEnd"/>
      <w:r>
        <w:rPr>
          <w:rFonts w:eastAsia="Times New Roman" w:cs="Times New Roman"/>
          <w:szCs w:val="24"/>
        </w:rPr>
        <w:t xml:space="preserve"> που θα ανακύψουν μετά τη</w:t>
      </w:r>
      <w:r>
        <w:rPr>
          <w:rFonts w:eastAsia="Times New Roman" w:cs="Times New Roman"/>
          <w:szCs w:val="24"/>
        </w:rPr>
        <w:t>ν ψήφιση αυτού του νομοσχεδίου και τα ζητήματα αντισυνταγματικότητας τα ανέδειξαν τόσο οι δικαστικές ενώσεις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κατά την ακρόαση φορέων, όσο και η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έ</w:t>
      </w:r>
      <w:r>
        <w:rPr>
          <w:rFonts w:eastAsia="Times New Roman" w:cs="Times New Roman"/>
          <w:szCs w:val="24"/>
        </w:rPr>
        <w:t>κθεση της Βουλής.</w:t>
      </w:r>
    </w:p>
    <w:p w14:paraId="634106D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άρθρο 1</w:t>
      </w:r>
      <w:r>
        <w:rPr>
          <w:rFonts w:eastAsia="Times New Roman" w:cs="Times New Roman"/>
          <w:szCs w:val="24"/>
        </w:rPr>
        <w:t>,</w:t>
      </w:r>
      <w:r>
        <w:rPr>
          <w:rFonts w:eastAsia="Times New Roman" w:cs="Times New Roman"/>
          <w:szCs w:val="24"/>
        </w:rPr>
        <w:t xml:space="preserve"> σωστά διορθώσατε τον όρο «επικεφαλής»</w:t>
      </w:r>
      <w:r>
        <w:rPr>
          <w:rFonts w:eastAsia="Times New Roman" w:cs="Times New Roman"/>
          <w:szCs w:val="24"/>
        </w:rPr>
        <w:t>,</w:t>
      </w:r>
      <w:r>
        <w:rPr>
          <w:rFonts w:eastAsia="Times New Roman" w:cs="Times New Roman"/>
          <w:szCs w:val="24"/>
        </w:rPr>
        <w:t xml:space="preserve"> γιατί σας είχα επι</w:t>
      </w:r>
      <w:r>
        <w:rPr>
          <w:rFonts w:eastAsia="Times New Roman" w:cs="Times New Roman"/>
          <w:szCs w:val="24"/>
        </w:rPr>
        <w:t>σημάνει ότι ο όρος αυτός είναι απόλυτα αόριστος και δεν προσδιορίζει τα υποκείμενα σε σχέση με το οργανόγραμμα.</w:t>
      </w:r>
    </w:p>
    <w:p w14:paraId="634106D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Στο άρθρο 2</w:t>
      </w:r>
      <w:r>
        <w:rPr>
          <w:rFonts w:eastAsia="Times New Roman" w:cs="Times New Roman"/>
          <w:szCs w:val="24"/>
        </w:rPr>
        <w:t>,</w:t>
      </w:r>
      <w:r>
        <w:rPr>
          <w:rFonts w:eastAsia="Times New Roman" w:cs="Times New Roman"/>
          <w:szCs w:val="24"/>
        </w:rPr>
        <w:t xml:space="preserve"> που αφορά τα μετρητά εκτός τραπέζης και τα κινητά αξίας, τόσο οι δικαστικές ενώσεις όσο και η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έ</w:t>
      </w:r>
      <w:r>
        <w:rPr>
          <w:rFonts w:eastAsia="Times New Roman" w:cs="Times New Roman"/>
          <w:szCs w:val="24"/>
        </w:rPr>
        <w:t>κθεση της Βουλής κάνουν</w:t>
      </w:r>
      <w:r>
        <w:rPr>
          <w:rFonts w:eastAsia="Times New Roman" w:cs="Times New Roman"/>
          <w:szCs w:val="24"/>
        </w:rPr>
        <w:t xml:space="preserve"> εκτεταμένη αναφορά και καταγράφουν τις διατάξεις αυτές ότι ελέγχονται συνταγματικά.</w:t>
      </w:r>
    </w:p>
    <w:p w14:paraId="634106D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Όμως εγώ –γιατί το ανέφερε ο κ. Καλογήρου- δεν θα μείνω στη συνταγματικότητα που προβάλλουν, αλλά θα επαναλάβω αυτό που πολλές φορές σας έχω επισημάνει. Για να επανέλθω σε</w:t>
      </w:r>
      <w:r>
        <w:rPr>
          <w:rFonts w:eastAsia="Times New Roman" w:cs="Times New Roman"/>
          <w:szCs w:val="24"/>
        </w:rPr>
        <w:t xml:space="preserve"> αυτό που είπε ο Υπουργός, το αν είναι συνταγματική ή αντισυνταγματική μια διάταξη δεν θα το κρίνουμε εμείς οι Βουλευτές –επειδή μας απηύθυνε τον λόγο-, το Συμβούλιο της Επικρατείας θα το κρίνει.</w:t>
      </w:r>
    </w:p>
    <w:p w14:paraId="634106D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Εγώ σας είπα κάτι πάρα πολύ συγκεκριμένο, ο μηχανισμός προστ</w:t>
      </w:r>
      <w:r>
        <w:rPr>
          <w:rFonts w:eastAsia="Times New Roman" w:cs="Times New Roman"/>
          <w:szCs w:val="24"/>
        </w:rPr>
        <w:t>ασίας των προσωπικών και περιουσιακών δεδομένων πρέπει να είναι σαφής και συγκεκριμένος, γιατί διαφορετικά αφήνει έκθετους τους υπόχρεους</w:t>
      </w:r>
      <w:r>
        <w:rPr>
          <w:rFonts w:eastAsia="Times New Roman" w:cs="Times New Roman"/>
          <w:szCs w:val="24"/>
        </w:rPr>
        <w:t>,</w:t>
      </w:r>
      <w:r>
        <w:rPr>
          <w:rFonts w:eastAsia="Times New Roman" w:cs="Times New Roman"/>
          <w:szCs w:val="24"/>
        </w:rPr>
        <w:t xml:space="preserve"> να υπάρχει διαρροή των δεδομένων αυτών. Μάλιστα το είπα και στην επιτροπή, μιας και κυκλοφορούν ελεύθεροι ανάμεσά μας</w:t>
      </w:r>
      <w:r>
        <w:rPr>
          <w:rFonts w:eastAsia="Times New Roman" w:cs="Times New Roman"/>
          <w:szCs w:val="24"/>
        </w:rPr>
        <w:t xml:space="preserve"> οι ωφελημένοι του νόμου Παρασκευόπουλου, καταλαβαίνετε πόσοι και περαιτέρω κίνδυνοι υπάρχουν.</w:t>
      </w:r>
    </w:p>
    <w:p w14:paraId="634106D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Επειδή σε αυτό το σημείο αναφέρθηκα στον νόμο Παρασκευόπουλου και έχει γίνει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όλους τους συναδέλφους και από τον Υπουργό εκτεταμένη αναφορά, θα κάνω</w:t>
      </w:r>
      <w:r>
        <w:rPr>
          <w:rFonts w:eastAsia="Times New Roman" w:cs="Times New Roman"/>
          <w:szCs w:val="24"/>
        </w:rPr>
        <w:t xml:space="preserve"> και τις δικές μου παρατηρήσεις στην τροπολογία που στην ουσία παρατείνει τον νόμο αυτό για να συνεννοούμαστε.</w:t>
      </w:r>
    </w:p>
    <w:p w14:paraId="634106D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Αυτό που δεν μπορείτε να πείτε καθαρά και ξάστερα, κύριοι Υπουργοί της Κυβέρνησης, για το θέμα του σωφρονισμού και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r>
        <w:rPr>
          <w:rFonts w:eastAsia="Times New Roman" w:cs="Times New Roman"/>
          <w:szCs w:val="24"/>
        </w:rPr>
        <w:t xml:space="preserve"> το λένε πάρα πολύ καθαρά στελέχη και Βουλευτές του ΣΥΡΙΖΑ και ειδικά η κ. Χριστοδουλοπούλου. Για εσάς είναι ιδεολογικό το ζήτημα, δεν θέλετε να υπάρχουν φυλακές, δεν θέλετε να υπάρχει αντιμετώπιση του εγκλήματος, σύμφωνα με τα νέα δεδομένα και τη νέα μορφ</w:t>
      </w:r>
      <w:r>
        <w:rPr>
          <w:rFonts w:eastAsia="Times New Roman" w:cs="Times New Roman"/>
          <w:szCs w:val="24"/>
        </w:rPr>
        <w:t>ή εγκληματικότητας η οποία έχει πάρει και τη διάσταση που έχει πάρει.</w:t>
      </w:r>
    </w:p>
    <w:p w14:paraId="634106D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Οπότε για να μην κουραζόμαστε, εμείς θα επαναφέρουμε τις φυλακές υψίστης ασφαλείας, γιατί υπάρχουν παντού στον κόσμο, υπάρχουν παντού στην Ευρώπη, υπάρχουν παντού στον υπόλοιπο κόσμο και</w:t>
      </w:r>
      <w:r>
        <w:rPr>
          <w:rFonts w:eastAsia="Times New Roman" w:cs="Times New Roman"/>
          <w:szCs w:val="24"/>
        </w:rPr>
        <w:t xml:space="preserve"> στα δυτικά κράτη. Δεν είναι μια δική μας καινοτομία. Εμείς θα καταργήσουμε τις προνομιακές διατάξεις τύπου 2/5 έκτισης ποινής με οποιονδήποτε τρόπο και άλλα τέτοια τα οποία αναφέρονται στον </w:t>
      </w:r>
      <w:proofErr w:type="spellStart"/>
      <w:r>
        <w:rPr>
          <w:rFonts w:eastAsia="Times New Roman" w:cs="Times New Roman"/>
          <w:szCs w:val="24"/>
        </w:rPr>
        <w:t>αποσυμφορητικό</w:t>
      </w:r>
      <w:proofErr w:type="spellEnd"/>
      <w:r>
        <w:rPr>
          <w:rFonts w:eastAsia="Times New Roman" w:cs="Times New Roman"/>
          <w:szCs w:val="24"/>
        </w:rPr>
        <w:t xml:space="preserve"> νόμο.</w:t>
      </w:r>
    </w:p>
    <w:p w14:paraId="634106DD" w14:textId="77777777" w:rsidR="000640C0" w:rsidRDefault="00F37498">
      <w:pPr>
        <w:spacing w:line="600" w:lineRule="auto"/>
        <w:ind w:firstLine="720"/>
        <w:jc w:val="both"/>
        <w:rPr>
          <w:rFonts w:eastAsia="Times New Roman"/>
          <w:szCs w:val="24"/>
        </w:rPr>
      </w:pPr>
      <w:r>
        <w:rPr>
          <w:rFonts w:eastAsia="Times New Roman"/>
          <w:szCs w:val="24"/>
        </w:rPr>
        <w:t>Αυτό που ήδη κάνατε από μόνοι σας με τον περ</w:t>
      </w:r>
      <w:r>
        <w:rPr>
          <w:rFonts w:eastAsia="Times New Roman"/>
          <w:szCs w:val="24"/>
        </w:rPr>
        <w:t>ιορισμό του πεδίου δράσης του νόμου, που έγινε επί υπουργίας Κοντονή, και τώρα με την τροποποίηση του 110Α του Ποινικού Κώδικα, αφού μετά το 2015 είχαμε τριακόσιες σαράντα μία αποφυλακίσεις με αυτά τα έγγραφα ΚΕΠΑ, που θα δούμε πόσα είναι «μαϊμού», και βεβ</w:t>
      </w:r>
      <w:r>
        <w:rPr>
          <w:rFonts w:eastAsia="Times New Roman"/>
          <w:szCs w:val="24"/>
        </w:rPr>
        <w:t xml:space="preserve">αίως είχαμε την αποφυλάκιση Φλώρου. Δηλαδή στην ουσία τι κάνατε; Εσείς οι ίδιοι </w:t>
      </w:r>
      <w:proofErr w:type="spellStart"/>
      <w:r>
        <w:rPr>
          <w:rFonts w:eastAsia="Times New Roman"/>
          <w:szCs w:val="24"/>
        </w:rPr>
        <w:t>αποδομήσατε</w:t>
      </w:r>
      <w:proofErr w:type="spellEnd"/>
      <w:r>
        <w:rPr>
          <w:rFonts w:eastAsia="Times New Roman"/>
          <w:szCs w:val="24"/>
        </w:rPr>
        <w:t xml:space="preserve"> μέχρι τώρα σε έναν βαθμό τον νόμο, απλώς δεν το παραδέχεστε. </w:t>
      </w:r>
    </w:p>
    <w:p w14:paraId="634106DE" w14:textId="77777777" w:rsidR="000640C0" w:rsidRDefault="00F37498">
      <w:pPr>
        <w:spacing w:line="600" w:lineRule="auto"/>
        <w:ind w:firstLine="720"/>
        <w:jc w:val="both"/>
        <w:rPr>
          <w:rFonts w:eastAsia="Times New Roman"/>
          <w:szCs w:val="24"/>
        </w:rPr>
      </w:pPr>
      <w:r>
        <w:rPr>
          <w:rFonts w:eastAsia="Times New Roman"/>
          <w:szCs w:val="24"/>
        </w:rPr>
        <w:t>Εμείς, λοιπόν, θα κάνουμε το αυτονόητο</w:t>
      </w:r>
      <w:r>
        <w:rPr>
          <w:rFonts w:eastAsia="Times New Roman"/>
          <w:szCs w:val="24"/>
        </w:rPr>
        <w:t>.</w:t>
      </w:r>
      <w:r>
        <w:rPr>
          <w:rFonts w:eastAsia="Times New Roman"/>
          <w:szCs w:val="24"/>
        </w:rPr>
        <w:t xml:space="preserve"> Θα τον καταργήσουμε. Και επειδή ο κύριος Υπουργός μού έκανε το</w:t>
      </w:r>
      <w:r>
        <w:rPr>
          <w:rFonts w:eastAsia="Times New Roman"/>
          <w:szCs w:val="24"/>
        </w:rPr>
        <w:t xml:space="preserve"> ερώτημα αν θα καταργήσουμε τις δράσεις, τις πραγματικά πολύ σωστές διατάξεις που ισχύουν -αλλά δεν ισχύουν από αυτόν το νόμο, αυτές οι διατάξεις ισχύουν διαχρονικά- για την κοινωνική εργασία, για την αντιμετώπιση των ναρκωτικών με τις θεραπευτικές μονάδες</w:t>
      </w:r>
      <w:r>
        <w:rPr>
          <w:rFonts w:eastAsia="Times New Roman"/>
          <w:szCs w:val="24"/>
        </w:rPr>
        <w:t xml:space="preserve"> -αυτά τα έχουμε ιδρύσει, πολλές από αυτές τις πρωτοβουλίες τις έχουμε πάρει εμείς- και για τα εκπαιδευτικά ιδρύματα μέσα στις φυλακές, προφανώς αυτά δεν θα τα καταργήσουμε. Δεν θα καταργήσουμε αλλά θα ενισχύσουμε τέτοιες δράσεις, κύριε Υπουργέ. </w:t>
      </w:r>
    </w:p>
    <w:p w14:paraId="634106DF" w14:textId="77777777" w:rsidR="000640C0" w:rsidRDefault="00F37498">
      <w:pPr>
        <w:spacing w:line="600" w:lineRule="auto"/>
        <w:ind w:firstLine="720"/>
        <w:jc w:val="both"/>
        <w:rPr>
          <w:rFonts w:eastAsia="Times New Roman"/>
          <w:szCs w:val="24"/>
        </w:rPr>
      </w:pPr>
      <w:r>
        <w:rPr>
          <w:rFonts w:eastAsia="Times New Roman"/>
          <w:szCs w:val="24"/>
        </w:rPr>
        <w:t xml:space="preserve">Και για </w:t>
      </w:r>
      <w:r>
        <w:rPr>
          <w:rFonts w:eastAsia="Times New Roman"/>
          <w:szCs w:val="24"/>
        </w:rPr>
        <w:t>να είμαστε ξεκάθαροι, αυτό που θα καταργήσουμε</w:t>
      </w:r>
      <w:r>
        <w:rPr>
          <w:rFonts w:eastAsia="Times New Roman"/>
          <w:szCs w:val="24"/>
        </w:rPr>
        <w:t>,</w:t>
      </w:r>
      <w:r>
        <w:rPr>
          <w:rFonts w:eastAsia="Times New Roman"/>
          <w:szCs w:val="24"/>
        </w:rPr>
        <w:t xml:space="preserve"> είναι τις προνομιακές διατάξεις τις οποίες κρατάτε ακόμα με τον νόμο αυτό.</w:t>
      </w:r>
    </w:p>
    <w:p w14:paraId="634106E0" w14:textId="77777777" w:rsidR="000640C0" w:rsidRDefault="00F37498">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επανειλημμένα το κουδούνι λήξεως του </w:t>
      </w:r>
      <w:r>
        <w:rPr>
          <w:rFonts w:eastAsia="Times New Roman"/>
          <w:szCs w:val="24"/>
        </w:rPr>
        <w:t xml:space="preserve">χρόνου ομιλίας του </w:t>
      </w:r>
      <w:r>
        <w:rPr>
          <w:rFonts w:eastAsia="Times New Roman"/>
          <w:szCs w:val="24"/>
        </w:rPr>
        <w:t>κυρίου Βουλευτή)</w:t>
      </w:r>
    </w:p>
    <w:p w14:paraId="634106E1" w14:textId="77777777" w:rsidR="000640C0" w:rsidRDefault="00F3749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(Σπυρίδων Λυκούδης): </w:t>
      </w:r>
      <w:r w:rsidRPr="00C72C04">
        <w:rPr>
          <w:rFonts w:eastAsia="Times New Roman" w:cs="Times New Roman"/>
          <w:bCs/>
          <w:szCs w:val="24"/>
        </w:rPr>
        <w:t>Κύρ</w:t>
      </w:r>
      <w:r w:rsidRPr="00C72C04">
        <w:rPr>
          <w:rFonts w:eastAsia="Times New Roman" w:cs="Times New Roman"/>
          <w:bCs/>
          <w:szCs w:val="24"/>
        </w:rPr>
        <w:t>ιε συνάδελφε, ολοκληρώστε</w:t>
      </w:r>
      <w:r>
        <w:rPr>
          <w:rFonts w:eastAsia="Times New Roman" w:cs="Times New Roman"/>
          <w:bCs/>
          <w:szCs w:val="24"/>
        </w:rPr>
        <w:t>,</w:t>
      </w:r>
      <w:r w:rsidRPr="00C72C04">
        <w:rPr>
          <w:rFonts w:eastAsia="Times New Roman" w:cs="Times New Roman"/>
          <w:bCs/>
          <w:szCs w:val="24"/>
        </w:rPr>
        <w:t xml:space="preserve"> σας παρακαλώ.</w:t>
      </w:r>
      <w:r>
        <w:rPr>
          <w:rFonts w:eastAsia="Times New Roman" w:cs="Times New Roman"/>
          <w:bCs/>
          <w:szCs w:val="24"/>
        </w:rPr>
        <w:t xml:space="preserve"> Είμαστε στα δέκα λεπτά.</w:t>
      </w:r>
    </w:p>
    <w:p w14:paraId="634106E2" w14:textId="77777777" w:rsidR="000640C0" w:rsidRDefault="00F37498">
      <w:pPr>
        <w:spacing w:line="600" w:lineRule="auto"/>
        <w:ind w:firstLine="720"/>
        <w:jc w:val="both"/>
        <w:rPr>
          <w:rFonts w:eastAsia="Times New Roman"/>
          <w:b/>
          <w:szCs w:val="24"/>
        </w:rPr>
      </w:pPr>
      <w:r w:rsidRPr="00DD056B">
        <w:rPr>
          <w:rFonts w:eastAsia="Times New Roman"/>
          <w:b/>
          <w:szCs w:val="24"/>
        </w:rPr>
        <w:t>ΚΩΝΣΤΑΝΤΙΝΟΣ ΚΑΡΑΓΚΟΥΝΗΣ:</w:t>
      </w:r>
      <w:r>
        <w:rPr>
          <w:rFonts w:eastAsia="Times New Roman"/>
          <w:b/>
          <w:szCs w:val="24"/>
        </w:rPr>
        <w:t xml:space="preserve"> </w:t>
      </w:r>
      <w:r w:rsidRPr="00C72C04">
        <w:rPr>
          <w:rFonts w:eastAsia="Times New Roman"/>
          <w:szCs w:val="24"/>
        </w:rPr>
        <w:t>Θα προχωρήσω, είναι λίγα τα άρθρα που μένουν</w:t>
      </w:r>
      <w:r>
        <w:rPr>
          <w:rFonts w:eastAsia="Times New Roman"/>
          <w:szCs w:val="24"/>
        </w:rPr>
        <w:t>,</w:t>
      </w:r>
      <w:r w:rsidRPr="00C72C04">
        <w:rPr>
          <w:rFonts w:eastAsia="Times New Roman"/>
          <w:szCs w:val="24"/>
        </w:rPr>
        <w:t xml:space="preserve"> οπότε να υπάρχει και μια συνολική τοποθέτηση.</w:t>
      </w:r>
    </w:p>
    <w:p w14:paraId="634106E3" w14:textId="77777777" w:rsidR="000640C0" w:rsidRDefault="00F37498">
      <w:pPr>
        <w:spacing w:line="600" w:lineRule="auto"/>
        <w:ind w:firstLine="720"/>
        <w:jc w:val="both"/>
        <w:rPr>
          <w:rFonts w:eastAsia="Times New Roman"/>
          <w:szCs w:val="24"/>
        </w:rPr>
      </w:pPr>
      <w:r w:rsidRPr="00C72C04">
        <w:rPr>
          <w:rFonts w:eastAsia="Times New Roman"/>
          <w:szCs w:val="24"/>
        </w:rPr>
        <w:t>Για το άρθρο 3</w:t>
      </w:r>
      <w:r>
        <w:rPr>
          <w:rFonts w:eastAsia="Times New Roman"/>
          <w:szCs w:val="24"/>
        </w:rPr>
        <w:t>,</w:t>
      </w:r>
      <w:r w:rsidRPr="00C72C04">
        <w:rPr>
          <w:rFonts w:eastAsia="Times New Roman"/>
          <w:szCs w:val="24"/>
        </w:rPr>
        <w:t xml:space="preserve"> επίσης, είμαστε αρνητικοί</w:t>
      </w:r>
      <w:r>
        <w:rPr>
          <w:rFonts w:eastAsia="Times New Roman"/>
          <w:szCs w:val="24"/>
        </w:rPr>
        <w:t>,</w:t>
      </w:r>
      <w:r w:rsidRPr="00C72C04">
        <w:rPr>
          <w:rFonts w:eastAsia="Times New Roman"/>
          <w:szCs w:val="24"/>
        </w:rPr>
        <w:t xml:space="preserve"> </w:t>
      </w:r>
      <w:r>
        <w:rPr>
          <w:rFonts w:eastAsia="Times New Roman"/>
          <w:szCs w:val="24"/>
        </w:rPr>
        <w:t>διότι</w:t>
      </w:r>
      <w:r w:rsidRPr="00C72C04">
        <w:rPr>
          <w:rFonts w:eastAsia="Times New Roman"/>
          <w:szCs w:val="24"/>
        </w:rPr>
        <w:t xml:space="preserve"> το εξήγησα επαρκώς ότι</w:t>
      </w:r>
      <w:r>
        <w:rPr>
          <w:rFonts w:eastAsia="Times New Roman"/>
          <w:b/>
          <w:szCs w:val="24"/>
        </w:rPr>
        <w:t xml:space="preserve"> </w:t>
      </w:r>
      <w:r w:rsidRPr="00C72C04">
        <w:rPr>
          <w:rFonts w:eastAsia="Times New Roman"/>
          <w:szCs w:val="24"/>
        </w:rPr>
        <w:t>ε</w:t>
      </w:r>
      <w:r w:rsidRPr="00C72C04">
        <w:rPr>
          <w:rFonts w:eastAsia="Times New Roman"/>
          <w:szCs w:val="24"/>
        </w:rPr>
        <w:t>φ</w:t>
      </w:r>
      <w:r>
        <w:rPr>
          <w:rFonts w:eastAsia="Times New Roman"/>
          <w:szCs w:val="24"/>
        </w:rPr>
        <w:t>όσον δεν υπάρχει μηχανισμός σαφού</w:t>
      </w:r>
      <w:r w:rsidRPr="00C72C04">
        <w:rPr>
          <w:rFonts w:eastAsia="Times New Roman"/>
          <w:szCs w:val="24"/>
        </w:rPr>
        <w:t>ς προστασίας των δεδομένων αυτών</w:t>
      </w:r>
      <w:r>
        <w:rPr>
          <w:rFonts w:eastAsia="Times New Roman"/>
          <w:szCs w:val="24"/>
        </w:rPr>
        <w:t>,</w:t>
      </w:r>
      <w:r w:rsidRPr="00C72C04">
        <w:rPr>
          <w:rFonts w:eastAsia="Times New Roman"/>
          <w:szCs w:val="24"/>
        </w:rPr>
        <w:t xml:space="preserve"> ο νόμος θα καταρρεύσει στην πράξη και θα γίνουν οι υπόχρεοι βορά σε κακόπιστους.</w:t>
      </w:r>
    </w:p>
    <w:p w14:paraId="634106E4" w14:textId="77777777" w:rsidR="000640C0" w:rsidRDefault="00F37498">
      <w:pPr>
        <w:spacing w:line="600" w:lineRule="auto"/>
        <w:ind w:firstLine="720"/>
        <w:jc w:val="both"/>
        <w:rPr>
          <w:rFonts w:eastAsia="Times New Roman"/>
          <w:szCs w:val="24"/>
        </w:rPr>
      </w:pPr>
      <w:r w:rsidRPr="00C72C04">
        <w:rPr>
          <w:rFonts w:eastAsia="Times New Roman"/>
          <w:szCs w:val="24"/>
        </w:rPr>
        <w:t>Στο άρθρο 4, κύριε Υπουργέ, η διαφωνία μας παραμένει</w:t>
      </w:r>
      <w:r>
        <w:rPr>
          <w:rFonts w:eastAsia="Times New Roman"/>
          <w:szCs w:val="24"/>
        </w:rPr>
        <w:t>,</w:t>
      </w:r>
      <w:r w:rsidRPr="00C72C04">
        <w:rPr>
          <w:rFonts w:eastAsia="Times New Roman"/>
          <w:szCs w:val="24"/>
        </w:rPr>
        <w:t xml:space="preserve"> διότι έτσι όπως</w:t>
      </w:r>
      <w:r>
        <w:rPr>
          <w:rFonts w:eastAsia="Times New Roman"/>
          <w:b/>
          <w:szCs w:val="24"/>
        </w:rPr>
        <w:t xml:space="preserve"> </w:t>
      </w:r>
      <w:r w:rsidRPr="00C72C04">
        <w:rPr>
          <w:rFonts w:eastAsia="Times New Roman"/>
          <w:szCs w:val="24"/>
        </w:rPr>
        <w:t>είναι διατυπωμένο</w:t>
      </w:r>
      <w:r>
        <w:rPr>
          <w:rFonts w:eastAsia="Times New Roman"/>
          <w:szCs w:val="24"/>
        </w:rPr>
        <w:t>,</w:t>
      </w:r>
      <w:r w:rsidRPr="00C72C04">
        <w:rPr>
          <w:rFonts w:eastAsia="Times New Roman"/>
          <w:szCs w:val="24"/>
        </w:rPr>
        <w:t xml:space="preserve"> δίνουμε με αυθαίρε</w:t>
      </w:r>
      <w:r w:rsidRPr="00C72C04">
        <w:rPr>
          <w:rFonts w:eastAsia="Times New Roman"/>
          <w:szCs w:val="24"/>
        </w:rPr>
        <w:t>το δικονομικό τρόπο την εξουσία στον οποιονδήποτε ελεγκτή να παραβιάσει την πενταετία και να φτάσει στην ποινική παραγραφή</w:t>
      </w:r>
      <w:r>
        <w:rPr>
          <w:rFonts w:eastAsia="Times New Roman"/>
          <w:szCs w:val="24"/>
        </w:rPr>
        <w:t>,</w:t>
      </w:r>
      <w:r w:rsidRPr="00C72C04">
        <w:rPr>
          <w:rFonts w:eastAsia="Times New Roman"/>
          <w:szCs w:val="24"/>
        </w:rPr>
        <w:t xml:space="preserve"> χωρίς να έχουμε ούτε παραπομπή μετά από </w:t>
      </w:r>
      <w:r>
        <w:rPr>
          <w:rFonts w:eastAsia="Times New Roman"/>
          <w:szCs w:val="24"/>
        </w:rPr>
        <w:t>ανάκριση</w:t>
      </w:r>
      <w:r>
        <w:rPr>
          <w:rFonts w:eastAsia="Times New Roman"/>
          <w:b/>
          <w:szCs w:val="24"/>
        </w:rPr>
        <w:t xml:space="preserve"> </w:t>
      </w:r>
      <w:r w:rsidRPr="00C72C04">
        <w:rPr>
          <w:rFonts w:eastAsia="Times New Roman"/>
          <w:szCs w:val="24"/>
        </w:rPr>
        <w:t>ούτε οποιαδήποτε άλλη δικονομική πράξη. Τέτοιες διατάξεις μπορούν να μετατρέψουν τη</w:t>
      </w:r>
      <w:r w:rsidRPr="00C72C04">
        <w:rPr>
          <w:rFonts w:eastAsia="Times New Roman"/>
          <w:szCs w:val="24"/>
        </w:rPr>
        <w:t xml:space="preserve"> χώρα σε ζούγκλα και σε κυνήγι μαγισσών, το οποίο σας έχω αναφέρει.</w:t>
      </w:r>
    </w:p>
    <w:p w14:paraId="634106E5" w14:textId="77777777" w:rsidR="000640C0" w:rsidRDefault="00F37498">
      <w:pPr>
        <w:spacing w:line="600" w:lineRule="auto"/>
        <w:ind w:firstLine="720"/>
        <w:jc w:val="both"/>
        <w:rPr>
          <w:rFonts w:eastAsia="Times New Roman"/>
          <w:szCs w:val="24"/>
        </w:rPr>
      </w:pPr>
      <w:r>
        <w:rPr>
          <w:rFonts w:eastAsia="Times New Roman"/>
          <w:szCs w:val="24"/>
        </w:rPr>
        <w:t>Το ά</w:t>
      </w:r>
      <w:r w:rsidRPr="00C72C04">
        <w:rPr>
          <w:rFonts w:eastAsia="Times New Roman"/>
          <w:szCs w:val="24"/>
        </w:rPr>
        <w:t xml:space="preserve">ρθρο 5, δεν θα το αναλύσω ιδιαίτερα, σας το επισήμανα και στην </w:t>
      </w:r>
      <w:r>
        <w:rPr>
          <w:rFonts w:eastAsia="Times New Roman"/>
          <w:szCs w:val="24"/>
        </w:rPr>
        <w:t>ε</w:t>
      </w:r>
      <w:r w:rsidRPr="00C72C04">
        <w:rPr>
          <w:rFonts w:eastAsia="Times New Roman"/>
          <w:szCs w:val="24"/>
        </w:rPr>
        <w:t>πιτροπή.</w:t>
      </w:r>
    </w:p>
    <w:p w14:paraId="634106E6" w14:textId="77777777" w:rsidR="000640C0" w:rsidRDefault="00F3749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(Σπυρίδων Λυκούδης): </w:t>
      </w:r>
      <w:r w:rsidRPr="00C72C04">
        <w:rPr>
          <w:rFonts w:eastAsia="Times New Roman" w:cs="Times New Roman"/>
          <w:bCs/>
          <w:szCs w:val="24"/>
        </w:rPr>
        <w:t>Κύριε Καραγκούνη</w:t>
      </w:r>
      <w:r>
        <w:rPr>
          <w:rFonts w:eastAsia="Times New Roman" w:cs="Times New Roman"/>
          <w:bCs/>
          <w:szCs w:val="24"/>
        </w:rPr>
        <w:t>, ολοκληρώστε, σας παρακαλώ.</w:t>
      </w:r>
    </w:p>
    <w:p w14:paraId="634106E7" w14:textId="77777777" w:rsidR="000640C0" w:rsidRDefault="00F37498">
      <w:pPr>
        <w:spacing w:line="600" w:lineRule="auto"/>
        <w:ind w:firstLine="720"/>
        <w:jc w:val="both"/>
        <w:rPr>
          <w:rFonts w:eastAsia="Times New Roman"/>
          <w:b/>
          <w:szCs w:val="24"/>
        </w:rPr>
      </w:pPr>
      <w:r>
        <w:rPr>
          <w:rFonts w:eastAsia="Times New Roman"/>
          <w:b/>
          <w:szCs w:val="24"/>
        </w:rPr>
        <w:t>ΚΩΝΣΤΑΝΤΙΝΟΣ ΚΑΡΑΓΚΟΥΝΗΣ</w:t>
      </w:r>
      <w:r w:rsidRPr="00FD3FF7">
        <w:rPr>
          <w:rFonts w:eastAsia="Times New Roman"/>
          <w:b/>
          <w:szCs w:val="24"/>
        </w:rPr>
        <w:t>:</w:t>
      </w:r>
      <w:r>
        <w:rPr>
          <w:rFonts w:eastAsia="Times New Roman"/>
          <w:b/>
          <w:szCs w:val="24"/>
        </w:rPr>
        <w:t xml:space="preserve"> </w:t>
      </w:r>
      <w:r w:rsidRPr="00C72C04">
        <w:rPr>
          <w:rFonts w:eastAsia="Times New Roman"/>
          <w:szCs w:val="24"/>
        </w:rPr>
        <w:t>Ολοκληρώνω, κύριε Πρόεδρε, τι να κάνουμε;</w:t>
      </w:r>
    </w:p>
    <w:p w14:paraId="634106E8" w14:textId="77777777" w:rsidR="000640C0" w:rsidRDefault="00F37498">
      <w:pPr>
        <w:spacing w:line="600" w:lineRule="auto"/>
        <w:ind w:firstLine="720"/>
        <w:jc w:val="both"/>
        <w:rPr>
          <w:rFonts w:eastAsia="Times New Roman" w:cs="Times New Roman"/>
          <w:b/>
          <w:bCs/>
          <w:szCs w:val="24"/>
        </w:rPr>
      </w:pPr>
      <w:r>
        <w:rPr>
          <w:rFonts w:eastAsia="Times New Roman" w:cs="Times New Roman"/>
          <w:b/>
          <w:bCs/>
          <w:szCs w:val="24"/>
        </w:rPr>
        <w:t>ΠΡΟΕΔΡΕΥΩΝ (Σπυρίδων Λυκούδης):</w:t>
      </w:r>
      <w:r w:rsidRPr="00C72C04">
        <w:rPr>
          <w:rFonts w:eastAsia="Times New Roman" w:cs="Times New Roman"/>
          <w:bCs/>
          <w:szCs w:val="24"/>
        </w:rPr>
        <w:t xml:space="preserve"> Κύριε Καραγκούνη, τα άρθρα είναι 16. Εάν </w:t>
      </w:r>
      <w:r>
        <w:rPr>
          <w:rFonts w:eastAsia="Times New Roman" w:cs="Times New Roman"/>
          <w:bCs/>
          <w:szCs w:val="24"/>
        </w:rPr>
        <w:t xml:space="preserve">τα </w:t>
      </w:r>
      <w:r w:rsidRPr="00C72C04">
        <w:rPr>
          <w:rFonts w:eastAsia="Times New Roman" w:cs="Times New Roman"/>
          <w:bCs/>
          <w:szCs w:val="24"/>
        </w:rPr>
        <w:t xml:space="preserve">πάμε με τη σειρά θα πάμε βράδυ. Μπορείτε να </w:t>
      </w:r>
      <w:r>
        <w:rPr>
          <w:rFonts w:eastAsia="Times New Roman" w:cs="Times New Roman"/>
          <w:bCs/>
          <w:szCs w:val="24"/>
        </w:rPr>
        <w:t>εκφραστείτε και διά</w:t>
      </w:r>
      <w:r w:rsidRPr="00C72C04">
        <w:rPr>
          <w:rFonts w:eastAsia="Times New Roman" w:cs="Times New Roman"/>
          <w:bCs/>
          <w:szCs w:val="24"/>
        </w:rPr>
        <w:t xml:space="preserve"> της ψήφου σας</w:t>
      </w:r>
      <w:r>
        <w:rPr>
          <w:rFonts w:eastAsia="Times New Roman" w:cs="Times New Roman"/>
          <w:bCs/>
          <w:szCs w:val="24"/>
        </w:rPr>
        <w:t>,</w:t>
      </w:r>
      <w:r w:rsidRPr="00C72C04">
        <w:rPr>
          <w:rFonts w:eastAsia="Times New Roman" w:cs="Times New Roman"/>
          <w:bCs/>
          <w:szCs w:val="24"/>
        </w:rPr>
        <w:t xml:space="preserve"> δεν είναι υποχρεωτικό</w:t>
      </w:r>
      <w:r>
        <w:rPr>
          <w:rFonts w:eastAsia="Times New Roman" w:cs="Times New Roman"/>
          <w:bCs/>
          <w:szCs w:val="24"/>
        </w:rPr>
        <w:t xml:space="preserve"> να κάνετε αναφορά </w:t>
      </w:r>
      <w:r w:rsidRPr="00C72C04">
        <w:rPr>
          <w:rFonts w:eastAsia="Times New Roman" w:cs="Times New Roman"/>
          <w:bCs/>
          <w:szCs w:val="24"/>
        </w:rPr>
        <w:t>.</w:t>
      </w:r>
    </w:p>
    <w:p w14:paraId="634106E9" w14:textId="77777777" w:rsidR="000640C0" w:rsidRDefault="00F37498">
      <w:pPr>
        <w:spacing w:line="600" w:lineRule="auto"/>
        <w:ind w:firstLine="720"/>
        <w:jc w:val="both"/>
        <w:rPr>
          <w:rFonts w:eastAsia="Times New Roman"/>
          <w:szCs w:val="24"/>
        </w:rPr>
      </w:pPr>
      <w:r>
        <w:rPr>
          <w:rFonts w:eastAsia="Times New Roman"/>
          <w:b/>
          <w:szCs w:val="24"/>
        </w:rPr>
        <w:t>ΚΩΝΣΤΑΝΤΙΝΟΣ ΚΑΡΑ</w:t>
      </w:r>
      <w:r>
        <w:rPr>
          <w:rFonts w:eastAsia="Times New Roman"/>
          <w:b/>
          <w:szCs w:val="24"/>
        </w:rPr>
        <w:t>ΓΚΟΥΝΗΣ</w:t>
      </w:r>
      <w:r w:rsidRPr="00FD3FF7">
        <w:rPr>
          <w:rFonts w:eastAsia="Times New Roman"/>
          <w:b/>
          <w:szCs w:val="24"/>
        </w:rPr>
        <w:t>:</w:t>
      </w:r>
      <w:r>
        <w:rPr>
          <w:rFonts w:eastAsia="Times New Roman"/>
          <w:b/>
          <w:szCs w:val="24"/>
        </w:rPr>
        <w:t xml:space="preserve"> </w:t>
      </w:r>
      <w:r w:rsidRPr="00C72C04">
        <w:rPr>
          <w:rFonts w:eastAsia="Times New Roman"/>
          <w:szCs w:val="24"/>
        </w:rPr>
        <w:t>Ναι</w:t>
      </w:r>
      <w:r>
        <w:rPr>
          <w:rFonts w:eastAsia="Times New Roman"/>
          <w:szCs w:val="24"/>
        </w:rPr>
        <w:t>,</w:t>
      </w:r>
      <w:r w:rsidRPr="00C72C04">
        <w:rPr>
          <w:rFonts w:eastAsia="Times New Roman"/>
          <w:szCs w:val="24"/>
        </w:rPr>
        <w:t xml:space="preserve"> αλλά πρέπει να αιτιολογήσουμε </w:t>
      </w:r>
      <w:r>
        <w:rPr>
          <w:rFonts w:eastAsia="Times New Roman"/>
          <w:szCs w:val="24"/>
        </w:rPr>
        <w:t>-</w:t>
      </w:r>
      <w:r w:rsidRPr="00C72C04">
        <w:rPr>
          <w:rFonts w:eastAsia="Times New Roman"/>
          <w:szCs w:val="24"/>
        </w:rPr>
        <w:t>το είπα και πριν</w:t>
      </w:r>
      <w:r>
        <w:rPr>
          <w:rFonts w:eastAsia="Times New Roman"/>
          <w:szCs w:val="24"/>
        </w:rPr>
        <w:t>-</w:t>
      </w:r>
      <w:r w:rsidRPr="00C72C04">
        <w:rPr>
          <w:rFonts w:eastAsia="Times New Roman"/>
          <w:szCs w:val="24"/>
        </w:rPr>
        <w:t xml:space="preserve"> την άποψή μας. </w:t>
      </w:r>
    </w:p>
    <w:p w14:paraId="634106EA"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(Σπυρίδων Λυκούδης): </w:t>
      </w:r>
      <w:r w:rsidRPr="00EF521A">
        <w:rPr>
          <w:rFonts w:eastAsia="Times New Roman" w:cs="Times New Roman"/>
          <w:bCs/>
          <w:szCs w:val="24"/>
        </w:rPr>
        <w:t>Μ</w:t>
      </w:r>
      <w:r>
        <w:rPr>
          <w:rFonts w:eastAsia="Times New Roman" w:cs="Times New Roman"/>
          <w:bCs/>
          <w:szCs w:val="24"/>
        </w:rPr>
        <w:t>αζί μ</w:t>
      </w:r>
      <w:r w:rsidRPr="00EF521A">
        <w:rPr>
          <w:rFonts w:eastAsia="Times New Roman" w:cs="Times New Roman"/>
          <w:bCs/>
          <w:szCs w:val="24"/>
        </w:rPr>
        <w:t xml:space="preserve">ε τη </w:t>
      </w:r>
      <w:r w:rsidRPr="002A50F1">
        <w:rPr>
          <w:rFonts w:eastAsia="Times New Roman" w:cs="Times New Roman"/>
          <w:bCs/>
          <w:szCs w:val="24"/>
        </w:rPr>
        <w:t>δευτερολογία σας</w:t>
      </w:r>
      <w:r>
        <w:rPr>
          <w:rFonts w:eastAsia="Times New Roman" w:cs="Times New Roman"/>
          <w:bCs/>
          <w:szCs w:val="24"/>
        </w:rPr>
        <w:t xml:space="preserve"> φτάσατε στα έντεκα λεπτά.</w:t>
      </w:r>
    </w:p>
    <w:p w14:paraId="634106EB" w14:textId="77777777" w:rsidR="000640C0" w:rsidRDefault="00F37498">
      <w:pPr>
        <w:spacing w:line="600" w:lineRule="auto"/>
        <w:ind w:firstLine="720"/>
        <w:jc w:val="both"/>
        <w:rPr>
          <w:rFonts w:eastAsia="Times New Roman"/>
          <w:szCs w:val="24"/>
        </w:rPr>
      </w:pPr>
      <w:r>
        <w:rPr>
          <w:rFonts w:eastAsia="Times New Roman"/>
          <w:b/>
          <w:szCs w:val="24"/>
        </w:rPr>
        <w:t>ΚΩΝΣΤΑΝΤΙΝΟΣ ΚΑΡΑΓΚΟΥΝΗΣ</w:t>
      </w:r>
      <w:r w:rsidRPr="002A50F1">
        <w:rPr>
          <w:rFonts w:eastAsia="Times New Roman"/>
          <w:b/>
          <w:szCs w:val="24"/>
        </w:rPr>
        <w:t>:</w:t>
      </w:r>
      <w:r>
        <w:rPr>
          <w:rFonts w:eastAsia="Times New Roman"/>
          <w:b/>
          <w:szCs w:val="24"/>
        </w:rPr>
        <w:t xml:space="preserve"> </w:t>
      </w:r>
      <w:r w:rsidRPr="00C72C04">
        <w:rPr>
          <w:rFonts w:eastAsia="Times New Roman"/>
          <w:szCs w:val="24"/>
        </w:rPr>
        <w:t>Δεν θα αργήσω. Ο κύριος Υπουργός τοποθετήθηκε επί μισάωρο. Θα ήθε</w:t>
      </w:r>
      <w:r w:rsidRPr="00C72C04">
        <w:rPr>
          <w:rFonts w:eastAsia="Times New Roman"/>
          <w:szCs w:val="24"/>
        </w:rPr>
        <w:t>λα δύο</w:t>
      </w:r>
      <w:r>
        <w:rPr>
          <w:rFonts w:eastAsia="Times New Roman"/>
          <w:szCs w:val="24"/>
        </w:rPr>
        <w:t xml:space="preserve"> -</w:t>
      </w:r>
      <w:r w:rsidRPr="00C72C04">
        <w:rPr>
          <w:rFonts w:eastAsia="Times New Roman"/>
          <w:szCs w:val="24"/>
        </w:rPr>
        <w:t xml:space="preserve"> τρία λεπτά ακόμα.</w:t>
      </w:r>
    </w:p>
    <w:p w14:paraId="634106EC" w14:textId="77777777" w:rsidR="000640C0" w:rsidRDefault="00F37498">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Παρακαλώ να συντομεύετε.</w:t>
      </w:r>
    </w:p>
    <w:p w14:paraId="634106ED" w14:textId="77777777" w:rsidR="000640C0" w:rsidRDefault="00F37498">
      <w:pPr>
        <w:spacing w:line="600" w:lineRule="auto"/>
        <w:ind w:firstLine="720"/>
        <w:jc w:val="both"/>
        <w:rPr>
          <w:rFonts w:eastAsia="Times New Roman"/>
          <w:szCs w:val="24"/>
        </w:rPr>
      </w:pPr>
      <w:r>
        <w:rPr>
          <w:rFonts w:eastAsia="Times New Roman"/>
          <w:b/>
          <w:szCs w:val="24"/>
        </w:rPr>
        <w:t>ΚΩΝΣΤΑΝΤΙΝΟΣ ΚΑΡΑΓΚΟΥΝΗΣ</w:t>
      </w:r>
      <w:r w:rsidRPr="002A50F1">
        <w:rPr>
          <w:rFonts w:eastAsia="Times New Roman"/>
          <w:b/>
          <w:szCs w:val="24"/>
        </w:rPr>
        <w:t>:</w:t>
      </w:r>
      <w:r>
        <w:rPr>
          <w:rFonts w:eastAsia="Times New Roman"/>
          <w:b/>
          <w:szCs w:val="24"/>
        </w:rPr>
        <w:t xml:space="preserve"> </w:t>
      </w:r>
      <w:r w:rsidRPr="002A50F1">
        <w:rPr>
          <w:rFonts w:eastAsia="Times New Roman"/>
          <w:szCs w:val="24"/>
        </w:rPr>
        <w:t>Τ</w:t>
      </w:r>
      <w:r w:rsidRPr="00C72C04">
        <w:rPr>
          <w:rFonts w:eastAsia="Times New Roman"/>
          <w:szCs w:val="24"/>
        </w:rPr>
        <w:t>ο άρθρο 5</w:t>
      </w:r>
      <w:r>
        <w:rPr>
          <w:rFonts w:eastAsia="Times New Roman"/>
          <w:szCs w:val="24"/>
        </w:rPr>
        <w:t>,</w:t>
      </w:r>
      <w:r w:rsidRPr="00C72C04">
        <w:rPr>
          <w:rFonts w:eastAsia="Times New Roman"/>
          <w:szCs w:val="24"/>
        </w:rPr>
        <w:t xml:space="preserve"> δεν θα το αναλύσω ιδιαίτερα</w:t>
      </w:r>
      <w:r>
        <w:rPr>
          <w:rFonts w:eastAsia="Times New Roman"/>
          <w:szCs w:val="24"/>
        </w:rPr>
        <w:t>, όπως είπα</w:t>
      </w:r>
      <w:r w:rsidRPr="00C72C04">
        <w:rPr>
          <w:rFonts w:eastAsia="Times New Roman"/>
          <w:szCs w:val="24"/>
        </w:rPr>
        <w:t>. Αποφασίσατε, κύριε Υπουργέ, να πετάξετε εκτός το</w:t>
      </w:r>
      <w:r>
        <w:rPr>
          <w:rFonts w:eastAsia="Times New Roman"/>
          <w:szCs w:val="24"/>
        </w:rPr>
        <w:t>ν</w:t>
      </w:r>
      <w:r w:rsidRPr="00C72C04">
        <w:rPr>
          <w:rFonts w:eastAsia="Times New Roman"/>
          <w:szCs w:val="24"/>
        </w:rPr>
        <w:t xml:space="preserve"> θεσμικό προστάτη του πολίτη, αναφέρομαι στο</w:t>
      </w:r>
      <w:r>
        <w:rPr>
          <w:rFonts w:eastAsia="Times New Roman"/>
          <w:szCs w:val="24"/>
        </w:rPr>
        <w:t>ν</w:t>
      </w:r>
      <w:r w:rsidRPr="00C72C04">
        <w:rPr>
          <w:rFonts w:eastAsia="Times New Roman"/>
          <w:szCs w:val="24"/>
        </w:rPr>
        <w:t xml:space="preserve"> Συνήγορο του Πολίτη, αντικαθιστώντας τον με την κ</w:t>
      </w:r>
      <w:r>
        <w:rPr>
          <w:rFonts w:eastAsia="Times New Roman"/>
          <w:szCs w:val="24"/>
        </w:rPr>
        <w:t>.</w:t>
      </w:r>
      <w:r w:rsidRPr="00C72C04">
        <w:rPr>
          <w:rFonts w:eastAsia="Times New Roman"/>
          <w:szCs w:val="24"/>
        </w:rPr>
        <w:t xml:space="preserve"> Παπασπύρου</w:t>
      </w:r>
      <w:r>
        <w:rPr>
          <w:rFonts w:eastAsia="Times New Roman"/>
          <w:b/>
          <w:szCs w:val="24"/>
        </w:rPr>
        <w:t xml:space="preserve"> </w:t>
      </w:r>
      <w:r w:rsidRPr="00C72C04">
        <w:rPr>
          <w:rFonts w:eastAsia="Times New Roman"/>
          <w:szCs w:val="24"/>
        </w:rPr>
        <w:t>και δεν θελήσατε να αποκαταστήσετε αυτή την αδικία και τη θεσμική απρέπεια</w:t>
      </w:r>
      <w:r w:rsidRPr="00FF57CA">
        <w:rPr>
          <w:rFonts w:eastAsia="Times New Roman"/>
          <w:szCs w:val="24"/>
        </w:rPr>
        <w:t xml:space="preserve"> </w:t>
      </w:r>
      <w:r w:rsidRPr="00C72C04">
        <w:rPr>
          <w:rFonts w:eastAsia="Times New Roman"/>
          <w:szCs w:val="24"/>
        </w:rPr>
        <w:t xml:space="preserve">κατά την άποψή </w:t>
      </w:r>
      <w:r>
        <w:rPr>
          <w:rFonts w:eastAsia="Times New Roman"/>
          <w:szCs w:val="24"/>
        </w:rPr>
        <w:t>μας. Σ</w:t>
      </w:r>
      <w:r w:rsidRPr="00C72C04">
        <w:rPr>
          <w:rFonts w:eastAsia="Times New Roman"/>
          <w:szCs w:val="24"/>
        </w:rPr>
        <w:t xml:space="preserve">ας το είπα και στην </w:t>
      </w:r>
      <w:r>
        <w:rPr>
          <w:rFonts w:eastAsia="Times New Roman"/>
          <w:szCs w:val="24"/>
        </w:rPr>
        <w:t>ε</w:t>
      </w:r>
      <w:r w:rsidRPr="00C72C04">
        <w:rPr>
          <w:rFonts w:eastAsia="Times New Roman"/>
          <w:szCs w:val="24"/>
        </w:rPr>
        <w:t>πιτροπή</w:t>
      </w:r>
      <w:r>
        <w:rPr>
          <w:rFonts w:eastAsia="Times New Roman"/>
          <w:szCs w:val="24"/>
        </w:rPr>
        <w:t xml:space="preserve">. </w:t>
      </w:r>
    </w:p>
    <w:p w14:paraId="634106EE" w14:textId="77777777" w:rsidR="000640C0" w:rsidRDefault="00F37498">
      <w:pPr>
        <w:spacing w:line="600" w:lineRule="auto"/>
        <w:ind w:firstLine="720"/>
        <w:jc w:val="both"/>
        <w:rPr>
          <w:rFonts w:eastAsia="Times New Roman"/>
          <w:b/>
          <w:szCs w:val="24"/>
        </w:rPr>
      </w:pPr>
      <w:r>
        <w:rPr>
          <w:rFonts w:eastAsia="Times New Roman"/>
          <w:szCs w:val="24"/>
        </w:rPr>
        <w:t>Γ</w:t>
      </w:r>
      <w:r w:rsidRPr="00C72C04">
        <w:rPr>
          <w:rFonts w:eastAsia="Times New Roman"/>
          <w:szCs w:val="24"/>
        </w:rPr>
        <w:t>ια δε το ζήτημα το ποιος ορίζει τους δικαστικούς της συγκεκριμένη</w:t>
      </w:r>
      <w:r w:rsidRPr="00C72C04">
        <w:rPr>
          <w:rFonts w:eastAsia="Times New Roman"/>
          <w:szCs w:val="24"/>
        </w:rPr>
        <w:t xml:space="preserve">ς </w:t>
      </w:r>
      <w:r>
        <w:rPr>
          <w:rFonts w:eastAsia="Times New Roman"/>
          <w:szCs w:val="24"/>
        </w:rPr>
        <w:t>ε</w:t>
      </w:r>
      <w:r w:rsidRPr="00C72C04">
        <w:rPr>
          <w:rFonts w:eastAsia="Times New Roman"/>
          <w:szCs w:val="24"/>
        </w:rPr>
        <w:t>πιτροπής, δηλαδή ο Πρόεδρος του οικείου δικαστηρίου όπως προβλέπεται και όχι το</w:t>
      </w:r>
      <w:r>
        <w:rPr>
          <w:rFonts w:eastAsia="Times New Roman"/>
          <w:b/>
          <w:szCs w:val="24"/>
        </w:rPr>
        <w:t xml:space="preserve"> </w:t>
      </w:r>
      <w:r w:rsidRPr="00C72C04">
        <w:rPr>
          <w:rFonts w:eastAsia="Times New Roman"/>
          <w:szCs w:val="24"/>
        </w:rPr>
        <w:t>δικαστικό συμβούλιο</w:t>
      </w:r>
      <w:r>
        <w:rPr>
          <w:rFonts w:eastAsia="Times New Roman"/>
          <w:szCs w:val="24"/>
        </w:rPr>
        <w:t>,</w:t>
      </w:r>
      <w:r w:rsidRPr="00C72C04">
        <w:rPr>
          <w:rFonts w:eastAsia="Times New Roman"/>
          <w:szCs w:val="24"/>
        </w:rPr>
        <w:t xml:space="preserve"> σε αυτό απάντησαν ήδη οι δικαστικές ενώσεις, αλλά και η Επιστημονική Επιτροπή της Βουλής</w:t>
      </w:r>
      <w:r>
        <w:rPr>
          <w:rFonts w:eastAsia="Times New Roman"/>
          <w:szCs w:val="24"/>
        </w:rPr>
        <w:t>,</w:t>
      </w:r>
      <w:r w:rsidRPr="00C72C04">
        <w:rPr>
          <w:rFonts w:eastAsia="Times New Roman"/>
          <w:szCs w:val="24"/>
        </w:rPr>
        <w:t xml:space="preserve"> που το χαρακτηρίζει συνταγματικά προβληματικό. Δεν σας το λέμε</w:t>
      </w:r>
      <w:r w:rsidRPr="00C72C04">
        <w:rPr>
          <w:rFonts w:eastAsia="Times New Roman"/>
          <w:szCs w:val="24"/>
        </w:rPr>
        <w:t xml:space="preserve"> εμείς. Η ίδια η Επιστημονική Επιτροπή σ</w:t>
      </w:r>
      <w:r>
        <w:rPr>
          <w:rFonts w:eastAsia="Times New Roman"/>
          <w:szCs w:val="24"/>
        </w:rPr>
        <w:t>ά</w:t>
      </w:r>
      <w:r w:rsidRPr="00C72C04">
        <w:rPr>
          <w:rFonts w:eastAsia="Times New Roman"/>
          <w:szCs w:val="24"/>
        </w:rPr>
        <w:t>ς το λέει. Σας το επισημάναμε, δεν το αλλάξατε.</w:t>
      </w:r>
      <w:r>
        <w:rPr>
          <w:rFonts w:eastAsia="Times New Roman"/>
          <w:b/>
          <w:szCs w:val="24"/>
        </w:rPr>
        <w:t xml:space="preserve"> </w:t>
      </w:r>
    </w:p>
    <w:p w14:paraId="634106EF" w14:textId="77777777" w:rsidR="000640C0" w:rsidRDefault="00F37498">
      <w:pPr>
        <w:spacing w:line="600" w:lineRule="auto"/>
        <w:ind w:firstLine="720"/>
        <w:jc w:val="both"/>
        <w:rPr>
          <w:rFonts w:eastAsia="Times New Roman"/>
          <w:szCs w:val="24"/>
        </w:rPr>
      </w:pPr>
      <w:r w:rsidRPr="00C72C04">
        <w:rPr>
          <w:rFonts w:eastAsia="Times New Roman"/>
          <w:szCs w:val="24"/>
        </w:rPr>
        <w:t>Στο άρθρο 6 στην παράγραφο 2</w:t>
      </w:r>
      <w:r>
        <w:rPr>
          <w:rFonts w:eastAsia="Times New Roman"/>
          <w:szCs w:val="24"/>
        </w:rPr>
        <w:t>,</w:t>
      </w:r>
      <w:r w:rsidRPr="00C72C04">
        <w:rPr>
          <w:rFonts w:eastAsia="Times New Roman"/>
          <w:szCs w:val="24"/>
        </w:rPr>
        <w:t xml:space="preserve"> παραμένει η ίδια </w:t>
      </w:r>
      <w:r>
        <w:rPr>
          <w:rFonts w:eastAsia="Times New Roman"/>
          <w:szCs w:val="24"/>
        </w:rPr>
        <w:t xml:space="preserve">προβληματική </w:t>
      </w:r>
      <w:r w:rsidRPr="00C72C04">
        <w:rPr>
          <w:rFonts w:eastAsia="Times New Roman"/>
          <w:szCs w:val="24"/>
        </w:rPr>
        <w:t>της πενταετίας που σας ανέφερα και πριν</w:t>
      </w:r>
      <w:r>
        <w:rPr>
          <w:rFonts w:eastAsia="Times New Roman"/>
          <w:szCs w:val="24"/>
        </w:rPr>
        <w:t>,</w:t>
      </w:r>
      <w:r w:rsidRPr="00C72C04">
        <w:rPr>
          <w:rFonts w:eastAsia="Times New Roman"/>
          <w:szCs w:val="24"/>
        </w:rPr>
        <w:t xml:space="preserve"> για την </w:t>
      </w:r>
      <w:proofErr w:type="spellStart"/>
      <w:r w:rsidRPr="00C72C04">
        <w:rPr>
          <w:rFonts w:eastAsia="Times New Roman"/>
          <w:szCs w:val="24"/>
        </w:rPr>
        <w:t>ανάσυρση</w:t>
      </w:r>
      <w:proofErr w:type="spellEnd"/>
      <w:r w:rsidRPr="00C72C04">
        <w:rPr>
          <w:rFonts w:eastAsia="Times New Roman"/>
          <w:szCs w:val="24"/>
        </w:rPr>
        <w:t xml:space="preserve"> της υπόθεσης</w:t>
      </w:r>
      <w:r>
        <w:rPr>
          <w:rFonts w:eastAsia="Times New Roman"/>
          <w:szCs w:val="24"/>
        </w:rPr>
        <w:t>,</w:t>
      </w:r>
      <w:r w:rsidRPr="00C72C04">
        <w:rPr>
          <w:rFonts w:eastAsia="Times New Roman"/>
          <w:szCs w:val="24"/>
        </w:rPr>
        <w:t xml:space="preserve"> γιατί έχει ακριβώς το ίδιο νομικό παράδοξο.</w:t>
      </w:r>
    </w:p>
    <w:p w14:paraId="634106F0" w14:textId="77777777" w:rsidR="000640C0" w:rsidRDefault="00F37498">
      <w:pPr>
        <w:spacing w:line="600" w:lineRule="auto"/>
        <w:ind w:firstLine="720"/>
        <w:jc w:val="both"/>
        <w:rPr>
          <w:rFonts w:eastAsia="Times New Roman"/>
          <w:b/>
          <w:szCs w:val="24"/>
        </w:rPr>
      </w:pPr>
      <w:r w:rsidRPr="00C72C04">
        <w:rPr>
          <w:rFonts w:eastAsia="Times New Roman"/>
          <w:szCs w:val="24"/>
        </w:rPr>
        <w:t xml:space="preserve">Για το άρθρο 7, επίσης, τόσο η Ένωση Δικαστών όσο και η Επιστημονική Επιτροπή της Βουλής βλέπουν τη διάταξη προβληματική, </w:t>
      </w:r>
      <w:r>
        <w:rPr>
          <w:rFonts w:eastAsia="Times New Roman"/>
          <w:szCs w:val="24"/>
        </w:rPr>
        <w:t>διότι</w:t>
      </w:r>
      <w:r>
        <w:rPr>
          <w:rFonts w:eastAsia="Times New Roman"/>
          <w:b/>
          <w:szCs w:val="24"/>
        </w:rPr>
        <w:t xml:space="preserve"> </w:t>
      </w:r>
      <w:r w:rsidRPr="00C72C04">
        <w:rPr>
          <w:rFonts w:eastAsia="Times New Roman"/>
          <w:szCs w:val="24"/>
        </w:rPr>
        <w:t>προβλέπονται αυστηρές ποινές</w:t>
      </w:r>
      <w:r>
        <w:rPr>
          <w:rFonts w:eastAsia="Times New Roman"/>
          <w:szCs w:val="24"/>
        </w:rPr>
        <w:t>,</w:t>
      </w:r>
      <w:r w:rsidRPr="00C72C04">
        <w:rPr>
          <w:rFonts w:eastAsia="Times New Roman"/>
          <w:szCs w:val="24"/>
        </w:rPr>
        <w:t xml:space="preserve"> χωρίς μάλιστα να γίνεται </w:t>
      </w:r>
      <w:r>
        <w:rPr>
          <w:rFonts w:eastAsia="Times New Roman"/>
          <w:szCs w:val="24"/>
        </w:rPr>
        <w:t xml:space="preserve">σύνδεση </w:t>
      </w:r>
      <w:r w:rsidRPr="00C72C04">
        <w:rPr>
          <w:rFonts w:eastAsia="Times New Roman"/>
          <w:szCs w:val="24"/>
        </w:rPr>
        <w:t xml:space="preserve">των ποινών αυτών με </w:t>
      </w:r>
      <w:r w:rsidRPr="00C72C04">
        <w:rPr>
          <w:rFonts w:eastAsia="Times New Roman"/>
          <w:szCs w:val="24"/>
        </w:rPr>
        <w:t>την προέλευση του περιουσιακού οφέλους.</w:t>
      </w:r>
    </w:p>
    <w:p w14:paraId="634106F1" w14:textId="77777777" w:rsidR="000640C0" w:rsidRDefault="00F37498">
      <w:pPr>
        <w:spacing w:line="600" w:lineRule="auto"/>
        <w:ind w:firstLine="720"/>
        <w:jc w:val="both"/>
        <w:rPr>
          <w:rFonts w:eastAsia="Times New Roman"/>
          <w:szCs w:val="24"/>
        </w:rPr>
      </w:pPr>
      <w:r w:rsidRPr="00C72C04">
        <w:rPr>
          <w:rFonts w:eastAsia="Times New Roman"/>
          <w:szCs w:val="24"/>
        </w:rPr>
        <w:t xml:space="preserve">Τέλος </w:t>
      </w:r>
      <w:r>
        <w:rPr>
          <w:rFonts w:eastAsia="Times New Roman"/>
          <w:szCs w:val="24"/>
        </w:rPr>
        <w:t>σ</w:t>
      </w:r>
      <w:r w:rsidRPr="00C72C04">
        <w:rPr>
          <w:rFonts w:eastAsia="Times New Roman"/>
          <w:szCs w:val="24"/>
        </w:rPr>
        <w:t>το άρθρο 8</w:t>
      </w:r>
      <w:r>
        <w:rPr>
          <w:rFonts w:eastAsia="Times New Roman"/>
          <w:szCs w:val="24"/>
        </w:rPr>
        <w:t>,</w:t>
      </w:r>
      <w:r w:rsidRPr="00C72C04">
        <w:rPr>
          <w:rFonts w:eastAsia="Times New Roman"/>
          <w:szCs w:val="24"/>
        </w:rPr>
        <w:t xml:space="preserve"> έτσι όπως είναι διατυπωμένο</w:t>
      </w:r>
      <w:r>
        <w:rPr>
          <w:rFonts w:eastAsia="Times New Roman"/>
          <w:szCs w:val="24"/>
        </w:rPr>
        <w:t>,</w:t>
      </w:r>
      <w:r w:rsidRPr="00C72C04">
        <w:rPr>
          <w:rFonts w:eastAsia="Times New Roman"/>
          <w:szCs w:val="24"/>
        </w:rPr>
        <w:t xml:space="preserve"> ειδικά στην παράγραφο 6</w:t>
      </w:r>
      <w:r>
        <w:rPr>
          <w:rFonts w:eastAsia="Times New Roman"/>
          <w:szCs w:val="24"/>
        </w:rPr>
        <w:t>,</w:t>
      </w:r>
      <w:r w:rsidRPr="00C72C04">
        <w:rPr>
          <w:rFonts w:eastAsia="Times New Roman"/>
          <w:szCs w:val="24"/>
        </w:rPr>
        <w:t xml:space="preserve"> μπορεί να γ</w:t>
      </w:r>
      <w:r>
        <w:rPr>
          <w:rFonts w:eastAsia="Times New Roman"/>
          <w:szCs w:val="24"/>
        </w:rPr>
        <w:t>ί</w:t>
      </w:r>
      <w:r w:rsidRPr="00C72C04">
        <w:rPr>
          <w:rFonts w:eastAsia="Times New Roman"/>
          <w:szCs w:val="24"/>
        </w:rPr>
        <w:t>ν</w:t>
      </w:r>
      <w:r>
        <w:rPr>
          <w:rFonts w:eastAsia="Times New Roman"/>
          <w:szCs w:val="24"/>
        </w:rPr>
        <w:t>ε</w:t>
      </w:r>
      <w:r w:rsidRPr="00C72C04">
        <w:rPr>
          <w:rFonts w:eastAsia="Times New Roman"/>
          <w:szCs w:val="24"/>
        </w:rPr>
        <w:t>ι παραβίαση των δεδομένων προσωπικού χαρακτήρα απέναντι και σε αποφάσεις του Ευρωπαϊκού Δικαστηρίου αλλά και αντίθετα με τον τελε</w:t>
      </w:r>
      <w:r w:rsidRPr="00C72C04">
        <w:rPr>
          <w:rFonts w:eastAsia="Times New Roman"/>
          <w:szCs w:val="24"/>
        </w:rPr>
        <w:t xml:space="preserve">υταίο ευρωπαϊκό κανονισμό που </w:t>
      </w:r>
      <w:r>
        <w:rPr>
          <w:rFonts w:eastAsia="Times New Roman"/>
          <w:szCs w:val="24"/>
        </w:rPr>
        <w:t xml:space="preserve">πολύ καλά </w:t>
      </w:r>
      <w:r w:rsidRPr="00C72C04">
        <w:rPr>
          <w:rFonts w:eastAsia="Times New Roman"/>
          <w:szCs w:val="24"/>
        </w:rPr>
        <w:t>γνωρίζετ</w:t>
      </w:r>
      <w:r>
        <w:rPr>
          <w:rFonts w:eastAsia="Times New Roman"/>
          <w:szCs w:val="24"/>
        </w:rPr>
        <w:t>ε</w:t>
      </w:r>
      <w:r w:rsidRPr="00C72C04">
        <w:rPr>
          <w:rFonts w:eastAsia="Times New Roman"/>
          <w:szCs w:val="24"/>
        </w:rPr>
        <w:t>.</w:t>
      </w:r>
    </w:p>
    <w:p w14:paraId="634106F2" w14:textId="77777777" w:rsidR="000640C0" w:rsidRDefault="00F37498">
      <w:pPr>
        <w:spacing w:line="600" w:lineRule="auto"/>
        <w:ind w:firstLine="720"/>
        <w:jc w:val="both"/>
        <w:rPr>
          <w:rFonts w:eastAsia="Times New Roman"/>
          <w:szCs w:val="24"/>
        </w:rPr>
      </w:pPr>
      <w:r w:rsidRPr="00C72C04">
        <w:rPr>
          <w:rFonts w:eastAsia="Times New Roman"/>
          <w:szCs w:val="24"/>
        </w:rPr>
        <w:t xml:space="preserve">Τελείωσα, κύριε Πρόεδρε. Έπρεπε να καταθέσουμε τις </w:t>
      </w:r>
      <w:r>
        <w:rPr>
          <w:rFonts w:eastAsia="Times New Roman"/>
          <w:szCs w:val="24"/>
        </w:rPr>
        <w:t xml:space="preserve">ισχυρές μας αντιθέσεις </w:t>
      </w:r>
      <w:r w:rsidRPr="00C72C04">
        <w:rPr>
          <w:rFonts w:eastAsia="Times New Roman"/>
          <w:szCs w:val="24"/>
        </w:rPr>
        <w:t xml:space="preserve">στα άρθρα και να αιτιολογήσουμε γιατί είναι προβληματικά. </w:t>
      </w:r>
    </w:p>
    <w:p w14:paraId="634106F3" w14:textId="77777777" w:rsidR="000640C0" w:rsidRDefault="00F37498">
      <w:pPr>
        <w:spacing w:line="600" w:lineRule="auto"/>
        <w:ind w:firstLine="720"/>
        <w:jc w:val="both"/>
        <w:rPr>
          <w:rFonts w:eastAsia="Times New Roman"/>
          <w:szCs w:val="24"/>
        </w:rPr>
      </w:pPr>
      <w:r w:rsidRPr="00C72C04">
        <w:rPr>
          <w:rFonts w:eastAsia="Times New Roman"/>
          <w:szCs w:val="24"/>
        </w:rPr>
        <w:t>Γι’ αυτό που σας είχα πει, κύριοι Υπουργοί, ότι πολλές από τις διατάξεις</w:t>
      </w:r>
      <w:r w:rsidRPr="00C72C04">
        <w:rPr>
          <w:rFonts w:eastAsia="Times New Roman"/>
          <w:szCs w:val="24"/>
        </w:rPr>
        <w:t xml:space="preserve"> που φέρνετε θα ελεγχθούν συνταγματικά</w:t>
      </w:r>
      <w:r>
        <w:rPr>
          <w:rFonts w:eastAsia="Times New Roman"/>
          <w:szCs w:val="24"/>
        </w:rPr>
        <w:t>,</w:t>
      </w:r>
      <w:r w:rsidRPr="00C72C04">
        <w:rPr>
          <w:rFonts w:eastAsia="Times New Roman"/>
          <w:szCs w:val="24"/>
        </w:rPr>
        <w:t xml:space="preserve"> τελικά επιβεβαι</w:t>
      </w:r>
      <w:r>
        <w:rPr>
          <w:rFonts w:eastAsia="Times New Roman"/>
          <w:szCs w:val="24"/>
        </w:rPr>
        <w:t>ώθηκα</w:t>
      </w:r>
      <w:r w:rsidRPr="00C72C04">
        <w:rPr>
          <w:rFonts w:eastAsia="Times New Roman"/>
          <w:szCs w:val="24"/>
        </w:rPr>
        <w:t>.</w:t>
      </w:r>
      <w:r>
        <w:rPr>
          <w:rFonts w:eastAsia="Times New Roman"/>
          <w:szCs w:val="24"/>
        </w:rPr>
        <w:t xml:space="preserve"> </w:t>
      </w:r>
      <w:r w:rsidRPr="00C72C04">
        <w:rPr>
          <w:rFonts w:eastAsia="Times New Roman"/>
          <w:szCs w:val="24"/>
        </w:rPr>
        <w:t>Αν δεν το έχετε καταλάβει</w:t>
      </w:r>
      <w:r>
        <w:rPr>
          <w:rFonts w:eastAsia="Times New Roman"/>
          <w:szCs w:val="24"/>
        </w:rPr>
        <w:t>,</w:t>
      </w:r>
      <w:r w:rsidRPr="00C72C04">
        <w:rPr>
          <w:rFonts w:eastAsia="Times New Roman"/>
          <w:szCs w:val="24"/>
        </w:rPr>
        <w:t xml:space="preserve"> η Επιστημονική Επιτροπή της Βουλής</w:t>
      </w:r>
      <w:r>
        <w:rPr>
          <w:rFonts w:eastAsia="Times New Roman"/>
          <w:b/>
          <w:szCs w:val="24"/>
        </w:rPr>
        <w:t xml:space="preserve"> </w:t>
      </w:r>
      <w:r w:rsidRPr="00C72C04">
        <w:rPr>
          <w:rFonts w:eastAsia="Times New Roman"/>
          <w:szCs w:val="24"/>
        </w:rPr>
        <w:t>περίπου στο σύνολο των διατάξεων βλέπει συνταγματικά προβλήματα. Καταλαβαίνετε τι σημαίνει αυτό για το νομοθέτημα</w:t>
      </w:r>
      <w:r>
        <w:rPr>
          <w:rFonts w:eastAsia="Times New Roman"/>
          <w:szCs w:val="24"/>
        </w:rPr>
        <w:t>.</w:t>
      </w:r>
      <w:r w:rsidRPr="00C72C04">
        <w:rPr>
          <w:rFonts w:eastAsia="Times New Roman"/>
          <w:szCs w:val="24"/>
        </w:rPr>
        <w:t xml:space="preserve"> Γι’ αυτό</w:t>
      </w:r>
      <w:r>
        <w:rPr>
          <w:rFonts w:eastAsia="Times New Roman"/>
          <w:szCs w:val="24"/>
        </w:rPr>
        <w:t>,</w:t>
      </w:r>
      <w:r w:rsidRPr="00C72C04">
        <w:rPr>
          <w:rFonts w:eastAsia="Times New Roman"/>
          <w:szCs w:val="24"/>
        </w:rPr>
        <w:t xml:space="preserve"> όπως εξήγησα</w:t>
      </w:r>
      <w:r>
        <w:rPr>
          <w:rFonts w:eastAsia="Times New Roman"/>
          <w:szCs w:val="24"/>
        </w:rPr>
        <w:t>,</w:t>
      </w:r>
      <w:r w:rsidRPr="00C72C04">
        <w:rPr>
          <w:rFonts w:eastAsia="Times New Roman"/>
          <w:szCs w:val="24"/>
        </w:rPr>
        <w:t xml:space="preserve"> </w:t>
      </w:r>
      <w:r>
        <w:rPr>
          <w:rFonts w:eastAsia="Times New Roman"/>
          <w:szCs w:val="24"/>
        </w:rPr>
        <w:t>είπαμε «</w:t>
      </w:r>
      <w:r>
        <w:rPr>
          <w:rFonts w:eastAsia="Times New Roman"/>
          <w:szCs w:val="24"/>
        </w:rPr>
        <w:t>ναι</w:t>
      </w:r>
      <w:r>
        <w:rPr>
          <w:rFonts w:eastAsia="Times New Roman"/>
          <w:szCs w:val="24"/>
        </w:rPr>
        <w:t>»</w:t>
      </w:r>
      <w:r w:rsidRPr="00C72C04">
        <w:rPr>
          <w:rFonts w:eastAsia="Times New Roman"/>
          <w:szCs w:val="24"/>
        </w:rPr>
        <w:t xml:space="preserve"> επί της αρχής, αλλά δεν μπορούμε να ψηφίσουμε περίπου το σύνολο των άρθρων. </w:t>
      </w:r>
    </w:p>
    <w:p w14:paraId="634106F4" w14:textId="77777777" w:rsidR="000640C0" w:rsidRDefault="00F37498">
      <w:pPr>
        <w:spacing w:line="600" w:lineRule="auto"/>
        <w:ind w:firstLine="720"/>
        <w:jc w:val="both"/>
        <w:rPr>
          <w:rFonts w:eastAsia="Times New Roman"/>
          <w:szCs w:val="24"/>
        </w:rPr>
      </w:pPr>
      <w:r>
        <w:rPr>
          <w:rFonts w:eastAsia="Times New Roman"/>
          <w:szCs w:val="24"/>
        </w:rPr>
        <w:t>Θα ε</w:t>
      </w:r>
      <w:r w:rsidRPr="00C72C04">
        <w:rPr>
          <w:rFonts w:eastAsia="Times New Roman"/>
          <w:szCs w:val="24"/>
        </w:rPr>
        <w:t>παναλάβω ότι εμείς θα φέρουμε θεσμικό πλαίσιο</w:t>
      </w:r>
      <w:r>
        <w:rPr>
          <w:rFonts w:eastAsia="Times New Roman"/>
          <w:szCs w:val="24"/>
        </w:rPr>
        <w:t>,</w:t>
      </w:r>
      <w:r w:rsidRPr="00C72C04">
        <w:rPr>
          <w:rFonts w:eastAsia="Times New Roman"/>
          <w:szCs w:val="24"/>
        </w:rPr>
        <w:t xml:space="preserve"> </w:t>
      </w:r>
      <w:r>
        <w:rPr>
          <w:rFonts w:eastAsia="Times New Roman"/>
          <w:szCs w:val="24"/>
        </w:rPr>
        <w:t xml:space="preserve">που </w:t>
      </w:r>
      <w:r w:rsidRPr="00C72C04">
        <w:rPr>
          <w:rFonts w:eastAsia="Times New Roman"/>
          <w:szCs w:val="24"/>
        </w:rPr>
        <w:t>ούτε συνταγματικά προβλήματα θα έχει, θα διασφαλίζει τον έλεγχο και τη διαφάνεια και</w:t>
      </w:r>
      <w:r>
        <w:rPr>
          <w:rFonts w:eastAsia="Times New Roman"/>
          <w:szCs w:val="24"/>
        </w:rPr>
        <w:t>,</w:t>
      </w:r>
      <w:r w:rsidRPr="00C72C04">
        <w:rPr>
          <w:rFonts w:eastAsia="Times New Roman"/>
          <w:szCs w:val="24"/>
        </w:rPr>
        <w:t xml:space="preserve"> κυρίως</w:t>
      </w:r>
      <w:r>
        <w:rPr>
          <w:rFonts w:eastAsia="Times New Roman"/>
          <w:szCs w:val="24"/>
        </w:rPr>
        <w:t>,</w:t>
      </w:r>
      <w:r w:rsidRPr="00C72C04">
        <w:rPr>
          <w:rFonts w:eastAsia="Times New Roman"/>
          <w:szCs w:val="24"/>
        </w:rPr>
        <w:t xml:space="preserve"> δε</w:t>
      </w:r>
      <w:r w:rsidRPr="00C72C04">
        <w:rPr>
          <w:rFonts w:eastAsia="Times New Roman"/>
          <w:szCs w:val="24"/>
        </w:rPr>
        <w:t>ν θα μετατρέπει τη χώρα σε ένα απέραντο κυνήγι μαγισσών.</w:t>
      </w:r>
    </w:p>
    <w:p w14:paraId="634106F5" w14:textId="77777777" w:rsidR="000640C0" w:rsidRDefault="00F37498">
      <w:pPr>
        <w:spacing w:line="600" w:lineRule="auto"/>
        <w:ind w:firstLine="720"/>
        <w:jc w:val="both"/>
        <w:rPr>
          <w:rFonts w:eastAsia="Times New Roman"/>
          <w:szCs w:val="24"/>
        </w:rPr>
      </w:pPr>
      <w:r w:rsidRPr="00C72C04">
        <w:rPr>
          <w:rFonts w:eastAsia="Times New Roman"/>
          <w:szCs w:val="24"/>
        </w:rPr>
        <w:t>Ευχαριστώ πολύ.</w:t>
      </w:r>
    </w:p>
    <w:p w14:paraId="634106F6" w14:textId="77777777" w:rsidR="000640C0" w:rsidRDefault="00F37498">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34106F7" w14:textId="77777777" w:rsidR="000640C0" w:rsidRDefault="00F37498">
      <w:pPr>
        <w:spacing w:line="600" w:lineRule="auto"/>
        <w:ind w:firstLine="720"/>
        <w:jc w:val="both"/>
        <w:rPr>
          <w:rFonts w:eastAsia="Times New Roman"/>
          <w:b/>
          <w:szCs w:val="24"/>
        </w:rPr>
      </w:pPr>
      <w:r>
        <w:rPr>
          <w:rFonts w:eastAsia="Times New Roman" w:cs="Times New Roman"/>
          <w:b/>
          <w:bCs/>
          <w:szCs w:val="24"/>
        </w:rPr>
        <w:t xml:space="preserve">ΠΡΟΕΔΡΕΥΩΝ (Σπυρίδων Λυκούδης): </w:t>
      </w:r>
      <w:r w:rsidRPr="00C72C04">
        <w:rPr>
          <w:rFonts w:eastAsia="Times New Roman"/>
          <w:szCs w:val="24"/>
        </w:rPr>
        <w:t>Ο συνάδελφος κ. Θεόδωρος Παπαθεοδώρου από τη Δημοκρατική Συμπαράταξη έχει τον λόγο.</w:t>
      </w:r>
    </w:p>
    <w:p w14:paraId="634106F8" w14:textId="77777777" w:rsidR="000640C0" w:rsidRDefault="00F37498">
      <w:pPr>
        <w:spacing w:line="600" w:lineRule="auto"/>
        <w:ind w:firstLine="720"/>
        <w:jc w:val="both"/>
        <w:rPr>
          <w:rFonts w:eastAsia="Times New Roman"/>
          <w:szCs w:val="24"/>
        </w:rPr>
      </w:pPr>
      <w:r w:rsidRPr="002F5692">
        <w:rPr>
          <w:rFonts w:eastAsia="Times New Roman"/>
          <w:b/>
          <w:szCs w:val="24"/>
        </w:rPr>
        <w:t>ΘΕΟΔΩΡΟΣ ΠΑΠΑ</w:t>
      </w:r>
      <w:r w:rsidRPr="002F5692">
        <w:rPr>
          <w:rFonts w:eastAsia="Times New Roman"/>
          <w:b/>
          <w:szCs w:val="24"/>
        </w:rPr>
        <w:t>ΘΕΟΔΩΡΟΥ:</w:t>
      </w:r>
      <w:r>
        <w:rPr>
          <w:rFonts w:eastAsia="Times New Roman"/>
          <w:b/>
          <w:szCs w:val="24"/>
        </w:rPr>
        <w:t xml:space="preserve"> </w:t>
      </w:r>
      <w:r>
        <w:rPr>
          <w:rFonts w:eastAsia="Times New Roman"/>
          <w:szCs w:val="24"/>
        </w:rPr>
        <w:t xml:space="preserve">Ευχαριστώ, κύριε Πρόεδρε. </w:t>
      </w:r>
    </w:p>
    <w:p w14:paraId="634106F9" w14:textId="77777777" w:rsidR="000640C0" w:rsidRDefault="00F37498">
      <w:pPr>
        <w:spacing w:line="600" w:lineRule="auto"/>
        <w:ind w:firstLine="720"/>
        <w:jc w:val="both"/>
        <w:rPr>
          <w:rFonts w:eastAsia="Times New Roman"/>
          <w:szCs w:val="24"/>
        </w:rPr>
      </w:pPr>
      <w:r>
        <w:rPr>
          <w:rFonts w:eastAsia="Times New Roman"/>
          <w:szCs w:val="24"/>
        </w:rPr>
        <w:t>Κύριε Καλογήρου, ανέμενα μία σειρά από απαντήσεις</w:t>
      </w:r>
      <w:r>
        <w:rPr>
          <w:rFonts w:eastAsia="Times New Roman"/>
          <w:szCs w:val="24"/>
        </w:rPr>
        <w:t>,</w:t>
      </w:r>
      <w:r>
        <w:rPr>
          <w:rFonts w:eastAsia="Times New Roman"/>
          <w:szCs w:val="24"/>
        </w:rPr>
        <w:t xml:space="preserve"> οι οποίες τουλάχιστον θα αναφέρονταν και στα τρία θέματα -όχι της επικαιρότητας- τα οποία αφορούν στη λειτουργία της </w:t>
      </w:r>
      <w:r>
        <w:rPr>
          <w:rFonts w:eastAsia="Times New Roman"/>
          <w:szCs w:val="24"/>
        </w:rPr>
        <w:t>δ</w:t>
      </w:r>
      <w:r>
        <w:rPr>
          <w:rFonts w:eastAsia="Times New Roman"/>
          <w:szCs w:val="24"/>
        </w:rPr>
        <w:t>ικαιοσύνης και αφορούν στη λειτουργία του Υπουργεί</w:t>
      </w:r>
      <w:r>
        <w:rPr>
          <w:rFonts w:eastAsia="Times New Roman"/>
          <w:szCs w:val="24"/>
        </w:rPr>
        <w:t>ου Δικαιοσύνης.</w:t>
      </w:r>
    </w:p>
    <w:p w14:paraId="634106FA" w14:textId="77777777" w:rsidR="000640C0" w:rsidRDefault="00F37498">
      <w:pPr>
        <w:spacing w:line="600" w:lineRule="auto"/>
        <w:ind w:firstLine="720"/>
        <w:jc w:val="both"/>
        <w:rPr>
          <w:rFonts w:eastAsia="Times New Roman"/>
          <w:szCs w:val="24"/>
        </w:rPr>
      </w:pPr>
      <w:r>
        <w:rPr>
          <w:rFonts w:eastAsia="Times New Roman"/>
          <w:szCs w:val="24"/>
        </w:rPr>
        <w:t xml:space="preserve">Αντ’ αυτού εσείς τοποθετηθήκατε και είπατε ότι τα θέματα των καταγγελιών Κοτζιά και των κύκλων </w:t>
      </w:r>
      <w:proofErr w:type="spellStart"/>
      <w:r>
        <w:rPr>
          <w:rFonts w:eastAsia="Times New Roman"/>
          <w:szCs w:val="24"/>
        </w:rPr>
        <w:t>Ράικου</w:t>
      </w:r>
      <w:proofErr w:type="spellEnd"/>
      <w:r>
        <w:rPr>
          <w:rFonts w:eastAsia="Times New Roman"/>
          <w:szCs w:val="24"/>
        </w:rPr>
        <w:t xml:space="preserve"> ετέθησαν, τουλάχιστον από εμένα, για να υποβαθμίσουν το θέμα της ημέρας</w:t>
      </w:r>
      <w:r>
        <w:rPr>
          <w:rFonts w:eastAsia="Times New Roman"/>
          <w:szCs w:val="24"/>
        </w:rPr>
        <w:t>,</w:t>
      </w:r>
      <w:r>
        <w:rPr>
          <w:rFonts w:eastAsia="Times New Roman"/>
          <w:szCs w:val="24"/>
        </w:rPr>
        <w:t xml:space="preserve"> που είναι η προσωρινή κράτηση του κ. Παπαντωνίου. </w:t>
      </w:r>
    </w:p>
    <w:p w14:paraId="634106FB" w14:textId="77777777" w:rsidR="000640C0" w:rsidRDefault="00F37498">
      <w:pPr>
        <w:spacing w:line="600" w:lineRule="auto"/>
        <w:ind w:firstLine="720"/>
        <w:jc w:val="both"/>
        <w:rPr>
          <w:rFonts w:eastAsia="Times New Roman"/>
          <w:szCs w:val="24"/>
        </w:rPr>
      </w:pPr>
      <w:r>
        <w:rPr>
          <w:rFonts w:eastAsia="Times New Roman"/>
          <w:szCs w:val="24"/>
        </w:rPr>
        <w:t>Θα μου επιτρέψ</w:t>
      </w:r>
      <w:r>
        <w:rPr>
          <w:rFonts w:eastAsia="Times New Roman"/>
          <w:szCs w:val="24"/>
        </w:rPr>
        <w:t>ετε εδώ να επανέλθω για το εξής, γιατί δεν καταλαβαίνω τι εννοείτε. Εννοείτε ότι τα υπόλοιπα θέματα δεν είναι θέματα επικαιρότητας; Χθες το βράδυ αποφασίστηκε η προσωρινή κράτηση του κ. Παπαντωνίου, χθες είχαμε την τοποθέτηση του κ. Κοτζιά στην Κρήτη -είνα</w:t>
      </w:r>
      <w:r>
        <w:rPr>
          <w:rFonts w:eastAsia="Times New Roman"/>
          <w:szCs w:val="24"/>
        </w:rPr>
        <w:t>ι ταυτόχρονα- όπου ο κ. Κοτζιάς είπε αυτά που σας είπα προηγουμένως και τα οποία έχουν σχέση με τον ρόλο του Υπουργού Δικαιοσύνης, όταν συνάδελφός του στο Υπουργικό Συμβούλιο κατηγορεί άλλον συνάδελφό του και άλλους συναδέλφους του για διαφθορά. Προφανώς ε</w:t>
      </w:r>
      <w:r>
        <w:rPr>
          <w:rFonts w:eastAsia="Times New Roman"/>
          <w:szCs w:val="24"/>
        </w:rPr>
        <w:t xml:space="preserve">ίναι ταυτόχρονα. </w:t>
      </w:r>
    </w:p>
    <w:p w14:paraId="634106FC" w14:textId="77777777" w:rsidR="000640C0" w:rsidRDefault="00F37498">
      <w:pPr>
        <w:spacing w:line="600" w:lineRule="auto"/>
        <w:ind w:firstLine="720"/>
        <w:jc w:val="both"/>
        <w:rPr>
          <w:rFonts w:eastAsia="Times New Roman"/>
          <w:szCs w:val="24"/>
        </w:rPr>
      </w:pPr>
      <w:r>
        <w:rPr>
          <w:rFonts w:eastAsia="Times New Roman"/>
          <w:szCs w:val="24"/>
        </w:rPr>
        <w:t xml:space="preserve">Μήπως το θέμα των διαρροών </w:t>
      </w:r>
      <w:proofErr w:type="spellStart"/>
      <w:r>
        <w:rPr>
          <w:rFonts w:eastAsia="Times New Roman"/>
          <w:szCs w:val="24"/>
        </w:rPr>
        <w:t>Ράικου</w:t>
      </w:r>
      <w:proofErr w:type="spellEnd"/>
      <w:r>
        <w:rPr>
          <w:rFonts w:eastAsia="Times New Roman"/>
          <w:szCs w:val="24"/>
        </w:rPr>
        <w:t xml:space="preserve"> –το δίνω όπως το είπατε- προέκυψε πριν από μία εβδομάδα; Τη Δευτέρα προέκυψε. </w:t>
      </w:r>
    </w:p>
    <w:p w14:paraId="634106FD" w14:textId="77777777" w:rsidR="000640C0" w:rsidRDefault="00F37498">
      <w:pPr>
        <w:spacing w:line="600" w:lineRule="auto"/>
        <w:ind w:firstLine="720"/>
        <w:jc w:val="both"/>
        <w:rPr>
          <w:rFonts w:eastAsia="Times New Roman"/>
          <w:szCs w:val="24"/>
        </w:rPr>
      </w:pPr>
      <w:r>
        <w:rPr>
          <w:rFonts w:eastAsia="Times New Roman"/>
          <w:szCs w:val="24"/>
        </w:rPr>
        <w:t>Άρα δεν επιλέγουμε μεταξύ των θεμάτων για να υποβαθμίσουμε ένα. Όσο</w:t>
      </w:r>
      <w:r>
        <w:rPr>
          <w:rFonts w:eastAsia="Times New Roman"/>
          <w:szCs w:val="24"/>
        </w:rPr>
        <w:t>ν</w:t>
      </w:r>
      <w:r>
        <w:rPr>
          <w:rFonts w:eastAsia="Times New Roman"/>
          <w:szCs w:val="24"/>
        </w:rPr>
        <w:t xml:space="preserve"> με αφορά, κύριε Υπουργέ, αναφέρθηκα και στα τρία. Σας εί</w:t>
      </w:r>
      <w:r>
        <w:rPr>
          <w:rFonts w:eastAsia="Times New Roman"/>
          <w:szCs w:val="24"/>
        </w:rPr>
        <w:t>πα ποια είναι η στάση η δική μας, του κόμματός μου, της Κοινοβουλευτικής μας Ομάδας, για την ανεμπόδιστη και απρόσκοπτη δικαστική έρευνα</w:t>
      </w:r>
      <w:r>
        <w:rPr>
          <w:rFonts w:eastAsia="Times New Roman"/>
          <w:szCs w:val="24"/>
        </w:rPr>
        <w:t>,</w:t>
      </w:r>
      <w:r>
        <w:rPr>
          <w:rFonts w:eastAsia="Times New Roman"/>
          <w:szCs w:val="24"/>
        </w:rPr>
        <w:t xml:space="preserve"> έτσι ώστε να έρθουν όλα στο φως. Επομένως νομίζω ότι εκεί δεν υπάρχει κανένα πρόβλημα. </w:t>
      </w:r>
    </w:p>
    <w:p w14:paraId="634106FE" w14:textId="77777777" w:rsidR="000640C0" w:rsidRDefault="00F37498">
      <w:pPr>
        <w:spacing w:line="600" w:lineRule="auto"/>
        <w:ind w:firstLine="720"/>
        <w:jc w:val="both"/>
        <w:rPr>
          <w:rFonts w:eastAsia="Times New Roman"/>
          <w:szCs w:val="24"/>
        </w:rPr>
      </w:pPr>
      <w:r>
        <w:rPr>
          <w:rFonts w:eastAsia="Times New Roman"/>
          <w:szCs w:val="24"/>
        </w:rPr>
        <w:t>Είπαμε, ταυτόχρονα, και το επα</w:t>
      </w:r>
      <w:r>
        <w:rPr>
          <w:rFonts w:eastAsia="Times New Roman"/>
          <w:szCs w:val="24"/>
        </w:rPr>
        <w:t xml:space="preserve">ναλαμβάνω τώρα προς εμπέδωση ότι εμείς δεν έχουμε ούτε να φοβηθούμε ούτε να κρύψουμε τίποτα. Επομένως αυτό ισχύει και για το σύνολο του πολιτικού προσωπικού της χώρας, υπόκειται στον δικαστικό έλεγχο της </w:t>
      </w:r>
      <w:r>
        <w:rPr>
          <w:rFonts w:eastAsia="Times New Roman"/>
          <w:szCs w:val="24"/>
        </w:rPr>
        <w:t>δ</w:t>
      </w:r>
      <w:r>
        <w:rPr>
          <w:rFonts w:eastAsia="Times New Roman"/>
          <w:szCs w:val="24"/>
        </w:rPr>
        <w:t xml:space="preserve">ικαιοσύνης. </w:t>
      </w:r>
    </w:p>
    <w:p w14:paraId="634106FF" w14:textId="77777777" w:rsidR="000640C0" w:rsidRDefault="00F37498">
      <w:pPr>
        <w:spacing w:line="600" w:lineRule="auto"/>
        <w:ind w:firstLine="720"/>
        <w:jc w:val="both"/>
        <w:rPr>
          <w:rFonts w:eastAsia="Times New Roman"/>
          <w:szCs w:val="24"/>
        </w:rPr>
      </w:pPr>
      <w:r>
        <w:rPr>
          <w:rFonts w:eastAsia="Times New Roman"/>
          <w:szCs w:val="24"/>
        </w:rPr>
        <w:t>Άρα αυτός που δεν απάντησε, κύριε Υπου</w:t>
      </w:r>
      <w:r>
        <w:rPr>
          <w:rFonts w:eastAsia="Times New Roman"/>
          <w:szCs w:val="24"/>
        </w:rPr>
        <w:t>ργέ, για τα δύο από τα τρία θέματα είστε εσείς. Απαντήσατε για τον κ. Παπαντωνίου. Είπατε για πόσο καιρό ο κ. Παπαντωνίου ήταν ένα προβεβλημένο στέλεχος του ΠΑΣΟΚ. Είπατε επίσης για την υπόθεσή του ότι ακολουθεί την τακτική δικαιοσύνη και εκείνο το οποίο α</w:t>
      </w:r>
      <w:r>
        <w:rPr>
          <w:rFonts w:eastAsia="Times New Roman"/>
          <w:szCs w:val="24"/>
        </w:rPr>
        <w:t xml:space="preserve">ναφέρατε είναι ότι εμείς λέγαμε πως είναι </w:t>
      </w:r>
      <w:proofErr w:type="spellStart"/>
      <w:r>
        <w:rPr>
          <w:rFonts w:eastAsia="Times New Roman"/>
          <w:szCs w:val="24"/>
        </w:rPr>
        <w:t>παραγεγραμμένο</w:t>
      </w:r>
      <w:proofErr w:type="spellEnd"/>
      <w:r>
        <w:rPr>
          <w:rFonts w:eastAsia="Times New Roman"/>
          <w:szCs w:val="24"/>
        </w:rPr>
        <w:t xml:space="preserve"> το αδίκημα. </w:t>
      </w:r>
    </w:p>
    <w:p w14:paraId="63410700" w14:textId="77777777" w:rsidR="000640C0" w:rsidRDefault="00F37498">
      <w:pPr>
        <w:spacing w:line="600" w:lineRule="auto"/>
        <w:ind w:firstLine="720"/>
        <w:jc w:val="both"/>
        <w:rPr>
          <w:rFonts w:eastAsia="Times New Roman"/>
          <w:szCs w:val="24"/>
        </w:rPr>
      </w:pPr>
      <w:r>
        <w:rPr>
          <w:rFonts w:eastAsia="Times New Roman"/>
          <w:szCs w:val="24"/>
        </w:rPr>
        <w:t>Κι εδώ θα επανέλθω, κύριε Υπουργέ, για να σας πω ότι κάνατε ένα μικρό λάθος. Μιλούσαμε τότε για την απιστία. Εδώ προκύπτει άλλο αδίκημα, το οποίο έχει να κάνει με δωροδοκία. Ποτέ στέλεχο</w:t>
      </w:r>
      <w:r>
        <w:rPr>
          <w:rFonts w:eastAsia="Times New Roman"/>
          <w:szCs w:val="24"/>
        </w:rPr>
        <w:t xml:space="preserve">ς, Βουλευτής, κανένας Βουλευτής, όχι μόνο Βουλευτής του Κινήματος Αλλαγής, δεν μπορεί να αναφερθεί στην νομιμοποίηση και να πει ότι δεν είναι αντικείμενο </w:t>
      </w:r>
      <w:proofErr w:type="spellStart"/>
      <w:r>
        <w:rPr>
          <w:rFonts w:eastAsia="Times New Roman"/>
          <w:szCs w:val="24"/>
        </w:rPr>
        <w:t>ερεύνης</w:t>
      </w:r>
      <w:proofErr w:type="spellEnd"/>
      <w:r>
        <w:rPr>
          <w:rFonts w:eastAsia="Times New Roman"/>
          <w:szCs w:val="24"/>
        </w:rPr>
        <w:t xml:space="preserve"> της </w:t>
      </w:r>
      <w:r>
        <w:rPr>
          <w:rFonts w:eastAsia="Times New Roman"/>
          <w:szCs w:val="24"/>
        </w:rPr>
        <w:t>δ</w:t>
      </w:r>
      <w:r>
        <w:rPr>
          <w:rFonts w:eastAsia="Times New Roman"/>
          <w:szCs w:val="24"/>
        </w:rPr>
        <w:t>ικαιοσύνης. Η νομιμοποίηση, το «ξέπλυμα μαύρου χρήματος», η νομιμοποίηση εσόδων από εγκλη</w:t>
      </w:r>
      <w:r>
        <w:rPr>
          <w:rFonts w:eastAsia="Times New Roman"/>
          <w:szCs w:val="24"/>
        </w:rPr>
        <w:t xml:space="preserve">ματικές δραστηριότητες είναι στον κύκλο της αποκλειστικής αρμοδιότητας της </w:t>
      </w:r>
      <w:r>
        <w:rPr>
          <w:rFonts w:eastAsia="Times New Roman"/>
          <w:szCs w:val="24"/>
        </w:rPr>
        <w:t>δ</w:t>
      </w:r>
      <w:r>
        <w:rPr>
          <w:rFonts w:eastAsia="Times New Roman"/>
          <w:szCs w:val="24"/>
        </w:rPr>
        <w:t>ικαιοσύνης και πάντα έτσι ήταν.</w:t>
      </w:r>
    </w:p>
    <w:p w14:paraId="63410701" w14:textId="77777777" w:rsidR="000640C0" w:rsidRDefault="00F37498">
      <w:pPr>
        <w:spacing w:line="600" w:lineRule="auto"/>
        <w:ind w:firstLine="720"/>
        <w:jc w:val="both"/>
        <w:rPr>
          <w:rFonts w:eastAsia="Times New Roman"/>
          <w:szCs w:val="24"/>
        </w:rPr>
      </w:pPr>
      <w:r>
        <w:rPr>
          <w:rFonts w:eastAsia="Times New Roman"/>
          <w:szCs w:val="24"/>
        </w:rPr>
        <w:t>Επομένως αυτό το οποίο παρατηρώ</w:t>
      </w:r>
      <w:r>
        <w:rPr>
          <w:rFonts w:eastAsia="Times New Roman"/>
          <w:szCs w:val="24"/>
        </w:rPr>
        <w:t>,</w:t>
      </w:r>
      <w:r>
        <w:rPr>
          <w:rFonts w:eastAsia="Times New Roman"/>
          <w:szCs w:val="24"/>
        </w:rPr>
        <w:t xml:space="preserve"> είναι ότι από τη μια πλευρά δεν μας απαντήσατε σε κα</w:t>
      </w:r>
      <w:r>
        <w:rPr>
          <w:rFonts w:eastAsia="Times New Roman"/>
          <w:szCs w:val="24"/>
        </w:rPr>
        <w:t>μ</w:t>
      </w:r>
      <w:r>
        <w:rPr>
          <w:rFonts w:eastAsia="Times New Roman"/>
          <w:szCs w:val="24"/>
        </w:rPr>
        <w:t xml:space="preserve">μία από τις καταγγελίες που είτε συνάδελφοί σας είτε κύκλοι  </w:t>
      </w:r>
      <w:r>
        <w:rPr>
          <w:rFonts w:eastAsia="Times New Roman"/>
          <w:szCs w:val="24"/>
        </w:rPr>
        <w:t>ε</w:t>
      </w:r>
      <w:r>
        <w:rPr>
          <w:rFonts w:eastAsia="Times New Roman"/>
          <w:szCs w:val="24"/>
        </w:rPr>
        <w:t>ισαγγελέως, της κ</w:t>
      </w:r>
      <w:r>
        <w:rPr>
          <w:rFonts w:eastAsia="Times New Roman"/>
          <w:szCs w:val="24"/>
        </w:rPr>
        <w:t>.</w:t>
      </w:r>
      <w:r>
        <w:rPr>
          <w:rFonts w:eastAsia="Times New Roman"/>
          <w:szCs w:val="24"/>
        </w:rPr>
        <w:t xml:space="preserve"> </w:t>
      </w:r>
      <w:proofErr w:type="spellStart"/>
      <w:r>
        <w:rPr>
          <w:rFonts w:eastAsia="Times New Roman"/>
          <w:szCs w:val="24"/>
        </w:rPr>
        <w:t>Ράικου</w:t>
      </w:r>
      <w:proofErr w:type="spellEnd"/>
      <w:r>
        <w:rPr>
          <w:rFonts w:eastAsia="Times New Roman"/>
          <w:szCs w:val="24"/>
        </w:rPr>
        <w:t xml:space="preserve">, έχουν κάνει. </w:t>
      </w:r>
    </w:p>
    <w:p w14:paraId="63410702" w14:textId="77777777" w:rsidR="000640C0" w:rsidRDefault="00F37498">
      <w:pPr>
        <w:spacing w:line="600" w:lineRule="auto"/>
        <w:ind w:firstLine="720"/>
        <w:jc w:val="both"/>
        <w:rPr>
          <w:rFonts w:eastAsia="Times New Roman"/>
          <w:szCs w:val="24"/>
        </w:rPr>
      </w:pPr>
      <w:r>
        <w:rPr>
          <w:rFonts w:eastAsia="Times New Roman"/>
          <w:szCs w:val="24"/>
        </w:rPr>
        <w:t>Και τελικά καταλήγω στο συμπέρασμα ότι και εσείς και ο κ. Παπαγγελόπουλος αναφερθήκατε σε ζητήματα</w:t>
      </w:r>
      <w:r>
        <w:rPr>
          <w:rFonts w:eastAsia="Times New Roman"/>
          <w:szCs w:val="24"/>
        </w:rPr>
        <w:t>,</w:t>
      </w:r>
      <w:r>
        <w:rPr>
          <w:rFonts w:eastAsia="Times New Roman"/>
          <w:szCs w:val="24"/>
        </w:rPr>
        <w:t xml:space="preserve"> τα οποία εμένα μου προκαλούν ακόμα μεγαλύτερες απορίες, όταν ο κ. Παπαγγελόπουλος μάς είπε ότι θα μιλήσουμε και για</w:t>
      </w:r>
      <w:r>
        <w:rPr>
          <w:rFonts w:eastAsia="Times New Roman"/>
          <w:szCs w:val="24"/>
        </w:rPr>
        <w:t xml:space="preserve"> άλλα δικαστήρια, όχι μόνο για το </w:t>
      </w:r>
      <w:r>
        <w:rPr>
          <w:rFonts w:eastAsia="Times New Roman"/>
          <w:szCs w:val="24"/>
        </w:rPr>
        <w:t>ε</w:t>
      </w:r>
      <w:r>
        <w:rPr>
          <w:rFonts w:eastAsia="Times New Roman"/>
          <w:szCs w:val="24"/>
        </w:rPr>
        <w:t>ιδικό, υπονοώντας ότι υπάρχουν κι άλλες αποκαλύψεις οι οποίες θα έρθουν. Μακάρι! Γιατί δεν τις κάνετε; Να τις κάνετε, να το κουβεντιάσουμε όλοι μαζί. Να δούμε ποιες είναι αυτές οι αποκαλύψεις, οι οποίες δεν στοχεύουν, φαν</w:t>
      </w:r>
      <w:r>
        <w:rPr>
          <w:rFonts w:eastAsia="Times New Roman"/>
          <w:szCs w:val="24"/>
        </w:rPr>
        <w:t>τάζομαι, σε κάποιο από τα πολιτικά πρόσωπα εδώ. Στοχεύουν σε δικαστικούς. Το έχετε ξαναπεί αυτό.</w:t>
      </w:r>
    </w:p>
    <w:p w14:paraId="63410703" w14:textId="77777777" w:rsidR="000640C0" w:rsidRDefault="00F37498">
      <w:pPr>
        <w:spacing w:line="600" w:lineRule="auto"/>
        <w:ind w:firstLine="720"/>
        <w:jc w:val="both"/>
        <w:rPr>
          <w:rFonts w:eastAsia="Times New Roman"/>
          <w:szCs w:val="24"/>
        </w:rPr>
      </w:pPr>
      <w:r>
        <w:rPr>
          <w:rFonts w:eastAsia="Times New Roman"/>
          <w:szCs w:val="24"/>
        </w:rPr>
        <w:t xml:space="preserve">Άρα χωρίς να μπω στη διαδικασία δημιουργίας εντυπώσεων, σας λέω, κύριε Υπουργέ, ότι δεν απαντήσατε. Η σιωπή αυτής της Κυβέρνησης είναι διότι από τη μία πλευρά </w:t>
      </w:r>
      <w:r>
        <w:rPr>
          <w:rFonts w:eastAsia="Times New Roman"/>
          <w:szCs w:val="24"/>
        </w:rPr>
        <w:t xml:space="preserve">θέλει να καλύψει τον κ. Καμμένο απέναντι στον κ. Κοτζιά και από την άλλη θέλει να καλύψει ή να συγκαλύψει αυτούς οι οποίοι ενέχονται σε κακοποίηση του θεσμού της </w:t>
      </w:r>
      <w:r>
        <w:rPr>
          <w:rFonts w:eastAsia="Times New Roman"/>
          <w:szCs w:val="24"/>
        </w:rPr>
        <w:t>δ</w:t>
      </w:r>
      <w:r>
        <w:rPr>
          <w:rFonts w:eastAsia="Times New Roman"/>
          <w:szCs w:val="24"/>
        </w:rPr>
        <w:t xml:space="preserve">ικαιοσύνης από τη μία πλευρά και σε εκβίαση δικαστών και εισαγγελέων. </w:t>
      </w:r>
    </w:p>
    <w:p w14:paraId="63410704" w14:textId="77777777" w:rsidR="000640C0" w:rsidRDefault="00F37498">
      <w:pPr>
        <w:spacing w:line="600" w:lineRule="auto"/>
        <w:ind w:firstLine="720"/>
        <w:jc w:val="both"/>
        <w:rPr>
          <w:rFonts w:eastAsia="Times New Roman"/>
          <w:szCs w:val="24"/>
        </w:rPr>
      </w:pPr>
      <w:r>
        <w:rPr>
          <w:rFonts w:eastAsia="Times New Roman"/>
          <w:szCs w:val="24"/>
        </w:rPr>
        <w:t>Αυτό δεν έληξε με τη σ</w:t>
      </w:r>
      <w:r>
        <w:rPr>
          <w:rFonts w:eastAsia="Times New Roman"/>
          <w:szCs w:val="24"/>
        </w:rPr>
        <w:t>ημερινή μας συζήτηση. Είπατε: «όταν θα γίνουν επώνυμες οι καταγγελίες». Σας λέω, λοιπόν, και σας υπόσχομαι ότι όταν οι καταγγελίες γίνουν επώνυμες -και θα γίνουν- τότε θα είμαστε εδώ για να σας θυμίσουμε ότι δεν λάβαμε απάντηση.</w:t>
      </w:r>
    </w:p>
    <w:p w14:paraId="6341070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αναφερθώ πολύ γρήγορα στ</w:t>
      </w:r>
      <w:r>
        <w:rPr>
          <w:rFonts w:eastAsia="Times New Roman" w:cs="Times New Roman"/>
          <w:szCs w:val="24"/>
        </w:rPr>
        <w:t>ις τροπολογίες. Θα μου επιτρέψετε να ξεκινήσω από την τροπολογία</w:t>
      </w:r>
      <w:r>
        <w:rPr>
          <w:rFonts w:eastAsia="Times New Roman" w:cs="Times New Roman"/>
          <w:szCs w:val="24"/>
        </w:rPr>
        <w:t>,</w:t>
      </w:r>
      <w:r>
        <w:rPr>
          <w:rFonts w:eastAsia="Times New Roman" w:cs="Times New Roman"/>
          <w:szCs w:val="24"/>
        </w:rPr>
        <w:t xml:space="preserve"> που έχει να κάνει με την απόρριψη της τροπολογίας του Κομμουνιστικού Κόμματος Ελλάδος. Δεν μπαίνω σε ξένα χωράφια. Μπαίνω μόνο στη δική σας αιτιολογία, δηλαδή στο γιατί θα πρέπει να απορριφθ</w:t>
      </w:r>
      <w:r>
        <w:rPr>
          <w:rFonts w:eastAsia="Times New Roman" w:cs="Times New Roman"/>
          <w:szCs w:val="24"/>
        </w:rPr>
        <w:t>εί.</w:t>
      </w:r>
    </w:p>
    <w:p w14:paraId="6341070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Ξέρετε κάτι; Μου έκανε πάρα πολύ μεγάλη εντύπωση</w:t>
      </w:r>
      <w:r>
        <w:rPr>
          <w:rFonts w:eastAsia="Times New Roman" w:cs="Times New Roman"/>
          <w:szCs w:val="24"/>
        </w:rPr>
        <w:t>,</w:t>
      </w:r>
      <w:r>
        <w:rPr>
          <w:rFonts w:eastAsia="Times New Roman" w:cs="Times New Roman"/>
          <w:szCs w:val="24"/>
        </w:rPr>
        <w:t xml:space="preserve"> όταν λέτε ότι εδώ δεν συμπεριλαμβάνει μόνο το αυτόφωρο, έτσι δεν είπατε;</w:t>
      </w:r>
    </w:p>
    <w:p w14:paraId="63410707" w14:textId="77777777" w:rsidR="000640C0" w:rsidRDefault="00F37498">
      <w:pPr>
        <w:spacing w:line="600" w:lineRule="auto"/>
        <w:ind w:firstLine="720"/>
        <w:jc w:val="both"/>
        <w:rPr>
          <w:rFonts w:eastAsia="Times New Roman" w:cs="Times New Roman"/>
          <w:szCs w:val="24"/>
        </w:rPr>
      </w:pPr>
      <w:r w:rsidRPr="00154651">
        <w:rPr>
          <w:rFonts w:eastAsia="Times New Roman" w:cs="Times New Roman"/>
          <w:b/>
          <w:szCs w:val="24"/>
        </w:rPr>
        <w:t xml:space="preserve">ΜΙΧΑΗΛ ΚΑΛΟΓΗΡΟΥ (Υπουργός Δικαιοσύνης, Διαφάνειας και Ανθρωπίνων Δικαιωμάτων): </w:t>
      </w:r>
      <w:r>
        <w:rPr>
          <w:rFonts w:eastAsia="Times New Roman" w:cs="Times New Roman"/>
          <w:szCs w:val="24"/>
        </w:rPr>
        <w:t>Και άλλα αδικήματα.</w:t>
      </w:r>
    </w:p>
    <w:p w14:paraId="63410708" w14:textId="77777777" w:rsidR="000640C0" w:rsidRDefault="00F37498">
      <w:pPr>
        <w:spacing w:line="600" w:lineRule="auto"/>
        <w:ind w:firstLine="720"/>
        <w:jc w:val="both"/>
        <w:rPr>
          <w:rFonts w:eastAsia="Times New Roman" w:cs="Times New Roman"/>
          <w:szCs w:val="24"/>
        </w:rPr>
      </w:pPr>
      <w:r w:rsidRPr="00154651">
        <w:rPr>
          <w:rFonts w:eastAsia="Times New Roman" w:cs="Times New Roman"/>
          <w:b/>
          <w:szCs w:val="24"/>
        </w:rPr>
        <w:t xml:space="preserve">ΘΕΟΔΩΡΟΣ ΠΑΠΑΘΕΟΔΩΡΟΥ: </w:t>
      </w:r>
      <w:r>
        <w:rPr>
          <w:rFonts w:eastAsia="Times New Roman" w:cs="Times New Roman"/>
          <w:szCs w:val="24"/>
        </w:rPr>
        <w:t>Ακριβώ</w:t>
      </w:r>
      <w:r>
        <w:rPr>
          <w:rFonts w:eastAsia="Times New Roman" w:cs="Times New Roman"/>
          <w:szCs w:val="24"/>
        </w:rPr>
        <w:t>ς αυτό όχι μόνο τη συκοφαντική δυσφήμιση αλλά και άλλα αδικήματα και ότι αυτό θα λυθεί μέσα από έναν διάλογο στο πλαίσιο του Ποινικού Κώδικα.</w:t>
      </w:r>
    </w:p>
    <w:p w14:paraId="6341070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Ξέρετε κάτι; Είχαμε καταθέσει στις 26/9 σε νομοσχέδιο του κ. </w:t>
      </w:r>
      <w:proofErr w:type="spellStart"/>
      <w:r>
        <w:rPr>
          <w:rFonts w:eastAsia="Times New Roman" w:cs="Times New Roman"/>
          <w:szCs w:val="24"/>
        </w:rPr>
        <w:t>Κατρούγκαλου</w:t>
      </w:r>
      <w:proofErr w:type="spellEnd"/>
      <w:r>
        <w:rPr>
          <w:rFonts w:eastAsia="Times New Roman" w:cs="Times New Roman"/>
          <w:szCs w:val="24"/>
        </w:rPr>
        <w:t xml:space="preserve"> μία τροπολογία η οποία έλυνε το πρόβλημα</w:t>
      </w:r>
      <w:r>
        <w:rPr>
          <w:rFonts w:eastAsia="Times New Roman" w:cs="Times New Roman"/>
          <w:szCs w:val="24"/>
        </w:rPr>
        <w:t xml:space="preserve"> και δεν την κάνατε δεκτή. Η τροπολογία έλεγε ότι η παράγραφος 3 του άρθρου 242 του Κώδικα Ποινικής Δικονομίας αντικαθίσταται ως εξής: «Τα εγκλήματα που τελούνται διά του Τύπου εκτός απ’ αυτά της εξύβρισης, της απλής και της συκοφαντικής δυσφήμισης, θεωρού</w:t>
      </w:r>
      <w:r>
        <w:rPr>
          <w:rFonts w:eastAsia="Times New Roman" w:cs="Times New Roman"/>
          <w:szCs w:val="24"/>
        </w:rPr>
        <w:t>νται πάντα αυτόφωρα». Όλα τα υπόλοιπα, λοιπόν, είναι αυτόφωρα εκτός απ’ αυτά τα οποία τελούνται διά της απλής ή συκοφαντικής δυσφήμισης διά του Τύπου, όπως επίσης και της εξύβρισης. Θα μπορούσε να είχε δώσει λύση.</w:t>
      </w:r>
    </w:p>
    <w:p w14:paraId="6341070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σας λέω, τι σας προβληματίζει σήμερα ν</w:t>
      </w:r>
      <w:r>
        <w:rPr>
          <w:rFonts w:eastAsia="Times New Roman" w:cs="Times New Roman"/>
          <w:szCs w:val="24"/>
        </w:rPr>
        <w:t>α υιοθετήσετε αυτή την τροπολογία και να πείτε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δίνετε λύση; Να είναι όλα αυτόφωρα εκτός αυτών των τριών που ενδιαφέρουν, γιατί αυτά ενδιαφέρουν. Η απλή και η συκοφαντική δυσφήμιση ενδιαφέρει, όπως και η εξύβριση. Εάν βγάλετε αυτά τα τρία, ας</w:t>
      </w:r>
      <w:r>
        <w:rPr>
          <w:rFonts w:eastAsia="Times New Roman" w:cs="Times New Roman"/>
          <w:szCs w:val="24"/>
        </w:rPr>
        <w:t xml:space="preserve"> είναι όλα τα υπόλοιπα αυτόφωρα.</w:t>
      </w:r>
    </w:p>
    <w:p w14:paraId="6341070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Αυτό τι σημαίνει; Ότι δεν έχουμε σύλληψη. Το γνωρίζετε πάρα πολύ καλά, διότι διακονείτε τον ίδιο χώρο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ικαίου και σας λέω, λοιπόν, ότι λύση υπάρχει. Κάντε το τώρα και δεν θα υπάρξει κανένα πρόβλημα. Ίσα-ίσα θα </w:t>
      </w:r>
      <w:r>
        <w:rPr>
          <w:rFonts w:eastAsia="Times New Roman" w:cs="Times New Roman"/>
          <w:szCs w:val="24"/>
        </w:rPr>
        <w:t>βγάλετε ένα βάρος που επικρέμαται στους δημοσιογράφους που κάνουν τη δουλειά τους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έχετε δώσει και μία λύση καθ’ όλα συνταγματική και καθ’ όλα νόμιμη. Γι’ αυτό και είχαμε πει τότε στον κ. </w:t>
      </w:r>
      <w:proofErr w:type="spellStart"/>
      <w:r>
        <w:rPr>
          <w:rFonts w:eastAsia="Times New Roman" w:cs="Times New Roman"/>
          <w:szCs w:val="24"/>
        </w:rPr>
        <w:t>Κατρούγκαλο</w:t>
      </w:r>
      <w:proofErr w:type="spellEnd"/>
      <w:r>
        <w:rPr>
          <w:rFonts w:eastAsia="Times New Roman" w:cs="Times New Roman"/>
          <w:szCs w:val="24"/>
        </w:rPr>
        <w:t xml:space="preserve"> ότι η δικαιολογία, η αιτιολογία ότι θα τ</w:t>
      </w:r>
      <w:r>
        <w:rPr>
          <w:rFonts w:eastAsia="Times New Roman" w:cs="Times New Roman"/>
          <w:szCs w:val="24"/>
        </w:rPr>
        <w:t>ο δούμε στο πλαίσιο του Ποινικού Κώδικα που θα έρθει, είναι απλώς μια παρελκυστική τακτική.</w:t>
      </w:r>
    </w:p>
    <w:p w14:paraId="6341070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δεύτερο ζήτημα, κύριε Υπουργέ, για το οποίο θα ήθελα να σας μιλήσω</w:t>
      </w:r>
      <w:r>
        <w:rPr>
          <w:rFonts w:eastAsia="Times New Roman" w:cs="Times New Roman"/>
          <w:szCs w:val="24"/>
        </w:rPr>
        <w:t>,</w:t>
      </w:r>
      <w:r>
        <w:rPr>
          <w:rFonts w:eastAsia="Times New Roman" w:cs="Times New Roman"/>
          <w:szCs w:val="24"/>
        </w:rPr>
        <w:t xml:space="preserve"> είναι για το ζήτημα της κατάργησης του άρθρου 407. Προφανώς και συμφωνούμε. Είναι απαρχαιωμέν</w:t>
      </w:r>
      <w:r>
        <w:rPr>
          <w:rFonts w:eastAsia="Times New Roman" w:cs="Times New Roman"/>
          <w:szCs w:val="24"/>
        </w:rPr>
        <w:t>η η διάταξη. Μιλάει μέσα για φυγοπονία και φιλοχρηματία. Προέρχεται από το βαθύ παρελθόν του Ποινικού μας Κώδικα. Δεν έχουμε κανένα λόγο να τη διατηρήσουμε.</w:t>
      </w:r>
    </w:p>
    <w:p w14:paraId="6341070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Έχουμε, όμως, έναν λόγο να διατηρήσουμε μία διάταξη, το άρθρο 409, η οποία θα είναι η επαύξηση του </w:t>
      </w:r>
      <w:r>
        <w:rPr>
          <w:rFonts w:eastAsia="Times New Roman" w:cs="Times New Roman"/>
          <w:szCs w:val="24"/>
        </w:rPr>
        <w:t xml:space="preserve">αξιοποίνου. Γιατί εφόσον εκλείπει -μιλάω επί του ουσιαστικού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πλέον η διάταξη για την επαιτεία, τότε θα πρέπει να προστατεύσουμε τους πλέον ευάλωτους οι οποίοι εξωθούνται σε επαιτεία. Και ποιοι είναι αυτοί οι οποίοι εξωθούνται σε επαιτεία;</w:t>
      </w:r>
      <w:r>
        <w:rPr>
          <w:rFonts w:eastAsia="Times New Roman" w:cs="Times New Roman"/>
          <w:szCs w:val="24"/>
        </w:rPr>
        <w:t xml:space="preserve"> Οι ανήλικοι. Έχουμε, λοιπόν, εδώ τη δυνατότητα παράλληλα με την κατάργηση του άρθρου 407</w:t>
      </w:r>
      <w:r>
        <w:rPr>
          <w:rFonts w:eastAsia="Times New Roman" w:cs="Times New Roman"/>
          <w:szCs w:val="24"/>
        </w:rPr>
        <w:t>,</w:t>
      </w:r>
      <w:r>
        <w:rPr>
          <w:rFonts w:eastAsia="Times New Roman" w:cs="Times New Roman"/>
          <w:szCs w:val="24"/>
        </w:rPr>
        <w:t xml:space="preserve"> να τιμωρήσει αυτή η διάταξη του άρθρου 409 -μέχρι να αλλάξει ο Ποινικός Κώδικας- αυστηρότερα όλους αυτούς οι οποίοι εκμεταλλεύονται τους ανηλίκους και να μην είναι -</w:t>
      </w:r>
      <w:r>
        <w:rPr>
          <w:rFonts w:eastAsia="Times New Roman" w:cs="Times New Roman"/>
          <w:szCs w:val="24"/>
        </w:rPr>
        <w:t xml:space="preserve">αν θέλετε- με φυλάκιση έξι μηνών. </w:t>
      </w:r>
    </w:p>
    <w:p w14:paraId="6341070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Γιατί ξέρετε, το ένα συμπαρασύρει το άλλο. Έχω δει και του 2011 και του 2012 δικαστικές αποφάσεις που καταδικάζουν τον ανήλικο για επαιτεία, γιατί το έκανε από φιλοχρηματία και φυγοπονία. Προφανώς και είναι παράλογο για τ</w:t>
      </w:r>
      <w:r>
        <w:rPr>
          <w:rFonts w:eastAsia="Times New Roman" w:cs="Times New Roman"/>
          <w:szCs w:val="24"/>
        </w:rPr>
        <w:t>ον νομικό πολιτισμό μας. Δεν είναι, όμως, παράλογο, αλλά είναι αναγκαστικό σήμερα να κατοχυρώσουμε και να προστατεύσουμε τους ανηλίκους</w:t>
      </w:r>
      <w:r>
        <w:rPr>
          <w:rFonts w:eastAsia="Times New Roman" w:cs="Times New Roman"/>
          <w:szCs w:val="24"/>
        </w:rPr>
        <w:t>,</w:t>
      </w:r>
      <w:r>
        <w:rPr>
          <w:rFonts w:eastAsia="Times New Roman" w:cs="Times New Roman"/>
          <w:szCs w:val="24"/>
        </w:rPr>
        <w:t xml:space="preserve"> οι οποίοι είναι αντικείμενο εκμετάλλευσης από ενηλίκους και μάλιστα μέσα από κυκλώματα οργανωμένου εγκλήματος. Νομίζω ό</w:t>
      </w:r>
      <w:r>
        <w:rPr>
          <w:rFonts w:eastAsia="Times New Roman" w:cs="Times New Roman"/>
          <w:szCs w:val="24"/>
        </w:rPr>
        <w:t>τι θα πρέπει να το ξανασκεφτείτε. Η επαύξηση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αξιοποίνου δίνει ένα μήνυμα στην κοινωνία ότι καταργώ κάτι απαρχαιωμένο και έρχομαι να επαυξήσω την ποινική καταστολή</w:t>
      </w:r>
      <w:r>
        <w:rPr>
          <w:rFonts w:eastAsia="Times New Roman" w:cs="Times New Roman"/>
          <w:szCs w:val="24"/>
        </w:rPr>
        <w:t>,</w:t>
      </w:r>
      <w:r>
        <w:rPr>
          <w:rFonts w:eastAsia="Times New Roman" w:cs="Times New Roman"/>
          <w:szCs w:val="24"/>
        </w:rPr>
        <w:t xml:space="preserve"> σε κάτι το οποίο θεωρώ απάνθρωπο, όταν αφορά τους ανήλικους.</w:t>
      </w:r>
    </w:p>
    <w:p w14:paraId="6341070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Είναι συμμορίες αυτοί που εκμεταλλεύονται τους ανήλικους. Δεν είναι απλοί παραβάτες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δεν είναι απλοί δράστες. Είναι συμμορίες του οργανωμένου εγκλήματος. Και μια και μιλάμε για το οργανωμένο έγκλημα, θα τελειώσω με την τροπολογία που α</w:t>
      </w:r>
      <w:r>
        <w:rPr>
          <w:rFonts w:eastAsia="Times New Roman" w:cs="Times New Roman"/>
          <w:szCs w:val="24"/>
        </w:rPr>
        <w:t xml:space="preserve">φορά την παράταση του </w:t>
      </w:r>
      <w:proofErr w:type="spellStart"/>
      <w:r>
        <w:rPr>
          <w:rFonts w:eastAsia="Times New Roman" w:cs="Times New Roman"/>
          <w:szCs w:val="24"/>
        </w:rPr>
        <w:t>αποσυμφορητικού</w:t>
      </w:r>
      <w:proofErr w:type="spellEnd"/>
      <w:r>
        <w:rPr>
          <w:rFonts w:eastAsia="Times New Roman" w:cs="Times New Roman"/>
          <w:szCs w:val="24"/>
        </w:rPr>
        <w:t xml:space="preserve"> νόμου. Κοιτάξτε, εδώ δεν έχουμε να κάνουμε με το εάν ο νόμος λέγεται νόμος Παρασκευόπουλου ή οτιδήποτε άλλο. Έχουμε να κάνουμε με μια βαθιά πολιτική διαφωνία, με μια βαθιά νομική διαφωνία, με μια βαθιά ιδεολογική απόστ</w:t>
      </w:r>
      <w:r>
        <w:rPr>
          <w:rFonts w:eastAsia="Times New Roman" w:cs="Times New Roman"/>
          <w:szCs w:val="24"/>
        </w:rPr>
        <w:t>αση που μας χωρίζει.</w:t>
      </w:r>
    </w:p>
    <w:p w14:paraId="6341071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Δεν μπορούμε να υποστηρίξουμε οποιονδήποτε </w:t>
      </w:r>
      <w:proofErr w:type="spellStart"/>
      <w:r>
        <w:rPr>
          <w:rFonts w:eastAsia="Times New Roman" w:cs="Times New Roman"/>
          <w:szCs w:val="24"/>
        </w:rPr>
        <w:t>αποσυμφορητικό</w:t>
      </w:r>
      <w:proofErr w:type="spellEnd"/>
      <w:r>
        <w:rPr>
          <w:rFonts w:eastAsia="Times New Roman" w:cs="Times New Roman"/>
          <w:szCs w:val="24"/>
        </w:rPr>
        <w:t xml:space="preserve"> νόμο, όχι </w:t>
      </w:r>
      <w:r w:rsidRPr="00FB6B87">
        <w:rPr>
          <w:rFonts w:eastAsia="Times New Roman" w:cs="Times New Roman"/>
          <w:szCs w:val="24"/>
        </w:rPr>
        <w:t>μόνο</w:t>
      </w:r>
      <w:r>
        <w:rPr>
          <w:rFonts w:eastAsia="Times New Roman" w:cs="Times New Roman"/>
          <w:szCs w:val="24"/>
        </w:rPr>
        <w:t xml:space="preserve"> αυτόν με την παράταση, αλλά κι από το 2015 και μετά που δεν περιλαμβάνει μέσα, κύριε Υπουργέ, βασικά αδικήματα για τα οποία δεν πρέπει να βγαίνουν από τη φυλακή, </w:t>
      </w:r>
      <w:r>
        <w:rPr>
          <w:rFonts w:eastAsia="Times New Roman" w:cs="Times New Roman"/>
          <w:szCs w:val="24"/>
        </w:rPr>
        <w:t>όπως είναι το οργανωμένο έγκλημα του άρθρου 187 και η τρομοκρατική οργάνωση. Γιατί να βγαίνουν με αυτές τις ευεργετικές διατάξεις; Δεν σας είπα να μην υπάρχει πρόνοια του νομοθέτη. Όμως αυτές είναι ειδικές ευεργετικές διατάξεις. Όταν ακούω συνάδελφο εδώ πο</w:t>
      </w:r>
      <w:r>
        <w:rPr>
          <w:rFonts w:eastAsia="Times New Roman" w:cs="Times New Roman"/>
          <w:szCs w:val="24"/>
        </w:rPr>
        <w:t xml:space="preserve">υ λέει «μα εξαιρούνται τα αδικήματα», θέλω να σας πω ότι ταυτόχρονα εξαιρούνται τα αδικήματα και </w:t>
      </w:r>
      <w:proofErr w:type="spellStart"/>
      <w:r>
        <w:rPr>
          <w:rFonts w:eastAsia="Times New Roman" w:cs="Times New Roman"/>
          <w:szCs w:val="24"/>
        </w:rPr>
        <w:t>ξε</w:t>
      </w:r>
      <w:proofErr w:type="spellEnd"/>
      <w:r>
        <w:rPr>
          <w:rFonts w:eastAsia="Times New Roman" w:cs="Times New Roman"/>
          <w:szCs w:val="24"/>
        </w:rPr>
        <w:t>-εξαιρούνται, δηλαδή ξαναμπαίνουν μέσα κάποια. Πείτε μου και εσείς ή να μου πει ο οποιοσδήποτε -αυτός που το ακούει σήμερα, γιατί το ακούνε πολλοί- εάν θεωρε</w:t>
      </w:r>
      <w:r>
        <w:rPr>
          <w:rFonts w:eastAsia="Times New Roman" w:cs="Times New Roman"/>
          <w:szCs w:val="24"/>
        </w:rPr>
        <w:t>ίτε ότι πράττετε ορθά</w:t>
      </w:r>
      <w:r>
        <w:rPr>
          <w:rFonts w:eastAsia="Times New Roman" w:cs="Times New Roman"/>
          <w:szCs w:val="24"/>
        </w:rPr>
        <w:t>,</w:t>
      </w:r>
      <w:r>
        <w:rPr>
          <w:rFonts w:eastAsia="Times New Roman" w:cs="Times New Roman"/>
          <w:szCs w:val="24"/>
        </w:rPr>
        <w:t xml:space="preserve"> όταν κάνετε εξαίρεση στην εξαίρεση, όπως παραδείγματος χάριν</w:t>
      </w:r>
      <w:r>
        <w:rPr>
          <w:rFonts w:eastAsia="Times New Roman" w:cs="Times New Roman"/>
          <w:szCs w:val="24"/>
        </w:rPr>
        <w:t>,</w:t>
      </w:r>
      <w:r>
        <w:rPr>
          <w:rFonts w:eastAsia="Times New Roman" w:cs="Times New Roman"/>
          <w:szCs w:val="24"/>
        </w:rPr>
        <w:t xml:space="preserve"> ανθρωποκτονία από πρόθεση, εξαιρείται στην αρχή και έρχεται ξανά μετά. Σχετικά με την αρπαγή</w:t>
      </w:r>
      <w:r>
        <w:rPr>
          <w:rFonts w:eastAsia="Times New Roman" w:cs="Times New Roman"/>
          <w:szCs w:val="24"/>
        </w:rPr>
        <w:t>.</w:t>
      </w:r>
      <w:r>
        <w:rPr>
          <w:rFonts w:eastAsia="Times New Roman" w:cs="Times New Roman"/>
          <w:szCs w:val="24"/>
        </w:rPr>
        <w:t xml:space="preserve"> Θα βγάλετε αυτούς οι οποίοι απήγαγαν τον </w:t>
      </w:r>
      <w:r w:rsidRPr="00CD2776">
        <w:rPr>
          <w:rFonts w:eastAsia="Times New Roman" w:cs="Times New Roman"/>
          <w:szCs w:val="24"/>
        </w:rPr>
        <w:t>Λεμπιδάκη.</w:t>
      </w:r>
      <w:r>
        <w:rPr>
          <w:rFonts w:eastAsia="Times New Roman" w:cs="Times New Roman"/>
          <w:szCs w:val="24"/>
        </w:rPr>
        <w:t xml:space="preserve"> Κατάχρηση σε ασέλγεια, πο</w:t>
      </w:r>
      <w:r>
        <w:rPr>
          <w:rFonts w:eastAsia="Times New Roman" w:cs="Times New Roman"/>
          <w:szCs w:val="24"/>
        </w:rPr>
        <w:t xml:space="preserve">ρνογραφία ανηλίκων, πορνογραφικές παραστάσεις ανηλίκων, μαστροπεία, σωματεμπορία, ληστεία. Γιατί τα εξαιρείτε από την εξαίρεση και αυτά και δεν δίνετε τη δυνατότητα να παραμείνει η εξαίρεση ως έχει του άρθρου 4 και να μην πάτε στην παράγραφο 7; </w:t>
      </w:r>
    </w:p>
    <w:p w14:paraId="6341071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Πάνω απ’ ό</w:t>
      </w:r>
      <w:r>
        <w:rPr>
          <w:rFonts w:eastAsia="Times New Roman" w:cs="Times New Roman"/>
          <w:szCs w:val="24"/>
        </w:rPr>
        <w:t>λα δεν μπορούμε να υπερψηφίσουμε οποιαδήποτε διάταξη</w:t>
      </w:r>
      <w:r>
        <w:rPr>
          <w:rFonts w:eastAsia="Times New Roman" w:cs="Times New Roman"/>
          <w:szCs w:val="24"/>
        </w:rPr>
        <w:t>,</w:t>
      </w:r>
      <w:r>
        <w:rPr>
          <w:rFonts w:eastAsia="Times New Roman" w:cs="Times New Roman"/>
          <w:szCs w:val="24"/>
        </w:rPr>
        <w:t xml:space="preserve"> η οποία δεν παίρνει υπ’ </w:t>
      </w:r>
      <w:proofErr w:type="spellStart"/>
      <w:r>
        <w:rPr>
          <w:rFonts w:eastAsia="Times New Roman" w:cs="Times New Roman"/>
          <w:szCs w:val="24"/>
        </w:rPr>
        <w:t>όψιν</w:t>
      </w:r>
      <w:proofErr w:type="spellEnd"/>
      <w:r>
        <w:rPr>
          <w:rFonts w:eastAsia="Times New Roman" w:cs="Times New Roman"/>
          <w:szCs w:val="24"/>
        </w:rPr>
        <w:t xml:space="preserve"> της όχι την πραγματική αλλά τη συμβολική επικινδυνότητα για την κοινωνία. Και εδώ να σταλεί ένα μήνυμα ότι όλα τα εγκλήματα δεν έχουν την ίδια ποινική απαξία. Υπάρχουν εγκλή</w:t>
      </w:r>
      <w:r>
        <w:rPr>
          <w:rFonts w:eastAsia="Times New Roman" w:cs="Times New Roman"/>
          <w:szCs w:val="24"/>
        </w:rPr>
        <w:t>ματα τα οποία έχουν μεγαλύτερη και αυτά θα εξαιρούνται από ευεργετικές διατάξεις. Αυτή είναι η ιδεολογική και η πολιτική μας διαφορά.</w:t>
      </w:r>
    </w:p>
    <w:p w14:paraId="6341071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3410713" w14:textId="77777777" w:rsidR="000640C0" w:rsidRDefault="00F37498">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Σας ευχαριστώ, κύριε συνάδελφε.</w:t>
      </w:r>
    </w:p>
    <w:p w14:paraId="6341071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Κύριε Καρακώστα, θέλετε τον λόγο;</w:t>
      </w:r>
    </w:p>
    <w:p w14:paraId="63410715" w14:textId="77777777" w:rsidR="000640C0" w:rsidRDefault="00F37498">
      <w:pPr>
        <w:spacing w:line="600" w:lineRule="auto"/>
        <w:ind w:firstLine="720"/>
        <w:jc w:val="both"/>
        <w:rPr>
          <w:rFonts w:eastAsia="Times New Roman" w:cs="Times New Roman"/>
          <w:szCs w:val="24"/>
        </w:rPr>
      </w:pPr>
      <w:r w:rsidRPr="005B525B">
        <w:rPr>
          <w:rFonts w:eastAsia="Times New Roman" w:cs="Times New Roman"/>
          <w:b/>
          <w:szCs w:val="24"/>
        </w:rPr>
        <w:t>ΕΥΑΓ</w:t>
      </w:r>
      <w:r w:rsidRPr="005B525B">
        <w:rPr>
          <w:rFonts w:eastAsia="Times New Roman" w:cs="Times New Roman"/>
          <w:b/>
          <w:szCs w:val="24"/>
        </w:rPr>
        <w:t>ΓΕΛΟΣ ΚΑΡΑΚΩΣΤΑΣ:</w:t>
      </w:r>
      <w:r>
        <w:rPr>
          <w:rFonts w:eastAsia="Times New Roman" w:cs="Times New Roman"/>
          <w:szCs w:val="24"/>
        </w:rPr>
        <w:t xml:space="preserve"> Κύριε Πρόεδρε, δεν θα πάρω τον λόγο.</w:t>
      </w:r>
    </w:p>
    <w:p w14:paraId="63410716"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Συντυχάκη, έχετε τον λόγο.</w:t>
      </w:r>
    </w:p>
    <w:p w14:paraId="63410717" w14:textId="77777777" w:rsidR="000640C0" w:rsidRDefault="00F37498">
      <w:pPr>
        <w:spacing w:line="600" w:lineRule="auto"/>
        <w:ind w:firstLine="720"/>
        <w:jc w:val="both"/>
        <w:rPr>
          <w:rFonts w:eastAsia="Times New Roman" w:cs="Times New Roman"/>
          <w:szCs w:val="24"/>
        </w:rPr>
      </w:pPr>
      <w:r w:rsidRPr="005B525B">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6341071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Για το ίδιο το νομοσχέδιο δεν έχουμε να πούμε κάτι ιδιαίτερο, εξαντλήσαμε την άποψή μας </w:t>
      </w:r>
      <w:r>
        <w:rPr>
          <w:rFonts w:eastAsia="Times New Roman" w:cs="Times New Roman"/>
          <w:szCs w:val="24"/>
        </w:rPr>
        <w:t xml:space="preserve">και στην </w:t>
      </w:r>
      <w:proofErr w:type="spellStart"/>
      <w:r>
        <w:rPr>
          <w:rFonts w:eastAsia="Times New Roman" w:cs="Times New Roman"/>
          <w:szCs w:val="24"/>
        </w:rPr>
        <w:t>πρωτολογία</w:t>
      </w:r>
      <w:proofErr w:type="spellEnd"/>
      <w:r>
        <w:rPr>
          <w:rFonts w:eastAsia="Times New Roman" w:cs="Times New Roman"/>
          <w:szCs w:val="24"/>
        </w:rPr>
        <w:t xml:space="preserve"> και στις συνεδριάσεις των </w:t>
      </w:r>
      <w:r>
        <w:rPr>
          <w:rFonts w:eastAsia="Times New Roman" w:cs="Times New Roman"/>
          <w:szCs w:val="24"/>
        </w:rPr>
        <w:t>ε</w:t>
      </w:r>
      <w:r>
        <w:rPr>
          <w:rFonts w:eastAsia="Times New Roman" w:cs="Times New Roman"/>
          <w:szCs w:val="24"/>
        </w:rPr>
        <w:t xml:space="preserve">πιτροπών. Επιτρέψτε μου, </w:t>
      </w:r>
      <w:r>
        <w:rPr>
          <w:rFonts w:eastAsia="Times New Roman" w:cs="Times New Roman"/>
          <w:szCs w:val="24"/>
        </w:rPr>
        <w:t>όμως,</w:t>
      </w:r>
      <w:r>
        <w:rPr>
          <w:rFonts w:eastAsia="Times New Roman" w:cs="Times New Roman"/>
          <w:szCs w:val="24"/>
        </w:rPr>
        <w:t xml:space="preserve"> δεν μπορούμε να παρακάμψουμε τα όσα ανέφερε ο κ. Καραγκούνης στην </w:t>
      </w:r>
      <w:proofErr w:type="spellStart"/>
      <w:r>
        <w:rPr>
          <w:rFonts w:eastAsia="Times New Roman" w:cs="Times New Roman"/>
          <w:szCs w:val="24"/>
        </w:rPr>
        <w:t>πρωτολογία</w:t>
      </w:r>
      <w:proofErr w:type="spellEnd"/>
      <w:r>
        <w:rPr>
          <w:rFonts w:eastAsia="Times New Roman" w:cs="Times New Roman"/>
          <w:szCs w:val="24"/>
        </w:rPr>
        <w:t xml:space="preserve"> του περί Στάλιν, Σοβιετικής Ένωσης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κατά την άποψή μας αποτελούν ένα μνημείο </w:t>
      </w:r>
      <w:proofErr w:type="spellStart"/>
      <w:r>
        <w:rPr>
          <w:rFonts w:eastAsia="Times New Roman" w:cs="Times New Roman"/>
          <w:szCs w:val="24"/>
        </w:rPr>
        <w:t>αντικομμουνισμ</w:t>
      </w:r>
      <w:r>
        <w:rPr>
          <w:rFonts w:eastAsia="Times New Roman" w:cs="Times New Roman"/>
          <w:szCs w:val="24"/>
        </w:rPr>
        <w:t>ού</w:t>
      </w:r>
      <w:proofErr w:type="spellEnd"/>
      <w:r>
        <w:rPr>
          <w:rFonts w:eastAsia="Times New Roman" w:cs="Times New Roman"/>
          <w:szCs w:val="24"/>
        </w:rPr>
        <w:t>, ένα παραλήρημα συκοφαντιών, ιστορικής αμνησίας και άγνοιας και αντικειμενικά τέτοιες απόψεις υπηρετούν φασιστικές δυνάμεις όπως η Χρυσή Αυγή στη χώρα μας, που προβάλλει ακριβώς την ίδια επιχειρηματολογία.</w:t>
      </w:r>
    </w:p>
    <w:p w14:paraId="6341071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Θα μου πείτε, εδώ έφτασε ο κ. Καραγκούνης -και </w:t>
      </w:r>
      <w:r>
        <w:rPr>
          <w:rFonts w:eastAsia="Times New Roman" w:cs="Times New Roman"/>
          <w:szCs w:val="24"/>
        </w:rPr>
        <w:t xml:space="preserve">με την κάλυψη φυσικά της Νέας Δημοκρατίας- να γίνει θαυμαστής του ασφαλιστικού συστήματος του δικτάτορα </w:t>
      </w:r>
      <w:proofErr w:type="spellStart"/>
      <w:r>
        <w:rPr>
          <w:rFonts w:eastAsia="Times New Roman" w:cs="Times New Roman"/>
          <w:szCs w:val="24"/>
        </w:rPr>
        <w:t>Πινοσέτ</w:t>
      </w:r>
      <w:proofErr w:type="spellEnd"/>
      <w:r>
        <w:rPr>
          <w:rFonts w:eastAsia="Times New Roman" w:cs="Times New Roman"/>
          <w:szCs w:val="24"/>
        </w:rPr>
        <w:t xml:space="preserve"> στη Χιλή. </w:t>
      </w:r>
    </w:p>
    <w:p w14:paraId="6341071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Σας είναι δύσκολο να χωνέψετε -μπορούμε να το καταλάβουμε αυτό- ότι ο ηρωικός σοβιετικός λαός, ο «Κόκκινος Στρατός» με την καθοδήγηση</w:t>
      </w:r>
      <w:r>
        <w:rPr>
          <w:rFonts w:eastAsia="Times New Roman" w:cs="Times New Roman"/>
          <w:szCs w:val="24"/>
        </w:rPr>
        <w:t xml:space="preserve"> του Στάλιν ύψωσαν την κόκκινη σημαία με το σφυροδρέπανο στο κτήριο - σύμβολο του ναζισμού στο </w:t>
      </w:r>
      <w:proofErr w:type="spellStart"/>
      <w:r w:rsidRPr="006556DB">
        <w:rPr>
          <w:rFonts w:eastAsia="Times New Roman" w:cs="Times New Roman"/>
          <w:szCs w:val="24"/>
        </w:rPr>
        <w:t>Ράιχστα</w:t>
      </w:r>
      <w:r>
        <w:rPr>
          <w:rFonts w:eastAsia="Times New Roman" w:cs="Times New Roman"/>
          <w:szCs w:val="24"/>
        </w:rPr>
        <w:t>γκ</w:t>
      </w:r>
      <w:proofErr w:type="spellEnd"/>
      <w:r w:rsidRPr="006556DB">
        <w:rPr>
          <w:rFonts w:eastAsia="Times New Roman" w:cs="Times New Roman"/>
          <w:szCs w:val="24"/>
        </w:rPr>
        <w:t>.</w:t>
      </w:r>
      <w:r>
        <w:rPr>
          <w:rFonts w:eastAsia="Times New Roman" w:cs="Times New Roman"/>
          <w:szCs w:val="24"/>
        </w:rPr>
        <w:t xml:space="preserve"> Είναι σημαία-σύμβολο όχι μόνο κατά του φασισμού αλλά συνολικά κατά του καπιταλισμού, σπέρμα του οποίου</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είναι ο φασισμός, ο εθνικισμός, ο </w:t>
      </w:r>
      <w:proofErr w:type="spellStart"/>
      <w:r>
        <w:rPr>
          <w:rFonts w:eastAsia="Times New Roman" w:cs="Times New Roman"/>
          <w:szCs w:val="24"/>
        </w:rPr>
        <w:t>αντικομμουνισμός</w:t>
      </w:r>
      <w:proofErr w:type="spellEnd"/>
      <w:r>
        <w:rPr>
          <w:rFonts w:eastAsia="Times New Roman" w:cs="Times New Roman"/>
          <w:szCs w:val="24"/>
        </w:rPr>
        <w:t xml:space="preserve">. </w:t>
      </w:r>
    </w:p>
    <w:p w14:paraId="6341071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προσβολή στη μνήμη είκοσι εκατομμυρίων σοβιετικών νεκρών, δύο Ελλάδες που έπεσαν στα πεδία των μαχών στη χώρα μας με το ΕΑΜ και τον ΕΛΑΣ και την πρωτοπόρα δράση των κομμουνιστών, οδηγώντας στη συντριβή του </w:t>
      </w:r>
      <w:proofErr w:type="spellStart"/>
      <w:r>
        <w:rPr>
          <w:rFonts w:eastAsia="Times New Roman" w:cs="Times New Roman"/>
          <w:szCs w:val="24"/>
        </w:rPr>
        <w:t>χιτλεροφασισ</w:t>
      </w:r>
      <w:r>
        <w:rPr>
          <w:rFonts w:eastAsia="Times New Roman" w:cs="Times New Roman"/>
          <w:szCs w:val="24"/>
        </w:rPr>
        <w:t>μού</w:t>
      </w:r>
      <w:proofErr w:type="spellEnd"/>
      <w:r>
        <w:rPr>
          <w:rFonts w:eastAsia="Times New Roman" w:cs="Times New Roman"/>
          <w:szCs w:val="24"/>
        </w:rPr>
        <w:t xml:space="preserve">, όταν οι αστικές δυνάμεις, δηλαδή οι δικές σας δυνάμεις, είχαν υποστείλει τη σημαία και λούφαζαν ή συνεργάζονταν με τον κατακτητή. </w:t>
      </w:r>
    </w:p>
    <w:p w14:paraId="6341071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Πάει πολύ να μιλάτε για τη διαφάνεια, για την πάταξη της διαφθοράς και του «μαύρου» χρήματος, όταν η δική σας παράταξη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 αστικό κόμμα</w:t>
      </w:r>
      <w:r>
        <w:rPr>
          <w:rFonts w:eastAsia="Times New Roman" w:cs="Times New Roman"/>
          <w:szCs w:val="24"/>
        </w:rPr>
        <w:t>,</w:t>
      </w:r>
      <w:r>
        <w:rPr>
          <w:rFonts w:eastAsia="Times New Roman" w:cs="Times New Roman"/>
          <w:szCs w:val="24"/>
        </w:rPr>
        <w:t xml:space="preserve"> υπηρετεί ένα τέτοιο σύστημα που αυτά τα έχει στο </w:t>
      </w:r>
      <w:r>
        <w:rPr>
          <w:rFonts w:eastAsia="Times New Roman" w:cs="Times New Roman"/>
          <w:szCs w:val="24"/>
          <w:lang w:val="en-US"/>
        </w:rPr>
        <w:t>DNA</w:t>
      </w:r>
      <w:r w:rsidRPr="00F01312">
        <w:rPr>
          <w:rFonts w:eastAsia="Times New Roman" w:cs="Times New Roman"/>
          <w:szCs w:val="24"/>
        </w:rPr>
        <w:t xml:space="preserve"> </w:t>
      </w:r>
      <w:r>
        <w:rPr>
          <w:rFonts w:eastAsia="Times New Roman" w:cs="Times New Roman"/>
          <w:szCs w:val="24"/>
        </w:rPr>
        <w:t>του, δηλαδή υπηρετείτε ένα σάπιο, εκμεταλλευτικό σύστημα.</w:t>
      </w:r>
    </w:p>
    <w:p w14:paraId="6341071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αντικομμουνισμός</w:t>
      </w:r>
      <w:proofErr w:type="spellEnd"/>
      <w:r>
        <w:rPr>
          <w:rFonts w:eastAsia="Times New Roman" w:cs="Times New Roman"/>
          <w:szCs w:val="24"/>
        </w:rPr>
        <w:t>, η «μαύρη» προπαγάνδα, η διαστρέβλωση της ιστορίας και η προσπάθεια να εξισωθεί ο φασισμός με τον κομμουνισμό</w:t>
      </w:r>
      <w:r>
        <w:rPr>
          <w:rFonts w:eastAsia="Times New Roman" w:cs="Times New Roman"/>
          <w:szCs w:val="24"/>
        </w:rPr>
        <w:t>, ο θύτης με το θύμα, που επιχειρείται όχι μόνο από εσάς αλλά και από διάφορους άλλους κονδυλοφόρους του συστήματος και της Ευρωπαϊκής Ένωσης, είναι καταδικασμένοι να αποτύχουν στον ρόλο που τους έχει αναθέσει το ίδιο το σύστημα.</w:t>
      </w:r>
    </w:p>
    <w:p w14:paraId="6341071E" w14:textId="77777777" w:rsidR="000640C0" w:rsidRDefault="00F37498">
      <w:pPr>
        <w:spacing w:line="600" w:lineRule="auto"/>
        <w:jc w:val="both"/>
        <w:rPr>
          <w:rFonts w:eastAsia="Times New Roman" w:cs="Times New Roman"/>
          <w:szCs w:val="24"/>
        </w:rPr>
      </w:pPr>
      <w:r>
        <w:rPr>
          <w:rFonts w:eastAsia="Times New Roman" w:cs="Times New Roman"/>
          <w:szCs w:val="24"/>
        </w:rPr>
        <w:t>Ποιον ρόλο; Την πάση θυσία</w:t>
      </w:r>
      <w:r>
        <w:rPr>
          <w:rFonts w:eastAsia="Times New Roman" w:cs="Times New Roman"/>
          <w:szCs w:val="24"/>
        </w:rPr>
        <w:t xml:space="preserve"> διαιώνιση της εκμετάλλευσης ανθρώπου από άνθρωπο, τη σαπίλα που αναδύει από τα σπλάχνα του αυτό το άδικο σύστημα.</w:t>
      </w:r>
    </w:p>
    <w:p w14:paraId="6341071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Αυτό που έχουμε να πούμε εμείς ως Κομμουνιστικό Κόμμα Ελλάδας είναι ότι ο λαός έχει μνήμη και κρίση. Σήμερα, φοβίζει ορισμένους και μόνο η ιδ</w:t>
      </w:r>
      <w:r>
        <w:rPr>
          <w:rFonts w:eastAsia="Times New Roman" w:cs="Times New Roman"/>
          <w:szCs w:val="24"/>
        </w:rPr>
        <w:t>έα ότι παρά την υποχώρηση που έχει υποστεί το εργατικό, το κομμουνιστικό κίνημα, η ανθρωπότητα κατά τον 21</w:t>
      </w:r>
      <w:r w:rsidRPr="00FC09EC">
        <w:rPr>
          <w:rFonts w:eastAsia="Times New Roman" w:cs="Times New Roman"/>
          <w:szCs w:val="24"/>
          <w:vertAlign w:val="superscript"/>
        </w:rPr>
        <w:t>ο</w:t>
      </w:r>
      <w:r>
        <w:rPr>
          <w:rFonts w:eastAsia="Times New Roman" w:cs="Times New Roman"/>
          <w:szCs w:val="24"/>
        </w:rPr>
        <w:t xml:space="preserve"> αιώνα θα ζήσει όντως μία νέα εποχή, πολύ πιο ώριμη, κοινωνικών σοσιαλιστικών επαναστάσεων. Κάποιοι μπορεί να κατεβαίνουν από το τρένο, τους κρίνει η</w:t>
      </w:r>
      <w:r>
        <w:rPr>
          <w:rFonts w:eastAsia="Times New Roman" w:cs="Times New Roman"/>
          <w:szCs w:val="24"/>
        </w:rPr>
        <w:t xml:space="preserve"> ιστορία. Άλλοι είναι από κάτω και πυροβολούν, το τρένο όμως έχει σταθερή πορεία και θα φτάσει, έτσι κι αλλιώς, στην προοπτική του. </w:t>
      </w:r>
    </w:p>
    <w:p w14:paraId="6341072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αναφερθώ σε σχέση με τις τροπολογίες για τις οποίες δεν τοποθετηθήκαμε ή που κατατέθηκαν στην πορεία και δεν είχαμε τη γ</w:t>
      </w:r>
      <w:r>
        <w:rPr>
          <w:rFonts w:eastAsia="Times New Roman" w:cs="Times New Roman"/>
          <w:szCs w:val="24"/>
        </w:rPr>
        <w:t>νώση για να τοποθετηθούμε. Όσον αφορά τις υπουργικές τροπολογίες και συγκεκριμένα, τη με γενικό αριθμό 1788 και ειδικό 165, που αφορά τη ρύθμιση απαιτήσεων συνταξιούχων και εργαζομένων του ΙΓΜΕ και την επανασύνδεση του ρεύματος, προσέξτε, η τροπολογία περι</w:t>
      </w:r>
      <w:r>
        <w:rPr>
          <w:rFonts w:eastAsia="Times New Roman" w:cs="Times New Roman"/>
          <w:szCs w:val="24"/>
        </w:rPr>
        <w:t>λαμβάνει δύο σκέλη. Πραγματεύεται δύο εντελώς διαφορετικά πράγματα. Το ένα αφορά τη ρύθμιση απαιτήσεων συνταξιούχων και εργαζομένων του ΙΓΜΕ και το άλλο αφορά επανασύνδεση ρεύματος για κάποια νοικοκυριά που τους έχει κοπεί το ρεύμα. Έχει κα</w:t>
      </w:r>
      <w:r>
        <w:rPr>
          <w:rFonts w:eastAsia="Times New Roman" w:cs="Times New Roman"/>
          <w:szCs w:val="24"/>
        </w:rPr>
        <w:t>μ</w:t>
      </w:r>
      <w:r>
        <w:rPr>
          <w:rFonts w:eastAsia="Times New Roman" w:cs="Times New Roman"/>
          <w:szCs w:val="24"/>
        </w:rPr>
        <w:t>μία σχέση η μία</w:t>
      </w:r>
      <w:r>
        <w:rPr>
          <w:rFonts w:eastAsia="Times New Roman" w:cs="Times New Roman"/>
          <w:szCs w:val="24"/>
        </w:rPr>
        <w:t xml:space="preserve"> ρύθμιση με την άλλη; Γιατί τα φέρνετε μέσα σε μία ενιαία τροπολογία; Τι σκοπιμότητα έχει αυτό; Τι σχέση έχουν μεταξύ τους; Εν πάση </w:t>
      </w:r>
      <w:proofErr w:type="spellStart"/>
      <w:r>
        <w:rPr>
          <w:rFonts w:eastAsia="Times New Roman" w:cs="Times New Roman"/>
          <w:szCs w:val="24"/>
        </w:rPr>
        <w:t>περιπτώσει</w:t>
      </w:r>
      <w:proofErr w:type="spellEnd"/>
      <w:r>
        <w:rPr>
          <w:rFonts w:eastAsia="Times New Roman" w:cs="Times New Roman"/>
          <w:szCs w:val="24"/>
        </w:rPr>
        <w:t>, ας σταματήσουν αυτές οι κουτοπονηριές. Και οι παλαιότεροι τα κάνανε, η Νέα Δημοκρατία και το ΠΑΣΟΚ, και τα συνεχ</w:t>
      </w:r>
      <w:r>
        <w:rPr>
          <w:rFonts w:eastAsia="Times New Roman" w:cs="Times New Roman"/>
          <w:szCs w:val="24"/>
        </w:rPr>
        <w:t xml:space="preserve">ίζει φυσικά και αυτή η </w:t>
      </w:r>
      <w:r w:rsidRPr="001866BC">
        <w:rPr>
          <w:rFonts w:eastAsia="Times New Roman" w:cs="Times New Roman"/>
          <w:szCs w:val="24"/>
        </w:rPr>
        <w:t>Κυβέρνηση</w:t>
      </w:r>
      <w:r>
        <w:rPr>
          <w:rFonts w:eastAsia="Times New Roman" w:cs="Times New Roman"/>
          <w:szCs w:val="24"/>
        </w:rPr>
        <w:t xml:space="preserve">. </w:t>
      </w:r>
    </w:p>
    <w:p w14:paraId="6341072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Εμείς αυτή την πρακτική την καταγγέλλουμε και μάλιστα σας καλούμε τώρα να τα διαχωρίσετε σε δύο διαφορετικές τροπολογίες. Αν αυτό δεν συμβεί, είμαστε υποχρεωμένοι να απέχουμε από την ψηφοφορία για τη συγκεκριμένη τροπολογ</w:t>
      </w:r>
      <w:r>
        <w:rPr>
          <w:rFonts w:eastAsia="Times New Roman" w:cs="Times New Roman"/>
          <w:szCs w:val="24"/>
        </w:rPr>
        <w:t>ία. Γιατί; Διότι στο πρώτο σκέλος, σχετικά με τις ρυθμίσεις εργαζομένων και συνταξιούχων, θέλουμε να ψηφίσουμε «</w:t>
      </w:r>
      <w:r>
        <w:rPr>
          <w:rFonts w:eastAsia="Times New Roman" w:cs="Times New Roman"/>
          <w:szCs w:val="24"/>
        </w:rPr>
        <w:t>παρών</w:t>
      </w:r>
      <w:r>
        <w:rPr>
          <w:rFonts w:eastAsia="Times New Roman" w:cs="Times New Roman"/>
          <w:szCs w:val="24"/>
        </w:rPr>
        <w:t>», διότι πράγματι υπάρχουν κάποιες χρόνιες και πολλές εκκρεμότητες και δίκαιες διεκδικήσεις, που όμως δεν επιλύονται στο σύνολό τους. Γι’ α</w:t>
      </w:r>
      <w:r>
        <w:rPr>
          <w:rFonts w:eastAsia="Times New Roman" w:cs="Times New Roman"/>
          <w:szCs w:val="24"/>
        </w:rPr>
        <w:t>υτό θέλουμε να ψηφίσουμε «</w:t>
      </w:r>
      <w:r>
        <w:rPr>
          <w:rFonts w:eastAsia="Times New Roman" w:cs="Times New Roman"/>
          <w:szCs w:val="24"/>
        </w:rPr>
        <w:t>παρών</w:t>
      </w:r>
      <w:r>
        <w:rPr>
          <w:rFonts w:eastAsia="Times New Roman" w:cs="Times New Roman"/>
          <w:szCs w:val="24"/>
        </w:rPr>
        <w:t xml:space="preserve">». </w:t>
      </w:r>
    </w:p>
    <w:p w14:paraId="6341072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παρούσα ρύθμιση δεν καλύπτει το σύνολο των απαιτήσεων, παρά μόνο ένα μέρος αυτών -ούτε το 30%-, παρά τις τελεσίδικες δικαστικές αποφάσεις. Παράλληλα, η </w:t>
      </w:r>
      <w:r w:rsidRPr="001866BC">
        <w:rPr>
          <w:rFonts w:eastAsia="Times New Roman" w:cs="Times New Roman"/>
          <w:szCs w:val="24"/>
        </w:rPr>
        <w:t>Κυβέρνηση</w:t>
      </w:r>
      <w:r>
        <w:rPr>
          <w:rFonts w:eastAsia="Times New Roman" w:cs="Times New Roman"/>
          <w:szCs w:val="24"/>
        </w:rPr>
        <w:t xml:space="preserve"> τούς καλεί να παραιτηθούν από οποιαδήποτε άλλη διεκδίκηση</w:t>
      </w:r>
      <w:r>
        <w:rPr>
          <w:rFonts w:eastAsia="Times New Roman" w:cs="Times New Roman"/>
          <w:szCs w:val="24"/>
        </w:rPr>
        <w:t xml:space="preserve"> ή άλλες απαιτήσεις. Δηλαδή, τους εκβιάζει στην πραγματικότητα.</w:t>
      </w:r>
    </w:p>
    <w:p w14:paraId="6341072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Η ρύθμιση αυτή έρχεται σε μία στιγμή που η </w:t>
      </w:r>
      <w:r w:rsidRPr="001866BC">
        <w:rPr>
          <w:rFonts w:eastAsia="Times New Roman" w:cs="Times New Roman"/>
          <w:szCs w:val="24"/>
        </w:rPr>
        <w:t>Κυβέρνηση</w:t>
      </w:r>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 το ΙΓΜΕ αναφέρομαι- προετοιμάζει ψήφιση νόμου για τη μετατροπή του ΙΓΜΕ σε </w:t>
      </w:r>
      <w:r>
        <w:rPr>
          <w:rFonts w:eastAsia="Times New Roman" w:cs="Times New Roman"/>
          <w:szCs w:val="24"/>
        </w:rPr>
        <w:t>νομικό πρόσωπο</w:t>
      </w:r>
      <w:r>
        <w:rPr>
          <w:rFonts w:eastAsia="Times New Roman" w:cs="Times New Roman"/>
          <w:szCs w:val="24"/>
        </w:rPr>
        <w:t xml:space="preserve"> </w:t>
      </w:r>
      <w:r>
        <w:rPr>
          <w:rFonts w:eastAsia="Times New Roman" w:cs="Times New Roman"/>
          <w:szCs w:val="24"/>
        </w:rPr>
        <w:t>δημοσίου δικαίου</w:t>
      </w:r>
      <w:r>
        <w:rPr>
          <w:rFonts w:eastAsia="Times New Roman" w:cs="Times New Roman"/>
          <w:szCs w:val="24"/>
        </w:rPr>
        <w:t xml:space="preserve"> με την ονομασ</w:t>
      </w:r>
      <w:r>
        <w:rPr>
          <w:rFonts w:eastAsia="Times New Roman" w:cs="Times New Roman"/>
          <w:szCs w:val="24"/>
        </w:rPr>
        <w:t>ία ΕΑΓΜΕ, για να βάλουν ουσιαστικά ταφόπλακα στην έρευνα του ορυκτού πλούτου, προκειμένου να απελευθερώσει το πεδίο για την ανάπτυξη των μεγάλων επιχειρηματικών ομίλων στον κλάδο της μεταλλευτικής εξόρυξης, για να διευκολύνει το ξεπούλημα των ορυκτών πρώτω</w:t>
      </w:r>
      <w:r>
        <w:rPr>
          <w:rFonts w:eastAsia="Times New Roman" w:cs="Times New Roman"/>
          <w:szCs w:val="24"/>
        </w:rPr>
        <w:t>ν υλών, του νερού και γενικότερα του περιβάλλοντος.</w:t>
      </w:r>
    </w:p>
    <w:p w14:paraId="63410724"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Δεύτερον, θέλουμε να πούμε «</w:t>
      </w:r>
      <w:r>
        <w:rPr>
          <w:rFonts w:eastAsia="Times New Roman" w:cs="Times New Roman"/>
          <w:szCs w:val="24"/>
        </w:rPr>
        <w:t>ναι</w:t>
      </w:r>
      <w:r>
        <w:rPr>
          <w:rFonts w:eastAsia="Times New Roman" w:cs="Times New Roman"/>
          <w:szCs w:val="24"/>
        </w:rPr>
        <w:t xml:space="preserve">» σε αυτή τη ρύθμιση για την επανασύνδεση του ρεύματος, αν και θεωρούμε ότι οι ανάγκες είναι πολύ μεγαλύτερες από αυτές που καλύπτει η παρούσα ρύθμιση. Διότι οι </w:t>
      </w:r>
      <w:r>
        <w:rPr>
          <w:rFonts w:eastAsia="Times New Roman" w:cs="Times New Roman"/>
          <w:szCs w:val="24"/>
        </w:rPr>
        <w:t>ενδιαφερόμενοι που τους έχετε κόψει εσείς το ρεύμα, λόγω της φτωχοποίησής τους από τις αντιλαϊκές σας πολιτικές είναι πολλοί περισσότεροι και κατά συνέπεια και ως προς το ύψος της δαπάνης των 10 εκατομμυρίων ευρώ που καλύπτει η παρούσα ρύθμιση. Πολύ δε περ</w:t>
      </w:r>
      <w:r>
        <w:rPr>
          <w:rFonts w:eastAsia="Times New Roman" w:cs="Times New Roman"/>
          <w:szCs w:val="24"/>
        </w:rPr>
        <w:t>ισσότερο, που με αυτή τη ρύθμιση προφανώς δεν επιλύεται το μεγάλο ζήτημα της ενεργειακής φτώχειας στα λαϊκά νοικοκυριά που έχουν επιβάλει και οι δικές σας και οι προηγούμενες κυβερνήσεις, με το πανάκριβο ηλεκτρικό ρεύμα που πληρώνουν.</w:t>
      </w:r>
    </w:p>
    <w:p w14:paraId="6341072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Επανέρχομαι, για να κ</w:t>
      </w:r>
      <w:r>
        <w:rPr>
          <w:rFonts w:eastAsia="Times New Roman" w:cs="Times New Roman"/>
          <w:szCs w:val="24"/>
        </w:rPr>
        <w:t xml:space="preserve">λείσω το ζήτημα αυτό, με την καταγγελία μας για την απαράδεκτη τακτική της </w:t>
      </w:r>
      <w:r w:rsidRPr="001866BC">
        <w:rPr>
          <w:rFonts w:eastAsia="Times New Roman" w:cs="Times New Roman"/>
          <w:szCs w:val="24"/>
        </w:rPr>
        <w:t>Κυβέρνησης</w:t>
      </w:r>
      <w:r>
        <w:rPr>
          <w:rFonts w:eastAsia="Times New Roman" w:cs="Times New Roman"/>
          <w:szCs w:val="24"/>
        </w:rPr>
        <w:t xml:space="preserve"> να φέρνει σε κοινές τροπολογίες άσχετες μεταξύ τους ρυθμίσεις, εξαναγκάζοντας στην ουσία τους Βουλευτές, τις </w:t>
      </w:r>
      <w:r>
        <w:rPr>
          <w:rFonts w:eastAsia="Times New Roman" w:cs="Times New Roman"/>
          <w:szCs w:val="24"/>
        </w:rPr>
        <w:t>Κοινοβουλευτικές Ομάδες</w:t>
      </w:r>
      <w:r>
        <w:rPr>
          <w:rFonts w:eastAsia="Times New Roman" w:cs="Times New Roman"/>
          <w:szCs w:val="24"/>
        </w:rPr>
        <w:t xml:space="preserve"> σε αλλοίωση της θέλησής τους. </w:t>
      </w:r>
    </w:p>
    <w:p w14:paraId="6341072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Όπως σ</w:t>
      </w:r>
      <w:r>
        <w:rPr>
          <w:rFonts w:eastAsia="Times New Roman" w:cs="Times New Roman"/>
          <w:szCs w:val="24"/>
        </w:rPr>
        <w:t>ας είπα, για το ΙΓΜΕ ψηφίζουμε «</w:t>
      </w:r>
      <w:r>
        <w:rPr>
          <w:rFonts w:eastAsia="Times New Roman" w:cs="Times New Roman"/>
          <w:szCs w:val="24"/>
        </w:rPr>
        <w:t>παρών</w:t>
      </w:r>
      <w:r>
        <w:rPr>
          <w:rFonts w:eastAsia="Times New Roman" w:cs="Times New Roman"/>
          <w:szCs w:val="24"/>
        </w:rPr>
        <w:t>» και για τους καταναλωτές που τους κόπηκε το ρεύμα λέμε «</w:t>
      </w:r>
      <w:r>
        <w:rPr>
          <w:rFonts w:eastAsia="Times New Roman" w:cs="Times New Roman"/>
          <w:szCs w:val="24"/>
        </w:rPr>
        <w:t>ναι</w:t>
      </w:r>
      <w:r>
        <w:rPr>
          <w:rFonts w:eastAsia="Times New Roman" w:cs="Times New Roman"/>
          <w:szCs w:val="24"/>
        </w:rPr>
        <w:t xml:space="preserve">». Αν δεν τις διαχωρίσετε αυτές τις δύο τροπολογίες, είμαστε υποχρεωμένοι να απέχουμε από την ψηφοφορία της συγκεκριμένης τροπολογίας. </w:t>
      </w:r>
    </w:p>
    <w:p w14:paraId="6341072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Για τη λειτουργία του </w:t>
      </w:r>
      <w:r>
        <w:rPr>
          <w:rFonts w:eastAsia="Times New Roman" w:cs="Times New Roman"/>
          <w:szCs w:val="24"/>
        </w:rPr>
        <w:t xml:space="preserve">Εθνικού Ταμείου Επιχειρηματικότητας, προφανώς λέμε «όχι». Έτσι θα υπηρετήσει, μέσα από ένα ισχυρό πλέγμα ενισχύσεων, το μεγάλο κεφάλαιο, παρά τις μεγαλόστομες διακηρύξεις περί </w:t>
      </w:r>
      <w:proofErr w:type="spellStart"/>
      <w:r>
        <w:rPr>
          <w:rFonts w:eastAsia="Times New Roman" w:cs="Times New Roman"/>
          <w:szCs w:val="24"/>
        </w:rPr>
        <w:t>μόχλευσης</w:t>
      </w:r>
      <w:proofErr w:type="spellEnd"/>
      <w:r>
        <w:rPr>
          <w:rFonts w:eastAsia="Times New Roman" w:cs="Times New Roman"/>
          <w:szCs w:val="24"/>
        </w:rPr>
        <w:t xml:space="preserve"> κεφαλαίων, ενίσχυσης των μικρομεσαίων επιχειρήσεων και άλλα διάφορα. </w:t>
      </w:r>
    </w:p>
    <w:p w14:paraId="6341072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Θέλω να κλείσω με την τροπολογία που έχει καταθέσει το Κομμουνιστικό Κόμμα Ελλάδας. Κοιτάξτε, τα ίδια ακριβώς μας είχε πει ο κ. Κοντονής τον Μάρτη του 2018, όταν κουβεντιάζαμε τροπολογίες που είχε καταθέσει το ΚΚΕ για ορισμένα άρθρα του «</w:t>
      </w:r>
      <w:proofErr w:type="spellStart"/>
      <w:r>
        <w:rPr>
          <w:rFonts w:eastAsia="Times New Roman" w:cs="Times New Roman"/>
          <w:szCs w:val="24"/>
        </w:rPr>
        <w:t>τρομονόμου</w:t>
      </w:r>
      <w:proofErr w:type="spellEnd"/>
      <w:r>
        <w:rPr>
          <w:rFonts w:eastAsia="Times New Roman" w:cs="Times New Roman"/>
          <w:szCs w:val="24"/>
        </w:rPr>
        <w:t xml:space="preserve">». Είχε </w:t>
      </w:r>
      <w:r>
        <w:rPr>
          <w:rFonts w:eastAsia="Times New Roman" w:cs="Times New Roman"/>
          <w:szCs w:val="24"/>
        </w:rPr>
        <w:t xml:space="preserve">πει ότι, ξέρετε, θα το δούμε, όταν έρθει η στιγμή να δούμε τις αλλαγές στον Ποινικό Κώδικα και πάει λέγοντας. </w:t>
      </w:r>
    </w:p>
    <w:p w14:paraId="6341072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ίδιο ακριβώς κάνετε και τώρα και, κατά την άποψή μας, είναι προφάσεις εν αμαρτίαις. Κρατάμε αυτά τα οποία είπατε, αλλά αυτή η κατ’ εξακολούθησ</w:t>
      </w:r>
      <w:r>
        <w:rPr>
          <w:rFonts w:eastAsia="Times New Roman" w:cs="Times New Roman"/>
          <w:szCs w:val="24"/>
        </w:rPr>
        <w:t xml:space="preserve">η επιχειρηματολογία, ότι, ξέρετε, κάπου λαθεύει, κάπου δεν είναι ολοκληρωμένη, που μας τα έχετε πει πάρα πολλές φορές σε αντίστοιχα νομοσχέδια, σημαίνει ότι κάποιο ζήτημα υπάρχει,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κάτι δεν θέλετε. Και μιλάμε τώρα για ένα αυτονόητο ζή</w:t>
      </w:r>
      <w:r>
        <w:rPr>
          <w:rFonts w:eastAsia="Times New Roman" w:cs="Times New Roman"/>
          <w:szCs w:val="24"/>
        </w:rPr>
        <w:t xml:space="preserve">τημα, για ένα υπερώριμο αίτημα που έχει λυθεί σε συνταγματικό επίπεδο και τι προβλέπει απλώς η τροπολογία που καταθέτει το ΚΚΕ; Να αλλάξει αυτό ακριβώς στην παράγραφο 3 του άρθρου 242 του Κώδικα Ποινικής Δικονομίας.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επιφυλασσόμεθα</w:t>
      </w:r>
      <w:proofErr w:type="spellEnd"/>
      <w:r>
        <w:rPr>
          <w:rFonts w:eastAsia="Times New Roman" w:cs="Times New Roman"/>
          <w:szCs w:val="24"/>
        </w:rPr>
        <w:t xml:space="preserve"> να το</w:t>
      </w:r>
      <w:r>
        <w:rPr>
          <w:rFonts w:eastAsia="Times New Roman" w:cs="Times New Roman"/>
          <w:szCs w:val="24"/>
        </w:rPr>
        <w:t xml:space="preserve">ποθετηθούμε συνολικά επί της άρνησης του κυρίου Υπουργού και να δούμε ποιες θα είναι οι περαιτέρω ενέργειές μας. </w:t>
      </w:r>
    </w:p>
    <w:p w14:paraId="6341072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341072B"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Συντυχάκη.</w:t>
      </w:r>
    </w:p>
    <w:p w14:paraId="6341072C"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Κύριε Πρόεδρε, παρακαλώ τ</w:t>
      </w:r>
      <w:r>
        <w:rPr>
          <w:rFonts w:eastAsia="Times New Roman" w:cs="Times New Roman"/>
          <w:szCs w:val="24"/>
        </w:rPr>
        <w:t>ον λόγο.</w:t>
      </w:r>
    </w:p>
    <w:p w14:paraId="6341072D"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Τι θέλετε, κύριε Καραγκούνη.</w:t>
      </w:r>
    </w:p>
    <w:p w14:paraId="6341072E"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Ζητώ τον λόγο επί προσωπικού.</w:t>
      </w:r>
    </w:p>
    <w:p w14:paraId="6341072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Ποιο είναι το προσωπικό; Πείτε μας. </w:t>
      </w:r>
    </w:p>
    <w:p w14:paraId="63410730"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Αναφέρθηκε ο κ. Συντυχάκης επί προσ</w:t>
      </w:r>
      <w:r>
        <w:rPr>
          <w:rFonts w:eastAsia="Times New Roman" w:cs="Times New Roman"/>
          <w:szCs w:val="24"/>
        </w:rPr>
        <w:t xml:space="preserve">ωπικού, ότι με αυτά που λέω, με τη λογική που ανέπτυξα για τον Στάλιν, ενισχύω τον φασισμό και τον ναζισμό. </w:t>
      </w:r>
    </w:p>
    <w:p w14:paraId="63410731"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Θα σας δώσω τον λόγο, αλλά η δική σας ομιλία…</w:t>
      </w:r>
    </w:p>
    <w:p w14:paraId="63410732"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Θέλω, λοιπόν, επί του προσωπικού να τοποθετ</w:t>
      </w:r>
      <w:r>
        <w:rPr>
          <w:rFonts w:eastAsia="Times New Roman" w:cs="Times New Roman"/>
          <w:szCs w:val="24"/>
        </w:rPr>
        <w:t xml:space="preserve">ηθώ. </w:t>
      </w:r>
    </w:p>
    <w:p w14:paraId="63410733"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αφήνετε να σας πω; Θα σας δώσω τον λόγο, αλλά πρέπει να συνεννοούμαστε. Και η δική σας ομιλία είχε αναφορές στον ολοκληρωτισμό, στον κομμουνισμό, στον σταλινισμό και ο κ. Συντυχάκης αισθάνθηκε την ανάγκη να απαντήσε</w:t>
      </w:r>
      <w:r>
        <w:rPr>
          <w:rFonts w:eastAsia="Times New Roman" w:cs="Times New Roman"/>
          <w:szCs w:val="24"/>
        </w:rPr>
        <w:t xml:space="preserve">ι με βάση τη δική του ιστορία για το σύστημα των απόψεών του. </w:t>
      </w:r>
    </w:p>
    <w:p w14:paraId="63410734"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Κύριε Πρόεδρε, εγώ δεν έκανα προσωπική επίθεση και πάντα απαντώ πολιτικά. </w:t>
      </w:r>
    </w:p>
    <w:p w14:paraId="63410735"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Πάντως, ξέρετε ότι δεν μπορεί να γίνει διάλογος τώρα, αναφορ</w:t>
      </w:r>
      <w:r>
        <w:rPr>
          <w:rFonts w:eastAsia="Times New Roman" w:cs="Times New Roman"/>
          <w:szCs w:val="24"/>
        </w:rPr>
        <w:t>ικά με τον κομμουνισμό και τον Στάλιν. Δεν θα γίνει τέτοια συζήτηση.</w:t>
      </w:r>
    </w:p>
    <w:p w14:paraId="63410736"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Έγινε προσωπική αναφορά, αλλά εγώ θα απαντήσω πολιτικά.</w:t>
      </w:r>
    </w:p>
    <w:p w14:paraId="63410737"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μπορούσε να μείνει αναπάντητος ο αντιπολιτευτικός λίβελλος της Νέας Δημοκρατίας</w:t>
      </w:r>
      <w:r>
        <w:rPr>
          <w:rFonts w:eastAsia="Times New Roman" w:cs="Times New Roman"/>
          <w:szCs w:val="24"/>
        </w:rPr>
        <w:t xml:space="preserve">. </w:t>
      </w:r>
    </w:p>
    <w:p w14:paraId="63410738"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Και από εμένα δεν θα μείνουν αναπάντητα τα όσα είπατε, ότι εγώ με τις τοποθετήσεις μου ενισχύω τον φασισμό και τον ναζισμό.</w:t>
      </w:r>
    </w:p>
    <w:p w14:paraId="63410739"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Εμείς είχαμε θύματα, φυλακές, εξορίες, δεν τα ανεχόμαστε αυτά. </w:t>
      </w:r>
    </w:p>
    <w:p w14:paraId="6341073A"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δων Λυκούδης):</w:t>
      </w:r>
      <w:r>
        <w:rPr>
          <w:rFonts w:eastAsia="Times New Roman" w:cs="Times New Roman"/>
          <w:szCs w:val="24"/>
        </w:rPr>
        <w:t xml:space="preserve"> Κύριε Συντυχάκη, αναφέρθηκα εγώ για την ανάγκη που είχατε να υπερασπιστείτε την ιστορία σας και σας λέω ότι δεν είναι λόγος να κάνουμε διάλογο. </w:t>
      </w:r>
    </w:p>
    <w:p w14:paraId="6341073B"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Μια στιγμή. Δεν έχουμε αντιπαραθέσεις, θα μιλήσουμε μόνο πολιτικά. Ζήτ</w:t>
      </w:r>
      <w:r>
        <w:rPr>
          <w:rFonts w:eastAsia="Times New Roman" w:cs="Times New Roman"/>
          <w:szCs w:val="24"/>
        </w:rPr>
        <w:t>ησα τον λόγο για ένα λεπτό.</w:t>
      </w:r>
    </w:p>
    <w:p w14:paraId="6341073C"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Καραγκούνη, έχετε τον λόγο για ένα λεπτό.</w:t>
      </w:r>
    </w:p>
    <w:p w14:paraId="6341073D"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Κύριε Συντυχάκη, δεν θα γράψουμε τώρα την Ιστορία. Η Ιστορία έχει γραφτεί για τον καθένα και έχει αποδώσει τα του Καίσαρος</w:t>
      </w:r>
      <w:r>
        <w:rPr>
          <w:rFonts w:eastAsia="Times New Roman" w:cs="Times New Roman"/>
          <w:szCs w:val="24"/>
        </w:rPr>
        <w:t xml:space="preserve"> τω </w:t>
      </w:r>
      <w:proofErr w:type="spellStart"/>
      <w:r>
        <w:rPr>
          <w:rFonts w:eastAsia="Times New Roman" w:cs="Times New Roman"/>
          <w:szCs w:val="24"/>
        </w:rPr>
        <w:t>Καίσαρι</w:t>
      </w:r>
      <w:proofErr w:type="spellEnd"/>
      <w:r>
        <w:rPr>
          <w:rFonts w:eastAsia="Times New Roman" w:cs="Times New Roman"/>
          <w:szCs w:val="24"/>
        </w:rPr>
        <w:t xml:space="preserve">. </w:t>
      </w:r>
    </w:p>
    <w:p w14:paraId="6341073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Να θυμίσω μόνο ένα στοιχείο που αφορά το «τώρα», το «σήμερα» και αφορά, βεβαίως, και την παράταξή σας, αλλά και την παράταξη του ΣΥΡΙΖΑ, για να καταλάβει ο κόσμος τι ακριβώς συμβαίνει εδώ μέσα και τι ακριβώς ψηφίζεται σ’ αυτήν την </w:t>
      </w:r>
      <w:r>
        <w:rPr>
          <w:rFonts w:eastAsia="Times New Roman" w:cs="Times New Roman"/>
          <w:szCs w:val="24"/>
        </w:rPr>
        <w:t xml:space="preserve">ελληνική </w:t>
      </w:r>
      <w:r>
        <w:rPr>
          <w:rFonts w:eastAsia="Times New Roman" w:cs="Times New Roman"/>
          <w:szCs w:val="24"/>
        </w:rPr>
        <w:t>Βο</w:t>
      </w:r>
      <w:r>
        <w:rPr>
          <w:rFonts w:eastAsia="Times New Roman" w:cs="Times New Roman"/>
          <w:szCs w:val="24"/>
        </w:rPr>
        <w:t>υλή.</w:t>
      </w:r>
    </w:p>
    <w:p w14:paraId="6341073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Παρουσιάζονται και το ΚΚΕ και ο ΣΥΡΙΖΑ –και θα καταλάβετε τι εννοώ- ως πολέμιοι του ναζισμού και του φασισμού. Όταν, κύριε Συντυχάκη, συζητούσαμε εδώ τον αντιρατσιστικό νόμο -και το θυμάστε πολύ καλά- στο άρθρο 2 συγκεκριμένα θυμάστε τι όριζε; Ότι πρέ</w:t>
      </w:r>
      <w:r>
        <w:rPr>
          <w:rFonts w:eastAsia="Times New Roman" w:cs="Times New Roman"/>
          <w:szCs w:val="24"/>
        </w:rPr>
        <w:t xml:space="preserve">πει να τιμωρούνται όσοι αρνούνται το </w:t>
      </w:r>
      <w:r>
        <w:rPr>
          <w:rFonts w:eastAsia="Times New Roman" w:cs="Times New Roman"/>
          <w:szCs w:val="24"/>
        </w:rPr>
        <w:t>Ολοκαύτωμα</w:t>
      </w:r>
      <w:r>
        <w:rPr>
          <w:rFonts w:eastAsia="Times New Roman" w:cs="Times New Roman"/>
          <w:szCs w:val="24"/>
        </w:rPr>
        <w:t xml:space="preserve">. Και το ΚΚΕ και ο ΣΥΡΙΖΑ ψήφισαν εναντίον αυτής της διάταξης και του άρθρου 2, με το επιχείρημα –ακούστε- ότι είναι αντικείμενο ιστορικής </w:t>
      </w:r>
      <w:proofErr w:type="spellStart"/>
      <w:r>
        <w:rPr>
          <w:rFonts w:eastAsia="Times New Roman" w:cs="Times New Roman"/>
          <w:szCs w:val="24"/>
        </w:rPr>
        <w:t>ερεύνης</w:t>
      </w:r>
      <w:proofErr w:type="spellEnd"/>
      <w:r>
        <w:rPr>
          <w:rFonts w:eastAsia="Times New Roman" w:cs="Times New Roman"/>
          <w:szCs w:val="24"/>
        </w:rPr>
        <w:t xml:space="preserve">. </w:t>
      </w:r>
    </w:p>
    <w:p w14:paraId="6341074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Κύριε Συντυχάκη, είναι αντικείμενο ιστορικής </w:t>
      </w:r>
      <w:proofErr w:type="spellStart"/>
      <w:r>
        <w:rPr>
          <w:rFonts w:eastAsia="Times New Roman" w:cs="Times New Roman"/>
          <w:szCs w:val="24"/>
        </w:rPr>
        <w:t>ερεύνης</w:t>
      </w:r>
      <w:proofErr w:type="spellEnd"/>
      <w:r>
        <w:rPr>
          <w:rFonts w:eastAsia="Times New Roman" w:cs="Times New Roman"/>
          <w:szCs w:val="24"/>
        </w:rPr>
        <w:t xml:space="preserve"> τα εκατομμύρια που πέθαναν στα κρεματόρια; Είναι αντικείμενο ιστορικής </w:t>
      </w:r>
      <w:proofErr w:type="spellStart"/>
      <w:r>
        <w:rPr>
          <w:rFonts w:eastAsia="Times New Roman" w:cs="Times New Roman"/>
          <w:szCs w:val="24"/>
        </w:rPr>
        <w:t>ερεύνης</w:t>
      </w:r>
      <w:proofErr w:type="spellEnd"/>
      <w:r>
        <w:rPr>
          <w:rFonts w:eastAsia="Times New Roman" w:cs="Times New Roman"/>
          <w:szCs w:val="24"/>
        </w:rPr>
        <w:t xml:space="preserve"> οι θάλαμοι αερίων; Αυτά, για να ξέρουμε τι λέμε μέσα σ’ αυτή την Αίθουσα, τι τοποθετήσεις παίρνουμε και τι ψηφίζουμε για τα διάφορα νομοσχέδια και ποιος είναι υπέρμαχος του φασ</w:t>
      </w:r>
      <w:r>
        <w:rPr>
          <w:rFonts w:eastAsia="Times New Roman" w:cs="Times New Roman"/>
          <w:szCs w:val="24"/>
        </w:rPr>
        <w:t xml:space="preserve">ισμού και του ναζισμού. </w:t>
      </w:r>
    </w:p>
    <w:p w14:paraId="63410741"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Καραγκούνη, σύμφωνοι, αλλά δεν είναι και όλα αυτά που είπατε αντικείμενο της σημερινής συζήτησης. </w:t>
      </w:r>
    </w:p>
    <w:p w14:paraId="63410742"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Έγινε αντικείμενο. </w:t>
      </w:r>
    </w:p>
    <w:p w14:paraId="63410743"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Τελείως διαφορετ</w:t>
      </w:r>
      <w:r>
        <w:rPr>
          <w:rFonts w:eastAsia="Times New Roman" w:cs="Times New Roman"/>
          <w:szCs w:val="24"/>
        </w:rPr>
        <w:t xml:space="preserve">ικά πράγματα συζητάμε σήμερα. Ενδιαφέρουσα η παρατήρησή σας, αλλά δεν θα μείνουμε σ’ αυτά τώρα. </w:t>
      </w:r>
    </w:p>
    <w:p w14:paraId="63410744"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παρακαλώ τον λόγο.</w:t>
      </w:r>
    </w:p>
    <w:p w14:paraId="63410745"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Τώρα να μην το συνεχίσουμε.</w:t>
      </w:r>
    </w:p>
    <w:p w14:paraId="63410746"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Επιτρέψτε μου. </w:t>
      </w:r>
    </w:p>
    <w:p w14:paraId="63410747"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Συντυχάκη, έχετε τον λόγο.</w:t>
      </w:r>
    </w:p>
    <w:p w14:paraId="63410748"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Στο σπίτι του κρεμασμένου δεν μιλούν ποτέ για σκοινί. Ο κ. Καραγκούνης είναι εκπρόσωπος φυσικά μιας παράταξης που υπηρέτησε αυτό το σύστημα, το οποίο υπηρετεί και η σημε</w:t>
      </w:r>
      <w:r>
        <w:rPr>
          <w:rFonts w:eastAsia="Times New Roman" w:cs="Times New Roman"/>
          <w:szCs w:val="24"/>
        </w:rPr>
        <w:t xml:space="preserve">ρινή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Αυτό το σύστημα, λοιπόν, που υπηρέτησε έρχεται σήμερα με τα πόδια ψηλά και το κεφάλι κάτω να αντιστρέψει την ιστορική πραγματικότητα, που λέει τι; Ότι ο φασισμός συντρίφτηκε από τον Σοβιετικό Στρατό, από τη Σοβιετική Ένωση </w:t>
      </w:r>
      <w:r>
        <w:rPr>
          <w:rFonts w:eastAsia="Times New Roman" w:cs="Times New Roman"/>
          <w:szCs w:val="24"/>
        </w:rPr>
        <w:t xml:space="preserve">που έδωσε εκατομμύρια νεκρούς θύματα. Το ίδιο έκαναν οι κομμουνιστές, οι πατριώτες, οι προοδευτικοί και δημοκράτες εδώ στη χώρα μας. Εσείς πού ήσασταν; </w:t>
      </w:r>
    </w:p>
    <w:p w14:paraId="63410749"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Ωραία, κύριε Συντυχάκη, να το κλείσουμε.</w:t>
      </w:r>
    </w:p>
    <w:p w14:paraId="6341074A"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Η παράτα</w:t>
      </w:r>
      <w:r>
        <w:rPr>
          <w:rFonts w:eastAsia="Times New Roman" w:cs="Times New Roman"/>
          <w:szCs w:val="24"/>
        </w:rPr>
        <w:t>ξή σας πού ήταν, όταν εμείς στεκόμασταν στα έντεκα μέτρα, όταν οι δικοί μας άνθρωποι πήγαιναν στις φυλακές και στα ξερονήσια;</w:t>
      </w:r>
    </w:p>
    <w:p w14:paraId="6341074B"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Εδώ ήμασταν και δίναμε αγώνα. </w:t>
      </w:r>
    </w:p>
    <w:p w14:paraId="6341074C"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Συντυχάκη και κύριε Καραγκούνη, σας</w:t>
      </w:r>
      <w:r>
        <w:rPr>
          <w:rFonts w:eastAsia="Times New Roman" w:cs="Times New Roman"/>
          <w:szCs w:val="24"/>
        </w:rPr>
        <w:t xml:space="preserve"> παρακαλώ! </w:t>
      </w:r>
    </w:p>
    <w:p w14:paraId="6341074D"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Αυτή, λοιπόν, την πραγματικότητα δεν μπορείτε να την αντιστρέψετε και να ρίχνετε λάσπη στον ανεμιστήρα! </w:t>
      </w:r>
    </w:p>
    <w:p w14:paraId="6341074E"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Συντυχάκη, σας παρακαλώ, βοηθήστε κι εμένα. Εγώ έδωσα τη δυνατότητα να υπερασπι</w:t>
      </w:r>
      <w:r>
        <w:rPr>
          <w:rFonts w:eastAsia="Times New Roman" w:cs="Times New Roman"/>
          <w:szCs w:val="24"/>
        </w:rPr>
        <w:t xml:space="preserve">στείτε και την ιδεολογία σας και την ιστορία σας. Μην επιμείνουμε, όμως, πάνω σε αυτό το θέμα. </w:t>
      </w:r>
    </w:p>
    <w:p w14:paraId="6341074F"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Τέλος, δεν </w:t>
      </w:r>
      <w:proofErr w:type="spellStart"/>
      <w:r>
        <w:rPr>
          <w:rFonts w:eastAsia="Times New Roman" w:cs="Times New Roman"/>
          <w:szCs w:val="24"/>
        </w:rPr>
        <w:t>περιποιεί</w:t>
      </w:r>
      <w:proofErr w:type="spellEnd"/>
      <w:r>
        <w:rPr>
          <w:rFonts w:eastAsia="Times New Roman" w:cs="Times New Roman"/>
          <w:szCs w:val="24"/>
        </w:rPr>
        <w:t xml:space="preserve"> τιμή σε ένα κόμμα που υπηρέτησε ένα τέτοιο σύστημα με όλες αυτές τις εκφάνσεις του να βγαίνει σήμερα από πάνω. </w:t>
      </w:r>
    </w:p>
    <w:p w14:paraId="63410750"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(Σπυρίδων Λυκούδης): </w:t>
      </w:r>
      <w:r>
        <w:rPr>
          <w:rFonts w:eastAsia="Times New Roman" w:cs="Times New Roman"/>
          <w:szCs w:val="24"/>
        </w:rPr>
        <w:t xml:space="preserve">Ο συνάδελφος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 </w:t>
      </w:r>
    </w:p>
    <w:p w14:paraId="63410751"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63410752"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Δεν θα καθυστερήσω καθόλου τη διαδικασία. Ό,τι είχα να πω το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14:paraId="6341075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410754"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 </w:t>
      </w:r>
      <w:r>
        <w:rPr>
          <w:rFonts w:eastAsia="Times New Roman" w:cs="Times New Roman"/>
          <w:szCs w:val="24"/>
        </w:rPr>
        <w:t xml:space="preserve">Ευχαριστώ, κύριε συνάδελφε. </w:t>
      </w:r>
    </w:p>
    <w:p w14:paraId="6341075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 συνάδελφος 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 </w:t>
      </w:r>
    </w:p>
    <w:p w14:paraId="63410756"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6341075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Και εγώ σύντομος θα είμαι. Θα αρχίσω με τις τροπολογίες για να τελειώσω και εγώ με ένα σχόλιο πολιτικό και επικαιρότητας που αναφέ</w:t>
      </w:r>
      <w:r>
        <w:rPr>
          <w:rFonts w:eastAsia="Times New Roman" w:cs="Times New Roman"/>
          <w:szCs w:val="24"/>
        </w:rPr>
        <w:t xml:space="preserve">ραμε νωρίτερα. </w:t>
      </w:r>
    </w:p>
    <w:p w14:paraId="6341075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Αντιλαμβάνεστε και από 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το «Ποτάμι» δεν μπορεί να υπερψηφίσει την τροπολογία με την οποία δίνεται παράταση του νόμου Παρασκευόπουλου. Γι’ αυτό κοιτάζω τον αγαπητό συνάδελφο κ. Παρασκευόπουλο που βρίσκεται εκ δεξιών μου</w:t>
      </w:r>
      <w:r>
        <w:rPr>
          <w:rFonts w:eastAsia="Times New Roman" w:cs="Times New Roman"/>
          <w:szCs w:val="24"/>
        </w:rPr>
        <w:t xml:space="preserve">. </w:t>
      </w:r>
    </w:p>
    <w:p w14:paraId="6341075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Την τροπολογία, όμως, Παρασκευόπουλου -για να μην σας πολυπικράνω, αγαπητέ κύριε συνάδελφε- για το αδίκημα της επαιτείας θα την υπερψηφίσουμε. Επίσης, αυτήν τη γρήγορη και αντανακλαστική κίνηση και ζέση σχεδόν της Κυβέρνησης μέσω των κυβερνητικών Βουλευ</w:t>
      </w:r>
      <w:r>
        <w:rPr>
          <w:rFonts w:eastAsia="Times New Roman" w:cs="Times New Roman"/>
          <w:szCs w:val="24"/>
        </w:rPr>
        <w:t>τών να προστρέξει στη ρύθμιση ενός θέματος που ανέκυψε από την επικαιρότητα, δηλαδή τη σύλληψη μουσικού του δρόμου με την κατηγορία της επαιτείας, θα ευχόμουν να δείξετε και για το ζήτημα που σας έθεσα, για την ανάγκη ισότητας στην επιμέλεια τέκνων από γον</w:t>
      </w:r>
      <w:r>
        <w:rPr>
          <w:rFonts w:eastAsia="Times New Roman" w:cs="Times New Roman"/>
          <w:szCs w:val="24"/>
        </w:rPr>
        <w:t>είς διαζευγμένους ή γονείς που έχουν αναγνωρίσει εκτός γάμου τέκνο. Θα περίμενα απαντήσεις σε αυτό το θέμα. Θα περίμενα από εσάς να μου πείτε γιατί η Νομοπαρασκευαστική Επιτροπή που έχει αναλάβει το θέμα καθυστερεί τόσο πολύ και πήρε και άλλους έξι μήνες π</w:t>
      </w:r>
      <w:r>
        <w:rPr>
          <w:rFonts w:eastAsia="Times New Roman" w:cs="Times New Roman"/>
          <w:szCs w:val="24"/>
        </w:rPr>
        <w:t xml:space="preserve">αράτασης. Γιατί είχαμε μόνο επτά φορές συνεδρίαση σε έξι μήνες; Ακριβοθώρητοι είναι οι ειδικοί της </w:t>
      </w:r>
      <w:r>
        <w:rPr>
          <w:rFonts w:eastAsia="Times New Roman" w:cs="Times New Roman"/>
          <w:szCs w:val="24"/>
        </w:rPr>
        <w:t xml:space="preserve">επιτροπής </w:t>
      </w:r>
      <w:r>
        <w:rPr>
          <w:rFonts w:eastAsia="Times New Roman" w:cs="Times New Roman"/>
          <w:szCs w:val="24"/>
        </w:rPr>
        <w:t xml:space="preserve">και δεν θα έπρεπε να γίνεται αυτό. </w:t>
      </w:r>
    </w:p>
    <w:p w14:paraId="6341075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Την τροπολογία που έχει ενσωματωθεί –δεν θυμάμαι σε ποιο άρθρο- για το κατάστημα κράτησης στη Δράμα θα την υπερ</w:t>
      </w:r>
      <w:r>
        <w:rPr>
          <w:rFonts w:eastAsia="Times New Roman" w:cs="Times New Roman"/>
          <w:szCs w:val="24"/>
        </w:rPr>
        <w:t xml:space="preserve">ψηφίσουμε. Εδώ, βέβαια, δεν μπορώ να μη σχολιάσω ότι το προεδρικό διάταγμα έχει ολοκληρωθεί από πέρσι, από τον Δεκέμβριο του 2017 και μπαίνει στον οργανισμό του Υπουργείου σας μόλις ένα χρόνο μετά και λίγο πριν από τις εκλογές. Το «μόλις» το λέω ειρωνικά. </w:t>
      </w:r>
      <w:r>
        <w:rPr>
          <w:rFonts w:eastAsia="Times New Roman" w:cs="Times New Roman"/>
          <w:szCs w:val="24"/>
        </w:rPr>
        <w:t xml:space="preserve"> </w:t>
      </w:r>
    </w:p>
    <w:p w14:paraId="6341075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Με ενδιαφέρει να θέσω δύο ζητήματα ανοιχτά: Πρώτον, την ετήσια δαπάνη των 3,7 εκατομμυρίων ευρώ</w:t>
      </w:r>
      <w:r w:rsidRPr="00F048D8">
        <w:rPr>
          <w:rFonts w:eastAsia="Times New Roman" w:cs="Times New Roman"/>
          <w:szCs w:val="24"/>
        </w:rPr>
        <w:t xml:space="preserve"> </w:t>
      </w:r>
      <w:r>
        <w:rPr>
          <w:rFonts w:eastAsia="Times New Roman" w:cs="Times New Roman"/>
          <w:szCs w:val="24"/>
        </w:rPr>
        <w:t xml:space="preserve">που προκύπτει, η οποία δεν δικαιολογείται επαρκώς. Επίσης, για ποιο λόγο οι θέσεις είναι διακόσιες πενήντα οκτώ και όχι εκατό ή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πενήντα έξι; </w:t>
      </w:r>
    </w:p>
    <w:p w14:paraId="6341075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Επιπλέον, αυτή η προκήρυξη αφορά στην πρόσληψη των εξακοσίων τριάντα τριών θέσεων μονίμων στις φυλακές; Εντάσσονται; Μπαίνουν σε αυτόν τον αριθμό; Ή δεν προλάβατε να στείλετε το σχετικό αίτημα για πρόσληψη. </w:t>
      </w:r>
    </w:p>
    <w:p w14:paraId="6341075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Τέλος, όσον αφορά την τροπολογία με γενικό αριθμ</w:t>
      </w:r>
      <w:r>
        <w:rPr>
          <w:rFonts w:eastAsia="Times New Roman" w:cs="Times New Roman"/>
          <w:szCs w:val="24"/>
        </w:rPr>
        <w:t xml:space="preserve">ό 1786, που αφορά τη </w:t>
      </w:r>
      <w:proofErr w:type="spellStart"/>
      <w:r>
        <w:rPr>
          <w:rFonts w:eastAsia="Times New Roman" w:cs="Times New Roman"/>
          <w:szCs w:val="24"/>
        </w:rPr>
        <w:t>μοριοδότηση</w:t>
      </w:r>
      <w:proofErr w:type="spellEnd"/>
      <w:r>
        <w:rPr>
          <w:rFonts w:eastAsia="Times New Roman" w:cs="Times New Roman"/>
          <w:szCs w:val="24"/>
        </w:rPr>
        <w:t xml:space="preserve"> γιατρών, νοσηλευτών και προσωπικού σε δημόσια νοσοκομεία, κέντρα υγείας κ.λπ., πρόκειται για άλλη μία περίπτωση θέσπισης ειδικής διατάξεως κατά παρέκκλιση του </w:t>
      </w:r>
      <w:r>
        <w:rPr>
          <w:rFonts w:eastAsia="Times New Roman" w:cs="Times New Roman"/>
          <w:szCs w:val="24"/>
        </w:rPr>
        <w:t>ν.</w:t>
      </w:r>
      <w:r>
        <w:rPr>
          <w:rFonts w:eastAsia="Times New Roman" w:cs="Times New Roman"/>
          <w:szCs w:val="24"/>
        </w:rPr>
        <w:t>2190/1994, προκειμένου στη συγκεκριμένη περίπτωση να ικανοποιη</w:t>
      </w:r>
      <w:r>
        <w:rPr>
          <w:rFonts w:eastAsia="Times New Roman" w:cs="Times New Roman"/>
          <w:szCs w:val="24"/>
        </w:rPr>
        <w:t xml:space="preserve">θούν και να πριμοδοτηθούν όσοι έχουν εργαστεί στον δημόσιο τομέα στον χώρο της υγείας. Όσοι έχουν εργαστεί στον ιδιωτικό τομέα τι θα γίνουν; Γιατί πάλι έχουμε δύο μέτρα και δύο σταθμά; Θα την καταψηφίσουμε την τροπολογία αυτή γι’ αυτόν τον λόγο. </w:t>
      </w:r>
    </w:p>
    <w:p w14:paraId="6341075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τροπολογία με γενικό αριθμό 1788 για το ΙΓΜΕ θεωρούμε ότι είναι αναγκαία. Το είχαμε συζητήσει και σε προηγούμενες </w:t>
      </w:r>
      <w:r>
        <w:rPr>
          <w:rFonts w:eastAsia="Times New Roman" w:cs="Times New Roman"/>
          <w:szCs w:val="24"/>
        </w:rPr>
        <w:t xml:space="preserve">επιτροπές </w:t>
      </w:r>
      <w:r>
        <w:rPr>
          <w:rFonts w:eastAsia="Times New Roman" w:cs="Times New Roman"/>
          <w:szCs w:val="24"/>
        </w:rPr>
        <w:t xml:space="preserve">όχι ως τροπολογία, αλλά ως ζήτημα. Θα την υπερψηφίσουμε. </w:t>
      </w:r>
    </w:p>
    <w:p w14:paraId="6341075F"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Κάνω το τελευταίο μου σχόλιο σε σχέση με τα πολιτικά και την επικαιρότητα. Δεν θα ακολουθήσω –αν και θα ήταν πειρασμός- τη συλλογιστική του αγαπητού συναδέλφου μου και εισηγητή της Πλειοψηφίας κ. Θεοφύλακτου, λέγοντας: Θα τιμωρηθεί κανένας Υπουργός που κατ</w:t>
      </w:r>
      <w:r>
        <w:rPr>
          <w:rFonts w:eastAsia="Times New Roman" w:cs="Times New Roman"/>
          <w:szCs w:val="24"/>
        </w:rPr>
        <w:t xml:space="preserve">ά δήλωση Καμμένου πήρε εκατομμύρια από ξένες δυνάμεις, </w:t>
      </w:r>
      <w:proofErr w:type="spellStart"/>
      <w:r>
        <w:rPr>
          <w:rFonts w:eastAsia="Times New Roman" w:cs="Times New Roman"/>
          <w:szCs w:val="24"/>
        </w:rPr>
        <w:t>όρα</w:t>
      </w:r>
      <w:proofErr w:type="spellEnd"/>
      <w:r>
        <w:rPr>
          <w:rFonts w:eastAsia="Times New Roman" w:cs="Times New Roman"/>
          <w:szCs w:val="24"/>
        </w:rPr>
        <w:t xml:space="preserve"> </w:t>
      </w:r>
      <w:proofErr w:type="spellStart"/>
      <w:r>
        <w:rPr>
          <w:rFonts w:eastAsia="Times New Roman" w:cs="Times New Roman"/>
          <w:szCs w:val="24"/>
        </w:rPr>
        <w:t>Σόρος</w:t>
      </w:r>
      <w:proofErr w:type="spellEnd"/>
      <w:r>
        <w:rPr>
          <w:rFonts w:eastAsia="Times New Roman" w:cs="Times New Roman"/>
          <w:szCs w:val="24"/>
        </w:rPr>
        <w:t xml:space="preserve">; Δεν μπαίνω εγώ σε αυτή τη λογική. Αντιλαμβάνομαι και την προσπάθεια ή, εν πάση </w:t>
      </w:r>
      <w:proofErr w:type="spellStart"/>
      <w:r>
        <w:rPr>
          <w:rFonts w:eastAsia="Times New Roman" w:cs="Times New Roman"/>
          <w:szCs w:val="24"/>
        </w:rPr>
        <w:t>περιπτώσει</w:t>
      </w:r>
      <w:proofErr w:type="spellEnd"/>
      <w:r>
        <w:rPr>
          <w:rFonts w:eastAsia="Times New Roman" w:cs="Times New Roman"/>
          <w:szCs w:val="24"/>
        </w:rPr>
        <w:t>, την άμεση σύμπλευση της πολιτικής ηγεσίας του Υπουργείου Δικαιοσύνης με τον κ. Καμμένο από τις απαν</w:t>
      </w:r>
      <w:r>
        <w:rPr>
          <w:rFonts w:eastAsia="Times New Roman" w:cs="Times New Roman"/>
          <w:szCs w:val="24"/>
        </w:rPr>
        <w:t xml:space="preserve">τήσεις και των δύο Υπουργών στα ερωτήματα που έθεσα νωρίτερα. </w:t>
      </w:r>
    </w:p>
    <w:p w14:paraId="63410760"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Γιατί πώς να το κάνουμε; Ο κ. Καμμένος είναι το «Νούμερο 2» στην Κυβέρνηση. Αφού ο κ. Τσίπρας θυσίασε τον κ. Κοτζιά για χάρη του κ. Καμμένου, δεν θα περίμενα μια πιο διαφορετική στάση από αυτή.</w:t>
      </w:r>
      <w:r>
        <w:rPr>
          <w:rFonts w:eastAsia="Times New Roman" w:cs="Times New Roman"/>
          <w:szCs w:val="24"/>
        </w:rPr>
        <w:t xml:space="preserve"> Ωστόσο δεν είχατε να απαντήσετε σε μένα ή στον κ. Κοτζιά. Εμείς σας καλέσαμε να απαντήσετε στις αιτιάσεις του κ. Καμμένου.</w:t>
      </w:r>
    </w:p>
    <w:p w14:paraId="63410761"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Αυτά, κύριε Πρόεδρε, και σας ευχαριστώ.</w:t>
      </w:r>
    </w:p>
    <w:p w14:paraId="63410762"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κύριε </w:t>
      </w:r>
      <w:proofErr w:type="spellStart"/>
      <w:r>
        <w:rPr>
          <w:rFonts w:eastAsia="Times New Roman" w:cs="Times New Roman"/>
          <w:szCs w:val="24"/>
        </w:rPr>
        <w:t>Αμυρά</w:t>
      </w:r>
      <w:proofErr w:type="spellEnd"/>
      <w:r>
        <w:rPr>
          <w:rFonts w:eastAsia="Times New Roman" w:cs="Times New Roman"/>
          <w:szCs w:val="24"/>
        </w:rPr>
        <w:t>.</w:t>
      </w:r>
    </w:p>
    <w:p w14:paraId="63410763"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63410764" w14:textId="77777777" w:rsidR="000640C0" w:rsidRDefault="00F37498">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ΣΑΡΙΔΗΣ: </w:t>
      </w:r>
      <w:r>
        <w:rPr>
          <w:rFonts w:eastAsia="Times New Roman" w:cs="Times New Roman"/>
          <w:szCs w:val="24"/>
        </w:rPr>
        <w:t>Ευχαριστώ πολύ, κύριε Πρόεδρε.</w:t>
      </w:r>
    </w:p>
    <w:p w14:paraId="63410765"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Κύριε Υπουργέ, κα</w:t>
      </w:r>
      <w:r>
        <w:rPr>
          <w:rFonts w:eastAsia="Times New Roman" w:cs="Times New Roman"/>
          <w:szCs w:val="24"/>
        </w:rPr>
        <w:t>μ</w:t>
      </w:r>
      <w:r>
        <w:rPr>
          <w:rFonts w:eastAsia="Times New Roman" w:cs="Times New Roman"/>
          <w:szCs w:val="24"/>
        </w:rPr>
        <w:t xml:space="preserve">μία αντισυνταγματικότητα. Πιστεύουμε εμείς από την πλευρά της Ένωσης Κεντρώων ότι και τα τιμαλφή και κάθε κινητό ή ακίνητο περιουσιακό στοιχείο θα πρέπει να δηλώνεται. Ας μην κρυβόμαστε πίσω από το </w:t>
      </w:r>
      <w:r>
        <w:rPr>
          <w:rFonts w:eastAsia="Times New Roman" w:cs="Times New Roman"/>
          <w:szCs w:val="24"/>
        </w:rPr>
        <w:t>δάχτυλό μας τελικά.</w:t>
      </w:r>
    </w:p>
    <w:p w14:paraId="6341076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τη δευτερολογία μου με μια διαπίστωση. Και σήμερα να παίρνατε την απόφαση να σταματήσετε να νομοθετείτε με τροπολογίες, δεν θα προλαβαίνατε να αναστρέψετε την κοινοβουλευτική εικόνα την οποία έχετε δημιουργήσει εδώ </w:t>
      </w:r>
      <w:r>
        <w:rPr>
          <w:rFonts w:eastAsia="Times New Roman" w:cs="Times New Roman"/>
          <w:szCs w:val="24"/>
        </w:rPr>
        <w:t xml:space="preserve">και τρία χρόνια, ακόμα και το γεγονός ότι μέσα σε μια τροπολογία μπορείτε να φέρετε δυο άσχετα πράγματα, έτσι ώστε, ανάλογα με το πού κινείται ο κάθε πολιτικός σχηματισμός, να τον αναγκάσετε να πάρει θέση. Δεν είναι σωστό αυτό, κύριε Υπουργέ. Θα πρέπει να </w:t>
      </w:r>
      <w:r>
        <w:rPr>
          <w:rFonts w:eastAsia="Times New Roman" w:cs="Times New Roman"/>
          <w:szCs w:val="24"/>
        </w:rPr>
        <w:t>σταματήσει. Είμαστε εκτός μνημονίων, όπως λέτε. Έχουμε μπει στην περίοδο της κανονικότητας. Ας φροντίσουμε τουλάχιστον η νομοθέτηση να είναι όσο γίνεται πιο κανονική.</w:t>
      </w:r>
    </w:p>
    <w:p w14:paraId="6341076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Συνεχίζετε να κατηγορείτε τους προηγούμενους για το ίδιο πράγμα που εσείς κάνετε εδώ και </w:t>
      </w:r>
      <w:r>
        <w:rPr>
          <w:rFonts w:eastAsia="Times New Roman" w:cs="Times New Roman"/>
          <w:szCs w:val="24"/>
        </w:rPr>
        <w:t>τρία χρόνια, δίνοντας πάτημα και στους επόμενους οι οποίοι θα έρθουν να συνεχίζουν κι εκείνοι να νομοθετούν με τον ίδιο τρόπο, γιατί στην Ελλάδα τα πράγματα δεν αλλάζουν. Δεν είναι εύκολο να αλλάξουν στην Ελλάδα τα πράγματα. Στην Ελλάδα, λοιπόν, η νομοθέτη</w:t>
      </w:r>
      <w:r>
        <w:rPr>
          <w:rFonts w:eastAsia="Times New Roman" w:cs="Times New Roman"/>
          <w:szCs w:val="24"/>
        </w:rPr>
        <w:t xml:space="preserve">ση γίνεται με τροπολογίες και όχι με νομοσχέδια. Άραγε τι να σημαίνει αυτό για την ποιότητα των κοινοβουλευτικών διαδικασιών; </w:t>
      </w:r>
    </w:p>
    <w:p w14:paraId="6341076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Ας δούμε τις σημερινές τροπολογίες. Η τροπολογία 1776, με την οποία προβλέπεται η παράταση των ρυθμίσεων των άρθρων 43 και 44 του</w:t>
      </w:r>
      <w:r>
        <w:rPr>
          <w:rFonts w:eastAsia="Times New Roman" w:cs="Times New Roman"/>
          <w:szCs w:val="24"/>
        </w:rPr>
        <w:t xml:space="preserve"> </w:t>
      </w:r>
      <w:r>
        <w:rPr>
          <w:rFonts w:eastAsia="Times New Roman" w:cs="Times New Roman"/>
          <w:szCs w:val="24"/>
        </w:rPr>
        <w:t>ν.</w:t>
      </w:r>
      <w:r>
        <w:rPr>
          <w:rFonts w:eastAsia="Times New Roman" w:cs="Times New Roman"/>
          <w:szCs w:val="24"/>
        </w:rPr>
        <w:t>4489, δεν θα τύχει της στήριξής μας. Πώς να παρατείνουμε κάτι που τα αποτελέσματά του ελέγχονται; Νομίζετε πως έχουμε τελειώσει με τις έρευνές μας για τις αποφυλακίσεις; Αρνούμαστε να συμπράξουμε, λοιπόν. Η ευθύνη για τις οδηγίες που έχουν οι δικαστές μ</w:t>
      </w:r>
      <w:r>
        <w:rPr>
          <w:rFonts w:eastAsia="Times New Roman" w:cs="Times New Roman"/>
          <w:szCs w:val="24"/>
        </w:rPr>
        <w:t>ας είναι δική σας και μόνο δική σας. Είναι ευθύνη της Κυβέρνησης.</w:t>
      </w:r>
    </w:p>
    <w:p w14:paraId="6341076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1777 και ειδικό αριθμό 158, με την οποία τροποποιείται ο Οργανισμός του Υπουργείου Δικαιοσύνης, Διαφάνειας και Ανθρωπίνων Δικαιωμάτων, ώστε να είνα</w:t>
      </w:r>
      <w:r>
        <w:rPr>
          <w:rFonts w:eastAsia="Times New Roman" w:cs="Times New Roman"/>
          <w:szCs w:val="24"/>
        </w:rPr>
        <w:t xml:space="preserve">ι δυνατή η πρόσληψη περισσοτέρων δεσμοφυλάκων, καθώς προβλέπει τη δημιουργία διακοσίων πενήντα οχτώ νέων θέσεων του προσωπικού των καταστημάτων κράτησης, κυρίως για τη στελέχωση του καταστήματος κράτησης στη Δράμα, δεν μπορούμε ούτε και εδώ να σας δώσουμε </w:t>
      </w:r>
      <w:r>
        <w:rPr>
          <w:rFonts w:eastAsia="Times New Roman" w:cs="Times New Roman"/>
          <w:szCs w:val="24"/>
        </w:rPr>
        <w:t xml:space="preserve">την ψήφο μας. Πρόκειται για αποσπασματική ενέργεια. </w:t>
      </w:r>
    </w:p>
    <w:p w14:paraId="6341076A"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Το πρόβλημα που έχουμε στην Ελλάδα με τον υπερπληθυσμό των φυλακών και την καθυστέρηση στην απονομή δικαιοσύνης, δεν λύνεται ούτε βγάζοντας έξω εγκληματίες ούτε φτιάχνοντας νέες φυλακές. Δεν καταφέρατε μ</w:t>
      </w:r>
      <w:r>
        <w:rPr>
          <w:rFonts w:eastAsia="Times New Roman" w:cs="Times New Roman"/>
          <w:szCs w:val="24"/>
        </w:rPr>
        <w:t>έχρι σήμερα να αντιμετωπίσετε με ολοκληρωμένο και προγραμματισμένο τρόπο την τραγική κατάσταση που επικρατεί στις ελληνικές φυλακές. Αυτή είναι η αλήθεια.</w:t>
      </w:r>
    </w:p>
    <w:p w14:paraId="6341076B"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Αντιθέτως, θα στηρίξουμε την τροπολογία 1780 με την οποία συμπληρώνουμε τις διατάξεις του άρθρου 278 </w:t>
      </w:r>
      <w:r>
        <w:rPr>
          <w:rFonts w:eastAsia="Times New Roman" w:cs="Times New Roman"/>
          <w:szCs w:val="24"/>
        </w:rPr>
        <w:t xml:space="preserve">του </w:t>
      </w:r>
      <w:r>
        <w:rPr>
          <w:rFonts w:eastAsia="Times New Roman" w:cs="Times New Roman"/>
          <w:szCs w:val="24"/>
        </w:rPr>
        <w:t>ν.</w:t>
      </w:r>
      <w:r>
        <w:rPr>
          <w:rFonts w:eastAsia="Times New Roman" w:cs="Times New Roman"/>
          <w:szCs w:val="24"/>
        </w:rPr>
        <w:t>4555, που αναφέρονται στη δυνατότητα μετάταξης σε υπηρεσίες Δημοτικής Αστυνομίας των δήμων των πρώην δημοτικών αστυνομικών που κατατάχθηκαν σε καταστήματα κράτησης. Η αλήθεια είναι ότι πρόκειται για μια αδικία που διορθώνεται, μια αδικία εις βάρος αν</w:t>
      </w:r>
      <w:r>
        <w:rPr>
          <w:rFonts w:eastAsia="Times New Roman" w:cs="Times New Roman"/>
          <w:szCs w:val="24"/>
        </w:rPr>
        <w:t xml:space="preserve">θρώπων που δεν έφταιξαν και σε τίποτα, αλλά την πλήρωσαν για να μπορούν να κάνουν κάποιοι εφέ στα κανάλια πολιτικολογώντας. Αυτό πλήρωσαν. </w:t>
      </w:r>
    </w:p>
    <w:p w14:paraId="6341076C"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Θα στηρίξουμε και την τροπολογία 1786, γιατί θέλουμε οι γιατροί μας να μείνουν στην Ελλάδα. Ξέρετε, έχουμε στελεχώσε</w:t>
      </w:r>
      <w:r>
        <w:rPr>
          <w:rFonts w:eastAsia="Times New Roman" w:cs="Times New Roman"/>
          <w:szCs w:val="24"/>
        </w:rPr>
        <w:t xml:space="preserve">ι με Έλληνες γιατρούς όλα τα ευρωπαϊκά νοσοκομεία, με γιατρούς που, για να τους σπουδάσουμε εδώ, δαπανούνται πολλά λεφτά και μετά τους διώχνουμε και τους λέμε: «Πηγαίνετε. Είναι καλύτερα εκεί. Γιατί να καθίσετε εδώ;». </w:t>
      </w:r>
    </w:p>
    <w:p w14:paraId="6341076D"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Συμφωνούμε, λοιπόν, με την πρόβλεψη τ</w:t>
      </w:r>
      <w:r>
        <w:rPr>
          <w:rFonts w:eastAsia="Times New Roman" w:cs="Times New Roman"/>
          <w:szCs w:val="24"/>
        </w:rPr>
        <w:t xml:space="preserve">ης έξτρα </w:t>
      </w:r>
      <w:proofErr w:type="spellStart"/>
      <w:r>
        <w:rPr>
          <w:rFonts w:eastAsia="Times New Roman" w:cs="Times New Roman"/>
          <w:szCs w:val="24"/>
        </w:rPr>
        <w:t>μοριοδότησης</w:t>
      </w:r>
      <w:proofErr w:type="spellEnd"/>
      <w:r>
        <w:rPr>
          <w:rFonts w:eastAsia="Times New Roman" w:cs="Times New Roman"/>
          <w:szCs w:val="24"/>
        </w:rPr>
        <w:t xml:space="preserve"> της εμπειρίας του προσωπικού των νοσοκομείων και των κέντρων υγείας σε προκηρύξεις κάλυψης θέσεως νοσηλευτικού και λοιπού προσωπικού. Θετικούς μας βρίσκει και η μετάθεση για ένα μήνα του χρόνου ολοκλήρωσης της διαδικασίας, μέχρι το τέ</w:t>
      </w:r>
      <w:r>
        <w:rPr>
          <w:rFonts w:eastAsia="Times New Roman" w:cs="Times New Roman"/>
          <w:szCs w:val="24"/>
        </w:rPr>
        <w:t>λος του ερχόμενου Νοεμβρίου.</w:t>
      </w:r>
    </w:p>
    <w:p w14:paraId="6341076E"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Όσον αφορά την τροπολογία για το ΙΓΜΕ, εκεί θα πούμε «</w:t>
      </w:r>
      <w:r>
        <w:rPr>
          <w:rFonts w:eastAsia="Times New Roman" w:cs="Times New Roman"/>
          <w:szCs w:val="24"/>
        </w:rPr>
        <w:t>παρών</w:t>
      </w:r>
      <w:r>
        <w:rPr>
          <w:rFonts w:eastAsia="Times New Roman" w:cs="Times New Roman"/>
          <w:szCs w:val="24"/>
        </w:rPr>
        <w:t xml:space="preserve">» για τους λόγους τους οποίους είπαμε και πριν, αλλά και γιατί πιστεύουμε ότι και το πρόβλημα δεν λύνεται με παρατάσεις. </w:t>
      </w:r>
    </w:p>
    <w:p w14:paraId="6341076F" w14:textId="77777777" w:rsidR="000640C0" w:rsidRDefault="00F37498">
      <w:pPr>
        <w:spacing w:line="600" w:lineRule="auto"/>
        <w:ind w:firstLine="720"/>
        <w:jc w:val="both"/>
        <w:rPr>
          <w:rFonts w:eastAsia="Times New Roman"/>
          <w:szCs w:val="24"/>
        </w:rPr>
      </w:pPr>
      <w:r>
        <w:rPr>
          <w:rFonts w:eastAsia="Times New Roman"/>
          <w:szCs w:val="24"/>
        </w:rPr>
        <w:t>Παρατάσεις δίναμε τότε που ήμασταν εκτός κανον</w:t>
      </w:r>
      <w:r>
        <w:rPr>
          <w:rFonts w:eastAsia="Times New Roman"/>
          <w:szCs w:val="24"/>
        </w:rPr>
        <w:t>ικότητας. Σήμερα θα έλθουν οι εκλογές. Θα δουλέψουμε με παρατάσεις και πάλι; Θα κρατήσουμε ομήρους κάποιους ανθρώπους, οι οποίοι θέλουν να δοθεί οριστική λύση στο πρόβλημά τους; Δεν είναι σωστό, κύριε Υπουργέ. Θα πρέπει κάποια στιγμή να αλλάξουμε τρόπο νομ</w:t>
      </w:r>
      <w:r>
        <w:rPr>
          <w:rFonts w:eastAsia="Times New Roman"/>
          <w:szCs w:val="24"/>
        </w:rPr>
        <w:t>οθέτησης.</w:t>
      </w:r>
    </w:p>
    <w:p w14:paraId="63410770"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Επειδή είχαμε κρατήσει την επιφύλαξή μας για το νομοσχέδιο, θα πούμε ότι η Ένωση Κεντρώων επί της αρχής θα ψηφίσουμε «</w:t>
      </w:r>
      <w:r>
        <w:rPr>
          <w:rFonts w:eastAsia="Times New Roman"/>
          <w:szCs w:val="24"/>
        </w:rPr>
        <w:t>ναι</w:t>
      </w:r>
      <w:r>
        <w:rPr>
          <w:rFonts w:eastAsia="Times New Roman"/>
          <w:szCs w:val="24"/>
        </w:rPr>
        <w:t>» στο σημερνό νομοσχέδιο, παρ</w:t>
      </w:r>
      <w:r>
        <w:rPr>
          <w:rFonts w:eastAsia="Times New Roman"/>
          <w:szCs w:val="24"/>
        </w:rPr>
        <w:t xml:space="preserve">’ </w:t>
      </w:r>
      <w:r>
        <w:rPr>
          <w:rFonts w:eastAsia="Times New Roman"/>
          <w:szCs w:val="24"/>
        </w:rPr>
        <w:t>όλο, όμως, που δεν μας δόθηκαν εξηγήσεις και σε πολλά άρθρα θα σταθούμε με αρνητική ψήφο.</w:t>
      </w:r>
    </w:p>
    <w:p w14:paraId="63410771"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Ευχα</w:t>
      </w:r>
      <w:r>
        <w:rPr>
          <w:rFonts w:eastAsia="Times New Roman"/>
          <w:szCs w:val="24"/>
        </w:rPr>
        <w:t>ριστώ πολύ.</w:t>
      </w:r>
    </w:p>
    <w:p w14:paraId="63410772" w14:textId="77777777" w:rsidR="000640C0" w:rsidRDefault="00F37498">
      <w:pPr>
        <w:tabs>
          <w:tab w:val="left" w:pos="2940"/>
        </w:tabs>
        <w:spacing w:line="600" w:lineRule="auto"/>
        <w:ind w:firstLine="720"/>
        <w:jc w:val="both"/>
        <w:rPr>
          <w:rFonts w:eastAsia="Times New Roman"/>
          <w:szCs w:val="24"/>
        </w:rPr>
      </w:pPr>
      <w:r w:rsidRPr="00B63B52">
        <w:rPr>
          <w:rFonts w:eastAsia="Times New Roman"/>
          <w:b/>
          <w:szCs w:val="24"/>
        </w:rPr>
        <w:t>ΠΡΟΕΔΡΕΥΩΝ (Σπυρίδων Λυκούδης):</w:t>
      </w:r>
      <w:r>
        <w:rPr>
          <w:rFonts w:eastAsia="Times New Roman"/>
          <w:szCs w:val="24"/>
        </w:rPr>
        <w:t xml:space="preserve"> Ευχαριστώ, κύριε συνάδελφε.</w:t>
      </w:r>
    </w:p>
    <w:p w14:paraId="63410773"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Τη συζήτηση κλείνει ο Υπουργός για ένα πεντάλεπτο.</w:t>
      </w:r>
    </w:p>
    <w:p w14:paraId="63410774"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Κύριε Υπουργέ, έχετε τον λόγο. Σας παρακαλώ, να μιλήσετε όσο μπορείτε πιο σύντομα και πιο περιεκτικά</w:t>
      </w:r>
    </w:p>
    <w:p w14:paraId="63410775" w14:textId="77777777" w:rsidR="000640C0" w:rsidRDefault="00F37498">
      <w:pPr>
        <w:tabs>
          <w:tab w:val="left" w:pos="2940"/>
        </w:tabs>
        <w:spacing w:line="600" w:lineRule="auto"/>
        <w:ind w:firstLine="720"/>
        <w:jc w:val="both"/>
        <w:rPr>
          <w:rFonts w:eastAsia="Times New Roman"/>
          <w:szCs w:val="24"/>
        </w:rPr>
      </w:pPr>
      <w:r w:rsidRPr="00B63B52">
        <w:rPr>
          <w:rFonts w:eastAsia="Times New Roman"/>
          <w:b/>
          <w:szCs w:val="24"/>
        </w:rPr>
        <w:t>ΜΙΧΑΗΛ ΚΑΛΟΓΗΡΟΥ (Υπουργός Δικαι</w:t>
      </w:r>
      <w:r w:rsidRPr="00B63B52">
        <w:rPr>
          <w:rFonts w:eastAsia="Times New Roman"/>
          <w:b/>
          <w:szCs w:val="24"/>
        </w:rPr>
        <w:t>οσύνης, Διαφάνειας και Ανθρωπίνων Δικαιωμάτων):</w:t>
      </w:r>
      <w:r>
        <w:rPr>
          <w:rFonts w:eastAsia="Times New Roman"/>
          <w:szCs w:val="24"/>
        </w:rPr>
        <w:t xml:space="preserve"> Συμπερασματικά, κύριε Πρόεδρε, θα αναφερθώ σε συμπεράσματα και κάποιες απαντήσεις σε ερωτήματα που τέθηκαν στη διαδικασία.</w:t>
      </w:r>
    </w:p>
    <w:p w14:paraId="63410776"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Πρώτον, καταγράφουμε, λοιπόν, όλοι την άποψη η οποία διατυπώθηκε, ότι αποτελεί ζούγκλα και κυνήγι μαγισσών η </w:t>
      </w:r>
      <w:proofErr w:type="spellStart"/>
      <w:r>
        <w:rPr>
          <w:rFonts w:eastAsia="Times New Roman"/>
          <w:szCs w:val="24"/>
        </w:rPr>
        <w:t>ανάσυρση</w:t>
      </w:r>
      <w:proofErr w:type="spellEnd"/>
      <w:r>
        <w:rPr>
          <w:rFonts w:eastAsia="Times New Roman"/>
          <w:szCs w:val="24"/>
        </w:rPr>
        <w:t xml:space="preserve"> μετά από πέντε χρόνια σε περιπτώσεις που έχουμε ενδείξεις τέλεσης συγκεκριμένων αδικημάτων. Η Αξιωματική Αντιπολίτευση θεωρεί ότι αυτό είν</w:t>
      </w:r>
      <w:r>
        <w:rPr>
          <w:rFonts w:eastAsia="Times New Roman"/>
          <w:szCs w:val="24"/>
        </w:rPr>
        <w:t xml:space="preserve">αι κυνήγι μαγισσών και ζούγκλα. Βέβαια, ανέπτυξε και συγκεκριμένα επιχειρήματα ενός συγκεκριμένου πλαισίου. Ο κ. Συντυχάκης έκανε συγκεκριμένες ιστορικές επισημάνσεις. </w:t>
      </w:r>
    </w:p>
    <w:p w14:paraId="63410777"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Να πω και εγώ από την πλευρά μου ένα συνολικότερο, ένα γενικότερο σχόλιο ότι, πράγματι,</w:t>
      </w:r>
      <w:r>
        <w:rPr>
          <w:rFonts w:eastAsia="Times New Roman"/>
          <w:szCs w:val="24"/>
        </w:rPr>
        <w:t xml:space="preserve"> κυρίως στα νομοσχέδια του Υπουργείου Δικαιοσύνης και σε θέματα που αφορούν είτε την </w:t>
      </w:r>
      <w:proofErr w:type="spellStart"/>
      <w:r>
        <w:rPr>
          <w:rFonts w:eastAsia="Times New Roman"/>
          <w:szCs w:val="24"/>
        </w:rPr>
        <w:t>αντιεγκληματική</w:t>
      </w:r>
      <w:proofErr w:type="spellEnd"/>
      <w:r>
        <w:rPr>
          <w:rFonts w:eastAsia="Times New Roman"/>
          <w:szCs w:val="24"/>
        </w:rPr>
        <w:t xml:space="preserve"> πολιτική είτε θέματα θεσμικής θωράκισης για την καταπολέμηση της διαφθοράς πάντα συγκρούονταν, συγκρούονται και θα συγκρούονται διαφορετικοί κόσμοι. Το πρό</w:t>
      </w:r>
      <w:r>
        <w:rPr>
          <w:rFonts w:eastAsia="Times New Roman"/>
          <w:szCs w:val="24"/>
        </w:rPr>
        <w:t>βλημα είναι -και επαναλαμβάνω- ότι, κατά τη γνώμη μου, η ακροδεξιά ρητορεία δημιουργεί αντανακλαστικά, τα οποία είναι ύποπτα, εξαιρετικά επικίνδυνα και για άλλη μια φορά –επαναλαμβάνω- ότι καλούμαστε όλοι να είμαστε νηφάλιοι και σοβαροί, όταν συζητάμε θέμα</w:t>
      </w:r>
      <w:r>
        <w:rPr>
          <w:rFonts w:eastAsia="Times New Roman"/>
          <w:szCs w:val="24"/>
        </w:rPr>
        <w:t xml:space="preserve">τα που άπτονται είτε της </w:t>
      </w:r>
      <w:proofErr w:type="spellStart"/>
      <w:r>
        <w:rPr>
          <w:rFonts w:eastAsia="Times New Roman"/>
          <w:szCs w:val="24"/>
        </w:rPr>
        <w:t>αντιεγκληματικής</w:t>
      </w:r>
      <w:proofErr w:type="spellEnd"/>
      <w:r>
        <w:rPr>
          <w:rFonts w:eastAsia="Times New Roman"/>
          <w:szCs w:val="24"/>
        </w:rPr>
        <w:t xml:space="preserve"> πολιτικής είτε θεσμικά νομοσχέδια, όπως είναι το συγκεκριμένο.</w:t>
      </w:r>
    </w:p>
    <w:p w14:paraId="63410778"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Επίσης, δεν καταγράφηκε από πλευράς Αξιωματικής Αντιπολίτευσης ούτε, όμως, από το Κίνημα Αλλαγής ποια είναι η θέση σας σε σχέση με τα τιμαλφή και σε </w:t>
      </w:r>
      <w:r>
        <w:rPr>
          <w:rFonts w:eastAsia="Times New Roman"/>
          <w:szCs w:val="24"/>
        </w:rPr>
        <w:t>θέσεις με τη δήλωση των ποσών που βρίσκονται εκτός τραπεζικών λογαριασμών. Δηλαδή, επισημαίνετε προβληματισμούς συνταγματικότητας. Αυτό, όμως, που σας κάλεσα να πείτε –τουλάχιστον την Αξιωματική Αντιπολίτευση που έθεσε το συγκεκριμένο ζήτημα- και δεν είπατ</w:t>
      </w:r>
      <w:r>
        <w:rPr>
          <w:rFonts w:eastAsia="Times New Roman"/>
          <w:szCs w:val="24"/>
        </w:rPr>
        <w:t>ε είναι αν συμφωνείτε ως Κοινοβουλευτική Ομάδα σε σχέση με τη δήλωση αυτή, γιατί, όπως ξέρετε, η διοίκηση αποφασίζει τον τρόπο με τον οποίο συμμορφώνεται στις δικαστικές αποφάσεις.</w:t>
      </w:r>
    </w:p>
    <w:p w14:paraId="63410779"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Η Κυβέρνηση, λοιπόν, με αυτήν τη νομοθετική πρωτοβουλία αποφάσισε να συμμορ</w:t>
      </w:r>
      <w:r>
        <w:rPr>
          <w:rFonts w:eastAsia="Times New Roman"/>
          <w:szCs w:val="24"/>
        </w:rPr>
        <w:t>φωθεί με την απόφαση του Συμβουλίου της Επικρατείας με αυτήν την αύξηση της χρηματικής αξίας στα χρηματικά ποσά και στα τιμαλφή. Αυτή ήταν η κυβερνητική απόφαση. Συμφωνείτε; Θεωρείτε ότι πρέπει να δηλώνονται τα χρηματικά ποσά; Θεωρείτε ότι πρέπει όλοι να δ</w:t>
      </w:r>
      <w:r>
        <w:rPr>
          <w:rFonts w:eastAsia="Times New Roman"/>
          <w:szCs w:val="24"/>
        </w:rPr>
        <w:t xml:space="preserve">ηλώνουμε τα χρηματικά </w:t>
      </w:r>
      <w:r>
        <w:rPr>
          <w:rFonts w:eastAsia="Times New Roman"/>
          <w:szCs w:val="24"/>
        </w:rPr>
        <w:t xml:space="preserve">ποσά </w:t>
      </w:r>
      <w:r>
        <w:rPr>
          <w:rFonts w:eastAsia="Times New Roman"/>
          <w:szCs w:val="24"/>
        </w:rPr>
        <w:t>που βρίσκονται εκτός τραπεζικών λογαριασμών; Δεν απαντήσατε.</w:t>
      </w:r>
    </w:p>
    <w:p w14:paraId="6341077A"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 xml:space="preserve">Σε σχέση με τα θέματα της επικαιρότητας, εγώ αυτό που είπα και το επαναλαμβάνω είναι ότι τα θέματα επικαιρότητας κάλυψαν, επικάλυψαν τη συζήτηση τη συγκεκριμένη και το </w:t>
      </w:r>
      <w:r>
        <w:rPr>
          <w:rFonts w:eastAsia="Times New Roman"/>
          <w:szCs w:val="24"/>
        </w:rPr>
        <w:t xml:space="preserve">συγκεκριμένο νομοθετικό έργο και είπα ότι υπάρχουν συγκεκριμένες διαδικασίες και λογοδοσίες και κοινοβουλευτικού ελέγχου, στις οποίες τα ζητήματα αυτά μπορούν να τεθούν προς αυτούς, οι οποίοι </w:t>
      </w:r>
      <w:r>
        <w:rPr>
          <w:rFonts w:eastAsia="Times New Roman"/>
          <w:szCs w:val="24"/>
        </w:rPr>
        <w:t>απηύθ</w:t>
      </w:r>
      <w:r>
        <w:rPr>
          <w:rFonts w:eastAsia="Times New Roman"/>
          <w:szCs w:val="24"/>
        </w:rPr>
        <w:t>υ</w:t>
      </w:r>
      <w:r>
        <w:rPr>
          <w:rFonts w:eastAsia="Times New Roman"/>
          <w:szCs w:val="24"/>
        </w:rPr>
        <w:t xml:space="preserve">ναν </w:t>
      </w:r>
      <w:r>
        <w:rPr>
          <w:rFonts w:eastAsia="Times New Roman"/>
          <w:szCs w:val="24"/>
        </w:rPr>
        <w:t>τις συγκεκριμένες διαρροές, τις συγκεκριμένες συζητήσε</w:t>
      </w:r>
      <w:r>
        <w:rPr>
          <w:rFonts w:eastAsia="Times New Roman"/>
          <w:szCs w:val="24"/>
        </w:rPr>
        <w:t xml:space="preserve">ις, με όποιον τρόπο, τέλος πάντων, εσείς θεωρείτε ότι είναι ο κατάλληλος. Θεωρώ ότι αυτή η συζήτηση σήμερα δεν ήταν, κατά τη γνώμη μου, η κατάλληλη. </w:t>
      </w:r>
    </w:p>
    <w:p w14:paraId="6341077B"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Γι’ αυτόν τον λόγο δεν σας είπα μόνο ότι προσπαθείτε να επικαλύψετε ένα άλλο ζήτημα επικαιρότητας, αλλά κα</w:t>
      </w:r>
      <w:r>
        <w:rPr>
          <w:rFonts w:eastAsia="Times New Roman"/>
          <w:szCs w:val="24"/>
        </w:rPr>
        <w:t>ι επεφύλαξα και εγώ για τον εαυτό μου μια άλλη τοποθέτηση σε σχέση με τα ζητήματα της επικαιρότητας. Γι’ αυτό και δεν αναφέρθηκα ούτε στην υπόθεση καθαυτή του συγκεκριμένου πολιτικού προσώπου, το οποίο κρατείται προσωρινά από χτες. Είπα μόνο ποιος ήταν ο π</w:t>
      </w:r>
      <w:r>
        <w:rPr>
          <w:rFonts w:eastAsia="Times New Roman"/>
          <w:szCs w:val="24"/>
        </w:rPr>
        <w:t>ροβληματισμός που υπήρχε και από πλευράς κυβερνητικής πλειοψηφίας και από πλευράς Αντιπολίτευσης ως προς τη συγκρότηση της προανακριτικής και το πόρισμα της προανακριτικής επιτροπής. Γι’ αυτό και περιορίστηκα μόνο σε αυτό.</w:t>
      </w:r>
    </w:p>
    <w:p w14:paraId="6341077C" w14:textId="77777777" w:rsidR="000640C0" w:rsidRDefault="00F37498">
      <w:pPr>
        <w:tabs>
          <w:tab w:val="left" w:pos="2940"/>
        </w:tabs>
        <w:spacing w:line="600" w:lineRule="auto"/>
        <w:ind w:firstLine="720"/>
        <w:jc w:val="both"/>
        <w:rPr>
          <w:rFonts w:eastAsia="Times New Roman"/>
          <w:szCs w:val="24"/>
        </w:rPr>
      </w:pPr>
      <w:r>
        <w:rPr>
          <w:rFonts w:eastAsia="Times New Roman"/>
          <w:szCs w:val="24"/>
        </w:rPr>
        <w:t>Φοβάμαι, επίσης, ότι ανακυκλώσαμε</w:t>
      </w:r>
      <w:r>
        <w:rPr>
          <w:rFonts w:eastAsia="Times New Roman"/>
          <w:szCs w:val="24"/>
        </w:rPr>
        <w:t xml:space="preserve"> έναν φαύλο κύκλο σε σχέση με τους κύκλους. Είπα ότι και ως προς αυτό υπάρχει ο τρόπος, υπάρχουν συγκεκριμένες διαδικασίες, όταν τα πράγματα </w:t>
      </w:r>
      <w:proofErr w:type="spellStart"/>
      <w:r>
        <w:rPr>
          <w:rFonts w:eastAsia="Times New Roman"/>
          <w:szCs w:val="24"/>
        </w:rPr>
        <w:t>προσωποποιούνται</w:t>
      </w:r>
      <w:proofErr w:type="spellEnd"/>
      <w:r>
        <w:rPr>
          <w:rFonts w:eastAsia="Times New Roman"/>
          <w:szCs w:val="24"/>
        </w:rPr>
        <w:t xml:space="preserve"> και συγκεκριμενοποιούνται και δεν μένουν σε επίπεδο διαρροών και δημιουργίας εντυπώσεων που τόσο β</w:t>
      </w:r>
      <w:r>
        <w:rPr>
          <w:rFonts w:eastAsia="Times New Roman"/>
          <w:szCs w:val="24"/>
        </w:rPr>
        <w:t xml:space="preserve">λάπτουν συζητήσεις που αφορούν στη </w:t>
      </w:r>
      <w:r>
        <w:rPr>
          <w:rFonts w:eastAsia="Times New Roman"/>
          <w:szCs w:val="24"/>
        </w:rPr>
        <w:t>δικαιοσύνη</w:t>
      </w:r>
      <w:r>
        <w:rPr>
          <w:rFonts w:eastAsia="Times New Roman"/>
          <w:szCs w:val="24"/>
        </w:rPr>
        <w:t>.</w:t>
      </w:r>
    </w:p>
    <w:p w14:paraId="6341077D"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επίσης, να απαντήσω στο ζήτημα που τέθηκε όσον αφορά τις οργανικές θέσεις οι οποίες συστήνονται. Αυτές είναι πέραν της διαδικασίας ΑΣΕΠ που έχει ολοκληρωθεί. Μετά την ψήφιση της συγκεκριμένης διάταξης συ</w:t>
      </w:r>
      <w:r>
        <w:rPr>
          <w:rFonts w:eastAsia="Times New Roman" w:cs="Times New Roman"/>
          <w:szCs w:val="24"/>
        </w:rPr>
        <w:t xml:space="preserve">στήνονται οι θέσεις και από εκεί και πέρα ακολουθεί η διαδικασία όπου υπάρχει η αίτηση προς την Υπουργό Διοικητικής Ανασυγκρότησης και προς τον Υπουργό Οικονομικών, σε σχέση με την </w:t>
      </w:r>
      <w:r>
        <w:rPr>
          <w:rFonts w:eastAsia="Times New Roman" w:cs="Times New Roman"/>
          <w:szCs w:val="24"/>
        </w:rPr>
        <w:t xml:space="preserve">πράξη </w:t>
      </w:r>
      <w:r>
        <w:rPr>
          <w:rFonts w:eastAsia="Times New Roman" w:cs="Times New Roman"/>
          <w:szCs w:val="24"/>
        </w:rPr>
        <w:t>Υπουργικού Συμβουλίου 33/2006, προκειμένου να εγκριθούν οι συγκεκριμέ</w:t>
      </w:r>
      <w:r>
        <w:rPr>
          <w:rFonts w:eastAsia="Times New Roman" w:cs="Times New Roman"/>
          <w:szCs w:val="24"/>
        </w:rPr>
        <w:t xml:space="preserve">νες προσλήψεις. Άρα, είναι νέες προσλήψεις. Σας απάντησα ως προς αυτό. </w:t>
      </w:r>
    </w:p>
    <w:p w14:paraId="6341077E"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C255F0">
        <w:rPr>
          <w:rFonts w:eastAsia="Times New Roman" w:cs="Times New Roman"/>
          <w:szCs w:val="24"/>
        </w:rPr>
        <w:t>)</w:t>
      </w:r>
      <w:r>
        <w:rPr>
          <w:rFonts w:eastAsia="Times New Roman" w:cs="Times New Roman"/>
          <w:szCs w:val="24"/>
        </w:rPr>
        <w:t xml:space="preserve"> </w:t>
      </w:r>
    </w:p>
    <w:p w14:paraId="6341077F"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Υπάρχει ακόμα το ζήτημα της τροπολογίας –και είναι η τελευταία επισήμανση, κύριε Πρόεδρε, που θα κά</w:t>
      </w:r>
      <w:r>
        <w:rPr>
          <w:rFonts w:eastAsia="Times New Roman" w:cs="Times New Roman"/>
          <w:szCs w:val="24"/>
        </w:rPr>
        <w:t>νω- του Κομμουνιστικού Κόμματος</w:t>
      </w:r>
      <w:r>
        <w:rPr>
          <w:rFonts w:eastAsia="Times New Roman" w:cs="Times New Roman"/>
          <w:szCs w:val="24"/>
        </w:rPr>
        <w:t xml:space="preserve"> Ελλάδας</w:t>
      </w:r>
      <w:r>
        <w:rPr>
          <w:rFonts w:eastAsia="Times New Roman" w:cs="Times New Roman"/>
          <w:szCs w:val="24"/>
        </w:rPr>
        <w:t>. Χωρίς καμμία διάθεση υπεκφυγής εγώ σας κατέγραψα έναν συγκεκριμένο προβληματισμό. Ο προβληματισμός είναι ότι έτσι όπως διατυπώθηκε δεν εξαιρεί άλλα αδικήματα τα οποία επίσης τελούνται διά του Τύπου. Και φαντάζομαι ό</w:t>
      </w:r>
      <w:r>
        <w:rPr>
          <w:rFonts w:eastAsia="Times New Roman" w:cs="Times New Roman"/>
          <w:szCs w:val="24"/>
        </w:rPr>
        <w:t xml:space="preserve">τι τον ίδιο προβληματισμό έχετε και εσείς μετά από αυτή την επισήμανση, δηλαδή κυρίως ως προς τα ρατσιστικά εγκλήματα και άλλα. </w:t>
      </w:r>
    </w:p>
    <w:p w14:paraId="63410780"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απάντηση του κ. Παπαθεοδώρου που είπε «εμείς σας φέραμε, όμως, μια τροπολογία η οποία ήταν διατυπωμένη με τον ανάποδο τρόπο,</w:t>
      </w:r>
      <w:r>
        <w:rPr>
          <w:rFonts w:eastAsia="Times New Roman" w:cs="Times New Roman"/>
          <w:szCs w:val="24"/>
        </w:rPr>
        <w:t xml:space="preserve"> δηλαδή ότι όλα είναι πάντα αυτόφωρα, εκτός από αυτά που δεν είναι», κατατέθηκε σε νομοσχέδιο στο οποίο δεν ήμουν παρών –και δεν θα μπορούσε εκείνος να την κάνει δεκτή, έπρεπε εγώ να την κάνω δεκτή και ήμουν σε συνεννόηση με τον κ. </w:t>
      </w:r>
      <w:proofErr w:type="spellStart"/>
      <w:r>
        <w:rPr>
          <w:rFonts w:eastAsia="Times New Roman" w:cs="Times New Roman"/>
          <w:szCs w:val="24"/>
        </w:rPr>
        <w:t>Κατρούγκαλο</w:t>
      </w:r>
      <w:proofErr w:type="spellEnd"/>
      <w:r>
        <w:rPr>
          <w:rFonts w:eastAsia="Times New Roman" w:cs="Times New Roman"/>
          <w:szCs w:val="24"/>
        </w:rPr>
        <w:t xml:space="preserve"> που επέσπευδ</w:t>
      </w:r>
      <w:r>
        <w:rPr>
          <w:rFonts w:eastAsia="Times New Roman" w:cs="Times New Roman"/>
          <w:szCs w:val="24"/>
        </w:rPr>
        <w:t xml:space="preserve">ε τότε το νομοσχέδιο- και εκεί η απάντηση είναι πάλι τεχνική. </w:t>
      </w:r>
    </w:p>
    <w:p w14:paraId="63410781"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είναι σε δύο άξονες τεχνική: Πρώτον, εάν το διατυπώσουμε με αυτόν τον τρόπο, δηλαδή εάν πούμε «είναι πάντα αυτόφωρη, εκτός από αυτά που δεν είναι», μπορεί να εννοηθεί ότι δεν είναι πάντα αυ</w:t>
      </w:r>
      <w:r>
        <w:rPr>
          <w:rFonts w:eastAsia="Times New Roman" w:cs="Times New Roman"/>
          <w:szCs w:val="24"/>
        </w:rPr>
        <w:t xml:space="preserve">τόφωρα. Καταλαβαίνετε τι θέλω να πω; Αυτές είναι παρατηρήσεις επί του νομοτεχνικού που γίνονται από εισαγγελικούς λειτουργούς. Δεν σας το λέω μόνο εγώ. Είναι και προσωπική μου άποψη, αλλά είναι και ένας προβληματισμός. </w:t>
      </w:r>
    </w:p>
    <w:p w14:paraId="63410782"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σας είπα ότι ο συνολικός π</w:t>
      </w:r>
      <w:r>
        <w:rPr>
          <w:rFonts w:eastAsia="Times New Roman" w:cs="Times New Roman"/>
          <w:szCs w:val="24"/>
        </w:rPr>
        <w:t>ροβληματισμός αφορά στο τι ακριβώς θέλουμε να προστατεύσουμε. Δηλαδή τους δημοσιογράφους από τι; Από την αυτόφωρη διαδικασία που ενεργοποιείται μετά από καταγγελίες δημοσίων προσώπων, που τα δημόσια πρόσωπα πρέπει να ανέχονται, να επιδεικνύουν έμπρακτα την</w:t>
      </w:r>
      <w:r>
        <w:rPr>
          <w:rFonts w:eastAsia="Times New Roman" w:cs="Times New Roman"/>
          <w:szCs w:val="24"/>
        </w:rPr>
        <w:t xml:space="preserve"> ανοχή τους ως προς την κριτική; Θέλουμε να προστατεύσουμε και τον ιδιώτη; Θέλουμε να προστατεύσουμε ιδιώτες οι οποίοι μπορεί να αντιπαρατεθούν και να </w:t>
      </w:r>
      <w:proofErr w:type="spellStart"/>
      <w:r>
        <w:rPr>
          <w:rFonts w:eastAsia="Times New Roman" w:cs="Times New Roman"/>
          <w:szCs w:val="24"/>
        </w:rPr>
        <w:t>αλληλοσυκοφαντηθούν</w:t>
      </w:r>
      <w:proofErr w:type="spellEnd"/>
      <w:r>
        <w:rPr>
          <w:rFonts w:eastAsia="Times New Roman" w:cs="Times New Roman"/>
          <w:szCs w:val="24"/>
        </w:rPr>
        <w:t xml:space="preserve"> μέσω δημοσιευμάτων στον Τύπο; Αυτό είπα εγώ, ότι είναι σύνθετο. Και επειδή είναι σύνθ</w:t>
      </w:r>
      <w:r>
        <w:rPr>
          <w:rFonts w:eastAsia="Times New Roman" w:cs="Times New Roman"/>
          <w:szCs w:val="24"/>
        </w:rPr>
        <w:t xml:space="preserve">ετο, ούτε με τη μία διατύπωση –κατά τη γνώμη μου- το λύνουμε, ή τουλάχιστον δεν καταγράφουμε τι ακριβώς θέλουμε να λύσουμε. </w:t>
      </w:r>
    </w:p>
    <w:p w14:paraId="63410783"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Τελειώνω, λέγοντας ότι ήδη έχουμε οργανώσει συνάντηση με την ΕΣΗΕΑ, προκειμένου να τεθούν αυτά τα τεχνικά ζητήματα, να καταγραφεί κ</w:t>
      </w:r>
      <w:r>
        <w:rPr>
          <w:rFonts w:eastAsia="Times New Roman" w:cs="Times New Roman"/>
          <w:szCs w:val="24"/>
        </w:rPr>
        <w:t xml:space="preserve">αι η πρόταση της ΕΣΗΕΑ, να κάνουμε και εμείς συγκεκριμένη πρόταση. Και επειδή αντιλαμβάνομαι και τη σοβαρότητα του θέματος και το ότι υπάρχει μία </w:t>
      </w:r>
      <w:proofErr w:type="spellStart"/>
      <w:r>
        <w:rPr>
          <w:rFonts w:eastAsia="Times New Roman" w:cs="Times New Roman"/>
          <w:szCs w:val="24"/>
        </w:rPr>
        <w:t>συναντίληψη</w:t>
      </w:r>
      <w:proofErr w:type="spellEnd"/>
      <w:r>
        <w:rPr>
          <w:rFonts w:eastAsia="Times New Roman" w:cs="Times New Roman"/>
          <w:szCs w:val="24"/>
        </w:rPr>
        <w:t xml:space="preserve"> επί της αρχής στο Σώμα, όσον αφορά την κατάργηση του αυτοφώρου, πρέπει να καταλήξουμε ως προς το μ</w:t>
      </w:r>
      <w:r>
        <w:rPr>
          <w:rFonts w:eastAsia="Times New Roman" w:cs="Times New Roman"/>
          <w:szCs w:val="24"/>
        </w:rPr>
        <w:t>ε ποιον τρόπο και για ποια ακριβώς αδικήματα και δεν χρειάζεται να περιμένουμε τους Ποινικούς Κώδικες οι οποίοι θα έρθουν σε κάθε περίπτωση στο επόμενο τρίμηνο. Μπορούμε με νομοθετική πρωτοβουλία που θα προκαλέσετε είτε εσείς είτε εμείς να λύσουμε το ζήτημ</w:t>
      </w:r>
      <w:r>
        <w:rPr>
          <w:rFonts w:eastAsia="Times New Roman" w:cs="Times New Roman"/>
          <w:szCs w:val="24"/>
        </w:rPr>
        <w:t xml:space="preserve">α, χωρίς καμμία άλλη υπεκφυγή. </w:t>
      </w:r>
    </w:p>
    <w:p w14:paraId="63410784"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3410785" w14:textId="77777777" w:rsidR="000640C0" w:rsidRDefault="00F3749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κηρύσσεται περαιωμένη η συζήτηση επί της αρχής, των άρθρων</w:t>
      </w:r>
      <w:r>
        <w:rPr>
          <w:rFonts w:eastAsia="Times New Roman" w:cs="Times New Roman"/>
          <w:szCs w:val="24"/>
        </w:rPr>
        <w:t xml:space="preserve"> και </w:t>
      </w:r>
      <w:r>
        <w:rPr>
          <w:rFonts w:eastAsia="Times New Roman" w:cs="Times New Roman"/>
          <w:szCs w:val="24"/>
        </w:rPr>
        <w:t>των τροπολογιών του σχεδίου νόμου του Υπουργείου</w:t>
      </w:r>
      <w:r w:rsidRPr="0016668D">
        <w:rPr>
          <w:rFonts w:eastAsia="Times New Roman" w:cs="Times New Roman"/>
          <w:szCs w:val="24"/>
        </w:rPr>
        <w:t xml:space="preserve"> Δικαιοσύνης, Διαφάνειας</w:t>
      </w:r>
      <w:r w:rsidRPr="0016668D">
        <w:rPr>
          <w:rFonts w:eastAsia="Times New Roman" w:cs="Times New Roman"/>
          <w:szCs w:val="24"/>
        </w:rPr>
        <w:t xml:space="preserve"> και Ανθρωπίνων Δικαιωμάτων</w:t>
      </w:r>
      <w:r>
        <w:rPr>
          <w:rFonts w:eastAsia="Times New Roman" w:cs="Times New Roman"/>
          <w:szCs w:val="24"/>
        </w:rPr>
        <w:t>:</w:t>
      </w:r>
      <w:r w:rsidRPr="0016668D">
        <w:rPr>
          <w:rFonts w:eastAsia="Times New Roman" w:cs="Times New Roman"/>
          <w:szCs w:val="24"/>
        </w:rPr>
        <w:t xml:space="preserve"> «Επείγουσες ρυθμίσεις για την υποβολή δηλώσεων περιουσιακής κατάστασης και άλλες διατάξεις».</w:t>
      </w:r>
    </w:p>
    <w:p w14:paraId="63410786"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 και η ψήφισή τους θα γίνει χωριστά.</w:t>
      </w:r>
    </w:p>
    <w:p w14:paraId="63410787"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σας επισημαίνουμε ότι η ψηφοφορία περιλαμβάνει την αρχή του νομοσχεδίου, δεκαέξι άρθρα, τέσσερις τροπολογίες, το ακροτελεύτιο άρθρο, καθώς και το σύνολο του νομοσχεδίου. Κάθε φορά στην οθόνη εμφανίζονται ως τέσσερα άρθρα προς ψήφιση. Για να</w:t>
      </w:r>
      <w:r>
        <w:rPr>
          <w:rFonts w:eastAsia="Times New Roman" w:cs="Times New Roman"/>
          <w:szCs w:val="24"/>
        </w:rPr>
        <w:t xml:space="preserve"> ψηφίσετε και τα υπόλοιπα θα πρέπει να κυλήσετε την οθόνη αφής.</w:t>
      </w:r>
    </w:p>
    <w:p w14:paraId="63410788"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 xml:space="preserve">Στο επάνω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το ακροτελεύτιο άρθρο και το </w:t>
      </w:r>
      <w:r>
        <w:rPr>
          <w:rFonts w:eastAsia="Times New Roman" w:cs="Times New Roman"/>
          <w:szCs w:val="24"/>
        </w:rPr>
        <w:t>σύνολο. Αφού καταχωρίσετε την ψήφο σας, έχετε τη δυνατότητα να την ελέγξετε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14:paraId="63410789" w14:textId="77777777" w:rsidR="000640C0" w:rsidRDefault="00F37498">
      <w:pPr>
        <w:spacing w:line="600" w:lineRule="auto"/>
        <w:ind w:firstLine="720"/>
        <w:jc w:val="both"/>
        <w:rPr>
          <w:rFonts w:eastAsia="Times New Roman" w:cs="Times New Roman"/>
          <w:szCs w:val="24"/>
        </w:rPr>
      </w:pPr>
      <w:r>
        <w:rPr>
          <w:rFonts w:eastAsia="Times New Roman" w:cs="Times New Roman"/>
          <w:szCs w:val="24"/>
        </w:rPr>
        <w:t>Παρακαλώ να ανοίξει το σύ</w:t>
      </w:r>
      <w:r>
        <w:rPr>
          <w:rFonts w:eastAsia="Times New Roman" w:cs="Times New Roman"/>
          <w:szCs w:val="24"/>
        </w:rPr>
        <w:t>στημα της ηλεκτρονικής ψηφοφορίας.</w:t>
      </w:r>
    </w:p>
    <w:p w14:paraId="6341078A" w14:textId="77777777" w:rsidR="000640C0" w:rsidRDefault="00F37498">
      <w:pPr>
        <w:spacing w:line="600" w:lineRule="auto"/>
        <w:ind w:firstLine="709"/>
        <w:jc w:val="center"/>
        <w:rPr>
          <w:rFonts w:eastAsia="Times New Roman" w:cs="Times New Roman"/>
          <w:szCs w:val="24"/>
        </w:rPr>
      </w:pPr>
      <w:r>
        <w:rPr>
          <w:rFonts w:eastAsia="Times New Roman" w:cs="Times New Roman"/>
          <w:szCs w:val="24"/>
        </w:rPr>
        <w:t>(ΨΗΦΟΦΟΡΙΑ)</w:t>
      </w:r>
    </w:p>
    <w:p w14:paraId="6341078B" w14:textId="77777777" w:rsidR="000640C0" w:rsidRDefault="00F37498">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Παρακαλώ να κλείσει το σύστημα της ηλεκτρονικής ψηφοφορίας.</w:t>
      </w:r>
    </w:p>
    <w:p w14:paraId="6341078C" w14:textId="77777777" w:rsidR="000640C0" w:rsidRDefault="00F37498">
      <w:pPr>
        <w:spacing w:line="600" w:lineRule="auto"/>
        <w:ind w:firstLine="709"/>
        <w:jc w:val="center"/>
        <w:rPr>
          <w:rFonts w:eastAsia="Times New Roman" w:cs="Times New Roman"/>
          <w:szCs w:val="24"/>
        </w:rPr>
      </w:pPr>
      <w:r>
        <w:rPr>
          <w:rFonts w:eastAsia="Times New Roman" w:cs="Times New Roman"/>
          <w:szCs w:val="24"/>
        </w:rPr>
        <w:t>(ΗΛΕΚΤΡΟΝΙΚΗ ΚΑΤΑΜΕΤΡΗΣΗ)</w:t>
      </w:r>
    </w:p>
    <w:p w14:paraId="6341078D" w14:textId="77777777" w:rsidR="000640C0" w:rsidRDefault="00F37498">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6341078E" w14:textId="77777777" w:rsidR="000640C0" w:rsidRDefault="00F37498">
      <w:pPr>
        <w:spacing w:line="600" w:lineRule="auto"/>
        <w:ind w:firstLine="709"/>
        <w:contextualSpacing/>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Σπυρίδων</w:t>
      </w:r>
      <w:r w:rsidRPr="00EF3F89">
        <w:rPr>
          <w:rFonts w:eastAsia="SimSun"/>
          <w:b/>
          <w:bCs/>
          <w:szCs w:val="24"/>
          <w:lang w:eastAsia="zh-CN"/>
        </w:rPr>
        <w:t xml:space="preserve"> Λ</w:t>
      </w:r>
      <w:r>
        <w:rPr>
          <w:rFonts w:eastAsia="SimSun"/>
          <w:b/>
          <w:bCs/>
          <w:szCs w:val="24"/>
          <w:lang w:eastAsia="zh-CN"/>
        </w:rPr>
        <w:t>υκούδης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 xml:space="preserve">Οι θέσεις των κομμάτων,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r w:rsidRPr="00EF3F89">
        <w:rPr>
          <w:rFonts w:eastAsia="SimSun"/>
          <w:szCs w:val="24"/>
          <w:lang w:eastAsia="zh-CN"/>
        </w:rPr>
        <w:t xml:space="preserve"> </w:t>
      </w:r>
    </w:p>
    <w:tbl>
      <w:tblPr>
        <w:tblW w:w="7182" w:type="dxa"/>
        <w:tblCellMar>
          <w:left w:w="10" w:type="dxa"/>
          <w:right w:w="10" w:type="dxa"/>
        </w:tblCellMar>
        <w:tblLook w:val="04A0" w:firstRow="1" w:lastRow="0" w:firstColumn="1" w:lastColumn="0" w:noHBand="0" w:noVBand="1"/>
      </w:tblPr>
      <w:tblGrid>
        <w:gridCol w:w="915"/>
        <w:gridCol w:w="1476"/>
        <w:gridCol w:w="1922"/>
        <w:gridCol w:w="745"/>
        <w:gridCol w:w="63"/>
        <w:gridCol w:w="1063"/>
        <w:gridCol w:w="1063"/>
      </w:tblGrid>
      <w:tr w:rsidR="000640C0" w14:paraId="63410792" w14:textId="77777777">
        <w:trPr>
          <w:trHeight w:val="915"/>
        </w:trPr>
        <w:tc>
          <w:tcPr>
            <w:tcW w:w="5056" w:type="dxa"/>
            <w:gridSpan w:val="5"/>
            <w:tcBorders>
              <w:top w:val="nil"/>
              <w:left w:val="nil"/>
              <w:bottom w:val="nil"/>
              <w:right w:val="nil"/>
            </w:tcBorders>
            <w:shd w:val="clear" w:color="auto" w:fill="auto"/>
            <w:vAlign w:val="bottom"/>
            <w:hideMark/>
          </w:tcPr>
          <w:p w14:paraId="6341078F" w14:textId="77777777" w:rsidR="00CC059B" w:rsidRPr="005231C4" w:rsidRDefault="00F37498" w:rsidP="00CC059B">
            <w:pPr>
              <w:jc w:val="center"/>
              <w:rPr>
                <w:rFonts w:ascii="Calibri" w:eastAsia="Times New Roman" w:hAnsi="Calibri" w:cs="Calibri"/>
                <w:color w:val="000000"/>
                <w:szCs w:val="24"/>
              </w:rPr>
            </w:pPr>
            <w:r w:rsidRPr="005231C4">
              <w:rPr>
                <w:rFonts w:ascii="Calibri" w:eastAsia="Times New Roman" w:hAnsi="Calibri" w:cs="Calibri"/>
                <w:color w:val="000000"/>
                <w:szCs w:val="24"/>
              </w:rPr>
              <w:t>Υπ. Δικαιοσύνης Επείγουσες ρυθμίσεις για την  υποβολή δηλώσεων περιουσιακής κατάστασης και άλλες διατάξεις</w:t>
            </w:r>
          </w:p>
        </w:tc>
        <w:tc>
          <w:tcPr>
            <w:tcW w:w="1063" w:type="dxa"/>
            <w:tcBorders>
              <w:top w:val="nil"/>
              <w:left w:val="nil"/>
              <w:bottom w:val="nil"/>
              <w:right w:val="nil"/>
            </w:tcBorders>
            <w:shd w:val="clear" w:color="auto" w:fill="auto"/>
            <w:noWrap/>
            <w:vAlign w:val="bottom"/>
            <w:hideMark/>
          </w:tcPr>
          <w:p w14:paraId="63410790" w14:textId="77777777" w:rsidR="00CC059B" w:rsidRPr="005231C4" w:rsidRDefault="00F37498" w:rsidP="00CC059B">
            <w:pPr>
              <w:jc w:val="cente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91" w14:textId="77777777" w:rsidR="00CC059B" w:rsidRPr="005231C4" w:rsidRDefault="00F37498" w:rsidP="00CC059B">
            <w:pPr>
              <w:rPr>
                <w:rFonts w:ascii="Times New Roman" w:eastAsia="Times New Roman" w:hAnsi="Times New Roman" w:cs="Times New Roman"/>
                <w:sz w:val="20"/>
              </w:rPr>
            </w:pPr>
          </w:p>
        </w:tc>
      </w:tr>
      <w:tr w:rsidR="000640C0" w14:paraId="6341079A" w14:textId="77777777">
        <w:trPr>
          <w:trHeight w:val="300"/>
        </w:trPr>
        <w:tc>
          <w:tcPr>
            <w:tcW w:w="850" w:type="dxa"/>
            <w:tcBorders>
              <w:top w:val="nil"/>
              <w:left w:val="nil"/>
              <w:bottom w:val="nil"/>
              <w:right w:val="nil"/>
            </w:tcBorders>
            <w:shd w:val="clear" w:color="auto" w:fill="auto"/>
            <w:noWrap/>
            <w:vAlign w:val="bottom"/>
            <w:hideMark/>
          </w:tcPr>
          <w:p w14:paraId="63410793"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794" w14:textId="77777777" w:rsidR="00CC059B" w:rsidRPr="005231C4" w:rsidRDefault="00F37498" w:rsidP="00CC059B">
            <w:pPr>
              <w:rPr>
                <w:rFonts w:ascii="Calibri" w:eastAsia="Times New Roman" w:hAnsi="Calibri" w:cs="Calibri"/>
                <w:color w:val="000000"/>
                <w:szCs w:val="24"/>
              </w:rPr>
            </w:pPr>
            <w:proofErr w:type="spellStart"/>
            <w:r w:rsidRPr="005231C4">
              <w:rPr>
                <w:rFonts w:ascii="Calibri" w:eastAsia="Times New Roman" w:hAnsi="Calibri" w:cs="Calibri"/>
                <w:color w:val="000000"/>
                <w:szCs w:val="24"/>
              </w:rPr>
              <w:t>Ημ</w:t>
            </w:r>
            <w:proofErr w:type="spellEnd"/>
            <w:r w:rsidRPr="005231C4">
              <w:rPr>
                <w:rFonts w:ascii="Calibri" w:eastAsia="Times New Roman" w:hAnsi="Calibri" w:cs="Calibri"/>
                <w:color w:val="000000"/>
                <w:szCs w:val="24"/>
              </w:rPr>
              <w:t>/</w:t>
            </w:r>
            <w:proofErr w:type="spellStart"/>
            <w:r w:rsidRPr="005231C4">
              <w:rPr>
                <w:rFonts w:ascii="Calibri" w:eastAsia="Times New Roman" w:hAnsi="Calibri" w:cs="Calibri"/>
                <w:color w:val="000000"/>
                <w:szCs w:val="24"/>
              </w:rPr>
              <w:t>νία</w:t>
            </w:r>
            <w:proofErr w:type="spellEnd"/>
            <w:r w:rsidRPr="005231C4">
              <w:rPr>
                <w:rFonts w:ascii="Calibri" w:eastAsia="Times New Roman" w:hAnsi="Calibri" w:cs="Calibri"/>
                <w:color w:val="000000"/>
                <w:szCs w:val="24"/>
              </w:rPr>
              <w:t>:</w:t>
            </w:r>
          </w:p>
        </w:tc>
        <w:tc>
          <w:tcPr>
            <w:tcW w:w="1922" w:type="dxa"/>
            <w:tcBorders>
              <w:top w:val="nil"/>
              <w:left w:val="nil"/>
              <w:bottom w:val="nil"/>
              <w:right w:val="nil"/>
            </w:tcBorders>
            <w:shd w:val="clear" w:color="auto" w:fill="auto"/>
            <w:noWrap/>
            <w:vAlign w:val="bottom"/>
            <w:hideMark/>
          </w:tcPr>
          <w:p w14:paraId="63410795" w14:textId="77777777" w:rsidR="00CC059B" w:rsidRPr="005231C4" w:rsidRDefault="00F37498" w:rsidP="00CC059B">
            <w:pPr>
              <w:jc w:val="right"/>
              <w:rPr>
                <w:rFonts w:ascii="Calibri" w:eastAsia="Times New Roman" w:hAnsi="Calibri" w:cs="Calibri"/>
                <w:color w:val="000000"/>
                <w:szCs w:val="24"/>
              </w:rPr>
            </w:pPr>
            <w:r w:rsidRPr="005231C4">
              <w:rPr>
                <w:rFonts w:ascii="Calibri" w:eastAsia="Times New Roman" w:hAnsi="Calibri" w:cs="Calibri"/>
                <w:color w:val="000000"/>
                <w:szCs w:val="24"/>
              </w:rPr>
              <w:t>24</w:t>
            </w:r>
            <w:r w:rsidRPr="005231C4">
              <w:rPr>
                <w:rFonts w:ascii="Calibri" w:eastAsia="Times New Roman" w:hAnsi="Calibri" w:cs="Calibri"/>
                <w:color w:val="000000"/>
                <w:szCs w:val="24"/>
              </w:rPr>
              <w:t>/10/2018</w:t>
            </w:r>
          </w:p>
        </w:tc>
        <w:tc>
          <w:tcPr>
            <w:tcW w:w="745" w:type="dxa"/>
            <w:tcBorders>
              <w:top w:val="nil"/>
              <w:left w:val="nil"/>
              <w:bottom w:val="nil"/>
              <w:right w:val="nil"/>
            </w:tcBorders>
            <w:shd w:val="clear" w:color="auto" w:fill="auto"/>
            <w:noWrap/>
            <w:vAlign w:val="bottom"/>
            <w:hideMark/>
          </w:tcPr>
          <w:p w14:paraId="63410796" w14:textId="77777777" w:rsidR="00CC059B" w:rsidRPr="005231C4" w:rsidRDefault="00F37498" w:rsidP="00CC059B">
            <w:pPr>
              <w:jc w:val="right"/>
              <w:rPr>
                <w:rFonts w:ascii="Calibri" w:eastAsia="Times New Roman" w:hAnsi="Calibri" w:cs="Calibri"/>
                <w:color w:val="000000"/>
                <w:szCs w:val="24"/>
              </w:rPr>
            </w:pPr>
          </w:p>
        </w:tc>
        <w:tc>
          <w:tcPr>
            <w:tcW w:w="63" w:type="dxa"/>
            <w:tcBorders>
              <w:top w:val="nil"/>
              <w:left w:val="nil"/>
              <w:bottom w:val="nil"/>
              <w:right w:val="nil"/>
            </w:tcBorders>
            <w:shd w:val="clear" w:color="auto" w:fill="auto"/>
            <w:noWrap/>
            <w:vAlign w:val="bottom"/>
            <w:hideMark/>
          </w:tcPr>
          <w:p w14:paraId="6341079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9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99" w14:textId="77777777" w:rsidR="00CC059B" w:rsidRPr="005231C4" w:rsidRDefault="00F37498" w:rsidP="00CC059B">
            <w:pPr>
              <w:rPr>
                <w:rFonts w:ascii="Times New Roman" w:eastAsia="Times New Roman" w:hAnsi="Times New Roman" w:cs="Times New Roman"/>
                <w:sz w:val="20"/>
              </w:rPr>
            </w:pPr>
          </w:p>
        </w:tc>
      </w:tr>
      <w:tr w:rsidR="000640C0" w14:paraId="634107A2" w14:textId="77777777">
        <w:trPr>
          <w:trHeight w:val="300"/>
        </w:trPr>
        <w:tc>
          <w:tcPr>
            <w:tcW w:w="850" w:type="dxa"/>
            <w:tcBorders>
              <w:top w:val="nil"/>
              <w:left w:val="nil"/>
              <w:bottom w:val="nil"/>
              <w:right w:val="nil"/>
            </w:tcBorders>
            <w:shd w:val="clear" w:color="auto" w:fill="auto"/>
            <w:noWrap/>
            <w:vAlign w:val="bottom"/>
            <w:hideMark/>
          </w:tcPr>
          <w:p w14:paraId="6341079B"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79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Κωδικός:</w:t>
            </w:r>
          </w:p>
        </w:tc>
        <w:tc>
          <w:tcPr>
            <w:tcW w:w="1922" w:type="dxa"/>
            <w:tcBorders>
              <w:top w:val="nil"/>
              <w:left w:val="nil"/>
              <w:bottom w:val="nil"/>
              <w:right w:val="nil"/>
            </w:tcBorders>
            <w:shd w:val="clear" w:color="auto" w:fill="auto"/>
            <w:noWrap/>
            <w:vAlign w:val="bottom"/>
            <w:hideMark/>
          </w:tcPr>
          <w:p w14:paraId="6341079D" w14:textId="77777777" w:rsidR="00CC059B" w:rsidRPr="005231C4" w:rsidRDefault="00F37498" w:rsidP="00CC059B">
            <w:pPr>
              <w:jc w:val="right"/>
              <w:rPr>
                <w:rFonts w:ascii="Calibri" w:eastAsia="Times New Roman" w:hAnsi="Calibri" w:cs="Calibri"/>
                <w:color w:val="000000"/>
                <w:szCs w:val="24"/>
              </w:rPr>
            </w:pPr>
            <w:r w:rsidRPr="005231C4">
              <w:rPr>
                <w:rFonts w:ascii="Calibri" w:eastAsia="Times New Roman" w:hAnsi="Calibri" w:cs="Calibri"/>
                <w:color w:val="000000"/>
                <w:szCs w:val="24"/>
              </w:rPr>
              <w:t>20181024</w:t>
            </w:r>
          </w:p>
        </w:tc>
        <w:tc>
          <w:tcPr>
            <w:tcW w:w="745" w:type="dxa"/>
            <w:tcBorders>
              <w:top w:val="nil"/>
              <w:left w:val="nil"/>
              <w:bottom w:val="nil"/>
              <w:right w:val="nil"/>
            </w:tcBorders>
            <w:shd w:val="clear" w:color="auto" w:fill="auto"/>
            <w:noWrap/>
            <w:vAlign w:val="bottom"/>
            <w:hideMark/>
          </w:tcPr>
          <w:p w14:paraId="6341079E" w14:textId="77777777" w:rsidR="00CC059B" w:rsidRPr="005231C4" w:rsidRDefault="00F37498" w:rsidP="00CC059B">
            <w:pPr>
              <w:jc w:val="right"/>
              <w:rPr>
                <w:rFonts w:ascii="Calibri" w:eastAsia="Times New Roman" w:hAnsi="Calibri" w:cs="Calibri"/>
                <w:color w:val="000000"/>
                <w:szCs w:val="24"/>
              </w:rPr>
            </w:pPr>
          </w:p>
        </w:tc>
        <w:tc>
          <w:tcPr>
            <w:tcW w:w="63" w:type="dxa"/>
            <w:tcBorders>
              <w:top w:val="nil"/>
              <w:left w:val="nil"/>
              <w:bottom w:val="nil"/>
              <w:right w:val="nil"/>
            </w:tcBorders>
            <w:shd w:val="clear" w:color="auto" w:fill="auto"/>
            <w:noWrap/>
            <w:vAlign w:val="bottom"/>
            <w:hideMark/>
          </w:tcPr>
          <w:p w14:paraId="6341079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A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A1" w14:textId="77777777" w:rsidR="00CC059B" w:rsidRPr="005231C4" w:rsidRDefault="00F37498" w:rsidP="00CC059B">
            <w:pPr>
              <w:rPr>
                <w:rFonts w:ascii="Times New Roman" w:eastAsia="Times New Roman" w:hAnsi="Times New Roman" w:cs="Times New Roman"/>
                <w:sz w:val="20"/>
              </w:rPr>
            </w:pPr>
          </w:p>
        </w:tc>
      </w:tr>
      <w:tr w:rsidR="000640C0" w14:paraId="634107A7" w14:textId="77777777">
        <w:trPr>
          <w:trHeight w:val="300"/>
        </w:trPr>
        <w:tc>
          <w:tcPr>
            <w:tcW w:w="850" w:type="dxa"/>
            <w:tcBorders>
              <w:top w:val="nil"/>
              <w:left w:val="nil"/>
              <w:bottom w:val="nil"/>
              <w:right w:val="nil"/>
            </w:tcBorders>
            <w:shd w:val="clear" w:color="auto" w:fill="auto"/>
            <w:noWrap/>
            <w:vAlign w:val="bottom"/>
            <w:hideMark/>
          </w:tcPr>
          <w:p w14:paraId="634107A3" w14:textId="77777777" w:rsidR="00CC059B" w:rsidRPr="005231C4" w:rsidRDefault="00F37498" w:rsidP="00CC059B">
            <w:pPr>
              <w:rPr>
                <w:rFonts w:ascii="Times New Roman" w:eastAsia="Times New Roman" w:hAnsi="Times New Roman" w:cs="Times New Roman"/>
                <w:sz w:val="20"/>
              </w:rPr>
            </w:pPr>
          </w:p>
        </w:tc>
        <w:tc>
          <w:tcPr>
            <w:tcW w:w="4206" w:type="dxa"/>
            <w:gridSpan w:val="4"/>
            <w:tcBorders>
              <w:top w:val="nil"/>
              <w:left w:val="nil"/>
              <w:bottom w:val="nil"/>
              <w:right w:val="nil"/>
            </w:tcBorders>
            <w:shd w:val="clear" w:color="auto" w:fill="auto"/>
            <w:noWrap/>
            <w:vAlign w:val="bottom"/>
            <w:hideMark/>
          </w:tcPr>
          <w:p w14:paraId="634107A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Επί της αρχής   ΔΕΚΤΟ ΚΑΤΑ ΠΛΕΙΟΨΗΦΙΑ</w:t>
            </w:r>
          </w:p>
        </w:tc>
        <w:tc>
          <w:tcPr>
            <w:tcW w:w="1063" w:type="dxa"/>
            <w:tcBorders>
              <w:top w:val="nil"/>
              <w:left w:val="nil"/>
              <w:bottom w:val="nil"/>
              <w:right w:val="nil"/>
            </w:tcBorders>
            <w:shd w:val="clear" w:color="auto" w:fill="auto"/>
            <w:noWrap/>
            <w:vAlign w:val="bottom"/>
            <w:hideMark/>
          </w:tcPr>
          <w:p w14:paraId="634107A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A6" w14:textId="77777777" w:rsidR="00CC059B" w:rsidRPr="005231C4" w:rsidRDefault="00F37498" w:rsidP="00CC059B">
            <w:pPr>
              <w:rPr>
                <w:rFonts w:ascii="Times New Roman" w:eastAsia="Times New Roman" w:hAnsi="Times New Roman" w:cs="Times New Roman"/>
                <w:sz w:val="20"/>
              </w:rPr>
            </w:pPr>
          </w:p>
        </w:tc>
      </w:tr>
      <w:tr w:rsidR="000640C0" w14:paraId="634107AF" w14:textId="77777777">
        <w:trPr>
          <w:trHeight w:val="300"/>
        </w:trPr>
        <w:tc>
          <w:tcPr>
            <w:tcW w:w="850" w:type="dxa"/>
            <w:tcBorders>
              <w:top w:val="nil"/>
              <w:left w:val="nil"/>
              <w:bottom w:val="nil"/>
              <w:right w:val="nil"/>
            </w:tcBorders>
            <w:shd w:val="clear" w:color="auto" w:fill="auto"/>
            <w:noWrap/>
            <w:vAlign w:val="bottom"/>
            <w:hideMark/>
          </w:tcPr>
          <w:p w14:paraId="634107A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7A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A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A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A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A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AE" w14:textId="77777777" w:rsidR="00CC059B" w:rsidRPr="005231C4" w:rsidRDefault="00F37498" w:rsidP="00CC059B">
            <w:pPr>
              <w:rPr>
                <w:rFonts w:ascii="Times New Roman" w:eastAsia="Times New Roman" w:hAnsi="Times New Roman" w:cs="Times New Roman"/>
                <w:sz w:val="20"/>
              </w:rPr>
            </w:pPr>
          </w:p>
        </w:tc>
      </w:tr>
      <w:tr w:rsidR="000640C0" w14:paraId="634107B7" w14:textId="77777777">
        <w:trPr>
          <w:trHeight w:val="300"/>
        </w:trPr>
        <w:tc>
          <w:tcPr>
            <w:tcW w:w="850" w:type="dxa"/>
            <w:tcBorders>
              <w:top w:val="nil"/>
              <w:left w:val="nil"/>
              <w:bottom w:val="nil"/>
              <w:right w:val="nil"/>
            </w:tcBorders>
            <w:shd w:val="clear" w:color="auto" w:fill="auto"/>
            <w:noWrap/>
            <w:vAlign w:val="bottom"/>
            <w:hideMark/>
          </w:tcPr>
          <w:p w14:paraId="634107B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7B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B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B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B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B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B6" w14:textId="77777777" w:rsidR="00CC059B" w:rsidRPr="005231C4" w:rsidRDefault="00F37498" w:rsidP="00CC059B">
            <w:pPr>
              <w:rPr>
                <w:rFonts w:ascii="Times New Roman" w:eastAsia="Times New Roman" w:hAnsi="Times New Roman" w:cs="Times New Roman"/>
                <w:sz w:val="20"/>
              </w:rPr>
            </w:pPr>
          </w:p>
        </w:tc>
      </w:tr>
      <w:tr w:rsidR="000640C0" w14:paraId="634107BF" w14:textId="77777777">
        <w:trPr>
          <w:trHeight w:val="300"/>
        </w:trPr>
        <w:tc>
          <w:tcPr>
            <w:tcW w:w="850" w:type="dxa"/>
            <w:tcBorders>
              <w:top w:val="nil"/>
              <w:left w:val="nil"/>
              <w:bottom w:val="nil"/>
              <w:right w:val="nil"/>
            </w:tcBorders>
            <w:shd w:val="clear" w:color="auto" w:fill="auto"/>
            <w:noWrap/>
            <w:vAlign w:val="bottom"/>
            <w:hideMark/>
          </w:tcPr>
          <w:p w14:paraId="634107B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7B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B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B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B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B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BE" w14:textId="77777777" w:rsidR="00CC059B" w:rsidRPr="005231C4" w:rsidRDefault="00F37498" w:rsidP="00CC059B">
            <w:pPr>
              <w:rPr>
                <w:rFonts w:ascii="Times New Roman" w:eastAsia="Times New Roman" w:hAnsi="Times New Roman" w:cs="Times New Roman"/>
                <w:sz w:val="20"/>
              </w:rPr>
            </w:pPr>
          </w:p>
        </w:tc>
      </w:tr>
      <w:tr w:rsidR="000640C0" w14:paraId="634107C7" w14:textId="77777777">
        <w:trPr>
          <w:trHeight w:val="300"/>
        </w:trPr>
        <w:tc>
          <w:tcPr>
            <w:tcW w:w="850" w:type="dxa"/>
            <w:tcBorders>
              <w:top w:val="nil"/>
              <w:left w:val="nil"/>
              <w:bottom w:val="nil"/>
              <w:right w:val="nil"/>
            </w:tcBorders>
            <w:shd w:val="clear" w:color="auto" w:fill="auto"/>
            <w:noWrap/>
            <w:vAlign w:val="bottom"/>
            <w:hideMark/>
          </w:tcPr>
          <w:p w14:paraId="634107C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7C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C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C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7C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C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C6" w14:textId="77777777" w:rsidR="00CC059B" w:rsidRPr="005231C4" w:rsidRDefault="00F37498" w:rsidP="00CC059B">
            <w:pPr>
              <w:rPr>
                <w:rFonts w:ascii="Times New Roman" w:eastAsia="Times New Roman" w:hAnsi="Times New Roman" w:cs="Times New Roman"/>
                <w:sz w:val="20"/>
              </w:rPr>
            </w:pPr>
          </w:p>
        </w:tc>
      </w:tr>
      <w:tr w:rsidR="000640C0" w14:paraId="634107CF" w14:textId="77777777">
        <w:trPr>
          <w:trHeight w:val="300"/>
        </w:trPr>
        <w:tc>
          <w:tcPr>
            <w:tcW w:w="850" w:type="dxa"/>
            <w:tcBorders>
              <w:top w:val="nil"/>
              <w:left w:val="nil"/>
              <w:bottom w:val="nil"/>
              <w:right w:val="nil"/>
            </w:tcBorders>
            <w:shd w:val="clear" w:color="auto" w:fill="auto"/>
            <w:noWrap/>
            <w:vAlign w:val="bottom"/>
            <w:hideMark/>
          </w:tcPr>
          <w:p w14:paraId="634107C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7C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C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C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C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C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CE" w14:textId="77777777" w:rsidR="00CC059B" w:rsidRPr="005231C4" w:rsidRDefault="00F37498" w:rsidP="00CC059B">
            <w:pPr>
              <w:rPr>
                <w:rFonts w:ascii="Times New Roman" w:eastAsia="Times New Roman" w:hAnsi="Times New Roman" w:cs="Times New Roman"/>
                <w:sz w:val="20"/>
              </w:rPr>
            </w:pPr>
          </w:p>
        </w:tc>
      </w:tr>
      <w:tr w:rsidR="000640C0" w14:paraId="634107D7" w14:textId="77777777">
        <w:trPr>
          <w:trHeight w:val="300"/>
        </w:trPr>
        <w:tc>
          <w:tcPr>
            <w:tcW w:w="850" w:type="dxa"/>
            <w:tcBorders>
              <w:top w:val="nil"/>
              <w:left w:val="nil"/>
              <w:bottom w:val="nil"/>
              <w:right w:val="nil"/>
            </w:tcBorders>
            <w:shd w:val="clear" w:color="auto" w:fill="auto"/>
            <w:noWrap/>
            <w:vAlign w:val="bottom"/>
            <w:hideMark/>
          </w:tcPr>
          <w:p w14:paraId="634107D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7D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D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D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D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D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D6" w14:textId="77777777" w:rsidR="00CC059B" w:rsidRPr="005231C4" w:rsidRDefault="00F37498" w:rsidP="00CC059B">
            <w:pPr>
              <w:rPr>
                <w:rFonts w:ascii="Times New Roman" w:eastAsia="Times New Roman" w:hAnsi="Times New Roman" w:cs="Times New Roman"/>
                <w:sz w:val="20"/>
              </w:rPr>
            </w:pPr>
          </w:p>
        </w:tc>
      </w:tr>
      <w:tr w:rsidR="000640C0" w14:paraId="634107DF" w14:textId="77777777">
        <w:trPr>
          <w:trHeight w:val="300"/>
        </w:trPr>
        <w:tc>
          <w:tcPr>
            <w:tcW w:w="850" w:type="dxa"/>
            <w:tcBorders>
              <w:top w:val="nil"/>
              <w:left w:val="nil"/>
              <w:bottom w:val="nil"/>
              <w:right w:val="nil"/>
            </w:tcBorders>
            <w:shd w:val="clear" w:color="auto" w:fill="auto"/>
            <w:noWrap/>
            <w:vAlign w:val="bottom"/>
            <w:hideMark/>
          </w:tcPr>
          <w:p w14:paraId="634107D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7D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D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D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D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D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DE" w14:textId="77777777" w:rsidR="00CC059B" w:rsidRPr="005231C4" w:rsidRDefault="00F37498" w:rsidP="00CC059B">
            <w:pPr>
              <w:rPr>
                <w:rFonts w:ascii="Times New Roman" w:eastAsia="Times New Roman" w:hAnsi="Times New Roman" w:cs="Times New Roman"/>
                <w:sz w:val="20"/>
              </w:rPr>
            </w:pPr>
          </w:p>
        </w:tc>
      </w:tr>
      <w:tr w:rsidR="000640C0" w14:paraId="634107E6" w14:textId="77777777">
        <w:trPr>
          <w:trHeight w:val="300"/>
        </w:trPr>
        <w:tc>
          <w:tcPr>
            <w:tcW w:w="2326" w:type="dxa"/>
            <w:gridSpan w:val="2"/>
            <w:tcBorders>
              <w:top w:val="nil"/>
              <w:left w:val="nil"/>
              <w:bottom w:val="nil"/>
              <w:right w:val="nil"/>
            </w:tcBorders>
            <w:shd w:val="clear" w:color="auto" w:fill="auto"/>
            <w:noWrap/>
            <w:vAlign w:val="bottom"/>
            <w:hideMark/>
          </w:tcPr>
          <w:p w14:paraId="634107E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7E1"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7E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E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E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E5" w14:textId="77777777" w:rsidR="00CC059B" w:rsidRPr="005231C4" w:rsidRDefault="00F37498" w:rsidP="00CC059B">
            <w:pPr>
              <w:rPr>
                <w:rFonts w:ascii="Times New Roman" w:eastAsia="Times New Roman" w:hAnsi="Times New Roman" w:cs="Times New Roman"/>
                <w:sz w:val="20"/>
              </w:rPr>
            </w:pPr>
          </w:p>
        </w:tc>
      </w:tr>
      <w:tr w:rsidR="000640C0" w14:paraId="634107EE" w14:textId="77777777">
        <w:trPr>
          <w:trHeight w:val="300"/>
        </w:trPr>
        <w:tc>
          <w:tcPr>
            <w:tcW w:w="850" w:type="dxa"/>
            <w:tcBorders>
              <w:top w:val="nil"/>
              <w:left w:val="nil"/>
              <w:bottom w:val="nil"/>
              <w:right w:val="nil"/>
            </w:tcBorders>
            <w:shd w:val="clear" w:color="auto" w:fill="auto"/>
            <w:noWrap/>
            <w:vAlign w:val="bottom"/>
            <w:hideMark/>
          </w:tcPr>
          <w:p w14:paraId="634107E7"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7E8"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7E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EA"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7E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E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ED" w14:textId="77777777" w:rsidR="00CC059B" w:rsidRPr="005231C4" w:rsidRDefault="00F37498" w:rsidP="00CC059B">
            <w:pPr>
              <w:rPr>
                <w:rFonts w:ascii="Times New Roman" w:eastAsia="Times New Roman" w:hAnsi="Times New Roman" w:cs="Times New Roman"/>
                <w:sz w:val="20"/>
              </w:rPr>
            </w:pPr>
          </w:p>
        </w:tc>
      </w:tr>
      <w:tr w:rsidR="000640C0" w14:paraId="634107F2" w14:textId="77777777">
        <w:trPr>
          <w:trHeight w:val="300"/>
        </w:trPr>
        <w:tc>
          <w:tcPr>
            <w:tcW w:w="850" w:type="dxa"/>
            <w:tcBorders>
              <w:top w:val="nil"/>
              <w:left w:val="nil"/>
              <w:bottom w:val="nil"/>
              <w:right w:val="nil"/>
            </w:tcBorders>
            <w:shd w:val="clear" w:color="auto" w:fill="auto"/>
            <w:noWrap/>
            <w:vAlign w:val="bottom"/>
            <w:hideMark/>
          </w:tcPr>
          <w:p w14:paraId="634107EF"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7F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 xml:space="preserve">Άρθρο 1 όπως τροπ.   ΔΕΚΤΟ </w:t>
            </w:r>
            <w:r w:rsidRPr="005231C4">
              <w:rPr>
                <w:rFonts w:ascii="Calibri" w:eastAsia="Times New Roman" w:hAnsi="Calibri" w:cs="Calibri"/>
                <w:color w:val="000000"/>
                <w:szCs w:val="24"/>
              </w:rPr>
              <w:t>ΚΑΤΑ ΠΛΕΙΟΨΗΦΙΑ</w:t>
            </w:r>
          </w:p>
        </w:tc>
        <w:tc>
          <w:tcPr>
            <w:tcW w:w="1063" w:type="dxa"/>
            <w:tcBorders>
              <w:top w:val="nil"/>
              <w:left w:val="nil"/>
              <w:bottom w:val="nil"/>
              <w:right w:val="nil"/>
            </w:tcBorders>
            <w:shd w:val="clear" w:color="auto" w:fill="auto"/>
            <w:noWrap/>
            <w:vAlign w:val="bottom"/>
            <w:hideMark/>
          </w:tcPr>
          <w:p w14:paraId="634107F1" w14:textId="77777777" w:rsidR="00CC059B" w:rsidRPr="005231C4" w:rsidRDefault="00F37498" w:rsidP="00CC059B">
            <w:pPr>
              <w:rPr>
                <w:rFonts w:ascii="Calibri" w:eastAsia="Times New Roman" w:hAnsi="Calibri" w:cs="Calibri"/>
                <w:color w:val="000000"/>
                <w:szCs w:val="24"/>
              </w:rPr>
            </w:pPr>
          </w:p>
        </w:tc>
      </w:tr>
      <w:tr w:rsidR="000640C0" w14:paraId="634107FA" w14:textId="77777777">
        <w:trPr>
          <w:trHeight w:val="300"/>
        </w:trPr>
        <w:tc>
          <w:tcPr>
            <w:tcW w:w="850" w:type="dxa"/>
            <w:tcBorders>
              <w:top w:val="nil"/>
              <w:left w:val="nil"/>
              <w:bottom w:val="nil"/>
              <w:right w:val="nil"/>
            </w:tcBorders>
            <w:shd w:val="clear" w:color="auto" w:fill="auto"/>
            <w:noWrap/>
            <w:vAlign w:val="bottom"/>
            <w:hideMark/>
          </w:tcPr>
          <w:p w14:paraId="634107F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7F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F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F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F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7F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7F9" w14:textId="77777777" w:rsidR="00CC059B" w:rsidRPr="005231C4" w:rsidRDefault="00F37498" w:rsidP="00CC059B">
            <w:pPr>
              <w:rPr>
                <w:rFonts w:ascii="Times New Roman" w:eastAsia="Times New Roman" w:hAnsi="Times New Roman" w:cs="Times New Roman"/>
                <w:sz w:val="20"/>
              </w:rPr>
            </w:pPr>
          </w:p>
        </w:tc>
      </w:tr>
      <w:tr w:rsidR="000640C0" w14:paraId="63410802" w14:textId="77777777">
        <w:trPr>
          <w:trHeight w:val="300"/>
        </w:trPr>
        <w:tc>
          <w:tcPr>
            <w:tcW w:w="850" w:type="dxa"/>
            <w:tcBorders>
              <w:top w:val="nil"/>
              <w:left w:val="nil"/>
              <w:bottom w:val="nil"/>
              <w:right w:val="nil"/>
            </w:tcBorders>
            <w:shd w:val="clear" w:color="auto" w:fill="auto"/>
            <w:noWrap/>
            <w:vAlign w:val="bottom"/>
            <w:hideMark/>
          </w:tcPr>
          <w:p w14:paraId="634107F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7F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7F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7F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7F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0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01" w14:textId="77777777" w:rsidR="00CC059B" w:rsidRPr="005231C4" w:rsidRDefault="00F37498" w:rsidP="00CC059B">
            <w:pPr>
              <w:rPr>
                <w:rFonts w:ascii="Times New Roman" w:eastAsia="Times New Roman" w:hAnsi="Times New Roman" w:cs="Times New Roman"/>
                <w:sz w:val="20"/>
              </w:rPr>
            </w:pPr>
          </w:p>
        </w:tc>
      </w:tr>
      <w:tr w:rsidR="000640C0" w14:paraId="6341080A" w14:textId="77777777">
        <w:trPr>
          <w:trHeight w:val="300"/>
        </w:trPr>
        <w:tc>
          <w:tcPr>
            <w:tcW w:w="850" w:type="dxa"/>
            <w:tcBorders>
              <w:top w:val="nil"/>
              <w:left w:val="nil"/>
              <w:bottom w:val="nil"/>
              <w:right w:val="nil"/>
            </w:tcBorders>
            <w:shd w:val="clear" w:color="auto" w:fill="auto"/>
            <w:noWrap/>
            <w:vAlign w:val="bottom"/>
            <w:hideMark/>
          </w:tcPr>
          <w:p w14:paraId="6341080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80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0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0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0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0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09" w14:textId="77777777" w:rsidR="00CC059B" w:rsidRPr="005231C4" w:rsidRDefault="00F37498" w:rsidP="00CC059B">
            <w:pPr>
              <w:rPr>
                <w:rFonts w:ascii="Times New Roman" w:eastAsia="Times New Roman" w:hAnsi="Times New Roman" w:cs="Times New Roman"/>
                <w:sz w:val="20"/>
              </w:rPr>
            </w:pPr>
          </w:p>
        </w:tc>
      </w:tr>
      <w:tr w:rsidR="000640C0" w14:paraId="63410812" w14:textId="77777777">
        <w:trPr>
          <w:trHeight w:val="300"/>
        </w:trPr>
        <w:tc>
          <w:tcPr>
            <w:tcW w:w="850" w:type="dxa"/>
            <w:tcBorders>
              <w:top w:val="nil"/>
              <w:left w:val="nil"/>
              <w:bottom w:val="nil"/>
              <w:right w:val="nil"/>
            </w:tcBorders>
            <w:shd w:val="clear" w:color="auto" w:fill="auto"/>
            <w:noWrap/>
            <w:vAlign w:val="bottom"/>
            <w:hideMark/>
          </w:tcPr>
          <w:p w14:paraId="6341080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80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0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0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80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1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11" w14:textId="77777777" w:rsidR="00CC059B" w:rsidRPr="005231C4" w:rsidRDefault="00F37498" w:rsidP="00CC059B">
            <w:pPr>
              <w:rPr>
                <w:rFonts w:ascii="Times New Roman" w:eastAsia="Times New Roman" w:hAnsi="Times New Roman" w:cs="Times New Roman"/>
                <w:sz w:val="20"/>
              </w:rPr>
            </w:pPr>
          </w:p>
        </w:tc>
      </w:tr>
      <w:tr w:rsidR="000640C0" w14:paraId="6341081A" w14:textId="77777777">
        <w:trPr>
          <w:trHeight w:val="300"/>
        </w:trPr>
        <w:tc>
          <w:tcPr>
            <w:tcW w:w="850" w:type="dxa"/>
            <w:tcBorders>
              <w:top w:val="nil"/>
              <w:left w:val="nil"/>
              <w:bottom w:val="nil"/>
              <w:right w:val="nil"/>
            </w:tcBorders>
            <w:shd w:val="clear" w:color="auto" w:fill="auto"/>
            <w:noWrap/>
            <w:vAlign w:val="bottom"/>
            <w:hideMark/>
          </w:tcPr>
          <w:p w14:paraId="6341081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81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1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1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1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1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19" w14:textId="77777777" w:rsidR="00CC059B" w:rsidRPr="005231C4" w:rsidRDefault="00F37498" w:rsidP="00CC059B">
            <w:pPr>
              <w:rPr>
                <w:rFonts w:ascii="Times New Roman" w:eastAsia="Times New Roman" w:hAnsi="Times New Roman" w:cs="Times New Roman"/>
                <w:sz w:val="20"/>
              </w:rPr>
            </w:pPr>
          </w:p>
        </w:tc>
      </w:tr>
      <w:tr w:rsidR="000640C0" w14:paraId="63410822" w14:textId="77777777">
        <w:trPr>
          <w:trHeight w:val="300"/>
        </w:trPr>
        <w:tc>
          <w:tcPr>
            <w:tcW w:w="850" w:type="dxa"/>
            <w:tcBorders>
              <w:top w:val="nil"/>
              <w:left w:val="nil"/>
              <w:bottom w:val="nil"/>
              <w:right w:val="nil"/>
            </w:tcBorders>
            <w:shd w:val="clear" w:color="auto" w:fill="auto"/>
            <w:noWrap/>
            <w:vAlign w:val="bottom"/>
            <w:hideMark/>
          </w:tcPr>
          <w:p w14:paraId="6341081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81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1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1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1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2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21" w14:textId="77777777" w:rsidR="00CC059B" w:rsidRPr="005231C4" w:rsidRDefault="00F37498" w:rsidP="00CC059B">
            <w:pPr>
              <w:rPr>
                <w:rFonts w:ascii="Times New Roman" w:eastAsia="Times New Roman" w:hAnsi="Times New Roman" w:cs="Times New Roman"/>
                <w:sz w:val="20"/>
              </w:rPr>
            </w:pPr>
          </w:p>
        </w:tc>
      </w:tr>
      <w:tr w:rsidR="000640C0" w14:paraId="6341082A" w14:textId="77777777">
        <w:trPr>
          <w:trHeight w:val="300"/>
        </w:trPr>
        <w:tc>
          <w:tcPr>
            <w:tcW w:w="850" w:type="dxa"/>
            <w:tcBorders>
              <w:top w:val="nil"/>
              <w:left w:val="nil"/>
              <w:bottom w:val="nil"/>
              <w:right w:val="nil"/>
            </w:tcBorders>
            <w:shd w:val="clear" w:color="auto" w:fill="auto"/>
            <w:noWrap/>
            <w:vAlign w:val="bottom"/>
            <w:hideMark/>
          </w:tcPr>
          <w:p w14:paraId="6341082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82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2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2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2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2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29" w14:textId="77777777" w:rsidR="00CC059B" w:rsidRPr="005231C4" w:rsidRDefault="00F37498" w:rsidP="00CC059B">
            <w:pPr>
              <w:rPr>
                <w:rFonts w:ascii="Times New Roman" w:eastAsia="Times New Roman" w:hAnsi="Times New Roman" w:cs="Times New Roman"/>
                <w:sz w:val="20"/>
              </w:rPr>
            </w:pPr>
          </w:p>
        </w:tc>
      </w:tr>
      <w:tr w:rsidR="000640C0" w14:paraId="63410831" w14:textId="77777777">
        <w:trPr>
          <w:trHeight w:val="300"/>
        </w:trPr>
        <w:tc>
          <w:tcPr>
            <w:tcW w:w="2326" w:type="dxa"/>
            <w:gridSpan w:val="2"/>
            <w:tcBorders>
              <w:top w:val="nil"/>
              <w:left w:val="nil"/>
              <w:bottom w:val="nil"/>
              <w:right w:val="nil"/>
            </w:tcBorders>
            <w:shd w:val="clear" w:color="auto" w:fill="auto"/>
            <w:noWrap/>
            <w:vAlign w:val="bottom"/>
            <w:hideMark/>
          </w:tcPr>
          <w:p w14:paraId="6341082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82C"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82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82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2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30" w14:textId="77777777" w:rsidR="00CC059B" w:rsidRPr="005231C4" w:rsidRDefault="00F37498" w:rsidP="00CC059B">
            <w:pPr>
              <w:rPr>
                <w:rFonts w:ascii="Times New Roman" w:eastAsia="Times New Roman" w:hAnsi="Times New Roman" w:cs="Times New Roman"/>
                <w:sz w:val="20"/>
              </w:rPr>
            </w:pPr>
          </w:p>
        </w:tc>
      </w:tr>
      <w:tr w:rsidR="000640C0" w14:paraId="63410839" w14:textId="77777777">
        <w:trPr>
          <w:trHeight w:val="300"/>
        </w:trPr>
        <w:tc>
          <w:tcPr>
            <w:tcW w:w="850" w:type="dxa"/>
            <w:tcBorders>
              <w:top w:val="nil"/>
              <w:left w:val="nil"/>
              <w:bottom w:val="nil"/>
              <w:right w:val="nil"/>
            </w:tcBorders>
            <w:shd w:val="clear" w:color="auto" w:fill="auto"/>
            <w:noWrap/>
            <w:vAlign w:val="bottom"/>
            <w:hideMark/>
          </w:tcPr>
          <w:p w14:paraId="63410832"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833"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83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35"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83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3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38" w14:textId="77777777" w:rsidR="00CC059B" w:rsidRPr="005231C4" w:rsidRDefault="00F37498" w:rsidP="00CC059B">
            <w:pPr>
              <w:rPr>
                <w:rFonts w:ascii="Times New Roman" w:eastAsia="Times New Roman" w:hAnsi="Times New Roman" w:cs="Times New Roman"/>
                <w:sz w:val="20"/>
              </w:rPr>
            </w:pPr>
          </w:p>
        </w:tc>
      </w:tr>
      <w:tr w:rsidR="000640C0" w14:paraId="6341083D" w14:textId="77777777">
        <w:trPr>
          <w:trHeight w:val="300"/>
        </w:trPr>
        <w:tc>
          <w:tcPr>
            <w:tcW w:w="850" w:type="dxa"/>
            <w:tcBorders>
              <w:top w:val="nil"/>
              <w:left w:val="nil"/>
              <w:bottom w:val="nil"/>
              <w:right w:val="nil"/>
            </w:tcBorders>
            <w:shd w:val="clear" w:color="auto" w:fill="auto"/>
            <w:noWrap/>
            <w:vAlign w:val="bottom"/>
            <w:hideMark/>
          </w:tcPr>
          <w:p w14:paraId="6341083A"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83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2 όπως τροπ.   ΔΕΚΤΟ ΚΑΤΑ ΠΛΕΙΟΨΗΦΙΑ</w:t>
            </w:r>
          </w:p>
        </w:tc>
        <w:tc>
          <w:tcPr>
            <w:tcW w:w="1063" w:type="dxa"/>
            <w:tcBorders>
              <w:top w:val="nil"/>
              <w:left w:val="nil"/>
              <w:bottom w:val="nil"/>
              <w:right w:val="nil"/>
            </w:tcBorders>
            <w:shd w:val="clear" w:color="auto" w:fill="auto"/>
            <w:noWrap/>
            <w:vAlign w:val="bottom"/>
            <w:hideMark/>
          </w:tcPr>
          <w:p w14:paraId="6341083C" w14:textId="77777777" w:rsidR="00CC059B" w:rsidRPr="005231C4" w:rsidRDefault="00F37498" w:rsidP="00CC059B">
            <w:pPr>
              <w:rPr>
                <w:rFonts w:ascii="Calibri" w:eastAsia="Times New Roman" w:hAnsi="Calibri" w:cs="Calibri"/>
                <w:color w:val="000000"/>
                <w:szCs w:val="24"/>
              </w:rPr>
            </w:pPr>
          </w:p>
        </w:tc>
      </w:tr>
      <w:tr w:rsidR="000640C0" w14:paraId="63410845" w14:textId="77777777">
        <w:trPr>
          <w:trHeight w:val="300"/>
        </w:trPr>
        <w:tc>
          <w:tcPr>
            <w:tcW w:w="850" w:type="dxa"/>
            <w:tcBorders>
              <w:top w:val="nil"/>
              <w:left w:val="nil"/>
              <w:bottom w:val="nil"/>
              <w:right w:val="nil"/>
            </w:tcBorders>
            <w:shd w:val="clear" w:color="auto" w:fill="auto"/>
            <w:noWrap/>
            <w:vAlign w:val="bottom"/>
            <w:hideMark/>
          </w:tcPr>
          <w:p w14:paraId="6341083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83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4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4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4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4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44" w14:textId="77777777" w:rsidR="00CC059B" w:rsidRPr="005231C4" w:rsidRDefault="00F37498" w:rsidP="00CC059B">
            <w:pPr>
              <w:rPr>
                <w:rFonts w:ascii="Times New Roman" w:eastAsia="Times New Roman" w:hAnsi="Times New Roman" w:cs="Times New Roman"/>
                <w:sz w:val="20"/>
              </w:rPr>
            </w:pPr>
          </w:p>
        </w:tc>
      </w:tr>
      <w:tr w:rsidR="000640C0" w14:paraId="6341084D" w14:textId="77777777">
        <w:trPr>
          <w:trHeight w:val="300"/>
        </w:trPr>
        <w:tc>
          <w:tcPr>
            <w:tcW w:w="850" w:type="dxa"/>
            <w:tcBorders>
              <w:top w:val="nil"/>
              <w:left w:val="nil"/>
              <w:bottom w:val="nil"/>
              <w:right w:val="nil"/>
            </w:tcBorders>
            <w:shd w:val="clear" w:color="auto" w:fill="auto"/>
            <w:noWrap/>
            <w:vAlign w:val="bottom"/>
            <w:hideMark/>
          </w:tcPr>
          <w:p w14:paraId="6341084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84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4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4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84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4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4C" w14:textId="77777777" w:rsidR="00CC059B" w:rsidRPr="005231C4" w:rsidRDefault="00F37498" w:rsidP="00CC059B">
            <w:pPr>
              <w:rPr>
                <w:rFonts w:ascii="Times New Roman" w:eastAsia="Times New Roman" w:hAnsi="Times New Roman" w:cs="Times New Roman"/>
                <w:sz w:val="20"/>
              </w:rPr>
            </w:pPr>
          </w:p>
        </w:tc>
      </w:tr>
      <w:tr w:rsidR="000640C0" w14:paraId="63410855" w14:textId="77777777">
        <w:trPr>
          <w:trHeight w:val="300"/>
        </w:trPr>
        <w:tc>
          <w:tcPr>
            <w:tcW w:w="850" w:type="dxa"/>
            <w:tcBorders>
              <w:top w:val="nil"/>
              <w:left w:val="nil"/>
              <w:bottom w:val="nil"/>
              <w:right w:val="nil"/>
            </w:tcBorders>
            <w:shd w:val="clear" w:color="auto" w:fill="auto"/>
            <w:noWrap/>
            <w:vAlign w:val="bottom"/>
            <w:hideMark/>
          </w:tcPr>
          <w:p w14:paraId="6341084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84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5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5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5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5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54" w14:textId="77777777" w:rsidR="00CC059B" w:rsidRPr="005231C4" w:rsidRDefault="00F37498" w:rsidP="00CC059B">
            <w:pPr>
              <w:rPr>
                <w:rFonts w:ascii="Times New Roman" w:eastAsia="Times New Roman" w:hAnsi="Times New Roman" w:cs="Times New Roman"/>
                <w:sz w:val="20"/>
              </w:rPr>
            </w:pPr>
          </w:p>
        </w:tc>
      </w:tr>
      <w:tr w:rsidR="000640C0" w14:paraId="6341085D" w14:textId="77777777">
        <w:trPr>
          <w:trHeight w:val="300"/>
        </w:trPr>
        <w:tc>
          <w:tcPr>
            <w:tcW w:w="850" w:type="dxa"/>
            <w:tcBorders>
              <w:top w:val="nil"/>
              <w:left w:val="nil"/>
              <w:bottom w:val="nil"/>
              <w:right w:val="nil"/>
            </w:tcBorders>
            <w:shd w:val="clear" w:color="auto" w:fill="auto"/>
            <w:noWrap/>
            <w:vAlign w:val="bottom"/>
            <w:hideMark/>
          </w:tcPr>
          <w:p w14:paraId="6341085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85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5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5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85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5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5C" w14:textId="77777777" w:rsidR="00CC059B" w:rsidRPr="005231C4" w:rsidRDefault="00F37498" w:rsidP="00CC059B">
            <w:pPr>
              <w:rPr>
                <w:rFonts w:ascii="Times New Roman" w:eastAsia="Times New Roman" w:hAnsi="Times New Roman" w:cs="Times New Roman"/>
                <w:sz w:val="20"/>
              </w:rPr>
            </w:pPr>
          </w:p>
        </w:tc>
      </w:tr>
      <w:tr w:rsidR="000640C0" w14:paraId="63410865" w14:textId="77777777">
        <w:trPr>
          <w:trHeight w:val="300"/>
        </w:trPr>
        <w:tc>
          <w:tcPr>
            <w:tcW w:w="850" w:type="dxa"/>
            <w:tcBorders>
              <w:top w:val="nil"/>
              <w:left w:val="nil"/>
              <w:bottom w:val="nil"/>
              <w:right w:val="nil"/>
            </w:tcBorders>
            <w:shd w:val="clear" w:color="auto" w:fill="auto"/>
            <w:noWrap/>
            <w:vAlign w:val="bottom"/>
            <w:hideMark/>
          </w:tcPr>
          <w:p w14:paraId="6341085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85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6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6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6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6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64" w14:textId="77777777" w:rsidR="00CC059B" w:rsidRPr="005231C4" w:rsidRDefault="00F37498" w:rsidP="00CC059B">
            <w:pPr>
              <w:rPr>
                <w:rFonts w:ascii="Times New Roman" w:eastAsia="Times New Roman" w:hAnsi="Times New Roman" w:cs="Times New Roman"/>
                <w:sz w:val="20"/>
              </w:rPr>
            </w:pPr>
          </w:p>
        </w:tc>
      </w:tr>
      <w:tr w:rsidR="000640C0" w14:paraId="6341086D" w14:textId="77777777">
        <w:trPr>
          <w:trHeight w:val="300"/>
        </w:trPr>
        <w:tc>
          <w:tcPr>
            <w:tcW w:w="850" w:type="dxa"/>
            <w:tcBorders>
              <w:top w:val="nil"/>
              <w:left w:val="nil"/>
              <w:bottom w:val="nil"/>
              <w:right w:val="nil"/>
            </w:tcBorders>
            <w:shd w:val="clear" w:color="auto" w:fill="auto"/>
            <w:noWrap/>
            <w:vAlign w:val="bottom"/>
            <w:hideMark/>
          </w:tcPr>
          <w:p w14:paraId="6341086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86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6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6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6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6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6C" w14:textId="77777777" w:rsidR="00CC059B" w:rsidRPr="005231C4" w:rsidRDefault="00F37498" w:rsidP="00CC059B">
            <w:pPr>
              <w:rPr>
                <w:rFonts w:ascii="Times New Roman" w:eastAsia="Times New Roman" w:hAnsi="Times New Roman" w:cs="Times New Roman"/>
                <w:sz w:val="20"/>
              </w:rPr>
            </w:pPr>
          </w:p>
        </w:tc>
      </w:tr>
      <w:tr w:rsidR="000640C0" w14:paraId="63410875" w14:textId="77777777">
        <w:trPr>
          <w:trHeight w:val="300"/>
        </w:trPr>
        <w:tc>
          <w:tcPr>
            <w:tcW w:w="850" w:type="dxa"/>
            <w:tcBorders>
              <w:top w:val="nil"/>
              <w:left w:val="nil"/>
              <w:bottom w:val="nil"/>
              <w:right w:val="nil"/>
            </w:tcBorders>
            <w:shd w:val="clear" w:color="auto" w:fill="auto"/>
            <w:noWrap/>
            <w:vAlign w:val="bottom"/>
            <w:hideMark/>
          </w:tcPr>
          <w:p w14:paraId="6341086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86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7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7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7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7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74" w14:textId="77777777" w:rsidR="00CC059B" w:rsidRPr="005231C4" w:rsidRDefault="00F37498" w:rsidP="00CC059B">
            <w:pPr>
              <w:rPr>
                <w:rFonts w:ascii="Times New Roman" w:eastAsia="Times New Roman" w:hAnsi="Times New Roman" w:cs="Times New Roman"/>
                <w:sz w:val="20"/>
              </w:rPr>
            </w:pPr>
          </w:p>
        </w:tc>
      </w:tr>
      <w:tr w:rsidR="000640C0" w14:paraId="6341087C" w14:textId="77777777">
        <w:trPr>
          <w:trHeight w:val="300"/>
        </w:trPr>
        <w:tc>
          <w:tcPr>
            <w:tcW w:w="2326" w:type="dxa"/>
            <w:gridSpan w:val="2"/>
            <w:tcBorders>
              <w:top w:val="nil"/>
              <w:left w:val="nil"/>
              <w:bottom w:val="nil"/>
              <w:right w:val="nil"/>
            </w:tcBorders>
            <w:shd w:val="clear" w:color="auto" w:fill="auto"/>
            <w:noWrap/>
            <w:vAlign w:val="bottom"/>
            <w:hideMark/>
          </w:tcPr>
          <w:p w14:paraId="6341087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877"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87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87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7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7B" w14:textId="77777777" w:rsidR="00CC059B" w:rsidRPr="005231C4" w:rsidRDefault="00F37498" w:rsidP="00CC059B">
            <w:pPr>
              <w:rPr>
                <w:rFonts w:ascii="Times New Roman" w:eastAsia="Times New Roman" w:hAnsi="Times New Roman" w:cs="Times New Roman"/>
                <w:sz w:val="20"/>
              </w:rPr>
            </w:pPr>
          </w:p>
        </w:tc>
      </w:tr>
      <w:tr w:rsidR="000640C0" w14:paraId="63410884" w14:textId="77777777">
        <w:trPr>
          <w:trHeight w:val="300"/>
        </w:trPr>
        <w:tc>
          <w:tcPr>
            <w:tcW w:w="850" w:type="dxa"/>
            <w:tcBorders>
              <w:top w:val="nil"/>
              <w:left w:val="nil"/>
              <w:bottom w:val="nil"/>
              <w:right w:val="nil"/>
            </w:tcBorders>
            <w:shd w:val="clear" w:color="auto" w:fill="auto"/>
            <w:noWrap/>
            <w:vAlign w:val="bottom"/>
            <w:hideMark/>
          </w:tcPr>
          <w:p w14:paraId="6341087D"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87E"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87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80"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88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8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83" w14:textId="77777777" w:rsidR="00CC059B" w:rsidRPr="005231C4" w:rsidRDefault="00F37498" w:rsidP="00CC059B">
            <w:pPr>
              <w:rPr>
                <w:rFonts w:ascii="Times New Roman" w:eastAsia="Times New Roman" w:hAnsi="Times New Roman" w:cs="Times New Roman"/>
                <w:sz w:val="20"/>
              </w:rPr>
            </w:pPr>
          </w:p>
        </w:tc>
      </w:tr>
      <w:tr w:rsidR="000640C0" w14:paraId="63410888" w14:textId="77777777">
        <w:trPr>
          <w:trHeight w:val="300"/>
        </w:trPr>
        <w:tc>
          <w:tcPr>
            <w:tcW w:w="850" w:type="dxa"/>
            <w:tcBorders>
              <w:top w:val="nil"/>
              <w:left w:val="nil"/>
              <w:bottom w:val="nil"/>
              <w:right w:val="nil"/>
            </w:tcBorders>
            <w:shd w:val="clear" w:color="auto" w:fill="auto"/>
            <w:noWrap/>
            <w:vAlign w:val="bottom"/>
            <w:hideMark/>
          </w:tcPr>
          <w:p w14:paraId="63410885"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88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3 όπως τροπ.   ΔΕΚΤΟ ΚΑΤΑ ΠΛΕΙΟΨΗΦΙΑ</w:t>
            </w:r>
          </w:p>
        </w:tc>
        <w:tc>
          <w:tcPr>
            <w:tcW w:w="1063" w:type="dxa"/>
            <w:tcBorders>
              <w:top w:val="nil"/>
              <w:left w:val="nil"/>
              <w:bottom w:val="nil"/>
              <w:right w:val="nil"/>
            </w:tcBorders>
            <w:shd w:val="clear" w:color="auto" w:fill="auto"/>
            <w:noWrap/>
            <w:vAlign w:val="bottom"/>
            <w:hideMark/>
          </w:tcPr>
          <w:p w14:paraId="63410887" w14:textId="77777777" w:rsidR="00CC059B" w:rsidRPr="005231C4" w:rsidRDefault="00F37498" w:rsidP="00CC059B">
            <w:pPr>
              <w:rPr>
                <w:rFonts w:ascii="Calibri" w:eastAsia="Times New Roman" w:hAnsi="Calibri" w:cs="Calibri"/>
                <w:color w:val="000000"/>
                <w:szCs w:val="24"/>
              </w:rPr>
            </w:pPr>
          </w:p>
        </w:tc>
      </w:tr>
      <w:tr w:rsidR="000640C0" w14:paraId="63410890" w14:textId="77777777">
        <w:trPr>
          <w:trHeight w:val="300"/>
        </w:trPr>
        <w:tc>
          <w:tcPr>
            <w:tcW w:w="850" w:type="dxa"/>
            <w:tcBorders>
              <w:top w:val="nil"/>
              <w:left w:val="nil"/>
              <w:bottom w:val="nil"/>
              <w:right w:val="nil"/>
            </w:tcBorders>
            <w:shd w:val="clear" w:color="auto" w:fill="auto"/>
            <w:noWrap/>
            <w:vAlign w:val="bottom"/>
            <w:hideMark/>
          </w:tcPr>
          <w:p w14:paraId="6341088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88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8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8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8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8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8F" w14:textId="77777777" w:rsidR="00CC059B" w:rsidRPr="005231C4" w:rsidRDefault="00F37498" w:rsidP="00CC059B">
            <w:pPr>
              <w:rPr>
                <w:rFonts w:ascii="Times New Roman" w:eastAsia="Times New Roman" w:hAnsi="Times New Roman" w:cs="Times New Roman"/>
                <w:sz w:val="20"/>
              </w:rPr>
            </w:pPr>
          </w:p>
        </w:tc>
      </w:tr>
      <w:tr w:rsidR="000640C0" w14:paraId="63410898" w14:textId="77777777">
        <w:trPr>
          <w:trHeight w:val="300"/>
        </w:trPr>
        <w:tc>
          <w:tcPr>
            <w:tcW w:w="850" w:type="dxa"/>
            <w:tcBorders>
              <w:top w:val="nil"/>
              <w:left w:val="nil"/>
              <w:bottom w:val="nil"/>
              <w:right w:val="nil"/>
            </w:tcBorders>
            <w:shd w:val="clear" w:color="auto" w:fill="auto"/>
            <w:noWrap/>
            <w:vAlign w:val="bottom"/>
            <w:hideMark/>
          </w:tcPr>
          <w:p w14:paraId="6341089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89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9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9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89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9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97" w14:textId="77777777" w:rsidR="00CC059B" w:rsidRPr="005231C4" w:rsidRDefault="00F37498" w:rsidP="00CC059B">
            <w:pPr>
              <w:rPr>
                <w:rFonts w:ascii="Times New Roman" w:eastAsia="Times New Roman" w:hAnsi="Times New Roman" w:cs="Times New Roman"/>
                <w:sz w:val="20"/>
              </w:rPr>
            </w:pPr>
          </w:p>
        </w:tc>
      </w:tr>
      <w:tr w:rsidR="000640C0" w14:paraId="634108A0" w14:textId="77777777">
        <w:trPr>
          <w:trHeight w:val="300"/>
        </w:trPr>
        <w:tc>
          <w:tcPr>
            <w:tcW w:w="850" w:type="dxa"/>
            <w:tcBorders>
              <w:top w:val="nil"/>
              <w:left w:val="nil"/>
              <w:bottom w:val="nil"/>
              <w:right w:val="nil"/>
            </w:tcBorders>
            <w:shd w:val="clear" w:color="auto" w:fill="auto"/>
            <w:noWrap/>
            <w:vAlign w:val="bottom"/>
            <w:hideMark/>
          </w:tcPr>
          <w:p w14:paraId="6341089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89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9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9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9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9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9F" w14:textId="77777777" w:rsidR="00CC059B" w:rsidRPr="005231C4" w:rsidRDefault="00F37498" w:rsidP="00CC059B">
            <w:pPr>
              <w:rPr>
                <w:rFonts w:ascii="Times New Roman" w:eastAsia="Times New Roman" w:hAnsi="Times New Roman" w:cs="Times New Roman"/>
                <w:sz w:val="20"/>
              </w:rPr>
            </w:pPr>
          </w:p>
        </w:tc>
      </w:tr>
      <w:tr w:rsidR="000640C0" w14:paraId="634108A8" w14:textId="77777777">
        <w:trPr>
          <w:trHeight w:val="300"/>
        </w:trPr>
        <w:tc>
          <w:tcPr>
            <w:tcW w:w="850" w:type="dxa"/>
            <w:tcBorders>
              <w:top w:val="nil"/>
              <w:left w:val="nil"/>
              <w:bottom w:val="nil"/>
              <w:right w:val="nil"/>
            </w:tcBorders>
            <w:shd w:val="clear" w:color="auto" w:fill="auto"/>
            <w:noWrap/>
            <w:vAlign w:val="bottom"/>
            <w:hideMark/>
          </w:tcPr>
          <w:p w14:paraId="634108A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8A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A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A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8A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A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A7" w14:textId="77777777" w:rsidR="00CC059B" w:rsidRPr="005231C4" w:rsidRDefault="00F37498" w:rsidP="00CC059B">
            <w:pPr>
              <w:rPr>
                <w:rFonts w:ascii="Times New Roman" w:eastAsia="Times New Roman" w:hAnsi="Times New Roman" w:cs="Times New Roman"/>
                <w:sz w:val="20"/>
              </w:rPr>
            </w:pPr>
          </w:p>
        </w:tc>
      </w:tr>
      <w:tr w:rsidR="000640C0" w14:paraId="634108B0" w14:textId="77777777">
        <w:trPr>
          <w:trHeight w:val="300"/>
        </w:trPr>
        <w:tc>
          <w:tcPr>
            <w:tcW w:w="850" w:type="dxa"/>
            <w:tcBorders>
              <w:top w:val="nil"/>
              <w:left w:val="nil"/>
              <w:bottom w:val="nil"/>
              <w:right w:val="nil"/>
            </w:tcBorders>
            <w:shd w:val="clear" w:color="auto" w:fill="auto"/>
            <w:noWrap/>
            <w:vAlign w:val="bottom"/>
            <w:hideMark/>
          </w:tcPr>
          <w:p w14:paraId="634108A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8A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A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A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A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A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AF" w14:textId="77777777" w:rsidR="00CC059B" w:rsidRPr="005231C4" w:rsidRDefault="00F37498" w:rsidP="00CC059B">
            <w:pPr>
              <w:rPr>
                <w:rFonts w:ascii="Times New Roman" w:eastAsia="Times New Roman" w:hAnsi="Times New Roman" w:cs="Times New Roman"/>
                <w:sz w:val="20"/>
              </w:rPr>
            </w:pPr>
          </w:p>
        </w:tc>
      </w:tr>
      <w:tr w:rsidR="000640C0" w14:paraId="634108B8" w14:textId="77777777">
        <w:trPr>
          <w:trHeight w:val="300"/>
        </w:trPr>
        <w:tc>
          <w:tcPr>
            <w:tcW w:w="850" w:type="dxa"/>
            <w:tcBorders>
              <w:top w:val="nil"/>
              <w:left w:val="nil"/>
              <w:bottom w:val="nil"/>
              <w:right w:val="nil"/>
            </w:tcBorders>
            <w:shd w:val="clear" w:color="auto" w:fill="auto"/>
            <w:noWrap/>
            <w:vAlign w:val="bottom"/>
            <w:hideMark/>
          </w:tcPr>
          <w:p w14:paraId="634108B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8B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B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B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B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B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B7" w14:textId="77777777" w:rsidR="00CC059B" w:rsidRPr="005231C4" w:rsidRDefault="00F37498" w:rsidP="00CC059B">
            <w:pPr>
              <w:rPr>
                <w:rFonts w:ascii="Times New Roman" w:eastAsia="Times New Roman" w:hAnsi="Times New Roman" w:cs="Times New Roman"/>
                <w:sz w:val="20"/>
              </w:rPr>
            </w:pPr>
          </w:p>
        </w:tc>
      </w:tr>
      <w:tr w:rsidR="000640C0" w14:paraId="634108C0" w14:textId="77777777">
        <w:trPr>
          <w:trHeight w:val="300"/>
        </w:trPr>
        <w:tc>
          <w:tcPr>
            <w:tcW w:w="850" w:type="dxa"/>
            <w:tcBorders>
              <w:top w:val="nil"/>
              <w:left w:val="nil"/>
              <w:bottom w:val="nil"/>
              <w:right w:val="nil"/>
            </w:tcBorders>
            <w:shd w:val="clear" w:color="auto" w:fill="auto"/>
            <w:noWrap/>
            <w:vAlign w:val="bottom"/>
            <w:hideMark/>
          </w:tcPr>
          <w:p w14:paraId="634108B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8B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B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B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B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B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BF" w14:textId="77777777" w:rsidR="00CC059B" w:rsidRPr="005231C4" w:rsidRDefault="00F37498" w:rsidP="00CC059B">
            <w:pPr>
              <w:rPr>
                <w:rFonts w:ascii="Times New Roman" w:eastAsia="Times New Roman" w:hAnsi="Times New Roman" w:cs="Times New Roman"/>
                <w:sz w:val="20"/>
              </w:rPr>
            </w:pPr>
          </w:p>
        </w:tc>
      </w:tr>
      <w:tr w:rsidR="000640C0" w14:paraId="634108C7" w14:textId="77777777">
        <w:trPr>
          <w:trHeight w:val="300"/>
        </w:trPr>
        <w:tc>
          <w:tcPr>
            <w:tcW w:w="2326" w:type="dxa"/>
            <w:gridSpan w:val="2"/>
            <w:tcBorders>
              <w:top w:val="nil"/>
              <w:left w:val="nil"/>
              <w:bottom w:val="nil"/>
              <w:right w:val="nil"/>
            </w:tcBorders>
            <w:shd w:val="clear" w:color="auto" w:fill="auto"/>
            <w:noWrap/>
            <w:vAlign w:val="bottom"/>
            <w:hideMark/>
          </w:tcPr>
          <w:p w14:paraId="634108C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8C2"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8C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8C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C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C6" w14:textId="77777777" w:rsidR="00CC059B" w:rsidRPr="005231C4" w:rsidRDefault="00F37498" w:rsidP="00CC059B">
            <w:pPr>
              <w:rPr>
                <w:rFonts w:ascii="Times New Roman" w:eastAsia="Times New Roman" w:hAnsi="Times New Roman" w:cs="Times New Roman"/>
                <w:sz w:val="20"/>
              </w:rPr>
            </w:pPr>
          </w:p>
        </w:tc>
      </w:tr>
      <w:tr w:rsidR="000640C0" w14:paraId="634108CF" w14:textId="77777777">
        <w:trPr>
          <w:trHeight w:val="300"/>
        </w:trPr>
        <w:tc>
          <w:tcPr>
            <w:tcW w:w="850" w:type="dxa"/>
            <w:tcBorders>
              <w:top w:val="nil"/>
              <w:left w:val="nil"/>
              <w:bottom w:val="nil"/>
              <w:right w:val="nil"/>
            </w:tcBorders>
            <w:shd w:val="clear" w:color="auto" w:fill="auto"/>
            <w:noWrap/>
            <w:vAlign w:val="bottom"/>
            <w:hideMark/>
          </w:tcPr>
          <w:p w14:paraId="634108C8"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8C9"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8C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CB"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8C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C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CE" w14:textId="77777777" w:rsidR="00CC059B" w:rsidRPr="005231C4" w:rsidRDefault="00F37498" w:rsidP="00CC059B">
            <w:pPr>
              <w:rPr>
                <w:rFonts w:ascii="Times New Roman" w:eastAsia="Times New Roman" w:hAnsi="Times New Roman" w:cs="Times New Roman"/>
                <w:sz w:val="20"/>
              </w:rPr>
            </w:pPr>
          </w:p>
        </w:tc>
      </w:tr>
      <w:tr w:rsidR="000640C0" w14:paraId="634108D3" w14:textId="77777777">
        <w:trPr>
          <w:trHeight w:val="300"/>
        </w:trPr>
        <w:tc>
          <w:tcPr>
            <w:tcW w:w="850" w:type="dxa"/>
            <w:tcBorders>
              <w:top w:val="nil"/>
              <w:left w:val="nil"/>
              <w:bottom w:val="nil"/>
              <w:right w:val="nil"/>
            </w:tcBorders>
            <w:shd w:val="clear" w:color="auto" w:fill="auto"/>
            <w:noWrap/>
            <w:vAlign w:val="bottom"/>
            <w:hideMark/>
          </w:tcPr>
          <w:p w14:paraId="634108D0"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8D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4 όπως τροπ.   ΔΕΚΤΟ ΚΑΤΑ ΠΛΕΙΟΨΗΦΙΑ</w:t>
            </w:r>
          </w:p>
        </w:tc>
        <w:tc>
          <w:tcPr>
            <w:tcW w:w="1063" w:type="dxa"/>
            <w:tcBorders>
              <w:top w:val="nil"/>
              <w:left w:val="nil"/>
              <w:bottom w:val="nil"/>
              <w:right w:val="nil"/>
            </w:tcBorders>
            <w:shd w:val="clear" w:color="auto" w:fill="auto"/>
            <w:noWrap/>
            <w:vAlign w:val="bottom"/>
            <w:hideMark/>
          </w:tcPr>
          <w:p w14:paraId="634108D2" w14:textId="77777777" w:rsidR="00CC059B" w:rsidRPr="005231C4" w:rsidRDefault="00F37498" w:rsidP="00CC059B">
            <w:pPr>
              <w:rPr>
                <w:rFonts w:ascii="Calibri" w:eastAsia="Times New Roman" w:hAnsi="Calibri" w:cs="Calibri"/>
                <w:color w:val="000000"/>
                <w:szCs w:val="24"/>
              </w:rPr>
            </w:pPr>
          </w:p>
        </w:tc>
      </w:tr>
      <w:tr w:rsidR="000640C0" w14:paraId="634108DB" w14:textId="77777777">
        <w:trPr>
          <w:trHeight w:val="300"/>
        </w:trPr>
        <w:tc>
          <w:tcPr>
            <w:tcW w:w="850" w:type="dxa"/>
            <w:tcBorders>
              <w:top w:val="nil"/>
              <w:left w:val="nil"/>
              <w:bottom w:val="nil"/>
              <w:right w:val="nil"/>
            </w:tcBorders>
            <w:shd w:val="clear" w:color="auto" w:fill="auto"/>
            <w:noWrap/>
            <w:vAlign w:val="bottom"/>
            <w:hideMark/>
          </w:tcPr>
          <w:p w14:paraId="634108D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8D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D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D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D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D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DA" w14:textId="77777777" w:rsidR="00CC059B" w:rsidRPr="005231C4" w:rsidRDefault="00F37498" w:rsidP="00CC059B">
            <w:pPr>
              <w:rPr>
                <w:rFonts w:ascii="Times New Roman" w:eastAsia="Times New Roman" w:hAnsi="Times New Roman" w:cs="Times New Roman"/>
                <w:sz w:val="20"/>
              </w:rPr>
            </w:pPr>
          </w:p>
        </w:tc>
      </w:tr>
      <w:tr w:rsidR="000640C0" w14:paraId="634108E3" w14:textId="77777777">
        <w:trPr>
          <w:trHeight w:val="300"/>
        </w:trPr>
        <w:tc>
          <w:tcPr>
            <w:tcW w:w="850" w:type="dxa"/>
            <w:tcBorders>
              <w:top w:val="nil"/>
              <w:left w:val="nil"/>
              <w:bottom w:val="nil"/>
              <w:right w:val="nil"/>
            </w:tcBorders>
            <w:shd w:val="clear" w:color="auto" w:fill="auto"/>
            <w:noWrap/>
            <w:vAlign w:val="bottom"/>
            <w:hideMark/>
          </w:tcPr>
          <w:p w14:paraId="634108D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8D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D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D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8E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E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E2" w14:textId="77777777" w:rsidR="00CC059B" w:rsidRPr="005231C4" w:rsidRDefault="00F37498" w:rsidP="00CC059B">
            <w:pPr>
              <w:rPr>
                <w:rFonts w:ascii="Times New Roman" w:eastAsia="Times New Roman" w:hAnsi="Times New Roman" w:cs="Times New Roman"/>
                <w:sz w:val="20"/>
              </w:rPr>
            </w:pPr>
          </w:p>
        </w:tc>
      </w:tr>
      <w:tr w:rsidR="000640C0" w14:paraId="634108EB" w14:textId="77777777">
        <w:trPr>
          <w:trHeight w:val="300"/>
        </w:trPr>
        <w:tc>
          <w:tcPr>
            <w:tcW w:w="850" w:type="dxa"/>
            <w:tcBorders>
              <w:top w:val="nil"/>
              <w:left w:val="nil"/>
              <w:bottom w:val="nil"/>
              <w:right w:val="nil"/>
            </w:tcBorders>
            <w:shd w:val="clear" w:color="auto" w:fill="auto"/>
            <w:noWrap/>
            <w:vAlign w:val="bottom"/>
            <w:hideMark/>
          </w:tcPr>
          <w:p w14:paraId="634108E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8E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E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E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8E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E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EA" w14:textId="77777777" w:rsidR="00CC059B" w:rsidRPr="005231C4" w:rsidRDefault="00F37498" w:rsidP="00CC059B">
            <w:pPr>
              <w:rPr>
                <w:rFonts w:ascii="Times New Roman" w:eastAsia="Times New Roman" w:hAnsi="Times New Roman" w:cs="Times New Roman"/>
                <w:sz w:val="20"/>
              </w:rPr>
            </w:pPr>
          </w:p>
        </w:tc>
      </w:tr>
      <w:tr w:rsidR="000640C0" w14:paraId="634108F3" w14:textId="77777777">
        <w:trPr>
          <w:trHeight w:val="300"/>
        </w:trPr>
        <w:tc>
          <w:tcPr>
            <w:tcW w:w="850" w:type="dxa"/>
            <w:tcBorders>
              <w:top w:val="nil"/>
              <w:left w:val="nil"/>
              <w:bottom w:val="nil"/>
              <w:right w:val="nil"/>
            </w:tcBorders>
            <w:shd w:val="clear" w:color="auto" w:fill="auto"/>
            <w:noWrap/>
            <w:vAlign w:val="bottom"/>
            <w:hideMark/>
          </w:tcPr>
          <w:p w14:paraId="634108E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8E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E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E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8F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F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F2" w14:textId="77777777" w:rsidR="00CC059B" w:rsidRPr="005231C4" w:rsidRDefault="00F37498" w:rsidP="00CC059B">
            <w:pPr>
              <w:rPr>
                <w:rFonts w:ascii="Times New Roman" w:eastAsia="Times New Roman" w:hAnsi="Times New Roman" w:cs="Times New Roman"/>
                <w:sz w:val="20"/>
              </w:rPr>
            </w:pPr>
          </w:p>
        </w:tc>
      </w:tr>
      <w:tr w:rsidR="000640C0" w14:paraId="634108FB" w14:textId="77777777">
        <w:trPr>
          <w:trHeight w:val="300"/>
        </w:trPr>
        <w:tc>
          <w:tcPr>
            <w:tcW w:w="850" w:type="dxa"/>
            <w:tcBorders>
              <w:top w:val="nil"/>
              <w:left w:val="nil"/>
              <w:bottom w:val="nil"/>
              <w:right w:val="nil"/>
            </w:tcBorders>
            <w:shd w:val="clear" w:color="auto" w:fill="auto"/>
            <w:noWrap/>
            <w:vAlign w:val="bottom"/>
            <w:hideMark/>
          </w:tcPr>
          <w:p w14:paraId="634108F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8F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F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F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8F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8F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8FA" w14:textId="77777777" w:rsidR="00CC059B" w:rsidRPr="005231C4" w:rsidRDefault="00F37498" w:rsidP="00CC059B">
            <w:pPr>
              <w:rPr>
                <w:rFonts w:ascii="Times New Roman" w:eastAsia="Times New Roman" w:hAnsi="Times New Roman" w:cs="Times New Roman"/>
                <w:sz w:val="20"/>
              </w:rPr>
            </w:pPr>
          </w:p>
        </w:tc>
      </w:tr>
      <w:tr w:rsidR="000640C0" w14:paraId="63410903" w14:textId="77777777">
        <w:trPr>
          <w:trHeight w:val="300"/>
        </w:trPr>
        <w:tc>
          <w:tcPr>
            <w:tcW w:w="850" w:type="dxa"/>
            <w:tcBorders>
              <w:top w:val="nil"/>
              <w:left w:val="nil"/>
              <w:bottom w:val="nil"/>
              <w:right w:val="nil"/>
            </w:tcBorders>
            <w:shd w:val="clear" w:color="auto" w:fill="auto"/>
            <w:noWrap/>
            <w:vAlign w:val="bottom"/>
            <w:hideMark/>
          </w:tcPr>
          <w:p w14:paraId="634108F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8F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8F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8F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0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0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02" w14:textId="77777777" w:rsidR="00CC059B" w:rsidRPr="005231C4" w:rsidRDefault="00F37498" w:rsidP="00CC059B">
            <w:pPr>
              <w:rPr>
                <w:rFonts w:ascii="Times New Roman" w:eastAsia="Times New Roman" w:hAnsi="Times New Roman" w:cs="Times New Roman"/>
                <w:sz w:val="20"/>
              </w:rPr>
            </w:pPr>
          </w:p>
        </w:tc>
      </w:tr>
      <w:tr w:rsidR="000640C0" w14:paraId="6341090B" w14:textId="77777777">
        <w:trPr>
          <w:trHeight w:val="300"/>
        </w:trPr>
        <w:tc>
          <w:tcPr>
            <w:tcW w:w="850" w:type="dxa"/>
            <w:tcBorders>
              <w:top w:val="nil"/>
              <w:left w:val="nil"/>
              <w:bottom w:val="nil"/>
              <w:right w:val="nil"/>
            </w:tcBorders>
            <w:shd w:val="clear" w:color="auto" w:fill="auto"/>
            <w:noWrap/>
            <w:vAlign w:val="bottom"/>
            <w:hideMark/>
          </w:tcPr>
          <w:p w14:paraId="6341090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90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0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0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0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0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0A" w14:textId="77777777" w:rsidR="00CC059B" w:rsidRPr="005231C4" w:rsidRDefault="00F37498" w:rsidP="00CC059B">
            <w:pPr>
              <w:rPr>
                <w:rFonts w:ascii="Times New Roman" w:eastAsia="Times New Roman" w:hAnsi="Times New Roman" w:cs="Times New Roman"/>
                <w:sz w:val="20"/>
              </w:rPr>
            </w:pPr>
          </w:p>
        </w:tc>
      </w:tr>
      <w:tr w:rsidR="000640C0" w14:paraId="63410912" w14:textId="77777777">
        <w:trPr>
          <w:trHeight w:val="300"/>
        </w:trPr>
        <w:tc>
          <w:tcPr>
            <w:tcW w:w="2326" w:type="dxa"/>
            <w:gridSpan w:val="2"/>
            <w:tcBorders>
              <w:top w:val="nil"/>
              <w:left w:val="nil"/>
              <w:bottom w:val="nil"/>
              <w:right w:val="nil"/>
            </w:tcBorders>
            <w:shd w:val="clear" w:color="auto" w:fill="auto"/>
            <w:noWrap/>
            <w:vAlign w:val="bottom"/>
            <w:hideMark/>
          </w:tcPr>
          <w:p w14:paraId="6341090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90D"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90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90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1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11" w14:textId="77777777" w:rsidR="00CC059B" w:rsidRPr="005231C4" w:rsidRDefault="00F37498" w:rsidP="00CC059B">
            <w:pPr>
              <w:rPr>
                <w:rFonts w:ascii="Times New Roman" w:eastAsia="Times New Roman" w:hAnsi="Times New Roman" w:cs="Times New Roman"/>
                <w:sz w:val="20"/>
              </w:rPr>
            </w:pPr>
          </w:p>
        </w:tc>
      </w:tr>
      <w:tr w:rsidR="000640C0" w14:paraId="6341091A" w14:textId="77777777">
        <w:trPr>
          <w:trHeight w:val="300"/>
        </w:trPr>
        <w:tc>
          <w:tcPr>
            <w:tcW w:w="850" w:type="dxa"/>
            <w:tcBorders>
              <w:top w:val="nil"/>
              <w:left w:val="nil"/>
              <w:bottom w:val="nil"/>
              <w:right w:val="nil"/>
            </w:tcBorders>
            <w:shd w:val="clear" w:color="auto" w:fill="auto"/>
            <w:noWrap/>
            <w:vAlign w:val="bottom"/>
            <w:hideMark/>
          </w:tcPr>
          <w:p w14:paraId="63410913"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914"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91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16"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91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1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19" w14:textId="77777777" w:rsidR="00CC059B" w:rsidRPr="005231C4" w:rsidRDefault="00F37498" w:rsidP="00CC059B">
            <w:pPr>
              <w:rPr>
                <w:rFonts w:ascii="Times New Roman" w:eastAsia="Times New Roman" w:hAnsi="Times New Roman" w:cs="Times New Roman"/>
                <w:sz w:val="20"/>
              </w:rPr>
            </w:pPr>
          </w:p>
        </w:tc>
      </w:tr>
      <w:tr w:rsidR="000640C0" w14:paraId="6341091E" w14:textId="77777777">
        <w:trPr>
          <w:trHeight w:val="300"/>
        </w:trPr>
        <w:tc>
          <w:tcPr>
            <w:tcW w:w="850" w:type="dxa"/>
            <w:tcBorders>
              <w:top w:val="nil"/>
              <w:left w:val="nil"/>
              <w:bottom w:val="nil"/>
              <w:right w:val="nil"/>
            </w:tcBorders>
            <w:shd w:val="clear" w:color="auto" w:fill="auto"/>
            <w:noWrap/>
            <w:vAlign w:val="bottom"/>
            <w:hideMark/>
          </w:tcPr>
          <w:p w14:paraId="6341091B"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91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 xml:space="preserve">Άρθρο 5 ως </w:t>
            </w:r>
            <w:r w:rsidRPr="005231C4">
              <w:rPr>
                <w:rFonts w:ascii="Calibri" w:eastAsia="Times New Roman" w:hAnsi="Calibri" w:cs="Calibri"/>
                <w:color w:val="000000"/>
                <w:szCs w:val="24"/>
              </w:rPr>
              <w:t>έχει   ΔΕΚΤΟ ΚΑΤΑ ΠΛΕΙΟΨΗΦΙΑ</w:t>
            </w:r>
          </w:p>
        </w:tc>
        <w:tc>
          <w:tcPr>
            <w:tcW w:w="1063" w:type="dxa"/>
            <w:tcBorders>
              <w:top w:val="nil"/>
              <w:left w:val="nil"/>
              <w:bottom w:val="nil"/>
              <w:right w:val="nil"/>
            </w:tcBorders>
            <w:shd w:val="clear" w:color="auto" w:fill="auto"/>
            <w:noWrap/>
            <w:vAlign w:val="bottom"/>
            <w:hideMark/>
          </w:tcPr>
          <w:p w14:paraId="6341091D" w14:textId="77777777" w:rsidR="00CC059B" w:rsidRPr="005231C4" w:rsidRDefault="00F37498" w:rsidP="00CC059B">
            <w:pPr>
              <w:rPr>
                <w:rFonts w:ascii="Calibri" w:eastAsia="Times New Roman" w:hAnsi="Calibri" w:cs="Calibri"/>
                <w:color w:val="000000"/>
                <w:szCs w:val="24"/>
              </w:rPr>
            </w:pPr>
          </w:p>
        </w:tc>
      </w:tr>
      <w:tr w:rsidR="000640C0" w14:paraId="63410926" w14:textId="77777777">
        <w:trPr>
          <w:trHeight w:val="300"/>
        </w:trPr>
        <w:tc>
          <w:tcPr>
            <w:tcW w:w="850" w:type="dxa"/>
            <w:tcBorders>
              <w:top w:val="nil"/>
              <w:left w:val="nil"/>
              <w:bottom w:val="nil"/>
              <w:right w:val="nil"/>
            </w:tcBorders>
            <w:shd w:val="clear" w:color="auto" w:fill="auto"/>
            <w:noWrap/>
            <w:vAlign w:val="bottom"/>
            <w:hideMark/>
          </w:tcPr>
          <w:p w14:paraId="6341091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92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2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2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2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2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25" w14:textId="77777777" w:rsidR="00CC059B" w:rsidRPr="005231C4" w:rsidRDefault="00F37498" w:rsidP="00CC059B">
            <w:pPr>
              <w:rPr>
                <w:rFonts w:ascii="Times New Roman" w:eastAsia="Times New Roman" w:hAnsi="Times New Roman" w:cs="Times New Roman"/>
                <w:sz w:val="20"/>
              </w:rPr>
            </w:pPr>
          </w:p>
        </w:tc>
      </w:tr>
      <w:tr w:rsidR="000640C0" w14:paraId="6341092E" w14:textId="77777777">
        <w:trPr>
          <w:trHeight w:val="300"/>
        </w:trPr>
        <w:tc>
          <w:tcPr>
            <w:tcW w:w="850" w:type="dxa"/>
            <w:tcBorders>
              <w:top w:val="nil"/>
              <w:left w:val="nil"/>
              <w:bottom w:val="nil"/>
              <w:right w:val="nil"/>
            </w:tcBorders>
            <w:shd w:val="clear" w:color="auto" w:fill="auto"/>
            <w:noWrap/>
            <w:vAlign w:val="bottom"/>
            <w:hideMark/>
          </w:tcPr>
          <w:p w14:paraId="6341092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92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2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2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2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2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2D" w14:textId="77777777" w:rsidR="00CC059B" w:rsidRPr="005231C4" w:rsidRDefault="00F37498" w:rsidP="00CC059B">
            <w:pPr>
              <w:rPr>
                <w:rFonts w:ascii="Times New Roman" w:eastAsia="Times New Roman" w:hAnsi="Times New Roman" w:cs="Times New Roman"/>
                <w:sz w:val="20"/>
              </w:rPr>
            </w:pPr>
          </w:p>
        </w:tc>
      </w:tr>
      <w:tr w:rsidR="000640C0" w14:paraId="63410936" w14:textId="77777777">
        <w:trPr>
          <w:trHeight w:val="300"/>
        </w:trPr>
        <w:tc>
          <w:tcPr>
            <w:tcW w:w="850" w:type="dxa"/>
            <w:tcBorders>
              <w:top w:val="nil"/>
              <w:left w:val="nil"/>
              <w:bottom w:val="nil"/>
              <w:right w:val="nil"/>
            </w:tcBorders>
            <w:shd w:val="clear" w:color="auto" w:fill="auto"/>
            <w:noWrap/>
            <w:vAlign w:val="bottom"/>
            <w:hideMark/>
          </w:tcPr>
          <w:p w14:paraId="6341092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93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3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3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3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3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35" w14:textId="77777777" w:rsidR="00CC059B" w:rsidRPr="005231C4" w:rsidRDefault="00F37498" w:rsidP="00CC059B">
            <w:pPr>
              <w:rPr>
                <w:rFonts w:ascii="Times New Roman" w:eastAsia="Times New Roman" w:hAnsi="Times New Roman" w:cs="Times New Roman"/>
                <w:sz w:val="20"/>
              </w:rPr>
            </w:pPr>
          </w:p>
        </w:tc>
      </w:tr>
      <w:tr w:rsidR="000640C0" w14:paraId="6341093E" w14:textId="77777777">
        <w:trPr>
          <w:trHeight w:val="300"/>
        </w:trPr>
        <w:tc>
          <w:tcPr>
            <w:tcW w:w="850" w:type="dxa"/>
            <w:tcBorders>
              <w:top w:val="nil"/>
              <w:left w:val="nil"/>
              <w:bottom w:val="nil"/>
              <w:right w:val="nil"/>
            </w:tcBorders>
            <w:shd w:val="clear" w:color="auto" w:fill="auto"/>
            <w:noWrap/>
            <w:vAlign w:val="bottom"/>
            <w:hideMark/>
          </w:tcPr>
          <w:p w14:paraId="6341093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93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3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3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3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3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3D" w14:textId="77777777" w:rsidR="00CC059B" w:rsidRPr="005231C4" w:rsidRDefault="00F37498" w:rsidP="00CC059B">
            <w:pPr>
              <w:rPr>
                <w:rFonts w:ascii="Times New Roman" w:eastAsia="Times New Roman" w:hAnsi="Times New Roman" w:cs="Times New Roman"/>
                <w:sz w:val="20"/>
              </w:rPr>
            </w:pPr>
          </w:p>
        </w:tc>
      </w:tr>
      <w:tr w:rsidR="000640C0" w14:paraId="63410946" w14:textId="77777777">
        <w:trPr>
          <w:trHeight w:val="300"/>
        </w:trPr>
        <w:tc>
          <w:tcPr>
            <w:tcW w:w="850" w:type="dxa"/>
            <w:tcBorders>
              <w:top w:val="nil"/>
              <w:left w:val="nil"/>
              <w:bottom w:val="nil"/>
              <w:right w:val="nil"/>
            </w:tcBorders>
            <w:shd w:val="clear" w:color="auto" w:fill="auto"/>
            <w:noWrap/>
            <w:vAlign w:val="bottom"/>
            <w:hideMark/>
          </w:tcPr>
          <w:p w14:paraId="6341093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94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4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4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4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4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45" w14:textId="77777777" w:rsidR="00CC059B" w:rsidRPr="005231C4" w:rsidRDefault="00F37498" w:rsidP="00CC059B">
            <w:pPr>
              <w:rPr>
                <w:rFonts w:ascii="Times New Roman" w:eastAsia="Times New Roman" w:hAnsi="Times New Roman" w:cs="Times New Roman"/>
                <w:sz w:val="20"/>
              </w:rPr>
            </w:pPr>
          </w:p>
        </w:tc>
      </w:tr>
      <w:tr w:rsidR="000640C0" w14:paraId="6341094E" w14:textId="77777777">
        <w:trPr>
          <w:trHeight w:val="300"/>
        </w:trPr>
        <w:tc>
          <w:tcPr>
            <w:tcW w:w="850" w:type="dxa"/>
            <w:tcBorders>
              <w:top w:val="nil"/>
              <w:left w:val="nil"/>
              <w:bottom w:val="nil"/>
              <w:right w:val="nil"/>
            </w:tcBorders>
            <w:shd w:val="clear" w:color="auto" w:fill="auto"/>
            <w:noWrap/>
            <w:vAlign w:val="bottom"/>
            <w:hideMark/>
          </w:tcPr>
          <w:p w14:paraId="6341094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94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4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4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4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4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4D" w14:textId="77777777" w:rsidR="00CC059B" w:rsidRPr="005231C4" w:rsidRDefault="00F37498" w:rsidP="00CC059B">
            <w:pPr>
              <w:rPr>
                <w:rFonts w:ascii="Times New Roman" w:eastAsia="Times New Roman" w:hAnsi="Times New Roman" w:cs="Times New Roman"/>
                <w:sz w:val="20"/>
              </w:rPr>
            </w:pPr>
          </w:p>
        </w:tc>
      </w:tr>
      <w:tr w:rsidR="000640C0" w14:paraId="63410956" w14:textId="77777777">
        <w:trPr>
          <w:trHeight w:val="300"/>
        </w:trPr>
        <w:tc>
          <w:tcPr>
            <w:tcW w:w="850" w:type="dxa"/>
            <w:tcBorders>
              <w:top w:val="nil"/>
              <w:left w:val="nil"/>
              <w:bottom w:val="nil"/>
              <w:right w:val="nil"/>
            </w:tcBorders>
            <w:shd w:val="clear" w:color="auto" w:fill="auto"/>
            <w:noWrap/>
            <w:vAlign w:val="bottom"/>
            <w:hideMark/>
          </w:tcPr>
          <w:p w14:paraId="6341094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95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5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5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5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5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55" w14:textId="77777777" w:rsidR="00CC059B" w:rsidRPr="005231C4" w:rsidRDefault="00F37498" w:rsidP="00CC059B">
            <w:pPr>
              <w:rPr>
                <w:rFonts w:ascii="Times New Roman" w:eastAsia="Times New Roman" w:hAnsi="Times New Roman" w:cs="Times New Roman"/>
                <w:sz w:val="20"/>
              </w:rPr>
            </w:pPr>
          </w:p>
        </w:tc>
      </w:tr>
      <w:tr w:rsidR="000640C0" w14:paraId="6341095D" w14:textId="77777777">
        <w:trPr>
          <w:trHeight w:val="300"/>
        </w:trPr>
        <w:tc>
          <w:tcPr>
            <w:tcW w:w="2326" w:type="dxa"/>
            <w:gridSpan w:val="2"/>
            <w:tcBorders>
              <w:top w:val="nil"/>
              <w:left w:val="nil"/>
              <w:bottom w:val="nil"/>
              <w:right w:val="nil"/>
            </w:tcBorders>
            <w:shd w:val="clear" w:color="auto" w:fill="auto"/>
            <w:noWrap/>
            <w:vAlign w:val="bottom"/>
            <w:hideMark/>
          </w:tcPr>
          <w:p w14:paraId="6341095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958"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95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5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5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5C" w14:textId="77777777" w:rsidR="00CC059B" w:rsidRPr="005231C4" w:rsidRDefault="00F37498" w:rsidP="00CC059B">
            <w:pPr>
              <w:rPr>
                <w:rFonts w:ascii="Times New Roman" w:eastAsia="Times New Roman" w:hAnsi="Times New Roman" w:cs="Times New Roman"/>
                <w:sz w:val="20"/>
              </w:rPr>
            </w:pPr>
          </w:p>
        </w:tc>
      </w:tr>
      <w:tr w:rsidR="000640C0" w14:paraId="63410965" w14:textId="77777777">
        <w:trPr>
          <w:trHeight w:val="300"/>
        </w:trPr>
        <w:tc>
          <w:tcPr>
            <w:tcW w:w="850" w:type="dxa"/>
            <w:tcBorders>
              <w:top w:val="nil"/>
              <w:left w:val="nil"/>
              <w:bottom w:val="nil"/>
              <w:right w:val="nil"/>
            </w:tcBorders>
            <w:shd w:val="clear" w:color="auto" w:fill="auto"/>
            <w:noWrap/>
            <w:vAlign w:val="bottom"/>
            <w:hideMark/>
          </w:tcPr>
          <w:p w14:paraId="6341095E"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95F"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96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61"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96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6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64" w14:textId="77777777" w:rsidR="00CC059B" w:rsidRPr="005231C4" w:rsidRDefault="00F37498" w:rsidP="00CC059B">
            <w:pPr>
              <w:rPr>
                <w:rFonts w:ascii="Times New Roman" w:eastAsia="Times New Roman" w:hAnsi="Times New Roman" w:cs="Times New Roman"/>
                <w:sz w:val="20"/>
              </w:rPr>
            </w:pPr>
          </w:p>
        </w:tc>
      </w:tr>
      <w:tr w:rsidR="000640C0" w14:paraId="63410969" w14:textId="77777777">
        <w:trPr>
          <w:trHeight w:val="300"/>
        </w:trPr>
        <w:tc>
          <w:tcPr>
            <w:tcW w:w="850" w:type="dxa"/>
            <w:tcBorders>
              <w:top w:val="nil"/>
              <w:left w:val="nil"/>
              <w:bottom w:val="nil"/>
              <w:right w:val="nil"/>
            </w:tcBorders>
            <w:shd w:val="clear" w:color="auto" w:fill="auto"/>
            <w:noWrap/>
            <w:vAlign w:val="bottom"/>
            <w:hideMark/>
          </w:tcPr>
          <w:p w14:paraId="63410966"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96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6 όπως τροπ.   ΔΕΚΤΟ ΚΑΤΑ ΠΛΕΙΟΨΗΦΙΑ</w:t>
            </w:r>
          </w:p>
        </w:tc>
        <w:tc>
          <w:tcPr>
            <w:tcW w:w="1063" w:type="dxa"/>
            <w:tcBorders>
              <w:top w:val="nil"/>
              <w:left w:val="nil"/>
              <w:bottom w:val="nil"/>
              <w:right w:val="nil"/>
            </w:tcBorders>
            <w:shd w:val="clear" w:color="auto" w:fill="auto"/>
            <w:noWrap/>
            <w:vAlign w:val="bottom"/>
            <w:hideMark/>
          </w:tcPr>
          <w:p w14:paraId="63410968" w14:textId="77777777" w:rsidR="00CC059B" w:rsidRPr="005231C4" w:rsidRDefault="00F37498" w:rsidP="00CC059B">
            <w:pPr>
              <w:rPr>
                <w:rFonts w:ascii="Calibri" w:eastAsia="Times New Roman" w:hAnsi="Calibri" w:cs="Calibri"/>
                <w:color w:val="000000"/>
                <w:szCs w:val="24"/>
              </w:rPr>
            </w:pPr>
          </w:p>
        </w:tc>
      </w:tr>
      <w:tr w:rsidR="000640C0" w14:paraId="63410971" w14:textId="77777777">
        <w:trPr>
          <w:trHeight w:val="300"/>
        </w:trPr>
        <w:tc>
          <w:tcPr>
            <w:tcW w:w="850" w:type="dxa"/>
            <w:tcBorders>
              <w:top w:val="nil"/>
              <w:left w:val="nil"/>
              <w:bottom w:val="nil"/>
              <w:right w:val="nil"/>
            </w:tcBorders>
            <w:shd w:val="clear" w:color="auto" w:fill="auto"/>
            <w:noWrap/>
            <w:vAlign w:val="bottom"/>
            <w:hideMark/>
          </w:tcPr>
          <w:p w14:paraId="6341096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96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6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6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6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6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70" w14:textId="77777777" w:rsidR="00CC059B" w:rsidRPr="005231C4" w:rsidRDefault="00F37498" w:rsidP="00CC059B">
            <w:pPr>
              <w:rPr>
                <w:rFonts w:ascii="Times New Roman" w:eastAsia="Times New Roman" w:hAnsi="Times New Roman" w:cs="Times New Roman"/>
                <w:sz w:val="20"/>
              </w:rPr>
            </w:pPr>
          </w:p>
        </w:tc>
      </w:tr>
      <w:tr w:rsidR="000640C0" w14:paraId="63410979" w14:textId="77777777">
        <w:trPr>
          <w:trHeight w:val="300"/>
        </w:trPr>
        <w:tc>
          <w:tcPr>
            <w:tcW w:w="850" w:type="dxa"/>
            <w:tcBorders>
              <w:top w:val="nil"/>
              <w:left w:val="nil"/>
              <w:bottom w:val="nil"/>
              <w:right w:val="nil"/>
            </w:tcBorders>
            <w:shd w:val="clear" w:color="auto" w:fill="auto"/>
            <w:noWrap/>
            <w:vAlign w:val="bottom"/>
            <w:hideMark/>
          </w:tcPr>
          <w:p w14:paraId="6341097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97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7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7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7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7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78" w14:textId="77777777" w:rsidR="00CC059B" w:rsidRPr="005231C4" w:rsidRDefault="00F37498" w:rsidP="00CC059B">
            <w:pPr>
              <w:rPr>
                <w:rFonts w:ascii="Times New Roman" w:eastAsia="Times New Roman" w:hAnsi="Times New Roman" w:cs="Times New Roman"/>
                <w:sz w:val="20"/>
              </w:rPr>
            </w:pPr>
          </w:p>
        </w:tc>
      </w:tr>
      <w:tr w:rsidR="000640C0" w14:paraId="63410981" w14:textId="77777777">
        <w:trPr>
          <w:trHeight w:val="300"/>
        </w:trPr>
        <w:tc>
          <w:tcPr>
            <w:tcW w:w="850" w:type="dxa"/>
            <w:tcBorders>
              <w:top w:val="nil"/>
              <w:left w:val="nil"/>
              <w:bottom w:val="nil"/>
              <w:right w:val="nil"/>
            </w:tcBorders>
            <w:shd w:val="clear" w:color="auto" w:fill="auto"/>
            <w:noWrap/>
            <w:vAlign w:val="bottom"/>
            <w:hideMark/>
          </w:tcPr>
          <w:p w14:paraId="6341097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97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7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7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97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7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80" w14:textId="77777777" w:rsidR="00CC059B" w:rsidRPr="005231C4" w:rsidRDefault="00F37498" w:rsidP="00CC059B">
            <w:pPr>
              <w:rPr>
                <w:rFonts w:ascii="Times New Roman" w:eastAsia="Times New Roman" w:hAnsi="Times New Roman" w:cs="Times New Roman"/>
                <w:sz w:val="20"/>
              </w:rPr>
            </w:pPr>
          </w:p>
        </w:tc>
      </w:tr>
      <w:tr w:rsidR="000640C0" w14:paraId="63410989" w14:textId="77777777">
        <w:trPr>
          <w:trHeight w:val="300"/>
        </w:trPr>
        <w:tc>
          <w:tcPr>
            <w:tcW w:w="850" w:type="dxa"/>
            <w:tcBorders>
              <w:top w:val="nil"/>
              <w:left w:val="nil"/>
              <w:bottom w:val="nil"/>
              <w:right w:val="nil"/>
            </w:tcBorders>
            <w:shd w:val="clear" w:color="auto" w:fill="auto"/>
            <w:noWrap/>
            <w:vAlign w:val="bottom"/>
            <w:hideMark/>
          </w:tcPr>
          <w:p w14:paraId="6341098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98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8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8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8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8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88" w14:textId="77777777" w:rsidR="00CC059B" w:rsidRPr="005231C4" w:rsidRDefault="00F37498" w:rsidP="00CC059B">
            <w:pPr>
              <w:rPr>
                <w:rFonts w:ascii="Times New Roman" w:eastAsia="Times New Roman" w:hAnsi="Times New Roman" w:cs="Times New Roman"/>
                <w:sz w:val="20"/>
              </w:rPr>
            </w:pPr>
          </w:p>
        </w:tc>
      </w:tr>
      <w:tr w:rsidR="000640C0" w14:paraId="63410991" w14:textId="77777777">
        <w:trPr>
          <w:trHeight w:val="300"/>
        </w:trPr>
        <w:tc>
          <w:tcPr>
            <w:tcW w:w="850" w:type="dxa"/>
            <w:tcBorders>
              <w:top w:val="nil"/>
              <w:left w:val="nil"/>
              <w:bottom w:val="nil"/>
              <w:right w:val="nil"/>
            </w:tcBorders>
            <w:shd w:val="clear" w:color="auto" w:fill="auto"/>
            <w:noWrap/>
            <w:vAlign w:val="bottom"/>
            <w:hideMark/>
          </w:tcPr>
          <w:p w14:paraId="6341098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98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8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8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8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8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90" w14:textId="77777777" w:rsidR="00CC059B" w:rsidRPr="005231C4" w:rsidRDefault="00F37498" w:rsidP="00CC059B">
            <w:pPr>
              <w:rPr>
                <w:rFonts w:ascii="Times New Roman" w:eastAsia="Times New Roman" w:hAnsi="Times New Roman" w:cs="Times New Roman"/>
                <w:sz w:val="20"/>
              </w:rPr>
            </w:pPr>
          </w:p>
        </w:tc>
      </w:tr>
      <w:tr w:rsidR="000640C0" w14:paraId="63410999" w14:textId="77777777">
        <w:trPr>
          <w:trHeight w:val="300"/>
        </w:trPr>
        <w:tc>
          <w:tcPr>
            <w:tcW w:w="850" w:type="dxa"/>
            <w:tcBorders>
              <w:top w:val="nil"/>
              <w:left w:val="nil"/>
              <w:bottom w:val="nil"/>
              <w:right w:val="nil"/>
            </w:tcBorders>
            <w:shd w:val="clear" w:color="auto" w:fill="auto"/>
            <w:noWrap/>
            <w:vAlign w:val="bottom"/>
            <w:hideMark/>
          </w:tcPr>
          <w:p w14:paraId="6341099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99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9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9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9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9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98" w14:textId="77777777" w:rsidR="00CC059B" w:rsidRPr="005231C4" w:rsidRDefault="00F37498" w:rsidP="00CC059B">
            <w:pPr>
              <w:rPr>
                <w:rFonts w:ascii="Times New Roman" w:eastAsia="Times New Roman" w:hAnsi="Times New Roman" w:cs="Times New Roman"/>
                <w:sz w:val="20"/>
              </w:rPr>
            </w:pPr>
          </w:p>
        </w:tc>
      </w:tr>
      <w:tr w:rsidR="000640C0" w14:paraId="634109A1" w14:textId="77777777">
        <w:trPr>
          <w:trHeight w:val="300"/>
        </w:trPr>
        <w:tc>
          <w:tcPr>
            <w:tcW w:w="850" w:type="dxa"/>
            <w:tcBorders>
              <w:top w:val="nil"/>
              <w:left w:val="nil"/>
              <w:bottom w:val="nil"/>
              <w:right w:val="nil"/>
            </w:tcBorders>
            <w:shd w:val="clear" w:color="auto" w:fill="auto"/>
            <w:noWrap/>
            <w:vAlign w:val="bottom"/>
            <w:hideMark/>
          </w:tcPr>
          <w:p w14:paraId="6341099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99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9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9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9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9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A0" w14:textId="77777777" w:rsidR="00CC059B" w:rsidRPr="005231C4" w:rsidRDefault="00F37498" w:rsidP="00CC059B">
            <w:pPr>
              <w:rPr>
                <w:rFonts w:ascii="Times New Roman" w:eastAsia="Times New Roman" w:hAnsi="Times New Roman" w:cs="Times New Roman"/>
                <w:sz w:val="20"/>
              </w:rPr>
            </w:pPr>
          </w:p>
        </w:tc>
      </w:tr>
      <w:tr w:rsidR="000640C0" w14:paraId="634109A8" w14:textId="77777777">
        <w:trPr>
          <w:trHeight w:val="300"/>
        </w:trPr>
        <w:tc>
          <w:tcPr>
            <w:tcW w:w="2326" w:type="dxa"/>
            <w:gridSpan w:val="2"/>
            <w:tcBorders>
              <w:top w:val="nil"/>
              <w:left w:val="nil"/>
              <w:bottom w:val="nil"/>
              <w:right w:val="nil"/>
            </w:tcBorders>
            <w:shd w:val="clear" w:color="auto" w:fill="auto"/>
            <w:noWrap/>
            <w:vAlign w:val="bottom"/>
            <w:hideMark/>
          </w:tcPr>
          <w:p w14:paraId="634109A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9A3"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9A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9A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A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A7" w14:textId="77777777" w:rsidR="00CC059B" w:rsidRPr="005231C4" w:rsidRDefault="00F37498" w:rsidP="00CC059B">
            <w:pPr>
              <w:rPr>
                <w:rFonts w:ascii="Times New Roman" w:eastAsia="Times New Roman" w:hAnsi="Times New Roman" w:cs="Times New Roman"/>
                <w:sz w:val="20"/>
              </w:rPr>
            </w:pPr>
          </w:p>
        </w:tc>
      </w:tr>
      <w:tr w:rsidR="000640C0" w14:paraId="634109B0" w14:textId="77777777">
        <w:trPr>
          <w:trHeight w:val="300"/>
        </w:trPr>
        <w:tc>
          <w:tcPr>
            <w:tcW w:w="850" w:type="dxa"/>
            <w:tcBorders>
              <w:top w:val="nil"/>
              <w:left w:val="nil"/>
              <w:bottom w:val="nil"/>
              <w:right w:val="nil"/>
            </w:tcBorders>
            <w:shd w:val="clear" w:color="auto" w:fill="auto"/>
            <w:noWrap/>
            <w:vAlign w:val="bottom"/>
            <w:hideMark/>
          </w:tcPr>
          <w:p w14:paraId="634109A9"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9AA"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9A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AC"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9A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A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AF" w14:textId="77777777" w:rsidR="00CC059B" w:rsidRPr="005231C4" w:rsidRDefault="00F37498" w:rsidP="00CC059B">
            <w:pPr>
              <w:rPr>
                <w:rFonts w:ascii="Times New Roman" w:eastAsia="Times New Roman" w:hAnsi="Times New Roman" w:cs="Times New Roman"/>
                <w:sz w:val="20"/>
              </w:rPr>
            </w:pPr>
          </w:p>
        </w:tc>
      </w:tr>
      <w:tr w:rsidR="000640C0" w14:paraId="634109B4" w14:textId="77777777">
        <w:trPr>
          <w:trHeight w:val="300"/>
        </w:trPr>
        <w:tc>
          <w:tcPr>
            <w:tcW w:w="850" w:type="dxa"/>
            <w:tcBorders>
              <w:top w:val="nil"/>
              <w:left w:val="nil"/>
              <w:bottom w:val="nil"/>
              <w:right w:val="nil"/>
            </w:tcBorders>
            <w:shd w:val="clear" w:color="auto" w:fill="auto"/>
            <w:noWrap/>
            <w:vAlign w:val="bottom"/>
            <w:hideMark/>
          </w:tcPr>
          <w:p w14:paraId="634109B1"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9B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7 όπως τροπ.   ΔΕΚΤΟ ΚΑΤΑ ΠΛΕΙΟΨΗΦΙΑ</w:t>
            </w:r>
          </w:p>
        </w:tc>
        <w:tc>
          <w:tcPr>
            <w:tcW w:w="1063" w:type="dxa"/>
            <w:tcBorders>
              <w:top w:val="nil"/>
              <w:left w:val="nil"/>
              <w:bottom w:val="nil"/>
              <w:right w:val="nil"/>
            </w:tcBorders>
            <w:shd w:val="clear" w:color="auto" w:fill="auto"/>
            <w:noWrap/>
            <w:vAlign w:val="bottom"/>
            <w:hideMark/>
          </w:tcPr>
          <w:p w14:paraId="634109B3" w14:textId="77777777" w:rsidR="00CC059B" w:rsidRPr="005231C4" w:rsidRDefault="00F37498" w:rsidP="00CC059B">
            <w:pPr>
              <w:rPr>
                <w:rFonts w:ascii="Calibri" w:eastAsia="Times New Roman" w:hAnsi="Calibri" w:cs="Calibri"/>
                <w:color w:val="000000"/>
                <w:szCs w:val="24"/>
              </w:rPr>
            </w:pPr>
          </w:p>
        </w:tc>
      </w:tr>
      <w:tr w:rsidR="000640C0" w14:paraId="634109BC" w14:textId="77777777">
        <w:trPr>
          <w:trHeight w:val="300"/>
        </w:trPr>
        <w:tc>
          <w:tcPr>
            <w:tcW w:w="850" w:type="dxa"/>
            <w:tcBorders>
              <w:top w:val="nil"/>
              <w:left w:val="nil"/>
              <w:bottom w:val="nil"/>
              <w:right w:val="nil"/>
            </w:tcBorders>
            <w:shd w:val="clear" w:color="auto" w:fill="auto"/>
            <w:noWrap/>
            <w:vAlign w:val="bottom"/>
            <w:hideMark/>
          </w:tcPr>
          <w:p w14:paraId="634109B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9B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B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B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B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B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BB" w14:textId="77777777" w:rsidR="00CC059B" w:rsidRPr="005231C4" w:rsidRDefault="00F37498" w:rsidP="00CC059B">
            <w:pPr>
              <w:rPr>
                <w:rFonts w:ascii="Times New Roman" w:eastAsia="Times New Roman" w:hAnsi="Times New Roman" w:cs="Times New Roman"/>
                <w:sz w:val="20"/>
              </w:rPr>
            </w:pPr>
          </w:p>
        </w:tc>
      </w:tr>
      <w:tr w:rsidR="000640C0" w14:paraId="634109C4" w14:textId="77777777">
        <w:trPr>
          <w:trHeight w:val="300"/>
        </w:trPr>
        <w:tc>
          <w:tcPr>
            <w:tcW w:w="850" w:type="dxa"/>
            <w:tcBorders>
              <w:top w:val="nil"/>
              <w:left w:val="nil"/>
              <w:bottom w:val="nil"/>
              <w:right w:val="nil"/>
            </w:tcBorders>
            <w:shd w:val="clear" w:color="auto" w:fill="auto"/>
            <w:noWrap/>
            <w:vAlign w:val="bottom"/>
            <w:hideMark/>
          </w:tcPr>
          <w:p w14:paraId="634109B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9B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B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C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C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C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C3" w14:textId="77777777" w:rsidR="00CC059B" w:rsidRPr="005231C4" w:rsidRDefault="00F37498" w:rsidP="00CC059B">
            <w:pPr>
              <w:rPr>
                <w:rFonts w:ascii="Times New Roman" w:eastAsia="Times New Roman" w:hAnsi="Times New Roman" w:cs="Times New Roman"/>
                <w:sz w:val="20"/>
              </w:rPr>
            </w:pPr>
          </w:p>
        </w:tc>
      </w:tr>
      <w:tr w:rsidR="000640C0" w14:paraId="634109CC" w14:textId="77777777">
        <w:trPr>
          <w:trHeight w:val="300"/>
        </w:trPr>
        <w:tc>
          <w:tcPr>
            <w:tcW w:w="850" w:type="dxa"/>
            <w:tcBorders>
              <w:top w:val="nil"/>
              <w:left w:val="nil"/>
              <w:bottom w:val="nil"/>
              <w:right w:val="nil"/>
            </w:tcBorders>
            <w:shd w:val="clear" w:color="auto" w:fill="auto"/>
            <w:noWrap/>
            <w:vAlign w:val="bottom"/>
            <w:hideMark/>
          </w:tcPr>
          <w:p w14:paraId="634109C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9C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C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C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C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C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CB" w14:textId="77777777" w:rsidR="00CC059B" w:rsidRPr="005231C4" w:rsidRDefault="00F37498" w:rsidP="00CC059B">
            <w:pPr>
              <w:rPr>
                <w:rFonts w:ascii="Times New Roman" w:eastAsia="Times New Roman" w:hAnsi="Times New Roman" w:cs="Times New Roman"/>
                <w:sz w:val="20"/>
              </w:rPr>
            </w:pPr>
          </w:p>
        </w:tc>
      </w:tr>
      <w:tr w:rsidR="000640C0" w14:paraId="634109D4" w14:textId="77777777">
        <w:trPr>
          <w:trHeight w:val="300"/>
        </w:trPr>
        <w:tc>
          <w:tcPr>
            <w:tcW w:w="850" w:type="dxa"/>
            <w:tcBorders>
              <w:top w:val="nil"/>
              <w:left w:val="nil"/>
              <w:bottom w:val="nil"/>
              <w:right w:val="nil"/>
            </w:tcBorders>
            <w:shd w:val="clear" w:color="auto" w:fill="auto"/>
            <w:noWrap/>
            <w:vAlign w:val="bottom"/>
            <w:hideMark/>
          </w:tcPr>
          <w:p w14:paraId="634109C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9C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C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D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9D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D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D3" w14:textId="77777777" w:rsidR="00CC059B" w:rsidRPr="005231C4" w:rsidRDefault="00F37498" w:rsidP="00CC059B">
            <w:pPr>
              <w:rPr>
                <w:rFonts w:ascii="Times New Roman" w:eastAsia="Times New Roman" w:hAnsi="Times New Roman" w:cs="Times New Roman"/>
                <w:sz w:val="20"/>
              </w:rPr>
            </w:pPr>
          </w:p>
        </w:tc>
      </w:tr>
      <w:tr w:rsidR="000640C0" w14:paraId="634109DC" w14:textId="77777777">
        <w:trPr>
          <w:trHeight w:val="300"/>
        </w:trPr>
        <w:tc>
          <w:tcPr>
            <w:tcW w:w="850" w:type="dxa"/>
            <w:tcBorders>
              <w:top w:val="nil"/>
              <w:left w:val="nil"/>
              <w:bottom w:val="nil"/>
              <w:right w:val="nil"/>
            </w:tcBorders>
            <w:shd w:val="clear" w:color="auto" w:fill="auto"/>
            <w:noWrap/>
            <w:vAlign w:val="bottom"/>
            <w:hideMark/>
          </w:tcPr>
          <w:p w14:paraId="634109D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9D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D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D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D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D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DB" w14:textId="77777777" w:rsidR="00CC059B" w:rsidRPr="005231C4" w:rsidRDefault="00F37498" w:rsidP="00CC059B">
            <w:pPr>
              <w:rPr>
                <w:rFonts w:ascii="Times New Roman" w:eastAsia="Times New Roman" w:hAnsi="Times New Roman" w:cs="Times New Roman"/>
                <w:sz w:val="20"/>
              </w:rPr>
            </w:pPr>
          </w:p>
        </w:tc>
      </w:tr>
      <w:tr w:rsidR="000640C0" w14:paraId="634109E4" w14:textId="77777777">
        <w:trPr>
          <w:trHeight w:val="300"/>
        </w:trPr>
        <w:tc>
          <w:tcPr>
            <w:tcW w:w="850" w:type="dxa"/>
            <w:tcBorders>
              <w:top w:val="nil"/>
              <w:left w:val="nil"/>
              <w:bottom w:val="nil"/>
              <w:right w:val="nil"/>
            </w:tcBorders>
            <w:shd w:val="clear" w:color="auto" w:fill="auto"/>
            <w:noWrap/>
            <w:vAlign w:val="bottom"/>
            <w:hideMark/>
          </w:tcPr>
          <w:p w14:paraId="634109D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9D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D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E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9E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E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E3" w14:textId="77777777" w:rsidR="00CC059B" w:rsidRPr="005231C4" w:rsidRDefault="00F37498" w:rsidP="00CC059B">
            <w:pPr>
              <w:rPr>
                <w:rFonts w:ascii="Times New Roman" w:eastAsia="Times New Roman" w:hAnsi="Times New Roman" w:cs="Times New Roman"/>
                <w:sz w:val="20"/>
              </w:rPr>
            </w:pPr>
          </w:p>
        </w:tc>
      </w:tr>
      <w:tr w:rsidR="000640C0" w14:paraId="634109EC" w14:textId="77777777">
        <w:trPr>
          <w:trHeight w:val="300"/>
        </w:trPr>
        <w:tc>
          <w:tcPr>
            <w:tcW w:w="850" w:type="dxa"/>
            <w:tcBorders>
              <w:top w:val="nil"/>
              <w:left w:val="nil"/>
              <w:bottom w:val="nil"/>
              <w:right w:val="nil"/>
            </w:tcBorders>
            <w:shd w:val="clear" w:color="auto" w:fill="auto"/>
            <w:noWrap/>
            <w:vAlign w:val="bottom"/>
            <w:hideMark/>
          </w:tcPr>
          <w:p w14:paraId="634109E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9E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9E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E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9E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E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EB" w14:textId="77777777" w:rsidR="00CC059B" w:rsidRPr="005231C4" w:rsidRDefault="00F37498" w:rsidP="00CC059B">
            <w:pPr>
              <w:rPr>
                <w:rFonts w:ascii="Times New Roman" w:eastAsia="Times New Roman" w:hAnsi="Times New Roman" w:cs="Times New Roman"/>
                <w:sz w:val="20"/>
              </w:rPr>
            </w:pPr>
          </w:p>
        </w:tc>
      </w:tr>
      <w:tr w:rsidR="000640C0" w14:paraId="634109F3" w14:textId="77777777">
        <w:trPr>
          <w:trHeight w:val="300"/>
        </w:trPr>
        <w:tc>
          <w:tcPr>
            <w:tcW w:w="2326" w:type="dxa"/>
            <w:gridSpan w:val="2"/>
            <w:tcBorders>
              <w:top w:val="nil"/>
              <w:left w:val="nil"/>
              <w:bottom w:val="nil"/>
              <w:right w:val="nil"/>
            </w:tcBorders>
            <w:shd w:val="clear" w:color="auto" w:fill="auto"/>
            <w:noWrap/>
            <w:vAlign w:val="bottom"/>
            <w:hideMark/>
          </w:tcPr>
          <w:p w14:paraId="634109E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9EE"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9E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9F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9F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F2" w14:textId="77777777" w:rsidR="00CC059B" w:rsidRPr="005231C4" w:rsidRDefault="00F37498" w:rsidP="00CC059B">
            <w:pPr>
              <w:rPr>
                <w:rFonts w:ascii="Times New Roman" w:eastAsia="Times New Roman" w:hAnsi="Times New Roman" w:cs="Times New Roman"/>
                <w:sz w:val="20"/>
              </w:rPr>
            </w:pPr>
          </w:p>
        </w:tc>
      </w:tr>
      <w:tr w:rsidR="000640C0" w14:paraId="634109FB" w14:textId="77777777">
        <w:trPr>
          <w:trHeight w:val="300"/>
        </w:trPr>
        <w:tc>
          <w:tcPr>
            <w:tcW w:w="850" w:type="dxa"/>
            <w:tcBorders>
              <w:top w:val="nil"/>
              <w:left w:val="nil"/>
              <w:bottom w:val="nil"/>
              <w:right w:val="nil"/>
            </w:tcBorders>
            <w:shd w:val="clear" w:color="auto" w:fill="auto"/>
            <w:noWrap/>
            <w:vAlign w:val="bottom"/>
            <w:hideMark/>
          </w:tcPr>
          <w:p w14:paraId="634109F4"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9F5"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9F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9F7"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9F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F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9FA" w14:textId="77777777" w:rsidR="00CC059B" w:rsidRPr="005231C4" w:rsidRDefault="00F37498" w:rsidP="00CC059B">
            <w:pPr>
              <w:rPr>
                <w:rFonts w:ascii="Times New Roman" w:eastAsia="Times New Roman" w:hAnsi="Times New Roman" w:cs="Times New Roman"/>
                <w:sz w:val="20"/>
              </w:rPr>
            </w:pPr>
          </w:p>
        </w:tc>
      </w:tr>
      <w:tr w:rsidR="000640C0" w14:paraId="634109FF" w14:textId="77777777">
        <w:trPr>
          <w:trHeight w:val="300"/>
        </w:trPr>
        <w:tc>
          <w:tcPr>
            <w:tcW w:w="850" w:type="dxa"/>
            <w:tcBorders>
              <w:top w:val="nil"/>
              <w:left w:val="nil"/>
              <w:bottom w:val="nil"/>
              <w:right w:val="nil"/>
            </w:tcBorders>
            <w:shd w:val="clear" w:color="auto" w:fill="auto"/>
            <w:noWrap/>
            <w:vAlign w:val="bottom"/>
            <w:hideMark/>
          </w:tcPr>
          <w:p w14:paraId="634109FC"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9F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8 ως έχει   ΔΕΚΤΟ ΚΑΤΑ ΠΛΕΙΟΨΗΦΙΑ</w:t>
            </w:r>
          </w:p>
        </w:tc>
        <w:tc>
          <w:tcPr>
            <w:tcW w:w="1063" w:type="dxa"/>
            <w:tcBorders>
              <w:top w:val="nil"/>
              <w:left w:val="nil"/>
              <w:bottom w:val="nil"/>
              <w:right w:val="nil"/>
            </w:tcBorders>
            <w:shd w:val="clear" w:color="auto" w:fill="auto"/>
            <w:noWrap/>
            <w:vAlign w:val="bottom"/>
            <w:hideMark/>
          </w:tcPr>
          <w:p w14:paraId="634109FE" w14:textId="77777777" w:rsidR="00CC059B" w:rsidRPr="005231C4" w:rsidRDefault="00F37498" w:rsidP="00CC059B">
            <w:pPr>
              <w:rPr>
                <w:rFonts w:ascii="Calibri" w:eastAsia="Times New Roman" w:hAnsi="Calibri" w:cs="Calibri"/>
                <w:color w:val="000000"/>
                <w:szCs w:val="24"/>
              </w:rPr>
            </w:pPr>
          </w:p>
        </w:tc>
      </w:tr>
      <w:tr w:rsidR="000640C0" w14:paraId="63410A07" w14:textId="77777777">
        <w:trPr>
          <w:trHeight w:val="300"/>
        </w:trPr>
        <w:tc>
          <w:tcPr>
            <w:tcW w:w="850" w:type="dxa"/>
            <w:tcBorders>
              <w:top w:val="nil"/>
              <w:left w:val="nil"/>
              <w:bottom w:val="nil"/>
              <w:right w:val="nil"/>
            </w:tcBorders>
            <w:shd w:val="clear" w:color="auto" w:fill="auto"/>
            <w:noWrap/>
            <w:vAlign w:val="bottom"/>
            <w:hideMark/>
          </w:tcPr>
          <w:p w14:paraId="63410A0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A0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0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0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0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0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06" w14:textId="77777777" w:rsidR="00CC059B" w:rsidRPr="005231C4" w:rsidRDefault="00F37498" w:rsidP="00CC059B">
            <w:pPr>
              <w:rPr>
                <w:rFonts w:ascii="Times New Roman" w:eastAsia="Times New Roman" w:hAnsi="Times New Roman" w:cs="Times New Roman"/>
                <w:sz w:val="20"/>
              </w:rPr>
            </w:pPr>
          </w:p>
        </w:tc>
      </w:tr>
      <w:tr w:rsidR="000640C0" w14:paraId="63410A0F" w14:textId="77777777">
        <w:trPr>
          <w:trHeight w:val="300"/>
        </w:trPr>
        <w:tc>
          <w:tcPr>
            <w:tcW w:w="850" w:type="dxa"/>
            <w:tcBorders>
              <w:top w:val="nil"/>
              <w:left w:val="nil"/>
              <w:bottom w:val="nil"/>
              <w:right w:val="nil"/>
            </w:tcBorders>
            <w:shd w:val="clear" w:color="auto" w:fill="auto"/>
            <w:noWrap/>
            <w:vAlign w:val="bottom"/>
            <w:hideMark/>
          </w:tcPr>
          <w:p w14:paraId="63410A0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A0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0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0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A0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0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0E" w14:textId="77777777" w:rsidR="00CC059B" w:rsidRPr="005231C4" w:rsidRDefault="00F37498" w:rsidP="00CC059B">
            <w:pPr>
              <w:rPr>
                <w:rFonts w:ascii="Times New Roman" w:eastAsia="Times New Roman" w:hAnsi="Times New Roman" w:cs="Times New Roman"/>
                <w:sz w:val="20"/>
              </w:rPr>
            </w:pPr>
          </w:p>
        </w:tc>
      </w:tr>
      <w:tr w:rsidR="000640C0" w14:paraId="63410A17" w14:textId="77777777">
        <w:trPr>
          <w:trHeight w:val="300"/>
        </w:trPr>
        <w:tc>
          <w:tcPr>
            <w:tcW w:w="850" w:type="dxa"/>
            <w:tcBorders>
              <w:top w:val="nil"/>
              <w:left w:val="nil"/>
              <w:bottom w:val="nil"/>
              <w:right w:val="nil"/>
            </w:tcBorders>
            <w:shd w:val="clear" w:color="auto" w:fill="auto"/>
            <w:noWrap/>
            <w:vAlign w:val="bottom"/>
            <w:hideMark/>
          </w:tcPr>
          <w:p w14:paraId="63410A1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A1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1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1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A1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1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16" w14:textId="77777777" w:rsidR="00CC059B" w:rsidRPr="005231C4" w:rsidRDefault="00F37498" w:rsidP="00CC059B">
            <w:pPr>
              <w:rPr>
                <w:rFonts w:ascii="Times New Roman" w:eastAsia="Times New Roman" w:hAnsi="Times New Roman" w:cs="Times New Roman"/>
                <w:sz w:val="20"/>
              </w:rPr>
            </w:pPr>
          </w:p>
        </w:tc>
      </w:tr>
      <w:tr w:rsidR="000640C0" w14:paraId="63410A1F" w14:textId="77777777">
        <w:trPr>
          <w:trHeight w:val="300"/>
        </w:trPr>
        <w:tc>
          <w:tcPr>
            <w:tcW w:w="850" w:type="dxa"/>
            <w:tcBorders>
              <w:top w:val="nil"/>
              <w:left w:val="nil"/>
              <w:bottom w:val="nil"/>
              <w:right w:val="nil"/>
            </w:tcBorders>
            <w:shd w:val="clear" w:color="auto" w:fill="auto"/>
            <w:noWrap/>
            <w:vAlign w:val="bottom"/>
            <w:hideMark/>
          </w:tcPr>
          <w:p w14:paraId="63410A1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A1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1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1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A1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1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1E" w14:textId="77777777" w:rsidR="00CC059B" w:rsidRPr="005231C4" w:rsidRDefault="00F37498" w:rsidP="00CC059B">
            <w:pPr>
              <w:rPr>
                <w:rFonts w:ascii="Times New Roman" w:eastAsia="Times New Roman" w:hAnsi="Times New Roman" w:cs="Times New Roman"/>
                <w:sz w:val="20"/>
              </w:rPr>
            </w:pPr>
          </w:p>
        </w:tc>
      </w:tr>
      <w:tr w:rsidR="000640C0" w14:paraId="63410A27" w14:textId="77777777">
        <w:trPr>
          <w:trHeight w:val="300"/>
        </w:trPr>
        <w:tc>
          <w:tcPr>
            <w:tcW w:w="850" w:type="dxa"/>
            <w:tcBorders>
              <w:top w:val="nil"/>
              <w:left w:val="nil"/>
              <w:bottom w:val="nil"/>
              <w:right w:val="nil"/>
            </w:tcBorders>
            <w:shd w:val="clear" w:color="auto" w:fill="auto"/>
            <w:noWrap/>
            <w:vAlign w:val="bottom"/>
            <w:hideMark/>
          </w:tcPr>
          <w:p w14:paraId="63410A2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A2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2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2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2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2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26" w14:textId="77777777" w:rsidR="00CC059B" w:rsidRPr="005231C4" w:rsidRDefault="00F37498" w:rsidP="00CC059B">
            <w:pPr>
              <w:rPr>
                <w:rFonts w:ascii="Times New Roman" w:eastAsia="Times New Roman" w:hAnsi="Times New Roman" w:cs="Times New Roman"/>
                <w:sz w:val="20"/>
              </w:rPr>
            </w:pPr>
          </w:p>
        </w:tc>
      </w:tr>
      <w:tr w:rsidR="000640C0" w14:paraId="63410A2F" w14:textId="77777777">
        <w:trPr>
          <w:trHeight w:val="300"/>
        </w:trPr>
        <w:tc>
          <w:tcPr>
            <w:tcW w:w="850" w:type="dxa"/>
            <w:tcBorders>
              <w:top w:val="nil"/>
              <w:left w:val="nil"/>
              <w:bottom w:val="nil"/>
              <w:right w:val="nil"/>
            </w:tcBorders>
            <w:shd w:val="clear" w:color="auto" w:fill="auto"/>
            <w:noWrap/>
            <w:vAlign w:val="bottom"/>
            <w:hideMark/>
          </w:tcPr>
          <w:p w14:paraId="63410A2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A2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2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2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2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2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2E" w14:textId="77777777" w:rsidR="00CC059B" w:rsidRPr="005231C4" w:rsidRDefault="00F37498" w:rsidP="00CC059B">
            <w:pPr>
              <w:rPr>
                <w:rFonts w:ascii="Times New Roman" w:eastAsia="Times New Roman" w:hAnsi="Times New Roman" w:cs="Times New Roman"/>
                <w:sz w:val="20"/>
              </w:rPr>
            </w:pPr>
          </w:p>
        </w:tc>
      </w:tr>
      <w:tr w:rsidR="000640C0" w14:paraId="63410A37" w14:textId="77777777">
        <w:trPr>
          <w:trHeight w:val="300"/>
        </w:trPr>
        <w:tc>
          <w:tcPr>
            <w:tcW w:w="850" w:type="dxa"/>
            <w:tcBorders>
              <w:top w:val="nil"/>
              <w:left w:val="nil"/>
              <w:bottom w:val="nil"/>
              <w:right w:val="nil"/>
            </w:tcBorders>
            <w:shd w:val="clear" w:color="auto" w:fill="auto"/>
            <w:noWrap/>
            <w:vAlign w:val="bottom"/>
            <w:hideMark/>
          </w:tcPr>
          <w:p w14:paraId="63410A3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A3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3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3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3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3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36" w14:textId="77777777" w:rsidR="00CC059B" w:rsidRPr="005231C4" w:rsidRDefault="00F37498" w:rsidP="00CC059B">
            <w:pPr>
              <w:rPr>
                <w:rFonts w:ascii="Times New Roman" w:eastAsia="Times New Roman" w:hAnsi="Times New Roman" w:cs="Times New Roman"/>
                <w:sz w:val="20"/>
              </w:rPr>
            </w:pPr>
          </w:p>
        </w:tc>
      </w:tr>
      <w:tr w:rsidR="000640C0" w14:paraId="63410A3E" w14:textId="77777777">
        <w:trPr>
          <w:trHeight w:val="300"/>
        </w:trPr>
        <w:tc>
          <w:tcPr>
            <w:tcW w:w="2326" w:type="dxa"/>
            <w:gridSpan w:val="2"/>
            <w:tcBorders>
              <w:top w:val="nil"/>
              <w:left w:val="nil"/>
              <w:bottom w:val="nil"/>
              <w:right w:val="nil"/>
            </w:tcBorders>
            <w:shd w:val="clear" w:color="auto" w:fill="auto"/>
            <w:noWrap/>
            <w:vAlign w:val="bottom"/>
            <w:hideMark/>
          </w:tcPr>
          <w:p w14:paraId="63410A3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A39"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A3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3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3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3D" w14:textId="77777777" w:rsidR="00CC059B" w:rsidRPr="005231C4" w:rsidRDefault="00F37498" w:rsidP="00CC059B">
            <w:pPr>
              <w:rPr>
                <w:rFonts w:ascii="Times New Roman" w:eastAsia="Times New Roman" w:hAnsi="Times New Roman" w:cs="Times New Roman"/>
                <w:sz w:val="20"/>
              </w:rPr>
            </w:pPr>
          </w:p>
        </w:tc>
      </w:tr>
      <w:tr w:rsidR="000640C0" w14:paraId="63410A46" w14:textId="77777777">
        <w:trPr>
          <w:trHeight w:val="300"/>
        </w:trPr>
        <w:tc>
          <w:tcPr>
            <w:tcW w:w="850" w:type="dxa"/>
            <w:tcBorders>
              <w:top w:val="nil"/>
              <w:left w:val="nil"/>
              <w:bottom w:val="nil"/>
              <w:right w:val="nil"/>
            </w:tcBorders>
            <w:shd w:val="clear" w:color="auto" w:fill="auto"/>
            <w:noWrap/>
            <w:vAlign w:val="bottom"/>
            <w:hideMark/>
          </w:tcPr>
          <w:p w14:paraId="63410A3F"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A40"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A4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42"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A4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4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45" w14:textId="77777777" w:rsidR="00CC059B" w:rsidRPr="005231C4" w:rsidRDefault="00F37498" w:rsidP="00CC059B">
            <w:pPr>
              <w:rPr>
                <w:rFonts w:ascii="Times New Roman" w:eastAsia="Times New Roman" w:hAnsi="Times New Roman" w:cs="Times New Roman"/>
                <w:sz w:val="20"/>
              </w:rPr>
            </w:pPr>
          </w:p>
        </w:tc>
      </w:tr>
      <w:tr w:rsidR="000640C0" w14:paraId="63410A4A" w14:textId="77777777">
        <w:trPr>
          <w:trHeight w:val="300"/>
        </w:trPr>
        <w:tc>
          <w:tcPr>
            <w:tcW w:w="850" w:type="dxa"/>
            <w:tcBorders>
              <w:top w:val="nil"/>
              <w:left w:val="nil"/>
              <w:bottom w:val="nil"/>
              <w:right w:val="nil"/>
            </w:tcBorders>
            <w:shd w:val="clear" w:color="auto" w:fill="auto"/>
            <w:noWrap/>
            <w:vAlign w:val="bottom"/>
            <w:hideMark/>
          </w:tcPr>
          <w:p w14:paraId="63410A47"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A4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9</w:t>
            </w:r>
            <w:r w:rsidRPr="005231C4">
              <w:rPr>
                <w:rFonts w:ascii="Calibri" w:eastAsia="Times New Roman" w:hAnsi="Calibri" w:cs="Calibri"/>
                <w:color w:val="000000"/>
                <w:szCs w:val="24"/>
              </w:rPr>
              <w:t xml:space="preserve"> ως έχει   ΔΕΚΤΟ ΚΑΤΑ ΠΛΕΙΟΨΗΦΙΑ</w:t>
            </w:r>
          </w:p>
        </w:tc>
        <w:tc>
          <w:tcPr>
            <w:tcW w:w="1063" w:type="dxa"/>
            <w:tcBorders>
              <w:top w:val="nil"/>
              <w:left w:val="nil"/>
              <w:bottom w:val="nil"/>
              <w:right w:val="nil"/>
            </w:tcBorders>
            <w:shd w:val="clear" w:color="auto" w:fill="auto"/>
            <w:noWrap/>
            <w:vAlign w:val="bottom"/>
            <w:hideMark/>
          </w:tcPr>
          <w:p w14:paraId="63410A49" w14:textId="77777777" w:rsidR="00CC059B" w:rsidRPr="005231C4" w:rsidRDefault="00F37498" w:rsidP="00CC059B">
            <w:pPr>
              <w:rPr>
                <w:rFonts w:ascii="Calibri" w:eastAsia="Times New Roman" w:hAnsi="Calibri" w:cs="Calibri"/>
                <w:color w:val="000000"/>
                <w:szCs w:val="24"/>
              </w:rPr>
            </w:pPr>
          </w:p>
        </w:tc>
      </w:tr>
      <w:tr w:rsidR="000640C0" w14:paraId="63410A52" w14:textId="77777777">
        <w:trPr>
          <w:trHeight w:val="300"/>
        </w:trPr>
        <w:tc>
          <w:tcPr>
            <w:tcW w:w="850" w:type="dxa"/>
            <w:tcBorders>
              <w:top w:val="nil"/>
              <w:left w:val="nil"/>
              <w:bottom w:val="nil"/>
              <w:right w:val="nil"/>
            </w:tcBorders>
            <w:shd w:val="clear" w:color="auto" w:fill="auto"/>
            <w:noWrap/>
            <w:vAlign w:val="bottom"/>
            <w:hideMark/>
          </w:tcPr>
          <w:p w14:paraId="63410A4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A4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4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4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4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5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51" w14:textId="77777777" w:rsidR="00CC059B" w:rsidRPr="005231C4" w:rsidRDefault="00F37498" w:rsidP="00CC059B">
            <w:pPr>
              <w:rPr>
                <w:rFonts w:ascii="Times New Roman" w:eastAsia="Times New Roman" w:hAnsi="Times New Roman" w:cs="Times New Roman"/>
                <w:sz w:val="20"/>
              </w:rPr>
            </w:pPr>
          </w:p>
        </w:tc>
      </w:tr>
      <w:tr w:rsidR="000640C0" w14:paraId="63410A5A" w14:textId="77777777">
        <w:trPr>
          <w:trHeight w:val="300"/>
        </w:trPr>
        <w:tc>
          <w:tcPr>
            <w:tcW w:w="850" w:type="dxa"/>
            <w:tcBorders>
              <w:top w:val="nil"/>
              <w:left w:val="nil"/>
              <w:bottom w:val="nil"/>
              <w:right w:val="nil"/>
            </w:tcBorders>
            <w:shd w:val="clear" w:color="auto" w:fill="auto"/>
            <w:noWrap/>
            <w:vAlign w:val="bottom"/>
            <w:hideMark/>
          </w:tcPr>
          <w:p w14:paraId="63410A5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A5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5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5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A5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5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59" w14:textId="77777777" w:rsidR="00CC059B" w:rsidRPr="005231C4" w:rsidRDefault="00F37498" w:rsidP="00CC059B">
            <w:pPr>
              <w:rPr>
                <w:rFonts w:ascii="Times New Roman" w:eastAsia="Times New Roman" w:hAnsi="Times New Roman" w:cs="Times New Roman"/>
                <w:sz w:val="20"/>
              </w:rPr>
            </w:pPr>
          </w:p>
        </w:tc>
      </w:tr>
      <w:tr w:rsidR="000640C0" w14:paraId="63410A62" w14:textId="77777777">
        <w:trPr>
          <w:trHeight w:val="300"/>
        </w:trPr>
        <w:tc>
          <w:tcPr>
            <w:tcW w:w="850" w:type="dxa"/>
            <w:tcBorders>
              <w:top w:val="nil"/>
              <w:left w:val="nil"/>
              <w:bottom w:val="nil"/>
              <w:right w:val="nil"/>
            </w:tcBorders>
            <w:shd w:val="clear" w:color="auto" w:fill="auto"/>
            <w:noWrap/>
            <w:vAlign w:val="bottom"/>
            <w:hideMark/>
          </w:tcPr>
          <w:p w14:paraId="63410A5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A5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5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5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5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6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61" w14:textId="77777777" w:rsidR="00CC059B" w:rsidRPr="005231C4" w:rsidRDefault="00F37498" w:rsidP="00CC059B">
            <w:pPr>
              <w:rPr>
                <w:rFonts w:ascii="Times New Roman" w:eastAsia="Times New Roman" w:hAnsi="Times New Roman" w:cs="Times New Roman"/>
                <w:sz w:val="20"/>
              </w:rPr>
            </w:pPr>
          </w:p>
        </w:tc>
      </w:tr>
      <w:tr w:rsidR="000640C0" w14:paraId="63410A6A" w14:textId="77777777">
        <w:trPr>
          <w:trHeight w:val="300"/>
        </w:trPr>
        <w:tc>
          <w:tcPr>
            <w:tcW w:w="850" w:type="dxa"/>
            <w:tcBorders>
              <w:top w:val="nil"/>
              <w:left w:val="nil"/>
              <w:bottom w:val="nil"/>
              <w:right w:val="nil"/>
            </w:tcBorders>
            <w:shd w:val="clear" w:color="auto" w:fill="auto"/>
            <w:noWrap/>
            <w:vAlign w:val="bottom"/>
            <w:hideMark/>
          </w:tcPr>
          <w:p w14:paraId="63410A6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A6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6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6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A6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6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69" w14:textId="77777777" w:rsidR="00CC059B" w:rsidRPr="005231C4" w:rsidRDefault="00F37498" w:rsidP="00CC059B">
            <w:pPr>
              <w:rPr>
                <w:rFonts w:ascii="Times New Roman" w:eastAsia="Times New Roman" w:hAnsi="Times New Roman" w:cs="Times New Roman"/>
                <w:sz w:val="20"/>
              </w:rPr>
            </w:pPr>
          </w:p>
        </w:tc>
      </w:tr>
      <w:tr w:rsidR="000640C0" w14:paraId="63410A72" w14:textId="77777777">
        <w:trPr>
          <w:trHeight w:val="300"/>
        </w:trPr>
        <w:tc>
          <w:tcPr>
            <w:tcW w:w="850" w:type="dxa"/>
            <w:tcBorders>
              <w:top w:val="nil"/>
              <w:left w:val="nil"/>
              <w:bottom w:val="nil"/>
              <w:right w:val="nil"/>
            </w:tcBorders>
            <w:shd w:val="clear" w:color="auto" w:fill="auto"/>
            <w:noWrap/>
            <w:vAlign w:val="bottom"/>
            <w:hideMark/>
          </w:tcPr>
          <w:p w14:paraId="63410A6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A6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6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6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6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7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71" w14:textId="77777777" w:rsidR="00CC059B" w:rsidRPr="005231C4" w:rsidRDefault="00F37498" w:rsidP="00CC059B">
            <w:pPr>
              <w:rPr>
                <w:rFonts w:ascii="Times New Roman" w:eastAsia="Times New Roman" w:hAnsi="Times New Roman" w:cs="Times New Roman"/>
                <w:sz w:val="20"/>
              </w:rPr>
            </w:pPr>
          </w:p>
        </w:tc>
      </w:tr>
      <w:tr w:rsidR="000640C0" w14:paraId="63410A7A" w14:textId="77777777">
        <w:trPr>
          <w:trHeight w:val="300"/>
        </w:trPr>
        <w:tc>
          <w:tcPr>
            <w:tcW w:w="850" w:type="dxa"/>
            <w:tcBorders>
              <w:top w:val="nil"/>
              <w:left w:val="nil"/>
              <w:bottom w:val="nil"/>
              <w:right w:val="nil"/>
            </w:tcBorders>
            <w:shd w:val="clear" w:color="auto" w:fill="auto"/>
            <w:noWrap/>
            <w:vAlign w:val="bottom"/>
            <w:hideMark/>
          </w:tcPr>
          <w:p w14:paraId="63410A7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A74"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75"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7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7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7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79" w14:textId="77777777" w:rsidR="00CC059B" w:rsidRPr="005231C4" w:rsidRDefault="00F37498" w:rsidP="00CC059B">
            <w:pPr>
              <w:rPr>
                <w:rFonts w:ascii="Times New Roman" w:eastAsia="Times New Roman" w:hAnsi="Times New Roman" w:cs="Times New Roman"/>
                <w:sz w:val="20"/>
              </w:rPr>
            </w:pPr>
          </w:p>
        </w:tc>
      </w:tr>
      <w:tr w:rsidR="000640C0" w14:paraId="63410A82" w14:textId="77777777">
        <w:trPr>
          <w:trHeight w:val="300"/>
        </w:trPr>
        <w:tc>
          <w:tcPr>
            <w:tcW w:w="850" w:type="dxa"/>
            <w:tcBorders>
              <w:top w:val="nil"/>
              <w:left w:val="nil"/>
              <w:bottom w:val="nil"/>
              <w:right w:val="nil"/>
            </w:tcBorders>
            <w:shd w:val="clear" w:color="auto" w:fill="auto"/>
            <w:noWrap/>
            <w:vAlign w:val="bottom"/>
            <w:hideMark/>
          </w:tcPr>
          <w:p w14:paraId="63410A7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A7C"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7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7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7F"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8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81" w14:textId="77777777" w:rsidR="00CC059B" w:rsidRPr="005231C4" w:rsidRDefault="00F37498" w:rsidP="00CC059B">
            <w:pPr>
              <w:rPr>
                <w:rFonts w:ascii="Times New Roman" w:eastAsia="Times New Roman" w:hAnsi="Times New Roman" w:cs="Times New Roman"/>
                <w:sz w:val="20"/>
              </w:rPr>
            </w:pPr>
          </w:p>
        </w:tc>
      </w:tr>
      <w:tr w:rsidR="000640C0" w14:paraId="63410A89" w14:textId="77777777">
        <w:trPr>
          <w:trHeight w:val="300"/>
        </w:trPr>
        <w:tc>
          <w:tcPr>
            <w:tcW w:w="2326" w:type="dxa"/>
            <w:gridSpan w:val="2"/>
            <w:tcBorders>
              <w:top w:val="nil"/>
              <w:left w:val="nil"/>
              <w:bottom w:val="nil"/>
              <w:right w:val="nil"/>
            </w:tcBorders>
            <w:shd w:val="clear" w:color="auto" w:fill="auto"/>
            <w:noWrap/>
            <w:vAlign w:val="bottom"/>
            <w:hideMark/>
          </w:tcPr>
          <w:p w14:paraId="63410A8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A84"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A8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8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8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88" w14:textId="77777777" w:rsidR="00CC059B" w:rsidRPr="005231C4" w:rsidRDefault="00F37498" w:rsidP="00CC059B">
            <w:pPr>
              <w:rPr>
                <w:rFonts w:ascii="Times New Roman" w:eastAsia="Times New Roman" w:hAnsi="Times New Roman" w:cs="Times New Roman"/>
                <w:sz w:val="20"/>
              </w:rPr>
            </w:pPr>
          </w:p>
        </w:tc>
      </w:tr>
      <w:tr w:rsidR="000640C0" w14:paraId="63410A91" w14:textId="77777777">
        <w:trPr>
          <w:trHeight w:val="300"/>
        </w:trPr>
        <w:tc>
          <w:tcPr>
            <w:tcW w:w="850" w:type="dxa"/>
            <w:tcBorders>
              <w:top w:val="nil"/>
              <w:left w:val="nil"/>
              <w:bottom w:val="nil"/>
              <w:right w:val="nil"/>
            </w:tcBorders>
            <w:shd w:val="clear" w:color="auto" w:fill="auto"/>
            <w:noWrap/>
            <w:vAlign w:val="bottom"/>
            <w:hideMark/>
          </w:tcPr>
          <w:p w14:paraId="63410A8A"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A8B"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A8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8D"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A8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8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90" w14:textId="77777777" w:rsidR="00CC059B" w:rsidRPr="005231C4" w:rsidRDefault="00F37498" w:rsidP="00CC059B">
            <w:pPr>
              <w:rPr>
                <w:rFonts w:ascii="Times New Roman" w:eastAsia="Times New Roman" w:hAnsi="Times New Roman" w:cs="Times New Roman"/>
                <w:sz w:val="20"/>
              </w:rPr>
            </w:pPr>
          </w:p>
        </w:tc>
      </w:tr>
      <w:tr w:rsidR="000640C0" w14:paraId="63410A95" w14:textId="77777777">
        <w:trPr>
          <w:trHeight w:val="300"/>
        </w:trPr>
        <w:tc>
          <w:tcPr>
            <w:tcW w:w="850" w:type="dxa"/>
            <w:tcBorders>
              <w:top w:val="nil"/>
              <w:left w:val="nil"/>
              <w:bottom w:val="nil"/>
              <w:right w:val="nil"/>
            </w:tcBorders>
            <w:shd w:val="clear" w:color="auto" w:fill="auto"/>
            <w:noWrap/>
            <w:vAlign w:val="bottom"/>
            <w:hideMark/>
          </w:tcPr>
          <w:p w14:paraId="63410A92"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A9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10 όπως τροπ.   ΔΕΚΤΟ ΚΑΤΑ ΠΛΕΙΟΨΗΦΙΑ</w:t>
            </w:r>
          </w:p>
        </w:tc>
        <w:tc>
          <w:tcPr>
            <w:tcW w:w="1063" w:type="dxa"/>
            <w:tcBorders>
              <w:top w:val="nil"/>
              <w:left w:val="nil"/>
              <w:bottom w:val="nil"/>
              <w:right w:val="nil"/>
            </w:tcBorders>
            <w:shd w:val="clear" w:color="auto" w:fill="auto"/>
            <w:noWrap/>
            <w:vAlign w:val="bottom"/>
            <w:hideMark/>
          </w:tcPr>
          <w:p w14:paraId="63410A94" w14:textId="77777777" w:rsidR="00CC059B" w:rsidRPr="005231C4" w:rsidRDefault="00F37498" w:rsidP="00CC059B">
            <w:pPr>
              <w:rPr>
                <w:rFonts w:ascii="Calibri" w:eastAsia="Times New Roman" w:hAnsi="Calibri" w:cs="Calibri"/>
                <w:color w:val="000000"/>
                <w:szCs w:val="24"/>
              </w:rPr>
            </w:pPr>
          </w:p>
        </w:tc>
      </w:tr>
      <w:tr w:rsidR="000640C0" w14:paraId="63410A9D" w14:textId="77777777">
        <w:trPr>
          <w:trHeight w:val="300"/>
        </w:trPr>
        <w:tc>
          <w:tcPr>
            <w:tcW w:w="850" w:type="dxa"/>
            <w:tcBorders>
              <w:top w:val="nil"/>
              <w:left w:val="nil"/>
              <w:bottom w:val="nil"/>
              <w:right w:val="nil"/>
            </w:tcBorders>
            <w:shd w:val="clear" w:color="auto" w:fill="auto"/>
            <w:noWrap/>
            <w:vAlign w:val="bottom"/>
            <w:hideMark/>
          </w:tcPr>
          <w:p w14:paraId="63410A9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A9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9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9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9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9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9C" w14:textId="77777777" w:rsidR="00CC059B" w:rsidRPr="005231C4" w:rsidRDefault="00F37498" w:rsidP="00CC059B">
            <w:pPr>
              <w:rPr>
                <w:rFonts w:ascii="Times New Roman" w:eastAsia="Times New Roman" w:hAnsi="Times New Roman" w:cs="Times New Roman"/>
                <w:sz w:val="20"/>
              </w:rPr>
            </w:pPr>
          </w:p>
        </w:tc>
      </w:tr>
      <w:tr w:rsidR="000640C0" w14:paraId="63410AA5" w14:textId="77777777">
        <w:trPr>
          <w:trHeight w:val="300"/>
        </w:trPr>
        <w:tc>
          <w:tcPr>
            <w:tcW w:w="850" w:type="dxa"/>
            <w:tcBorders>
              <w:top w:val="nil"/>
              <w:left w:val="nil"/>
              <w:bottom w:val="nil"/>
              <w:right w:val="nil"/>
            </w:tcBorders>
            <w:shd w:val="clear" w:color="auto" w:fill="auto"/>
            <w:noWrap/>
            <w:vAlign w:val="bottom"/>
            <w:hideMark/>
          </w:tcPr>
          <w:p w14:paraId="63410A9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A9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A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A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AA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A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A4" w14:textId="77777777" w:rsidR="00CC059B" w:rsidRPr="005231C4" w:rsidRDefault="00F37498" w:rsidP="00CC059B">
            <w:pPr>
              <w:rPr>
                <w:rFonts w:ascii="Times New Roman" w:eastAsia="Times New Roman" w:hAnsi="Times New Roman" w:cs="Times New Roman"/>
                <w:sz w:val="20"/>
              </w:rPr>
            </w:pPr>
          </w:p>
        </w:tc>
      </w:tr>
      <w:tr w:rsidR="000640C0" w14:paraId="63410AAD" w14:textId="77777777">
        <w:trPr>
          <w:trHeight w:val="300"/>
        </w:trPr>
        <w:tc>
          <w:tcPr>
            <w:tcW w:w="850" w:type="dxa"/>
            <w:tcBorders>
              <w:top w:val="nil"/>
              <w:left w:val="nil"/>
              <w:bottom w:val="nil"/>
              <w:right w:val="nil"/>
            </w:tcBorders>
            <w:shd w:val="clear" w:color="auto" w:fill="auto"/>
            <w:noWrap/>
            <w:vAlign w:val="bottom"/>
            <w:hideMark/>
          </w:tcPr>
          <w:p w14:paraId="63410AA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AA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A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A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A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A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AC" w14:textId="77777777" w:rsidR="00CC059B" w:rsidRPr="005231C4" w:rsidRDefault="00F37498" w:rsidP="00CC059B">
            <w:pPr>
              <w:rPr>
                <w:rFonts w:ascii="Times New Roman" w:eastAsia="Times New Roman" w:hAnsi="Times New Roman" w:cs="Times New Roman"/>
                <w:sz w:val="20"/>
              </w:rPr>
            </w:pPr>
          </w:p>
        </w:tc>
      </w:tr>
      <w:tr w:rsidR="000640C0" w14:paraId="63410AB5" w14:textId="77777777">
        <w:trPr>
          <w:trHeight w:val="300"/>
        </w:trPr>
        <w:tc>
          <w:tcPr>
            <w:tcW w:w="850" w:type="dxa"/>
            <w:tcBorders>
              <w:top w:val="nil"/>
              <w:left w:val="nil"/>
              <w:bottom w:val="nil"/>
              <w:right w:val="nil"/>
            </w:tcBorders>
            <w:shd w:val="clear" w:color="auto" w:fill="auto"/>
            <w:noWrap/>
            <w:vAlign w:val="bottom"/>
            <w:hideMark/>
          </w:tcPr>
          <w:p w14:paraId="63410AA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AA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B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B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AB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B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B4" w14:textId="77777777" w:rsidR="00CC059B" w:rsidRPr="005231C4" w:rsidRDefault="00F37498" w:rsidP="00CC059B">
            <w:pPr>
              <w:rPr>
                <w:rFonts w:ascii="Times New Roman" w:eastAsia="Times New Roman" w:hAnsi="Times New Roman" w:cs="Times New Roman"/>
                <w:sz w:val="20"/>
              </w:rPr>
            </w:pPr>
          </w:p>
        </w:tc>
      </w:tr>
      <w:tr w:rsidR="000640C0" w14:paraId="63410ABD" w14:textId="77777777">
        <w:trPr>
          <w:trHeight w:val="300"/>
        </w:trPr>
        <w:tc>
          <w:tcPr>
            <w:tcW w:w="850" w:type="dxa"/>
            <w:tcBorders>
              <w:top w:val="nil"/>
              <w:left w:val="nil"/>
              <w:bottom w:val="nil"/>
              <w:right w:val="nil"/>
            </w:tcBorders>
            <w:shd w:val="clear" w:color="auto" w:fill="auto"/>
            <w:noWrap/>
            <w:vAlign w:val="bottom"/>
            <w:hideMark/>
          </w:tcPr>
          <w:p w14:paraId="63410AB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AB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B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B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B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B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BC" w14:textId="77777777" w:rsidR="00CC059B" w:rsidRPr="005231C4" w:rsidRDefault="00F37498" w:rsidP="00CC059B">
            <w:pPr>
              <w:rPr>
                <w:rFonts w:ascii="Times New Roman" w:eastAsia="Times New Roman" w:hAnsi="Times New Roman" w:cs="Times New Roman"/>
                <w:sz w:val="20"/>
              </w:rPr>
            </w:pPr>
          </w:p>
        </w:tc>
      </w:tr>
      <w:tr w:rsidR="000640C0" w14:paraId="63410AC5" w14:textId="77777777">
        <w:trPr>
          <w:trHeight w:val="300"/>
        </w:trPr>
        <w:tc>
          <w:tcPr>
            <w:tcW w:w="850" w:type="dxa"/>
            <w:tcBorders>
              <w:top w:val="nil"/>
              <w:left w:val="nil"/>
              <w:bottom w:val="nil"/>
              <w:right w:val="nil"/>
            </w:tcBorders>
            <w:shd w:val="clear" w:color="auto" w:fill="auto"/>
            <w:noWrap/>
            <w:vAlign w:val="bottom"/>
            <w:hideMark/>
          </w:tcPr>
          <w:p w14:paraId="63410AB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AB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C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C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C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C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C4" w14:textId="77777777" w:rsidR="00CC059B" w:rsidRPr="005231C4" w:rsidRDefault="00F37498" w:rsidP="00CC059B">
            <w:pPr>
              <w:rPr>
                <w:rFonts w:ascii="Times New Roman" w:eastAsia="Times New Roman" w:hAnsi="Times New Roman" w:cs="Times New Roman"/>
                <w:sz w:val="20"/>
              </w:rPr>
            </w:pPr>
          </w:p>
        </w:tc>
      </w:tr>
      <w:tr w:rsidR="000640C0" w14:paraId="63410ACD" w14:textId="77777777">
        <w:trPr>
          <w:trHeight w:val="300"/>
        </w:trPr>
        <w:tc>
          <w:tcPr>
            <w:tcW w:w="850" w:type="dxa"/>
            <w:tcBorders>
              <w:top w:val="nil"/>
              <w:left w:val="nil"/>
              <w:bottom w:val="nil"/>
              <w:right w:val="nil"/>
            </w:tcBorders>
            <w:shd w:val="clear" w:color="auto" w:fill="auto"/>
            <w:noWrap/>
            <w:vAlign w:val="bottom"/>
            <w:hideMark/>
          </w:tcPr>
          <w:p w14:paraId="63410AC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AC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C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C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C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C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CC" w14:textId="77777777" w:rsidR="00CC059B" w:rsidRPr="005231C4" w:rsidRDefault="00F37498" w:rsidP="00CC059B">
            <w:pPr>
              <w:rPr>
                <w:rFonts w:ascii="Times New Roman" w:eastAsia="Times New Roman" w:hAnsi="Times New Roman" w:cs="Times New Roman"/>
                <w:sz w:val="20"/>
              </w:rPr>
            </w:pPr>
          </w:p>
        </w:tc>
      </w:tr>
      <w:tr w:rsidR="000640C0" w14:paraId="63410AD4" w14:textId="77777777">
        <w:trPr>
          <w:trHeight w:val="300"/>
        </w:trPr>
        <w:tc>
          <w:tcPr>
            <w:tcW w:w="2326" w:type="dxa"/>
            <w:gridSpan w:val="2"/>
            <w:tcBorders>
              <w:top w:val="nil"/>
              <w:left w:val="nil"/>
              <w:bottom w:val="nil"/>
              <w:right w:val="nil"/>
            </w:tcBorders>
            <w:shd w:val="clear" w:color="auto" w:fill="auto"/>
            <w:noWrap/>
            <w:vAlign w:val="bottom"/>
            <w:hideMark/>
          </w:tcPr>
          <w:p w14:paraId="63410AC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ACF"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AD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AD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D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D3" w14:textId="77777777" w:rsidR="00CC059B" w:rsidRPr="005231C4" w:rsidRDefault="00F37498" w:rsidP="00CC059B">
            <w:pPr>
              <w:rPr>
                <w:rFonts w:ascii="Times New Roman" w:eastAsia="Times New Roman" w:hAnsi="Times New Roman" w:cs="Times New Roman"/>
                <w:sz w:val="20"/>
              </w:rPr>
            </w:pPr>
          </w:p>
        </w:tc>
      </w:tr>
      <w:tr w:rsidR="000640C0" w14:paraId="63410ADC" w14:textId="77777777">
        <w:trPr>
          <w:trHeight w:val="300"/>
        </w:trPr>
        <w:tc>
          <w:tcPr>
            <w:tcW w:w="850" w:type="dxa"/>
            <w:tcBorders>
              <w:top w:val="nil"/>
              <w:left w:val="nil"/>
              <w:bottom w:val="nil"/>
              <w:right w:val="nil"/>
            </w:tcBorders>
            <w:shd w:val="clear" w:color="auto" w:fill="auto"/>
            <w:noWrap/>
            <w:vAlign w:val="bottom"/>
            <w:hideMark/>
          </w:tcPr>
          <w:p w14:paraId="63410AD5"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AD6"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AD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D8"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AD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D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DB" w14:textId="77777777" w:rsidR="00CC059B" w:rsidRPr="005231C4" w:rsidRDefault="00F37498" w:rsidP="00CC059B">
            <w:pPr>
              <w:rPr>
                <w:rFonts w:ascii="Times New Roman" w:eastAsia="Times New Roman" w:hAnsi="Times New Roman" w:cs="Times New Roman"/>
                <w:sz w:val="20"/>
              </w:rPr>
            </w:pPr>
          </w:p>
        </w:tc>
      </w:tr>
      <w:tr w:rsidR="000640C0" w14:paraId="63410AE0" w14:textId="77777777">
        <w:trPr>
          <w:trHeight w:val="300"/>
        </w:trPr>
        <w:tc>
          <w:tcPr>
            <w:tcW w:w="850" w:type="dxa"/>
            <w:tcBorders>
              <w:top w:val="nil"/>
              <w:left w:val="nil"/>
              <w:bottom w:val="nil"/>
              <w:right w:val="nil"/>
            </w:tcBorders>
            <w:shd w:val="clear" w:color="auto" w:fill="auto"/>
            <w:noWrap/>
            <w:vAlign w:val="bottom"/>
            <w:hideMark/>
          </w:tcPr>
          <w:p w14:paraId="63410ADD"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AD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11 ως έχει   ΔΕΚΤΟ ΚΑΤΑ ΠΛΕΙΟΨΗΦΙΑ</w:t>
            </w:r>
          </w:p>
        </w:tc>
        <w:tc>
          <w:tcPr>
            <w:tcW w:w="1063" w:type="dxa"/>
            <w:tcBorders>
              <w:top w:val="nil"/>
              <w:left w:val="nil"/>
              <w:bottom w:val="nil"/>
              <w:right w:val="nil"/>
            </w:tcBorders>
            <w:shd w:val="clear" w:color="auto" w:fill="auto"/>
            <w:noWrap/>
            <w:vAlign w:val="bottom"/>
            <w:hideMark/>
          </w:tcPr>
          <w:p w14:paraId="63410ADF" w14:textId="77777777" w:rsidR="00CC059B" w:rsidRPr="005231C4" w:rsidRDefault="00F37498" w:rsidP="00CC059B">
            <w:pPr>
              <w:rPr>
                <w:rFonts w:ascii="Calibri" w:eastAsia="Times New Roman" w:hAnsi="Calibri" w:cs="Calibri"/>
                <w:color w:val="000000"/>
                <w:szCs w:val="24"/>
              </w:rPr>
            </w:pPr>
          </w:p>
        </w:tc>
      </w:tr>
      <w:tr w:rsidR="000640C0" w14:paraId="63410AE8" w14:textId="77777777">
        <w:trPr>
          <w:trHeight w:val="300"/>
        </w:trPr>
        <w:tc>
          <w:tcPr>
            <w:tcW w:w="850" w:type="dxa"/>
            <w:tcBorders>
              <w:top w:val="nil"/>
              <w:left w:val="nil"/>
              <w:bottom w:val="nil"/>
              <w:right w:val="nil"/>
            </w:tcBorders>
            <w:shd w:val="clear" w:color="auto" w:fill="auto"/>
            <w:noWrap/>
            <w:vAlign w:val="bottom"/>
            <w:hideMark/>
          </w:tcPr>
          <w:p w14:paraId="63410AE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AE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E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E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E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E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E7" w14:textId="77777777" w:rsidR="00CC059B" w:rsidRPr="005231C4" w:rsidRDefault="00F37498" w:rsidP="00CC059B">
            <w:pPr>
              <w:rPr>
                <w:rFonts w:ascii="Times New Roman" w:eastAsia="Times New Roman" w:hAnsi="Times New Roman" w:cs="Times New Roman"/>
                <w:sz w:val="20"/>
              </w:rPr>
            </w:pPr>
          </w:p>
        </w:tc>
      </w:tr>
      <w:tr w:rsidR="000640C0" w14:paraId="63410AF0" w14:textId="77777777">
        <w:trPr>
          <w:trHeight w:val="300"/>
        </w:trPr>
        <w:tc>
          <w:tcPr>
            <w:tcW w:w="850" w:type="dxa"/>
            <w:tcBorders>
              <w:top w:val="nil"/>
              <w:left w:val="nil"/>
              <w:bottom w:val="nil"/>
              <w:right w:val="nil"/>
            </w:tcBorders>
            <w:shd w:val="clear" w:color="auto" w:fill="auto"/>
            <w:noWrap/>
            <w:vAlign w:val="bottom"/>
            <w:hideMark/>
          </w:tcPr>
          <w:p w14:paraId="63410AE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AE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E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E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E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E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EF" w14:textId="77777777" w:rsidR="00CC059B" w:rsidRPr="005231C4" w:rsidRDefault="00F37498" w:rsidP="00CC059B">
            <w:pPr>
              <w:rPr>
                <w:rFonts w:ascii="Times New Roman" w:eastAsia="Times New Roman" w:hAnsi="Times New Roman" w:cs="Times New Roman"/>
                <w:sz w:val="20"/>
              </w:rPr>
            </w:pPr>
          </w:p>
        </w:tc>
      </w:tr>
      <w:tr w:rsidR="000640C0" w14:paraId="63410AF8" w14:textId="77777777">
        <w:trPr>
          <w:trHeight w:val="300"/>
        </w:trPr>
        <w:tc>
          <w:tcPr>
            <w:tcW w:w="850" w:type="dxa"/>
            <w:tcBorders>
              <w:top w:val="nil"/>
              <w:left w:val="nil"/>
              <w:bottom w:val="nil"/>
              <w:right w:val="nil"/>
            </w:tcBorders>
            <w:shd w:val="clear" w:color="auto" w:fill="auto"/>
            <w:noWrap/>
            <w:vAlign w:val="bottom"/>
            <w:hideMark/>
          </w:tcPr>
          <w:p w14:paraId="63410AF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AF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F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F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AF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F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F7" w14:textId="77777777" w:rsidR="00CC059B" w:rsidRPr="005231C4" w:rsidRDefault="00F37498" w:rsidP="00CC059B">
            <w:pPr>
              <w:rPr>
                <w:rFonts w:ascii="Times New Roman" w:eastAsia="Times New Roman" w:hAnsi="Times New Roman" w:cs="Times New Roman"/>
                <w:sz w:val="20"/>
              </w:rPr>
            </w:pPr>
          </w:p>
        </w:tc>
      </w:tr>
      <w:tr w:rsidR="000640C0" w14:paraId="63410B00" w14:textId="77777777">
        <w:trPr>
          <w:trHeight w:val="300"/>
        </w:trPr>
        <w:tc>
          <w:tcPr>
            <w:tcW w:w="850" w:type="dxa"/>
            <w:tcBorders>
              <w:top w:val="nil"/>
              <w:left w:val="nil"/>
              <w:bottom w:val="nil"/>
              <w:right w:val="nil"/>
            </w:tcBorders>
            <w:shd w:val="clear" w:color="auto" w:fill="auto"/>
            <w:noWrap/>
            <w:vAlign w:val="bottom"/>
            <w:hideMark/>
          </w:tcPr>
          <w:p w14:paraId="63410AF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AF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AF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AF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AF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AF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AFF" w14:textId="77777777" w:rsidR="00CC059B" w:rsidRPr="005231C4" w:rsidRDefault="00F37498" w:rsidP="00CC059B">
            <w:pPr>
              <w:rPr>
                <w:rFonts w:ascii="Times New Roman" w:eastAsia="Times New Roman" w:hAnsi="Times New Roman" w:cs="Times New Roman"/>
                <w:sz w:val="20"/>
              </w:rPr>
            </w:pPr>
          </w:p>
        </w:tc>
      </w:tr>
      <w:tr w:rsidR="000640C0" w14:paraId="63410B08" w14:textId="77777777">
        <w:trPr>
          <w:trHeight w:val="300"/>
        </w:trPr>
        <w:tc>
          <w:tcPr>
            <w:tcW w:w="850" w:type="dxa"/>
            <w:tcBorders>
              <w:top w:val="nil"/>
              <w:left w:val="nil"/>
              <w:bottom w:val="nil"/>
              <w:right w:val="nil"/>
            </w:tcBorders>
            <w:shd w:val="clear" w:color="auto" w:fill="auto"/>
            <w:noWrap/>
            <w:vAlign w:val="bottom"/>
            <w:hideMark/>
          </w:tcPr>
          <w:p w14:paraId="63410B0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B0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0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0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0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0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07" w14:textId="77777777" w:rsidR="00CC059B" w:rsidRPr="005231C4" w:rsidRDefault="00F37498" w:rsidP="00CC059B">
            <w:pPr>
              <w:rPr>
                <w:rFonts w:ascii="Times New Roman" w:eastAsia="Times New Roman" w:hAnsi="Times New Roman" w:cs="Times New Roman"/>
                <w:sz w:val="20"/>
              </w:rPr>
            </w:pPr>
          </w:p>
        </w:tc>
      </w:tr>
      <w:tr w:rsidR="000640C0" w14:paraId="63410B10" w14:textId="77777777">
        <w:trPr>
          <w:trHeight w:val="300"/>
        </w:trPr>
        <w:tc>
          <w:tcPr>
            <w:tcW w:w="850" w:type="dxa"/>
            <w:tcBorders>
              <w:top w:val="nil"/>
              <w:left w:val="nil"/>
              <w:bottom w:val="nil"/>
              <w:right w:val="nil"/>
            </w:tcBorders>
            <w:shd w:val="clear" w:color="auto" w:fill="auto"/>
            <w:noWrap/>
            <w:vAlign w:val="bottom"/>
            <w:hideMark/>
          </w:tcPr>
          <w:p w14:paraId="63410B0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B0A"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0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0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0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0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0F" w14:textId="77777777" w:rsidR="00CC059B" w:rsidRPr="005231C4" w:rsidRDefault="00F37498" w:rsidP="00CC059B">
            <w:pPr>
              <w:rPr>
                <w:rFonts w:ascii="Times New Roman" w:eastAsia="Times New Roman" w:hAnsi="Times New Roman" w:cs="Times New Roman"/>
                <w:sz w:val="20"/>
              </w:rPr>
            </w:pPr>
          </w:p>
        </w:tc>
      </w:tr>
      <w:tr w:rsidR="000640C0" w14:paraId="63410B18" w14:textId="77777777">
        <w:trPr>
          <w:trHeight w:val="300"/>
        </w:trPr>
        <w:tc>
          <w:tcPr>
            <w:tcW w:w="850" w:type="dxa"/>
            <w:tcBorders>
              <w:top w:val="nil"/>
              <w:left w:val="nil"/>
              <w:bottom w:val="nil"/>
              <w:right w:val="nil"/>
            </w:tcBorders>
            <w:shd w:val="clear" w:color="auto" w:fill="auto"/>
            <w:noWrap/>
            <w:vAlign w:val="bottom"/>
            <w:hideMark/>
          </w:tcPr>
          <w:p w14:paraId="63410B1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B12"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1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1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1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1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17" w14:textId="77777777" w:rsidR="00CC059B" w:rsidRPr="005231C4" w:rsidRDefault="00F37498" w:rsidP="00CC059B">
            <w:pPr>
              <w:rPr>
                <w:rFonts w:ascii="Times New Roman" w:eastAsia="Times New Roman" w:hAnsi="Times New Roman" w:cs="Times New Roman"/>
                <w:sz w:val="20"/>
              </w:rPr>
            </w:pPr>
          </w:p>
        </w:tc>
      </w:tr>
      <w:tr w:rsidR="000640C0" w14:paraId="63410B1F" w14:textId="77777777">
        <w:trPr>
          <w:trHeight w:val="300"/>
        </w:trPr>
        <w:tc>
          <w:tcPr>
            <w:tcW w:w="2326" w:type="dxa"/>
            <w:gridSpan w:val="2"/>
            <w:tcBorders>
              <w:top w:val="nil"/>
              <w:left w:val="nil"/>
              <w:bottom w:val="nil"/>
              <w:right w:val="nil"/>
            </w:tcBorders>
            <w:shd w:val="clear" w:color="auto" w:fill="auto"/>
            <w:noWrap/>
            <w:vAlign w:val="bottom"/>
            <w:hideMark/>
          </w:tcPr>
          <w:p w14:paraId="63410B1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B1A"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B1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1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1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1E" w14:textId="77777777" w:rsidR="00CC059B" w:rsidRPr="005231C4" w:rsidRDefault="00F37498" w:rsidP="00CC059B">
            <w:pPr>
              <w:rPr>
                <w:rFonts w:ascii="Times New Roman" w:eastAsia="Times New Roman" w:hAnsi="Times New Roman" w:cs="Times New Roman"/>
                <w:sz w:val="20"/>
              </w:rPr>
            </w:pPr>
          </w:p>
        </w:tc>
      </w:tr>
      <w:tr w:rsidR="000640C0" w14:paraId="63410B27" w14:textId="77777777">
        <w:trPr>
          <w:trHeight w:val="300"/>
        </w:trPr>
        <w:tc>
          <w:tcPr>
            <w:tcW w:w="850" w:type="dxa"/>
            <w:tcBorders>
              <w:top w:val="nil"/>
              <w:left w:val="nil"/>
              <w:bottom w:val="nil"/>
              <w:right w:val="nil"/>
            </w:tcBorders>
            <w:shd w:val="clear" w:color="auto" w:fill="auto"/>
            <w:noWrap/>
            <w:vAlign w:val="bottom"/>
            <w:hideMark/>
          </w:tcPr>
          <w:p w14:paraId="63410B20"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B21"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B2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23"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B2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2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26" w14:textId="77777777" w:rsidR="00CC059B" w:rsidRPr="005231C4" w:rsidRDefault="00F37498" w:rsidP="00CC059B">
            <w:pPr>
              <w:rPr>
                <w:rFonts w:ascii="Times New Roman" w:eastAsia="Times New Roman" w:hAnsi="Times New Roman" w:cs="Times New Roman"/>
                <w:sz w:val="20"/>
              </w:rPr>
            </w:pPr>
          </w:p>
        </w:tc>
      </w:tr>
      <w:tr w:rsidR="000640C0" w14:paraId="63410B2B" w14:textId="77777777">
        <w:trPr>
          <w:trHeight w:val="300"/>
        </w:trPr>
        <w:tc>
          <w:tcPr>
            <w:tcW w:w="850" w:type="dxa"/>
            <w:tcBorders>
              <w:top w:val="nil"/>
              <w:left w:val="nil"/>
              <w:bottom w:val="nil"/>
              <w:right w:val="nil"/>
            </w:tcBorders>
            <w:shd w:val="clear" w:color="auto" w:fill="auto"/>
            <w:noWrap/>
            <w:vAlign w:val="bottom"/>
            <w:hideMark/>
          </w:tcPr>
          <w:p w14:paraId="63410B28"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B2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12 ως έχει   ΔΕΚΤΟ ΚΑΤΑ ΠΛΕΙΟΨΗΦΙΑ</w:t>
            </w:r>
          </w:p>
        </w:tc>
        <w:tc>
          <w:tcPr>
            <w:tcW w:w="1063" w:type="dxa"/>
            <w:tcBorders>
              <w:top w:val="nil"/>
              <w:left w:val="nil"/>
              <w:bottom w:val="nil"/>
              <w:right w:val="nil"/>
            </w:tcBorders>
            <w:shd w:val="clear" w:color="auto" w:fill="auto"/>
            <w:noWrap/>
            <w:vAlign w:val="bottom"/>
            <w:hideMark/>
          </w:tcPr>
          <w:p w14:paraId="63410B2A" w14:textId="77777777" w:rsidR="00CC059B" w:rsidRPr="005231C4" w:rsidRDefault="00F37498" w:rsidP="00CC059B">
            <w:pPr>
              <w:rPr>
                <w:rFonts w:ascii="Calibri" w:eastAsia="Times New Roman" w:hAnsi="Calibri" w:cs="Calibri"/>
                <w:color w:val="000000"/>
                <w:szCs w:val="24"/>
              </w:rPr>
            </w:pPr>
          </w:p>
        </w:tc>
      </w:tr>
      <w:tr w:rsidR="000640C0" w14:paraId="63410B33" w14:textId="77777777">
        <w:trPr>
          <w:trHeight w:val="300"/>
        </w:trPr>
        <w:tc>
          <w:tcPr>
            <w:tcW w:w="850" w:type="dxa"/>
            <w:tcBorders>
              <w:top w:val="nil"/>
              <w:left w:val="nil"/>
              <w:bottom w:val="nil"/>
              <w:right w:val="nil"/>
            </w:tcBorders>
            <w:shd w:val="clear" w:color="auto" w:fill="auto"/>
            <w:noWrap/>
            <w:vAlign w:val="bottom"/>
            <w:hideMark/>
          </w:tcPr>
          <w:p w14:paraId="63410B2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B2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2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2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3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3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32" w14:textId="77777777" w:rsidR="00CC059B" w:rsidRPr="005231C4" w:rsidRDefault="00F37498" w:rsidP="00CC059B">
            <w:pPr>
              <w:rPr>
                <w:rFonts w:ascii="Times New Roman" w:eastAsia="Times New Roman" w:hAnsi="Times New Roman" w:cs="Times New Roman"/>
                <w:sz w:val="20"/>
              </w:rPr>
            </w:pPr>
          </w:p>
        </w:tc>
      </w:tr>
      <w:tr w:rsidR="000640C0" w14:paraId="63410B3B" w14:textId="77777777">
        <w:trPr>
          <w:trHeight w:val="300"/>
        </w:trPr>
        <w:tc>
          <w:tcPr>
            <w:tcW w:w="850" w:type="dxa"/>
            <w:tcBorders>
              <w:top w:val="nil"/>
              <w:left w:val="nil"/>
              <w:bottom w:val="nil"/>
              <w:right w:val="nil"/>
            </w:tcBorders>
            <w:shd w:val="clear" w:color="auto" w:fill="auto"/>
            <w:noWrap/>
            <w:vAlign w:val="bottom"/>
            <w:hideMark/>
          </w:tcPr>
          <w:p w14:paraId="63410B3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B3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3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3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3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3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3A" w14:textId="77777777" w:rsidR="00CC059B" w:rsidRPr="005231C4" w:rsidRDefault="00F37498" w:rsidP="00CC059B">
            <w:pPr>
              <w:rPr>
                <w:rFonts w:ascii="Times New Roman" w:eastAsia="Times New Roman" w:hAnsi="Times New Roman" w:cs="Times New Roman"/>
                <w:sz w:val="20"/>
              </w:rPr>
            </w:pPr>
          </w:p>
        </w:tc>
      </w:tr>
      <w:tr w:rsidR="000640C0" w14:paraId="63410B43" w14:textId="77777777">
        <w:trPr>
          <w:trHeight w:val="300"/>
        </w:trPr>
        <w:tc>
          <w:tcPr>
            <w:tcW w:w="850" w:type="dxa"/>
            <w:tcBorders>
              <w:top w:val="nil"/>
              <w:left w:val="nil"/>
              <w:bottom w:val="nil"/>
              <w:right w:val="nil"/>
            </w:tcBorders>
            <w:shd w:val="clear" w:color="auto" w:fill="auto"/>
            <w:noWrap/>
            <w:vAlign w:val="bottom"/>
            <w:hideMark/>
          </w:tcPr>
          <w:p w14:paraId="63410B3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B3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3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3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4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4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42" w14:textId="77777777" w:rsidR="00CC059B" w:rsidRPr="005231C4" w:rsidRDefault="00F37498" w:rsidP="00CC059B">
            <w:pPr>
              <w:rPr>
                <w:rFonts w:ascii="Times New Roman" w:eastAsia="Times New Roman" w:hAnsi="Times New Roman" w:cs="Times New Roman"/>
                <w:sz w:val="20"/>
              </w:rPr>
            </w:pPr>
          </w:p>
        </w:tc>
      </w:tr>
      <w:tr w:rsidR="000640C0" w14:paraId="63410B4B" w14:textId="77777777">
        <w:trPr>
          <w:trHeight w:val="300"/>
        </w:trPr>
        <w:tc>
          <w:tcPr>
            <w:tcW w:w="850" w:type="dxa"/>
            <w:tcBorders>
              <w:top w:val="nil"/>
              <w:left w:val="nil"/>
              <w:bottom w:val="nil"/>
              <w:right w:val="nil"/>
            </w:tcBorders>
            <w:shd w:val="clear" w:color="auto" w:fill="auto"/>
            <w:noWrap/>
            <w:vAlign w:val="bottom"/>
            <w:hideMark/>
          </w:tcPr>
          <w:p w14:paraId="63410B4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B4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4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4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B4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4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4A" w14:textId="77777777" w:rsidR="00CC059B" w:rsidRPr="005231C4" w:rsidRDefault="00F37498" w:rsidP="00CC059B">
            <w:pPr>
              <w:rPr>
                <w:rFonts w:ascii="Times New Roman" w:eastAsia="Times New Roman" w:hAnsi="Times New Roman" w:cs="Times New Roman"/>
                <w:sz w:val="20"/>
              </w:rPr>
            </w:pPr>
          </w:p>
        </w:tc>
      </w:tr>
      <w:tr w:rsidR="000640C0" w14:paraId="63410B53" w14:textId="77777777">
        <w:trPr>
          <w:trHeight w:val="300"/>
        </w:trPr>
        <w:tc>
          <w:tcPr>
            <w:tcW w:w="850" w:type="dxa"/>
            <w:tcBorders>
              <w:top w:val="nil"/>
              <w:left w:val="nil"/>
              <w:bottom w:val="nil"/>
              <w:right w:val="nil"/>
            </w:tcBorders>
            <w:shd w:val="clear" w:color="auto" w:fill="auto"/>
            <w:noWrap/>
            <w:vAlign w:val="bottom"/>
            <w:hideMark/>
          </w:tcPr>
          <w:p w14:paraId="63410B4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B4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4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4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5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5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52" w14:textId="77777777" w:rsidR="00CC059B" w:rsidRPr="005231C4" w:rsidRDefault="00F37498" w:rsidP="00CC059B">
            <w:pPr>
              <w:rPr>
                <w:rFonts w:ascii="Times New Roman" w:eastAsia="Times New Roman" w:hAnsi="Times New Roman" w:cs="Times New Roman"/>
                <w:sz w:val="20"/>
              </w:rPr>
            </w:pPr>
          </w:p>
        </w:tc>
      </w:tr>
      <w:tr w:rsidR="000640C0" w14:paraId="63410B5B" w14:textId="77777777">
        <w:trPr>
          <w:trHeight w:val="300"/>
        </w:trPr>
        <w:tc>
          <w:tcPr>
            <w:tcW w:w="850" w:type="dxa"/>
            <w:tcBorders>
              <w:top w:val="nil"/>
              <w:left w:val="nil"/>
              <w:bottom w:val="nil"/>
              <w:right w:val="nil"/>
            </w:tcBorders>
            <w:shd w:val="clear" w:color="auto" w:fill="auto"/>
            <w:noWrap/>
            <w:vAlign w:val="bottom"/>
            <w:hideMark/>
          </w:tcPr>
          <w:p w14:paraId="63410B5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B5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5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5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5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5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5A" w14:textId="77777777" w:rsidR="00CC059B" w:rsidRPr="005231C4" w:rsidRDefault="00F37498" w:rsidP="00CC059B">
            <w:pPr>
              <w:rPr>
                <w:rFonts w:ascii="Times New Roman" w:eastAsia="Times New Roman" w:hAnsi="Times New Roman" w:cs="Times New Roman"/>
                <w:sz w:val="20"/>
              </w:rPr>
            </w:pPr>
          </w:p>
        </w:tc>
      </w:tr>
      <w:tr w:rsidR="000640C0" w14:paraId="63410B63" w14:textId="77777777">
        <w:trPr>
          <w:trHeight w:val="300"/>
        </w:trPr>
        <w:tc>
          <w:tcPr>
            <w:tcW w:w="850" w:type="dxa"/>
            <w:tcBorders>
              <w:top w:val="nil"/>
              <w:left w:val="nil"/>
              <w:bottom w:val="nil"/>
              <w:right w:val="nil"/>
            </w:tcBorders>
            <w:shd w:val="clear" w:color="auto" w:fill="auto"/>
            <w:noWrap/>
            <w:vAlign w:val="bottom"/>
            <w:hideMark/>
          </w:tcPr>
          <w:p w14:paraId="63410B5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B5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5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5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6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6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62" w14:textId="77777777" w:rsidR="00CC059B" w:rsidRPr="005231C4" w:rsidRDefault="00F37498" w:rsidP="00CC059B">
            <w:pPr>
              <w:rPr>
                <w:rFonts w:ascii="Times New Roman" w:eastAsia="Times New Roman" w:hAnsi="Times New Roman" w:cs="Times New Roman"/>
                <w:sz w:val="20"/>
              </w:rPr>
            </w:pPr>
          </w:p>
        </w:tc>
      </w:tr>
      <w:tr w:rsidR="000640C0" w14:paraId="63410B6A" w14:textId="77777777">
        <w:trPr>
          <w:trHeight w:val="300"/>
        </w:trPr>
        <w:tc>
          <w:tcPr>
            <w:tcW w:w="2326" w:type="dxa"/>
            <w:gridSpan w:val="2"/>
            <w:tcBorders>
              <w:top w:val="nil"/>
              <w:left w:val="nil"/>
              <w:bottom w:val="nil"/>
              <w:right w:val="nil"/>
            </w:tcBorders>
            <w:shd w:val="clear" w:color="auto" w:fill="auto"/>
            <w:noWrap/>
            <w:vAlign w:val="bottom"/>
            <w:hideMark/>
          </w:tcPr>
          <w:p w14:paraId="63410B6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B65"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B6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B6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6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69" w14:textId="77777777" w:rsidR="00CC059B" w:rsidRPr="005231C4" w:rsidRDefault="00F37498" w:rsidP="00CC059B">
            <w:pPr>
              <w:rPr>
                <w:rFonts w:ascii="Times New Roman" w:eastAsia="Times New Roman" w:hAnsi="Times New Roman" w:cs="Times New Roman"/>
                <w:sz w:val="20"/>
              </w:rPr>
            </w:pPr>
          </w:p>
        </w:tc>
      </w:tr>
      <w:tr w:rsidR="000640C0" w14:paraId="63410B72" w14:textId="77777777">
        <w:trPr>
          <w:trHeight w:val="300"/>
        </w:trPr>
        <w:tc>
          <w:tcPr>
            <w:tcW w:w="850" w:type="dxa"/>
            <w:tcBorders>
              <w:top w:val="nil"/>
              <w:left w:val="nil"/>
              <w:bottom w:val="nil"/>
              <w:right w:val="nil"/>
            </w:tcBorders>
            <w:shd w:val="clear" w:color="auto" w:fill="auto"/>
            <w:noWrap/>
            <w:vAlign w:val="bottom"/>
            <w:hideMark/>
          </w:tcPr>
          <w:p w14:paraId="63410B6B"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B6C"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B6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6E"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B6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7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71" w14:textId="77777777" w:rsidR="00CC059B" w:rsidRPr="005231C4" w:rsidRDefault="00F37498" w:rsidP="00CC059B">
            <w:pPr>
              <w:rPr>
                <w:rFonts w:ascii="Times New Roman" w:eastAsia="Times New Roman" w:hAnsi="Times New Roman" w:cs="Times New Roman"/>
                <w:sz w:val="20"/>
              </w:rPr>
            </w:pPr>
          </w:p>
        </w:tc>
      </w:tr>
      <w:tr w:rsidR="000640C0" w14:paraId="63410B76" w14:textId="77777777">
        <w:trPr>
          <w:trHeight w:val="300"/>
        </w:trPr>
        <w:tc>
          <w:tcPr>
            <w:tcW w:w="850" w:type="dxa"/>
            <w:tcBorders>
              <w:top w:val="nil"/>
              <w:left w:val="nil"/>
              <w:bottom w:val="nil"/>
              <w:right w:val="nil"/>
            </w:tcBorders>
            <w:shd w:val="clear" w:color="auto" w:fill="auto"/>
            <w:noWrap/>
            <w:vAlign w:val="bottom"/>
            <w:hideMark/>
          </w:tcPr>
          <w:p w14:paraId="63410B73"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B7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13 ως έχει   ΔΕΚΤΟ ΚΑΤΑ ΠΛΕΙΟΨΗΦΙΑ</w:t>
            </w:r>
          </w:p>
        </w:tc>
        <w:tc>
          <w:tcPr>
            <w:tcW w:w="1063" w:type="dxa"/>
            <w:tcBorders>
              <w:top w:val="nil"/>
              <w:left w:val="nil"/>
              <w:bottom w:val="nil"/>
              <w:right w:val="nil"/>
            </w:tcBorders>
            <w:shd w:val="clear" w:color="auto" w:fill="auto"/>
            <w:noWrap/>
            <w:vAlign w:val="bottom"/>
            <w:hideMark/>
          </w:tcPr>
          <w:p w14:paraId="63410B75" w14:textId="77777777" w:rsidR="00CC059B" w:rsidRPr="005231C4" w:rsidRDefault="00F37498" w:rsidP="00CC059B">
            <w:pPr>
              <w:rPr>
                <w:rFonts w:ascii="Calibri" w:eastAsia="Times New Roman" w:hAnsi="Calibri" w:cs="Calibri"/>
                <w:color w:val="000000"/>
                <w:szCs w:val="24"/>
              </w:rPr>
            </w:pPr>
          </w:p>
        </w:tc>
      </w:tr>
      <w:tr w:rsidR="000640C0" w14:paraId="63410B7E" w14:textId="77777777">
        <w:trPr>
          <w:trHeight w:val="300"/>
        </w:trPr>
        <w:tc>
          <w:tcPr>
            <w:tcW w:w="850" w:type="dxa"/>
            <w:tcBorders>
              <w:top w:val="nil"/>
              <w:left w:val="nil"/>
              <w:bottom w:val="nil"/>
              <w:right w:val="nil"/>
            </w:tcBorders>
            <w:shd w:val="clear" w:color="auto" w:fill="auto"/>
            <w:noWrap/>
            <w:vAlign w:val="bottom"/>
            <w:hideMark/>
          </w:tcPr>
          <w:p w14:paraId="63410B7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B7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7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7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7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7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7D" w14:textId="77777777" w:rsidR="00CC059B" w:rsidRPr="005231C4" w:rsidRDefault="00F37498" w:rsidP="00CC059B">
            <w:pPr>
              <w:rPr>
                <w:rFonts w:ascii="Times New Roman" w:eastAsia="Times New Roman" w:hAnsi="Times New Roman" w:cs="Times New Roman"/>
                <w:sz w:val="20"/>
              </w:rPr>
            </w:pPr>
          </w:p>
        </w:tc>
      </w:tr>
      <w:tr w:rsidR="000640C0" w14:paraId="63410B86" w14:textId="77777777">
        <w:trPr>
          <w:trHeight w:val="300"/>
        </w:trPr>
        <w:tc>
          <w:tcPr>
            <w:tcW w:w="850" w:type="dxa"/>
            <w:tcBorders>
              <w:top w:val="nil"/>
              <w:left w:val="nil"/>
              <w:bottom w:val="nil"/>
              <w:right w:val="nil"/>
            </w:tcBorders>
            <w:shd w:val="clear" w:color="auto" w:fill="auto"/>
            <w:noWrap/>
            <w:vAlign w:val="bottom"/>
            <w:hideMark/>
          </w:tcPr>
          <w:p w14:paraId="63410B7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B8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8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8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8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8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85" w14:textId="77777777" w:rsidR="00CC059B" w:rsidRPr="005231C4" w:rsidRDefault="00F37498" w:rsidP="00CC059B">
            <w:pPr>
              <w:rPr>
                <w:rFonts w:ascii="Times New Roman" w:eastAsia="Times New Roman" w:hAnsi="Times New Roman" w:cs="Times New Roman"/>
                <w:sz w:val="20"/>
              </w:rPr>
            </w:pPr>
          </w:p>
        </w:tc>
      </w:tr>
      <w:tr w:rsidR="000640C0" w14:paraId="63410B8E" w14:textId="77777777">
        <w:trPr>
          <w:trHeight w:val="300"/>
        </w:trPr>
        <w:tc>
          <w:tcPr>
            <w:tcW w:w="850" w:type="dxa"/>
            <w:tcBorders>
              <w:top w:val="nil"/>
              <w:left w:val="nil"/>
              <w:bottom w:val="nil"/>
              <w:right w:val="nil"/>
            </w:tcBorders>
            <w:shd w:val="clear" w:color="auto" w:fill="auto"/>
            <w:noWrap/>
            <w:vAlign w:val="bottom"/>
            <w:hideMark/>
          </w:tcPr>
          <w:p w14:paraId="63410B8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B8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8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8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8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8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8D" w14:textId="77777777" w:rsidR="00CC059B" w:rsidRPr="005231C4" w:rsidRDefault="00F37498" w:rsidP="00CC059B">
            <w:pPr>
              <w:rPr>
                <w:rFonts w:ascii="Times New Roman" w:eastAsia="Times New Roman" w:hAnsi="Times New Roman" w:cs="Times New Roman"/>
                <w:sz w:val="20"/>
              </w:rPr>
            </w:pPr>
          </w:p>
        </w:tc>
      </w:tr>
      <w:tr w:rsidR="000640C0" w14:paraId="63410B96" w14:textId="77777777">
        <w:trPr>
          <w:trHeight w:val="300"/>
        </w:trPr>
        <w:tc>
          <w:tcPr>
            <w:tcW w:w="850" w:type="dxa"/>
            <w:tcBorders>
              <w:top w:val="nil"/>
              <w:left w:val="nil"/>
              <w:bottom w:val="nil"/>
              <w:right w:val="nil"/>
            </w:tcBorders>
            <w:shd w:val="clear" w:color="auto" w:fill="auto"/>
            <w:noWrap/>
            <w:vAlign w:val="bottom"/>
            <w:hideMark/>
          </w:tcPr>
          <w:p w14:paraId="63410B8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B9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9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9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9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9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95" w14:textId="77777777" w:rsidR="00CC059B" w:rsidRPr="005231C4" w:rsidRDefault="00F37498" w:rsidP="00CC059B">
            <w:pPr>
              <w:rPr>
                <w:rFonts w:ascii="Times New Roman" w:eastAsia="Times New Roman" w:hAnsi="Times New Roman" w:cs="Times New Roman"/>
                <w:sz w:val="20"/>
              </w:rPr>
            </w:pPr>
          </w:p>
        </w:tc>
      </w:tr>
      <w:tr w:rsidR="000640C0" w14:paraId="63410B9E" w14:textId="77777777">
        <w:trPr>
          <w:trHeight w:val="300"/>
        </w:trPr>
        <w:tc>
          <w:tcPr>
            <w:tcW w:w="850" w:type="dxa"/>
            <w:tcBorders>
              <w:top w:val="nil"/>
              <w:left w:val="nil"/>
              <w:bottom w:val="nil"/>
              <w:right w:val="nil"/>
            </w:tcBorders>
            <w:shd w:val="clear" w:color="auto" w:fill="auto"/>
            <w:noWrap/>
            <w:vAlign w:val="bottom"/>
            <w:hideMark/>
          </w:tcPr>
          <w:p w14:paraId="63410B9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B9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9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9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B9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9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9D" w14:textId="77777777" w:rsidR="00CC059B" w:rsidRPr="005231C4" w:rsidRDefault="00F37498" w:rsidP="00CC059B">
            <w:pPr>
              <w:rPr>
                <w:rFonts w:ascii="Times New Roman" w:eastAsia="Times New Roman" w:hAnsi="Times New Roman" w:cs="Times New Roman"/>
                <w:sz w:val="20"/>
              </w:rPr>
            </w:pPr>
          </w:p>
        </w:tc>
      </w:tr>
      <w:tr w:rsidR="000640C0" w14:paraId="63410BA6" w14:textId="77777777">
        <w:trPr>
          <w:trHeight w:val="300"/>
        </w:trPr>
        <w:tc>
          <w:tcPr>
            <w:tcW w:w="850" w:type="dxa"/>
            <w:tcBorders>
              <w:top w:val="nil"/>
              <w:left w:val="nil"/>
              <w:bottom w:val="nil"/>
              <w:right w:val="nil"/>
            </w:tcBorders>
            <w:shd w:val="clear" w:color="auto" w:fill="auto"/>
            <w:noWrap/>
            <w:vAlign w:val="bottom"/>
            <w:hideMark/>
          </w:tcPr>
          <w:p w14:paraId="63410B9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BA0"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A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A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A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A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A5" w14:textId="77777777" w:rsidR="00CC059B" w:rsidRPr="005231C4" w:rsidRDefault="00F37498" w:rsidP="00CC059B">
            <w:pPr>
              <w:rPr>
                <w:rFonts w:ascii="Times New Roman" w:eastAsia="Times New Roman" w:hAnsi="Times New Roman" w:cs="Times New Roman"/>
                <w:sz w:val="20"/>
              </w:rPr>
            </w:pPr>
          </w:p>
        </w:tc>
      </w:tr>
      <w:tr w:rsidR="000640C0" w14:paraId="63410BAE" w14:textId="77777777">
        <w:trPr>
          <w:trHeight w:val="300"/>
        </w:trPr>
        <w:tc>
          <w:tcPr>
            <w:tcW w:w="850" w:type="dxa"/>
            <w:tcBorders>
              <w:top w:val="nil"/>
              <w:left w:val="nil"/>
              <w:bottom w:val="nil"/>
              <w:right w:val="nil"/>
            </w:tcBorders>
            <w:shd w:val="clear" w:color="auto" w:fill="auto"/>
            <w:noWrap/>
            <w:vAlign w:val="bottom"/>
            <w:hideMark/>
          </w:tcPr>
          <w:p w14:paraId="63410BA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BA8"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A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A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A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A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AD" w14:textId="77777777" w:rsidR="00CC059B" w:rsidRPr="005231C4" w:rsidRDefault="00F37498" w:rsidP="00CC059B">
            <w:pPr>
              <w:rPr>
                <w:rFonts w:ascii="Times New Roman" w:eastAsia="Times New Roman" w:hAnsi="Times New Roman" w:cs="Times New Roman"/>
                <w:sz w:val="20"/>
              </w:rPr>
            </w:pPr>
          </w:p>
        </w:tc>
      </w:tr>
      <w:tr w:rsidR="000640C0" w14:paraId="63410BB5" w14:textId="77777777">
        <w:trPr>
          <w:trHeight w:val="300"/>
        </w:trPr>
        <w:tc>
          <w:tcPr>
            <w:tcW w:w="2326" w:type="dxa"/>
            <w:gridSpan w:val="2"/>
            <w:tcBorders>
              <w:top w:val="nil"/>
              <w:left w:val="nil"/>
              <w:bottom w:val="nil"/>
              <w:right w:val="nil"/>
            </w:tcBorders>
            <w:shd w:val="clear" w:color="auto" w:fill="auto"/>
            <w:noWrap/>
            <w:vAlign w:val="bottom"/>
            <w:hideMark/>
          </w:tcPr>
          <w:p w14:paraId="63410BA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BB0"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BB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B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B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B4" w14:textId="77777777" w:rsidR="00CC059B" w:rsidRPr="005231C4" w:rsidRDefault="00F37498" w:rsidP="00CC059B">
            <w:pPr>
              <w:rPr>
                <w:rFonts w:ascii="Times New Roman" w:eastAsia="Times New Roman" w:hAnsi="Times New Roman" w:cs="Times New Roman"/>
                <w:sz w:val="20"/>
              </w:rPr>
            </w:pPr>
          </w:p>
        </w:tc>
      </w:tr>
      <w:tr w:rsidR="000640C0" w14:paraId="63410BBD" w14:textId="77777777">
        <w:trPr>
          <w:trHeight w:val="300"/>
        </w:trPr>
        <w:tc>
          <w:tcPr>
            <w:tcW w:w="850" w:type="dxa"/>
            <w:tcBorders>
              <w:top w:val="nil"/>
              <w:left w:val="nil"/>
              <w:bottom w:val="nil"/>
              <w:right w:val="nil"/>
            </w:tcBorders>
            <w:shd w:val="clear" w:color="auto" w:fill="auto"/>
            <w:noWrap/>
            <w:vAlign w:val="bottom"/>
            <w:hideMark/>
          </w:tcPr>
          <w:p w14:paraId="63410BB6"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BB7"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BB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B9"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BB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B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BC" w14:textId="77777777" w:rsidR="00CC059B" w:rsidRPr="005231C4" w:rsidRDefault="00F37498" w:rsidP="00CC059B">
            <w:pPr>
              <w:rPr>
                <w:rFonts w:ascii="Times New Roman" w:eastAsia="Times New Roman" w:hAnsi="Times New Roman" w:cs="Times New Roman"/>
                <w:sz w:val="20"/>
              </w:rPr>
            </w:pPr>
          </w:p>
        </w:tc>
      </w:tr>
      <w:tr w:rsidR="000640C0" w14:paraId="63410BC1" w14:textId="77777777">
        <w:trPr>
          <w:trHeight w:val="300"/>
        </w:trPr>
        <w:tc>
          <w:tcPr>
            <w:tcW w:w="850" w:type="dxa"/>
            <w:tcBorders>
              <w:top w:val="nil"/>
              <w:left w:val="nil"/>
              <w:bottom w:val="nil"/>
              <w:right w:val="nil"/>
            </w:tcBorders>
            <w:shd w:val="clear" w:color="auto" w:fill="auto"/>
            <w:noWrap/>
            <w:vAlign w:val="bottom"/>
            <w:hideMark/>
          </w:tcPr>
          <w:p w14:paraId="63410BBE"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BB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14 ως έχει   ΔΕΚΤΟ ΚΑΤΑ ΠΛΕΙΟΨΗΦΙΑ</w:t>
            </w:r>
          </w:p>
        </w:tc>
        <w:tc>
          <w:tcPr>
            <w:tcW w:w="1063" w:type="dxa"/>
            <w:tcBorders>
              <w:top w:val="nil"/>
              <w:left w:val="nil"/>
              <w:bottom w:val="nil"/>
              <w:right w:val="nil"/>
            </w:tcBorders>
            <w:shd w:val="clear" w:color="auto" w:fill="auto"/>
            <w:noWrap/>
            <w:vAlign w:val="bottom"/>
            <w:hideMark/>
          </w:tcPr>
          <w:p w14:paraId="63410BC0" w14:textId="77777777" w:rsidR="00CC059B" w:rsidRPr="005231C4" w:rsidRDefault="00F37498" w:rsidP="00CC059B">
            <w:pPr>
              <w:rPr>
                <w:rFonts w:ascii="Calibri" w:eastAsia="Times New Roman" w:hAnsi="Calibri" w:cs="Calibri"/>
                <w:color w:val="000000"/>
                <w:szCs w:val="24"/>
              </w:rPr>
            </w:pPr>
          </w:p>
        </w:tc>
      </w:tr>
      <w:tr w:rsidR="000640C0" w14:paraId="63410BC9" w14:textId="77777777">
        <w:trPr>
          <w:trHeight w:val="300"/>
        </w:trPr>
        <w:tc>
          <w:tcPr>
            <w:tcW w:w="850" w:type="dxa"/>
            <w:tcBorders>
              <w:top w:val="nil"/>
              <w:left w:val="nil"/>
              <w:bottom w:val="nil"/>
              <w:right w:val="nil"/>
            </w:tcBorders>
            <w:shd w:val="clear" w:color="auto" w:fill="auto"/>
            <w:noWrap/>
            <w:vAlign w:val="bottom"/>
            <w:hideMark/>
          </w:tcPr>
          <w:p w14:paraId="63410BC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BC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C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C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C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C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C8" w14:textId="77777777" w:rsidR="00CC059B" w:rsidRPr="005231C4" w:rsidRDefault="00F37498" w:rsidP="00CC059B">
            <w:pPr>
              <w:rPr>
                <w:rFonts w:ascii="Times New Roman" w:eastAsia="Times New Roman" w:hAnsi="Times New Roman" w:cs="Times New Roman"/>
                <w:sz w:val="20"/>
              </w:rPr>
            </w:pPr>
          </w:p>
        </w:tc>
      </w:tr>
      <w:tr w:rsidR="000640C0" w14:paraId="63410BD1" w14:textId="77777777">
        <w:trPr>
          <w:trHeight w:val="300"/>
        </w:trPr>
        <w:tc>
          <w:tcPr>
            <w:tcW w:w="850" w:type="dxa"/>
            <w:tcBorders>
              <w:top w:val="nil"/>
              <w:left w:val="nil"/>
              <w:bottom w:val="nil"/>
              <w:right w:val="nil"/>
            </w:tcBorders>
            <w:shd w:val="clear" w:color="auto" w:fill="auto"/>
            <w:noWrap/>
            <w:vAlign w:val="bottom"/>
            <w:hideMark/>
          </w:tcPr>
          <w:p w14:paraId="63410BC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BC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C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C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C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C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D0" w14:textId="77777777" w:rsidR="00CC059B" w:rsidRPr="005231C4" w:rsidRDefault="00F37498" w:rsidP="00CC059B">
            <w:pPr>
              <w:rPr>
                <w:rFonts w:ascii="Times New Roman" w:eastAsia="Times New Roman" w:hAnsi="Times New Roman" w:cs="Times New Roman"/>
                <w:sz w:val="20"/>
              </w:rPr>
            </w:pPr>
          </w:p>
        </w:tc>
      </w:tr>
      <w:tr w:rsidR="000640C0" w14:paraId="63410BD9" w14:textId="77777777">
        <w:trPr>
          <w:trHeight w:val="300"/>
        </w:trPr>
        <w:tc>
          <w:tcPr>
            <w:tcW w:w="850" w:type="dxa"/>
            <w:tcBorders>
              <w:top w:val="nil"/>
              <w:left w:val="nil"/>
              <w:bottom w:val="nil"/>
              <w:right w:val="nil"/>
            </w:tcBorders>
            <w:shd w:val="clear" w:color="auto" w:fill="auto"/>
            <w:noWrap/>
            <w:vAlign w:val="bottom"/>
            <w:hideMark/>
          </w:tcPr>
          <w:p w14:paraId="63410BD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BD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D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D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D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D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D8" w14:textId="77777777" w:rsidR="00CC059B" w:rsidRPr="005231C4" w:rsidRDefault="00F37498" w:rsidP="00CC059B">
            <w:pPr>
              <w:rPr>
                <w:rFonts w:ascii="Times New Roman" w:eastAsia="Times New Roman" w:hAnsi="Times New Roman" w:cs="Times New Roman"/>
                <w:sz w:val="20"/>
              </w:rPr>
            </w:pPr>
          </w:p>
        </w:tc>
      </w:tr>
      <w:tr w:rsidR="000640C0" w14:paraId="63410BE1" w14:textId="77777777">
        <w:trPr>
          <w:trHeight w:val="300"/>
        </w:trPr>
        <w:tc>
          <w:tcPr>
            <w:tcW w:w="850" w:type="dxa"/>
            <w:tcBorders>
              <w:top w:val="nil"/>
              <w:left w:val="nil"/>
              <w:bottom w:val="nil"/>
              <w:right w:val="nil"/>
            </w:tcBorders>
            <w:shd w:val="clear" w:color="auto" w:fill="auto"/>
            <w:noWrap/>
            <w:vAlign w:val="bottom"/>
            <w:hideMark/>
          </w:tcPr>
          <w:p w14:paraId="63410BD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BD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D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D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D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D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E0" w14:textId="77777777" w:rsidR="00CC059B" w:rsidRPr="005231C4" w:rsidRDefault="00F37498" w:rsidP="00CC059B">
            <w:pPr>
              <w:rPr>
                <w:rFonts w:ascii="Times New Roman" w:eastAsia="Times New Roman" w:hAnsi="Times New Roman" w:cs="Times New Roman"/>
                <w:sz w:val="20"/>
              </w:rPr>
            </w:pPr>
          </w:p>
        </w:tc>
      </w:tr>
      <w:tr w:rsidR="000640C0" w14:paraId="63410BE9" w14:textId="77777777">
        <w:trPr>
          <w:trHeight w:val="300"/>
        </w:trPr>
        <w:tc>
          <w:tcPr>
            <w:tcW w:w="850" w:type="dxa"/>
            <w:tcBorders>
              <w:top w:val="nil"/>
              <w:left w:val="nil"/>
              <w:bottom w:val="nil"/>
              <w:right w:val="nil"/>
            </w:tcBorders>
            <w:shd w:val="clear" w:color="auto" w:fill="auto"/>
            <w:noWrap/>
            <w:vAlign w:val="bottom"/>
            <w:hideMark/>
          </w:tcPr>
          <w:p w14:paraId="63410BE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BE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E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E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BE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E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E8" w14:textId="77777777" w:rsidR="00CC059B" w:rsidRPr="005231C4" w:rsidRDefault="00F37498" w:rsidP="00CC059B">
            <w:pPr>
              <w:rPr>
                <w:rFonts w:ascii="Times New Roman" w:eastAsia="Times New Roman" w:hAnsi="Times New Roman" w:cs="Times New Roman"/>
                <w:sz w:val="20"/>
              </w:rPr>
            </w:pPr>
          </w:p>
        </w:tc>
      </w:tr>
      <w:tr w:rsidR="000640C0" w14:paraId="63410BF1" w14:textId="77777777">
        <w:trPr>
          <w:trHeight w:val="300"/>
        </w:trPr>
        <w:tc>
          <w:tcPr>
            <w:tcW w:w="850" w:type="dxa"/>
            <w:tcBorders>
              <w:top w:val="nil"/>
              <w:left w:val="nil"/>
              <w:bottom w:val="nil"/>
              <w:right w:val="nil"/>
            </w:tcBorders>
            <w:shd w:val="clear" w:color="auto" w:fill="auto"/>
            <w:noWrap/>
            <w:vAlign w:val="bottom"/>
            <w:hideMark/>
          </w:tcPr>
          <w:p w14:paraId="63410BE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BE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E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E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E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E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F0" w14:textId="77777777" w:rsidR="00CC059B" w:rsidRPr="005231C4" w:rsidRDefault="00F37498" w:rsidP="00CC059B">
            <w:pPr>
              <w:rPr>
                <w:rFonts w:ascii="Times New Roman" w:eastAsia="Times New Roman" w:hAnsi="Times New Roman" w:cs="Times New Roman"/>
                <w:sz w:val="20"/>
              </w:rPr>
            </w:pPr>
          </w:p>
        </w:tc>
      </w:tr>
      <w:tr w:rsidR="000640C0" w14:paraId="63410BF9" w14:textId="77777777">
        <w:trPr>
          <w:trHeight w:val="300"/>
        </w:trPr>
        <w:tc>
          <w:tcPr>
            <w:tcW w:w="850" w:type="dxa"/>
            <w:tcBorders>
              <w:top w:val="nil"/>
              <w:left w:val="nil"/>
              <w:bottom w:val="nil"/>
              <w:right w:val="nil"/>
            </w:tcBorders>
            <w:shd w:val="clear" w:color="auto" w:fill="auto"/>
            <w:noWrap/>
            <w:vAlign w:val="bottom"/>
            <w:hideMark/>
          </w:tcPr>
          <w:p w14:paraId="63410BF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BF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BF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BF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BF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F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F8" w14:textId="77777777" w:rsidR="00CC059B" w:rsidRPr="005231C4" w:rsidRDefault="00F37498" w:rsidP="00CC059B">
            <w:pPr>
              <w:rPr>
                <w:rFonts w:ascii="Times New Roman" w:eastAsia="Times New Roman" w:hAnsi="Times New Roman" w:cs="Times New Roman"/>
                <w:sz w:val="20"/>
              </w:rPr>
            </w:pPr>
          </w:p>
        </w:tc>
      </w:tr>
      <w:tr w:rsidR="000640C0" w14:paraId="63410C00" w14:textId="77777777">
        <w:trPr>
          <w:trHeight w:val="300"/>
        </w:trPr>
        <w:tc>
          <w:tcPr>
            <w:tcW w:w="2326" w:type="dxa"/>
            <w:gridSpan w:val="2"/>
            <w:tcBorders>
              <w:top w:val="nil"/>
              <w:left w:val="nil"/>
              <w:bottom w:val="nil"/>
              <w:right w:val="nil"/>
            </w:tcBorders>
            <w:shd w:val="clear" w:color="auto" w:fill="auto"/>
            <w:noWrap/>
            <w:vAlign w:val="bottom"/>
            <w:hideMark/>
          </w:tcPr>
          <w:p w14:paraId="63410BF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BFB"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BF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BF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BF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BFF" w14:textId="77777777" w:rsidR="00CC059B" w:rsidRPr="005231C4" w:rsidRDefault="00F37498" w:rsidP="00CC059B">
            <w:pPr>
              <w:rPr>
                <w:rFonts w:ascii="Times New Roman" w:eastAsia="Times New Roman" w:hAnsi="Times New Roman" w:cs="Times New Roman"/>
                <w:sz w:val="20"/>
              </w:rPr>
            </w:pPr>
          </w:p>
        </w:tc>
      </w:tr>
      <w:tr w:rsidR="000640C0" w14:paraId="63410C08" w14:textId="77777777">
        <w:trPr>
          <w:trHeight w:val="300"/>
        </w:trPr>
        <w:tc>
          <w:tcPr>
            <w:tcW w:w="850" w:type="dxa"/>
            <w:tcBorders>
              <w:top w:val="nil"/>
              <w:left w:val="nil"/>
              <w:bottom w:val="nil"/>
              <w:right w:val="nil"/>
            </w:tcBorders>
            <w:shd w:val="clear" w:color="auto" w:fill="auto"/>
            <w:noWrap/>
            <w:vAlign w:val="bottom"/>
            <w:hideMark/>
          </w:tcPr>
          <w:p w14:paraId="63410C01"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C02"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C0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04"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C0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0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07" w14:textId="77777777" w:rsidR="00CC059B" w:rsidRPr="005231C4" w:rsidRDefault="00F37498" w:rsidP="00CC059B">
            <w:pPr>
              <w:rPr>
                <w:rFonts w:ascii="Times New Roman" w:eastAsia="Times New Roman" w:hAnsi="Times New Roman" w:cs="Times New Roman"/>
                <w:sz w:val="20"/>
              </w:rPr>
            </w:pPr>
          </w:p>
        </w:tc>
      </w:tr>
      <w:tr w:rsidR="000640C0" w14:paraId="63410C0C" w14:textId="77777777">
        <w:trPr>
          <w:trHeight w:val="300"/>
        </w:trPr>
        <w:tc>
          <w:tcPr>
            <w:tcW w:w="850" w:type="dxa"/>
            <w:tcBorders>
              <w:top w:val="nil"/>
              <w:left w:val="nil"/>
              <w:bottom w:val="nil"/>
              <w:right w:val="nil"/>
            </w:tcBorders>
            <w:shd w:val="clear" w:color="auto" w:fill="auto"/>
            <w:noWrap/>
            <w:vAlign w:val="bottom"/>
            <w:hideMark/>
          </w:tcPr>
          <w:p w14:paraId="63410C09"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C0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15 ως έχει   ΔΕΚΤΟ ΚΑΤΑ ΠΛΕΙΟΨΗΦΙΑ</w:t>
            </w:r>
          </w:p>
        </w:tc>
        <w:tc>
          <w:tcPr>
            <w:tcW w:w="1063" w:type="dxa"/>
            <w:tcBorders>
              <w:top w:val="nil"/>
              <w:left w:val="nil"/>
              <w:bottom w:val="nil"/>
              <w:right w:val="nil"/>
            </w:tcBorders>
            <w:shd w:val="clear" w:color="auto" w:fill="auto"/>
            <w:noWrap/>
            <w:vAlign w:val="bottom"/>
            <w:hideMark/>
          </w:tcPr>
          <w:p w14:paraId="63410C0B" w14:textId="77777777" w:rsidR="00CC059B" w:rsidRPr="005231C4" w:rsidRDefault="00F37498" w:rsidP="00CC059B">
            <w:pPr>
              <w:rPr>
                <w:rFonts w:ascii="Calibri" w:eastAsia="Times New Roman" w:hAnsi="Calibri" w:cs="Calibri"/>
                <w:color w:val="000000"/>
                <w:szCs w:val="24"/>
              </w:rPr>
            </w:pPr>
          </w:p>
        </w:tc>
      </w:tr>
      <w:tr w:rsidR="000640C0" w14:paraId="63410C14" w14:textId="77777777">
        <w:trPr>
          <w:trHeight w:val="300"/>
        </w:trPr>
        <w:tc>
          <w:tcPr>
            <w:tcW w:w="850" w:type="dxa"/>
            <w:tcBorders>
              <w:top w:val="nil"/>
              <w:left w:val="nil"/>
              <w:bottom w:val="nil"/>
              <w:right w:val="nil"/>
            </w:tcBorders>
            <w:shd w:val="clear" w:color="auto" w:fill="auto"/>
            <w:noWrap/>
            <w:vAlign w:val="bottom"/>
            <w:hideMark/>
          </w:tcPr>
          <w:p w14:paraId="63410C0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C0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0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1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1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1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13" w14:textId="77777777" w:rsidR="00CC059B" w:rsidRPr="005231C4" w:rsidRDefault="00F37498" w:rsidP="00CC059B">
            <w:pPr>
              <w:rPr>
                <w:rFonts w:ascii="Times New Roman" w:eastAsia="Times New Roman" w:hAnsi="Times New Roman" w:cs="Times New Roman"/>
                <w:sz w:val="20"/>
              </w:rPr>
            </w:pPr>
          </w:p>
        </w:tc>
      </w:tr>
      <w:tr w:rsidR="000640C0" w14:paraId="63410C1C" w14:textId="77777777">
        <w:trPr>
          <w:trHeight w:val="300"/>
        </w:trPr>
        <w:tc>
          <w:tcPr>
            <w:tcW w:w="850" w:type="dxa"/>
            <w:tcBorders>
              <w:top w:val="nil"/>
              <w:left w:val="nil"/>
              <w:bottom w:val="nil"/>
              <w:right w:val="nil"/>
            </w:tcBorders>
            <w:shd w:val="clear" w:color="auto" w:fill="auto"/>
            <w:noWrap/>
            <w:vAlign w:val="bottom"/>
            <w:hideMark/>
          </w:tcPr>
          <w:p w14:paraId="63410C1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C1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1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1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1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1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1B" w14:textId="77777777" w:rsidR="00CC059B" w:rsidRPr="005231C4" w:rsidRDefault="00F37498" w:rsidP="00CC059B">
            <w:pPr>
              <w:rPr>
                <w:rFonts w:ascii="Times New Roman" w:eastAsia="Times New Roman" w:hAnsi="Times New Roman" w:cs="Times New Roman"/>
                <w:sz w:val="20"/>
              </w:rPr>
            </w:pPr>
          </w:p>
        </w:tc>
      </w:tr>
      <w:tr w:rsidR="000640C0" w14:paraId="63410C24" w14:textId="77777777">
        <w:trPr>
          <w:trHeight w:val="300"/>
        </w:trPr>
        <w:tc>
          <w:tcPr>
            <w:tcW w:w="850" w:type="dxa"/>
            <w:tcBorders>
              <w:top w:val="nil"/>
              <w:left w:val="nil"/>
              <w:bottom w:val="nil"/>
              <w:right w:val="nil"/>
            </w:tcBorders>
            <w:shd w:val="clear" w:color="auto" w:fill="auto"/>
            <w:noWrap/>
            <w:vAlign w:val="bottom"/>
            <w:hideMark/>
          </w:tcPr>
          <w:p w14:paraId="63410C1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C1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1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2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C2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2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23" w14:textId="77777777" w:rsidR="00CC059B" w:rsidRPr="005231C4" w:rsidRDefault="00F37498" w:rsidP="00CC059B">
            <w:pPr>
              <w:rPr>
                <w:rFonts w:ascii="Times New Roman" w:eastAsia="Times New Roman" w:hAnsi="Times New Roman" w:cs="Times New Roman"/>
                <w:sz w:val="20"/>
              </w:rPr>
            </w:pPr>
          </w:p>
        </w:tc>
      </w:tr>
      <w:tr w:rsidR="000640C0" w14:paraId="63410C2C" w14:textId="77777777">
        <w:trPr>
          <w:trHeight w:val="300"/>
        </w:trPr>
        <w:tc>
          <w:tcPr>
            <w:tcW w:w="850" w:type="dxa"/>
            <w:tcBorders>
              <w:top w:val="nil"/>
              <w:left w:val="nil"/>
              <w:bottom w:val="nil"/>
              <w:right w:val="nil"/>
            </w:tcBorders>
            <w:shd w:val="clear" w:color="auto" w:fill="auto"/>
            <w:noWrap/>
            <w:vAlign w:val="bottom"/>
            <w:hideMark/>
          </w:tcPr>
          <w:p w14:paraId="63410C2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C2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2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2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2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2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2B" w14:textId="77777777" w:rsidR="00CC059B" w:rsidRPr="005231C4" w:rsidRDefault="00F37498" w:rsidP="00CC059B">
            <w:pPr>
              <w:rPr>
                <w:rFonts w:ascii="Times New Roman" w:eastAsia="Times New Roman" w:hAnsi="Times New Roman" w:cs="Times New Roman"/>
                <w:sz w:val="20"/>
              </w:rPr>
            </w:pPr>
          </w:p>
        </w:tc>
      </w:tr>
      <w:tr w:rsidR="000640C0" w14:paraId="63410C34" w14:textId="77777777">
        <w:trPr>
          <w:trHeight w:val="300"/>
        </w:trPr>
        <w:tc>
          <w:tcPr>
            <w:tcW w:w="850" w:type="dxa"/>
            <w:tcBorders>
              <w:top w:val="nil"/>
              <w:left w:val="nil"/>
              <w:bottom w:val="nil"/>
              <w:right w:val="nil"/>
            </w:tcBorders>
            <w:shd w:val="clear" w:color="auto" w:fill="auto"/>
            <w:noWrap/>
            <w:vAlign w:val="bottom"/>
            <w:hideMark/>
          </w:tcPr>
          <w:p w14:paraId="63410C2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C2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2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3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3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3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33" w14:textId="77777777" w:rsidR="00CC059B" w:rsidRPr="005231C4" w:rsidRDefault="00F37498" w:rsidP="00CC059B">
            <w:pPr>
              <w:rPr>
                <w:rFonts w:ascii="Times New Roman" w:eastAsia="Times New Roman" w:hAnsi="Times New Roman" w:cs="Times New Roman"/>
                <w:sz w:val="20"/>
              </w:rPr>
            </w:pPr>
          </w:p>
        </w:tc>
      </w:tr>
      <w:tr w:rsidR="000640C0" w14:paraId="63410C3C" w14:textId="77777777">
        <w:trPr>
          <w:trHeight w:val="300"/>
        </w:trPr>
        <w:tc>
          <w:tcPr>
            <w:tcW w:w="850" w:type="dxa"/>
            <w:tcBorders>
              <w:top w:val="nil"/>
              <w:left w:val="nil"/>
              <w:bottom w:val="nil"/>
              <w:right w:val="nil"/>
            </w:tcBorders>
            <w:shd w:val="clear" w:color="auto" w:fill="auto"/>
            <w:noWrap/>
            <w:vAlign w:val="bottom"/>
            <w:hideMark/>
          </w:tcPr>
          <w:p w14:paraId="63410C3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C3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3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3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3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3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3B" w14:textId="77777777" w:rsidR="00CC059B" w:rsidRPr="005231C4" w:rsidRDefault="00F37498" w:rsidP="00CC059B">
            <w:pPr>
              <w:rPr>
                <w:rFonts w:ascii="Times New Roman" w:eastAsia="Times New Roman" w:hAnsi="Times New Roman" w:cs="Times New Roman"/>
                <w:sz w:val="20"/>
              </w:rPr>
            </w:pPr>
          </w:p>
        </w:tc>
      </w:tr>
      <w:tr w:rsidR="000640C0" w14:paraId="63410C44" w14:textId="77777777">
        <w:trPr>
          <w:trHeight w:val="300"/>
        </w:trPr>
        <w:tc>
          <w:tcPr>
            <w:tcW w:w="850" w:type="dxa"/>
            <w:tcBorders>
              <w:top w:val="nil"/>
              <w:left w:val="nil"/>
              <w:bottom w:val="nil"/>
              <w:right w:val="nil"/>
            </w:tcBorders>
            <w:shd w:val="clear" w:color="auto" w:fill="auto"/>
            <w:noWrap/>
            <w:vAlign w:val="bottom"/>
            <w:hideMark/>
          </w:tcPr>
          <w:p w14:paraId="63410C3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C3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3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4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4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4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43" w14:textId="77777777" w:rsidR="00CC059B" w:rsidRPr="005231C4" w:rsidRDefault="00F37498" w:rsidP="00CC059B">
            <w:pPr>
              <w:rPr>
                <w:rFonts w:ascii="Times New Roman" w:eastAsia="Times New Roman" w:hAnsi="Times New Roman" w:cs="Times New Roman"/>
                <w:sz w:val="20"/>
              </w:rPr>
            </w:pPr>
          </w:p>
        </w:tc>
      </w:tr>
      <w:tr w:rsidR="000640C0" w14:paraId="63410C4B" w14:textId="77777777">
        <w:trPr>
          <w:trHeight w:val="300"/>
        </w:trPr>
        <w:tc>
          <w:tcPr>
            <w:tcW w:w="2326" w:type="dxa"/>
            <w:gridSpan w:val="2"/>
            <w:tcBorders>
              <w:top w:val="nil"/>
              <w:left w:val="nil"/>
              <w:bottom w:val="nil"/>
              <w:right w:val="nil"/>
            </w:tcBorders>
            <w:shd w:val="clear" w:color="auto" w:fill="auto"/>
            <w:noWrap/>
            <w:vAlign w:val="bottom"/>
            <w:hideMark/>
          </w:tcPr>
          <w:p w14:paraId="63410C4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C46"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C4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4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4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4A" w14:textId="77777777" w:rsidR="00CC059B" w:rsidRPr="005231C4" w:rsidRDefault="00F37498" w:rsidP="00CC059B">
            <w:pPr>
              <w:rPr>
                <w:rFonts w:ascii="Times New Roman" w:eastAsia="Times New Roman" w:hAnsi="Times New Roman" w:cs="Times New Roman"/>
                <w:sz w:val="20"/>
              </w:rPr>
            </w:pPr>
          </w:p>
        </w:tc>
      </w:tr>
      <w:tr w:rsidR="000640C0" w14:paraId="63410C53" w14:textId="77777777">
        <w:trPr>
          <w:trHeight w:val="300"/>
        </w:trPr>
        <w:tc>
          <w:tcPr>
            <w:tcW w:w="850" w:type="dxa"/>
            <w:tcBorders>
              <w:top w:val="nil"/>
              <w:left w:val="nil"/>
              <w:bottom w:val="nil"/>
              <w:right w:val="nil"/>
            </w:tcBorders>
            <w:shd w:val="clear" w:color="auto" w:fill="auto"/>
            <w:noWrap/>
            <w:vAlign w:val="bottom"/>
            <w:hideMark/>
          </w:tcPr>
          <w:p w14:paraId="63410C4C"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C4D"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C4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4F"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C5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5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52" w14:textId="77777777" w:rsidR="00CC059B" w:rsidRPr="005231C4" w:rsidRDefault="00F37498" w:rsidP="00CC059B">
            <w:pPr>
              <w:rPr>
                <w:rFonts w:ascii="Times New Roman" w:eastAsia="Times New Roman" w:hAnsi="Times New Roman" w:cs="Times New Roman"/>
                <w:sz w:val="20"/>
              </w:rPr>
            </w:pPr>
          </w:p>
        </w:tc>
      </w:tr>
      <w:tr w:rsidR="000640C0" w14:paraId="63410C57" w14:textId="77777777">
        <w:trPr>
          <w:trHeight w:val="300"/>
        </w:trPr>
        <w:tc>
          <w:tcPr>
            <w:tcW w:w="850" w:type="dxa"/>
            <w:tcBorders>
              <w:top w:val="nil"/>
              <w:left w:val="nil"/>
              <w:bottom w:val="nil"/>
              <w:right w:val="nil"/>
            </w:tcBorders>
            <w:shd w:val="clear" w:color="auto" w:fill="auto"/>
            <w:noWrap/>
            <w:vAlign w:val="bottom"/>
            <w:hideMark/>
          </w:tcPr>
          <w:p w14:paraId="63410C54"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C5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Άρθρο 16 ως έχει   ΔΕΚΤΟ ΚΑΤΑ ΠΛΕΙΟΨΗΦΙΑ</w:t>
            </w:r>
          </w:p>
        </w:tc>
        <w:tc>
          <w:tcPr>
            <w:tcW w:w="1063" w:type="dxa"/>
            <w:tcBorders>
              <w:top w:val="nil"/>
              <w:left w:val="nil"/>
              <w:bottom w:val="nil"/>
              <w:right w:val="nil"/>
            </w:tcBorders>
            <w:shd w:val="clear" w:color="auto" w:fill="auto"/>
            <w:noWrap/>
            <w:vAlign w:val="bottom"/>
            <w:hideMark/>
          </w:tcPr>
          <w:p w14:paraId="63410C56" w14:textId="77777777" w:rsidR="00CC059B" w:rsidRPr="005231C4" w:rsidRDefault="00F37498" w:rsidP="00CC059B">
            <w:pPr>
              <w:rPr>
                <w:rFonts w:ascii="Calibri" w:eastAsia="Times New Roman" w:hAnsi="Calibri" w:cs="Calibri"/>
                <w:color w:val="000000"/>
                <w:szCs w:val="24"/>
              </w:rPr>
            </w:pPr>
          </w:p>
        </w:tc>
      </w:tr>
      <w:tr w:rsidR="000640C0" w14:paraId="63410C5F" w14:textId="77777777">
        <w:trPr>
          <w:trHeight w:val="300"/>
        </w:trPr>
        <w:tc>
          <w:tcPr>
            <w:tcW w:w="850" w:type="dxa"/>
            <w:tcBorders>
              <w:top w:val="nil"/>
              <w:left w:val="nil"/>
              <w:bottom w:val="nil"/>
              <w:right w:val="nil"/>
            </w:tcBorders>
            <w:shd w:val="clear" w:color="auto" w:fill="auto"/>
            <w:noWrap/>
            <w:vAlign w:val="bottom"/>
            <w:hideMark/>
          </w:tcPr>
          <w:p w14:paraId="63410C5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C5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5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5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5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5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5E" w14:textId="77777777" w:rsidR="00CC059B" w:rsidRPr="005231C4" w:rsidRDefault="00F37498" w:rsidP="00CC059B">
            <w:pPr>
              <w:rPr>
                <w:rFonts w:ascii="Times New Roman" w:eastAsia="Times New Roman" w:hAnsi="Times New Roman" w:cs="Times New Roman"/>
                <w:sz w:val="20"/>
              </w:rPr>
            </w:pPr>
          </w:p>
        </w:tc>
      </w:tr>
      <w:tr w:rsidR="000640C0" w14:paraId="63410C67" w14:textId="77777777">
        <w:trPr>
          <w:trHeight w:val="300"/>
        </w:trPr>
        <w:tc>
          <w:tcPr>
            <w:tcW w:w="850" w:type="dxa"/>
            <w:tcBorders>
              <w:top w:val="nil"/>
              <w:left w:val="nil"/>
              <w:bottom w:val="nil"/>
              <w:right w:val="nil"/>
            </w:tcBorders>
            <w:shd w:val="clear" w:color="auto" w:fill="auto"/>
            <w:noWrap/>
            <w:vAlign w:val="bottom"/>
            <w:hideMark/>
          </w:tcPr>
          <w:p w14:paraId="63410C6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C6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6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6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6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6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66" w14:textId="77777777" w:rsidR="00CC059B" w:rsidRPr="005231C4" w:rsidRDefault="00F37498" w:rsidP="00CC059B">
            <w:pPr>
              <w:rPr>
                <w:rFonts w:ascii="Times New Roman" w:eastAsia="Times New Roman" w:hAnsi="Times New Roman" w:cs="Times New Roman"/>
                <w:sz w:val="20"/>
              </w:rPr>
            </w:pPr>
          </w:p>
        </w:tc>
      </w:tr>
      <w:tr w:rsidR="000640C0" w14:paraId="63410C6F" w14:textId="77777777">
        <w:trPr>
          <w:trHeight w:val="300"/>
        </w:trPr>
        <w:tc>
          <w:tcPr>
            <w:tcW w:w="850" w:type="dxa"/>
            <w:tcBorders>
              <w:top w:val="nil"/>
              <w:left w:val="nil"/>
              <w:bottom w:val="nil"/>
              <w:right w:val="nil"/>
            </w:tcBorders>
            <w:shd w:val="clear" w:color="auto" w:fill="auto"/>
            <w:noWrap/>
            <w:vAlign w:val="bottom"/>
            <w:hideMark/>
          </w:tcPr>
          <w:p w14:paraId="63410C6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C6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6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6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6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6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6E" w14:textId="77777777" w:rsidR="00CC059B" w:rsidRPr="005231C4" w:rsidRDefault="00F37498" w:rsidP="00CC059B">
            <w:pPr>
              <w:rPr>
                <w:rFonts w:ascii="Times New Roman" w:eastAsia="Times New Roman" w:hAnsi="Times New Roman" w:cs="Times New Roman"/>
                <w:sz w:val="20"/>
              </w:rPr>
            </w:pPr>
          </w:p>
        </w:tc>
      </w:tr>
      <w:tr w:rsidR="000640C0" w14:paraId="63410C77" w14:textId="77777777">
        <w:trPr>
          <w:trHeight w:val="300"/>
        </w:trPr>
        <w:tc>
          <w:tcPr>
            <w:tcW w:w="850" w:type="dxa"/>
            <w:tcBorders>
              <w:top w:val="nil"/>
              <w:left w:val="nil"/>
              <w:bottom w:val="nil"/>
              <w:right w:val="nil"/>
            </w:tcBorders>
            <w:shd w:val="clear" w:color="auto" w:fill="auto"/>
            <w:noWrap/>
            <w:vAlign w:val="bottom"/>
            <w:hideMark/>
          </w:tcPr>
          <w:p w14:paraId="63410C7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C7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7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7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7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7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76" w14:textId="77777777" w:rsidR="00CC059B" w:rsidRPr="005231C4" w:rsidRDefault="00F37498" w:rsidP="00CC059B">
            <w:pPr>
              <w:rPr>
                <w:rFonts w:ascii="Times New Roman" w:eastAsia="Times New Roman" w:hAnsi="Times New Roman" w:cs="Times New Roman"/>
                <w:sz w:val="20"/>
              </w:rPr>
            </w:pPr>
          </w:p>
        </w:tc>
      </w:tr>
      <w:tr w:rsidR="000640C0" w14:paraId="63410C7F" w14:textId="77777777">
        <w:trPr>
          <w:trHeight w:val="300"/>
        </w:trPr>
        <w:tc>
          <w:tcPr>
            <w:tcW w:w="850" w:type="dxa"/>
            <w:tcBorders>
              <w:top w:val="nil"/>
              <w:left w:val="nil"/>
              <w:bottom w:val="nil"/>
              <w:right w:val="nil"/>
            </w:tcBorders>
            <w:shd w:val="clear" w:color="auto" w:fill="auto"/>
            <w:noWrap/>
            <w:vAlign w:val="bottom"/>
            <w:hideMark/>
          </w:tcPr>
          <w:p w14:paraId="63410C7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C7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7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7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7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7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7E" w14:textId="77777777" w:rsidR="00CC059B" w:rsidRPr="005231C4" w:rsidRDefault="00F37498" w:rsidP="00CC059B">
            <w:pPr>
              <w:rPr>
                <w:rFonts w:ascii="Times New Roman" w:eastAsia="Times New Roman" w:hAnsi="Times New Roman" w:cs="Times New Roman"/>
                <w:sz w:val="20"/>
              </w:rPr>
            </w:pPr>
          </w:p>
        </w:tc>
      </w:tr>
      <w:tr w:rsidR="000640C0" w14:paraId="63410C87" w14:textId="77777777">
        <w:trPr>
          <w:trHeight w:val="300"/>
        </w:trPr>
        <w:tc>
          <w:tcPr>
            <w:tcW w:w="850" w:type="dxa"/>
            <w:tcBorders>
              <w:top w:val="nil"/>
              <w:left w:val="nil"/>
              <w:bottom w:val="nil"/>
              <w:right w:val="nil"/>
            </w:tcBorders>
            <w:shd w:val="clear" w:color="auto" w:fill="auto"/>
            <w:noWrap/>
            <w:vAlign w:val="bottom"/>
            <w:hideMark/>
          </w:tcPr>
          <w:p w14:paraId="63410C8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C8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8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8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8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8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86" w14:textId="77777777" w:rsidR="00CC059B" w:rsidRPr="005231C4" w:rsidRDefault="00F37498" w:rsidP="00CC059B">
            <w:pPr>
              <w:rPr>
                <w:rFonts w:ascii="Times New Roman" w:eastAsia="Times New Roman" w:hAnsi="Times New Roman" w:cs="Times New Roman"/>
                <w:sz w:val="20"/>
              </w:rPr>
            </w:pPr>
          </w:p>
        </w:tc>
      </w:tr>
      <w:tr w:rsidR="000640C0" w14:paraId="63410C8F" w14:textId="77777777">
        <w:trPr>
          <w:trHeight w:val="300"/>
        </w:trPr>
        <w:tc>
          <w:tcPr>
            <w:tcW w:w="850" w:type="dxa"/>
            <w:tcBorders>
              <w:top w:val="nil"/>
              <w:left w:val="nil"/>
              <w:bottom w:val="nil"/>
              <w:right w:val="nil"/>
            </w:tcBorders>
            <w:shd w:val="clear" w:color="auto" w:fill="auto"/>
            <w:noWrap/>
            <w:vAlign w:val="bottom"/>
            <w:hideMark/>
          </w:tcPr>
          <w:p w14:paraId="63410C8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C8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8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8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8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8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8E" w14:textId="77777777" w:rsidR="00CC059B" w:rsidRPr="005231C4" w:rsidRDefault="00F37498" w:rsidP="00CC059B">
            <w:pPr>
              <w:rPr>
                <w:rFonts w:ascii="Times New Roman" w:eastAsia="Times New Roman" w:hAnsi="Times New Roman" w:cs="Times New Roman"/>
                <w:sz w:val="20"/>
              </w:rPr>
            </w:pPr>
          </w:p>
        </w:tc>
      </w:tr>
      <w:tr w:rsidR="000640C0" w14:paraId="63410C96" w14:textId="77777777">
        <w:trPr>
          <w:trHeight w:val="300"/>
        </w:trPr>
        <w:tc>
          <w:tcPr>
            <w:tcW w:w="2326" w:type="dxa"/>
            <w:gridSpan w:val="2"/>
            <w:tcBorders>
              <w:top w:val="nil"/>
              <w:left w:val="nil"/>
              <w:bottom w:val="nil"/>
              <w:right w:val="nil"/>
            </w:tcBorders>
            <w:shd w:val="clear" w:color="auto" w:fill="auto"/>
            <w:noWrap/>
            <w:vAlign w:val="bottom"/>
            <w:hideMark/>
          </w:tcPr>
          <w:p w14:paraId="63410C9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C91"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C9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93"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9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95" w14:textId="77777777" w:rsidR="00CC059B" w:rsidRPr="005231C4" w:rsidRDefault="00F37498" w:rsidP="00CC059B">
            <w:pPr>
              <w:rPr>
                <w:rFonts w:ascii="Times New Roman" w:eastAsia="Times New Roman" w:hAnsi="Times New Roman" w:cs="Times New Roman"/>
                <w:sz w:val="20"/>
              </w:rPr>
            </w:pPr>
          </w:p>
        </w:tc>
      </w:tr>
      <w:tr w:rsidR="000640C0" w14:paraId="63410C9E" w14:textId="77777777">
        <w:trPr>
          <w:trHeight w:val="300"/>
        </w:trPr>
        <w:tc>
          <w:tcPr>
            <w:tcW w:w="850" w:type="dxa"/>
            <w:tcBorders>
              <w:top w:val="nil"/>
              <w:left w:val="nil"/>
              <w:bottom w:val="nil"/>
              <w:right w:val="nil"/>
            </w:tcBorders>
            <w:shd w:val="clear" w:color="auto" w:fill="auto"/>
            <w:noWrap/>
            <w:vAlign w:val="bottom"/>
            <w:hideMark/>
          </w:tcPr>
          <w:p w14:paraId="63410C97"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C98"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C99"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9A"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C9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9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9D" w14:textId="77777777" w:rsidR="00CC059B" w:rsidRPr="005231C4" w:rsidRDefault="00F37498" w:rsidP="00CC059B">
            <w:pPr>
              <w:rPr>
                <w:rFonts w:ascii="Times New Roman" w:eastAsia="Times New Roman" w:hAnsi="Times New Roman" w:cs="Times New Roman"/>
                <w:sz w:val="20"/>
              </w:rPr>
            </w:pPr>
          </w:p>
        </w:tc>
      </w:tr>
      <w:tr w:rsidR="000640C0" w14:paraId="63410CA1" w14:textId="77777777">
        <w:trPr>
          <w:trHeight w:val="300"/>
        </w:trPr>
        <w:tc>
          <w:tcPr>
            <w:tcW w:w="850" w:type="dxa"/>
            <w:tcBorders>
              <w:top w:val="nil"/>
              <w:left w:val="nil"/>
              <w:bottom w:val="nil"/>
              <w:right w:val="nil"/>
            </w:tcBorders>
            <w:shd w:val="clear" w:color="auto" w:fill="auto"/>
            <w:noWrap/>
            <w:vAlign w:val="bottom"/>
            <w:hideMark/>
          </w:tcPr>
          <w:p w14:paraId="63410C9F" w14:textId="77777777" w:rsidR="00CC059B" w:rsidRPr="005231C4" w:rsidRDefault="00F37498" w:rsidP="00CC059B">
            <w:pPr>
              <w:rPr>
                <w:rFonts w:ascii="Times New Roman" w:eastAsia="Times New Roman" w:hAnsi="Times New Roman" w:cs="Times New Roman"/>
                <w:sz w:val="20"/>
              </w:rPr>
            </w:pPr>
          </w:p>
        </w:tc>
        <w:tc>
          <w:tcPr>
            <w:tcW w:w="6332" w:type="dxa"/>
            <w:gridSpan w:val="6"/>
            <w:tcBorders>
              <w:top w:val="nil"/>
              <w:left w:val="nil"/>
              <w:bottom w:val="nil"/>
              <w:right w:val="nil"/>
            </w:tcBorders>
            <w:shd w:val="clear" w:color="auto" w:fill="auto"/>
            <w:noWrap/>
            <w:vAlign w:val="bottom"/>
            <w:hideMark/>
          </w:tcPr>
          <w:p w14:paraId="63410CA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Υπουργική τροπολογία 1786/163 ως έχει   ΔΕΚΤΟ ΚΑΤΑ ΠΛΕΙΟΨΗΦΙΑ</w:t>
            </w:r>
          </w:p>
        </w:tc>
      </w:tr>
      <w:tr w:rsidR="000640C0" w14:paraId="63410CA9" w14:textId="77777777">
        <w:trPr>
          <w:trHeight w:val="300"/>
        </w:trPr>
        <w:tc>
          <w:tcPr>
            <w:tcW w:w="850" w:type="dxa"/>
            <w:tcBorders>
              <w:top w:val="nil"/>
              <w:left w:val="nil"/>
              <w:bottom w:val="nil"/>
              <w:right w:val="nil"/>
            </w:tcBorders>
            <w:shd w:val="clear" w:color="auto" w:fill="auto"/>
            <w:noWrap/>
            <w:vAlign w:val="bottom"/>
            <w:hideMark/>
          </w:tcPr>
          <w:p w14:paraId="63410CA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CA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A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A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A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A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A8" w14:textId="77777777" w:rsidR="00CC059B" w:rsidRPr="005231C4" w:rsidRDefault="00F37498" w:rsidP="00CC059B">
            <w:pPr>
              <w:rPr>
                <w:rFonts w:ascii="Times New Roman" w:eastAsia="Times New Roman" w:hAnsi="Times New Roman" w:cs="Times New Roman"/>
                <w:sz w:val="20"/>
              </w:rPr>
            </w:pPr>
          </w:p>
        </w:tc>
      </w:tr>
      <w:tr w:rsidR="000640C0" w14:paraId="63410CB1" w14:textId="77777777">
        <w:trPr>
          <w:trHeight w:val="300"/>
        </w:trPr>
        <w:tc>
          <w:tcPr>
            <w:tcW w:w="850" w:type="dxa"/>
            <w:tcBorders>
              <w:top w:val="nil"/>
              <w:left w:val="nil"/>
              <w:bottom w:val="nil"/>
              <w:right w:val="nil"/>
            </w:tcBorders>
            <w:shd w:val="clear" w:color="auto" w:fill="auto"/>
            <w:noWrap/>
            <w:vAlign w:val="bottom"/>
            <w:hideMark/>
          </w:tcPr>
          <w:p w14:paraId="63410CA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CA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A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A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CA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A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B0" w14:textId="77777777" w:rsidR="00CC059B" w:rsidRPr="005231C4" w:rsidRDefault="00F37498" w:rsidP="00CC059B">
            <w:pPr>
              <w:rPr>
                <w:rFonts w:ascii="Times New Roman" w:eastAsia="Times New Roman" w:hAnsi="Times New Roman" w:cs="Times New Roman"/>
                <w:sz w:val="20"/>
              </w:rPr>
            </w:pPr>
          </w:p>
        </w:tc>
      </w:tr>
      <w:tr w:rsidR="000640C0" w14:paraId="63410CB9" w14:textId="77777777">
        <w:trPr>
          <w:trHeight w:val="300"/>
        </w:trPr>
        <w:tc>
          <w:tcPr>
            <w:tcW w:w="850" w:type="dxa"/>
            <w:tcBorders>
              <w:top w:val="nil"/>
              <w:left w:val="nil"/>
              <w:bottom w:val="nil"/>
              <w:right w:val="nil"/>
            </w:tcBorders>
            <w:shd w:val="clear" w:color="auto" w:fill="auto"/>
            <w:noWrap/>
            <w:vAlign w:val="bottom"/>
            <w:hideMark/>
          </w:tcPr>
          <w:p w14:paraId="63410CB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CB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B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B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B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B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B8" w14:textId="77777777" w:rsidR="00CC059B" w:rsidRPr="005231C4" w:rsidRDefault="00F37498" w:rsidP="00CC059B">
            <w:pPr>
              <w:rPr>
                <w:rFonts w:ascii="Times New Roman" w:eastAsia="Times New Roman" w:hAnsi="Times New Roman" w:cs="Times New Roman"/>
                <w:sz w:val="20"/>
              </w:rPr>
            </w:pPr>
          </w:p>
        </w:tc>
      </w:tr>
      <w:tr w:rsidR="000640C0" w14:paraId="63410CC1" w14:textId="77777777">
        <w:trPr>
          <w:trHeight w:val="300"/>
        </w:trPr>
        <w:tc>
          <w:tcPr>
            <w:tcW w:w="850" w:type="dxa"/>
            <w:tcBorders>
              <w:top w:val="nil"/>
              <w:left w:val="nil"/>
              <w:bottom w:val="nil"/>
              <w:right w:val="nil"/>
            </w:tcBorders>
            <w:shd w:val="clear" w:color="auto" w:fill="auto"/>
            <w:noWrap/>
            <w:vAlign w:val="bottom"/>
            <w:hideMark/>
          </w:tcPr>
          <w:p w14:paraId="63410CB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CB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B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B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CB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B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C0" w14:textId="77777777" w:rsidR="00CC059B" w:rsidRPr="005231C4" w:rsidRDefault="00F37498" w:rsidP="00CC059B">
            <w:pPr>
              <w:rPr>
                <w:rFonts w:ascii="Times New Roman" w:eastAsia="Times New Roman" w:hAnsi="Times New Roman" w:cs="Times New Roman"/>
                <w:sz w:val="20"/>
              </w:rPr>
            </w:pPr>
          </w:p>
        </w:tc>
      </w:tr>
      <w:tr w:rsidR="000640C0" w14:paraId="63410CC9" w14:textId="77777777">
        <w:trPr>
          <w:trHeight w:val="300"/>
        </w:trPr>
        <w:tc>
          <w:tcPr>
            <w:tcW w:w="850" w:type="dxa"/>
            <w:tcBorders>
              <w:top w:val="nil"/>
              <w:left w:val="nil"/>
              <w:bottom w:val="nil"/>
              <w:right w:val="nil"/>
            </w:tcBorders>
            <w:shd w:val="clear" w:color="auto" w:fill="auto"/>
            <w:noWrap/>
            <w:vAlign w:val="bottom"/>
            <w:hideMark/>
          </w:tcPr>
          <w:p w14:paraId="63410CC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CC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C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C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C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C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C8" w14:textId="77777777" w:rsidR="00CC059B" w:rsidRPr="005231C4" w:rsidRDefault="00F37498" w:rsidP="00CC059B">
            <w:pPr>
              <w:rPr>
                <w:rFonts w:ascii="Times New Roman" w:eastAsia="Times New Roman" w:hAnsi="Times New Roman" w:cs="Times New Roman"/>
                <w:sz w:val="20"/>
              </w:rPr>
            </w:pPr>
          </w:p>
        </w:tc>
      </w:tr>
      <w:tr w:rsidR="000640C0" w14:paraId="63410CD1" w14:textId="77777777">
        <w:trPr>
          <w:trHeight w:val="300"/>
        </w:trPr>
        <w:tc>
          <w:tcPr>
            <w:tcW w:w="850" w:type="dxa"/>
            <w:tcBorders>
              <w:top w:val="nil"/>
              <w:left w:val="nil"/>
              <w:bottom w:val="nil"/>
              <w:right w:val="nil"/>
            </w:tcBorders>
            <w:shd w:val="clear" w:color="auto" w:fill="auto"/>
            <w:noWrap/>
            <w:vAlign w:val="bottom"/>
            <w:hideMark/>
          </w:tcPr>
          <w:p w14:paraId="63410CC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CC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C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C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C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C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D0" w14:textId="77777777" w:rsidR="00CC059B" w:rsidRPr="005231C4" w:rsidRDefault="00F37498" w:rsidP="00CC059B">
            <w:pPr>
              <w:rPr>
                <w:rFonts w:ascii="Times New Roman" w:eastAsia="Times New Roman" w:hAnsi="Times New Roman" w:cs="Times New Roman"/>
                <w:sz w:val="20"/>
              </w:rPr>
            </w:pPr>
          </w:p>
        </w:tc>
      </w:tr>
      <w:tr w:rsidR="000640C0" w14:paraId="63410CD9" w14:textId="77777777">
        <w:trPr>
          <w:trHeight w:val="300"/>
        </w:trPr>
        <w:tc>
          <w:tcPr>
            <w:tcW w:w="850" w:type="dxa"/>
            <w:tcBorders>
              <w:top w:val="nil"/>
              <w:left w:val="nil"/>
              <w:bottom w:val="nil"/>
              <w:right w:val="nil"/>
            </w:tcBorders>
            <w:shd w:val="clear" w:color="auto" w:fill="auto"/>
            <w:noWrap/>
            <w:vAlign w:val="bottom"/>
            <w:hideMark/>
          </w:tcPr>
          <w:p w14:paraId="63410CD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CD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D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D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CD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D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D8" w14:textId="77777777" w:rsidR="00CC059B" w:rsidRPr="005231C4" w:rsidRDefault="00F37498" w:rsidP="00CC059B">
            <w:pPr>
              <w:rPr>
                <w:rFonts w:ascii="Times New Roman" w:eastAsia="Times New Roman" w:hAnsi="Times New Roman" w:cs="Times New Roman"/>
                <w:sz w:val="20"/>
              </w:rPr>
            </w:pPr>
          </w:p>
        </w:tc>
      </w:tr>
      <w:tr w:rsidR="000640C0" w14:paraId="63410CE0" w14:textId="77777777">
        <w:trPr>
          <w:trHeight w:val="300"/>
        </w:trPr>
        <w:tc>
          <w:tcPr>
            <w:tcW w:w="2326" w:type="dxa"/>
            <w:gridSpan w:val="2"/>
            <w:tcBorders>
              <w:top w:val="nil"/>
              <w:left w:val="nil"/>
              <w:bottom w:val="nil"/>
              <w:right w:val="nil"/>
            </w:tcBorders>
            <w:shd w:val="clear" w:color="auto" w:fill="auto"/>
            <w:noWrap/>
            <w:vAlign w:val="bottom"/>
            <w:hideMark/>
          </w:tcPr>
          <w:p w14:paraId="63410CD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CDB"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CD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DD"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D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DF" w14:textId="77777777" w:rsidR="00CC059B" w:rsidRPr="005231C4" w:rsidRDefault="00F37498" w:rsidP="00CC059B">
            <w:pPr>
              <w:rPr>
                <w:rFonts w:ascii="Times New Roman" w:eastAsia="Times New Roman" w:hAnsi="Times New Roman" w:cs="Times New Roman"/>
                <w:sz w:val="20"/>
              </w:rPr>
            </w:pPr>
          </w:p>
        </w:tc>
      </w:tr>
      <w:tr w:rsidR="000640C0" w14:paraId="63410CE8" w14:textId="77777777">
        <w:trPr>
          <w:trHeight w:val="300"/>
        </w:trPr>
        <w:tc>
          <w:tcPr>
            <w:tcW w:w="850" w:type="dxa"/>
            <w:tcBorders>
              <w:top w:val="nil"/>
              <w:left w:val="nil"/>
              <w:bottom w:val="nil"/>
              <w:right w:val="nil"/>
            </w:tcBorders>
            <w:shd w:val="clear" w:color="auto" w:fill="auto"/>
            <w:noWrap/>
            <w:vAlign w:val="bottom"/>
            <w:hideMark/>
          </w:tcPr>
          <w:p w14:paraId="63410CE1"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CE2"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CE3"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E4"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CE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E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E7" w14:textId="77777777" w:rsidR="00CC059B" w:rsidRPr="005231C4" w:rsidRDefault="00F37498" w:rsidP="00CC059B">
            <w:pPr>
              <w:rPr>
                <w:rFonts w:ascii="Times New Roman" w:eastAsia="Times New Roman" w:hAnsi="Times New Roman" w:cs="Times New Roman"/>
                <w:sz w:val="20"/>
              </w:rPr>
            </w:pPr>
          </w:p>
        </w:tc>
      </w:tr>
      <w:tr w:rsidR="000640C0" w14:paraId="63410CEB" w14:textId="77777777">
        <w:trPr>
          <w:trHeight w:val="300"/>
        </w:trPr>
        <w:tc>
          <w:tcPr>
            <w:tcW w:w="850" w:type="dxa"/>
            <w:tcBorders>
              <w:top w:val="nil"/>
              <w:left w:val="nil"/>
              <w:bottom w:val="nil"/>
              <w:right w:val="nil"/>
            </w:tcBorders>
            <w:shd w:val="clear" w:color="auto" w:fill="auto"/>
            <w:noWrap/>
            <w:vAlign w:val="bottom"/>
            <w:hideMark/>
          </w:tcPr>
          <w:p w14:paraId="63410CE9" w14:textId="77777777" w:rsidR="00CC059B" w:rsidRPr="005231C4" w:rsidRDefault="00F37498" w:rsidP="00CC059B">
            <w:pPr>
              <w:rPr>
                <w:rFonts w:ascii="Times New Roman" w:eastAsia="Times New Roman" w:hAnsi="Times New Roman" w:cs="Times New Roman"/>
                <w:sz w:val="20"/>
              </w:rPr>
            </w:pPr>
          </w:p>
        </w:tc>
        <w:tc>
          <w:tcPr>
            <w:tcW w:w="6332" w:type="dxa"/>
            <w:gridSpan w:val="6"/>
            <w:tcBorders>
              <w:top w:val="nil"/>
              <w:left w:val="nil"/>
              <w:bottom w:val="nil"/>
              <w:right w:val="nil"/>
            </w:tcBorders>
            <w:shd w:val="clear" w:color="auto" w:fill="auto"/>
            <w:noWrap/>
            <w:vAlign w:val="bottom"/>
            <w:hideMark/>
          </w:tcPr>
          <w:p w14:paraId="63410CE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 xml:space="preserve">Υπουργική τροπολογία 1788/165 ως έχει   </w:t>
            </w:r>
            <w:r w:rsidRPr="005231C4">
              <w:rPr>
                <w:rFonts w:ascii="Calibri" w:eastAsia="Times New Roman" w:hAnsi="Calibri" w:cs="Calibri"/>
                <w:color w:val="000000"/>
                <w:szCs w:val="24"/>
              </w:rPr>
              <w:t>ΔΕΚΤΟ ΚΑΤΑ ΠΛΕΙΟΨΗΦΙΑ</w:t>
            </w:r>
          </w:p>
        </w:tc>
      </w:tr>
      <w:tr w:rsidR="000640C0" w14:paraId="63410CF3" w14:textId="77777777">
        <w:trPr>
          <w:trHeight w:val="300"/>
        </w:trPr>
        <w:tc>
          <w:tcPr>
            <w:tcW w:w="850" w:type="dxa"/>
            <w:tcBorders>
              <w:top w:val="nil"/>
              <w:left w:val="nil"/>
              <w:bottom w:val="nil"/>
              <w:right w:val="nil"/>
            </w:tcBorders>
            <w:shd w:val="clear" w:color="auto" w:fill="auto"/>
            <w:noWrap/>
            <w:vAlign w:val="bottom"/>
            <w:hideMark/>
          </w:tcPr>
          <w:p w14:paraId="63410CE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CE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E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E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CF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F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F2" w14:textId="77777777" w:rsidR="00CC059B" w:rsidRPr="005231C4" w:rsidRDefault="00F37498" w:rsidP="00CC059B">
            <w:pPr>
              <w:rPr>
                <w:rFonts w:ascii="Times New Roman" w:eastAsia="Times New Roman" w:hAnsi="Times New Roman" w:cs="Times New Roman"/>
                <w:sz w:val="20"/>
              </w:rPr>
            </w:pPr>
          </w:p>
        </w:tc>
      </w:tr>
      <w:tr w:rsidR="000640C0" w14:paraId="63410CFB" w14:textId="77777777">
        <w:trPr>
          <w:trHeight w:val="300"/>
        </w:trPr>
        <w:tc>
          <w:tcPr>
            <w:tcW w:w="850" w:type="dxa"/>
            <w:tcBorders>
              <w:top w:val="nil"/>
              <w:left w:val="nil"/>
              <w:bottom w:val="nil"/>
              <w:right w:val="nil"/>
            </w:tcBorders>
            <w:shd w:val="clear" w:color="auto" w:fill="auto"/>
            <w:noWrap/>
            <w:vAlign w:val="bottom"/>
            <w:hideMark/>
          </w:tcPr>
          <w:p w14:paraId="63410CF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CF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F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F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CF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CF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CFA" w14:textId="77777777" w:rsidR="00CC059B" w:rsidRPr="005231C4" w:rsidRDefault="00F37498" w:rsidP="00CC059B">
            <w:pPr>
              <w:rPr>
                <w:rFonts w:ascii="Times New Roman" w:eastAsia="Times New Roman" w:hAnsi="Times New Roman" w:cs="Times New Roman"/>
                <w:sz w:val="20"/>
              </w:rPr>
            </w:pPr>
          </w:p>
        </w:tc>
      </w:tr>
      <w:tr w:rsidR="000640C0" w14:paraId="63410D03" w14:textId="77777777">
        <w:trPr>
          <w:trHeight w:val="300"/>
        </w:trPr>
        <w:tc>
          <w:tcPr>
            <w:tcW w:w="850" w:type="dxa"/>
            <w:tcBorders>
              <w:top w:val="nil"/>
              <w:left w:val="nil"/>
              <w:bottom w:val="nil"/>
              <w:right w:val="nil"/>
            </w:tcBorders>
            <w:shd w:val="clear" w:color="auto" w:fill="auto"/>
            <w:noWrap/>
            <w:vAlign w:val="bottom"/>
            <w:hideMark/>
          </w:tcPr>
          <w:p w14:paraId="63410CF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CF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CF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CF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0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0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02" w14:textId="77777777" w:rsidR="00CC059B" w:rsidRPr="005231C4" w:rsidRDefault="00F37498" w:rsidP="00CC059B">
            <w:pPr>
              <w:rPr>
                <w:rFonts w:ascii="Times New Roman" w:eastAsia="Times New Roman" w:hAnsi="Times New Roman" w:cs="Times New Roman"/>
                <w:sz w:val="20"/>
              </w:rPr>
            </w:pPr>
          </w:p>
        </w:tc>
      </w:tr>
      <w:tr w:rsidR="000640C0" w14:paraId="63410D0B" w14:textId="77777777">
        <w:trPr>
          <w:trHeight w:val="300"/>
        </w:trPr>
        <w:tc>
          <w:tcPr>
            <w:tcW w:w="850" w:type="dxa"/>
            <w:tcBorders>
              <w:top w:val="nil"/>
              <w:left w:val="nil"/>
              <w:bottom w:val="nil"/>
              <w:right w:val="nil"/>
            </w:tcBorders>
            <w:shd w:val="clear" w:color="auto" w:fill="auto"/>
            <w:noWrap/>
            <w:vAlign w:val="bottom"/>
            <w:hideMark/>
          </w:tcPr>
          <w:p w14:paraId="63410D0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D0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0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0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D0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0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0A" w14:textId="77777777" w:rsidR="00CC059B" w:rsidRPr="005231C4" w:rsidRDefault="00F37498" w:rsidP="00CC059B">
            <w:pPr>
              <w:rPr>
                <w:rFonts w:ascii="Times New Roman" w:eastAsia="Times New Roman" w:hAnsi="Times New Roman" w:cs="Times New Roman"/>
                <w:sz w:val="20"/>
              </w:rPr>
            </w:pPr>
          </w:p>
        </w:tc>
      </w:tr>
      <w:tr w:rsidR="000640C0" w14:paraId="63410D13" w14:textId="77777777">
        <w:trPr>
          <w:trHeight w:val="300"/>
        </w:trPr>
        <w:tc>
          <w:tcPr>
            <w:tcW w:w="850" w:type="dxa"/>
            <w:tcBorders>
              <w:top w:val="nil"/>
              <w:left w:val="nil"/>
              <w:bottom w:val="nil"/>
              <w:right w:val="nil"/>
            </w:tcBorders>
            <w:shd w:val="clear" w:color="auto" w:fill="auto"/>
            <w:noWrap/>
            <w:vAlign w:val="bottom"/>
            <w:hideMark/>
          </w:tcPr>
          <w:p w14:paraId="63410D0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D0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0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0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w:t>
            </w:r>
          </w:p>
        </w:tc>
        <w:tc>
          <w:tcPr>
            <w:tcW w:w="63" w:type="dxa"/>
            <w:tcBorders>
              <w:top w:val="nil"/>
              <w:left w:val="nil"/>
              <w:bottom w:val="nil"/>
              <w:right w:val="nil"/>
            </w:tcBorders>
            <w:shd w:val="clear" w:color="auto" w:fill="auto"/>
            <w:noWrap/>
            <w:vAlign w:val="bottom"/>
            <w:hideMark/>
          </w:tcPr>
          <w:p w14:paraId="63410D1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1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12" w14:textId="77777777" w:rsidR="00CC059B" w:rsidRPr="005231C4" w:rsidRDefault="00F37498" w:rsidP="00CC059B">
            <w:pPr>
              <w:rPr>
                <w:rFonts w:ascii="Times New Roman" w:eastAsia="Times New Roman" w:hAnsi="Times New Roman" w:cs="Times New Roman"/>
                <w:sz w:val="20"/>
              </w:rPr>
            </w:pPr>
          </w:p>
        </w:tc>
      </w:tr>
      <w:tr w:rsidR="000640C0" w14:paraId="63410D1B" w14:textId="77777777">
        <w:trPr>
          <w:trHeight w:val="300"/>
        </w:trPr>
        <w:tc>
          <w:tcPr>
            <w:tcW w:w="850" w:type="dxa"/>
            <w:tcBorders>
              <w:top w:val="nil"/>
              <w:left w:val="nil"/>
              <w:bottom w:val="nil"/>
              <w:right w:val="nil"/>
            </w:tcBorders>
            <w:shd w:val="clear" w:color="auto" w:fill="auto"/>
            <w:noWrap/>
            <w:vAlign w:val="bottom"/>
            <w:hideMark/>
          </w:tcPr>
          <w:p w14:paraId="63410D1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D15"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1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17"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18"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1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1A" w14:textId="77777777" w:rsidR="00CC059B" w:rsidRPr="005231C4" w:rsidRDefault="00F37498" w:rsidP="00CC059B">
            <w:pPr>
              <w:rPr>
                <w:rFonts w:ascii="Times New Roman" w:eastAsia="Times New Roman" w:hAnsi="Times New Roman" w:cs="Times New Roman"/>
                <w:sz w:val="20"/>
              </w:rPr>
            </w:pPr>
          </w:p>
        </w:tc>
      </w:tr>
      <w:tr w:rsidR="000640C0" w14:paraId="63410D23" w14:textId="77777777">
        <w:trPr>
          <w:trHeight w:val="300"/>
        </w:trPr>
        <w:tc>
          <w:tcPr>
            <w:tcW w:w="850" w:type="dxa"/>
            <w:tcBorders>
              <w:top w:val="nil"/>
              <w:left w:val="nil"/>
              <w:bottom w:val="nil"/>
              <w:right w:val="nil"/>
            </w:tcBorders>
            <w:shd w:val="clear" w:color="auto" w:fill="auto"/>
            <w:noWrap/>
            <w:vAlign w:val="bottom"/>
            <w:hideMark/>
          </w:tcPr>
          <w:p w14:paraId="63410D1C"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D1D"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1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1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2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2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22" w14:textId="77777777" w:rsidR="00CC059B" w:rsidRPr="005231C4" w:rsidRDefault="00F37498" w:rsidP="00CC059B">
            <w:pPr>
              <w:rPr>
                <w:rFonts w:ascii="Times New Roman" w:eastAsia="Times New Roman" w:hAnsi="Times New Roman" w:cs="Times New Roman"/>
                <w:sz w:val="20"/>
              </w:rPr>
            </w:pPr>
          </w:p>
        </w:tc>
      </w:tr>
      <w:tr w:rsidR="000640C0" w14:paraId="63410D2A" w14:textId="77777777">
        <w:trPr>
          <w:trHeight w:val="300"/>
        </w:trPr>
        <w:tc>
          <w:tcPr>
            <w:tcW w:w="2326" w:type="dxa"/>
            <w:gridSpan w:val="2"/>
            <w:tcBorders>
              <w:top w:val="nil"/>
              <w:left w:val="nil"/>
              <w:bottom w:val="nil"/>
              <w:right w:val="nil"/>
            </w:tcBorders>
            <w:shd w:val="clear" w:color="auto" w:fill="auto"/>
            <w:noWrap/>
            <w:vAlign w:val="bottom"/>
            <w:hideMark/>
          </w:tcPr>
          <w:p w14:paraId="63410D2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D25"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D2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D27"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2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29" w14:textId="77777777" w:rsidR="00CC059B" w:rsidRPr="005231C4" w:rsidRDefault="00F37498" w:rsidP="00CC059B">
            <w:pPr>
              <w:rPr>
                <w:rFonts w:ascii="Times New Roman" w:eastAsia="Times New Roman" w:hAnsi="Times New Roman" w:cs="Times New Roman"/>
                <w:sz w:val="20"/>
              </w:rPr>
            </w:pPr>
          </w:p>
        </w:tc>
      </w:tr>
      <w:tr w:rsidR="000640C0" w14:paraId="63410D32" w14:textId="77777777">
        <w:trPr>
          <w:trHeight w:val="300"/>
        </w:trPr>
        <w:tc>
          <w:tcPr>
            <w:tcW w:w="850" w:type="dxa"/>
            <w:tcBorders>
              <w:top w:val="nil"/>
              <w:left w:val="nil"/>
              <w:bottom w:val="nil"/>
              <w:right w:val="nil"/>
            </w:tcBorders>
            <w:shd w:val="clear" w:color="auto" w:fill="auto"/>
            <w:noWrap/>
            <w:vAlign w:val="bottom"/>
            <w:hideMark/>
          </w:tcPr>
          <w:p w14:paraId="63410D2B"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D2C"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D2D"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2E"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D2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3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31" w14:textId="77777777" w:rsidR="00CC059B" w:rsidRPr="005231C4" w:rsidRDefault="00F37498" w:rsidP="00CC059B">
            <w:pPr>
              <w:rPr>
                <w:rFonts w:ascii="Times New Roman" w:eastAsia="Times New Roman" w:hAnsi="Times New Roman" w:cs="Times New Roman"/>
                <w:sz w:val="20"/>
              </w:rPr>
            </w:pPr>
          </w:p>
        </w:tc>
      </w:tr>
      <w:tr w:rsidR="000640C0" w14:paraId="63410D35" w14:textId="77777777">
        <w:trPr>
          <w:trHeight w:val="300"/>
        </w:trPr>
        <w:tc>
          <w:tcPr>
            <w:tcW w:w="850" w:type="dxa"/>
            <w:tcBorders>
              <w:top w:val="nil"/>
              <w:left w:val="nil"/>
              <w:bottom w:val="nil"/>
              <w:right w:val="nil"/>
            </w:tcBorders>
            <w:shd w:val="clear" w:color="auto" w:fill="auto"/>
            <w:noWrap/>
            <w:vAlign w:val="bottom"/>
            <w:hideMark/>
          </w:tcPr>
          <w:p w14:paraId="63410D33" w14:textId="77777777" w:rsidR="00CC059B" w:rsidRPr="005231C4" w:rsidRDefault="00F37498" w:rsidP="00CC059B">
            <w:pPr>
              <w:rPr>
                <w:rFonts w:ascii="Times New Roman" w:eastAsia="Times New Roman" w:hAnsi="Times New Roman" w:cs="Times New Roman"/>
                <w:sz w:val="20"/>
              </w:rPr>
            </w:pPr>
          </w:p>
        </w:tc>
        <w:tc>
          <w:tcPr>
            <w:tcW w:w="6332" w:type="dxa"/>
            <w:gridSpan w:val="6"/>
            <w:tcBorders>
              <w:top w:val="nil"/>
              <w:left w:val="nil"/>
              <w:bottom w:val="nil"/>
              <w:right w:val="nil"/>
            </w:tcBorders>
            <w:shd w:val="clear" w:color="auto" w:fill="auto"/>
            <w:noWrap/>
            <w:vAlign w:val="bottom"/>
            <w:hideMark/>
          </w:tcPr>
          <w:p w14:paraId="63410D3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Υπουργική τροπολογία 1789/166 ως έχει   ΔΕΚΤΟ ΚΑΤΑ ΠΛΕΙΟΨΗΦΙΑ</w:t>
            </w:r>
          </w:p>
        </w:tc>
      </w:tr>
      <w:tr w:rsidR="000640C0" w14:paraId="63410D3D" w14:textId="77777777">
        <w:trPr>
          <w:trHeight w:val="300"/>
        </w:trPr>
        <w:tc>
          <w:tcPr>
            <w:tcW w:w="850" w:type="dxa"/>
            <w:tcBorders>
              <w:top w:val="nil"/>
              <w:left w:val="nil"/>
              <w:bottom w:val="nil"/>
              <w:right w:val="nil"/>
            </w:tcBorders>
            <w:shd w:val="clear" w:color="auto" w:fill="auto"/>
            <w:noWrap/>
            <w:vAlign w:val="bottom"/>
            <w:hideMark/>
          </w:tcPr>
          <w:p w14:paraId="63410D3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D3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3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3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3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3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3C" w14:textId="77777777" w:rsidR="00CC059B" w:rsidRPr="005231C4" w:rsidRDefault="00F37498" w:rsidP="00CC059B">
            <w:pPr>
              <w:rPr>
                <w:rFonts w:ascii="Times New Roman" w:eastAsia="Times New Roman" w:hAnsi="Times New Roman" w:cs="Times New Roman"/>
                <w:sz w:val="20"/>
              </w:rPr>
            </w:pPr>
          </w:p>
        </w:tc>
      </w:tr>
      <w:tr w:rsidR="000640C0" w14:paraId="63410D45" w14:textId="77777777">
        <w:trPr>
          <w:trHeight w:val="300"/>
        </w:trPr>
        <w:tc>
          <w:tcPr>
            <w:tcW w:w="850" w:type="dxa"/>
            <w:tcBorders>
              <w:top w:val="nil"/>
              <w:left w:val="nil"/>
              <w:bottom w:val="nil"/>
              <w:right w:val="nil"/>
            </w:tcBorders>
            <w:shd w:val="clear" w:color="auto" w:fill="auto"/>
            <w:noWrap/>
            <w:vAlign w:val="bottom"/>
            <w:hideMark/>
          </w:tcPr>
          <w:p w14:paraId="63410D3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D3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4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4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D4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4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44" w14:textId="77777777" w:rsidR="00CC059B" w:rsidRPr="005231C4" w:rsidRDefault="00F37498" w:rsidP="00CC059B">
            <w:pPr>
              <w:rPr>
                <w:rFonts w:ascii="Times New Roman" w:eastAsia="Times New Roman" w:hAnsi="Times New Roman" w:cs="Times New Roman"/>
                <w:sz w:val="20"/>
              </w:rPr>
            </w:pPr>
          </w:p>
        </w:tc>
      </w:tr>
      <w:tr w:rsidR="000640C0" w14:paraId="63410D4D" w14:textId="77777777">
        <w:trPr>
          <w:trHeight w:val="300"/>
        </w:trPr>
        <w:tc>
          <w:tcPr>
            <w:tcW w:w="850" w:type="dxa"/>
            <w:tcBorders>
              <w:top w:val="nil"/>
              <w:left w:val="nil"/>
              <w:bottom w:val="nil"/>
              <w:right w:val="nil"/>
            </w:tcBorders>
            <w:shd w:val="clear" w:color="auto" w:fill="auto"/>
            <w:noWrap/>
            <w:vAlign w:val="bottom"/>
            <w:hideMark/>
          </w:tcPr>
          <w:p w14:paraId="63410D4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D4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4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4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D4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4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4C" w14:textId="77777777" w:rsidR="00CC059B" w:rsidRPr="005231C4" w:rsidRDefault="00F37498" w:rsidP="00CC059B">
            <w:pPr>
              <w:rPr>
                <w:rFonts w:ascii="Times New Roman" w:eastAsia="Times New Roman" w:hAnsi="Times New Roman" w:cs="Times New Roman"/>
                <w:sz w:val="20"/>
              </w:rPr>
            </w:pPr>
          </w:p>
        </w:tc>
      </w:tr>
      <w:tr w:rsidR="000640C0" w14:paraId="63410D55" w14:textId="77777777">
        <w:trPr>
          <w:trHeight w:val="300"/>
        </w:trPr>
        <w:tc>
          <w:tcPr>
            <w:tcW w:w="850" w:type="dxa"/>
            <w:tcBorders>
              <w:top w:val="nil"/>
              <w:left w:val="nil"/>
              <w:bottom w:val="nil"/>
              <w:right w:val="nil"/>
            </w:tcBorders>
            <w:shd w:val="clear" w:color="auto" w:fill="auto"/>
            <w:noWrap/>
            <w:vAlign w:val="bottom"/>
            <w:hideMark/>
          </w:tcPr>
          <w:p w14:paraId="63410D4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D4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5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5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D5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5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54" w14:textId="77777777" w:rsidR="00CC059B" w:rsidRPr="005231C4" w:rsidRDefault="00F37498" w:rsidP="00CC059B">
            <w:pPr>
              <w:rPr>
                <w:rFonts w:ascii="Times New Roman" w:eastAsia="Times New Roman" w:hAnsi="Times New Roman" w:cs="Times New Roman"/>
                <w:sz w:val="20"/>
              </w:rPr>
            </w:pPr>
          </w:p>
        </w:tc>
      </w:tr>
      <w:tr w:rsidR="000640C0" w14:paraId="63410D5D" w14:textId="77777777">
        <w:trPr>
          <w:trHeight w:val="300"/>
        </w:trPr>
        <w:tc>
          <w:tcPr>
            <w:tcW w:w="850" w:type="dxa"/>
            <w:tcBorders>
              <w:top w:val="nil"/>
              <w:left w:val="nil"/>
              <w:bottom w:val="nil"/>
              <w:right w:val="nil"/>
            </w:tcBorders>
            <w:shd w:val="clear" w:color="auto" w:fill="auto"/>
            <w:noWrap/>
            <w:vAlign w:val="bottom"/>
            <w:hideMark/>
          </w:tcPr>
          <w:p w14:paraId="63410D5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D5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5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5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D5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5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5C" w14:textId="77777777" w:rsidR="00CC059B" w:rsidRPr="005231C4" w:rsidRDefault="00F37498" w:rsidP="00CC059B">
            <w:pPr>
              <w:rPr>
                <w:rFonts w:ascii="Times New Roman" w:eastAsia="Times New Roman" w:hAnsi="Times New Roman" w:cs="Times New Roman"/>
                <w:sz w:val="20"/>
              </w:rPr>
            </w:pPr>
          </w:p>
        </w:tc>
      </w:tr>
      <w:tr w:rsidR="000640C0" w14:paraId="63410D65" w14:textId="77777777">
        <w:trPr>
          <w:trHeight w:val="300"/>
        </w:trPr>
        <w:tc>
          <w:tcPr>
            <w:tcW w:w="850" w:type="dxa"/>
            <w:tcBorders>
              <w:top w:val="nil"/>
              <w:left w:val="nil"/>
              <w:bottom w:val="nil"/>
              <w:right w:val="nil"/>
            </w:tcBorders>
            <w:shd w:val="clear" w:color="auto" w:fill="auto"/>
            <w:noWrap/>
            <w:vAlign w:val="bottom"/>
            <w:hideMark/>
          </w:tcPr>
          <w:p w14:paraId="63410D5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D5F"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60"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6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62"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6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64" w14:textId="77777777" w:rsidR="00CC059B" w:rsidRPr="005231C4" w:rsidRDefault="00F37498" w:rsidP="00CC059B">
            <w:pPr>
              <w:rPr>
                <w:rFonts w:ascii="Times New Roman" w:eastAsia="Times New Roman" w:hAnsi="Times New Roman" w:cs="Times New Roman"/>
                <w:sz w:val="20"/>
              </w:rPr>
            </w:pPr>
          </w:p>
        </w:tc>
      </w:tr>
      <w:tr w:rsidR="000640C0" w14:paraId="63410D6D" w14:textId="77777777">
        <w:trPr>
          <w:trHeight w:val="300"/>
        </w:trPr>
        <w:tc>
          <w:tcPr>
            <w:tcW w:w="850" w:type="dxa"/>
            <w:tcBorders>
              <w:top w:val="nil"/>
              <w:left w:val="nil"/>
              <w:bottom w:val="nil"/>
              <w:right w:val="nil"/>
            </w:tcBorders>
            <w:shd w:val="clear" w:color="auto" w:fill="auto"/>
            <w:noWrap/>
            <w:vAlign w:val="bottom"/>
            <w:hideMark/>
          </w:tcPr>
          <w:p w14:paraId="63410D66"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D67"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68"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69"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D6A"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6B"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6C" w14:textId="77777777" w:rsidR="00CC059B" w:rsidRPr="005231C4" w:rsidRDefault="00F37498" w:rsidP="00CC059B">
            <w:pPr>
              <w:rPr>
                <w:rFonts w:ascii="Times New Roman" w:eastAsia="Times New Roman" w:hAnsi="Times New Roman" w:cs="Times New Roman"/>
                <w:sz w:val="20"/>
              </w:rPr>
            </w:pPr>
          </w:p>
        </w:tc>
      </w:tr>
      <w:tr w:rsidR="000640C0" w14:paraId="63410D74" w14:textId="77777777">
        <w:trPr>
          <w:trHeight w:val="300"/>
        </w:trPr>
        <w:tc>
          <w:tcPr>
            <w:tcW w:w="2326" w:type="dxa"/>
            <w:gridSpan w:val="2"/>
            <w:tcBorders>
              <w:top w:val="nil"/>
              <w:left w:val="nil"/>
              <w:bottom w:val="nil"/>
              <w:right w:val="nil"/>
            </w:tcBorders>
            <w:shd w:val="clear" w:color="auto" w:fill="auto"/>
            <w:noWrap/>
            <w:vAlign w:val="bottom"/>
            <w:hideMark/>
          </w:tcPr>
          <w:p w14:paraId="63410D6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D6F"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D7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D7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7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73" w14:textId="77777777" w:rsidR="00CC059B" w:rsidRPr="005231C4" w:rsidRDefault="00F37498" w:rsidP="00CC059B">
            <w:pPr>
              <w:rPr>
                <w:rFonts w:ascii="Times New Roman" w:eastAsia="Times New Roman" w:hAnsi="Times New Roman" w:cs="Times New Roman"/>
                <w:sz w:val="20"/>
              </w:rPr>
            </w:pPr>
          </w:p>
        </w:tc>
      </w:tr>
      <w:tr w:rsidR="000640C0" w14:paraId="63410D7C" w14:textId="77777777">
        <w:trPr>
          <w:trHeight w:val="300"/>
        </w:trPr>
        <w:tc>
          <w:tcPr>
            <w:tcW w:w="850" w:type="dxa"/>
            <w:tcBorders>
              <w:top w:val="nil"/>
              <w:left w:val="nil"/>
              <w:bottom w:val="nil"/>
              <w:right w:val="nil"/>
            </w:tcBorders>
            <w:shd w:val="clear" w:color="auto" w:fill="auto"/>
            <w:noWrap/>
            <w:vAlign w:val="bottom"/>
            <w:hideMark/>
          </w:tcPr>
          <w:p w14:paraId="63410D75"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D76"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D7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78"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D7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7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7B" w14:textId="77777777" w:rsidR="00CC059B" w:rsidRPr="005231C4" w:rsidRDefault="00F37498" w:rsidP="00CC059B">
            <w:pPr>
              <w:rPr>
                <w:rFonts w:ascii="Times New Roman" w:eastAsia="Times New Roman" w:hAnsi="Times New Roman" w:cs="Times New Roman"/>
                <w:sz w:val="20"/>
              </w:rPr>
            </w:pPr>
          </w:p>
        </w:tc>
      </w:tr>
      <w:tr w:rsidR="000640C0" w14:paraId="63410D7F" w14:textId="77777777">
        <w:trPr>
          <w:trHeight w:val="300"/>
        </w:trPr>
        <w:tc>
          <w:tcPr>
            <w:tcW w:w="850" w:type="dxa"/>
            <w:tcBorders>
              <w:top w:val="nil"/>
              <w:left w:val="nil"/>
              <w:bottom w:val="nil"/>
              <w:right w:val="nil"/>
            </w:tcBorders>
            <w:shd w:val="clear" w:color="auto" w:fill="auto"/>
            <w:noWrap/>
            <w:vAlign w:val="bottom"/>
            <w:hideMark/>
          </w:tcPr>
          <w:p w14:paraId="63410D7D" w14:textId="77777777" w:rsidR="00CC059B" w:rsidRPr="005231C4" w:rsidRDefault="00F37498" w:rsidP="00CC059B">
            <w:pPr>
              <w:rPr>
                <w:rFonts w:ascii="Times New Roman" w:eastAsia="Times New Roman" w:hAnsi="Times New Roman" w:cs="Times New Roman"/>
                <w:sz w:val="20"/>
              </w:rPr>
            </w:pPr>
          </w:p>
        </w:tc>
        <w:tc>
          <w:tcPr>
            <w:tcW w:w="6332" w:type="dxa"/>
            <w:gridSpan w:val="6"/>
            <w:tcBorders>
              <w:top w:val="nil"/>
              <w:left w:val="nil"/>
              <w:bottom w:val="nil"/>
              <w:right w:val="nil"/>
            </w:tcBorders>
            <w:shd w:val="clear" w:color="auto" w:fill="auto"/>
            <w:noWrap/>
            <w:vAlign w:val="bottom"/>
            <w:hideMark/>
          </w:tcPr>
          <w:p w14:paraId="63410D7E"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Βουλευτική τροπολογία 1787/164 ως έχει   ΔΕΚΤΟ ΚΑΤΑ ΠΛΕΙΟΨΗΦΙΑ</w:t>
            </w:r>
          </w:p>
        </w:tc>
      </w:tr>
      <w:tr w:rsidR="000640C0" w14:paraId="63410D87" w14:textId="77777777">
        <w:trPr>
          <w:trHeight w:val="300"/>
        </w:trPr>
        <w:tc>
          <w:tcPr>
            <w:tcW w:w="850" w:type="dxa"/>
            <w:tcBorders>
              <w:top w:val="nil"/>
              <w:left w:val="nil"/>
              <w:bottom w:val="nil"/>
              <w:right w:val="nil"/>
            </w:tcBorders>
            <w:shd w:val="clear" w:color="auto" w:fill="auto"/>
            <w:noWrap/>
            <w:vAlign w:val="bottom"/>
            <w:hideMark/>
          </w:tcPr>
          <w:p w14:paraId="63410D8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D8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8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8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8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8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86" w14:textId="77777777" w:rsidR="00CC059B" w:rsidRPr="005231C4" w:rsidRDefault="00F37498" w:rsidP="00CC059B">
            <w:pPr>
              <w:rPr>
                <w:rFonts w:ascii="Times New Roman" w:eastAsia="Times New Roman" w:hAnsi="Times New Roman" w:cs="Times New Roman"/>
                <w:sz w:val="20"/>
              </w:rPr>
            </w:pPr>
          </w:p>
        </w:tc>
      </w:tr>
      <w:tr w:rsidR="000640C0" w14:paraId="63410D8F" w14:textId="77777777">
        <w:trPr>
          <w:trHeight w:val="300"/>
        </w:trPr>
        <w:tc>
          <w:tcPr>
            <w:tcW w:w="850" w:type="dxa"/>
            <w:tcBorders>
              <w:top w:val="nil"/>
              <w:left w:val="nil"/>
              <w:bottom w:val="nil"/>
              <w:right w:val="nil"/>
            </w:tcBorders>
            <w:shd w:val="clear" w:color="auto" w:fill="auto"/>
            <w:noWrap/>
            <w:vAlign w:val="bottom"/>
            <w:hideMark/>
          </w:tcPr>
          <w:p w14:paraId="63410D8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D8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8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8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D8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8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8E" w14:textId="77777777" w:rsidR="00CC059B" w:rsidRPr="005231C4" w:rsidRDefault="00F37498" w:rsidP="00CC059B">
            <w:pPr>
              <w:rPr>
                <w:rFonts w:ascii="Times New Roman" w:eastAsia="Times New Roman" w:hAnsi="Times New Roman" w:cs="Times New Roman"/>
                <w:sz w:val="20"/>
              </w:rPr>
            </w:pPr>
          </w:p>
        </w:tc>
      </w:tr>
      <w:tr w:rsidR="000640C0" w14:paraId="63410D97" w14:textId="77777777">
        <w:trPr>
          <w:trHeight w:val="300"/>
        </w:trPr>
        <w:tc>
          <w:tcPr>
            <w:tcW w:w="850" w:type="dxa"/>
            <w:tcBorders>
              <w:top w:val="nil"/>
              <w:left w:val="nil"/>
              <w:bottom w:val="nil"/>
              <w:right w:val="nil"/>
            </w:tcBorders>
            <w:shd w:val="clear" w:color="auto" w:fill="auto"/>
            <w:noWrap/>
            <w:vAlign w:val="bottom"/>
            <w:hideMark/>
          </w:tcPr>
          <w:p w14:paraId="63410D9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D9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9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9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9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9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96" w14:textId="77777777" w:rsidR="00CC059B" w:rsidRPr="005231C4" w:rsidRDefault="00F37498" w:rsidP="00CC059B">
            <w:pPr>
              <w:rPr>
                <w:rFonts w:ascii="Times New Roman" w:eastAsia="Times New Roman" w:hAnsi="Times New Roman" w:cs="Times New Roman"/>
                <w:sz w:val="20"/>
              </w:rPr>
            </w:pPr>
          </w:p>
        </w:tc>
      </w:tr>
      <w:tr w:rsidR="000640C0" w14:paraId="63410D9F" w14:textId="77777777">
        <w:trPr>
          <w:trHeight w:val="300"/>
        </w:trPr>
        <w:tc>
          <w:tcPr>
            <w:tcW w:w="850" w:type="dxa"/>
            <w:tcBorders>
              <w:top w:val="nil"/>
              <w:left w:val="nil"/>
              <w:bottom w:val="nil"/>
              <w:right w:val="nil"/>
            </w:tcBorders>
            <w:shd w:val="clear" w:color="auto" w:fill="auto"/>
            <w:noWrap/>
            <w:vAlign w:val="bottom"/>
            <w:hideMark/>
          </w:tcPr>
          <w:p w14:paraId="63410D9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D9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9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9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D9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9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9E" w14:textId="77777777" w:rsidR="00CC059B" w:rsidRPr="005231C4" w:rsidRDefault="00F37498" w:rsidP="00CC059B">
            <w:pPr>
              <w:rPr>
                <w:rFonts w:ascii="Times New Roman" w:eastAsia="Times New Roman" w:hAnsi="Times New Roman" w:cs="Times New Roman"/>
                <w:sz w:val="20"/>
              </w:rPr>
            </w:pPr>
          </w:p>
        </w:tc>
      </w:tr>
      <w:tr w:rsidR="000640C0" w14:paraId="63410DA7" w14:textId="77777777">
        <w:trPr>
          <w:trHeight w:val="300"/>
        </w:trPr>
        <w:tc>
          <w:tcPr>
            <w:tcW w:w="850" w:type="dxa"/>
            <w:tcBorders>
              <w:top w:val="nil"/>
              <w:left w:val="nil"/>
              <w:bottom w:val="nil"/>
              <w:right w:val="nil"/>
            </w:tcBorders>
            <w:shd w:val="clear" w:color="auto" w:fill="auto"/>
            <w:noWrap/>
            <w:vAlign w:val="bottom"/>
            <w:hideMark/>
          </w:tcPr>
          <w:p w14:paraId="63410DA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DA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A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A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A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A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A6" w14:textId="77777777" w:rsidR="00CC059B" w:rsidRPr="005231C4" w:rsidRDefault="00F37498" w:rsidP="00CC059B">
            <w:pPr>
              <w:rPr>
                <w:rFonts w:ascii="Times New Roman" w:eastAsia="Times New Roman" w:hAnsi="Times New Roman" w:cs="Times New Roman"/>
                <w:sz w:val="20"/>
              </w:rPr>
            </w:pPr>
          </w:p>
        </w:tc>
      </w:tr>
      <w:tr w:rsidR="000640C0" w14:paraId="63410DAF" w14:textId="77777777">
        <w:trPr>
          <w:trHeight w:val="300"/>
        </w:trPr>
        <w:tc>
          <w:tcPr>
            <w:tcW w:w="850" w:type="dxa"/>
            <w:tcBorders>
              <w:top w:val="nil"/>
              <w:left w:val="nil"/>
              <w:bottom w:val="nil"/>
              <w:right w:val="nil"/>
            </w:tcBorders>
            <w:shd w:val="clear" w:color="auto" w:fill="auto"/>
            <w:noWrap/>
            <w:vAlign w:val="bottom"/>
            <w:hideMark/>
          </w:tcPr>
          <w:p w14:paraId="63410DA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DA9"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AA"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AB"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AC"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A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AE" w14:textId="77777777" w:rsidR="00CC059B" w:rsidRPr="005231C4" w:rsidRDefault="00F37498" w:rsidP="00CC059B">
            <w:pPr>
              <w:rPr>
                <w:rFonts w:ascii="Times New Roman" w:eastAsia="Times New Roman" w:hAnsi="Times New Roman" w:cs="Times New Roman"/>
                <w:sz w:val="20"/>
              </w:rPr>
            </w:pPr>
          </w:p>
        </w:tc>
      </w:tr>
      <w:tr w:rsidR="000640C0" w14:paraId="63410DB7" w14:textId="77777777">
        <w:trPr>
          <w:trHeight w:val="300"/>
        </w:trPr>
        <w:tc>
          <w:tcPr>
            <w:tcW w:w="850" w:type="dxa"/>
            <w:tcBorders>
              <w:top w:val="nil"/>
              <w:left w:val="nil"/>
              <w:bottom w:val="nil"/>
              <w:right w:val="nil"/>
            </w:tcBorders>
            <w:shd w:val="clear" w:color="auto" w:fill="auto"/>
            <w:noWrap/>
            <w:vAlign w:val="bottom"/>
            <w:hideMark/>
          </w:tcPr>
          <w:p w14:paraId="63410DB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DB1"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B2"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B3"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B4"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B5"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B6" w14:textId="77777777" w:rsidR="00CC059B" w:rsidRPr="005231C4" w:rsidRDefault="00F37498" w:rsidP="00CC059B">
            <w:pPr>
              <w:rPr>
                <w:rFonts w:ascii="Times New Roman" w:eastAsia="Times New Roman" w:hAnsi="Times New Roman" w:cs="Times New Roman"/>
                <w:sz w:val="20"/>
              </w:rPr>
            </w:pPr>
          </w:p>
        </w:tc>
      </w:tr>
      <w:tr w:rsidR="000640C0" w14:paraId="63410DBE" w14:textId="77777777">
        <w:trPr>
          <w:trHeight w:val="300"/>
        </w:trPr>
        <w:tc>
          <w:tcPr>
            <w:tcW w:w="2326" w:type="dxa"/>
            <w:gridSpan w:val="2"/>
            <w:tcBorders>
              <w:top w:val="nil"/>
              <w:left w:val="nil"/>
              <w:bottom w:val="nil"/>
              <w:right w:val="nil"/>
            </w:tcBorders>
            <w:shd w:val="clear" w:color="auto" w:fill="auto"/>
            <w:noWrap/>
            <w:vAlign w:val="bottom"/>
            <w:hideMark/>
          </w:tcPr>
          <w:p w14:paraId="63410DB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DB9"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DB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BB"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BC"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BD" w14:textId="77777777" w:rsidR="00CC059B" w:rsidRPr="005231C4" w:rsidRDefault="00F37498" w:rsidP="00CC059B">
            <w:pPr>
              <w:rPr>
                <w:rFonts w:ascii="Times New Roman" w:eastAsia="Times New Roman" w:hAnsi="Times New Roman" w:cs="Times New Roman"/>
                <w:sz w:val="20"/>
              </w:rPr>
            </w:pPr>
          </w:p>
        </w:tc>
      </w:tr>
      <w:tr w:rsidR="000640C0" w14:paraId="63410DC6" w14:textId="77777777">
        <w:trPr>
          <w:trHeight w:val="300"/>
        </w:trPr>
        <w:tc>
          <w:tcPr>
            <w:tcW w:w="850" w:type="dxa"/>
            <w:tcBorders>
              <w:top w:val="nil"/>
              <w:left w:val="nil"/>
              <w:bottom w:val="nil"/>
              <w:right w:val="nil"/>
            </w:tcBorders>
            <w:shd w:val="clear" w:color="auto" w:fill="auto"/>
            <w:noWrap/>
            <w:vAlign w:val="bottom"/>
            <w:hideMark/>
          </w:tcPr>
          <w:p w14:paraId="63410DBF"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DC0"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DC1"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C2"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DC3"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C4"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C5" w14:textId="77777777" w:rsidR="00CC059B" w:rsidRPr="005231C4" w:rsidRDefault="00F37498" w:rsidP="00CC059B">
            <w:pPr>
              <w:rPr>
                <w:rFonts w:ascii="Times New Roman" w:eastAsia="Times New Roman" w:hAnsi="Times New Roman" w:cs="Times New Roman"/>
                <w:sz w:val="20"/>
              </w:rPr>
            </w:pPr>
          </w:p>
        </w:tc>
      </w:tr>
      <w:tr w:rsidR="000640C0" w14:paraId="63410DC9" w14:textId="77777777">
        <w:trPr>
          <w:trHeight w:val="300"/>
        </w:trPr>
        <w:tc>
          <w:tcPr>
            <w:tcW w:w="850" w:type="dxa"/>
            <w:tcBorders>
              <w:top w:val="nil"/>
              <w:left w:val="nil"/>
              <w:bottom w:val="nil"/>
              <w:right w:val="nil"/>
            </w:tcBorders>
            <w:shd w:val="clear" w:color="auto" w:fill="auto"/>
            <w:noWrap/>
            <w:vAlign w:val="bottom"/>
            <w:hideMark/>
          </w:tcPr>
          <w:p w14:paraId="63410DC7" w14:textId="77777777" w:rsidR="00CC059B" w:rsidRPr="005231C4" w:rsidRDefault="00F37498" w:rsidP="00CC059B">
            <w:pPr>
              <w:rPr>
                <w:rFonts w:ascii="Times New Roman" w:eastAsia="Times New Roman" w:hAnsi="Times New Roman" w:cs="Times New Roman"/>
                <w:sz w:val="20"/>
              </w:rPr>
            </w:pPr>
          </w:p>
        </w:tc>
        <w:tc>
          <w:tcPr>
            <w:tcW w:w="6332" w:type="dxa"/>
            <w:gridSpan w:val="6"/>
            <w:tcBorders>
              <w:top w:val="nil"/>
              <w:left w:val="nil"/>
              <w:bottom w:val="nil"/>
              <w:right w:val="nil"/>
            </w:tcBorders>
            <w:shd w:val="clear" w:color="auto" w:fill="auto"/>
            <w:noWrap/>
            <w:vAlign w:val="bottom"/>
            <w:hideMark/>
          </w:tcPr>
          <w:p w14:paraId="63410DC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Ακροτελεύτιο άρθρο ως έχει   ΔΕΚΤΟ ΚΑΤΑ ΠΛΕΙΟΨΗΦΙΑ</w:t>
            </w:r>
          </w:p>
        </w:tc>
      </w:tr>
      <w:tr w:rsidR="000640C0" w14:paraId="63410DD1" w14:textId="77777777">
        <w:trPr>
          <w:trHeight w:val="300"/>
        </w:trPr>
        <w:tc>
          <w:tcPr>
            <w:tcW w:w="850" w:type="dxa"/>
            <w:tcBorders>
              <w:top w:val="nil"/>
              <w:left w:val="nil"/>
              <w:bottom w:val="nil"/>
              <w:right w:val="nil"/>
            </w:tcBorders>
            <w:shd w:val="clear" w:color="auto" w:fill="auto"/>
            <w:noWrap/>
            <w:vAlign w:val="bottom"/>
            <w:hideMark/>
          </w:tcPr>
          <w:p w14:paraId="63410DC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DC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C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C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C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C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D0" w14:textId="77777777" w:rsidR="00CC059B" w:rsidRPr="005231C4" w:rsidRDefault="00F37498" w:rsidP="00CC059B">
            <w:pPr>
              <w:rPr>
                <w:rFonts w:ascii="Times New Roman" w:eastAsia="Times New Roman" w:hAnsi="Times New Roman" w:cs="Times New Roman"/>
                <w:sz w:val="20"/>
              </w:rPr>
            </w:pPr>
          </w:p>
        </w:tc>
      </w:tr>
      <w:tr w:rsidR="000640C0" w14:paraId="63410DD9" w14:textId="77777777">
        <w:trPr>
          <w:trHeight w:val="300"/>
        </w:trPr>
        <w:tc>
          <w:tcPr>
            <w:tcW w:w="850" w:type="dxa"/>
            <w:tcBorders>
              <w:top w:val="nil"/>
              <w:left w:val="nil"/>
              <w:bottom w:val="nil"/>
              <w:right w:val="nil"/>
            </w:tcBorders>
            <w:shd w:val="clear" w:color="auto" w:fill="auto"/>
            <w:noWrap/>
            <w:vAlign w:val="bottom"/>
            <w:hideMark/>
          </w:tcPr>
          <w:p w14:paraId="63410DD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DD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D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D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DD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D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D8" w14:textId="77777777" w:rsidR="00CC059B" w:rsidRPr="005231C4" w:rsidRDefault="00F37498" w:rsidP="00CC059B">
            <w:pPr>
              <w:rPr>
                <w:rFonts w:ascii="Times New Roman" w:eastAsia="Times New Roman" w:hAnsi="Times New Roman" w:cs="Times New Roman"/>
                <w:sz w:val="20"/>
              </w:rPr>
            </w:pPr>
          </w:p>
        </w:tc>
      </w:tr>
      <w:tr w:rsidR="000640C0" w14:paraId="63410DE1" w14:textId="77777777">
        <w:trPr>
          <w:trHeight w:val="300"/>
        </w:trPr>
        <w:tc>
          <w:tcPr>
            <w:tcW w:w="850" w:type="dxa"/>
            <w:tcBorders>
              <w:top w:val="nil"/>
              <w:left w:val="nil"/>
              <w:bottom w:val="nil"/>
              <w:right w:val="nil"/>
            </w:tcBorders>
            <w:shd w:val="clear" w:color="auto" w:fill="auto"/>
            <w:noWrap/>
            <w:vAlign w:val="bottom"/>
            <w:hideMark/>
          </w:tcPr>
          <w:p w14:paraId="63410DD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DD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D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D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D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D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E0" w14:textId="77777777" w:rsidR="00CC059B" w:rsidRPr="005231C4" w:rsidRDefault="00F37498" w:rsidP="00CC059B">
            <w:pPr>
              <w:rPr>
                <w:rFonts w:ascii="Times New Roman" w:eastAsia="Times New Roman" w:hAnsi="Times New Roman" w:cs="Times New Roman"/>
                <w:sz w:val="20"/>
              </w:rPr>
            </w:pPr>
          </w:p>
        </w:tc>
      </w:tr>
      <w:tr w:rsidR="000640C0" w14:paraId="63410DE9" w14:textId="77777777">
        <w:trPr>
          <w:trHeight w:val="300"/>
        </w:trPr>
        <w:tc>
          <w:tcPr>
            <w:tcW w:w="850" w:type="dxa"/>
            <w:tcBorders>
              <w:top w:val="nil"/>
              <w:left w:val="nil"/>
              <w:bottom w:val="nil"/>
              <w:right w:val="nil"/>
            </w:tcBorders>
            <w:shd w:val="clear" w:color="auto" w:fill="auto"/>
            <w:noWrap/>
            <w:vAlign w:val="bottom"/>
            <w:hideMark/>
          </w:tcPr>
          <w:p w14:paraId="63410DE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DE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E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E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DE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E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E8" w14:textId="77777777" w:rsidR="00CC059B" w:rsidRPr="005231C4" w:rsidRDefault="00F37498" w:rsidP="00CC059B">
            <w:pPr>
              <w:rPr>
                <w:rFonts w:ascii="Times New Roman" w:eastAsia="Times New Roman" w:hAnsi="Times New Roman" w:cs="Times New Roman"/>
                <w:sz w:val="20"/>
              </w:rPr>
            </w:pPr>
          </w:p>
        </w:tc>
      </w:tr>
      <w:tr w:rsidR="000640C0" w14:paraId="63410DF1" w14:textId="77777777">
        <w:trPr>
          <w:trHeight w:val="300"/>
        </w:trPr>
        <w:tc>
          <w:tcPr>
            <w:tcW w:w="850" w:type="dxa"/>
            <w:tcBorders>
              <w:top w:val="nil"/>
              <w:left w:val="nil"/>
              <w:bottom w:val="nil"/>
              <w:right w:val="nil"/>
            </w:tcBorders>
            <w:shd w:val="clear" w:color="auto" w:fill="auto"/>
            <w:noWrap/>
            <w:vAlign w:val="bottom"/>
            <w:hideMark/>
          </w:tcPr>
          <w:p w14:paraId="63410DE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DE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E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E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E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E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F0" w14:textId="77777777" w:rsidR="00CC059B" w:rsidRPr="005231C4" w:rsidRDefault="00F37498" w:rsidP="00CC059B">
            <w:pPr>
              <w:rPr>
                <w:rFonts w:ascii="Times New Roman" w:eastAsia="Times New Roman" w:hAnsi="Times New Roman" w:cs="Times New Roman"/>
                <w:sz w:val="20"/>
              </w:rPr>
            </w:pPr>
          </w:p>
        </w:tc>
      </w:tr>
      <w:tr w:rsidR="000640C0" w14:paraId="63410DF9" w14:textId="77777777">
        <w:trPr>
          <w:trHeight w:val="300"/>
        </w:trPr>
        <w:tc>
          <w:tcPr>
            <w:tcW w:w="850" w:type="dxa"/>
            <w:tcBorders>
              <w:top w:val="nil"/>
              <w:left w:val="nil"/>
              <w:bottom w:val="nil"/>
              <w:right w:val="nil"/>
            </w:tcBorders>
            <w:shd w:val="clear" w:color="auto" w:fill="auto"/>
            <w:noWrap/>
            <w:vAlign w:val="bottom"/>
            <w:hideMark/>
          </w:tcPr>
          <w:p w14:paraId="63410DF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DF3"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F4"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F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F6"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F7"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DF8" w14:textId="77777777" w:rsidR="00CC059B" w:rsidRPr="005231C4" w:rsidRDefault="00F37498" w:rsidP="00CC059B">
            <w:pPr>
              <w:rPr>
                <w:rFonts w:ascii="Times New Roman" w:eastAsia="Times New Roman" w:hAnsi="Times New Roman" w:cs="Times New Roman"/>
                <w:sz w:val="20"/>
              </w:rPr>
            </w:pPr>
          </w:p>
        </w:tc>
      </w:tr>
      <w:tr w:rsidR="000640C0" w14:paraId="63410E01" w14:textId="77777777">
        <w:trPr>
          <w:trHeight w:val="300"/>
        </w:trPr>
        <w:tc>
          <w:tcPr>
            <w:tcW w:w="850" w:type="dxa"/>
            <w:tcBorders>
              <w:top w:val="nil"/>
              <w:left w:val="nil"/>
              <w:bottom w:val="nil"/>
              <w:right w:val="nil"/>
            </w:tcBorders>
            <w:shd w:val="clear" w:color="auto" w:fill="auto"/>
            <w:noWrap/>
            <w:vAlign w:val="bottom"/>
            <w:hideMark/>
          </w:tcPr>
          <w:p w14:paraId="63410DFA"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DFB"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DFC"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DF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DFE"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DFF"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00" w14:textId="77777777" w:rsidR="00CC059B" w:rsidRPr="005231C4" w:rsidRDefault="00F37498" w:rsidP="00CC059B">
            <w:pPr>
              <w:rPr>
                <w:rFonts w:ascii="Times New Roman" w:eastAsia="Times New Roman" w:hAnsi="Times New Roman" w:cs="Times New Roman"/>
                <w:sz w:val="20"/>
              </w:rPr>
            </w:pPr>
          </w:p>
        </w:tc>
      </w:tr>
      <w:tr w:rsidR="000640C0" w14:paraId="63410E08" w14:textId="77777777">
        <w:trPr>
          <w:trHeight w:val="300"/>
        </w:trPr>
        <w:tc>
          <w:tcPr>
            <w:tcW w:w="2326" w:type="dxa"/>
            <w:gridSpan w:val="2"/>
            <w:tcBorders>
              <w:top w:val="nil"/>
              <w:left w:val="nil"/>
              <w:bottom w:val="nil"/>
              <w:right w:val="nil"/>
            </w:tcBorders>
            <w:shd w:val="clear" w:color="auto" w:fill="auto"/>
            <w:noWrap/>
            <w:vAlign w:val="bottom"/>
            <w:hideMark/>
          </w:tcPr>
          <w:p w14:paraId="63410E0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w:t>
            </w:r>
            <w:r w:rsidRPr="005231C4">
              <w:rPr>
                <w:rFonts w:ascii="Calibri" w:eastAsia="Times New Roman" w:hAnsi="Calibri" w:cs="Calibri"/>
                <w:color w:val="000000"/>
                <w:szCs w:val="24"/>
              </w:rPr>
              <w:t xml:space="preserve"> ΚΕΝΤΡΩΩΝ:</w:t>
            </w:r>
          </w:p>
        </w:tc>
        <w:tc>
          <w:tcPr>
            <w:tcW w:w="1922" w:type="dxa"/>
            <w:tcBorders>
              <w:top w:val="nil"/>
              <w:left w:val="nil"/>
              <w:bottom w:val="nil"/>
              <w:right w:val="nil"/>
            </w:tcBorders>
            <w:shd w:val="clear" w:color="auto" w:fill="auto"/>
            <w:noWrap/>
            <w:vAlign w:val="bottom"/>
            <w:hideMark/>
          </w:tcPr>
          <w:p w14:paraId="63410E03"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E04"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E05"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06"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07" w14:textId="77777777" w:rsidR="00CC059B" w:rsidRPr="005231C4" w:rsidRDefault="00F37498" w:rsidP="00CC059B">
            <w:pPr>
              <w:rPr>
                <w:rFonts w:ascii="Times New Roman" w:eastAsia="Times New Roman" w:hAnsi="Times New Roman" w:cs="Times New Roman"/>
                <w:sz w:val="20"/>
              </w:rPr>
            </w:pPr>
          </w:p>
        </w:tc>
      </w:tr>
      <w:tr w:rsidR="000640C0" w14:paraId="63410E10" w14:textId="77777777">
        <w:trPr>
          <w:trHeight w:val="300"/>
        </w:trPr>
        <w:tc>
          <w:tcPr>
            <w:tcW w:w="850" w:type="dxa"/>
            <w:tcBorders>
              <w:top w:val="nil"/>
              <w:left w:val="nil"/>
              <w:bottom w:val="nil"/>
              <w:right w:val="nil"/>
            </w:tcBorders>
            <w:shd w:val="clear" w:color="auto" w:fill="auto"/>
            <w:noWrap/>
            <w:vAlign w:val="bottom"/>
            <w:hideMark/>
          </w:tcPr>
          <w:p w14:paraId="63410E09"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E0A"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E0B"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0C"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E0D"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0E"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0F" w14:textId="77777777" w:rsidR="00CC059B" w:rsidRPr="005231C4" w:rsidRDefault="00F37498" w:rsidP="00CC059B">
            <w:pPr>
              <w:rPr>
                <w:rFonts w:ascii="Times New Roman" w:eastAsia="Times New Roman" w:hAnsi="Times New Roman" w:cs="Times New Roman"/>
                <w:sz w:val="20"/>
              </w:rPr>
            </w:pPr>
          </w:p>
        </w:tc>
      </w:tr>
      <w:tr w:rsidR="000640C0" w14:paraId="63410E14" w14:textId="77777777">
        <w:trPr>
          <w:trHeight w:val="300"/>
        </w:trPr>
        <w:tc>
          <w:tcPr>
            <w:tcW w:w="850" w:type="dxa"/>
            <w:tcBorders>
              <w:top w:val="nil"/>
              <w:left w:val="nil"/>
              <w:bottom w:val="nil"/>
              <w:right w:val="nil"/>
            </w:tcBorders>
            <w:shd w:val="clear" w:color="auto" w:fill="auto"/>
            <w:noWrap/>
            <w:vAlign w:val="bottom"/>
            <w:hideMark/>
          </w:tcPr>
          <w:p w14:paraId="63410E11" w14:textId="77777777" w:rsidR="00CC059B" w:rsidRPr="005231C4" w:rsidRDefault="00F37498" w:rsidP="00CC059B">
            <w:pPr>
              <w:rPr>
                <w:rFonts w:ascii="Times New Roman" w:eastAsia="Times New Roman" w:hAnsi="Times New Roman" w:cs="Times New Roman"/>
                <w:sz w:val="20"/>
              </w:rPr>
            </w:pPr>
          </w:p>
        </w:tc>
        <w:tc>
          <w:tcPr>
            <w:tcW w:w="5269" w:type="dxa"/>
            <w:gridSpan w:val="5"/>
            <w:tcBorders>
              <w:top w:val="nil"/>
              <w:left w:val="nil"/>
              <w:bottom w:val="nil"/>
              <w:right w:val="nil"/>
            </w:tcBorders>
            <w:shd w:val="clear" w:color="auto" w:fill="auto"/>
            <w:noWrap/>
            <w:vAlign w:val="bottom"/>
            <w:hideMark/>
          </w:tcPr>
          <w:p w14:paraId="63410E12"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Επί του συνόλου   ΔΕΚΤΟ ΚΑΤΑ ΠΛΕΙΟΨΗΦΙΑ</w:t>
            </w:r>
          </w:p>
        </w:tc>
        <w:tc>
          <w:tcPr>
            <w:tcW w:w="1063" w:type="dxa"/>
            <w:tcBorders>
              <w:top w:val="nil"/>
              <w:left w:val="nil"/>
              <w:bottom w:val="nil"/>
              <w:right w:val="nil"/>
            </w:tcBorders>
            <w:shd w:val="clear" w:color="auto" w:fill="auto"/>
            <w:noWrap/>
            <w:vAlign w:val="bottom"/>
            <w:hideMark/>
          </w:tcPr>
          <w:p w14:paraId="63410E13" w14:textId="77777777" w:rsidR="00CC059B" w:rsidRPr="005231C4" w:rsidRDefault="00F37498" w:rsidP="00CC059B">
            <w:pPr>
              <w:rPr>
                <w:rFonts w:ascii="Calibri" w:eastAsia="Times New Roman" w:hAnsi="Calibri" w:cs="Calibri"/>
                <w:color w:val="000000"/>
                <w:szCs w:val="24"/>
              </w:rPr>
            </w:pPr>
          </w:p>
        </w:tc>
      </w:tr>
      <w:tr w:rsidR="000640C0" w14:paraId="63410E1C" w14:textId="77777777">
        <w:trPr>
          <w:trHeight w:val="300"/>
        </w:trPr>
        <w:tc>
          <w:tcPr>
            <w:tcW w:w="850" w:type="dxa"/>
            <w:tcBorders>
              <w:top w:val="nil"/>
              <w:left w:val="nil"/>
              <w:bottom w:val="nil"/>
              <w:right w:val="nil"/>
            </w:tcBorders>
            <w:shd w:val="clear" w:color="auto" w:fill="auto"/>
            <w:noWrap/>
            <w:vAlign w:val="bottom"/>
            <w:hideMark/>
          </w:tcPr>
          <w:p w14:paraId="63410E1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ΣΥΡΙΖΑ:</w:t>
            </w:r>
          </w:p>
        </w:tc>
        <w:tc>
          <w:tcPr>
            <w:tcW w:w="1476" w:type="dxa"/>
            <w:tcBorders>
              <w:top w:val="nil"/>
              <w:left w:val="nil"/>
              <w:bottom w:val="nil"/>
              <w:right w:val="nil"/>
            </w:tcBorders>
            <w:shd w:val="clear" w:color="auto" w:fill="auto"/>
            <w:noWrap/>
            <w:vAlign w:val="bottom"/>
            <w:hideMark/>
          </w:tcPr>
          <w:p w14:paraId="63410E1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1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1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E1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1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1B" w14:textId="77777777" w:rsidR="00CC059B" w:rsidRPr="005231C4" w:rsidRDefault="00F37498" w:rsidP="00CC059B">
            <w:pPr>
              <w:rPr>
                <w:rFonts w:ascii="Times New Roman" w:eastAsia="Times New Roman" w:hAnsi="Times New Roman" w:cs="Times New Roman"/>
                <w:sz w:val="20"/>
              </w:rPr>
            </w:pPr>
          </w:p>
        </w:tc>
      </w:tr>
      <w:tr w:rsidR="000640C0" w14:paraId="63410E24" w14:textId="77777777">
        <w:trPr>
          <w:trHeight w:val="300"/>
        </w:trPr>
        <w:tc>
          <w:tcPr>
            <w:tcW w:w="850" w:type="dxa"/>
            <w:tcBorders>
              <w:top w:val="nil"/>
              <w:left w:val="nil"/>
              <w:bottom w:val="nil"/>
              <w:right w:val="nil"/>
            </w:tcBorders>
            <w:shd w:val="clear" w:color="auto" w:fill="auto"/>
            <w:noWrap/>
            <w:vAlign w:val="bottom"/>
            <w:hideMark/>
          </w:tcPr>
          <w:p w14:paraId="63410E1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Ν.Δ:</w:t>
            </w:r>
          </w:p>
        </w:tc>
        <w:tc>
          <w:tcPr>
            <w:tcW w:w="1476" w:type="dxa"/>
            <w:tcBorders>
              <w:top w:val="nil"/>
              <w:left w:val="nil"/>
              <w:bottom w:val="nil"/>
              <w:right w:val="nil"/>
            </w:tcBorders>
            <w:shd w:val="clear" w:color="auto" w:fill="auto"/>
            <w:noWrap/>
            <w:vAlign w:val="bottom"/>
            <w:hideMark/>
          </w:tcPr>
          <w:p w14:paraId="63410E1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1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2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E2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2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23" w14:textId="77777777" w:rsidR="00CC059B" w:rsidRPr="005231C4" w:rsidRDefault="00F37498" w:rsidP="00CC059B">
            <w:pPr>
              <w:rPr>
                <w:rFonts w:ascii="Times New Roman" w:eastAsia="Times New Roman" w:hAnsi="Times New Roman" w:cs="Times New Roman"/>
                <w:sz w:val="20"/>
              </w:rPr>
            </w:pPr>
          </w:p>
        </w:tc>
      </w:tr>
      <w:tr w:rsidR="000640C0" w14:paraId="63410E2C" w14:textId="77777777">
        <w:trPr>
          <w:trHeight w:val="300"/>
        </w:trPr>
        <w:tc>
          <w:tcPr>
            <w:tcW w:w="850" w:type="dxa"/>
            <w:tcBorders>
              <w:top w:val="nil"/>
              <w:left w:val="nil"/>
              <w:bottom w:val="nil"/>
              <w:right w:val="nil"/>
            </w:tcBorders>
            <w:shd w:val="clear" w:color="auto" w:fill="auto"/>
            <w:noWrap/>
            <w:vAlign w:val="bottom"/>
            <w:hideMark/>
          </w:tcPr>
          <w:p w14:paraId="63410E2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ΔΗ.ΣΥ:</w:t>
            </w:r>
          </w:p>
        </w:tc>
        <w:tc>
          <w:tcPr>
            <w:tcW w:w="1476" w:type="dxa"/>
            <w:tcBorders>
              <w:top w:val="nil"/>
              <w:left w:val="nil"/>
              <w:bottom w:val="nil"/>
              <w:right w:val="nil"/>
            </w:tcBorders>
            <w:shd w:val="clear" w:color="auto" w:fill="auto"/>
            <w:noWrap/>
            <w:vAlign w:val="bottom"/>
            <w:hideMark/>
          </w:tcPr>
          <w:p w14:paraId="63410E2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2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2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E2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2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2B" w14:textId="77777777" w:rsidR="00CC059B" w:rsidRPr="005231C4" w:rsidRDefault="00F37498" w:rsidP="00CC059B">
            <w:pPr>
              <w:rPr>
                <w:rFonts w:ascii="Times New Roman" w:eastAsia="Times New Roman" w:hAnsi="Times New Roman" w:cs="Times New Roman"/>
                <w:sz w:val="20"/>
              </w:rPr>
            </w:pPr>
          </w:p>
        </w:tc>
      </w:tr>
      <w:tr w:rsidR="000640C0" w14:paraId="63410E34" w14:textId="77777777">
        <w:trPr>
          <w:trHeight w:val="300"/>
        </w:trPr>
        <w:tc>
          <w:tcPr>
            <w:tcW w:w="850" w:type="dxa"/>
            <w:tcBorders>
              <w:top w:val="nil"/>
              <w:left w:val="nil"/>
              <w:bottom w:val="nil"/>
              <w:right w:val="nil"/>
            </w:tcBorders>
            <w:shd w:val="clear" w:color="auto" w:fill="auto"/>
            <w:noWrap/>
            <w:vAlign w:val="bottom"/>
            <w:hideMark/>
          </w:tcPr>
          <w:p w14:paraId="63410E2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Χ.Α:</w:t>
            </w:r>
          </w:p>
        </w:tc>
        <w:tc>
          <w:tcPr>
            <w:tcW w:w="1476" w:type="dxa"/>
            <w:tcBorders>
              <w:top w:val="nil"/>
              <w:left w:val="nil"/>
              <w:bottom w:val="nil"/>
              <w:right w:val="nil"/>
            </w:tcBorders>
            <w:shd w:val="clear" w:color="auto" w:fill="auto"/>
            <w:noWrap/>
            <w:vAlign w:val="bottom"/>
            <w:hideMark/>
          </w:tcPr>
          <w:p w14:paraId="63410E2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2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3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ΠΡΝ</w:t>
            </w:r>
          </w:p>
        </w:tc>
        <w:tc>
          <w:tcPr>
            <w:tcW w:w="63" w:type="dxa"/>
            <w:tcBorders>
              <w:top w:val="nil"/>
              <w:left w:val="nil"/>
              <w:bottom w:val="nil"/>
              <w:right w:val="nil"/>
            </w:tcBorders>
            <w:shd w:val="clear" w:color="auto" w:fill="auto"/>
            <w:noWrap/>
            <w:vAlign w:val="bottom"/>
            <w:hideMark/>
          </w:tcPr>
          <w:p w14:paraId="63410E3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3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33" w14:textId="77777777" w:rsidR="00CC059B" w:rsidRPr="005231C4" w:rsidRDefault="00F37498" w:rsidP="00CC059B">
            <w:pPr>
              <w:rPr>
                <w:rFonts w:ascii="Times New Roman" w:eastAsia="Times New Roman" w:hAnsi="Times New Roman" w:cs="Times New Roman"/>
                <w:sz w:val="20"/>
              </w:rPr>
            </w:pPr>
          </w:p>
        </w:tc>
      </w:tr>
      <w:tr w:rsidR="000640C0" w14:paraId="63410E3C" w14:textId="77777777">
        <w:trPr>
          <w:trHeight w:val="300"/>
        </w:trPr>
        <w:tc>
          <w:tcPr>
            <w:tcW w:w="850" w:type="dxa"/>
            <w:tcBorders>
              <w:top w:val="nil"/>
              <w:left w:val="nil"/>
              <w:bottom w:val="nil"/>
              <w:right w:val="nil"/>
            </w:tcBorders>
            <w:shd w:val="clear" w:color="auto" w:fill="auto"/>
            <w:noWrap/>
            <w:vAlign w:val="bottom"/>
            <w:hideMark/>
          </w:tcPr>
          <w:p w14:paraId="63410E3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Κ.Κ.Ε:</w:t>
            </w:r>
          </w:p>
        </w:tc>
        <w:tc>
          <w:tcPr>
            <w:tcW w:w="1476" w:type="dxa"/>
            <w:tcBorders>
              <w:top w:val="nil"/>
              <w:left w:val="nil"/>
              <w:bottom w:val="nil"/>
              <w:right w:val="nil"/>
            </w:tcBorders>
            <w:shd w:val="clear" w:color="auto" w:fill="auto"/>
            <w:noWrap/>
            <w:vAlign w:val="bottom"/>
            <w:hideMark/>
          </w:tcPr>
          <w:p w14:paraId="63410E3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3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3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E3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3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3B" w14:textId="77777777" w:rsidR="00CC059B" w:rsidRPr="005231C4" w:rsidRDefault="00F37498" w:rsidP="00CC059B">
            <w:pPr>
              <w:rPr>
                <w:rFonts w:ascii="Times New Roman" w:eastAsia="Times New Roman" w:hAnsi="Times New Roman" w:cs="Times New Roman"/>
                <w:sz w:val="20"/>
              </w:rPr>
            </w:pPr>
          </w:p>
        </w:tc>
      </w:tr>
      <w:tr w:rsidR="000640C0" w14:paraId="63410E44" w14:textId="77777777">
        <w:trPr>
          <w:trHeight w:val="300"/>
        </w:trPr>
        <w:tc>
          <w:tcPr>
            <w:tcW w:w="850" w:type="dxa"/>
            <w:tcBorders>
              <w:top w:val="nil"/>
              <w:left w:val="nil"/>
              <w:bottom w:val="nil"/>
              <w:right w:val="nil"/>
            </w:tcBorders>
            <w:shd w:val="clear" w:color="auto" w:fill="auto"/>
            <w:noWrap/>
            <w:vAlign w:val="bottom"/>
            <w:hideMark/>
          </w:tcPr>
          <w:p w14:paraId="63410E3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ΑΝ.ΕΛ:</w:t>
            </w:r>
          </w:p>
        </w:tc>
        <w:tc>
          <w:tcPr>
            <w:tcW w:w="1476" w:type="dxa"/>
            <w:tcBorders>
              <w:top w:val="nil"/>
              <w:left w:val="nil"/>
              <w:bottom w:val="nil"/>
              <w:right w:val="nil"/>
            </w:tcBorders>
            <w:shd w:val="clear" w:color="auto" w:fill="auto"/>
            <w:noWrap/>
            <w:vAlign w:val="bottom"/>
            <w:hideMark/>
          </w:tcPr>
          <w:p w14:paraId="63410E3E"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3F"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40"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E41"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42"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43" w14:textId="77777777" w:rsidR="00CC059B" w:rsidRPr="005231C4" w:rsidRDefault="00F37498" w:rsidP="00CC059B">
            <w:pPr>
              <w:rPr>
                <w:rFonts w:ascii="Times New Roman" w:eastAsia="Times New Roman" w:hAnsi="Times New Roman" w:cs="Times New Roman"/>
                <w:sz w:val="20"/>
              </w:rPr>
            </w:pPr>
          </w:p>
        </w:tc>
      </w:tr>
      <w:tr w:rsidR="000640C0" w14:paraId="63410E4C" w14:textId="77777777">
        <w:trPr>
          <w:trHeight w:val="300"/>
        </w:trPr>
        <w:tc>
          <w:tcPr>
            <w:tcW w:w="850" w:type="dxa"/>
            <w:tcBorders>
              <w:top w:val="nil"/>
              <w:left w:val="nil"/>
              <w:bottom w:val="nil"/>
              <w:right w:val="nil"/>
            </w:tcBorders>
            <w:shd w:val="clear" w:color="auto" w:fill="auto"/>
            <w:noWrap/>
            <w:vAlign w:val="bottom"/>
            <w:hideMark/>
          </w:tcPr>
          <w:p w14:paraId="63410E45"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ΠΟΤΑΜΙ:</w:t>
            </w:r>
          </w:p>
        </w:tc>
        <w:tc>
          <w:tcPr>
            <w:tcW w:w="1476" w:type="dxa"/>
            <w:tcBorders>
              <w:top w:val="nil"/>
              <w:left w:val="nil"/>
              <w:bottom w:val="nil"/>
              <w:right w:val="nil"/>
            </w:tcBorders>
            <w:shd w:val="clear" w:color="auto" w:fill="auto"/>
            <w:noWrap/>
            <w:vAlign w:val="bottom"/>
            <w:hideMark/>
          </w:tcPr>
          <w:p w14:paraId="63410E46" w14:textId="77777777" w:rsidR="00CC059B" w:rsidRPr="005231C4" w:rsidRDefault="00F37498" w:rsidP="00CC059B">
            <w:pPr>
              <w:rPr>
                <w:rFonts w:ascii="Calibri" w:eastAsia="Times New Roman" w:hAnsi="Calibri" w:cs="Calibri"/>
                <w:color w:val="000000"/>
                <w:szCs w:val="24"/>
              </w:rPr>
            </w:pPr>
          </w:p>
        </w:tc>
        <w:tc>
          <w:tcPr>
            <w:tcW w:w="1922" w:type="dxa"/>
            <w:tcBorders>
              <w:top w:val="nil"/>
              <w:left w:val="nil"/>
              <w:bottom w:val="nil"/>
              <w:right w:val="nil"/>
            </w:tcBorders>
            <w:shd w:val="clear" w:color="auto" w:fill="auto"/>
            <w:noWrap/>
            <w:vAlign w:val="bottom"/>
            <w:hideMark/>
          </w:tcPr>
          <w:p w14:paraId="63410E47"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48"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OXI</w:t>
            </w:r>
          </w:p>
        </w:tc>
        <w:tc>
          <w:tcPr>
            <w:tcW w:w="63" w:type="dxa"/>
            <w:tcBorders>
              <w:top w:val="nil"/>
              <w:left w:val="nil"/>
              <w:bottom w:val="nil"/>
              <w:right w:val="nil"/>
            </w:tcBorders>
            <w:shd w:val="clear" w:color="auto" w:fill="auto"/>
            <w:noWrap/>
            <w:vAlign w:val="bottom"/>
            <w:hideMark/>
          </w:tcPr>
          <w:p w14:paraId="63410E49"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4A"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4B" w14:textId="77777777" w:rsidR="00CC059B" w:rsidRPr="005231C4" w:rsidRDefault="00F37498" w:rsidP="00CC059B">
            <w:pPr>
              <w:rPr>
                <w:rFonts w:ascii="Times New Roman" w:eastAsia="Times New Roman" w:hAnsi="Times New Roman" w:cs="Times New Roman"/>
                <w:sz w:val="20"/>
              </w:rPr>
            </w:pPr>
          </w:p>
        </w:tc>
      </w:tr>
      <w:tr w:rsidR="000640C0" w14:paraId="63410E53" w14:textId="77777777">
        <w:trPr>
          <w:trHeight w:val="300"/>
        </w:trPr>
        <w:tc>
          <w:tcPr>
            <w:tcW w:w="2326" w:type="dxa"/>
            <w:gridSpan w:val="2"/>
            <w:tcBorders>
              <w:top w:val="nil"/>
              <w:left w:val="nil"/>
              <w:bottom w:val="nil"/>
              <w:right w:val="nil"/>
            </w:tcBorders>
            <w:shd w:val="clear" w:color="auto" w:fill="auto"/>
            <w:noWrap/>
            <w:vAlign w:val="bottom"/>
            <w:hideMark/>
          </w:tcPr>
          <w:p w14:paraId="63410E4D"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ΕΝ. ΚΕΝΤΡΩΩΝ:</w:t>
            </w:r>
          </w:p>
        </w:tc>
        <w:tc>
          <w:tcPr>
            <w:tcW w:w="1922" w:type="dxa"/>
            <w:tcBorders>
              <w:top w:val="nil"/>
              <w:left w:val="nil"/>
              <w:bottom w:val="nil"/>
              <w:right w:val="nil"/>
            </w:tcBorders>
            <w:shd w:val="clear" w:color="auto" w:fill="auto"/>
            <w:noWrap/>
            <w:vAlign w:val="bottom"/>
            <w:hideMark/>
          </w:tcPr>
          <w:p w14:paraId="63410E4E" w14:textId="77777777" w:rsidR="00CC059B" w:rsidRPr="005231C4" w:rsidRDefault="00F37498" w:rsidP="00CC059B">
            <w:pPr>
              <w:rPr>
                <w:rFonts w:ascii="Calibri" w:eastAsia="Times New Roman" w:hAnsi="Calibri" w:cs="Calibri"/>
                <w:color w:val="000000"/>
                <w:szCs w:val="24"/>
              </w:rPr>
            </w:pPr>
          </w:p>
        </w:tc>
        <w:tc>
          <w:tcPr>
            <w:tcW w:w="745" w:type="dxa"/>
            <w:tcBorders>
              <w:top w:val="nil"/>
              <w:left w:val="nil"/>
              <w:bottom w:val="nil"/>
              <w:right w:val="nil"/>
            </w:tcBorders>
            <w:shd w:val="clear" w:color="auto" w:fill="auto"/>
            <w:noWrap/>
            <w:vAlign w:val="bottom"/>
            <w:hideMark/>
          </w:tcPr>
          <w:p w14:paraId="63410E4F"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ΝΑΙ</w:t>
            </w:r>
          </w:p>
        </w:tc>
        <w:tc>
          <w:tcPr>
            <w:tcW w:w="63" w:type="dxa"/>
            <w:tcBorders>
              <w:top w:val="nil"/>
              <w:left w:val="nil"/>
              <w:bottom w:val="nil"/>
              <w:right w:val="nil"/>
            </w:tcBorders>
            <w:shd w:val="clear" w:color="auto" w:fill="auto"/>
            <w:noWrap/>
            <w:vAlign w:val="bottom"/>
            <w:hideMark/>
          </w:tcPr>
          <w:p w14:paraId="63410E50" w14:textId="77777777" w:rsidR="00CC059B" w:rsidRPr="005231C4" w:rsidRDefault="00F37498" w:rsidP="00CC059B">
            <w:pPr>
              <w:rPr>
                <w:rFonts w:ascii="Calibri" w:eastAsia="Times New Roman" w:hAnsi="Calibri" w:cs="Calibri"/>
                <w:color w:val="000000"/>
                <w:szCs w:val="24"/>
              </w:rPr>
            </w:pPr>
          </w:p>
        </w:tc>
        <w:tc>
          <w:tcPr>
            <w:tcW w:w="1063" w:type="dxa"/>
            <w:tcBorders>
              <w:top w:val="nil"/>
              <w:left w:val="nil"/>
              <w:bottom w:val="nil"/>
              <w:right w:val="nil"/>
            </w:tcBorders>
            <w:shd w:val="clear" w:color="auto" w:fill="auto"/>
            <w:noWrap/>
            <w:vAlign w:val="bottom"/>
            <w:hideMark/>
          </w:tcPr>
          <w:p w14:paraId="63410E51"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52" w14:textId="77777777" w:rsidR="00CC059B" w:rsidRPr="005231C4" w:rsidRDefault="00F37498" w:rsidP="00CC059B">
            <w:pPr>
              <w:rPr>
                <w:rFonts w:ascii="Times New Roman" w:eastAsia="Times New Roman" w:hAnsi="Times New Roman" w:cs="Times New Roman"/>
                <w:sz w:val="20"/>
              </w:rPr>
            </w:pPr>
          </w:p>
        </w:tc>
      </w:tr>
      <w:tr w:rsidR="000640C0" w14:paraId="63410E5B" w14:textId="77777777">
        <w:trPr>
          <w:trHeight w:val="300"/>
        </w:trPr>
        <w:tc>
          <w:tcPr>
            <w:tcW w:w="850" w:type="dxa"/>
            <w:tcBorders>
              <w:top w:val="nil"/>
              <w:left w:val="nil"/>
              <w:bottom w:val="nil"/>
              <w:right w:val="nil"/>
            </w:tcBorders>
            <w:shd w:val="clear" w:color="auto" w:fill="auto"/>
            <w:noWrap/>
            <w:vAlign w:val="bottom"/>
            <w:hideMark/>
          </w:tcPr>
          <w:p w14:paraId="63410E54"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E55"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E56"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57"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E58"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59"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5A" w14:textId="77777777" w:rsidR="00CC059B" w:rsidRPr="005231C4" w:rsidRDefault="00F37498" w:rsidP="00CC059B">
            <w:pPr>
              <w:rPr>
                <w:rFonts w:ascii="Times New Roman" w:eastAsia="Times New Roman" w:hAnsi="Times New Roman" w:cs="Times New Roman"/>
                <w:sz w:val="20"/>
              </w:rPr>
            </w:pPr>
          </w:p>
        </w:tc>
      </w:tr>
      <w:tr w:rsidR="000640C0" w14:paraId="63410E63" w14:textId="77777777">
        <w:trPr>
          <w:trHeight w:val="300"/>
        </w:trPr>
        <w:tc>
          <w:tcPr>
            <w:tcW w:w="850" w:type="dxa"/>
            <w:tcBorders>
              <w:top w:val="nil"/>
              <w:left w:val="nil"/>
              <w:bottom w:val="nil"/>
              <w:right w:val="nil"/>
            </w:tcBorders>
            <w:shd w:val="clear" w:color="auto" w:fill="auto"/>
            <w:noWrap/>
            <w:vAlign w:val="bottom"/>
            <w:hideMark/>
          </w:tcPr>
          <w:p w14:paraId="63410E5C" w14:textId="77777777" w:rsidR="00CC059B" w:rsidRPr="005231C4" w:rsidRDefault="00F37498" w:rsidP="00CC059B">
            <w:pPr>
              <w:rPr>
                <w:rFonts w:ascii="Times New Roman" w:eastAsia="Times New Roman" w:hAnsi="Times New Roman" w:cs="Times New Roman"/>
                <w:sz w:val="20"/>
              </w:rPr>
            </w:pPr>
          </w:p>
        </w:tc>
        <w:tc>
          <w:tcPr>
            <w:tcW w:w="1476" w:type="dxa"/>
            <w:tcBorders>
              <w:top w:val="nil"/>
              <w:left w:val="nil"/>
              <w:bottom w:val="nil"/>
              <w:right w:val="nil"/>
            </w:tcBorders>
            <w:shd w:val="clear" w:color="auto" w:fill="auto"/>
            <w:noWrap/>
            <w:vAlign w:val="bottom"/>
            <w:hideMark/>
          </w:tcPr>
          <w:p w14:paraId="63410E5D" w14:textId="77777777" w:rsidR="00CC059B" w:rsidRPr="005231C4" w:rsidRDefault="00F37498" w:rsidP="00CC059B">
            <w:pPr>
              <w:rPr>
                <w:rFonts w:ascii="Times New Roman" w:eastAsia="Times New Roman" w:hAnsi="Times New Roman" w:cs="Times New Roman"/>
                <w:sz w:val="20"/>
              </w:rPr>
            </w:pPr>
          </w:p>
        </w:tc>
        <w:tc>
          <w:tcPr>
            <w:tcW w:w="1922" w:type="dxa"/>
            <w:tcBorders>
              <w:top w:val="nil"/>
              <w:left w:val="nil"/>
              <w:bottom w:val="nil"/>
              <w:right w:val="nil"/>
            </w:tcBorders>
            <w:shd w:val="clear" w:color="auto" w:fill="auto"/>
            <w:noWrap/>
            <w:vAlign w:val="bottom"/>
            <w:hideMark/>
          </w:tcPr>
          <w:p w14:paraId="63410E5E" w14:textId="77777777" w:rsidR="00CC059B" w:rsidRPr="005231C4" w:rsidRDefault="00F37498" w:rsidP="00CC059B">
            <w:pPr>
              <w:rPr>
                <w:rFonts w:ascii="Times New Roman" w:eastAsia="Times New Roman" w:hAnsi="Times New Roman" w:cs="Times New Roman"/>
                <w:sz w:val="20"/>
              </w:rPr>
            </w:pPr>
          </w:p>
        </w:tc>
        <w:tc>
          <w:tcPr>
            <w:tcW w:w="745" w:type="dxa"/>
            <w:tcBorders>
              <w:top w:val="nil"/>
              <w:left w:val="nil"/>
              <w:bottom w:val="nil"/>
              <w:right w:val="nil"/>
            </w:tcBorders>
            <w:shd w:val="clear" w:color="auto" w:fill="auto"/>
            <w:noWrap/>
            <w:vAlign w:val="bottom"/>
            <w:hideMark/>
          </w:tcPr>
          <w:p w14:paraId="63410E5F" w14:textId="77777777" w:rsidR="00CC059B" w:rsidRPr="005231C4" w:rsidRDefault="00F37498" w:rsidP="00CC059B">
            <w:pPr>
              <w:rPr>
                <w:rFonts w:ascii="Times New Roman" w:eastAsia="Times New Roman" w:hAnsi="Times New Roman" w:cs="Times New Roman"/>
                <w:sz w:val="20"/>
              </w:rPr>
            </w:pPr>
          </w:p>
        </w:tc>
        <w:tc>
          <w:tcPr>
            <w:tcW w:w="63" w:type="dxa"/>
            <w:tcBorders>
              <w:top w:val="nil"/>
              <w:left w:val="nil"/>
              <w:bottom w:val="nil"/>
              <w:right w:val="nil"/>
            </w:tcBorders>
            <w:shd w:val="clear" w:color="auto" w:fill="auto"/>
            <w:noWrap/>
            <w:vAlign w:val="bottom"/>
            <w:hideMark/>
          </w:tcPr>
          <w:p w14:paraId="63410E60" w14:textId="77777777" w:rsidR="00CC059B" w:rsidRPr="005231C4" w:rsidRDefault="00F37498" w:rsidP="00CC059B">
            <w:pPr>
              <w:rPr>
                <w:rFonts w:ascii="Times New Roman" w:eastAsia="Times New Roman" w:hAnsi="Times New Roman" w:cs="Times New Roman"/>
                <w:sz w:val="20"/>
              </w:rPr>
            </w:pPr>
          </w:p>
        </w:tc>
        <w:tc>
          <w:tcPr>
            <w:tcW w:w="1063" w:type="dxa"/>
            <w:tcBorders>
              <w:top w:val="nil"/>
              <w:left w:val="nil"/>
              <w:bottom w:val="nil"/>
              <w:right w:val="nil"/>
            </w:tcBorders>
            <w:shd w:val="clear" w:color="auto" w:fill="auto"/>
            <w:noWrap/>
            <w:vAlign w:val="bottom"/>
            <w:hideMark/>
          </w:tcPr>
          <w:p w14:paraId="63410E61" w14:textId="77777777" w:rsidR="00CC059B" w:rsidRPr="005231C4" w:rsidRDefault="00F37498" w:rsidP="00CC059B">
            <w:pPr>
              <w:rPr>
                <w:rFonts w:ascii="Calibri" w:eastAsia="Times New Roman" w:hAnsi="Calibri" w:cs="Calibri"/>
                <w:color w:val="000000"/>
                <w:szCs w:val="24"/>
              </w:rPr>
            </w:pPr>
            <w:r w:rsidRPr="005231C4">
              <w:rPr>
                <w:rFonts w:ascii="Calibri" w:eastAsia="Times New Roman" w:hAnsi="Calibri" w:cs="Calibri"/>
                <w:color w:val="000000"/>
                <w:szCs w:val="24"/>
              </w:rPr>
              <w:t>Σελ.</w:t>
            </w:r>
          </w:p>
        </w:tc>
        <w:tc>
          <w:tcPr>
            <w:tcW w:w="1063" w:type="dxa"/>
            <w:tcBorders>
              <w:top w:val="nil"/>
              <w:left w:val="nil"/>
              <w:bottom w:val="nil"/>
              <w:right w:val="nil"/>
            </w:tcBorders>
            <w:shd w:val="clear" w:color="auto" w:fill="auto"/>
            <w:noWrap/>
            <w:vAlign w:val="bottom"/>
            <w:hideMark/>
          </w:tcPr>
          <w:p w14:paraId="63410E62" w14:textId="77777777" w:rsidR="00CC059B" w:rsidRPr="005231C4" w:rsidRDefault="00F37498" w:rsidP="00CC059B">
            <w:pPr>
              <w:jc w:val="right"/>
              <w:rPr>
                <w:rFonts w:ascii="Calibri" w:eastAsia="Times New Roman" w:hAnsi="Calibri" w:cs="Calibri"/>
                <w:color w:val="000000"/>
                <w:szCs w:val="24"/>
              </w:rPr>
            </w:pPr>
            <w:r w:rsidRPr="005231C4">
              <w:rPr>
                <w:rFonts w:ascii="Calibri" w:eastAsia="Times New Roman" w:hAnsi="Calibri" w:cs="Calibri"/>
                <w:color w:val="000000"/>
                <w:szCs w:val="24"/>
              </w:rPr>
              <w:t>1-Ιαν</w:t>
            </w:r>
          </w:p>
        </w:tc>
      </w:tr>
    </w:tbl>
    <w:p w14:paraId="63410E64" w14:textId="77777777" w:rsidR="000640C0" w:rsidRDefault="000640C0">
      <w:pPr>
        <w:rPr>
          <w:rFonts w:eastAsia="Times New Roman" w:cs="Times New Roman"/>
          <w:szCs w:val="24"/>
        </w:rPr>
      </w:pPr>
    </w:p>
    <w:p w14:paraId="63410E65" w14:textId="77777777" w:rsidR="000640C0" w:rsidRDefault="00F37498">
      <w:pPr>
        <w:spacing w:line="600" w:lineRule="auto"/>
        <w:jc w:val="both"/>
        <w:rPr>
          <w:rFonts w:eastAsia="Times New Roman"/>
          <w:szCs w:val="24"/>
        </w:rPr>
      </w:pPr>
      <w:r>
        <w:rPr>
          <w:rFonts w:eastAsia="SimSun"/>
          <w:szCs w:val="24"/>
          <w:lang w:eastAsia="zh-CN"/>
        </w:rPr>
        <w:tab/>
      </w:r>
      <w:r w:rsidRPr="00EF3F89">
        <w:rPr>
          <w:rFonts w:eastAsia="SimSun"/>
          <w:b/>
          <w:szCs w:val="24"/>
          <w:lang w:eastAsia="zh-CN"/>
        </w:rPr>
        <w:t xml:space="preserve">ΠΡΟΕΔΡΕΥΩΝ </w:t>
      </w:r>
      <w:r w:rsidRPr="00EF3F89">
        <w:rPr>
          <w:rFonts w:eastAsia="SimSun"/>
          <w:b/>
          <w:bCs/>
          <w:szCs w:val="24"/>
          <w:lang w:eastAsia="zh-CN"/>
        </w:rPr>
        <w:t>(</w:t>
      </w:r>
      <w:r>
        <w:rPr>
          <w:rFonts w:eastAsia="SimSun"/>
          <w:b/>
          <w:bCs/>
          <w:szCs w:val="24"/>
          <w:lang w:eastAsia="zh-CN"/>
        </w:rPr>
        <w:t>Σπυρίδων</w:t>
      </w:r>
      <w:r w:rsidRPr="00EF3F89">
        <w:rPr>
          <w:rFonts w:eastAsia="SimSun"/>
          <w:b/>
          <w:bCs/>
          <w:szCs w:val="24"/>
          <w:lang w:eastAsia="zh-CN"/>
        </w:rPr>
        <w:t xml:space="preserve"> Λ</w:t>
      </w:r>
      <w:r>
        <w:rPr>
          <w:rFonts w:eastAsia="SimSun"/>
          <w:b/>
          <w:bCs/>
          <w:szCs w:val="24"/>
          <w:lang w:eastAsia="zh-CN"/>
        </w:rPr>
        <w:t>υκούδης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 xml:space="preserve">Συνεπώς το σχέδιο νόμου </w:t>
      </w:r>
      <w:r w:rsidRPr="00EF3F89">
        <w:rPr>
          <w:rFonts w:eastAsia="SimSun"/>
          <w:szCs w:val="24"/>
          <w:lang w:eastAsia="zh-CN"/>
        </w:rPr>
        <w:t xml:space="preserve">του </w:t>
      </w:r>
      <w:r w:rsidRPr="00C51D74">
        <w:rPr>
          <w:rFonts w:eastAsia="SimSun"/>
          <w:szCs w:val="24"/>
          <w:lang w:eastAsia="zh-CN"/>
        </w:rPr>
        <w:t xml:space="preserve">Υπουργείου </w:t>
      </w:r>
      <w:r>
        <w:rPr>
          <w:rFonts w:eastAsia="SimSun"/>
          <w:szCs w:val="24"/>
          <w:lang w:eastAsia="zh-CN"/>
        </w:rPr>
        <w:t>Δικαιοσύνης, Διαφάνειας και Ανθρωπίνων Δικαιωμάτων</w:t>
      </w:r>
      <w:r>
        <w:rPr>
          <w:rFonts w:eastAsia="SimSun"/>
          <w:szCs w:val="24"/>
          <w:lang w:eastAsia="zh-CN"/>
        </w:rPr>
        <w:t>:</w:t>
      </w:r>
      <w:r w:rsidRPr="00C51D74">
        <w:rPr>
          <w:rFonts w:eastAsia="Times New Roman"/>
          <w:color w:val="000000"/>
          <w:szCs w:val="24"/>
        </w:rPr>
        <w:t xml:space="preserve"> «Επείγουσες ρυθμίσεις για την υποβολή δηλώσεων περιουσιακής </w:t>
      </w:r>
      <w:r>
        <w:rPr>
          <w:rFonts w:eastAsia="Times New Roman"/>
          <w:color w:val="000000"/>
          <w:szCs w:val="24"/>
        </w:rPr>
        <w:t xml:space="preserve">κατάστασης και άλλες διατάξεις» </w:t>
      </w:r>
      <w:r w:rsidRPr="00C51D74">
        <w:rPr>
          <w:rFonts w:eastAsia="Times New Roman"/>
          <w:szCs w:val="24"/>
        </w:rPr>
        <w:t>έγινε δεκτό κατά πλειοψηφία</w:t>
      </w:r>
      <w:r>
        <w:rPr>
          <w:rFonts w:eastAsia="Times New Roman"/>
          <w:szCs w:val="24"/>
        </w:rPr>
        <w:t>,</w:t>
      </w:r>
      <w:r w:rsidRPr="00C51D74">
        <w:rPr>
          <w:rFonts w:eastAsia="Times New Roman"/>
          <w:szCs w:val="24"/>
        </w:rPr>
        <w:t xml:space="preserve"> σε μόνη συζήτηση</w:t>
      </w:r>
      <w:r>
        <w:rPr>
          <w:rFonts w:eastAsia="Times New Roman"/>
          <w:szCs w:val="24"/>
        </w:rPr>
        <w:t>,</w:t>
      </w:r>
      <w:r w:rsidRPr="00C51D74">
        <w:rPr>
          <w:rFonts w:eastAsia="Times New Roman"/>
          <w:szCs w:val="24"/>
        </w:rPr>
        <w:t xml:space="preserve"> επί της αρχής, των άρθρων</w:t>
      </w:r>
      <w:r>
        <w:rPr>
          <w:rFonts w:eastAsia="Times New Roman"/>
          <w:szCs w:val="24"/>
        </w:rPr>
        <w:t xml:space="preserve"> </w:t>
      </w:r>
      <w:r w:rsidRPr="00C51D74">
        <w:rPr>
          <w:rFonts w:eastAsia="Times New Roman"/>
          <w:szCs w:val="24"/>
        </w:rPr>
        <w:t>και του συνόλου και έχει ως εξής:</w:t>
      </w:r>
    </w:p>
    <w:p w14:paraId="63410E66" w14:textId="77777777" w:rsidR="000640C0" w:rsidRDefault="00F37498">
      <w:pPr>
        <w:autoSpaceDE w:val="0"/>
        <w:autoSpaceDN w:val="0"/>
        <w:adjustRightInd w:val="0"/>
        <w:spacing w:line="600" w:lineRule="auto"/>
        <w:ind w:firstLine="720"/>
        <w:jc w:val="center"/>
        <w:rPr>
          <w:rFonts w:eastAsia="SimSun"/>
          <w:b/>
          <w:szCs w:val="24"/>
          <w:lang w:eastAsia="zh-CN"/>
        </w:rPr>
      </w:pPr>
      <w:r w:rsidRPr="002E6EC7">
        <w:rPr>
          <w:rFonts w:eastAsia="Times New Roman" w:cs="Times New Roman"/>
          <w:color w:val="FF0000"/>
          <w:szCs w:val="24"/>
        </w:rPr>
        <w:t>(Να καταχωριστεί το κείμενο του νομοσχεδίου</w:t>
      </w:r>
      <w:r w:rsidRPr="002E6EC7">
        <w:rPr>
          <w:rFonts w:eastAsia="Times New Roman" w:cs="Times New Roman"/>
          <w:color w:val="FF0000"/>
          <w:szCs w:val="24"/>
        </w:rPr>
        <w:t xml:space="preserve"> δηλαδή η σελίδα 373α</w:t>
      </w:r>
      <w:r>
        <w:rPr>
          <w:rFonts w:eastAsia="Times New Roman" w:cs="Times New Roman"/>
          <w:szCs w:val="24"/>
        </w:rPr>
        <w:t>)</w:t>
      </w:r>
    </w:p>
    <w:p w14:paraId="63410E67" w14:textId="77777777" w:rsidR="000640C0" w:rsidRDefault="000640C0">
      <w:pPr>
        <w:jc w:val="both"/>
        <w:rPr>
          <w:rFonts w:eastAsia="SimSun"/>
          <w:b/>
          <w:szCs w:val="24"/>
          <w:lang w:eastAsia="zh-CN"/>
        </w:rPr>
      </w:pPr>
    </w:p>
    <w:p w14:paraId="63410E68" w14:textId="77777777" w:rsidR="000640C0" w:rsidRDefault="00F37498">
      <w:pPr>
        <w:autoSpaceDE w:val="0"/>
        <w:autoSpaceDN w:val="0"/>
        <w:adjustRightInd w:val="0"/>
        <w:spacing w:line="600" w:lineRule="auto"/>
        <w:ind w:firstLine="540"/>
        <w:jc w:val="both"/>
        <w:rPr>
          <w:rFonts w:eastAsia="SimSun"/>
          <w:szCs w:val="24"/>
          <w:lang w:eastAsia="zh-CN"/>
        </w:rPr>
      </w:pPr>
      <w:r w:rsidRPr="00EF3F89">
        <w:rPr>
          <w:rFonts w:eastAsia="SimSun"/>
          <w:b/>
          <w:szCs w:val="24"/>
          <w:lang w:eastAsia="zh-CN"/>
        </w:rPr>
        <w:t xml:space="preserve">ΠΡΟΕΔΡΕΥΩΝ </w:t>
      </w:r>
      <w:r w:rsidRPr="00EF3F89">
        <w:rPr>
          <w:rFonts w:eastAsia="SimSun"/>
          <w:b/>
          <w:bCs/>
          <w:szCs w:val="24"/>
          <w:lang w:eastAsia="zh-CN"/>
        </w:rPr>
        <w:t>(</w:t>
      </w:r>
      <w:r>
        <w:rPr>
          <w:rFonts w:eastAsia="SimSun"/>
          <w:b/>
          <w:bCs/>
          <w:szCs w:val="24"/>
          <w:lang w:eastAsia="zh-CN"/>
        </w:rPr>
        <w:t>Σπυρίδων</w:t>
      </w:r>
      <w:r w:rsidRPr="00EF3F89">
        <w:rPr>
          <w:rFonts w:eastAsia="SimSun"/>
          <w:b/>
          <w:bCs/>
          <w:szCs w:val="24"/>
          <w:lang w:eastAsia="zh-CN"/>
        </w:rPr>
        <w:t xml:space="preserve"> Λ</w:t>
      </w:r>
      <w:r>
        <w:rPr>
          <w:rFonts w:eastAsia="SimSun"/>
          <w:b/>
          <w:bCs/>
          <w:szCs w:val="24"/>
          <w:lang w:eastAsia="zh-CN"/>
        </w:rPr>
        <w:t>υκούδης</w:t>
      </w:r>
      <w:r w:rsidRPr="00EF3F89">
        <w:rPr>
          <w:rFonts w:eastAsia="SimSun"/>
          <w:b/>
          <w:bCs/>
          <w:szCs w:val="24"/>
          <w:lang w:eastAsia="zh-CN"/>
        </w:rPr>
        <w:t>):</w:t>
      </w:r>
      <w:r>
        <w:rPr>
          <w:rFonts w:eastAsia="SimSun"/>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w:t>
      </w:r>
      <w:r w:rsidRPr="00EF3F89">
        <w:rPr>
          <w:rFonts w:eastAsia="SimSun"/>
          <w:szCs w:val="24"/>
          <w:lang w:eastAsia="zh-CN"/>
        </w:rPr>
        <w:t xml:space="preserve"> του επικύρωση των Πρακτικών ως προς την ψήφιση στο σύνολο του παραπάνω νομοσχεδίου. </w:t>
      </w:r>
    </w:p>
    <w:p w14:paraId="63410E69" w14:textId="77777777" w:rsidR="000640C0" w:rsidRDefault="00F37498">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3410E6A" w14:textId="77777777" w:rsidR="000640C0" w:rsidRDefault="00F37498">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Σπυρίδων</w:t>
      </w:r>
      <w:r w:rsidRPr="00EF3F89">
        <w:rPr>
          <w:rFonts w:eastAsia="SimSun"/>
          <w:b/>
          <w:bCs/>
          <w:szCs w:val="24"/>
          <w:lang w:eastAsia="zh-CN"/>
        </w:rPr>
        <w:t xml:space="preserve"> Λ</w:t>
      </w:r>
      <w:r>
        <w:rPr>
          <w:rFonts w:eastAsia="SimSun"/>
          <w:b/>
          <w:bCs/>
          <w:szCs w:val="24"/>
          <w:lang w:eastAsia="zh-CN"/>
        </w:rPr>
        <w:t>υκούδης</w:t>
      </w:r>
      <w:r w:rsidRPr="00EF3F89">
        <w:rPr>
          <w:rFonts w:eastAsia="SimSun"/>
          <w:b/>
          <w:bCs/>
          <w:szCs w:val="24"/>
          <w:lang w:eastAsia="zh-CN"/>
        </w:rPr>
        <w:t>):</w:t>
      </w:r>
      <w:r>
        <w:rPr>
          <w:rFonts w:eastAsia="SimSun"/>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63410E6B" w14:textId="77777777" w:rsidR="000640C0" w:rsidRDefault="00F37498">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 xml:space="preserve">ύριοι συνάδελφοι, δέχεστε στο σημείο </w:t>
      </w:r>
      <w:r w:rsidRPr="00C76C56">
        <w:rPr>
          <w:rFonts w:eastAsia="Times New Roman" w:cs="Times New Roman"/>
          <w:szCs w:val="24"/>
        </w:rPr>
        <w:t>αυτό να λύσουμε τη συνεδρίαση;</w:t>
      </w:r>
    </w:p>
    <w:p w14:paraId="63410E6C" w14:textId="77777777" w:rsidR="000640C0" w:rsidRDefault="00F37498">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63410E6D" w14:textId="77777777" w:rsidR="000640C0" w:rsidRDefault="00F37498">
      <w:pPr>
        <w:spacing w:line="600" w:lineRule="auto"/>
        <w:ind w:firstLine="720"/>
        <w:jc w:val="both"/>
        <w:rPr>
          <w:rFonts w:eastAsia="Times New Roman" w:cs="Times New Roman"/>
          <w:szCs w:val="24"/>
        </w:rPr>
      </w:pPr>
      <w:r w:rsidRPr="004D6069">
        <w:rPr>
          <w:rFonts w:eastAsia="Times New Roman" w:cs="Times New Roman"/>
          <w:b/>
          <w:szCs w:val="24"/>
        </w:rPr>
        <w:t xml:space="preserve">ΠΡΟΕΔΡΕΥΩΝ </w:t>
      </w:r>
      <w:r w:rsidRPr="00EF3F89">
        <w:rPr>
          <w:rFonts w:eastAsia="SimSun"/>
          <w:b/>
          <w:bCs/>
          <w:szCs w:val="24"/>
          <w:lang w:eastAsia="zh-CN"/>
        </w:rPr>
        <w:t>(</w:t>
      </w:r>
      <w:r>
        <w:rPr>
          <w:rFonts w:eastAsia="SimSun"/>
          <w:b/>
          <w:bCs/>
          <w:szCs w:val="24"/>
          <w:lang w:eastAsia="zh-CN"/>
        </w:rPr>
        <w:t>Σπυρίδων</w:t>
      </w:r>
      <w:r w:rsidRPr="00EF3F89">
        <w:rPr>
          <w:rFonts w:eastAsia="SimSun"/>
          <w:b/>
          <w:bCs/>
          <w:szCs w:val="24"/>
          <w:lang w:eastAsia="zh-CN"/>
        </w:rPr>
        <w:t xml:space="preserve"> Λ</w:t>
      </w:r>
      <w:r>
        <w:rPr>
          <w:rFonts w:eastAsia="SimSun"/>
          <w:b/>
          <w:bCs/>
          <w:szCs w:val="24"/>
          <w:lang w:eastAsia="zh-CN"/>
        </w:rPr>
        <w:t>υκούδης</w:t>
      </w:r>
      <w:r w:rsidRPr="00EF3F89">
        <w:rPr>
          <w:rFonts w:eastAsia="SimSun"/>
          <w:b/>
          <w:bCs/>
          <w:szCs w:val="24"/>
          <w:lang w:eastAsia="zh-CN"/>
        </w:rPr>
        <w:t>):</w:t>
      </w:r>
      <w:r w:rsidRPr="00EF3F89">
        <w:rPr>
          <w:rFonts w:eastAsia="SimSun"/>
          <w:szCs w:val="24"/>
          <w:lang w:eastAsia="zh-CN"/>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18</w:t>
      </w:r>
      <w:r w:rsidRPr="00C76C56">
        <w:rPr>
          <w:rFonts w:eastAsia="Times New Roman" w:cs="Times New Roman"/>
          <w:szCs w:val="24"/>
        </w:rPr>
        <w:t>.</w:t>
      </w:r>
      <w:r>
        <w:rPr>
          <w:rFonts w:eastAsia="Times New Roman" w:cs="Times New Roman"/>
          <w:szCs w:val="24"/>
        </w:rPr>
        <w:t>45΄</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w:t>
      </w:r>
      <w:r w:rsidRPr="00C76C56">
        <w:rPr>
          <w:rFonts w:eastAsia="Times New Roman" w:cs="Times New Roman"/>
          <w:szCs w:val="24"/>
        </w:rPr>
        <w:t xml:space="preserve"> </w:t>
      </w:r>
      <w:r>
        <w:rPr>
          <w:rFonts w:eastAsia="Times New Roman" w:cs="Times New Roman"/>
          <w:szCs w:val="24"/>
        </w:rPr>
        <w:t>ημέρα Πέμπτη 25 Οκτωβρίου</w:t>
      </w:r>
      <w:r w:rsidRPr="00C76C56">
        <w:rPr>
          <w:rFonts w:eastAsia="Times New Roman" w:cs="Times New Roman"/>
          <w:szCs w:val="24"/>
        </w:rPr>
        <w:t xml:space="preserve"> 20</w:t>
      </w:r>
      <w:r>
        <w:rPr>
          <w:rFonts w:eastAsia="Times New Roman" w:cs="Times New Roman"/>
          <w:szCs w:val="24"/>
        </w:rPr>
        <w:t>18 και ώρα 9.30</w:t>
      </w:r>
      <w:r w:rsidRPr="00C76C56">
        <w:rPr>
          <w:rFonts w:eastAsia="Times New Roman" w:cs="Times New Roman"/>
          <w:szCs w:val="24"/>
        </w:rPr>
        <w:t>΄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συζήτηση επικαίρων ερωτήσεων.</w:t>
      </w:r>
    </w:p>
    <w:p w14:paraId="63410E6E" w14:textId="77777777" w:rsidR="000640C0" w:rsidRDefault="00F37498">
      <w:pPr>
        <w:spacing w:line="600" w:lineRule="auto"/>
        <w:ind w:left="720"/>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p w14:paraId="63410E6F" w14:textId="77777777" w:rsidR="000640C0" w:rsidRDefault="000640C0">
      <w:pPr>
        <w:autoSpaceDE w:val="0"/>
        <w:autoSpaceDN w:val="0"/>
        <w:adjustRightInd w:val="0"/>
        <w:spacing w:line="600" w:lineRule="auto"/>
        <w:ind w:firstLine="540"/>
        <w:jc w:val="both"/>
        <w:rPr>
          <w:rFonts w:eastAsia="SimSun"/>
          <w:szCs w:val="24"/>
          <w:lang w:eastAsia="zh-CN"/>
        </w:rPr>
      </w:pPr>
    </w:p>
    <w:p w14:paraId="63410E70" w14:textId="77777777" w:rsidR="000640C0" w:rsidRDefault="000640C0">
      <w:pPr>
        <w:autoSpaceDE w:val="0"/>
        <w:autoSpaceDN w:val="0"/>
        <w:adjustRightInd w:val="0"/>
        <w:spacing w:line="600" w:lineRule="auto"/>
        <w:ind w:firstLine="540"/>
        <w:jc w:val="both"/>
        <w:rPr>
          <w:rFonts w:eastAsia="SimSun"/>
          <w:szCs w:val="24"/>
          <w:lang w:eastAsia="zh-CN"/>
        </w:rPr>
      </w:pPr>
    </w:p>
    <w:p w14:paraId="63410E71" w14:textId="77777777" w:rsidR="000640C0" w:rsidRDefault="000640C0">
      <w:pPr>
        <w:spacing w:line="600" w:lineRule="auto"/>
        <w:rPr>
          <w:rFonts w:ascii="Times New Roman" w:eastAsia="SimSun" w:hAnsi="Times New Roman" w:cs="Times New Roman"/>
          <w:szCs w:val="24"/>
          <w:lang w:eastAsia="zh-CN"/>
        </w:rPr>
      </w:pPr>
    </w:p>
    <w:p w14:paraId="63410E72" w14:textId="77777777" w:rsidR="000640C0" w:rsidRDefault="000640C0">
      <w:pPr>
        <w:rPr>
          <w:rFonts w:eastAsia="Times New Roman" w:cs="Times New Roman"/>
          <w:szCs w:val="24"/>
        </w:rPr>
      </w:pPr>
    </w:p>
    <w:p w14:paraId="63410E73" w14:textId="77777777" w:rsidR="000640C0" w:rsidRDefault="000640C0">
      <w:pPr>
        <w:spacing w:line="600" w:lineRule="auto"/>
        <w:ind w:firstLine="720"/>
        <w:jc w:val="both"/>
        <w:rPr>
          <w:rFonts w:eastAsia="Times New Roman" w:cs="Times New Roman"/>
          <w:szCs w:val="24"/>
        </w:rPr>
      </w:pPr>
    </w:p>
    <w:p w14:paraId="63410E74" w14:textId="77777777" w:rsidR="000640C0" w:rsidRDefault="000640C0">
      <w:pPr>
        <w:spacing w:line="600" w:lineRule="auto"/>
        <w:ind w:firstLine="720"/>
        <w:jc w:val="both"/>
        <w:rPr>
          <w:rFonts w:eastAsia="Times New Roman" w:cs="Times New Roman"/>
          <w:szCs w:val="24"/>
        </w:rPr>
      </w:pPr>
    </w:p>
    <w:sectPr w:rsidR="000640C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wjruKWb4j0zeLnaIZyQ413SkiBc=" w:salt="bQJsc7K3xrpOophOLtRUv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C0"/>
    <w:rsid w:val="000640C0"/>
    <w:rsid w:val="00F37498"/>
    <w:rsid w:val="00F80F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026F"/>
  <w15:docId w15:val="{10CA0438-621A-403D-9E58-161BEE26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2BE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42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707</MetadataID>
    <Session xmlns="641f345b-441b-4b81-9152-adc2e73ba5e1">Δ´</Session>
    <Date xmlns="641f345b-441b-4b81-9152-adc2e73ba5e1">2018-10-23T21:00:00+00:00</Date>
    <Status xmlns="641f345b-441b-4b81-9152-adc2e73ba5e1">
      <Url>https://intra.parliament.gr/praktika/Lists/Incoming_Metadata/EditForm.aspx?ID=707&amp;Source=/praktika/Recordings_Library/Forms/AllItems.aspx</Url>
      <Description>Δημοσιεύτηκε</Description>
    </Status>
    <Meeting xmlns="641f345b-441b-4b81-9152-adc2e73ba5e1">ΙΕ´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66724-0480-4A44-BBA5-F063FE1FB38F}">
  <ds:schemaRefs>
    <ds:schemaRef ds:uri="http://purl.org/dc/elements/1.1/"/>
    <ds:schemaRef ds:uri="http://schemas.microsoft.com/office/2006/metadata/properties"/>
    <ds:schemaRef ds:uri="641f345b-441b-4b81-9152-adc2e73ba5e1"/>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CD71E89F-C42C-4C54-9C94-81DA5A24B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9B221-748E-43DF-8008-1BCD7C7B95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342</Pages>
  <Words>63557</Words>
  <Characters>343212</Characters>
  <Application>Microsoft Office Word</Application>
  <DocSecurity>0</DocSecurity>
  <Lines>2860</Lines>
  <Paragraphs>811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2018-11-05T10:04:00Z</dcterms:created>
  <dcterms:modified xsi:type="dcterms:W3CDTF">2018-11-05T10:04:00Z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