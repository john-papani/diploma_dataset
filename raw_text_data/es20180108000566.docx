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7B398" w14:textId="77777777" w:rsidR="00313B02" w:rsidRPr="00313B02" w:rsidRDefault="00313B02" w:rsidP="00313B02">
      <w:pPr>
        <w:spacing w:after="200" w:line="360" w:lineRule="auto"/>
        <w:rPr>
          <w:ins w:id="0" w:author="Φλούδα Χριστίνα" w:date="2018-01-15T11:41:00Z"/>
          <w:rFonts w:eastAsia="Times New Roman"/>
          <w:szCs w:val="24"/>
          <w:lang w:eastAsia="en-US"/>
        </w:rPr>
      </w:pPr>
      <w:bookmarkStart w:id="1" w:name="_GoBack"/>
      <w:bookmarkEnd w:id="1"/>
      <w:ins w:id="2" w:author="Φλούδα Χριστίνα" w:date="2018-01-15T11:41:00Z">
        <w:r w:rsidRPr="00313B0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EB1B7CC" w14:textId="77777777" w:rsidR="00313B02" w:rsidRPr="00313B02" w:rsidRDefault="00313B02" w:rsidP="00313B02">
      <w:pPr>
        <w:spacing w:after="200" w:line="360" w:lineRule="auto"/>
        <w:rPr>
          <w:ins w:id="3" w:author="Φλούδα Χριστίνα" w:date="2018-01-15T11:41:00Z"/>
          <w:rFonts w:eastAsia="Times New Roman"/>
          <w:szCs w:val="24"/>
          <w:lang w:eastAsia="en-US"/>
        </w:rPr>
      </w:pPr>
    </w:p>
    <w:p w14:paraId="52E4BDF6" w14:textId="77777777" w:rsidR="00313B02" w:rsidRPr="00313B02" w:rsidRDefault="00313B02" w:rsidP="00313B02">
      <w:pPr>
        <w:spacing w:after="200" w:line="360" w:lineRule="auto"/>
        <w:rPr>
          <w:ins w:id="4" w:author="Φλούδα Χριστίνα" w:date="2018-01-15T11:41:00Z"/>
          <w:rFonts w:eastAsia="Times New Roman"/>
          <w:szCs w:val="24"/>
          <w:lang w:eastAsia="en-US"/>
        </w:rPr>
      </w:pPr>
      <w:ins w:id="5" w:author="Φλούδα Χριστίνα" w:date="2018-01-15T11:41:00Z">
        <w:r w:rsidRPr="00313B02">
          <w:rPr>
            <w:rFonts w:eastAsia="Times New Roman"/>
            <w:szCs w:val="24"/>
            <w:lang w:eastAsia="en-US"/>
          </w:rPr>
          <w:t>ΠΙΝΑΚΑΣ ΠΕΡΙΕΧΟΜΕΝΩΝ</w:t>
        </w:r>
      </w:ins>
    </w:p>
    <w:p w14:paraId="2C5870B1" w14:textId="77777777" w:rsidR="00313B02" w:rsidRPr="00313B02" w:rsidRDefault="00313B02" w:rsidP="00313B02">
      <w:pPr>
        <w:spacing w:after="200" w:line="360" w:lineRule="auto"/>
        <w:rPr>
          <w:ins w:id="6" w:author="Φλούδα Χριστίνα" w:date="2018-01-15T11:41:00Z"/>
          <w:rFonts w:eastAsia="Times New Roman"/>
          <w:szCs w:val="24"/>
          <w:lang w:eastAsia="en-US"/>
        </w:rPr>
      </w:pPr>
      <w:ins w:id="7" w:author="Φλούδα Χριστίνα" w:date="2018-01-15T11:41:00Z">
        <w:r w:rsidRPr="00313B02">
          <w:rPr>
            <w:rFonts w:eastAsia="Times New Roman"/>
            <w:szCs w:val="24"/>
            <w:lang w:eastAsia="en-US"/>
          </w:rPr>
          <w:t xml:space="preserve">ΙΖ’ ΠΕΡΙΟΔΟΣ </w:t>
        </w:r>
      </w:ins>
    </w:p>
    <w:p w14:paraId="57E80679" w14:textId="77777777" w:rsidR="00313B02" w:rsidRPr="00313B02" w:rsidRDefault="00313B02" w:rsidP="00313B02">
      <w:pPr>
        <w:spacing w:after="200" w:line="360" w:lineRule="auto"/>
        <w:rPr>
          <w:ins w:id="8" w:author="Φλούδα Χριστίνα" w:date="2018-01-15T11:41:00Z"/>
          <w:rFonts w:eastAsia="Times New Roman"/>
          <w:szCs w:val="24"/>
          <w:lang w:eastAsia="en-US"/>
        </w:rPr>
      </w:pPr>
      <w:ins w:id="9" w:author="Φλούδα Χριστίνα" w:date="2018-01-15T11:41:00Z">
        <w:r w:rsidRPr="00313B02">
          <w:rPr>
            <w:rFonts w:eastAsia="Times New Roman"/>
            <w:szCs w:val="24"/>
            <w:lang w:eastAsia="en-US"/>
          </w:rPr>
          <w:t>ΠΡΟΕΔΡΕΥΟΜΕΝΗΣ ΚΟΙΝΟΒΟΥΛΕΥΤΙΚΗΣ ΔΗΜΟΚΡΑΤΙΑΣ</w:t>
        </w:r>
      </w:ins>
    </w:p>
    <w:p w14:paraId="7B4D376E" w14:textId="77777777" w:rsidR="00313B02" w:rsidRPr="00313B02" w:rsidRDefault="00313B02" w:rsidP="00313B02">
      <w:pPr>
        <w:spacing w:after="200" w:line="360" w:lineRule="auto"/>
        <w:rPr>
          <w:ins w:id="10" w:author="Φλούδα Χριστίνα" w:date="2018-01-15T11:41:00Z"/>
          <w:rFonts w:eastAsia="Times New Roman"/>
          <w:szCs w:val="24"/>
          <w:lang w:eastAsia="en-US"/>
        </w:rPr>
      </w:pPr>
      <w:ins w:id="11" w:author="Φλούδα Χριστίνα" w:date="2018-01-15T11:41:00Z">
        <w:r w:rsidRPr="00313B02">
          <w:rPr>
            <w:rFonts w:eastAsia="Times New Roman"/>
            <w:szCs w:val="24"/>
            <w:lang w:eastAsia="en-US"/>
          </w:rPr>
          <w:t>ΣΥΝΟΔΟΣ Γ΄</w:t>
        </w:r>
      </w:ins>
    </w:p>
    <w:p w14:paraId="5C54713E" w14:textId="77777777" w:rsidR="00313B02" w:rsidRPr="00313B02" w:rsidRDefault="00313B02" w:rsidP="00313B02">
      <w:pPr>
        <w:spacing w:after="200" w:line="360" w:lineRule="auto"/>
        <w:rPr>
          <w:ins w:id="12" w:author="Φλούδα Χριστίνα" w:date="2018-01-15T11:41:00Z"/>
          <w:rFonts w:eastAsia="Times New Roman"/>
          <w:szCs w:val="24"/>
          <w:lang w:eastAsia="en-US"/>
        </w:rPr>
      </w:pPr>
    </w:p>
    <w:p w14:paraId="2E894226" w14:textId="77777777" w:rsidR="00313B02" w:rsidRPr="00313B02" w:rsidRDefault="00313B02" w:rsidP="00313B02">
      <w:pPr>
        <w:spacing w:after="200" w:line="360" w:lineRule="auto"/>
        <w:rPr>
          <w:ins w:id="13" w:author="Φλούδα Χριστίνα" w:date="2018-01-15T11:41:00Z"/>
          <w:rFonts w:eastAsia="Times New Roman"/>
          <w:szCs w:val="24"/>
          <w:lang w:eastAsia="en-US"/>
        </w:rPr>
      </w:pPr>
      <w:ins w:id="14" w:author="Φλούδα Χριστίνα" w:date="2018-01-15T11:41:00Z">
        <w:r w:rsidRPr="00313B02">
          <w:rPr>
            <w:rFonts w:eastAsia="Times New Roman"/>
            <w:szCs w:val="24"/>
            <w:lang w:eastAsia="en-US"/>
          </w:rPr>
          <w:t>ΣΥΝΕΔΡΙΑΣΗ ΝΒ΄</w:t>
        </w:r>
      </w:ins>
    </w:p>
    <w:p w14:paraId="62BB717C" w14:textId="77777777" w:rsidR="00313B02" w:rsidRPr="00313B02" w:rsidRDefault="00313B02" w:rsidP="00313B02">
      <w:pPr>
        <w:spacing w:after="200" w:line="360" w:lineRule="auto"/>
        <w:rPr>
          <w:ins w:id="15" w:author="Φλούδα Χριστίνα" w:date="2018-01-15T11:41:00Z"/>
          <w:rFonts w:eastAsia="Times New Roman"/>
          <w:szCs w:val="24"/>
          <w:lang w:eastAsia="en-US"/>
        </w:rPr>
      </w:pPr>
      <w:ins w:id="16" w:author="Φλούδα Χριστίνα" w:date="2018-01-15T11:41:00Z">
        <w:r w:rsidRPr="00313B02">
          <w:rPr>
            <w:rFonts w:eastAsia="Times New Roman"/>
            <w:szCs w:val="24"/>
            <w:lang w:eastAsia="en-US"/>
          </w:rPr>
          <w:t>Δευτέρα  8 Ιανουαρίου 2018</w:t>
        </w:r>
      </w:ins>
    </w:p>
    <w:p w14:paraId="4BFD9F67" w14:textId="77777777" w:rsidR="00313B02" w:rsidRPr="00313B02" w:rsidRDefault="00313B02" w:rsidP="00313B02">
      <w:pPr>
        <w:spacing w:after="200" w:line="360" w:lineRule="auto"/>
        <w:rPr>
          <w:ins w:id="17" w:author="Φλούδα Χριστίνα" w:date="2018-01-15T11:41:00Z"/>
          <w:rFonts w:eastAsia="Times New Roman"/>
          <w:szCs w:val="24"/>
          <w:lang w:eastAsia="en-US"/>
        </w:rPr>
      </w:pPr>
    </w:p>
    <w:p w14:paraId="5BD907D6" w14:textId="77777777" w:rsidR="00313B02" w:rsidRPr="00313B02" w:rsidRDefault="00313B02" w:rsidP="00313B02">
      <w:pPr>
        <w:spacing w:after="200" w:line="360" w:lineRule="auto"/>
        <w:rPr>
          <w:ins w:id="18" w:author="Φλούδα Χριστίνα" w:date="2018-01-15T11:41:00Z"/>
          <w:rFonts w:eastAsia="Times New Roman"/>
          <w:szCs w:val="24"/>
          <w:lang w:eastAsia="en-US"/>
        </w:rPr>
      </w:pPr>
      <w:ins w:id="19" w:author="Φλούδα Χριστίνα" w:date="2018-01-15T11:41:00Z">
        <w:r w:rsidRPr="00313B02">
          <w:rPr>
            <w:rFonts w:eastAsia="Times New Roman"/>
            <w:szCs w:val="24"/>
            <w:lang w:eastAsia="en-US"/>
          </w:rPr>
          <w:t>ΘΕΜΑΤΑ</w:t>
        </w:r>
      </w:ins>
    </w:p>
    <w:p w14:paraId="300E7948" w14:textId="77777777" w:rsidR="00313B02" w:rsidRPr="00313B02" w:rsidRDefault="00313B02" w:rsidP="00313B02">
      <w:pPr>
        <w:spacing w:after="0" w:line="360" w:lineRule="auto"/>
        <w:rPr>
          <w:ins w:id="20" w:author="Φλούδα Χριστίνα" w:date="2018-01-15T11:41:00Z"/>
          <w:rFonts w:eastAsia="Times New Roman"/>
          <w:szCs w:val="24"/>
          <w:lang w:eastAsia="en-US"/>
        </w:rPr>
      </w:pPr>
      <w:ins w:id="21" w:author="Φλούδα Χριστίνα" w:date="2018-01-15T11:41:00Z">
        <w:r w:rsidRPr="00313B02">
          <w:rPr>
            <w:rFonts w:eastAsia="Times New Roman"/>
            <w:szCs w:val="24"/>
            <w:lang w:eastAsia="en-US"/>
          </w:rPr>
          <w:t xml:space="preserve"> </w:t>
        </w:r>
        <w:r w:rsidRPr="00313B02">
          <w:rPr>
            <w:rFonts w:eastAsia="Times New Roman"/>
            <w:szCs w:val="24"/>
            <w:lang w:eastAsia="en-US"/>
          </w:rPr>
          <w:br/>
          <w:t xml:space="preserve">Α. ΕΙΔΙΚΑ ΘΕΜΑΤΑ </w:t>
        </w:r>
        <w:r w:rsidRPr="00313B02">
          <w:rPr>
            <w:rFonts w:eastAsia="Times New Roman"/>
            <w:szCs w:val="24"/>
            <w:lang w:eastAsia="en-US"/>
          </w:rPr>
          <w:br/>
          <w:t xml:space="preserve">1.  Άδεια απουσίας του Βουλευτή κ. Ι. </w:t>
        </w:r>
        <w:proofErr w:type="spellStart"/>
        <w:r w:rsidRPr="00313B02">
          <w:rPr>
            <w:rFonts w:eastAsia="Times New Roman"/>
            <w:szCs w:val="24"/>
            <w:lang w:eastAsia="en-US"/>
          </w:rPr>
          <w:t>Γκιόλα</w:t>
        </w:r>
        <w:proofErr w:type="spellEnd"/>
        <w:r w:rsidRPr="00313B02">
          <w:rPr>
            <w:rFonts w:eastAsia="Times New Roman"/>
            <w:szCs w:val="24"/>
            <w:lang w:eastAsia="en-US"/>
          </w:rPr>
          <w:t xml:space="preserve">, σελ. </w:t>
        </w:r>
        <w:r w:rsidRPr="00313B02">
          <w:rPr>
            <w:rFonts w:eastAsia="Times New Roman"/>
            <w:szCs w:val="24"/>
            <w:lang w:eastAsia="en-US"/>
          </w:rPr>
          <w:br/>
          <w:t xml:space="preserve">2. Επί διαδικαστικού θέματος, σελ. </w:t>
        </w:r>
        <w:r w:rsidRPr="00313B02">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2/1/2018: </w:t>
        </w:r>
      </w:ins>
    </w:p>
    <w:p w14:paraId="364F7F25" w14:textId="77777777" w:rsidR="00313B02" w:rsidRPr="00313B02" w:rsidRDefault="00313B02" w:rsidP="00313B02">
      <w:pPr>
        <w:spacing w:after="0" w:line="360" w:lineRule="auto"/>
        <w:rPr>
          <w:ins w:id="22" w:author="Φλούδα Χριστίνα" w:date="2018-01-15T11:41:00Z"/>
          <w:rFonts w:eastAsia="Times New Roman"/>
          <w:szCs w:val="24"/>
          <w:lang w:eastAsia="en-US"/>
        </w:rPr>
      </w:pPr>
      <w:ins w:id="23" w:author="Φλούδα Χριστίνα" w:date="2018-01-15T11:41:00Z">
        <w:r w:rsidRPr="00313B02">
          <w:rPr>
            <w:rFonts w:eastAsia="Times New Roman"/>
            <w:szCs w:val="24"/>
            <w:lang w:eastAsia="en-US"/>
          </w:rPr>
          <w:t xml:space="preserve">α) ποινική δικογραφία που αφορά στον πρώην Υπουργό Εθνικής  Άμυνας κ. Απόστολο-Αθανάσιο Τσοχατζόπουλο και </w:t>
        </w:r>
      </w:ins>
    </w:p>
    <w:p w14:paraId="22CD8CEE" w14:textId="77777777" w:rsidR="00313B02" w:rsidRPr="00313B02" w:rsidRDefault="00313B02" w:rsidP="00313B02">
      <w:pPr>
        <w:spacing w:after="0" w:line="360" w:lineRule="auto"/>
        <w:rPr>
          <w:ins w:id="24" w:author="Φλούδα Χριστίνα" w:date="2018-01-15T11:41:00Z"/>
          <w:rFonts w:eastAsia="Times New Roman"/>
          <w:szCs w:val="24"/>
          <w:lang w:eastAsia="en-US"/>
        </w:rPr>
      </w:pPr>
      <w:ins w:id="25" w:author="Φλούδα Χριστίνα" w:date="2018-01-15T11:41:00Z">
        <w:r w:rsidRPr="00313B02">
          <w:rPr>
            <w:rFonts w:eastAsia="Times New Roman"/>
            <w:szCs w:val="24"/>
            <w:lang w:eastAsia="en-US"/>
          </w:rPr>
          <w:t xml:space="preserve">β) ποινική δικογραφία που αφορά στους πρώην Υπουργούς Εθνικής  Άμυνας κ.κ. Απόστολο Αθανάσιο Τσοχατζόπουλο και Ιωάννη Παπαντωνίου, σελ. </w:t>
        </w:r>
        <w:r w:rsidRPr="00313B02">
          <w:rPr>
            <w:rFonts w:eastAsia="Times New Roman"/>
            <w:szCs w:val="24"/>
            <w:lang w:eastAsia="en-US"/>
          </w:rPr>
          <w:br/>
          <w:t xml:space="preserve"> </w:t>
        </w:r>
        <w:r w:rsidRPr="00313B02">
          <w:rPr>
            <w:rFonts w:eastAsia="Times New Roman"/>
            <w:szCs w:val="24"/>
            <w:lang w:eastAsia="en-US"/>
          </w:rPr>
          <w:br/>
          <w:t xml:space="preserve">Β. ΚΟΙΝΟΒΟΥΛΕΥΤΙΚΟΣ ΕΛΕΓΧΟΣ </w:t>
        </w:r>
        <w:r w:rsidRPr="00313B02">
          <w:rPr>
            <w:rFonts w:eastAsia="Times New Roman"/>
            <w:szCs w:val="24"/>
            <w:lang w:eastAsia="en-US"/>
          </w:rPr>
          <w:br/>
          <w:t>Συζήτηση επικαίρων ερωτήσεων:</w:t>
        </w:r>
        <w:r w:rsidRPr="00313B02">
          <w:rPr>
            <w:rFonts w:eastAsia="Times New Roman"/>
            <w:szCs w:val="24"/>
            <w:lang w:eastAsia="en-US"/>
          </w:rPr>
          <w:br/>
          <w:t>α) Προς τον Υπουργό Οικονομικών:</w:t>
        </w:r>
        <w:r w:rsidRPr="00313B02">
          <w:rPr>
            <w:rFonts w:eastAsia="Times New Roman"/>
            <w:szCs w:val="24"/>
            <w:lang w:eastAsia="en-US"/>
          </w:rPr>
          <w:br/>
          <w:t xml:space="preserve">i. με θέμα: "Μέτρα στήριξης των σεισμοπαθών Λέσβου", σελ. </w:t>
        </w:r>
        <w:r w:rsidRPr="00313B02">
          <w:rPr>
            <w:rFonts w:eastAsia="Times New Roman"/>
            <w:szCs w:val="24"/>
            <w:lang w:eastAsia="en-US"/>
          </w:rPr>
          <w:br/>
        </w:r>
        <w:proofErr w:type="spellStart"/>
        <w:r w:rsidRPr="00313B02">
          <w:rPr>
            <w:rFonts w:eastAsia="Times New Roman"/>
            <w:szCs w:val="24"/>
            <w:lang w:eastAsia="en-US"/>
          </w:rPr>
          <w:t>ii</w:t>
        </w:r>
        <w:proofErr w:type="spellEnd"/>
        <w:r w:rsidRPr="00313B02">
          <w:rPr>
            <w:rFonts w:eastAsia="Times New Roman"/>
            <w:szCs w:val="24"/>
            <w:lang w:eastAsia="en-US"/>
          </w:rPr>
          <w:t xml:space="preserve">. με θέμα: "Ανάγκη άμεσης ελευθέρωσης των 20.000 ιδιοκτητών στις υπό </w:t>
        </w:r>
        <w:proofErr w:type="spellStart"/>
        <w:r w:rsidRPr="00313B02">
          <w:rPr>
            <w:rFonts w:eastAsia="Times New Roman"/>
            <w:szCs w:val="24"/>
            <w:lang w:eastAsia="en-US"/>
          </w:rPr>
          <w:t>κτηματογράφηση</w:t>
        </w:r>
        <w:proofErr w:type="spellEnd"/>
        <w:r w:rsidRPr="00313B02">
          <w:rPr>
            <w:rFonts w:eastAsia="Times New Roman"/>
            <w:szCs w:val="24"/>
            <w:lang w:eastAsia="en-US"/>
          </w:rPr>
          <w:t xml:space="preserve"> περιοχές των δήμων της ευρύτερης περιοχής των Αθηνών, από τις διεκδικήσεις του δημοσίου", σελ. </w:t>
        </w:r>
        <w:r w:rsidRPr="00313B02">
          <w:rPr>
            <w:rFonts w:eastAsia="Times New Roman"/>
            <w:szCs w:val="24"/>
            <w:lang w:eastAsia="en-US"/>
          </w:rPr>
          <w:br/>
          <w:t xml:space="preserve">β) Προς τον Υπουργό Παιδείας,  Έρευνας και Θρησκευμάτων, σχετικά με τα κρούσματα τρομοκράτησης μαθητών σε πολλά σχολεία της χώρας, λόγω της συμμετοχής τους σε αγώνες, σελ. </w:t>
        </w:r>
        <w:r w:rsidRPr="00313B02">
          <w:rPr>
            <w:rFonts w:eastAsia="Times New Roman"/>
            <w:szCs w:val="24"/>
            <w:lang w:eastAsia="en-US"/>
          </w:rPr>
          <w:br/>
          <w:t xml:space="preserve"> </w:t>
        </w:r>
        <w:r w:rsidRPr="00313B02">
          <w:rPr>
            <w:rFonts w:eastAsia="Times New Roman"/>
            <w:szCs w:val="24"/>
            <w:lang w:eastAsia="en-US"/>
          </w:rPr>
          <w:br/>
          <w:t xml:space="preserve">Γ. ΝΟΜΟΘΕΤΙΚΗ ΕΡΓΑΣΙΑ </w:t>
        </w:r>
        <w:r w:rsidRPr="00313B02">
          <w:rPr>
            <w:rFonts w:eastAsia="Times New Roman"/>
            <w:szCs w:val="24"/>
            <w:lang w:eastAsia="en-US"/>
          </w:rPr>
          <w:br/>
          <w:t>Κατάθεση σχεδίων νόμων:</w:t>
        </w:r>
        <w:r w:rsidRPr="00313B02">
          <w:rPr>
            <w:rFonts w:eastAsia="Times New Roman"/>
            <w:szCs w:val="24"/>
            <w:lang w:eastAsia="en-US"/>
          </w:rPr>
          <w:br/>
          <w:t xml:space="preserve">   Οι Υπουργοί Οικονομικών, Εξωτερικών, Δικαιοσύνης, Διαφάνειας και Ανθρωπίνων Δικαιωμάτων, καθώς και η Υφυπουργός Οικονομικών, κατέθεσαν στις 28 Δεκεμβρίου 2017 σχέδια νόμων:</w:t>
        </w:r>
        <w:r w:rsidRPr="00313B02">
          <w:rPr>
            <w:rFonts w:eastAsia="Times New Roman"/>
            <w:szCs w:val="24"/>
            <w:lang w:eastAsia="en-US"/>
          </w:rPr>
          <w:br/>
          <w:t xml:space="preserve">α)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συμβαλλομένων μερών και διατάξεις εφαρμογής", σελ. </w:t>
        </w:r>
        <w:r w:rsidRPr="00313B02">
          <w:rPr>
            <w:rFonts w:eastAsia="Times New Roman"/>
            <w:szCs w:val="24"/>
            <w:lang w:eastAsia="en-US"/>
          </w:rPr>
          <w:br/>
          <w:t xml:space="preserve">β) "Κύρωση του Τροποποιητικού Πρωτοκόλλου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συμβαλλομένων μερών και διατάξεις εφαρμογής", σελ. </w:t>
        </w:r>
      </w:ins>
    </w:p>
    <w:p w14:paraId="42A43BCF" w14:textId="77777777" w:rsidR="00313B02" w:rsidRPr="00313B02" w:rsidRDefault="00313B02" w:rsidP="00313B02">
      <w:pPr>
        <w:spacing w:after="0" w:line="360" w:lineRule="auto"/>
        <w:rPr>
          <w:ins w:id="26" w:author="Φλούδα Χριστίνα" w:date="2018-01-15T11:41:00Z"/>
          <w:rFonts w:eastAsia="Times New Roman"/>
          <w:szCs w:val="24"/>
          <w:lang w:eastAsia="en-US"/>
        </w:rPr>
      </w:pPr>
    </w:p>
    <w:p w14:paraId="31975AA1" w14:textId="77777777" w:rsidR="00313B02" w:rsidRPr="00313B02" w:rsidRDefault="00313B02" w:rsidP="00313B02">
      <w:pPr>
        <w:spacing w:after="0" w:line="360" w:lineRule="auto"/>
        <w:rPr>
          <w:ins w:id="27" w:author="Φλούδα Χριστίνα" w:date="2018-01-15T11:41:00Z"/>
          <w:rFonts w:eastAsia="Times New Roman"/>
          <w:szCs w:val="24"/>
          <w:lang w:eastAsia="en-US"/>
        </w:rPr>
      </w:pPr>
    </w:p>
    <w:p w14:paraId="167C9195" w14:textId="77777777" w:rsidR="00313B02" w:rsidRPr="00313B02" w:rsidRDefault="00313B02" w:rsidP="00313B02">
      <w:pPr>
        <w:spacing w:after="0" w:line="360" w:lineRule="auto"/>
        <w:rPr>
          <w:ins w:id="28" w:author="Φλούδα Χριστίνα" w:date="2018-01-15T11:41:00Z"/>
          <w:rFonts w:eastAsia="Times New Roman"/>
          <w:szCs w:val="24"/>
          <w:lang w:eastAsia="en-US"/>
        </w:rPr>
      </w:pPr>
      <w:ins w:id="29" w:author="Φλούδα Χριστίνα" w:date="2018-01-15T11:41:00Z">
        <w:r w:rsidRPr="00313B02">
          <w:rPr>
            <w:rFonts w:eastAsia="Times New Roman"/>
            <w:szCs w:val="24"/>
            <w:lang w:eastAsia="en-US"/>
          </w:rPr>
          <w:t>ΠΡΟΕΔΡΕΎΩΝ</w:t>
        </w:r>
      </w:ins>
    </w:p>
    <w:p w14:paraId="43E9B25B" w14:textId="77777777" w:rsidR="00313B02" w:rsidRPr="00313B02" w:rsidRDefault="00313B02" w:rsidP="00313B02">
      <w:pPr>
        <w:spacing w:after="0" w:line="360" w:lineRule="auto"/>
        <w:rPr>
          <w:ins w:id="30" w:author="Φλούδα Χριστίνα" w:date="2018-01-15T11:41:00Z"/>
          <w:rFonts w:eastAsia="Times New Roman"/>
          <w:szCs w:val="24"/>
          <w:lang w:eastAsia="en-US"/>
        </w:rPr>
      </w:pPr>
    </w:p>
    <w:p w14:paraId="776C33DB" w14:textId="77777777" w:rsidR="00313B02" w:rsidRPr="00313B02" w:rsidRDefault="00313B02" w:rsidP="00313B02">
      <w:pPr>
        <w:spacing w:after="0" w:line="360" w:lineRule="auto"/>
        <w:rPr>
          <w:ins w:id="31" w:author="Φλούδα Χριστίνα" w:date="2018-01-15T11:41:00Z"/>
          <w:rFonts w:eastAsia="Times New Roman"/>
          <w:szCs w:val="24"/>
          <w:lang w:eastAsia="en-US"/>
        </w:rPr>
      </w:pPr>
      <w:ins w:id="32" w:author="Φλούδα Χριστίνα" w:date="2018-01-15T11:41:00Z">
        <w:r w:rsidRPr="00313B02">
          <w:rPr>
            <w:rFonts w:eastAsia="Times New Roman"/>
            <w:szCs w:val="24"/>
            <w:lang w:eastAsia="en-US"/>
          </w:rPr>
          <w:t xml:space="preserve">ΚΑΜΜΕΝΟΣ Δ., σελ. </w:t>
        </w:r>
        <w:r w:rsidRPr="00313B02">
          <w:rPr>
            <w:rFonts w:eastAsia="Times New Roman"/>
            <w:szCs w:val="24"/>
            <w:lang w:eastAsia="en-US"/>
          </w:rPr>
          <w:br/>
        </w:r>
      </w:ins>
    </w:p>
    <w:p w14:paraId="0D0E60DB" w14:textId="77777777" w:rsidR="00313B02" w:rsidRPr="00313B02" w:rsidRDefault="00313B02" w:rsidP="00313B02">
      <w:pPr>
        <w:spacing w:after="200" w:line="360" w:lineRule="auto"/>
        <w:rPr>
          <w:ins w:id="33" w:author="Φλούδα Χριστίνα" w:date="2018-01-15T11:41:00Z"/>
          <w:rFonts w:eastAsia="Times New Roman"/>
          <w:szCs w:val="24"/>
          <w:lang w:eastAsia="en-US"/>
        </w:rPr>
      </w:pPr>
    </w:p>
    <w:p w14:paraId="7BA6749E" w14:textId="77777777" w:rsidR="00313B02" w:rsidRPr="00313B02" w:rsidRDefault="00313B02" w:rsidP="00313B02">
      <w:pPr>
        <w:spacing w:after="200" w:line="360" w:lineRule="auto"/>
        <w:rPr>
          <w:ins w:id="34" w:author="Φλούδα Χριστίνα" w:date="2018-01-15T11:41:00Z"/>
          <w:rFonts w:eastAsia="Times New Roman"/>
          <w:szCs w:val="24"/>
          <w:lang w:eastAsia="en-US"/>
        </w:rPr>
      </w:pPr>
      <w:ins w:id="35" w:author="Φλούδα Χριστίνα" w:date="2018-01-15T11:41:00Z">
        <w:r w:rsidRPr="00313B02">
          <w:rPr>
            <w:rFonts w:eastAsia="Times New Roman"/>
            <w:szCs w:val="24"/>
            <w:lang w:eastAsia="en-US"/>
          </w:rPr>
          <w:t>ΟΜΙΛΗΤΕΣ</w:t>
        </w:r>
      </w:ins>
    </w:p>
    <w:p w14:paraId="3BA23C7F" w14:textId="3BD4C10B" w:rsidR="00313B02" w:rsidRDefault="00313B02" w:rsidP="00313B02">
      <w:pPr>
        <w:spacing w:line="600" w:lineRule="auto"/>
        <w:ind w:firstLine="720"/>
        <w:jc w:val="center"/>
        <w:rPr>
          <w:ins w:id="36" w:author="Φλούδα Χριστίνα" w:date="2018-01-15T11:41:00Z"/>
          <w:rFonts w:eastAsia="Times New Roman"/>
          <w:szCs w:val="24"/>
        </w:rPr>
      </w:pPr>
      <w:ins w:id="37" w:author="Φλούδα Χριστίνα" w:date="2018-01-15T11:41:00Z">
        <w:r w:rsidRPr="00313B02">
          <w:rPr>
            <w:rFonts w:eastAsia="Times New Roman"/>
            <w:szCs w:val="24"/>
            <w:lang w:eastAsia="en-US"/>
          </w:rPr>
          <w:br/>
          <w:t>Α. Επί διαδικαστικού θέματος:</w:t>
        </w:r>
        <w:r w:rsidRPr="00313B02">
          <w:rPr>
            <w:rFonts w:eastAsia="Times New Roman"/>
            <w:szCs w:val="24"/>
            <w:lang w:eastAsia="en-US"/>
          </w:rPr>
          <w:br/>
          <w:t>ΚΑΜΜΕΝΟΣ Δ. , σελ.</w:t>
        </w:r>
        <w:r w:rsidRPr="00313B02">
          <w:rPr>
            <w:rFonts w:eastAsia="Times New Roman"/>
            <w:szCs w:val="24"/>
            <w:lang w:eastAsia="en-US"/>
          </w:rPr>
          <w:br/>
        </w:r>
        <w:r w:rsidRPr="00313B02">
          <w:rPr>
            <w:rFonts w:eastAsia="Times New Roman"/>
            <w:szCs w:val="24"/>
            <w:lang w:eastAsia="en-US"/>
          </w:rPr>
          <w:br/>
          <w:t>Β. Επί των επικαίρων ερωτήσεων:</w:t>
        </w:r>
        <w:r w:rsidRPr="00313B02">
          <w:rPr>
            <w:rFonts w:eastAsia="Times New Roman"/>
            <w:szCs w:val="24"/>
            <w:lang w:eastAsia="en-US"/>
          </w:rPr>
          <w:br/>
          <w:t>ΑΘΑΝΑΣΙΟΥ Χ. , σελ.</w:t>
        </w:r>
        <w:r w:rsidRPr="00313B02">
          <w:rPr>
            <w:rFonts w:eastAsia="Times New Roman"/>
            <w:szCs w:val="24"/>
            <w:lang w:eastAsia="en-US"/>
          </w:rPr>
          <w:br/>
          <w:t>ΓΑΒΡΟΓΛΟΥ Κ. , σελ.</w:t>
        </w:r>
        <w:r w:rsidRPr="00313B02">
          <w:rPr>
            <w:rFonts w:eastAsia="Times New Roman"/>
            <w:szCs w:val="24"/>
            <w:lang w:eastAsia="en-US"/>
          </w:rPr>
          <w:br/>
          <w:t>ΔΕΛΗΣ Ι. , σελ.</w:t>
        </w:r>
        <w:r w:rsidRPr="00313B02">
          <w:rPr>
            <w:rFonts w:eastAsia="Times New Roman"/>
            <w:szCs w:val="24"/>
            <w:lang w:eastAsia="en-US"/>
          </w:rPr>
          <w:br/>
          <w:t>ΚΑΡΡΑΣ Γ. , σελ.</w:t>
        </w:r>
        <w:r w:rsidRPr="00313B02">
          <w:rPr>
            <w:rFonts w:eastAsia="Times New Roman"/>
            <w:szCs w:val="24"/>
            <w:lang w:eastAsia="en-US"/>
          </w:rPr>
          <w:br/>
          <w:t>ΠΑΠΑΝΑΤΣΙΟΥ Α. , σελ.</w:t>
        </w:r>
        <w:r w:rsidRPr="00313B02">
          <w:rPr>
            <w:rFonts w:eastAsia="Times New Roman"/>
            <w:szCs w:val="24"/>
            <w:lang w:eastAsia="en-US"/>
          </w:rPr>
          <w:br/>
        </w:r>
      </w:ins>
    </w:p>
    <w:p w14:paraId="5492E6CE" w14:textId="77777777" w:rsidR="00AD6F67" w:rsidRDefault="00313B02">
      <w:pPr>
        <w:spacing w:line="600" w:lineRule="auto"/>
        <w:ind w:firstLine="720"/>
        <w:jc w:val="center"/>
        <w:rPr>
          <w:rFonts w:eastAsia="Times New Roman"/>
          <w:szCs w:val="24"/>
        </w:rPr>
      </w:pPr>
      <w:r>
        <w:rPr>
          <w:rFonts w:eastAsia="Times New Roman"/>
          <w:szCs w:val="24"/>
        </w:rPr>
        <w:t>ΠΡΑΚΤΙΚΑ ΒΟΥΛΗΣ</w:t>
      </w:r>
    </w:p>
    <w:p w14:paraId="5492E6CF" w14:textId="77777777" w:rsidR="00AD6F67" w:rsidRDefault="00313B02">
      <w:pPr>
        <w:spacing w:line="600" w:lineRule="auto"/>
        <w:ind w:firstLine="720"/>
        <w:jc w:val="center"/>
        <w:rPr>
          <w:rFonts w:eastAsia="Times New Roman"/>
          <w:szCs w:val="24"/>
        </w:rPr>
      </w:pPr>
      <w:r>
        <w:rPr>
          <w:rFonts w:eastAsia="Times New Roman"/>
          <w:szCs w:val="24"/>
        </w:rPr>
        <w:t xml:space="preserve">ΙΖ΄ ΠΕΡΙΟΔΟΣ </w:t>
      </w:r>
    </w:p>
    <w:p w14:paraId="5492E6D0" w14:textId="77777777" w:rsidR="00AD6F67" w:rsidRDefault="00313B0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492E6D1" w14:textId="77777777" w:rsidR="00AD6F67" w:rsidRDefault="00313B02">
      <w:pPr>
        <w:spacing w:line="600" w:lineRule="auto"/>
        <w:ind w:firstLine="720"/>
        <w:jc w:val="center"/>
        <w:rPr>
          <w:rFonts w:eastAsia="Times New Roman"/>
          <w:szCs w:val="24"/>
        </w:rPr>
      </w:pPr>
      <w:r>
        <w:rPr>
          <w:rFonts w:eastAsia="Times New Roman"/>
          <w:szCs w:val="24"/>
        </w:rPr>
        <w:t>ΣΥΝΟΔΟΣ Γ΄</w:t>
      </w:r>
    </w:p>
    <w:p w14:paraId="5492E6D2" w14:textId="77777777" w:rsidR="00AD6F67" w:rsidRDefault="00313B02">
      <w:pPr>
        <w:spacing w:line="600" w:lineRule="auto"/>
        <w:ind w:firstLine="720"/>
        <w:jc w:val="center"/>
        <w:rPr>
          <w:rFonts w:eastAsia="Times New Roman"/>
          <w:szCs w:val="24"/>
        </w:rPr>
      </w:pPr>
      <w:r>
        <w:rPr>
          <w:rFonts w:eastAsia="Times New Roman"/>
          <w:szCs w:val="24"/>
        </w:rPr>
        <w:t>ΣΥΝΕΔΡΙΑΣΗ ΝΒ΄</w:t>
      </w:r>
    </w:p>
    <w:p w14:paraId="5492E6D3" w14:textId="77777777" w:rsidR="00AD6F67" w:rsidRDefault="00313B02">
      <w:pPr>
        <w:spacing w:line="600" w:lineRule="auto"/>
        <w:ind w:firstLine="720"/>
        <w:jc w:val="center"/>
        <w:rPr>
          <w:rFonts w:eastAsia="Times New Roman"/>
          <w:szCs w:val="24"/>
        </w:rPr>
      </w:pPr>
      <w:r>
        <w:rPr>
          <w:rFonts w:eastAsia="Times New Roman"/>
          <w:szCs w:val="24"/>
        </w:rPr>
        <w:t>Δευτέρα 8 Ιανουαρίου 2018</w:t>
      </w:r>
    </w:p>
    <w:p w14:paraId="5492E6D4" w14:textId="77777777" w:rsidR="00AD6F67" w:rsidRDefault="00313B02">
      <w:pPr>
        <w:spacing w:line="600" w:lineRule="auto"/>
        <w:ind w:firstLine="720"/>
        <w:jc w:val="both"/>
        <w:rPr>
          <w:rFonts w:eastAsia="Times New Roman"/>
          <w:szCs w:val="24"/>
        </w:rPr>
      </w:pPr>
      <w:r>
        <w:rPr>
          <w:rFonts w:eastAsia="Times New Roman"/>
          <w:szCs w:val="24"/>
        </w:rPr>
        <w:t>Αθήνα, σήμερα στις 8 Ιανουαρίου ημέρα Δευτέρα και ώρα 18.00΄</w:t>
      </w:r>
      <w:r>
        <w:rPr>
          <w:rFonts w:eastAsia="Times New Roman"/>
          <w:szCs w:val="24"/>
        </w:rPr>
        <w:t>,</w:t>
      </w:r>
      <w:r>
        <w:rPr>
          <w:rFonts w:eastAsia="Times New Roman"/>
          <w:szCs w:val="24"/>
        </w:rPr>
        <w:t xml:space="preserve"> συνήλθε στην Αίθουσα </w:t>
      </w:r>
      <w:r>
        <w:rPr>
          <w:rFonts w:eastAsia="Times New Roman"/>
          <w:szCs w:val="24"/>
        </w:rPr>
        <w:t>της Γ</w:t>
      </w:r>
      <w:r>
        <w:rPr>
          <w:rFonts w:eastAsia="Times New Roman"/>
          <w:szCs w:val="24"/>
        </w:rPr>
        <w:t>ερουσίας</w:t>
      </w:r>
      <w:r>
        <w:rPr>
          <w:rFonts w:eastAsia="Times New Roman"/>
          <w:szCs w:val="24"/>
        </w:rPr>
        <w:t xml:space="preserve"> </w:t>
      </w:r>
      <w:r>
        <w:rPr>
          <w:rFonts w:eastAsia="Times New Roman"/>
          <w:szCs w:val="24"/>
        </w:rPr>
        <w:t xml:space="preserve">η Βουλή σε ολομέλεια για να συνεδριάσει υπό την προεδρία του Η΄ Αντιπροέδρου αυτής κ. </w:t>
      </w:r>
      <w:r w:rsidRPr="00A05497">
        <w:rPr>
          <w:rFonts w:eastAsia="Times New Roman"/>
          <w:b/>
          <w:szCs w:val="24"/>
        </w:rPr>
        <w:t>ΔΗΜΗΤΡΙΟΥ ΚΑΜΜΕΝΟΥ</w:t>
      </w:r>
      <w:r w:rsidRPr="008B4DCC">
        <w:rPr>
          <w:rFonts w:eastAsia="Times New Roman"/>
          <w:szCs w:val="24"/>
        </w:rPr>
        <w:t>.</w:t>
      </w:r>
    </w:p>
    <w:p w14:paraId="5492E6D5" w14:textId="77777777" w:rsidR="00AD6F67" w:rsidRDefault="00313B02">
      <w:pPr>
        <w:spacing w:line="600" w:lineRule="auto"/>
        <w:ind w:firstLine="720"/>
        <w:jc w:val="both"/>
        <w:rPr>
          <w:rFonts w:eastAsia="Times New Roman"/>
          <w:szCs w:val="24"/>
        </w:rPr>
      </w:pPr>
      <w:r>
        <w:rPr>
          <w:rFonts w:eastAsia="Times New Roman"/>
          <w:b/>
          <w:bCs/>
          <w:szCs w:val="24"/>
        </w:rPr>
        <w:lastRenderedPageBreak/>
        <w:t>ΠΡΟΕΔΡΕΥΩΝ (</w:t>
      </w:r>
      <w:r>
        <w:rPr>
          <w:rFonts w:eastAsia="Times New Roman"/>
          <w:b/>
          <w:szCs w:val="24"/>
        </w:rPr>
        <w:t>Δημήτριος Καμμένος)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5492E6D6"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ύχομαι σε όλους υγεία, φώτιση και καλή χρονιά.</w:t>
      </w:r>
    </w:p>
    <w:p w14:paraId="5492E6D7"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Εισερχόμαστε στη </w:t>
      </w:r>
      <w:r>
        <w:rPr>
          <w:rFonts w:eastAsia="Times New Roman" w:cs="Times New Roman"/>
          <w:szCs w:val="24"/>
        </w:rPr>
        <w:t>συζήτηση των</w:t>
      </w:r>
    </w:p>
    <w:p w14:paraId="5492E6D8" w14:textId="77777777" w:rsidR="00AD6F67" w:rsidRDefault="00313B02">
      <w:pPr>
        <w:spacing w:line="600" w:lineRule="auto"/>
        <w:ind w:firstLine="720"/>
        <w:jc w:val="center"/>
        <w:rPr>
          <w:rFonts w:eastAsia="Times New Roman" w:cs="Times New Roman"/>
          <w:b/>
          <w:szCs w:val="24"/>
        </w:rPr>
      </w:pPr>
      <w:r w:rsidRPr="00A35A9B">
        <w:rPr>
          <w:rFonts w:eastAsia="Times New Roman" w:cs="Times New Roman"/>
          <w:b/>
          <w:szCs w:val="24"/>
        </w:rPr>
        <w:t>ΕΠΙΚΑΙΡΩΝ ΕΡΩΤΗΣΕΩΝ</w:t>
      </w:r>
    </w:p>
    <w:p w14:paraId="5492E6D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Τις δύο πρώτες επίκαιρες ερωτήσεις θα απαντήσει η 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5492E6D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Αρχίζουμε </w:t>
      </w:r>
      <w:r>
        <w:rPr>
          <w:rFonts w:eastAsia="Times New Roman" w:cs="Times New Roman"/>
          <w:szCs w:val="24"/>
        </w:rPr>
        <w:t xml:space="preserve">με τη δεύτερη </w:t>
      </w:r>
      <w:r>
        <w:rPr>
          <w:rFonts w:eastAsia="Times New Roman" w:cs="Times New Roman"/>
          <w:szCs w:val="24"/>
        </w:rPr>
        <w:t>με αριθμό 709/2-1</w:t>
      </w:r>
      <w:r>
        <w:rPr>
          <w:rFonts w:eastAsia="Times New Roman" w:cs="Times New Roman"/>
          <w:szCs w:val="24"/>
        </w:rPr>
        <w:t>-</w:t>
      </w:r>
      <w:r>
        <w:rPr>
          <w:rFonts w:eastAsia="Times New Roman" w:cs="Times New Roman"/>
          <w:szCs w:val="24"/>
        </w:rPr>
        <w:t>2018</w:t>
      </w:r>
      <w:r>
        <w:rPr>
          <w:rFonts w:eastAsia="Times New Roman" w:cs="Times New Roman"/>
          <w:szCs w:val="24"/>
        </w:rPr>
        <w:t xml:space="preserve"> </w:t>
      </w:r>
      <w:r>
        <w:rPr>
          <w:rFonts w:eastAsia="Times New Roman" w:cs="Times New Roman"/>
          <w:szCs w:val="24"/>
        </w:rPr>
        <w:t xml:space="preserve">επίκαιρη ερώτηση δεύτερου κύκλου του Βουλευτή Λέσβου της Νέας Δημοκρατίας κ. </w:t>
      </w:r>
      <w:r>
        <w:rPr>
          <w:rFonts w:eastAsia="Times New Roman" w:cs="Times New Roman"/>
          <w:bCs/>
          <w:szCs w:val="24"/>
        </w:rPr>
        <w:t>Χαράλαμπου</w:t>
      </w:r>
      <w:r>
        <w:rPr>
          <w:rFonts w:eastAsia="Times New Roman" w:cs="Times New Roman"/>
          <w:b/>
          <w:szCs w:val="24"/>
        </w:rPr>
        <w:t xml:space="preserve"> </w:t>
      </w:r>
      <w:r>
        <w:rPr>
          <w:rFonts w:eastAsia="Times New Roman" w:cs="Times New Roman"/>
          <w:bCs/>
          <w:szCs w:val="24"/>
        </w:rPr>
        <w:t>Αθανασίου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«Μέτρα στήριξης των σεισμοπαθών Λέσβου».</w:t>
      </w:r>
    </w:p>
    <w:p w14:paraId="5492E6DB"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Αθανασίου</w:t>
      </w:r>
      <w:r>
        <w:rPr>
          <w:rFonts w:eastAsia="Times New Roman" w:cs="Times New Roman"/>
          <w:szCs w:val="24"/>
        </w:rPr>
        <w:t xml:space="preserve"> για να παρουσιάσει την επίκαιρη ερώτησ</w:t>
      </w:r>
      <w:r>
        <w:rPr>
          <w:rFonts w:eastAsia="Times New Roman" w:cs="Times New Roman"/>
          <w:szCs w:val="24"/>
        </w:rPr>
        <w:t>ή του</w:t>
      </w:r>
      <w:r>
        <w:rPr>
          <w:rFonts w:eastAsia="Times New Roman" w:cs="Times New Roman"/>
          <w:szCs w:val="24"/>
        </w:rPr>
        <w:t>.</w:t>
      </w:r>
    </w:p>
    <w:p w14:paraId="5492E6DC"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5492E6D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w:t>
      </w:r>
      <w:r>
        <w:rPr>
          <w:rFonts w:eastAsia="Times New Roman" w:cs="Times New Roman"/>
          <w:szCs w:val="24"/>
        </w:rPr>
        <w:t>ιοι συνάδελφοι, κατ</w:t>
      </w:r>
      <w:r>
        <w:rPr>
          <w:rFonts w:eastAsia="Times New Roman" w:cs="Times New Roman"/>
          <w:szCs w:val="24"/>
        </w:rPr>
        <w:t xml:space="preserve">’ </w:t>
      </w:r>
      <w:r>
        <w:rPr>
          <w:rFonts w:eastAsia="Times New Roman" w:cs="Times New Roman"/>
          <w:szCs w:val="24"/>
        </w:rPr>
        <w:t>αρχάς να ευχηθώ να έχουμε μία καλή χρονιά για τη χώρα μας κυρίως και βεβαίως, για τη λειτουργία του Κοινοβουλίου.</w:t>
      </w:r>
    </w:p>
    <w:p w14:paraId="5492E6D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Κυρία Υπουργέ, έξι μήνες μετά τον καταστροφικό σεισμό της 12ης Ιουνίου 2017 οι κάτοικοι της Λέσβου ακόμη περιμένουμε να υ</w:t>
      </w:r>
      <w:r>
        <w:rPr>
          <w:rFonts w:eastAsia="Times New Roman" w:cs="Times New Roman"/>
          <w:szCs w:val="24"/>
        </w:rPr>
        <w:t xml:space="preserve">λοποιηθούν οι κυβερνητικές υποσχέσεις για τα μέτρα στήριξης των σεισμοπαθών και συγκεκριμένα των κατοίκων του χωριού </w:t>
      </w:r>
      <w:proofErr w:type="spellStart"/>
      <w:r>
        <w:rPr>
          <w:rFonts w:eastAsia="Times New Roman" w:cs="Times New Roman"/>
          <w:szCs w:val="24"/>
        </w:rPr>
        <w:t>Βρίσα</w:t>
      </w:r>
      <w:proofErr w:type="spellEnd"/>
      <w:r>
        <w:rPr>
          <w:rFonts w:eastAsia="Times New Roman" w:cs="Times New Roman"/>
          <w:szCs w:val="24"/>
        </w:rPr>
        <w:t>, το οποίο ολοκληρωτικά ισοπεδώθηκε.</w:t>
      </w:r>
    </w:p>
    <w:p w14:paraId="5492E6D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Είχαν εκδοθεί δύο ΠΟΛ το 2017, η ΠΟΛ1091 και η ΠΟΛ1092, μετά την κήρυξη της περιοχής σε κατάσταση</w:t>
      </w:r>
      <w:r>
        <w:rPr>
          <w:rFonts w:eastAsia="Times New Roman" w:cs="Times New Roman"/>
          <w:szCs w:val="24"/>
        </w:rPr>
        <w:t xml:space="preserve"> ανάγκης μέχρι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lastRenderedPageBreak/>
        <w:t>2017, με τις οποίες παρατάθηκαν οι προθεσμίες υποβολής των δηλώσεων μέχρι 29</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και οι προθεσμίες καταβολής των βεβαιωμένων χρεών των φυσικών προσώπων, νομικών προσώπων κ.λπ. μέχρι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
    <w:p w14:paraId="5492E6E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Ύστερα από την απόφαση της Γενικής Γρ</w:t>
      </w:r>
      <w:r>
        <w:rPr>
          <w:rFonts w:eastAsia="Times New Roman" w:cs="Times New Roman"/>
          <w:szCs w:val="24"/>
        </w:rPr>
        <w:t>αμματείας Πολιτικής Προστασίας, 8460/4</w:t>
      </w:r>
      <w:r>
        <w:rPr>
          <w:rFonts w:eastAsia="Times New Roman" w:cs="Times New Roman"/>
          <w:szCs w:val="24"/>
        </w:rPr>
        <w:t>-</w:t>
      </w:r>
      <w:r>
        <w:rPr>
          <w:rFonts w:eastAsia="Times New Roman" w:cs="Times New Roman"/>
          <w:szCs w:val="24"/>
        </w:rPr>
        <w:t xml:space="preserve">12, για την παράταση κήρυξης της περιοχής σε κατάσταση έκτακτης ανάγκης έως τις 12 Μαρτίου 2018 όφειλε το Υπουργείο σας να έχει ήδη εκδώσει τις νέες ΠΟΛ για τις νέες παρατάσεις. </w:t>
      </w:r>
    </w:p>
    <w:p w14:paraId="5492E6E1"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Αντιλαμβάνεστε, λοιπόν, τι βάρος υπάρχ</w:t>
      </w:r>
      <w:r>
        <w:rPr>
          <w:rFonts w:eastAsia="Times New Roman" w:cs="Times New Roman"/>
          <w:szCs w:val="24"/>
        </w:rPr>
        <w:t xml:space="preserve">ει για τον κόσμο, ο οποίος βρίσκεται σε μια αβεβαιότητα εν όψει και του χειμώνα. Βέβαια, το έκτακτο βοήθημα για την άμεση αρωγή του ποσού των 586,90 ευρώ </w:t>
      </w:r>
      <w:r>
        <w:rPr>
          <w:rFonts w:eastAsia="Times New Roman" w:cs="Times New Roman"/>
          <w:szCs w:val="24"/>
        </w:rPr>
        <w:t>τότε</w:t>
      </w:r>
      <w:r>
        <w:rPr>
          <w:rFonts w:eastAsia="Times New Roman" w:cs="Times New Roman"/>
          <w:szCs w:val="24"/>
        </w:rPr>
        <w:t xml:space="preserve"> που υπέβαλα την ερώτηση, </w:t>
      </w:r>
      <w:r>
        <w:rPr>
          <w:rFonts w:eastAsia="Times New Roman" w:cs="Times New Roman"/>
          <w:szCs w:val="24"/>
        </w:rPr>
        <w:t xml:space="preserve">κυρία </w:t>
      </w:r>
      <w:r>
        <w:rPr>
          <w:rFonts w:eastAsia="Times New Roman" w:cs="Times New Roman"/>
          <w:szCs w:val="24"/>
        </w:rPr>
        <w:t>Υπουργέ</w:t>
      </w:r>
      <w:r>
        <w:rPr>
          <w:rFonts w:eastAsia="Times New Roman" w:cs="Times New Roman"/>
          <w:szCs w:val="24"/>
        </w:rPr>
        <w:t xml:space="preserve">, δεν </w:t>
      </w:r>
      <w:r>
        <w:rPr>
          <w:rFonts w:eastAsia="Times New Roman" w:cs="Times New Roman"/>
          <w:szCs w:val="24"/>
        </w:rPr>
        <w:lastRenderedPageBreak/>
        <w:t>είχε καταβληθεί σε όλο τον κόσμο, όμως, αυτή τη στιγμ</w:t>
      </w:r>
      <w:r>
        <w:rPr>
          <w:rFonts w:eastAsia="Times New Roman" w:cs="Times New Roman"/>
          <w:szCs w:val="24"/>
        </w:rPr>
        <w:t xml:space="preserve">ή που μιλάμε αρχίζει να καταβάλλεται. Η καθυστέρηση, βέβαια, δεν οφείλεται στο Δήμο Λέσβου, που είχε ήδη πάρει τις 300.000 ευρώ, αλλά οφειλόταν κυρίως στους δικαιούχους, που δεν είχαν υποβάλει έγκαιρα τα δικαιολογητικά τους. </w:t>
      </w:r>
    </w:p>
    <w:p w14:paraId="5492E6E2"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Όμως, σήμερα έχουμε τεράστια π</w:t>
      </w:r>
      <w:r>
        <w:rPr>
          <w:rFonts w:eastAsia="Times New Roman" w:cs="Times New Roman"/>
          <w:szCs w:val="24"/>
        </w:rPr>
        <w:t>ροβλήματα που αφορούν το επίδομα ενοικίου ή της συγκατοίκησης που δεν καταβάλλεται με το αιτιολογικό ότι δήθεν έχουν μια εξοχική κατοικία. Θα περιμένω να μιλήσουμε πιο αναλυτικά στη δευτερολογία μετά τις απαντήσεις της κυρίας Υπουργού.</w:t>
      </w:r>
    </w:p>
    <w:p w14:paraId="5492E6E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Θα έπρεπε να αναρωτη</w:t>
      </w:r>
      <w:r>
        <w:rPr>
          <w:rFonts w:eastAsia="Times New Roman" w:cs="Times New Roman"/>
          <w:szCs w:val="24"/>
        </w:rPr>
        <w:t xml:space="preserve">θεί </w:t>
      </w:r>
      <w:r>
        <w:rPr>
          <w:rFonts w:eastAsia="Times New Roman" w:cs="Times New Roman"/>
          <w:szCs w:val="24"/>
        </w:rPr>
        <w:t xml:space="preserve">κάποιος </w:t>
      </w:r>
      <w:r>
        <w:rPr>
          <w:rFonts w:eastAsia="Times New Roman" w:cs="Times New Roman"/>
          <w:szCs w:val="24"/>
        </w:rPr>
        <w:t>για τη δυσμενή θέση, στην οποία βρίσκονται οι άνθρωποι αυτοί εν όψει του χειμώνα. Παράλ</w:t>
      </w:r>
      <w:r>
        <w:rPr>
          <w:rFonts w:eastAsia="Times New Roman" w:cs="Times New Roman"/>
          <w:szCs w:val="24"/>
        </w:rPr>
        <w:lastRenderedPageBreak/>
        <w:t>ληλα, δεν έχει καταβληθεί ούτε το επίδομα για την απαραίτητη οικοσκευή που έχει καταστραφεί. Βεβαίως</w:t>
      </w:r>
      <w:r>
        <w:rPr>
          <w:rFonts w:eastAsia="Times New Roman" w:cs="Times New Roman"/>
          <w:szCs w:val="24"/>
        </w:rPr>
        <w:t xml:space="preserve"> και</w:t>
      </w:r>
      <w:r>
        <w:rPr>
          <w:rFonts w:eastAsia="Times New Roman" w:cs="Times New Roman"/>
          <w:szCs w:val="24"/>
        </w:rPr>
        <w:t xml:space="preserve"> τα κτήρια δεν έχουν κατεδαφιστεί, ο χώρος δεν έχει </w:t>
      </w:r>
      <w:r>
        <w:rPr>
          <w:rFonts w:eastAsia="Times New Roman" w:cs="Times New Roman"/>
          <w:szCs w:val="24"/>
        </w:rPr>
        <w:t>καθαριστεί και δεν γίνεται κα</w:t>
      </w:r>
      <w:r>
        <w:rPr>
          <w:rFonts w:eastAsia="Times New Roman" w:cs="Times New Roman"/>
          <w:szCs w:val="24"/>
        </w:rPr>
        <w:t>μ</w:t>
      </w:r>
      <w:r>
        <w:rPr>
          <w:rFonts w:eastAsia="Times New Roman" w:cs="Times New Roman"/>
          <w:szCs w:val="24"/>
        </w:rPr>
        <w:t xml:space="preserve">μία συζήτηση για την ανοικοδόμηση και δεν ξέρουμε πού βρίσκεται η όλη κατάσταση. </w:t>
      </w:r>
    </w:p>
    <w:p w14:paraId="5492E6E4"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Τέλος, δεν έχει χορηγηθεί και το επίδομα για την αποκατάσταση της οικοσκευής και βεβαίως, τα ζητήματα, τα οποία έχουν ανακύψει με τους επαγγελμα</w:t>
      </w:r>
      <w:r>
        <w:rPr>
          <w:rFonts w:eastAsia="Times New Roman" w:cs="Times New Roman"/>
          <w:szCs w:val="24"/>
        </w:rPr>
        <w:t xml:space="preserve">τίες της περιοχής. Αναμένουμε την απάντηση της κυρίας Υπουργού. </w:t>
      </w:r>
    </w:p>
    <w:p w14:paraId="5492E6E5"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Κύριε Πρόεδρε, θα </w:t>
      </w:r>
      <w:r>
        <w:rPr>
          <w:rFonts w:eastAsia="Times New Roman" w:cs="Times New Roman"/>
          <w:szCs w:val="24"/>
        </w:rPr>
        <w:t xml:space="preserve">επανέλθω </w:t>
      </w:r>
      <w:r>
        <w:rPr>
          <w:rFonts w:eastAsia="Times New Roman" w:cs="Times New Roman"/>
          <w:szCs w:val="24"/>
        </w:rPr>
        <w:t xml:space="preserve">στη δευτερολογία πιο εμπεριστατωμένα. </w:t>
      </w:r>
    </w:p>
    <w:p w14:paraId="5492E6E6"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Αθανασίου.</w:t>
      </w:r>
    </w:p>
    <w:p w14:paraId="5492E6E7"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έχετε τον λόγο.</w:t>
      </w:r>
    </w:p>
    <w:p w14:paraId="5492E6E8"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5492E6E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Θα ήθελα να ευχηθώ και εγώ με τη σειρά μου καλή χρονιά σε όλους. Το 2018 θα είναι, πραγματικά, μια καλή χρονιά, μια ξεχωριστή χρονιά, γιατί θα βγούμε από την επιτροπεία, θα τελειώσο</w:t>
      </w:r>
      <w:r>
        <w:rPr>
          <w:rFonts w:eastAsia="Times New Roman" w:cs="Times New Roman"/>
          <w:szCs w:val="24"/>
        </w:rPr>
        <w:t xml:space="preserve">υν τα μνημόνια. </w:t>
      </w:r>
    </w:p>
    <w:p w14:paraId="5492E6E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Ας δούμε τώρα την επίκαιρη ερώτηση για τους σεισμοπαθείς της Λέσβου. Ακούγοντάς σας, πραγματικά, αναρωτιέμαι πώς μπορείτε να υποστηρίζετε ότι οι κυβερνητικές υποσχέσεις μας δεν έχουν υλοποιηθεί. Όχι μία, όχι δύο, αλλά πάνω από δέκα κανονισ</w:t>
      </w:r>
      <w:r>
        <w:rPr>
          <w:rFonts w:eastAsia="Times New Roman" w:cs="Times New Roman"/>
          <w:szCs w:val="24"/>
        </w:rPr>
        <w:t xml:space="preserve">τικές πράξεις και δύο νόμοι έχουν ήδη εκδοθεί με σκοπό την ανακούφιση των σεισμοπαθών της νήσου Λέσβου. </w:t>
      </w:r>
    </w:p>
    <w:p w14:paraId="5492E6EB"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 xml:space="preserve">Ας πάρουμε τα πράγματα απ’ την αρχή: Αμέσως μετά τη σεισμική δόνηση της 12ης Ιουνίου 2017 εκδόθηκε η </w:t>
      </w:r>
      <w:r>
        <w:rPr>
          <w:rFonts w:eastAsia="Times New Roman" w:cs="Times New Roman"/>
          <w:szCs w:val="24"/>
        </w:rPr>
        <w:t>υπουργική απόφαση</w:t>
      </w:r>
      <w:r>
        <w:rPr>
          <w:rFonts w:eastAsia="Times New Roman" w:cs="Times New Roman"/>
          <w:szCs w:val="24"/>
        </w:rPr>
        <w:t xml:space="preserve"> ΠΟΛ1092, όπως το αναφέρατε και ε</w:t>
      </w:r>
      <w:r>
        <w:rPr>
          <w:rFonts w:eastAsia="Times New Roman" w:cs="Times New Roman"/>
          <w:szCs w:val="24"/>
        </w:rPr>
        <w:t xml:space="preserve">σείς, την οποία υπέγραψα στις 26 Ιουνίου 2017, με την οποία παρατάθηκαν μέχρι 21 Σεπτεμβρίου 2017 όλες οι φορολογικές υποχρεώσεις των κατοίκων, φυσικών και νομικών προσώπων, σε όλες τις δημοτικές ενότητες του Δήμου Λέσβου. </w:t>
      </w:r>
    </w:p>
    <w:p w14:paraId="5492E6E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Δεύτερον, παρατάθηκαν μέχρι 12 Δ</w:t>
      </w:r>
      <w:r>
        <w:rPr>
          <w:rFonts w:eastAsia="Times New Roman" w:cs="Times New Roman"/>
          <w:szCs w:val="24"/>
        </w:rPr>
        <w:t xml:space="preserve">εκεμβρίου του 2017 οι προθεσμίες καταβολής των βεβαιωμένων και ρυθμισμένων οφειλών όλων των ανωτέρω προσώπων και ανεστάλη μέχρι τις 12 Δεκεμβρίου του 2017 η πληρωμή των ληξιπρόθεσμων οφειλών όλων των ανωτέρω. </w:t>
      </w:r>
    </w:p>
    <w:p w14:paraId="5492E6E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Ομοίως, ο Διοικητής της Ανεξάρτητης Αρχής Δημο</w:t>
      </w:r>
      <w:r>
        <w:rPr>
          <w:rFonts w:eastAsia="Times New Roman" w:cs="Times New Roman"/>
          <w:szCs w:val="24"/>
        </w:rPr>
        <w:t xml:space="preserve">σίων Εσόδων υπέγραψε στις 26 Ιουνίου 2017 την απόφαση 1091, όπως είπατε και πριν, με την οποία παρατάθηκαν μέχρι τις 29 Σεπτεμβρίου οι προθεσμίες υποβολής των δηλώσεων ΦΠΑ, των οποίων η καταληκτική προθεσμία υποβολής ήταν ή στις 30 Ιουνίου 2017 ή </w:t>
      </w:r>
      <w:r>
        <w:rPr>
          <w:rFonts w:eastAsia="Times New Roman" w:cs="Times New Roman"/>
          <w:szCs w:val="24"/>
        </w:rPr>
        <w:t xml:space="preserve">στις </w:t>
      </w:r>
      <w:r>
        <w:rPr>
          <w:rFonts w:eastAsia="Times New Roman" w:cs="Times New Roman"/>
          <w:szCs w:val="24"/>
        </w:rPr>
        <w:t>31 Ι</w:t>
      </w:r>
      <w:r>
        <w:rPr>
          <w:rFonts w:eastAsia="Times New Roman" w:cs="Times New Roman"/>
          <w:szCs w:val="24"/>
        </w:rPr>
        <w:t xml:space="preserve">ουλίου ή </w:t>
      </w:r>
      <w:r>
        <w:rPr>
          <w:rFonts w:eastAsia="Times New Roman" w:cs="Times New Roman"/>
          <w:szCs w:val="24"/>
        </w:rPr>
        <w:t>στις</w:t>
      </w:r>
      <w:r>
        <w:rPr>
          <w:rFonts w:eastAsia="Times New Roman" w:cs="Times New Roman"/>
          <w:szCs w:val="24"/>
        </w:rPr>
        <w:t xml:space="preserve"> 31 Αυγούστου, καθώς και οι προθεσμίες καταβολής του φόρου που τυχόν προκύπτει από τις ανωτέρω δηλώσεις. </w:t>
      </w:r>
    </w:p>
    <w:p w14:paraId="5492E6E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Εν συνεχεία, με το άρθρο 13 του ν</w:t>
      </w:r>
      <w:r>
        <w:rPr>
          <w:rFonts w:eastAsia="Times New Roman" w:cs="Times New Roman"/>
          <w:szCs w:val="24"/>
        </w:rPr>
        <w:t>.</w:t>
      </w:r>
      <w:r>
        <w:rPr>
          <w:rFonts w:eastAsia="Times New Roman" w:cs="Times New Roman"/>
          <w:szCs w:val="24"/>
        </w:rPr>
        <w:t>4484/2017, ο οποίος δημοσιεύτηκε την 1η Αυγούστου, προβλέφθηκε απαλλαγή από τον ΕΝΦΙΑ για τα έτη 2017 κ</w:t>
      </w:r>
      <w:r>
        <w:rPr>
          <w:rFonts w:eastAsia="Times New Roman" w:cs="Times New Roman"/>
          <w:szCs w:val="24"/>
        </w:rPr>
        <w:t>αι 2018 για τα κτίσματα, μετά του αναλογούντος σ’ αυτά οικοπέδου, τα οποία βρίσκονται σε όλες τις δημοτικές ενότητες του Δήμου Λέσβου.</w:t>
      </w:r>
    </w:p>
    <w:p w14:paraId="5492E6E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Στις 19 Δεκεμβρίου 2017 υπογράψαμε την ΠΟΛ1206, απόφαση για τη ρύθμιση των ληξιπρόθεσμων χρεών που η καταβολή τους είχε α</w:t>
      </w:r>
      <w:r>
        <w:rPr>
          <w:rFonts w:eastAsia="Times New Roman" w:cs="Times New Roman"/>
          <w:szCs w:val="24"/>
        </w:rPr>
        <w:t>νασταλεί με την προηγούμενη απόφαση, προκειμένου να δοθεί η δυνατότητα να καταβληθούν οι ανωτέρω οφειλές σε είκοσι τέσσερις μηνιαίες δόσεις, χωρίς η βασική οφειλή να επιβαρύνεται με επιπλέον προσαυξήσεις, τόκους και πρόστιμα εκπρόθεσμης καταβολής κατά τη δ</w:t>
      </w:r>
      <w:r>
        <w:rPr>
          <w:rFonts w:eastAsia="Times New Roman" w:cs="Times New Roman"/>
          <w:szCs w:val="24"/>
        </w:rPr>
        <w:t>ιάρκειά της, με ημερομηνία καταβολής της πρώτης δόσης την 31η Ιανουαρίου 2018.</w:t>
      </w:r>
    </w:p>
    <w:p w14:paraId="5492E6F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Καταθέτω στα Πρακτικά όλα τα προαναφερόμενα.</w:t>
      </w:r>
    </w:p>
    <w:p w14:paraId="5492E6F1" w14:textId="77777777" w:rsidR="00AD6F67" w:rsidRDefault="00313B02">
      <w:pPr>
        <w:spacing w:line="600" w:lineRule="auto"/>
        <w:ind w:firstLine="720"/>
        <w:jc w:val="both"/>
        <w:rPr>
          <w:rFonts w:eastAsia="Times New Roman" w:cs="Times New Roman"/>
        </w:rPr>
      </w:pPr>
      <w:r>
        <w:rPr>
          <w:rFonts w:eastAsia="Times New Roman" w:cs="Times New Roman"/>
        </w:rPr>
        <w:t xml:space="preserve">(Στο σημείο αυτό η Υφυπουργός Οικονομικών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τα Πρακτικά τα προαναφερθέντα έγγραφα, τα οποία βρ</w:t>
      </w:r>
      <w:r>
        <w:rPr>
          <w:rFonts w:eastAsia="Times New Roman" w:cs="Times New Roman"/>
        </w:rPr>
        <w:t>ίσκονται στο αρχείο του Τμήματος Γραμματείας της Διεύθυνσης Στενογραφίας και Πρακτικών της Βουλής)</w:t>
      </w:r>
    </w:p>
    <w:p w14:paraId="5492E6F2" w14:textId="77777777" w:rsidR="00AD6F67" w:rsidRDefault="00313B02">
      <w:pPr>
        <w:spacing w:line="600" w:lineRule="auto"/>
        <w:ind w:firstLine="720"/>
        <w:jc w:val="both"/>
        <w:rPr>
          <w:rFonts w:eastAsia="Times New Roman" w:cs="Times New Roman"/>
        </w:rPr>
      </w:pPr>
      <w:r>
        <w:rPr>
          <w:rFonts w:eastAsia="Times New Roman" w:cs="Times New Roman"/>
        </w:rPr>
        <w:lastRenderedPageBreak/>
        <w:t xml:space="preserve">Παράλληλα, υπογράφηκε ήδη από τις 18 Ιουλίου 2017 </w:t>
      </w:r>
      <w:r>
        <w:rPr>
          <w:rFonts w:eastAsia="Times New Roman" w:cs="Times New Roman"/>
        </w:rPr>
        <w:t xml:space="preserve">κοινή υπουργική </w:t>
      </w:r>
      <w:r>
        <w:rPr>
          <w:rFonts w:eastAsia="Times New Roman" w:cs="Times New Roman"/>
        </w:rPr>
        <w:t>απόφαση</w:t>
      </w:r>
      <w:r>
        <w:rPr>
          <w:rFonts w:eastAsia="Times New Roman" w:cs="Times New Roman"/>
        </w:rPr>
        <w:t xml:space="preserve"> των Υπουργών Οικονομικών, Οικονομίας και Ανάπτυξης και Υποδομών και Μεταφορών, με τ</w:t>
      </w:r>
      <w:r>
        <w:rPr>
          <w:rFonts w:eastAsia="Times New Roman" w:cs="Times New Roman"/>
        </w:rPr>
        <w:t xml:space="preserve">ην οποία </w:t>
      </w:r>
      <w:proofErr w:type="spellStart"/>
      <w:r>
        <w:rPr>
          <w:rFonts w:eastAsia="Times New Roman" w:cs="Times New Roman"/>
        </w:rPr>
        <w:t>οριοθετήθηκε</w:t>
      </w:r>
      <w:proofErr w:type="spellEnd"/>
      <w:r>
        <w:rPr>
          <w:rFonts w:eastAsia="Times New Roman" w:cs="Times New Roman"/>
        </w:rPr>
        <w:t xml:space="preserve"> η σεισμόπληκτη περιοχή, με σκοπό την αποκατάσταση των ζημιών στα </w:t>
      </w:r>
      <w:r>
        <w:rPr>
          <w:rFonts w:eastAsia="Times New Roman" w:cs="Times New Roman"/>
        </w:rPr>
        <w:t xml:space="preserve">κτήρια </w:t>
      </w:r>
      <w:r>
        <w:rPr>
          <w:rFonts w:eastAsia="Times New Roman" w:cs="Times New Roman"/>
        </w:rPr>
        <w:t>των περιοχών της Λέσβου. Με την ίδια απόφαση καθορίστηκαν οι σχετικές προθεσμίες και τα δικαιολογητικά, η αντίστοιχη διαδικασία, καθώς και η παροχή της δικαστικής</w:t>
      </w:r>
      <w:r>
        <w:rPr>
          <w:rFonts w:eastAsia="Times New Roman" w:cs="Times New Roman"/>
        </w:rPr>
        <w:t xml:space="preserve"> συνδρομής που συνίσταται σε 80% δωρεάν κρατική αρωγή και χορηγείται από τη Διεύθυνση Αποκατάστασης Επιπτώσεων Φυσικών Καταστροφών και σε 20% άτοκο δάνειο από τα πιστωτικά ιδρύματα για την επισκευή και την ανακατασκευή των κτηρίων και των κτηριακών εγκατασ</w:t>
      </w:r>
      <w:r>
        <w:rPr>
          <w:rFonts w:eastAsia="Times New Roman" w:cs="Times New Roman"/>
        </w:rPr>
        <w:t xml:space="preserve">τάσεων που υπέστησαν ζημιές. </w:t>
      </w:r>
    </w:p>
    <w:p w14:paraId="5492E6F3" w14:textId="77777777" w:rsidR="00AD6F67" w:rsidRDefault="00313B02">
      <w:pPr>
        <w:spacing w:line="600" w:lineRule="auto"/>
        <w:ind w:firstLine="720"/>
        <w:jc w:val="both"/>
        <w:rPr>
          <w:rFonts w:eastAsia="Times New Roman" w:cs="Times New Roman"/>
        </w:rPr>
      </w:pPr>
      <w:r>
        <w:rPr>
          <w:rFonts w:eastAsia="Times New Roman" w:cs="Times New Roman"/>
        </w:rPr>
        <w:lastRenderedPageBreak/>
        <w:t xml:space="preserve">Επίσης, με απόφαση του Υπουργού Υποδομών και Μεταφορών, που υπογράφτηκε στις 8 Αυγούστου, καθορίστηκαν όλες οι απαιτούμενες λεπτομέρειες για την παροχή της ανωτέρω στεγαστικής συνδρομής για ανακατασκευή, </w:t>
      </w:r>
      <w:proofErr w:type="spellStart"/>
      <w:r>
        <w:rPr>
          <w:rFonts w:eastAsia="Times New Roman" w:cs="Times New Roman"/>
        </w:rPr>
        <w:t>αυτοστέγαση</w:t>
      </w:r>
      <w:proofErr w:type="spellEnd"/>
      <w:r>
        <w:rPr>
          <w:rFonts w:eastAsia="Times New Roman" w:cs="Times New Roman"/>
        </w:rPr>
        <w:t>, αποπεράτω</w:t>
      </w:r>
      <w:r>
        <w:rPr>
          <w:rFonts w:eastAsia="Times New Roman" w:cs="Times New Roman"/>
        </w:rPr>
        <w:t xml:space="preserve">ση και επισκευή κτηρίων των πληγέντων από τον σεισμό. </w:t>
      </w:r>
    </w:p>
    <w:p w14:paraId="5492E6F4" w14:textId="77777777" w:rsidR="00AD6F67" w:rsidRDefault="00313B02">
      <w:pPr>
        <w:spacing w:line="600" w:lineRule="auto"/>
        <w:ind w:firstLine="720"/>
        <w:jc w:val="both"/>
        <w:rPr>
          <w:rFonts w:eastAsia="Times New Roman" w:cs="Times New Roman"/>
        </w:rPr>
      </w:pPr>
      <w:r>
        <w:rPr>
          <w:rFonts w:eastAsia="Times New Roman" w:cs="Times New Roman"/>
        </w:rPr>
        <w:t xml:space="preserve">Καταθέτω και τις σχετικές αποφάσεις. </w:t>
      </w:r>
    </w:p>
    <w:p w14:paraId="5492E6F5" w14:textId="77777777" w:rsidR="00AD6F67" w:rsidRDefault="00313B02">
      <w:pPr>
        <w:spacing w:line="600" w:lineRule="auto"/>
        <w:ind w:firstLine="720"/>
        <w:jc w:val="both"/>
        <w:rPr>
          <w:rFonts w:eastAsia="Times New Roman" w:cs="Times New Roman"/>
        </w:rPr>
      </w:pPr>
      <w:r>
        <w:rPr>
          <w:rFonts w:eastAsia="Times New Roman" w:cs="Times New Roman"/>
        </w:rPr>
        <w:t xml:space="preserve">(Στο σημείο αυτό η Υφυπουργός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w:t>
      </w:r>
      <w:r>
        <w:rPr>
          <w:rFonts w:eastAsia="Times New Roman" w:cs="Times New Roman"/>
        </w:rPr>
        <w:t>ς της Διεύθυνσης Στενογραφίας και Πρακτικών της Βουλής)</w:t>
      </w:r>
    </w:p>
    <w:p w14:paraId="5492E6F6" w14:textId="77777777" w:rsidR="00AD6F67" w:rsidRDefault="00313B02">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Για την οικοσκευή ο </w:t>
      </w:r>
      <w:r>
        <w:rPr>
          <w:rFonts w:eastAsia="Times New Roman" w:cs="Times New Roman"/>
        </w:rPr>
        <w:t>δ</w:t>
      </w:r>
      <w:r>
        <w:rPr>
          <w:rFonts w:eastAsia="Times New Roman" w:cs="Times New Roman"/>
        </w:rPr>
        <w:t xml:space="preserve">ήμος έχει πάρει τη χρηματοδότηση; </w:t>
      </w:r>
    </w:p>
    <w:p w14:paraId="5492E6F7" w14:textId="77777777" w:rsidR="00AD6F67" w:rsidRDefault="00313B02">
      <w:pPr>
        <w:spacing w:line="600" w:lineRule="auto"/>
        <w:ind w:firstLine="720"/>
        <w:jc w:val="both"/>
        <w:rPr>
          <w:rFonts w:eastAsia="Times New Roman" w:cs="Times New Roman"/>
        </w:rPr>
      </w:pPr>
      <w:r>
        <w:rPr>
          <w:rFonts w:eastAsia="Times New Roman" w:cs="Times New Roman"/>
          <w:b/>
        </w:rPr>
        <w:lastRenderedPageBreak/>
        <w:t xml:space="preserve">ΑΙΚΑΤΕΡΙΝΗ ΠΑΠΑΝΑΤΣΙΟΥ (Υφυπουργός Οικονομικών): </w:t>
      </w:r>
      <w:r>
        <w:rPr>
          <w:rFonts w:eastAsia="Times New Roman" w:cs="Times New Roman"/>
        </w:rPr>
        <w:t>Στο σημείο αυτό να αναφέρω ότι</w:t>
      </w:r>
      <w:r>
        <w:rPr>
          <w:rFonts w:eastAsia="Times New Roman" w:cs="Times New Roman"/>
        </w:rPr>
        <w:t>,</w:t>
      </w:r>
      <w:r>
        <w:rPr>
          <w:rFonts w:eastAsia="Times New Roman" w:cs="Times New Roman"/>
        </w:rPr>
        <w:t xml:space="preserve"> μετά από τις σχετικές επικοινωνίες με τα λοιπά εμπλεκόμενα Υπουργεία</w:t>
      </w:r>
      <w:r>
        <w:rPr>
          <w:rFonts w:eastAsia="Times New Roman" w:cs="Times New Roman"/>
        </w:rPr>
        <w:t>,</w:t>
      </w:r>
      <w:r>
        <w:rPr>
          <w:rFonts w:eastAsia="Times New Roman" w:cs="Times New Roman"/>
        </w:rPr>
        <w:t xml:space="preserve"> θα σας απαντήσουμε και στα υπόλοιπα ερωτήματα, τα οποία δεν </w:t>
      </w:r>
      <w:r>
        <w:rPr>
          <w:rFonts w:eastAsia="Times New Roman" w:cs="Times New Roman"/>
        </w:rPr>
        <w:t>αποτελ</w:t>
      </w:r>
      <w:r>
        <w:rPr>
          <w:rFonts w:eastAsia="Times New Roman" w:cs="Times New Roman"/>
        </w:rPr>
        <w:t xml:space="preserve">ούν αρμοδιότητα του Υπουργείου μας. </w:t>
      </w:r>
    </w:p>
    <w:p w14:paraId="5492E6F8" w14:textId="77777777" w:rsidR="00AD6F67" w:rsidRDefault="00313B02">
      <w:pPr>
        <w:spacing w:line="600" w:lineRule="auto"/>
        <w:ind w:firstLine="720"/>
        <w:jc w:val="both"/>
        <w:rPr>
          <w:rFonts w:eastAsia="Times New Roman" w:cs="Times New Roman"/>
        </w:rPr>
      </w:pPr>
      <w:r>
        <w:rPr>
          <w:rFonts w:eastAsia="Times New Roman" w:cs="Times New Roman"/>
        </w:rPr>
        <w:t xml:space="preserve">Όσον αφορά τη χορήγηση επιδότησης ενοικίου-συγκατοίκησης που είπαμε πριν, στις 30 </w:t>
      </w:r>
      <w:r>
        <w:rPr>
          <w:rFonts w:eastAsia="Times New Roman" w:cs="Times New Roman"/>
        </w:rPr>
        <w:t xml:space="preserve">Αυγούστου υπογράφτηκε </w:t>
      </w:r>
      <w:r>
        <w:rPr>
          <w:rFonts w:eastAsia="Times New Roman" w:cs="Times New Roman"/>
        </w:rPr>
        <w:t>κ</w:t>
      </w:r>
      <w:r>
        <w:rPr>
          <w:rFonts w:eastAsia="Times New Roman" w:cs="Times New Roman"/>
        </w:rPr>
        <w:t xml:space="preserve">οινή </w:t>
      </w:r>
      <w:r>
        <w:rPr>
          <w:rFonts w:eastAsia="Times New Roman" w:cs="Times New Roman"/>
        </w:rPr>
        <w:t>υ</w:t>
      </w:r>
      <w:r>
        <w:rPr>
          <w:rFonts w:eastAsia="Times New Roman" w:cs="Times New Roman"/>
        </w:rPr>
        <w:t xml:space="preserve">πουργική </w:t>
      </w:r>
      <w:r>
        <w:rPr>
          <w:rFonts w:eastAsia="Times New Roman" w:cs="Times New Roman"/>
        </w:rPr>
        <w:t>α</w:t>
      </w:r>
      <w:r>
        <w:rPr>
          <w:rFonts w:eastAsia="Times New Roman" w:cs="Times New Roman"/>
        </w:rPr>
        <w:t>πόφαση από τον Αναπληρωτή Υπουργό Οικονομικών, τον Αναπληρωτή Υπουργό Οικονομίας και Ανάπτυξης και από τον Υπουργό Υποδομών και Μεταφορών, με την οποία καθορίστηκαν οι λεπτομέρειες για τη χορήγηση της επιδότησης, οι σ</w:t>
      </w:r>
      <w:r>
        <w:rPr>
          <w:rFonts w:eastAsia="Times New Roman" w:cs="Times New Roman"/>
        </w:rPr>
        <w:t xml:space="preserve">χετικές προθεσμίες καθώς και οι όροι επιδότησης, σύμφωνα με </w:t>
      </w:r>
      <w:r>
        <w:rPr>
          <w:rFonts w:eastAsia="Times New Roman" w:cs="Times New Roman"/>
        </w:rPr>
        <w:t>τις οποίες</w:t>
      </w:r>
      <w:r>
        <w:rPr>
          <w:rFonts w:eastAsia="Times New Roman" w:cs="Times New Roman"/>
        </w:rPr>
        <w:t xml:space="preserve"> η επιδότηση </w:t>
      </w:r>
      <w:r>
        <w:rPr>
          <w:rFonts w:eastAsia="Times New Roman" w:cs="Times New Roman"/>
        </w:rPr>
        <w:lastRenderedPageBreak/>
        <w:t>ενοικίου-συγκατοίκησης ορίζεται σε 300 ευρώ τον μήνα για μεμονωμένα άτομα, σε 350 ευρώ για οικογένειες μέχρι τριών ατόμων, σε 400 ευρώ για οικογένειες τεσσάρων ατόμων και σε</w:t>
      </w:r>
      <w:r>
        <w:rPr>
          <w:rFonts w:eastAsia="Times New Roman" w:cs="Times New Roman"/>
        </w:rPr>
        <w:t xml:space="preserve"> 500 ευρώ για οικογένειες με περισσότερα άτομα. Ειδική πρόβλεψη έχει ληφθεί για οικογένειες που περιλαμβάνουν άτομα με αναπηρία άνω του 67%. </w:t>
      </w:r>
    </w:p>
    <w:p w14:paraId="5492E6F9" w14:textId="77777777" w:rsidR="00AD6F67" w:rsidRDefault="00313B02">
      <w:pPr>
        <w:spacing w:line="600" w:lineRule="auto"/>
        <w:ind w:firstLine="720"/>
        <w:jc w:val="both"/>
        <w:rPr>
          <w:rFonts w:eastAsia="Times New Roman" w:cs="Times New Roman"/>
        </w:rPr>
      </w:pPr>
      <w:r>
        <w:rPr>
          <w:rFonts w:eastAsia="Times New Roman" w:cs="Times New Roman"/>
        </w:rPr>
        <w:t xml:space="preserve">Καταθέτω, επίσης, τη σχετική απόφαση. </w:t>
      </w:r>
    </w:p>
    <w:p w14:paraId="5492E6FA" w14:textId="77777777" w:rsidR="00AD6F67" w:rsidRDefault="00313B02">
      <w:pPr>
        <w:spacing w:line="600" w:lineRule="auto"/>
        <w:ind w:firstLine="720"/>
        <w:jc w:val="both"/>
        <w:rPr>
          <w:rFonts w:eastAsia="Times New Roman" w:cs="Times New Roman"/>
        </w:rPr>
      </w:pPr>
      <w:r>
        <w:rPr>
          <w:rFonts w:eastAsia="Times New Roman" w:cs="Times New Roman"/>
        </w:rPr>
        <w:t xml:space="preserve">(Στο σημείο αυτό η Υφυπουργός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τα Πρ</w:t>
      </w:r>
      <w:r>
        <w:rPr>
          <w:rFonts w:eastAsia="Times New Roman" w:cs="Times New Roman"/>
        </w:rPr>
        <w:t>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92E6FB" w14:textId="77777777" w:rsidR="00AD6F67" w:rsidRDefault="00313B02">
      <w:pPr>
        <w:spacing w:line="600" w:lineRule="auto"/>
        <w:ind w:firstLine="720"/>
        <w:jc w:val="both"/>
        <w:rPr>
          <w:rFonts w:eastAsia="Times New Roman" w:cs="Times New Roman"/>
        </w:rPr>
      </w:pPr>
      <w:r>
        <w:rPr>
          <w:rFonts w:eastAsia="Times New Roman" w:cs="Times New Roman"/>
        </w:rPr>
        <w:t xml:space="preserve">Επίσης, σύμφωνα με την αρμόδια Διεύθυνση Αποκατάστασης Επιπτώσεων Φυσικών Καταστροφών της Κεντρικής Ελλάδος, όσον </w:t>
      </w:r>
      <w:r>
        <w:rPr>
          <w:rFonts w:eastAsia="Times New Roman" w:cs="Times New Roman"/>
        </w:rPr>
        <w:lastRenderedPageBreak/>
        <w:t>α</w:t>
      </w:r>
      <w:r>
        <w:rPr>
          <w:rFonts w:eastAsia="Times New Roman" w:cs="Times New Roman"/>
        </w:rPr>
        <w:t>φορά τα χαρακτηρισμένα κόκκινα</w:t>
      </w:r>
      <w:r>
        <w:rPr>
          <w:rFonts w:eastAsia="Times New Roman" w:cs="Times New Roman"/>
        </w:rPr>
        <w:t xml:space="preserve"> </w:t>
      </w:r>
      <w:r>
        <w:rPr>
          <w:rFonts w:eastAsia="Times New Roman" w:cs="Times New Roman"/>
        </w:rPr>
        <w:t>κτ</w:t>
      </w:r>
      <w:r>
        <w:rPr>
          <w:rFonts w:eastAsia="Times New Roman" w:cs="Times New Roman"/>
        </w:rPr>
        <w:t>ή</w:t>
      </w:r>
      <w:r>
        <w:rPr>
          <w:rFonts w:eastAsia="Times New Roman" w:cs="Times New Roman"/>
        </w:rPr>
        <w:t>ρια της Λέσβου, σας ενημερώνουμε ότι μέχρι σήμερα έχουν συνταχθεί τριακόσια επτά πρωτόκολλα αυτοψίας επικίνδυνων</w:t>
      </w:r>
      <w:r>
        <w:rPr>
          <w:rFonts w:eastAsia="Times New Roman" w:cs="Times New Roman"/>
        </w:rPr>
        <w:t>,</w:t>
      </w:r>
      <w:r>
        <w:rPr>
          <w:rFonts w:eastAsia="Times New Roman" w:cs="Times New Roman"/>
        </w:rPr>
        <w:t xml:space="preserve"> ετοιμόρροπων κτ</w:t>
      </w:r>
      <w:r>
        <w:rPr>
          <w:rFonts w:eastAsia="Times New Roman" w:cs="Times New Roman"/>
        </w:rPr>
        <w:t>η</w:t>
      </w:r>
      <w:r>
        <w:rPr>
          <w:rFonts w:eastAsia="Times New Roman" w:cs="Times New Roman"/>
        </w:rPr>
        <w:t>ρίων, που αντιστοιχούν περίπου στο 100% των σχετικών αιτημάτων των πολιτών και έχουν αποσταλ</w:t>
      </w:r>
      <w:r>
        <w:rPr>
          <w:rFonts w:eastAsia="Times New Roman" w:cs="Times New Roman"/>
        </w:rPr>
        <w:t xml:space="preserve">εί ήδη στους ιδιοκτήτες </w:t>
      </w:r>
      <w:proofErr w:type="spellStart"/>
      <w:r>
        <w:rPr>
          <w:rFonts w:eastAsia="Times New Roman" w:cs="Times New Roman"/>
        </w:rPr>
        <w:t>εκατόν</w:t>
      </w:r>
      <w:proofErr w:type="spellEnd"/>
      <w:r>
        <w:rPr>
          <w:rFonts w:eastAsia="Times New Roman" w:cs="Times New Roman"/>
        </w:rPr>
        <w:t xml:space="preserve"> δώδεκα εξ αυτών. Τα υπόλοιπα </w:t>
      </w:r>
      <w:proofErr w:type="spellStart"/>
      <w:r>
        <w:rPr>
          <w:rFonts w:eastAsia="Times New Roman" w:cs="Times New Roman"/>
        </w:rPr>
        <w:t>εκατόν</w:t>
      </w:r>
      <w:proofErr w:type="spellEnd"/>
      <w:r>
        <w:rPr>
          <w:rFonts w:eastAsia="Times New Roman" w:cs="Times New Roman"/>
        </w:rPr>
        <w:t xml:space="preserve"> ενενήντα πέντε έχουν διαβιβαστεί στις αρμόδιες υπηρεσίες, προκειμένου να λάβουν τις απαιτούμενες εγκρίσεις και</w:t>
      </w:r>
      <w:r>
        <w:rPr>
          <w:rFonts w:eastAsia="Times New Roman" w:cs="Times New Roman"/>
        </w:rPr>
        <w:t>,</w:t>
      </w:r>
      <w:r>
        <w:rPr>
          <w:rFonts w:eastAsia="Times New Roman" w:cs="Times New Roman"/>
        </w:rPr>
        <w:t xml:space="preserve"> μετά τη λήψη των σχετικών εγκρίσεων, θα αποσταλούν και αυτά στους ιδιοκτήτες.</w:t>
      </w:r>
      <w:r>
        <w:rPr>
          <w:rFonts w:eastAsia="Times New Roman" w:cs="Times New Roman"/>
        </w:rPr>
        <w:t xml:space="preserve"> </w:t>
      </w:r>
    </w:p>
    <w:p w14:paraId="5492E6FC" w14:textId="77777777" w:rsidR="00AD6F67" w:rsidRDefault="00313B02">
      <w:pPr>
        <w:spacing w:line="600" w:lineRule="auto"/>
        <w:ind w:firstLine="720"/>
        <w:jc w:val="both"/>
        <w:rPr>
          <w:rFonts w:eastAsia="Times New Roman" w:cs="Times New Roman"/>
          <w:szCs w:val="24"/>
        </w:rPr>
      </w:pPr>
      <w:r>
        <w:rPr>
          <w:rFonts w:eastAsia="Times New Roman" w:cs="Times New Roman"/>
        </w:rPr>
        <w:t xml:space="preserve">Επιπλέον, με απόφαση του Υπουργού Υποδομών και Μεταφορών, που υπογράφτηκε στις 3 Οκτωβρίου του 2017, καθορίστηκαν οι όροι και ο τρόπος χορήγησης του επιδόματος κατεδάφισης στους </w:t>
      </w:r>
      <w:r>
        <w:rPr>
          <w:rFonts w:eastAsia="Times New Roman" w:cs="Times New Roman"/>
        </w:rPr>
        <w:lastRenderedPageBreak/>
        <w:t>ιδιοκτήτες των κτ</w:t>
      </w:r>
      <w:r>
        <w:rPr>
          <w:rFonts w:eastAsia="Times New Roman" w:cs="Times New Roman"/>
        </w:rPr>
        <w:t>η</w:t>
      </w:r>
      <w:r>
        <w:rPr>
          <w:rFonts w:eastAsia="Times New Roman" w:cs="Times New Roman"/>
        </w:rPr>
        <w:t>ρίων τα οποία έχουν κριθεί επικινδύνως ετοιμόρροπα και έχο</w:t>
      </w:r>
      <w:r>
        <w:rPr>
          <w:rFonts w:eastAsia="Times New Roman" w:cs="Times New Roman"/>
        </w:rPr>
        <w:t xml:space="preserve">υν εκδοθεί τα σχετικά πρωτόκολλα αυτοψίας επικίνδυνων ετοιμόρροπων κτηρίων. Μέχρι τις 29 Δεκεμβρίου 2017 υποβλήθηκαν στην ανωτέρω Διεύθυνση Αποκατάστασης σαράντα σχετικά αιτήματα για τη χορήγηση επιδόματος κατεδάφισης, από τα οποία μέχρι τις 31 Δεκεμβρίου </w:t>
      </w:r>
      <w:r>
        <w:rPr>
          <w:rFonts w:eastAsia="Times New Roman" w:cs="Times New Roman"/>
        </w:rPr>
        <w:t xml:space="preserve">διεκπεραιώθηκαν τα είκοσι επτά, ποσοστό περίπου 70%. Τα υπόλοιπα αιτήματα είναι σε διαδικασία συμπλήρωσης δικαιολογητικών και ελέγχου. </w:t>
      </w:r>
      <w:r>
        <w:rPr>
          <w:rFonts w:eastAsia="Times New Roman" w:cs="Times New Roman"/>
          <w:szCs w:val="24"/>
        </w:rPr>
        <w:t xml:space="preserve"> </w:t>
      </w:r>
    </w:p>
    <w:p w14:paraId="5492E6FD" w14:textId="77777777" w:rsidR="00AD6F67" w:rsidRDefault="00313B0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καταθέτω και τα σχετικά έγγραφα.</w:t>
      </w:r>
    </w:p>
    <w:p w14:paraId="5492E6FE" w14:textId="77777777" w:rsidR="00AD6F67" w:rsidRDefault="00313B02">
      <w:pPr>
        <w:spacing w:line="600" w:lineRule="auto"/>
        <w:ind w:firstLine="720"/>
        <w:jc w:val="both"/>
        <w:rPr>
          <w:rFonts w:eastAsia="Times New Roman" w:cs="Times New Roman"/>
        </w:rPr>
      </w:pPr>
      <w:r>
        <w:rPr>
          <w:rFonts w:eastAsia="Times New Roman" w:cs="Times New Roman"/>
        </w:rPr>
        <w:t xml:space="preserve">(Στο σημείο αυτό η Υφυπουργός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τα Πρακτικά </w:t>
      </w:r>
      <w:r>
        <w:rPr>
          <w:rFonts w:eastAsia="Times New Roman" w:cs="Times New Roman"/>
        </w:rPr>
        <w:t>τα προαναφερθέντα έγγραφα, τα οποία βρίσκονται στο αρχείο του Τμήματος Γραμματείας της Διεύθυνσης Στενογραφίας και Πρακτικών της Βουλής)</w:t>
      </w:r>
    </w:p>
    <w:p w14:paraId="5492E6FF" w14:textId="77777777" w:rsidR="00AD6F67" w:rsidRDefault="00313B02">
      <w:pPr>
        <w:spacing w:line="600" w:lineRule="auto"/>
        <w:ind w:firstLine="720"/>
        <w:jc w:val="both"/>
        <w:rPr>
          <w:rFonts w:eastAsia="Times New Roman" w:cs="Times New Roman"/>
        </w:rPr>
      </w:pPr>
      <w:r>
        <w:rPr>
          <w:rFonts w:eastAsia="Times New Roman" w:cs="Times New Roman"/>
        </w:rPr>
        <w:lastRenderedPageBreak/>
        <w:t>Θα ήθελα εδώ να μάθω και εγώ πόσες αντίστοιχες αποφάσεις ή νόμοι και πόσο γρήγορα είχαν εκδοθεί για ανάλογες περιπτώσει</w:t>
      </w:r>
      <w:r>
        <w:rPr>
          <w:rFonts w:eastAsia="Times New Roman" w:cs="Times New Roman"/>
        </w:rPr>
        <w:t xml:space="preserve">ς στη δική σας κυβέρνηση. </w:t>
      </w:r>
    </w:p>
    <w:p w14:paraId="5492E700" w14:textId="77777777" w:rsidR="00AD6F67" w:rsidRDefault="00313B02">
      <w:pPr>
        <w:spacing w:line="600" w:lineRule="auto"/>
        <w:ind w:firstLine="720"/>
        <w:jc w:val="both"/>
        <w:rPr>
          <w:rFonts w:eastAsia="Times New Roman" w:cs="Times New Roman"/>
        </w:rPr>
      </w:pPr>
      <w:r>
        <w:rPr>
          <w:rFonts w:eastAsia="Times New Roman" w:cs="Times New Roman"/>
        </w:rPr>
        <w:t>Α</w:t>
      </w:r>
      <w:r>
        <w:rPr>
          <w:rFonts w:eastAsia="Times New Roman" w:cs="Times New Roman"/>
        </w:rPr>
        <w:t xml:space="preserve">φού ακούσω τη </w:t>
      </w:r>
      <w:proofErr w:type="spellStart"/>
      <w:r>
        <w:rPr>
          <w:rFonts w:eastAsia="Times New Roman" w:cs="Times New Roman"/>
        </w:rPr>
        <w:t>δευτερομιλία</w:t>
      </w:r>
      <w:proofErr w:type="spellEnd"/>
      <w:r>
        <w:rPr>
          <w:rFonts w:eastAsia="Times New Roman" w:cs="Times New Roman"/>
        </w:rPr>
        <w:t xml:space="preserve"> σας</w:t>
      </w:r>
      <w:r>
        <w:rPr>
          <w:rFonts w:eastAsia="Times New Roman" w:cs="Times New Roman"/>
        </w:rPr>
        <w:t>,</w:t>
      </w:r>
      <w:r>
        <w:rPr>
          <w:rFonts w:eastAsia="Times New Roman" w:cs="Times New Roman"/>
        </w:rPr>
        <w:t xml:space="preserve"> θα πω και τα υπόλοιπα, </w:t>
      </w:r>
      <w:r>
        <w:rPr>
          <w:rFonts w:eastAsia="Times New Roman" w:cs="Times New Roman"/>
        </w:rPr>
        <w:t>καθώς</w:t>
      </w:r>
      <w:r>
        <w:rPr>
          <w:rFonts w:eastAsia="Times New Roman" w:cs="Times New Roman"/>
        </w:rPr>
        <w:t xml:space="preserve"> έχω υπερβεί κατά πολύ τον χρόνο.</w:t>
      </w:r>
    </w:p>
    <w:p w14:paraId="5492E701" w14:textId="77777777" w:rsidR="00AD6F67" w:rsidRDefault="00313B02">
      <w:pPr>
        <w:spacing w:line="600" w:lineRule="auto"/>
        <w:ind w:firstLine="720"/>
        <w:jc w:val="both"/>
        <w:rPr>
          <w:rFonts w:eastAsia="Times New Roman" w:cs="Times New Roman"/>
        </w:rPr>
      </w:pPr>
      <w:r>
        <w:rPr>
          <w:rFonts w:eastAsia="Times New Roman" w:cs="Times New Roman"/>
          <w:b/>
        </w:rPr>
        <w:t>ΠΡΟΕΔΡΕΥΩΝ (Δημήτριος Καμμένος):</w:t>
      </w:r>
      <w:r>
        <w:rPr>
          <w:rFonts w:eastAsia="Times New Roman" w:cs="Times New Roman"/>
        </w:rPr>
        <w:t xml:space="preserve"> Ευχαριστούμε πολύ</w:t>
      </w:r>
      <w:r>
        <w:rPr>
          <w:rFonts w:eastAsia="Times New Roman" w:cs="Times New Roman"/>
        </w:rPr>
        <w:t>,</w:t>
      </w:r>
      <w:r>
        <w:rPr>
          <w:rFonts w:eastAsia="Times New Roman" w:cs="Times New Roman"/>
        </w:rPr>
        <w:t xml:space="preserve"> κυρία Υπουργέ. </w:t>
      </w:r>
    </w:p>
    <w:p w14:paraId="5492E702" w14:textId="77777777" w:rsidR="00AD6F67" w:rsidRDefault="00313B02">
      <w:pPr>
        <w:spacing w:line="600" w:lineRule="auto"/>
        <w:ind w:firstLine="720"/>
        <w:jc w:val="both"/>
        <w:rPr>
          <w:rFonts w:eastAsia="Times New Roman" w:cs="Times New Roman"/>
        </w:rPr>
      </w:pPr>
      <w:r>
        <w:rPr>
          <w:rFonts w:eastAsia="Times New Roman" w:cs="Times New Roman"/>
        </w:rPr>
        <w:t>Ο κ. Χαράλαμπος Αθανασίου έχει τον λόγο</w:t>
      </w:r>
      <w:r>
        <w:rPr>
          <w:rFonts w:eastAsia="Times New Roman" w:cs="Times New Roman"/>
        </w:rPr>
        <w:t>,</w:t>
      </w:r>
      <w:r>
        <w:rPr>
          <w:rFonts w:eastAsia="Times New Roman" w:cs="Times New Roman"/>
        </w:rPr>
        <w:t xml:space="preserve"> για να δευτερολογήσει. </w:t>
      </w:r>
    </w:p>
    <w:p w14:paraId="5492E703" w14:textId="77777777" w:rsidR="00AD6F67" w:rsidRDefault="00313B02">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Κυρία Υπουργέ, εγώ δεν αμφιβάλλω για τις καλές προθέσεις, γιατί πράγματι τότε που ήρθαν οι αρμόδιοι Υπουργοί –μάλιστα ήρθε και ο Αρχηγός της Αξιωματικής Αντιπολίτευσης ο Κυριάκος Μητσοτάκης- συμφωνήσαμε όλοι ότι </w:t>
      </w:r>
      <w:r>
        <w:rPr>
          <w:rFonts w:eastAsia="Times New Roman" w:cs="Times New Roman"/>
        </w:rPr>
        <w:lastRenderedPageBreak/>
        <w:t>πρέπει να ληφθούν μέτρ</w:t>
      </w:r>
      <w:r>
        <w:rPr>
          <w:rFonts w:eastAsia="Times New Roman" w:cs="Times New Roman"/>
        </w:rPr>
        <w:t>α, για να ανακουφιστεί ο κόσμος. Όμως, τα γεγονότα δεν δικαιώνουν αυτή την αισιοδοξία που μας δημιουργήθηκε τότε.</w:t>
      </w:r>
    </w:p>
    <w:p w14:paraId="5492E704" w14:textId="77777777" w:rsidR="00AD6F67" w:rsidRDefault="00313B02">
      <w:pPr>
        <w:spacing w:line="600" w:lineRule="auto"/>
        <w:ind w:firstLine="720"/>
        <w:jc w:val="both"/>
        <w:rPr>
          <w:rFonts w:eastAsia="Times New Roman" w:cs="Times New Roman"/>
        </w:rPr>
      </w:pPr>
      <w:r>
        <w:rPr>
          <w:rFonts w:eastAsia="Times New Roman" w:cs="Times New Roman"/>
        </w:rPr>
        <w:t xml:space="preserve">Να αρχίσω πρώτα-πρώτα από τον ΕΝΦΙΑ. Από τις 18 Δεκεμβρίου του 2017 οι ενδιαφερόμενοι μπορούσαν να υποβάλουν στις ΔΟΥ </w:t>
      </w:r>
      <w:r>
        <w:rPr>
          <w:rFonts w:eastAsia="Times New Roman" w:cs="Times New Roman"/>
        </w:rPr>
        <w:t>αιτήσει</w:t>
      </w:r>
      <w:r>
        <w:rPr>
          <w:rFonts w:eastAsia="Times New Roman" w:cs="Times New Roman"/>
        </w:rPr>
        <w:t>ς για απαλλαγή απ</w:t>
      </w:r>
      <w:r>
        <w:rPr>
          <w:rFonts w:eastAsia="Times New Roman" w:cs="Times New Roman"/>
        </w:rPr>
        <w:t>ό τον ΕΝΦΙΑ για τα έτη 2017 και 2018 όσων κτ</w:t>
      </w:r>
      <w:r>
        <w:rPr>
          <w:rFonts w:eastAsia="Times New Roman" w:cs="Times New Roman"/>
        </w:rPr>
        <w:t>η</w:t>
      </w:r>
      <w:r>
        <w:rPr>
          <w:rFonts w:eastAsia="Times New Roman" w:cs="Times New Roman"/>
        </w:rPr>
        <w:t xml:space="preserve">ρίων, μετά του αναλογούντος, βέβαια, οικοπέδου, έχουν πληγεί από τον σεισμό. </w:t>
      </w:r>
      <w:proofErr w:type="spellStart"/>
      <w:r>
        <w:rPr>
          <w:rFonts w:eastAsia="Times New Roman" w:cs="Times New Roman"/>
        </w:rPr>
        <w:t>Σημειωτέον</w:t>
      </w:r>
      <w:proofErr w:type="spellEnd"/>
      <w:r>
        <w:rPr>
          <w:rFonts w:eastAsia="Times New Roman" w:cs="Times New Roman"/>
        </w:rPr>
        <w:t>, ότι όσοι ιδιοκτήτες έχουν και άλλα ακίνητα, εκτός των πληγέντων κτ</w:t>
      </w:r>
      <w:r>
        <w:rPr>
          <w:rFonts w:eastAsia="Times New Roman" w:cs="Times New Roman"/>
        </w:rPr>
        <w:t>η</w:t>
      </w:r>
      <w:r>
        <w:rPr>
          <w:rFonts w:eastAsia="Times New Roman" w:cs="Times New Roman"/>
        </w:rPr>
        <w:t>ρίων, θα πρέπει να πληρώσουν κανονικά τον αναλογούντα σ</w:t>
      </w:r>
      <w:r>
        <w:rPr>
          <w:rFonts w:eastAsia="Times New Roman" w:cs="Times New Roman"/>
        </w:rPr>
        <w:t xml:space="preserve">ε αυτά ΕΝΦΙΑ. Όμως, το σύστημα </w:t>
      </w:r>
      <w:r>
        <w:rPr>
          <w:rFonts w:eastAsia="Times New Roman" w:cs="Times New Roman"/>
        </w:rPr>
        <w:t>«</w:t>
      </w:r>
      <w:r>
        <w:rPr>
          <w:rFonts w:eastAsia="Times New Roman" w:cs="Times New Roman"/>
          <w:lang w:val="en-US"/>
        </w:rPr>
        <w:t>TAXIS</w:t>
      </w:r>
      <w:r>
        <w:rPr>
          <w:rFonts w:eastAsia="Times New Roman" w:cs="Times New Roman"/>
        </w:rPr>
        <w:t>»</w:t>
      </w:r>
      <w:r w:rsidRPr="0012313B">
        <w:rPr>
          <w:rFonts w:eastAsia="Times New Roman" w:cs="Times New Roman"/>
        </w:rPr>
        <w:t xml:space="preserve"> </w:t>
      </w:r>
      <w:r>
        <w:rPr>
          <w:rFonts w:eastAsia="Times New Roman" w:cs="Times New Roman"/>
        </w:rPr>
        <w:t xml:space="preserve">για τα πληγέντα κτίσματα θα συνεχίζει να αναφέρει </w:t>
      </w:r>
      <w:r>
        <w:rPr>
          <w:rFonts w:eastAsia="Times New Roman" w:cs="Times New Roman"/>
        </w:rPr>
        <w:lastRenderedPageBreak/>
        <w:t xml:space="preserve">το χρέος του μη </w:t>
      </w:r>
      <w:proofErr w:type="spellStart"/>
      <w:r>
        <w:rPr>
          <w:rFonts w:eastAsia="Times New Roman" w:cs="Times New Roman"/>
        </w:rPr>
        <w:t>πληρωθέντος</w:t>
      </w:r>
      <w:proofErr w:type="spellEnd"/>
      <w:r>
        <w:rPr>
          <w:rFonts w:eastAsia="Times New Roman" w:cs="Times New Roman"/>
        </w:rPr>
        <w:t xml:space="preserve"> ΕΝΦΙΑ, μαζί με το πρόστιμο καθυστέρησης της πληρωμής. Όλα αυτά θα διαγραφούν μετά την επεξεργασία από τη ΔΟΥ της αίτησης που θα υποβληθεί ε</w:t>
      </w:r>
      <w:r>
        <w:rPr>
          <w:rFonts w:eastAsia="Times New Roman" w:cs="Times New Roman"/>
        </w:rPr>
        <w:t xml:space="preserve">κεί. </w:t>
      </w:r>
    </w:p>
    <w:p w14:paraId="5492E705" w14:textId="77777777" w:rsidR="00AD6F67" w:rsidRDefault="00313B02">
      <w:pPr>
        <w:spacing w:line="600" w:lineRule="auto"/>
        <w:ind w:firstLine="720"/>
        <w:jc w:val="both"/>
        <w:rPr>
          <w:rFonts w:eastAsia="Times New Roman" w:cs="Times New Roman"/>
        </w:rPr>
      </w:pPr>
      <w:r>
        <w:rPr>
          <w:rFonts w:eastAsia="Times New Roman" w:cs="Times New Roman"/>
        </w:rPr>
        <w:t xml:space="preserve">Ένα ακόμα πρόβλημα, που παρά τις διαβεβαιώσεις για άμεση διευθέτηση βρίσκεται σε εκκρεμότητα, είναι και το ότι μετά την έκδοση της πολυπόθητης ΠΟΛ για απαλλαγή από τον ΕΝΦΙΑ του 2017 και 2018, το σύστημα </w:t>
      </w:r>
      <w:r>
        <w:rPr>
          <w:rFonts w:eastAsia="Times New Roman" w:cs="Times New Roman"/>
        </w:rPr>
        <w:t>«</w:t>
      </w:r>
      <w:r>
        <w:rPr>
          <w:rFonts w:eastAsia="Times New Roman" w:cs="Times New Roman"/>
          <w:lang w:val="en-US"/>
        </w:rPr>
        <w:t>TAXIS</w:t>
      </w:r>
      <w:r>
        <w:rPr>
          <w:rFonts w:eastAsia="Times New Roman" w:cs="Times New Roman"/>
        </w:rPr>
        <w:t>»</w:t>
      </w:r>
      <w:r>
        <w:rPr>
          <w:rFonts w:eastAsia="Times New Roman" w:cs="Times New Roman"/>
        </w:rPr>
        <w:t xml:space="preserve"> δεν έχει προσαρμοστεί, ώστε να δεχθεί </w:t>
      </w:r>
      <w:r>
        <w:rPr>
          <w:rFonts w:eastAsia="Times New Roman" w:cs="Times New Roman"/>
        </w:rPr>
        <w:t xml:space="preserve">την απαλλαγή και αυτό είναι κάτι το οποίο θα πρέπει να δείτε. </w:t>
      </w:r>
    </w:p>
    <w:p w14:paraId="5492E706" w14:textId="77777777" w:rsidR="00AD6F67" w:rsidRDefault="00313B02">
      <w:pPr>
        <w:spacing w:line="600" w:lineRule="auto"/>
        <w:ind w:firstLine="720"/>
        <w:jc w:val="both"/>
        <w:rPr>
          <w:rFonts w:eastAsia="Times New Roman" w:cs="Times New Roman"/>
        </w:rPr>
      </w:pPr>
      <w:r>
        <w:rPr>
          <w:rFonts w:eastAsia="Times New Roman" w:cs="Times New Roman"/>
        </w:rPr>
        <w:t>Ο στόχος του Υπουργείου Οικονομικών, όπως ανακοίνωσε ο συντονιστής για τις επιπτώσεις του σεισμού στη Μυτιλήνη ήταν μέχρι τέλος του 2017 να υποβάλλονται αιτήσεις και τα δικαιολογητικά να επανακ</w:t>
      </w:r>
      <w:r>
        <w:rPr>
          <w:rFonts w:eastAsia="Times New Roman" w:cs="Times New Roman"/>
        </w:rPr>
        <w:t xml:space="preserve">αθορίζονται και να επανακαθορίζεται ο φόρος που έχει </w:t>
      </w:r>
      <w:r>
        <w:rPr>
          <w:rFonts w:eastAsia="Times New Roman" w:cs="Times New Roman"/>
        </w:rPr>
        <w:lastRenderedPageBreak/>
        <w:t xml:space="preserve">καταβληθεί για τα κτίσματα που υπέστησαν ζημιές, πράγμα που δεν έγινε, καθώς το σύστημα </w:t>
      </w:r>
      <w:r>
        <w:rPr>
          <w:rFonts w:eastAsia="Times New Roman" w:cs="Times New Roman"/>
          <w:lang w:val="en-US"/>
        </w:rPr>
        <w:t>TAXIS</w:t>
      </w:r>
      <w:r>
        <w:rPr>
          <w:rFonts w:eastAsia="Times New Roman" w:cs="Times New Roman"/>
        </w:rPr>
        <w:t xml:space="preserve"> είναι κλειστό και δεν δέχεται ενέργειες των υπαλλήλων της ΔΟΥ -αυτό μπορείτε και να το διαπιστώσετε, είναι δε</w:t>
      </w:r>
      <w:r>
        <w:rPr>
          <w:rFonts w:eastAsia="Times New Roman" w:cs="Times New Roman"/>
        </w:rPr>
        <w:t xml:space="preserve">δομένο σημερινό- για να μπορέσει να ολοκληρωθεί η διαδικασία. </w:t>
      </w:r>
    </w:p>
    <w:p w14:paraId="5492E707" w14:textId="77777777" w:rsidR="00AD6F67" w:rsidRDefault="00313B02">
      <w:pPr>
        <w:spacing w:line="600" w:lineRule="auto"/>
        <w:ind w:firstLine="720"/>
        <w:jc w:val="both"/>
        <w:rPr>
          <w:rFonts w:eastAsia="Times New Roman" w:cs="Times New Roman"/>
        </w:rPr>
      </w:pPr>
      <w:r>
        <w:rPr>
          <w:rFonts w:eastAsia="Times New Roman" w:cs="Times New Roman"/>
        </w:rPr>
        <w:t xml:space="preserve">Υπάρχει διάθεση συνεργασίας των υπαλλήλων, όπως με διαβεβαίωσαν από τη ΔΟΥ Μυτιλήνης, οι οποίοι ενημερώνουν τους ενδιαφερόμενους και κάνουν τα αδύνατα δυνατά να εξυπηρετήσουν, αλλά δεν μπορούν </w:t>
      </w:r>
      <w:r>
        <w:rPr>
          <w:rFonts w:eastAsia="Times New Roman" w:cs="Times New Roman"/>
        </w:rPr>
        <w:t>να προχωρήσουν τις διαδικασίες</w:t>
      </w:r>
      <w:r>
        <w:rPr>
          <w:rFonts w:eastAsia="Times New Roman" w:cs="Times New Roman"/>
        </w:rPr>
        <w:t>,</w:t>
      </w:r>
      <w:r>
        <w:rPr>
          <w:rFonts w:eastAsia="Times New Roman" w:cs="Times New Roman"/>
        </w:rPr>
        <w:t xml:space="preserve"> εφόσον το σύστημα είναι κλειστό και δεν δέχεται την απαλλαγή. </w:t>
      </w:r>
    </w:p>
    <w:p w14:paraId="5492E708" w14:textId="77777777" w:rsidR="00AD6F67" w:rsidRDefault="00313B02">
      <w:pPr>
        <w:spacing w:line="600" w:lineRule="auto"/>
        <w:ind w:firstLine="720"/>
        <w:jc w:val="both"/>
        <w:rPr>
          <w:rFonts w:eastAsia="Times New Roman" w:cs="Times New Roman"/>
        </w:rPr>
      </w:pPr>
      <w:r>
        <w:rPr>
          <w:rFonts w:eastAsia="Times New Roman" w:cs="Times New Roman"/>
        </w:rPr>
        <w:t xml:space="preserve">Το Υπουργείο είχε αρκετό χρόνο, για να μπορέσει να προβεί σε αυτή τη διόρθωση. </w:t>
      </w:r>
    </w:p>
    <w:p w14:paraId="5492E709" w14:textId="77777777" w:rsidR="00AD6F67" w:rsidRDefault="00313B02">
      <w:pPr>
        <w:spacing w:line="600" w:lineRule="auto"/>
        <w:ind w:firstLine="720"/>
        <w:jc w:val="both"/>
        <w:rPr>
          <w:rFonts w:eastAsia="Times New Roman" w:cs="Times New Roman"/>
        </w:rPr>
      </w:pPr>
      <w:r>
        <w:rPr>
          <w:rFonts w:eastAsia="Times New Roman" w:cs="Times New Roman"/>
        </w:rPr>
        <w:lastRenderedPageBreak/>
        <w:t>Τώρα όσον αφορά το επίδομα ενοικίου, η επιδότηση</w:t>
      </w:r>
      <w:r>
        <w:rPr>
          <w:rFonts w:eastAsia="Times New Roman" w:cs="Times New Roman"/>
        </w:rPr>
        <w:t>,</w:t>
      </w:r>
      <w:r>
        <w:rPr>
          <w:rFonts w:eastAsia="Times New Roman" w:cs="Times New Roman"/>
        </w:rPr>
        <w:t xml:space="preserve"> για μεν τους ιδιοκτήτες που διέ</w:t>
      </w:r>
      <w:r>
        <w:rPr>
          <w:rFonts w:eastAsia="Times New Roman" w:cs="Times New Roman"/>
        </w:rPr>
        <w:t>μεναν στις κατοικίες που υπέστησαν βλάβες</w:t>
      </w:r>
      <w:r>
        <w:rPr>
          <w:rFonts w:eastAsia="Times New Roman" w:cs="Times New Roman"/>
        </w:rPr>
        <w:t>,</w:t>
      </w:r>
      <w:r>
        <w:rPr>
          <w:rFonts w:eastAsia="Times New Roman" w:cs="Times New Roman"/>
        </w:rPr>
        <w:t xml:space="preserve"> χορηγείται μέχρι την επισκευή ή ανακατασκευή της κατοικίας τους και με ανώτατο χρονικό όριο, όπως ορίζει η απόφαση, τα δύο χρόνια. Για δε τους ενοικιαστές των κατοικιών που υπέστησαν βλάβες</w:t>
      </w:r>
      <w:r>
        <w:rPr>
          <w:rFonts w:eastAsia="Times New Roman" w:cs="Times New Roman"/>
        </w:rPr>
        <w:t>,</w:t>
      </w:r>
      <w:r>
        <w:rPr>
          <w:rFonts w:eastAsia="Times New Roman" w:cs="Times New Roman"/>
        </w:rPr>
        <w:t xml:space="preserve"> για έξι μήνες. Όσοι δι</w:t>
      </w:r>
      <w:r>
        <w:rPr>
          <w:rFonts w:eastAsia="Times New Roman" w:cs="Times New Roman"/>
        </w:rPr>
        <w:t xml:space="preserve">έθεταν δεύτερη στέγη, όπως υπάρχει εξοχική κατοικία στα </w:t>
      </w:r>
      <w:proofErr w:type="spellStart"/>
      <w:r>
        <w:rPr>
          <w:rFonts w:eastAsia="Times New Roman" w:cs="Times New Roman"/>
        </w:rPr>
        <w:t>Βατερά</w:t>
      </w:r>
      <w:proofErr w:type="spellEnd"/>
      <w:r>
        <w:rPr>
          <w:rFonts w:eastAsia="Times New Roman" w:cs="Times New Roman"/>
        </w:rPr>
        <w:t>, πήγαν και έμειναν εκεί και φαίνεται λογικό</w:t>
      </w:r>
      <w:r>
        <w:rPr>
          <w:rFonts w:eastAsia="Times New Roman" w:cs="Times New Roman"/>
        </w:rPr>
        <w:t>,</w:t>
      </w:r>
      <w:r>
        <w:rPr>
          <w:rFonts w:eastAsia="Times New Roman" w:cs="Times New Roman"/>
        </w:rPr>
        <w:t xml:space="preserve"> εφόσον κάποιος διέθετε δεύτερη κατοικία. </w:t>
      </w:r>
    </w:p>
    <w:p w14:paraId="5492E70A" w14:textId="77777777" w:rsidR="00AD6F67" w:rsidRDefault="00313B02">
      <w:pPr>
        <w:spacing w:line="600" w:lineRule="auto"/>
        <w:ind w:firstLine="720"/>
        <w:jc w:val="both"/>
        <w:rPr>
          <w:rFonts w:eastAsia="Times New Roman" w:cs="Times New Roman"/>
        </w:rPr>
      </w:pPr>
      <w:r>
        <w:rPr>
          <w:rFonts w:eastAsia="Times New Roman" w:cs="Times New Roman"/>
        </w:rPr>
        <w:t>Όμως, ξέρετε ποιο είναι το πρόβλημα; Ότι εδώ πρόκειται για θερινές κατοικίες</w:t>
      </w:r>
      <w:r>
        <w:rPr>
          <w:rFonts w:eastAsia="Times New Roman" w:cs="Times New Roman"/>
        </w:rPr>
        <w:t>,</w:t>
      </w:r>
      <w:r>
        <w:rPr>
          <w:rFonts w:eastAsia="Times New Roman" w:cs="Times New Roman"/>
        </w:rPr>
        <w:t xml:space="preserve"> που δεν έχουν τις υποδομές τ</w:t>
      </w:r>
      <w:r>
        <w:rPr>
          <w:rFonts w:eastAsia="Times New Roman" w:cs="Times New Roman"/>
        </w:rPr>
        <w:t xml:space="preserve">ης θερμομόνωσης, δεν υπάρχει κλιματισμός και αυτό βεβαίως είναι ένα ζήτημα που δημιουργεί πρόσθετες δαπάνες, γιατί είναι όλοι υποχρεωμένοι να </w:t>
      </w:r>
      <w:r>
        <w:rPr>
          <w:rFonts w:eastAsia="Times New Roman" w:cs="Times New Roman"/>
        </w:rPr>
        <w:lastRenderedPageBreak/>
        <w:t>προβούν σε αγορές θερμαντικών συσκευών κ.λπ., για να μπορέσουν να καλύψουν αυτές τις ανάγκες.</w:t>
      </w:r>
    </w:p>
    <w:p w14:paraId="5492E70B" w14:textId="77777777" w:rsidR="00AD6F67" w:rsidRDefault="00313B02">
      <w:pPr>
        <w:spacing w:line="600" w:lineRule="auto"/>
        <w:ind w:firstLine="720"/>
        <w:jc w:val="both"/>
        <w:rPr>
          <w:rFonts w:eastAsia="Times New Roman" w:cs="Times New Roman"/>
        </w:rPr>
      </w:pPr>
      <w:r>
        <w:rPr>
          <w:rFonts w:eastAsia="Times New Roman" w:cs="Times New Roman"/>
        </w:rPr>
        <w:t>Έχει γίνει ένα διάβη</w:t>
      </w:r>
      <w:r>
        <w:rPr>
          <w:rFonts w:eastAsia="Times New Roman" w:cs="Times New Roman"/>
        </w:rPr>
        <w:t>μα από τους αρμόδιους προς τον αρμόδιο Υπουργό Υποδομών, αλλά η πληροφορία που έχω τουλάχιστον εγώ είναι ότι δεν έχουν πάρει κα</w:t>
      </w:r>
      <w:r>
        <w:rPr>
          <w:rFonts w:eastAsia="Times New Roman" w:cs="Times New Roman"/>
        </w:rPr>
        <w:t>μ</w:t>
      </w:r>
      <w:r>
        <w:rPr>
          <w:rFonts w:eastAsia="Times New Roman" w:cs="Times New Roman"/>
        </w:rPr>
        <w:t xml:space="preserve">μία απάντηση. Τώρα, αν υπάρχει κάποια απάντηση από τον κ. </w:t>
      </w:r>
      <w:proofErr w:type="spellStart"/>
      <w:r>
        <w:rPr>
          <w:rFonts w:eastAsia="Times New Roman" w:cs="Times New Roman"/>
        </w:rPr>
        <w:t>Σπίρτζη</w:t>
      </w:r>
      <w:proofErr w:type="spellEnd"/>
      <w:r>
        <w:rPr>
          <w:rFonts w:eastAsia="Times New Roman" w:cs="Times New Roman"/>
        </w:rPr>
        <w:t>, καλοδεχούμενη είναι και μακάρι, για να μπορέσει να λυθεί αυτό</w:t>
      </w:r>
      <w:r>
        <w:rPr>
          <w:rFonts w:eastAsia="Times New Roman" w:cs="Times New Roman"/>
        </w:rPr>
        <w:t xml:space="preserve"> το ζήτημα.</w:t>
      </w:r>
    </w:p>
    <w:p w14:paraId="5492E70C" w14:textId="77777777" w:rsidR="00AD6F67" w:rsidRDefault="00313B02">
      <w:pPr>
        <w:spacing w:line="600" w:lineRule="auto"/>
        <w:ind w:firstLine="720"/>
        <w:jc w:val="both"/>
        <w:rPr>
          <w:rFonts w:eastAsia="Times New Roman" w:cs="Times New Roman"/>
        </w:rPr>
      </w:pPr>
      <w:r>
        <w:rPr>
          <w:rFonts w:eastAsia="Times New Roman" w:cs="Times New Roman"/>
        </w:rPr>
        <w:t>Το τρίτο θέμα είναι οι κατεδαφίσεις. Τα λεγόμενα «κόκκινα» κτήρια είναι διακόσια πενήντα και τα κτήρια που έχουν κατεδαφιστεί το τελευταίο εξάμηνο είναι μόνον τέσσερα. Καταλαβαίν</w:t>
      </w:r>
      <w:r>
        <w:rPr>
          <w:rFonts w:eastAsia="Times New Roman" w:cs="Times New Roman"/>
        </w:rPr>
        <w:t>ετ</w:t>
      </w:r>
      <w:r>
        <w:rPr>
          <w:rFonts w:eastAsia="Times New Roman" w:cs="Times New Roman"/>
        </w:rPr>
        <w:t>ε ότι η διαδικασία προχωρά με πολύ αργούς ρυθμούς.</w:t>
      </w:r>
    </w:p>
    <w:p w14:paraId="5492E70D" w14:textId="77777777" w:rsidR="00AD6F67" w:rsidRDefault="00313B02">
      <w:pPr>
        <w:spacing w:line="600" w:lineRule="auto"/>
        <w:ind w:firstLine="720"/>
        <w:jc w:val="both"/>
        <w:rPr>
          <w:rFonts w:eastAsia="Times New Roman" w:cs="Times New Roman"/>
        </w:rPr>
      </w:pPr>
      <w:r>
        <w:rPr>
          <w:rFonts w:eastAsia="Times New Roman" w:cs="Times New Roman"/>
        </w:rPr>
        <w:lastRenderedPageBreak/>
        <w:t xml:space="preserve"> Ένα θέμα, λοιπόν, που προκύπτει είναι ότι η επιδότηση του ενοικίου για τους ιδιοκτήτες που διέμεναν στις κατοικίες και υπέστησαν βλάβες, χορηγείται μέχρι την ανακατασκευή της κατοικίας τους, με ανώτατο χρονικό διάστημα δύο χρόνια. Αυτό βεβαίως το λέει και</w:t>
      </w:r>
      <w:r>
        <w:rPr>
          <w:rFonts w:eastAsia="Times New Roman" w:cs="Times New Roman"/>
        </w:rPr>
        <w:t xml:space="preserve"> η απόφαση που έχετε εκδώσει στις 25-7-2017, αλλά μέχρι σήμερα υπάρχει αυτή η τραγική κατάσταση, την οποία σας αναφέρω. </w:t>
      </w:r>
    </w:p>
    <w:p w14:paraId="5492E70E" w14:textId="77777777" w:rsidR="00AD6F67" w:rsidRDefault="00313B02">
      <w:pPr>
        <w:tabs>
          <w:tab w:val="left" w:pos="1494"/>
        </w:tabs>
        <w:spacing w:line="600" w:lineRule="auto"/>
        <w:ind w:firstLine="720"/>
        <w:jc w:val="both"/>
        <w:rPr>
          <w:rFonts w:eastAsia="Times New Roman" w:cs="Times New Roman"/>
          <w:szCs w:val="24"/>
        </w:rPr>
      </w:pPr>
      <w:r>
        <w:rPr>
          <w:rFonts w:eastAsia="Times New Roman" w:cs="Times New Roman"/>
          <w:szCs w:val="24"/>
        </w:rPr>
        <w:t>Για την οικοσκευή τα είπαμε και προηγουμένως. Χρειάζεται ένα έκτακτο βοήθημα. Πρέπει να πω ότι ο Δήμος Λέσβου έλαβε επιχορήγηση 300.000</w:t>
      </w:r>
      <w:r>
        <w:rPr>
          <w:rFonts w:eastAsia="Times New Roman" w:cs="Times New Roman"/>
          <w:szCs w:val="24"/>
        </w:rPr>
        <w:t xml:space="preserve"> ευρώ, που μάλλον προοριζόταν για την οικοσκευή. Η επιχορήγηση αυτή, όμως, χρησιμοποιήθηκε για το έκτακτο βοήθημα των 586 ευρώ και όχι για την οικοσκευή. Τι θα γίνει με την οικοσκευή; Αυτό είναι ένα ζήτημα, το οποίο παραμένει σε εκκρεμότητα. </w:t>
      </w:r>
    </w:p>
    <w:p w14:paraId="5492E70F" w14:textId="77777777" w:rsidR="00AD6F67" w:rsidRDefault="00313B02">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Τέλος, όσον α</w:t>
      </w:r>
      <w:r>
        <w:rPr>
          <w:rFonts w:eastAsia="Times New Roman" w:cs="Times New Roman"/>
          <w:szCs w:val="24"/>
        </w:rPr>
        <w:t>φορά τους επαγγελματίες, που είχαν διαβεβαιώσεις και από τους συναρμόδιους Υπουργούς όταν είχαν επισκεφθεί τη Μυτιλήνη, δεν υπάρχει κα</w:t>
      </w:r>
      <w:r>
        <w:rPr>
          <w:rFonts w:eastAsia="Times New Roman" w:cs="Times New Roman"/>
          <w:szCs w:val="24"/>
        </w:rPr>
        <w:t>μ</w:t>
      </w:r>
      <w:r>
        <w:rPr>
          <w:rFonts w:eastAsia="Times New Roman" w:cs="Times New Roman"/>
          <w:szCs w:val="24"/>
        </w:rPr>
        <w:t xml:space="preserve">μιά μέριμνα. Δεν υπάρχει μέριμνα για τους συμπολίτες μας, που διατηρούσαν επαγγελματική στέγη, κυρίως στη </w:t>
      </w:r>
      <w:proofErr w:type="spellStart"/>
      <w:r>
        <w:rPr>
          <w:rFonts w:eastAsia="Times New Roman" w:cs="Times New Roman"/>
          <w:szCs w:val="24"/>
        </w:rPr>
        <w:t>Βρίσα</w:t>
      </w:r>
      <w:proofErr w:type="spellEnd"/>
      <w:r>
        <w:rPr>
          <w:rFonts w:eastAsia="Times New Roman" w:cs="Times New Roman"/>
          <w:szCs w:val="24"/>
        </w:rPr>
        <w:t xml:space="preserve"> –και στα </w:t>
      </w:r>
      <w:r>
        <w:rPr>
          <w:rFonts w:eastAsia="Times New Roman" w:cs="Times New Roman"/>
          <w:szCs w:val="24"/>
        </w:rPr>
        <w:t>άλλα χωριά-</w:t>
      </w:r>
      <w:r>
        <w:rPr>
          <w:rFonts w:eastAsia="Times New Roman" w:cs="Times New Roman"/>
          <w:szCs w:val="24"/>
        </w:rPr>
        <w:t>,</w:t>
      </w:r>
      <w:r>
        <w:rPr>
          <w:rFonts w:eastAsia="Times New Roman" w:cs="Times New Roman"/>
          <w:szCs w:val="24"/>
        </w:rPr>
        <w:t xml:space="preserve"> η οποία ισοπεδώθηκε. Υπέστησαν τεράστιες ζημιές και έμειναν χωρίς αντικείμενο εργασίας. </w:t>
      </w:r>
    </w:p>
    <w:p w14:paraId="5492E710" w14:textId="77777777" w:rsidR="00AD6F67" w:rsidRDefault="00313B02">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Έχει σταλεί έγγραφο από την Περιφέρεια Αιγαίου, </w:t>
      </w:r>
      <w:r>
        <w:rPr>
          <w:rFonts w:eastAsia="Times New Roman" w:cs="Times New Roman"/>
          <w:szCs w:val="24"/>
        </w:rPr>
        <w:t>από</w:t>
      </w:r>
      <w:r>
        <w:rPr>
          <w:rFonts w:eastAsia="Times New Roman" w:cs="Times New Roman"/>
          <w:szCs w:val="24"/>
        </w:rPr>
        <w:t xml:space="preserve"> 30-11-2017, προς το Υπουργείο Οικονομικών και το Υπουργείο Υποδομών</w:t>
      </w:r>
      <w:r>
        <w:rPr>
          <w:rFonts w:eastAsia="Times New Roman" w:cs="Times New Roman"/>
          <w:szCs w:val="24"/>
        </w:rPr>
        <w:t>,</w:t>
      </w:r>
      <w:r>
        <w:rPr>
          <w:rFonts w:eastAsia="Times New Roman" w:cs="Times New Roman"/>
          <w:szCs w:val="24"/>
        </w:rPr>
        <w:t xml:space="preserve"> με θέμα «τα μέτρα ενίσχυσης των ε</w:t>
      </w:r>
      <w:r>
        <w:rPr>
          <w:rFonts w:eastAsia="Times New Roman" w:cs="Times New Roman"/>
          <w:szCs w:val="24"/>
        </w:rPr>
        <w:t xml:space="preserve">παγγελματιών». Το έγγραφο αφορά συγκεκριμένα εξήντα πέντε περιπτώσεις, </w:t>
      </w:r>
      <w:r>
        <w:rPr>
          <w:rFonts w:eastAsia="Times New Roman" w:cs="Times New Roman"/>
          <w:szCs w:val="24"/>
        </w:rPr>
        <w:t>σ</w:t>
      </w:r>
      <w:r>
        <w:rPr>
          <w:rFonts w:eastAsia="Times New Roman" w:cs="Times New Roman"/>
          <w:szCs w:val="24"/>
        </w:rPr>
        <w:t xml:space="preserve">τη </w:t>
      </w:r>
      <w:proofErr w:type="spellStart"/>
      <w:r>
        <w:rPr>
          <w:rFonts w:eastAsia="Times New Roman" w:cs="Times New Roman"/>
          <w:szCs w:val="24"/>
        </w:rPr>
        <w:t>Βρίσα</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w:t>
      </w:r>
      <w:proofErr w:type="spellStart"/>
      <w:r>
        <w:rPr>
          <w:rFonts w:eastAsia="Times New Roman" w:cs="Times New Roman"/>
          <w:szCs w:val="24"/>
        </w:rPr>
        <w:t>Πλωμάρι</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τον </w:t>
      </w:r>
      <w:proofErr w:type="spellStart"/>
      <w:r>
        <w:rPr>
          <w:rFonts w:eastAsia="Times New Roman" w:cs="Times New Roman"/>
          <w:szCs w:val="24"/>
        </w:rPr>
        <w:t>Πολιχνίτο</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Πλαγιά και άλλα χωριά της Μυτιλήνης. Βεβαίως, αντιλαμβάνεστε ότι η κατάσταση είναι απελπι</w:t>
      </w:r>
      <w:r>
        <w:rPr>
          <w:rFonts w:eastAsia="Times New Roman" w:cs="Times New Roman"/>
          <w:szCs w:val="24"/>
        </w:rPr>
        <w:lastRenderedPageBreak/>
        <w:t>στική για τους επαγγελματίες</w:t>
      </w:r>
      <w:r>
        <w:rPr>
          <w:rFonts w:eastAsia="Times New Roman" w:cs="Times New Roman"/>
          <w:szCs w:val="24"/>
        </w:rPr>
        <w:t>,</w:t>
      </w:r>
      <w:r>
        <w:rPr>
          <w:rFonts w:eastAsia="Times New Roman" w:cs="Times New Roman"/>
          <w:szCs w:val="24"/>
        </w:rPr>
        <w:t xml:space="preserve"> που αντιμετωπίζουν πλ</w:t>
      </w:r>
      <w:r>
        <w:rPr>
          <w:rFonts w:eastAsia="Times New Roman" w:cs="Times New Roman"/>
          <w:szCs w:val="24"/>
        </w:rPr>
        <w:t>έον θέμα επιβίωσης</w:t>
      </w:r>
      <w:r>
        <w:rPr>
          <w:rFonts w:eastAsia="Times New Roman" w:cs="Times New Roman"/>
          <w:szCs w:val="24"/>
        </w:rPr>
        <w:t>,</w:t>
      </w:r>
      <w:r>
        <w:rPr>
          <w:rFonts w:eastAsia="Times New Roman" w:cs="Times New Roman"/>
          <w:szCs w:val="24"/>
        </w:rPr>
        <w:t xml:space="preserve"> εάν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Pr>
          <w:rFonts w:eastAsia="Times New Roman" w:cs="Times New Roman"/>
          <w:szCs w:val="24"/>
        </w:rPr>
        <w:t xml:space="preserve"> ως επιπλέον επιβαρυντικό στοιχείο</w:t>
      </w:r>
      <w:r>
        <w:rPr>
          <w:rFonts w:eastAsia="Times New Roman" w:cs="Times New Roman"/>
          <w:szCs w:val="24"/>
        </w:rPr>
        <w:t>,</w:t>
      </w:r>
      <w:r>
        <w:rPr>
          <w:rFonts w:eastAsia="Times New Roman" w:cs="Times New Roman"/>
          <w:szCs w:val="24"/>
        </w:rPr>
        <w:t xml:space="preserve"> και η συνεχιζόμενη παράνομη μετανάστευση</w:t>
      </w:r>
      <w:r>
        <w:rPr>
          <w:rFonts w:eastAsia="Times New Roman" w:cs="Times New Roman"/>
          <w:szCs w:val="24"/>
        </w:rPr>
        <w:t>,</w:t>
      </w:r>
      <w:r>
        <w:rPr>
          <w:rFonts w:eastAsia="Times New Roman" w:cs="Times New Roman"/>
          <w:szCs w:val="24"/>
        </w:rPr>
        <w:t xml:space="preserve"> με ό,τι αυτό συνεπάγεται για την οικονομία και τον τουρισμό του τόπου. </w:t>
      </w:r>
    </w:p>
    <w:p w14:paraId="5492E711"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Αθανασίου καταθέτει για</w:t>
      </w:r>
      <w:r>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92E712"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Αθανασίου. </w:t>
      </w:r>
    </w:p>
    <w:p w14:paraId="5492E71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5492E714"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ΑΙΚ</w:t>
      </w:r>
      <w:r>
        <w:rPr>
          <w:rFonts w:eastAsia="Times New Roman" w:cs="Times New Roman"/>
          <w:b/>
          <w:szCs w:val="24"/>
        </w:rPr>
        <w:t xml:space="preserve">ΑΤΕΡΙΝΗ ΠΑΠΑΝΑΤΣΙΟΥ (Υφυπουργός Οικονομικών): </w:t>
      </w:r>
      <w:r>
        <w:rPr>
          <w:rFonts w:eastAsia="Times New Roman" w:cs="Times New Roman"/>
          <w:szCs w:val="24"/>
        </w:rPr>
        <w:t xml:space="preserve">Ευχαριστώ, κύριε Πρόεδρε. </w:t>
      </w:r>
    </w:p>
    <w:p w14:paraId="5492E715"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όσον αφορά το σύστημα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και ότι δεν μπορούν να μπουν από τη ΔΟΥ και να κάνουν τις διαδικασίες, πρέπει να πούμε προς τους πολίτες ή τους επαγγελματίες για τις διορθώσ</w:t>
      </w:r>
      <w:r>
        <w:rPr>
          <w:rFonts w:eastAsia="Times New Roman" w:cs="Times New Roman"/>
          <w:szCs w:val="24"/>
        </w:rPr>
        <w:t>εις που πρέπει να γίνουν και τη διαγραφή των οφειλών που έχει να κάνει με τον ΕΝΦΙΑ, ότι με τον αριθμό πρωτοκόλλου κατάθεσης της αίτησής τους δεν υπάρχει κανένα πρόβλημα. Ούτως ή άλλως, το ίδιο γίνεται σε όλες τις πληγείσες περιοχές και τα άλλα νησιά που ε</w:t>
      </w:r>
      <w:r>
        <w:rPr>
          <w:rFonts w:eastAsia="Times New Roman" w:cs="Times New Roman"/>
          <w:szCs w:val="24"/>
        </w:rPr>
        <w:t>ίχε γίνει καταστροφή.</w:t>
      </w:r>
    </w:p>
    <w:p w14:paraId="5492E716"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ανοίγει το σύστημα, κυρία Υπουργέ. Κοιτάξτε το. Μπορεί να διορθωθεί.</w:t>
      </w:r>
    </w:p>
    <w:p w14:paraId="5492E717"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μιλήσω με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r>
        <w:rPr>
          <w:rFonts w:eastAsia="Times New Roman" w:cs="Times New Roman"/>
          <w:szCs w:val="24"/>
        </w:rPr>
        <w:t xml:space="preserve"> Δημοσίων Εσόδων</w:t>
      </w:r>
      <w:r>
        <w:rPr>
          <w:rFonts w:eastAsia="Times New Roman" w:cs="Times New Roman"/>
          <w:szCs w:val="24"/>
        </w:rPr>
        <w:t xml:space="preserve">. Εκείνο που μπορώ να διαβεβαιώσω είναι </w:t>
      </w:r>
      <w:r>
        <w:rPr>
          <w:rFonts w:eastAsia="Times New Roman" w:cs="Times New Roman"/>
          <w:szCs w:val="24"/>
        </w:rPr>
        <w:t xml:space="preserve">ότι από τη στιγμή που κάνουν την </w:t>
      </w:r>
      <w:r>
        <w:rPr>
          <w:rFonts w:eastAsia="Times New Roman" w:cs="Times New Roman"/>
          <w:szCs w:val="24"/>
        </w:rPr>
        <w:lastRenderedPageBreak/>
        <w:t>αίτησ</w:t>
      </w:r>
      <w:r>
        <w:rPr>
          <w:rFonts w:eastAsia="Times New Roman" w:cs="Times New Roman"/>
          <w:szCs w:val="24"/>
        </w:rPr>
        <w:t>ή</w:t>
      </w:r>
      <w:r>
        <w:rPr>
          <w:rFonts w:eastAsia="Times New Roman" w:cs="Times New Roman"/>
          <w:szCs w:val="24"/>
        </w:rPr>
        <w:t xml:space="preserve"> τους εμπρόθεσμα, δεν υπάρχει κα</w:t>
      </w:r>
      <w:r>
        <w:rPr>
          <w:rFonts w:eastAsia="Times New Roman" w:cs="Times New Roman"/>
          <w:szCs w:val="24"/>
        </w:rPr>
        <w:t>μ</w:t>
      </w:r>
      <w:r>
        <w:rPr>
          <w:rFonts w:eastAsia="Times New Roman" w:cs="Times New Roman"/>
          <w:szCs w:val="24"/>
        </w:rPr>
        <w:t xml:space="preserve">μία επίπτωση στους πολίτες. </w:t>
      </w:r>
    </w:p>
    <w:p w14:paraId="5492E718"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Σε συνέχεια της </w:t>
      </w:r>
      <w:proofErr w:type="spellStart"/>
      <w:r>
        <w:rPr>
          <w:rFonts w:eastAsia="Times New Roman" w:cs="Times New Roman"/>
          <w:szCs w:val="24"/>
        </w:rPr>
        <w:t>πρωτολογίας</w:t>
      </w:r>
      <w:proofErr w:type="spellEnd"/>
      <w:r>
        <w:rPr>
          <w:rFonts w:eastAsia="Times New Roman" w:cs="Times New Roman"/>
          <w:szCs w:val="24"/>
        </w:rPr>
        <w:t xml:space="preserve"> μου, θα ήθελα να επισημάνω ότι στο πλαίσιο της ανακούφισης και στήριξης των πληγέντων για τις αποδεδειγμένα πληγείσες επιχειρήσ</w:t>
      </w:r>
      <w:r>
        <w:rPr>
          <w:rFonts w:eastAsia="Times New Roman" w:cs="Times New Roman"/>
          <w:szCs w:val="24"/>
        </w:rPr>
        <w:t>εις, εργοδότες ή ασφαλισμένους, που έχουν επαγγελματική εγκατάσταση ή δραστηριότητα σε περιοχές που πλήττονται από θεομηνίες ή άλλες φυσικές καταστροφές και αποδεδειγμένα έχουν υποστεί ζημιές προβλέπονται οι ακόλουθες διευκολύνσεις, σε ό,τι αφορά την καταβ</w:t>
      </w:r>
      <w:r>
        <w:rPr>
          <w:rFonts w:eastAsia="Times New Roman" w:cs="Times New Roman"/>
          <w:szCs w:val="24"/>
        </w:rPr>
        <w:t xml:space="preserve">ολή των ασφαλιστικών εισφορών στους ασφαλιστικούς οργανισμούς. </w:t>
      </w:r>
    </w:p>
    <w:p w14:paraId="5492E71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Η πρώτη είναι η κεφαλαιοποίηση των καθυστερούμενων μέχρι το τέλος του προηγούμενου και της φυσικής καταστροφής μήνα ασφαλιστικών εισφορών μετά των πρόσθετων τελών, τόκων, προσαυξήσεων και λοιπ</w:t>
      </w:r>
      <w:r>
        <w:rPr>
          <w:rFonts w:eastAsia="Times New Roman" w:cs="Times New Roman"/>
          <w:szCs w:val="24"/>
        </w:rPr>
        <w:t xml:space="preserve">ών επιβαρύνσεων. </w:t>
      </w:r>
    </w:p>
    <w:p w14:paraId="5492E71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Δεύτερον, είναι η αναστολή καταβολής των τρεχουσών ασφαλιστικών εισφορών για έξι μήνες, αρχής γενομένης από την 1</w:t>
      </w:r>
      <w:r>
        <w:rPr>
          <w:rFonts w:eastAsia="Times New Roman" w:cs="Times New Roman"/>
          <w:szCs w:val="24"/>
          <w:vertAlign w:val="superscript"/>
        </w:rPr>
        <w:t>η</w:t>
      </w:r>
      <w:r>
        <w:rPr>
          <w:rFonts w:eastAsia="Times New Roman" w:cs="Times New Roman"/>
          <w:szCs w:val="24"/>
        </w:rPr>
        <w:t xml:space="preserve"> του μηνός κατά τον οποίο συνέβη η φυσική καταστροφή, χωρίς υπολογισμό, κατά το διάστημα αυτό, πρόσθετων τελών ή άλλων προσα</w:t>
      </w:r>
      <w:r>
        <w:rPr>
          <w:rFonts w:eastAsia="Times New Roman" w:cs="Times New Roman"/>
          <w:szCs w:val="24"/>
        </w:rPr>
        <w:t>υξήσεων. Οι ανωτέρω εισφορές εξοφλούνται σε δώδεκα έως είκοσι τέσσερις ισόποσες μηνιαίες δόσεις, αρχής γενομένης την 1</w:t>
      </w:r>
      <w:r>
        <w:rPr>
          <w:rFonts w:eastAsia="Times New Roman" w:cs="Times New Roman"/>
          <w:szCs w:val="24"/>
          <w:vertAlign w:val="superscript"/>
        </w:rPr>
        <w:t>η</w:t>
      </w:r>
      <w:r>
        <w:rPr>
          <w:rFonts w:eastAsia="Times New Roman" w:cs="Times New Roman"/>
          <w:szCs w:val="24"/>
        </w:rPr>
        <w:t xml:space="preserve"> του επόμενου μήνα εκείνου από τον οποίο έληξε η εξάμηνη αναστολή. </w:t>
      </w:r>
    </w:p>
    <w:p w14:paraId="5492E71B"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Για την εφαρμογή των ανωτέρω ρυθμίσεων, σε πληγέντες από τον σεισμό σ</w:t>
      </w:r>
      <w:r>
        <w:rPr>
          <w:rFonts w:eastAsia="Times New Roman" w:cs="Times New Roman"/>
          <w:szCs w:val="24"/>
        </w:rPr>
        <w:t xml:space="preserve">τις 12 Ιουνίου 2017 σε περιοχές της Περιφερειακής </w:t>
      </w:r>
      <w:r>
        <w:rPr>
          <w:rFonts w:eastAsia="Times New Roman" w:cs="Times New Roman"/>
          <w:szCs w:val="24"/>
        </w:rPr>
        <w:lastRenderedPageBreak/>
        <w:t xml:space="preserve">Ενότητας Λέσβου της Περιφέρειας Βορείου Αιγαίου έχουν δοθεί σχετικές οδηγίες από 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σφάλισης, από τον ΕΦΚΑ. </w:t>
      </w:r>
    </w:p>
    <w:p w14:paraId="5492E71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Επιπλέον, με το άρθρο 30 του ν.</w:t>
      </w:r>
      <w:r>
        <w:rPr>
          <w:rFonts w:eastAsia="Times New Roman" w:cs="Times New Roman"/>
          <w:szCs w:val="24"/>
        </w:rPr>
        <w:t xml:space="preserve">4488/2017 ορίστηκε ότι οι κάτοικοι του οικισμού </w:t>
      </w:r>
      <w:proofErr w:type="spellStart"/>
      <w:r>
        <w:rPr>
          <w:rFonts w:eastAsia="Times New Roman" w:cs="Times New Roman"/>
          <w:szCs w:val="24"/>
        </w:rPr>
        <w:t>Βρίσα</w:t>
      </w:r>
      <w:proofErr w:type="spellEnd"/>
      <w:r>
        <w:rPr>
          <w:rFonts w:eastAsia="Times New Roman" w:cs="Times New Roman"/>
          <w:szCs w:val="24"/>
        </w:rPr>
        <w:t xml:space="preserve"> της Δημοτικής Ενότητας </w:t>
      </w:r>
      <w:proofErr w:type="spellStart"/>
      <w:r>
        <w:rPr>
          <w:rFonts w:eastAsia="Times New Roman" w:cs="Times New Roman"/>
          <w:szCs w:val="24"/>
        </w:rPr>
        <w:t>Πολιχνίτου</w:t>
      </w:r>
      <w:proofErr w:type="spellEnd"/>
      <w:r>
        <w:rPr>
          <w:rFonts w:eastAsia="Times New Roman" w:cs="Times New Roman"/>
          <w:szCs w:val="24"/>
        </w:rPr>
        <w:t xml:space="preserve"> του Νομού Λέσβου ως σεισμόπληκτοι απαλλάσσονται πλήρως από τη συμμετοχή στη φαρμακευτική δαπάνη από </w:t>
      </w:r>
      <w:r>
        <w:rPr>
          <w:rFonts w:eastAsia="Times New Roman" w:cs="Times New Roman"/>
          <w:szCs w:val="24"/>
        </w:rPr>
        <w:t xml:space="preserve">την </w:t>
      </w:r>
      <w:r>
        <w:rPr>
          <w:rFonts w:eastAsia="Times New Roman" w:cs="Times New Roman"/>
          <w:szCs w:val="24"/>
        </w:rPr>
        <w:t>1</w:t>
      </w:r>
      <w:r>
        <w:rPr>
          <w:rFonts w:eastAsia="Times New Roman" w:cs="Times New Roman"/>
          <w:szCs w:val="24"/>
          <w:vertAlign w:val="superscript"/>
        </w:rPr>
        <w:t>η</w:t>
      </w:r>
      <w:r>
        <w:rPr>
          <w:rFonts w:eastAsia="Times New Roman" w:cs="Times New Roman"/>
          <w:szCs w:val="24"/>
        </w:rPr>
        <w:t xml:space="preserve"> Ιουνίου 2017 μέχρι </w:t>
      </w:r>
      <w:r>
        <w:rPr>
          <w:rFonts w:eastAsia="Times New Roman" w:cs="Times New Roman"/>
          <w:szCs w:val="24"/>
        </w:rPr>
        <w:t xml:space="preserve">τις </w:t>
      </w:r>
      <w:r>
        <w:rPr>
          <w:rFonts w:eastAsia="Times New Roman" w:cs="Times New Roman"/>
          <w:szCs w:val="24"/>
        </w:rPr>
        <w:t>31 Μαΐου 2019. Η ανωτέρω απαλλαγή αφορ</w:t>
      </w:r>
      <w:r>
        <w:rPr>
          <w:rFonts w:eastAsia="Times New Roman" w:cs="Times New Roman"/>
          <w:szCs w:val="24"/>
        </w:rPr>
        <w:t xml:space="preserve">ά τους κατοίκους της εν λόγω περιοχής, όπως προκύπτουν από την τελευταία απογραφή. </w:t>
      </w:r>
    </w:p>
    <w:p w14:paraId="5492E71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Οι όροι και οι προϋποθέσεις της υπαγωγής στην ανωτέρω ρύθμιση καθορίστηκαν σε σχετική κοινή </w:t>
      </w:r>
      <w:r>
        <w:rPr>
          <w:rFonts w:eastAsia="Times New Roman" w:cs="Times New Roman"/>
          <w:szCs w:val="24"/>
        </w:rPr>
        <w:t>υ</w:t>
      </w:r>
      <w:r>
        <w:rPr>
          <w:rFonts w:eastAsia="Times New Roman" w:cs="Times New Roman"/>
          <w:szCs w:val="24"/>
        </w:rPr>
        <w:t xml:space="preserve">πουργική απόφαση των Υπουργών Εσωτερικών, Εργασίας και Υγείας. </w:t>
      </w:r>
    </w:p>
    <w:p w14:paraId="5492E71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Καταθέτω και τη</w:t>
      </w:r>
      <w:r>
        <w:rPr>
          <w:rFonts w:eastAsia="Times New Roman" w:cs="Times New Roman"/>
          <w:szCs w:val="24"/>
        </w:rPr>
        <w:t xml:space="preserve"> σχετική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p>
    <w:p w14:paraId="5492E71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92E72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Συνε</w:t>
      </w:r>
      <w:r>
        <w:rPr>
          <w:rFonts w:eastAsia="Times New Roman" w:cs="Times New Roman"/>
          <w:szCs w:val="24"/>
        </w:rPr>
        <w:t>χίζοντας, το Υπουργείο Εσωτερικών μ</w:t>
      </w:r>
      <w:r>
        <w:rPr>
          <w:rFonts w:eastAsia="Times New Roman" w:cs="Times New Roman"/>
          <w:szCs w:val="24"/>
        </w:rPr>
        <w:t>ά</w:t>
      </w:r>
      <w:r>
        <w:rPr>
          <w:rFonts w:eastAsia="Times New Roman" w:cs="Times New Roman"/>
          <w:szCs w:val="24"/>
        </w:rPr>
        <w:t>ς ενημέρωσε, κατόπιν αιτήματος του Υπουργείου Εργασίας</w:t>
      </w:r>
      <w:r>
        <w:rPr>
          <w:rFonts w:eastAsia="Times New Roman" w:cs="Times New Roman"/>
          <w:szCs w:val="24"/>
        </w:rPr>
        <w:t>, ότι</w:t>
      </w:r>
      <w:r>
        <w:rPr>
          <w:rFonts w:eastAsia="Times New Roman" w:cs="Times New Roman"/>
          <w:szCs w:val="24"/>
        </w:rPr>
        <w:t xml:space="preserve"> ο Δήμος Λέσβου επιχορηγήθηκε με το ποσό των 300.000 ευρώ για την υλοποίηση προγράμματος κοινωνικής προστασίας</w:t>
      </w:r>
      <w:r>
        <w:rPr>
          <w:rFonts w:eastAsia="Times New Roman" w:cs="Times New Roman"/>
          <w:szCs w:val="24"/>
        </w:rPr>
        <w:t>,</w:t>
      </w:r>
      <w:r>
        <w:rPr>
          <w:rFonts w:eastAsia="Times New Roman" w:cs="Times New Roman"/>
          <w:szCs w:val="24"/>
        </w:rPr>
        <w:t xml:space="preserve"> με σκοπό την κάλυψη άμεσων βιοτικών αναγκών. Αυτό</w:t>
      </w:r>
      <w:r>
        <w:rPr>
          <w:rFonts w:eastAsia="Times New Roman" w:cs="Times New Roman"/>
          <w:szCs w:val="24"/>
        </w:rPr>
        <w:t xml:space="preserve"> αντιστοιχεί σε οικονομική ενίσχυση</w:t>
      </w:r>
      <w:r>
        <w:rPr>
          <w:rFonts w:eastAsia="Times New Roman" w:cs="Times New Roman"/>
          <w:szCs w:val="24"/>
        </w:rPr>
        <w:t xml:space="preserve"> ύψους</w:t>
      </w:r>
      <w:r>
        <w:rPr>
          <w:rFonts w:eastAsia="Times New Roman" w:cs="Times New Roman"/>
          <w:szCs w:val="24"/>
        </w:rPr>
        <w:t xml:space="preserve"> 586,54 ευρώ για κάθε οικογένεια. </w:t>
      </w:r>
    </w:p>
    <w:p w14:paraId="5492E721"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Επιπλέον, η Διεύθυνση Καταπολέμησης Φτώχειας του Υπουργείου Εργασίας προώθησε αίτημα στις οικονομικές υπηρεσίες του </w:t>
      </w:r>
      <w:r>
        <w:rPr>
          <w:rFonts w:eastAsia="Times New Roman" w:cs="Times New Roman"/>
          <w:szCs w:val="24"/>
        </w:rPr>
        <w:lastRenderedPageBreak/>
        <w:t xml:space="preserve">ανωτέρω Υπουργείου για έγκριση ποσού 331.971 ευρώ για την </w:t>
      </w:r>
      <w:r>
        <w:rPr>
          <w:rFonts w:eastAsia="Times New Roman" w:cs="Times New Roman"/>
          <w:szCs w:val="24"/>
        </w:rPr>
        <w:t>αντικατάσταση των οικοσκευών των πληγέντων. Επίσης, κατόπιν αιτήματος της Γενικής Γραμματείας Πολιτικής Προστασίας, ο Δήμος Λέσβου επιχορηγήθηκε με ποσό 50.000 ευρώ για την αντιμετώπιση των συνεπειών της σεισμικής δόνησης. Θα καταθέσω τα σχετικά έγγραφα.</w:t>
      </w:r>
    </w:p>
    <w:p w14:paraId="5492E722"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θυμίσω ότι</w:t>
      </w:r>
      <w:r>
        <w:rPr>
          <w:rFonts w:eastAsia="Times New Roman" w:cs="Times New Roman"/>
          <w:szCs w:val="24"/>
        </w:rPr>
        <w:t>,</w:t>
      </w:r>
      <w:r>
        <w:rPr>
          <w:rFonts w:eastAsia="Times New Roman" w:cs="Times New Roman"/>
          <w:szCs w:val="24"/>
        </w:rPr>
        <w:t xml:space="preserve"> πάρα τη δύσκολη δημοσιονομική κατάσταση της χώρας μας και τις πιέσεις που αντιμετωπίζουμε σε κάθε επίπεδο, με τον ν.4509/2017 προχωρήσαμε στη διατήρηση του μειωμένου συντελεστή ΦΠΑ κατά 30% σε νησιά που πλήττονται από το προσφυγικό</w:t>
      </w:r>
      <w:r>
        <w:rPr>
          <w:rFonts w:eastAsia="Times New Roman" w:cs="Times New Roman"/>
          <w:szCs w:val="24"/>
        </w:rPr>
        <w:t>,</w:t>
      </w:r>
      <w:r>
        <w:rPr>
          <w:rFonts w:eastAsia="Times New Roman" w:cs="Times New Roman"/>
          <w:szCs w:val="24"/>
        </w:rPr>
        <w:t xml:space="preserve"> μεταξ</w:t>
      </w:r>
      <w:r>
        <w:rPr>
          <w:rFonts w:eastAsia="Times New Roman" w:cs="Times New Roman"/>
          <w:szCs w:val="24"/>
        </w:rPr>
        <w:t>ύ των οποίων και η Λέσβος</w:t>
      </w:r>
      <w:r>
        <w:rPr>
          <w:rFonts w:eastAsia="Times New Roman" w:cs="Times New Roman"/>
          <w:szCs w:val="24"/>
        </w:rPr>
        <w:t>,</w:t>
      </w:r>
      <w:r>
        <w:rPr>
          <w:rFonts w:eastAsia="Times New Roman" w:cs="Times New Roman"/>
          <w:szCs w:val="24"/>
        </w:rPr>
        <w:t xml:space="preserve"> μέχρι τις 30 Ιουνίου 2018.</w:t>
      </w:r>
    </w:p>
    <w:p w14:paraId="5492E72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Σχετικά με την αναφορά σας στην παράταση μέχρι 12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πριν προβείτε στη συγκεκριμένη δήλωση και το αίτημα που κάνετε, θα ήθελα να σας πω ότι το Υπουργείο μας όφειλε να έχει ήδη εκδώσει τις νέες ΠΟΛ </w:t>
      </w:r>
      <w:r>
        <w:rPr>
          <w:rFonts w:eastAsia="Times New Roman" w:cs="Times New Roman"/>
          <w:szCs w:val="24"/>
        </w:rPr>
        <w:t>με τις παρατάσεις, μετά την παράταση της κήρυξης της περιοχής σε κατάσταση έκτακτης ανάγκης, όπως αναφέρατε στην ερώτησή σας.</w:t>
      </w:r>
    </w:p>
    <w:p w14:paraId="5492E724"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Σας παραθέτουμε, λοιπόν, τον ν.2275/1994 στο πέμπτο άρθρο</w:t>
      </w:r>
      <w:r>
        <w:rPr>
          <w:rFonts w:eastAsia="Times New Roman" w:cs="Times New Roman"/>
          <w:szCs w:val="24"/>
        </w:rPr>
        <w:t>,</w:t>
      </w:r>
      <w:r>
        <w:rPr>
          <w:rFonts w:eastAsia="Times New Roman" w:cs="Times New Roman"/>
          <w:szCs w:val="24"/>
        </w:rPr>
        <w:t xml:space="preserve"> στο οποίο αναφέρεται ότι με απόφαση του Υπουργού Οικονομικών δύναται σε</w:t>
      </w:r>
      <w:r>
        <w:rPr>
          <w:rFonts w:eastAsia="Times New Roman" w:cs="Times New Roman"/>
          <w:szCs w:val="24"/>
        </w:rPr>
        <w:t xml:space="preserve"> εξαιρετικές περιπτώσεις σεισμών, πλημμυρών ή άλλων θεομηνιών από τις οποίες προκαλούνται σημαντικές ζημιές σε μεγάλο αριθμό φορολογουμένων, να αναστέλλεται στις πληγείσες περιοχές η είσπραξη των ληξιπρόθεσμ</w:t>
      </w:r>
      <w:r>
        <w:rPr>
          <w:rFonts w:eastAsia="Times New Roman" w:cs="Times New Roman"/>
          <w:szCs w:val="24"/>
        </w:rPr>
        <w:t>ω</w:t>
      </w:r>
      <w:r>
        <w:rPr>
          <w:rFonts w:eastAsia="Times New Roman" w:cs="Times New Roman"/>
          <w:szCs w:val="24"/>
        </w:rPr>
        <w:t>ν χρεών προς το δη</w:t>
      </w:r>
      <w:r>
        <w:rPr>
          <w:rFonts w:eastAsia="Times New Roman" w:cs="Times New Roman"/>
          <w:szCs w:val="24"/>
        </w:rPr>
        <w:lastRenderedPageBreak/>
        <w:t>μόσιο για χρονικό διάστημα μέχ</w:t>
      </w:r>
      <w:r>
        <w:rPr>
          <w:rFonts w:eastAsia="Times New Roman" w:cs="Times New Roman"/>
          <w:szCs w:val="24"/>
        </w:rPr>
        <w:t>ρι έξι μηνών. Δεν υπάρχει δυνατότητα νομοθετικά στο Υπουργείο Οικονομικών να δώσει κάποια άλλη παράταση.</w:t>
      </w:r>
    </w:p>
    <w:p w14:paraId="5492E725"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Αυτό δεν σημαίνει ότι ο νομοθέτης δεν μπορεί να δώσει περαιτέρω παράταση. </w:t>
      </w:r>
    </w:p>
    <w:p w14:paraId="5492E726"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Όπως </w:t>
      </w:r>
      <w:r>
        <w:rPr>
          <w:rFonts w:eastAsia="Times New Roman" w:cs="Times New Roman"/>
          <w:szCs w:val="24"/>
        </w:rPr>
        <w:t>καταλαβαίνετε</w:t>
      </w:r>
      <w:r>
        <w:rPr>
          <w:rFonts w:eastAsia="Times New Roman" w:cs="Times New Roman"/>
          <w:szCs w:val="24"/>
        </w:rPr>
        <w:t>,</w:t>
      </w:r>
      <w:r>
        <w:rPr>
          <w:rFonts w:eastAsia="Times New Roman" w:cs="Times New Roman"/>
          <w:szCs w:val="24"/>
        </w:rPr>
        <w:t xml:space="preserve"> λόγω και της νομικής σας παιδείας, το Υπουργείο μας και όλα τα αρμόδια Υπουργεία εξάντλησαν όλα τα περιθώρια που τους δίνει ο νόμος και στήριξαν με όλους τους νόμιμους τρόπους τους πληγέντες της Λέσβου. </w:t>
      </w:r>
    </w:p>
    <w:p w14:paraId="5492E727"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Να θυμίσω, επιπλέον, ότι κατά τις παλ</w:t>
      </w:r>
      <w:r>
        <w:rPr>
          <w:rFonts w:eastAsia="Times New Roman" w:cs="Times New Roman"/>
          <w:szCs w:val="24"/>
        </w:rPr>
        <w:t xml:space="preserve">αιότερες φυσικές καταστροφές που έπληξαν το νησί, όπως οι βροχοπτώσεις του Νοεμβρίου του 2016, είχαν δοθεί αντίστοιχες φορολογικές ελαφρύνσεις </w:t>
      </w:r>
      <w:r>
        <w:rPr>
          <w:rFonts w:eastAsia="Times New Roman" w:cs="Times New Roman"/>
          <w:szCs w:val="24"/>
        </w:rPr>
        <w:lastRenderedPageBreak/>
        <w:t xml:space="preserve">και ρυθμίσεις από το Υπουργείο μας για τους πληγέντες της Λέσβου. </w:t>
      </w:r>
    </w:p>
    <w:p w14:paraId="5492E728" w14:textId="77777777" w:rsidR="00AD6F67" w:rsidRDefault="00313B02">
      <w:pPr>
        <w:tabs>
          <w:tab w:val="left" w:pos="2820"/>
        </w:tabs>
        <w:spacing w:line="600" w:lineRule="auto"/>
        <w:ind w:firstLine="720"/>
        <w:jc w:val="both"/>
        <w:rPr>
          <w:rFonts w:eastAsia="Times New Roman" w:cs="Times New Roman"/>
          <w:szCs w:val="24"/>
        </w:rPr>
      </w:pPr>
      <w:r>
        <w:rPr>
          <w:rFonts w:eastAsia="Times New Roman" w:cs="Times New Roman"/>
          <w:szCs w:val="24"/>
        </w:rPr>
        <w:t>Καταθέτω στα Πρακτικά και τις υπουργικές αποφά</w:t>
      </w:r>
      <w:r>
        <w:rPr>
          <w:rFonts w:eastAsia="Times New Roman" w:cs="Times New Roman"/>
          <w:szCs w:val="24"/>
        </w:rPr>
        <w:t xml:space="preserve">σεις. </w:t>
      </w:r>
    </w:p>
    <w:p w14:paraId="5492E729" w14:textId="77777777" w:rsidR="00AD6F67" w:rsidRDefault="00313B02">
      <w:pPr>
        <w:tabs>
          <w:tab w:val="left" w:pos="2820"/>
        </w:tabs>
        <w:spacing w:line="600" w:lineRule="auto"/>
        <w:ind w:firstLine="720"/>
        <w:jc w:val="both"/>
        <w:rPr>
          <w:rFonts w:eastAsia="Times New Roman"/>
          <w:szCs w:val="24"/>
        </w:rPr>
      </w:pPr>
      <w:r>
        <w:rPr>
          <w:rFonts w:eastAsia="Times New Roman" w:cs="Times New Roman"/>
          <w:szCs w:val="24"/>
        </w:rPr>
        <w:t>Ευχαριστώ.</w:t>
      </w:r>
    </w:p>
    <w:p w14:paraId="5492E72A" w14:textId="77777777" w:rsidR="00AD6F67" w:rsidRDefault="00313B02">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92E72B"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Καμμένος): </w:t>
      </w:r>
      <w:r>
        <w:rPr>
          <w:rFonts w:eastAsia="Times New Roman" w:cs="Times New Roman"/>
          <w:szCs w:val="24"/>
        </w:rPr>
        <w:t>Ευχαριστούμε πολύ.</w:t>
      </w:r>
    </w:p>
    <w:p w14:paraId="5492E72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Αγαπητοί συνάδελφοι, θα προχωρήσω σε ορισμένες ανακοινώσεις προς το Σώμα.</w:t>
      </w:r>
    </w:p>
    <w:p w14:paraId="5492E72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Οι Υπουργοί Οικονομικών, Εξωτερικών, Δικαιοσύνης, Διαφάνειας και Ανθρωπίνων Δικαιωμάτων καθώς και η Υφυπουργός Οικονομικών κατέθεσαν στις 28 Δεκεμβρί</w:t>
      </w:r>
      <w:r>
        <w:rPr>
          <w:rFonts w:eastAsia="Times New Roman" w:cs="Times New Roman"/>
          <w:szCs w:val="24"/>
        </w:rPr>
        <w:t>ου 2017 σχέδια νόμ</w:t>
      </w:r>
      <w:r>
        <w:rPr>
          <w:rFonts w:eastAsia="Times New Roman" w:cs="Times New Roman"/>
          <w:szCs w:val="24"/>
        </w:rPr>
        <w:t>ου</w:t>
      </w:r>
      <w:r>
        <w:rPr>
          <w:rFonts w:eastAsia="Times New Roman" w:cs="Times New Roman"/>
          <w:szCs w:val="24"/>
        </w:rPr>
        <w:t xml:space="preserve">: α)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w:t>
      </w:r>
      <w:r>
        <w:rPr>
          <w:rFonts w:eastAsia="Times New Roman" w:cs="Times New Roman"/>
          <w:szCs w:val="24"/>
        </w:rPr>
        <w:t>ο</w:t>
      </w:r>
      <w:r>
        <w:rPr>
          <w:rFonts w:eastAsia="Times New Roman" w:cs="Times New Roman"/>
          <w:szCs w:val="24"/>
        </w:rPr>
        <w:t>δηγία 2003/48/ΕΚ του Συμβουλίου για τη φορολόγηση των</w:t>
      </w:r>
      <w:r>
        <w:rPr>
          <w:rFonts w:eastAsia="Times New Roman" w:cs="Times New Roman"/>
          <w:szCs w:val="24"/>
        </w:rPr>
        <w:t xml:space="preserve"> υπό μορφή τόκων εισοδημάτων από αποταμιεύσεις και των κοινών δηλώσεων των συμβαλλ</w:t>
      </w:r>
      <w:r>
        <w:rPr>
          <w:rFonts w:eastAsia="Times New Roman" w:cs="Times New Roman"/>
          <w:szCs w:val="24"/>
        </w:rPr>
        <w:t>ό</w:t>
      </w:r>
      <w:r>
        <w:rPr>
          <w:rFonts w:eastAsia="Times New Roman" w:cs="Times New Roman"/>
          <w:szCs w:val="24"/>
        </w:rPr>
        <w:t>μ</w:t>
      </w:r>
      <w:r>
        <w:rPr>
          <w:rFonts w:eastAsia="Times New Roman" w:cs="Times New Roman"/>
          <w:szCs w:val="24"/>
        </w:rPr>
        <w:t>ε</w:t>
      </w:r>
      <w:r>
        <w:rPr>
          <w:rFonts w:eastAsia="Times New Roman" w:cs="Times New Roman"/>
          <w:szCs w:val="24"/>
        </w:rPr>
        <w:t>νων μερών και διατάξεις εφαρμογής» και β) «Κύρωση του Τροποποιητικού Πρωτοκόλλου της συμφωνίας μεταξύ της Ευρωπαϊκής Κοινότητας και του Πριγκιπάτου του Λιχτενστάιν που προ</w:t>
      </w:r>
      <w:r>
        <w:rPr>
          <w:rFonts w:eastAsia="Times New Roman" w:cs="Times New Roman"/>
          <w:szCs w:val="24"/>
        </w:rPr>
        <w:t xml:space="preserve">βλέπει μέτρα ισοδύναμα με τα θεσπιζόμενα στην </w:t>
      </w:r>
      <w:r>
        <w:rPr>
          <w:rFonts w:eastAsia="Times New Roman" w:cs="Times New Roman"/>
          <w:szCs w:val="24"/>
        </w:rPr>
        <w:t>ο</w:t>
      </w:r>
      <w:r>
        <w:rPr>
          <w:rFonts w:eastAsia="Times New Roman" w:cs="Times New Roman"/>
          <w:szCs w:val="24"/>
        </w:rPr>
        <w:t xml:space="preserve">δηγία 2003/48/ΕΚ του Συμβουλίου για τη φορολόγηση των υπό </w:t>
      </w:r>
      <w:r>
        <w:rPr>
          <w:rFonts w:eastAsia="Times New Roman" w:cs="Times New Roman"/>
          <w:szCs w:val="24"/>
        </w:rPr>
        <w:lastRenderedPageBreak/>
        <w:t>μορφή τόκων εισοδημάτων από αποταμιεύσεις και των κοινών δηλώσεων των συμβαλλ</w:t>
      </w:r>
      <w:r>
        <w:rPr>
          <w:rFonts w:eastAsia="Times New Roman" w:cs="Times New Roman"/>
          <w:szCs w:val="24"/>
        </w:rPr>
        <w:t>ό</w:t>
      </w:r>
      <w:r>
        <w:rPr>
          <w:rFonts w:eastAsia="Times New Roman" w:cs="Times New Roman"/>
          <w:szCs w:val="24"/>
        </w:rPr>
        <w:t>μ</w:t>
      </w:r>
      <w:r>
        <w:rPr>
          <w:rFonts w:eastAsia="Times New Roman" w:cs="Times New Roman"/>
          <w:szCs w:val="24"/>
        </w:rPr>
        <w:t>ε</w:t>
      </w:r>
      <w:r>
        <w:rPr>
          <w:rFonts w:eastAsia="Times New Roman" w:cs="Times New Roman"/>
          <w:szCs w:val="24"/>
        </w:rPr>
        <w:t xml:space="preserve">νων μερών και διατάξεις εφαρμογής». </w:t>
      </w:r>
    </w:p>
    <w:p w14:paraId="5492E72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Παραπέμπονται στην αρμόδια Διαρκή </w:t>
      </w:r>
      <w:r>
        <w:rPr>
          <w:rFonts w:eastAsia="Times New Roman" w:cs="Times New Roman"/>
          <w:szCs w:val="24"/>
        </w:rPr>
        <w:t xml:space="preserve">Επιτροπή. </w:t>
      </w:r>
    </w:p>
    <w:p w14:paraId="5492E72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Επίσης, ο Βουλευτής κ. Ιωάννης </w:t>
      </w:r>
      <w:proofErr w:type="spellStart"/>
      <w:r>
        <w:rPr>
          <w:rFonts w:eastAsia="Times New Roman" w:cs="Times New Roman"/>
          <w:szCs w:val="24"/>
        </w:rPr>
        <w:t>Γκιόλας</w:t>
      </w:r>
      <w:proofErr w:type="spellEnd"/>
      <w:r>
        <w:rPr>
          <w:rFonts w:eastAsia="Times New Roman" w:cs="Times New Roman"/>
          <w:szCs w:val="24"/>
        </w:rPr>
        <w:t xml:space="preserve"> ζητεί άδεια ολιγοήμερης απουσίας </w:t>
      </w:r>
      <w:r>
        <w:rPr>
          <w:rFonts w:eastAsia="Times New Roman" w:cs="Times New Roman"/>
          <w:szCs w:val="24"/>
        </w:rPr>
        <w:t xml:space="preserve">στο εξωτερικό </w:t>
      </w:r>
      <w:r>
        <w:rPr>
          <w:rFonts w:eastAsia="Times New Roman" w:cs="Times New Roman"/>
          <w:szCs w:val="24"/>
        </w:rPr>
        <w:t>από τις 6 Ιανουαρίου 2018 έως τις 9 Ιανουαρίου 2018 για προσωπικούς λόγους. Η Βουλή εγκρίνει;</w:t>
      </w:r>
    </w:p>
    <w:p w14:paraId="5492E730"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Μάλιστα, μάλιστα.</w:t>
      </w:r>
    </w:p>
    <w:p w14:paraId="5492E731" w14:textId="77777777" w:rsidR="00AD6F67" w:rsidRDefault="00313B02">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Καμμένος):</w:t>
      </w:r>
      <w:r>
        <w:rPr>
          <w:rFonts w:eastAsia="Times New Roman"/>
          <w:szCs w:val="24"/>
        </w:rPr>
        <w:t xml:space="preserve"> </w:t>
      </w:r>
      <w:r>
        <w:rPr>
          <w:rFonts w:eastAsia="Times New Roman"/>
          <w:szCs w:val="24"/>
        </w:rPr>
        <w:t>Συνεπώς η</w:t>
      </w:r>
      <w:r>
        <w:rPr>
          <w:rFonts w:eastAsia="Times New Roman"/>
          <w:szCs w:val="24"/>
        </w:rPr>
        <w:t xml:space="preserve"> Βουλή </w:t>
      </w:r>
      <w:r>
        <w:rPr>
          <w:rFonts w:eastAsia="Times New Roman"/>
          <w:szCs w:val="24"/>
        </w:rPr>
        <w:t xml:space="preserve">ενέκρινε </w:t>
      </w:r>
      <w:r>
        <w:rPr>
          <w:rFonts w:eastAsia="Times New Roman"/>
          <w:szCs w:val="24"/>
        </w:rPr>
        <w:t>τη ζητηθείσα άδεια.</w:t>
      </w:r>
    </w:p>
    <w:p w14:paraId="5492E732" w14:textId="77777777" w:rsidR="00AD6F67" w:rsidRDefault="00313B02">
      <w:pPr>
        <w:tabs>
          <w:tab w:val="left" w:pos="2820"/>
        </w:tabs>
        <w:spacing w:line="600" w:lineRule="auto"/>
        <w:ind w:firstLine="720"/>
        <w:jc w:val="both"/>
        <w:rPr>
          <w:rFonts w:eastAsia="Times New Roman" w:cs="Times New Roman"/>
          <w:szCs w:val="24"/>
        </w:rPr>
      </w:pPr>
      <w:r>
        <w:rPr>
          <w:rFonts w:eastAsia="Times New Roman"/>
          <w:szCs w:val="24"/>
        </w:rPr>
        <w:t xml:space="preserve">Προχωράμε στη δεύτερη </w:t>
      </w:r>
      <w:r>
        <w:rPr>
          <w:rFonts w:eastAsia="Times New Roman" w:cs="Times New Roman"/>
          <w:szCs w:val="24"/>
        </w:rPr>
        <w:t>με αριθμό 1437/22-11-2017</w:t>
      </w:r>
      <w:r>
        <w:rPr>
          <w:rFonts w:eastAsia="Times New Roman" w:cs="Times New Roman"/>
          <w:szCs w:val="24"/>
        </w:rPr>
        <w:t xml:space="preserve"> </w:t>
      </w:r>
      <w:r>
        <w:rPr>
          <w:rFonts w:eastAsia="Times New Roman"/>
          <w:szCs w:val="24"/>
        </w:rPr>
        <w:t xml:space="preserve">ερώτηση του κύκλου </w:t>
      </w:r>
      <w:r>
        <w:rPr>
          <w:rFonts w:eastAsia="Times New Roman"/>
          <w:szCs w:val="24"/>
        </w:rPr>
        <w:t xml:space="preserve">των </w:t>
      </w:r>
      <w:r>
        <w:rPr>
          <w:rFonts w:eastAsia="Times New Roman"/>
          <w:szCs w:val="24"/>
        </w:rPr>
        <w:t>α</w:t>
      </w:r>
      <w:r>
        <w:rPr>
          <w:rFonts w:eastAsia="Times New Roman"/>
          <w:szCs w:val="24"/>
        </w:rPr>
        <w:t>ναφορών</w:t>
      </w:r>
      <w:r>
        <w:rPr>
          <w:rFonts w:eastAsia="Times New Roman"/>
          <w:szCs w:val="24"/>
        </w:rPr>
        <w:t xml:space="preserve"> </w:t>
      </w:r>
      <w:r>
        <w:rPr>
          <w:rFonts w:eastAsia="Times New Roman"/>
          <w:szCs w:val="24"/>
        </w:rPr>
        <w:t>και</w:t>
      </w:r>
      <w:r>
        <w:rPr>
          <w:rFonts w:eastAsia="Times New Roman"/>
          <w:szCs w:val="24"/>
        </w:rPr>
        <w:t xml:space="preserve"> ε</w:t>
      </w:r>
      <w:r>
        <w:rPr>
          <w:rFonts w:eastAsia="Times New Roman"/>
          <w:szCs w:val="24"/>
        </w:rPr>
        <w:t xml:space="preserve">ρωτήσεων </w:t>
      </w:r>
      <w:r>
        <w:rPr>
          <w:rFonts w:eastAsia="Times New Roman" w:cs="Times New Roman"/>
          <w:szCs w:val="24"/>
        </w:rPr>
        <w:t xml:space="preserve">του Ανεξάρτητου Βουλευτή Β΄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Δημητρίου Καρρά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Οικονομικών, </w:t>
      </w:r>
      <w:r>
        <w:rPr>
          <w:rFonts w:eastAsia="Times New Roman" w:cs="Times New Roman"/>
          <w:szCs w:val="24"/>
        </w:rPr>
        <w:t>με θέμα: «Α</w:t>
      </w:r>
      <w:r>
        <w:rPr>
          <w:rFonts w:eastAsia="Times New Roman" w:cs="Times New Roman"/>
          <w:szCs w:val="24"/>
        </w:rPr>
        <w:t xml:space="preserve">νάγκη άμεσης ελευθέρωσης των </w:t>
      </w:r>
      <w:r>
        <w:rPr>
          <w:rFonts w:eastAsia="Times New Roman" w:cs="Times New Roman"/>
          <w:szCs w:val="24"/>
        </w:rPr>
        <w:lastRenderedPageBreak/>
        <w:t xml:space="preserve">είκοσι χιλιάδων </w:t>
      </w:r>
      <w:r>
        <w:rPr>
          <w:rFonts w:eastAsia="Times New Roman" w:cs="Times New Roman"/>
          <w:szCs w:val="24"/>
        </w:rPr>
        <w:t xml:space="preserve">ιδιοκτητών στις υπό </w:t>
      </w:r>
      <w:proofErr w:type="spellStart"/>
      <w:r>
        <w:rPr>
          <w:rFonts w:eastAsia="Times New Roman" w:cs="Times New Roman"/>
          <w:szCs w:val="24"/>
        </w:rPr>
        <w:t>κτηματογράφηση</w:t>
      </w:r>
      <w:proofErr w:type="spellEnd"/>
      <w:r>
        <w:rPr>
          <w:rFonts w:eastAsia="Times New Roman" w:cs="Times New Roman"/>
          <w:szCs w:val="24"/>
        </w:rPr>
        <w:t xml:space="preserve"> περιοχές των δήμων της ευρύτερης περιοχής των Αθηνών, από τις διεκδικήσεις του δημοσίου». </w:t>
      </w:r>
    </w:p>
    <w:p w14:paraId="5492E733"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492E734" w14:textId="77777777" w:rsidR="00AD6F67" w:rsidRDefault="00313B02">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5492E735"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είναι η πρώτη συνεδρίαση της χρονιάς, εύχομαι σε όλους τους παρευρισκόμενους μία καλή και παραγωγική χρονιά και ελπίζω ότι και η χώρα θα βοηθηθεί το επόμενο διάστημα. </w:t>
      </w:r>
    </w:p>
    <w:p w14:paraId="5492E736"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Σχετικά με το ζήτημα της ερώτησης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ταν η μητροπολιτ</w:t>
      </w:r>
      <w:r>
        <w:rPr>
          <w:rFonts w:eastAsia="Times New Roman" w:cs="Times New Roman"/>
          <w:szCs w:val="24"/>
        </w:rPr>
        <w:t>ική Αθήνα άρχισε να επεκτείνεται, υπήρξε ανάγκη να επεκταθούν και τα σχέδια πόλης, ούτως ώστε να γίνει η οικοδόμηση νέων κατοικιών, που απαιτείτο</w:t>
      </w:r>
      <w:r>
        <w:rPr>
          <w:rFonts w:eastAsia="Times New Roman" w:cs="Times New Roman"/>
          <w:szCs w:val="24"/>
        </w:rPr>
        <w:t xml:space="preserve"> εξαιτίας</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αστυφιλία</w:t>
      </w:r>
      <w:r>
        <w:rPr>
          <w:rFonts w:eastAsia="Times New Roman" w:cs="Times New Roman"/>
          <w:szCs w:val="24"/>
        </w:rPr>
        <w:t>ς</w:t>
      </w:r>
      <w:r>
        <w:rPr>
          <w:rFonts w:eastAsia="Times New Roman" w:cs="Times New Roman"/>
          <w:szCs w:val="24"/>
        </w:rPr>
        <w:t xml:space="preserve"> που είχε δημιουργηθεί από </w:t>
      </w:r>
      <w:r>
        <w:rPr>
          <w:rFonts w:eastAsia="Times New Roman" w:cs="Times New Roman"/>
          <w:szCs w:val="24"/>
        </w:rPr>
        <w:lastRenderedPageBreak/>
        <w:t>τη δεκαετία 1960-1970, για να καλυφθούν οι στεγαστικές ανάγκ</w:t>
      </w:r>
      <w:r>
        <w:rPr>
          <w:rFonts w:eastAsia="Times New Roman" w:cs="Times New Roman"/>
          <w:szCs w:val="24"/>
        </w:rPr>
        <w:t xml:space="preserve">ες των ανθρώπων που μετανάστευαν εσωτερικά μέσα σε αυτόν τον μητροπολιτικό χώρο. </w:t>
      </w:r>
    </w:p>
    <w:p w14:paraId="5492E737"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 xml:space="preserve">Τότε, λοιπόν, επεκτάθηκαν τα σχέδια πόλεως με </w:t>
      </w:r>
      <w:r>
        <w:rPr>
          <w:rFonts w:eastAsia="Times New Roman" w:cs="Times New Roman"/>
          <w:szCs w:val="24"/>
        </w:rPr>
        <w:t xml:space="preserve">την ένταξη </w:t>
      </w:r>
      <w:r>
        <w:rPr>
          <w:rFonts w:eastAsia="Times New Roman" w:cs="Times New Roman"/>
          <w:szCs w:val="24"/>
        </w:rPr>
        <w:t>μεγάλ</w:t>
      </w:r>
      <w:r>
        <w:rPr>
          <w:rFonts w:eastAsia="Times New Roman" w:cs="Times New Roman"/>
          <w:szCs w:val="24"/>
        </w:rPr>
        <w:t>ων</w:t>
      </w:r>
      <w:r>
        <w:rPr>
          <w:rFonts w:eastAsia="Times New Roman" w:cs="Times New Roman"/>
          <w:szCs w:val="24"/>
        </w:rPr>
        <w:t xml:space="preserve"> εκτάσε</w:t>
      </w:r>
      <w:r>
        <w:rPr>
          <w:rFonts w:eastAsia="Times New Roman" w:cs="Times New Roman"/>
          <w:szCs w:val="24"/>
        </w:rPr>
        <w:t>ων</w:t>
      </w:r>
      <w:r>
        <w:rPr>
          <w:rFonts w:eastAsia="Times New Roman" w:cs="Times New Roman"/>
          <w:szCs w:val="24"/>
        </w:rPr>
        <w:t xml:space="preserve"> των περιμετρικών δήμων με τον Δήμο της Αθήνας. Αναφέρω τους Δήμους Ψυχικού, Γαλατσίου, Νέου Ηρακλείο</w:t>
      </w:r>
      <w:r>
        <w:rPr>
          <w:rFonts w:eastAsia="Times New Roman" w:cs="Times New Roman"/>
          <w:szCs w:val="24"/>
        </w:rPr>
        <w:t xml:space="preserve">υ, Περιστερίου, Νέας Ιωνίας. Κατόπιν αυτού, με πράξεις της αρχής, οι περιοχές αυτές </w:t>
      </w:r>
      <w:proofErr w:type="spellStart"/>
      <w:r>
        <w:rPr>
          <w:rFonts w:eastAsia="Times New Roman" w:cs="Times New Roman"/>
          <w:szCs w:val="24"/>
        </w:rPr>
        <w:t>πολεοδομήθηκαν</w:t>
      </w:r>
      <w:proofErr w:type="spellEnd"/>
      <w:r>
        <w:rPr>
          <w:rFonts w:eastAsia="Times New Roman" w:cs="Times New Roman"/>
          <w:szCs w:val="24"/>
        </w:rPr>
        <w:t xml:space="preserve"> και άρχισαν να εκδίδονται οικοδομικές άδειες, κατοικήθηκαν και σήμερα μάλιστα είναι </w:t>
      </w:r>
      <w:proofErr w:type="spellStart"/>
      <w:r>
        <w:rPr>
          <w:rFonts w:eastAsia="Times New Roman" w:cs="Times New Roman"/>
          <w:szCs w:val="24"/>
        </w:rPr>
        <w:t>πυκνοκατοικημένες</w:t>
      </w:r>
      <w:proofErr w:type="spellEnd"/>
      <w:r>
        <w:rPr>
          <w:rFonts w:eastAsia="Times New Roman" w:cs="Times New Roman"/>
          <w:szCs w:val="24"/>
        </w:rPr>
        <w:t xml:space="preserve">. </w:t>
      </w:r>
    </w:p>
    <w:p w14:paraId="5492E738"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Τα πράγματα έβαιναν καλά, μέχρις ότου άρχισε να προχω</w:t>
      </w:r>
      <w:r>
        <w:rPr>
          <w:rFonts w:eastAsia="Times New Roman" w:cs="Times New Roman"/>
          <w:szCs w:val="24"/>
        </w:rPr>
        <w:t xml:space="preserve">ρεί η διαδικασία του Κτηματολογίου –και αναφέρομαι στο αστικό Κτηματολόγιο- μέχρι πρόσφατα, οπότε άρχισαν να ολοκληρώνονται οι </w:t>
      </w:r>
      <w:r>
        <w:rPr>
          <w:rFonts w:eastAsia="Times New Roman" w:cs="Times New Roman"/>
          <w:szCs w:val="24"/>
        </w:rPr>
        <w:lastRenderedPageBreak/>
        <w:t>διαδικασίες. Στην περίπτωση αυτή εμφανίζεται το δημόσιο κατά τη διαδικασία των ενστάσεων να υποβά</w:t>
      </w:r>
      <w:r>
        <w:rPr>
          <w:rFonts w:eastAsia="Times New Roman" w:cs="Times New Roman"/>
          <w:szCs w:val="24"/>
        </w:rPr>
        <w:t>λ</w:t>
      </w:r>
      <w:r>
        <w:rPr>
          <w:rFonts w:eastAsia="Times New Roman" w:cs="Times New Roman"/>
          <w:szCs w:val="24"/>
        </w:rPr>
        <w:t>λει ομαδικές ενστάσεις σε περιο</w:t>
      </w:r>
      <w:r>
        <w:rPr>
          <w:rFonts w:eastAsia="Times New Roman" w:cs="Times New Roman"/>
          <w:szCs w:val="24"/>
        </w:rPr>
        <w:t xml:space="preserve">χές, οι οποίες περιλαμβάνονται εντός σχεδίου πόλεων και είναι </w:t>
      </w:r>
      <w:proofErr w:type="spellStart"/>
      <w:r>
        <w:rPr>
          <w:rFonts w:eastAsia="Times New Roman" w:cs="Times New Roman"/>
          <w:szCs w:val="24"/>
        </w:rPr>
        <w:t>οικοδομημένες</w:t>
      </w:r>
      <w:proofErr w:type="spellEnd"/>
      <w:r>
        <w:rPr>
          <w:rFonts w:eastAsia="Times New Roman" w:cs="Times New Roman"/>
          <w:szCs w:val="24"/>
        </w:rPr>
        <w:t>, υποστηρίζοντας ότι κατά το απώτερο παρελθόν –και αναφέρομαι ουσιαστικά στον χρόνο μετά την απελευθέρωση του ελληνικού κράτους και αργότερα- επρόκειτο περί δασικών εκτάσεων, για τι</w:t>
      </w:r>
      <w:r>
        <w:rPr>
          <w:rFonts w:eastAsia="Times New Roman" w:cs="Times New Roman"/>
          <w:szCs w:val="24"/>
        </w:rPr>
        <w:t xml:space="preserve">ς οποίες υπήρχε τεκμήριο κυριότητας του δημοσίου και ουδέποτε αυτές είχαν αναγνωριστεί ως ιδιωτικές. </w:t>
      </w:r>
    </w:p>
    <w:p w14:paraId="5492E739"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Τούτο είχε ως συνέπεια να δημιουργηθούν συνθήκες ανησυχίας σε μεγάλο αριθμό ιδιοκτητών, οι οποίες επέβαλ</w:t>
      </w:r>
      <w:r>
        <w:rPr>
          <w:rFonts w:eastAsia="Times New Roman" w:cs="Times New Roman"/>
          <w:szCs w:val="24"/>
        </w:rPr>
        <w:t>λ</w:t>
      </w:r>
      <w:r>
        <w:rPr>
          <w:rFonts w:eastAsia="Times New Roman" w:cs="Times New Roman"/>
          <w:szCs w:val="24"/>
        </w:rPr>
        <w:t xml:space="preserve">αν την κινητοποίησή τους για να υπερασπιστούν τα </w:t>
      </w:r>
      <w:r>
        <w:rPr>
          <w:rFonts w:eastAsia="Times New Roman" w:cs="Times New Roman"/>
          <w:szCs w:val="24"/>
        </w:rPr>
        <w:t>δικαιώματά τους. Υπήρξε</w:t>
      </w:r>
      <w:r>
        <w:rPr>
          <w:rFonts w:eastAsia="Times New Roman" w:cs="Times New Roman"/>
          <w:szCs w:val="24"/>
        </w:rPr>
        <w:t xml:space="preserve"> μόνο ένας αποσπασματικός</w:t>
      </w:r>
      <w:r>
        <w:rPr>
          <w:rFonts w:eastAsia="Times New Roman" w:cs="Times New Roman"/>
          <w:szCs w:val="24"/>
        </w:rPr>
        <w:t xml:space="preserve"> νόμος το 2003, ο οποίος </w:t>
      </w:r>
      <w:proofErr w:type="spellStart"/>
      <w:r>
        <w:rPr>
          <w:rFonts w:eastAsia="Times New Roman" w:cs="Times New Roman"/>
          <w:szCs w:val="24"/>
        </w:rPr>
        <w:t>επεχείρη</w:t>
      </w:r>
      <w:r>
        <w:rPr>
          <w:rFonts w:eastAsia="Times New Roman" w:cs="Times New Roman"/>
          <w:szCs w:val="24"/>
        </w:rPr>
        <w:t>σε</w:t>
      </w:r>
      <w:proofErr w:type="spellEnd"/>
      <w:r>
        <w:rPr>
          <w:rFonts w:eastAsia="Times New Roman" w:cs="Times New Roman"/>
          <w:szCs w:val="24"/>
        </w:rPr>
        <w:t xml:space="preserve"> </w:t>
      </w:r>
      <w:r>
        <w:rPr>
          <w:rFonts w:eastAsia="Times New Roman" w:cs="Times New Roman"/>
          <w:szCs w:val="24"/>
        </w:rPr>
        <w:lastRenderedPageBreak/>
        <w:t xml:space="preserve">μία μερική λύση, που όμως δυστυχώς δεν απέδωσε, διότι </w:t>
      </w:r>
      <w:r>
        <w:rPr>
          <w:rFonts w:eastAsia="Times New Roman" w:cs="Times New Roman"/>
          <w:szCs w:val="24"/>
        </w:rPr>
        <w:t>αναγνώριζ</w:t>
      </w:r>
      <w:r>
        <w:rPr>
          <w:rFonts w:eastAsia="Times New Roman" w:cs="Times New Roman"/>
          <w:szCs w:val="24"/>
        </w:rPr>
        <w:t>ε με τη μορφή μίας χρησικτησίας –«</w:t>
      </w:r>
      <w:proofErr w:type="spellStart"/>
      <w:r>
        <w:rPr>
          <w:rFonts w:eastAsia="Times New Roman" w:cs="Times New Roman"/>
          <w:szCs w:val="24"/>
        </w:rPr>
        <w:t>ιδιοτύπου</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θα την ονόμαζα- δικαιώματα ιδιωτών </w:t>
      </w:r>
      <w:r>
        <w:rPr>
          <w:rFonts w:eastAsia="Times New Roman" w:cs="Times New Roman"/>
          <w:szCs w:val="24"/>
        </w:rPr>
        <w:t xml:space="preserve">υπό </w:t>
      </w:r>
      <w:proofErr w:type="spellStart"/>
      <w:r>
        <w:rPr>
          <w:rFonts w:eastAsia="Times New Roman" w:cs="Times New Roman"/>
          <w:szCs w:val="24"/>
        </w:rPr>
        <w:t>λεπτολόγες</w:t>
      </w:r>
      <w:proofErr w:type="spellEnd"/>
      <w:r>
        <w:rPr>
          <w:rFonts w:eastAsia="Times New Roman" w:cs="Times New Roman"/>
          <w:szCs w:val="24"/>
        </w:rPr>
        <w:t xml:space="preserve"> προϋποθέσεις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σήμερα πια, που βαίνει προς ολοκλήρωση η διαδικασία της </w:t>
      </w:r>
      <w:proofErr w:type="spellStart"/>
      <w:r>
        <w:rPr>
          <w:rFonts w:eastAsia="Times New Roman" w:cs="Times New Roman"/>
          <w:szCs w:val="24"/>
        </w:rPr>
        <w:t>κτηματογράφησης</w:t>
      </w:r>
      <w:proofErr w:type="spellEnd"/>
      <w:r>
        <w:rPr>
          <w:rFonts w:eastAsia="Times New Roman" w:cs="Times New Roman"/>
          <w:szCs w:val="24"/>
        </w:rPr>
        <w:t>, εκκρεμούν, από ό,τι έχ</w:t>
      </w:r>
      <w:r>
        <w:rPr>
          <w:rFonts w:eastAsia="Times New Roman" w:cs="Times New Roman"/>
          <w:szCs w:val="24"/>
        </w:rPr>
        <w:t>ω</w:t>
      </w:r>
      <w:r>
        <w:rPr>
          <w:rFonts w:eastAsia="Times New Roman" w:cs="Times New Roman"/>
          <w:szCs w:val="24"/>
        </w:rPr>
        <w:t xml:space="preserve"> πληροφορηθεί, ενστάσεις του δημοσίου που αφορούν είκοσι χιλιάδες ιδιοκτησίες στις περιοχές αυτές. </w:t>
      </w:r>
    </w:p>
    <w:p w14:paraId="5492E73A"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Το δημόσιο είναι επίμονο στο να διεκδικεί δικαιώματα με</w:t>
      </w:r>
      <w:r>
        <w:rPr>
          <w:rFonts w:eastAsia="Times New Roman" w:cs="Times New Roman"/>
          <w:szCs w:val="24"/>
        </w:rPr>
        <w:t xml:space="preserve">τά από πολλές δεκαετίες στις περιοχές αυτές. Νομίζω ότι ο υφιστάμενος νόμος, που οδηγεί στις αίθουσες των δικαστηρίων και ειδικά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ε</w:t>
      </w:r>
      <w:r>
        <w:rPr>
          <w:rFonts w:eastAsia="Times New Roman" w:cs="Times New Roman"/>
          <w:szCs w:val="24"/>
        </w:rPr>
        <w:t xml:space="preserve">νστάσεων και ενδεχόμενα αργότερα σε δικαστικές διενέξεις, πρέπει να αντικατασταθεί και να αρθεί το τεκμήριο κυριότητας του δημοσίου στις περιοχές αυτές. </w:t>
      </w:r>
    </w:p>
    <w:p w14:paraId="5492E73B"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492E73C" w14:textId="77777777" w:rsidR="00AD6F67" w:rsidRDefault="00313B0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κύριε Καρρά. </w:t>
      </w:r>
    </w:p>
    <w:p w14:paraId="5492E73D"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Κυρία Υπο</w:t>
      </w:r>
      <w:r>
        <w:rPr>
          <w:rFonts w:eastAsia="Times New Roman" w:cs="Times New Roman"/>
          <w:szCs w:val="24"/>
        </w:rPr>
        <w:t xml:space="preserve">υργέ, έχετε τον λόγο. </w:t>
      </w:r>
    </w:p>
    <w:p w14:paraId="5492E73E" w14:textId="77777777" w:rsidR="00AD6F67" w:rsidRDefault="00313B02">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Καρρά, κατ’ αρχάς θα ήθελα να σας ευχαριστήσω που θίγετε το συγκεκριμένο θέμα, καθότι αποτέλεσε και αποτελεί ένα από τα βασικά ζητήματα που απασχολούν τα συναρμόδια Υπουργεία, με</w:t>
      </w:r>
      <w:r>
        <w:rPr>
          <w:rFonts w:eastAsia="Times New Roman" w:cs="Times New Roman"/>
          <w:szCs w:val="24"/>
        </w:rPr>
        <w:t xml:space="preserve">ταξύ των οποίων και το Υπουργείο Οικονομικών. </w:t>
      </w:r>
    </w:p>
    <w:p w14:paraId="5492E73F"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Αρχικά θα σας καταθέσω τις πληροφορίες που αντλήσαμε από το Υπουργείο Περιβάλλοντος και Ενέργειας, κατόπιν σχετικής επικοινωνίας και συνεργασίας μας, καθόσον η καθ’ ύλην αρμόδια υπηρεσία του Υπουργείου Οικονομ</w:t>
      </w:r>
      <w:r>
        <w:rPr>
          <w:rFonts w:eastAsia="Times New Roman" w:cs="Times New Roman"/>
          <w:szCs w:val="24"/>
        </w:rPr>
        <w:t xml:space="preserve">ικών προέβη σε σχετικές ενέργειες </w:t>
      </w:r>
      <w:r>
        <w:rPr>
          <w:rFonts w:eastAsia="Times New Roman" w:cs="Times New Roman"/>
          <w:szCs w:val="24"/>
        </w:rPr>
        <w:lastRenderedPageBreak/>
        <w:t xml:space="preserve">μετά την αποστολή εγγράφων των αρμοδίων Διευθύνσεων Δασών του Υπουργείου αυτού. </w:t>
      </w:r>
    </w:p>
    <w:p w14:paraId="5492E740"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 xml:space="preserve">Το 1836 έγινε η πρώτη νομοθετική ρύθμιση. Σύμφωνα με το </w:t>
      </w:r>
      <w:r>
        <w:rPr>
          <w:rFonts w:eastAsia="Times New Roman" w:cs="Times New Roman"/>
          <w:szCs w:val="24"/>
        </w:rPr>
        <w:t>β</w:t>
      </w:r>
      <w:r>
        <w:rPr>
          <w:rFonts w:eastAsia="Times New Roman" w:cs="Times New Roman"/>
          <w:szCs w:val="24"/>
        </w:rPr>
        <w:t xml:space="preserve">ασιλικό </w:t>
      </w:r>
      <w:r>
        <w:rPr>
          <w:rFonts w:eastAsia="Times New Roman" w:cs="Times New Roman"/>
          <w:szCs w:val="24"/>
        </w:rPr>
        <w:t>δ</w:t>
      </w:r>
      <w:r>
        <w:rPr>
          <w:rFonts w:eastAsia="Times New Roman" w:cs="Times New Roman"/>
          <w:szCs w:val="24"/>
        </w:rPr>
        <w:t>ιάταγμα, με αριθμό 17, περί ιδιωτικών δασών</w:t>
      </w:r>
      <w:r>
        <w:rPr>
          <w:rFonts w:eastAsia="Times New Roman" w:cs="Times New Roman"/>
          <w:szCs w:val="24"/>
        </w:rPr>
        <w:t>,</w:t>
      </w:r>
      <w:r>
        <w:rPr>
          <w:rFonts w:eastAsia="Times New Roman" w:cs="Times New Roman"/>
          <w:szCs w:val="24"/>
        </w:rPr>
        <w:t xml:space="preserve"> ορίζονται σαν ιδιωτικά δάση αυ</w:t>
      </w:r>
      <w:r>
        <w:rPr>
          <w:rFonts w:eastAsia="Times New Roman" w:cs="Times New Roman"/>
          <w:szCs w:val="24"/>
        </w:rPr>
        <w:t xml:space="preserve">τά που αποδεικνύεται ότι ήταν ιδιωτικά προ του υπέρ της </w:t>
      </w:r>
      <w:r>
        <w:rPr>
          <w:rFonts w:eastAsia="Times New Roman" w:cs="Times New Roman"/>
          <w:szCs w:val="24"/>
        </w:rPr>
        <w:t>α</w:t>
      </w:r>
      <w:r>
        <w:rPr>
          <w:rFonts w:eastAsia="Times New Roman" w:cs="Times New Roman"/>
          <w:szCs w:val="24"/>
        </w:rPr>
        <w:t xml:space="preserve">νεξαρτησίας </w:t>
      </w:r>
      <w:r>
        <w:rPr>
          <w:rFonts w:eastAsia="Times New Roman" w:cs="Times New Roman"/>
          <w:szCs w:val="24"/>
        </w:rPr>
        <w:t>α</w:t>
      </w:r>
      <w:r>
        <w:rPr>
          <w:rFonts w:eastAsia="Times New Roman" w:cs="Times New Roman"/>
          <w:szCs w:val="24"/>
        </w:rPr>
        <w:t xml:space="preserve">γώνα καθώς και αυτά που περιλαμβάνονται σε ιδιωτικά χωριά, τσιφλίκια, ακόμα και εάν οι σχετικοί τίτλοι δεν αναφέρονται στα δάση αυτά. </w:t>
      </w:r>
    </w:p>
    <w:p w14:paraId="5492E741"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Οι ιδιοκτήτες αυτών των δασών όφειλαν να καταθέσουν</w:t>
      </w:r>
      <w:r>
        <w:rPr>
          <w:rFonts w:eastAsia="Times New Roman" w:cs="Times New Roman"/>
          <w:szCs w:val="24"/>
        </w:rPr>
        <w:t xml:space="preserve"> στη Γραμματεία επί των Οικονομικών εντός προθεσμίας ενός έτους από τη δημοσίευση του </w:t>
      </w:r>
      <w:r>
        <w:rPr>
          <w:rFonts w:eastAsia="Times New Roman" w:cs="Times New Roman"/>
          <w:szCs w:val="24"/>
        </w:rPr>
        <w:t>β</w:t>
      </w:r>
      <w:r>
        <w:rPr>
          <w:rFonts w:eastAsia="Times New Roman" w:cs="Times New Roman"/>
          <w:szCs w:val="24"/>
        </w:rPr>
        <w:t xml:space="preserve">ασιλικού </w:t>
      </w:r>
      <w:r>
        <w:rPr>
          <w:rFonts w:eastAsia="Times New Roman" w:cs="Times New Roman"/>
          <w:szCs w:val="24"/>
        </w:rPr>
        <w:t>δ</w:t>
      </w:r>
      <w:r>
        <w:rPr>
          <w:rFonts w:eastAsia="Times New Roman" w:cs="Times New Roman"/>
          <w:szCs w:val="24"/>
        </w:rPr>
        <w:t xml:space="preserve">ιατάγματος τους τίτλους τους, ώστε αυτοί να αναγνωριστούν και η κατοχή των δασών να παραδοθεί </w:t>
      </w:r>
      <w:r>
        <w:rPr>
          <w:rFonts w:eastAsia="Times New Roman" w:cs="Times New Roman"/>
          <w:szCs w:val="24"/>
        </w:rPr>
        <w:lastRenderedPageBreak/>
        <w:t>επισήμως στους ιδιοκτήτες ή να απορριφθεί και να παραπεμφθεί η υπ</w:t>
      </w:r>
      <w:r>
        <w:rPr>
          <w:rFonts w:eastAsia="Times New Roman" w:cs="Times New Roman"/>
          <w:szCs w:val="24"/>
        </w:rPr>
        <w:t xml:space="preserve">όθεση στα δικαστήρια. </w:t>
      </w:r>
    </w:p>
    <w:p w14:paraId="5492E742" w14:textId="77777777" w:rsidR="00AD6F67" w:rsidRDefault="00313B02">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πάγια νομολογία του Αρείου Πάγου, το τεκμήριο της κυριότητας του δημοσίου σε διεκδικήσεις κυριότητας δασών, δασικών και </w:t>
      </w:r>
      <w:proofErr w:type="spellStart"/>
      <w:r>
        <w:rPr>
          <w:rFonts w:eastAsia="Times New Roman" w:cs="Times New Roman"/>
          <w:szCs w:val="24"/>
        </w:rPr>
        <w:t>χορτολιβαδικών</w:t>
      </w:r>
      <w:proofErr w:type="spellEnd"/>
      <w:r>
        <w:rPr>
          <w:rFonts w:eastAsia="Times New Roman" w:cs="Times New Roman"/>
          <w:szCs w:val="24"/>
        </w:rPr>
        <w:t xml:space="preserve"> εκτάσεων ήταν ισχυρό, ακόμη και πριν </w:t>
      </w:r>
      <w:r>
        <w:rPr>
          <w:rFonts w:eastAsia="Times New Roman" w:cs="Times New Roman"/>
          <w:szCs w:val="24"/>
        </w:rPr>
        <w:t xml:space="preserve">από </w:t>
      </w:r>
      <w:r>
        <w:rPr>
          <w:rFonts w:eastAsia="Times New Roman" w:cs="Times New Roman"/>
          <w:szCs w:val="24"/>
        </w:rPr>
        <w:t>τη διαμόρφωση των εννοιολογικών προσδιορισ</w:t>
      </w:r>
      <w:r>
        <w:rPr>
          <w:rFonts w:eastAsia="Times New Roman" w:cs="Times New Roman"/>
          <w:szCs w:val="24"/>
        </w:rPr>
        <w:t xml:space="preserve">μών των εδαφών. </w:t>
      </w:r>
    </w:p>
    <w:p w14:paraId="5492E74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Το δε μαχητό τεκμήριο κυριότητας του δημοσίου, δηλαδή οι διατάξεις σύμφωνα με τις οποίες αναγνωρίζονται εμπράγματα δικαιώματα υπέρ του δημοσίου, ισχύει σε όλες τις δασικού και </w:t>
      </w:r>
      <w:proofErr w:type="spellStart"/>
      <w:r>
        <w:rPr>
          <w:rFonts w:eastAsia="Times New Roman" w:cs="Times New Roman"/>
          <w:szCs w:val="24"/>
        </w:rPr>
        <w:t>χορτολιβαδικού</w:t>
      </w:r>
      <w:proofErr w:type="spellEnd"/>
      <w:r>
        <w:rPr>
          <w:rFonts w:eastAsia="Times New Roman" w:cs="Times New Roman"/>
          <w:szCs w:val="24"/>
        </w:rPr>
        <w:t xml:space="preserve"> χαρακτήρα εκτάσεις, ανεξάρτητα από το αν εντάχθη</w:t>
      </w:r>
      <w:r>
        <w:rPr>
          <w:rFonts w:eastAsia="Times New Roman" w:cs="Times New Roman"/>
          <w:szCs w:val="24"/>
        </w:rPr>
        <w:t>καν ή όχι στο σχέδιο πόλης. Άλλωστε, τα δικαιώματα του δημοσίου είναι απαράγραπτα</w:t>
      </w:r>
      <w:r>
        <w:rPr>
          <w:rFonts w:eastAsia="Times New Roman" w:cs="Times New Roman"/>
          <w:szCs w:val="24"/>
        </w:rPr>
        <w:t>,</w:t>
      </w:r>
      <w:r>
        <w:rPr>
          <w:rFonts w:eastAsia="Times New Roman" w:cs="Times New Roman"/>
          <w:szCs w:val="24"/>
        </w:rPr>
        <w:t xml:space="preserve"> κατά τις πάγιες διατάξεις περί δημοσίων κτημάτων.</w:t>
      </w:r>
    </w:p>
    <w:p w14:paraId="5492E744"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Το Υπουργείο Γεωργίας, αμέσως μετά την ίδρυσή του, προσπάθησε να επιλύσει το ιδιοκτησιακό καθεστώς των δασών με διοικητικές</w:t>
      </w:r>
      <w:r>
        <w:rPr>
          <w:rFonts w:eastAsia="Times New Roman" w:cs="Times New Roman"/>
          <w:szCs w:val="24"/>
        </w:rPr>
        <w:t xml:space="preserve"> ρυθμίσεις. Τότε, μάλιστα, το Νομικό Συμβούλιο του Κράτους, με γνωμοδότησή του, είχε θέσει υπό ιδιοκτησιακή αμφισβήτηση το ιδιοκτησιακό καθεστώς όλων των αγροτικών εκτάσεων οι οποίες έπαψαν να καλλιεργούνται και δασώθηκαν.</w:t>
      </w:r>
    </w:p>
    <w:p w14:paraId="5492E745"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Σήμερα, στην περίπτωση ένταξης δά</w:t>
      </w:r>
      <w:r>
        <w:rPr>
          <w:rFonts w:eastAsia="Times New Roman" w:cs="Times New Roman"/>
          <w:szCs w:val="24"/>
        </w:rPr>
        <w:t xml:space="preserve">σους, δασικής ή </w:t>
      </w:r>
      <w:proofErr w:type="spellStart"/>
      <w:r>
        <w:rPr>
          <w:rFonts w:eastAsia="Times New Roman" w:cs="Times New Roman"/>
          <w:szCs w:val="24"/>
        </w:rPr>
        <w:t>χορτολιβαδικής</w:t>
      </w:r>
      <w:proofErr w:type="spellEnd"/>
      <w:r>
        <w:rPr>
          <w:rFonts w:eastAsia="Times New Roman" w:cs="Times New Roman"/>
          <w:szCs w:val="24"/>
        </w:rPr>
        <w:t xml:space="preserve"> έκτασης σε σχέδιο πόλης διενεργείται αλληλογραφία με τις οικείες κτηματικές υπηρεσίες του δημοσίου για να διερευνήσουν για ενδεχόμενο δικαίωμα του δημοσίου στις εκτάσεις δασικού ή </w:t>
      </w:r>
      <w:proofErr w:type="spellStart"/>
      <w:r>
        <w:rPr>
          <w:rFonts w:eastAsia="Times New Roman" w:cs="Times New Roman"/>
          <w:szCs w:val="24"/>
        </w:rPr>
        <w:t>χορτολιβαδικού</w:t>
      </w:r>
      <w:proofErr w:type="spellEnd"/>
      <w:r>
        <w:rPr>
          <w:rFonts w:eastAsia="Times New Roman" w:cs="Times New Roman"/>
          <w:szCs w:val="24"/>
        </w:rPr>
        <w:t xml:space="preserve"> χαρακτήρα που διαχειρίζονταν κ</w:t>
      </w:r>
      <w:r>
        <w:rPr>
          <w:rFonts w:eastAsia="Times New Roman" w:cs="Times New Roman"/>
          <w:szCs w:val="24"/>
        </w:rPr>
        <w:t xml:space="preserve">αι διοικούσαν ως δημόσιες </w:t>
      </w:r>
      <w:r>
        <w:rPr>
          <w:rFonts w:eastAsia="Times New Roman" w:cs="Times New Roman"/>
          <w:szCs w:val="24"/>
        </w:rPr>
        <w:t xml:space="preserve">από τις </w:t>
      </w:r>
      <w:r>
        <w:rPr>
          <w:rFonts w:eastAsia="Times New Roman" w:cs="Times New Roman"/>
          <w:szCs w:val="24"/>
        </w:rPr>
        <w:t>δασικές υπηρεσίες μέχρι την ένταξή τους στο σχέδιο πόλης.</w:t>
      </w:r>
    </w:p>
    <w:p w14:paraId="5492E746"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Σύμφωνα, μάλιστα, με τις κείμενες διατάξεις μετά την τροποποίησή τους με τον ν.4389/2016, σε ακίνητο που βρίσκεται μέσα σε σχέδιο πόλης ή οικισμό που προϋφίσταται τ</w:t>
      </w:r>
      <w:r>
        <w:rPr>
          <w:rFonts w:eastAsia="Times New Roman" w:cs="Times New Roman"/>
          <w:szCs w:val="24"/>
        </w:rPr>
        <w:t xml:space="preserve">ου 1923 ή μέσα σε οικισμό κάτω των δύο χιλιάδων κατοίκων, ο νομέας του ακινήτου θεωρείται κύριος έναντι του δημοσίου, εφόσον, πρώτον, νέμεται </w:t>
      </w:r>
      <w:proofErr w:type="spellStart"/>
      <w:r>
        <w:rPr>
          <w:rFonts w:eastAsia="Times New Roman" w:cs="Times New Roman"/>
          <w:szCs w:val="24"/>
        </w:rPr>
        <w:t>αδιαταράκτως</w:t>
      </w:r>
      <w:proofErr w:type="spellEnd"/>
      <w:r>
        <w:rPr>
          <w:rFonts w:eastAsia="Times New Roman" w:cs="Times New Roman"/>
          <w:szCs w:val="24"/>
        </w:rPr>
        <w:t xml:space="preserve"> για δέκα έτη το ακίνητο με νόμιμο τίτλο από επαχθή αιτία υπέρ του ιδίου ή του </w:t>
      </w:r>
      <w:proofErr w:type="spellStart"/>
      <w:r>
        <w:rPr>
          <w:rFonts w:eastAsia="Times New Roman" w:cs="Times New Roman"/>
          <w:szCs w:val="24"/>
        </w:rPr>
        <w:t>δικαιοπαρόχου</w:t>
      </w:r>
      <w:proofErr w:type="spellEnd"/>
      <w:r>
        <w:rPr>
          <w:rFonts w:eastAsia="Times New Roman" w:cs="Times New Roman"/>
          <w:szCs w:val="24"/>
        </w:rPr>
        <w:t xml:space="preserve"> του, που </w:t>
      </w:r>
      <w:r>
        <w:rPr>
          <w:rFonts w:eastAsia="Times New Roman" w:cs="Times New Roman"/>
          <w:szCs w:val="24"/>
        </w:rPr>
        <w:t xml:space="preserve">έχει καταρτιστεί και μεταγραφεί μετά τις 23-2-1945, εκτός εάν κατά την κτίση της νομής βρισκόταν σε κακή πίστη ή, δεύτερον, νέμεται το ακίνητο για χρονικό διάστημα τριάντα ετών, εκτός αν και πάλι κατά την κτίση της νομής βρισκόταν σε κακή πίστη. Η δεύτερη </w:t>
      </w:r>
      <w:r>
        <w:rPr>
          <w:rFonts w:eastAsia="Times New Roman" w:cs="Times New Roman"/>
          <w:szCs w:val="24"/>
        </w:rPr>
        <w:t>αυτή περίπτωση αφορά ακίνητα εμβαδού μέχρι δύο χιλιάδες τετραγωνικών μέτρων, ενώ, αν το ακίνητο είναι μεγαλύτερο, ισχύουν ειδικές ρυθμίσεις.</w:t>
      </w:r>
    </w:p>
    <w:p w14:paraId="5492E747"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ότι οι ρυθμίσεις αυτές δεν ισχύουν για εκτάσεις που στο σχέδιο πόλης ή στους οικισμούς αποτελού</w:t>
      </w:r>
      <w:r>
        <w:rPr>
          <w:rFonts w:eastAsia="Times New Roman" w:cs="Times New Roman"/>
          <w:szCs w:val="24"/>
        </w:rPr>
        <w:t>ν κοινόχρηστους χώρους, πάρκα και άλση.</w:t>
      </w:r>
    </w:p>
    <w:p w14:paraId="5492E748"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Καταθέτω σχετικό έγγραφο της Διεύθυνσης Δασών του Υπουργείου Περιβάλλοντος και Ενέργειας, καθώς και το άρθρο 4 του ν.3127/2003, όπως τροποποιήθηκε με τον ν.4389/2016.</w:t>
      </w:r>
    </w:p>
    <w:p w14:paraId="5492E74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w:t>
      </w:r>
      <w:r>
        <w:rPr>
          <w:rFonts w:eastAsia="Times New Roman" w:cs="Times New Roman"/>
          <w:szCs w:val="24"/>
        </w:rPr>
        <w:t>άτσιου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92E74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Για τα υπόλοιπα θα μιλήσω στη δευτερολογία μου.</w:t>
      </w:r>
    </w:p>
    <w:p w14:paraId="5492E74B"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w:t>
      </w:r>
      <w:r>
        <w:rPr>
          <w:rFonts w:eastAsia="Times New Roman" w:cs="Times New Roman"/>
          <w:szCs w:val="24"/>
        </w:rPr>
        <w:t>ούμε πολύ, κυρία Υπουργέ.</w:t>
      </w:r>
    </w:p>
    <w:p w14:paraId="5492E74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Καρρά, έχετε τον λόγο για τη δευτερολογία σας.</w:t>
      </w:r>
    </w:p>
    <w:p w14:paraId="5492E74D"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5492E74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Η κυρία Υπουργός έδωσε αναλυτική απάντηση, όμως θα μου επιτρέψει να σχολιάσω ότι δεν μου έδωσε απάντηση στο </w:t>
      </w:r>
      <w:r>
        <w:rPr>
          <w:rFonts w:eastAsia="Times New Roman" w:cs="Times New Roman"/>
          <w:szCs w:val="24"/>
        </w:rPr>
        <w:t>ερώτημά μου αν υπάρχει δυνατότητα μεταβολής του υφιστάμενου νομοθετικού πλαισίου από το 2003.</w:t>
      </w:r>
    </w:p>
    <w:p w14:paraId="5492E74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Γιατί το λέω αυτό, κυρία Υπουργέ; Ιστορικά, όταν το 1836 ελευθερώθηκε η Ελλάδα, η εκμετάλλευση των δασών ήταν ένας οικονομικός πόρος και ήταν απαραίτητο να διαχωρ</w:t>
      </w:r>
      <w:r>
        <w:rPr>
          <w:rFonts w:eastAsia="Times New Roman" w:cs="Times New Roman"/>
          <w:szCs w:val="24"/>
        </w:rPr>
        <w:t>ιστεί η δημόσια από την ιδιωτική περιουσία. Η μεταβολή σχεδόν μετά από διακόσια χρό</w:t>
      </w:r>
      <w:r>
        <w:rPr>
          <w:rFonts w:eastAsia="Times New Roman" w:cs="Times New Roman"/>
          <w:szCs w:val="24"/>
        </w:rPr>
        <w:lastRenderedPageBreak/>
        <w:t xml:space="preserve">νια και των ιδιοκτησιακών συνθηκών, αλλά και γενικότερα των συνθηκών της χώρας επέβαλε </w:t>
      </w:r>
      <w:r>
        <w:rPr>
          <w:rFonts w:eastAsia="Times New Roman" w:cs="Times New Roman"/>
          <w:szCs w:val="24"/>
        </w:rPr>
        <w:t>τη μεταβολή ως</w:t>
      </w:r>
      <w:r w:rsidDel="00A66EC5">
        <w:rPr>
          <w:rFonts w:eastAsia="Times New Roman" w:cs="Times New Roman"/>
          <w:szCs w:val="24"/>
        </w:rPr>
        <w:t xml:space="preserve"> εξής:</w:t>
      </w:r>
      <w:r>
        <w:rPr>
          <w:rFonts w:eastAsia="Times New Roman" w:cs="Times New Roman"/>
          <w:szCs w:val="24"/>
        </w:rPr>
        <w:t xml:space="preserve"> Ό</w:t>
      </w:r>
      <w:r>
        <w:rPr>
          <w:rFonts w:eastAsia="Times New Roman" w:cs="Times New Roman"/>
          <w:szCs w:val="24"/>
        </w:rPr>
        <w:t>σες εκτάσεις είχαν ενταχθεί σε σχέδια πόλης και μάλιστα, αν είχα</w:t>
      </w:r>
      <w:r>
        <w:rPr>
          <w:rFonts w:eastAsia="Times New Roman" w:cs="Times New Roman"/>
          <w:szCs w:val="24"/>
        </w:rPr>
        <w:t xml:space="preserve">ν κατά το απώτερο παρελθόν δασικό χαρακτήρα, κρίθηκαν ότι νομίμως </w:t>
      </w:r>
      <w:proofErr w:type="spellStart"/>
      <w:r>
        <w:rPr>
          <w:rFonts w:eastAsia="Times New Roman" w:cs="Times New Roman"/>
          <w:szCs w:val="24"/>
        </w:rPr>
        <w:t>περιελήφθησαν</w:t>
      </w:r>
      <w:proofErr w:type="spellEnd"/>
      <w:r>
        <w:rPr>
          <w:rFonts w:eastAsia="Times New Roman" w:cs="Times New Roman"/>
          <w:szCs w:val="24"/>
        </w:rPr>
        <w:t xml:space="preserve"> για τον λόγο ότι δεν αρκούσε ο ανέκαθεν ή ο παλαιός δασικός χαρακτήρας.</w:t>
      </w:r>
    </w:p>
    <w:p w14:paraId="5492E75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Μάλιστα, θα μου επιτρέψετε να υπενθυμίσω τη γνωμοδότηση με αριθμό 340/2011 του Νομικού Συμβουλίου του Κρ</w:t>
      </w:r>
      <w:r>
        <w:rPr>
          <w:rFonts w:eastAsia="Times New Roman" w:cs="Times New Roman"/>
          <w:szCs w:val="24"/>
        </w:rPr>
        <w:t xml:space="preserve">άτους. Φαντάζομαι ότι είναι γνωστή στο Υπουργείο. Λέει ότι οι εκτάσεις που έχουν περιληφθεί σε σχέδια πόλης, έστω και αν δεν φέρουν την προσυπογραφή του Υπουργού Γεωργίας, είναι νόμιμη </w:t>
      </w:r>
      <w:r>
        <w:rPr>
          <w:rFonts w:eastAsia="Times New Roman" w:cs="Times New Roman"/>
          <w:szCs w:val="24"/>
        </w:rPr>
        <w:t xml:space="preserve">η </w:t>
      </w:r>
      <w:r>
        <w:rPr>
          <w:rFonts w:eastAsia="Times New Roman" w:cs="Times New Roman"/>
          <w:szCs w:val="24"/>
        </w:rPr>
        <w:t>ένταξη και αυτό αφορά το τεκμήριο νομιμότητας των διοικητικών πράξεων</w:t>
      </w:r>
      <w:r>
        <w:rPr>
          <w:rFonts w:eastAsia="Times New Roman" w:cs="Times New Roman"/>
          <w:szCs w:val="24"/>
        </w:rPr>
        <w:t>, το οποίο δεν μπορούμε να αμφισβητήσουμε.</w:t>
      </w:r>
    </w:p>
    <w:p w14:paraId="5492E751"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Αυτή, λοιπόν, η γνωμοδότηση σε συνδυασμό με τη διάταξη την οποία επικαλείστε, του άρθρου 4 του ν.3127</w:t>
      </w:r>
      <w:r>
        <w:rPr>
          <w:rFonts w:eastAsia="Times New Roman" w:cs="Times New Roman"/>
          <w:szCs w:val="24"/>
        </w:rPr>
        <w:t>/2003</w:t>
      </w:r>
      <w:r>
        <w:rPr>
          <w:rFonts w:eastAsia="Times New Roman" w:cs="Times New Roman"/>
          <w:szCs w:val="24"/>
        </w:rPr>
        <w:t xml:space="preserve"> -δεν θέλω, κύριε Πρόεδρε, να κάνω νομική ανάλυση, κατ’ ανάγκην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οδηγούμαι λόγω της μορφής του θέματο</w:t>
      </w:r>
      <w:r>
        <w:rPr>
          <w:rFonts w:eastAsia="Times New Roman" w:cs="Times New Roman"/>
          <w:szCs w:val="24"/>
        </w:rPr>
        <w:t xml:space="preserve">ς- </w:t>
      </w:r>
      <w:r>
        <w:rPr>
          <w:rFonts w:eastAsia="Times New Roman" w:cs="Times New Roman"/>
          <w:szCs w:val="24"/>
        </w:rPr>
        <w:t xml:space="preserve">διατηρεί </w:t>
      </w:r>
      <w:r>
        <w:rPr>
          <w:rFonts w:eastAsia="Times New Roman" w:cs="Times New Roman"/>
          <w:szCs w:val="24"/>
        </w:rPr>
        <w:t xml:space="preserve">εν τοις </w:t>
      </w:r>
      <w:proofErr w:type="spellStart"/>
      <w:r>
        <w:rPr>
          <w:rFonts w:eastAsia="Times New Roman" w:cs="Times New Roman"/>
          <w:szCs w:val="24"/>
        </w:rPr>
        <w:t>πράγμασι</w:t>
      </w:r>
      <w:proofErr w:type="spellEnd"/>
      <w:r>
        <w:rPr>
          <w:rFonts w:eastAsia="Times New Roman" w:cs="Times New Roman"/>
          <w:szCs w:val="24"/>
        </w:rPr>
        <w:t xml:space="preserve"> το τεκμήριο κυριότητας του δημοσίου</w:t>
      </w:r>
      <w:r>
        <w:rPr>
          <w:rFonts w:eastAsia="Times New Roman" w:cs="Times New Roman"/>
          <w:szCs w:val="24"/>
        </w:rPr>
        <w:t xml:space="preserve"> και δέχεται την άρση του μόνο υπό ειδική διαδικασία και προϋποθέσεις</w:t>
      </w:r>
      <w:r>
        <w:rPr>
          <w:rFonts w:eastAsia="Times New Roman" w:cs="Times New Roman"/>
          <w:szCs w:val="24"/>
        </w:rPr>
        <w:t>.</w:t>
      </w:r>
    </w:p>
    <w:p w14:paraId="5492E752"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Εφόσον </w:t>
      </w:r>
      <w:proofErr w:type="spellStart"/>
      <w:r>
        <w:rPr>
          <w:rFonts w:eastAsia="Times New Roman" w:cs="Times New Roman"/>
          <w:szCs w:val="24"/>
        </w:rPr>
        <w:t>δεχόμεθα</w:t>
      </w:r>
      <w:proofErr w:type="spellEnd"/>
      <w:r>
        <w:rPr>
          <w:rFonts w:eastAsia="Times New Roman" w:cs="Times New Roman"/>
          <w:szCs w:val="24"/>
        </w:rPr>
        <w:t xml:space="preserve"> ότι εντάσσονται νομίμως οι περιοχές αυτές σε αστικού χαρακτήρα εκτάσεις για τις οποίες εκδίδονται οικοδομ</w:t>
      </w:r>
      <w:r>
        <w:rPr>
          <w:rFonts w:eastAsia="Times New Roman" w:cs="Times New Roman"/>
          <w:szCs w:val="24"/>
        </w:rPr>
        <w:t>ικές άδειες από τις αρμόδιες διοικητικές υπηρεσίες του κράτους, εν συνεχεία δε γίνονται ανεγέρσεις κατοικιών, εν συνεχεία πληρώνονται οι φόροι για τη διατήρηση αυτών των δικαιωμάτων τα οποία αναγνωρίζονται ως ιδιωτικά, βρισκόμαστε σε μια αντίθεση ή αντί</w:t>
      </w:r>
      <w:r>
        <w:rPr>
          <w:rFonts w:eastAsia="Times New Roman" w:cs="Times New Roman"/>
          <w:szCs w:val="24"/>
        </w:rPr>
        <w:lastRenderedPageBreak/>
        <w:t>φασ</w:t>
      </w:r>
      <w:r>
        <w:rPr>
          <w:rFonts w:eastAsia="Times New Roman" w:cs="Times New Roman"/>
          <w:szCs w:val="24"/>
        </w:rPr>
        <w:t xml:space="preserve">η -όπως θέλετε να το πω- μετά από τόσα χρόνια από την έναρξη της διαδικασίας της αστικής </w:t>
      </w:r>
      <w:proofErr w:type="spellStart"/>
      <w:r>
        <w:rPr>
          <w:rFonts w:eastAsia="Times New Roman" w:cs="Times New Roman"/>
          <w:szCs w:val="24"/>
        </w:rPr>
        <w:t>κτηματογράφησης</w:t>
      </w:r>
      <w:proofErr w:type="spellEnd"/>
      <w:r>
        <w:rPr>
          <w:rFonts w:eastAsia="Times New Roman" w:cs="Times New Roman"/>
          <w:szCs w:val="24"/>
        </w:rPr>
        <w:t xml:space="preserve"> να εμφανίζεται τώρα το δημόσιο ή </w:t>
      </w:r>
      <w:r>
        <w:rPr>
          <w:rFonts w:eastAsia="Times New Roman" w:cs="Times New Roman"/>
          <w:szCs w:val="24"/>
        </w:rPr>
        <w:t xml:space="preserve">ειδικότερα </w:t>
      </w:r>
      <w:r>
        <w:rPr>
          <w:rFonts w:eastAsia="Times New Roman" w:cs="Times New Roman"/>
          <w:szCs w:val="24"/>
        </w:rPr>
        <w:t xml:space="preserve">η Γενική Γραμματεία Δημόσιας Περιουσίας του Υπουργείου Οικονομικών, κυρία Υπουργέ, και </w:t>
      </w:r>
      <w:r>
        <w:rPr>
          <w:rFonts w:eastAsia="Times New Roman" w:cs="Times New Roman"/>
          <w:szCs w:val="24"/>
        </w:rPr>
        <w:t xml:space="preserve">μετά </w:t>
      </w:r>
      <w:r>
        <w:rPr>
          <w:rFonts w:eastAsia="Times New Roman" w:cs="Times New Roman"/>
          <w:szCs w:val="24"/>
        </w:rPr>
        <w:t xml:space="preserve">να έρχεται και </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ασαρχείο και να λέει «ξέρεις, κάποτε, το 1850, ήταν δασικές εκτάσεις».</w:t>
      </w:r>
    </w:p>
    <w:p w14:paraId="5492E75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Διερωτώμαι, λοιπόν, αυτή τη στιγμή για το εξής: Όταν οι διαδικασίες του Κτηματολογίου βρίσκονται σε εξέλιξη για τριάντα χρόνια –και μιλώ για περιοχές που, αν αναδιφήσετε τα στοιχεία</w:t>
      </w:r>
      <w:r>
        <w:rPr>
          <w:rFonts w:eastAsia="Times New Roman" w:cs="Times New Roman"/>
          <w:szCs w:val="24"/>
        </w:rPr>
        <w:t xml:space="preserve">, έχουν ενταχθεί </w:t>
      </w:r>
      <w:r>
        <w:rPr>
          <w:rFonts w:eastAsia="Times New Roman" w:cs="Times New Roman"/>
          <w:szCs w:val="24"/>
        </w:rPr>
        <w:t xml:space="preserve">στο σχέδιο πόλης </w:t>
      </w:r>
      <w:r>
        <w:rPr>
          <w:rFonts w:eastAsia="Times New Roman" w:cs="Times New Roman"/>
          <w:szCs w:val="24"/>
        </w:rPr>
        <w:t>στη δεκαετία 1960 και 1970, μιλώ για τις περιμετρικά της Αθήνας περιοχές, διότι πρέπει να θυμίσω ότι τα τελευταία είκοσι με τριάντα χρόνια δεν έχουμε επέκταση των σχεδίων πόλεων των περιμετρικών της Αθήνας- δεν το πήρε καν</w:t>
      </w:r>
      <w:r>
        <w:rPr>
          <w:rFonts w:eastAsia="Times New Roman" w:cs="Times New Roman"/>
          <w:szCs w:val="24"/>
        </w:rPr>
        <w:t xml:space="preserve">είς </w:t>
      </w:r>
      <w:r>
        <w:rPr>
          <w:rFonts w:eastAsia="Times New Roman" w:cs="Times New Roman"/>
          <w:szCs w:val="24"/>
        </w:rPr>
        <w:lastRenderedPageBreak/>
        <w:t xml:space="preserve">είδηση από τις δημόσιες </w:t>
      </w:r>
      <w:r>
        <w:rPr>
          <w:rFonts w:eastAsia="Times New Roman" w:cs="Times New Roman"/>
          <w:szCs w:val="24"/>
        </w:rPr>
        <w:t>υ</w:t>
      </w:r>
      <w:r>
        <w:rPr>
          <w:rFonts w:eastAsia="Times New Roman" w:cs="Times New Roman"/>
          <w:szCs w:val="24"/>
        </w:rPr>
        <w:t>πηρεσίες ούτε η δασική ούτε η δημόσια περιουσία;</w:t>
      </w:r>
    </w:p>
    <w:p w14:paraId="5492E754"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492E755"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Θα τελειώσω, κύριε Πρόεδρε.</w:t>
      </w:r>
    </w:p>
    <w:p w14:paraId="5492E756"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Μάλιστα, θέλω να επισημάνω ότι το θέμα είχε επανέλθει και προ δυόμ</w:t>
      </w:r>
      <w:r>
        <w:rPr>
          <w:rFonts w:eastAsia="Times New Roman" w:cs="Times New Roman"/>
          <w:szCs w:val="24"/>
        </w:rPr>
        <w:t>ισι ετών περίπου, με ερώτηση μάλιστα –είναι και παρών ο κ. Δελής-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Έχω την έγγραφη απάντηση του ΥΠΕΧΩΔΕ τότε –θεωρείται συναρμόδιο, βέβαια- από τον κ. Τσιρώνη «…σας γνωρίζουμε ότι η </w:t>
      </w:r>
      <w:r>
        <w:rPr>
          <w:rFonts w:eastAsia="Times New Roman" w:cs="Times New Roman"/>
          <w:szCs w:val="24"/>
        </w:rPr>
        <w:t>π</w:t>
      </w:r>
      <w:r>
        <w:rPr>
          <w:rFonts w:eastAsia="Times New Roman" w:cs="Times New Roman"/>
          <w:szCs w:val="24"/>
        </w:rPr>
        <w:t xml:space="preserve">ολιτική </w:t>
      </w:r>
      <w:r>
        <w:rPr>
          <w:rFonts w:eastAsia="Times New Roman" w:cs="Times New Roman"/>
          <w:szCs w:val="24"/>
        </w:rPr>
        <w:t>η</w:t>
      </w:r>
      <w:r>
        <w:rPr>
          <w:rFonts w:eastAsia="Times New Roman" w:cs="Times New Roman"/>
          <w:szCs w:val="24"/>
        </w:rPr>
        <w:t xml:space="preserve">γεσία </w:t>
      </w:r>
      <w:r>
        <w:rPr>
          <w:rFonts w:eastAsia="Times New Roman" w:cs="Times New Roman"/>
          <w:szCs w:val="24"/>
        </w:rPr>
        <w:t xml:space="preserve">του Υπουργείου Παραγωγικής Ανασυγκρότησης, Περιβάλλοντος και Ενέργειας από κοινού με την </w:t>
      </w:r>
      <w:r>
        <w:rPr>
          <w:rFonts w:eastAsia="Times New Roman" w:cs="Times New Roman"/>
          <w:szCs w:val="24"/>
        </w:rPr>
        <w:t>π</w:t>
      </w:r>
      <w:r>
        <w:rPr>
          <w:rFonts w:eastAsia="Times New Roman" w:cs="Times New Roman"/>
          <w:szCs w:val="24"/>
        </w:rPr>
        <w:t xml:space="preserve">ολιτική </w:t>
      </w:r>
      <w:r>
        <w:rPr>
          <w:rFonts w:eastAsia="Times New Roman" w:cs="Times New Roman"/>
          <w:szCs w:val="24"/>
        </w:rPr>
        <w:t>η</w:t>
      </w:r>
      <w:r>
        <w:rPr>
          <w:rFonts w:eastAsia="Times New Roman" w:cs="Times New Roman"/>
          <w:szCs w:val="24"/>
        </w:rPr>
        <w:t xml:space="preserve">γεσία του Υπουργείου </w:t>
      </w:r>
      <w:r>
        <w:rPr>
          <w:rFonts w:eastAsia="Times New Roman" w:cs="Times New Roman"/>
          <w:szCs w:val="24"/>
        </w:rPr>
        <w:lastRenderedPageBreak/>
        <w:t xml:space="preserve">Οικονομικών και τις αρμόδιες </w:t>
      </w:r>
      <w:r>
        <w:rPr>
          <w:rFonts w:eastAsia="Times New Roman" w:cs="Times New Roman"/>
          <w:szCs w:val="24"/>
        </w:rPr>
        <w:t>υ</w:t>
      </w:r>
      <w:r>
        <w:rPr>
          <w:rFonts w:eastAsia="Times New Roman" w:cs="Times New Roman"/>
          <w:szCs w:val="24"/>
        </w:rPr>
        <w:t>πηρεσίες επεξεργάζονται σχετική νομοθετική ρύθμιση».</w:t>
      </w:r>
    </w:p>
    <w:p w14:paraId="5492E757"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Θα πρέπει κάποτε αυτή η ρύθμιση να υπάρξει και για έν</w:t>
      </w:r>
      <w:r>
        <w:rPr>
          <w:rFonts w:eastAsia="Times New Roman" w:cs="Times New Roman"/>
          <w:szCs w:val="24"/>
        </w:rPr>
        <w:t>αν πρόσθετο λόγο. Σήμερα, σε συνθήκες οικονομικής δυσπραγίας στην οποία βρισκόμαστε, δεν μπορούμε να αντιμετωπίζουμε έτσι τους οικογενειάρχες οι οποίοι έχουν καταβάλει φόρους και οι οποίοι έχουν δημιουργήσει τις προϋποθέσεις της κατοικίας και της οικογένει</w:t>
      </w:r>
      <w:r>
        <w:rPr>
          <w:rFonts w:eastAsia="Times New Roman" w:cs="Times New Roman"/>
          <w:szCs w:val="24"/>
        </w:rPr>
        <w:t>άς τους σε καλόπιστες εκτάσεις.</w:t>
      </w:r>
    </w:p>
    <w:p w14:paraId="5492E758"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Αυτό που λέει ο νόμος του 2003 και επαναφέρατε το 2016, κυρία Υπουργέ, δηλαδή να είναι </w:t>
      </w:r>
      <w:r>
        <w:rPr>
          <w:rFonts w:eastAsia="Times New Roman" w:cs="Times New Roman"/>
          <w:szCs w:val="24"/>
        </w:rPr>
        <w:t xml:space="preserve">ο πολίτης που θίγεται σε </w:t>
      </w:r>
      <w:r>
        <w:rPr>
          <w:rFonts w:eastAsia="Times New Roman" w:cs="Times New Roman"/>
          <w:szCs w:val="24"/>
        </w:rPr>
        <w:t>«</w:t>
      </w:r>
      <w:r>
        <w:rPr>
          <w:rFonts w:eastAsia="Times New Roman" w:cs="Times New Roman"/>
          <w:szCs w:val="24"/>
        </w:rPr>
        <w:t>καλή πίστη</w:t>
      </w:r>
      <w:r>
        <w:rPr>
          <w:rFonts w:eastAsia="Times New Roman" w:cs="Times New Roman"/>
          <w:szCs w:val="24"/>
        </w:rPr>
        <w:t>»</w:t>
      </w:r>
      <w:r>
        <w:rPr>
          <w:rFonts w:eastAsia="Times New Roman" w:cs="Times New Roman"/>
          <w:szCs w:val="24"/>
        </w:rPr>
        <w:t>, πώς θα αποδειχθεί η κακή ή η καλή πίστη, όταν είμαι αγοραστής από αντιπαροχή ή από οποιαδήποτε άλλ</w:t>
      </w:r>
      <w:r>
        <w:rPr>
          <w:rFonts w:eastAsia="Times New Roman" w:cs="Times New Roman"/>
          <w:szCs w:val="24"/>
        </w:rPr>
        <w:t xml:space="preserve">η αιτία; Πώς θα </w:t>
      </w:r>
      <w:r>
        <w:rPr>
          <w:rFonts w:eastAsia="Times New Roman" w:cs="Times New Roman"/>
          <w:szCs w:val="24"/>
        </w:rPr>
        <w:lastRenderedPageBreak/>
        <w:t>αποδειχθεί, δηλαδή; Μα, αν ήταν κακόπιστος ο προηγούμενος, θα το πληρώσω εγώ ο οποίος πήγα και έκανα την αγορά του ακινήτου;</w:t>
      </w:r>
    </w:p>
    <w:p w14:paraId="5492E75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Έχω μία μέση πρόταση, αν θέλετε. Μπορούμε να άρουμε το τεκμήριο του </w:t>
      </w:r>
      <w:r>
        <w:rPr>
          <w:rFonts w:eastAsia="Times New Roman" w:cs="Times New Roman"/>
          <w:szCs w:val="24"/>
        </w:rPr>
        <w:t>δ</w:t>
      </w:r>
      <w:r>
        <w:rPr>
          <w:rFonts w:eastAsia="Times New Roman" w:cs="Times New Roman"/>
          <w:szCs w:val="24"/>
        </w:rPr>
        <w:t>ημοσίου. Στο παρελθόν έχουμε σειρά διατάξεων μ</w:t>
      </w:r>
      <w:r>
        <w:rPr>
          <w:rFonts w:eastAsia="Times New Roman" w:cs="Times New Roman"/>
          <w:szCs w:val="24"/>
        </w:rPr>
        <w:t>ε το άρθρο 62 του ν.998</w:t>
      </w:r>
      <w:r>
        <w:rPr>
          <w:rFonts w:eastAsia="Times New Roman" w:cs="Times New Roman"/>
          <w:szCs w:val="24"/>
        </w:rPr>
        <w:t>/1979</w:t>
      </w:r>
      <w:r>
        <w:rPr>
          <w:rFonts w:eastAsia="Times New Roman" w:cs="Times New Roman"/>
          <w:szCs w:val="24"/>
        </w:rPr>
        <w:t xml:space="preserve"> και εκεί έχουμε εξαιρέσει ολόκληρες περιοχές</w:t>
      </w:r>
      <w:r>
        <w:rPr>
          <w:rFonts w:eastAsia="Times New Roman" w:cs="Times New Roman"/>
          <w:szCs w:val="24"/>
        </w:rPr>
        <w:t>,</w:t>
      </w:r>
      <w:r>
        <w:rPr>
          <w:rFonts w:eastAsia="Times New Roman" w:cs="Times New Roman"/>
          <w:szCs w:val="24"/>
        </w:rPr>
        <w:t xml:space="preserve"> ολόκληρων νομών. Μάλιστα, ακόμα και πρόσφατα, επί Κυβερνήσεως ΣΥΡΙΖΑ, εξαιρέθηκε και η περιοχή της Μάνης από το τεκμήριο κυριότητας του </w:t>
      </w:r>
      <w:r>
        <w:rPr>
          <w:rFonts w:eastAsia="Times New Roman" w:cs="Times New Roman"/>
          <w:szCs w:val="24"/>
        </w:rPr>
        <w:t>δ</w:t>
      </w:r>
      <w:r>
        <w:rPr>
          <w:rFonts w:eastAsia="Times New Roman" w:cs="Times New Roman"/>
          <w:szCs w:val="24"/>
        </w:rPr>
        <w:t>ημοσίου.</w:t>
      </w:r>
    </w:p>
    <w:p w14:paraId="5492E75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Επιτρέψτε μου να θυμίσω ότι εσείς η</w:t>
      </w:r>
      <w:r>
        <w:rPr>
          <w:rFonts w:eastAsia="Times New Roman" w:cs="Times New Roman"/>
          <w:szCs w:val="24"/>
        </w:rPr>
        <w:t xml:space="preserve"> ίδια, κυρία Υπουργέ, συναινέσατε να μεταβιβαστούν δημόσιες εκτάσεις –και δη δασικές- σε δήμους, όπως για παράδειγμα το Γυαλί στη Νίσυρο. Επομένως μπορεί να αρθεί το τεκμήριο του </w:t>
      </w:r>
      <w:r>
        <w:rPr>
          <w:rFonts w:eastAsia="Times New Roman" w:cs="Times New Roman"/>
          <w:szCs w:val="24"/>
        </w:rPr>
        <w:t>δ</w:t>
      </w:r>
      <w:r>
        <w:rPr>
          <w:rFonts w:eastAsia="Times New Roman" w:cs="Times New Roman"/>
          <w:szCs w:val="24"/>
        </w:rPr>
        <w:t xml:space="preserve">ημοσίου και μπορείτε, αν θέλετε, </w:t>
      </w:r>
      <w:r>
        <w:rPr>
          <w:rFonts w:eastAsia="Times New Roman" w:cs="Times New Roman"/>
          <w:szCs w:val="24"/>
        </w:rPr>
        <w:t xml:space="preserve">για την </w:t>
      </w:r>
      <w:r>
        <w:rPr>
          <w:rFonts w:eastAsia="Times New Roman" w:cs="Times New Roman"/>
          <w:szCs w:val="24"/>
        </w:rPr>
        <w:t xml:space="preserve">προστασία των δικαιωμάτων του </w:t>
      </w:r>
      <w:r>
        <w:rPr>
          <w:rFonts w:eastAsia="Times New Roman" w:cs="Times New Roman"/>
          <w:szCs w:val="24"/>
        </w:rPr>
        <w:t>δ</w:t>
      </w:r>
      <w:r>
        <w:rPr>
          <w:rFonts w:eastAsia="Times New Roman" w:cs="Times New Roman"/>
          <w:szCs w:val="24"/>
        </w:rPr>
        <w:t>ημοσ</w:t>
      </w:r>
      <w:r>
        <w:rPr>
          <w:rFonts w:eastAsia="Times New Roman" w:cs="Times New Roman"/>
          <w:szCs w:val="24"/>
        </w:rPr>
        <w:t xml:space="preserve">ίου να </w:t>
      </w:r>
      <w:r>
        <w:rPr>
          <w:rFonts w:eastAsia="Times New Roman" w:cs="Times New Roman"/>
          <w:szCs w:val="24"/>
        </w:rPr>
        <w:t xml:space="preserve">διατηρούνται </w:t>
      </w:r>
      <w:r>
        <w:rPr>
          <w:rFonts w:eastAsia="Times New Roman" w:cs="Times New Roman"/>
          <w:szCs w:val="24"/>
        </w:rPr>
        <w:lastRenderedPageBreak/>
        <w:t xml:space="preserve">μόνο σε </w:t>
      </w:r>
      <w:r>
        <w:rPr>
          <w:rFonts w:eastAsia="Times New Roman" w:cs="Times New Roman"/>
          <w:szCs w:val="24"/>
        </w:rPr>
        <w:t>αδόμητες εκτάσεις. Μπορεί να υπάρχουν μέσα εκεί, σ</w:t>
      </w:r>
      <w:r>
        <w:rPr>
          <w:rFonts w:eastAsia="Times New Roman" w:cs="Times New Roman"/>
          <w:szCs w:val="24"/>
        </w:rPr>
        <w:t>ε</w:t>
      </w:r>
      <w:r>
        <w:rPr>
          <w:rFonts w:eastAsia="Times New Roman" w:cs="Times New Roman"/>
          <w:szCs w:val="24"/>
        </w:rPr>
        <w:t xml:space="preserve"> αυτές τις εκτάσεις, οικόπεδα που θα πρέπει να διεκδικηθούν από το </w:t>
      </w:r>
      <w:r>
        <w:rPr>
          <w:rFonts w:eastAsia="Times New Roman" w:cs="Times New Roman"/>
          <w:szCs w:val="24"/>
        </w:rPr>
        <w:t>δ</w:t>
      </w:r>
      <w:r>
        <w:rPr>
          <w:rFonts w:eastAsia="Times New Roman" w:cs="Times New Roman"/>
          <w:szCs w:val="24"/>
        </w:rPr>
        <w:t>ημόσιο, για το</w:t>
      </w:r>
      <w:r>
        <w:rPr>
          <w:rFonts w:eastAsia="Times New Roman" w:cs="Times New Roman"/>
          <w:szCs w:val="24"/>
        </w:rPr>
        <w:t>ν</w:t>
      </w:r>
      <w:r>
        <w:rPr>
          <w:rFonts w:eastAsia="Times New Roman" w:cs="Times New Roman"/>
          <w:szCs w:val="24"/>
        </w:rPr>
        <w:t xml:space="preserve"> λόγο ότι έχουν και μία αξία σήμερα. Νομίζω, λοιπόν, ότι αυτή η λύση μπορεί να δοθεί.</w:t>
      </w:r>
    </w:p>
    <w:p w14:paraId="5492E75B"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θέλω να πω και για τη χρονική διάσταση, ότι δηλαδή σήμερα </w:t>
      </w:r>
      <w:r>
        <w:rPr>
          <w:rFonts w:eastAsia="Times New Roman" w:cs="Times New Roman"/>
          <w:szCs w:val="24"/>
        </w:rPr>
        <w:t xml:space="preserve">πως </w:t>
      </w:r>
      <w:r>
        <w:rPr>
          <w:rFonts w:eastAsia="Times New Roman" w:cs="Times New Roman"/>
          <w:szCs w:val="24"/>
        </w:rPr>
        <w:t xml:space="preserve">θα μπορούσαμε να μιλάμε για προστασία δασών </w:t>
      </w:r>
      <w:r>
        <w:rPr>
          <w:rFonts w:eastAsia="Times New Roman" w:cs="Times New Roman"/>
          <w:szCs w:val="24"/>
        </w:rPr>
        <w:t>ό</w:t>
      </w:r>
      <w:r>
        <w:rPr>
          <w:rFonts w:eastAsia="Times New Roman" w:cs="Times New Roman"/>
          <w:szCs w:val="24"/>
        </w:rPr>
        <w:t xml:space="preserve">ταν δεν υπάρχουν δάση και ήταν προ </w:t>
      </w:r>
      <w:proofErr w:type="spellStart"/>
      <w:r>
        <w:rPr>
          <w:rFonts w:eastAsia="Times New Roman" w:cs="Times New Roman"/>
          <w:szCs w:val="24"/>
        </w:rPr>
        <w:t>εκατόν</w:t>
      </w:r>
      <w:proofErr w:type="spellEnd"/>
      <w:r>
        <w:rPr>
          <w:rFonts w:eastAsia="Times New Roman" w:cs="Times New Roman"/>
          <w:szCs w:val="24"/>
        </w:rPr>
        <w:t xml:space="preserve"> πενήντα ετών. Δεν έχουν και οικολογική αξία αυτές οι εκτάσεις, για να πω ότι θα έχει και ένα συνταγματικό</w:t>
      </w:r>
      <w:r>
        <w:rPr>
          <w:rFonts w:eastAsia="Times New Roman" w:cs="Times New Roman"/>
          <w:szCs w:val="24"/>
        </w:rPr>
        <w:t xml:space="preserve"> κώλυμα η κατάργηση του τεκμηρίου κυριότητας</w:t>
      </w:r>
      <w:r>
        <w:rPr>
          <w:rFonts w:eastAsia="Times New Roman" w:cs="Times New Roman"/>
          <w:szCs w:val="24"/>
        </w:rPr>
        <w:t xml:space="preserve"> του δημοσίου</w:t>
      </w:r>
      <w:r>
        <w:rPr>
          <w:rFonts w:eastAsia="Times New Roman" w:cs="Times New Roman"/>
          <w:szCs w:val="24"/>
        </w:rPr>
        <w:t>.</w:t>
      </w:r>
    </w:p>
    <w:p w14:paraId="5492E75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Νομίζω, λοιπόν, κυρία Υπουργέ, ότι σ</w:t>
      </w:r>
      <w:r>
        <w:rPr>
          <w:rFonts w:eastAsia="Times New Roman" w:cs="Times New Roman"/>
          <w:szCs w:val="24"/>
        </w:rPr>
        <w:t>ε</w:t>
      </w:r>
      <w:r>
        <w:rPr>
          <w:rFonts w:eastAsia="Times New Roman" w:cs="Times New Roman"/>
          <w:szCs w:val="24"/>
        </w:rPr>
        <w:t xml:space="preserve"> αυτά τα δύο σημεία το Υπουργείο έχει τη δυνατότητα να βοηθήσει αυτούς τους ανθρώπους και να τους άρει τις ανησυχίες</w:t>
      </w:r>
      <w:r>
        <w:rPr>
          <w:rFonts w:eastAsia="Times New Roman" w:cs="Times New Roman"/>
          <w:szCs w:val="24"/>
        </w:rPr>
        <w:t xml:space="preserve"> τους</w:t>
      </w:r>
      <w:r>
        <w:rPr>
          <w:rFonts w:eastAsia="Times New Roman" w:cs="Times New Roman"/>
          <w:szCs w:val="24"/>
        </w:rPr>
        <w:t xml:space="preserve">. Έχω εδώ δημοσιεύματα, τα </w:t>
      </w:r>
      <w:r>
        <w:rPr>
          <w:rFonts w:eastAsia="Times New Roman" w:cs="Times New Roman"/>
          <w:szCs w:val="24"/>
        </w:rPr>
        <w:lastRenderedPageBreak/>
        <w:t>οποία μιλούν</w:t>
      </w:r>
      <w:r>
        <w:rPr>
          <w:rFonts w:eastAsia="Times New Roman" w:cs="Times New Roman"/>
          <w:szCs w:val="24"/>
        </w:rPr>
        <w:t xml:space="preserve"> για χιλιάδες ιδιοκτήτες που έχουν προσφύγει –νομίζω ότι δεν τα αμφισβητείτε κι εσείς- στη διαδικασία της </w:t>
      </w:r>
      <w:proofErr w:type="spellStart"/>
      <w:r>
        <w:rPr>
          <w:rFonts w:eastAsia="Times New Roman" w:cs="Times New Roman"/>
          <w:szCs w:val="24"/>
        </w:rPr>
        <w:t>κτηματογράφησης</w:t>
      </w:r>
      <w:proofErr w:type="spellEnd"/>
      <w:r>
        <w:rPr>
          <w:rFonts w:eastAsia="Times New Roman" w:cs="Times New Roman"/>
          <w:szCs w:val="24"/>
        </w:rPr>
        <w:t>.</w:t>
      </w:r>
    </w:p>
    <w:p w14:paraId="5492E75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Ας δώσετε, λοιπόν, μία λύση. Θα είναι επ’ </w:t>
      </w:r>
      <w:proofErr w:type="spellStart"/>
      <w:r>
        <w:rPr>
          <w:rFonts w:eastAsia="Times New Roman" w:cs="Times New Roman"/>
          <w:szCs w:val="24"/>
        </w:rPr>
        <w:t>ωφελεία</w:t>
      </w:r>
      <w:proofErr w:type="spellEnd"/>
      <w:r>
        <w:rPr>
          <w:rFonts w:eastAsia="Times New Roman" w:cs="Times New Roman"/>
          <w:szCs w:val="24"/>
        </w:rPr>
        <w:t xml:space="preserve"> όχι μόνο των ιδιοκτητών, αλλά θα επαναφέρει και την κοινωνική ηρεμία. Θα δώσει τη </w:t>
      </w:r>
      <w:r>
        <w:rPr>
          <w:rFonts w:eastAsia="Times New Roman" w:cs="Times New Roman"/>
          <w:szCs w:val="24"/>
        </w:rPr>
        <w:t>δυνατότητα να πιστέψουν αυτοί οι άνθρωποι ότι προστατεύονται από την πολιτεία και μπορούν να συνεχίσουν τη ζωή τους απρόσκοπτα.</w:t>
      </w:r>
    </w:p>
    <w:p w14:paraId="5492E75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Κύριε Πρόεδρε, καταθέτω τα προαναφερθέντα έγγραφα.</w:t>
      </w:r>
    </w:p>
    <w:p w14:paraId="5492E75F" w14:textId="77777777" w:rsidR="00AD6F67" w:rsidRDefault="00313B02">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w:t>
      </w:r>
      <w:r>
        <w:rPr>
          <w:rFonts w:eastAsia="Times New Roman" w:cs="Times New Roman"/>
          <w:szCs w:val="24"/>
        </w:rPr>
        <w:t xml:space="preserve">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492E76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492E761"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Άφησα λίγο παραπάνω τον χρόνο, γιατί ήταν ένα σ</w:t>
      </w:r>
      <w:r>
        <w:rPr>
          <w:rFonts w:eastAsia="Times New Roman" w:cs="Times New Roman"/>
          <w:szCs w:val="24"/>
        </w:rPr>
        <w:t>ημαντικό ζήτημα και θέλουμε να μας απαντήσει και η κυρία Υπουργός.</w:t>
      </w:r>
    </w:p>
    <w:p w14:paraId="5492E762"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5492E763"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Στη συνέχεια όσων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πρέπει να τονίσω ότι σύμφωνα με τις κείμενες διατάξ</w:t>
      </w:r>
      <w:r>
        <w:rPr>
          <w:rFonts w:eastAsia="Times New Roman" w:cs="Times New Roman"/>
          <w:szCs w:val="24"/>
        </w:rPr>
        <w:t xml:space="preserve">εις, το </w:t>
      </w:r>
      <w:r>
        <w:rPr>
          <w:rFonts w:eastAsia="Times New Roman" w:cs="Times New Roman"/>
          <w:szCs w:val="24"/>
        </w:rPr>
        <w:t>δ</w:t>
      </w:r>
      <w:r>
        <w:rPr>
          <w:rFonts w:eastAsia="Times New Roman" w:cs="Times New Roman"/>
          <w:szCs w:val="24"/>
        </w:rPr>
        <w:t>ημόσιο υποχρεούται να υποβάλει δήλωση γραπτού δικαιώματος και μπορεί να υποβάλει αίτηση διόρθωσης ή ένστασης για λόγους διασφάλισης και προστασίας των δικαιωμάτων του.</w:t>
      </w:r>
    </w:p>
    <w:p w14:paraId="5492E764"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 xml:space="preserve">Με σχετικά έγγραφα, λοιπόν, των αρμοδίων </w:t>
      </w:r>
      <w:r>
        <w:rPr>
          <w:rFonts w:eastAsia="Times New Roman" w:cs="Times New Roman"/>
          <w:szCs w:val="24"/>
        </w:rPr>
        <w:t>δ</w:t>
      </w:r>
      <w:r>
        <w:rPr>
          <w:rFonts w:eastAsia="Times New Roman" w:cs="Times New Roman"/>
          <w:szCs w:val="24"/>
        </w:rPr>
        <w:t xml:space="preserve">ιευθύνσεων </w:t>
      </w:r>
      <w:r>
        <w:rPr>
          <w:rFonts w:eastAsia="Times New Roman" w:cs="Times New Roman"/>
          <w:szCs w:val="24"/>
        </w:rPr>
        <w:t>δ</w:t>
      </w:r>
      <w:r>
        <w:rPr>
          <w:rFonts w:eastAsia="Times New Roman" w:cs="Times New Roman"/>
          <w:szCs w:val="24"/>
        </w:rPr>
        <w:t>ασών του Υπουργείου Περιβ</w:t>
      </w:r>
      <w:r>
        <w:rPr>
          <w:rFonts w:eastAsia="Times New Roman" w:cs="Times New Roman"/>
          <w:szCs w:val="24"/>
        </w:rPr>
        <w:t>άλλοντος και Ενέργειας, έχουν παραδοθεί στη Γενική Γραμματεία Δημόσιας Περιουσίας του Υπουργείου Οικονομικών εκτάσεις, δηλαδή δασικά πολύγωνα, εντός των εγκεκριμένων σχεδίων πόλεων για διάφορους δήμους, μεταξύ των οποίων και για τους αναφερόμενους στο σώμα</w:t>
      </w:r>
      <w:r>
        <w:rPr>
          <w:rFonts w:eastAsia="Times New Roman" w:cs="Times New Roman"/>
          <w:szCs w:val="24"/>
        </w:rPr>
        <w:t xml:space="preserve"> της ερώτησής σας, για ενέργειες αρμοδιότητας του Υπουργείου μας.</w:t>
      </w:r>
    </w:p>
    <w:p w14:paraId="5492E765"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Τα στοιχεία αυτά εστάλησαν για το</w:t>
      </w:r>
      <w:r>
        <w:rPr>
          <w:rFonts w:eastAsia="Times New Roman" w:cs="Times New Roman"/>
          <w:szCs w:val="24"/>
        </w:rPr>
        <w:t>ν</w:t>
      </w:r>
      <w:r>
        <w:rPr>
          <w:rFonts w:eastAsia="Times New Roman" w:cs="Times New Roman"/>
          <w:szCs w:val="24"/>
        </w:rPr>
        <w:t xml:space="preserve"> λόγο </w:t>
      </w:r>
      <w:r>
        <w:rPr>
          <w:rFonts w:eastAsia="Times New Roman"/>
          <w:bCs/>
          <w:shd w:val="clear" w:color="auto" w:fill="FFFFFF"/>
        </w:rPr>
        <w:t>ότι</w:t>
      </w:r>
      <w:r>
        <w:rPr>
          <w:rFonts w:eastAsia="Times New Roman" w:cs="Times New Roman"/>
          <w:szCs w:val="24"/>
        </w:rPr>
        <w:t xml:space="preserve"> οι εκτάσεις αυτές, σύμφωνα </w:t>
      </w:r>
      <w:r>
        <w:rPr>
          <w:rFonts w:eastAsia="Times New Roman"/>
          <w:bCs/>
        </w:rPr>
        <w:t>και</w:t>
      </w:r>
      <w:r>
        <w:rPr>
          <w:rFonts w:eastAsia="Times New Roman" w:cs="Times New Roman"/>
          <w:szCs w:val="24"/>
        </w:rPr>
        <w:t xml:space="preserve"> με τα προαναφερόμενα από εμένα, πριν την ένταξή τους στο σχέδιο πόλης, ήταν δημόσιες δασικές </w:t>
      </w:r>
      <w:r>
        <w:rPr>
          <w:rFonts w:eastAsia="Times New Roman"/>
          <w:bCs/>
        </w:rPr>
        <w:t>και</w:t>
      </w:r>
      <w:r>
        <w:rPr>
          <w:rFonts w:eastAsia="Times New Roman" w:cs="Times New Roman"/>
          <w:szCs w:val="24"/>
        </w:rPr>
        <w:t xml:space="preserve"> μετά την ένταξή το</w:t>
      </w:r>
      <w:r>
        <w:rPr>
          <w:rFonts w:eastAsia="Times New Roman" w:cs="Times New Roman"/>
          <w:szCs w:val="24"/>
        </w:rPr>
        <w:t xml:space="preserve">υς έχασαν τον δασικό τους χαρακτήρα, όχι </w:t>
      </w:r>
      <w:r>
        <w:rPr>
          <w:rFonts w:eastAsia="Times New Roman" w:cs="Times New Roman"/>
          <w:bCs/>
          <w:shd w:val="clear" w:color="auto" w:fill="FFFFFF"/>
        </w:rPr>
        <w:t>όμως</w:t>
      </w:r>
      <w:r>
        <w:rPr>
          <w:rFonts w:eastAsia="Times New Roman" w:cs="Times New Roman"/>
          <w:szCs w:val="24"/>
        </w:rPr>
        <w:t xml:space="preserve"> και τον δημόσιο.</w:t>
      </w:r>
    </w:p>
    <w:p w14:paraId="5492E766"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Ως εκ τούτου, οι </w:t>
      </w:r>
      <w:r>
        <w:rPr>
          <w:rFonts w:eastAsia="Times New Roman" w:cs="Times New Roman"/>
          <w:szCs w:val="24"/>
        </w:rPr>
        <w:t>υ</w:t>
      </w:r>
      <w:r>
        <w:rPr>
          <w:rFonts w:eastAsia="Times New Roman" w:cs="Times New Roman"/>
          <w:szCs w:val="24"/>
        </w:rPr>
        <w:t xml:space="preserve">πηρεσίες του Υπουργείου μας ήταν υποχρεωμένες </w:t>
      </w:r>
      <w:r>
        <w:rPr>
          <w:rFonts w:eastAsia="Times New Roman"/>
          <w:bCs/>
        </w:rPr>
        <w:t xml:space="preserve">εκ του νόμου να υποβάλουν δηλώσεις και ενστάσεις προς </w:t>
      </w:r>
      <w:r>
        <w:rPr>
          <w:rFonts w:eastAsia="Times New Roman"/>
          <w:bCs/>
        </w:rPr>
        <w:lastRenderedPageBreak/>
        <w:t xml:space="preserve">τα αρμόδια κτηματολογικά γραφεία για τις ιδιοκτησίες </w:t>
      </w:r>
      <w:r>
        <w:rPr>
          <w:rFonts w:eastAsia="Times New Roman"/>
          <w:bCs/>
          <w:shd w:val="clear" w:color="auto" w:fill="FFFFFF"/>
        </w:rPr>
        <w:t>που</w:t>
      </w:r>
      <w:r>
        <w:rPr>
          <w:rFonts w:eastAsia="Times New Roman"/>
          <w:bCs/>
        </w:rPr>
        <w:t xml:space="preserve"> περιλαμβάνονται στ</w:t>
      </w:r>
      <w:r>
        <w:rPr>
          <w:rFonts w:eastAsia="Times New Roman"/>
          <w:bCs/>
        </w:rPr>
        <w:t>α δασικά αυτά πολύγωνα.</w:t>
      </w:r>
    </w:p>
    <w:p w14:paraId="5492E767"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 αλλάξετε τον νόμο. Αυτή </w:t>
      </w:r>
      <w:r>
        <w:rPr>
          <w:rFonts w:eastAsia="Times New Roman"/>
          <w:bCs/>
        </w:rPr>
        <w:t>είναι</w:t>
      </w:r>
      <w:r>
        <w:rPr>
          <w:rFonts w:eastAsia="Times New Roman" w:cs="Times New Roman"/>
          <w:szCs w:val="24"/>
        </w:rPr>
        <w:t xml:space="preserve"> η πρότασή μου.</w:t>
      </w:r>
    </w:p>
    <w:p w14:paraId="5492E768"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Εκεί θα φτάσουμε.</w:t>
      </w:r>
    </w:p>
    <w:p w14:paraId="5492E769"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Κατόπιν, μάλιστα, των πινάκων με τα στοιχεία των θιγόμενων ιδιοκτητών, </w:t>
      </w:r>
      <w:r>
        <w:rPr>
          <w:rFonts w:eastAsia="Times New Roman" w:cs="Times New Roman"/>
          <w:bCs/>
          <w:shd w:val="clear" w:color="auto" w:fill="FFFFFF"/>
        </w:rPr>
        <w:t>που</w:t>
      </w:r>
      <w:r>
        <w:rPr>
          <w:rFonts w:eastAsia="Times New Roman" w:cs="Times New Roman"/>
          <w:szCs w:val="24"/>
        </w:rPr>
        <w:t xml:space="preserve"> μας απέστειλε το Κτηματολόγιο, </w:t>
      </w:r>
      <w:r>
        <w:rPr>
          <w:rFonts w:eastAsia="Times New Roman" w:cs="Times New Roman"/>
        </w:rPr>
        <w:t>όπως</w:t>
      </w:r>
      <w:r>
        <w:rPr>
          <w:rFonts w:eastAsia="Times New Roman" w:cs="Times New Roman"/>
          <w:szCs w:val="24"/>
        </w:rPr>
        <w:t xml:space="preserve"> όφειλε σύμφωνα με τον νόμο, η Γενική Γραμματεία Δημόσιας Περιουσίας γνωστοποίησε στους θιγόμενους ιδιοκτήτες την υποβολή των ενστάσεων του δημοσίου με συστημένη επιστολή.</w:t>
      </w:r>
    </w:p>
    <w:p w14:paraId="5492E76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 xml:space="preserve">Σε συνέχεια των ανωτέρω, το ζήτημα αυτό </w:t>
      </w:r>
      <w:r>
        <w:rPr>
          <w:rFonts w:eastAsia="Times New Roman" w:cs="Times New Roman"/>
          <w:bCs/>
          <w:shd w:val="clear" w:color="auto" w:fill="FFFFFF"/>
        </w:rPr>
        <w:t>που</w:t>
      </w:r>
      <w:r>
        <w:rPr>
          <w:rFonts w:eastAsia="Times New Roman" w:cs="Times New Roman"/>
          <w:szCs w:val="24"/>
        </w:rPr>
        <w:t xml:space="preserve"> θίγετε με την ερώτησή σας </w:t>
      </w:r>
      <w:r>
        <w:rPr>
          <w:rFonts w:eastAsia="Times New Roman"/>
          <w:bCs/>
        </w:rPr>
        <w:t>είναι</w:t>
      </w:r>
      <w:r>
        <w:rPr>
          <w:rFonts w:eastAsia="Times New Roman" w:cs="Times New Roman"/>
          <w:szCs w:val="24"/>
        </w:rPr>
        <w:t xml:space="preserve"> γνωστό στο Υπουργείο μας, </w:t>
      </w:r>
      <w:r>
        <w:rPr>
          <w:rFonts w:eastAsia="Times New Roman" w:cs="Times New Roman"/>
        </w:rPr>
        <w:t>αλλά</w:t>
      </w:r>
      <w:r>
        <w:rPr>
          <w:rFonts w:eastAsia="Times New Roman" w:cs="Times New Roman"/>
          <w:szCs w:val="24"/>
        </w:rPr>
        <w:t xml:space="preserve"> και στους συναρμόδιους φορείς. Ό</w:t>
      </w:r>
      <w:r>
        <w:rPr>
          <w:rFonts w:eastAsia="Times New Roman" w:cs="Times New Roman"/>
        </w:rPr>
        <w:t>πως</w:t>
      </w:r>
      <w:r>
        <w:rPr>
          <w:rFonts w:eastAsia="Times New Roman" w:cs="Times New Roman"/>
          <w:szCs w:val="24"/>
        </w:rPr>
        <w:t xml:space="preserve"> είπατε, είχε τεθεί ερώτηση από το Κομουνιστικό Κόμμα </w:t>
      </w:r>
      <w:r>
        <w:rPr>
          <w:rFonts w:eastAsia="Times New Roman" w:cs="Times New Roman"/>
          <w:szCs w:val="24"/>
        </w:rPr>
        <w:t xml:space="preserve">Ελλάδας </w:t>
      </w:r>
      <w:r>
        <w:rPr>
          <w:rFonts w:eastAsia="Times New Roman" w:cs="Times New Roman"/>
          <w:szCs w:val="24"/>
        </w:rPr>
        <w:t>και στον κ. Τσιρώνη.</w:t>
      </w:r>
    </w:p>
    <w:p w14:paraId="5492E76B" w14:textId="77777777" w:rsidR="00AD6F67" w:rsidRDefault="00313B02">
      <w:pPr>
        <w:spacing w:line="600" w:lineRule="auto"/>
        <w:ind w:firstLine="720"/>
        <w:jc w:val="both"/>
        <w:rPr>
          <w:rFonts w:eastAsia="Times New Roman" w:cs="Times New Roman"/>
          <w:szCs w:val="24"/>
        </w:rPr>
      </w:pPr>
      <w:r>
        <w:rPr>
          <w:rFonts w:eastAsia="Times New Roman"/>
          <w:bCs/>
        </w:rPr>
        <w:t>Έχει</w:t>
      </w:r>
      <w:r>
        <w:rPr>
          <w:rFonts w:eastAsia="Times New Roman" w:cs="Times New Roman"/>
          <w:szCs w:val="24"/>
        </w:rPr>
        <w:t xml:space="preserve"> ζητηθεί από τις αρμόδιες </w:t>
      </w:r>
      <w:r>
        <w:rPr>
          <w:rFonts w:eastAsia="Times New Roman" w:cs="Times New Roman"/>
          <w:szCs w:val="24"/>
        </w:rPr>
        <w:t>υ</w:t>
      </w:r>
      <w:r>
        <w:rPr>
          <w:rFonts w:eastAsia="Times New Roman" w:cs="Times New Roman"/>
          <w:szCs w:val="24"/>
        </w:rPr>
        <w:t>πηρεσίες του Υπουργείου μας η αξιολόγηση τη</w:t>
      </w:r>
      <w:r>
        <w:rPr>
          <w:rFonts w:eastAsia="Times New Roman" w:cs="Times New Roman"/>
          <w:szCs w:val="24"/>
        </w:rPr>
        <w:t xml:space="preserve">ς κατάστασης </w:t>
      </w:r>
      <w:r>
        <w:rPr>
          <w:rFonts w:eastAsia="Times New Roman"/>
          <w:bCs/>
        </w:rPr>
        <w:t>και</w:t>
      </w:r>
      <w:r>
        <w:rPr>
          <w:rFonts w:eastAsia="Times New Roman" w:cs="Times New Roman"/>
          <w:szCs w:val="24"/>
        </w:rPr>
        <w:t xml:space="preserve"> η προώθηση προτάσεων για την επίλυση του ανωτέρω ζητήματος. Θα </w:t>
      </w:r>
      <w:r>
        <w:rPr>
          <w:rFonts w:eastAsia="Times New Roman" w:cs="Times New Roman"/>
          <w:szCs w:val="24"/>
        </w:rPr>
        <w:t xml:space="preserve">λάβουμε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w:t>
      </w:r>
      <w:r>
        <w:rPr>
          <w:rFonts w:eastAsia="Times New Roman"/>
          <w:bCs/>
        </w:rPr>
        <w:t>και</w:t>
      </w:r>
      <w:r>
        <w:rPr>
          <w:rFonts w:eastAsia="Times New Roman" w:cs="Times New Roman"/>
          <w:szCs w:val="24"/>
        </w:rPr>
        <w:t xml:space="preserve"> τις </w:t>
      </w:r>
      <w:r>
        <w:rPr>
          <w:rFonts w:eastAsia="Times New Roman" w:cs="Times New Roman"/>
          <w:szCs w:val="24"/>
        </w:rPr>
        <w:t xml:space="preserve">δικές σας </w:t>
      </w:r>
      <w:r>
        <w:rPr>
          <w:rFonts w:eastAsia="Times New Roman" w:cs="Times New Roman"/>
          <w:szCs w:val="24"/>
        </w:rPr>
        <w:t xml:space="preserve">προτάσεις. Θα μας ήταν χρήσιμες. Εξάλλου έχετε </w:t>
      </w:r>
      <w:r>
        <w:rPr>
          <w:rFonts w:eastAsia="Times New Roman"/>
          <w:bCs/>
        </w:rPr>
        <w:t>και</w:t>
      </w:r>
      <w:r>
        <w:rPr>
          <w:rFonts w:eastAsia="Times New Roman" w:cs="Times New Roman"/>
          <w:szCs w:val="24"/>
        </w:rPr>
        <w:t xml:space="preserve"> γνώσεις επάνω στο θέμα.</w:t>
      </w:r>
    </w:p>
    <w:p w14:paraId="5492E76C" w14:textId="77777777" w:rsidR="00AD6F67" w:rsidRDefault="00313B02">
      <w:pPr>
        <w:spacing w:line="600" w:lineRule="auto"/>
        <w:ind w:firstLine="720"/>
        <w:jc w:val="both"/>
        <w:rPr>
          <w:rFonts w:eastAsia="Times New Roman" w:cs="Times New Roman"/>
          <w:bCs/>
          <w:shd w:val="clear" w:color="auto" w:fill="FFFFFF"/>
        </w:rPr>
      </w:pPr>
      <w:r>
        <w:rPr>
          <w:rFonts w:eastAsia="Times New Roman"/>
          <w:bCs/>
        </w:rPr>
        <w:t>Κ</w:t>
      </w:r>
      <w:r>
        <w:rPr>
          <w:rFonts w:eastAsia="Times New Roman" w:cs="Times New Roman"/>
          <w:szCs w:val="24"/>
        </w:rPr>
        <w:t xml:space="preserve">αταβάλλεται κάθε δυνατή προσπάθεια εξεύρεσης λύσης άμεσα, με </w:t>
      </w:r>
      <w:r>
        <w:rPr>
          <w:rFonts w:eastAsia="Times New Roman" w:cs="Times New Roman"/>
          <w:szCs w:val="24"/>
        </w:rPr>
        <w:t>κύριο μέλημά μας αφ</w:t>
      </w:r>
      <w:r>
        <w:rPr>
          <w:rFonts w:eastAsia="Times New Roman" w:cs="Times New Roman"/>
          <w:szCs w:val="24"/>
        </w:rPr>
        <w:t xml:space="preserve">’ </w:t>
      </w:r>
      <w:r>
        <w:rPr>
          <w:rFonts w:eastAsia="Times New Roman" w:cs="Times New Roman"/>
          <w:szCs w:val="24"/>
        </w:rPr>
        <w:t xml:space="preserve">ενός τη διευκόλυνση των πολιτών, </w:t>
      </w:r>
      <w:r>
        <w:rPr>
          <w:rFonts w:eastAsia="Times New Roman" w:cs="Times New Roman"/>
          <w:bCs/>
          <w:shd w:val="clear" w:color="auto" w:fill="FFFFFF"/>
        </w:rPr>
        <w:t>που</w:t>
      </w:r>
      <w:r>
        <w:rPr>
          <w:rFonts w:eastAsia="Times New Roman" w:cs="Times New Roman"/>
          <w:szCs w:val="24"/>
        </w:rPr>
        <w:t xml:space="preserve"> τυχόν αδίκως ταλαιπωρούνται </w:t>
      </w:r>
      <w:r>
        <w:rPr>
          <w:rFonts w:eastAsia="Times New Roman"/>
          <w:bCs/>
        </w:rPr>
        <w:t>και</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ετέρου τη βέλτιστη διασφάλιση των δημοσιονομικών </w:t>
      </w:r>
      <w:r>
        <w:rPr>
          <w:rFonts w:eastAsia="Times New Roman"/>
          <w:bCs/>
        </w:rPr>
        <w:t>και</w:t>
      </w:r>
      <w:r>
        <w:rPr>
          <w:rFonts w:eastAsia="Times New Roman" w:cs="Times New Roman"/>
          <w:szCs w:val="24"/>
        </w:rPr>
        <w:t xml:space="preserve"> κοινωνικών συμφερόντων του </w:t>
      </w:r>
      <w:r>
        <w:rPr>
          <w:rFonts w:eastAsia="Times New Roman" w:cs="Times New Roman"/>
          <w:szCs w:val="24"/>
        </w:rPr>
        <w:lastRenderedPageBreak/>
        <w:t xml:space="preserve">κράτους </w:t>
      </w:r>
      <w:r>
        <w:rPr>
          <w:rFonts w:eastAsia="Times New Roman"/>
          <w:bCs/>
        </w:rPr>
        <w:t>και</w:t>
      </w:r>
      <w:r>
        <w:rPr>
          <w:rFonts w:eastAsia="Times New Roman" w:cs="Times New Roman"/>
          <w:szCs w:val="24"/>
        </w:rPr>
        <w:t xml:space="preserve"> την προστασία των </w:t>
      </w:r>
      <w:r>
        <w:rPr>
          <w:rFonts w:eastAsia="Times New Roman" w:cs="Times New Roman"/>
          <w:bCs/>
          <w:shd w:val="clear" w:color="auto" w:fill="FFFFFF"/>
        </w:rPr>
        <w:t xml:space="preserve">δικαιωμάτων του κοινωνικού συνόλου. Νομίζω </w:t>
      </w:r>
      <w:r>
        <w:rPr>
          <w:rFonts w:eastAsia="Times New Roman"/>
          <w:bCs/>
          <w:shd w:val="clear" w:color="auto" w:fill="FFFFFF"/>
        </w:rPr>
        <w:t>ότι</w:t>
      </w:r>
      <w:r>
        <w:rPr>
          <w:rFonts w:eastAsia="Times New Roman" w:cs="Times New Roman"/>
          <w:bCs/>
          <w:shd w:val="clear" w:color="auto" w:fill="FFFFFF"/>
        </w:rPr>
        <w:t xml:space="preserve"> στο τ</w:t>
      </w:r>
      <w:r>
        <w:rPr>
          <w:rFonts w:eastAsia="Times New Roman" w:cs="Times New Roman"/>
          <w:bCs/>
          <w:shd w:val="clear" w:color="auto" w:fill="FFFFFF"/>
        </w:rPr>
        <w:t xml:space="preserve">έλος </w:t>
      </w:r>
      <w:r>
        <w:rPr>
          <w:rFonts w:eastAsia="Times New Roman"/>
          <w:bCs/>
          <w:shd w:val="clear" w:color="auto" w:fill="FFFFFF"/>
        </w:rPr>
        <w:t>θα</w:t>
      </w:r>
      <w:r>
        <w:rPr>
          <w:rFonts w:eastAsia="Times New Roman" w:cs="Times New Roman"/>
          <w:bCs/>
          <w:shd w:val="clear" w:color="auto" w:fill="FFFFFF"/>
        </w:rPr>
        <w:t xml:space="preserve"> βρούμε </w:t>
      </w:r>
      <w:r>
        <w:rPr>
          <w:rFonts w:eastAsia="Times New Roman"/>
          <w:bCs/>
          <w:shd w:val="clear" w:color="auto" w:fill="FFFFFF"/>
        </w:rPr>
        <w:t>μια</w:t>
      </w:r>
      <w:r>
        <w:rPr>
          <w:rFonts w:eastAsia="Times New Roman" w:cs="Times New Roman"/>
          <w:bCs/>
          <w:shd w:val="clear" w:color="auto" w:fill="FFFFFF"/>
        </w:rPr>
        <w:t xml:space="preserve"> λύση.</w:t>
      </w:r>
    </w:p>
    <w:p w14:paraId="5492E76D"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Εγώ είμαι πρόθυμος να συνεισφέρω στη λύση αυτή.</w:t>
      </w:r>
    </w:p>
    <w:p w14:paraId="5492E76E"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Ευχαριστούμε πάρα πολύ για τη συνεισφορά σας. Αν </w:t>
      </w:r>
      <w:r>
        <w:rPr>
          <w:rFonts w:eastAsia="Times New Roman"/>
          <w:bCs/>
        </w:rPr>
        <w:t>και</w:t>
      </w:r>
      <w:r>
        <w:rPr>
          <w:rFonts w:eastAsia="Times New Roman" w:cs="Times New Roman"/>
          <w:szCs w:val="24"/>
        </w:rPr>
        <w:t xml:space="preserve"> απ’ ό,τι κι εσείς γνωρίζετε, </w:t>
      </w:r>
      <w:r>
        <w:rPr>
          <w:rFonts w:eastAsia="Times New Roman"/>
          <w:bCs/>
        </w:rPr>
        <w:t>είναι</w:t>
      </w:r>
      <w:r>
        <w:rPr>
          <w:rFonts w:eastAsia="Times New Roman" w:cs="Times New Roman"/>
          <w:szCs w:val="24"/>
        </w:rPr>
        <w:t xml:space="preserve"> ένα πολύ δύσκολο κομμάτι, το κομμάτι της δημόσιας περιουσίας.</w:t>
      </w:r>
    </w:p>
    <w:p w14:paraId="5492E76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14:paraId="5492E770" w14:textId="77777777" w:rsidR="00AD6F67" w:rsidRDefault="00313B02">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Ευχαριστούμε πολύ την κυρία Υπουργό. Είναι μεγάλη ασθένεια το Κτηματολόγιο στην Ελλάδα.</w:t>
      </w:r>
    </w:p>
    <w:p w14:paraId="5492E771" w14:textId="77777777" w:rsidR="00AD6F67" w:rsidRDefault="00313B02">
      <w:pPr>
        <w:spacing w:line="600" w:lineRule="auto"/>
        <w:ind w:firstLine="720"/>
        <w:jc w:val="both"/>
        <w:rPr>
          <w:rFonts w:eastAsia="Times New Roman"/>
          <w:bCs/>
        </w:rPr>
      </w:pPr>
      <w:r>
        <w:rPr>
          <w:rFonts w:eastAsia="Times New Roman"/>
          <w:bCs/>
        </w:rPr>
        <w:lastRenderedPageBreak/>
        <w:t>Η τρίτη με αριθμό 705/2-1-2018 επίκαιρη ερώτηση δε</w:t>
      </w:r>
      <w:r>
        <w:rPr>
          <w:rFonts w:eastAsia="Times New Roman"/>
          <w:bCs/>
        </w:rPr>
        <w:t>υ</w:t>
      </w:r>
      <w:r>
        <w:rPr>
          <w:rFonts w:eastAsia="Times New Roman"/>
          <w:bCs/>
        </w:rPr>
        <w:t>τ</w:t>
      </w:r>
      <w:r>
        <w:rPr>
          <w:rFonts w:eastAsia="Times New Roman"/>
          <w:bCs/>
        </w:rPr>
        <w:t>έ</w:t>
      </w:r>
      <w:r>
        <w:rPr>
          <w:rFonts w:eastAsia="Times New Roman"/>
          <w:bCs/>
        </w:rPr>
        <w:t xml:space="preserve">ρου </w:t>
      </w:r>
      <w:r>
        <w:rPr>
          <w:rFonts w:eastAsia="Times New Roman"/>
          <w:bCs/>
        </w:rPr>
        <w:t>κύκλου της Βουλευτού Α΄ Αθηνών του Κομμουνιστικού Κόμματος Ελλάδ</w:t>
      </w:r>
      <w:r>
        <w:rPr>
          <w:rFonts w:eastAsia="Times New Roman"/>
          <w:bCs/>
        </w:rPr>
        <w:t>α</w:t>
      </w:r>
      <w:r>
        <w:rPr>
          <w:rFonts w:eastAsia="Times New Roman"/>
          <w:bCs/>
        </w:rPr>
        <w:t>ς κ</w:t>
      </w:r>
      <w:r>
        <w:rPr>
          <w:rFonts w:eastAsia="Times New Roman"/>
          <w:bCs/>
        </w:rPr>
        <w:t>.</w:t>
      </w:r>
      <w:r>
        <w:rPr>
          <w:rFonts w:eastAsia="Times New Roman"/>
          <w:bCs/>
        </w:rPr>
        <w:t xml:space="preserve"> </w:t>
      </w:r>
      <w:r>
        <w:rPr>
          <w:rFonts w:eastAsia="Times New Roman"/>
        </w:rPr>
        <w:t>Λιάνας Κανέλλη</w:t>
      </w:r>
      <w:r>
        <w:rPr>
          <w:rFonts w:eastAsia="Times New Roman"/>
          <w:bCs/>
        </w:rPr>
        <w:t xml:space="preserve"> προς τον Υπουργό </w:t>
      </w:r>
      <w:r>
        <w:rPr>
          <w:rFonts w:eastAsia="Times New Roman"/>
        </w:rPr>
        <w:t xml:space="preserve">Εθνικής Άμυνας, </w:t>
      </w:r>
      <w:r>
        <w:rPr>
          <w:rFonts w:eastAsia="Times New Roman"/>
          <w:bCs/>
        </w:rPr>
        <w:t xml:space="preserve">με θέμα: «Μεγάλο το κόστος μετακίνησης στρατιωτών» δεν θα συζητηθεί λόγω απουσίας του αρμόδιου Αναπληρωτή Υπουργού Εθνικής Αμύνης, του κ. </w:t>
      </w:r>
      <w:r>
        <w:rPr>
          <w:rFonts w:eastAsia="Times New Roman"/>
          <w:bCs/>
        </w:rPr>
        <w:t>Δημητρίου Βίτσα, στο εξωτερικό, σε υπηρεσιακό ταξίδι στην Κύπρο.</w:t>
      </w:r>
    </w:p>
    <w:p w14:paraId="5492E772" w14:textId="77777777" w:rsidR="00AD6F67" w:rsidRDefault="00313B02">
      <w:pPr>
        <w:spacing w:line="600" w:lineRule="auto"/>
        <w:ind w:firstLine="720"/>
        <w:jc w:val="both"/>
        <w:rPr>
          <w:rFonts w:eastAsia="Times New Roman"/>
          <w:bCs/>
          <w:shd w:val="clear" w:color="auto" w:fill="FFFFFF"/>
        </w:rPr>
      </w:pPr>
      <w:r>
        <w:rPr>
          <w:rFonts w:eastAsia="Times New Roman"/>
          <w:bCs/>
        </w:rPr>
        <w:t xml:space="preserve">Η πρώτη με αριθμό 706/2-1-2018 επίκαιρη ερώτηση πρώτου κύκλου του Βουλευτή Ηρακλείου του Συνασπισμού Ριζοσπαστικής Αριστεράς κ. </w:t>
      </w:r>
      <w:r>
        <w:rPr>
          <w:rFonts w:eastAsia="Times New Roman"/>
        </w:rPr>
        <w:t xml:space="preserve">Σωκράτη </w:t>
      </w:r>
      <w:proofErr w:type="spellStart"/>
      <w:r w:rsidRPr="00962AD0">
        <w:rPr>
          <w:rFonts w:eastAsia="Times New Roman"/>
        </w:rPr>
        <w:t>Βαρδάκη</w:t>
      </w:r>
      <w:proofErr w:type="spellEnd"/>
      <w:r w:rsidRPr="00962AD0">
        <w:rPr>
          <w:rFonts w:eastAsia="Times New Roman"/>
        </w:rPr>
        <w:t xml:space="preserve"> </w:t>
      </w:r>
      <w:r w:rsidRPr="00962AD0">
        <w:rPr>
          <w:rFonts w:eastAsia="Times New Roman"/>
          <w:bCs/>
        </w:rPr>
        <w:t>π</w:t>
      </w:r>
      <w:r>
        <w:rPr>
          <w:rFonts w:eastAsia="Times New Roman"/>
          <w:bCs/>
        </w:rPr>
        <w:t xml:space="preserve">ρος την Υπουργό </w:t>
      </w:r>
      <w:r>
        <w:rPr>
          <w:rFonts w:eastAsia="Times New Roman"/>
        </w:rPr>
        <w:t>Τουρισμού,</w:t>
      </w:r>
      <w:r>
        <w:rPr>
          <w:rFonts w:eastAsia="Times New Roman"/>
          <w:bCs/>
        </w:rPr>
        <w:t xml:space="preserve"> με θέμα: «Ενίσχυση </w:t>
      </w:r>
      <w:r>
        <w:rPr>
          <w:rFonts w:eastAsia="Times New Roman"/>
          <w:bCs/>
        </w:rPr>
        <w:t xml:space="preserve">της εκπαίδευσης και της κατάρτισης του ανθρώπινου δυναμικού στον τουριστικό τομέα», δεν θα συζητηθεί λόγω </w:t>
      </w:r>
      <w:r>
        <w:rPr>
          <w:rFonts w:eastAsia="Times New Roman"/>
          <w:bCs/>
        </w:rPr>
        <w:lastRenderedPageBreak/>
        <w:t xml:space="preserve">κωλύματος της Υπουργού Τουρισμού κ. Έλενας Κουντουρά, </w:t>
      </w:r>
      <w:r>
        <w:rPr>
          <w:rFonts w:eastAsia="Times New Roman"/>
          <w:bCs/>
        </w:rPr>
        <w:t xml:space="preserve">λόγω </w:t>
      </w:r>
      <w:r>
        <w:rPr>
          <w:rFonts w:eastAsia="Times New Roman"/>
          <w:bCs/>
        </w:rPr>
        <w:t xml:space="preserve">τριμερούς συνάντησης με τον </w:t>
      </w:r>
      <w:r>
        <w:rPr>
          <w:rFonts w:eastAsia="Times New Roman"/>
          <w:bCs/>
          <w:shd w:val="clear" w:color="auto" w:fill="FFFFFF"/>
        </w:rPr>
        <w:t>Πρωθυπουργό.</w:t>
      </w:r>
    </w:p>
    <w:p w14:paraId="5492E773" w14:textId="77777777" w:rsidR="00AD6F67" w:rsidRDefault="00313B02">
      <w:pPr>
        <w:spacing w:line="600" w:lineRule="auto"/>
        <w:ind w:firstLine="720"/>
        <w:jc w:val="both"/>
        <w:rPr>
          <w:rFonts w:eastAsia="Times New Roman"/>
          <w:bCs/>
        </w:rPr>
      </w:pPr>
      <w:r>
        <w:rPr>
          <w:rFonts w:eastAsia="Times New Roman"/>
          <w:bCs/>
        </w:rPr>
        <w:t xml:space="preserve">Η δεύτερη με αριθμό 708/2-1-2018 επίκαιρη ερώτηση </w:t>
      </w:r>
      <w:r>
        <w:rPr>
          <w:rFonts w:eastAsia="Times New Roman"/>
          <w:bCs/>
        </w:rPr>
        <w:t xml:space="preserve">πρώτου κύκλου του Βουλευτή Αττικής της Νέας Δημοκρατίας κ. </w:t>
      </w:r>
      <w:r>
        <w:rPr>
          <w:rFonts w:eastAsia="Times New Roman"/>
        </w:rPr>
        <w:t>Γεωργίου Βλάχου</w:t>
      </w:r>
      <w:r>
        <w:rPr>
          <w:rFonts w:eastAsia="Times New Roman"/>
          <w:b/>
        </w:rPr>
        <w:t xml:space="preserve"> </w:t>
      </w:r>
      <w:r>
        <w:rPr>
          <w:rFonts w:eastAsia="Times New Roman"/>
          <w:bCs/>
        </w:rPr>
        <w:t>προς τον Υπουργό Υ</w:t>
      </w:r>
      <w:r>
        <w:rPr>
          <w:rFonts w:eastAsia="Times New Roman"/>
        </w:rPr>
        <w:t xml:space="preserve">γείας, </w:t>
      </w:r>
      <w:r>
        <w:rPr>
          <w:rFonts w:eastAsia="Times New Roman"/>
          <w:bCs/>
        </w:rPr>
        <w:t xml:space="preserve">σχετικά με την εφαρμογή του </w:t>
      </w:r>
      <w:proofErr w:type="spellStart"/>
      <w:r>
        <w:rPr>
          <w:rFonts w:eastAsia="Times New Roman"/>
          <w:bCs/>
        </w:rPr>
        <w:t>claw</w:t>
      </w:r>
      <w:proofErr w:type="spellEnd"/>
      <w:r>
        <w:rPr>
          <w:rFonts w:eastAsia="Times New Roman"/>
          <w:bCs/>
        </w:rPr>
        <w:t xml:space="preserve"> </w:t>
      </w:r>
      <w:proofErr w:type="spellStart"/>
      <w:r>
        <w:rPr>
          <w:rFonts w:eastAsia="Times New Roman"/>
          <w:bCs/>
        </w:rPr>
        <w:t>back</w:t>
      </w:r>
      <w:proofErr w:type="spellEnd"/>
      <w:r>
        <w:rPr>
          <w:rFonts w:eastAsia="Times New Roman"/>
          <w:bCs/>
        </w:rPr>
        <w:t xml:space="preserve"> σε συμβεβλημένους </w:t>
      </w:r>
      <w:proofErr w:type="spellStart"/>
      <w:r>
        <w:rPr>
          <w:rFonts w:eastAsia="Times New Roman"/>
          <w:bCs/>
        </w:rPr>
        <w:t>παρόχους</w:t>
      </w:r>
      <w:proofErr w:type="spellEnd"/>
      <w:r>
        <w:rPr>
          <w:rFonts w:eastAsia="Times New Roman"/>
          <w:bCs/>
        </w:rPr>
        <w:t xml:space="preserve"> υγείας και συμβεβλημένους και μη κατασκευαστές, εισαγωγείς, διανομείς/προμηθευτές </w:t>
      </w:r>
      <w:proofErr w:type="spellStart"/>
      <w:r>
        <w:rPr>
          <w:rFonts w:eastAsia="Times New Roman"/>
          <w:bCs/>
        </w:rPr>
        <w:t>ιατροτεχν</w:t>
      </w:r>
      <w:r>
        <w:rPr>
          <w:rFonts w:eastAsia="Times New Roman"/>
          <w:bCs/>
        </w:rPr>
        <w:t>ολογικών</w:t>
      </w:r>
      <w:proofErr w:type="spellEnd"/>
      <w:r>
        <w:rPr>
          <w:rFonts w:eastAsia="Times New Roman"/>
          <w:bCs/>
        </w:rPr>
        <w:t xml:space="preserve"> προϊόντων», δεν θα συζητηθεί λόγω κωλύματος του Αναπληρωτή Υπουργού Υγείας κ. Παύλου </w:t>
      </w:r>
      <w:proofErr w:type="spellStart"/>
      <w:r>
        <w:rPr>
          <w:rFonts w:eastAsia="Times New Roman"/>
          <w:bCs/>
        </w:rPr>
        <w:t>Πολάκη</w:t>
      </w:r>
      <w:proofErr w:type="spellEnd"/>
      <w:r>
        <w:rPr>
          <w:rFonts w:eastAsia="Times New Roman"/>
          <w:bCs/>
        </w:rPr>
        <w:t xml:space="preserve">, </w:t>
      </w:r>
      <w:r>
        <w:rPr>
          <w:rFonts w:eastAsia="Times New Roman"/>
          <w:bCs/>
        </w:rPr>
        <w:t xml:space="preserve">λόγω </w:t>
      </w:r>
      <w:r>
        <w:rPr>
          <w:rFonts w:eastAsia="Times New Roman"/>
          <w:bCs/>
        </w:rPr>
        <w:t>φόρτου εργασίας.</w:t>
      </w:r>
    </w:p>
    <w:p w14:paraId="5492E774" w14:textId="77777777" w:rsidR="00AD6F67" w:rsidRDefault="00313B02">
      <w:pPr>
        <w:spacing w:line="600" w:lineRule="auto"/>
        <w:ind w:firstLine="720"/>
        <w:jc w:val="both"/>
        <w:rPr>
          <w:rFonts w:eastAsia="Times New Roman"/>
          <w:bCs/>
        </w:rPr>
      </w:pPr>
      <w:r>
        <w:rPr>
          <w:rFonts w:eastAsia="Times New Roman" w:cs="Times New Roman"/>
          <w:szCs w:val="24"/>
        </w:rPr>
        <w:t>Ομοίως, η</w:t>
      </w:r>
      <w:r>
        <w:rPr>
          <w:rFonts w:eastAsia="Times New Roman"/>
          <w:bCs/>
        </w:rPr>
        <w:t xml:space="preserve"> πρώτη με αριθμό 453/17-10-2017 ερώτηση του κύκλου </w:t>
      </w:r>
      <w:r>
        <w:rPr>
          <w:rFonts w:eastAsia="Times New Roman"/>
          <w:bCs/>
        </w:rPr>
        <w:t>των α</w:t>
      </w:r>
      <w:r>
        <w:rPr>
          <w:rFonts w:eastAsia="Times New Roman"/>
          <w:bCs/>
        </w:rPr>
        <w:t>ναφορών</w:t>
      </w:r>
      <w:r>
        <w:rPr>
          <w:rFonts w:eastAsia="Times New Roman"/>
          <w:bCs/>
        </w:rPr>
        <w:t xml:space="preserve"> και ε</w:t>
      </w:r>
      <w:r>
        <w:rPr>
          <w:rFonts w:eastAsia="Times New Roman"/>
          <w:bCs/>
        </w:rPr>
        <w:t xml:space="preserve">ρωτήσεων του Βουλευτή Λακωνίας της </w:t>
      </w:r>
      <w:r>
        <w:rPr>
          <w:rFonts w:eastAsia="Times New Roman"/>
          <w:bCs/>
        </w:rPr>
        <w:lastRenderedPageBreak/>
        <w:t>Νέας Δημοκρατίας κ.</w:t>
      </w:r>
      <w:r>
        <w:rPr>
          <w:rFonts w:eastAsia="Times New Roman"/>
        </w:rPr>
        <w:t xml:space="preserve"> Αθανασίου Δαβάκη</w:t>
      </w:r>
      <w:r>
        <w:rPr>
          <w:rFonts w:eastAsia="Times New Roman"/>
          <w:b/>
        </w:rPr>
        <w:t xml:space="preserve"> </w:t>
      </w:r>
      <w:r>
        <w:rPr>
          <w:rFonts w:eastAsia="Times New Roman"/>
          <w:bCs/>
        </w:rPr>
        <w:t xml:space="preserve">προς τον Υπουργό </w:t>
      </w:r>
      <w:r>
        <w:rPr>
          <w:rFonts w:eastAsia="Times New Roman"/>
        </w:rPr>
        <w:t xml:space="preserve">Υγείας, </w:t>
      </w:r>
      <w:r>
        <w:rPr>
          <w:rFonts w:eastAsia="Times New Roman"/>
          <w:bCs/>
        </w:rPr>
        <w:t xml:space="preserve">με θέμα: «Σύσταση σταθμού ΕΚΑΒ στη Νεάπολη Βοιών του Δήμου Μονεμβασίας», δεν θα συζητηθεί λόγω κωλύματος του Αναπληρωτή Υπουργού Υγείας κ. Παύλου </w:t>
      </w:r>
      <w:proofErr w:type="spellStart"/>
      <w:r>
        <w:rPr>
          <w:rFonts w:eastAsia="Times New Roman"/>
          <w:bCs/>
        </w:rPr>
        <w:t>Πολάκη</w:t>
      </w:r>
      <w:proofErr w:type="spellEnd"/>
      <w:r>
        <w:rPr>
          <w:rFonts w:eastAsia="Times New Roman"/>
          <w:bCs/>
        </w:rPr>
        <w:t xml:space="preserve">, </w:t>
      </w:r>
      <w:r>
        <w:rPr>
          <w:rFonts w:eastAsia="Times New Roman"/>
          <w:bCs/>
        </w:rPr>
        <w:t xml:space="preserve">λόγω </w:t>
      </w:r>
      <w:r>
        <w:rPr>
          <w:rFonts w:eastAsia="Times New Roman"/>
          <w:bCs/>
        </w:rPr>
        <w:t>φόρτου εργασίας.</w:t>
      </w:r>
    </w:p>
    <w:p w14:paraId="5492E775" w14:textId="77777777" w:rsidR="00AD6F67" w:rsidRDefault="00313B02">
      <w:pPr>
        <w:spacing w:line="600" w:lineRule="auto"/>
        <w:ind w:firstLine="720"/>
        <w:jc w:val="both"/>
        <w:rPr>
          <w:rFonts w:eastAsia="Times New Roman"/>
          <w:bCs/>
        </w:rPr>
      </w:pPr>
      <w:r>
        <w:rPr>
          <w:rFonts w:eastAsia="Times New Roman"/>
          <w:bCs/>
        </w:rPr>
        <w:t>Η</w:t>
      </w:r>
      <w:r>
        <w:rPr>
          <w:rFonts w:ascii="Verdana" w:eastAsia="Times New Roman" w:hAnsi="Verdana" w:cs="Times New Roman"/>
          <w:color w:val="000000"/>
          <w:sz w:val="17"/>
          <w:szCs w:val="17"/>
        </w:rPr>
        <w:t xml:space="preserve"> </w:t>
      </w:r>
      <w:r>
        <w:rPr>
          <w:rFonts w:eastAsia="Times New Roman"/>
          <w:bCs/>
        </w:rPr>
        <w:t>πρώτη με αριθμό 707/2-1-2018 επίκαι</w:t>
      </w:r>
      <w:r>
        <w:rPr>
          <w:rFonts w:eastAsia="Times New Roman"/>
          <w:bCs/>
        </w:rPr>
        <w:t>ρη ερώτηση δε</w:t>
      </w:r>
      <w:r>
        <w:rPr>
          <w:rFonts w:eastAsia="Times New Roman"/>
          <w:bCs/>
        </w:rPr>
        <w:t>υ</w:t>
      </w:r>
      <w:r>
        <w:rPr>
          <w:rFonts w:eastAsia="Times New Roman"/>
          <w:bCs/>
        </w:rPr>
        <w:t>τ</w:t>
      </w:r>
      <w:r>
        <w:rPr>
          <w:rFonts w:eastAsia="Times New Roman"/>
          <w:bCs/>
        </w:rPr>
        <w:t>έ</w:t>
      </w:r>
      <w:r>
        <w:rPr>
          <w:rFonts w:eastAsia="Times New Roman"/>
          <w:bCs/>
        </w:rPr>
        <w:t xml:space="preserve">ρου κύκλου του Βουλευτή Ξάνθης του Συνασπισμού Ριζοσπαστικής Αριστεράς κ. </w:t>
      </w:r>
      <w:r>
        <w:rPr>
          <w:rFonts w:eastAsia="Times New Roman"/>
        </w:rPr>
        <w:t xml:space="preserve">Γρηγορίου Στογιαννίδη </w:t>
      </w:r>
      <w:r>
        <w:rPr>
          <w:rFonts w:eastAsia="Times New Roman"/>
          <w:bCs/>
        </w:rPr>
        <w:t xml:space="preserve">προς τον Υπουργό </w:t>
      </w:r>
      <w:r>
        <w:rPr>
          <w:rFonts w:eastAsia="Times New Roman"/>
        </w:rPr>
        <w:t xml:space="preserve">Οικονομικών, </w:t>
      </w:r>
      <w:r>
        <w:rPr>
          <w:rFonts w:eastAsia="Times New Roman"/>
          <w:bCs/>
        </w:rPr>
        <w:t>με θέμα: «Τήρηση του προβλεπόμενου από τις άδειες λειτουργίας αριθμού θέσεων εργασίας στα καζίν</w:t>
      </w:r>
      <w:r>
        <w:rPr>
          <w:rFonts w:eastAsia="Times New Roman"/>
          <w:bCs/>
        </w:rPr>
        <w:t>α</w:t>
      </w:r>
      <w:r>
        <w:rPr>
          <w:rFonts w:eastAsia="Times New Roman"/>
          <w:bCs/>
        </w:rPr>
        <w:t>», δεν θα συζητηθε</w:t>
      </w:r>
      <w:r>
        <w:rPr>
          <w:rFonts w:eastAsia="Times New Roman"/>
          <w:bCs/>
        </w:rPr>
        <w:t xml:space="preserve">ί λόγω κωλύματος του Υπουργού Οικονομικών κ. Ευκλείδη </w:t>
      </w:r>
      <w:proofErr w:type="spellStart"/>
      <w:r>
        <w:rPr>
          <w:rFonts w:eastAsia="Times New Roman"/>
          <w:bCs/>
        </w:rPr>
        <w:t>Τσακαλώτου</w:t>
      </w:r>
      <w:proofErr w:type="spellEnd"/>
      <w:r>
        <w:rPr>
          <w:rFonts w:eastAsia="Times New Roman"/>
          <w:bCs/>
        </w:rPr>
        <w:t>, εξαιτίας φόρτου εργασίας.</w:t>
      </w:r>
    </w:p>
    <w:p w14:paraId="5492E776" w14:textId="77777777" w:rsidR="00AD6F67" w:rsidRDefault="00313B02">
      <w:pPr>
        <w:spacing w:line="600" w:lineRule="auto"/>
        <w:ind w:firstLine="720"/>
        <w:jc w:val="both"/>
        <w:rPr>
          <w:rFonts w:eastAsia="Times New Roman"/>
          <w:bCs/>
        </w:rPr>
      </w:pPr>
      <w:r>
        <w:rPr>
          <w:rFonts w:eastAsia="Times New Roman"/>
          <w:bCs/>
        </w:rPr>
        <w:lastRenderedPageBreak/>
        <w:t xml:space="preserve">Θα συζητηθεί </w:t>
      </w:r>
      <w:r>
        <w:rPr>
          <w:rFonts w:eastAsia="Times New Roman"/>
          <w:bCs/>
        </w:rPr>
        <w:t>η τρίτη με αριθμό 704/2-1-2018 επίκαιρη ερώτηση πρώτου κύκλου του Βουλευτή Α΄ Θεσσαλονίκης του Κομμουνιστικού Κόμματος Ελλάδ</w:t>
      </w:r>
      <w:r>
        <w:rPr>
          <w:rFonts w:eastAsia="Times New Roman"/>
          <w:bCs/>
        </w:rPr>
        <w:t>α</w:t>
      </w:r>
      <w:r>
        <w:rPr>
          <w:rFonts w:eastAsia="Times New Roman"/>
          <w:bCs/>
        </w:rPr>
        <w:t xml:space="preserve">ς κ. </w:t>
      </w:r>
      <w:r>
        <w:rPr>
          <w:rFonts w:eastAsia="Times New Roman"/>
        </w:rPr>
        <w:t xml:space="preserve">Ιωάννη Δελή </w:t>
      </w:r>
      <w:r>
        <w:rPr>
          <w:rFonts w:eastAsia="Times New Roman"/>
          <w:bCs/>
        </w:rPr>
        <w:t xml:space="preserve">προς τον </w:t>
      </w:r>
      <w:r>
        <w:rPr>
          <w:rFonts w:eastAsia="Times New Roman"/>
          <w:bCs/>
        </w:rPr>
        <w:t xml:space="preserve">Υπουργό </w:t>
      </w:r>
      <w:r>
        <w:rPr>
          <w:rFonts w:eastAsia="Times New Roman"/>
        </w:rPr>
        <w:t xml:space="preserve">Παιδείας, Έρευνας και Θρησκευμάτων, </w:t>
      </w:r>
      <w:r>
        <w:rPr>
          <w:rFonts w:eastAsia="Times New Roman"/>
          <w:bCs/>
        </w:rPr>
        <w:t>σχετικά με τα κρούσματα τρομοκράτησης μαθητών σε πολλά σχολεία της χώρας, λόγω της συμμετοχής τους σε αγώνες.</w:t>
      </w:r>
    </w:p>
    <w:p w14:paraId="5492E777" w14:textId="77777777" w:rsidR="00AD6F67" w:rsidRDefault="00313B02">
      <w:pPr>
        <w:spacing w:line="600" w:lineRule="auto"/>
        <w:ind w:firstLine="720"/>
        <w:jc w:val="both"/>
        <w:rPr>
          <w:rFonts w:eastAsia="Times New Roman"/>
          <w:bCs/>
          <w:shd w:val="clear" w:color="auto" w:fill="FFFFFF"/>
        </w:rPr>
      </w:pPr>
      <w:r>
        <w:rPr>
          <w:rFonts w:eastAsia="Times New Roman"/>
          <w:bCs/>
        </w:rPr>
        <w:t xml:space="preserve">Τη λέξη «αγώνες» θα μας την εξηγήσετε, </w:t>
      </w:r>
      <w:r>
        <w:rPr>
          <w:rFonts w:eastAsia="Times New Roman"/>
          <w:bCs/>
          <w:shd w:val="clear" w:color="auto" w:fill="FFFFFF"/>
        </w:rPr>
        <w:t>γιατί</w:t>
      </w:r>
      <w:r>
        <w:rPr>
          <w:rFonts w:eastAsia="Times New Roman"/>
          <w:bCs/>
        </w:rPr>
        <w:t xml:space="preserve"> δεν έχω κατανοήσει κι εγώ τι εννοείτε.</w:t>
      </w:r>
    </w:p>
    <w:p w14:paraId="5492E778" w14:textId="77777777" w:rsidR="00AD6F67" w:rsidRDefault="00313B02">
      <w:pPr>
        <w:spacing w:line="600" w:lineRule="auto"/>
        <w:ind w:firstLine="720"/>
        <w:jc w:val="both"/>
        <w:rPr>
          <w:rFonts w:eastAsia="Times New Roman"/>
          <w:bCs/>
        </w:rPr>
      </w:pPr>
      <w:r>
        <w:rPr>
          <w:rFonts w:eastAsia="Times New Roman"/>
          <w:bCs/>
          <w:shd w:val="clear" w:color="auto" w:fill="FFFFFF"/>
        </w:rPr>
        <w:t xml:space="preserve">Κύριε Δελή, έχετε </w:t>
      </w:r>
      <w:r>
        <w:rPr>
          <w:rFonts w:eastAsia="Times New Roman"/>
          <w:bCs/>
          <w:shd w:val="clear" w:color="auto" w:fill="FFFFFF"/>
        </w:rPr>
        <w:t>τον λόγο.</w:t>
      </w:r>
    </w:p>
    <w:p w14:paraId="5492E779"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w:t>
      </w:r>
    </w:p>
    <w:p w14:paraId="5492E77A" w14:textId="77777777" w:rsidR="00AD6F67" w:rsidRDefault="00313B02">
      <w:pPr>
        <w:spacing w:line="600" w:lineRule="auto"/>
        <w:ind w:firstLine="720"/>
        <w:jc w:val="both"/>
        <w:rPr>
          <w:rFonts w:eastAsia="Times New Roman" w:cs="Times New Roman"/>
          <w:szCs w:val="24"/>
        </w:rPr>
      </w:pPr>
      <w:r>
        <w:rPr>
          <w:rFonts w:eastAsia="Times New Roman" w:cs="Times New Roman"/>
          <w:bCs/>
          <w:shd w:val="clear" w:color="auto" w:fill="FFFFFF"/>
        </w:rPr>
        <w:t>Μπορεί</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περίσσεψε το μαύρο δάκρυ για τη ζωή </w:t>
      </w:r>
      <w:r>
        <w:rPr>
          <w:rFonts w:eastAsia="Times New Roman"/>
          <w:bCs/>
        </w:rPr>
        <w:t>και</w:t>
      </w:r>
      <w:r>
        <w:rPr>
          <w:rFonts w:eastAsia="Times New Roman" w:cs="Times New Roman"/>
          <w:szCs w:val="24"/>
        </w:rPr>
        <w:t xml:space="preserve"> το μέλλον της νεολαίας, όταν </w:t>
      </w:r>
      <w:r>
        <w:rPr>
          <w:rFonts w:eastAsia="Times New Roman" w:cs="Times New Roman"/>
          <w:bCs/>
          <w:shd w:val="clear" w:color="auto" w:fill="FFFFFF"/>
        </w:rPr>
        <w:t>όμως</w:t>
      </w:r>
      <w:r>
        <w:rPr>
          <w:rFonts w:eastAsia="Times New Roman" w:cs="Times New Roman"/>
          <w:szCs w:val="24"/>
        </w:rPr>
        <w:t xml:space="preserve"> αυτή η νεολαία αποφασίσει να πάρει αυτή </w:t>
      </w:r>
      <w:r>
        <w:rPr>
          <w:rFonts w:eastAsia="Times New Roman" w:cs="Times New Roman"/>
          <w:szCs w:val="24"/>
        </w:rPr>
        <w:lastRenderedPageBreak/>
        <w:t xml:space="preserve">τη ζωή </w:t>
      </w:r>
      <w:r>
        <w:rPr>
          <w:rFonts w:eastAsia="Times New Roman"/>
          <w:bCs/>
        </w:rPr>
        <w:t>και</w:t>
      </w:r>
      <w:r>
        <w:rPr>
          <w:rFonts w:eastAsia="Times New Roman" w:cs="Times New Roman"/>
          <w:szCs w:val="24"/>
        </w:rPr>
        <w:t xml:space="preserve"> το μέλλον στα δικά της χέρια </w:t>
      </w:r>
      <w:r>
        <w:rPr>
          <w:rFonts w:eastAsia="Times New Roman"/>
          <w:bCs/>
        </w:rPr>
        <w:t>και</w:t>
      </w:r>
      <w:r>
        <w:rPr>
          <w:rFonts w:eastAsia="Times New Roman" w:cs="Times New Roman"/>
          <w:szCs w:val="24"/>
        </w:rPr>
        <w:t xml:space="preserve"> να αγωνιστεί γι’ αυτό, τότε τα πράγματα αλλάζουν και γίνομαι πιο </w:t>
      </w:r>
      <w:r>
        <w:rPr>
          <w:rFonts w:eastAsia="Times New Roman"/>
          <w:bCs/>
        </w:rPr>
        <w:t>συγκεκριμένος.</w:t>
      </w:r>
    </w:p>
    <w:p w14:paraId="5492E77B" w14:textId="77777777" w:rsidR="00AD6F67" w:rsidRDefault="00313B02">
      <w:pPr>
        <w:tabs>
          <w:tab w:val="left" w:pos="2940"/>
        </w:tabs>
        <w:spacing w:line="600" w:lineRule="auto"/>
        <w:ind w:firstLine="720"/>
        <w:jc w:val="both"/>
        <w:rPr>
          <w:rFonts w:eastAsia="Times New Roman"/>
          <w:color w:val="000000" w:themeColor="text1"/>
          <w:szCs w:val="24"/>
        </w:rPr>
      </w:pPr>
      <w:r w:rsidRPr="00036D28">
        <w:rPr>
          <w:rFonts w:eastAsia="Times New Roman"/>
          <w:color w:val="000000" w:themeColor="text1"/>
          <w:szCs w:val="24"/>
        </w:rPr>
        <w:t xml:space="preserve">Εν όψει της απεργίας που έγινε στις 14 του Δεκέμβρη, τον προηγούμενο μήνα, αρκετά μαθητικά συμβούλια σε όλη τη χώρα αποφάσισαν ή σκέφτηκαν να αποφασίσουν τη συμμετοχή τους σ’ </w:t>
      </w:r>
      <w:r w:rsidRPr="00036D28">
        <w:rPr>
          <w:rFonts w:eastAsia="Times New Roman"/>
          <w:color w:val="000000" w:themeColor="text1"/>
          <w:szCs w:val="24"/>
        </w:rPr>
        <w:t xml:space="preserve">αυτή την απεργιακή κινητοποίηση ενάντια, βέβαια, σε μια πολιτική που στοχεύει πριν απ’ όλα το δικό τους μέλλον, το μέλλον και τη ζωή της νεολαίας μας. </w:t>
      </w:r>
    </w:p>
    <w:p w14:paraId="5492E77C"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Δείτε ορισμένα παραδείγματα. Στη Βέροια και τη Νάουσα διευθυντές έφτασαν να λένε στους μαθητές ότι</w:t>
      </w:r>
      <w:r>
        <w:rPr>
          <w:rFonts w:eastAsia="Times New Roman"/>
          <w:szCs w:val="24"/>
        </w:rPr>
        <w:t>,</w:t>
      </w:r>
      <w:r>
        <w:rPr>
          <w:rFonts w:eastAsia="Times New Roman"/>
          <w:szCs w:val="24"/>
        </w:rPr>
        <w:t xml:space="preserve"> σύμφ</w:t>
      </w:r>
      <w:r>
        <w:rPr>
          <w:rFonts w:eastAsia="Times New Roman"/>
          <w:szCs w:val="24"/>
        </w:rPr>
        <w:t>ωνα με εγκύκλιο του Υπουργείου Παιδείας, απαγορεύεται να κάνουν συνέλευση για να αποφασίσουν τη συμμετοχή τους στην κινητοποίηση. Εδώ θα θέλαμε και μια ξεκάθαρη απάντηση από τον Υπουργό</w:t>
      </w:r>
      <w:r>
        <w:rPr>
          <w:rFonts w:eastAsia="Times New Roman"/>
          <w:szCs w:val="24"/>
        </w:rPr>
        <w:t>,</w:t>
      </w:r>
      <w:r>
        <w:rPr>
          <w:rFonts w:eastAsia="Times New Roman"/>
          <w:szCs w:val="24"/>
        </w:rPr>
        <w:t xml:space="preserve"> αν υπάρχει </w:t>
      </w:r>
      <w:r>
        <w:rPr>
          <w:rFonts w:eastAsia="Times New Roman"/>
          <w:szCs w:val="24"/>
        </w:rPr>
        <w:lastRenderedPageBreak/>
        <w:t xml:space="preserve">τέτοια εγκύκλιος, την οποία επικαλούνται οι συγκεκριμένοι </w:t>
      </w:r>
      <w:r>
        <w:rPr>
          <w:rFonts w:eastAsia="Times New Roman"/>
          <w:szCs w:val="24"/>
        </w:rPr>
        <w:t>διευθυντές της Βέροιας και τη Νάουσας.</w:t>
      </w:r>
    </w:p>
    <w:p w14:paraId="5492E77D"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Εδώ στην Αθήνα, σε σχολείο του Ιλίου, διευθύντρια έφτασε να στέλνει επιστολές στα σπίτια των μαθητών, στους γονείς, επειδή με τη γενική τους συνέλευση οι μαθητές αποφάσισαν τη συμμετοχή τους στην απεργιακή κινητοποίησ</w:t>
      </w:r>
      <w:r>
        <w:rPr>
          <w:rFonts w:eastAsia="Times New Roman"/>
          <w:szCs w:val="24"/>
        </w:rPr>
        <w:t>η και στην πορεία, απειλώντας τους με απουσίες.</w:t>
      </w:r>
    </w:p>
    <w:p w14:paraId="5492E77E"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Παραπέρα</w:t>
      </w:r>
      <w:r>
        <w:rPr>
          <w:rFonts w:eastAsia="Times New Roman"/>
          <w:szCs w:val="24"/>
        </w:rPr>
        <w:t>,</w:t>
      </w:r>
      <w:r>
        <w:rPr>
          <w:rFonts w:eastAsia="Times New Roman"/>
          <w:szCs w:val="24"/>
        </w:rPr>
        <w:t xml:space="preserve"> στη  Θεσσαλονίκη διευθυντές σ’ αυτόν τον θλιβερό ρόλο του παιδονόμου απειλούσαν δεκαπενταμελή μαθητικά συμβούλια ότι αν συμμετέχουν, αν θελήσουν να πάρουν μέρος σ’ αυτή την απεργιακή κινητοποίηση, τ</w:t>
      </w:r>
      <w:r>
        <w:rPr>
          <w:rFonts w:eastAsia="Times New Roman"/>
          <w:szCs w:val="24"/>
        </w:rPr>
        <w:t>ότε θα χάσουν την πολυήμερη εκδρομή.</w:t>
      </w:r>
    </w:p>
    <w:p w14:paraId="5492E77F"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lastRenderedPageBreak/>
        <w:t xml:space="preserve">Στη Λαμία και στη Γραβιά, στον </w:t>
      </w:r>
      <w:r>
        <w:rPr>
          <w:rFonts w:eastAsia="Times New Roman"/>
          <w:szCs w:val="24"/>
        </w:rPr>
        <w:t>Νομό</w:t>
      </w:r>
      <w:r>
        <w:rPr>
          <w:rFonts w:eastAsia="Times New Roman"/>
          <w:szCs w:val="24"/>
        </w:rPr>
        <w:t xml:space="preserve"> Φθιώτιδας, ο διοικητικός μηχανισμός ενεργοποιήθηκε σε ανώτερο επίπεδο. Πιο συγκεκριμένα, ο ίδιος ο διευθυντής δευτεροβάθμιας εκπαίδευσης απειλούσε τους μαθητές ότι θα φέρει τους εισαγ</w:t>
      </w:r>
      <w:r>
        <w:rPr>
          <w:rFonts w:eastAsia="Times New Roman"/>
          <w:szCs w:val="24"/>
        </w:rPr>
        <w:t xml:space="preserve">γελείς, αν τολμήσουν να σκεφτούν τη συμμετοχή τους στο απεργιακό συλλαλητήριο. Μάλιστα, αυτή την απόφαση του διευθυντή ή την επιθυμία του η ίδια η Αστυνομία την κοινοποίησε στους μαθητές του σχολείου, που τύχαινε να κάνει κατάληψη εκείνες τις μέρες, γιατί </w:t>
      </w:r>
      <w:r>
        <w:rPr>
          <w:rFonts w:eastAsia="Times New Roman"/>
          <w:szCs w:val="24"/>
        </w:rPr>
        <w:t>επίκειται η συγχώνευσή του.</w:t>
      </w:r>
    </w:p>
    <w:p w14:paraId="5492E780"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Στα Τρίκαλα, βεβαίως, είχαμε την απόφαση του διευθυντή του 9</w:t>
      </w:r>
      <w:r w:rsidRPr="0049252D">
        <w:rPr>
          <w:rFonts w:eastAsia="Times New Roman"/>
          <w:szCs w:val="24"/>
          <w:vertAlign w:val="superscript"/>
        </w:rPr>
        <w:t>ου</w:t>
      </w:r>
      <w:r>
        <w:rPr>
          <w:rFonts w:eastAsia="Times New Roman"/>
          <w:szCs w:val="24"/>
        </w:rPr>
        <w:t xml:space="preserve"> Γυμνασίου Τρικάλων να τιμωρήσει με μονοήμερη αποβολή όσους μαθητές τόλμησαν να πάρουν μέρος στην απεργιακή συγκέντρωση της 14ης Δεκέμβρη.</w:t>
      </w:r>
    </w:p>
    <w:p w14:paraId="5492E781"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lastRenderedPageBreak/>
        <w:t>Βλέπουμε, λοιπόν, ότι η τρο</w:t>
      </w:r>
      <w:r>
        <w:rPr>
          <w:rFonts w:eastAsia="Times New Roman"/>
          <w:szCs w:val="24"/>
        </w:rPr>
        <w:t>μοκρατία και ο εκφοβισμός εκδηλώνεται απροκάλυπτα και όταν η νεολαία</w:t>
      </w:r>
      <w:r>
        <w:rPr>
          <w:rFonts w:eastAsia="Times New Roman"/>
          <w:szCs w:val="24"/>
        </w:rPr>
        <w:t>,</w:t>
      </w:r>
      <w:r>
        <w:rPr>
          <w:rFonts w:eastAsia="Times New Roman"/>
          <w:szCs w:val="24"/>
        </w:rPr>
        <w:t xml:space="preserve"> που μορφώνεται, διεκδικεί καλύτερους όρους μόρφωσης και ζωής, τότε γνωρίζει το μαστίγιο του αστικού κράτους.</w:t>
      </w:r>
    </w:p>
    <w:p w14:paraId="5492E782"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 xml:space="preserve">Πολύ θα θέλαμε από τον Υπουργό να ακούσουμε τι λέει για όλα αυτά, πώς </w:t>
      </w:r>
      <w:r>
        <w:rPr>
          <w:rFonts w:eastAsia="Times New Roman"/>
          <w:szCs w:val="24"/>
        </w:rPr>
        <w:t xml:space="preserve">τοποθετείται απέναντι σ’ αυτά τα ανησυχητικά φαινόμενα, που όσο πάει και δυναμώνουν και κυρίως πολύ θα θέλαμε να ακούσουμε από τον κύριο Υπουργό τι μέτρα σκέφτεται να πάρει, έτσι ώστε να απαλλαγούν από τις όποιες τιμωρίες τους αυτοί οι μαθητές, οι οποίοι, </w:t>
      </w:r>
      <w:r>
        <w:rPr>
          <w:rFonts w:eastAsia="Times New Roman"/>
          <w:szCs w:val="24"/>
        </w:rPr>
        <w:t>κατά τη γνώμη μας, αυτό που θα έπρεπε να πάρουν είναι τον έπαινο και όχι την τιμωρία, γιατί αποφάσισαν να διεκδικήσουν μαζί με τους γονείς τους μια καλύτερη ζωή και να στα</w:t>
      </w:r>
      <w:r>
        <w:rPr>
          <w:rFonts w:eastAsia="Times New Roman"/>
          <w:szCs w:val="24"/>
        </w:rPr>
        <w:lastRenderedPageBreak/>
        <w:t>ματήσει κάθε απειλή ενάντια σε όσους μαθητές τώρα ή και στο μέλλον αποφασίσουν να αγω</w:t>
      </w:r>
      <w:r>
        <w:rPr>
          <w:rFonts w:eastAsia="Times New Roman"/>
          <w:szCs w:val="24"/>
        </w:rPr>
        <w:t>νιστούν για ένα σχολείο και για μια ζωή που δικαιούνται.</w:t>
      </w:r>
    </w:p>
    <w:p w14:paraId="5492E783"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Ευχαριστώ.</w:t>
      </w:r>
    </w:p>
    <w:p w14:paraId="5492E784" w14:textId="77777777" w:rsidR="00AD6F67" w:rsidRDefault="00313B02">
      <w:pPr>
        <w:tabs>
          <w:tab w:val="left" w:pos="294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w:t>
      </w:r>
    </w:p>
    <w:p w14:paraId="5492E785"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 xml:space="preserve">Παρακαλώ τον κύριο Υπουργό να έχει τον λόγο για την </w:t>
      </w:r>
      <w:proofErr w:type="spellStart"/>
      <w:r>
        <w:rPr>
          <w:rFonts w:eastAsia="Times New Roman"/>
          <w:szCs w:val="24"/>
        </w:rPr>
        <w:t>πρωτολογία</w:t>
      </w:r>
      <w:proofErr w:type="spellEnd"/>
      <w:r>
        <w:rPr>
          <w:rFonts w:eastAsia="Times New Roman"/>
          <w:szCs w:val="24"/>
        </w:rPr>
        <w:t xml:space="preserve"> του.</w:t>
      </w:r>
    </w:p>
    <w:p w14:paraId="5492E786" w14:textId="77777777" w:rsidR="00AD6F67" w:rsidRDefault="00313B02">
      <w:pPr>
        <w:tabs>
          <w:tab w:val="left" w:pos="2940"/>
        </w:tabs>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b/>
          <w:szCs w:val="24"/>
        </w:rPr>
        <w:t>:</w:t>
      </w:r>
      <w:r>
        <w:rPr>
          <w:rFonts w:eastAsia="Times New Roman"/>
          <w:szCs w:val="24"/>
        </w:rPr>
        <w:t xml:space="preserve"> Ευχαριστώ, κύριε Πρόεδρε. </w:t>
      </w:r>
    </w:p>
    <w:p w14:paraId="5492E787"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Καλή μας χρονιά!</w:t>
      </w:r>
    </w:p>
    <w:p w14:paraId="5492E788" w14:textId="77777777" w:rsidR="00AD6F67" w:rsidRDefault="00313B02">
      <w:pPr>
        <w:tabs>
          <w:tab w:val="left" w:pos="2940"/>
        </w:tabs>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Καλή χρονιά και στα παιδιά μας!</w:t>
      </w:r>
    </w:p>
    <w:p w14:paraId="5492E789" w14:textId="77777777" w:rsidR="00AD6F67" w:rsidRDefault="00313B02">
      <w:pPr>
        <w:tabs>
          <w:tab w:val="left" w:pos="2940"/>
        </w:tabs>
        <w:spacing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Κύριε Δελή, παρ</w:t>
      </w:r>
      <w:r>
        <w:rPr>
          <w:rFonts w:eastAsia="Times New Roman"/>
          <w:szCs w:val="24"/>
        </w:rPr>
        <w:t xml:space="preserve">’ </w:t>
      </w:r>
      <w:r>
        <w:rPr>
          <w:rFonts w:eastAsia="Times New Roman"/>
          <w:szCs w:val="24"/>
        </w:rPr>
        <w:t xml:space="preserve">όλο που από το Βήμα έχω πει πάντα πόσο προσεκτικός είστε, </w:t>
      </w:r>
      <w:r>
        <w:rPr>
          <w:rFonts w:eastAsia="Times New Roman"/>
          <w:szCs w:val="24"/>
        </w:rPr>
        <w:t xml:space="preserve">σήμερα, την πρώτη μέρα συνεδρίασης, με τις επίκαιρες ερωτήσεις, δυστυχώς, υπάρχουν εξαιρετικά σοβαρά προβλήματα στην επίκαιρη ερώτησή σας. Το θέμα σας είναι για τα κρούσματα τρομοκράτησης μαθητών σε πολλά σχολεία της χώρας, δεκάδες κρούσματα τρομοκράτησης </w:t>
      </w:r>
      <w:r>
        <w:rPr>
          <w:rFonts w:eastAsia="Times New Roman"/>
          <w:szCs w:val="24"/>
        </w:rPr>
        <w:t>μαθητών σε πολλά σχολεία της χώρας.</w:t>
      </w:r>
    </w:p>
    <w:p w14:paraId="5492E78A"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t xml:space="preserve">Θα ήθελα να γνωρίζετε ότι τα σχολεία μας είναι δημοκρατικά σχολεία και δεν τρομοκρατείται κανείς, κανένα παιδί από τους εκπαιδευτικούς. Μπορεί να υπάρχουν ελάχιστες εξαιρέσεις. Ναι. Όμως, θα σας παρακαλούσα πάρα πολύ να </w:t>
      </w:r>
      <w:r>
        <w:rPr>
          <w:rFonts w:eastAsia="Times New Roman"/>
          <w:szCs w:val="24"/>
        </w:rPr>
        <w:t>μη δημιουργείτε κλίμα εκεί που δεν υπάρχει.</w:t>
      </w:r>
    </w:p>
    <w:p w14:paraId="5492E78B" w14:textId="77777777" w:rsidR="00AD6F67" w:rsidRDefault="00313B02">
      <w:pPr>
        <w:tabs>
          <w:tab w:val="left" w:pos="2940"/>
        </w:tabs>
        <w:spacing w:line="600" w:lineRule="auto"/>
        <w:ind w:firstLine="720"/>
        <w:jc w:val="both"/>
        <w:rPr>
          <w:rFonts w:eastAsia="Times New Roman"/>
          <w:szCs w:val="24"/>
        </w:rPr>
      </w:pPr>
      <w:r>
        <w:rPr>
          <w:rFonts w:eastAsia="Times New Roman"/>
          <w:szCs w:val="24"/>
        </w:rPr>
        <w:lastRenderedPageBreak/>
        <w:t xml:space="preserve">Αυτό, λοιπόν, είναι το πρώτο. Δεύτερον, λέτε ότι στη Βέροια και στη Νάουσα δοκιμάστηκαν νέα «ήθη» με τους διευθυντές να λένε στους μαθητές ότι, σύμφωνα με εγκύκλιο του Υπουργείου Παιδείας, απαγορεύεται να κάνουν </w:t>
      </w:r>
      <w:r>
        <w:rPr>
          <w:rFonts w:eastAsia="Times New Roman"/>
          <w:szCs w:val="24"/>
        </w:rPr>
        <w:t xml:space="preserve">συνέλευση. </w:t>
      </w:r>
    </w:p>
    <w:p w14:paraId="5492E78C"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Έχετε κάποια τέτοια εγκύκλιο εσείς; Ήρθε στα χέρια σας κάποια τέτοια εγκύκλιος; Διότι αν ήρθε, είναι σαφές ότι δεν εκφράζει τη δική μας πολιτική. Δεν υπάρχει τέτοια εγκύκλιος. Αν υπάρχει, μπορεί να είναι κάτι το υπηρεσιακό</w:t>
      </w:r>
      <w:r>
        <w:rPr>
          <w:rFonts w:eastAsia="Times New Roman" w:cs="Times New Roman"/>
          <w:szCs w:val="24"/>
        </w:rPr>
        <w:t xml:space="preserve"> και είναι απαράδεκτο. Όμως, αν είναι, θα σας παρακαλούσα να την καταθέσετε στα Πρακτικά, να τη δώσετε σε εμένα. Τέτοια εγκύκλιος δεν υπάρχει και δεν πρέπει να υπάρχει. Τα παιδιά έχουν τη δυνατότητα να κάνουν, με τους όρους που κάθε φορά συμφωνούνται, αυτέ</w:t>
      </w:r>
      <w:r>
        <w:rPr>
          <w:rFonts w:eastAsia="Times New Roman" w:cs="Times New Roman"/>
          <w:szCs w:val="24"/>
        </w:rPr>
        <w:t>ς τις συνελεύσεις.</w:t>
      </w:r>
    </w:p>
    <w:p w14:paraId="5492E78D"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Ας έρθουμε σε κάτι άλλο</w:t>
      </w:r>
      <w:r>
        <w:rPr>
          <w:rFonts w:eastAsia="Times New Roman" w:cs="Times New Roman"/>
          <w:szCs w:val="24"/>
        </w:rPr>
        <w:t>,</w:t>
      </w:r>
      <w:r>
        <w:rPr>
          <w:rFonts w:eastAsia="Times New Roman" w:cs="Times New Roman"/>
          <w:szCs w:val="24"/>
        </w:rPr>
        <w:t xml:space="preserve"> το οποίο πάλι δημιουργεί ένα κλίμα που δεν είναι καλό. Δεν είναι καλό, διότι δεν δείχνει την πραγματική λειτουργία των σχολείων. Σας λέω πολύ συγκεκριμένα αυτό που αναφέρατε για τα Τρίκαλα. Λέτε ότι στα Τρίκαλα μ</w:t>
      </w:r>
      <w:r>
        <w:rPr>
          <w:rFonts w:eastAsia="Times New Roman" w:cs="Times New Roman"/>
          <w:szCs w:val="24"/>
        </w:rPr>
        <w:t>ε απόφαση του διευθυντή του 9</w:t>
      </w:r>
      <w:r>
        <w:rPr>
          <w:rFonts w:eastAsia="Times New Roman" w:cs="Times New Roman"/>
          <w:szCs w:val="24"/>
          <w:vertAlign w:val="superscript"/>
        </w:rPr>
        <w:t>ου</w:t>
      </w:r>
      <w:r>
        <w:rPr>
          <w:rFonts w:eastAsia="Times New Roman" w:cs="Times New Roman"/>
          <w:szCs w:val="24"/>
        </w:rPr>
        <w:t xml:space="preserve"> Γυμνασίου Τρικάλων τιμωρήθηκαν με μονοήμερη αποβολή όσοι μαθητές συμμετείχαν την Πέμπτη 14 Δεκέμβρη στην απεργιακή συγκέντρωση που καλούσαν τα σωματεία της πόλης.</w:t>
      </w:r>
    </w:p>
    <w:p w14:paraId="5492E78E"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Εμείς το διερευνήσαμε, όπως και όλες τις άλλες καταγγελίες σα</w:t>
      </w:r>
      <w:r>
        <w:rPr>
          <w:rFonts w:eastAsia="Times New Roman" w:cs="Times New Roman"/>
          <w:szCs w:val="24"/>
        </w:rPr>
        <w:t xml:space="preserve">ς, για τις οποίες δεν υπάρχει καμμία απολύτως σχέση με αυτά που λέτε, σύμφωνα με τις γραπτές απαντήσεις που μας έχουν στείλει οι υπεύθυνοι του κάθε σχολείου και οι διευθυντές εκπαίδευσης, όπως και οι περιφερειακοί. </w:t>
      </w:r>
    </w:p>
    <w:p w14:paraId="5492E78F"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Θέλω να είμαι πολύ προσεκτικός για το θέ</w:t>
      </w:r>
      <w:r>
        <w:rPr>
          <w:rFonts w:eastAsia="Times New Roman" w:cs="Times New Roman"/>
          <w:szCs w:val="24"/>
        </w:rPr>
        <w:t>μα που θίγετε για τα Τρίκαλα. Κατ’ αρχάς, γι</w:t>
      </w:r>
      <w:r>
        <w:rPr>
          <w:rFonts w:eastAsia="Times New Roman" w:cs="Times New Roman"/>
          <w:szCs w:val="24"/>
        </w:rPr>
        <w:t>’</w:t>
      </w:r>
      <w:r>
        <w:rPr>
          <w:rFonts w:eastAsia="Times New Roman" w:cs="Times New Roman"/>
          <w:szCs w:val="24"/>
        </w:rPr>
        <w:t xml:space="preserve"> αυτό το ζήτημα που λέτε δεν είχαμε καμμία απολύτως καταγγελία</w:t>
      </w:r>
      <w:r>
        <w:rPr>
          <w:rFonts w:eastAsia="Times New Roman" w:cs="Times New Roman"/>
          <w:szCs w:val="24"/>
        </w:rPr>
        <w:t>,</w:t>
      </w:r>
      <w:r>
        <w:rPr>
          <w:rFonts w:eastAsia="Times New Roman" w:cs="Times New Roman"/>
          <w:szCs w:val="24"/>
        </w:rPr>
        <w:t xml:space="preserve"> ούτε από γονείς μαθητών του σχολείου ούτε από το δεκαπενταμελές μαθητικό συμβούλιο ή από άλλους φορείς. Οι εξηγήσεις που έχουν δοθεί είναι οι εξής:</w:t>
      </w:r>
      <w:r>
        <w:rPr>
          <w:rFonts w:eastAsia="Times New Roman" w:cs="Times New Roman"/>
          <w:szCs w:val="24"/>
        </w:rPr>
        <w:t xml:space="preserve"> Στις 14 Δεκεμβρίου του 2017, την ημέρα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της απεργίας, επτά μαθητές του 9</w:t>
      </w:r>
      <w:r>
        <w:rPr>
          <w:rFonts w:eastAsia="Times New Roman" w:cs="Times New Roman"/>
          <w:szCs w:val="24"/>
          <w:vertAlign w:val="superscript"/>
        </w:rPr>
        <w:t>ου</w:t>
      </w:r>
      <w:r>
        <w:rPr>
          <w:rFonts w:eastAsia="Times New Roman" w:cs="Times New Roman"/>
          <w:szCs w:val="24"/>
        </w:rPr>
        <w:t xml:space="preserve"> Γυμνασίου Τρικάλων έφυγαν από το σχολείο χωρίς να ενημερώσουν τον διευθυντή ή τους διδάσκοντες καθηγητές. </w:t>
      </w:r>
    </w:p>
    <w:p w14:paraId="5492E790"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Βάλτε στοιχειωδώς στη θέση του διευθυντή και των διδασκόντων τον </w:t>
      </w:r>
      <w:r>
        <w:rPr>
          <w:rFonts w:eastAsia="Times New Roman" w:cs="Times New Roman"/>
          <w:szCs w:val="24"/>
        </w:rPr>
        <w:t>εαυτό σας, που είστε και εκπαιδευτικός. Έχετε επτά παιδιά</w:t>
      </w:r>
      <w:r>
        <w:rPr>
          <w:rFonts w:eastAsia="Times New Roman" w:cs="Times New Roman"/>
          <w:szCs w:val="24"/>
        </w:rPr>
        <w:t>,</w:t>
      </w:r>
      <w:r>
        <w:rPr>
          <w:rFonts w:eastAsia="Times New Roman" w:cs="Times New Roman"/>
          <w:szCs w:val="24"/>
        </w:rPr>
        <w:t xml:space="preserve"> τα οποία φεύγουν. Τι θα κάνατε; Θα παίρνατε τηλέφωνο τους γονείς, όπως προβλέπεται και από τη νομοθεσία, αλλά κυρίως και από το ενδιαφέρον που πρέπει να έχετε γι</w:t>
      </w:r>
      <w:r>
        <w:rPr>
          <w:rFonts w:eastAsia="Times New Roman" w:cs="Times New Roman"/>
          <w:szCs w:val="24"/>
        </w:rPr>
        <w:t>’</w:t>
      </w:r>
      <w:r>
        <w:rPr>
          <w:rFonts w:eastAsia="Times New Roman" w:cs="Times New Roman"/>
          <w:szCs w:val="24"/>
        </w:rPr>
        <w:t xml:space="preserve"> αυτά τα παιδιά.</w:t>
      </w:r>
    </w:p>
    <w:p w14:paraId="5492E791"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Όταν, λοιπόν, τηλε</w:t>
      </w:r>
      <w:r>
        <w:rPr>
          <w:rFonts w:eastAsia="Times New Roman" w:cs="Times New Roman"/>
          <w:szCs w:val="24"/>
        </w:rPr>
        <w:t>φωνήθηκαν οι γονείς, οι έξι από τους επτά δεν γνώριζαν τίποτα γι</w:t>
      </w:r>
      <w:r>
        <w:rPr>
          <w:rFonts w:eastAsia="Times New Roman" w:cs="Times New Roman"/>
          <w:szCs w:val="24"/>
        </w:rPr>
        <w:t>’</w:t>
      </w:r>
      <w:r>
        <w:rPr>
          <w:rFonts w:eastAsia="Times New Roman" w:cs="Times New Roman"/>
          <w:szCs w:val="24"/>
        </w:rPr>
        <w:t xml:space="preserve"> αυτή την απόφαση των παιδιών να θέλουν να φύγουν από το σχολείο την ώρα που έφυγαν. Μάλιστα, οι έξι από τους επτά δήλωσαν και την ανησυχία τους για το πού πάνε τα παιδιά. Μιλάμε για ανήλικα </w:t>
      </w:r>
      <w:r>
        <w:rPr>
          <w:rFonts w:eastAsia="Times New Roman" w:cs="Times New Roman"/>
          <w:szCs w:val="24"/>
        </w:rPr>
        <w:t xml:space="preserve">παιδιά. Έτσι δεν είναι; </w:t>
      </w:r>
    </w:p>
    <w:p w14:paraId="5492E792"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Ο διευθυντής του σχολείου, έχοντας και την υποστήριξη του συλλόγου των διδασκόντων, επέβαλε ως ποινή την αποβολή μ</w:t>
      </w:r>
      <w:r>
        <w:rPr>
          <w:rFonts w:eastAsia="Times New Roman" w:cs="Times New Roman"/>
          <w:szCs w:val="24"/>
        </w:rPr>
        <w:t>ί</w:t>
      </w:r>
      <w:r>
        <w:rPr>
          <w:rFonts w:eastAsia="Times New Roman" w:cs="Times New Roman"/>
          <w:szCs w:val="24"/>
        </w:rPr>
        <w:t>ας ημέρας, που είναι σύμφωνα με τον κανονισμό, γιατί είναι εγκατάλειψη του σχολείου από τους μαθητές. Βεβαίως</w:t>
      </w:r>
      <w:r>
        <w:rPr>
          <w:rFonts w:eastAsia="Times New Roman" w:cs="Times New Roman"/>
          <w:szCs w:val="24"/>
        </w:rPr>
        <w:t>,</w:t>
      </w:r>
      <w:r>
        <w:rPr>
          <w:rFonts w:eastAsia="Times New Roman" w:cs="Times New Roman"/>
          <w:szCs w:val="24"/>
        </w:rPr>
        <w:t xml:space="preserve"> προφα</w:t>
      </w:r>
      <w:r>
        <w:rPr>
          <w:rFonts w:eastAsia="Times New Roman" w:cs="Times New Roman"/>
          <w:szCs w:val="24"/>
        </w:rPr>
        <w:t xml:space="preserve">νώς αυτό δεν είναι μια </w:t>
      </w:r>
      <w:proofErr w:type="spellStart"/>
      <w:r>
        <w:rPr>
          <w:rFonts w:eastAsia="Times New Roman" w:cs="Times New Roman"/>
          <w:szCs w:val="24"/>
        </w:rPr>
        <w:t>τιμωρητική</w:t>
      </w:r>
      <w:proofErr w:type="spellEnd"/>
      <w:r>
        <w:rPr>
          <w:rFonts w:eastAsia="Times New Roman" w:cs="Times New Roman"/>
          <w:szCs w:val="24"/>
        </w:rPr>
        <w:t xml:space="preserve"> διαδικασία. Μάλιστα, με απόφαση του συλλόγου διδασκόντων αποφασίστηκε να μην παρθούν υπ’ </w:t>
      </w:r>
      <w:proofErr w:type="spellStart"/>
      <w:r>
        <w:rPr>
          <w:rFonts w:eastAsia="Times New Roman" w:cs="Times New Roman"/>
          <w:szCs w:val="24"/>
        </w:rPr>
        <w:t>όψιν</w:t>
      </w:r>
      <w:proofErr w:type="spellEnd"/>
      <w:r>
        <w:rPr>
          <w:rFonts w:eastAsia="Times New Roman" w:cs="Times New Roman"/>
          <w:szCs w:val="24"/>
        </w:rPr>
        <w:t xml:space="preserve"> αυτές οι απουσίες, αυτών των ωρών δηλαδή, αν αυτό σημαίνει ότι δεν μπορούν να περάσουν την τάξη τους λόγω της απουσίας.</w:t>
      </w:r>
    </w:p>
    <w:p w14:paraId="5492E793"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Τα λέω ό</w:t>
      </w:r>
      <w:r>
        <w:rPr>
          <w:rFonts w:eastAsia="Times New Roman" w:cs="Times New Roman"/>
          <w:szCs w:val="24"/>
        </w:rPr>
        <w:t>λα αυτά γιατί έχει σημασία να προστατεύουμε και εμείς τη ζωή του σχολείου, την πολλές φορές δύσκολη, την πολλές φορές αντιφατική, βεβαίως. Όμως, η ζωή του σχολείου σημαίνει ότι κάποιοι είναι υπεύθυνοι γι</w:t>
      </w:r>
      <w:r>
        <w:rPr>
          <w:rFonts w:eastAsia="Times New Roman" w:cs="Times New Roman"/>
          <w:szCs w:val="24"/>
        </w:rPr>
        <w:t>’</w:t>
      </w:r>
      <w:r>
        <w:rPr>
          <w:rFonts w:eastAsia="Times New Roman" w:cs="Times New Roman"/>
          <w:szCs w:val="24"/>
        </w:rPr>
        <w:t xml:space="preserve"> αυτά τα παιδιά. Όταν εξαφανίζονται τα παιδιά και οι</w:t>
      </w:r>
      <w:r>
        <w:rPr>
          <w:rFonts w:eastAsia="Times New Roman" w:cs="Times New Roman"/>
          <w:szCs w:val="24"/>
        </w:rPr>
        <w:t xml:space="preserve"> γονείς δεν το γνωρίζουν, δεν μπορούν να μην προχωρήσουν σύμφωνα με τον κανονισμό. Οι κανονισμοί υπάρχουν για να τους εφαρμόζουν.</w:t>
      </w:r>
    </w:p>
    <w:p w14:paraId="5492E794"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Αν θέλετε, μπορώ στη δευτερολογία μου να σας πω αναλυτικά και για τα άλλα σχολεία που αναφέρατε, για τα οποία επίσης δεν υπάρχ</w:t>
      </w:r>
      <w:r>
        <w:rPr>
          <w:rFonts w:eastAsia="Times New Roman" w:cs="Times New Roman"/>
          <w:szCs w:val="24"/>
        </w:rPr>
        <w:t xml:space="preserve">ει τίποτα από αυτά που αναφέρονται. </w:t>
      </w:r>
    </w:p>
    <w:p w14:paraId="5492E795"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Συμπέρασμα: Δεν αμφισβητώ με κανέναν τρόπο αντιθέσεις διευθυντών προς την απεργιακή κινητοποίηση. Δεν αμφισβητώ ότι θα υπήρχαν κάποια άτομα που θα εξέφρασαν, ενδεχομένως και με </w:t>
      </w:r>
      <w:r>
        <w:rPr>
          <w:rFonts w:eastAsia="Times New Roman" w:cs="Times New Roman"/>
          <w:szCs w:val="24"/>
        </w:rPr>
        <w:lastRenderedPageBreak/>
        <w:t>έναν τρόπο που δεν είναι πολύ παιδαγωγικός</w:t>
      </w:r>
      <w:r>
        <w:rPr>
          <w:rFonts w:eastAsia="Times New Roman" w:cs="Times New Roman"/>
          <w:szCs w:val="24"/>
        </w:rPr>
        <w:t>, την αντίθεσή τους σε αυτά. Όμως, ούτε εγκύκλιος υπάρχει</w:t>
      </w:r>
      <w:r>
        <w:rPr>
          <w:rFonts w:eastAsia="Times New Roman" w:cs="Times New Roman"/>
          <w:szCs w:val="24"/>
        </w:rPr>
        <w:t>,</w:t>
      </w:r>
      <w:r>
        <w:rPr>
          <w:rFonts w:eastAsia="Times New Roman" w:cs="Times New Roman"/>
          <w:szCs w:val="24"/>
        </w:rPr>
        <w:t xml:space="preserve"> ούτε τιμωρία, από ό,τι γνωρίζουμε, υπάρχει. </w:t>
      </w:r>
      <w:r>
        <w:rPr>
          <w:rFonts w:eastAsia="Times New Roman" w:cs="Times New Roman"/>
          <w:szCs w:val="24"/>
        </w:rPr>
        <w:t>Βέβαια</w:t>
      </w:r>
      <w:r>
        <w:rPr>
          <w:rFonts w:eastAsia="Times New Roman" w:cs="Times New Roman"/>
          <w:szCs w:val="24"/>
        </w:rPr>
        <w:t>, από την άλλη μεριά, πρέπει να είναι και σαφές γιατί πάμε σχολείο και ποιος προστατεύει την καθημερινότητα του σχολείου.</w:t>
      </w:r>
    </w:p>
    <w:p w14:paraId="5492E796" w14:textId="77777777" w:rsidR="00AD6F67" w:rsidRDefault="00313B02">
      <w:pPr>
        <w:tabs>
          <w:tab w:val="left" w:pos="3873"/>
        </w:tabs>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w:t>
      </w:r>
    </w:p>
    <w:p w14:paraId="5492E797" w14:textId="77777777" w:rsidR="00AD6F67" w:rsidRDefault="00313B02">
      <w:pPr>
        <w:tabs>
          <w:tab w:val="left" w:pos="3873"/>
        </w:tabs>
        <w:spacing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(Δημήτριος Καμμένος):</w:t>
      </w:r>
      <w:r>
        <w:rPr>
          <w:rFonts w:eastAsia="Times New Roman"/>
          <w:szCs w:val="24"/>
        </w:rPr>
        <w:t xml:space="preserve"> Ευχαριστούμε πολύ. </w:t>
      </w:r>
    </w:p>
    <w:p w14:paraId="5492E798" w14:textId="77777777" w:rsidR="00AD6F67" w:rsidRDefault="00313B02">
      <w:pPr>
        <w:tabs>
          <w:tab w:val="left" w:pos="3873"/>
        </w:tabs>
        <w:spacing w:line="600" w:lineRule="auto"/>
        <w:ind w:firstLine="720"/>
        <w:jc w:val="both"/>
        <w:rPr>
          <w:rFonts w:eastAsia="Times New Roman" w:cs="Times New Roman"/>
          <w:szCs w:val="24"/>
        </w:rPr>
      </w:pPr>
      <w:r>
        <w:rPr>
          <w:rFonts w:eastAsia="Times New Roman"/>
          <w:szCs w:val="24"/>
        </w:rPr>
        <w:t>Παρακαλώ, κύριε Δελή, έχετε τον λόγο για τη δευτερολογία σας.</w:t>
      </w:r>
    </w:p>
    <w:p w14:paraId="5492E799"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Πρώτα-πρώτα, κύριε Υπουργέ, νομίζω ότι θα πρέπει ν</w:t>
      </w:r>
      <w:r>
        <w:rPr>
          <w:rFonts w:eastAsia="Times New Roman" w:cs="Times New Roman"/>
          <w:szCs w:val="24"/>
        </w:rPr>
        <w:t xml:space="preserve">α </w:t>
      </w:r>
      <w:r>
        <w:rPr>
          <w:rFonts w:eastAsia="Times New Roman" w:cs="Times New Roman"/>
          <w:szCs w:val="24"/>
        </w:rPr>
        <w:t xml:space="preserve">ενημερωθούν οι διευθυντές της Βέροιας και της Νάουσας να σταματήσουν να υποστηρίζουν ότι υπάρχει μία τέτοια εγκύκλιος και να την επικαλούνται τρομοκρατώντας και απειλώντας </w:t>
      </w:r>
      <w:r>
        <w:rPr>
          <w:rFonts w:eastAsia="Times New Roman" w:cs="Times New Roman"/>
          <w:szCs w:val="24"/>
        </w:rPr>
        <w:lastRenderedPageBreak/>
        <w:t>τους μαθητές και λέγοντάς τους ότι δεν έχουν δικαίωμα να κάνουν συνελεύσεις. Είναι έ</w:t>
      </w:r>
      <w:r>
        <w:rPr>
          <w:rFonts w:eastAsia="Times New Roman" w:cs="Times New Roman"/>
          <w:szCs w:val="24"/>
        </w:rPr>
        <w:t xml:space="preserve">να δικαίωμα κατακτημένο των μαθητών, των μαθητικών κοινοτήτων. </w:t>
      </w:r>
      <w:r>
        <w:rPr>
          <w:rFonts w:eastAsia="Times New Roman" w:cs="Times New Roman"/>
          <w:szCs w:val="24"/>
          <w:lang w:val="en-US"/>
        </w:rPr>
        <w:t>K</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συνεπώς, νομίζω ότι δεν χρειάζεται να πούμε κάτι περισσότερο. </w:t>
      </w:r>
    </w:p>
    <w:p w14:paraId="5492E79A"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Τώρα, σχετικά με τα Τρίκαλα, στα οποία σταθήκατε ιδιαίτερα. Κοιτάξτε, έχει σημασία πώς προσεγγίζει ένας διευθυντής ένα </w:t>
      </w:r>
      <w:r>
        <w:rPr>
          <w:rFonts w:eastAsia="Times New Roman" w:cs="Times New Roman"/>
          <w:szCs w:val="24"/>
        </w:rPr>
        <w:t>γεγονός. Είπατε, βεβαίως, ότι δεν υπάρχει καταγγελία. Καταγγελία μπορεί να μην υπάρχει, ωστόσο αποβολές υπήρξαν για τους μαθητές που έκαναν το έγκλημα να αφήσουν το σχολείο και να πάνε στην κινητοποίηση που κάλεσαν τα σωματεία εκείνη την ημέρα, που άλλωστε</w:t>
      </w:r>
      <w:r>
        <w:rPr>
          <w:rFonts w:eastAsia="Times New Roman" w:cs="Times New Roman"/>
          <w:szCs w:val="24"/>
        </w:rPr>
        <w:t xml:space="preserve"> ήταν και ημέρα πανελλαδικής, πανεργατικής απεργίας και για τον ιδιωτικό τομέα, θυμίζω, αλλά και για το δημόσιο.</w:t>
      </w:r>
    </w:p>
    <w:p w14:paraId="5492E79B"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Κοιτάξτε, ο συγκεκριμένος διευθυντής αυτό που έκανε από την πρώτη στιγμή ήταν να δώσει αποβολή σε αυτά τα παιδιά. Και αυτό, βεβαίως, το μέτρο ε</w:t>
      </w:r>
      <w:r>
        <w:rPr>
          <w:rFonts w:eastAsia="Times New Roman" w:cs="Times New Roman"/>
          <w:szCs w:val="24"/>
        </w:rPr>
        <w:t>ίναι ένα μέτρο τρομοκρατικό, κατά την άποψή μας, ένα μέτρο εκφοβισμού, έτσι ώστε να βάλουν μυαλό, ειδοποιώντας βεβαίως και τους γονείς τους να συνετίσουν τα παιδιά τους, να μη συμμετέχουν σε τέτοιες εκδηλώσεις.</w:t>
      </w:r>
    </w:p>
    <w:p w14:paraId="5492E79C"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Μόνο που ξέρετε, κύριε Υπουργέ, το σχολείο δε</w:t>
      </w:r>
      <w:r>
        <w:rPr>
          <w:rFonts w:eastAsia="Times New Roman" w:cs="Times New Roman"/>
          <w:szCs w:val="24"/>
        </w:rPr>
        <w:t>ν είναι μόνο για να μαθαίνει ορθογραφία ή εξισώσεις. Κατά την άποψή μας, το σχολείο έχει ευρύτερο ρόλο, πρέπει να διαπαιδαγωγεί έναν άνθρωπο με τέτοιο</w:t>
      </w:r>
      <w:r>
        <w:rPr>
          <w:rFonts w:eastAsia="Times New Roman" w:cs="Times New Roman"/>
          <w:szCs w:val="24"/>
        </w:rPr>
        <w:t>ν</w:t>
      </w:r>
      <w:r>
        <w:rPr>
          <w:rFonts w:eastAsia="Times New Roman" w:cs="Times New Roman"/>
          <w:szCs w:val="24"/>
        </w:rPr>
        <w:t xml:space="preserve"> τρόπο, ώστε ο ίδιος αυτός ο άνθρωπος να γίνεται ο κύριος της ζωής του και ο πρωταγωνιστής της ζωής του.</w:t>
      </w:r>
    </w:p>
    <w:p w14:paraId="5492E79D"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 προειδοποιητικά το κουδούνι λήξεως του χρόνου ομιλίας του κυρίου Βουλευτή)</w:t>
      </w:r>
    </w:p>
    <w:p w14:paraId="5492E79E"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lastRenderedPageBreak/>
        <w:t>Τώρα, σχετικά με αυτό που είπατε για το δημοκρατικό σχολείο, το άκουσα με έκπληξη από εσάς να λέτε ότι δεν υπάρχουν τρομοκρατικά φαινόμενα. Σας διάβασα ορισμέ</w:t>
      </w:r>
      <w:r>
        <w:rPr>
          <w:rFonts w:eastAsia="Times New Roman" w:cs="Times New Roman"/>
          <w:szCs w:val="24"/>
        </w:rPr>
        <w:t>να απ’ αυτά, σας είπα ορισμένα απ’ αυτά. Τις ημέρες εκείνες είχαμε και άλλα τέτοια κρούσματα, πάρα πολλά. Και</w:t>
      </w:r>
      <w:r>
        <w:rPr>
          <w:rFonts w:eastAsia="Times New Roman" w:cs="Times New Roman"/>
          <w:szCs w:val="24"/>
        </w:rPr>
        <w:t>,</w:t>
      </w:r>
      <w:r>
        <w:rPr>
          <w:rFonts w:eastAsia="Times New Roman" w:cs="Times New Roman"/>
          <w:szCs w:val="24"/>
        </w:rPr>
        <w:t xml:space="preserve"> μάλιστα, λίγες ημέρες πριν από την απεργία, ενδεικτικό του κλίματος που επικρατούσε και συνεχίζει, δυστυχώς, να επικρατεί σε αρκετά σχολεία -δεν </w:t>
      </w:r>
      <w:r>
        <w:rPr>
          <w:rFonts w:eastAsia="Times New Roman" w:cs="Times New Roman"/>
          <w:szCs w:val="24"/>
        </w:rPr>
        <w:t>λέω σε όλα, και αλίμονο, μιλάω για τους διευθυντές, μιλάω δηλαδή για τους κρίκους του διοικητικού εκείνου μηχανισμού</w:t>
      </w:r>
      <w:r>
        <w:rPr>
          <w:rFonts w:eastAsia="Times New Roman" w:cs="Times New Roman"/>
          <w:szCs w:val="24"/>
        </w:rPr>
        <w:t>,</w:t>
      </w:r>
      <w:r>
        <w:rPr>
          <w:rFonts w:eastAsia="Times New Roman" w:cs="Times New Roman"/>
          <w:szCs w:val="24"/>
        </w:rPr>
        <w:t xml:space="preserve"> στον οποίο προΐσταστε εσείς- στην Ξάνθη, αλλά και στα Γιάννενα, στην προσπάθεια της ΚΝΕ να συνομιλήσει με μαθητές </w:t>
      </w:r>
      <w:r>
        <w:rPr>
          <w:rFonts w:eastAsia="Times New Roman" w:cs="Times New Roman"/>
          <w:szCs w:val="24"/>
        </w:rPr>
        <w:t>λ</w:t>
      </w:r>
      <w:r>
        <w:rPr>
          <w:rFonts w:eastAsia="Times New Roman" w:cs="Times New Roman"/>
          <w:szCs w:val="24"/>
        </w:rPr>
        <w:t>υκείων έξω από το σχολε</w:t>
      </w:r>
      <w:r>
        <w:rPr>
          <w:rFonts w:eastAsia="Times New Roman" w:cs="Times New Roman"/>
          <w:szCs w:val="24"/>
        </w:rPr>
        <w:t xml:space="preserve">ίο και στο δικαίωμα, βεβαίως, που έχει η </w:t>
      </w:r>
      <w:r>
        <w:rPr>
          <w:rFonts w:eastAsia="Times New Roman" w:cs="Times New Roman"/>
          <w:szCs w:val="24"/>
        </w:rPr>
        <w:t>κομμουνιστική νεολαία</w:t>
      </w:r>
      <w:r>
        <w:rPr>
          <w:rFonts w:eastAsia="Times New Roman" w:cs="Times New Roman"/>
          <w:szCs w:val="24"/>
        </w:rPr>
        <w:t xml:space="preserve"> της Ελλάδας να προπαγανδίζει για τις κινητοποιήσεις και για την απεργία, έχουμε </w:t>
      </w:r>
      <w:r>
        <w:rPr>
          <w:rFonts w:eastAsia="Times New Roman" w:cs="Times New Roman"/>
          <w:szCs w:val="24"/>
        </w:rPr>
        <w:lastRenderedPageBreak/>
        <w:t xml:space="preserve">ακόμα και την παρέμβαση της Αστυνομίας, των αστυνομικών της Ομάδας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xml:space="preserve">, έτσι ώστε να διαλύσουν τέτοιου είδους </w:t>
      </w:r>
      <w:r>
        <w:rPr>
          <w:rFonts w:eastAsia="Times New Roman" w:cs="Times New Roman"/>
          <w:szCs w:val="24"/>
        </w:rPr>
        <w:t xml:space="preserve">συζητήσεις. Αυτό έδειχνε και δείχνει την έκταση, αν θέλετε, της τρομοκρατίας και τους εκφοβισμού. </w:t>
      </w:r>
    </w:p>
    <w:p w14:paraId="5492E79F"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492E7A0"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Σχετικά τώρα</w:t>
      </w:r>
      <w:r>
        <w:rPr>
          <w:rFonts w:eastAsia="Times New Roman" w:cs="Times New Roman"/>
          <w:szCs w:val="24"/>
        </w:rPr>
        <w:t xml:space="preserve">, κύριε Υπουργέ, </w:t>
      </w:r>
      <w:r>
        <w:rPr>
          <w:rFonts w:eastAsia="Times New Roman" w:cs="Times New Roman"/>
          <w:szCs w:val="24"/>
        </w:rPr>
        <w:t>με το δημοκρατικό σχολείο</w:t>
      </w:r>
      <w:r>
        <w:rPr>
          <w:rFonts w:eastAsia="Times New Roman" w:cs="Times New Roman"/>
          <w:szCs w:val="24"/>
        </w:rPr>
        <w:t xml:space="preserve">, </w:t>
      </w:r>
      <w:r>
        <w:rPr>
          <w:rFonts w:eastAsia="Times New Roman" w:cs="Times New Roman"/>
          <w:szCs w:val="24"/>
        </w:rPr>
        <w:t>στο οποίο αναφερθ</w:t>
      </w:r>
      <w:r>
        <w:rPr>
          <w:rFonts w:eastAsia="Times New Roman" w:cs="Times New Roman"/>
          <w:szCs w:val="24"/>
        </w:rPr>
        <w:t>ήκατε, νομίζω ότι πραγματικά δημοκρατικό σχολείο είναι αυτό το οποίο θα επιτρέπει στους μαθητές να συμμετέχουν στις κινητοποιήσεις που οργανώνουν οι γονείς τους, τα σωματεία τους, το λαϊκό κίνημα, να συμμετέχουν και να αποφασίζουν οι ίδιοι τη συμμετοχή του</w:t>
      </w:r>
      <w:r>
        <w:rPr>
          <w:rFonts w:eastAsia="Times New Roman" w:cs="Times New Roman"/>
          <w:szCs w:val="24"/>
        </w:rPr>
        <w:t xml:space="preserve">ς σε κινητοποιήσεις για το σχολείο τους, για τα προβλήματά τους, για τις συγχωνεύσεις που, απ’ ό,τι φαίνεται, θα </w:t>
      </w:r>
      <w:r>
        <w:rPr>
          <w:rFonts w:eastAsia="Times New Roman" w:cs="Times New Roman"/>
          <w:szCs w:val="24"/>
        </w:rPr>
        <w:lastRenderedPageBreak/>
        <w:t>συνεχιστούν, για την έλλειψη βιβλίων, κυρίως για την έλλειψη εκπαιδευτικών, για το ότι πληρώνουν τα ξενόγλωσσα βιβλία, για το ότι το κόστος των</w:t>
      </w:r>
      <w:r>
        <w:rPr>
          <w:rFonts w:eastAsia="Times New Roman" w:cs="Times New Roman"/>
          <w:szCs w:val="24"/>
        </w:rPr>
        <w:t xml:space="preserve"> σπουδών είναι πια απαγορευτικό για πάρα πολλές λαϊκές οικογένειες. Και αυτό το δικαίωμα, δυστυχώς, επαναλαμβάνω, διευθυντές, εκπαιδευτικοί στον θλιβερό ρόλο του παιδονόμου, προσπαθούν αυτό το δικαίωμα να το στερήσουν απ’ αυτά τα παιδιά. Και, βεβαίως, δεν </w:t>
      </w:r>
      <w:r>
        <w:rPr>
          <w:rFonts w:eastAsia="Times New Roman" w:cs="Times New Roman"/>
          <w:szCs w:val="24"/>
        </w:rPr>
        <w:t xml:space="preserve">είναι καθόλου προοδευτικό </w:t>
      </w:r>
      <w:r>
        <w:rPr>
          <w:rFonts w:eastAsia="Times New Roman" w:cs="Times New Roman"/>
          <w:szCs w:val="24"/>
        </w:rPr>
        <w:t>αυτό</w:t>
      </w:r>
      <w:r>
        <w:rPr>
          <w:rFonts w:eastAsia="Times New Roman" w:cs="Times New Roman"/>
          <w:szCs w:val="24"/>
        </w:rPr>
        <w:t xml:space="preserve"> το μήνυμα που στέλνουν απέναντι στην κοινωνία. </w:t>
      </w:r>
    </w:p>
    <w:p w14:paraId="5492E7A1"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Σας ευχαριστώ.</w:t>
      </w:r>
    </w:p>
    <w:p w14:paraId="5492E7A2"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ευχαριστούμε πολύ.</w:t>
      </w:r>
    </w:p>
    <w:p w14:paraId="5492E7A3" w14:textId="77777777" w:rsidR="00AD6F67" w:rsidRDefault="00313B02">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 δευτερολογία σας. </w:t>
      </w:r>
    </w:p>
    <w:p w14:paraId="5492E7A4" w14:textId="77777777" w:rsidR="00AD6F67" w:rsidRDefault="00313B0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w:t>
      </w:r>
      <w:r>
        <w:rPr>
          <w:rFonts w:eastAsia="Times New Roman" w:cs="Times New Roman"/>
          <w:b/>
          <w:szCs w:val="24"/>
        </w:rPr>
        <w:t xml:space="preserve">ς, Έρευνας και Θρησκευμάτων): </w:t>
      </w:r>
      <w:r>
        <w:rPr>
          <w:rFonts w:eastAsia="Times New Roman" w:cs="Times New Roman"/>
          <w:szCs w:val="24"/>
        </w:rPr>
        <w:t>Πρώτον, ως προς την εγκύκλιο, δεν πρόκειται να ενημερώσουμε τους διευθυντές ότι δεν υπάρχει εγκύκλιος, διότι εγκύκλιος δεν υπάρχει. Το γνωρίζουν οι διευθυντές και άρα δεν μπορούν να την επικαλεστούν. Το σημαντικότερο, όμως, το</w:t>
      </w:r>
      <w:r>
        <w:rPr>
          <w:rFonts w:eastAsia="Times New Roman" w:cs="Times New Roman"/>
          <w:szCs w:val="24"/>
        </w:rPr>
        <w:t xml:space="preserve"> γνωρίζουν και οι μαθητές, όπως ξέρετε πάρα πολύ καλά. Οι μαθητές των μαθητικών κοινοτήτων γνωρίζουν ακριβώς τι υπάρχει και τι δεν υπάρχει. Εμείς να το ξαναπούμε όντως, αλλά δεν μπορούμε κάθε φορά να θέλουμε να πούμε και να αποδείξουμε ότι δεν είμαστε ελέφ</w:t>
      </w:r>
      <w:r>
        <w:rPr>
          <w:rFonts w:eastAsia="Times New Roman" w:cs="Times New Roman"/>
          <w:szCs w:val="24"/>
        </w:rPr>
        <w:t xml:space="preserve">αντες, που λέει και ο λαός μας. Εδώ, λοιπόν, θα σας παρακαλούσα να μη δημιουργείτε ένα κλίμα εκεί που δεν υπάρχει. </w:t>
      </w:r>
    </w:p>
    <w:p w14:paraId="5492E7A5" w14:textId="77777777" w:rsidR="00AD6F67" w:rsidRDefault="00313B02">
      <w:pPr>
        <w:spacing w:line="600" w:lineRule="auto"/>
        <w:ind w:firstLine="720"/>
        <w:jc w:val="both"/>
        <w:rPr>
          <w:rFonts w:eastAsia="Times New Roman" w:cs="Times New Roman"/>
          <w:b/>
          <w:szCs w:val="24"/>
        </w:rPr>
      </w:pPr>
      <w:r>
        <w:rPr>
          <w:rFonts w:eastAsia="Times New Roman" w:cs="Times New Roman"/>
          <w:szCs w:val="24"/>
        </w:rPr>
        <w:t>Δεύτερον, μου κάνει τρομερή εντύπωση ότι δεν έχει έρθει στο Υπουργείο κα</w:t>
      </w:r>
      <w:r>
        <w:rPr>
          <w:rFonts w:eastAsia="Times New Roman" w:cs="Times New Roman"/>
          <w:szCs w:val="24"/>
        </w:rPr>
        <w:t>μ</w:t>
      </w:r>
      <w:r>
        <w:rPr>
          <w:rFonts w:eastAsia="Times New Roman" w:cs="Times New Roman"/>
          <w:szCs w:val="24"/>
        </w:rPr>
        <w:t>μία απολύτως καταγγελία</w:t>
      </w:r>
      <w:r>
        <w:rPr>
          <w:rFonts w:eastAsia="Times New Roman" w:cs="Times New Roman"/>
          <w:szCs w:val="24"/>
        </w:rPr>
        <w:t>,</w:t>
      </w:r>
      <w:r>
        <w:rPr>
          <w:rFonts w:eastAsia="Times New Roman" w:cs="Times New Roman"/>
          <w:szCs w:val="24"/>
        </w:rPr>
        <w:t xml:space="preserve"> είτε από γονείς είτε από </w:t>
      </w:r>
      <w:r>
        <w:rPr>
          <w:rFonts w:eastAsia="Times New Roman" w:cs="Times New Roman"/>
          <w:szCs w:val="24"/>
        </w:rPr>
        <w:lastRenderedPageBreak/>
        <w:t>μαθητές</w:t>
      </w:r>
      <w:r>
        <w:rPr>
          <w:rFonts w:eastAsia="Times New Roman" w:cs="Times New Roman"/>
          <w:szCs w:val="24"/>
        </w:rPr>
        <w:t xml:space="preserve"> είτε από κανέναν άλλον. Αυτό δεν σας κάνει και εσάς εντύπωση; Εγώ δεν λέω ότι αυτά τα κατασκευάζετε, αλλά προσπαθήστε και εσείς να προφυλάξετε και τα σχολεία και το κόμμα σας, διότι πρέπει να ελέγχουμε αυτού του τύπου τις καταγγελίες. </w:t>
      </w:r>
    </w:p>
    <w:p w14:paraId="5492E7A6" w14:textId="77777777" w:rsidR="00AD6F67" w:rsidRDefault="00313B02">
      <w:pPr>
        <w:spacing w:line="600" w:lineRule="auto"/>
        <w:ind w:firstLine="720"/>
        <w:jc w:val="both"/>
        <w:rPr>
          <w:rFonts w:eastAsia="Times New Roman"/>
          <w:szCs w:val="24"/>
        </w:rPr>
      </w:pPr>
      <w:r>
        <w:rPr>
          <w:rFonts w:eastAsia="Times New Roman"/>
          <w:szCs w:val="24"/>
        </w:rPr>
        <w:t>Εδώ, λοιπόν, εγώ θα</w:t>
      </w:r>
      <w:r>
        <w:rPr>
          <w:rFonts w:eastAsia="Times New Roman"/>
          <w:szCs w:val="24"/>
        </w:rPr>
        <w:t xml:space="preserve"> ήθελα να πω -και καλώ και τους γονείς, τους συλλόγους γονέων, τις μαθητικές κοινότητες κ.λπ.- όταν υπάρχουν τέτοια φαινόμενα, το πρώτο που πρέπει να σκέφτονται είναι να στέλνουν καταγγελίες στο Υπουργείο και στις διευθύνσεις.</w:t>
      </w:r>
    </w:p>
    <w:p w14:paraId="5492E7A7" w14:textId="77777777" w:rsidR="00AD6F67" w:rsidRDefault="00313B02">
      <w:pPr>
        <w:spacing w:line="600" w:lineRule="auto"/>
        <w:ind w:firstLine="720"/>
        <w:jc w:val="both"/>
        <w:rPr>
          <w:rFonts w:eastAsia="Times New Roman"/>
          <w:szCs w:val="24"/>
        </w:rPr>
      </w:pPr>
      <w:r>
        <w:rPr>
          <w:rFonts w:eastAsia="Times New Roman"/>
          <w:szCs w:val="24"/>
        </w:rPr>
        <w:t>Όπως καλά γνωρίζετε, στα σχολ</w:t>
      </w:r>
      <w:r>
        <w:rPr>
          <w:rFonts w:eastAsia="Times New Roman"/>
          <w:szCs w:val="24"/>
        </w:rPr>
        <w:t xml:space="preserve">εία πέρα από τον διευθυντή, υπάρχει και ο σύλλογος διδασκόντων. Είναι ένα κύτταρο δημοκρατίας ο σύλλογος διδασκόντων και πάρα πολλές φορές έχουμε πάρα πολλά θετικά να πούμε για τον σύλλογο των διδασκόντων, ο οποίος </w:t>
      </w:r>
      <w:r>
        <w:rPr>
          <w:rFonts w:eastAsia="Times New Roman"/>
          <w:szCs w:val="24"/>
        </w:rPr>
        <w:lastRenderedPageBreak/>
        <w:t>δεν παίζει μόνο έναν παιδαγωγικό ρόλο, αλ</w:t>
      </w:r>
      <w:r>
        <w:rPr>
          <w:rFonts w:eastAsia="Times New Roman"/>
          <w:szCs w:val="24"/>
        </w:rPr>
        <w:t>λά και έναν ρόλο να προστατεύει τις δημοκρατικές κατακτήσεις στα σχολεία.</w:t>
      </w:r>
    </w:p>
    <w:p w14:paraId="5492E7A8" w14:textId="77777777" w:rsidR="00AD6F67" w:rsidRDefault="00313B02">
      <w:pPr>
        <w:spacing w:line="600" w:lineRule="auto"/>
        <w:ind w:firstLine="720"/>
        <w:jc w:val="both"/>
        <w:rPr>
          <w:rFonts w:eastAsia="Times New Roman"/>
          <w:szCs w:val="24"/>
        </w:rPr>
      </w:pPr>
      <w:r>
        <w:rPr>
          <w:rFonts w:eastAsia="Times New Roman"/>
          <w:szCs w:val="24"/>
        </w:rPr>
        <w:t>Στο θέμα της Ξάνθης, οι δικές μας γραπτές –έχει σημασία, διότι εάν εσείς συνεχίσετε, εμείς είμαστε υποχρεωμένοι να διατάξουμε κάποιου είδους διαδικασία εξέτασης- απαντήσεις που έχουμ</w:t>
      </w:r>
      <w:r>
        <w:rPr>
          <w:rFonts w:eastAsia="Times New Roman"/>
          <w:szCs w:val="24"/>
        </w:rPr>
        <w:t>ε από τους διευθυντές εκπαίδευσης και από τους περιφερειακούς διευθυντές είναι ότι ουδέποτε υπήρξαν αυτά τα γεγονότα. Γνωρίζετε κι εσείς ότι πάρα πολλές φορές σε μια ένταση, σε κάποιον εκνευρισμό της στιγμής μπορεί να γίνονται πράγματα και μετά να μην αναφ</w:t>
      </w:r>
      <w:r>
        <w:rPr>
          <w:rFonts w:eastAsia="Times New Roman"/>
          <w:szCs w:val="24"/>
        </w:rPr>
        <w:t>έρονται ούτε γραπτά ούτε με κάποιον άλλον τρόπο. Εκείνο, όμως, που φαίνεται από όλες τις διερευνήσεις που κάναμε στις καταγγελίες που μας έχετε επισημάνει είναι ότι το κλίμα</w:t>
      </w:r>
      <w:r>
        <w:rPr>
          <w:rFonts w:eastAsia="Times New Roman"/>
          <w:szCs w:val="24"/>
        </w:rPr>
        <w:t>,</w:t>
      </w:r>
      <w:r>
        <w:rPr>
          <w:rFonts w:eastAsia="Times New Roman"/>
          <w:szCs w:val="24"/>
        </w:rPr>
        <w:t xml:space="preserve"> το οποίο βγαίνει και τα γεγονότα δεν υπάρχουν.</w:t>
      </w:r>
    </w:p>
    <w:p w14:paraId="5492E7A9" w14:textId="77777777" w:rsidR="00AD6F67" w:rsidRDefault="00313B02">
      <w:pPr>
        <w:spacing w:line="600" w:lineRule="auto"/>
        <w:ind w:firstLine="720"/>
        <w:jc w:val="both"/>
        <w:rPr>
          <w:rFonts w:eastAsia="Times New Roman"/>
          <w:szCs w:val="24"/>
        </w:rPr>
      </w:pPr>
      <w:r>
        <w:rPr>
          <w:rFonts w:eastAsia="Times New Roman"/>
          <w:szCs w:val="24"/>
        </w:rPr>
        <w:lastRenderedPageBreak/>
        <w:t xml:space="preserve">Πράγματι, συμφωνώ μαζί σας ότι το </w:t>
      </w:r>
      <w:r>
        <w:rPr>
          <w:rFonts w:eastAsia="Times New Roman"/>
          <w:szCs w:val="24"/>
        </w:rPr>
        <w:t>σχολείο παίζει έναν διαπαιδαγωγικό ρόλο. Θα πρέπει, όμως, νομίζω -και προφανώς δεν είναι της στιγμής- να δούμε ποια ακριβώς είναι αυτή η διαπαιδαγώγηση. Το σχολείο είναι ένας δημοκρατικός θεσμός. Έχει να κάνει με παιδιά και διδάσκοντες με διαφορετικές αντι</w:t>
      </w:r>
      <w:r>
        <w:rPr>
          <w:rFonts w:eastAsia="Times New Roman"/>
          <w:szCs w:val="24"/>
        </w:rPr>
        <w:t xml:space="preserve">λήψεις, διαφορετικές ιδεολογίες και ευτυχώς συνυπάρχουν όλοι αυτοί μαζί. Είναι ένα εξαιρετικά δύσκολο εγχείρημα. Οφείλουμε άπειρα στους εκπαιδευτικούς μας που δεν έχει καταρρεύσει το σχολείο, το πανεπιστήμιο και τα ΤΕΙ στα χρόνια της κρίσης. Κυρίως, όμως, </w:t>
      </w:r>
      <w:r>
        <w:rPr>
          <w:rFonts w:eastAsia="Times New Roman"/>
          <w:szCs w:val="24"/>
        </w:rPr>
        <w:t>πρέπει να προστατεύσουμε τα παιδιά να μη γίνονται έρμαια καταστάσεων που και εκείνα πολλές φορές δεν μπορούν να ελέγξουν. Αυτό θέλει απ’ όλους μας και μια υπομονή και μια διαπαιδαγώγηση, όπως λέτε κι εσείς, σε βάθος χρόνου.</w:t>
      </w:r>
    </w:p>
    <w:p w14:paraId="5492E7AA" w14:textId="77777777" w:rsidR="00AD6F67" w:rsidRDefault="00313B02">
      <w:pPr>
        <w:spacing w:line="600" w:lineRule="auto"/>
        <w:ind w:firstLine="720"/>
        <w:jc w:val="both"/>
        <w:rPr>
          <w:rFonts w:eastAsia="Times New Roman"/>
          <w:szCs w:val="24"/>
        </w:rPr>
      </w:pPr>
      <w:r>
        <w:rPr>
          <w:rFonts w:eastAsia="Times New Roman"/>
          <w:szCs w:val="24"/>
        </w:rPr>
        <w:lastRenderedPageBreak/>
        <w:t>Σας ευχαριστώ.</w:t>
      </w:r>
    </w:p>
    <w:p w14:paraId="5492E7AB" w14:textId="77777777" w:rsidR="00AD6F67" w:rsidRDefault="00313B02">
      <w:pPr>
        <w:spacing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Καμμένος):</w:t>
      </w:r>
      <w:r>
        <w:rPr>
          <w:rFonts w:eastAsia="Times New Roman"/>
          <w:szCs w:val="24"/>
        </w:rPr>
        <w:t xml:space="preserve"> Ευχαριστούμε πολύ, κύριε Υπουργέ.</w:t>
      </w:r>
    </w:p>
    <w:p w14:paraId="5492E7AC" w14:textId="77777777" w:rsidR="00AD6F67" w:rsidRDefault="00313B02">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w:t>
      </w:r>
      <w:r>
        <w:rPr>
          <w:rFonts w:eastAsia="Times New Roman"/>
          <w:szCs w:val="24"/>
        </w:rPr>
        <w:t>/2003, «ποινική ευθύνη των Υπουργών», όπως ισχύει, στις 2</w:t>
      </w:r>
      <w:r>
        <w:rPr>
          <w:rFonts w:eastAsia="Times New Roman"/>
          <w:szCs w:val="24"/>
        </w:rPr>
        <w:t>-</w:t>
      </w:r>
      <w:r>
        <w:rPr>
          <w:rFonts w:eastAsia="Times New Roman"/>
          <w:szCs w:val="24"/>
        </w:rPr>
        <w:t>1</w:t>
      </w:r>
      <w:r>
        <w:rPr>
          <w:rFonts w:eastAsia="Times New Roman"/>
          <w:szCs w:val="24"/>
        </w:rPr>
        <w:t>-</w:t>
      </w:r>
      <w:r>
        <w:rPr>
          <w:rFonts w:eastAsia="Times New Roman"/>
          <w:szCs w:val="24"/>
        </w:rPr>
        <w:t>2018:</w:t>
      </w:r>
    </w:p>
    <w:p w14:paraId="5492E7AD" w14:textId="77777777" w:rsidR="00AD6F67" w:rsidRDefault="00313B02">
      <w:pPr>
        <w:spacing w:line="600" w:lineRule="auto"/>
        <w:ind w:firstLine="720"/>
        <w:jc w:val="both"/>
        <w:rPr>
          <w:rFonts w:eastAsia="Times New Roman"/>
          <w:szCs w:val="24"/>
        </w:rPr>
      </w:pPr>
      <w:r>
        <w:rPr>
          <w:rFonts w:eastAsia="Times New Roman"/>
          <w:szCs w:val="24"/>
        </w:rPr>
        <w:t>Α) Ποινική δικογραφία που αφορά στον πρώην Υπουργό Εθνικής Άμυνας κ. Απόστολο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Αθανάσιο Τσοχατζόπουλο και</w:t>
      </w:r>
    </w:p>
    <w:p w14:paraId="5492E7AE" w14:textId="77777777" w:rsidR="00AD6F67" w:rsidRDefault="00313B02">
      <w:pPr>
        <w:spacing w:line="600" w:lineRule="auto"/>
        <w:ind w:firstLine="720"/>
        <w:jc w:val="both"/>
        <w:rPr>
          <w:rFonts w:eastAsia="Times New Roman"/>
          <w:szCs w:val="24"/>
        </w:rPr>
      </w:pPr>
      <w:r>
        <w:rPr>
          <w:rFonts w:eastAsia="Times New Roman"/>
          <w:szCs w:val="24"/>
        </w:rPr>
        <w:t>Β) Ποινική δικογραφία που αφορά στους πρώην Υπουργούς Εθνικής Άμυνας κ</w:t>
      </w:r>
      <w:r>
        <w:rPr>
          <w:rFonts w:eastAsia="Times New Roman"/>
          <w:szCs w:val="24"/>
        </w:rPr>
        <w:t>υρίους</w:t>
      </w:r>
      <w:r>
        <w:rPr>
          <w:rFonts w:eastAsia="Times New Roman"/>
          <w:szCs w:val="24"/>
        </w:rPr>
        <w:t xml:space="preserve"> Απόστο</w:t>
      </w:r>
      <w:r>
        <w:rPr>
          <w:rFonts w:eastAsia="Times New Roman"/>
          <w:szCs w:val="24"/>
        </w:rPr>
        <w:t>λο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Αθανάσιο Τσοχατζόπουλο και Ιωάννη Παπαντωνίου.</w:t>
      </w:r>
    </w:p>
    <w:p w14:paraId="5492E7AF" w14:textId="77777777" w:rsidR="00AD6F67" w:rsidRDefault="00313B02">
      <w:pPr>
        <w:spacing w:line="600" w:lineRule="auto"/>
        <w:ind w:firstLine="540"/>
        <w:jc w:val="both"/>
        <w:rPr>
          <w:rFonts w:eastAsia="Times New Roman"/>
          <w:szCs w:val="24"/>
        </w:rPr>
      </w:pPr>
      <w:r>
        <w:rPr>
          <w:rFonts w:eastAsia="Times New Roman"/>
          <w:szCs w:val="24"/>
        </w:rPr>
        <w:lastRenderedPageBreak/>
        <w:t>Ο</w:t>
      </w:r>
      <w:r>
        <w:rPr>
          <w:rFonts w:eastAsia="Times New Roman"/>
          <w:szCs w:val="24"/>
        </w:rPr>
        <w:t>λοκληρώθηκε η συζήτηση των επικαίρων ερωτήσεων.</w:t>
      </w:r>
    </w:p>
    <w:p w14:paraId="5492E7B0" w14:textId="77777777" w:rsidR="00AD6F67" w:rsidRDefault="00313B02">
      <w:pPr>
        <w:spacing w:line="600" w:lineRule="auto"/>
        <w:ind w:firstLine="54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5492E7B1" w14:textId="77777777" w:rsidR="00AD6F67" w:rsidRDefault="00313B02">
      <w:pPr>
        <w:spacing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492E7B2" w14:textId="77777777" w:rsidR="00AD6F67" w:rsidRDefault="00313B02">
      <w:pPr>
        <w:spacing w:line="600" w:lineRule="auto"/>
        <w:ind w:firstLine="54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Με τη</w:t>
      </w:r>
      <w:r>
        <w:rPr>
          <w:rFonts w:eastAsia="Times New Roman"/>
          <w:szCs w:val="24"/>
        </w:rPr>
        <w:t xml:space="preserve"> συναίνεση του Σώματος και ώρα 19.05΄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αύριο, ημέρα</w:t>
      </w:r>
      <w:r>
        <w:rPr>
          <w:rFonts w:eastAsia="Times New Roman"/>
          <w:szCs w:val="24"/>
        </w:rPr>
        <w:t xml:space="preserve"> Τρίτη 9 Ιανουαρίου 2018 και ώρα 12.00΄, με αντικείμενο εργασιών του Σώματος: νομοθετική εργασία, σύμφωνα με την ημερήσια διάταξη που έχει διανεμηθεί. </w:t>
      </w:r>
    </w:p>
    <w:p w14:paraId="5492E7B3" w14:textId="77777777" w:rsidR="00AD6F67" w:rsidRDefault="00313B02">
      <w:pPr>
        <w:spacing w:line="600" w:lineRule="auto"/>
        <w:jc w:val="both"/>
        <w:rPr>
          <w:rFonts w:eastAsia="Times New Roman"/>
          <w:szCs w:val="24"/>
        </w:rPr>
      </w:pPr>
      <w:r>
        <w:rPr>
          <w:rFonts w:eastAsia="Times New Roman"/>
          <w:b/>
          <w:bCs/>
          <w:szCs w:val="24"/>
          <w:lang w:val="en-US"/>
        </w:rPr>
        <w:t xml:space="preserve">O </w:t>
      </w:r>
      <w:r>
        <w:rPr>
          <w:rFonts w:eastAsia="Times New Roman"/>
          <w:b/>
          <w:bCs/>
          <w:szCs w:val="24"/>
        </w:rPr>
        <w:t xml:space="preserve">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p>
    <w:sectPr w:rsidR="00AD6F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9JW0dnU1CXv1wfE25wa6SWRSP8=" w:salt="G2bm2w0xWBHc/HbD+R0D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67"/>
    <w:rsid w:val="00313B02"/>
    <w:rsid w:val="00AD6F67"/>
    <w:rsid w:val="00DF46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E6CE"/>
  <w15:docId w15:val="{FBCEC5D2-C0DF-4F6D-A3D9-1EE8D623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20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20FA"/>
    <w:rPr>
      <w:rFonts w:ascii="Segoe UI" w:hAnsi="Segoe UI" w:cs="Segoe UI"/>
      <w:sz w:val="18"/>
      <w:szCs w:val="18"/>
    </w:rPr>
  </w:style>
  <w:style w:type="paragraph" w:styleId="a4">
    <w:name w:val="Revision"/>
    <w:hidden/>
    <w:uiPriority w:val="99"/>
    <w:semiHidden/>
    <w:rsid w:val="00BD2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566</MetadataID>
    <Session xmlns="641f345b-441b-4b81-9152-adc2e73ba5e1">Γ´</Session>
    <Date xmlns="641f345b-441b-4b81-9152-adc2e73ba5e1">2018-01-07T22:00:00+00:00</Date>
    <Status xmlns="641f345b-441b-4b81-9152-adc2e73ba5e1">
      <Url>http://srv-sp1/praktika/Lists/Incoming_Metadata/EditForm.aspx?ID=566&amp;Source=/praktika/Recordings_Library/Forms/AllItems.aspx</Url>
      <Description>Δημοσιεύτηκε</Description>
    </Status>
    <Meeting xmlns="641f345b-441b-4b81-9152-adc2e73ba5e1">ΝΒ´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7FE74B-9A96-4BEF-B990-72731BDC2234}">
  <ds:schemaRefs>
    <ds:schemaRef ds:uri="http://schemas.microsoft.com/sharepoint/v3/contenttype/forms"/>
  </ds:schemaRefs>
</ds:datastoreItem>
</file>

<file path=customXml/itemProps2.xml><?xml version="1.0" encoding="utf-8"?>
<ds:datastoreItem xmlns:ds="http://schemas.openxmlformats.org/officeDocument/2006/customXml" ds:itemID="{878CD546-B23D-4849-8270-6410436F6A30}">
  <ds:schemaRefs>
    <ds:schemaRef ds:uri="http://www.w3.org/XML/1998/namespace"/>
    <ds:schemaRef ds:uri="http://schemas.microsoft.com/office/infopath/2007/PartnerControls"/>
    <ds:schemaRef ds:uri="http://purl.org/dc/elements/1.1/"/>
    <ds:schemaRef ds:uri="http://purl.org/dc/dcmitype/"/>
    <ds:schemaRef ds:uri="641f345b-441b-4b81-9152-adc2e73ba5e1"/>
    <ds:schemaRef ds:uri="http://schemas.microsoft.com/office/2006/metadata/properties"/>
    <ds:schemaRef ds:uri="http://schemas.microsoft.com/office/2006/documentManagement/typ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0FF7477-44A1-4243-801C-B24B5353B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8843</Words>
  <Characters>52357</Characters>
  <Application>Microsoft Office Word</Application>
  <DocSecurity>0</DocSecurity>
  <Lines>1113</Lines>
  <Paragraphs>307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2018-01-15T09:42:00Z</dcterms:created>
  <dcterms:modified xsi:type="dcterms:W3CDTF">2018-01-15T09:42:00Z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