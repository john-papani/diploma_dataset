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A9848" w14:textId="77777777" w:rsidR="005E441E" w:rsidRPr="005E441E" w:rsidRDefault="005E441E" w:rsidP="005E441E">
      <w:pPr>
        <w:spacing w:after="0" w:line="360" w:lineRule="auto"/>
        <w:rPr>
          <w:ins w:id="0" w:author="Φλούδα Χριστίνα" w:date="2017-03-08T11:44:00Z"/>
          <w:rFonts w:eastAsia="Times New Roman"/>
          <w:szCs w:val="24"/>
          <w:lang w:eastAsia="en-US"/>
        </w:rPr>
      </w:pPr>
      <w:ins w:id="1" w:author="Φλούδα Χριστίνα" w:date="2017-03-08T11:44:00Z">
        <w:r w:rsidRPr="005E441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E50E8BB" w14:textId="77777777" w:rsidR="005E441E" w:rsidRPr="005E441E" w:rsidRDefault="005E441E" w:rsidP="005E441E">
      <w:pPr>
        <w:spacing w:after="0" w:line="360" w:lineRule="auto"/>
        <w:rPr>
          <w:ins w:id="2" w:author="Φλούδα Χριστίνα" w:date="2017-03-08T11:44:00Z"/>
          <w:rFonts w:eastAsia="Times New Roman"/>
          <w:szCs w:val="24"/>
          <w:lang w:eastAsia="en-US"/>
        </w:rPr>
      </w:pPr>
    </w:p>
    <w:p w14:paraId="30FD4153" w14:textId="77777777" w:rsidR="005E441E" w:rsidRPr="005E441E" w:rsidRDefault="005E441E" w:rsidP="005E441E">
      <w:pPr>
        <w:spacing w:after="0" w:line="360" w:lineRule="auto"/>
        <w:rPr>
          <w:ins w:id="3" w:author="Φλούδα Χριστίνα" w:date="2017-03-08T11:44:00Z"/>
          <w:rFonts w:eastAsia="Times New Roman"/>
          <w:szCs w:val="24"/>
          <w:lang w:eastAsia="en-US"/>
        </w:rPr>
      </w:pPr>
      <w:ins w:id="4" w:author="Φλούδα Χριστίνα" w:date="2017-03-08T11:44:00Z">
        <w:r w:rsidRPr="005E441E">
          <w:rPr>
            <w:rFonts w:eastAsia="Times New Roman"/>
            <w:szCs w:val="24"/>
            <w:lang w:eastAsia="en-US"/>
          </w:rPr>
          <w:t>ΠΙΝΑΚΑΣ ΠΕΡΙΕΧΟΜΕΝΩΝ</w:t>
        </w:r>
      </w:ins>
    </w:p>
    <w:p w14:paraId="7EBFDC7F" w14:textId="32AFFE95" w:rsidR="005E441E" w:rsidRPr="005E441E" w:rsidRDefault="005E441E" w:rsidP="005E441E">
      <w:pPr>
        <w:spacing w:after="0" w:line="360" w:lineRule="auto"/>
        <w:rPr>
          <w:ins w:id="5" w:author="Φλούδα Χριστίνα" w:date="2017-03-08T11:44:00Z"/>
          <w:rFonts w:eastAsia="Times New Roman"/>
          <w:szCs w:val="24"/>
          <w:lang w:eastAsia="en-US"/>
        </w:rPr>
      </w:pPr>
      <w:ins w:id="6" w:author="Φλούδα Χριστίνα" w:date="2017-03-08T11:44:00Z">
        <w:r w:rsidRPr="005E441E">
          <w:rPr>
            <w:rFonts w:eastAsia="Times New Roman"/>
            <w:szCs w:val="24"/>
            <w:lang w:eastAsia="en-US"/>
          </w:rPr>
          <w:t>ΙΖ</w:t>
        </w:r>
        <w:r>
          <w:rPr>
            <w:rFonts w:eastAsia="Times New Roman"/>
            <w:szCs w:val="24"/>
            <w:lang w:eastAsia="en-US"/>
          </w:rPr>
          <w:t>΄</w:t>
        </w:r>
        <w:bookmarkStart w:id="7" w:name="_GoBack"/>
        <w:bookmarkEnd w:id="7"/>
        <w:r w:rsidRPr="005E441E">
          <w:rPr>
            <w:rFonts w:eastAsia="Times New Roman"/>
            <w:szCs w:val="24"/>
            <w:lang w:eastAsia="en-US"/>
          </w:rPr>
          <w:t xml:space="preserve"> ΠΕΡΙΟΔΟΣ </w:t>
        </w:r>
      </w:ins>
    </w:p>
    <w:p w14:paraId="217B020E" w14:textId="77777777" w:rsidR="005E441E" w:rsidRPr="005E441E" w:rsidRDefault="005E441E" w:rsidP="005E441E">
      <w:pPr>
        <w:spacing w:after="0" w:line="360" w:lineRule="auto"/>
        <w:rPr>
          <w:ins w:id="8" w:author="Φλούδα Χριστίνα" w:date="2017-03-08T11:44:00Z"/>
          <w:rFonts w:eastAsia="Times New Roman"/>
          <w:szCs w:val="24"/>
          <w:lang w:eastAsia="en-US"/>
        </w:rPr>
      </w:pPr>
      <w:ins w:id="9" w:author="Φλούδα Χριστίνα" w:date="2017-03-08T11:44:00Z">
        <w:r w:rsidRPr="005E441E">
          <w:rPr>
            <w:rFonts w:eastAsia="Times New Roman"/>
            <w:szCs w:val="24"/>
            <w:lang w:eastAsia="en-US"/>
          </w:rPr>
          <w:t>ΠΡΟΕΔΡΕΥΟΜΕΝΗΣ ΚΟΙΝΟΒΟΥΛΕΥΤΙΚΗΣ ΔΗΜΟΚΡΑΤΙΑΣ</w:t>
        </w:r>
      </w:ins>
    </w:p>
    <w:p w14:paraId="070A87C4" w14:textId="77777777" w:rsidR="005E441E" w:rsidRPr="005E441E" w:rsidRDefault="005E441E" w:rsidP="005E441E">
      <w:pPr>
        <w:spacing w:after="0" w:line="360" w:lineRule="auto"/>
        <w:rPr>
          <w:ins w:id="10" w:author="Φλούδα Χριστίνα" w:date="2017-03-08T11:44:00Z"/>
          <w:rFonts w:eastAsia="Times New Roman"/>
          <w:szCs w:val="24"/>
          <w:lang w:eastAsia="en-US"/>
        </w:rPr>
      </w:pPr>
      <w:ins w:id="11" w:author="Φλούδα Χριστίνα" w:date="2017-03-08T11:44:00Z">
        <w:r w:rsidRPr="005E441E">
          <w:rPr>
            <w:rFonts w:eastAsia="Times New Roman"/>
            <w:szCs w:val="24"/>
            <w:lang w:eastAsia="en-US"/>
          </w:rPr>
          <w:t>ΣΥΝΟΔΟΣ Β΄</w:t>
        </w:r>
      </w:ins>
    </w:p>
    <w:p w14:paraId="3A0711EA" w14:textId="77777777" w:rsidR="005E441E" w:rsidRPr="005E441E" w:rsidRDefault="005E441E" w:rsidP="005E441E">
      <w:pPr>
        <w:spacing w:after="0" w:line="360" w:lineRule="auto"/>
        <w:rPr>
          <w:ins w:id="12" w:author="Φλούδα Χριστίνα" w:date="2017-03-08T11:44:00Z"/>
          <w:rFonts w:eastAsia="Times New Roman"/>
          <w:szCs w:val="24"/>
          <w:lang w:eastAsia="en-US"/>
        </w:rPr>
      </w:pPr>
    </w:p>
    <w:p w14:paraId="3C472230" w14:textId="77777777" w:rsidR="005E441E" w:rsidRPr="005E441E" w:rsidRDefault="005E441E" w:rsidP="005E441E">
      <w:pPr>
        <w:spacing w:after="0" w:line="360" w:lineRule="auto"/>
        <w:rPr>
          <w:ins w:id="13" w:author="Φλούδα Χριστίνα" w:date="2017-03-08T11:44:00Z"/>
          <w:rFonts w:eastAsia="Times New Roman"/>
          <w:szCs w:val="24"/>
          <w:lang w:eastAsia="en-US"/>
        </w:rPr>
      </w:pPr>
      <w:ins w:id="14" w:author="Φλούδα Χριστίνα" w:date="2017-03-08T11:44:00Z">
        <w:r w:rsidRPr="005E441E">
          <w:rPr>
            <w:rFonts w:eastAsia="Times New Roman"/>
            <w:szCs w:val="24"/>
            <w:lang w:eastAsia="en-US"/>
          </w:rPr>
          <w:t>ΣΥΝΕΔΡΙΑΣΗ ΠΓ΄</w:t>
        </w:r>
      </w:ins>
    </w:p>
    <w:p w14:paraId="0FF75FA9" w14:textId="77777777" w:rsidR="005E441E" w:rsidRPr="005E441E" w:rsidRDefault="005E441E" w:rsidP="005E441E">
      <w:pPr>
        <w:spacing w:after="0" w:line="360" w:lineRule="auto"/>
        <w:rPr>
          <w:ins w:id="15" w:author="Φλούδα Χριστίνα" w:date="2017-03-08T11:44:00Z"/>
          <w:rFonts w:eastAsia="Times New Roman"/>
          <w:szCs w:val="24"/>
          <w:lang w:eastAsia="en-US"/>
        </w:rPr>
      </w:pPr>
      <w:ins w:id="16" w:author="Φλούδα Χριστίνα" w:date="2017-03-08T11:44:00Z">
        <w:r w:rsidRPr="005E441E">
          <w:rPr>
            <w:rFonts w:eastAsia="Times New Roman"/>
            <w:szCs w:val="24"/>
            <w:lang w:eastAsia="en-US"/>
          </w:rPr>
          <w:t>Παρασκευή  3 Μαρτίου 2017</w:t>
        </w:r>
      </w:ins>
    </w:p>
    <w:p w14:paraId="201D902B" w14:textId="77777777" w:rsidR="005E441E" w:rsidRPr="005E441E" w:rsidRDefault="005E441E" w:rsidP="005E441E">
      <w:pPr>
        <w:spacing w:after="0" w:line="360" w:lineRule="auto"/>
        <w:rPr>
          <w:ins w:id="17" w:author="Φλούδα Χριστίνα" w:date="2017-03-08T11:44:00Z"/>
          <w:rFonts w:eastAsia="Times New Roman"/>
          <w:szCs w:val="24"/>
          <w:lang w:eastAsia="en-US"/>
        </w:rPr>
      </w:pPr>
    </w:p>
    <w:p w14:paraId="293076D2" w14:textId="77777777" w:rsidR="005E441E" w:rsidRPr="005E441E" w:rsidRDefault="005E441E" w:rsidP="005E441E">
      <w:pPr>
        <w:spacing w:after="0" w:line="360" w:lineRule="auto"/>
        <w:rPr>
          <w:ins w:id="18" w:author="Φλούδα Χριστίνα" w:date="2017-03-08T11:44:00Z"/>
          <w:rFonts w:eastAsia="Times New Roman"/>
          <w:szCs w:val="24"/>
          <w:lang w:eastAsia="en-US"/>
        </w:rPr>
      </w:pPr>
      <w:ins w:id="19" w:author="Φλούδα Χριστίνα" w:date="2017-03-08T11:44:00Z">
        <w:r w:rsidRPr="005E441E">
          <w:rPr>
            <w:rFonts w:eastAsia="Times New Roman"/>
            <w:szCs w:val="24"/>
            <w:lang w:eastAsia="en-US"/>
          </w:rPr>
          <w:t>ΘΕΜΑΤΑ</w:t>
        </w:r>
      </w:ins>
    </w:p>
    <w:p w14:paraId="434B2EC8" w14:textId="77777777" w:rsidR="005E441E" w:rsidRPr="005E441E" w:rsidRDefault="005E441E" w:rsidP="005E441E">
      <w:pPr>
        <w:spacing w:after="0" w:line="360" w:lineRule="auto"/>
        <w:rPr>
          <w:ins w:id="20" w:author="Φλούδα Χριστίνα" w:date="2017-03-08T11:44:00Z"/>
          <w:rFonts w:eastAsia="Times New Roman"/>
          <w:szCs w:val="24"/>
          <w:lang w:eastAsia="en-US"/>
        </w:rPr>
      </w:pPr>
      <w:ins w:id="21" w:author="Φλούδα Χριστίνα" w:date="2017-03-08T11:44:00Z">
        <w:r w:rsidRPr="005E441E">
          <w:rPr>
            <w:rFonts w:eastAsia="Times New Roman"/>
            <w:szCs w:val="24"/>
            <w:lang w:eastAsia="en-US"/>
          </w:rPr>
          <w:t xml:space="preserve"> </w:t>
        </w:r>
        <w:r w:rsidRPr="005E441E">
          <w:rPr>
            <w:rFonts w:eastAsia="Times New Roman"/>
            <w:szCs w:val="24"/>
            <w:lang w:eastAsia="en-US"/>
          </w:rPr>
          <w:br/>
          <w:t xml:space="preserve">Α. ΕΙΔΙΚΑ ΘΕΜΑΤΑ </w:t>
        </w:r>
        <w:r w:rsidRPr="005E441E">
          <w:rPr>
            <w:rFonts w:eastAsia="Times New Roman"/>
            <w:szCs w:val="24"/>
            <w:lang w:eastAsia="en-US"/>
          </w:rPr>
          <w:br/>
          <w:t xml:space="preserve">1. Επικύρωση Πρακτικών, σελ. </w:t>
        </w:r>
        <w:r w:rsidRPr="005E441E">
          <w:rPr>
            <w:rFonts w:eastAsia="Times New Roman"/>
            <w:szCs w:val="24"/>
            <w:lang w:eastAsia="en-US"/>
          </w:rPr>
          <w:br/>
          <w:t xml:space="preserve">2.  Άδεια απουσίας της Βουλευτού κ. Ν. </w:t>
        </w:r>
        <w:proofErr w:type="spellStart"/>
        <w:r w:rsidRPr="005E441E">
          <w:rPr>
            <w:rFonts w:eastAsia="Times New Roman"/>
            <w:szCs w:val="24"/>
            <w:lang w:eastAsia="en-US"/>
          </w:rPr>
          <w:t>Κεραμέως</w:t>
        </w:r>
        <w:proofErr w:type="spellEnd"/>
        <w:r w:rsidRPr="005E441E">
          <w:rPr>
            <w:rFonts w:eastAsia="Times New Roman"/>
            <w:szCs w:val="24"/>
            <w:lang w:eastAsia="en-US"/>
          </w:rPr>
          <w:t xml:space="preserve">, σελ. </w:t>
        </w:r>
        <w:r w:rsidRPr="005E441E">
          <w:rPr>
            <w:rFonts w:eastAsia="Times New Roman"/>
            <w:szCs w:val="24"/>
            <w:lang w:eastAsia="en-US"/>
          </w:rPr>
          <w:br/>
          <w:t xml:space="preserve">3. Ανακοινώνεται ότι τη συνεδρίαση παρακολουθούν μαθητές από την </w:t>
        </w:r>
        <w:proofErr w:type="spellStart"/>
        <w:r w:rsidRPr="005E441E">
          <w:rPr>
            <w:rFonts w:eastAsia="Times New Roman"/>
            <w:szCs w:val="24"/>
            <w:lang w:eastAsia="en-US"/>
          </w:rPr>
          <w:t>Εράσμειο</w:t>
        </w:r>
        <w:proofErr w:type="spellEnd"/>
        <w:r w:rsidRPr="005E441E">
          <w:rPr>
            <w:rFonts w:eastAsia="Times New Roman"/>
            <w:szCs w:val="24"/>
            <w:lang w:eastAsia="en-US"/>
          </w:rPr>
          <w:t xml:space="preserve"> </w:t>
        </w:r>
        <w:proofErr w:type="spellStart"/>
        <w:r w:rsidRPr="005E441E">
          <w:rPr>
            <w:rFonts w:eastAsia="Times New Roman"/>
            <w:szCs w:val="24"/>
            <w:lang w:eastAsia="en-US"/>
          </w:rPr>
          <w:t>Ελληνογερμανική</w:t>
        </w:r>
        <w:proofErr w:type="spellEnd"/>
        <w:r w:rsidRPr="005E441E">
          <w:rPr>
            <w:rFonts w:eastAsia="Times New Roman"/>
            <w:szCs w:val="24"/>
            <w:lang w:eastAsia="en-US"/>
          </w:rPr>
          <w:t xml:space="preserve"> Σχολή και το 14ο Δημοτικό Σχολείο Ιλίου, σελ. </w:t>
        </w:r>
        <w:r w:rsidRPr="005E441E">
          <w:rPr>
            <w:rFonts w:eastAsia="Times New Roman"/>
            <w:szCs w:val="24"/>
            <w:lang w:eastAsia="en-US"/>
          </w:rPr>
          <w:br/>
          <w:t xml:space="preserve">4. Επί διαδικαστικού θέματος, σελ. </w:t>
        </w:r>
        <w:r w:rsidRPr="005E441E">
          <w:rPr>
            <w:rFonts w:eastAsia="Times New Roman"/>
            <w:szCs w:val="24"/>
            <w:lang w:eastAsia="en-US"/>
          </w:rPr>
          <w:br/>
          <w:t xml:space="preserve"> </w:t>
        </w:r>
        <w:r w:rsidRPr="005E441E">
          <w:rPr>
            <w:rFonts w:eastAsia="Times New Roman"/>
            <w:szCs w:val="24"/>
            <w:lang w:eastAsia="en-US"/>
          </w:rPr>
          <w:br/>
          <w:t xml:space="preserve">Β. ΚΟΙΝΟΒΟΥΛΕΥΤΙΚΟΣ ΕΛΕΓΧΟΣ </w:t>
        </w:r>
        <w:r w:rsidRPr="005E441E">
          <w:rPr>
            <w:rFonts w:eastAsia="Times New Roman"/>
            <w:szCs w:val="24"/>
            <w:lang w:eastAsia="en-US"/>
          </w:rPr>
          <w:br/>
          <w:t xml:space="preserve">1. Κατάθεση αναφορών, σελ. </w:t>
        </w:r>
        <w:r w:rsidRPr="005E441E">
          <w:rPr>
            <w:rFonts w:eastAsia="Times New Roman"/>
            <w:szCs w:val="24"/>
            <w:lang w:eastAsia="en-US"/>
          </w:rPr>
          <w:br/>
          <w:t xml:space="preserve">2. Ανακοίνωση του δελτίου επικαίρων ερωτήσεων της Δευτέρας 6 Μαρτίου 2017, σελ. </w:t>
        </w:r>
        <w:r w:rsidRPr="005E441E">
          <w:rPr>
            <w:rFonts w:eastAsia="Times New Roman"/>
            <w:szCs w:val="24"/>
            <w:lang w:eastAsia="en-US"/>
          </w:rPr>
          <w:br/>
          <w:t>3. Συζήτηση επικαίρων ερωτήσεων:</w:t>
        </w:r>
        <w:r w:rsidRPr="005E441E">
          <w:rPr>
            <w:rFonts w:eastAsia="Times New Roman"/>
            <w:szCs w:val="24"/>
            <w:lang w:eastAsia="en-US"/>
          </w:rPr>
          <w:br/>
          <w:t xml:space="preserve">    α) Προς τον Υπουργό Δικαιοσύνης, Διαφάνειας και Ανθρωπίνων Δικαιωμάτων:</w:t>
        </w:r>
        <w:r w:rsidRPr="005E441E">
          <w:rPr>
            <w:rFonts w:eastAsia="Times New Roman"/>
            <w:szCs w:val="24"/>
            <w:lang w:eastAsia="en-US"/>
          </w:rPr>
          <w:br/>
          <w:t xml:space="preserve">        i. με θέμα «τόσα χρόνια γιατί δεν βρήκαν τους ενόχους των θαλασσοδανείων…. ενώ το πόρισμα Καλούδη παραπέμπει τους πρωταγωνιστές με ονοματεπώνυμα και διευθύνσεις στο εδώλιο του κατηγορουμένου», σελ. </w:t>
        </w:r>
        <w:r w:rsidRPr="005E441E">
          <w:rPr>
            <w:rFonts w:eastAsia="Times New Roman"/>
            <w:szCs w:val="24"/>
            <w:lang w:eastAsia="en-US"/>
          </w:rPr>
          <w:br/>
          <w:t xml:space="preserve">        </w:t>
        </w:r>
        <w:proofErr w:type="spellStart"/>
        <w:r w:rsidRPr="005E441E">
          <w:rPr>
            <w:rFonts w:eastAsia="Times New Roman"/>
            <w:szCs w:val="24"/>
            <w:lang w:eastAsia="en-US"/>
          </w:rPr>
          <w:t>ii</w:t>
        </w:r>
        <w:proofErr w:type="spellEnd"/>
        <w:r w:rsidRPr="005E441E">
          <w:rPr>
            <w:rFonts w:eastAsia="Times New Roman"/>
            <w:szCs w:val="24"/>
            <w:lang w:eastAsia="en-US"/>
          </w:rPr>
          <w:t xml:space="preserve">. σχετικά με «τη διαπλοκή στις κρατικές επιτροπές και στη Δικαιοσύνη και των νέων ένορκων καταγγελιών του Ανδρέα </w:t>
        </w:r>
        <w:proofErr w:type="spellStart"/>
        <w:r w:rsidRPr="005E441E">
          <w:rPr>
            <w:rFonts w:eastAsia="Times New Roman"/>
            <w:szCs w:val="24"/>
            <w:lang w:eastAsia="en-US"/>
          </w:rPr>
          <w:t>Μαρτίνη</w:t>
        </w:r>
        <w:proofErr w:type="spellEnd"/>
        <w:r w:rsidRPr="005E441E">
          <w:rPr>
            <w:rFonts w:eastAsia="Times New Roman"/>
            <w:szCs w:val="24"/>
            <w:lang w:eastAsia="en-US"/>
          </w:rPr>
          <w:t xml:space="preserve"> από τον Κορυδαλλό», σελ. </w:t>
        </w:r>
        <w:r w:rsidRPr="005E441E">
          <w:rPr>
            <w:rFonts w:eastAsia="Times New Roman"/>
            <w:szCs w:val="24"/>
            <w:lang w:eastAsia="en-US"/>
          </w:rPr>
          <w:br/>
          <w:t xml:space="preserve">    β) Προς τον Υπουργό Εσωτερικών, σχετικά με την παροχή έκτακτης οικονομικής ενίσχυσης σε ΟΤΑ της Περιφερειακής Ενότητας Χανίων για την αποκατάσταση των καταστροφών εξαιτίας των ακραίων καιρικών φαινομένων της 11ης Φεβρουαρίου 2017, σελ. </w:t>
        </w:r>
        <w:r w:rsidRPr="005E441E">
          <w:rPr>
            <w:rFonts w:eastAsia="Times New Roman"/>
            <w:szCs w:val="24"/>
            <w:lang w:eastAsia="en-US"/>
          </w:rPr>
          <w:br/>
          <w:t xml:space="preserve">    γ) Προς τον Υπουργό Περιβάλλοντος και Ενέργειας, σχετικά με την αυτεπάγγελτη διόρθωση λαθών της Διοίκησης στους </w:t>
        </w:r>
        <w:proofErr w:type="spellStart"/>
        <w:r w:rsidRPr="005E441E">
          <w:rPr>
            <w:rFonts w:eastAsia="Times New Roman"/>
            <w:szCs w:val="24"/>
            <w:lang w:eastAsia="en-US"/>
          </w:rPr>
          <w:t>αναρτηθέντες</w:t>
        </w:r>
        <w:proofErr w:type="spellEnd"/>
        <w:r w:rsidRPr="005E441E">
          <w:rPr>
            <w:rFonts w:eastAsia="Times New Roman"/>
            <w:szCs w:val="24"/>
            <w:lang w:eastAsia="en-US"/>
          </w:rPr>
          <w:t xml:space="preserve"> δασικούς χάρτες της Ηλείας, σελ. </w:t>
        </w:r>
        <w:r w:rsidRPr="005E441E">
          <w:rPr>
            <w:rFonts w:eastAsia="Times New Roman"/>
            <w:szCs w:val="24"/>
            <w:lang w:eastAsia="en-US"/>
          </w:rPr>
          <w:br/>
          <w:t xml:space="preserve">    δ) Προς τον Υπουργό Εσωτερικών, σχετικά με τη σύσταση-λειτουργία του «Κέντρου Αποτέφρωσης Νεκρών (ΚΑΝ)» εκ μέρους των μονάδων  πρωτοβάθμιας τοπικής αυτοδιοίκησης, σελ. </w:t>
        </w:r>
        <w:r w:rsidRPr="005E441E">
          <w:rPr>
            <w:rFonts w:eastAsia="Times New Roman"/>
            <w:szCs w:val="24"/>
            <w:lang w:eastAsia="en-US"/>
          </w:rPr>
          <w:br/>
          <w:t xml:space="preserve"> </w:t>
        </w:r>
        <w:r w:rsidRPr="005E441E">
          <w:rPr>
            <w:rFonts w:eastAsia="Times New Roman"/>
            <w:szCs w:val="24"/>
            <w:lang w:eastAsia="en-US"/>
          </w:rPr>
          <w:br/>
          <w:t xml:space="preserve">Γ. ΝΟΜΟΘΕΤΙΚΗ ΕΡΓΑΣΙΑ </w:t>
        </w:r>
        <w:r w:rsidRPr="005E441E">
          <w:rPr>
            <w:rFonts w:eastAsia="Times New Roman"/>
            <w:szCs w:val="24"/>
            <w:lang w:eastAsia="en-US"/>
          </w:rPr>
          <w:br/>
          <w:t>1. Κατάθεση Εκθέσεως Διαρκούς Επιτροπής:</w:t>
        </w:r>
      </w:ins>
    </w:p>
    <w:p w14:paraId="364E75FD" w14:textId="77777777" w:rsidR="005E441E" w:rsidRPr="005E441E" w:rsidRDefault="005E441E" w:rsidP="005E441E">
      <w:pPr>
        <w:spacing w:after="0" w:line="360" w:lineRule="auto"/>
        <w:rPr>
          <w:ins w:id="22" w:author="Φλούδα Χριστίνα" w:date="2017-03-08T11:44:00Z"/>
          <w:rFonts w:eastAsia="Times New Roman"/>
          <w:szCs w:val="24"/>
          <w:lang w:eastAsia="en-US"/>
        </w:rPr>
      </w:pPr>
      <w:ins w:id="23" w:author="Φλούδα Χριστίνα" w:date="2017-03-08T11:44:00Z">
        <w:r w:rsidRPr="005E441E">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Αγροτικής Ανάπτυξης και Τροφίμων: «Κύρωση της Συμφωνίας μεταξύ της Κυβέρνησης της Ελληνικής Δημοκρατίας και της Κυβέρνησης της Δημοκρατίας του Αζερμπαϊτζάν για συνεργασία στον τομέα της γεωργίας», σελ. </w:t>
        </w:r>
        <w:r w:rsidRPr="005E441E">
          <w:rPr>
            <w:rFonts w:eastAsia="Times New Roman"/>
            <w:szCs w:val="24"/>
            <w:lang w:eastAsia="en-US"/>
          </w:rPr>
          <w:br/>
          <w:t>2. Κατάθεση σχεδίων νόμων:</w:t>
        </w:r>
      </w:ins>
    </w:p>
    <w:p w14:paraId="7B1141C0" w14:textId="77777777" w:rsidR="005E441E" w:rsidRPr="005E441E" w:rsidRDefault="005E441E" w:rsidP="005E441E">
      <w:pPr>
        <w:spacing w:after="0" w:line="360" w:lineRule="auto"/>
        <w:rPr>
          <w:ins w:id="24" w:author="Φλούδα Χριστίνα" w:date="2017-03-08T11:44:00Z"/>
          <w:rFonts w:eastAsia="Times New Roman"/>
          <w:szCs w:val="24"/>
          <w:lang w:eastAsia="en-US"/>
        </w:rPr>
      </w:pPr>
      <w:ins w:id="25" w:author="Φλούδα Χριστίνα" w:date="2017-03-08T11:44:00Z">
        <w:r w:rsidRPr="005E441E">
          <w:rPr>
            <w:rFonts w:eastAsia="Times New Roman"/>
            <w:szCs w:val="24"/>
            <w:lang w:eastAsia="en-US"/>
          </w:rPr>
          <w:t>Οι Υπουργοί Εθνικής  Άμυνας, Οικονομικών, Εξωτερικών, Δικαιοσύνης, Διαφάνειας και Ανθρωπίνων Δικαιωμάτων και ο Αναπληρωτής Υπουργός Εθνικής  Άμυνας, κατέθεσαν στις 3-3-2017 σχέδια νόμου:</w:t>
        </w:r>
        <w:r w:rsidRPr="005E441E">
          <w:rPr>
            <w:rFonts w:eastAsia="Times New Roman"/>
            <w:szCs w:val="24"/>
            <w:lang w:eastAsia="en-US"/>
          </w:rPr>
          <w:br/>
          <w:t xml:space="preserve">     i. «Κύρωση της Τεχνικής Διευθέτησης μεταξύ του Υπουργού Εθνικής  Άμυνας της Δημοκρατίας της Πολωνίας και του Υπουργείου Εθνικής  Άμυνας της Ελληνικής Δημοκρατίας για την Παροχή Υποστήριξης Χώρας Υποδοχής για την εκτέλεση εκπαιδευτικής συνεργασίας μεταξύ της Πολωνικής Πολεμικής Αεροπορίας και της Ελληνικής Πολεμικής Αεροπορίας στην Ελληνική Δημοκρατία», σελ. </w:t>
        </w:r>
        <w:r w:rsidRPr="005E441E">
          <w:rPr>
            <w:rFonts w:eastAsia="Times New Roman"/>
            <w:szCs w:val="24"/>
            <w:lang w:eastAsia="en-US"/>
          </w:rPr>
          <w:br/>
          <w:t xml:space="preserve">     </w:t>
        </w:r>
        <w:proofErr w:type="spellStart"/>
        <w:r w:rsidRPr="005E441E">
          <w:rPr>
            <w:rFonts w:eastAsia="Times New Roman"/>
            <w:szCs w:val="24"/>
            <w:lang w:eastAsia="en-US"/>
          </w:rPr>
          <w:t>ii</w:t>
        </w:r>
        <w:proofErr w:type="spellEnd"/>
        <w:r w:rsidRPr="005E441E">
          <w:rPr>
            <w:rFonts w:eastAsia="Times New Roman"/>
            <w:szCs w:val="24"/>
            <w:lang w:eastAsia="en-US"/>
          </w:rPr>
          <w:t xml:space="preserve">. «Κύρωση της Τεχνικής Διευθέτησης μεταξύ των Σουηδικών Ενόπλων Δυνάμεων και του Υπουργείου Εθνικής  Άμυνας της Ελληνικής Δημοκρατίας για τη συνεργασία των Σουηδικών Ενόπλων Δυνάμεων με το Ελληνικό Πολεμικό Ναυτικό στον Τομέα Ανταλλαγής και Εκπαίδευσης των Ειδικών Δυνάμεων», σελ. </w:t>
        </w:r>
        <w:r w:rsidRPr="005E441E">
          <w:rPr>
            <w:rFonts w:eastAsia="Times New Roman"/>
            <w:szCs w:val="24"/>
            <w:lang w:eastAsia="en-US"/>
          </w:rPr>
          <w:br/>
          <w:t xml:space="preserve">     </w:t>
        </w:r>
        <w:proofErr w:type="spellStart"/>
        <w:r w:rsidRPr="005E441E">
          <w:rPr>
            <w:rFonts w:eastAsia="Times New Roman"/>
            <w:szCs w:val="24"/>
            <w:lang w:eastAsia="en-US"/>
          </w:rPr>
          <w:t>iii</w:t>
        </w:r>
        <w:proofErr w:type="spellEnd"/>
        <w:r w:rsidRPr="005E441E">
          <w:rPr>
            <w:rFonts w:eastAsia="Times New Roman"/>
            <w:szCs w:val="24"/>
            <w:lang w:eastAsia="en-US"/>
          </w:rPr>
          <w:t xml:space="preserve">. «Κύρωση της Συμφωνίας Στρατιωτικής Συνεργασίας μεταξύ του Υπουργείου Εθνικής  Άμυνας της Ελληνικής Δημοκρατίας και του Υπουργείου  Άμυνας της Δημοκρατίας της Αρμενίας», σελ. </w:t>
        </w:r>
        <w:r w:rsidRPr="005E441E">
          <w:rPr>
            <w:rFonts w:eastAsia="Times New Roman"/>
            <w:szCs w:val="24"/>
            <w:lang w:eastAsia="en-US"/>
          </w:rPr>
          <w:br/>
        </w:r>
      </w:ins>
    </w:p>
    <w:p w14:paraId="60145098" w14:textId="77777777" w:rsidR="005E441E" w:rsidRPr="005E441E" w:rsidRDefault="005E441E" w:rsidP="005E441E">
      <w:pPr>
        <w:spacing w:after="0" w:line="360" w:lineRule="auto"/>
        <w:rPr>
          <w:ins w:id="26" w:author="Φλούδα Χριστίνα" w:date="2017-03-08T11:44:00Z"/>
          <w:rFonts w:eastAsia="Times New Roman"/>
          <w:szCs w:val="24"/>
          <w:lang w:eastAsia="en-US"/>
        </w:rPr>
      </w:pPr>
      <w:ins w:id="27" w:author="Φλούδα Χριστίνα" w:date="2017-03-08T11:44:00Z">
        <w:r w:rsidRPr="005E441E">
          <w:rPr>
            <w:rFonts w:eastAsia="Times New Roman"/>
            <w:szCs w:val="24"/>
            <w:lang w:eastAsia="en-US"/>
          </w:rPr>
          <w:t>ΠΡΟΕΔΡΕΥΩΝ</w:t>
        </w:r>
      </w:ins>
    </w:p>
    <w:p w14:paraId="0664BC27" w14:textId="77777777" w:rsidR="005E441E" w:rsidRPr="005E441E" w:rsidRDefault="005E441E" w:rsidP="005E441E">
      <w:pPr>
        <w:spacing w:after="0" w:line="360" w:lineRule="auto"/>
        <w:rPr>
          <w:ins w:id="28" w:author="Φλούδα Χριστίνα" w:date="2017-03-08T11:44:00Z"/>
          <w:rFonts w:eastAsia="Times New Roman"/>
          <w:szCs w:val="24"/>
          <w:lang w:eastAsia="en-US"/>
        </w:rPr>
      </w:pPr>
      <w:ins w:id="29" w:author="Φλούδα Χριστίνα" w:date="2017-03-08T11:44:00Z">
        <w:r w:rsidRPr="005E441E">
          <w:rPr>
            <w:rFonts w:eastAsia="Times New Roman"/>
            <w:szCs w:val="24"/>
            <w:lang w:eastAsia="en-US"/>
          </w:rPr>
          <w:t>ΛΥΚΟΥΔΗΣ Σ. , σελ.</w:t>
        </w:r>
        <w:r w:rsidRPr="005E441E">
          <w:rPr>
            <w:rFonts w:eastAsia="Times New Roman"/>
            <w:szCs w:val="24"/>
            <w:lang w:eastAsia="en-US"/>
          </w:rPr>
          <w:br/>
        </w:r>
      </w:ins>
    </w:p>
    <w:p w14:paraId="6192CAFB" w14:textId="77777777" w:rsidR="005E441E" w:rsidRPr="005E441E" w:rsidRDefault="005E441E" w:rsidP="005E441E">
      <w:pPr>
        <w:spacing w:after="0" w:line="360" w:lineRule="auto"/>
        <w:rPr>
          <w:ins w:id="30" w:author="Φλούδα Χριστίνα" w:date="2017-03-08T11:44:00Z"/>
          <w:rFonts w:eastAsia="Times New Roman"/>
          <w:szCs w:val="24"/>
          <w:lang w:eastAsia="en-US"/>
        </w:rPr>
      </w:pPr>
    </w:p>
    <w:p w14:paraId="5781DC78" w14:textId="77777777" w:rsidR="005E441E" w:rsidRPr="005E441E" w:rsidRDefault="005E441E" w:rsidP="005E441E">
      <w:pPr>
        <w:spacing w:after="0" w:line="360" w:lineRule="auto"/>
        <w:rPr>
          <w:ins w:id="31" w:author="Φλούδα Χριστίνα" w:date="2017-03-08T11:44:00Z"/>
          <w:rFonts w:eastAsia="Times New Roman"/>
          <w:szCs w:val="24"/>
          <w:lang w:eastAsia="en-US"/>
        </w:rPr>
      </w:pPr>
      <w:ins w:id="32" w:author="Φλούδα Χριστίνα" w:date="2017-03-08T11:44:00Z">
        <w:r w:rsidRPr="005E441E">
          <w:rPr>
            <w:rFonts w:eastAsia="Times New Roman"/>
            <w:szCs w:val="24"/>
            <w:lang w:eastAsia="en-US"/>
          </w:rPr>
          <w:t>ΟΜΙΛΗΤΕΣ</w:t>
        </w:r>
      </w:ins>
    </w:p>
    <w:p w14:paraId="2BF3C6E7" w14:textId="77777777" w:rsidR="005E441E" w:rsidRPr="005E441E" w:rsidRDefault="005E441E" w:rsidP="005E441E">
      <w:pPr>
        <w:spacing w:after="0" w:line="360" w:lineRule="auto"/>
        <w:rPr>
          <w:ins w:id="33" w:author="Φλούδα Χριστίνα" w:date="2017-03-08T11:44:00Z"/>
          <w:rFonts w:eastAsia="Times New Roman"/>
          <w:szCs w:val="24"/>
          <w:lang w:eastAsia="en-US"/>
        </w:rPr>
      </w:pPr>
      <w:ins w:id="34" w:author="Φλούδα Χριστίνα" w:date="2017-03-08T11:44:00Z">
        <w:r w:rsidRPr="005E441E">
          <w:rPr>
            <w:rFonts w:eastAsia="Times New Roman"/>
            <w:szCs w:val="24"/>
            <w:lang w:eastAsia="en-US"/>
          </w:rPr>
          <w:br/>
          <w:t>Α. Επί διαδικαστικού θέματος:</w:t>
        </w:r>
        <w:r w:rsidRPr="005E441E">
          <w:rPr>
            <w:rFonts w:eastAsia="Times New Roman"/>
            <w:szCs w:val="24"/>
            <w:lang w:eastAsia="en-US"/>
          </w:rPr>
          <w:br/>
          <w:t>ΚΩΝΣΤΑΝΤΙΝΟΠΟΥΛΟΣ Ο. , σελ.</w:t>
        </w:r>
        <w:r w:rsidRPr="005E441E">
          <w:rPr>
            <w:rFonts w:eastAsia="Times New Roman"/>
            <w:szCs w:val="24"/>
            <w:lang w:eastAsia="en-US"/>
          </w:rPr>
          <w:br/>
          <w:t>ΛΥΚΟΥΔΗΣ Σ. , σελ.</w:t>
        </w:r>
        <w:r w:rsidRPr="005E441E">
          <w:rPr>
            <w:rFonts w:eastAsia="Times New Roman"/>
            <w:szCs w:val="24"/>
            <w:lang w:eastAsia="en-US"/>
          </w:rPr>
          <w:br/>
          <w:t>ΦΑΜΕΛΛΟΣ Σ. , σελ.</w:t>
        </w:r>
        <w:r w:rsidRPr="005E441E">
          <w:rPr>
            <w:rFonts w:eastAsia="Times New Roman"/>
            <w:szCs w:val="24"/>
            <w:lang w:eastAsia="en-US"/>
          </w:rPr>
          <w:br/>
        </w:r>
        <w:r w:rsidRPr="005E441E">
          <w:rPr>
            <w:rFonts w:eastAsia="Times New Roman"/>
            <w:szCs w:val="24"/>
            <w:lang w:eastAsia="en-US"/>
          </w:rPr>
          <w:br/>
          <w:t>Β. Επί των επικαίρων ερωτήσεων:</w:t>
        </w:r>
        <w:r w:rsidRPr="005E441E">
          <w:rPr>
            <w:rFonts w:eastAsia="Times New Roman"/>
            <w:szCs w:val="24"/>
            <w:lang w:eastAsia="en-US"/>
          </w:rPr>
          <w:br/>
          <w:t>ΒΑΓΕΝΑ  Ά. , σελ.</w:t>
        </w:r>
        <w:r w:rsidRPr="005E441E">
          <w:rPr>
            <w:rFonts w:eastAsia="Times New Roman"/>
            <w:szCs w:val="24"/>
            <w:lang w:eastAsia="en-US"/>
          </w:rPr>
          <w:br/>
          <w:t>ΒΑΓΙΩΝΑΚΗ Ε. , σελ.</w:t>
        </w:r>
        <w:r w:rsidRPr="005E441E">
          <w:rPr>
            <w:rFonts w:eastAsia="Times New Roman"/>
            <w:szCs w:val="24"/>
            <w:lang w:eastAsia="en-US"/>
          </w:rPr>
          <w:br/>
          <w:t>ΝΙΚΟΛΟΠΟΥΛΟΣ Ν. , σελ.</w:t>
        </w:r>
        <w:r w:rsidRPr="005E441E">
          <w:rPr>
            <w:rFonts w:eastAsia="Times New Roman"/>
            <w:szCs w:val="24"/>
            <w:lang w:eastAsia="en-US"/>
          </w:rPr>
          <w:br/>
          <w:t>ΠΑΠΑΓΓΕΛΟΠΟΥΛΟΣ Δ. , σελ.</w:t>
        </w:r>
        <w:r w:rsidRPr="005E441E">
          <w:rPr>
            <w:rFonts w:eastAsia="Times New Roman"/>
            <w:szCs w:val="24"/>
            <w:lang w:eastAsia="en-US"/>
          </w:rPr>
          <w:br/>
          <w:t>ΣΚΟΥΡΛΕΤΗΣ Π. , σελ.</w:t>
        </w:r>
        <w:r w:rsidRPr="005E441E">
          <w:rPr>
            <w:rFonts w:eastAsia="Times New Roman"/>
            <w:szCs w:val="24"/>
            <w:lang w:eastAsia="en-US"/>
          </w:rPr>
          <w:br/>
          <w:t>ΤΖΑΒΑΡΑΣ Κ. , σελ.</w:t>
        </w:r>
        <w:r w:rsidRPr="005E441E">
          <w:rPr>
            <w:rFonts w:eastAsia="Times New Roman"/>
            <w:szCs w:val="24"/>
            <w:lang w:eastAsia="en-US"/>
          </w:rPr>
          <w:br/>
          <w:t>ΦΑΜΕΛΛΟΣ Σ. , σελ.</w:t>
        </w:r>
        <w:r w:rsidRPr="005E441E">
          <w:rPr>
            <w:rFonts w:eastAsia="Times New Roman"/>
            <w:szCs w:val="24"/>
            <w:lang w:eastAsia="en-US"/>
          </w:rPr>
          <w:br/>
        </w:r>
      </w:ins>
    </w:p>
    <w:p w14:paraId="20386BF2" w14:textId="77777777" w:rsidR="005E441E" w:rsidRDefault="005E441E" w:rsidP="005E441E">
      <w:pPr>
        <w:spacing w:after="0" w:line="600" w:lineRule="auto"/>
        <w:jc w:val="both"/>
        <w:rPr>
          <w:ins w:id="35" w:author="Φλούδα Χριστίνα" w:date="2017-03-08T11:44:00Z"/>
          <w:rFonts w:eastAsia="Times New Roman" w:cs="Times New Roman"/>
          <w:szCs w:val="24"/>
        </w:rPr>
        <w:pPrChange w:id="36" w:author="Φλούδα Χριστίνα" w:date="2017-03-08T11:44:00Z">
          <w:pPr>
            <w:spacing w:after="0" w:line="600" w:lineRule="auto"/>
            <w:jc w:val="center"/>
          </w:pPr>
        </w:pPrChange>
      </w:pPr>
    </w:p>
    <w:p w14:paraId="7488BACF" w14:textId="77777777" w:rsidR="00733913" w:rsidRDefault="005E441E">
      <w:pPr>
        <w:spacing w:after="0" w:line="600" w:lineRule="auto"/>
        <w:jc w:val="center"/>
        <w:rPr>
          <w:rFonts w:eastAsia="Times New Roman" w:cs="Times New Roman"/>
          <w:szCs w:val="24"/>
        </w:rPr>
      </w:pPr>
      <w:r>
        <w:rPr>
          <w:rFonts w:eastAsia="Times New Roman" w:cs="Times New Roman"/>
          <w:szCs w:val="24"/>
        </w:rPr>
        <w:t>ΠΡΑΚΤΙΚΑ ΒΟΥΛΗΣ</w:t>
      </w:r>
    </w:p>
    <w:p w14:paraId="7488BAD0" w14:textId="77777777" w:rsidR="00733913" w:rsidRDefault="005E441E">
      <w:pPr>
        <w:spacing w:after="0" w:line="600" w:lineRule="auto"/>
        <w:jc w:val="center"/>
        <w:rPr>
          <w:rFonts w:eastAsia="Times New Roman" w:cs="Times New Roman"/>
          <w:szCs w:val="24"/>
        </w:rPr>
      </w:pPr>
      <w:r>
        <w:rPr>
          <w:rFonts w:eastAsia="Times New Roman" w:cs="Times New Roman"/>
          <w:szCs w:val="24"/>
        </w:rPr>
        <w:t>ΙΖ΄ ΠΕΡΙΟΔΟΣ</w:t>
      </w:r>
    </w:p>
    <w:p w14:paraId="7488BAD1" w14:textId="77777777" w:rsidR="00733913" w:rsidRDefault="005E441E">
      <w:pPr>
        <w:spacing w:after="0"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488BAD2" w14:textId="77777777" w:rsidR="00733913" w:rsidRDefault="005E441E">
      <w:pPr>
        <w:spacing w:after="0" w:line="600" w:lineRule="auto"/>
        <w:jc w:val="center"/>
        <w:rPr>
          <w:rFonts w:eastAsia="Times New Roman" w:cs="Times New Roman"/>
          <w:szCs w:val="24"/>
        </w:rPr>
      </w:pPr>
      <w:r>
        <w:rPr>
          <w:rFonts w:eastAsia="Times New Roman" w:cs="Times New Roman"/>
          <w:szCs w:val="24"/>
        </w:rPr>
        <w:t>ΣΥΝΟΔΟΣ Β΄</w:t>
      </w:r>
    </w:p>
    <w:p w14:paraId="7488BAD3" w14:textId="77777777" w:rsidR="00733913" w:rsidRDefault="005E441E">
      <w:pPr>
        <w:spacing w:after="0" w:line="600" w:lineRule="auto"/>
        <w:jc w:val="center"/>
        <w:rPr>
          <w:rFonts w:eastAsia="Times New Roman" w:cs="Times New Roman"/>
          <w:szCs w:val="24"/>
        </w:rPr>
      </w:pPr>
      <w:r>
        <w:rPr>
          <w:rFonts w:eastAsia="Times New Roman" w:cs="Times New Roman"/>
          <w:szCs w:val="24"/>
        </w:rPr>
        <w:t>ΣΥΝΕΔΡΙΑΣΗ ΠΓ΄</w:t>
      </w:r>
    </w:p>
    <w:p w14:paraId="7488BAD4" w14:textId="77777777" w:rsidR="00733913" w:rsidRDefault="005E441E">
      <w:pPr>
        <w:spacing w:after="0" w:line="600" w:lineRule="auto"/>
        <w:jc w:val="center"/>
        <w:rPr>
          <w:rFonts w:eastAsia="Times New Roman" w:cs="Times New Roman"/>
          <w:szCs w:val="24"/>
        </w:rPr>
      </w:pPr>
      <w:r>
        <w:rPr>
          <w:rFonts w:eastAsia="Times New Roman" w:cs="Times New Roman"/>
          <w:szCs w:val="24"/>
        </w:rPr>
        <w:t>Παρασκευή 3 Μαρτίου 2017</w:t>
      </w:r>
    </w:p>
    <w:p w14:paraId="7488BAD5" w14:textId="3E4109DB" w:rsidR="00733913" w:rsidDel="00FB427C" w:rsidRDefault="005E441E">
      <w:pPr>
        <w:spacing w:after="0" w:line="600" w:lineRule="auto"/>
        <w:ind w:firstLine="720"/>
        <w:jc w:val="both"/>
        <w:rPr>
          <w:del w:id="37" w:author="Φλούδα Χριστίνα" w:date="2017-03-08T11:43:00Z"/>
          <w:rFonts w:eastAsia="Times New Roman"/>
          <w:szCs w:val="24"/>
        </w:rPr>
      </w:pPr>
      <w:r>
        <w:rPr>
          <w:rFonts w:eastAsia="Times New Roman"/>
          <w:szCs w:val="24"/>
        </w:rPr>
        <w:t>Αθήνα, σήμερα στις 3 Μαρτίου 2017, ημέρα Παρασκευή και ώρα 10.09΄</w:t>
      </w:r>
      <w:r w:rsidRPr="00DC46CB">
        <w:rPr>
          <w:rFonts w:eastAsia="Times New Roman"/>
          <w:szCs w:val="24"/>
        </w:rPr>
        <w:t>,</w:t>
      </w:r>
      <w:ins w:id="38" w:author="Φλούδα Χριστίνα" w:date="2017-03-08T11:43:00Z">
        <w:r w:rsidR="00FB427C">
          <w:rPr>
            <w:rFonts w:eastAsia="Times New Roman"/>
            <w:szCs w:val="24"/>
          </w:rPr>
          <w:t xml:space="preserve"> </w:t>
        </w:r>
      </w:ins>
    </w:p>
    <w:p w14:paraId="7488BAD6" w14:textId="77777777" w:rsidR="00733913" w:rsidRDefault="005E441E" w:rsidP="00FB427C">
      <w:pPr>
        <w:spacing w:after="0" w:line="600" w:lineRule="auto"/>
        <w:ind w:firstLine="720"/>
        <w:jc w:val="both"/>
        <w:rPr>
          <w:rFonts w:eastAsia="Times New Roman"/>
          <w:szCs w:val="24"/>
        </w:rPr>
        <w:pPrChange w:id="39" w:author="Φλούδα Χριστίνα" w:date="2017-03-08T11:43:00Z">
          <w:pPr>
            <w:spacing w:after="0" w:line="600" w:lineRule="auto"/>
            <w:jc w:val="both"/>
          </w:pPr>
        </w:pPrChange>
      </w:pPr>
      <w:r>
        <w:rPr>
          <w:rFonts w:eastAsia="Times New Roman"/>
          <w:szCs w:val="24"/>
        </w:rPr>
        <w:t xml:space="preserve">συνήλθε στην Αίθουσα των συνεδριάσεων του Βουλευτηρίου η Βουλή σε ολομέλεια για να συνεδριάσει υπό την προεδρία του Ζ΄ Αντιπροέδρου αυτής κ. </w:t>
      </w:r>
      <w:r w:rsidRPr="00145ADB">
        <w:rPr>
          <w:rFonts w:eastAsia="Times New Roman"/>
          <w:b/>
          <w:szCs w:val="24"/>
        </w:rPr>
        <w:t>ΣΠΥΡΙΔΩΝΟΣ ΛΥΚΟΥΔΗ</w:t>
      </w:r>
      <w:r>
        <w:rPr>
          <w:rFonts w:eastAsia="Times New Roman"/>
          <w:szCs w:val="24"/>
        </w:rPr>
        <w:t>.</w:t>
      </w:r>
    </w:p>
    <w:p w14:paraId="7488BAD7" w14:textId="77777777" w:rsidR="00733913" w:rsidRDefault="005E441E">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Κυρίες και κύριοι συνάδελφοι, αρχίζει η συνεδρίαση.</w:t>
      </w:r>
    </w:p>
    <w:p w14:paraId="7488BAD8" w14:textId="77777777" w:rsidR="00733913" w:rsidRDefault="005E441E">
      <w:pPr>
        <w:spacing w:after="0" w:line="600" w:lineRule="auto"/>
        <w:ind w:firstLine="720"/>
        <w:jc w:val="both"/>
        <w:rPr>
          <w:rFonts w:eastAsia="Times New Roman"/>
          <w:szCs w:val="24"/>
        </w:rPr>
      </w:pPr>
      <w:r>
        <w:rPr>
          <w:rFonts w:eastAsia="Times New Roman"/>
          <w:szCs w:val="24"/>
        </w:rPr>
        <w:t>Έχω την τιμ</w:t>
      </w:r>
      <w:r>
        <w:rPr>
          <w:rFonts w:eastAsia="Times New Roman"/>
          <w:szCs w:val="24"/>
        </w:rPr>
        <w:t xml:space="preserve">ή να ανακοινώσω στο Σώμα ότι η Διαρκής Επιτροπή Παραγωγής και Εμπορίου καταθέτει την </w:t>
      </w:r>
      <w:r>
        <w:rPr>
          <w:rFonts w:eastAsia="Times New Roman"/>
          <w:szCs w:val="24"/>
        </w:rPr>
        <w:t>έ</w:t>
      </w:r>
      <w:r>
        <w:rPr>
          <w:rFonts w:eastAsia="Times New Roman"/>
          <w:szCs w:val="24"/>
        </w:rPr>
        <w:t>κθεσή της στο σχέδιο νόμου του Υπουργείου Αγροτικής Ανάπτυξης και Τροφίμων «Κύρωση της Συμφωνίας μεταξύ της Κυβέρνησης της Ελληνικής Δημοκρατίας και της Κυβέρνησης της Δη</w:t>
      </w:r>
      <w:r>
        <w:rPr>
          <w:rFonts w:eastAsia="Times New Roman"/>
          <w:szCs w:val="24"/>
        </w:rPr>
        <w:t>μοκρατίας του Αζερμπαϊτζάν για συνεργασία στον τομέα της γεωργίας».</w:t>
      </w:r>
    </w:p>
    <w:p w14:paraId="7488BAD9" w14:textId="77777777" w:rsidR="00733913" w:rsidRDefault="005E441E">
      <w:pPr>
        <w:spacing w:after="0" w:line="600" w:lineRule="auto"/>
        <w:ind w:firstLine="720"/>
        <w:jc w:val="both"/>
        <w:rPr>
          <w:rFonts w:eastAsia="Times New Roman"/>
          <w:szCs w:val="24"/>
        </w:rPr>
      </w:pPr>
      <w:r>
        <w:rPr>
          <w:rFonts w:eastAsia="Times New Roman"/>
          <w:szCs w:val="24"/>
        </w:rPr>
        <w:lastRenderedPageBreak/>
        <w:t>Παρακαλείται ο κύριος Γραμματέας να ανακοινώσει τις αναφορές προς το Σώμα.</w:t>
      </w:r>
    </w:p>
    <w:p w14:paraId="7488BADA" w14:textId="77777777" w:rsidR="00733913" w:rsidRDefault="005E441E">
      <w:pPr>
        <w:spacing w:after="0" w:line="600" w:lineRule="auto"/>
        <w:ind w:firstLine="720"/>
        <w:jc w:val="both"/>
        <w:rPr>
          <w:rFonts w:eastAsia="Times New Roman"/>
          <w:szCs w:val="24"/>
        </w:rPr>
      </w:pPr>
      <w:r>
        <w:rPr>
          <w:rFonts w:eastAsia="Times New Roman"/>
          <w:szCs w:val="24"/>
        </w:rPr>
        <w:t>(Ανακοινώνονται προς το Σώμα από τον Γραμματέα της Βουλής κ. Γεώργιο Ψυχογιό, Βουλευτή Κορινθίας, τα ακόλουθα:</w:t>
      </w:r>
    </w:p>
    <w:p w14:paraId="7488BADB" w14:textId="77777777" w:rsidR="00733913" w:rsidRDefault="005E441E">
      <w:pPr>
        <w:spacing w:line="600" w:lineRule="auto"/>
        <w:ind w:firstLine="720"/>
        <w:jc w:val="both"/>
        <w:rPr>
          <w:rFonts w:eastAsia="Times New Roman"/>
          <w:szCs w:val="24"/>
        </w:rPr>
      </w:pPr>
      <w:r w:rsidRPr="005E4304">
        <w:rPr>
          <w:rFonts w:eastAsia="Times New Roman"/>
          <w:szCs w:val="24"/>
        </w:rPr>
        <w:t>Α.</w:t>
      </w:r>
      <w:r w:rsidRPr="005E4304">
        <w:rPr>
          <w:rFonts w:eastAsia="Times New Roman"/>
          <w:szCs w:val="24"/>
        </w:rPr>
        <w:t xml:space="preserve"> ΚΑΤΑΘΕΣΗ ΑΝΑΦΟΡΩΝ</w:t>
      </w:r>
    </w:p>
    <w:p w14:paraId="7488BADC" w14:textId="77777777" w:rsidR="00733913" w:rsidRDefault="005E441E">
      <w:pPr>
        <w:spacing w:line="600" w:lineRule="auto"/>
        <w:ind w:firstLine="720"/>
        <w:jc w:val="center"/>
        <w:rPr>
          <w:rFonts w:eastAsia="Times New Roman"/>
          <w:szCs w:val="24"/>
        </w:rPr>
      </w:pPr>
      <w:r>
        <w:rPr>
          <w:rFonts w:eastAsia="Times New Roman"/>
          <w:szCs w:val="24"/>
        </w:rPr>
        <w:t>(Να μπ</w:t>
      </w:r>
      <w:r>
        <w:rPr>
          <w:rFonts w:eastAsia="Times New Roman"/>
          <w:szCs w:val="24"/>
        </w:rPr>
        <w:t>ουν</w:t>
      </w:r>
      <w:r>
        <w:rPr>
          <w:rFonts w:eastAsia="Times New Roman"/>
          <w:szCs w:val="24"/>
        </w:rPr>
        <w:t xml:space="preserve"> </w:t>
      </w:r>
      <w:r>
        <w:rPr>
          <w:rFonts w:eastAsia="Times New Roman"/>
          <w:szCs w:val="24"/>
        </w:rPr>
        <w:t>οι</w:t>
      </w:r>
      <w:r>
        <w:rPr>
          <w:rFonts w:eastAsia="Times New Roman"/>
          <w:szCs w:val="24"/>
        </w:rPr>
        <w:t xml:space="preserve"> σελίδ</w:t>
      </w:r>
      <w:r>
        <w:rPr>
          <w:rFonts w:eastAsia="Times New Roman"/>
          <w:szCs w:val="24"/>
        </w:rPr>
        <w:t>ες</w:t>
      </w:r>
      <w:r>
        <w:rPr>
          <w:rFonts w:eastAsia="Times New Roman"/>
          <w:szCs w:val="24"/>
        </w:rPr>
        <w:t xml:space="preserve"> </w:t>
      </w:r>
      <w:r>
        <w:rPr>
          <w:rFonts w:eastAsia="Times New Roman"/>
          <w:szCs w:val="24"/>
        </w:rPr>
        <w:t>1</w:t>
      </w:r>
      <w:r w:rsidRPr="0041762F">
        <w:rPr>
          <w:rFonts w:eastAsia="Times New Roman"/>
          <w:szCs w:val="24"/>
          <w:vertAlign w:val="superscript"/>
        </w:rPr>
        <w:t>α</w:t>
      </w:r>
      <w:r>
        <w:rPr>
          <w:rFonts w:eastAsia="Times New Roman"/>
          <w:szCs w:val="24"/>
        </w:rPr>
        <w:t>-1</w:t>
      </w:r>
      <w:r>
        <w:rPr>
          <w:rFonts w:eastAsia="Times New Roman"/>
          <w:szCs w:val="24"/>
        </w:rPr>
        <w:t xml:space="preserve">β </w:t>
      </w:r>
      <w:r w:rsidRPr="005E4304">
        <w:rPr>
          <w:rFonts w:eastAsia="Times New Roman"/>
          <w:szCs w:val="24"/>
        </w:rPr>
        <w:t>)</w:t>
      </w:r>
    </w:p>
    <w:p w14:paraId="7488BADD" w14:textId="77777777" w:rsidR="00733913" w:rsidRDefault="005E441E">
      <w:pPr>
        <w:spacing w:line="600" w:lineRule="auto"/>
        <w:ind w:firstLine="720"/>
        <w:jc w:val="both"/>
        <w:rPr>
          <w:rFonts w:eastAsia="Times New Roman"/>
          <w:szCs w:val="24"/>
        </w:rPr>
      </w:pPr>
      <w:r w:rsidRPr="005E4304">
        <w:rPr>
          <w:rFonts w:eastAsia="Times New Roman"/>
          <w:szCs w:val="24"/>
        </w:rPr>
        <w:t>Β. ΑΠΑΝΤΗΣΕΙΣ ΥΠΟΥΡΓΩΝ ΣΕ ΕΡΩΤΗΣΕΙΣ ΒΟΥΛΕΥΤΩΝ</w:t>
      </w:r>
    </w:p>
    <w:p w14:paraId="7488BADE" w14:textId="77777777" w:rsidR="00733913" w:rsidRPr="00FB427C" w:rsidRDefault="005E441E">
      <w:pPr>
        <w:spacing w:line="600" w:lineRule="auto"/>
        <w:ind w:firstLine="720"/>
        <w:jc w:val="center"/>
        <w:rPr>
          <w:rFonts w:eastAsia="Times New Roman"/>
          <w:szCs w:val="24"/>
          <w:rPrChange w:id="40" w:author="Φλούδα Χριστίνα" w:date="2017-03-08T11:42:00Z">
            <w:rPr>
              <w:rFonts w:eastAsia="Times New Roman"/>
              <w:szCs w:val="24"/>
              <w:lang w:val="en-US"/>
            </w:rPr>
          </w:rPrChange>
        </w:rPr>
      </w:pPr>
      <w:r>
        <w:rPr>
          <w:rFonts w:eastAsia="Times New Roman"/>
          <w:szCs w:val="24"/>
        </w:rPr>
        <w:t>ΑΛΛΑΓΗ ΣΕΛΙΔΑΣ</w:t>
      </w:r>
    </w:p>
    <w:p w14:paraId="7488BADF" w14:textId="77777777" w:rsidR="00733913" w:rsidRDefault="005E441E">
      <w:pPr>
        <w:spacing w:after="0" w:line="600" w:lineRule="auto"/>
        <w:ind w:firstLine="720"/>
        <w:contextualSpacing/>
        <w:jc w:val="both"/>
        <w:rPr>
          <w:rFonts w:eastAsiaTheme="minorHAnsi"/>
          <w:szCs w:val="24"/>
          <w:lang w:eastAsia="en-US"/>
        </w:rPr>
      </w:pPr>
      <w:r>
        <w:rPr>
          <w:rFonts w:eastAsiaTheme="minorHAnsi"/>
          <w:b/>
          <w:szCs w:val="24"/>
          <w:lang w:eastAsia="en-US"/>
        </w:rPr>
        <w:t>ΠΡΟΕΔΡΕΥΩΝ (Σπυρίδων Λυκούδης):</w:t>
      </w:r>
      <w:r>
        <w:rPr>
          <w:rFonts w:eastAsiaTheme="minorHAnsi"/>
          <w:szCs w:val="24"/>
          <w:lang w:eastAsia="en-US"/>
        </w:rPr>
        <w:t xml:space="preserve"> Κυρίες και κύριοι συνάδελφοι,.</w:t>
      </w:r>
    </w:p>
    <w:p w14:paraId="7488BAE0" w14:textId="77777777" w:rsidR="00733913" w:rsidRDefault="005E441E">
      <w:pPr>
        <w:spacing w:after="0" w:line="600" w:lineRule="auto"/>
        <w:contextualSpacing/>
        <w:jc w:val="both"/>
        <w:rPr>
          <w:rFonts w:eastAsiaTheme="minorHAnsi"/>
          <w:szCs w:val="24"/>
          <w:lang w:eastAsia="en-US"/>
        </w:rPr>
      </w:pPr>
      <w:r>
        <w:rPr>
          <w:rFonts w:eastAsiaTheme="minorHAnsi"/>
          <w:szCs w:val="24"/>
          <w:lang w:eastAsia="en-US"/>
        </w:rPr>
        <w:t>π</w:t>
      </w:r>
      <w:r>
        <w:rPr>
          <w:rFonts w:eastAsiaTheme="minorHAnsi"/>
          <w:szCs w:val="24"/>
          <w:lang w:eastAsia="en-US"/>
        </w:rPr>
        <w:t>ριν εισέλθουμε στη συζήτηση των επικαίρων ερωτήσεων, έχω την τιμή να ανακοινώσω στο</w:t>
      </w:r>
      <w:r>
        <w:rPr>
          <w:rFonts w:eastAsiaTheme="minorHAnsi"/>
          <w:szCs w:val="24"/>
          <w:lang w:eastAsia="en-US"/>
        </w:rPr>
        <w:t xml:space="preserve"> Σώμα το δελτίο επικαίρων ερωτήσεων της Δευτέρας 6 Μαρτίου 2017.</w:t>
      </w:r>
    </w:p>
    <w:p w14:paraId="7488BAE1" w14:textId="77777777" w:rsidR="00733913" w:rsidRDefault="005E441E">
      <w:pPr>
        <w:spacing w:after="0" w:line="600" w:lineRule="auto"/>
        <w:ind w:firstLine="720"/>
        <w:jc w:val="both"/>
        <w:rPr>
          <w:rFonts w:eastAsia="Times New Roman" w:cs="Times New Roman"/>
          <w:szCs w:val="24"/>
        </w:rPr>
      </w:pPr>
      <w:r>
        <w:rPr>
          <w:rFonts w:eastAsia="Times New Roman" w:cs="Times New Roman"/>
          <w:bCs/>
          <w:szCs w:val="24"/>
        </w:rPr>
        <w:t>Α.</w:t>
      </w:r>
      <w:r>
        <w:rPr>
          <w:rFonts w:eastAsia="Times New Roman" w:cs="Times New Roman"/>
          <w:b/>
          <w:bCs/>
          <w:szCs w:val="24"/>
        </w:rPr>
        <w:t xml:space="preserve"> </w:t>
      </w:r>
      <w:r>
        <w:rPr>
          <w:rFonts w:eastAsia="Times New Roman" w:cs="Times New Roman"/>
          <w:szCs w:val="24"/>
        </w:rPr>
        <w:t>ΕΠΙΚΑΙΡΕΣ</w:t>
      </w:r>
      <w:r>
        <w:rPr>
          <w:rFonts w:eastAsia="Times New Roman" w:cs="Times New Roman"/>
          <w:b/>
          <w:bCs/>
          <w:szCs w:val="24"/>
        </w:rPr>
        <w:t xml:space="preserve"> </w:t>
      </w:r>
      <w:r>
        <w:rPr>
          <w:rFonts w:eastAsia="Times New Roman" w:cs="Times New Roman"/>
          <w:bCs/>
          <w:szCs w:val="24"/>
        </w:rPr>
        <w:t>ΕΡΩΤΗΣΕΙΣ</w:t>
      </w:r>
      <w:r>
        <w:rPr>
          <w:rFonts w:eastAsia="Times New Roman" w:cs="Times New Roman"/>
          <w:b/>
          <w:bCs/>
          <w:szCs w:val="24"/>
        </w:rPr>
        <w:t xml:space="preserve"> </w:t>
      </w:r>
      <w:r>
        <w:rPr>
          <w:rFonts w:eastAsia="Times New Roman" w:cs="Times New Roman"/>
          <w:bCs/>
          <w:szCs w:val="24"/>
        </w:rPr>
        <w:t>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7488BAE2"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1. Η με αριθμό 536/24-2-2017 επίκαιρη ερώτηση του Βουλευτή Β΄ Αθηνών της Νέας Δημοκρατίας κ. </w:t>
      </w:r>
      <w:r>
        <w:rPr>
          <w:rFonts w:eastAsia="Times New Roman" w:cs="Times New Roman"/>
          <w:bCs/>
          <w:szCs w:val="24"/>
        </w:rPr>
        <w:t>Σπυρίδωνος</w:t>
      </w:r>
      <w:r>
        <w:rPr>
          <w:rFonts w:eastAsia="Times New Roman" w:cs="Times New Roman"/>
          <w:bCs/>
          <w:szCs w:val="24"/>
        </w:rPr>
        <w:t xml:space="preserve"> </w:t>
      </w:r>
      <w:proofErr w:type="spellStart"/>
      <w:r>
        <w:rPr>
          <w:rFonts w:eastAsia="Times New Roman" w:cs="Times New Roman"/>
          <w:bCs/>
          <w:szCs w:val="24"/>
        </w:rPr>
        <w:t>Α</w:t>
      </w:r>
      <w:r>
        <w:rPr>
          <w:rFonts w:eastAsia="Times New Roman" w:cs="Times New Roman"/>
          <w:bCs/>
          <w:szCs w:val="24"/>
        </w:rPr>
        <w:t>δ</w:t>
      </w:r>
      <w:r>
        <w:rPr>
          <w:rFonts w:eastAsia="Times New Roman" w:cs="Times New Roman"/>
          <w:bCs/>
          <w:szCs w:val="24"/>
        </w:rPr>
        <w:t>ώ</w:t>
      </w:r>
      <w:r>
        <w:rPr>
          <w:rFonts w:eastAsia="Times New Roman" w:cs="Times New Roman"/>
          <w:bCs/>
          <w:szCs w:val="24"/>
        </w:rPr>
        <w:t>νι</w:t>
      </w:r>
      <w:r>
        <w:rPr>
          <w:rFonts w:eastAsia="Times New Roman" w:cs="Times New Roman"/>
          <w:bCs/>
          <w:szCs w:val="24"/>
        </w:rPr>
        <w:lastRenderedPageBreak/>
        <w:t>δος</w:t>
      </w:r>
      <w:proofErr w:type="spellEnd"/>
      <w:r>
        <w:rPr>
          <w:rFonts w:eastAsia="Times New Roman" w:cs="Times New Roman"/>
          <w:bCs/>
          <w:szCs w:val="24"/>
        </w:rPr>
        <w:t xml:space="preserve"> Γεωργιάδη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τις «δηλώσεις του Αναπληρωτή Υπουργού Υγείας περί «πειραγμένων» τιμών ορισμένων φαρμάκων την εποχή πριν τον Ιανουάριο του 2015».</w:t>
      </w:r>
    </w:p>
    <w:p w14:paraId="7488BAE3"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2. Η με αριθμό 542/28-2-2017 επίκαιρη ερώτηση του Βουλευτή Ηρ</w:t>
      </w:r>
      <w:r>
        <w:rPr>
          <w:rFonts w:eastAsia="Times New Roman" w:cs="Times New Roman"/>
          <w:szCs w:val="24"/>
        </w:rPr>
        <w:t xml:space="preserve">ακλείου της 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«ανάκληση της απόφασης του Υφυπουργού, κ. Πετρόπουλου για κατασχέσεις σε </w:t>
      </w:r>
      <w:proofErr w:type="spellStart"/>
      <w:r>
        <w:rPr>
          <w:rFonts w:eastAsia="Times New Roman" w:cs="Times New Roman"/>
          <w:szCs w:val="24"/>
        </w:rPr>
        <w:t>μικροοφειλέτες</w:t>
      </w:r>
      <w:proofErr w:type="spellEnd"/>
      <w:r>
        <w:rPr>
          <w:rFonts w:eastAsia="Times New Roman" w:cs="Times New Roman"/>
          <w:szCs w:val="24"/>
        </w:rPr>
        <w:t>». </w:t>
      </w:r>
    </w:p>
    <w:p w14:paraId="7488BAE4"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3. Η με αριθμό 544/28-2-2017 επίκαιρη ερώτηση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τα προβλήματα των εργολαβικών εργαζομένων </w:t>
      </w:r>
      <w:r>
        <w:rPr>
          <w:rFonts w:eastAsia="Times New Roman" w:cs="Times New Roman"/>
          <w:szCs w:val="24"/>
        </w:rPr>
        <w:t>στην καθαριότητα στο Εθνικό Μετσόβιο Πολυτεχνείο.</w:t>
      </w:r>
    </w:p>
    <w:p w14:paraId="7488BAE5"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4. Η με αριθμό 533/24-2-2017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τα νοσήλια στο </w:t>
      </w:r>
      <w:r>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t>«</w:t>
      </w:r>
      <w:proofErr w:type="spellStart"/>
      <w:r>
        <w:rPr>
          <w:rFonts w:eastAsia="Times New Roman" w:cs="Times New Roman"/>
          <w:szCs w:val="24"/>
        </w:rPr>
        <w:t>Children’s</w:t>
      </w:r>
      <w:proofErr w:type="spellEnd"/>
      <w:r>
        <w:rPr>
          <w:rFonts w:eastAsia="Times New Roman" w:cs="Times New Roman"/>
          <w:szCs w:val="24"/>
        </w:rPr>
        <w:t xml:space="preserve"> </w:t>
      </w:r>
      <w:proofErr w:type="spellStart"/>
      <w:r>
        <w:rPr>
          <w:rFonts w:eastAsia="Times New Roman" w:cs="Times New Roman"/>
          <w:szCs w:val="24"/>
        </w:rPr>
        <w:t>Hospital</w:t>
      </w:r>
      <w:proofErr w:type="spellEnd"/>
      <w:r>
        <w:rPr>
          <w:rFonts w:eastAsia="Times New Roman" w:cs="Times New Roman"/>
          <w:szCs w:val="24"/>
        </w:rPr>
        <w:t>»</w:t>
      </w:r>
      <w:r>
        <w:rPr>
          <w:rFonts w:eastAsia="Times New Roman" w:cs="Times New Roman"/>
          <w:szCs w:val="24"/>
        </w:rPr>
        <w:t xml:space="preserve"> της Β</w:t>
      </w:r>
      <w:r>
        <w:rPr>
          <w:rFonts w:eastAsia="Times New Roman" w:cs="Times New Roman"/>
          <w:szCs w:val="24"/>
        </w:rPr>
        <w:t>οστώνης. </w:t>
      </w:r>
    </w:p>
    <w:p w14:paraId="7488BAE6" w14:textId="77777777" w:rsidR="00733913" w:rsidRDefault="005E441E">
      <w:pPr>
        <w:spacing w:after="0" w:line="600" w:lineRule="auto"/>
        <w:ind w:firstLine="720"/>
        <w:jc w:val="both"/>
        <w:rPr>
          <w:rFonts w:eastAsia="Times New Roman" w:cs="Times New Roman"/>
          <w:szCs w:val="24"/>
        </w:rPr>
      </w:pPr>
      <w:r>
        <w:rPr>
          <w:rFonts w:eastAsia="Times New Roman" w:cs="Times New Roman"/>
          <w:bCs/>
          <w:szCs w:val="24"/>
        </w:rPr>
        <w:lastRenderedPageBreak/>
        <w:t xml:space="preserve">Β. </w:t>
      </w:r>
      <w:r>
        <w:rPr>
          <w:rFonts w:eastAsia="Times New Roman" w:cs="Times New Roman"/>
          <w:bCs/>
          <w:szCs w:val="24"/>
        </w:rPr>
        <w:t xml:space="preserve">ΕΠΙΚΑΙΡΕΣ ΕΡΩΤΗΣΕΙΣ </w:t>
      </w:r>
      <w:r>
        <w:rPr>
          <w:rFonts w:eastAsia="Times New Roman" w:cs="Times New Roman"/>
          <w:bCs/>
          <w:szCs w:val="24"/>
        </w:rPr>
        <w:t>Δεύτερου Κύκλου (Άρθρο 130 παρ</w:t>
      </w:r>
      <w:r>
        <w:rPr>
          <w:rFonts w:eastAsia="Times New Roman" w:cs="Times New Roman"/>
          <w:bCs/>
          <w:szCs w:val="24"/>
        </w:rPr>
        <w:t>άγραφοι</w:t>
      </w:r>
      <w:r>
        <w:rPr>
          <w:rFonts w:eastAsia="Times New Roman" w:cs="Times New Roman"/>
          <w:bCs/>
          <w:szCs w:val="24"/>
        </w:rPr>
        <w:t xml:space="preserve"> 2 και 3</w:t>
      </w:r>
      <w:r>
        <w:rPr>
          <w:rFonts w:eastAsia="Times New Roman" w:cs="Times New Roman"/>
          <w:bCs/>
          <w:szCs w:val="24"/>
        </w:rPr>
        <w:t xml:space="preserve"> 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7488BAE7"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1. Η με αριθμό 537/24-2-2017 επίκαιρη ερώτηση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Οικονομίας και Ανάπτυξ</w:t>
      </w:r>
      <w:r>
        <w:rPr>
          <w:rFonts w:eastAsia="Times New Roman" w:cs="Times New Roman"/>
          <w:bCs/>
          <w:szCs w:val="24"/>
        </w:rPr>
        <w:t>ης,</w:t>
      </w:r>
      <w:r>
        <w:rPr>
          <w:rFonts w:eastAsia="Times New Roman" w:cs="Times New Roman"/>
          <w:b/>
          <w:bCs/>
          <w:szCs w:val="24"/>
        </w:rPr>
        <w:t xml:space="preserve"> </w:t>
      </w:r>
      <w:r>
        <w:rPr>
          <w:rFonts w:eastAsia="Times New Roman" w:cs="Times New Roman"/>
          <w:szCs w:val="24"/>
        </w:rPr>
        <w:t>σχετικά με την αύξηση του ποσοστού ανεργίας στη Μαγνησία εξαιτίας της αποβιομηχάνισης. </w:t>
      </w:r>
    </w:p>
    <w:p w14:paraId="7488BAE8"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2. Η με αριθμό 541/28-2-2017 επίκαιρη ερώτηση του Βουλευτή Αχαΐας της Δημοκρατικής Συμπαράταξης ΠΑΣΟΚ-ΔΗΜΑΡ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Μεταναστευτική</w:t>
      </w:r>
      <w:r>
        <w:rPr>
          <w:rFonts w:eastAsia="Times New Roman" w:cs="Times New Roman"/>
          <w:bCs/>
          <w:szCs w:val="24"/>
        </w:rPr>
        <w:t>ς Πολιτικής,</w:t>
      </w:r>
      <w:r>
        <w:rPr>
          <w:rFonts w:eastAsia="Times New Roman" w:cs="Times New Roman"/>
          <w:szCs w:val="24"/>
        </w:rPr>
        <w:t xml:space="preserve"> σχετικά με την άμεση ανάγκη διασφάλισης της εύρυθμης λειτουργίας στο Κέντρο Πρώτης Υποδοχής (ΚΕΠΥ) της </w:t>
      </w:r>
      <w:proofErr w:type="spellStart"/>
      <w:r>
        <w:rPr>
          <w:rFonts w:eastAsia="Times New Roman" w:cs="Times New Roman"/>
          <w:szCs w:val="24"/>
        </w:rPr>
        <w:t>Μόριας</w:t>
      </w:r>
      <w:proofErr w:type="spellEnd"/>
      <w:r>
        <w:rPr>
          <w:rFonts w:eastAsia="Times New Roman" w:cs="Times New Roman"/>
          <w:szCs w:val="24"/>
        </w:rPr>
        <w:t>.</w:t>
      </w:r>
    </w:p>
    <w:p w14:paraId="7488BAE9"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3. Η με αριθμό 473/13-2-2017 επίκαιρη ερώτηση της Βουλευτού Β΄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Αικατερίνης Παπακώστα-Σιδηροπούλου </w:t>
      </w:r>
      <w:r>
        <w:rPr>
          <w:rFonts w:eastAsia="Times New Roman" w:cs="Times New Roman"/>
          <w:szCs w:val="24"/>
        </w:rPr>
        <w:t>προ</w:t>
      </w:r>
      <w:r>
        <w:rPr>
          <w:rFonts w:eastAsia="Times New Roman" w:cs="Times New Roman"/>
          <w:szCs w:val="24"/>
        </w:rPr>
        <w:t xml:space="preserve">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σχετικά με την καταβολή εισφορών των </w:t>
      </w:r>
      <w:r>
        <w:rPr>
          <w:rFonts w:eastAsia="Times New Roman" w:cs="Times New Roman"/>
          <w:szCs w:val="24"/>
        </w:rPr>
        <w:t>ε</w:t>
      </w:r>
      <w:r>
        <w:rPr>
          <w:rFonts w:eastAsia="Times New Roman" w:cs="Times New Roman"/>
          <w:szCs w:val="24"/>
        </w:rPr>
        <w:t xml:space="preserve">λεύθερων </w:t>
      </w:r>
      <w:r>
        <w:rPr>
          <w:rFonts w:eastAsia="Times New Roman" w:cs="Times New Roman"/>
          <w:szCs w:val="24"/>
        </w:rPr>
        <w:t>ε</w:t>
      </w:r>
      <w:r>
        <w:rPr>
          <w:rFonts w:eastAsia="Times New Roman" w:cs="Times New Roman"/>
          <w:szCs w:val="24"/>
        </w:rPr>
        <w:t>παγγελματιών.</w:t>
      </w:r>
    </w:p>
    <w:p w14:paraId="7488BAEA"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lastRenderedPageBreak/>
        <w:t>4. Η με αριθμό 458/7-2-2017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w:t>
      </w:r>
      <w:r>
        <w:rPr>
          <w:rFonts w:eastAsia="Times New Roman" w:cs="Times New Roman"/>
          <w:bCs/>
          <w:szCs w:val="24"/>
        </w:rPr>
        <w:t>υχάκη</w:t>
      </w:r>
      <w:r>
        <w:rPr>
          <w:rFonts w:eastAsia="Times New Roman" w:cs="Times New Roman"/>
          <w:szCs w:val="24"/>
        </w:rPr>
        <w:t xml:space="preserve"> προς τους Υπουργούς </w:t>
      </w:r>
      <w:r>
        <w:rPr>
          <w:rFonts w:eastAsia="Times New Roman" w:cs="Times New Roman"/>
          <w:bCs/>
          <w:szCs w:val="24"/>
        </w:rPr>
        <w:t>Υγείας</w:t>
      </w:r>
      <w:r>
        <w:rPr>
          <w:rFonts w:eastAsia="Times New Roman" w:cs="Times New Roman"/>
          <w:szCs w:val="24"/>
        </w:rPr>
        <w:t xml:space="preserve"> και </w:t>
      </w:r>
      <w:r>
        <w:rPr>
          <w:rFonts w:eastAsia="Times New Roman" w:cs="Times New Roman"/>
          <w:bCs/>
          <w:szCs w:val="24"/>
        </w:rPr>
        <w:t xml:space="preserve">Εργασίας, Κοινωνικής Ασφάλισης και </w:t>
      </w:r>
      <w:r>
        <w:rPr>
          <w:rFonts w:eastAsia="Times New Roman" w:cs="Times New Roman"/>
          <w:szCs w:val="24"/>
        </w:rPr>
        <w:t>Κοινωνικής</w:t>
      </w:r>
      <w:r>
        <w:rPr>
          <w:rFonts w:eastAsia="Times New Roman" w:cs="Times New Roman"/>
          <w:bCs/>
          <w:szCs w:val="24"/>
        </w:rPr>
        <w:t xml:space="preserve"> Αλληλεγγύης,</w:t>
      </w:r>
      <w:r>
        <w:rPr>
          <w:rFonts w:eastAsia="Times New Roman" w:cs="Times New Roman"/>
          <w:b/>
          <w:bCs/>
          <w:szCs w:val="24"/>
        </w:rPr>
        <w:t xml:space="preserve"> </w:t>
      </w:r>
      <w:r>
        <w:rPr>
          <w:rFonts w:eastAsia="Times New Roman" w:cs="Times New Roman"/>
          <w:szCs w:val="24"/>
        </w:rPr>
        <w:t>σχετικά με τις συμβάσεις έργου στα νοσοκομεία και την καταστρατήγηση του δικαιώματος στη μητρότητα.</w:t>
      </w:r>
    </w:p>
    <w:p w14:paraId="7488BAEB"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5. Η με αριθμό 413/30-1-2017 </w:t>
      </w:r>
      <w:r>
        <w:rPr>
          <w:rFonts w:eastAsia="Times New Roman" w:cs="Times New Roman"/>
          <w:szCs w:val="24"/>
        </w:rPr>
        <w:t xml:space="preserve">επίκαιρη ερώτηση του Βουλευτή Άρτας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Στύλιου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 μη καταβολή των δεδουλευμένων στο προσωπικό καθαριότητας του Γενικού Νοσοκομείου Άρτας.</w:t>
      </w:r>
    </w:p>
    <w:p w14:paraId="7488BAEC"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6. Η με αριθμό 389/24-1-2017 επίκαιρη ερώτηση του Βο</w:t>
      </w:r>
      <w:r>
        <w:rPr>
          <w:rFonts w:eastAsia="Times New Roman" w:cs="Times New Roman"/>
          <w:szCs w:val="24"/>
        </w:rPr>
        <w:t>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καταβολή των δεδουλευμένων των εργαζομένων καθαριστριών στις υπηρεσίες του Γενικού Νοσοκομείου Άρτας.</w:t>
      </w:r>
    </w:p>
    <w:p w14:paraId="7488BAED"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7. Η με αριθμό 408/30-1-2017 επίκα</w:t>
      </w:r>
      <w:r>
        <w:rPr>
          <w:rFonts w:eastAsia="Times New Roman" w:cs="Times New Roman"/>
          <w:szCs w:val="24"/>
        </w:rPr>
        <w:t>ιρη ερώτηση του Βουλευτή Αττικής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Ιωάννη </w:t>
      </w:r>
      <w:r>
        <w:rPr>
          <w:rFonts w:eastAsia="Times New Roman" w:cs="Times New Roman"/>
          <w:bCs/>
          <w:szCs w:val="24"/>
        </w:rPr>
        <w:lastRenderedPageBreak/>
        <w:t>Γκιόκα</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τα σοβαρά προβλήματα των οικογενειών και των εργαζομένων στις υπηρεσίες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γωγής.</w:t>
      </w:r>
    </w:p>
    <w:p w14:paraId="7488BAEE"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8. Η με αριθμό 313/5-1-2017 επίκαιρη ερώτηση τ</w:t>
      </w:r>
      <w:r>
        <w:rPr>
          <w:rFonts w:eastAsia="Times New Roman" w:cs="Times New Roman"/>
          <w:szCs w:val="24"/>
        </w:rPr>
        <w:t>ης Βουλευτού Β΄ Πειραιά της Ένωσης Κεντρώων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τον κίνδυνο να μείνουν χωρίς θεραπείες τα παιδιά και οι έφηβοι της ειδικής αγωγής.</w:t>
      </w:r>
    </w:p>
    <w:p w14:paraId="7488BAEF"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9. Η με αριθμό 447/6-2-2017 επίκαιρη ερώτηση του Βουλευτή Β΄ Αθην</w:t>
      </w:r>
      <w:r>
        <w:rPr>
          <w:rFonts w:eastAsia="Times New Roman" w:cs="Times New Roman"/>
          <w:szCs w:val="24"/>
        </w:rPr>
        <w:t xml:space="preserve">ών της Νέας Δημοκρατίας κ. </w:t>
      </w:r>
      <w:r>
        <w:rPr>
          <w:rFonts w:eastAsia="Times New Roman" w:cs="Times New Roman"/>
          <w:bCs/>
          <w:szCs w:val="24"/>
        </w:rPr>
        <w:t>Σπυρίδωνος-</w:t>
      </w:r>
      <w:proofErr w:type="spellStart"/>
      <w:r>
        <w:rPr>
          <w:rFonts w:eastAsia="Times New Roman" w:cs="Times New Roman"/>
          <w:bCs/>
          <w:szCs w:val="24"/>
        </w:rPr>
        <w:t>Α</w:t>
      </w:r>
      <w:r>
        <w:rPr>
          <w:rFonts w:eastAsia="Times New Roman" w:cs="Times New Roman"/>
          <w:bCs/>
          <w:szCs w:val="24"/>
        </w:rPr>
        <w:t>δ</w:t>
      </w:r>
      <w:r>
        <w:rPr>
          <w:rFonts w:eastAsia="Times New Roman" w:cs="Times New Roman"/>
          <w:bCs/>
          <w:szCs w:val="24"/>
        </w:rPr>
        <w:t>ώ</w:t>
      </w:r>
      <w:r>
        <w:rPr>
          <w:rFonts w:eastAsia="Times New Roman" w:cs="Times New Roman"/>
          <w:bCs/>
          <w:szCs w:val="24"/>
        </w:rPr>
        <w:t>νι</w:t>
      </w:r>
      <w:r>
        <w:rPr>
          <w:rFonts w:eastAsia="Times New Roman" w:cs="Times New Roman"/>
          <w:bCs/>
          <w:szCs w:val="24"/>
        </w:rPr>
        <w:t>δος</w:t>
      </w:r>
      <w:proofErr w:type="spellEnd"/>
      <w:r>
        <w:rPr>
          <w:rFonts w:eastAsia="Times New Roman" w:cs="Times New Roman"/>
          <w:bCs/>
          <w:szCs w:val="24"/>
        </w:rPr>
        <w:t xml:space="preserve"> Γεωργιάδη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 συνάντηση του Πρωθυπουργού με εκπροσώπους της </w:t>
      </w:r>
      <w:r>
        <w:rPr>
          <w:rFonts w:eastAsia="Times New Roman" w:cs="Times New Roman"/>
          <w:szCs w:val="24"/>
        </w:rPr>
        <w:t>ε</w:t>
      </w:r>
      <w:r>
        <w:rPr>
          <w:rFonts w:eastAsia="Times New Roman" w:cs="Times New Roman"/>
          <w:szCs w:val="24"/>
        </w:rPr>
        <w:t xml:space="preserve">πενδυτικής </w:t>
      </w:r>
      <w:r>
        <w:rPr>
          <w:rFonts w:eastAsia="Times New Roman" w:cs="Times New Roman"/>
          <w:szCs w:val="24"/>
        </w:rPr>
        <w:t>τ</w:t>
      </w:r>
      <w:r>
        <w:rPr>
          <w:rFonts w:eastAsia="Times New Roman" w:cs="Times New Roman"/>
          <w:szCs w:val="24"/>
        </w:rPr>
        <w:t xml:space="preserve">ράπεζας </w:t>
      </w:r>
      <w:r>
        <w:rPr>
          <w:rFonts w:eastAsia="Times New Roman" w:cs="Times New Roman"/>
          <w:szCs w:val="24"/>
        </w:rPr>
        <w:t>«</w:t>
      </w:r>
      <w:proofErr w:type="spellStart"/>
      <w:r>
        <w:rPr>
          <w:rFonts w:eastAsia="Times New Roman" w:cs="Times New Roman"/>
          <w:szCs w:val="24"/>
        </w:rPr>
        <w:t>Rothschild</w:t>
      </w:r>
      <w:proofErr w:type="spellEnd"/>
      <w:r>
        <w:rPr>
          <w:rFonts w:eastAsia="Times New Roman" w:cs="Times New Roman"/>
          <w:szCs w:val="24"/>
        </w:rPr>
        <w:t>». </w:t>
      </w:r>
    </w:p>
    <w:p w14:paraId="7488BAF0"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10. Η με αριθμό 345/16-1-2017 επίκαιρη ερώτηση του Βουλευτή Β΄ Αθηνών της</w:t>
      </w:r>
      <w:r>
        <w:rPr>
          <w:rFonts w:eastAsia="Times New Roman" w:cs="Times New Roman"/>
          <w:szCs w:val="24"/>
        </w:rPr>
        <w:t xml:space="preserve"> Νέας Δημοκρατίας κ. </w:t>
      </w:r>
      <w:r>
        <w:rPr>
          <w:rFonts w:eastAsia="Times New Roman" w:cs="Times New Roman"/>
          <w:bCs/>
          <w:szCs w:val="24"/>
        </w:rPr>
        <w:t>Σπυρίδωνος-</w:t>
      </w:r>
      <w:proofErr w:type="spellStart"/>
      <w:r>
        <w:rPr>
          <w:rFonts w:eastAsia="Times New Roman" w:cs="Times New Roman"/>
          <w:bCs/>
          <w:szCs w:val="24"/>
        </w:rPr>
        <w:t>Α</w:t>
      </w:r>
      <w:r>
        <w:rPr>
          <w:rFonts w:eastAsia="Times New Roman" w:cs="Times New Roman"/>
          <w:bCs/>
          <w:szCs w:val="24"/>
        </w:rPr>
        <w:t>δ</w:t>
      </w:r>
      <w:r>
        <w:rPr>
          <w:rFonts w:eastAsia="Times New Roman" w:cs="Times New Roman"/>
          <w:bCs/>
          <w:szCs w:val="24"/>
        </w:rPr>
        <w:t>ώ</w:t>
      </w:r>
      <w:r>
        <w:rPr>
          <w:rFonts w:eastAsia="Times New Roman" w:cs="Times New Roman"/>
          <w:bCs/>
          <w:szCs w:val="24"/>
        </w:rPr>
        <w:t>νι</w:t>
      </w:r>
      <w:r>
        <w:rPr>
          <w:rFonts w:eastAsia="Times New Roman" w:cs="Times New Roman"/>
          <w:bCs/>
          <w:szCs w:val="24"/>
        </w:rPr>
        <w:t>δος</w:t>
      </w:r>
      <w:proofErr w:type="spellEnd"/>
      <w:r>
        <w:rPr>
          <w:rFonts w:eastAsia="Times New Roman" w:cs="Times New Roman"/>
          <w:bCs/>
          <w:szCs w:val="24"/>
        </w:rPr>
        <w:t xml:space="preserve"> Γεωργιάδη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τα ζητήματα κακοδιαχείρισης στα Ελληνικά Αμυντικά Συστήματα (ΕΑΣ).</w:t>
      </w:r>
    </w:p>
    <w:p w14:paraId="7488BAF1"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11. Η με αριθμό 506/20-2-2017 επίκαιρη ερώτηση του Βουλευτή Β΄ Αθηνών της Δημοκρατικής Συμπαράταξ</w:t>
      </w:r>
      <w:r>
        <w:rPr>
          <w:rFonts w:eastAsia="Times New Roman" w:cs="Times New Roman"/>
          <w:szCs w:val="24"/>
        </w:rPr>
        <w:t>ης ΠΑΣΟΚ-</w:t>
      </w:r>
      <w:r>
        <w:rPr>
          <w:rFonts w:eastAsia="Times New Roman" w:cs="Times New Roman"/>
          <w:szCs w:val="24"/>
        </w:rPr>
        <w:lastRenderedPageBreak/>
        <w:t xml:space="preserve">ΔΗΜΑΡ κ. </w:t>
      </w:r>
      <w:r>
        <w:rPr>
          <w:rFonts w:eastAsia="Times New Roman" w:cs="Times New Roman"/>
          <w:bCs/>
          <w:szCs w:val="24"/>
        </w:rPr>
        <w:t>Ανδρέα Λοβέρδου</w:t>
      </w:r>
      <w:r>
        <w:rPr>
          <w:rFonts w:eastAsia="Times New Roman" w:cs="Times New Roman"/>
          <w:szCs w:val="24"/>
        </w:rPr>
        <w:t xml:space="preserve"> προς την Υπουργό </w:t>
      </w:r>
      <w:r>
        <w:rPr>
          <w:rFonts w:eastAsia="Times New Roman" w:cs="Times New Roman"/>
          <w:bCs/>
          <w:szCs w:val="24"/>
        </w:rPr>
        <w:t xml:space="preserve">Διοικητικής Ανασυγκρότησης, </w:t>
      </w:r>
      <w:r>
        <w:rPr>
          <w:rFonts w:eastAsia="Times New Roman" w:cs="Times New Roman"/>
          <w:szCs w:val="24"/>
        </w:rPr>
        <w:t>σχετικά με τις προσλήψεις με τη διαδικασία του άρθρου 63 ν.4430/2016.</w:t>
      </w:r>
    </w:p>
    <w:p w14:paraId="7488BAF2"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12. Η με αριθμό 462</w:t>
      </w:r>
      <w:r>
        <w:rPr>
          <w:rFonts w:eastAsia="Times New Roman" w:cs="Times New Roman"/>
          <w:szCs w:val="24"/>
        </w:rPr>
        <w:t>/9-2-2017 επίκαιρη ερώτηση του Βουλευτή Β΄</w:t>
      </w:r>
      <w:r>
        <w:rPr>
          <w:rFonts w:eastAsia="Times New Roman" w:cs="Times New Roman"/>
          <w:szCs w:val="24"/>
        </w:rPr>
        <w:t xml:space="preserve"> </w:t>
      </w:r>
      <w:r>
        <w:rPr>
          <w:rFonts w:eastAsia="Times New Roman" w:cs="Times New Roman"/>
          <w:szCs w:val="24"/>
        </w:rPr>
        <w:t>Αθηνών της Δημοκρατικής Συμπαράταξης ΠΑΣΟΚ-</w:t>
      </w:r>
      <w:r>
        <w:rPr>
          <w:rFonts w:eastAsia="Times New Roman" w:cs="Times New Roman"/>
          <w:szCs w:val="24"/>
        </w:rPr>
        <w:t xml:space="preserve">ΔΗΜΑΡ κ. Ανδρέα Λοβέρδου προς τον Υπουργό Ψηφιακής Πολιτικής, Τηλεπικοινωνιών και Ενημέρωσης, σχετικά με τα ΕΛΤΑ και την καταβολή </w:t>
      </w:r>
      <w:proofErr w:type="spellStart"/>
      <w:r>
        <w:rPr>
          <w:rFonts w:eastAsia="Times New Roman" w:cs="Times New Roman"/>
          <w:szCs w:val="24"/>
        </w:rPr>
        <w:t>οφειλομένων</w:t>
      </w:r>
      <w:proofErr w:type="spellEnd"/>
      <w:r>
        <w:rPr>
          <w:rFonts w:eastAsia="Times New Roman" w:cs="Times New Roman"/>
          <w:szCs w:val="24"/>
        </w:rPr>
        <w:t xml:space="preserve"> του δημοσίου.</w:t>
      </w:r>
    </w:p>
    <w:p w14:paraId="7488BAF3" w14:textId="77777777" w:rsidR="00733913" w:rsidRDefault="005E441E">
      <w:pPr>
        <w:spacing w:after="0" w:line="600" w:lineRule="auto"/>
        <w:ind w:firstLine="720"/>
        <w:jc w:val="both"/>
        <w:rPr>
          <w:rFonts w:eastAsia="Times New Roman" w:cs="Times New Roman"/>
          <w:szCs w:val="24"/>
        </w:rPr>
      </w:pPr>
      <w:r>
        <w:rPr>
          <w:rFonts w:eastAsia="Times New Roman" w:cs="Times New Roman"/>
          <w:bCs/>
          <w:szCs w:val="24"/>
        </w:rPr>
        <w:t>ΑΝΑΦΟΡΕΣ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 xml:space="preserve">ΕΡΩΤΗΣΕΙΣ </w:t>
      </w:r>
      <w:r>
        <w:rPr>
          <w:rFonts w:eastAsia="Times New Roman" w:cs="Times New Roman"/>
          <w:bCs/>
          <w:szCs w:val="24"/>
        </w:rPr>
        <w:t>(Άρθρο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7488BAF4"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1. Η με αριθμό 1084/10-11-20</w:t>
      </w:r>
      <w:r>
        <w:rPr>
          <w:rFonts w:eastAsia="Times New Roman" w:cs="Times New Roman"/>
          <w:szCs w:val="24"/>
        </w:rPr>
        <w:t xml:space="preserve">16 ερώτηση του Ανεξάρτητου Βουλευτή Β΄ Αθηνών κ. </w:t>
      </w:r>
      <w:r>
        <w:rPr>
          <w:rFonts w:eastAsia="Times New Roman" w:cs="Times New Roman"/>
          <w:bCs/>
          <w:szCs w:val="24"/>
        </w:rPr>
        <w:t xml:space="preserve">Θεοχάρη </w:t>
      </w:r>
      <w:proofErr w:type="spellStart"/>
      <w:r>
        <w:rPr>
          <w:rFonts w:eastAsia="Times New Roman" w:cs="Times New Roman"/>
          <w:bCs/>
          <w:szCs w:val="24"/>
        </w:rPr>
        <w:t>Θεοχάρη</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τον ενδεχόμενο κίνδυνο παραγραφών σε δυνητικές περιπτώσεις φορολογικών υποθέσεων πολιτικών προσώπων που αφορούν στη Γενική Γραμματεία Δημοσίων Εσόδων,</w:t>
      </w:r>
      <w:r>
        <w:rPr>
          <w:rFonts w:eastAsia="Times New Roman" w:cs="Times New Roman"/>
          <w:szCs w:val="24"/>
        </w:rPr>
        <w:t xml:space="preserve"> στο Σώμα Δίωξης Οικονομικού Εγκλήματος και στις λίστες καταθετών εξωτερικού.</w:t>
      </w:r>
    </w:p>
    <w:p w14:paraId="7488BAF5" w14:textId="77777777" w:rsidR="00733913" w:rsidRDefault="005E441E">
      <w:pPr>
        <w:spacing w:after="0" w:line="600" w:lineRule="auto"/>
        <w:ind w:firstLine="720"/>
        <w:contextualSpacing/>
        <w:jc w:val="center"/>
        <w:rPr>
          <w:rFonts w:eastAsiaTheme="minorHAnsi"/>
          <w:color w:val="FF0000"/>
          <w:szCs w:val="24"/>
          <w:lang w:eastAsia="en-US"/>
        </w:rPr>
      </w:pPr>
      <w:r w:rsidRPr="00AC3D06">
        <w:rPr>
          <w:rFonts w:eastAsiaTheme="minorHAnsi"/>
          <w:color w:val="FF0000"/>
          <w:szCs w:val="24"/>
          <w:lang w:eastAsia="en-US"/>
        </w:rPr>
        <w:t>(ΑΛΛΑΓΗ ΣΕΛΙΔΑΣ ΛΟΓΩ ΑΛΛΑΓΗΣ ΘΕΜΑΤΟΣ)</w:t>
      </w:r>
    </w:p>
    <w:p w14:paraId="7488BAF6" w14:textId="77777777" w:rsidR="00733913" w:rsidRDefault="005E441E">
      <w:pPr>
        <w:spacing w:after="0" w:line="600" w:lineRule="auto"/>
        <w:ind w:firstLine="720"/>
        <w:jc w:val="both"/>
        <w:rPr>
          <w:rFonts w:eastAsia="Times New Roman" w:cs="Times New Roman"/>
          <w:szCs w:val="24"/>
        </w:rPr>
      </w:pPr>
      <w:r>
        <w:rPr>
          <w:rFonts w:eastAsiaTheme="minorHAnsi"/>
          <w:b/>
          <w:szCs w:val="24"/>
          <w:lang w:eastAsia="en-US"/>
        </w:rPr>
        <w:t>ΠΡΟΕΔΡΕΥΩΝ (Σπυρίδων Λυκούδης):</w:t>
      </w:r>
      <w:r>
        <w:rPr>
          <w:rFonts w:eastAsiaTheme="minorHAnsi"/>
          <w:szCs w:val="24"/>
          <w:lang w:eastAsia="en-US"/>
        </w:rPr>
        <w:t xml:space="preserve"> </w:t>
      </w:r>
      <w:r>
        <w:rPr>
          <w:rFonts w:eastAsia="Times New Roman"/>
          <w:szCs w:val="24"/>
        </w:rPr>
        <w:t>Κυρίες και κύριοι συνάδελφοι,</w:t>
      </w:r>
      <w:r>
        <w:rPr>
          <w:rFonts w:eastAsia="Times New Roman" w:cs="Times New Roman"/>
          <w:szCs w:val="24"/>
        </w:rPr>
        <w:t xml:space="preserve"> εισερχόμαστε στη συζήτηση των </w:t>
      </w:r>
    </w:p>
    <w:p w14:paraId="7488BAF7" w14:textId="77777777" w:rsidR="00733913" w:rsidRDefault="005E441E">
      <w:pPr>
        <w:spacing w:after="0" w:line="600" w:lineRule="auto"/>
        <w:ind w:firstLine="720"/>
        <w:jc w:val="center"/>
        <w:rPr>
          <w:rFonts w:eastAsia="Times New Roman" w:cs="Times New Roman"/>
          <w:b/>
          <w:szCs w:val="24"/>
        </w:rPr>
      </w:pPr>
      <w:r>
        <w:rPr>
          <w:rFonts w:eastAsia="Times New Roman" w:cs="Times New Roman"/>
          <w:b/>
          <w:szCs w:val="24"/>
        </w:rPr>
        <w:lastRenderedPageBreak/>
        <w:t>ΕΠΙΚΑΙΡΩΝ ΕΡΩΤΗΣΕΩΝ</w:t>
      </w:r>
    </w:p>
    <w:p w14:paraId="7488BAF8" w14:textId="77777777" w:rsidR="00733913" w:rsidRDefault="005E441E">
      <w:pPr>
        <w:spacing w:after="0" w:line="600" w:lineRule="auto"/>
        <w:ind w:firstLine="720"/>
        <w:contextualSpacing/>
        <w:jc w:val="both"/>
        <w:rPr>
          <w:rFonts w:eastAsiaTheme="minorHAnsi"/>
          <w:szCs w:val="24"/>
          <w:lang w:eastAsia="en-US"/>
        </w:rPr>
      </w:pPr>
      <w:r>
        <w:rPr>
          <w:rFonts w:eastAsiaTheme="minorHAnsi"/>
          <w:b/>
          <w:szCs w:val="24"/>
          <w:lang w:eastAsia="en-US"/>
        </w:rPr>
        <w:t>ΟΔΥΣΣΕΑΣ ΚΩΝΣΤΑΝΤΙΝΟΠΟΥΛΟΣ:</w:t>
      </w:r>
      <w:r>
        <w:rPr>
          <w:rFonts w:eastAsiaTheme="minorHAnsi"/>
          <w:szCs w:val="24"/>
          <w:lang w:eastAsia="en-US"/>
        </w:rPr>
        <w:t xml:space="preserve"> Κύριε Πρόεδρε, μπορώ να έχω τον λόγο;</w:t>
      </w:r>
    </w:p>
    <w:p w14:paraId="7488BAF9" w14:textId="77777777" w:rsidR="00733913" w:rsidRDefault="005E441E">
      <w:pPr>
        <w:spacing w:after="0" w:line="600" w:lineRule="auto"/>
        <w:ind w:firstLine="720"/>
        <w:contextualSpacing/>
        <w:jc w:val="both"/>
        <w:rPr>
          <w:rFonts w:eastAsiaTheme="minorHAnsi"/>
          <w:szCs w:val="24"/>
          <w:lang w:eastAsia="en-US"/>
        </w:rPr>
      </w:pPr>
      <w:r>
        <w:rPr>
          <w:rFonts w:eastAsiaTheme="minorHAnsi"/>
          <w:b/>
          <w:szCs w:val="24"/>
          <w:lang w:eastAsia="en-US"/>
        </w:rPr>
        <w:t>ΠΡΟΕΔΡΕΥΩΝ (Σπυρίδων Λυκούδης):</w:t>
      </w:r>
      <w:r>
        <w:rPr>
          <w:rFonts w:eastAsiaTheme="minorHAnsi"/>
          <w:szCs w:val="24"/>
          <w:lang w:eastAsia="en-US"/>
        </w:rPr>
        <w:t xml:space="preserve"> Κύριε Νικολόπουλε, πριν πάρετε τον λόγο, θα ήθελα να σας παρακαλέσω να μιλήσει ο κ. Κωνσταντινόπουλος για ένα, δύο λεπτά, ο οποίος θέλει να κάνει μια παρέμβαση, μία παρατήρηση.</w:t>
      </w:r>
    </w:p>
    <w:p w14:paraId="7488BAFA" w14:textId="77777777" w:rsidR="00733913" w:rsidRDefault="005E441E">
      <w:pPr>
        <w:spacing w:after="0" w:line="600" w:lineRule="auto"/>
        <w:ind w:firstLine="720"/>
        <w:contextualSpacing/>
        <w:jc w:val="both"/>
        <w:rPr>
          <w:rFonts w:eastAsiaTheme="minorHAnsi"/>
          <w:szCs w:val="24"/>
          <w:lang w:eastAsia="en-US"/>
        </w:rPr>
      </w:pPr>
      <w:r>
        <w:rPr>
          <w:rFonts w:eastAsiaTheme="minorHAnsi"/>
          <w:szCs w:val="24"/>
          <w:lang w:eastAsia="en-US"/>
        </w:rPr>
        <w:t xml:space="preserve">Ορίστε, </w:t>
      </w:r>
      <w:r>
        <w:rPr>
          <w:rFonts w:eastAsiaTheme="minorHAnsi"/>
          <w:szCs w:val="24"/>
          <w:lang w:eastAsia="en-US"/>
        </w:rPr>
        <w:t xml:space="preserve">κύριε Κωνσταντινόπουλε, έχετε τον λόγο. Αν είναι δυνατόν, με τη μεγαλύτερη δυνατή συντομία. </w:t>
      </w:r>
    </w:p>
    <w:p w14:paraId="7488BAFB" w14:textId="77777777" w:rsidR="00733913" w:rsidRDefault="005E441E">
      <w:pPr>
        <w:spacing w:after="0" w:line="600" w:lineRule="auto"/>
        <w:ind w:firstLine="720"/>
        <w:contextualSpacing/>
        <w:jc w:val="both"/>
        <w:rPr>
          <w:rFonts w:eastAsiaTheme="minorHAnsi"/>
          <w:szCs w:val="24"/>
          <w:lang w:eastAsia="en-US"/>
        </w:rPr>
      </w:pPr>
      <w:r>
        <w:rPr>
          <w:rFonts w:eastAsiaTheme="minorHAnsi"/>
          <w:szCs w:val="24"/>
          <w:lang w:eastAsia="en-US"/>
        </w:rPr>
        <w:t xml:space="preserve">Ευχαριστώ. </w:t>
      </w:r>
    </w:p>
    <w:p w14:paraId="7488BAFC" w14:textId="77777777" w:rsidR="00733913" w:rsidRDefault="005E441E">
      <w:pPr>
        <w:spacing w:after="0" w:line="600" w:lineRule="auto"/>
        <w:ind w:firstLine="720"/>
        <w:contextualSpacing/>
        <w:jc w:val="both"/>
        <w:rPr>
          <w:rFonts w:eastAsiaTheme="minorHAnsi"/>
          <w:szCs w:val="24"/>
          <w:lang w:eastAsia="en-US"/>
        </w:rPr>
      </w:pPr>
      <w:r>
        <w:rPr>
          <w:rFonts w:eastAsiaTheme="minorHAnsi"/>
          <w:b/>
          <w:szCs w:val="24"/>
          <w:lang w:eastAsia="en-US"/>
        </w:rPr>
        <w:t>ΟΔΥΣΣΕΑΣ ΚΩΝΣΤΑΝΤΙΝΟΠΟΥΛΟΣ:</w:t>
      </w:r>
      <w:r>
        <w:rPr>
          <w:rFonts w:eastAsiaTheme="minorHAnsi"/>
          <w:szCs w:val="24"/>
          <w:lang w:eastAsia="en-US"/>
        </w:rPr>
        <w:t xml:space="preserve"> Κύριε Πρόεδρε, εδώ και τρεις, τέσσερις μήνες ζητώ από τον κ. </w:t>
      </w:r>
      <w:proofErr w:type="spellStart"/>
      <w:r>
        <w:rPr>
          <w:rFonts w:eastAsiaTheme="minorHAnsi"/>
          <w:szCs w:val="24"/>
          <w:lang w:eastAsia="en-US"/>
        </w:rPr>
        <w:t>Τσακαλώτο</w:t>
      </w:r>
      <w:proofErr w:type="spellEnd"/>
      <w:r>
        <w:rPr>
          <w:rFonts w:eastAsiaTheme="minorHAnsi"/>
          <w:szCs w:val="24"/>
          <w:lang w:eastAsia="en-US"/>
        </w:rPr>
        <w:t xml:space="preserve"> να έρθει στη Βουλή για να μας μιλήσει για την επένδυ</w:t>
      </w:r>
      <w:r>
        <w:rPr>
          <w:rFonts w:eastAsiaTheme="minorHAnsi"/>
          <w:szCs w:val="24"/>
          <w:lang w:eastAsia="en-US"/>
        </w:rPr>
        <w:t xml:space="preserve">ση του Ελληνικού που ψήφισε το 80% της Βουλής πριν πέντε μήνες. Παράλληλα, με πρωτοβουλία της Δημοκρατικής Συμπαράταξης, στείλαμε επιστολή στον Πρόεδρο της Βουλής και στις αρμόδιες Επιτροπές Παραγωγής, Εμπορίου και Μορφωτικών Υποθέσεων, με τη </w:t>
      </w:r>
      <w:proofErr w:type="spellStart"/>
      <w:r>
        <w:rPr>
          <w:rFonts w:eastAsiaTheme="minorHAnsi"/>
          <w:szCs w:val="24"/>
          <w:lang w:eastAsia="en-US"/>
        </w:rPr>
        <w:t>συνυπογραφή</w:t>
      </w:r>
      <w:proofErr w:type="spellEnd"/>
      <w:r>
        <w:rPr>
          <w:rFonts w:eastAsiaTheme="minorHAnsi"/>
          <w:szCs w:val="24"/>
          <w:lang w:eastAsia="en-US"/>
        </w:rPr>
        <w:t xml:space="preserve"> τ</w:t>
      </w:r>
      <w:r>
        <w:rPr>
          <w:rFonts w:eastAsiaTheme="minorHAnsi"/>
          <w:szCs w:val="24"/>
          <w:lang w:eastAsia="en-US"/>
        </w:rPr>
        <w:t xml:space="preserve">ης Νέας Δημοκρατίας, του Ποταμιού και της Ένωσης Κεντρώων, για σύγκλιση των </w:t>
      </w:r>
      <w:r>
        <w:rPr>
          <w:rFonts w:eastAsiaTheme="minorHAnsi"/>
          <w:szCs w:val="24"/>
          <w:lang w:eastAsia="en-US"/>
        </w:rPr>
        <w:t>ε</w:t>
      </w:r>
      <w:r>
        <w:rPr>
          <w:rFonts w:eastAsiaTheme="minorHAnsi"/>
          <w:szCs w:val="24"/>
          <w:lang w:eastAsia="en-US"/>
        </w:rPr>
        <w:t xml:space="preserve">πιτροπών, ώστε να έρθουν οι αρμόδιοι Υπουργοί να μας ενημερώσουν. </w:t>
      </w:r>
    </w:p>
    <w:p w14:paraId="7488BAFD" w14:textId="77777777" w:rsidR="00733913" w:rsidRDefault="005E441E">
      <w:pPr>
        <w:spacing w:after="0" w:line="600" w:lineRule="auto"/>
        <w:ind w:firstLine="720"/>
        <w:contextualSpacing/>
        <w:jc w:val="both"/>
        <w:rPr>
          <w:rFonts w:eastAsiaTheme="minorHAnsi"/>
          <w:szCs w:val="24"/>
          <w:lang w:eastAsia="en-US"/>
        </w:rPr>
      </w:pPr>
      <w:r>
        <w:rPr>
          <w:rFonts w:eastAsiaTheme="minorHAnsi"/>
          <w:szCs w:val="24"/>
          <w:lang w:eastAsia="en-US"/>
        </w:rPr>
        <w:lastRenderedPageBreak/>
        <w:t xml:space="preserve">Προχθές, κατά τη συζήτηση που είχε ο κ. Τσίπρας με τον κ. Μητσοτάκη, είδα προσωπικά τον κ. </w:t>
      </w:r>
      <w:proofErr w:type="spellStart"/>
      <w:r>
        <w:rPr>
          <w:rFonts w:eastAsiaTheme="minorHAnsi"/>
          <w:szCs w:val="24"/>
          <w:lang w:eastAsia="en-US"/>
        </w:rPr>
        <w:t>Βούτση</w:t>
      </w:r>
      <w:proofErr w:type="spellEnd"/>
      <w:r>
        <w:rPr>
          <w:rFonts w:eastAsiaTheme="minorHAnsi"/>
          <w:szCs w:val="24"/>
          <w:lang w:eastAsia="en-US"/>
        </w:rPr>
        <w:t xml:space="preserve"> και τον ενημέρ</w:t>
      </w:r>
      <w:r>
        <w:rPr>
          <w:rFonts w:eastAsiaTheme="minorHAnsi"/>
          <w:szCs w:val="24"/>
          <w:lang w:eastAsia="en-US"/>
        </w:rPr>
        <w:t>ωσα και του είπα ότι αυτό δεν μπορεί να συνεχίζεται, δηλαδή να έχουν υπογράψει όλοι οι Βουλευτές που χρειάζεται για να έρθουν οι Υπουργοί και να μην έρχονται στη Βουλή.</w:t>
      </w:r>
    </w:p>
    <w:p w14:paraId="7488BAFE" w14:textId="77777777" w:rsidR="00733913" w:rsidRDefault="005E441E">
      <w:pPr>
        <w:spacing w:after="0" w:line="600" w:lineRule="auto"/>
        <w:ind w:firstLine="720"/>
        <w:contextualSpacing/>
        <w:jc w:val="both"/>
        <w:rPr>
          <w:rFonts w:eastAsiaTheme="minorHAnsi"/>
          <w:szCs w:val="24"/>
          <w:lang w:eastAsia="en-US"/>
        </w:rPr>
      </w:pPr>
      <w:r>
        <w:rPr>
          <w:rFonts w:eastAsiaTheme="minorHAnsi"/>
          <w:szCs w:val="24"/>
          <w:lang w:eastAsia="en-US"/>
        </w:rPr>
        <w:t>Δεύτερον, δεν μπορεί να συνεχίζεται ένας Υπουργός εδώ και τέσσερις μήνες να μην έρχεται</w:t>
      </w:r>
      <w:r>
        <w:rPr>
          <w:rFonts w:eastAsiaTheme="minorHAnsi"/>
          <w:szCs w:val="24"/>
          <w:lang w:eastAsia="en-US"/>
        </w:rPr>
        <w:t xml:space="preserve"> στη Βουλή να απαντήσει. Νομίζω ότι δεν είναι προσβολή προσωπική απέναντι μόνο σε μένα, αλλά είναι απέναντι και στην Κυβέρνηση και στον Πρωθυπουργό και στους Υπουργούς και σε όλο το Σώμα. Δεν μπορώ να καταλάβω τι πρέπει να κάνω για να μπορέσει ο κ. </w:t>
      </w:r>
      <w:proofErr w:type="spellStart"/>
      <w:r>
        <w:rPr>
          <w:rFonts w:eastAsiaTheme="minorHAnsi"/>
          <w:szCs w:val="24"/>
          <w:lang w:eastAsia="en-US"/>
        </w:rPr>
        <w:t>Τσακαλώ</w:t>
      </w:r>
      <w:r>
        <w:rPr>
          <w:rFonts w:eastAsiaTheme="minorHAnsi"/>
          <w:szCs w:val="24"/>
          <w:lang w:eastAsia="en-US"/>
        </w:rPr>
        <w:t>τος</w:t>
      </w:r>
      <w:proofErr w:type="spellEnd"/>
      <w:r>
        <w:rPr>
          <w:rFonts w:eastAsiaTheme="minorHAnsi"/>
          <w:szCs w:val="24"/>
          <w:lang w:eastAsia="en-US"/>
        </w:rPr>
        <w:t xml:space="preserve"> να βρει τον χρόνο να έρθει στη Βουλή και να απαντήσει γι’ αυτό το θέμα. </w:t>
      </w:r>
    </w:p>
    <w:p w14:paraId="7488BAFF" w14:textId="77777777" w:rsidR="00733913" w:rsidRDefault="005E441E">
      <w:pPr>
        <w:spacing w:after="0" w:line="600" w:lineRule="auto"/>
        <w:ind w:firstLine="720"/>
        <w:contextualSpacing/>
        <w:jc w:val="both"/>
        <w:rPr>
          <w:rFonts w:eastAsiaTheme="minorHAnsi"/>
          <w:szCs w:val="24"/>
          <w:lang w:eastAsia="en-US"/>
        </w:rPr>
      </w:pPr>
      <w:r>
        <w:rPr>
          <w:rFonts w:eastAsiaTheme="minorHAnsi"/>
          <w:szCs w:val="24"/>
          <w:lang w:eastAsia="en-US"/>
        </w:rPr>
        <w:t xml:space="preserve">Εδώ θα ήθελα να σας πω ότι τα μέτρα που θα πάρει η Κυβέρνηση -που διαπραγματεύεται- είναι 2%, ενώ ο ίδιος ο κ. </w:t>
      </w:r>
      <w:proofErr w:type="spellStart"/>
      <w:r>
        <w:rPr>
          <w:rFonts w:eastAsiaTheme="minorHAnsi"/>
          <w:szCs w:val="24"/>
          <w:lang w:eastAsia="en-US"/>
        </w:rPr>
        <w:t>Τσακαλώτος</w:t>
      </w:r>
      <w:proofErr w:type="spellEnd"/>
      <w:r>
        <w:rPr>
          <w:rFonts w:eastAsiaTheme="minorHAnsi"/>
          <w:szCs w:val="24"/>
          <w:lang w:eastAsia="en-US"/>
        </w:rPr>
        <w:t xml:space="preserve"> λέει ότι όταν θα ξεκινήσει η επένδυση, την πρώτη χρονιά, </w:t>
      </w:r>
      <w:r>
        <w:rPr>
          <w:rFonts w:eastAsiaTheme="minorHAnsi"/>
          <w:szCs w:val="24"/>
          <w:lang w:eastAsia="en-US"/>
        </w:rPr>
        <w:t xml:space="preserve">θα μας δώσει 2% του ΑΕΠ. Τα λέει ο κ. </w:t>
      </w:r>
      <w:proofErr w:type="spellStart"/>
      <w:r>
        <w:rPr>
          <w:rFonts w:eastAsiaTheme="minorHAnsi"/>
          <w:szCs w:val="24"/>
          <w:lang w:eastAsia="en-US"/>
        </w:rPr>
        <w:t>Τσακαλώτος</w:t>
      </w:r>
      <w:proofErr w:type="spellEnd"/>
      <w:r>
        <w:rPr>
          <w:rFonts w:eastAsiaTheme="minorHAnsi"/>
          <w:szCs w:val="24"/>
          <w:lang w:eastAsia="en-US"/>
        </w:rPr>
        <w:t xml:space="preserve"> και η Κυβέρνηση.</w:t>
      </w:r>
    </w:p>
    <w:p w14:paraId="7488BB00" w14:textId="77777777" w:rsidR="00733913" w:rsidRDefault="005E441E">
      <w:pPr>
        <w:spacing w:after="0" w:line="600" w:lineRule="auto"/>
        <w:ind w:firstLine="720"/>
        <w:contextualSpacing/>
        <w:jc w:val="both"/>
        <w:rPr>
          <w:rFonts w:eastAsiaTheme="minorHAnsi"/>
          <w:szCs w:val="24"/>
          <w:lang w:eastAsia="en-US"/>
        </w:rPr>
      </w:pPr>
      <w:r>
        <w:rPr>
          <w:rFonts w:eastAsiaTheme="minorHAnsi"/>
          <w:szCs w:val="24"/>
          <w:lang w:eastAsia="en-US"/>
        </w:rPr>
        <w:t xml:space="preserve">Σας παρακαλώ, εσείς που είστε </w:t>
      </w:r>
      <w:proofErr w:type="spellStart"/>
      <w:r>
        <w:rPr>
          <w:rFonts w:eastAsiaTheme="minorHAnsi"/>
          <w:szCs w:val="24"/>
          <w:lang w:eastAsia="en-US"/>
        </w:rPr>
        <w:t>Προεδρεύων</w:t>
      </w:r>
      <w:proofErr w:type="spellEnd"/>
      <w:r>
        <w:rPr>
          <w:rFonts w:eastAsiaTheme="minorHAnsi"/>
          <w:szCs w:val="24"/>
          <w:lang w:eastAsia="en-US"/>
        </w:rPr>
        <w:t xml:space="preserve"> σήμερα, να μας πείτε -στα τέσσερα κόμματα τα οποία έχουμε υπογράψει αυτή </w:t>
      </w:r>
      <w:r>
        <w:rPr>
          <w:rFonts w:eastAsiaTheme="minorHAnsi"/>
          <w:szCs w:val="24"/>
          <w:lang w:eastAsia="en-US"/>
        </w:rPr>
        <w:lastRenderedPageBreak/>
        <w:t xml:space="preserve">την επιστολή προς τον Πρόεδρο της Βουλής και στους </w:t>
      </w:r>
      <w:r>
        <w:rPr>
          <w:rFonts w:eastAsiaTheme="minorHAnsi"/>
          <w:szCs w:val="24"/>
          <w:lang w:eastAsia="en-US"/>
        </w:rPr>
        <w:t>π</w:t>
      </w:r>
      <w:r>
        <w:rPr>
          <w:rFonts w:eastAsiaTheme="minorHAnsi"/>
          <w:szCs w:val="24"/>
          <w:lang w:eastAsia="en-US"/>
        </w:rPr>
        <w:t xml:space="preserve">ροέδρους των αρμοδίων </w:t>
      </w:r>
      <w:r>
        <w:rPr>
          <w:rFonts w:eastAsiaTheme="minorHAnsi"/>
          <w:szCs w:val="24"/>
          <w:lang w:eastAsia="en-US"/>
        </w:rPr>
        <w:t>ε</w:t>
      </w:r>
      <w:r>
        <w:rPr>
          <w:rFonts w:eastAsiaTheme="minorHAnsi"/>
          <w:szCs w:val="24"/>
          <w:lang w:eastAsia="en-US"/>
        </w:rPr>
        <w:t>π</w:t>
      </w:r>
      <w:r>
        <w:rPr>
          <w:rFonts w:eastAsiaTheme="minorHAnsi"/>
          <w:szCs w:val="24"/>
          <w:lang w:eastAsia="en-US"/>
        </w:rPr>
        <w:t xml:space="preserve">ιτροπών- τι πρέπει να κάνουμε για να έρθουν, επιτέλους, οι Υπουργοί να ενημερώσουν τη Βουλή. </w:t>
      </w:r>
    </w:p>
    <w:p w14:paraId="7488BB01" w14:textId="77777777" w:rsidR="00733913" w:rsidRDefault="005E441E">
      <w:pPr>
        <w:spacing w:after="0" w:line="600" w:lineRule="auto"/>
        <w:ind w:firstLine="720"/>
        <w:contextualSpacing/>
        <w:jc w:val="both"/>
        <w:rPr>
          <w:rFonts w:eastAsiaTheme="minorHAnsi"/>
          <w:szCs w:val="24"/>
          <w:lang w:eastAsia="en-US"/>
        </w:rPr>
      </w:pPr>
      <w:r>
        <w:rPr>
          <w:rFonts w:eastAsiaTheme="minorHAnsi"/>
          <w:szCs w:val="24"/>
          <w:lang w:eastAsia="en-US"/>
        </w:rPr>
        <w:t xml:space="preserve">Σας ρωτώ και παρακαλώ θα ήθελα μια απάντηση από σας. </w:t>
      </w:r>
    </w:p>
    <w:p w14:paraId="7488BB02" w14:textId="77777777" w:rsidR="00733913" w:rsidRDefault="005E441E">
      <w:pPr>
        <w:spacing w:after="0" w:line="600" w:lineRule="auto"/>
        <w:ind w:firstLine="720"/>
        <w:contextualSpacing/>
        <w:jc w:val="both"/>
        <w:rPr>
          <w:rFonts w:eastAsiaTheme="minorHAnsi"/>
          <w:sz w:val="22"/>
          <w:szCs w:val="22"/>
          <w:lang w:eastAsia="en-US"/>
        </w:rPr>
      </w:pPr>
      <w:r>
        <w:rPr>
          <w:rFonts w:eastAsiaTheme="minorHAnsi"/>
          <w:szCs w:val="24"/>
          <w:lang w:eastAsia="en-US"/>
        </w:rPr>
        <w:t>Ευχαριστώ πολύ.</w:t>
      </w:r>
    </w:p>
    <w:p w14:paraId="7488BB03" w14:textId="77777777" w:rsidR="00733913" w:rsidRDefault="005E441E">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συνάδελφε, προφανώς απάντηση από εμένα για αυτήν την ε</w:t>
      </w:r>
      <w:r>
        <w:rPr>
          <w:rFonts w:eastAsia="Times New Roman"/>
          <w:szCs w:val="24"/>
        </w:rPr>
        <w:t xml:space="preserve">ύλογη ένσταση που έχετε, δεν μπορείτε να πάρετε και να είναι και ακριβής. Δεν μπορώ να σας δώσω εγώ τέτοια απάντηση. </w:t>
      </w:r>
    </w:p>
    <w:p w14:paraId="7488BB04" w14:textId="77777777" w:rsidR="00733913" w:rsidRDefault="005E441E">
      <w:pPr>
        <w:spacing w:after="0" w:line="600" w:lineRule="auto"/>
        <w:ind w:firstLine="720"/>
        <w:jc w:val="both"/>
        <w:rPr>
          <w:rFonts w:eastAsia="Times New Roman"/>
          <w:szCs w:val="24"/>
        </w:rPr>
      </w:pPr>
      <w:r>
        <w:rPr>
          <w:rFonts w:eastAsia="Times New Roman"/>
          <w:szCs w:val="24"/>
        </w:rPr>
        <w:t xml:space="preserve">Εγώ απλώς θα σας πω ότι όπως εσείς έτσι και εγώ έχω σήμερα ερώτηση προς τον κ. </w:t>
      </w:r>
      <w:proofErr w:type="spellStart"/>
      <w:r>
        <w:rPr>
          <w:rFonts w:eastAsia="Times New Roman"/>
          <w:szCs w:val="24"/>
        </w:rPr>
        <w:t>Τσακαλώτο</w:t>
      </w:r>
      <w:proofErr w:type="spellEnd"/>
      <w:r>
        <w:rPr>
          <w:rFonts w:eastAsia="Times New Roman"/>
          <w:szCs w:val="24"/>
        </w:rPr>
        <w:t>, η οποία δεν συζητείται για τέταρτη φορά. Απλώς θ</w:t>
      </w:r>
      <w:r>
        <w:rPr>
          <w:rFonts w:eastAsia="Times New Roman"/>
          <w:szCs w:val="24"/>
        </w:rPr>
        <w:t xml:space="preserve">έλω να σας πω ότι μερικές φορές υπάρχουν μερικά θέματα στα οποία πρέπει να υπάρχει μια κατανόηση από όλους μας. Ο κ. </w:t>
      </w:r>
      <w:proofErr w:type="spellStart"/>
      <w:r>
        <w:rPr>
          <w:rFonts w:eastAsia="Times New Roman"/>
          <w:szCs w:val="24"/>
        </w:rPr>
        <w:t>Τσακαλώτος</w:t>
      </w:r>
      <w:proofErr w:type="spellEnd"/>
      <w:r>
        <w:rPr>
          <w:rFonts w:eastAsia="Times New Roman"/>
          <w:szCs w:val="24"/>
        </w:rPr>
        <w:t>, δηλαδή, αυτήν την περίοδο –και δεν θέλω τώρα εγώ να αιτιολογήσω ή να δικαιολογήσω την απουσία του- όπως ξέρετε και εσείς πολύ κ</w:t>
      </w:r>
      <w:r>
        <w:rPr>
          <w:rFonts w:eastAsia="Times New Roman"/>
          <w:szCs w:val="24"/>
        </w:rPr>
        <w:t>αλά, έχει στη δική του διαχείριση ένα πολύ μεγάλο ζήτημα, το οποίο...</w:t>
      </w:r>
    </w:p>
    <w:p w14:paraId="7488BB05" w14:textId="77777777" w:rsidR="00733913" w:rsidRDefault="005E441E">
      <w:pPr>
        <w:spacing w:after="0" w:line="600" w:lineRule="auto"/>
        <w:ind w:firstLine="720"/>
        <w:jc w:val="both"/>
        <w:rPr>
          <w:rFonts w:eastAsia="Times New Roman"/>
          <w:b/>
          <w:szCs w:val="24"/>
        </w:rPr>
      </w:pPr>
      <w:r>
        <w:rPr>
          <w:rFonts w:eastAsia="Times New Roman"/>
          <w:b/>
          <w:szCs w:val="24"/>
        </w:rPr>
        <w:t xml:space="preserve">ΟΔΥΣΣΕΑΣ ΚΩΝΣΤΑΝΤΙΝΟΠΟΥΛΟΣ: </w:t>
      </w:r>
      <w:r>
        <w:rPr>
          <w:rFonts w:eastAsia="Times New Roman"/>
          <w:szCs w:val="24"/>
        </w:rPr>
        <w:t>Τέσσερις μήνες;</w:t>
      </w:r>
    </w:p>
    <w:p w14:paraId="7488BB06" w14:textId="77777777" w:rsidR="00733913" w:rsidRDefault="005E441E">
      <w:pPr>
        <w:spacing w:after="0"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 xml:space="preserve">Λέω για το τελευταίο διάστημα. Δεν λέω για τους τέσσερις μήνες. </w:t>
      </w:r>
    </w:p>
    <w:p w14:paraId="7488BB07" w14:textId="77777777" w:rsidR="00733913" w:rsidRDefault="005E441E">
      <w:pPr>
        <w:spacing w:after="0" w:line="600" w:lineRule="auto"/>
        <w:ind w:firstLine="720"/>
        <w:jc w:val="both"/>
        <w:rPr>
          <w:rFonts w:eastAsia="Times New Roman"/>
          <w:szCs w:val="24"/>
        </w:rPr>
      </w:pPr>
      <w:r>
        <w:rPr>
          <w:rFonts w:eastAsia="Times New Roman"/>
          <w:szCs w:val="24"/>
        </w:rPr>
        <w:t>Θεωρώ εύλογη την παρατήρησή σας και θα μεταφε</w:t>
      </w:r>
      <w:r>
        <w:rPr>
          <w:rFonts w:eastAsia="Times New Roman"/>
          <w:szCs w:val="24"/>
        </w:rPr>
        <w:t xml:space="preserve">ρθεί και στη Διάσκεψη των Προέδρων. Ζητάω, όμως, να έχουμε όλοι μια σχετική κατανόηση απέναντι σε μερικά θέματα τα οποία είναι και λίγο αντικειμενικά. Ο κ. </w:t>
      </w:r>
      <w:proofErr w:type="spellStart"/>
      <w:r>
        <w:rPr>
          <w:rFonts w:eastAsia="Times New Roman"/>
          <w:szCs w:val="24"/>
        </w:rPr>
        <w:t>Τσακαλώτος</w:t>
      </w:r>
      <w:proofErr w:type="spellEnd"/>
      <w:r>
        <w:rPr>
          <w:rFonts w:eastAsia="Times New Roman"/>
          <w:szCs w:val="24"/>
        </w:rPr>
        <w:t xml:space="preserve"> έχει φορτωθεί ένα μεγάλο θέμα το οποίο επιχειρεί να διαχειριστεί και άρα πρέπει να έχουμε</w:t>
      </w:r>
      <w:r>
        <w:rPr>
          <w:rFonts w:eastAsia="Times New Roman"/>
          <w:szCs w:val="24"/>
        </w:rPr>
        <w:t xml:space="preserve"> μια σχετική κατανόηση.</w:t>
      </w:r>
    </w:p>
    <w:p w14:paraId="7488BB08" w14:textId="77777777" w:rsidR="00733913" w:rsidRDefault="005E441E">
      <w:pPr>
        <w:spacing w:after="0" w:line="600" w:lineRule="auto"/>
        <w:ind w:firstLine="720"/>
        <w:jc w:val="both"/>
        <w:rPr>
          <w:rFonts w:eastAsia="Times New Roman"/>
          <w:szCs w:val="24"/>
        </w:rPr>
      </w:pPr>
      <w:r>
        <w:rPr>
          <w:rFonts w:eastAsia="Times New Roman"/>
          <w:szCs w:val="24"/>
        </w:rPr>
        <w:t>Αυτό ήθελα να πω μόνο.</w:t>
      </w:r>
    </w:p>
    <w:p w14:paraId="7488BB09" w14:textId="77777777" w:rsidR="00733913" w:rsidRDefault="005E441E">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Κύριε Πρόεδρε, την προηγούμενη εβδομάδα</w:t>
      </w:r>
      <w:r>
        <w:rPr>
          <w:rFonts w:eastAsia="Times New Roman"/>
          <w:szCs w:val="24"/>
        </w:rPr>
        <w:t>,</w:t>
      </w:r>
      <w:r>
        <w:rPr>
          <w:rFonts w:eastAsia="Times New Roman"/>
          <w:szCs w:val="24"/>
        </w:rPr>
        <w:t xml:space="preserve"> μας υπέδειξε -και θέλω να το ακούσουν οι Υπουργοί- το γραφείο του κ. </w:t>
      </w:r>
      <w:proofErr w:type="spellStart"/>
      <w:r>
        <w:rPr>
          <w:rFonts w:eastAsia="Times New Roman"/>
          <w:szCs w:val="24"/>
        </w:rPr>
        <w:t>Τσακαλώτου</w:t>
      </w:r>
      <w:proofErr w:type="spellEnd"/>
      <w:r>
        <w:rPr>
          <w:rFonts w:eastAsia="Times New Roman"/>
          <w:szCs w:val="24"/>
        </w:rPr>
        <w:t>,</w:t>
      </w:r>
      <w:r>
        <w:rPr>
          <w:rFonts w:eastAsia="Times New Roman"/>
          <w:szCs w:val="24"/>
        </w:rPr>
        <w:t xml:space="preserve"> την Παρασκευή</w:t>
      </w:r>
      <w:r>
        <w:rPr>
          <w:rFonts w:eastAsia="Times New Roman"/>
          <w:szCs w:val="24"/>
        </w:rPr>
        <w:t>,</w:t>
      </w:r>
      <w:r>
        <w:rPr>
          <w:rFonts w:eastAsia="Times New Roman"/>
          <w:szCs w:val="24"/>
        </w:rPr>
        <w:t xml:space="preserve"> για να έρθει να απαντήσει σε ερώτησή μας. Τη</w:t>
      </w:r>
      <w:r>
        <w:rPr>
          <w:rFonts w:eastAsia="Times New Roman"/>
          <w:szCs w:val="24"/>
        </w:rPr>
        <w:t>ν Πέμπτη το βράδυ</w:t>
      </w:r>
      <w:r>
        <w:rPr>
          <w:rFonts w:eastAsia="Times New Roman"/>
          <w:szCs w:val="24"/>
        </w:rPr>
        <w:t>,</w:t>
      </w:r>
      <w:r>
        <w:rPr>
          <w:rFonts w:eastAsia="Times New Roman"/>
          <w:szCs w:val="24"/>
        </w:rPr>
        <w:t xml:space="preserve"> μας ενημέρωσε -λίγο πριν τον δούμε στο γήπεδο- ότι λόγω φόρτου εργασίας πήγε στην Θεσσαλονίκη. Και ο </w:t>
      </w:r>
      <w:r>
        <w:rPr>
          <w:rFonts w:eastAsia="Times New Roman"/>
          <w:szCs w:val="24"/>
        </w:rPr>
        <w:t>ίδιος, τη Δευτέρα,</w:t>
      </w:r>
      <w:r>
        <w:rPr>
          <w:rFonts w:eastAsia="Times New Roman"/>
          <w:szCs w:val="24"/>
        </w:rPr>
        <w:t xml:space="preserve"> </w:t>
      </w:r>
      <w:r>
        <w:rPr>
          <w:rFonts w:eastAsia="Times New Roman"/>
          <w:szCs w:val="24"/>
        </w:rPr>
        <w:t>μας έχει υποδείξει την Παρασκευή</w:t>
      </w:r>
      <w:r>
        <w:rPr>
          <w:rFonts w:eastAsia="Times New Roman"/>
          <w:szCs w:val="24"/>
        </w:rPr>
        <w:t>,</w:t>
      </w:r>
      <w:r>
        <w:rPr>
          <w:rFonts w:eastAsia="Times New Roman"/>
          <w:szCs w:val="24"/>
        </w:rPr>
        <w:t xml:space="preserve"> για να έρθει να απαντήσει.</w:t>
      </w:r>
    </w:p>
    <w:p w14:paraId="7488BB0A" w14:textId="77777777" w:rsidR="00733913" w:rsidRDefault="005E441E">
      <w:pPr>
        <w:spacing w:after="0" w:line="600" w:lineRule="auto"/>
        <w:ind w:firstLine="720"/>
        <w:jc w:val="both"/>
        <w:rPr>
          <w:rFonts w:eastAsia="Times New Roman"/>
          <w:b/>
          <w:szCs w:val="24"/>
        </w:rPr>
      </w:pPr>
      <w:r>
        <w:rPr>
          <w:rFonts w:eastAsia="Times New Roman"/>
          <w:szCs w:val="24"/>
        </w:rPr>
        <w:t xml:space="preserve">Κύριε Πρόεδρε, το ξαναλέω: Ο ίδιος μας υπέδειξε την </w:t>
      </w:r>
      <w:r>
        <w:rPr>
          <w:rFonts w:eastAsia="Times New Roman"/>
          <w:szCs w:val="24"/>
        </w:rPr>
        <w:t>Παρασκευή την προηγούμενη εβδομάδα</w:t>
      </w:r>
      <w:r>
        <w:rPr>
          <w:rFonts w:eastAsia="Times New Roman"/>
          <w:szCs w:val="24"/>
        </w:rPr>
        <w:t>,</w:t>
      </w:r>
      <w:r>
        <w:rPr>
          <w:rFonts w:eastAsia="Times New Roman"/>
          <w:szCs w:val="24"/>
        </w:rPr>
        <w:t xml:space="preserve"> για να έρθει να απαντήσει</w:t>
      </w:r>
      <w:r>
        <w:rPr>
          <w:rFonts w:eastAsia="Times New Roman"/>
          <w:szCs w:val="24"/>
        </w:rPr>
        <w:t>,</w:t>
      </w:r>
      <w:r>
        <w:rPr>
          <w:rFonts w:eastAsia="Times New Roman"/>
          <w:szCs w:val="24"/>
        </w:rPr>
        <w:t xml:space="preserve"> όχι μόνο στη δική μου ερώτηση, αλλά και στις υπόλοιπες. Την </w:t>
      </w:r>
      <w:r>
        <w:rPr>
          <w:rFonts w:eastAsia="Times New Roman"/>
          <w:szCs w:val="24"/>
        </w:rPr>
        <w:lastRenderedPageBreak/>
        <w:t>Πέμπτη, όμως, λίγο πριν τον δούμε στο γήπεδο, το γραφείο του μας ενημέρωσε ότι έχει φόρτο εργασίας. Και καταλαβαίνουμε αυτό που είπατ</w:t>
      </w:r>
      <w:r>
        <w:rPr>
          <w:rFonts w:eastAsia="Times New Roman"/>
          <w:szCs w:val="24"/>
        </w:rPr>
        <w:t>ε ότι δικαιολογημένα κάποιους μήνες να έχει κάποια θέματα, όπως το θέμα της διαπραγμάτευσης που διαχειρίζεται κ.λπ.. Σας ερωτώ, όμως, το εξής: Την προηγούμενη εβδομάδα που μας υπέδειξε και πήγε στην Θεσσαλονίκη, είχε φόρτο εργασίας;</w:t>
      </w:r>
    </w:p>
    <w:p w14:paraId="7488BB0B" w14:textId="77777777" w:rsidR="00733913" w:rsidRDefault="005E441E">
      <w:pPr>
        <w:spacing w:after="0" w:line="600" w:lineRule="auto"/>
        <w:ind w:firstLine="720"/>
        <w:jc w:val="both"/>
        <w:rPr>
          <w:rFonts w:eastAsia="Times New Roman"/>
          <w:szCs w:val="24"/>
        </w:rPr>
      </w:pPr>
      <w:r>
        <w:rPr>
          <w:rFonts w:eastAsia="Times New Roman"/>
          <w:b/>
          <w:szCs w:val="24"/>
        </w:rPr>
        <w:t>ΠΡΟΕΔΡΕΥΩΝ (Σπυρίδων Λυ</w:t>
      </w:r>
      <w:r>
        <w:rPr>
          <w:rFonts w:eastAsia="Times New Roman"/>
          <w:b/>
          <w:szCs w:val="24"/>
        </w:rPr>
        <w:t xml:space="preserve">κούδης): </w:t>
      </w:r>
      <w:r>
        <w:rPr>
          <w:rFonts w:eastAsia="Times New Roman"/>
          <w:szCs w:val="24"/>
        </w:rPr>
        <w:t>Εντάξει, κύριε συνάδελφε. Σύμφωνοι. Θα μεταφερθεί η ένσταση στη Διάσκεψη των Προέδρων. Να προχωρήσουμε όμως, γιατί εγώ δεν έχω να πω κάτι παραπάνω.</w:t>
      </w:r>
    </w:p>
    <w:p w14:paraId="7488BB0C" w14:textId="77777777" w:rsidR="00733913" w:rsidRDefault="005E441E">
      <w:pPr>
        <w:spacing w:after="0" w:line="600" w:lineRule="auto"/>
        <w:ind w:firstLine="720"/>
        <w:jc w:val="both"/>
        <w:rPr>
          <w:rFonts w:eastAsia="Times New Roman" w:cs="Times New Roman"/>
          <w:szCs w:val="24"/>
        </w:rPr>
      </w:pPr>
      <w:r>
        <w:rPr>
          <w:rFonts w:eastAsia="Times New Roman"/>
          <w:szCs w:val="24"/>
        </w:rPr>
        <w:t>Πρώτ</w:t>
      </w:r>
      <w:r>
        <w:rPr>
          <w:rFonts w:eastAsia="Times New Roman"/>
          <w:szCs w:val="24"/>
        </w:rPr>
        <w:t>α</w:t>
      </w:r>
      <w:r>
        <w:rPr>
          <w:rFonts w:eastAsia="Times New Roman"/>
          <w:szCs w:val="24"/>
        </w:rPr>
        <w:t xml:space="preserve"> θα συζητηθεί η </w:t>
      </w:r>
      <w:r>
        <w:rPr>
          <w:rFonts w:eastAsia="Times New Roman" w:cs="Times New Roman"/>
          <w:szCs w:val="24"/>
        </w:rPr>
        <w:t xml:space="preserve">έβδομη με αριθμό 545/28-2-2017 επίκαιρη ερώτηση πρώτου κύκλου του Ανεξάρτητου </w:t>
      </w:r>
      <w:r>
        <w:rPr>
          <w:rFonts w:eastAsia="Times New Roman" w:cs="Times New Roman"/>
          <w:szCs w:val="24"/>
        </w:rPr>
        <w:t xml:space="preserve">Βουλευτή Αχαΐας, κ. </w:t>
      </w:r>
      <w:r>
        <w:rPr>
          <w:rFonts w:eastAsia="Times New Roman" w:cs="Times New Roman"/>
          <w:bCs/>
          <w:szCs w:val="24"/>
        </w:rPr>
        <w:t>Νικόλαου Νικολόπουλου,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με θέμα «τόσα χρόνια γιατί δεν βρήκαν τους ενόχους των θαλασσοδανείων… ενώ το πόρισμα Καλούδη παραπέμπει τους πρωταγωνιστές με ονοματεπώνυμα και</w:t>
      </w:r>
      <w:r>
        <w:rPr>
          <w:rFonts w:eastAsia="Times New Roman" w:cs="Times New Roman"/>
          <w:szCs w:val="24"/>
        </w:rPr>
        <w:t xml:space="preserve"> διευθύνσεις στο εδώλιο του κατηγορουμένου»;</w:t>
      </w:r>
    </w:p>
    <w:p w14:paraId="7488BB0D"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ερώτηση του κ. </w:t>
      </w:r>
      <w:proofErr w:type="spellStart"/>
      <w:r>
        <w:rPr>
          <w:rFonts w:eastAsia="Times New Roman" w:cs="Times New Roman"/>
          <w:szCs w:val="24"/>
        </w:rPr>
        <w:t>Νικόλόπουλου</w:t>
      </w:r>
      <w:proofErr w:type="spellEnd"/>
      <w:r>
        <w:rPr>
          <w:rFonts w:eastAsia="Times New Roman" w:cs="Times New Roman"/>
          <w:szCs w:val="24"/>
        </w:rPr>
        <w:t xml:space="preserve"> θα απαντήσει ο Αναπληρωτής Υπουργός Δικαιοσύνης, Διαφάνειας και Ανθρωπίνων Δικαιωμάτων, κ. Δημήτριος Παπαγγελόπουλος.</w:t>
      </w:r>
    </w:p>
    <w:p w14:paraId="7488BB0E"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7488BB0F" w14:textId="77777777" w:rsidR="00733913" w:rsidRDefault="005E441E">
      <w:pPr>
        <w:spacing w:after="0" w:line="600" w:lineRule="auto"/>
        <w:ind w:firstLine="720"/>
        <w:jc w:val="both"/>
        <w:rPr>
          <w:rFonts w:eastAsia="Times New Roman" w:cs="Times New Roman"/>
          <w:bCs/>
          <w:szCs w:val="24"/>
        </w:rPr>
      </w:pPr>
      <w:r>
        <w:rPr>
          <w:rFonts w:eastAsia="Times New Roman" w:cs="Times New Roman"/>
          <w:b/>
          <w:bCs/>
          <w:szCs w:val="24"/>
        </w:rPr>
        <w:t>ΝΙΚΟΛΑΟΣ ΝΙΚΟ</w:t>
      </w:r>
      <w:r>
        <w:rPr>
          <w:rFonts w:eastAsia="Times New Roman" w:cs="Times New Roman"/>
          <w:b/>
          <w:bCs/>
          <w:szCs w:val="24"/>
        </w:rPr>
        <w:t xml:space="preserve">ΛΟΠΟΥΛΟΣ: </w:t>
      </w:r>
      <w:r>
        <w:rPr>
          <w:rFonts w:eastAsia="Times New Roman" w:cs="Times New Roman"/>
          <w:bCs/>
          <w:szCs w:val="24"/>
        </w:rPr>
        <w:t xml:space="preserve">Κύριε Πρόεδρε, πράγματι η φράση του Βαγγέλη </w:t>
      </w:r>
      <w:proofErr w:type="spellStart"/>
      <w:r>
        <w:rPr>
          <w:rFonts w:eastAsia="Times New Roman" w:cs="Times New Roman"/>
          <w:bCs/>
          <w:szCs w:val="24"/>
        </w:rPr>
        <w:t>Μεϊμαράκη</w:t>
      </w:r>
      <w:proofErr w:type="spellEnd"/>
      <w:r>
        <w:rPr>
          <w:rFonts w:eastAsia="Times New Roman" w:cs="Times New Roman"/>
          <w:bCs/>
          <w:szCs w:val="24"/>
        </w:rPr>
        <w:t>, που σήμερα φιλοξενείται σε όλο τον Τύπο</w:t>
      </w:r>
      <w:r>
        <w:rPr>
          <w:rFonts w:eastAsia="Times New Roman" w:cs="Times New Roman"/>
          <w:bCs/>
          <w:szCs w:val="24"/>
        </w:rPr>
        <w:t>:</w:t>
      </w:r>
      <w:r>
        <w:rPr>
          <w:rFonts w:eastAsia="Times New Roman" w:cs="Times New Roman"/>
          <w:bCs/>
          <w:szCs w:val="24"/>
        </w:rPr>
        <w:t xml:space="preserve"> «Να σταματήσουν οι τζάμπα μαγκιές», μπορεί να βρει εφαρμογή και στην επίκαιρη ερώτηση</w:t>
      </w:r>
      <w:r>
        <w:rPr>
          <w:rFonts w:eastAsia="Times New Roman" w:cs="Times New Roman"/>
          <w:bCs/>
          <w:szCs w:val="24"/>
        </w:rPr>
        <w:t>,</w:t>
      </w:r>
      <w:r>
        <w:rPr>
          <w:rFonts w:eastAsia="Times New Roman" w:cs="Times New Roman"/>
          <w:bCs/>
          <w:szCs w:val="24"/>
        </w:rPr>
        <w:t xml:space="preserve"> που θα συζητήσουμε σήμερα, αλλά και στο προηγούμενο θέμα</w:t>
      </w:r>
      <w:r>
        <w:rPr>
          <w:rFonts w:eastAsia="Times New Roman" w:cs="Times New Roman"/>
          <w:bCs/>
          <w:szCs w:val="24"/>
        </w:rPr>
        <w:t>,</w:t>
      </w:r>
      <w:r>
        <w:rPr>
          <w:rFonts w:eastAsia="Times New Roman" w:cs="Times New Roman"/>
          <w:bCs/>
          <w:szCs w:val="24"/>
        </w:rPr>
        <w:t xml:space="preserve"> που έθεσε ο συνάδελφος από το ΠΑΣΟΚ. </w:t>
      </w:r>
    </w:p>
    <w:p w14:paraId="7488BB10" w14:textId="77777777" w:rsidR="00733913" w:rsidRDefault="005E441E">
      <w:pPr>
        <w:spacing w:after="0" w:line="600" w:lineRule="auto"/>
        <w:ind w:firstLine="720"/>
        <w:jc w:val="both"/>
        <w:rPr>
          <w:rFonts w:eastAsia="Times New Roman" w:cs="Times New Roman"/>
          <w:bCs/>
          <w:szCs w:val="24"/>
        </w:rPr>
      </w:pPr>
      <w:r>
        <w:rPr>
          <w:rFonts w:eastAsia="Times New Roman" w:cs="Times New Roman"/>
          <w:bCs/>
          <w:szCs w:val="24"/>
        </w:rPr>
        <w:t>Όταν ο ίδιος ο Πρωθυπουργός έρχεται με κάθε ευκαιρία στην ώρα του Πρωθυπουργού και απαντά, μπορούν όντως και οι Υπουργοί και οι Αναπληρωτές τους και οι Υφυπουργοί τους να δείξουν την επιμέλεια που χρειάζεται, γιατί μέ</w:t>
      </w:r>
      <w:r>
        <w:rPr>
          <w:rFonts w:eastAsia="Times New Roman" w:cs="Times New Roman"/>
          <w:bCs/>
          <w:szCs w:val="24"/>
        </w:rPr>
        <w:t>σα από την ανάδειξη αυτών των ζητημάτων, νομίζω ότι υπηρετείται ο κοινός στόχος και σκοπός.</w:t>
      </w:r>
    </w:p>
    <w:p w14:paraId="7488BB11" w14:textId="77777777" w:rsidR="00733913" w:rsidRDefault="005E441E">
      <w:pPr>
        <w:spacing w:after="0" w:line="600" w:lineRule="auto"/>
        <w:ind w:firstLine="720"/>
        <w:jc w:val="both"/>
        <w:rPr>
          <w:rFonts w:eastAsia="Times New Roman" w:cs="Times New Roman"/>
          <w:bCs/>
          <w:szCs w:val="24"/>
        </w:rPr>
      </w:pPr>
      <w:r>
        <w:rPr>
          <w:rFonts w:eastAsia="Times New Roman" w:cs="Times New Roman"/>
          <w:bCs/>
          <w:szCs w:val="24"/>
        </w:rPr>
        <w:t>Σήμερα, λοιπόν, έρχεται αυτή η συζήτηση σε μια στιγμή</w:t>
      </w:r>
      <w:r>
        <w:rPr>
          <w:rFonts w:eastAsia="Times New Roman" w:cs="Times New Roman"/>
          <w:bCs/>
          <w:szCs w:val="24"/>
        </w:rPr>
        <w:t>,</w:t>
      </w:r>
      <w:r>
        <w:rPr>
          <w:rFonts w:eastAsia="Times New Roman" w:cs="Times New Roman"/>
          <w:bCs/>
          <w:szCs w:val="24"/>
        </w:rPr>
        <w:t xml:space="preserve"> όπου η Εισαγγελέας του Αρείου Πάγου είπε να συσχετιστεί η υπόθεση των θαλασσοδανείων των </w:t>
      </w:r>
      <w:r>
        <w:rPr>
          <w:rFonts w:eastAsia="Times New Roman" w:cs="Times New Roman"/>
          <w:bCs/>
          <w:szCs w:val="24"/>
        </w:rPr>
        <w:t>μέσων μαζικής</w:t>
      </w:r>
      <w:r>
        <w:rPr>
          <w:rFonts w:eastAsia="Times New Roman" w:cs="Times New Roman"/>
          <w:bCs/>
          <w:szCs w:val="24"/>
        </w:rPr>
        <w:t xml:space="preserve"> </w:t>
      </w:r>
      <w:r>
        <w:rPr>
          <w:rFonts w:eastAsia="Times New Roman" w:cs="Times New Roman"/>
          <w:bCs/>
          <w:szCs w:val="24"/>
        </w:rPr>
        <w:t>ενημέρ</w:t>
      </w:r>
      <w:r>
        <w:rPr>
          <w:rFonts w:eastAsia="Times New Roman" w:cs="Times New Roman"/>
          <w:bCs/>
          <w:szCs w:val="24"/>
        </w:rPr>
        <w:t xml:space="preserve">ωσης </w:t>
      </w:r>
      <w:r>
        <w:rPr>
          <w:rFonts w:eastAsia="Times New Roman" w:cs="Times New Roman"/>
          <w:bCs/>
          <w:szCs w:val="24"/>
        </w:rPr>
        <w:lastRenderedPageBreak/>
        <w:t xml:space="preserve">και των κομμάτων με το πόρισμα Καλούδη. Είδα πριν τον κ. </w:t>
      </w:r>
      <w:proofErr w:type="spellStart"/>
      <w:r>
        <w:rPr>
          <w:rFonts w:eastAsia="Times New Roman" w:cs="Times New Roman"/>
          <w:bCs/>
          <w:szCs w:val="24"/>
        </w:rPr>
        <w:t>Φάμελλο</w:t>
      </w:r>
      <w:proofErr w:type="spellEnd"/>
      <w:r>
        <w:rPr>
          <w:rFonts w:eastAsia="Times New Roman" w:cs="Times New Roman"/>
          <w:bCs/>
          <w:szCs w:val="24"/>
        </w:rPr>
        <w:t xml:space="preserve">, που τώρα είναι Υπουργός, ο οποίος ήταν Πρόεδρος της </w:t>
      </w:r>
      <w:r>
        <w:rPr>
          <w:rFonts w:eastAsia="Times New Roman" w:cs="Times New Roman"/>
          <w:bCs/>
          <w:szCs w:val="24"/>
        </w:rPr>
        <w:t>εξεταστικής επιτροπής</w:t>
      </w:r>
      <w:r>
        <w:rPr>
          <w:rFonts w:eastAsia="Times New Roman" w:cs="Times New Roman"/>
          <w:bCs/>
          <w:szCs w:val="24"/>
        </w:rPr>
        <w:t>.</w:t>
      </w:r>
      <w:r>
        <w:rPr>
          <w:rFonts w:eastAsia="Times New Roman" w:cs="Times New Roman"/>
          <w:bCs/>
          <w:szCs w:val="24"/>
        </w:rPr>
        <w:t xml:space="preserve"> Εκεί, λοιπόν, ακούσαμε και εμείς, τα μέλη της </w:t>
      </w:r>
      <w:r>
        <w:rPr>
          <w:rFonts w:eastAsia="Times New Roman" w:cs="Times New Roman"/>
          <w:bCs/>
          <w:szCs w:val="24"/>
        </w:rPr>
        <w:t>επιτροπής</w:t>
      </w:r>
      <w:r>
        <w:rPr>
          <w:rFonts w:eastAsia="Times New Roman" w:cs="Times New Roman"/>
          <w:bCs/>
          <w:szCs w:val="24"/>
        </w:rPr>
        <w:t>, αλλά και οι Ελληνίδες και οι Έλληνες, τέρατα και σημε</w:t>
      </w:r>
      <w:r>
        <w:rPr>
          <w:rFonts w:eastAsia="Times New Roman" w:cs="Times New Roman"/>
          <w:bCs/>
          <w:szCs w:val="24"/>
        </w:rPr>
        <w:t xml:space="preserve">ία. Εκεί είχαμε την ευκαιρία να έχουμε στα χέρια μας το περιβόητο, το διαβόητο πόρισμα Καλούδη. Εκεί ακόμα, κύριε Πρόεδρε, ήρθε στα χέρια μας και ο τρόπος με τον οποίο οι εισαγγελικοί λειτουργοί έβαλαν στο αρχείο αυτή την υπόθεση. </w:t>
      </w:r>
    </w:p>
    <w:p w14:paraId="7488BB12"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Ένας εισαγγελικός </w:t>
      </w:r>
      <w:r>
        <w:rPr>
          <w:rFonts w:eastAsia="Times New Roman" w:cs="Times New Roman"/>
          <w:szCs w:val="24"/>
        </w:rPr>
        <w:t>λειτουργός, ένας ήρωας θα έλεγα</w:t>
      </w:r>
      <w:r>
        <w:rPr>
          <w:rFonts w:eastAsia="Times New Roman" w:cs="Times New Roman"/>
          <w:szCs w:val="24"/>
        </w:rPr>
        <w:t xml:space="preserve"> -</w:t>
      </w:r>
      <w:proofErr w:type="spellStart"/>
      <w:r>
        <w:rPr>
          <w:rFonts w:eastAsia="Times New Roman" w:cs="Times New Roman"/>
          <w:szCs w:val="24"/>
        </w:rPr>
        <w:t>παρ’ότι</w:t>
      </w:r>
      <w:proofErr w:type="spellEnd"/>
      <w:r>
        <w:rPr>
          <w:rFonts w:eastAsia="Times New Roman" w:cs="Times New Roman"/>
          <w:szCs w:val="24"/>
        </w:rPr>
        <w:t xml:space="preserve"> οι συγκυβερνήτες Σαμαράς-Βενιζέλος ήθελαν να κουκουλώσουν την υπόθεση και έβαλαν τρεις καψερούς Βουλευτές της επαρχίας, που δεν είχαν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σχέση, να φέρουν μία τροπολογία εδώ και να αθωώσουν τους πρωταγωνιστές των</w:t>
      </w:r>
      <w:r>
        <w:rPr>
          <w:rFonts w:eastAsia="Times New Roman" w:cs="Times New Roman"/>
          <w:szCs w:val="24"/>
        </w:rPr>
        <w:t xml:space="preserve"> σκανδάλων των τραπεζικών εκείνων δανείων, που καλείται να πληρώσει σήμερα ο ελληνικός λαός</w:t>
      </w:r>
      <w:r>
        <w:rPr>
          <w:rFonts w:eastAsia="Times New Roman" w:cs="Times New Roman"/>
          <w:szCs w:val="24"/>
        </w:rPr>
        <w:t>-</w:t>
      </w:r>
      <w:r>
        <w:rPr>
          <w:rFonts w:eastAsia="Times New Roman" w:cs="Times New Roman"/>
          <w:szCs w:val="24"/>
        </w:rPr>
        <w:t xml:space="preserve"> αντιστάθηκε και έφτασε μέχρι του σημείου στο πόρισμά του να προτείνει πενήντα, εξήντα κατηγορουμένους, πρώην Υπουργούς, τραπεζικά στελέχη. Και τώρα κάνουμε τσάμπα </w:t>
      </w:r>
      <w:r>
        <w:rPr>
          <w:rFonts w:eastAsia="Times New Roman" w:cs="Times New Roman"/>
          <w:szCs w:val="24"/>
        </w:rPr>
        <w:t xml:space="preserve">μαγκιές; </w:t>
      </w:r>
    </w:p>
    <w:p w14:paraId="7488BB13"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κάναμε μηνυτήρια αναφορά -την οποία θα σας καταθέσουμε- για να μην λέει κανένας, «Α, έτσι τα λέτε, έτσι </w:t>
      </w:r>
      <w:r>
        <w:rPr>
          <w:rFonts w:eastAsia="Times New Roman" w:cs="Times New Roman"/>
          <w:szCs w:val="24"/>
        </w:rPr>
        <w:lastRenderedPageBreak/>
        <w:t>τα κάνατε». Κινηθήκαμε θεσμικά. Το Χριστιανοδημοκρατικό Κόμμα και πολλοί συμπολίτες, που παρακολουθούσαν την τηλεοπτική μου εκπ</w:t>
      </w:r>
      <w:r>
        <w:rPr>
          <w:rFonts w:eastAsia="Times New Roman" w:cs="Times New Roman"/>
          <w:szCs w:val="24"/>
        </w:rPr>
        <w:t xml:space="preserve">ομπή, ήρθαν και υπέγραψαν και καταθέσαμε μηνυτήρια αναφορά για το πόρισμα Καλούδη. </w:t>
      </w:r>
    </w:p>
    <w:p w14:paraId="7488BB14"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Και έχω φέρει πενήντα ερωτήσεις στη Βουλή</w:t>
      </w:r>
      <w:r>
        <w:rPr>
          <w:rFonts w:eastAsia="Times New Roman" w:cs="Times New Roman"/>
          <w:szCs w:val="24"/>
        </w:rPr>
        <w:t>,</w:t>
      </w:r>
      <w:r>
        <w:rPr>
          <w:rFonts w:eastAsia="Times New Roman" w:cs="Times New Roman"/>
          <w:szCs w:val="24"/>
        </w:rPr>
        <w:t xml:space="preserve"> σε σημείο που να παρεξηγούμαι από κάποιους κύριους </w:t>
      </w:r>
      <w:proofErr w:type="spellStart"/>
      <w:r>
        <w:rPr>
          <w:rFonts w:eastAsia="Times New Roman" w:cs="Times New Roman"/>
          <w:szCs w:val="24"/>
        </w:rPr>
        <w:t>Κυρατσάκηδες</w:t>
      </w:r>
      <w:proofErr w:type="spellEnd"/>
      <w:r>
        <w:rPr>
          <w:rFonts w:eastAsia="Times New Roman" w:cs="Times New Roman"/>
          <w:szCs w:val="24"/>
        </w:rPr>
        <w:t xml:space="preserve"> και να λέει, «Α, έχει βρεθεί μία καινούρια μόδα». Και αυτό το λέε</w:t>
      </w:r>
      <w:r>
        <w:rPr>
          <w:rFonts w:eastAsia="Times New Roman" w:cs="Times New Roman"/>
          <w:szCs w:val="24"/>
        </w:rPr>
        <w:t xml:space="preserve">ι ο συνταξιούχος κ. </w:t>
      </w:r>
      <w:proofErr w:type="spellStart"/>
      <w:r>
        <w:rPr>
          <w:rFonts w:eastAsia="Times New Roman" w:cs="Times New Roman"/>
          <w:szCs w:val="24"/>
        </w:rPr>
        <w:t>Κυρατσάκης</w:t>
      </w:r>
      <w:proofErr w:type="spellEnd"/>
      <w:r>
        <w:rPr>
          <w:rFonts w:eastAsia="Times New Roman" w:cs="Times New Roman"/>
          <w:szCs w:val="24"/>
        </w:rPr>
        <w:t>, που ενώ ψηφίσατε νόμο να μην είναι, τον κρατάτε. Αυτές είναι τσάμπα μαγκιές. «Είναι η καινούρια μόδα…» -λέει- «…στον Υφυπουργό Δικαιοσύνης». Υφυπουργός είσαστε εσείς; Δεν ξέρω. Είσαστε Υφυπουργός; Γιατί για εσάς μάλλον θα έλ</w:t>
      </w:r>
      <w:r>
        <w:rPr>
          <w:rFonts w:eastAsia="Times New Roman" w:cs="Times New Roman"/>
          <w:szCs w:val="24"/>
        </w:rPr>
        <w:t xml:space="preserve">εγε. </w:t>
      </w:r>
    </w:p>
    <w:p w14:paraId="7488BB15"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Έτσι, λοιπόν, σήμερα ήρθα εδώ να σας ρωτήσω: Ποιος θα κοιτάξει αυτό το πόρισμα Καλούδη; Οι ίδιοι που μέσα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-ακούστε, κύριε Πρόεδρε- δέχθηκαν δύο παιδαρέλια της Τραπέζης της Ελλάδος, που τα έστειλε ο Στουρνάρας; </w:t>
      </w:r>
    </w:p>
    <w:p w14:paraId="7488BB16"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Έκανε προχθές,</w:t>
      </w:r>
      <w:r>
        <w:rPr>
          <w:rFonts w:eastAsia="Times New Roman" w:cs="Times New Roman"/>
          <w:szCs w:val="24"/>
        </w:rPr>
        <w:t xml:space="preserve"> λέει, ο Στουρνάρας μηνυτήρια αναφορά! Σα δεν ντρεπόμαστε! Δεν αφήνει τις τσάμπα μαγκιές ο Στουρνά</w:t>
      </w:r>
      <w:r>
        <w:rPr>
          <w:rFonts w:eastAsia="Times New Roman" w:cs="Times New Roman"/>
          <w:szCs w:val="24"/>
        </w:rPr>
        <w:lastRenderedPageBreak/>
        <w:t>ρας; Να φέρει ο Στουρνάρας, λοιπόν, και των συστημικών τραπεζών τα πορίσματα ή τη μηνυτήρια αναφορά, κύριε Υπουργέ, που έχουμε καταθέσει εναντίον του κ. Στουρ</w:t>
      </w:r>
      <w:r>
        <w:rPr>
          <w:rFonts w:eastAsia="Times New Roman" w:cs="Times New Roman"/>
          <w:szCs w:val="24"/>
        </w:rPr>
        <w:t>νάρα. Γιατί</w:t>
      </w:r>
      <w:r>
        <w:rPr>
          <w:rFonts w:eastAsia="Times New Roman" w:cs="Times New Roman"/>
          <w:szCs w:val="24"/>
        </w:rPr>
        <w:t>,</w:t>
      </w:r>
      <w:r>
        <w:rPr>
          <w:rFonts w:eastAsia="Times New Roman" w:cs="Times New Roman"/>
          <w:szCs w:val="24"/>
        </w:rPr>
        <w:t xml:space="preserve"> και για της Αττικής έχει ευθύνες. Γιατί τώρα το πήγε ο κ. Στουρνάρας; Οι έλεγχοι είναι πολλών ετών. Γιατί δεν το έστειλε; Δεν έχει ποινικές ευθύνες; Αφήστε τις πολιτικές. Θα σας καταθέσω και το γράμμα που στείλαμε στον κ. </w:t>
      </w:r>
      <w:proofErr w:type="spellStart"/>
      <w:r>
        <w:rPr>
          <w:rFonts w:eastAsia="Times New Roman" w:cs="Times New Roman"/>
          <w:szCs w:val="24"/>
        </w:rPr>
        <w:t>Ντράγκι</w:t>
      </w:r>
      <w:proofErr w:type="spellEnd"/>
      <w:r>
        <w:rPr>
          <w:rFonts w:eastAsia="Times New Roman" w:cs="Times New Roman"/>
          <w:szCs w:val="24"/>
        </w:rPr>
        <w:t xml:space="preserve"> και τη μηνυτή</w:t>
      </w:r>
      <w:r>
        <w:rPr>
          <w:rFonts w:eastAsia="Times New Roman" w:cs="Times New Roman"/>
          <w:szCs w:val="24"/>
        </w:rPr>
        <w:t xml:space="preserve">ρια αναφορά του κ. Στουρνάρα. </w:t>
      </w:r>
    </w:p>
    <w:p w14:paraId="7488BB17"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Και έρχομαι</w:t>
      </w:r>
      <w:r>
        <w:rPr>
          <w:rFonts w:eastAsia="Times New Roman" w:cs="Times New Roman"/>
          <w:szCs w:val="24"/>
        </w:rPr>
        <w:t>,</w:t>
      </w:r>
      <w:r>
        <w:rPr>
          <w:rFonts w:eastAsia="Times New Roman" w:cs="Times New Roman"/>
          <w:szCs w:val="24"/>
        </w:rPr>
        <w:t xml:space="preserve"> λοιπόν, στο κύριο ερώτημα: Όταν οι εισαγγελείς δέχθηκαν δύο παιδαρέλια της Τραπέζης της Ελλάδος, που έστειλε ο κ. Στουρνάρας ως επιθεωρητές, και -ακούστε, κύριε Πρόεδρε-…</w:t>
      </w:r>
    </w:p>
    <w:p w14:paraId="7488BB18"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Απλώς</w:t>
      </w:r>
      <w:r>
        <w:rPr>
          <w:rFonts w:eastAsia="Times New Roman" w:cs="Times New Roman"/>
          <w:szCs w:val="24"/>
        </w:rPr>
        <w:t>,</w:t>
      </w:r>
      <w:r>
        <w:rPr>
          <w:rFonts w:eastAsia="Times New Roman" w:cs="Times New Roman"/>
          <w:szCs w:val="24"/>
        </w:rPr>
        <w:t xml:space="preserve"> υπ</w:t>
      </w:r>
      <w:r>
        <w:rPr>
          <w:rFonts w:eastAsia="Times New Roman" w:cs="Times New Roman"/>
          <w:szCs w:val="24"/>
        </w:rPr>
        <w:t>άρχει και δευτερολογία μετά.</w:t>
      </w:r>
    </w:p>
    <w:p w14:paraId="7488BB19"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Τελειώνω. Άλλωστε, είμαστε μόνοι μας. Μπορούμε, λοιπόν, να το χαρούμε τουλάχιστον.</w:t>
      </w:r>
    </w:p>
    <w:p w14:paraId="7488BB1A"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πήγαν, λοιπόν, στις 11.00΄ το πρωί δύο μάρτυρες ενώπιον του εισαγγελέως. Κύριε Παπαγγελόπουλε, ακούστε τα, γιατί είστε και δικαστικός, για να μου πείτε εάν γινόντουσαν και επί ημερών σας αυτά. </w:t>
      </w:r>
    </w:p>
    <w:p w14:paraId="7488BB1B"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κύριε Σκουρλέτη, πήγαν αυτοί οι </w:t>
      </w:r>
      <w:r>
        <w:rPr>
          <w:rFonts w:eastAsia="Times New Roman" w:cs="Times New Roman"/>
          <w:szCs w:val="24"/>
        </w:rPr>
        <w:t>δύο επιθεωρητές -για το πόρισμα Καλούδη- και κατέθεσαν ενώπιον του εισαγγελέως</w:t>
      </w:r>
      <w:r>
        <w:rPr>
          <w:rFonts w:eastAsia="Times New Roman" w:cs="Times New Roman"/>
          <w:szCs w:val="24"/>
        </w:rPr>
        <w:t>,</w:t>
      </w:r>
      <w:r>
        <w:rPr>
          <w:rFonts w:eastAsia="Times New Roman" w:cs="Times New Roman"/>
          <w:szCs w:val="24"/>
        </w:rPr>
        <w:t xml:space="preserve"> την ίδια ώρα, το ίδιο δευτερόλεπτο και είπαν τα ίδια πράγματα. Εγώ, που είμαι χριστιανός, εάν μου πείτε τώρα να πω το «Πιστεύω» -είμαι και ψάλτης- μπορεί να κάνω και κανένα λάθ</w:t>
      </w:r>
      <w:r>
        <w:rPr>
          <w:rFonts w:eastAsia="Times New Roman" w:cs="Times New Roman"/>
          <w:szCs w:val="24"/>
        </w:rPr>
        <w:t xml:space="preserve">ος. Γι’ αυτό έχετε δει ότι στα βαφτίσια διαβάζουν το «Πιστεύω», για να μην κάνουν λάθος. Αυτοί οι δύο, κύριε Υπουργέ, είπαν το ποίημα φαρσί, είπαν ακριβώς τα ίδια. Και δέχεστε να σας κοροϊδεύουν, κύριε Παπαγγελόπουλε; Εγώ δεν το δέχομαι ούτε ο Οικονομικός </w:t>
      </w:r>
      <w:r>
        <w:rPr>
          <w:rFonts w:eastAsia="Times New Roman" w:cs="Times New Roman"/>
          <w:szCs w:val="24"/>
        </w:rPr>
        <w:t xml:space="preserve">Εισαγγελέας ούτε αυτοί. </w:t>
      </w:r>
    </w:p>
    <w:p w14:paraId="7488BB1C"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Αντί, λοιπόν, να κινηθείτε και να πείτε «Με αυτές τις μαρτυρίες ξαναπήγε αρχείο;», έρχεστε και μας </w:t>
      </w:r>
      <w:r>
        <w:rPr>
          <w:rFonts w:eastAsia="Times New Roman" w:cs="Times New Roman"/>
          <w:szCs w:val="24"/>
        </w:rPr>
        <w:t xml:space="preserve">λέτε </w:t>
      </w:r>
      <w:r>
        <w:rPr>
          <w:rFonts w:eastAsia="Times New Roman" w:cs="Times New Roman"/>
          <w:szCs w:val="24"/>
        </w:rPr>
        <w:t>να συνεξεταστεί τώρα το πόρισμα Καλούδη. Από ποιους; Από τους ίδιους;</w:t>
      </w:r>
    </w:p>
    <w:p w14:paraId="7488BB1D"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w:t>
      </w:r>
      <w:r>
        <w:rPr>
          <w:rFonts w:eastAsia="Times New Roman" w:cs="Times New Roman"/>
          <w:szCs w:val="24"/>
        </w:rPr>
        <w:t>λφε, ολοκληρώστε. Έχετε πάει στα πέντε λεπτά.</w:t>
      </w:r>
    </w:p>
    <w:p w14:paraId="7488BB1E"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488BB1F"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7488BB20"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Νικολόπουλε,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αρχήν</w:t>
      </w:r>
      <w:proofErr w:type="spellEnd"/>
      <w:r>
        <w:rPr>
          <w:rFonts w:eastAsia="Times New Roman" w:cs="Times New Roman"/>
          <w:szCs w:val="24"/>
        </w:rPr>
        <w:t>,</w:t>
      </w:r>
      <w:r>
        <w:rPr>
          <w:rFonts w:eastAsia="Times New Roman" w:cs="Times New Roman"/>
          <w:szCs w:val="24"/>
        </w:rPr>
        <w:t xml:space="preserve"> στα όσα είπατε</w:t>
      </w:r>
      <w:r>
        <w:rPr>
          <w:rFonts w:eastAsia="Times New Roman" w:cs="Times New Roman"/>
          <w:szCs w:val="24"/>
        </w:rPr>
        <w:t>,</w:t>
      </w:r>
      <w:r>
        <w:rPr>
          <w:rFonts w:eastAsia="Times New Roman" w:cs="Times New Roman"/>
          <w:szCs w:val="24"/>
        </w:rPr>
        <w:t xml:space="preserve"> εγώ, χ</w:t>
      </w:r>
      <w:r>
        <w:rPr>
          <w:rFonts w:eastAsia="Times New Roman" w:cs="Times New Roman"/>
          <w:szCs w:val="24"/>
        </w:rPr>
        <w:t>ωρίς να κάνω τσάμπα μαγκιές, θα ξεκαθαρίσω ότι τιμώ και εμπιστεύομαι το σύνολο σχεδόν των εισαγγελικών και δικαστικών λειτουργών.</w:t>
      </w:r>
    </w:p>
    <w:p w14:paraId="7488BB21"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Υπήρχαν και παραδικαστικά, κύριε Υπουργέ.</w:t>
      </w:r>
    </w:p>
    <w:p w14:paraId="7488BB22"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w:t>
      </w:r>
      <w:r>
        <w:rPr>
          <w:rFonts w:eastAsia="Times New Roman" w:cs="Times New Roman"/>
          <w:b/>
          <w:szCs w:val="24"/>
        </w:rPr>
        <w:t>Διαφάνειας και Ανθρωπίνων Δικαιωμάτων):</w:t>
      </w:r>
      <w:r>
        <w:rPr>
          <w:rFonts w:eastAsia="Times New Roman" w:cs="Times New Roman"/>
          <w:szCs w:val="24"/>
        </w:rPr>
        <w:t xml:space="preserve"> Είπα σχεδόν το σύνολο.</w:t>
      </w:r>
    </w:p>
    <w:p w14:paraId="7488BB23"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Γιατί χθες είχαμε και τον </w:t>
      </w:r>
      <w:r>
        <w:rPr>
          <w:rFonts w:eastAsia="Times New Roman" w:cs="Times New Roman"/>
          <w:szCs w:val="24"/>
        </w:rPr>
        <w:t xml:space="preserve">κ. </w:t>
      </w:r>
      <w:r>
        <w:rPr>
          <w:rFonts w:eastAsia="Times New Roman" w:cs="Times New Roman"/>
          <w:szCs w:val="24"/>
        </w:rPr>
        <w:t>Ασημάκη Ασημακόπουλο</w:t>
      </w:r>
      <w:r>
        <w:rPr>
          <w:rFonts w:eastAsia="Times New Roman" w:cs="Times New Roman"/>
          <w:szCs w:val="24"/>
        </w:rPr>
        <w:t>,</w:t>
      </w:r>
      <w:r>
        <w:rPr>
          <w:rFonts w:eastAsia="Times New Roman" w:cs="Times New Roman"/>
          <w:szCs w:val="24"/>
        </w:rPr>
        <w:t xml:space="preserve"> πάλι τελευταίο στο πινάκιο.</w:t>
      </w:r>
    </w:p>
    <w:p w14:paraId="7488BB24"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w:t>
      </w:r>
      <w:r>
        <w:rPr>
          <w:rFonts w:eastAsia="Times New Roman" w:cs="Times New Roman"/>
          <w:b/>
          <w:szCs w:val="24"/>
        </w:rPr>
        <w:t>ιωμάτων):</w:t>
      </w:r>
      <w:r>
        <w:rPr>
          <w:rFonts w:eastAsia="Times New Roman" w:cs="Times New Roman"/>
          <w:szCs w:val="24"/>
        </w:rPr>
        <w:t xml:space="preserve"> Αυτό δεν το κάνω μόνο εγώ, που θα μπορούσα ίσως και για λόγους συναδελφικής προηγούμενης αλληλεγγύης. Είχε δηλώσει και ο Πρωθυπουργός στην ομιλία του ότι έχει απόλυτη εμπιστοσύνη στους οικονομικούς εισαγγελείς, όσο και σε όλους τους δικαστικούς λ</w:t>
      </w:r>
      <w:r>
        <w:rPr>
          <w:rFonts w:eastAsia="Times New Roman" w:cs="Times New Roman"/>
          <w:szCs w:val="24"/>
        </w:rPr>
        <w:t xml:space="preserve">ειτουργούς, που σέβονται τον όρκο τους και μέσα σε αντίξοες συνθήκες επιτελούν με αυταπάρνηση τον ρόλο και το καθήκον τους, αυτούς που δεν χαρίζονται ούτε </w:t>
      </w:r>
      <w:r>
        <w:rPr>
          <w:rFonts w:eastAsia="Times New Roman" w:cs="Times New Roman"/>
          <w:szCs w:val="24"/>
        </w:rPr>
        <w:lastRenderedPageBreak/>
        <w:t>εξαγοράζονται και δεν υποκύπτουν σε πιέσεις. Αυτά, επαναλαμβάνω, είναι λόγια του Πρωθυπουργού.</w:t>
      </w:r>
    </w:p>
    <w:p w14:paraId="7488BB25"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Τώρα, </w:t>
      </w:r>
      <w:r>
        <w:rPr>
          <w:rFonts w:eastAsia="Times New Roman" w:cs="Times New Roman"/>
          <w:szCs w:val="24"/>
        </w:rPr>
        <w:t xml:space="preserve">το πόρισμα Καλούδη είχε συνταχθεί και πρόκειται περί μιας εξαίρετης εργασίας. Τον συγκεκριμένο </w:t>
      </w:r>
      <w:r>
        <w:rPr>
          <w:rFonts w:eastAsia="Times New Roman" w:cs="Times New Roman"/>
          <w:szCs w:val="24"/>
        </w:rPr>
        <w:t xml:space="preserve">εισαγγελέα </w:t>
      </w:r>
      <w:r>
        <w:rPr>
          <w:rFonts w:eastAsia="Times New Roman" w:cs="Times New Roman"/>
          <w:szCs w:val="24"/>
        </w:rPr>
        <w:t>τον γνωρίζω από όταν ήταν πολύ πιο μικρός και φαινόταν η πορεία</w:t>
      </w:r>
      <w:r>
        <w:rPr>
          <w:rFonts w:eastAsia="Times New Roman" w:cs="Times New Roman"/>
          <w:szCs w:val="24"/>
        </w:rPr>
        <w:t>,</w:t>
      </w:r>
      <w:r>
        <w:rPr>
          <w:rFonts w:eastAsia="Times New Roman" w:cs="Times New Roman"/>
          <w:szCs w:val="24"/>
        </w:rPr>
        <w:t xml:space="preserve"> που θα διαγράψει και το πόρισμά του είναι εξαίρετο. Και τότε ήρθε η επονείδιστη τροπο</w:t>
      </w:r>
      <w:r>
        <w:rPr>
          <w:rFonts w:eastAsia="Times New Roman" w:cs="Times New Roman"/>
          <w:szCs w:val="24"/>
        </w:rPr>
        <w:t>λογία και προκειμένου να τεθεί εκποδών το πόρισμα Καλούδη</w:t>
      </w:r>
      <w:r>
        <w:rPr>
          <w:rFonts w:eastAsia="Times New Roman" w:cs="Times New Roman"/>
          <w:szCs w:val="24"/>
        </w:rPr>
        <w:t>,</w:t>
      </w:r>
      <w:r>
        <w:rPr>
          <w:rFonts w:eastAsia="Times New Roman" w:cs="Times New Roman"/>
          <w:szCs w:val="24"/>
        </w:rPr>
        <w:t xml:space="preserve"> ψηφίστηκε εκείνη τη νύχτα. Έχω πει πολλές φορές και θα το ξαναπώ ότι η τροπολογία αυτή για εμένα είναι αντισυνταγματική</w:t>
      </w:r>
      <w:r>
        <w:rPr>
          <w:rFonts w:eastAsia="Times New Roman" w:cs="Times New Roman"/>
          <w:szCs w:val="24"/>
        </w:rPr>
        <w:t>,</w:t>
      </w:r>
      <w:r>
        <w:rPr>
          <w:rFonts w:eastAsia="Times New Roman" w:cs="Times New Roman"/>
          <w:szCs w:val="24"/>
        </w:rPr>
        <w:t xml:space="preserve"> γιατί υποκρύπτει αμνηστία. Ήδη</w:t>
      </w:r>
      <w:r>
        <w:rPr>
          <w:rFonts w:eastAsia="Times New Roman" w:cs="Times New Roman"/>
          <w:szCs w:val="24"/>
        </w:rPr>
        <w:t>,</w:t>
      </w:r>
      <w:r>
        <w:rPr>
          <w:rFonts w:eastAsia="Times New Roman" w:cs="Times New Roman"/>
          <w:szCs w:val="24"/>
        </w:rPr>
        <w:t xml:space="preserve"> η Εισαγγελέας του Αρείου Πάγου ανέστειλε τη </w:t>
      </w:r>
      <w:r>
        <w:rPr>
          <w:rFonts w:eastAsia="Times New Roman" w:cs="Times New Roman"/>
          <w:szCs w:val="24"/>
        </w:rPr>
        <w:t xml:space="preserve">δικογραφία από το αρχείο και εμπλουτίστηκε με το πόρισμα της </w:t>
      </w:r>
      <w:r>
        <w:rPr>
          <w:rFonts w:eastAsia="Times New Roman" w:cs="Times New Roman"/>
          <w:szCs w:val="24"/>
        </w:rPr>
        <w:t xml:space="preserve">επιτροπής, </w:t>
      </w:r>
      <w:r>
        <w:rPr>
          <w:rFonts w:eastAsia="Times New Roman" w:cs="Times New Roman"/>
          <w:szCs w:val="24"/>
        </w:rPr>
        <w:t>που είχε συσταθεί. Θα επαναλάβω κάτι</w:t>
      </w:r>
      <w:r>
        <w:rPr>
          <w:rFonts w:eastAsia="Times New Roman" w:cs="Times New Roman"/>
          <w:szCs w:val="24"/>
        </w:rPr>
        <w:t>,</w:t>
      </w:r>
      <w:r>
        <w:rPr>
          <w:rFonts w:eastAsia="Times New Roman" w:cs="Times New Roman"/>
          <w:szCs w:val="24"/>
        </w:rPr>
        <w:t xml:space="preserve"> που έχω ξαναπεί, πως την αντισυνταγματικότητα δεν την κρίνουν οι εισαγγελείς, αλλά τα αρμόδια δικαστήρια και ο </w:t>
      </w:r>
      <w:proofErr w:type="spellStart"/>
      <w:r>
        <w:rPr>
          <w:rFonts w:eastAsia="Times New Roman" w:cs="Times New Roman"/>
          <w:szCs w:val="24"/>
        </w:rPr>
        <w:t>νοών</w:t>
      </w:r>
      <w:proofErr w:type="spellEnd"/>
      <w:r>
        <w:rPr>
          <w:rFonts w:eastAsia="Times New Roman" w:cs="Times New Roman"/>
          <w:szCs w:val="24"/>
        </w:rPr>
        <w:t xml:space="preserve"> νοείτο. </w:t>
      </w:r>
    </w:p>
    <w:p w14:paraId="7488BB26"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Όσο για τα άλλα ερωτή</w:t>
      </w:r>
      <w:r>
        <w:rPr>
          <w:rFonts w:eastAsia="Times New Roman" w:cs="Times New Roman"/>
          <w:szCs w:val="24"/>
        </w:rPr>
        <w:t>ματα που θέτετε στην ερώτησή σας, που αφορούν θέματα της προκαταρκτικής εξέτασης, της ανάκρισης, είναι προφανές ότι αυτή είναι μυστική. Δεν δικαιούμαι ούτε να γνωρίζω ούτε να ζητήσω πληροφορίες γι’ αυτό. Αυτό που μπορώ να κάνω –και το έκανα- είναι στην τελ</w:t>
      </w:r>
      <w:r>
        <w:rPr>
          <w:rFonts w:eastAsia="Times New Roman" w:cs="Times New Roman"/>
          <w:szCs w:val="24"/>
        </w:rPr>
        <w:t xml:space="preserve">ευταία παράγραφο, </w:t>
      </w:r>
      <w:r>
        <w:rPr>
          <w:rFonts w:eastAsia="Times New Roman" w:cs="Times New Roman"/>
          <w:szCs w:val="24"/>
        </w:rPr>
        <w:lastRenderedPageBreak/>
        <w:t>που ρωτάτε αν θα εξετάσουν οι οικονομικοί εισαγγελείς και κάποιο δημοσίευμα, επειδή μπορεί να μην είχε υποπέσει στην αντίληψή τους, φρόντισα να τους το στείλω επίσημα</w:t>
      </w:r>
      <w:r>
        <w:rPr>
          <w:rFonts w:eastAsia="Times New Roman" w:cs="Times New Roman"/>
          <w:szCs w:val="24"/>
        </w:rPr>
        <w:t>,</w:t>
      </w:r>
      <w:r>
        <w:rPr>
          <w:rFonts w:eastAsia="Times New Roman" w:cs="Times New Roman"/>
          <w:szCs w:val="24"/>
        </w:rPr>
        <w:t xml:space="preserve"> για να συμπεριληφθεί στη δικογραφία. </w:t>
      </w:r>
    </w:p>
    <w:p w14:paraId="7488BB27"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488BB28" w14:textId="77777777" w:rsidR="00733913" w:rsidRDefault="005E441E">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Κύριε Νικολόπουλε, έχετε τον λόγο για τρία λεπτά. Υποθέτω ότι παρατηρήσατε πως απαντήθηκε η ερώτησή σας από την </w:t>
      </w:r>
      <w:proofErr w:type="spellStart"/>
      <w:r>
        <w:rPr>
          <w:rFonts w:eastAsia="Times New Roman"/>
          <w:bCs/>
          <w:szCs w:val="24"/>
        </w:rPr>
        <w:t>πρωτολογία</w:t>
      </w:r>
      <w:proofErr w:type="spellEnd"/>
      <w:r>
        <w:rPr>
          <w:rFonts w:eastAsia="Times New Roman"/>
          <w:bCs/>
          <w:szCs w:val="24"/>
        </w:rPr>
        <w:t>. Ε</w:t>
      </w:r>
      <w:r>
        <w:rPr>
          <w:rFonts w:eastAsia="Times New Roman"/>
          <w:bCs/>
          <w:szCs w:val="24"/>
        </w:rPr>
        <w:t xml:space="preserve">πομένως ας το συντομεύσουμε. </w:t>
      </w:r>
    </w:p>
    <w:p w14:paraId="7488BB29" w14:textId="77777777" w:rsidR="00733913" w:rsidRDefault="005E441E">
      <w:pPr>
        <w:spacing w:after="0" w:line="600" w:lineRule="auto"/>
        <w:ind w:firstLine="720"/>
        <w:jc w:val="both"/>
        <w:rPr>
          <w:rFonts w:eastAsia="Times New Roman"/>
          <w:bCs/>
          <w:szCs w:val="24"/>
        </w:rPr>
      </w:pPr>
      <w:r>
        <w:rPr>
          <w:rFonts w:eastAsia="Times New Roman"/>
          <w:b/>
          <w:bCs/>
          <w:szCs w:val="24"/>
        </w:rPr>
        <w:t>ΝΙΚΟΛΑΟΣ ΝΙΚΟΛΟΠΟΥΛΟΣ:</w:t>
      </w:r>
      <w:r>
        <w:rPr>
          <w:rFonts w:eastAsia="Times New Roman"/>
          <w:bCs/>
          <w:szCs w:val="24"/>
        </w:rPr>
        <w:t xml:space="preserve"> Να, ήρθε και ο κ. </w:t>
      </w:r>
      <w:proofErr w:type="spellStart"/>
      <w:r>
        <w:rPr>
          <w:rFonts w:eastAsia="Times New Roman"/>
          <w:bCs/>
          <w:szCs w:val="24"/>
        </w:rPr>
        <w:t>Φάμελλος</w:t>
      </w:r>
      <w:proofErr w:type="spellEnd"/>
      <w:r>
        <w:rPr>
          <w:rFonts w:eastAsia="Times New Roman"/>
          <w:bCs/>
          <w:szCs w:val="24"/>
        </w:rPr>
        <w:t xml:space="preserve">. </w:t>
      </w:r>
    </w:p>
    <w:p w14:paraId="7488BB2A"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Για το πόρισμα Κα</w:t>
      </w:r>
      <w:r>
        <w:rPr>
          <w:rFonts w:eastAsia="Times New Roman" w:cs="Times New Roman"/>
          <w:szCs w:val="24"/>
        </w:rPr>
        <w:t xml:space="preserve">λούδη λέμε, κύριε </w:t>
      </w:r>
      <w:proofErr w:type="spellStart"/>
      <w:r>
        <w:rPr>
          <w:rFonts w:eastAsia="Times New Roman" w:cs="Times New Roman"/>
          <w:szCs w:val="24"/>
        </w:rPr>
        <w:t>Φάμελλε</w:t>
      </w:r>
      <w:proofErr w:type="spellEnd"/>
      <w:r>
        <w:rPr>
          <w:rFonts w:eastAsia="Times New Roman" w:cs="Times New Roman"/>
          <w:szCs w:val="24"/>
        </w:rPr>
        <w:t xml:space="preserve">. </w:t>
      </w:r>
    </w:p>
    <w:p w14:paraId="7488BB2B"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Σας άκουσα από την τηλεόραση.</w:t>
      </w:r>
    </w:p>
    <w:p w14:paraId="7488BB2C" w14:textId="77777777" w:rsidR="00733913" w:rsidRDefault="005E441E">
      <w:pPr>
        <w:spacing w:after="0" w:line="600" w:lineRule="auto"/>
        <w:ind w:firstLine="720"/>
        <w:jc w:val="both"/>
        <w:rPr>
          <w:rFonts w:eastAsia="Times New Roman"/>
          <w:bCs/>
          <w:szCs w:val="24"/>
        </w:rPr>
      </w:pPr>
      <w:r>
        <w:rPr>
          <w:rFonts w:eastAsia="Times New Roman"/>
          <w:b/>
          <w:bCs/>
          <w:szCs w:val="24"/>
        </w:rPr>
        <w:t>ΝΙΚΟΛΑΟΣ ΝΙΚΟΛΟΠΟΥΛΟΣ:</w:t>
      </w:r>
      <w:r>
        <w:rPr>
          <w:rFonts w:eastAsia="Times New Roman"/>
          <w:bCs/>
          <w:szCs w:val="24"/>
        </w:rPr>
        <w:t xml:space="preserve"> Ναι, ναι.</w:t>
      </w:r>
    </w:p>
    <w:p w14:paraId="7488BB2D" w14:textId="77777777" w:rsidR="00733913" w:rsidRDefault="005E441E">
      <w:pPr>
        <w:spacing w:after="0" w:line="600" w:lineRule="auto"/>
        <w:ind w:firstLine="720"/>
        <w:jc w:val="both"/>
        <w:rPr>
          <w:rFonts w:eastAsia="Times New Roman"/>
          <w:bCs/>
          <w:szCs w:val="24"/>
        </w:rPr>
      </w:pPr>
      <w:r>
        <w:rPr>
          <w:rFonts w:eastAsia="Times New Roman"/>
          <w:bCs/>
          <w:szCs w:val="24"/>
        </w:rPr>
        <w:t xml:space="preserve">Μιας και όλοι μας, βεβαίως, τους σεβόμαστε και γι’ αυτό μίλησα και για τον </w:t>
      </w:r>
      <w:proofErr w:type="spellStart"/>
      <w:r>
        <w:rPr>
          <w:rFonts w:eastAsia="Times New Roman"/>
          <w:bCs/>
          <w:szCs w:val="24"/>
        </w:rPr>
        <w:t>Εισαγγελέα</w:t>
      </w:r>
      <w:r>
        <w:rPr>
          <w:rFonts w:eastAsia="Times New Roman"/>
          <w:bCs/>
          <w:szCs w:val="24"/>
        </w:rPr>
        <w:t>κ</w:t>
      </w:r>
      <w:proofErr w:type="spellEnd"/>
      <w:r>
        <w:rPr>
          <w:rFonts w:eastAsia="Times New Roman"/>
          <w:bCs/>
          <w:szCs w:val="24"/>
        </w:rPr>
        <w:t>. κ.</w:t>
      </w:r>
      <w:r>
        <w:rPr>
          <w:rFonts w:eastAsia="Times New Roman"/>
          <w:bCs/>
          <w:szCs w:val="24"/>
        </w:rPr>
        <w:t xml:space="preserve"> </w:t>
      </w:r>
      <w:r>
        <w:rPr>
          <w:rFonts w:eastAsia="Times New Roman"/>
          <w:bCs/>
          <w:szCs w:val="24"/>
        </w:rPr>
        <w:t xml:space="preserve">Καλούδη και για τον </w:t>
      </w:r>
      <w:r>
        <w:rPr>
          <w:rFonts w:eastAsia="Times New Roman"/>
          <w:bCs/>
          <w:szCs w:val="24"/>
        </w:rPr>
        <w:t xml:space="preserve">κ. </w:t>
      </w:r>
      <w:proofErr w:type="spellStart"/>
      <w:r>
        <w:rPr>
          <w:rFonts w:eastAsia="Times New Roman"/>
          <w:bCs/>
          <w:szCs w:val="24"/>
        </w:rPr>
        <w:t>Πεπόνη</w:t>
      </w:r>
      <w:proofErr w:type="spellEnd"/>
      <w:r>
        <w:rPr>
          <w:rFonts w:eastAsia="Times New Roman"/>
          <w:bCs/>
          <w:szCs w:val="24"/>
        </w:rPr>
        <w:t xml:space="preserve"> και για πολλούς, για την </w:t>
      </w:r>
      <w:r>
        <w:rPr>
          <w:rFonts w:eastAsia="Times New Roman"/>
          <w:bCs/>
          <w:szCs w:val="24"/>
        </w:rPr>
        <w:t xml:space="preserve">κ. Θάνου, για την κ. Δημητρίου και πόσους ακόμα, αγνώστους σε εμένα, που ηρωικά, όντως, αντιστέκονται. Όμως, κύριε Παπαγγελόπουλε, κι εσείς τα λέτε έξω απ’ τα </w:t>
      </w:r>
      <w:r>
        <w:rPr>
          <w:rFonts w:eastAsia="Times New Roman"/>
          <w:bCs/>
          <w:szCs w:val="24"/>
        </w:rPr>
        <w:lastRenderedPageBreak/>
        <w:t>δόντια</w:t>
      </w:r>
      <w:r>
        <w:rPr>
          <w:rFonts w:eastAsia="Times New Roman"/>
          <w:bCs/>
          <w:szCs w:val="24"/>
        </w:rPr>
        <w:t>,</w:t>
      </w:r>
      <w:r>
        <w:rPr>
          <w:rFonts w:eastAsia="Times New Roman"/>
          <w:bCs/>
          <w:szCs w:val="24"/>
        </w:rPr>
        <w:t xml:space="preserve"> αλλά κι εγώ σε αυτά τα τριάντα χρόνια που με στέλνει ο ελληνικός λαός εδώ</w:t>
      </w:r>
      <w:r>
        <w:rPr>
          <w:rFonts w:eastAsia="Times New Roman"/>
          <w:bCs/>
          <w:szCs w:val="24"/>
        </w:rPr>
        <w:t>,</w:t>
      </w:r>
      <w:r>
        <w:rPr>
          <w:rFonts w:eastAsia="Times New Roman"/>
          <w:bCs/>
          <w:szCs w:val="24"/>
        </w:rPr>
        <w:t xml:space="preserve"> θέλω να διατηρ</w:t>
      </w:r>
      <w:r>
        <w:rPr>
          <w:rFonts w:eastAsia="Times New Roman"/>
          <w:bCs/>
          <w:szCs w:val="24"/>
        </w:rPr>
        <w:t>ήσω αυτό το προνόμιο, να τα λέω έξω απ’ τα δόντια. Να σας πω, δεν έχετε ακούσει –και θα το καταθέσω, γιατί θα με διακόψει ο Πρόεδρος και με το δίκιο του- τη σοβαρότατη εξέλιξη στην υπόθεση Ασημάκη Ασημακόπουλου, όπως είπαν χθες; Είναι το όνομα που φιγουράρ</w:t>
      </w:r>
      <w:r>
        <w:rPr>
          <w:rFonts w:eastAsia="Times New Roman"/>
          <w:bCs/>
          <w:szCs w:val="24"/>
        </w:rPr>
        <w:t xml:space="preserve">ει στα </w:t>
      </w:r>
      <w:r>
        <w:rPr>
          <w:rFonts w:eastAsia="Times New Roman"/>
          <w:bCs/>
          <w:szCs w:val="24"/>
          <w:lang w:val="en-US"/>
        </w:rPr>
        <w:t>Panama</w:t>
      </w:r>
      <w:r>
        <w:rPr>
          <w:rFonts w:eastAsia="Times New Roman"/>
          <w:bCs/>
          <w:szCs w:val="24"/>
        </w:rPr>
        <w:t xml:space="preserve"> </w:t>
      </w:r>
      <w:r>
        <w:rPr>
          <w:rFonts w:eastAsia="Times New Roman"/>
          <w:bCs/>
          <w:szCs w:val="24"/>
          <w:lang w:val="en-US"/>
        </w:rPr>
        <w:t>papers</w:t>
      </w:r>
      <w:r>
        <w:rPr>
          <w:rFonts w:eastAsia="Times New Roman"/>
          <w:bCs/>
          <w:szCs w:val="24"/>
        </w:rPr>
        <w:t>. Εντελώς τυχαία, κύριε Πρόεδρε –και μας ακούν οι συμπολίτες μας- μπαίνουν στο πινάκιο πάντα τελευταίες οι υποθέσεις αυτού! Εντελώς τυχαία! Οπότε δεν συζητούνται, και πάλι απ’ την αρχή. Αυτό γίνεται μόνο του, έτσι; Μόνο του γίνεται με τ</w:t>
      </w:r>
      <w:r>
        <w:rPr>
          <w:rFonts w:eastAsia="Times New Roman"/>
          <w:bCs/>
          <w:szCs w:val="24"/>
        </w:rPr>
        <w:t>ην επιφοίτηση του Αγίου Πνεύματος</w:t>
      </w:r>
      <w:r>
        <w:rPr>
          <w:rFonts w:eastAsia="Times New Roman"/>
          <w:bCs/>
          <w:szCs w:val="24"/>
        </w:rPr>
        <w:t>,</w:t>
      </w:r>
      <w:r>
        <w:rPr>
          <w:rFonts w:eastAsia="Times New Roman"/>
          <w:bCs/>
          <w:szCs w:val="24"/>
        </w:rPr>
        <w:t xml:space="preserve"> για εμάς που πιστεύουμε. Εκεί δεν γίνεται μόνο του. </w:t>
      </w:r>
    </w:p>
    <w:p w14:paraId="7488BB2E" w14:textId="77777777" w:rsidR="00733913" w:rsidRDefault="005E441E">
      <w:pPr>
        <w:spacing w:after="0" w:line="600" w:lineRule="auto"/>
        <w:ind w:firstLine="720"/>
        <w:jc w:val="both"/>
        <w:rPr>
          <w:rFonts w:eastAsia="Times New Roman"/>
          <w:bCs/>
          <w:szCs w:val="24"/>
        </w:rPr>
      </w:pPr>
      <w:r>
        <w:rPr>
          <w:rFonts w:eastAsia="Times New Roman"/>
          <w:bCs/>
          <w:szCs w:val="24"/>
        </w:rPr>
        <w:t xml:space="preserve">Ακούστε τώρα κάτι άλλο: Καταθέσαμε, όπως σας είπα, μηνυτήριες αναφορές. Διότι ήρθε ο κ. </w:t>
      </w:r>
      <w:proofErr w:type="spellStart"/>
      <w:r>
        <w:rPr>
          <w:rFonts w:eastAsia="Times New Roman"/>
          <w:bCs/>
          <w:szCs w:val="24"/>
        </w:rPr>
        <w:t>Κυρατσάκης</w:t>
      </w:r>
      <w:proofErr w:type="spellEnd"/>
      <w:r>
        <w:rPr>
          <w:rFonts w:eastAsia="Times New Roman"/>
          <w:bCs/>
          <w:szCs w:val="24"/>
        </w:rPr>
        <w:t xml:space="preserve"> και είπε ότι εδώ εκβιάζονται οι Βουλευτές</w:t>
      </w:r>
      <w:r>
        <w:rPr>
          <w:rFonts w:eastAsia="Times New Roman"/>
          <w:bCs/>
          <w:szCs w:val="24"/>
        </w:rPr>
        <w:t>,</w:t>
      </w:r>
      <w:r>
        <w:rPr>
          <w:rFonts w:eastAsia="Times New Roman"/>
          <w:bCs/>
          <w:szCs w:val="24"/>
        </w:rPr>
        <w:t xml:space="preserve"> που κάνουν ερωτήσεις και κάναμε μηνυτήρια αναφορά. Ήταν για την υπόθεση της μπίρας. Τριάντα εκατομμύρια θα έπαιρνε το δημόσιο, ε; Μάλιστα, μάλιστα. Και το κράταγαν εκεί στην Επιτροπή Ανταγωνισμού και όσο πέρναγε ο καιρός δεν πλήρωνε η μπίρα, έκαναν αυτό</w:t>
      </w:r>
      <w:r>
        <w:rPr>
          <w:rFonts w:eastAsia="Times New Roman"/>
          <w:bCs/>
          <w:szCs w:val="24"/>
        </w:rPr>
        <w:t>,</w:t>
      </w:r>
      <w:r>
        <w:rPr>
          <w:rFonts w:eastAsia="Times New Roman"/>
          <w:bCs/>
          <w:szCs w:val="24"/>
        </w:rPr>
        <w:t xml:space="preserve"> </w:t>
      </w:r>
      <w:r>
        <w:rPr>
          <w:rFonts w:eastAsia="Times New Roman"/>
          <w:bCs/>
          <w:szCs w:val="24"/>
        </w:rPr>
        <w:t xml:space="preserve">για να πληρώσουν λιγότερα και είπαμε «μήπως αυτό είναι ποινικό»; Και τι λέτε πως </w:t>
      </w:r>
      <w:r>
        <w:rPr>
          <w:rFonts w:eastAsia="Times New Roman"/>
          <w:bCs/>
          <w:szCs w:val="24"/>
        </w:rPr>
        <w:lastRenderedPageBreak/>
        <w:t xml:space="preserve">έγινε; Εγώ πρότεινα και μάρτυρες, όπως και ένας καψερός, Φλωράς Γιώργος, κάπως έτσι. Το έβαλαν αρχείο! Ακούτε, κύριε Υπουργέ μου; Δεν κάλεσαν κανένα μάρτυρα, κύριε Σκουρλέτη. </w:t>
      </w:r>
      <w:r>
        <w:rPr>
          <w:rFonts w:eastAsia="Times New Roman"/>
          <w:bCs/>
          <w:szCs w:val="24"/>
        </w:rPr>
        <w:t>Εγώ δεν είμαι της Νομικής. Με κανένα μάρτυρα</w:t>
      </w:r>
      <w:r>
        <w:rPr>
          <w:rFonts w:eastAsia="Times New Roman"/>
          <w:bCs/>
          <w:szCs w:val="24"/>
        </w:rPr>
        <w:t>! Κ</w:t>
      </w:r>
      <w:r>
        <w:rPr>
          <w:rFonts w:eastAsia="Times New Roman"/>
          <w:bCs/>
          <w:szCs w:val="24"/>
        </w:rPr>
        <w:t xml:space="preserve">αι το έβαλαν αρχείο! Έγινε πρόταση, λέει, να πάει στον </w:t>
      </w:r>
      <w:r>
        <w:rPr>
          <w:rFonts w:eastAsia="Times New Roman"/>
          <w:bCs/>
          <w:szCs w:val="24"/>
        </w:rPr>
        <w:t>εισαγγελέα</w:t>
      </w:r>
      <w:r>
        <w:rPr>
          <w:rFonts w:eastAsia="Times New Roman"/>
          <w:bCs/>
          <w:szCs w:val="24"/>
        </w:rPr>
        <w:t>.</w:t>
      </w:r>
      <w:r>
        <w:rPr>
          <w:rFonts w:eastAsia="Times New Roman"/>
          <w:bCs/>
          <w:szCs w:val="24"/>
        </w:rPr>
        <w:t xml:space="preserve"> Ούτε αυτό να το δείτε; Μην το δείτε ούτε αυτό, κύριε Παπαγγελόπουλε. Έτσι</w:t>
      </w:r>
      <w:r>
        <w:rPr>
          <w:rFonts w:eastAsia="Times New Roman"/>
          <w:bCs/>
          <w:szCs w:val="24"/>
        </w:rPr>
        <w:t>,</w:t>
      </w:r>
      <w:r>
        <w:rPr>
          <w:rFonts w:eastAsia="Times New Roman"/>
          <w:bCs/>
          <w:szCs w:val="24"/>
        </w:rPr>
        <w:t xml:space="preserve"> απλώς να έρχεστε μόνο να λέτε. Εγώ το καταθέτω</w:t>
      </w:r>
      <w:r>
        <w:rPr>
          <w:rFonts w:eastAsia="Times New Roman"/>
          <w:bCs/>
          <w:szCs w:val="24"/>
        </w:rPr>
        <w:t>,</w:t>
      </w:r>
      <w:r>
        <w:rPr>
          <w:rFonts w:eastAsia="Times New Roman"/>
          <w:bCs/>
          <w:szCs w:val="24"/>
        </w:rPr>
        <w:t xml:space="preserve"> για να μην πείτε ότ</w:t>
      </w:r>
      <w:r>
        <w:rPr>
          <w:rFonts w:eastAsia="Times New Roman"/>
          <w:bCs/>
          <w:szCs w:val="24"/>
        </w:rPr>
        <w:t xml:space="preserve">ι δεν το είδατε και να μου πείτε αν γίνεται χωρίς να καλείς μάρτυρες για τη </w:t>
      </w:r>
      <w:r>
        <w:rPr>
          <w:rFonts w:eastAsia="Times New Roman"/>
          <w:bCs/>
          <w:szCs w:val="24"/>
        </w:rPr>
        <w:t>«</w:t>
      </w:r>
      <w:r>
        <w:rPr>
          <w:rFonts w:eastAsia="Times New Roman"/>
          <w:bCs/>
          <w:szCs w:val="24"/>
          <w:lang w:val="en-US"/>
        </w:rPr>
        <w:t>N</w:t>
      </w:r>
      <w:r>
        <w:rPr>
          <w:rFonts w:eastAsia="Times New Roman"/>
          <w:bCs/>
          <w:szCs w:val="24"/>
          <w:lang w:val="en-US"/>
        </w:rPr>
        <w:t>ESTLE</w:t>
      </w:r>
      <w:r w:rsidRPr="00814EE1">
        <w:rPr>
          <w:rFonts w:eastAsia="Times New Roman"/>
          <w:bCs/>
          <w:szCs w:val="24"/>
        </w:rPr>
        <w:t>”</w:t>
      </w:r>
      <w:r>
        <w:rPr>
          <w:rFonts w:eastAsia="Times New Roman"/>
          <w:bCs/>
          <w:szCs w:val="24"/>
        </w:rPr>
        <w:t xml:space="preserve">, για την </w:t>
      </w:r>
      <w:r w:rsidRPr="00E72ECA">
        <w:rPr>
          <w:rFonts w:eastAsia="Times New Roman"/>
          <w:bCs/>
          <w:szCs w:val="24"/>
        </w:rPr>
        <w:t>“</w:t>
      </w:r>
      <w:r>
        <w:rPr>
          <w:rFonts w:eastAsia="Times New Roman"/>
          <w:bCs/>
          <w:szCs w:val="24"/>
          <w:lang w:val="en-US"/>
        </w:rPr>
        <w:t>AMSTEL</w:t>
      </w:r>
      <w:r w:rsidRPr="00E72ECA">
        <w:rPr>
          <w:rFonts w:eastAsia="Times New Roman"/>
          <w:bCs/>
          <w:szCs w:val="24"/>
        </w:rPr>
        <w:t>”</w:t>
      </w:r>
      <w:r>
        <w:rPr>
          <w:rFonts w:eastAsia="Times New Roman"/>
          <w:bCs/>
          <w:szCs w:val="24"/>
        </w:rPr>
        <w:t xml:space="preserve"> για το καρτέλ των εργολάβων, ότι όλα αυτά είναι έτσι στην τύχη. Καλά, κύριε Παπαγγελόπουλε, είναι στην τύχη.</w:t>
      </w:r>
    </w:p>
    <w:p w14:paraId="7488BB2F" w14:textId="77777777" w:rsidR="00733913" w:rsidRDefault="005E441E">
      <w:pPr>
        <w:spacing w:after="0" w:line="600" w:lineRule="auto"/>
        <w:ind w:firstLine="851"/>
        <w:jc w:val="both"/>
        <w:rPr>
          <w:rFonts w:eastAsia="Times New Roman" w:cs="Times New Roman"/>
          <w:szCs w:val="24"/>
        </w:rPr>
      </w:pPr>
      <w:r>
        <w:rPr>
          <w:rFonts w:eastAsia="Times New Roman" w:cs="Times New Roman"/>
          <w:szCs w:val="24"/>
        </w:rPr>
        <w:t xml:space="preserve">(Στο σημείο αυτό ο Βουλευτής κ. Νικόλαος </w:t>
      </w:r>
      <w:r>
        <w:rPr>
          <w:rFonts w:eastAsia="Times New Roman" w:cs="Times New Roman"/>
          <w:szCs w:val="24"/>
        </w:rPr>
        <w:t>Νικολόπουλος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488BB30" w14:textId="77777777" w:rsidR="00733913" w:rsidRDefault="005E441E">
      <w:pPr>
        <w:spacing w:after="0" w:line="600" w:lineRule="auto"/>
        <w:ind w:firstLine="720"/>
        <w:jc w:val="both"/>
        <w:rPr>
          <w:rFonts w:eastAsia="Times New Roman" w:cs="Times New Roman"/>
          <w:szCs w:val="24"/>
        </w:rPr>
      </w:pPr>
      <w:r>
        <w:rPr>
          <w:rFonts w:eastAsia="Times New Roman"/>
          <w:bCs/>
          <w:szCs w:val="24"/>
        </w:rPr>
        <w:t>Σας καταθέτω</w:t>
      </w:r>
      <w:r w:rsidRPr="00E72ECA">
        <w:rPr>
          <w:rFonts w:eastAsia="Times New Roman"/>
          <w:bCs/>
          <w:szCs w:val="24"/>
        </w:rPr>
        <w:t>,</w:t>
      </w:r>
      <w:r>
        <w:rPr>
          <w:rFonts w:eastAsia="Times New Roman"/>
          <w:bCs/>
          <w:szCs w:val="24"/>
        </w:rPr>
        <w:t xml:space="preserve"> λοιπόν</w:t>
      </w:r>
      <w:r w:rsidRPr="00E72ECA">
        <w:rPr>
          <w:rFonts w:eastAsia="Times New Roman"/>
          <w:bCs/>
          <w:szCs w:val="24"/>
        </w:rPr>
        <w:t>,</w:t>
      </w:r>
      <w:r>
        <w:rPr>
          <w:rFonts w:eastAsia="Times New Roman"/>
          <w:bCs/>
          <w:szCs w:val="24"/>
        </w:rPr>
        <w:t xml:space="preserve"> και τη μηνυτήρια αναφορά</w:t>
      </w:r>
      <w:r w:rsidRPr="00E72ECA">
        <w:rPr>
          <w:rFonts w:eastAsia="Times New Roman"/>
          <w:bCs/>
          <w:szCs w:val="24"/>
        </w:rPr>
        <w:t>,</w:t>
      </w:r>
      <w:r>
        <w:rPr>
          <w:rFonts w:eastAsia="Times New Roman"/>
          <w:bCs/>
          <w:szCs w:val="24"/>
        </w:rPr>
        <w:t xml:space="preserve"> που κάναμε για να τη στείλετε κα</w:t>
      </w:r>
      <w:r>
        <w:rPr>
          <w:rFonts w:eastAsia="Times New Roman"/>
          <w:bCs/>
          <w:szCs w:val="24"/>
        </w:rPr>
        <w:t xml:space="preserve">ι αυτή στους οικονομικούς εισαγγελείς, αφού μας είπατε σήμερα ότι δεν ξέρετε πού είναι αυτή η υπόθεση. Ποια; Της </w:t>
      </w:r>
      <w:proofErr w:type="spellStart"/>
      <w:r>
        <w:rPr>
          <w:rFonts w:eastAsia="Times New Roman"/>
          <w:bCs/>
          <w:szCs w:val="24"/>
        </w:rPr>
        <w:t>μηνυτηρίου</w:t>
      </w:r>
      <w:proofErr w:type="spellEnd"/>
      <w:r>
        <w:rPr>
          <w:rFonts w:eastAsia="Times New Roman"/>
          <w:bCs/>
          <w:szCs w:val="24"/>
        </w:rPr>
        <w:t xml:space="preserve"> αναφοράς πολιτών και ενός Βουλευτή, που λέει</w:t>
      </w:r>
      <w:r>
        <w:rPr>
          <w:rFonts w:eastAsia="Times New Roman"/>
          <w:bCs/>
          <w:szCs w:val="24"/>
        </w:rPr>
        <w:t>: κ</w:t>
      </w:r>
      <w:r>
        <w:rPr>
          <w:rFonts w:eastAsia="Times New Roman"/>
          <w:bCs/>
          <w:szCs w:val="24"/>
        </w:rPr>
        <w:t xml:space="preserve">ύριοι, εδώ δεν είναι εκείνο κι εκείνο κι εκείνο; Δεν έχουν </w:t>
      </w:r>
      <w:r>
        <w:rPr>
          <w:rFonts w:eastAsia="Times New Roman"/>
          <w:bCs/>
          <w:szCs w:val="24"/>
        </w:rPr>
        <w:lastRenderedPageBreak/>
        <w:t xml:space="preserve">παραβιαστεί όλοι αυτοί οι </w:t>
      </w:r>
      <w:r>
        <w:rPr>
          <w:rFonts w:eastAsia="Times New Roman"/>
          <w:bCs/>
          <w:szCs w:val="24"/>
        </w:rPr>
        <w:t xml:space="preserve">κανόνες;. Τα έχει πει ο κ. </w:t>
      </w:r>
      <w:proofErr w:type="spellStart"/>
      <w:r>
        <w:rPr>
          <w:rFonts w:eastAsia="Times New Roman"/>
          <w:bCs/>
          <w:szCs w:val="24"/>
        </w:rPr>
        <w:t>Φάμελλος</w:t>
      </w:r>
      <w:proofErr w:type="spellEnd"/>
      <w:r>
        <w:rPr>
          <w:rFonts w:eastAsia="Times New Roman"/>
          <w:bCs/>
          <w:szCs w:val="24"/>
        </w:rPr>
        <w:t xml:space="preserve">. Δεν τα ξέρει κανένας; Τα ξέρουν, κύριε Υπουργέ, πολύ καλά. Αλλά ξέρετε τι λένε από πίσω; Ότι μπορεί εσάς, την Κυβέρνηση να βολεύει, να μη θέλετε –λέει- να το ανοίξετε μέχρι κάτω. </w:t>
      </w:r>
    </w:p>
    <w:p w14:paraId="7488BB31" w14:textId="77777777" w:rsidR="00733913" w:rsidRDefault="005E441E">
      <w:pPr>
        <w:spacing w:after="0" w:line="600" w:lineRule="auto"/>
        <w:ind w:firstLine="567"/>
        <w:jc w:val="both"/>
        <w:rPr>
          <w:rFonts w:eastAsia="Times New Roman" w:cs="Times New Roman"/>
          <w:szCs w:val="24"/>
        </w:rPr>
      </w:pPr>
      <w:r>
        <w:rPr>
          <w:rFonts w:eastAsia="Times New Roman" w:cs="Times New Roman"/>
          <w:szCs w:val="24"/>
        </w:rPr>
        <w:t>Έτσι λένε, να ξέρετε, γι’ αυτούς που έχ</w:t>
      </w:r>
      <w:r>
        <w:rPr>
          <w:rFonts w:eastAsia="Times New Roman" w:cs="Times New Roman"/>
          <w:szCs w:val="24"/>
        </w:rPr>
        <w:t>ετε εκεί και ενώ τους προκαλούν με δημοσιεύματα, αυτοί κάνουν ότι δεν καταλαβαίνουν. Τους προκαλούν</w:t>
      </w:r>
      <w:r>
        <w:rPr>
          <w:rFonts w:eastAsia="Times New Roman" w:cs="Times New Roman"/>
          <w:szCs w:val="24"/>
        </w:rPr>
        <w:t>,</w:t>
      </w:r>
      <w:r>
        <w:rPr>
          <w:rFonts w:eastAsia="Times New Roman" w:cs="Times New Roman"/>
          <w:szCs w:val="24"/>
        </w:rPr>
        <w:t xml:space="preserve"> μέχρι και για τις ιδιαίτερες σχέσεις τους με εκδότες, με εφοριακούς, με κυρίες εφοριακούς. Έτσι, για να ξέρετε ότι όλοι ζούμε σ’ αυτό εδώ το χωριό. </w:t>
      </w:r>
    </w:p>
    <w:p w14:paraId="7488BB32" w14:textId="77777777" w:rsidR="00733913" w:rsidRDefault="005E441E">
      <w:pPr>
        <w:spacing w:after="0" w:line="600" w:lineRule="auto"/>
        <w:ind w:firstLine="567"/>
        <w:jc w:val="both"/>
        <w:rPr>
          <w:rFonts w:eastAsia="Times New Roman" w:cs="Times New Roman"/>
          <w:szCs w:val="24"/>
        </w:rPr>
      </w:pPr>
      <w:r>
        <w:rPr>
          <w:rFonts w:eastAsia="Times New Roman" w:cs="Times New Roman"/>
          <w:szCs w:val="24"/>
        </w:rPr>
        <w:t>Θα έχε</w:t>
      </w:r>
      <w:r>
        <w:rPr>
          <w:rFonts w:eastAsia="Times New Roman" w:cs="Times New Roman"/>
          <w:szCs w:val="24"/>
        </w:rPr>
        <w:t>ι, λοιπόν, πολύ μεγάλη σημασία να δούμε πώς θα καταλήξει το πόρισμα Καλούδη, εκτός εάν πράγματι</w:t>
      </w:r>
      <w:r>
        <w:rPr>
          <w:rFonts w:eastAsia="Times New Roman" w:cs="Times New Roman"/>
          <w:szCs w:val="24"/>
        </w:rPr>
        <w:t>,</w:t>
      </w:r>
      <w:r>
        <w:rPr>
          <w:rFonts w:eastAsia="Times New Roman" w:cs="Times New Roman"/>
          <w:szCs w:val="24"/>
        </w:rPr>
        <w:t xml:space="preserve"> για άλλη μια φορά</w:t>
      </w:r>
      <w:r>
        <w:rPr>
          <w:rFonts w:eastAsia="Times New Roman" w:cs="Times New Roman"/>
          <w:szCs w:val="24"/>
        </w:rPr>
        <w:t>,</w:t>
      </w:r>
      <w:r>
        <w:rPr>
          <w:rFonts w:eastAsia="Times New Roman" w:cs="Times New Roman"/>
          <w:szCs w:val="24"/>
        </w:rPr>
        <w:t xml:space="preserve"> έχουμε την ατυχία να ζήσουμε το «κουκούλωμα» αυτού του μεγάλου σκανδάλου, για να κουνά το δάκτυλό του ο υποψήφιος</w:t>
      </w:r>
      <w:r>
        <w:rPr>
          <w:rFonts w:eastAsia="Times New Roman" w:cs="Times New Roman"/>
          <w:szCs w:val="24"/>
        </w:rPr>
        <w:t xml:space="preserve"> -</w:t>
      </w:r>
      <w:r>
        <w:rPr>
          <w:rFonts w:eastAsia="Times New Roman" w:cs="Times New Roman"/>
          <w:szCs w:val="24"/>
        </w:rPr>
        <w:t>λέει</w:t>
      </w:r>
      <w:r>
        <w:rPr>
          <w:rFonts w:eastAsia="Times New Roman" w:cs="Times New Roman"/>
          <w:szCs w:val="24"/>
        </w:rPr>
        <w:t xml:space="preserve">- </w:t>
      </w:r>
      <w:r>
        <w:rPr>
          <w:rFonts w:eastAsia="Times New Roman" w:cs="Times New Roman"/>
          <w:szCs w:val="24"/>
        </w:rPr>
        <w:t>πρωθυπουργός Γιάννη</w:t>
      </w:r>
      <w:r>
        <w:rPr>
          <w:rFonts w:eastAsia="Times New Roman" w:cs="Times New Roman"/>
          <w:szCs w:val="24"/>
        </w:rPr>
        <w:t xml:space="preserve">ς Στουρνάρας. </w:t>
      </w:r>
    </w:p>
    <w:p w14:paraId="7488BB33" w14:textId="77777777" w:rsidR="00733913" w:rsidRDefault="005E441E">
      <w:pPr>
        <w:spacing w:after="0" w:line="600" w:lineRule="auto"/>
        <w:ind w:firstLine="567"/>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συνάδελφε.</w:t>
      </w:r>
    </w:p>
    <w:p w14:paraId="7488BB34" w14:textId="77777777" w:rsidR="00733913" w:rsidRDefault="005E441E">
      <w:pPr>
        <w:spacing w:after="0" w:line="600" w:lineRule="auto"/>
        <w:ind w:firstLine="567"/>
        <w:jc w:val="both"/>
        <w:rPr>
          <w:rFonts w:eastAsia="Times New Roman" w:cs="Times New Roman"/>
          <w:szCs w:val="24"/>
        </w:rPr>
      </w:pPr>
      <w:r>
        <w:rPr>
          <w:rFonts w:eastAsia="Times New Roman" w:cs="Times New Roman"/>
          <w:szCs w:val="24"/>
        </w:rPr>
        <w:t xml:space="preserve">Κύριε Υπουργέ, έχετε τον λόγο. </w:t>
      </w:r>
    </w:p>
    <w:p w14:paraId="7488BB35" w14:textId="77777777" w:rsidR="00733913" w:rsidRDefault="005E441E">
      <w:pPr>
        <w:spacing w:after="0" w:line="600" w:lineRule="auto"/>
        <w:ind w:firstLine="567"/>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Κύριε Νικολόπουλε, πρέπει να σας θυμίσω ότι δεν </w:t>
      </w:r>
      <w:r>
        <w:rPr>
          <w:rFonts w:eastAsia="Times New Roman" w:cs="Times New Roman"/>
          <w:szCs w:val="24"/>
        </w:rPr>
        <w:lastRenderedPageBreak/>
        <w:t xml:space="preserve">είμαι πια </w:t>
      </w:r>
      <w:r>
        <w:rPr>
          <w:rFonts w:eastAsia="Times New Roman" w:cs="Times New Roman"/>
          <w:szCs w:val="24"/>
        </w:rPr>
        <w:t>εισαγγελέας</w:t>
      </w:r>
      <w:r>
        <w:rPr>
          <w:rFonts w:eastAsia="Times New Roman" w:cs="Times New Roman"/>
          <w:szCs w:val="24"/>
        </w:rPr>
        <w:t>, για να έχω δικαίωμα να ανοίγω και να κλείνω δικογραφίες. Επομένως, όσα θεωρείτε ότι γίνονται</w:t>
      </w:r>
      <w:r>
        <w:rPr>
          <w:rFonts w:eastAsia="Times New Roman" w:cs="Times New Roman"/>
          <w:szCs w:val="24"/>
        </w:rPr>
        <w:t>,</w:t>
      </w:r>
      <w:r>
        <w:rPr>
          <w:rFonts w:eastAsia="Times New Roman" w:cs="Times New Roman"/>
          <w:szCs w:val="24"/>
        </w:rPr>
        <w:t xml:space="preserve"> κατά παράβαση των καθηκόντων των </w:t>
      </w:r>
      <w:r>
        <w:rPr>
          <w:rFonts w:eastAsia="Times New Roman" w:cs="Times New Roman"/>
          <w:szCs w:val="24"/>
        </w:rPr>
        <w:t>εισαγγελέων</w:t>
      </w:r>
      <w:r>
        <w:rPr>
          <w:rFonts w:eastAsia="Times New Roman" w:cs="Times New Roman"/>
          <w:szCs w:val="24"/>
        </w:rPr>
        <w:t>, μπορείτε να τα αναφέρετε στην αρμόδια Εισαγγελέα του Αρείου Πάγου.</w:t>
      </w:r>
    </w:p>
    <w:p w14:paraId="7488BB36" w14:textId="77777777" w:rsidR="00733913" w:rsidRDefault="005E441E">
      <w:pPr>
        <w:spacing w:after="0" w:line="600" w:lineRule="auto"/>
        <w:ind w:firstLine="567"/>
        <w:jc w:val="both"/>
        <w:rPr>
          <w:rFonts w:eastAsia="Times New Roman" w:cs="Times New Roman"/>
          <w:szCs w:val="24"/>
        </w:rPr>
      </w:pPr>
      <w:r>
        <w:rPr>
          <w:rFonts w:eastAsia="Times New Roman" w:cs="Times New Roman"/>
          <w:szCs w:val="24"/>
        </w:rPr>
        <w:t xml:space="preserve"> Εγώ σας είπα ότι η δικογραφία υπάρχει και είναι σε εξέλιξη, αλλά δεν δικαιούμαι</w:t>
      </w:r>
      <w:r>
        <w:rPr>
          <w:rFonts w:eastAsia="Times New Roman" w:cs="Times New Roman"/>
          <w:szCs w:val="24"/>
        </w:rPr>
        <w:t>, ως</w:t>
      </w:r>
      <w:r>
        <w:rPr>
          <w:rFonts w:eastAsia="Times New Roman" w:cs="Times New Roman"/>
          <w:szCs w:val="24"/>
        </w:rPr>
        <w:t xml:space="preserve"> Υπουργός</w:t>
      </w:r>
      <w:r>
        <w:rPr>
          <w:rFonts w:eastAsia="Times New Roman" w:cs="Times New Roman"/>
          <w:szCs w:val="24"/>
        </w:rPr>
        <w:t>,</w:t>
      </w:r>
      <w:r>
        <w:rPr>
          <w:rFonts w:eastAsia="Times New Roman" w:cs="Times New Roman"/>
          <w:szCs w:val="24"/>
        </w:rPr>
        <w:t xml:space="preserve"> να έχω γνώση του περιεχομένου των καταθέσεων και όλων των λοιπών εγγράφων που υπάρχουν. </w:t>
      </w:r>
    </w:p>
    <w:p w14:paraId="7488BB37" w14:textId="77777777" w:rsidR="00733913" w:rsidRDefault="005E441E">
      <w:pPr>
        <w:spacing w:after="0" w:line="600" w:lineRule="auto"/>
        <w:ind w:firstLine="567"/>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Να ρωτήσετε εάν κάλεσαν μάρτυρες δεν έχετε δικαίω</w:t>
      </w:r>
      <w:r>
        <w:rPr>
          <w:rFonts w:eastAsia="Times New Roman" w:cs="Times New Roman"/>
          <w:szCs w:val="24"/>
        </w:rPr>
        <w:t xml:space="preserve">μα; Δηλαδή, τον Στουρνάρα τον κάλεσαν; Μα, εάν δεν κάλεσαν τον Στουρνάρα, ποιον θα καλέσουν, τον </w:t>
      </w:r>
      <w:proofErr w:type="spellStart"/>
      <w:r>
        <w:rPr>
          <w:rFonts w:eastAsia="Times New Roman" w:cs="Times New Roman"/>
          <w:szCs w:val="24"/>
        </w:rPr>
        <w:t>μπακάλη</w:t>
      </w:r>
      <w:proofErr w:type="spellEnd"/>
      <w:r>
        <w:rPr>
          <w:rFonts w:eastAsia="Times New Roman" w:cs="Times New Roman"/>
          <w:szCs w:val="24"/>
        </w:rPr>
        <w:t xml:space="preserve"> της γειτονιάς;</w:t>
      </w:r>
    </w:p>
    <w:p w14:paraId="7488BB38" w14:textId="77777777" w:rsidR="00733913" w:rsidRDefault="005E441E">
      <w:pPr>
        <w:spacing w:after="0" w:line="600" w:lineRule="auto"/>
        <w:ind w:firstLine="567"/>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Δεν είναι στις αρμοδιότητ</w:t>
      </w:r>
      <w:r>
        <w:rPr>
          <w:rFonts w:eastAsia="Times New Roman" w:cs="Times New Roman"/>
          <w:szCs w:val="24"/>
        </w:rPr>
        <w:t>ε</w:t>
      </w:r>
      <w:r>
        <w:rPr>
          <w:rFonts w:eastAsia="Times New Roman" w:cs="Times New Roman"/>
          <w:szCs w:val="24"/>
        </w:rPr>
        <w:t>ς του κάθ</w:t>
      </w:r>
      <w:r>
        <w:rPr>
          <w:rFonts w:eastAsia="Times New Roman" w:cs="Times New Roman"/>
          <w:szCs w:val="24"/>
        </w:rPr>
        <w:t>ε Υπουργού Δικαιοσύνης και του Αναπληρωτή κατά της Διαφθοράς να ελέγχει τις δικογραφίες. Υπάρχει Εισαγγελέας…</w:t>
      </w:r>
    </w:p>
    <w:p w14:paraId="7488BB39" w14:textId="77777777" w:rsidR="00733913" w:rsidRDefault="005E441E">
      <w:pPr>
        <w:spacing w:after="0" w:line="600" w:lineRule="auto"/>
        <w:ind w:firstLine="567"/>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Όχι, να ρωτήσετε, είπαμε, για να μας πείτε και εμάς. </w:t>
      </w:r>
    </w:p>
    <w:p w14:paraId="7488BB3A" w14:textId="77777777" w:rsidR="00733913" w:rsidRDefault="005E441E">
      <w:pPr>
        <w:spacing w:after="0" w:line="600" w:lineRule="auto"/>
        <w:ind w:firstLine="567"/>
        <w:jc w:val="both"/>
        <w:rPr>
          <w:rFonts w:eastAsia="Times New Roman" w:cs="Times New Roman"/>
          <w:szCs w:val="24"/>
        </w:rPr>
      </w:pPr>
      <w:r>
        <w:rPr>
          <w:rFonts w:eastAsia="Times New Roman" w:cs="Times New Roman"/>
          <w:b/>
          <w:szCs w:val="24"/>
        </w:rPr>
        <w:lastRenderedPageBreak/>
        <w:t>ΔΗΜΗΤΡΙΟΣ ΠΑΠΑΓΓΕΛΟΠΟΥΛΟΣ (Αναπληρωτής Υπουργός Δικαιοσύνης, Διαφάνει</w:t>
      </w:r>
      <w:r>
        <w:rPr>
          <w:rFonts w:eastAsia="Times New Roman" w:cs="Times New Roman"/>
          <w:b/>
          <w:szCs w:val="24"/>
        </w:rPr>
        <w:t xml:space="preserve">ας και Ανθρωπίνων Δικαιωμάτων): </w:t>
      </w:r>
      <w:r>
        <w:rPr>
          <w:rFonts w:eastAsia="Times New Roman" w:cs="Times New Roman"/>
          <w:szCs w:val="24"/>
        </w:rPr>
        <w:t xml:space="preserve">Υπάρχει </w:t>
      </w:r>
      <w:r>
        <w:rPr>
          <w:rFonts w:eastAsia="Times New Roman" w:cs="Times New Roman"/>
          <w:szCs w:val="24"/>
        </w:rPr>
        <w:t>ε</w:t>
      </w:r>
      <w:r>
        <w:rPr>
          <w:rFonts w:eastAsia="Times New Roman" w:cs="Times New Roman"/>
          <w:szCs w:val="24"/>
        </w:rPr>
        <w:t xml:space="preserve">ισαγγελέας. </w:t>
      </w:r>
    </w:p>
    <w:p w14:paraId="7488BB3B" w14:textId="77777777" w:rsidR="00733913" w:rsidRDefault="005E441E">
      <w:pPr>
        <w:spacing w:after="0" w:line="600" w:lineRule="auto"/>
        <w:ind w:firstLine="567"/>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τα θέματα που θέσατε στη δευτερολογία σας δεν περιλαμβάνονται στην ερώτησή σας. Όμως εγώ μπορώ να σας πω πως για οτιδήποτε θεωρείτε ότι αντιβαίνει στη νομιμότητα μπορείτε να αναφερθείτε στην</w:t>
      </w:r>
      <w:r>
        <w:rPr>
          <w:rFonts w:eastAsia="Times New Roman" w:cs="Times New Roman"/>
          <w:szCs w:val="24"/>
        </w:rPr>
        <w:t xml:space="preserve"> Εισαγγελέα του Αρείου Πάγου ή στην Πρόεδρο του Αρείου Πάγου. </w:t>
      </w:r>
    </w:p>
    <w:p w14:paraId="7488BB3C" w14:textId="77777777" w:rsidR="00733913" w:rsidRDefault="005E441E">
      <w:pPr>
        <w:spacing w:after="0" w:line="600" w:lineRule="auto"/>
        <w:ind w:firstLine="567"/>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Για τις πανομοιότυπες καταθέσεις δεν έπρεπε να ξέρετε; </w:t>
      </w:r>
    </w:p>
    <w:p w14:paraId="7488BB3D" w14:textId="77777777" w:rsidR="00733913" w:rsidRDefault="005E441E">
      <w:pPr>
        <w:spacing w:after="0" w:line="600" w:lineRule="auto"/>
        <w:ind w:firstLine="567"/>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Υπουργέ. </w:t>
      </w:r>
    </w:p>
    <w:p w14:paraId="7488BB3E" w14:textId="77777777" w:rsidR="00733913" w:rsidRDefault="005E441E">
      <w:pPr>
        <w:spacing w:after="0" w:line="600" w:lineRule="auto"/>
        <w:ind w:firstLine="567"/>
        <w:jc w:val="both"/>
        <w:rPr>
          <w:rFonts w:eastAsia="Times New Roman" w:cs="Times New Roman"/>
          <w:szCs w:val="24"/>
        </w:rPr>
      </w:pPr>
      <w:r>
        <w:rPr>
          <w:rFonts w:eastAsia="Times New Roman" w:cs="Times New Roman"/>
          <w:szCs w:val="24"/>
        </w:rPr>
        <w:t>Θα συζητηθεί τώρα η έκτη με αριθμό 483/14-2-2017 επίκαι</w:t>
      </w:r>
      <w:r>
        <w:rPr>
          <w:rFonts w:eastAsia="Times New Roman" w:cs="Times New Roman"/>
          <w:szCs w:val="24"/>
        </w:rPr>
        <w:t xml:space="preserve">ρη ερώτηση δεύτερου κύκλου του Ανεξάρτητου Βουλευτή Αχαΐας κ. </w:t>
      </w:r>
      <w:r>
        <w:rPr>
          <w:rFonts w:eastAsia="Times New Roman" w:cs="Times New Roman"/>
          <w:bCs/>
          <w:szCs w:val="24"/>
        </w:rPr>
        <w:t>Νικόλαου Νικολόπουλου</w:t>
      </w:r>
      <w:r>
        <w:rPr>
          <w:rFonts w:eastAsia="Times New Roman" w:cs="Times New Roman"/>
          <w:b/>
          <w:szCs w:val="24"/>
        </w:rPr>
        <w:t xml:space="preserve"> </w:t>
      </w:r>
      <w:r>
        <w:rPr>
          <w:rFonts w:eastAsia="Times New Roman" w:cs="Times New Roman"/>
          <w:szCs w:val="24"/>
        </w:rPr>
        <w:t>προς τον Υπουργό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 xml:space="preserve">σχετικά με τη διαπλοκή στις κρατικές επιτροπές και στη </w:t>
      </w:r>
      <w:r>
        <w:rPr>
          <w:rFonts w:eastAsia="Times New Roman" w:cs="Times New Roman"/>
          <w:szCs w:val="24"/>
        </w:rPr>
        <w:t>δ</w:t>
      </w:r>
      <w:r>
        <w:rPr>
          <w:rFonts w:eastAsia="Times New Roman" w:cs="Times New Roman"/>
          <w:szCs w:val="24"/>
        </w:rPr>
        <w:t xml:space="preserve">ικαιοσύνη και των νέων ένορκων καταγγελιών του </w:t>
      </w:r>
      <w:r>
        <w:rPr>
          <w:rFonts w:eastAsia="Times New Roman" w:cs="Times New Roman"/>
          <w:szCs w:val="24"/>
        </w:rPr>
        <w:t xml:space="preserve">Ανδρέα </w:t>
      </w:r>
      <w:proofErr w:type="spellStart"/>
      <w:r>
        <w:rPr>
          <w:rFonts w:eastAsia="Times New Roman" w:cs="Times New Roman"/>
          <w:szCs w:val="24"/>
        </w:rPr>
        <w:t>Μαρτίνη</w:t>
      </w:r>
      <w:proofErr w:type="spellEnd"/>
      <w:r>
        <w:rPr>
          <w:rFonts w:eastAsia="Times New Roman" w:cs="Times New Roman"/>
          <w:szCs w:val="24"/>
        </w:rPr>
        <w:t xml:space="preserve"> από τον Κορυδαλλό. </w:t>
      </w:r>
    </w:p>
    <w:p w14:paraId="7488BB3F" w14:textId="77777777" w:rsidR="00733913" w:rsidRDefault="005E441E">
      <w:pPr>
        <w:spacing w:after="0" w:line="600" w:lineRule="auto"/>
        <w:ind w:firstLine="567"/>
        <w:jc w:val="both"/>
        <w:rPr>
          <w:rFonts w:eastAsia="Times New Roman" w:cs="Times New Roman"/>
          <w:szCs w:val="24"/>
        </w:rPr>
      </w:pPr>
      <w:r>
        <w:rPr>
          <w:rFonts w:eastAsia="Times New Roman" w:cs="Times New Roman"/>
          <w:szCs w:val="24"/>
        </w:rPr>
        <w:lastRenderedPageBreak/>
        <w:t xml:space="preserve">Θα απαντήσει και πάλι ο Αναπληρωτής Υπουργός κ. Παπαγγελόπουλος. </w:t>
      </w:r>
    </w:p>
    <w:p w14:paraId="7488BB40" w14:textId="77777777" w:rsidR="00733913" w:rsidRDefault="005E441E">
      <w:pPr>
        <w:spacing w:after="0" w:line="600" w:lineRule="auto"/>
        <w:ind w:firstLine="567"/>
        <w:jc w:val="both"/>
        <w:rPr>
          <w:rFonts w:eastAsia="Times New Roman" w:cs="Times New Roman"/>
          <w:szCs w:val="24"/>
        </w:rPr>
      </w:pPr>
      <w:r>
        <w:rPr>
          <w:rFonts w:eastAsia="Times New Roman" w:cs="Times New Roman"/>
          <w:szCs w:val="24"/>
        </w:rPr>
        <w:t>Κύριε Νικολόπουλε, έχετε τον λόγο.</w:t>
      </w:r>
    </w:p>
    <w:p w14:paraId="7488BB41" w14:textId="77777777" w:rsidR="00733913" w:rsidRDefault="005E441E">
      <w:pPr>
        <w:spacing w:after="0" w:line="600" w:lineRule="auto"/>
        <w:ind w:firstLine="567"/>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Έχει δίκιο ο </w:t>
      </w:r>
      <w:proofErr w:type="spellStart"/>
      <w:r>
        <w:rPr>
          <w:rFonts w:eastAsia="Times New Roman" w:cs="Times New Roman"/>
          <w:szCs w:val="24"/>
        </w:rPr>
        <w:t>Μεϊμαράκης</w:t>
      </w:r>
      <w:proofErr w:type="spellEnd"/>
      <w:r>
        <w:rPr>
          <w:rFonts w:eastAsia="Times New Roman" w:cs="Times New Roman"/>
          <w:szCs w:val="24"/>
        </w:rPr>
        <w:t xml:space="preserve"> που λέει του Κούλη: «Άφησε τις τζάμπα μαγκιές», έχει δίκιο. Δεν ξέρουν εδ</w:t>
      </w:r>
      <w:r>
        <w:rPr>
          <w:rFonts w:eastAsia="Times New Roman" w:cs="Times New Roman"/>
          <w:szCs w:val="24"/>
        </w:rPr>
        <w:t xml:space="preserve">ώ. Για τις πανομοιότυπες καταθέσεις ο Παπαγγελόπουλος κάνει ότι δεν ξέρει, κύριε </w:t>
      </w:r>
      <w:proofErr w:type="spellStart"/>
      <w:r>
        <w:rPr>
          <w:rFonts w:eastAsia="Times New Roman" w:cs="Times New Roman"/>
          <w:szCs w:val="24"/>
        </w:rPr>
        <w:t>Φάμελλε</w:t>
      </w:r>
      <w:proofErr w:type="spellEnd"/>
      <w:r>
        <w:rPr>
          <w:rFonts w:eastAsia="Times New Roman" w:cs="Times New Roman"/>
          <w:szCs w:val="24"/>
        </w:rPr>
        <w:t xml:space="preserve">. Θα του τις καταθέσω τώρα εδώ, για να πει στα παλικάρια εκεί κάτω: «Ρε παλικάρια, δυο πανομοιότυπες και δεν τους στείλατε στον </w:t>
      </w:r>
      <w:r>
        <w:rPr>
          <w:rFonts w:eastAsia="Times New Roman" w:cs="Times New Roman"/>
          <w:szCs w:val="24"/>
        </w:rPr>
        <w:t>ε</w:t>
      </w:r>
      <w:r>
        <w:rPr>
          <w:rFonts w:eastAsia="Times New Roman" w:cs="Times New Roman"/>
          <w:szCs w:val="24"/>
        </w:rPr>
        <w:t xml:space="preserve">ισαγγελέα; Σας κοροϊδέψαν!». Ή και ο </w:t>
      </w:r>
      <w:r>
        <w:rPr>
          <w:rFonts w:eastAsia="Times New Roman" w:cs="Times New Roman"/>
          <w:szCs w:val="24"/>
        </w:rPr>
        <w:t>ε</w:t>
      </w:r>
      <w:r>
        <w:rPr>
          <w:rFonts w:eastAsia="Times New Roman" w:cs="Times New Roman"/>
          <w:szCs w:val="24"/>
        </w:rPr>
        <w:t>ι</w:t>
      </w:r>
      <w:r>
        <w:rPr>
          <w:rFonts w:eastAsia="Times New Roman" w:cs="Times New Roman"/>
          <w:szCs w:val="24"/>
        </w:rPr>
        <w:t xml:space="preserve">σαγγελέας; Στις 11 η ώρα ακριβώς ορκίστηκαν δυο και είπαν τα ίδια, την ίδια ώρα, την ίδια μέρα, στον ίδιο χρόνο; </w:t>
      </w:r>
    </w:p>
    <w:p w14:paraId="7488BB42" w14:textId="77777777" w:rsidR="00733913" w:rsidRDefault="005E441E">
      <w:pPr>
        <w:spacing w:after="0" w:line="600" w:lineRule="auto"/>
        <w:ind w:firstLine="567"/>
        <w:jc w:val="both"/>
        <w:rPr>
          <w:rFonts w:eastAsia="Times New Roman" w:cs="Times New Roman"/>
          <w:szCs w:val="24"/>
        </w:rPr>
      </w:pPr>
      <w:r>
        <w:rPr>
          <w:rFonts w:eastAsia="Times New Roman" w:cs="Times New Roman"/>
          <w:szCs w:val="24"/>
        </w:rPr>
        <w:t xml:space="preserve">Καλά, κύριε Υπουργέ, πρέπει εγώ να την κάνω και αυτή την δουλειά. Θα την κάνω και ας λένε ο κ. </w:t>
      </w:r>
      <w:proofErr w:type="spellStart"/>
      <w:r>
        <w:rPr>
          <w:rFonts w:eastAsia="Times New Roman" w:cs="Times New Roman"/>
          <w:szCs w:val="24"/>
        </w:rPr>
        <w:t>Κυρατσάκης</w:t>
      </w:r>
      <w:proofErr w:type="spellEnd"/>
      <w:r>
        <w:rPr>
          <w:rFonts w:eastAsia="Times New Roman" w:cs="Times New Roman"/>
          <w:szCs w:val="24"/>
        </w:rPr>
        <w:t xml:space="preserve"> ή ο κ. Αλαφούζος, ο οποίος, κύριε Υπ</w:t>
      </w:r>
      <w:r>
        <w:rPr>
          <w:rFonts w:eastAsia="Times New Roman" w:cs="Times New Roman"/>
          <w:szCs w:val="24"/>
        </w:rPr>
        <w:t xml:space="preserve">ουργέ, </w:t>
      </w:r>
      <w:r>
        <w:rPr>
          <w:rFonts w:eastAsia="Times New Roman" w:cs="Times New Roman"/>
          <w:szCs w:val="24"/>
        </w:rPr>
        <w:t xml:space="preserve">μου ζήτησε </w:t>
      </w:r>
      <w:r>
        <w:rPr>
          <w:rFonts w:eastAsia="Times New Roman" w:cs="Times New Roman"/>
          <w:szCs w:val="24"/>
        </w:rPr>
        <w:t xml:space="preserve">250.000 ευρώ. Έστειλα γράμμα εδώ και στον κ. </w:t>
      </w:r>
      <w:proofErr w:type="spellStart"/>
      <w:r>
        <w:rPr>
          <w:rFonts w:eastAsia="Times New Roman" w:cs="Times New Roman"/>
          <w:szCs w:val="24"/>
        </w:rPr>
        <w:t>Φάμελλο</w:t>
      </w:r>
      <w:proofErr w:type="spellEnd"/>
      <w:r>
        <w:rPr>
          <w:rFonts w:eastAsia="Times New Roman" w:cs="Times New Roman"/>
          <w:szCs w:val="24"/>
        </w:rPr>
        <w:t xml:space="preserve"> και στον κύριο Υπουργό. Την έκανε την απειλή του, κύριε </w:t>
      </w:r>
      <w:proofErr w:type="spellStart"/>
      <w:r>
        <w:rPr>
          <w:rFonts w:eastAsia="Times New Roman" w:cs="Times New Roman"/>
          <w:szCs w:val="24"/>
        </w:rPr>
        <w:t>Φάμελλε</w:t>
      </w:r>
      <w:proofErr w:type="spellEnd"/>
      <w:r>
        <w:rPr>
          <w:rFonts w:eastAsia="Times New Roman" w:cs="Times New Roman"/>
          <w:szCs w:val="24"/>
        </w:rPr>
        <w:t>. Ζητά 250.000 ευρώ με αγωγή, γιατί; Γιατί καταθέτω ερωτήσεις, λέει ο κ. Αλαφούζος. Το ίδιο έρχονται και οι άλλοι, γιατί ε</w:t>
      </w:r>
      <w:r>
        <w:rPr>
          <w:rFonts w:eastAsia="Times New Roman" w:cs="Times New Roman"/>
          <w:szCs w:val="24"/>
        </w:rPr>
        <w:t xml:space="preserve">λέγχονται. </w:t>
      </w:r>
    </w:p>
    <w:p w14:paraId="7488BB43" w14:textId="77777777" w:rsidR="00733913" w:rsidRDefault="005E441E">
      <w:pPr>
        <w:spacing w:after="0" w:line="600" w:lineRule="auto"/>
        <w:ind w:firstLine="567"/>
        <w:jc w:val="both"/>
        <w:rPr>
          <w:rFonts w:eastAsia="Times New Roman" w:cs="Times New Roman"/>
          <w:szCs w:val="24"/>
        </w:rPr>
      </w:pPr>
      <w:r>
        <w:rPr>
          <w:rFonts w:eastAsia="Times New Roman" w:cs="Times New Roman"/>
          <w:szCs w:val="24"/>
        </w:rPr>
        <w:lastRenderedPageBreak/>
        <w:t xml:space="preserve">Ερχόμαστε τώρα στα του κ. </w:t>
      </w:r>
      <w:proofErr w:type="spellStart"/>
      <w:r>
        <w:rPr>
          <w:rFonts w:eastAsia="Times New Roman" w:cs="Times New Roman"/>
          <w:szCs w:val="24"/>
        </w:rPr>
        <w:t>Μαρτίνη</w:t>
      </w:r>
      <w:proofErr w:type="spellEnd"/>
      <w:r>
        <w:rPr>
          <w:rFonts w:eastAsia="Times New Roman" w:cs="Times New Roman"/>
          <w:szCs w:val="24"/>
        </w:rPr>
        <w:t xml:space="preserve">. Ο κ. </w:t>
      </w:r>
      <w:proofErr w:type="spellStart"/>
      <w:r>
        <w:rPr>
          <w:rFonts w:eastAsia="Times New Roman" w:cs="Times New Roman"/>
          <w:szCs w:val="24"/>
        </w:rPr>
        <w:t>Μαρτίνης</w:t>
      </w:r>
      <w:proofErr w:type="spellEnd"/>
      <w:r>
        <w:rPr>
          <w:rFonts w:eastAsia="Times New Roman" w:cs="Times New Roman"/>
          <w:szCs w:val="24"/>
        </w:rPr>
        <w:t xml:space="preserve"> εξέδωσε, λέει, μια ένορκη κατάθεση από τον Κορυδαλλό, κύριε Πρόεδρε, και λέει ονόματα Υπουργών. Και εδώ κάνουμε ότι δεν καταλαβαίνουμε, σφυρίζουμε αδιάφορα! Ε, λοιπόν, για να μην κάνετε ότι δεν κ</w:t>
      </w:r>
      <w:r>
        <w:rPr>
          <w:rFonts w:eastAsia="Times New Roman" w:cs="Times New Roman"/>
          <w:szCs w:val="24"/>
        </w:rPr>
        <w:t>αταλαβαίνετε, έχω φέρει αυτή</w:t>
      </w:r>
      <w:r>
        <w:rPr>
          <w:rFonts w:eastAsia="Times New Roman" w:cs="Times New Roman"/>
          <w:szCs w:val="24"/>
        </w:rPr>
        <w:t>ν</w:t>
      </w:r>
      <w:r>
        <w:rPr>
          <w:rFonts w:eastAsia="Times New Roman" w:cs="Times New Roman"/>
          <w:szCs w:val="24"/>
        </w:rPr>
        <w:t xml:space="preserve"> την ένορκη, όπως μου ήρθε στο ηλεκτρονικό ταχυδρομείο και εάν είναι «μαϊμού», να πείτε «είναι ψεύτικη, είναι «μαϊμού»» και εάν δεν είναι «μαϊμού», εδώ θα κατατεθεί τουλάχιστον στα Πρακτικά και εγώ θα έχω κάνει το καθήκον μου, </w:t>
      </w:r>
      <w:r>
        <w:rPr>
          <w:rFonts w:eastAsia="Times New Roman" w:cs="Times New Roman"/>
          <w:szCs w:val="24"/>
        </w:rPr>
        <w:t xml:space="preserve">για να δούμε ποια είναι η πεθερά Υπουργού Υγείας που ήταν αργόμισθη, να δούμε ποιοι Υπουργοί Υγείας, όπως λέει, τον εκβίαζαν, να δούμε πώς ένα τόσο μεγάλο περιουσιακό στοιχείο, όπως το </w:t>
      </w:r>
      <w:r>
        <w:rPr>
          <w:rFonts w:eastAsia="Times New Roman" w:cs="Times New Roman"/>
          <w:szCs w:val="24"/>
        </w:rPr>
        <w:t>Ν</w:t>
      </w:r>
      <w:r>
        <w:rPr>
          <w:rFonts w:eastAsia="Times New Roman" w:cs="Times New Roman"/>
          <w:szCs w:val="24"/>
        </w:rPr>
        <w:t xml:space="preserve">οσοκομείο «Ερρίκος Ντυνάν» περιήλθε στα χέρια μιας τράπεζας. Μπορεί να λέει κουταμάρες; Μπορεί. Μπορεί να θέλει να τους πάρει μαζί του τώρα που είναι φυλακή; Μπορεί. </w:t>
      </w:r>
    </w:p>
    <w:p w14:paraId="7488BB44" w14:textId="77777777" w:rsidR="00733913" w:rsidRDefault="005E441E">
      <w:pPr>
        <w:spacing w:after="0" w:line="600" w:lineRule="auto"/>
        <w:ind w:firstLine="567"/>
        <w:jc w:val="both"/>
        <w:rPr>
          <w:rFonts w:eastAsia="Times New Roman" w:cs="Times New Roman"/>
          <w:szCs w:val="24"/>
        </w:rPr>
      </w:pPr>
      <w:r>
        <w:rPr>
          <w:rFonts w:eastAsia="Times New Roman" w:cs="Times New Roman"/>
          <w:szCs w:val="24"/>
        </w:rPr>
        <w:t xml:space="preserve">Εγώ για τον </w:t>
      </w:r>
      <w:proofErr w:type="spellStart"/>
      <w:r>
        <w:rPr>
          <w:rFonts w:eastAsia="Times New Roman" w:cs="Times New Roman"/>
          <w:szCs w:val="24"/>
        </w:rPr>
        <w:t>Μαρτίνη</w:t>
      </w:r>
      <w:proofErr w:type="spellEnd"/>
      <w:r>
        <w:rPr>
          <w:rFonts w:eastAsia="Times New Roman" w:cs="Times New Roman"/>
          <w:szCs w:val="24"/>
        </w:rPr>
        <w:t xml:space="preserve">, κύριε Υπουργέ, όπως και για όλους, έχω καταθέσει πάνω από εβδομήντα </w:t>
      </w:r>
      <w:r>
        <w:rPr>
          <w:rFonts w:eastAsia="Times New Roman" w:cs="Times New Roman"/>
          <w:szCs w:val="24"/>
        </w:rPr>
        <w:t xml:space="preserve">ερωτήσεις από την εποχή του Κώστα Καραμανλή, τότε που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Ερυθρού Σταυρού ήταν και μανάδες και γυναίκες Υπουργών της </w:t>
      </w:r>
      <w:r>
        <w:rPr>
          <w:rFonts w:eastAsia="Times New Roman" w:cs="Times New Roman"/>
          <w:szCs w:val="24"/>
        </w:rPr>
        <w:lastRenderedPageBreak/>
        <w:t>Νέας Δημοκρατίας και κάθε φορά ήμουν με το ένα πόδι στο πειθαρχικό. Δεν ξύπνησα σήμερα και φωνάζω. Θέλω να πιστεύω</w:t>
      </w:r>
      <w:r>
        <w:rPr>
          <w:rFonts w:eastAsia="Times New Roman" w:cs="Times New Roman"/>
          <w:szCs w:val="24"/>
        </w:rPr>
        <w:t>, όμως, ότι η δική σας Κυβέρνηση και εσείς προσωπικά, κύριε Παπαγγελόπουλε, δεν ήρθατε να κάνετε καριέρα και γι’ αυτό με βλέπετε σ’ αυτόν τον τόνο να απευθύνω αυτά τα ερωτήματα σε εσάς. Γιατί εσείς δεν θα έχετε το άλλοθι του «δεν ήξερα», εσείς τα ξέρετε όλ</w:t>
      </w:r>
      <w:r>
        <w:rPr>
          <w:rFonts w:eastAsia="Times New Roman" w:cs="Times New Roman"/>
          <w:szCs w:val="24"/>
        </w:rPr>
        <w:t xml:space="preserve">α πολύ καλά, εκτός εάν πείτε ότι δεν θέλετε να σπάσετε αυγά. </w:t>
      </w:r>
    </w:p>
    <w:p w14:paraId="7488BB45"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Σας ερωτώ, λοιπόν, το εξής: Είναι αληθές; Κατετέθη μια τέτοια ένορκη κατάθεση από τον κ. </w:t>
      </w:r>
      <w:proofErr w:type="spellStart"/>
      <w:r>
        <w:rPr>
          <w:rFonts w:eastAsia="Times New Roman" w:cs="Times New Roman"/>
          <w:szCs w:val="24"/>
        </w:rPr>
        <w:t>Μαρτίνη</w:t>
      </w:r>
      <w:proofErr w:type="spellEnd"/>
      <w:r>
        <w:rPr>
          <w:rFonts w:eastAsia="Times New Roman" w:cs="Times New Roman"/>
          <w:szCs w:val="24"/>
        </w:rPr>
        <w:t xml:space="preserve"> που εμπλέκει πολιτικά πρόσωπα, που εμπλέκει τραπεζίτες και που εδώ έχουμε να κάνουμε με το δημόσι</w:t>
      </w:r>
      <w:r>
        <w:rPr>
          <w:rFonts w:eastAsia="Times New Roman" w:cs="Times New Roman"/>
          <w:szCs w:val="24"/>
        </w:rPr>
        <w:t>ο συμφέρον; Και αν είναι αλήθεια, κύριε Υπουργέ –φαντάζομαι ήρθατε διαβασμένος- θα μας πείτε ποιο είναι το αποτέλεσμα, ποιες είναι οι ενέργειες μετά από αυτές τις καταγγελίες. Κάλεσε η δικαιοσύνη αυτούς που καταγγέλλει;</w:t>
      </w:r>
    </w:p>
    <w:p w14:paraId="7488BB46"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Μιλάει ακόμη –και σταματώ με αυτό- </w:t>
      </w:r>
      <w:r>
        <w:rPr>
          <w:rFonts w:eastAsia="Times New Roman" w:cs="Times New Roman"/>
          <w:szCs w:val="24"/>
        </w:rPr>
        <w:t>για ένα απόρρητο μνημόνιο -απόρρητο μνημόνιο!- που υπεγράφη -και δεν είδε το φως της δημοσιότητας, κύριε Πρόεδρε- μεταξύ του «Ε</w:t>
      </w:r>
      <w:r>
        <w:rPr>
          <w:rFonts w:eastAsia="Times New Roman" w:cs="Times New Roman"/>
          <w:szCs w:val="24"/>
        </w:rPr>
        <w:t>ρρίκος</w:t>
      </w:r>
      <w:r>
        <w:rPr>
          <w:rFonts w:eastAsia="Times New Roman" w:cs="Times New Roman"/>
          <w:szCs w:val="24"/>
        </w:rPr>
        <w:t xml:space="preserve"> Ν</w:t>
      </w:r>
      <w:r>
        <w:rPr>
          <w:rFonts w:eastAsia="Times New Roman" w:cs="Times New Roman"/>
          <w:szCs w:val="24"/>
        </w:rPr>
        <w:t>τυνάν</w:t>
      </w:r>
      <w:r>
        <w:rPr>
          <w:rFonts w:eastAsia="Times New Roman" w:cs="Times New Roman"/>
          <w:szCs w:val="24"/>
        </w:rPr>
        <w:t>» και μιας τράπεζας. Και είπε –λέει- ο Υπουργός Υγείας τότε, ο κ. Άδωνις Γεωργιάδης, ο σημερινός αντιπρόεδρος: «Αυτό</w:t>
      </w:r>
      <w:r>
        <w:rPr>
          <w:rFonts w:eastAsia="Times New Roman" w:cs="Times New Roman"/>
          <w:szCs w:val="24"/>
        </w:rPr>
        <w:t xml:space="preserve"> είναι απόρρητο». Αυτό το απόρρητο θέλουμε να το φέρετε στη </w:t>
      </w:r>
      <w:r>
        <w:rPr>
          <w:rFonts w:eastAsia="Times New Roman" w:cs="Times New Roman"/>
          <w:szCs w:val="24"/>
        </w:rPr>
        <w:lastRenderedPageBreak/>
        <w:t>Βουλή. Τι είναι απόρρητο</w:t>
      </w:r>
      <w:r>
        <w:rPr>
          <w:rFonts w:eastAsia="Times New Roman" w:cs="Times New Roman"/>
          <w:szCs w:val="24"/>
        </w:rPr>
        <w:t>;</w:t>
      </w:r>
      <w:r>
        <w:rPr>
          <w:rFonts w:eastAsia="Times New Roman" w:cs="Times New Roman"/>
          <w:szCs w:val="24"/>
        </w:rPr>
        <w:t xml:space="preserve"> </w:t>
      </w:r>
      <w:r>
        <w:rPr>
          <w:rFonts w:eastAsia="Times New Roman" w:cs="Times New Roman"/>
          <w:szCs w:val="24"/>
        </w:rPr>
        <w:t>Ι</w:t>
      </w:r>
      <w:r>
        <w:rPr>
          <w:rFonts w:eastAsia="Times New Roman" w:cs="Times New Roman"/>
          <w:szCs w:val="24"/>
        </w:rPr>
        <w:t xml:space="preserve">διωτική υπόθεση είναι; Ποιος τα πληρώνει όλα αυτά, κύριε Παπαγγελόπουλε; Περιμένω </w:t>
      </w:r>
      <w:r>
        <w:rPr>
          <w:rFonts w:eastAsia="Times New Roman" w:cs="Times New Roman"/>
          <w:szCs w:val="24"/>
        </w:rPr>
        <w:t xml:space="preserve">κατ’ αρχάς </w:t>
      </w:r>
      <w:r>
        <w:rPr>
          <w:rFonts w:eastAsia="Times New Roman" w:cs="Times New Roman"/>
          <w:szCs w:val="24"/>
        </w:rPr>
        <w:t>την απάντησή σας, για να πω στη δευτερολογία μου τα υπόλοιπα. Πρώτα, όμως, θ</w:t>
      </w:r>
      <w:r>
        <w:rPr>
          <w:rFonts w:eastAsia="Times New Roman" w:cs="Times New Roman"/>
          <w:szCs w:val="24"/>
        </w:rPr>
        <w:t xml:space="preserve">α ήθελα να καταθέσω την ένορκη του κ. </w:t>
      </w:r>
      <w:proofErr w:type="spellStart"/>
      <w:r>
        <w:rPr>
          <w:rFonts w:eastAsia="Times New Roman" w:cs="Times New Roman"/>
          <w:szCs w:val="24"/>
        </w:rPr>
        <w:t>Μαρτίνη</w:t>
      </w:r>
      <w:proofErr w:type="spellEnd"/>
      <w:r>
        <w:rPr>
          <w:rFonts w:eastAsia="Times New Roman" w:cs="Times New Roman"/>
          <w:szCs w:val="24"/>
        </w:rPr>
        <w:t xml:space="preserve">, για να δούμε αν είναι αληθινή ή ψεύτικη. </w:t>
      </w:r>
    </w:p>
    <w:p w14:paraId="7488BB47"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Νικολόπουλος καταθέτει για τα Πρακτικά τα προαναφερθέντα έγγραφα, τα οποία βρίσκονται στο αρχείο του Τμήματος Γραμματείας της </w:t>
      </w:r>
      <w:r>
        <w:rPr>
          <w:rFonts w:eastAsia="Times New Roman" w:cs="Times New Roman"/>
          <w:szCs w:val="24"/>
        </w:rPr>
        <w:t>Διεύθυνσης Στενογραφίας και Πρακτικών της Βουλής)</w:t>
      </w:r>
    </w:p>
    <w:p w14:paraId="7488BB48"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 Καλώς κύριε συνάδελφε.</w:t>
      </w:r>
    </w:p>
    <w:p w14:paraId="7488BB49"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7488BB4A"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Ο κ. Νικολόπουλο</w:t>
      </w:r>
      <w:r>
        <w:rPr>
          <w:rFonts w:eastAsia="Times New Roman" w:cs="Times New Roman"/>
          <w:szCs w:val="24"/>
        </w:rPr>
        <w:t xml:space="preserve">ς έθεσε και μερικά άλλα θέματα. Στην επίκαιρη ερώτηση που έχω τα ερωτήματα είναι άλλα. Βέβαια θα απαντήσω σε αυτά που έθεσε σήμερα. </w:t>
      </w:r>
    </w:p>
    <w:p w14:paraId="7488BB4B"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Όπως πληροφορήθηκα από τις αρμόδιες δικαστικές αρχές, για την καταγγελία-κατάθεση του κ. </w:t>
      </w:r>
      <w:proofErr w:type="spellStart"/>
      <w:r>
        <w:rPr>
          <w:rFonts w:eastAsia="Times New Roman" w:cs="Times New Roman"/>
          <w:szCs w:val="24"/>
        </w:rPr>
        <w:t>Μαρτίνη</w:t>
      </w:r>
      <w:proofErr w:type="spellEnd"/>
      <w:r>
        <w:rPr>
          <w:rFonts w:eastAsia="Times New Roman" w:cs="Times New Roman"/>
          <w:szCs w:val="24"/>
        </w:rPr>
        <w:t xml:space="preserve"> διενεργείται προκαταρκτική</w:t>
      </w:r>
      <w:r>
        <w:rPr>
          <w:rFonts w:eastAsia="Times New Roman" w:cs="Times New Roman"/>
          <w:szCs w:val="24"/>
        </w:rPr>
        <w:t xml:space="preserve"> εξέταση. Εάν υπάρχουν ευθύνες, θα αποδοθούν </w:t>
      </w:r>
      <w:r>
        <w:rPr>
          <w:rFonts w:eastAsia="Times New Roman" w:cs="Times New Roman"/>
          <w:szCs w:val="24"/>
        </w:rPr>
        <w:lastRenderedPageBreak/>
        <w:t>και αν υπάρχουν ευθύνες πολιτικών προσώπων, θα ακολουθηθεί η νόμιμη διαδικασία.</w:t>
      </w:r>
    </w:p>
    <w:p w14:paraId="7488BB4C"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Στο ερώτημα εάν είναι θεμιτή η υπεράσπιση πολυεθνικών εταιρειών κ.λπ., έχω να απαντήσω ότι η άσκηση -που είναι το κείμενο της επίκα</w:t>
      </w:r>
      <w:r>
        <w:rPr>
          <w:rFonts w:eastAsia="Times New Roman" w:cs="Times New Roman"/>
          <w:szCs w:val="24"/>
        </w:rPr>
        <w:t>ιρης ερώτησης της σημερινής- υπερασπιστικών καθηκόντων, από τα πρόσωπα που αναφέρει ο κύριος Βουλευτής, προβλέπεται από τη νομοθεσία. Άρα είναι σύννομη. Βέβαια εδώ μπαίνει το ερώτημα, που το υπαινίσσεται και ο κ. Νικολόπουλος, εάν το νόμιμο είναι θεμιτό κα</w:t>
      </w:r>
      <w:r>
        <w:rPr>
          <w:rFonts w:eastAsia="Times New Roman" w:cs="Times New Roman"/>
          <w:szCs w:val="24"/>
        </w:rPr>
        <w:t xml:space="preserve">ι ηθικό. </w:t>
      </w:r>
    </w:p>
    <w:p w14:paraId="7488BB4D"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Εδώ θα επικαλεστώ τον </w:t>
      </w:r>
      <w:proofErr w:type="spellStart"/>
      <w:r>
        <w:rPr>
          <w:rFonts w:eastAsia="Times New Roman" w:cs="Times New Roman"/>
          <w:szCs w:val="24"/>
        </w:rPr>
        <w:t>Καντ</w:t>
      </w:r>
      <w:proofErr w:type="spellEnd"/>
      <w:r>
        <w:rPr>
          <w:rFonts w:eastAsia="Times New Roman" w:cs="Times New Roman"/>
          <w:szCs w:val="24"/>
        </w:rPr>
        <w:t xml:space="preserve">, ο οποίος είχε πει ότι «η ηθική πρέπει να </w:t>
      </w:r>
      <w:proofErr w:type="spellStart"/>
      <w:r>
        <w:rPr>
          <w:rFonts w:eastAsia="Times New Roman" w:cs="Times New Roman"/>
          <w:szCs w:val="24"/>
        </w:rPr>
        <w:t>διαυλακώνει</w:t>
      </w:r>
      <w:proofErr w:type="spellEnd"/>
      <w:r>
        <w:rPr>
          <w:rFonts w:eastAsia="Times New Roman" w:cs="Times New Roman"/>
          <w:szCs w:val="24"/>
        </w:rPr>
        <w:t xml:space="preserve"> το δίκαιο και δεν ταυτίζεται με το δίκαιο». Όσο για μένα, θα επικαλεστώ την προσωπική μου ιστορία, όταν πριν από μερικά χρόνια παραιτήθηκα από δικαστικός λειτουργός,</w:t>
      </w:r>
      <w:r>
        <w:rPr>
          <w:rFonts w:eastAsia="Times New Roman" w:cs="Times New Roman"/>
          <w:szCs w:val="24"/>
        </w:rPr>
        <w:t xml:space="preserve"> για να αναλάβω κάποια άλλα καθήκοντα, όταν πρόωρα έληξα τα καθήκοντά μου αυτά και ενώ από το νόμο προβλεπόταν είτε να επιστρέψω στο δικαστικό σώμα είτε να ασκήσω δικηγορία, εγώ υπακούοντας τον προσωπικό μου ηθικό </w:t>
      </w:r>
      <w:proofErr w:type="spellStart"/>
      <w:r>
        <w:rPr>
          <w:rFonts w:eastAsia="Times New Roman" w:cs="Times New Roman"/>
          <w:szCs w:val="24"/>
        </w:rPr>
        <w:t>αξιακό</w:t>
      </w:r>
      <w:proofErr w:type="spellEnd"/>
      <w:r>
        <w:rPr>
          <w:rFonts w:eastAsia="Times New Roman" w:cs="Times New Roman"/>
          <w:szCs w:val="24"/>
        </w:rPr>
        <w:t xml:space="preserve"> κώδικα, ούτε στη δικαιοσύνη επέστρε</w:t>
      </w:r>
      <w:r>
        <w:rPr>
          <w:rFonts w:eastAsia="Times New Roman" w:cs="Times New Roman"/>
          <w:szCs w:val="24"/>
        </w:rPr>
        <w:t xml:space="preserve">ψα -παρότι είχα το νόμιμο δικαίωμα- ούτε δικηγόρησα, γιατί σεβόμουν τους παλιούς μου συναδέλφους. Προτίμησα να αποσυρθώ στην εξοχή και να απολαύσω τη </w:t>
      </w:r>
      <w:r>
        <w:rPr>
          <w:rFonts w:eastAsia="Times New Roman" w:cs="Times New Roman"/>
          <w:szCs w:val="24"/>
        </w:rPr>
        <w:lastRenderedPageBreak/>
        <w:t>μελωδία του δάσους και ένα δαντελένιο ακρογιάλι. Και αυτό θα ξανακάνω, αν χρειαστεί.</w:t>
      </w:r>
    </w:p>
    <w:p w14:paraId="7488BB4E"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Νομίζω ότι σας απάντη</w:t>
      </w:r>
      <w:r>
        <w:rPr>
          <w:rFonts w:eastAsia="Times New Roman" w:cs="Times New Roman"/>
          <w:szCs w:val="24"/>
        </w:rPr>
        <w:t>σα περί ηθικής και νομιμότητας.</w:t>
      </w:r>
    </w:p>
    <w:p w14:paraId="7488BB4F"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 κ. Νικολόπουλος έχει τον λόγο.</w:t>
      </w:r>
    </w:p>
    <w:p w14:paraId="7488BB50"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Κύριε Υπουργέ, τώρα τι να σας πω; Δεν ταιριάζουν σε μένα οι κολακείες, αλλά είναι τοις </w:t>
      </w:r>
      <w:proofErr w:type="spellStart"/>
      <w:r>
        <w:rPr>
          <w:rFonts w:eastAsia="Times New Roman" w:cs="Times New Roman"/>
          <w:szCs w:val="24"/>
        </w:rPr>
        <w:t>πάσι</w:t>
      </w:r>
      <w:proofErr w:type="spellEnd"/>
      <w:r>
        <w:rPr>
          <w:rFonts w:eastAsia="Times New Roman" w:cs="Times New Roman"/>
          <w:szCs w:val="24"/>
        </w:rPr>
        <w:t xml:space="preserve"> γνωστό ο δικός σας ο βίος. Όμως σήμερα ήρθαμ</w:t>
      </w:r>
      <w:r>
        <w:rPr>
          <w:rFonts w:eastAsia="Times New Roman" w:cs="Times New Roman"/>
          <w:szCs w:val="24"/>
        </w:rPr>
        <w:t xml:space="preserve">ε εδώ, για να πούμε ονόματα. Ο κ. </w:t>
      </w:r>
      <w:proofErr w:type="spellStart"/>
      <w:r>
        <w:rPr>
          <w:rFonts w:eastAsia="Times New Roman" w:cs="Times New Roman"/>
          <w:szCs w:val="24"/>
        </w:rPr>
        <w:t>Κυριτσάκης</w:t>
      </w:r>
      <w:proofErr w:type="spellEnd"/>
      <w:r>
        <w:rPr>
          <w:rFonts w:eastAsia="Times New Roman" w:cs="Times New Roman"/>
          <w:szCs w:val="24"/>
        </w:rPr>
        <w:t xml:space="preserve"> –το ξέρετε, σας το γράφω, αλλά είδα ότι δεν θέλετε να πείτε ονόματα- ήταν από εκείνους που άνοιξε την </w:t>
      </w:r>
      <w:proofErr w:type="spellStart"/>
      <w:r>
        <w:rPr>
          <w:rFonts w:eastAsia="Times New Roman" w:cs="Times New Roman"/>
          <w:szCs w:val="24"/>
        </w:rPr>
        <w:t>κερκόπορτα</w:t>
      </w:r>
      <w:proofErr w:type="spellEnd"/>
      <w:r>
        <w:rPr>
          <w:rFonts w:eastAsia="Times New Roman" w:cs="Times New Roman"/>
          <w:szCs w:val="24"/>
        </w:rPr>
        <w:t xml:space="preserve"> για το «</w:t>
      </w:r>
      <w:r>
        <w:rPr>
          <w:rFonts w:eastAsia="Times New Roman" w:cs="Times New Roman"/>
          <w:szCs w:val="24"/>
        </w:rPr>
        <w:t>Ερρίκος Ντυνάν</w:t>
      </w:r>
      <w:r>
        <w:rPr>
          <w:rFonts w:eastAsia="Times New Roman" w:cs="Times New Roman"/>
          <w:szCs w:val="24"/>
        </w:rPr>
        <w:t>», γιατί –ακούστε το και να το ακούσουν και οι Έλληνες- βγήκαν αποφάσεις όπο</w:t>
      </w:r>
      <w:r>
        <w:rPr>
          <w:rFonts w:eastAsia="Times New Roman" w:cs="Times New Roman"/>
          <w:szCs w:val="24"/>
        </w:rPr>
        <w:t>υ μπορούσαν να αλλάξουν του διαθέτη του κληροδοτήματος τη βούληση. Ακούτε, κύριοι Υπουργοί; Αμέ! Κι έτσι λοιπόν άρχισε το πανηγύρι και το κόλπο, η βιομηχανία στον Ερυθρό Σταυρό. Πέθαινε ο καψερός ο μακαρίτης, άφηνε την περιουσία του υπέρ των απόρων κορασίδ</w:t>
      </w:r>
      <w:r>
        <w:rPr>
          <w:rFonts w:eastAsia="Times New Roman" w:cs="Times New Roman"/>
          <w:szCs w:val="24"/>
        </w:rPr>
        <w:t xml:space="preserve">ων και ερχόταν ένας κ. </w:t>
      </w:r>
      <w:proofErr w:type="spellStart"/>
      <w:r>
        <w:rPr>
          <w:rFonts w:eastAsia="Times New Roman" w:cs="Times New Roman"/>
          <w:szCs w:val="24"/>
        </w:rPr>
        <w:t>Κυρατσάκης</w:t>
      </w:r>
      <w:proofErr w:type="spellEnd"/>
      <w:r>
        <w:rPr>
          <w:rFonts w:eastAsia="Times New Roman" w:cs="Times New Roman"/>
          <w:szCs w:val="24"/>
        </w:rPr>
        <w:t xml:space="preserve"> και έβγαζε μια απόφαση.</w:t>
      </w:r>
    </w:p>
    <w:p w14:paraId="7488BB51"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Κοιτούσα προχθές που είχε πάει, κύριε Πρόεδρε, ο κ. Μητσοτάκης στο Άγιο Όρος και είχε δίπλα του τον κ. </w:t>
      </w:r>
      <w:proofErr w:type="spellStart"/>
      <w:r>
        <w:rPr>
          <w:rFonts w:eastAsia="Times New Roman" w:cs="Times New Roman"/>
          <w:szCs w:val="24"/>
        </w:rPr>
        <w:t>Πικραμμένο</w:t>
      </w:r>
      <w:proofErr w:type="spellEnd"/>
      <w:r>
        <w:rPr>
          <w:rFonts w:eastAsia="Times New Roman" w:cs="Times New Roman"/>
          <w:szCs w:val="24"/>
        </w:rPr>
        <w:t xml:space="preserve">. Ο </w:t>
      </w:r>
      <w:r>
        <w:rPr>
          <w:rFonts w:eastAsia="Times New Roman" w:cs="Times New Roman"/>
          <w:szCs w:val="24"/>
        </w:rPr>
        <w:lastRenderedPageBreak/>
        <w:t xml:space="preserve">κ. </w:t>
      </w:r>
      <w:proofErr w:type="spellStart"/>
      <w:r>
        <w:rPr>
          <w:rFonts w:eastAsia="Times New Roman" w:cs="Times New Roman"/>
          <w:szCs w:val="24"/>
        </w:rPr>
        <w:t>Πικραμμένος</w:t>
      </w:r>
      <w:proofErr w:type="spellEnd"/>
      <w:r>
        <w:rPr>
          <w:rFonts w:eastAsia="Times New Roman" w:cs="Times New Roman"/>
          <w:szCs w:val="24"/>
        </w:rPr>
        <w:t xml:space="preserve"> δεν έκανε αυτό που κάνατε εσείς. Αφού τελείωσε την καριέρα του ως </w:t>
      </w:r>
      <w:r>
        <w:rPr>
          <w:rFonts w:eastAsia="Times New Roman" w:cs="Times New Roman"/>
          <w:szCs w:val="24"/>
        </w:rPr>
        <w:t xml:space="preserve">Πρόεδρος </w:t>
      </w:r>
      <w:proofErr w:type="spellStart"/>
      <w:r>
        <w:rPr>
          <w:rFonts w:eastAsia="Times New Roman" w:cs="Times New Roman"/>
          <w:szCs w:val="24"/>
        </w:rPr>
        <w:t>Ανωτάτου</w:t>
      </w:r>
      <w:proofErr w:type="spellEnd"/>
      <w:r>
        <w:rPr>
          <w:rFonts w:eastAsia="Times New Roman" w:cs="Times New Roman"/>
          <w:szCs w:val="24"/>
        </w:rPr>
        <w:t xml:space="preserve"> Δικαστηρίου, αφού η πολιτεία τον έκανε και υπηρεσιακό Πρωθυπουργό, μετά πήγε με τα παιδιά μας να πάρει άδεια ασκήσεως του επαγγέλματος του διαιτητή.</w:t>
      </w:r>
    </w:p>
    <w:p w14:paraId="7488BB52"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Άκου να δεις! Κοτζάμ Πρωθυπουργός! Και ποια υπόθεση του έπεσε, λέτε, κύριε Σκουρλέτη; Αυτ</w:t>
      </w:r>
      <w:r>
        <w:rPr>
          <w:rFonts w:eastAsia="Times New Roman" w:cs="Times New Roman"/>
          <w:szCs w:val="24"/>
        </w:rPr>
        <w:t xml:space="preserve">ή εκεί πέρα με την </w:t>
      </w:r>
      <w:r>
        <w:rPr>
          <w:rFonts w:eastAsia="Times New Roman" w:cs="Times New Roman"/>
          <w:szCs w:val="24"/>
        </w:rPr>
        <w:t>«</w:t>
      </w:r>
      <w:r>
        <w:rPr>
          <w:rFonts w:eastAsia="Times New Roman" w:cs="Times New Roman"/>
          <w:szCs w:val="24"/>
        </w:rPr>
        <w:t>ΕΡΓΟΣΕ</w:t>
      </w:r>
      <w:r>
        <w:rPr>
          <w:rFonts w:eastAsia="Times New Roman" w:cs="Times New Roman"/>
          <w:szCs w:val="24"/>
        </w:rPr>
        <w:t>»</w:t>
      </w:r>
      <w:r>
        <w:rPr>
          <w:rFonts w:eastAsia="Times New Roman" w:cs="Times New Roman"/>
          <w:szCs w:val="24"/>
        </w:rPr>
        <w:t xml:space="preserve">. Έχετε κάνει </w:t>
      </w:r>
      <w:r>
        <w:rPr>
          <w:rFonts w:eastAsia="Times New Roman" w:cs="Times New Roman"/>
          <w:szCs w:val="24"/>
        </w:rPr>
        <w:t xml:space="preserve">ως </w:t>
      </w:r>
      <w:r>
        <w:rPr>
          <w:rFonts w:eastAsia="Times New Roman" w:cs="Times New Roman"/>
          <w:szCs w:val="24"/>
        </w:rPr>
        <w:t xml:space="preserve">ΣΥΡΙΖΑ και εγώ πάλι ως ανεξάρτητος και ως νεοδημοκράτης διακόσιες ερωτήσεις. </w:t>
      </w:r>
    </w:p>
    <w:p w14:paraId="7488BB53"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Εκεί στις σήραγγες της </w:t>
      </w:r>
      <w:r>
        <w:rPr>
          <w:rFonts w:eastAsia="Times New Roman" w:cs="Times New Roman"/>
          <w:szCs w:val="24"/>
        </w:rPr>
        <w:t>«</w:t>
      </w:r>
      <w:r>
        <w:rPr>
          <w:rFonts w:eastAsia="Times New Roman" w:cs="Times New Roman"/>
          <w:szCs w:val="24"/>
        </w:rPr>
        <w:t>ΕΡΓΟΣΕ</w:t>
      </w:r>
      <w:r>
        <w:rPr>
          <w:rFonts w:eastAsia="Times New Roman" w:cs="Times New Roman"/>
          <w:szCs w:val="24"/>
        </w:rPr>
        <w:t>»</w:t>
      </w:r>
      <w:r>
        <w:rPr>
          <w:rFonts w:eastAsia="Times New Roman" w:cs="Times New Roman"/>
          <w:szCs w:val="24"/>
        </w:rPr>
        <w:t xml:space="preserve"> έχουν φάει, Μπόμπολας, ΑΚΤΟΡΕΣ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Και έκαναν διαιτησία. Και ποιος ήταν ο διαιτητής μεταξύ των νταβ</w:t>
      </w:r>
      <w:r>
        <w:rPr>
          <w:rFonts w:eastAsia="Times New Roman" w:cs="Times New Roman"/>
          <w:szCs w:val="24"/>
        </w:rPr>
        <w:t>ατζήδων, των εργολάβων και του ελληνικού δημοσίου; Ο κ. Πικραμένος. Και τι έβγαλε το διαιτητής; Ε, το δίκιο θα έβγαλε ο άνθρωπος. Έβγαλε να πληρώσουν οι Έλληνες. Το ακούτε; Και εσείς τώρα, κύριε Παπαγγελόπουλε, έρχεστε εδώ και μου λέτε περί διαγραμμάτων! Α</w:t>
      </w:r>
      <w:r>
        <w:rPr>
          <w:rFonts w:eastAsia="Times New Roman" w:cs="Times New Roman"/>
          <w:szCs w:val="24"/>
        </w:rPr>
        <w:t xml:space="preserve">υτούς, λοιπόν, εσείς τους κρατάτε, τους </w:t>
      </w:r>
      <w:proofErr w:type="spellStart"/>
      <w:r>
        <w:rPr>
          <w:rFonts w:eastAsia="Times New Roman" w:cs="Times New Roman"/>
          <w:szCs w:val="24"/>
        </w:rPr>
        <w:t>υπολήπτεσθε</w:t>
      </w:r>
      <w:proofErr w:type="spellEnd"/>
      <w:r>
        <w:rPr>
          <w:rFonts w:eastAsia="Times New Roman" w:cs="Times New Roman"/>
          <w:szCs w:val="24"/>
        </w:rPr>
        <w:t xml:space="preserve">, ντρέπεστε να πείτε τα ονόματά τους. </w:t>
      </w:r>
    </w:p>
    <w:p w14:paraId="7488BB54"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Και τώρα τι βγήκε σήμερα από αυτήν εδώ την ερώτηση; Βγήκε κάτι; Δεν περίμενα να ακούσω τίποτε άλλο τριάντα χρόνια εδώ μέσα, αλλά έστω το γεγονός ότι αυτοί ενοχλούνται</w:t>
      </w:r>
      <w:r>
        <w:rPr>
          <w:rFonts w:eastAsia="Times New Roman" w:cs="Times New Roman"/>
          <w:szCs w:val="24"/>
        </w:rPr>
        <w:t xml:space="preserve"> και ότι </w:t>
      </w:r>
      <w:r>
        <w:rPr>
          <w:rFonts w:eastAsia="Times New Roman" w:cs="Times New Roman"/>
          <w:szCs w:val="24"/>
        </w:rPr>
        <w:lastRenderedPageBreak/>
        <w:t xml:space="preserve">μετά από τριάντα χρόνια γεύομαι και αυτή της εμπειρίας, να λένε ότι είναι ανεπίτρεπτο να κάνουμε ερωτήσεις εδώ και να τους ελέγχουμε για το δημόσιο συμφέρον, κάτι είναι. </w:t>
      </w:r>
    </w:p>
    <w:p w14:paraId="7488BB55"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Ένας άλλος, συνταξιούχος δικαστικός να πηγαίνει Πρόεδρος του ΕΣΡ, να νομίζει</w:t>
      </w:r>
      <w:r>
        <w:rPr>
          <w:rFonts w:eastAsia="Times New Roman" w:cs="Times New Roman"/>
          <w:szCs w:val="24"/>
        </w:rPr>
        <w:t xml:space="preserve"> ότι είναι ανεξάρτητος και να κάνει λευκή απεργία. Γιατί; Γιατί λέει «εγώ θέλω όλη τη σύνταξή μου, εγώ και οι συνάδελφοί μου». Και οι άλλοι δεν θέλουν όλη τη σύνταξή τους, που θέλουν και εκείνοι να δουλέψουν; Λέει όχι! «Εμείς, επειδή σας εκβιάζουμε τώρα, γ</w:t>
      </w:r>
      <w:r>
        <w:rPr>
          <w:rFonts w:eastAsia="Times New Roman" w:cs="Times New Roman"/>
          <w:szCs w:val="24"/>
        </w:rPr>
        <w:t xml:space="preserve">ιατί δεν θα βγάλουμε τις άδειες, κάνουμε λευκή απεργία, δεν κάνουμε διοικητικό συμβούλιο» –λέει-, κύριοι Υπουργοί. </w:t>
      </w:r>
    </w:p>
    <w:p w14:paraId="7488BB56"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Και εσείς τι κάνατε; Μια τροπολογία εδώ λέει ότι αυτοί εξαιρούνται των άλλων Ελλήνων. Αυτοί –λέει- έχουν έξοδα. Τι έξοδα έχουν, κύριε Παπαγγ</w:t>
      </w:r>
      <w:r>
        <w:rPr>
          <w:rFonts w:eastAsia="Times New Roman" w:cs="Times New Roman"/>
          <w:szCs w:val="24"/>
        </w:rPr>
        <w:t>ελόπουλε, αυτοί οι ανεξάρτητοι συνταξιούχοι δικαστικοί, που πρέπει να παίρνουν και όλη τη σύνταξη και την αποζημίωση; Γι</w:t>
      </w:r>
      <w:r>
        <w:rPr>
          <w:rFonts w:eastAsia="Times New Roman" w:cs="Times New Roman"/>
          <w:szCs w:val="24"/>
        </w:rPr>
        <w:t>’</w:t>
      </w:r>
      <w:r>
        <w:rPr>
          <w:rFonts w:eastAsia="Times New Roman" w:cs="Times New Roman"/>
          <w:szCs w:val="24"/>
        </w:rPr>
        <w:t xml:space="preserve"> αυτό είμαστε εδώ που είμαστε, κύριε Παπαγγελόπουλε. Αλλά εμείς μιας και ξέρουμε ότι δεν μπορούμε να γυρίσουμε και πίσω για να ξαναδούμ</w:t>
      </w:r>
      <w:r>
        <w:rPr>
          <w:rFonts w:eastAsia="Times New Roman" w:cs="Times New Roman"/>
          <w:szCs w:val="24"/>
        </w:rPr>
        <w:t>ε όλους αυτούς, που ήδη μέχρι προχθές νόμιζαν ότι πάμε σε εκλογές και ετοιμαζόταν η πα</w:t>
      </w:r>
      <w:r>
        <w:rPr>
          <w:rFonts w:eastAsia="Times New Roman" w:cs="Times New Roman"/>
          <w:szCs w:val="24"/>
        </w:rPr>
        <w:lastRenderedPageBreak/>
        <w:t xml:space="preserve">ράγκα πάλι να γυρίσει πίσω με τους </w:t>
      </w:r>
      <w:proofErr w:type="spellStart"/>
      <w:r>
        <w:rPr>
          <w:rFonts w:eastAsia="Times New Roman" w:cs="Times New Roman"/>
          <w:szCs w:val="24"/>
        </w:rPr>
        <w:t>Μπάμπηδες</w:t>
      </w:r>
      <w:proofErr w:type="spellEnd"/>
      <w:r>
        <w:rPr>
          <w:rFonts w:eastAsia="Times New Roman" w:cs="Times New Roman"/>
          <w:szCs w:val="24"/>
        </w:rPr>
        <w:t xml:space="preserve">, με τους Ασημάκηδες, με όλους αυτούς, κύριε Παπαγγελόπουλε, τα ξέρει όλος ο κόσμος. </w:t>
      </w:r>
    </w:p>
    <w:p w14:paraId="7488BB57"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Θα σας καταθέσω, λοιπόν, για τα Πρακτικά</w:t>
      </w:r>
      <w:r>
        <w:rPr>
          <w:rFonts w:eastAsia="Times New Roman" w:cs="Times New Roman"/>
          <w:szCs w:val="24"/>
        </w:rPr>
        <w:t xml:space="preserve">, όχι για εσάς, για όσους θέλουν να μπουν στα Πρακτικά, όσα έγραψαν μόνο εχθές τα </w:t>
      </w:r>
      <w:r>
        <w:rPr>
          <w:rFonts w:eastAsia="Times New Roman" w:cs="Times New Roman"/>
          <w:szCs w:val="24"/>
          <w:lang w:val="en-US"/>
        </w:rPr>
        <w:t>site</w:t>
      </w:r>
      <w:r>
        <w:rPr>
          <w:rFonts w:eastAsia="Times New Roman" w:cs="Times New Roman"/>
          <w:szCs w:val="24"/>
        </w:rPr>
        <w:t xml:space="preserve">. Μην πάω κάθε μέρα. «Δεν έχει όρια η υποκρισία του Γιάννη Στουρνάρα, που αντί να ασχοληθεί με το 98,5% του ελληνικού τραπεζικού συστήματος, που μοίραζε επί δεκαετίες θαλασσοδάνεια, ασχολήθηκε με την </w:t>
      </w:r>
      <w:r>
        <w:rPr>
          <w:rFonts w:eastAsia="Times New Roman" w:cs="Times New Roman"/>
          <w:szCs w:val="24"/>
          <w:lang w:val="en-US"/>
        </w:rPr>
        <w:t>Attica</w:t>
      </w:r>
      <w:r>
        <w:rPr>
          <w:rFonts w:eastAsia="Times New Roman" w:cs="Times New Roman"/>
          <w:szCs w:val="24"/>
        </w:rPr>
        <w:t>, που έχει το 1,5% της αγοράς για δάνεια που εμφαν</w:t>
      </w:r>
      <w:r>
        <w:rPr>
          <w:rFonts w:eastAsia="Times New Roman" w:cs="Times New Roman"/>
          <w:szCs w:val="24"/>
        </w:rPr>
        <w:t xml:space="preserve">ίζονται ενήμερα». </w:t>
      </w:r>
    </w:p>
    <w:p w14:paraId="7488BB58"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Τα καταθέτω στα Πρακτικά.</w:t>
      </w:r>
    </w:p>
    <w:p w14:paraId="7488BB59" w14:textId="77777777" w:rsidR="00733913" w:rsidRDefault="005E441E">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Νικόλαος Νικολόπουλος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w:t>
      </w:r>
      <w:r>
        <w:rPr>
          <w:rFonts w:eastAsia="Times New Roman" w:cs="Times New Roman"/>
        </w:rPr>
        <w:t>Βουλής)</w:t>
      </w:r>
    </w:p>
    <w:p w14:paraId="7488BB5A"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Ολοκληρώστε, κύριε συνάδελφε. </w:t>
      </w:r>
    </w:p>
    <w:p w14:paraId="7488BB5B"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Ολοκληρώνω, κύριε Πρόεδρε.</w:t>
      </w:r>
    </w:p>
    <w:p w14:paraId="7488BB5C"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lastRenderedPageBreak/>
        <w:t>…για τα δάνεια, που δεν υπάρχουν ποινικές ευθύνες, κύριε Υπουργέ, για όλους αυτούς, ξέρετε γιατί είναι ακόμα στο τραπέζι και περνάνε εξ</w:t>
      </w:r>
      <w:r>
        <w:rPr>
          <w:rFonts w:eastAsia="Times New Roman" w:cs="Times New Roman"/>
          <w:szCs w:val="24"/>
        </w:rPr>
        <w:t>αιρετικά καλά; Γιατί ακόμα μένουν στα πόστα τους, γιατί ακόμα δεν τολμάτε ποινικά να κινηθείτε, γιατί πολιτικά το ξέρουμε όλοι και έχει απαντήσει ο ελληνικός λαός.</w:t>
      </w:r>
    </w:p>
    <w:p w14:paraId="7488BB5D"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 </w:t>
      </w:r>
    </w:p>
    <w:p w14:paraId="7488BB5E"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w:t>
      </w:r>
      <w:r>
        <w:rPr>
          <w:rFonts w:eastAsia="Times New Roman" w:cs="Times New Roman"/>
          <w:szCs w:val="24"/>
        </w:rPr>
        <w:t xml:space="preserve">ο. </w:t>
      </w:r>
    </w:p>
    <w:p w14:paraId="7488BB5F"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Θα υπενθυμίσω ότι η κίνηση της ποινικής δίωξης δεν γίνεται από την Κυβέρνηση, αλλά από τους αρμόδιους εισαγγελείς. Όλα τα στοιχεία που λέει ο κ. Νικολό</w:t>
      </w:r>
      <w:r>
        <w:rPr>
          <w:rFonts w:eastAsia="Times New Roman" w:cs="Times New Roman"/>
          <w:szCs w:val="24"/>
        </w:rPr>
        <w:t xml:space="preserve">πουλος, στα οποία πρέπει να πω ότι συμφωνώ για όλα αυτά που λέει, αν συμβαίνουν, υπάρχουν αρμόδια όργανα, τα οποία πρέπει να κινηθούν. Δεν είναι θέμα κανενός Υπουργού το να κινήσει ποινική δίωξη. </w:t>
      </w:r>
    </w:p>
    <w:p w14:paraId="7488BB60"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488BB61"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Να τα στείλετε είναι υπο</w:t>
      </w:r>
      <w:r>
        <w:rPr>
          <w:rFonts w:eastAsia="Times New Roman" w:cs="Times New Roman"/>
          <w:szCs w:val="24"/>
        </w:rPr>
        <w:t>χρέωσή σας.</w:t>
      </w:r>
    </w:p>
    <w:p w14:paraId="7488BB62"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Ευχαριστούμε, κύριε Υπουργέ.</w:t>
      </w:r>
    </w:p>
    <w:p w14:paraId="7488BB63"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Βουλευτής Επικρατείας κ. Νίκη </w:t>
      </w:r>
      <w:proofErr w:type="spellStart"/>
      <w:r>
        <w:rPr>
          <w:rFonts w:eastAsia="Times New Roman" w:cs="Times New Roman"/>
          <w:szCs w:val="24"/>
        </w:rPr>
        <w:t>Κεραμέως</w:t>
      </w:r>
      <w:proofErr w:type="spellEnd"/>
      <w:r>
        <w:rPr>
          <w:rFonts w:eastAsia="Times New Roman" w:cs="Times New Roman"/>
          <w:szCs w:val="24"/>
        </w:rPr>
        <w:t xml:space="preserve"> </w:t>
      </w:r>
      <w:r>
        <w:rPr>
          <w:rFonts w:eastAsia="Times New Roman" w:cs="Times New Roman"/>
          <w:szCs w:val="24"/>
        </w:rPr>
        <w:t>ζητεί</w:t>
      </w:r>
      <w:r>
        <w:rPr>
          <w:rFonts w:eastAsia="Times New Roman" w:cs="Times New Roman"/>
          <w:szCs w:val="24"/>
        </w:rPr>
        <w:t xml:space="preserve"> ολιγοήμερη</w:t>
      </w:r>
      <w:r>
        <w:rPr>
          <w:rFonts w:eastAsia="Times New Roman" w:cs="Times New Roman"/>
          <w:szCs w:val="24"/>
        </w:rPr>
        <w:t xml:space="preserve"> </w:t>
      </w:r>
      <w:r>
        <w:rPr>
          <w:rFonts w:eastAsia="Times New Roman" w:cs="Times New Roman"/>
          <w:szCs w:val="24"/>
        </w:rPr>
        <w:t xml:space="preserve">άδεια απουσίας στο εξωτερικό από 22 </w:t>
      </w:r>
      <w:r>
        <w:rPr>
          <w:rFonts w:eastAsia="Times New Roman" w:cs="Times New Roman"/>
          <w:szCs w:val="24"/>
        </w:rPr>
        <w:t xml:space="preserve">Μαρτίου </w:t>
      </w:r>
      <w:r>
        <w:rPr>
          <w:rFonts w:eastAsia="Times New Roman" w:cs="Times New Roman"/>
          <w:szCs w:val="24"/>
        </w:rPr>
        <w:t>έως 27 Μαρτίου</w:t>
      </w:r>
      <w:r>
        <w:rPr>
          <w:rFonts w:eastAsia="Times New Roman" w:cs="Times New Roman"/>
          <w:szCs w:val="24"/>
        </w:rPr>
        <w:t xml:space="preserve"> 2017</w:t>
      </w:r>
      <w:r>
        <w:rPr>
          <w:rFonts w:eastAsia="Times New Roman" w:cs="Times New Roman"/>
          <w:szCs w:val="24"/>
        </w:rPr>
        <w:t>. Η Βουλή εγκρίνει;</w:t>
      </w:r>
    </w:p>
    <w:p w14:paraId="7488BB64"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7488BB65"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7488BB66"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Ακολουθεί η πρώτη με αριθμό 539/28-2-2017 επίκαιρη ερώτηση πρώτου κύκλου της Βουλευτού Χανίων του Συνασπισμού Ριζοσπαστικής Αριστεράς κ. Ευαγγελίας </w:t>
      </w:r>
      <w:proofErr w:type="spellStart"/>
      <w:r>
        <w:rPr>
          <w:rFonts w:eastAsia="Times New Roman" w:cs="Times New Roman"/>
          <w:szCs w:val="24"/>
        </w:rPr>
        <w:t>Βα</w:t>
      </w:r>
      <w:r>
        <w:rPr>
          <w:rFonts w:eastAsia="Times New Roman" w:cs="Times New Roman"/>
          <w:szCs w:val="24"/>
        </w:rPr>
        <w:t>γιωνάκη</w:t>
      </w:r>
      <w:proofErr w:type="spellEnd"/>
      <w:r>
        <w:rPr>
          <w:rFonts w:eastAsia="Times New Roman" w:cs="Times New Roman"/>
          <w:szCs w:val="24"/>
        </w:rPr>
        <w:t xml:space="preserve"> προς τον Υπουργό Εσωτερικών, σχετικά με την παροχή έκτακτης οικονομικής ενίσχυσης σε ΟΤΑ της Περιφερειακής Ενότητας Χανίων για την αποκατάσταση των καταστροφών εξαιτίας των ακραίων καιρικών φαινομένων της 11ης Φεβρουαρίου 2017. </w:t>
      </w:r>
    </w:p>
    <w:p w14:paraId="7488BB67"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Κύρια </w:t>
      </w:r>
      <w:proofErr w:type="spellStart"/>
      <w:r>
        <w:rPr>
          <w:rFonts w:eastAsia="Times New Roman" w:cs="Times New Roman"/>
          <w:szCs w:val="24"/>
        </w:rPr>
        <w:t>Βαγιωνάκη</w:t>
      </w:r>
      <w:proofErr w:type="spellEnd"/>
      <w:r>
        <w:rPr>
          <w:rFonts w:eastAsia="Times New Roman" w:cs="Times New Roman"/>
          <w:szCs w:val="24"/>
        </w:rPr>
        <w:t>, έχ</w:t>
      </w:r>
      <w:r>
        <w:rPr>
          <w:rFonts w:eastAsia="Times New Roman" w:cs="Times New Roman"/>
          <w:szCs w:val="24"/>
        </w:rPr>
        <w:t xml:space="preserve">ετε τον λόγο. </w:t>
      </w:r>
    </w:p>
    <w:p w14:paraId="7488BB68" w14:textId="77777777" w:rsidR="00733913" w:rsidRDefault="005E441E">
      <w:pPr>
        <w:spacing w:after="0" w:line="600" w:lineRule="auto"/>
        <w:ind w:firstLine="720"/>
        <w:jc w:val="both"/>
        <w:rPr>
          <w:rFonts w:eastAsia="Times New Roman"/>
          <w:szCs w:val="24"/>
        </w:rPr>
      </w:pPr>
      <w:r>
        <w:rPr>
          <w:rFonts w:eastAsia="Times New Roman"/>
          <w:b/>
          <w:szCs w:val="24"/>
        </w:rPr>
        <w:t xml:space="preserve">ΕΥΑΓΓΕΛΙΑ </w:t>
      </w:r>
      <w:r>
        <w:rPr>
          <w:rFonts w:eastAsia="Times New Roman"/>
          <w:b/>
          <w:szCs w:val="24"/>
        </w:rPr>
        <w:t xml:space="preserve">(ΒΑΛΙΑ) </w:t>
      </w:r>
      <w:r>
        <w:rPr>
          <w:rFonts w:eastAsia="Times New Roman"/>
          <w:b/>
          <w:szCs w:val="24"/>
        </w:rPr>
        <w:t>ΒΑΓΙΩΝΑΚΗ:</w:t>
      </w:r>
      <w:r>
        <w:rPr>
          <w:rFonts w:eastAsia="Times New Roman"/>
          <w:szCs w:val="24"/>
        </w:rPr>
        <w:t xml:space="preserve"> Ευχαριστώ, κύριε Πρόεδρε.</w:t>
      </w:r>
    </w:p>
    <w:p w14:paraId="7488BB69" w14:textId="77777777" w:rsidR="00733913" w:rsidRDefault="005E441E">
      <w:pPr>
        <w:spacing w:after="0" w:line="600" w:lineRule="auto"/>
        <w:ind w:firstLine="720"/>
        <w:jc w:val="both"/>
        <w:rPr>
          <w:rFonts w:eastAsia="Times New Roman"/>
          <w:szCs w:val="24"/>
        </w:rPr>
      </w:pPr>
      <w:r>
        <w:rPr>
          <w:rFonts w:eastAsia="Times New Roman"/>
          <w:szCs w:val="24"/>
        </w:rPr>
        <w:t xml:space="preserve">Κύριε Υπουργέ, ξέρετε ότι στις 11 Φεβρουαρίου αυτού του χρόνου ο Νομός Χανίων υπέστη μια μεγάλη καταστροφή εξαιτίας </w:t>
      </w:r>
      <w:r>
        <w:rPr>
          <w:rFonts w:eastAsia="Times New Roman"/>
          <w:szCs w:val="24"/>
        </w:rPr>
        <w:lastRenderedPageBreak/>
        <w:t>των ακραίων καιρικών φαινομένων, έντονων βροχοπτώσεων, οι οποίες είχαν</w:t>
      </w:r>
      <w:r>
        <w:rPr>
          <w:rFonts w:eastAsia="Times New Roman"/>
          <w:szCs w:val="24"/>
        </w:rPr>
        <w:t xml:space="preserve"> μεγάλο χρονικό διάστημα και δημιούργησαν φαινόμενα </w:t>
      </w:r>
      <w:proofErr w:type="spellStart"/>
      <w:r>
        <w:rPr>
          <w:rFonts w:eastAsia="Times New Roman"/>
          <w:szCs w:val="24"/>
        </w:rPr>
        <w:t>πλημμυρικά</w:t>
      </w:r>
      <w:proofErr w:type="spellEnd"/>
      <w:r>
        <w:rPr>
          <w:rFonts w:eastAsia="Times New Roman"/>
          <w:szCs w:val="24"/>
        </w:rPr>
        <w:t>. Καταστράφηκε μεγάλο μέρος των υποδομών οδοποιίας, καταστράφηκαν υποδομές ύδρευσης και αποχέτευσης στο δίκτυο και είναι χαρακτηριστικό ότι σε μια περιοχή που είχε τα περισσότερα προβλήματα, δηλ</w:t>
      </w:r>
      <w:r>
        <w:rPr>
          <w:rFonts w:eastAsia="Times New Roman"/>
          <w:szCs w:val="24"/>
        </w:rPr>
        <w:t xml:space="preserve">αδή στη Δημοτική Ενότητα </w:t>
      </w:r>
      <w:proofErr w:type="spellStart"/>
      <w:r>
        <w:rPr>
          <w:rFonts w:eastAsia="Times New Roman"/>
          <w:szCs w:val="24"/>
        </w:rPr>
        <w:t>Κολυμβαρίου</w:t>
      </w:r>
      <w:proofErr w:type="spellEnd"/>
      <w:r>
        <w:rPr>
          <w:rFonts w:eastAsia="Times New Roman"/>
          <w:szCs w:val="24"/>
        </w:rPr>
        <w:t xml:space="preserve"> του Δήμου </w:t>
      </w:r>
      <w:proofErr w:type="spellStart"/>
      <w:r>
        <w:rPr>
          <w:rFonts w:eastAsia="Times New Roman"/>
          <w:szCs w:val="24"/>
        </w:rPr>
        <w:t>Πλατανιά</w:t>
      </w:r>
      <w:proofErr w:type="spellEnd"/>
      <w:r>
        <w:rPr>
          <w:rFonts w:eastAsia="Times New Roman"/>
          <w:szCs w:val="24"/>
        </w:rPr>
        <w:t>, ολόκληρα χιλιόμετρα δρόμων έχουν εξαφανιστεί.</w:t>
      </w:r>
    </w:p>
    <w:p w14:paraId="7488BB6A" w14:textId="77777777" w:rsidR="00733913" w:rsidRDefault="005E441E">
      <w:pPr>
        <w:spacing w:after="0" w:line="600" w:lineRule="auto"/>
        <w:ind w:firstLine="720"/>
        <w:jc w:val="both"/>
        <w:rPr>
          <w:rFonts w:eastAsia="Times New Roman"/>
          <w:szCs w:val="24"/>
        </w:rPr>
      </w:pPr>
      <w:r>
        <w:rPr>
          <w:rFonts w:eastAsia="Times New Roman"/>
          <w:szCs w:val="24"/>
        </w:rPr>
        <w:t xml:space="preserve">Θέλω να πω ότι αυτή η Δημοτική Ενότητα </w:t>
      </w:r>
      <w:proofErr w:type="spellStart"/>
      <w:r>
        <w:rPr>
          <w:rFonts w:eastAsia="Times New Roman"/>
          <w:szCs w:val="24"/>
        </w:rPr>
        <w:t>Κολυμβαρίου</w:t>
      </w:r>
      <w:proofErr w:type="spellEnd"/>
      <w:r>
        <w:rPr>
          <w:rFonts w:eastAsia="Times New Roman"/>
          <w:szCs w:val="24"/>
        </w:rPr>
        <w:t xml:space="preserve">, όπως και ολόκληρος ο Δήμος </w:t>
      </w:r>
      <w:proofErr w:type="spellStart"/>
      <w:r>
        <w:rPr>
          <w:rFonts w:eastAsia="Times New Roman"/>
          <w:szCs w:val="24"/>
        </w:rPr>
        <w:t>Αποκορώνου</w:t>
      </w:r>
      <w:proofErr w:type="spellEnd"/>
      <w:r>
        <w:rPr>
          <w:rFonts w:eastAsia="Times New Roman"/>
          <w:szCs w:val="24"/>
        </w:rPr>
        <w:t>, έχουν χαρακτηριστεί ως περιοχές βρισκόμενες σε έκτακτες συνθήκ</w:t>
      </w:r>
      <w:r>
        <w:rPr>
          <w:rFonts w:eastAsia="Times New Roman"/>
          <w:szCs w:val="24"/>
        </w:rPr>
        <w:t xml:space="preserve">ες από τη μεριά της Περιφέρειας Κρήτης. </w:t>
      </w:r>
    </w:p>
    <w:p w14:paraId="7488BB6B" w14:textId="77777777" w:rsidR="00733913" w:rsidRDefault="005E441E">
      <w:pPr>
        <w:spacing w:after="0" w:line="600" w:lineRule="auto"/>
        <w:ind w:firstLine="720"/>
        <w:jc w:val="both"/>
        <w:rPr>
          <w:rFonts w:eastAsia="Times New Roman"/>
          <w:szCs w:val="24"/>
        </w:rPr>
      </w:pPr>
      <w:r>
        <w:rPr>
          <w:rFonts w:eastAsia="Times New Roman"/>
          <w:szCs w:val="24"/>
        </w:rPr>
        <w:t xml:space="preserve">Θα συμπλήρωνα σε όλα αυτά τη μεγάλη καταστροφή που υπέστη ένα ιστορικό μνημείο των Χανίων -δεν το έχω βάλει στην ερώτηση, αλλά είναι σημαντικό- που αφορά τον </w:t>
      </w:r>
      <w:proofErr w:type="spellStart"/>
      <w:r>
        <w:rPr>
          <w:rFonts w:eastAsia="Times New Roman"/>
          <w:szCs w:val="24"/>
        </w:rPr>
        <w:t>επιπρομαχώνα</w:t>
      </w:r>
      <w:proofErr w:type="spellEnd"/>
      <w:r>
        <w:rPr>
          <w:rFonts w:eastAsia="Times New Roman"/>
          <w:szCs w:val="24"/>
        </w:rPr>
        <w:t xml:space="preserve"> του Αγίου Δημητρίου, που είναι στα νοτιοδυτι</w:t>
      </w:r>
      <w:r>
        <w:rPr>
          <w:rFonts w:eastAsia="Times New Roman"/>
          <w:szCs w:val="24"/>
        </w:rPr>
        <w:t>κό άκρο των ενετικών οχυρώσεων της παλιάς πόλης. Επέζησε αιώνων, αλλά υπέστη και αυτό πολύ μεγάλες καταστροφές, ίσως τη μεγαλύτερη απ’ όλα αυτά τα χρόνια.</w:t>
      </w:r>
    </w:p>
    <w:p w14:paraId="7488BB6C" w14:textId="77777777" w:rsidR="00733913" w:rsidRDefault="005E441E">
      <w:pPr>
        <w:spacing w:after="0" w:line="600" w:lineRule="auto"/>
        <w:ind w:firstLine="720"/>
        <w:jc w:val="both"/>
        <w:rPr>
          <w:rFonts w:eastAsia="Times New Roman"/>
          <w:szCs w:val="24"/>
        </w:rPr>
      </w:pPr>
      <w:r>
        <w:rPr>
          <w:rFonts w:eastAsia="Times New Roman"/>
          <w:szCs w:val="24"/>
        </w:rPr>
        <w:lastRenderedPageBreak/>
        <w:t>Για τα θέματα αυτά έχουν κατατεθεί σ’ εσάς, όπως και σε άλλα Υπουργεία, σχετικά τεχνικά δελτία από τη</w:t>
      </w:r>
      <w:r>
        <w:rPr>
          <w:rFonts w:eastAsia="Times New Roman"/>
          <w:szCs w:val="24"/>
        </w:rPr>
        <w:t xml:space="preserve">ν πλευρά τόσο των Δήμων </w:t>
      </w:r>
      <w:proofErr w:type="spellStart"/>
      <w:r>
        <w:rPr>
          <w:rFonts w:eastAsia="Times New Roman"/>
          <w:szCs w:val="24"/>
        </w:rPr>
        <w:t>Πλατανιά</w:t>
      </w:r>
      <w:proofErr w:type="spellEnd"/>
      <w:r>
        <w:rPr>
          <w:rFonts w:eastAsia="Times New Roman"/>
          <w:szCs w:val="24"/>
        </w:rPr>
        <w:t xml:space="preserve"> και </w:t>
      </w:r>
      <w:proofErr w:type="spellStart"/>
      <w:r>
        <w:rPr>
          <w:rFonts w:eastAsia="Times New Roman"/>
          <w:szCs w:val="24"/>
        </w:rPr>
        <w:t>Αποκορώνου</w:t>
      </w:r>
      <w:proofErr w:type="spellEnd"/>
      <w:r>
        <w:rPr>
          <w:rFonts w:eastAsia="Times New Roman"/>
          <w:szCs w:val="24"/>
        </w:rPr>
        <w:t>, αλλά και της Περιφέρειας Χανίων, το ύψος των οποίων, απ’ ό,τι πρόσθεσα εγώ τουλάχιστον, εκτιμάται ότι ξεπερνά τα 7 εκατομμύρια.</w:t>
      </w:r>
    </w:p>
    <w:p w14:paraId="7488BB6D" w14:textId="77777777" w:rsidR="00733913" w:rsidRDefault="005E441E">
      <w:pPr>
        <w:spacing w:after="0" w:line="600" w:lineRule="auto"/>
        <w:ind w:firstLine="720"/>
        <w:jc w:val="both"/>
        <w:rPr>
          <w:rFonts w:eastAsia="Times New Roman"/>
          <w:szCs w:val="24"/>
        </w:rPr>
      </w:pPr>
      <w:r>
        <w:rPr>
          <w:rFonts w:eastAsia="Times New Roman"/>
          <w:szCs w:val="24"/>
        </w:rPr>
        <w:t>Ξέρω, κύριε Υπουργέ, ότι δεν είστε μόνο εσείς υπεύθυνος για τη θεραπεία αυτών τ</w:t>
      </w:r>
      <w:r>
        <w:rPr>
          <w:rFonts w:eastAsia="Times New Roman"/>
          <w:szCs w:val="24"/>
        </w:rPr>
        <w:t>ων θεμάτων. Υπάρχουν και άλλα συναρμόδια Υπουργεία. Όμως εσείς ως Υπουργείο το οποίο μπορεί να συντονίζει ως επισπεύδων Υπουργείο, θα ήθελα να σας ρωτήσω ποια μέτρα οικονομικής ενίσχυσης πρόκειται να ληφθούν στο εγγύς μέλλον, ώστε να καταστεί δυνατή η πλήρ</w:t>
      </w:r>
      <w:r>
        <w:rPr>
          <w:rFonts w:eastAsia="Times New Roman"/>
          <w:szCs w:val="24"/>
        </w:rPr>
        <w:t xml:space="preserve">ης αποκατάσταση των ζημιών στις υποδομές του Νομού Χανίων ειδικά στις περιοχές που έχουν βρεθεί σε έκτακτη ανάγκη, δεύτερον, τι προτίθεστε να κάνει το Υπουργείο σας, προκειμένου να καταβληθούν στους </w:t>
      </w:r>
      <w:r>
        <w:rPr>
          <w:rFonts w:eastAsia="Times New Roman"/>
          <w:szCs w:val="24"/>
        </w:rPr>
        <w:t>δ</w:t>
      </w:r>
      <w:r>
        <w:rPr>
          <w:rFonts w:eastAsia="Times New Roman"/>
          <w:szCs w:val="24"/>
        </w:rPr>
        <w:t>ήμους τα απαραίτητα κονδύλια για την καταβολή τμήματος α</w:t>
      </w:r>
      <w:r>
        <w:rPr>
          <w:rFonts w:eastAsia="Times New Roman"/>
          <w:szCs w:val="24"/>
        </w:rPr>
        <w:t xml:space="preserve">ποζημίωσης για την οικοσκευή ή τον εξοπλισμό των πληγέντων οικογενειών και επιχειρήσεων, όπως αυτές έχουν βεβαιωθεί από τα αρμόδια κλιμάκια που προχωρούνε σε αυτοψίες και, τέλος, αν </w:t>
      </w:r>
      <w:r>
        <w:rPr>
          <w:rFonts w:eastAsia="Times New Roman"/>
          <w:szCs w:val="24"/>
        </w:rPr>
        <w:lastRenderedPageBreak/>
        <w:t>προτίθεστε να κινήσετε τις διαδικασίες, προκειμένου να κηρυχθούν οι τοπικέ</w:t>
      </w:r>
      <w:r>
        <w:rPr>
          <w:rFonts w:eastAsia="Times New Roman"/>
          <w:szCs w:val="24"/>
        </w:rPr>
        <w:t>ς κοινότητες που επλήγησαν σαν πλημμυροπαθείς περιοχές.</w:t>
      </w:r>
    </w:p>
    <w:p w14:paraId="7488BB6E" w14:textId="77777777" w:rsidR="00733913" w:rsidRDefault="005E441E">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συνάδελφε.</w:t>
      </w:r>
    </w:p>
    <w:p w14:paraId="7488BB6F" w14:textId="77777777" w:rsidR="00733913" w:rsidRDefault="005E441E">
      <w:pPr>
        <w:spacing w:after="0" w:line="600" w:lineRule="auto"/>
        <w:ind w:firstLine="720"/>
        <w:jc w:val="both"/>
        <w:rPr>
          <w:rFonts w:eastAsia="Times New Roman"/>
          <w:szCs w:val="24"/>
        </w:rPr>
      </w:pPr>
      <w:r>
        <w:rPr>
          <w:rFonts w:eastAsia="Times New Roman"/>
          <w:szCs w:val="24"/>
        </w:rPr>
        <w:t>Κύριε Υπουργέ, έχετε τον λόγο.</w:t>
      </w:r>
    </w:p>
    <w:p w14:paraId="7488BB70" w14:textId="77777777" w:rsidR="00733913" w:rsidRDefault="005E441E">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Ευχαριστώ, κύριε Πρόεδρε.</w:t>
      </w:r>
    </w:p>
    <w:p w14:paraId="7488BB71" w14:textId="77777777" w:rsidR="00733913" w:rsidRDefault="005E441E">
      <w:pPr>
        <w:spacing w:after="0" w:line="600" w:lineRule="auto"/>
        <w:ind w:firstLine="720"/>
        <w:jc w:val="both"/>
        <w:rPr>
          <w:rFonts w:eastAsia="Times New Roman"/>
          <w:szCs w:val="24"/>
        </w:rPr>
      </w:pPr>
      <w:r>
        <w:rPr>
          <w:rFonts w:eastAsia="Times New Roman"/>
          <w:szCs w:val="24"/>
        </w:rPr>
        <w:t xml:space="preserve">Πράγματι, κυρία </w:t>
      </w:r>
      <w:proofErr w:type="spellStart"/>
      <w:r>
        <w:rPr>
          <w:rFonts w:eastAsia="Times New Roman"/>
          <w:szCs w:val="24"/>
        </w:rPr>
        <w:t>Βαγιωνάκη</w:t>
      </w:r>
      <w:proofErr w:type="spellEnd"/>
      <w:r>
        <w:rPr>
          <w:rFonts w:eastAsia="Times New Roman"/>
          <w:szCs w:val="24"/>
        </w:rPr>
        <w:t>, νομ</w:t>
      </w:r>
      <w:r>
        <w:rPr>
          <w:rFonts w:eastAsia="Times New Roman"/>
          <w:szCs w:val="24"/>
        </w:rPr>
        <w:t>ίζω ότι τα ακραία φαινόμενα που είδε η περιοχή που αναφέρεστε του Δήμου Χανίων στις 11/2 θα καταγραφούν στην ιστορία της μετεωρολογίας σαν κάτι ιδιαίτερα έντονο -δεν υπάρχει προηγούμενο- με αποτέλεσμα βέβαια να έχουμε τις αντίστοιχες επιπτώσεις που αναφέρε</w:t>
      </w:r>
      <w:r>
        <w:rPr>
          <w:rFonts w:eastAsia="Times New Roman"/>
          <w:szCs w:val="24"/>
        </w:rPr>
        <w:t>τε σε υποδομές στο οδικό δίκτυο σε πάγια κεφάλαια.</w:t>
      </w:r>
    </w:p>
    <w:p w14:paraId="7488BB72" w14:textId="77777777" w:rsidR="00733913" w:rsidRDefault="005E441E">
      <w:pPr>
        <w:spacing w:after="0" w:line="600" w:lineRule="auto"/>
        <w:ind w:firstLine="720"/>
        <w:jc w:val="both"/>
        <w:rPr>
          <w:rFonts w:eastAsia="Times New Roman"/>
          <w:szCs w:val="24"/>
        </w:rPr>
      </w:pPr>
      <w:r>
        <w:rPr>
          <w:rFonts w:eastAsia="Times New Roman"/>
          <w:szCs w:val="24"/>
        </w:rPr>
        <w:t xml:space="preserve">Κάθε φορά η αντιμετώπιση τέτοιων καταστάσεων σχετίζεται με το εξής, με τον όσο το δυνατόν πιο γρήγορο συντονισμό των συναρμόδιων Υπουργείων και εδώ εμπλέκονται, ανάλογα με την περίπτωση, αρκετά Υπουργεία. </w:t>
      </w:r>
      <w:r>
        <w:rPr>
          <w:rFonts w:eastAsia="Times New Roman"/>
          <w:szCs w:val="24"/>
        </w:rPr>
        <w:t>Θεωρώ ότι έχουν δρομολογηθεί εκείνες οι προβλεπόμενες διαδικασίες, ώστε να υπάρχουν οι αντίστοιχες αποζημιώσεις.</w:t>
      </w:r>
    </w:p>
    <w:p w14:paraId="7488BB73" w14:textId="77777777" w:rsidR="00733913" w:rsidRDefault="005E441E">
      <w:pPr>
        <w:spacing w:after="0" w:line="600" w:lineRule="auto"/>
        <w:ind w:firstLine="720"/>
        <w:jc w:val="both"/>
        <w:rPr>
          <w:rFonts w:eastAsia="Times New Roman"/>
          <w:szCs w:val="24"/>
        </w:rPr>
      </w:pPr>
      <w:r>
        <w:rPr>
          <w:rFonts w:eastAsia="Times New Roman"/>
          <w:szCs w:val="24"/>
        </w:rPr>
        <w:lastRenderedPageBreak/>
        <w:t xml:space="preserve">Πρώτα απ’ όλα, υπάρχει το θέμα που είναι ευθύνη του Υπουργείου Εργασίας και Κοινωνικής Ασφάλισης για τους πλημμυροπαθείς και αυτό προϋποθέτει, </w:t>
      </w:r>
      <w:r>
        <w:rPr>
          <w:rFonts w:eastAsia="Times New Roman"/>
          <w:szCs w:val="24"/>
        </w:rPr>
        <w:t>βέβαια, τη σύσταση επιτροπών από τους αρμόδιους δημάρχους, έτσι ώστε να καταγράψουν, να συγκεντρώσουν τα απαραίτητα δικαιολογητικά και να τα στείλουν στο Υπουργείο και να υπάρξουν μετά οι προβλεπόμενες αποζημιώσεις. Απ’ όσο γνωρίζω, αυτό είναι καθ’ οδόν.</w:t>
      </w:r>
    </w:p>
    <w:p w14:paraId="7488BB74" w14:textId="77777777" w:rsidR="00733913" w:rsidRDefault="005E441E">
      <w:pPr>
        <w:spacing w:after="0" w:line="600" w:lineRule="auto"/>
        <w:ind w:firstLine="720"/>
        <w:jc w:val="both"/>
        <w:rPr>
          <w:rFonts w:eastAsia="Times New Roman"/>
          <w:szCs w:val="24"/>
        </w:rPr>
      </w:pPr>
      <w:r>
        <w:rPr>
          <w:rFonts w:eastAsia="Times New Roman"/>
          <w:szCs w:val="24"/>
        </w:rPr>
        <w:t>Σ</w:t>
      </w:r>
      <w:r>
        <w:rPr>
          <w:rFonts w:eastAsia="Times New Roman"/>
          <w:szCs w:val="24"/>
        </w:rPr>
        <w:t xml:space="preserve">χετικά με τα κτήρια, αρμόδια είναι η Διεύθυνση Αποκατάστασης Επιπτώσεων Φυσικών Καταστροφών του Υπουργείου Υποδομών, του ΥΠΟΜΕΔΙ, σε συνεννόηση με την Περιφέρεια Κρήτης και με το Υπουργείο Οικονομικών. Αφού γίνει η αντίστοιχη καταγραφή, θα εκδοθεί η </w:t>
      </w:r>
      <w:r>
        <w:rPr>
          <w:rFonts w:eastAsia="Times New Roman"/>
          <w:szCs w:val="24"/>
        </w:rPr>
        <w:t xml:space="preserve">κοινή </w:t>
      </w:r>
      <w:r>
        <w:rPr>
          <w:rFonts w:eastAsia="Times New Roman"/>
          <w:szCs w:val="24"/>
        </w:rPr>
        <w:t>υπουργική απόφαση</w:t>
      </w:r>
      <w:r>
        <w:rPr>
          <w:rFonts w:eastAsia="Times New Roman"/>
          <w:szCs w:val="24"/>
        </w:rPr>
        <w:t xml:space="preserve"> των συγκεκριμένων Υπουργείων για να υπάρξουν και πάλι οι προβλεπόμενες αποζημιώσεις. Και αυτό κινείται όπως προβλέπεται.</w:t>
      </w:r>
    </w:p>
    <w:p w14:paraId="7488BB75"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Για το ζωικό και φυτικό κεφάλαιο γνωρίζω ότι έχουν γίνει οι αναγγελίες στον ΕΛΓΑ Ηρακλείου, έτσι ώστε να ενταχθούν αυ</w:t>
      </w:r>
      <w:r>
        <w:rPr>
          <w:rFonts w:eastAsia="Times New Roman" w:cs="Times New Roman"/>
          <w:szCs w:val="24"/>
        </w:rPr>
        <w:t>τοί οι οποίοι επλήγησαν στο Πρόγραμμα Χορηγήσεων Κρατικών Οικονομικών Ενισχύσεων.</w:t>
      </w:r>
    </w:p>
    <w:p w14:paraId="7488BB76"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πέρα από αυτά, θέλω να αναφερθώ σε αυτά που σχετίζονται άμεσα με το Υπουργείο Εσωτερικών, για τα οποία έχω καλύτερη εικόνα. </w:t>
      </w:r>
    </w:p>
    <w:p w14:paraId="7488BB77"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Για τον Νομό Χανίων, σχετικά με ζημιές που </w:t>
      </w:r>
      <w:r>
        <w:rPr>
          <w:rFonts w:eastAsia="Times New Roman" w:cs="Times New Roman"/>
          <w:szCs w:val="24"/>
        </w:rPr>
        <w:t xml:space="preserve">έχουν προέλθει από θεομηνίες έχουν δοθεί τα έτη 2015-2016, δηλαδή για καταστροφές που είχαν συμβεί τα προηγούμενα χρόνια, 520.000 ευρώ. Ιδιαίτερα για τον Δήμο </w:t>
      </w:r>
      <w:proofErr w:type="spellStart"/>
      <w:r>
        <w:rPr>
          <w:rFonts w:eastAsia="Times New Roman" w:cs="Times New Roman"/>
          <w:szCs w:val="24"/>
        </w:rPr>
        <w:t>Πλατανιά</w:t>
      </w:r>
      <w:proofErr w:type="spellEnd"/>
      <w:r>
        <w:rPr>
          <w:rFonts w:eastAsia="Times New Roman" w:cs="Times New Roman"/>
          <w:szCs w:val="24"/>
        </w:rPr>
        <w:t xml:space="preserve"> έχουν εγκριθεί 270.000 ευρώ. Όμως, από αυτά έχουν </w:t>
      </w:r>
      <w:proofErr w:type="spellStart"/>
      <w:r>
        <w:rPr>
          <w:rFonts w:eastAsia="Times New Roman" w:cs="Times New Roman"/>
          <w:szCs w:val="24"/>
        </w:rPr>
        <w:t>απορροφηθεί</w:t>
      </w:r>
      <w:proofErr w:type="spellEnd"/>
      <w:r>
        <w:rPr>
          <w:rFonts w:eastAsia="Times New Roman" w:cs="Times New Roman"/>
          <w:szCs w:val="24"/>
        </w:rPr>
        <w:t xml:space="preserve"> μόνο τα 47.250 ευρώ. Διότι</w:t>
      </w:r>
      <w:r>
        <w:rPr>
          <w:rFonts w:eastAsia="Times New Roman" w:cs="Times New Roman"/>
          <w:szCs w:val="24"/>
        </w:rPr>
        <w:t>, ναι μεν εγκρίνονται τα ποσά από το Υπουργείο, αλλά από εκεί και έπειτα πρέπει να υπάρχει και η αντίστοιχη απορρόφηση, που είναι ευθύνη των αντίστοιχων δήμων, δηλαδή να φέρουν τα σχετικά παραστατικά κλπ</w:t>
      </w:r>
      <w:r>
        <w:rPr>
          <w:rFonts w:eastAsia="Times New Roman" w:cs="Times New Roman"/>
          <w:szCs w:val="24"/>
        </w:rPr>
        <w:t>.</w:t>
      </w:r>
      <w:r>
        <w:rPr>
          <w:rFonts w:eastAsia="Times New Roman" w:cs="Times New Roman"/>
          <w:szCs w:val="24"/>
        </w:rPr>
        <w:t xml:space="preserve"> Και δυστυχώς υπάρχουν κάποιες τέτοιες περιπτώσεις ό</w:t>
      </w:r>
      <w:r>
        <w:rPr>
          <w:rFonts w:eastAsia="Times New Roman" w:cs="Times New Roman"/>
          <w:szCs w:val="24"/>
        </w:rPr>
        <w:t xml:space="preserve">που ενώ εγκρίνουμε από τα λίγα χρήματα που διαθέτουμε –δεν είναι άπειρα αυτά-, δεν υπάρχει ωστόσο η αντίστοιχη απορροφητικότητα. </w:t>
      </w:r>
    </w:p>
    <w:p w14:paraId="7488BB78"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Για τον Δήμο </w:t>
      </w:r>
      <w:proofErr w:type="spellStart"/>
      <w:r>
        <w:rPr>
          <w:rFonts w:eastAsia="Times New Roman" w:cs="Times New Roman"/>
          <w:szCs w:val="24"/>
        </w:rPr>
        <w:t>Αποκορώνου</w:t>
      </w:r>
      <w:proofErr w:type="spellEnd"/>
      <w:r>
        <w:rPr>
          <w:rFonts w:eastAsia="Times New Roman" w:cs="Times New Roman"/>
          <w:szCs w:val="24"/>
        </w:rPr>
        <w:t>, από όσο γνωρίζω, έχει σταλεί το αίτημα στις 14 Φεβρουαρίου. Διότι για να εγκριθούν και να δοθούν αυτά</w:t>
      </w:r>
      <w:r>
        <w:rPr>
          <w:rFonts w:eastAsia="Times New Roman" w:cs="Times New Roman"/>
          <w:szCs w:val="24"/>
        </w:rPr>
        <w:t xml:space="preserve"> τα χρήματα</w:t>
      </w:r>
      <w:r>
        <w:rPr>
          <w:rFonts w:eastAsia="Times New Roman" w:cs="Times New Roman"/>
          <w:szCs w:val="24"/>
        </w:rPr>
        <w:t>,</w:t>
      </w:r>
      <w:r>
        <w:rPr>
          <w:rFonts w:eastAsia="Times New Roman" w:cs="Times New Roman"/>
          <w:szCs w:val="24"/>
        </w:rPr>
        <w:t xml:space="preserve"> σε κάθε περίπτωση</w:t>
      </w:r>
      <w:r>
        <w:rPr>
          <w:rFonts w:eastAsia="Times New Roman" w:cs="Times New Roman"/>
          <w:szCs w:val="24"/>
        </w:rPr>
        <w:t>,</w:t>
      </w:r>
      <w:r>
        <w:rPr>
          <w:rFonts w:eastAsia="Times New Roman" w:cs="Times New Roman"/>
          <w:szCs w:val="24"/>
        </w:rPr>
        <w:t xml:space="preserve"> πρέπει να υπάρχει το αντίστοιχο αίτημα. Βλέπω δηλαδή πολλές φορές σε διάφορες </w:t>
      </w:r>
      <w:r>
        <w:rPr>
          <w:rFonts w:eastAsia="Times New Roman" w:cs="Times New Roman"/>
          <w:szCs w:val="24"/>
        </w:rPr>
        <w:lastRenderedPageBreak/>
        <w:t>περιπτώσεις δήμους οι οποίοι λένε «γιατί δεν δώσατε και σε εμάς;». Δεν πηγαίνουμε να χτυπάμε την πόρτα στον κάθε δήμο. Προφανώς, ο κάθε δήμος κατα</w:t>
      </w:r>
      <w:r>
        <w:rPr>
          <w:rFonts w:eastAsia="Times New Roman" w:cs="Times New Roman"/>
          <w:szCs w:val="24"/>
        </w:rPr>
        <w:t xml:space="preserve">γράφει ζημιές και καταθέτει αιτήματα. </w:t>
      </w:r>
    </w:p>
    <w:p w14:paraId="7488BB79"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Το αίτημα, λοιπόν, του Δήμου </w:t>
      </w:r>
      <w:proofErr w:type="spellStart"/>
      <w:r>
        <w:rPr>
          <w:rFonts w:eastAsia="Times New Roman" w:cs="Times New Roman"/>
          <w:szCs w:val="24"/>
        </w:rPr>
        <w:t>Αποκορώνου</w:t>
      </w:r>
      <w:proofErr w:type="spellEnd"/>
      <w:r>
        <w:rPr>
          <w:rFonts w:eastAsia="Times New Roman" w:cs="Times New Roman"/>
          <w:szCs w:val="24"/>
        </w:rPr>
        <w:t xml:space="preserve"> θα αντιμετωπιστεί τις αμέσως επόμενες ημέρες και νομίζω ότι θα δοθούν αντίστοιχα χρήματα. Δεν γνωρίζω αυτή τη στιγμή το συνολικό ύψος του ποσού το οποίο έχει αιτηθεί ο Δήμος, αλ</w:t>
      </w:r>
      <w:r>
        <w:rPr>
          <w:rFonts w:eastAsia="Times New Roman" w:cs="Times New Roman"/>
          <w:szCs w:val="24"/>
        </w:rPr>
        <w:t xml:space="preserve">λά προφανώς θα δοθεί ένα ποσό που να ικανοποιεί, τουλάχιστον σε πρώτη φάση, τις ανάγκες. </w:t>
      </w:r>
    </w:p>
    <w:p w14:paraId="7488BB7A"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Τέλος, με αφορμή την ερώτησή σας, θέλω να πω ότι από τον Νοέμβριο του 2016 μέχρι και σήμερα –και το λέω γιατί ίσως για πρώτη φορά ο κρατικός μηχανισμός ανταποκρίθηκε </w:t>
      </w:r>
      <w:r>
        <w:rPr>
          <w:rFonts w:eastAsia="Times New Roman" w:cs="Times New Roman"/>
          <w:szCs w:val="24"/>
        </w:rPr>
        <w:t>τόσο γρήγορα και αυτό δεν το λέμε μόνο εμείς, αλλά και οι δήμαρχοι- έχουν υπάρξει εξήντα μία αποφάσεις ενίσχυσης δήμων από θεομηνίες με συνολικό ποσό, που έχει δεσμευτεί, 4.165.000 ευρώ. Δεν υπάρχει προηγούμενο μιας τόσο γρήγορης ανταπόκρισης από το Υπουργ</w:t>
      </w:r>
      <w:r>
        <w:rPr>
          <w:rFonts w:eastAsia="Times New Roman" w:cs="Times New Roman"/>
          <w:szCs w:val="24"/>
        </w:rPr>
        <w:t xml:space="preserve">είο Εσωτερικών για τέτοιου είδους καταστάσεις. </w:t>
      </w:r>
    </w:p>
    <w:p w14:paraId="7488BB7B"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Παράλληλα, για ζημιές που αφορούν ζητήματα που εντάσσονται στο Ταμείο Λειψυδρίας, που αφορούν δίκτυα ύδρευσης </w:t>
      </w:r>
      <w:r>
        <w:rPr>
          <w:rFonts w:eastAsia="Times New Roman" w:cs="Times New Roman"/>
          <w:szCs w:val="24"/>
        </w:rPr>
        <w:lastRenderedPageBreak/>
        <w:t>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έχουν υπάρξει αποφάσεις για είκοσι τέσσερις δήμους, που ανταποκρίνονται σε ένα ποσό 475.000 </w:t>
      </w:r>
      <w:r>
        <w:rPr>
          <w:rFonts w:eastAsia="Times New Roman" w:cs="Times New Roman"/>
          <w:szCs w:val="24"/>
        </w:rPr>
        <w:t xml:space="preserve">ευρώ. </w:t>
      </w:r>
    </w:p>
    <w:p w14:paraId="7488BB7C"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 </w:t>
      </w:r>
    </w:p>
    <w:p w14:paraId="7488BB7D"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Βαγιωνάκη</w:t>
      </w:r>
      <w:proofErr w:type="spellEnd"/>
      <w:r>
        <w:rPr>
          <w:rFonts w:eastAsia="Times New Roman" w:cs="Times New Roman"/>
          <w:szCs w:val="24"/>
        </w:rPr>
        <w:t xml:space="preserve">, έχετε τον λόγο. </w:t>
      </w:r>
    </w:p>
    <w:p w14:paraId="7488BB7E"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 xml:space="preserve">Θα κάνω δύο παρατηρήσεις, καθώς είμαι και στην Επιτροπή Περιβάλλοντος και καταλαβαίνω πολύ καλά ότι όσο υπάρχει το πρόβλημα </w:t>
      </w:r>
      <w:r>
        <w:rPr>
          <w:rFonts w:eastAsia="Times New Roman" w:cs="Times New Roman"/>
          <w:szCs w:val="24"/>
        </w:rPr>
        <w:t>με το περιβάλλον, όσο δεν αντιμετωπίζουμε τα προβλήματα όπως πρέπει, τόσο τα φαινόμενα αυτά θα έχουν μεγαλύτερη πυκνότητα στο μέλλον.</w:t>
      </w:r>
    </w:p>
    <w:p w14:paraId="7488BB7F"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Επίσης, από αυτά που είπατε, κύριε Υπουργέ, -και χαίρομαι- θεωρώ δεδομένο ότι, αφού αυτά τα κονδύλια δίνονται πολύ γρήγορα</w:t>
      </w:r>
      <w:r>
        <w:rPr>
          <w:rFonts w:eastAsia="Times New Roman" w:cs="Times New Roman"/>
          <w:szCs w:val="24"/>
        </w:rPr>
        <w:t xml:space="preserve">, θα υπάρξει και μια ανταπόκριση στα αιτήματα που υπάρχουν από την πλευρά των ΟΤΑ πρώτου και δεύτερου βαθμού στον Νομό Χανίων. </w:t>
      </w:r>
    </w:p>
    <w:p w14:paraId="7488BB80"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Δεν ξέρω τι έχει γίνει στο παρελθόν, όμως από τα τεχνικά δελτία τα οποία έχω υπ’ </w:t>
      </w:r>
      <w:proofErr w:type="spellStart"/>
      <w:r>
        <w:rPr>
          <w:rFonts w:eastAsia="Times New Roman" w:cs="Times New Roman"/>
          <w:szCs w:val="24"/>
        </w:rPr>
        <w:t>όψιν</w:t>
      </w:r>
      <w:proofErr w:type="spellEnd"/>
      <w:r>
        <w:rPr>
          <w:rFonts w:eastAsia="Times New Roman" w:cs="Times New Roman"/>
          <w:szCs w:val="24"/>
        </w:rPr>
        <w:t xml:space="preserve"> μου και τα οποία θα σας καταθέσω –τα έχω κ</w:t>
      </w:r>
      <w:r>
        <w:rPr>
          <w:rFonts w:eastAsia="Times New Roman" w:cs="Times New Roman"/>
          <w:szCs w:val="24"/>
        </w:rPr>
        <w:t xml:space="preserve">αι σε έντυπη και σε ηλεκτρονική μορφή- γνωρίζω πολύ καλά ότι μέχρι τώρα οι δήμοι έχουν ανταποκριθεί και έχουν κάνει </w:t>
      </w:r>
      <w:r>
        <w:rPr>
          <w:rFonts w:eastAsia="Times New Roman" w:cs="Times New Roman"/>
          <w:szCs w:val="24"/>
        </w:rPr>
        <w:lastRenderedPageBreak/>
        <w:t xml:space="preserve">αιτήματα όχι μόνο στο δικό σας Υπουργείο αλλά και στο Υπουργείο Εργασίας. </w:t>
      </w:r>
    </w:p>
    <w:p w14:paraId="7488BB81"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Με την ευκαιρία αυτή θα ήθελα να πω ότι θεωρώ τουλάχιστον αναγκαί</w:t>
      </w:r>
      <w:r>
        <w:rPr>
          <w:rFonts w:eastAsia="Times New Roman" w:cs="Times New Roman"/>
          <w:szCs w:val="24"/>
        </w:rPr>
        <w:t>ο, αφού δεν είναι πολύ μεγάλο το ποσό, σε αυτές τις περίπου τριάντα πέντε οικογένειες που έχουν καταγραφεί στο Υπουργείο Εργασίας και ζητούν αυτό το έκτακτο βοήθημα των 580 ευρώ -δεν θυμάμαι ακριβώς πόσο είναι- να δοθεί άμεσα αυτό το ποσό, για να ανακουφισ</w:t>
      </w:r>
      <w:r>
        <w:rPr>
          <w:rFonts w:eastAsia="Times New Roman" w:cs="Times New Roman"/>
          <w:szCs w:val="24"/>
        </w:rPr>
        <w:t xml:space="preserve">τούν αυτές οι οικογένειες. </w:t>
      </w:r>
    </w:p>
    <w:p w14:paraId="7488BB82" w14:textId="77777777" w:rsidR="00733913" w:rsidRDefault="005E441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Δεύτερον, δεν μου απαντήσατε στο αίτημα που υπάρχει, κατά πόσο μπορούν να κηρυχθούν αυτές οι κοινότητες πια, οι οποίες δεν είναι και πάρα πολλές, πλημμυροπαθείς, για να έχουν οι κάτοικοι αυτών των περιοχών τα ανάλογα οφέλη που έ</w:t>
      </w:r>
      <w:r>
        <w:rPr>
          <w:rFonts w:eastAsia="Times New Roman" w:cs="Times New Roman"/>
          <w:szCs w:val="24"/>
        </w:rPr>
        <w:t xml:space="preserve">χουν σε αυτές τις περιπτώσεις όλες οι πληγείσες περιοχές. </w:t>
      </w:r>
    </w:p>
    <w:p w14:paraId="7488BB83" w14:textId="77777777" w:rsidR="00733913" w:rsidRDefault="005E441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τρίτον, να σας πω ότι σε αυτά τα αιτήματα τα οποία έχουν έρθει σε εσάς δεν έχει έρθει το αίτημα από τον Δήμο Χανίων, που αφορά τον </w:t>
      </w:r>
      <w:proofErr w:type="spellStart"/>
      <w:r>
        <w:rPr>
          <w:rFonts w:eastAsia="Times New Roman" w:cs="Times New Roman"/>
          <w:szCs w:val="24"/>
        </w:rPr>
        <w:t>Επιπρομαχώνα</w:t>
      </w:r>
      <w:proofErr w:type="spellEnd"/>
      <w:r>
        <w:rPr>
          <w:rFonts w:eastAsia="Times New Roman" w:cs="Times New Roman"/>
          <w:szCs w:val="24"/>
        </w:rPr>
        <w:t xml:space="preserve"> του Αγίου Δημητρίου. Ο λόγος δεν είναι ότι δεν έχ</w:t>
      </w:r>
      <w:r>
        <w:rPr>
          <w:rFonts w:eastAsia="Times New Roman" w:cs="Times New Roman"/>
          <w:szCs w:val="24"/>
        </w:rPr>
        <w:t xml:space="preserve">ουν προχωρήσει, αλλά αυτά τα θέματα πρέπει να συζητηθούν σε συνεργασία με το Υπουργείο Πολιτισμού και την Αρχαιολογική Υπηρεσία. </w:t>
      </w:r>
    </w:p>
    <w:p w14:paraId="7488BB84" w14:textId="77777777" w:rsidR="00733913" w:rsidRDefault="005E441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ετοιμάζεται –εξ όσων γνωρίζω- αυτό το δελτίο, διότι, πρώτον, υπάρχει ανάγκη μίας μελέτης για το συγκεκριμένο ζήτημα -γιατί</w:t>
      </w:r>
      <w:r>
        <w:rPr>
          <w:rFonts w:eastAsia="Times New Roman" w:cs="Times New Roman"/>
          <w:szCs w:val="24"/>
        </w:rPr>
        <w:t xml:space="preserve"> και στο παρελθόν υπήρχαν προβλήματα-, ώστε να μην υπάρξουν προβλήματα και στη βάση αυτή να υπάρχει αποκατάσταση και διότι, δεύτερον, άμεσα –και αυτό θα έρθει, φαντάζομαι, ως αίτημα- πρέπει να υπάρχουν κάποια έργα στήριξης του μνημείου, ώστε να μην υπάρξου</w:t>
      </w:r>
      <w:r>
        <w:rPr>
          <w:rFonts w:eastAsia="Times New Roman" w:cs="Times New Roman"/>
          <w:szCs w:val="24"/>
        </w:rPr>
        <w:t xml:space="preserve">ν περαιτέρω ζημιές και να μπορεί να υπάρχει η ασφαλής έλευση πεζών και τροχοφόρων από αυτό το συγκεκριμένο σημείο, το οποίο πιθανόν να το γνωρίζετε και εσείς, κύριε Υπουργέ. </w:t>
      </w:r>
    </w:p>
    <w:p w14:paraId="7488BB85"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Ευαγγελία (</w:t>
      </w:r>
      <w:proofErr w:type="spellStart"/>
      <w:r>
        <w:rPr>
          <w:rFonts w:eastAsia="Times New Roman" w:cs="Times New Roman"/>
          <w:szCs w:val="24"/>
        </w:rPr>
        <w:t>Βάλια</w:t>
      </w:r>
      <w:proofErr w:type="spellEnd"/>
      <w:r>
        <w:rPr>
          <w:rFonts w:eastAsia="Times New Roman" w:cs="Times New Roman"/>
          <w:szCs w:val="24"/>
        </w:rPr>
        <w:t xml:space="preserve">) </w:t>
      </w:r>
      <w:proofErr w:type="spellStart"/>
      <w:r>
        <w:rPr>
          <w:rFonts w:eastAsia="Times New Roman" w:cs="Times New Roman"/>
          <w:szCs w:val="24"/>
        </w:rPr>
        <w:t>Βαγιωνάκη</w:t>
      </w:r>
      <w:proofErr w:type="spellEnd"/>
      <w:r>
        <w:rPr>
          <w:rFonts w:eastAsia="Times New Roman" w:cs="Times New Roman"/>
          <w:szCs w:val="24"/>
        </w:rPr>
        <w:t xml:space="preserve"> καταθέτει για τα Πρακ</w:t>
      </w:r>
      <w:r>
        <w:rPr>
          <w:rFonts w:eastAsia="Times New Roman" w:cs="Times New Roman"/>
          <w:szCs w:val="24"/>
        </w:rPr>
        <w:t>τικά τα προαναφερθέντα τεχνικά δελτία, τα οποία βρίσκονται στο Αρχείο του Τμήματος Γραμματείας της Διεύθυνσης Στενογραφίας και Πρακτικών της Βουλής)</w:t>
      </w:r>
    </w:p>
    <w:p w14:paraId="7488BB86" w14:textId="77777777" w:rsidR="00733913" w:rsidRDefault="005E441E">
      <w:pPr>
        <w:tabs>
          <w:tab w:val="left" w:pos="5670"/>
        </w:tabs>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Ευχαριστούμε, κυρία </w:t>
      </w:r>
      <w:proofErr w:type="spellStart"/>
      <w:r>
        <w:rPr>
          <w:rFonts w:eastAsia="Times New Roman"/>
          <w:szCs w:val="24"/>
        </w:rPr>
        <w:t>Βαγιωνάκη</w:t>
      </w:r>
      <w:proofErr w:type="spellEnd"/>
      <w:r>
        <w:rPr>
          <w:rFonts w:eastAsia="Times New Roman"/>
          <w:szCs w:val="24"/>
        </w:rPr>
        <w:t xml:space="preserve">. </w:t>
      </w:r>
    </w:p>
    <w:p w14:paraId="7488BB87" w14:textId="77777777" w:rsidR="00733913" w:rsidRDefault="005E441E">
      <w:pPr>
        <w:spacing w:after="0"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7488BB88" w14:textId="77777777" w:rsidR="00733913" w:rsidRDefault="005E441E">
      <w:pPr>
        <w:spacing w:after="0" w:line="600" w:lineRule="auto"/>
        <w:ind w:firstLine="720"/>
        <w:jc w:val="both"/>
        <w:rPr>
          <w:rFonts w:eastAsia="Times New Roman"/>
          <w:szCs w:val="24"/>
        </w:rPr>
      </w:pPr>
      <w:r>
        <w:rPr>
          <w:rFonts w:eastAsia="Times New Roman"/>
          <w:b/>
          <w:szCs w:val="24"/>
        </w:rPr>
        <w:t>ΠΑΝ</w:t>
      </w:r>
      <w:r>
        <w:rPr>
          <w:rFonts w:eastAsia="Times New Roman"/>
          <w:b/>
          <w:szCs w:val="24"/>
        </w:rPr>
        <w:t xml:space="preserve">ΑΓΙΩΤΗΣ (ΠΑΝΟΣ) ΣΚΟΥΡΛΕΤΗΣ (Υπουργός Εσωτερικών): </w:t>
      </w:r>
      <w:r>
        <w:rPr>
          <w:rFonts w:eastAsia="Times New Roman"/>
          <w:szCs w:val="24"/>
        </w:rPr>
        <w:t xml:space="preserve">Ευχαριστώ, κύριε Πρόεδρε. </w:t>
      </w:r>
    </w:p>
    <w:p w14:paraId="7488BB89" w14:textId="77777777" w:rsidR="00733913" w:rsidRDefault="005E441E">
      <w:pPr>
        <w:spacing w:after="0" w:line="600" w:lineRule="auto"/>
        <w:ind w:firstLine="720"/>
        <w:jc w:val="both"/>
        <w:rPr>
          <w:rFonts w:eastAsia="Times New Roman"/>
          <w:szCs w:val="24"/>
        </w:rPr>
      </w:pPr>
      <w:r>
        <w:rPr>
          <w:rFonts w:eastAsia="Times New Roman"/>
          <w:szCs w:val="24"/>
        </w:rPr>
        <w:lastRenderedPageBreak/>
        <w:t xml:space="preserve">Κυρία </w:t>
      </w:r>
      <w:proofErr w:type="spellStart"/>
      <w:r>
        <w:rPr>
          <w:rFonts w:eastAsia="Times New Roman"/>
          <w:szCs w:val="24"/>
        </w:rPr>
        <w:t>Βαγιωνάκη</w:t>
      </w:r>
      <w:proofErr w:type="spellEnd"/>
      <w:r>
        <w:rPr>
          <w:rFonts w:eastAsia="Times New Roman"/>
          <w:szCs w:val="24"/>
        </w:rPr>
        <w:t>, επαναλαμβάνω ότι κάθε φορά υπάρχει το αντίστοιχο αίτημα κατ’ αρχάς για τις περιοχές οι οποίες κηρύσσονται σε κατάσταση έκτακτης ανάγκης και αυτό έχει γίνει για το</w:t>
      </w:r>
      <w:r>
        <w:rPr>
          <w:rFonts w:eastAsia="Times New Roman"/>
          <w:szCs w:val="24"/>
        </w:rPr>
        <w:t xml:space="preserve">υς συγκεκριμένους δυο δήμους στους οποίους αναφέρεστε. </w:t>
      </w:r>
    </w:p>
    <w:p w14:paraId="7488BB8A" w14:textId="77777777" w:rsidR="00733913" w:rsidRDefault="005E441E">
      <w:pPr>
        <w:spacing w:after="0" w:line="600" w:lineRule="auto"/>
        <w:ind w:firstLine="720"/>
        <w:jc w:val="both"/>
        <w:rPr>
          <w:rFonts w:eastAsia="Times New Roman" w:cs="Times New Roman"/>
          <w:szCs w:val="24"/>
        </w:rPr>
      </w:pPr>
      <w:r>
        <w:rPr>
          <w:rFonts w:eastAsia="Times New Roman"/>
          <w:szCs w:val="24"/>
        </w:rPr>
        <w:t>Δεν καταλαβαίνω αν υπάρχει αίτημα και για άλλες περιοχές. Αυτό δεν μου είναι σαφές, αλλά…</w:t>
      </w:r>
      <w:r>
        <w:rPr>
          <w:rFonts w:eastAsia="Times New Roman" w:cs="Times New Roman"/>
          <w:szCs w:val="24"/>
        </w:rPr>
        <w:t xml:space="preserve"> </w:t>
      </w:r>
    </w:p>
    <w:p w14:paraId="7488BB8B" w14:textId="77777777" w:rsidR="00733913" w:rsidRDefault="005E441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 xml:space="preserve">Για τις συγκεκριμένες περιοχές, για τους πλημμυροπαθείς. </w:t>
      </w:r>
    </w:p>
    <w:p w14:paraId="7488BB8C" w14:textId="77777777" w:rsidR="00733913" w:rsidRDefault="005E441E">
      <w:pPr>
        <w:spacing w:after="0" w:line="600" w:lineRule="auto"/>
        <w:ind w:firstLine="720"/>
        <w:jc w:val="both"/>
        <w:rPr>
          <w:rFonts w:eastAsia="Times New Roman"/>
          <w:szCs w:val="24"/>
        </w:rPr>
      </w:pPr>
      <w:r>
        <w:rPr>
          <w:rFonts w:eastAsia="Times New Roman"/>
          <w:b/>
          <w:szCs w:val="24"/>
        </w:rPr>
        <w:t>ΠΑΝΑΓΙΩΤΗΣ (ΠΑΝΟΣ) ΣΚΟ</w:t>
      </w:r>
      <w:r>
        <w:rPr>
          <w:rFonts w:eastAsia="Times New Roman"/>
          <w:b/>
          <w:szCs w:val="24"/>
        </w:rPr>
        <w:t xml:space="preserve">ΥΡΛΕΤΗΣ (Υπουργός Εσωτερικών): </w:t>
      </w:r>
      <w:r>
        <w:rPr>
          <w:rFonts w:eastAsia="Times New Roman"/>
          <w:szCs w:val="24"/>
        </w:rPr>
        <w:t>Ναι, προφανώς. Όμως, από όσο γνωρίζω –και σας το ανέφερα και πριν- οι διαδικασίες ανακούφισης των κατοίκων που έχουν χαρακτηριστεί σε εκείνες τις περιοχές ως πλημμυροπαθείς έχουν ήδη υιοθετηθεί και έχει σταλεί το αντίστοιχο α</w:t>
      </w:r>
      <w:r>
        <w:rPr>
          <w:rFonts w:eastAsia="Times New Roman"/>
          <w:szCs w:val="24"/>
        </w:rPr>
        <w:t xml:space="preserve">ίτημα στο Υπουργείο Εργασίας και κινούνται τα πράγματα, όπως προβλέπεται. Αυτό γνωρίζω. Αυτή είναι η ενημέρωση που έχω από το αντίστοιχο Υπουργείο Εργασίας. </w:t>
      </w:r>
    </w:p>
    <w:p w14:paraId="7488BB8D" w14:textId="77777777" w:rsidR="00733913" w:rsidRDefault="005E441E">
      <w:pPr>
        <w:spacing w:after="0" w:line="600" w:lineRule="auto"/>
        <w:ind w:firstLine="720"/>
        <w:jc w:val="both"/>
        <w:rPr>
          <w:rFonts w:eastAsia="Times New Roman"/>
          <w:szCs w:val="24"/>
        </w:rPr>
      </w:pPr>
      <w:r>
        <w:rPr>
          <w:rFonts w:eastAsia="Times New Roman"/>
          <w:szCs w:val="24"/>
        </w:rPr>
        <w:t>Άλλωστε, όπως σωστά είπατε και εσείς, το Υπουργείο Εσωτερικών έχει μια οριζόντια ευθύνη και προσπα</w:t>
      </w:r>
      <w:r>
        <w:rPr>
          <w:rFonts w:eastAsia="Times New Roman"/>
          <w:szCs w:val="24"/>
        </w:rPr>
        <w:t xml:space="preserve">θεί να συντονίζει και με τα συναρμόδια Υπουργεία να προωθεί κάποια αντίστοιχα αιτήματα, πέρα από τις δυο εκείνες περιπτώσεις που σας </w:t>
      </w:r>
      <w:r>
        <w:rPr>
          <w:rFonts w:eastAsia="Times New Roman"/>
          <w:szCs w:val="24"/>
        </w:rPr>
        <w:lastRenderedPageBreak/>
        <w:t xml:space="preserve">είπα, όπου έχουμε το δικό μας –ας το πούμε- </w:t>
      </w:r>
      <w:r>
        <w:rPr>
          <w:rFonts w:eastAsia="Times New Roman"/>
          <w:szCs w:val="24"/>
        </w:rPr>
        <w:t>ειδικό λογαριασμό</w:t>
      </w:r>
      <w:r>
        <w:rPr>
          <w:rFonts w:eastAsia="Times New Roman"/>
          <w:szCs w:val="24"/>
        </w:rPr>
        <w:t xml:space="preserve"> για την αντιμετώπιση των θεομηνιών και των προβλημάτων από τη</w:t>
      </w:r>
      <w:r>
        <w:rPr>
          <w:rFonts w:eastAsia="Times New Roman"/>
          <w:szCs w:val="24"/>
        </w:rPr>
        <w:t xml:space="preserve"> λειψυδρία. </w:t>
      </w:r>
    </w:p>
    <w:p w14:paraId="7488BB8E" w14:textId="77777777" w:rsidR="00733913" w:rsidRDefault="005E441E">
      <w:pPr>
        <w:spacing w:after="0" w:line="600" w:lineRule="auto"/>
        <w:ind w:firstLine="720"/>
        <w:jc w:val="both"/>
        <w:rPr>
          <w:rFonts w:eastAsia="Times New Roman"/>
          <w:szCs w:val="24"/>
        </w:rPr>
      </w:pPr>
      <w:r>
        <w:rPr>
          <w:rFonts w:eastAsia="Times New Roman"/>
          <w:szCs w:val="24"/>
        </w:rPr>
        <w:t>Από εκεί και έπειτα, νομίζω ότι όπως και στις άλλες περιπτώσεις, θα μπορέσουμε να αξιοποιήσουμε τα μέσα που διαθέτουμε με τον καλύτερο δυνατό τρόπο και όσο το δυνατόν πιο σύντομα, διότι ξέρετε ότι το αποτέλεσμα σχετίζεται και με τον χρόνο αντα</w:t>
      </w:r>
      <w:r>
        <w:rPr>
          <w:rFonts w:eastAsia="Times New Roman"/>
          <w:szCs w:val="24"/>
        </w:rPr>
        <w:t>πόκρισης. Όσο πιο σύντομα αξιοποιείς τα μέσα που διαθέτεις τόσο τελικά πιο ευεργετικό είναι και για τους ίδιους τους πλημμυροπαθείς, αλλά και για την ανταπόκριση συνολικά του συστήματος στην αντιμετώπιση τέτοιων καταστάσεων.</w:t>
      </w:r>
    </w:p>
    <w:p w14:paraId="7488BB8F" w14:textId="77777777" w:rsidR="00733913" w:rsidRDefault="005E441E">
      <w:pPr>
        <w:spacing w:after="0" w:line="600" w:lineRule="auto"/>
        <w:ind w:firstLine="720"/>
        <w:jc w:val="both"/>
        <w:rPr>
          <w:rFonts w:eastAsia="Times New Roman"/>
          <w:szCs w:val="24"/>
        </w:rPr>
      </w:pPr>
      <w:r>
        <w:rPr>
          <w:rFonts w:eastAsia="Times New Roman"/>
          <w:szCs w:val="24"/>
        </w:rPr>
        <w:t xml:space="preserve">Σας ευχαριστώ. </w:t>
      </w:r>
    </w:p>
    <w:p w14:paraId="7488BB90" w14:textId="77777777" w:rsidR="00733913" w:rsidRDefault="005E441E">
      <w:pPr>
        <w:spacing w:after="0" w:line="600" w:lineRule="auto"/>
        <w:ind w:firstLine="720"/>
        <w:jc w:val="both"/>
        <w:rPr>
          <w:rFonts w:eastAsia="Times New Roman"/>
          <w:szCs w:val="24"/>
        </w:rPr>
      </w:pPr>
      <w:r>
        <w:rPr>
          <w:rFonts w:eastAsia="Times New Roman"/>
          <w:b/>
          <w:szCs w:val="24"/>
        </w:rPr>
        <w:t>ΠΡΟΕΔΡΕΥΩΝ (Σπυ</w:t>
      </w:r>
      <w:r>
        <w:rPr>
          <w:rFonts w:eastAsia="Times New Roman"/>
          <w:b/>
          <w:szCs w:val="24"/>
        </w:rPr>
        <w:t xml:space="preserve">ρίδων Λυκούδης): </w:t>
      </w:r>
      <w:r>
        <w:rPr>
          <w:rFonts w:eastAsia="Times New Roman"/>
          <w:szCs w:val="24"/>
        </w:rPr>
        <w:t xml:space="preserve">Ευχαριστώ, κύριε Υπουργέ. </w:t>
      </w:r>
    </w:p>
    <w:p w14:paraId="7488BB91" w14:textId="77777777" w:rsidR="00733913" w:rsidRDefault="005E441E">
      <w:pPr>
        <w:spacing w:after="0" w:line="600" w:lineRule="auto"/>
        <w:ind w:firstLine="720"/>
        <w:jc w:val="both"/>
        <w:rPr>
          <w:rFonts w:eastAsia="Times New Roman"/>
          <w:szCs w:val="24"/>
        </w:rPr>
      </w:pPr>
      <w:r>
        <w:rPr>
          <w:rFonts w:eastAsia="Times New Roman"/>
          <w:szCs w:val="24"/>
        </w:rPr>
        <w:t xml:space="preserve">Κύριε Σκουρλέτη και κυρία Βαγενά, να περιμένουμε να μεσολαβήσει η ερώτηση που έχει κάνει ο κ. Τζαβάρας και να απαντηθεί, η οποία είχε προηγηθεί των δικών σας, αλλά δεν ήταν εδώ ο ίδιος προηγουμένως; </w:t>
      </w:r>
    </w:p>
    <w:p w14:paraId="7488BB92" w14:textId="77777777" w:rsidR="00733913" w:rsidRDefault="005E441E">
      <w:pPr>
        <w:spacing w:after="0" w:line="600" w:lineRule="auto"/>
        <w:ind w:firstLine="720"/>
        <w:jc w:val="both"/>
        <w:rPr>
          <w:rFonts w:eastAsia="Times New Roman"/>
          <w:szCs w:val="24"/>
        </w:rPr>
      </w:pPr>
      <w:r>
        <w:rPr>
          <w:rFonts w:eastAsia="Times New Roman"/>
          <w:b/>
          <w:szCs w:val="24"/>
        </w:rPr>
        <w:t>ΠΑΝΑΓΙΩΤΗΣ (</w:t>
      </w:r>
      <w:r>
        <w:rPr>
          <w:rFonts w:eastAsia="Times New Roman"/>
          <w:b/>
          <w:szCs w:val="24"/>
        </w:rPr>
        <w:t xml:space="preserve">ΠΑΝΟΣ) ΣΚΟΥΡΛΕΤΗΣ (Υπουργός Εσωτερικών): </w:t>
      </w:r>
      <w:r>
        <w:rPr>
          <w:rFonts w:eastAsia="Times New Roman"/>
          <w:szCs w:val="24"/>
        </w:rPr>
        <w:t xml:space="preserve">Ναι, κύριε Πρόεδρε. </w:t>
      </w:r>
    </w:p>
    <w:p w14:paraId="7488BB93" w14:textId="77777777" w:rsidR="00733913" w:rsidRDefault="005E441E">
      <w:pPr>
        <w:spacing w:after="0"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Επομένως, θα συζητηθεί τώρα η δέκατη τέταρτη με αριθμό 503/20-2-2017 επίκαιρη ερώτηση δεύτερου κύκλου, του Βουλευτή Ηλείας της Νέας Δημοκρατίας κ. Κωνσταντίνου Τζ</w:t>
      </w:r>
      <w:r>
        <w:rPr>
          <w:rFonts w:eastAsia="Times New Roman"/>
          <w:szCs w:val="24"/>
        </w:rPr>
        <w:t xml:space="preserve">αβάρα προς τον Υπουργό Περιβάλλοντος και Ενέργειας, σχετικά με την αυτεπάγγελτη διόρθωση λαθών της </w:t>
      </w:r>
      <w:r>
        <w:rPr>
          <w:rFonts w:eastAsia="Times New Roman"/>
          <w:szCs w:val="24"/>
        </w:rPr>
        <w:t xml:space="preserve">διοίκησης </w:t>
      </w:r>
      <w:r>
        <w:rPr>
          <w:rFonts w:eastAsia="Times New Roman"/>
          <w:szCs w:val="24"/>
        </w:rPr>
        <w:t xml:space="preserve">στους </w:t>
      </w:r>
      <w:proofErr w:type="spellStart"/>
      <w:r>
        <w:rPr>
          <w:rFonts w:eastAsia="Times New Roman"/>
          <w:szCs w:val="24"/>
        </w:rPr>
        <w:t>αναρτηθέντες</w:t>
      </w:r>
      <w:proofErr w:type="spellEnd"/>
      <w:r>
        <w:rPr>
          <w:rFonts w:eastAsia="Times New Roman"/>
          <w:szCs w:val="24"/>
        </w:rPr>
        <w:t xml:space="preserve"> δασικούς χάρτες της Ηλείας. </w:t>
      </w:r>
    </w:p>
    <w:p w14:paraId="7488BB94" w14:textId="77777777" w:rsidR="00733913" w:rsidRDefault="005E441E">
      <w:pPr>
        <w:spacing w:after="0" w:line="600" w:lineRule="auto"/>
        <w:ind w:firstLine="720"/>
        <w:jc w:val="both"/>
        <w:rPr>
          <w:rFonts w:eastAsia="Times New Roman"/>
          <w:szCs w:val="24"/>
        </w:rPr>
      </w:pPr>
      <w:r>
        <w:rPr>
          <w:rFonts w:eastAsia="Times New Roman"/>
          <w:szCs w:val="24"/>
        </w:rPr>
        <w:t xml:space="preserve">Στην ερώτηση θα απαντήσει ο κ. Σωκράτης </w:t>
      </w:r>
      <w:proofErr w:type="spellStart"/>
      <w:r>
        <w:rPr>
          <w:rFonts w:eastAsia="Times New Roman"/>
          <w:szCs w:val="24"/>
        </w:rPr>
        <w:t>Φάμελλος</w:t>
      </w:r>
      <w:proofErr w:type="spellEnd"/>
      <w:r>
        <w:rPr>
          <w:rFonts w:eastAsia="Times New Roman"/>
          <w:szCs w:val="24"/>
        </w:rPr>
        <w:t>, Αναπληρωτής Υπουργός Περιβάλλοντος και Ενέργειας.</w:t>
      </w:r>
      <w:r>
        <w:rPr>
          <w:rFonts w:eastAsia="Times New Roman"/>
          <w:szCs w:val="24"/>
        </w:rPr>
        <w:t xml:space="preserve"> </w:t>
      </w:r>
    </w:p>
    <w:p w14:paraId="7488BB95" w14:textId="77777777" w:rsidR="00733913" w:rsidRDefault="005E441E">
      <w:pPr>
        <w:spacing w:after="0" w:line="600" w:lineRule="auto"/>
        <w:ind w:firstLine="720"/>
        <w:jc w:val="both"/>
        <w:rPr>
          <w:rFonts w:eastAsia="Times New Roman"/>
          <w:szCs w:val="24"/>
        </w:rPr>
      </w:pPr>
      <w:r>
        <w:rPr>
          <w:rFonts w:eastAsia="Times New Roman"/>
          <w:szCs w:val="24"/>
        </w:rPr>
        <w:t xml:space="preserve">Ορίστε, κύριε Τζαβάρα, έχετε τον λόγο. </w:t>
      </w:r>
    </w:p>
    <w:p w14:paraId="7488BB96" w14:textId="77777777" w:rsidR="00733913" w:rsidRDefault="005E441E">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Ευχαριστώ, κύριε Πρόεδρε. </w:t>
      </w:r>
    </w:p>
    <w:p w14:paraId="7488BB97" w14:textId="77777777" w:rsidR="00733913" w:rsidRDefault="005E441E">
      <w:pPr>
        <w:spacing w:after="0" w:line="600" w:lineRule="auto"/>
        <w:ind w:firstLine="720"/>
        <w:jc w:val="both"/>
        <w:rPr>
          <w:rFonts w:eastAsia="Times New Roman"/>
          <w:szCs w:val="24"/>
        </w:rPr>
      </w:pPr>
      <w:r>
        <w:rPr>
          <w:rFonts w:eastAsia="Times New Roman"/>
          <w:szCs w:val="24"/>
        </w:rPr>
        <w:t>Υπάρχει ένα μεγάλο ζήτημα –και αυτό το γνωρίζουν όλοι, υποθέτω και ο Υπουργός- με την ανάρτηση και τη διαδικασία προς την οριστικοποίηση των δασικών χαρτών. Υπάρχει κοινωνική αναστάτωση σε όλες τις περιοχές όπου έχουν αναρτηθεί αυτοί οι χάρτες, γιατί διαπι</w:t>
      </w:r>
      <w:r>
        <w:rPr>
          <w:rFonts w:eastAsia="Times New Roman"/>
          <w:szCs w:val="24"/>
        </w:rPr>
        <w:t xml:space="preserve">στώνονται καθημερινά μεγάλες παραλείψεις, εσφαλμένες καταχωρίσεις σε τέτοιο βαθμό και σε τέτοιο σημείο ώστε οι ιδιοκτησίες που είχαν και έχουν τον χαρακτήρα αγροτικών ακινήτων να εμφανίζονται ως δασικές εκτάσεις ή άλλης </w:t>
      </w:r>
      <w:r>
        <w:rPr>
          <w:rFonts w:eastAsia="Times New Roman"/>
          <w:szCs w:val="24"/>
        </w:rPr>
        <w:lastRenderedPageBreak/>
        <w:t>μορφής εκτάσεις επί των οποίων με βά</w:t>
      </w:r>
      <w:r>
        <w:rPr>
          <w:rFonts w:eastAsia="Times New Roman"/>
          <w:szCs w:val="24"/>
        </w:rPr>
        <w:t xml:space="preserve">ση το άρθρο 3 του Δασικού Κώδικα εφαρμόζεται η δασική νομοθεσία. </w:t>
      </w:r>
    </w:p>
    <w:p w14:paraId="7488BB98" w14:textId="77777777" w:rsidR="00733913" w:rsidRDefault="005E441E">
      <w:pPr>
        <w:spacing w:after="0" w:line="600" w:lineRule="auto"/>
        <w:ind w:firstLine="720"/>
        <w:jc w:val="both"/>
        <w:rPr>
          <w:rFonts w:eastAsia="Times New Roman" w:cs="Times New Roman"/>
          <w:szCs w:val="24"/>
        </w:rPr>
      </w:pPr>
      <w:r>
        <w:rPr>
          <w:rFonts w:eastAsia="Times New Roman"/>
          <w:szCs w:val="24"/>
        </w:rPr>
        <w:t xml:space="preserve">Εδώ, όμως, με τη συγκεκριμένη ερώτηση θέλω, κύριε Υπουργέ, να πάρετε μια θέση σε ένα πολύ εύλογο ερώτημα. </w:t>
      </w:r>
    </w:p>
    <w:p w14:paraId="7488BB99" w14:textId="77777777" w:rsidR="00733913" w:rsidRDefault="005E441E">
      <w:pPr>
        <w:spacing w:after="0" w:line="600" w:lineRule="auto"/>
        <w:ind w:firstLine="720"/>
        <w:jc w:val="both"/>
        <w:rPr>
          <w:rFonts w:eastAsia="Times New Roman" w:cs="Times New Roman"/>
        </w:rPr>
      </w:pPr>
      <w:r>
        <w:rPr>
          <w:rFonts w:eastAsia="Times New Roman" w:cs="Times New Roman"/>
        </w:rPr>
        <w:t>Με βάση τη διάταξη του άρθρου 13 του ν.3889/1910, όπως έχει τροποποιηθεί με τον ν.4</w:t>
      </w:r>
      <w:r>
        <w:rPr>
          <w:rFonts w:eastAsia="Times New Roman" w:cs="Times New Roman"/>
        </w:rPr>
        <w:t xml:space="preserve">389/2016, στην περίπτωση που ανατίθεται σε ιδιωτικό γραφείο η κατάρτιση των δασικών χαρτών, οι Διευθύνσεις Δασών είναι υποχρεωμένες να εποπτεύουν επιτόπου τις εργασίες, να ελέγχουν όλο το φάσμα μέχρι να παραδοθούν, με σκοπό και με απώτερη επιμέλεια να μην </w:t>
      </w:r>
      <w:r>
        <w:rPr>
          <w:rFonts w:eastAsia="Times New Roman" w:cs="Times New Roman"/>
        </w:rPr>
        <w:t xml:space="preserve">υπάρχουν λάθη, παραλείψεις, εσφαλμένες καταχωρίσεις. </w:t>
      </w:r>
    </w:p>
    <w:p w14:paraId="7488BB9A" w14:textId="77777777" w:rsidR="00733913" w:rsidRDefault="005E441E">
      <w:pPr>
        <w:spacing w:after="0" w:line="600" w:lineRule="auto"/>
        <w:ind w:firstLine="720"/>
        <w:jc w:val="both"/>
        <w:rPr>
          <w:rFonts w:eastAsia="Times New Roman" w:cs="Times New Roman"/>
        </w:rPr>
      </w:pPr>
      <w:r>
        <w:rPr>
          <w:rFonts w:eastAsia="Times New Roman" w:cs="Times New Roman"/>
        </w:rPr>
        <w:t xml:space="preserve">Ταυτόχρονα δε αυτά τα λάθη και οι εσφαλμένες καταχωρίσεις αφορούν την επακριβή καταχώριση ακινήτων για τα οποία είτε υπάρχει απόφαση της διοίκησης για παραχώρηση σε ιδιώτες, είτε είναι εντός αναδασμού, </w:t>
      </w:r>
      <w:r>
        <w:rPr>
          <w:rFonts w:eastAsia="Times New Roman" w:cs="Times New Roman"/>
        </w:rPr>
        <w:t>είτε είναι οικιστικές περιοχές.</w:t>
      </w:r>
    </w:p>
    <w:p w14:paraId="7488BB9B" w14:textId="77777777" w:rsidR="00733913" w:rsidRDefault="005E441E">
      <w:pPr>
        <w:spacing w:after="0" w:line="600" w:lineRule="auto"/>
        <w:ind w:firstLine="720"/>
        <w:jc w:val="both"/>
        <w:rPr>
          <w:rFonts w:eastAsia="Times New Roman" w:cs="Times New Roman"/>
        </w:rPr>
      </w:pPr>
      <w:r>
        <w:rPr>
          <w:rFonts w:eastAsia="Times New Roman" w:cs="Times New Roman"/>
        </w:rPr>
        <w:t>Στην περίπτωση των δασικών χαρτών της Περιφερειακής Ενότητας Ηλείας, δυστυχώς, παρ’ όλο που από 15 Ιουλίου έχει γίνει η παράδοση των χαρτών και έχουν θεωρηθεί και υπάρχει επί του σώματος των χαρτών η επιφύλαξη της Διεύθυνσης Δασών Ηλείας ότι σε περίπτωση π</w:t>
      </w:r>
      <w:r>
        <w:rPr>
          <w:rFonts w:eastAsia="Times New Roman" w:cs="Times New Roman"/>
        </w:rPr>
        <w:t xml:space="preserve">ου διαπιστωθεί κατά τη διάρκεια </w:t>
      </w:r>
      <w:r>
        <w:rPr>
          <w:rFonts w:eastAsia="Times New Roman" w:cs="Times New Roman"/>
        </w:rPr>
        <w:lastRenderedPageBreak/>
        <w:t xml:space="preserve">ανάρτησης των χαρτών τέτοια περίπτωση λαθών ή εσφαλμένων καταχωρίσεων, τότε θα γίνει η εισήγηση, προκειμένου από πλευράς </w:t>
      </w:r>
      <w:r>
        <w:rPr>
          <w:rFonts w:eastAsia="Times New Roman" w:cs="Times New Roman"/>
        </w:rPr>
        <w:t xml:space="preserve">δημοσίου </w:t>
      </w:r>
      <w:r>
        <w:rPr>
          <w:rFonts w:eastAsia="Times New Roman" w:cs="Times New Roman"/>
        </w:rPr>
        <w:t>να προβληθούν αντιρρήσεις στο πλαίσιο της διαδικασίας που έχει θεσπιστεί για τη διόρθωση, εν τ</w:t>
      </w:r>
      <w:r>
        <w:rPr>
          <w:rFonts w:eastAsia="Times New Roman" w:cs="Times New Roman"/>
        </w:rPr>
        <w:t>ούτοις μέχρι σήμερα δεν έχει γίνει τίποτα.</w:t>
      </w:r>
    </w:p>
    <w:p w14:paraId="7488BB9C" w14:textId="77777777" w:rsidR="00733913" w:rsidRDefault="005E441E">
      <w:pPr>
        <w:spacing w:after="0" w:line="600" w:lineRule="auto"/>
        <w:ind w:firstLine="720"/>
        <w:jc w:val="both"/>
        <w:rPr>
          <w:rFonts w:eastAsia="Times New Roman" w:cs="Times New Roman"/>
        </w:rPr>
      </w:pPr>
      <w:r>
        <w:rPr>
          <w:rFonts w:eastAsia="Times New Roman" w:cs="Times New Roman"/>
        </w:rPr>
        <w:t>Το ερώτημα που είναι εύλογο, δικαιολογημένο και απολύτως θεμιτό για τον οποιονδήποτε πολίτη που αντιμετωπίζει τον νομικό αφανισμό της ιδιοκτησίας του, εξαιτίας λαθών και παραλείψεων, για τις οποίες υπεύθυνη ήταν η</w:t>
      </w:r>
      <w:r>
        <w:rPr>
          <w:rFonts w:eastAsia="Times New Roman" w:cs="Times New Roman"/>
        </w:rPr>
        <w:t xml:space="preserve"> διοίκηση, είναι το εξής. Θα πάρετε κάποια μέτρα με τα οποία θα ενεργοποιήσετε από πλευράς </w:t>
      </w:r>
      <w:r>
        <w:rPr>
          <w:rFonts w:eastAsia="Times New Roman" w:cs="Times New Roman"/>
        </w:rPr>
        <w:t xml:space="preserve">δημοσίου </w:t>
      </w:r>
      <w:r>
        <w:rPr>
          <w:rFonts w:eastAsia="Times New Roman" w:cs="Times New Roman"/>
        </w:rPr>
        <w:t>αυτές τις διαδικασίες, ώστε να υπάρξει αυτεπάγγελτη διόρθωση των σφαλμάτων και με αυτήν την έννοια να απαλλαγούν από το κόστος που συνεπάγεται μία τέτοια δι</w:t>
      </w:r>
      <w:r>
        <w:rPr>
          <w:rFonts w:eastAsia="Times New Roman" w:cs="Times New Roman"/>
        </w:rPr>
        <w:t>αδικασία, δηλαδή την πληρωμή του ειδικού τέλους και την πληρωμή αμοιβών για την εκπόνηση των αναγκαίων χαρτογραφήσεων;</w:t>
      </w:r>
    </w:p>
    <w:p w14:paraId="7488BB9D" w14:textId="77777777" w:rsidR="00733913" w:rsidRDefault="005E441E">
      <w:pPr>
        <w:spacing w:after="0" w:line="600" w:lineRule="auto"/>
        <w:ind w:firstLine="720"/>
        <w:jc w:val="both"/>
        <w:rPr>
          <w:rFonts w:eastAsia="Times New Roman" w:cs="Times New Roman"/>
        </w:rPr>
      </w:pPr>
      <w:r>
        <w:rPr>
          <w:rFonts w:eastAsia="Times New Roman" w:cs="Times New Roman"/>
        </w:rPr>
        <w:t xml:space="preserve">Βεβαίως, ήδη έχω λάβει γνώση ότι από 22 Φεβρουαρίου έχετε ανταποκριθεί στο αίτημα για τον αυτεπάγγελτο αποχωρισμό των αγροτικών εκτάσεων </w:t>
      </w:r>
      <w:r>
        <w:rPr>
          <w:rFonts w:eastAsia="Times New Roman" w:cs="Times New Roman"/>
        </w:rPr>
        <w:t xml:space="preserve">οι οποίες είχαν συμπεριληφθεί στις αναδασωτέες εκτάσεις που η κήρυξή τους είχε γίνει μετά τις πυρκαγιές του 2007. Θεωρώ, λοιπόν, ότι ήδη έχετε δείξει τον </w:t>
      </w:r>
      <w:r>
        <w:rPr>
          <w:rFonts w:eastAsia="Times New Roman" w:cs="Times New Roman"/>
        </w:rPr>
        <w:lastRenderedPageBreak/>
        <w:t>δρόμο, άρα δεν μένει παρά να ολοκληρώσετε αυτή τη συγκεκριμένη διαδικασία προς τον σκοπό της δικαίωσης</w:t>
      </w:r>
      <w:r>
        <w:rPr>
          <w:rFonts w:eastAsia="Times New Roman" w:cs="Times New Roman"/>
        </w:rPr>
        <w:t xml:space="preserve"> αυτονοήτως </w:t>
      </w:r>
      <w:proofErr w:type="spellStart"/>
      <w:r>
        <w:rPr>
          <w:rFonts w:eastAsia="Times New Roman" w:cs="Times New Roman"/>
        </w:rPr>
        <w:t>πληττομένων</w:t>
      </w:r>
      <w:proofErr w:type="spellEnd"/>
      <w:r>
        <w:rPr>
          <w:rFonts w:eastAsia="Times New Roman" w:cs="Times New Roman"/>
        </w:rPr>
        <w:t xml:space="preserve"> συμφερόντων. </w:t>
      </w:r>
    </w:p>
    <w:p w14:paraId="7488BB9E" w14:textId="77777777" w:rsidR="00733913" w:rsidRDefault="005E441E">
      <w:pPr>
        <w:spacing w:after="0" w:line="600" w:lineRule="auto"/>
        <w:ind w:firstLine="720"/>
        <w:jc w:val="both"/>
        <w:rPr>
          <w:rFonts w:eastAsia="Times New Roman" w:cs="Times New Roman"/>
        </w:rPr>
      </w:pPr>
      <w:r>
        <w:rPr>
          <w:rFonts w:eastAsia="Times New Roman" w:cs="Times New Roman"/>
          <w:b/>
        </w:rPr>
        <w:t>ΠΡΟΕΔΡΕΥΩΝ (Σπυρίδων Λυκούδης):</w:t>
      </w:r>
      <w:r>
        <w:rPr>
          <w:rFonts w:eastAsia="Times New Roman" w:cs="Times New Roman"/>
        </w:rPr>
        <w:t xml:space="preserve"> Ευχαριστώ, κύριε συνάδελφε. </w:t>
      </w:r>
    </w:p>
    <w:p w14:paraId="7488BB9F" w14:textId="77777777" w:rsidR="00733913" w:rsidRDefault="005E441E">
      <w:pPr>
        <w:spacing w:after="0" w:line="600" w:lineRule="auto"/>
        <w:ind w:firstLine="720"/>
        <w:jc w:val="both"/>
        <w:rPr>
          <w:rFonts w:eastAsia="Times New Roman" w:cs="Times New Roman"/>
        </w:rPr>
      </w:pPr>
      <w:r>
        <w:rPr>
          <w:rFonts w:eastAsia="Times New Roman" w:cs="Times New Roman"/>
        </w:rPr>
        <w:t>Τον λόγο έχει ο κύριος Υπουργός.</w:t>
      </w:r>
    </w:p>
    <w:p w14:paraId="7488BBA0" w14:textId="77777777" w:rsidR="00733913" w:rsidRDefault="005E441E">
      <w:pPr>
        <w:spacing w:after="0" w:line="600" w:lineRule="auto"/>
        <w:ind w:firstLine="720"/>
        <w:jc w:val="both"/>
        <w:rPr>
          <w:rFonts w:eastAsia="Times New Roman" w:cs="Times New Roman"/>
        </w:rPr>
      </w:pPr>
      <w:r>
        <w:rPr>
          <w:rFonts w:eastAsia="Times New Roman" w:cs="Times New Roman"/>
          <w:b/>
        </w:rPr>
        <w:t>ΣΩΚΡΑΤΗΣ ΦΑΜΕΛΛΟΣ (Αναπληρωτής Υπουργός Περιβάλλοντος και Ενέργειας):</w:t>
      </w:r>
      <w:r>
        <w:rPr>
          <w:rFonts w:eastAsia="Times New Roman" w:cs="Times New Roman"/>
        </w:rPr>
        <w:t xml:space="preserve"> Ευχαριστώ, κύριε Πρόεδρε. </w:t>
      </w:r>
    </w:p>
    <w:p w14:paraId="7488BBA1" w14:textId="77777777" w:rsidR="00733913" w:rsidRDefault="005E441E">
      <w:pPr>
        <w:spacing w:after="0" w:line="600" w:lineRule="auto"/>
        <w:ind w:firstLine="720"/>
        <w:jc w:val="both"/>
        <w:rPr>
          <w:rFonts w:eastAsia="Times New Roman" w:cs="Times New Roman"/>
        </w:rPr>
      </w:pPr>
      <w:r>
        <w:rPr>
          <w:rFonts w:eastAsia="Times New Roman" w:cs="Times New Roman"/>
        </w:rPr>
        <w:t>Κύριε Τζαβάρα, σας ευχαριστ</w:t>
      </w:r>
      <w:r>
        <w:rPr>
          <w:rFonts w:eastAsia="Times New Roman" w:cs="Times New Roman"/>
        </w:rPr>
        <w:t>ώ πολύ για τη δυνατότητα που μας δίνετε να συζητήσουμε ακόμα μια φορά για τους δασικούς χάρτες. Θα μου επιτρέψετε να απαντήσω και επί της ουσίας, αλλά να θέσω και γενικότερα ζητήματα.</w:t>
      </w:r>
    </w:p>
    <w:p w14:paraId="7488BBA2" w14:textId="77777777" w:rsidR="00733913" w:rsidRDefault="005E441E">
      <w:pPr>
        <w:spacing w:after="0" w:line="600" w:lineRule="auto"/>
        <w:ind w:firstLine="720"/>
        <w:jc w:val="both"/>
        <w:rPr>
          <w:rFonts w:eastAsia="Times New Roman" w:cs="Times New Roman"/>
        </w:rPr>
      </w:pPr>
      <w:r>
        <w:rPr>
          <w:rFonts w:eastAsia="Times New Roman" w:cs="Times New Roman"/>
        </w:rPr>
        <w:t>Πρέπει να δηλωθεί για πολλοστή φορά -και θέλω να έχουμε μία κοινή αφετηρ</w:t>
      </w:r>
      <w:r>
        <w:rPr>
          <w:rFonts w:eastAsia="Times New Roman" w:cs="Times New Roman"/>
        </w:rPr>
        <w:t xml:space="preserve">ία- ότι οι δασικοί χάρτες αποτελούν ένα σημαντικό, αναπτυξιακό και περιβαλλοντικό εργαλείο για τη χώρα μας. Είναι η απαραίτητη βάση, η απαραίτητη υποδομή για να αναπτυχθεί και να ολοκληρωθεί το Εθνικό Κτηματολόγιο, για να υπάρχει ο χωρικός και χωροταξικός </w:t>
      </w:r>
      <w:r>
        <w:rPr>
          <w:rFonts w:eastAsia="Times New Roman" w:cs="Times New Roman"/>
        </w:rPr>
        <w:t xml:space="preserve">σχεδιασμός, να υπάρχει το δασολόγιο. </w:t>
      </w:r>
    </w:p>
    <w:p w14:paraId="7488BBA3" w14:textId="77777777" w:rsidR="00733913" w:rsidRDefault="005E441E">
      <w:pPr>
        <w:spacing w:after="0" w:line="600" w:lineRule="auto"/>
        <w:ind w:firstLine="720"/>
        <w:jc w:val="both"/>
        <w:rPr>
          <w:rFonts w:eastAsia="Times New Roman" w:cs="Times New Roman"/>
        </w:rPr>
      </w:pPr>
      <w:r>
        <w:rPr>
          <w:rFonts w:eastAsia="Times New Roman" w:cs="Times New Roman"/>
        </w:rPr>
        <w:lastRenderedPageBreak/>
        <w:t>Πιθανά γνωρίζετε, μια και έχετε κοινοβουλευτική εμπειρία μεγαλύτερη από τη δική μου, αποτελούσε ένα μόνιμο ζήτημα συζήτησης σε όλη τη Μεταπολίτευση και επηρέαζε και την νομική επιστήμη και τα θέματα των Υποθηκοφυλακείω</w:t>
      </w:r>
      <w:r>
        <w:rPr>
          <w:rFonts w:eastAsia="Times New Roman" w:cs="Times New Roman"/>
        </w:rPr>
        <w:t xml:space="preserve">ν, τα ζητήματα της ιδιοκτησίας, αλλά και της άσκησης δασικής πολιτικής, γιατί εδώ και σαράντα χρόνια καμία κυβέρνηση, </w:t>
      </w:r>
      <w:r>
        <w:rPr>
          <w:rFonts w:eastAsia="Times New Roman" w:cs="Times New Roman"/>
        </w:rPr>
        <w:t>παρ’ ότι</w:t>
      </w:r>
      <w:r>
        <w:rPr>
          <w:rFonts w:eastAsia="Times New Roman" w:cs="Times New Roman"/>
        </w:rPr>
        <w:t xml:space="preserve"> το εντόπιζε, δεν </w:t>
      </w:r>
      <w:proofErr w:type="spellStart"/>
      <w:r>
        <w:rPr>
          <w:rFonts w:eastAsia="Times New Roman" w:cs="Times New Roman"/>
        </w:rPr>
        <w:t>εφήρμοζε</w:t>
      </w:r>
      <w:proofErr w:type="spellEnd"/>
      <w:r>
        <w:rPr>
          <w:rFonts w:eastAsia="Times New Roman" w:cs="Times New Roman"/>
        </w:rPr>
        <w:t xml:space="preserve"> κάτι που από το 1976 με τον ν.248/1976 προβλεπόταν ως διαδικασία, δηλαδή η καταγραφή των δασών και μάλι</w:t>
      </w:r>
      <w:r>
        <w:rPr>
          <w:rFonts w:eastAsia="Times New Roman" w:cs="Times New Roman"/>
        </w:rPr>
        <w:t xml:space="preserve">στα ήταν μία συνταγματική επιταγή του 1975. </w:t>
      </w:r>
    </w:p>
    <w:p w14:paraId="7488BBA4" w14:textId="77777777" w:rsidR="00733913" w:rsidRDefault="005E441E">
      <w:pPr>
        <w:spacing w:after="0" w:line="600" w:lineRule="auto"/>
        <w:ind w:firstLine="720"/>
        <w:jc w:val="both"/>
        <w:rPr>
          <w:rFonts w:eastAsia="Times New Roman" w:cs="Times New Roman"/>
        </w:rPr>
      </w:pPr>
      <w:r>
        <w:rPr>
          <w:rFonts w:eastAsia="Times New Roman" w:cs="Times New Roman"/>
        </w:rPr>
        <w:t xml:space="preserve">Τώρα, για πρώτη φορά, μία κυβέρνηση έχει τολμήσει και έχει προσπαθήσει να αναρτήσει και να συζητήσει για το 35% της περιφέρειας της χώρας μας. Γνωρίζω ότι και πρόσφατα από τη δική σας παράταξη, κύριε Τζαβάρα, ο </w:t>
      </w:r>
      <w:r>
        <w:rPr>
          <w:rFonts w:eastAsia="Times New Roman" w:cs="Times New Roman"/>
        </w:rPr>
        <w:t xml:space="preserve">υπεύθυνος του τομέα κ. Σκρέκας δήλωσε ότι το θέμα των δασικών χαρτών είναι αδιαμφισβήτητα σημαντικό στοιχείο για την ανάπτυξη της χώρας. </w:t>
      </w:r>
    </w:p>
    <w:p w14:paraId="7488BBA5" w14:textId="77777777" w:rsidR="00733913" w:rsidRDefault="005E441E">
      <w:pPr>
        <w:spacing w:after="0" w:line="600" w:lineRule="auto"/>
        <w:ind w:firstLine="720"/>
        <w:jc w:val="both"/>
        <w:rPr>
          <w:rFonts w:eastAsia="Times New Roman" w:cs="Times New Roman"/>
        </w:rPr>
      </w:pPr>
      <w:r>
        <w:rPr>
          <w:rFonts w:eastAsia="Times New Roman" w:cs="Times New Roman"/>
        </w:rPr>
        <w:t>Αν αυτό αποτελεί την κοινή μας βάση, αν δηλαδή επ’ αυτού έχουμε μία συμφωνία των πολιτικών δυνάμεων και τουλάχιστον ημ</w:t>
      </w:r>
      <w:r>
        <w:rPr>
          <w:rFonts w:eastAsia="Times New Roman" w:cs="Times New Roman"/>
        </w:rPr>
        <w:t xml:space="preserve">ών που συζητάμε, θα ήθελα να σχολιάσουμε και μία περίεργη, αν θέλετε, συζήτηση, μία συντονισμένη αντίδραση η οποία καταθέτει ως αίτημα στον δημόσιο χώρο τη μη εφαρμογή </w:t>
      </w:r>
      <w:r>
        <w:rPr>
          <w:rFonts w:eastAsia="Times New Roman" w:cs="Times New Roman"/>
        </w:rPr>
        <w:lastRenderedPageBreak/>
        <w:t>του θεσμού των δασικών χαρτών, την αναίρεση, αναστολή και το «πάγωμα» της διαδικασίας πρ</w:t>
      </w:r>
      <w:r>
        <w:rPr>
          <w:rFonts w:eastAsia="Times New Roman" w:cs="Times New Roman"/>
        </w:rPr>
        <w:t xml:space="preserve">ος την κατεύθυνση της μη εφαρμογής. </w:t>
      </w:r>
    </w:p>
    <w:p w14:paraId="7488BBA6" w14:textId="77777777" w:rsidR="00733913" w:rsidRDefault="005E441E">
      <w:pPr>
        <w:spacing w:after="0" w:line="600" w:lineRule="auto"/>
        <w:ind w:firstLine="720"/>
        <w:jc w:val="both"/>
        <w:rPr>
          <w:rFonts w:eastAsia="Times New Roman" w:cs="Times New Roman"/>
        </w:rPr>
      </w:pPr>
      <w:r>
        <w:rPr>
          <w:rFonts w:eastAsia="Times New Roman" w:cs="Times New Roman"/>
        </w:rPr>
        <w:t>Αυτό είναι κάτι στο οποίο θα μας βρείτε και θα με βρείτε αντίθετο, αλλά θα ήθελα και τη δική σας γνώμη. Σε κάτι που θα έπρεπε να έχει τελειώσει εδώ και χρόνια, δεν πρέπει να καθυστερούμε, γιατί είναι δύσκολο να το κάνου</w:t>
      </w:r>
      <w:r>
        <w:rPr>
          <w:rFonts w:eastAsia="Times New Roman" w:cs="Times New Roman"/>
        </w:rPr>
        <w:t>με.</w:t>
      </w:r>
    </w:p>
    <w:p w14:paraId="7488BBA7"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Αυτό που αναδεικνύει, κύριε Τζαβάρα, η ανάρτηση των δασικών χαρτών δεν είναι το πρόβλημα που δημιουργούν οι δασικοί χάρτες, είναι το πρόβλημα που αποδεικνύουν οι δασικοί χάρτες, γιατί αποδεικνύουν μια διοίκηση η οποία δεν </w:t>
      </w:r>
      <w:proofErr w:type="spellStart"/>
      <w:r>
        <w:rPr>
          <w:rFonts w:eastAsia="Times New Roman" w:cs="Times New Roman"/>
          <w:szCs w:val="24"/>
        </w:rPr>
        <w:t>εφήρμοσε</w:t>
      </w:r>
      <w:proofErr w:type="spellEnd"/>
      <w:r>
        <w:rPr>
          <w:rFonts w:eastAsia="Times New Roman" w:cs="Times New Roman"/>
          <w:szCs w:val="24"/>
        </w:rPr>
        <w:t xml:space="preserve"> τη νομοθεσία μέχρι τώ</w:t>
      </w:r>
      <w:r>
        <w:rPr>
          <w:rFonts w:eastAsia="Times New Roman" w:cs="Times New Roman"/>
          <w:szCs w:val="24"/>
        </w:rPr>
        <w:t xml:space="preserve">ρα. Γιατί τα πρόδηλα λάθη της διοίκησης, που περιγράψατε, δεν είναι λάθη των πολιτών ούτε είναι λάθη προφανώς του ΣΥΡΙΖΑ, των ΑΝΕΛ και των Οικολόγων Πρασίνων που έχουν τώρα την ευθύνη της διοίκησης. </w:t>
      </w:r>
    </w:p>
    <w:p w14:paraId="7488BBA8"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Ταυτόχρονα αποδεικνύεται παραβίαση κανόνων, καταπάτηση ε</w:t>
      </w:r>
      <w:r>
        <w:rPr>
          <w:rFonts w:eastAsia="Times New Roman" w:cs="Times New Roman"/>
          <w:szCs w:val="24"/>
        </w:rPr>
        <w:t xml:space="preserve">κτάσεων, εκχερσώσεις χωρίς άδεια, αυθαίρετη δόμηση και διαπλοκή σε διάφορα επίπεδα. Αυτό αναδεικνύει η ανάρτηση των δασικών χαρτών και η ανάδειξη σημαίνει ότι πρέπει να συνηγορήσουμε και να επιτελέσουμε το έργο της επίλυσης όλοι μαζί, </w:t>
      </w:r>
      <w:r>
        <w:rPr>
          <w:rFonts w:eastAsia="Times New Roman" w:cs="Times New Roman"/>
          <w:szCs w:val="24"/>
        </w:rPr>
        <w:lastRenderedPageBreak/>
        <w:t>αλλά να μην κάνουμε π</w:t>
      </w:r>
      <w:r>
        <w:rPr>
          <w:rFonts w:eastAsia="Times New Roman" w:cs="Times New Roman"/>
          <w:szCs w:val="24"/>
        </w:rPr>
        <w:t>ίσω ως προς την αποτύπωση κανονικότητας και νομιμότητας στον χώρο και της φύσης και της αγροτικής παραγωγής και της δόμησης.</w:t>
      </w:r>
    </w:p>
    <w:p w14:paraId="7488BBA9"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Σαφώς, τα τεχνικά προβλήματα τα οποία εντοπίζονται είναι και παραλείψεις της διοίκησης -συμφωνώ μαζί σας- και εσφαλμένος χαρακτηρισ</w:t>
      </w:r>
      <w:r>
        <w:rPr>
          <w:rFonts w:eastAsia="Times New Roman" w:cs="Times New Roman"/>
          <w:szCs w:val="24"/>
        </w:rPr>
        <w:t>μός πολλές φορές. Όμως, κύριε Τζαβάρα, αν δεν γίνει η ανάρτηση και δεν κατατεθούν οι αντιρρήσεις και δεν εκφραστεί ο κάθε πολίτης προς την ιδιοκτησία του και προς τον χαρακτήρα της έκτασής του, αυτή η τακτοποίηση και η αποτύπωση της νομιμότητας δεν θα γίνε</w:t>
      </w:r>
      <w:r>
        <w:rPr>
          <w:rFonts w:eastAsia="Times New Roman" w:cs="Times New Roman"/>
          <w:szCs w:val="24"/>
        </w:rPr>
        <w:t>ι ποτέ.</w:t>
      </w:r>
    </w:p>
    <w:p w14:paraId="7488BBAA"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7488BBAB"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Για τον λόγο, λοιπόν, αυτό θα πω κατ’ αρχάς -και επιτρέψτε μου, κύριε Πρόεδρε- ότι στην υπουργική απόφαση του Φεβρουαρίου του 2017 για πρώτη φορά επιλέξα</w:t>
      </w:r>
      <w:r>
        <w:rPr>
          <w:rFonts w:eastAsia="Times New Roman" w:cs="Times New Roman"/>
          <w:szCs w:val="24"/>
        </w:rPr>
        <w:t xml:space="preserve">με και θεσπίσαμε να μην χρεώνεται ο πολίτης, να είναι ατελώς οι αντιρρήσεις για τα θέματα που οι περιοχές είναι σε ρυμοτομικά σχέδια, σε εποικισμούς, σε τελεσίδικες πράξεις χαρακτηρισμού ή σε εκκρεμείς, κάτι που δεν υπήρχε. Άρα, ο πολίτης εξασφαλίζεται ως </w:t>
      </w:r>
      <w:r>
        <w:rPr>
          <w:rFonts w:eastAsia="Times New Roman" w:cs="Times New Roman"/>
          <w:szCs w:val="24"/>
        </w:rPr>
        <w:t xml:space="preserve">προς </w:t>
      </w:r>
      <w:r>
        <w:rPr>
          <w:rFonts w:eastAsia="Times New Roman" w:cs="Times New Roman"/>
          <w:szCs w:val="24"/>
        </w:rPr>
        <w:lastRenderedPageBreak/>
        <w:t>το να μην έχει κόστος -γιατί αναφερθήκατε σε πιθανό κόστος του πολίτη.</w:t>
      </w:r>
    </w:p>
    <w:p w14:paraId="7488BBAC"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Ταυτόχρονα έχουμε στείλει σε όλους τους δήμους της Ελλάδας, παράλληλα με τη δημοσίευση του νόμου στο ΦΕΚ, και πολλαπλές επιστολές για να εισάγουν τα ρυμοτομικά σχέδια, τις πράξεις </w:t>
      </w:r>
      <w:r>
        <w:rPr>
          <w:rFonts w:eastAsia="Times New Roman" w:cs="Times New Roman"/>
          <w:szCs w:val="24"/>
        </w:rPr>
        <w:t>εφαρμογής, τα όρια οικισμών και τις οικιστικές πυκνώσεις, για να προστατευθεί η περιοχή κατοικίας. Μιας και έχουμε και την ευτυχή συγκυρία να είναι εδώ ο Υπουργός Εσωτερικών, πρέπει να πω ότι από τους ΟΤΑ της Ελλάδος μόνο το 30% έστειλε τα στοιχεία αυτά στ</w:t>
      </w:r>
      <w:r>
        <w:rPr>
          <w:rFonts w:eastAsia="Times New Roman" w:cs="Times New Roman"/>
          <w:szCs w:val="24"/>
        </w:rPr>
        <w:t>ο Κτηματολόγιο και δεν προστατεύεται η περιουσία, η ιδιοκτησία και η κατοικία στο υπόλοιπο 70% και όχι με ευθύνη της Κυβέρνησης και της πολιτείας.</w:t>
      </w:r>
    </w:p>
    <w:p w14:paraId="7488BBAD"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Για να το υπερβούμε και αυτό, κύριε Τζαβάρα, κάναμε μια ακόμα εγκύκλιο, που δεν την αναφέρατε και την αναφέρω</w:t>
      </w:r>
      <w:r>
        <w:rPr>
          <w:rFonts w:eastAsia="Times New Roman" w:cs="Times New Roman"/>
          <w:szCs w:val="24"/>
        </w:rPr>
        <w:t xml:space="preserve"> εγώ προς ενημέρωση πιθανόν και των πολιτών. Δίνουμε τη δυνατότητα στο Κτηματολόγιο να αναρτήσει τα όρια οικισμών, παρότι οι ΟΤΑ δεν τα έχουν στείλει. </w:t>
      </w:r>
    </w:p>
    <w:p w14:paraId="7488BBAE"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Επειδή ταυτόχρονα πολλές αγροτικές περιοχές περιλαμβάνονται σε ευρύτερα περιγράμματα αναδασωτέων -έχετε </w:t>
      </w:r>
      <w:r>
        <w:rPr>
          <w:rFonts w:eastAsia="Times New Roman" w:cs="Times New Roman"/>
          <w:szCs w:val="24"/>
        </w:rPr>
        <w:t xml:space="preserve">δίκιο- δημοσιεύσαμε ήδη εγκύκλιο η οποία ζητά από τις υπηρεσίες την </w:t>
      </w:r>
      <w:r>
        <w:rPr>
          <w:rFonts w:eastAsia="Times New Roman" w:cs="Times New Roman"/>
          <w:szCs w:val="24"/>
        </w:rPr>
        <w:lastRenderedPageBreak/>
        <w:t>άμεση ενεργοποίηση της διάταξης 44 του ν.998, δηλαδή</w:t>
      </w:r>
      <w:r>
        <w:rPr>
          <w:rFonts w:eastAsia="Times New Roman" w:cs="Times New Roman"/>
          <w:szCs w:val="24"/>
        </w:rPr>
        <w:t>,</w:t>
      </w:r>
      <w:r>
        <w:rPr>
          <w:rFonts w:eastAsia="Times New Roman" w:cs="Times New Roman"/>
          <w:szCs w:val="24"/>
        </w:rPr>
        <w:t xml:space="preserve"> να προσδιορίσουν τα πολύγωνα των αγροτικών περιοχών εντός των αναδασωτέων</w:t>
      </w:r>
      <w:r>
        <w:rPr>
          <w:rFonts w:eastAsia="Times New Roman" w:cs="Times New Roman"/>
          <w:szCs w:val="24"/>
        </w:rPr>
        <w:t>,</w:t>
      </w:r>
      <w:r>
        <w:rPr>
          <w:rFonts w:eastAsia="Times New Roman" w:cs="Times New Roman"/>
          <w:szCs w:val="24"/>
        </w:rPr>
        <w:t xml:space="preserve"> που προϋπήρχαν ως αγροτικές και δεν χρειάζεται να είναι εντ</w:t>
      </w:r>
      <w:r>
        <w:rPr>
          <w:rFonts w:eastAsia="Times New Roman" w:cs="Times New Roman"/>
          <w:szCs w:val="24"/>
        </w:rPr>
        <w:t>ός του πλαισίου της αναδασωτέας έκτασης, να γίνει άρση της αναδάσωσης. Η κανονικότητα της ανάπτυξης της αγροτικής καλλιέργειας είναι μια υποχρέωση των δασαρχών και των συντονιστών των αποκεντρωμένων διοικήσεων, που καλώς αναφέρατε ότι το κάνανε.</w:t>
      </w:r>
    </w:p>
    <w:p w14:paraId="7488BBAF"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Ταυτόχρονα</w:t>
      </w:r>
      <w:r>
        <w:rPr>
          <w:rFonts w:eastAsia="Times New Roman" w:cs="Times New Roman"/>
          <w:szCs w:val="24"/>
        </w:rPr>
        <w:t>, κύριε Τζαβάρα, και με ευκαιρία της συζήτησης αυτής πρέπει να σας πω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υπάρχουν πρόδηλα λάθη και εκτός των αναδασωτέων, λάθη δηλαδή στους δασικούς χάρτες. Υπάρχει ήδη εγκύκλιος εκ μέρους μας</w:t>
      </w:r>
      <w:r>
        <w:rPr>
          <w:rFonts w:eastAsia="Times New Roman" w:cs="Times New Roman"/>
          <w:szCs w:val="24"/>
        </w:rPr>
        <w:t>,</w:t>
      </w:r>
      <w:r>
        <w:rPr>
          <w:rFonts w:eastAsia="Times New Roman" w:cs="Times New Roman"/>
          <w:szCs w:val="24"/>
        </w:rPr>
        <w:t xml:space="preserve"> που δίνει την εντολή στη διοίκηση να προχωρήσει στ</w:t>
      </w:r>
      <w:r>
        <w:rPr>
          <w:rFonts w:eastAsia="Times New Roman" w:cs="Times New Roman"/>
          <w:szCs w:val="24"/>
        </w:rPr>
        <w:t xml:space="preserve">η διόρθωση αυτών των πρόδηλων λαθών στους χάρτες, ώστε έτσι να υπερβούμε, αν θέλετε, τα προβλήματα που έχουν διαφύγει της προσοχής της διοίκησης. </w:t>
      </w:r>
    </w:p>
    <w:p w14:paraId="7488BBB0"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Πρέπει να ομολογήσω κι εγώ, όπως κι εσείς είπατε, ότι οι χάρτες που έχουν εκπονηθεί από ιδιωτικά γραφεία έχου</w:t>
      </w:r>
      <w:r>
        <w:rPr>
          <w:rFonts w:eastAsia="Times New Roman" w:cs="Times New Roman"/>
          <w:szCs w:val="24"/>
        </w:rPr>
        <w:t xml:space="preserve">ν θεωρηθεί από τις διευθύνσεις δασών και τα δασαρχεία, άρα </w:t>
      </w:r>
      <w:r>
        <w:rPr>
          <w:rFonts w:eastAsia="Times New Roman" w:cs="Times New Roman"/>
          <w:szCs w:val="24"/>
        </w:rPr>
        <w:t>κατ’ αρχάς</w:t>
      </w:r>
      <w:r>
        <w:rPr>
          <w:rFonts w:eastAsia="Times New Roman" w:cs="Times New Roman"/>
          <w:szCs w:val="24"/>
        </w:rPr>
        <w:t xml:space="preserve"> </w:t>
      </w:r>
      <w:r>
        <w:rPr>
          <w:rFonts w:eastAsia="Times New Roman" w:cs="Times New Roman"/>
          <w:szCs w:val="24"/>
        </w:rPr>
        <w:lastRenderedPageBreak/>
        <w:t>έχουν ολοκληρώσει τον έλεγχο σε πρώτο στάδιο και έχουν διαφύγει κάποια λάθη. Γι’ αυτές τις περιπτώσεις, λοιπόν, των πρόδηλων λαθών δίνεται επίσης εντολή με εγκύκλιο αντίστοιχη με αυτή τη</w:t>
      </w:r>
      <w:r>
        <w:rPr>
          <w:rFonts w:eastAsia="Times New Roman" w:cs="Times New Roman"/>
          <w:szCs w:val="24"/>
        </w:rPr>
        <w:t xml:space="preserve">ς αναδασωτέας που περιγράψατε, έτσι ώστε να γίνει με ευθύνη της διοίκησης και χωρίς κόστος για τον πολίτη, κάτι το οποίο είναι υποχρέωσή μας να κάνουμε σε κάθε περίπτωση. </w:t>
      </w:r>
    </w:p>
    <w:p w14:paraId="7488BBB1"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τα υπόλοιπα στη δευτερολογία σας. Ευχαριστώ πολύ.</w:t>
      </w:r>
    </w:p>
    <w:p w14:paraId="7488BBB2"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Θα συνεχίσω στη δευτερολογία. Νομίζω ότι το πρώτο σκέλος το είπα όσον αφορά την εγκύκλιο διάταξη. </w:t>
      </w:r>
    </w:p>
    <w:p w14:paraId="7488BBB3"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 xml:space="preserve">Λυκούδης): </w:t>
      </w:r>
      <w:r>
        <w:rPr>
          <w:rFonts w:eastAsia="Times New Roman" w:cs="Times New Roman"/>
          <w:szCs w:val="24"/>
        </w:rPr>
        <w:t>Κύριε συνάδελφε, έχετε τον λόγο.</w:t>
      </w:r>
    </w:p>
    <w:p w14:paraId="7488BBB4"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Βέβαια, κύριε Υπουργέ, δεν θα έχω αντίρρηση για το ότι εξ αφορμής της ερωτήσεώς μου βρήκατε την ευκαιρία να αναλωθείτε σε γενικότητες οι οποίες έχουν και το χαρακτήρα της κοινοτοπίας. </w:t>
      </w:r>
    </w:p>
    <w:p w14:paraId="7488BBB5"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lastRenderedPageBreak/>
        <w:t>Βεβαίως οι δασικοί χάρτες είναι στοιχείο υποδομής και βεβαίως έχει αναπτυξιακή κατεύθυνση όλη η προσπάθεια πλην, όμως, το ότι η «</w:t>
      </w:r>
      <w:r>
        <w:rPr>
          <w:rFonts w:eastAsia="Times New Roman" w:cs="Times New Roman"/>
          <w:szCs w:val="24"/>
        </w:rPr>
        <w:t>ΕΘΝΙΚΟ ΚΤΗΜΑΤΟΛΟΓΙΟ ΚΑΙ ΧΑΡΤΟΓΡΑΦΗΣΗ Α.Ε.</w:t>
      </w:r>
      <w:r>
        <w:rPr>
          <w:rFonts w:eastAsia="Times New Roman" w:cs="Times New Roman"/>
          <w:szCs w:val="24"/>
        </w:rPr>
        <w:t>»</w:t>
      </w:r>
      <w:r>
        <w:rPr>
          <w:rFonts w:eastAsia="Times New Roman" w:cs="Times New Roman"/>
          <w:szCs w:val="24"/>
        </w:rPr>
        <w:t xml:space="preserve"> εδώ και δεκαετίες προσπαθεί να μας δώσει την </w:t>
      </w:r>
      <w:proofErr w:type="spellStart"/>
      <w:r>
        <w:rPr>
          <w:rFonts w:eastAsia="Times New Roman" w:cs="Times New Roman"/>
          <w:szCs w:val="24"/>
        </w:rPr>
        <w:t>κτηματογράφηση</w:t>
      </w:r>
      <w:proofErr w:type="spellEnd"/>
      <w:r>
        <w:rPr>
          <w:rFonts w:eastAsia="Times New Roman" w:cs="Times New Roman"/>
          <w:szCs w:val="24"/>
        </w:rPr>
        <w:t xml:space="preserve"> της επικράτειας και μέχρ</w:t>
      </w:r>
      <w:r>
        <w:rPr>
          <w:rFonts w:eastAsia="Times New Roman" w:cs="Times New Roman"/>
          <w:szCs w:val="24"/>
        </w:rPr>
        <w:t xml:space="preserve">ι σήμερα υπάρχει μόνο το 7% χαρτογραφημένο, είναι μια άλλη μεγάλη ιστορία για την οποία δεν θέλω να μιλήσω στο πλαίσιο αυτής της ερώτησης. Βέβαια δεν είμαι σε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περίπτωση υποχρεωμένος να απολογηθώ για όλες τις παθογένειες και όλες τις ιδεοληψίες που μ</w:t>
      </w:r>
      <w:r>
        <w:rPr>
          <w:rFonts w:eastAsia="Times New Roman" w:cs="Times New Roman"/>
          <w:szCs w:val="24"/>
        </w:rPr>
        <w:t>πορεί να φέρνει όλη αυτή η ιστορία.</w:t>
      </w:r>
    </w:p>
    <w:p w14:paraId="7488BBB6"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Εγώ, λοιπόν, με την ερώτηση έχω εστιάσει σε ένα συγκεκριμένο θέμα όπου από την τελευταία παράγραφο</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της τοποθέτησής σας καταλαβαίνω ότι μάλλον συμφωνείτε μαζί μου.</w:t>
      </w:r>
    </w:p>
    <w:p w14:paraId="7488BBB7" w14:textId="77777777" w:rsidR="00733913" w:rsidRDefault="005E441E">
      <w:pPr>
        <w:spacing w:after="0" w:line="600" w:lineRule="auto"/>
        <w:ind w:firstLine="720"/>
        <w:jc w:val="both"/>
        <w:rPr>
          <w:rFonts w:eastAsia="Times New Roman"/>
          <w:szCs w:val="24"/>
        </w:rPr>
      </w:pPr>
      <w:r>
        <w:rPr>
          <w:rFonts w:eastAsia="Times New Roman"/>
          <w:szCs w:val="24"/>
        </w:rPr>
        <w:t xml:space="preserve">Είναι άδικο -και το υπογραμμίζω- ο πολίτης </w:t>
      </w:r>
      <w:r>
        <w:rPr>
          <w:rFonts w:eastAsia="Times New Roman"/>
          <w:szCs w:val="24"/>
        </w:rPr>
        <w:t>να είναι υποχρεωμένος όχι μόνο να πληρώνει -σε κάποιες περιπτώσεις τον έχετε απαλλάξει-, αλλά και να υφίσταται την ταλαιπωρία τού να πηγαίνει στα αρμόδια γραφεία, να υποβάλλει τις αντιρρήσεις, να προσλαμβάνει τεχνικούς συμβούλους, να τους πληρώνει. Υφίστατ</w:t>
      </w:r>
      <w:r>
        <w:rPr>
          <w:rFonts w:eastAsia="Times New Roman"/>
          <w:szCs w:val="24"/>
        </w:rPr>
        <w:t xml:space="preserve">αι δε όλη αυτή η ταλαιπωρία προκειμένου να πληρώσει το </w:t>
      </w:r>
      <w:r>
        <w:rPr>
          <w:rFonts w:eastAsia="Times New Roman"/>
          <w:szCs w:val="24"/>
        </w:rPr>
        <w:lastRenderedPageBreak/>
        <w:t>κόστος της αποκατάστασης λαθών, παραλείψεων, εσφαλμένων καταχωρίσεων στους δασικούς χάρτες, για την αποκατάσταση των οποίων την ευθύνη, με βάση τον νόμο -και η ερώτησή μου αναφέρει και τη διάταξη συγκε</w:t>
      </w:r>
      <w:r>
        <w:rPr>
          <w:rFonts w:eastAsia="Times New Roman"/>
          <w:szCs w:val="24"/>
        </w:rPr>
        <w:t>κριμένα, είναι η διάταξη του άρθρου 13 του ν.3889/2010- την έχει η διοίκηση.</w:t>
      </w:r>
    </w:p>
    <w:p w14:paraId="7488BBB8" w14:textId="77777777" w:rsidR="00733913" w:rsidRDefault="005E441E">
      <w:pPr>
        <w:spacing w:after="0" w:line="600" w:lineRule="auto"/>
        <w:ind w:firstLine="720"/>
        <w:jc w:val="both"/>
        <w:rPr>
          <w:rFonts w:eastAsia="Times New Roman"/>
          <w:szCs w:val="24"/>
        </w:rPr>
      </w:pPr>
      <w:r>
        <w:rPr>
          <w:rFonts w:eastAsia="Times New Roman"/>
          <w:szCs w:val="24"/>
        </w:rPr>
        <w:t xml:space="preserve"> Στη δε περίπτωση της Περιφερειακής Ενότητας Ηλείας η ίδια η </w:t>
      </w:r>
      <w:r>
        <w:rPr>
          <w:rFonts w:eastAsia="Times New Roman"/>
          <w:szCs w:val="24"/>
        </w:rPr>
        <w:t>δ</w:t>
      </w:r>
      <w:r>
        <w:rPr>
          <w:rFonts w:eastAsia="Times New Roman"/>
          <w:szCs w:val="24"/>
        </w:rPr>
        <w:t xml:space="preserve">ιεύθυνση </w:t>
      </w:r>
      <w:r>
        <w:rPr>
          <w:rFonts w:eastAsia="Times New Roman"/>
          <w:szCs w:val="24"/>
        </w:rPr>
        <w:t>δ</w:t>
      </w:r>
      <w:r>
        <w:rPr>
          <w:rFonts w:eastAsia="Times New Roman"/>
          <w:szCs w:val="24"/>
        </w:rPr>
        <w:t>ασών έχει επιφυλαχθεί και λέει: Εάν κατά τη διάρκεια της ανάρτησης -ήδη έχουμε τη διάρκεια της ανάρτησης, έ</w:t>
      </w:r>
      <w:r>
        <w:rPr>
          <w:rFonts w:eastAsia="Times New Roman"/>
          <w:szCs w:val="24"/>
        </w:rPr>
        <w:t>χει ξεκινήσει από τις 13 Ιανουαρίου και λήγει στις 23 Μαρτίου- διαπιστωθεί ότι έχουν εμφιλοχωρήσει λάθη -και καθημερινά διαπιστώνεται ότι έχουν εμφιλοχωρήσει τέτοια λάθη-, θα πρέπει να κινητοποιηθεί ο κρατικός μηχανισμός, προκειμένου να απαλλάξει τους πολί</w:t>
      </w:r>
      <w:r>
        <w:rPr>
          <w:rFonts w:eastAsia="Times New Roman"/>
          <w:szCs w:val="24"/>
        </w:rPr>
        <w:t xml:space="preserve">τες από το βάρος και την ταλαιπωρία. </w:t>
      </w:r>
    </w:p>
    <w:p w14:paraId="7488BBB9" w14:textId="77777777" w:rsidR="00733913" w:rsidRDefault="005E441E">
      <w:pPr>
        <w:spacing w:after="0" w:line="600" w:lineRule="auto"/>
        <w:ind w:firstLine="720"/>
        <w:jc w:val="both"/>
        <w:rPr>
          <w:rFonts w:eastAsia="Times New Roman"/>
          <w:szCs w:val="24"/>
        </w:rPr>
      </w:pPr>
      <w:r>
        <w:rPr>
          <w:rFonts w:eastAsia="Times New Roman"/>
          <w:szCs w:val="24"/>
        </w:rPr>
        <w:t xml:space="preserve">Θεωρώ ότι οποιαδήποτε κυβέρνηση, όσο δημοκρατική και αν είναι ή δεν είναι, θα πρέπει τουλάχιστον στα θέματα που έχουν σχέση με τα ζητήματα της χρηστής διοίκησης και της προστασίας των ευλόγως </w:t>
      </w:r>
      <w:proofErr w:type="spellStart"/>
      <w:r>
        <w:rPr>
          <w:rFonts w:eastAsia="Times New Roman"/>
          <w:szCs w:val="24"/>
        </w:rPr>
        <w:t>προστατευομένων</w:t>
      </w:r>
      <w:proofErr w:type="spellEnd"/>
      <w:r>
        <w:rPr>
          <w:rFonts w:eastAsia="Times New Roman"/>
          <w:szCs w:val="24"/>
        </w:rPr>
        <w:t xml:space="preserve"> συμφερόντω</w:t>
      </w:r>
      <w:r>
        <w:rPr>
          <w:rFonts w:eastAsia="Times New Roman"/>
          <w:szCs w:val="24"/>
        </w:rPr>
        <w:t>ν των πολιτών, θα πρέπει στο θέμα αυτό να έχει μόνο μία θέση, να διευκολύνει, ούτως ώστε να μην υπάρχει αυτή η ταλαιπωρία.</w:t>
      </w:r>
    </w:p>
    <w:p w14:paraId="7488BBBA" w14:textId="77777777" w:rsidR="00733913" w:rsidRDefault="005E441E">
      <w:pPr>
        <w:spacing w:after="0" w:line="600" w:lineRule="auto"/>
        <w:ind w:firstLine="720"/>
        <w:jc w:val="both"/>
        <w:rPr>
          <w:rFonts w:eastAsia="Times New Roman"/>
          <w:szCs w:val="24"/>
        </w:rPr>
      </w:pPr>
      <w:r>
        <w:rPr>
          <w:rFonts w:eastAsia="Times New Roman"/>
          <w:szCs w:val="24"/>
        </w:rPr>
        <w:lastRenderedPageBreak/>
        <w:t xml:space="preserve">Αυτό που κάνατε -και το οποίο ανέφερα- στις 22 Φεβρουαρίου, βεβαίως το κάνατε γιατί δεν υπήρχε άλλος τρόπος να αποκατασταθεί, γιατί, </w:t>
      </w:r>
      <w:r>
        <w:rPr>
          <w:rFonts w:eastAsia="Times New Roman"/>
          <w:szCs w:val="24"/>
        </w:rPr>
        <w:t>όπως ξέρετε, όσον αφορά τις εκτάσεις που έχουν κηρυχθεί αναδασωτέες με βάση τον νόμο και έχει δημοσιευθεί στην Εφημερίδα της Κυβερνήσεως η σχετική πράξη, αυτή ακριβώς η πράξη της διοίκησης δεν μπορεί να διορθωθεί με την προβολή συγκεκριμένων αντιρρήσεων. Γ</w:t>
      </w:r>
      <w:r>
        <w:rPr>
          <w:rFonts w:eastAsia="Times New Roman"/>
          <w:szCs w:val="24"/>
        </w:rPr>
        <w:t xml:space="preserve">ι’ αυτό προσφύγατε στη βοήθεια του άρθρου 44 παράγραφος 4 του Δασικού Κώδικα, όπου προβλέπεται η ανάκληση ή η άρση -στη συγκεκριμένη περίπτωση η ανάκληση- της διοικητικής πράξης. </w:t>
      </w:r>
    </w:p>
    <w:p w14:paraId="7488BBBB" w14:textId="77777777" w:rsidR="00733913" w:rsidRDefault="005E441E">
      <w:pPr>
        <w:spacing w:after="0" w:line="600" w:lineRule="auto"/>
        <w:ind w:firstLine="720"/>
        <w:jc w:val="both"/>
        <w:rPr>
          <w:rFonts w:eastAsia="Times New Roman"/>
          <w:szCs w:val="24"/>
        </w:rPr>
      </w:pPr>
      <w:r>
        <w:rPr>
          <w:rFonts w:eastAsia="Times New Roman"/>
          <w:szCs w:val="24"/>
        </w:rPr>
        <w:t>Εγώ, λοιπόν, σας παρακαλώ να μεριμνήσετε, επειδή γνωρίζω την ευαισθησία σας,</w:t>
      </w:r>
      <w:r>
        <w:rPr>
          <w:rFonts w:eastAsia="Times New Roman"/>
          <w:szCs w:val="24"/>
        </w:rPr>
        <w:t xml:space="preserve"> επειδή έχετε υπηρετήσει απ’ ό,τι ξέρω και σε θέσεις ευθύνης σε Οργανισμούς Τοπικής Αυτοδιοίκησης. Θα σας αναφέρω την περίπτωση του δημάρχου Πηνειού ο οποίος διαμαρτύρεται για το ότι, ενώ είχε ακόμα προθεσμία να ανταποκριθεί σε αυτές τις υποχρεώσεις που έχ</w:t>
      </w:r>
      <w:r>
        <w:rPr>
          <w:rFonts w:eastAsia="Times New Roman"/>
          <w:szCs w:val="24"/>
        </w:rPr>
        <w:t xml:space="preserve">ει για τη θεώρηση των δασικών χαρτών αναφορικά με τα όρια των οικισμών, μέχρι σήμερα προχωρά η διαδικασία χωρίς να έχει ολοκληρωθεί από την πλευρά του </w:t>
      </w:r>
      <w:r>
        <w:rPr>
          <w:rFonts w:eastAsia="Times New Roman"/>
          <w:szCs w:val="24"/>
        </w:rPr>
        <w:t>δ</w:t>
      </w:r>
      <w:r>
        <w:rPr>
          <w:rFonts w:eastAsia="Times New Roman"/>
          <w:szCs w:val="24"/>
        </w:rPr>
        <w:t>ήμου αυτή η συγκεκριμένη προθεσμία.</w:t>
      </w:r>
    </w:p>
    <w:p w14:paraId="7488BBBC" w14:textId="77777777" w:rsidR="00733913" w:rsidRDefault="005E441E">
      <w:pPr>
        <w:spacing w:after="0" w:line="600" w:lineRule="auto"/>
        <w:ind w:firstLine="720"/>
        <w:jc w:val="both"/>
        <w:rPr>
          <w:rFonts w:eastAsia="Times New Roman"/>
          <w:szCs w:val="24"/>
        </w:rPr>
      </w:pPr>
      <w:r>
        <w:rPr>
          <w:rFonts w:eastAsia="Times New Roman"/>
          <w:b/>
          <w:szCs w:val="24"/>
        </w:rPr>
        <w:lastRenderedPageBreak/>
        <w:t>ΣΩΚΡΑΤΗΣ ΦΑΜΕΛΛΟΣ (Αναπληρωτής Υπουργός Περιβάλλοντος και Ενέργειας)</w:t>
      </w:r>
      <w:r>
        <w:rPr>
          <w:rFonts w:eastAsia="Times New Roman"/>
          <w:b/>
          <w:szCs w:val="24"/>
        </w:rPr>
        <w:t xml:space="preserve">: </w:t>
      </w:r>
      <w:r>
        <w:rPr>
          <w:rFonts w:eastAsia="Times New Roman"/>
          <w:szCs w:val="24"/>
        </w:rPr>
        <w:t>Αυτός ευθύνεται, όμως, για αυτό.</w:t>
      </w:r>
    </w:p>
    <w:p w14:paraId="7488BBBD" w14:textId="77777777" w:rsidR="00733913" w:rsidRDefault="005E441E">
      <w:pPr>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Άρα, αντιλαμβάνεστε ότι αυτές τις περιπτώσεις με ευθιξία και υπευθυνότητα, που θεωρώ ότι έχετε, θα πρέπει να τις προλάβετε. Εγώ θέλω να βοηθήσω και γι’ αυτό κάνω ερώτηση, δεν κάνω επερώτηση.</w:t>
      </w:r>
    </w:p>
    <w:p w14:paraId="7488BBBE" w14:textId="77777777" w:rsidR="00733913" w:rsidRDefault="005E441E">
      <w:pPr>
        <w:spacing w:after="0" w:line="600" w:lineRule="auto"/>
        <w:ind w:firstLine="720"/>
        <w:jc w:val="both"/>
        <w:rPr>
          <w:rFonts w:eastAsia="Times New Roman"/>
          <w:szCs w:val="24"/>
        </w:rPr>
      </w:pPr>
      <w:r>
        <w:rPr>
          <w:rFonts w:eastAsia="Times New Roman"/>
          <w:b/>
          <w:szCs w:val="24"/>
        </w:rPr>
        <w:t>ΠΡΟΕΔΡΕ</w:t>
      </w:r>
      <w:r>
        <w:rPr>
          <w:rFonts w:eastAsia="Times New Roman"/>
          <w:b/>
          <w:szCs w:val="24"/>
        </w:rPr>
        <w:t>ΥΩΝ (Σπυρίδων Λυκούδης):</w:t>
      </w:r>
      <w:r>
        <w:rPr>
          <w:rFonts w:eastAsia="Times New Roman"/>
          <w:szCs w:val="24"/>
        </w:rPr>
        <w:t xml:space="preserve"> Ευχαριστούμε, κύριε συνάδελφε.</w:t>
      </w:r>
    </w:p>
    <w:p w14:paraId="7488BBBF" w14:textId="77777777" w:rsidR="00733913" w:rsidRDefault="005E441E">
      <w:pPr>
        <w:spacing w:after="0" w:line="600" w:lineRule="auto"/>
        <w:ind w:firstLine="720"/>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w:t>
      </w:r>
      <w:r>
        <w:rPr>
          <w:rFonts w:eastAsia="Times New Roman" w:cs="Times New Roman"/>
        </w:rPr>
        <w:t xml:space="preserve">ΖΕΛΟΣ» και ενημερώθηκαν για την ιστορία του κτηρίου και τον τρόπο οργάνωσης και λειτουργίας της Βουλής, σαράντα τέσσερις μαθήτριες και μαθητές και τρεις εκπαιδευτικοί συνοδοί τους από την </w:t>
      </w:r>
      <w:proofErr w:type="spellStart"/>
      <w:r>
        <w:rPr>
          <w:rFonts w:eastAsia="Times New Roman" w:cs="Times New Roman"/>
        </w:rPr>
        <w:t>Εράσμειο</w:t>
      </w:r>
      <w:proofErr w:type="spellEnd"/>
      <w:r>
        <w:rPr>
          <w:rFonts w:eastAsia="Times New Roman" w:cs="Times New Roman"/>
        </w:rPr>
        <w:t xml:space="preserve"> </w:t>
      </w:r>
      <w:proofErr w:type="spellStart"/>
      <w:r>
        <w:rPr>
          <w:rFonts w:eastAsia="Times New Roman" w:cs="Times New Roman"/>
        </w:rPr>
        <w:t>Ελληνογερμανική</w:t>
      </w:r>
      <w:proofErr w:type="spellEnd"/>
      <w:r>
        <w:rPr>
          <w:rFonts w:eastAsia="Times New Roman" w:cs="Times New Roman"/>
        </w:rPr>
        <w:t xml:space="preserve"> Σχολή. </w:t>
      </w:r>
    </w:p>
    <w:p w14:paraId="7488BBC0" w14:textId="77777777" w:rsidR="00733913" w:rsidRDefault="005E441E">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488BBC1" w14:textId="77777777" w:rsidR="00733913" w:rsidRDefault="005E441E">
      <w:pPr>
        <w:spacing w:after="0" w:line="600" w:lineRule="auto"/>
        <w:ind w:left="360"/>
        <w:jc w:val="center"/>
        <w:rPr>
          <w:rFonts w:eastAsia="Times New Roman" w:cs="Times New Roman"/>
        </w:rPr>
      </w:pPr>
      <w:r>
        <w:rPr>
          <w:rFonts w:eastAsia="Times New Roman" w:cs="Times New Roman"/>
        </w:rPr>
        <w:t>(Χειροκρ</w:t>
      </w:r>
      <w:r>
        <w:rPr>
          <w:rFonts w:eastAsia="Times New Roman" w:cs="Times New Roman"/>
        </w:rPr>
        <w:t>οτήματα απ’ όλες τις πτέρυγες της Βουλής)</w:t>
      </w:r>
    </w:p>
    <w:p w14:paraId="7488BBC2" w14:textId="77777777" w:rsidR="00733913" w:rsidRDefault="005E441E">
      <w:pPr>
        <w:spacing w:after="0" w:line="600" w:lineRule="auto"/>
        <w:ind w:firstLine="720"/>
        <w:jc w:val="both"/>
        <w:rPr>
          <w:rFonts w:eastAsia="Times New Roman"/>
          <w:szCs w:val="24"/>
        </w:rPr>
      </w:pPr>
      <w:r>
        <w:rPr>
          <w:rFonts w:eastAsia="Times New Roman"/>
          <w:szCs w:val="24"/>
        </w:rPr>
        <w:lastRenderedPageBreak/>
        <w:t>Αγαπητοί μαθητές και μαθήτριες, έχετε έρθει σε μια ώρα που στη Βουλή ασκείται κοινοβουλευτικός έλεγχος. Βουλευτές για θέματα που τους ενδιαφέρουν ρωτούν τους Υπουργούς στην αρμοδιότητα των οποίων εντάσσονται αυτά τ</w:t>
      </w:r>
      <w:r>
        <w:rPr>
          <w:rFonts w:eastAsia="Times New Roman"/>
          <w:szCs w:val="24"/>
        </w:rPr>
        <w:t>α θέματα.</w:t>
      </w:r>
    </w:p>
    <w:p w14:paraId="7488BBC3" w14:textId="77777777" w:rsidR="00733913" w:rsidRDefault="005E441E">
      <w:pPr>
        <w:spacing w:after="0" w:line="600" w:lineRule="auto"/>
        <w:ind w:firstLine="720"/>
        <w:jc w:val="both"/>
        <w:rPr>
          <w:rFonts w:eastAsia="Times New Roman"/>
          <w:szCs w:val="24"/>
        </w:rPr>
      </w:pPr>
      <w:r>
        <w:rPr>
          <w:rFonts w:eastAsia="Times New Roman"/>
          <w:szCs w:val="24"/>
        </w:rPr>
        <w:t xml:space="preserve">Τώρα ο Βουλευτής Ηλείας της Νέας Δημοκρατίας κ. Τζαβάρας ρωτάει τον Υπουργό, τον κ. </w:t>
      </w:r>
      <w:proofErr w:type="spellStart"/>
      <w:r>
        <w:rPr>
          <w:rFonts w:eastAsia="Times New Roman"/>
          <w:szCs w:val="24"/>
        </w:rPr>
        <w:t>Φάμελλο</w:t>
      </w:r>
      <w:proofErr w:type="spellEnd"/>
      <w:r>
        <w:rPr>
          <w:rFonts w:eastAsia="Times New Roman"/>
          <w:szCs w:val="24"/>
        </w:rPr>
        <w:t>, για θέματα που αφορούν δασικές εκτάσεις του Νομού Ηλείας και απαντά ο Υπουργός.</w:t>
      </w:r>
    </w:p>
    <w:p w14:paraId="7488BBC4" w14:textId="77777777" w:rsidR="00733913" w:rsidRDefault="005E441E">
      <w:pPr>
        <w:spacing w:after="0" w:line="600" w:lineRule="auto"/>
        <w:ind w:firstLine="720"/>
        <w:jc w:val="both"/>
        <w:rPr>
          <w:rFonts w:eastAsia="Times New Roman"/>
          <w:szCs w:val="24"/>
        </w:rPr>
      </w:pPr>
      <w:r>
        <w:rPr>
          <w:rFonts w:eastAsia="Times New Roman"/>
          <w:szCs w:val="24"/>
        </w:rPr>
        <w:t>Κύριε Υπουργέ, έχετε τον λόγο.</w:t>
      </w:r>
    </w:p>
    <w:p w14:paraId="7488BBC5" w14:textId="77777777" w:rsidR="00733913" w:rsidRDefault="005E441E">
      <w:pPr>
        <w:spacing w:after="0" w:line="600" w:lineRule="auto"/>
        <w:ind w:firstLine="720"/>
        <w:jc w:val="both"/>
        <w:rPr>
          <w:rFonts w:eastAsia="Times New Roman"/>
          <w:szCs w:val="24"/>
        </w:rPr>
      </w:pPr>
      <w:r>
        <w:rPr>
          <w:rFonts w:eastAsia="Times New Roman"/>
          <w:b/>
          <w:szCs w:val="24"/>
        </w:rPr>
        <w:t>ΣΩΚΡΑΤΗΣ ΦΑΜΕΛΛΟΣ (Αναπληρωτής Υπουργός Πε</w:t>
      </w:r>
      <w:r>
        <w:rPr>
          <w:rFonts w:eastAsia="Times New Roman"/>
          <w:b/>
          <w:szCs w:val="24"/>
        </w:rPr>
        <w:t xml:space="preserve">ριβάλλοντος και Ενέργειας): </w:t>
      </w:r>
      <w:r>
        <w:rPr>
          <w:rFonts w:eastAsia="Times New Roman"/>
          <w:szCs w:val="24"/>
        </w:rPr>
        <w:t>Να καλημερίσουμε, λοιπόν, και να πούμε και στους μαθητές που είναι εδώ μαζί μας, ότι η διαδικασία της ερώτησής σας, κύριε Τζαβάρα, μπορεί να συνθέσει και να δώσει ένα κοινό αποτέλεσμα, γιατί αυτό μας ενδιαφέρει.</w:t>
      </w:r>
    </w:p>
    <w:p w14:paraId="7488BBC6" w14:textId="77777777" w:rsidR="00733913" w:rsidRDefault="005E441E">
      <w:pPr>
        <w:spacing w:after="0" w:line="600" w:lineRule="auto"/>
        <w:ind w:firstLine="720"/>
        <w:jc w:val="both"/>
        <w:rPr>
          <w:rFonts w:eastAsia="Times New Roman"/>
          <w:szCs w:val="24"/>
        </w:rPr>
      </w:pPr>
      <w:r>
        <w:rPr>
          <w:rFonts w:eastAsia="Times New Roman"/>
          <w:szCs w:val="24"/>
        </w:rPr>
        <w:t>Επαναλαμβάνω ότι</w:t>
      </w:r>
      <w:r>
        <w:rPr>
          <w:rFonts w:eastAsia="Times New Roman"/>
          <w:szCs w:val="24"/>
        </w:rPr>
        <w:t xml:space="preserve"> έχετε δίκιο ως προς τις αναδασωτέες, ότι έτσι έπρεπε να γίνει. Εδώ καλό είναι να ανακοινώσουμε ότι θα έρθει και νομοθετική ρύθμιση για να το θωρακίσει έτι περαιτέρω. Θα το κάνουμε αυτό.</w:t>
      </w:r>
    </w:p>
    <w:p w14:paraId="7488BBC7"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Ταυτόχρονα, σας είπα ότι θα υπάρχει εγκύκλιος για τα λάθη της </w:t>
      </w:r>
      <w:r>
        <w:rPr>
          <w:rFonts w:eastAsia="Times New Roman" w:cs="Times New Roman"/>
          <w:szCs w:val="24"/>
        </w:rPr>
        <w:t>δ</w:t>
      </w:r>
      <w:r>
        <w:rPr>
          <w:rFonts w:eastAsia="Times New Roman" w:cs="Times New Roman"/>
          <w:szCs w:val="24"/>
        </w:rPr>
        <w:t xml:space="preserve">ιοίκησης και αντίστοιχη ρύθμιση. Όλα αυτά εξαιρούνται και των τελών με δικές μας αποφάσεις, για να μην υπάρχει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επιβάρυνση. </w:t>
      </w:r>
    </w:p>
    <w:p w14:paraId="7488BBC8"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Επίσης, καλό είναι να πούμε ότι στον ίδιο νόμο που αναφέρατε, τον ν.3889/2010, υπάρχει και μία ρητή πρόβλεψη στο άρθρο 20</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λέει ότι διοικητικές πράξεις που αναδεικνύουν νομική εξαίρεση από τις διατάξεις της αστικής νομοθεσίας αποτυπώνονται στον δασικό χάρτη και μετά την κύρωσή του. Άρα, η </w:t>
      </w:r>
      <w:r>
        <w:rPr>
          <w:rFonts w:eastAsia="Times New Roman" w:cs="Times New Roman"/>
          <w:szCs w:val="24"/>
        </w:rPr>
        <w:t>δ</w:t>
      </w:r>
      <w:r>
        <w:rPr>
          <w:rFonts w:eastAsia="Times New Roman" w:cs="Times New Roman"/>
          <w:szCs w:val="24"/>
        </w:rPr>
        <w:t>ιοίκηση οφείλει να επιλύει ταυτόχρονα τα προβλήματα.</w:t>
      </w:r>
    </w:p>
    <w:p w14:paraId="7488BBC9"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Άλλη </w:t>
      </w:r>
      <w:r>
        <w:rPr>
          <w:rFonts w:eastAsia="Times New Roman" w:cs="Times New Roman"/>
          <w:szCs w:val="24"/>
        </w:rPr>
        <w:t>περίπτωση είναι αυτή.</w:t>
      </w:r>
    </w:p>
    <w:p w14:paraId="7488BBCA"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Αυτό που ήθελα να σας πω εγώ με τη συνολικότερη απάντηση είναι ότι πρέπει να συμφωνήσουμε ότι είναι απαραίτητο να κάνουμε ό,τι είναι δυνατόν για να λύσουμε προβλήμα</w:t>
      </w:r>
      <w:r>
        <w:rPr>
          <w:rFonts w:eastAsia="Times New Roman" w:cs="Times New Roman"/>
          <w:szCs w:val="24"/>
        </w:rPr>
        <w:t xml:space="preserve">τα που πιθανά υπάρχουν είτε στον χώρο –δηλαδή, στη γη- είτε στις πράξεις, προκειμένου να πιέσουμε όλους διότι δεν ευθύνεται η </w:t>
      </w:r>
      <w:r>
        <w:rPr>
          <w:rFonts w:eastAsia="Times New Roman" w:cs="Times New Roman"/>
          <w:szCs w:val="24"/>
        </w:rPr>
        <w:t>δ</w:t>
      </w:r>
      <w:r>
        <w:rPr>
          <w:rFonts w:eastAsia="Times New Roman" w:cs="Times New Roman"/>
          <w:szCs w:val="24"/>
        </w:rPr>
        <w:t xml:space="preserve">ιοίκηση ή ο πολίτης για τις καθυστερήσεις στον ΟΤΑ. </w:t>
      </w:r>
    </w:p>
    <w:p w14:paraId="7488BBCB"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σας ενημερώνω ότι εγώ έχω ζητήσει και συμμετοχή μου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w:t>
      </w:r>
      <w:r>
        <w:rPr>
          <w:rFonts w:eastAsia="Times New Roman" w:cs="Times New Roman"/>
          <w:szCs w:val="24"/>
        </w:rPr>
        <w:t xml:space="preserve">βούλιο της ΚΕΔΕ, διότι πρέπει να λύσουμε το πρόβλημα. Υπογράψαμε και άλλη εγκύκλιο προς το </w:t>
      </w:r>
      <w:r>
        <w:rPr>
          <w:rFonts w:eastAsia="Times New Roman" w:cs="Times New Roman"/>
          <w:szCs w:val="24"/>
        </w:rPr>
        <w:t>Κ</w:t>
      </w:r>
      <w:r>
        <w:rPr>
          <w:rFonts w:eastAsia="Times New Roman" w:cs="Times New Roman"/>
          <w:szCs w:val="24"/>
        </w:rPr>
        <w:t>τηματολόγιο</w:t>
      </w:r>
      <w:r>
        <w:rPr>
          <w:rFonts w:eastAsia="Times New Roman" w:cs="Times New Roman"/>
          <w:szCs w:val="24"/>
        </w:rPr>
        <w:t xml:space="preserve"> που λέει ότι ακόμα και καθυστερημένα να έρθουν τα όρια, να τα ενσωματώσουμε. Όμως, έχει παρέλθει το χρονοδιάγραμμα για τους ΟΤΑ.</w:t>
      </w:r>
    </w:p>
    <w:p w14:paraId="7488BBCC"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Θέλω να πω μ’ αυτήν την</w:t>
      </w:r>
      <w:r>
        <w:rPr>
          <w:rFonts w:eastAsia="Times New Roman" w:cs="Times New Roman"/>
          <w:szCs w:val="24"/>
        </w:rPr>
        <w:t xml:space="preserve"> ευκαιρία ότι θα πρέπει να κάνουμε και νομοθετικές κινήσεις, ώστε να εξασφαλίσουμε και να υποστηρίξουμε και την αγροτική δραστηριότητα συνολικά στη σχέση της με το δασικό οικοσύστημα. Δηλαδή, πρέπει να τακτοποιηθούν όλες οι περιπτώσεις εκχερσώσεων και αλλα</w:t>
      </w:r>
      <w:r>
        <w:rPr>
          <w:rFonts w:eastAsia="Times New Roman" w:cs="Times New Roman"/>
          <w:szCs w:val="24"/>
        </w:rPr>
        <w:t>γής χρήσης τώρα, να αποτυπωθούν σε χάρτη και να δοθεί ο χρόνος στην εξέταση των αντιρρήσεων που είναι επαρκής, επαρκέστερος των εξήντα ημερών που δώσαμε για την ανάρτηση, ώστε να λυθούν όλα αυτά. Επιτέλους, πρέπει να υπάρχει ένα υπόβαθρο για τη χώρα που θα</w:t>
      </w:r>
      <w:r>
        <w:rPr>
          <w:rFonts w:eastAsia="Times New Roman" w:cs="Times New Roman"/>
          <w:szCs w:val="24"/>
        </w:rPr>
        <w:t xml:space="preserve"> έχει αποτυπωμένο το δάσος και την αγροτική καλλιέργεια, αλλά παράλληλα να μην αμφισβητηθούν και οι επιδοτήσεις των αγροτών και να υπάρχει μία οργάνωση στον χώρο την οποία χρειαζόμαστε όλοι.</w:t>
      </w:r>
    </w:p>
    <w:p w14:paraId="7488BBCD"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lastRenderedPageBreak/>
        <w:t>Αυτό που προσπαθώ να πω είναι ότι με δικές μας παρεμβάσεις –επιτρ</w:t>
      </w:r>
      <w:r>
        <w:rPr>
          <w:rFonts w:eastAsia="Times New Roman" w:cs="Times New Roman"/>
          <w:szCs w:val="24"/>
        </w:rPr>
        <w:t>έψτε μου να το πω- πέρα από τις εγκυκλίους που ανέφερα ήδη…</w:t>
      </w:r>
    </w:p>
    <w:p w14:paraId="7488BBCE"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Εσείς κυβερνάτε.</w:t>
      </w:r>
    </w:p>
    <w:p w14:paraId="7488BBCF"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Ναι, αλλά δεν ήταν κάτι το οποίο είχε γίνει τα προηγούμενα χρόνια, γιατί υπήρχε και το</w:t>
      </w:r>
      <w:r>
        <w:rPr>
          <w:rFonts w:eastAsia="Times New Roman" w:cs="Times New Roman"/>
          <w:szCs w:val="24"/>
        </w:rPr>
        <w:t xml:space="preserve"> κόστος των αντιρρήσεων. Για να σας πω ένα παράδειγμα, στην περίπτωση της μικρότερης αντίρρησης για τον πολίτη ήταν 50 ευρώ και εμείς το κάναμε 10 ευρώ, γιατί πράγματι πρέπει να εξασφαλίζεται η πρόσβαση του πολίτη στην έκφραση της αντίρρησης και όχι να ανα</w:t>
      </w:r>
      <w:r>
        <w:rPr>
          <w:rFonts w:eastAsia="Times New Roman" w:cs="Times New Roman"/>
          <w:szCs w:val="24"/>
        </w:rPr>
        <w:t>στέλλεται με κόστος.</w:t>
      </w:r>
    </w:p>
    <w:p w14:paraId="7488BBD0"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Βέβαια, πρέπει να θυμίζουμε και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τι πρέπει να κάνει και να βοηθάμε και πολιτικά στις αναδασωτέες, στις καταπατήσεις, στα διοικητικά λάθη, στα όρια των οικισμών, διότι εδώ πάμε να βάλουμε μπρος ένα ολόκληρο σύστημα δ</w:t>
      </w:r>
      <w:r>
        <w:rPr>
          <w:rFonts w:eastAsia="Times New Roman" w:cs="Times New Roman"/>
          <w:szCs w:val="24"/>
        </w:rPr>
        <w:t>ιοίκησης και οικονομικής παραγωγής που είναι απαραίτητο για την παραγωγική ανασυγκρότηση της χώρας και το χρειαζόμαστε όλοι.</w:t>
      </w:r>
    </w:p>
    <w:p w14:paraId="7488BBD1"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lastRenderedPageBreak/>
        <w:t>Αυτό, λοιπόν. προσπαθούμε να κάνουμε. Ευχαριστώ πάρα πολύ για την τροφοδοσία αυτής της συζήτησης, γιατί στην ίδια κατεύθυνση είμαστ</w:t>
      </w:r>
      <w:r>
        <w:rPr>
          <w:rFonts w:eastAsia="Times New Roman" w:cs="Times New Roman"/>
          <w:szCs w:val="24"/>
        </w:rPr>
        <w:t>ε. Θα συνεχίσουμε –και αυτό αποτελεί και μία δέσμευση- την επόμενη εβδομάδα και με νομοθετική θωράκιση αυτών των παρεμβάσεων, γιατί πιθανά χρειάζεται να υπάρξουν ισχυρές δημόσιες λειτουργίες προκειμένου να αποκαταστήσουν τη νομιμότητα στον αγροτικό χώρο.</w:t>
      </w:r>
    </w:p>
    <w:p w14:paraId="7488BBD2"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υχαριστώ.</w:t>
      </w:r>
    </w:p>
    <w:p w14:paraId="7488BBD3"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Κι εγώ σας ευχαριστώ.</w:t>
      </w:r>
    </w:p>
    <w:p w14:paraId="7488BBD4" w14:textId="77777777" w:rsidR="00733913" w:rsidRDefault="005E441E">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w:t>
      </w:r>
      <w:r>
        <w:rPr>
          <w:rFonts w:eastAsia="Times New Roman" w:cs="Times New Roman"/>
        </w:rPr>
        <w:t>«</w:t>
      </w:r>
      <w:r>
        <w:rPr>
          <w:rFonts w:eastAsia="Times New Roman" w:cs="Times New Roman"/>
        </w:rPr>
        <w:t>Ε</w:t>
      </w:r>
      <w:r>
        <w:rPr>
          <w:rFonts w:eastAsia="Times New Roman" w:cs="Times New Roman"/>
        </w:rPr>
        <w:t>ργασ</w:t>
      </w:r>
      <w:r>
        <w:rPr>
          <w:rFonts w:eastAsia="Times New Roman" w:cs="Times New Roman"/>
        </w:rPr>
        <w:t>τήρι</w:t>
      </w:r>
      <w:r>
        <w:rPr>
          <w:rFonts w:eastAsia="Times New Roman" w:cs="Times New Roman"/>
        </w:rPr>
        <w:t xml:space="preserve"> Δ</w:t>
      </w:r>
      <w:r>
        <w:rPr>
          <w:rFonts w:eastAsia="Times New Roman" w:cs="Times New Roman"/>
        </w:rPr>
        <w:t>ημοκρατί</w:t>
      </w:r>
      <w:r>
        <w:rPr>
          <w:rFonts w:eastAsia="Times New Roman" w:cs="Times New Roman"/>
        </w:rPr>
        <w:t>ας»</w:t>
      </w:r>
      <w:r>
        <w:rPr>
          <w:rFonts w:eastAsia="Times New Roman" w:cs="Times New Roman"/>
        </w:rPr>
        <w:t xml:space="preserve"> που οργανώνει το Ίδρυμα της Βουλής, δεκαεπτά μαθητές και μαθήτριες και ένας εκπαιδευτικός από το 14</w:t>
      </w:r>
      <w:r>
        <w:rPr>
          <w:rFonts w:eastAsia="Times New Roman" w:cs="Times New Roman"/>
          <w:vertAlign w:val="superscript"/>
        </w:rPr>
        <w:t>ο</w:t>
      </w:r>
      <w:r>
        <w:rPr>
          <w:rFonts w:eastAsia="Times New Roman" w:cs="Times New Roman"/>
        </w:rPr>
        <w:t xml:space="preserve"> Δημοτικό Σχολείο Ιλίου. </w:t>
      </w:r>
    </w:p>
    <w:p w14:paraId="7488BBD5" w14:textId="77777777" w:rsidR="00733913" w:rsidRDefault="005E441E">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7488BBD6" w14:textId="77777777" w:rsidR="00733913" w:rsidRDefault="005E441E">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488BBD7" w14:textId="77777777" w:rsidR="00733913" w:rsidRDefault="005E441E">
      <w:pPr>
        <w:spacing w:after="0" w:line="600" w:lineRule="auto"/>
        <w:ind w:firstLine="720"/>
        <w:jc w:val="both"/>
        <w:rPr>
          <w:rFonts w:eastAsia="Times New Roman"/>
          <w:color w:val="000000"/>
          <w:szCs w:val="24"/>
        </w:rPr>
      </w:pPr>
      <w:r>
        <w:rPr>
          <w:rFonts w:eastAsia="Times New Roman"/>
          <w:szCs w:val="24"/>
        </w:rPr>
        <w:lastRenderedPageBreak/>
        <w:t xml:space="preserve">Ακολουθεί η με αριθμό </w:t>
      </w:r>
      <w:r>
        <w:rPr>
          <w:rFonts w:eastAsia="Times New Roman"/>
          <w:color w:val="000000"/>
          <w:szCs w:val="24"/>
        </w:rPr>
        <w:t>512/21-2-2017</w:t>
      </w:r>
      <w:r>
        <w:rPr>
          <w:rFonts w:eastAsia="Times New Roman"/>
          <w:color w:val="000000"/>
          <w:szCs w:val="24"/>
        </w:rPr>
        <w:t xml:space="preserve"> ενδέκατη επίκαιρη ερώτηση δεύτερου κύκλου της Βουλευτού </w:t>
      </w:r>
      <w:r>
        <w:rPr>
          <w:rFonts w:eastAsia="Times New Roman"/>
          <w:color w:val="000000"/>
          <w:szCs w:val="24"/>
        </w:rPr>
        <w:t>Λ</w:t>
      </w:r>
      <w:r>
        <w:rPr>
          <w:rFonts w:eastAsia="Times New Roman"/>
          <w:color w:val="000000"/>
          <w:szCs w:val="24"/>
        </w:rPr>
        <w:t>α</w:t>
      </w:r>
      <w:r>
        <w:rPr>
          <w:rFonts w:eastAsia="Times New Roman"/>
          <w:color w:val="000000"/>
          <w:szCs w:val="24"/>
        </w:rPr>
        <w:t>ρ</w:t>
      </w:r>
      <w:r>
        <w:rPr>
          <w:rFonts w:eastAsia="Times New Roman"/>
          <w:color w:val="000000"/>
          <w:szCs w:val="24"/>
        </w:rPr>
        <w:t>ί</w:t>
      </w:r>
      <w:r>
        <w:rPr>
          <w:rFonts w:eastAsia="Times New Roman"/>
          <w:color w:val="000000"/>
          <w:szCs w:val="24"/>
        </w:rPr>
        <w:t>σ</w:t>
      </w:r>
      <w:r>
        <w:rPr>
          <w:rFonts w:eastAsia="Times New Roman"/>
          <w:color w:val="000000"/>
          <w:szCs w:val="24"/>
        </w:rPr>
        <w:t>ης</w:t>
      </w:r>
      <w:r>
        <w:rPr>
          <w:rFonts w:eastAsia="Times New Roman"/>
          <w:color w:val="000000"/>
          <w:szCs w:val="24"/>
        </w:rPr>
        <w:t xml:space="preserve"> του Συνασπισμού Ριζοσπαστικής Αριστεράς </w:t>
      </w:r>
      <w:r>
        <w:rPr>
          <w:rFonts w:eastAsia="Times New Roman"/>
          <w:color w:val="000000"/>
          <w:szCs w:val="24"/>
        </w:rPr>
        <w:t>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Άννας Βαγενά </w:t>
      </w:r>
      <w:r>
        <w:rPr>
          <w:rFonts w:eastAsia="Times New Roman"/>
          <w:color w:val="000000"/>
          <w:szCs w:val="24"/>
        </w:rPr>
        <w:t xml:space="preserve">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σχετικά με τη σύσταση-λειτουργία του «Κέντρου Αποτέφρωσης Νεκρών (ΚΑΝ)» εκ μέρους των μονάδων  πρωτοβάθμια</w:t>
      </w:r>
      <w:r>
        <w:rPr>
          <w:rFonts w:eastAsia="Times New Roman"/>
          <w:color w:val="000000"/>
          <w:szCs w:val="24"/>
        </w:rPr>
        <w:t>ς τοπικής αυτοδιοίκησης.</w:t>
      </w:r>
    </w:p>
    <w:p w14:paraId="7488BBD8" w14:textId="77777777" w:rsidR="00733913" w:rsidRDefault="005E441E">
      <w:pPr>
        <w:spacing w:after="0" w:line="600" w:lineRule="auto"/>
        <w:ind w:firstLine="720"/>
        <w:jc w:val="both"/>
        <w:rPr>
          <w:rFonts w:eastAsia="Times New Roman"/>
          <w:color w:val="000000"/>
          <w:szCs w:val="24"/>
        </w:rPr>
      </w:pPr>
      <w:r>
        <w:rPr>
          <w:rFonts w:eastAsia="Times New Roman"/>
          <w:color w:val="000000"/>
          <w:szCs w:val="24"/>
        </w:rPr>
        <w:t>Ορίστε, κυρία Βαγενά, έχετε τον λόγο για δύο λεπτά.</w:t>
      </w:r>
    </w:p>
    <w:p w14:paraId="7488BBD9" w14:textId="77777777" w:rsidR="00733913" w:rsidRDefault="005E441E">
      <w:pPr>
        <w:spacing w:after="0" w:line="600" w:lineRule="auto"/>
        <w:ind w:firstLine="720"/>
        <w:jc w:val="both"/>
        <w:rPr>
          <w:rFonts w:eastAsia="Times New Roman"/>
          <w:color w:val="000000"/>
          <w:szCs w:val="24"/>
        </w:rPr>
      </w:pPr>
      <w:r>
        <w:rPr>
          <w:rFonts w:eastAsia="Times New Roman"/>
          <w:b/>
          <w:color w:val="000000"/>
          <w:szCs w:val="24"/>
        </w:rPr>
        <w:t xml:space="preserve">ΑΝΝΑ ΒΑΓΕΝΑ: </w:t>
      </w:r>
      <w:r>
        <w:rPr>
          <w:rFonts w:eastAsia="Times New Roman"/>
          <w:color w:val="000000"/>
          <w:szCs w:val="24"/>
        </w:rPr>
        <w:t>Ευχαριστώ, κύριε Πρόεδρε.</w:t>
      </w:r>
    </w:p>
    <w:p w14:paraId="7488BBDA" w14:textId="77777777" w:rsidR="00733913" w:rsidRDefault="005E441E">
      <w:pPr>
        <w:spacing w:after="0" w:line="600" w:lineRule="auto"/>
        <w:ind w:firstLine="720"/>
        <w:jc w:val="both"/>
        <w:rPr>
          <w:rFonts w:eastAsia="Times New Roman"/>
          <w:color w:val="000000"/>
          <w:szCs w:val="24"/>
        </w:rPr>
      </w:pPr>
      <w:r>
        <w:rPr>
          <w:rFonts w:eastAsia="Times New Roman"/>
          <w:color w:val="000000"/>
          <w:szCs w:val="24"/>
        </w:rPr>
        <w:t>Η ιστορική και εθνογραφική έρευνα επιβεβαιώνει ότι στον ελλαδικό χώρο από αρχαιοτάτων χρόνων απαντά η ταφική πρακτική της αποτέφρωσης των νε</w:t>
      </w:r>
      <w:r>
        <w:rPr>
          <w:rFonts w:eastAsia="Times New Roman"/>
          <w:color w:val="000000"/>
          <w:szCs w:val="24"/>
        </w:rPr>
        <w:t xml:space="preserve">κρών πέραν της ανέγερσης τύμβων-ενταφιασμού του νεκρού σώματος. Χαρακτηριστικές είναι οι αναφορές των ομηρικών επών, αλλά και τα αρχαιολογικά ευρήματα τεφροδόχων, λαρνάκων και άλλων ταφικών αντικειμένων. </w:t>
      </w:r>
    </w:p>
    <w:p w14:paraId="7488BBDB" w14:textId="77777777" w:rsidR="00733913" w:rsidRDefault="005E441E">
      <w:pPr>
        <w:spacing w:after="0" w:line="600" w:lineRule="auto"/>
        <w:ind w:firstLine="720"/>
        <w:jc w:val="both"/>
        <w:rPr>
          <w:rFonts w:eastAsia="Times New Roman"/>
          <w:color w:val="000000"/>
          <w:szCs w:val="24"/>
        </w:rPr>
      </w:pPr>
      <w:r>
        <w:rPr>
          <w:rFonts w:eastAsia="Times New Roman"/>
          <w:color w:val="000000"/>
          <w:szCs w:val="24"/>
        </w:rPr>
        <w:t>Μετά την επικράτηση του Χριστιανισμού στον ελλαδικό</w:t>
      </w:r>
      <w:r>
        <w:rPr>
          <w:rFonts w:eastAsia="Times New Roman"/>
          <w:color w:val="000000"/>
          <w:szCs w:val="24"/>
        </w:rPr>
        <w:t xml:space="preserve"> χώρο, η ταφή </w:t>
      </w:r>
      <w:proofErr w:type="spellStart"/>
      <w:r>
        <w:rPr>
          <w:rFonts w:eastAsia="Times New Roman"/>
          <w:color w:val="000000"/>
          <w:szCs w:val="24"/>
        </w:rPr>
        <w:t>επεβλήθη</w:t>
      </w:r>
      <w:proofErr w:type="spellEnd"/>
      <w:r>
        <w:rPr>
          <w:rFonts w:eastAsia="Times New Roman"/>
          <w:color w:val="000000"/>
          <w:szCs w:val="24"/>
        </w:rPr>
        <w:t xml:space="preserve"> της αποτέφρωσης. Οι πρώτες κινήσεις για την επαναφορά της αποτέφρωσης αναφέρονται στα έτη 1912-1917. Εν τέλει, μόλις τη δεκαετία του 1980, η ελληνική κοινωνία αρχίζει να αναθεωρεί τις παγιωμένες απόψεις της σχετικά με το ζήτημα της σ</w:t>
      </w:r>
      <w:r>
        <w:rPr>
          <w:rFonts w:eastAsia="Times New Roman"/>
          <w:color w:val="000000"/>
          <w:szCs w:val="24"/>
        </w:rPr>
        <w:t xml:space="preserve">υγκεκριμένης ταφικής πρακτικής. </w:t>
      </w:r>
    </w:p>
    <w:p w14:paraId="7488BBDC" w14:textId="77777777" w:rsidR="00733913" w:rsidRDefault="005E441E">
      <w:pPr>
        <w:spacing w:after="0" w:line="600" w:lineRule="auto"/>
        <w:ind w:firstLine="720"/>
        <w:jc w:val="both"/>
        <w:rPr>
          <w:rFonts w:eastAsia="Times New Roman" w:cs="Times New Roman"/>
          <w:szCs w:val="24"/>
        </w:rPr>
      </w:pPr>
      <w:r>
        <w:rPr>
          <w:rFonts w:eastAsia="Times New Roman"/>
          <w:color w:val="000000"/>
          <w:szCs w:val="24"/>
        </w:rPr>
        <w:lastRenderedPageBreak/>
        <w:t xml:space="preserve">Ακολούθως, δυνάμει του άρθρου 35 του ν.3448/2006 και των σχετικών </w:t>
      </w:r>
      <w:proofErr w:type="spellStart"/>
      <w:r>
        <w:rPr>
          <w:rFonts w:eastAsia="Times New Roman"/>
          <w:color w:val="000000"/>
          <w:szCs w:val="24"/>
        </w:rPr>
        <w:t>εφαρμοστικών</w:t>
      </w:r>
      <w:proofErr w:type="spellEnd"/>
      <w:r>
        <w:rPr>
          <w:rFonts w:eastAsia="Times New Roman"/>
          <w:color w:val="000000"/>
          <w:szCs w:val="24"/>
        </w:rPr>
        <w:t xml:space="preserve"> νομοθετημάτων, επετράπη εντός της ελληνικής έννομης τάξης η αποτέφρωση και εκχωρήθηκε το πρώτον η αρμοδιότητα διαχείρισης των Κέντρων Αποτέφρωση</w:t>
      </w:r>
      <w:r>
        <w:rPr>
          <w:rFonts w:eastAsia="Times New Roman"/>
          <w:color w:val="000000"/>
          <w:szCs w:val="24"/>
        </w:rPr>
        <w:t>ς Νεκρών (ΚΑΝ) στις μονάδες πρωτοβάθμιας τοπικής αυτοδιοίκησης, στους δήμους. Εν τούτοις, μέχρι την επιψήφιση του άρθρου  92 του ν.4368/2016, το σύνολο των σχετικών διατάξεων παρέμεινε κενό γράμμα.</w:t>
      </w:r>
    </w:p>
    <w:p w14:paraId="7488BBDD"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Ακολούθως η έκδοση των κανονιστικών διοικητικών πράξεων πε</w:t>
      </w:r>
      <w:r>
        <w:rPr>
          <w:rFonts w:eastAsia="Times New Roman" w:cs="Times New Roman"/>
          <w:szCs w:val="24"/>
        </w:rPr>
        <w:t>ρί περιβαλλοντικών όρων σύστασης των ΚΑΝ παρείχε για πρώτη φορά ένα ολοκληρωμένο και λειτουργικό πλαίσιο για την έναρξη της δραστηριότητας των αποτεφρωτηρίων εν Ελλάδι. Σύμφωνα με το ισχύον νομοθετικό πλαίσιο, η ίδρυση και λειτουργία των αποτεφρωτηρίων ανή</w:t>
      </w:r>
      <w:r>
        <w:rPr>
          <w:rFonts w:eastAsia="Times New Roman" w:cs="Times New Roman"/>
          <w:szCs w:val="24"/>
        </w:rPr>
        <w:t>κε αποκλειστικά στην αρμοδιότητα των δήμων ή στα νομικά πρόσωπα δημοσίου δικαίου που αυτοί τυχόν θα συστήσουν,</w:t>
      </w:r>
    </w:p>
    <w:p w14:paraId="7488BBDE"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Στο πρόσφατο παρελθόν, αρκετοί </w:t>
      </w:r>
      <w:r>
        <w:rPr>
          <w:rFonts w:eastAsia="Times New Roman" w:cs="Times New Roman"/>
          <w:szCs w:val="24"/>
        </w:rPr>
        <w:t>δ</w:t>
      </w:r>
      <w:r>
        <w:rPr>
          <w:rFonts w:eastAsia="Times New Roman" w:cs="Times New Roman"/>
          <w:szCs w:val="24"/>
        </w:rPr>
        <w:t>ήμοι, όπως οι Αθηναίων, Θεσσαλονίκης, Βόλου, Μαρκόπουλου και άλλοι έχουν προσπαθήσει να ιδρύσουν αποτεφρωτήριο, α</w:t>
      </w:r>
      <w:r>
        <w:rPr>
          <w:rFonts w:eastAsia="Times New Roman" w:cs="Times New Roman"/>
          <w:szCs w:val="24"/>
        </w:rPr>
        <w:t>λλά οι προσπά</w:t>
      </w:r>
      <w:r>
        <w:rPr>
          <w:rFonts w:eastAsia="Times New Roman" w:cs="Times New Roman"/>
          <w:szCs w:val="24"/>
        </w:rPr>
        <w:lastRenderedPageBreak/>
        <w:t>θειές τους δεν έχουν ευοδωθεί, λόγω της έντονης αντίδρασης εκκλησιαστικών αρχών και ομάδων πίεσης των τοπικών κοινωνιών.</w:t>
      </w:r>
    </w:p>
    <w:p w14:paraId="7488BBDF"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Συνεπεία όλων αυτών, η μοναδική λύση για όποιον επιθυμεί να αποτεφρωθεί μετά θάνατον είναι η αποστολή της σορού στο εξωτερ</w:t>
      </w:r>
      <w:r>
        <w:rPr>
          <w:rFonts w:eastAsia="Times New Roman" w:cs="Times New Roman"/>
          <w:szCs w:val="24"/>
        </w:rPr>
        <w:t xml:space="preserve">ικό, με τον πλησιέστερο διαθέσιμο χώρο να εντοπίζεται στη Σόφια της Βουλγαρίας. Πλην όμως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τέτοια επιλογή μετάβασης στο εξωτερικό οδηγεί σε μείζονα οικονομική -περίπου 3.000 ευρώ-, συναισθηματική και ψυχική επιβάρυνση, ενώ δεν αποκλείει το ενδεχόμενο οι οικείοι του </w:t>
      </w:r>
      <w:proofErr w:type="spellStart"/>
      <w:r>
        <w:rPr>
          <w:rFonts w:eastAsia="Times New Roman" w:cs="Times New Roman"/>
          <w:szCs w:val="24"/>
        </w:rPr>
        <w:t>θανόντος</w:t>
      </w:r>
      <w:proofErr w:type="spellEnd"/>
      <w:r>
        <w:rPr>
          <w:rFonts w:eastAsia="Times New Roman" w:cs="Times New Roman"/>
          <w:szCs w:val="24"/>
        </w:rPr>
        <w:t xml:space="preserve"> να πέσουν θύματα κυκλωμάτων εκμετάλλευσης του ανθρώπινου πόνου, ιδία εν</w:t>
      </w:r>
      <w:r>
        <w:rPr>
          <w:rFonts w:eastAsia="Times New Roman" w:cs="Times New Roman"/>
          <w:szCs w:val="24"/>
        </w:rPr>
        <w:t xml:space="preserve"> όψει του γεγονότος ότι καλούνται να διαχειριστούν μία από τις πιο πλέον δύσκολες στιγμές της ζωής τους εντός των ορίων αλλοδαπής έννομης τάξης και επικοινωνίας σε γλώσσα και χωρικό πλαίσιο που δεν κατανοούν, με ιδιώτες αποτεφρωτές, </w:t>
      </w:r>
      <w:r>
        <w:rPr>
          <w:rFonts w:eastAsia="Times New Roman"/>
          <w:szCs w:val="24"/>
        </w:rPr>
        <w:t>οι οποίοι και</w:t>
      </w:r>
      <w:r>
        <w:rPr>
          <w:rFonts w:eastAsia="Times New Roman" w:cs="Times New Roman"/>
          <w:szCs w:val="24"/>
        </w:rPr>
        <w:t xml:space="preserve"> ασκούν κε</w:t>
      </w:r>
      <w:r>
        <w:rPr>
          <w:rFonts w:eastAsia="Times New Roman" w:cs="Times New Roman"/>
          <w:szCs w:val="24"/>
        </w:rPr>
        <w:t xml:space="preserve">ρδοσκοπική δραστηριότητα. </w:t>
      </w:r>
    </w:p>
    <w:p w14:paraId="7488BBE0"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Επειδή η επιλογή της αποτέφρωσης ως ταφικής πρακτικής είναι πλέον καθόλα σύννομη, η μη υλοποίησή της δε παραβιάζει συνταγματικώς εγγυημένα δικαιώματα, τόσο των οικείων του εκλιπόντος, όσο και του υπολείμματος της προσωπικότητας </w:t>
      </w:r>
      <w:r>
        <w:rPr>
          <w:rFonts w:eastAsia="Times New Roman" w:cs="Times New Roman"/>
          <w:szCs w:val="24"/>
        </w:rPr>
        <w:lastRenderedPageBreak/>
        <w:t>τ</w:t>
      </w:r>
      <w:r>
        <w:rPr>
          <w:rFonts w:eastAsia="Times New Roman" w:cs="Times New Roman"/>
          <w:szCs w:val="24"/>
        </w:rPr>
        <w:t>ου τελευταίου αυτού, εφόσον έχει εκφράσει τη βούλησή του περί αποτέφρωσης καθ’ ο χρόνο βρισκόταν εν ζωή.</w:t>
      </w:r>
    </w:p>
    <w:p w14:paraId="7488BBE1"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Για τους λόγους αυτούς ερωτάται ο κύριος Υπουργός Εσωτερικών σε ποιο στάδιο βρίσκεται η υλοποίηση των ως άνω νομοθετικών προβλέψεων περί σύστασης, λειτ</w:t>
      </w:r>
      <w:r>
        <w:rPr>
          <w:rFonts w:eastAsia="Times New Roman" w:cs="Times New Roman"/>
          <w:szCs w:val="24"/>
        </w:rPr>
        <w:t>ουργίας των ΚΑΝ και ποια είναι τα συγκεκριμένα και θετικά μέτρα που προτίθεται να λάβει με σκοπό την προώθηση, διευκόλυνση και υποστήριξη της σύστασης και έναρξης της λειτουργίας τους;</w:t>
      </w:r>
    </w:p>
    <w:p w14:paraId="7488BBE2"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Ευχαριστώ και για τον χρόνο.</w:t>
      </w:r>
    </w:p>
    <w:p w14:paraId="7488BBE3"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w:t>
      </w:r>
    </w:p>
    <w:p w14:paraId="7488BBE4"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488BBE5"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(ΠΑΝΟΣ)</w:t>
      </w:r>
      <w:r>
        <w:rPr>
          <w:rFonts w:eastAsia="Times New Roman" w:cs="Times New Roman"/>
          <w:b/>
          <w:szCs w:val="24"/>
        </w:rPr>
        <w:t xml:space="preserve"> ΣΚΟΥΡΛΕΤΗΣ (Υπουργός Εσωτερικών): </w:t>
      </w:r>
      <w:r>
        <w:rPr>
          <w:rFonts w:eastAsia="Times New Roman"/>
          <w:color w:val="000000"/>
          <w:szCs w:val="24"/>
        </w:rPr>
        <w:t>Ευχαριστώ, κύριε Πρόεδρε.</w:t>
      </w:r>
      <w:r>
        <w:rPr>
          <w:rFonts w:eastAsia="Times New Roman" w:cs="Times New Roman"/>
          <w:szCs w:val="24"/>
        </w:rPr>
        <w:t xml:space="preserve"> </w:t>
      </w:r>
    </w:p>
    <w:p w14:paraId="7488BBE6"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Κυρία Βαγενά, με την ερώτησή σας θίγετε ένα πάρα πολύ σημαντικό ζήτημα και, θα έλεγα, διαρκώς επίκαιρο. Ως πολιτεία </w:t>
      </w:r>
      <w:r>
        <w:rPr>
          <w:rFonts w:eastAsia="Times New Roman" w:cs="Times New Roman"/>
          <w:szCs w:val="24"/>
        </w:rPr>
        <w:t xml:space="preserve">γνωρίζετε ότι πρέπει να αναγνωρίσουμε το ατομικό δικαίωμα επιλογής στον τύπο τελετής κηδείας. Αυτό ισχύει για όλους. </w:t>
      </w:r>
      <w:r>
        <w:rPr>
          <w:rFonts w:eastAsia="Times New Roman" w:cs="Times New Roman"/>
          <w:szCs w:val="24"/>
        </w:rPr>
        <w:t>Π</w:t>
      </w:r>
      <w:r>
        <w:rPr>
          <w:rFonts w:eastAsia="Times New Roman" w:cs="Times New Roman"/>
          <w:szCs w:val="24"/>
        </w:rPr>
        <w:t>ρέπει να κατοχυρώνεται για τον οποιονδήποτε.</w:t>
      </w:r>
    </w:p>
    <w:p w14:paraId="7488BBE7"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lastRenderedPageBreak/>
        <w:t>Στο πλαίσιο αυτό έχει υπάρξει η δυνατότητα αυτή, η κατοχύρωση αυτού του δικαιώματος με τον νό</w:t>
      </w:r>
      <w:r>
        <w:rPr>
          <w:rFonts w:eastAsia="Times New Roman" w:cs="Times New Roman"/>
          <w:szCs w:val="24"/>
        </w:rPr>
        <w:t xml:space="preserve">μο που αναφέρατε και εσείς, τον ν.4368/2016 με το άρθρο 15,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νομοθετική πρωτοβουλία επί των ημερών της σημερινής Κυβέρνησης. Ενώ είχε υπάρξει από το 2006, με τον ν.3448 του άρθρου 35 παράγραφος 1, η δυνατότητα στους δήμους πρώτου βαθμού εντός των διοικη</w:t>
      </w:r>
      <w:r>
        <w:rPr>
          <w:rFonts w:eastAsia="Times New Roman" w:cs="Times New Roman"/>
          <w:szCs w:val="24"/>
        </w:rPr>
        <w:t xml:space="preserve">τικών, αλλά και εκτός των διοικητικών τους ορίων σε εκτάσεις ιδιοκτησίας τους να μπορούν να συστήσουν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α</w:t>
      </w:r>
      <w:r>
        <w:rPr>
          <w:rFonts w:eastAsia="Times New Roman" w:cs="Times New Roman"/>
          <w:szCs w:val="24"/>
        </w:rPr>
        <w:t xml:space="preserve">ποτέφρωσης </w:t>
      </w:r>
      <w:r>
        <w:rPr>
          <w:rFonts w:eastAsia="Times New Roman" w:cs="Times New Roman"/>
          <w:szCs w:val="24"/>
        </w:rPr>
        <w:t>ν</w:t>
      </w:r>
      <w:r>
        <w:rPr>
          <w:rFonts w:eastAsia="Times New Roman" w:cs="Times New Roman"/>
          <w:szCs w:val="24"/>
        </w:rPr>
        <w:t>εκρών.</w:t>
      </w:r>
    </w:p>
    <w:p w14:paraId="7488BBE8"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Επίσης, αυτό το διάστημα λύθηκαν ζητήματα που σχετίζονται με τον περιβαλλοντικό χαρακτήρα των παραπάνω ρυθμίσεων και υπήρξε η π</w:t>
      </w:r>
      <w:r>
        <w:rPr>
          <w:rFonts w:eastAsia="Times New Roman" w:cs="Times New Roman"/>
          <w:szCs w:val="24"/>
        </w:rPr>
        <w:t xml:space="preserve">ολιτική απόφαση στις 7 Οκτωβρίου του 2015 –ήμουν εγώ τότε στο Υπουργείο Ενέργειας και Περιβάλλοντος και είχα υπογράψει αυτή την απόφαση- που ακριβώς επιτρέπει την ίδρυση και λειτουργία και τη </w:t>
      </w:r>
      <w:proofErr w:type="spellStart"/>
      <w:r>
        <w:rPr>
          <w:rFonts w:eastAsia="Times New Roman" w:cs="Times New Roman"/>
          <w:szCs w:val="24"/>
        </w:rPr>
        <w:t>χωροθέτηση</w:t>
      </w:r>
      <w:proofErr w:type="spellEnd"/>
      <w:r>
        <w:rPr>
          <w:rFonts w:eastAsia="Times New Roman" w:cs="Times New Roman"/>
          <w:szCs w:val="24"/>
        </w:rPr>
        <w:t xml:space="preserve">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α</w:t>
      </w:r>
      <w:r>
        <w:rPr>
          <w:rFonts w:eastAsia="Times New Roman" w:cs="Times New Roman"/>
          <w:szCs w:val="24"/>
        </w:rPr>
        <w:t xml:space="preserve">ποτέφρωσης </w:t>
      </w:r>
      <w:r>
        <w:rPr>
          <w:rFonts w:eastAsia="Times New Roman" w:cs="Times New Roman"/>
          <w:szCs w:val="24"/>
        </w:rPr>
        <w:t>ν</w:t>
      </w:r>
      <w:r>
        <w:rPr>
          <w:rFonts w:eastAsia="Times New Roman" w:cs="Times New Roman"/>
          <w:szCs w:val="24"/>
        </w:rPr>
        <w:t xml:space="preserve">εκρών. </w:t>
      </w:r>
    </w:p>
    <w:p w14:paraId="7488BBE9"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Στις 15 Φεβρουαρίου </w:t>
      </w:r>
      <w:r>
        <w:rPr>
          <w:rFonts w:eastAsia="Times New Roman" w:cs="Times New Roman"/>
          <w:szCs w:val="24"/>
        </w:rPr>
        <w:t xml:space="preserve">του παρόντος έτους υπογράφηκε Κοινή Υπουργική Απόφαση του Υπουργείου Εσωτερικών, του Υπουργείο Ενέργειας και Περιβάλλοντος και του Υπουργείου Οικονομικών που ρυθμίζει με λεπτομέρεια τη δυνατότητα ίδρυσης </w:t>
      </w:r>
      <w:r>
        <w:rPr>
          <w:rFonts w:eastAsia="Times New Roman" w:cs="Times New Roman"/>
          <w:szCs w:val="24"/>
        </w:rPr>
        <w:lastRenderedPageBreak/>
        <w:t xml:space="preserve">και λειτουργίας κέντρων αποτέφρωσης οστών εντός των </w:t>
      </w:r>
      <w:r>
        <w:rPr>
          <w:rFonts w:eastAsia="Times New Roman" w:cs="Times New Roman"/>
          <w:szCs w:val="24"/>
        </w:rPr>
        <w:t xml:space="preserve">υφιστάμενων κοιμητηρίων. </w:t>
      </w:r>
    </w:p>
    <w:p w14:paraId="7488BBEA"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Τι εικόνα διαμορφώνουν όλα αυτά; Έχουμε διαμορφώσει ένα πλήρες πλαίσιο και τη δυνατότητα στους δήμους, εάν το επιθυμούν -και νομίζω ότι έχουν αυτή την υποχρέωση, δεν είναι θέμα επιθυμίας, είναι θέμα υποχρέωσης απέναντι σε αυτούς </w:t>
      </w:r>
      <w:r>
        <w:rPr>
          <w:rFonts w:eastAsia="Times New Roman"/>
          <w:szCs w:val="24"/>
        </w:rPr>
        <w:t>π</w:t>
      </w:r>
      <w:r>
        <w:rPr>
          <w:rFonts w:eastAsia="Times New Roman"/>
          <w:szCs w:val="24"/>
        </w:rPr>
        <w:t>ου</w:t>
      </w:r>
      <w:r>
        <w:rPr>
          <w:rFonts w:eastAsia="Times New Roman" w:cs="Times New Roman"/>
          <w:szCs w:val="24"/>
        </w:rPr>
        <w:t xml:space="preserve"> τους αναγνωρίζουμε το ατομικό δικαίωμα της επιλογής στον τρόπο της τελετής κηδείας τους-, να συστήσουν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α</w:t>
      </w:r>
      <w:r>
        <w:rPr>
          <w:rFonts w:eastAsia="Times New Roman" w:cs="Times New Roman"/>
          <w:szCs w:val="24"/>
        </w:rPr>
        <w:t>ποτέφρωση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ν</w:t>
      </w:r>
      <w:r>
        <w:rPr>
          <w:rFonts w:eastAsia="Times New Roman" w:cs="Times New Roman"/>
          <w:szCs w:val="24"/>
        </w:rPr>
        <w:t>εκρών.</w:t>
      </w:r>
      <w:r>
        <w:rPr>
          <w:rFonts w:eastAsia="Times New Roman" w:cs="Times New Roman"/>
          <w:szCs w:val="24"/>
        </w:rPr>
        <w:t xml:space="preserve"> Το ερώτημα είναι τι εμποδίζει αυτή τη στιγμή τους δήμους;</w:t>
      </w:r>
    </w:p>
    <w:p w14:paraId="7488BBEB" w14:textId="77777777" w:rsidR="00733913" w:rsidRDefault="005E441E">
      <w:pPr>
        <w:spacing w:after="0" w:line="600" w:lineRule="auto"/>
        <w:ind w:firstLine="720"/>
        <w:jc w:val="both"/>
        <w:rPr>
          <w:rFonts w:eastAsia="Times New Roman"/>
          <w:szCs w:val="24"/>
        </w:rPr>
      </w:pPr>
      <w:r>
        <w:rPr>
          <w:rFonts w:eastAsia="Times New Roman"/>
          <w:szCs w:val="24"/>
        </w:rPr>
        <w:t xml:space="preserve">Ποιοι στέκονται ενάντια σ’ αυτό το ατομικό δικαίωμα; </w:t>
      </w:r>
      <w:r>
        <w:rPr>
          <w:rFonts w:eastAsia="Times New Roman"/>
          <w:szCs w:val="24"/>
        </w:rPr>
        <w:t>Γ</w:t>
      </w:r>
      <w:r>
        <w:rPr>
          <w:rFonts w:eastAsia="Times New Roman"/>
          <w:szCs w:val="24"/>
        </w:rPr>
        <w:t xml:space="preserve">νωρίζουμε ότι υπάρχουν τέτοιου είδους σκοταδιστικές δυνάμεις εντός της ελληνικής κοινωνίας. </w:t>
      </w:r>
      <w:r>
        <w:rPr>
          <w:rFonts w:eastAsia="Times New Roman"/>
          <w:szCs w:val="24"/>
        </w:rPr>
        <w:t>Θ</w:t>
      </w:r>
      <w:r>
        <w:rPr>
          <w:rFonts w:eastAsia="Times New Roman"/>
          <w:szCs w:val="24"/>
        </w:rPr>
        <w:t>εωρώ ότι πρέπει να υπάρξει ένα μέτωπο όλων των προοδευτικών ανθρώπων οι οποίοι αναγνωρίζουν αυτό το δικαίωμα, ώστε να δημιουργήσουν εκείνους τους κατάλληλους όρους</w:t>
      </w:r>
      <w:r>
        <w:rPr>
          <w:rFonts w:eastAsia="Times New Roman"/>
          <w:szCs w:val="24"/>
        </w:rPr>
        <w:t xml:space="preserve"> πίεσης για να γίνει πράξη αυτή η δυνατότητα. </w:t>
      </w:r>
    </w:p>
    <w:p w14:paraId="7488BBEC" w14:textId="77777777" w:rsidR="00733913" w:rsidRDefault="005E441E">
      <w:pPr>
        <w:spacing w:after="0" w:line="600" w:lineRule="auto"/>
        <w:ind w:firstLine="720"/>
        <w:jc w:val="both"/>
        <w:rPr>
          <w:rFonts w:eastAsia="Times New Roman"/>
          <w:szCs w:val="24"/>
        </w:rPr>
      </w:pPr>
      <w:r>
        <w:rPr>
          <w:rFonts w:eastAsia="Times New Roman"/>
          <w:szCs w:val="24"/>
        </w:rPr>
        <w:t>Θέλω, επίσης, να πω ότι στις προθέσεις του Υπουργείου Εσωτερικών, στην προσπάθεια για να πιέσουμε ακόμα περισσό</w:t>
      </w:r>
      <w:r>
        <w:rPr>
          <w:rFonts w:eastAsia="Times New Roman"/>
          <w:szCs w:val="24"/>
        </w:rPr>
        <w:lastRenderedPageBreak/>
        <w:t xml:space="preserve">τερο ώστε να γίνει πραγματικότητα η ίδρυση των </w:t>
      </w:r>
      <w:r>
        <w:rPr>
          <w:rFonts w:eastAsia="Times New Roman"/>
          <w:szCs w:val="24"/>
        </w:rPr>
        <w:t>κ</w:t>
      </w:r>
      <w:r>
        <w:rPr>
          <w:rFonts w:eastAsia="Times New Roman"/>
          <w:szCs w:val="24"/>
        </w:rPr>
        <w:t xml:space="preserve">έντρων </w:t>
      </w:r>
      <w:r>
        <w:rPr>
          <w:rFonts w:eastAsia="Times New Roman"/>
          <w:szCs w:val="24"/>
        </w:rPr>
        <w:t>α</w:t>
      </w:r>
      <w:r>
        <w:rPr>
          <w:rFonts w:eastAsia="Times New Roman"/>
          <w:szCs w:val="24"/>
        </w:rPr>
        <w:t xml:space="preserve">ποτέφρωσης </w:t>
      </w:r>
      <w:r>
        <w:rPr>
          <w:rFonts w:eastAsia="Times New Roman"/>
          <w:szCs w:val="24"/>
        </w:rPr>
        <w:t>ν</w:t>
      </w:r>
      <w:r>
        <w:rPr>
          <w:rFonts w:eastAsia="Times New Roman"/>
          <w:szCs w:val="24"/>
        </w:rPr>
        <w:t xml:space="preserve">εκρών, είναι να δώσουμε αυτήν </w:t>
      </w:r>
      <w:r>
        <w:rPr>
          <w:rFonts w:eastAsia="Times New Roman"/>
          <w:szCs w:val="24"/>
        </w:rPr>
        <w:t xml:space="preserve">τη δυνατότητα και σε ιδιώτες. </w:t>
      </w:r>
    </w:p>
    <w:p w14:paraId="7488BBED" w14:textId="77777777" w:rsidR="00733913" w:rsidRDefault="005E441E">
      <w:pPr>
        <w:spacing w:after="0" w:line="600" w:lineRule="auto"/>
        <w:ind w:firstLine="720"/>
        <w:jc w:val="both"/>
        <w:rPr>
          <w:rFonts w:eastAsia="Times New Roman"/>
          <w:szCs w:val="24"/>
        </w:rPr>
      </w:pPr>
      <w:r>
        <w:rPr>
          <w:rFonts w:eastAsia="Times New Roman"/>
          <w:szCs w:val="24"/>
        </w:rPr>
        <w:t xml:space="preserve">Εάν οι δήμοι δεν αντιλαμβάνονται ότι έχουν ως καθήκον να το κάνουν εκείνοι, δεν θα τους το απαγορεύσουμε, αλλά θα δώσουμε αυτήν τη δυνατότητα  και σε ιδιώτες. </w:t>
      </w:r>
      <w:r>
        <w:rPr>
          <w:rFonts w:eastAsia="Times New Roman"/>
          <w:szCs w:val="24"/>
        </w:rPr>
        <w:t>Σ</w:t>
      </w:r>
      <w:r>
        <w:rPr>
          <w:rFonts w:eastAsia="Times New Roman"/>
          <w:szCs w:val="24"/>
        </w:rPr>
        <w:t xml:space="preserve">ύντομα θα έρθει αντίστοιχη νομοθετική πρωτοβουλία. </w:t>
      </w:r>
    </w:p>
    <w:p w14:paraId="7488BBEE" w14:textId="77777777" w:rsidR="00733913" w:rsidRDefault="005E441E">
      <w:pPr>
        <w:spacing w:after="0" w:line="600" w:lineRule="auto"/>
        <w:ind w:firstLine="720"/>
        <w:jc w:val="both"/>
        <w:rPr>
          <w:rFonts w:eastAsia="Times New Roman"/>
          <w:szCs w:val="24"/>
        </w:rPr>
      </w:pPr>
      <w:r>
        <w:rPr>
          <w:rFonts w:eastAsia="Times New Roman"/>
          <w:szCs w:val="24"/>
        </w:rPr>
        <w:t>Σας ευχαριστώ</w:t>
      </w:r>
      <w:r>
        <w:rPr>
          <w:rFonts w:eastAsia="Times New Roman"/>
          <w:szCs w:val="24"/>
        </w:rPr>
        <w:t xml:space="preserve"> πολύ. </w:t>
      </w:r>
    </w:p>
    <w:p w14:paraId="7488BBEF" w14:textId="77777777" w:rsidR="00733913" w:rsidRDefault="005E441E">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Υπουργέ. </w:t>
      </w:r>
    </w:p>
    <w:p w14:paraId="7488BBF0" w14:textId="77777777" w:rsidR="00733913" w:rsidRDefault="005E441E">
      <w:pPr>
        <w:spacing w:after="0" w:line="600" w:lineRule="auto"/>
        <w:ind w:firstLine="720"/>
        <w:jc w:val="both"/>
        <w:rPr>
          <w:rFonts w:eastAsia="Times New Roman"/>
          <w:szCs w:val="24"/>
        </w:rPr>
      </w:pPr>
      <w:r>
        <w:rPr>
          <w:rFonts w:eastAsia="Times New Roman"/>
          <w:szCs w:val="24"/>
        </w:rPr>
        <w:t xml:space="preserve">Κυρία Βαγενά, πριν τη δευτερολογία σας, θα ήθελα να σας πω ότι όλοι οι συνάδελφοι είμαστε δίπλα σας και κοντά σας σ’ αυτήν τη φάση της ζωής σας. </w:t>
      </w:r>
    </w:p>
    <w:p w14:paraId="7488BBF1" w14:textId="77777777" w:rsidR="00733913" w:rsidRDefault="005E441E">
      <w:pPr>
        <w:spacing w:after="0" w:line="600" w:lineRule="auto"/>
        <w:ind w:firstLine="720"/>
        <w:jc w:val="both"/>
        <w:rPr>
          <w:rFonts w:eastAsia="Times New Roman"/>
          <w:szCs w:val="24"/>
        </w:rPr>
      </w:pPr>
      <w:r>
        <w:rPr>
          <w:rFonts w:eastAsia="Times New Roman"/>
          <w:szCs w:val="24"/>
        </w:rPr>
        <w:t xml:space="preserve">Ορίστε, έχετε τον λόγο. </w:t>
      </w:r>
    </w:p>
    <w:p w14:paraId="7488BBF2" w14:textId="77777777" w:rsidR="00733913" w:rsidRDefault="005E441E">
      <w:pPr>
        <w:spacing w:after="0" w:line="600" w:lineRule="auto"/>
        <w:ind w:firstLine="720"/>
        <w:jc w:val="both"/>
        <w:rPr>
          <w:rFonts w:eastAsia="Times New Roman"/>
          <w:szCs w:val="24"/>
        </w:rPr>
      </w:pPr>
      <w:r>
        <w:rPr>
          <w:rFonts w:eastAsia="Times New Roman"/>
          <w:b/>
          <w:szCs w:val="24"/>
        </w:rPr>
        <w:t>ΑΝΝΑ ΒΑΓΕΝΑ:</w:t>
      </w:r>
      <w:r>
        <w:rPr>
          <w:rFonts w:eastAsia="Times New Roman"/>
          <w:szCs w:val="24"/>
        </w:rPr>
        <w:t xml:space="preserve"> Ευ</w:t>
      </w:r>
      <w:r>
        <w:rPr>
          <w:rFonts w:eastAsia="Times New Roman"/>
          <w:szCs w:val="24"/>
        </w:rPr>
        <w:t xml:space="preserve">χαριστώ, κύριε Πρόεδρε. </w:t>
      </w:r>
    </w:p>
    <w:p w14:paraId="7488BBF3" w14:textId="77777777" w:rsidR="00733913" w:rsidRDefault="005E441E">
      <w:pPr>
        <w:spacing w:after="0" w:line="600" w:lineRule="auto"/>
        <w:ind w:firstLine="720"/>
        <w:jc w:val="both"/>
        <w:rPr>
          <w:rFonts w:eastAsia="Times New Roman"/>
          <w:szCs w:val="24"/>
        </w:rPr>
      </w:pPr>
      <w:r>
        <w:rPr>
          <w:rFonts w:eastAsia="Times New Roman"/>
          <w:szCs w:val="24"/>
        </w:rPr>
        <w:t xml:space="preserve">Θέλω να σας πω ότι το ξέρω και σας ευχαριστώ. Όταν ήμασταν στο γραφείο στη Σόφια και περιμέναμε, δεν θα ξεχάσω ποτέ –ξέρετε ότι είχα πρόσφατη εμπειρία πάνω σ’ αυτό- τον </w:t>
      </w:r>
      <w:r>
        <w:rPr>
          <w:rFonts w:eastAsia="Times New Roman"/>
          <w:szCs w:val="24"/>
        </w:rPr>
        <w:lastRenderedPageBreak/>
        <w:t>τρόπο με τον οποίο ένα νέο παιδί, ένας Βούλγαρος, που στεκόταν</w:t>
      </w:r>
      <w:r>
        <w:rPr>
          <w:rFonts w:eastAsia="Times New Roman"/>
          <w:szCs w:val="24"/>
        </w:rPr>
        <w:t xml:space="preserve"> δίπλα, αγκάλιασε και πήρε μαζί του την τεφροδόχο με την τέφρα του αγαπημένου του προσώπου. Είναι μεγάλη παρηγοριά. </w:t>
      </w:r>
    </w:p>
    <w:p w14:paraId="7488BBF4" w14:textId="77777777" w:rsidR="00733913" w:rsidRDefault="005E441E">
      <w:pPr>
        <w:spacing w:after="0" w:line="600" w:lineRule="auto"/>
        <w:ind w:firstLine="720"/>
        <w:jc w:val="both"/>
        <w:rPr>
          <w:rFonts w:eastAsia="Times New Roman"/>
          <w:szCs w:val="24"/>
        </w:rPr>
      </w:pPr>
      <w:r>
        <w:rPr>
          <w:rFonts w:eastAsia="Times New Roman"/>
          <w:szCs w:val="24"/>
        </w:rPr>
        <w:t>Ελπίζω, λοιπόν, να βρουν τη δύναμη κάποιοι δήμαρχοι, κάποιοι ιδιώτες και να συγκρουστούν μ’ αυτόν τον σκοταδισμό. Δεν μπορεί εμείς εδώ να έ</w:t>
      </w:r>
      <w:r>
        <w:rPr>
          <w:rFonts w:eastAsia="Times New Roman"/>
          <w:szCs w:val="24"/>
        </w:rPr>
        <w:t xml:space="preserve">χουμε μεσαίωνα. </w:t>
      </w:r>
      <w:r>
        <w:rPr>
          <w:rFonts w:eastAsia="Times New Roman"/>
          <w:szCs w:val="24"/>
        </w:rPr>
        <w:t>Ο</w:t>
      </w:r>
      <w:r>
        <w:rPr>
          <w:rFonts w:eastAsia="Times New Roman"/>
          <w:szCs w:val="24"/>
        </w:rPr>
        <w:t xml:space="preserve">ι Βούλγαροι δεν είναι θρήσκοι; Μάλιστα, σαν λαός έχουν και βαθύ θρησκευτικό αίσθημα, κάτι που ξέρουμε πολύ καλά. Δεν μπορεί εμείς να υφιστάμεθα εδώ αυτόν τον σκοταδισμό, αυτόν τον μεσαίωνα και να καταφεύγουμε στη Βουλγαρία. </w:t>
      </w:r>
    </w:p>
    <w:p w14:paraId="7488BBF5" w14:textId="77777777" w:rsidR="00733913" w:rsidRDefault="005E441E">
      <w:pPr>
        <w:spacing w:after="0" w:line="600" w:lineRule="auto"/>
        <w:ind w:firstLine="720"/>
        <w:jc w:val="both"/>
        <w:rPr>
          <w:rFonts w:eastAsia="Times New Roman"/>
          <w:szCs w:val="24"/>
        </w:rPr>
      </w:pPr>
      <w:r>
        <w:rPr>
          <w:rFonts w:eastAsia="Times New Roman"/>
          <w:szCs w:val="24"/>
        </w:rPr>
        <w:t>Θέλω να σας δι</w:t>
      </w:r>
      <w:r>
        <w:rPr>
          <w:rFonts w:eastAsia="Times New Roman"/>
          <w:szCs w:val="24"/>
        </w:rPr>
        <w:t>αβεβαιώσω –και δεν ξέρω αν αυτό έχει σημασία για κάποιους ανθρώπους- ότι δεν έχει καμία σχέση αυτό με το βαθύ θρησκευτικό αίσθημα. Εγώ όλο αυτό το δύσκολο χρονικό διάστημα που πέρασα, αλλά ακόμα και τώρα προσεύχομαι κάθε μέρα και κάνω τον σταυρό μου στην Π</w:t>
      </w:r>
      <w:r>
        <w:rPr>
          <w:rFonts w:eastAsia="Times New Roman"/>
          <w:szCs w:val="24"/>
        </w:rPr>
        <w:t xml:space="preserve">αναγία. Αν αυτό λέει κάτι για κάποιους! </w:t>
      </w:r>
    </w:p>
    <w:p w14:paraId="7488BBF6" w14:textId="77777777" w:rsidR="00733913" w:rsidRDefault="005E441E">
      <w:pPr>
        <w:spacing w:after="0" w:line="600" w:lineRule="auto"/>
        <w:ind w:firstLine="720"/>
        <w:jc w:val="both"/>
        <w:rPr>
          <w:rFonts w:eastAsia="Times New Roman"/>
          <w:szCs w:val="24"/>
        </w:rPr>
      </w:pPr>
      <w:r>
        <w:rPr>
          <w:rFonts w:eastAsia="Times New Roman"/>
          <w:szCs w:val="24"/>
        </w:rPr>
        <w:t xml:space="preserve">Σας ευχαριστώ. </w:t>
      </w:r>
    </w:p>
    <w:p w14:paraId="7488BBF7" w14:textId="77777777" w:rsidR="00733913" w:rsidRDefault="005E441E">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κυρία συνάδελφε. </w:t>
      </w:r>
    </w:p>
    <w:p w14:paraId="7488BBF8" w14:textId="77777777" w:rsidR="00733913" w:rsidRDefault="005E441E">
      <w:pPr>
        <w:spacing w:after="0"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7488BBF9" w14:textId="77777777" w:rsidR="00733913" w:rsidRDefault="005E441E">
      <w:pPr>
        <w:spacing w:after="0" w:line="600" w:lineRule="auto"/>
        <w:ind w:firstLine="720"/>
        <w:jc w:val="both"/>
        <w:rPr>
          <w:rFonts w:eastAsia="Times New Roman"/>
          <w:szCs w:val="24"/>
        </w:rPr>
      </w:pPr>
      <w:r>
        <w:rPr>
          <w:rFonts w:eastAsia="Times New Roman"/>
          <w:b/>
          <w:szCs w:val="24"/>
        </w:rPr>
        <w:lastRenderedPageBreak/>
        <w:t>ΠΑΝΑΓΙΩΤΗΣ</w:t>
      </w:r>
      <w:r>
        <w:rPr>
          <w:rFonts w:eastAsia="Times New Roman"/>
          <w:b/>
          <w:szCs w:val="24"/>
        </w:rPr>
        <w:t xml:space="preserve"> (ΠΑΝΟΣ)</w:t>
      </w:r>
      <w:r>
        <w:rPr>
          <w:rFonts w:eastAsia="Times New Roman"/>
          <w:b/>
          <w:szCs w:val="24"/>
        </w:rPr>
        <w:t xml:space="preserve"> ΣΚΟΥΡΛΕΤΗΣ (Υπουργός Εσωτερικών): </w:t>
      </w:r>
      <w:r>
        <w:rPr>
          <w:rFonts w:eastAsia="Times New Roman"/>
          <w:szCs w:val="24"/>
        </w:rPr>
        <w:t>Κυρία Βαγενά, ως σημερινός Υπουργός Εσωτερ</w:t>
      </w:r>
      <w:r>
        <w:rPr>
          <w:rFonts w:eastAsia="Times New Roman"/>
          <w:szCs w:val="24"/>
        </w:rPr>
        <w:t>ικών θέλω να σας πω και προσωπικά ότι ενώνουμε τη φωνή μας με τη δική σας. Νομίζω ότι αποτελεί υποχρέωση της σημερινής Κυβέρνησης και όχι μόνο, δεδομένου ότι υπάρχει ένα ευρύτατο μέτωπο μέσα στην ελληνική κοινωνία που θεωρεί ότι πρέπει επιτέλους να κατοχυρ</w:t>
      </w:r>
      <w:r>
        <w:rPr>
          <w:rFonts w:eastAsia="Times New Roman"/>
          <w:szCs w:val="24"/>
        </w:rPr>
        <w:t xml:space="preserve">ωθεί και να γίνει πράξη αυτό το ατομικό δικαίωμα επιλογής όσον αφορά τον τύπο της κηδείας. </w:t>
      </w:r>
    </w:p>
    <w:p w14:paraId="7488BBFA" w14:textId="77777777" w:rsidR="00733913" w:rsidRDefault="005E441E">
      <w:pPr>
        <w:spacing w:after="0" w:line="600" w:lineRule="auto"/>
        <w:ind w:firstLine="720"/>
        <w:jc w:val="both"/>
        <w:rPr>
          <w:rFonts w:eastAsia="Times New Roman"/>
          <w:szCs w:val="24"/>
        </w:rPr>
      </w:pPr>
      <w:r>
        <w:rPr>
          <w:rFonts w:eastAsia="Times New Roman"/>
          <w:szCs w:val="24"/>
        </w:rPr>
        <w:t xml:space="preserve">Για άλλη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φορά, λοιπόν, θα ήθελα να προσθέσω ότι αποτελεί δέσμευσή μας –την οποία και θα υλοποιήσουμε- να κάνουμε ό,τι είναι απαραίτητο για να διευρύνουμε αυτήν </w:t>
      </w:r>
      <w:r>
        <w:rPr>
          <w:rFonts w:eastAsia="Times New Roman"/>
          <w:szCs w:val="24"/>
        </w:rPr>
        <w:t xml:space="preserve">τη δυνατότητα. </w:t>
      </w:r>
    </w:p>
    <w:p w14:paraId="7488BBFB" w14:textId="77777777" w:rsidR="00733913" w:rsidRDefault="005E441E">
      <w:pPr>
        <w:spacing w:after="0" w:line="600" w:lineRule="auto"/>
        <w:ind w:firstLine="720"/>
        <w:jc w:val="both"/>
        <w:rPr>
          <w:rFonts w:eastAsia="Times New Roman"/>
          <w:szCs w:val="24"/>
        </w:rPr>
      </w:pPr>
      <w:r>
        <w:rPr>
          <w:rFonts w:eastAsia="Times New Roman"/>
          <w:szCs w:val="24"/>
        </w:rPr>
        <w:t xml:space="preserve">Σας ευχαριστώ. </w:t>
      </w:r>
    </w:p>
    <w:p w14:paraId="7488BBFC" w14:textId="77777777" w:rsidR="00733913" w:rsidRDefault="005E441E">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Υπουργέ. </w:t>
      </w:r>
    </w:p>
    <w:p w14:paraId="7488BBFD" w14:textId="77777777" w:rsidR="00733913" w:rsidRDefault="005E441E">
      <w:pPr>
        <w:spacing w:after="0" w:line="600" w:lineRule="auto"/>
        <w:ind w:firstLine="720"/>
        <w:jc w:val="both"/>
        <w:rPr>
          <w:rFonts w:eastAsia="Times New Roman" w:cs="Times New Roman"/>
          <w:szCs w:val="24"/>
        </w:rPr>
      </w:pPr>
      <w:r>
        <w:rPr>
          <w:rFonts w:eastAsia="Times New Roman"/>
          <w:szCs w:val="24"/>
        </w:rPr>
        <w:t xml:space="preserve">Κυρίες και κύριοι συνάδελφοι, η </w:t>
      </w:r>
      <w:r>
        <w:rPr>
          <w:rFonts w:eastAsia="Times New Roman"/>
          <w:szCs w:val="24"/>
        </w:rPr>
        <w:t>έκτη</w:t>
      </w:r>
      <w:r>
        <w:rPr>
          <w:rFonts w:eastAsia="Times New Roman"/>
          <w:szCs w:val="24"/>
        </w:rPr>
        <w:t xml:space="preserve"> </w:t>
      </w:r>
      <w:r>
        <w:rPr>
          <w:rFonts w:eastAsia="Times New Roman" w:cs="Times New Roman"/>
          <w:szCs w:val="24"/>
        </w:rPr>
        <w:t xml:space="preserve">με αριθμό 532/24-2-2017 επίκαιρη ερώτηση πρώτου κύκλου του Βουλευτή Β΄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 xml:space="preserve">σχετικά με τον «στόλο </w:t>
      </w:r>
      <w:r>
        <w:rPr>
          <w:rFonts w:eastAsia="Times New Roman" w:cs="Times New Roman"/>
          <w:szCs w:val="24"/>
        </w:rPr>
        <w:lastRenderedPageBreak/>
        <w:t xml:space="preserve">των αστικών συγκοινωνιών», δεν θα απαντηθεί λόγω αιφνίδιας ασθένειας του Υπουργού Υποδομών και Μεταφορών κ. </w:t>
      </w:r>
      <w:proofErr w:type="spellStart"/>
      <w:r>
        <w:rPr>
          <w:rFonts w:eastAsia="Times New Roman" w:cs="Times New Roman"/>
          <w:szCs w:val="24"/>
        </w:rPr>
        <w:t>Σπίρτζη</w:t>
      </w:r>
      <w:proofErr w:type="spellEnd"/>
      <w:r>
        <w:rPr>
          <w:rFonts w:eastAsia="Times New Roman" w:cs="Times New Roman"/>
          <w:szCs w:val="24"/>
        </w:rPr>
        <w:t xml:space="preserve">. </w:t>
      </w:r>
    </w:p>
    <w:p w14:paraId="7488BBFE"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Επίσης, η με αριθμό 2522/11-1-2017 αναφορά</w:t>
      </w:r>
      <w:r>
        <w:rPr>
          <w:rFonts w:eastAsia="Times New Roman" w:cs="Times New Roman"/>
          <w:szCs w:val="24"/>
        </w:rPr>
        <w:t xml:space="preserve"> – </w:t>
      </w:r>
      <w:r>
        <w:rPr>
          <w:rFonts w:eastAsia="Times New Roman" w:cs="Times New Roman"/>
          <w:szCs w:val="24"/>
        </w:rPr>
        <w:t>ερώτηση του Βουλευτή Β΄ Αθηνώ</w:t>
      </w:r>
      <w:r>
        <w:rPr>
          <w:rFonts w:eastAsia="Times New Roman" w:cs="Times New Roman"/>
          <w:szCs w:val="24"/>
        </w:rPr>
        <w:t xml:space="preserve">ν της Νέας Δημοκρατίας κ. </w:t>
      </w:r>
      <w:r>
        <w:rPr>
          <w:rFonts w:eastAsia="Times New Roman" w:cs="Times New Roman"/>
          <w:bCs/>
          <w:szCs w:val="24"/>
        </w:rPr>
        <w:t>Κωστή Χατζηδάκη</w:t>
      </w:r>
      <w:r>
        <w:rPr>
          <w:rFonts w:eastAsia="Times New Roman" w:cs="Times New Roman"/>
          <w:szCs w:val="24"/>
        </w:rPr>
        <w:t xml:space="preserve"> προς τον Υπουργό </w:t>
      </w:r>
      <w:r>
        <w:rPr>
          <w:rFonts w:eastAsia="Times New Roman" w:cs="Times New Roman"/>
          <w:bCs/>
          <w:szCs w:val="24"/>
        </w:rPr>
        <w:t xml:space="preserve">Υποδομών και Μεταφορών, </w:t>
      </w:r>
      <w:r>
        <w:rPr>
          <w:rFonts w:eastAsia="Times New Roman" w:cs="Times New Roman"/>
          <w:szCs w:val="24"/>
        </w:rPr>
        <w:t xml:space="preserve">με θέμα «στον </w:t>
      </w:r>
      <w:r w:rsidRPr="00B86EF2">
        <w:rPr>
          <w:rFonts w:eastAsia="Times New Roman" w:cs="Times New Roman"/>
          <w:szCs w:val="24"/>
        </w:rPr>
        <w:t>“</w:t>
      </w:r>
      <w:r>
        <w:rPr>
          <w:rFonts w:eastAsia="Times New Roman" w:cs="Times New Roman"/>
          <w:szCs w:val="24"/>
        </w:rPr>
        <w:t>αυτόματο πιλότο</w:t>
      </w:r>
      <w:r w:rsidRPr="00B86EF2">
        <w:rPr>
          <w:rFonts w:eastAsia="Times New Roman" w:cs="Times New Roman"/>
          <w:szCs w:val="24"/>
        </w:rPr>
        <w:t>”</w:t>
      </w:r>
      <w:r>
        <w:rPr>
          <w:rFonts w:eastAsia="Times New Roman" w:cs="Times New Roman"/>
          <w:szCs w:val="24"/>
        </w:rPr>
        <w:t xml:space="preserve"> οι αστικές συγκοινωνίες της Αθήνας. Μεγάλη μείωση εσόδων και διεύρυνση των ελλειμμάτων», δεν θα συζητηθεί λόγω του ίδιου λόγου. </w:t>
      </w:r>
    </w:p>
    <w:p w14:paraId="7488BBFF"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Ακόμα, η</w:t>
      </w:r>
      <w:r>
        <w:rPr>
          <w:rFonts w:eastAsia="Times New Roman" w:cs="Times New Roman"/>
          <w:szCs w:val="24"/>
        </w:rPr>
        <w:t xml:space="preserve"> τέταρτη</w:t>
      </w:r>
      <w:r>
        <w:rPr>
          <w:rFonts w:eastAsia="Times New Roman" w:cs="Times New Roman"/>
          <w:szCs w:val="24"/>
        </w:rPr>
        <w:t xml:space="preserve"> με αριθμό 482/14-2-2017 επίκαιρη ερώτηση δεύτερου κύκλου του Βουλευτή Ηρακλείου της 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παράταση </w:t>
      </w:r>
      <w:r>
        <w:rPr>
          <w:rFonts w:eastAsia="Times New Roman" w:cs="Times New Roman"/>
          <w:szCs w:val="24"/>
        </w:rPr>
        <w:t>του δικαιώματος για πλήρη ασφάλιση των εργαζομένων, των ανέργων και των επαγγελματιών, δεν θα συζητηθεί λόγω απουσίας του αρμόδιου Υφυπουργού στο εξωτερικό. Ο κ. Αναστάσιος Πετρόπουλος είναι στις Βρυξέλλες.</w:t>
      </w:r>
    </w:p>
    <w:p w14:paraId="7488BC00"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Επιπλέον, δεν θα συζητηθούν λόγω κωλύματος των αρ</w:t>
      </w:r>
      <w:r>
        <w:rPr>
          <w:rFonts w:eastAsia="Times New Roman" w:cs="Times New Roman"/>
          <w:szCs w:val="24"/>
        </w:rPr>
        <w:t>μοδίων Υπουργών και θα επαναπροσδιοριστούν για συζήτηση οι παρακάτω:</w:t>
      </w:r>
    </w:p>
    <w:p w14:paraId="7488BC01" w14:textId="77777777" w:rsidR="00733913" w:rsidRDefault="005E441E">
      <w:pPr>
        <w:spacing w:after="0" w:line="600" w:lineRule="auto"/>
        <w:ind w:firstLine="720"/>
        <w:jc w:val="both"/>
        <w:rPr>
          <w:rFonts w:eastAsia="Times New Roman"/>
          <w:szCs w:val="24"/>
        </w:rPr>
      </w:pPr>
      <w:r>
        <w:rPr>
          <w:rFonts w:eastAsia="Times New Roman" w:cs="Times New Roman"/>
          <w:szCs w:val="24"/>
        </w:rPr>
        <w:lastRenderedPageBreak/>
        <w:t>Η</w:t>
      </w:r>
      <w:r>
        <w:rPr>
          <w:rFonts w:eastAsia="Times New Roman" w:cs="Times New Roman"/>
          <w:szCs w:val="24"/>
        </w:rPr>
        <w:t xml:space="preserve"> δεύτερη</w:t>
      </w:r>
      <w:r>
        <w:rPr>
          <w:rFonts w:eastAsia="Times New Roman" w:cs="Times New Roman"/>
          <w:szCs w:val="24"/>
        </w:rPr>
        <w:t xml:space="preserve"> με αριθμό 534/24-2-2017 επίκαιρη ερώτηση πρώτου κύκλου του Βουλευτή Λακωνίας της Νέας Δημοκρατίας κ. </w:t>
      </w:r>
      <w:r>
        <w:rPr>
          <w:rFonts w:eastAsia="Times New Roman" w:cs="Times New Roman"/>
          <w:bCs/>
          <w:szCs w:val="24"/>
        </w:rPr>
        <w:t>Αθανασίου Δαβάκη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szCs w:val="24"/>
        </w:rPr>
        <w:t xml:space="preserve"> σχετικά με την αποδυνάμωση του Κέν</w:t>
      </w:r>
      <w:r>
        <w:rPr>
          <w:rFonts w:eastAsia="Times New Roman" w:cs="Times New Roman"/>
          <w:szCs w:val="24"/>
        </w:rPr>
        <w:t xml:space="preserve">τρου Υγείας </w:t>
      </w:r>
      <w:proofErr w:type="spellStart"/>
      <w:r>
        <w:rPr>
          <w:rFonts w:eastAsia="Times New Roman" w:cs="Times New Roman"/>
          <w:szCs w:val="24"/>
        </w:rPr>
        <w:t>Καστορείου</w:t>
      </w:r>
      <w:proofErr w:type="spellEnd"/>
      <w:r>
        <w:rPr>
          <w:rFonts w:eastAsia="Times New Roman" w:cs="Times New Roman"/>
          <w:szCs w:val="24"/>
        </w:rPr>
        <w:t xml:space="preserve"> του Δήμου Σπάρτης, δεν θα συζητηθεί λόγω κωλύματος του Υπουργού Υγείας κ. Ανδρέα Ξανθού. </w:t>
      </w:r>
    </w:p>
    <w:p w14:paraId="7488BC02"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τρίτη</w:t>
      </w:r>
      <w:r>
        <w:rPr>
          <w:rFonts w:eastAsia="Times New Roman" w:cs="Times New Roman"/>
          <w:szCs w:val="24"/>
        </w:rPr>
        <w:t xml:space="preserve"> με αριθμό 530/24-2-2017 επίκαιρη ερώτηση πρώτου κύκλου του Βουλευτή Ευβοίας του Λαϊκού Συνδέσμου – Χρυσή Αυγή κ. </w:t>
      </w:r>
      <w:r>
        <w:rPr>
          <w:rFonts w:eastAsia="Times New Roman" w:cs="Times New Roman"/>
          <w:bCs/>
          <w:szCs w:val="24"/>
        </w:rPr>
        <w:t>Νικολάου Μίχου</w:t>
      </w:r>
      <w:r>
        <w:rPr>
          <w:rFonts w:eastAsia="Times New Roman" w:cs="Times New Roman"/>
          <w:szCs w:val="24"/>
        </w:rPr>
        <w:t xml:space="preserve"> προς το</w:t>
      </w:r>
      <w:r>
        <w:rPr>
          <w:rFonts w:eastAsia="Times New Roman" w:cs="Times New Roman"/>
          <w:szCs w:val="24"/>
        </w:rPr>
        <w:t xml:space="preserve">ν Υπουργό </w:t>
      </w:r>
      <w:r>
        <w:rPr>
          <w:rFonts w:eastAsia="Times New Roman" w:cs="Times New Roman"/>
          <w:bCs/>
          <w:szCs w:val="24"/>
        </w:rPr>
        <w:t>Αγροτικής Ανάπτυξης</w:t>
      </w:r>
      <w:r>
        <w:rPr>
          <w:rFonts w:eastAsia="Times New Roman" w:cs="Times New Roman"/>
          <w:szCs w:val="24"/>
        </w:rPr>
        <w:t xml:space="preserve"> </w:t>
      </w:r>
      <w:r>
        <w:rPr>
          <w:rFonts w:eastAsia="Times New Roman" w:cs="Times New Roman"/>
          <w:bCs/>
          <w:szCs w:val="24"/>
        </w:rPr>
        <w:t xml:space="preserve">και Τροφίμων, </w:t>
      </w:r>
      <w:r>
        <w:rPr>
          <w:rFonts w:eastAsia="Times New Roman" w:cs="Times New Roman"/>
          <w:szCs w:val="24"/>
        </w:rPr>
        <w:t xml:space="preserve">σχετικά με «την κατακράτηση μέρους των επιδοτήσεων του ΟΠΕΚΕΠΕ λόγω αδυναμίας καταβολής εισφοράς στο ΓΟΕΒ», επίσης δεν θα συζητηθεί λόγω κωλύματος του Υπουργού </w:t>
      </w:r>
      <w:r>
        <w:rPr>
          <w:rFonts w:eastAsia="Times New Roman" w:cs="Times New Roman"/>
          <w:bCs/>
          <w:szCs w:val="24"/>
        </w:rPr>
        <w:t xml:space="preserve">Αγροτικής </w:t>
      </w:r>
      <w:r>
        <w:rPr>
          <w:rFonts w:eastAsia="Times New Roman" w:cs="Times New Roman"/>
          <w:szCs w:val="24"/>
        </w:rPr>
        <w:t>Ανάπτυξης και Τροφίμων κ. Ευάγγελου Αποστό</w:t>
      </w:r>
      <w:r>
        <w:rPr>
          <w:rFonts w:eastAsia="Times New Roman" w:cs="Times New Roman"/>
          <w:szCs w:val="24"/>
        </w:rPr>
        <w:t>λου.</w:t>
      </w:r>
    </w:p>
    <w:p w14:paraId="7488BC03"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τέταρτη</w:t>
      </w:r>
      <w:r>
        <w:rPr>
          <w:rFonts w:eastAsia="Times New Roman" w:cs="Times New Roman"/>
          <w:szCs w:val="24"/>
        </w:rPr>
        <w:t xml:space="preserve"> με αριθμό 538/24-2-2017 επίκαιρη ερώτηση πρώτου κύκλου</w:t>
      </w:r>
      <w:r>
        <w:rPr>
          <w:rFonts w:ascii="Times New Roman" w:eastAsia="Times New Roman" w:hAnsi="Times New Roman" w:cs="Times New Roman"/>
          <w:szCs w:val="24"/>
        </w:rPr>
        <w:t xml:space="preserve"> </w:t>
      </w:r>
      <w:r>
        <w:rPr>
          <w:rFonts w:eastAsia="Times New Roman" w:cs="Times New Roman"/>
          <w:szCs w:val="24"/>
        </w:rPr>
        <w:t xml:space="preserve">της Βουλευτού Δράμας της Δημοκρατικής Συμπαράταξης ΠΑΣΟΚ – ΔΗΜΑΡ κ. </w:t>
      </w:r>
      <w:r>
        <w:rPr>
          <w:rFonts w:eastAsia="Times New Roman" w:cs="Times New Roman"/>
          <w:bCs/>
          <w:szCs w:val="24"/>
        </w:rPr>
        <w:t xml:space="preserve">Χαράς </w:t>
      </w:r>
      <w:proofErr w:type="spellStart"/>
      <w:r>
        <w:rPr>
          <w:rFonts w:eastAsia="Times New Roman" w:cs="Times New Roman"/>
          <w:bCs/>
          <w:szCs w:val="24"/>
        </w:rPr>
        <w:t>Κεφαλίδου</w:t>
      </w:r>
      <w:proofErr w:type="spellEnd"/>
      <w:r>
        <w:rPr>
          <w:rFonts w:eastAsia="Times New Roman" w:cs="Times New Roman"/>
          <w:szCs w:val="24"/>
        </w:rPr>
        <w:t xml:space="preserve"> προς την Υπουργό </w:t>
      </w:r>
      <w:r>
        <w:rPr>
          <w:rFonts w:eastAsia="Times New Roman" w:cs="Times New Roman"/>
          <w:bCs/>
          <w:szCs w:val="24"/>
        </w:rPr>
        <w:t xml:space="preserve">Πολιτισμού και Αθλητισμού, </w:t>
      </w:r>
      <w:r>
        <w:rPr>
          <w:rFonts w:eastAsia="Times New Roman" w:cs="Times New Roman"/>
          <w:szCs w:val="24"/>
        </w:rPr>
        <w:t xml:space="preserve">με θέμα «στον αέρα το έργο επέκτασης της Εθνικής </w:t>
      </w:r>
      <w:r>
        <w:rPr>
          <w:rFonts w:eastAsia="Times New Roman" w:cs="Times New Roman"/>
          <w:szCs w:val="24"/>
        </w:rPr>
        <w:t xml:space="preserve">Πινακοθήκης», δεν θα συζητηθεί λόγω </w:t>
      </w:r>
      <w:r>
        <w:rPr>
          <w:rFonts w:eastAsia="Times New Roman" w:cs="Times New Roman"/>
          <w:szCs w:val="24"/>
        </w:rPr>
        <w:lastRenderedPageBreak/>
        <w:t xml:space="preserve">κωλύματος της Υπουργού Πολιτισμού και Αθλητισμού κ. Λυδίας </w:t>
      </w:r>
      <w:proofErr w:type="spellStart"/>
      <w:r>
        <w:rPr>
          <w:rFonts w:eastAsia="Times New Roman" w:cs="Times New Roman"/>
          <w:szCs w:val="24"/>
        </w:rPr>
        <w:t>Κονιόρδου</w:t>
      </w:r>
      <w:proofErr w:type="spellEnd"/>
      <w:r>
        <w:rPr>
          <w:rFonts w:eastAsia="Times New Roman" w:cs="Times New Roman"/>
          <w:szCs w:val="24"/>
        </w:rPr>
        <w:t>.</w:t>
      </w:r>
    </w:p>
    <w:p w14:paraId="7488BC04"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πρώτη</w:t>
      </w:r>
      <w:r>
        <w:rPr>
          <w:rFonts w:eastAsia="Times New Roman" w:cs="Times New Roman"/>
          <w:szCs w:val="24"/>
        </w:rPr>
        <w:t xml:space="preserve"> με αριθμό 535/24-2-2017 επίκαιρη ερώτηση δευτέρου κύκλου του Βουλευτή Έβρου της Νέας Δημοκρατίας κ. </w:t>
      </w:r>
      <w:r>
        <w:rPr>
          <w:rFonts w:eastAsia="Times New Roman" w:cs="Times New Roman"/>
          <w:bCs/>
          <w:szCs w:val="24"/>
        </w:rPr>
        <w:t>Αναστασίου</w:t>
      </w:r>
      <w:r>
        <w:rPr>
          <w:rFonts w:eastAsia="Times New Roman" w:cs="Times New Roman"/>
          <w:bCs/>
          <w:szCs w:val="24"/>
        </w:rPr>
        <w:t xml:space="preserve"> </w:t>
      </w:r>
      <w:r>
        <w:rPr>
          <w:rFonts w:eastAsia="Times New Roman" w:cs="Times New Roman"/>
          <w:bCs/>
          <w:szCs w:val="24"/>
        </w:rPr>
        <w:t>(Τάσου)</w:t>
      </w:r>
      <w:r>
        <w:rPr>
          <w:rFonts w:eastAsia="Times New Roman" w:cs="Times New Roman"/>
          <w:bCs/>
          <w:szCs w:val="24"/>
        </w:rPr>
        <w:t xml:space="preserve"> </w:t>
      </w:r>
      <w:proofErr w:type="spellStart"/>
      <w:r>
        <w:rPr>
          <w:rFonts w:eastAsia="Times New Roman" w:cs="Times New Roman"/>
          <w:bCs/>
          <w:szCs w:val="24"/>
        </w:rPr>
        <w:t>Δημοσχάκη</w:t>
      </w:r>
      <w:proofErr w:type="spellEnd"/>
      <w:r>
        <w:rPr>
          <w:rFonts w:eastAsia="Times New Roman" w:cs="Times New Roman"/>
          <w:szCs w:val="24"/>
        </w:rPr>
        <w:t xml:space="preserve"> προς τον Υπου</w:t>
      </w:r>
      <w:r>
        <w:rPr>
          <w:rFonts w:eastAsia="Times New Roman" w:cs="Times New Roman"/>
          <w:szCs w:val="24"/>
        </w:rPr>
        <w:t xml:space="preserve">ργό </w:t>
      </w:r>
      <w:r>
        <w:rPr>
          <w:rFonts w:eastAsia="Times New Roman" w:cs="Times New Roman"/>
          <w:bCs/>
          <w:szCs w:val="24"/>
        </w:rPr>
        <w:t xml:space="preserve">Ναυτιλίας και Νησιωτικής Πολιτικής, </w:t>
      </w:r>
      <w:r>
        <w:rPr>
          <w:rFonts w:eastAsia="Times New Roman" w:cs="Times New Roman"/>
          <w:szCs w:val="24"/>
        </w:rPr>
        <w:t xml:space="preserve">σχετικά με την ίδρυση Λιμενικής Ακαδημίας στην Αλεξανδρούπολη, δεν θα συζητηθεί λόγω κωλύματος του Υπουργού Ναυτιλίας και Νησιωτικής Πολιτικής κ. Παναγιώτη </w:t>
      </w:r>
      <w:proofErr w:type="spellStart"/>
      <w:r>
        <w:rPr>
          <w:rFonts w:eastAsia="Times New Roman" w:cs="Times New Roman"/>
          <w:szCs w:val="24"/>
        </w:rPr>
        <w:t>Κουρουμπλή</w:t>
      </w:r>
      <w:proofErr w:type="spellEnd"/>
      <w:r>
        <w:rPr>
          <w:rFonts w:eastAsia="Times New Roman" w:cs="Times New Roman"/>
          <w:szCs w:val="24"/>
        </w:rPr>
        <w:t>.</w:t>
      </w:r>
    </w:p>
    <w:p w14:paraId="7488BC05"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δεύτερη</w:t>
      </w:r>
      <w:r>
        <w:rPr>
          <w:rFonts w:eastAsia="Times New Roman" w:cs="Times New Roman"/>
          <w:szCs w:val="24"/>
        </w:rPr>
        <w:t xml:space="preserve"> με αριθμό 531/24-2-2017 επίκαιρη ερώτη</w:t>
      </w:r>
      <w:r>
        <w:rPr>
          <w:rFonts w:eastAsia="Times New Roman" w:cs="Times New Roman"/>
          <w:szCs w:val="24"/>
        </w:rPr>
        <w:t>ση δευτέρου κύκλου</w:t>
      </w:r>
      <w:r>
        <w:rPr>
          <w:rFonts w:ascii="Times New Roman" w:eastAsia="Times New Roman" w:hAnsi="Times New Roman" w:cs="Times New Roman"/>
          <w:szCs w:val="24"/>
        </w:rPr>
        <w:t xml:space="preserve"> </w:t>
      </w:r>
      <w:r>
        <w:rPr>
          <w:rFonts w:eastAsia="Times New Roman" w:cs="Times New Roman"/>
          <w:szCs w:val="24"/>
        </w:rPr>
        <w:t xml:space="preserve">του Βουλευτή Αρκαδίας της Δημοκρατικής Συμπαράταξης ΠΑΣΟΚ – ΔΗΜΑΡ κ. Οδυσσέα Κωνσταντινόπουλου προς τον Υπουργό Οικονομίας και Ανάπτυξης, σχετικά με την ένταξη έργων αποχετευτικών δικτύων και επεξεργασίας λυμάτων </w:t>
      </w:r>
      <w:proofErr w:type="spellStart"/>
      <w:r>
        <w:rPr>
          <w:rFonts w:eastAsia="Times New Roman" w:cs="Times New Roman"/>
          <w:szCs w:val="24"/>
        </w:rPr>
        <w:t>Κοντοβάζαινας</w:t>
      </w:r>
      <w:proofErr w:type="spellEnd"/>
      <w:r>
        <w:rPr>
          <w:rFonts w:eastAsia="Times New Roman" w:cs="Times New Roman"/>
          <w:szCs w:val="24"/>
        </w:rPr>
        <w:t xml:space="preserve">, </w:t>
      </w:r>
      <w:proofErr w:type="spellStart"/>
      <w:r>
        <w:rPr>
          <w:rFonts w:eastAsia="Times New Roman" w:cs="Times New Roman"/>
          <w:szCs w:val="24"/>
        </w:rPr>
        <w:t>Λεβιδίου</w:t>
      </w:r>
      <w:proofErr w:type="spellEnd"/>
      <w:r>
        <w:rPr>
          <w:rFonts w:eastAsia="Times New Roman" w:cs="Times New Roman"/>
          <w:szCs w:val="24"/>
        </w:rPr>
        <w:t xml:space="preserve"> </w:t>
      </w:r>
      <w:r>
        <w:rPr>
          <w:rFonts w:eastAsia="Times New Roman" w:cs="Times New Roman"/>
          <w:szCs w:val="24"/>
        </w:rPr>
        <w:t xml:space="preserve">και </w:t>
      </w:r>
      <w:proofErr w:type="spellStart"/>
      <w:r>
        <w:rPr>
          <w:rFonts w:eastAsia="Times New Roman" w:cs="Times New Roman"/>
          <w:szCs w:val="24"/>
        </w:rPr>
        <w:t>Καλλιανίου</w:t>
      </w:r>
      <w:proofErr w:type="spellEnd"/>
      <w:r>
        <w:rPr>
          <w:rFonts w:eastAsia="Times New Roman" w:cs="Times New Roman"/>
          <w:szCs w:val="24"/>
        </w:rPr>
        <w:t xml:space="preserve"> Αρκαδίας, δεν θα συζητηθεί λόγω κωλύματος του Αναπληρωτή Υπουργού Οικονομίας και Ανάπτυξης κ. Αλέξανδρου </w:t>
      </w:r>
      <w:proofErr w:type="spellStart"/>
      <w:r>
        <w:rPr>
          <w:rFonts w:eastAsia="Times New Roman" w:cs="Times New Roman"/>
          <w:szCs w:val="24"/>
        </w:rPr>
        <w:t>Χαρίτση</w:t>
      </w:r>
      <w:proofErr w:type="spellEnd"/>
      <w:r>
        <w:rPr>
          <w:rFonts w:eastAsia="Times New Roman" w:cs="Times New Roman"/>
          <w:szCs w:val="24"/>
        </w:rPr>
        <w:t>.</w:t>
      </w:r>
    </w:p>
    <w:p w14:paraId="7488BC06"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τρίτη</w:t>
      </w:r>
      <w:r>
        <w:rPr>
          <w:rFonts w:eastAsia="Times New Roman" w:cs="Times New Roman"/>
          <w:szCs w:val="24"/>
        </w:rPr>
        <w:t xml:space="preserve"> με αριθμό 479/14-2-2017 επίκαιρη ερώτηση δευτέρου κύκλου</w:t>
      </w:r>
      <w:r>
        <w:rPr>
          <w:rFonts w:ascii="Times New Roman" w:eastAsia="Times New Roman" w:hAnsi="Times New Roman" w:cs="Times New Roman"/>
          <w:szCs w:val="24"/>
        </w:rPr>
        <w:t xml:space="preserve"> </w:t>
      </w:r>
      <w:r>
        <w:rPr>
          <w:rFonts w:eastAsia="Times New Roman" w:cs="Times New Roman"/>
          <w:szCs w:val="24"/>
        </w:rPr>
        <w:t xml:space="preserve">του Βουλευτή Ευβοίας του Λαϊκού Συνδέσμου – </w:t>
      </w:r>
      <w:r>
        <w:rPr>
          <w:rFonts w:eastAsia="Times New Roman" w:cs="Times New Roman"/>
          <w:szCs w:val="24"/>
        </w:rPr>
        <w:lastRenderedPageBreak/>
        <w:t xml:space="preserve">Χρυσή Αυγή κ. </w:t>
      </w:r>
      <w:r>
        <w:rPr>
          <w:rFonts w:eastAsia="Times New Roman" w:cs="Times New Roman"/>
          <w:bCs/>
          <w:szCs w:val="24"/>
        </w:rPr>
        <w:t>Νικο</w:t>
      </w:r>
      <w:r>
        <w:rPr>
          <w:rFonts w:eastAsia="Times New Roman" w:cs="Times New Roman"/>
          <w:bCs/>
          <w:szCs w:val="24"/>
        </w:rPr>
        <w:t>λάου Μίχου</w:t>
      </w:r>
      <w:r>
        <w:rPr>
          <w:rFonts w:eastAsia="Times New Roman" w:cs="Times New Roman"/>
          <w:szCs w:val="24"/>
        </w:rPr>
        <w:t xml:space="preserve"> προς τον Υπουργό </w:t>
      </w:r>
      <w:r>
        <w:rPr>
          <w:rFonts w:eastAsia="Times New Roman" w:cs="Times New Roman"/>
          <w:bCs/>
          <w:szCs w:val="24"/>
        </w:rPr>
        <w:t xml:space="preserve">Περιβάλλοντος και Ενέργειας, </w:t>
      </w:r>
      <w:r>
        <w:rPr>
          <w:rFonts w:eastAsia="Times New Roman" w:cs="Times New Roman"/>
          <w:szCs w:val="24"/>
        </w:rPr>
        <w:t xml:space="preserve">σχετικά με την επιβάρυνση θαλάσσιων οικοσυστημάτων της Μεσογείου με ραδιενεργά απόβλητα, δεν θα συζητηθεί λόγω κωλύματος του Αναπληρωτή Υπουργού </w:t>
      </w:r>
      <w:r>
        <w:rPr>
          <w:rFonts w:eastAsia="Times New Roman" w:cs="Times New Roman"/>
          <w:bCs/>
          <w:szCs w:val="24"/>
        </w:rPr>
        <w:t>Περιβάλλοντος και Ενέργειας</w:t>
      </w:r>
      <w:r>
        <w:rPr>
          <w:rFonts w:eastAsia="Times New Roman" w:cs="Times New Roman"/>
          <w:szCs w:val="24"/>
        </w:rPr>
        <w:t xml:space="preserve"> κ. Σωκράτη </w:t>
      </w:r>
      <w:proofErr w:type="spellStart"/>
      <w:r>
        <w:rPr>
          <w:rFonts w:eastAsia="Times New Roman" w:cs="Times New Roman"/>
          <w:szCs w:val="24"/>
        </w:rPr>
        <w:t>Φάμελλου</w:t>
      </w:r>
      <w:proofErr w:type="spellEnd"/>
      <w:r>
        <w:rPr>
          <w:rFonts w:eastAsia="Times New Roman" w:cs="Times New Roman"/>
          <w:szCs w:val="24"/>
        </w:rPr>
        <w:t>.</w:t>
      </w:r>
    </w:p>
    <w:p w14:paraId="7488BC07"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πέμ</w:t>
      </w:r>
      <w:r>
        <w:rPr>
          <w:rFonts w:eastAsia="Times New Roman" w:cs="Times New Roman"/>
          <w:szCs w:val="24"/>
        </w:rPr>
        <w:t>πτη</w:t>
      </w:r>
      <w:r>
        <w:rPr>
          <w:rFonts w:eastAsia="Times New Roman" w:cs="Times New Roman"/>
          <w:szCs w:val="24"/>
        </w:rPr>
        <w:t xml:space="preserve"> με αριθμό 480/14-2-2017 επίκαιρη ερώτηση δευτέρου κύκλου</w:t>
      </w:r>
      <w:r>
        <w:rPr>
          <w:rFonts w:ascii="Times New Roman" w:eastAsia="Times New Roman" w:hAnsi="Times New Roman" w:cs="Times New Roman"/>
          <w:szCs w:val="24"/>
        </w:rPr>
        <w:t xml:space="preserve"> </w:t>
      </w:r>
      <w:r>
        <w:rPr>
          <w:rFonts w:eastAsia="Times New Roman" w:cs="Times New Roman"/>
          <w:szCs w:val="24"/>
        </w:rPr>
        <w:t xml:space="preserve">του Βουλευτή Α΄ Θεσσαλονίκης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σχετικά με τις άδειες των αναπληρωτών εκπαιδευτικών, δεν θα συ</w:t>
      </w:r>
      <w:r>
        <w:rPr>
          <w:rFonts w:eastAsia="Times New Roman" w:cs="Times New Roman"/>
          <w:szCs w:val="24"/>
        </w:rPr>
        <w:t xml:space="preserve">ζητηθεί λόγω κωλύματος του Υπουργού </w:t>
      </w:r>
      <w:r>
        <w:rPr>
          <w:rFonts w:eastAsia="Times New Roman" w:cs="Times New Roman"/>
          <w:bCs/>
          <w:szCs w:val="24"/>
        </w:rPr>
        <w:t>Παιδείας, Έρευνας και Θρησκευμάτων</w:t>
      </w:r>
      <w:r>
        <w:rPr>
          <w:rFonts w:eastAsia="Times New Roman" w:cs="Times New Roman"/>
          <w:szCs w:val="24"/>
        </w:rPr>
        <w:t xml:space="preserve"> κ. Κωνσταντίνου </w:t>
      </w:r>
      <w:proofErr w:type="spellStart"/>
      <w:r>
        <w:rPr>
          <w:rFonts w:eastAsia="Times New Roman" w:cs="Times New Roman"/>
          <w:szCs w:val="24"/>
        </w:rPr>
        <w:t>Γαβρόγλου</w:t>
      </w:r>
      <w:proofErr w:type="spellEnd"/>
      <w:r>
        <w:rPr>
          <w:rFonts w:eastAsia="Times New Roman" w:cs="Times New Roman"/>
          <w:szCs w:val="24"/>
        </w:rPr>
        <w:t>.</w:t>
      </w:r>
    </w:p>
    <w:p w14:paraId="7488BC08" w14:textId="77777777" w:rsidR="00733913" w:rsidRDefault="005E441E">
      <w:pPr>
        <w:spacing w:after="0" w:line="600" w:lineRule="auto"/>
        <w:ind w:firstLine="720"/>
        <w:jc w:val="both"/>
        <w:rPr>
          <w:rFonts w:eastAsia="Times New Roman" w:cs="Times New Roman"/>
          <w:bCs/>
          <w:szCs w:val="24"/>
        </w:rPr>
      </w:pPr>
      <w:r>
        <w:rPr>
          <w:rFonts w:eastAsia="Times New Roman" w:cs="Times New Roman"/>
          <w:bCs/>
          <w:szCs w:val="24"/>
        </w:rPr>
        <w:t>Η</w:t>
      </w:r>
      <w:r>
        <w:rPr>
          <w:rFonts w:eastAsia="Times New Roman" w:cs="Times New Roman"/>
          <w:bCs/>
          <w:szCs w:val="24"/>
        </w:rPr>
        <w:t xml:space="preserve"> δωδέκατη</w:t>
      </w:r>
      <w:r>
        <w:rPr>
          <w:rFonts w:eastAsia="Times New Roman" w:cs="Times New Roman"/>
          <w:bCs/>
          <w:szCs w:val="24"/>
        </w:rPr>
        <w:t xml:space="preserve"> με αριθμό 504/20-2-2017 επίκαιρη ερώτηση δευτέρου κύκλου του Βουλευτή Επικρατείας του Λαϊκού Συνδέσμου – Χρυσή Αυγή κ. Χρήστου Παππά προς τον Υπουρ</w:t>
      </w:r>
      <w:r>
        <w:rPr>
          <w:rFonts w:eastAsia="Times New Roman" w:cs="Times New Roman"/>
          <w:bCs/>
          <w:szCs w:val="24"/>
        </w:rPr>
        <w:t>γό Παιδείας, Έρευνας και Θρησκευμά</w:t>
      </w:r>
      <w:r>
        <w:rPr>
          <w:rFonts w:eastAsia="Times New Roman" w:cs="Times New Roman"/>
          <w:szCs w:val="24"/>
        </w:rPr>
        <w:t xml:space="preserve">των, </w:t>
      </w:r>
      <w:r>
        <w:rPr>
          <w:rFonts w:eastAsia="Times New Roman" w:cs="Times New Roman"/>
          <w:bCs/>
          <w:szCs w:val="24"/>
        </w:rPr>
        <w:t xml:space="preserve">σχετικά με «την εκπλήρωση του Τάματος του Έθνους», επίσης </w:t>
      </w:r>
      <w:r>
        <w:rPr>
          <w:rFonts w:eastAsia="Times New Roman" w:cs="Times New Roman"/>
          <w:szCs w:val="24"/>
        </w:rPr>
        <w:t xml:space="preserve">δεν θα συζητηθεί λόγω κωλύματος του Υπουργού </w:t>
      </w:r>
      <w:r>
        <w:rPr>
          <w:rFonts w:eastAsia="Times New Roman" w:cs="Times New Roman"/>
          <w:bCs/>
          <w:szCs w:val="24"/>
        </w:rPr>
        <w:t>Παιδείας, Έρευνας και Θρησκευμάτων</w:t>
      </w:r>
      <w:r>
        <w:rPr>
          <w:rFonts w:eastAsia="Times New Roman" w:cs="Times New Roman"/>
          <w:szCs w:val="24"/>
        </w:rPr>
        <w:t xml:space="preserve"> κ. Κωνσταντίνου </w:t>
      </w:r>
      <w:proofErr w:type="spellStart"/>
      <w:r>
        <w:rPr>
          <w:rFonts w:eastAsia="Times New Roman" w:cs="Times New Roman"/>
          <w:szCs w:val="24"/>
        </w:rPr>
        <w:t>Γαβρόγλου</w:t>
      </w:r>
      <w:proofErr w:type="spellEnd"/>
      <w:r>
        <w:rPr>
          <w:rFonts w:eastAsia="Times New Roman" w:cs="Times New Roman"/>
          <w:bCs/>
          <w:szCs w:val="24"/>
        </w:rPr>
        <w:t>.</w:t>
      </w:r>
    </w:p>
    <w:p w14:paraId="7488BC09"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έβδομη</w:t>
      </w:r>
      <w:r>
        <w:rPr>
          <w:rFonts w:eastAsia="Times New Roman" w:cs="Times New Roman"/>
          <w:szCs w:val="24"/>
        </w:rPr>
        <w:t xml:space="preserve"> με αριθμό 452/6-2-2017</w:t>
      </w:r>
      <w:r>
        <w:rPr>
          <w:rFonts w:eastAsia="Times New Roman" w:cs="Times New Roman"/>
          <w:szCs w:val="24"/>
        </w:rPr>
        <w:t xml:space="preserve"> επίκαιρη ερώτηση δευτέρου κύκλου του Βουλευτή Αττικής του Λαϊκού Συνδέσμου – Χρυσή Αυγή κ. Ηλία Κασιδιάρη προς τον Υπουργό Οικονομικών, σχετικά με τις «συνομιλίες Τσίπρα-Επενδυτικής Τράπεζας </w:t>
      </w:r>
      <w:proofErr w:type="spellStart"/>
      <w:r>
        <w:rPr>
          <w:rFonts w:eastAsia="Times New Roman" w:cs="Times New Roman"/>
          <w:szCs w:val="24"/>
        </w:rPr>
        <w:t>Rothschild</w:t>
      </w:r>
      <w:proofErr w:type="spellEnd"/>
      <w:r>
        <w:rPr>
          <w:rFonts w:eastAsia="Times New Roman" w:cs="Times New Roman"/>
          <w:szCs w:val="24"/>
        </w:rPr>
        <w:t xml:space="preserve"> και την εμπλοκή της οικογένειας </w:t>
      </w:r>
      <w:proofErr w:type="spellStart"/>
      <w:r>
        <w:rPr>
          <w:rFonts w:eastAsia="Times New Roman" w:cs="Times New Roman"/>
          <w:szCs w:val="24"/>
        </w:rPr>
        <w:t>Rothschild</w:t>
      </w:r>
      <w:proofErr w:type="spellEnd"/>
      <w:r>
        <w:rPr>
          <w:rFonts w:eastAsia="Times New Roman" w:cs="Times New Roman"/>
          <w:szCs w:val="24"/>
        </w:rPr>
        <w:t xml:space="preserve"> στην οικον</w:t>
      </w:r>
      <w:r>
        <w:rPr>
          <w:rFonts w:eastAsia="Times New Roman" w:cs="Times New Roman"/>
          <w:szCs w:val="24"/>
        </w:rPr>
        <w:t xml:space="preserve">ομική ζωή της Ελλάδος»,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7488BC0A"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όγδοη</w:t>
      </w:r>
      <w:r>
        <w:rPr>
          <w:rFonts w:eastAsia="Times New Roman" w:cs="Times New Roman"/>
          <w:szCs w:val="24"/>
        </w:rPr>
        <w:t xml:space="preserve"> με αριθμό 414/30-1-2017 επίκαιρη ερώτηση δευτέρου κύκλου του Βουλευτή Αρκαδίας της Δημοκρατικής Συμπαράταξης ΠΑΣΟΚ – ΔΗΜΑΡ κ. </w:t>
      </w:r>
      <w:r>
        <w:rPr>
          <w:rFonts w:eastAsia="Times New Roman" w:cs="Times New Roman"/>
          <w:bCs/>
          <w:szCs w:val="24"/>
        </w:rPr>
        <w:t>Οδυσσέα Κωνσταντι</w:t>
      </w:r>
      <w:r>
        <w:rPr>
          <w:rFonts w:eastAsia="Times New Roman" w:cs="Times New Roman"/>
          <w:bCs/>
          <w:szCs w:val="24"/>
        </w:rPr>
        <w:t>νόπουλου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την ενημέρωση για το στάδιο που βρίσκεται η διαδικασία υλοποίησης της επένδυσης στο πρώην αεροδρόμιο του Ελληνικού, επίσης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7488BC0B"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ένατη</w:t>
      </w:r>
      <w:r>
        <w:rPr>
          <w:rFonts w:eastAsia="Times New Roman" w:cs="Times New Roman"/>
          <w:szCs w:val="24"/>
        </w:rPr>
        <w:t xml:space="preserve"> με αριθμό 409/30-1-2017 επίκαιρη ερώτηση δευτέρου κύκλου του Βουλευτή Β΄ Αθηνών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την πώληση της «Εθνικής Ασφαλιστικής», </w:t>
      </w:r>
      <w:r>
        <w:rPr>
          <w:rFonts w:eastAsia="Times New Roman" w:cs="Times New Roman"/>
          <w:szCs w:val="24"/>
        </w:rPr>
        <w:lastRenderedPageBreak/>
        <w:t>επίσης δεν θα συζητηθεί λόγω κωλύμα</w:t>
      </w:r>
      <w:r>
        <w:rPr>
          <w:rFonts w:eastAsia="Times New Roman" w:cs="Times New Roman"/>
          <w:szCs w:val="24"/>
        </w:rPr>
        <w:t xml:space="preserve">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7488BC0C"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δέκατη</w:t>
      </w:r>
      <w:r>
        <w:rPr>
          <w:rFonts w:eastAsia="Times New Roman" w:cs="Times New Roman"/>
          <w:szCs w:val="24"/>
        </w:rPr>
        <w:t xml:space="preserve"> με αριθμό 400/27-1-2017 επίκαιρη ερώτηση δευτέρου κύκλου</w:t>
      </w:r>
      <w:r>
        <w:rPr>
          <w:rFonts w:ascii="Times New Roman" w:eastAsia="Times New Roman" w:hAnsi="Times New Roman" w:cs="Times New Roman"/>
          <w:szCs w:val="24"/>
        </w:rPr>
        <w:t xml:space="preserve"> </w:t>
      </w:r>
      <w:r>
        <w:rPr>
          <w:rFonts w:eastAsia="Times New Roman" w:cs="Times New Roman"/>
          <w:szCs w:val="24"/>
        </w:rPr>
        <w:t xml:space="preserve">του Ζ΄ Αντιπροέδρου της Βουλής και Βουλευτή Α΄ Αθηνών του Ποταμιού κ. </w:t>
      </w:r>
      <w:r>
        <w:rPr>
          <w:rFonts w:eastAsia="Times New Roman" w:cs="Times New Roman"/>
          <w:bCs/>
          <w:szCs w:val="24"/>
        </w:rPr>
        <w:t xml:space="preserve">Σπυρίδωνος Λυκούδη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τα αναξ</w:t>
      </w:r>
      <w:r>
        <w:rPr>
          <w:rFonts w:eastAsia="Times New Roman" w:cs="Times New Roman"/>
          <w:szCs w:val="24"/>
        </w:rPr>
        <w:t xml:space="preserve">ιοποίητα ακίνητα για τα οποία το </w:t>
      </w:r>
      <w:r>
        <w:rPr>
          <w:rFonts w:eastAsia="Times New Roman" w:cs="Times New Roman"/>
          <w:szCs w:val="24"/>
        </w:rPr>
        <w:t>δ</w:t>
      </w:r>
      <w:r>
        <w:rPr>
          <w:rFonts w:eastAsia="Times New Roman" w:cs="Times New Roman"/>
          <w:szCs w:val="24"/>
        </w:rPr>
        <w:t xml:space="preserve">ημόσιο πληρώνει υψηλά ενοίκια, επίσης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7488BC0D" w14:textId="77777777" w:rsidR="00733913" w:rsidRDefault="005E441E">
      <w:pPr>
        <w:spacing w:after="0" w:line="600" w:lineRule="auto"/>
        <w:ind w:firstLine="720"/>
        <w:jc w:val="both"/>
        <w:rPr>
          <w:rFonts w:eastAsia="Times New Roman" w:cs="Times New Roman"/>
          <w:bCs/>
          <w:szCs w:val="24"/>
        </w:rPr>
      </w:pPr>
      <w:r>
        <w:rPr>
          <w:rFonts w:eastAsia="Times New Roman" w:cs="Times New Roman"/>
          <w:szCs w:val="24"/>
        </w:rPr>
        <w:t xml:space="preserve">Η </w:t>
      </w:r>
      <w:r>
        <w:rPr>
          <w:rFonts w:eastAsia="Times New Roman" w:cs="Times New Roman"/>
          <w:szCs w:val="24"/>
        </w:rPr>
        <w:t>δέκατη τρίτη</w:t>
      </w:r>
      <w:r>
        <w:rPr>
          <w:rFonts w:eastAsia="Times New Roman" w:cs="Times New Roman"/>
          <w:szCs w:val="24"/>
        </w:rPr>
        <w:t xml:space="preserve"> </w:t>
      </w:r>
      <w:r>
        <w:rPr>
          <w:rFonts w:eastAsia="Times New Roman" w:cs="Times New Roman"/>
          <w:szCs w:val="24"/>
        </w:rPr>
        <w:t>με αριθμό 513/21-2-2017 επίκαιρη ερώτηση δευτέρου κύκλου του Βουλευτή Β΄ Αθηνών του Κομμ</w:t>
      </w:r>
      <w:r>
        <w:rPr>
          <w:rFonts w:eastAsia="Times New Roman" w:cs="Times New Roman"/>
          <w:szCs w:val="24"/>
        </w:rPr>
        <w:t xml:space="preserve">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σχετικά με την ανασύσταση των Οργανισμών Εργατικής Κατοικίας και Εργατικής Εστίας, δεν θα συζητηθεί λόγω κωλύματος του Υπουργού </w:t>
      </w:r>
      <w:r>
        <w:rPr>
          <w:rFonts w:eastAsia="Times New Roman" w:cs="Times New Roman"/>
          <w:bCs/>
          <w:szCs w:val="24"/>
        </w:rPr>
        <w:t>Εργασ</w:t>
      </w:r>
      <w:r>
        <w:rPr>
          <w:rFonts w:eastAsia="Times New Roman" w:cs="Times New Roman"/>
          <w:bCs/>
          <w:szCs w:val="24"/>
        </w:rPr>
        <w:t xml:space="preserve">ίας, Κοινωνικής Ασφάλισης και Κοινωνικής Αλληλεγγύης κ. Ευτυχίας </w:t>
      </w:r>
      <w:proofErr w:type="spellStart"/>
      <w:r>
        <w:rPr>
          <w:rFonts w:eastAsia="Times New Roman" w:cs="Times New Roman"/>
          <w:bCs/>
          <w:szCs w:val="24"/>
        </w:rPr>
        <w:t>Αχτσιόγλου</w:t>
      </w:r>
      <w:proofErr w:type="spellEnd"/>
      <w:r>
        <w:rPr>
          <w:rFonts w:eastAsia="Times New Roman" w:cs="Times New Roman"/>
          <w:bCs/>
          <w:szCs w:val="24"/>
        </w:rPr>
        <w:t>.</w:t>
      </w:r>
    </w:p>
    <w:p w14:paraId="7488BC0E" w14:textId="77777777" w:rsidR="00733913" w:rsidRDefault="005E441E">
      <w:pPr>
        <w:spacing w:after="0" w:line="600" w:lineRule="auto"/>
        <w:ind w:firstLine="720"/>
        <w:jc w:val="both"/>
        <w:rPr>
          <w:rFonts w:eastAsia="Times New Roman" w:cs="Times New Roman"/>
          <w:bCs/>
          <w:szCs w:val="24"/>
        </w:rPr>
      </w:pPr>
      <w:r>
        <w:rPr>
          <w:rFonts w:eastAsia="Times New Roman" w:cs="Times New Roman"/>
          <w:bCs/>
          <w:szCs w:val="24"/>
        </w:rPr>
        <w:t>Η</w:t>
      </w:r>
      <w:r>
        <w:rPr>
          <w:rFonts w:eastAsia="Times New Roman" w:cs="Times New Roman"/>
          <w:bCs/>
          <w:szCs w:val="24"/>
        </w:rPr>
        <w:t xml:space="preserve"> πέμπτη</w:t>
      </w:r>
      <w:r>
        <w:rPr>
          <w:rFonts w:eastAsia="Times New Roman" w:cs="Times New Roman"/>
          <w:bCs/>
          <w:szCs w:val="24"/>
        </w:rPr>
        <w:t xml:space="preserve"> με αριθμό 543/28-2-2017 επίκαιρη ερώτηση πρώτου κύκλου</w:t>
      </w:r>
      <w:r>
        <w:rPr>
          <w:rFonts w:ascii="Times New Roman" w:eastAsia="Times New Roman" w:hAnsi="Times New Roman" w:cs="Times New Roman"/>
          <w:szCs w:val="24"/>
        </w:rPr>
        <w:t xml:space="preserve"> </w:t>
      </w:r>
      <w:r>
        <w:rPr>
          <w:rFonts w:eastAsia="Times New Roman" w:cs="Times New Roman"/>
          <w:bCs/>
          <w:szCs w:val="24"/>
        </w:rPr>
        <w:t>του Βουλευτή Αχαΐας του Κομμουνιστικού Κόμ</w:t>
      </w:r>
      <w:r>
        <w:rPr>
          <w:rFonts w:eastAsia="Times New Roman" w:cs="Times New Roman"/>
          <w:bCs/>
          <w:szCs w:val="24"/>
        </w:rPr>
        <w:lastRenderedPageBreak/>
        <w:t xml:space="preserve">ματος </w:t>
      </w:r>
      <w:r>
        <w:rPr>
          <w:rFonts w:eastAsia="Times New Roman" w:cs="Times New Roman"/>
          <w:bCs/>
          <w:szCs w:val="24"/>
        </w:rPr>
        <w:t>Ελλάδ</w:t>
      </w:r>
      <w:r>
        <w:rPr>
          <w:rFonts w:eastAsia="Times New Roman" w:cs="Times New Roman"/>
          <w:bCs/>
          <w:szCs w:val="24"/>
        </w:rPr>
        <w:t>α</w:t>
      </w:r>
      <w:r>
        <w:rPr>
          <w:rFonts w:eastAsia="Times New Roman" w:cs="Times New Roman"/>
          <w:bCs/>
          <w:szCs w:val="24"/>
        </w:rPr>
        <w:t>ς κ.</w:t>
      </w:r>
      <w:r>
        <w:rPr>
          <w:rFonts w:eastAsia="Times New Roman" w:cs="Times New Roman"/>
          <w:bCs/>
          <w:szCs w:val="24"/>
        </w:rPr>
        <w:t xml:space="preserve"> </w:t>
      </w:r>
      <w:r>
        <w:rPr>
          <w:rFonts w:eastAsia="Times New Roman" w:cs="Times New Roman"/>
          <w:szCs w:val="24"/>
        </w:rPr>
        <w:t xml:space="preserve">Νικολάου </w:t>
      </w:r>
      <w:proofErr w:type="spellStart"/>
      <w:r>
        <w:rPr>
          <w:rFonts w:eastAsia="Times New Roman" w:cs="Times New Roman"/>
          <w:szCs w:val="24"/>
        </w:rPr>
        <w:t>Καραθανασόπουλου</w:t>
      </w:r>
      <w:proofErr w:type="spellEnd"/>
      <w:r>
        <w:rPr>
          <w:rFonts w:eastAsia="Times New Roman" w:cs="Times New Roman"/>
          <w:bCs/>
          <w:szCs w:val="24"/>
        </w:rPr>
        <w:t xml:space="preserve"> προς τον Υπουργό </w:t>
      </w:r>
      <w:r>
        <w:rPr>
          <w:rFonts w:eastAsia="Times New Roman" w:cs="Times New Roman"/>
          <w:szCs w:val="24"/>
        </w:rPr>
        <w:t xml:space="preserve">Ψηφιακής Πολιτικής, Τηλεπικοινωνιών και Ενημέρωσης, </w:t>
      </w:r>
      <w:r>
        <w:rPr>
          <w:rFonts w:eastAsia="Times New Roman" w:cs="Times New Roman"/>
          <w:bCs/>
          <w:szCs w:val="24"/>
        </w:rPr>
        <w:t xml:space="preserve">σχετικά με την αναγνώριση προϋπηρεσίας στην ΕΡΤ Α.Ε. για τους υπαλλήλους του </w:t>
      </w:r>
      <w:r>
        <w:rPr>
          <w:rFonts w:eastAsia="Times New Roman" w:cs="Times New Roman"/>
          <w:bCs/>
          <w:szCs w:val="24"/>
        </w:rPr>
        <w:t>π</w:t>
      </w:r>
      <w:r>
        <w:rPr>
          <w:rFonts w:eastAsia="Times New Roman" w:cs="Times New Roman"/>
          <w:bCs/>
          <w:szCs w:val="24"/>
        </w:rPr>
        <w:t xml:space="preserve">ροεδρικού </w:t>
      </w:r>
      <w:r>
        <w:rPr>
          <w:rFonts w:eastAsia="Times New Roman" w:cs="Times New Roman"/>
          <w:bCs/>
          <w:szCs w:val="24"/>
        </w:rPr>
        <w:t>δ</w:t>
      </w:r>
      <w:r>
        <w:rPr>
          <w:rFonts w:eastAsia="Times New Roman" w:cs="Times New Roman"/>
          <w:bCs/>
          <w:szCs w:val="24"/>
        </w:rPr>
        <w:t xml:space="preserve">ιατάγματος 164/2006, δεν θα συζητηθεί λόγω κωλύματος του Υπουργού </w:t>
      </w:r>
      <w:r>
        <w:rPr>
          <w:rFonts w:eastAsia="Times New Roman" w:cs="Times New Roman"/>
          <w:szCs w:val="24"/>
        </w:rPr>
        <w:t>Ψηφιακής Πολιτικής, Τηλεπικοινωνιών και Ενημέρωση</w:t>
      </w:r>
      <w:r>
        <w:rPr>
          <w:rFonts w:eastAsia="Times New Roman" w:cs="Times New Roman"/>
          <w:szCs w:val="24"/>
        </w:rPr>
        <w:t>ς</w:t>
      </w:r>
      <w:r>
        <w:rPr>
          <w:rFonts w:eastAsia="Times New Roman" w:cs="Times New Roman"/>
          <w:bCs/>
          <w:szCs w:val="24"/>
        </w:rPr>
        <w:t xml:space="preserve"> κ. Νικολάου Παππά.</w:t>
      </w:r>
    </w:p>
    <w:p w14:paraId="7488BC0F"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οι Υπουργοί Εθνικής Άμυνας, Οικονομικών, Εξωτερικών, Δικαιοσύνης, Διαφάνειας και Ανθρωπίνων Δικαιωμάτων και ο Αναπληρωτής Υπουργός Εθνικής Άμυνας, κατέθεσαν στις 3-3</w:t>
      </w:r>
      <w:r>
        <w:rPr>
          <w:rFonts w:eastAsia="Times New Roman" w:cs="Times New Roman"/>
          <w:szCs w:val="24"/>
        </w:rPr>
        <w:t xml:space="preserve">-2017 σχέδια νόμου: </w:t>
      </w:r>
    </w:p>
    <w:p w14:paraId="7488BC10"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1. «Κύρωση της Τεχνικής Διευθέτησης μεταξύ του Υπουργού Εθνικής Άμυνας της Δημοκρατίας της Πολωνίας και του Υπουργείου Εθνικής Άμυνας της Ελληνικής Δημοκρατίας για την Παροχή Υποστήριξης Χώρας Υποδοχής για την εκτέλεση εκπαιδευτικής συ</w:t>
      </w:r>
      <w:r>
        <w:rPr>
          <w:rFonts w:eastAsia="Times New Roman" w:cs="Times New Roman"/>
          <w:szCs w:val="24"/>
        </w:rPr>
        <w:t>νεργασίας μεταξύ της Πολωνικής Πολεμικής Αεροπορίας και της Ελληνικής Πολεμικής Αεροπορίας στην Ελληνική Δημοκρατία».</w:t>
      </w:r>
    </w:p>
    <w:p w14:paraId="7488BC11"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2. «Κύρωση της Τεχνικής Διευθέτησης μεταξύ των Σουηδικών Ενόπλων Δυνάμεων και του Υπουργείου Εθνικής Άμυνας </w:t>
      </w:r>
      <w:r>
        <w:rPr>
          <w:rFonts w:eastAsia="Times New Roman" w:cs="Times New Roman"/>
          <w:szCs w:val="24"/>
        </w:rPr>
        <w:lastRenderedPageBreak/>
        <w:t xml:space="preserve">της Ελληνικής Δημοκρατίας για </w:t>
      </w:r>
      <w:r>
        <w:rPr>
          <w:rFonts w:eastAsia="Times New Roman" w:cs="Times New Roman"/>
          <w:szCs w:val="24"/>
        </w:rPr>
        <w:t xml:space="preserve">τη </w:t>
      </w:r>
      <w:r>
        <w:rPr>
          <w:rFonts w:eastAsia="Times New Roman" w:cs="Times New Roman"/>
          <w:szCs w:val="24"/>
        </w:rPr>
        <w:t>Σ</w:t>
      </w:r>
      <w:r>
        <w:rPr>
          <w:rFonts w:eastAsia="Times New Roman" w:cs="Times New Roman"/>
          <w:szCs w:val="24"/>
        </w:rPr>
        <w:t xml:space="preserve">υνεργασία των Σουηδικών Ενόπλων Δυνάμεων με το Ελληνικό Πολεμικό Ναυτικό στον Τομέα Ανταλλαγής και Εκπαίδευσης των Ειδικών Δυνάμεων». </w:t>
      </w:r>
    </w:p>
    <w:p w14:paraId="7488BC12"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3. «Κύρωση της Συμφωνίας Στρατιωτικής Συνεργασίας μεταξύ του Υπουργείου Εθνικής Άμυνας της Ελληνικής Δημοκρατίας και </w:t>
      </w:r>
      <w:r>
        <w:rPr>
          <w:rFonts w:eastAsia="Times New Roman" w:cs="Times New Roman"/>
          <w:szCs w:val="24"/>
        </w:rPr>
        <w:t xml:space="preserve">του Υπουργείου Άμυνας της Δημοκρατίας της Αρμενίας». </w:t>
      </w:r>
    </w:p>
    <w:p w14:paraId="7488BC13" w14:textId="77777777" w:rsidR="00733913" w:rsidRDefault="005E441E">
      <w:pPr>
        <w:spacing w:after="0" w:line="600" w:lineRule="auto"/>
        <w:ind w:firstLine="720"/>
        <w:rPr>
          <w:rFonts w:eastAsia="Times New Roman" w:cs="Times New Roman"/>
          <w:szCs w:val="24"/>
        </w:rPr>
      </w:pPr>
      <w:r>
        <w:rPr>
          <w:rFonts w:eastAsia="Times New Roman" w:cs="Times New Roman"/>
          <w:szCs w:val="24"/>
        </w:rPr>
        <w:t>Παραπέμπονται στην αρμόδια Διαρκή Επιτροπή.</w:t>
      </w:r>
    </w:p>
    <w:p w14:paraId="7488BC14" w14:textId="77777777" w:rsidR="00733913" w:rsidRDefault="005E441E">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έχουν διανεμηθεί τα Πρακτικά της Δευτέρας 9 Ιανουαρίου 2017 και της Πέμπτης 12 Ιανουαρίου 2017 και ερωτάται το Σώμα εάν τα επικυρώνει. </w:t>
      </w:r>
    </w:p>
    <w:p w14:paraId="7488BC15" w14:textId="77777777" w:rsidR="00733913" w:rsidRDefault="005E441E">
      <w:pPr>
        <w:spacing w:after="0" w:line="600" w:lineRule="auto"/>
        <w:ind w:firstLine="720"/>
        <w:jc w:val="both"/>
        <w:rPr>
          <w:rFonts w:eastAsia="Times New Roman" w:cs="Times New Roman"/>
          <w:szCs w:val="24"/>
        </w:rPr>
      </w:pPr>
      <w:r>
        <w:rPr>
          <w:rFonts w:eastAsia="Times New Roman" w:cs="Times New Roman"/>
          <w:b/>
          <w:szCs w:val="24"/>
        </w:rPr>
        <w:t>ΟΛΟ</w:t>
      </w:r>
      <w:r>
        <w:rPr>
          <w:rFonts w:eastAsia="Times New Roman" w:cs="Times New Roman"/>
          <w:b/>
          <w:szCs w:val="24"/>
        </w:rPr>
        <w:t>Ι ΟΙ ΒΟΥΛΕΥΤΕΣ:</w:t>
      </w:r>
      <w:r>
        <w:rPr>
          <w:rFonts w:eastAsia="Times New Roman" w:cs="Times New Roman"/>
          <w:szCs w:val="24"/>
        </w:rPr>
        <w:t xml:space="preserve"> Μάλιστα, μάλιστα.</w:t>
      </w:r>
    </w:p>
    <w:p w14:paraId="7488BC16" w14:textId="77777777" w:rsidR="00733913" w:rsidRDefault="005E441E">
      <w:pPr>
        <w:spacing w:after="0"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 xml:space="preserve">Συνεπώς τα Πρακτικά </w:t>
      </w:r>
      <w:r>
        <w:rPr>
          <w:rFonts w:eastAsia="Times New Roman" w:cs="Times New Roman"/>
          <w:szCs w:val="24"/>
        </w:rPr>
        <w:t>της Δευτέρας 9 Ιανουαρίου 2017 και της Πέμπτης 12 Ιανουαρίου 2017 επικυρώθηκαν</w:t>
      </w:r>
      <w:r>
        <w:rPr>
          <w:rFonts w:eastAsia="Times New Roman"/>
          <w:bCs/>
        </w:rPr>
        <w:t xml:space="preserve">. </w:t>
      </w:r>
    </w:p>
    <w:p w14:paraId="7488BC17" w14:textId="77777777" w:rsidR="00733913" w:rsidRDefault="005E441E">
      <w:pPr>
        <w:spacing w:after="0" w:line="600" w:lineRule="auto"/>
        <w:ind w:firstLine="720"/>
        <w:jc w:val="both"/>
        <w:rPr>
          <w:rFonts w:eastAsia="Times New Roman"/>
          <w:bCs/>
        </w:rPr>
      </w:pPr>
      <w:r>
        <w:rPr>
          <w:rFonts w:eastAsia="Times New Roman"/>
          <w:bCs/>
        </w:rPr>
        <w:t>Ο</w:t>
      </w:r>
      <w:r>
        <w:rPr>
          <w:rFonts w:eastAsia="Times New Roman"/>
          <w:bCs/>
        </w:rPr>
        <w:t xml:space="preserve">λοκληρώθηκε η συζήτηση των επικαίρων ερωτήσεων. </w:t>
      </w:r>
    </w:p>
    <w:p w14:paraId="7488BC18" w14:textId="77777777" w:rsidR="00733913" w:rsidRDefault="005E441E">
      <w:pPr>
        <w:spacing w:after="0" w:line="600" w:lineRule="auto"/>
        <w:ind w:firstLine="720"/>
        <w:jc w:val="both"/>
        <w:rPr>
          <w:rFonts w:eastAsia="Times New Roman"/>
          <w:bCs/>
        </w:rPr>
      </w:pPr>
      <w:r>
        <w:rPr>
          <w:rFonts w:eastAsia="Times New Roman"/>
          <w:bCs/>
        </w:rPr>
        <w:t>Κυρίες και κύριοι συνάδελφοι, δ</w:t>
      </w:r>
      <w:r>
        <w:rPr>
          <w:rFonts w:eastAsia="Times New Roman"/>
          <w:bCs/>
        </w:rPr>
        <w:t>έχεστε σ</w:t>
      </w:r>
      <w:r>
        <w:rPr>
          <w:rFonts w:eastAsia="Times New Roman"/>
          <w:bCs/>
        </w:rPr>
        <w:t>το σημείο αυτό να λύσουμε τη συνεδρίαση;</w:t>
      </w:r>
    </w:p>
    <w:p w14:paraId="7488BC19" w14:textId="77777777" w:rsidR="00733913" w:rsidRDefault="005E441E">
      <w:pPr>
        <w:spacing w:after="0" w:line="600" w:lineRule="auto"/>
        <w:ind w:firstLine="720"/>
        <w:jc w:val="both"/>
        <w:rPr>
          <w:rFonts w:eastAsia="Times New Roman" w:cs="Times New Roman"/>
          <w:szCs w:val="24"/>
        </w:rPr>
      </w:pPr>
      <w:r>
        <w:rPr>
          <w:rFonts w:eastAsia="Times New Roman"/>
          <w:b/>
          <w:bCs/>
        </w:rPr>
        <w:t>ΟΛΟΙ ΟΙ ΒΟΥΛΕΥΤΕΣ:</w:t>
      </w:r>
      <w:r>
        <w:rPr>
          <w:rFonts w:eastAsia="Times New Roman" w:cs="Times New Roman"/>
          <w:szCs w:val="24"/>
        </w:rPr>
        <w:t xml:space="preserve"> Μάλιστα, μάλιστα. </w:t>
      </w:r>
    </w:p>
    <w:p w14:paraId="7488BC1A" w14:textId="77777777" w:rsidR="00733913" w:rsidRDefault="005E441E">
      <w:pPr>
        <w:spacing w:after="0" w:line="600" w:lineRule="auto"/>
        <w:ind w:firstLine="720"/>
        <w:jc w:val="both"/>
        <w:rPr>
          <w:rFonts w:eastAsia="Times New Roman"/>
          <w:bCs/>
        </w:rPr>
      </w:pPr>
      <w:r>
        <w:rPr>
          <w:rFonts w:eastAsia="Times New Roman"/>
          <w:b/>
          <w:bCs/>
        </w:rPr>
        <w:lastRenderedPageBreak/>
        <w:t xml:space="preserve">ΠΡΟΕΔΡΕΥΩΝ (Σπυρίδων Λυκούδης): </w:t>
      </w:r>
      <w:r>
        <w:rPr>
          <w:rFonts w:eastAsia="Times New Roman"/>
          <w:bCs/>
        </w:rPr>
        <w:t xml:space="preserve">Με τη συναίνεση του Σώματος και ώρα 11.40΄ </w:t>
      </w:r>
      <w:proofErr w:type="spellStart"/>
      <w:r>
        <w:rPr>
          <w:rFonts w:eastAsia="Times New Roman"/>
          <w:bCs/>
        </w:rPr>
        <w:t>λύεται</w:t>
      </w:r>
      <w:proofErr w:type="spellEnd"/>
      <w:r>
        <w:rPr>
          <w:rFonts w:eastAsia="Times New Roman"/>
          <w:bCs/>
        </w:rPr>
        <w:t xml:space="preserve"> η συνεδρίαση για τη Δευτέρα 6 Μαρτίου 2017 και ώρα 17.00΄</w:t>
      </w:r>
      <w:r>
        <w:rPr>
          <w:rFonts w:eastAsia="Times New Roman"/>
          <w:bCs/>
        </w:rPr>
        <w:t>,</w:t>
      </w:r>
      <w:r>
        <w:rPr>
          <w:rFonts w:eastAsia="Times New Roman"/>
          <w:bCs/>
        </w:rPr>
        <w:t xml:space="preserve"> με αντικείμενο εργασιών του Σώματος</w:t>
      </w:r>
      <w:r>
        <w:rPr>
          <w:rFonts w:eastAsia="Times New Roman"/>
          <w:bCs/>
        </w:rPr>
        <w:t xml:space="preserve"> α) νομοθετική εργασία</w:t>
      </w:r>
      <w:r>
        <w:rPr>
          <w:rFonts w:eastAsia="Times New Roman"/>
          <w:bCs/>
        </w:rPr>
        <w:t xml:space="preserve">: </w:t>
      </w:r>
      <w:r>
        <w:rPr>
          <w:rFonts w:eastAsia="Times New Roman"/>
          <w:bCs/>
        </w:rPr>
        <w:t>σύμφωνα με την ημερήσια διάταξη που έχει διανεμηθεί και β) κοινοβουλευτικό έλεγχο</w:t>
      </w:r>
      <w:r>
        <w:rPr>
          <w:rFonts w:eastAsia="Times New Roman"/>
          <w:bCs/>
        </w:rPr>
        <w:t xml:space="preserve">: </w:t>
      </w:r>
      <w:r>
        <w:rPr>
          <w:rFonts w:eastAsia="Times New Roman"/>
          <w:bCs/>
        </w:rPr>
        <w:t>συζήτηση επικαίρων ερωτήσεων.</w:t>
      </w:r>
    </w:p>
    <w:p w14:paraId="7488BC1B" w14:textId="77777777" w:rsidR="00733913" w:rsidRDefault="005E441E">
      <w:pPr>
        <w:tabs>
          <w:tab w:val="left" w:pos="6715"/>
        </w:tabs>
        <w:spacing w:after="0" w:line="600" w:lineRule="auto"/>
        <w:ind w:firstLine="720"/>
        <w:jc w:val="both"/>
        <w:rPr>
          <w:rFonts w:eastAsia="Times New Roman" w:cs="Times New Roman"/>
          <w:szCs w:val="24"/>
        </w:rPr>
      </w:pPr>
      <w:r>
        <w:rPr>
          <w:rFonts w:eastAsia="Times New Roman"/>
          <w:b/>
          <w:bCs/>
        </w:rPr>
        <w:t xml:space="preserve">Ο ΠΡΟΕΔΡΟΣ </w:t>
      </w:r>
      <w:r>
        <w:rPr>
          <w:rFonts w:eastAsia="Times New Roman"/>
          <w:b/>
          <w:bCs/>
        </w:rPr>
        <w:t xml:space="preserve">                                                  ΟΙ </w:t>
      </w:r>
      <w:r>
        <w:rPr>
          <w:rFonts w:eastAsia="Times New Roman"/>
          <w:b/>
          <w:bCs/>
        </w:rPr>
        <w:t>ΓΡΑΜΜΑΤΕΙΣ</w:t>
      </w:r>
    </w:p>
    <w:sectPr w:rsidR="007339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m7isXeBTTTwaB6wava0k1YsLJiQ=" w:salt="PENfFcbxHhfvBmR9GvZBm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13"/>
    <w:rsid w:val="005E441E"/>
    <w:rsid w:val="00733913"/>
    <w:rsid w:val="00FB42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BACF"/>
  <w15:docId w15:val="{32802BD6-692E-4B2B-92E2-265B308F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D6D9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D6D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409</MetadataID>
    <Session xmlns="641f345b-441b-4b81-9152-adc2e73ba5e1">Β´</Session>
    <Date xmlns="641f345b-441b-4b81-9152-adc2e73ba5e1">2017-03-02T22:00:00+00:00</Date>
    <Status xmlns="641f345b-441b-4b81-9152-adc2e73ba5e1">
      <Url>http://srv-sp1/praktika/Lists/Incoming_Metadata/EditForm.aspx?ID=409&amp;Source=/praktika/Recordings_Library/Forms/AllItems.aspx</Url>
      <Description>Δημοσιεύτηκε</Description>
    </Status>
    <Meeting xmlns="641f345b-441b-4b81-9152-adc2e73ba5e1">ΠΓ´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F9EAF9-C748-4E97-8BF0-7371C7FFC722}">
  <ds:schemaRefs>
    <ds:schemaRef ds:uri="http://www.w3.org/XML/1998/namespace"/>
    <ds:schemaRef ds:uri="http://purl.org/dc/dcmitype/"/>
    <ds:schemaRef ds:uri="http://purl.org/dc/term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89950C1E-8120-4A28-82D4-BC7605217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D1D721-959F-4C4E-B07E-7ADD5FBE3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13622</Words>
  <Characters>73562</Characters>
  <Application>Microsoft Office Word</Application>
  <DocSecurity>0</DocSecurity>
  <Lines>613</Lines>
  <Paragraphs>174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2017-03-08T09:45:00Z</dcterms:created>
  <dcterms:modified xsi:type="dcterms:W3CDTF">2017-03-08T09:45:00Z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