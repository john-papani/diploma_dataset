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E9B6F" w14:textId="77777777" w:rsidR="00A63212" w:rsidRPr="00A63212" w:rsidRDefault="00A63212" w:rsidP="00A63212">
      <w:pPr>
        <w:spacing w:after="200" w:line="360" w:lineRule="auto"/>
        <w:rPr>
          <w:ins w:id="0" w:author="Φλούδα Χριστίνα" w:date="2017-09-28T14:03:00Z"/>
          <w:rFonts w:eastAsia="Times New Roman"/>
          <w:szCs w:val="24"/>
          <w:lang w:eastAsia="en-US"/>
        </w:rPr>
      </w:pPr>
      <w:ins w:id="1" w:author="Φλούδα Χριστίνα" w:date="2017-09-28T14:03:00Z">
        <w:r w:rsidRPr="00A6321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8EDE670" w14:textId="77777777" w:rsidR="00A63212" w:rsidRPr="00A63212" w:rsidRDefault="00A63212" w:rsidP="00A63212">
      <w:pPr>
        <w:spacing w:after="200" w:line="360" w:lineRule="auto"/>
        <w:rPr>
          <w:ins w:id="2" w:author="Φλούδα Χριστίνα" w:date="2017-09-28T14:03:00Z"/>
          <w:rFonts w:eastAsia="Times New Roman"/>
          <w:szCs w:val="24"/>
          <w:lang w:eastAsia="en-US"/>
        </w:rPr>
      </w:pPr>
    </w:p>
    <w:p w14:paraId="39AE2CEE" w14:textId="77777777" w:rsidR="00A63212" w:rsidRPr="00A63212" w:rsidRDefault="00A63212" w:rsidP="00A63212">
      <w:pPr>
        <w:spacing w:after="200" w:line="360" w:lineRule="auto"/>
        <w:rPr>
          <w:ins w:id="3" w:author="Φλούδα Χριστίνα" w:date="2017-09-28T14:03:00Z"/>
          <w:rFonts w:eastAsia="Times New Roman"/>
          <w:szCs w:val="24"/>
          <w:lang w:eastAsia="en-US"/>
        </w:rPr>
      </w:pPr>
      <w:ins w:id="4" w:author="Φλούδα Χριστίνα" w:date="2017-09-28T14:03:00Z">
        <w:r w:rsidRPr="00A63212">
          <w:rPr>
            <w:rFonts w:eastAsia="Times New Roman"/>
            <w:szCs w:val="24"/>
            <w:lang w:eastAsia="en-US"/>
          </w:rPr>
          <w:t>ΠΙΝΑΚΑΣ ΠΕΡΙΕΧΟΜΕΝΩΝ</w:t>
        </w:r>
      </w:ins>
    </w:p>
    <w:p w14:paraId="69FE82EC" w14:textId="489AAEA8" w:rsidR="00A63212" w:rsidRPr="00A63212" w:rsidRDefault="00A63212" w:rsidP="00A63212">
      <w:pPr>
        <w:spacing w:after="200" w:line="360" w:lineRule="auto"/>
        <w:rPr>
          <w:ins w:id="5" w:author="Φλούδα Χριστίνα" w:date="2017-09-28T14:03:00Z"/>
          <w:rFonts w:eastAsia="Times New Roman"/>
          <w:szCs w:val="24"/>
          <w:lang w:eastAsia="en-US"/>
        </w:rPr>
      </w:pPr>
      <w:ins w:id="6" w:author="Φλούδα Χριστίνα" w:date="2017-09-28T14:03:00Z">
        <w:r w:rsidRPr="00A63212">
          <w:rPr>
            <w:rFonts w:eastAsia="Times New Roman"/>
            <w:szCs w:val="24"/>
            <w:lang w:eastAsia="en-US"/>
          </w:rPr>
          <w:t>ΙΖ</w:t>
        </w:r>
        <w:r>
          <w:rPr>
            <w:rFonts w:eastAsia="Times New Roman"/>
            <w:szCs w:val="24"/>
            <w:lang w:eastAsia="en-US"/>
          </w:rPr>
          <w:t>΄</w:t>
        </w:r>
        <w:r w:rsidRPr="00A63212">
          <w:rPr>
            <w:rFonts w:eastAsia="Times New Roman"/>
            <w:szCs w:val="24"/>
            <w:lang w:eastAsia="en-US"/>
          </w:rPr>
          <w:t xml:space="preserve"> ΠΕΡΙΟΔΟΣ </w:t>
        </w:r>
      </w:ins>
    </w:p>
    <w:p w14:paraId="63F1771E" w14:textId="77777777" w:rsidR="00A63212" w:rsidRPr="00A63212" w:rsidRDefault="00A63212" w:rsidP="00A63212">
      <w:pPr>
        <w:spacing w:after="200" w:line="360" w:lineRule="auto"/>
        <w:rPr>
          <w:ins w:id="7" w:author="Φλούδα Χριστίνα" w:date="2017-09-28T14:03:00Z"/>
          <w:rFonts w:eastAsia="Times New Roman"/>
          <w:szCs w:val="24"/>
          <w:lang w:eastAsia="en-US"/>
        </w:rPr>
      </w:pPr>
      <w:ins w:id="8" w:author="Φλούδα Χριστίνα" w:date="2017-09-28T14:03:00Z">
        <w:r w:rsidRPr="00A63212">
          <w:rPr>
            <w:rFonts w:eastAsia="Times New Roman"/>
            <w:szCs w:val="24"/>
            <w:lang w:eastAsia="en-US"/>
          </w:rPr>
          <w:t>ΠΡΟΕΔΡΕΥΟΜΕΝΗΣ ΚΟΙΝΟΒΟΥΛΕΥΤΙΚΗΣ ΔΗΜΟΚΡΑΤΙΑΣ</w:t>
        </w:r>
      </w:ins>
    </w:p>
    <w:p w14:paraId="41739C81" w14:textId="77777777" w:rsidR="00A63212" w:rsidRPr="00A63212" w:rsidRDefault="00A63212" w:rsidP="00A63212">
      <w:pPr>
        <w:spacing w:after="200" w:line="360" w:lineRule="auto"/>
        <w:rPr>
          <w:ins w:id="9" w:author="Φλούδα Χριστίνα" w:date="2017-09-28T14:03:00Z"/>
          <w:rFonts w:eastAsia="Times New Roman"/>
          <w:szCs w:val="24"/>
          <w:lang w:eastAsia="en-US"/>
        </w:rPr>
      </w:pPr>
      <w:ins w:id="10" w:author="Φλούδα Χριστίνα" w:date="2017-09-28T14:03:00Z">
        <w:r w:rsidRPr="00A63212">
          <w:rPr>
            <w:rFonts w:eastAsia="Times New Roman"/>
            <w:szCs w:val="24"/>
            <w:lang w:eastAsia="en-US"/>
          </w:rPr>
          <w:t>ΣΥΝΟΔΟΣ Β΄</w:t>
        </w:r>
      </w:ins>
    </w:p>
    <w:p w14:paraId="0B47DC34" w14:textId="77777777" w:rsidR="00A63212" w:rsidRPr="00A63212" w:rsidRDefault="00A63212" w:rsidP="00A63212">
      <w:pPr>
        <w:spacing w:after="200" w:line="360" w:lineRule="auto"/>
        <w:rPr>
          <w:ins w:id="11" w:author="Φλούδα Χριστίνα" w:date="2017-09-28T14:03:00Z"/>
          <w:rFonts w:eastAsia="Times New Roman"/>
          <w:szCs w:val="24"/>
          <w:lang w:eastAsia="en-US"/>
        </w:rPr>
      </w:pPr>
    </w:p>
    <w:p w14:paraId="5ED77A79" w14:textId="77777777" w:rsidR="00A63212" w:rsidRPr="00A63212" w:rsidRDefault="00A63212" w:rsidP="00A63212">
      <w:pPr>
        <w:spacing w:after="200" w:line="360" w:lineRule="auto"/>
        <w:rPr>
          <w:ins w:id="12" w:author="Φλούδα Χριστίνα" w:date="2017-09-28T14:03:00Z"/>
          <w:rFonts w:eastAsia="Times New Roman"/>
          <w:szCs w:val="24"/>
          <w:lang w:eastAsia="en-US"/>
        </w:rPr>
      </w:pPr>
      <w:ins w:id="13" w:author="Φλούδα Χριστίνα" w:date="2017-09-28T14:03:00Z">
        <w:r w:rsidRPr="00A63212">
          <w:rPr>
            <w:rFonts w:eastAsia="Times New Roman"/>
            <w:szCs w:val="24"/>
            <w:lang w:eastAsia="en-US"/>
          </w:rPr>
          <w:t>ΣΥΝΕΔΡΙΑΣΗ ΡΠΒ΄</w:t>
        </w:r>
      </w:ins>
    </w:p>
    <w:p w14:paraId="0B826E05" w14:textId="77777777" w:rsidR="00A63212" w:rsidRPr="00A63212" w:rsidRDefault="00A63212" w:rsidP="00A63212">
      <w:pPr>
        <w:spacing w:after="200" w:line="360" w:lineRule="auto"/>
        <w:rPr>
          <w:ins w:id="14" w:author="Φλούδα Χριστίνα" w:date="2017-09-28T14:03:00Z"/>
          <w:rFonts w:eastAsia="Times New Roman"/>
          <w:szCs w:val="24"/>
          <w:lang w:eastAsia="en-US"/>
        </w:rPr>
      </w:pPr>
      <w:ins w:id="15" w:author="Φλούδα Χριστίνα" w:date="2017-09-28T14:03:00Z">
        <w:r w:rsidRPr="00A63212">
          <w:rPr>
            <w:rFonts w:eastAsia="Times New Roman"/>
            <w:szCs w:val="24"/>
            <w:lang w:eastAsia="en-US"/>
          </w:rPr>
          <w:t>Παρασκευή  22 Σεπτεμβρίου 2017</w:t>
        </w:r>
      </w:ins>
    </w:p>
    <w:p w14:paraId="25C3652C" w14:textId="77777777" w:rsidR="00A63212" w:rsidRPr="00A63212" w:rsidRDefault="00A63212" w:rsidP="00A63212">
      <w:pPr>
        <w:spacing w:after="200" w:line="360" w:lineRule="auto"/>
        <w:rPr>
          <w:ins w:id="16" w:author="Φλούδα Χριστίνα" w:date="2017-09-28T14:03:00Z"/>
          <w:rFonts w:eastAsia="Times New Roman"/>
          <w:szCs w:val="24"/>
          <w:lang w:eastAsia="en-US"/>
        </w:rPr>
      </w:pPr>
    </w:p>
    <w:p w14:paraId="540D1B08" w14:textId="77777777" w:rsidR="00A63212" w:rsidRPr="00A63212" w:rsidRDefault="00A63212" w:rsidP="00A63212">
      <w:pPr>
        <w:spacing w:after="200" w:line="360" w:lineRule="auto"/>
        <w:rPr>
          <w:ins w:id="17" w:author="Φλούδα Χριστίνα" w:date="2017-09-28T14:03:00Z"/>
          <w:rFonts w:eastAsia="Times New Roman"/>
          <w:szCs w:val="24"/>
          <w:lang w:eastAsia="en-US"/>
        </w:rPr>
      </w:pPr>
      <w:ins w:id="18" w:author="Φλούδα Χριστίνα" w:date="2017-09-28T14:03:00Z">
        <w:r w:rsidRPr="00A63212">
          <w:rPr>
            <w:rFonts w:eastAsia="Times New Roman"/>
            <w:szCs w:val="24"/>
            <w:lang w:eastAsia="en-US"/>
          </w:rPr>
          <w:t>ΘΕΜΑΤΑ</w:t>
        </w:r>
      </w:ins>
    </w:p>
    <w:p w14:paraId="15D2D7C7" w14:textId="12DC63A2" w:rsidR="00A63212" w:rsidRPr="00A63212" w:rsidRDefault="00A63212" w:rsidP="00A63212">
      <w:pPr>
        <w:spacing w:after="200" w:line="360" w:lineRule="auto"/>
        <w:rPr>
          <w:ins w:id="19" w:author="Φλούδα Χριστίνα" w:date="2017-09-28T14:03:00Z"/>
          <w:rFonts w:eastAsia="Times New Roman"/>
          <w:szCs w:val="24"/>
          <w:lang w:eastAsia="en-US"/>
        </w:rPr>
      </w:pPr>
      <w:ins w:id="20" w:author="Φλούδα Χριστίνα" w:date="2017-09-28T14:03:00Z">
        <w:r w:rsidRPr="00A63212">
          <w:rPr>
            <w:rFonts w:eastAsia="Times New Roman"/>
            <w:szCs w:val="24"/>
            <w:lang w:eastAsia="en-US"/>
          </w:rPr>
          <w:t xml:space="preserve"> </w:t>
        </w:r>
        <w:r w:rsidRPr="00A63212">
          <w:rPr>
            <w:rFonts w:eastAsia="Times New Roman"/>
            <w:szCs w:val="24"/>
            <w:lang w:eastAsia="en-US"/>
          </w:rPr>
          <w:br/>
          <w:t xml:space="preserve">Α. ΕΙΔΙΚΑ ΘΕΜΑΤΑ </w:t>
        </w:r>
        <w:r w:rsidRPr="00A63212">
          <w:rPr>
            <w:rFonts w:eastAsia="Times New Roman"/>
            <w:szCs w:val="24"/>
            <w:lang w:eastAsia="en-US"/>
          </w:rPr>
          <w:br/>
          <w:t>1.  Άδεια απουσίας των Βου</w:t>
        </w:r>
        <w:r>
          <w:rPr>
            <w:rFonts w:eastAsia="Times New Roman"/>
            <w:szCs w:val="24"/>
            <w:lang w:eastAsia="en-US"/>
          </w:rPr>
          <w:t xml:space="preserve">λευτών κ.κ. Ν. </w:t>
        </w:r>
        <w:proofErr w:type="spellStart"/>
        <w:r>
          <w:rPr>
            <w:rFonts w:eastAsia="Times New Roman"/>
            <w:szCs w:val="24"/>
            <w:lang w:eastAsia="en-US"/>
          </w:rPr>
          <w:t>Δένδια</w:t>
        </w:r>
        <w:proofErr w:type="spellEnd"/>
        <w:r>
          <w:rPr>
            <w:rFonts w:eastAsia="Times New Roman"/>
            <w:szCs w:val="24"/>
            <w:lang w:eastAsia="en-US"/>
          </w:rPr>
          <w:t xml:space="preserve">, Θ. </w:t>
        </w:r>
        <w:proofErr w:type="spellStart"/>
        <w:r>
          <w:rPr>
            <w:rFonts w:eastAsia="Times New Roman"/>
            <w:szCs w:val="24"/>
            <w:lang w:eastAsia="en-US"/>
          </w:rPr>
          <w:t>Φορτσά</w:t>
        </w:r>
        <w:bookmarkStart w:id="21" w:name="_GoBack"/>
        <w:bookmarkEnd w:id="21"/>
        <w:r w:rsidRPr="00A63212">
          <w:rPr>
            <w:rFonts w:eastAsia="Times New Roman"/>
            <w:szCs w:val="24"/>
            <w:lang w:eastAsia="en-US"/>
          </w:rPr>
          <w:t>κη</w:t>
        </w:r>
        <w:proofErr w:type="spellEnd"/>
        <w:r w:rsidRPr="00A63212">
          <w:rPr>
            <w:rFonts w:eastAsia="Times New Roman"/>
            <w:szCs w:val="24"/>
            <w:lang w:eastAsia="en-US"/>
          </w:rPr>
          <w:t xml:space="preserve">, Ι. </w:t>
        </w:r>
        <w:proofErr w:type="spellStart"/>
        <w:r w:rsidRPr="00A63212">
          <w:rPr>
            <w:rFonts w:eastAsia="Times New Roman"/>
            <w:szCs w:val="24"/>
            <w:lang w:eastAsia="en-US"/>
          </w:rPr>
          <w:t>Πλακιωτάκη</w:t>
        </w:r>
        <w:proofErr w:type="spellEnd"/>
        <w:r w:rsidRPr="00A63212">
          <w:rPr>
            <w:rFonts w:eastAsia="Times New Roman"/>
            <w:szCs w:val="24"/>
            <w:lang w:eastAsia="en-US"/>
          </w:rPr>
          <w:t xml:space="preserve">, </w:t>
        </w:r>
        <w:proofErr w:type="spellStart"/>
        <w:r w:rsidRPr="00A63212">
          <w:rPr>
            <w:rFonts w:eastAsia="Times New Roman"/>
            <w:szCs w:val="24"/>
            <w:lang w:eastAsia="en-US"/>
          </w:rPr>
          <w:t>Ι.Κεφαλογιάννη</w:t>
        </w:r>
        <w:proofErr w:type="spellEnd"/>
        <w:r w:rsidRPr="00A63212">
          <w:rPr>
            <w:rFonts w:eastAsia="Times New Roman"/>
            <w:szCs w:val="24"/>
            <w:lang w:eastAsia="en-US"/>
          </w:rPr>
          <w:t xml:space="preserve">, Μ. Αντωνίου και Σ. </w:t>
        </w:r>
        <w:proofErr w:type="spellStart"/>
        <w:r w:rsidRPr="00A63212">
          <w:rPr>
            <w:rFonts w:eastAsia="Times New Roman"/>
            <w:szCs w:val="24"/>
            <w:lang w:eastAsia="en-US"/>
          </w:rPr>
          <w:t>Δανέλλη</w:t>
        </w:r>
        <w:proofErr w:type="spellEnd"/>
        <w:r w:rsidRPr="00A63212">
          <w:rPr>
            <w:rFonts w:eastAsia="Times New Roman"/>
            <w:szCs w:val="24"/>
            <w:lang w:eastAsia="en-US"/>
          </w:rPr>
          <w:t xml:space="preserve">, σελ. </w:t>
        </w:r>
        <w:r w:rsidRPr="00A63212">
          <w:rPr>
            <w:rFonts w:eastAsia="Times New Roman"/>
            <w:szCs w:val="24"/>
            <w:lang w:eastAsia="en-US"/>
          </w:rPr>
          <w:br/>
          <w:t xml:space="preserve">2. Επί διαδικαστικού θέματος, σελ. </w:t>
        </w:r>
        <w:r w:rsidRPr="00A63212">
          <w:rPr>
            <w:rFonts w:eastAsia="Times New Roman"/>
            <w:szCs w:val="24"/>
            <w:lang w:eastAsia="en-US"/>
          </w:rPr>
          <w:br/>
          <w:t xml:space="preserve">3. Επί προσωπικού θέματος, σελ. </w:t>
        </w:r>
        <w:r w:rsidRPr="00A63212">
          <w:rPr>
            <w:rFonts w:eastAsia="Times New Roman"/>
            <w:szCs w:val="24"/>
            <w:lang w:eastAsia="en-US"/>
          </w:rPr>
          <w:br/>
          <w:t xml:space="preserve"> </w:t>
        </w:r>
        <w:r w:rsidRPr="00A63212">
          <w:rPr>
            <w:rFonts w:eastAsia="Times New Roman"/>
            <w:szCs w:val="24"/>
            <w:lang w:eastAsia="en-US"/>
          </w:rPr>
          <w:br/>
          <w:t xml:space="preserve">Β. ΚΟΙΝΟΒΟΥΛΕΥΤΙΚΟΣ ΕΛΕΓΧΟΣ </w:t>
        </w:r>
        <w:r w:rsidRPr="00A63212">
          <w:rPr>
            <w:rFonts w:eastAsia="Times New Roman"/>
            <w:szCs w:val="24"/>
            <w:lang w:eastAsia="en-US"/>
          </w:rPr>
          <w:br/>
          <w:t>1. Συζήτηση επικαίρων ερωτήσεων:</w:t>
        </w:r>
        <w:r w:rsidRPr="00A63212">
          <w:rPr>
            <w:rFonts w:eastAsia="Times New Roman"/>
            <w:szCs w:val="24"/>
            <w:lang w:eastAsia="en-US"/>
          </w:rPr>
          <w:br/>
          <w:t>α) Προς τον Υπουργό Ψηφιακής Πολιτικής, Τηλεπικοινωνιών και Ενημέρωσης, σχετικά με την ανάληψη δράσης της κυβέρνησης για την αποτελεσματική αντιμετώπιση των ψεύτικων ειδήσεων (</w:t>
        </w:r>
        <w:proofErr w:type="spellStart"/>
        <w:r w:rsidRPr="00A63212">
          <w:rPr>
            <w:rFonts w:eastAsia="Times New Roman"/>
            <w:szCs w:val="24"/>
            <w:lang w:eastAsia="en-US"/>
          </w:rPr>
          <w:t>fake</w:t>
        </w:r>
        <w:proofErr w:type="spellEnd"/>
        <w:r w:rsidRPr="00A63212">
          <w:rPr>
            <w:rFonts w:eastAsia="Times New Roman"/>
            <w:szCs w:val="24"/>
            <w:lang w:eastAsia="en-US"/>
          </w:rPr>
          <w:t xml:space="preserve"> </w:t>
        </w:r>
        <w:proofErr w:type="spellStart"/>
        <w:r w:rsidRPr="00A63212">
          <w:rPr>
            <w:rFonts w:eastAsia="Times New Roman"/>
            <w:szCs w:val="24"/>
            <w:lang w:eastAsia="en-US"/>
          </w:rPr>
          <w:t>news</w:t>
        </w:r>
        <w:proofErr w:type="spellEnd"/>
        <w:r w:rsidRPr="00A63212">
          <w:rPr>
            <w:rFonts w:eastAsia="Times New Roman"/>
            <w:szCs w:val="24"/>
            <w:lang w:eastAsia="en-US"/>
          </w:rPr>
          <w:t xml:space="preserve">), σελ. </w:t>
        </w:r>
        <w:r w:rsidRPr="00A63212">
          <w:rPr>
            <w:rFonts w:eastAsia="Times New Roman"/>
            <w:szCs w:val="24"/>
            <w:lang w:eastAsia="en-US"/>
          </w:rPr>
          <w:br/>
          <w:t xml:space="preserve">β) Προς τον Υπουργό Ναυτιλίας και Νησιωτικής Πολιτικής, με θέμα: "Σε ποιες ενέργειες θα προβείτε για την αντιμετώπιση της κατάστασης στο Σαρωνικό; Υπάρχει σχεδιασμός και σαφές χρονοδιάγραμμα; Πότε εκτιμάτε ότι θα αποκατασταθεί η ζημιά και η περιβαλλοντική ισορροπία; Ποια είναι η μέριμνα για την αποζημίωση των πληγέντων επαγγελματιών και πολιτών; Πως θα διασφαλίσετε ότι μια τέτοια καταστροφή θα αποφευχθεί στο μέλλον;, σελ. </w:t>
        </w:r>
        <w:r w:rsidRPr="00A63212">
          <w:rPr>
            <w:rFonts w:eastAsia="Times New Roman"/>
            <w:szCs w:val="24"/>
            <w:lang w:eastAsia="en-US"/>
          </w:rPr>
          <w:br/>
          <w:t xml:space="preserve">2. Συζήτηση της υπ' αριθμόν 36/25/14-9-2017 επίκαιρης επερώτησης είκοσι τριών (23) Βουλευτών της Νέας Δημοκρατίας προς τον Υπουργό Ναυτιλίας και Νησιώτικης Πολιτικής, με θέμα: "Εγκληματική ολιγωρία στην αντιμετώπιση της Οικολογικής Καταστροφής στον Σαρωνικό", σελ. </w:t>
        </w:r>
        <w:r w:rsidRPr="00A63212">
          <w:rPr>
            <w:rFonts w:eastAsia="Times New Roman"/>
            <w:szCs w:val="24"/>
            <w:lang w:eastAsia="en-US"/>
          </w:rPr>
          <w:br/>
        </w:r>
      </w:ins>
    </w:p>
    <w:p w14:paraId="54ACA6E9" w14:textId="77777777" w:rsidR="00A63212" w:rsidRPr="00A63212" w:rsidRDefault="00A63212" w:rsidP="00A63212">
      <w:pPr>
        <w:spacing w:after="200" w:line="360" w:lineRule="auto"/>
        <w:rPr>
          <w:ins w:id="22" w:author="Φλούδα Χριστίνα" w:date="2017-09-28T14:03:00Z"/>
          <w:rFonts w:eastAsia="Times New Roman"/>
          <w:szCs w:val="24"/>
          <w:lang w:eastAsia="en-US"/>
        </w:rPr>
      </w:pPr>
      <w:ins w:id="23" w:author="Φλούδα Χριστίνα" w:date="2017-09-28T14:03:00Z">
        <w:r w:rsidRPr="00A63212">
          <w:rPr>
            <w:rFonts w:eastAsia="Times New Roman"/>
            <w:szCs w:val="24"/>
            <w:lang w:eastAsia="en-US"/>
          </w:rPr>
          <w:t>ΠΡΟΕΔΡΕΥΟΝΤΕΣ                                                                               ΓΕΩΡΓΙΑΔΗΣ Μ. , σελ.</w:t>
        </w:r>
        <w:r w:rsidRPr="00A63212">
          <w:rPr>
            <w:rFonts w:eastAsia="Times New Roman"/>
            <w:szCs w:val="24"/>
            <w:lang w:eastAsia="en-US"/>
          </w:rPr>
          <w:br/>
          <w:t>ΚΡΕΜΑΣΤΙΝΟΣ Δ. , σελ.</w:t>
        </w:r>
        <w:r w:rsidRPr="00A63212">
          <w:rPr>
            <w:rFonts w:eastAsia="Times New Roman"/>
            <w:szCs w:val="24"/>
            <w:lang w:eastAsia="en-US"/>
          </w:rPr>
          <w:br/>
        </w:r>
      </w:ins>
    </w:p>
    <w:p w14:paraId="7E8C2CA1" w14:textId="77777777" w:rsidR="00A63212" w:rsidRPr="00A63212" w:rsidRDefault="00A63212" w:rsidP="00A63212">
      <w:pPr>
        <w:spacing w:after="200" w:line="360" w:lineRule="auto"/>
        <w:rPr>
          <w:ins w:id="24" w:author="Φλούδα Χριστίνα" w:date="2017-09-28T14:03:00Z"/>
          <w:rFonts w:eastAsia="Times New Roman"/>
          <w:szCs w:val="24"/>
          <w:lang w:eastAsia="en-US"/>
        </w:rPr>
      </w:pPr>
      <w:ins w:id="25" w:author="Φλούδα Χριστίνα" w:date="2017-09-28T14:03:00Z">
        <w:r w:rsidRPr="00A63212">
          <w:rPr>
            <w:rFonts w:eastAsia="Times New Roman"/>
            <w:szCs w:val="24"/>
            <w:lang w:eastAsia="en-US"/>
          </w:rPr>
          <w:t>ΟΜΙΛΗΤΕΣ</w:t>
        </w:r>
      </w:ins>
    </w:p>
    <w:p w14:paraId="16E4B9BF" w14:textId="62992395" w:rsidR="00A63212" w:rsidRDefault="00A63212" w:rsidP="00A63212">
      <w:pPr>
        <w:spacing w:after="0" w:line="600" w:lineRule="auto"/>
        <w:ind w:firstLine="720"/>
        <w:jc w:val="center"/>
        <w:rPr>
          <w:ins w:id="26" w:author="Φλούδα Χριστίνα" w:date="2017-09-28T14:02:00Z"/>
          <w:rFonts w:eastAsia="Times New Roman"/>
          <w:sz w:val="22"/>
          <w:szCs w:val="22"/>
        </w:rPr>
      </w:pPr>
      <w:ins w:id="27" w:author="Φλούδα Χριστίνα" w:date="2017-09-28T14:03:00Z">
        <w:r w:rsidRPr="00A63212">
          <w:rPr>
            <w:rFonts w:eastAsia="Times New Roman"/>
            <w:szCs w:val="24"/>
            <w:lang w:eastAsia="en-US"/>
          </w:rPr>
          <w:t>Α. Επί διαδικαστικού θέματος:</w:t>
        </w:r>
        <w:r w:rsidRPr="00A63212">
          <w:rPr>
            <w:rFonts w:eastAsia="Times New Roman"/>
            <w:szCs w:val="24"/>
            <w:lang w:eastAsia="en-US"/>
          </w:rPr>
          <w:br/>
          <w:t>ΒΑΡΒΙΤΣΙΩΤΗΣ Μ. , σελ.</w:t>
        </w:r>
        <w:r w:rsidRPr="00A63212">
          <w:rPr>
            <w:rFonts w:eastAsia="Times New Roman"/>
            <w:szCs w:val="24"/>
            <w:lang w:eastAsia="en-US"/>
          </w:rPr>
          <w:br/>
          <w:t>ΓΕΩΡΓΙΑΔΗΣ Μ. , σελ.</w:t>
        </w:r>
        <w:r w:rsidRPr="00A63212">
          <w:rPr>
            <w:rFonts w:eastAsia="Times New Roman"/>
            <w:szCs w:val="24"/>
            <w:lang w:eastAsia="en-US"/>
          </w:rPr>
          <w:br/>
          <w:t>ΚΡΕΜΑΣΤΙΝΟΣ Δ. , σελ.</w:t>
        </w:r>
        <w:r w:rsidRPr="00A63212">
          <w:rPr>
            <w:rFonts w:eastAsia="Times New Roman"/>
            <w:szCs w:val="24"/>
            <w:lang w:eastAsia="en-US"/>
          </w:rPr>
          <w:br/>
          <w:t>ΦΙΛΗΣ Ν. , σελ.</w:t>
        </w:r>
        <w:r w:rsidRPr="00A63212">
          <w:rPr>
            <w:rFonts w:eastAsia="Times New Roman"/>
            <w:szCs w:val="24"/>
            <w:lang w:eastAsia="en-US"/>
          </w:rPr>
          <w:br/>
        </w:r>
        <w:r w:rsidRPr="00A63212">
          <w:rPr>
            <w:rFonts w:eastAsia="Times New Roman"/>
            <w:szCs w:val="24"/>
            <w:lang w:eastAsia="en-US"/>
          </w:rPr>
          <w:br/>
          <w:t>Β. Επί προσωπικού θέματος:</w:t>
        </w:r>
        <w:r w:rsidRPr="00A63212">
          <w:rPr>
            <w:rFonts w:eastAsia="Times New Roman"/>
            <w:szCs w:val="24"/>
            <w:lang w:eastAsia="en-US"/>
          </w:rPr>
          <w:br/>
          <w:t>ΓΕΩΡΓΙΑΔΗΣ Σ. , σελ.</w:t>
        </w:r>
        <w:r w:rsidRPr="00A63212">
          <w:rPr>
            <w:rFonts w:eastAsia="Times New Roman"/>
            <w:szCs w:val="24"/>
            <w:lang w:eastAsia="en-US"/>
          </w:rPr>
          <w:br/>
          <w:t>ΔΡΙΤΣΑΣ Θ. , σελ.</w:t>
        </w:r>
        <w:r w:rsidRPr="00A63212">
          <w:rPr>
            <w:rFonts w:eastAsia="Times New Roman"/>
            <w:szCs w:val="24"/>
            <w:lang w:eastAsia="en-US"/>
          </w:rPr>
          <w:br/>
          <w:t>ΣΙΜΟΡΕΛΗΣ Χ. , σελ.</w:t>
        </w:r>
        <w:r w:rsidRPr="00A63212">
          <w:rPr>
            <w:rFonts w:eastAsia="Times New Roman"/>
            <w:szCs w:val="24"/>
            <w:lang w:eastAsia="en-US"/>
          </w:rPr>
          <w:br/>
        </w:r>
        <w:r w:rsidRPr="00A63212">
          <w:rPr>
            <w:rFonts w:eastAsia="Times New Roman"/>
            <w:szCs w:val="24"/>
            <w:lang w:eastAsia="en-US"/>
          </w:rPr>
          <w:br/>
          <w:t>Γ. Επί των επικαίρων ερωτήσεων:</w:t>
        </w:r>
        <w:r w:rsidRPr="00A63212">
          <w:rPr>
            <w:rFonts w:eastAsia="Times New Roman"/>
            <w:szCs w:val="24"/>
            <w:lang w:eastAsia="en-US"/>
          </w:rPr>
          <w:br/>
          <w:t>ΑΣΗΜΑΚΟΠΟΥΛΟΥ  Ά. , σελ.</w:t>
        </w:r>
        <w:r w:rsidRPr="00A63212">
          <w:rPr>
            <w:rFonts w:eastAsia="Times New Roman"/>
            <w:szCs w:val="24"/>
            <w:lang w:eastAsia="en-US"/>
          </w:rPr>
          <w:br/>
          <w:t>ΘΕΟΧΑΡΟΠΟΥΛΟΣ Α. , σελ.</w:t>
        </w:r>
        <w:r w:rsidRPr="00A63212">
          <w:rPr>
            <w:rFonts w:eastAsia="Times New Roman"/>
            <w:szCs w:val="24"/>
            <w:lang w:eastAsia="en-US"/>
          </w:rPr>
          <w:br/>
          <w:t>ΚΟΥΡΟΥΜΠΛΗΣ Π. , σελ.</w:t>
        </w:r>
        <w:r w:rsidRPr="00A63212">
          <w:rPr>
            <w:rFonts w:eastAsia="Times New Roman"/>
            <w:szCs w:val="24"/>
            <w:lang w:eastAsia="en-US"/>
          </w:rPr>
          <w:br/>
          <w:t>ΠΑΠΠΑΣ Ν. , σελ.</w:t>
        </w:r>
        <w:r w:rsidRPr="00A63212">
          <w:rPr>
            <w:rFonts w:eastAsia="Times New Roman"/>
            <w:szCs w:val="24"/>
            <w:lang w:eastAsia="en-US"/>
          </w:rPr>
          <w:br/>
        </w:r>
        <w:r w:rsidRPr="00A63212">
          <w:rPr>
            <w:rFonts w:eastAsia="Times New Roman"/>
            <w:szCs w:val="24"/>
            <w:lang w:eastAsia="en-US"/>
          </w:rPr>
          <w:br/>
          <w:t>Δ. Επί της επίκαιρης επερώτησης:</w:t>
        </w:r>
        <w:r w:rsidRPr="00A63212">
          <w:rPr>
            <w:rFonts w:eastAsia="Times New Roman"/>
            <w:szCs w:val="24"/>
            <w:lang w:eastAsia="en-US"/>
          </w:rPr>
          <w:br/>
          <w:t>ΑΜΥΡΑΣ Γ. , σελ.</w:t>
        </w:r>
        <w:r w:rsidRPr="00A63212">
          <w:rPr>
            <w:rFonts w:eastAsia="Times New Roman"/>
            <w:szCs w:val="24"/>
            <w:lang w:eastAsia="en-US"/>
          </w:rPr>
          <w:br/>
          <w:t>ΒΑΡΒΙΤΣΙΩΤΗΣ Μ. , σελ.</w:t>
        </w:r>
        <w:r w:rsidRPr="00A63212">
          <w:rPr>
            <w:rFonts w:eastAsia="Times New Roman"/>
            <w:szCs w:val="24"/>
            <w:lang w:eastAsia="en-US"/>
          </w:rPr>
          <w:br/>
          <w:t>ΓΕΩΡΓΙΑΔΗΣ Σ. , σελ.</w:t>
        </w:r>
        <w:r w:rsidRPr="00A63212">
          <w:rPr>
            <w:rFonts w:eastAsia="Times New Roman"/>
            <w:szCs w:val="24"/>
            <w:lang w:eastAsia="en-US"/>
          </w:rPr>
          <w:br/>
          <w:t>ΔΡΙΤΣΑΣ Θ. , σελ.</w:t>
        </w:r>
        <w:r w:rsidRPr="00A63212">
          <w:rPr>
            <w:rFonts w:eastAsia="Times New Roman"/>
            <w:szCs w:val="24"/>
            <w:lang w:eastAsia="en-US"/>
          </w:rPr>
          <w:br/>
          <w:t>ΘΕΟΔΩΡΑΚΗΣ Σ. , σελ.</w:t>
        </w:r>
        <w:r w:rsidRPr="00A63212">
          <w:rPr>
            <w:rFonts w:eastAsia="Times New Roman"/>
            <w:szCs w:val="24"/>
            <w:lang w:eastAsia="en-US"/>
          </w:rPr>
          <w:br/>
          <w:t>ΚΑΒΑΔΕΛΛΑΣ Δ. , σελ.</w:t>
        </w:r>
        <w:r w:rsidRPr="00A63212">
          <w:rPr>
            <w:rFonts w:eastAsia="Times New Roman"/>
            <w:szCs w:val="24"/>
            <w:lang w:eastAsia="en-US"/>
          </w:rPr>
          <w:br/>
          <w:t>ΚΑΜΜΕΝΟΣ Δ. , σελ.</w:t>
        </w:r>
        <w:r w:rsidRPr="00A63212">
          <w:rPr>
            <w:rFonts w:eastAsia="Times New Roman"/>
            <w:szCs w:val="24"/>
            <w:lang w:eastAsia="en-US"/>
          </w:rPr>
          <w:br/>
          <w:t>ΚΑΤΣΑΦΑΔΟΣ Κ. , σελ.</w:t>
        </w:r>
        <w:r w:rsidRPr="00A63212">
          <w:rPr>
            <w:rFonts w:eastAsia="Times New Roman"/>
            <w:szCs w:val="24"/>
            <w:lang w:eastAsia="en-US"/>
          </w:rPr>
          <w:br/>
          <w:t>ΚΟΥΜΟΥΤΣΑΚΟΣ Γ. , σελ.</w:t>
        </w:r>
        <w:r w:rsidRPr="00A63212">
          <w:rPr>
            <w:rFonts w:eastAsia="Times New Roman"/>
            <w:szCs w:val="24"/>
            <w:lang w:eastAsia="en-US"/>
          </w:rPr>
          <w:br/>
          <w:t>ΚΟΥΡΟΥΜΠΛΗΣ Π. , σελ.</w:t>
        </w:r>
        <w:r w:rsidRPr="00A63212">
          <w:rPr>
            <w:rFonts w:eastAsia="Times New Roman"/>
            <w:szCs w:val="24"/>
            <w:lang w:eastAsia="en-US"/>
          </w:rPr>
          <w:br/>
          <w:t>ΛΟΒΕΡΔΟΣ Α. , σελ.</w:t>
        </w:r>
        <w:r w:rsidRPr="00A63212">
          <w:rPr>
            <w:rFonts w:eastAsia="Times New Roman"/>
            <w:szCs w:val="24"/>
            <w:lang w:eastAsia="en-US"/>
          </w:rPr>
          <w:br/>
          <w:t>ΜΑΝΩΛΑΚΟΥ Δ. , σελ.</w:t>
        </w:r>
        <w:r w:rsidRPr="00A63212">
          <w:rPr>
            <w:rFonts w:eastAsia="Times New Roman"/>
            <w:szCs w:val="24"/>
            <w:lang w:eastAsia="en-US"/>
          </w:rPr>
          <w:br/>
          <w:t>ΜΠΑΚΟΓΙΑΝΝΗ Θ. , σελ.</w:t>
        </w:r>
        <w:r w:rsidRPr="00A63212">
          <w:rPr>
            <w:rFonts w:eastAsia="Times New Roman"/>
            <w:szCs w:val="24"/>
            <w:lang w:eastAsia="en-US"/>
          </w:rPr>
          <w:br/>
          <w:t>ΠΑΝΑΓΙΩΤΑΡΟΣ Η. , σελ.</w:t>
        </w:r>
        <w:r w:rsidRPr="00A63212">
          <w:rPr>
            <w:rFonts w:eastAsia="Times New Roman"/>
            <w:szCs w:val="24"/>
            <w:lang w:eastAsia="en-US"/>
          </w:rPr>
          <w:br/>
          <w:t>ΠΛΑΚΙΩΤΑΚΗΣ Ι. , σελ.</w:t>
        </w:r>
        <w:r w:rsidRPr="00A63212">
          <w:rPr>
            <w:rFonts w:eastAsia="Times New Roman"/>
            <w:szCs w:val="24"/>
            <w:lang w:eastAsia="en-US"/>
          </w:rPr>
          <w:br/>
          <w:t>ΣΑΝΤΟΡΙΝΙΟΣ Ν. , σελ.</w:t>
        </w:r>
        <w:r w:rsidRPr="00A63212">
          <w:rPr>
            <w:rFonts w:eastAsia="Times New Roman"/>
            <w:szCs w:val="24"/>
            <w:lang w:eastAsia="en-US"/>
          </w:rPr>
          <w:br/>
          <w:t>ΣΚΡΕΚΑΣ Κ. , σελ.</w:t>
        </w:r>
        <w:r w:rsidRPr="00A63212">
          <w:rPr>
            <w:rFonts w:eastAsia="Times New Roman"/>
            <w:szCs w:val="24"/>
            <w:lang w:eastAsia="en-US"/>
          </w:rPr>
          <w:br/>
          <w:t>ΤΡΑΓΑΚΗΣ Ι. , σελ.</w:t>
        </w:r>
        <w:r w:rsidRPr="00A63212">
          <w:rPr>
            <w:rFonts w:eastAsia="Times New Roman"/>
            <w:szCs w:val="24"/>
            <w:lang w:eastAsia="en-US"/>
          </w:rPr>
          <w:br/>
        </w:r>
      </w:ins>
    </w:p>
    <w:p w14:paraId="7DFB3AE2" w14:textId="77777777" w:rsidR="000E1967" w:rsidRDefault="00A63212">
      <w:pPr>
        <w:spacing w:after="0" w:line="600" w:lineRule="auto"/>
        <w:ind w:firstLine="720"/>
        <w:jc w:val="center"/>
        <w:rPr>
          <w:rFonts w:eastAsia="Times New Roman"/>
          <w:sz w:val="22"/>
          <w:szCs w:val="22"/>
        </w:rPr>
      </w:pPr>
      <w:r>
        <w:rPr>
          <w:rFonts w:eastAsia="Times New Roman"/>
          <w:sz w:val="22"/>
          <w:szCs w:val="22"/>
        </w:rPr>
        <w:t>ΠΡΑΚΤΙΚΑ ΒΟΥΛΗΣ</w:t>
      </w:r>
    </w:p>
    <w:p w14:paraId="7DFB3AE3" w14:textId="77777777" w:rsidR="000E1967" w:rsidRDefault="00A63212">
      <w:pPr>
        <w:spacing w:after="0" w:line="600" w:lineRule="auto"/>
        <w:ind w:firstLine="720"/>
        <w:jc w:val="center"/>
        <w:rPr>
          <w:rFonts w:eastAsia="Times New Roman"/>
          <w:sz w:val="22"/>
          <w:szCs w:val="22"/>
        </w:rPr>
      </w:pPr>
      <w:r>
        <w:rPr>
          <w:rFonts w:eastAsia="Times New Roman"/>
          <w:sz w:val="22"/>
          <w:szCs w:val="22"/>
        </w:rPr>
        <w:t xml:space="preserve">ΙΖ΄ ΠΕΡΙΟΔΟΣ </w:t>
      </w:r>
    </w:p>
    <w:p w14:paraId="7DFB3AE4" w14:textId="77777777" w:rsidR="000E1967" w:rsidRDefault="00A63212">
      <w:pPr>
        <w:spacing w:after="0" w:line="600" w:lineRule="auto"/>
        <w:ind w:firstLine="720"/>
        <w:jc w:val="center"/>
        <w:rPr>
          <w:rFonts w:eastAsia="Times New Roman"/>
          <w:sz w:val="22"/>
          <w:szCs w:val="22"/>
        </w:rPr>
      </w:pPr>
      <w:r>
        <w:rPr>
          <w:rFonts w:eastAsia="Times New Roman"/>
          <w:sz w:val="22"/>
          <w:szCs w:val="22"/>
        </w:rPr>
        <w:t>ΠΡΟΕΔΡΕΥΟΜΕΝΗΣ ΚΟΙΝΟΒΟΥΛΕΥΤΙΚΗΣ ΔΗΜΟΚΡΑΤΙΑΣ</w:t>
      </w:r>
    </w:p>
    <w:p w14:paraId="7DFB3AE5" w14:textId="77777777" w:rsidR="000E1967" w:rsidRDefault="00A63212">
      <w:pPr>
        <w:spacing w:after="0" w:line="600" w:lineRule="auto"/>
        <w:ind w:firstLine="720"/>
        <w:jc w:val="center"/>
        <w:rPr>
          <w:rFonts w:eastAsia="Times New Roman"/>
          <w:sz w:val="22"/>
          <w:szCs w:val="22"/>
        </w:rPr>
      </w:pPr>
      <w:r>
        <w:rPr>
          <w:rFonts w:eastAsia="Times New Roman"/>
          <w:sz w:val="22"/>
          <w:szCs w:val="22"/>
        </w:rPr>
        <w:t>ΣΥΝΟΔΟΣ Β΄</w:t>
      </w:r>
    </w:p>
    <w:p w14:paraId="7DFB3AE6" w14:textId="77777777" w:rsidR="000E1967" w:rsidRDefault="00A63212">
      <w:pPr>
        <w:spacing w:after="0" w:line="600" w:lineRule="auto"/>
        <w:ind w:firstLine="720"/>
        <w:jc w:val="center"/>
        <w:rPr>
          <w:rFonts w:eastAsia="Times New Roman"/>
          <w:sz w:val="22"/>
          <w:szCs w:val="22"/>
        </w:rPr>
      </w:pPr>
      <w:r>
        <w:rPr>
          <w:rFonts w:eastAsia="Times New Roman"/>
          <w:sz w:val="22"/>
          <w:szCs w:val="22"/>
        </w:rPr>
        <w:t>ΣΥΝΕΔΡΙΑΣΗ ΡΠΒ΄</w:t>
      </w:r>
    </w:p>
    <w:p w14:paraId="7DFB3AE7" w14:textId="77777777" w:rsidR="000E1967" w:rsidRDefault="00A63212">
      <w:pPr>
        <w:spacing w:after="0" w:line="600" w:lineRule="auto"/>
        <w:ind w:firstLine="720"/>
        <w:jc w:val="center"/>
        <w:rPr>
          <w:rFonts w:eastAsia="Times New Roman"/>
          <w:sz w:val="22"/>
          <w:szCs w:val="22"/>
        </w:rPr>
      </w:pPr>
      <w:r>
        <w:rPr>
          <w:rFonts w:eastAsia="Times New Roman"/>
          <w:sz w:val="22"/>
          <w:szCs w:val="22"/>
        </w:rPr>
        <w:t>Παρασκευή 22 Σεπτεμβρίου 2017</w:t>
      </w:r>
    </w:p>
    <w:p w14:paraId="7DFB3AE8" w14:textId="77777777" w:rsidR="000E1967" w:rsidRDefault="00A63212">
      <w:pPr>
        <w:spacing w:after="0" w:line="600" w:lineRule="auto"/>
        <w:ind w:firstLine="720"/>
        <w:jc w:val="both"/>
        <w:rPr>
          <w:rFonts w:eastAsia="Times New Roman"/>
          <w:sz w:val="22"/>
          <w:szCs w:val="22"/>
        </w:rPr>
      </w:pPr>
      <w:r>
        <w:rPr>
          <w:rFonts w:eastAsia="Times New Roman"/>
          <w:sz w:val="22"/>
          <w:szCs w:val="22"/>
        </w:rPr>
        <w:t>Αθήνα, σήμερα στις 22 Σεπτεμβρίου 2017, ημέρα Παρασκευή και ώρα 10.08΄</w:t>
      </w:r>
      <w:r w:rsidRPr="00990A14">
        <w:rPr>
          <w:rFonts w:eastAsia="Times New Roman"/>
          <w:sz w:val="22"/>
          <w:szCs w:val="22"/>
        </w:rPr>
        <w:t>,</w:t>
      </w:r>
      <w:r>
        <w:rPr>
          <w:rFonts w:eastAsia="Times New Roman"/>
          <w:sz w:val="22"/>
          <w:szCs w:val="22"/>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 w:val="22"/>
          <w:szCs w:val="22"/>
        </w:rPr>
        <w:t xml:space="preserve">Ε΄ </w:t>
      </w:r>
      <w:r>
        <w:rPr>
          <w:rFonts w:eastAsia="Times New Roman"/>
          <w:sz w:val="22"/>
          <w:szCs w:val="22"/>
        </w:rPr>
        <w:t xml:space="preserve">Αντιπροέδρου αυτής κ. </w:t>
      </w:r>
      <w:r w:rsidRPr="007B413F">
        <w:rPr>
          <w:rFonts w:eastAsia="Times New Roman"/>
          <w:b/>
          <w:sz w:val="22"/>
          <w:szCs w:val="22"/>
        </w:rPr>
        <w:t>ΔΗΜΗΤΡΙΟΥ</w:t>
      </w:r>
      <w:r>
        <w:rPr>
          <w:rFonts w:eastAsia="Times New Roman"/>
          <w:sz w:val="22"/>
          <w:szCs w:val="22"/>
        </w:rPr>
        <w:t xml:space="preserve"> </w:t>
      </w:r>
      <w:r w:rsidRPr="00A44012">
        <w:rPr>
          <w:rFonts w:eastAsia="Times New Roman"/>
          <w:b/>
          <w:sz w:val="22"/>
          <w:szCs w:val="22"/>
        </w:rPr>
        <w:t>ΚΡΕΜΑΣΤΙΝΟΥ</w:t>
      </w:r>
      <w:r>
        <w:rPr>
          <w:rFonts w:eastAsia="Times New Roman"/>
          <w:sz w:val="22"/>
          <w:szCs w:val="22"/>
        </w:rPr>
        <w:t>.</w:t>
      </w:r>
    </w:p>
    <w:p w14:paraId="7DFB3AE9" w14:textId="77777777" w:rsidR="000E1967" w:rsidRDefault="00A63212">
      <w:pPr>
        <w:spacing w:after="0" w:line="600" w:lineRule="auto"/>
        <w:ind w:firstLine="720"/>
        <w:jc w:val="both"/>
        <w:rPr>
          <w:rFonts w:eastAsia="Times New Roman"/>
          <w:sz w:val="22"/>
          <w:szCs w:val="22"/>
        </w:rPr>
      </w:pPr>
      <w:r>
        <w:rPr>
          <w:rFonts w:eastAsia="Times New Roman"/>
          <w:b/>
          <w:bCs/>
          <w:sz w:val="22"/>
          <w:szCs w:val="22"/>
        </w:rPr>
        <w:t xml:space="preserve">ΠΡΟΕΔΡΕΥΩΝ (Δημήτριος Κρεμαστινός): </w:t>
      </w:r>
      <w:r>
        <w:rPr>
          <w:rFonts w:eastAsia="Times New Roman"/>
          <w:sz w:val="22"/>
          <w:szCs w:val="22"/>
        </w:rPr>
        <w:t>Κυρίες και κύριοι συνάδελφοι, αρχίζει η συνεδρίαση.</w:t>
      </w:r>
    </w:p>
    <w:p w14:paraId="7DFB3AEA" w14:textId="77777777" w:rsidR="000E1967" w:rsidRDefault="00A63212">
      <w:pPr>
        <w:spacing w:after="0" w:line="600" w:lineRule="auto"/>
        <w:ind w:firstLine="720"/>
        <w:jc w:val="both"/>
        <w:rPr>
          <w:rFonts w:eastAsia="Times New Roman"/>
          <w:sz w:val="22"/>
          <w:szCs w:val="22"/>
        </w:rPr>
      </w:pPr>
      <w:r>
        <w:rPr>
          <w:rFonts w:eastAsia="Times New Roman"/>
          <w:sz w:val="22"/>
          <w:szCs w:val="22"/>
        </w:rPr>
        <w:t>Εισ</w:t>
      </w:r>
      <w:r>
        <w:rPr>
          <w:rFonts w:eastAsia="Times New Roman"/>
          <w:sz w:val="22"/>
          <w:szCs w:val="22"/>
        </w:rPr>
        <w:t>ερχόμαστε στη συζήτηση των</w:t>
      </w:r>
    </w:p>
    <w:p w14:paraId="7DFB3AEB" w14:textId="77777777" w:rsidR="000E1967" w:rsidRDefault="00A63212">
      <w:pPr>
        <w:spacing w:after="0" w:line="600" w:lineRule="auto"/>
        <w:ind w:firstLine="720"/>
        <w:jc w:val="center"/>
        <w:rPr>
          <w:rFonts w:eastAsia="Times New Roman"/>
          <w:b/>
          <w:sz w:val="22"/>
          <w:szCs w:val="22"/>
        </w:rPr>
      </w:pPr>
      <w:r>
        <w:rPr>
          <w:rFonts w:eastAsia="Times New Roman"/>
          <w:b/>
          <w:sz w:val="22"/>
          <w:szCs w:val="22"/>
        </w:rPr>
        <w:t>ΕΠΙΚΑΙΡΩΝ ΕΡΩΤΗΣΕΩΝ</w:t>
      </w:r>
    </w:p>
    <w:p w14:paraId="7DFB3AEC" w14:textId="77777777" w:rsidR="000E1967" w:rsidRDefault="00A63212">
      <w:pPr>
        <w:spacing w:after="0" w:line="600" w:lineRule="auto"/>
        <w:ind w:firstLine="720"/>
        <w:jc w:val="both"/>
        <w:rPr>
          <w:rFonts w:eastAsia="Times New Roman"/>
          <w:sz w:val="22"/>
          <w:szCs w:val="22"/>
        </w:rPr>
      </w:pPr>
      <w:r>
        <w:rPr>
          <w:rFonts w:eastAsia="Times New Roman"/>
          <w:sz w:val="22"/>
          <w:szCs w:val="22"/>
        </w:rPr>
        <w:t xml:space="preserve">Θα συζητηθεί η πρώτη με αριθμό 1497/18-9-2017 επίκαιρη ερώτηση δεύτερου κύκλου της Βουλευτού Β΄ Αθηνών της Νέας Δημοκρατίας </w:t>
      </w:r>
      <w:r>
        <w:rPr>
          <w:rFonts w:eastAsia="Times New Roman"/>
          <w:sz w:val="22"/>
          <w:szCs w:val="22"/>
        </w:rPr>
        <w:t xml:space="preserve">κ. </w:t>
      </w:r>
      <w:r>
        <w:rPr>
          <w:rFonts w:eastAsia="Times New Roman"/>
          <w:bCs/>
          <w:sz w:val="22"/>
          <w:szCs w:val="22"/>
        </w:rPr>
        <w:t>Άννας - Μισέλ Ασημακοπούλου</w:t>
      </w:r>
      <w:r>
        <w:rPr>
          <w:rFonts w:eastAsia="Times New Roman"/>
          <w:b/>
          <w:bCs/>
          <w:sz w:val="22"/>
          <w:szCs w:val="22"/>
        </w:rPr>
        <w:t xml:space="preserve"> </w:t>
      </w:r>
      <w:r>
        <w:rPr>
          <w:rFonts w:eastAsia="Times New Roman"/>
          <w:sz w:val="22"/>
          <w:szCs w:val="22"/>
        </w:rPr>
        <w:t xml:space="preserve">προς τον Υπουργό </w:t>
      </w:r>
      <w:r>
        <w:rPr>
          <w:rFonts w:eastAsia="Times New Roman"/>
          <w:bCs/>
          <w:sz w:val="22"/>
          <w:szCs w:val="22"/>
        </w:rPr>
        <w:t>Ψηφιακής Πολιτικής, Τηλεπικοινωνιών κ</w:t>
      </w:r>
      <w:r>
        <w:rPr>
          <w:rFonts w:eastAsia="Times New Roman"/>
          <w:bCs/>
          <w:sz w:val="22"/>
          <w:szCs w:val="22"/>
        </w:rPr>
        <w:t>αι Ενημέρωσης,</w:t>
      </w:r>
      <w:r>
        <w:rPr>
          <w:rFonts w:eastAsia="Times New Roman"/>
          <w:b/>
          <w:bCs/>
          <w:sz w:val="22"/>
          <w:szCs w:val="22"/>
        </w:rPr>
        <w:t xml:space="preserve"> </w:t>
      </w:r>
      <w:r>
        <w:rPr>
          <w:rFonts w:eastAsia="Times New Roman"/>
          <w:sz w:val="22"/>
          <w:szCs w:val="22"/>
        </w:rPr>
        <w:t xml:space="preserve">σχετικά με την ανάληψη δράσης της </w:t>
      </w:r>
      <w:r>
        <w:rPr>
          <w:rFonts w:eastAsia="Times New Roman"/>
          <w:sz w:val="22"/>
          <w:szCs w:val="22"/>
        </w:rPr>
        <w:t xml:space="preserve">Κυβέρνησης </w:t>
      </w:r>
      <w:r>
        <w:rPr>
          <w:rFonts w:eastAsia="Times New Roman"/>
          <w:sz w:val="22"/>
          <w:szCs w:val="22"/>
        </w:rPr>
        <w:t>για την αποτελεσματική αντιμετώπιση των ψεύτικων ειδήσεων (</w:t>
      </w:r>
      <w:proofErr w:type="spellStart"/>
      <w:r>
        <w:rPr>
          <w:rFonts w:eastAsia="Times New Roman"/>
          <w:sz w:val="22"/>
          <w:szCs w:val="22"/>
        </w:rPr>
        <w:t>fake</w:t>
      </w:r>
      <w:proofErr w:type="spellEnd"/>
      <w:r>
        <w:rPr>
          <w:rFonts w:eastAsia="Times New Roman"/>
          <w:sz w:val="22"/>
          <w:szCs w:val="22"/>
        </w:rPr>
        <w:t xml:space="preserve"> </w:t>
      </w:r>
      <w:proofErr w:type="spellStart"/>
      <w:r>
        <w:rPr>
          <w:rFonts w:eastAsia="Times New Roman"/>
          <w:sz w:val="22"/>
          <w:szCs w:val="22"/>
        </w:rPr>
        <w:t>news</w:t>
      </w:r>
      <w:proofErr w:type="spellEnd"/>
      <w:r>
        <w:rPr>
          <w:rFonts w:eastAsia="Times New Roman"/>
          <w:sz w:val="22"/>
          <w:szCs w:val="22"/>
        </w:rPr>
        <w:t>).</w:t>
      </w:r>
    </w:p>
    <w:p w14:paraId="7DFB3AED" w14:textId="77777777" w:rsidR="000E1967" w:rsidRDefault="00A63212">
      <w:pPr>
        <w:spacing w:after="0" w:line="600" w:lineRule="auto"/>
        <w:ind w:firstLine="720"/>
        <w:jc w:val="both"/>
        <w:rPr>
          <w:rFonts w:eastAsia="Times New Roman"/>
          <w:sz w:val="22"/>
          <w:szCs w:val="22"/>
        </w:rPr>
      </w:pPr>
      <w:r>
        <w:rPr>
          <w:rFonts w:eastAsia="Times New Roman"/>
          <w:sz w:val="22"/>
          <w:szCs w:val="22"/>
        </w:rPr>
        <w:lastRenderedPageBreak/>
        <w:t>Τον λόγο έχει η κ. Ασημακοπούλου για δύο λεπτά</w:t>
      </w:r>
      <w:r>
        <w:rPr>
          <w:rFonts w:eastAsia="Times New Roman"/>
          <w:sz w:val="22"/>
          <w:szCs w:val="22"/>
        </w:rPr>
        <w:t>, για να παρουσιάσει την επίκαιρη ερώτηση.</w:t>
      </w:r>
    </w:p>
    <w:p w14:paraId="7DFB3AEE" w14:textId="77777777" w:rsidR="000E1967" w:rsidRDefault="00A63212">
      <w:pPr>
        <w:spacing w:after="0" w:line="600" w:lineRule="auto"/>
        <w:ind w:firstLine="720"/>
        <w:jc w:val="both"/>
        <w:rPr>
          <w:rFonts w:eastAsia="Times New Roman"/>
          <w:bCs/>
          <w:sz w:val="22"/>
          <w:szCs w:val="22"/>
        </w:rPr>
      </w:pPr>
      <w:r>
        <w:rPr>
          <w:rFonts w:eastAsia="Times New Roman"/>
          <w:b/>
          <w:bCs/>
          <w:sz w:val="22"/>
          <w:szCs w:val="22"/>
        </w:rPr>
        <w:t xml:space="preserve">ΑΝΝΑ - ΜΙΣΕΛ ΑΣΗΜΑΚΟΠΟΥΛΟΥ: </w:t>
      </w:r>
      <w:r>
        <w:rPr>
          <w:rFonts w:eastAsia="Times New Roman"/>
          <w:bCs/>
          <w:sz w:val="22"/>
          <w:szCs w:val="22"/>
        </w:rPr>
        <w:t>Καλημέρα</w:t>
      </w:r>
      <w:r>
        <w:rPr>
          <w:rFonts w:eastAsia="Times New Roman"/>
          <w:bCs/>
          <w:sz w:val="22"/>
          <w:szCs w:val="22"/>
        </w:rPr>
        <w:t xml:space="preserve">, κύριε Πρόεδρε κι ευχαριστώ. </w:t>
      </w:r>
    </w:p>
    <w:p w14:paraId="7DFB3AEF" w14:textId="77777777" w:rsidR="000E1967" w:rsidRDefault="00A63212">
      <w:pPr>
        <w:spacing w:after="0" w:line="600" w:lineRule="auto"/>
        <w:ind w:firstLine="720"/>
        <w:jc w:val="both"/>
        <w:rPr>
          <w:rFonts w:eastAsia="Times New Roman"/>
          <w:bCs/>
          <w:sz w:val="22"/>
          <w:szCs w:val="22"/>
        </w:rPr>
      </w:pPr>
      <w:r>
        <w:rPr>
          <w:rFonts w:eastAsia="Times New Roman"/>
          <w:bCs/>
          <w:sz w:val="22"/>
          <w:szCs w:val="22"/>
        </w:rPr>
        <w:t xml:space="preserve">Κύριε Υπουργέ, έχω την αμέριστη προσοχή σας; </w:t>
      </w:r>
    </w:p>
    <w:p w14:paraId="7DFB3AF0"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Μάλιστα, κυρία Ασημακοπούλου. </w:t>
      </w:r>
    </w:p>
    <w:p w14:paraId="7DFB3AF1" w14:textId="77777777" w:rsidR="000E1967" w:rsidRDefault="00A63212">
      <w:pPr>
        <w:spacing w:after="0" w:line="600" w:lineRule="auto"/>
        <w:ind w:firstLine="720"/>
        <w:jc w:val="both"/>
        <w:rPr>
          <w:rFonts w:eastAsia="Times New Roman"/>
          <w:bCs/>
          <w:sz w:val="22"/>
          <w:szCs w:val="22"/>
        </w:rPr>
      </w:pPr>
      <w:r>
        <w:rPr>
          <w:rFonts w:eastAsia="Times New Roman"/>
          <w:b/>
          <w:bCs/>
          <w:sz w:val="22"/>
          <w:szCs w:val="22"/>
        </w:rPr>
        <w:t xml:space="preserve">ΑΝΝΑ - ΜΙΣΕΛ ΑΣΗΜΑΚΟΠΟΥΛΟΥ: </w:t>
      </w:r>
      <w:r>
        <w:rPr>
          <w:rFonts w:eastAsia="Times New Roman"/>
          <w:bCs/>
          <w:sz w:val="22"/>
          <w:szCs w:val="22"/>
        </w:rPr>
        <w:t xml:space="preserve">Κύριε Υπουργέ, είμαστε εδώ για να συζητήσουμε το θέμα των ψευδών ειδήσεων, των </w:t>
      </w:r>
      <w:r>
        <w:rPr>
          <w:rFonts w:eastAsia="Times New Roman"/>
          <w:bCs/>
          <w:sz w:val="22"/>
          <w:szCs w:val="22"/>
          <w:lang w:val="en-US"/>
        </w:rPr>
        <w:t>fake</w:t>
      </w:r>
      <w:r>
        <w:rPr>
          <w:rFonts w:eastAsia="Times New Roman"/>
          <w:bCs/>
          <w:sz w:val="22"/>
          <w:szCs w:val="22"/>
        </w:rPr>
        <w:t xml:space="preserve"> </w:t>
      </w:r>
      <w:r>
        <w:rPr>
          <w:rFonts w:eastAsia="Times New Roman"/>
          <w:bCs/>
          <w:sz w:val="22"/>
          <w:szCs w:val="22"/>
          <w:lang w:val="en-US"/>
        </w:rPr>
        <w:t>news</w:t>
      </w:r>
      <w:r>
        <w:rPr>
          <w:rFonts w:eastAsia="Times New Roman"/>
          <w:bCs/>
          <w:sz w:val="22"/>
          <w:szCs w:val="22"/>
        </w:rPr>
        <w:t xml:space="preserve">. Ξέρω ότι το έχετε υπ’ </w:t>
      </w:r>
      <w:proofErr w:type="spellStart"/>
      <w:r>
        <w:rPr>
          <w:rFonts w:eastAsia="Times New Roman"/>
          <w:bCs/>
          <w:sz w:val="22"/>
          <w:szCs w:val="22"/>
        </w:rPr>
        <w:t>όψιν</w:t>
      </w:r>
      <w:proofErr w:type="spellEnd"/>
      <w:r>
        <w:rPr>
          <w:rFonts w:eastAsia="Times New Roman"/>
          <w:bCs/>
          <w:sz w:val="22"/>
          <w:szCs w:val="22"/>
        </w:rPr>
        <w:t xml:space="preserve"> σας, έχω δει τις εξαγγελίες που κάνατε και στο πρόσφατο ταξίδι σας στο Μόντρεαλ. </w:t>
      </w:r>
    </w:p>
    <w:p w14:paraId="7DFB3AF2" w14:textId="77777777" w:rsidR="000E1967" w:rsidRDefault="00A63212">
      <w:pPr>
        <w:spacing w:after="0" w:line="600" w:lineRule="auto"/>
        <w:ind w:firstLine="720"/>
        <w:jc w:val="both"/>
        <w:rPr>
          <w:rFonts w:eastAsia="Times New Roman"/>
          <w:bCs/>
          <w:sz w:val="22"/>
          <w:szCs w:val="22"/>
        </w:rPr>
      </w:pPr>
      <w:r>
        <w:rPr>
          <w:rFonts w:eastAsia="Times New Roman"/>
          <w:bCs/>
          <w:sz w:val="22"/>
          <w:szCs w:val="22"/>
        </w:rPr>
        <w:t>Η συζήτηση προέκυψε βασικά από το γεγονός ότι το ΑΠΕ αναφ</w:t>
      </w:r>
      <w:r>
        <w:rPr>
          <w:rFonts w:eastAsia="Times New Roman"/>
          <w:bCs/>
          <w:sz w:val="22"/>
          <w:szCs w:val="22"/>
        </w:rPr>
        <w:t>ερόμενο σε συνέδριο στην Εσθονία, μετέδωσε ότι μόνο οχτώ από τις είκοσι επτά χώρες-μέλη συμμετείχαν, ενώ στην πραγματικότητα, με βάση την επίσημη ανακοίνωση, ήταν δεκαεννιά. Αυτό ήταν το έναυσμα, αν θέλετε, για ένα θέμα, το οποίο θα συμφωνήσουμε όλοι πως ε</w:t>
      </w:r>
      <w:r>
        <w:rPr>
          <w:rFonts w:eastAsia="Times New Roman"/>
          <w:bCs/>
          <w:sz w:val="22"/>
          <w:szCs w:val="22"/>
        </w:rPr>
        <w:t xml:space="preserve">ίναι ένα παλιό θέμα, αλλά έχει πάρει νέες διαστάσεις και δη λόγω της χρήσης των μέσων κοινωνικής δικτύωσης. Γι’ αυτό και η </w:t>
      </w:r>
      <w:r>
        <w:rPr>
          <w:rFonts w:eastAsia="Times New Roman"/>
          <w:bCs/>
          <w:sz w:val="22"/>
          <w:szCs w:val="22"/>
        </w:rPr>
        <w:t>«</w:t>
      </w:r>
      <w:r>
        <w:rPr>
          <w:rFonts w:eastAsia="Times New Roman"/>
          <w:bCs/>
          <w:sz w:val="22"/>
          <w:szCs w:val="22"/>
          <w:lang w:val="en-US"/>
        </w:rPr>
        <w:t>GOOGLE</w:t>
      </w:r>
      <w:r>
        <w:rPr>
          <w:rFonts w:eastAsia="Times New Roman"/>
          <w:bCs/>
          <w:sz w:val="22"/>
          <w:szCs w:val="22"/>
        </w:rPr>
        <w:t>»</w:t>
      </w:r>
      <w:r>
        <w:rPr>
          <w:rFonts w:eastAsia="Times New Roman"/>
          <w:bCs/>
          <w:sz w:val="22"/>
          <w:szCs w:val="22"/>
        </w:rPr>
        <w:t xml:space="preserve">, για παράδειγμα, έχει κάνει βελτιώσεις στη μηχανή αναζήτησής της, για να βελτιώσει την αξιοπιστία του περιεχομένου, γι’ </w:t>
      </w:r>
      <w:r>
        <w:rPr>
          <w:rFonts w:eastAsia="Times New Roman"/>
          <w:bCs/>
          <w:sz w:val="22"/>
          <w:szCs w:val="22"/>
        </w:rPr>
        <w:lastRenderedPageBreak/>
        <w:t>αυτό</w:t>
      </w:r>
      <w:r>
        <w:rPr>
          <w:rFonts w:eastAsia="Times New Roman"/>
          <w:bCs/>
          <w:sz w:val="22"/>
          <w:szCs w:val="22"/>
        </w:rPr>
        <w:t xml:space="preserve"> και το </w:t>
      </w:r>
      <w:r>
        <w:rPr>
          <w:rFonts w:eastAsia="Times New Roman"/>
          <w:bCs/>
          <w:sz w:val="22"/>
          <w:szCs w:val="22"/>
          <w:lang w:val="en-US"/>
        </w:rPr>
        <w:t>F</w:t>
      </w:r>
      <w:r>
        <w:rPr>
          <w:rFonts w:eastAsia="Times New Roman"/>
          <w:bCs/>
          <w:sz w:val="22"/>
          <w:szCs w:val="22"/>
          <w:lang w:val="en-US"/>
        </w:rPr>
        <w:t>acebook</w:t>
      </w:r>
      <w:r>
        <w:rPr>
          <w:rFonts w:eastAsia="Times New Roman"/>
          <w:bCs/>
          <w:sz w:val="22"/>
          <w:szCs w:val="22"/>
        </w:rPr>
        <w:t xml:space="preserve"> συνεργάζεται με δημοσιογραφικούς οίκους στη Γαλλία για να πάρει ανάλογες πρωτοβουλίες, γι’ αυτό και υπάρχουν από ευρωπαϊκές κυβερνήσεις αυτήν τη στιγμή, όπως για παράδειγμα από το </w:t>
      </w:r>
      <w:r>
        <w:rPr>
          <w:rFonts w:eastAsia="Times New Roman"/>
          <w:bCs/>
          <w:sz w:val="22"/>
          <w:szCs w:val="22"/>
          <w:lang w:val="en-US"/>
        </w:rPr>
        <w:t>CDU</w:t>
      </w:r>
      <w:r>
        <w:rPr>
          <w:rFonts w:eastAsia="Times New Roman"/>
          <w:bCs/>
          <w:sz w:val="22"/>
          <w:szCs w:val="22"/>
        </w:rPr>
        <w:t xml:space="preserve"> στο </w:t>
      </w:r>
      <w:r>
        <w:rPr>
          <w:rFonts w:eastAsia="Times New Roman"/>
          <w:bCs/>
          <w:sz w:val="22"/>
          <w:szCs w:val="22"/>
        </w:rPr>
        <w:t xml:space="preserve">γερμανικό </w:t>
      </w:r>
      <w:r>
        <w:rPr>
          <w:rFonts w:eastAsia="Times New Roman"/>
          <w:bCs/>
          <w:sz w:val="22"/>
          <w:szCs w:val="22"/>
        </w:rPr>
        <w:t>Κοινοβούλιο, μία πρωτοβουλία για ένα σχέδ</w:t>
      </w:r>
      <w:r>
        <w:rPr>
          <w:rFonts w:eastAsia="Times New Roman"/>
          <w:bCs/>
          <w:sz w:val="22"/>
          <w:szCs w:val="22"/>
        </w:rPr>
        <w:t>ιο δράσης για τις ψευδείς ειδήσεις. Το ίδιο συμβαίνει στη Βρετανία, γίνεται μια έρευνα κοινοβουλευτική η οποία έχει εξετάσει το θέμα. Και βεβαίως και η Επίτροπος Γκάμπριελ, η οποία μας επισκέφθηκε χθες, μας ενημέρωσε ότι υπάρχει και μια πρωτοβουλία σε επίπ</w:t>
      </w:r>
      <w:r>
        <w:rPr>
          <w:rFonts w:eastAsia="Times New Roman"/>
          <w:bCs/>
          <w:sz w:val="22"/>
          <w:szCs w:val="22"/>
        </w:rPr>
        <w:t xml:space="preserve">εδο Ευρωπαϊκής Επιτροπής για τη σύσταση μίας επιτροπής εμπειρογνωμόνων και διαβούλευση επί του θέματος αυτού. </w:t>
      </w:r>
    </w:p>
    <w:p w14:paraId="7DFB3AF3" w14:textId="77777777" w:rsidR="000E1967" w:rsidRDefault="00A63212">
      <w:pPr>
        <w:spacing w:after="0" w:line="600" w:lineRule="auto"/>
        <w:ind w:firstLine="720"/>
        <w:jc w:val="both"/>
        <w:rPr>
          <w:rFonts w:eastAsia="Times New Roman"/>
          <w:bCs/>
          <w:sz w:val="22"/>
          <w:szCs w:val="22"/>
        </w:rPr>
      </w:pPr>
      <w:r>
        <w:rPr>
          <w:rFonts w:eastAsia="Times New Roman"/>
          <w:bCs/>
          <w:sz w:val="22"/>
          <w:szCs w:val="22"/>
        </w:rPr>
        <w:t>Το πρώτο λοιπόν κομμάτι της ερώτησης έχει να κάνει με το αν υπάρχει κάποιο σχέδιο δράσης από πλευράς του Υπουργείου και γενικώς ποια είναι η  πρό</w:t>
      </w:r>
      <w:r>
        <w:rPr>
          <w:rFonts w:eastAsia="Times New Roman"/>
          <w:bCs/>
          <w:sz w:val="22"/>
          <w:szCs w:val="22"/>
        </w:rPr>
        <w:t xml:space="preserve">θεσή σας στην αντιμετώπιση αυτού. </w:t>
      </w:r>
    </w:p>
    <w:p w14:paraId="7DFB3AF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Το λέω αυτό φέρνοντας στο πρώτο κομμάτι της παρέμβασής μου και δύο καινούργια δεδομένα. Το ένα είναι ότι βλέπω σήμερα στην «Α</w:t>
      </w:r>
      <w:r>
        <w:rPr>
          <w:rFonts w:eastAsia="Times New Roman" w:cs="Times New Roman"/>
          <w:szCs w:val="24"/>
        </w:rPr>
        <w:t>ΥΓΗ</w:t>
      </w:r>
      <w:r>
        <w:rPr>
          <w:rFonts w:eastAsia="Times New Roman" w:cs="Times New Roman"/>
          <w:szCs w:val="24"/>
        </w:rPr>
        <w:t xml:space="preserve">», κύριε Υπουργέ, να λέτε ότι για πρώτη φορά υπάρχει ψηφιακή υπογραφή στο </w:t>
      </w:r>
      <w:r>
        <w:rPr>
          <w:rFonts w:eastAsia="Times New Roman" w:cs="Times New Roman"/>
          <w:szCs w:val="24"/>
        </w:rPr>
        <w:t>δημόσιο</w:t>
      </w:r>
      <w:r>
        <w:rPr>
          <w:rFonts w:eastAsia="Times New Roman" w:cs="Times New Roman"/>
          <w:szCs w:val="24"/>
        </w:rPr>
        <w:t>. Ρωτήστε κα</w:t>
      </w:r>
      <w:r>
        <w:rPr>
          <w:rFonts w:eastAsia="Times New Roman" w:cs="Times New Roman"/>
          <w:szCs w:val="24"/>
        </w:rPr>
        <w:t xml:space="preserve">ι την κ. </w:t>
      </w:r>
      <w:proofErr w:type="spellStart"/>
      <w:r>
        <w:rPr>
          <w:rFonts w:eastAsia="Times New Roman" w:cs="Times New Roman"/>
          <w:szCs w:val="24"/>
        </w:rPr>
        <w:t>Γεροβασίλη</w:t>
      </w:r>
      <w:proofErr w:type="spellEnd"/>
      <w:r>
        <w:rPr>
          <w:rFonts w:eastAsia="Times New Roman" w:cs="Times New Roman"/>
          <w:szCs w:val="24"/>
        </w:rPr>
        <w:t>, τη συνάδελφό σας. Ο Κυριάκος Μητσοτάκης, όταν ήταν αρμόδιος Υπουργός, είχε κάνει πριν από τέσσερα χρόνια την ψηφιακή υπογραφή. Οπότε, ας μην πανηγυρίζει η «Α</w:t>
      </w:r>
      <w:r>
        <w:rPr>
          <w:rFonts w:eastAsia="Times New Roman" w:cs="Times New Roman"/>
          <w:szCs w:val="24"/>
        </w:rPr>
        <w:t>ΥΓΗ</w:t>
      </w:r>
      <w:r>
        <w:rPr>
          <w:rFonts w:eastAsia="Times New Roman" w:cs="Times New Roman"/>
          <w:szCs w:val="24"/>
        </w:rPr>
        <w:t xml:space="preserve">». Αυτό είναι το </w:t>
      </w:r>
      <w:r>
        <w:rPr>
          <w:rFonts w:eastAsia="Times New Roman" w:cs="Times New Roman"/>
          <w:szCs w:val="24"/>
        </w:rPr>
        <w:t>πρώτο</w:t>
      </w:r>
      <w:r>
        <w:rPr>
          <w:rFonts w:eastAsia="Times New Roman" w:cs="Times New Roman"/>
          <w:szCs w:val="24"/>
        </w:rPr>
        <w:t xml:space="preserve">. </w:t>
      </w:r>
    </w:p>
    <w:p w14:paraId="7DFB3AF5" w14:textId="77777777" w:rsidR="000E1967" w:rsidRDefault="00A63212">
      <w:pPr>
        <w:spacing w:after="0" w:line="600" w:lineRule="auto"/>
        <w:ind w:left="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w:t>
      </w:r>
      <w:r>
        <w:rPr>
          <w:rFonts w:eastAsia="Times New Roman" w:cs="Times New Roman"/>
          <w:szCs w:val="24"/>
        </w:rPr>
        <w:t>όνου ομιλίας της κυρίας</w:t>
      </w:r>
      <w:r>
        <w:rPr>
          <w:rFonts w:eastAsia="Times New Roman" w:cs="Times New Roman"/>
          <w:szCs w:val="24"/>
        </w:rPr>
        <w:t xml:space="preserve"> Βουλευτού</w:t>
      </w:r>
      <w:r>
        <w:rPr>
          <w:rFonts w:eastAsia="Times New Roman" w:cs="Times New Roman"/>
          <w:szCs w:val="24"/>
        </w:rPr>
        <w:t>)</w:t>
      </w:r>
    </w:p>
    <w:p w14:paraId="7DFB3AF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ζητώ την ανοχή σας για δέκα δευτερόλεπτα. </w:t>
      </w:r>
    </w:p>
    <w:p w14:paraId="7DFB3AF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Το δεύτερο αφορά κάτι που διάβασα σήμερα σε μια έγκριτη εφημερίδα. Η εταιρεία δημοσκοπήσεων </w:t>
      </w:r>
      <w:r>
        <w:rPr>
          <w:rFonts w:eastAsia="Times New Roman" w:cs="Times New Roman"/>
          <w:szCs w:val="24"/>
        </w:rPr>
        <w:t>«</w:t>
      </w:r>
      <w:r>
        <w:rPr>
          <w:rFonts w:eastAsia="Times New Roman" w:cs="Times New Roman"/>
          <w:szCs w:val="24"/>
          <w:lang w:val="en-US"/>
        </w:rPr>
        <w:t>C</w:t>
      </w:r>
      <w:r>
        <w:rPr>
          <w:rFonts w:eastAsia="Times New Roman" w:cs="Times New Roman"/>
          <w:szCs w:val="24"/>
          <w:lang w:val="en-US"/>
        </w:rPr>
        <w:t>OMMON</w:t>
      </w:r>
      <w:r>
        <w:rPr>
          <w:rFonts w:eastAsia="Times New Roman" w:cs="Times New Roman"/>
          <w:szCs w:val="24"/>
        </w:rPr>
        <w:t xml:space="preserve"> </w:t>
      </w:r>
      <w:r>
        <w:rPr>
          <w:rFonts w:eastAsia="Times New Roman" w:cs="Times New Roman"/>
          <w:szCs w:val="24"/>
          <w:lang w:val="en-US"/>
        </w:rPr>
        <w:t>V</w:t>
      </w:r>
      <w:r>
        <w:rPr>
          <w:rFonts w:eastAsia="Times New Roman" w:cs="Times New Roman"/>
          <w:szCs w:val="24"/>
          <w:lang w:val="en-US"/>
        </w:rPr>
        <w:t>IEW</w:t>
      </w:r>
      <w:r>
        <w:rPr>
          <w:rFonts w:eastAsia="Times New Roman" w:cs="Times New Roman"/>
          <w:szCs w:val="24"/>
        </w:rPr>
        <w:t>»</w:t>
      </w:r>
      <w:r>
        <w:rPr>
          <w:rFonts w:eastAsia="Times New Roman" w:cs="Times New Roman"/>
          <w:szCs w:val="24"/>
        </w:rPr>
        <w:t xml:space="preserve">, για την οποία το ΕΣΡ μας λέει ότι δεν υπάρχει στο μητρώο και την οποία το Μέγαρο Μαξίμου πρόβαλε μέσα από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-και την πρόβαλε επίσης και η ΕΡΤ, το κρατικό κανάλι- φαίνεται όχι μόνο να μην υπάρχει, αλλά να έχει και κάποια διασύνδεση με σύμβουλο του</w:t>
      </w:r>
      <w:r>
        <w:rPr>
          <w:rFonts w:eastAsia="Times New Roman" w:cs="Times New Roman"/>
          <w:szCs w:val="24"/>
        </w:rPr>
        <w:t xml:space="preserve"> Υπουργού Επικρατείας κ. Βερναρδάκη. Έτσι επικαλούνται τα δημοσιεύματα. Οπότε, ήθελα την αντίδρασή σας και σε αυτό. </w:t>
      </w:r>
    </w:p>
    <w:p w14:paraId="7DFB3AF8"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DFB3AF9"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έχει ο Υπουργός κ. Παππάς. </w:t>
      </w:r>
    </w:p>
    <w:p w14:paraId="7DFB3AFA"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Ευχαριστώ, κύριε Πρόεδρε.</w:t>
      </w:r>
    </w:p>
    <w:p w14:paraId="7DFB3AF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αρχάς</w:t>
      </w:r>
      <w:r>
        <w:rPr>
          <w:rFonts w:eastAsia="Times New Roman" w:cs="Times New Roman"/>
          <w:szCs w:val="24"/>
        </w:rPr>
        <w:t>, θα ήθελα να υπογραμμίσω ότι μιλάμε για ένα παλιό φαινόμενο, το οποίο έχει νέο όνομα. Η ανάλυσή του πηγαίνει αρκετά παλιά. Μία αναφορά θα κά</w:t>
      </w:r>
      <w:r>
        <w:rPr>
          <w:rFonts w:eastAsia="Times New Roman" w:cs="Times New Roman"/>
          <w:szCs w:val="24"/>
        </w:rPr>
        <w:t>νω στο βιβλίο του Τσόμσκι και του Χέρμαν «Κατασκευή της συναίνεσης». Οι δύο συγγραφείς σε αυτό το βιβλίο επικεντρώθηκαν το 1988 σε τρία χαρακτηριστικά της εποχής. Πρώτον, στη μεγάλη συγκέντρωση των μέσων. Δεύτερον, στις μεγάλες και συγκεντρωμένες διαφημιστ</w:t>
      </w:r>
      <w:r>
        <w:rPr>
          <w:rFonts w:eastAsia="Times New Roman" w:cs="Times New Roman"/>
          <w:szCs w:val="24"/>
        </w:rPr>
        <w:t>ικές καμπάνιες. Τρίτον, στη σχέση πολιτικών με δημοσιογράφους, όπου οι δημοσιογράφοι «προστατεύουν» την υψηλή πηγή τους, μη γράφοντας ποτέ κάτι που αυτή την πηγή θα μπορούσε να τη δυσαρεστήσει ή να την εκθέσει. Οι συγγραφείς, με αυτά τα τρία χαρακτηριστικά</w:t>
      </w:r>
      <w:r>
        <w:rPr>
          <w:rFonts w:eastAsia="Times New Roman" w:cs="Times New Roman"/>
          <w:szCs w:val="24"/>
        </w:rPr>
        <w:t xml:space="preserve">, στοιχειοθετούν το επιχείρημα ότι υπάρχει μία κατασκευή της συναίνεσης, η οποία μπορεί να </w:t>
      </w:r>
      <w:proofErr w:type="spellStart"/>
      <w:r>
        <w:rPr>
          <w:rFonts w:eastAsia="Times New Roman" w:cs="Times New Roman"/>
          <w:szCs w:val="24"/>
        </w:rPr>
        <w:t>αναπαράξει</w:t>
      </w:r>
      <w:proofErr w:type="spellEnd"/>
      <w:r>
        <w:rPr>
          <w:rFonts w:eastAsia="Times New Roman" w:cs="Times New Roman"/>
          <w:szCs w:val="24"/>
        </w:rPr>
        <w:t xml:space="preserve"> και ψεύδη, τα οποία μπορεί και να τα προστατεύσει από το</w:t>
      </w:r>
      <w:r>
        <w:rPr>
          <w:rFonts w:eastAsia="Times New Roman" w:cs="Times New Roman"/>
          <w:szCs w:val="24"/>
        </w:rPr>
        <w:t>ν</w:t>
      </w:r>
      <w:r>
        <w:rPr>
          <w:rFonts w:eastAsia="Times New Roman" w:cs="Times New Roman"/>
          <w:szCs w:val="24"/>
        </w:rPr>
        <w:t xml:space="preserve"> δημόσιο έλεγχο. </w:t>
      </w:r>
    </w:p>
    <w:p w14:paraId="7DFB3AF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Τώρα δεν είμαστε εκεί. Τα μέσα είναι πολλαπλά. Οι διαφημιστικές καμπάνιες είναι</w:t>
      </w:r>
      <w:r>
        <w:rPr>
          <w:rFonts w:eastAsia="Times New Roman" w:cs="Times New Roman"/>
          <w:szCs w:val="24"/>
        </w:rPr>
        <w:t xml:space="preserve"> μικρότερες και </w:t>
      </w:r>
      <w:proofErr w:type="spellStart"/>
      <w:r>
        <w:rPr>
          <w:rFonts w:eastAsia="Times New Roman" w:cs="Times New Roman"/>
          <w:szCs w:val="24"/>
        </w:rPr>
        <w:t>στοχευμένες</w:t>
      </w:r>
      <w:proofErr w:type="spellEnd"/>
      <w:r>
        <w:rPr>
          <w:rFonts w:eastAsia="Times New Roman" w:cs="Times New Roman"/>
          <w:szCs w:val="24"/>
        </w:rPr>
        <w:t xml:space="preserve"> και, βεβαίως, οι πολιτικοί, οι εκπρόσωποι του λαού, μπορούν να απευθύνονται, χωρίς τη διαμεσολάβηση των δημοσιογράφων, στο κοινό. Θα μπορούσε κανείς να πει ότι αυτό είναι κάτι το θετικό. </w:t>
      </w:r>
      <w:r>
        <w:rPr>
          <w:rFonts w:eastAsia="Times New Roman" w:cs="Times New Roman"/>
          <w:szCs w:val="24"/>
        </w:rPr>
        <w:lastRenderedPageBreak/>
        <w:t>Δηλαδή, έχει γίνει πιο ανοιχτός και δημοκ</w:t>
      </w:r>
      <w:r>
        <w:rPr>
          <w:rFonts w:eastAsia="Times New Roman" w:cs="Times New Roman"/>
          <w:szCs w:val="24"/>
        </w:rPr>
        <w:t xml:space="preserve">ρατικός ο δημόσιος διάλογος. </w:t>
      </w:r>
    </w:p>
    <w:p w14:paraId="7DFB3AF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Βεβαίως, εδώ εγείρονται ζητήματα υπό το φως και των δυνατοτήτων των νέων τεχνολογιών. Διότι μπορεί ο καθείς να γράψει κάτι, έναν ψευδή ισχυρισμό, και εν ριπή οφθαλμού αυτός ο ψευδής ισχυρισμός να διαχυθεί στο διαδίκτυο και να </w:t>
      </w:r>
      <w:r>
        <w:rPr>
          <w:rFonts w:eastAsia="Times New Roman" w:cs="Times New Roman"/>
          <w:szCs w:val="24"/>
        </w:rPr>
        <w:t xml:space="preserve">διεκδικήσει την «αλήθεια» του. </w:t>
      </w:r>
    </w:p>
    <w:p w14:paraId="7DFB3AFE" w14:textId="77777777" w:rsidR="000E1967" w:rsidRDefault="00A63212">
      <w:pPr>
        <w:spacing w:after="0" w:line="600" w:lineRule="auto"/>
        <w:ind w:firstLine="720"/>
        <w:jc w:val="both"/>
        <w:rPr>
          <w:rFonts w:eastAsia="Times New Roman"/>
          <w:szCs w:val="24"/>
        </w:rPr>
      </w:pPr>
      <w:r>
        <w:rPr>
          <w:rFonts w:eastAsia="Times New Roman"/>
          <w:szCs w:val="24"/>
        </w:rPr>
        <w:t>Κα</w:t>
      </w:r>
      <w:r>
        <w:rPr>
          <w:rFonts w:eastAsia="Times New Roman"/>
          <w:szCs w:val="24"/>
        </w:rPr>
        <w:t>τά συνέπεια</w:t>
      </w:r>
      <w:r>
        <w:rPr>
          <w:rFonts w:eastAsia="Times New Roman"/>
          <w:szCs w:val="24"/>
        </w:rPr>
        <w:t xml:space="preserve">, ένα πρόσθετο πρόβλημα είναι ότι οι άνθρωποι έχει παρατηρηθεί ότι τείνουν να διαβάζουν ειδήσεις οι οποίες συμφωνούν με αυτό που έχουν στο μυαλό τους από την αρχή. </w:t>
      </w:r>
      <w:r>
        <w:rPr>
          <w:rFonts w:eastAsia="Times New Roman"/>
          <w:szCs w:val="24"/>
        </w:rPr>
        <w:t>Επομένως</w:t>
      </w:r>
      <w:r>
        <w:rPr>
          <w:rFonts w:eastAsia="Times New Roman"/>
          <w:szCs w:val="24"/>
        </w:rPr>
        <w:t>, δυσκολεύεται η διαδικασία κατά την οπ</w:t>
      </w:r>
      <w:r>
        <w:rPr>
          <w:rFonts w:eastAsia="Times New Roman"/>
          <w:szCs w:val="24"/>
        </w:rPr>
        <w:t>οία ο καθείς από εμάς έρχεται και σε επαφή με μία άποψη η οποία είναι αντίθετη με αυτή που έχει ήδη διαμορφωμένη στο μυαλό του. Και δεν είναι τυχαίο, βεβαίως, ότι το βρετανικό λεξικό για το 2016 επέλεξε ως λέξη της χρονιάς τον όρο «</w:t>
      </w:r>
      <w:proofErr w:type="spellStart"/>
      <w:r>
        <w:rPr>
          <w:rFonts w:eastAsia="Times New Roman"/>
          <w:szCs w:val="24"/>
        </w:rPr>
        <w:t>μετααλήθεια</w:t>
      </w:r>
      <w:proofErr w:type="spellEnd"/>
      <w:r>
        <w:rPr>
          <w:rFonts w:eastAsia="Times New Roman"/>
          <w:szCs w:val="24"/>
        </w:rPr>
        <w:t>» (</w:t>
      </w:r>
      <w:r>
        <w:rPr>
          <w:rFonts w:eastAsia="Times New Roman"/>
          <w:szCs w:val="24"/>
          <w:lang w:val="en-US"/>
        </w:rPr>
        <w:t>post</w:t>
      </w:r>
      <w:r>
        <w:rPr>
          <w:rFonts w:eastAsia="Times New Roman"/>
          <w:szCs w:val="24"/>
        </w:rPr>
        <w:t xml:space="preserve"> </w:t>
      </w:r>
      <w:r>
        <w:rPr>
          <w:rFonts w:eastAsia="Times New Roman"/>
          <w:szCs w:val="24"/>
          <w:lang w:val="en-US"/>
        </w:rPr>
        <w:t>truth</w:t>
      </w:r>
      <w:r>
        <w:rPr>
          <w:rFonts w:eastAsia="Times New Roman"/>
          <w:szCs w:val="24"/>
        </w:rPr>
        <w:t xml:space="preserve">). </w:t>
      </w:r>
    </w:p>
    <w:p w14:paraId="7DFB3AFF" w14:textId="77777777" w:rsidR="000E1967" w:rsidRDefault="00A63212">
      <w:pPr>
        <w:spacing w:after="0" w:line="600" w:lineRule="auto"/>
        <w:ind w:firstLine="720"/>
        <w:jc w:val="both"/>
        <w:rPr>
          <w:rFonts w:eastAsia="Times New Roman"/>
          <w:szCs w:val="24"/>
        </w:rPr>
      </w:pPr>
      <w:r>
        <w:rPr>
          <w:rFonts w:eastAsia="Times New Roman"/>
          <w:szCs w:val="24"/>
        </w:rPr>
        <w:t>Νομίζω ότι εδώ δεν λέω κάτι καινούργιο, αλλά τη διαδρομή θα τη γνωρίζετε κι εσείς, κυρία Ασημακοπούλου. Μπορεί κάτι να γραφτεί σε ένα μέσο κοινωνικής δικτύωσης το πρωί, να αναπαραχθεί από μία ιστοσελίδα το μεσημέρι και να το δούμε στις ειδήσεις το βράδ</w:t>
      </w:r>
      <w:r>
        <w:rPr>
          <w:rFonts w:eastAsia="Times New Roman"/>
          <w:szCs w:val="24"/>
        </w:rPr>
        <w:t xml:space="preserve">υ. Δηλαδή, το ζήτημα των ψευδών ειδήσεων </w:t>
      </w:r>
      <w:r>
        <w:rPr>
          <w:rFonts w:eastAsia="Times New Roman"/>
          <w:szCs w:val="24"/>
        </w:rPr>
        <w:lastRenderedPageBreak/>
        <w:t xml:space="preserve">δεν είναι ζήτημα μόνο των μέσων κοινωνικής δικτύωσης. Είναι ζήτημα και των παραδοσιακών μέσων. </w:t>
      </w:r>
    </w:p>
    <w:p w14:paraId="7DFB3B00" w14:textId="77777777" w:rsidR="000E1967" w:rsidRDefault="00A63212">
      <w:pPr>
        <w:spacing w:after="0" w:line="600" w:lineRule="auto"/>
        <w:ind w:firstLine="720"/>
        <w:jc w:val="both"/>
        <w:rPr>
          <w:rFonts w:eastAsia="Times New Roman"/>
          <w:szCs w:val="24"/>
        </w:rPr>
      </w:pPr>
      <w:r>
        <w:rPr>
          <w:rFonts w:eastAsia="Times New Roman"/>
          <w:szCs w:val="24"/>
        </w:rPr>
        <w:t>Τι κάνει η Ελλάδα; Δεν θα αναφερθώ, όπως κάνατε κι εσείς, δεν χρειάζεται να τα επαναλαμβάνουμε. Ήδη η Ευρωπαϊκή Ένωση έ</w:t>
      </w:r>
      <w:r>
        <w:rPr>
          <w:rFonts w:eastAsia="Times New Roman"/>
          <w:szCs w:val="24"/>
        </w:rPr>
        <w:t>χει δρομολογήσει κάποιες πρωτοβουλίες. Κι εδώ διεκδικούμε η Ελλάδα να έχει πάρα πολύ ενεργό συμμετοχή και στην ομάδα εμπειρογνωμόνων, να καταθέσουμε τις θέσεις μας -κι εδώ νομίζω ότι μπορούμε να το κάνουμε και μετά από διαβούλευση των κομμάτων- γι’ αυτή τη</w:t>
      </w:r>
      <w:r>
        <w:rPr>
          <w:rFonts w:eastAsia="Times New Roman"/>
          <w:szCs w:val="24"/>
        </w:rPr>
        <w:t>ν</w:t>
      </w:r>
      <w:r>
        <w:rPr>
          <w:rFonts w:eastAsia="Times New Roman"/>
          <w:szCs w:val="24"/>
        </w:rPr>
        <w:t xml:space="preserve"> ιστορία των </w:t>
      </w:r>
      <w:r>
        <w:rPr>
          <w:rFonts w:eastAsia="Times New Roman"/>
          <w:szCs w:val="24"/>
          <w:lang w:val="en-US"/>
        </w:rPr>
        <w:t>fake</w:t>
      </w:r>
      <w:r>
        <w:rPr>
          <w:rFonts w:eastAsia="Times New Roman"/>
          <w:szCs w:val="24"/>
        </w:rPr>
        <w:t xml:space="preserve"> </w:t>
      </w:r>
      <w:r>
        <w:rPr>
          <w:rFonts w:eastAsia="Times New Roman"/>
          <w:szCs w:val="24"/>
          <w:lang w:val="en-US"/>
        </w:rPr>
        <w:t>news</w:t>
      </w:r>
      <w:r>
        <w:rPr>
          <w:rFonts w:eastAsia="Times New Roman"/>
          <w:szCs w:val="24"/>
        </w:rPr>
        <w:t xml:space="preserve"> και για το αν η Ευρωπαϊκή Ένωση πρέπει να προχωρήσει σε νομοθεσία. </w:t>
      </w:r>
    </w:p>
    <w:p w14:paraId="7DFB3B01" w14:textId="77777777" w:rsidR="000E1967" w:rsidRDefault="00A63212">
      <w:pPr>
        <w:spacing w:after="0" w:line="600" w:lineRule="auto"/>
        <w:ind w:firstLine="720"/>
        <w:jc w:val="both"/>
        <w:rPr>
          <w:rFonts w:eastAsia="Times New Roman"/>
          <w:szCs w:val="24"/>
        </w:rPr>
      </w:pPr>
      <w:r>
        <w:rPr>
          <w:rFonts w:eastAsia="Times New Roman"/>
          <w:szCs w:val="24"/>
        </w:rPr>
        <w:t xml:space="preserve">Εμείς έχουμε ήδη δημιουργήσει το </w:t>
      </w:r>
      <w:r>
        <w:rPr>
          <w:rFonts w:eastAsia="Times New Roman"/>
          <w:szCs w:val="24"/>
        </w:rPr>
        <w:t>Μ</w:t>
      </w:r>
      <w:r>
        <w:rPr>
          <w:rFonts w:eastAsia="Times New Roman"/>
          <w:szCs w:val="24"/>
        </w:rPr>
        <w:t xml:space="preserve">ητρώο </w:t>
      </w:r>
      <w:r>
        <w:rPr>
          <w:rFonts w:eastAsia="Times New Roman"/>
          <w:szCs w:val="24"/>
        </w:rPr>
        <w:t xml:space="preserve">των </w:t>
      </w:r>
      <w:r>
        <w:rPr>
          <w:rFonts w:eastAsia="Times New Roman"/>
          <w:szCs w:val="24"/>
          <w:lang w:val="en-US"/>
        </w:rPr>
        <w:t>online</w:t>
      </w:r>
      <w:r>
        <w:rPr>
          <w:rFonts w:eastAsia="Times New Roman"/>
          <w:szCs w:val="24"/>
        </w:rPr>
        <w:t xml:space="preserve"> </w:t>
      </w:r>
      <w:r>
        <w:rPr>
          <w:rFonts w:eastAsia="Times New Roman"/>
          <w:szCs w:val="24"/>
          <w:lang w:val="en-US"/>
        </w:rPr>
        <w:t>media</w:t>
      </w:r>
      <w:r>
        <w:rPr>
          <w:rFonts w:eastAsia="Times New Roman"/>
          <w:szCs w:val="24"/>
        </w:rPr>
        <w:t xml:space="preserve">, το οποίο είναι μία, καθώς φαίνεται, ευρωπαϊκή πρωτοπορία. Το </w:t>
      </w:r>
      <w:r>
        <w:rPr>
          <w:rFonts w:eastAsia="Times New Roman"/>
          <w:szCs w:val="24"/>
        </w:rPr>
        <w:t>δημόσιο</w:t>
      </w:r>
      <w:r>
        <w:rPr>
          <w:rFonts w:eastAsia="Times New Roman"/>
          <w:szCs w:val="24"/>
        </w:rPr>
        <w:t xml:space="preserve"> </w:t>
      </w:r>
      <w:r>
        <w:rPr>
          <w:rFonts w:eastAsia="Times New Roman"/>
          <w:szCs w:val="24"/>
        </w:rPr>
        <w:t xml:space="preserve">χρησιμοποιεί το εκτόπισμά του, την </w:t>
      </w:r>
      <w:proofErr w:type="spellStart"/>
      <w:r>
        <w:rPr>
          <w:rFonts w:eastAsia="Times New Roman"/>
          <w:szCs w:val="24"/>
        </w:rPr>
        <w:t>μόχλευση</w:t>
      </w:r>
      <w:proofErr w:type="spellEnd"/>
      <w:r>
        <w:rPr>
          <w:rFonts w:eastAsia="Times New Roman"/>
          <w:szCs w:val="24"/>
        </w:rPr>
        <w:t xml:space="preserve"> που μπορεί να έχει, ακριβώς για να επιβάλει κάποιους κανόνες, μία ρύθμιση. Δηλαδή, τι λέμε. Λέμε ότι όποιος δεν είναι στο </w:t>
      </w:r>
      <w:r>
        <w:rPr>
          <w:rFonts w:eastAsia="Times New Roman"/>
          <w:szCs w:val="24"/>
        </w:rPr>
        <w:t xml:space="preserve">μητρώο </w:t>
      </w:r>
      <w:r>
        <w:rPr>
          <w:rFonts w:eastAsia="Times New Roman"/>
          <w:szCs w:val="24"/>
        </w:rPr>
        <w:t xml:space="preserve">δεν μπορεί αν έχει κρατική διαφήμιση. Θα μπορούσε το </w:t>
      </w:r>
      <w:r>
        <w:rPr>
          <w:rFonts w:eastAsia="Times New Roman"/>
          <w:szCs w:val="24"/>
        </w:rPr>
        <w:t xml:space="preserve">μητρώο </w:t>
      </w:r>
      <w:r>
        <w:rPr>
          <w:rFonts w:eastAsia="Times New Roman"/>
          <w:szCs w:val="24"/>
        </w:rPr>
        <w:t xml:space="preserve">να αξιοποιηθεί για την </w:t>
      </w:r>
      <w:r>
        <w:rPr>
          <w:rFonts w:eastAsia="Times New Roman"/>
          <w:szCs w:val="24"/>
        </w:rPr>
        <w:t xml:space="preserve">καταπολέμηση των </w:t>
      </w:r>
      <w:r>
        <w:rPr>
          <w:rFonts w:eastAsia="Times New Roman"/>
          <w:szCs w:val="24"/>
          <w:lang w:val="en-US"/>
        </w:rPr>
        <w:t>fake</w:t>
      </w:r>
      <w:r>
        <w:rPr>
          <w:rFonts w:eastAsia="Times New Roman"/>
          <w:szCs w:val="24"/>
        </w:rPr>
        <w:t xml:space="preserve"> </w:t>
      </w:r>
      <w:r>
        <w:rPr>
          <w:rFonts w:eastAsia="Times New Roman"/>
          <w:szCs w:val="24"/>
          <w:lang w:val="en-US"/>
        </w:rPr>
        <w:t>news</w:t>
      </w:r>
      <w:r>
        <w:rPr>
          <w:rFonts w:eastAsia="Times New Roman"/>
          <w:szCs w:val="24"/>
        </w:rPr>
        <w:t xml:space="preserve">; Θα έλεγα ναι, υπό τον όρο ότι αυτό θα γίνει με όρους αυτορρύθμισης. Η ίδια, δηλαδή, η κοινότητα των διαδικτυακών μέσων ενημέρωσης, και οι ιδιοκτησίες, αλλά και οι εργαζόμενοι σε αυτά, να βρουν </w:t>
      </w:r>
      <w:r>
        <w:rPr>
          <w:rFonts w:eastAsia="Times New Roman"/>
          <w:szCs w:val="24"/>
        </w:rPr>
        <w:lastRenderedPageBreak/>
        <w:t xml:space="preserve">έναν τρόπο ούτως ώστε αυτό να </w:t>
      </w:r>
      <w:proofErr w:type="spellStart"/>
      <w:r>
        <w:rPr>
          <w:rFonts w:eastAsia="Times New Roman"/>
          <w:szCs w:val="24"/>
        </w:rPr>
        <w:t>αυτο</w:t>
      </w:r>
      <w:r>
        <w:rPr>
          <w:rFonts w:eastAsia="Times New Roman"/>
          <w:szCs w:val="24"/>
        </w:rPr>
        <w:t>ρ</w:t>
      </w:r>
      <w:r>
        <w:rPr>
          <w:rFonts w:eastAsia="Times New Roman"/>
          <w:szCs w:val="24"/>
        </w:rPr>
        <w:t>ρυθμίζεται</w:t>
      </w:r>
      <w:proofErr w:type="spellEnd"/>
      <w:r>
        <w:rPr>
          <w:rFonts w:eastAsia="Times New Roman"/>
          <w:szCs w:val="24"/>
        </w:rPr>
        <w:t xml:space="preserve">. Νομίζω ότι μπορεί να ξεκινήσει ένας γόνιμος διάλογος. </w:t>
      </w:r>
    </w:p>
    <w:p w14:paraId="7DFB3B02" w14:textId="77777777" w:rsidR="000E1967" w:rsidRDefault="00A63212">
      <w:pPr>
        <w:spacing w:after="0" w:line="600" w:lineRule="auto"/>
        <w:ind w:firstLine="720"/>
        <w:jc w:val="both"/>
        <w:rPr>
          <w:rFonts w:eastAsia="Times New Roman"/>
          <w:szCs w:val="24"/>
        </w:rPr>
      </w:pPr>
      <w:r>
        <w:rPr>
          <w:rFonts w:eastAsia="Times New Roman"/>
          <w:szCs w:val="24"/>
        </w:rPr>
        <w:t xml:space="preserve">Από εκεί και πέρα, έχουμε ήδη έρθει σε επαφή με το </w:t>
      </w:r>
      <w:proofErr w:type="spellStart"/>
      <w:r>
        <w:rPr>
          <w:rFonts w:eastAsia="Times New Roman"/>
          <w:szCs w:val="24"/>
        </w:rPr>
        <w:t>Πάντειο</w:t>
      </w:r>
      <w:proofErr w:type="spellEnd"/>
      <w:r>
        <w:rPr>
          <w:rFonts w:eastAsia="Times New Roman"/>
          <w:szCs w:val="24"/>
        </w:rPr>
        <w:t xml:space="preserve"> Πανεπιστήμιο για τη διοργάνωση μαζικών ανοιχτών διαδικτυακών μαθημάτων, με αντικείμενο την παιδεία στα μέσα και βεβαίως, ο Γενικό</w:t>
      </w:r>
      <w:r>
        <w:rPr>
          <w:rFonts w:eastAsia="Times New Roman"/>
          <w:szCs w:val="24"/>
        </w:rPr>
        <w:t>ς</w:t>
      </w:r>
      <w:r>
        <w:rPr>
          <w:rFonts w:eastAsia="Times New Roman"/>
          <w:szCs w:val="24"/>
        </w:rPr>
        <w:t xml:space="preserve"> Γραμματέας Ενημέρωσης, ο κ. Κρέτσος και η κ. </w:t>
      </w:r>
      <w:proofErr w:type="spellStart"/>
      <w:r>
        <w:rPr>
          <w:rFonts w:eastAsia="Times New Roman"/>
          <w:szCs w:val="24"/>
        </w:rPr>
        <w:t>Γιαννακάκη</w:t>
      </w:r>
      <w:proofErr w:type="spellEnd"/>
      <w:r>
        <w:rPr>
          <w:rFonts w:eastAsia="Times New Roman"/>
          <w:szCs w:val="24"/>
        </w:rPr>
        <w:t xml:space="preserve"> επεξεργάζονται νομοσχέδιο το οποίο θα έχει ως στόχο να καταπολεμήσει την εγκληματικότητα που απορρέει από το μίσος και τη διασπορά μηνυμάτων μίσους. </w:t>
      </w:r>
    </w:p>
    <w:p w14:paraId="7DFB3B03" w14:textId="77777777" w:rsidR="000E1967" w:rsidRDefault="00A63212">
      <w:pPr>
        <w:spacing w:after="0" w:line="600" w:lineRule="auto"/>
        <w:ind w:firstLine="720"/>
        <w:jc w:val="both"/>
        <w:rPr>
          <w:rFonts w:eastAsia="Times New Roman"/>
          <w:szCs w:val="24"/>
        </w:rPr>
      </w:pPr>
      <w:r>
        <w:rPr>
          <w:rFonts w:eastAsia="Times New Roman"/>
          <w:szCs w:val="24"/>
        </w:rPr>
        <w:t xml:space="preserve">Στη δευτερολογία μου τα υπόλοιπα. </w:t>
      </w:r>
    </w:p>
    <w:p w14:paraId="7DFB3B04" w14:textId="77777777" w:rsidR="000E1967" w:rsidRDefault="00A63212">
      <w:pPr>
        <w:spacing w:after="0" w:line="600" w:lineRule="auto"/>
        <w:ind w:firstLine="720"/>
        <w:jc w:val="both"/>
        <w:rPr>
          <w:rFonts w:eastAsia="Times New Roman"/>
          <w:szCs w:val="24"/>
        </w:rPr>
      </w:pPr>
      <w:r>
        <w:rPr>
          <w:rFonts w:eastAsia="Times New Roman"/>
          <w:b/>
          <w:szCs w:val="24"/>
        </w:rPr>
        <w:t>ΠΡΟΕΔΡΕΥΩΝ (Δη</w:t>
      </w:r>
      <w:r>
        <w:rPr>
          <w:rFonts w:eastAsia="Times New Roman"/>
          <w:b/>
          <w:szCs w:val="24"/>
        </w:rPr>
        <w:t xml:space="preserve">μήτριος Κρεμαστινός): </w:t>
      </w:r>
      <w:r>
        <w:rPr>
          <w:rFonts w:eastAsia="Times New Roman"/>
          <w:szCs w:val="24"/>
        </w:rPr>
        <w:t xml:space="preserve">Ευχαριστώ. </w:t>
      </w:r>
    </w:p>
    <w:p w14:paraId="7DFB3B05" w14:textId="77777777" w:rsidR="000E1967" w:rsidRDefault="00A63212">
      <w:pPr>
        <w:spacing w:after="0" w:line="600" w:lineRule="auto"/>
        <w:ind w:firstLine="720"/>
        <w:jc w:val="both"/>
        <w:rPr>
          <w:rFonts w:eastAsia="Times New Roman"/>
          <w:szCs w:val="24"/>
        </w:rPr>
      </w:pPr>
      <w:r>
        <w:rPr>
          <w:rFonts w:eastAsia="Times New Roman"/>
          <w:szCs w:val="24"/>
        </w:rPr>
        <w:t xml:space="preserve">Παρακαλώ, κυρία Ασημακοπούλου, έχετε τον λόγο για τρία λεπτά. </w:t>
      </w:r>
    </w:p>
    <w:p w14:paraId="7DFB3B06" w14:textId="77777777" w:rsidR="000E1967" w:rsidRDefault="00A63212">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 xml:space="preserve">Κύριε Παππά, επιτέλους μου αποκαλύψατε την πηγή έμπνευσής σας για το σχέδιο το οποίο δρομολογείται στο Υπουργείο σας. Η πηγή είναι </w:t>
      </w:r>
      <w:r>
        <w:rPr>
          <w:rFonts w:eastAsia="Times New Roman"/>
          <w:szCs w:val="24"/>
        </w:rPr>
        <w:t xml:space="preserve">αυτό το βιβλίο; Από εκεί εσείς έχετε εμπνευστεί; Γιατί αυτό μου περιγράψατε τώρα. Ακριβώς αυτό το οποίο προσπαθείτε να κάνετε με την απολύτως καθεστωτικού τύπου προσπάθειά σας να ελέγξετε τον χώρο της ενημέρωσης. </w:t>
      </w:r>
    </w:p>
    <w:p w14:paraId="7DFB3B07" w14:textId="77777777" w:rsidR="000E1967" w:rsidRDefault="00A63212">
      <w:pPr>
        <w:spacing w:after="0" w:line="600" w:lineRule="auto"/>
        <w:ind w:firstLine="720"/>
        <w:jc w:val="both"/>
        <w:rPr>
          <w:rFonts w:eastAsia="Times New Roman"/>
          <w:szCs w:val="24"/>
        </w:rPr>
      </w:pPr>
      <w:r>
        <w:rPr>
          <w:rFonts w:eastAsia="Times New Roman"/>
          <w:szCs w:val="24"/>
        </w:rPr>
        <w:lastRenderedPageBreak/>
        <w:t>Συγκέντρωση μέσων. Πόσο πιο καλή συγκέντρω</w:t>
      </w:r>
      <w:r>
        <w:rPr>
          <w:rFonts w:eastAsia="Times New Roman"/>
          <w:szCs w:val="24"/>
        </w:rPr>
        <w:t xml:space="preserve">ση μέσων από έναν νόμο -ο οποίος μπορεί να </w:t>
      </w:r>
      <w:proofErr w:type="spellStart"/>
      <w:r>
        <w:rPr>
          <w:rFonts w:eastAsia="Times New Roman"/>
          <w:szCs w:val="24"/>
        </w:rPr>
        <w:t>εκρίθη</w:t>
      </w:r>
      <w:proofErr w:type="spellEnd"/>
      <w:r>
        <w:rPr>
          <w:rFonts w:eastAsia="Times New Roman"/>
          <w:szCs w:val="24"/>
        </w:rPr>
        <w:t xml:space="preserve"> βέβαια αντισυνταγματικός- που δίνει στον Υπουργό το δικαίωμα να καθορίζει πόσα κανάλια θα υπάρχουν και πόσα θα κοστίζει η άδειά τους; Εσείς το τερματίσατε στο θέμα συγκέντρωση μέσων! </w:t>
      </w:r>
    </w:p>
    <w:p w14:paraId="7DFB3B08" w14:textId="77777777" w:rsidR="000E1967" w:rsidRDefault="00A63212">
      <w:pPr>
        <w:spacing w:after="0" w:line="600" w:lineRule="auto"/>
        <w:ind w:firstLine="720"/>
        <w:jc w:val="both"/>
        <w:rPr>
          <w:rFonts w:eastAsia="Times New Roman"/>
          <w:szCs w:val="24"/>
        </w:rPr>
      </w:pPr>
      <w:r>
        <w:rPr>
          <w:rFonts w:eastAsia="Times New Roman"/>
          <w:szCs w:val="24"/>
        </w:rPr>
        <w:t>Πάμε στο θέμα της διαφ</w:t>
      </w:r>
      <w:r>
        <w:rPr>
          <w:rFonts w:eastAsia="Times New Roman"/>
          <w:szCs w:val="24"/>
        </w:rPr>
        <w:t xml:space="preserve">ημιστικής πίτας. Σας υπενθυμίζω εδώ, παραμονές Δεκαπενταύγουστου, το καταπληκτικό σύστημα για </w:t>
      </w:r>
      <w:r>
        <w:rPr>
          <w:rFonts w:eastAsia="Times New Roman"/>
          <w:szCs w:val="24"/>
        </w:rPr>
        <w:t xml:space="preserve">τη </w:t>
      </w:r>
      <w:r>
        <w:rPr>
          <w:rFonts w:eastAsia="Times New Roman"/>
          <w:szCs w:val="24"/>
        </w:rPr>
        <w:t>διαφήμιση που φέρατε εδώ, -βεβαίως, μετά από μία τεράστια πολιτική κυβίστηση το πήρατε πίσω- το οποίο υποχρέωνε, υποτίθεται, όλους να διαφημίζονται μέσα από αυ</w:t>
      </w:r>
      <w:r>
        <w:rPr>
          <w:rFonts w:eastAsia="Times New Roman"/>
          <w:szCs w:val="24"/>
        </w:rPr>
        <w:t>τό το σύστημα. Έλεγχος της διαφημιστικής πίτας.</w:t>
      </w:r>
    </w:p>
    <w:p w14:paraId="7DFB3B09" w14:textId="77777777" w:rsidR="000E1967" w:rsidRDefault="00A63212">
      <w:pPr>
        <w:spacing w:after="0" w:line="600" w:lineRule="auto"/>
        <w:ind w:firstLine="720"/>
        <w:jc w:val="both"/>
        <w:rPr>
          <w:rFonts w:eastAsia="Times New Roman"/>
          <w:szCs w:val="24"/>
        </w:rPr>
      </w:pPr>
      <w:r>
        <w:rPr>
          <w:rFonts w:eastAsia="Times New Roman"/>
          <w:szCs w:val="24"/>
        </w:rPr>
        <w:t xml:space="preserve">Το Μητρώο </w:t>
      </w:r>
      <w:r>
        <w:rPr>
          <w:rFonts w:eastAsia="Times New Roman"/>
          <w:szCs w:val="24"/>
          <w:lang w:val="en-US"/>
        </w:rPr>
        <w:t>online</w:t>
      </w:r>
      <w:r>
        <w:rPr>
          <w:rFonts w:eastAsia="Times New Roman"/>
          <w:szCs w:val="24"/>
        </w:rPr>
        <w:t xml:space="preserve"> είναι ένας άλλος τρόπος ελέγχου της κατανομής της διαφήμισης. Το είπατε και μόνος σας. Δεν είναι κακό εργαλείο διαφάνειας να υπάρχει ένα </w:t>
      </w:r>
      <w:r>
        <w:rPr>
          <w:rFonts w:eastAsia="Times New Roman"/>
          <w:szCs w:val="24"/>
        </w:rPr>
        <w:t xml:space="preserve">μητρώο </w:t>
      </w:r>
      <w:r>
        <w:rPr>
          <w:rFonts w:eastAsia="Times New Roman"/>
          <w:szCs w:val="24"/>
        </w:rPr>
        <w:t xml:space="preserve">των συστημάτων </w:t>
      </w:r>
      <w:r>
        <w:rPr>
          <w:rFonts w:eastAsia="Times New Roman"/>
          <w:szCs w:val="24"/>
          <w:lang w:val="en-US"/>
        </w:rPr>
        <w:t>online</w:t>
      </w:r>
      <w:r>
        <w:rPr>
          <w:rFonts w:eastAsia="Times New Roman"/>
          <w:szCs w:val="24"/>
        </w:rPr>
        <w:t>, αλλά ο δικός σας στόχος,</w:t>
      </w:r>
      <w:r>
        <w:rPr>
          <w:rFonts w:eastAsia="Times New Roman"/>
          <w:szCs w:val="24"/>
        </w:rPr>
        <w:t xml:space="preserve"> όπως είπατε, είναι να μοιράζετε με αυτό την κρατική διαφήμιση. </w:t>
      </w:r>
    </w:p>
    <w:p w14:paraId="7DFB3B0A" w14:textId="77777777" w:rsidR="000E1967" w:rsidRDefault="00A63212">
      <w:pPr>
        <w:spacing w:after="0" w:line="600" w:lineRule="auto"/>
        <w:ind w:firstLine="720"/>
        <w:jc w:val="both"/>
        <w:rPr>
          <w:rFonts w:eastAsia="Times New Roman"/>
          <w:szCs w:val="24"/>
        </w:rPr>
      </w:pPr>
      <w:r>
        <w:rPr>
          <w:rFonts w:eastAsia="Times New Roman"/>
          <w:szCs w:val="24"/>
        </w:rPr>
        <w:t xml:space="preserve">Πολιτική με δημοσιογράφους, το τρίτο κομμάτι της έμπνευσής σας. Σήμερα συζητάμε τη διασπορά ψευδών ειδήσεων. Δεν με ακούσατε πριν γι’ αυτό που σας ρώτησα; Δεν βλέπετε εσείς τα πρωτοσέλιδα τα </w:t>
      </w:r>
      <w:r>
        <w:rPr>
          <w:rFonts w:eastAsia="Times New Roman"/>
          <w:szCs w:val="24"/>
        </w:rPr>
        <w:t xml:space="preserve">οποία έχουν σχέση με την </w:t>
      </w:r>
      <w:r>
        <w:rPr>
          <w:rFonts w:eastAsia="Times New Roman"/>
          <w:szCs w:val="24"/>
        </w:rPr>
        <w:lastRenderedPageBreak/>
        <w:t>«</w:t>
      </w:r>
      <w:r>
        <w:rPr>
          <w:rFonts w:eastAsia="Times New Roman"/>
          <w:szCs w:val="24"/>
          <w:lang w:val="en-US"/>
        </w:rPr>
        <w:t>C</w:t>
      </w:r>
      <w:r>
        <w:rPr>
          <w:rFonts w:eastAsia="Times New Roman"/>
          <w:szCs w:val="24"/>
          <w:lang w:val="en-US"/>
        </w:rPr>
        <w:t>OMMON</w:t>
      </w:r>
      <w:r>
        <w:rPr>
          <w:rFonts w:eastAsia="Times New Roman"/>
          <w:szCs w:val="24"/>
        </w:rPr>
        <w:t xml:space="preserve"> </w:t>
      </w:r>
      <w:r>
        <w:rPr>
          <w:rFonts w:eastAsia="Times New Roman"/>
          <w:szCs w:val="24"/>
          <w:lang w:val="en-US"/>
        </w:rPr>
        <w:t>V</w:t>
      </w:r>
      <w:r>
        <w:rPr>
          <w:rFonts w:eastAsia="Times New Roman"/>
          <w:szCs w:val="24"/>
          <w:lang w:val="en-US"/>
        </w:rPr>
        <w:t>IEW</w:t>
      </w:r>
      <w:r>
        <w:rPr>
          <w:rFonts w:eastAsia="Times New Roman"/>
          <w:szCs w:val="24"/>
        </w:rPr>
        <w:t>»</w:t>
      </w:r>
      <w:r>
        <w:rPr>
          <w:rFonts w:eastAsia="Times New Roman"/>
          <w:szCs w:val="24"/>
        </w:rPr>
        <w:t xml:space="preserve">, με αυτή την ανύπαρκτη εταιρεία, που υποτίθεται ότι είναι από νεαρούς επιστήμονες και στην πραγματικότητα υπάρχει το </w:t>
      </w:r>
      <w:r>
        <w:rPr>
          <w:rFonts w:eastAsia="Times New Roman"/>
          <w:szCs w:val="24"/>
          <w:lang w:val="en-US"/>
        </w:rPr>
        <w:t>email</w:t>
      </w:r>
      <w:r>
        <w:rPr>
          <w:rFonts w:eastAsia="Times New Roman"/>
          <w:szCs w:val="24"/>
        </w:rPr>
        <w:t xml:space="preserve"> -το οποίο μετά </w:t>
      </w:r>
      <w:proofErr w:type="spellStart"/>
      <w:r>
        <w:rPr>
          <w:rFonts w:eastAsia="Times New Roman"/>
          <w:szCs w:val="24"/>
        </w:rPr>
        <w:t>απεσύρθη</w:t>
      </w:r>
      <w:proofErr w:type="spellEnd"/>
      <w:r>
        <w:rPr>
          <w:rFonts w:eastAsia="Times New Roman"/>
          <w:szCs w:val="24"/>
        </w:rPr>
        <w:t xml:space="preserve"> από τη σελίδα, αλλά βρίσκεται το ηλεκτρονικό του ίχνος και το παρουσιάζουν δημοσιεύματα σήμερα- ενός συνεργάτη του Υπουργού Επικρατείας, του κ. Βερναρδάκη; Δεν έχετε να μας πείτε κουβέντα γι’ αυτό σήμερα; </w:t>
      </w:r>
    </w:p>
    <w:p w14:paraId="7DFB3B0B" w14:textId="77777777" w:rsidR="000E1967" w:rsidRDefault="00A63212">
      <w:pPr>
        <w:spacing w:after="0" w:line="600" w:lineRule="auto"/>
        <w:ind w:firstLine="720"/>
        <w:jc w:val="both"/>
        <w:rPr>
          <w:rFonts w:eastAsia="Times New Roman"/>
          <w:szCs w:val="24"/>
        </w:rPr>
      </w:pPr>
      <w:r>
        <w:rPr>
          <w:rFonts w:eastAsia="Times New Roman"/>
          <w:szCs w:val="24"/>
        </w:rPr>
        <w:t>Δεν έχει να μας πει τίποτ</w:t>
      </w:r>
      <w:r>
        <w:rPr>
          <w:rFonts w:eastAsia="Times New Roman"/>
          <w:szCs w:val="24"/>
        </w:rPr>
        <w:t xml:space="preserve">α το Μέγαρο Μαξίμου, το οποίο χρησιμοποίησε αυτή τη δημοσκόπηση σε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για να δημιουργήσει εντυπώσεις οι οποίες δεν έχουν κα</w:t>
      </w:r>
      <w:r>
        <w:rPr>
          <w:rFonts w:eastAsia="Times New Roman"/>
          <w:szCs w:val="24"/>
        </w:rPr>
        <w:t>μ</w:t>
      </w:r>
      <w:r>
        <w:rPr>
          <w:rFonts w:eastAsia="Times New Roman"/>
          <w:szCs w:val="24"/>
        </w:rPr>
        <w:t>μία σχέση με την πραγματικότητα που βιώνει η Ελλάδα σήμερα, ότι δηλαδή όλα πάνε καλύτερα και ο κόσμος είναι χαρούμενος και ευ</w:t>
      </w:r>
      <w:r>
        <w:rPr>
          <w:rFonts w:eastAsia="Times New Roman"/>
          <w:szCs w:val="24"/>
        </w:rPr>
        <w:t>τυχισμένος με αυτήν την Κυβέρνηση;</w:t>
      </w:r>
    </w:p>
    <w:p w14:paraId="7DFB3B0C" w14:textId="77777777" w:rsidR="000E1967" w:rsidRDefault="00A63212">
      <w:pPr>
        <w:spacing w:after="0" w:line="600" w:lineRule="auto"/>
        <w:ind w:firstLine="720"/>
        <w:jc w:val="both"/>
        <w:rPr>
          <w:rFonts w:eastAsia="Times New Roman"/>
          <w:szCs w:val="24"/>
        </w:rPr>
      </w:pPr>
      <w:r>
        <w:rPr>
          <w:rFonts w:eastAsia="Times New Roman"/>
          <w:szCs w:val="24"/>
        </w:rPr>
        <w:t xml:space="preserve">Σας δείχνω εδώ, κύριε Υπουργέ, την απάντηση που μας έστειλε το Εθνικό Συμβούλιο Ραδιοτηλεόρασης, το οποίο ρώτησε ο διευθυντής του γραφείου του κ. Μητσοτάκη και το οποίο μας απαντά ότι σχηματίστηκε φάκελος για το θέμα της </w:t>
      </w:r>
      <w:r>
        <w:rPr>
          <w:rFonts w:eastAsia="Times New Roman"/>
          <w:szCs w:val="24"/>
        </w:rPr>
        <w:t xml:space="preserve">εταιρείας </w:t>
      </w:r>
      <w:r>
        <w:rPr>
          <w:rFonts w:eastAsia="Times New Roman"/>
          <w:szCs w:val="24"/>
        </w:rPr>
        <w:t>«</w:t>
      </w:r>
      <w:r>
        <w:rPr>
          <w:rFonts w:eastAsia="Times New Roman"/>
          <w:szCs w:val="24"/>
          <w:lang w:val="en-US"/>
        </w:rPr>
        <w:t>C</w:t>
      </w:r>
      <w:r>
        <w:rPr>
          <w:rFonts w:eastAsia="Times New Roman"/>
          <w:szCs w:val="24"/>
          <w:lang w:val="en-US"/>
        </w:rPr>
        <w:t>OMMON</w:t>
      </w:r>
      <w:r>
        <w:rPr>
          <w:rFonts w:eastAsia="Times New Roman"/>
          <w:szCs w:val="24"/>
        </w:rPr>
        <w:t xml:space="preserve"> </w:t>
      </w:r>
      <w:r>
        <w:rPr>
          <w:rFonts w:eastAsia="Times New Roman"/>
          <w:szCs w:val="24"/>
          <w:lang w:val="en-US"/>
        </w:rPr>
        <w:t>V</w:t>
      </w:r>
      <w:r>
        <w:rPr>
          <w:rFonts w:eastAsia="Times New Roman"/>
          <w:szCs w:val="24"/>
          <w:lang w:val="en-US"/>
        </w:rPr>
        <w:t>IEW</w:t>
      </w:r>
      <w:r>
        <w:rPr>
          <w:rFonts w:eastAsia="Times New Roman"/>
          <w:szCs w:val="24"/>
        </w:rPr>
        <w:t>»</w:t>
      </w:r>
      <w:r>
        <w:rPr>
          <w:rFonts w:eastAsia="Times New Roman"/>
          <w:szCs w:val="24"/>
        </w:rPr>
        <w:t>, η οποία δεν βρίσκεται στο μητρώο φορέων και επιχειρήσεων δημοσκοπήσεων.</w:t>
      </w:r>
    </w:p>
    <w:p w14:paraId="7DFB3B0D" w14:textId="77777777" w:rsidR="000E1967" w:rsidRDefault="00A63212">
      <w:pPr>
        <w:spacing w:after="0" w:line="600" w:lineRule="auto"/>
        <w:ind w:firstLine="720"/>
        <w:jc w:val="both"/>
        <w:rPr>
          <w:rFonts w:eastAsia="Times New Roman"/>
          <w:szCs w:val="24"/>
        </w:rPr>
      </w:pPr>
      <w:r>
        <w:rPr>
          <w:rFonts w:eastAsia="Times New Roman"/>
          <w:szCs w:val="24"/>
        </w:rPr>
        <w:lastRenderedPageBreak/>
        <w:t>Πάω πίσω, στο τρίτο κομμάτι της προσπάθειάς σας, στη διασύνδεση πολιτικών με δημοσιογράφων. Αυτή η δημοσκόπηση έπαιξε στο κρατικό κανάλι του οποίου πολιτικά πρ</w:t>
      </w:r>
      <w:r>
        <w:rPr>
          <w:rFonts w:eastAsia="Times New Roman"/>
          <w:szCs w:val="24"/>
        </w:rPr>
        <w:t>οΐσταστε, κύριε Υπουργέ! Και σας είπα ότι έναυσμα για τη σημερινή μας συζήτηση είναι η συμπεριφορά του Αθηναϊκού Πρακτορείου Ειδήσεων του οποίου επίσης προΐσταστε.</w:t>
      </w:r>
    </w:p>
    <w:p w14:paraId="7DFB3B0E" w14:textId="77777777" w:rsidR="000E1967" w:rsidRDefault="00A63212">
      <w:pPr>
        <w:spacing w:after="0" w:line="600" w:lineRule="auto"/>
        <w:ind w:firstLine="720"/>
        <w:jc w:val="both"/>
        <w:rPr>
          <w:rFonts w:eastAsia="Times New Roman"/>
          <w:szCs w:val="24"/>
        </w:rPr>
      </w:pPr>
      <w:r>
        <w:rPr>
          <w:rFonts w:eastAsia="Times New Roman"/>
          <w:szCs w:val="24"/>
        </w:rPr>
        <w:t>Νομίζω, λοιπόν, ότι οφείλετε μία απάντηση, διότι αυτά τα οποία συμβαίνουν έχουν βαθιά θεσμικ</w:t>
      </w:r>
      <w:r>
        <w:rPr>
          <w:rFonts w:eastAsia="Times New Roman"/>
          <w:szCs w:val="24"/>
        </w:rPr>
        <w:t xml:space="preserve">ά και αντιδημοκρατικά θέματα. Πρέπει να μας απαντήσετε. Σας ζητώ να μας απαντήσετε και να τοποθετηθείτε ευθαρσώς, κύριε Υπουργέ, για το θέμα της δημοσκόπησης την οποία επικαλέστηκε το Μέγαρο Μαξίμου σε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w:t>
      </w:r>
    </w:p>
    <w:p w14:paraId="7DFB3B0F" w14:textId="77777777" w:rsidR="000E1967" w:rsidRDefault="00A63212">
      <w:pPr>
        <w:spacing w:after="0" w:line="600" w:lineRule="auto"/>
        <w:ind w:firstLine="720"/>
        <w:jc w:val="both"/>
        <w:rPr>
          <w:rFonts w:eastAsia="Times New Roman"/>
          <w:szCs w:val="24"/>
        </w:rPr>
      </w:pPr>
      <w:r>
        <w:rPr>
          <w:rFonts w:eastAsia="Times New Roman"/>
          <w:szCs w:val="24"/>
        </w:rPr>
        <w:t>Όλοι ξέρουμε εξάλλου ότι σε αυτήν την Κυβέ</w:t>
      </w:r>
      <w:r>
        <w:rPr>
          <w:rFonts w:eastAsia="Times New Roman"/>
          <w:szCs w:val="24"/>
        </w:rPr>
        <w:t>ρνηση την επικοινωνιακή στρατηγική τη χαράζετε εσείς.</w:t>
      </w:r>
    </w:p>
    <w:p w14:paraId="7DFB3B10" w14:textId="77777777" w:rsidR="000E1967" w:rsidRDefault="00A63212">
      <w:pPr>
        <w:spacing w:after="0" w:line="600" w:lineRule="auto"/>
        <w:ind w:firstLine="720"/>
        <w:jc w:val="both"/>
        <w:rPr>
          <w:rFonts w:eastAsia="Times New Roman"/>
          <w:szCs w:val="24"/>
        </w:rPr>
      </w:pPr>
      <w:r>
        <w:rPr>
          <w:rFonts w:eastAsia="Times New Roman"/>
          <w:szCs w:val="24"/>
        </w:rPr>
        <w:t>Ευχαριστώ.</w:t>
      </w:r>
    </w:p>
    <w:p w14:paraId="7DFB3B11" w14:textId="77777777" w:rsidR="000E1967" w:rsidRDefault="00A63212">
      <w:pPr>
        <w:spacing w:after="0"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Τον λόγο έχει ο κύριος Υπουργός.</w:t>
      </w:r>
    </w:p>
    <w:p w14:paraId="7DFB3B12" w14:textId="77777777" w:rsidR="000E1967" w:rsidRDefault="00A63212">
      <w:pPr>
        <w:spacing w:after="0" w:line="600" w:lineRule="auto"/>
        <w:ind w:firstLine="720"/>
        <w:jc w:val="both"/>
        <w:rPr>
          <w:rFonts w:eastAsia="Times New Roman"/>
          <w:szCs w:val="24"/>
        </w:rPr>
      </w:pPr>
      <w:r>
        <w:rPr>
          <w:rFonts w:eastAsia="Times New Roman"/>
          <w:b/>
          <w:szCs w:val="24"/>
        </w:rPr>
        <w:t>ΝΙΚΟΛΑΟΣ ΠΑΠΠΑΣ (Υπουργός Ψηφιακής Πολιτικής</w:t>
      </w:r>
      <w:r>
        <w:rPr>
          <w:rFonts w:eastAsia="Times New Roman"/>
          <w:b/>
          <w:szCs w:val="24"/>
        </w:rPr>
        <w:t>,</w:t>
      </w:r>
      <w:r>
        <w:rPr>
          <w:rFonts w:eastAsia="Times New Roman"/>
          <w:b/>
          <w:szCs w:val="24"/>
        </w:rPr>
        <w:t xml:space="preserve"> Τηλεπικοινωνιών και Ενημέρωσης):</w:t>
      </w:r>
      <w:r>
        <w:rPr>
          <w:rFonts w:eastAsia="Times New Roman"/>
          <w:szCs w:val="24"/>
        </w:rPr>
        <w:t xml:space="preserve"> Ξεκινώντας θα ήθελα να πω μια κουβέντα για </w:t>
      </w:r>
      <w:r>
        <w:rPr>
          <w:rFonts w:eastAsia="Times New Roman"/>
          <w:szCs w:val="24"/>
        </w:rPr>
        <w:t xml:space="preserve">το ΑΠΕ. </w:t>
      </w:r>
    </w:p>
    <w:p w14:paraId="7DFB3B13" w14:textId="77777777" w:rsidR="000E1967" w:rsidRDefault="00A63212">
      <w:pPr>
        <w:spacing w:after="0" w:line="600" w:lineRule="auto"/>
        <w:ind w:firstLine="720"/>
        <w:jc w:val="both"/>
        <w:rPr>
          <w:rFonts w:eastAsia="Times New Roman"/>
          <w:szCs w:val="24"/>
        </w:rPr>
      </w:pPr>
      <w:r>
        <w:rPr>
          <w:rFonts w:eastAsia="Times New Roman"/>
          <w:szCs w:val="24"/>
        </w:rPr>
        <w:lastRenderedPageBreak/>
        <w:t>Το ΑΠΕ νομίζω ότι έχει δώσει τις απαντήσεις και είναι λίγο άκομψο εγώ να το υπερασπίζομαι επί της ουσίας. Αλλά το τι έγινε στην Εσθονία νομίζω ότι θα έπρεπε να είναι και ένα μάθημα στην παράταξή σας όχι για το πόσοι και εάν πήγαν, στο οποίο επίσης</w:t>
      </w:r>
      <w:r>
        <w:rPr>
          <w:rFonts w:eastAsia="Times New Roman"/>
          <w:szCs w:val="24"/>
        </w:rPr>
        <w:t xml:space="preserve"> το Αθηναϊκό Πρακτορείο δικαιώθηκε απολύτως, αλλά για την ευκολία με την οποία διολισθήσατε εκείνες τις ημέρες σε μία γλώσσα επικίνδυνη συνολικά για τον δημοκρατικό μας πολιτισμό. Αυτό πρέπει να είναι το βασικό σας μάθημα.</w:t>
      </w:r>
    </w:p>
    <w:p w14:paraId="7DFB3B14" w14:textId="77777777" w:rsidR="000E1967" w:rsidRDefault="00A63212">
      <w:pPr>
        <w:spacing w:after="0" w:line="600" w:lineRule="auto"/>
        <w:ind w:firstLine="720"/>
        <w:jc w:val="both"/>
        <w:rPr>
          <w:rFonts w:eastAsia="Times New Roman"/>
          <w:szCs w:val="24"/>
        </w:rPr>
      </w:pPr>
      <w:r>
        <w:rPr>
          <w:rFonts w:eastAsia="Times New Roman"/>
          <w:szCs w:val="24"/>
        </w:rPr>
        <w:t>Η ΕΡΤ πρέπει να ξέρετε ότι αναφέρ</w:t>
      </w:r>
      <w:r>
        <w:rPr>
          <w:rFonts w:eastAsia="Times New Roman"/>
          <w:szCs w:val="24"/>
        </w:rPr>
        <w:t>θηκε σε σχολιασμό ο οποίος έγινε από κυβερνητικά στελέχη. Αυτό είναι μια υποχρέωση όλων των καναλιών να το κάνουν. Δεν το κάνουν βεβαίως όλα. Διότι υπάρχουν κανάλια τα οποία αγνοούν συστηματικά ακόμα –θα μπορούσαν να το κάνουν μέσω της κριτικής τους- τις κ</w:t>
      </w:r>
      <w:r>
        <w:rPr>
          <w:rFonts w:eastAsia="Times New Roman"/>
          <w:szCs w:val="24"/>
        </w:rPr>
        <w:t>υβερνητικές θέσεις. Δεν ανταποκρίνονται, δηλαδή, στο δημοσιογραφικό τους καθήκον, να παραθέτουν και τις θέσεις τις οποίες διατυπώνει η Κυβέρνηση.</w:t>
      </w:r>
    </w:p>
    <w:p w14:paraId="7DFB3B15" w14:textId="77777777" w:rsidR="000E1967" w:rsidRDefault="00A63212">
      <w:pPr>
        <w:spacing w:after="0" w:line="600" w:lineRule="auto"/>
        <w:ind w:firstLine="720"/>
        <w:jc w:val="both"/>
        <w:rPr>
          <w:rFonts w:eastAsia="Times New Roman"/>
          <w:szCs w:val="24"/>
        </w:rPr>
      </w:pPr>
      <w:r>
        <w:rPr>
          <w:rFonts w:eastAsia="Times New Roman"/>
          <w:szCs w:val="24"/>
        </w:rPr>
        <w:t>Όσον αφορά τις δημοσκοπήσεις, πολύ φοβάμαι ότι αντιδράτε σπασμωδικά συνολικά ως παράταξη. Διότι είχατε έναν άλ</w:t>
      </w:r>
      <w:r>
        <w:rPr>
          <w:rFonts w:eastAsia="Times New Roman"/>
          <w:szCs w:val="24"/>
        </w:rPr>
        <w:t>λο σχεδιασμό. Κάποιοι σας είχαν υποσχεθεί ότι θα μπει το φθι</w:t>
      </w:r>
      <w:r>
        <w:rPr>
          <w:rFonts w:eastAsia="Times New Roman"/>
          <w:szCs w:val="24"/>
        </w:rPr>
        <w:lastRenderedPageBreak/>
        <w:t xml:space="preserve">νόπωρο και θα βγαίνουν οι δημοσκοπήσεις στις οποίες θα προηγείστε με είκοσι πέντε μονάδες διαφορά. Έχει τελειώσει αυτή η περίοδος. Πρέπει να το αντιληφθείτε, να </w:t>
      </w:r>
      <w:proofErr w:type="spellStart"/>
      <w:r>
        <w:rPr>
          <w:rFonts w:eastAsia="Times New Roman"/>
          <w:szCs w:val="24"/>
        </w:rPr>
        <w:t>καθήσετε</w:t>
      </w:r>
      <w:proofErr w:type="spellEnd"/>
      <w:r>
        <w:rPr>
          <w:rFonts w:eastAsia="Times New Roman"/>
          <w:szCs w:val="24"/>
        </w:rPr>
        <w:t xml:space="preserve"> </w:t>
      </w:r>
      <w:r>
        <w:rPr>
          <w:rFonts w:eastAsia="Times New Roman"/>
          <w:szCs w:val="24"/>
        </w:rPr>
        <w:t>να συζητήσετε λίγο ψύχραιμ</w:t>
      </w:r>
      <w:r>
        <w:rPr>
          <w:rFonts w:eastAsia="Times New Roman"/>
          <w:szCs w:val="24"/>
        </w:rPr>
        <w:t>α για το τι θα κάνετε τα υπόλοιπα δύο χρόνια της δικής μας διακυβέρνησης, διότι περάσαμε σε μια καινούρ</w:t>
      </w:r>
      <w:r>
        <w:rPr>
          <w:rFonts w:eastAsia="Times New Roman"/>
          <w:szCs w:val="24"/>
        </w:rPr>
        <w:t>γ</w:t>
      </w:r>
      <w:r>
        <w:rPr>
          <w:rFonts w:eastAsia="Times New Roman"/>
          <w:szCs w:val="24"/>
        </w:rPr>
        <w:t xml:space="preserve">ια φάση. Έκλεισε το παράθυρο της ευκαιρίας που είχατε να φτιάξετε ένα κλίμα ότι η δική μας διακυβέρνηση είναι απολύτως </w:t>
      </w:r>
      <w:proofErr w:type="spellStart"/>
      <w:r>
        <w:rPr>
          <w:rFonts w:eastAsia="Times New Roman"/>
          <w:szCs w:val="24"/>
        </w:rPr>
        <w:t>απονομιμοποιημένη</w:t>
      </w:r>
      <w:proofErr w:type="spellEnd"/>
      <w:r>
        <w:rPr>
          <w:rFonts w:eastAsia="Times New Roman"/>
          <w:szCs w:val="24"/>
        </w:rPr>
        <w:t>. Και είστε ενώπ</w:t>
      </w:r>
      <w:r>
        <w:rPr>
          <w:rFonts w:eastAsia="Times New Roman"/>
          <w:szCs w:val="24"/>
        </w:rPr>
        <w:t xml:space="preserve">ιον μιας σφοδρής αισιόδοξης, όμως, για την ελληνική οικονομία </w:t>
      </w:r>
      <w:proofErr w:type="spellStart"/>
      <w:r>
        <w:rPr>
          <w:rFonts w:eastAsia="Times New Roman"/>
          <w:szCs w:val="24"/>
        </w:rPr>
        <w:t>πραγματικότητος</w:t>
      </w:r>
      <w:proofErr w:type="spellEnd"/>
      <w:r>
        <w:rPr>
          <w:rFonts w:eastAsia="Times New Roman"/>
          <w:szCs w:val="24"/>
        </w:rPr>
        <w:t>. Και θα πρέπει να προσαρμόσετε και την τακτική σας.</w:t>
      </w:r>
    </w:p>
    <w:p w14:paraId="7DFB3B16" w14:textId="77777777" w:rsidR="000E1967" w:rsidRDefault="00A63212">
      <w:pPr>
        <w:spacing w:after="0" w:line="600" w:lineRule="auto"/>
        <w:ind w:firstLine="720"/>
        <w:jc w:val="both"/>
        <w:rPr>
          <w:rFonts w:eastAsia="Times New Roman"/>
          <w:szCs w:val="24"/>
        </w:rPr>
      </w:pPr>
      <w:r>
        <w:rPr>
          <w:rFonts w:eastAsia="Times New Roman"/>
          <w:szCs w:val="24"/>
        </w:rPr>
        <w:t xml:space="preserve">Όσον αφορά τα </w:t>
      </w:r>
      <w:r>
        <w:rPr>
          <w:rFonts w:eastAsia="Times New Roman"/>
          <w:szCs w:val="24"/>
          <w:lang w:val="en-US"/>
        </w:rPr>
        <w:t>fake</w:t>
      </w:r>
      <w:r>
        <w:rPr>
          <w:rFonts w:eastAsia="Times New Roman"/>
          <w:szCs w:val="24"/>
        </w:rPr>
        <w:t xml:space="preserve"> </w:t>
      </w:r>
      <w:r>
        <w:rPr>
          <w:rFonts w:eastAsia="Times New Roman"/>
          <w:szCs w:val="24"/>
          <w:lang w:val="en-US"/>
        </w:rPr>
        <w:t>news</w:t>
      </w:r>
      <w:r>
        <w:rPr>
          <w:rFonts w:eastAsia="Times New Roman"/>
          <w:szCs w:val="24"/>
        </w:rPr>
        <w:t xml:space="preserve">, είπα στην πρώτη μου τοποθέτηση ότι μπορεί να δημιουργηθεί πραγματικά ένας μηχανισμός ο οποίος να το </w:t>
      </w:r>
      <w:r>
        <w:rPr>
          <w:rFonts w:eastAsia="Times New Roman"/>
          <w:szCs w:val="24"/>
        </w:rPr>
        <w:t>ελέγχει αλλά με όρους αυτορρύθμισης. Να μην γίνεται από το Υπουργείο, αλλά από την κοινότητα των ανθρώπων που υπηρετούν τη διαδικτυακή ενημέρωση. Φοβάμαι, όμως, ότι εάν συγκροτηθεί μία τέτοια δομή, θα πρέπει να δαπανά όλο της το</w:t>
      </w:r>
      <w:r>
        <w:rPr>
          <w:rFonts w:eastAsia="Times New Roman"/>
          <w:szCs w:val="24"/>
        </w:rPr>
        <w:t>ν</w:t>
      </w:r>
      <w:r>
        <w:rPr>
          <w:rFonts w:eastAsia="Times New Roman"/>
          <w:szCs w:val="24"/>
        </w:rPr>
        <w:t xml:space="preserve"> χρόνο για να αναδεικνύει, να συμμαζεύει τις δικές σας προβληματικές τοποθετήσεις στα </w:t>
      </w:r>
      <w:r>
        <w:rPr>
          <w:rFonts w:eastAsia="Times New Roman"/>
          <w:szCs w:val="24"/>
          <w:lang w:val="en-US"/>
        </w:rPr>
        <w:t>social</w:t>
      </w:r>
      <w:r>
        <w:rPr>
          <w:rFonts w:eastAsia="Times New Roman"/>
          <w:szCs w:val="24"/>
        </w:rPr>
        <w:t xml:space="preserve"> </w:t>
      </w:r>
      <w:r>
        <w:rPr>
          <w:rFonts w:eastAsia="Times New Roman"/>
          <w:szCs w:val="24"/>
          <w:lang w:val="en-US"/>
        </w:rPr>
        <w:t>media</w:t>
      </w:r>
      <w:r>
        <w:rPr>
          <w:rFonts w:eastAsia="Times New Roman"/>
          <w:szCs w:val="24"/>
        </w:rPr>
        <w:t xml:space="preserve">. </w:t>
      </w:r>
    </w:p>
    <w:p w14:paraId="7DFB3B17" w14:textId="77777777" w:rsidR="000E1967" w:rsidRDefault="00A63212">
      <w:pPr>
        <w:spacing w:after="0" w:line="600" w:lineRule="auto"/>
        <w:ind w:firstLine="720"/>
        <w:jc w:val="both"/>
        <w:rPr>
          <w:rFonts w:eastAsia="Times New Roman"/>
          <w:szCs w:val="24"/>
        </w:rPr>
      </w:pPr>
      <w:r>
        <w:rPr>
          <w:rFonts w:eastAsia="Times New Roman"/>
          <w:szCs w:val="24"/>
        </w:rPr>
        <w:t xml:space="preserve">Από πού να ξεκινήσει κανείς; Από τον Αρχηγό σας ο οποίος </w:t>
      </w:r>
      <w:proofErr w:type="spellStart"/>
      <w:r>
        <w:rPr>
          <w:rFonts w:eastAsia="Times New Roman"/>
          <w:szCs w:val="24"/>
        </w:rPr>
        <w:t>ποστάρισε</w:t>
      </w:r>
      <w:proofErr w:type="spellEnd"/>
      <w:r>
        <w:rPr>
          <w:rFonts w:eastAsia="Times New Roman"/>
          <w:szCs w:val="24"/>
        </w:rPr>
        <w:t xml:space="preserve"> υποτιθέμενο θάνατο αστυνομικού, που είχε </w:t>
      </w:r>
      <w:r>
        <w:rPr>
          <w:rFonts w:eastAsia="Times New Roman"/>
          <w:szCs w:val="24"/>
        </w:rPr>
        <w:lastRenderedPageBreak/>
        <w:t xml:space="preserve">τραυματιστεί το 2007; Καταθέτω το σχετικό </w:t>
      </w:r>
      <w:r>
        <w:rPr>
          <w:rFonts w:eastAsia="Times New Roman"/>
          <w:szCs w:val="24"/>
          <w:lang w:val="en-US"/>
        </w:rPr>
        <w:t>tweet</w:t>
      </w:r>
      <w:r>
        <w:rPr>
          <w:rFonts w:eastAsia="Times New Roman"/>
          <w:szCs w:val="24"/>
        </w:rPr>
        <w:t>, τιτίβισμα, στα μέσα κοινωνικής δικτύωσης.</w:t>
      </w:r>
    </w:p>
    <w:p w14:paraId="7DFB3B18" w14:textId="77777777" w:rsidR="000E1967" w:rsidRDefault="00A63212">
      <w:pPr>
        <w:spacing w:after="0" w:line="600" w:lineRule="auto"/>
        <w:ind w:firstLine="720"/>
        <w:jc w:val="both"/>
        <w:rPr>
          <w:rFonts w:eastAsia="Times New Roman"/>
          <w:szCs w:val="24"/>
        </w:rPr>
      </w:pPr>
      <w:r>
        <w:rPr>
          <w:rFonts w:eastAsia="Times New Roman"/>
          <w:szCs w:val="24"/>
        </w:rPr>
        <w:t>(Στο σημείο αυτό το ο Υπουργός Ψηφιακής Πολιτικής</w:t>
      </w:r>
      <w:r>
        <w:rPr>
          <w:rFonts w:eastAsia="Times New Roman"/>
          <w:szCs w:val="24"/>
        </w:rPr>
        <w:t>,</w:t>
      </w:r>
      <w:r>
        <w:rPr>
          <w:rFonts w:eastAsia="Times New Roman"/>
          <w:szCs w:val="24"/>
        </w:rPr>
        <w:t xml:space="preserve"> Τηλεπικοινωνιών και Ενημέρωσης, κ. Νικόλαος Παππάς,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w:t>
      </w:r>
      <w:r>
        <w:rPr>
          <w:rFonts w:eastAsia="Times New Roman"/>
          <w:szCs w:val="24"/>
        </w:rPr>
        <w:t xml:space="preserve"> Διεύθυνσης Στενογραφίας και Πρακτικών της Βουλής)</w:t>
      </w:r>
    </w:p>
    <w:p w14:paraId="7DFB3B19" w14:textId="77777777" w:rsidR="000E1967" w:rsidRDefault="00A63212">
      <w:pPr>
        <w:spacing w:after="0" w:line="600" w:lineRule="auto"/>
        <w:ind w:firstLine="720"/>
        <w:jc w:val="both"/>
        <w:rPr>
          <w:rFonts w:eastAsia="Times New Roman"/>
          <w:szCs w:val="24"/>
        </w:rPr>
      </w:pPr>
      <w:r>
        <w:rPr>
          <w:rFonts w:eastAsia="Times New Roman"/>
          <w:szCs w:val="24"/>
        </w:rPr>
        <w:t xml:space="preserve">Όσον αφορά την </w:t>
      </w:r>
      <w:r>
        <w:rPr>
          <w:rFonts w:eastAsia="Times New Roman"/>
          <w:szCs w:val="24"/>
        </w:rPr>
        <w:t>«</w:t>
      </w:r>
      <w:r>
        <w:rPr>
          <w:rFonts w:eastAsia="Times New Roman"/>
          <w:szCs w:val="24"/>
        </w:rPr>
        <w:t>Α</w:t>
      </w:r>
      <w:r>
        <w:rPr>
          <w:rFonts w:eastAsia="Times New Roman"/>
          <w:szCs w:val="24"/>
        </w:rPr>
        <w:t>ΓΙΑ</w:t>
      </w:r>
      <w:r>
        <w:rPr>
          <w:rFonts w:eastAsia="Times New Roman"/>
          <w:szCs w:val="24"/>
        </w:rPr>
        <w:t xml:space="preserve"> Ζ</w:t>
      </w:r>
      <w:r>
        <w:rPr>
          <w:rFonts w:eastAsia="Times New Roman"/>
          <w:szCs w:val="24"/>
        </w:rPr>
        <w:t>ΩΝΗ</w:t>
      </w:r>
      <w:r>
        <w:rPr>
          <w:rFonts w:eastAsia="Times New Roman"/>
          <w:szCs w:val="24"/>
        </w:rPr>
        <w:t xml:space="preserve"> ΙΙ</w:t>
      </w:r>
      <w:r>
        <w:rPr>
          <w:rFonts w:eastAsia="Times New Roman"/>
          <w:szCs w:val="24"/>
        </w:rPr>
        <w:t>»</w:t>
      </w:r>
      <w:r>
        <w:rPr>
          <w:rFonts w:eastAsia="Times New Roman"/>
          <w:szCs w:val="24"/>
        </w:rPr>
        <w:t xml:space="preserve"> –είναι δίπλα μου και ο κ. </w:t>
      </w:r>
      <w:proofErr w:type="spellStart"/>
      <w:r>
        <w:rPr>
          <w:rFonts w:eastAsia="Times New Roman"/>
          <w:szCs w:val="24"/>
        </w:rPr>
        <w:t>Κουρουμπλής</w:t>
      </w:r>
      <w:proofErr w:type="spellEnd"/>
      <w:r>
        <w:rPr>
          <w:rFonts w:eastAsia="Times New Roman"/>
          <w:szCs w:val="24"/>
        </w:rPr>
        <w:t>- το μόνο που δεν ακούσαμε είναι ότι οδηγούσε ο ίδιος τη φορτηγίδα. Είναι –λέει- μέλος του ΣΥΡΙΖΑ ένας ο οποίος είναι στην ιδιοκτήτρια ετα</w:t>
      </w:r>
      <w:r>
        <w:rPr>
          <w:rFonts w:eastAsia="Times New Roman"/>
          <w:szCs w:val="24"/>
        </w:rPr>
        <w:t xml:space="preserve">ιρεία! Το μαζέψατε και αυτό πίσω. Πάμε παρακάτω: «Ο </w:t>
      </w:r>
      <w:proofErr w:type="spellStart"/>
      <w:r>
        <w:rPr>
          <w:rFonts w:eastAsia="Times New Roman"/>
          <w:szCs w:val="24"/>
        </w:rPr>
        <w:t>Τριντό</w:t>
      </w:r>
      <w:proofErr w:type="spellEnd"/>
      <w:r>
        <w:rPr>
          <w:rFonts w:eastAsia="Times New Roman"/>
          <w:szCs w:val="24"/>
        </w:rPr>
        <w:t xml:space="preserve"> και ο Μακρόν πήραν τηλέφωνο τον Τσίπρα για την </w:t>
      </w:r>
      <w:r>
        <w:rPr>
          <w:rFonts w:eastAsia="Times New Roman"/>
          <w:szCs w:val="24"/>
        </w:rPr>
        <w:t>«</w:t>
      </w:r>
      <w:r>
        <w:rPr>
          <w:rFonts w:eastAsia="Times New Roman"/>
          <w:szCs w:val="24"/>
          <w:lang w:val="en-US"/>
        </w:rPr>
        <w:t>E</w:t>
      </w:r>
      <w:r>
        <w:rPr>
          <w:rFonts w:eastAsia="Times New Roman"/>
          <w:szCs w:val="24"/>
          <w:lang w:val="en-US"/>
        </w:rPr>
        <w:t>L</w:t>
      </w:r>
      <w:r>
        <w:rPr>
          <w:rFonts w:eastAsia="Times New Roman"/>
          <w:szCs w:val="24"/>
        </w:rPr>
        <w:t xml:space="preserve"> </w:t>
      </w:r>
      <w:r>
        <w:rPr>
          <w:rFonts w:eastAsia="Times New Roman"/>
          <w:szCs w:val="24"/>
          <w:lang w:val="en-US"/>
        </w:rPr>
        <w:t>D</w:t>
      </w:r>
      <w:r>
        <w:rPr>
          <w:rFonts w:eastAsia="Times New Roman"/>
          <w:szCs w:val="24"/>
          <w:lang w:val="en-US"/>
        </w:rPr>
        <w:t>ORADO</w:t>
      </w:r>
      <w:r>
        <w:rPr>
          <w:rFonts w:eastAsia="Times New Roman"/>
          <w:szCs w:val="24"/>
        </w:rPr>
        <w:t>»</w:t>
      </w:r>
      <w:r>
        <w:rPr>
          <w:rFonts w:eastAsia="Times New Roman"/>
          <w:szCs w:val="24"/>
        </w:rPr>
        <w:t>».</w:t>
      </w:r>
      <w:r>
        <w:rPr>
          <w:rFonts w:eastAsia="Times New Roman"/>
          <w:szCs w:val="24"/>
        </w:rPr>
        <w:t xml:space="preserve"> Το μαζέψατε και αυτό.</w:t>
      </w:r>
    </w:p>
    <w:p w14:paraId="7DFB3B1A" w14:textId="77777777" w:rsidR="000E1967" w:rsidRDefault="00A63212">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Θα απαντήσετε, κύριε Υπουργέ;</w:t>
      </w:r>
    </w:p>
    <w:p w14:paraId="7DFB3B1B" w14:textId="77777777" w:rsidR="000E1967" w:rsidRDefault="00A63212">
      <w:pPr>
        <w:spacing w:after="0" w:line="600" w:lineRule="auto"/>
        <w:ind w:firstLine="720"/>
        <w:jc w:val="both"/>
        <w:rPr>
          <w:rFonts w:eastAsia="Times New Roman"/>
          <w:szCs w:val="24"/>
        </w:rPr>
      </w:pPr>
      <w:r>
        <w:rPr>
          <w:rFonts w:eastAsia="Times New Roman"/>
          <w:b/>
          <w:szCs w:val="24"/>
        </w:rPr>
        <w:t>ΝΙΚΟΛΑΟΣ ΠΑΠΠΑΣ (Υπουργός Ψηφιακής Πολιτικής</w:t>
      </w:r>
      <w:r>
        <w:rPr>
          <w:rFonts w:eastAsia="Times New Roman"/>
          <w:b/>
          <w:szCs w:val="24"/>
        </w:rPr>
        <w:t>,</w:t>
      </w:r>
      <w:r>
        <w:rPr>
          <w:rFonts w:eastAsia="Times New Roman"/>
          <w:b/>
          <w:szCs w:val="24"/>
        </w:rPr>
        <w:t xml:space="preserve"> Τηλεπικοιν</w:t>
      </w:r>
      <w:r>
        <w:rPr>
          <w:rFonts w:eastAsia="Times New Roman"/>
          <w:b/>
          <w:szCs w:val="24"/>
        </w:rPr>
        <w:t>ωνιών και Ενημέρωσης):</w:t>
      </w:r>
      <w:r>
        <w:rPr>
          <w:rFonts w:eastAsia="Times New Roman"/>
          <w:szCs w:val="24"/>
        </w:rPr>
        <w:t xml:space="preserve"> Θα σας πρότεινα ειλικρινά για κάθε δέκα ψευδείς ειδήσεις, να καταθέτετε μία δημιουργική πρόταση. Είμαι βέβαιος ότι σε πολύ λίγο χρονικό διάστημα </w:t>
      </w:r>
      <w:r>
        <w:rPr>
          <w:rFonts w:eastAsia="Times New Roman"/>
          <w:szCs w:val="24"/>
        </w:rPr>
        <w:lastRenderedPageBreak/>
        <w:t xml:space="preserve">θα έχουμε δεκάδες δημιουργικές προτάσεις από τη μεριά σας τις οποίες θα μπορούμε και να </w:t>
      </w:r>
      <w:r>
        <w:rPr>
          <w:rFonts w:eastAsia="Times New Roman"/>
          <w:szCs w:val="24"/>
        </w:rPr>
        <w:t xml:space="preserve">συζητήσουμε. </w:t>
      </w:r>
    </w:p>
    <w:p w14:paraId="7DFB3B1C" w14:textId="77777777" w:rsidR="000E1967" w:rsidRDefault="00A63212">
      <w:pPr>
        <w:spacing w:after="0" w:line="600" w:lineRule="auto"/>
        <w:ind w:firstLine="720"/>
        <w:jc w:val="both"/>
        <w:rPr>
          <w:rFonts w:eastAsia="Times New Roman"/>
          <w:szCs w:val="24"/>
        </w:rPr>
      </w:pPr>
      <w:r>
        <w:rPr>
          <w:rFonts w:eastAsia="Times New Roman"/>
          <w:szCs w:val="24"/>
        </w:rPr>
        <w:t xml:space="preserve">Και βεβαίως, εδώ θέλω να επιμείνω στο εξής. </w:t>
      </w:r>
    </w:p>
    <w:p w14:paraId="7DFB3B1D" w14:textId="77777777" w:rsidR="000E1967" w:rsidRDefault="00A63212">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Υπουργού)</w:t>
      </w:r>
    </w:p>
    <w:p w14:paraId="7DFB3B1E" w14:textId="77777777" w:rsidR="000E1967" w:rsidRDefault="00A63212">
      <w:pPr>
        <w:spacing w:after="0" w:line="600" w:lineRule="auto"/>
        <w:ind w:firstLine="720"/>
        <w:jc w:val="both"/>
        <w:rPr>
          <w:rFonts w:eastAsia="Times New Roman"/>
          <w:szCs w:val="24"/>
        </w:rPr>
      </w:pPr>
      <w:r>
        <w:rPr>
          <w:rFonts w:eastAsia="Times New Roman"/>
          <w:szCs w:val="24"/>
        </w:rPr>
        <w:t>Ένα λεπτό, κύριε Πρόεδρε, εάν επιτρέπετε και εάν επιτρέπει η κυρία Βουλευτής.</w:t>
      </w:r>
    </w:p>
    <w:p w14:paraId="7DFB3B1F" w14:textId="77777777" w:rsidR="000E1967" w:rsidRDefault="00A63212">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Μήπως σ</w:t>
      </w:r>
      <w:r>
        <w:rPr>
          <w:rFonts w:eastAsia="Times New Roman"/>
          <w:szCs w:val="24"/>
        </w:rPr>
        <w:t>το ένα λεπτό μου απαντήσετε.</w:t>
      </w:r>
    </w:p>
    <w:p w14:paraId="7DFB3B20" w14:textId="77777777" w:rsidR="000E1967" w:rsidRDefault="00A63212">
      <w:pPr>
        <w:spacing w:after="0" w:line="600" w:lineRule="auto"/>
        <w:ind w:firstLine="720"/>
        <w:jc w:val="both"/>
        <w:rPr>
          <w:rFonts w:eastAsia="Times New Roman"/>
          <w:szCs w:val="24"/>
        </w:rPr>
      </w:pPr>
      <w:r>
        <w:rPr>
          <w:rFonts w:eastAsia="Times New Roman"/>
          <w:b/>
          <w:szCs w:val="24"/>
        </w:rPr>
        <w:t>ΝΙΚΟΛΑΟΣ ΠΑΠΠΑΣ (Υπουργός Ψηφιακής Πολιτικής</w:t>
      </w:r>
      <w:r>
        <w:rPr>
          <w:rFonts w:eastAsia="Times New Roman"/>
          <w:b/>
          <w:szCs w:val="24"/>
        </w:rPr>
        <w:t>,</w:t>
      </w:r>
      <w:r>
        <w:rPr>
          <w:rFonts w:eastAsia="Times New Roman"/>
          <w:b/>
          <w:szCs w:val="24"/>
        </w:rPr>
        <w:t xml:space="preserve"> Τηλεπικοινωνιών και Ενημέρωσης):</w:t>
      </w:r>
      <w:r>
        <w:rPr>
          <w:rFonts w:eastAsia="Times New Roman"/>
          <w:szCs w:val="24"/>
        </w:rPr>
        <w:t xml:space="preserve"> Σας είπα για τις δημοσκοπήσεις και σας συστήνω να μην αντιδράτε σπασμωδικά. Έχουν γίνει πολλές δημοσκοπήσεις.</w:t>
      </w:r>
    </w:p>
    <w:p w14:paraId="7DFB3B21"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ΑΝΝΑ - ΜΙΣΕΛ ΑΣΗΜΑΚΟΠΟΥΛΟΥ:</w:t>
      </w:r>
      <w:r>
        <w:rPr>
          <w:rFonts w:eastAsia="Times New Roman" w:cs="Times New Roman"/>
          <w:szCs w:val="24"/>
        </w:rPr>
        <w:t xml:space="preserve"> Και εγώ σας ζήτησα να απαντήσετε για την </w:t>
      </w:r>
      <w:r>
        <w:rPr>
          <w:rFonts w:eastAsia="Times New Roman" w:cs="Times New Roman"/>
          <w:szCs w:val="24"/>
        </w:rPr>
        <w:t>«</w:t>
      </w:r>
      <w:r>
        <w:rPr>
          <w:rFonts w:eastAsia="Times New Roman" w:cs="Times New Roman"/>
          <w:szCs w:val="24"/>
          <w:lang w:val="en-US"/>
        </w:rPr>
        <w:t>C</w:t>
      </w:r>
      <w:r>
        <w:rPr>
          <w:rFonts w:eastAsia="Times New Roman" w:cs="Times New Roman"/>
          <w:szCs w:val="24"/>
          <w:lang w:val="en-US"/>
        </w:rPr>
        <w:t>OMMON</w:t>
      </w:r>
      <w:r>
        <w:rPr>
          <w:rFonts w:eastAsia="Times New Roman" w:cs="Times New Roman"/>
          <w:szCs w:val="24"/>
        </w:rPr>
        <w:t xml:space="preserve"> </w:t>
      </w:r>
      <w:r>
        <w:rPr>
          <w:rFonts w:eastAsia="Times New Roman" w:cs="Times New Roman"/>
          <w:szCs w:val="24"/>
          <w:lang w:val="en-US"/>
        </w:rPr>
        <w:t>V</w:t>
      </w:r>
      <w:r>
        <w:rPr>
          <w:rFonts w:eastAsia="Times New Roman" w:cs="Times New Roman"/>
          <w:szCs w:val="24"/>
          <w:lang w:val="en-US"/>
        </w:rPr>
        <w:t>IEW</w:t>
      </w:r>
      <w:r>
        <w:rPr>
          <w:rFonts w:eastAsia="Times New Roman" w:cs="Times New Roman"/>
          <w:szCs w:val="24"/>
        </w:rPr>
        <w:t>»</w:t>
      </w:r>
      <w:r>
        <w:rPr>
          <w:rFonts w:eastAsia="Times New Roman" w:cs="Times New Roman"/>
          <w:szCs w:val="24"/>
        </w:rPr>
        <w:t xml:space="preserve"> και για τον κ. Βερναρδάκη.</w:t>
      </w:r>
    </w:p>
    <w:p w14:paraId="7DFB3B22"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Μην αντιδράτε σπασμωδικά. Νομίζω ότι έπρεπε να έχει η παράταξή σας συσσωρευμένη πείρα για να έ</w:t>
      </w:r>
      <w:r>
        <w:rPr>
          <w:rFonts w:eastAsia="Times New Roman" w:cs="Times New Roman"/>
          <w:szCs w:val="24"/>
        </w:rPr>
        <w:t xml:space="preserve">χει λίγο και την αρετή της υπομονής. Δεν την είχατε </w:t>
      </w:r>
      <w:r>
        <w:rPr>
          <w:rFonts w:eastAsia="Times New Roman" w:cs="Times New Roman"/>
          <w:szCs w:val="24"/>
        </w:rPr>
        <w:lastRenderedPageBreak/>
        <w:t>την πρώτη διετία. Θα την αποκτήσετε, θέλετε δεν θέλετε, στο δεύτερο κομμάτι της τετραετίας μας.</w:t>
      </w:r>
    </w:p>
    <w:p w14:paraId="7DFB3B2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Και, για να θεμελιώσω το επιχείρημα ότι το πρόβλημα των ψευδών ειδήσεων δεν είναι πρόβλημα των μέσων κοινωνι</w:t>
      </w:r>
      <w:r>
        <w:rPr>
          <w:rFonts w:eastAsia="Times New Roman" w:cs="Times New Roman"/>
          <w:szCs w:val="24"/>
        </w:rPr>
        <w:t xml:space="preserve">κής δικτύωσης, θα καταθέσω στα Πρακτικά το περιβόητο γράφημα του τηλεοπτικού σταθμού </w:t>
      </w:r>
      <w:r>
        <w:rPr>
          <w:rFonts w:eastAsia="Times New Roman" w:cs="Times New Roman"/>
          <w:szCs w:val="24"/>
        </w:rPr>
        <w:t>«</w:t>
      </w:r>
      <w:r>
        <w:rPr>
          <w:rFonts w:eastAsia="Times New Roman" w:cs="Times New Roman"/>
          <w:szCs w:val="24"/>
          <w:lang w:val="en-US"/>
        </w:rPr>
        <w:t>SKAI</w:t>
      </w:r>
      <w:r>
        <w:rPr>
          <w:rFonts w:eastAsia="Times New Roman" w:cs="Times New Roman"/>
          <w:szCs w:val="24"/>
        </w:rPr>
        <w:t>»</w:t>
      </w:r>
      <w:r>
        <w:rPr>
          <w:rFonts w:eastAsia="Times New Roman" w:cs="Times New Roman"/>
          <w:szCs w:val="24"/>
        </w:rPr>
        <w:t xml:space="preserve"> όπου οι αθεόφοβοι, επειδή η χώρα μπαίνει στην ανάπτυξη και δεν θέλουμε να το πούμε και να το παραδεχτούμε αυτό, αντιστρέψανε τον άξονα του χρόνου. Ο χρόνος πηγαίνει</w:t>
      </w:r>
      <w:r>
        <w:rPr>
          <w:rFonts w:eastAsia="Times New Roman" w:cs="Times New Roman"/>
          <w:szCs w:val="24"/>
        </w:rPr>
        <w:t xml:space="preserve"> προς τα πίσω για να βγει το γράφημα με μία καμπύλη καθοδική. Αυτά είναι! Αυτές είναι οι πρακτικές!</w:t>
      </w:r>
    </w:p>
    <w:p w14:paraId="7DFB3B24"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ΑΝΝΑ - ΜΙΣΕΛ ΑΣΗΜΑΚΟΠΟΥΛΟΥ:</w:t>
      </w:r>
      <w:r>
        <w:rPr>
          <w:rFonts w:eastAsia="Times New Roman" w:cs="Times New Roman"/>
          <w:szCs w:val="24"/>
        </w:rPr>
        <w:t xml:space="preserve"> Να καταθέσετε το πρόγραμμα της Θεσσαλονίκης να ξέρουμε τι είναι ψευδείς ειδήσεις!</w:t>
      </w:r>
    </w:p>
    <w:p w14:paraId="7DFB3B25"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w:t>
      </w:r>
      <w:r>
        <w:rPr>
          <w:rFonts w:eastAsia="Times New Roman" w:cs="Times New Roman"/>
          <w:b/>
          <w:szCs w:val="24"/>
        </w:rPr>
        <w:t>Τηλεπικοινωνιών και Ενημέρωσης):</w:t>
      </w:r>
      <w:r>
        <w:rPr>
          <w:rFonts w:eastAsia="Times New Roman" w:cs="Times New Roman"/>
          <w:szCs w:val="24"/>
        </w:rPr>
        <w:t xml:space="preserve"> Και νομίζω, βεβαίως, πραγματικά, επειδή είχα και την ευκαιρία αυτό να το επικοινωνήσω και σε διεθνές ακροατήριο, είναι και στις Ηνωμένες Πολιτείες πάρα πολύ πολωμένα τα πράγματα, αλλά δεν είμαι σίγουρος ότι φτάνουν σε τέτοι</w:t>
      </w:r>
      <w:r>
        <w:rPr>
          <w:rFonts w:eastAsia="Times New Roman" w:cs="Times New Roman"/>
          <w:szCs w:val="24"/>
        </w:rPr>
        <w:t xml:space="preserve">ες ακρότητες διαστρέβλωσης της πραγματικότητας. </w:t>
      </w:r>
    </w:p>
    <w:p w14:paraId="7DFB3B2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βασικό ζήτημα στο οποίο πρέπει και εσείς να έχετε τον νου σας, όχι προσωπικά, αλλά η παράταξή σας, είναι ότι </w:t>
      </w:r>
      <w:r>
        <w:rPr>
          <w:rFonts w:eastAsia="Times New Roman" w:cs="Times New Roman"/>
          <w:szCs w:val="24"/>
        </w:rPr>
        <w:t>«</w:t>
      </w:r>
      <w:proofErr w:type="spellStart"/>
      <w:r>
        <w:rPr>
          <w:rFonts w:eastAsia="Times New Roman" w:cs="Times New Roman"/>
          <w:szCs w:val="24"/>
          <w:lang w:val="en-US"/>
        </w:rPr>
        <w:t>scripta</w:t>
      </w:r>
      <w:proofErr w:type="spellEnd"/>
      <w:r>
        <w:rPr>
          <w:rFonts w:eastAsia="Times New Roman" w:cs="Times New Roman"/>
          <w:szCs w:val="24"/>
        </w:rPr>
        <w:t xml:space="preserve"> </w:t>
      </w:r>
      <w:proofErr w:type="spellStart"/>
      <w:r>
        <w:rPr>
          <w:rFonts w:eastAsia="Times New Roman" w:cs="Times New Roman"/>
          <w:szCs w:val="24"/>
          <w:lang w:val="en-US"/>
        </w:rPr>
        <w:t>manent</w:t>
      </w:r>
      <w:proofErr w:type="spellEnd"/>
      <w:r>
        <w:rPr>
          <w:rFonts w:eastAsia="Times New Roman" w:cs="Times New Roman"/>
          <w:szCs w:val="24"/>
        </w:rPr>
        <w:t xml:space="preserve">» </w:t>
      </w:r>
      <w:r>
        <w:rPr>
          <w:rFonts w:eastAsia="Times New Roman" w:cs="Times New Roman"/>
          <w:szCs w:val="24"/>
        </w:rPr>
        <w:t xml:space="preserve">και κυρίως </w:t>
      </w:r>
      <w:r>
        <w:rPr>
          <w:rFonts w:eastAsia="Times New Roman" w:cs="Times New Roman"/>
          <w:szCs w:val="24"/>
        </w:rPr>
        <w:t>«</w:t>
      </w:r>
      <w:r>
        <w:rPr>
          <w:rFonts w:eastAsia="Times New Roman" w:cs="Times New Roman"/>
          <w:szCs w:val="24"/>
          <w:lang w:val="en-US"/>
        </w:rPr>
        <w:t>falsa</w:t>
      </w:r>
      <w:r>
        <w:rPr>
          <w:rFonts w:eastAsia="Times New Roman" w:cs="Times New Roman"/>
          <w:szCs w:val="24"/>
        </w:rPr>
        <w:t xml:space="preserve"> </w:t>
      </w:r>
      <w:proofErr w:type="spellStart"/>
      <w:r>
        <w:rPr>
          <w:rFonts w:eastAsia="Times New Roman" w:cs="Times New Roman"/>
          <w:szCs w:val="24"/>
          <w:lang w:val="en-US"/>
        </w:rPr>
        <w:t>scripta</w:t>
      </w:r>
      <w:proofErr w:type="spellEnd"/>
      <w:r>
        <w:rPr>
          <w:rFonts w:eastAsia="Times New Roman" w:cs="Times New Roman"/>
          <w:szCs w:val="24"/>
        </w:rPr>
        <w:t xml:space="preserve"> </w:t>
      </w:r>
      <w:proofErr w:type="spellStart"/>
      <w:r>
        <w:rPr>
          <w:rFonts w:eastAsia="Times New Roman" w:cs="Times New Roman"/>
          <w:szCs w:val="24"/>
          <w:lang w:val="en-US"/>
        </w:rPr>
        <w:t>manent</w:t>
      </w:r>
      <w:proofErr w:type="spellEnd"/>
      <w:r>
        <w:rPr>
          <w:rFonts w:eastAsia="Times New Roman" w:cs="Times New Roman"/>
          <w:szCs w:val="24"/>
        </w:rPr>
        <w:t>».</w:t>
      </w:r>
    </w:p>
    <w:p w14:paraId="7DFB3B2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κ. Νικόλαος Παπ</w:t>
      </w:r>
      <w:r>
        <w:rPr>
          <w:rFonts w:eastAsia="Times New Roman" w:cs="Times New Roman"/>
          <w:szCs w:val="24"/>
        </w:rPr>
        <w:t xml:space="preserve">πάς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DFB3B28"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7DFB3B2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στην επόμενη επίκαιρη ερώτηση. </w:t>
      </w:r>
    </w:p>
    <w:p w14:paraId="7DFB3B2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συζητηθεί η δεύτερη </w:t>
      </w:r>
      <w:r>
        <w:rPr>
          <w:rFonts w:eastAsia="Times New Roman" w:cs="Times New Roman"/>
          <w:szCs w:val="24"/>
        </w:rPr>
        <w:t>με αριθμό 1501/19-9</w:t>
      </w:r>
      <w:r>
        <w:rPr>
          <w:rFonts w:eastAsia="Times New Roman" w:cs="Times New Roman"/>
          <w:szCs w:val="24"/>
        </w:rPr>
        <w:t>-</w:t>
      </w:r>
      <w:r>
        <w:rPr>
          <w:rFonts w:eastAsia="Times New Roman" w:cs="Times New Roman"/>
          <w:szCs w:val="24"/>
        </w:rPr>
        <w:t>2017</w:t>
      </w:r>
      <w:r>
        <w:rPr>
          <w:rFonts w:eastAsia="Times New Roman" w:cs="Times New Roman"/>
          <w:szCs w:val="24"/>
        </w:rPr>
        <w:t xml:space="preserve"> </w:t>
      </w:r>
      <w:r>
        <w:rPr>
          <w:rFonts w:eastAsia="Times New Roman" w:cs="Times New Roman"/>
          <w:szCs w:val="24"/>
        </w:rPr>
        <w:t xml:space="preserve">επίκαιρη ερώτηση πρώτου κύκλου του Βουλευτή Επικρατείας της Δημοκρατικής Συμπαράταξης ΠΑΣΟΚ – ΔΗΜΑΡ κ. </w:t>
      </w:r>
      <w:r>
        <w:rPr>
          <w:rFonts w:eastAsia="Times New Roman" w:cs="Times New Roman"/>
          <w:bCs/>
          <w:szCs w:val="24"/>
        </w:rPr>
        <w:t>Αθανάσιου Θεοχαρόπουλου</w:t>
      </w:r>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bCs/>
          <w:szCs w:val="24"/>
        </w:rPr>
        <w:t>,</w:t>
      </w:r>
      <w:r>
        <w:rPr>
          <w:rFonts w:eastAsia="Times New Roman" w:cs="Times New Roman"/>
          <w:b/>
          <w:bCs/>
          <w:szCs w:val="24"/>
        </w:rPr>
        <w:t xml:space="preserve"> </w:t>
      </w:r>
      <w:r>
        <w:rPr>
          <w:rFonts w:eastAsia="Times New Roman" w:cs="Times New Roman"/>
          <w:szCs w:val="24"/>
        </w:rPr>
        <w:t xml:space="preserve">με θέμα: «Σε ποιες ενέργειες </w:t>
      </w:r>
      <w:r>
        <w:rPr>
          <w:rFonts w:eastAsia="Times New Roman" w:cs="Times New Roman"/>
          <w:szCs w:val="24"/>
        </w:rPr>
        <w:t>θα προβείτε για την αντιμετώπιση της κατάστασης στον Σαρωνικό; Υπάρχει σχεδιασμός και σαφές χρονοδιάγραμμα; Πότε εκτιμάτε ότι θα αποκατασταθεί η ζημιά και η περιβαλλοντική ισορροπία; Ποια είναι η μέριμνα για την αποζημίωση των πληγέντων επαγγελματιών και π</w:t>
      </w:r>
      <w:r>
        <w:rPr>
          <w:rFonts w:eastAsia="Times New Roman" w:cs="Times New Roman"/>
          <w:szCs w:val="24"/>
        </w:rPr>
        <w:t>ολιτών; Πώς θα διασφαλίσετε ότι μια τέτοια καταστροφή θα αποφευχθεί στο μέλλον;».</w:t>
      </w:r>
    </w:p>
    <w:p w14:paraId="7DFB3B2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Θεοχαρόπουλος για δύο λεπτά</w:t>
      </w:r>
      <w:r>
        <w:rPr>
          <w:rFonts w:eastAsia="Times New Roman" w:cs="Times New Roman"/>
          <w:szCs w:val="24"/>
        </w:rPr>
        <w:t>, για να παρουσιάσει την επίκαιρη ερώτηση.</w:t>
      </w:r>
    </w:p>
    <w:p w14:paraId="7DFB3B2C"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Υπουργέ, οι εξελίξεις στην υπόθεση του ναυαγίου του δε</w:t>
      </w:r>
      <w:r>
        <w:rPr>
          <w:rFonts w:eastAsia="Times New Roman" w:cs="Times New Roman"/>
          <w:szCs w:val="24"/>
        </w:rPr>
        <w:t>ξαμενόπλοιου «Α</w:t>
      </w:r>
      <w:r>
        <w:rPr>
          <w:rFonts w:eastAsia="Times New Roman" w:cs="Times New Roman"/>
          <w:szCs w:val="24"/>
        </w:rPr>
        <w:t>ΓΙΑ</w:t>
      </w:r>
      <w:r>
        <w:rPr>
          <w:rFonts w:eastAsia="Times New Roman" w:cs="Times New Roman"/>
          <w:szCs w:val="24"/>
        </w:rPr>
        <w:t xml:space="preserve"> Ζ</w:t>
      </w:r>
      <w:r>
        <w:rPr>
          <w:rFonts w:eastAsia="Times New Roman" w:cs="Times New Roman"/>
          <w:szCs w:val="24"/>
        </w:rPr>
        <w:t>ΩΝΗ</w:t>
      </w:r>
      <w:r>
        <w:rPr>
          <w:rFonts w:eastAsia="Times New Roman" w:cs="Times New Roman"/>
          <w:szCs w:val="24"/>
        </w:rPr>
        <w:t xml:space="preserve"> ΙΙ» είναι </w:t>
      </w:r>
      <w:proofErr w:type="spellStart"/>
      <w:r>
        <w:rPr>
          <w:rFonts w:eastAsia="Times New Roman" w:cs="Times New Roman"/>
          <w:szCs w:val="24"/>
        </w:rPr>
        <w:t>σοκαριστικές</w:t>
      </w:r>
      <w:proofErr w:type="spellEnd"/>
      <w:r>
        <w:rPr>
          <w:rFonts w:eastAsia="Times New Roman" w:cs="Times New Roman"/>
          <w:szCs w:val="24"/>
        </w:rPr>
        <w:t xml:space="preserve">. </w:t>
      </w:r>
    </w:p>
    <w:p w14:paraId="7DFB3B2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Εσείς υποτιμήσατε από την πρώτη στιγμή τη διάσταση της καταστροφής. Αντί να επέμβετε αρχικά και να αντιμετωπίσετε την κατάσταση έστω και στο και πέντε δηλώνατε ότι όλα είναι υπό έλεγχο. Αναρωτιέμαι αν ειλικρ</w:t>
      </w:r>
      <w:r>
        <w:rPr>
          <w:rFonts w:eastAsia="Times New Roman" w:cs="Times New Roman"/>
          <w:szCs w:val="24"/>
        </w:rPr>
        <w:t xml:space="preserve">ινά αντιλαμβάνεστε τι σημαίνει έλεγχος. Μετά την αδικαιολόγητη καθυστέρησή σας τα μέτρα που ελήφθησαν στη συνέχεια ήταν </w:t>
      </w:r>
      <w:proofErr w:type="spellStart"/>
      <w:r>
        <w:rPr>
          <w:rFonts w:eastAsia="Times New Roman" w:cs="Times New Roman"/>
          <w:szCs w:val="24"/>
        </w:rPr>
        <w:t>αναντίστοιχα</w:t>
      </w:r>
      <w:proofErr w:type="spellEnd"/>
      <w:r>
        <w:rPr>
          <w:rFonts w:eastAsia="Times New Roman" w:cs="Times New Roman"/>
          <w:szCs w:val="24"/>
        </w:rPr>
        <w:t xml:space="preserve"> του μεγέθους της ρύπανσης με αποτέλεσμα οι εστίες της να επεκταθούν σε μεγάλη θαλάσσια έκταση της Αττικής. Φτάσατε στο σημε</w:t>
      </w:r>
      <w:r>
        <w:rPr>
          <w:rFonts w:eastAsia="Times New Roman" w:cs="Times New Roman"/>
          <w:szCs w:val="24"/>
        </w:rPr>
        <w:t>ίο να προβείτε σε απαράδεκτες δηλώσεις, κύριε Υπουργέ, να συνιστάτε στους πολίτες τις πρώτες ημέρες να πάνε για κολύμπι στις ακτές της Αττικής. Πάλι καλά που δεν τους είπατε ότι λόγω της ρύπανσης θα είναι φθηνότερες και οι ξαπλώστρες, μόνο αυτό δεν ακούσαμ</w:t>
      </w:r>
      <w:r>
        <w:rPr>
          <w:rFonts w:eastAsia="Times New Roman" w:cs="Times New Roman"/>
          <w:szCs w:val="24"/>
        </w:rPr>
        <w:t>ε εκείνες τις ημέρες.</w:t>
      </w:r>
    </w:p>
    <w:p w14:paraId="7DFB3B2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Στη συνεδρίαση πριν δύο ημέρες της Επιτροπής Προστασίας του Περιβάλλοντος για την αντιμετώπιση της ρύπανσης, συνειδητά ή ασυνείδητα, δείξατε για άλλη μια φορά ότι δεν έχετε συναίσθηση της κατάστασης. Αντί να ενημερώσετε ουσιαστικά για</w:t>
      </w:r>
      <w:r>
        <w:rPr>
          <w:rFonts w:eastAsia="Times New Roman" w:cs="Times New Roman"/>
          <w:szCs w:val="24"/>
        </w:rPr>
        <w:t xml:space="preserve"> τις ενέργειες της Κυβέρνησής σας επί του θέματος μας βομβαρδίσατε για ημέρες και ώρες και πληροφορίες για συσκέψεις επί των συσκέψεων. Όλο συσκέψεις κάνατε μετά την Τετάρτη, που γυρίσατε από το Λονδίνο, σύμφωνα με την ενημέρωση που κάνατε στην Επιτροπή Πε</w:t>
      </w:r>
      <w:r>
        <w:rPr>
          <w:rFonts w:eastAsia="Times New Roman" w:cs="Times New Roman"/>
          <w:szCs w:val="24"/>
        </w:rPr>
        <w:t xml:space="preserve">ριβάλλοντος, αλλά αποτέλεσμα τίποτα. </w:t>
      </w:r>
    </w:p>
    <w:p w14:paraId="7DFB3B2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Πέραν της εκτεταμένης οικολογικής καταστροφής το ναυάγιο οδήγησε σε τεράστιες οικονομικές και κοινωνικές επιπτώσεις στον Σαρωνικό. Παραλίες, αλιευτικές και τουριστικές περιοχές έχουν καταστραφεί. Η οικονομική και εμπορ</w:t>
      </w:r>
      <w:r>
        <w:rPr>
          <w:rFonts w:eastAsia="Times New Roman" w:cs="Times New Roman"/>
          <w:szCs w:val="24"/>
        </w:rPr>
        <w:t>ική δραστηριότητα στις περιοχές αυτές, επίσης άλλες δραστηριότητες, όπως ο αθλητισμός, δημόσιες και δημοτικές υποδομές έχουν πληγεί ανεπανόρθωτα και βέβαια η δημόσια υγεία απειλείται.</w:t>
      </w:r>
    </w:p>
    <w:p w14:paraId="7DFB3B3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Με όση ειλικρίνεια σας έχει μείνει και αναλογιζόμενος τη σοβαρότητα και </w:t>
      </w:r>
      <w:r>
        <w:rPr>
          <w:rFonts w:eastAsia="Times New Roman" w:cs="Times New Roman"/>
          <w:szCs w:val="24"/>
        </w:rPr>
        <w:t xml:space="preserve">την υπευθυνότητα που απαιτείται για την αποτελεσματική αντιμετώπιση της ρύπανσης παρακαλώ να απαντήσετε σε συγκεκριμένα ερωτήματα: Σε ποιες ενέργειες ακριβώς </w:t>
      </w:r>
      <w:r>
        <w:rPr>
          <w:rFonts w:eastAsia="Times New Roman" w:cs="Times New Roman"/>
          <w:szCs w:val="24"/>
        </w:rPr>
        <w:lastRenderedPageBreak/>
        <w:t>προτίθεστε να προβείτε από εδώ και στο εξής; Έχετε ολοκληρωμένο σχεδιασμό και χρονοδιάγραμμα; Αν ν</w:t>
      </w:r>
      <w:r>
        <w:rPr>
          <w:rFonts w:eastAsia="Times New Roman" w:cs="Times New Roman"/>
          <w:szCs w:val="24"/>
        </w:rPr>
        <w:t xml:space="preserve">αι, ποιος είναι αυτός; </w:t>
      </w:r>
    </w:p>
    <w:p w14:paraId="7DFB3B3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Πώς θα διασφαλίσετε στο πλαίσιο αυτό τον συντονισμό σας με την </w:t>
      </w:r>
      <w:r>
        <w:rPr>
          <w:rFonts w:eastAsia="Times New Roman" w:cs="Times New Roman"/>
          <w:szCs w:val="24"/>
        </w:rPr>
        <w:t>τοπική αυτοδιοίκηση</w:t>
      </w:r>
      <w:r>
        <w:rPr>
          <w:rFonts w:eastAsia="Times New Roman" w:cs="Times New Roman"/>
          <w:szCs w:val="24"/>
        </w:rPr>
        <w:t>; Τις πρώτες ημέρες οι δήμαρχοι έλεγαν ότι είναι εντελώς μόνοι σε αυτήν τη διαδικασία. Δεν είχαν κα</w:t>
      </w:r>
      <w:r>
        <w:rPr>
          <w:rFonts w:eastAsia="Times New Roman" w:cs="Times New Roman"/>
          <w:szCs w:val="24"/>
        </w:rPr>
        <w:t>μ</w:t>
      </w:r>
      <w:r>
        <w:rPr>
          <w:rFonts w:eastAsia="Times New Roman" w:cs="Times New Roman"/>
          <w:szCs w:val="24"/>
        </w:rPr>
        <w:t>μία ενημέρωση από το Υπουργείο. Και καλά, βρισκόσα</w:t>
      </w:r>
      <w:r>
        <w:rPr>
          <w:rFonts w:eastAsia="Times New Roman" w:cs="Times New Roman"/>
          <w:szCs w:val="24"/>
        </w:rPr>
        <w:t xml:space="preserve">σταν στο Λονδίνο, δεν μπορούσατε να επιστρέψετε -και αυτό δεν μπορούμε να το κατανοήσουμε, δεν μας έχετε πει τον λόγο,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από εκεί δεν μπορούσατε να συντονίσετε κάποιες ενέργειες προσωπικά εσείς σε μια τέτοια κρίσιμη περίσταση για τη </w:t>
      </w:r>
      <w:r>
        <w:rPr>
          <w:rFonts w:eastAsia="Times New Roman" w:cs="Times New Roman"/>
          <w:szCs w:val="24"/>
        </w:rPr>
        <w:t xml:space="preserve">χώρα; </w:t>
      </w:r>
    </w:p>
    <w:p w14:paraId="7DFB3B3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Βάσει των ενεργειών αυτών που προτίθεστε να προβείτε πότε εκτιμάτε ότι θα αποκατασταθεί η ζημιά και περιβαλλοντική ισορροπία;</w:t>
      </w:r>
    </w:p>
    <w:p w14:paraId="7DFB3B3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Τέλος, κύριε Υπουργέ, θέλω να σας θέσω ένα ακόμα ερώτημα καθοριστικής σημασίας, που αφορά στην αποζημίωση των πληγέντων </w:t>
      </w:r>
      <w:r>
        <w:rPr>
          <w:rFonts w:eastAsia="Times New Roman" w:cs="Times New Roman"/>
          <w:szCs w:val="24"/>
        </w:rPr>
        <w:t>επαγγελματιών και πολιτών. Δηλώσατε ότι έχουν ήδη ξεκινήσει και προχωρούν οι διαδικασίες για τις αποζημιώσεις όσων θίγονται από το «</w:t>
      </w:r>
      <w:r>
        <w:rPr>
          <w:rFonts w:eastAsia="Times New Roman" w:cs="Times New Roman"/>
          <w:szCs w:val="24"/>
          <w:lang w:val="en-US"/>
        </w:rPr>
        <w:t>IOPC</w:t>
      </w:r>
      <w:r>
        <w:rPr>
          <w:rFonts w:eastAsia="Times New Roman" w:cs="Times New Roman"/>
          <w:szCs w:val="24"/>
        </w:rPr>
        <w:t xml:space="preserve"> </w:t>
      </w:r>
      <w:r>
        <w:rPr>
          <w:rFonts w:eastAsia="Times New Roman" w:cs="Times New Roman"/>
          <w:szCs w:val="24"/>
          <w:lang w:val="en-US"/>
        </w:rPr>
        <w:t>F</w:t>
      </w:r>
      <w:r>
        <w:rPr>
          <w:rFonts w:eastAsia="Times New Roman" w:cs="Times New Roman"/>
          <w:szCs w:val="24"/>
          <w:lang w:val="en-US"/>
        </w:rPr>
        <w:t>UNDS</w:t>
      </w:r>
      <w:r>
        <w:rPr>
          <w:rFonts w:eastAsia="Times New Roman" w:cs="Times New Roman"/>
          <w:szCs w:val="24"/>
        </w:rPr>
        <w:t xml:space="preserve">» στην περίπτωση που δεν αρκεί η κάλυψη από την ασφαλιστική εταιρεία. Μπορείτε να μας </w:t>
      </w:r>
      <w:r>
        <w:rPr>
          <w:rFonts w:eastAsia="Times New Roman" w:cs="Times New Roman"/>
          <w:szCs w:val="24"/>
        </w:rPr>
        <w:lastRenderedPageBreak/>
        <w:t xml:space="preserve">ενημερώσετε σχετικά; Επειδή </w:t>
      </w:r>
      <w:r>
        <w:rPr>
          <w:rFonts w:eastAsia="Times New Roman" w:cs="Times New Roman"/>
          <w:szCs w:val="24"/>
        </w:rPr>
        <w:t xml:space="preserve">η έρευνα σχετικά με τα αίτια και τις ευθύνες και το ναυάγιο είναι σε εξέλιξη, δηλώσατε, μάλιστα, σε συνέντευξή σας ότι δεν μπορείτε να κάνετε προφητείες. </w:t>
      </w:r>
    </w:p>
    <w:p w14:paraId="7DFB3B3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Απαντήστε, λοιπόν, στους επιχειρηματίες και στους πολίτες, που πλήττονται και αγωνιούν και που κάθε ά</w:t>
      </w:r>
      <w:r>
        <w:rPr>
          <w:rFonts w:eastAsia="Times New Roman" w:cs="Times New Roman"/>
          <w:szCs w:val="24"/>
        </w:rPr>
        <w:t xml:space="preserve">λλο παρά προφητείες προσδοκούν, πότε και πώς σχεδιάζεται η αποζημίωσή τους. Θα εξαρτηθεί -και σε ποιο βαθμό- από τα αποτελέσματα των πορισμάτων; </w:t>
      </w:r>
    </w:p>
    <w:p w14:paraId="7DFB3B3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DFB3B36" w14:textId="77777777" w:rsidR="000E1967" w:rsidRDefault="00A63212">
      <w:pPr>
        <w:spacing w:after="0"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 xml:space="preserve">Θα απαντήσει ο Υπουργός </w:t>
      </w:r>
      <w:r>
        <w:rPr>
          <w:rFonts w:eastAsia="Times New Roman"/>
          <w:bCs/>
          <w:szCs w:val="24"/>
        </w:rPr>
        <w:t>Ναυτιλίας και Νησιωτικής Πολιτικής</w:t>
      </w:r>
      <w:r>
        <w:rPr>
          <w:rFonts w:eastAsia="Times New Roman"/>
          <w:bCs/>
          <w:szCs w:val="24"/>
        </w:rPr>
        <w:t xml:space="preserve"> κ. </w:t>
      </w:r>
      <w:proofErr w:type="spellStart"/>
      <w:r>
        <w:rPr>
          <w:rFonts w:eastAsia="Times New Roman"/>
          <w:bCs/>
          <w:szCs w:val="24"/>
        </w:rPr>
        <w:t>Κουρουμπλής</w:t>
      </w:r>
      <w:proofErr w:type="spellEnd"/>
      <w:r>
        <w:rPr>
          <w:rFonts w:eastAsia="Times New Roman"/>
          <w:bCs/>
          <w:szCs w:val="24"/>
        </w:rPr>
        <w:t xml:space="preserve">. </w:t>
      </w:r>
    </w:p>
    <w:p w14:paraId="7DFB3B37" w14:textId="77777777" w:rsidR="000E1967" w:rsidRDefault="00A63212">
      <w:pPr>
        <w:spacing w:after="0" w:line="600" w:lineRule="auto"/>
        <w:ind w:firstLine="720"/>
        <w:jc w:val="both"/>
        <w:rPr>
          <w:rFonts w:eastAsia="Times New Roman"/>
          <w:bCs/>
          <w:szCs w:val="24"/>
        </w:rPr>
      </w:pPr>
      <w:r>
        <w:rPr>
          <w:rFonts w:eastAsia="Times New Roman"/>
          <w:bCs/>
          <w:szCs w:val="24"/>
        </w:rPr>
        <w:t>Κύριε Υπουργέ, έχετε τον λόγο για τρία λεπτά.</w:t>
      </w:r>
    </w:p>
    <w:p w14:paraId="7DFB3B38"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Κύριε Πρόεδρε, κυρίες και κύριοι συνάδελφοι, αγαπητέ κύριε Θεοχαρόπουλε, είναι πάρα πολύ ενδιαφέρουσα η </w:t>
      </w:r>
      <w:r>
        <w:rPr>
          <w:rFonts w:eastAsia="Times New Roman" w:cs="Times New Roman"/>
          <w:szCs w:val="24"/>
        </w:rPr>
        <w:t xml:space="preserve">επίκαιρη </w:t>
      </w:r>
      <w:r>
        <w:rPr>
          <w:rFonts w:eastAsia="Times New Roman" w:cs="Times New Roman"/>
          <w:szCs w:val="24"/>
        </w:rPr>
        <w:t>ερώτηση κ</w:t>
      </w:r>
      <w:r>
        <w:rPr>
          <w:rFonts w:eastAsia="Times New Roman" w:cs="Times New Roman"/>
          <w:szCs w:val="24"/>
        </w:rPr>
        <w:t>αι οφείλω να ομολογήσω ότι εκδηλώνει την ανησυχία ενός κοινοβουλευτικού άνδρα για ένα πάρα πολύ σοβαρό γεγονός που έχει συμβεί. Όμως, κύριε Θεο</w:t>
      </w:r>
      <w:r>
        <w:rPr>
          <w:rFonts w:eastAsia="Times New Roman" w:cs="Times New Roman"/>
          <w:szCs w:val="24"/>
        </w:rPr>
        <w:lastRenderedPageBreak/>
        <w:t>χαρόπουλε, αυτό το γεγονός έχει συμβεί εδώ και δεκατρείς με δεκατέσσερις μέρες και δεν είχατε την ευγενή καλοσύνη</w:t>
      </w:r>
      <w:r>
        <w:rPr>
          <w:rFonts w:eastAsia="Times New Roman" w:cs="Times New Roman"/>
          <w:szCs w:val="24"/>
        </w:rPr>
        <w:t xml:space="preserve"> να μου τηλεφωνήσετε ή να επισκεφθείτε το Υπουργείο και να μου καταθέσετε αυτή την αγωνία, που θα ήταν και σ’ εμένα πολύ χρήσιμη. Αλλά, εντάξει, είναι επιλογή. </w:t>
      </w:r>
    </w:p>
    <w:p w14:paraId="7DFB3B3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Θέλω, λοιπόν, να σας πω πως σε ό,τι αφορά την έρευνα για τα αίτια είναι μια διαδικασία που βρίσ</w:t>
      </w:r>
      <w:r>
        <w:rPr>
          <w:rFonts w:eastAsia="Times New Roman" w:cs="Times New Roman"/>
          <w:szCs w:val="24"/>
        </w:rPr>
        <w:t xml:space="preserve">κεται σε εξέλιξη από τρεις διαφορετικούς φορείς, κυρίως από τη </w:t>
      </w:r>
      <w:r>
        <w:rPr>
          <w:rFonts w:eastAsia="Times New Roman" w:cs="Times New Roman"/>
          <w:szCs w:val="24"/>
        </w:rPr>
        <w:t>δικαιοσύνη</w:t>
      </w:r>
      <w:r>
        <w:rPr>
          <w:rFonts w:eastAsia="Times New Roman" w:cs="Times New Roman"/>
          <w:szCs w:val="24"/>
        </w:rPr>
        <w:t xml:space="preserve">, αλλά και από </w:t>
      </w:r>
      <w:r>
        <w:rPr>
          <w:rFonts w:eastAsia="Times New Roman" w:cs="Times New Roman"/>
          <w:szCs w:val="24"/>
        </w:rPr>
        <w:t xml:space="preserve">ανεξάρτητη αρχή </w:t>
      </w:r>
      <w:r>
        <w:rPr>
          <w:rFonts w:eastAsia="Times New Roman" w:cs="Times New Roman"/>
          <w:szCs w:val="24"/>
        </w:rPr>
        <w:t>και από το ίδιο το Υπουργείο. Όταν θα έχουμε τα αποτελέσματα, τότε θα τα ανακοινώσουμε με σεβασμό στην κοινωνία, γιατί αυτή η σχέση μας συνδέει με την κ</w:t>
      </w:r>
      <w:r>
        <w:rPr>
          <w:rFonts w:eastAsia="Times New Roman" w:cs="Times New Roman"/>
          <w:szCs w:val="24"/>
        </w:rPr>
        <w:t xml:space="preserve">οινωνία: σχέση σεβασμού. Και αντιλαμβανόμαστε τι έχει συμβεί και το μέγεθος. Και έχουμε το κουράγιο να πούμε στην κοινωνία ότι η μόνη που δεν φταίει είναι η κοινωνία των περιοχών αυτών. </w:t>
      </w:r>
    </w:p>
    <w:p w14:paraId="7DFB3B3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Από εκεί και πέρα, ευθύνες υπάρχουν και θα βρεθούν. Το να λέτε, όμως,</w:t>
      </w:r>
      <w:r>
        <w:rPr>
          <w:rFonts w:eastAsia="Times New Roman" w:cs="Times New Roman"/>
          <w:szCs w:val="24"/>
        </w:rPr>
        <w:t xml:space="preserve"> ότι δεν κάναμε αυτό που έπρεπε να κάνουμε, είναι άδικο. Και καλά να αδικείτε εμένα. Εδώ μόνο που δεν είπαν ότι οδηγούσα το πλοίο! Πρέπει να πάω να κάνω μια επανεξέταση στις αρμόδιες επιτροπές για να διαπιστωθεί ότι πραγματικά δεν θα μπορούσα να το είχα κά</w:t>
      </w:r>
      <w:r>
        <w:rPr>
          <w:rFonts w:eastAsia="Times New Roman" w:cs="Times New Roman"/>
          <w:szCs w:val="24"/>
        </w:rPr>
        <w:t xml:space="preserve">νει! </w:t>
      </w:r>
    </w:p>
    <w:p w14:paraId="7DFB3B3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λοιπόν, να σας πω ότι από την πρώτη στιγμή έχουμε αποκαταστήσει επαφή με τον Διεθνή Οργανισμό Κεφαλαίου Αποζημίωσης για Απορρυπάνσεις. </w:t>
      </w:r>
    </w:p>
    <w:p w14:paraId="7DFB3B3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Όμως, επειδή είστε ένας άνθρωπος που ειλικρινά σας εκτιμώ και ξέρω ότι είστε προσεκτικός πολλές φορές στο τι</w:t>
      </w:r>
      <w:r>
        <w:rPr>
          <w:rFonts w:eastAsia="Times New Roman" w:cs="Times New Roman"/>
          <w:szCs w:val="24"/>
        </w:rPr>
        <w:t xml:space="preserve"> λέτε, πρέπει να σας πω ότι χρειάζεται κι εδώ μια διαχείριση προσεκτική από όλους μας, διότι συνδέεται η όποια χρηματοδότηση με τα αίτια του ατυχήματος. Γι’ αυτό θα πρέπει να είμαστε λίγο προσεκτικοί όταν προχωρούμε σε διαπιστώσεις. </w:t>
      </w:r>
    </w:p>
    <w:p w14:paraId="7DFB3B3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Ωστόσο, θέλω να σας δι</w:t>
      </w:r>
      <w:r>
        <w:rPr>
          <w:rFonts w:eastAsia="Times New Roman" w:cs="Times New Roman"/>
          <w:szCs w:val="24"/>
        </w:rPr>
        <w:t>αβεβαιώσω ότι είναι στην κεντρική μας σκέψη τα προβλήματα που έχουν προκύψει σε ανθρώπους επαγγελματίες και θα τα αντιμετωπίσουμε από όποιες πηγές μπορούμε, πραγματικά, να αντλήσουμε πόρους. Και λέω εδώ με κατηγορηματικό τρόπο ότι θα είμαστε δίπλα σε όλους</w:t>
      </w:r>
      <w:r>
        <w:rPr>
          <w:rFonts w:eastAsia="Times New Roman" w:cs="Times New Roman"/>
          <w:szCs w:val="24"/>
        </w:rPr>
        <w:t xml:space="preserve"> αυτούς τους ανθρώπους. Άλλωστε, όλοι αυτοί για τους οποίους μιλάτε, ξέρουν πολύ καλά την αξιόπιστη σχέση και την εμπιστοσύνη που μας συνδέει, αυτούς, το Υπουργείο και εμένα προσωπικά. Το ξέρουν πάρα πολύ καλά. </w:t>
      </w:r>
    </w:p>
    <w:p w14:paraId="7DFB3B3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κύριε Θεοχαρόπουλε, θέλω </w:t>
      </w:r>
      <w:r>
        <w:rPr>
          <w:rFonts w:eastAsia="Times New Roman" w:cs="Times New Roman"/>
          <w:szCs w:val="24"/>
        </w:rPr>
        <w:t xml:space="preserve">να σας πω ένα απλό πράγμα. Από την πρώτη στιγμή -από τη Δευτέρα, στις </w:t>
      </w:r>
      <w:r>
        <w:rPr>
          <w:rFonts w:eastAsia="Times New Roman" w:cs="Times New Roman"/>
          <w:szCs w:val="24"/>
        </w:rPr>
        <w:lastRenderedPageBreak/>
        <w:t xml:space="preserve">11 του </w:t>
      </w:r>
      <w:r>
        <w:rPr>
          <w:rFonts w:eastAsia="Times New Roman" w:cs="Times New Roman"/>
          <w:szCs w:val="24"/>
        </w:rPr>
        <w:t>μηνός</w:t>
      </w:r>
      <w:r>
        <w:rPr>
          <w:rFonts w:eastAsia="Times New Roman" w:cs="Times New Roman"/>
          <w:szCs w:val="24"/>
        </w:rPr>
        <w:t xml:space="preserve">- ζητήσαμε να είναι καθημερινά -και έδωσε εντολή ο κ. </w:t>
      </w:r>
      <w:proofErr w:type="spellStart"/>
      <w:r>
        <w:rPr>
          <w:rFonts w:eastAsia="Times New Roman" w:cs="Times New Roman"/>
          <w:szCs w:val="24"/>
        </w:rPr>
        <w:t>Φάμελλος</w:t>
      </w:r>
      <w:proofErr w:type="spellEnd"/>
      <w:r>
        <w:rPr>
          <w:rFonts w:eastAsia="Times New Roman" w:cs="Times New Roman"/>
          <w:szCs w:val="24"/>
        </w:rPr>
        <w:t xml:space="preserve">- οι Επιθεωρητές του Υπουργείου Περιβάλλοντος εκεί. Ζητήσαμε από το ΕΛΚΕΘΕ να αρχίσει να κάνει έρευνες. </w:t>
      </w:r>
    </w:p>
    <w:p w14:paraId="7DFB3B3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Ανοίξαμ</w:t>
      </w:r>
      <w:r>
        <w:rPr>
          <w:rFonts w:eastAsia="Times New Roman" w:cs="Times New Roman"/>
          <w:szCs w:val="24"/>
        </w:rPr>
        <w:t xml:space="preserve">ε διάλογο με όλες τις περιβαλλοντικές οργανώσεις, που πραγματικά αγωνιούν για αυτό το συμβάν και πιστεύω ότι τις πρώτες εκτιμήσεις θα τις έχουμε σε ένα μήνα. </w:t>
      </w:r>
    </w:p>
    <w:p w14:paraId="7DFB3B4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Όμως, ξέρετε, κύριε Θεοχαρόπουλε, τι συμβαίνει; Μπορείτε να κάνετε μια ερώτηση για το τι περιβαλλ</w:t>
      </w:r>
      <w:r>
        <w:rPr>
          <w:rFonts w:eastAsia="Times New Roman" w:cs="Times New Roman"/>
          <w:szCs w:val="24"/>
        </w:rPr>
        <w:t xml:space="preserve">οντικές έρευνες είχαν γίνει σε ανάλογο συμβάν στον κόλπο της Ελευσίνας, που μόλυνε ακτές μήκους είκοσι χιλιόμετρων και αν υπάρχει τέτοια έκθεση στο Υπουργείο Ναυτιλίας; Γιατί, επιτέλους, δεν μπορεί να μιλάει ο καθένας εύκολα και αβασάνιστα και αδαπάνως. </w:t>
      </w:r>
    </w:p>
    <w:p w14:paraId="7DFB3B4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υτά είχα να πω.</w:t>
      </w:r>
    </w:p>
    <w:p w14:paraId="7DFB3B42"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7DFB3B4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Κύριε Θεοχαρόπουλε, έχετε τον λόγο για τρία λεπτά για τη δευτερολογία σας.</w:t>
      </w:r>
    </w:p>
    <w:p w14:paraId="7DFB3B44"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Υπουργέ, για άλλη μια φορά δεν πήρα συγκεκριμένες απαντήσεις στα ερωτήματα που σας έθεσ</w:t>
      </w:r>
      <w:r>
        <w:rPr>
          <w:rFonts w:eastAsia="Times New Roman" w:cs="Times New Roman"/>
          <w:szCs w:val="24"/>
        </w:rPr>
        <w:t>α και παραμένουν εκκρεμείς οι απαντήσεις.</w:t>
      </w:r>
    </w:p>
    <w:p w14:paraId="7DFB3B4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Κυβέρνησή σας έχει βάλει τα πάντα στον αυτόματο πιλότο και, δυστυχώς, σε αυτή την κρίσιμη περίπτωση δεν λειτουργεί. </w:t>
      </w:r>
    </w:p>
    <w:p w14:paraId="7DFB3B4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Εσείς προσωπικά, κύριε </w:t>
      </w:r>
      <w:proofErr w:type="spellStart"/>
      <w:r>
        <w:rPr>
          <w:rFonts w:eastAsia="Times New Roman" w:cs="Times New Roman"/>
          <w:szCs w:val="24"/>
        </w:rPr>
        <w:t>Κουρουμπλή</w:t>
      </w:r>
      <w:proofErr w:type="spellEnd"/>
      <w:r>
        <w:rPr>
          <w:rFonts w:eastAsia="Times New Roman" w:cs="Times New Roman"/>
          <w:szCs w:val="24"/>
        </w:rPr>
        <w:t>, δηλώσατε ευθέως ότι την ευθύνη διαχείρισης τέτοιων περιπτώσε</w:t>
      </w:r>
      <w:r>
        <w:rPr>
          <w:rFonts w:eastAsia="Times New Roman" w:cs="Times New Roman"/>
          <w:szCs w:val="24"/>
        </w:rPr>
        <w:t>ων και του σχεδίου απορρύπανσης την έχει το Λιμενικό Σώμα. Δεν αισθανθήκατε την υποχρέωση να είστε εδώ και να προΐστασθε σε όλες τις διαδικασίες από την αρχή, τις πρώτες ημέρες, σε σχέση με το Λιμενικό Σώμα; Πέραν του γεγονότος ότι με αυτόν τον τρόπο προσπ</w:t>
      </w:r>
      <w:r>
        <w:rPr>
          <w:rFonts w:eastAsia="Times New Roman" w:cs="Times New Roman"/>
          <w:szCs w:val="24"/>
        </w:rPr>
        <w:t>αθείτε να αποποιηθείτε και ορισμένων ευθυνών, θεωρείτε ότι όλες οι ευθύνες υπάρχουν στις διοικητικές υπηρεσίες και δεν αναλαμβάνετε κα</w:t>
      </w:r>
      <w:r>
        <w:rPr>
          <w:rFonts w:eastAsia="Times New Roman" w:cs="Times New Roman"/>
          <w:szCs w:val="24"/>
        </w:rPr>
        <w:t>μ</w:t>
      </w:r>
      <w:r>
        <w:rPr>
          <w:rFonts w:eastAsia="Times New Roman" w:cs="Times New Roman"/>
          <w:szCs w:val="24"/>
        </w:rPr>
        <w:t xml:space="preserve">μία πολιτική ευθύνη. </w:t>
      </w:r>
    </w:p>
    <w:p w14:paraId="7DFB3B4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Όμως, για να είμαι ειλικρινής, κύριε Υπουργέ, το ίδιο ακριβώς κάνει και ο Πρωθυπουργός. Στην πρόσφα</w:t>
      </w:r>
      <w:r>
        <w:rPr>
          <w:rFonts w:eastAsia="Times New Roman" w:cs="Times New Roman"/>
          <w:szCs w:val="24"/>
        </w:rPr>
        <w:t xml:space="preserve">τη ομιλία του στο Υπουργικό Συμβούλιο δεν ανέλαβε </w:t>
      </w:r>
      <w:r>
        <w:rPr>
          <w:rFonts w:eastAsia="Times New Roman" w:cs="Times New Roman"/>
          <w:szCs w:val="24"/>
        </w:rPr>
        <w:t xml:space="preserve">καμμία </w:t>
      </w:r>
      <w:r>
        <w:rPr>
          <w:rFonts w:eastAsia="Times New Roman" w:cs="Times New Roman"/>
          <w:szCs w:val="24"/>
        </w:rPr>
        <w:t>πολιτική ευθύνη, δεν παρουσίασε κανένα σχέδιο, παρά μόνο είπε ότι συγκάλεσε σύσκεψη την Παρασκευή -πριν από μια εβδομάδα, με καθυστέρηση πέντε ολόκληρων ημερών- για να διερευνηθούν τα αίτια και να απ</w:t>
      </w:r>
      <w:r>
        <w:rPr>
          <w:rFonts w:eastAsia="Times New Roman" w:cs="Times New Roman"/>
          <w:szCs w:val="24"/>
        </w:rPr>
        <w:t xml:space="preserve">οδοθούν ευθύνες. </w:t>
      </w:r>
    </w:p>
    <w:p w14:paraId="7DFB3B48"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Επιχειρείται, λοιπόν, από την πλευρά της Κυβέρνησης μεθοδικά μια προσπάθεια μετάθεσης των ευθυνών μόνο σε διοικητικούς παράγοντες. Όμως, είστε αντιμέτωπος με ερωτήματα, που βαρύνουν και εσάς, κύριε Υπουργέ, ερωτήματα σχετικά με το </w:t>
      </w:r>
      <w:proofErr w:type="spellStart"/>
      <w:r>
        <w:rPr>
          <w:rFonts w:eastAsia="Times New Roman" w:cs="Times New Roman"/>
          <w:szCs w:val="24"/>
        </w:rPr>
        <w:t>αξιόπλο</w:t>
      </w:r>
      <w:r>
        <w:rPr>
          <w:rFonts w:eastAsia="Times New Roman" w:cs="Times New Roman"/>
          <w:szCs w:val="24"/>
        </w:rPr>
        <w:t>ο</w:t>
      </w:r>
      <w:proofErr w:type="spellEnd"/>
      <w:r>
        <w:rPr>
          <w:rFonts w:eastAsia="Times New Roman" w:cs="Times New Roman"/>
          <w:szCs w:val="24"/>
        </w:rPr>
        <w:t xml:space="preserve"> του δεξαμενόπλοιου, με το αν λειτουργούσαν όλοι οι ελεγκτικοί μηχανισμοί την ώρα της βύθισης, αλλά κυρίως με ερωτήματα σχετικά με την ετοιμότητα και την καθυστέρηση αντίδρασης του κρατικού μηχανισμού. Εν τέλει, το θέμα είναι αν κάνατε επίσημα ή ανεπίσημα</w:t>
      </w:r>
      <w:r>
        <w:rPr>
          <w:rFonts w:eastAsia="Times New Roman" w:cs="Times New Roman"/>
          <w:szCs w:val="24"/>
        </w:rPr>
        <w:t xml:space="preserve"> αίτημα για να μαζευτεί το πετρέλαιο, αν καθυστερήσατε τρεις ή τέσσερις ημέρες. Ακόμη, όμως, δεν δίνετε συγκεκριμένη απάντηση. </w:t>
      </w:r>
    </w:p>
    <w:p w14:paraId="7DFB3B4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Η ουσία δεν είναι καν πόσο καθυστερήσατε, αλλά αν καθυστερήσατε. Και η κωλυσιεργία σας είναι πέρα για πέρα αδικαιολόγητη, εγκλημ</w:t>
      </w:r>
      <w:r>
        <w:rPr>
          <w:rFonts w:eastAsia="Times New Roman" w:cs="Times New Roman"/>
          <w:szCs w:val="24"/>
        </w:rPr>
        <w:t>ατική</w:t>
      </w:r>
      <w:r>
        <w:rPr>
          <w:rFonts w:eastAsia="Times New Roman" w:cs="Times New Roman"/>
          <w:szCs w:val="24"/>
        </w:rPr>
        <w:t>,</w:t>
      </w:r>
      <w:r>
        <w:rPr>
          <w:rFonts w:eastAsia="Times New Roman" w:cs="Times New Roman"/>
          <w:szCs w:val="24"/>
        </w:rPr>
        <w:t xml:space="preserve"> στη συγκεκριμένη περίπτωση. Για παράδειγμα, η εκπρόσωπος Τύπου του Ευρωπαϊκού Οργανισμού Ναυτικής Ασφάλειας είπε ότι ο </w:t>
      </w:r>
      <w:r>
        <w:rPr>
          <w:rFonts w:eastAsia="Times New Roman" w:cs="Times New Roman"/>
          <w:szCs w:val="24"/>
        </w:rPr>
        <w:t>ο</w:t>
      </w:r>
      <w:r>
        <w:rPr>
          <w:rFonts w:eastAsia="Times New Roman" w:cs="Times New Roman"/>
          <w:szCs w:val="24"/>
        </w:rPr>
        <w:t>ργανισμός διαθέτει για τα κράτη-μέλη της Ευρωπαϊκής Ένωσης δεκαέξι πλοία, τα οποία είναι διαθέσιμα είκοσι τέσσερις ώρες</w:t>
      </w:r>
      <w:r>
        <w:rPr>
          <w:rFonts w:eastAsia="Times New Roman" w:cs="Times New Roman"/>
          <w:szCs w:val="24"/>
        </w:rPr>
        <w:t xml:space="preserve"> </w:t>
      </w:r>
      <w:r>
        <w:rPr>
          <w:rFonts w:eastAsia="Times New Roman" w:cs="Times New Roman"/>
          <w:szCs w:val="24"/>
        </w:rPr>
        <w:t xml:space="preserve">μετά την υποβολή του αιτήματος. Εσείς απαντήσατε προχθές στην </w:t>
      </w:r>
      <w:r>
        <w:rPr>
          <w:rFonts w:eastAsia="Times New Roman" w:cs="Times New Roman"/>
          <w:szCs w:val="24"/>
        </w:rPr>
        <w:t>επιτροπή</w:t>
      </w:r>
      <w:r>
        <w:rPr>
          <w:rFonts w:eastAsia="Times New Roman" w:cs="Times New Roman"/>
          <w:szCs w:val="24"/>
        </w:rPr>
        <w:t>:</w:t>
      </w:r>
      <w:r>
        <w:rPr>
          <w:rFonts w:eastAsia="Times New Roman" w:cs="Times New Roman"/>
          <w:szCs w:val="24"/>
        </w:rPr>
        <w:t xml:space="preserve"> «Δεν μπορούσαμε, γιατί ήταν στη Μάλτα το πιο κοντινό», αλλά από ό,τι βλέπουμε </w:t>
      </w:r>
      <w:r>
        <w:rPr>
          <w:rFonts w:eastAsia="Times New Roman" w:cs="Times New Roman"/>
          <w:szCs w:val="24"/>
        </w:rPr>
        <w:lastRenderedPageBreak/>
        <w:t xml:space="preserve">σας διαψεύδει ξανά η εκπρόσωπος Τύπου και λέει ότι βρίσκεται και στην Βουλγαρία και στην Κύπρο. </w:t>
      </w:r>
    </w:p>
    <w:p w14:paraId="7DFB3B4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Θα δώσετε</w:t>
      </w:r>
      <w:r>
        <w:rPr>
          <w:rFonts w:eastAsia="Times New Roman" w:cs="Times New Roman"/>
          <w:szCs w:val="24"/>
        </w:rPr>
        <w:t>, λοιπόν, απαντήσεις για τα συγκεκριμένα ερωτήματα</w:t>
      </w:r>
      <w:r>
        <w:rPr>
          <w:rFonts w:eastAsia="Times New Roman" w:cs="Times New Roman"/>
          <w:szCs w:val="24"/>
        </w:rPr>
        <w:t>,</w:t>
      </w:r>
      <w:r>
        <w:rPr>
          <w:rFonts w:eastAsia="Times New Roman" w:cs="Times New Roman"/>
          <w:szCs w:val="24"/>
        </w:rPr>
        <w:t xml:space="preserve"> που σας θέτουμε, με τις συγκεκριμένες εξελίξεις</w:t>
      </w:r>
      <w:r>
        <w:rPr>
          <w:rFonts w:eastAsia="Times New Roman" w:cs="Times New Roman"/>
          <w:szCs w:val="24"/>
        </w:rPr>
        <w:t>,</w:t>
      </w:r>
      <w:r>
        <w:rPr>
          <w:rFonts w:eastAsia="Times New Roman" w:cs="Times New Roman"/>
          <w:szCs w:val="24"/>
        </w:rPr>
        <w:t xml:space="preserve"> που έρχονται στο φως της δημοσιότητας;</w:t>
      </w:r>
    </w:p>
    <w:p w14:paraId="7DFB3B4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xml:space="preserve">, θα έπρεπε να έχετε παραιτηθεί. Και αφού δεν το κάνατε εσείς, έπρεπε να έχει ζητήσει την παραίτησή </w:t>
      </w:r>
      <w:r>
        <w:rPr>
          <w:rFonts w:eastAsia="Times New Roman" w:cs="Times New Roman"/>
          <w:szCs w:val="24"/>
        </w:rPr>
        <w:t xml:space="preserve">σας ο κ. Τσίπρας. Δεν είναι δυνατόν να μην αναλαμβάνετε την ευθύνη και να λέτε ότι φταίνε μόνο οι </w:t>
      </w:r>
      <w:r>
        <w:rPr>
          <w:rFonts w:eastAsia="Times New Roman" w:cs="Times New Roman"/>
          <w:szCs w:val="24"/>
        </w:rPr>
        <w:t>υπηρεσίες</w:t>
      </w:r>
      <w:r>
        <w:rPr>
          <w:rFonts w:eastAsia="Times New Roman" w:cs="Times New Roman"/>
          <w:szCs w:val="24"/>
        </w:rPr>
        <w:t xml:space="preserve">. Η </w:t>
      </w:r>
      <w:r>
        <w:rPr>
          <w:rFonts w:eastAsia="Times New Roman" w:cs="Times New Roman"/>
          <w:szCs w:val="24"/>
        </w:rPr>
        <w:t xml:space="preserve">υπηρεσία </w:t>
      </w:r>
      <w:r>
        <w:rPr>
          <w:rFonts w:eastAsia="Times New Roman" w:cs="Times New Roman"/>
          <w:szCs w:val="24"/>
        </w:rPr>
        <w:t>έχει πολιτικό προϊστάμενο και υπάρχουν ευθύνες και για την καθυστέρηση και για την κωλυσιεργία και για όλα όσα γίνονται αυτές τις εβδομά</w:t>
      </w:r>
      <w:r>
        <w:rPr>
          <w:rFonts w:eastAsia="Times New Roman" w:cs="Times New Roman"/>
          <w:szCs w:val="24"/>
        </w:rPr>
        <w:t xml:space="preserve">δες. </w:t>
      </w:r>
    </w:p>
    <w:p w14:paraId="7DFB3B4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Είπατε πριν από λίγο ότι η μόνη που δεν φταίει είναι η κοινωνία. Αυτό σας άκουσα να λέτε πριν από λίγο. Δεν συνεννοηθήκατε με τον εκπρόσωπο των Οικολόγων Πράσινων στην Κυβέρνησή σας, που τα χρέωσε όλα στην κοινωνία. Είπε ότι για όλα φταίει η κοινωνία</w:t>
      </w:r>
      <w:r>
        <w:rPr>
          <w:rFonts w:eastAsia="Times New Roman" w:cs="Times New Roman"/>
          <w:szCs w:val="24"/>
        </w:rPr>
        <w:t xml:space="preserve">, δεν φταίει μια κυβέρνηση μόνο. Συνεπώς, δεν μπορείτε να συνεννοηθείτε ούτε εντός της Κυβέρνησής σας. </w:t>
      </w:r>
    </w:p>
    <w:p w14:paraId="7DFB3B4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Αναρωτηθήκατε για ένα ανάλογο συμβάν στην Ελευσίνα παλαιότερα. Κοιτάξτε, δεν μπαίνω σε κα</w:t>
      </w:r>
      <w:r>
        <w:rPr>
          <w:rFonts w:eastAsia="Times New Roman" w:cs="Times New Roman"/>
          <w:szCs w:val="24"/>
        </w:rPr>
        <w:t>μ</w:t>
      </w:r>
      <w:r>
        <w:rPr>
          <w:rFonts w:eastAsia="Times New Roman" w:cs="Times New Roman"/>
          <w:szCs w:val="24"/>
        </w:rPr>
        <w:t xml:space="preserve">μία τέτοια συζήτηση. Ο </w:t>
      </w:r>
      <w:r>
        <w:rPr>
          <w:rFonts w:eastAsia="Times New Roman" w:cs="Times New Roman"/>
          <w:szCs w:val="24"/>
        </w:rPr>
        <w:lastRenderedPageBreak/>
        <w:t xml:space="preserve">κόσμος θέλει απαντήσεις στα ερωτήματα. </w:t>
      </w:r>
      <w:r>
        <w:rPr>
          <w:rFonts w:eastAsia="Times New Roman" w:cs="Times New Roman"/>
          <w:szCs w:val="24"/>
        </w:rPr>
        <w:t>Το να αρχίζουμε να λέμε ποια ρύπανση είναι μεγαλύτερη και ποια μόλυνση είναι μεγαλύτερη και ποιανού έτους είναι μεγαλύτερη, πραγματικά αδικεί αυτή τη στιγμή όλο το πολιτικό σύστημα. Να απαντήσετε στα συγκεκριμένα ερωτήματα, γιατί είστε υπεύθυνος για αυτά τ</w:t>
      </w:r>
      <w:r>
        <w:rPr>
          <w:rFonts w:eastAsia="Times New Roman" w:cs="Times New Roman"/>
          <w:szCs w:val="24"/>
        </w:rPr>
        <w:t xml:space="preserve">α οποία έχουν συμβεί. </w:t>
      </w:r>
    </w:p>
    <w:p w14:paraId="7DFB3B4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Πείτε, λοιπόν, με ποιον τρόπο</w:t>
      </w:r>
      <w:r>
        <w:rPr>
          <w:rFonts w:eastAsia="Times New Roman" w:cs="Times New Roman"/>
          <w:szCs w:val="24"/>
        </w:rPr>
        <w:t>,</w:t>
      </w:r>
      <w:r>
        <w:rPr>
          <w:rFonts w:eastAsia="Times New Roman" w:cs="Times New Roman"/>
          <w:szCs w:val="24"/>
        </w:rPr>
        <w:t xml:space="preserve"> ως Κυβέρνηση</w:t>
      </w:r>
      <w:r>
        <w:rPr>
          <w:rFonts w:eastAsia="Times New Roman" w:cs="Times New Roman"/>
          <w:szCs w:val="24"/>
        </w:rPr>
        <w:t>,</w:t>
      </w:r>
      <w:r>
        <w:rPr>
          <w:rFonts w:eastAsia="Times New Roman" w:cs="Times New Roman"/>
          <w:szCs w:val="24"/>
        </w:rPr>
        <w:t xml:space="preserve"> θα εγγυηθείτε την αναζήτηση και την απόδοση ευθυνών,</w:t>
      </w:r>
      <w:r>
        <w:rPr>
          <w:rFonts w:eastAsia="Times New Roman" w:cs="Times New Roman"/>
          <w:szCs w:val="24"/>
        </w:rPr>
        <w:t xml:space="preserve"> οι οποίες γιγαντώνονται, κύριοι Υπουργοί, ιδιαίτερα μετά το φιάσκο του νέου δεξαμενόπλοιου, που είχε αναλάβει την </w:t>
      </w:r>
      <w:proofErr w:type="spellStart"/>
      <w:r>
        <w:rPr>
          <w:rFonts w:eastAsia="Times New Roman" w:cs="Times New Roman"/>
          <w:szCs w:val="24"/>
        </w:rPr>
        <w:t>απάντληση</w:t>
      </w:r>
      <w:proofErr w:type="spellEnd"/>
      <w:r>
        <w:rPr>
          <w:rFonts w:eastAsia="Times New Roman" w:cs="Times New Roman"/>
          <w:szCs w:val="24"/>
        </w:rPr>
        <w:t xml:space="preserve"> του πετρελαίου, στο οποίο βρέθηκαν και κατασχέθηκαν ποσότητες</w:t>
      </w:r>
      <w:r>
        <w:rPr>
          <w:rFonts w:eastAsia="Times New Roman" w:cs="Times New Roman"/>
          <w:szCs w:val="24"/>
        </w:rPr>
        <w:t>,</w:t>
      </w:r>
      <w:r>
        <w:rPr>
          <w:rFonts w:eastAsia="Times New Roman" w:cs="Times New Roman"/>
          <w:szCs w:val="24"/>
        </w:rPr>
        <w:t xml:space="preserve"> χωρίς πιστοποιητικά, Γιγαντώνονται, λοιπόν, διότι η λαθρεμπορία καυσ</w:t>
      </w:r>
      <w:r>
        <w:rPr>
          <w:rFonts w:eastAsia="Times New Roman" w:cs="Times New Roman"/>
          <w:szCs w:val="24"/>
        </w:rPr>
        <w:t xml:space="preserve">ίμων ήρθε ξανά στο προσκήνιο και αυτή τη φορά με ενδείξεις ότι ένα ολόκληρο κύκλωμα εταιρειών, που συχνά συνεργάζονται και μεταξύ τους, δρούσε και δρα ανεξέλεγκτα.  </w:t>
      </w:r>
    </w:p>
    <w:p w14:paraId="7DFB3B4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Και όντως, όπως λέτε και εσείς, ο ελληνικός λαός δεν έχει μνήμη χρυσόψαρου. Θυμάται πολύ κ</w:t>
      </w:r>
      <w:r>
        <w:rPr>
          <w:rFonts w:eastAsia="Times New Roman" w:cs="Times New Roman"/>
          <w:szCs w:val="24"/>
        </w:rPr>
        <w:t>αλά ότι η σημερινή Κυβέρνηση ήταν αυτή που δεσμευόταν στις προγραμματικές δηλώσεις ότι κτυπώντας τους λαθρεμπόρους θα εισέπραττε τουλάχιστον 1 δισεκατομμύριο ευρώ.</w:t>
      </w:r>
    </w:p>
    <w:p w14:paraId="7DFB3B5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Υπουργοί της Κυβέρνησής σας –τρεις θυμάμαι- έχουν δηλώσει ότι χάνουμε πάνω από 2,5 δισεκατομ</w:t>
      </w:r>
      <w:r>
        <w:rPr>
          <w:rFonts w:eastAsia="Times New Roman" w:cs="Times New Roman"/>
          <w:szCs w:val="24"/>
        </w:rPr>
        <w:t xml:space="preserve">μύρια ευρώ το έτος. Και οι τρεις Υπουργοί έχουν αποχωρήσει από την Κυβέρνηση, αλλά το λαθρεμπόριο καυσίμων είναι εδώ. </w:t>
      </w:r>
    </w:p>
    <w:p w14:paraId="7DFB3B5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Ήταν να γίνει η δίκη</w:t>
      </w:r>
      <w:r>
        <w:rPr>
          <w:rFonts w:eastAsia="Times New Roman" w:cs="Times New Roman"/>
          <w:szCs w:val="24"/>
        </w:rPr>
        <w:t xml:space="preserve"> χθες για την περίπτωση ενδεχόμενου λαθρεμπορίου </w:t>
      </w:r>
      <w:r>
        <w:rPr>
          <w:rFonts w:eastAsia="Times New Roman" w:cs="Times New Roman"/>
          <w:szCs w:val="24"/>
        </w:rPr>
        <w:t xml:space="preserve">στο πλοίο που ανέλαβε την </w:t>
      </w:r>
      <w:proofErr w:type="spellStart"/>
      <w:r>
        <w:rPr>
          <w:rFonts w:eastAsia="Times New Roman" w:cs="Times New Roman"/>
          <w:szCs w:val="24"/>
        </w:rPr>
        <w:t>απάντληση</w:t>
      </w:r>
      <w:proofErr w:type="spellEnd"/>
      <w:r>
        <w:rPr>
          <w:rFonts w:eastAsia="Times New Roman" w:cs="Times New Roman"/>
          <w:szCs w:val="24"/>
        </w:rPr>
        <w:t>. Τέσσερις μάρτυρες, από τους οπο</w:t>
      </w:r>
      <w:r>
        <w:rPr>
          <w:rFonts w:eastAsia="Times New Roman" w:cs="Times New Roman"/>
          <w:szCs w:val="24"/>
        </w:rPr>
        <w:t>ίους οι δυο ήταν από το δικό σας Υπουργείο, δεν έχουν παρευρεθεί στη δίκη. Έχουν δώσει μια επιχειρηματολογία, αλλά επιτέλους</w:t>
      </w:r>
      <w:r>
        <w:rPr>
          <w:rFonts w:eastAsia="Times New Roman" w:cs="Times New Roman"/>
          <w:szCs w:val="24"/>
        </w:rPr>
        <w:t>,</w:t>
      </w:r>
      <w:r>
        <w:rPr>
          <w:rFonts w:eastAsia="Times New Roman" w:cs="Times New Roman"/>
          <w:szCs w:val="24"/>
        </w:rPr>
        <w:t xml:space="preserve"> θα πρέπει να υπάρξει αντιμετώπιση του λαθρεμπορίου καυσίμων. </w:t>
      </w:r>
    </w:p>
    <w:p w14:paraId="7DFB3B5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Έτοιμο σύστημα εισροών-εκροών είχατε και δεν χρησιμοποιείται. Σταματ</w:t>
      </w:r>
      <w:r>
        <w:rPr>
          <w:rFonts w:eastAsia="Times New Roman" w:cs="Times New Roman"/>
          <w:szCs w:val="24"/>
        </w:rPr>
        <w:t xml:space="preserve">ήστε, λοιπόν, να πρωτοτυπείτε εις βάρος της χώρας και της κοινωνίας. Αναλάβετε, επιτέλους, τις ευθύνες σας. </w:t>
      </w:r>
    </w:p>
    <w:p w14:paraId="7DFB3B5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Ατυχία δεν είναι ότι το ναυάγιο έγινε τη νύχτα, όπως είπατε σε μια συνέντευξή σας. Ατυχία είναι ότι σ’ αυτή τη θέση, ως Υπουργός Ναυτιλίας και Νησι</w:t>
      </w:r>
      <w:r>
        <w:rPr>
          <w:rFonts w:eastAsia="Times New Roman" w:cs="Times New Roman"/>
          <w:szCs w:val="24"/>
        </w:rPr>
        <w:t xml:space="preserve">ωτικής Πολιτικής, τελικά είστε </w:t>
      </w:r>
      <w:r>
        <w:rPr>
          <w:rFonts w:eastAsia="Times New Roman" w:cs="Times New Roman"/>
          <w:szCs w:val="24"/>
        </w:rPr>
        <w:t>εσείς,</w:t>
      </w:r>
      <w:r>
        <w:rPr>
          <w:rFonts w:eastAsia="Times New Roman" w:cs="Times New Roman"/>
          <w:szCs w:val="24"/>
        </w:rPr>
        <w:t xml:space="preserve"> που δεν μπορέσατε να αντιδράσετε σ’ αυτή την περίπτωση. Δυστυχώς για τη χώρα, αυτή είναι η αλήθεια, κύριε </w:t>
      </w:r>
      <w:proofErr w:type="spellStart"/>
      <w:r>
        <w:rPr>
          <w:rFonts w:eastAsia="Times New Roman" w:cs="Times New Roman"/>
          <w:szCs w:val="24"/>
        </w:rPr>
        <w:t>Κουρουμπλή</w:t>
      </w:r>
      <w:proofErr w:type="spellEnd"/>
      <w:r>
        <w:rPr>
          <w:rFonts w:eastAsia="Times New Roman" w:cs="Times New Roman"/>
          <w:szCs w:val="24"/>
        </w:rPr>
        <w:t xml:space="preserve">. </w:t>
      </w:r>
    </w:p>
    <w:p w14:paraId="7DFB3B54"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Κύριε Υπουργέ, έχετε τον λόγο για τρία λεπτά και θα έχετε τον χ</w:t>
      </w:r>
      <w:r>
        <w:rPr>
          <w:rFonts w:eastAsia="Times New Roman" w:cs="Times New Roman"/>
          <w:szCs w:val="24"/>
        </w:rPr>
        <w:t>ρόνο και στην επίκαιρη επερώτηση να το εξηγήσετε.</w:t>
      </w:r>
    </w:p>
    <w:p w14:paraId="7DFB3B55"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Επειδή υπάρχει η επερώτηση, θα παρακαλέσω τον κ. Θεοχαρόπουλο να παραμείνει στην Αίθουσα, εάν έχει υπομονή, γιατί εκεί θα τοποθετηθούν ό</w:t>
      </w:r>
      <w:r>
        <w:rPr>
          <w:rFonts w:eastAsia="Times New Roman" w:cs="Times New Roman"/>
          <w:szCs w:val="24"/>
        </w:rPr>
        <w:t>λα τα κόμματα και θα απαντήσω συνολικά.</w:t>
      </w:r>
    </w:p>
    <w:p w14:paraId="7DFB3B5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Πάντως, κύριε Θεοχαρόπουλε, αδικείτε τον εαυτό σας. Ειλικρινά σας το λέω. Παρασύρεστε από το κλίμα που προσπαθούν κάποιοι, που θεωρούν ότι η μνήμη της κοινωνίας είναι μνήμη χρυσόψαρου, κάποιοι από τα μέσα μαζικής ενη</w:t>
      </w:r>
      <w:r>
        <w:rPr>
          <w:rFonts w:eastAsia="Times New Roman" w:cs="Times New Roman"/>
          <w:szCs w:val="24"/>
        </w:rPr>
        <w:t>μέρωσης και από την Αξιωματική Αντιπολίτευση, για να χτυπήσουν την Κυβέρνηση και ιδίως το συγκεκριμένο πρόσωπο.</w:t>
      </w:r>
    </w:p>
    <w:p w14:paraId="7DFB3B5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Είναι κατανοητό. Όμως, κύριε Θεοχαρόπουλε, μην έχετε την εντύπωση ότι εσείς εκπροσωπείτε την κοινωνία και εμείς είμαστε κάτι άλλο. Ούτε έχετε πε</w:t>
      </w:r>
      <w:r>
        <w:rPr>
          <w:rFonts w:eastAsia="Times New Roman" w:cs="Times New Roman"/>
          <w:szCs w:val="24"/>
        </w:rPr>
        <w:t xml:space="preserve">ρισσότερη αγωνία ούτε περισσότερη ευαισθησία. Εγώ σας αναγνωρίζω την ίδια, αλλά όχι και περισσότερη. Να είμαστε </w:t>
      </w:r>
      <w:proofErr w:type="spellStart"/>
      <w:r>
        <w:rPr>
          <w:rFonts w:eastAsia="Times New Roman" w:cs="Times New Roman"/>
          <w:szCs w:val="24"/>
        </w:rPr>
        <w:t>συνεννοημένοι</w:t>
      </w:r>
      <w:proofErr w:type="spellEnd"/>
      <w:r>
        <w:rPr>
          <w:rFonts w:eastAsia="Times New Roman" w:cs="Times New Roman"/>
          <w:szCs w:val="24"/>
        </w:rPr>
        <w:t>.</w:t>
      </w:r>
    </w:p>
    <w:p w14:paraId="7DFB3B58"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Δεν θέλω να αναφέρομαι προσωπικά, κύριε Θεοχαρόπουλε, αλλά οι δημόσιοι άνδρες, όταν έρχονται στη Βουλή, έρχονται διαβασμένοι. Έρχ</w:t>
      </w:r>
      <w:r>
        <w:rPr>
          <w:rFonts w:eastAsia="Times New Roman" w:cs="Times New Roman"/>
          <w:szCs w:val="24"/>
        </w:rPr>
        <w:t xml:space="preserve">ονται διαβασμένοι! Και εάν δεν το καταλαβαίνετε αυτό που λέω, θα το καταλάβετε σε λίγη ώρα. Αυτό έχω να σας πω, για να είμαστε </w:t>
      </w:r>
      <w:proofErr w:type="spellStart"/>
      <w:r>
        <w:rPr>
          <w:rFonts w:eastAsia="Times New Roman" w:cs="Times New Roman"/>
          <w:szCs w:val="24"/>
        </w:rPr>
        <w:t>συνεννοημένοι</w:t>
      </w:r>
      <w:proofErr w:type="spellEnd"/>
      <w:r>
        <w:rPr>
          <w:rFonts w:eastAsia="Times New Roman" w:cs="Times New Roman"/>
          <w:szCs w:val="24"/>
        </w:rPr>
        <w:t>. Πόσο εύκολα εκσφενδονίζετε κατηγορίες γι’ αυτό ή για εκείνο, η τάδε εκπρόσωπος είπε αυτό κλπ.. Διαβάστε καλά, λοιπ</w:t>
      </w:r>
      <w:r>
        <w:rPr>
          <w:rFonts w:eastAsia="Times New Roman" w:cs="Times New Roman"/>
          <w:szCs w:val="24"/>
        </w:rPr>
        <w:t>όν, για να μην λέτε πράγματα, για τα οποία μετά θα μετανιώσετε και θα αποδειχθεί ότι είστε αδιάβαστοι.</w:t>
      </w:r>
    </w:p>
    <w:p w14:paraId="7DFB3B5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Τώρα, σε ό,τι αφορά τις ευθύνες μου ούτε αυτό δεν ξέρετε. Δεν κάνατε ποτέ τον κόπο να έρθετε μια φορά στο Υπουργείο, που είστε ένας τόσο μελετηρός και σε</w:t>
      </w:r>
      <w:r>
        <w:rPr>
          <w:rFonts w:eastAsia="Times New Roman" w:cs="Times New Roman"/>
          <w:szCs w:val="24"/>
        </w:rPr>
        <w:t xml:space="preserve"> αγωνία ευρισκόμενος κοινοβουλευτικός άνδρας. Δεν ήρθατε μια φορά στο Υπουργείο, να με ρωτήσετε τι γίνεται εδώ στο Υπουργείο. Έχετε το δικαίωμα. Το κάνατε ποτέ, κύριε Θεοχαρόπουλε; Είστε Αρχηγός κόμματος. Ήρθατε ποτέ στο Υπουργείο να μου ζητήστε εξηγήσεις </w:t>
      </w:r>
      <w:r>
        <w:rPr>
          <w:rFonts w:eastAsia="Times New Roman" w:cs="Times New Roman"/>
          <w:szCs w:val="24"/>
        </w:rPr>
        <w:t>τι κάνουμε σ’ αυτό το Υπουργείο ή να μας ελέγξετε ή να μας καθοδηγήσετε, να μας πείτε τις ιδέες σας; Παρά μόνο έρχεστε και λέτε να παραιτηθώ. Θα το κρίνουν άλλοι αυτό, κύριε Θεοχαρόπουλε, όχι εσείς.</w:t>
      </w:r>
    </w:p>
    <w:p w14:paraId="7DFB3B5A"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Η κοινωνία.</w:t>
      </w:r>
    </w:p>
    <w:p w14:paraId="7DFB3B5B"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lastRenderedPageBreak/>
        <w:t>ΠΑΝΑΓΙΩΤΗΣ ΚΟΥΡΟΥΜΠΛΗΣ</w:t>
      </w:r>
      <w:r>
        <w:rPr>
          <w:rFonts w:eastAsia="Times New Roman" w:cs="Times New Roman"/>
          <w:b/>
          <w:szCs w:val="24"/>
        </w:rPr>
        <w:t xml:space="preserve"> (Υπουργός Ναυτιλίας και Νησιωτικής Πολιτικής):</w:t>
      </w:r>
      <w:r>
        <w:rPr>
          <w:rFonts w:eastAsia="Times New Roman" w:cs="Times New Roman"/>
          <w:szCs w:val="24"/>
        </w:rPr>
        <w:t xml:space="preserve"> Η κοινωνία το έχει κρίνει, εάν θέλετε να μιλήσουμε και γι’ αυτό. Έχει κρίνει τον καθένα και του έχει αποδώσει τις ανάλογες εξουσίες. Μην θέλετε να πάμε εκεί. Δε νομίζω ότι εξυπηρετεί.</w:t>
      </w:r>
    </w:p>
    <w:p w14:paraId="7DFB3B5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Θα περιμένετε, λοιπόν, </w:t>
      </w:r>
      <w:r>
        <w:rPr>
          <w:rFonts w:eastAsia="Times New Roman" w:cs="Times New Roman"/>
          <w:szCs w:val="24"/>
        </w:rPr>
        <w:t>στην Αίθουσα. Θα δοθούν όλες οι απαντήσεις εδώ, σε όλα τα κόμματα, με ηρεμία, με ψυχραιμία, με υπευθυνότητα και τότε θα δούμε πόσο καλοί μαθητές είστε.</w:t>
      </w:r>
    </w:p>
    <w:p w14:paraId="7DFB3B5D"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δεν απαντά στην ερώτησή μου, αλλά με καλεί ο Υπουργός να παραστώ</w:t>
      </w:r>
      <w:r>
        <w:rPr>
          <w:rFonts w:eastAsia="Times New Roman" w:cs="Times New Roman"/>
          <w:szCs w:val="24"/>
        </w:rPr>
        <w:t xml:space="preserve"> σε μια άλλη ερώτηση. Επί της διαδικασίας, θα έπρεπε να απαντήσει σε όλα τα ερωτήματα, από τα οποία δεν απάντησε κανένα.</w:t>
      </w:r>
    </w:p>
    <w:p w14:paraId="7DFB3B5E"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Θα πρέπει να ακούσω τα κόμματα και μετά.</w:t>
      </w:r>
    </w:p>
    <w:p w14:paraId="7DFB3B5F"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w:t>
      </w:r>
      <w:r>
        <w:rPr>
          <w:rFonts w:eastAsia="Times New Roman" w:cs="Times New Roman"/>
          <w:b/>
          <w:szCs w:val="24"/>
        </w:rPr>
        <w:t>εμαστινός):</w:t>
      </w:r>
      <w:r>
        <w:rPr>
          <w:rFonts w:eastAsia="Times New Roman" w:cs="Times New Roman"/>
          <w:szCs w:val="24"/>
        </w:rPr>
        <w:t xml:space="preserve"> Συνεχίζουμε.</w:t>
      </w:r>
    </w:p>
    <w:p w14:paraId="7DFB3B6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Ο Γενικός Γραμματέας της Κυβέρνηση</w:t>
      </w:r>
      <w:r>
        <w:rPr>
          <w:rFonts w:eastAsia="Times New Roman" w:cs="Times New Roman"/>
          <w:szCs w:val="24"/>
        </w:rPr>
        <w:t xml:space="preserve">ς </w:t>
      </w:r>
      <w:r>
        <w:rPr>
          <w:rFonts w:eastAsia="Times New Roman" w:cs="Times New Roman"/>
          <w:szCs w:val="24"/>
        </w:rPr>
        <w:t xml:space="preserve">κ. Καλογήρου, μας πληροφορεί ότι δεν θα συζητηθεί η πρώτη με αριθμό </w:t>
      </w:r>
      <w:r>
        <w:rPr>
          <w:rFonts w:eastAsia="Times New Roman" w:cs="Times New Roman"/>
          <w:szCs w:val="24"/>
        </w:rPr>
        <w:lastRenderedPageBreak/>
        <w:t>1496/18-9-2017 επίκαιρη ερώτηση πρώτου κύκλου του Βουλευτή Β</w:t>
      </w:r>
      <w:r>
        <w:rPr>
          <w:rFonts w:eastAsia="Times New Roman" w:cs="Times New Roman"/>
          <w:szCs w:val="24"/>
        </w:rPr>
        <w:t>΄</w:t>
      </w:r>
      <w:r>
        <w:rPr>
          <w:rFonts w:eastAsia="Times New Roman" w:cs="Times New Roman"/>
          <w:szCs w:val="24"/>
        </w:rPr>
        <w:t xml:space="preserve"> Αθηνών της Νέας Δημοκρατίας κ. Μιλτιάδη Βαρβιτσιώτη προς τον Υπου</w:t>
      </w:r>
      <w:r>
        <w:rPr>
          <w:rFonts w:eastAsia="Times New Roman" w:cs="Times New Roman"/>
          <w:szCs w:val="24"/>
        </w:rPr>
        <w:t>ργό Μεταναστευτικής Πολιτικής με θέμα: «Εγκλωβισμένοι στη χώρα μας χιλιάδες πρόσφυγες και παράνομοι μετανάστες»</w:t>
      </w:r>
      <w:r>
        <w:rPr>
          <w:rFonts w:eastAsia="Times New Roman" w:cs="Times New Roman"/>
          <w:szCs w:val="24"/>
        </w:rPr>
        <w:t>,</w:t>
      </w:r>
      <w:r>
        <w:rPr>
          <w:rFonts w:eastAsia="Times New Roman" w:cs="Times New Roman"/>
          <w:szCs w:val="24"/>
        </w:rPr>
        <w:t xml:space="preserve"> λόγω κωλύματος του κυρίου Υπουργού.</w:t>
      </w:r>
    </w:p>
    <w:p w14:paraId="7DFB3B61"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Κύριε Πρόεδρε, παρακαλώ τον λόγο.</w:t>
      </w:r>
    </w:p>
    <w:p w14:paraId="7DFB3B62"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Βαρβιτσ</w:t>
      </w:r>
      <w:r>
        <w:rPr>
          <w:rFonts w:eastAsia="Times New Roman" w:cs="Times New Roman"/>
          <w:szCs w:val="24"/>
        </w:rPr>
        <w:t>ιώτη, έχετε τον λόγο.</w:t>
      </w:r>
    </w:p>
    <w:p w14:paraId="7DFB3B63"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Ευχαριστώ, κύριε Πρόεδρε.</w:t>
      </w:r>
    </w:p>
    <w:p w14:paraId="7DFB3B64"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Μουζάλας</w:t>
      </w:r>
      <w:proofErr w:type="spellEnd"/>
      <w:r>
        <w:rPr>
          <w:rFonts w:eastAsia="Times New Roman" w:cs="Times New Roman"/>
          <w:szCs w:val="24"/>
        </w:rPr>
        <w:t xml:space="preserve"> συστηματικά αποφεύγει να έρθει στη Βουλή. Οι Βουλευτές της Νέας Δημοκρατίας έχουμε καταθέσει από τον Μάιο επερώτηση για τα θέματα που αφορούν τον κ. </w:t>
      </w:r>
      <w:proofErr w:type="spellStart"/>
      <w:r>
        <w:rPr>
          <w:rFonts w:eastAsia="Times New Roman" w:cs="Times New Roman"/>
          <w:szCs w:val="24"/>
        </w:rPr>
        <w:t>Μουζάλα</w:t>
      </w:r>
      <w:proofErr w:type="spellEnd"/>
      <w:r>
        <w:rPr>
          <w:rFonts w:eastAsia="Times New Roman" w:cs="Times New Roman"/>
          <w:szCs w:val="24"/>
        </w:rPr>
        <w:t>. Από τον Μάιο</w:t>
      </w:r>
      <w:r>
        <w:rPr>
          <w:rFonts w:eastAsia="Times New Roman" w:cs="Times New Roman"/>
          <w:szCs w:val="24"/>
        </w:rPr>
        <w:t xml:space="preserve"> μέχρι σήμερα</w:t>
      </w:r>
      <w:r>
        <w:rPr>
          <w:rFonts w:eastAsia="Times New Roman" w:cs="Times New Roman"/>
          <w:szCs w:val="24"/>
        </w:rPr>
        <w:t>,</w:t>
      </w:r>
      <w:r>
        <w:rPr>
          <w:rFonts w:eastAsia="Times New Roman" w:cs="Times New Roman"/>
          <w:szCs w:val="24"/>
        </w:rPr>
        <w:t xml:space="preserve"> ο Υπουργός δεν έχει βρει μία μέρα να έρθει να απαντήσει στη Βουλή, τη στιγμή που τα νησιά γεμίζουν από καινούργιους μετανάστες, τη στιγμή που όλες οι τοπικές κοινωνίες είναι ανάστατες, τη στιγμή που πλέον είναι περισσότεροι οι μετανάστες στη</w:t>
      </w:r>
      <w:r>
        <w:rPr>
          <w:rFonts w:eastAsia="Times New Roman" w:cs="Times New Roman"/>
          <w:szCs w:val="24"/>
        </w:rPr>
        <w:t xml:space="preserve"> Σάμο από τους κατοίκους της Σάμου.</w:t>
      </w:r>
    </w:p>
    <w:p w14:paraId="7DFB3B65"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Επιτέλους, θα έρθει ποτέ ο κύριος Υπουργός στη Βουλή; Έχω καταθέσει και άλλες ερωτήσεις για την επόμενη εβδομάδα και θα τον περιμένω εδώ, αλλά οφείλει σαν Υπουργός να βρίσκεται και να απαντά στην κοινή γνώμη και στο Κοιν</w:t>
      </w:r>
      <w:r>
        <w:rPr>
          <w:rFonts w:eastAsia="Times New Roman" w:cs="Times New Roman"/>
          <w:szCs w:val="24"/>
        </w:rPr>
        <w:t xml:space="preserve">οβούλιο για τα θέματα που του τίθενται. </w:t>
      </w:r>
    </w:p>
    <w:p w14:paraId="7DFB3B66"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κύριε Βαρβιτσιώτη.</w:t>
      </w:r>
    </w:p>
    <w:p w14:paraId="7DFB3B67"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τρίτη με αριθμό 1489/13-9-2017 επίκαιρη ερώτηση πρώτου κύκλου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w:t>
      </w:r>
      <w:r>
        <w:rPr>
          <w:rFonts w:eastAsia="Times New Roman" w:cs="Times New Roman"/>
          <w:szCs w:val="24"/>
        </w:rPr>
        <w:t>Περιβάλλοντος και Ενέργειας, με θέμα: «Ανεπαρκής αντιμετώπιση του περιβαλλοντικού προβλήματος στο Δήμο Κορδελιού-Ευόσμου»</w:t>
      </w:r>
      <w:r>
        <w:rPr>
          <w:rFonts w:eastAsia="Times New Roman" w:cs="Times New Roman"/>
          <w:szCs w:val="24"/>
        </w:rPr>
        <w:t>,</w:t>
      </w:r>
      <w:r>
        <w:rPr>
          <w:rFonts w:eastAsia="Times New Roman" w:cs="Times New Roman"/>
          <w:szCs w:val="24"/>
        </w:rPr>
        <w:t xml:space="preserve"> δεν θα απαντηθεί λόγω κωλύματος του Αναπληρωτή Υπουργού Περιβάλλοντος και Ενέργειας κ. </w:t>
      </w:r>
      <w:proofErr w:type="spellStart"/>
      <w:r>
        <w:rPr>
          <w:rFonts w:eastAsia="Times New Roman" w:cs="Times New Roman"/>
          <w:szCs w:val="24"/>
        </w:rPr>
        <w:t>Φάμελλου</w:t>
      </w:r>
      <w:proofErr w:type="spellEnd"/>
      <w:r>
        <w:rPr>
          <w:rFonts w:eastAsia="Times New Roman" w:cs="Times New Roman"/>
          <w:szCs w:val="24"/>
        </w:rPr>
        <w:t>, διότι θα παραστεί σε ειδική εκδήλωση</w:t>
      </w:r>
      <w:r>
        <w:rPr>
          <w:rFonts w:eastAsia="Times New Roman" w:cs="Times New Roman"/>
          <w:szCs w:val="24"/>
        </w:rPr>
        <w:t xml:space="preserve"> του Υπουργείου στη Δράμα για την εβδομάδα βιώσιμης αστικής κινητικότητας. </w:t>
      </w:r>
    </w:p>
    <w:p w14:paraId="7DFB3B68" w14:textId="77777777" w:rsidR="000E1967" w:rsidRDefault="00A63212">
      <w:pPr>
        <w:tabs>
          <w:tab w:val="left" w:pos="1138"/>
          <w:tab w:val="left" w:pos="1565"/>
          <w:tab w:val="left" w:pos="2965"/>
          <w:tab w:val="center" w:pos="4753"/>
        </w:tabs>
        <w:spacing w:after="0" w:line="600" w:lineRule="auto"/>
        <w:ind w:firstLine="720"/>
        <w:jc w:val="both"/>
        <w:rPr>
          <w:rFonts w:eastAsia="Times New Roman"/>
          <w:bCs/>
          <w:szCs w:val="24"/>
        </w:rPr>
      </w:pPr>
      <w:r>
        <w:rPr>
          <w:rFonts w:eastAsia="Times New Roman" w:cs="Times New Roman"/>
          <w:szCs w:val="24"/>
        </w:rPr>
        <w:t>Κυρίες και κύριοι συνάδελφοι, ο</w:t>
      </w:r>
      <w:r>
        <w:rPr>
          <w:rFonts w:eastAsia="Times New Roman"/>
          <w:bCs/>
          <w:szCs w:val="24"/>
        </w:rPr>
        <w:t xml:space="preserve"> Βουλευτής κ. Νικόλαος </w:t>
      </w:r>
      <w:proofErr w:type="spellStart"/>
      <w:r>
        <w:rPr>
          <w:rFonts w:eastAsia="Times New Roman"/>
          <w:bCs/>
          <w:szCs w:val="24"/>
        </w:rPr>
        <w:t>Δένδιας</w:t>
      </w:r>
      <w:proofErr w:type="spellEnd"/>
      <w:r>
        <w:rPr>
          <w:rFonts w:eastAsia="Times New Roman"/>
          <w:bCs/>
          <w:szCs w:val="24"/>
        </w:rPr>
        <w:t xml:space="preserve"> ζητεί άδεια ολιγοήμερης απουσίας στο εξωτερικό από 26 Σεπτεμβρίου 2017 έως 2 Οκτωβρίου 2017. </w:t>
      </w:r>
    </w:p>
    <w:p w14:paraId="7DFB3B69" w14:textId="77777777" w:rsidR="000E1967" w:rsidRDefault="00A63212">
      <w:pPr>
        <w:tabs>
          <w:tab w:val="left" w:pos="1138"/>
          <w:tab w:val="left" w:pos="1565"/>
          <w:tab w:val="left" w:pos="2965"/>
          <w:tab w:val="center" w:pos="4753"/>
        </w:tabs>
        <w:spacing w:after="0" w:line="600" w:lineRule="auto"/>
        <w:ind w:firstLine="720"/>
        <w:jc w:val="both"/>
        <w:rPr>
          <w:rFonts w:eastAsia="Times New Roman"/>
          <w:bCs/>
          <w:szCs w:val="24"/>
        </w:rPr>
      </w:pPr>
      <w:r>
        <w:rPr>
          <w:rFonts w:eastAsia="Times New Roman"/>
          <w:bCs/>
          <w:szCs w:val="24"/>
        </w:rPr>
        <w:t>Η Βουλή εγκρίνει;</w:t>
      </w:r>
    </w:p>
    <w:p w14:paraId="7DFB3B6A" w14:textId="77777777" w:rsidR="000E1967" w:rsidRDefault="00A63212">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lastRenderedPageBreak/>
        <w:t xml:space="preserve">ΟΛΟΙ </w:t>
      </w:r>
      <w:r>
        <w:rPr>
          <w:rFonts w:eastAsia="Times New Roman"/>
          <w:b/>
          <w:bCs/>
          <w:szCs w:val="24"/>
        </w:rPr>
        <w:t>Ο</w:t>
      </w:r>
      <w:r>
        <w:rPr>
          <w:rFonts w:eastAsia="Times New Roman"/>
          <w:b/>
          <w:bCs/>
          <w:szCs w:val="24"/>
        </w:rPr>
        <w:t xml:space="preserve">Ι </w:t>
      </w:r>
      <w:r>
        <w:rPr>
          <w:rFonts w:eastAsia="Times New Roman"/>
          <w:b/>
          <w:bCs/>
          <w:szCs w:val="24"/>
        </w:rPr>
        <w:t xml:space="preserve">ΒΟΥΛΕΥΤΕΣ: </w:t>
      </w:r>
      <w:r>
        <w:rPr>
          <w:rFonts w:eastAsia="Times New Roman"/>
          <w:bCs/>
          <w:szCs w:val="24"/>
        </w:rPr>
        <w:t>Μάλιστα, μάλιστα.</w:t>
      </w:r>
    </w:p>
    <w:p w14:paraId="7DFB3B6B" w14:textId="77777777" w:rsidR="000E1967" w:rsidRDefault="00A63212">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ΠΡΟΕΔΡΟΣ (Δημήτριος Κρεμαστινός):</w:t>
      </w:r>
      <w:r>
        <w:rPr>
          <w:rFonts w:eastAsia="Times New Roman"/>
          <w:bCs/>
          <w:szCs w:val="24"/>
        </w:rPr>
        <w:t xml:space="preserve"> </w:t>
      </w:r>
      <w:r>
        <w:rPr>
          <w:rFonts w:eastAsia="Times New Roman"/>
          <w:bCs/>
          <w:szCs w:val="24"/>
        </w:rPr>
        <w:t>Συνεπώς η</w:t>
      </w:r>
      <w:r>
        <w:rPr>
          <w:rFonts w:eastAsia="Times New Roman"/>
          <w:bCs/>
          <w:szCs w:val="24"/>
        </w:rPr>
        <w:t xml:space="preserve"> Βουλή ενέκρινε τη ζητηθείσα άδεια.</w:t>
      </w:r>
    </w:p>
    <w:p w14:paraId="7DFB3B6C" w14:textId="77777777" w:rsidR="000E1967" w:rsidRDefault="00A63212">
      <w:pPr>
        <w:tabs>
          <w:tab w:val="left" w:pos="1138"/>
          <w:tab w:val="left" w:pos="1565"/>
          <w:tab w:val="left" w:pos="2965"/>
          <w:tab w:val="center" w:pos="4753"/>
        </w:tabs>
        <w:spacing w:after="0" w:line="600" w:lineRule="auto"/>
        <w:ind w:firstLine="720"/>
        <w:jc w:val="both"/>
        <w:rPr>
          <w:rFonts w:eastAsia="Times New Roman"/>
          <w:bCs/>
          <w:szCs w:val="24"/>
        </w:rPr>
      </w:pPr>
      <w:r>
        <w:rPr>
          <w:rFonts w:eastAsia="Times New Roman"/>
          <w:bCs/>
          <w:szCs w:val="24"/>
        </w:rPr>
        <w:t xml:space="preserve">Επίσης, ο Βουλευτής κ. Θεόδωρος </w:t>
      </w:r>
      <w:proofErr w:type="spellStart"/>
      <w:r>
        <w:rPr>
          <w:rFonts w:eastAsia="Times New Roman"/>
          <w:bCs/>
          <w:szCs w:val="24"/>
        </w:rPr>
        <w:t>Φορτσάκης</w:t>
      </w:r>
      <w:proofErr w:type="spellEnd"/>
      <w:r>
        <w:rPr>
          <w:rFonts w:eastAsia="Times New Roman"/>
          <w:bCs/>
          <w:szCs w:val="24"/>
        </w:rPr>
        <w:t xml:space="preserve"> ζητεί άδεια ολιγοήμερης απουσίας στο εξωτερικό από 28 Σεπτεμβρίου 2017 έως 2 Οκτωβρίου 2017 για συμμετοχ</w:t>
      </w:r>
      <w:r>
        <w:rPr>
          <w:rFonts w:eastAsia="Times New Roman"/>
          <w:bCs/>
          <w:szCs w:val="24"/>
        </w:rPr>
        <w:t xml:space="preserve">ή σε επιστημονικό συνέδριο. </w:t>
      </w:r>
    </w:p>
    <w:p w14:paraId="7DFB3B6D" w14:textId="77777777" w:rsidR="000E1967" w:rsidRDefault="00A63212">
      <w:pPr>
        <w:tabs>
          <w:tab w:val="left" w:pos="1138"/>
          <w:tab w:val="left" w:pos="1565"/>
          <w:tab w:val="left" w:pos="2965"/>
          <w:tab w:val="center" w:pos="4753"/>
        </w:tabs>
        <w:spacing w:after="0" w:line="600" w:lineRule="auto"/>
        <w:ind w:firstLine="720"/>
        <w:jc w:val="both"/>
        <w:rPr>
          <w:rFonts w:eastAsia="Times New Roman"/>
          <w:bCs/>
          <w:szCs w:val="24"/>
        </w:rPr>
      </w:pPr>
      <w:r>
        <w:rPr>
          <w:rFonts w:eastAsia="Times New Roman"/>
          <w:bCs/>
          <w:szCs w:val="24"/>
        </w:rPr>
        <w:t>Η Βουλή εγκρίνει;</w:t>
      </w:r>
    </w:p>
    <w:p w14:paraId="7DFB3B6E" w14:textId="77777777" w:rsidR="000E1967" w:rsidRDefault="00A63212">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Μάλιστα, μάλιστα.</w:t>
      </w:r>
    </w:p>
    <w:p w14:paraId="7DFB3B6F" w14:textId="77777777" w:rsidR="000E1967" w:rsidRDefault="00A63212">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ΠΡΟΕΔΡΟΣ (Δημήτριος Κρεμαστινός):</w:t>
      </w:r>
      <w:r>
        <w:rPr>
          <w:rFonts w:eastAsia="Times New Roman"/>
          <w:bCs/>
          <w:szCs w:val="24"/>
        </w:rPr>
        <w:t xml:space="preserve"> </w:t>
      </w:r>
      <w:r>
        <w:rPr>
          <w:rFonts w:eastAsia="Times New Roman"/>
          <w:bCs/>
          <w:szCs w:val="24"/>
        </w:rPr>
        <w:t>Συνεπώς η</w:t>
      </w:r>
      <w:r>
        <w:rPr>
          <w:rFonts w:eastAsia="Times New Roman"/>
          <w:bCs/>
          <w:szCs w:val="24"/>
        </w:rPr>
        <w:t xml:space="preserve"> Βουλή ενέκρινε τη ζητηθείσα άδεια.</w:t>
      </w:r>
    </w:p>
    <w:p w14:paraId="7DFB3B70" w14:textId="77777777" w:rsidR="000E1967" w:rsidRDefault="00A63212">
      <w:pPr>
        <w:tabs>
          <w:tab w:val="left" w:pos="1138"/>
          <w:tab w:val="left" w:pos="1565"/>
          <w:tab w:val="left" w:pos="2965"/>
          <w:tab w:val="center" w:pos="4753"/>
        </w:tabs>
        <w:spacing w:after="0" w:line="600" w:lineRule="auto"/>
        <w:ind w:firstLine="720"/>
        <w:jc w:val="both"/>
        <w:rPr>
          <w:rFonts w:eastAsia="Times New Roman"/>
          <w:bCs/>
          <w:szCs w:val="24"/>
        </w:rPr>
      </w:pPr>
      <w:r>
        <w:rPr>
          <w:rFonts w:eastAsia="Times New Roman"/>
          <w:bCs/>
          <w:szCs w:val="24"/>
        </w:rPr>
        <w:t xml:space="preserve">Επίσης, ο Βουλευτής κ. Ιωάννης </w:t>
      </w:r>
      <w:proofErr w:type="spellStart"/>
      <w:r>
        <w:rPr>
          <w:rFonts w:eastAsia="Times New Roman"/>
          <w:bCs/>
          <w:szCs w:val="24"/>
        </w:rPr>
        <w:t>Πλακιωτάκης</w:t>
      </w:r>
      <w:proofErr w:type="spellEnd"/>
      <w:r>
        <w:rPr>
          <w:rFonts w:eastAsia="Times New Roman"/>
          <w:bCs/>
          <w:szCs w:val="24"/>
        </w:rPr>
        <w:t xml:space="preserve"> ζητεί άδεια ολιγοήμερης απουσίας στο εξωτερικό</w:t>
      </w:r>
      <w:r>
        <w:rPr>
          <w:rFonts w:eastAsia="Times New Roman"/>
          <w:bCs/>
          <w:szCs w:val="24"/>
        </w:rPr>
        <w:t xml:space="preserve"> από τις 26 Σεπτεμβρίου 2017 έως 30 Σεπτεμβρίου 2017. </w:t>
      </w:r>
    </w:p>
    <w:p w14:paraId="7DFB3B71" w14:textId="77777777" w:rsidR="000E1967" w:rsidRDefault="00A63212">
      <w:pPr>
        <w:tabs>
          <w:tab w:val="left" w:pos="1138"/>
          <w:tab w:val="left" w:pos="1565"/>
          <w:tab w:val="left" w:pos="2965"/>
          <w:tab w:val="center" w:pos="4753"/>
        </w:tabs>
        <w:spacing w:after="0" w:line="600" w:lineRule="auto"/>
        <w:ind w:firstLine="720"/>
        <w:jc w:val="both"/>
        <w:rPr>
          <w:rFonts w:eastAsia="Times New Roman"/>
          <w:bCs/>
          <w:szCs w:val="24"/>
        </w:rPr>
      </w:pPr>
      <w:r>
        <w:rPr>
          <w:rFonts w:eastAsia="Times New Roman"/>
          <w:bCs/>
          <w:szCs w:val="24"/>
        </w:rPr>
        <w:t>Η Βουλή εγκρίνει;</w:t>
      </w:r>
    </w:p>
    <w:p w14:paraId="7DFB3B72" w14:textId="77777777" w:rsidR="000E1967" w:rsidRDefault="00A63212">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Μάλιστα, μάλιστα.</w:t>
      </w:r>
    </w:p>
    <w:p w14:paraId="7DFB3B73" w14:textId="77777777" w:rsidR="000E1967" w:rsidRDefault="00A63212">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ΠΡΟΕΔΡΟΣ (Δημήτριος Κρεμαστινός):</w:t>
      </w:r>
      <w:r>
        <w:rPr>
          <w:rFonts w:eastAsia="Times New Roman"/>
          <w:bCs/>
          <w:szCs w:val="24"/>
        </w:rPr>
        <w:t xml:space="preserve"> </w:t>
      </w:r>
      <w:r>
        <w:rPr>
          <w:rFonts w:eastAsia="Times New Roman"/>
          <w:bCs/>
          <w:szCs w:val="24"/>
        </w:rPr>
        <w:t>Συνεπώς η</w:t>
      </w:r>
      <w:r>
        <w:rPr>
          <w:rFonts w:eastAsia="Times New Roman"/>
          <w:bCs/>
          <w:szCs w:val="24"/>
        </w:rPr>
        <w:t xml:space="preserve"> Βουλή ενέκρινε τη ζητηθείσα άδεια.</w:t>
      </w:r>
    </w:p>
    <w:p w14:paraId="7DFB3B74" w14:textId="77777777" w:rsidR="000E1967" w:rsidRDefault="00A63212">
      <w:pPr>
        <w:tabs>
          <w:tab w:val="left" w:pos="1138"/>
          <w:tab w:val="left" w:pos="1565"/>
          <w:tab w:val="left" w:pos="2965"/>
          <w:tab w:val="center" w:pos="4753"/>
        </w:tabs>
        <w:spacing w:after="0" w:line="600" w:lineRule="auto"/>
        <w:ind w:firstLine="720"/>
        <w:jc w:val="both"/>
        <w:rPr>
          <w:rFonts w:eastAsia="Times New Roman"/>
          <w:bCs/>
          <w:szCs w:val="24"/>
        </w:rPr>
      </w:pPr>
      <w:r>
        <w:rPr>
          <w:rFonts w:eastAsia="Times New Roman" w:cs="Times New Roman"/>
          <w:szCs w:val="24"/>
        </w:rPr>
        <w:t>Ο</w:t>
      </w:r>
      <w:r>
        <w:rPr>
          <w:rFonts w:eastAsia="Times New Roman"/>
          <w:bCs/>
          <w:szCs w:val="24"/>
        </w:rPr>
        <w:t xml:space="preserve"> Βουλευτής κ. Ιωάννης Κεφαλογιάννης ζητεί άδεια ολιγοήμερης απουσί</w:t>
      </w:r>
      <w:r>
        <w:rPr>
          <w:rFonts w:eastAsia="Times New Roman"/>
          <w:bCs/>
          <w:szCs w:val="24"/>
        </w:rPr>
        <w:t xml:space="preserve">ας στο εξωτερικό από 27 Σεπτεμβρίου 2017 </w:t>
      </w:r>
      <w:r>
        <w:rPr>
          <w:rFonts w:eastAsia="Times New Roman"/>
          <w:bCs/>
          <w:szCs w:val="24"/>
        </w:rPr>
        <w:lastRenderedPageBreak/>
        <w:t xml:space="preserve">έως 4 Οκτωβρίου 2017, προκειμένου να μεταβεί στις Ηνωμένες Πολιτείες. </w:t>
      </w:r>
    </w:p>
    <w:p w14:paraId="7DFB3B75" w14:textId="77777777" w:rsidR="000E1967" w:rsidRDefault="00A63212">
      <w:pPr>
        <w:tabs>
          <w:tab w:val="left" w:pos="1138"/>
          <w:tab w:val="left" w:pos="1565"/>
          <w:tab w:val="left" w:pos="2965"/>
          <w:tab w:val="center" w:pos="4753"/>
        </w:tabs>
        <w:spacing w:after="0" w:line="600" w:lineRule="auto"/>
        <w:ind w:firstLine="720"/>
        <w:jc w:val="both"/>
        <w:rPr>
          <w:rFonts w:eastAsia="Times New Roman"/>
          <w:bCs/>
          <w:szCs w:val="24"/>
        </w:rPr>
      </w:pPr>
      <w:r>
        <w:rPr>
          <w:rFonts w:eastAsia="Times New Roman"/>
          <w:bCs/>
          <w:szCs w:val="24"/>
        </w:rPr>
        <w:t>Η Βουλή εγκρίνει;</w:t>
      </w:r>
    </w:p>
    <w:p w14:paraId="7DFB3B76" w14:textId="77777777" w:rsidR="000E1967" w:rsidRDefault="00A63212">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Ο</w:t>
      </w:r>
      <w:r>
        <w:rPr>
          <w:rFonts w:eastAsia="Times New Roman"/>
          <w:b/>
          <w:bCs/>
          <w:szCs w:val="24"/>
        </w:rPr>
        <w:t xml:space="preserve">ΛΟΙ </w:t>
      </w:r>
      <w:r>
        <w:rPr>
          <w:rFonts w:eastAsia="Times New Roman"/>
          <w:b/>
          <w:bCs/>
          <w:szCs w:val="24"/>
        </w:rPr>
        <w:t>ΟΙ</w:t>
      </w:r>
      <w:r>
        <w:rPr>
          <w:rFonts w:eastAsia="Times New Roman"/>
          <w:b/>
          <w:bCs/>
          <w:szCs w:val="24"/>
        </w:rPr>
        <w:t xml:space="preserve"> ΒΟΥΛΕΥΤΕΣ: </w:t>
      </w:r>
      <w:r>
        <w:rPr>
          <w:rFonts w:eastAsia="Times New Roman"/>
          <w:bCs/>
          <w:szCs w:val="24"/>
        </w:rPr>
        <w:t>Μάλιστα, μάλιστα.</w:t>
      </w:r>
    </w:p>
    <w:p w14:paraId="7DFB3B77" w14:textId="77777777" w:rsidR="000E1967" w:rsidRDefault="00A63212">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ΠΡΟΕΔΡΟΣ (Δημήτριος Κρεμαστινός): </w:t>
      </w:r>
      <w:r>
        <w:rPr>
          <w:rFonts w:eastAsia="Times New Roman"/>
          <w:bCs/>
          <w:szCs w:val="24"/>
        </w:rPr>
        <w:t>Συνεπώς η</w:t>
      </w:r>
      <w:r>
        <w:rPr>
          <w:rFonts w:eastAsia="Times New Roman"/>
          <w:bCs/>
          <w:szCs w:val="24"/>
        </w:rPr>
        <w:t xml:space="preserve"> Βουλή ενέκρινε τη ζητηθείσα άδεια.</w:t>
      </w:r>
    </w:p>
    <w:p w14:paraId="7DFB3B78" w14:textId="77777777" w:rsidR="000E1967" w:rsidRDefault="00A63212">
      <w:pPr>
        <w:tabs>
          <w:tab w:val="left" w:pos="1138"/>
          <w:tab w:val="left" w:pos="1565"/>
          <w:tab w:val="left" w:pos="2965"/>
          <w:tab w:val="center" w:pos="4753"/>
        </w:tabs>
        <w:spacing w:after="0" w:line="600" w:lineRule="auto"/>
        <w:ind w:firstLine="720"/>
        <w:jc w:val="center"/>
        <w:rPr>
          <w:rFonts w:eastAsia="Times New Roman"/>
          <w:szCs w:val="24"/>
        </w:rPr>
      </w:pPr>
      <w:r>
        <w:rPr>
          <w:rFonts w:eastAsia="Times New Roman"/>
          <w:szCs w:val="24"/>
        </w:rPr>
        <w:t>(ΑΛΛΑΓΗ ΣΕ</w:t>
      </w:r>
      <w:r>
        <w:rPr>
          <w:rFonts w:eastAsia="Times New Roman"/>
          <w:szCs w:val="24"/>
        </w:rPr>
        <w:t>ΛΙΔΑΣ)</w:t>
      </w:r>
    </w:p>
    <w:p w14:paraId="7DFB3B79"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b/>
          <w:bCs/>
          <w:szCs w:val="24"/>
        </w:rPr>
        <w:t xml:space="preserve">ΠΡΟΕΔΡΟΣ (Δημήτριος Κρεμαστινός): </w:t>
      </w:r>
      <w:r>
        <w:rPr>
          <w:rFonts w:eastAsia="Times New Roman"/>
          <w:szCs w:val="24"/>
        </w:rPr>
        <w:t>Κυρίες και κύριοι συνάδελφοι,</w:t>
      </w:r>
      <w:r>
        <w:rPr>
          <w:rFonts w:eastAsia="Times New Roman" w:cs="Times New Roman"/>
          <w:szCs w:val="24"/>
        </w:rPr>
        <w:t xml:space="preserve"> εισερχόμαστε στην ημερήσια διάταξη των </w:t>
      </w:r>
    </w:p>
    <w:p w14:paraId="7DFB3B7A" w14:textId="77777777" w:rsidR="000E1967" w:rsidRDefault="00A63212">
      <w:pPr>
        <w:spacing w:after="0" w:line="600" w:lineRule="auto"/>
        <w:ind w:firstLine="720"/>
        <w:jc w:val="center"/>
        <w:rPr>
          <w:rFonts w:eastAsia="Times New Roman" w:cs="Times New Roman"/>
          <w:b/>
          <w:szCs w:val="24"/>
        </w:rPr>
      </w:pPr>
      <w:r>
        <w:rPr>
          <w:rFonts w:eastAsia="Times New Roman" w:cs="Times New Roman"/>
          <w:b/>
          <w:szCs w:val="24"/>
        </w:rPr>
        <w:t>ΕΠΕΡΩΤΗΣΕΩΝ</w:t>
      </w:r>
    </w:p>
    <w:p w14:paraId="7DFB3B7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Θα συζητηθεί η υπ’ αριθμόν 36/25/14-9-2017 επίκαιρη επερώτηση τ</w:t>
      </w:r>
      <w:r>
        <w:rPr>
          <w:rFonts w:eastAsia="Times New Roman" w:cs="Times New Roman"/>
          <w:szCs w:val="24"/>
        </w:rPr>
        <w:t xml:space="preserve">ων </w:t>
      </w:r>
      <w:r>
        <w:rPr>
          <w:rFonts w:eastAsia="Times New Roman" w:cs="Times New Roman"/>
          <w:szCs w:val="24"/>
        </w:rPr>
        <w:t xml:space="preserve">Βουλευτών της Νέας Δημοκρατίας </w:t>
      </w:r>
      <w:r>
        <w:rPr>
          <w:rFonts w:eastAsia="Times New Roman" w:cs="Times New Roman"/>
          <w:szCs w:val="24"/>
        </w:rPr>
        <w:t>κ.κ. Ευάγγελου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Βασίλε</w:t>
      </w:r>
      <w:r>
        <w:rPr>
          <w:rFonts w:eastAsia="Times New Roman" w:cs="Times New Roman"/>
          <w:szCs w:val="24"/>
        </w:rPr>
        <w:t xml:space="preserve">ιου </w:t>
      </w:r>
      <w:proofErr w:type="spellStart"/>
      <w:r>
        <w:rPr>
          <w:rFonts w:eastAsia="Times New Roman" w:cs="Times New Roman"/>
          <w:szCs w:val="24"/>
        </w:rPr>
        <w:t>Μεϊμαράκη</w:t>
      </w:r>
      <w:proofErr w:type="spellEnd"/>
      <w:r>
        <w:rPr>
          <w:rFonts w:eastAsia="Times New Roman" w:cs="Times New Roman"/>
          <w:szCs w:val="24"/>
        </w:rPr>
        <w:t xml:space="preserve">, Ιωάννη </w:t>
      </w:r>
      <w:proofErr w:type="spellStart"/>
      <w:r>
        <w:rPr>
          <w:rFonts w:eastAsia="Times New Roman" w:cs="Times New Roman"/>
          <w:szCs w:val="24"/>
        </w:rPr>
        <w:t>Πλακιωτάκη</w:t>
      </w:r>
      <w:proofErr w:type="spellEnd"/>
      <w:r>
        <w:rPr>
          <w:rFonts w:eastAsia="Times New Roman" w:cs="Times New Roman"/>
          <w:szCs w:val="24"/>
        </w:rPr>
        <w:t xml:space="preserve">, Κωνσταντίνου Σκρέκα, </w:t>
      </w:r>
      <w:r>
        <w:rPr>
          <w:rFonts w:eastAsia="Times New Roman" w:cs="Times New Roman"/>
          <w:szCs w:val="24"/>
        </w:rPr>
        <w:t>Ά</w:t>
      </w:r>
      <w:r>
        <w:rPr>
          <w:rFonts w:eastAsia="Times New Roman" w:cs="Times New Roman"/>
          <w:szCs w:val="24"/>
        </w:rPr>
        <w:t>ννας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Μισέλ Ασημακοπούλου, </w:t>
      </w:r>
      <w:r>
        <w:rPr>
          <w:rFonts w:eastAsia="Times New Roman" w:cs="Times New Roman"/>
          <w:szCs w:val="24"/>
        </w:rPr>
        <w:t xml:space="preserve">Μιλτιάδη Βαρβιτσιώτη, Γεώργιου Βλάχου, Μαυρουδή  Βορίδη, Σοφίας </w:t>
      </w:r>
      <w:proofErr w:type="spellStart"/>
      <w:r>
        <w:rPr>
          <w:rFonts w:eastAsia="Times New Roman" w:cs="Times New Roman"/>
          <w:szCs w:val="24"/>
        </w:rPr>
        <w:t>Βούλτεψη</w:t>
      </w:r>
      <w:proofErr w:type="spellEnd"/>
      <w:r>
        <w:rPr>
          <w:rFonts w:eastAsia="Times New Roman" w:cs="Times New Roman"/>
          <w:szCs w:val="24"/>
        </w:rPr>
        <w:t>, Σπυρίδωνος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Αδώνιδος</w:t>
      </w:r>
      <w:proofErr w:type="spellEnd"/>
      <w:r>
        <w:rPr>
          <w:rFonts w:eastAsia="Times New Roman" w:cs="Times New Roman"/>
          <w:szCs w:val="24"/>
        </w:rPr>
        <w:t xml:space="preserve"> Γεωργιάδη, </w:t>
      </w:r>
      <w:r>
        <w:rPr>
          <w:rFonts w:eastAsia="Times New Roman" w:cs="Times New Roman"/>
          <w:szCs w:val="24"/>
        </w:rPr>
        <w:t xml:space="preserve">Γεράσιμου </w:t>
      </w:r>
      <w:proofErr w:type="spellStart"/>
      <w:r>
        <w:rPr>
          <w:rFonts w:eastAsia="Times New Roman" w:cs="Times New Roman"/>
          <w:szCs w:val="24"/>
        </w:rPr>
        <w:t>Γιακουμάτου</w:t>
      </w:r>
      <w:proofErr w:type="spellEnd"/>
      <w:r>
        <w:rPr>
          <w:rFonts w:eastAsia="Times New Roman" w:cs="Times New Roman"/>
          <w:szCs w:val="24"/>
        </w:rPr>
        <w:t xml:space="preserve">, Νικόλαου </w:t>
      </w:r>
      <w:proofErr w:type="spellStart"/>
      <w:r>
        <w:rPr>
          <w:rFonts w:eastAsia="Times New Roman" w:cs="Times New Roman"/>
          <w:szCs w:val="24"/>
        </w:rPr>
        <w:t>Δένδια</w:t>
      </w:r>
      <w:proofErr w:type="spellEnd"/>
      <w:r>
        <w:rPr>
          <w:rFonts w:eastAsia="Times New Roman" w:cs="Times New Roman"/>
          <w:szCs w:val="24"/>
        </w:rPr>
        <w:t xml:space="preserve">, </w:t>
      </w:r>
      <w:r>
        <w:rPr>
          <w:rFonts w:eastAsia="Times New Roman" w:cs="Times New Roman"/>
          <w:szCs w:val="24"/>
        </w:rPr>
        <w:t xml:space="preserve">Νικήτα Κακλαμάνη, </w:t>
      </w:r>
      <w:r>
        <w:rPr>
          <w:rFonts w:eastAsia="Times New Roman" w:cs="Times New Roman"/>
          <w:szCs w:val="24"/>
        </w:rPr>
        <w:t>Ά</w:t>
      </w:r>
      <w:r>
        <w:rPr>
          <w:rFonts w:eastAsia="Times New Roman" w:cs="Times New Roman"/>
          <w:szCs w:val="24"/>
        </w:rPr>
        <w:t>ννας Κ</w:t>
      </w:r>
      <w:r>
        <w:rPr>
          <w:rFonts w:eastAsia="Times New Roman" w:cs="Times New Roman"/>
          <w:szCs w:val="24"/>
        </w:rPr>
        <w:t xml:space="preserve">αραμανλή, Κωνσταντίνου Κατσαφάδου, </w:t>
      </w:r>
      <w:r>
        <w:rPr>
          <w:rFonts w:eastAsia="Times New Roman" w:cs="Times New Roman"/>
          <w:szCs w:val="24"/>
        </w:rPr>
        <w:t>Ό</w:t>
      </w:r>
      <w:r>
        <w:rPr>
          <w:rFonts w:eastAsia="Times New Roman" w:cs="Times New Roman"/>
          <w:szCs w:val="24"/>
        </w:rPr>
        <w:t xml:space="preserve">λγας Κεφαλογιάννη, </w:t>
      </w:r>
      <w:r>
        <w:rPr>
          <w:rFonts w:eastAsia="Times New Roman" w:cs="Times New Roman"/>
          <w:szCs w:val="24"/>
        </w:rPr>
        <w:t xml:space="preserve">Βασίλειου </w:t>
      </w:r>
      <w:proofErr w:type="spellStart"/>
      <w:r>
        <w:rPr>
          <w:rFonts w:eastAsia="Times New Roman" w:cs="Times New Roman"/>
          <w:szCs w:val="24"/>
        </w:rPr>
        <w:t>Κικίλια</w:t>
      </w:r>
      <w:proofErr w:type="spellEnd"/>
      <w:r>
        <w:rPr>
          <w:rFonts w:eastAsia="Times New Roman" w:cs="Times New Roman"/>
          <w:szCs w:val="24"/>
        </w:rPr>
        <w:t xml:space="preserve">, </w:t>
      </w:r>
      <w:r>
        <w:rPr>
          <w:rFonts w:eastAsia="Times New Roman" w:cs="Times New Roman"/>
          <w:szCs w:val="24"/>
        </w:rPr>
        <w:t xml:space="preserve">Γεώργιου Κουμουτσάκου, Γεωργίας Μαρτίνου, </w:t>
      </w:r>
      <w:r>
        <w:rPr>
          <w:rFonts w:eastAsia="Times New Roman" w:cs="Times New Roman"/>
          <w:szCs w:val="24"/>
        </w:rPr>
        <w:t>Θεοδώρας Μπακο</w:t>
      </w:r>
      <w:r>
        <w:rPr>
          <w:rFonts w:eastAsia="Times New Roman" w:cs="Times New Roman"/>
          <w:szCs w:val="24"/>
        </w:rPr>
        <w:lastRenderedPageBreak/>
        <w:t>γιάννη, Αθανάσιου</w:t>
      </w:r>
      <w:r>
        <w:rPr>
          <w:rFonts w:eastAsia="Times New Roman" w:cs="Times New Roman"/>
          <w:szCs w:val="24"/>
        </w:rPr>
        <w:t xml:space="preserve"> </w:t>
      </w:r>
      <w:r>
        <w:rPr>
          <w:rFonts w:eastAsia="Times New Roman" w:cs="Times New Roman"/>
          <w:szCs w:val="24"/>
        </w:rPr>
        <w:t>Μπούρα, Αικατερίνης Παπακώστα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Σιδηροπούλου, Ιωάννη </w:t>
      </w:r>
      <w:proofErr w:type="spellStart"/>
      <w:r>
        <w:rPr>
          <w:rFonts w:eastAsia="Times New Roman" w:cs="Times New Roman"/>
          <w:szCs w:val="24"/>
        </w:rPr>
        <w:t>Τραγάκη</w:t>
      </w:r>
      <w:proofErr w:type="spellEnd"/>
      <w:r>
        <w:rPr>
          <w:rFonts w:eastAsia="Times New Roman" w:cs="Times New Roman"/>
          <w:szCs w:val="24"/>
        </w:rPr>
        <w:t xml:space="preserve">, Κωνσταντίνου Χατζηδάκη </w:t>
      </w:r>
      <w:r>
        <w:rPr>
          <w:rFonts w:eastAsia="Times New Roman" w:cs="Times New Roman"/>
          <w:szCs w:val="24"/>
        </w:rPr>
        <w:t>προς τον Υπουργό Ναυτιλ</w:t>
      </w:r>
      <w:r>
        <w:rPr>
          <w:rFonts w:eastAsia="Times New Roman" w:cs="Times New Roman"/>
          <w:szCs w:val="24"/>
        </w:rPr>
        <w:t xml:space="preserve">ίας και Νησιωτικής Πολιτικής, με θέμα: «Εγκληματική ολιγωρία στην αντιμετώπιση </w:t>
      </w:r>
      <w:r>
        <w:rPr>
          <w:rFonts w:eastAsia="Times New Roman" w:cs="Times New Roman"/>
          <w:szCs w:val="24"/>
        </w:rPr>
        <w:t xml:space="preserve">της </w:t>
      </w:r>
      <w:r>
        <w:rPr>
          <w:rFonts w:eastAsia="Times New Roman" w:cs="Times New Roman"/>
          <w:szCs w:val="24"/>
        </w:rPr>
        <w:t>Οικολογικής Καταστροφής στον Σαρωνικό».</w:t>
      </w:r>
    </w:p>
    <w:p w14:paraId="7DFB3B7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Τον λόγο θα λάβουν οι ακόλουθοι Βουλευτές: Ο κ. </w:t>
      </w:r>
      <w:proofErr w:type="spellStart"/>
      <w:r>
        <w:rPr>
          <w:rFonts w:eastAsia="Times New Roman" w:cs="Times New Roman"/>
          <w:szCs w:val="24"/>
        </w:rPr>
        <w:t>Πλακιωτάκης</w:t>
      </w:r>
      <w:proofErr w:type="spellEnd"/>
      <w:r>
        <w:rPr>
          <w:rFonts w:eastAsia="Times New Roman" w:cs="Times New Roman"/>
          <w:szCs w:val="24"/>
        </w:rPr>
        <w:t xml:space="preserve">, πρώτος επερωτών Βουλευτής, για δέκα λεπτά στην </w:t>
      </w:r>
      <w:proofErr w:type="spellStart"/>
      <w:r>
        <w:rPr>
          <w:rFonts w:eastAsia="Times New Roman" w:cs="Times New Roman"/>
          <w:szCs w:val="24"/>
        </w:rPr>
        <w:t>πρωτολογία</w:t>
      </w:r>
      <w:proofErr w:type="spellEnd"/>
      <w:r>
        <w:rPr>
          <w:rFonts w:eastAsia="Times New Roman" w:cs="Times New Roman"/>
          <w:szCs w:val="24"/>
        </w:rPr>
        <w:t xml:space="preserve"> και πέντε λεπτ</w:t>
      </w:r>
      <w:r>
        <w:rPr>
          <w:rFonts w:eastAsia="Times New Roman" w:cs="Times New Roman"/>
          <w:szCs w:val="24"/>
        </w:rPr>
        <w:t xml:space="preserve">ά στη δευτερολογία του, η κ. Ντόρα Μπακογιάννη για πέντε λεπτά στην </w:t>
      </w:r>
      <w:proofErr w:type="spellStart"/>
      <w:r>
        <w:rPr>
          <w:rFonts w:eastAsia="Times New Roman" w:cs="Times New Roman"/>
          <w:szCs w:val="24"/>
        </w:rPr>
        <w:t>πρωτολογία</w:t>
      </w:r>
      <w:proofErr w:type="spellEnd"/>
      <w:r>
        <w:rPr>
          <w:rFonts w:eastAsia="Times New Roman" w:cs="Times New Roman"/>
          <w:szCs w:val="24"/>
        </w:rPr>
        <w:t xml:space="preserve"> και τρία στη δευτερολογία της, το ίδιο ο κ. </w:t>
      </w:r>
      <w:proofErr w:type="spellStart"/>
      <w:r>
        <w:rPr>
          <w:rFonts w:eastAsia="Times New Roman" w:cs="Times New Roman"/>
          <w:szCs w:val="24"/>
        </w:rPr>
        <w:t>Τραγάκης</w:t>
      </w:r>
      <w:proofErr w:type="spellEnd"/>
      <w:r>
        <w:rPr>
          <w:rFonts w:eastAsia="Times New Roman" w:cs="Times New Roman"/>
          <w:szCs w:val="24"/>
        </w:rPr>
        <w:t xml:space="preserve">, το ίδιο ο κ. Βαρβιτσιώτης, το ίδιο ο κ. Σκρέκας, ο κ. Κατσαφάδος για τρία λεπτά στην </w:t>
      </w:r>
      <w:proofErr w:type="spellStart"/>
      <w:r>
        <w:rPr>
          <w:rFonts w:eastAsia="Times New Roman" w:cs="Times New Roman"/>
          <w:szCs w:val="24"/>
        </w:rPr>
        <w:t>πρωτολογία</w:t>
      </w:r>
      <w:proofErr w:type="spellEnd"/>
      <w:r>
        <w:rPr>
          <w:rFonts w:eastAsia="Times New Roman" w:cs="Times New Roman"/>
          <w:szCs w:val="24"/>
        </w:rPr>
        <w:t xml:space="preserve"> και δύο λεπτά στη δευτερολο</w:t>
      </w:r>
      <w:r>
        <w:rPr>
          <w:rFonts w:eastAsia="Times New Roman" w:cs="Times New Roman"/>
          <w:szCs w:val="24"/>
        </w:rPr>
        <w:t xml:space="preserve">γία του και ο κ. Κουμουτσάκος για τρία λεπτά στην </w:t>
      </w:r>
      <w:proofErr w:type="spellStart"/>
      <w:r>
        <w:rPr>
          <w:rFonts w:eastAsia="Times New Roman" w:cs="Times New Roman"/>
          <w:szCs w:val="24"/>
        </w:rPr>
        <w:t>πρωτολογία</w:t>
      </w:r>
      <w:proofErr w:type="spellEnd"/>
      <w:r>
        <w:rPr>
          <w:rFonts w:eastAsia="Times New Roman" w:cs="Times New Roman"/>
          <w:szCs w:val="24"/>
        </w:rPr>
        <w:t xml:space="preserve"> και δύο λεπτά στη δευτερολογία του. </w:t>
      </w:r>
    </w:p>
    <w:p w14:paraId="7DFB3B7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Θα απαντήσει ο Υπουργός Ναυτιλίας και Νησιωτικής Πολιτικής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Κουρουμπλής</w:t>
      </w:r>
      <w:proofErr w:type="spellEnd"/>
      <w:r>
        <w:rPr>
          <w:rFonts w:eastAsia="Times New Roman" w:cs="Times New Roman"/>
          <w:szCs w:val="24"/>
        </w:rPr>
        <w:t xml:space="preserve">. </w:t>
      </w:r>
    </w:p>
    <w:p w14:paraId="7DFB3B7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Ως Κοινοβουλευτικοί Εκπρόσωποι</w:t>
      </w:r>
      <w:r>
        <w:rPr>
          <w:rFonts w:eastAsia="Times New Roman" w:cs="Times New Roman"/>
          <w:szCs w:val="24"/>
        </w:rPr>
        <w:t>,</w:t>
      </w:r>
      <w:r>
        <w:rPr>
          <w:rFonts w:eastAsia="Times New Roman" w:cs="Times New Roman"/>
          <w:szCs w:val="24"/>
        </w:rPr>
        <w:t xml:space="preserve"> εκ μέρους των κομμάτων</w:t>
      </w:r>
      <w:r>
        <w:rPr>
          <w:rFonts w:eastAsia="Times New Roman" w:cs="Times New Roman"/>
          <w:szCs w:val="24"/>
        </w:rPr>
        <w:t>,</w:t>
      </w:r>
      <w:r>
        <w:rPr>
          <w:rFonts w:eastAsia="Times New Roman" w:cs="Times New Roman"/>
          <w:szCs w:val="24"/>
        </w:rPr>
        <w:t xml:space="preserve"> δηλώθηκαν οι εξής: Ο κ. Γεωργιάδης για τη Νέα Δημοκρατία, ο κ. </w:t>
      </w:r>
      <w:proofErr w:type="spellStart"/>
      <w:r>
        <w:rPr>
          <w:rFonts w:eastAsia="Times New Roman" w:cs="Times New Roman"/>
          <w:szCs w:val="24"/>
        </w:rPr>
        <w:t>Δρίτσας</w:t>
      </w:r>
      <w:proofErr w:type="spellEnd"/>
      <w:r>
        <w:rPr>
          <w:rFonts w:eastAsia="Times New Roman" w:cs="Times New Roman"/>
          <w:szCs w:val="24"/>
        </w:rPr>
        <w:t xml:space="preserve"> για τον ΣΥΡΙΖΑ, ο κ. Λοβέρδος για τη Δημοκρατική Συμπαράταξη ΠΑΣΟΚ</w:t>
      </w:r>
      <w:r>
        <w:rPr>
          <w:rFonts w:eastAsia="Times New Roman" w:cs="Times New Roman"/>
          <w:szCs w:val="24"/>
        </w:rPr>
        <w:t xml:space="preserve"> </w:t>
      </w:r>
      <w:r>
        <w:rPr>
          <w:rFonts w:eastAsia="Times New Roman" w:cs="Times New Roman"/>
          <w:szCs w:val="24"/>
        </w:rPr>
        <w:t xml:space="preserve">-ΔΗΜΑΡ, ο κ. </w:t>
      </w:r>
      <w:proofErr w:type="spellStart"/>
      <w:r>
        <w:rPr>
          <w:rFonts w:eastAsia="Times New Roman" w:cs="Times New Roman"/>
          <w:szCs w:val="24"/>
        </w:rPr>
        <w:t>Παναγιώταρος</w:t>
      </w:r>
      <w:proofErr w:type="spellEnd"/>
      <w:r>
        <w:rPr>
          <w:rFonts w:eastAsia="Times New Roman" w:cs="Times New Roman"/>
          <w:szCs w:val="24"/>
        </w:rPr>
        <w:t xml:space="preserve"> για τον </w:t>
      </w:r>
      <w:r>
        <w:rPr>
          <w:rFonts w:eastAsia="Times New Roman" w:cs="Times New Roman"/>
          <w:szCs w:val="24"/>
        </w:rPr>
        <w:lastRenderedPageBreak/>
        <w:t>Λαϊκό Σύνδεσμο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η κ. </w:t>
      </w:r>
      <w:proofErr w:type="spellStart"/>
      <w:r>
        <w:rPr>
          <w:rFonts w:eastAsia="Times New Roman" w:cs="Times New Roman"/>
          <w:szCs w:val="24"/>
        </w:rPr>
        <w:t>Μανωλάκου</w:t>
      </w:r>
      <w:proofErr w:type="spellEnd"/>
      <w:r>
        <w:rPr>
          <w:rFonts w:eastAsia="Times New Roman" w:cs="Times New Roman"/>
          <w:szCs w:val="24"/>
        </w:rPr>
        <w:t xml:space="preserve"> για το Κομμουνιστικό Κόμμα Ελλάδας, ο κ</w:t>
      </w:r>
      <w:r>
        <w:rPr>
          <w:rFonts w:eastAsia="Times New Roman" w:cs="Times New Roman"/>
          <w:szCs w:val="24"/>
        </w:rPr>
        <w:t xml:space="preserve">. Καμμένος για τους ΑΝΕΛ, ο κ. </w:t>
      </w:r>
      <w:proofErr w:type="spellStart"/>
      <w:r>
        <w:rPr>
          <w:rFonts w:eastAsia="Times New Roman" w:cs="Times New Roman"/>
          <w:szCs w:val="24"/>
        </w:rPr>
        <w:t>Καβαδέλλας</w:t>
      </w:r>
      <w:proofErr w:type="spellEnd"/>
      <w:r>
        <w:rPr>
          <w:rFonts w:eastAsia="Times New Roman" w:cs="Times New Roman"/>
          <w:szCs w:val="24"/>
        </w:rPr>
        <w:t xml:space="preserve"> για την Ένωση Κεντρώων και ο κ. </w:t>
      </w:r>
      <w:proofErr w:type="spellStart"/>
      <w:r>
        <w:rPr>
          <w:rFonts w:eastAsia="Times New Roman" w:cs="Times New Roman"/>
          <w:szCs w:val="24"/>
        </w:rPr>
        <w:t>Αμυράς</w:t>
      </w:r>
      <w:proofErr w:type="spellEnd"/>
      <w:r>
        <w:rPr>
          <w:rFonts w:eastAsia="Times New Roman" w:cs="Times New Roman"/>
          <w:szCs w:val="24"/>
        </w:rPr>
        <w:t xml:space="preserve"> για το Ποτάμι. Από τους Κοινοβουλευτικούς Εκπροσώπους, ο πρώτος, δηλαδή ο κ. Γεωργιάδης, θα μιλήσει για δώδεκα λεπτά στην </w:t>
      </w:r>
      <w:proofErr w:type="spellStart"/>
      <w:r>
        <w:rPr>
          <w:rFonts w:eastAsia="Times New Roman" w:cs="Times New Roman"/>
          <w:szCs w:val="24"/>
        </w:rPr>
        <w:t>πρωτολογία</w:t>
      </w:r>
      <w:proofErr w:type="spellEnd"/>
      <w:r>
        <w:rPr>
          <w:rFonts w:eastAsia="Times New Roman" w:cs="Times New Roman"/>
          <w:szCs w:val="24"/>
        </w:rPr>
        <w:t xml:space="preserve"> του, για έξι λεπτά στη δευτερολογία του κα</w:t>
      </w:r>
      <w:r>
        <w:rPr>
          <w:rFonts w:eastAsia="Times New Roman" w:cs="Times New Roman"/>
          <w:szCs w:val="24"/>
        </w:rPr>
        <w:t xml:space="preserve">ι για τρία λεπτά στην </w:t>
      </w:r>
      <w:proofErr w:type="spellStart"/>
      <w:r>
        <w:rPr>
          <w:rFonts w:eastAsia="Times New Roman" w:cs="Times New Roman"/>
          <w:szCs w:val="24"/>
        </w:rPr>
        <w:t>τριτολογία</w:t>
      </w:r>
      <w:proofErr w:type="spellEnd"/>
      <w:r>
        <w:rPr>
          <w:rFonts w:eastAsia="Times New Roman" w:cs="Times New Roman"/>
          <w:szCs w:val="24"/>
        </w:rPr>
        <w:t xml:space="preserve"> του, ενώ οι υπόλοιποι Κοινοβουλευτικοί Εκπρόσωποι, κατά τον Κανονισμό, θα μιλήσουν για έξι λεπτά.</w:t>
      </w:r>
    </w:p>
    <w:p w14:paraId="7DFB3B7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Πλακιωτάκης</w:t>
      </w:r>
      <w:proofErr w:type="spellEnd"/>
      <w:r>
        <w:rPr>
          <w:rFonts w:eastAsia="Times New Roman" w:cs="Times New Roman"/>
          <w:szCs w:val="24"/>
        </w:rPr>
        <w:t xml:space="preserve"> έχει τον λόγο για δέκα λεπτά, προκειμένου να </w:t>
      </w:r>
      <w:proofErr w:type="spellStart"/>
      <w:r>
        <w:rPr>
          <w:rFonts w:eastAsia="Times New Roman" w:cs="Times New Roman"/>
          <w:szCs w:val="24"/>
        </w:rPr>
        <w:t>πρωτολογήσει</w:t>
      </w:r>
      <w:proofErr w:type="spellEnd"/>
      <w:r>
        <w:rPr>
          <w:rFonts w:eastAsia="Times New Roman" w:cs="Times New Roman"/>
          <w:szCs w:val="24"/>
        </w:rPr>
        <w:t>.</w:t>
      </w:r>
    </w:p>
    <w:p w14:paraId="7DFB3B80"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Ευχαριστώ πολύ, κύριε </w:t>
      </w:r>
      <w:r>
        <w:rPr>
          <w:rFonts w:eastAsia="Times New Roman" w:cs="Times New Roman"/>
          <w:szCs w:val="24"/>
        </w:rPr>
        <w:t>Πρόεδρ</w:t>
      </w:r>
      <w:r>
        <w:rPr>
          <w:rFonts w:eastAsia="Times New Roman" w:cs="Times New Roman"/>
          <w:szCs w:val="24"/>
        </w:rPr>
        <w:t>ε</w:t>
      </w:r>
      <w:r>
        <w:rPr>
          <w:rFonts w:eastAsia="Times New Roman" w:cs="Times New Roman"/>
          <w:szCs w:val="24"/>
        </w:rPr>
        <w:t>.</w:t>
      </w:r>
    </w:p>
    <w:p w14:paraId="7DFB3B8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πριν από δώδεκα ημέρες γίναμε μάρτυρες ενός μοναδικού ναυαγίου, το οποίο προκάλεσε μία πρωτοφανή οικολογική καταστροφή στον Σαρωνικό, με τεράστιες βέβαια επιπτώσεις, οι οποίες ακόμη δεν έχουν αποτυπωθεί. </w:t>
      </w:r>
    </w:p>
    <w:p w14:paraId="7DFB3B82"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Η τ</w:t>
      </w:r>
      <w:r>
        <w:rPr>
          <w:rFonts w:eastAsia="Times New Roman"/>
          <w:szCs w:val="24"/>
        </w:rPr>
        <w:t>ραγελαφική διαχείριση -και επιχειρησιακή αλλά κυρίως επικοινωνιακή- από πλευράς της Κυβερνήσεως ανέδειξαν το πο</w:t>
      </w:r>
      <w:r>
        <w:rPr>
          <w:rFonts w:eastAsia="Times New Roman"/>
          <w:szCs w:val="24"/>
        </w:rPr>
        <w:lastRenderedPageBreak/>
        <w:t>λιτικό Βατερλό της Κυβέρνησης, αλλά και του Υπουργού, ο οποίος, σε κα</w:t>
      </w:r>
      <w:r>
        <w:rPr>
          <w:rFonts w:eastAsia="Times New Roman"/>
          <w:szCs w:val="24"/>
        </w:rPr>
        <w:t>μ</w:t>
      </w:r>
      <w:r>
        <w:rPr>
          <w:rFonts w:eastAsia="Times New Roman"/>
          <w:szCs w:val="24"/>
        </w:rPr>
        <w:t>μία περίπτωση</w:t>
      </w:r>
      <w:r>
        <w:rPr>
          <w:rFonts w:eastAsia="Times New Roman"/>
          <w:szCs w:val="24"/>
        </w:rPr>
        <w:t>,</w:t>
      </w:r>
      <w:r>
        <w:rPr>
          <w:rFonts w:eastAsia="Times New Roman"/>
          <w:szCs w:val="24"/>
        </w:rPr>
        <w:t xml:space="preserve"> δεν ανέλαβε τις πολιτικές του ευθύνες. Παράλληλα, ανέδειξε τ</w:t>
      </w:r>
      <w:r>
        <w:rPr>
          <w:rFonts w:eastAsia="Times New Roman"/>
          <w:szCs w:val="24"/>
        </w:rPr>
        <w:t xml:space="preserve">ην αναποτελεσματικότητα του κρατικού μηχανισμού και κυρίως του μηχανισμού του Υπουργείου Ναυτιλίας. </w:t>
      </w:r>
    </w:p>
    <w:p w14:paraId="7DFB3B83"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Η Νέα Δημοκρατία, κυρίες και κύριοι συνάδελφοι, από την πρώτη στιγμή παρακολουθεί με σοβαρότητα και υπευθυνότητα το συγκεκριμένο ναυτικό ατύχημα και ναυάγι</w:t>
      </w:r>
      <w:r>
        <w:rPr>
          <w:rFonts w:eastAsia="Times New Roman"/>
          <w:szCs w:val="24"/>
        </w:rPr>
        <w:t>ο. Από την πρώτη στιγμή</w:t>
      </w:r>
      <w:r>
        <w:rPr>
          <w:rFonts w:eastAsia="Times New Roman"/>
          <w:szCs w:val="24"/>
        </w:rPr>
        <w:t>,</w:t>
      </w:r>
      <w:r>
        <w:rPr>
          <w:rFonts w:eastAsia="Times New Roman"/>
          <w:szCs w:val="24"/>
        </w:rPr>
        <w:t xml:space="preserve"> επισκεφτήκαμε, με κλιμάκιο συναδέλφων Βουλευτών, την περιοχή της Σαλαμίνος και μετά από δύο μέρες ο Πρόεδρος του κόμματος επισκέφτηκε τις πληγείσες περιοχές από το μεγάλο ναυτικό ατύχημα. </w:t>
      </w:r>
    </w:p>
    <w:p w14:paraId="7DFB3B84"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Επίσης, καταθέσαμε αίτημα στην αρμόδια Επι</w:t>
      </w:r>
      <w:r>
        <w:rPr>
          <w:rFonts w:eastAsia="Times New Roman"/>
          <w:szCs w:val="24"/>
        </w:rPr>
        <w:t xml:space="preserve">τροπή Περιβάλλοντος για να συζητηθεί το συγκεκριμένο ναυτικό ατύχημα και, βεβαίως, </w:t>
      </w:r>
      <w:r>
        <w:rPr>
          <w:rFonts w:eastAsia="Times New Roman"/>
          <w:szCs w:val="24"/>
        </w:rPr>
        <w:t>συζητού</w:t>
      </w:r>
      <w:r>
        <w:rPr>
          <w:rFonts w:eastAsia="Times New Roman"/>
          <w:szCs w:val="24"/>
        </w:rPr>
        <w:t xml:space="preserve">με σήμερα </w:t>
      </w:r>
      <w:r>
        <w:rPr>
          <w:rFonts w:eastAsia="Times New Roman"/>
          <w:szCs w:val="24"/>
        </w:rPr>
        <w:t xml:space="preserve">την </w:t>
      </w:r>
      <w:r>
        <w:rPr>
          <w:rFonts w:eastAsia="Times New Roman"/>
          <w:szCs w:val="24"/>
        </w:rPr>
        <w:t xml:space="preserve">επίκαιρη επερώτηση, </w:t>
      </w:r>
      <w:r>
        <w:rPr>
          <w:rFonts w:eastAsia="Times New Roman"/>
          <w:szCs w:val="24"/>
        </w:rPr>
        <w:t xml:space="preserve">την οποία είχαμε </w:t>
      </w:r>
      <w:proofErr w:type="spellStart"/>
      <w:r>
        <w:rPr>
          <w:rFonts w:eastAsia="Times New Roman"/>
          <w:szCs w:val="24"/>
        </w:rPr>
        <w:t>καταθέσει</w:t>
      </w:r>
      <w:r>
        <w:rPr>
          <w:rFonts w:eastAsia="Times New Roman"/>
          <w:szCs w:val="24"/>
        </w:rPr>
        <w:t>,</w:t>
      </w:r>
      <w:r>
        <w:rPr>
          <w:rFonts w:eastAsia="Times New Roman"/>
          <w:szCs w:val="24"/>
        </w:rPr>
        <w:t>προκειμένου</w:t>
      </w:r>
      <w:proofErr w:type="spellEnd"/>
      <w:r>
        <w:rPr>
          <w:rFonts w:eastAsia="Times New Roman"/>
          <w:szCs w:val="24"/>
        </w:rPr>
        <w:t xml:space="preserve"> να αναδείξουμε τις ανακρίβειες και ανακολουθίες του αρμοδίου Υπουργού και των αρμοδίων φορέων</w:t>
      </w:r>
      <w:r>
        <w:rPr>
          <w:rFonts w:eastAsia="Times New Roman"/>
          <w:szCs w:val="24"/>
        </w:rPr>
        <w:t xml:space="preserve">. Και, βεβαίως, καταθέσαμε μια σειρά από ερωτήματα. </w:t>
      </w:r>
    </w:p>
    <w:p w14:paraId="7DFB3B85"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lastRenderedPageBreak/>
        <w:t>Ως κ</w:t>
      </w:r>
      <w:r>
        <w:rPr>
          <w:rFonts w:eastAsia="Times New Roman"/>
          <w:szCs w:val="24"/>
        </w:rPr>
        <w:t>ερασάκι, βέβαια, στην τούρτα έχουμε την αντίδραση του Πρωθυπουργού, ο οποίος, κατόπιν εορτής, μεταφέρει αρμοδιότητες από το Υπουργείο Ναυτιλίας στους νηογνώμονες, -ξέχασε να μας πει</w:t>
      </w:r>
      <w:r>
        <w:rPr>
          <w:rFonts w:eastAsia="Times New Roman"/>
          <w:szCs w:val="24"/>
        </w:rPr>
        <w:t>-</w:t>
      </w:r>
      <w:r>
        <w:rPr>
          <w:rFonts w:eastAsia="Times New Roman"/>
          <w:szCs w:val="24"/>
        </w:rPr>
        <w:t xml:space="preserve"> ο κ. Τσίπρας ότι</w:t>
      </w:r>
      <w:r>
        <w:rPr>
          <w:rFonts w:eastAsia="Times New Roman"/>
          <w:szCs w:val="24"/>
        </w:rPr>
        <w:t xml:space="preserve"> πρέπει να </w:t>
      </w:r>
      <w:r>
        <w:rPr>
          <w:rFonts w:eastAsia="Times New Roman"/>
          <w:szCs w:val="24"/>
        </w:rPr>
        <w:t>«</w:t>
      </w:r>
      <w:proofErr w:type="spellStart"/>
      <w:r>
        <w:rPr>
          <w:rFonts w:eastAsia="Times New Roman"/>
          <w:szCs w:val="24"/>
        </w:rPr>
        <w:t>παραιτήσει</w:t>
      </w:r>
      <w:proofErr w:type="spellEnd"/>
      <w:r>
        <w:rPr>
          <w:rFonts w:eastAsia="Times New Roman"/>
          <w:szCs w:val="24"/>
        </w:rPr>
        <w:t>»</w:t>
      </w:r>
      <w:r>
        <w:rPr>
          <w:rFonts w:eastAsia="Times New Roman"/>
          <w:szCs w:val="24"/>
        </w:rPr>
        <w:t xml:space="preserve"> τον κ. </w:t>
      </w:r>
      <w:proofErr w:type="spellStart"/>
      <w:r>
        <w:rPr>
          <w:rFonts w:eastAsia="Times New Roman"/>
          <w:szCs w:val="24"/>
        </w:rPr>
        <w:t>Κουρουμπλή</w:t>
      </w:r>
      <w:proofErr w:type="spellEnd"/>
      <w:r>
        <w:rPr>
          <w:rFonts w:eastAsia="Times New Roman"/>
          <w:szCs w:val="24"/>
        </w:rPr>
        <w:t>. Ακόμη, δεν ασχολήθηκε με το πότε θα ολοκληρωθεί η συγκεκριμένη απορρύπανση και κυρίως</w:t>
      </w:r>
      <w:r>
        <w:rPr>
          <w:rFonts w:eastAsia="Times New Roman"/>
          <w:szCs w:val="24"/>
        </w:rPr>
        <w:t>,</w:t>
      </w:r>
      <w:r>
        <w:rPr>
          <w:rFonts w:eastAsia="Times New Roman"/>
          <w:szCs w:val="24"/>
        </w:rPr>
        <w:t xml:space="preserve"> με το πώς θα αντιμετωπιστούν οι επιπτώσεις από το συγκεκριμένο ναυτικό ατύχημα. Διότι αυτή τη στιγμή, κυρίες και κύριοι συνάδελφοι, υπάρχει μια πρωτόγνωρη καταστροφή στους επιχειρηματίες, στους ιδιώτες, στους αλιείς, στους δήμους και κανείς δεν γνωρίζει π</w:t>
      </w:r>
      <w:r>
        <w:rPr>
          <w:rFonts w:eastAsia="Times New Roman"/>
          <w:szCs w:val="24"/>
        </w:rPr>
        <w:t xml:space="preserve">ότε και αν θα αποζημιωθούν. </w:t>
      </w:r>
    </w:p>
    <w:p w14:paraId="7DFB3B86"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Κουρουμπλή</w:t>
      </w:r>
      <w:proofErr w:type="spellEnd"/>
      <w:r>
        <w:rPr>
          <w:rFonts w:eastAsia="Times New Roman"/>
          <w:szCs w:val="24"/>
        </w:rPr>
        <w:t xml:space="preserve">, σας άκουσα να υποστηρίζετε με σθένος στην ομιλία σας στην Επιτροπή Περιβάλλοντος, ότι πιστεύετε πως ήσασταν αποτελεσματικοί. Πραγματικά, έχετε επίγνωση </w:t>
      </w:r>
      <w:r>
        <w:rPr>
          <w:rFonts w:eastAsia="Times New Roman"/>
          <w:szCs w:val="24"/>
        </w:rPr>
        <w:t xml:space="preserve">του </w:t>
      </w:r>
      <w:r>
        <w:rPr>
          <w:rFonts w:eastAsia="Times New Roman"/>
          <w:szCs w:val="24"/>
        </w:rPr>
        <w:t>τι λέτε ή να εκλάβουμε αυτό που είπατε ως ανέκδοτο</w:t>
      </w:r>
      <w:r>
        <w:rPr>
          <w:rFonts w:eastAsia="Times New Roman"/>
          <w:szCs w:val="24"/>
        </w:rPr>
        <w:t>,</w:t>
      </w:r>
      <w:r>
        <w:rPr>
          <w:rFonts w:eastAsia="Times New Roman"/>
          <w:szCs w:val="24"/>
        </w:rPr>
        <w:t xml:space="preserve"> γ</w:t>
      </w:r>
      <w:r>
        <w:rPr>
          <w:rFonts w:eastAsia="Times New Roman"/>
          <w:szCs w:val="24"/>
        </w:rPr>
        <w:t xml:space="preserve">ια να ελαφρύνουμε την ατμόσφαιρα; Αντί να </w:t>
      </w:r>
      <w:r>
        <w:rPr>
          <w:rFonts w:eastAsia="Times New Roman"/>
          <w:szCs w:val="24"/>
        </w:rPr>
        <w:t>δηλώσετε</w:t>
      </w:r>
      <w:r>
        <w:rPr>
          <w:rFonts w:eastAsia="Times New Roman"/>
          <w:szCs w:val="24"/>
        </w:rPr>
        <w:t xml:space="preserve"> την παραίτησή σας μετά από αυτή την τεράστια οικολογική καταστροφή</w:t>
      </w:r>
      <w:r>
        <w:rPr>
          <w:rFonts w:eastAsia="Times New Roman"/>
          <w:szCs w:val="24"/>
        </w:rPr>
        <w:t>,</w:t>
      </w:r>
      <w:r>
        <w:rPr>
          <w:rFonts w:eastAsia="Times New Roman"/>
          <w:szCs w:val="24"/>
        </w:rPr>
        <w:t xml:space="preserve"> που προκαλέσατε με την οργανωτική και πολιτική σας ανυπαρξία, έχετε το θράσος να μιλάτε; Κύριε </w:t>
      </w:r>
      <w:proofErr w:type="spellStart"/>
      <w:r>
        <w:rPr>
          <w:rFonts w:eastAsia="Times New Roman"/>
          <w:szCs w:val="24"/>
        </w:rPr>
        <w:t>Κουρουμπλή</w:t>
      </w:r>
      <w:proofErr w:type="spellEnd"/>
      <w:r>
        <w:rPr>
          <w:rFonts w:eastAsia="Times New Roman"/>
          <w:szCs w:val="24"/>
        </w:rPr>
        <w:t>, πο</w:t>
      </w:r>
      <w:r>
        <w:rPr>
          <w:rFonts w:eastAsia="Times New Roman"/>
          <w:szCs w:val="24"/>
        </w:rPr>
        <w:t>ύ νομίζετε ότι</w:t>
      </w:r>
      <w:r>
        <w:rPr>
          <w:rFonts w:eastAsia="Times New Roman"/>
          <w:szCs w:val="24"/>
        </w:rPr>
        <w:t xml:space="preserve"> </w:t>
      </w:r>
      <w:r>
        <w:rPr>
          <w:rFonts w:eastAsia="Times New Roman"/>
          <w:szCs w:val="24"/>
        </w:rPr>
        <w:lastRenderedPageBreak/>
        <w:t xml:space="preserve">απευθύνεστε; </w:t>
      </w:r>
      <w:r>
        <w:rPr>
          <w:rFonts w:eastAsia="Times New Roman"/>
          <w:szCs w:val="24"/>
        </w:rPr>
        <w:t xml:space="preserve">Σε ιθαγενείς; Αντί να απολογείστε για τη συμπεριφορά σας, εμπλουτίζετε τον κοινοβουλευτικό διάλογο με κορώνες ανευθυνότητας; </w:t>
      </w:r>
    </w:p>
    <w:p w14:paraId="7DFB3B87"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Μας λέτε ότι σε ένα μήνα με σαράντα μέρες τα πράγματα θα είναι εντελώς διαφορετικά. Από πού προκύπτει αυτό; Έχετε επίσημα στοιχεία</w:t>
      </w:r>
      <w:r>
        <w:rPr>
          <w:rFonts w:eastAsia="Times New Roman"/>
          <w:szCs w:val="24"/>
        </w:rPr>
        <w:t xml:space="preserve"> να μας καταθέσετε; Από πού το γνωρίζετε; Εκτός κι αν μετά το ατύχημα έχετε και μαντικές ικανότητες. Μήπως αραδιάζετε μυθεύματα της φαντασίας </w:t>
      </w:r>
      <w:r>
        <w:rPr>
          <w:rFonts w:eastAsia="Times New Roman"/>
          <w:szCs w:val="24"/>
        </w:rPr>
        <w:t>σας,</w:t>
      </w:r>
      <w:r>
        <w:rPr>
          <w:rFonts w:eastAsia="Times New Roman"/>
          <w:szCs w:val="24"/>
        </w:rPr>
        <w:t xml:space="preserve"> για να αποπροσανατολίσετε την κοινή γνώμη και να χειριστείτε επικοινωνιακά και μόνο το ζήτημα; </w:t>
      </w:r>
    </w:p>
    <w:p w14:paraId="7DFB3B88"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Μας είπατε ότ</w:t>
      </w:r>
      <w:r>
        <w:rPr>
          <w:rFonts w:eastAsia="Times New Roman"/>
          <w:szCs w:val="24"/>
        </w:rPr>
        <w:t xml:space="preserve">ι στις 3 τα ξημερώματα τις Κυριακής μιλήσατε με τον Αρχηγό του Λιμενικού Σώματος και του είπατε ότι πρέπει να κινητοποιηθούν όλα τα σχέδια και όλες οι δυνάμεις του Λιμενικού και να τεθεί ο ίδιος επικεφαλής. Να σας πω </w:t>
      </w:r>
      <w:proofErr w:type="spellStart"/>
      <w:r>
        <w:rPr>
          <w:rFonts w:eastAsia="Times New Roman"/>
          <w:szCs w:val="24"/>
        </w:rPr>
        <w:t>κατ</w:t>
      </w:r>
      <w:r>
        <w:rPr>
          <w:rFonts w:eastAsia="Times New Roman"/>
          <w:szCs w:val="24"/>
        </w:rPr>
        <w:t>’</w:t>
      </w:r>
      <w:r>
        <w:rPr>
          <w:rFonts w:eastAsia="Times New Roman"/>
          <w:szCs w:val="24"/>
        </w:rPr>
        <w:t>αρχ</w:t>
      </w:r>
      <w:r>
        <w:rPr>
          <w:rFonts w:eastAsia="Times New Roman"/>
          <w:szCs w:val="24"/>
        </w:rPr>
        <w:t>άς</w:t>
      </w:r>
      <w:proofErr w:type="spellEnd"/>
      <w:r>
        <w:rPr>
          <w:rFonts w:eastAsia="Times New Roman"/>
          <w:szCs w:val="24"/>
        </w:rPr>
        <w:t xml:space="preserve">, κύριε </w:t>
      </w:r>
      <w:proofErr w:type="spellStart"/>
      <w:r>
        <w:rPr>
          <w:rFonts w:eastAsia="Times New Roman"/>
          <w:szCs w:val="24"/>
        </w:rPr>
        <w:t>Κουρουμπλή</w:t>
      </w:r>
      <w:proofErr w:type="spellEnd"/>
      <w:r>
        <w:rPr>
          <w:rFonts w:eastAsia="Times New Roman"/>
          <w:szCs w:val="24"/>
        </w:rPr>
        <w:t>, ότι τα σχέ</w:t>
      </w:r>
      <w:r>
        <w:rPr>
          <w:rFonts w:eastAsia="Times New Roman"/>
          <w:szCs w:val="24"/>
        </w:rPr>
        <w:t>δια δεν μπορούν να κινητοποιηθούν, αλλά μόνο να ενεργοποιηθούν. Μήπως, τελικά, αυτή η συνομιλία δεν πραγματοποιήθηκε ποτέ, αλλά ήταν μεταξύ ύπνου και ξύπνιου στη Θεσσαλονίκη; Γιατί αν πραγματικά έγινε μια τέτοια συνομιλία και δώσατε τέτοιες εντολές, πραγμα</w:t>
      </w:r>
      <w:r>
        <w:rPr>
          <w:rFonts w:eastAsia="Times New Roman"/>
          <w:szCs w:val="24"/>
        </w:rPr>
        <w:t xml:space="preserve">τικά εγείρονται </w:t>
      </w:r>
      <w:r>
        <w:rPr>
          <w:rFonts w:eastAsia="Times New Roman"/>
          <w:szCs w:val="24"/>
        </w:rPr>
        <w:lastRenderedPageBreak/>
        <w:t xml:space="preserve">ακόμη περισσότερα ερωτηματικά, που χρήζουν άμεσης διερεύνησης. Διότι αν είχαν εκτελεστεί οι εντολές σας, δεν θα είχε συμβεί αυτή η μεγάλη οικολογική καταστροφή. </w:t>
      </w:r>
    </w:p>
    <w:p w14:paraId="7DFB3B89"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Π</w:t>
      </w:r>
      <w:r>
        <w:rPr>
          <w:rFonts w:eastAsia="Times New Roman"/>
          <w:szCs w:val="24"/>
        </w:rPr>
        <w:t xml:space="preserve">ερνάω τώρα, κύριε </w:t>
      </w:r>
      <w:proofErr w:type="spellStart"/>
      <w:r>
        <w:rPr>
          <w:rFonts w:eastAsia="Times New Roman"/>
          <w:szCs w:val="24"/>
        </w:rPr>
        <w:t>Κουρουμπλή</w:t>
      </w:r>
      <w:proofErr w:type="spellEnd"/>
      <w:r>
        <w:rPr>
          <w:rFonts w:eastAsia="Times New Roman"/>
          <w:szCs w:val="24"/>
        </w:rPr>
        <w:t>, επί της ουσίας. Από την ώρα που συμβαίνει το να</w:t>
      </w:r>
      <w:r>
        <w:rPr>
          <w:rFonts w:eastAsia="Times New Roman"/>
          <w:szCs w:val="24"/>
        </w:rPr>
        <w:t>υτικό ατύχημα στις 02.30΄ τα ξημερώματα στις 10 Σεπτεμβρίου -και αυτό το μεγάλο ναυτικό ατύχημα γίνεται στην καρδιά του Πειραιά, στην καρδιά της ναυτικής Ελλάδος, υπό συνθήκες νηνεμίας, λίγα χιλιόμετρα πιο πέρα από το Υπουργείο σας- ποιο είναι το πρώτο πρά</w:t>
      </w:r>
      <w:r>
        <w:rPr>
          <w:rFonts w:eastAsia="Times New Roman"/>
          <w:szCs w:val="24"/>
        </w:rPr>
        <w:t>γμα</w:t>
      </w:r>
      <w:r>
        <w:rPr>
          <w:rFonts w:eastAsia="Times New Roman"/>
          <w:szCs w:val="24"/>
        </w:rPr>
        <w:t>,</w:t>
      </w:r>
      <w:r>
        <w:rPr>
          <w:rFonts w:eastAsia="Times New Roman"/>
          <w:szCs w:val="24"/>
        </w:rPr>
        <w:t xml:space="preserve"> που πρέπει να κάνετε</w:t>
      </w:r>
      <w:r>
        <w:rPr>
          <w:rFonts w:eastAsia="Times New Roman"/>
          <w:szCs w:val="24"/>
        </w:rPr>
        <w:t>,</w:t>
      </w:r>
      <w:r>
        <w:rPr>
          <w:rFonts w:eastAsia="Times New Roman"/>
          <w:szCs w:val="24"/>
        </w:rPr>
        <w:t xml:space="preserve"> προκειμένου να αντιμετωπίσετε το τραγικό αυτό συμβάν;</w:t>
      </w:r>
    </w:p>
    <w:p w14:paraId="7DFB3B8A"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 xml:space="preserve">Θα έπρεπε να έχετε ενεργοποιήσει, κύριε </w:t>
      </w:r>
      <w:proofErr w:type="spellStart"/>
      <w:r>
        <w:rPr>
          <w:rFonts w:eastAsia="Times New Roman"/>
          <w:szCs w:val="24"/>
        </w:rPr>
        <w:t>Κουρουμπλή</w:t>
      </w:r>
      <w:proofErr w:type="spellEnd"/>
      <w:r>
        <w:rPr>
          <w:rFonts w:eastAsia="Times New Roman"/>
          <w:szCs w:val="24"/>
        </w:rPr>
        <w:t>, το Εθνικό Σχέδιο Αντιμετώπισης Εκτάκτων Αναγκών κατά της ρύπανσης. Εσείς τι κάνατε; Πότε ενεργοποιήθηκε το συγκεκριμένο εθν</w:t>
      </w:r>
      <w:r>
        <w:rPr>
          <w:rFonts w:eastAsia="Times New Roman"/>
          <w:szCs w:val="24"/>
        </w:rPr>
        <w:t>ικό σχέδιο;</w:t>
      </w:r>
    </w:p>
    <w:p w14:paraId="7DFB3B8B"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Γ</w:t>
      </w:r>
      <w:r>
        <w:rPr>
          <w:rFonts w:eastAsia="Times New Roman"/>
          <w:szCs w:val="24"/>
        </w:rPr>
        <w:t>ια ενημέρωση των συναδέλφων Βουλευτών, το Εθνικό Σχέδιο κατά της ρύπανσης ουσιαστικά ενεργοποιεί όλους τους δημόσιους και ιδιωτικούς κρατικούς φορείς, οι οποίοι, βεβαίως, συνεπικουρούνται από επιτελείς αξιωματικούς, από εκπροσώπους άλλων φορέω</w:t>
      </w:r>
      <w:r>
        <w:rPr>
          <w:rFonts w:eastAsia="Times New Roman"/>
          <w:szCs w:val="24"/>
        </w:rPr>
        <w:t xml:space="preserve">ν της </w:t>
      </w:r>
      <w:r>
        <w:rPr>
          <w:rFonts w:eastAsia="Times New Roman"/>
          <w:szCs w:val="24"/>
        </w:rPr>
        <w:t>κ</w:t>
      </w:r>
      <w:r>
        <w:rPr>
          <w:rFonts w:eastAsia="Times New Roman"/>
          <w:szCs w:val="24"/>
        </w:rPr>
        <w:t xml:space="preserve">εντρικής </w:t>
      </w:r>
      <w:r>
        <w:rPr>
          <w:rFonts w:eastAsia="Times New Roman"/>
          <w:szCs w:val="24"/>
        </w:rPr>
        <w:t>δ</w:t>
      </w:r>
      <w:r>
        <w:rPr>
          <w:rFonts w:eastAsia="Times New Roman"/>
          <w:szCs w:val="24"/>
        </w:rPr>
        <w:t xml:space="preserve">ιοίκησης και των φορέων </w:t>
      </w:r>
      <w:r>
        <w:rPr>
          <w:rFonts w:eastAsia="Times New Roman"/>
          <w:szCs w:val="24"/>
        </w:rPr>
        <w:lastRenderedPageBreak/>
        <w:t xml:space="preserve">των οικείων δήμων και της περιφέρειας. Πότε ενημερώθηκαν όλοι αυτοί; </w:t>
      </w:r>
    </w:p>
    <w:p w14:paraId="7DFB3B8C"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 xml:space="preserve">Υπήρξε συντονιστής αξιωματικός, ο οποίος ανέλαβε τη συγκεκριμένη επιχείρηση, κύριε </w:t>
      </w:r>
      <w:proofErr w:type="spellStart"/>
      <w:r>
        <w:rPr>
          <w:rFonts w:eastAsia="Times New Roman"/>
          <w:szCs w:val="24"/>
        </w:rPr>
        <w:t>Κουρουμπλή</w:t>
      </w:r>
      <w:proofErr w:type="spellEnd"/>
      <w:r>
        <w:rPr>
          <w:rFonts w:eastAsia="Times New Roman"/>
          <w:szCs w:val="24"/>
        </w:rPr>
        <w:t xml:space="preserve">; Ενεργοποιήθηκε η Κεντρική Συμβουλευτική Επιτροπή, </w:t>
      </w:r>
      <w:r>
        <w:rPr>
          <w:rFonts w:eastAsia="Times New Roman"/>
          <w:szCs w:val="24"/>
        </w:rPr>
        <w:t xml:space="preserve">προκειμένου εμπειρογνώμονες να διευκολύνουν τον Εθνικό Συντονιστή, ώστε να αποφεύγονται μη επιστημονικές ερμηνείες; </w:t>
      </w:r>
    </w:p>
    <w:p w14:paraId="7DFB3B8D"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Εδώ ακούσαμε καταπληκτικά πράγματα, όπως ότι τα υπόγεια ρεύματα ήταν αιτία που μεταφέρθηκε η πετρελαιοκηλίδα, λες και η πετρελαιοκηλίδα είν</w:t>
      </w:r>
      <w:r>
        <w:rPr>
          <w:rFonts w:eastAsia="Times New Roman"/>
          <w:szCs w:val="24"/>
        </w:rPr>
        <w:t>αι ένα μεταφυσικό φαινόμενο και δεν μπορεί να παρακολουθείται από εναέρια μέσα, δεν μπορούμε να προβλέψουμε, χρησιμοποιώντας μέσα μετεωρολογίας, αεροπλοΐας, ναυσιπλοΐας.</w:t>
      </w:r>
    </w:p>
    <w:p w14:paraId="7DFB3B8E"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Κουρουμπλή</w:t>
      </w:r>
      <w:proofErr w:type="spellEnd"/>
      <w:r>
        <w:rPr>
          <w:rFonts w:eastAsia="Times New Roman"/>
          <w:szCs w:val="24"/>
        </w:rPr>
        <w:t xml:space="preserve">, τι κάνατε απ’ όλα αυτά; </w:t>
      </w:r>
    </w:p>
    <w:p w14:paraId="7DFB3B8F"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Έχουμε, λοιπόν, το τραγικό ατύχημα. Το πρώτ</w:t>
      </w:r>
      <w:r>
        <w:rPr>
          <w:rFonts w:eastAsia="Times New Roman"/>
          <w:szCs w:val="24"/>
        </w:rPr>
        <w:t>ο πράγμα που έπρεπε να κάνετε και να φροντίσει ο θάλαμος επιχειρήσεων, ο Εθνικός Συντονιστής, είναι να ποντιστούν τα πλωτά φράγματα. Κατά δήλωση σας, το πρώτο πλωτό φράγμα μπαίνει στις 9.30΄ το πρωί, επτά ώρες μετά τη βύθιση, και το δεύτερο -κατά δήλωσή σα</w:t>
      </w:r>
      <w:r>
        <w:rPr>
          <w:rFonts w:eastAsia="Times New Roman"/>
          <w:szCs w:val="24"/>
        </w:rPr>
        <w:t xml:space="preserve">ς στην αρμόδια </w:t>
      </w:r>
      <w:r>
        <w:rPr>
          <w:rFonts w:eastAsia="Times New Roman"/>
          <w:szCs w:val="24"/>
        </w:rPr>
        <w:t>επιτροπή</w:t>
      </w:r>
      <w:r>
        <w:rPr>
          <w:rFonts w:eastAsia="Times New Roman"/>
          <w:szCs w:val="24"/>
        </w:rPr>
        <w:t xml:space="preserve">- μπαίνει αργά το απόγευμα, στις </w:t>
      </w:r>
      <w:r>
        <w:rPr>
          <w:rFonts w:eastAsia="Times New Roman"/>
          <w:szCs w:val="24"/>
        </w:rPr>
        <w:lastRenderedPageBreak/>
        <w:t xml:space="preserve">18.00΄ το απόγευμα. Γιατί στις 18.00΄ το απόγεμα, κύριε </w:t>
      </w:r>
      <w:proofErr w:type="spellStart"/>
      <w:r>
        <w:rPr>
          <w:rFonts w:eastAsia="Times New Roman"/>
          <w:szCs w:val="24"/>
        </w:rPr>
        <w:t>Κουρουμπλή</w:t>
      </w:r>
      <w:proofErr w:type="spellEnd"/>
      <w:r>
        <w:rPr>
          <w:rFonts w:eastAsia="Times New Roman"/>
          <w:szCs w:val="24"/>
        </w:rPr>
        <w:t xml:space="preserve">; </w:t>
      </w:r>
    </w:p>
    <w:p w14:paraId="7DFB3B90"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Αυτά συνέβησαν την Κυριακή. Τη Δευτέρα</w:t>
      </w:r>
      <w:r>
        <w:rPr>
          <w:rFonts w:eastAsia="Times New Roman"/>
          <w:szCs w:val="24"/>
        </w:rPr>
        <w:t>,</w:t>
      </w:r>
      <w:r>
        <w:rPr>
          <w:rFonts w:eastAsia="Times New Roman"/>
          <w:szCs w:val="24"/>
        </w:rPr>
        <w:t xml:space="preserve"> ο κ. </w:t>
      </w:r>
      <w:proofErr w:type="spellStart"/>
      <w:r>
        <w:rPr>
          <w:rFonts w:eastAsia="Times New Roman"/>
          <w:szCs w:val="24"/>
        </w:rPr>
        <w:t>Κουρουμπλής</w:t>
      </w:r>
      <w:proofErr w:type="spellEnd"/>
      <w:r>
        <w:rPr>
          <w:rFonts w:eastAsia="Times New Roman"/>
          <w:szCs w:val="24"/>
        </w:rPr>
        <w:t xml:space="preserve"> περιχαρής βγαίνει στον «</w:t>
      </w:r>
      <w:r>
        <w:rPr>
          <w:rFonts w:eastAsia="Times New Roman"/>
          <w:szCs w:val="24"/>
          <w:lang w:val="en-US"/>
        </w:rPr>
        <w:t>Real</w:t>
      </w:r>
      <w:r>
        <w:rPr>
          <w:rFonts w:eastAsia="Times New Roman"/>
          <w:szCs w:val="24"/>
        </w:rPr>
        <w:t xml:space="preserve"> </w:t>
      </w:r>
      <w:r>
        <w:rPr>
          <w:rFonts w:eastAsia="Times New Roman"/>
          <w:szCs w:val="24"/>
          <w:lang w:val="en-US"/>
        </w:rPr>
        <w:t>FM</w:t>
      </w:r>
      <w:r>
        <w:rPr>
          <w:rFonts w:eastAsia="Times New Roman"/>
          <w:szCs w:val="24"/>
        </w:rPr>
        <w:t>» και δηλώνει ότι η κατάσταση ελέγχεται, ότ</w:t>
      </w:r>
      <w:r>
        <w:rPr>
          <w:rFonts w:eastAsia="Times New Roman"/>
          <w:szCs w:val="24"/>
        </w:rPr>
        <w:t xml:space="preserve">ι το πλοίο ήταν </w:t>
      </w:r>
      <w:proofErr w:type="spellStart"/>
      <w:r>
        <w:rPr>
          <w:rFonts w:eastAsia="Times New Roman"/>
          <w:szCs w:val="24"/>
        </w:rPr>
        <w:t>αξιόπλοο</w:t>
      </w:r>
      <w:proofErr w:type="spellEnd"/>
      <w:r>
        <w:rPr>
          <w:rFonts w:eastAsia="Times New Roman"/>
          <w:szCs w:val="24"/>
        </w:rPr>
        <w:t>, ότι έχουμε περιορίσει τις συνέπειες του ναυτικού ατυχήματος. Και την επόμενη το βράδυ</w:t>
      </w:r>
      <w:r>
        <w:rPr>
          <w:rFonts w:eastAsia="Times New Roman"/>
          <w:szCs w:val="24"/>
        </w:rPr>
        <w:t>,</w:t>
      </w:r>
      <w:r>
        <w:rPr>
          <w:rFonts w:eastAsia="Times New Roman"/>
          <w:szCs w:val="24"/>
        </w:rPr>
        <w:t xml:space="preserve"> η πετρελαιοκηλίδα έχει φτάσει στη Σαλαμίνα! Τι γίνεται στη Σαλαμίνα; Χρησιμοποιούνται για όλες τις παραλίες τα πλωτά φράγματα; Διότι αν είχαν χ</w:t>
      </w:r>
      <w:r>
        <w:rPr>
          <w:rFonts w:eastAsia="Times New Roman"/>
          <w:szCs w:val="24"/>
        </w:rPr>
        <w:t>ρησιμοποιηθεί πλωτά φράγματα σε όλες τις παραλίες της Σαλαμίνας, με την αλλαγή του καιρού δεν θα είχαμε τη μεταφορά της πετρελαιοκηλίδας.</w:t>
      </w:r>
    </w:p>
    <w:p w14:paraId="7DFB3B91"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Ένα άλλο που, επίσης, θέλω να σημειώσω, κύριε Υπουργέ -και νομίζω ότι θα πρέπει να δώσετε, επιτέλους, μια συγκεκριμένη</w:t>
      </w:r>
      <w:r>
        <w:rPr>
          <w:rFonts w:eastAsia="Times New Roman"/>
          <w:szCs w:val="24"/>
        </w:rPr>
        <w:t xml:space="preserve"> απάντηση επί του γεγονότος- είναι το εξής: Τελικά, δεν γνωρίζετε πόσο φορτίο είχε το πλοίο που ναυάγησε; Στην </w:t>
      </w:r>
      <w:r>
        <w:rPr>
          <w:rFonts w:eastAsia="Times New Roman"/>
          <w:szCs w:val="24"/>
        </w:rPr>
        <w:t xml:space="preserve">επιτροπή, </w:t>
      </w:r>
      <w:r>
        <w:rPr>
          <w:rFonts w:eastAsia="Times New Roman"/>
          <w:szCs w:val="24"/>
        </w:rPr>
        <w:t xml:space="preserve">τι μας είπατε; Ότι είχε δύο χιλιάδες πεντακόσιες πενήντα τόνους μαζούτ. Καύσιμα για την κίνηση του πλοίου υπήρχαν; Στο </w:t>
      </w:r>
      <w:r>
        <w:rPr>
          <w:rFonts w:eastAsia="Times New Roman"/>
          <w:szCs w:val="24"/>
        </w:rPr>
        <w:t>δ</w:t>
      </w:r>
      <w:r>
        <w:rPr>
          <w:rFonts w:eastAsia="Times New Roman"/>
          <w:szCs w:val="24"/>
        </w:rPr>
        <w:t xml:space="preserve">ελτίο Τύπου </w:t>
      </w:r>
      <w:r>
        <w:rPr>
          <w:rFonts w:eastAsia="Times New Roman"/>
          <w:szCs w:val="24"/>
        </w:rPr>
        <w:t>στις 10</w:t>
      </w:r>
      <w:r>
        <w:rPr>
          <w:rFonts w:eastAsia="Times New Roman"/>
          <w:szCs w:val="24"/>
        </w:rPr>
        <w:t>-</w:t>
      </w:r>
      <w:r>
        <w:rPr>
          <w:rFonts w:eastAsia="Times New Roman"/>
          <w:szCs w:val="24"/>
        </w:rPr>
        <w:t>9</w:t>
      </w:r>
      <w:r>
        <w:rPr>
          <w:rFonts w:eastAsia="Times New Roman"/>
          <w:szCs w:val="24"/>
        </w:rPr>
        <w:t>-</w:t>
      </w:r>
      <w:r>
        <w:rPr>
          <w:rFonts w:eastAsia="Times New Roman"/>
          <w:szCs w:val="24"/>
        </w:rPr>
        <w:t xml:space="preserve">2017 και ώρα 13.40΄ -επειδή σας αρέσουν οι λεπτομέρειες- αναφέρετε ότι το πλοίο ήταν </w:t>
      </w:r>
      <w:proofErr w:type="spellStart"/>
      <w:r>
        <w:rPr>
          <w:rFonts w:eastAsia="Times New Roman"/>
          <w:szCs w:val="24"/>
        </w:rPr>
        <w:t>έμφορτο</w:t>
      </w:r>
      <w:proofErr w:type="spellEnd"/>
      <w:r>
        <w:rPr>
          <w:rFonts w:eastAsia="Times New Roman"/>
          <w:szCs w:val="24"/>
        </w:rPr>
        <w:t xml:space="preserve"> με </w:t>
      </w:r>
      <w:r>
        <w:rPr>
          <w:rFonts w:eastAsia="Times New Roman"/>
          <w:szCs w:val="24"/>
        </w:rPr>
        <w:lastRenderedPageBreak/>
        <w:t xml:space="preserve">δύο χιλιάδες διακόσιους μετρικούς τόνους </w:t>
      </w:r>
      <w:r>
        <w:rPr>
          <w:rFonts w:eastAsia="Times New Roman"/>
          <w:szCs w:val="24"/>
          <w:lang w:val="en-US"/>
        </w:rPr>
        <w:t>fuel</w:t>
      </w:r>
      <w:r>
        <w:rPr>
          <w:rFonts w:eastAsia="Times New Roman"/>
          <w:szCs w:val="24"/>
        </w:rPr>
        <w:t xml:space="preserve"> </w:t>
      </w:r>
      <w:r>
        <w:rPr>
          <w:rFonts w:eastAsia="Times New Roman"/>
          <w:szCs w:val="24"/>
          <w:lang w:val="en-US"/>
        </w:rPr>
        <w:t>oil</w:t>
      </w:r>
      <w:r>
        <w:rPr>
          <w:rFonts w:eastAsia="Times New Roman"/>
          <w:szCs w:val="24"/>
        </w:rPr>
        <w:t xml:space="preserve"> και τριακόσιους εβδομήντα μετρικούς τόνους </w:t>
      </w:r>
      <w:r>
        <w:rPr>
          <w:rFonts w:eastAsia="Times New Roman"/>
          <w:szCs w:val="24"/>
          <w:lang w:val="en-US"/>
        </w:rPr>
        <w:t>marine</w:t>
      </w:r>
      <w:r>
        <w:rPr>
          <w:rFonts w:eastAsia="Times New Roman"/>
          <w:szCs w:val="24"/>
        </w:rPr>
        <w:t xml:space="preserve"> </w:t>
      </w:r>
      <w:r>
        <w:rPr>
          <w:rFonts w:eastAsia="Times New Roman"/>
          <w:szCs w:val="24"/>
          <w:lang w:val="en-US"/>
        </w:rPr>
        <w:t>gas</w:t>
      </w:r>
      <w:r>
        <w:rPr>
          <w:rFonts w:eastAsia="Times New Roman"/>
          <w:szCs w:val="24"/>
        </w:rPr>
        <w:t xml:space="preserve"> </w:t>
      </w:r>
      <w:r>
        <w:rPr>
          <w:rFonts w:eastAsia="Times New Roman"/>
          <w:szCs w:val="24"/>
          <w:lang w:val="en-US"/>
        </w:rPr>
        <w:t>oil</w:t>
      </w:r>
      <w:r>
        <w:rPr>
          <w:rFonts w:eastAsia="Times New Roman"/>
          <w:szCs w:val="24"/>
        </w:rPr>
        <w:t xml:space="preserve">. Στο </w:t>
      </w:r>
      <w:r>
        <w:rPr>
          <w:rFonts w:eastAsia="Times New Roman"/>
          <w:szCs w:val="24"/>
        </w:rPr>
        <w:t>δ</w:t>
      </w:r>
      <w:r>
        <w:rPr>
          <w:rFonts w:eastAsia="Times New Roman"/>
          <w:szCs w:val="24"/>
        </w:rPr>
        <w:t>ελτίο Τύπου στις 12</w:t>
      </w:r>
      <w:r>
        <w:rPr>
          <w:rFonts w:eastAsia="Times New Roman"/>
          <w:szCs w:val="24"/>
        </w:rPr>
        <w:t>-</w:t>
      </w:r>
      <w:r>
        <w:rPr>
          <w:rFonts w:eastAsia="Times New Roman"/>
          <w:szCs w:val="24"/>
        </w:rPr>
        <w:t>9</w:t>
      </w:r>
      <w:r>
        <w:rPr>
          <w:rFonts w:eastAsia="Times New Roman"/>
          <w:szCs w:val="24"/>
        </w:rPr>
        <w:t>-</w:t>
      </w:r>
      <w:r>
        <w:rPr>
          <w:rFonts w:eastAsia="Times New Roman"/>
          <w:szCs w:val="24"/>
        </w:rPr>
        <w:t>2017 και ώρα 1</w:t>
      </w:r>
      <w:r>
        <w:rPr>
          <w:rFonts w:eastAsia="Times New Roman"/>
          <w:szCs w:val="24"/>
        </w:rPr>
        <w:t xml:space="preserve">3.31΄ αναφέρετε ότι το πλοίο ήταν </w:t>
      </w:r>
      <w:proofErr w:type="spellStart"/>
      <w:r>
        <w:rPr>
          <w:rFonts w:eastAsia="Times New Roman"/>
          <w:szCs w:val="24"/>
        </w:rPr>
        <w:t>έμφορτο</w:t>
      </w:r>
      <w:proofErr w:type="spellEnd"/>
      <w:r>
        <w:rPr>
          <w:rFonts w:eastAsia="Times New Roman"/>
          <w:szCs w:val="24"/>
        </w:rPr>
        <w:t xml:space="preserve"> με τρεις χιλιάδες διακόσιους μετρικούς τόνους. Στο </w:t>
      </w:r>
      <w:r>
        <w:rPr>
          <w:rFonts w:eastAsia="Times New Roman"/>
          <w:szCs w:val="24"/>
        </w:rPr>
        <w:t>δ</w:t>
      </w:r>
      <w:r>
        <w:rPr>
          <w:rFonts w:eastAsia="Times New Roman"/>
          <w:szCs w:val="24"/>
        </w:rPr>
        <w:t>ελτίο Τύπου στις 14</w:t>
      </w:r>
      <w:r>
        <w:rPr>
          <w:rFonts w:eastAsia="Times New Roman"/>
          <w:szCs w:val="24"/>
        </w:rPr>
        <w:t>-</w:t>
      </w:r>
      <w:r>
        <w:rPr>
          <w:rFonts w:eastAsia="Times New Roman"/>
          <w:szCs w:val="24"/>
        </w:rPr>
        <w:t>9</w:t>
      </w:r>
      <w:r>
        <w:rPr>
          <w:rFonts w:eastAsia="Times New Roman"/>
          <w:szCs w:val="24"/>
        </w:rPr>
        <w:t>-</w:t>
      </w:r>
      <w:r>
        <w:rPr>
          <w:rFonts w:eastAsia="Times New Roman"/>
          <w:szCs w:val="24"/>
        </w:rPr>
        <w:t xml:space="preserve">2017 και ώρα 22.30΄αναφέρετε, «Αυτό το πλοίο, ξέρετε, δεν είχε </w:t>
      </w:r>
      <w:r>
        <w:rPr>
          <w:rFonts w:eastAsia="Times New Roman"/>
          <w:szCs w:val="24"/>
          <w:lang w:val="en-US"/>
        </w:rPr>
        <w:t>diesel</w:t>
      </w:r>
      <w:r>
        <w:rPr>
          <w:rFonts w:eastAsia="Times New Roman"/>
          <w:szCs w:val="24"/>
        </w:rPr>
        <w:t>, είχε μαζούτ». Ο κ. Σαντορινιός</w:t>
      </w:r>
      <w:r>
        <w:rPr>
          <w:rFonts w:eastAsia="Times New Roman"/>
          <w:szCs w:val="24"/>
        </w:rPr>
        <w:t>,</w:t>
      </w:r>
      <w:r>
        <w:rPr>
          <w:rFonts w:eastAsia="Times New Roman"/>
          <w:szCs w:val="24"/>
        </w:rPr>
        <w:t xml:space="preserve"> σε συνέντευξη που έδωσε στις 18</w:t>
      </w:r>
      <w:r>
        <w:rPr>
          <w:rFonts w:eastAsia="Times New Roman"/>
          <w:szCs w:val="24"/>
        </w:rPr>
        <w:t>-</w:t>
      </w:r>
      <w:r>
        <w:rPr>
          <w:rFonts w:eastAsia="Times New Roman"/>
          <w:szCs w:val="24"/>
        </w:rPr>
        <w:t>9</w:t>
      </w:r>
      <w:r>
        <w:rPr>
          <w:rFonts w:eastAsia="Times New Roman"/>
          <w:szCs w:val="24"/>
        </w:rPr>
        <w:t>-</w:t>
      </w:r>
      <w:r>
        <w:rPr>
          <w:rFonts w:eastAsia="Times New Roman"/>
          <w:szCs w:val="24"/>
        </w:rPr>
        <w:t>201</w:t>
      </w:r>
      <w:r>
        <w:rPr>
          <w:rFonts w:eastAsia="Times New Roman"/>
          <w:szCs w:val="24"/>
        </w:rPr>
        <w:t xml:space="preserve">7 και ώρα 8.21΄στην εκπομπή «Σήμερα» του τηλεοπτικού σταθμού «ΣΚΑΙ» ανέφερε ως ποσότητα δυόμισι χιλιάδες περίπου τόνους πετρελαιοειδών. </w:t>
      </w:r>
    </w:p>
    <w:p w14:paraId="7DFB3B92"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Τελικά, τι ποσότητες έφερε το πλοίο; Δεν ανέφερε με τον απόπλου του τις ποσότητες στη Λιμενική Αρχή; Έγιναν κανονικά οι τελωνειακές διατυπώσεις και η συμπλήρωση των εγγράφων φόρτωσης; Διασώθηκαν τα έγγραφα και τα βιβλία φόρτωσης του πλοίου; Έγινε αντιπαραβ</w:t>
      </w:r>
      <w:r>
        <w:rPr>
          <w:rFonts w:eastAsia="Times New Roman"/>
          <w:szCs w:val="24"/>
        </w:rPr>
        <w:t xml:space="preserve">ολή με τα στοιχεία της Λιμενικής Αρχής και του τελωνείου; Πώς μπορεί κανείς να περιμένει επιτυχή έκβαση της συγκεκριμένης επιχείρησης απορρύπανσης, αν δεν γνωρίζει τις ποσότητες που ήταν φορτωμένο το πλοίο; </w:t>
      </w:r>
    </w:p>
    <w:p w14:paraId="7DFB3B93" w14:textId="77777777" w:rsidR="000E1967" w:rsidRDefault="00A63212">
      <w:pPr>
        <w:spacing w:after="0" w:line="600" w:lineRule="auto"/>
        <w:jc w:val="both"/>
        <w:rPr>
          <w:rFonts w:eastAsia="Times New Roman" w:cs="Times New Roman"/>
          <w:szCs w:val="24"/>
        </w:rPr>
      </w:pPr>
      <w:r>
        <w:rPr>
          <w:rFonts w:eastAsia="Times New Roman"/>
          <w:szCs w:val="24"/>
        </w:rPr>
        <w:tab/>
      </w:r>
      <w:r>
        <w:rPr>
          <w:rFonts w:eastAsia="Times New Roman" w:cs="Times New Roman"/>
          <w:szCs w:val="24"/>
        </w:rPr>
        <w:t>Πώς θα διαπιστωθούν τυχόν παράνομες πράξεις; Κα</w:t>
      </w:r>
      <w:r>
        <w:rPr>
          <w:rFonts w:eastAsia="Times New Roman" w:cs="Times New Roman"/>
          <w:szCs w:val="24"/>
        </w:rPr>
        <w:t xml:space="preserve">ι έχουμε και το επίσης καταπληκτικό, το πλοίο το οποίο αναλαμβάνει την </w:t>
      </w:r>
      <w:proofErr w:type="spellStart"/>
      <w:r>
        <w:rPr>
          <w:rFonts w:eastAsia="Times New Roman" w:cs="Times New Roman"/>
          <w:szCs w:val="24"/>
        </w:rPr>
        <w:t>απάντληση</w:t>
      </w:r>
      <w:proofErr w:type="spellEnd"/>
      <w:r>
        <w:rPr>
          <w:rFonts w:eastAsia="Times New Roman" w:cs="Times New Roman"/>
          <w:szCs w:val="24"/>
        </w:rPr>
        <w:t xml:space="preserve"> του πετρελαίου, να κρίνεται μη </w:t>
      </w:r>
      <w:proofErr w:type="spellStart"/>
      <w:r>
        <w:rPr>
          <w:rFonts w:eastAsia="Times New Roman" w:cs="Times New Roman"/>
          <w:szCs w:val="24"/>
        </w:rPr>
        <w:t>αξιόπλοο</w:t>
      </w:r>
      <w:proofErr w:type="spellEnd"/>
      <w:r>
        <w:rPr>
          <w:rFonts w:eastAsia="Times New Roman" w:cs="Times New Roman"/>
          <w:szCs w:val="24"/>
        </w:rPr>
        <w:t xml:space="preserve">. </w:t>
      </w:r>
    </w:p>
    <w:p w14:paraId="7DFB3B9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Τελικά, ελέγχετε ή δεν ελέγχετε το Υπουργείο σας, κύριε </w:t>
      </w:r>
      <w:proofErr w:type="spellStart"/>
      <w:r>
        <w:rPr>
          <w:rFonts w:eastAsia="Times New Roman" w:cs="Times New Roman"/>
          <w:szCs w:val="24"/>
        </w:rPr>
        <w:t>Κουρουμπλή</w:t>
      </w:r>
      <w:proofErr w:type="spellEnd"/>
      <w:r>
        <w:rPr>
          <w:rFonts w:eastAsia="Times New Roman" w:cs="Times New Roman"/>
          <w:szCs w:val="24"/>
        </w:rPr>
        <w:t>; Και πιστεύετε, μετά από όλα αυτά, ότι θα πρέπει να είστε ένας αξι</w:t>
      </w:r>
      <w:r>
        <w:rPr>
          <w:rFonts w:eastAsia="Times New Roman" w:cs="Times New Roman"/>
          <w:szCs w:val="24"/>
        </w:rPr>
        <w:t>όπιστος Υπουργός; Γιατί μας είπατε στην Επιτροπή Περιβάλλοντος ότι δεν ζητήσαμε ενημέρωση από το Υπουργείο. Ποια ακριβώς ενημέρωση; Για το πότε θα πάμε για μπάνιο; Για το εάν ήταν ημέρα ή νύχτα το ναυάγιο; Για το εάν την πετρελαιοκηλίδα την παρέσυραν τα θα</w:t>
      </w:r>
      <w:r>
        <w:rPr>
          <w:rFonts w:eastAsia="Times New Roman" w:cs="Times New Roman"/>
          <w:szCs w:val="24"/>
        </w:rPr>
        <w:t>λάσσια ρεύματα;</w:t>
      </w:r>
    </w:p>
    <w:p w14:paraId="7DFB3B9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πιστεύετε σοβαρά ότι μπορούμε να συζητήσουμε υπό αυτές τις διατυπώσεις;</w:t>
      </w:r>
    </w:p>
    <w:p w14:paraId="7DFB3B9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Έρχομαι τώρα και στο πλοίο του </w:t>
      </w:r>
      <w:r>
        <w:rPr>
          <w:rFonts w:eastAsia="Times New Roman" w:cs="Times New Roman"/>
          <w:szCs w:val="24"/>
          <w:lang w:val="en-US"/>
        </w:rPr>
        <w:t>EMSA</w:t>
      </w:r>
      <w:r>
        <w:rPr>
          <w:rFonts w:eastAsia="Times New Roman" w:cs="Times New Roman"/>
          <w:szCs w:val="24"/>
        </w:rPr>
        <w:t xml:space="preserve">, διότι κι εκεί αποδείχθηκε, τελικά, σύμφωνα και με το επίσημο δελτίο Τύπου του </w:t>
      </w:r>
      <w:r>
        <w:rPr>
          <w:rFonts w:eastAsia="Times New Roman" w:cs="Times New Roman"/>
          <w:szCs w:val="24"/>
        </w:rPr>
        <w:t xml:space="preserve">οργανισμού </w:t>
      </w:r>
      <w:r>
        <w:rPr>
          <w:rFonts w:eastAsia="Times New Roman" w:cs="Times New Roman"/>
          <w:szCs w:val="24"/>
        </w:rPr>
        <w:t xml:space="preserve">ότι ψευδόσασταν. </w:t>
      </w:r>
    </w:p>
    <w:p w14:paraId="7DFB3B9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(Στο σ</w:t>
      </w:r>
      <w:r>
        <w:rPr>
          <w:rFonts w:eastAsia="Times New Roman" w:cs="Times New Roman"/>
          <w:szCs w:val="24"/>
        </w:rPr>
        <w:t>ημείο αυτό κτυπάει το κουδούνι λήξεως του χρόνου ομιλίας του κυρίου Βουλευτή)</w:t>
      </w:r>
    </w:p>
    <w:p w14:paraId="7DFB3B98"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Πλακιωτάκη</w:t>
      </w:r>
      <w:proofErr w:type="spellEnd"/>
      <w:r>
        <w:rPr>
          <w:rFonts w:eastAsia="Times New Roman" w:cs="Times New Roman"/>
          <w:szCs w:val="24"/>
        </w:rPr>
        <w:t>, θα πάρετε και τον χρόνο της δευτερολογίας;</w:t>
      </w:r>
    </w:p>
    <w:p w14:paraId="7DFB3B99"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Όχι, κύριε Πρόεδρε, ολοκληρώνω. </w:t>
      </w:r>
    </w:p>
    <w:p w14:paraId="7DFB3B9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Τι λέει ακριβώς το παραπάνω</w:t>
      </w:r>
      <w:r>
        <w:rPr>
          <w:rFonts w:eastAsia="Times New Roman" w:cs="Times New Roman"/>
          <w:szCs w:val="24"/>
        </w:rPr>
        <w:t xml:space="preserve"> δελτίο; «Αμέσως μετά τα μεσάνυχτα της 12</w:t>
      </w:r>
      <w:r>
        <w:rPr>
          <w:rFonts w:eastAsia="Times New Roman" w:cs="Times New Roman"/>
          <w:szCs w:val="24"/>
          <w:vertAlign w:val="superscript"/>
        </w:rPr>
        <w:t>ης</w:t>
      </w:r>
      <w:r>
        <w:rPr>
          <w:rFonts w:eastAsia="Times New Roman" w:cs="Times New Roman"/>
          <w:szCs w:val="24"/>
        </w:rPr>
        <w:t xml:space="preserve"> Σεπτεμβρίου προς 13 Σεπτεμβρίου δεχθήκαμε </w:t>
      </w:r>
      <w:r>
        <w:rPr>
          <w:rFonts w:eastAsia="Times New Roman" w:cs="Times New Roman"/>
          <w:szCs w:val="24"/>
        </w:rPr>
        <w:lastRenderedPageBreak/>
        <w:t xml:space="preserve">αίτημα από το Ευρωπαϊκό Κέντρο Συντονισμού, από τις ελληνικές </w:t>
      </w:r>
      <w:r>
        <w:rPr>
          <w:rFonts w:eastAsia="Times New Roman" w:cs="Times New Roman"/>
          <w:szCs w:val="24"/>
        </w:rPr>
        <w:t>α</w:t>
      </w:r>
      <w:r>
        <w:rPr>
          <w:rFonts w:eastAsia="Times New Roman" w:cs="Times New Roman"/>
          <w:szCs w:val="24"/>
        </w:rPr>
        <w:t>ρχές, για την αποστολή ενός απορρυπαντικού σκάφους. Τρεις ώρες αργότερα</w:t>
      </w:r>
      <w:r>
        <w:rPr>
          <w:rFonts w:eastAsia="Times New Roman" w:cs="Times New Roman"/>
          <w:szCs w:val="24"/>
        </w:rPr>
        <w:t>,</w:t>
      </w:r>
      <w:r>
        <w:rPr>
          <w:rFonts w:eastAsia="Times New Roman" w:cs="Times New Roman"/>
          <w:szCs w:val="24"/>
        </w:rPr>
        <w:t xml:space="preserve"> ο Ευρωπαϊκός Οργανισμός </w:t>
      </w:r>
      <w:r>
        <w:rPr>
          <w:rFonts w:eastAsia="Times New Roman" w:cs="Times New Roman"/>
          <w:szCs w:val="24"/>
        </w:rPr>
        <w:t xml:space="preserve">Ναυτικής Ασφάλειας, ο </w:t>
      </w:r>
      <w:r>
        <w:rPr>
          <w:rFonts w:eastAsia="Times New Roman" w:cs="Times New Roman"/>
          <w:szCs w:val="24"/>
          <w:lang w:val="en-US"/>
        </w:rPr>
        <w:t>EMSA</w:t>
      </w:r>
      <w:r>
        <w:rPr>
          <w:rFonts w:eastAsia="Times New Roman" w:cs="Times New Roman"/>
          <w:szCs w:val="24"/>
        </w:rPr>
        <w:t>, προσέφερε αυτό το πλοίο και περίπου στις 09:30΄της ίδιας ημέρας λάβαμε επιβεβαίωση ότι το πλοίο βρισκόταν ήδη επιτόπου και είχε ξεκινήσει τις επιχειρήσεις  απορρύπανσης».</w:t>
      </w:r>
    </w:p>
    <w:p w14:paraId="7DFB3B9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αργήσατε! Είπατε, βέβαια, ότι το σκάφος</w:t>
      </w:r>
      <w:r>
        <w:rPr>
          <w:rFonts w:eastAsia="Times New Roman" w:cs="Times New Roman"/>
          <w:szCs w:val="24"/>
        </w:rPr>
        <w:t xml:space="preserve"> αυτό βρισκόταν σε άλλη αποστολή. Ξέρετε πότε ολοκληρώθηκε η άλλη αποστολή, κύριε </w:t>
      </w:r>
      <w:proofErr w:type="spellStart"/>
      <w:r>
        <w:rPr>
          <w:rFonts w:eastAsia="Times New Roman" w:cs="Times New Roman"/>
          <w:szCs w:val="24"/>
        </w:rPr>
        <w:t>Κουρουμπλή</w:t>
      </w:r>
      <w:proofErr w:type="spellEnd"/>
      <w:r>
        <w:rPr>
          <w:rFonts w:eastAsia="Times New Roman" w:cs="Times New Roman"/>
          <w:szCs w:val="24"/>
        </w:rPr>
        <w:t>, γιατί προφανώς αναφέρεστε στην επιχείρηση του «</w:t>
      </w:r>
      <w:r>
        <w:rPr>
          <w:rFonts w:eastAsia="Times New Roman" w:cs="Times New Roman"/>
          <w:szCs w:val="24"/>
          <w:lang w:val="en-US"/>
        </w:rPr>
        <w:t>BLUE</w:t>
      </w:r>
      <w:r>
        <w:rPr>
          <w:rFonts w:eastAsia="Times New Roman" w:cs="Times New Roman"/>
          <w:szCs w:val="24"/>
        </w:rPr>
        <w:t xml:space="preserve"> </w:t>
      </w:r>
      <w:r>
        <w:rPr>
          <w:rFonts w:eastAsia="Times New Roman" w:cs="Times New Roman"/>
          <w:szCs w:val="24"/>
          <w:lang w:val="en-US"/>
        </w:rPr>
        <w:t>STAR</w:t>
      </w:r>
      <w:r>
        <w:rPr>
          <w:rFonts w:eastAsia="Times New Roman" w:cs="Times New Roman"/>
          <w:szCs w:val="24"/>
        </w:rPr>
        <w:t xml:space="preserve"> </w:t>
      </w:r>
      <w:r>
        <w:rPr>
          <w:rFonts w:eastAsia="Times New Roman" w:cs="Times New Roman"/>
          <w:szCs w:val="24"/>
          <w:lang w:val="en-US"/>
        </w:rPr>
        <w:t>PATMOS</w:t>
      </w:r>
      <w:r>
        <w:rPr>
          <w:rFonts w:eastAsia="Times New Roman" w:cs="Times New Roman"/>
          <w:szCs w:val="24"/>
        </w:rPr>
        <w:t>»; Την Παρασκευή τελείωσε η επιχείρηση του «</w:t>
      </w:r>
      <w:r>
        <w:rPr>
          <w:rFonts w:eastAsia="Times New Roman" w:cs="Times New Roman"/>
          <w:szCs w:val="24"/>
          <w:lang w:val="en-US"/>
        </w:rPr>
        <w:t>BLUE</w:t>
      </w:r>
      <w:r>
        <w:rPr>
          <w:rFonts w:eastAsia="Times New Roman" w:cs="Times New Roman"/>
          <w:szCs w:val="24"/>
        </w:rPr>
        <w:t xml:space="preserve"> </w:t>
      </w:r>
      <w:r>
        <w:rPr>
          <w:rFonts w:eastAsia="Times New Roman" w:cs="Times New Roman"/>
          <w:szCs w:val="24"/>
          <w:lang w:val="en-US"/>
        </w:rPr>
        <w:t>STAR</w:t>
      </w:r>
      <w:r>
        <w:rPr>
          <w:rFonts w:eastAsia="Times New Roman" w:cs="Times New Roman"/>
          <w:szCs w:val="24"/>
        </w:rPr>
        <w:t xml:space="preserve"> </w:t>
      </w:r>
      <w:r>
        <w:rPr>
          <w:rFonts w:eastAsia="Times New Roman" w:cs="Times New Roman"/>
          <w:szCs w:val="24"/>
          <w:lang w:val="en-US"/>
        </w:rPr>
        <w:t>PATMOS</w:t>
      </w:r>
      <w:r>
        <w:rPr>
          <w:rFonts w:eastAsia="Times New Roman" w:cs="Times New Roman"/>
          <w:szCs w:val="24"/>
        </w:rPr>
        <w:t>». Και εάν παρέμεινε στο σημείο αυτό μέ</w:t>
      </w:r>
      <w:r>
        <w:rPr>
          <w:rFonts w:eastAsia="Times New Roman" w:cs="Times New Roman"/>
          <w:szCs w:val="24"/>
        </w:rPr>
        <w:t>χρι και την ημέρα που το ζητήσατε εσείς, ήταν πιο σημαντικοί οι λόγοι της παραμονής του συγκεκριμένου σκάφους στην Ίο, αντί να έρθει άμεσα, προκειμένου να συμβάλει και αυτό στο σχέδιο απορρύπανσης;</w:t>
      </w:r>
    </w:p>
    <w:p w14:paraId="7DFB3B9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w:t>
      </w:r>
      <w:r>
        <w:rPr>
          <w:rFonts w:eastAsia="Times New Roman" w:cs="Times New Roman"/>
          <w:szCs w:val="24"/>
        </w:rPr>
        <w:t>λίας του κυρίου Βουλευτή)</w:t>
      </w:r>
    </w:p>
    <w:p w14:paraId="7DFB3B9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Τέλος, κύριε </w:t>
      </w:r>
      <w:proofErr w:type="spellStart"/>
      <w:r>
        <w:rPr>
          <w:rFonts w:eastAsia="Times New Roman" w:cs="Times New Roman"/>
          <w:szCs w:val="24"/>
        </w:rPr>
        <w:t>Κουρουμπλή</w:t>
      </w:r>
      <w:proofErr w:type="spellEnd"/>
      <w:r>
        <w:rPr>
          <w:rFonts w:eastAsia="Times New Roman" w:cs="Times New Roman"/>
          <w:szCs w:val="24"/>
        </w:rPr>
        <w:t xml:space="preserve">, εφόσον το πλοίο ήταν </w:t>
      </w:r>
      <w:proofErr w:type="spellStart"/>
      <w:r>
        <w:rPr>
          <w:rFonts w:eastAsia="Times New Roman" w:cs="Times New Roman"/>
          <w:szCs w:val="24"/>
        </w:rPr>
        <w:t>έμφορτο</w:t>
      </w:r>
      <w:proofErr w:type="spellEnd"/>
      <w:r>
        <w:rPr>
          <w:rFonts w:eastAsia="Times New Roman" w:cs="Times New Roman"/>
          <w:szCs w:val="24"/>
        </w:rPr>
        <w:t xml:space="preserve">, γιατί δεν επέβαινε πλήρωμα σε αυτό; Τι έλεγχοι γίνονται </w:t>
      </w:r>
      <w:r>
        <w:rPr>
          <w:rFonts w:eastAsia="Times New Roman" w:cs="Times New Roman"/>
          <w:szCs w:val="24"/>
        </w:rPr>
        <w:lastRenderedPageBreak/>
        <w:t>την τελευταία διετία για το θέμα αυτό και ποια είναι τα αποτελέσματα;</w:t>
      </w:r>
    </w:p>
    <w:p w14:paraId="7DFB3B9E"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Πλακιωτ</w:t>
      </w:r>
      <w:r>
        <w:rPr>
          <w:rFonts w:eastAsia="Times New Roman" w:cs="Times New Roman"/>
          <w:szCs w:val="24"/>
        </w:rPr>
        <w:t>άκη</w:t>
      </w:r>
      <w:proofErr w:type="spellEnd"/>
      <w:r>
        <w:rPr>
          <w:rFonts w:eastAsia="Times New Roman" w:cs="Times New Roman"/>
          <w:szCs w:val="24"/>
        </w:rPr>
        <w:t>, ολοκληρώστε.</w:t>
      </w:r>
    </w:p>
    <w:p w14:paraId="7DFB3B9F"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Κύριε </w:t>
      </w:r>
      <w:proofErr w:type="spellStart"/>
      <w:r>
        <w:rPr>
          <w:rFonts w:eastAsia="Times New Roman" w:cs="Times New Roman"/>
          <w:szCs w:val="24"/>
        </w:rPr>
        <w:t>Κουρουμπλή</w:t>
      </w:r>
      <w:proofErr w:type="spellEnd"/>
      <w:r>
        <w:rPr>
          <w:rFonts w:eastAsia="Times New Roman" w:cs="Times New Roman"/>
          <w:szCs w:val="24"/>
        </w:rPr>
        <w:t xml:space="preserve">, νομίζω ότι ετέθησαν πολλά ζητήματα. Αφήστε, λοιπόν, τις επικοινωνιακές κορώνες και απαντήστε επί της ουσίας, διότι εσείς μόνος σας αναλάβατε την πολιτική ευθύνη. </w:t>
      </w:r>
    </w:p>
    <w:p w14:paraId="7DFB3BA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Προφανώς</w:t>
      </w:r>
      <w:r>
        <w:rPr>
          <w:rFonts w:eastAsia="Times New Roman" w:cs="Times New Roman"/>
          <w:szCs w:val="24"/>
        </w:rPr>
        <w:t>,</w:t>
      </w:r>
      <w:r>
        <w:rPr>
          <w:rFonts w:eastAsia="Times New Roman" w:cs="Times New Roman"/>
          <w:szCs w:val="24"/>
        </w:rPr>
        <w:t xml:space="preserve"> ένας Υπουργός δεν έχει την</w:t>
      </w:r>
      <w:r>
        <w:rPr>
          <w:rFonts w:eastAsia="Times New Roman" w:cs="Times New Roman"/>
          <w:szCs w:val="24"/>
        </w:rPr>
        <w:t xml:space="preserve"> επιχειρησιακή ευθύνη να συντονίσει τις ενέργειες ενός ναυτικού ατυχήματος. Όμως, εσείς ο ίδιος, όταν τη Δευτέρα το πρωί ενημερώσατε τον ελληνικό λαό ότι όλα πάνε καλά, αυτομάτως αναλάβατε και την επιχειρησιακή ευθύνη.</w:t>
      </w:r>
    </w:p>
    <w:p w14:paraId="7DFB3BA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w:t>
      </w:r>
      <w:r>
        <w:rPr>
          <w:rFonts w:eastAsia="Times New Roman" w:cs="Times New Roman"/>
          <w:szCs w:val="24"/>
        </w:rPr>
        <w:t>α το κουδούνι λήξεως του χρόνου ομιλίας του κυρίου Βουλευτή)</w:t>
      </w:r>
    </w:p>
    <w:p w14:paraId="7DFB3BA2"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Πλακιωτάκη</w:t>
      </w:r>
      <w:proofErr w:type="spellEnd"/>
      <w:r>
        <w:rPr>
          <w:rFonts w:eastAsia="Times New Roman" w:cs="Times New Roman"/>
          <w:szCs w:val="24"/>
        </w:rPr>
        <w:t>, παρακαλώ ολοκληρώστε!</w:t>
      </w:r>
    </w:p>
    <w:p w14:paraId="7DFB3BA3"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ΙΩΑΝΝΗΣ ΠΛΑΚΙΩΤΑΚΗΣ:</w:t>
      </w:r>
      <w:r>
        <w:rPr>
          <w:rFonts w:eastAsia="Times New Roman" w:cs="Times New Roman"/>
          <w:szCs w:val="24"/>
        </w:rPr>
        <w:t xml:space="preserve"> Ολοκληρώνω. </w:t>
      </w:r>
    </w:p>
    <w:p w14:paraId="7DFB3BA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Και, βεβαίως, το έργο ενός Υπουργού δεν είναι μόνο να έχει την πολιτική ευθύνη των υπ</w:t>
      </w:r>
      <w:r>
        <w:rPr>
          <w:rFonts w:eastAsia="Times New Roman" w:cs="Times New Roman"/>
          <w:szCs w:val="24"/>
        </w:rPr>
        <w:t xml:space="preserve">ηρεσιών του. Το έργο ενός Υπουργού είναι να αναλαμβάνει και τις ευρωπαϊκές πρωτοβουλίες και όλες εκείνες τις ενέργειες, προκειμένου κυρίως να αποζημιωθούν οι πληγέντες. </w:t>
      </w:r>
    </w:p>
    <w:p w14:paraId="7DFB3BA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Αυτές έπρεπε να είναι οι ενέργειές σας, κύριε </w:t>
      </w:r>
      <w:proofErr w:type="spellStart"/>
      <w:r>
        <w:rPr>
          <w:rFonts w:eastAsia="Times New Roman" w:cs="Times New Roman"/>
          <w:szCs w:val="24"/>
        </w:rPr>
        <w:t>Κουρουμπλή</w:t>
      </w:r>
      <w:proofErr w:type="spellEnd"/>
      <w:r>
        <w:rPr>
          <w:rFonts w:eastAsia="Times New Roman" w:cs="Times New Roman"/>
          <w:szCs w:val="24"/>
        </w:rPr>
        <w:t>, και περιμένουμε απαντήσεις κ</w:t>
      </w:r>
      <w:r>
        <w:rPr>
          <w:rFonts w:eastAsia="Times New Roman" w:cs="Times New Roman"/>
          <w:szCs w:val="24"/>
        </w:rPr>
        <w:t xml:space="preserve">αι όχι κορώνες. </w:t>
      </w:r>
    </w:p>
    <w:p w14:paraId="7DFB3BA6" w14:textId="77777777" w:rsidR="000E1967" w:rsidRDefault="00A6321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FB3BA7"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7DFB3BA8"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Η κ. Μπακογιάννη έχει τον λόγο. </w:t>
      </w:r>
    </w:p>
    <w:p w14:paraId="7DFB3BA9"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Κυρίες και κύριοι συνάδελφοι, είναι βαρύ το κλίμα και στη δική σας Κοινοβουλευτική Ομάδα σήμερα. </w:t>
      </w:r>
      <w:r>
        <w:rPr>
          <w:rFonts w:eastAsia="Times New Roman" w:cs="Times New Roman"/>
          <w:szCs w:val="24"/>
        </w:rPr>
        <w:t>Ε</w:t>
      </w:r>
      <w:r>
        <w:rPr>
          <w:rFonts w:eastAsia="Times New Roman" w:cs="Times New Roman"/>
          <w:szCs w:val="24"/>
        </w:rPr>
        <w:t xml:space="preserve">γώ θέλω να απευθυνθώ στη δική σας Κοινοβουλευτική Ομάδα και να σας ρωτήσω εάν πραγματικά συμφωνείτε ότι αυτή η τεράστια καταστροφή, η οποία </w:t>
      </w:r>
      <w:proofErr w:type="spellStart"/>
      <w:r>
        <w:rPr>
          <w:rFonts w:eastAsia="Times New Roman" w:cs="Times New Roman"/>
          <w:szCs w:val="24"/>
        </w:rPr>
        <w:t>συνετελέσθη</w:t>
      </w:r>
      <w:proofErr w:type="spellEnd"/>
      <w:r>
        <w:rPr>
          <w:rFonts w:eastAsia="Times New Roman" w:cs="Times New Roman"/>
          <w:szCs w:val="24"/>
        </w:rPr>
        <w:t>, χαρα</w:t>
      </w:r>
      <w:r>
        <w:rPr>
          <w:rFonts w:eastAsia="Times New Roman" w:cs="Times New Roman"/>
          <w:szCs w:val="24"/>
        </w:rPr>
        <w:t xml:space="preserve">κτηρίζεται από αυτά που είπα χθες στον κ. </w:t>
      </w:r>
      <w:proofErr w:type="spellStart"/>
      <w:r>
        <w:rPr>
          <w:rFonts w:eastAsia="Times New Roman" w:cs="Times New Roman"/>
          <w:szCs w:val="24"/>
        </w:rPr>
        <w:t>Κουρουμπλή</w:t>
      </w:r>
      <w:proofErr w:type="spellEnd"/>
      <w:r>
        <w:rPr>
          <w:rFonts w:eastAsia="Times New Roman" w:cs="Times New Roman"/>
          <w:szCs w:val="24"/>
        </w:rPr>
        <w:t xml:space="preserve">, τα πέντε άλφα: άγνοια, αδράνεια, ανικανότητα, αδιαφορία και αλαζονεία.   </w:t>
      </w:r>
    </w:p>
    <w:p w14:paraId="7DFB3BA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έλω να επαναλάβω κάτι απλό και να σας ρωτήσω: Ένας Υπουργός βρίσκεται στη Θεσσαλονίκη για τον Πρωθυπουργό </w:t>
      </w:r>
      <w:r>
        <w:rPr>
          <w:rFonts w:eastAsia="Times New Roman" w:cs="Times New Roman"/>
          <w:szCs w:val="24"/>
        </w:rPr>
        <w:lastRenderedPageBreak/>
        <w:t>του, για να παρακολου</w:t>
      </w:r>
      <w:r>
        <w:rPr>
          <w:rFonts w:eastAsia="Times New Roman" w:cs="Times New Roman"/>
          <w:szCs w:val="24"/>
        </w:rPr>
        <w:t>θήσει την ομιλία του Πρωθυπουργού, και στις 02:45΄ το πρωί ενημερώνεται ότι έγινε ναυάγιο και ότι υπάρχει διαρροή πετρελαίου στη θάλασσα. Ο Υπουργός αυτός παραμένει στη Θεσσαλονίκη, παρακολουθεί τη συνέντευξη του κυρίου Πρωθυπουργού, φωτογραφίζεται με τους</w:t>
      </w:r>
      <w:r>
        <w:rPr>
          <w:rFonts w:eastAsia="Times New Roman" w:cs="Times New Roman"/>
          <w:szCs w:val="24"/>
        </w:rPr>
        <w:t xml:space="preserve"> άλλους Υπουργούς και τα στελέχη του ΣΥΡΙΖΑ και προχωρεί</w:t>
      </w:r>
      <w:r>
        <w:rPr>
          <w:rFonts w:eastAsia="Times New Roman" w:cs="Times New Roman"/>
          <w:szCs w:val="24"/>
        </w:rPr>
        <w:t>,</w:t>
      </w:r>
      <w:r>
        <w:rPr>
          <w:rFonts w:eastAsia="Times New Roman" w:cs="Times New Roman"/>
          <w:szCs w:val="24"/>
        </w:rPr>
        <w:t xml:space="preserve"> σαν να μην συμβαίνει τίποτα. Μπαίνει στο αεροπλάνο του την Κυριακή και πάει στο Λονδίνο. </w:t>
      </w:r>
    </w:p>
    <w:p w14:paraId="7DFB3BAB" w14:textId="77777777" w:rsidR="000E1967" w:rsidRDefault="00A63212">
      <w:pPr>
        <w:spacing w:after="0" w:line="600" w:lineRule="auto"/>
        <w:jc w:val="both"/>
        <w:rPr>
          <w:rFonts w:eastAsia="Times New Roman" w:cs="Times New Roman"/>
          <w:szCs w:val="24"/>
        </w:rPr>
      </w:pPr>
      <w:r>
        <w:rPr>
          <w:rFonts w:eastAsia="Times New Roman" w:cs="Times New Roman"/>
          <w:szCs w:val="24"/>
        </w:rPr>
        <w:tab/>
        <w:t>Τι πρέπει να σκεφτώ εγώ; Ότι ο Υπουργός δεν κατάλαβε ότι υπάρχει ένα πρόβλημα. Αυτή είναι καλόπιστη ερμηνεί</w:t>
      </w:r>
      <w:r>
        <w:rPr>
          <w:rFonts w:eastAsia="Times New Roman" w:cs="Times New Roman"/>
          <w:szCs w:val="24"/>
        </w:rPr>
        <w:t>α και είμαι έτοιμη να την δώσω. Δεν κατάλαβε τίποτα. Δεν κατάλαβε ότι υπήρχε κίνδυνος οικολογικής καταστροφής και κατόπιν τούτου</w:t>
      </w:r>
      <w:r>
        <w:rPr>
          <w:rFonts w:eastAsia="Times New Roman" w:cs="Times New Roman"/>
          <w:szCs w:val="24"/>
        </w:rPr>
        <w:t>,</w:t>
      </w:r>
      <w:r>
        <w:rPr>
          <w:rFonts w:eastAsia="Times New Roman" w:cs="Times New Roman"/>
          <w:szCs w:val="24"/>
        </w:rPr>
        <w:t xml:space="preserve"> ακολούθησε το πρόγραμμά του. Αυτό σημαίνει -υποθέτω- ότι πήρε τηλέφωνο -όπως λέει ο ίδιος- τον Αρχηγό του Λιμενικού, του είπε όλα αυτά, μπήκε στο αεροπλάνο και έφυγε. Και γυρίζει τρεις ημέρες μετά! </w:t>
      </w:r>
    </w:p>
    <w:p w14:paraId="7DFB3BA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Και τι έχει γίνει αυτές τις τρεις ημέρες, κυρίες και κύρ</w:t>
      </w:r>
      <w:r>
        <w:rPr>
          <w:rFonts w:eastAsia="Times New Roman" w:cs="Times New Roman"/>
          <w:szCs w:val="24"/>
        </w:rPr>
        <w:t>ιοι συνάδελφοι; Έχει γίνει η μεγαλύτερη οικολογική καταστροφή</w:t>
      </w:r>
      <w:r>
        <w:rPr>
          <w:rFonts w:eastAsia="Times New Roman" w:cs="Times New Roman"/>
          <w:szCs w:val="24"/>
        </w:rPr>
        <w:t>,</w:t>
      </w:r>
      <w:r>
        <w:rPr>
          <w:rFonts w:eastAsia="Times New Roman" w:cs="Times New Roman"/>
          <w:szCs w:val="24"/>
        </w:rPr>
        <w:t xml:space="preserve"> την οποία έχει ζήσει το Λεκανοπέδιο της Αττικής όλα τα τελευταία χρόνια, τουλάχιστον όσα χρόνια θυμάμαι εγώ και κάνω πολιτική. </w:t>
      </w:r>
      <w:r>
        <w:rPr>
          <w:rFonts w:eastAsia="Times New Roman" w:cs="Times New Roman"/>
          <w:szCs w:val="24"/>
        </w:rPr>
        <w:lastRenderedPageBreak/>
        <w:t xml:space="preserve">Δεν θα επαναλάβω αυτά τα απολύτως τεκμηριωμένα, τα οποία είπε ο </w:t>
      </w:r>
      <w:r>
        <w:rPr>
          <w:rFonts w:eastAsia="Times New Roman" w:cs="Times New Roman"/>
          <w:szCs w:val="24"/>
        </w:rPr>
        <w:t>ει</w:t>
      </w:r>
      <w:r>
        <w:rPr>
          <w:rFonts w:eastAsia="Times New Roman" w:cs="Times New Roman"/>
          <w:szCs w:val="24"/>
        </w:rPr>
        <w:t xml:space="preserve">σηγητής μας </w:t>
      </w:r>
      <w:r>
        <w:rPr>
          <w:rFonts w:eastAsia="Times New Roman" w:cs="Times New Roman"/>
          <w:szCs w:val="24"/>
        </w:rPr>
        <w:t xml:space="preserve">κ. </w:t>
      </w:r>
      <w:proofErr w:type="spellStart"/>
      <w:r>
        <w:rPr>
          <w:rFonts w:eastAsia="Times New Roman" w:cs="Times New Roman"/>
          <w:szCs w:val="24"/>
        </w:rPr>
        <w:t>Πλακιωτάκης</w:t>
      </w:r>
      <w:proofErr w:type="spellEnd"/>
      <w:r>
        <w:rPr>
          <w:rFonts w:eastAsia="Times New Roman" w:cs="Times New Roman"/>
          <w:szCs w:val="24"/>
        </w:rPr>
        <w:t>. Τα έχετε ακούσει όλες αυτές τις ημέρες πάρα πολλές φορές.</w:t>
      </w:r>
    </w:p>
    <w:p w14:paraId="7DFB3BA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Υπάρχει, όμως, ένα μείζον πολιτικό ερώτημα: Η ανάληψη της ευθύνης από ποιον θα γίνει, κυρίες και κύριοι συνάδελφοι; Ποιος έχει τελικά την ευθύνη; Ποιος έχει την ευθύνη</w:t>
      </w:r>
      <w:r>
        <w:rPr>
          <w:rFonts w:eastAsia="Times New Roman" w:cs="Times New Roman"/>
          <w:szCs w:val="24"/>
        </w:rPr>
        <w:t>,</w:t>
      </w:r>
      <w:r>
        <w:rPr>
          <w:rFonts w:eastAsia="Times New Roman" w:cs="Times New Roman"/>
          <w:szCs w:val="24"/>
        </w:rPr>
        <w:t xml:space="preserve"> ό</w:t>
      </w:r>
      <w:r>
        <w:rPr>
          <w:rFonts w:eastAsia="Times New Roman" w:cs="Times New Roman"/>
          <w:szCs w:val="24"/>
        </w:rPr>
        <w:t xml:space="preserve">χι για το ότι έγινε αυτή η καταστροφή, όχι για το ότι βούλιαξε το πλοίο, αλλά για το πώς προχωράμε από εκεί και πέρα; Δεν υπάρχει κανείς; Είναι ποτέ δυνατόν να φθάνουμε στο σημείο να λέμε ότι δεν ξέρουμε ούτε πόσο πετρέλαιο είχε το πλοίο ούτε πότε έγινε η </w:t>
      </w:r>
      <w:r>
        <w:rPr>
          <w:rFonts w:eastAsia="Times New Roman" w:cs="Times New Roman"/>
          <w:szCs w:val="24"/>
        </w:rPr>
        <w:t xml:space="preserve">διαρροή ούτε πότε σταμάτησε η διαρροή; Είναι δυνατόν να μην έχουμε ενημερώσει κανέναν στον </w:t>
      </w:r>
      <w:r>
        <w:rPr>
          <w:rFonts w:eastAsia="Times New Roman" w:cs="Times New Roman"/>
          <w:szCs w:val="24"/>
          <w:lang w:val="en-US"/>
        </w:rPr>
        <w:t>EMSA</w:t>
      </w:r>
      <w:r>
        <w:rPr>
          <w:rFonts w:eastAsia="Times New Roman" w:cs="Times New Roman"/>
          <w:szCs w:val="24"/>
        </w:rPr>
        <w:t>; Όλα αυτά, βέβαια, τα έχετε ακούσει χιλιάδες φορές. Δεν χρειάζεται να σας τα πω. Δεν κινητοποιούμε κανέναν και φωνάζουμε -ω, του θαύματος!- ένα άλλο λαθρεμπορικ</w:t>
      </w:r>
      <w:r>
        <w:rPr>
          <w:rFonts w:eastAsia="Times New Roman" w:cs="Times New Roman"/>
          <w:szCs w:val="24"/>
        </w:rPr>
        <w:t xml:space="preserve">ό πλοίο να κάνει την </w:t>
      </w:r>
      <w:proofErr w:type="spellStart"/>
      <w:r>
        <w:rPr>
          <w:rFonts w:eastAsia="Times New Roman" w:cs="Times New Roman"/>
          <w:szCs w:val="24"/>
        </w:rPr>
        <w:t>απάντληση</w:t>
      </w:r>
      <w:proofErr w:type="spellEnd"/>
      <w:r>
        <w:rPr>
          <w:rFonts w:eastAsia="Times New Roman" w:cs="Times New Roman"/>
          <w:szCs w:val="24"/>
        </w:rPr>
        <w:t xml:space="preserve"> του πετρελαίου του πλοίου</w:t>
      </w:r>
      <w:r>
        <w:rPr>
          <w:rFonts w:eastAsia="Times New Roman" w:cs="Times New Roman"/>
          <w:szCs w:val="24"/>
        </w:rPr>
        <w:t>,</w:t>
      </w:r>
      <w:r>
        <w:rPr>
          <w:rFonts w:eastAsia="Times New Roman" w:cs="Times New Roman"/>
          <w:szCs w:val="24"/>
        </w:rPr>
        <w:t xml:space="preserve"> που βούλιαξε. </w:t>
      </w:r>
    </w:p>
    <w:p w14:paraId="7DFB3BA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κυρίες και κύριοι συνάδελφοι, αυτά ούτε στην Ουγκάντα δεν γίνονται. Και παρά ταύτα, έχουμε την αλαζονεία να καθόμαστε σε αυτά τα έδρανα και να λέμε ότι δεν τρέχει τίποτ</w:t>
      </w:r>
      <w:r>
        <w:rPr>
          <w:rFonts w:eastAsia="Times New Roman" w:cs="Times New Roman"/>
          <w:szCs w:val="24"/>
        </w:rPr>
        <w:t xml:space="preserve">α και ότι όλα αυτά είναι ένα τυχαίο γεγονός. </w:t>
      </w:r>
    </w:p>
    <w:p w14:paraId="7DFB3BA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Θέλω πραγματικά</w:t>
      </w:r>
      <w:r>
        <w:rPr>
          <w:rFonts w:eastAsia="Times New Roman" w:cs="Times New Roman"/>
          <w:szCs w:val="24"/>
        </w:rPr>
        <w:t>,</w:t>
      </w:r>
      <w:r>
        <w:rPr>
          <w:rFonts w:eastAsia="Times New Roman" w:cs="Times New Roman"/>
          <w:szCs w:val="24"/>
        </w:rPr>
        <w:t xml:space="preserve"> να ακούσω από συναδέλφους</w:t>
      </w:r>
      <w:r>
        <w:rPr>
          <w:rFonts w:eastAsia="Times New Roman" w:cs="Times New Roman"/>
          <w:szCs w:val="24"/>
        </w:rPr>
        <w:t>,</w:t>
      </w:r>
      <w:r>
        <w:rPr>
          <w:rFonts w:eastAsia="Times New Roman" w:cs="Times New Roman"/>
          <w:szCs w:val="24"/>
        </w:rPr>
        <w:t xml:space="preserve"> τους οποίους εκτιμώ εδώ μέσα, αν είναι ποτέ δυνατόν αυτή να είναι η αντίδραση ενός πολιτικά ευαίσθητου ανθρώπου</w:t>
      </w:r>
      <w:r>
        <w:rPr>
          <w:rFonts w:eastAsia="Times New Roman" w:cs="Times New Roman"/>
          <w:szCs w:val="24"/>
        </w:rPr>
        <w:t>,</w:t>
      </w:r>
      <w:r>
        <w:rPr>
          <w:rFonts w:eastAsia="Times New Roman" w:cs="Times New Roman"/>
          <w:szCs w:val="24"/>
        </w:rPr>
        <w:t xml:space="preserve"> που έχει τη στοιχειώδη δημοκρατική ευαισθησία. Είναι </w:t>
      </w:r>
      <w:r>
        <w:rPr>
          <w:rFonts w:eastAsia="Times New Roman" w:cs="Times New Roman"/>
          <w:szCs w:val="24"/>
        </w:rPr>
        <w:t xml:space="preserve">δυνατόν να μην λέει, «Αναλαμβάνω την ευθύνη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φεύγω;». </w:t>
      </w:r>
    </w:p>
    <w:p w14:paraId="7DFB3BB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Και έρχομαι στο θέμα του Πρωθυπουργού. Για μένα είναι μείζονος σημασίας η αντίδραση του Πρωθυπουργού. Έχω δει πολλούς Πρωθυπουργούς να κρύβονται. Δεν είναι η πρώτη φορά. Πρωθυπουρ</w:t>
      </w:r>
      <w:r>
        <w:rPr>
          <w:rFonts w:eastAsia="Times New Roman" w:cs="Times New Roman"/>
          <w:szCs w:val="24"/>
        </w:rPr>
        <w:t>γό που να κρύβεται με τέτοια ταχύτητα</w:t>
      </w:r>
      <w:r>
        <w:rPr>
          <w:rFonts w:eastAsia="Times New Roman" w:cs="Times New Roman"/>
          <w:szCs w:val="24"/>
        </w:rPr>
        <w:t>,</w:t>
      </w:r>
      <w:r>
        <w:rPr>
          <w:rFonts w:eastAsia="Times New Roman" w:cs="Times New Roman"/>
          <w:szCs w:val="24"/>
        </w:rPr>
        <w:t xml:space="preserve"> όπως ο κ. Τσίπρας, δεν έχω ξαναδεί ποτέ. Πρωθυπουργό του οποίου η εντολή από τους επικοινωνιολόγους είναι «Προσοχή, ποτέ με πρόβλημα φωτογραφία!», δεν έχω ξαναδεί ποτέ.</w:t>
      </w:r>
    </w:p>
    <w:p w14:paraId="7DFB3BB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Φωτιές; Εμφανιζόμαστε αφού σβήσανε. Ναυάγιο; Δεν</w:t>
      </w:r>
      <w:r>
        <w:rPr>
          <w:rFonts w:eastAsia="Times New Roman" w:cs="Times New Roman"/>
          <w:szCs w:val="24"/>
        </w:rPr>
        <w:t xml:space="preserve"> έχω επικοινωνήσει με κανέναν, κυρίες και κύριοι συνάδελφοι! Με κανέναν! Δεν έχω κατέβει να δείξω το έμπρακτο ενδιαφέρον μου! Θα μου πείτε: Αυτός θα συντόνιζε; Ναι, αυτός θα συντονίσει, διότι υπάρχει ένα μείζον θέμα σήμερα και σας το λέω για το αύριο: Το Δ</w:t>
      </w:r>
      <w:r>
        <w:rPr>
          <w:rFonts w:eastAsia="Times New Roman" w:cs="Times New Roman"/>
          <w:szCs w:val="24"/>
        </w:rPr>
        <w:t xml:space="preserve">ιεθνές Ταμείο Απορρύπανσης είναι ένας </w:t>
      </w:r>
      <w:r>
        <w:rPr>
          <w:rFonts w:eastAsia="Times New Roman" w:cs="Times New Roman"/>
          <w:szCs w:val="24"/>
        </w:rPr>
        <w:t>ο</w:t>
      </w:r>
      <w:r>
        <w:rPr>
          <w:rFonts w:eastAsia="Times New Roman" w:cs="Times New Roman"/>
          <w:szCs w:val="24"/>
        </w:rPr>
        <w:t>ργανισμός</w:t>
      </w:r>
      <w:r>
        <w:rPr>
          <w:rFonts w:eastAsia="Times New Roman" w:cs="Times New Roman"/>
          <w:szCs w:val="24"/>
        </w:rPr>
        <w:t>,</w:t>
      </w:r>
      <w:r>
        <w:rPr>
          <w:rFonts w:eastAsia="Times New Roman" w:cs="Times New Roman"/>
          <w:szCs w:val="24"/>
        </w:rPr>
        <w:t xml:space="preserve"> ο οποίος κρίνει πάρα πολύ αυστηρά, διότι υπάρχουν πολλοί </w:t>
      </w:r>
      <w:proofErr w:type="spellStart"/>
      <w:r>
        <w:rPr>
          <w:rFonts w:eastAsia="Times New Roman" w:cs="Times New Roman"/>
          <w:szCs w:val="24"/>
        </w:rPr>
        <w:t>μπαγαπόντες</w:t>
      </w:r>
      <w:proofErr w:type="spellEnd"/>
      <w:r>
        <w:rPr>
          <w:rFonts w:eastAsia="Times New Roman" w:cs="Times New Roman"/>
          <w:szCs w:val="24"/>
        </w:rPr>
        <w:t xml:space="preserve"> στην ναυτιλία</w:t>
      </w:r>
      <w:r>
        <w:rPr>
          <w:rFonts w:eastAsia="Times New Roman" w:cs="Times New Roman"/>
          <w:szCs w:val="24"/>
        </w:rPr>
        <w:t>,</w:t>
      </w:r>
      <w:r>
        <w:rPr>
          <w:rFonts w:eastAsia="Times New Roman" w:cs="Times New Roman"/>
          <w:szCs w:val="24"/>
        </w:rPr>
        <w:t xml:space="preserve"> ως γνωστόν. Κατόπιν τούτου, κρίνει πάρα πολύ </w:t>
      </w:r>
      <w:r>
        <w:rPr>
          <w:rFonts w:eastAsia="Times New Roman" w:cs="Times New Roman"/>
          <w:szCs w:val="24"/>
        </w:rPr>
        <w:lastRenderedPageBreak/>
        <w:t>αυστηρά πώς και γιατί έγιναν τα ναυάγια, για να μπορέσει μετά να προχωρήσει σ</w:t>
      </w:r>
      <w:r>
        <w:rPr>
          <w:rFonts w:eastAsia="Times New Roman" w:cs="Times New Roman"/>
          <w:szCs w:val="24"/>
        </w:rPr>
        <w:t xml:space="preserve">τις αποζημιώσεις. Για να μπορέσει να προχωρήσει στις αποζημιώσεις στην καλύτερη δυνατή των περιπτώσεων -εγώ παίρνω την καλύτερη- τι χρειάζεται; </w:t>
      </w:r>
    </w:p>
    <w:p w14:paraId="7DFB3BB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DFB3BB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7DFB3BB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Χρειάζεται άμεσα ένα συντονιστικό </w:t>
      </w:r>
      <w:r>
        <w:rPr>
          <w:rFonts w:eastAsia="Times New Roman" w:cs="Times New Roman"/>
          <w:szCs w:val="24"/>
        </w:rPr>
        <w:t>ό</w:t>
      </w:r>
      <w:r>
        <w:rPr>
          <w:rFonts w:eastAsia="Times New Roman" w:cs="Times New Roman"/>
          <w:szCs w:val="24"/>
        </w:rPr>
        <w:t xml:space="preserve">ργανο, το οποίο θα αποτελείται από τον Υπουργό Εμπορικής Ναυτιλίας, Περιβάλλοντος </w:t>
      </w:r>
      <w:proofErr w:type="spellStart"/>
      <w:r>
        <w:rPr>
          <w:rFonts w:eastAsia="Times New Roman" w:cs="Times New Roman"/>
          <w:szCs w:val="24"/>
        </w:rPr>
        <w:t>κ.ο.κ.</w:t>
      </w:r>
      <w:proofErr w:type="spellEnd"/>
      <w:r>
        <w:rPr>
          <w:rFonts w:eastAsia="Times New Roman" w:cs="Times New Roman"/>
          <w:szCs w:val="24"/>
        </w:rPr>
        <w:t xml:space="preserve">, για την καταγραφή του μεγέθους της ζημιάς. Θα πρέπει, δηλαδή, να καταγραφούν τα εξής: Τι κόστισε αυτή η ιστορία στους ψαράδες μας; </w:t>
      </w:r>
      <w:r>
        <w:rPr>
          <w:rFonts w:eastAsia="Times New Roman" w:cs="Times New Roman"/>
          <w:szCs w:val="24"/>
        </w:rPr>
        <w:t>Τι κόστισε αυτή η ιστορία στους εστιάτορες; Τι κόστισε αυτή η ιστορία σε όλο το παραλιακό μέτωπο; Τι κόστισε αυτή η ιστορία στους δικούς μου, τους ανθρώπους που πουλάνε ψάρια στη Βαρβάκειο, οι οποίοι δεν πουλάνε στους «</w:t>
      </w:r>
      <w:proofErr w:type="spellStart"/>
      <w:r>
        <w:rPr>
          <w:rFonts w:eastAsia="Times New Roman" w:cs="Times New Roman"/>
          <w:szCs w:val="24"/>
        </w:rPr>
        <w:t>παμπλουτίδιδες</w:t>
      </w:r>
      <w:proofErr w:type="spellEnd"/>
      <w:r>
        <w:rPr>
          <w:rFonts w:eastAsia="Times New Roman" w:cs="Times New Roman"/>
          <w:szCs w:val="24"/>
        </w:rPr>
        <w:t>», πουλάνε στους ανθρώπ</w:t>
      </w:r>
      <w:r>
        <w:rPr>
          <w:rFonts w:eastAsia="Times New Roman" w:cs="Times New Roman"/>
          <w:szCs w:val="24"/>
        </w:rPr>
        <w:t>ους με κοινωνικές ανάγκες και πουλάνε αφρόψαρα. Και χθες και σήμερα και δώδεκα ημέρες τώρα</w:t>
      </w:r>
      <w:r>
        <w:rPr>
          <w:rFonts w:eastAsia="Times New Roman" w:cs="Times New Roman"/>
          <w:szCs w:val="24"/>
        </w:rPr>
        <w:t>,</w:t>
      </w:r>
      <w:r>
        <w:rPr>
          <w:rFonts w:eastAsia="Times New Roman" w:cs="Times New Roman"/>
          <w:szCs w:val="24"/>
        </w:rPr>
        <w:t xml:space="preserve"> η Βαρβάκειος είναι άδεια. Άρα, σε αυτούς τους ανθρώπους απευθύνεται. Αυτοί χρειάζονται αποζημίωση.</w:t>
      </w:r>
    </w:p>
    <w:p w14:paraId="7DFB3BB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Πώς θα πάρουμε, κυρίες και κύριοι συνάδελφοι, την αποζημίωση; Εάν</w:t>
      </w:r>
      <w:r>
        <w:rPr>
          <w:rFonts w:eastAsia="Times New Roman" w:cs="Times New Roman"/>
          <w:szCs w:val="24"/>
        </w:rPr>
        <w:t xml:space="preserve"> τεκμηριώσουμε σωστά το μέγεθος και αν, βεβαίως, ταυτόχρονα προχωρήσουμε στον απόλυτο έλεγχο για το τι έγινε. </w:t>
      </w:r>
    </w:p>
    <w:p w14:paraId="7DFB3BB6"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Πείτε μου, σας παρακαλώ, το εξής: Τι εικόνα δίνει αυτή η Κυβέρνηση σήμερα, όταν αποδεικνύεται ότι ο κ. Καμπούρης -ο ιδιοκτήτης αυτός- όταν πήρε τ</w:t>
      </w:r>
      <w:r>
        <w:rPr>
          <w:rFonts w:eastAsia="Times New Roman" w:cs="Times New Roman"/>
          <w:szCs w:val="24"/>
        </w:rPr>
        <w:t xml:space="preserve">α πετρέλαια του ΕΛΠΕ, δεν είχε πληρώσει; Ποιος τα πλήρωσε αυτά τα πετρέλαια; Είναι δυνατόν δώδεκα μέρες μετά να μην ξέρουμε ποιος πλήρωσε το πετρέλαιο; </w:t>
      </w:r>
    </w:p>
    <w:p w14:paraId="7DFB3BB7"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Είναι δυνατόν σήμερα που μιλάμε να γράφει η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ότι στη δίκη του καραβιού που πιάστηκε για λαθ</w:t>
      </w:r>
      <w:r>
        <w:rPr>
          <w:rFonts w:eastAsia="Times New Roman" w:cs="Times New Roman"/>
          <w:szCs w:val="24"/>
        </w:rPr>
        <w:t xml:space="preserve">ρεμπόριο, το οποίο είχε πάρει εντολή από εσάς να προχωρήσει να κάνει την </w:t>
      </w:r>
      <w:proofErr w:type="spellStart"/>
      <w:r>
        <w:rPr>
          <w:rFonts w:eastAsia="Times New Roman" w:cs="Times New Roman"/>
          <w:szCs w:val="24"/>
        </w:rPr>
        <w:t>απάντληση</w:t>
      </w:r>
      <w:proofErr w:type="spellEnd"/>
      <w:r>
        <w:rPr>
          <w:rFonts w:eastAsia="Times New Roman" w:cs="Times New Roman"/>
          <w:szCs w:val="24"/>
        </w:rPr>
        <w:t>, δεν πήγε ένας δικηγόρος του ελληνικού κράτους για να προστατεύσει τα συμφέροντα του ελληνικού λαού;</w:t>
      </w:r>
    </w:p>
    <w:p w14:paraId="7DFB3BB8"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Είναι δυνατόν να συμβαίνουν αυτά; Σε ποια χώρα ζούμε; Ποιανού τα συμφέρο</w:t>
      </w:r>
      <w:r>
        <w:rPr>
          <w:rFonts w:eastAsia="Times New Roman" w:cs="Times New Roman"/>
          <w:szCs w:val="24"/>
        </w:rPr>
        <w:t xml:space="preserve">ντα, τελικά, υπηρετούμε, κυρίες και κύριοι συνάδελφοι του ΣΥΡΙΖΑ και των ΑΝΕΛ, για να καταλάβω και εγώ; Διότι εγώ δεν το έχω καταλάβει. Και σας τα λέω αυτά, διότι ξέρω ότι σε αυτήν την Αίθουσα υπάρχουν άνθρωποι οι οποίοι έχουν τα ίδια συναισθήματα με μένα </w:t>
      </w:r>
      <w:r>
        <w:rPr>
          <w:rFonts w:eastAsia="Times New Roman" w:cs="Times New Roman"/>
          <w:szCs w:val="24"/>
        </w:rPr>
        <w:t xml:space="preserve">γι’ αυτή την ιστορία. Ε, αυτοί οι άνθρωποι σήμερα θα πρέπει να έχουν το θάρρος να μιλήσουν, </w:t>
      </w:r>
      <w:r>
        <w:rPr>
          <w:rFonts w:eastAsia="Times New Roman" w:cs="Times New Roman"/>
          <w:szCs w:val="24"/>
        </w:rPr>
        <w:lastRenderedPageBreak/>
        <w:t>διότι η ζημιά η οποία έχει γίνει, δεν αφορά τους ΣΥΡΙΖΑ και τους ΑΝΕΛ, ούτε τον Πρωθυπουργό σας που χαριεντίζεται στην Κρήτη και κάνει εξαγγελίες. Αυτή η ζημιά αφορ</w:t>
      </w:r>
      <w:r>
        <w:rPr>
          <w:rFonts w:eastAsia="Times New Roman" w:cs="Times New Roman"/>
          <w:szCs w:val="24"/>
        </w:rPr>
        <w:t xml:space="preserve">ά τον ελληνικό λαό, αφορά τα συμφέροντα του ελληνικού λαού! </w:t>
      </w:r>
    </w:p>
    <w:p w14:paraId="7DFB3BB9"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σας πω το εξής: Θα με θυμηθείτε. Και το πετρέλαιο και το κόστος θα περάσει όλο στις πλάτες του συνόλου του ελληνικού λαού με τη δική σας Κυβέρνηση και τη δική σας ανικανότητα! </w:t>
      </w:r>
    </w:p>
    <w:p w14:paraId="7DFB3BBA"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DFB3BBB" w14:textId="77777777" w:rsidR="000E1967" w:rsidRDefault="00A63212">
      <w:pPr>
        <w:spacing w:after="0" w:line="600" w:lineRule="auto"/>
        <w:ind w:firstLine="720"/>
        <w:jc w:val="center"/>
        <w:rPr>
          <w:rFonts w:eastAsia="Times New Roman"/>
          <w:bCs/>
        </w:rPr>
      </w:pPr>
      <w:r>
        <w:rPr>
          <w:rFonts w:eastAsia="Times New Roman"/>
          <w:bCs/>
        </w:rPr>
        <w:t>(Χειροκροτήματα από την πτέρυγα της Νέας Δη</w:t>
      </w:r>
      <w:r>
        <w:rPr>
          <w:rFonts w:eastAsia="Times New Roman"/>
          <w:bCs/>
        </w:rPr>
        <w:t>μοκρατίας)</w:t>
      </w:r>
    </w:p>
    <w:p w14:paraId="7DFB3BBC"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w:t>
      </w:r>
    </w:p>
    <w:p w14:paraId="7DFB3BBD"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Τραγάκης</w:t>
      </w:r>
      <w:proofErr w:type="spellEnd"/>
      <w:r>
        <w:rPr>
          <w:rFonts w:eastAsia="Times New Roman" w:cs="Times New Roman"/>
          <w:szCs w:val="24"/>
        </w:rPr>
        <w:t xml:space="preserve"> για πέντε λεπτά. </w:t>
      </w:r>
    </w:p>
    <w:p w14:paraId="7DFB3BBE"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Κυρίες και κύριοι συνάδελφοι, μία από τις ομορφότερες περιοχές της χώρας, ο Σαρωνικός κόλπος, θυμίζει σήμερα σκηνή τραγωδίας.</w:t>
      </w:r>
      <w:r>
        <w:rPr>
          <w:rFonts w:eastAsia="Times New Roman" w:cs="Times New Roman"/>
          <w:szCs w:val="24"/>
        </w:rPr>
        <w:t xml:space="preserve"> Η οικολογική καταστροφή διαρκείας -κρατείστε τη λέξη «διαρκείας»- που συντελείται από τα ξημερώματα της Κυριακής 10 Σεπτεμβρίου -έχουν περάσει ήδη </w:t>
      </w:r>
      <w:r>
        <w:rPr>
          <w:rFonts w:eastAsia="Times New Roman" w:cs="Times New Roman"/>
          <w:szCs w:val="24"/>
        </w:rPr>
        <w:lastRenderedPageBreak/>
        <w:t>δώδεκα, δεκατρείς ημέρες- με τη βύθιση του δεξαμενόπλοιου «Αγία Ζώνη ΙΙ» είναι πολύ μεγάλη. Το αναγνώρισε κα</w:t>
      </w:r>
      <w:r>
        <w:rPr>
          <w:rFonts w:eastAsia="Times New Roman" w:cs="Times New Roman"/>
          <w:szCs w:val="24"/>
        </w:rPr>
        <w:t xml:space="preserve">ι ο Πρωθυπουργός. Είπε στο Υπουργικό Συμβούλιο, «μεγάλη εστία ρύπανσης». </w:t>
      </w:r>
    </w:p>
    <w:p w14:paraId="7DFB3BBF"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Πλέον τα σημάδια της ρύπανσης έχουν φθάσει μέχρι τη </w:t>
      </w:r>
      <w:proofErr w:type="spellStart"/>
      <w:r>
        <w:rPr>
          <w:rFonts w:eastAsia="Times New Roman" w:cs="Times New Roman"/>
          <w:szCs w:val="24"/>
        </w:rPr>
        <w:t>Σαρωνίδα</w:t>
      </w:r>
      <w:proofErr w:type="spellEnd"/>
      <w:r>
        <w:rPr>
          <w:rFonts w:eastAsia="Times New Roman" w:cs="Times New Roman"/>
          <w:szCs w:val="24"/>
        </w:rPr>
        <w:t xml:space="preserve">. Οι επιστήμονες εκτιμούν πως το κύριο ζήτημα μακροπρόθεσμα -θα ήθελα να σας παρακαλέσω να το προσέξετε αυτό- θα είναι οι ποσότητες που θα καταλήξουν στον πυθμένα και οι οποίες δύσκολα μπορούν να </w:t>
      </w:r>
      <w:r>
        <w:rPr>
          <w:rFonts w:eastAsia="Times New Roman" w:cs="Times New Roman"/>
          <w:szCs w:val="24"/>
        </w:rPr>
        <w:t xml:space="preserve">συλλεγούν. Ήδη η </w:t>
      </w:r>
      <w:r>
        <w:rPr>
          <w:rFonts w:eastAsia="Times New Roman" w:cs="Times New Roman"/>
          <w:szCs w:val="24"/>
        </w:rPr>
        <w:t>μη</w:t>
      </w:r>
      <w:r>
        <w:rPr>
          <w:rFonts w:eastAsia="Times New Roman" w:cs="Times New Roman"/>
          <w:szCs w:val="24"/>
        </w:rPr>
        <w:t xml:space="preserve"> </w:t>
      </w:r>
      <w:r>
        <w:rPr>
          <w:rFonts w:eastAsia="Times New Roman" w:cs="Times New Roman"/>
          <w:szCs w:val="24"/>
        </w:rPr>
        <w:t>κυβερνητική οργάνωση</w:t>
      </w:r>
      <w:r>
        <w:rPr>
          <w:rFonts w:eastAsia="Times New Roman" w:cs="Times New Roman"/>
          <w:szCs w:val="24"/>
        </w:rPr>
        <w:t xml:space="preserve"> «Αρχιπέλαγος» έχει αναρτήσει ένα βίντεο από το βυθό της Σαλαμίνας, όπου φαίνεται πόσο μαζούτ έχει κατακάτσει στον πυθμένα, το οποίο οπωσδήποτε επηρεάζει όλο το οικολογικό σύστημα.</w:t>
      </w:r>
    </w:p>
    <w:p w14:paraId="7DFB3BC0"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 Διευθυντής του ΕΛΚΕΘΕ, ο κ. </w:t>
      </w:r>
      <w:proofErr w:type="spellStart"/>
      <w:r>
        <w:rPr>
          <w:rFonts w:eastAsia="Times New Roman" w:cs="Times New Roman"/>
          <w:szCs w:val="24"/>
        </w:rPr>
        <w:t>Χαζηα</w:t>
      </w:r>
      <w:r>
        <w:rPr>
          <w:rFonts w:eastAsia="Times New Roman" w:cs="Times New Roman"/>
          <w:szCs w:val="24"/>
        </w:rPr>
        <w:t>νέστης</w:t>
      </w:r>
      <w:proofErr w:type="spellEnd"/>
      <w:r>
        <w:rPr>
          <w:rFonts w:eastAsia="Times New Roman" w:cs="Times New Roman"/>
          <w:szCs w:val="24"/>
        </w:rPr>
        <w:t>, ανέφερε ότι μετά το ατύχημα που είχε γίνει στην εξέδρα άντλησης «</w:t>
      </w:r>
      <w:r>
        <w:rPr>
          <w:rFonts w:eastAsia="Times New Roman" w:cs="Times New Roman"/>
          <w:szCs w:val="24"/>
          <w:lang w:val="en-US"/>
        </w:rPr>
        <w:t>Deepwater</w:t>
      </w:r>
      <w:r>
        <w:rPr>
          <w:rFonts w:eastAsia="Times New Roman" w:cs="Times New Roman"/>
          <w:szCs w:val="24"/>
        </w:rPr>
        <w:t xml:space="preserve"> </w:t>
      </w:r>
      <w:r>
        <w:rPr>
          <w:rFonts w:eastAsia="Times New Roman" w:cs="Times New Roman"/>
          <w:szCs w:val="24"/>
          <w:lang w:val="en-US"/>
        </w:rPr>
        <w:t>Horizon</w:t>
      </w:r>
      <w:r>
        <w:rPr>
          <w:rFonts w:eastAsia="Times New Roman" w:cs="Times New Roman"/>
          <w:szCs w:val="24"/>
        </w:rPr>
        <w:t xml:space="preserve">» το 2010 στο Μεξικό, όπου χύθηκαν, βέβαια, χιλιάδες τόνοι πετρελαίου, για να αποκατασταθεί το οικοσύστημα χρειάζονται εκατό χρόνια. </w:t>
      </w:r>
    </w:p>
    <w:p w14:paraId="7DFB3BC1"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Όταν το 2000 το δεξαμενόπλοιο «</w:t>
      </w:r>
      <w:proofErr w:type="spellStart"/>
      <w:r>
        <w:rPr>
          <w:rFonts w:eastAsia="Times New Roman" w:cs="Times New Roman"/>
          <w:szCs w:val="24"/>
          <w:lang w:val="en-US"/>
        </w:rPr>
        <w:t>E</w:t>
      </w:r>
      <w:r>
        <w:rPr>
          <w:rFonts w:eastAsia="Times New Roman" w:cs="Times New Roman"/>
          <w:szCs w:val="24"/>
          <w:lang w:val="en-US"/>
        </w:rPr>
        <w:t>urobulker</w:t>
      </w:r>
      <w:proofErr w:type="spellEnd"/>
      <w:r>
        <w:rPr>
          <w:rFonts w:eastAsia="Times New Roman" w:cs="Times New Roman"/>
          <w:szCs w:val="24"/>
        </w:rPr>
        <w:t xml:space="preserve"> </w:t>
      </w:r>
      <w:r>
        <w:rPr>
          <w:rFonts w:eastAsia="Times New Roman" w:cs="Times New Roman"/>
          <w:szCs w:val="24"/>
          <w:lang w:val="en-US"/>
        </w:rPr>
        <w:t>X</w:t>
      </w:r>
      <w:r>
        <w:rPr>
          <w:rFonts w:eastAsia="Times New Roman" w:cs="Times New Roman"/>
          <w:szCs w:val="24"/>
        </w:rPr>
        <w:t xml:space="preserve">» ναυάγησε στον Ευβοϊκό κόλπο και υπήρξε μία διαρροή πεντακοσίων </w:t>
      </w:r>
      <w:r>
        <w:rPr>
          <w:rFonts w:eastAsia="Times New Roman" w:cs="Times New Roman"/>
          <w:szCs w:val="24"/>
        </w:rPr>
        <w:lastRenderedPageBreak/>
        <w:t xml:space="preserve">τόνων απλού πετρελαίου και όχι μαζούτ, χρειάστηκε ενάμισης χρόνος για την αποκατάσταση μόνο του περιβάλλοντος και όχι του οικοσυστήματος. </w:t>
      </w:r>
    </w:p>
    <w:p w14:paraId="7DFB3BC2"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Επίσης, ο καθηγητής κ. Κουρέτας, ο οποίος</w:t>
      </w:r>
      <w:r>
        <w:rPr>
          <w:rFonts w:eastAsia="Times New Roman" w:cs="Times New Roman"/>
          <w:szCs w:val="24"/>
        </w:rPr>
        <w:t xml:space="preserve"> είναι και Πρόεδρος της Ελληνικής Εταιρείας Τοξικολογίας, είπε ότι το 20% επικάθεται στον πυθμένα της θάλασσας. </w:t>
      </w:r>
    </w:p>
    <w:p w14:paraId="7DFB3BC3"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Αυτό που για την Αττική και τους κατοίκους της είναι μία τραγωδία, για την Κυβέρνηση είναι, για μια ακόμα φορά, πεδίο μικροπολιτικής -τι άλλο;-</w:t>
      </w:r>
      <w:r>
        <w:rPr>
          <w:rFonts w:eastAsia="Times New Roman" w:cs="Times New Roman"/>
          <w:szCs w:val="24"/>
        </w:rPr>
        <w:t xml:space="preserve"> και επικοινωνιακής διαχείρισης του πολιτικού κόστους και του πολιτικού μέλλοντος των αρμοδίων Υπουργών, οι οποίοι είναι ανίκανοι να αναλάβουν οποιαδήποτε ευθύνη. Απόδειξη; Οι τραγελαφικοί ισχυρισμοί τους. Κα</w:t>
      </w:r>
      <w:r>
        <w:rPr>
          <w:rFonts w:eastAsia="Times New Roman" w:cs="Times New Roman"/>
          <w:szCs w:val="24"/>
        </w:rPr>
        <w:t>μ</w:t>
      </w:r>
      <w:r>
        <w:rPr>
          <w:rFonts w:eastAsia="Times New Roman" w:cs="Times New Roman"/>
          <w:szCs w:val="24"/>
        </w:rPr>
        <w:t>μία σοβαρότητα, όπως αποδείχθηκε εκ του αποτελέ</w:t>
      </w:r>
      <w:r>
        <w:rPr>
          <w:rFonts w:eastAsia="Times New Roman" w:cs="Times New Roman"/>
          <w:szCs w:val="24"/>
        </w:rPr>
        <w:t xml:space="preserve">σματος. </w:t>
      </w:r>
    </w:p>
    <w:p w14:paraId="7DFB3BC4"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Οι πρώτες κρίσιμες ώρες αδράνειας, η υποεκτίμηση της κατάστασης από τους καθ’ ύλην αρμόδιους, ήταν καθοριστικές για την εξάπλωση της πετρελαιοκηλίδας και ενδεικτικές μιας ξεχαρβαλωμένης </w:t>
      </w:r>
      <w:r>
        <w:rPr>
          <w:rFonts w:eastAsia="Times New Roman" w:cs="Times New Roman"/>
          <w:szCs w:val="24"/>
        </w:rPr>
        <w:t xml:space="preserve">δημόσιας διοίκησης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ενός και αφ</w:t>
      </w:r>
      <w:r>
        <w:rPr>
          <w:rFonts w:eastAsia="Times New Roman" w:cs="Times New Roman"/>
          <w:szCs w:val="24"/>
        </w:rPr>
        <w:t xml:space="preserve">’ </w:t>
      </w:r>
      <w:r>
        <w:rPr>
          <w:rFonts w:eastAsia="Times New Roman" w:cs="Times New Roman"/>
          <w:szCs w:val="24"/>
        </w:rPr>
        <w:t>ετέρου μιας ανεύθυνης και</w:t>
      </w:r>
      <w:r>
        <w:rPr>
          <w:rFonts w:eastAsia="Times New Roman" w:cs="Times New Roman"/>
          <w:szCs w:val="24"/>
        </w:rPr>
        <w:t xml:space="preserve"> ανίκανης πολιτικής ηγεσίας. </w:t>
      </w:r>
    </w:p>
    <w:p w14:paraId="7DFB3BC5"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Τα ερωτήματα είναι πολλά. Ένα ερώτημα το οποίο δεν έχει απαντηθεί είναι το εξής: Πόσοι και με ποια ιδιότητα βρίσκονταν </w:t>
      </w:r>
      <w:r>
        <w:rPr>
          <w:rFonts w:eastAsia="Times New Roman" w:cs="Times New Roman"/>
          <w:szCs w:val="24"/>
        </w:rPr>
        <w:lastRenderedPageBreak/>
        <w:t>στο πλοίο που ναυάγησε και τι εθνικότητας είναι; Ο κύριος Υπουργός στις 14 Σεπτεμβρίου είπε, «Αν πάτε και δ</w:t>
      </w:r>
      <w:r>
        <w:rPr>
          <w:rFonts w:eastAsia="Times New Roman" w:cs="Times New Roman"/>
          <w:szCs w:val="24"/>
        </w:rPr>
        <w:t xml:space="preserve">είτε τη Σαλαμίνα, δεν υπάρχει πρόβλημα». Και, μάλιστα, είπε, «Μπορείτε να κολυμπήσετε». Και έφτασε η φωτογραφία του Βέλγου φωτογράφου </w:t>
      </w:r>
      <w:proofErr w:type="spellStart"/>
      <w:r>
        <w:rPr>
          <w:rFonts w:eastAsia="Times New Roman" w:cs="Times New Roman"/>
          <w:szCs w:val="24"/>
          <w:lang w:val="en-US"/>
        </w:rPr>
        <w:t>Gyselinck</w:t>
      </w:r>
      <w:proofErr w:type="spellEnd"/>
      <w:r>
        <w:rPr>
          <w:rFonts w:eastAsia="Times New Roman" w:cs="Times New Roman"/>
          <w:szCs w:val="24"/>
        </w:rPr>
        <w:t xml:space="preserve"> προχθές -που έκανε και το γύρο του κόσμου βέβαια- η οποία έδειχνε την κυρία που είχε κάνει μπάνιο στο Παλαιό Φάλ</w:t>
      </w:r>
      <w:r>
        <w:rPr>
          <w:rFonts w:eastAsia="Times New Roman" w:cs="Times New Roman"/>
          <w:szCs w:val="24"/>
        </w:rPr>
        <w:t>ηρο και ήταν γεμάτη πετρέλαιο. Και αυτή η φωτογραφία είχε πάρα πολλές ανταποκρίσεις.</w:t>
      </w:r>
    </w:p>
    <w:p w14:paraId="7DFB3BC6"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Γιατί το πλοίο πήρε δύο παρατάσεις του </w:t>
      </w:r>
      <w:proofErr w:type="spellStart"/>
      <w:r>
        <w:rPr>
          <w:rFonts w:eastAsia="Times New Roman" w:cs="Times New Roman"/>
          <w:szCs w:val="24"/>
        </w:rPr>
        <w:t>αξιόπλοου</w:t>
      </w:r>
      <w:proofErr w:type="spellEnd"/>
      <w:r>
        <w:rPr>
          <w:rFonts w:eastAsia="Times New Roman" w:cs="Times New Roman"/>
          <w:szCs w:val="24"/>
        </w:rPr>
        <w:t xml:space="preserve"> μέσα στο καλοκαίρι και δεν πήγε σε τακτική επιθεώρηση; Γιατί παίρνετε, όπως λέτε τώρα, από το Λιμενικό Σώμα την αρμοδιότητ</w:t>
      </w:r>
      <w:r>
        <w:rPr>
          <w:rFonts w:eastAsia="Times New Roman" w:cs="Times New Roman"/>
          <w:szCs w:val="24"/>
        </w:rPr>
        <w:t>α των παρατάσεων και των ελέγχων και την πάτε στους νηογνώμονες;</w:t>
      </w:r>
    </w:p>
    <w:p w14:paraId="7DFB3BC7" w14:textId="77777777" w:rsidR="000E1967" w:rsidRDefault="00A63212">
      <w:pPr>
        <w:spacing w:after="0" w:line="600" w:lineRule="auto"/>
        <w:ind w:firstLine="720"/>
        <w:jc w:val="both"/>
        <w:rPr>
          <w:rFonts w:eastAsia="Times New Roman"/>
          <w:szCs w:val="24"/>
        </w:rPr>
      </w:pPr>
      <w:r>
        <w:rPr>
          <w:rFonts w:eastAsia="Times New Roman"/>
          <w:szCs w:val="24"/>
        </w:rPr>
        <w:t xml:space="preserve">Είχατε απαντήσει ότι το </w:t>
      </w:r>
      <w:r>
        <w:rPr>
          <w:rFonts w:eastAsia="Times New Roman"/>
          <w:szCs w:val="24"/>
        </w:rPr>
        <w:t>λιμενικό</w:t>
      </w:r>
      <w:r>
        <w:rPr>
          <w:rFonts w:eastAsia="Times New Roman"/>
          <w:szCs w:val="24"/>
        </w:rPr>
        <w:t xml:space="preserve"> είχε δώσει τρεις παρατάσεις και ο νηογνώμονας δεκαεννέα. Τι από τα δυο ισχύει; Μπορείτε να μας απαντήσετε; Τι ακριβώς έγινε τις κρίσιμες ώρες, από τη στιγμή π</w:t>
      </w:r>
      <w:r>
        <w:rPr>
          <w:rFonts w:eastAsia="Times New Roman"/>
          <w:szCs w:val="24"/>
        </w:rPr>
        <w:t xml:space="preserve">ου έγινε γνωστό, για να αντιμετωπιστεί το μέγεθος της καταστροφής; Μας δώσατε τα στοιχεία λεπτό προς λεπτό. Αυτό δεν λέει τίποτα. Εμείς οι πολιτικοί κρινόμαστε εκ του αποτελέσματος. Και από το αποτέλεσμα φαίνεται ότι είστε ανίκανοι και δεν </w:t>
      </w:r>
      <w:r>
        <w:rPr>
          <w:rFonts w:eastAsia="Times New Roman"/>
          <w:szCs w:val="24"/>
        </w:rPr>
        <w:lastRenderedPageBreak/>
        <w:t xml:space="preserve">πρέπει να είστε </w:t>
      </w:r>
      <w:r>
        <w:rPr>
          <w:rFonts w:eastAsia="Times New Roman"/>
          <w:szCs w:val="24"/>
        </w:rPr>
        <w:t>σε αυτή τη θέση. Υποτιμήσατε το μέγεθος της τραγωδίας!</w:t>
      </w:r>
    </w:p>
    <w:p w14:paraId="7DFB3BC8" w14:textId="77777777" w:rsidR="000E1967" w:rsidRDefault="00A63212">
      <w:pPr>
        <w:spacing w:after="0" w:line="600" w:lineRule="auto"/>
        <w:ind w:firstLine="720"/>
        <w:jc w:val="both"/>
        <w:rPr>
          <w:rFonts w:eastAsia="Times New Roman"/>
          <w:szCs w:val="24"/>
        </w:rPr>
      </w:pPr>
      <w:r>
        <w:rPr>
          <w:rFonts w:eastAsia="Times New Roman"/>
          <w:szCs w:val="24"/>
        </w:rPr>
        <w:t xml:space="preserve">Στις 12 Σεπτεμβρίου το πρωί με τον κ. </w:t>
      </w:r>
      <w:proofErr w:type="spellStart"/>
      <w:r>
        <w:rPr>
          <w:rFonts w:eastAsia="Times New Roman"/>
          <w:szCs w:val="24"/>
        </w:rPr>
        <w:t>Πλακιωτάκη</w:t>
      </w:r>
      <w:proofErr w:type="spellEnd"/>
      <w:r>
        <w:rPr>
          <w:rFonts w:eastAsia="Times New Roman"/>
          <w:szCs w:val="24"/>
        </w:rPr>
        <w:t xml:space="preserve"> και τον κ. Αθανασίου πήγαμε στη Σαλαμίνα και κάναμε μια επιθεώρηση εκεί. Υπήρχε μια εκτεταμένη ρύπανση περίπου δυόμισι χιλιομέτρων. Ξέρετε σε ποιο σημεί</w:t>
      </w:r>
      <w:r>
        <w:rPr>
          <w:rFonts w:eastAsia="Times New Roman"/>
          <w:szCs w:val="24"/>
        </w:rPr>
        <w:t xml:space="preserve">ο μόνο είχε μπει προστατευτικό δίχτυ; Σε έναν μικρό ορμίσκο στη Σαλαμίνα και μόνο. Πουθενά αλλού. </w:t>
      </w:r>
    </w:p>
    <w:p w14:paraId="7DFB3BC9" w14:textId="77777777" w:rsidR="000E1967" w:rsidRDefault="00A63212">
      <w:pPr>
        <w:spacing w:after="0" w:line="600" w:lineRule="auto"/>
        <w:ind w:firstLine="720"/>
        <w:jc w:val="both"/>
        <w:rPr>
          <w:rFonts w:eastAsia="Times New Roman"/>
          <w:szCs w:val="24"/>
        </w:rPr>
      </w:pPr>
      <w:r>
        <w:rPr>
          <w:rFonts w:eastAsia="Times New Roman"/>
          <w:szCs w:val="24"/>
        </w:rPr>
        <w:t>Καταθέτω για τα Πρακτικά τις φωτογραφίες αυτές.</w:t>
      </w:r>
    </w:p>
    <w:p w14:paraId="7DFB3BCA" w14:textId="77777777" w:rsidR="000E1967" w:rsidRDefault="00A63212">
      <w:pPr>
        <w:spacing w:after="0" w:line="600" w:lineRule="auto"/>
        <w:ind w:firstLine="720"/>
        <w:jc w:val="both"/>
        <w:rPr>
          <w:rFonts w:eastAsia="Times New Roman"/>
          <w:szCs w:val="24"/>
        </w:rPr>
      </w:pPr>
      <w:r>
        <w:rPr>
          <w:rFonts w:eastAsia="Times New Roman"/>
          <w:szCs w:val="24"/>
        </w:rPr>
        <w:t xml:space="preserve">(Στο σημείο αυτό ο Βουλευτής κ. Ιωάννης </w:t>
      </w:r>
      <w:proofErr w:type="spellStart"/>
      <w:r>
        <w:rPr>
          <w:rFonts w:eastAsia="Times New Roman"/>
          <w:szCs w:val="24"/>
        </w:rPr>
        <w:t>Τραγάκης</w:t>
      </w:r>
      <w:proofErr w:type="spellEnd"/>
      <w:r>
        <w:rPr>
          <w:rFonts w:eastAsia="Times New Roman"/>
          <w:szCs w:val="24"/>
        </w:rPr>
        <w:t xml:space="preserve"> καταθέτει για τα Πρακτικά τις προαναφερθείσες φωτογραφίες, ο</w:t>
      </w:r>
      <w:r>
        <w:rPr>
          <w:rFonts w:eastAsia="Times New Roman"/>
          <w:szCs w:val="24"/>
        </w:rPr>
        <w:t>ι οποίες βρίσκονται στο αρχείο του Τμήματος Γραμματείας της Διεύθυνσης Στενογραφίας και Πρακτικών της Βουλής)</w:t>
      </w:r>
    </w:p>
    <w:p w14:paraId="7DFB3BCB" w14:textId="77777777" w:rsidR="000E1967" w:rsidRDefault="00A63212">
      <w:pPr>
        <w:spacing w:after="0" w:line="600" w:lineRule="auto"/>
        <w:ind w:firstLine="720"/>
        <w:jc w:val="both"/>
        <w:rPr>
          <w:rFonts w:eastAsia="Times New Roman"/>
          <w:szCs w:val="24"/>
        </w:rPr>
      </w:pPr>
      <w:r>
        <w:rPr>
          <w:rFonts w:eastAsia="Times New Roman"/>
          <w:szCs w:val="24"/>
        </w:rPr>
        <w:t xml:space="preserve">Σε όλη την άλλη περιοχή της Σαλαμίνας υπήρχαν διάφοροι εργάτες οι οποίοι προσπαθούσαν να </w:t>
      </w:r>
      <w:proofErr w:type="spellStart"/>
      <w:r>
        <w:rPr>
          <w:rFonts w:eastAsia="Times New Roman"/>
          <w:szCs w:val="24"/>
        </w:rPr>
        <w:t>απαντλήσουν</w:t>
      </w:r>
      <w:proofErr w:type="spellEnd"/>
      <w:r>
        <w:rPr>
          <w:rFonts w:eastAsia="Times New Roman"/>
          <w:szCs w:val="24"/>
        </w:rPr>
        <w:t xml:space="preserve"> και να βοηθήσουν μόνοι τους. Έκαναν ό,τι μπορ</w:t>
      </w:r>
      <w:r>
        <w:rPr>
          <w:rFonts w:eastAsia="Times New Roman"/>
          <w:szCs w:val="24"/>
        </w:rPr>
        <w:t xml:space="preserve">ούσαν. </w:t>
      </w:r>
    </w:p>
    <w:p w14:paraId="7DFB3BCC" w14:textId="77777777" w:rsidR="000E1967" w:rsidRDefault="00A63212">
      <w:pPr>
        <w:spacing w:after="0" w:line="600" w:lineRule="auto"/>
        <w:ind w:firstLine="720"/>
        <w:jc w:val="both"/>
        <w:rPr>
          <w:rFonts w:eastAsia="Times New Roman"/>
          <w:szCs w:val="24"/>
        </w:rPr>
      </w:pPr>
      <w:r>
        <w:rPr>
          <w:rFonts w:eastAsia="Times New Roman"/>
          <w:szCs w:val="24"/>
        </w:rPr>
        <w:t>Και να σας πω και κάτι; Είπα εγώ τότε ότι αν αλλάξει ο καιρός, όλη αυτή η πετρελαιοκηλίδα θα μολύνει όλο τον Σαρωνικό. Και δεν πρόλαβα να το πω και το απόγευμα έφθασε στη Φρεαττύδα. Και δικαιώθηκα. Ορίστε, η φωτογραφία. Καταθέτω και την άλλη φωτογρ</w:t>
      </w:r>
      <w:r>
        <w:rPr>
          <w:rFonts w:eastAsia="Times New Roman"/>
          <w:szCs w:val="24"/>
        </w:rPr>
        <w:t xml:space="preserve">αφία για τα Πρακτικά. </w:t>
      </w:r>
    </w:p>
    <w:p w14:paraId="7DFB3BCD" w14:textId="77777777" w:rsidR="000E1967" w:rsidRDefault="00A63212">
      <w:pPr>
        <w:spacing w:after="0" w:line="600" w:lineRule="auto"/>
        <w:ind w:firstLine="720"/>
        <w:jc w:val="both"/>
        <w:rPr>
          <w:rFonts w:eastAsia="Times New Roman"/>
          <w:szCs w:val="24"/>
        </w:rPr>
      </w:pPr>
      <w:r>
        <w:rPr>
          <w:rFonts w:eastAsia="Times New Roman"/>
          <w:szCs w:val="24"/>
        </w:rPr>
        <w:lastRenderedPageBreak/>
        <w:t xml:space="preserve">(Στο σημείο αυτό ο Βουλευτής κ. Ιωάννης </w:t>
      </w:r>
      <w:proofErr w:type="spellStart"/>
      <w:r>
        <w:rPr>
          <w:rFonts w:eastAsia="Times New Roman"/>
          <w:szCs w:val="24"/>
        </w:rPr>
        <w:t>Τραγάκης</w:t>
      </w:r>
      <w:proofErr w:type="spellEnd"/>
      <w:r>
        <w:rPr>
          <w:rFonts w:eastAsia="Times New Roman"/>
          <w:szCs w:val="24"/>
        </w:rPr>
        <w:t xml:space="preserve"> καταθέτει για τα Πρακτικά την προαναφερθείσα φωτογραφία, η οποία βρίσκεται στο αρχείο του Τμήματος Γραμματείας της Διεύθυνσης Στενογραφίας και Πρακτικών της Βουλής)</w:t>
      </w:r>
    </w:p>
    <w:p w14:paraId="7DFB3BCE" w14:textId="77777777" w:rsidR="000E1967" w:rsidRDefault="00A63212">
      <w:pPr>
        <w:spacing w:after="0" w:line="600" w:lineRule="auto"/>
        <w:ind w:firstLine="720"/>
        <w:jc w:val="both"/>
        <w:rPr>
          <w:rFonts w:eastAsia="Times New Roman"/>
          <w:szCs w:val="24"/>
        </w:rPr>
      </w:pPr>
      <w:r>
        <w:rPr>
          <w:rFonts w:eastAsia="Times New Roman"/>
          <w:szCs w:val="24"/>
        </w:rPr>
        <w:t xml:space="preserve">Για τον </w:t>
      </w:r>
      <w:r>
        <w:rPr>
          <w:rFonts w:eastAsia="Times New Roman"/>
          <w:szCs w:val="24"/>
          <w:lang w:val="en-US"/>
        </w:rPr>
        <w:t>EMSA</w:t>
      </w:r>
      <w:r>
        <w:rPr>
          <w:rFonts w:eastAsia="Times New Roman"/>
          <w:szCs w:val="24"/>
        </w:rPr>
        <w:t xml:space="preserve"> δεν θα πω τίποτα. Ο κ. </w:t>
      </w:r>
      <w:proofErr w:type="spellStart"/>
      <w:r>
        <w:rPr>
          <w:rFonts w:eastAsia="Times New Roman"/>
          <w:szCs w:val="24"/>
        </w:rPr>
        <w:t>Πλακιωτάκης</w:t>
      </w:r>
      <w:proofErr w:type="spellEnd"/>
      <w:r>
        <w:rPr>
          <w:rFonts w:eastAsia="Times New Roman"/>
          <w:szCs w:val="24"/>
        </w:rPr>
        <w:t xml:space="preserve"> ανάφερε σαφώς το τι έγινε με το </w:t>
      </w:r>
      <w:r>
        <w:rPr>
          <w:rFonts w:eastAsia="Times New Roman"/>
          <w:szCs w:val="24"/>
          <w:lang w:val="en-US"/>
        </w:rPr>
        <w:t>EMSA</w:t>
      </w:r>
      <w:r>
        <w:rPr>
          <w:rFonts w:eastAsia="Times New Roman"/>
          <w:szCs w:val="24"/>
        </w:rPr>
        <w:t xml:space="preserve">, όπως και η κ. Μπακογιάννη. </w:t>
      </w:r>
    </w:p>
    <w:p w14:paraId="7DFB3BCF" w14:textId="77777777" w:rsidR="000E1967" w:rsidRDefault="00A63212">
      <w:pPr>
        <w:spacing w:after="0" w:line="600" w:lineRule="auto"/>
        <w:ind w:firstLine="720"/>
        <w:jc w:val="both"/>
        <w:rPr>
          <w:rFonts w:eastAsia="Times New Roman"/>
          <w:szCs w:val="24"/>
        </w:rPr>
      </w:pPr>
      <w:r>
        <w:rPr>
          <w:rFonts w:eastAsia="Times New Roman"/>
          <w:szCs w:val="24"/>
        </w:rPr>
        <w:t xml:space="preserve">Εκείνο το οποίο θα ήθελα μόνο να πω είναι πως απ’ ό,τι φαίνεται από το </w:t>
      </w:r>
      <w:r>
        <w:rPr>
          <w:rFonts w:eastAsia="Times New Roman"/>
          <w:szCs w:val="24"/>
          <w:lang w:val="en-US"/>
        </w:rPr>
        <w:t>EMSA</w:t>
      </w:r>
      <w:r>
        <w:rPr>
          <w:rFonts w:eastAsia="Times New Roman"/>
          <w:szCs w:val="24"/>
        </w:rPr>
        <w:t>, εσείς εκτός του ότι ολιγωρήσατε, μας είπατε ότι το κοντινότερο πλοίο είναι στ</w:t>
      </w:r>
      <w:r>
        <w:rPr>
          <w:rFonts w:eastAsia="Times New Roman"/>
          <w:szCs w:val="24"/>
        </w:rPr>
        <w:t>η Μάλτα, ενώ το κοντινότερο πλοίο ήταν -όπως είπαν- στη Λεμεσό και στη Βάρνα της Βουλγαρίας. Άρα, αντιλαμβάνεστε ότι εδώ υπάρχει πρόβλημα.</w:t>
      </w:r>
    </w:p>
    <w:p w14:paraId="7DFB3BD0" w14:textId="77777777" w:rsidR="000E1967" w:rsidRDefault="00A63212">
      <w:pPr>
        <w:tabs>
          <w:tab w:val="left" w:pos="180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7DFB3BD1" w14:textId="77777777" w:rsidR="000E1967" w:rsidRDefault="00A63212">
      <w:pPr>
        <w:spacing w:after="0" w:line="600" w:lineRule="auto"/>
        <w:ind w:firstLine="720"/>
        <w:jc w:val="both"/>
        <w:rPr>
          <w:rFonts w:eastAsia="Times New Roman"/>
          <w:bCs/>
        </w:rPr>
      </w:pPr>
      <w:r>
        <w:rPr>
          <w:rFonts w:eastAsia="Times New Roman"/>
          <w:szCs w:val="24"/>
        </w:rPr>
        <w:t xml:space="preserve">Θα πάρω δύο λεπτά, </w:t>
      </w:r>
      <w:r>
        <w:rPr>
          <w:rFonts w:eastAsia="Times New Roman"/>
          <w:bCs/>
        </w:rPr>
        <w:t>κύριε Πρόεδρε.</w:t>
      </w:r>
    </w:p>
    <w:p w14:paraId="7DFB3BD2" w14:textId="77777777" w:rsidR="000E1967" w:rsidRDefault="00A63212">
      <w:pPr>
        <w:spacing w:after="0" w:line="600" w:lineRule="auto"/>
        <w:ind w:firstLine="720"/>
        <w:jc w:val="both"/>
        <w:rPr>
          <w:rFonts w:eastAsia="Times New Roman"/>
          <w:bCs/>
        </w:rPr>
      </w:pPr>
      <w:r>
        <w:rPr>
          <w:rFonts w:eastAsia="Times New Roman"/>
          <w:bCs/>
        </w:rPr>
        <w:t xml:space="preserve">Γιατί αργήσατε να ενημερώσετε τους δημάρχους; Γιατί οι δήμαρχοι έδρασαν χωρίς συντονισμό, από μόνοι τους απελπισμένα; Μάλιστα, ο Δήμαρχος Βάρης-Βούλας-Βουλιαγμένης με δικά του μέσα έφερε το θέμα. </w:t>
      </w:r>
    </w:p>
    <w:p w14:paraId="7DFB3BD3" w14:textId="77777777" w:rsidR="000E1967" w:rsidRDefault="00A63212">
      <w:pPr>
        <w:spacing w:after="0" w:line="600" w:lineRule="auto"/>
        <w:ind w:firstLine="720"/>
        <w:jc w:val="both"/>
        <w:rPr>
          <w:rFonts w:eastAsia="Times New Roman"/>
          <w:bCs/>
        </w:rPr>
      </w:pPr>
      <w:r>
        <w:rPr>
          <w:rFonts w:eastAsia="Times New Roman"/>
          <w:bCs/>
        </w:rPr>
        <w:lastRenderedPageBreak/>
        <w:t>Και υπάρχουν και άλλα αμείλικτα ερωτήματα στα οποία πραγμα</w:t>
      </w:r>
      <w:r>
        <w:rPr>
          <w:rFonts w:eastAsia="Times New Roman"/>
          <w:bCs/>
        </w:rPr>
        <w:t xml:space="preserve">τικά δεν απαντήσατε. Πόση ήταν η ποσότητα των καυσίμων; Ήταν δύο χιλιάδες πεντακόσιοι εβδομήντα μετρικοί τόνοι που αρχικά αναφέρθηκαν, δηλαδή δύο χιλιάδες διακόσιοι μετρικοί τόνοι </w:t>
      </w:r>
      <w:r>
        <w:rPr>
          <w:rFonts w:eastAsia="Times New Roman"/>
          <w:bCs/>
          <w:lang w:val="en-US"/>
        </w:rPr>
        <w:t>fuel</w:t>
      </w:r>
      <w:r>
        <w:rPr>
          <w:rFonts w:eastAsia="Times New Roman"/>
          <w:bCs/>
        </w:rPr>
        <w:t xml:space="preserve"> </w:t>
      </w:r>
      <w:r>
        <w:rPr>
          <w:rFonts w:eastAsia="Times New Roman"/>
          <w:bCs/>
          <w:lang w:val="en-US"/>
        </w:rPr>
        <w:t>oil</w:t>
      </w:r>
      <w:r>
        <w:rPr>
          <w:rFonts w:eastAsia="Times New Roman"/>
          <w:bCs/>
        </w:rPr>
        <w:t xml:space="preserve"> και τριακόσιοι εβδομήντα μετρικοί τόνοι </w:t>
      </w:r>
      <w:r>
        <w:rPr>
          <w:rFonts w:eastAsia="Times New Roman"/>
          <w:bCs/>
          <w:lang w:val="en-US"/>
        </w:rPr>
        <w:t>marine</w:t>
      </w:r>
      <w:r>
        <w:rPr>
          <w:rFonts w:eastAsia="Times New Roman"/>
          <w:bCs/>
        </w:rPr>
        <w:t xml:space="preserve"> </w:t>
      </w:r>
      <w:r>
        <w:rPr>
          <w:rFonts w:eastAsia="Times New Roman"/>
          <w:bCs/>
          <w:lang w:val="en-US"/>
        </w:rPr>
        <w:t>gas</w:t>
      </w:r>
      <w:r>
        <w:rPr>
          <w:rFonts w:eastAsia="Times New Roman"/>
          <w:bCs/>
        </w:rPr>
        <w:t xml:space="preserve"> </w:t>
      </w:r>
      <w:r>
        <w:rPr>
          <w:rFonts w:eastAsia="Times New Roman"/>
          <w:bCs/>
          <w:lang w:val="en-US"/>
        </w:rPr>
        <w:t>oil</w:t>
      </w:r>
      <w:r>
        <w:rPr>
          <w:rFonts w:eastAsia="Times New Roman"/>
          <w:bCs/>
        </w:rPr>
        <w:t xml:space="preserve">; Σύμφωνα με </w:t>
      </w:r>
      <w:r>
        <w:rPr>
          <w:rFonts w:eastAsia="Times New Roman"/>
          <w:bCs/>
        </w:rPr>
        <w:t xml:space="preserve">το επίσημο δελτίο των ΕΛΠΕ ήταν χίλιοι επτακόσιοι σαράντα έξι μετρικοί τόνοι και </w:t>
      </w:r>
      <w:proofErr w:type="spellStart"/>
      <w:r>
        <w:rPr>
          <w:rFonts w:eastAsia="Times New Roman"/>
          <w:bCs/>
        </w:rPr>
        <w:t>εκατόν</w:t>
      </w:r>
      <w:proofErr w:type="spellEnd"/>
      <w:r>
        <w:rPr>
          <w:rFonts w:eastAsia="Times New Roman"/>
          <w:bCs/>
        </w:rPr>
        <w:t xml:space="preserve"> εβδομήντα δύο τόνοι </w:t>
      </w:r>
      <w:r>
        <w:rPr>
          <w:rFonts w:eastAsia="Times New Roman"/>
          <w:bCs/>
          <w:lang w:val="en-US"/>
        </w:rPr>
        <w:t>diesel</w:t>
      </w:r>
      <w:r>
        <w:rPr>
          <w:rFonts w:eastAsia="Times New Roman"/>
          <w:bCs/>
        </w:rPr>
        <w:t xml:space="preserve"> </w:t>
      </w:r>
      <w:r>
        <w:rPr>
          <w:rFonts w:eastAsia="Times New Roman"/>
          <w:bCs/>
          <w:lang w:val="en-US"/>
        </w:rPr>
        <w:t>marine</w:t>
      </w:r>
      <w:r>
        <w:rPr>
          <w:rFonts w:eastAsia="Times New Roman"/>
          <w:bCs/>
        </w:rPr>
        <w:t xml:space="preserve">. Πού πήγαν οι εξακόσιοι πενήντα δύο τόνοι διαφορά; Τι ισχύει από τα δύο; </w:t>
      </w:r>
    </w:p>
    <w:p w14:paraId="7DFB3BD4" w14:textId="77777777" w:rsidR="000E1967" w:rsidRDefault="00A63212">
      <w:pPr>
        <w:spacing w:after="0" w:line="600" w:lineRule="auto"/>
        <w:ind w:firstLine="720"/>
        <w:jc w:val="both"/>
        <w:rPr>
          <w:rFonts w:eastAsia="Times New Roman"/>
          <w:bCs/>
        </w:rPr>
      </w:pPr>
      <w:r>
        <w:rPr>
          <w:rFonts w:eastAsia="Times New Roman"/>
          <w:bCs/>
        </w:rPr>
        <w:t>Επίσης, ποιος πλήρωσε το ποσό αυτό στα ΕΛΠΕ; Τι προορισμό εί</w:t>
      </w:r>
      <w:r>
        <w:rPr>
          <w:rFonts w:eastAsia="Times New Roman"/>
          <w:bCs/>
        </w:rPr>
        <w:t xml:space="preserve">χαν; Σε ποια πλοία πήγαιναν; </w:t>
      </w:r>
    </w:p>
    <w:p w14:paraId="7DFB3BD5" w14:textId="77777777" w:rsidR="000E1967" w:rsidRDefault="00A63212">
      <w:pPr>
        <w:spacing w:after="0" w:line="600" w:lineRule="auto"/>
        <w:ind w:firstLine="720"/>
        <w:jc w:val="both"/>
        <w:rPr>
          <w:rFonts w:eastAsia="Times New Roman"/>
          <w:bCs/>
        </w:rPr>
      </w:pPr>
      <w:r>
        <w:rPr>
          <w:rFonts w:eastAsia="Times New Roman"/>
          <w:bCs/>
        </w:rPr>
        <w:t xml:space="preserve">Τα ΕΛΠΕ έχουν στη διάθεσή τους τα ονόματα όλων. </w:t>
      </w:r>
    </w:p>
    <w:p w14:paraId="7DFB3BD6" w14:textId="77777777" w:rsidR="000E1967" w:rsidRDefault="00A63212">
      <w:pPr>
        <w:spacing w:after="0" w:line="600" w:lineRule="auto"/>
        <w:ind w:firstLine="720"/>
        <w:jc w:val="both"/>
        <w:rPr>
          <w:rFonts w:eastAsia="Times New Roman"/>
          <w:bCs/>
        </w:rPr>
      </w:pPr>
      <w:r>
        <w:rPr>
          <w:rFonts w:eastAsia="Times New Roman"/>
          <w:bCs/>
        </w:rPr>
        <w:t>Ακόμα, τι ποσότητα έχει αντληθεί; Κανένας δεν μας λέει. Τι ποσότητα υπάρχει ακόμη στο πλοίο; Τι ποσότητα διέφυγε και ρυπαίνει συνεχώς τις ακτές του Σαρωνικού;</w:t>
      </w:r>
    </w:p>
    <w:p w14:paraId="7DFB3BD7" w14:textId="77777777" w:rsidR="000E1967" w:rsidRDefault="00A63212">
      <w:pPr>
        <w:spacing w:after="0" w:line="600" w:lineRule="auto"/>
        <w:ind w:firstLine="720"/>
        <w:jc w:val="both"/>
        <w:rPr>
          <w:rFonts w:eastAsia="Times New Roman"/>
          <w:bCs/>
        </w:rPr>
      </w:pPr>
      <w:r>
        <w:rPr>
          <w:rFonts w:eastAsia="Times New Roman"/>
          <w:bCs/>
        </w:rPr>
        <w:t>Εδώ θα ήθελα -κλείνοντας- να σας φέρω δύο εικόνες με λέξεις. Από τη μια, η επίσκεψη του Πρωθυπουργού, του κ. Τσίπρα, στην Κρήτη, συνοδευόμενος από τον Αντιπρόεδρο της Κυβέρνησης κ. Δραγασάκη και δεκατέσσερις Υπουργούς και Υφυπουργούς, ο οποίος δεν βρήκε ού</w:t>
      </w:r>
      <w:r>
        <w:rPr>
          <w:rFonts w:eastAsia="Times New Roman"/>
          <w:bCs/>
        </w:rPr>
        <w:t xml:space="preserve">τε μια στιγμή ελεύθερη να πάει </w:t>
      </w:r>
      <w:r>
        <w:rPr>
          <w:rFonts w:eastAsia="Times New Roman"/>
          <w:bCs/>
        </w:rPr>
        <w:lastRenderedPageBreak/>
        <w:t>να επισκεφθεί τους πληγέντες στον Σαρωνικό. Βέβαια, εκεί βρέθηκε σε έναν κλοιό διαδηλωτών από πενήντα πέντε σωματεία, απομονωμένος στο ξενοδοχείο του. Και από την άλλη, η εικόνα του Κυριάκου Μητσοτάκη που πήγε στην περιφέρειά</w:t>
      </w:r>
      <w:r>
        <w:rPr>
          <w:rFonts w:eastAsia="Times New Roman"/>
          <w:bCs/>
        </w:rPr>
        <w:t xml:space="preserve"> μου, το Κερατσίνι, μίλησε με τους ψαράδες και άκουσε τα προβλήματά τους. </w:t>
      </w:r>
    </w:p>
    <w:p w14:paraId="7DFB3BD8" w14:textId="77777777" w:rsidR="000E1967" w:rsidRDefault="00A63212">
      <w:pPr>
        <w:spacing w:after="0" w:line="600" w:lineRule="auto"/>
        <w:ind w:firstLine="720"/>
        <w:jc w:val="both"/>
        <w:rPr>
          <w:rFonts w:eastAsia="Times New Roman"/>
          <w:bCs/>
        </w:rPr>
      </w:pPr>
      <w:r>
        <w:rPr>
          <w:rFonts w:eastAsia="Times New Roman"/>
          <w:bCs/>
        </w:rPr>
        <w:t xml:space="preserve">Η κ. Μπακογιάννη σας έθεσε πολύ σωστά τα προβλήματα που αντιμετωπίζουν. </w:t>
      </w:r>
    </w:p>
    <w:p w14:paraId="7DFB3BD9" w14:textId="77777777" w:rsidR="000E1967" w:rsidRDefault="00A63212">
      <w:pPr>
        <w:spacing w:after="0" w:line="600" w:lineRule="auto"/>
        <w:ind w:firstLine="720"/>
        <w:jc w:val="both"/>
        <w:rPr>
          <w:rFonts w:eastAsia="Times New Roman"/>
          <w:bCs/>
        </w:rPr>
      </w:pPr>
      <w:r>
        <w:rPr>
          <w:rFonts w:eastAsia="Times New Roman"/>
          <w:bCs/>
        </w:rPr>
        <w:t>Το κυριότερο θέμα είναι τι θα γίνει με τις αποζημιώσεις. Είναι το θέμα το οποίο πρέπει να μας απασχολήσει πι</w:t>
      </w:r>
      <w:r>
        <w:rPr>
          <w:rFonts w:eastAsia="Times New Roman"/>
          <w:bCs/>
        </w:rPr>
        <w:t xml:space="preserve">ο πολύ από όλα. Και τονίζω -και κρατήστε τη λέξη- είναι ένα πολύ λεπτό θέμα. </w:t>
      </w:r>
    </w:p>
    <w:p w14:paraId="7DFB3BDA" w14:textId="77777777" w:rsidR="000E1967" w:rsidRDefault="00A63212">
      <w:pPr>
        <w:spacing w:after="0" w:line="600" w:lineRule="auto"/>
        <w:ind w:firstLine="720"/>
        <w:jc w:val="both"/>
        <w:rPr>
          <w:rFonts w:eastAsia="Times New Roman"/>
          <w:bCs/>
        </w:rPr>
      </w:pPr>
      <w:r>
        <w:rPr>
          <w:rFonts w:eastAsia="Times New Roman"/>
          <w:bCs/>
        </w:rPr>
        <w:t xml:space="preserve">Και κλείνω, κύριε Υπουργέ, με το εξής: </w:t>
      </w:r>
      <w:proofErr w:type="spellStart"/>
      <w:r>
        <w:rPr>
          <w:rFonts w:eastAsia="Times New Roman"/>
          <w:bCs/>
        </w:rPr>
        <w:t>Ελέχθη</w:t>
      </w:r>
      <w:proofErr w:type="spellEnd"/>
      <w:r>
        <w:rPr>
          <w:rFonts w:eastAsia="Times New Roman"/>
          <w:bCs/>
        </w:rPr>
        <w:t xml:space="preserve"> από τον κ. </w:t>
      </w:r>
      <w:proofErr w:type="spellStart"/>
      <w:r>
        <w:rPr>
          <w:rFonts w:eastAsia="Times New Roman"/>
          <w:bCs/>
        </w:rPr>
        <w:t>Δρίτσα</w:t>
      </w:r>
      <w:proofErr w:type="spellEnd"/>
      <w:r>
        <w:rPr>
          <w:rFonts w:eastAsia="Times New Roman"/>
          <w:bCs/>
        </w:rPr>
        <w:t xml:space="preserve"> και από εσάς και από τον Υφυπουργό, ότι εσείς και το Υπουργείο έχετε επικουρική παρέμβαση. Θέλετε να ρίξετε τις ευ</w:t>
      </w:r>
      <w:r>
        <w:rPr>
          <w:rFonts w:eastAsia="Times New Roman"/>
          <w:bCs/>
        </w:rPr>
        <w:t xml:space="preserve">θύνες στο Λιμενικό Σώμα; Εμείς τιμούμε την ηγεσία του Λιμενικού Σώματος. Έμαθα, λοιπόν, τώρα ότι εκτός από επίκουρους καθηγητές, υπάρχουν και επίκουροι υπουργοί. Άρα, είστε επίκουροι υπουργοί! </w:t>
      </w:r>
    </w:p>
    <w:p w14:paraId="7DFB3BDB" w14:textId="77777777" w:rsidR="000E1967" w:rsidRDefault="00A63212">
      <w:pPr>
        <w:spacing w:after="0" w:line="600" w:lineRule="auto"/>
        <w:ind w:firstLine="720"/>
        <w:jc w:val="both"/>
        <w:rPr>
          <w:rFonts w:eastAsia="Times New Roman"/>
          <w:bCs/>
        </w:rPr>
      </w:pPr>
      <w:r>
        <w:rPr>
          <w:rFonts w:eastAsia="Times New Roman"/>
          <w:bCs/>
        </w:rPr>
        <w:t>Σας ευχαριστώ πολύ.</w:t>
      </w:r>
    </w:p>
    <w:p w14:paraId="7DFB3BDC" w14:textId="77777777" w:rsidR="000E1967" w:rsidRDefault="00A63212">
      <w:pPr>
        <w:tabs>
          <w:tab w:val="left" w:pos="1800"/>
        </w:tabs>
        <w:spacing w:after="0" w:line="600" w:lineRule="auto"/>
        <w:ind w:firstLine="720"/>
        <w:jc w:val="center"/>
        <w:rPr>
          <w:rFonts w:eastAsia="Times New Roman"/>
          <w:szCs w:val="24"/>
        </w:rPr>
      </w:pPr>
      <w:r>
        <w:rPr>
          <w:rFonts w:eastAsia="Times New Roman"/>
          <w:szCs w:val="24"/>
        </w:rPr>
        <w:t>(Χειροκροτήματα από την πτέρυγα της Νέας Δ</w:t>
      </w:r>
      <w:r>
        <w:rPr>
          <w:rFonts w:eastAsia="Times New Roman"/>
          <w:szCs w:val="24"/>
        </w:rPr>
        <w:t>ημοκρατίας)</w:t>
      </w:r>
    </w:p>
    <w:p w14:paraId="7DFB3BDD" w14:textId="77777777" w:rsidR="000E1967" w:rsidRDefault="00A63212">
      <w:pPr>
        <w:spacing w:after="0" w:line="600" w:lineRule="auto"/>
        <w:ind w:firstLine="720"/>
        <w:jc w:val="both"/>
        <w:rPr>
          <w:rFonts w:eastAsia="Times New Roman"/>
          <w:bCs/>
        </w:rPr>
      </w:pPr>
      <w:r>
        <w:rPr>
          <w:rFonts w:eastAsia="Times New Roman"/>
          <w:b/>
          <w:bCs/>
        </w:rPr>
        <w:lastRenderedPageBreak/>
        <w:t>ΠΡΟΕΔΡΕΥΩΝ (Δημήτριος Κρεμαστινός):</w:t>
      </w:r>
      <w:r>
        <w:rPr>
          <w:rFonts w:eastAsia="Times New Roman"/>
          <w:bCs/>
        </w:rPr>
        <w:t xml:space="preserve"> Ευχαριστώ κι εγώ.</w:t>
      </w:r>
    </w:p>
    <w:p w14:paraId="7DFB3BDE" w14:textId="77777777" w:rsidR="000E1967" w:rsidRDefault="00A63212">
      <w:pPr>
        <w:spacing w:after="0" w:line="600" w:lineRule="auto"/>
        <w:ind w:firstLine="720"/>
        <w:jc w:val="both"/>
        <w:rPr>
          <w:rFonts w:eastAsia="Times New Roman"/>
          <w:bCs/>
        </w:rPr>
      </w:pPr>
      <w:r>
        <w:rPr>
          <w:rFonts w:eastAsia="Times New Roman"/>
          <w:bCs/>
        </w:rPr>
        <w:t>Τον λόγο έχει ο κ. Βαρβιτσιώτης για πέντε λεπτά.</w:t>
      </w:r>
    </w:p>
    <w:p w14:paraId="7DFB3BDF" w14:textId="77777777" w:rsidR="000E1967" w:rsidRDefault="00A63212">
      <w:pPr>
        <w:spacing w:after="0" w:line="600" w:lineRule="auto"/>
        <w:ind w:firstLine="720"/>
        <w:jc w:val="both"/>
        <w:rPr>
          <w:rFonts w:eastAsia="Times New Roman"/>
          <w:bCs/>
        </w:rPr>
      </w:pPr>
      <w:r>
        <w:rPr>
          <w:rFonts w:eastAsia="Times New Roman"/>
          <w:b/>
          <w:bCs/>
        </w:rPr>
        <w:t>ΜΙΛΤΙΑΔΗΣ ΒΑΡΒΙΤΣΙΩΤΗΣ:</w:t>
      </w:r>
      <w:r>
        <w:rPr>
          <w:rFonts w:eastAsia="Times New Roman"/>
          <w:bCs/>
        </w:rPr>
        <w:t xml:space="preserve"> Κύριε Πρόεδρε, κυρίες και κύριοι συνάδελφοι, δεν είναι μόνο η ανικανότητα του Υπουργού και του Υφυπουργού της πολιτικ</w:t>
      </w:r>
      <w:r>
        <w:rPr>
          <w:rFonts w:eastAsia="Times New Roman"/>
          <w:bCs/>
        </w:rPr>
        <w:t xml:space="preserve">ής ηγεσίας του Υπουργείου Ναυτιλίας που «μαύρισε» τον Σαρωνικό. Η ανικανότητα αυτή είναι αυτή που και σήμερα προκαλεί προβλήματα. </w:t>
      </w:r>
      <w:r>
        <w:rPr>
          <w:rFonts w:eastAsia="Times New Roman"/>
          <w:bCs/>
        </w:rPr>
        <w:t>Ακόμη κ</w:t>
      </w:r>
      <w:r>
        <w:rPr>
          <w:rFonts w:eastAsia="Times New Roman"/>
          <w:bCs/>
        </w:rPr>
        <w:t>αι σήμερα!</w:t>
      </w:r>
    </w:p>
    <w:p w14:paraId="7DFB3BE0" w14:textId="77777777" w:rsidR="000E1967" w:rsidRDefault="00A63212">
      <w:pPr>
        <w:spacing w:after="0" w:line="600" w:lineRule="auto"/>
        <w:ind w:firstLine="720"/>
        <w:jc w:val="both"/>
        <w:rPr>
          <w:rFonts w:eastAsia="Times New Roman"/>
          <w:szCs w:val="24"/>
        </w:rPr>
      </w:pPr>
      <w:r>
        <w:rPr>
          <w:rFonts w:eastAsia="Times New Roman"/>
          <w:bCs/>
        </w:rPr>
        <w:t xml:space="preserve">Δεν έχετε καταλήξει τι </w:t>
      </w:r>
      <w:r>
        <w:rPr>
          <w:rFonts w:eastAsia="Times New Roman"/>
          <w:bCs/>
        </w:rPr>
        <w:t xml:space="preserve">θα </w:t>
      </w:r>
      <w:r>
        <w:rPr>
          <w:rFonts w:eastAsia="Times New Roman"/>
          <w:bCs/>
        </w:rPr>
        <w:t xml:space="preserve">κάνετε με αυτό το ναυάγιο. Έχει ξεσηκωθεί θύελλα και δεν ξέρετε τι είναι αυτό που </w:t>
      </w:r>
      <w:r>
        <w:rPr>
          <w:rFonts w:eastAsia="Times New Roman"/>
          <w:bCs/>
        </w:rPr>
        <w:t xml:space="preserve">μαζεύετε, ποιος το μαζεύει και πού το πάει. </w:t>
      </w:r>
    </w:p>
    <w:p w14:paraId="7DFB3BE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Μπορείτε να μας απαντήσετε πού έχουν πάει οι τόνοι του μαζούτ που έχουν μαζευτεί μέχρι σήμερα; Μπορείτε να δώσετε μία σαφή απάντηση για το πώς τα διαχειρίζεστε; Έχετε κανέναν έλεγχο στην επιχείρηση; Έχετε έλεγχο</w:t>
      </w:r>
      <w:r>
        <w:rPr>
          <w:rFonts w:eastAsia="Times New Roman" w:cs="Times New Roman"/>
          <w:szCs w:val="24"/>
        </w:rPr>
        <w:t xml:space="preserve"> ποιοι είναι αναμεμειγμένοι και με ποιον τρόπο; Έχετε δείξει την ελάχιστη επιμέλεια;</w:t>
      </w:r>
    </w:p>
    <w:p w14:paraId="7DFB3BE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Δεν μπορεί, κύριε Υπουργέ, φέτος το καλοκαίρι να βγάζετε κανονισμό ότι για να πάνε να δουλέψουν στα ΕΛΠΕ ρυμουλκά, θα πρέπει να είναι τουλάχιστον είκοσι ετών, να τον υπογρ</w:t>
      </w:r>
      <w:r>
        <w:rPr>
          <w:rFonts w:eastAsia="Times New Roman" w:cs="Times New Roman"/>
          <w:szCs w:val="24"/>
        </w:rPr>
        <w:t xml:space="preserve">άφετε, </w:t>
      </w:r>
      <w:r>
        <w:rPr>
          <w:rFonts w:eastAsia="Times New Roman" w:cs="Times New Roman"/>
          <w:szCs w:val="24"/>
        </w:rPr>
        <w:lastRenderedPageBreak/>
        <w:t xml:space="preserve">μετά από μερικές μέρες να παίρνετε πίσω την υπογραφή σας και να μην έχετε ρωτήσει τα ΕΛΠΕ πώς δέχονται ένα τέτοιο καράβι, το οποίο </w:t>
      </w:r>
      <w:r>
        <w:rPr>
          <w:rFonts w:eastAsia="Times New Roman" w:cs="Times New Roman"/>
          <w:szCs w:val="24"/>
        </w:rPr>
        <w:t>βυθίζεται</w:t>
      </w:r>
      <w:r>
        <w:rPr>
          <w:rFonts w:eastAsia="Times New Roman" w:cs="Times New Roman"/>
          <w:szCs w:val="24"/>
        </w:rPr>
        <w:t xml:space="preserve"> στις εγκαταστάσεις τους. Ποια είναι η επιμέλεια; Ποια είναι η εγρήγορση; Ποια είναι η αποφασιστικότητα που έχετε δείξει; Στο ότι έχετε προσπαθήσει να καλύψετε το κύκλωμα των λαθρεμπόρων; Μία φορά δεν σας άκουσα να λέτε ότι οι αναμεμειγμένοι ήταν λαθρέμπορ</w:t>
      </w:r>
      <w:r>
        <w:rPr>
          <w:rFonts w:eastAsia="Times New Roman" w:cs="Times New Roman"/>
          <w:szCs w:val="24"/>
        </w:rPr>
        <w:t xml:space="preserve">οι, καταδικασμένοι. Μόνο δικαιολογίες ότι τους αφήσαμε. Μία φορά δεν έχετε πει πώς βρέθηκε αυτό το πετρέλαιο στην θάλασσα. Ρήγμα δεν υπάρχει στο πλοίο. Από πού έφυγαν τόσες χιλιάδες τόνοι; Πού είναι αυτές οι απαντήσεις που θα δείξουν ότι έχετε πυγμή </w:t>
      </w:r>
      <w:r>
        <w:rPr>
          <w:rFonts w:eastAsia="Times New Roman" w:cs="Times New Roman"/>
          <w:szCs w:val="24"/>
        </w:rPr>
        <w:t xml:space="preserve">για </w:t>
      </w:r>
      <w:r>
        <w:rPr>
          <w:rFonts w:eastAsia="Times New Roman" w:cs="Times New Roman"/>
          <w:szCs w:val="24"/>
        </w:rPr>
        <w:t>να</w:t>
      </w:r>
      <w:r>
        <w:rPr>
          <w:rFonts w:eastAsia="Times New Roman" w:cs="Times New Roman"/>
          <w:szCs w:val="24"/>
        </w:rPr>
        <w:t xml:space="preserve"> συγκρουστείτε με τα συμφέροντα και των </w:t>
      </w:r>
      <w:proofErr w:type="spellStart"/>
      <w:r>
        <w:rPr>
          <w:rFonts w:eastAsia="Times New Roman" w:cs="Times New Roman"/>
          <w:szCs w:val="24"/>
        </w:rPr>
        <w:t>πετρελαιάδων</w:t>
      </w:r>
      <w:proofErr w:type="spellEnd"/>
      <w:r>
        <w:rPr>
          <w:rFonts w:eastAsia="Times New Roman" w:cs="Times New Roman"/>
          <w:szCs w:val="24"/>
        </w:rPr>
        <w:t xml:space="preserve"> και των εταιρειών που κάνουν τις απορρυπάνσεις; Εδώ έχει γεννηθεί ένας κύκλος τεράστιων οικονομικών συμφερόντων και εσείς προσπαθείτε να ισορροπείτε σε δύο σανίδες.</w:t>
      </w:r>
    </w:p>
    <w:p w14:paraId="7DFB3BE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Κύριε Υπουργέ, δεν έχετε δείξει καμμία</w:t>
      </w:r>
      <w:r>
        <w:rPr>
          <w:rFonts w:eastAsia="Times New Roman" w:cs="Times New Roman"/>
          <w:szCs w:val="24"/>
        </w:rPr>
        <w:t xml:space="preserve"> επιμέλεια και δεν έχετε κάνει καμμία δράση –η Κυβέρνησή σας συνολικά- για την προστασία όλων αυτών που χάνουν από αυτό το ναυάγιο. Έχει δυσφημιστεί η </w:t>
      </w:r>
      <w:r>
        <w:rPr>
          <w:rFonts w:eastAsia="Times New Roman" w:cs="Times New Roman"/>
          <w:szCs w:val="24"/>
        </w:rPr>
        <w:t>«</w:t>
      </w:r>
      <w:r>
        <w:rPr>
          <w:rFonts w:eastAsia="Times New Roman" w:cs="Times New Roman"/>
          <w:szCs w:val="24"/>
        </w:rPr>
        <w:t>αθηναϊκή Ριβιέρα</w:t>
      </w:r>
      <w:r>
        <w:rPr>
          <w:rFonts w:eastAsia="Times New Roman" w:cs="Times New Roman"/>
          <w:szCs w:val="24"/>
        </w:rPr>
        <w:t>»</w:t>
      </w:r>
      <w:r>
        <w:rPr>
          <w:rFonts w:eastAsia="Times New Roman" w:cs="Times New Roman"/>
          <w:szCs w:val="24"/>
        </w:rPr>
        <w:t xml:space="preserve"> για την οποία χύθηκε πάρα πολύς ιδρώτας για να αποκτήσει τουριστική ταυτότητα. Έχει γί</w:t>
      </w:r>
      <w:r>
        <w:rPr>
          <w:rFonts w:eastAsia="Times New Roman" w:cs="Times New Roman"/>
          <w:szCs w:val="24"/>
        </w:rPr>
        <w:t xml:space="preserve">νει </w:t>
      </w:r>
      <w:r>
        <w:rPr>
          <w:rFonts w:eastAsia="Times New Roman" w:cs="Times New Roman"/>
          <w:szCs w:val="24"/>
        </w:rPr>
        <w:lastRenderedPageBreak/>
        <w:t>μια κολοσσιαία προσπάθεια να αποκτήσει η Αττική τουρισμό όλον τον χρόνο. Δεν έχετε προσπαθήσει να προφυλάξετε καθόλου αυτήν την εικόνα. Δεν έχετε προσπαθήσει, δεν έχετε κάνει ούτε μία σύσκεψη, ούτε μία συζήτηση για το πώς θα λειτουργήσει ο μηχανισμός τ</w:t>
      </w:r>
      <w:r>
        <w:rPr>
          <w:rFonts w:eastAsia="Times New Roman" w:cs="Times New Roman"/>
          <w:szCs w:val="24"/>
        </w:rPr>
        <w:t xml:space="preserve">ων αποζημιώσεων, πώς θα προχωρήσουμε επιτέλους στο να μην </w:t>
      </w:r>
      <w:r>
        <w:rPr>
          <w:rFonts w:eastAsia="Times New Roman" w:cs="Times New Roman"/>
          <w:szCs w:val="24"/>
        </w:rPr>
        <w:t xml:space="preserve">υποβληθούν </w:t>
      </w:r>
      <w:r>
        <w:rPr>
          <w:rFonts w:eastAsia="Times New Roman" w:cs="Times New Roman"/>
          <w:szCs w:val="24"/>
        </w:rPr>
        <w:t xml:space="preserve">χιλιάδες αγωγές, που ουσιαστικά θα επιβαρύνουν και το δικαστικό  σύστημα, αλλά δεν θα βρει και κανένας το δίκιο του. Δεν έχετε </w:t>
      </w:r>
      <w:r>
        <w:rPr>
          <w:rFonts w:eastAsia="Times New Roman" w:cs="Times New Roman"/>
          <w:szCs w:val="24"/>
        </w:rPr>
        <w:t>καταστρώσει κάποιο σχέδιο</w:t>
      </w:r>
      <w:r>
        <w:rPr>
          <w:rFonts w:eastAsia="Times New Roman" w:cs="Times New Roman"/>
          <w:szCs w:val="24"/>
        </w:rPr>
        <w:t xml:space="preserve"> για το πώς θα μπορέσουν να αποζημι</w:t>
      </w:r>
      <w:r>
        <w:rPr>
          <w:rFonts w:eastAsia="Times New Roman" w:cs="Times New Roman"/>
          <w:szCs w:val="24"/>
        </w:rPr>
        <w:t xml:space="preserve">ωθούν οι άνθρωποι που εθίγησαν, να πάρουν τα λεφτά οι δήμοι που έχουν ξοδέψει ενέργεια, κόστος, προσωπικό, να αποζημιωθούν οι ψαράδες και οι επαγγελματίες και βέβαια να στηριχθεί το τουριστικό προϊόν της Αττικής. </w:t>
      </w:r>
    </w:p>
    <w:p w14:paraId="7DFB3BE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Πού είναι αυτή η προσπάθειά σας; Δυστυχώς,</w:t>
      </w:r>
      <w:r>
        <w:rPr>
          <w:rFonts w:eastAsia="Times New Roman" w:cs="Times New Roman"/>
          <w:szCs w:val="24"/>
        </w:rPr>
        <w:t xml:space="preserve"> η ανικανότητά σας, κύριε Υπουργέ, δεν περιορίζεται στο ότι δεν ξέρετε τι λέτε το πρωί, το μεσημέρι, το βράδυ ή το απόγευμα από τις συχνές εμφανίσεις. Δεν περιορίζεται στο γεγονός ότι εσείς και ο Υφυπουργός σας έχετε δώσει τόσες αλλοπρόσαλλες συνεντεύξεις </w:t>
      </w:r>
      <w:r>
        <w:rPr>
          <w:rFonts w:eastAsia="Times New Roman" w:cs="Times New Roman"/>
          <w:szCs w:val="24"/>
        </w:rPr>
        <w:t xml:space="preserve">που πλέον έχετε γίνει ο περίγελως, αν θέλετε, της κοινής γνώμης. </w:t>
      </w:r>
    </w:p>
    <w:p w14:paraId="7DFB3BE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γεγονός ότι δεν αντιμετωπίζετε ακόμη και σήμερα αυτήν την καταστροφή με τον τρόπο και την επιμέλεια που πρέπει. Ναυάγια θα </w:t>
      </w:r>
      <w:r>
        <w:rPr>
          <w:rFonts w:eastAsia="Times New Roman" w:cs="Times New Roman"/>
          <w:szCs w:val="24"/>
        </w:rPr>
        <w:t xml:space="preserve">συμβαίνουν </w:t>
      </w:r>
      <w:r>
        <w:rPr>
          <w:rFonts w:eastAsia="Times New Roman" w:cs="Times New Roman"/>
          <w:szCs w:val="24"/>
        </w:rPr>
        <w:t xml:space="preserve">πάντα, όσο υπάρχουν πλοία και όσο </w:t>
      </w:r>
      <w:r>
        <w:rPr>
          <w:rFonts w:eastAsia="Times New Roman" w:cs="Times New Roman"/>
          <w:szCs w:val="24"/>
        </w:rPr>
        <w:t>δραστηριοποιούντ</w:t>
      </w:r>
      <w:r>
        <w:rPr>
          <w:rFonts w:eastAsia="Times New Roman" w:cs="Times New Roman"/>
          <w:szCs w:val="24"/>
        </w:rPr>
        <w:t xml:space="preserve">αι οι </w:t>
      </w:r>
      <w:r>
        <w:rPr>
          <w:rFonts w:eastAsia="Times New Roman" w:cs="Times New Roman"/>
          <w:szCs w:val="24"/>
        </w:rPr>
        <w:t>άνθρωποι στην θάλασσα και δεν είπαμε ποτέ ότι κάποιος Υπουργός φταίει επειδή έγινε ένα ναυάγιο. Ένας Υπουργός, μία πολιτική ηγεσία, ένας κρατικός μηχανισμός, κρίνεται για το αν είναι αποτελεσματικός ή όχι από τον τρόπο με τον οποίο αντιμετωπίζει το ν</w:t>
      </w:r>
      <w:r>
        <w:rPr>
          <w:rFonts w:eastAsia="Times New Roman" w:cs="Times New Roman"/>
          <w:szCs w:val="24"/>
        </w:rPr>
        <w:t xml:space="preserve">αυάγιο, από τη σοβαρότητα, την υπευθυνότητα, τον συντονισμό, την εγρήγορση και πάνω απ’ όλα την αλήθεια την οποία λέει στην κοινή γνώμη, μην προσπαθώντας να ωραιοποιήσει καταστάσεις με ελαφρές δηλώσεις του τύπου «πηγαίνετε και κολυμπήστε το Σαββατοκύριακο </w:t>
      </w:r>
      <w:r>
        <w:rPr>
          <w:rFonts w:eastAsia="Times New Roman" w:cs="Times New Roman"/>
          <w:szCs w:val="24"/>
        </w:rPr>
        <w:t xml:space="preserve">στον Σαρωνικό». </w:t>
      </w:r>
    </w:p>
    <w:p w14:paraId="7DFB3BE6" w14:textId="77777777" w:rsidR="000E1967" w:rsidRDefault="00A63212">
      <w:pPr>
        <w:spacing w:after="0" w:line="600" w:lineRule="auto"/>
        <w:ind w:firstLine="720"/>
        <w:jc w:val="both"/>
        <w:rPr>
          <w:rFonts w:eastAsia="Times New Roman"/>
          <w:bCs/>
        </w:rPr>
      </w:pPr>
      <w:r>
        <w:rPr>
          <w:rFonts w:eastAsia="Times New Roman"/>
          <w:bCs/>
        </w:rPr>
        <w:t xml:space="preserve">Ήταν τόσο πλημμελής η ενημέρωση, ώστε μέχρι και νεκρό είχαμε από αυτήν την ιστορία, μια κυρία που </w:t>
      </w:r>
      <w:r>
        <w:rPr>
          <w:rFonts w:eastAsia="Times New Roman"/>
          <w:bCs/>
        </w:rPr>
        <w:t xml:space="preserve">το πτώμα της </w:t>
      </w:r>
      <w:r>
        <w:rPr>
          <w:rFonts w:eastAsia="Times New Roman"/>
          <w:bCs/>
        </w:rPr>
        <w:t xml:space="preserve">ξεβράστηκε προχθές τα ξημερώματα στο Φάληρο, </w:t>
      </w:r>
      <w:r>
        <w:rPr>
          <w:rFonts w:eastAsia="Times New Roman"/>
          <w:bCs/>
        </w:rPr>
        <w:t xml:space="preserve">και η οποία </w:t>
      </w:r>
      <w:r>
        <w:rPr>
          <w:rFonts w:eastAsia="Times New Roman"/>
          <w:bCs/>
        </w:rPr>
        <w:t>δεν γνώριζε προφανώς ότι δεν μπορούσε να κολυμπήσει!</w:t>
      </w:r>
    </w:p>
    <w:p w14:paraId="7DFB3BE7" w14:textId="77777777" w:rsidR="000E1967" w:rsidRDefault="00A63212">
      <w:pPr>
        <w:spacing w:after="0"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 xml:space="preserve">τυπάει </w:t>
      </w:r>
      <w:r>
        <w:rPr>
          <w:rFonts w:eastAsia="Times New Roman"/>
          <w:bCs/>
        </w:rPr>
        <w:t>το κουδούνι λήξεως του χρόνου ομιλίας του κυρίου Βουλευτή)</w:t>
      </w:r>
    </w:p>
    <w:p w14:paraId="7DFB3BE8" w14:textId="77777777" w:rsidR="000E1967" w:rsidRDefault="00A63212">
      <w:pPr>
        <w:spacing w:after="0" w:line="600" w:lineRule="auto"/>
        <w:ind w:firstLine="720"/>
        <w:jc w:val="both"/>
        <w:rPr>
          <w:rFonts w:eastAsia="Times New Roman"/>
          <w:bCs/>
        </w:rPr>
      </w:pPr>
      <w:r>
        <w:rPr>
          <w:rFonts w:eastAsia="Times New Roman"/>
          <w:bCs/>
        </w:rPr>
        <w:lastRenderedPageBreak/>
        <w:t>Κυρίες και κύριοι συνάδελφοι, δυστυχώς αυτοί που στο όνομα του περιβάλλοντος απέτρεψαν επενδύσεις, που στο όνομα του κορμοράνου διαδήλωναν, σήμερα που ο κορμοράνος πραγματικά είναι το θύμα α</w:t>
      </w:r>
      <w:r>
        <w:rPr>
          <w:rFonts w:eastAsia="Times New Roman"/>
          <w:bCs/>
        </w:rPr>
        <w:t xml:space="preserve">υτής της μεγάλης πετρελαιοκηλίδας, σιωπούν. </w:t>
      </w:r>
    </w:p>
    <w:p w14:paraId="7DFB3BE9" w14:textId="77777777" w:rsidR="000E1967" w:rsidRDefault="00A63212">
      <w:pPr>
        <w:spacing w:after="0" w:line="600" w:lineRule="auto"/>
        <w:ind w:firstLine="720"/>
        <w:jc w:val="both"/>
        <w:rPr>
          <w:rFonts w:eastAsia="Times New Roman"/>
          <w:bCs/>
        </w:rPr>
      </w:pPr>
      <w:r>
        <w:rPr>
          <w:rFonts w:eastAsia="Times New Roman"/>
          <w:bCs/>
        </w:rPr>
        <w:t xml:space="preserve">Επειδή λέτε ότι όλα σας τα κάνει η Αντιπολίτευση, σκεφτείτε τι θα να κάνατε, πού θα βρισκόταν ο κ. Τσίπρας αν ήταν Αρχηγός της Αντιπολίτευσης. Σε </w:t>
      </w:r>
      <w:proofErr w:type="spellStart"/>
      <w:r>
        <w:rPr>
          <w:rFonts w:eastAsia="Times New Roman"/>
          <w:bCs/>
        </w:rPr>
        <w:t>καϊκάκι</w:t>
      </w:r>
      <w:proofErr w:type="spellEnd"/>
      <w:r>
        <w:rPr>
          <w:rFonts w:eastAsia="Times New Roman"/>
          <w:bCs/>
        </w:rPr>
        <w:t xml:space="preserve"> στον Σαρωνικό θα ήταν με ταμπέλα «Σαρωνικός </w:t>
      </w:r>
      <w:r>
        <w:rPr>
          <w:rFonts w:eastAsia="Times New Roman"/>
          <w:bCs/>
        </w:rPr>
        <w:t>ΣΟΣ</w:t>
      </w:r>
      <w:r>
        <w:rPr>
          <w:rFonts w:eastAsia="Times New Roman"/>
          <w:bCs/>
        </w:rPr>
        <w:t>» και στις</w:t>
      </w:r>
      <w:r>
        <w:rPr>
          <w:rFonts w:eastAsia="Times New Roman"/>
          <w:bCs/>
        </w:rPr>
        <w:t xml:space="preserve"> λαϊκές κινητοποιήσεις που είχατε συνηθίσει να οργανώνετε </w:t>
      </w:r>
      <w:r>
        <w:rPr>
          <w:rFonts w:eastAsia="Times New Roman"/>
          <w:bCs/>
        </w:rPr>
        <w:t>«αυθορμήτως»</w:t>
      </w:r>
      <w:r>
        <w:rPr>
          <w:rFonts w:eastAsia="Times New Roman"/>
          <w:bCs/>
        </w:rPr>
        <w:t>.</w:t>
      </w:r>
    </w:p>
    <w:p w14:paraId="7DFB3BEA" w14:textId="77777777" w:rsidR="000E1967" w:rsidRDefault="00A63212">
      <w:pPr>
        <w:spacing w:after="0" w:line="600" w:lineRule="auto"/>
        <w:ind w:firstLine="720"/>
        <w:jc w:val="both"/>
        <w:rPr>
          <w:rFonts w:eastAsia="Times New Roman"/>
          <w:bCs/>
        </w:rPr>
      </w:pPr>
      <w:r>
        <w:rPr>
          <w:rFonts w:eastAsia="Times New Roman"/>
          <w:bCs/>
        </w:rPr>
        <w:t xml:space="preserve">Να σεβαστείτε επιτέλους τη σοβαρή κριτική που σας διευκολύνει στο να αντιμετωπίσετε με αποτελεσματικότητα τα συμφέροντα που σήμερα φαίνεται ότι </w:t>
      </w:r>
      <w:r>
        <w:rPr>
          <w:rFonts w:eastAsia="Times New Roman"/>
          <w:bCs/>
        </w:rPr>
        <w:t xml:space="preserve">εκμεταλλεύονται </w:t>
      </w:r>
      <w:r>
        <w:rPr>
          <w:rFonts w:eastAsia="Times New Roman"/>
          <w:bCs/>
        </w:rPr>
        <w:t>και αυτήν την εθνική τρα</w:t>
      </w:r>
      <w:r>
        <w:rPr>
          <w:rFonts w:eastAsia="Times New Roman"/>
          <w:bCs/>
        </w:rPr>
        <w:t>γωδία.</w:t>
      </w:r>
    </w:p>
    <w:p w14:paraId="7DFB3BEB" w14:textId="77777777" w:rsidR="000E1967" w:rsidRDefault="00A63212">
      <w:pPr>
        <w:spacing w:after="0" w:line="600" w:lineRule="auto"/>
        <w:ind w:firstLine="720"/>
        <w:jc w:val="both"/>
        <w:rPr>
          <w:rFonts w:eastAsia="Times New Roman"/>
          <w:bCs/>
        </w:rPr>
      </w:pPr>
      <w:r>
        <w:rPr>
          <w:rFonts w:eastAsia="Times New Roman"/>
          <w:bCs/>
        </w:rPr>
        <w:t>Ευχαριστώ πολύ.</w:t>
      </w:r>
    </w:p>
    <w:p w14:paraId="7DFB3BEC" w14:textId="77777777" w:rsidR="000E1967" w:rsidRDefault="00A63212">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7DFB3BED" w14:textId="77777777" w:rsidR="000E1967" w:rsidRDefault="00A63212">
      <w:pPr>
        <w:spacing w:after="0" w:line="600" w:lineRule="auto"/>
        <w:ind w:firstLine="720"/>
        <w:jc w:val="both"/>
        <w:rPr>
          <w:rFonts w:eastAsia="Times New Roman"/>
          <w:szCs w:val="24"/>
        </w:rPr>
      </w:pPr>
      <w:r>
        <w:rPr>
          <w:rFonts w:eastAsia="Times New Roman"/>
          <w:b/>
          <w:bCs/>
        </w:rPr>
        <w:t>ΠΡΟΕΔΡΕΥΩΝ (Δημήτριος Κρεμαστινός):</w:t>
      </w:r>
      <w:r>
        <w:rPr>
          <w:rFonts w:eastAsia="Times New Roman"/>
          <w:b/>
          <w:szCs w:val="24"/>
        </w:rPr>
        <w:t xml:space="preserve"> </w:t>
      </w:r>
      <w:r>
        <w:rPr>
          <w:rFonts w:eastAsia="Times New Roman"/>
          <w:szCs w:val="24"/>
        </w:rPr>
        <w:t>Κι εγώ ευχαριστώ.</w:t>
      </w:r>
    </w:p>
    <w:p w14:paraId="7DFB3BEE" w14:textId="77777777" w:rsidR="000E1967" w:rsidRDefault="00A63212">
      <w:pPr>
        <w:spacing w:after="0" w:line="600" w:lineRule="auto"/>
        <w:ind w:firstLine="720"/>
        <w:jc w:val="both"/>
        <w:rPr>
          <w:rFonts w:eastAsia="Times New Roman"/>
          <w:b/>
          <w:bCs/>
        </w:rPr>
      </w:pPr>
      <w:r>
        <w:rPr>
          <w:rFonts w:eastAsia="Times New Roman"/>
          <w:szCs w:val="24"/>
        </w:rPr>
        <w:lastRenderedPageBreak/>
        <w:t>Παρακαλώ, κύριε Σκρέκα, ελάτε. Είναι η σειρά σας να μιλήσετε για πέντε λεπτά.</w:t>
      </w:r>
    </w:p>
    <w:p w14:paraId="7DFB3BEF" w14:textId="77777777" w:rsidR="000E1967" w:rsidRDefault="00A63212">
      <w:pPr>
        <w:spacing w:after="0" w:line="600" w:lineRule="auto"/>
        <w:ind w:firstLine="720"/>
        <w:jc w:val="both"/>
        <w:rPr>
          <w:rFonts w:eastAsia="Times New Roman"/>
          <w:bCs/>
        </w:rPr>
      </w:pPr>
      <w:r>
        <w:rPr>
          <w:rFonts w:eastAsia="Times New Roman"/>
          <w:b/>
          <w:bCs/>
        </w:rPr>
        <w:t>ΚΩΝΣΤΑΝΤΙΝΟΣ ΣΚΡΕΚΑΣ:</w:t>
      </w:r>
      <w:r>
        <w:rPr>
          <w:rFonts w:eastAsia="Times New Roman"/>
          <w:bCs/>
        </w:rPr>
        <w:t xml:space="preserve"> Το ναυάγιο του «Αγία Ζώνη ΙΙ», κυρίες και κύριοι Βουλευτές, αναδεικνύει για άλλη μια φορά την ανεπάρκεια της Κυβέρνησης στη διαχείριση ενός ναυτικού ατυχήματος και βέβαια κανείς δεν θα μπορούσε να περιμένει κάτι περισσότερο απ’ αυτήν την Κυβέρνηση.</w:t>
      </w:r>
    </w:p>
    <w:p w14:paraId="7DFB3BF0" w14:textId="77777777" w:rsidR="000E1967" w:rsidRDefault="00A63212">
      <w:pPr>
        <w:spacing w:after="0" w:line="600" w:lineRule="auto"/>
        <w:ind w:firstLine="720"/>
        <w:jc w:val="both"/>
        <w:rPr>
          <w:rFonts w:eastAsia="Times New Roman"/>
          <w:bCs/>
        </w:rPr>
      </w:pPr>
      <w:r>
        <w:rPr>
          <w:rFonts w:eastAsia="Times New Roman"/>
          <w:bCs/>
        </w:rPr>
        <w:t>Όπως π</w:t>
      </w:r>
      <w:r>
        <w:rPr>
          <w:rFonts w:eastAsia="Times New Roman"/>
          <w:bCs/>
        </w:rPr>
        <w:t>ροκύπτει εκ του αποτελέσματος, κύριε Υπουργέ, δεν κατέστη δυνατή η συγκράτηση της διαρροής του πετρελαίου γύρω από το ναυάγιο, αλλά αντίθετα αυτό διέρρευσε σε μια έκταση πολλών δεκάδων χιλιομέτρων, σε μια έκταση της νοτίου Αττικής και στη Σαλαμίνα, ρυπαίνο</w:t>
      </w:r>
      <w:r>
        <w:rPr>
          <w:rFonts w:eastAsia="Times New Roman"/>
          <w:bCs/>
        </w:rPr>
        <w:t>ντας με αυτόν τον τρόπο την ακτογραμμή. Οι συνέπειες, πέρα από τη ζημιά που έχει προκληθεί στο περιβάλλον, στο θαλάσσιο και παράκτιο οικοσύστημα, η ανεπιτυχής –δυστυχώς- διαχείριση του προβλήματος και η αδυναμία περιορισμού της έκτασης της πετρελαιοκηλίδας</w:t>
      </w:r>
      <w:r>
        <w:rPr>
          <w:rFonts w:eastAsia="Times New Roman"/>
          <w:bCs/>
        </w:rPr>
        <w:t xml:space="preserve"> που προέκυψε, πλήττουν την εικόνα του ελληνικού τουρισμού και προξενούν σημαντικότατη οικονομική βλάβη στις επιχειρήσεις της περιοχής, καθώς και στην αλιεία.</w:t>
      </w:r>
    </w:p>
    <w:p w14:paraId="7DFB3BF1" w14:textId="77777777" w:rsidR="000E1967" w:rsidRDefault="00A63212">
      <w:pPr>
        <w:spacing w:after="0" w:line="600" w:lineRule="auto"/>
        <w:ind w:firstLine="720"/>
        <w:jc w:val="both"/>
        <w:rPr>
          <w:rFonts w:eastAsia="Times New Roman"/>
          <w:bCs/>
        </w:rPr>
      </w:pPr>
      <w:r>
        <w:rPr>
          <w:rFonts w:eastAsia="Times New Roman"/>
          <w:bCs/>
        </w:rPr>
        <w:lastRenderedPageBreak/>
        <w:t>Καθυστερείτε, κύριε Υπουργέ, δυστυχώς, ακόμα και σήμερα και κάθε μέρα καθυστέρησης καθιστά δυσκολ</w:t>
      </w:r>
      <w:r>
        <w:rPr>
          <w:rFonts w:eastAsia="Times New Roman"/>
          <w:bCs/>
        </w:rPr>
        <w:t>ότερη την αντιμετώπιση, αφού αυξάνεται η διασπορά της ρύπανσης, καθώς το πετρέλαιο μετασχηματίζεται και κολλάει πιο επίμονα σε βράχια και επιφάνειες και αναμειγνύεται, δυστυχώς, στην άμμο.</w:t>
      </w:r>
    </w:p>
    <w:p w14:paraId="7DFB3BF2" w14:textId="77777777" w:rsidR="000E1967" w:rsidRDefault="00A63212">
      <w:pPr>
        <w:spacing w:after="0" w:line="600" w:lineRule="auto"/>
        <w:ind w:firstLine="720"/>
        <w:jc w:val="both"/>
        <w:rPr>
          <w:rFonts w:eastAsia="Times New Roman"/>
          <w:bCs/>
        </w:rPr>
      </w:pPr>
      <w:r>
        <w:rPr>
          <w:rFonts w:eastAsia="Times New Roman"/>
          <w:bCs/>
        </w:rPr>
        <w:t>Είναι δε ακόμη πιο ανησυχητικό το γεγονός και αναδεικνύει την πλήρη</w:t>
      </w:r>
      <w:r>
        <w:rPr>
          <w:rFonts w:eastAsia="Times New Roman"/>
          <w:bCs/>
        </w:rPr>
        <w:t xml:space="preserve"> ανεπάρκεια της Κυβέρνησης σε συνθήκες που δεν δικαιολογούνται, ότι το εν λόγω ναυτικό ατύχημα έγινε κυριολεκτικά δίπλα στο μεγαλύτερο λιμάνι της χώρας και ένα από τα μεγαλύτερα λιμάνια της Μεσογείου, σε ιδανικές καιρικές συνθήκες, δηλαδή χωρίς να υπάρχει </w:t>
      </w:r>
      <w:r>
        <w:rPr>
          <w:rFonts w:eastAsia="Times New Roman"/>
          <w:bCs/>
        </w:rPr>
        <w:t>θαλασσοταραχή, όπου είναι συγκεντρωμένη η πλειονότητα των αντιρρυπαντικών σκαφών και του εξοπλισμού της χώρας, τα περισσότερα μεγάλα ρυμουλκά, πολλές ιδιωτικές αντιρρυπαντικές εταιρείες, ενώ είναι και η έδρα –το Υπουργείο στο λιμάνι αυτό εδράζεται- του συν</w:t>
      </w:r>
      <w:r>
        <w:rPr>
          <w:rFonts w:eastAsia="Times New Roman"/>
          <w:bCs/>
        </w:rPr>
        <w:t xml:space="preserve">τονιστικού οργάνου της Διεύθυνσης Προστασίας Θαλασσίου Περιβάλλοντος του Υπουργείου Ναυτιλίας και Νησιωτικής Πολιτικής. </w:t>
      </w:r>
    </w:p>
    <w:p w14:paraId="7DFB3BF3" w14:textId="77777777" w:rsidR="000E1967" w:rsidRDefault="00A63212">
      <w:pPr>
        <w:spacing w:after="0" w:line="600" w:lineRule="auto"/>
        <w:ind w:firstLine="720"/>
        <w:jc w:val="both"/>
        <w:rPr>
          <w:rFonts w:eastAsia="Times New Roman"/>
          <w:bCs/>
        </w:rPr>
      </w:pPr>
      <w:r>
        <w:rPr>
          <w:rFonts w:eastAsia="Times New Roman"/>
          <w:bCs/>
        </w:rPr>
        <w:t xml:space="preserve">Ακόμα και σήμερα, κυρίες και κύριοι Βουλευτές, πολλές μέρες μετά το συμβάν, είναι διάχυτη η αίσθηση ότι η Κυβέρνηση </w:t>
      </w:r>
      <w:r>
        <w:rPr>
          <w:rFonts w:eastAsia="Times New Roman"/>
          <w:bCs/>
        </w:rPr>
        <w:lastRenderedPageBreak/>
        <w:t>και το αρμόδιο Υπου</w:t>
      </w:r>
      <w:r>
        <w:rPr>
          <w:rFonts w:eastAsia="Times New Roman"/>
          <w:bCs/>
        </w:rPr>
        <w:t>ργείο, οι αρμόδιοι Υπουργοί ούτε πλήρη εικόνα για την έκταση της ρύπανσης έχουν, ούτε συγκροτημένο, ολοκληρωμένο σχέδιο διαχείρισης του περιβαλλοντικού προβλήματος και της αποκατάστασης.</w:t>
      </w:r>
    </w:p>
    <w:p w14:paraId="7DFB3BF4" w14:textId="77777777" w:rsidR="000E1967" w:rsidRDefault="00A63212">
      <w:pPr>
        <w:spacing w:after="0" w:line="600" w:lineRule="auto"/>
        <w:ind w:firstLine="720"/>
        <w:jc w:val="both"/>
        <w:rPr>
          <w:rFonts w:eastAsia="Times New Roman"/>
          <w:szCs w:val="24"/>
        </w:rPr>
      </w:pPr>
      <w:r>
        <w:rPr>
          <w:rFonts w:eastAsia="Times New Roman"/>
          <w:szCs w:val="24"/>
        </w:rPr>
        <w:t xml:space="preserve">Παράδειγμα: Δεν λέτε τίποτα και δεν έχει φανεί να έχετε διερευνήσει </w:t>
      </w:r>
      <w:r>
        <w:rPr>
          <w:rFonts w:eastAsia="Times New Roman"/>
          <w:szCs w:val="24"/>
        </w:rPr>
        <w:t>ποια είναι η κατάσταση του πυθμένα σήμερα. Επιπρόσθετα, οι τεχνικές καθαρισμού, ιδίως των ακτών αλλά και της θάλασσας, παράγουν μεγάλη ποσότητα υλικών ρυπασμένων με πετρέλαιο, όπως υλικά προσρόφησης, κατεστραμμένα πιθανόν φράγματα, άμμο, χαλίκια, ξύλα, πλα</w:t>
      </w:r>
      <w:r>
        <w:rPr>
          <w:rFonts w:eastAsia="Times New Roman"/>
          <w:szCs w:val="24"/>
        </w:rPr>
        <w:t>στικά, φύκια και άλλα, η διαχείριση των οποίων είναι και δύσκολη και ακριβή.</w:t>
      </w:r>
    </w:p>
    <w:p w14:paraId="7DFB3BF5" w14:textId="77777777" w:rsidR="000E1967" w:rsidRDefault="00A63212">
      <w:pPr>
        <w:spacing w:after="0" w:line="600" w:lineRule="auto"/>
        <w:ind w:firstLine="720"/>
        <w:jc w:val="both"/>
        <w:rPr>
          <w:rFonts w:eastAsia="Times New Roman"/>
          <w:szCs w:val="24"/>
        </w:rPr>
      </w:pPr>
      <w:r>
        <w:rPr>
          <w:rFonts w:eastAsia="Times New Roman"/>
          <w:szCs w:val="24"/>
        </w:rPr>
        <w:t xml:space="preserve">Εδώ, λοιπόν, δημιουργούνται κάποια εύλογα ερωτήματα, κύριε Υπουργέ, τα οποία οφείλετε σήμερα να τα απαντήσετε ξεκάθαρα ενώπιον της </w:t>
      </w:r>
      <w:r>
        <w:rPr>
          <w:rFonts w:eastAsia="Times New Roman"/>
          <w:szCs w:val="24"/>
        </w:rPr>
        <w:t>ελληνικής αντιπροσωπείας</w:t>
      </w:r>
      <w:r>
        <w:rPr>
          <w:rFonts w:eastAsia="Times New Roman"/>
          <w:szCs w:val="24"/>
        </w:rPr>
        <w:t>. Έχει γίνει αντικειμενι</w:t>
      </w:r>
      <w:r>
        <w:rPr>
          <w:rFonts w:eastAsia="Times New Roman"/>
          <w:szCs w:val="24"/>
        </w:rPr>
        <w:t>κή εκτίμηση της έκτασης της καταστροφής; Με ποιον τρόπο γίνεται η διαχείριση των ρυπασμένων υλικών που παράγονται από τον καθαρισμό των ακτών; Υπάρχει συγκροτημένο σχέδιο αποκατάστασης; Πρόκειται να εκπονηθεί; Από ποιον θα εκπονηθεί και ποια είναι η δημόσι</w:t>
      </w:r>
      <w:r>
        <w:rPr>
          <w:rFonts w:eastAsia="Times New Roman"/>
          <w:szCs w:val="24"/>
        </w:rPr>
        <w:t xml:space="preserve">α αρχή που θα το εγκρίνει; Έχει </w:t>
      </w:r>
      <w:r>
        <w:rPr>
          <w:rFonts w:eastAsia="Times New Roman"/>
          <w:szCs w:val="24"/>
        </w:rPr>
        <w:lastRenderedPageBreak/>
        <w:t>ληφθεί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ότι στις περισσότερες από τις πληγείσες περιοχές ο φυσικός μετασχηματισμός είναι αργός λόγω του χαμηλού κυματισμού; Τι ενέργειες έχουν δρομολογηθεί για την αποκατάσταση του θαλάσσιου περιβάλλοντος, συμπεριλαμ</w:t>
      </w:r>
      <w:r>
        <w:rPr>
          <w:rFonts w:eastAsia="Times New Roman"/>
          <w:szCs w:val="24"/>
        </w:rPr>
        <w:t>βανομένου του θαλάσσιου πυθμένα και της βραχώδους ακτογραμμής; Έχει γίνει εκτίμηση τελικά του συνολικού κόστους, των απαιτούμενων ενεργειών αποκατάστασης και του κόστους της απαιτούμενης μακροχρόνιας παρακολούθησης της ποιότητας του θαλάσσιου περιβάλλοντος</w:t>
      </w:r>
      <w:r>
        <w:rPr>
          <w:rFonts w:eastAsia="Times New Roman"/>
          <w:szCs w:val="24"/>
        </w:rPr>
        <w:t>, έτσι ώστε να διασφαλιστεί η πλήρης άρση των συνεπειών του συμβάντος και της θαλάσσιας ρύπανσης;</w:t>
      </w:r>
    </w:p>
    <w:p w14:paraId="7DFB3BF6" w14:textId="77777777" w:rsidR="000E1967" w:rsidRDefault="00A63212">
      <w:pPr>
        <w:spacing w:after="0" w:line="600" w:lineRule="auto"/>
        <w:ind w:firstLine="720"/>
        <w:jc w:val="both"/>
        <w:rPr>
          <w:rFonts w:eastAsia="Times New Roman"/>
          <w:szCs w:val="24"/>
        </w:rPr>
      </w:pPr>
      <w:r>
        <w:rPr>
          <w:rFonts w:eastAsia="Times New Roman"/>
          <w:szCs w:val="24"/>
        </w:rPr>
        <w:t xml:space="preserve">Είναι ολοφάνερο, κύριε Υπουργέ, είναι πασιφανές ότι η κατάσταση σάς ξέφυγε από τον έλεγχο. Εγώ ο ίδιος σας άκουσα προχθές σε πρωινή εκπομπή, στον ραδιοφωνικό </w:t>
      </w:r>
      <w:r>
        <w:rPr>
          <w:rFonts w:eastAsia="Times New Roman"/>
          <w:szCs w:val="24"/>
        </w:rPr>
        <w:t xml:space="preserve">σταθμό ΣΚΑΙ, απαντώντας σε ερώτηση του δημοσιογράφου κ. </w:t>
      </w:r>
      <w:proofErr w:type="spellStart"/>
      <w:r>
        <w:rPr>
          <w:rFonts w:eastAsia="Times New Roman"/>
          <w:szCs w:val="24"/>
        </w:rPr>
        <w:t>Πορτοσάλτε</w:t>
      </w:r>
      <w:proofErr w:type="spellEnd"/>
      <w:r>
        <w:rPr>
          <w:rFonts w:eastAsia="Times New Roman"/>
          <w:szCs w:val="24"/>
        </w:rPr>
        <w:t xml:space="preserve">, να λέτε ότι δεν περιμένατε να καταλήξει εκεί αυτό το συμβάν. </w:t>
      </w:r>
    </w:p>
    <w:p w14:paraId="7DFB3BF7" w14:textId="77777777" w:rsidR="000E1967" w:rsidRDefault="00A63212">
      <w:pPr>
        <w:spacing w:after="0" w:line="600" w:lineRule="auto"/>
        <w:ind w:firstLine="720"/>
        <w:jc w:val="both"/>
        <w:rPr>
          <w:rFonts w:eastAsia="Times New Roman"/>
          <w:szCs w:val="24"/>
        </w:rPr>
      </w:pPr>
      <w:r>
        <w:rPr>
          <w:rFonts w:eastAsia="Times New Roman"/>
          <w:szCs w:val="24"/>
        </w:rPr>
        <w:t>Το ερώτημα είναι, κύριε Υπουργέ: Παραδεχθήκατε ότι δεν το περιμένατε: Γιατί, κύριε Υπουργέ, δεν το περιμένατε; Ποιος σας οδήγη</w:t>
      </w:r>
      <w:r>
        <w:rPr>
          <w:rFonts w:eastAsia="Times New Roman"/>
          <w:szCs w:val="24"/>
        </w:rPr>
        <w:t xml:space="preserve">σε σε λάθος εκτιμήσεις; Γιατί κάνατε </w:t>
      </w:r>
      <w:r>
        <w:rPr>
          <w:rFonts w:eastAsia="Times New Roman"/>
          <w:szCs w:val="24"/>
        </w:rPr>
        <w:t xml:space="preserve">τέτοια </w:t>
      </w:r>
      <w:r>
        <w:rPr>
          <w:rFonts w:eastAsia="Times New Roman"/>
          <w:szCs w:val="24"/>
        </w:rPr>
        <w:t>λάθος εκτίμηση, που προκάλεσε τόσο μεγάλη καταστροφή στη χώρα;</w:t>
      </w:r>
    </w:p>
    <w:p w14:paraId="7DFB3BF8" w14:textId="77777777" w:rsidR="000E1967" w:rsidRDefault="00A63212">
      <w:pPr>
        <w:spacing w:after="0" w:line="600" w:lineRule="auto"/>
        <w:ind w:firstLine="720"/>
        <w:jc w:val="both"/>
        <w:rPr>
          <w:rFonts w:eastAsia="Times New Roman"/>
          <w:szCs w:val="24"/>
        </w:rPr>
      </w:pPr>
      <w:r>
        <w:rPr>
          <w:rFonts w:eastAsia="Times New Roman"/>
          <w:szCs w:val="24"/>
        </w:rPr>
        <w:lastRenderedPageBreak/>
        <w:t>Κύριε Υπουργέ, τα πράγματα είναι απλά. Ή θα αποδώσετε ευθύνες ή θα αναλάβετε τις ευθύνες.</w:t>
      </w:r>
    </w:p>
    <w:p w14:paraId="7DFB3BF9" w14:textId="77777777" w:rsidR="000E1967" w:rsidRDefault="00A63212">
      <w:pPr>
        <w:spacing w:after="0" w:line="600" w:lineRule="auto"/>
        <w:ind w:firstLine="720"/>
        <w:jc w:val="both"/>
        <w:rPr>
          <w:rFonts w:eastAsia="Times New Roman"/>
          <w:szCs w:val="24"/>
        </w:rPr>
      </w:pPr>
      <w:r>
        <w:rPr>
          <w:rFonts w:eastAsia="Times New Roman"/>
          <w:szCs w:val="24"/>
        </w:rPr>
        <w:t>Σας ευχαριστώ πολύ.</w:t>
      </w:r>
    </w:p>
    <w:p w14:paraId="7DFB3BFA" w14:textId="77777777" w:rsidR="000E1967" w:rsidRDefault="00A63212">
      <w:pPr>
        <w:spacing w:after="0" w:line="600" w:lineRule="auto"/>
        <w:ind w:firstLine="720"/>
        <w:jc w:val="center"/>
        <w:rPr>
          <w:rFonts w:eastAsia="Times New Roman"/>
          <w:szCs w:val="24"/>
        </w:rPr>
      </w:pPr>
      <w:r>
        <w:rPr>
          <w:rFonts w:eastAsia="Times New Roman"/>
          <w:szCs w:val="24"/>
        </w:rPr>
        <w:t>(Χειροκροτήματα από την πτέρυγα της Νέα</w:t>
      </w:r>
      <w:r>
        <w:rPr>
          <w:rFonts w:eastAsia="Times New Roman"/>
          <w:szCs w:val="24"/>
        </w:rPr>
        <w:t>ς Δημοκρατίας)</w:t>
      </w:r>
    </w:p>
    <w:p w14:paraId="7DFB3BFB" w14:textId="77777777" w:rsidR="000E1967" w:rsidRDefault="00A63212">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7DFB3BFC" w14:textId="77777777" w:rsidR="000E1967" w:rsidRDefault="00A63212">
      <w:pPr>
        <w:spacing w:after="0" w:line="600" w:lineRule="auto"/>
        <w:ind w:firstLine="720"/>
        <w:jc w:val="both"/>
        <w:rPr>
          <w:rFonts w:eastAsia="Times New Roman"/>
          <w:szCs w:val="24"/>
        </w:rPr>
      </w:pPr>
      <w:r>
        <w:rPr>
          <w:rFonts w:eastAsia="Times New Roman"/>
          <w:szCs w:val="24"/>
        </w:rPr>
        <w:t xml:space="preserve">Τον λόγο έχει ο κ. Κατσαφάδος. Έχετε τρία λεπτά για την </w:t>
      </w:r>
      <w:proofErr w:type="spellStart"/>
      <w:r>
        <w:rPr>
          <w:rFonts w:eastAsia="Times New Roman"/>
          <w:szCs w:val="24"/>
        </w:rPr>
        <w:t>πρωτολογία</w:t>
      </w:r>
      <w:proofErr w:type="spellEnd"/>
      <w:r>
        <w:rPr>
          <w:rFonts w:eastAsia="Times New Roman"/>
          <w:szCs w:val="24"/>
        </w:rPr>
        <w:t xml:space="preserve"> σας και δύο για τη δευτερολογία, κύριε Κατσαφάδο. Θέλετε να τα ενώσουμε;</w:t>
      </w:r>
    </w:p>
    <w:p w14:paraId="7DFB3BFD" w14:textId="77777777" w:rsidR="000E1967" w:rsidRDefault="00A63212">
      <w:pPr>
        <w:spacing w:after="0" w:line="600" w:lineRule="auto"/>
        <w:ind w:firstLine="720"/>
        <w:jc w:val="both"/>
        <w:rPr>
          <w:rFonts w:eastAsia="Times New Roman"/>
          <w:szCs w:val="24"/>
        </w:rPr>
      </w:pPr>
      <w:r>
        <w:rPr>
          <w:rFonts w:eastAsia="Times New Roman"/>
          <w:b/>
          <w:szCs w:val="24"/>
        </w:rPr>
        <w:t>ΚΩΝΣΤΑΝΤΙΝΟΣ ΚΑΤΣΑΦΑΔΟΣ:</w:t>
      </w:r>
      <w:r>
        <w:rPr>
          <w:rFonts w:eastAsia="Times New Roman"/>
          <w:szCs w:val="24"/>
        </w:rPr>
        <w:t xml:space="preserve"> Μάλιστα, κύριε Πρόεδρε.</w:t>
      </w:r>
    </w:p>
    <w:p w14:paraId="7DFB3BFE" w14:textId="77777777" w:rsidR="000E1967" w:rsidRDefault="00A63212">
      <w:pPr>
        <w:spacing w:after="0" w:line="600" w:lineRule="auto"/>
        <w:ind w:firstLine="720"/>
        <w:jc w:val="both"/>
        <w:rPr>
          <w:rFonts w:eastAsia="Times New Roman"/>
          <w:szCs w:val="24"/>
        </w:rPr>
      </w:pPr>
      <w:r>
        <w:rPr>
          <w:rFonts w:eastAsia="Times New Roman"/>
          <w:b/>
          <w:szCs w:val="24"/>
        </w:rPr>
        <w:t>ΠΡΟΕΔ</w:t>
      </w:r>
      <w:r>
        <w:rPr>
          <w:rFonts w:eastAsia="Times New Roman"/>
          <w:b/>
          <w:szCs w:val="24"/>
        </w:rPr>
        <w:t>ΡΕΥΩΝ (Δημήτριος Κρεμαστινός):</w:t>
      </w:r>
      <w:r>
        <w:rPr>
          <w:rFonts w:eastAsia="Times New Roman"/>
          <w:szCs w:val="24"/>
        </w:rPr>
        <w:t xml:space="preserve"> Έχετε πέντε λεπτά.</w:t>
      </w:r>
    </w:p>
    <w:p w14:paraId="7DFB3BFF" w14:textId="77777777" w:rsidR="000E1967" w:rsidRDefault="00A63212">
      <w:pPr>
        <w:spacing w:after="0" w:line="600" w:lineRule="auto"/>
        <w:ind w:firstLine="720"/>
        <w:jc w:val="both"/>
        <w:rPr>
          <w:rFonts w:eastAsia="Times New Roman"/>
          <w:szCs w:val="24"/>
        </w:rPr>
      </w:pPr>
      <w:r>
        <w:rPr>
          <w:rFonts w:eastAsia="Times New Roman"/>
          <w:b/>
          <w:szCs w:val="24"/>
        </w:rPr>
        <w:t>ΚΩΝΣΤΑΝΤΙΝΟΣ ΚΑΤΣΑΦΑΔΟΣ:</w:t>
      </w:r>
      <w:r>
        <w:rPr>
          <w:rFonts w:eastAsia="Times New Roman"/>
          <w:szCs w:val="24"/>
        </w:rPr>
        <w:t xml:space="preserve"> Ευχαριστώ πολύ, κύριε Πρόεδρε.</w:t>
      </w:r>
    </w:p>
    <w:p w14:paraId="7DFB3C00" w14:textId="77777777" w:rsidR="000E1967" w:rsidRDefault="00A63212">
      <w:pPr>
        <w:spacing w:after="0" w:line="600" w:lineRule="auto"/>
        <w:ind w:firstLine="720"/>
        <w:jc w:val="both"/>
        <w:rPr>
          <w:rFonts w:eastAsia="Times New Roman"/>
          <w:szCs w:val="24"/>
        </w:rPr>
      </w:pPr>
      <w:r>
        <w:rPr>
          <w:rFonts w:eastAsia="Times New Roman"/>
          <w:szCs w:val="24"/>
        </w:rPr>
        <w:t>Κυρίες και κύριοι συνάδελφοι, το μέγεθος της περιβαλλοντικής καταστροφής, η υποχρέωση του καταλογισμού ευθυνών και η ανάγκη να διασφαλίσουμε ότι στο μ</w:t>
      </w:r>
      <w:r>
        <w:rPr>
          <w:rFonts w:eastAsia="Times New Roman"/>
          <w:szCs w:val="24"/>
        </w:rPr>
        <w:t>έλλον δεν θα γίνουμε ξανά μάρτυρες παρόμοιων γεγονότων, μας δεσμεύει να μιλήσουμε με τη γλώσσα της αλήθειας.</w:t>
      </w:r>
    </w:p>
    <w:p w14:paraId="7DFB3C01" w14:textId="77777777" w:rsidR="000E1967" w:rsidRDefault="00A63212">
      <w:pPr>
        <w:spacing w:after="0" w:line="600" w:lineRule="auto"/>
        <w:ind w:firstLine="720"/>
        <w:jc w:val="both"/>
        <w:rPr>
          <w:rFonts w:eastAsia="Times New Roman"/>
          <w:szCs w:val="24"/>
        </w:rPr>
      </w:pPr>
      <w:r>
        <w:rPr>
          <w:rFonts w:eastAsia="Times New Roman"/>
          <w:szCs w:val="24"/>
        </w:rPr>
        <w:lastRenderedPageBreak/>
        <w:t xml:space="preserve">Δυστυχώς, κύριοι της Κυβέρνησης, υποτιμώντας το ναυάγιο αρχικά και μέσα από μια σειρά λαθών και εγκληματικών παραλείψεων, μετατρέψατε ένα ατύχημα, </w:t>
      </w:r>
      <w:r>
        <w:rPr>
          <w:rFonts w:eastAsia="Times New Roman"/>
          <w:szCs w:val="24"/>
        </w:rPr>
        <w:t>το οποίο συνέβη μερικές εκατοντάδες μέτρα από την ακτή, στην μεγαλύτερη περιβαλλοντική καταστροφή του Σαρωνικού, σε μια κατ</w:t>
      </w:r>
      <w:r>
        <w:rPr>
          <w:rFonts w:eastAsia="Times New Roman"/>
          <w:szCs w:val="24"/>
        </w:rPr>
        <w:t xml:space="preserve">’ </w:t>
      </w:r>
      <w:r>
        <w:rPr>
          <w:rFonts w:eastAsia="Times New Roman"/>
          <w:szCs w:val="24"/>
        </w:rPr>
        <w:t>εξοχήν ναυτική χώρα.</w:t>
      </w:r>
    </w:p>
    <w:p w14:paraId="7DFB3C02" w14:textId="77777777" w:rsidR="000E1967" w:rsidRDefault="00A63212">
      <w:pPr>
        <w:spacing w:after="0" w:line="600" w:lineRule="auto"/>
        <w:ind w:firstLine="720"/>
        <w:jc w:val="both"/>
        <w:rPr>
          <w:rFonts w:eastAsia="Times New Roman"/>
          <w:szCs w:val="24"/>
        </w:rPr>
      </w:pPr>
      <w:r>
        <w:rPr>
          <w:rFonts w:eastAsia="Times New Roman"/>
          <w:szCs w:val="24"/>
        </w:rPr>
        <w:t>Η αλήθεια, λοιπόν, είναι ότι κοιμόσασταν τον ύπνο του δικαίου μέχρι την Τρίτη, όπου εμφανίστηκε η πετρελαιοκηλ</w:t>
      </w:r>
      <w:r>
        <w:rPr>
          <w:rFonts w:eastAsia="Times New Roman"/>
          <w:szCs w:val="24"/>
        </w:rPr>
        <w:t xml:space="preserve">ίδα στην πειραϊκή χερσόνησο, πιστεύοντας ότι είχατε περιορίσει το πρόβλημα στην περιοχή του ναυαγίου. Γι’ αυτό και ο Υπουργός παρέμεινε στο Λονδίνο, γι’ αυτό και δεν ζητήσατε βοήθεια από τον </w:t>
      </w:r>
      <w:r>
        <w:rPr>
          <w:rFonts w:eastAsia="Times New Roman"/>
          <w:szCs w:val="24"/>
          <w:lang w:val="en-US"/>
        </w:rPr>
        <w:t>EMSA</w:t>
      </w:r>
      <w:r>
        <w:rPr>
          <w:rFonts w:eastAsia="Times New Roman"/>
          <w:szCs w:val="24"/>
        </w:rPr>
        <w:t xml:space="preserve"> πριν την Τρίτη.</w:t>
      </w:r>
    </w:p>
    <w:p w14:paraId="7DFB3C03" w14:textId="77777777" w:rsidR="000E1967" w:rsidRDefault="00A63212">
      <w:pPr>
        <w:spacing w:after="0" w:line="600" w:lineRule="auto"/>
        <w:ind w:firstLine="720"/>
        <w:jc w:val="both"/>
        <w:rPr>
          <w:rFonts w:eastAsia="Times New Roman"/>
          <w:szCs w:val="24"/>
        </w:rPr>
      </w:pPr>
      <w:r>
        <w:rPr>
          <w:rFonts w:eastAsia="Times New Roman"/>
          <w:szCs w:val="24"/>
        </w:rPr>
        <w:t>Ερωτώ, λοιπόν: Το αντιρρυπαντικό φράγμα το ο</w:t>
      </w:r>
      <w:r>
        <w:rPr>
          <w:rFonts w:eastAsia="Times New Roman"/>
          <w:szCs w:val="24"/>
        </w:rPr>
        <w:t>ποίο τοποθετήθηκε, τοποθετήθηκε κατάλληλα για να καλύπτει όλα τα σημεία εκροής του ναυαγίου, έχοντας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τα ρεύματα και τις καιρικές συνθήκες που επικρατούσαν; Το συγκεκριμένο φράγμα ήταν απορροφητικό; </w:t>
      </w:r>
    </w:p>
    <w:p w14:paraId="7DFB3C04" w14:textId="77777777" w:rsidR="000E1967" w:rsidRDefault="00A63212">
      <w:pPr>
        <w:spacing w:after="0" w:line="600" w:lineRule="auto"/>
        <w:ind w:firstLine="720"/>
        <w:jc w:val="both"/>
        <w:rPr>
          <w:rFonts w:eastAsia="Times New Roman"/>
          <w:szCs w:val="24"/>
        </w:rPr>
      </w:pPr>
      <w:r>
        <w:rPr>
          <w:rFonts w:eastAsia="Times New Roman"/>
          <w:szCs w:val="24"/>
        </w:rPr>
        <w:t>Πώς είναι δυνατόν τα εναέρια μέσα, κύριε Υπουργέ</w:t>
      </w:r>
      <w:r>
        <w:rPr>
          <w:rFonts w:eastAsia="Times New Roman"/>
          <w:szCs w:val="24"/>
        </w:rPr>
        <w:t xml:space="preserve">, που λέτε ότι επιχειρούσαν στην περιοχή, για τρεις ολόκληρες ημέρες να μην εντοπίσουν την πετρελαιοκηλίδα; Πώς είναι δυνατόν ένα </w:t>
      </w:r>
      <w:r>
        <w:rPr>
          <w:rFonts w:eastAsia="Times New Roman"/>
          <w:szCs w:val="24"/>
        </w:rPr>
        <w:lastRenderedPageBreak/>
        <w:t xml:space="preserve">πλοίο με τέτοιο φορτίο να έχει μόνο δύο άτομα πλήρωμα την ώρα του ναυαγίου; </w:t>
      </w:r>
    </w:p>
    <w:p w14:paraId="7DFB3C05" w14:textId="77777777" w:rsidR="000E1967" w:rsidRDefault="00A63212">
      <w:pPr>
        <w:spacing w:after="0" w:line="600" w:lineRule="auto"/>
        <w:ind w:firstLine="720"/>
        <w:jc w:val="both"/>
        <w:rPr>
          <w:rFonts w:eastAsia="Times New Roman"/>
          <w:szCs w:val="24"/>
        </w:rPr>
      </w:pPr>
      <w:r>
        <w:rPr>
          <w:rFonts w:eastAsia="Times New Roman"/>
          <w:szCs w:val="24"/>
        </w:rPr>
        <w:t>Γίνονταν έλεγχοι κατά το παρελθόν ή χθες μας ενημ</w:t>
      </w:r>
      <w:r>
        <w:rPr>
          <w:rFonts w:eastAsia="Times New Roman"/>
          <w:szCs w:val="24"/>
        </w:rPr>
        <w:t xml:space="preserve">ερώσατε με ένα δελτίο τύπου ότι ξεκινάτε τους ελέγχους; Γίνεται ένα πλοίο να κρίνεται </w:t>
      </w:r>
      <w:proofErr w:type="spellStart"/>
      <w:r>
        <w:rPr>
          <w:rFonts w:eastAsia="Times New Roman"/>
          <w:szCs w:val="24"/>
        </w:rPr>
        <w:t>αξιόπλοο</w:t>
      </w:r>
      <w:proofErr w:type="spellEnd"/>
      <w:r>
        <w:rPr>
          <w:rFonts w:eastAsia="Times New Roman"/>
          <w:szCs w:val="24"/>
        </w:rPr>
        <w:t xml:space="preserve"> από την επιθεώρηση, αλλά καμμία ασφαλιστική εταιρεία να μην το ασφαλίζει λόγω επικινδυνότητας, όπως το συγκεκριμένο που ήταν ασφαλισμένο μόνο για το φορτίο του; </w:t>
      </w:r>
    </w:p>
    <w:p w14:paraId="7DFB3C06" w14:textId="77777777" w:rsidR="000E1967" w:rsidRDefault="00A63212">
      <w:pPr>
        <w:spacing w:after="0" w:line="600" w:lineRule="auto"/>
        <w:ind w:firstLine="720"/>
        <w:jc w:val="both"/>
        <w:rPr>
          <w:rFonts w:eastAsia="Times New Roman"/>
          <w:szCs w:val="24"/>
        </w:rPr>
      </w:pPr>
      <w:r>
        <w:rPr>
          <w:rFonts w:eastAsia="Times New Roman"/>
          <w:szCs w:val="24"/>
        </w:rPr>
        <w:t xml:space="preserve">Έχει ξεκινήσει πειθαρχική διαδικασία για τα στελέχη της </w:t>
      </w:r>
      <w:r>
        <w:rPr>
          <w:rFonts w:eastAsia="Times New Roman"/>
          <w:szCs w:val="24"/>
        </w:rPr>
        <w:t>επιθεώρησης εμπορικών πλοίων</w:t>
      </w:r>
      <w:r>
        <w:rPr>
          <w:rFonts w:eastAsia="Times New Roman"/>
          <w:szCs w:val="24"/>
        </w:rPr>
        <w:t xml:space="preserve"> του Λιμενικού Σώματος, οι οποίοι εξέδωσαν πιστοποιητικό αξιοπλοΐας, καθώς και παράταση, χωρίς να ελέγξουν το συγκεκριμένο πλοίο, ενώ ήταν στον Πειραιά; </w:t>
      </w:r>
    </w:p>
    <w:p w14:paraId="7DFB3C07" w14:textId="77777777" w:rsidR="000E1967" w:rsidRDefault="00A63212">
      <w:pPr>
        <w:spacing w:after="0" w:line="600" w:lineRule="auto"/>
        <w:ind w:firstLine="720"/>
        <w:jc w:val="both"/>
        <w:rPr>
          <w:rFonts w:eastAsia="Times New Roman"/>
          <w:szCs w:val="24"/>
        </w:rPr>
      </w:pPr>
      <w:r>
        <w:rPr>
          <w:rFonts w:eastAsia="Times New Roman"/>
          <w:szCs w:val="24"/>
        </w:rPr>
        <w:t>Πώς, γίνεται κύρι</w:t>
      </w:r>
      <w:r>
        <w:rPr>
          <w:rFonts w:eastAsia="Times New Roman"/>
          <w:szCs w:val="24"/>
        </w:rPr>
        <w:t xml:space="preserve">ε Υπουργέ, να μην ζητήσατε από την πρώτη στιγμή τη συμβολή του </w:t>
      </w:r>
      <w:r>
        <w:rPr>
          <w:rFonts w:eastAsia="Times New Roman"/>
          <w:szCs w:val="24"/>
          <w:lang w:val="en-US"/>
        </w:rPr>
        <w:t>EMSA</w:t>
      </w:r>
      <w:r>
        <w:rPr>
          <w:rFonts w:eastAsia="Times New Roman"/>
          <w:szCs w:val="24"/>
        </w:rPr>
        <w:t xml:space="preserve">; </w:t>
      </w:r>
    </w:p>
    <w:p w14:paraId="7DFB3C08" w14:textId="77777777" w:rsidR="000E1967" w:rsidRDefault="00A63212">
      <w:pPr>
        <w:spacing w:after="0" w:line="600" w:lineRule="auto"/>
        <w:ind w:firstLine="720"/>
        <w:jc w:val="both"/>
        <w:rPr>
          <w:rFonts w:eastAsia="Times New Roman"/>
          <w:szCs w:val="24"/>
        </w:rPr>
      </w:pPr>
      <w:r>
        <w:rPr>
          <w:rFonts w:eastAsia="Times New Roman"/>
          <w:szCs w:val="24"/>
        </w:rPr>
        <w:t>Αντί, λοιπόν, να ασχοληθείτε με αυτά, κύριοι της Κυβέρνησης, ξεδιπλώσατε ένα γαϊτανάκι από ψέματα.</w:t>
      </w:r>
    </w:p>
    <w:p w14:paraId="7DFB3C0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lang w:val="en-US"/>
        </w:rPr>
        <w:t>E</w:t>
      </w:r>
      <w:proofErr w:type="spellStart"/>
      <w:r>
        <w:rPr>
          <w:rFonts w:eastAsia="Times New Roman" w:cs="Times New Roman"/>
          <w:szCs w:val="24"/>
        </w:rPr>
        <w:t>δώ</w:t>
      </w:r>
      <w:proofErr w:type="spellEnd"/>
      <w:r>
        <w:rPr>
          <w:rFonts w:eastAsia="Times New Roman" w:cs="Times New Roman"/>
          <w:szCs w:val="24"/>
        </w:rPr>
        <w:t xml:space="preserve"> θέλω να καταθέσω στα Πρακτικά τις παλινωδίες και τις απαράδεκτες δηλώσεις και του Υπουργού και του Υφυπουργού σχετικά με τον </w:t>
      </w:r>
      <w:r>
        <w:rPr>
          <w:rFonts w:eastAsia="Times New Roman" w:cs="Times New Roman"/>
          <w:szCs w:val="24"/>
          <w:lang w:val="en-US"/>
        </w:rPr>
        <w:t>EMSA</w:t>
      </w:r>
      <w:r>
        <w:rPr>
          <w:rFonts w:eastAsia="Times New Roman" w:cs="Times New Roman"/>
          <w:szCs w:val="24"/>
        </w:rPr>
        <w:t xml:space="preserve">. </w:t>
      </w:r>
    </w:p>
    <w:p w14:paraId="7DFB3C0A" w14:textId="77777777" w:rsidR="000E1967" w:rsidRDefault="00A63212">
      <w:pPr>
        <w:spacing w:after="0" w:line="600" w:lineRule="auto"/>
        <w:ind w:firstLine="720"/>
        <w:jc w:val="both"/>
        <w:rPr>
          <w:rFonts w:eastAsia="Times New Roman" w:cs="Times New Roman"/>
          <w:szCs w:val="24"/>
        </w:rPr>
      </w:pPr>
      <w:r>
        <w:rPr>
          <w:rFonts w:eastAsia="Times New Roman"/>
          <w:szCs w:val="24"/>
        </w:rPr>
        <w:lastRenderedPageBreak/>
        <w:t xml:space="preserve">(Στο σημείο αυτό ο Βουλευτής κ. </w:t>
      </w:r>
      <w:r>
        <w:rPr>
          <w:rFonts w:eastAsia="Times New Roman" w:cs="Times New Roman"/>
          <w:szCs w:val="24"/>
        </w:rPr>
        <w:t>Κωνσταντίνος Κατσαφάδος</w:t>
      </w:r>
      <w:r>
        <w:rPr>
          <w:rFonts w:eastAsia="Times New Roman"/>
          <w:szCs w:val="24"/>
        </w:rPr>
        <w:t xml:space="preserve"> καταθέτει για τα Πρακτικά το προαναφερθέν έγγραφο, το οποίο βρίσκ</w:t>
      </w:r>
      <w:r>
        <w:rPr>
          <w:rFonts w:eastAsia="Times New Roman"/>
          <w:szCs w:val="24"/>
        </w:rPr>
        <w:t xml:space="preserve">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7DFB3C0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Να σημειώσω την απόλυτη ανευθυνότητα την οποία δείξατε, κύριε Υπουργέ, καλώντας τον κόσμο να επισκεφτεί τις παραλίες και να κάνει μπάνιο στα μολυσμένα νερά, όταν την επόμενη μέρα τους ζητήσατε συγγνώμη. Να μιλήσουμε για τον Υπουργό, τον κ. Τσιρώνη, ο οποίο</w:t>
      </w:r>
      <w:r>
        <w:rPr>
          <w:rFonts w:eastAsia="Times New Roman" w:cs="Times New Roman"/>
          <w:szCs w:val="24"/>
        </w:rPr>
        <w:t xml:space="preserve">ς είπε ότι είναι ευθύνη της κοινωνίας το ναυάγιο και η διαχείρισή του; Αυτά ήταν τα ψέματα και με αυτόν τον ερασιτεχνισμό αντιμετωπίσατε την κατάσταση. </w:t>
      </w:r>
    </w:p>
    <w:p w14:paraId="7DFB3C0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Κύριε Υπουργέ, ποιος προΐστατο του επιχειρησιακού συντονισμού και πότε παρουσιάστηκε για πρώτη φορά ο σ</w:t>
      </w:r>
      <w:r>
        <w:rPr>
          <w:rFonts w:eastAsia="Times New Roman" w:cs="Times New Roman"/>
          <w:szCs w:val="24"/>
        </w:rPr>
        <w:t xml:space="preserve">υγκεκριμένος άνθρωπος στον θάλαμο επιχειρήσεων; Ποιος ήταν αυτός ο οποίος πήρε την ευθύνη να μην εφαρμόσει το εθνικό σχέδιο συντονισμού και να οδηγηθείτε σε τοπικά σχέδια συντονισμού; Την Τρίτη, γιατί θέλω να είμαι δίκαιος απέναντί σας, το ΥΠΕΚΑ αποφάσισε </w:t>
      </w:r>
      <w:r>
        <w:rPr>
          <w:rFonts w:eastAsia="Times New Roman" w:cs="Times New Roman"/>
          <w:szCs w:val="24"/>
        </w:rPr>
        <w:t xml:space="preserve">να κινητοποιήσει το συντονιστικό γραφείο αντιμετώπισης περιβαλλοντικών ζημιών. Θα καταθέσω στα Πρακτικά το δελτίο τύπου με ημερομηνία 12-9-2017. </w:t>
      </w:r>
    </w:p>
    <w:p w14:paraId="7DFB3C0D" w14:textId="77777777" w:rsidR="000E1967" w:rsidRDefault="00A63212">
      <w:pPr>
        <w:spacing w:after="0" w:line="600" w:lineRule="auto"/>
        <w:ind w:firstLine="720"/>
        <w:jc w:val="both"/>
        <w:rPr>
          <w:rFonts w:eastAsia="Times New Roman" w:cs="Times New Roman"/>
          <w:szCs w:val="24"/>
        </w:rPr>
      </w:pPr>
      <w:r>
        <w:rPr>
          <w:rFonts w:eastAsia="Times New Roman"/>
          <w:szCs w:val="24"/>
        </w:rPr>
        <w:lastRenderedPageBreak/>
        <w:t>Ρωτάω, λοιπόν: Πού ήταν επί τρεις μέρες το Υπουργείο Περιβάλλοντος; Ευθύνες φέρει και ο Υπουργός Περιβάλλοντος</w:t>
      </w:r>
      <w:r>
        <w:rPr>
          <w:rFonts w:eastAsia="Times New Roman"/>
          <w:szCs w:val="24"/>
        </w:rPr>
        <w:t xml:space="preserve"> και ας προσπαθεί η Κυβέρνηση να τις κρύψει αυτές τις ευθύνες. </w:t>
      </w:r>
    </w:p>
    <w:p w14:paraId="7DFB3C0E" w14:textId="77777777" w:rsidR="000E1967" w:rsidRDefault="00A63212">
      <w:pPr>
        <w:spacing w:after="0" w:line="600" w:lineRule="auto"/>
        <w:ind w:firstLine="720"/>
        <w:jc w:val="both"/>
        <w:rPr>
          <w:rFonts w:eastAsia="Times New Roman"/>
          <w:szCs w:val="24"/>
        </w:rPr>
      </w:pPr>
      <w:r>
        <w:rPr>
          <w:rFonts w:eastAsia="Times New Roman"/>
          <w:szCs w:val="24"/>
        </w:rPr>
        <w:t xml:space="preserve">Καταθέτω επίσης στα Πρακτικά το </w:t>
      </w:r>
      <w:r>
        <w:rPr>
          <w:rFonts w:eastAsia="Times New Roman"/>
          <w:szCs w:val="24"/>
        </w:rPr>
        <w:t>προεδρικό διάταγμα</w:t>
      </w:r>
      <w:r>
        <w:rPr>
          <w:rFonts w:eastAsia="Times New Roman"/>
          <w:szCs w:val="24"/>
        </w:rPr>
        <w:t xml:space="preserve"> 148/2009, το οποίο καθορίζει σαφέστατα ότι την αρμοδιότητα και την ευθύνη για την αντιμετώπιση περιβαλλοντικών καταστροφών την έχει το ΥΠΕΚΑ </w:t>
      </w:r>
      <w:r>
        <w:rPr>
          <w:rFonts w:eastAsia="Times New Roman"/>
          <w:szCs w:val="24"/>
        </w:rPr>
        <w:t xml:space="preserve">μέσω του συντονιστικού γραφείου. </w:t>
      </w:r>
    </w:p>
    <w:p w14:paraId="7DFB3C0F" w14:textId="77777777" w:rsidR="000E1967" w:rsidRDefault="00A63212">
      <w:pPr>
        <w:spacing w:after="0"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Κωνσταντίνος Κατσαφάδος</w:t>
      </w:r>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7DFB3C10" w14:textId="77777777" w:rsidR="000E1967" w:rsidRDefault="00A63212">
      <w:pPr>
        <w:spacing w:after="0" w:line="600" w:lineRule="auto"/>
        <w:ind w:firstLine="720"/>
        <w:jc w:val="both"/>
        <w:rPr>
          <w:rFonts w:eastAsia="Times New Roman"/>
          <w:szCs w:val="24"/>
        </w:rPr>
      </w:pPr>
      <w:r>
        <w:rPr>
          <w:rFonts w:eastAsia="Times New Roman"/>
          <w:szCs w:val="24"/>
        </w:rPr>
        <w:t>Κυρ</w:t>
      </w:r>
      <w:r>
        <w:rPr>
          <w:rFonts w:eastAsia="Times New Roman"/>
          <w:szCs w:val="24"/>
        </w:rPr>
        <w:t xml:space="preserve">ίες και κύριοι συνάδελφοι, η οικολογική καταστροφή που έχει συντελεστεί δυστυχώς θα παραμείνει για πολύ καιρό, με συνέπειες σε όλο το οικοσύστημα, στη διατροφική αλυσίδα, στη δημόσια υγεία, στην οικονομία και στον τουρισμό. </w:t>
      </w:r>
    </w:p>
    <w:p w14:paraId="7DFB3C11" w14:textId="77777777" w:rsidR="000E1967" w:rsidRDefault="00A63212">
      <w:pPr>
        <w:spacing w:after="0" w:line="600" w:lineRule="auto"/>
        <w:ind w:firstLine="720"/>
        <w:jc w:val="both"/>
        <w:rPr>
          <w:rFonts w:eastAsia="Times New Roman"/>
          <w:szCs w:val="24"/>
        </w:rPr>
      </w:pPr>
      <w:r>
        <w:rPr>
          <w:rFonts w:eastAsia="Times New Roman"/>
          <w:szCs w:val="24"/>
        </w:rPr>
        <w:t>Άμεση προτεραιότητα πρέπει να δ</w:t>
      </w:r>
      <w:r>
        <w:rPr>
          <w:rFonts w:eastAsia="Times New Roman"/>
          <w:szCs w:val="24"/>
        </w:rPr>
        <w:t xml:space="preserve">οθεί στην απορρύπανση του βυθού με χρήση νέων τεχνολογιών, οι οποίες έχουν αναλυθεί από την επιστημονική κοινότητα. Αυτό πρέπει να γίνει αμέσως και αυτό οφείλω να το τονίσω, γιατί δυστυχώς διακρίνω </w:t>
      </w:r>
      <w:r>
        <w:rPr>
          <w:rFonts w:eastAsia="Times New Roman"/>
          <w:szCs w:val="24"/>
        </w:rPr>
        <w:lastRenderedPageBreak/>
        <w:t>ότι οι κυβερνητικοί χειρισμοί περιορίζονται μόνο στην επιφ</w:t>
      </w:r>
      <w:r>
        <w:rPr>
          <w:rFonts w:eastAsia="Times New Roman"/>
          <w:szCs w:val="24"/>
        </w:rPr>
        <w:t xml:space="preserve">ανειακή ρύπανση. </w:t>
      </w:r>
    </w:p>
    <w:p w14:paraId="7DFB3C12" w14:textId="77777777" w:rsidR="000E1967" w:rsidRDefault="00A63212">
      <w:pPr>
        <w:spacing w:after="0" w:line="600" w:lineRule="auto"/>
        <w:ind w:firstLine="720"/>
        <w:jc w:val="both"/>
        <w:rPr>
          <w:rFonts w:eastAsia="Times New Roman"/>
          <w:szCs w:val="24"/>
        </w:rPr>
      </w:pPr>
      <w:r>
        <w:rPr>
          <w:rFonts w:eastAsia="Times New Roman"/>
          <w:szCs w:val="24"/>
        </w:rPr>
        <w:t>Ρωτώ, λοιπόν, κύριε Υπουργέ: Γνωρίζετε πότε θα ολοκληρωθεί η διαδικασία απορρύπανσης; Πότε θα αποζημιωθούν και από ποιους οι επαγγελματίες, οι οποίοι επλήγησαν και οι δήμοι που είδαν τις προσπάθειές τους για καθαρές ακτές να καταστρέφοντα</w:t>
      </w:r>
      <w:r>
        <w:rPr>
          <w:rFonts w:eastAsia="Times New Roman"/>
          <w:szCs w:val="24"/>
        </w:rPr>
        <w:t xml:space="preserve">ι; </w:t>
      </w:r>
    </w:p>
    <w:p w14:paraId="7DFB3C13" w14:textId="77777777" w:rsidR="000E1967" w:rsidRDefault="00A63212">
      <w:pPr>
        <w:spacing w:after="0" w:line="600" w:lineRule="auto"/>
        <w:ind w:firstLine="720"/>
        <w:jc w:val="both"/>
        <w:rPr>
          <w:rFonts w:eastAsia="Times New Roman"/>
          <w:szCs w:val="24"/>
        </w:rPr>
      </w:pPr>
      <w:r>
        <w:rPr>
          <w:rFonts w:eastAsia="Times New Roman"/>
          <w:szCs w:val="24"/>
        </w:rPr>
        <w:t xml:space="preserve">Με τον ν.3393/2005 η χώρα μας προχώρησε στην κύρωση της διεθνούς σύμβασης για την αστική ευθύνη σε ζημιές ρύπανσης από πετρέλαιο κίνησης, όπου κατοχυρώνονται δικαιώματα διεκδίκησης αποζημιώσεων. </w:t>
      </w:r>
    </w:p>
    <w:p w14:paraId="7DFB3C14" w14:textId="77777777" w:rsidR="000E1967" w:rsidRDefault="00A63212">
      <w:pPr>
        <w:spacing w:after="0" w:line="600" w:lineRule="auto"/>
        <w:ind w:firstLine="720"/>
        <w:jc w:val="both"/>
        <w:rPr>
          <w:rFonts w:eastAsia="Times New Roman"/>
          <w:szCs w:val="24"/>
        </w:rPr>
      </w:pPr>
      <w:r>
        <w:rPr>
          <w:rFonts w:eastAsia="Times New Roman"/>
          <w:szCs w:val="24"/>
        </w:rPr>
        <w:t>Πότε θα ενεργοποιήσετε αυτήν τη διαδικασία, κύριε Υπουργ</w:t>
      </w:r>
      <w:r>
        <w:rPr>
          <w:rFonts w:eastAsia="Times New Roman"/>
          <w:szCs w:val="24"/>
        </w:rPr>
        <w:t xml:space="preserve">έ; Το Διεθνές Ταμείο Αποζημιώσεων Απορρύπανσης Πετρελαίου, του οποίου είμαστε μέλη εδώ και σαράντα χρόνια, μπορεί να χορηγήσει αποζημιώσεις σε όσους επλήγησαν. Πότε, όμως, θα ξεκινήσετε την καταγραφή; </w:t>
      </w:r>
    </w:p>
    <w:p w14:paraId="7DFB3C15" w14:textId="77777777" w:rsidR="000E1967" w:rsidRDefault="00A63212">
      <w:pPr>
        <w:spacing w:after="0" w:line="600" w:lineRule="auto"/>
        <w:ind w:firstLine="720"/>
        <w:jc w:val="both"/>
        <w:rPr>
          <w:rFonts w:eastAsia="Times New Roman"/>
          <w:szCs w:val="24"/>
        </w:rPr>
      </w:pPr>
      <w:r>
        <w:rPr>
          <w:rFonts w:eastAsia="Times New Roman"/>
          <w:szCs w:val="24"/>
        </w:rPr>
        <w:t>Γνωρίζω, κυρίες και κύριοι συνάδελφοι, ότι ουσιαστικές</w:t>
      </w:r>
      <w:r>
        <w:rPr>
          <w:rFonts w:eastAsia="Times New Roman"/>
          <w:szCs w:val="24"/>
        </w:rPr>
        <w:t xml:space="preserve"> απαντήσεις σε αυτά τα ερωτήματα δυστυχώς δεν θα πάρουμε. Αντιλαμβάνομαι και το επίπεδο ευθιξίας σας και για αυτό δεν περιμένω δυστυχώς ούτε και παραιτήσεις. </w:t>
      </w:r>
    </w:p>
    <w:p w14:paraId="7DFB3C16" w14:textId="77777777" w:rsidR="000E1967" w:rsidRDefault="00A63212">
      <w:pPr>
        <w:spacing w:after="0" w:line="600" w:lineRule="auto"/>
        <w:ind w:firstLine="720"/>
        <w:jc w:val="both"/>
        <w:rPr>
          <w:rFonts w:eastAsia="Times New Roman"/>
          <w:szCs w:val="24"/>
        </w:rPr>
      </w:pPr>
      <w:r>
        <w:rPr>
          <w:rFonts w:eastAsia="Times New Roman"/>
          <w:szCs w:val="24"/>
        </w:rPr>
        <w:lastRenderedPageBreak/>
        <w:t>Θα συνεχίζετε, βέβαια, κύριε Υπουργέ, να ισχυρίζεστε ότι ο σχεδιασμός λειτούργησε άψογα, κατηγορώ</w:t>
      </w:r>
      <w:r>
        <w:rPr>
          <w:rFonts w:eastAsia="Times New Roman"/>
          <w:szCs w:val="24"/>
        </w:rPr>
        <w:t>ντας μας παράλληλα για το παρελθόν, αρνούμενοι προφανώς να αντιληφθείτε ότι είστε η μακροβιότερη Κυβέρνηση της χώρας στα χρόνια της κρίσης.</w:t>
      </w:r>
    </w:p>
    <w:p w14:paraId="7DFB3C17" w14:textId="77777777" w:rsidR="000E1967" w:rsidRDefault="00A63212">
      <w:pPr>
        <w:spacing w:after="0" w:line="600" w:lineRule="auto"/>
        <w:ind w:firstLine="720"/>
        <w:jc w:val="both"/>
        <w:rPr>
          <w:rFonts w:eastAsia="Times New Roman"/>
          <w:szCs w:val="24"/>
        </w:rPr>
      </w:pPr>
      <w:r>
        <w:rPr>
          <w:rFonts w:eastAsia="Times New Roman"/>
          <w:szCs w:val="24"/>
        </w:rPr>
        <w:t>Η πικρή αλήθεια είναι ότι οι επόμενες γενιές δυστυχώς δεν θα κληρονομήσουν υποχρεώσεις για τεράστια πρωτογενή πλεονά</w:t>
      </w:r>
      <w:r>
        <w:rPr>
          <w:rFonts w:eastAsia="Times New Roman"/>
          <w:szCs w:val="24"/>
        </w:rPr>
        <w:t xml:space="preserve">σματα και γι’ αυτήν την οικονομική ασφυξία την οποία έχετε φέρει, αλλά και ένα σοβαρά τραυματισμένο υποθαλάσσιο περιβάλλον στην Αττική. </w:t>
      </w:r>
    </w:p>
    <w:p w14:paraId="7DFB3C18" w14:textId="77777777" w:rsidR="000E1967" w:rsidRDefault="00A63212">
      <w:pPr>
        <w:spacing w:after="0" w:line="600" w:lineRule="auto"/>
        <w:ind w:firstLine="720"/>
        <w:jc w:val="both"/>
        <w:rPr>
          <w:rFonts w:eastAsia="Times New Roman"/>
          <w:szCs w:val="24"/>
        </w:rPr>
      </w:pPr>
      <w:r>
        <w:rPr>
          <w:rFonts w:eastAsia="Times New Roman"/>
          <w:szCs w:val="24"/>
        </w:rPr>
        <w:t xml:space="preserve">Σας ευχαριστώ. </w:t>
      </w:r>
    </w:p>
    <w:p w14:paraId="7DFB3C19" w14:textId="77777777" w:rsidR="000E1967" w:rsidRDefault="00A63212">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FB3C1A" w14:textId="77777777" w:rsidR="000E1967" w:rsidRDefault="00A63212">
      <w:pPr>
        <w:tabs>
          <w:tab w:val="left" w:pos="3189"/>
          <w:tab w:val="center" w:pos="4513"/>
        </w:tabs>
        <w:spacing w:after="0" w:line="600" w:lineRule="auto"/>
        <w:ind w:firstLine="720"/>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Ευχαριστώ. </w:t>
      </w:r>
    </w:p>
    <w:p w14:paraId="7DFB3C1B" w14:textId="77777777" w:rsidR="000E1967" w:rsidRDefault="00A63212">
      <w:pPr>
        <w:spacing w:after="0" w:line="600" w:lineRule="auto"/>
        <w:ind w:firstLine="720"/>
        <w:jc w:val="both"/>
        <w:rPr>
          <w:rFonts w:eastAsia="Times New Roman"/>
          <w:szCs w:val="24"/>
        </w:rPr>
      </w:pPr>
      <w:r>
        <w:rPr>
          <w:rFonts w:eastAsia="Times New Roman"/>
          <w:szCs w:val="24"/>
        </w:rPr>
        <w:t>Τ</w:t>
      </w:r>
      <w:r>
        <w:rPr>
          <w:rFonts w:eastAsia="Times New Roman"/>
          <w:szCs w:val="24"/>
        </w:rPr>
        <w:t xml:space="preserve">ον λόγο έχει τώρα ο κ. Κουμουτσάκος. Εσείς θέλετε να κάνετε χρήση της δευτερολογίας, κύριε Κουμουτσάκο; </w:t>
      </w:r>
    </w:p>
    <w:p w14:paraId="7DFB3C1C" w14:textId="77777777" w:rsidR="000E1967" w:rsidRDefault="00A63212">
      <w:pPr>
        <w:spacing w:after="0"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Ό,τι χρόνο ξεπεράσω, χρεώστε το στη δευτερολογία μου. Σας ευχαριστώ.</w:t>
      </w:r>
    </w:p>
    <w:p w14:paraId="7DFB3C1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κύριε Πρόεδρε, κύριε Υπουργέ,</w:t>
      </w:r>
      <w:r>
        <w:rPr>
          <w:rFonts w:eastAsia="Times New Roman" w:cs="Times New Roman"/>
          <w:szCs w:val="24"/>
        </w:rPr>
        <w:t xml:space="preserve"> τα βασικά ζητήματα και τα βασικά ερωτήματα αυτής της τραγικής υπόθεσης έχουν αναδειχθεί τόσο από τον Πρόεδρο του κόμματος όσο και από τους συναδέλφους που μόλις μίλησαν. </w:t>
      </w:r>
    </w:p>
    <w:p w14:paraId="7DFB3C1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Τα πράγματα είναι απλά και η ουσία ξεκάθαρη. Στις 10-9-2017, κυριολεκτικά δίπλα, έξω</w:t>
      </w:r>
      <w:r>
        <w:rPr>
          <w:rFonts w:eastAsia="Times New Roman" w:cs="Times New Roman"/>
          <w:szCs w:val="24"/>
        </w:rPr>
        <w:t xml:space="preserve"> από τα παράθυρα του Υπουργείου Εμπορικής Ναυτιλίας, σε ιδανικές καιρικές συνθήκες, ένα </w:t>
      </w:r>
      <w:proofErr w:type="spellStart"/>
      <w:r>
        <w:rPr>
          <w:rFonts w:eastAsia="Times New Roman" w:cs="Times New Roman"/>
          <w:szCs w:val="24"/>
        </w:rPr>
        <w:t>αναξιόπλοο</w:t>
      </w:r>
      <w:proofErr w:type="spellEnd"/>
      <w:r>
        <w:rPr>
          <w:rFonts w:eastAsia="Times New Roman" w:cs="Times New Roman"/>
          <w:szCs w:val="24"/>
        </w:rPr>
        <w:t xml:space="preserve"> –όπως επιβεβαιώθηκε- δεξαμενόπλοιο βυθίστηκε </w:t>
      </w:r>
      <w:proofErr w:type="spellStart"/>
      <w:r>
        <w:rPr>
          <w:rFonts w:eastAsia="Times New Roman" w:cs="Times New Roman"/>
          <w:szCs w:val="24"/>
        </w:rPr>
        <w:t>έμφορτο</w:t>
      </w:r>
      <w:proofErr w:type="spellEnd"/>
      <w:r>
        <w:rPr>
          <w:rFonts w:eastAsia="Times New Roman" w:cs="Times New Roman"/>
          <w:szCs w:val="24"/>
        </w:rPr>
        <w:t xml:space="preserve">. Έξω από το Υπουργείο Εθνικής Ναυτιλίας! </w:t>
      </w:r>
    </w:p>
    <w:p w14:paraId="7DFB3C1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Το πρώτο φράγμα περιορισμού της διαρροής και της ρύπανσης ποντ</w:t>
      </w:r>
      <w:r>
        <w:rPr>
          <w:rFonts w:eastAsia="Times New Roman" w:cs="Times New Roman"/>
          <w:szCs w:val="24"/>
        </w:rPr>
        <w:t xml:space="preserve">ίστηκε οκτώ ώρες μετά. Δηλαδή, πού θα έπρεπε να ναυαγήσει το πλοίο για να είναι άμεση η αντίδραση; Μέσα στο γραφείο σας; </w:t>
      </w:r>
    </w:p>
    <w:p w14:paraId="7DFB3C2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Αυτό το οκτάωρο ανευθυνότητας, ανικανότητας και απραξίας θα σας στοιχειώνει, κύριε Υπουργέ, είτε παραιτηθείτε είτε μείνετε γαντζωμένος, αλλά απόλυτα </w:t>
      </w:r>
      <w:proofErr w:type="spellStart"/>
      <w:r>
        <w:rPr>
          <w:rFonts w:eastAsia="Times New Roman" w:cs="Times New Roman"/>
          <w:szCs w:val="24"/>
        </w:rPr>
        <w:t>απαξιωμένος</w:t>
      </w:r>
      <w:proofErr w:type="spellEnd"/>
      <w:r>
        <w:rPr>
          <w:rFonts w:eastAsia="Times New Roman" w:cs="Times New Roman"/>
          <w:szCs w:val="24"/>
        </w:rPr>
        <w:t xml:space="preserve">, στην καρέκλα του Υπουργού. </w:t>
      </w:r>
    </w:p>
    <w:p w14:paraId="7DFB3C2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Στο σύνολο σχεδόν του παράκτιου μετώπου της, από την Ελευσίνα και </w:t>
      </w:r>
      <w:r>
        <w:rPr>
          <w:rFonts w:eastAsia="Times New Roman" w:cs="Times New Roman"/>
          <w:szCs w:val="24"/>
        </w:rPr>
        <w:t xml:space="preserve">τον Πειραιά ως το Παλαιό Φάληρο, τον Άλιμο, το </w:t>
      </w:r>
      <w:r>
        <w:rPr>
          <w:rFonts w:eastAsia="Times New Roman" w:cs="Times New Roman"/>
          <w:szCs w:val="24"/>
        </w:rPr>
        <w:lastRenderedPageBreak/>
        <w:t>Ελληνικό, τη Γλυφάδα, τη Βούλα, τη Βουλιαγμένη, μέχρι το Σούνιο, η Αττική, οι κάτοικοί της, οι επαγγελματίες, η τοπική κοινωνία, η τοπική οικονομία βιώνουν έναν οικολογικό περιβαλλοντικό εφιάλτη, με προεκτάσει</w:t>
      </w:r>
      <w:r>
        <w:rPr>
          <w:rFonts w:eastAsia="Times New Roman" w:cs="Times New Roman"/>
          <w:szCs w:val="24"/>
        </w:rPr>
        <w:t xml:space="preserve">ς άγνωστες ακόμα για τον τουρισμό, για την οικονομία, για τις ακτές και τη διατροφική αλυσίδα. </w:t>
      </w:r>
    </w:p>
    <w:p w14:paraId="7DFB3C2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Γι’ αυτόν τον πρωτοφανή εφιάλτη που θα είναι για πολύ χρόνο -απ’ ό,τι φαίνεται- μαζί μας, υπάρχουν ευθύνες τεράστιες, καταλυτικές, ανυπέρβλητες, </w:t>
      </w:r>
      <w:proofErr w:type="spellStart"/>
      <w:r>
        <w:rPr>
          <w:rFonts w:eastAsia="Times New Roman" w:cs="Times New Roman"/>
          <w:szCs w:val="24"/>
        </w:rPr>
        <w:t>συνθλιπτικές</w:t>
      </w:r>
      <w:proofErr w:type="spellEnd"/>
      <w:r>
        <w:rPr>
          <w:rFonts w:eastAsia="Times New Roman" w:cs="Times New Roman"/>
          <w:szCs w:val="24"/>
        </w:rPr>
        <w:t>. Ε</w:t>
      </w:r>
      <w:r>
        <w:rPr>
          <w:rFonts w:eastAsia="Times New Roman" w:cs="Times New Roman"/>
          <w:szCs w:val="24"/>
        </w:rPr>
        <w:t>ίναι ευθύνες που με πρωτόγνωρη πολιτική επιμονή, αυθάδεια και κυνισμό αρνείστε να αναλάβετε, συλλογικά και ατομικά. Εσείς που, όπως ισχυρίζεστε, δήθεν αφουγκράζεστε ακόμα και τον ψίθυρο της κοινωνίας, αποδεικνύεστε ανίκανοι να ακούσετε τη βοή της, την κραυ</w:t>
      </w:r>
      <w:r>
        <w:rPr>
          <w:rFonts w:eastAsia="Times New Roman" w:cs="Times New Roman"/>
          <w:szCs w:val="24"/>
        </w:rPr>
        <w:t xml:space="preserve">γή της. </w:t>
      </w:r>
    </w:p>
    <w:p w14:paraId="7DFB3C2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Παραιτηθείτε, κύριε </w:t>
      </w:r>
      <w:proofErr w:type="spellStart"/>
      <w:r>
        <w:rPr>
          <w:rFonts w:eastAsia="Times New Roman" w:cs="Times New Roman"/>
          <w:szCs w:val="24"/>
        </w:rPr>
        <w:t>Κουρουμπλή</w:t>
      </w:r>
      <w:proofErr w:type="spellEnd"/>
      <w:r>
        <w:rPr>
          <w:rFonts w:eastAsia="Times New Roman" w:cs="Times New Roman"/>
          <w:szCs w:val="24"/>
        </w:rPr>
        <w:t xml:space="preserve">. Είναι ηθική και πολιτική σας υποχρέωση. Διασώστε έστω και τώρα ό,τι μπορείτε από το ναυάγιό σας. </w:t>
      </w:r>
    </w:p>
    <w:p w14:paraId="7DFB3C24" w14:textId="77777777" w:rsidR="000E1967" w:rsidRDefault="00A6321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FB3C25"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w:t>
      </w:r>
    </w:p>
    <w:p w14:paraId="7DFB3C2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Τον λόγο έχει ο</w:t>
      </w:r>
      <w:r>
        <w:rPr>
          <w:rFonts w:eastAsia="Times New Roman" w:cs="Times New Roman"/>
          <w:szCs w:val="24"/>
        </w:rPr>
        <w:t xml:space="preserve"> Υπουργός Ναυτιλίας και Νησιωτικής Πολιτικής, κ. </w:t>
      </w:r>
      <w:proofErr w:type="spellStart"/>
      <w:r>
        <w:rPr>
          <w:rFonts w:eastAsia="Times New Roman" w:cs="Times New Roman"/>
          <w:szCs w:val="24"/>
        </w:rPr>
        <w:t>Κουρουμπλής</w:t>
      </w:r>
      <w:proofErr w:type="spellEnd"/>
      <w:r>
        <w:rPr>
          <w:rFonts w:eastAsia="Times New Roman" w:cs="Times New Roman"/>
          <w:szCs w:val="24"/>
        </w:rPr>
        <w:t>.</w:t>
      </w:r>
    </w:p>
    <w:p w14:paraId="7DFB3C2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Έχετε είκοσι λεπτά, κύριε Υπουργέ.</w:t>
      </w:r>
    </w:p>
    <w:p w14:paraId="7DFB3C28"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Κυρίες και κύριοι συνάδελφοι, συζητούμε ενώπιον του </w:t>
      </w:r>
      <w:r>
        <w:rPr>
          <w:rFonts w:eastAsia="Times New Roman" w:cs="Times New Roman"/>
          <w:szCs w:val="24"/>
        </w:rPr>
        <w:t>ε</w:t>
      </w:r>
      <w:r>
        <w:rPr>
          <w:rFonts w:eastAsia="Times New Roman" w:cs="Times New Roman"/>
          <w:szCs w:val="24"/>
        </w:rPr>
        <w:t xml:space="preserve">λληνικού Κοινοβουλίου ένα πάρα πολύ </w:t>
      </w:r>
      <w:r>
        <w:rPr>
          <w:rFonts w:eastAsia="Times New Roman" w:cs="Times New Roman"/>
          <w:szCs w:val="24"/>
        </w:rPr>
        <w:t>δυσάρεστο για όλους γεγονός, ένα ατύχημα</w:t>
      </w:r>
      <w:r>
        <w:rPr>
          <w:rFonts w:eastAsia="Times New Roman" w:cs="Times New Roman"/>
          <w:szCs w:val="24"/>
        </w:rPr>
        <w:t>,</w:t>
      </w:r>
      <w:r>
        <w:rPr>
          <w:rFonts w:eastAsia="Times New Roman" w:cs="Times New Roman"/>
          <w:szCs w:val="24"/>
        </w:rPr>
        <w:t xml:space="preserve"> που έπληξε το περιβάλλον και που θα έπρεπε να μην γίνει ευκαιρία να εξυπηρετηθούν πολιτικές σκοπιμότητες με φτηνό τρόπο. Θα έπρεπε να υπήρχε αίσθημα ευθύνης και αίσθημα αυτοκριτικής για όσους κυβέρνησαν τη χώρα και</w:t>
      </w:r>
      <w:r>
        <w:rPr>
          <w:rFonts w:eastAsia="Times New Roman" w:cs="Times New Roman"/>
          <w:szCs w:val="24"/>
        </w:rPr>
        <w:t xml:space="preserve"> διεκδικούν μετά απ’ όλα αυτά που έχουν συμβεί να ξανακυβερνήσουν τη χώρα, νομίζοντας ότι ο ελληνικός λαός έχει μνήμη χρυσόψαρου. «Ου πολλού δέω χάριν έχειν τω </w:t>
      </w:r>
      <w:proofErr w:type="spellStart"/>
      <w:r>
        <w:rPr>
          <w:rFonts w:eastAsia="Times New Roman" w:cs="Times New Roman"/>
          <w:szCs w:val="24"/>
        </w:rPr>
        <w:t>κατηγόρω</w:t>
      </w:r>
      <w:proofErr w:type="spellEnd"/>
      <w:r>
        <w:rPr>
          <w:rFonts w:eastAsia="Times New Roman" w:cs="Times New Roman"/>
          <w:szCs w:val="24"/>
        </w:rPr>
        <w:t xml:space="preserve">», για να δανειστώ τον </w:t>
      </w:r>
      <w:r>
        <w:rPr>
          <w:rFonts w:eastAsia="Times New Roman" w:cs="Times New Roman"/>
          <w:szCs w:val="24"/>
        </w:rPr>
        <w:t>«ά</w:t>
      </w:r>
      <w:r>
        <w:rPr>
          <w:rFonts w:eastAsia="Times New Roman" w:cs="Times New Roman"/>
          <w:szCs w:val="24"/>
        </w:rPr>
        <w:t>γιο</w:t>
      </w:r>
      <w:r>
        <w:rPr>
          <w:rFonts w:eastAsia="Times New Roman" w:cs="Times New Roman"/>
          <w:szCs w:val="24"/>
        </w:rPr>
        <w:t>»</w:t>
      </w:r>
      <w:r>
        <w:rPr>
          <w:rFonts w:eastAsia="Times New Roman" w:cs="Times New Roman"/>
          <w:szCs w:val="24"/>
        </w:rPr>
        <w:t xml:space="preserve"> Λυσία. </w:t>
      </w:r>
    </w:p>
    <w:p w14:paraId="7DFB3C2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θυμήθηκε ότι υπάρχει και Υπουργείο Ναυτιλίας και ναυτιλία στη χώρα και ναυτιλιακή πολιτική. Πολύ χαίρομαι που επιτέλους ήρθατε στη Βουλή, έστω και κάτω απ’ αυτήν τη συνθήκη, </w:t>
      </w:r>
      <w:proofErr w:type="spellStart"/>
      <w:r>
        <w:rPr>
          <w:rFonts w:eastAsia="Times New Roman" w:cs="Times New Roman"/>
          <w:szCs w:val="24"/>
        </w:rPr>
        <w:t>σκυλεύοντας</w:t>
      </w:r>
      <w:proofErr w:type="spellEnd"/>
      <w:r>
        <w:rPr>
          <w:rFonts w:eastAsia="Times New Roman" w:cs="Times New Roman"/>
          <w:szCs w:val="24"/>
        </w:rPr>
        <w:t xml:space="preserve"> πάνω σε ένα ατύχημα. </w:t>
      </w:r>
    </w:p>
    <w:p w14:paraId="7DFB3C2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Επειδή πρέπει να το ακούσουν κα</w:t>
      </w:r>
      <w:r>
        <w:rPr>
          <w:rFonts w:eastAsia="Times New Roman" w:cs="Times New Roman"/>
          <w:szCs w:val="24"/>
        </w:rPr>
        <w:t>ι να ακούσει ο ελληνικός λαός περί τίνος πρόκειται, με πολλή ηρεμία και πολύ σεβασμό γι’ αυτούς που μας ακούν, θα τοποθετηθώ, κύριε Πρόεδρε.</w:t>
      </w:r>
    </w:p>
    <w:p w14:paraId="7DFB3C2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ήταν τόση μεγάλη η αγωνία της Νέας Δημοκρατίας που μόλις έγινε το ατύχημα –ήμουν στη Θεσσαλονίκη, όπ</w:t>
      </w:r>
      <w:r>
        <w:rPr>
          <w:rFonts w:eastAsia="Times New Roman" w:cs="Times New Roman"/>
          <w:szCs w:val="24"/>
        </w:rPr>
        <w:t xml:space="preserve">ως είπε η κυρία Μπακογιάννη, που έχει εξαιρετικά καλή ενημέρωση- δεν βρέθηκε ένας άνθρωπος της Νέας Δημοκρατίας να με πάρει τηλέφωνο. </w:t>
      </w:r>
    </w:p>
    <w:p w14:paraId="7DFB3C2C"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Το είχες κλειστό. </w:t>
      </w:r>
    </w:p>
    <w:p w14:paraId="7DFB3C2D"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Γελάστε, </w:t>
      </w:r>
      <w:r>
        <w:rPr>
          <w:rFonts w:eastAsia="Times New Roman" w:cs="Times New Roman"/>
          <w:szCs w:val="24"/>
        </w:rPr>
        <w:t>εντάξει. Εδώ γελάνε.</w:t>
      </w:r>
    </w:p>
    <w:p w14:paraId="7DFB3C2E"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Εδώ γελάνε. </w:t>
      </w:r>
    </w:p>
    <w:p w14:paraId="7DFB3C2F"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Αλίμονο. Εσείς έχετε υψηλού διαμετρήματος νοημοσύνη. Αλίμονο από εμάς. Εντάξει. Ησυχάστε. Θα τα ακούσετε.</w:t>
      </w:r>
    </w:p>
    <w:p w14:paraId="7DFB3C30"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Πάντως</w:t>
      </w:r>
      <w:r>
        <w:rPr>
          <w:rFonts w:eastAsia="Times New Roman" w:cs="Times New Roman"/>
          <w:szCs w:val="24"/>
        </w:rPr>
        <w:t xml:space="preserve"> σας άκουσε όλους με προσοχή. Αφήστε τον Υπουργό να μιλήσει.</w:t>
      </w:r>
    </w:p>
    <w:p w14:paraId="7DFB3C31"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Δεν βρέθηκε ένας, λοιπόν, να επισκεφθεί το Υπουργείο. </w:t>
      </w:r>
    </w:p>
    <w:p w14:paraId="7DFB3C3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Τι είχε κάνει ο κ. </w:t>
      </w:r>
      <w:proofErr w:type="spellStart"/>
      <w:r>
        <w:rPr>
          <w:rFonts w:eastAsia="Times New Roman" w:cs="Times New Roman"/>
          <w:szCs w:val="24"/>
        </w:rPr>
        <w:t>Δρίτσας</w:t>
      </w:r>
      <w:proofErr w:type="spellEnd"/>
      <w:r>
        <w:rPr>
          <w:rFonts w:eastAsia="Times New Roman" w:cs="Times New Roman"/>
          <w:szCs w:val="24"/>
        </w:rPr>
        <w:t xml:space="preserve"> σε ανάλογη περίσταση, για να δούμε τη διαφο</w:t>
      </w:r>
      <w:r>
        <w:rPr>
          <w:rFonts w:eastAsia="Times New Roman" w:cs="Times New Roman"/>
          <w:szCs w:val="24"/>
        </w:rPr>
        <w:t xml:space="preserve">ρά πολιτικού πολιτισμού; Τι είχε κάνει ο κ. </w:t>
      </w:r>
      <w:proofErr w:type="spellStart"/>
      <w:r>
        <w:rPr>
          <w:rFonts w:eastAsia="Times New Roman" w:cs="Times New Roman"/>
          <w:szCs w:val="24"/>
        </w:rPr>
        <w:t>Δρίτσας</w:t>
      </w:r>
      <w:proofErr w:type="spellEnd"/>
      <w:r>
        <w:rPr>
          <w:rFonts w:eastAsia="Times New Roman" w:cs="Times New Roman"/>
          <w:szCs w:val="24"/>
        </w:rPr>
        <w:t xml:space="preserve"> </w:t>
      </w:r>
      <w:r>
        <w:rPr>
          <w:rFonts w:eastAsia="Times New Roman" w:cs="Times New Roman"/>
          <w:szCs w:val="24"/>
        </w:rPr>
        <w:lastRenderedPageBreak/>
        <w:t xml:space="preserve">όταν συνέβη ένα ανάλογο ατύχημα όταν ήμασταν στην αντιπολίτευση; </w:t>
      </w:r>
    </w:p>
    <w:p w14:paraId="7DFB3C33" w14:textId="77777777" w:rsidR="000E1967" w:rsidRDefault="00A63212">
      <w:pPr>
        <w:spacing w:after="0" w:line="600" w:lineRule="auto"/>
        <w:ind w:firstLine="720"/>
        <w:jc w:val="both"/>
        <w:rPr>
          <w:rFonts w:eastAsia="Times New Roman"/>
          <w:szCs w:val="24"/>
        </w:rPr>
      </w:pPr>
      <w:r>
        <w:rPr>
          <w:rFonts w:eastAsia="Times New Roman"/>
          <w:szCs w:val="24"/>
        </w:rPr>
        <w:t>Επισκέφθηκε τον Υπουργό, ζήτησε ενημέρωση, είδε αρμόδιους φορείς. Απαξίωσε η Νέα Δημοκρατία. Καλά ο κ. Μητσοτάκης, πήγε εκεί που πήγε ο άν</w:t>
      </w:r>
      <w:r>
        <w:rPr>
          <w:rFonts w:eastAsia="Times New Roman"/>
          <w:szCs w:val="24"/>
        </w:rPr>
        <w:t>θρωπος. Η Νέα Δημοκρατία, λοιπόν, είδε το πρώτο μεγάλο ενδιαφέρον της.</w:t>
      </w:r>
    </w:p>
    <w:p w14:paraId="7DFB3C34" w14:textId="77777777" w:rsidR="000E1967" w:rsidRDefault="00A63212">
      <w:pPr>
        <w:spacing w:after="0" w:line="600" w:lineRule="auto"/>
        <w:ind w:firstLine="720"/>
        <w:jc w:val="both"/>
        <w:rPr>
          <w:rFonts w:eastAsia="Times New Roman"/>
          <w:szCs w:val="24"/>
        </w:rPr>
      </w:pPr>
      <w:r>
        <w:rPr>
          <w:rFonts w:eastAsia="Times New Roman"/>
          <w:szCs w:val="24"/>
        </w:rPr>
        <w:t>Το δεύτερο, κύριε Πρόεδρε, που έκανε: Ζήτησε αμέσως τη σύγκληση της Επιτροπής Περιβάλλοντος, αλλά μετά την πρωτοβουλία της Κυβέρνησης και μετά από πέντε μέρες, γιατί είχε καταλάβει το μ</w:t>
      </w:r>
      <w:r>
        <w:rPr>
          <w:rFonts w:eastAsia="Times New Roman"/>
          <w:szCs w:val="24"/>
        </w:rPr>
        <w:t>έγεθος του προβλήματος. Πάρα πολύ σημαντικό.</w:t>
      </w:r>
    </w:p>
    <w:p w14:paraId="7DFB3C35" w14:textId="77777777" w:rsidR="000E1967" w:rsidRDefault="00A63212">
      <w:pPr>
        <w:spacing w:after="0" w:line="600" w:lineRule="auto"/>
        <w:ind w:firstLine="720"/>
        <w:jc w:val="both"/>
        <w:rPr>
          <w:rFonts w:eastAsia="Times New Roman"/>
          <w:szCs w:val="24"/>
        </w:rPr>
      </w:pPr>
      <w:r>
        <w:rPr>
          <w:rFonts w:eastAsia="Times New Roman"/>
          <w:szCs w:val="24"/>
        </w:rPr>
        <w:t xml:space="preserve">Μετά, λοιπόν, μας είπε κι άλλα πράγματα τα οποία θα πω, αφού εξηγήσω για το ατύχημα. </w:t>
      </w:r>
    </w:p>
    <w:p w14:paraId="7DFB3C36" w14:textId="77777777" w:rsidR="000E1967" w:rsidRDefault="00A63212">
      <w:pPr>
        <w:spacing w:after="0" w:line="600" w:lineRule="auto"/>
        <w:ind w:firstLine="720"/>
        <w:jc w:val="both"/>
        <w:rPr>
          <w:rFonts w:eastAsia="Times New Roman"/>
          <w:szCs w:val="24"/>
        </w:rPr>
      </w:pPr>
      <w:r>
        <w:rPr>
          <w:rFonts w:eastAsia="Times New Roman"/>
          <w:szCs w:val="24"/>
        </w:rPr>
        <w:t>Κύριε Πρόεδρε, στις 2.30΄ η ώρα τη νύχτα ήρθε το σήμα στον θάλαμο επιχειρήσεων ότι ένα πλοίο κινδυνεύει να βυθιστεί. Σε δεκαπ</w:t>
      </w:r>
      <w:r>
        <w:rPr>
          <w:rFonts w:eastAsia="Times New Roman"/>
          <w:szCs w:val="24"/>
        </w:rPr>
        <w:t xml:space="preserve">έντε λεπτά ήταν εκεί δύο σκάφη του Λιμενικού Σώματος. Η πρώτη ενέργεια, ως οφείλαμε, ήταν να γίνει προσπάθεια να διασωθούν όσοι άνθρωποι ήταν μέσα. </w:t>
      </w:r>
    </w:p>
    <w:p w14:paraId="7DFB3C37" w14:textId="77777777" w:rsidR="000E1967" w:rsidRDefault="00A63212">
      <w:pPr>
        <w:spacing w:after="0" w:line="600" w:lineRule="auto"/>
        <w:ind w:firstLine="720"/>
        <w:jc w:val="both"/>
        <w:rPr>
          <w:rFonts w:eastAsia="Times New Roman"/>
          <w:szCs w:val="24"/>
        </w:rPr>
      </w:pPr>
      <w:r>
        <w:rPr>
          <w:rFonts w:eastAsia="Times New Roman"/>
          <w:szCs w:val="24"/>
        </w:rPr>
        <w:t xml:space="preserve">Στις 4.10΄, κύριε Πρόεδρε, βυθίστηκε το πλοίο. </w:t>
      </w:r>
    </w:p>
    <w:p w14:paraId="7DFB3C38" w14:textId="77777777" w:rsidR="000E1967" w:rsidRDefault="00A63212">
      <w:pPr>
        <w:spacing w:after="0" w:line="600" w:lineRule="auto"/>
        <w:ind w:firstLine="720"/>
        <w:jc w:val="both"/>
        <w:rPr>
          <w:rFonts w:eastAsia="Times New Roman"/>
          <w:szCs w:val="24"/>
        </w:rPr>
      </w:pPr>
      <w:r>
        <w:rPr>
          <w:rFonts w:eastAsia="Times New Roman"/>
          <w:szCs w:val="24"/>
        </w:rPr>
        <w:t xml:space="preserve">Αυτά όλα τα στοιχεία είναι από τον θάλαμο επιχειρήσεων από </w:t>
      </w:r>
      <w:r>
        <w:rPr>
          <w:rFonts w:eastAsia="Times New Roman"/>
          <w:szCs w:val="24"/>
        </w:rPr>
        <w:t xml:space="preserve">το </w:t>
      </w:r>
      <w:r>
        <w:rPr>
          <w:rFonts w:eastAsia="Times New Roman"/>
          <w:szCs w:val="24"/>
        </w:rPr>
        <w:t>α</w:t>
      </w:r>
      <w:r>
        <w:rPr>
          <w:rFonts w:eastAsia="Times New Roman"/>
          <w:szCs w:val="24"/>
        </w:rPr>
        <w:t xml:space="preserve">ρχηγείο και όλα μπορούν -αν μας κάνουν την τιμή όσοι </w:t>
      </w:r>
      <w:r>
        <w:rPr>
          <w:rFonts w:eastAsia="Times New Roman"/>
          <w:szCs w:val="24"/>
        </w:rPr>
        <w:lastRenderedPageBreak/>
        <w:t xml:space="preserve">συνάδελφοι το θέλουν, γιατί υπήρξαν και Βουλευτές άλλων κομμάτων που ήρθαν- να ερευνηθούν. Άλλωστε είναι ανακριτικό υλικό και στα χέρια του εισαγγελέα. </w:t>
      </w:r>
    </w:p>
    <w:p w14:paraId="7DFB3C39" w14:textId="77777777" w:rsidR="000E1967" w:rsidRDefault="00A63212">
      <w:pPr>
        <w:spacing w:after="0" w:line="600" w:lineRule="auto"/>
        <w:ind w:firstLine="720"/>
        <w:jc w:val="both"/>
        <w:rPr>
          <w:rFonts w:eastAsia="Times New Roman"/>
          <w:szCs w:val="24"/>
        </w:rPr>
      </w:pPr>
      <w:r>
        <w:rPr>
          <w:rFonts w:eastAsia="Times New Roman"/>
          <w:szCs w:val="24"/>
        </w:rPr>
        <w:t>Στις 5.21΄ έφυγε το σήμα από το Αρχηγείο να εν</w:t>
      </w:r>
      <w:r>
        <w:rPr>
          <w:rFonts w:eastAsia="Times New Roman"/>
          <w:szCs w:val="24"/>
        </w:rPr>
        <w:t xml:space="preserve">εργοποιηθούν τα τοπικά σχέδια σε όλα τα λιμεναρχεία της ευρύτερης περιοχής. Από τη στιγμή, λοιπόν, που ενεργοποιούνται τα τοπικά σχέδια ενεργοποιούνται όσοι φορείς συμπεριλαμβάνονται, με βάση το σχέδιο που υπάρχει στο Υπουργείο. </w:t>
      </w:r>
    </w:p>
    <w:p w14:paraId="7DFB3C3A" w14:textId="77777777" w:rsidR="000E1967" w:rsidRDefault="00A63212">
      <w:pPr>
        <w:spacing w:after="0" w:line="600" w:lineRule="auto"/>
        <w:ind w:firstLine="720"/>
        <w:jc w:val="both"/>
        <w:rPr>
          <w:rFonts w:eastAsia="Times New Roman"/>
          <w:szCs w:val="24"/>
        </w:rPr>
      </w:pPr>
      <w:r>
        <w:rPr>
          <w:rFonts w:eastAsia="Times New Roman"/>
          <w:szCs w:val="24"/>
        </w:rPr>
        <w:t xml:space="preserve">Στις </w:t>
      </w:r>
      <w:r>
        <w:rPr>
          <w:rFonts w:eastAsia="Times New Roman"/>
          <w:szCs w:val="24"/>
        </w:rPr>
        <w:t xml:space="preserve">5.30΄ η ώρα έφτασε εκεί το πρώτο απορρυπαντικό σκάφος του Λιμενικού Σώματος. </w:t>
      </w:r>
    </w:p>
    <w:p w14:paraId="7DFB3C3B" w14:textId="77777777" w:rsidR="000E1967" w:rsidRDefault="00A63212">
      <w:pPr>
        <w:spacing w:after="0" w:line="600" w:lineRule="auto"/>
        <w:ind w:firstLine="720"/>
        <w:jc w:val="both"/>
        <w:rPr>
          <w:rFonts w:eastAsia="Times New Roman"/>
          <w:szCs w:val="24"/>
        </w:rPr>
      </w:pPr>
      <w:r>
        <w:rPr>
          <w:rFonts w:eastAsia="Times New Roman"/>
          <w:szCs w:val="24"/>
        </w:rPr>
        <w:t>Εδώ, ειλικρινά, θέλω να πω ότι όταν σας λέω πως έρχεστε αδιάβαστοι, είναι μια πραγματικότητα. Δηλαδή, δεν ξέρετε, κυρία Μπακογιάννη, ότι αυτά ανατίθενται από τον ιδιοκτήτη σε ιδι</w:t>
      </w:r>
      <w:r>
        <w:rPr>
          <w:rFonts w:eastAsia="Times New Roman"/>
          <w:szCs w:val="24"/>
        </w:rPr>
        <w:t>ωτικές εταιρείες; Δεν ξέρετε ότι υπάρχει διάταγμα</w:t>
      </w:r>
      <w:r>
        <w:rPr>
          <w:rFonts w:eastAsia="Times New Roman"/>
          <w:szCs w:val="24"/>
        </w:rPr>
        <w:t>,</w:t>
      </w:r>
      <w:r>
        <w:rPr>
          <w:rFonts w:eastAsia="Times New Roman"/>
          <w:szCs w:val="24"/>
        </w:rPr>
        <w:t xml:space="preserve"> που ορίζει αυτήν τη διαδικασία, το διάταγμα 55/1998;</w:t>
      </w:r>
    </w:p>
    <w:p w14:paraId="7DFB3C3C" w14:textId="77777777" w:rsidR="000E1967" w:rsidRDefault="00A63212">
      <w:pPr>
        <w:spacing w:after="0" w:line="600" w:lineRule="auto"/>
        <w:ind w:firstLine="720"/>
        <w:jc w:val="both"/>
        <w:rPr>
          <w:rFonts w:eastAsia="Times New Roman"/>
          <w:szCs w:val="24"/>
        </w:rPr>
      </w:pPr>
      <w:r>
        <w:rPr>
          <w:rFonts w:eastAsia="Times New Roman"/>
          <w:szCs w:val="24"/>
        </w:rPr>
        <w:t>Και δεν ξέρετε ή δεν θέλετε να ξέρετε -για να πω και κάτι ακόμα- ότι μέχρι σήμερα η προβλεπόμενη από αυτήν τη διάταξη -στο άρθρο 11 παράγραφος 6- διαδικ</w:t>
      </w:r>
      <w:r>
        <w:rPr>
          <w:rFonts w:eastAsia="Times New Roman"/>
          <w:szCs w:val="24"/>
        </w:rPr>
        <w:t xml:space="preserve">ασία έκδοσης υπουργικής απόφασης που πρέπει να ορίζει τις προδιαγραφές λειτουργίας </w:t>
      </w:r>
      <w:r>
        <w:rPr>
          <w:rFonts w:eastAsia="Times New Roman"/>
          <w:szCs w:val="24"/>
        </w:rPr>
        <w:lastRenderedPageBreak/>
        <w:t>αυτών των εταιρειών, στις οποίες έχετε δώσει άδειες, δεν έχει εκδοθεί; Εδώ και είκοσι πέντε χρόνια αυτή η περίφημη υπουργική απόφαση δεν έχει εκδοθεί! Κι έπρεπε να έρθει αυτ</w:t>
      </w:r>
      <w:r>
        <w:rPr>
          <w:rFonts w:eastAsia="Times New Roman"/>
          <w:szCs w:val="24"/>
        </w:rPr>
        <w:t xml:space="preserve">ή η Κυβέρνηση να συγκροτήσει </w:t>
      </w:r>
      <w:r>
        <w:rPr>
          <w:rFonts w:eastAsia="Times New Roman"/>
          <w:szCs w:val="24"/>
        </w:rPr>
        <w:t>ε</w:t>
      </w:r>
      <w:r>
        <w:rPr>
          <w:rFonts w:eastAsia="Times New Roman"/>
          <w:szCs w:val="24"/>
        </w:rPr>
        <w:t>πιτροπή η οποία μελετά το ζήτημα, γιατί είναι πράγματι σύνθετο θέμα, και μέσα στον Οκτώβριο θα εκδοθεί, επιτέλους, αυτή η υπουργική απόφαση. Ούτε αυτό το ξέρετε. Κι έρχεστε εδώ να μας εγκαλέσετε. Δεν ξέρετε, λοιπόν, ότι ο ιδιο</w:t>
      </w:r>
      <w:r>
        <w:rPr>
          <w:rFonts w:eastAsia="Times New Roman"/>
          <w:szCs w:val="24"/>
        </w:rPr>
        <w:t xml:space="preserve">κτήτης με βάση τον νόμο αναθέτει σε εταιρεία; </w:t>
      </w:r>
    </w:p>
    <w:p w14:paraId="7DFB3C3D" w14:textId="77777777" w:rsidR="000E1967" w:rsidRDefault="00A63212">
      <w:pPr>
        <w:spacing w:after="0" w:line="600" w:lineRule="auto"/>
        <w:ind w:firstLine="720"/>
        <w:jc w:val="both"/>
        <w:rPr>
          <w:rFonts w:eastAsia="Times New Roman"/>
          <w:szCs w:val="24"/>
        </w:rPr>
      </w:pPr>
      <w:r>
        <w:rPr>
          <w:rFonts w:eastAsia="Times New Roman"/>
          <w:szCs w:val="24"/>
        </w:rPr>
        <w:t xml:space="preserve">Ανετέθη, λοιπόν, σε εταιρεία στις 6.14΄ και στις 7.00΄ αρχίζει η προσπάθεια να κατέβουν δύτες. </w:t>
      </w:r>
    </w:p>
    <w:p w14:paraId="7DFB3C3E" w14:textId="77777777" w:rsidR="000E1967" w:rsidRDefault="00A63212">
      <w:pPr>
        <w:spacing w:after="0" w:line="600" w:lineRule="auto"/>
        <w:ind w:firstLine="720"/>
        <w:jc w:val="both"/>
        <w:rPr>
          <w:rFonts w:eastAsia="Times New Roman"/>
          <w:szCs w:val="24"/>
        </w:rPr>
      </w:pPr>
      <w:r>
        <w:rPr>
          <w:rFonts w:eastAsia="Times New Roman"/>
          <w:szCs w:val="24"/>
        </w:rPr>
        <w:t>Γιατί, κύριε Κουμουτσάκο, δεν ξέρω πόση γνώση έχετε στα ναυτιλιακά και σε αυτές τις περιπτώσεις -γι’ αυτό καλό εί</w:t>
      </w:r>
      <w:r>
        <w:rPr>
          <w:rFonts w:eastAsia="Times New Roman"/>
          <w:szCs w:val="24"/>
        </w:rPr>
        <w:t>ναι να μην κάνουμε τον ξερόλα- αλλά για να μπει η διαδικασία να ξεκινήσει να κατέβει ένα δύτης πρέπει να έχει σταθεροποιηθεί η διαδικασία βύθισης του πλοίου. Δηλαδή, τη νύχτα μόνο σε περιπτώσεις που κινδυνεύουν άνθρωποι οι οποίοι έχουν εγκλωβιστεί μπορεί ν</w:t>
      </w:r>
      <w:r>
        <w:rPr>
          <w:rFonts w:eastAsia="Times New Roman"/>
          <w:szCs w:val="24"/>
        </w:rPr>
        <w:t>α επιχειρηθεί.</w:t>
      </w:r>
    </w:p>
    <w:p w14:paraId="7DFB3C3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Στις 7.00΄ η ώρα, λοιπόν, μπήκαν οι δύτες και οι βατραχάνθρωποι του Υπουργείου, εντοπίσανε το πλοίο και ξεκίνησε η </w:t>
      </w:r>
      <w:r>
        <w:rPr>
          <w:rFonts w:eastAsia="Times New Roman" w:cs="Times New Roman"/>
          <w:szCs w:val="24"/>
        </w:rPr>
        <w:lastRenderedPageBreak/>
        <w:t>διαδικασία να μπει το φράγμα, το οποίο ολοκληρώθηκε, αφού πέταξαν δυο αεροπλάνα του Λιμενικού Σώματος για να εντοπίσουν την κη</w:t>
      </w:r>
      <w:r>
        <w:rPr>
          <w:rFonts w:eastAsia="Times New Roman" w:cs="Times New Roman"/>
          <w:szCs w:val="24"/>
        </w:rPr>
        <w:t xml:space="preserve">λίδα από τη διαρροή και το σημείο. Στις 9.40΄ ολοκληρώθηκε το φράγμα αυτό. Στις 10.00΄ άρχισε η προσπάθεια στεγανοποίησης. Στις 20.00΄ η ώρα, το βράδυ, με ενημέρωσε ο </w:t>
      </w:r>
      <w:proofErr w:type="spellStart"/>
      <w:r>
        <w:rPr>
          <w:rFonts w:eastAsia="Times New Roman" w:cs="Times New Roman"/>
          <w:szCs w:val="24"/>
        </w:rPr>
        <w:t>ρχηγός</w:t>
      </w:r>
      <w:proofErr w:type="spellEnd"/>
      <w:r>
        <w:rPr>
          <w:rFonts w:eastAsia="Times New Roman" w:cs="Times New Roman"/>
          <w:szCs w:val="24"/>
        </w:rPr>
        <w:t xml:space="preserve"> ότι η προσπάθεια στεγανοποίησης έφτασε στο 80%.</w:t>
      </w:r>
    </w:p>
    <w:p w14:paraId="7DFB3C4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Λέει η κ. Μπακογιάννη: «Τι κάνατε </w:t>
      </w:r>
      <w:r>
        <w:rPr>
          <w:rFonts w:eastAsia="Times New Roman" w:cs="Times New Roman"/>
          <w:szCs w:val="24"/>
        </w:rPr>
        <w:t xml:space="preserve">όταν σας ενημέρωσε τη νύχτα ο </w:t>
      </w:r>
      <w:r>
        <w:rPr>
          <w:rFonts w:eastAsia="Times New Roman" w:cs="Times New Roman"/>
          <w:szCs w:val="24"/>
        </w:rPr>
        <w:t>α</w:t>
      </w:r>
      <w:r>
        <w:rPr>
          <w:rFonts w:eastAsia="Times New Roman" w:cs="Times New Roman"/>
          <w:szCs w:val="24"/>
        </w:rPr>
        <w:t xml:space="preserve">ρχηγός;» Ο </w:t>
      </w:r>
      <w:r>
        <w:rPr>
          <w:rFonts w:eastAsia="Times New Roman" w:cs="Times New Roman"/>
          <w:szCs w:val="24"/>
        </w:rPr>
        <w:t>α</w:t>
      </w:r>
      <w:r>
        <w:rPr>
          <w:rFonts w:eastAsia="Times New Roman" w:cs="Times New Roman"/>
          <w:szCs w:val="24"/>
        </w:rPr>
        <w:t>ρχηγός με ενημέρωσε στις 3.00΄ η ώρα τη νύχτα, γιατί αυτή είναι η συνεργασία μας, ό,τι γεγονός και αν συμβεί, ό,τι ώρα και να είναι, πρέπει να ενημερωθώ. Εδώ είναι ο άνθρωπος. Μπορείτε να τον καλέσετε. Θα τα καταθ</w:t>
      </w:r>
      <w:r>
        <w:rPr>
          <w:rFonts w:eastAsia="Times New Roman" w:cs="Times New Roman"/>
          <w:szCs w:val="24"/>
        </w:rPr>
        <w:t xml:space="preserve">έσει και στην ανάκριση. Του είπα: «Ενεργοποιήστε τα σχέδια και θα είσαι επικεφαλής όλης της προσπάθειας». </w:t>
      </w:r>
    </w:p>
    <w:p w14:paraId="7DFB3C4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Ενημερώθηκα, λοιπόν, στις 20.00΄ την Κυριακή. Δεν πήγα στο Λονδίνο την Κυριακή, κυρία Μπακογιάννη. Δεν έχετε καλή ενημέρωση.</w:t>
      </w:r>
    </w:p>
    <w:p w14:paraId="7DFB3C42"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Όχι</w:t>
      </w:r>
      <w:r>
        <w:rPr>
          <w:rFonts w:eastAsia="Times New Roman" w:cs="Times New Roman"/>
          <w:szCs w:val="24"/>
        </w:rPr>
        <w:t xml:space="preserve">, τη Δευτέρα είπα. </w:t>
      </w:r>
    </w:p>
    <w:p w14:paraId="7DFB3C43"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Την Κυριακή είπατε.</w:t>
      </w:r>
    </w:p>
    <w:p w14:paraId="7DFB3C44"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lastRenderedPageBreak/>
        <w:t>ΘΕΟΔΩΡΑ ΜΠΑΚΟΓΙΑΝΝΗ:</w:t>
      </w:r>
      <w:r>
        <w:rPr>
          <w:rFonts w:eastAsia="Times New Roman" w:cs="Times New Roman"/>
          <w:szCs w:val="24"/>
        </w:rPr>
        <w:t xml:space="preserve"> Έκανα και περιγραφή τι κάνατε.</w:t>
      </w:r>
    </w:p>
    <w:p w14:paraId="7DFB3C45"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Εντάξει, θα το δούμε στα Πρακτικά. Θα το δούμε. Μη βιάζεστε. Εγώ κατάλαβα ότι είπατε την Κυριακή. Ωραία. </w:t>
      </w:r>
    </w:p>
    <w:p w14:paraId="7DFB3C4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Τη Δευτέρα, λοιπόν, το πρωί είχα πάρει μια ενημέρωση ότι η προσπάθεια στεγανοποίησης έφτασε στο 95% και πήγα στο Λονδίνο.</w:t>
      </w:r>
    </w:p>
    <w:p w14:paraId="7DFB3C47"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Τη Δευ</w:t>
      </w:r>
      <w:r>
        <w:rPr>
          <w:rFonts w:eastAsia="Times New Roman" w:cs="Times New Roman"/>
          <w:szCs w:val="24"/>
        </w:rPr>
        <w:t>τέρα πήγατε με την ησυχία σας. Έτσι, σωστό.</w:t>
      </w:r>
    </w:p>
    <w:p w14:paraId="7DFB3C48"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Αν ήμουν εδώ δηλαδή, θα το είχα στεγανοποιήσει πιο νωρίς. Μπορεί. Θα μιλήσω και για το Λονδίνο, μη βιάζεστε. Όταν έρθει η ώρα θα μιλήσω και γι</w:t>
      </w:r>
      <w:r>
        <w:rPr>
          <w:rFonts w:eastAsia="Times New Roman" w:cs="Times New Roman"/>
          <w:szCs w:val="24"/>
        </w:rPr>
        <w:t>α το Λονδίνο, αργότερα.</w:t>
      </w:r>
    </w:p>
    <w:p w14:paraId="7DFB3C4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Την Κυριακή το πρωί στην επικοινωνία που έγινε ενημερώθηκε η </w:t>
      </w:r>
      <w:r>
        <w:rPr>
          <w:rFonts w:eastAsia="Times New Roman" w:cs="Times New Roman"/>
          <w:szCs w:val="24"/>
        </w:rPr>
        <w:t>δ</w:t>
      </w:r>
      <w:r>
        <w:rPr>
          <w:rFonts w:eastAsia="Times New Roman" w:cs="Times New Roman"/>
          <w:szCs w:val="24"/>
        </w:rPr>
        <w:t xml:space="preserve">ήμαρχος Σαλαμίνος. Σας ακούω να κλαυθμηρίζετε συνεχώς μίζερα πως δεν ειδοποιήθηκαν οι δήμαρχοι, πως οι δήμαρχοι θα έκαναν αυτό ή θα έκαναν εκείνο. Οι δυνατότητες των </w:t>
      </w:r>
      <w:r>
        <w:rPr>
          <w:rFonts w:eastAsia="Times New Roman" w:cs="Times New Roman"/>
          <w:szCs w:val="24"/>
        </w:rPr>
        <w:lastRenderedPageBreak/>
        <w:t>δημά</w:t>
      </w:r>
      <w:r>
        <w:rPr>
          <w:rFonts w:eastAsia="Times New Roman" w:cs="Times New Roman"/>
          <w:szCs w:val="24"/>
        </w:rPr>
        <w:t xml:space="preserve">ρχων –για να μην λέτε παραμύθια στον ελληνικό λαό- δυστυχώς, είναι μηδαμινές, γιατί ξέρετε πάρα πολύ καλά πώς έχετε λειτουργήσει όλα αυτά τα χρόνια και για τους δημάρχους και ξέρουν κι αυτοί πώς αυτή η Κυβέρνηση προσπαθεί να δώσει αυτά που πρέπει να δώσει </w:t>
      </w:r>
      <w:r>
        <w:rPr>
          <w:rFonts w:eastAsia="Times New Roman" w:cs="Times New Roman"/>
          <w:szCs w:val="24"/>
        </w:rPr>
        <w:t>στους δημάρχους.</w:t>
      </w:r>
    </w:p>
    <w:p w14:paraId="7DFB3C4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Λοιπόν, η </w:t>
      </w:r>
      <w:r>
        <w:rPr>
          <w:rFonts w:eastAsia="Times New Roman" w:cs="Times New Roman"/>
          <w:szCs w:val="24"/>
        </w:rPr>
        <w:t>δ</w:t>
      </w:r>
      <w:r>
        <w:rPr>
          <w:rFonts w:eastAsia="Times New Roman" w:cs="Times New Roman"/>
          <w:szCs w:val="24"/>
        </w:rPr>
        <w:t xml:space="preserve">ήμαρχος της Σαλαμίνος, κύριε </w:t>
      </w:r>
      <w:proofErr w:type="spellStart"/>
      <w:r>
        <w:rPr>
          <w:rFonts w:eastAsia="Times New Roman" w:cs="Times New Roman"/>
          <w:szCs w:val="24"/>
        </w:rPr>
        <w:t>Τραγάκη</w:t>
      </w:r>
      <w:proofErr w:type="spellEnd"/>
      <w:r>
        <w:rPr>
          <w:rFonts w:eastAsia="Times New Roman" w:cs="Times New Roman"/>
          <w:szCs w:val="24"/>
        </w:rPr>
        <w:t>, μήπως είναι προσκείμενη στον ΣΥΡΙΖΑ και λέει άλλα από αυτά που λέτε εσείς; Για να καταλάβω.</w:t>
      </w:r>
    </w:p>
    <w:p w14:paraId="7DFB3C4B"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Εμείς τι είπαμε δηλαδή;</w:t>
      </w:r>
    </w:p>
    <w:p w14:paraId="7DFB3C4C"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w:t>
      </w:r>
      <w:r>
        <w:rPr>
          <w:rFonts w:eastAsia="Times New Roman" w:cs="Times New Roman"/>
          <w:b/>
          <w:szCs w:val="24"/>
        </w:rPr>
        <w:t>ς Πολιτικής):</w:t>
      </w:r>
      <w:r>
        <w:rPr>
          <w:rFonts w:eastAsia="Times New Roman" w:cs="Times New Roman"/>
          <w:szCs w:val="24"/>
        </w:rPr>
        <w:t xml:space="preserve"> Για να καταλάβω, δηλαδή, ειλικρινά, επειδή ξέρετε πόσο σας σέβομαι, αλλά δεν μπορείτε να λέτε τέτοια πράγματα, για όνομα του Θεού!</w:t>
      </w:r>
    </w:p>
    <w:p w14:paraId="7DFB3C4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Ενημερώθηκε την Κυριακή το πρωί. Και αυτά όλα ερευνώνται. Μην νομίζετε ότι τα λέμε απλώς για να τα λέμε, όλα ερ</w:t>
      </w:r>
      <w:r>
        <w:rPr>
          <w:rFonts w:eastAsia="Times New Roman" w:cs="Times New Roman"/>
          <w:szCs w:val="24"/>
        </w:rPr>
        <w:t>ευνώνται. Και είμαστε οι μόνοι που δεν έχουμε λόγους, γιατί θα επανέλθω και στα συμφέροντα, κυρία Μπακογιάννη. Ξέρετε περισσότερα απ’ αυτά που είπατε. Θα επανέλθω, όμως. Αφού θέλετε έτσι, θα ανοίξουμε την κουβέντα.</w:t>
      </w:r>
    </w:p>
    <w:p w14:paraId="7DFB3C4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Ενημερώθηκα, λοιπόν, την Τρίτη το βράδυ. </w:t>
      </w:r>
      <w:r>
        <w:rPr>
          <w:rFonts w:eastAsia="Times New Roman" w:cs="Times New Roman"/>
          <w:szCs w:val="24"/>
        </w:rPr>
        <w:t xml:space="preserve">Εγώ είχα συνεχή επικοινωνία με το Υπουργείο. Έγινε μια σύσκεψη στο </w:t>
      </w:r>
      <w:r>
        <w:rPr>
          <w:rFonts w:eastAsia="Times New Roman" w:cs="Times New Roman"/>
          <w:szCs w:val="24"/>
        </w:rPr>
        <w:t>λ</w:t>
      </w:r>
      <w:r>
        <w:rPr>
          <w:rFonts w:eastAsia="Times New Roman" w:cs="Times New Roman"/>
          <w:szCs w:val="24"/>
        </w:rPr>
        <w:t xml:space="preserve">ιμεναρχείο με τους δύο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 xml:space="preserve">ραμματείς και ενημερώθηκαν οι </w:t>
      </w:r>
      <w:r>
        <w:rPr>
          <w:rFonts w:eastAsia="Times New Roman" w:cs="Times New Roman"/>
          <w:szCs w:val="24"/>
        </w:rPr>
        <w:t>δ</w:t>
      </w:r>
      <w:r>
        <w:rPr>
          <w:rFonts w:eastAsia="Times New Roman" w:cs="Times New Roman"/>
          <w:szCs w:val="24"/>
        </w:rPr>
        <w:t>ήμαρχοι της περιοχής, του Πειραιά, γιατί η πετρελαιοκηλίδα φαινόταν ότι πήγαινε προς τα εκεί.</w:t>
      </w:r>
    </w:p>
    <w:p w14:paraId="7DFB3C4F" w14:textId="77777777" w:rsidR="000E1967" w:rsidRDefault="00A63212">
      <w:pPr>
        <w:spacing w:after="0" w:line="600" w:lineRule="auto"/>
        <w:ind w:firstLine="720"/>
        <w:jc w:val="both"/>
        <w:rPr>
          <w:rFonts w:eastAsia="Times New Roman"/>
          <w:szCs w:val="24"/>
        </w:rPr>
      </w:pPr>
      <w:r>
        <w:rPr>
          <w:rFonts w:eastAsia="Times New Roman"/>
          <w:szCs w:val="24"/>
        </w:rPr>
        <w:t>Την επόμενη μέρα το πρωί έγινε</w:t>
      </w:r>
      <w:r>
        <w:rPr>
          <w:rFonts w:eastAsia="Times New Roman"/>
          <w:szCs w:val="24"/>
        </w:rPr>
        <w:t xml:space="preserve"> σύσκεψη παρουσία του </w:t>
      </w:r>
      <w:r>
        <w:rPr>
          <w:rFonts w:eastAsia="Times New Roman"/>
          <w:szCs w:val="24"/>
        </w:rPr>
        <w:t>δ</w:t>
      </w:r>
      <w:r>
        <w:rPr>
          <w:rFonts w:eastAsia="Times New Roman"/>
          <w:szCs w:val="24"/>
        </w:rPr>
        <w:t xml:space="preserve">ημάρχου του Πειραιά. Όλοι οι </w:t>
      </w:r>
      <w:r>
        <w:rPr>
          <w:rFonts w:eastAsia="Times New Roman"/>
          <w:szCs w:val="24"/>
        </w:rPr>
        <w:t>δ</w:t>
      </w:r>
      <w:r>
        <w:rPr>
          <w:rFonts w:eastAsia="Times New Roman"/>
          <w:szCs w:val="24"/>
        </w:rPr>
        <w:t xml:space="preserve">ήμαρχοι το έχουν επιβεβαιώσει. Όταν διαπιστώθηκε ότι η πετρελαιοκηλίδα κατευθύνεται και προς τη μεριά του Σαρωνικού, ειδοποιήθηκαν όλοι οι </w:t>
      </w:r>
      <w:r>
        <w:rPr>
          <w:rFonts w:eastAsia="Times New Roman"/>
          <w:szCs w:val="24"/>
        </w:rPr>
        <w:t>δ</w:t>
      </w:r>
      <w:r>
        <w:rPr>
          <w:rFonts w:eastAsia="Times New Roman"/>
          <w:szCs w:val="24"/>
        </w:rPr>
        <w:t>ήμαρχοι και την Πέμπτη το πρωί έγινε μια σύσκεψη, για να υπάρξε</w:t>
      </w:r>
      <w:r>
        <w:rPr>
          <w:rFonts w:eastAsia="Times New Roman"/>
          <w:szCs w:val="24"/>
        </w:rPr>
        <w:t>ι η αντιμετώπιση που έπρεπε να υπάρξει.</w:t>
      </w:r>
    </w:p>
    <w:p w14:paraId="7DFB3C50" w14:textId="77777777" w:rsidR="000E1967" w:rsidRDefault="00A63212">
      <w:pPr>
        <w:spacing w:after="0" w:line="600" w:lineRule="auto"/>
        <w:ind w:firstLine="720"/>
        <w:jc w:val="both"/>
        <w:rPr>
          <w:rFonts w:eastAsia="Times New Roman"/>
          <w:szCs w:val="24"/>
        </w:rPr>
      </w:pPr>
      <w:r>
        <w:rPr>
          <w:rFonts w:eastAsia="Times New Roman"/>
          <w:szCs w:val="24"/>
        </w:rPr>
        <w:t>Εγώ δεν άκουσα τον Διονύση τον Χατζηδάκη να κραυγάζει όπως κραυγάζετε εσείς. Δεν τον άκουσα. Τον ακούσατε στη Βουλή. Και τους ακούσατε στη Βουλή πώς μίλησαν οι άνθρωποι. Ούτε αυτό το μέτρο δεν έχετε! Μόλις βρήκατε τη</w:t>
      </w:r>
      <w:r>
        <w:rPr>
          <w:rFonts w:eastAsia="Times New Roman"/>
          <w:szCs w:val="24"/>
        </w:rPr>
        <w:t xml:space="preserve">ν ευκαιρία, όμως, να χτυπήσετε τον </w:t>
      </w:r>
      <w:proofErr w:type="spellStart"/>
      <w:r>
        <w:rPr>
          <w:rFonts w:eastAsia="Times New Roman"/>
          <w:szCs w:val="24"/>
        </w:rPr>
        <w:t>Κουρουμπλή</w:t>
      </w:r>
      <w:proofErr w:type="spellEnd"/>
      <w:r>
        <w:rPr>
          <w:rFonts w:eastAsia="Times New Roman"/>
          <w:szCs w:val="24"/>
        </w:rPr>
        <w:t>, το κάνατε με όποιο τρόπο, αρκεί να μπορείτε να τον χτυπήσετε και την Κυβέρνηση.</w:t>
      </w:r>
    </w:p>
    <w:p w14:paraId="7DFB3C51" w14:textId="77777777" w:rsidR="000E1967" w:rsidRDefault="00A63212">
      <w:pPr>
        <w:spacing w:after="0" w:line="600" w:lineRule="auto"/>
        <w:ind w:firstLine="720"/>
        <w:jc w:val="both"/>
        <w:rPr>
          <w:rFonts w:eastAsia="Times New Roman"/>
          <w:szCs w:val="24"/>
        </w:rPr>
      </w:pPr>
      <w:r>
        <w:rPr>
          <w:rFonts w:eastAsia="Times New Roman"/>
          <w:szCs w:val="24"/>
        </w:rPr>
        <w:t xml:space="preserve">Τη Δευτέρα, κύριε Κατσαφάδο, σε συνεννόηση με τον κ. </w:t>
      </w:r>
      <w:proofErr w:type="spellStart"/>
      <w:r>
        <w:rPr>
          <w:rFonts w:eastAsia="Times New Roman"/>
          <w:szCs w:val="24"/>
        </w:rPr>
        <w:t>Φάμελλο</w:t>
      </w:r>
      <w:proofErr w:type="spellEnd"/>
      <w:r>
        <w:rPr>
          <w:rFonts w:eastAsia="Times New Roman"/>
          <w:szCs w:val="24"/>
        </w:rPr>
        <w:t xml:space="preserve">, ήρθαν οι επιθεωρητές του Υπουργείου Περιβάλλοντος </w:t>
      </w:r>
      <w:r>
        <w:rPr>
          <w:rFonts w:eastAsia="Times New Roman"/>
          <w:szCs w:val="24"/>
        </w:rPr>
        <w:lastRenderedPageBreak/>
        <w:t>και εγκαταστάθηκα</w:t>
      </w:r>
      <w:r>
        <w:rPr>
          <w:rFonts w:eastAsia="Times New Roman"/>
          <w:szCs w:val="24"/>
        </w:rPr>
        <w:t>ν καθημερινά στην περιοχή, για να παρακολουθούν την εξέλιξη του φαινομένου. Επίσης, ειδοποιήθηκε το ΕΛΚΕΘΕ, για να αρχίσει να κάνει μετρήσεις. Αυτό που δεν έγινε ποτέ -δεν το κάνατε, κυρίες και κύριοι συνάδελφοι, και μπορείτε να το ψάξετε στα αρχεία σας, ε</w:t>
      </w:r>
      <w:r>
        <w:rPr>
          <w:rFonts w:eastAsia="Times New Roman"/>
          <w:szCs w:val="24"/>
        </w:rPr>
        <w:t xml:space="preserve">άν κρατάτε αρχεία όσοι ήσασταν εμπλεκόμενοι με αυτό το Υπουργείο- γίνεται τώρα και σε ένα μήνα με σαράντα μέρες που θα έχουμε τον πρώτο κύκλο μετρήσεων θα έχουμε εικόνα. </w:t>
      </w:r>
    </w:p>
    <w:p w14:paraId="7DFB3C52" w14:textId="77777777" w:rsidR="000E1967" w:rsidRDefault="00A63212">
      <w:pPr>
        <w:spacing w:after="0" w:line="600" w:lineRule="auto"/>
        <w:ind w:firstLine="720"/>
        <w:jc w:val="both"/>
        <w:rPr>
          <w:rFonts w:eastAsia="Times New Roman"/>
          <w:szCs w:val="24"/>
        </w:rPr>
      </w:pPr>
      <w:r>
        <w:rPr>
          <w:rFonts w:eastAsia="Times New Roman"/>
          <w:szCs w:val="24"/>
        </w:rPr>
        <w:t>Μπορείτε να μου πείτε εάν έχει γίνει στην παρόμοια περίπτωση της Ελευσίνας ή εκεί είν</w:t>
      </w:r>
      <w:r>
        <w:rPr>
          <w:rFonts w:eastAsia="Times New Roman"/>
          <w:szCs w:val="24"/>
        </w:rPr>
        <w:t xml:space="preserve">αι ιθαγενείς; Διότι, κύριε Κατσαφάδο και κύριε </w:t>
      </w:r>
      <w:proofErr w:type="spellStart"/>
      <w:r>
        <w:rPr>
          <w:rFonts w:eastAsia="Times New Roman"/>
          <w:szCs w:val="24"/>
        </w:rPr>
        <w:t>Τραγάκη</w:t>
      </w:r>
      <w:proofErr w:type="spellEnd"/>
      <w:r>
        <w:rPr>
          <w:rFonts w:eastAsia="Times New Roman"/>
          <w:szCs w:val="24"/>
        </w:rPr>
        <w:t>, που είστε Πειραιώτες, είκοσι χιλιόμετρα άγγιξε η πετρελαιοκηλίδα τότε.</w:t>
      </w:r>
    </w:p>
    <w:p w14:paraId="7DFB3C53" w14:textId="77777777" w:rsidR="000E1967" w:rsidRDefault="00A63212">
      <w:pPr>
        <w:spacing w:after="0" w:line="600" w:lineRule="auto"/>
        <w:ind w:firstLine="720"/>
        <w:jc w:val="both"/>
        <w:rPr>
          <w:rFonts w:eastAsia="Times New Roman"/>
          <w:szCs w:val="24"/>
        </w:rPr>
      </w:pPr>
      <w:r>
        <w:rPr>
          <w:rFonts w:eastAsia="Times New Roman"/>
          <w:szCs w:val="24"/>
        </w:rPr>
        <w:t xml:space="preserve">Λοιπόν, τι κάνατε εσείς και καθυστερήσατε τόσο πολύ; Η στεγανοποίηση του πλοίου αυτού έγινε μέσα σε τρεις μέρες. Η στεγανοποίηση </w:t>
      </w:r>
      <w:r>
        <w:rPr>
          <w:rFonts w:eastAsia="Times New Roman"/>
          <w:szCs w:val="24"/>
        </w:rPr>
        <w:t>του παρόμοιου πλοίου στην Ελευσίνα πριν από τρία χρόνια έγινε σε επτά μέρες. Σας λέει τίποτα;</w:t>
      </w:r>
    </w:p>
    <w:p w14:paraId="7DFB3C54" w14:textId="77777777" w:rsidR="000E1967" w:rsidRDefault="00A63212">
      <w:pPr>
        <w:spacing w:after="0" w:line="600" w:lineRule="auto"/>
        <w:ind w:firstLine="720"/>
        <w:jc w:val="both"/>
        <w:rPr>
          <w:rFonts w:eastAsia="Times New Roman"/>
          <w:szCs w:val="24"/>
        </w:rPr>
      </w:pPr>
      <w:r>
        <w:rPr>
          <w:rFonts w:eastAsia="Times New Roman"/>
          <w:szCs w:val="24"/>
        </w:rPr>
        <w:t xml:space="preserve">Η απορρύπανση της περιοχής εκεί, όποια ήταν </w:t>
      </w:r>
      <w:proofErr w:type="spellStart"/>
      <w:r>
        <w:rPr>
          <w:rFonts w:eastAsia="Times New Roman"/>
          <w:szCs w:val="24"/>
        </w:rPr>
        <w:t>τελοσπάντων</w:t>
      </w:r>
      <w:proofErr w:type="spellEnd"/>
      <w:r>
        <w:rPr>
          <w:rFonts w:eastAsia="Times New Roman"/>
          <w:szCs w:val="24"/>
        </w:rPr>
        <w:t xml:space="preserve">, κράτησε τρεις μήνες. Θα δούμε, λοιπόν, τις μετρήσεις σε ένα μήνα, γιατί πρέπει να ξέρει ο ελληνικός λαός </w:t>
      </w:r>
      <w:r>
        <w:rPr>
          <w:rFonts w:eastAsia="Times New Roman"/>
          <w:szCs w:val="24"/>
        </w:rPr>
        <w:t xml:space="preserve">ότι εμείς δεν ρίξαμε ούτε ένα κιλό χημικών. Ούτε ένα κιλό χημικών δεν ρίξαμε </w:t>
      </w:r>
      <w:r>
        <w:rPr>
          <w:rFonts w:eastAsia="Times New Roman"/>
          <w:szCs w:val="24"/>
        </w:rPr>
        <w:lastRenderedPageBreak/>
        <w:t>στη θάλασσα! Και αυτή είναι η διαφορά του πράγματος! Πρέπει να ξέρει η ελληνική κοινωνία ότι με μηχανικό τρόπο προσπαθούμε να καθαρίσουμε τη θάλασσα, να μαζέψουμε το πετρέλαιο αυτ</w:t>
      </w:r>
      <w:r>
        <w:rPr>
          <w:rFonts w:eastAsia="Times New Roman"/>
          <w:szCs w:val="24"/>
        </w:rPr>
        <w:t xml:space="preserve">ό που χύθηκε στη θάλασσα. </w:t>
      </w:r>
    </w:p>
    <w:p w14:paraId="7DFB3C55" w14:textId="77777777" w:rsidR="000E1967" w:rsidRDefault="00A63212">
      <w:pPr>
        <w:spacing w:after="0" w:line="600" w:lineRule="auto"/>
        <w:ind w:firstLine="720"/>
        <w:jc w:val="both"/>
        <w:rPr>
          <w:rFonts w:eastAsia="Times New Roman"/>
          <w:szCs w:val="24"/>
        </w:rPr>
      </w:pPr>
      <w:r>
        <w:rPr>
          <w:rFonts w:eastAsia="Times New Roman"/>
          <w:szCs w:val="24"/>
        </w:rPr>
        <w:t xml:space="preserve">Και επειδή δεν θέλω να αφήνω τίποτε αναπάντητο, σας λέω, λοιπόν, ότι το πλοίο με βάση τα έγγραφα του </w:t>
      </w:r>
      <w:r>
        <w:rPr>
          <w:rFonts w:eastAsia="Times New Roman"/>
          <w:szCs w:val="24"/>
        </w:rPr>
        <w:t>τ</w:t>
      </w:r>
      <w:r>
        <w:rPr>
          <w:rFonts w:eastAsia="Times New Roman"/>
          <w:szCs w:val="24"/>
        </w:rPr>
        <w:t xml:space="preserve">ελωνείου είχε μέσα δύο χιλιάδες πεντακόσιους ενενήντα τόνους πετρέλαιο, δύο χιλιάδες </w:t>
      </w:r>
      <w:proofErr w:type="spellStart"/>
      <w:r>
        <w:rPr>
          <w:rFonts w:eastAsia="Times New Roman"/>
          <w:szCs w:val="24"/>
        </w:rPr>
        <w:t>εκατόν</w:t>
      </w:r>
      <w:proofErr w:type="spellEnd"/>
      <w:r>
        <w:rPr>
          <w:rFonts w:eastAsia="Times New Roman"/>
          <w:szCs w:val="24"/>
        </w:rPr>
        <w:t xml:space="preserve"> ενενήντα τέσσερις τόνους μαζούτ και</w:t>
      </w:r>
      <w:r>
        <w:rPr>
          <w:rFonts w:eastAsia="Times New Roman"/>
          <w:szCs w:val="24"/>
        </w:rPr>
        <w:t xml:space="preserve"> το υπόλοιπο ήταν ντίζελ, δηλαδή δύο χιλιάδες πεντακόσιους εβδομήντα τόνους.</w:t>
      </w:r>
    </w:p>
    <w:p w14:paraId="7DFB3C56" w14:textId="77777777" w:rsidR="000E1967" w:rsidRDefault="00A63212">
      <w:pPr>
        <w:spacing w:after="0" w:line="600" w:lineRule="auto"/>
        <w:ind w:firstLine="720"/>
        <w:jc w:val="both"/>
        <w:rPr>
          <w:rFonts w:eastAsia="Times New Roman"/>
          <w:szCs w:val="24"/>
        </w:rPr>
      </w:pPr>
      <w:r>
        <w:rPr>
          <w:rFonts w:eastAsia="Times New Roman"/>
          <w:szCs w:val="24"/>
        </w:rPr>
        <w:t xml:space="preserve">Από τα ΕΛΠΕ φόρτωσε χίλιους οκτακόσιους δεκαεννέα τόνους και το υπόλοιπο, από τις πληροφορίες που έχω από το </w:t>
      </w:r>
      <w:r>
        <w:rPr>
          <w:rFonts w:eastAsia="Times New Roman"/>
          <w:szCs w:val="24"/>
        </w:rPr>
        <w:t>τ</w:t>
      </w:r>
      <w:r>
        <w:rPr>
          <w:rFonts w:eastAsia="Times New Roman"/>
          <w:szCs w:val="24"/>
        </w:rPr>
        <w:t>ελωνείο, ήταν δηλωμένο πετρέλαιο, το είχε από άλλη φόρτωση.</w:t>
      </w:r>
    </w:p>
    <w:p w14:paraId="7DFB3C5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Πόσο </w:t>
      </w:r>
      <w:r>
        <w:rPr>
          <w:rFonts w:eastAsia="Times New Roman" w:cs="Times New Roman"/>
          <w:szCs w:val="24"/>
        </w:rPr>
        <w:t xml:space="preserve">έπεσε στη θάλασσα; Στη θάλασσα, θα είμαστε σίγουροι πόσο έπεσε, όταν ολοκληρωθεί -πιστεύω σε δύο-τρεις μέρες- η </w:t>
      </w:r>
      <w:proofErr w:type="spellStart"/>
      <w:r>
        <w:rPr>
          <w:rFonts w:eastAsia="Times New Roman" w:cs="Times New Roman"/>
          <w:szCs w:val="24"/>
        </w:rPr>
        <w:t>απάντληση</w:t>
      </w:r>
      <w:proofErr w:type="spellEnd"/>
      <w:r>
        <w:rPr>
          <w:rFonts w:eastAsia="Times New Roman" w:cs="Times New Roman"/>
          <w:szCs w:val="24"/>
        </w:rPr>
        <w:t xml:space="preserve">. Κι έχει πολύ μεγάλη διαφορά πότε έγινε η </w:t>
      </w:r>
      <w:proofErr w:type="spellStart"/>
      <w:r>
        <w:rPr>
          <w:rFonts w:eastAsia="Times New Roman" w:cs="Times New Roman"/>
          <w:szCs w:val="24"/>
        </w:rPr>
        <w:t>απάντληση</w:t>
      </w:r>
      <w:proofErr w:type="spellEnd"/>
      <w:r>
        <w:rPr>
          <w:rFonts w:eastAsia="Times New Roman" w:cs="Times New Roman"/>
          <w:szCs w:val="24"/>
        </w:rPr>
        <w:t xml:space="preserve"> εκεί, στο «Α1», και πόσο καιρό κράτησε εδώ. Και θα δούμε ακριβώς πόσο πετρέλαιο έχ</w:t>
      </w:r>
      <w:r>
        <w:rPr>
          <w:rFonts w:eastAsia="Times New Roman" w:cs="Times New Roman"/>
          <w:szCs w:val="24"/>
        </w:rPr>
        <w:t xml:space="preserve">ει πέσει, θα δούμε τι θα έχει μαζευτεί, για να έχουμε μία πραγματική εικόνα και όχι αυτήν τη </w:t>
      </w:r>
      <w:r>
        <w:rPr>
          <w:rFonts w:eastAsia="Times New Roman" w:cs="Times New Roman"/>
          <w:szCs w:val="24"/>
        </w:rPr>
        <w:lastRenderedPageBreak/>
        <w:t>μαύρη εικόνα της μαύρης προπαγάνδας</w:t>
      </w:r>
      <w:r>
        <w:rPr>
          <w:rFonts w:eastAsia="Times New Roman" w:cs="Times New Roman"/>
          <w:szCs w:val="24"/>
        </w:rPr>
        <w:t>,</w:t>
      </w:r>
      <w:r>
        <w:rPr>
          <w:rFonts w:eastAsia="Times New Roman" w:cs="Times New Roman"/>
          <w:szCs w:val="24"/>
        </w:rPr>
        <w:t xml:space="preserve"> που προσπαθείτε κι εσείς και ορισμένα </w:t>
      </w:r>
      <w:proofErr w:type="spellStart"/>
      <w:r>
        <w:rPr>
          <w:rFonts w:eastAsia="Times New Roman" w:cs="Times New Roman"/>
          <w:szCs w:val="24"/>
        </w:rPr>
        <w:t>μίντια</w:t>
      </w:r>
      <w:proofErr w:type="spellEnd"/>
      <w:r>
        <w:rPr>
          <w:rFonts w:eastAsia="Times New Roman" w:cs="Times New Roman"/>
          <w:szCs w:val="24"/>
        </w:rPr>
        <w:t xml:space="preserve"> να καλλιεργήσουν. </w:t>
      </w:r>
    </w:p>
    <w:p w14:paraId="7DFB3C58"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Και θα σας πω και κάτι ακόμα: Ελάτε αύριο να πάμε μια βόλτα σε όλες αυτές τις παραλίες και να κάνετε και μία αξιολόγηση της αποτελεσματικότητας της δουλειάς που κάνουμε. Διότι, κυρίες και κύριοι συνάδελφοι, σεβόμενοι ακριβώς τον κόσμο, από τον οποίο ζητάμε</w:t>
      </w:r>
      <w:r>
        <w:rPr>
          <w:rFonts w:eastAsia="Times New Roman" w:cs="Times New Roman"/>
          <w:szCs w:val="24"/>
        </w:rPr>
        <w:t xml:space="preserve"> και συγγνώμη -γιατί ο μόνος που δεν φταίει είναι ο κόσμος και οι επαγγελματίες αυτής της περιοχής- </w:t>
      </w:r>
      <w:proofErr w:type="spellStart"/>
      <w:r>
        <w:rPr>
          <w:rFonts w:eastAsia="Times New Roman" w:cs="Times New Roman"/>
          <w:szCs w:val="24"/>
        </w:rPr>
        <w:t>συστρατεύσαμε</w:t>
      </w:r>
      <w:proofErr w:type="spellEnd"/>
      <w:r>
        <w:rPr>
          <w:rFonts w:eastAsia="Times New Roman" w:cs="Times New Roman"/>
          <w:szCs w:val="24"/>
        </w:rPr>
        <w:t xml:space="preserve"> όλες τις δυνάμεις της χώρας. Το </w:t>
      </w:r>
      <w:r>
        <w:rPr>
          <w:rFonts w:eastAsia="Times New Roman" w:cs="Times New Roman"/>
          <w:szCs w:val="24"/>
        </w:rPr>
        <w:t>λ</w:t>
      </w:r>
      <w:r>
        <w:rPr>
          <w:rFonts w:eastAsia="Times New Roman" w:cs="Times New Roman"/>
          <w:szCs w:val="24"/>
        </w:rPr>
        <w:t>ιμενικό έχει δεκαπέντε σταθμούς, έχει μία κεντρική αποθήκη στην Ελευσίνα. Ό,τι υλικό υπήρχε από το Λιμενικό χ</w:t>
      </w:r>
      <w:r>
        <w:rPr>
          <w:rFonts w:eastAsia="Times New Roman" w:cs="Times New Roman"/>
          <w:szCs w:val="24"/>
        </w:rPr>
        <w:t xml:space="preserve">ρησιμοποιήθηκε στο 90%. Μπήκαν στη μάχη τρεις εταιρείες απορρύπανσης που υπάρχουν, με την εποπτεία του </w:t>
      </w:r>
      <w:r>
        <w:rPr>
          <w:rFonts w:eastAsia="Times New Roman" w:cs="Times New Roman"/>
          <w:szCs w:val="24"/>
        </w:rPr>
        <w:t>λ</w:t>
      </w:r>
      <w:r>
        <w:rPr>
          <w:rFonts w:eastAsia="Times New Roman" w:cs="Times New Roman"/>
          <w:szCs w:val="24"/>
        </w:rPr>
        <w:t xml:space="preserve">ιμενικού. </w:t>
      </w:r>
    </w:p>
    <w:p w14:paraId="7DFB3C5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λ</w:t>
      </w:r>
      <w:r>
        <w:rPr>
          <w:rFonts w:eastAsia="Times New Roman" w:cs="Times New Roman"/>
          <w:szCs w:val="24"/>
        </w:rPr>
        <w:t>ιμενικό, όπως ξέρετε και οφείλετε να ξέρετε, είναι ένας ιδιαίτερος μηχανισμός μέσα στο Υπουργείο. Δεν έχει, όμως, την ευθύνη, με βάση τον</w:t>
      </w:r>
      <w:r>
        <w:rPr>
          <w:rFonts w:eastAsia="Times New Roman" w:cs="Times New Roman"/>
          <w:szCs w:val="24"/>
        </w:rPr>
        <w:t xml:space="preserve"> νόμο, να έχει όλον τον εξοπλισμό απορρύπανσης, όπως έχει η Πυροσβεστική, γιατί ακριβώς, όπως είπα, ο νόμος αναθέτει σε ιδιωτικές εταιρείες αυτήν την ευθύνη. Έχει, όμως, επικουρικό ρόλο. Δεν του άρεσε ο όρος του αγαπητού μου και σεβαστού Προέδρου κ. </w:t>
      </w:r>
      <w:proofErr w:type="spellStart"/>
      <w:r>
        <w:rPr>
          <w:rFonts w:eastAsia="Times New Roman" w:cs="Times New Roman"/>
          <w:szCs w:val="24"/>
        </w:rPr>
        <w:t>Τραγάκ</w:t>
      </w:r>
      <w:r>
        <w:rPr>
          <w:rFonts w:eastAsia="Times New Roman" w:cs="Times New Roman"/>
          <w:szCs w:val="24"/>
        </w:rPr>
        <w:t>η</w:t>
      </w:r>
      <w:proofErr w:type="spellEnd"/>
      <w:r>
        <w:rPr>
          <w:rFonts w:eastAsia="Times New Roman" w:cs="Times New Roman"/>
          <w:szCs w:val="24"/>
        </w:rPr>
        <w:t xml:space="preserve">, που χρησιμοποίησε ο κ. </w:t>
      </w:r>
      <w:proofErr w:type="spellStart"/>
      <w:r>
        <w:rPr>
          <w:rFonts w:eastAsia="Times New Roman" w:cs="Times New Roman"/>
          <w:szCs w:val="24"/>
        </w:rPr>
        <w:lastRenderedPageBreak/>
        <w:t>Δρίτσας</w:t>
      </w:r>
      <w:proofErr w:type="spellEnd"/>
      <w:r>
        <w:rPr>
          <w:rFonts w:eastAsia="Times New Roman" w:cs="Times New Roman"/>
          <w:szCs w:val="24"/>
        </w:rPr>
        <w:t xml:space="preserve"> κι εγώ. Έχει επικουρικό ρόλο σε ό,τι αφορά την απορρύπανση. Όμως, έχει εποπτεία κι έχει και την ευθύνη της υλοποίησης και ενεργοποίησης όλων των σχεδίων. Ενεργοποιήσαμε το εθνικό σχέδιο και μπήκε επικεφαλής ο Λιμενάρχης το</w:t>
      </w:r>
      <w:r>
        <w:rPr>
          <w:rFonts w:eastAsia="Times New Roman" w:cs="Times New Roman"/>
          <w:szCs w:val="24"/>
        </w:rPr>
        <w:t xml:space="preserve">υ Πειραιά, κ. </w:t>
      </w:r>
      <w:proofErr w:type="spellStart"/>
      <w:r>
        <w:rPr>
          <w:rFonts w:eastAsia="Times New Roman" w:cs="Times New Roman"/>
          <w:szCs w:val="24"/>
        </w:rPr>
        <w:t>Λεοντάρας</w:t>
      </w:r>
      <w:proofErr w:type="spellEnd"/>
      <w:r>
        <w:rPr>
          <w:rFonts w:eastAsia="Times New Roman" w:cs="Times New Roman"/>
          <w:szCs w:val="24"/>
        </w:rPr>
        <w:t xml:space="preserve">. </w:t>
      </w:r>
    </w:p>
    <w:p w14:paraId="7DFB3C5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άκουσα αυτές τις μέρες απίθανα πράγματα: υπήρξαν φωτογραφίες με πεθαμένα ψάρια. Δεν μπορεί να έρχονται Βουλευτές και να φέρνουν φωτογραφίες από άλλες περιπτώσεις -είναι ντροπή!- και να διαψεύδονται απ</w:t>
      </w:r>
      <w:r>
        <w:rPr>
          <w:rFonts w:eastAsia="Times New Roman" w:cs="Times New Roman"/>
          <w:szCs w:val="24"/>
        </w:rPr>
        <w:t xml:space="preserve">ό τους περιφερειάρχες, τους </w:t>
      </w:r>
      <w:proofErr w:type="spellStart"/>
      <w:r>
        <w:rPr>
          <w:rFonts w:eastAsia="Times New Roman" w:cs="Times New Roman"/>
          <w:szCs w:val="24"/>
        </w:rPr>
        <w:t>αντιπεριφερειάρχες</w:t>
      </w:r>
      <w:proofErr w:type="spellEnd"/>
      <w:r>
        <w:rPr>
          <w:rFonts w:eastAsia="Times New Roman" w:cs="Times New Roman"/>
          <w:szCs w:val="24"/>
        </w:rPr>
        <w:t xml:space="preserve"> και τους δημάρχους ότι δεν υπήρξε τέτοιο γεγονός. Είδαμε απίθανα πράγματα στις τηλεοράσεις: να προβάλλονται και να </w:t>
      </w:r>
      <w:proofErr w:type="spellStart"/>
      <w:r>
        <w:rPr>
          <w:rFonts w:eastAsia="Times New Roman" w:cs="Times New Roman"/>
          <w:szCs w:val="24"/>
        </w:rPr>
        <w:t>ξαναπροβάλλονται</w:t>
      </w:r>
      <w:proofErr w:type="spellEnd"/>
      <w:r>
        <w:rPr>
          <w:rFonts w:eastAsia="Times New Roman" w:cs="Times New Roman"/>
          <w:szCs w:val="24"/>
        </w:rPr>
        <w:t xml:space="preserve"> οι εικόνες της πρώτης μέρας, γιατί αυτό εξυπηρετούσε. </w:t>
      </w:r>
    </w:p>
    <w:p w14:paraId="7DFB3C5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Να πάμε τώρα και στο θ</w:t>
      </w:r>
      <w:r>
        <w:rPr>
          <w:rFonts w:eastAsia="Times New Roman" w:cs="Times New Roman"/>
          <w:szCs w:val="24"/>
        </w:rPr>
        <w:t xml:space="preserve">έμα όλης αυτής της ιστορίας των πετρελαίων και του λαθρεμπορίου. Τίνος ήταν το πετρέλαιο στο συγκεκριμένο σκάφος, κυρίες και κύριοι συνάδελφοι; Ήταν του ιδιοκτήτη του σκάφους το πετρέλαιο; Δεν είναι ένα ερώτημα που πρέπει να απαντηθεί; </w:t>
      </w:r>
      <w:r>
        <w:rPr>
          <w:rFonts w:eastAsia="Times New Roman" w:cs="Times New Roman"/>
          <w:szCs w:val="24"/>
        </w:rPr>
        <w:t>Ή εκείνο που σας ενδ</w:t>
      </w:r>
      <w:r>
        <w:rPr>
          <w:rFonts w:eastAsia="Times New Roman" w:cs="Times New Roman"/>
          <w:szCs w:val="24"/>
        </w:rPr>
        <w:t xml:space="preserve">ιαφέρει είναι πού πήγε το προϊόν αυτό μετά το ναυάγιο, σε ποιον ανήκει, ποιος το πήρε και ποιος δεν το πήρε; </w:t>
      </w:r>
    </w:p>
    <w:p w14:paraId="7DFB3C5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τον νόμο για τις παρατάσεις σε αυτά τα πλοία τον εξέδωσε ο ΣΥΡΙΖΑ; </w:t>
      </w:r>
    </w:p>
    <w:p w14:paraId="7DFB3C5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την κεντρική αυτή </w:t>
      </w:r>
      <w:r>
        <w:rPr>
          <w:rFonts w:eastAsia="Times New Roman" w:cs="Times New Roman"/>
          <w:szCs w:val="24"/>
        </w:rPr>
        <w:t xml:space="preserve">Υπηρεσία που έχει την ευθύνη των επιθεωρήσεων την έχτισε ο ΣΥΡΙΖΑ και την άφησε μέχρι σήμερα </w:t>
      </w:r>
      <w:proofErr w:type="spellStart"/>
      <w:r>
        <w:rPr>
          <w:rFonts w:eastAsia="Times New Roman" w:cs="Times New Roman"/>
          <w:szCs w:val="24"/>
        </w:rPr>
        <w:t>αμηχανογράφητη</w:t>
      </w:r>
      <w:proofErr w:type="spellEnd"/>
      <w:r>
        <w:rPr>
          <w:rFonts w:eastAsia="Times New Roman" w:cs="Times New Roman"/>
          <w:szCs w:val="24"/>
        </w:rPr>
        <w:t xml:space="preserve">; Και αυτό το έκανε ο ΣΥΡΙΖΑ; Δεν κυβέρνησαν άλλοι πριν; </w:t>
      </w:r>
    </w:p>
    <w:p w14:paraId="7DFB3C5E" w14:textId="77777777" w:rsidR="000E1967" w:rsidRDefault="00A63212">
      <w:pPr>
        <w:spacing w:after="0" w:line="600" w:lineRule="auto"/>
        <w:ind w:firstLine="720"/>
        <w:jc w:val="both"/>
        <w:rPr>
          <w:rFonts w:eastAsia="Times New Roman" w:cs="Times New Roman"/>
          <w:b/>
          <w:szCs w:val="24"/>
        </w:rPr>
      </w:pPr>
      <w:r>
        <w:rPr>
          <w:rFonts w:eastAsia="Times New Roman" w:cs="Times New Roman"/>
          <w:szCs w:val="24"/>
        </w:rPr>
        <w:t>(Στο σημείο αυτό κτυπάει το κουδούνι λήξεως του χρόνου ομιλίας του κυρίου Υπουργού)</w:t>
      </w:r>
      <w:r>
        <w:rPr>
          <w:rFonts w:eastAsia="Times New Roman" w:cs="Times New Roman"/>
          <w:b/>
          <w:szCs w:val="24"/>
        </w:rPr>
        <w:t xml:space="preserve"> </w:t>
      </w:r>
    </w:p>
    <w:p w14:paraId="7DFB3C5F"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(Δημήτριος Κρεμαστινός): </w:t>
      </w:r>
      <w:r>
        <w:rPr>
          <w:rFonts w:eastAsia="Times New Roman" w:cs="Times New Roman"/>
          <w:szCs w:val="24"/>
        </w:rPr>
        <w:t xml:space="preserve">Κύριε Υπουργέ, παρακαλώ να ολοκληρώσετε. Έχετε και τη δευτερολογία σας, άλλωστε. </w:t>
      </w:r>
    </w:p>
    <w:p w14:paraId="7DFB3C60"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Κύριε Πρόεδρε, κλείνω. </w:t>
      </w:r>
    </w:p>
    <w:p w14:paraId="7DFB3C6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Επειδή έχετε πολύ μεγάλη αγωνία για το περιβάλλον,</w:t>
      </w:r>
      <w:r>
        <w:rPr>
          <w:rFonts w:eastAsia="Times New Roman" w:cs="Times New Roman"/>
          <w:szCs w:val="24"/>
        </w:rPr>
        <w:t xml:space="preserve"> </w:t>
      </w:r>
      <w:proofErr w:type="spellStart"/>
      <w:r>
        <w:rPr>
          <w:rFonts w:eastAsia="Times New Roman" w:cs="Times New Roman"/>
          <w:szCs w:val="24"/>
        </w:rPr>
        <w:t>πρωτοστατούντος</w:t>
      </w:r>
      <w:proofErr w:type="spellEnd"/>
      <w:r>
        <w:rPr>
          <w:rFonts w:eastAsia="Times New Roman" w:cs="Times New Roman"/>
          <w:szCs w:val="24"/>
        </w:rPr>
        <w:t xml:space="preserve"> του κ. Μητσοτάκη, ο οποίος υπήρξε, νομίζω, Υπουργός ή σκιώδης Υπουργός του Περιβάλλοντος, ξέρετε πόσα ναυάγια υπάρχουν στην ευρύτερη περιοχή του Πειραιά και της Ελευσίνας; Ξέρετε ότι στην Ελευσίνα υπάρχει βυθισμένο πλοίο με τέσσερις χιλιάδ</w:t>
      </w:r>
      <w:r>
        <w:rPr>
          <w:rFonts w:eastAsia="Times New Roman" w:cs="Times New Roman"/>
          <w:szCs w:val="24"/>
        </w:rPr>
        <w:t>ες τόνους μαζούτ; Το ξέρετε ή δεν το ξέ</w:t>
      </w:r>
      <w:r>
        <w:rPr>
          <w:rFonts w:eastAsia="Times New Roman" w:cs="Times New Roman"/>
          <w:szCs w:val="24"/>
        </w:rPr>
        <w:lastRenderedPageBreak/>
        <w:t xml:space="preserve">ρετε; Και έρχεστε εδώ ως παρθένες, ωσάν να είστε από </w:t>
      </w:r>
      <w:proofErr w:type="spellStart"/>
      <w:r>
        <w:rPr>
          <w:rFonts w:eastAsia="Times New Roman" w:cs="Times New Roman"/>
          <w:szCs w:val="24"/>
        </w:rPr>
        <w:t>παρθονεγένεση</w:t>
      </w:r>
      <w:proofErr w:type="spellEnd"/>
      <w:r>
        <w:rPr>
          <w:rFonts w:eastAsia="Times New Roman" w:cs="Times New Roman"/>
          <w:szCs w:val="24"/>
        </w:rPr>
        <w:t xml:space="preserve">, με αγωνία και με τρεμάμενα χείλη, και μας ρωτάτε τι κάναμε εμείς για το περιβάλλον. </w:t>
      </w:r>
    </w:p>
    <w:p w14:paraId="7DFB3C6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Το ξέρετε ότι υπάρχουν χαρτογραφημένα δεκάδες ναυάγια μέσα στο λ</w:t>
      </w:r>
      <w:r>
        <w:rPr>
          <w:rFonts w:eastAsia="Times New Roman" w:cs="Times New Roman"/>
          <w:szCs w:val="24"/>
        </w:rPr>
        <w:t xml:space="preserve">ιμάνι του Πειραιά ή δεν το ξέρετε; Ξέρετε ότι όλα αυτά είναι εν δυνάμει βόμβες για το περιβάλλον; Τι έχετε κάνει όλα αυτά τα χρόνια; Θα δείτε τι θα κάνει αυτή η Κυβέρνηση και αυτό το Υπουργείο πολύ σύντομα και γι’ αυτό το θέμα. </w:t>
      </w:r>
    </w:p>
    <w:p w14:paraId="7DFB3C6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Επειδή, όμως, κυρίες και κύ</w:t>
      </w:r>
      <w:r>
        <w:rPr>
          <w:rFonts w:eastAsia="Times New Roman" w:cs="Times New Roman"/>
          <w:szCs w:val="24"/>
        </w:rPr>
        <w:t xml:space="preserve">ριοι συνάδελφοι, είχατε πολύ μεγάλη αγωνία γι’ αυτά τα </w:t>
      </w:r>
      <w:proofErr w:type="spellStart"/>
      <w:r>
        <w:rPr>
          <w:rFonts w:eastAsia="Times New Roman" w:cs="Times New Roman"/>
          <w:szCs w:val="24"/>
        </w:rPr>
        <w:t>σαπάκια</w:t>
      </w:r>
      <w:proofErr w:type="spellEnd"/>
      <w:r>
        <w:rPr>
          <w:rFonts w:eastAsia="Times New Roman" w:cs="Times New Roman"/>
          <w:szCs w:val="24"/>
        </w:rPr>
        <w:t xml:space="preserve">, γιατί, κυρίες και κύριοι συνάδελφοι, εσείς που συγκρούεστε με τα συμφέροντα δεν τολμήσατε να φέρετε μία διάταξη στη Βουλή και να περιορίσετε την ηλικία αυτών των σκαφών; </w:t>
      </w:r>
    </w:p>
    <w:p w14:paraId="7DFB3C64"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w:t>
      </w:r>
      <w:r>
        <w:rPr>
          <w:rFonts w:eastAsia="Times New Roman" w:cs="Times New Roman"/>
          <w:b/>
          <w:szCs w:val="24"/>
        </w:rPr>
        <w:t xml:space="preserve"> Κρεμαστινός): </w:t>
      </w:r>
      <w:r>
        <w:rPr>
          <w:rFonts w:eastAsia="Times New Roman" w:cs="Times New Roman"/>
          <w:szCs w:val="24"/>
        </w:rPr>
        <w:t xml:space="preserve">Κύριε Υπουργέ, παρακαλώ, ολοκληρώστε. </w:t>
      </w:r>
    </w:p>
    <w:p w14:paraId="7DFB3C65"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Ελπίζω την ερχόμενη εβδομάδα που θα καταθέσουμε τη σχετική διάταξη στη Βουλή να έρθετε και να την ψηφίσετε. Να δούμε ποιος τολμάει ν</w:t>
      </w:r>
      <w:r>
        <w:rPr>
          <w:rFonts w:eastAsia="Times New Roman" w:cs="Times New Roman"/>
          <w:szCs w:val="24"/>
        </w:rPr>
        <w:t xml:space="preserve">α τα βάλει με τα συμφέροντα και ποιος κάνει «αβάντα», όπως λένε. Αυτά είχα να πω. </w:t>
      </w:r>
    </w:p>
    <w:p w14:paraId="7DFB3C66" w14:textId="77777777" w:rsidR="000E1967" w:rsidRDefault="00A63212">
      <w:pPr>
        <w:spacing w:after="0"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7DFB3C67"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Ευχαριστούμε, κύριε Υπουργέ. </w:t>
      </w:r>
    </w:p>
    <w:p w14:paraId="7DFB3C68"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Κύριε Γεωργιάδη, έχετε τον λόγο για δώδεκα λεπτά για την </w:t>
      </w:r>
      <w:proofErr w:type="spellStart"/>
      <w:r>
        <w:rPr>
          <w:rFonts w:eastAsia="Times New Roman" w:cs="Times New Roman"/>
          <w:szCs w:val="24"/>
        </w:rPr>
        <w:t>πρωτολ</w:t>
      </w:r>
      <w:r>
        <w:rPr>
          <w:rFonts w:eastAsia="Times New Roman" w:cs="Times New Roman"/>
          <w:szCs w:val="24"/>
        </w:rPr>
        <w:t>ογία</w:t>
      </w:r>
      <w:proofErr w:type="spellEnd"/>
      <w:r>
        <w:rPr>
          <w:rFonts w:eastAsia="Times New Roman" w:cs="Times New Roman"/>
          <w:szCs w:val="24"/>
        </w:rPr>
        <w:t xml:space="preserve"> σας. </w:t>
      </w:r>
    </w:p>
    <w:p w14:paraId="7DFB3C69"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Ευχαριστώ πολύ, κύριε Πρόεδρε. </w:t>
      </w:r>
    </w:p>
    <w:p w14:paraId="7DFB3C6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πράγματι, υπάρχουν πολλά ναυάγια στην περιοχή. Ως αρχαιολόγος, θα σας πω ότι ακόμα και αρχαίες </w:t>
      </w:r>
      <w:proofErr w:type="spellStart"/>
      <w:r>
        <w:rPr>
          <w:rFonts w:eastAsia="Times New Roman" w:cs="Times New Roman"/>
          <w:szCs w:val="24"/>
        </w:rPr>
        <w:t>τριήρεις</w:t>
      </w:r>
      <w:proofErr w:type="spellEnd"/>
      <w:r>
        <w:rPr>
          <w:rFonts w:eastAsia="Times New Roman" w:cs="Times New Roman"/>
          <w:szCs w:val="24"/>
        </w:rPr>
        <w:t xml:space="preserve"> μπορείτε να βρείτε στην περιοχή της Σαλαμίνας. Δεν καταλαβαίνω, </w:t>
      </w:r>
      <w:r>
        <w:rPr>
          <w:rFonts w:eastAsia="Times New Roman" w:cs="Times New Roman"/>
          <w:szCs w:val="24"/>
        </w:rPr>
        <w:t xml:space="preserve">όμως, τι σχέση έχει αυτό με τις δικές σας ευθύνες γι’ αυτό που έχουμε ζήσει. </w:t>
      </w:r>
    </w:p>
    <w:p w14:paraId="7DFB3C6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Παρακαλώ πολύ, θέλω την προσοχή του κυρίου Υπουργού. </w:t>
      </w:r>
    </w:p>
    <w:p w14:paraId="7DFB3C6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κύριε </w:t>
      </w:r>
      <w:proofErr w:type="spellStart"/>
      <w:r>
        <w:rPr>
          <w:rFonts w:eastAsia="Times New Roman" w:cs="Times New Roman"/>
          <w:szCs w:val="24"/>
        </w:rPr>
        <w:t>Κουρουμπλή</w:t>
      </w:r>
      <w:proofErr w:type="spellEnd"/>
      <w:r>
        <w:rPr>
          <w:rFonts w:eastAsia="Times New Roman" w:cs="Times New Roman"/>
          <w:szCs w:val="24"/>
        </w:rPr>
        <w:t>, θέλω την προσοχή σας. Δεν θέλω να μιλήσω, κύριε Πρόεδρε, αν δεν με ακούει ο Υπουργός. Κρατή</w:t>
      </w:r>
      <w:r>
        <w:rPr>
          <w:rFonts w:eastAsia="Times New Roman" w:cs="Times New Roman"/>
          <w:szCs w:val="24"/>
        </w:rPr>
        <w:t>στε μου τον χρόνο.</w:t>
      </w:r>
    </w:p>
    <w:p w14:paraId="7DFB3C6D"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Ναυτιλίας και Νησιωτικής Πολιτικής): </w:t>
      </w:r>
      <w:r>
        <w:rPr>
          <w:rFonts w:eastAsia="Times New Roman" w:cs="Times New Roman"/>
          <w:szCs w:val="24"/>
        </w:rPr>
        <w:t xml:space="preserve">Σας ακούω. Μπορώ και να σας ακούω. </w:t>
      </w:r>
    </w:p>
    <w:p w14:paraId="7DFB3C6E"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Κύριε Υπουργέ, ξέρω ότι κάνετε πολλά πράγματα μαζί, γι’ αυτό και τα κάνετε «θάλασσα». </w:t>
      </w:r>
    </w:p>
    <w:p w14:paraId="7DFB3C6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το μέγεθος της ταχύτητας με την οποία λέτε τα ψέματα ξεπερνάει και τη δυνατότητά μας να παρακολουθούμε. </w:t>
      </w:r>
    </w:p>
    <w:p w14:paraId="7DFB3C7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Έρχομαι στο έλασσον. Ευτυχώς που στη Βουλή υπάρχουν Πρακτικά και ημερομηνίες, για να καταλάβει ο ελληνικός λαός που μας βλέπει με τι έχουμε μπλέξει. </w:t>
      </w:r>
    </w:p>
    <w:p w14:paraId="7DFB3C7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Λέει ο κύριος Υπουργός αμέσως πριν: «Κάνατε αίτημα για τη σύγκληση της Επιτροπής Περιβάλλοντος, βεβαίως, αφού το είχε κάνει ο ΣΥΡΙΖΑ και η Κυβέρνηση». Έτσι είπε ο κ. </w:t>
      </w:r>
      <w:proofErr w:type="spellStart"/>
      <w:r>
        <w:rPr>
          <w:rFonts w:eastAsia="Times New Roman" w:cs="Times New Roman"/>
          <w:szCs w:val="24"/>
        </w:rPr>
        <w:t>Κουρουμπλής</w:t>
      </w:r>
      <w:proofErr w:type="spellEnd"/>
      <w:r>
        <w:rPr>
          <w:rFonts w:eastAsia="Times New Roman" w:cs="Times New Roman"/>
          <w:szCs w:val="24"/>
        </w:rPr>
        <w:t xml:space="preserve">. </w:t>
      </w:r>
    </w:p>
    <w:p w14:paraId="7DFB3C7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Επειδή στη Βουλή υπάρχει πρωτόκολλο, το αίτημα της Νέας Δημοκρατίας, με ημερ</w:t>
      </w:r>
      <w:r>
        <w:rPr>
          <w:rFonts w:eastAsia="Times New Roman" w:cs="Times New Roman"/>
          <w:szCs w:val="24"/>
        </w:rPr>
        <w:t>ομηνία 13</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2017, υπογραφέν από τον κ. Νότη </w:t>
      </w:r>
      <w:proofErr w:type="spellStart"/>
      <w:r>
        <w:rPr>
          <w:rFonts w:eastAsia="Times New Roman" w:cs="Times New Roman"/>
          <w:szCs w:val="24"/>
        </w:rPr>
        <w:t>Μηταράκη</w:t>
      </w:r>
      <w:proofErr w:type="spellEnd"/>
      <w:r>
        <w:rPr>
          <w:rFonts w:eastAsia="Times New Roman" w:cs="Times New Roman"/>
          <w:szCs w:val="24"/>
        </w:rPr>
        <w:t xml:space="preserve"> για τη σύγκληση της Επιτροπής Περιβάλλοντος, έχει αριθμό πρωτοκόλλου 29. Το αίτημα του κ. </w:t>
      </w:r>
      <w:proofErr w:type="spellStart"/>
      <w:r>
        <w:rPr>
          <w:rFonts w:eastAsia="Times New Roman" w:cs="Times New Roman"/>
          <w:szCs w:val="24"/>
        </w:rPr>
        <w:t>Κουρουμπλή</w:t>
      </w:r>
      <w:proofErr w:type="spellEnd"/>
      <w:r>
        <w:rPr>
          <w:rFonts w:eastAsia="Times New Roman" w:cs="Times New Roman"/>
          <w:szCs w:val="24"/>
        </w:rPr>
        <w:t xml:space="preserve"> για τη σύγκληση της ίδιας </w:t>
      </w:r>
      <w:r>
        <w:rPr>
          <w:rFonts w:eastAsia="Times New Roman" w:cs="Times New Roman"/>
          <w:szCs w:val="24"/>
        </w:rPr>
        <w:t>ε</w:t>
      </w:r>
      <w:r>
        <w:rPr>
          <w:rFonts w:eastAsia="Times New Roman" w:cs="Times New Roman"/>
          <w:szCs w:val="24"/>
        </w:rPr>
        <w:t>πιτροπής έχει αριθμό πρωτοκόλλου 30. Τα καταθέτω στα Πρακτικά.</w:t>
      </w:r>
    </w:p>
    <w:p w14:paraId="7DFB3C7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w:t>
      </w:r>
      <w:r>
        <w:rPr>
          <w:rFonts w:eastAsia="Times New Roman" w:cs="Times New Roman"/>
          <w:szCs w:val="24"/>
        </w:rPr>
        <w:t>αυτό ο Βουλευτής κ. Γεωργιάδης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DFB3C74" w14:textId="77777777" w:rsidR="000E1967" w:rsidRDefault="00A63212">
      <w:pPr>
        <w:spacing w:after="0" w:line="600" w:lineRule="auto"/>
        <w:ind w:firstLine="720"/>
        <w:jc w:val="both"/>
        <w:rPr>
          <w:rFonts w:eastAsia="Times New Roman"/>
          <w:szCs w:val="24"/>
        </w:rPr>
      </w:pPr>
      <w:r>
        <w:rPr>
          <w:rFonts w:eastAsia="Times New Roman"/>
          <w:szCs w:val="24"/>
        </w:rPr>
        <w:t>Πώς γίνεται να έρχεστε στη Βουλή για κάτι τόσο αυταπόδεικτο κα</w:t>
      </w:r>
      <w:r>
        <w:rPr>
          <w:rFonts w:eastAsia="Times New Roman"/>
          <w:szCs w:val="24"/>
        </w:rPr>
        <w:t xml:space="preserve">ι να λέτε ένα τέτοιο ψέμα, χωρίς να έχετε την παραμικρή τσίπα; </w:t>
      </w:r>
    </w:p>
    <w:p w14:paraId="7DFB3C75" w14:textId="77777777" w:rsidR="000E1967" w:rsidRDefault="00A63212">
      <w:pPr>
        <w:spacing w:after="0" w:line="600" w:lineRule="auto"/>
        <w:ind w:firstLine="720"/>
        <w:jc w:val="both"/>
        <w:rPr>
          <w:rFonts w:eastAsia="Times New Roman"/>
          <w:szCs w:val="24"/>
        </w:rPr>
      </w:pPr>
      <w:r>
        <w:rPr>
          <w:rFonts w:eastAsia="Times New Roman"/>
          <w:szCs w:val="24"/>
        </w:rPr>
        <w:t>Πάμε τώρα με τη σειρά να καταλάβουμε τι έχει γίνει και γιατί σας κατηγορούμε. Δεν σας κατηγορούμε για το ναυάγιο. Αυτό είναι κάτι που θα μπορούσε να συμβεί σε κάθε Υπουργό. Θα γίνουν οι διαδικ</w:t>
      </w:r>
      <w:r>
        <w:rPr>
          <w:rFonts w:eastAsia="Times New Roman"/>
          <w:szCs w:val="24"/>
        </w:rPr>
        <w:t xml:space="preserve">ασίες, ελπίζω να τις τρέξετε, και θα μάθουμε γιατί ναυάγησε αυτό το πλοίο. Σας κατηγορούμε για όλη τη διαχείριση που έχετε κάνει -και την επί της ουσίας και την επικοινωνιακή, που εδώ είναι η ουσία, γιατί ενημερώνει τον κόσμο- μετά το ναυάγιο. </w:t>
      </w:r>
    </w:p>
    <w:p w14:paraId="7DFB3C76" w14:textId="77777777" w:rsidR="000E1967" w:rsidRDefault="00A63212">
      <w:pPr>
        <w:spacing w:after="0" w:line="600" w:lineRule="auto"/>
        <w:ind w:firstLine="720"/>
        <w:jc w:val="both"/>
        <w:rPr>
          <w:rFonts w:eastAsia="Times New Roman"/>
          <w:szCs w:val="24"/>
        </w:rPr>
      </w:pPr>
      <w:r>
        <w:rPr>
          <w:rFonts w:eastAsia="Times New Roman"/>
          <w:szCs w:val="24"/>
        </w:rPr>
        <w:t>Και σας μιλ</w:t>
      </w:r>
      <w:r>
        <w:rPr>
          <w:rFonts w:eastAsia="Times New Roman"/>
          <w:szCs w:val="24"/>
        </w:rPr>
        <w:t xml:space="preserve">ώ ειλικρινά, κύριε Υπουργέ, η εικόνα σας να είστε κολλημένος στην καρέκλα είναι η πιο αξιοθρήνητη εικόνα πολιτικού που έχουμε δει τα τελευταία χρόνια. Και σας το λέει κάποιος που ήταν στη δικιά σας καρέκλα κι όταν χρειάστηκε παραιτήθηκε. Σας λέω δεν είναι </w:t>
      </w:r>
      <w:r>
        <w:rPr>
          <w:rFonts w:eastAsia="Times New Roman"/>
          <w:szCs w:val="24"/>
        </w:rPr>
        <w:t xml:space="preserve">τίποτα να παραιτηθείτε. Υπάρχουν κι </w:t>
      </w:r>
      <w:r>
        <w:rPr>
          <w:rFonts w:eastAsia="Times New Roman"/>
          <w:szCs w:val="24"/>
        </w:rPr>
        <w:lastRenderedPageBreak/>
        <w:t xml:space="preserve">άλλοι άξιοι συνάδελφοι, φαντάζομαι, στην Κοινοβουλευτική Ομάδα του ΣΥΡΙΖΑ που μπορούν να κάνουν τη δικιά σας δουλειά. Δεν είστε τόσο αναντικατάστατος πια, για να είστε κολλημένος στην καρέκλα. </w:t>
      </w:r>
    </w:p>
    <w:p w14:paraId="7DFB3C77" w14:textId="77777777" w:rsidR="000E1967" w:rsidRDefault="00A63212">
      <w:pPr>
        <w:spacing w:after="0" w:line="600" w:lineRule="auto"/>
        <w:ind w:firstLine="720"/>
        <w:jc w:val="center"/>
        <w:rPr>
          <w:rFonts w:eastAsia="Times New Roman"/>
          <w:szCs w:val="24"/>
        </w:rPr>
      </w:pPr>
      <w:r>
        <w:rPr>
          <w:rFonts w:eastAsia="Times New Roman"/>
          <w:szCs w:val="24"/>
        </w:rPr>
        <w:t>(Θόρυβος στην Αίθουσα)</w:t>
      </w:r>
    </w:p>
    <w:p w14:paraId="7DFB3C78" w14:textId="77777777" w:rsidR="000E1967" w:rsidRDefault="00A63212">
      <w:pPr>
        <w:spacing w:after="0" w:line="600" w:lineRule="auto"/>
        <w:ind w:firstLine="720"/>
        <w:jc w:val="both"/>
        <w:rPr>
          <w:rFonts w:eastAsia="Times New Roman"/>
          <w:szCs w:val="24"/>
        </w:rPr>
      </w:pPr>
      <w:r>
        <w:rPr>
          <w:rFonts w:eastAsia="Times New Roman"/>
          <w:szCs w:val="24"/>
        </w:rPr>
        <w:t>Κύρ</w:t>
      </w:r>
      <w:r>
        <w:rPr>
          <w:rFonts w:eastAsia="Times New Roman"/>
          <w:szCs w:val="24"/>
        </w:rPr>
        <w:t xml:space="preserve">ιε Πρόεδρε, παρακαλώ να σταματήσει ο χρόνος μου μέχρι να γίνει ησυχία. </w:t>
      </w:r>
    </w:p>
    <w:p w14:paraId="7DFB3C79" w14:textId="77777777" w:rsidR="000E1967" w:rsidRDefault="00A63212">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Σας παρακαλώ, κάντε ησυχία. </w:t>
      </w:r>
    </w:p>
    <w:p w14:paraId="7DFB3C7A" w14:textId="77777777" w:rsidR="000E1967" w:rsidRDefault="00A63212">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ΑΔΩΝΙΣ ΓΕΩΡΓΙΑΔΗΣ: </w:t>
      </w:r>
      <w:r>
        <w:rPr>
          <w:rFonts w:eastAsia="Times New Roman"/>
          <w:szCs w:val="24"/>
        </w:rPr>
        <w:t xml:space="preserve">Ας πάρουμε τα πράγματα με τη σειρά. </w:t>
      </w:r>
    </w:p>
    <w:p w14:paraId="7DFB3C7B" w14:textId="77777777" w:rsidR="000E1967" w:rsidRDefault="00A63212">
      <w:pPr>
        <w:spacing w:after="0" w:line="600" w:lineRule="auto"/>
        <w:ind w:firstLine="720"/>
        <w:jc w:val="both"/>
        <w:rPr>
          <w:rFonts w:eastAsia="Times New Roman"/>
          <w:szCs w:val="24"/>
        </w:rPr>
      </w:pPr>
      <w:r>
        <w:rPr>
          <w:rFonts w:eastAsia="Times New Roman"/>
          <w:szCs w:val="24"/>
        </w:rPr>
        <w:t>Τι μάθαμε από την έως τώρα συζήτηση; Ο λόγος για τον</w:t>
      </w:r>
      <w:r>
        <w:rPr>
          <w:rFonts w:eastAsia="Times New Roman"/>
          <w:szCs w:val="24"/>
        </w:rPr>
        <w:t xml:space="preserve"> οποίο έχει καταστραφεί όλο το παράλιο μέτωπο της Αττικής είναι γιατί η Νέα Δημοκρατία δεν πήρε τηλέφωνο τον κ. </w:t>
      </w:r>
      <w:proofErr w:type="spellStart"/>
      <w:r>
        <w:rPr>
          <w:rFonts w:eastAsia="Times New Roman"/>
          <w:szCs w:val="24"/>
        </w:rPr>
        <w:t>Κουρουμπλή</w:t>
      </w:r>
      <w:proofErr w:type="spellEnd"/>
      <w:r>
        <w:rPr>
          <w:rFonts w:eastAsia="Times New Roman"/>
          <w:szCs w:val="24"/>
        </w:rPr>
        <w:t xml:space="preserve">. Την δέχομαι την κριτική. Προφανώς, αν έπαιρνε ο κ. Μητσοτάκης τον κ. </w:t>
      </w:r>
      <w:proofErr w:type="spellStart"/>
      <w:r>
        <w:rPr>
          <w:rFonts w:eastAsia="Times New Roman"/>
          <w:szCs w:val="24"/>
        </w:rPr>
        <w:t>Κουρουμπλή</w:t>
      </w:r>
      <w:proofErr w:type="spellEnd"/>
      <w:r>
        <w:rPr>
          <w:rFonts w:eastAsia="Times New Roman"/>
          <w:szCs w:val="24"/>
        </w:rPr>
        <w:t xml:space="preserve"> και του έδινε εντολές, δεν θα είχε καταστραφεί η Αττ</w:t>
      </w:r>
      <w:r>
        <w:rPr>
          <w:rFonts w:eastAsia="Times New Roman"/>
          <w:szCs w:val="24"/>
        </w:rPr>
        <w:t xml:space="preserve">ική. Αυτό είναι αλήθεια. Δυστυχώς, ο κ. Μητσοτάκης δεν έχει ακόμη τη διακυβέρνηση της χώρας και την έχει ο κ. Τσίπρας, που έπρεπε να κάνει αυτή τη δουλειά και καταλάβαμε πού καταλήξαμε. </w:t>
      </w:r>
    </w:p>
    <w:p w14:paraId="7DFB3C7C" w14:textId="77777777" w:rsidR="000E1967" w:rsidRDefault="00A63212">
      <w:pPr>
        <w:spacing w:after="0" w:line="600" w:lineRule="auto"/>
        <w:ind w:firstLine="720"/>
        <w:jc w:val="both"/>
        <w:rPr>
          <w:rFonts w:eastAsia="Times New Roman"/>
          <w:szCs w:val="24"/>
        </w:rPr>
      </w:pPr>
      <w:r>
        <w:rPr>
          <w:rFonts w:eastAsia="Times New Roman"/>
          <w:szCs w:val="24"/>
        </w:rPr>
        <w:lastRenderedPageBreak/>
        <w:t xml:space="preserve">Τι άλλο ακόμα, όμως, ακούμε διαρκώς από τον κ. </w:t>
      </w:r>
      <w:proofErr w:type="spellStart"/>
      <w:r>
        <w:rPr>
          <w:rFonts w:eastAsia="Times New Roman"/>
          <w:szCs w:val="24"/>
        </w:rPr>
        <w:t>Κουρουμπλή</w:t>
      </w:r>
      <w:proofErr w:type="spellEnd"/>
      <w:r>
        <w:rPr>
          <w:rFonts w:eastAsia="Times New Roman"/>
          <w:szCs w:val="24"/>
        </w:rPr>
        <w:t>; Το ακούσαμ</w:t>
      </w:r>
      <w:r>
        <w:rPr>
          <w:rFonts w:eastAsia="Times New Roman"/>
          <w:szCs w:val="24"/>
        </w:rPr>
        <w:t xml:space="preserve">ε και σήμερα. Μας είπε ότι φταίνε οι προηγούμενοι. Έφτασε τώρα να μας πει στο τέλος «να δω αν θα ψηφίσετε τον νόμο που τώρα θα φέρουμε». </w:t>
      </w:r>
    </w:p>
    <w:p w14:paraId="7DFB3C7D" w14:textId="77777777" w:rsidR="000E1967" w:rsidRDefault="00A63212">
      <w:pPr>
        <w:spacing w:after="0" w:line="600" w:lineRule="auto"/>
        <w:ind w:firstLine="720"/>
        <w:jc w:val="both"/>
        <w:rPr>
          <w:rFonts w:eastAsia="Times New Roman"/>
          <w:szCs w:val="24"/>
        </w:rPr>
      </w:pPr>
      <w:r>
        <w:rPr>
          <w:rFonts w:eastAsia="Times New Roman"/>
          <w:szCs w:val="24"/>
        </w:rPr>
        <w:t>Πάμε, λοιπόν, κυρίες και κύριοι συνάδελφοι του ΣΥΡΙΖΑ, να κάνουμε έναν απλό συλλογισμό. Η Κυβέρνησή σας είναι πλέον σε</w:t>
      </w:r>
      <w:r>
        <w:rPr>
          <w:rFonts w:eastAsia="Times New Roman"/>
          <w:szCs w:val="24"/>
        </w:rPr>
        <w:t xml:space="preserve"> χρονική διάρκεια η πιο μακροχρόνια </w:t>
      </w:r>
      <w:proofErr w:type="spellStart"/>
      <w:r>
        <w:rPr>
          <w:rFonts w:eastAsia="Times New Roman"/>
          <w:szCs w:val="24"/>
        </w:rPr>
        <w:t>μνημονιακή</w:t>
      </w:r>
      <w:proofErr w:type="spellEnd"/>
      <w:r>
        <w:rPr>
          <w:rFonts w:eastAsia="Times New Roman"/>
          <w:szCs w:val="24"/>
        </w:rPr>
        <w:t xml:space="preserve"> κυβέρνηση. Κυβερνάτε περισσότερο χρονικό διάστημα απ’ όσο κυβέρνησε ο Αντώνης Σαμαράς, περισσότερο χρονικό διάστημα απ’ όσο κυβέρνησε ο Γιώργος Παπανδρέου. Εφόσον κυβερνάτε μεγαλύτερο χρονικό διάστημα, προφανώ</w:t>
      </w:r>
      <w:r>
        <w:rPr>
          <w:rFonts w:eastAsia="Times New Roman"/>
          <w:szCs w:val="24"/>
        </w:rPr>
        <w:t xml:space="preserve">ς δεν μπορείτε να κατηγορείτε τους προηγούμενους ότι δεν έκαναν κάτι, γιατί είχατε περισσότερο χρονικό διάστημα για να το διορθώσετε. </w:t>
      </w:r>
    </w:p>
    <w:p w14:paraId="7DFB3C7E" w14:textId="77777777" w:rsidR="000E1967" w:rsidRDefault="00A63212">
      <w:pPr>
        <w:spacing w:after="0" w:line="600" w:lineRule="auto"/>
        <w:ind w:firstLine="720"/>
        <w:jc w:val="both"/>
        <w:rPr>
          <w:rFonts w:eastAsia="Times New Roman"/>
          <w:szCs w:val="24"/>
        </w:rPr>
      </w:pPr>
      <w:r>
        <w:rPr>
          <w:rFonts w:eastAsia="Times New Roman"/>
          <w:szCs w:val="24"/>
        </w:rPr>
        <w:t>Εάν η κριτική σας, όμως, είναι γενικά σε όσους κυβέρνησαν από το 1974 μέχρι σήμερα, εάν η κριτική είναι ευρύτερη στο παλι</w:t>
      </w:r>
      <w:r>
        <w:rPr>
          <w:rFonts w:eastAsia="Times New Roman"/>
          <w:szCs w:val="24"/>
        </w:rPr>
        <w:t xml:space="preserve">ό πολιτικό σύστημα, τότε καταλαβαίνετε, κυρίες και κύριοι συνάδελφοι του ΣΥΡΙΖΑ, πόσο γελοίο είναι αυτό που κάνει ο Παναγιώτης </w:t>
      </w:r>
      <w:proofErr w:type="spellStart"/>
      <w:r>
        <w:rPr>
          <w:rFonts w:eastAsia="Times New Roman"/>
          <w:szCs w:val="24"/>
        </w:rPr>
        <w:t>Κουρουμπλής</w:t>
      </w:r>
      <w:proofErr w:type="spellEnd"/>
      <w:r>
        <w:rPr>
          <w:rFonts w:eastAsia="Times New Roman"/>
          <w:szCs w:val="24"/>
        </w:rPr>
        <w:t xml:space="preserve">, </w:t>
      </w:r>
      <w:r>
        <w:rPr>
          <w:rFonts w:eastAsia="Times New Roman"/>
          <w:szCs w:val="24"/>
        </w:rPr>
        <w:t>γ</w:t>
      </w:r>
      <w:r>
        <w:rPr>
          <w:rFonts w:eastAsia="Times New Roman"/>
          <w:szCs w:val="24"/>
        </w:rPr>
        <w:t xml:space="preserve">ενικός </w:t>
      </w:r>
      <w:r>
        <w:rPr>
          <w:rFonts w:eastAsia="Times New Roman"/>
          <w:szCs w:val="24"/>
        </w:rPr>
        <w:t>γ</w:t>
      </w:r>
      <w:r>
        <w:rPr>
          <w:rFonts w:eastAsia="Times New Roman"/>
          <w:szCs w:val="24"/>
        </w:rPr>
        <w:t xml:space="preserve">ραμματέας και Βουλευτής του ΠΑΣΟΚ επί είκοσι χρόνια, ο οποίος ήταν κεντρικό πρόσωπο του </w:t>
      </w:r>
      <w:r>
        <w:rPr>
          <w:rFonts w:eastAsia="Times New Roman"/>
          <w:szCs w:val="24"/>
        </w:rPr>
        <w:lastRenderedPageBreak/>
        <w:t>παλιού πολιτικού συ</w:t>
      </w:r>
      <w:r>
        <w:rPr>
          <w:rFonts w:eastAsia="Times New Roman"/>
          <w:szCs w:val="24"/>
        </w:rPr>
        <w:t xml:space="preserve">στήματος. Είναι γελοίο! Δεν είναι αστείο, είναι χειρότερο. </w:t>
      </w:r>
    </w:p>
    <w:p w14:paraId="7DFB3C7F" w14:textId="77777777" w:rsidR="000E1967" w:rsidRDefault="00A63212">
      <w:pPr>
        <w:spacing w:after="0" w:line="600" w:lineRule="auto"/>
        <w:ind w:firstLine="720"/>
        <w:jc w:val="both"/>
        <w:rPr>
          <w:rFonts w:eastAsia="Times New Roman"/>
          <w:szCs w:val="24"/>
        </w:rPr>
      </w:pPr>
      <w:r>
        <w:rPr>
          <w:rFonts w:eastAsia="Times New Roman"/>
          <w:szCs w:val="24"/>
        </w:rPr>
        <w:t xml:space="preserve">Άρα, όσον αφορά τις αμέσως προηγούμενες από εσάς κυβερνήσεις, δεν μπορείτε να επικαλείστε αυτό το επιχείρημα γιατί κυβερνάτε περισσότερο. Όσον αφορά δε το παλαιό πολιτικό σύστημα, δεν μπορείτε να </w:t>
      </w:r>
      <w:r>
        <w:rPr>
          <w:rFonts w:eastAsia="Times New Roman"/>
          <w:szCs w:val="24"/>
        </w:rPr>
        <w:t xml:space="preserve">λέτε αυτό το επιχείρημα, γιατί είστε ο ίδιος μέλος αυτού του παλαιού πολιτικού συστήματος. Άρα, σταματήστε να το λέτε, γιατί γίνεστε περισσότερο ρεζίλι, αν αυτό είναι δυνατόν. </w:t>
      </w:r>
    </w:p>
    <w:p w14:paraId="7DFB3C80" w14:textId="77777777" w:rsidR="000E1967" w:rsidRDefault="00A63212">
      <w:pPr>
        <w:spacing w:after="0" w:line="600" w:lineRule="auto"/>
        <w:ind w:firstLine="720"/>
        <w:jc w:val="both"/>
        <w:rPr>
          <w:rFonts w:eastAsia="Times New Roman"/>
          <w:szCs w:val="24"/>
        </w:rPr>
      </w:pPr>
      <w:r>
        <w:rPr>
          <w:rFonts w:eastAsia="Times New Roman"/>
          <w:szCs w:val="24"/>
        </w:rPr>
        <w:t>Πάμε, όμως, τώρα στα γεγονότα, για να καταλάβουμε τι έχει συμβεί. Τα ξημερώματα</w:t>
      </w:r>
      <w:r>
        <w:rPr>
          <w:rFonts w:eastAsia="Times New Roman"/>
          <w:szCs w:val="24"/>
        </w:rPr>
        <w:t xml:space="preserve"> της 10</w:t>
      </w:r>
      <w:r>
        <w:rPr>
          <w:rFonts w:eastAsia="Times New Roman"/>
          <w:szCs w:val="24"/>
        </w:rPr>
        <w:t>-</w:t>
      </w:r>
      <w:r>
        <w:rPr>
          <w:rFonts w:eastAsia="Times New Roman"/>
          <w:szCs w:val="24"/>
        </w:rPr>
        <w:t>9</w:t>
      </w:r>
      <w:r>
        <w:rPr>
          <w:rFonts w:eastAsia="Times New Roman"/>
          <w:szCs w:val="24"/>
        </w:rPr>
        <w:t>-2017</w:t>
      </w:r>
      <w:r>
        <w:rPr>
          <w:rFonts w:eastAsia="Times New Roman"/>
          <w:szCs w:val="24"/>
        </w:rPr>
        <w:t xml:space="preserve"> βυθίζεται αυτό το πλοίο. Βυθίζεται υπό τις ιδανικές καιρικές συνθήκες, στο ιδανικό σημείο για τη διαχείρισή του από το κράτος. Λέει ο κ. </w:t>
      </w:r>
      <w:proofErr w:type="spellStart"/>
      <w:r>
        <w:rPr>
          <w:rFonts w:eastAsia="Times New Roman"/>
          <w:szCs w:val="24"/>
        </w:rPr>
        <w:t>Κουρουμπλής</w:t>
      </w:r>
      <w:proofErr w:type="spellEnd"/>
      <w:r>
        <w:rPr>
          <w:rFonts w:eastAsia="Times New Roman"/>
          <w:szCs w:val="24"/>
        </w:rPr>
        <w:t xml:space="preserve"> και ο κύριος Υφυπουργός εδώ και σειρά ημερών, κυρίες και κύριοι συνάδελφοι του ΣΥΡΙΖΑ: «Το χ</w:t>
      </w:r>
      <w:r>
        <w:rPr>
          <w:rFonts w:eastAsia="Times New Roman"/>
          <w:szCs w:val="24"/>
        </w:rPr>
        <w:t xml:space="preserve">ειριστήκαμε τέλεια. Όλα έγιναν άψογα. Δεν υπήρξε κανένα λάθος. Κινηθήκαμε με αστραπιαία ταχύτητα».  </w:t>
      </w:r>
    </w:p>
    <w:p w14:paraId="7DFB3C81" w14:textId="77777777" w:rsidR="000E1967" w:rsidRDefault="00A63212">
      <w:pPr>
        <w:spacing w:after="0" w:line="600" w:lineRule="auto"/>
        <w:ind w:firstLine="720"/>
        <w:jc w:val="both"/>
        <w:rPr>
          <w:rFonts w:eastAsia="Times New Roman"/>
          <w:szCs w:val="24"/>
        </w:rPr>
      </w:pPr>
      <w:r>
        <w:rPr>
          <w:rFonts w:eastAsia="Times New Roman"/>
          <w:szCs w:val="24"/>
        </w:rPr>
        <w:t>Ας δεχτούμε ότι αυτό είναι αλήθεια κι ας καταλήξουμε όλοι μας σε ένα λογικό συμπέρασμα, εάν αυτό είναι αλήθεια. Εάν έ</w:t>
      </w:r>
      <w:r>
        <w:rPr>
          <w:rFonts w:eastAsia="Times New Roman"/>
          <w:szCs w:val="24"/>
        </w:rPr>
        <w:lastRenderedPageBreak/>
        <w:t xml:space="preserve">χουμε ένα ναυάγιο ενός μικρού πλοίου, </w:t>
      </w:r>
      <w:r>
        <w:rPr>
          <w:rFonts w:eastAsia="Times New Roman"/>
          <w:szCs w:val="24"/>
        </w:rPr>
        <w:t>υπό τις εξαιρετικά ιδανικές συνθήκες, στον εξαιρετικά ιδανικό τόπο και όλα έχουν διαχειριστεί τέλεια από το Υπουργείο και καταστράφηκε ο Σαρωνικός, φαντάζεστε, κυρίες και κύριοι συνάδελφοι, τον κίνδυνο που διατρέχουμε κάθε μέρα αν γίνει ένα μεγαλύτερο ατύχ</w:t>
      </w:r>
      <w:r>
        <w:rPr>
          <w:rFonts w:eastAsia="Times New Roman"/>
          <w:szCs w:val="24"/>
        </w:rPr>
        <w:t xml:space="preserve">ημα, δεν το διαχειριστεί το Υπουργείο τέλεια κι έχουμε μεγαλύτερη διαρροή καυσίμων από ένα μεγαλύτερο πλοίο; Θα φτάσει το μαζούτ στην Ακρόπολη! Εάν δεχθούμε τον ισχυρισμό του κ. </w:t>
      </w:r>
      <w:proofErr w:type="spellStart"/>
      <w:r>
        <w:rPr>
          <w:rFonts w:eastAsia="Times New Roman"/>
          <w:szCs w:val="24"/>
        </w:rPr>
        <w:t>Κουρουμπλή</w:t>
      </w:r>
      <w:proofErr w:type="spellEnd"/>
      <w:r>
        <w:rPr>
          <w:rFonts w:eastAsia="Times New Roman"/>
          <w:szCs w:val="24"/>
        </w:rPr>
        <w:t xml:space="preserve"> ότι όλα έχουν γίνει τέλεια, τότε δεν μπορούμε να ξανακοιμηθούμε το </w:t>
      </w:r>
      <w:r>
        <w:rPr>
          <w:rFonts w:eastAsia="Times New Roman"/>
          <w:szCs w:val="24"/>
        </w:rPr>
        <w:t xml:space="preserve">βράδυ. Διότι, αν τέλεια έχουν γίνει όλα και έχουν αυτή την εικόνα οι ακτές, καταλαβαίνετε τι θα γινόταν εάν δεν είχαν γίνει τέλεια.  </w:t>
      </w:r>
    </w:p>
    <w:p w14:paraId="7DFB3C82" w14:textId="77777777" w:rsidR="000E1967" w:rsidRDefault="00A63212">
      <w:pPr>
        <w:spacing w:after="0" w:line="600" w:lineRule="auto"/>
        <w:ind w:firstLine="720"/>
        <w:jc w:val="both"/>
        <w:rPr>
          <w:rFonts w:eastAsia="Times New Roman"/>
          <w:szCs w:val="24"/>
        </w:rPr>
      </w:pPr>
      <w:r>
        <w:rPr>
          <w:rFonts w:eastAsia="Times New Roman"/>
          <w:szCs w:val="24"/>
        </w:rPr>
        <w:t>Επειδή εγώ δεν δέχομαι ότι η χώρα μας είναι τόσο απροστάτευτη και το θεωρώ πάρα πολύ ανεύθυνο να λέει ο Υπουργός ότι έχουμ</w:t>
      </w:r>
      <w:r>
        <w:rPr>
          <w:rFonts w:eastAsia="Times New Roman"/>
          <w:szCs w:val="24"/>
        </w:rPr>
        <w:t xml:space="preserve">ε αυτή την κατάληξη, ενώ όλα έγιναν τέλεια, ισχυρίζομαι ότι δεν έγιναν τέλεια. Το ακριβώς αντίθετο. Και γι’ αυτό πρέπει ο κ. </w:t>
      </w:r>
      <w:proofErr w:type="spellStart"/>
      <w:r>
        <w:rPr>
          <w:rFonts w:eastAsia="Times New Roman"/>
          <w:szCs w:val="24"/>
        </w:rPr>
        <w:t>Κουρουμπλής</w:t>
      </w:r>
      <w:proofErr w:type="spellEnd"/>
      <w:r>
        <w:rPr>
          <w:rFonts w:eastAsia="Times New Roman"/>
          <w:szCs w:val="24"/>
        </w:rPr>
        <w:t xml:space="preserve"> να παραιτηθεί αμέσως. Είναι ντροπή σε εσάς του ΣΥΡΙΖΑ, με τόσες οικολογικές ευαισθησίες, που υπερασπίζεστε αυτόν τον άν</w:t>
      </w:r>
      <w:r>
        <w:rPr>
          <w:rFonts w:eastAsia="Times New Roman"/>
          <w:szCs w:val="24"/>
        </w:rPr>
        <w:t xml:space="preserve">θρωπο σε αυτή τη θέση και δεν έχει το θάρρος ένας από εσάς να σηκωθεί να ζητήσει την παραίτηση του, μετά </w:t>
      </w:r>
      <w:r>
        <w:rPr>
          <w:rFonts w:eastAsia="Times New Roman"/>
          <w:szCs w:val="24"/>
        </w:rPr>
        <w:lastRenderedPageBreak/>
        <w:t xml:space="preserve">από τόσα χρόνια αγώνων στην Αριστερά και στην οικολογία και δεν ξέρω πού αλλού. </w:t>
      </w:r>
    </w:p>
    <w:p w14:paraId="7DFB3C83" w14:textId="77777777" w:rsidR="000E1967" w:rsidRDefault="00A63212">
      <w:pPr>
        <w:spacing w:after="0" w:line="600" w:lineRule="auto"/>
        <w:ind w:firstLine="720"/>
        <w:jc w:val="both"/>
        <w:rPr>
          <w:rFonts w:eastAsia="Times New Roman"/>
          <w:szCs w:val="24"/>
        </w:rPr>
      </w:pPr>
      <w:r>
        <w:rPr>
          <w:rFonts w:eastAsia="Times New Roman"/>
          <w:szCs w:val="24"/>
        </w:rPr>
        <w:t xml:space="preserve">Πάμε, λοιπόν, με τη σειρά να πάρουμε τα γεγονότα. Βουλιάζει το πλοίο. </w:t>
      </w:r>
      <w:r>
        <w:rPr>
          <w:rFonts w:eastAsia="Times New Roman"/>
          <w:szCs w:val="24"/>
        </w:rPr>
        <w:t>Έχουμε ακούσει πολλές φορές στην ιστορία Υπουργούς ή και Πρωθυπουργούς που όταν συμβαίνει ένα ατύχημα είναι σε ταξίδι στο εξωτερικό, επιστρέφουν. Έχουμε δει εικόνες και στο εξωτερικό και στην Ελλάδα Υπουργών και Πρωθυπουργών</w:t>
      </w:r>
      <w:r>
        <w:rPr>
          <w:rFonts w:eastAsia="Times New Roman"/>
          <w:szCs w:val="24"/>
        </w:rPr>
        <w:t>,</w:t>
      </w:r>
      <w:r>
        <w:rPr>
          <w:rFonts w:eastAsia="Times New Roman"/>
          <w:szCs w:val="24"/>
        </w:rPr>
        <w:t xml:space="preserve"> που διακόπτουν επίσημα ταξίδια</w:t>
      </w:r>
      <w:r>
        <w:rPr>
          <w:rFonts w:eastAsia="Times New Roman"/>
          <w:szCs w:val="24"/>
        </w:rPr>
        <w:t xml:space="preserve"> και γυρίζουν όταν κάτι σοβαρό συμβαίνει στην πατρίδα τους και στο χώρο της αρμοδιότητάς τους. </w:t>
      </w:r>
    </w:p>
    <w:p w14:paraId="7DFB3C84" w14:textId="77777777" w:rsidR="000E1967" w:rsidRDefault="00A63212">
      <w:pPr>
        <w:spacing w:after="0" w:line="600" w:lineRule="auto"/>
        <w:ind w:firstLine="720"/>
        <w:jc w:val="both"/>
        <w:rPr>
          <w:rFonts w:eastAsia="Times New Roman"/>
          <w:szCs w:val="24"/>
        </w:rPr>
      </w:pPr>
      <w:r>
        <w:rPr>
          <w:rFonts w:eastAsia="Times New Roman"/>
          <w:szCs w:val="24"/>
        </w:rPr>
        <w:t>Μπορείτε, κύριε Υπουργέ, κύριοι συνάδελφοι του ΣΥΡΙΖΑ, να μας υποδείξετε ένα παρόμοιο παγκόσμιο παράδειγμα</w:t>
      </w:r>
      <w:r>
        <w:rPr>
          <w:rFonts w:eastAsia="Times New Roman"/>
          <w:szCs w:val="24"/>
        </w:rPr>
        <w:t>,</w:t>
      </w:r>
      <w:r>
        <w:rPr>
          <w:rFonts w:eastAsia="Times New Roman"/>
          <w:szCs w:val="24"/>
        </w:rPr>
        <w:t xml:space="preserve"> που ο αρμόδιος Υπουργός φεύγει, αφού έγινε το ατύχημ</w:t>
      </w:r>
      <w:r>
        <w:rPr>
          <w:rFonts w:eastAsia="Times New Roman"/>
          <w:szCs w:val="24"/>
        </w:rPr>
        <w:t>α; Η διαφωνία με την κ. Μπακογιάννη πριν ήταν εάν έφυγε Κυριακή ή Δευτέρα. Μα, βεβαίως το ότι έφυγε τη Δευτέρα είναι ακόμη χειρότερο. Θα ήταν καλύτερο να είχε φύγει την Κυριακή. Γιατί εάν είχε φύγει την Κυριακή, θα είχε τη δικαιολογία ότι μπορεί να μην είχ</w:t>
      </w:r>
      <w:r>
        <w:rPr>
          <w:rFonts w:eastAsia="Times New Roman"/>
          <w:szCs w:val="24"/>
        </w:rPr>
        <w:t>ε προλάβει να ενημερωθεί σωστά. Έφυγε, αφού ήξερε τι είχε γίνει. Άρα, έχει ακέραια την ευθύνη για αυτό που συνέβη.</w:t>
      </w:r>
    </w:p>
    <w:p w14:paraId="7DFB3C85" w14:textId="77777777" w:rsidR="000E1967" w:rsidRDefault="00A63212">
      <w:pPr>
        <w:spacing w:after="0" w:line="600" w:lineRule="auto"/>
        <w:ind w:firstLine="720"/>
        <w:jc w:val="both"/>
        <w:rPr>
          <w:rFonts w:eastAsia="Times New Roman"/>
          <w:szCs w:val="24"/>
        </w:rPr>
      </w:pPr>
      <w:r>
        <w:rPr>
          <w:rFonts w:eastAsia="Times New Roman"/>
          <w:szCs w:val="24"/>
        </w:rPr>
        <w:lastRenderedPageBreak/>
        <w:t>Προσέξτε τώρα το ακόμα χειρότερο. Πού πήγε; Πούλησε και πνεύμα στον Μητσοτάκη. Του είπε: «Δεν θα σας πω». Και μετά είπε: «Πήγα να δω τους εφο</w:t>
      </w:r>
      <w:r>
        <w:rPr>
          <w:rFonts w:eastAsia="Times New Roman"/>
          <w:szCs w:val="24"/>
        </w:rPr>
        <w:t xml:space="preserve">πλιστές, για να φέρουν τη σημαία στην Ελλάδα». Θεάρεστο έργο! Προσπερνώ ότι όποιος Υπουργός της Νέας Δημοκρατίας πήγαινε να δει τους εφοπλιστές στο </w:t>
      </w:r>
      <w:r>
        <w:rPr>
          <w:rFonts w:eastAsia="Times New Roman"/>
          <w:szCs w:val="24"/>
          <w:lang w:val="en-US"/>
        </w:rPr>
        <w:t>City</w:t>
      </w:r>
      <w:r>
        <w:rPr>
          <w:rFonts w:eastAsia="Times New Roman"/>
          <w:szCs w:val="24"/>
        </w:rPr>
        <w:t xml:space="preserve"> του Λονδίνου θα άκουγε από εδώ τα εξ αμάξης, ότι πάει να κάνει το σέρβις των εφοπλιστών. Το προσπερνάω, όμως, αυτό. Αυτά είναι τα δικά σας τα παλιά. Τώρα λέτε άλλα. </w:t>
      </w:r>
    </w:p>
    <w:p w14:paraId="7DFB3C86" w14:textId="77777777" w:rsidR="000E1967" w:rsidRDefault="00A63212">
      <w:pPr>
        <w:spacing w:after="0" w:line="600" w:lineRule="auto"/>
        <w:ind w:firstLine="720"/>
        <w:jc w:val="both"/>
        <w:rPr>
          <w:rFonts w:eastAsia="Times New Roman"/>
          <w:szCs w:val="24"/>
        </w:rPr>
      </w:pPr>
      <w:r>
        <w:rPr>
          <w:rFonts w:eastAsia="Times New Roman"/>
          <w:szCs w:val="24"/>
        </w:rPr>
        <w:t xml:space="preserve">Δηλαδή, εάν λέγατε κύριε </w:t>
      </w:r>
      <w:proofErr w:type="spellStart"/>
      <w:r>
        <w:rPr>
          <w:rFonts w:eastAsia="Times New Roman"/>
          <w:szCs w:val="24"/>
        </w:rPr>
        <w:t>Κουρουμπλή</w:t>
      </w:r>
      <w:proofErr w:type="spellEnd"/>
      <w:r>
        <w:rPr>
          <w:rFonts w:eastAsia="Times New Roman"/>
          <w:szCs w:val="24"/>
        </w:rPr>
        <w:t xml:space="preserve"> στους εφοπλιστές στο Λονδίνο «Ξέρετε, έγινε ένα σοβαρ</w:t>
      </w:r>
      <w:r>
        <w:rPr>
          <w:rFonts w:eastAsia="Times New Roman"/>
          <w:szCs w:val="24"/>
        </w:rPr>
        <w:t xml:space="preserve">ό ατύχημα στον Σαρωνικό και θα έρθω την άλλη εβδομάδα», δεν θα έφερναν τα πλοία τους με ελληνική σημαία; Απ’ αυτό </w:t>
      </w:r>
      <w:proofErr w:type="spellStart"/>
      <w:r>
        <w:rPr>
          <w:rFonts w:eastAsia="Times New Roman"/>
          <w:szCs w:val="24"/>
        </w:rPr>
        <w:t>εκρίνετο</w:t>
      </w:r>
      <w:proofErr w:type="spellEnd"/>
      <w:r>
        <w:rPr>
          <w:rFonts w:eastAsia="Times New Roman"/>
          <w:szCs w:val="24"/>
        </w:rPr>
        <w:t xml:space="preserve"> η επιτυχία του ταξιδιού σας; Ντροπή σας και που το λέτε! Τους εκθέτετε. Προφανώς και θα δεχόντουσαν. Εσείς δεν κόψατε το ταξίδι σας, </w:t>
      </w:r>
      <w:r>
        <w:rPr>
          <w:rFonts w:eastAsia="Times New Roman"/>
          <w:szCs w:val="24"/>
        </w:rPr>
        <w:t>γιατί δεν θέλατε να χάσετε την επαφή με τους εφοπλιστές. Και το παίζετε και Αριστερός, και πήγατε και στον ΣΥΡΙΖΑ να γίνετε πιο Αριστερός!</w:t>
      </w:r>
    </w:p>
    <w:p w14:paraId="7DFB3C87" w14:textId="77777777" w:rsidR="000E1967" w:rsidRDefault="00A63212">
      <w:pPr>
        <w:spacing w:after="0" w:line="600" w:lineRule="auto"/>
        <w:ind w:firstLine="720"/>
        <w:jc w:val="both"/>
        <w:rPr>
          <w:rFonts w:eastAsia="Times New Roman"/>
          <w:szCs w:val="24"/>
        </w:rPr>
      </w:pPr>
      <w:r>
        <w:rPr>
          <w:rFonts w:eastAsia="Times New Roman"/>
          <w:szCs w:val="24"/>
        </w:rPr>
        <w:t>Πήγατε, λοιπόν, -σήμερα το «</w:t>
      </w:r>
      <w:r>
        <w:rPr>
          <w:rFonts w:eastAsia="Times New Roman"/>
          <w:szCs w:val="24"/>
        </w:rPr>
        <w:t>ΠΑΡΑΣΚΗΝΙΟ</w:t>
      </w:r>
      <w:r>
        <w:rPr>
          <w:rFonts w:eastAsia="Times New Roman"/>
          <w:szCs w:val="24"/>
        </w:rPr>
        <w:t>» έχει τη σχετική φωτογραφία- αφού έγινε το ατύχημα. Τι ισχυριζόμαστε; Για να φ</w:t>
      </w:r>
      <w:r>
        <w:rPr>
          <w:rFonts w:eastAsia="Times New Roman"/>
          <w:szCs w:val="24"/>
        </w:rPr>
        <w:t xml:space="preserve">ύγετε τι έχει συμβεί στα αλήθεια; Έχετε υποτιμήσει πλήρως το γεγονός. Ο λόγος που ο Σαρωνικός καταστράφηκε είναι γιατί </w:t>
      </w:r>
      <w:r>
        <w:rPr>
          <w:rFonts w:eastAsia="Times New Roman"/>
          <w:szCs w:val="24"/>
        </w:rPr>
        <w:lastRenderedPageBreak/>
        <w:t xml:space="preserve">το Υπουργείο Εμπορικής Ναυτιλίας και προσωπικά ο Παναγιώτης </w:t>
      </w:r>
      <w:proofErr w:type="spellStart"/>
      <w:r>
        <w:rPr>
          <w:rFonts w:eastAsia="Times New Roman"/>
          <w:szCs w:val="24"/>
        </w:rPr>
        <w:t>Κουρουμπλής</w:t>
      </w:r>
      <w:proofErr w:type="spellEnd"/>
      <w:r>
        <w:rPr>
          <w:rFonts w:eastAsia="Times New Roman"/>
          <w:szCs w:val="24"/>
        </w:rPr>
        <w:t xml:space="preserve"> και ο Υφυπουργός του με όλη την ηγεσία από κάτω υποτίμησαν παντελ</w:t>
      </w:r>
      <w:r>
        <w:rPr>
          <w:rFonts w:eastAsia="Times New Roman"/>
          <w:szCs w:val="24"/>
        </w:rPr>
        <w:t>ώς αυτό το ατύχημα. Γι’ αυτό τους ξέφυγε η πετρελαιοκηλίδα.</w:t>
      </w:r>
    </w:p>
    <w:p w14:paraId="7DFB3C88" w14:textId="77777777" w:rsidR="000E1967" w:rsidRDefault="00A63212">
      <w:pPr>
        <w:spacing w:after="0" w:line="600" w:lineRule="auto"/>
        <w:ind w:firstLine="720"/>
        <w:jc w:val="both"/>
        <w:rPr>
          <w:rFonts w:eastAsia="Times New Roman"/>
          <w:szCs w:val="24"/>
        </w:rPr>
      </w:pPr>
      <w:r>
        <w:rPr>
          <w:rFonts w:eastAsia="Times New Roman"/>
          <w:szCs w:val="24"/>
        </w:rPr>
        <w:t xml:space="preserve">Υπάρχει και απόδειξη. Θα σας διαβάσω, κυρίες και κύριοι, για να τα ακούσετε. Ο κ. Παναγιώτης </w:t>
      </w:r>
      <w:proofErr w:type="spellStart"/>
      <w:r>
        <w:rPr>
          <w:rFonts w:eastAsia="Times New Roman"/>
          <w:szCs w:val="24"/>
        </w:rPr>
        <w:t>Κουρουμπλής</w:t>
      </w:r>
      <w:proofErr w:type="spellEnd"/>
      <w:r>
        <w:rPr>
          <w:rFonts w:eastAsia="Times New Roman"/>
          <w:szCs w:val="24"/>
        </w:rPr>
        <w:t xml:space="preserve"> την Τρίτη 12 Σεπτεμβρίου –προσέξτε, το ναυάγιο έγινε την Κυριακή τα ξημερώματα- στις 10.24΄</w:t>
      </w:r>
      <w:r>
        <w:rPr>
          <w:rFonts w:eastAsia="Times New Roman"/>
          <w:szCs w:val="24"/>
        </w:rPr>
        <w:t xml:space="preserve"> μιλάει στον </w:t>
      </w:r>
      <w:r>
        <w:rPr>
          <w:rFonts w:eastAsia="Times New Roman"/>
          <w:szCs w:val="24"/>
        </w:rPr>
        <w:t>«</w:t>
      </w:r>
      <w:r>
        <w:rPr>
          <w:rFonts w:eastAsia="Times New Roman"/>
          <w:szCs w:val="24"/>
          <w:lang w:val="en-US"/>
        </w:rPr>
        <w:t>REAL</w:t>
      </w:r>
      <w:r>
        <w:rPr>
          <w:rFonts w:eastAsia="Times New Roman"/>
          <w:szCs w:val="24"/>
        </w:rPr>
        <w:t xml:space="preserve"> </w:t>
      </w:r>
      <w:r>
        <w:rPr>
          <w:rFonts w:eastAsia="Times New Roman"/>
          <w:szCs w:val="24"/>
          <w:lang w:val="en-US"/>
        </w:rPr>
        <w:t>FM</w:t>
      </w:r>
      <w:r>
        <w:rPr>
          <w:rFonts w:eastAsia="Times New Roman"/>
          <w:szCs w:val="24"/>
        </w:rPr>
        <w:t>»</w:t>
      </w:r>
      <w:r>
        <w:rPr>
          <w:rFonts w:eastAsia="Times New Roman"/>
          <w:szCs w:val="24"/>
        </w:rPr>
        <w:t xml:space="preserve">: «Υπάρχουν </w:t>
      </w:r>
      <w:r>
        <w:rPr>
          <w:rFonts w:eastAsia="Times New Roman"/>
          <w:szCs w:val="24"/>
        </w:rPr>
        <w:t>τρείς χιλιάδες διακόσιοι</w:t>
      </w:r>
      <w:r>
        <w:rPr>
          <w:rFonts w:eastAsia="Times New Roman"/>
          <w:szCs w:val="24"/>
        </w:rPr>
        <w:t xml:space="preserve"> τόνοι…». Τώρα μας είπατε για περίπου </w:t>
      </w:r>
      <w:proofErr w:type="spellStart"/>
      <w:r>
        <w:rPr>
          <w:rFonts w:eastAsia="Times New Roman"/>
          <w:szCs w:val="24"/>
        </w:rPr>
        <w:t>τεσσερ</w:t>
      </w:r>
      <w:r>
        <w:rPr>
          <w:rFonts w:eastAsia="Times New Roman"/>
          <w:szCs w:val="24"/>
        </w:rPr>
        <w:t>ά</w:t>
      </w:r>
      <w:r>
        <w:rPr>
          <w:rFonts w:eastAsia="Times New Roman"/>
          <w:szCs w:val="24"/>
        </w:rPr>
        <w:t>μιση</w:t>
      </w:r>
      <w:proofErr w:type="spellEnd"/>
      <w:r>
        <w:rPr>
          <w:rFonts w:eastAsia="Times New Roman"/>
          <w:szCs w:val="24"/>
        </w:rPr>
        <w:t xml:space="preserve"> </w:t>
      </w:r>
      <w:proofErr w:type="spellStart"/>
      <w:r>
        <w:rPr>
          <w:rFonts w:eastAsia="Times New Roman"/>
          <w:szCs w:val="24"/>
        </w:rPr>
        <w:t>χιλιαδες</w:t>
      </w:r>
      <w:proofErr w:type="spellEnd"/>
      <w:r>
        <w:rPr>
          <w:rFonts w:eastAsia="Times New Roman"/>
          <w:szCs w:val="24"/>
        </w:rPr>
        <w:t xml:space="preserve"> τόνους, δηλαδή, </w:t>
      </w:r>
      <w:r>
        <w:rPr>
          <w:rFonts w:eastAsia="Times New Roman"/>
          <w:szCs w:val="24"/>
        </w:rPr>
        <w:t>δυόμιση χιλιάδες</w:t>
      </w:r>
      <w:r>
        <w:rPr>
          <w:rFonts w:eastAsia="Times New Roman"/>
          <w:szCs w:val="24"/>
        </w:rPr>
        <w:t xml:space="preserve"> μαζούτ και </w:t>
      </w:r>
      <w:r>
        <w:rPr>
          <w:rFonts w:eastAsia="Times New Roman"/>
          <w:szCs w:val="24"/>
        </w:rPr>
        <w:t>δυόμιση χιλιάδες</w:t>
      </w:r>
      <w:r>
        <w:rPr>
          <w:rFonts w:eastAsia="Times New Roman"/>
          <w:szCs w:val="24"/>
        </w:rPr>
        <w:t xml:space="preserve"> τόνους για ντίζελ και τα υπόλοιπα. Άρα μιλάμε για πάνω από </w:t>
      </w:r>
      <w:r>
        <w:rPr>
          <w:rFonts w:eastAsia="Times New Roman"/>
          <w:szCs w:val="24"/>
        </w:rPr>
        <w:t>πέντε χιλιάδες</w:t>
      </w:r>
      <w:r>
        <w:rPr>
          <w:rFonts w:eastAsia="Times New Roman"/>
          <w:szCs w:val="24"/>
        </w:rPr>
        <w:t xml:space="preserve"> τόνο</w:t>
      </w:r>
      <w:r>
        <w:rPr>
          <w:rFonts w:eastAsia="Times New Roman"/>
          <w:szCs w:val="24"/>
        </w:rPr>
        <w:t>υς. Άρα, την Τρίτη, τρεις μέρες μετά το ναυάγιο δεν είχατε ιδέα πόσο είχε μέσα. Το προσπερνάω αυτό.</w:t>
      </w:r>
    </w:p>
    <w:p w14:paraId="7DFB3C89" w14:textId="77777777" w:rsidR="000E1967" w:rsidRDefault="00A63212">
      <w:pPr>
        <w:spacing w:after="0" w:line="600" w:lineRule="auto"/>
        <w:ind w:firstLine="720"/>
        <w:jc w:val="both"/>
        <w:rPr>
          <w:rFonts w:eastAsia="Times New Roman"/>
          <w:szCs w:val="24"/>
        </w:rPr>
      </w:pPr>
      <w:r>
        <w:rPr>
          <w:rFonts w:eastAsia="Times New Roman"/>
          <w:szCs w:val="24"/>
        </w:rPr>
        <w:t xml:space="preserve">Και συνεχίζει ο κ. Παναγιώτης </w:t>
      </w:r>
      <w:proofErr w:type="spellStart"/>
      <w:r>
        <w:rPr>
          <w:rFonts w:eastAsia="Times New Roman"/>
          <w:szCs w:val="24"/>
        </w:rPr>
        <w:t>Κουρουμπλής</w:t>
      </w:r>
      <w:proofErr w:type="spellEnd"/>
      <w:r>
        <w:rPr>
          <w:rFonts w:eastAsia="Times New Roman"/>
          <w:szCs w:val="24"/>
        </w:rPr>
        <w:t>: «Ωστόσο δεν υπάρχει κανένας κίνδυνος για διαρροή». Αυτό το λέτε και ενημερώνετε τον ελληνικό λαό σχεδόν τρεις μέρ</w:t>
      </w:r>
      <w:r>
        <w:rPr>
          <w:rFonts w:eastAsia="Times New Roman"/>
          <w:szCs w:val="24"/>
        </w:rPr>
        <w:t xml:space="preserve">ες μετά το ατύχημα. Βγαίνει ο αρμόδιος Υπουργός και ενημερώνει τον ελληνικό λαό τρεις μέρες μετά ότι δεν υπάρχει κανένας κίνδυνος για διαρροή. </w:t>
      </w:r>
    </w:p>
    <w:p w14:paraId="7DFB3C8A" w14:textId="77777777" w:rsidR="000E1967" w:rsidRDefault="00A63212">
      <w:pPr>
        <w:spacing w:after="0" w:line="600" w:lineRule="auto"/>
        <w:ind w:firstLine="720"/>
        <w:jc w:val="both"/>
        <w:rPr>
          <w:rFonts w:eastAsia="Times New Roman"/>
          <w:szCs w:val="24"/>
        </w:rPr>
      </w:pPr>
      <w:r>
        <w:rPr>
          <w:rFonts w:eastAsia="Times New Roman"/>
          <w:szCs w:val="24"/>
        </w:rPr>
        <w:lastRenderedPageBreak/>
        <w:t xml:space="preserve">Και προσέξτε το ακόμα καλύτερο. Την επομένη μέρα, την Τετάρτη στις 13 του μηνός στις 15.30΄ πάλι στον </w:t>
      </w:r>
      <w:r>
        <w:rPr>
          <w:rFonts w:eastAsia="Times New Roman"/>
          <w:szCs w:val="24"/>
        </w:rPr>
        <w:t>«</w:t>
      </w:r>
      <w:r>
        <w:rPr>
          <w:rFonts w:eastAsia="Times New Roman"/>
          <w:szCs w:val="24"/>
          <w:lang w:val="en-US"/>
        </w:rPr>
        <w:t>REAL</w:t>
      </w:r>
      <w:r>
        <w:rPr>
          <w:rFonts w:eastAsia="Times New Roman"/>
          <w:szCs w:val="24"/>
        </w:rPr>
        <w:t xml:space="preserve"> </w:t>
      </w:r>
      <w:r>
        <w:rPr>
          <w:rFonts w:eastAsia="Times New Roman"/>
          <w:szCs w:val="24"/>
          <w:lang w:val="en-US"/>
        </w:rPr>
        <w:t>FM</w:t>
      </w:r>
      <w:r>
        <w:rPr>
          <w:rFonts w:eastAsia="Times New Roman"/>
          <w:szCs w:val="24"/>
        </w:rPr>
        <w:t>»</w:t>
      </w:r>
      <w:r>
        <w:rPr>
          <w:rFonts w:eastAsia="Times New Roman"/>
          <w:szCs w:val="24"/>
        </w:rPr>
        <w:t xml:space="preserve"> στην εκπομπή του κ. </w:t>
      </w:r>
      <w:proofErr w:type="spellStart"/>
      <w:r>
        <w:rPr>
          <w:rFonts w:eastAsia="Times New Roman"/>
          <w:szCs w:val="24"/>
        </w:rPr>
        <w:t>Στραβελάκη</w:t>
      </w:r>
      <w:proofErr w:type="spellEnd"/>
      <w:r>
        <w:rPr>
          <w:rFonts w:eastAsia="Times New Roman"/>
          <w:szCs w:val="24"/>
        </w:rPr>
        <w:t xml:space="preserve"> –έπαιξε στο κεντρικό δελτίο- είπε: «Υπάρχουν διάσπαρτα μόνο ιριδίζοντα τμήματα στα βαθιά. Δεν έχει φτάσει στον Άγιο Κοσμά, όπως λένε». Και μετά από λίγο, για όσους ακούν το σταθμό, βγήκε ο Δήμαρχος Πειραιά ο κ. Μώραλης και ά</w:t>
      </w:r>
      <w:r>
        <w:rPr>
          <w:rFonts w:eastAsia="Times New Roman"/>
          <w:szCs w:val="24"/>
        </w:rPr>
        <w:t xml:space="preserve">ρχισε να φωνάζει και να λέει ότι έχει φτάσει στον Πειραιά και πηγαίνει προς τους άλλους </w:t>
      </w:r>
      <w:r>
        <w:rPr>
          <w:rFonts w:eastAsia="Times New Roman"/>
          <w:szCs w:val="24"/>
        </w:rPr>
        <w:t>δ</w:t>
      </w:r>
      <w:r>
        <w:rPr>
          <w:rFonts w:eastAsia="Times New Roman"/>
          <w:szCs w:val="24"/>
        </w:rPr>
        <w:t>ήμους του Σαρωνικού.</w:t>
      </w:r>
    </w:p>
    <w:p w14:paraId="7DFB3C8B" w14:textId="77777777" w:rsidR="000E1967" w:rsidRDefault="00A63212">
      <w:pPr>
        <w:spacing w:after="0" w:line="600" w:lineRule="auto"/>
        <w:ind w:firstLine="720"/>
        <w:jc w:val="both"/>
        <w:rPr>
          <w:rFonts w:eastAsia="Times New Roman"/>
          <w:szCs w:val="24"/>
        </w:rPr>
      </w:pPr>
      <w:r>
        <w:rPr>
          <w:rFonts w:eastAsia="Times New Roman"/>
          <w:szCs w:val="24"/>
        </w:rPr>
        <w:t>Δηλαδή, για να το καταλάβουμε. Έχουμε έναν Υπουργό που συμβαίνει επί Υπουργίας του το ατύχημα. Σηκώνεται και φεύγει αφού έχει γίνει το ατύχημα, πρ</w:t>
      </w:r>
      <w:r>
        <w:rPr>
          <w:rFonts w:eastAsia="Times New Roman"/>
          <w:szCs w:val="24"/>
        </w:rPr>
        <w:t>οφανώς υποτιμώντας παντελώς το γεγονός. Επειδή έχει υποτιμήσει το γεγονός, έχει ασκήσει πλημμελή έλεγχο σε όλη αυτήν την επιχείρηση. Επειδή έχει ασκήσει πλημμελή έλεγχο σε αυτήν την επιχείρηση, το φράγμα το οποίο βάζουν είναι πάρα πολύ μικρό και η πετρελαι</w:t>
      </w:r>
      <w:r>
        <w:rPr>
          <w:rFonts w:eastAsia="Times New Roman"/>
          <w:szCs w:val="24"/>
        </w:rPr>
        <w:t xml:space="preserve">οκηλίδα αρχίζει να φεύγει. Ο ίδιος δεν έχει ιδέα τι του γίνεται. Σε αλλεπάλληλες συνεντεύξεις λέει </w:t>
      </w:r>
      <w:proofErr w:type="spellStart"/>
      <w:r>
        <w:rPr>
          <w:rFonts w:eastAsia="Times New Roman"/>
          <w:szCs w:val="24"/>
        </w:rPr>
        <w:t>άρες</w:t>
      </w:r>
      <w:proofErr w:type="spellEnd"/>
      <w:r>
        <w:rPr>
          <w:rFonts w:eastAsia="Times New Roman"/>
          <w:szCs w:val="24"/>
        </w:rPr>
        <w:t>, μάρες, κουκουνάρες. Φτάνει το μαζούτ στις παραλίες της Αττικής και τότε ξυπνάει το Υπουργείο και αρχίζει να παίρνει τηλέφωνο τους δημάρχους στις παραλί</w:t>
      </w:r>
      <w:r>
        <w:rPr>
          <w:rFonts w:eastAsia="Times New Roman"/>
          <w:szCs w:val="24"/>
        </w:rPr>
        <w:t xml:space="preserve">ες, τον </w:t>
      </w:r>
      <w:r>
        <w:rPr>
          <w:rFonts w:eastAsia="Times New Roman"/>
          <w:szCs w:val="24"/>
        </w:rPr>
        <w:lastRenderedPageBreak/>
        <w:t xml:space="preserve">κ. Παπανικολάου, τον </w:t>
      </w:r>
      <w:r>
        <w:rPr>
          <w:rFonts w:eastAsia="Times New Roman"/>
          <w:szCs w:val="24"/>
        </w:rPr>
        <w:t>δ</w:t>
      </w:r>
      <w:r>
        <w:rPr>
          <w:rFonts w:eastAsia="Times New Roman"/>
          <w:szCs w:val="24"/>
        </w:rPr>
        <w:t xml:space="preserve">ήμαρχο Ελληνικού, τον </w:t>
      </w:r>
      <w:r>
        <w:rPr>
          <w:rFonts w:eastAsia="Times New Roman"/>
          <w:szCs w:val="24"/>
        </w:rPr>
        <w:t>δ</w:t>
      </w:r>
      <w:r>
        <w:rPr>
          <w:rFonts w:eastAsia="Times New Roman"/>
          <w:szCs w:val="24"/>
        </w:rPr>
        <w:t xml:space="preserve">ήμαρχο Αλίμου και τον </w:t>
      </w:r>
      <w:r>
        <w:rPr>
          <w:rFonts w:eastAsia="Times New Roman"/>
          <w:szCs w:val="24"/>
        </w:rPr>
        <w:t>δ</w:t>
      </w:r>
      <w:r>
        <w:rPr>
          <w:rFonts w:eastAsia="Times New Roman"/>
          <w:szCs w:val="24"/>
        </w:rPr>
        <w:t>ήμαρχο Παλαιού Φαλήρου.</w:t>
      </w:r>
    </w:p>
    <w:p w14:paraId="7DFB3C8C" w14:textId="77777777" w:rsidR="000E1967" w:rsidRDefault="00A63212">
      <w:pPr>
        <w:spacing w:after="0" w:line="600" w:lineRule="auto"/>
        <w:ind w:firstLine="720"/>
        <w:jc w:val="both"/>
        <w:rPr>
          <w:rFonts w:eastAsia="Times New Roman"/>
          <w:szCs w:val="24"/>
        </w:rPr>
      </w:pPr>
      <w:r>
        <w:rPr>
          <w:rFonts w:eastAsia="Times New Roman"/>
          <w:szCs w:val="24"/>
        </w:rPr>
        <w:t>Φυσικά εάν το Υπουργείο είχε καταλάβει από τη Δευτέρα ότι τους έχει φύγει η κηλίδα, θα μπορούσαν να είχαν πάει να βάλουν φράγμα μπροστά στις παραλίες της Ατ</w:t>
      </w:r>
      <w:r>
        <w:rPr>
          <w:rFonts w:eastAsia="Times New Roman"/>
          <w:szCs w:val="24"/>
        </w:rPr>
        <w:t>τικής και να εμποδίσουν να φτάσει η μόλυνση στην ακτή. Λέτε συνέχεια για το νερό. Το νερό θα το καθαρίσετε σε κάποιο χρονικό διάστημα. Η ακτή είναι που θα πάρει πολλά χρόνια να καθαριστεί. Γιατί έχει ποτίσει πια εκεί το μαζούτ και έχει καταστρέψει την Αττι</w:t>
      </w:r>
      <w:r>
        <w:rPr>
          <w:rFonts w:eastAsia="Times New Roman"/>
          <w:szCs w:val="24"/>
        </w:rPr>
        <w:t xml:space="preserve">κή για πάρα πολλά χρόνια, γιατί εσείς δεν κάνατε καλά τη δουλειά σας. Θα το είχαμε προλάβει, εάν ήσασταν εκεί. </w:t>
      </w:r>
    </w:p>
    <w:p w14:paraId="7DFB3C8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Πάμε τώρα κυρίες και κύριοι, στο μείζον, που κατά τη γνώμη μου μετά από αυτό που θα πω, κυρίες και κύριοι συνάδελφοι του ΣΥΡΙΖΑ -και θα σας το α</w:t>
      </w:r>
      <w:r>
        <w:rPr>
          <w:rFonts w:eastAsia="Times New Roman" w:cs="Times New Roman"/>
          <w:szCs w:val="24"/>
        </w:rPr>
        <w:t xml:space="preserve">ποδείξω- εάν πραγματικά δεν σηκωθείτε να ζητήσετε εσείς την παραίτηση του κ. </w:t>
      </w:r>
      <w:proofErr w:type="spellStart"/>
      <w:r>
        <w:rPr>
          <w:rFonts w:eastAsia="Times New Roman" w:cs="Times New Roman"/>
          <w:szCs w:val="24"/>
        </w:rPr>
        <w:t>Κουρουμπλή</w:t>
      </w:r>
      <w:proofErr w:type="spellEnd"/>
      <w:r>
        <w:rPr>
          <w:rFonts w:eastAsia="Times New Roman" w:cs="Times New Roman"/>
          <w:szCs w:val="24"/>
        </w:rPr>
        <w:t xml:space="preserve"> η ντροπή είναι όλη δική σας. </w:t>
      </w:r>
    </w:p>
    <w:p w14:paraId="7DFB3C8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Έγινε όλη η φασαρία για τον </w:t>
      </w:r>
      <w:r>
        <w:rPr>
          <w:rFonts w:eastAsia="Times New Roman" w:cs="Times New Roman"/>
          <w:szCs w:val="24"/>
          <w:lang w:val="en-US"/>
        </w:rPr>
        <w:t>EMSA</w:t>
      </w:r>
      <w:r>
        <w:rPr>
          <w:rFonts w:eastAsia="Times New Roman" w:cs="Times New Roman"/>
          <w:szCs w:val="24"/>
        </w:rPr>
        <w:t xml:space="preserve">, πότε ζητήθηκε, πότε δεν ζητήθηκε, αν ζητήθηκε. Μάλιστα! Προχθές ο Υπουργός έχει μία ομιλία στην </w:t>
      </w:r>
      <w:r>
        <w:rPr>
          <w:rFonts w:eastAsia="Times New Roman" w:cs="Times New Roman"/>
          <w:szCs w:val="24"/>
        </w:rPr>
        <w:t>ε</w:t>
      </w:r>
      <w:r>
        <w:rPr>
          <w:rFonts w:eastAsia="Times New Roman" w:cs="Times New Roman"/>
          <w:szCs w:val="24"/>
        </w:rPr>
        <w:t>πιτροπή Περιβάλλοντος. Φαντάζομαι όλοι δεχό</w:t>
      </w:r>
      <w:r>
        <w:rPr>
          <w:rFonts w:eastAsia="Times New Roman" w:cs="Times New Roman"/>
          <w:szCs w:val="24"/>
        </w:rPr>
        <w:lastRenderedPageBreak/>
        <w:t xml:space="preserve">μαστε ότι ένας Υπουργός θέλει να ενημερώσει υπεύθυνα και σωστά τον ελληνικό λαό και όχι να πει ψέματα και μάλιστα ενώπιον του αρχηγού της Αντιπολιτεύσεως. Διαβάζω, λοιπόν, από τα Πρακτικά: «Παναγιώτης </w:t>
      </w:r>
      <w:proofErr w:type="spellStart"/>
      <w:r>
        <w:rPr>
          <w:rFonts w:eastAsia="Times New Roman" w:cs="Times New Roman"/>
          <w:szCs w:val="24"/>
        </w:rPr>
        <w:t>Κουρουμπλής</w:t>
      </w:r>
      <w:proofErr w:type="spellEnd"/>
      <w:r>
        <w:rPr>
          <w:rFonts w:eastAsia="Times New Roman" w:cs="Times New Roman"/>
          <w:szCs w:val="24"/>
        </w:rPr>
        <w:t>:</w:t>
      </w:r>
      <w:r>
        <w:rPr>
          <w:rFonts w:eastAsia="Times New Roman" w:cs="Times New Roman"/>
          <w:szCs w:val="24"/>
        </w:rPr>
        <w:t xml:space="preserve"> Ο αξιότιμος Πρόεδρος της ΝΔ είπε στην Θεσσαλονίκη ότι καθυστερήσαμε να ζητήσουμε τη βοήθεια του σκάφους του </w:t>
      </w:r>
      <w:r>
        <w:rPr>
          <w:rFonts w:eastAsia="Times New Roman" w:cs="Times New Roman"/>
          <w:szCs w:val="24"/>
          <w:lang w:val="en-US"/>
        </w:rPr>
        <w:t>EMSA</w:t>
      </w:r>
      <w:r>
        <w:rPr>
          <w:rFonts w:eastAsia="Times New Roman" w:cs="Times New Roman"/>
          <w:szCs w:val="24"/>
        </w:rPr>
        <w:t>. Συγγνώμη, κύριε Πρόεδρε, αλλά δεν σας έχουν ενημερώσει καλά οι συνεργάτες σας για άλλη μία αφορά. Θα σας πω, λοιπόν, ότι υπήρξε επαφή. Η ενημ</w:t>
      </w:r>
      <w:r>
        <w:rPr>
          <w:rFonts w:eastAsia="Times New Roman" w:cs="Times New Roman"/>
          <w:szCs w:val="24"/>
        </w:rPr>
        <w:t>έρωση</w:t>
      </w:r>
      <w:r>
        <w:rPr>
          <w:rFonts w:eastAsia="Times New Roman" w:cs="Times New Roman"/>
          <w:szCs w:val="24"/>
        </w:rPr>
        <w:t>,</w:t>
      </w:r>
      <w:r>
        <w:rPr>
          <w:rFonts w:eastAsia="Times New Roman" w:cs="Times New Roman"/>
          <w:szCs w:val="24"/>
        </w:rPr>
        <w:t xml:space="preserve"> που είχαμε ήταν ότι το σκάφος ήταν σε αποστολή. Έφτασε την Τρίτη το απόγευμα στον Πειραιά, ξεφόρτωσε και από τη στιγμή που ήταν πλέον διαθέσιμο ζητήθηκε η συνδρομή του»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Ισχυρίστηκε, δηλαδή, </w:t>
      </w:r>
      <w:proofErr w:type="spellStart"/>
      <w:r>
        <w:rPr>
          <w:rFonts w:eastAsia="Times New Roman" w:cs="Times New Roman"/>
          <w:szCs w:val="24"/>
        </w:rPr>
        <w:t>ενώπιόν</w:t>
      </w:r>
      <w:proofErr w:type="spellEnd"/>
      <w:r>
        <w:rPr>
          <w:rFonts w:eastAsia="Times New Roman" w:cs="Times New Roman"/>
          <w:szCs w:val="24"/>
        </w:rPr>
        <w:t xml:space="preserve"> σας –και εσάς κορόιδεψε- ο κ. </w:t>
      </w:r>
      <w:proofErr w:type="spellStart"/>
      <w:r>
        <w:rPr>
          <w:rFonts w:eastAsia="Times New Roman" w:cs="Times New Roman"/>
          <w:szCs w:val="24"/>
        </w:rPr>
        <w:t>Κουρουμπλής</w:t>
      </w:r>
      <w:proofErr w:type="spellEnd"/>
      <w:r>
        <w:rPr>
          <w:rFonts w:eastAsia="Times New Roman" w:cs="Times New Roman"/>
          <w:szCs w:val="24"/>
        </w:rPr>
        <w:t xml:space="preserve"> ότ</w:t>
      </w:r>
      <w:r>
        <w:rPr>
          <w:rFonts w:eastAsia="Times New Roman" w:cs="Times New Roman"/>
          <w:szCs w:val="24"/>
        </w:rPr>
        <w:t xml:space="preserve">ι ο λόγος που δεν ζητήθηκε η βοήθεια του σκάφους ήταν γιατί έφτασε από την αποστολή που ήταν την Τρίτη το απόγευμα. </w:t>
      </w:r>
    </w:p>
    <w:p w14:paraId="7DFB3C8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Προσέξτε, βάσει της συμβάσεως με τον </w:t>
      </w:r>
      <w:r>
        <w:rPr>
          <w:rFonts w:eastAsia="Times New Roman" w:cs="Times New Roman"/>
          <w:szCs w:val="24"/>
          <w:lang w:val="en-US"/>
        </w:rPr>
        <w:t>EMSA</w:t>
      </w:r>
      <w:r>
        <w:rPr>
          <w:rFonts w:eastAsia="Times New Roman" w:cs="Times New Roman"/>
          <w:szCs w:val="24"/>
        </w:rPr>
        <w:t xml:space="preserve"> των ιδιωτικών εταιρειών όταν αιτείται το κράτος-μέλος συνδρομή είναι υποχρεωμένο το σκάφος να είν</w:t>
      </w:r>
      <w:r>
        <w:rPr>
          <w:rFonts w:eastAsia="Times New Roman" w:cs="Times New Roman"/>
          <w:szCs w:val="24"/>
        </w:rPr>
        <w:t xml:space="preserve">αι στη διάθεση του κράτους-μέλους σε </w:t>
      </w:r>
      <w:proofErr w:type="spellStart"/>
      <w:r>
        <w:rPr>
          <w:rFonts w:eastAsia="Times New Roman" w:cs="Times New Roman"/>
          <w:szCs w:val="24"/>
        </w:rPr>
        <w:t>εικοσιτέσσερις</w:t>
      </w:r>
      <w:proofErr w:type="spellEnd"/>
      <w:r>
        <w:rPr>
          <w:rFonts w:eastAsia="Times New Roman" w:cs="Times New Roman"/>
          <w:szCs w:val="24"/>
        </w:rPr>
        <w:t xml:space="preserve"> ώρες ό,τι άλλη αποστολή και να έχει. Αυτό λέει </w:t>
      </w:r>
      <w:r>
        <w:rPr>
          <w:rFonts w:eastAsia="Times New Roman" w:cs="Times New Roman"/>
          <w:szCs w:val="24"/>
        </w:rPr>
        <w:lastRenderedPageBreak/>
        <w:t xml:space="preserve">ο κανονισμός, πρέπει να φτάσει σε </w:t>
      </w:r>
      <w:proofErr w:type="spellStart"/>
      <w:r>
        <w:rPr>
          <w:rFonts w:eastAsia="Times New Roman" w:cs="Times New Roman"/>
          <w:szCs w:val="24"/>
        </w:rPr>
        <w:t>εικοσιτέσσερις</w:t>
      </w:r>
      <w:proofErr w:type="spellEnd"/>
      <w:r>
        <w:rPr>
          <w:rFonts w:eastAsia="Times New Roman" w:cs="Times New Roman"/>
          <w:szCs w:val="24"/>
        </w:rPr>
        <w:t xml:space="preserve"> ώρες. Άρα ασχέτως τι αποστολή είχε ή όχι το σκάφος εάν το ζητάγανε από την Κυριακή τη Δευτέρα το σκάφος θα ε</w:t>
      </w:r>
      <w:r>
        <w:rPr>
          <w:rFonts w:eastAsia="Times New Roman" w:cs="Times New Roman"/>
          <w:szCs w:val="24"/>
        </w:rPr>
        <w:t xml:space="preserve">πιχειρούσε. </w:t>
      </w:r>
    </w:p>
    <w:p w14:paraId="7DFB3C9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Αλλά, ας υποθέσουμε ότι αυτά που λέει ο κ. </w:t>
      </w:r>
      <w:proofErr w:type="spellStart"/>
      <w:r>
        <w:rPr>
          <w:rFonts w:eastAsia="Times New Roman" w:cs="Times New Roman"/>
          <w:szCs w:val="24"/>
        </w:rPr>
        <w:t>Κουρουμπλής</w:t>
      </w:r>
      <w:proofErr w:type="spellEnd"/>
      <w:r>
        <w:rPr>
          <w:rFonts w:eastAsia="Times New Roman" w:cs="Times New Roman"/>
          <w:szCs w:val="24"/>
        </w:rPr>
        <w:t xml:space="preserve"> είναι αλήθεια. Καταθέτω, κυρίες και κύριοι, για τα Πρακτικά της Βουλής το επίσημο στίγμα του σκάφους. Οι ώρες που βλέπετε είναι συν τρεις ώρες γιατί εδώ είναι η παγκόσμια ώρα. Συν τρεις ώρ</w:t>
      </w:r>
      <w:r>
        <w:rPr>
          <w:rFonts w:eastAsia="Times New Roman" w:cs="Times New Roman"/>
          <w:szCs w:val="24"/>
        </w:rPr>
        <w:t>ες είναι η τοπική ώρα. Το σκάφος έφτασε στο Πέραμα τη Δευτέρα 11.9 στις 14.30΄ το μεσημέρι. Το σκάφος έφτασε τη Δευτέρα 11</w:t>
      </w:r>
      <w:r>
        <w:rPr>
          <w:rFonts w:eastAsia="Times New Roman" w:cs="Times New Roman"/>
          <w:szCs w:val="24"/>
        </w:rPr>
        <w:t xml:space="preserve"> Σεπτεμβρίου</w:t>
      </w:r>
      <w:r>
        <w:rPr>
          <w:rFonts w:eastAsia="Times New Roman" w:cs="Times New Roman"/>
          <w:szCs w:val="24"/>
        </w:rPr>
        <w:t xml:space="preserve"> για το οποίο ο κ. </w:t>
      </w:r>
      <w:proofErr w:type="spellStart"/>
      <w:r>
        <w:rPr>
          <w:rFonts w:eastAsia="Times New Roman" w:cs="Times New Roman"/>
          <w:szCs w:val="24"/>
        </w:rPr>
        <w:t>Κουρουμπλής</w:t>
      </w:r>
      <w:proofErr w:type="spellEnd"/>
      <w:r>
        <w:rPr>
          <w:rFonts w:eastAsia="Times New Roman" w:cs="Times New Roman"/>
          <w:szCs w:val="24"/>
        </w:rPr>
        <w:t xml:space="preserve"> ενημέρωσε ψευδώς τη Βουλή και εσάς προχθές ότι έφτασε την Τρίτη το βράδυ. Όλο το στίγμα είν</w:t>
      </w:r>
      <w:r>
        <w:rPr>
          <w:rFonts w:eastAsia="Times New Roman" w:cs="Times New Roman"/>
          <w:szCs w:val="24"/>
        </w:rPr>
        <w:t xml:space="preserve">αι εδώ. Και έχω τυπώσει, κύριε </w:t>
      </w:r>
      <w:proofErr w:type="spellStart"/>
      <w:r>
        <w:rPr>
          <w:rFonts w:eastAsia="Times New Roman" w:cs="Times New Roman"/>
          <w:szCs w:val="24"/>
        </w:rPr>
        <w:t>Κουρουμπλή</w:t>
      </w:r>
      <w:proofErr w:type="spellEnd"/>
      <w:r>
        <w:rPr>
          <w:rFonts w:eastAsia="Times New Roman" w:cs="Times New Roman"/>
          <w:szCs w:val="24"/>
        </w:rPr>
        <w:t>, για τον άλλο Υπουργό τώρα, τον κύριο Υφυπουργό, επειδή είπε «το σκάφος ήταν μεγάλο δεν μπορούσε να πάει εκεί»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όλο το στίγμα, τη διαδρομή που ακολούθησε, για να φτάσει στις 11</w:t>
      </w:r>
      <w:r>
        <w:rPr>
          <w:rFonts w:eastAsia="Times New Roman" w:cs="Times New Roman"/>
          <w:szCs w:val="24"/>
        </w:rPr>
        <w:t xml:space="preserve"> Σεπτεμβρίου</w:t>
      </w:r>
      <w:r>
        <w:rPr>
          <w:rFonts w:eastAsia="Times New Roman" w:cs="Times New Roman"/>
          <w:szCs w:val="24"/>
        </w:rPr>
        <w:t xml:space="preserve"> στο Πέραμα. Πέρασε μ</w:t>
      </w:r>
      <w:r>
        <w:rPr>
          <w:rFonts w:eastAsia="Times New Roman" w:cs="Times New Roman"/>
          <w:szCs w:val="24"/>
        </w:rPr>
        <w:t>έσα από το ναυάγιο. Εδώ είναι οι δορυφορικές φωτογραφίες. Τις καταθέτω και αυτές.</w:t>
      </w:r>
    </w:p>
    <w:p w14:paraId="7DFB3C9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Άδωνις</w:t>
      </w:r>
      <w:r>
        <w:rPr>
          <w:rFonts w:eastAsia="Times New Roman" w:cs="Times New Roman"/>
          <w:szCs w:val="24"/>
        </w:rPr>
        <w:t xml:space="preserve"> -</w:t>
      </w:r>
      <w:r>
        <w:rPr>
          <w:rFonts w:eastAsia="Times New Roman" w:cs="Times New Roman"/>
          <w:szCs w:val="24"/>
        </w:rPr>
        <w:t xml:space="preserve"> Σπυρίδων Γεωργιάδης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 xml:space="preserve">ρχείο του Τμήματος Γραμματείας της </w:t>
      </w:r>
      <w:r>
        <w:rPr>
          <w:rFonts w:eastAsia="Times New Roman" w:cs="Times New Roman"/>
          <w:szCs w:val="24"/>
        </w:rPr>
        <w:t>Διεύθυνσης Στενογραφίας και Πρακτικών της Βουλής)</w:t>
      </w:r>
    </w:p>
    <w:p w14:paraId="7DFB3C9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Δηλαδή έχουμε απορρυπαντικό σκάφος, το καλύτερο που έχουμε στη διάθεσή μας, περνάει μέσα από το ναυάγιο, δεν ενημερώνει κανένας τον </w:t>
      </w:r>
      <w:r>
        <w:rPr>
          <w:rFonts w:eastAsia="Times New Roman" w:cs="Times New Roman"/>
          <w:szCs w:val="24"/>
          <w:lang w:val="en-US"/>
        </w:rPr>
        <w:t>EMSA</w:t>
      </w:r>
      <w:r>
        <w:rPr>
          <w:rFonts w:eastAsia="Times New Roman" w:cs="Times New Roman"/>
          <w:szCs w:val="24"/>
        </w:rPr>
        <w:t xml:space="preserve"> ότι αυτό το πλοίο το χρειαζόμαστε αμέσως, όταν ξέρετε, κύριε </w:t>
      </w:r>
      <w:proofErr w:type="spellStart"/>
      <w:r>
        <w:rPr>
          <w:rFonts w:eastAsia="Times New Roman" w:cs="Times New Roman"/>
          <w:szCs w:val="24"/>
        </w:rPr>
        <w:t>Δρίτσα</w:t>
      </w:r>
      <w:proofErr w:type="spellEnd"/>
      <w:r>
        <w:rPr>
          <w:rFonts w:eastAsia="Times New Roman" w:cs="Times New Roman"/>
          <w:szCs w:val="24"/>
        </w:rPr>
        <w:t xml:space="preserve">, </w:t>
      </w:r>
      <w:r>
        <w:rPr>
          <w:rFonts w:eastAsia="Times New Roman" w:cs="Times New Roman"/>
          <w:szCs w:val="24"/>
        </w:rPr>
        <w:t xml:space="preserve">ότι σε τέτοιες περιπτώσεις μετράνε τα λεπτά όχι οι ημέρες. </w:t>
      </w:r>
    </w:p>
    <w:p w14:paraId="7DFB3C9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Λέει συνέχεια ο κ. </w:t>
      </w:r>
      <w:proofErr w:type="spellStart"/>
      <w:r>
        <w:rPr>
          <w:rFonts w:eastAsia="Times New Roman" w:cs="Times New Roman"/>
          <w:szCs w:val="24"/>
        </w:rPr>
        <w:t>Κουρουμπλής</w:t>
      </w:r>
      <w:proofErr w:type="spellEnd"/>
      <w:r>
        <w:rPr>
          <w:rFonts w:eastAsia="Times New Roman" w:cs="Times New Roman"/>
          <w:szCs w:val="24"/>
        </w:rPr>
        <w:t xml:space="preserve"> «δεν χρησιμοποιούμε χημικά». </w:t>
      </w:r>
      <w:r>
        <w:rPr>
          <w:rFonts w:eastAsia="Times New Roman" w:cs="Times New Roman"/>
          <w:szCs w:val="24"/>
        </w:rPr>
        <w:t>Π</w:t>
      </w:r>
      <w:r>
        <w:rPr>
          <w:rFonts w:eastAsia="Times New Roman" w:cs="Times New Roman"/>
          <w:szCs w:val="24"/>
        </w:rPr>
        <w:t xml:space="preserve">οιος χρησιμοποίησε χημικά; 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απαγορεύει να χρησιμοποιήσουμε χημικά, δεν είναι δική σας η απόφαση. Είναι απόφαση της Ευ</w:t>
      </w:r>
      <w:r>
        <w:rPr>
          <w:rFonts w:eastAsia="Times New Roman" w:cs="Times New Roman"/>
          <w:szCs w:val="24"/>
        </w:rPr>
        <w:t xml:space="preserve">ρώπης να μην χρησιμοποιήσει χημικά. Τι μας λέτε εδώ ως μεγάλη σας επιτυχία; Ότι εφαρμόζετε τον ευρωπαϊκό κανονισμό; </w:t>
      </w:r>
    </w:p>
    <w:p w14:paraId="7DFB3C9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Εδώ μιλάμε, κύριε Φίλη, για λεπτά και ο άνθρωπος το έκρυβε ημέρες. Ξέρετε ποια είναι η μόνη λογική εξήγηση; Το σκάφος αυτό ανήκει σε έναν ι</w:t>
      </w:r>
      <w:r>
        <w:rPr>
          <w:rFonts w:eastAsia="Times New Roman" w:cs="Times New Roman"/>
          <w:szCs w:val="24"/>
        </w:rPr>
        <w:t xml:space="preserve">διώτη και έχει σύμβαση με τον </w:t>
      </w:r>
      <w:r>
        <w:rPr>
          <w:rFonts w:eastAsia="Times New Roman" w:cs="Times New Roman"/>
          <w:szCs w:val="24"/>
          <w:lang w:val="en-US"/>
        </w:rPr>
        <w:t>EMSA</w:t>
      </w:r>
      <w:r>
        <w:rPr>
          <w:rFonts w:eastAsia="Times New Roman" w:cs="Times New Roman"/>
          <w:szCs w:val="24"/>
        </w:rPr>
        <w:t>. Πράγματι, αν τηλεφωνήσαν στον ιδιώτη και τους είπε ο ιδιώτης «Παναγιώτη, κάνε μου μ</w:t>
      </w:r>
      <w:r>
        <w:rPr>
          <w:rFonts w:eastAsia="Times New Roman" w:cs="Times New Roman"/>
          <w:szCs w:val="24"/>
        </w:rPr>
        <w:t>ί</w:t>
      </w:r>
      <w:r>
        <w:rPr>
          <w:rFonts w:eastAsia="Times New Roman" w:cs="Times New Roman"/>
          <w:szCs w:val="24"/>
        </w:rPr>
        <w:t xml:space="preserve">α χάρη. Ζήτα το δύο ημέρες μετά για να </w:t>
      </w:r>
      <w:r>
        <w:rPr>
          <w:rFonts w:eastAsia="Times New Roman" w:cs="Times New Roman"/>
          <w:szCs w:val="24"/>
        </w:rPr>
        <w:lastRenderedPageBreak/>
        <w:t>μη χαλάσω τη δουλειά που κάνω και χάσω τα λεφτά» τότε, ναι, τότε δικαιολογείται να έχει στείλει τ</w:t>
      </w:r>
      <w:r>
        <w:rPr>
          <w:rFonts w:eastAsia="Times New Roman" w:cs="Times New Roman"/>
          <w:szCs w:val="24"/>
        </w:rPr>
        <w:t>ο αίτημα δύο ημέρες μετά, αν θες να εξυπηρετήσεις τον ιδιώτη, κύριοι της Αριστεράς. Εάν, όμως, έχεις ως πρώτο σου μέλημα τον πολίτη, το περιβάλλον, την οικολογία και τη φύση, όπως λέγατε εσείς ψευδόμενοι τόσα χρόνια, -και ισχυρίζομαι το ψευδόμενοι γιατί με</w:t>
      </w:r>
      <w:r>
        <w:rPr>
          <w:rFonts w:eastAsia="Times New Roman" w:cs="Times New Roman"/>
          <w:szCs w:val="24"/>
        </w:rPr>
        <w:t xml:space="preserve">τά από αυτά τα χαρτιά που σας κατέθεσα, κύριε </w:t>
      </w:r>
      <w:proofErr w:type="spellStart"/>
      <w:r>
        <w:rPr>
          <w:rFonts w:eastAsia="Times New Roman" w:cs="Times New Roman"/>
          <w:szCs w:val="24"/>
        </w:rPr>
        <w:t>Δρίτσα</w:t>
      </w:r>
      <w:proofErr w:type="spellEnd"/>
      <w:r>
        <w:rPr>
          <w:rFonts w:eastAsia="Times New Roman" w:cs="Times New Roman"/>
          <w:szCs w:val="24"/>
        </w:rPr>
        <w:t>, οποιοσδήποτε Υπουργός της Νέας Δημοκρατίας ή του ΠΑΣΟΚ τα είχε κάνει αυτά θα ζητούσατε την εκτέλεσή του στο Σύνταγμα- δεν έρχεστε εδώ να μας λέτε «Δείξτε πολιτικό πολιτισμό».</w:t>
      </w:r>
    </w:p>
    <w:p w14:paraId="7DFB3C9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Κλείνω, κύριε Πρόεδρε.</w:t>
      </w:r>
    </w:p>
    <w:p w14:paraId="7DFB3C9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Όσο </w:t>
      </w:r>
      <w:r>
        <w:rPr>
          <w:rFonts w:eastAsia="Times New Roman" w:cs="Times New Roman"/>
          <w:szCs w:val="24"/>
        </w:rPr>
        <w:t>σας ακούω να μιλάτε για τον πολιτικό πολιτισμό τρελαίνομαι. Θυμάμαι τις εποχές του «</w:t>
      </w:r>
      <w:r>
        <w:rPr>
          <w:rFonts w:eastAsia="Times New Roman" w:cs="Times New Roman"/>
          <w:szCs w:val="24"/>
        </w:rPr>
        <w:t>ΣΑΜΙΝΑ</w:t>
      </w:r>
      <w:r>
        <w:rPr>
          <w:rFonts w:eastAsia="Times New Roman" w:cs="Times New Roman"/>
          <w:szCs w:val="24"/>
        </w:rPr>
        <w:t>», ας πούμε, που όταν βγήκε να παραιτηθεί ο Παπουτσής βγαίνατε οι του ΣΥΡΙΖΑ και λέγατε «Μα, δείξτε πολιτικό πολιτισμό. Μην παραιτηθείτε αμέσως. Κρατηθείτε λίγο να δο</w:t>
      </w:r>
      <w:r>
        <w:rPr>
          <w:rFonts w:eastAsia="Times New Roman" w:cs="Times New Roman"/>
          <w:szCs w:val="24"/>
        </w:rPr>
        <w:t>ύμε». Τέτοια λέγατε; «</w:t>
      </w:r>
      <w:proofErr w:type="spellStart"/>
      <w:r>
        <w:rPr>
          <w:rFonts w:eastAsia="Times New Roman" w:cs="Times New Roman"/>
          <w:szCs w:val="24"/>
        </w:rPr>
        <w:t>Ουαί</w:t>
      </w:r>
      <w:proofErr w:type="spellEnd"/>
      <w:r>
        <w:rPr>
          <w:rFonts w:eastAsia="Times New Roman" w:cs="Times New Roman"/>
          <w:szCs w:val="24"/>
        </w:rPr>
        <w:t xml:space="preserve"> υμίν Φαρισαίοι υποκριτές»! </w:t>
      </w:r>
    </w:p>
    <w:p w14:paraId="7DFB3C9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Για την καταστροφή έχει ευθύνη το Υπουργείο Εμπορικής Ναυτιλίας, έχει ευθύνη προσωπικά ο Υπουργός και ο Υφυπουργός και έχετε από εδώ και μπρος ευθύνη και εσείς, που όλα τα ξέρετε και κάνετε τα στραβά μ</w:t>
      </w:r>
      <w:r>
        <w:rPr>
          <w:rFonts w:eastAsia="Times New Roman" w:cs="Times New Roman"/>
          <w:szCs w:val="24"/>
        </w:rPr>
        <w:t>άτια για την καρέκλα.</w:t>
      </w:r>
    </w:p>
    <w:p w14:paraId="7DFB3C98"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7DFB3C99" w14:textId="77777777" w:rsidR="000E1967" w:rsidRDefault="00A6321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FB3C9A" w14:textId="77777777" w:rsidR="000E1967" w:rsidRDefault="00A63212">
      <w:pPr>
        <w:spacing w:after="0" w:line="600" w:lineRule="auto"/>
        <w:ind w:firstLine="720"/>
        <w:jc w:val="both"/>
        <w:rPr>
          <w:rFonts w:eastAsia="Times New Roman"/>
          <w:bCs/>
          <w:szCs w:val="24"/>
        </w:rPr>
      </w:pPr>
      <w:r w:rsidRPr="00DA4CE3">
        <w:rPr>
          <w:rFonts w:eastAsia="Times New Roman"/>
          <w:b/>
          <w:bCs/>
          <w:szCs w:val="24"/>
        </w:rPr>
        <w:t>Π</w:t>
      </w:r>
      <w:r>
        <w:rPr>
          <w:rFonts w:eastAsia="Times New Roman"/>
          <w:b/>
          <w:bCs/>
          <w:szCs w:val="24"/>
        </w:rPr>
        <w:t xml:space="preserve">ΡΟΕΔΡΕΥΩΝ (Δημήτριος Κρεμαστινός): </w:t>
      </w:r>
      <w:r>
        <w:rPr>
          <w:rFonts w:eastAsia="Times New Roman"/>
          <w:bCs/>
          <w:szCs w:val="24"/>
        </w:rPr>
        <w:t xml:space="preserve">Κι εγώ ευχαριστώ. </w:t>
      </w:r>
    </w:p>
    <w:p w14:paraId="7DFB3C9B" w14:textId="77777777" w:rsidR="000E1967" w:rsidRDefault="00A63212">
      <w:pPr>
        <w:spacing w:after="0" w:line="600" w:lineRule="auto"/>
        <w:ind w:firstLine="720"/>
        <w:jc w:val="both"/>
        <w:rPr>
          <w:rFonts w:eastAsia="Times New Roman"/>
          <w:bCs/>
          <w:szCs w:val="24"/>
        </w:rPr>
      </w:pPr>
      <w:r>
        <w:rPr>
          <w:rFonts w:eastAsia="Times New Roman"/>
          <w:bCs/>
          <w:szCs w:val="24"/>
        </w:rPr>
        <w:t>Τον λόγο έχει ο Κοινοβουλευτικός Εκπρόσωπος της Δημοκρατικής Συμπαράταξης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ΔΗΜΑΡ κ. Λοβέρδος για έξι λεπτά. </w:t>
      </w:r>
    </w:p>
    <w:p w14:paraId="7DFB3C9C" w14:textId="77777777" w:rsidR="000E1967" w:rsidRDefault="00A63212">
      <w:pPr>
        <w:spacing w:after="0" w:line="600" w:lineRule="auto"/>
        <w:ind w:firstLine="720"/>
        <w:jc w:val="both"/>
        <w:rPr>
          <w:rFonts w:eastAsia="Times New Roman"/>
          <w:bCs/>
          <w:szCs w:val="24"/>
        </w:rPr>
      </w:pPr>
      <w:r>
        <w:rPr>
          <w:rFonts w:eastAsia="Times New Roman"/>
          <w:b/>
          <w:bCs/>
          <w:szCs w:val="24"/>
        </w:rPr>
        <w:t>ΑΝΔΡΕΑΣ ΛΟΒΕΡΔΟΣ:</w:t>
      </w:r>
      <w:r>
        <w:rPr>
          <w:rFonts w:eastAsia="Times New Roman"/>
          <w:bCs/>
          <w:szCs w:val="24"/>
        </w:rPr>
        <w:t xml:space="preserve"> Κυρίες και κύριοι Βουλευτές, έχουν ακουστεί, σε ό,τι αφορά τα πραγματικά περιστατικά αυτής της θλιβερής ιστορίας, τα πάντα, και εντός Αιθούσης και έξω από αυτήν. Ωστόσο, ακούγοντας την απολογία του Υπουργ</w:t>
      </w:r>
      <w:r>
        <w:rPr>
          <w:rFonts w:eastAsia="Times New Roman"/>
          <w:bCs/>
          <w:szCs w:val="24"/>
        </w:rPr>
        <w:t xml:space="preserve">ού, αναρωτιέται κανείς με πολύ εύλογο τρόπο με ποιο ηθικό δικαίωμα μπορεί να μιλά με αυτόν τον τρόπο που μίλησε και πόσες οκάδες πολιτικού κυνισμού έχει για να πει αυτά που είπε και να πει αυτά </w:t>
      </w:r>
      <w:r>
        <w:rPr>
          <w:rFonts w:eastAsia="Times New Roman"/>
          <w:bCs/>
          <w:szCs w:val="24"/>
        </w:rPr>
        <w:lastRenderedPageBreak/>
        <w:t xml:space="preserve">που είπε </w:t>
      </w:r>
      <w:proofErr w:type="spellStart"/>
      <w:r>
        <w:rPr>
          <w:rFonts w:eastAsia="Times New Roman"/>
          <w:bCs/>
          <w:szCs w:val="24"/>
        </w:rPr>
        <w:t>στρογγυλοκαθισμένος</w:t>
      </w:r>
      <w:proofErr w:type="spellEnd"/>
      <w:r>
        <w:rPr>
          <w:rFonts w:eastAsia="Times New Roman"/>
          <w:bCs/>
          <w:szCs w:val="24"/>
        </w:rPr>
        <w:t xml:space="preserve"> στη θέση του Υπουργού, χωρίς να έ</w:t>
      </w:r>
      <w:r>
        <w:rPr>
          <w:rFonts w:eastAsia="Times New Roman"/>
          <w:bCs/>
          <w:szCs w:val="24"/>
        </w:rPr>
        <w:t xml:space="preserve">χει παραιτηθεί. </w:t>
      </w:r>
    </w:p>
    <w:p w14:paraId="7DFB3C9D" w14:textId="77777777" w:rsidR="000E1967" w:rsidRDefault="00A63212">
      <w:pPr>
        <w:spacing w:after="0" w:line="600" w:lineRule="auto"/>
        <w:ind w:firstLine="720"/>
        <w:jc w:val="both"/>
        <w:rPr>
          <w:rFonts w:eastAsia="Times New Roman"/>
          <w:bCs/>
          <w:szCs w:val="24"/>
        </w:rPr>
      </w:pPr>
      <w:r>
        <w:rPr>
          <w:rFonts w:eastAsia="Times New Roman"/>
          <w:bCs/>
          <w:szCs w:val="24"/>
        </w:rPr>
        <w:t xml:space="preserve">Επί τρία χρόνια στην Αίθουσα αυτή, ισχυρίζομαι ότι αυτή η Κυβέρνηση είναι η μόνη </w:t>
      </w:r>
      <w:r>
        <w:rPr>
          <w:rFonts w:eastAsia="Times New Roman"/>
          <w:bCs/>
          <w:szCs w:val="24"/>
        </w:rPr>
        <w:t>Κ</w:t>
      </w:r>
      <w:r>
        <w:rPr>
          <w:rFonts w:eastAsia="Times New Roman"/>
          <w:bCs/>
          <w:szCs w:val="24"/>
        </w:rPr>
        <w:t>υβέρνηση της κρίσης που έχει να αντιμετωπίσει μόνο την πραγματικότητα. Γιατί οι προηγούμενες κυβερνήσεις της κρίσης είχαν να αντιμετωπίσουν και όλο το πολιτι</w:t>
      </w:r>
      <w:r>
        <w:rPr>
          <w:rFonts w:eastAsia="Times New Roman"/>
          <w:bCs/>
          <w:szCs w:val="24"/>
        </w:rPr>
        <w:t>κό σύστημα απέναντί τους, τους προπηλακισμούς, το ξύλο, τις μομφές, τα υπονοούμενα, τις ευθείες κατηγορίες, που δημιουργούσαν ένα ασφυκτικό περιβάλλον για να λειτουργήσει κανείς. Τούτη εδώ η Κυβέρνηση είναι αντιμέτωπη μόνο με την πραγματικότητα, με τα προβ</w:t>
      </w:r>
      <w:r>
        <w:rPr>
          <w:rFonts w:eastAsia="Times New Roman"/>
          <w:bCs/>
          <w:szCs w:val="24"/>
        </w:rPr>
        <w:t xml:space="preserve">λήματα του τόπου, απέναντι στα οποία σχεδόν καθολικά ναυαγεί. </w:t>
      </w:r>
    </w:p>
    <w:p w14:paraId="7DFB3C9E" w14:textId="77777777" w:rsidR="000E1967" w:rsidRDefault="00A63212">
      <w:pPr>
        <w:spacing w:after="0" w:line="600" w:lineRule="auto"/>
        <w:ind w:firstLine="720"/>
        <w:jc w:val="both"/>
        <w:rPr>
          <w:rFonts w:eastAsia="Times New Roman"/>
          <w:bCs/>
          <w:szCs w:val="24"/>
        </w:rPr>
      </w:pPr>
      <w:r>
        <w:rPr>
          <w:rFonts w:eastAsia="Times New Roman"/>
          <w:bCs/>
          <w:szCs w:val="24"/>
        </w:rPr>
        <w:t>Δυστυχώς, κύριε Υπουργέ, δεν είστε Υπουργός επί θεμάτων κεντροαριστεράς, όπως επί τρία χρόνια έχετε ζήσει στις τρεις υπουργικές θέσεις από τις οποίες περάσατε. Εν προκειμένω, είστε Υπουργός Ναυ</w:t>
      </w:r>
      <w:r>
        <w:rPr>
          <w:rFonts w:eastAsia="Times New Roman"/>
          <w:bCs/>
          <w:szCs w:val="24"/>
        </w:rPr>
        <w:t xml:space="preserve">τιλίας και το πρόβλημά σας είναι η μόλυνση του Σαρωνικού και το ναυάγιο, η οικολογική και οικονομική καταστροφή. Χωρίς την πίεση της </w:t>
      </w:r>
      <w:r>
        <w:rPr>
          <w:rFonts w:eastAsia="Times New Roman"/>
          <w:bCs/>
          <w:szCs w:val="24"/>
        </w:rPr>
        <w:t>Α</w:t>
      </w:r>
      <w:r>
        <w:rPr>
          <w:rFonts w:eastAsia="Times New Roman"/>
          <w:bCs/>
          <w:szCs w:val="24"/>
        </w:rPr>
        <w:t>ντιπολίτευσης, μόνο κάτω από την πίεση των γεγονότων τα χάσατε, κι εσείς και ο Υφυπουργός. Τα χάσατε τελείως. Και η αντιφα</w:t>
      </w:r>
      <w:r>
        <w:rPr>
          <w:rFonts w:eastAsia="Times New Roman"/>
          <w:bCs/>
          <w:szCs w:val="24"/>
        </w:rPr>
        <w:t xml:space="preserve">τικότητα των δηλώσεών σας είναι </w:t>
      </w:r>
      <w:r>
        <w:rPr>
          <w:rFonts w:eastAsia="Times New Roman"/>
          <w:bCs/>
          <w:szCs w:val="24"/>
        </w:rPr>
        <w:lastRenderedPageBreak/>
        <w:t xml:space="preserve">απόδειξη γι’ αυτόν τον ισχυρισμό. Τα έχετε χαμένα, ακόμη χαμένα. Λέτε διάφορα πράγματα, για το παρελθόν, για το μέλλον, τι θα κάνετε, τι γίνεται. Τι όμως κάνατε εσείς επί τρία χρόνια ως Κυβέρνηση δεν λέτε. Και για ένα θέμα, </w:t>
      </w:r>
      <w:r>
        <w:rPr>
          <w:rFonts w:eastAsia="Times New Roman"/>
          <w:bCs/>
          <w:szCs w:val="24"/>
        </w:rPr>
        <w:t>κυρίες και κύριοι Βουλευτές, που πέρα από την ανθρώπινη και την οικονομική του διάσταση έχει ως πρόσημο τα οικολογικά θέματα, την οικολογία. Έχετε Υπουργούς και Βουλευτές από τον χώρο της οικολογίας και είσαστε ένα κόμμα που έχετε αφιερωθεί επί πολλά χρόνι</w:t>
      </w:r>
      <w:r>
        <w:rPr>
          <w:rFonts w:eastAsia="Times New Roman"/>
          <w:bCs/>
          <w:szCs w:val="24"/>
        </w:rPr>
        <w:t xml:space="preserve">α, τουλάχιστον στα λόγια, στα θέματα αυτά. Μάλιστα, ο Πρωθυπουργός σήμερα, στην Κρήτη, μας λέει ότι η οικολογία είναι στο επίκεντρο των πολιτικών σας. Αλλά είστε ένα </w:t>
      </w:r>
      <w:proofErr w:type="spellStart"/>
      <w:r>
        <w:rPr>
          <w:rFonts w:eastAsia="Times New Roman"/>
          <w:bCs/>
          <w:szCs w:val="24"/>
        </w:rPr>
        <w:t>ψευδοκόμμα</w:t>
      </w:r>
      <w:proofErr w:type="spellEnd"/>
      <w:r>
        <w:rPr>
          <w:rFonts w:eastAsia="Times New Roman"/>
          <w:bCs/>
          <w:szCs w:val="24"/>
        </w:rPr>
        <w:t>, σε σχέση και με τα οικολογικά. Ψέματα λέτε. Δεν πιστεύετε σε αυτούς τους ισχυρ</w:t>
      </w:r>
      <w:r>
        <w:rPr>
          <w:rFonts w:eastAsia="Times New Roman"/>
          <w:bCs/>
          <w:szCs w:val="24"/>
        </w:rPr>
        <w:t xml:space="preserve">ισμούς και αυτό αποδείχθηκε από όσα έχετε κάνει μέχρι στιγμής και στην περίπτωση του Σαρωνικού. </w:t>
      </w:r>
    </w:p>
    <w:p w14:paraId="7DFB3C9F" w14:textId="77777777" w:rsidR="000E1967" w:rsidRDefault="00A63212">
      <w:pPr>
        <w:spacing w:after="0" w:line="600" w:lineRule="auto"/>
        <w:ind w:firstLine="720"/>
        <w:jc w:val="both"/>
        <w:rPr>
          <w:rFonts w:eastAsia="Times New Roman"/>
          <w:bCs/>
          <w:szCs w:val="24"/>
        </w:rPr>
      </w:pPr>
      <w:r>
        <w:rPr>
          <w:rFonts w:eastAsia="Times New Roman"/>
          <w:bCs/>
          <w:szCs w:val="24"/>
        </w:rPr>
        <w:t>(Στο σημείο αυτό την Προεδρική Έδρα καταλαμβάνει ο Θ΄ Αντιπρόεδρος της Βουλής κ</w:t>
      </w:r>
      <w:r w:rsidRPr="0082288A">
        <w:rPr>
          <w:rFonts w:eastAsia="Times New Roman"/>
          <w:szCs w:val="24"/>
        </w:rPr>
        <w:t>.</w:t>
      </w:r>
      <w:r w:rsidRPr="00DA4CE3">
        <w:rPr>
          <w:rFonts w:eastAsia="Times New Roman"/>
          <w:b/>
          <w:szCs w:val="24"/>
        </w:rPr>
        <w:t xml:space="preserve"> ΜΑΡΙΟΣ ΓΕΩΡΓΙΑΔΗΣ</w:t>
      </w:r>
      <w:r>
        <w:rPr>
          <w:rFonts w:eastAsia="Times New Roman"/>
          <w:bCs/>
          <w:szCs w:val="24"/>
        </w:rPr>
        <w:t>)</w:t>
      </w:r>
    </w:p>
    <w:p w14:paraId="7DFB3CA0" w14:textId="77777777" w:rsidR="000E1967" w:rsidRDefault="00A63212">
      <w:pPr>
        <w:spacing w:after="0" w:line="600" w:lineRule="auto"/>
        <w:ind w:firstLine="720"/>
        <w:jc w:val="both"/>
        <w:rPr>
          <w:rFonts w:eastAsia="Times New Roman"/>
          <w:bCs/>
          <w:szCs w:val="24"/>
        </w:rPr>
      </w:pPr>
      <w:r>
        <w:rPr>
          <w:rFonts w:eastAsia="Times New Roman"/>
          <w:bCs/>
          <w:szCs w:val="24"/>
        </w:rPr>
        <w:t>Κύριε Υπουργέ, σας άκουσα προσωπικά ή διάβασα, τη Δευτέρα ν</w:t>
      </w:r>
      <w:r>
        <w:rPr>
          <w:rFonts w:eastAsia="Times New Roman"/>
          <w:bCs/>
          <w:szCs w:val="24"/>
        </w:rPr>
        <w:t xml:space="preserve">ομίζω –και το διάβασα με ανακούφιση- να λέτε ότι το 95% του πετρελαίου, του μαζούτ, είναι εγκλωβισμένο, άρα δεν έχουμε κινδύνους διαρροής, και αρχίζει ή άρχισε η </w:t>
      </w:r>
      <w:proofErr w:type="spellStart"/>
      <w:r>
        <w:rPr>
          <w:rFonts w:eastAsia="Times New Roman"/>
          <w:bCs/>
          <w:szCs w:val="24"/>
        </w:rPr>
        <w:t>απάντληση</w:t>
      </w:r>
      <w:proofErr w:type="spellEnd"/>
      <w:r>
        <w:rPr>
          <w:rFonts w:eastAsia="Times New Roman"/>
          <w:bCs/>
          <w:szCs w:val="24"/>
        </w:rPr>
        <w:t xml:space="preserve">. </w:t>
      </w:r>
      <w:r>
        <w:rPr>
          <w:rFonts w:eastAsia="Times New Roman"/>
          <w:bCs/>
          <w:szCs w:val="24"/>
        </w:rPr>
        <w:lastRenderedPageBreak/>
        <w:t>Αυτός ο Υπουργός που μιλάει με αυτόν τον τρόπο στέλνει ένα μήνυμα σε όλους, σε εμέν</w:t>
      </w:r>
      <w:r>
        <w:rPr>
          <w:rFonts w:eastAsia="Times New Roman"/>
          <w:bCs/>
          <w:szCs w:val="24"/>
        </w:rPr>
        <w:t xml:space="preserve">α που είμαι πολίτης και Βουλευτής της Β΄ Αθηνών, στους δημάρχους, στον κρατικό μηχανισμό, στα άλλα μέλη της Κυβέρνησης, στους πάντες, ότι είναι το θέμα υπό έλεγχο, και αυτό λειτουργεί ανακουφιστικά. </w:t>
      </w:r>
    </w:p>
    <w:p w14:paraId="7DFB3CA1" w14:textId="77777777" w:rsidR="000E1967" w:rsidRDefault="00A63212">
      <w:pPr>
        <w:spacing w:after="0" w:line="600" w:lineRule="auto"/>
        <w:ind w:firstLine="720"/>
        <w:jc w:val="both"/>
        <w:rPr>
          <w:rFonts w:eastAsia="Times New Roman"/>
          <w:bCs/>
          <w:szCs w:val="24"/>
        </w:rPr>
      </w:pPr>
      <w:r>
        <w:rPr>
          <w:rFonts w:eastAsia="Times New Roman"/>
          <w:bCs/>
          <w:szCs w:val="24"/>
        </w:rPr>
        <w:t>Αλλά δεν ήταν αλήθεια, ήταν ψέματα! Και δεν υποστηρίζω ό</w:t>
      </w:r>
      <w:r>
        <w:rPr>
          <w:rFonts w:eastAsia="Times New Roman"/>
          <w:bCs/>
          <w:szCs w:val="24"/>
        </w:rPr>
        <w:t>τι είπατε σκοπίμως ψέματα. Υποστηρίζω όμως -και έχω τα γεγονότα που αποδεικνύουν των επιχειρημάτων μου το αληθές- ότι δεν είχατε οργανώσει έναν προσωπικό μηχανισμό που θα σας βοηθούσε σε περίπτωση κρίσης. Δεν αναφέρομαι στους μηχανισμούς που τα Υπουργεία κ</w:t>
      </w:r>
      <w:r>
        <w:rPr>
          <w:rFonts w:eastAsia="Times New Roman"/>
          <w:bCs/>
          <w:szCs w:val="24"/>
        </w:rPr>
        <w:t xml:space="preserve">αι οι θεσμοί τους έχουν οργανώσει, όχι. Αναφέρομαι σε εσάς προσωπικά. Και με την εμπειρία που έχω, όταν έχεις στην αρμοδιότητά σου θέματα επικίνδυνα, φροντίζεις πρώτα απ’ όλα για ό,τι σου συμβεί να πάρεις από ανθρώπους που εμπιστεύεσαι απόλυτα την απόλυτα </w:t>
      </w:r>
      <w:r>
        <w:rPr>
          <w:rFonts w:eastAsia="Times New Roman"/>
          <w:bCs/>
          <w:szCs w:val="24"/>
        </w:rPr>
        <w:t xml:space="preserve">ορθή ενημέρωση. Και είχατε λάθος ενημέρωση, της οποίας κάνατε αναπαραγωγή. </w:t>
      </w:r>
    </w:p>
    <w:p w14:paraId="7DFB3CA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ντί να πείτε ότι «έχω ευθύνη σε αυτό» και η πολιτική ευθύνη στην πολιτική σημαίνει παραίτηση, τι κάνετε; Θέλετε να οργανώσετε εσείς την απόδοση ευθυνών σε άλλους. Ο υπεύθυνος </w:t>
      </w:r>
      <w:r>
        <w:rPr>
          <w:rFonts w:eastAsia="Times New Roman" w:cs="Times New Roman"/>
          <w:szCs w:val="24"/>
        </w:rPr>
        <w:lastRenderedPageBreak/>
        <w:t>οργα</w:t>
      </w:r>
      <w:r>
        <w:rPr>
          <w:rFonts w:eastAsia="Times New Roman" w:cs="Times New Roman"/>
          <w:szCs w:val="24"/>
        </w:rPr>
        <w:t xml:space="preserve">νώνει την απόδοση ευθυνών σε άλλους! Αυτά τα πράγματα δεν είναι δυνατόν! </w:t>
      </w:r>
    </w:p>
    <w:p w14:paraId="7DFB3CA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Ψελλίζετε, δεν μιλάτε και η πολιτική ανυποληψία, που είναι πια το πρόσημό σας, ωθείται καθημερινά από την μαύρη κηλίδα του Σαρωνικού. Ακούσαμε κατά κόρον και μέχρι ναυτίας έωλες δικα</w:t>
      </w:r>
      <w:r>
        <w:rPr>
          <w:rFonts w:eastAsia="Times New Roman" w:cs="Times New Roman"/>
          <w:szCs w:val="24"/>
        </w:rPr>
        <w:t>ιολογίες, εξωπραγματικές θεωρίες, αλλά μ</w:t>
      </w:r>
      <w:r>
        <w:rPr>
          <w:rFonts w:eastAsia="Times New Roman" w:cs="Times New Roman"/>
          <w:szCs w:val="24"/>
        </w:rPr>
        <w:t>ί</w:t>
      </w:r>
      <w:r>
        <w:rPr>
          <w:rFonts w:eastAsia="Times New Roman" w:cs="Times New Roman"/>
          <w:szCs w:val="24"/>
        </w:rPr>
        <w:t xml:space="preserve">α φράση ειλικρινή, ότι «είμαι υπεύθυνος και φεύγω», δεν ακούσαμε και ενώ όλοι ξέρουμε ότι ευθύνεστε για ανεπίτρεπτη ολιγωρία. </w:t>
      </w:r>
    </w:p>
    <w:p w14:paraId="7DFB3CA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Την ανακολουθία των γεγονότων, την οποία επικαλείστε, δεν την χρειάζομαι, την έχουν πει άλλοι συνάδελφοι, την λένε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 xml:space="preserve">νημέρωσης, τη λέει όλος ο κόσμος. Εγώ ως Βουλευτής της </w:t>
      </w:r>
      <w:r>
        <w:rPr>
          <w:rFonts w:eastAsia="Times New Roman" w:cs="Times New Roman"/>
          <w:szCs w:val="24"/>
        </w:rPr>
        <w:t>π</w:t>
      </w:r>
      <w:r>
        <w:rPr>
          <w:rFonts w:eastAsia="Times New Roman" w:cs="Times New Roman"/>
          <w:szCs w:val="24"/>
        </w:rPr>
        <w:t>εριφέρειας αυτής, κυρίες και κύριοι Βουλευτές, έχω ζήσει επί δεκαεπτά χρόνια</w:t>
      </w:r>
      <w:r>
        <w:rPr>
          <w:rFonts w:eastAsia="Times New Roman" w:cs="Times New Roman"/>
          <w:szCs w:val="24"/>
        </w:rPr>
        <w:t xml:space="preserve"> αγώνες των Κυβερνήσεων, της Βουλής, των δημάρχων, των κατοίκων της περιοχής για να γίνει αυτή η περιοχή κτήμα των ανθρώπων. </w:t>
      </w:r>
      <w:r>
        <w:rPr>
          <w:rFonts w:eastAsia="Times New Roman" w:cs="Times New Roman"/>
          <w:szCs w:val="24"/>
        </w:rPr>
        <w:t>Α</w:t>
      </w:r>
      <w:r>
        <w:rPr>
          <w:rFonts w:eastAsia="Times New Roman" w:cs="Times New Roman"/>
          <w:szCs w:val="24"/>
        </w:rPr>
        <w:t>υτά, που τα τελευταία χρόνια ζούμε, -ζούσαμε γιατί τα σταματήσατε- από το Φάληρο και μετά και μέχρι το τέλος αυτής της γραμμής, να</w:t>
      </w:r>
      <w:r>
        <w:rPr>
          <w:rFonts w:eastAsia="Times New Roman" w:cs="Times New Roman"/>
          <w:szCs w:val="24"/>
        </w:rPr>
        <w:t xml:space="preserve"> βλέπεις κόσμο, που απολαμβάνει τη θάλασσά του, που ζει καλύτερα λόγω του ότι άνοιξε η θάλασσα στους ανθρώπους, λόγω του ότι δούλεψε η </w:t>
      </w:r>
      <w:r>
        <w:rPr>
          <w:rFonts w:eastAsia="Times New Roman" w:cs="Times New Roman"/>
          <w:szCs w:val="24"/>
        </w:rPr>
        <w:lastRenderedPageBreak/>
        <w:t>Ψυττάλεια με όλα τα προβλήματα, που είχε -και τα έχω ζήσει λεπτό με λεπτό-, όλη αυτή την επιτυχία, που σε λίγο καιρό θα μ</w:t>
      </w:r>
      <w:r>
        <w:rPr>
          <w:rFonts w:eastAsia="Times New Roman" w:cs="Times New Roman"/>
          <w:szCs w:val="24"/>
        </w:rPr>
        <w:t xml:space="preserve">πορούσαμε να πούμε ότι θα αποκτήσουμε και εμείς τη Ριβιέρα μας, αν αυτό έφτανε μέχρι τον Πειραιά, λίγο ήθελε ακόμη. </w:t>
      </w:r>
    </w:p>
    <w:p w14:paraId="7DFB3CA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Παρένθεση: Πολεμήσατε όλα τα έργα εκεί. Θυμάμαι τι άκουγα ως Βουλευτής της περιοχής, που επιδοκίμαζα την επένδυση -που δεν είναι οικονομική</w:t>
      </w:r>
      <w:r>
        <w:rPr>
          <w:rFonts w:eastAsia="Times New Roman" w:cs="Times New Roman"/>
          <w:szCs w:val="24"/>
        </w:rPr>
        <w:t xml:space="preserve"> επένδυση- την αλλαγή του χώρου του Ιπποδρόμου από έναν χώρο βρωμιάς στο Ίδρυμα «</w:t>
      </w:r>
      <w:r>
        <w:rPr>
          <w:rFonts w:eastAsia="Times New Roman" w:cs="Times New Roman"/>
          <w:szCs w:val="24"/>
        </w:rPr>
        <w:t xml:space="preserve">Σταύρος </w:t>
      </w:r>
      <w:r>
        <w:rPr>
          <w:rFonts w:eastAsia="Times New Roman" w:cs="Times New Roman"/>
          <w:szCs w:val="24"/>
        </w:rPr>
        <w:t xml:space="preserve">Νιάρχος», αυτό που έγινε, που πάτε και το καμαρώνετε. Θυμάμαι τι άκουσε ο Δήμαρχος </w:t>
      </w:r>
      <w:proofErr w:type="spellStart"/>
      <w:r>
        <w:rPr>
          <w:rFonts w:eastAsia="Times New Roman" w:cs="Times New Roman"/>
          <w:szCs w:val="24"/>
        </w:rPr>
        <w:t>Ασκούνης</w:t>
      </w:r>
      <w:proofErr w:type="spellEnd"/>
      <w:r>
        <w:rPr>
          <w:rFonts w:eastAsia="Times New Roman" w:cs="Times New Roman"/>
          <w:szCs w:val="24"/>
        </w:rPr>
        <w:t xml:space="preserve"> τότε και τι άκουγα και εγώ, που ήμουν υποστηρικτής. Σε ομιλία μου στο Αναψυ</w:t>
      </w:r>
      <w:r>
        <w:rPr>
          <w:rFonts w:eastAsia="Times New Roman" w:cs="Times New Roman"/>
          <w:szCs w:val="24"/>
        </w:rPr>
        <w:t xml:space="preserve">κτήριο της περιοχής πριν από δύο μήνες διηγήθηκα αυτές τις ιστορίες εν μέσω ανθρώπων, που κολυμπούσαν δωρεάν, που έπιναν τον καφέ τους, που έπαιζαν τα παιδιά τους. Έτσι ήταν οι περιοχές αυτές; </w:t>
      </w:r>
    </w:p>
    <w:p w14:paraId="7DFB3CA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Σε αυτή την πορεία και εσείς παραλάβατε και κάνατε τον Σαρωνικ</w:t>
      </w:r>
      <w:r>
        <w:rPr>
          <w:rFonts w:eastAsia="Times New Roman" w:cs="Times New Roman"/>
          <w:szCs w:val="24"/>
        </w:rPr>
        <w:t>ό «μαύρη» θάλασσα, όπως έχουν πει πολλοί. Επίσης, θέλω να σας θυμίσω ότι θέλατε να κάνετε και δικαστήρια εκεί. Είχατε ψηφίσει νόμο εδώ να πάνε δικαστήρια για μεγάλες δίκες, πού; Απέναντι από το Ίδρυμα «</w:t>
      </w:r>
      <w:r>
        <w:rPr>
          <w:rFonts w:eastAsia="Times New Roman" w:cs="Times New Roman"/>
          <w:szCs w:val="24"/>
        </w:rPr>
        <w:t xml:space="preserve">Σταύρος </w:t>
      </w:r>
      <w:r>
        <w:rPr>
          <w:rFonts w:eastAsia="Times New Roman" w:cs="Times New Roman"/>
          <w:szCs w:val="24"/>
        </w:rPr>
        <w:t xml:space="preserve">Νιάρχος». </w:t>
      </w:r>
      <w:r>
        <w:rPr>
          <w:rFonts w:eastAsia="Times New Roman" w:cs="Times New Roman"/>
          <w:szCs w:val="24"/>
        </w:rPr>
        <w:t>Τ</w:t>
      </w:r>
      <w:r>
        <w:rPr>
          <w:rFonts w:eastAsia="Times New Roman" w:cs="Times New Roman"/>
          <w:szCs w:val="24"/>
        </w:rPr>
        <w:t xml:space="preserve">ο πήρατε </w:t>
      </w:r>
      <w:r>
        <w:rPr>
          <w:rFonts w:eastAsia="Times New Roman" w:cs="Times New Roman"/>
          <w:szCs w:val="24"/>
        </w:rPr>
        <w:lastRenderedPageBreak/>
        <w:t>πίσω με τροπολογία δική μα</w:t>
      </w:r>
      <w:r>
        <w:rPr>
          <w:rFonts w:eastAsia="Times New Roman" w:cs="Times New Roman"/>
          <w:szCs w:val="24"/>
        </w:rPr>
        <w:t>ς, που δεν θέλατε να την ψηφίσετε, και βάλατε τον κ. Καμμένο να το προτείνει και το ψηφίσατε τότε.</w:t>
      </w:r>
    </w:p>
    <w:p w14:paraId="7DFB3CA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Δεν τα εκτιμάτε αυτά. Ψέματα λέτε ότι είστε υπέρ της οικολογίας. Λόγια είναι αυτά για </w:t>
      </w:r>
      <w:proofErr w:type="spellStart"/>
      <w:r>
        <w:rPr>
          <w:rFonts w:eastAsia="Times New Roman" w:cs="Times New Roman"/>
          <w:szCs w:val="24"/>
        </w:rPr>
        <w:t>ψηφαλάκια</w:t>
      </w:r>
      <w:proofErr w:type="spellEnd"/>
      <w:r>
        <w:rPr>
          <w:rFonts w:eastAsia="Times New Roman" w:cs="Times New Roman"/>
          <w:szCs w:val="24"/>
        </w:rPr>
        <w:t>. Ηθικό ναυάγιο, λοιπόν! Ναυάγιο στον Σαρωνικό, καταστροφή στο</w:t>
      </w:r>
      <w:r>
        <w:rPr>
          <w:rFonts w:eastAsia="Times New Roman" w:cs="Times New Roman"/>
          <w:szCs w:val="24"/>
        </w:rPr>
        <w:t>ν Σαρωνικό και ηθικό ναυάγιο από το οποίο δεν φροντίζετε με μια παραίτηση να διασώσετε το κύρος της Κυβέρνησης και την αξιοπρέπεια των Βουλευτών σας, στους οποίους χορηγείτε ενημέρωση και οι άνθρωποι την αναπαράγουν και εκτίθενται.</w:t>
      </w:r>
    </w:p>
    <w:p w14:paraId="7DFB3CA8"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Άκουσα Βουλευτή σας να λ</w:t>
      </w:r>
      <w:r>
        <w:rPr>
          <w:rFonts w:eastAsia="Times New Roman" w:cs="Times New Roman"/>
          <w:szCs w:val="24"/>
        </w:rPr>
        <w:t>έει ότι οι δύτες δεν πέφτουν την νύχτα και μετά εσείς λέγατε άλλα. Εσείς λέγατε το ένα, λέγατε και το άλλο. Άκουσα άλλον να λέει ότι ενημερωθήκατε πάρα πολύ αργά και γι’ αυτό καθυστέρησε να αντιδράσει ο μηχανισμός.</w:t>
      </w:r>
    </w:p>
    <w:p w14:paraId="7DFB3CA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Άκουσα τα πάντα από ανθρώπους, που ήθελαν</w:t>
      </w:r>
      <w:r>
        <w:rPr>
          <w:rFonts w:eastAsia="Times New Roman" w:cs="Times New Roman"/>
          <w:szCs w:val="24"/>
        </w:rPr>
        <w:t xml:space="preserve"> να σας υποστηρίξουν, αλλά θα κλείσω, κύριε Υπουργέ, με μ</w:t>
      </w:r>
      <w:r>
        <w:rPr>
          <w:rFonts w:eastAsia="Times New Roman" w:cs="Times New Roman"/>
          <w:szCs w:val="24"/>
        </w:rPr>
        <w:t>ί</w:t>
      </w:r>
      <w:r>
        <w:rPr>
          <w:rFonts w:eastAsia="Times New Roman" w:cs="Times New Roman"/>
          <w:szCs w:val="24"/>
        </w:rPr>
        <w:t xml:space="preserve">α εμπειρία. Εδώ πριν από λίγες ημέρες, κυρίες και κύριοι Βουλευτές, τρεις Υπουργοί της Κυβέρνησης με ευκαιρία 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 με επίκαιρη επερώτηση της Δημοκρατικής Συμπαράταξης αρνήθηκαν να σας υποστηρίξουν. Έβαλε θέμα για εσάς η κ. Γεν</w:t>
      </w:r>
      <w:r>
        <w:rPr>
          <w:rFonts w:eastAsia="Times New Roman" w:cs="Times New Roman"/>
          <w:szCs w:val="24"/>
        </w:rPr>
        <w:lastRenderedPageBreak/>
        <w:t xml:space="preserve">νηματά, αρνήθηκαν να σας υποστηρίξουν, δύο φορές τους κάλεσα και δεν σας υποστήριξαν. </w:t>
      </w:r>
      <w:r>
        <w:rPr>
          <w:rFonts w:eastAsia="Times New Roman" w:cs="Times New Roman"/>
          <w:szCs w:val="24"/>
        </w:rPr>
        <w:t>Σ</w:t>
      </w:r>
      <w:r>
        <w:rPr>
          <w:rFonts w:eastAsia="Times New Roman" w:cs="Times New Roman"/>
          <w:szCs w:val="24"/>
        </w:rPr>
        <w:t>ήμερα η Κοινοβουλευτική σας Ομάδα που έχει μ</w:t>
      </w:r>
      <w:r>
        <w:rPr>
          <w:rFonts w:eastAsia="Times New Roman" w:cs="Times New Roman"/>
          <w:szCs w:val="24"/>
        </w:rPr>
        <w:t>ί</w:t>
      </w:r>
      <w:r>
        <w:rPr>
          <w:rFonts w:eastAsia="Times New Roman" w:cs="Times New Roman"/>
          <w:szCs w:val="24"/>
        </w:rPr>
        <w:t>α παρου</w:t>
      </w:r>
      <w:r>
        <w:rPr>
          <w:rFonts w:eastAsia="Times New Roman" w:cs="Times New Roman"/>
          <w:szCs w:val="24"/>
        </w:rPr>
        <w:t xml:space="preserve">σία σήμερα εδώ, δεν χειροκρότησε τον λόγο σας, δύο-τρεις μόνο χειροκρότησαν. Υπάρχει πρόβλημα και στην πολιτική οι εντάσεις με έναν τρόπο εκτονώνονται, όταν υπάρχουν θέματα τόσο </w:t>
      </w:r>
      <w:proofErr w:type="spellStart"/>
      <w:r>
        <w:rPr>
          <w:rFonts w:eastAsia="Times New Roman" w:cs="Times New Roman"/>
          <w:szCs w:val="24"/>
        </w:rPr>
        <w:t>βαρέων</w:t>
      </w:r>
      <w:proofErr w:type="spellEnd"/>
      <w:r>
        <w:rPr>
          <w:rFonts w:eastAsia="Times New Roman" w:cs="Times New Roman"/>
          <w:szCs w:val="24"/>
        </w:rPr>
        <w:t xml:space="preserve"> πολιτικών ευθυνών: Με τις παραιτήσεις σας.</w:t>
      </w:r>
    </w:p>
    <w:p w14:paraId="7DFB3CA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Είναι στη διακριτική σας ευχ</w:t>
      </w:r>
      <w:r>
        <w:rPr>
          <w:rFonts w:eastAsia="Times New Roman" w:cs="Times New Roman"/>
          <w:szCs w:val="24"/>
        </w:rPr>
        <w:t>έρεια, κύριε Υπουργέ. Απαλλάξτε τον πολιτικό διάλογο από θέματα που σας αφορούν ως Υπουργείο, ως ηγεσία του Υπουργείου. Η υπόθεση του Σαρωνικού θα τραβήξει χρόνια και σ’ αυτά τα χρόνια πρέπει να γίνει το καλύτερο δυνατό. Όσο αναγκάζεστε, μέρα με τη μέρα, π</w:t>
      </w:r>
      <w:r>
        <w:rPr>
          <w:rFonts w:eastAsia="Times New Roman" w:cs="Times New Roman"/>
          <w:szCs w:val="24"/>
        </w:rPr>
        <w:t xml:space="preserve">ροκειμένου να καλύψετε τα λάθη της προηγούμενης, να κάνετε καινούργια, τόσο καθυστερεί αυτό που η Ελλάδα έχει ανάγκη να γίνει. Να τελειώνουμε με αυτήν την ιστορία, όσο μπορούμε αρτιότερα. </w:t>
      </w:r>
    </w:p>
    <w:p w14:paraId="7DFB3CA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Ευχαριστώ.</w:t>
      </w:r>
    </w:p>
    <w:p w14:paraId="7DFB3CAC" w14:textId="77777777" w:rsidR="000E1967" w:rsidRDefault="00A63212">
      <w:pPr>
        <w:spacing w:after="0" w:line="600" w:lineRule="auto"/>
        <w:ind w:firstLine="720"/>
        <w:jc w:val="both"/>
        <w:rPr>
          <w:rFonts w:eastAsia="Times New Roman"/>
          <w:bCs/>
        </w:rPr>
      </w:pPr>
      <w:r>
        <w:rPr>
          <w:rFonts w:eastAsia="Times New Roman"/>
          <w:b/>
          <w:bCs/>
        </w:rPr>
        <w:t xml:space="preserve">ΠΡΟΕΔΡΕΥΩΝ (Μάριος Γεωργιάδης): </w:t>
      </w:r>
      <w:r>
        <w:rPr>
          <w:rFonts w:eastAsia="Times New Roman"/>
          <w:bCs/>
        </w:rPr>
        <w:t>Ευχαριστούμε πολύ.</w:t>
      </w:r>
    </w:p>
    <w:p w14:paraId="7DFB3CAD" w14:textId="77777777" w:rsidR="000E1967" w:rsidRDefault="00A63212">
      <w:pPr>
        <w:spacing w:after="0" w:line="600" w:lineRule="auto"/>
        <w:ind w:firstLine="720"/>
        <w:jc w:val="both"/>
        <w:rPr>
          <w:rFonts w:eastAsia="Times New Roman"/>
          <w:bCs/>
        </w:rPr>
      </w:pPr>
      <w:r>
        <w:rPr>
          <w:rFonts w:eastAsia="Times New Roman"/>
          <w:bCs/>
        </w:rPr>
        <w:lastRenderedPageBreak/>
        <w:t>Τον λ</w:t>
      </w:r>
      <w:r>
        <w:rPr>
          <w:rFonts w:eastAsia="Times New Roman"/>
          <w:bCs/>
        </w:rPr>
        <w:t>όγο έχει ο Κοινοβουλευτικός Εκπρόσωπος του Λαϊκού Συνδέσμου</w:t>
      </w:r>
      <w:r>
        <w:rPr>
          <w:rFonts w:eastAsia="Times New Roman"/>
          <w:bCs/>
        </w:rPr>
        <w:t xml:space="preserve"> </w:t>
      </w:r>
      <w:r>
        <w:rPr>
          <w:rFonts w:eastAsia="Times New Roman"/>
          <w:bCs/>
        </w:rPr>
        <w:t>-</w:t>
      </w:r>
      <w:r>
        <w:rPr>
          <w:rFonts w:eastAsia="Times New Roman"/>
          <w:bCs/>
        </w:rPr>
        <w:t xml:space="preserve"> </w:t>
      </w:r>
      <w:r>
        <w:rPr>
          <w:rFonts w:eastAsia="Times New Roman"/>
          <w:bCs/>
        </w:rPr>
        <w:t xml:space="preserve">Χρυσή Αυγή κ. </w:t>
      </w:r>
      <w:proofErr w:type="spellStart"/>
      <w:r>
        <w:rPr>
          <w:rFonts w:eastAsia="Times New Roman"/>
          <w:bCs/>
        </w:rPr>
        <w:t>Παναγιώταρος</w:t>
      </w:r>
      <w:proofErr w:type="spellEnd"/>
      <w:r>
        <w:rPr>
          <w:rFonts w:eastAsia="Times New Roman"/>
          <w:bCs/>
        </w:rPr>
        <w:t>, για έξι λεπτά</w:t>
      </w:r>
      <w:r>
        <w:rPr>
          <w:rFonts w:eastAsia="Times New Roman"/>
          <w:bCs/>
        </w:rPr>
        <w:t>. Μ</w:t>
      </w:r>
      <w:r>
        <w:rPr>
          <w:rFonts w:eastAsia="Times New Roman"/>
          <w:bCs/>
        </w:rPr>
        <w:t xml:space="preserve">ε ανοχή κι εσείς. </w:t>
      </w:r>
    </w:p>
    <w:p w14:paraId="7DFB3CAE" w14:textId="77777777" w:rsidR="000E1967" w:rsidRDefault="00A63212">
      <w:pPr>
        <w:spacing w:after="0" w:line="600" w:lineRule="auto"/>
        <w:ind w:firstLine="720"/>
        <w:jc w:val="both"/>
        <w:rPr>
          <w:rFonts w:eastAsia="Times New Roman"/>
          <w:bCs/>
        </w:rPr>
      </w:pPr>
      <w:r>
        <w:rPr>
          <w:rFonts w:eastAsia="Times New Roman"/>
          <w:b/>
          <w:bCs/>
        </w:rPr>
        <w:t>ΗΛΙΑΣ ΠΑΝΑΓΙΩΤΑΡΟΣ:</w:t>
      </w:r>
      <w:r>
        <w:rPr>
          <w:rFonts w:eastAsia="Times New Roman"/>
          <w:bCs/>
        </w:rPr>
        <w:t xml:space="preserve"> Ευχαριστώ, κύριε Πρόεδρε. </w:t>
      </w:r>
    </w:p>
    <w:p w14:paraId="7DFB3CAF" w14:textId="77777777" w:rsidR="000E1967" w:rsidRDefault="00A63212">
      <w:pPr>
        <w:spacing w:after="0" w:line="600" w:lineRule="auto"/>
        <w:ind w:firstLine="720"/>
        <w:jc w:val="both"/>
        <w:rPr>
          <w:rFonts w:eastAsia="Times New Roman"/>
          <w:bCs/>
        </w:rPr>
      </w:pPr>
      <w:r>
        <w:rPr>
          <w:rFonts w:eastAsia="Times New Roman"/>
          <w:bCs/>
        </w:rPr>
        <w:t>Κύριε Υπουργέ, για τα Πρακτικά, για να το θυμούνται και οι επόμενες γενιές, καταθέτω</w:t>
      </w:r>
      <w:r>
        <w:rPr>
          <w:rFonts w:eastAsia="Times New Roman"/>
          <w:bCs/>
        </w:rPr>
        <w:t xml:space="preserve"> τη φωτογραφία αυτής της αφελούς –ηλίθιας, θα έλεγα- που σας άκουσε και πήγε για μπάνιο και βγήκε γεμάτη πίσσες. Άκουσε εσάς, άκουσε τον κ. </w:t>
      </w:r>
      <w:proofErr w:type="spellStart"/>
      <w:r>
        <w:rPr>
          <w:rFonts w:eastAsia="Times New Roman"/>
          <w:bCs/>
        </w:rPr>
        <w:t>Παπαχριστόπουλο</w:t>
      </w:r>
      <w:proofErr w:type="spellEnd"/>
      <w:r>
        <w:rPr>
          <w:rFonts w:eastAsia="Times New Roman"/>
          <w:bCs/>
        </w:rPr>
        <w:t xml:space="preserve">, άκουσε τον κ. Σαντορινιό, άκουσε τον </w:t>
      </w:r>
      <w:proofErr w:type="spellStart"/>
      <w:r>
        <w:rPr>
          <w:rFonts w:eastAsia="Times New Roman"/>
          <w:bCs/>
        </w:rPr>
        <w:t>Αντιπεριφερειάρχη</w:t>
      </w:r>
      <w:proofErr w:type="spellEnd"/>
      <w:r>
        <w:rPr>
          <w:rFonts w:eastAsia="Times New Roman"/>
          <w:bCs/>
        </w:rPr>
        <w:t xml:space="preserve"> Νοτίου Τομέα, τον κ. </w:t>
      </w:r>
      <w:proofErr w:type="spellStart"/>
      <w:r>
        <w:rPr>
          <w:rFonts w:eastAsia="Times New Roman"/>
          <w:bCs/>
        </w:rPr>
        <w:t>Χατζηπέρο</w:t>
      </w:r>
      <w:proofErr w:type="spellEnd"/>
      <w:r>
        <w:rPr>
          <w:rFonts w:eastAsia="Times New Roman"/>
          <w:bCs/>
        </w:rPr>
        <w:t>, που όλοι έλε</w:t>
      </w:r>
      <w:r>
        <w:rPr>
          <w:rFonts w:eastAsia="Times New Roman"/>
          <w:bCs/>
        </w:rPr>
        <w:t xml:space="preserve">γαν «μπορείτε να πάτε να κάνετε μπάνιο άφοβα». </w:t>
      </w:r>
    </w:p>
    <w:p w14:paraId="7DFB3CB0" w14:textId="77777777" w:rsidR="000E1967" w:rsidRDefault="00A63212">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της Χρυσής Αυγής κ. Ηλίας </w:t>
      </w:r>
      <w:proofErr w:type="spellStart"/>
      <w:r>
        <w:rPr>
          <w:rFonts w:eastAsia="Times New Roman" w:cs="Times New Roman"/>
        </w:rPr>
        <w:t>Παναγιώταρος</w:t>
      </w:r>
      <w:proofErr w:type="spellEnd"/>
      <w:r>
        <w:rPr>
          <w:rFonts w:eastAsia="Times New Roman" w:cs="Times New Roman"/>
        </w:rPr>
        <w:t xml:space="preserve">  καταθέτει για τα Πρακτικά την προαναφερθείσα φωτογραφία, η οποία βρίσκεται στο αρχείο του Τμήματος Γραμματείας της Διεύθυνσης Στενογραφίας </w:t>
      </w:r>
      <w:r>
        <w:rPr>
          <w:rFonts w:eastAsia="Times New Roman" w:cs="Times New Roman"/>
        </w:rPr>
        <w:t>και Πρακτικών της Βουλής)</w:t>
      </w:r>
    </w:p>
    <w:p w14:paraId="7DFB3CB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Αλήθεια, σε μ</w:t>
      </w:r>
      <w:r>
        <w:rPr>
          <w:rFonts w:eastAsia="Times New Roman" w:cs="Times New Roman"/>
          <w:szCs w:val="24"/>
        </w:rPr>
        <w:t>ί</w:t>
      </w:r>
      <w:r>
        <w:rPr>
          <w:rFonts w:eastAsia="Times New Roman" w:cs="Times New Roman"/>
          <w:szCs w:val="24"/>
        </w:rPr>
        <w:t xml:space="preserve">α ακόμα περίπτωση κρίσης, όπως αυτή πριν από λίγες εβδομάδες με τις φωτιές, όπου όλοι έψαχναν να βρουν τον Πρωθυπουργό και κανείς δεν τον έβρισκε, όπως αυτή τον χειμώνα με τις πλημμύρες που πνιγόντουσαν άνθρωποι και </w:t>
      </w:r>
      <w:r>
        <w:rPr>
          <w:rFonts w:eastAsia="Times New Roman" w:cs="Times New Roman"/>
          <w:szCs w:val="24"/>
        </w:rPr>
        <w:lastRenderedPageBreak/>
        <w:t>λέγατε «όλα καλά», όπως αυτή που μια γυναίκα έφυγε από το Καματερό και έπεσε σε ένα ρέμα, το οποίο ήταν υπό κατασκευή, υποτίθεται, και βρέθηκε στην Φρεαττύδα ή όπως αυτή με τους σεισμούς στην Κω, στη Λέσβο, όπου και εκεί δεν κάνατε τίποτα και ήταν οι Έλλην</w:t>
      </w:r>
      <w:r>
        <w:rPr>
          <w:rFonts w:eastAsia="Times New Roman" w:cs="Times New Roman"/>
          <w:szCs w:val="24"/>
        </w:rPr>
        <w:t xml:space="preserve">ες ήταν έξω στα παγκάκια, την ίδια ώρα που οι λαθρομετανάστες είχαν φως, νερό, τηλέφωνο, κουβέρτες, τα πάντα, εσείς που ήσασταν; Έτσι και τώρα, λοιπόν, είστε άφαντοι και ο ένας προσπαθεί να κρυφθεί πίσω από τον άλλον. Και φανταστείτε να ήσασταν Αξιωματική </w:t>
      </w:r>
      <w:r>
        <w:rPr>
          <w:rFonts w:eastAsia="Times New Roman" w:cs="Times New Roman"/>
          <w:szCs w:val="24"/>
        </w:rPr>
        <w:t xml:space="preserve">ή απλά Αντιπολίτευση, θα είχατε σηκώσει και τις πλάκες των πεζοδρομίων γι’ αυτήν την τεράστια οικολογική καταστροφή. </w:t>
      </w:r>
    </w:p>
    <w:p w14:paraId="7DFB3CB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Εσείς που λέγατε ότι στον Βοτανικό έχει κορμοράνους και σταματούσατε οποιαδήποτε προσπάθεια να γίνει το οτιδήποτε, εσείς που τα ίδια πράττ</w:t>
      </w:r>
      <w:r>
        <w:rPr>
          <w:rFonts w:eastAsia="Times New Roman" w:cs="Times New Roman"/>
          <w:szCs w:val="24"/>
        </w:rPr>
        <w:t>ατε ως Αντιπολίτευση για τη Φιλαδέλφεια και το γήπεδο της ΑΕΚ κ</w:t>
      </w:r>
      <w:r>
        <w:rPr>
          <w:rFonts w:eastAsia="Times New Roman" w:cs="Times New Roman"/>
          <w:szCs w:val="24"/>
        </w:rPr>
        <w:t>.</w:t>
      </w:r>
      <w:r>
        <w:rPr>
          <w:rFonts w:eastAsia="Times New Roman" w:cs="Times New Roman"/>
          <w:szCs w:val="24"/>
        </w:rPr>
        <w:t>λπ., τώρα οι συνιστώσες σας, τα στελέχη σας, οι Υπουργοί σας «</w:t>
      </w:r>
      <w:proofErr w:type="spellStart"/>
      <w:r>
        <w:rPr>
          <w:rFonts w:eastAsia="Times New Roman" w:cs="Times New Roman"/>
          <w:szCs w:val="24"/>
        </w:rPr>
        <w:t>μούγκα</w:t>
      </w:r>
      <w:proofErr w:type="spellEnd"/>
      <w:r>
        <w:rPr>
          <w:rFonts w:eastAsia="Times New Roman" w:cs="Times New Roman"/>
          <w:szCs w:val="24"/>
        </w:rPr>
        <w:t>»! «</w:t>
      </w:r>
      <w:proofErr w:type="spellStart"/>
      <w:r>
        <w:rPr>
          <w:rFonts w:eastAsia="Times New Roman" w:cs="Times New Roman"/>
          <w:szCs w:val="24"/>
        </w:rPr>
        <w:t>Μούγκα</w:t>
      </w:r>
      <w:proofErr w:type="spellEnd"/>
      <w:r>
        <w:rPr>
          <w:rFonts w:eastAsia="Times New Roman" w:cs="Times New Roman"/>
          <w:szCs w:val="24"/>
        </w:rPr>
        <w:t xml:space="preserve">» στην κυριολεξία! </w:t>
      </w:r>
      <w:r>
        <w:rPr>
          <w:rFonts w:eastAsia="Times New Roman" w:cs="Times New Roman"/>
          <w:szCs w:val="24"/>
        </w:rPr>
        <w:t>Ό</w:t>
      </w:r>
      <w:r>
        <w:rPr>
          <w:rFonts w:eastAsia="Times New Roman" w:cs="Times New Roman"/>
          <w:szCs w:val="24"/>
        </w:rPr>
        <w:t>χι μόνο «</w:t>
      </w:r>
      <w:proofErr w:type="spellStart"/>
      <w:r>
        <w:rPr>
          <w:rFonts w:eastAsia="Times New Roman" w:cs="Times New Roman"/>
          <w:szCs w:val="24"/>
        </w:rPr>
        <w:t>μούγκα</w:t>
      </w:r>
      <w:proofErr w:type="spellEnd"/>
      <w:r>
        <w:rPr>
          <w:rFonts w:eastAsia="Times New Roman" w:cs="Times New Roman"/>
          <w:szCs w:val="24"/>
        </w:rPr>
        <w:t>», αλλά ακούσαμε και τι είπε ο κ. Τσιρώνης, ότι γι’ αυτήν τη μεγάλη πετρελαιοκη</w:t>
      </w:r>
      <w:r>
        <w:rPr>
          <w:rFonts w:eastAsia="Times New Roman" w:cs="Times New Roman"/>
          <w:szCs w:val="24"/>
        </w:rPr>
        <w:t xml:space="preserve">λίδα, την οικολογική καταστροφή του παράκτιου μετώπου της Αττικής, φταίει αυτή η άτιμη </w:t>
      </w:r>
      <w:r>
        <w:rPr>
          <w:rFonts w:eastAsia="Times New Roman" w:cs="Times New Roman"/>
          <w:szCs w:val="24"/>
        </w:rPr>
        <w:lastRenderedPageBreak/>
        <w:t xml:space="preserve">η κοινωνία που χρησιμοποιεί πετρέλαιο, ενώ θα έπρεπε να χρησιμοποιεί, δεν ξέρω εγώ, τι άλλο. </w:t>
      </w:r>
    </w:p>
    <w:p w14:paraId="7DFB3CB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πριν από λίγο είπατε -και προφανώς αναφερόσασταν στην Αξι</w:t>
      </w:r>
      <w:r>
        <w:rPr>
          <w:rFonts w:eastAsia="Times New Roman" w:cs="Times New Roman"/>
          <w:szCs w:val="24"/>
        </w:rPr>
        <w:t>ωματική Αντιπολίτευση, γιατί αυτή σας ενδιαφέρει, γιατί απ’ αυτήν κινδυνεύετε- ότι θα πρέπει να έχουν αίσθημα ευθύνης. Μιλήσατε για αυτοκριτική για όσους έχουν κυβερνήσει κατά το παρελθόν. Βέβαια και εσείς κυβερνούσατε πολλά χρόνια ως στέλεχος του ΠΑΣΟΚ απ</w:t>
      </w:r>
      <w:r>
        <w:rPr>
          <w:rFonts w:eastAsia="Times New Roman" w:cs="Times New Roman"/>
          <w:szCs w:val="24"/>
        </w:rPr>
        <w:t xml:space="preserve">ό πάρα πολλές θέσεις. Μιλήσατε για μνήμη χρυσόψαρου. </w:t>
      </w:r>
    </w:p>
    <w:p w14:paraId="7DFB3CB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Θα υπενθυμίσουμε, λοιπόν, και σε εσάς και σε πολλούς άλλους πολλά πράγματα. Θα ξεκινήσουμε με μερικές από τις δηλώσεις σας των τελευταίων ημερών, δηλώσεις οι οποίες είμαστε σίγουροι ότι τώρα που αρχίζου</w:t>
      </w:r>
      <w:r>
        <w:rPr>
          <w:rFonts w:eastAsia="Times New Roman" w:cs="Times New Roman"/>
          <w:szCs w:val="24"/>
        </w:rPr>
        <w:t xml:space="preserve">ν οι διάφορες χιουμοριστικές εκπομπές στην ελληνική τηλεόραση θα παίζουν συνεχώς. </w:t>
      </w:r>
    </w:p>
    <w:p w14:paraId="7DFB3CB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Είχατε πει τις πρώτες ημέρες, τις πρώτες ώρες, «τα υπόγεια» -εννοούσατε τα υποθαλάσσια ρεύματα- «κινούν την πετρελαιοκηλίδα» και δεν ξέρατε πού θα κινηθούν, για να λάβετε τα</w:t>
      </w:r>
      <w:r>
        <w:rPr>
          <w:rFonts w:eastAsia="Times New Roman" w:cs="Times New Roman"/>
          <w:szCs w:val="24"/>
        </w:rPr>
        <w:t xml:space="preserve"> μέτρα σας. </w:t>
      </w:r>
    </w:p>
    <w:p w14:paraId="7DFB3CB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 αρχάς, η πετρελαιοκηλίδα, το μαζούτ, έχει μικρότερο ειδικό βάρος από το νερό και βρίσκεται στην επιφάνεια, ειδικότερα τις πρώτες ώρες και θα μπορούσατε κάλλιστα με ένα εναέριο μέσο να έχετε λάβει τα απαραίτητα μέτρα. </w:t>
      </w:r>
    </w:p>
    <w:p w14:paraId="7DFB3CB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Είπατε ότι ήταν μεγά</w:t>
      </w:r>
      <w:r>
        <w:rPr>
          <w:rFonts w:eastAsia="Times New Roman" w:cs="Times New Roman"/>
          <w:szCs w:val="24"/>
        </w:rPr>
        <w:t xml:space="preserve">λη ατυχία που το ναυάγιο έγινε βράδυ. Τότε να ζητήσουμε από σεισμούς, λιμούς και καταποντισμούς να γίνονται ώρες που βολεύουν την Κυβέρνηση και τις υπηρεσίες, ό,τι έχει μείνει απ’ αυτές τις υπηρεσίες του ελληνικού κράτους. </w:t>
      </w:r>
    </w:p>
    <w:p w14:paraId="7DFB3CB8"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Είπατε -τη δεύτερη μέρα, νομίζω-</w:t>
      </w:r>
      <w:r>
        <w:rPr>
          <w:rFonts w:eastAsia="Times New Roman" w:cs="Times New Roman"/>
          <w:szCs w:val="24"/>
        </w:rPr>
        <w:t xml:space="preserve"> ότι το πλοίο σφραγίστηκε. Εννοούσατε ότι στεγανοποιήθηκε. Σήμερα μας είπατε ότι αυτό έγινε πριν από τρεις ημέρες. </w:t>
      </w:r>
    </w:p>
    <w:p w14:paraId="7DFB3CB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Είπατε στους Έλληνες πολίτες να κάνουν μπάνιο άφοβα και οι Υπουργοί της ίδιας Κυβέρνησης σας διαψεύδουν συνεχώς, καθημερινά, όπως και η πραγ</w:t>
      </w:r>
      <w:r>
        <w:rPr>
          <w:rFonts w:eastAsia="Times New Roman" w:cs="Times New Roman"/>
          <w:szCs w:val="24"/>
        </w:rPr>
        <w:t xml:space="preserve">ματικότητα. </w:t>
      </w:r>
    </w:p>
    <w:p w14:paraId="7DFB3CB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Σε μ</w:t>
      </w:r>
      <w:r>
        <w:rPr>
          <w:rFonts w:eastAsia="Times New Roman" w:cs="Times New Roman"/>
          <w:szCs w:val="24"/>
        </w:rPr>
        <w:t>ί</w:t>
      </w:r>
      <w:r>
        <w:rPr>
          <w:rFonts w:eastAsia="Times New Roman" w:cs="Times New Roman"/>
          <w:szCs w:val="24"/>
        </w:rPr>
        <w:t xml:space="preserve">α ραδιοφωνική συνέντευξη που σας έπαιρνε ένας δημοσιογράφος, στην εκπομπή του κ. </w:t>
      </w:r>
      <w:proofErr w:type="spellStart"/>
      <w:r>
        <w:rPr>
          <w:rFonts w:eastAsia="Times New Roman" w:cs="Times New Roman"/>
          <w:szCs w:val="24"/>
        </w:rPr>
        <w:t>Τράγκα</w:t>
      </w:r>
      <w:proofErr w:type="spellEnd"/>
      <w:r>
        <w:rPr>
          <w:rFonts w:eastAsia="Times New Roman" w:cs="Times New Roman"/>
          <w:szCs w:val="24"/>
        </w:rPr>
        <w:t xml:space="preserve"> νομίζω, όταν σας ρώτησαν αν θα παραιτηθείτε, αναγκαστήκατε να πείτε ότι «ναι, η παραίτησή μου βρίσκεται στα χέρια του Πρωθυπουργού». Δεν είχατε να πεί</w:t>
      </w:r>
      <w:r>
        <w:rPr>
          <w:rFonts w:eastAsia="Times New Roman" w:cs="Times New Roman"/>
          <w:szCs w:val="24"/>
        </w:rPr>
        <w:t>τε κάτι άλλο. Φυσικά, δεν είχατε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σας, ούτε </w:t>
      </w:r>
      <w:r>
        <w:rPr>
          <w:rFonts w:eastAsia="Times New Roman" w:cs="Times New Roman"/>
          <w:szCs w:val="24"/>
        </w:rPr>
        <w:lastRenderedPageBreak/>
        <w:t>κατ’ ελάχιστον, κα</w:t>
      </w:r>
      <w:r>
        <w:rPr>
          <w:rFonts w:eastAsia="Times New Roman" w:cs="Times New Roman"/>
          <w:szCs w:val="24"/>
        </w:rPr>
        <w:t>μ</w:t>
      </w:r>
      <w:r>
        <w:rPr>
          <w:rFonts w:eastAsia="Times New Roman" w:cs="Times New Roman"/>
          <w:szCs w:val="24"/>
        </w:rPr>
        <w:t xml:space="preserve">μία παραίτηση, διότι αυτά </w:t>
      </w:r>
      <w:proofErr w:type="spellStart"/>
      <w:r>
        <w:rPr>
          <w:rFonts w:eastAsia="Times New Roman" w:cs="Times New Roman"/>
          <w:szCs w:val="24"/>
        </w:rPr>
        <w:t>συνέβαιναν</w:t>
      </w:r>
      <w:proofErr w:type="spellEnd"/>
      <w:r>
        <w:rPr>
          <w:rFonts w:eastAsia="Times New Roman" w:cs="Times New Roman"/>
          <w:szCs w:val="24"/>
        </w:rPr>
        <w:t xml:space="preserve"> άλλες εποχές, όπου υπήρχε και λίγη τσίπα, πολιτική και όχι μόνο, για όλα όσα θα μπορούσαν να συμβούν. </w:t>
      </w:r>
    </w:p>
    <w:p w14:paraId="7DFB3CB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Είπατε ότι σε ένα μήνα όλα θα είναι καλά. Εν </w:t>
      </w:r>
      <w:r>
        <w:rPr>
          <w:rFonts w:eastAsia="Times New Roman" w:cs="Times New Roman"/>
          <w:szCs w:val="24"/>
        </w:rPr>
        <w:t xml:space="preserve">τω μεταξύ, έχουν περάσει δεκαπέντε ημέρες. Για να δούμε, σε δεκαπέντε ημέρες θα είναι όλα καλά, κύριε Υπουργέ, ή θα είναι χειρότερα; </w:t>
      </w:r>
    </w:p>
    <w:p w14:paraId="7DFB3CB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Είπατε ότι κάποιες παραλίες καθαρίζονται και να πάμε να τις δούμε. Ναι, αλλά κάθε τόσο το κύμα φέρνει πάλι μαζούτ, κηλίδες</w:t>
      </w:r>
      <w:r>
        <w:rPr>
          <w:rFonts w:eastAsia="Times New Roman" w:cs="Times New Roman"/>
          <w:szCs w:val="24"/>
        </w:rPr>
        <w:t xml:space="preserve"> ή οτιδήποτε άλλο και ξανά μανά από την αρχή. </w:t>
      </w:r>
    </w:p>
    <w:p w14:paraId="7DFB3CB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Είπατε ότι ήσασταν αποτελεσματικοί. Το βλέπουμε, το βλέπει όλη η Ελλάδα. Το βιώνουν οι πολίτες της Αθήνας και ειδικότερα των νοτίων περιοχών της Αττικής και της Σαλαμίνας. </w:t>
      </w:r>
    </w:p>
    <w:p w14:paraId="7DFB3CB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Σήμερα είπατε ότι δεν έχετε συμφέροντα. Μα, εάν δεν κάνω λάθος, ο κ. </w:t>
      </w:r>
      <w:proofErr w:type="spellStart"/>
      <w:r>
        <w:rPr>
          <w:rFonts w:eastAsia="Times New Roman" w:cs="Times New Roman"/>
          <w:szCs w:val="24"/>
        </w:rPr>
        <w:t>Βαξεβάνης</w:t>
      </w:r>
      <w:proofErr w:type="spellEnd"/>
      <w:r>
        <w:rPr>
          <w:rFonts w:eastAsia="Times New Roman" w:cs="Times New Roman"/>
          <w:szCs w:val="24"/>
        </w:rPr>
        <w:t xml:space="preserve"> πήγε να ενοχοποιήσει κάποιους από την εφημερίδα του, αλλά έκανε ένα μοντάζ και άλλαξε έναν, ένα γνωστό δικό σας στέλεχος, ο οποίος ήταν και αυτός ο οποίος κανόνιζε, απ’ ό,τι λέν</w:t>
      </w:r>
      <w:r>
        <w:rPr>
          <w:rFonts w:eastAsia="Times New Roman" w:cs="Times New Roman"/>
          <w:szCs w:val="24"/>
        </w:rPr>
        <w:t xml:space="preserve">ε, και τα </w:t>
      </w:r>
      <w:r>
        <w:rPr>
          <w:rFonts w:eastAsia="Times New Roman" w:cs="Times New Roman"/>
          <w:szCs w:val="24"/>
          <w:lang w:val="en-US"/>
        </w:rPr>
        <w:t>deals</w:t>
      </w:r>
      <w:r>
        <w:rPr>
          <w:rFonts w:eastAsia="Times New Roman" w:cs="Times New Roman"/>
          <w:szCs w:val="24"/>
        </w:rPr>
        <w:t xml:space="preserve"> της εταιρείας για το ποιος θα μεταφέρει πού, τι και πώς. Να μην αρχίσουμε να λέμε ονόματα, γνωρίζετε πάρα πολύ καλά. </w:t>
      </w:r>
    </w:p>
    <w:p w14:paraId="7DFB3CB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Είπατε ότι βρήκαμε την ευκαιρία να χτυπήσουμε τον </w:t>
      </w:r>
      <w:proofErr w:type="spellStart"/>
      <w:r>
        <w:rPr>
          <w:rFonts w:eastAsia="Times New Roman" w:cs="Times New Roman"/>
          <w:szCs w:val="24"/>
        </w:rPr>
        <w:t>Κουρουμπλή</w:t>
      </w:r>
      <w:proofErr w:type="spellEnd"/>
      <w:r>
        <w:rPr>
          <w:rFonts w:eastAsia="Times New Roman" w:cs="Times New Roman"/>
          <w:szCs w:val="24"/>
        </w:rPr>
        <w:t>, εννοώντας όλους όσους σας ασκούν κριτική για αυτά τα τραγελα</w:t>
      </w:r>
      <w:r>
        <w:rPr>
          <w:rFonts w:eastAsia="Times New Roman" w:cs="Times New Roman"/>
          <w:szCs w:val="24"/>
        </w:rPr>
        <w:t xml:space="preserve">φικά τα οποία είπατε, για την απίστευτη ολιγωρία την οποία δείξατε ως Υπουργείο. Ναι, μπορεί να μην δείξατε εσείς προσωπικά, που και εσείς βέβαια δείξατε με τη στάση σας και τα λεγόμενά σας, αλλά το αποτέλεσμα δείχνει ότι όλα έγιναν τραγικά. </w:t>
      </w:r>
      <w:r>
        <w:rPr>
          <w:rFonts w:eastAsia="Times New Roman" w:cs="Times New Roman"/>
          <w:szCs w:val="24"/>
        </w:rPr>
        <w:t>Φ</w:t>
      </w:r>
      <w:r>
        <w:rPr>
          <w:rFonts w:eastAsia="Times New Roman" w:cs="Times New Roman"/>
          <w:szCs w:val="24"/>
        </w:rPr>
        <w:t>ανταστείτε εά</w:t>
      </w:r>
      <w:r>
        <w:rPr>
          <w:rFonts w:eastAsia="Times New Roman" w:cs="Times New Roman"/>
          <w:szCs w:val="24"/>
        </w:rPr>
        <w:t xml:space="preserve">ν δεν ήταν ένα </w:t>
      </w:r>
      <w:proofErr w:type="spellStart"/>
      <w:r>
        <w:rPr>
          <w:rFonts w:eastAsia="Times New Roman" w:cs="Times New Roman"/>
          <w:szCs w:val="24"/>
        </w:rPr>
        <w:t>σαπάκι</w:t>
      </w:r>
      <w:proofErr w:type="spellEnd"/>
      <w:r>
        <w:rPr>
          <w:rFonts w:eastAsia="Times New Roman" w:cs="Times New Roman"/>
          <w:szCs w:val="24"/>
        </w:rPr>
        <w:t>, αλλά ήταν ένα μεγάλο δεξαμενόπλοιο τι θα είχε γίνει. Δηλαδή, εάν είσαστε επιτυχημένοι και σωστοί τώρα, όπως λέτε, τι θα έπρεπε να είχε γίνει, εάν ήταν αποτυχία, να είχε φτάσει η πετρελαιοκηλίδα στην Ακρόπολη; Δεν καταλαβαίνουμε, κύρι</w:t>
      </w:r>
      <w:r>
        <w:rPr>
          <w:rFonts w:eastAsia="Times New Roman" w:cs="Times New Roman"/>
          <w:szCs w:val="24"/>
        </w:rPr>
        <w:t xml:space="preserve">ε Υπουργέ, τι εννοείτε. </w:t>
      </w:r>
    </w:p>
    <w:p w14:paraId="7DFB3CC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Είπατε με έμμεσο και άμεσο τρόπο ότι δεν έχει ευθύνη το Υπουργείο, ότι φταίει το Λιμενικό -είναι εδώ παρόντες τα στελέχη του Λιμενικού- ότι είναι οι ιδιώτες, είναι ο ένας, είναι ο άλλος. Μα, εσείς </w:t>
      </w:r>
      <w:r>
        <w:rPr>
          <w:rFonts w:eastAsia="Times New Roman" w:cs="Times New Roman"/>
          <w:szCs w:val="24"/>
        </w:rPr>
        <w:t>είσαστε ο πολιτικός προϊστάμενος όλων όσων προσπαθείτε με έμμεσο ή άμεσο τρόπο να κατηγορήσετε ότι φταίνε οι άλλοι και δεν φταίτε εσείς. Γιατί και ο Κώδικας του Δημοσίου Ναυτικού Δικαίου αυτό λέει και μάλιστα λέει ότι το Υπουργείο, αφού λάβει γνώση ότι πλο</w:t>
      </w:r>
      <w:r>
        <w:rPr>
          <w:rFonts w:eastAsia="Times New Roman" w:cs="Times New Roman"/>
          <w:szCs w:val="24"/>
        </w:rPr>
        <w:t xml:space="preserve">ίο </w:t>
      </w:r>
      <w:proofErr w:type="spellStart"/>
      <w:r>
        <w:rPr>
          <w:rFonts w:eastAsia="Times New Roman" w:cs="Times New Roman"/>
          <w:szCs w:val="24"/>
        </w:rPr>
        <w:t>εναυάγησε</w:t>
      </w:r>
      <w:proofErr w:type="spellEnd"/>
      <w:r>
        <w:rPr>
          <w:rFonts w:eastAsia="Times New Roman" w:cs="Times New Roman"/>
          <w:szCs w:val="24"/>
        </w:rPr>
        <w:t xml:space="preserve"> ή βρίσκεται εν </w:t>
      </w:r>
      <w:proofErr w:type="spellStart"/>
      <w:r>
        <w:rPr>
          <w:rFonts w:eastAsia="Times New Roman" w:cs="Times New Roman"/>
          <w:szCs w:val="24"/>
        </w:rPr>
        <w:t>κινδύνω</w:t>
      </w:r>
      <w:proofErr w:type="spellEnd"/>
      <w:r>
        <w:rPr>
          <w:rFonts w:eastAsia="Times New Roman" w:cs="Times New Roman"/>
          <w:szCs w:val="24"/>
        </w:rPr>
        <w:t>, συντο</w:t>
      </w:r>
      <w:r>
        <w:rPr>
          <w:rFonts w:eastAsia="Times New Roman" w:cs="Times New Roman"/>
          <w:szCs w:val="24"/>
        </w:rPr>
        <w:lastRenderedPageBreak/>
        <w:t xml:space="preserve">νίζει και κατευθύνει τις υπό τις οικείες λιμενικές αρχές </w:t>
      </w:r>
      <w:proofErr w:type="spellStart"/>
      <w:r>
        <w:rPr>
          <w:rFonts w:eastAsia="Times New Roman" w:cs="Times New Roman"/>
          <w:szCs w:val="24"/>
        </w:rPr>
        <w:t>αναληφθείσες</w:t>
      </w:r>
      <w:proofErr w:type="spellEnd"/>
      <w:r>
        <w:rPr>
          <w:rFonts w:eastAsia="Times New Roman" w:cs="Times New Roman"/>
          <w:szCs w:val="24"/>
        </w:rPr>
        <w:t xml:space="preserve"> ως άνω ενέργειες προς διάσωση των επιβαινόντων, παρέχει δε αυτοίς πάσα δυνατή συνδρομή. </w:t>
      </w:r>
    </w:p>
    <w:p w14:paraId="7DFB3CC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ομιλίας του κυρίου Βουλευτή)</w:t>
      </w:r>
    </w:p>
    <w:p w14:paraId="7DFB3CC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Επιτρέψτε μου για λίγο ακόμα.</w:t>
      </w:r>
    </w:p>
    <w:p w14:paraId="7DFB3CC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Εδώ θα ήθελα να πω και κάτι άλλο για τον ρόλο που έχει η Περιφέρεια Αττικής, η οποία συνεχώς σε όποιο μεγάλο πρόβλημα παρουσιάζεται στην Αττική λειτουργεί ως σάκος του μποξ, για να απορροφά τους κρ</w:t>
      </w:r>
      <w:r>
        <w:rPr>
          <w:rFonts w:eastAsia="Times New Roman" w:cs="Times New Roman"/>
          <w:szCs w:val="24"/>
        </w:rPr>
        <w:t>αδασμούς. Είδαμε να βγαίνουν και να προσπαθούν να «γλυκάνουν» λίγο το πράγμα, είδαμε και τις δηλώσεις τους, αλλά η πραγματικότητα σας διαψεύδει οικτρά και κατηγορηματικά. Η ουσία είναι ότι ο κρατικός μηχανισμός κοιμόταν όρθιος. Μετά από τέσσερις ημέρες έγι</w:t>
      </w:r>
      <w:r>
        <w:rPr>
          <w:rFonts w:eastAsia="Times New Roman" w:cs="Times New Roman"/>
          <w:szCs w:val="24"/>
        </w:rPr>
        <w:t xml:space="preserve">νε σύσκεψη στο Υπουργείο Εμπορικής Ναυτιλίας. Μετά από τρεις ημέρες καλέσατε τον </w:t>
      </w:r>
      <w:r>
        <w:rPr>
          <w:rFonts w:eastAsia="Times New Roman" w:cs="Times New Roman"/>
          <w:szCs w:val="24"/>
          <w:lang w:val="en-US"/>
        </w:rPr>
        <w:t>EMSA</w:t>
      </w:r>
      <w:r>
        <w:rPr>
          <w:rFonts w:eastAsia="Times New Roman" w:cs="Times New Roman"/>
          <w:szCs w:val="24"/>
        </w:rPr>
        <w:t>. Ο Στρατός μετά από ημέρες ανέλαβε δράση και αυτός, όπως και το Πολεμικό Ναυτικό, που θα μπορούσε να βοηθήσει και όχι μόνο, για να συντονίσει τα ασυντόνιστα. Στις 18 Σεπτ</w:t>
      </w:r>
      <w:r>
        <w:rPr>
          <w:rFonts w:eastAsia="Times New Roman" w:cs="Times New Roman"/>
          <w:szCs w:val="24"/>
        </w:rPr>
        <w:t xml:space="preserve">εμβρίου έγινε συγκρότηση του συντονιστικού οργάνου, δηλαδή πολλές ημέρες μετά. </w:t>
      </w:r>
    </w:p>
    <w:p w14:paraId="7DFB3CC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Είστε υπεύθυνος, κύριε Υπουργέ, για ό,τι δεν έγινε, για τις καθυστερήσεις, για το ότι φύγατε, ενώ το πρόβλημα διογκωνόταν και οι δικαιολογίες σας είναι αστείες. </w:t>
      </w:r>
    </w:p>
    <w:p w14:paraId="7DFB3CC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Επίσης, είστε </w:t>
      </w:r>
      <w:r>
        <w:rPr>
          <w:rFonts w:eastAsia="Times New Roman" w:cs="Times New Roman"/>
          <w:szCs w:val="24"/>
        </w:rPr>
        <w:t>υπεύθυνος εσείς και οι κρατικές υπηρεσίες που δείχνουν το μπάχαλο, το πόσο έχει ξεχαρβαλωθεί το ελληνικό δημόσιο και οι υπηρεσίες του, διότι μέχρι και τώρα που είπατε κάποια νούμερα, τι είχε μέσα το εν λόγω σκάφος, το «</w:t>
      </w:r>
      <w:r>
        <w:rPr>
          <w:rFonts w:eastAsia="Times New Roman" w:cs="Times New Roman"/>
          <w:szCs w:val="24"/>
        </w:rPr>
        <w:t>ΑΓΙΑ ΖΩΝΗ</w:t>
      </w:r>
      <w:r>
        <w:rPr>
          <w:rFonts w:eastAsia="Times New Roman" w:cs="Times New Roman"/>
          <w:szCs w:val="24"/>
        </w:rPr>
        <w:t>», την ποσότητα και τον τύπο</w:t>
      </w:r>
      <w:r>
        <w:rPr>
          <w:rFonts w:eastAsia="Times New Roman" w:cs="Times New Roman"/>
          <w:szCs w:val="24"/>
        </w:rPr>
        <w:t xml:space="preserve"> του καυσίμου, δεν τα ξέρατε και είμαστε σίγουροι ότι και τώρα τα νούμερα που δώσατε θα σας διαψεύσουν λίαν συντόμως. </w:t>
      </w:r>
    </w:p>
    <w:p w14:paraId="7DFB3CC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Κυβερνάτε πλέον δυόμισι χρόνια. Είναι πολύ μεγάλος χρόνος και δεν μπορείτε να ρίχνετε ευθύνες σε κανέναν άλλον που κυβερνούσε στο παρελθό</w:t>
      </w:r>
      <w:r>
        <w:rPr>
          <w:rFonts w:eastAsia="Times New Roman" w:cs="Times New Roman"/>
          <w:szCs w:val="24"/>
        </w:rPr>
        <w:t xml:space="preserve">ν ότι δημιούργησε αυτό το χάος, διότι και εσείς δεν κάνατε τίποτα, για να διορθώσετε κάτι απ’ όλα αυτά. Δεν έχετε απορρυπαντική ασπίδα. </w:t>
      </w:r>
    </w:p>
    <w:p w14:paraId="7DFB3CC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Βγήκατε σήμερα έτσι, για να πείτε ότι κάτι κάνετε, ότι δώσατε εντολή να ανοίξουν οι υποθέσεις λαθρεμπορίας των τελευταί</w:t>
      </w:r>
      <w:r>
        <w:rPr>
          <w:rFonts w:eastAsia="Times New Roman" w:cs="Times New Roman"/>
          <w:szCs w:val="24"/>
        </w:rPr>
        <w:t xml:space="preserve">ων δέκα ετών. Την ίδια στιγμή, το πρώτο απορρυπαντικό σκάφος που έφτασε έκανε λαθρεμπόριο. Μιλάμε για απίστευτα πράγματα, για διάλυση στην κυριολεξία του κράτους! </w:t>
      </w:r>
    </w:p>
    <w:p w14:paraId="7DFB3CC8"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Μέχρι και μειωμένο ασφάλιστρο για τη ρύπανση πλήρωνε αυτό το </w:t>
      </w:r>
      <w:proofErr w:type="spellStart"/>
      <w:r>
        <w:rPr>
          <w:rFonts w:eastAsia="Times New Roman" w:cs="Times New Roman"/>
          <w:szCs w:val="24"/>
        </w:rPr>
        <w:t>σαπάκι</w:t>
      </w:r>
      <w:proofErr w:type="spellEnd"/>
      <w:r>
        <w:rPr>
          <w:rFonts w:eastAsia="Times New Roman" w:cs="Times New Roman"/>
          <w:szCs w:val="24"/>
        </w:rPr>
        <w:t>, στο οποίο εσείς, το Υπο</w:t>
      </w:r>
      <w:r>
        <w:rPr>
          <w:rFonts w:eastAsia="Times New Roman" w:cs="Times New Roman"/>
          <w:szCs w:val="24"/>
        </w:rPr>
        <w:t xml:space="preserve">υργείο σας, έδινε τις δίμηνες παρατάσεις συνεχώς. Ναι, βρήκατε αυτό το αίσχος από τους προηγούμενους και τι κάνατε δυόμισι χρόνια, κύριε Υπουργέ; Τίποτα απολύτως! </w:t>
      </w:r>
    </w:p>
    <w:p w14:paraId="7DFB3CC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Το Υπουργείο σας, λέτε, δεν είχε μηχανογράφηση. Και τι έγινε; Δυόμισι χρόνια είστε εκεί, κάν</w:t>
      </w:r>
      <w:r>
        <w:rPr>
          <w:rFonts w:eastAsia="Times New Roman" w:cs="Times New Roman"/>
          <w:szCs w:val="24"/>
        </w:rPr>
        <w:t>τε μ</w:t>
      </w:r>
      <w:r>
        <w:rPr>
          <w:rFonts w:eastAsia="Times New Roman" w:cs="Times New Roman"/>
          <w:szCs w:val="24"/>
        </w:rPr>
        <w:t>ί</w:t>
      </w:r>
      <w:r>
        <w:rPr>
          <w:rFonts w:eastAsia="Times New Roman" w:cs="Times New Roman"/>
          <w:szCs w:val="24"/>
        </w:rPr>
        <w:t xml:space="preserve">α μηχανογράφηση! </w:t>
      </w:r>
    </w:p>
    <w:p w14:paraId="7DFB3CC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Το δεύτερο σκάφος, όπως είπαμε, και αυτό λαθρεμπορικό ήταν. </w:t>
      </w:r>
    </w:p>
    <w:p w14:paraId="7DFB3CC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Είπατε, ποιος είναι ο κρυφός χρηματοδότης του «</w:t>
      </w:r>
      <w:r>
        <w:rPr>
          <w:rFonts w:eastAsia="Times New Roman" w:cs="Times New Roman"/>
          <w:szCs w:val="24"/>
        </w:rPr>
        <w:t>ΑΓΙΑ ΖΩΝΗ</w:t>
      </w:r>
      <w:r>
        <w:rPr>
          <w:rFonts w:eastAsia="Times New Roman" w:cs="Times New Roman"/>
          <w:szCs w:val="24"/>
        </w:rPr>
        <w:t>», που είχε παραγγείλει, που είχε πληρώσει το καύσιμο; Εσείς είσαστε Κυβέρνηση, γιατί δεν μας λέτε; Εμείς είμαστε υπ</w:t>
      </w:r>
      <w:r>
        <w:rPr>
          <w:rFonts w:eastAsia="Times New Roman" w:cs="Times New Roman"/>
          <w:szCs w:val="24"/>
        </w:rPr>
        <w:t xml:space="preserve">οχρεωμένοι να ξέρουμε, οι Έλληνες πολίτες; </w:t>
      </w:r>
    </w:p>
    <w:p w14:paraId="7DFB3CC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Είπατε για τον </w:t>
      </w:r>
      <w:r>
        <w:rPr>
          <w:rFonts w:eastAsia="Times New Roman" w:cs="Times New Roman"/>
          <w:szCs w:val="24"/>
          <w:lang w:val="en-US"/>
        </w:rPr>
        <w:t>EMSA</w:t>
      </w:r>
      <w:r>
        <w:rPr>
          <w:rFonts w:eastAsia="Times New Roman" w:cs="Times New Roman"/>
          <w:szCs w:val="24"/>
        </w:rPr>
        <w:t>, είπατε, είπατε. Αλήθεια, γιατί δεν υπήρξε περιορισμός της πετρελαιοκηλίδας στο σημείο του ναυαγίου, καθώς οι καιρικές συνθήκες ήταν τέλειες, άψογες; Γιατί δεν υπήρξαν προληπτικά μέτρα στις κο</w:t>
      </w:r>
      <w:r>
        <w:rPr>
          <w:rFonts w:eastAsia="Times New Roman" w:cs="Times New Roman"/>
          <w:szCs w:val="24"/>
        </w:rPr>
        <w:t>ντινές περιοχές; Γιατί δεν υπήρξε συντονισμός από την πρώτη στιγμή, εκτός από το Λιμενικό, και των ιδιωτών ή της Περιφέρειας, των δήμων, του Στρα</w:t>
      </w:r>
      <w:r>
        <w:rPr>
          <w:rFonts w:eastAsia="Times New Roman" w:cs="Times New Roman"/>
          <w:szCs w:val="24"/>
        </w:rPr>
        <w:lastRenderedPageBreak/>
        <w:t>τού, που όλα αυτά έγιναν μέρες μετά; Γιατί δεν υπήρξε επεξεργασία των περιβαλλοντικών δεδομένων, ανέμων, θαλασσ</w:t>
      </w:r>
      <w:r>
        <w:rPr>
          <w:rFonts w:eastAsia="Times New Roman" w:cs="Times New Roman"/>
          <w:szCs w:val="24"/>
        </w:rPr>
        <w:t xml:space="preserve">ίων ρευμάτων από την Εθνική Μετεωρολογική Υπηρεσία ή τις υπηρεσίες του Υπουργείου Περιβάλλοντος; Γιατί, γιατί, γιατί; </w:t>
      </w:r>
    </w:p>
    <w:p w14:paraId="7DFB3CCD"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Ατελείωτα είναι τα «γιατί;», τα οποία, φυσικά, δεν μπορείτε να απαντήσετε και για τα οποία θα αναρωτιούνται οι εκατοντάδες επιχειρηματίες</w:t>
      </w:r>
      <w:r>
        <w:rPr>
          <w:rFonts w:eastAsia="Times New Roman"/>
          <w:szCs w:val="24"/>
        </w:rPr>
        <w:t>, που εμπλέκονται με το παράκτιο μέτωπο, από τον απλό ψαρά, από αυτόν που έχει νοικιάσει από το κράτος και πληρώνει πανάκριβα παραλίες, καταστήματα, ξαπλώστρες, οτιδήποτε άλλο, ταβέρνες, που πληρώνουν δημοτικούς φόρους, πληρώνουν οτιδήποτε, οι οποίοι κατασ</w:t>
      </w:r>
      <w:r>
        <w:rPr>
          <w:rFonts w:eastAsia="Times New Roman"/>
          <w:szCs w:val="24"/>
        </w:rPr>
        <w:t>τρέφονται και βλέπουνε ότι δεν μπορούν να κάνουνε σεφτέ. Δεν πάει ένας άνθρωπος σε ακτίνα δεκάδων χιλιομέτρων, κύριε Υπουργέ.</w:t>
      </w:r>
    </w:p>
    <w:p w14:paraId="7DFB3CCE" w14:textId="77777777" w:rsidR="000E1967" w:rsidRDefault="00A63212">
      <w:pPr>
        <w:tabs>
          <w:tab w:val="left" w:pos="282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συνάδελφε, ολοκληρώστε.</w:t>
      </w:r>
    </w:p>
    <w:p w14:paraId="7DFB3CCF" w14:textId="77777777" w:rsidR="000E1967" w:rsidRDefault="00A63212">
      <w:pPr>
        <w:tabs>
          <w:tab w:val="left" w:pos="2608"/>
        </w:tabs>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Τελειώνω, κύριε Πρόεδρε. </w:t>
      </w:r>
    </w:p>
    <w:p w14:paraId="7DFB3CD0" w14:textId="77777777" w:rsidR="000E1967" w:rsidRDefault="00A63212">
      <w:pPr>
        <w:tabs>
          <w:tab w:val="left" w:pos="2608"/>
        </w:tabs>
        <w:spacing w:after="0" w:line="600" w:lineRule="auto"/>
        <w:ind w:firstLine="720"/>
        <w:jc w:val="both"/>
        <w:rPr>
          <w:rFonts w:eastAsia="Times New Roman"/>
          <w:szCs w:val="24"/>
        </w:rPr>
      </w:pPr>
      <w:r>
        <w:rPr>
          <w:rFonts w:eastAsia="Times New Roman"/>
          <w:szCs w:val="24"/>
        </w:rPr>
        <w:t>Η ουσία είναι ότι είσα</w:t>
      </w:r>
      <w:r>
        <w:rPr>
          <w:rFonts w:eastAsia="Times New Roman"/>
          <w:szCs w:val="24"/>
        </w:rPr>
        <w:t xml:space="preserve">στε ένα απίστευτο ναυάγιο, άξιος συνεχιστής του ναυαγίου των προηγουμένων και δεν κάνετε τίποτα γι’ αυτό. Και όταν προσπαθείτε να πάτε να δικαιολογήσετε τα αδικαιολόγητα, κάνετε τα πράγματα χειρότερα. Η παραίτησή σας </w:t>
      </w:r>
      <w:r>
        <w:rPr>
          <w:rFonts w:eastAsia="Times New Roman"/>
          <w:szCs w:val="24"/>
        </w:rPr>
        <w:lastRenderedPageBreak/>
        <w:t>τότε -γιατί τώρα δεν έχει καμία αξία κα</w:t>
      </w:r>
      <w:r>
        <w:rPr>
          <w:rFonts w:eastAsia="Times New Roman"/>
          <w:szCs w:val="24"/>
        </w:rPr>
        <w:t>ι να γίνει- θα μπορούσε τουλάχιστον να δείξει ότι έχετε και κάποιες ευαισθησίες, που όλα δείχνουν ότι δεν έχετε απολύτως κα</w:t>
      </w:r>
      <w:r>
        <w:rPr>
          <w:rFonts w:eastAsia="Times New Roman"/>
          <w:szCs w:val="24"/>
        </w:rPr>
        <w:t>μ</w:t>
      </w:r>
      <w:r>
        <w:rPr>
          <w:rFonts w:eastAsia="Times New Roman"/>
          <w:szCs w:val="24"/>
        </w:rPr>
        <w:t>μία!</w:t>
      </w:r>
    </w:p>
    <w:p w14:paraId="7DFB3CD1" w14:textId="77777777" w:rsidR="000E1967" w:rsidRDefault="00A63212">
      <w:pPr>
        <w:tabs>
          <w:tab w:val="left" w:pos="2608"/>
        </w:tabs>
        <w:spacing w:after="0" w:line="600" w:lineRule="auto"/>
        <w:ind w:firstLine="720"/>
        <w:jc w:val="both"/>
        <w:rPr>
          <w:rFonts w:eastAsia="Times New Roman"/>
          <w:szCs w:val="24"/>
        </w:rPr>
      </w:pPr>
      <w:r>
        <w:rPr>
          <w:rFonts w:eastAsia="Times New Roman"/>
          <w:szCs w:val="24"/>
        </w:rPr>
        <w:t>Ευχαριστώ πολύ.</w:t>
      </w:r>
    </w:p>
    <w:p w14:paraId="7DFB3CD2" w14:textId="77777777" w:rsidR="000E1967" w:rsidRDefault="00A63212">
      <w:pPr>
        <w:tabs>
          <w:tab w:val="left" w:pos="282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Παναγιώταρο</w:t>
      </w:r>
      <w:proofErr w:type="spellEnd"/>
      <w:r>
        <w:rPr>
          <w:rFonts w:eastAsia="Times New Roman"/>
          <w:szCs w:val="24"/>
        </w:rPr>
        <w:t xml:space="preserve">. </w:t>
      </w:r>
    </w:p>
    <w:p w14:paraId="7DFB3CD3"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Ακολουθεί η Κοινοβουλευτική Εκπρόσωπος του ΚΚ</w:t>
      </w:r>
      <w:r>
        <w:rPr>
          <w:rFonts w:eastAsia="Times New Roman"/>
          <w:szCs w:val="24"/>
        </w:rPr>
        <w:t>Ε κ</w:t>
      </w:r>
      <w:r>
        <w:rPr>
          <w:rFonts w:eastAsia="Times New Roman"/>
          <w:szCs w:val="24"/>
        </w:rPr>
        <w:t>.</w:t>
      </w:r>
      <w:r>
        <w:rPr>
          <w:rFonts w:eastAsia="Times New Roman"/>
          <w:szCs w:val="24"/>
        </w:rPr>
        <w:t xml:space="preserve"> Διαμάντω </w:t>
      </w:r>
      <w:proofErr w:type="spellStart"/>
      <w:r>
        <w:rPr>
          <w:rFonts w:eastAsia="Times New Roman"/>
          <w:szCs w:val="24"/>
        </w:rPr>
        <w:t>Μανωλάκου</w:t>
      </w:r>
      <w:proofErr w:type="spellEnd"/>
      <w:r>
        <w:rPr>
          <w:rFonts w:eastAsia="Times New Roman"/>
          <w:szCs w:val="24"/>
        </w:rPr>
        <w:t>.</w:t>
      </w:r>
    </w:p>
    <w:p w14:paraId="7DFB3CD4"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 xml:space="preserve">Ορίστε, κυρία </w:t>
      </w:r>
      <w:proofErr w:type="spellStart"/>
      <w:r>
        <w:rPr>
          <w:rFonts w:eastAsia="Times New Roman"/>
          <w:szCs w:val="24"/>
        </w:rPr>
        <w:t>Μανωλάκου</w:t>
      </w:r>
      <w:proofErr w:type="spellEnd"/>
      <w:r>
        <w:rPr>
          <w:rFonts w:eastAsia="Times New Roman"/>
          <w:szCs w:val="24"/>
        </w:rPr>
        <w:t>, έχετε τον λόγο για έξι λεπτά.</w:t>
      </w:r>
    </w:p>
    <w:p w14:paraId="7DFB3CD5" w14:textId="77777777" w:rsidR="000E1967" w:rsidRDefault="00A63212">
      <w:pPr>
        <w:tabs>
          <w:tab w:val="left" w:pos="2820"/>
        </w:tabs>
        <w:spacing w:after="0"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Κοντά δ</w:t>
      </w:r>
      <w:r>
        <w:rPr>
          <w:rFonts w:eastAsia="Times New Roman"/>
          <w:szCs w:val="24"/>
        </w:rPr>
        <w:t>ύ</w:t>
      </w:r>
      <w:r>
        <w:rPr>
          <w:rFonts w:eastAsia="Times New Roman"/>
          <w:szCs w:val="24"/>
        </w:rPr>
        <w:t xml:space="preserve">ο βδομάδες πάνε να κλείσουν από το ναυάγιο κι, όμως, τίποτα νεότερο από τον κύριο Υπουργό: ούτε απαντήσεις στα ερωτήματα, ούτε για τα αίτια, αλλά ούτε και για τις ευθύνες που υπάρχουν, αφού δράμι δεν έχει </w:t>
      </w:r>
      <w:proofErr w:type="spellStart"/>
      <w:r>
        <w:rPr>
          <w:rFonts w:eastAsia="Times New Roman"/>
          <w:szCs w:val="24"/>
        </w:rPr>
        <w:t>απαντληθεί</w:t>
      </w:r>
      <w:proofErr w:type="spellEnd"/>
      <w:r>
        <w:rPr>
          <w:rFonts w:eastAsia="Times New Roman"/>
          <w:szCs w:val="24"/>
        </w:rPr>
        <w:t xml:space="preserve"> ακόμα και ο Αργοσαρωνικός είναι «μαυρισμ</w:t>
      </w:r>
      <w:r>
        <w:rPr>
          <w:rFonts w:eastAsia="Times New Roman"/>
          <w:szCs w:val="24"/>
        </w:rPr>
        <w:t xml:space="preserve">ένος». </w:t>
      </w:r>
    </w:p>
    <w:p w14:paraId="7DFB3CD6"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 xml:space="preserve">Γιατί τόση συγκάλυψη για ένα ναυάγιο που έγινε με καιρό κάλμα, μπονάτσα, νηνεμία, όπου κανένα πλοίο δεν διατρέχει κίνδυνο; Κι όμως, βυθίστηκε και ρύπανε. </w:t>
      </w:r>
      <w:r>
        <w:rPr>
          <w:rFonts w:eastAsia="Times New Roman"/>
          <w:szCs w:val="24"/>
        </w:rPr>
        <w:t>Η</w:t>
      </w:r>
      <w:r>
        <w:rPr>
          <w:rFonts w:eastAsia="Times New Roman"/>
          <w:szCs w:val="24"/>
        </w:rPr>
        <w:t xml:space="preserve"> ουσία είναι ότι συνεχίζει με τις ανεξέλεγκτες κηλίδες που έχουν διαφύγει και αρμενίζουν ανεν</w:t>
      </w:r>
      <w:r>
        <w:rPr>
          <w:rFonts w:eastAsia="Times New Roman"/>
          <w:szCs w:val="24"/>
        </w:rPr>
        <w:t xml:space="preserve">όχλητες, γιατί δεν πάρθηκαν αμέσως τα αναγκαία μέτρα και </w:t>
      </w:r>
      <w:r>
        <w:rPr>
          <w:rFonts w:eastAsia="Times New Roman"/>
          <w:szCs w:val="24"/>
        </w:rPr>
        <w:lastRenderedPageBreak/>
        <w:t xml:space="preserve">χάθηκε πολύτιμος χρόνος. </w:t>
      </w:r>
      <w:r>
        <w:rPr>
          <w:rFonts w:eastAsia="Times New Roman"/>
          <w:szCs w:val="24"/>
        </w:rPr>
        <w:t>Σ</w:t>
      </w:r>
      <w:r>
        <w:rPr>
          <w:rFonts w:eastAsia="Times New Roman"/>
          <w:szCs w:val="24"/>
        </w:rPr>
        <w:t xml:space="preserve">τη συνέχεια αυτά τα μέτρα ήταν ανεπαρκή για το μέγεθος της καταστροφής. </w:t>
      </w:r>
    </w:p>
    <w:p w14:paraId="7DFB3CD7"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 xml:space="preserve">Συγκαλύπτετε, κύριοι της Κυβέρνησης, ότι η κατάσταση σας ξέφυγε. Και τους εφοπλιστές θέλετε να συγκαλύψετε. Το Λιμενικό μπορεί να έφτασε έγκαιρα, χωρίς, όμως, μέσα, γιατί δεν υπάρχει κρατική μέριμνα για τέτοιες καταστάσεις που αφορά τον λαό, τους πολλούς. </w:t>
      </w:r>
      <w:r>
        <w:rPr>
          <w:rFonts w:eastAsia="Times New Roman"/>
          <w:szCs w:val="24"/>
        </w:rPr>
        <w:t xml:space="preserve">Ούτε οι κυβερνήσεις της Νέα Δημοκρατία και του ΠΑΣΟΚ, που κυβερνούσαν δεκαετίες, δεν ενδιαφερόντουσαν για στοιχειώδη κρατικό εξοπλισμό σε μέσα και ανθρώπους. </w:t>
      </w:r>
      <w:r>
        <w:rPr>
          <w:rFonts w:eastAsia="Times New Roman"/>
          <w:szCs w:val="24"/>
        </w:rPr>
        <w:t>Α</w:t>
      </w:r>
      <w:r>
        <w:rPr>
          <w:rFonts w:eastAsia="Times New Roman"/>
          <w:szCs w:val="24"/>
        </w:rPr>
        <w:t xml:space="preserve">ς φωνάζει τώρα η Αξιωματική Αντιπολίτευση μόνο για την </w:t>
      </w:r>
      <w:r>
        <w:rPr>
          <w:rFonts w:eastAsia="Times New Roman"/>
          <w:szCs w:val="24"/>
          <w:lang w:val="en-US"/>
        </w:rPr>
        <w:t>EMSA</w:t>
      </w:r>
      <w:r>
        <w:rPr>
          <w:rFonts w:eastAsia="Times New Roman"/>
          <w:szCs w:val="24"/>
        </w:rPr>
        <w:t xml:space="preserve">. Τσιμουδιά για κρατική μέριμνα ή για </w:t>
      </w:r>
      <w:r>
        <w:rPr>
          <w:rFonts w:eastAsia="Times New Roman"/>
          <w:szCs w:val="24"/>
        </w:rPr>
        <w:t xml:space="preserve">προστασία, αφού τέτοιες δαπάνες τις θεωρεί περιττές και τις πετσοκόβει. </w:t>
      </w:r>
    </w:p>
    <w:p w14:paraId="7DFB3CD8"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 xml:space="preserve">Όμως, ούτε κι εσείς, κύριοι της Κυβέρνησης, ενδιαφερθήκατε. Εξάλλου, διατηρείτε ακέραιο ό,τι νομοθετικά και πρακτικά παραλάβατε, αφού αυτό συμφέρει τους εφοπλιστές, το κεφάλαιο. Και, </w:t>
      </w:r>
      <w:r>
        <w:rPr>
          <w:rFonts w:eastAsia="Times New Roman"/>
          <w:szCs w:val="24"/>
        </w:rPr>
        <w:t xml:space="preserve">μάλιστα, το ενισχύετε με την τροπολογία - «κινδύνου» που ετοιμάζετε, αφού θα είναι στα «νύχια» αποκλειστικά των ιδιωτών η προστασία της ανθρώπινης ζωής και του περιβάλλοντος στη θάλασσα, εξασφαλίζοντας έτσι περισσότερα ναυάγια. </w:t>
      </w:r>
      <w:r>
        <w:rPr>
          <w:rFonts w:eastAsia="Times New Roman"/>
          <w:szCs w:val="24"/>
        </w:rPr>
        <w:t>Ε</w:t>
      </w:r>
      <w:r>
        <w:rPr>
          <w:rFonts w:eastAsia="Times New Roman"/>
          <w:szCs w:val="24"/>
        </w:rPr>
        <w:t>ίναι ντροπή και θράσος να τ</w:t>
      </w:r>
      <w:r>
        <w:rPr>
          <w:rFonts w:eastAsia="Times New Roman"/>
          <w:szCs w:val="24"/>
        </w:rPr>
        <w:t xml:space="preserve">ο παρουσιάζετε σαν λύση. </w:t>
      </w:r>
    </w:p>
    <w:p w14:paraId="7DFB3CD9"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lastRenderedPageBreak/>
        <w:t>Τα ψέματά σας είναι πολλά. Το πρώτο φράγμα που μπήκε, το έβαλε αρκετές ώρες αργότερα ο ιδιώτης γύρω από την πετρελαιοκηλίδα που σχηματίστηκε, ενώ γύρω από το πλοίο δεν μπήκε κανένα φράγμα, ούτε πρώτο, ούτε δεύτερο, ούτε τρίτο όπως</w:t>
      </w:r>
      <w:r>
        <w:rPr>
          <w:rFonts w:eastAsia="Times New Roman"/>
          <w:szCs w:val="24"/>
        </w:rPr>
        <w:t xml:space="preserve"> λένε οι ειδικοί, ώστε με τη χρήση σύγχρονων αντιρρυπαντικών να διαλυθεί. Έτσι συνέχισε να ξερνάει πετρελαιοειδή και να ρυπαίνει ανεξέλεγκτα. </w:t>
      </w:r>
    </w:p>
    <w:p w14:paraId="7DFB3CDA"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Πολύχρονες θα είναι οι επιπτώσεις στην υγεία των ανθρώπων, στους εργαζόμενους, στη διατροφική αλυσίδα. Κι όμως, κ</w:t>
      </w:r>
      <w:r>
        <w:rPr>
          <w:rFonts w:eastAsia="Times New Roman"/>
          <w:szCs w:val="24"/>
        </w:rPr>
        <w:t xml:space="preserve">αθησυχάζετε και παραπλανάτε. Και το κάνατε αμέσως μετά το ναυάγιο και το συνεχίζετε. </w:t>
      </w:r>
    </w:p>
    <w:p w14:paraId="7DFB3CDB"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Ήδη όταν σας παίρναμε τηλέφωνο, μας λέγατε ότι μέσα σε δυο μέρες θα είναι όλα όπως ήταν πριν. Κι όμως, σας λέγαμε μιάμιση μέρα μετά ότι η μυρωδιά στο Φάληρο είναι αποπνικ</w:t>
      </w:r>
      <w:r>
        <w:rPr>
          <w:rFonts w:eastAsia="Times New Roman"/>
          <w:szCs w:val="24"/>
        </w:rPr>
        <w:t xml:space="preserve">τική. Έχει φύγει από τη Σαλαμίνα και μικροεπαγγελματίες και ψαράδες είναι μέσα στην αγωνία αν θα επιβιώσουν οικονομικά, όπως και σε άλλες περιοχές. </w:t>
      </w:r>
    </w:p>
    <w:p w14:paraId="7DFB3CDC" w14:textId="77777777" w:rsidR="000E1967" w:rsidRDefault="00A63212">
      <w:pPr>
        <w:tabs>
          <w:tab w:val="left" w:pos="2940"/>
        </w:tabs>
        <w:spacing w:after="0" w:line="600" w:lineRule="auto"/>
        <w:ind w:firstLine="964"/>
        <w:jc w:val="both"/>
        <w:rPr>
          <w:rFonts w:eastAsia="Times New Roman"/>
          <w:szCs w:val="24"/>
        </w:rPr>
      </w:pPr>
      <w:r>
        <w:rPr>
          <w:rFonts w:eastAsia="Times New Roman"/>
          <w:szCs w:val="24"/>
        </w:rPr>
        <w:t>Και ο Υπουργός μας έλεγε ότι την περασμένη Κυριακή θα μας έκανε περιοδεία με πλοίο και θα βλέπαμε με τα μάτ</w:t>
      </w:r>
      <w:r>
        <w:rPr>
          <w:rFonts w:eastAsia="Times New Roman"/>
          <w:szCs w:val="24"/>
        </w:rPr>
        <w:t>ια μας ότι θα ήταν όλα καθαρά.</w:t>
      </w:r>
    </w:p>
    <w:p w14:paraId="7DFB3CDD"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lastRenderedPageBreak/>
        <w:t xml:space="preserve">Επιχείρηση συγκάλυψης. Γιατί; Για να κρύψετε ότι όλα είναι για τους εφοπλιστές. Υπέργηρα </w:t>
      </w:r>
      <w:proofErr w:type="spellStart"/>
      <w:r>
        <w:rPr>
          <w:rFonts w:eastAsia="Times New Roman"/>
          <w:szCs w:val="24"/>
        </w:rPr>
        <w:t>σαπάκια</w:t>
      </w:r>
      <w:proofErr w:type="spellEnd"/>
      <w:r>
        <w:rPr>
          <w:rFonts w:eastAsia="Times New Roman"/>
          <w:szCs w:val="24"/>
        </w:rPr>
        <w:t xml:space="preserve"> πλοία, πλωτά φέρετρα, που έχουν τελειώσει τον κύκλο ζωής και είναι παλιοσίδερα, κυκλοφορούν και </w:t>
      </w:r>
      <w:proofErr w:type="spellStart"/>
      <w:r>
        <w:rPr>
          <w:rFonts w:eastAsia="Times New Roman"/>
          <w:szCs w:val="24"/>
        </w:rPr>
        <w:t>κερδοφορούν</w:t>
      </w:r>
      <w:proofErr w:type="spellEnd"/>
      <w:r>
        <w:rPr>
          <w:rFonts w:eastAsia="Times New Roman"/>
          <w:szCs w:val="24"/>
        </w:rPr>
        <w:t xml:space="preserve">. </w:t>
      </w:r>
      <w:r>
        <w:rPr>
          <w:rFonts w:eastAsia="Times New Roman"/>
          <w:szCs w:val="24"/>
        </w:rPr>
        <w:t>Ε</w:t>
      </w:r>
      <w:r>
        <w:rPr>
          <w:rFonts w:eastAsia="Times New Roman"/>
          <w:szCs w:val="24"/>
        </w:rPr>
        <w:t xml:space="preserve">ίναι πολλά ακόμη. </w:t>
      </w:r>
      <w:r>
        <w:rPr>
          <w:rFonts w:eastAsia="Times New Roman"/>
          <w:szCs w:val="24"/>
        </w:rPr>
        <w:t>Μερικά κάνουν και λαθρεμπόριο πετρελαιοειδών. Αποδείχθηκε και πάνω στο ναυάγιο.</w:t>
      </w:r>
    </w:p>
    <w:p w14:paraId="7DFB3CDE"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 xml:space="preserve">Ναι, είναι οι νόμοι της Νέας Δημοκρατίας και του ΠΑΣΟΚ, που τους εξασφαλίζουν πιστοποίηση αξιοπλοΐας. </w:t>
      </w:r>
      <w:r>
        <w:rPr>
          <w:rFonts w:eastAsia="Times New Roman"/>
          <w:szCs w:val="24"/>
        </w:rPr>
        <w:t>Α</w:t>
      </w:r>
      <w:r>
        <w:rPr>
          <w:rFonts w:eastAsia="Times New Roman"/>
          <w:szCs w:val="24"/>
        </w:rPr>
        <w:t xml:space="preserve">ς ρωτάτε, κύριοι της Αξιωματικής Αντιπολίτευσης, γιατί πήραν παράταση τα </w:t>
      </w:r>
      <w:r>
        <w:rPr>
          <w:rFonts w:eastAsia="Times New Roman"/>
          <w:szCs w:val="24"/>
        </w:rPr>
        <w:t xml:space="preserve">ληγμένα. Την πήραν, γιατί εσείς τους την εξασφαλίσατε χρόνια πριν με νόμο. </w:t>
      </w:r>
      <w:r>
        <w:rPr>
          <w:rFonts w:eastAsia="Times New Roman"/>
          <w:szCs w:val="24"/>
        </w:rPr>
        <w:t>Τ</w:t>
      </w:r>
      <w:r>
        <w:rPr>
          <w:rFonts w:eastAsia="Times New Roman"/>
          <w:szCs w:val="24"/>
        </w:rPr>
        <w:t xml:space="preserve">ο σκεπάζετε τώρα, κατηγορώντας την Κυβέρνηση ως ανίκανη. </w:t>
      </w:r>
    </w:p>
    <w:p w14:paraId="7DFB3CDF"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Σας πληροφορώ ότι η Κυβέρνηση είναι ικανότατη στο να διατηρεί τους ίδιους, τους δικούς σας νόμους, γιατί όλοι είστε σούζα,</w:t>
      </w:r>
      <w:r>
        <w:rPr>
          <w:rFonts w:eastAsia="Times New Roman"/>
          <w:szCs w:val="24"/>
        </w:rPr>
        <w:t xml:space="preserve"> απίκο στην ικανοποίηση των συμφερόντων των εφοπλιστών, από τη μείωση πληρωμάτων στις οργανικές θέσεις, που αντιστοιχούν στις ανάγκες των πλοίων, υπονομεύοντας έτσι την ασφάλεια στη θάλασσα, μέχρι την παροχή σε αφορολόγητο πετρέλαιο. </w:t>
      </w:r>
    </w:p>
    <w:p w14:paraId="7DFB3CE0"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lastRenderedPageBreak/>
        <w:t>Στην αγροτιά, όμως, τ</w:t>
      </w:r>
      <w:r>
        <w:rPr>
          <w:rFonts w:eastAsia="Times New Roman"/>
          <w:szCs w:val="24"/>
        </w:rPr>
        <w:t xml:space="preserve">ο κόψατε, όπως και το πετρέλαιο θέρμανσης το μειώσατε για τη φτωχολογιά. Είναι στα </w:t>
      </w:r>
      <w:proofErr w:type="spellStart"/>
      <w:r>
        <w:rPr>
          <w:rFonts w:eastAsia="Times New Roman"/>
          <w:szCs w:val="24"/>
        </w:rPr>
        <w:t>προαπαιτούμενα</w:t>
      </w:r>
      <w:proofErr w:type="spellEnd"/>
      <w:r>
        <w:rPr>
          <w:rFonts w:eastAsia="Times New Roman"/>
          <w:szCs w:val="24"/>
        </w:rPr>
        <w:t xml:space="preserve"> της τρίτης αξιολόγησης. Όμως, για τους εφοπλιστές το αφορολόγητο πετρέλαιο ζει και βασιλεύει. Και μερικοί, βεβαίως, κάνουν και λαθρεμπόριο. Σιγά που θα τους α</w:t>
      </w:r>
      <w:r>
        <w:rPr>
          <w:rFonts w:eastAsia="Times New Roman"/>
          <w:szCs w:val="24"/>
        </w:rPr>
        <w:t xml:space="preserve">γγίξει κανείς. Τα λαϊκά στρώματα, όμως, με νόμους τα </w:t>
      </w:r>
      <w:proofErr w:type="spellStart"/>
      <w:r>
        <w:rPr>
          <w:rFonts w:eastAsia="Times New Roman"/>
          <w:szCs w:val="24"/>
        </w:rPr>
        <w:t>φοροληστεύετε</w:t>
      </w:r>
      <w:proofErr w:type="spellEnd"/>
      <w:r>
        <w:rPr>
          <w:rFonts w:eastAsia="Times New Roman"/>
          <w:szCs w:val="24"/>
        </w:rPr>
        <w:t xml:space="preserve"> και με τους ηλεκτρονικούς πλειστηριασμούς ούτε σπίτι ούτε μικρομάγαζο τους αφήνετε.</w:t>
      </w:r>
    </w:p>
    <w:p w14:paraId="7DFB3CE1"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Έτσι είναι. Γι’ αυτό αν και η Κοινοβουλευτική Ομάδα του ΚΚΕ τρεις φορές σας ζήτησε, με Αίτηση Κατάθεσης Ε</w:t>
      </w:r>
      <w:r>
        <w:rPr>
          <w:rFonts w:eastAsia="Times New Roman"/>
          <w:szCs w:val="24"/>
        </w:rPr>
        <w:t xml:space="preserve">γγράφων, να ενημερωθεί για τις προκλητικές φοροαπαλλαγές που απολαμβάνουν οι εφοπλιστές, απάντηση δεν έχουμε πάρει. </w:t>
      </w:r>
    </w:p>
    <w:p w14:paraId="7DFB3CE2"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Και συνεχίζετε προκλητικά αναγγέλλοντας την κατάργηση του Κλάδου Επιθεώρησης Εμπορικών Πλοίων του Υπουργείου Εμπορικής Ναυτιλίας, δηλαδή κα</w:t>
      </w:r>
      <w:r>
        <w:rPr>
          <w:rFonts w:eastAsia="Times New Roman"/>
          <w:szCs w:val="24"/>
        </w:rPr>
        <w:t>τάργηση της πρόληψης, της μοναδικής κρατικής Ελεγκτικής Υπηρεσίας. Την παραδίνετε κι αυτήν στους ιδιώτες. Αλήθεια, ποιος θα τους ελέγχει αυτούς που θα δίνουν -ή καλύτερα, που θα πουλάνε- πιστοποιητικά αξιοπλοΐας σε καράβια που δεν πληρούν καμμία προϋπόθεση</w:t>
      </w:r>
      <w:r>
        <w:rPr>
          <w:rFonts w:eastAsia="Times New Roman"/>
          <w:szCs w:val="24"/>
        </w:rPr>
        <w:t xml:space="preserve">; Και, μάλιστα, το ονομάζετε αναβάθμιση του επιπέδου ναυσιπλοΐας. Ντροπή! </w:t>
      </w:r>
    </w:p>
    <w:p w14:paraId="7DFB3CE3"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lastRenderedPageBreak/>
        <w:t>Αυτή είναι η ανάπτυξή σας: Φτώχεια, ανεργία, μόλυνση στη ζωή και στο περιβάλλον για το κέρδος των καπιταλιστών. Και, βέβαια, τις προτάσεις των ναυτεργατικών σωματείων τις πετάτε στα</w:t>
      </w:r>
      <w:r>
        <w:rPr>
          <w:rFonts w:eastAsia="Times New Roman"/>
          <w:szCs w:val="24"/>
        </w:rPr>
        <w:t xml:space="preserve"> σκουπίδια.</w:t>
      </w:r>
    </w:p>
    <w:p w14:paraId="7DFB3CE4"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Εμείς καταθέτουμε το Ψήφισμα της Γενικής Συνέλευσης της ΠΕΜΕΝ με προτάσεις για τον ναυάγιο, αλλά και κάλεσμα στη συγκέντρωση με το ΠΑΜΕ στις 27 Σεπτέμβρη ενάντια στο έγκλημα στον Σαρωνικό, που έχει ένοχο εφοπλιστές και την Κυβέρνησή τους.</w:t>
      </w:r>
    </w:p>
    <w:p w14:paraId="7DFB3CE5"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 xml:space="preserve">Ναι, </w:t>
      </w:r>
      <w:r>
        <w:rPr>
          <w:rFonts w:eastAsia="Times New Roman"/>
          <w:szCs w:val="24"/>
        </w:rPr>
        <w:t>είναι οι εργαζόμενοι που ενδιαφέρονται για την ασφάλεια της ζωής και του περιβάλλοντος στη θάλασσα, γιατί είναι αυτοί που ρισκάρουν και θαλασσοπνίγονται.</w:t>
      </w:r>
    </w:p>
    <w:p w14:paraId="7DFB3CE6"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Τελειώνοντας, κύριε Υπουργέ, μην πυροβολείτε ύπουλα το Λιμενικό Σώμα για να κρύψετε τις ευθύνες σας στ</w:t>
      </w:r>
      <w:r>
        <w:rPr>
          <w:rFonts w:eastAsia="Times New Roman"/>
          <w:szCs w:val="24"/>
        </w:rPr>
        <w:t>ην πρόληψη και στην κρίση του ναυαγίου. Δεν είναι τίμιο. Δείχνει σκοπιμότητα.</w:t>
      </w:r>
    </w:p>
    <w:p w14:paraId="7DFB3CE7"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(Στο σημείο αυτό η Βουλευτής κ</w:t>
      </w:r>
      <w:r>
        <w:rPr>
          <w:rFonts w:eastAsia="Times New Roman"/>
          <w:szCs w:val="24"/>
        </w:rPr>
        <w:t>.</w:t>
      </w:r>
      <w:r>
        <w:rPr>
          <w:rFonts w:eastAsia="Times New Roman"/>
          <w:szCs w:val="24"/>
        </w:rPr>
        <w:t xml:space="preserve"> Διαμάντω </w:t>
      </w:r>
      <w:proofErr w:type="spellStart"/>
      <w:r>
        <w:rPr>
          <w:rFonts w:eastAsia="Times New Roman"/>
          <w:szCs w:val="24"/>
        </w:rPr>
        <w:t>Μανωλάκου</w:t>
      </w:r>
      <w:proofErr w:type="spellEnd"/>
      <w:r>
        <w:rPr>
          <w:rFonts w:eastAsia="Times New Roman"/>
          <w:szCs w:val="24"/>
        </w:rPr>
        <w:t xml:space="preserve"> καταθέτει για τα Πρακτικά το προαναφερθέν ψήφισμα, το οποίο βρίσκεται στο </w:t>
      </w:r>
      <w:r>
        <w:rPr>
          <w:rFonts w:eastAsia="Times New Roman"/>
          <w:szCs w:val="24"/>
        </w:rPr>
        <w:t>α</w:t>
      </w:r>
      <w:r>
        <w:rPr>
          <w:rFonts w:eastAsia="Times New Roman"/>
          <w:szCs w:val="24"/>
        </w:rPr>
        <w:t>ρχείο του Τμήματος Στενογραφίας της Διεύθυνσης Στενο</w:t>
      </w:r>
      <w:r>
        <w:rPr>
          <w:rFonts w:eastAsia="Times New Roman"/>
          <w:szCs w:val="24"/>
        </w:rPr>
        <w:t>γραφίας και Πρακτικών της Βουλής)</w:t>
      </w:r>
    </w:p>
    <w:p w14:paraId="7DFB3CE8" w14:textId="77777777" w:rsidR="000E1967" w:rsidRDefault="00A63212">
      <w:pPr>
        <w:tabs>
          <w:tab w:val="left" w:pos="2940"/>
        </w:tabs>
        <w:spacing w:after="0"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Ευχαριστούμε την κυρία </w:t>
      </w:r>
      <w:proofErr w:type="spellStart"/>
      <w:r>
        <w:rPr>
          <w:rFonts w:eastAsia="Times New Roman"/>
          <w:szCs w:val="24"/>
        </w:rPr>
        <w:t>Μανωλάκου</w:t>
      </w:r>
      <w:proofErr w:type="spellEnd"/>
      <w:r>
        <w:rPr>
          <w:rFonts w:eastAsia="Times New Roman"/>
          <w:szCs w:val="24"/>
        </w:rPr>
        <w:t xml:space="preserve">. </w:t>
      </w:r>
    </w:p>
    <w:p w14:paraId="7DFB3CE9"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Ακολουθεί ο Αντιπρόεδρος της Βουλής κ. Δημήτριος Καμμένος.</w:t>
      </w:r>
    </w:p>
    <w:p w14:paraId="7DFB3CEA"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Καμμένε</w:t>
      </w:r>
      <w:proofErr w:type="spellEnd"/>
      <w:r>
        <w:rPr>
          <w:rFonts w:eastAsia="Times New Roman"/>
          <w:szCs w:val="24"/>
        </w:rPr>
        <w:t>, έχετε τον λόγο για έξι λεπτά</w:t>
      </w:r>
      <w:r>
        <w:rPr>
          <w:rFonts w:eastAsia="Times New Roman"/>
          <w:szCs w:val="24"/>
        </w:rPr>
        <w:t>. Μ</w:t>
      </w:r>
      <w:r>
        <w:rPr>
          <w:rFonts w:eastAsia="Times New Roman"/>
          <w:szCs w:val="24"/>
        </w:rPr>
        <w:t xml:space="preserve">ε ανοχή, βέβαια, όπως όλοι οι συνάδελφοι, </w:t>
      </w:r>
      <w:r>
        <w:rPr>
          <w:rFonts w:eastAsia="Times New Roman"/>
          <w:szCs w:val="24"/>
        </w:rPr>
        <w:t xml:space="preserve"> </w:t>
      </w:r>
    </w:p>
    <w:p w14:paraId="7DFB3CEB" w14:textId="77777777" w:rsidR="000E1967" w:rsidRDefault="00A63212">
      <w:pPr>
        <w:tabs>
          <w:tab w:val="left" w:pos="2940"/>
        </w:tabs>
        <w:spacing w:after="0" w:line="600" w:lineRule="auto"/>
        <w:ind w:firstLine="720"/>
        <w:jc w:val="both"/>
        <w:rPr>
          <w:rFonts w:eastAsia="Times New Roman"/>
          <w:szCs w:val="24"/>
        </w:rPr>
      </w:pPr>
      <w:r>
        <w:rPr>
          <w:rFonts w:eastAsia="Times New Roman"/>
          <w:b/>
          <w:szCs w:val="24"/>
        </w:rPr>
        <w:t>ΔΗΜΗΤΡΙΟΣ ΚΑΜΜΕΝΟ</w:t>
      </w:r>
      <w:r>
        <w:rPr>
          <w:rFonts w:eastAsia="Times New Roman"/>
          <w:b/>
          <w:szCs w:val="24"/>
        </w:rPr>
        <w:t>Σ</w:t>
      </w:r>
      <w:r>
        <w:rPr>
          <w:rFonts w:eastAsia="Times New Roman"/>
          <w:b/>
          <w:szCs w:val="24"/>
        </w:rPr>
        <w:t xml:space="preserve"> (Η΄ Αντιπρόεδρος της Βουλής): </w:t>
      </w:r>
      <w:r>
        <w:rPr>
          <w:rFonts w:eastAsia="Times New Roman"/>
          <w:szCs w:val="24"/>
        </w:rPr>
        <w:t>Ευχαριστώ πολύ, κύριε Πρόεδρε.</w:t>
      </w:r>
    </w:p>
    <w:p w14:paraId="7DFB3CEC"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Είναι μ</w:t>
      </w:r>
      <w:r>
        <w:rPr>
          <w:rFonts w:eastAsia="Times New Roman"/>
          <w:szCs w:val="24"/>
        </w:rPr>
        <w:t>ί</w:t>
      </w:r>
      <w:r>
        <w:rPr>
          <w:rFonts w:eastAsia="Times New Roman"/>
          <w:szCs w:val="24"/>
        </w:rPr>
        <w:t>α δύσκολη μέρα σήμερα για όλους τους Βουλευτές από την άποψη ότι στη Βουλή ερχόμαστε να συζητήσουμε -και στη δική μας την Κυβέρνηση, αν θέλετε, τα τελευταία δύο, δυόμ</w:t>
      </w:r>
      <w:r>
        <w:rPr>
          <w:rFonts w:eastAsia="Times New Roman"/>
          <w:szCs w:val="24"/>
        </w:rPr>
        <w:t>ισι χρόνια- ένα ατυχές γεγονός, το οποίο σημάδεψε μ</w:t>
      </w:r>
      <w:r>
        <w:rPr>
          <w:rFonts w:eastAsia="Times New Roman"/>
          <w:szCs w:val="24"/>
        </w:rPr>
        <w:t>ί</w:t>
      </w:r>
      <w:r>
        <w:rPr>
          <w:rFonts w:eastAsia="Times New Roman"/>
          <w:szCs w:val="24"/>
        </w:rPr>
        <w:t>α ολόκληρη περιοχή, τον Σαρωνικό κόλπο.</w:t>
      </w:r>
    </w:p>
    <w:p w14:paraId="7DFB3CED" w14:textId="77777777" w:rsidR="000E1967" w:rsidRDefault="00A63212">
      <w:pPr>
        <w:spacing w:after="0" w:line="600" w:lineRule="auto"/>
        <w:ind w:firstLine="720"/>
        <w:jc w:val="both"/>
        <w:rPr>
          <w:rFonts w:eastAsia="Times New Roman"/>
          <w:szCs w:val="24"/>
        </w:rPr>
      </w:pPr>
      <w:r>
        <w:rPr>
          <w:rFonts w:eastAsia="Times New Roman"/>
          <w:szCs w:val="24"/>
        </w:rPr>
        <w:t xml:space="preserve">Δεν θα μιλήσω για την Β΄ Πειραιά, όπου εκλέγομαι ή τον Πειραιά και τη Σαλαμίνα που έχουν προβλήματα. Νομίζω, όμως, ότι είναι μία κηλίδα για την οποία ευθύνονται οι </w:t>
      </w:r>
      <w:r>
        <w:rPr>
          <w:rFonts w:eastAsia="Times New Roman"/>
          <w:szCs w:val="24"/>
        </w:rPr>
        <w:t>λαθρέμποροι, μία κηλίδα στην εικόνα της Ελλάδας.</w:t>
      </w:r>
    </w:p>
    <w:p w14:paraId="7DFB3CEE" w14:textId="77777777" w:rsidR="000E1967" w:rsidRDefault="00A63212">
      <w:pPr>
        <w:spacing w:after="0" w:line="600" w:lineRule="auto"/>
        <w:ind w:firstLine="720"/>
        <w:jc w:val="both"/>
        <w:rPr>
          <w:rFonts w:eastAsia="Times New Roman"/>
          <w:szCs w:val="24"/>
        </w:rPr>
      </w:pPr>
      <w:r>
        <w:rPr>
          <w:rFonts w:eastAsia="Times New Roman"/>
          <w:szCs w:val="24"/>
        </w:rPr>
        <w:t xml:space="preserve">Αυτή την κηλίδα πρέπει να τη βγάλουμε από την Ελλάδα, γιατί παίζουμε σε όλα τα δίκτυα κάθε ημέρα πολύ ψηλά στη </w:t>
      </w:r>
      <w:proofErr w:type="spellStart"/>
      <w:r>
        <w:rPr>
          <w:rFonts w:eastAsia="Times New Roman"/>
          <w:szCs w:val="24"/>
        </w:rPr>
        <w:t>σκαλέτα</w:t>
      </w:r>
      <w:proofErr w:type="spellEnd"/>
      <w:r>
        <w:rPr>
          <w:rFonts w:eastAsia="Times New Roman"/>
          <w:szCs w:val="24"/>
        </w:rPr>
        <w:t xml:space="preserve"> των ειδήσεων. Είδαμε και μία φωτογραφία από το Φάληρο, </w:t>
      </w:r>
      <w:r>
        <w:rPr>
          <w:rFonts w:eastAsia="Times New Roman"/>
          <w:szCs w:val="24"/>
        </w:rPr>
        <w:lastRenderedPageBreak/>
        <w:t xml:space="preserve">όπου μένω, μιας κυρίας που βγήκε </w:t>
      </w:r>
      <w:r>
        <w:rPr>
          <w:rFonts w:eastAsia="Times New Roman"/>
          <w:szCs w:val="24"/>
        </w:rPr>
        <w:t>από τη θάλασσα και ήταν μαύρη! Και το ρεπορτάζ που διάβασα ήταν ότι προσπαθούσε η γυναίκα να καθαριστεί μετά με μία πετσέτα και δεν έβγαινε το μαζούτ από το σώμα της.</w:t>
      </w:r>
    </w:p>
    <w:p w14:paraId="7DFB3CEF" w14:textId="77777777" w:rsidR="000E1967" w:rsidRDefault="00A63212">
      <w:pPr>
        <w:spacing w:after="0" w:line="600" w:lineRule="auto"/>
        <w:ind w:firstLine="720"/>
        <w:jc w:val="both"/>
        <w:rPr>
          <w:rFonts w:eastAsia="Times New Roman"/>
          <w:szCs w:val="24"/>
        </w:rPr>
      </w:pPr>
      <w:r>
        <w:rPr>
          <w:rFonts w:eastAsia="Times New Roman"/>
          <w:szCs w:val="24"/>
        </w:rPr>
        <w:t>Είναι επικίνδυνη και δύσκολη η κατάσταση και ως τέτοια πρέπει να την αντιμετωπίσουμε. Και</w:t>
      </w:r>
      <w:r>
        <w:rPr>
          <w:rFonts w:eastAsia="Times New Roman"/>
          <w:szCs w:val="24"/>
        </w:rPr>
        <w:t xml:space="preserve"> πρέπει να δούμε τα αίτιά της, πώς θα τη διαχειριστούμε, πώς θα την επιλύσουμε και τι θα κάνουμε την επόμενη ημέρα. </w:t>
      </w:r>
    </w:p>
    <w:p w14:paraId="7DFB3CF0" w14:textId="77777777" w:rsidR="000E1967" w:rsidRDefault="00A63212">
      <w:pPr>
        <w:spacing w:after="0" w:line="600" w:lineRule="auto"/>
        <w:ind w:firstLine="720"/>
        <w:jc w:val="both"/>
        <w:rPr>
          <w:rFonts w:eastAsia="Times New Roman"/>
          <w:szCs w:val="24"/>
        </w:rPr>
      </w:pPr>
      <w:r>
        <w:rPr>
          <w:rFonts w:eastAsia="Times New Roman"/>
          <w:szCs w:val="24"/>
        </w:rPr>
        <w:t xml:space="preserve">Στη ζωή μου, όσες φορές έχω διαχειριστεί ως μέλος ή υπεύθυνος κρίσεις, το πρώτο που δεν γίνεται ποτέ -είναι κανόνας στη διοίκηση, στο </w:t>
      </w:r>
      <w:r>
        <w:rPr>
          <w:rFonts w:eastAsia="Times New Roman"/>
          <w:szCs w:val="24"/>
          <w:lang w:val="en-US"/>
        </w:rPr>
        <w:t>leade</w:t>
      </w:r>
      <w:r>
        <w:rPr>
          <w:rFonts w:eastAsia="Times New Roman"/>
          <w:szCs w:val="24"/>
          <w:lang w:val="en-US"/>
        </w:rPr>
        <w:t>rship</w:t>
      </w:r>
      <w:r>
        <w:rPr>
          <w:rFonts w:eastAsia="Times New Roman"/>
          <w:szCs w:val="24"/>
        </w:rPr>
        <w:t xml:space="preserve"> και σε όποιον ασκεί διοίκηση από θέση ευθύνης σε κρίση- είναι ότι δεν φεύγει ο επικεφαλής όταν κορυφώνεται η κρίση. Ποτέ! Και αυτό διότι δημιουργούνται άλλες καταστάσεις σε όλες τις δομές κάτω από τον επικεφαλής της διοίκησης, ο οποίος πρέπει να επιλ</w:t>
      </w:r>
      <w:r>
        <w:rPr>
          <w:rFonts w:eastAsia="Times New Roman"/>
          <w:szCs w:val="24"/>
        </w:rPr>
        <w:t xml:space="preserve">ύσει και να υπάρχει αρχηγός, να υπάρχει ηγέτης, που θα παρακολουθήσει την εξέλιξη της διαχείρισης της κρίσης μέχρι την επίλυσή της και μετά να αναρωτηθούμε και να αναζητηθούν ευθύνες. </w:t>
      </w:r>
    </w:p>
    <w:p w14:paraId="7DFB3CF1" w14:textId="77777777" w:rsidR="000E1967" w:rsidRDefault="00A63212">
      <w:pPr>
        <w:spacing w:after="0" w:line="600" w:lineRule="auto"/>
        <w:ind w:firstLine="720"/>
        <w:jc w:val="both"/>
        <w:rPr>
          <w:rFonts w:eastAsia="Times New Roman"/>
          <w:szCs w:val="24"/>
        </w:rPr>
      </w:pPr>
      <w:r>
        <w:rPr>
          <w:rFonts w:eastAsia="Times New Roman"/>
          <w:szCs w:val="24"/>
        </w:rPr>
        <w:lastRenderedPageBreak/>
        <w:t>Όταν μέσα σε τέτοιου είδους κρίση όλοι πυροβολούν τον ηγέτη, αυτός, κατ</w:t>
      </w:r>
      <w:r>
        <w:rPr>
          <w:rFonts w:eastAsia="Times New Roman"/>
          <w:szCs w:val="24"/>
        </w:rPr>
        <w:t xml:space="preserve">ά την άποψή μου, δεν πρέπει να παραιτηθεί, για τους λόγους που είπα. </w:t>
      </w:r>
    </w:p>
    <w:p w14:paraId="7DFB3CF2" w14:textId="77777777" w:rsidR="000E1967" w:rsidRDefault="00A63212">
      <w:pPr>
        <w:spacing w:after="0" w:line="600" w:lineRule="auto"/>
        <w:ind w:firstLine="720"/>
        <w:jc w:val="both"/>
        <w:rPr>
          <w:rFonts w:eastAsia="Times New Roman"/>
          <w:szCs w:val="24"/>
        </w:rPr>
      </w:pPr>
      <w:r>
        <w:rPr>
          <w:rFonts w:eastAsia="Times New Roman"/>
          <w:szCs w:val="24"/>
        </w:rPr>
        <w:t xml:space="preserve">Να σας πω ένα παράδειγμα: Φανταστείτε ότι ο κ. </w:t>
      </w:r>
      <w:proofErr w:type="spellStart"/>
      <w:r>
        <w:rPr>
          <w:rFonts w:eastAsia="Times New Roman"/>
          <w:szCs w:val="24"/>
        </w:rPr>
        <w:t>Κουρουμπλής</w:t>
      </w:r>
      <w:proofErr w:type="spellEnd"/>
      <w:r>
        <w:rPr>
          <w:rFonts w:eastAsia="Times New Roman"/>
          <w:szCs w:val="24"/>
        </w:rPr>
        <w:t xml:space="preserve"> παραιτείται σήμερα και έρχεται αύριο ένας άλλος Υπουργός από τις Κοινοβουλευτικές Ομάδες των συγκυβερνώντων κομμάτων. Τι θα επι</w:t>
      </w:r>
      <w:r>
        <w:rPr>
          <w:rFonts w:eastAsia="Times New Roman"/>
          <w:szCs w:val="24"/>
        </w:rPr>
        <w:t xml:space="preserve">λυθεί ακριβώς; Ποιον τιμωρούμε; Πότε θα ενημερωθεί ο νέος Υπουργός; Με τι θα επιλύσει την κρίση, η οποία «τρέχει»; Με το χαρακτήρα του; Με την εμπειρία που δεν έχει; </w:t>
      </w:r>
    </w:p>
    <w:p w14:paraId="7DFB3CF3" w14:textId="77777777" w:rsidR="000E1967" w:rsidRDefault="00A63212">
      <w:pPr>
        <w:spacing w:after="0" w:line="600" w:lineRule="auto"/>
        <w:ind w:firstLine="720"/>
        <w:jc w:val="both"/>
        <w:rPr>
          <w:rFonts w:eastAsia="Times New Roman"/>
          <w:szCs w:val="24"/>
        </w:rPr>
      </w:pPr>
      <w:r>
        <w:rPr>
          <w:rFonts w:eastAsia="Times New Roman"/>
          <w:szCs w:val="24"/>
        </w:rPr>
        <w:t>Θα συνεχίσω λίγο γρήγορα, γιατί δεν έχουμε πολύ χρόνο. Επομένως, αυτό το θέμα -και τελειώ</w:t>
      </w:r>
      <w:r>
        <w:rPr>
          <w:rFonts w:eastAsia="Times New Roman"/>
          <w:szCs w:val="24"/>
        </w:rPr>
        <w:t>νει εδώ- το διαχειριζόμαστε, γιατί υπάρχουν άνθρωποι, ζωές, ζωικό βασίλειο, περιβαλλοντικά προβλήματα, αλλά και η φήμη της ίδιας της Ελλάδας, η φήμη του πιο σημαντικού για εμένα Υπουργείου -μαζί με το Υπουργείο Τουρισμού- του Υπουργείου Ναυτιλίας, τα οποία</w:t>
      </w:r>
      <w:r>
        <w:rPr>
          <w:rFonts w:eastAsia="Times New Roman"/>
          <w:szCs w:val="24"/>
        </w:rPr>
        <w:t xml:space="preserve"> είναι η ραχοκοκαλιά της ελληνικής οικονομίας εντός και εκτός Ελλάδας. </w:t>
      </w:r>
    </w:p>
    <w:p w14:paraId="7DFB3CF4" w14:textId="77777777" w:rsidR="000E1967" w:rsidRDefault="00A63212">
      <w:pPr>
        <w:spacing w:after="0" w:line="600" w:lineRule="auto"/>
        <w:ind w:firstLine="720"/>
        <w:jc w:val="both"/>
        <w:rPr>
          <w:rFonts w:eastAsia="Times New Roman"/>
          <w:szCs w:val="24"/>
        </w:rPr>
      </w:pPr>
      <w:r>
        <w:rPr>
          <w:rFonts w:eastAsia="Times New Roman"/>
          <w:szCs w:val="24"/>
        </w:rPr>
        <w:t xml:space="preserve">Θα πούμε τα πράγματα με το όνομά τους. Έχουμε λαθρεμπόριο. Έχουμε </w:t>
      </w:r>
      <w:r>
        <w:rPr>
          <w:rFonts w:eastAsia="Times New Roman"/>
          <w:szCs w:val="24"/>
        </w:rPr>
        <w:t>«</w:t>
      </w:r>
      <w:proofErr w:type="spellStart"/>
      <w:r>
        <w:rPr>
          <w:rFonts w:eastAsia="Times New Roman"/>
          <w:szCs w:val="24"/>
          <w:lang w:val="en-US"/>
        </w:rPr>
        <w:t>cosa</w:t>
      </w:r>
      <w:proofErr w:type="spellEnd"/>
      <w:r>
        <w:rPr>
          <w:rFonts w:eastAsia="Times New Roman"/>
          <w:szCs w:val="24"/>
        </w:rPr>
        <w:t xml:space="preserve"> </w:t>
      </w:r>
      <w:r>
        <w:rPr>
          <w:rFonts w:eastAsia="Times New Roman"/>
          <w:szCs w:val="24"/>
          <w:lang w:val="en-US"/>
        </w:rPr>
        <w:t>nostra</w:t>
      </w:r>
      <w:r>
        <w:rPr>
          <w:rFonts w:eastAsia="Times New Roman"/>
          <w:szCs w:val="24"/>
        </w:rPr>
        <w:t>»</w:t>
      </w:r>
      <w:r>
        <w:rPr>
          <w:rFonts w:eastAsia="Times New Roman"/>
          <w:szCs w:val="24"/>
        </w:rPr>
        <w:t xml:space="preserve">. Υπάρχουν διαχρονικές πολιτικές χορηγίες και μπαλώματα σε καράβια, τα οποία μπαλωμένα και με </w:t>
      </w:r>
      <w:r>
        <w:rPr>
          <w:rFonts w:eastAsia="Times New Roman"/>
          <w:szCs w:val="24"/>
        </w:rPr>
        <w:lastRenderedPageBreak/>
        <w:t>περίεργες ά</w:t>
      </w:r>
      <w:r>
        <w:rPr>
          <w:rFonts w:eastAsia="Times New Roman"/>
          <w:szCs w:val="24"/>
        </w:rPr>
        <w:t xml:space="preserve">δειες κυκλοφορούν στον Σαρωνικό και όχι μόνο. Έχουμε λαθρεμπόριο καπνικών. Έχουμε δει το καράβι με τα καπνικά, με τα τσιγάρα -το ξεχάσαμε αυτό- το οποίο έχει πάει στην Κρήτη και δεν ασχολείται κανείς! Έφυγε φορτωμένο με ένα εκατομμύριο τσιγάρα. Δηλαδή, θα </w:t>
      </w:r>
      <w:r>
        <w:rPr>
          <w:rFonts w:eastAsia="Times New Roman"/>
          <w:szCs w:val="24"/>
        </w:rPr>
        <w:t xml:space="preserve">καπνίζαμε -όσοι καπνίζουν- για χρόνια. Και είναι αραγμένο και δεν ασχολείται ακόμη κανείς. Πρέπει να δοθεί λύση και απάντηση στο λαθρεμπόριο και στην </w:t>
      </w:r>
      <w:r>
        <w:rPr>
          <w:rFonts w:eastAsia="Times New Roman"/>
          <w:szCs w:val="24"/>
        </w:rPr>
        <w:t>«</w:t>
      </w:r>
      <w:proofErr w:type="spellStart"/>
      <w:r>
        <w:rPr>
          <w:rFonts w:eastAsia="Times New Roman"/>
          <w:szCs w:val="24"/>
          <w:lang w:val="en-US"/>
        </w:rPr>
        <w:t>cosa</w:t>
      </w:r>
      <w:proofErr w:type="spellEnd"/>
      <w:r>
        <w:rPr>
          <w:rFonts w:eastAsia="Times New Roman"/>
          <w:szCs w:val="24"/>
        </w:rPr>
        <w:t xml:space="preserve"> </w:t>
      </w:r>
      <w:r>
        <w:rPr>
          <w:rFonts w:eastAsia="Times New Roman"/>
          <w:szCs w:val="24"/>
          <w:lang w:val="en-US"/>
        </w:rPr>
        <w:t>nostra</w:t>
      </w:r>
      <w:r>
        <w:rPr>
          <w:rFonts w:eastAsia="Times New Roman"/>
          <w:szCs w:val="24"/>
        </w:rPr>
        <w:t>»</w:t>
      </w:r>
      <w:r>
        <w:rPr>
          <w:rFonts w:eastAsia="Times New Roman"/>
          <w:szCs w:val="24"/>
        </w:rPr>
        <w:t xml:space="preserve">. Και θα το κάνει το Υπουργείο. </w:t>
      </w:r>
    </w:p>
    <w:p w14:paraId="7DFB3CF5" w14:textId="77777777" w:rsidR="000E1967" w:rsidRDefault="00A63212">
      <w:pPr>
        <w:spacing w:after="0" w:line="600" w:lineRule="auto"/>
        <w:ind w:firstLine="720"/>
        <w:jc w:val="both"/>
        <w:rPr>
          <w:rFonts w:eastAsia="Times New Roman"/>
          <w:szCs w:val="24"/>
        </w:rPr>
      </w:pPr>
      <w:r>
        <w:rPr>
          <w:rFonts w:eastAsia="Times New Roman"/>
          <w:szCs w:val="24"/>
        </w:rPr>
        <w:t>Σχετικά με το «Αγία Ζώνη» κυκλοφορεί αυτή τη στιγμή στο διαδ</w:t>
      </w:r>
      <w:r>
        <w:rPr>
          <w:rFonts w:eastAsia="Times New Roman"/>
          <w:szCs w:val="24"/>
        </w:rPr>
        <w:t xml:space="preserve">ίκτυο η πληροφορία ότι δεν είναι ο ιδιοκτήτης του καραβιού αυτός που πλήρωσε τη φορτωτική. Αυτό πρέπει να επιλυθεί. Και αυτό είναι ένα σημαντικό γεγονός. Άλλος πληρώνει. Άλλος μεταφέρει. Ασφαλίζει ή δεν ασφαλίζει. Είναι μπαλωμένο με του κ. </w:t>
      </w:r>
      <w:proofErr w:type="spellStart"/>
      <w:r>
        <w:rPr>
          <w:rFonts w:eastAsia="Times New Roman"/>
          <w:szCs w:val="24"/>
        </w:rPr>
        <w:t>Σπανόπουλου</w:t>
      </w:r>
      <w:proofErr w:type="spellEnd"/>
      <w:r>
        <w:rPr>
          <w:rFonts w:eastAsia="Times New Roman"/>
          <w:szCs w:val="24"/>
        </w:rPr>
        <w:t>, ο ο</w:t>
      </w:r>
      <w:r>
        <w:rPr>
          <w:rFonts w:eastAsia="Times New Roman"/>
          <w:szCs w:val="24"/>
        </w:rPr>
        <w:t xml:space="preserve">ποίος και το μπάλωσε και πήρε την άδεια όπως την πήρε και πάει να καθαρίσει με λαθραίο πετρέλαιο πάλι του κ. </w:t>
      </w:r>
      <w:proofErr w:type="spellStart"/>
      <w:r>
        <w:rPr>
          <w:rFonts w:eastAsia="Times New Roman"/>
          <w:szCs w:val="24"/>
        </w:rPr>
        <w:t>Σπανόπουλου</w:t>
      </w:r>
      <w:proofErr w:type="spellEnd"/>
      <w:r>
        <w:rPr>
          <w:rFonts w:eastAsia="Times New Roman"/>
          <w:szCs w:val="24"/>
        </w:rPr>
        <w:t xml:space="preserve">. </w:t>
      </w:r>
    </w:p>
    <w:p w14:paraId="7DFB3CF6" w14:textId="77777777" w:rsidR="000E1967" w:rsidRDefault="00A63212">
      <w:pPr>
        <w:spacing w:after="0" w:line="600" w:lineRule="auto"/>
        <w:ind w:firstLine="720"/>
        <w:jc w:val="both"/>
        <w:rPr>
          <w:rFonts w:eastAsia="Times New Roman"/>
          <w:szCs w:val="24"/>
        </w:rPr>
      </w:pPr>
      <w:r>
        <w:rPr>
          <w:rFonts w:eastAsia="Times New Roman"/>
          <w:szCs w:val="24"/>
        </w:rPr>
        <w:t xml:space="preserve">Όλα αυτά τα βλέπουμε. Δεν είμαστε γνώστες, αλλά βλέπουμε κάθε μέρα τι γίνεται στα νέα. </w:t>
      </w:r>
    </w:p>
    <w:p w14:paraId="7DFB3CF7" w14:textId="77777777" w:rsidR="000E1967" w:rsidRDefault="00A63212">
      <w:pPr>
        <w:spacing w:after="0" w:line="600" w:lineRule="auto"/>
        <w:ind w:firstLine="720"/>
        <w:jc w:val="both"/>
        <w:rPr>
          <w:rFonts w:eastAsia="Times New Roman"/>
          <w:szCs w:val="24"/>
        </w:rPr>
      </w:pPr>
      <w:r>
        <w:rPr>
          <w:rFonts w:eastAsia="Times New Roman"/>
          <w:szCs w:val="24"/>
        </w:rPr>
        <w:lastRenderedPageBreak/>
        <w:t xml:space="preserve">Πρέπει, λοιπόν, όλα αυτά να επιλυθούν, γιατί </w:t>
      </w:r>
      <w:r>
        <w:rPr>
          <w:rFonts w:eastAsia="Times New Roman"/>
          <w:szCs w:val="24"/>
        </w:rPr>
        <w:t xml:space="preserve">είναι επικίνδυνα πράγματα. Και συνεχίζει η ίδια αλυσίδα ανθρώπων να διαχειρίζεται την κρίση. Και αυτό δεν είναι σωστό. </w:t>
      </w:r>
    </w:p>
    <w:p w14:paraId="7DFB3CF8" w14:textId="77777777" w:rsidR="000E1967" w:rsidRDefault="00A63212">
      <w:pPr>
        <w:spacing w:after="0" w:line="600" w:lineRule="auto"/>
        <w:ind w:firstLine="720"/>
        <w:jc w:val="both"/>
        <w:rPr>
          <w:rFonts w:eastAsia="Times New Roman"/>
          <w:szCs w:val="24"/>
        </w:rPr>
      </w:pPr>
      <w:r>
        <w:rPr>
          <w:rFonts w:eastAsia="Times New Roman"/>
          <w:szCs w:val="24"/>
        </w:rPr>
        <w:t>Για τις αποζημιώσεις, πρέπει να γίνει ξεκάθαρο ότι εάν υπάρχει λαθρεμπόριο, δεν θα πάρουμε φράγκο. Το λέω μεταξύ μας να το ακούσουμε, ότ</w:t>
      </w:r>
      <w:r>
        <w:rPr>
          <w:rFonts w:eastAsia="Times New Roman"/>
          <w:szCs w:val="24"/>
        </w:rPr>
        <w:t>ι εάν υπάρχει λαθρεμπόριο στο «</w:t>
      </w:r>
      <w:r>
        <w:rPr>
          <w:rFonts w:eastAsia="Times New Roman"/>
          <w:szCs w:val="24"/>
        </w:rPr>
        <w:t>ΑΓΙΑ ΖΩΝΗ</w:t>
      </w:r>
      <w:r>
        <w:rPr>
          <w:rFonts w:eastAsia="Times New Roman"/>
          <w:szCs w:val="24"/>
        </w:rPr>
        <w:t xml:space="preserve">», δεν θα πάρουμε φράγκο από τα εννιακόσια! </w:t>
      </w:r>
    </w:p>
    <w:p w14:paraId="7DFB3CF9" w14:textId="77777777" w:rsidR="000E1967" w:rsidRDefault="00A63212">
      <w:pPr>
        <w:spacing w:after="0" w:line="600" w:lineRule="auto"/>
        <w:ind w:firstLine="720"/>
        <w:jc w:val="both"/>
        <w:rPr>
          <w:rFonts w:eastAsia="Times New Roman"/>
          <w:szCs w:val="24"/>
        </w:rPr>
      </w:pPr>
      <w:r>
        <w:rPr>
          <w:rFonts w:eastAsia="Times New Roman"/>
          <w:szCs w:val="24"/>
        </w:rPr>
        <w:t>Σας κοιτάω στα μάτια όλους και πάω παρακάτω. Δεν θα πάρουμε φράγκο! Μηδέν! Και δεν ξέρω ποιος θα πληρώσει τις αποζημιώσεις, οι οποίες είναι εκατοντάδες εκατομμύρια, είτε γ</w:t>
      </w:r>
      <w:r>
        <w:rPr>
          <w:rFonts w:eastAsia="Times New Roman"/>
          <w:szCs w:val="24"/>
        </w:rPr>
        <w:t xml:space="preserve">ια το ζωικό βασίλειο, είτε για τα καταστήματα, είτε για οπουδήποτε αλλού, γιατί θα εγερθούν -και έχουν ήδη εγερθεί- πολλές αγωγές. </w:t>
      </w:r>
    </w:p>
    <w:p w14:paraId="7DFB3CFA" w14:textId="77777777" w:rsidR="000E1967" w:rsidRDefault="00A63212">
      <w:pPr>
        <w:spacing w:after="0" w:line="600" w:lineRule="auto"/>
        <w:ind w:firstLine="720"/>
        <w:jc w:val="both"/>
        <w:rPr>
          <w:rFonts w:eastAsia="Times New Roman"/>
          <w:szCs w:val="24"/>
        </w:rPr>
      </w:pPr>
      <w:r>
        <w:rPr>
          <w:rFonts w:eastAsia="Times New Roman"/>
          <w:szCs w:val="24"/>
        </w:rPr>
        <w:t>Έρχεται το «</w:t>
      </w:r>
      <w:hyperlink>
        <w:r w:rsidRPr="00822C04">
          <w:rPr>
            <w:color w:val="000000" w:themeColor="text1"/>
          </w:rPr>
          <w:t>LASSEA</w:t>
        </w:r>
      </w:hyperlink>
      <w:r>
        <w:rPr>
          <w:rFonts w:eastAsia="Times New Roman"/>
          <w:szCs w:val="24"/>
        </w:rPr>
        <w:t>» να ξεφορτώσει και εγώ βλέπω μία νέα βόμβα. Αγαπητοί συνάδελφοι, ένα καράβι φορτωμένο με</w:t>
      </w:r>
      <w:r>
        <w:rPr>
          <w:rFonts w:eastAsia="Times New Roman"/>
          <w:szCs w:val="24"/>
        </w:rPr>
        <w:t xml:space="preserve"> λαθραίο μαζούτ -και το μαζούτ που </w:t>
      </w:r>
      <w:proofErr w:type="spellStart"/>
      <w:r>
        <w:rPr>
          <w:rFonts w:eastAsia="Times New Roman"/>
          <w:szCs w:val="24"/>
        </w:rPr>
        <w:t>απήντλησε</w:t>
      </w:r>
      <w:proofErr w:type="spellEnd"/>
      <w:r>
        <w:rPr>
          <w:rFonts w:eastAsia="Times New Roman"/>
          <w:szCs w:val="24"/>
        </w:rPr>
        <w:t xml:space="preserve"> είναι χωρίς πιστοποιητικά, χωρίς χαρτιά- είναι αραγμένο στα ΕΛΠΕ. Και μαθαίνω ότι είναι σαράντα χρονών. Και εάν αυτό πάρει φωτιά, τρυπήσει και σ</w:t>
      </w:r>
      <w:r>
        <w:rPr>
          <w:rFonts w:eastAsia="Times New Roman"/>
          <w:szCs w:val="24"/>
        </w:rPr>
        <w:t>κ</w:t>
      </w:r>
      <w:r>
        <w:rPr>
          <w:rFonts w:eastAsia="Times New Roman"/>
          <w:szCs w:val="24"/>
        </w:rPr>
        <w:t xml:space="preserve">άσει εκεί στα ΕΛΠΕ, τι θα γίνει; Πρέπει να </w:t>
      </w:r>
      <w:proofErr w:type="spellStart"/>
      <w:r>
        <w:rPr>
          <w:rFonts w:eastAsia="Times New Roman"/>
          <w:szCs w:val="24"/>
        </w:rPr>
        <w:t>απαντληθεί</w:t>
      </w:r>
      <w:proofErr w:type="spellEnd"/>
      <w:r>
        <w:rPr>
          <w:rFonts w:eastAsia="Times New Roman"/>
          <w:szCs w:val="24"/>
        </w:rPr>
        <w:t xml:space="preserve">. Χρειάζεται </w:t>
      </w:r>
      <w:r>
        <w:rPr>
          <w:rFonts w:eastAsia="Times New Roman"/>
          <w:szCs w:val="24"/>
        </w:rPr>
        <w:t xml:space="preserve">άμεση δράση. Όταν λέμε «άμεση δράση», δεν ξέρω </w:t>
      </w:r>
      <w:r>
        <w:rPr>
          <w:rFonts w:eastAsia="Times New Roman"/>
          <w:szCs w:val="24"/>
        </w:rPr>
        <w:lastRenderedPageBreak/>
        <w:t>εάν πρέπει να πάρουμε το «100» ή το διακόσια ή το τριακόσια! Κάτι πρέπει να πάρουμε! Άμεση δράση!</w:t>
      </w:r>
    </w:p>
    <w:p w14:paraId="7DFB3CF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Δεν μπορεί φορτωμένο σαπιοκάραβο με μαζούτ χιλίων πεντακοσίων τόνων, συν το λαθραίο, να κάθεται και να μην το α</w:t>
      </w:r>
      <w:r>
        <w:rPr>
          <w:rFonts w:eastAsia="Times New Roman" w:cs="Times New Roman"/>
          <w:szCs w:val="24"/>
        </w:rPr>
        <w:t xml:space="preserve">κουμπάει κανένας. Απαγορεύεται. Είναι μια δεύτερη ωρολογιακή βόμβα δίπλα στην πόρτα μας, μέσα στη θάλασσα, πάνω στον Σαρωνικό. Πρέπει να λυθεί χθες. Ούτε αύριο ούτε σε μία ώρα. </w:t>
      </w:r>
    </w:p>
    <w:p w14:paraId="7DFB3CF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Δεν πρέπει να πολωθεί η κατάσταση και πρέπει να αποδοθούν παντού ευθύνες και ε</w:t>
      </w:r>
      <w:r>
        <w:rPr>
          <w:rFonts w:eastAsia="Times New Roman" w:cs="Times New Roman"/>
          <w:szCs w:val="24"/>
        </w:rPr>
        <w:t>ιδικά σε όλη την ιεραρχία. Πρόκειται για ένα διαχρονικό πολιτικό πρόβλημα. Δεν είναι πρόβλημα που αντιμετωπίζει αυτή η Κυβέρνηση και αυτό το Υπουργείο. Όπως στην προσπάθειά μας να τα λύσουμε όλα μπορεί να τύχει και κάτι άσχημο και έρχονται όλοι να χτυπήσου</w:t>
      </w:r>
      <w:r>
        <w:rPr>
          <w:rFonts w:eastAsia="Times New Roman" w:cs="Times New Roman"/>
          <w:szCs w:val="24"/>
        </w:rPr>
        <w:t xml:space="preserve">ν αυτόν ο οποίος προσπαθεί να διαχειριστεί μία κρίση. Να το λύσουμε διαχρονικά και να μην </w:t>
      </w:r>
      <w:proofErr w:type="spellStart"/>
      <w:r>
        <w:rPr>
          <w:rFonts w:eastAsia="Times New Roman" w:cs="Times New Roman"/>
          <w:szCs w:val="24"/>
        </w:rPr>
        <w:t>ξαναμπαλώσουμε</w:t>
      </w:r>
      <w:proofErr w:type="spellEnd"/>
      <w:r>
        <w:rPr>
          <w:rFonts w:eastAsia="Times New Roman" w:cs="Times New Roman"/>
          <w:szCs w:val="24"/>
        </w:rPr>
        <w:t>, διότι το μπάλωμα μάς έφερε μαύρο και μαζούτ, ειδικά στο λαθρεμπόριο και στην «</w:t>
      </w:r>
      <w:proofErr w:type="spellStart"/>
      <w:r>
        <w:rPr>
          <w:rFonts w:eastAsia="Times New Roman" w:cs="Times New Roman"/>
          <w:szCs w:val="24"/>
          <w:lang w:val="en-US"/>
        </w:rPr>
        <w:t>cos</w:t>
      </w:r>
      <w:r>
        <w:rPr>
          <w:rFonts w:eastAsia="Times New Roman" w:cs="Times New Roman"/>
          <w:szCs w:val="24"/>
          <w:lang w:val="en-US"/>
        </w:rPr>
        <w:t>a</w:t>
      </w:r>
      <w:proofErr w:type="spellEnd"/>
      <w:r w:rsidRPr="005E7714">
        <w:rPr>
          <w:rFonts w:eastAsia="Times New Roman" w:cs="Times New Roman"/>
          <w:szCs w:val="24"/>
        </w:rPr>
        <w:t xml:space="preserve"> </w:t>
      </w:r>
      <w:r>
        <w:rPr>
          <w:rFonts w:eastAsia="Times New Roman" w:cs="Times New Roman"/>
          <w:szCs w:val="24"/>
          <w:lang w:val="en-US"/>
        </w:rPr>
        <w:t>nostra</w:t>
      </w:r>
      <w:r>
        <w:rPr>
          <w:rFonts w:eastAsia="Times New Roman" w:cs="Times New Roman"/>
          <w:szCs w:val="24"/>
        </w:rPr>
        <w:t xml:space="preserve">». Δεν φοβάμαι να το πω. </w:t>
      </w:r>
    </w:p>
    <w:p w14:paraId="7DFB3CF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Θα ευχαριστήσουμε και το Λιμενικό Σώμα και τον </w:t>
      </w:r>
      <w:r>
        <w:rPr>
          <w:rFonts w:eastAsia="Times New Roman" w:cs="Times New Roman"/>
          <w:szCs w:val="24"/>
        </w:rPr>
        <w:t>α</w:t>
      </w:r>
      <w:r>
        <w:rPr>
          <w:rFonts w:eastAsia="Times New Roman" w:cs="Times New Roman"/>
          <w:szCs w:val="24"/>
        </w:rPr>
        <w:t xml:space="preserve">ρχηγό και όλους τους άνδρες και τις γυναίκες του Λιμενικού Σώματος </w:t>
      </w:r>
      <w:r>
        <w:rPr>
          <w:rFonts w:eastAsia="Times New Roman" w:cs="Times New Roman"/>
          <w:szCs w:val="24"/>
        </w:rPr>
        <w:lastRenderedPageBreak/>
        <w:t xml:space="preserve">που νυχθημερόν προσπαθούν και τρέχουν να προλάβουν, να κυνηγάνε λαθρεμπόρους, με ελλιπή μέσα, με σκάφη χωρίς </w:t>
      </w:r>
      <w:r>
        <w:rPr>
          <w:rFonts w:eastAsia="Times New Roman" w:cs="Times New Roman"/>
          <w:szCs w:val="24"/>
          <w:lang w:val="en-US"/>
        </w:rPr>
        <w:t>GPS</w:t>
      </w:r>
      <w:r>
        <w:rPr>
          <w:rFonts w:eastAsia="Times New Roman" w:cs="Times New Roman"/>
          <w:szCs w:val="24"/>
        </w:rPr>
        <w:t>, με σκάφη χωρίς δυνατότητες,</w:t>
      </w:r>
      <w:r>
        <w:rPr>
          <w:rFonts w:eastAsia="Times New Roman" w:cs="Times New Roman"/>
          <w:szCs w:val="24"/>
        </w:rPr>
        <w:t xml:space="preserve"> με σκάφη που ήταν παρατημένα σε καρνάγια και τα βάλαμε να επιχειρήσουν μετά από δέκα, δώδεκα χρόνια χωρίς να πληρούν τις τεχνικές προδιαγραφές, Να τα πούμε όλα. Πρέπει να φτιάξουμε. Θέλουν χορηγίες; Να πάμε να τους βρούμε. Πρέπει να βοηθήσουμε και τους άν</w:t>
      </w:r>
      <w:r>
        <w:rPr>
          <w:rFonts w:eastAsia="Times New Roman" w:cs="Times New Roman"/>
          <w:szCs w:val="24"/>
        </w:rPr>
        <w:t>δρες και τις γυναίκες του Λιμενικού Σώματος.</w:t>
      </w:r>
    </w:p>
    <w:p w14:paraId="7DFB3CF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Κλείνοντας</w:t>
      </w:r>
      <w:r>
        <w:rPr>
          <w:rFonts w:eastAsia="Times New Roman" w:cs="Times New Roman"/>
          <w:szCs w:val="24"/>
        </w:rPr>
        <w:t xml:space="preserve"> </w:t>
      </w:r>
      <w:r>
        <w:rPr>
          <w:rFonts w:eastAsia="Times New Roman" w:cs="Times New Roman"/>
          <w:szCs w:val="24"/>
        </w:rPr>
        <w:t>θα ήθελα να πω ότι στην κρίση δεν παραιτείται κανένας. Οι ευθύνες θα αποδοθούν όπου χρειαστεί, όταν τελειώσει η κρίση και επιλυθεί το πρόβλημα. Δεύτερον, να μπούμε χθες στο «</w:t>
      </w:r>
      <w:r>
        <w:rPr>
          <w:rFonts w:eastAsia="Times New Roman" w:cs="Times New Roman"/>
          <w:szCs w:val="24"/>
          <w:lang w:val="en-US"/>
        </w:rPr>
        <w:t>LASSEA</w:t>
      </w:r>
      <w:r>
        <w:rPr>
          <w:rFonts w:eastAsia="Times New Roman" w:cs="Times New Roman"/>
          <w:szCs w:val="24"/>
        </w:rPr>
        <w:t>»</w:t>
      </w:r>
      <w:r>
        <w:rPr>
          <w:rFonts w:eastAsia="Times New Roman" w:cs="Times New Roman"/>
          <w:szCs w:val="24"/>
        </w:rPr>
        <w:t xml:space="preserve"> και να </w:t>
      </w:r>
      <w:proofErr w:type="spellStart"/>
      <w:r>
        <w:rPr>
          <w:rFonts w:eastAsia="Times New Roman" w:cs="Times New Roman"/>
          <w:szCs w:val="24"/>
        </w:rPr>
        <w:t>απαντλήσουμ</w:t>
      </w:r>
      <w:r>
        <w:rPr>
          <w:rFonts w:eastAsia="Times New Roman" w:cs="Times New Roman"/>
          <w:szCs w:val="24"/>
        </w:rPr>
        <w:t>ε</w:t>
      </w:r>
      <w:proofErr w:type="spellEnd"/>
      <w:r>
        <w:rPr>
          <w:rFonts w:eastAsia="Times New Roman" w:cs="Times New Roman"/>
          <w:szCs w:val="24"/>
        </w:rPr>
        <w:t xml:space="preserve"> το μαζούτ, διότι θα σκάσει στα χέρια μας. Τρίτον</w:t>
      </w:r>
      <w:r>
        <w:rPr>
          <w:rFonts w:eastAsia="Times New Roman" w:cs="Times New Roman"/>
          <w:szCs w:val="24"/>
        </w:rPr>
        <w:t xml:space="preserve"> </w:t>
      </w:r>
      <w:r>
        <w:rPr>
          <w:rFonts w:eastAsia="Times New Roman" w:cs="Times New Roman"/>
          <w:szCs w:val="24"/>
        </w:rPr>
        <w:t>να λύσουμε το θέμα της «</w:t>
      </w:r>
      <w:proofErr w:type="spellStart"/>
      <w:r>
        <w:rPr>
          <w:rFonts w:eastAsia="Times New Roman" w:cs="Times New Roman"/>
          <w:szCs w:val="24"/>
          <w:lang w:val="en-US"/>
        </w:rPr>
        <w:t>cosa</w:t>
      </w:r>
      <w:proofErr w:type="spellEnd"/>
      <w:r w:rsidRPr="00B31BE6">
        <w:rPr>
          <w:rFonts w:eastAsia="Times New Roman" w:cs="Times New Roman"/>
          <w:szCs w:val="24"/>
        </w:rPr>
        <w:t xml:space="preserve"> </w:t>
      </w:r>
      <w:r>
        <w:rPr>
          <w:rFonts w:eastAsia="Times New Roman" w:cs="Times New Roman"/>
          <w:szCs w:val="24"/>
          <w:lang w:val="en-US"/>
        </w:rPr>
        <w:t>nostra</w:t>
      </w:r>
      <w:r>
        <w:rPr>
          <w:rFonts w:eastAsia="Times New Roman" w:cs="Times New Roman"/>
          <w:szCs w:val="24"/>
        </w:rPr>
        <w:t>» και των λαθρεμπόρων, οι οποίοι δυσφημούν τη χώρα, καταστρέφουν την οικονομία, την εικόνα της χώρας. Δεν θα πρέπει αυτή η Κυβέρνηση να δείξει κα</w:t>
      </w:r>
      <w:r>
        <w:rPr>
          <w:rFonts w:eastAsia="Times New Roman" w:cs="Times New Roman"/>
          <w:szCs w:val="24"/>
        </w:rPr>
        <w:t>μ</w:t>
      </w:r>
      <w:r>
        <w:rPr>
          <w:rFonts w:eastAsia="Times New Roman" w:cs="Times New Roman"/>
          <w:szCs w:val="24"/>
        </w:rPr>
        <w:t>μία ανοχή σε κανέναν λαθ</w:t>
      </w:r>
      <w:r>
        <w:rPr>
          <w:rFonts w:eastAsia="Times New Roman" w:cs="Times New Roman"/>
          <w:szCs w:val="24"/>
        </w:rPr>
        <w:t>ρέμπορο, από όπου και αν προέρχεται.</w:t>
      </w:r>
    </w:p>
    <w:p w14:paraId="7DFB3CF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DFB3D00"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και εμείς.</w:t>
      </w:r>
    </w:p>
    <w:p w14:paraId="7DFB3D0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Ακολουθεί ο Κοινοβουλευτικός Εκπρόσωπος της Ένωσης Κεντρώων κ. </w:t>
      </w:r>
      <w:proofErr w:type="spellStart"/>
      <w:r>
        <w:rPr>
          <w:rFonts w:eastAsia="Times New Roman" w:cs="Times New Roman"/>
          <w:szCs w:val="24"/>
        </w:rPr>
        <w:t>Καβαδέλλας</w:t>
      </w:r>
      <w:proofErr w:type="spellEnd"/>
      <w:r>
        <w:rPr>
          <w:rFonts w:eastAsia="Times New Roman" w:cs="Times New Roman"/>
          <w:szCs w:val="24"/>
        </w:rPr>
        <w:t>.</w:t>
      </w:r>
    </w:p>
    <w:p w14:paraId="7DFB3D0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Καβαδέλλα</w:t>
      </w:r>
      <w:proofErr w:type="spellEnd"/>
      <w:r>
        <w:rPr>
          <w:rFonts w:eastAsia="Times New Roman" w:cs="Times New Roman"/>
          <w:szCs w:val="24"/>
        </w:rPr>
        <w:t>, έχετε τον λόγο για έξι λεπτά.</w:t>
      </w:r>
    </w:p>
    <w:p w14:paraId="7DFB3D03"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Ευχ</w:t>
      </w:r>
      <w:r>
        <w:rPr>
          <w:rFonts w:eastAsia="Times New Roman" w:cs="Times New Roman"/>
          <w:szCs w:val="24"/>
        </w:rPr>
        <w:t>αριστώ πολύ, κύριε Πρόεδρε.</w:t>
      </w:r>
    </w:p>
    <w:p w14:paraId="7DFB3D0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ναυάγιο αυτό κατέδειξε ότι ο κρατικός μηχανισμός συνελήφθη εν </w:t>
      </w:r>
      <w:proofErr w:type="spellStart"/>
      <w:r>
        <w:rPr>
          <w:rFonts w:eastAsia="Times New Roman" w:cs="Times New Roman"/>
          <w:szCs w:val="24"/>
        </w:rPr>
        <w:t>ύπνω</w:t>
      </w:r>
      <w:proofErr w:type="spellEnd"/>
      <w:r>
        <w:rPr>
          <w:rFonts w:eastAsia="Times New Roman" w:cs="Times New Roman"/>
          <w:szCs w:val="24"/>
        </w:rPr>
        <w:t xml:space="preserve">, ανεπαρκής για μια ακόμη φορά και πιθανόν αναξιόπιστος. </w:t>
      </w:r>
    </w:p>
    <w:p w14:paraId="7DFB3D0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Είναι μια πικρή ευκαιρία, όμως, για να τεθούν προβληματισμοί. Είναι μια</w:t>
      </w:r>
      <w:r>
        <w:rPr>
          <w:rFonts w:eastAsia="Times New Roman" w:cs="Times New Roman"/>
          <w:szCs w:val="24"/>
        </w:rPr>
        <w:t xml:space="preserve"> οδυνηρή ευκαιρία για να χρησιμοποιηθεί ως απαρχή λήψεως αποφάσεων και μέτρων. Αυτό που μένει, κύριοι συνάδελφοι, στην Ελλάδα μας είναι οι θάλασσες, ο τουρισμός μας, η ναυτιλία μας.</w:t>
      </w:r>
    </w:p>
    <w:p w14:paraId="7DFB3D0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Η Ένωση Κεντρώων είναι το κόμμα του μέτρου και της λογικής και δεν θα βιασ</w:t>
      </w:r>
      <w:r>
        <w:rPr>
          <w:rFonts w:eastAsia="Times New Roman" w:cs="Times New Roman"/>
          <w:szCs w:val="24"/>
        </w:rPr>
        <w:t>τούμε να αποδώσουμε ευθύνες. Το ζήτημα είναι πολύπλευρο. Η Νέα Δημοκρατία βιάζεται να κυβερνήσει και εκμεταλλεύεται μια εθνική τραγωδία. Θέλω όμως να μας πουν για τις δικές τους αποτυχίες. Εξάλλου εσείς και το ΠΑΣΟΚ, κύριοι της Νέας Δημοκρατίας, κυβερνήσατ</w:t>
      </w:r>
      <w:r>
        <w:rPr>
          <w:rFonts w:eastAsia="Times New Roman" w:cs="Times New Roman"/>
          <w:szCs w:val="24"/>
        </w:rPr>
        <w:t>ε πολλά χρόνια, στήσατε αυτόν τον ανεπαρκή κρατικό μηχανισμό.</w:t>
      </w:r>
    </w:p>
    <w:p w14:paraId="7DFB3D0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καράβι αυτό πριν από δύο χρόνια είχε λάβει πιστοποιητικά από τη δική σας κυβέρνηση. Φαντάζομαι ότι δεν θα γέρασε μέσα σε δύο χρόνια. Θα υπήρχαν και τότε προβλήματα, που θα μπορούσαν να είχαν </w:t>
      </w:r>
      <w:r>
        <w:rPr>
          <w:rFonts w:eastAsia="Times New Roman" w:cs="Times New Roman"/>
          <w:szCs w:val="24"/>
        </w:rPr>
        <w:t xml:space="preserve">εξελιχθεί και επί της δικής σας κυβέρνησης. Αφήστε, λοιπόν, τις κραυγές. Ο κ. Μητσοτάκης προχθές στην </w:t>
      </w:r>
      <w:r>
        <w:rPr>
          <w:rFonts w:eastAsia="Times New Roman" w:cs="Times New Roman"/>
          <w:szCs w:val="24"/>
        </w:rPr>
        <w:t>ε</w:t>
      </w:r>
      <w:r>
        <w:rPr>
          <w:rFonts w:eastAsia="Times New Roman" w:cs="Times New Roman"/>
          <w:szCs w:val="24"/>
        </w:rPr>
        <w:t>πιτροπή μίλησε με αυστηρό τρόπο κατά του κυρίου Υπουργού. Είμαι σίγουρος ότι ήδη θα το έχει μετανιώσει. Δεν έχω αυταπάτες. Και ο ΣΥΡΙΖΑ αν ήταν αντιπολίτ</w:t>
      </w:r>
      <w:r>
        <w:rPr>
          <w:rFonts w:eastAsia="Times New Roman" w:cs="Times New Roman"/>
          <w:szCs w:val="24"/>
        </w:rPr>
        <w:t>ευση, με τον ίδιο ή και χειρότερο ίσως τρόπο θα αντιδρούσε, με ντουντούκες, με καταλήψεις, με διαδηλώσεις.</w:t>
      </w:r>
    </w:p>
    <w:p w14:paraId="7DFB3D08"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Διαπιστώνουμε, λοιπόν, ότι είναι ίδιον των σημερινών κομμάτων να ψηφοθηρούν επί πτωμάτων. Από αυτοψία που έκανα με σκάφος του Λιμενικού, διαπίστωσα ότι η κατάσταση είναι μεν ελεγχόμενη –θα πρέπει να το πούμε αυτό γιατί ο ελληνικός λαός ανησυχεί-, αλλά η ζη</w:t>
      </w:r>
      <w:r>
        <w:rPr>
          <w:rFonts w:eastAsia="Times New Roman" w:cs="Times New Roman"/>
          <w:szCs w:val="24"/>
        </w:rPr>
        <w:t xml:space="preserve">μιά έχει γίνει και είναι μεγάλη και διαρκής. </w:t>
      </w:r>
    </w:p>
    <w:p w14:paraId="7DFB3D0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Από δικές μας εκτιμήσεις προκύπτουν τα εξής: Η περιβαλλοντική ζημιά σε μια θαλάσσια περιοχή ήδη βεβαρημένη είναι αμφίβολα τεράστια. Παραμένει όμως ακόμα δύσκολο να εκτιμηθεί </w:t>
      </w:r>
      <w:r>
        <w:rPr>
          <w:rFonts w:eastAsia="Times New Roman" w:cs="Times New Roman"/>
          <w:szCs w:val="24"/>
        </w:rPr>
        <w:lastRenderedPageBreak/>
        <w:t>το τελικό της μέγεθος. Προς το σκοπό</w:t>
      </w:r>
      <w:r>
        <w:rPr>
          <w:rFonts w:eastAsia="Times New Roman" w:cs="Times New Roman"/>
          <w:szCs w:val="24"/>
        </w:rPr>
        <w:t xml:space="preserve"> αυτό χρειάζεται επαγρύπνηση.</w:t>
      </w:r>
    </w:p>
    <w:p w14:paraId="7DFB3D0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Οι συνέπειες για την οικονομική ζωή στις ακτές του Σαρωνικού σε τομείς, όπως ο τουρισμός, η αλιεία κ.λπ., είναι δυσάρεστες. Βέβαια είναι περιττό να το πω. Απαιτούνται άμεσες παρεμβάσεις, υποστηρικτικές από την πολιτεία, διότι </w:t>
      </w:r>
      <w:r>
        <w:rPr>
          <w:rFonts w:eastAsia="Times New Roman" w:cs="Times New Roman"/>
          <w:szCs w:val="24"/>
        </w:rPr>
        <w:t xml:space="preserve">οι συνέπειες αυτές θα παγιωθούν και η οικονομία μας θα λάβει ένα ακόμα μεγάλο πλήγμα. </w:t>
      </w:r>
    </w:p>
    <w:p w14:paraId="7DFB3D0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Το σύστημα ελέγχου για το </w:t>
      </w:r>
      <w:proofErr w:type="spellStart"/>
      <w:r>
        <w:rPr>
          <w:rFonts w:eastAsia="Times New Roman" w:cs="Times New Roman"/>
          <w:szCs w:val="24"/>
        </w:rPr>
        <w:t>αξιόπλοο</w:t>
      </w:r>
      <w:proofErr w:type="spellEnd"/>
      <w:r>
        <w:rPr>
          <w:rFonts w:eastAsia="Times New Roman" w:cs="Times New Roman"/>
          <w:szCs w:val="24"/>
        </w:rPr>
        <w:t xml:space="preserve"> των θαλασσίων μέσων παραμένει υπό ένα μεγάλο ερωτηματικό. Πώς αυτά τα σκάφη μπορούν και παίρνουν παρατάσεις; Απεδείχθη ότι ο κρατικός </w:t>
      </w:r>
      <w:r>
        <w:rPr>
          <w:rFonts w:eastAsia="Times New Roman" w:cs="Times New Roman"/>
          <w:szCs w:val="24"/>
        </w:rPr>
        <w:t xml:space="preserve">μηχανισμός –θα πω από αδυναμία, από ολιγωρία, από έλλειψη συντονισμού, επειδή δεν διαθέτει τα κατάλληλα μέσα;- δεν αντέδρασε όπως θα περιμέναμε. Η εξέλιξη των πραγμάτων βέβαια θα δώσει απαντήσεις επί όλων αυτών. </w:t>
      </w:r>
    </w:p>
    <w:p w14:paraId="7DFB3D0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Εδώ και τώρα χρειάζεται χαρτογράφηση όλων τ</w:t>
      </w:r>
      <w:r>
        <w:rPr>
          <w:rFonts w:eastAsia="Times New Roman" w:cs="Times New Roman"/>
          <w:szCs w:val="24"/>
        </w:rPr>
        <w:t xml:space="preserve">ων ναυαγίων που περιέχουν ακόμα χιλιάδες τόνους μαζούτ και είναι βυθισμένα στις ελληνικές θάλασσες. Πρέπει να γίνει άμεση </w:t>
      </w:r>
      <w:proofErr w:type="spellStart"/>
      <w:r>
        <w:rPr>
          <w:rFonts w:eastAsia="Times New Roman" w:cs="Times New Roman"/>
          <w:szCs w:val="24"/>
        </w:rPr>
        <w:t>απάντληση</w:t>
      </w:r>
      <w:proofErr w:type="spellEnd"/>
      <w:r>
        <w:rPr>
          <w:rFonts w:eastAsia="Times New Roman" w:cs="Times New Roman"/>
          <w:szCs w:val="24"/>
        </w:rPr>
        <w:t xml:space="preserve">, να υπάρχουν σκληρότεροι όροι στα δεξαμενόπλοια, γιατί είναι κινητές βόμβες. Αν συμβεί κάτι σε ένα δεξαμενόπλοιο, </w:t>
      </w:r>
      <w:r>
        <w:rPr>
          <w:rFonts w:eastAsia="Times New Roman" w:cs="Times New Roman"/>
          <w:szCs w:val="24"/>
        </w:rPr>
        <w:lastRenderedPageBreak/>
        <w:t>η καταστρο</w:t>
      </w:r>
      <w:r>
        <w:rPr>
          <w:rFonts w:eastAsia="Times New Roman" w:cs="Times New Roman"/>
          <w:szCs w:val="24"/>
        </w:rPr>
        <w:t xml:space="preserve">φή στην Ελλάδα, που έχει μεγάλη ακτογραμμή, θα είναι χωρίς επιστροφή. </w:t>
      </w:r>
    </w:p>
    <w:p w14:paraId="7DFB3D0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Πρέπει να δώσουμε βάση στην πρόληψη. Πρέπει να υπάρχει αμεσότητα και σφοδρότητα των μέσων αντιμετώπισης και εκσυγχρονισμός τους,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και πάταξη του λαθρεμπορίου. Πρ</w:t>
      </w:r>
      <w:r>
        <w:rPr>
          <w:rFonts w:eastAsia="Times New Roman" w:cs="Times New Roman"/>
          <w:szCs w:val="24"/>
        </w:rPr>
        <w:t>έπει να ενωνόμαστε όλοι, όλα τα κόμματα σε τέτοιες περιπτώσεις για να εντοπιστούν τα λάθη και οι ελλείψεις, ώστε να θέσουμε νέους κανόνες, να φτιάξουμε τους μηχανισμούς. Είμαστε ένα ευρωπαϊκό κράτος. Φαντάζομαι ότι θα έχουμε και τη συμπαράσταση της Ευρώπης</w:t>
      </w:r>
      <w:r>
        <w:rPr>
          <w:rFonts w:eastAsia="Times New Roman" w:cs="Times New Roman"/>
          <w:szCs w:val="24"/>
        </w:rPr>
        <w:t xml:space="preserve"> επ’ αυτού. </w:t>
      </w:r>
    </w:p>
    <w:p w14:paraId="7DFB3D0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Πριν κλείσω θέλω να υπενθυμίσω στην Κυβέρνηση ότι έχει ευθύνη αυτή τη στιγμή όσον αφορά τα αλιεύματα. Πρέπει να συσταθεί ανώτατη επιτροπή, να δοθεί σαφής απάντηση για το αν μπορούμε ή όχι να καταναλίσκουμε αυτά τα είδη, γιατί η αγορά και η υγε</w:t>
      </w:r>
      <w:r>
        <w:rPr>
          <w:rFonts w:eastAsia="Times New Roman" w:cs="Times New Roman"/>
          <w:szCs w:val="24"/>
        </w:rPr>
        <w:t>ία των Ελλήνων πολιτών βρίσκονται αυτή τη στιγμή κάτω από ένα μεγάλο ερωτηματικό.</w:t>
      </w:r>
    </w:p>
    <w:p w14:paraId="7DFB3D0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Ευχαριστώ.</w:t>
      </w:r>
    </w:p>
    <w:p w14:paraId="7DFB3D10"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κύριε </w:t>
      </w:r>
      <w:proofErr w:type="spellStart"/>
      <w:r>
        <w:rPr>
          <w:rFonts w:eastAsia="Times New Roman" w:cs="Times New Roman"/>
          <w:szCs w:val="24"/>
        </w:rPr>
        <w:t>Καβαδέλλα</w:t>
      </w:r>
      <w:proofErr w:type="spellEnd"/>
      <w:r>
        <w:rPr>
          <w:rFonts w:eastAsia="Times New Roman" w:cs="Times New Roman"/>
          <w:szCs w:val="24"/>
        </w:rPr>
        <w:t>, για την οικονομία στον χρόνο.</w:t>
      </w:r>
    </w:p>
    <w:p w14:paraId="7DFB3D1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Κοινοβουλευτικός Εκπρόσωπος από το Ποτάμι κ. </w:t>
      </w:r>
      <w:proofErr w:type="spellStart"/>
      <w:r>
        <w:rPr>
          <w:rFonts w:eastAsia="Times New Roman" w:cs="Times New Roman"/>
          <w:szCs w:val="24"/>
        </w:rPr>
        <w:t>Αμυράς</w:t>
      </w:r>
      <w:proofErr w:type="spellEnd"/>
      <w:r>
        <w:rPr>
          <w:rFonts w:eastAsia="Times New Roman" w:cs="Times New Roman"/>
          <w:szCs w:val="24"/>
        </w:rPr>
        <w:t xml:space="preserve"> γι</w:t>
      </w:r>
      <w:r>
        <w:rPr>
          <w:rFonts w:eastAsia="Times New Roman" w:cs="Times New Roman"/>
          <w:szCs w:val="24"/>
        </w:rPr>
        <w:t>α έξι λεπτά.</w:t>
      </w:r>
    </w:p>
    <w:p w14:paraId="7DFB3D12"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κύριε Πρόεδρε.</w:t>
      </w:r>
    </w:p>
    <w:p w14:paraId="7DFB3D1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άκουσα νωρίτερα, όπως και όλοι μας βέβαια, τον κ. </w:t>
      </w:r>
      <w:proofErr w:type="spellStart"/>
      <w:r>
        <w:rPr>
          <w:rFonts w:eastAsia="Times New Roman" w:cs="Times New Roman"/>
          <w:szCs w:val="24"/>
        </w:rPr>
        <w:t>Κουρουμπλή</w:t>
      </w:r>
      <w:proofErr w:type="spellEnd"/>
      <w:r>
        <w:rPr>
          <w:rFonts w:eastAsia="Times New Roman" w:cs="Times New Roman"/>
          <w:szCs w:val="24"/>
        </w:rPr>
        <w:t>, τον Υπουργό Ναυτιλίας να λέει ότι σήμερα που μιλάμε υπάρχει ένα πλοίο βυθισμένο στην Ελευσίνα με τέσσερις χι</w:t>
      </w:r>
      <w:r>
        <w:rPr>
          <w:rFonts w:eastAsia="Times New Roman" w:cs="Times New Roman"/>
          <w:szCs w:val="24"/>
        </w:rPr>
        <w:t xml:space="preserve">λιάδες τόνους μαζούτ, όπως επίσης υπάρχουν δεκάδες οικολογικές βόμβες-ναυάγια βυθισμένα στον Πειραιά. Αυτό είναι άκρως ανατριχιαστικό. </w:t>
      </w:r>
    </w:p>
    <w:p w14:paraId="7DFB3D1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Εγώ αναρωτιέμαι για το εξής. Τι θα κάνετε, κύριε Υπουργέ και κύριοι της Κυβέρνησης, για να μην εκραγεί ούτε μια από αυτέ</w:t>
      </w:r>
      <w:r>
        <w:rPr>
          <w:rFonts w:eastAsia="Times New Roman" w:cs="Times New Roman"/>
          <w:szCs w:val="24"/>
        </w:rPr>
        <w:t>ς τις δεκάδες οικολογικές βυθισμένες βόμβες στον Πειραιά; Τι θα κάνετε συγκεκριμένα με αυτό το πλοίο που λέτε; Ποιο ναυάγιο είναι αυτό; Πού βρίσκεται και πώς θα αντιμετωπίσει το Υπουργείο σας το βυθισμένο πλοίο με τους 4.000 τόνους μαζούτ, όπως μας είπατε;</w:t>
      </w:r>
      <w:r>
        <w:rPr>
          <w:rFonts w:eastAsia="Times New Roman" w:cs="Times New Roman"/>
          <w:szCs w:val="24"/>
        </w:rPr>
        <w:t xml:space="preserve"> Πραγματικά μάς ενδιαφέρει να δούμε τι θα κάνουμε.</w:t>
      </w:r>
    </w:p>
    <w:p w14:paraId="7DFB3D1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Αγαπητέ Υπουργέ, επειδή εμένα μου αρέσει να είμαι ανοικτός και καθαρός, θέλω να πω ότι έκανα λάθος στην </w:t>
      </w:r>
      <w:r>
        <w:rPr>
          <w:rFonts w:eastAsia="Times New Roman" w:cs="Times New Roman"/>
          <w:szCs w:val="24"/>
        </w:rPr>
        <w:t>ε</w:t>
      </w:r>
      <w:r>
        <w:rPr>
          <w:rFonts w:eastAsia="Times New Roman" w:cs="Times New Roman"/>
          <w:szCs w:val="24"/>
        </w:rPr>
        <w:t xml:space="preserve">πιτροπή που έδωσα το δημοσίευμα με τα νεκρά ψάρια. Όπως απεδείχθη </w:t>
      </w:r>
      <w:r>
        <w:rPr>
          <w:rFonts w:eastAsia="Times New Roman" w:cs="Times New Roman"/>
          <w:szCs w:val="24"/>
        </w:rPr>
        <w:lastRenderedPageBreak/>
        <w:t>τελικά –έκανε διόρθωση αργότερα το</w:t>
      </w:r>
      <w:r>
        <w:rPr>
          <w:rFonts w:eastAsia="Times New Roman" w:cs="Times New Roman"/>
          <w:szCs w:val="24"/>
        </w:rPr>
        <w:t xml:space="preserve"> </w:t>
      </w:r>
      <w:r>
        <w:rPr>
          <w:rFonts w:eastAsia="Times New Roman" w:cs="Times New Roman"/>
          <w:szCs w:val="24"/>
          <w:lang w:val="en-US"/>
        </w:rPr>
        <w:t>site</w:t>
      </w:r>
      <w:r>
        <w:rPr>
          <w:rFonts w:eastAsia="Times New Roman" w:cs="Times New Roman"/>
          <w:szCs w:val="24"/>
        </w:rPr>
        <w:t xml:space="preserve">- δεν ήταν έτσι. Αναλαμβάνω την ευθύνη μου, ήταν λάθος. </w:t>
      </w:r>
    </w:p>
    <w:p w14:paraId="7DFB3D1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Εσείς όμως θα αναλάβετε τη δική σας ευθύνη; Ποια είναι η δική σας ευθύνη; Το ότι αφήσατε να εξελιχθεί ένα μέτριο ναυάγιο ενός μικρού δεξαμενόπλοιου σε ένα τεράστιο οικολογικό πρόβλημα για ολόκλη</w:t>
      </w:r>
      <w:r>
        <w:rPr>
          <w:rFonts w:eastAsia="Times New Roman" w:cs="Times New Roman"/>
          <w:szCs w:val="24"/>
        </w:rPr>
        <w:t xml:space="preserve">ρη την Αττική. </w:t>
      </w:r>
    </w:p>
    <w:p w14:paraId="7DFB3D17" w14:textId="77777777" w:rsidR="000E1967" w:rsidRDefault="00A63212">
      <w:pPr>
        <w:spacing w:after="0" w:line="600" w:lineRule="auto"/>
        <w:ind w:firstLine="720"/>
        <w:jc w:val="both"/>
        <w:rPr>
          <w:rFonts w:eastAsia="Times New Roman"/>
          <w:szCs w:val="24"/>
        </w:rPr>
      </w:pPr>
      <w:r>
        <w:rPr>
          <w:rFonts w:eastAsia="Times New Roman"/>
          <w:szCs w:val="24"/>
        </w:rPr>
        <w:t xml:space="preserve">Είπε πριν ο κ. Καμμένος των ΑΝΕΛ ότι θα πρέπει να αποδοθούν ευθύνες σε όλη την ιεραρχία. Φαντάζομαι, </w:t>
      </w:r>
      <w:r>
        <w:rPr>
          <w:rFonts w:eastAsia="Times New Roman"/>
          <w:bCs/>
        </w:rPr>
        <w:t>κύριε συνάδελφε,</w:t>
      </w:r>
      <w:r>
        <w:rPr>
          <w:rFonts w:eastAsia="Times New Roman"/>
          <w:szCs w:val="24"/>
        </w:rPr>
        <w:t xml:space="preserve"> ότι εννοείτε και στην ιεραρχία της ηγεσίας του Υπουργείου Ναυτιλίας. Αυτό υποθέτω, αλλιώς δεν είναι όλη η ιεραρχία. Είναι </w:t>
      </w:r>
      <w:r>
        <w:rPr>
          <w:rFonts w:eastAsia="Times New Roman"/>
          <w:szCs w:val="24"/>
        </w:rPr>
        <w:t xml:space="preserve">η μισή, η λειψή, ή είναι η υπηρεσιακή. </w:t>
      </w:r>
    </w:p>
    <w:p w14:paraId="7DFB3D18" w14:textId="77777777" w:rsidR="000E1967" w:rsidRDefault="00A63212">
      <w:pPr>
        <w:spacing w:after="0" w:line="600" w:lineRule="auto"/>
        <w:ind w:firstLine="720"/>
        <w:jc w:val="both"/>
        <w:rPr>
          <w:rFonts w:eastAsia="Times New Roman"/>
          <w:szCs w:val="24"/>
        </w:rPr>
      </w:pPr>
      <w:r>
        <w:rPr>
          <w:rFonts w:eastAsia="Times New Roman"/>
          <w:szCs w:val="24"/>
        </w:rPr>
        <w:t>Τελικά ποιο είναι το συμπέρασμα; Ο ΣΥΡΙΖΑ που διύλιζε τον κορμοράνο του Βοτανικού, έχει καταπιεί την κάμηλο του Σαρωνικού αμάσητη!</w:t>
      </w:r>
    </w:p>
    <w:p w14:paraId="7DFB3D19" w14:textId="77777777" w:rsidR="000E1967" w:rsidRDefault="00A63212">
      <w:pPr>
        <w:spacing w:after="0" w:line="600" w:lineRule="auto"/>
        <w:ind w:firstLine="720"/>
        <w:jc w:val="both"/>
        <w:rPr>
          <w:rFonts w:eastAsia="Times New Roman"/>
          <w:szCs w:val="24"/>
        </w:rPr>
      </w:pPr>
      <w:r>
        <w:rPr>
          <w:rFonts w:eastAsia="Times New Roman"/>
          <w:szCs w:val="24"/>
        </w:rPr>
        <w:t>Και να θυμίσω και κάτι ακόμη. Αυτή η Κυβέρνηση στηρίζεται στις ψήφους και των δύο οικ</w:t>
      </w:r>
      <w:r>
        <w:rPr>
          <w:rFonts w:eastAsia="Times New Roman"/>
          <w:szCs w:val="24"/>
        </w:rPr>
        <w:t>ολόγων Βουλευτών, των Βουλευτών του κόμματος των Οικολόγων. Ο ένας εξ αυτών είναι Υπουργός. Είχε διατελέσει και Αναπληρωτής Υπουργός Περιβάλλοντος.</w:t>
      </w:r>
    </w:p>
    <w:p w14:paraId="7DFB3D1A" w14:textId="77777777" w:rsidR="000E1967" w:rsidRDefault="00A63212">
      <w:pPr>
        <w:spacing w:after="0" w:line="600" w:lineRule="auto"/>
        <w:ind w:firstLine="720"/>
        <w:jc w:val="both"/>
        <w:rPr>
          <w:rFonts w:eastAsia="Times New Roman"/>
          <w:szCs w:val="24"/>
        </w:rPr>
      </w:pPr>
      <w:r>
        <w:rPr>
          <w:rFonts w:eastAsia="Times New Roman"/>
          <w:szCs w:val="24"/>
        </w:rPr>
        <w:lastRenderedPageBreak/>
        <w:t xml:space="preserve">Άρα θέλω να πω ότι το περιβαλλοντικό έγκλημα –γιατί μιλάμε για έγκλημα, όταν όλα έγιναν υποτίθεται καλά και </w:t>
      </w:r>
      <w:r>
        <w:rPr>
          <w:rFonts w:eastAsia="Times New Roman"/>
          <w:szCs w:val="24"/>
        </w:rPr>
        <w:t>κινητοποιήθηκαν οι μηχανισμοί και εφαρμόστηκαν όλα τα πρωτόκολλα όπως έπρεπε και όμως έχουμε αυτό το αποτέλεσμα- έχει την υπογραφή ΣΥΡΙΖΑ</w:t>
      </w:r>
      <w:r w:rsidRPr="009C5FBB">
        <w:rPr>
          <w:rFonts w:eastAsia="Times New Roman"/>
          <w:szCs w:val="24"/>
        </w:rPr>
        <w:t xml:space="preserve"> </w:t>
      </w:r>
      <w:r>
        <w:rPr>
          <w:rFonts w:eastAsia="Times New Roman"/>
          <w:szCs w:val="24"/>
        </w:rPr>
        <w:t>-</w:t>
      </w:r>
      <w:r w:rsidRPr="009C5FBB">
        <w:rPr>
          <w:rFonts w:eastAsia="Times New Roman"/>
          <w:szCs w:val="24"/>
        </w:rPr>
        <w:t xml:space="preserve"> </w:t>
      </w:r>
      <w:r>
        <w:rPr>
          <w:rFonts w:eastAsia="Times New Roman"/>
          <w:szCs w:val="24"/>
        </w:rPr>
        <w:t xml:space="preserve">ΑΝΕΛ και του κόμματος των Οικολόγων. </w:t>
      </w:r>
    </w:p>
    <w:p w14:paraId="7DFB3D1B" w14:textId="77777777" w:rsidR="000E1967" w:rsidRDefault="00A63212">
      <w:pPr>
        <w:spacing w:after="0" w:line="600" w:lineRule="auto"/>
        <w:ind w:firstLine="720"/>
        <w:jc w:val="both"/>
        <w:rPr>
          <w:rFonts w:eastAsia="Times New Roman"/>
          <w:szCs w:val="24"/>
        </w:rPr>
      </w:pPr>
      <w:r>
        <w:rPr>
          <w:rFonts w:eastAsia="Times New Roman"/>
          <w:szCs w:val="24"/>
        </w:rPr>
        <w:t xml:space="preserve">Υπάρχει ζήτημα πολιτικών ευθυνών; Βεβαίως και υπάρχει. Θα σταχυολογήσω κάποια </w:t>
      </w:r>
      <w:r>
        <w:rPr>
          <w:rFonts w:eastAsia="Times New Roman"/>
          <w:szCs w:val="24"/>
        </w:rPr>
        <w:t xml:space="preserve">ενδεικτικά σκαλοπάτια που θα μας οδηγήσουν στο συμπέρασμα αν πρέπει ή όχι να παραιτηθεί ο Υπουργός. </w:t>
      </w:r>
    </w:p>
    <w:p w14:paraId="7DFB3D1C" w14:textId="77777777" w:rsidR="000E1967" w:rsidRDefault="00A63212">
      <w:pPr>
        <w:spacing w:after="0" w:line="600" w:lineRule="auto"/>
        <w:ind w:firstLine="720"/>
        <w:jc w:val="both"/>
        <w:rPr>
          <w:rFonts w:eastAsia="Times New Roman"/>
          <w:szCs w:val="24"/>
        </w:rPr>
      </w:pPr>
      <w:r>
        <w:rPr>
          <w:rFonts w:eastAsia="Times New Roman"/>
          <w:szCs w:val="24"/>
        </w:rPr>
        <w:t xml:space="preserve">Το δεξαμενόπλοιο, λοιπόν, βυθίστηκε ξημερώματα Κυριακής 10 Σεπτεμβρίου. Η πρώτη ανακοίνωση του Υπουργείου σας, αγαπητέ κύριε </w:t>
      </w:r>
      <w:proofErr w:type="spellStart"/>
      <w:r>
        <w:rPr>
          <w:rFonts w:eastAsia="Times New Roman"/>
          <w:szCs w:val="24"/>
        </w:rPr>
        <w:t>Κουρουμπλή</w:t>
      </w:r>
      <w:proofErr w:type="spellEnd"/>
      <w:r>
        <w:rPr>
          <w:rFonts w:eastAsia="Times New Roman"/>
          <w:szCs w:val="24"/>
        </w:rPr>
        <w:t>, ήταν γραμμένη καθη</w:t>
      </w:r>
      <w:r>
        <w:rPr>
          <w:rFonts w:eastAsia="Times New Roman"/>
          <w:szCs w:val="24"/>
        </w:rPr>
        <w:t xml:space="preserve">συχαστικά και με ρουτινιάρικο τρόπο. Έλεγε ότι τέθηκε σε εφαρμογή το τοπικό σχέδιο αντιμετώπισης περιστατικών ρύπανσης και ότι εντοπίστηκε διάσπαρτη ιριδίζουσα ρύπανση κατά τόπους χρώματος καφέ, το πρωί στις 7.25΄. Ο Υπουργός κ. </w:t>
      </w:r>
      <w:proofErr w:type="spellStart"/>
      <w:r>
        <w:rPr>
          <w:rFonts w:eastAsia="Times New Roman"/>
          <w:szCs w:val="24"/>
        </w:rPr>
        <w:t>Κουρουμπλής</w:t>
      </w:r>
      <w:proofErr w:type="spellEnd"/>
      <w:r>
        <w:rPr>
          <w:rFonts w:eastAsia="Times New Roman"/>
          <w:szCs w:val="24"/>
        </w:rPr>
        <w:t xml:space="preserve"> βρισκόταν στην </w:t>
      </w:r>
      <w:r>
        <w:rPr>
          <w:rFonts w:eastAsia="Times New Roman"/>
          <w:szCs w:val="24"/>
        </w:rPr>
        <w:t xml:space="preserve">Θεσσαλονίκη για την ομιλία του Πρωθυπουργού και ο </w:t>
      </w:r>
      <w:r>
        <w:rPr>
          <w:rFonts w:eastAsia="Times New Roman"/>
          <w:szCs w:val="24"/>
        </w:rPr>
        <w:t>α</w:t>
      </w:r>
      <w:r>
        <w:rPr>
          <w:rFonts w:eastAsia="Times New Roman"/>
          <w:szCs w:val="24"/>
        </w:rPr>
        <w:t xml:space="preserve">ρχηγός του Λιμενικού στις Σπέτσες. </w:t>
      </w:r>
    </w:p>
    <w:p w14:paraId="7DFB3D1D" w14:textId="77777777" w:rsidR="000E1967" w:rsidRDefault="00A63212">
      <w:pPr>
        <w:spacing w:after="0" w:line="600" w:lineRule="auto"/>
        <w:ind w:firstLine="720"/>
        <w:jc w:val="both"/>
        <w:rPr>
          <w:rFonts w:eastAsia="Times New Roman"/>
          <w:szCs w:val="24"/>
        </w:rPr>
      </w:pPr>
      <w:r>
        <w:rPr>
          <w:rFonts w:eastAsia="Times New Roman"/>
          <w:szCs w:val="24"/>
        </w:rPr>
        <w:t xml:space="preserve">Πάμε στην ουσία. Τρεις μέρες μετά, την Τρίτη 12 Σεπτεμβρίου, ενώ έχει μαυρίσει η μισή Σαλαμίνα και η μισή παραλιακή </w:t>
      </w:r>
      <w:r>
        <w:rPr>
          <w:rFonts w:eastAsia="Times New Roman"/>
          <w:szCs w:val="24"/>
        </w:rPr>
        <w:lastRenderedPageBreak/>
        <w:t xml:space="preserve">περιοχή ο μεν κ. </w:t>
      </w:r>
      <w:proofErr w:type="spellStart"/>
      <w:r>
        <w:rPr>
          <w:rFonts w:eastAsia="Times New Roman"/>
          <w:szCs w:val="24"/>
        </w:rPr>
        <w:t>Κουρουμπλής</w:t>
      </w:r>
      <w:proofErr w:type="spellEnd"/>
      <w:r>
        <w:rPr>
          <w:rFonts w:eastAsia="Times New Roman"/>
          <w:szCs w:val="24"/>
        </w:rPr>
        <w:t xml:space="preserve"> είναι στο Λονδίνο όπου ε</w:t>
      </w:r>
      <w:r>
        <w:rPr>
          <w:rFonts w:eastAsia="Times New Roman"/>
          <w:szCs w:val="24"/>
        </w:rPr>
        <w:t xml:space="preserve">ίχε μεταβεί και ο Υφυπουργός του ήταν στην εκλογική του περιφέρεια, στη Ρόδο, για να συμμετάσχει στον αγιασμό των σχολείων. Είναι κακό αυτό; Όχι. </w:t>
      </w:r>
    </w:p>
    <w:p w14:paraId="7DFB3D1E" w14:textId="77777777" w:rsidR="000E1967" w:rsidRDefault="00A63212">
      <w:pPr>
        <w:spacing w:after="0" w:line="600" w:lineRule="auto"/>
        <w:ind w:firstLine="720"/>
        <w:jc w:val="both"/>
        <w:rPr>
          <w:rFonts w:eastAsia="Times New Roman"/>
          <w:szCs w:val="24"/>
        </w:rPr>
      </w:pPr>
      <w:r>
        <w:rPr>
          <w:rFonts w:eastAsia="Times New Roman"/>
          <w:szCs w:val="24"/>
        </w:rPr>
        <w:t>Ξέρετε ποιο είναι κακό; Το ότι δεν καταλάβατε ως ηγεσία του Υπουργείου ότι πρέπει να κινητοποιηθείτε. Μα, είχ</w:t>
      </w:r>
      <w:r>
        <w:rPr>
          <w:rFonts w:eastAsia="Times New Roman"/>
          <w:szCs w:val="24"/>
        </w:rPr>
        <w:t xml:space="preserve">ατε κακή ενημέρωση από το Λιμενικό, από τις υπηρεσίες σας; Πρέπει να μας πείτε γιατί δεν κινητοποιηθήκατε και δεν βρεθήκατε όλοι στην Αθήνα, για να αντιμετωπίσετε την κατάσταση και να δώσετε ο ίδιος προσωπικά οδηγίες εκεί που έπρεπε. </w:t>
      </w:r>
    </w:p>
    <w:p w14:paraId="7DFB3D1F" w14:textId="77777777" w:rsidR="000E1967" w:rsidRDefault="00A63212">
      <w:pPr>
        <w:spacing w:after="0" w:line="600" w:lineRule="auto"/>
        <w:ind w:firstLine="720"/>
        <w:jc w:val="both"/>
        <w:rPr>
          <w:rFonts w:eastAsia="Times New Roman"/>
          <w:szCs w:val="24"/>
        </w:rPr>
      </w:pPr>
      <w:r>
        <w:rPr>
          <w:rFonts w:eastAsia="Times New Roman"/>
          <w:szCs w:val="24"/>
        </w:rPr>
        <w:t>Είναι ενδεικτικό δηλα</w:t>
      </w:r>
      <w:r>
        <w:rPr>
          <w:rFonts w:eastAsia="Times New Roman"/>
          <w:szCs w:val="24"/>
        </w:rPr>
        <w:t>δή ότι δεν είχατε καταλάβει την κατάσταση στο Σαρωνικό. Και μάλιστα, εκείνη την ημέρα το Υπουργείο σας βγάζει δελτίο Τύπου που λέει: «Ταχύτατη η αντίδραση του Υπουργείου στη ρύπανση του Σαρωνικού». Αν αυτή ήταν η ταχύτατη αντίδραση, καήκαμε τότε για μια λι</w:t>
      </w:r>
      <w:r>
        <w:rPr>
          <w:rFonts w:eastAsia="Times New Roman"/>
          <w:szCs w:val="24"/>
        </w:rPr>
        <w:t xml:space="preserve">γότερο ταχεία αντίδραση! </w:t>
      </w:r>
    </w:p>
    <w:p w14:paraId="7DFB3D20" w14:textId="77777777" w:rsidR="000E1967" w:rsidRDefault="00A63212">
      <w:pPr>
        <w:spacing w:after="0" w:line="600" w:lineRule="auto"/>
        <w:ind w:firstLine="720"/>
        <w:jc w:val="both"/>
        <w:rPr>
          <w:rFonts w:eastAsia="Times New Roman"/>
          <w:szCs w:val="24"/>
        </w:rPr>
      </w:pPr>
      <w:r>
        <w:rPr>
          <w:rFonts w:eastAsia="Times New Roman"/>
          <w:szCs w:val="24"/>
        </w:rPr>
        <w:t xml:space="preserve">Είχατε, επίσης, εμφανιστεί καθησυχαστικός, κύριε </w:t>
      </w:r>
      <w:proofErr w:type="spellStart"/>
      <w:r>
        <w:rPr>
          <w:rFonts w:eastAsia="Times New Roman"/>
          <w:szCs w:val="24"/>
        </w:rPr>
        <w:t>Κουρουμπλή</w:t>
      </w:r>
      <w:proofErr w:type="spellEnd"/>
      <w:r>
        <w:rPr>
          <w:rFonts w:eastAsia="Times New Roman"/>
          <w:szCs w:val="24"/>
        </w:rPr>
        <w:t xml:space="preserve">, λέγοντας ότι το 95% της τρύπας έχει στεγανοποιηθεί </w:t>
      </w:r>
      <w:r>
        <w:rPr>
          <w:rFonts w:eastAsia="Times New Roman"/>
          <w:szCs w:val="24"/>
        </w:rPr>
        <w:lastRenderedPageBreak/>
        <w:t xml:space="preserve">και λίγη ώρα αργότερα οι </w:t>
      </w:r>
      <w:r>
        <w:rPr>
          <w:rFonts w:eastAsia="Times New Roman"/>
          <w:szCs w:val="24"/>
        </w:rPr>
        <w:t>δ</w:t>
      </w:r>
      <w:r>
        <w:rPr>
          <w:rFonts w:eastAsia="Times New Roman"/>
          <w:szCs w:val="24"/>
        </w:rPr>
        <w:t xml:space="preserve">ήμαρχοι της </w:t>
      </w:r>
      <w:proofErr w:type="spellStart"/>
      <w:r>
        <w:rPr>
          <w:rFonts w:eastAsia="Times New Roman"/>
          <w:szCs w:val="24"/>
        </w:rPr>
        <w:t>Σαρωνίδας</w:t>
      </w:r>
      <w:proofErr w:type="spellEnd"/>
      <w:r>
        <w:rPr>
          <w:rFonts w:eastAsia="Times New Roman"/>
          <w:szCs w:val="24"/>
        </w:rPr>
        <w:t>, της Γλυφάδας, του Πειραιά μέχρι και το Φάληρο διαπιστώνουν κηλίδες μα</w:t>
      </w:r>
      <w:r>
        <w:rPr>
          <w:rFonts w:eastAsia="Times New Roman"/>
          <w:szCs w:val="24"/>
        </w:rPr>
        <w:t xml:space="preserve">ζούτ στις ακτές τους. </w:t>
      </w:r>
    </w:p>
    <w:p w14:paraId="7DFB3D21" w14:textId="77777777" w:rsidR="000E1967" w:rsidRDefault="00A63212">
      <w:pPr>
        <w:spacing w:after="0" w:line="600" w:lineRule="auto"/>
        <w:ind w:firstLine="720"/>
        <w:jc w:val="both"/>
        <w:rPr>
          <w:rFonts w:eastAsia="Times New Roman"/>
          <w:szCs w:val="24"/>
        </w:rPr>
      </w:pPr>
      <w:r>
        <w:rPr>
          <w:rFonts w:eastAsia="Times New Roman"/>
          <w:szCs w:val="24"/>
        </w:rPr>
        <w:t xml:space="preserve">Τετάρτη 13 Σεπτεμβρίου: Εσείς πάλι λέτε, </w:t>
      </w:r>
      <w:r>
        <w:rPr>
          <w:rFonts w:eastAsia="Times New Roman"/>
          <w:bCs/>
        </w:rPr>
        <w:t>κύριε Υπουργέ,</w:t>
      </w:r>
      <w:r>
        <w:rPr>
          <w:rFonts w:eastAsia="Times New Roman"/>
          <w:szCs w:val="24"/>
        </w:rPr>
        <w:t xml:space="preserve"> σε συνέντευξή σας στη </w:t>
      </w:r>
      <w:r>
        <w:rPr>
          <w:rFonts w:eastAsia="Times New Roman"/>
          <w:szCs w:val="24"/>
        </w:rPr>
        <w:t>«</w:t>
      </w:r>
      <w:r>
        <w:rPr>
          <w:rFonts w:eastAsia="Times New Roman"/>
          <w:szCs w:val="24"/>
          <w:lang w:val="en-US"/>
        </w:rPr>
        <w:t>REAL</w:t>
      </w:r>
      <w:r>
        <w:rPr>
          <w:rFonts w:eastAsia="Times New Roman"/>
          <w:szCs w:val="24"/>
        </w:rPr>
        <w:t>»</w:t>
      </w:r>
      <w:r>
        <w:rPr>
          <w:rFonts w:eastAsia="Times New Roman"/>
          <w:szCs w:val="24"/>
        </w:rPr>
        <w:t xml:space="preserve"> ότι η κηλίδα είχε περιοριστεί στη Σαλαμίνα, αλλά φαίνεται ότι τα υπόγεια ρεύματα πήραν ένα ποσοστό και το μετακίνησαν λόγω των καιρικών συνθηκών. </w:t>
      </w:r>
    </w:p>
    <w:p w14:paraId="7DFB3D22" w14:textId="77777777" w:rsidR="000E1967" w:rsidRDefault="00A63212">
      <w:pPr>
        <w:spacing w:after="0" w:line="600" w:lineRule="auto"/>
        <w:ind w:firstLine="720"/>
        <w:jc w:val="both"/>
        <w:rPr>
          <w:rFonts w:eastAsia="Times New Roman"/>
          <w:szCs w:val="24"/>
        </w:rPr>
      </w:pPr>
      <w:r>
        <w:rPr>
          <w:rFonts w:eastAsia="Times New Roman"/>
          <w:szCs w:val="24"/>
        </w:rPr>
        <w:t>Αρχικά, λοιπόν, με τη δική σας οπτική και λογική, το ατύχημα ήταν δύσκολο και υπήρχε ατυχία γιατί έγινε τη νύχτα και μετά ήταν τα θαλάσσια ρεύματα! Εμένα αυτά ξέρετε τι μου θυμίζουν; Μου θυμίζουν τις παλαιότερες συστάσεις, τον καιρό του πυρηνικού ατυχήματο</w:t>
      </w:r>
      <w:r>
        <w:rPr>
          <w:rFonts w:eastAsia="Times New Roman"/>
          <w:szCs w:val="24"/>
        </w:rPr>
        <w:t xml:space="preserve">ς στο </w:t>
      </w:r>
      <w:proofErr w:type="spellStart"/>
      <w:r>
        <w:rPr>
          <w:rFonts w:eastAsia="Times New Roman"/>
          <w:szCs w:val="24"/>
        </w:rPr>
        <w:t>Τσέρνομπιλ</w:t>
      </w:r>
      <w:proofErr w:type="spellEnd"/>
      <w:r>
        <w:rPr>
          <w:rFonts w:eastAsia="Times New Roman"/>
          <w:szCs w:val="24"/>
        </w:rPr>
        <w:t xml:space="preserve">, που έλεγαν: «Τρώτε άφοβα μαρούλια για να μην πέσετε θύματα της αμερικανικής προπαγάνδας για το πυρηνικό ατύχημα». Αυτά μου θυμίζουν αυτές οι «δικαιολογίες», όπως θα τις πω. </w:t>
      </w:r>
    </w:p>
    <w:p w14:paraId="7DFB3D23" w14:textId="77777777" w:rsidR="000E1967" w:rsidRDefault="00A63212">
      <w:pPr>
        <w:spacing w:after="0" w:line="600" w:lineRule="auto"/>
        <w:ind w:firstLine="720"/>
        <w:jc w:val="both"/>
        <w:rPr>
          <w:rFonts w:eastAsia="Times New Roman"/>
          <w:szCs w:val="24"/>
        </w:rPr>
      </w:pPr>
      <w:r>
        <w:rPr>
          <w:rFonts w:eastAsia="Times New Roman"/>
          <w:szCs w:val="24"/>
        </w:rPr>
        <w:t>Ευτυχώς, ο κ. Ξανθός έσωσε λίγο την κατάσταση. Έβγαλε ανακοίνωσ</w:t>
      </w:r>
      <w:r>
        <w:rPr>
          <w:rFonts w:eastAsia="Times New Roman"/>
          <w:szCs w:val="24"/>
        </w:rPr>
        <w:t>η</w:t>
      </w:r>
      <w:r>
        <w:rPr>
          <w:rFonts w:eastAsia="Times New Roman"/>
          <w:szCs w:val="24"/>
        </w:rPr>
        <w:t xml:space="preserve"> το Υπουργείο του και είπε: Απαγορεύεται η κολύμβηση στις περισσότερες παραλίες της Αττικής. Κα</w:t>
      </w:r>
      <w:r>
        <w:rPr>
          <w:rFonts w:eastAsia="Times New Roman"/>
          <w:szCs w:val="24"/>
        </w:rPr>
        <w:t>μ</w:t>
      </w:r>
      <w:r>
        <w:rPr>
          <w:rFonts w:eastAsia="Times New Roman"/>
          <w:szCs w:val="24"/>
        </w:rPr>
        <w:t xml:space="preserve">μία κουβέντα, όμως -και κυρίως επανέρχομαι στους οικολόγους που δεν τους </w:t>
      </w:r>
      <w:r>
        <w:rPr>
          <w:rFonts w:eastAsia="Times New Roman"/>
          <w:szCs w:val="24"/>
        </w:rPr>
        <w:lastRenderedPageBreak/>
        <w:t>βλέπω σήμερα στην Αίθουσα- για τις κυβερνητικές ευθύνες. Καμ</w:t>
      </w:r>
      <w:r>
        <w:rPr>
          <w:rFonts w:eastAsia="Times New Roman"/>
          <w:szCs w:val="24"/>
        </w:rPr>
        <w:t>μ</w:t>
      </w:r>
      <w:r>
        <w:rPr>
          <w:rFonts w:eastAsia="Times New Roman"/>
          <w:szCs w:val="24"/>
        </w:rPr>
        <w:t>ία!</w:t>
      </w:r>
    </w:p>
    <w:p w14:paraId="7DFB3D24" w14:textId="77777777" w:rsidR="000E1967" w:rsidRDefault="00A63212">
      <w:pPr>
        <w:spacing w:after="0" w:line="600" w:lineRule="auto"/>
        <w:ind w:firstLine="720"/>
        <w:jc w:val="both"/>
        <w:rPr>
          <w:rFonts w:eastAsia="Times New Roman" w:cs="Times New Roman"/>
          <w:szCs w:val="24"/>
        </w:rPr>
      </w:pPr>
      <w:r>
        <w:rPr>
          <w:rFonts w:eastAsia="Times New Roman"/>
          <w:szCs w:val="24"/>
        </w:rPr>
        <w:t>Οι ευθύνες έχουν ονομα</w:t>
      </w:r>
      <w:r>
        <w:rPr>
          <w:rFonts w:eastAsia="Times New Roman"/>
          <w:szCs w:val="24"/>
        </w:rPr>
        <w:t>τεπώνυμο: Κυβέρνηση Τσίπρα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Καμμένου με τη συμμετοχή και των Οικολόγων. Έπρεπε να υπήρχαν παραιτήσεις; Ξέρετε τι έχει γίνει; Το είπε ο ίδιος ο κ. Τσίπρας εμμέσως. </w:t>
      </w:r>
      <w:r>
        <w:rPr>
          <w:rFonts w:eastAsia="Times New Roman" w:cs="Times New Roman"/>
          <w:szCs w:val="24"/>
        </w:rPr>
        <w:t xml:space="preserve">Τι έκανε, λοιπόν; Παρασκευή 15 Σεπτεμβρίου, έξι μέρες μετά το ναυάγιο, συγκαλεί στο Μαξίμου </w:t>
      </w:r>
      <w:r>
        <w:rPr>
          <w:rFonts w:eastAsia="Times New Roman" w:cs="Times New Roman"/>
          <w:szCs w:val="24"/>
        </w:rPr>
        <w:t xml:space="preserve">μια σύσκεψη και δίνει εντολή μεταξύ άλλων για τα εξής: την άμεση ανάκληση των πιστοποιητικών αξιοπλοΐας που έχουν τεθεί με παρατάσεις –που έχει δώσει και το Υπουργείο σας, δηλαδή- τη διενέργεια έκτακτων ελέγχων και τη διενέργεια ΕΔΕ για την κρίση του </w:t>
      </w:r>
      <w:proofErr w:type="spellStart"/>
      <w:r>
        <w:rPr>
          <w:rFonts w:eastAsia="Times New Roman" w:cs="Times New Roman"/>
          <w:szCs w:val="24"/>
        </w:rPr>
        <w:t>αξιόπ</w:t>
      </w:r>
      <w:r>
        <w:rPr>
          <w:rFonts w:eastAsia="Times New Roman" w:cs="Times New Roman"/>
          <w:szCs w:val="24"/>
        </w:rPr>
        <w:t>λοου</w:t>
      </w:r>
      <w:proofErr w:type="spellEnd"/>
      <w:r>
        <w:rPr>
          <w:rFonts w:eastAsia="Times New Roman" w:cs="Times New Roman"/>
          <w:szCs w:val="24"/>
        </w:rPr>
        <w:t xml:space="preserve"> της </w:t>
      </w:r>
      <w:r>
        <w:rPr>
          <w:rFonts w:eastAsia="Times New Roman" w:cs="Times New Roman"/>
          <w:szCs w:val="24"/>
        </w:rPr>
        <w:t>«</w:t>
      </w:r>
      <w:r>
        <w:rPr>
          <w:rFonts w:eastAsia="Times New Roman" w:cs="Times New Roman"/>
          <w:szCs w:val="24"/>
        </w:rPr>
        <w:t xml:space="preserve">ΑΓΙΑΣ ΖΩΝΗΣ </w:t>
      </w:r>
      <w:r>
        <w:rPr>
          <w:rFonts w:eastAsia="Times New Roman" w:cs="Times New Roman"/>
          <w:szCs w:val="24"/>
        </w:rPr>
        <w:t>ΙΙ</w:t>
      </w:r>
      <w:r>
        <w:rPr>
          <w:rFonts w:eastAsia="Times New Roman" w:cs="Times New Roman"/>
          <w:szCs w:val="24"/>
        </w:rPr>
        <w:t>»</w:t>
      </w:r>
      <w:r>
        <w:rPr>
          <w:rFonts w:eastAsia="Times New Roman" w:cs="Times New Roman"/>
          <w:szCs w:val="24"/>
        </w:rPr>
        <w:t xml:space="preserve">. Ποιος είναι ο υπεύθυνος που έδωσε παρατάσεις στις άδειες ενός σαπιοκάραβου, όπως εκ των πραγμάτων αποδεικνύεται; Ποιος έδωσε αυτή την άδεια για να κουβαλάει πετρέλαια, να έχει μπαλώματα στα αμπάρια, όπως το κατήγγειλε και η </w:t>
      </w:r>
      <w:r>
        <w:rPr>
          <w:rFonts w:eastAsia="Times New Roman" w:cs="Times New Roman"/>
          <w:szCs w:val="24"/>
        </w:rPr>
        <w:t>έ</w:t>
      </w:r>
      <w:r>
        <w:rPr>
          <w:rFonts w:eastAsia="Times New Roman" w:cs="Times New Roman"/>
          <w:szCs w:val="24"/>
        </w:rPr>
        <w:t>νωση</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αυτεργατών και να καταλήγει με νηνεμία στον πάτο ενός προστατευμένου κολπίσκου στη Σαλαμίνα και ξαφνικά να γίνεται το έλα να δεις περιβαλλοντικά;</w:t>
      </w:r>
    </w:p>
    <w:p w14:paraId="7DFB3D2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ο Πρωθυπουργός εκείνη την ημέρα αποφάσισε την άμεση μεταφορά της αρμοδιότητας ελέγχου και επιθεωρήσεων πλοίων από τον κλάδο επιθεώρησης εμπορικών πλοίων στους νηογνώμονες. Οπότε, όπως σας είχα πει και στην </w:t>
      </w:r>
      <w:r>
        <w:rPr>
          <w:rFonts w:eastAsia="Times New Roman" w:cs="Times New Roman"/>
          <w:szCs w:val="24"/>
        </w:rPr>
        <w:t>ε</w:t>
      </w:r>
      <w:r>
        <w:rPr>
          <w:rFonts w:eastAsia="Times New Roman" w:cs="Times New Roman"/>
          <w:szCs w:val="24"/>
        </w:rPr>
        <w:t>πιτροπή, συγχαρητήρια. Μόλις κάνατε την π</w:t>
      </w:r>
      <w:r>
        <w:rPr>
          <w:rFonts w:eastAsia="Times New Roman" w:cs="Times New Roman"/>
          <w:szCs w:val="24"/>
        </w:rPr>
        <w:t xml:space="preserve">ρώτη δική σας ιδιωτικοποίηση. Λόγω ανικανότητας –να το τονίσουμε- της δικής σας Κυβέρνησης το δώσατε στους νηογνώμονες. Άρα, να το πούμε απλά, με άλλο τρόπο: Χρειάζεται να παραιτηθεί ο κ. </w:t>
      </w:r>
      <w:proofErr w:type="spellStart"/>
      <w:r>
        <w:rPr>
          <w:rFonts w:eastAsia="Times New Roman" w:cs="Times New Roman"/>
          <w:szCs w:val="24"/>
        </w:rPr>
        <w:t>Κουρουμπλής</w:t>
      </w:r>
      <w:proofErr w:type="spellEnd"/>
      <w:r>
        <w:rPr>
          <w:rFonts w:eastAsia="Times New Roman" w:cs="Times New Roman"/>
          <w:szCs w:val="24"/>
        </w:rPr>
        <w:t xml:space="preserve">; Χρειάζεται ο Τσίπρας να ξηλώσει τον </w:t>
      </w:r>
      <w:proofErr w:type="spellStart"/>
      <w:r>
        <w:rPr>
          <w:rFonts w:eastAsia="Times New Roman" w:cs="Times New Roman"/>
          <w:szCs w:val="24"/>
        </w:rPr>
        <w:t>Κουρουμπλή</w:t>
      </w:r>
      <w:proofErr w:type="spellEnd"/>
      <w:r>
        <w:rPr>
          <w:rFonts w:eastAsia="Times New Roman" w:cs="Times New Roman"/>
          <w:szCs w:val="24"/>
        </w:rPr>
        <w:t xml:space="preserve"> από το Υ</w:t>
      </w:r>
      <w:r>
        <w:rPr>
          <w:rFonts w:eastAsia="Times New Roman" w:cs="Times New Roman"/>
          <w:szCs w:val="24"/>
        </w:rPr>
        <w:t xml:space="preserve">πουργείο; Μάλλον δεν χρειάζεται, διότι του ξήλωσε του κ. </w:t>
      </w:r>
      <w:proofErr w:type="spellStart"/>
      <w:r>
        <w:rPr>
          <w:rFonts w:eastAsia="Times New Roman" w:cs="Times New Roman"/>
          <w:szCs w:val="24"/>
        </w:rPr>
        <w:t>Κουρουμπλή</w:t>
      </w:r>
      <w:proofErr w:type="spellEnd"/>
      <w:r>
        <w:rPr>
          <w:rFonts w:eastAsia="Times New Roman" w:cs="Times New Roman"/>
          <w:szCs w:val="24"/>
        </w:rPr>
        <w:t xml:space="preserve"> το Υπουργείο από τα χέρια του. Ξήλωσε την επιθεώρηση εμπορικών πλοίων. Ξήλωσε, δηλαδή, το Υπουργείο, αλλά κράτησε τον Υπουργό.</w:t>
      </w:r>
    </w:p>
    <w:p w14:paraId="7DFB3D2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αυτό που με ενδιαφέρει εμένα εί</w:t>
      </w:r>
      <w:r>
        <w:rPr>
          <w:rFonts w:eastAsia="Times New Roman" w:cs="Times New Roman"/>
          <w:szCs w:val="24"/>
        </w:rPr>
        <w:t xml:space="preserve">ναι πότε, πώς, με ποια διαδικασία, με ποια ενημέρωση του κόσμου θα καθαρίσει το οικοσύστημα. Δυστυχώς θα πάρει χρόνια. Το διαβάζουμε τώρα από τους επιστήμονες: τουλάχιστον δύο με δυόμισι χρόνια για να καθαρίσει. </w:t>
      </w:r>
    </w:p>
    <w:p w14:paraId="7DFB3D27"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Ολοκληρώστε</w:t>
      </w:r>
      <w:r>
        <w:rPr>
          <w:rFonts w:eastAsia="Times New Roman" w:cs="Times New Roman"/>
          <w:szCs w:val="24"/>
        </w:rPr>
        <w:t xml:space="preserve">, κύριε συνάδελφε. </w:t>
      </w:r>
    </w:p>
    <w:p w14:paraId="7DFB3D28"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Τελειώνω, κύριε Πρόεδρε.</w:t>
      </w:r>
    </w:p>
    <w:p w14:paraId="7DFB3D2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Πότε θα καθαριστεί ο βυθός της Αττικής; Πότε θα προασπίσετε την επιβίωση της </w:t>
      </w:r>
      <w:proofErr w:type="spellStart"/>
      <w:r>
        <w:rPr>
          <w:rFonts w:eastAsia="Times New Roman" w:cs="Times New Roman"/>
          <w:szCs w:val="24"/>
        </w:rPr>
        <w:t>ιχθυοπανίδας</w:t>
      </w:r>
      <w:proofErr w:type="spellEnd"/>
      <w:r>
        <w:rPr>
          <w:rFonts w:eastAsia="Times New Roman" w:cs="Times New Roman"/>
          <w:szCs w:val="24"/>
        </w:rPr>
        <w:t xml:space="preserve">; Με ποιον τρόπο; Πότε θα καθαρίσετε τις αμμουδιές, τα βράχια, τις νησίδες; Αυτά είναι τα ερωτήματα, για </w:t>
      </w:r>
      <w:r>
        <w:rPr>
          <w:rFonts w:eastAsia="Times New Roman" w:cs="Times New Roman"/>
          <w:szCs w:val="24"/>
        </w:rPr>
        <w:t xml:space="preserve">τα οποία δεν έχω ακούσει ακόμα καμία απάντηση. </w:t>
      </w:r>
    </w:p>
    <w:p w14:paraId="7DFB3D2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Καταλήγοντας, κύριε Πρόεδρε, να πω και κάτι. Ο κ. Τσίπρας χθες έβγαλε μια ανακοίνωση για τα δύο χρόνια –δυόμισι στην ουσία- της εκλογικής του νίκης. Και λέω, δεν βρέθηκε ένας σύμβουλος να τον προστατεύσει; Έγ</w:t>
      </w:r>
      <w:r>
        <w:rPr>
          <w:rFonts w:eastAsia="Times New Roman" w:cs="Times New Roman"/>
          <w:szCs w:val="24"/>
        </w:rPr>
        <w:t>ραφε, ενώ έχουμε το ναυάγιο σε εξέλιξη, δυστυχώς, ακόμα: «Είμαστε ακόμη στο νερό και κολυμπάμε, αλλά το κεφάλι μας είναι έξω και βλέπουμε καθαρά τη στεριά». Αυτό έγραψε και είπε ο κ. Τσίπρας. Να το προσέξει αυτό ο Πρωθυπουργός -παρακαλώ να του το μεταφέρετ</w:t>
      </w:r>
      <w:r>
        <w:rPr>
          <w:rFonts w:eastAsia="Times New Roman" w:cs="Times New Roman"/>
          <w:szCs w:val="24"/>
        </w:rPr>
        <w:t xml:space="preserve">ε- γιατί και η </w:t>
      </w:r>
      <w:r>
        <w:rPr>
          <w:rFonts w:eastAsia="Times New Roman" w:cs="Times New Roman"/>
          <w:szCs w:val="24"/>
        </w:rPr>
        <w:t>«</w:t>
      </w:r>
      <w:r>
        <w:rPr>
          <w:rFonts w:eastAsia="Times New Roman" w:cs="Times New Roman"/>
          <w:szCs w:val="24"/>
        </w:rPr>
        <w:t>ΑΓΙΑ</w:t>
      </w:r>
      <w:r>
        <w:rPr>
          <w:rFonts w:eastAsia="Times New Roman" w:cs="Times New Roman"/>
          <w:szCs w:val="24"/>
        </w:rPr>
        <w:t xml:space="preserve"> </w:t>
      </w:r>
      <w:r>
        <w:rPr>
          <w:rFonts w:eastAsia="Times New Roman" w:cs="Times New Roman"/>
          <w:szCs w:val="24"/>
        </w:rPr>
        <w:t>ΖΩΝΗ</w:t>
      </w:r>
      <w:r>
        <w:rPr>
          <w:rFonts w:eastAsia="Times New Roman" w:cs="Times New Roman"/>
          <w:szCs w:val="24"/>
        </w:rPr>
        <w:t>»</w:t>
      </w:r>
      <w:r>
        <w:rPr>
          <w:rFonts w:eastAsia="Times New Roman" w:cs="Times New Roman"/>
          <w:szCs w:val="24"/>
        </w:rPr>
        <w:t xml:space="preserve"> στα διακόσια μέτρα από τη στεριά ήταν και βούλιαξε και γέμισε μαύρη μαυρίλα τις παραλίες μας.</w:t>
      </w:r>
    </w:p>
    <w:p w14:paraId="7DFB3D2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DFB3D2C" w14:textId="77777777" w:rsidR="000E1967" w:rsidRDefault="00A63212">
      <w:pPr>
        <w:spacing w:after="0" w:line="600" w:lineRule="auto"/>
        <w:ind w:firstLine="720"/>
        <w:jc w:val="center"/>
        <w:rPr>
          <w:rFonts w:eastAsia="Times New Roman"/>
          <w:bCs/>
        </w:rPr>
      </w:pPr>
      <w:r>
        <w:rPr>
          <w:rFonts w:eastAsia="Times New Roman"/>
          <w:bCs/>
        </w:rPr>
        <w:t>(Χειροκροτήματα)</w:t>
      </w:r>
    </w:p>
    <w:p w14:paraId="7DFB3D2D" w14:textId="77777777" w:rsidR="000E1967" w:rsidRDefault="00A63212">
      <w:pPr>
        <w:spacing w:after="0" w:line="600" w:lineRule="auto"/>
        <w:ind w:firstLine="720"/>
        <w:jc w:val="both"/>
        <w:rPr>
          <w:rFonts w:eastAsia="Times New Roman"/>
          <w:bCs/>
        </w:rPr>
      </w:pPr>
      <w:r>
        <w:rPr>
          <w:rFonts w:eastAsia="Times New Roman"/>
          <w:b/>
          <w:bCs/>
        </w:rPr>
        <w:t>ΠΡΟΕΔΡΕΥΩΝ (Μάριος Γεωργιάδης):</w:t>
      </w:r>
      <w:r>
        <w:rPr>
          <w:rFonts w:eastAsia="Times New Roman"/>
          <w:bCs/>
        </w:rPr>
        <w:t xml:space="preserve"> Ευχαριστούμε τον κ. </w:t>
      </w:r>
      <w:proofErr w:type="spellStart"/>
      <w:r>
        <w:rPr>
          <w:rFonts w:eastAsia="Times New Roman"/>
          <w:bCs/>
        </w:rPr>
        <w:t>Αμυρά</w:t>
      </w:r>
      <w:proofErr w:type="spellEnd"/>
      <w:r>
        <w:rPr>
          <w:rFonts w:eastAsia="Times New Roman"/>
          <w:bCs/>
        </w:rPr>
        <w:t>.</w:t>
      </w:r>
    </w:p>
    <w:p w14:paraId="7DFB3D2E" w14:textId="77777777" w:rsidR="000E1967" w:rsidRDefault="00A63212">
      <w:pPr>
        <w:spacing w:after="0" w:line="600" w:lineRule="auto"/>
        <w:ind w:firstLine="720"/>
        <w:jc w:val="both"/>
        <w:rPr>
          <w:rFonts w:eastAsia="Times New Roman"/>
          <w:bCs/>
        </w:rPr>
      </w:pPr>
      <w:r>
        <w:rPr>
          <w:rFonts w:eastAsia="Times New Roman"/>
          <w:bCs/>
        </w:rPr>
        <w:lastRenderedPageBreak/>
        <w:t xml:space="preserve">Κύριοι συνάδελφοι, ολοκληρώνεται ο κύκλος των Κοινοβουλευτικών Εκπροσώπων με τον κ. </w:t>
      </w:r>
      <w:proofErr w:type="spellStart"/>
      <w:r>
        <w:rPr>
          <w:rFonts w:eastAsia="Times New Roman"/>
          <w:bCs/>
        </w:rPr>
        <w:t>Δρίτσα</w:t>
      </w:r>
      <w:proofErr w:type="spellEnd"/>
      <w:r>
        <w:rPr>
          <w:rFonts w:eastAsia="Times New Roman"/>
          <w:bCs/>
        </w:rPr>
        <w:t xml:space="preserve"> και αμέσως μετά περνάμε στις δευτερολογίες των επερωτώντων Βουλευτών. Θα ξεκινήσουμε με τον κ. </w:t>
      </w:r>
      <w:proofErr w:type="spellStart"/>
      <w:r>
        <w:rPr>
          <w:rFonts w:eastAsia="Times New Roman"/>
          <w:bCs/>
        </w:rPr>
        <w:t>Πλακιωτάκη</w:t>
      </w:r>
      <w:proofErr w:type="spellEnd"/>
      <w:r>
        <w:rPr>
          <w:rFonts w:eastAsia="Times New Roman"/>
          <w:bCs/>
        </w:rPr>
        <w:t xml:space="preserve"> και τη σειρά θα τη βρούμε. </w:t>
      </w:r>
    </w:p>
    <w:p w14:paraId="7DFB3D2F" w14:textId="77777777" w:rsidR="000E1967" w:rsidRDefault="00A63212">
      <w:pPr>
        <w:spacing w:after="0" w:line="600" w:lineRule="auto"/>
        <w:ind w:firstLine="720"/>
        <w:jc w:val="both"/>
        <w:rPr>
          <w:rFonts w:eastAsia="Times New Roman"/>
          <w:bCs/>
        </w:rPr>
      </w:pPr>
      <w:r>
        <w:rPr>
          <w:rFonts w:eastAsia="Times New Roman"/>
          <w:bCs/>
        </w:rPr>
        <w:t xml:space="preserve">Κύριε </w:t>
      </w:r>
      <w:proofErr w:type="spellStart"/>
      <w:r>
        <w:rPr>
          <w:rFonts w:eastAsia="Times New Roman"/>
          <w:bCs/>
        </w:rPr>
        <w:t>Δρίτσα</w:t>
      </w:r>
      <w:proofErr w:type="spellEnd"/>
      <w:r>
        <w:rPr>
          <w:rFonts w:eastAsia="Times New Roman"/>
          <w:bCs/>
        </w:rPr>
        <w:t>, έχετε τον λόγο γι</w:t>
      </w:r>
      <w:r>
        <w:rPr>
          <w:rFonts w:eastAsia="Times New Roman"/>
          <w:bCs/>
        </w:rPr>
        <w:t>α έξι λεπτά.</w:t>
      </w:r>
    </w:p>
    <w:p w14:paraId="7DFB3D30" w14:textId="77777777" w:rsidR="000E1967" w:rsidRDefault="00A63212">
      <w:pPr>
        <w:spacing w:after="0" w:line="600" w:lineRule="auto"/>
        <w:ind w:firstLine="720"/>
        <w:jc w:val="both"/>
        <w:rPr>
          <w:rFonts w:eastAsia="Times New Roman"/>
          <w:bCs/>
        </w:rPr>
      </w:pPr>
      <w:r>
        <w:rPr>
          <w:rFonts w:eastAsia="Times New Roman"/>
          <w:b/>
          <w:bCs/>
        </w:rPr>
        <w:t xml:space="preserve">ΘΕΟΔΩΡΟΣ ΔΡΙΤΣΑΣ: </w:t>
      </w:r>
      <w:r>
        <w:rPr>
          <w:rFonts w:eastAsia="Times New Roman"/>
          <w:bCs/>
        </w:rPr>
        <w:t>Ευχαριστώ, κύριε Πρόεδρε.</w:t>
      </w:r>
    </w:p>
    <w:p w14:paraId="7DFB3D31" w14:textId="77777777" w:rsidR="000E1967" w:rsidRDefault="00A63212">
      <w:pPr>
        <w:spacing w:after="0" w:line="600" w:lineRule="auto"/>
        <w:ind w:firstLine="720"/>
        <w:jc w:val="both"/>
        <w:rPr>
          <w:rFonts w:eastAsia="Times New Roman"/>
          <w:bCs/>
        </w:rPr>
      </w:pPr>
      <w:r>
        <w:rPr>
          <w:rFonts w:eastAsia="Times New Roman"/>
          <w:bCs/>
        </w:rPr>
        <w:t>Μπορώ να παραδεχθώ ή και να δηλώσω στο Σώμα ότι κάποια από αυτά που ακούστηκαν από τους επερωτώντες Βουλευτές και από τους άλλους Βουλευτές των κομμάτων της Αντιπολίτευσης μπορεί να θεωρηθούν και εύσ</w:t>
      </w:r>
      <w:r>
        <w:rPr>
          <w:rFonts w:eastAsia="Times New Roman"/>
          <w:bCs/>
        </w:rPr>
        <w:t>τοχα και χρήσιμα και σωστά και πραγματικά δημιουργικά.</w:t>
      </w:r>
      <w:r>
        <w:rPr>
          <w:rFonts w:eastAsia="Times New Roman"/>
          <w:bCs/>
        </w:rPr>
        <w:t xml:space="preserve"> Όμως</w:t>
      </w:r>
      <w:r>
        <w:rPr>
          <w:rFonts w:eastAsia="Times New Roman"/>
          <w:bCs/>
        </w:rPr>
        <w:t xml:space="preserve"> θα πάνε χαμένα, κυρίες και κύριοι συνάδελφοι. Θα πάνε χαμένα όσο η Αντιπολίτευση και κυρίως η Αξιωματική Αντιπολίτευση έλκεται από την εφήμερη καταστροφική αξιοποίηση κάθε γεγονότος και κάθε συμβά</w:t>
      </w:r>
      <w:r>
        <w:rPr>
          <w:rFonts w:eastAsia="Times New Roman"/>
          <w:bCs/>
        </w:rPr>
        <w:t xml:space="preserve">ντος, για να επωφεληθεί πρόσκαιρα στην αγωνιώδη προσπάθειά της να αντικρύσει ξανά την κυβέρνηση και την εξουσία, </w:t>
      </w:r>
      <w:proofErr w:type="spellStart"/>
      <w:r>
        <w:rPr>
          <w:rFonts w:eastAsia="Times New Roman"/>
          <w:bCs/>
        </w:rPr>
        <w:t>αποδομώντας</w:t>
      </w:r>
      <w:proofErr w:type="spellEnd"/>
      <w:r>
        <w:rPr>
          <w:rFonts w:eastAsia="Times New Roman"/>
          <w:bCs/>
        </w:rPr>
        <w:t xml:space="preserve"> την Κυβέρνηση που πολιτεύεται με τον τρόπο που πολιτεύεται και θεωρώντας ότι αυτό είναι υπεύθυνη πολιτική. Δεν είναι υπεύθυνη πολιτ</w:t>
      </w:r>
      <w:r>
        <w:rPr>
          <w:rFonts w:eastAsia="Times New Roman"/>
          <w:bCs/>
        </w:rPr>
        <w:t xml:space="preserve">ική. Και δεν είναι υπεύθυνη πολιτική όχι μόνο για το Κοινοβούλιο, όχι μόνο για την πολιτική ζωή του τόπου, αλλά </w:t>
      </w:r>
      <w:r>
        <w:rPr>
          <w:rFonts w:eastAsia="Times New Roman"/>
          <w:bCs/>
        </w:rPr>
        <w:lastRenderedPageBreak/>
        <w:t xml:space="preserve">και για την οικονομική, παραγωγική και κοινωνική ζωή αυτής της χώρας, για το μέλλον της και την προοπτική της. </w:t>
      </w:r>
    </w:p>
    <w:p w14:paraId="7DFB3D3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Είναι καταστροφική πολιτική, είν</w:t>
      </w:r>
      <w:r>
        <w:rPr>
          <w:rFonts w:eastAsia="Times New Roman" w:cs="Times New Roman"/>
          <w:szCs w:val="24"/>
        </w:rPr>
        <w:t xml:space="preserve">αι μηδενιστική πολιτική, είναι υποκριτική πολιτική, απολύτως υποκριτική και αυτό είναι και το μεγάλο μειονέκτημα της Νέας Δημοκρατίας, γιατί κατανοούν οι πάντες τις αιτίες των παθογενειών που υπάρχουν και την ιστορικότητά τους. </w:t>
      </w:r>
    </w:p>
    <w:p w14:paraId="7DFB3D3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Και έχουμε μία Κυβέρνηση σή</w:t>
      </w:r>
      <w:r>
        <w:rPr>
          <w:rFonts w:eastAsia="Times New Roman" w:cs="Times New Roman"/>
          <w:szCs w:val="24"/>
        </w:rPr>
        <w:t>μερα, η οποία ούτε διανοείται να μην αναλάβει τις ευθύνες που της αντιστοιχούν, μια Κυβέρνηση που προσέρχεται από θέση αρχής ότι εφόσον είναι Κυβέρνηση, πράγματι απολογείται και απολογείται με σοβαρότητα και με υπευθυνότητα. Βεβαίως θα απολογηθούμε οι πάντ</w:t>
      </w:r>
      <w:r>
        <w:rPr>
          <w:rFonts w:eastAsia="Times New Roman" w:cs="Times New Roman"/>
          <w:szCs w:val="24"/>
        </w:rPr>
        <w:t xml:space="preserve">ες και οι Βουλευτές και οι Υπουργοί και όλοι μας. Και θα θέσουμε μέσα στις διαδικασίες, αλλά και ενώπιον της ελληνικής κοινωνίας και του ελληνικού Κοινοβουλίου, τα ζητήματα με βάση τα οποία θα πρέπει να εξαχθούν και τα άμεσα συμπεράσματα ή και οι ευθύνες, </w:t>
      </w:r>
      <w:r>
        <w:rPr>
          <w:rFonts w:eastAsia="Times New Roman" w:cs="Times New Roman"/>
          <w:szCs w:val="24"/>
        </w:rPr>
        <w:t xml:space="preserve">αλλά και τα </w:t>
      </w:r>
      <w:proofErr w:type="spellStart"/>
      <w:r>
        <w:rPr>
          <w:rFonts w:eastAsia="Times New Roman" w:cs="Times New Roman"/>
          <w:szCs w:val="24"/>
        </w:rPr>
        <w:t>μεσομακροπρόθεσμα</w:t>
      </w:r>
      <w:proofErr w:type="spellEnd"/>
      <w:r>
        <w:rPr>
          <w:rFonts w:eastAsia="Times New Roman" w:cs="Times New Roman"/>
          <w:szCs w:val="24"/>
        </w:rPr>
        <w:t xml:space="preserve"> συμπεράσματα, γιατί αυτά είναι που έχουν και τη μεγάλη σημασία. </w:t>
      </w:r>
    </w:p>
    <w:p w14:paraId="7DFB3D3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Εμείς δεν δεχόμαστε ότι θα γίνονται και ατυχήματα. Βεβαίως μπορεί θεωρητικά να γίνονται και ατυχήματα, αλλά η πολιτεία πρέπει να ξεκινά, όπως και στα τροχαία, όπ</w:t>
      </w:r>
      <w:r>
        <w:rPr>
          <w:rFonts w:eastAsia="Times New Roman" w:cs="Times New Roman"/>
          <w:szCs w:val="24"/>
        </w:rPr>
        <w:t xml:space="preserve">ως και σε άλλες καταστροφές, από σχεδιασμούς μηδενικής πιθανότητας πρόκλησης ατυχημάτων και μάλιστα με τόσο σημαντικές επιπτώσεις. Από αυτή την άποψη τα κριτήρια δεν μπορεί να είναι γενικής άγνοιας και γενικής καταστροφολογίας ή γενικών υποθέσεων. Υπάρχει </w:t>
      </w:r>
      <w:r>
        <w:rPr>
          <w:rFonts w:eastAsia="Times New Roman" w:cs="Times New Roman"/>
          <w:szCs w:val="24"/>
        </w:rPr>
        <w:t xml:space="preserve">μέθοδος και διοικητική και επιστημονική και ανθρώπινη και από κάθε άποψη. </w:t>
      </w:r>
    </w:p>
    <w:p w14:paraId="7DFB3D3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Γίνεται το συμβάν στις 2.30΄ τη νύχτα. Πρώτος αρνητικός παράγοντας από κάθε άποψη. Μέσα σε δέκα λεπτά, σύμφωνα με τα επίσημα στοιχεία, γι’ αυτό είπα καλό θα ήταν ένας εκπρόσωπος της</w:t>
      </w:r>
      <w:r>
        <w:rPr>
          <w:rFonts w:eastAsia="Times New Roman" w:cs="Times New Roman"/>
          <w:szCs w:val="24"/>
        </w:rPr>
        <w:t xml:space="preserve"> Νέας Δημοκρατίας, την επόμενη ημέρα ή την μεθεπόμενη να επισκέπτονταν το Υπουργείο Ναυτιλίας και να ζητούσε την επίσημη ενημέρωση. Το ότι το απέφυγαν, κατά τη γνώμη μου, δεν είναι γιατί δεν το σκέφτηκαν, ήταν για να έχουν τα χέρια τους και τα στόματά τους</w:t>
      </w:r>
      <w:r>
        <w:rPr>
          <w:rFonts w:eastAsia="Times New Roman" w:cs="Times New Roman"/>
          <w:szCs w:val="24"/>
        </w:rPr>
        <w:t xml:space="preserve"> λυμένα, να λένε ό,τι θέλουν με τον ανεύθυνο αυτό τρόπο. Διότι, όταν πηγαίνεις, όπως πήγα εγώ τότε στο «</w:t>
      </w:r>
      <w:r>
        <w:rPr>
          <w:rFonts w:eastAsia="Times New Roman" w:cs="Times New Roman"/>
          <w:szCs w:val="24"/>
          <w:lang w:val="en-US"/>
        </w:rPr>
        <w:t>NORMAN</w:t>
      </w:r>
      <w:r>
        <w:rPr>
          <w:rFonts w:eastAsia="Times New Roman" w:cs="Times New Roman"/>
          <w:szCs w:val="24"/>
        </w:rPr>
        <w:t xml:space="preserve"> </w:t>
      </w:r>
      <w:r>
        <w:rPr>
          <w:rFonts w:eastAsia="Times New Roman" w:cs="Times New Roman"/>
          <w:szCs w:val="24"/>
          <w:lang w:val="en-US"/>
        </w:rPr>
        <w:t>ATLANTIC</w:t>
      </w:r>
      <w:r>
        <w:rPr>
          <w:rFonts w:eastAsia="Times New Roman" w:cs="Times New Roman"/>
          <w:szCs w:val="24"/>
        </w:rPr>
        <w:t xml:space="preserve">», δεσμεύεσαι κιόλας, γιατί έχεις την επίσημη ενημέρωση. Και αυτό είναι υπευθυνότητα. </w:t>
      </w:r>
    </w:p>
    <w:p w14:paraId="7DFB3D3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w:t>
      </w:r>
      <w:r>
        <w:rPr>
          <w:rFonts w:eastAsia="Times New Roman" w:cs="Times New Roman"/>
          <w:szCs w:val="24"/>
        </w:rPr>
        <w:t>όνου ομιλίας του κυρίου Βουλευτή)</w:t>
      </w:r>
    </w:p>
    <w:p w14:paraId="7DFB3D3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Όταν, λοιπόν, στις 2.30΄ τη νύχτα έρχεται από παραπλέον σκάφος το σήμα στο κέντρο επιχειρήσεων, καταγεγραμμένο επισήμως και σε δέκα λεπτά αφού γίνεται η επαλήθευση υποχρεωτικά, δίδεται προς όλες τις κατευθύνσεις το σήμα εν</w:t>
      </w:r>
      <w:r>
        <w:rPr>
          <w:rFonts w:eastAsia="Times New Roman" w:cs="Times New Roman"/>
          <w:szCs w:val="24"/>
        </w:rPr>
        <w:t>εργοποίησης του έκτακτου σχεδίου παρέμβασης, αυτό δεν είναι ολιγωρία. Αυτό δεν είναι ολιγωρία! Όταν αρχίζουν όλες οι διαδικασίες μέσα στη νύχτα για την προστασία ενδεχομένου κινδύνου ανθρώπινης ζωής -πρώτον μέλημα- μετά για την περιγραφή και την αντίληψη τ</w:t>
      </w:r>
      <w:r>
        <w:rPr>
          <w:rFonts w:eastAsia="Times New Roman" w:cs="Times New Roman"/>
          <w:szCs w:val="24"/>
        </w:rPr>
        <w:t xml:space="preserve">ου ζητήματος, μετά για την ενεργοποίηση των διαδικασιών για τη στεγανοποίηση, μετά για την </w:t>
      </w:r>
      <w:proofErr w:type="spellStart"/>
      <w:r>
        <w:rPr>
          <w:rFonts w:eastAsia="Times New Roman" w:cs="Times New Roman"/>
          <w:szCs w:val="24"/>
        </w:rPr>
        <w:t>φραγματοποίηση</w:t>
      </w:r>
      <w:proofErr w:type="spellEnd"/>
      <w:r>
        <w:rPr>
          <w:rFonts w:eastAsia="Times New Roman" w:cs="Times New Roman"/>
          <w:szCs w:val="24"/>
        </w:rPr>
        <w:t xml:space="preserve"> της περιοχής και φτάνει σε έναν χρόνο, που δεν θέλω εγώ να κάνω συγκρίσεις πώς έγινε τότε και πώς έγινε τώρα, αλλά συγκριτικά σε σχέση με όλες τις περ</w:t>
      </w:r>
      <w:r>
        <w:rPr>
          <w:rFonts w:eastAsia="Times New Roman" w:cs="Times New Roman"/>
          <w:szCs w:val="24"/>
        </w:rPr>
        <w:t>ιπτώσεις που έχουμε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ήταν συντομότερος ο χρόνος που άρχισε η στεγανοποίηση, προχώρησε και άρχισε η διαδικασία για να προετοιμαστεί η </w:t>
      </w:r>
      <w:proofErr w:type="spellStart"/>
      <w:r>
        <w:rPr>
          <w:rFonts w:eastAsia="Times New Roman" w:cs="Times New Roman"/>
          <w:szCs w:val="24"/>
        </w:rPr>
        <w:t>απάντληση</w:t>
      </w:r>
      <w:proofErr w:type="spellEnd"/>
      <w:r>
        <w:rPr>
          <w:rFonts w:eastAsia="Times New Roman" w:cs="Times New Roman"/>
          <w:szCs w:val="24"/>
        </w:rPr>
        <w:t xml:space="preserve">, είναι αυτό ολιγωρία; </w:t>
      </w:r>
    </w:p>
    <w:p w14:paraId="7DFB3D38"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Εάν μου πείτε ότι εκείνη τη στιγμή δεν εκτιμήθηκε το σύνολο της έκτασης του π</w:t>
      </w:r>
      <w:r>
        <w:rPr>
          <w:rFonts w:eastAsia="Times New Roman" w:cs="Times New Roman"/>
          <w:szCs w:val="24"/>
        </w:rPr>
        <w:t xml:space="preserve">ροβλήματος, να το παραδεχτώ. </w:t>
      </w:r>
    </w:p>
    <w:p w14:paraId="7DFB3D39" w14:textId="77777777" w:rsidR="000E1967" w:rsidRDefault="00A63212">
      <w:pPr>
        <w:spacing w:after="0" w:line="600" w:lineRule="auto"/>
        <w:ind w:firstLine="720"/>
        <w:jc w:val="both"/>
        <w:rPr>
          <w:rFonts w:eastAsia="Times New Roman"/>
          <w:bCs/>
        </w:rPr>
      </w:pPr>
      <w:r>
        <w:rPr>
          <w:rFonts w:eastAsia="Times New Roman"/>
          <w:bCs/>
        </w:rPr>
        <w:lastRenderedPageBreak/>
        <w:t xml:space="preserve">Αλλά γι’ αυτό ας έρθει κάποιος να πει ότι υπήρχε επιστημονική, πρακτική, οργανωτική, τεχνική μέθοδος να διαπιστωθεί εκείνη την ώρα, για να δούμε τις ευθύνες, γιατί μόνο έτσι </w:t>
      </w:r>
      <w:proofErr w:type="spellStart"/>
      <w:r>
        <w:rPr>
          <w:rFonts w:eastAsia="Times New Roman"/>
          <w:bCs/>
        </w:rPr>
        <w:t>μετρώνται</w:t>
      </w:r>
      <w:proofErr w:type="spellEnd"/>
      <w:r>
        <w:rPr>
          <w:rFonts w:eastAsia="Times New Roman"/>
          <w:bCs/>
        </w:rPr>
        <w:t xml:space="preserve"> οι συγκεκριμένες ευθύνες, όταν μετράς τα σ</w:t>
      </w:r>
      <w:r>
        <w:rPr>
          <w:rFonts w:eastAsia="Times New Roman"/>
          <w:bCs/>
        </w:rPr>
        <w:t xml:space="preserve">υγκεκριμένα πράγματα κι όχι όταν ανακαλύπτεις ερωτήματα ολικής αγνοίας, δήθεν. Αυτό δεν δικαιολογείται, γιατί όλοι ξέρουμε ότι η ναυτιλία είναι ένα δυναμικό πεδίο τεράστιων συμφερόντων, </w:t>
      </w:r>
      <w:proofErr w:type="spellStart"/>
      <w:r>
        <w:rPr>
          <w:rFonts w:eastAsia="Times New Roman"/>
          <w:bCs/>
        </w:rPr>
        <w:t>ανταγωνιζομένων</w:t>
      </w:r>
      <w:proofErr w:type="spellEnd"/>
      <w:r>
        <w:rPr>
          <w:rFonts w:eastAsia="Times New Roman"/>
          <w:bCs/>
        </w:rPr>
        <w:t xml:space="preserve"> συμφερόντων: Τράπεζες, ασφαλιστικές εταιρείες, πλοιοκτ</w:t>
      </w:r>
      <w:r>
        <w:rPr>
          <w:rFonts w:eastAsia="Times New Roman"/>
          <w:bCs/>
        </w:rPr>
        <w:t xml:space="preserve">ήτες, εφοπλιστές, μεταφορείς, πράκτορες. </w:t>
      </w:r>
    </w:p>
    <w:p w14:paraId="7DFB3D3A" w14:textId="77777777" w:rsidR="000E1967" w:rsidRDefault="00A63212">
      <w:pPr>
        <w:spacing w:after="0" w:line="600" w:lineRule="auto"/>
        <w:ind w:firstLine="720"/>
        <w:jc w:val="both"/>
        <w:rPr>
          <w:rFonts w:eastAsia="Times New Roman"/>
          <w:bCs/>
        </w:rPr>
      </w:pPr>
      <w:r>
        <w:rPr>
          <w:rFonts w:eastAsia="Times New Roman"/>
          <w:bCs/>
        </w:rPr>
        <w:t>Όλο αυτό το ξέρετε εσείς, ιδιαίτερα της Νέας Δημοκρατίας, πάρα πολύ καλά και έχει τις αποτυπώσεις του και τις πτυχές του σε κάθε στιγμή. Η διαχείριση της ενοποίησης όλων αυτών από τη μεριά του δημοσίου ή των υπηρεσ</w:t>
      </w:r>
      <w:r>
        <w:rPr>
          <w:rFonts w:eastAsia="Times New Roman"/>
          <w:bCs/>
        </w:rPr>
        <w:t>ιών ή του Λιμενικού Σώματος για να επιβληθούν αυτά που πρέπει να επιβληθούν, είναι μια τεράστια επιχείρηση σύνθεσης αντιθέσεων και χρειάζεται να υπερβείς αυτές και να είσαι πάνω απ’ αυτές.</w:t>
      </w:r>
    </w:p>
    <w:p w14:paraId="7DFB3D3B" w14:textId="77777777" w:rsidR="000E1967" w:rsidRDefault="00A63212">
      <w:pPr>
        <w:spacing w:after="0" w:line="600" w:lineRule="auto"/>
        <w:ind w:firstLine="720"/>
        <w:jc w:val="both"/>
        <w:rPr>
          <w:rFonts w:eastAsia="Times New Roman"/>
          <w:bCs/>
        </w:rPr>
      </w:pPr>
      <w:r>
        <w:rPr>
          <w:rFonts w:eastAsia="Times New Roman"/>
          <w:bCs/>
        </w:rPr>
        <w:t>Μου θυμίζετε, κύριοι συνάδελφοι, την περσινή ιστορία της Αίγινας κα</w:t>
      </w:r>
      <w:r>
        <w:rPr>
          <w:rFonts w:eastAsia="Times New Roman"/>
          <w:bCs/>
        </w:rPr>
        <w:t xml:space="preserve">ι αναρωτιέμαι: Όταν έτρεξα εγώ αμέσως στο τραγικό δυστύχημα της Αίγινας, κατηγορήθηκα με την ίδια λογική, την </w:t>
      </w:r>
      <w:proofErr w:type="spellStart"/>
      <w:r>
        <w:rPr>
          <w:rFonts w:eastAsia="Times New Roman"/>
          <w:bCs/>
        </w:rPr>
        <w:t>αποδομητική</w:t>
      </w:r>
      <w:proofErr w:type="spellEnd"/>
      <w:r>
        <w:rPr>
          <w:rFonts w:eastAsia="Times New Roman"/>
          <w:bCs/>
        </w:rPr>
        <w:t xml:space="preserve">, ότι πήγα εκεί για να συγκαλύψω. Τώρα κατηγορείται </w:t>
      </w:r>
      <w:r>
        <w:rPr>
          <w:rFonts w:eastAsia="Times New Roman"/>
          <w:bCs/>
        </w:rPr>
        <w:lastRenderedPageBreak/>
        <w:t xml:space="preserve">ο Υπουργός, ο κ. </w:t>
      </w:r>
      <w:proofErr w:type="spellStart"/>
      <w:r>
        <w:rPr>
          <w:rFonts w:eastAsia="Times New Roman"/>
          <w:bCs/>
        </w:rPr>
        <w:t>Κουρουμπλής</w:t>
      </w:r>
      <w:proofErr w:type="spellEnd"/>
      <w:r>
        <w:rPr>
          <w:rFonts w:eastAsia="Times New Roman"/>
          <w:bCs/>
        </w:rPr>
        <w:t xml:space="preserve">, ότι δεν πήγε και έτσι συγκάλυψε. Δεν είναι μεγάλο το </w:t>
      </w:r>
      <w:r>
        <w:rPr>
          <w:rFonts w:eastAsia="Times New Roman"/>
          <w:bCs/>
        </w:rPr>
        <w:t>διάστημα. Καραδοκείτε, κυριολεκτικά καραδοκείτε, αλλά αυτό δεν είναι πολιτική και γι’ αυτό θα πάνε χαμένες και οι όποιες σωστές και εύστοχες επισημάνσεις και από σας και από οπουδήποτε αλλού, διότι έτσι δεν υπάρχει δημόσιος βίος.</w:t>
      </w:r>
    </w:p>
    <w:p w14:paraId="7DFB3D3C" w14:textId="77777777" w:rsidR="000E1967" w:rsidRDefault="00A63212">
      <w:pPr>
        <w:spacing w:after="0" w:line="600" w:lineRule="auto"/>
        <w:ind w:firstLine="720"/>
        <w:jc w:val="both"/>
        <w:rPr>
          <w:rFonts w:eastAsia="Times New Roman"/>
          <w:bCs/>
        </w:rPr>
      </w:pPr>
      <w:r>
        <w:rPr>
          <w:rFonts w:eastAsia="Times New Roman"/>
          <w:bCs/>
        </w:rPr>
        <w:t xml:space="preserve">Θέλω να πω -και ευχαριστώ </w:t>
      </w:r>
      <w:r>
        <w:rPr>
          <w:rFonts w:eastAsia="Times New Roman"/>
          <w:bCs/>
        </w:rPr>
        <w:t xml:space="preserve">για την ανοχή σας, κύριε Πρόεδρε, αλλά θέλω δυο λεπτά ακόμα- ότι τα ναυάγια στον κόλπο της </w:t>
      </w:r>
      <w:r>
        <w:rPr>
          <w:rFonts w:eastAsia="Times New Roman"/>
          <w:bCs/>
        </w:rPr>
        <w:t xml:space="preserve">Ελευσίνας </w:t>
      </w:r>
      <w:r>
        <w:rPr>
          <w:rFonts w:eastAsia="Times New Roman"/>
          <w:bCs/>
        </w:rPr>
        <w:t xml:space="preserve">–να πω και για σας, κύριε </w:t>
      </w:r>
      <w:proofErr w:type="spellStart"/>
      <w:r>
        <w:rPr>
          <w:rFonts w:eastAsia="Times New Roman"/>
          <w:bCs/>
        </w:rPr>
        <w:t>Αμυρά</w:t>
      </w:r>
      <w:proofErr w:type="spellEnd"/>
      <w:r>
        <w:rPr>
          <w:rFonts w:eastAsia="Times New Roman"/>
          <w:bCs/>
        </w:rPr>
        <w:t xml:space="preserve">, και για όλους- είναι ένα χρόνιο πρόβλημα. Ο Δήμος </w:t>
      </w:r>
      <w:proofErr w:type="spellStart"/>
      <w:r>
        <w:rPr>
          <w:rFonts w:eastAsia="Times New Roman"/>
          <w:bCs/>
        </w:rPr>
        <w:t>Ελευσίνας</w:t>
      </w:r>
      <w:r>
        <w:rPr>
          <w:rFonts w:eastAsia="Times New Roman"/>
          <w:bCs/>
        </w:rPr>
        <w:t>οι</w:t>
      </w:r>
      <w:proofErr w:type="spellEnd"/>
      <w:r>
        <w:rPr>
          <w:rFonts w:eastAsia="Times New Roman"/>
          <w:bCs/>
        </w:rPr>
        <w:t xml:space="preserve"> περιβαλλοντικές οργανώσεις φωνάζουν χρόνια. Ξέρετε τι συμβαί</w:t>
      </w:r>
      <w:r>
        <w:rPr>
          <w:rFonts w:eastAsia="Times New Roman"/>
          <w:bCs/>
        </w:rPr>
        <w:t>νει; Ο υπεύθυνος μεταβιβάζει την αρμοδιότητα και την ευθύνη δήθεν σε κάποιον άλλον, ο οποίος δεν έχει κανένα περιουσιακό στοιχείο και από εκεί και πέρα το σύστημα φρακάρει. Όντως, όλα αυτά τα ναυάγια είναι -δεν θα μιλήσω με λέξεις και φράσεις εντυπωσιασμού</w:t>
      </w:r>
      <w:r>
        <w:rPr>
          <w:rFonts w:eastAsia="Times New Roman"/>
          <w:bCs/>
        </w:rPr>
        <w:t>, «βόμβες» ή δεν ξέρω εγώ τι- εστίες μολύνσεως. Προφανώς και είναι έτσι.</w:t>
      </w:r>
    </w:p>
    <w:p w14:paraId="7DFB3D3D" w14:textId="77777777" w:rsidR="000E1967" w:rsidRDefault="00A63212">
      <w:pPr>
        <w:spacing w:after="0" w:line="600" w:lineRule="auto"/>
        <w:ind w:firstLine="720"/>
        <w:jc w:val="both"/>
        <w:rPr>
          <w:rFonts w:eastAsia="Times New Roman"/>
          <w:bCs/>
        </w:rPr>
      </w:pPr>
      <w:r>
        <w:rPr>
          <w:rFonts w:eastAsia="Times New Roman"/>
          <w:bCs/>
        </w:rPr>
        <w:t xml:space="preserve">Τι κάναμε εμείς; Ιδρύσαμε τη Δημόσια Αρχή Λιμένα, αυτή που θα </w:t>
      </w:r>
      <w:r>
        <w:rPr>
          <w:rFonts w:eastAsia="Times New Roman"/>
          <w:bCs/>
        </w:rPr>
        <w:t>«</w:t>
      </w:r>
      <w:proofErr w:type="spellStart"/>
      <w:r>
        <w:rPr>
          <w:rFonts w:eastAsia="Times New Roman"/>
          <w:bCs/>
        </w:rPr>
        <w:t>επανακρατικοποιούσε</w:t>
      </w:r>
      <w:proofErr w:type="spellEnd"/>
      <w:r>
        <w:rPr>
          <w:rFonts w:eastAsia="Times New Roman"/>
          <w:bCs/>
        </w:rPr>
        <w:t>»</w:t>
      </w:r>
      <w:r>
        <w:rPr>
          <w:rFonts w:eastAsia="Times New Roman"/>
          <w:bCs/>
        </w:rPr>
        <w:t xml:space="preserve"> το λιμάνι του Πειραιά και τον </w:t>
      </w:r>
      <w:r>
        <w:rPr>
          <w:rFonts w:eastAsia="Times New Roman"/>
          <w:bCs/>
        </w:rPr>
        <w:lastRenderedPageBreak/>
        <w:t>«</w:t>
      </w:r>
      <w:r>
        <w:rPr>
          <w:rFonts w:eastAsia="Times New Roman"/>
          <w:bCs/>
        </w:rPr>
        <w:t>κρατισμό</w:t>
      </w:r>
      <w:r>
        <w:rPr>
          <w:rFonts w:eastAsia="Times New Roman"/>
          <w:bCs/>
        </w:rPr>
        <w:t>»</w:t>
      </w:r>
      <w:r>
        <w:rPr>
          <w:rFonts w:eastAsia="Times New Roman"/>
          <w:bCs/>
        </w:rPr>
        <w:t xml:space="preserve"> και όλα αυτά. Ξέρετε τι δουλειά έχει κάνει ήδη η Δημόσια Α</w:t>
      </w:r>
      <w:r>
        <w:rPr>
          <w:rFonts w:eastAsia="Times New Roman"/>
          <w:bCs/>
        </w:rPr>
        <w:t>ρχή Λιμένα για τα ναυάγια του Πειραιά; Δεν έχω τον χρόνο να σας απαριθμήσω όλες τις ενέργειες –πάνω από δέκα- που έχει βάλει μπρος και θα ξεκινήσει -μετά από δέκα, είκοσι, τριάντα χρόνια που υπάρχουν όλα αυτά τα ναυάγια- στη δική μας θητεία, στη δική μας Κ</w:t>
      </w:r>
      <w:r>
        <w:rPr>
          <w:rFonts w:eastAsia="Times New Roman"/>
          <w:bCs/>
        </w:rPr>
        <w:t xml:space="preserve">υβέρνηση η διαδικασία για να λυθεί αυτό το πολύ δύσκολο πια πρόβλημα των ναυαγίων στον κόλπο της </w:t>
      </w:r>
      <w:r>
        <w:rPr>
          <w:rFonts w:eastAsia="Times New Roman"/>
          <w:bCs/>
        </w:rPr>
        <w:t>Ελευσίνα</w:t>
      </w:r>
      <w:r>
        <w:rPr>
          <w:rFonts w:eastAsia="Times New Roman"/>
          <w:bCs/>
        </w:rPr>
        <w:t>ς.</w:t>
      </w:r>
    </w:p>
    <w:p w14:paraId="7DFB3D3E" w14:textId="77777777" w:rsidR="000E1967" w:rsidRDefault="00A63212">
      <w:pPr>
        <w:spacing w:after="0" w:line="600" w:lineRule="auto"/>
        <w:ind w:firstLine="720"/>
        <w:jc w:val="both"/>
        <w:rPr>
          <w:rFonts w:eastAsia="Times New Roman"/>
          <w:bCs/>
        </w:rPr>
      </w:pPr>
      <w:r>
        <w:rPr>
          <w:rFonts w:eastAsia="Times New Roman"/>
          <w:bCs/>
        </w:rPr>
        <w:t>Τι κάναμε για το λαθρεμπόριο; Ήδη…</w:t>
      </w:r>
    </w:p>
    <w:p w14:paraId="7DFB3D3F" w14:textId="77777777" w:rsidR="000E1967" w:rsidRDefault="00A63212">
      <w:pPr>
        <w:spacing w:after="0" w:line="600" w:lineRule="auto"/>
        <w:ind w:firstLine="720"/>
        <w:jc w:val="both"/>
        <w:rPr>
          <w:rFonts w:eastAsia="Times New Roman"/>
          <w:bCs/>
        </w:rPr>
      </w:pPr>
      <w:r>
        <w:rPr>
          <w:rFonts w:eastAsia="Times New Roman"/>
          <w:b/>
          <w:bCs/>
        </w:rPr>
        <w:t>ΘΕΟΔΩΡΑ ΜΠΑΚΟΓΙΑΝΝΗ:</w:t>
      </w:r>
      <w:r>
        <w:rPr>
          <w:rFonts w:eastAsia="Times New Roman"/>
          <w:bCs/>
        </w:rPr>
        <w:t xml:space="preserve"> Για πείτε μας.</w:t>
      </w:r>
    </w:p>
    <w:p w14:paraId="7DFB3D40" w14:textId="77777777" w:rsidR="000E1967" w:rsidRDefault="00A63212">
      <w:pPr>
        <w:spacing w:after="0" w:line="600" w:lineRule="auto"/>
        <w:ind w:firstLine="720"/>
        <w:jc w:val="both"/>
        <w:rPr>
          <w:rFonts w:eastAsia="Times New Roman"/>
          <w:bCs/>
        </w:rPr>
      </w:pPr>
      <w:r>
        <w:rPr>
          <w:rFonts w:eastAsia="Times New Roman"/>
          <w:b/>
          <w:bCs/>
        </w:rPr>
        <w:t>ΘΕΟΔΩΡΟΣ ΔΡΙΤΣΑΣ:</w:t>
      </w:r>
      <w:r>
        <w:rPr>
          <w:rFonts w:eastAsia="Times New Roman"/>
          <w:bCs/>
        </w:rPr>
        <w:t xml:space="preserve"> Περιμένετε λίγο.</w:t>
      </w:r>
    </w:p>
    <w:p w14:paraId="7DFB3D41" w14:textId="77777777" w:rsidR="000E1967" w:rsidRDefault="00A63212">
      <w:pPr>
        <w:spacing w:after="0" w:line="600" w:lineRule="auto"/>
        <w:ind w:firstLine="720"/>
        <w:jc w:val="both"/>
        <w:rPr>
          <w:rFonts w:eastAsia="Times New Roman"/>
          <w:szCs w:val="24"/>
        </w:rPr>
      </w:pPr>
      <w:r>
        <w:rPr>
          <w:rFonts w:eastAsia="Times New Roman"/>
          <w:b/>
          <w:bCs/>
        </w:rPr>
        <w:t>ΠΡΟΕΔΡΕΥΩΝ (Μάριος Γεωργιάδης):</w:t>
      </w:r>
      <w:r>
        <w:rPr>
          <w:rFonts w:eastAsia="Times New Roman"/>
          <w:b/>
          <w:szCs w:val="24"/>
        </w:rPr>
        <w:t xml:space="preserve"> </w:t>
      </w:r>
      <w:r>
        <w:rPr>
          <w:rFonts w:eastAsia="Times New Roman"/>
          <w:szCs w:val="24"/>
        </w:rPr>
        <w:t>Ολοκληρώστε με αυτό, σας παρακαλώ.</w:t>
      </w:r>
    </w:p>
    <w:p w14:paraId="7DFB3D42" w14:textId="77777777" w:rsidR="000E1967" w:rsidRDefault="00A63212">
      <w:pPr>
        <w:spacing w:after="0" w:line="600" w:lineRule="auto"/>
        <w:ind w:firstLine="720"/>
        <w:jc w:val="both"/>
        <w:rPr>
          <w:rFonts w:eastAsia="Times New Roman"/>
          <w:b/>
          <w:bCs/>
        </w:rPr>
      </w:pPr>
      <w:r>
        <w:rPr>
          <w:rFonts w:eastAsia="Times New Roman"/>
          <w:b/>
          <w:bCs/>
        </w:rPr>
        <w:t>ΘΕΟΔΩΡΟΣ ΔΡΙΤΣΑΣ:</w:t>
      </w:r>
      <w:r>
        <w:rPr>
          <w:rFonts w:eastAsia="Times New Roman"/>
          <w:bCs/>
        </w:rPr>
        <w:t xml:space="preserve"> Μπορώ να σας διαβεβαιώσω ότι από τον Φεβρουάριο του 2015 λειτουργεί συστηματική προσπάθεια σε αυτό το πάρα πολύ δύσκολο πλέγμα συμφερόντων, με νόμιμη προμετωπίδα και παρανομία μπόλικη, αλλά που θέλει και</w:t>
      </w:r>
      <w:r>
        <w:rPr>
          <w:rFonts w:eastAsia="Times New Roman"/>
          <w:bCs/>
        </w:rPr>
        <w:t xml:space="preserve"> υπομονή και εξυπνάδα και ευελιξία και προστασία της προετοιμασίας αυτής. Ήδη υπήρχε, υπάρχει δική μου υπουργική απόφαση σε διαδικασία μεταβατικής εφαρμογής που προβλέπει για </w:t>
      </w:r>
      <w:r>
        <w:rPr>
          <w:rFonts w:eastAsia="Times New Roman"/>
          <w:bCs/>
        </w:rPr>
        <w:lastRenderedPageBreak/>
        <w:t>όλα αυτά τα σλέπια την εγκατάσταση συστημάτων ηλεκτρονικού ελέγχου και παρακολούθ</w:t>
      </w:r>
      <w:r>
        <w:rPr>
          <w:rFonts w:eastAsia="Times New Roman"/>
          <w:bCs/>
        </w:rPr>
        <w:t>ησης.</w:t>
      </w:r>
    </w:p>
    <w:p w14:paraId="7DFB3D43" w14:textId="77777777" w:rsidR="000E1967" w:rsidRDefault="00A63212">
      <w:pPr>
        <w:spacing w:after="0" w:line="600" w:lineRule="auto"/>
        <w:jc w:val="both"/>
        <w:rPr>
          <w:rFonts w:eastAsia="Times New Roman"/>
          <w:szCs w:val="24"/>
        </w:rPr>
      </w:pPr>
      <w:r>
        <w:rPr>
          <w:rFonts w:eastAsia="Times New Roman"/>
          <w:szCs w:val="24"/>
        </w:rPr>
        <w:t>Δεν έχει μπει σε εφαρμογή, αλλά το πλαίσιο έχει θεσμοθετηθεί και έχει μεταβατική διαδικασία.</w:t>
      </w:r>
    </w:p>
    <w:p w14:paraId="7DFB3D44" w14:textId="77777777" w:rsidR="000E1967" w:rsidRDefault="00A63212">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w:t>
      </w:r>
      <w:proofErr w:type="spellStart"/>
      <w:r>
        <w:rPr>
          <w:rFonts w:eastAsia="Times New Roman"/>
          <w:szCs w:val="24"/>
        </w:rPr>
        <w:t>Δρίτσα</w:t>
      </w:r>
      <w:proofErr w:type="spellEnd"/>
      <w:r>
        <w:rPr>
          <w:rFonts w:eastAsia="Times New Roman"/>
          <w:szCs w:val="24"/>
        </w:rPr>
        <w:t>, σας διπλασίασα τον χρόνο σας. Σας παρακαλώ, ολοκληρώστε.</w:t>
      </w:r>
    </w:p>
    <w:p w14:paraId="7DFB3D45" w14:textId="77777777" w:rsidR="000E1967" w:rsidRDefault="00A63212">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Τελειώνω, κύριε Πρόεδρε.</w:t>
      </w:r>
    </w:p>
    <w:p w14:paraId="7DFB3D46" w14:textId="77777777" w:rsidR="000E1967" w:rsidRDefault="00A63212">
      <w:pPr>
        <w:spacing w:after="0" w:line="600" w:lineRule="auto"/>
        <w:ind w:firstLine="720"/>
        <w:jc w:val="both"/>
        <w:rPr>
          <w:rFonts w:eastAsia="Times New Roman"/>
          <w:szCs w:val="24"/>
        </w:rPr>
      </w:pPr>
      <w:r>
        <w:rPr>
          <w:rFonts w:eastAsia="Times New Roman"/>
          <w:szCs w:val="24"/>
        </w:rPr>
        <w:t>Μέσα σε αυτ</w:t>
      </w:r>
      <w:r>
        <w:rPr>
          <w:rFonts w:eastAsia="Times New Roman"/>
          <w:szCs w:val="24"/>
        </w:rPr>
        <w:t>όν τον ορυμαγδό του εντυπωσιασμού</w:t>
      </w:r>
      <w:r>
        <w:rPr>
          <w:rFonts w:eastAsia="Times New Roman"/>
          <w:szCs w:val="24"/>
        </w:rPr>
        <w:t>,</w:t>
      </w:r>
      <w:r>
        <w:rPr>
          <w:rFonts w:eastAsia="Times New Roman"/>
          <w:szCs w:val="24"/>
        </w:rPr>
        <w:t xml:space="preserve"> που θα λειτουργήσει καταστροφικά για μία ακόμα φορά και θα δυσφημίσει και τον τουρισμό και το περιβάλλον στην Ελλάδα και όλα αυτά -αλλά αυτά δεν τα σκεφτόμαστε-</w:t>
      </w:r>
      <w:r>
        <w:rPr>
          <w:rFonts w:eastAsia="Times New Roman"/>
          <w:szCs w:val="24"/>
        </w:rPr>
        <w:t>,</w:t>
      </w:r>
      <w:r>
        <w:rPr>
          <w:rFonts w:eastAsia="Times New Roman"/>
          <w:szCs w:val="24"/>
        </w:rPr>
        <w:t xml:space="preserve"> τίθεται και το θέμα της ενεργοποίησης του πλοίου τ</w:t>
      </w:r>
      <w:r>
        <w:rPr>
          <w:rFonts w:eastAsia="Times New Roman"/>
          <w:szCs w:val="24"/>
        </w:rPr>
        <w:t>ου</w:t>
      </w:r>
      <w:r>
        <w:rPr>
          <w:rFonts w:eastAsia="Times New Roman"/>
          <w:szCs w:val="24"/>
        </w:rPr>
        <w:t xml:space="preserve"> </w:t>
      </w:r>
      <w:r>
        <w:rPr>
          <w:rFonts w:eastAsia="Times New Roman"/>
          <w:szCs w:val="24"/>
          <w:lang w:val="en-US"/>
        </w:rPr>
        <w:t>EMSA</w:t>
      </w:r>
      <w:r>
        <w:rPr>
          <w:rFonts w:eastAsia="Times New Roman"/>
          <w:szCs w:val="24"/>
        </w:rPr>
        <w:t xml:space="preserve">, </w:t>
      </w:r>
      <w:r>
        <w:rPr>
          <w:rFonts w:eastAsia="Times New Roman"/>
          <w:szCs w:val="24"/>
        </w:rPr>
        <w:t xml:space="preserve">που πράγματι είναι ένα εργαλείο πολύ σημαντικό. Έχουν απαντήσει ήδη οι Υπουργοί, θα απαντήσουν ξανά. </w:t>
      </w:r>
    </w:p>
    <w:p w14:paraId="7DFB3D47" w14:textId="77777777" w:rsidR="000E1967" w:rsidRDefault="00A63212">
      <w:pPr>
        <w:spacing w:after="0" w:line="600" w:lineRule="auto"/>
        <w:ind w:firstLine="720"/>
        <w:jc w:val="both"/>
        <w:rPr>
          <w:rFonts w:eastAsia="Times New Roman"/>
          <w:szCs w:val="24"/>
        </w:rPr>
      </w:pPr>
      <w:r>
        <w:rPr>
          <w:rFonts w:eastAsia="Times New Roman"/>
          <w:szCs w:val="24"/>
        </w:rPr>
        <w:t xml:space="preserve">Εγώ θα καταθέσω στα Πρακτικά το ημερολόγιο της γέφυρας του πλοίου αυτού, για να διαψευστεί πλήρως ο κ. Γεωργιάδης στους ισχυρισμούς που </w:t>
      </w:r>
      <w:proofErr w:type="spellStart"/>
      <w:r>
        <w:rPr>
          <w:rFonts w:eastAsia="Times New Roman"/>
          <w:szCs w:val="24"/>
        </w:rPr>
        <w:t>προέβαλε</w:t>
      </w:r>
      <w:proofErr w:type="spellEnd"/>
      <w:r>
        <w:rPr>
          <w:rFonts w:eastAsia="Times New Roman"/>
          <w:szCs w:val="24"/>
        </w:rPr>
        <w:t>, όπου προ</w:t>
      </w:r>
      <w:r>
        <w:rPr>
          <w:rFonts w:eastAsia="Times New Roman"/>
          <w:szCs w:val="24"/>
        </w:rPr>
        <w:t xml:space="preserve">κύπτει ότι στις 13 Σεπτεμβρίου αναφέρει ώρα 2.00΄ και εν συνεχεία 7.30΄ το πρωί, πέρας αποσύνδεσης αγωγού εκφόρτωσης, μηχανή εις ετοιμότητα, έναρξη </w:t>
      </w:r>
      <w:proofErr w:type="spellStart"/>
      <w:r>
        <w:rPr>
          <w:rFonts w:eastAsia="Times New Roman"/>
          <w:szCs w:val="24"/>
        </w:rPr>
        <w:t>απόδεσης</w:t>
      </w:r>
      <w:proofErr w:type="spellEnd"/>
      <w:r>
        <w:rPr>
          <w:rFonts w:eastAsia="Times New Roman"/>
          <w:szCs w:val="24"/>
        </w:rPr>
        <w:t xml:space="preserve">, πέρας </w:t>
      </w:r>
      <w:proofErr w:type="spellStart"/>
      <w:r>
        <w:rPr>
          <w:rFonts w:eastAsia="Times New Roman"/>
          <w:szCs w:val="24"/>
        </w:rPr>
        <w:t>απόδεσης</w:t>
      </w:r>
      <w:proofErr w:type="spellEnd"/>
      <w:r>
        <w:rPr>
          <w:rFonts w:eastAsia="Times New Roman"/>
          <w:szCs w:val="24"/>
        </w:rPr>
        <w:t>.</w:t>
      </w:r>
    </w:p>
    <w:p w14:paraId="7DFB3D48" w14:textId="77777777" w:rsidR="000E1967" w:rsidRDefault="00A63212">
      <w:pPr>
        <w:spacing w:after="0" w:line="600" w:lineRule="auto"/>
        <w:ind w:firstLine="720"/>
        <w:jc w:val="both"/>
        <w:rPr>
          <w:rFonts w:eastAsia="Times New Roman"/>
          <w:szCs w:val="24"/>
        </w:rPr>
      </w:pPr>
      <w:r>
        <w:rPr>
          <w:rFonts w:eastAsia="Times New Roman"/>
          <w:b/>
          <w:szCs w:val="24"/>
        </w:rPr>
        <w:lastRenderedPageBreak/>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Άλλα αντ’ άλλων. Τα έχει όλα το χαρτί που κατέθεσα.</w:t>
      </w:r>
    </w:p>
    <w:p w14:paraId="7DFB3D49" w14:textId="77777777" w:rsidR="000E1967" w:rsidRDefault="00A63212">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Στις 13 Σεπτεμβρίου, το ημερολόγιο της γέφυρας στη Δραπετσώνα.</w:t>
      </w:r>
    </w:p>
    <w:p w14:paraId="7DFB3D4A" w14:textId="77777777" w:rsidR="000E1967" w:rsidRDefault="00A63212">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Είστε Υπουργός και θα πρέπει να ξέρετε τι διαβάζετε.</w:t>
      </w:r>
    </w:p>
    <w:p w14:paraId="7DFB3D4B" w14:textId="77777777" w:rsidR="000E1967" w:rsidRDefault="00A63212">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Σας παρακαλώ πολύ. Ολοκληρώστε. Κοντεύουμε στα δεκατέσσερα λ</w:t>
      </w:r>
      <w:r>
        <w:rPr>
          <w:rFonts w:eastAsia="Times New Roman"/>
          <w:szCs w:val="24"/>
        </w:rPr>
        <w:t>επτά.</w:t>
      </w:r>
    </w:p>
    <w:p w14:paraId="7DFB3D4C" w14:textId="77777777" w:rsidR="000E1967" w:rsidRDefault="00A63212">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Εγώ δεν είμαι ανακριτής, κύριε Γεωργιάδη.</w:t>
      </w:r>
    </w:p>
    <w:p w14:paraId="7DFB3D4D" w14:textId="77777777" w:rsidR="000E1967" w:rsidRDefault="00A63212">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Θα σας τα εξηγήσω μετά.</w:t>
      </w:r>
    </w:p>
    <w:p w14:paraId="7DFB3D4E" w14:textId="77777777" w:rsidR="000E1967" w:rsidRDefault="00A63212">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Εγώ δεν είμαι ανακριτής.</w:t>
      </w:r>
    </w:p>
    <w:p w14:paraId="7DFB3D4F" w14:textId="77777777" w:rsidR="000E1967" w:rsidRDefault="00A63212">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Ντροπή σας.</w:t>
      </w:r>
    </w:p>
    <w:p w14:paraId="7DFB3D50" w14:textId="77777777" w:rsidR="000E1967" w:rsidRDefault="00A63212">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Κύριε Γεωργιάδη, να διευκρινίσουμε και το εξής: Εγώ δεν είμαι ανακριτής και χρησιμοποιώ με πολλή φειδώ και ποτέ με εντυπωσιασμό στοιχεία δήθεν, που θεατρινίστικα τα καταθέτουμε στα Πρακτικά. Δεν το κάνω, γιατί ξέρω ότι η αλήθεια έχει πολλές όψεις και δεν </w:t>
      </w:r>
      <w:r>
        <w:rPr>
          <w:rFonts w:eastAsia="Times New Roman"/>
          <w:szCs w:val="24"/>
        </w:rPr>
        <w:t xml:space="preserve">μπορούμε να μιλάμε έτσι, τόσο επιπόλαια. Όμως, αυτό που θέλω να σας πω είναι ότι αυτή </w:t>
      </w:r>
      <w:r>
        <w:rPr>
          <w:rFonts w:eastAsia="Times New Roman"/>
          <w:szCs w:val="24"/>
        </w:rPr>
        <w:lastRenderedPageBreak/>
        <w:t>η θεατρική σας παρουσίαση πριν δεν μπορεί να είναι βάσιμη, γιατί υπάρχει το ημερολόγιο του πλοίου</w:t>
      </w:r>
      <w:r>
        <w:rPr>
          <w:rFonts w:eastAsia="Times New Roman"/>
          <w:szCs w:val="24"/>
        </w:rPr>
        <w:t>,</w:t>
      </w:r>
      <w:r>
        <w:rPr>
          <w:rFonts w:eastAsia="Times New Roman"/>
          <w:szCs w:val="24"/>
        </w:rPr>
        <w:t xml:space="preserve"> που λέει άλλα.</w:t>
      </w:r>
    </w:p>
    <w:p w14:paraId="7DFB3D51" w14:textId="77777777" w:rsidR="000E1967" w:rsidRDefault="00A63212">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Κύριε </w:t>
      </w:r>
      <w:proofErr w:type="spellStart"/>
      <w:r>
        <w:rPr>
          <w:rFonts w:eastAsia="Times New Roman"/>
          <w:szCs w:val="24"/>
        </w:rPr>
        <w:t>Δρίτσα</w:t>
      </w:r>
      <w:proofErr w:type="spellEnd"/>
      <w:r>
        <w:rPr>
          <w:rFonts w:eastAsia="Times New Roman"/>
          <w:szCs w:val="24"/>
        </w:rPr>
        <w:t>, σας παρακα</w:t>
      </w:r>
      <w:r>
        <w:rPr>
          <w:rFonts w:eastAsia="Times New Roman"/>
          <w:szCs w:val="24"/>
        </w:rPr>
        <w:t>λώ πάρα πολύ, ολοκληρώστε.</w:t>
      </w:r>
    </w:p>
    <w:p w14:paraId="7DFB3D52" w14:textId="77777777" w:rsidR="000E1967" w:rsidRDefault="00A63212">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Τα έχει εδώ όλα αυτά. Ούτε που διαβάσατε. Σας παρέσυραν για άλλη μια φορά.</w:t>
      </w:r>
    </w:p>
    <w:p w14:paraId="7DFB3D53" w14:textId="77777777" w:rsidR="000E1967" w:rsidRDefault="00A63212">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Ας το ψάξετε και εσείς και όλοι μας πολύ περισσότερο. Το καταθέτω στα Πρακτικά.</w:t>
      </w:r>
    </w:p>
    <w:p w14:paraId="7DFB3D54" w14:textId="77777777" w:rsidR="000E1967" w:rsidRDefault="00A63212">
      <w:pPr>
        <w:spacing w:after="0" w:line="600" w:lineRule="auto"/>
        <w:ind w:firstLine="720"/>
        <w:jc w:val="both"/>
        <w:rPr>
          <w:rFonts w:eastAsia="Times New Roman"/>
          <w:szCs w:val="24"/>
        </w:rPr>
      </w:pPr>
      <w:r>
        <w:rPr>
          <w:rFonts w:eastAsia="Times New Roman"/>
          <w:szCs w:val="24"/>
        </w:rPr>
        <w:t>(Στο σημείο αυτό ο Βουλευτ</w:t>
      </w:r>
      <w:r>
        <w:rPr>
          <w:rFonts w:eastAsia="Times New Roman"/>
          <w:szCs w:val="24"/>
        </w:rPr>
        <w:t xml:space="preserve">ής κ. Θεόδωρος </w:t>
      </w:r>
      <w:proofErr w:type="spellStart"/>
      <w:r>
        <w:rPr>
          <w:rFonts w:eastAsia="Times New Roman"/>
          <w:szCs w:val="24"/>
        </w:rPr>
        <w:t>Δρίτσας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DFB3D55" w14:textId="77777777" w:rsidR="000E1967" w:rsidRDefault="00A63212">
      <w:pPr>
        <w:spacing w:after="0" w:line="600" w:lineRule="auto"/>
        <w:ind w:firstLine="720"/>
        <w:jc w:val="both"/>
        <w:rPr>
          <w:rFonts w:eastAsia="Times New Roman"/>
          <w:szCs w:val="24"/>
        </w:rPr>
      </w:pPr>
      <w:r>
        <w:rPr>
          <w:rFonts w:eastAsia="Times New Roman"/>
          <w:szCs w:val="24"/>
        </w:rPr>
        <w:t xml:space="preserve">Τελείωσα, κύριε Πρόεδρε. Αυτή η Κυβέρνηση, όση ευθύνη κι αν έχει -και θα </w:t>
      </w:r>
      <w:r>
        <w:rPr>
          <w:rFonts w:eastAsia="Times New Roman"/>
          <w:szCs w:val="24"/>
        </w:rPr>
        <w:t>την αναλάβει- για κάθε τι που συνέβη αυτό το διάστημα, να ξέρετε ότι είναι η μόνη Κυβέρνηση που μπορεί πραγματικά με σύστημα, με επιμονή, με πείσμα και με ψυχραιμία να διορθώσει παθογένειες και εγκλήματα πολλών δεκαετιών.</w:t>
      </w:r>
    </w:p>
    <w:p w14:paraId="7DFB3D56" w14:textId="77777777" w:rsidR="000E1967" w:rsidRDefault="00A63212">
      <w:pPr>
        <w:spacing w:after="0" w:line="600" w:lineRule="auto"/>
        <w:ind w:firstLine="720"/>
        <w:jc w:val="center"/>
        <w:rPr>
          <w:rFonts w:eastAsia="Times New Roman"/>
          <w:szCs w:val="24"/>
        </w:rPr>
      </w:pPr>
      <w:r>
        <w:rPr>
          <w:rFonts w:eastAsia="Times New Roman"/>
          <w:szCs w:val="24"/>
        </w:rPr>
        <w:t>(Χειροκροτήματα από την πτέρυγα το</w:t>
      </w:r>
      <w:r>
        <w:rPr>
          <w:rFonts w:eastAsia="Times New Roman"/>
          <w:szCs w:val="24"/>
        </w:rPr>
        <w:t>υ ΣΥΡΙΖΑ)</w:t>
      </w:r>
    </w:p>
    <w:p w14:paraId="7DFB3D57" w14:textId="77777777" w:rsidR="000E1967" w:rsidRDefault="00A63212">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Ολοκληρώσαμε τις </w:t>
      </w:r>
      <w:proofErr w:type="spellStart"/>
      <w:r>
        <w:rPr>
          <w:rFonts w:eastAsia="Times New Roman"/>
          <w:szCs w:val="24"/>
        </w:rPr>
        <w:t>πρωτολογίες</w:t>
      </w:r>
      <w:proofErr w:type="spellEnd"/>
      <w:r>
        <w:rPr>
          <w:rFonts w:eastAsia="Times New Roman"/>
          <w:szCs w:val="24"/>
        </w:rPr>
        <w:t xml:space="preserve"> όλων των Βουλευτών. Έχετε εκμεταλλευτεί όλοι </w:t>
      </w:r>
      <w:r>
        <w:rPr>
          <w:rFonts w:eastAsia="Times New Roman"/>
          <w:szCs w:val="24"/>
        </w:rPr>
        <w:lastRenderedPageBreak/>
        <w:t>την ανοχή του Προεδρείου. Θα παρακαλούσα, για να μπορέσουμε να τελειώσουμε σε εύλογο χρονικό διάστημα, στις δευτερολογίες σας να είστε όσο π</w:t>
      </w:r>
      <w:r>
        <w:rPr>
          <w:rFonts w:eastAsia="Times New Roman"/>
          <w:szCs w:val="24"/>
        </w:rPr>
        <w:t>ιο κοντά στο</w:t>
      </w:r>
      <w:r>
        <w:rPr>
          <w:rFonts w:eastAsia="Times New Roman"/>
          <w:szCs w:val="24"/>
        </w:rPr>
        <w:t>ν</w:t>
      </w:r>
      <w:r>
        <w:rPr>
          <w:rFonts w:eastAsia="Times New Roman"/>
          <w:szCs w:val="24"/>
        </w:rPr>
        <w:t xml:space="preserve"> χρόνο που δικαιούστε.</w:t>
      </w:r>
    </w:p>
    <w:p w14:paraId="7DFB3D58" w14:textId="77777777" w:rsidR="000E1967" w:rsidRDefault="00A63212">
      <w:pPr>
        <w:spacing w:after="0" w:line="600" w:lineRule="auto"/>
        <w:ind w:firstLine="720"/>
        <w:jc w:val="both"/>
        <w:rPr>
          <w:rFonts w:eastAsia="Times New Roman"/>
          <w:szCs w:val="24"/>
        </w:rPr>
      </w:pPr>
      <w:r>
        <w:rPr>
          <w:rFonts w:eastAsia="Times New Roman"/>
          <w:szCs w:val="24"/>
        </w:rPr>
        <w:t xml:space="preserve">Ξεκινάμε με τον κ. </w:t>
      </w:r>
      <w:proofErr w:type="spellStart"/>
      <w:r>
        <w:rPr>
          <w:rFonts w:eastAsia="Times New Roman"/>
          <w:szCs w:val="24"/>
        </w:rPr>
        <w:t>Πλακιωτάκη</w:t>
      </w:r>
      <w:proofErr w:type="spellEnd"/>
      <w:r>
        <w:rPr>
          <w:rFonts w:eastAsia="Times New Roman"/>
          <w:szCs w:val="24"/>
        </w:rPr>
        <w:t xml:space="preserve"> από τη Νέα Δημοκρατία. Κύριε συνάδελφε, έχετε πέντε λεπτά.</w:t>
      </w:r>
    </w:p>
    <w:p w14:paraId="7DFB3D59" w14:textId="77777777" w:rsidR="000E1967" w:rsidRDefault="00A63212">
      <w:pPr>
        <w:spacing w:after="0" w:line="600" w:lineRule="auto"/>
        <w:ind w:firstLine="720"/>
        <w:jc w:val="both"/>
        <w:rPr>
          <w:rFonts w:eastAsia="Times New Roman"/>
          <w:szCs w:val="24"/>
        </w:rPr>
      </w:pPr>
      <w:r>
        <w:rPr>
          <w:rFonts w:eastAsia="Times New Roman"/>
          <w:b/>
          <w:szCs w:val="24"/>
        </w:rPr>
        <w:t>ΙΩΑΝΝΗΣ ΠΛΑΚΙΩΤΑΚΗΣ:</w:t>
      </w:r>
      <w:r>
        <w:rPr>
          <w:rFonts w:eastAsia="Times New Roman"/>
          <w:szCs w:val="24"/>
        </w:rPr>
        <w:t xml:space="preserve"> Ευχαριστώ πολύ, κύριε Πρόεδρε.</w:t>
      </w:r>
    </w:p>
    <w:p w14:paraId="7DFB3D5A" w14:textId="77777777" w:rsidR="000E1967" w:rsidRDefault="00A63212">
      <w:pPr>
        <w:spacing w:after="0" w:line="600" w:lineRule="auto"/>
        <w:ind w:firstLine="720"/>
        <w:jc w:val="both"/>
        <w:rPr>
          <w:rFonts w:eastAsia="Times New Roman"/>
          <w:szCs w:val="24"/>
        </w:rPr>
      </w:pPr>
      <w:r>
        <w:rPr>
          <w:rFonts w:eastAsia="Times New Roman"/>
          <w:szCs w:val="24"/>
        </w:rPr>
        <w:t>Κύριε Υπουργέ, δεν πήραμε καμμία απολύτως απάντηση ούτε στις αιτιάσεις μας</w:t>
      </w:r>
      <w:r>
        <w:rPr>
          <w:rFonts w:eastAsia="Times New Roman"/>
          <w:szCs w:val="24"/>
        </w:rPr>
        <w:t xml:space="preserve"> ούτε για τις τραγικές ολιγωρίες της κρατικής διοίκησης ούτε για τα αίτια του ναυτικού ατυχήματος ούτε για τη διαδικασία απορρύπανσης ούτε για τις επιπτώσεις στην επιχειρηματική, οικονομική και κοινωνική ζωή του παραλιακού μετώπου.</w:t>
      </w:r>
    </w:p>
    <w:p w14:paraId="7DFB3D5B" w14:textId="77777777" w:rsidR="000E1967" w:rsidRDefault="00A63212">
      <w:pPr>
        <w:spacing w:after="0" w:line="600" w:lineRule="auto"/>
        <w:ind w:firstLine="720"/>
        <w:jc w:val="both"/>
        <w:rPr>
          <w:rFonts w:eastAsia="Times New Roman"/>
          <w:szCs w:val="24"/>
        </w:rPr>
      </w:pPr>
      <w:r>
        <w:rPr>
          <w:rFonts w:eastAsia="Times New Roman"/>
          <w:szCs w:val="24"/>
        </w:rPr>
        <w:t>Κύριε Υπουργέ, μας μιλήσ</w:t>
      </w:r>
      <w:r>
        <w:rPr>
          <w:rFonts w:eastAsia="Times New Roman"/>
          <w:szCs w:val="24"/>
        </w:rPr>
        <w:t xml:space="preserve">ατε για εφαρμογή τοπικών σχεδίων. Στη συνέχεια μας μιλήσατε για εφαρμογή εθνικού σχεδίου. Τελικά τι απ’ όλα εφαρμόσατε; Εμείς σας είπαμε ότι από την πρώτη στιγμή έπρεπε να εφαρμόσετε το εθνικό σχέδιο, που πρακτικά σημαίνει ότι ενεργοποιείς τους πάντες και </w:t>
      </w:r>
      <w:r>
        <w:rPr>
          <w:rFonts w:eastAsia="Times New Roman"/>
          <w:szCs w:val="24"/>
        </w:rPr>
        <w:t xml:space="preserve">τα πάντα. Παραδεχτείτε ότι ολιγωρήσατε, ότι υποτιμήσατε το συγκεκριμένο γεγονός και δεν λάβατε όλα εκείνα τα απαραίτητα μέτρα. Μας είπατε </w:t>
      </w:r>
      <w:r>
        <w:rPr>
          <w:rFonts w:eastAsia="Times New Roman"/>
          <w:szCs w:val="24"/>
        </w:rPr>
        <w:lastRenderedPageBreak/>
        <w:t xml:space="preserve">ότι δεν όφειλε το Υπουργείο και ανέμενε την ανάθεση σε εταιρεία απορρύπανσης από τον πλοιοκτήτη. </w:t>
      </w:r>
    </w:p>
    <w:p w14:paraId="7DFB3D5C" w14:textId="77777777" w:rsidR="000E1967" w:rsidRDefault="00A63212">
      <w:pPr>
        <w:spacing w:after="0" w:line="600" w:lineRule="auto"/>
        <w:ind w:firstLine="720"/>
        <w:jc w:val="both"/>
        <w:rPr>
          <w:rFonts w:eastAsia="Times New Roman"/>
          <w:szCs w:val="24"/>
        </w:rPr>
      </w:pPr>
      <w:r>
        <w:rPr>
          <w:rFonts w:eastAsia="Times New Roman"/>
          <w:szCs w:val="24"/>
        </w:rPr>
        <w:t>Κύριε Υπουργέ, βάσει</w:t>
      </w:r>
      <w:r>
        <w:rPr>
          <w:rFonts w:eastAsia="Times New Roman"/>
          <w:szCs w:val="24"/>
        </w:rPr>
        <w:t xml:space="preserve"> του </w:t>
      </w:r>
      <w:r>
        <w:rPr>
          <w:rFonts w:eastAsia="Times New Roman"/>
          <w:szCs w:val="24"/>
        </w:rPr>
        <w:t>π.δ.</w:t>
      </w:r>
      <w:r>
        <w:rPr>
          <w:rFonts w:eastAsia="Times New Roman"/>
          <w:szCs w:val="24"/>
        </w:rPr>
        <w:t xml:space="preserve">197/95 και βάσει του </w:t>
      </w:r>
      <w:r>
        <w:rPr>
          <w:rFonts w:eastAsia="Times New Roman"/>
          <w:szCs w:val="24"/>
        </w:rPr>
        <w:t>π.δ.</w:t>
      </w:r>
      <w:r>
        <w:rPr>
          <w:rFonts w:eastAsia="Times New Roman"/>
          <w:szCs w:val="24"/>
        </w:rPr>
        <w:t>270/95, εσείς ο ίδιος, το Υπουργείο έπρεπε να είχατε κινήσει τη διαδικασία.</w:t>
      </w:r>
    </w:p>
    <w:p w14:paraId="7DFB3D5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xml:space="preserve">, φαίνεται ότι μετά το ναυτικό ατύχημα, μετά το ναυάγιο, θα πρέπει να διαχειριστείτε το δικό σας προσωπικό ναυάγιο. </w:t>
      </w:r>
      <w:r>
        <w:rPr>
          <w:rFonts w:eastAsia="Times New Roman" w:cs="Times New Roman"/>
          <w:szCs w:val="24"/>
        </w:rPr>
        <w:t>Β</w:t>
      </w:r>
      <w:r>
        <w:rPr>
          <w:rFonts w:eastAsia="Times New Roman" w:cs="Times New Roman"/>
          <w:szCs w:val="24"/>
        </w:rPr>
        <w:t>έβαια</w:t>
      </w:r>
      <w:r>
        <w:rPr>
          <w:rFonts w:eastAsia="Times New Roman" w:cs="Times New Roman"/>
          <w:szCs w:val="24"/>
        </w:rPr>
        <w:t>,</w:t>
      </w:r>
      <w:r>
        <w:rPr>
          <w:rFonts w:eastAsia="Times New Roman" w:cs="Times New Roman"/>
          <w:szCs w:val="24"/>
        </w:rPr>
        <w:t xml:space="preserve"> σε κάθ</w:t>
      </w:r>
      <w:r>
        <w:rPr>
          <w:rFonts w:eastAsia="Times New Roman" w:cs="Times New Roman"/>
          <w:szCs w:val="24"/>
        </w:rPr>
        <w:t xml:space="preserve">ε περίπτωση, κύριε </w:t>
      </w:r>
      <w:proofErr w:type="spellStart"/>
      <w:r>
        <w:rPr>
          <w:rFonts w:eastAsia="Times New Roman" w:cs="Times New Roman"/>
          <w:szCs w:val="24"/>
        </w:rPr>
        <w:t>Κουρουμπλή</w:t>
      </w:r>
      <w:proofErr w:type="spellEnd"/>
      <w:r>
        <w:rPr>
          <w:rFonts w:eastAsia="Times New Roman" w:cs="Times New Roman"/>
          <w:szCs w:val="24"/>
        </w:rPr>
        <w:t>, δεν θα πρέπει να αναμένουμε τελικά από τον Θεό</w:t>
      </w:r>
      <w:r>
        <w:rPr>
          <w:rFonts w:eastAsia="Times New Roman" w:cs="Times New Roman"/>
          <w:szCs w:val="24"/>
        </w:rPr>
        <w:t>,</w:t>
      </w:r>
      <w:r>
        <w:rPr>
          <w:rFonts w:eastAsia="Times New Roman" w:cs="Times New Roman"/>
          <w:szCs w:val="24"/>
        </w:rPr>
        <w:t xml:space="preserve"> για να λάβουμε άποψη και γνώση και για τα αίτια αλλά και φυσικά για όλες τις διαδικασίες που θα έπρεπε να είχαν γίνει εγκαίρως. </w:t>
      </w:r>
    </w:p>
    <w:p w14:paraId="7DFB3D5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δεν είστε νέος σε αυτή την Αίθ</w:t>
      </w:r>
      <w:r>
        <w:rPr>
          <w:rFonts w:eastAsia="Times New Roman" w:cs="Times New Roman"/>
          <w:szCs w:val="24"/>
        </w:rPr>
        <w:t>ουσα. Έχετε μεγάλη εμπειρία και κυβερνητική και κοινοβουλευτική. Έχετε στα συρτάρια του Υπουργείου σας –σας έχει παραδοθεί- σχέδιο νόμου για την πιστοποίηση των επιθεωρητών πλοίων, προκειμένου να εναρμονιστούμε με τα ισχύοντα διεθνώς και ακόμη, δυστυχώς, π</w:t>
      </w:r>
      <w:r>
        <w:rPr>
          <w:rFonts w:eastAsia="Times New Roman" w:cs="Times New Roman"/>
          <w:szCs w:val="24"/>
        </w:rPr>
        <w:t xml:space="preserve">αραμένει στα συρτάρια σας. </w:t>
      </w:r>
    </w:p>
    <w:p w14:paraId="7DFB3D5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Τι ακούσαμε σήμερα; Επικοινωνία, προσπάθεια δημιουργίας αποδιοπομπαίου τράγου. Τελικά φταίει μόνο ο πλοιοκτήτης. </w:t>
      </w:r>
      <w:r>
        <w:rPr>
          <w:rFonts w:eastAsia="Times New Roman" w:cs="Times New Roman"/>
          <w:szCs w:val="24"/>
        </w:rPr>
        <w:lastRenderedPageBreak/>
        <w:t>Το Υπουργείο δεν φταίει. Έδρασε εγκαίρως. Για όλα φταίει το λαθρεμπόριο. Για όλα φταίνε οι εταιρείες. Ό</w:t>
      </w:r>
      <w:r>
        <w:rPr>
          <w:rFonts w:eastAsia="Times New Roman" w:cs="Times New Roman"/>
          <w:szCs w:val="24"/>
        </w:rPr>
        <w:t>ποιες</w:t>
      </w:r>
      <w:r>
        <w:rPr>
          <w:rFonts w:eastAsia="Times New Roman" w:cs="Times New Roman"/>
          <w:szCs w:val="24"/>
        </w:rPr>
        <w:t xml:space="preserve"> παθογέ</w:t>
      </w:r>
      <w:r>
        <w:rPr>
          <w:rFonts w:eastAsia="Times New Roman" w:cs="Times New Roman"/>
          <w:szCs w:val="24"/>
        </w:rPr>
        <w:t>νειες υπάρχουν, να έρθουν για να τις συζητήσουμε. Αυτό είναι μια άλλη ιστορία. Εάν υπάρχουν, καταθέστε συγκεκριμένες προτάσεις, όχι ευφυολογήματα, όχι προσπάθεια αποπροσανατολισμού.</w:t>
      </w:r>
    </w:p>
    <w:p w14:paraId="7DFB3D6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Κύριε Υπουργέ, για όσο</w:t>
      </w:r>
      <w:r>
        <w:rPr>
          <w:rFonts w:eastAsia="Times New Roman" w:cs="Times New Roman"/>
          <w:szCs w:val="24"/>
        </w:rPr>
        <w:t>ν</w:t>
      </w:r>
      <w:r>
        <w:rPr>
          <w:rFonts w:eastAsia="Times New Roman" w:cs="Times New Roman"/>
          <w:szCs w:val="24"/>
        </w:rPr>
        <w:t xml:space="preserve"> χρόνο μένει ακόμα και για όση πολιτική ευθιξία, θά</w:t>
      </w:r>
      <w:r>
        <w:rPr>
          <w:rFonts w:eastAsia="Times New Roman" w:cs="Times New Roman"/>
          <w:szCs w:val="24"/>
        </w:rPr>
        <w:t>ρρος και φιλότιμο έχετε, αναλάβετε επιτέλους προσωπικά τις ευθύνες σας. Να αναλάβει επιτέλους και η Κυβέρνηση τις ευθύνες της, διότι οι επιπτώσεις από το ναυάγιο είναι τεράστιες. Εσείς, εάν δεν το καταλάβατε, την Τρίτη το πρωί, όταν ενημερώσατε δημοσίως το</w:t>
      </w:r>
      <w:r>
        <w:rPr>
          <w:rFonts w:eastAsia="Times New Roman" w:cs="Times New Roman"/>
          <w:szCs w:val="24"/>
        </w:rPr>
        <w:t xml:space="preserve">ν ελληνικό λαό ότι όλα πάνε καλά και είναι υπό έλεγχο, αναλάβατε και τις πολιτικές και τις επιχειρησιακές ευθύνες. </w:t>
      </w:r>
    </w:p>
    <w:p w14:paraId="7DFB3D6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Σε ένα επιχειρησιακό Υπουργείο, κύριε Υπουργέ, βεβαίως την επιχειρησιακή ευθύνη την έχει ο </w:t>
      </w:r>
      <w:r>
        <w:rPr>
          <w:rFonts w:eastAsia="Times New Roman" w:cs="Times New Roman"/>
          <w:szCs w:val="24"/>
        </w:rPr>
        <w:t>Αρχη</w:t>
      </w:r>
      <w:r>
        <w:rPr>
          <w:rFonts w:eastAsia="Times New Roman" w:cs="Times New Roman"/>
          <w:szCs w:val="24"/>
        </w:rPr>
        <w:t xml:space="preserve">γός. Ο Υπουργός είναι εκείνος ο οποίος </w:t>
      </w:r>
      <w:r>
        <w:rPr>
          <w:rFonts w:eastAsia="Times New Roman" w:cs="Times New Roman"/>
          <w:szCs w:val="24"/>
        </w:rPr>
        <w:t xml:space="preserve">εποπτεύει τις υπηρεσίες του, ο Υπουργός είναι εκείνος που αναλαμβάνει άμεσα πρωτοβουλίες. Επομένως εσείς, κύριε Υπουργέ, αναλάβατε συνολικά όλη την ευθύνη, πολιτική και υπηρεσιακή. </w:t>
      </w:r>
    </w:p>
    <w:p w14:paraId="7DFB3D62" w14:textId="77777777" w:rsidR="000E1967" w:rsidRDefault="00A63212">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7DFB3D63"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ΠΡΟΕΔΡΕΥΩΝ (Μάριος Γ</w:t>
      </w:r>
      <w:r>
        <w:rPr>
          <w:rFonts w:eastAsia="Times New Roman" w:cs="Times New Roman"/>
          <w:b/>
          <w:szCs w:val="24"/>
        </w:rPr>
        <w:t xml:space="preserve">εωργιάδης): </w:t>
      </w:r>
      <w:r>
        <w:rPr>
          <w:rFonts w:eastAsia="Times New Roman" w:cs="Times New Roman"/>
          <w:szCs w:val="24"/>
        </w:rPr>
        <w:t xml:space="preserve">Ευχαριστούμε τον κ. </w:t>
      </w:r>
      <w:proofErr w:type="spellStart"/>
      <w:r>
        <w:rPr>
          <w:rFonts w:eastAsia="Times New Roman" w:cs="Times New Roman"/>
          <w:szCs w:val="24"/>
        </w:rPr>
        <w:t>Πλακιωτάκη</w:t>
      </w:r>
      <w:proofErr w:type="spellEnd"/>
      <w:r>
        <w:rPr>
          <w:rFonts w:eastAsia="Times New Roman" w:cs="Times New Roman"/>
          <w:szCs w:val="24"/>
        </w:rPr>
        <w:t xml:space="preserve">. </w:t>
      </w:r>
    </w:p>
    <w:p w14:paraId="7DFB3D64" w14:textId="77777777" w:rsidR="000E1967" w:rsidRDefault="00A63212">
      <w:pPr>
        <w:spacing w:after="0" w:line="600" w:lineRule="auto"/>
        <w:ind w:firstLine="720"/>
        <w:jc w:val="both"/>
        <w:rPr>
          <w:rFonts w:eastAsia="Times New Roman" w:cs="Times New Roman"/>
          <w:b/>
          <w:szCs w:val="24"/>
        </w:rPr>
      </w:pPr>
      <w:r>
        <w:rPr>
          <w:rFonts w:eastAsia="Times New Roman" w:cs="Times New Roman"/>
          <w:szCs w:val="24"/>
        </w:rPr>
        <w:t>Ακολουθεί η κ. Μπακογιάννη και</w:t>
      </w:r>
      <w:r>
        <w:rPr>
          <w:rFonts w:eastAsia="Times New Roman" w:cs="Times New Roman"/>
          <w:szCs w:val="24"/>
        </w:rPr>
        <w:t>,</w:t>
      </w:r>
      <w:r>
        <w:rPr>
          <w:rFonts w:eastAsia="Times New Roman" w:cs="Times New Roman"/>
          <w:szCs w:val="24"/>
        </w:rPr>
        <w:t xml:space="preserve"> κατά παρέκκλιση</w:t>
      </w:r>
      <w:r>
        <w:rPr>
          <w:rFonts w:eastAsia="Times New Roman" w:cs="Times New Roman"/>
          <w:szCs w:val="24"/>
        </w:rPr>
        <w:t>,</w:t>
      </w:r>
      <w:r>
        <w:rPr>
          <w:rFonts w:eastAsia="Times New Roman" w:cs="Times New Roman"/>
          <w:szCs w:val="24"/>
        </w:rPr>
        <w:t xml:space="preserve"> έχει ζητήσει τον λόγο ο Πρόεδρος του Ποταμιού κ. Θεοδωράκης</w:t>
      </w:r>
      <w:r>
        <w:rPr>
          <w:rFonts w:eastAsia="Times New Roman" w:cs="Times New Roman"/>
          <w:szCs w:val="24"/>
        </w:rPr>
        <w:t>,</w:t>
      </w:r>
      <w:r>
        <w:rPr>
          <w:rFonts w:eastAsia="Times New Roman" w:cs="Times New Roman"/>
          <w:szCs w:val="24"/>
        </w:rPr>
        <w:t xml:space="preserve"> που θα πάρει τον λόγο μετά. </w:t>
      </w:r>
    </w:p>
    <w:p w14:paraId="7DFB3D6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Έχετε τον λόγο, κυρία συνάδελφε.</w:t>
      </w:r>
    </w:p>
    <w:p w14:paraId="7DFB3D66"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Κυρίες και κύριοι </w:t>
      </w:r>
      <w:r>
        <w:rPr>
          <w:rFonts w:eastAsia="Times New Roman" w:cs="Times New Roman"/>
          <w:szCs w:val="24"/>
        </w:rPr>
        <w:t xml:space="preserve">συνάδελφοι, εγώ δεν θα ασχοληθώ με αυτά που δεν είπε ο κ. </w:t>
      </w:r>
      <w:proofErr w:type="spellStart"/>
      <w:r>
        <w:rPr>
          <w:rFonts w:eastAsia="Times New Roman" w:cs="Times New Roman"/>
          <w:szCs w:val="24"/>
        </w:rPr>
        <w:t>Κουρουμπλής</w:t>
      </w:r>
      <w:proofErr w:type="spellEnd"/>
      <w:r>
        <w:rPr>
          <w:rFonts w:eastAsia="Times New Roman" w:cs="Times New Roman"/>
          <w:szCs w:val="24"/>
        </w:rPr>
        <w:t xml:space="preserve">. Θεωρώ ότι μετά από το σημερινό </w:t>
      </w:r>
      <w:proofErr w:type="spellStart"/>
      <w:r>
        <w:rPr>
          <w:rFonts w:eastAsia="Times New Roman" w:cs="Times New Roman"/>
          <w:szCs w:val="24"/>
        </w:rPr>
        <w:t>β</w:t>
      </w:r>
      <w:r>
        <w:rPr>
          <w:rFonts w:eastAsia="Times New Roman" w:cs="Times New Roman"/>
          <w:szCs w:val="24"/>
        </w:rPr>
        <w:t>ατερλ</w:t>
      </w:r>
      <w:r>
        <w:rPr>
          <w:rFonts w:eastAsia="Times New Roman" w:cs="Times New Roman"/>
          <w:szCs w:val="24"/>
        </w:rPr>
        <w:t>ό</w:t>
      </w:r>
      <w:proofErr w:type="spellEnd"/>
      <w:r>
        <w:rPr>
          <w:rFonts w:eastAsia="Times New Roman" w:cs="Times New Roman"/>
          <w:szCs w:val="24"/>
        </w:rPr>
        <w:t xml:space="preserve"> του κ. </w:t>
      </w:r>
      <w:proofErr w:type="spellStart"/>
      <w:r>
        <w:rPr>
          <w:rFonts w:eastAsia="Times New Roman" w:cs="Times New Roman"/>
          <w:szCs w:val="24"/>
        </w:rPr>
        <w:t>Κουρουμπλή</w:t>
      </w:r>
      <w:proofErr w:type="spellEnd"/>
      <w:r>
        <w:rPr>
          <w:rFonts w:eastAsia="Times New Roman" w:cs="Times New Roman"/>
          <w:szCs w:val="24"/>
        </w:rPr>
        <w:t xml:space="preserve"> δεν υπάρχει συνέχεια. </w:t>
      </w:r>
    </w:p>
    <w:p w14:paraId="7DFB3D6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Θέλω, όμως, να απαντήσω στον κ. </w:t>
      </w:r>
      <w:proofErr w:type="spellStart"/>
      <w:r>
        <w:rPr>
          <w:rFonts w:eastAsia="Times New Roman" w:cs="Times New Roman"/>
          <w:szCs w:val="24"/>
        </w:rPr>
        <w:t>Δρίτσα</w:t>
      </w:r>
      <w:proofErr w:type="spellEnd"/>
      <w:r>
        <w:rPr>
          <w:rFonts w:eastAsia="Times New Roman" w:cs="Times New Roman"/>
          <w:szCs w:val="24"/>
        </w:rPr>
        <w:t xml:space="preserve"> και λυπάμαι που δεν είναι μέσα στην Αίθουσα αυτή. Χαρακτήρισε την </w:t>
      </w:r>
      <w:r>
        <w:rPr>
          <w:rFonts w:eastAsia="Times New Roman" w:cs="Times New Roman"/>
          <w:szCs w:val="24"/>
        </w:rPr>
        <w:t xml:space="preserve">πολιτική της Νέας Δημοκρατίας υποκριτική και ανεύθυνη. </w:t>
      </w:r>
    </w:p>
    <w:p w14:paraId="7DFB3D68"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πού ήταν η υποκρισία και πού ήταν η ανευθυνότητα; Η Νέα Δημοκρατία επέλεξε να αναδείξει το σύνολο των αδυναμιών της διαχείρισης αυτής της κρίσης. Όφειλε να το κάνει ως Αξ</w:t>
      </w:r>
      <w:r>
        <w:rPr>
          <w:rFonts w:eastAsia="Times New Roman" w:cs="Times New Roman"/>
          <w:szCs w:val="24"/>
        </w:rPr>
        <w:t xml:space="preserve">ιωματική Αντιπολίτευση και όφειλε να το κάνει με σοβαρότητα και υπευθυνότητα και το έπραξε. </w:t>
      </w:r>
    </w:p>
    <w:p w14:paraId="7DFB3D6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Ενοχληθήκατε, κυρίες και κύριοι συνάδελφοι, γιατί ο Κυριάκος Μητσοτάκης πήγε στις πληγείσες περιοχές; Ενοχληθήκατε γιατί πήγε και μίλησε με τους ψαράδες; Ενοχληθήκ</w:t>
      </w:r>
      <w:r>
        <w:rPr>
          <w:rFonts w:eastAsia="Times New Roman" w:cs="Times New Roman"/>
          <w:szCs w:val="24"/>
        </w:rPr>
        <w:t>ατε γιατί πήγε και μίλησε με τους ταβερνιάρηδες; Αυτή είναι η δουλειά μας. Η δουλειά μας είναι να επιλέξουμε τον τρόπο της καλύτερης δυνατής επαφής</w:t>
      </w:r>
      <w:r>
        <w:rPr>
          <w:rFonts w:eastAsia="Times New Roman" w:cs="Times New Roman"/>
          <w:szCs w:val="24"/>
        </w:rPr>
        <w:t>,</w:t>
      </w:r>
      <w:r>
        <w:rPr>
          <w:rFonts w:eastAsia="Times New Roman" w:cs="Times New Roman"/>
          <w:szCs w:val="24"/>
        </w:rPr>
        <w:t xml:space="preserve"> για να έχουμε την πλήρη ενημέρωση της πραγματικότητας των κινδύνων και να μετρήσουμε το κόστος. </w:t>
      </w:r>
    </w:p>
    <w:p w14:paraId="7DFB3D6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Στη Νέα Δη</w:t>
      </w:r>
      <w:r>
        <w:rPr>
          <w:rFonts w:eastAsia="Times New Roman" w:cs="Times New Roman"/>
          <w:szCs w:val="24"/>
        </w:rPr>
        <w:t>μοκρατία, κυρίες και κύριοι συνάδελφοι, κάναμε αυτό που η Κυβέρνησή σας δεν έκανε. Μας κάλεσε σε σύσκεψη ο Κυριάκος Μητσοτάκης</w:t>
      </w:r>
      <w:r>
        <w:rPr>
          <w:rFonts w:eastAsia="Times New Roman" w:cs="Times New Roman"/>
          <w:szCs w:val="24"/>
        </w:rPr>
        <w:t>,</w:t>
      </w:r>
      <w:r>
        <w:rPr>
          <w:rFonts w:eastAsia="Times New Roman" w:cs="Times New Roman"/>
          <w:szCs w:val="24"/>
        </w:rPr>
        <w:t xml:space="preserve"> με εντολή να του πούμε ταχύτατα από πού και πώς θα δοθούν οι αποζημιώσεις και πώς θα μπορέσουμε να προστατεύσουμε τους πολίτες π</w:t>
      </w:r>
      <w:r>
        <w:rPr>
          <w:rFonts w:eastAsia="Times New Roman" w:cs="Times New Roman"/>
          <w:szCs w:val="24"/>
        </w:rPr>
        <w:t xml:space="preserve">ου επλήγησαν. Το καταθέσαμε δημόσια. </w:t>
      </w:r>
    </w:p>
    <w:p w14:paraId="7DFB3D6B" w14:textId="77777777" w:rsidR="000E1967" w:rsidRDefault="00A63212">
      <w:pPr>
        <w:spacing w:after="0" w:line="600" w:lineRule="auto"/>
        <w:ind w:firstLine="709"/>
        <w:jc w:val="both"/>
        <w:rPr>
          <w:rFonts w:eastAsia="Times New Roman" w:cs="Times New Roman"/>
          <w:szCs w:val="24"/>
        </w:rPr>
      </w:pPr>
      <w:r>
        <w:rPr>
          <w:rFonts w:eastAsia="Times New Roman" w:cs="Times New Roman"/>
          <w:szCs w:val="24"/>
        </w:rPr>
        <w:t>Με εντολή του Κυριάκου Μητσοτάκη φεύγουν αύριο δύο συνάδελφοι εξειδικευμένοι για τις Βρυξέλλες</w:t>
      </w:r>
      <w:r>
        <w:rPr>
          <w:rFonts w:eastAsia="Times New Roman" w:cs="Times New Roman"/>
          <w:szCs w:val="24"/>
        </w:rPr>
        <w:t>,</w:t>
      </w:r>
      <w:r>
        <w:rPr>
          <w:rFonts w:eastAsia="Times New Roman" w:cs="Times New Roman"/>
          <w:szCs w:val="24"/>
        </w:rPr>
        <w:t xml:space="preserve"> για να πάνε και να ενημερώσουν τις Βρυξέλλες, ώστε ακόμα και από τα μικρά προγράμματα που δεν επιτρέπουν μεγάλες χρηματοδο</w:t>
      </w:r>
      <w:r>
        <w:rPr>
          <w:rFonts w:eastAsia="Times New Roman" w:cs="Times New Roman"/>
          <w:szCs w:val="24"/>
        </w:rPr>
        <w:t xml:space="preserve">τήσεις, να μπορούμε να τις πάρουμε εγκαίρως. Κρούσαμε τον κώδωνα του κινδύνου στο Υπουργείο ότι ο τρόπος του χειρισμού οδηγεί σε κίνδυνο τη δυνατότητα να ζητήσουμε αποζημιώσεις. </w:t>
      </w:r>
    </w:p>
    <w:p w14:paraId="7DFB3D6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Πού είναι η ανευθυνότητα, κυρίες και κύριοι συνάδελφοι; Για συγκρίνετε λιγάκι</w:t>
      </w:r>
      <w:r>
        <w:rPr>
          <w:rFonts w:eastAsia="Times New Roman" w:cs="Times New Roman"/>
          <w:szCs w:val="24"/>
        </w:rPr>
        <w:t xml:space="preserve"> ποια ήταν η δική σας στάση παλαιότερα.</w:t>
      </w:r>
    </w:p>
    <w:p w14:paraId="7DFB3D6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Εγώ θέλω να μιλήσω στον ΣΥΡΙΖΑ του αύριο και στον κ. </w:t>
      </w:r>
      <w:proofErr w:type="spellStart"/>
      <w:r>
        <w:rPr>
          <w:rFonts w:eastAsia="Times New Roman" w:cs="Times New Roman"/>
          <w:szCs w:val="24"/>
        </w:rPr>
        <w:t>Δρίτσα</w:t>
      </w:r>
      <w:proofErr w:type="spellEnd"/>
      <w:r>
        <w:rPr>
          <w:rFonts w:eastAsia="Times New Roman" w:cs="Times New Roman"/>
          <w:szCs w:val="24"/>
        </w:rPr>
        <w:t xml:space="preserve">, τον οποίο και σέβομαι και εκτιμώ, με όλες τις μεγάλες διαφορές που έχουμε. Αναφέρθηκε στο λαθρεμπόριο. </w:t>
      </w:r>
    </w:p>
    <w:p w14:paraId="7DFB3D6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κάνει τρεις ερωτή</w:t>
      </w:r>
      <w:r>
        <w:rPr>
          <w:rFonts w:eastAsia="Times New Roman" w:cs="Times New Roman"/>
          <w:szCs w:val="24"/>
        </w:rPr>
        <w:t>σεις για το λαθρεμπόριο, όχι μόνο γιατί η Κυβέρνηση το είχε «σημαία», αλλά διότι έβλεπα ότι από τ</w:t>
      </w:r>
      <w:r>
        <w:rPr>
          <w:rFonts w:eastAsia="Times New Roman" w:cs="Times New Roman"/>
          <w:szCs w:val="24"/>
        </w:rPr>
        <w:t>ι</w:t>
      </w:r>
      <w:r>
        <w:rPr>
          <w:rFonts w:eastAsia="Times New Roman" w:cs="Times New Roman"/>
          <w:szCs w:val="24"/>
        </w:rPr>
        <w:t>ς είκοσι επτά χιλιάδες ελέγχους που έκανε η προηγούμενη κυβέρνηση, αυτή η Κυβέρνηση έχει κάνει δυόμισι χιλιάδες. Είκοσι επτά χιλιάδες με δυόμισι. Χωρίς να κάν</w:t>
      </w:r>
      <w:r>
        <w:rPr>
          <w:rFonts w:eastAsia="Times New Roman" w:cs="Times New Roman"/>
          <w:szCs w:val="24"/>
        </w:rPr>
        <w:t xml:space="preserve">εις έλεγχο δεν μπορείς να ξέρεις αν πράγματι γίνεται λαθρεμπόριο ή όχι. Δεν το μυρίζεις το λαθρεμπόριο. Το ελέγχεις. </w:t>
      </w:r>
    </w:p>
    <w:p w14:paraId="7DFB3D6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Φτάνουμε και ρωτάμε την Κυβέρνηση σήμερα: «Πώς είναι δυνατόν, βρε παιδιά; Δεν υπήρξε έλεγχος του πλοίου αυτού και του ενός και του άλλου π</w:t>
      </w:r>
      <w:r>
        <w:rPr>
          <w:rFonts w:eastAsia="Times New Roman" w:cs="Times New Roman"/>
          <w:szCs w:val="24"/>
        </w:rPr>
        <w:t xml:space="preserve">λοίου που πήγε να κάνει την </w:t>
      </w:r>
      <w:proofErr w:type="spellStart"/>
      <w:r>
        <w:rPr>
          <w:rFonts w:eastAsia="Times New Roman" w:cs="Times New Roman"/>
          <w:szCs w:val="24"/>
        </w:rPr>
        <w:t>απάντληση</w:t>
      </w:r>
      <w:proofErr w:type="spellEnd"/>
      <w:r>
        <w:rPr>
          <w:rFonts w:eastAsia="Times New Roman" w:cs="Times New Roman"/>
          <w:szCs w:val="24"/>
        </w:rPr>
        <w:t>;». «Είναι»</w:t>
      </w:r>
      <w:r>
        <w:rPr>
          <w:rFonts w:eastAsia="Times New Roman" w:cs="Times New Roman"/>
          <w:szCs w:val="24"/>
        </w:rPr>
        <w:t>,</w:t>
      </w:r>
      <w:r>
        <w:rPr>
          <w:rFonts w:eastAsia="Times New Roman" w:cs="Times New Roman"/>
          <w:szCs w:val="24"/>
        </w:rPr>
        <w:t xml:space="preserve"> λέει</w:t>
      </w:r>
      <w:r>
        <w:rPr>
          <w:rFonts w:eastAsia="Times New Roman" w:cs="Times New Roman"/>
          <w:szCs w:val="24"/>
        </w:rPr>
        <w:t>,</w:t>
      </w:r>
      <w:r>
        <w:rPr>
          <w:rFonts w:eastAsia="Times New Roman" w:cs="Times New Roman"/>
          <w:szCs w:val="24"/>
        </w:rPr>
        <w:t xml:space="preserve"> «ύβρις». </w:t>
      </w:r>
    </w:p>
    <w:p w14:paraId="7DFB3D7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Από πού, κύριοι συνάδελφοι, είναι ύβρις; Από πού κι ως πού είναι ύβρις; Πού το βρήκατε γραμμένο αυτό; Είναι ύβρις να κάνεις ερώτηση και να πεις «δεν έχετε κάνει τη δουλειά σας, κύριοι;». Καλώς ή κακώς, δεν την έχετε κάνει τη δουλειά σας και δεν </w:t>
      </w:r>
      <w:r>
        <w:rPr>
          <w:rFonts w:eastAsia="Times New Roman" w:cs="Times New Roman"/>
          <w:szCs w:val="24"/>
        </w:rPr>
        <w:lastRenderedPageBreak/>
        <w:t>έχετε κάνει</w:t>
      </w:r>
      <w:r>
        <w:rPr>
          <w:rFonts w:eastAsia="Times New Roman" w:cs="Times New Roman"/>
          <w:szCs w:val="24"/>
        </w:rPr>
        <w:t xml:space="preserve"> τη δουλειά σας ούτε στον τομέα ελέγχου του λαθρεμπορίου. </w:t>
      </w:r>
    </w:p>
    <w:p w14:paraId="7DFB3D7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Μας είπε ο κ. </w:t>
      </w:r>
      <w:proofErr w:type="spellStart"/>
      <w:r>
        <w:rPr>
          <w:rFonts w:eastAsia="Times New Roman" w:cs="Times New Roman"/>
          <w:szCs w:val="24"/>
        </w:rPr>
        <w:t>Δρίτσας</w:t>
      </w:r>
      <w:proofErr w:type="spellEnd"/>
      <w:r>
        <w:rPr>
          <w:rFonts w:eastAsia="Times New Roman" w:cs="Times New Roman"/>
          <w:szCs w:val="24"/>
        </w:rPr>
        <w:t xml:space="preserve"> ότι έχει υπογράψει μια απόφαση ηλεκτρονικού ελέγχου. Τη χαιρετίζω. Μπορείτε να μου πείτε γιατί μόλις έφυγε ο κ. </w:t>
      </w:r>
      <w:proofErr w:type="spellStart"/>
      <w:r>
        <w:rPr>
          <w:rFonts w:eastAsia="Times New Roman" w:cs="Times New Roman"/>
          <w:szCs w:val="24"/>
        </w:rPr>
        <w:t>Δρίτσας</w:t>
      </w:r>
      <w:proofErr w:type="spellEnd"/>
      <w:r>
        <w:rPr>
          <w:rFonts w:eastAsia="Times New Roman" w:cs="Times New Roman"/>
          <w:szCs w:val="24"/>
        </w:rPr>
        <w:t xml:space="preserve"> δεν έγινε τίποτα; Μπορείτε να μου πείτε γιατί δεν προχώ</w:t>
      </w:r>
      <w:r>
        <w:rPr>
          <w:rFonts w:eastAsia="Times New Roman" w:cs="Times New Roman"/>
          <w:szCs w:val="24"/>
        </w:rPr>
        <w:t>ρησε; Πώς</w:t>
      </w:r>
      <w:r>
        <w:rPr>
          <w:rFonts w:eastAsia="Times New Roman" w:cs="Times New Roman"/>
          <w:szCs w:val="24"/>
        </w:rPr>
        <w:t>,</w:t>
      </w:r>
      <w:r>
        <w:rPr>
          <w:rFonts w:eastAsia="Times New Roman" w:cs="Times New Roman"/>
          <w:szCs w:val="24"/>
        </w:rPr>
        <w:t xml:space="preserve"> ως διά μαγείας</w:t>
      </w:r>
      <w:r>
        <w:rPr>
          <w:rFonts w:eastAsia="Times New Roman" w:cs="Times New Roman"/>
          <w:szCs w:val="24"/>
        </w:rPr>
        <w:t>,</w:t>
      </w:r>
      <w:r>
        <w:rPr>
          <w:rFonts w:eastAsia="Times New Roman" w:cs="Times New Roman"/>
          <w:szCs w:val="24"/>
        </w:rPr>
        <w:t xml:space="preserve"> σταμάτησε; Δεν νιώθετε την ανάγκη να εξηγήσετε στον ελληνικό λαό τι ακριβώς έχει γίνει και εγκαλείτε εμάς για ανευθυνότητα και για έλλειψη ευθύνης; </w:t>
      </w:r>
    </w:p>
    <w:p w14:paraId="7DFB3D7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Εγώ καταλαβαίνω την απεγνωσμένη προσπάθεια του Κοινοβουλευτικού Εκπροσώπου του ΣΥΡΙΖΑ, βλέποντας τα αισθήματα της Κοινοβουλευτικής Ομάδας του ΣΥΡΙΖΑ σήμερα, να κάνει μια ελάχιστη προσπάθεια συσπείρωσης. </w:t>
      </w:r>
    </w:p>
    <w:p w14:paraId="7DFB3D7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Όμως, κυρίες και κύριοι συνάδελφοι, στη ζωή και στην</w:t>
      </w:r>
      <w:r>
        <w:rPr>
          <w:rFonts w:eastAsia="Times New Roman" w:cs="Times New Roman"/>
          <w:szCs w:val="24"/>
        </w:rPr>
        <w:t xml:space="preserve"> πολιτική η αλήθεια δεν κρύβεται. Όταν σε διαψεύδει η πραγματικότητα, δεν μπορείς να κάνεις τίποτα. Το μόνο που μπορείς να κάνεις είναι να πεις την αλήθεια, να αναλάβεις τις ευθύνες σου και να πας </w:t>
      </w:r>
      <w:r>
        <w:rPr>
          <w:rFonts w:eastAsia="Times New Roman" w:cs="Times New Roman"/>
          <w:szCs w:val="24"/>
        </w:rPr>
        <w:t xml:space="preserve">στο </w:t>
      </w:r>
      <w:r>
        <w:rPr>
          <w:rFonts w:eastAsia="Times New Roman" w:cs="Times New Roman"/>
          <w:szCs w:val="24"/>
        </w:rPr>
        <w:t xml:space="preserve">σπίτι σου όσο το δυνατόν γρηγορότερα. </w:t>
      </w:r>
    </w:p>
    <w:p w14:paraId="7DFB3D74" w14:textId="77777777" w:rsidR="000E1967" w:rsidRDefault="00A63212">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της Νέας Δημοκρατίας)</w:t>
      </w:r>
    </w:p>
    <w:p w14:paraId="7DFB3D7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την κ. Μπακογιάννη. </w:t>
      </w:r>
    </w:p>
    <w:p w14:paraId="7DFB3D7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Σταύρος Θεοδωράκης. Θέλετε δέκα λεπτά; </w:t>
      </w:r>
    </w:p>
    <w:p w14:paraId="7DFB3D77"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w:t>
      </w:r>
      <w:r>
        <w:rPr>
          <w:rFonts w:eastAsia="Times New Roman" w:cs="Times New Roman"/>
          <w:b/>
          <w:szCs w:val="24"/>
        </w:rPr>
        <w:t>Τ</w:t>
      </w:r>
      <w:r>
        <w:rPr>
          <w:rFonts w:eastAsia="Times New Roman" w:cs="Times New Roman"/>
          <w:b/>
          <w:szCs w:val="24"/>
        </w:rPr>
        <w:t>ο Ποτάμι):</w:t>
      </w:r>
      <w:r>
        <w:rPr>
          <w:rFonts w:eastAsia="Times New Roman" w:cs="Times New Roman"/>
          <w:szCs w:val="24"/>
        </w:rPr>
        <w:t xml:space="preserve"> Όχι, λιγότερο. Να μη λέμε τα ίδια και </w:t>
      </w:r>
      <w:r>
        <w:rPr>
          <w:rFonts w:eastAsia="Times New Roman" w:cs="Times New Roman"/>
          <w:szCs w:val="24"/>
        </w:rPr>
        <w:t xml:space="preserve">τα ίδια. </w:t>
      </w:r>
    </w:p>
    <w:p w14:paraId="7DFB3D78"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Σας βάζω οκτώ και διαχειρίζεστε τον χρόνο σας.</w:t>
      </w:r>
    </w:p>
    <w:p w14:paraId="7DFB3D79"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w:t>
      </w:r>
      <w:r>
        <w:rPr>
          <w:rFonts w:eastAsia="Times New Roman" w:cs="Times New Roman"/>
          <w:b/>
          <w:szCs w:val="24"/>
        </w:rPr>
        <w:t>Τ</w:t>
      </w:r>
      <w:r>
        <w:rPr>
          <w:rFonts w:eastAsia="Times New Roman" w:cs="Times New Roman"/>
          <w:b/>
          <w:szCs w:val="24"/>
        </w:rPr>
        <w:t>ο Ποτάμι):</w:t>
      </w:r>
      <w:r>
        <w:rPr>
          <w:rFonts w:eastAsia="Times New Roman" w:cs="Times New Roman"/>
          <w:szCs w:val="24"/>
        </w:rPr>
        <w:t xml:space="preserve"> Ευχαριστώ.</w:t>
      </w:r>
    </w:p>
    <w:p w14:paraId="7DFB3D7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Γιατί έγινε, λοιπόν, το ατύχημα; Γιατί; Γιατί βούλιαξε το πλοίο; Γιατί μαύρισαν οι παραλίες; Γιατί μαύ</w:t>
      </w:r>
      <w:r>
        <w:rPr>
          <w:rFonts w:eastAsia="Times New Roman" w:cs="Times New Roman"/>
          <w:szCs w:val="24"/>
        </w:rPr>
        <w:t>ρισε η ψυχή μας; Γιατί; Πήγα στη Σαλαμίνα, στα Σελήνια, τη δεύτερη</w:t>
      </w:r>
      <w:r>
        <w:rPr>
          <w:rFonts w:eastAsia="Times New Roman" w:cs="Times New Roman"/>
          <w:szCs w:val="24"/>
        </w:rPr>
        <w:t xml:space="preserve">, </w:t>
      </w:r>
      <w:r>
        <w:rPr>
          <w:rFonts w:eastAsia="Times New Roman" w:cs="Times New Roman"/>
          <w:szCs w:val="24"/>
        </w:rPr>
        <w:t>τρίτη μέρα. Με ρωτούσαν οι κάτοικοι, πρώτον, γιατί δεν ήρθαν οι Υπουργοί. Ξέρετε, νομίζουν στις παραλίες ότι είμαστε όλοι μια παρέα και ότι πηγαίνουμε όλοι μαζί. Με ρωτούσαν: «Γιατί δεν εί</w:t>
      </w:r>
      <w:r>
        <w:rPr>
          <w:rFonts w:eastAsia="Times New Roman" w:cs="Times New Roman"/>
          <w:szCs w:val="24"/>
        </w:rPr>
        <w:t>ναι εδώ ο Υπουργός να μας πει πώς θα ζήσουμε μ’ αυτές τις μαύρες παραλίες</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Ήρθε μια κυρία με το παιδί της αγκαλιά σε ένα συνεχές βουβό κλάμα να επαναλαμβάνει τη φράση: «Αυτές οι παραλίες μπορεί να μην είναι οι ομορφότερες του κόσμου, είναι όμως οι </w:t>
      </w:r>
      <w:r>
        <w:rPr>
          <w:rFonts w:eastAsia="Times New Roman" w:cs="Times New Roman"/>
          <w:szCs w:val="24"/>
        </w:rPr>
        <w:lastRenderedPageBreak/>
        <w:t xml:space="preserve">δικές </w:t>
      </w:r>
      <w:r>
        <w:rPr>
          <w:rFonts w:eastAsia="Times New Roman" w:cs="Times New Roman"/>
          <w:szCs w:val="24"/>
        </w:rPr>
        <w:t>μας θάλασσες. Καταστράφηκαν και καταστράφηκε και η ζωή μας</w:t>
      </w:r>
      <w:r>
        <w:rPr>
          <w:rFonts w:eastAsia="Times New Roman" w:cs="Times New Roman"/>
          <w:szCs w:val="24"/>
        </w:rPr>
        <w:t>.</w:t>
      </w:r>
      <w:r>
        <w:rPr>
          <w:rFonts w:eastAsia="Times New Roman" w:cs="Times New Roman"/>
          <w:szCs w:val="24"/>
        </w:rPr>
        <w:t xml:space="preserve">». </w:t>
      </w:r>
    </w:p>
    <w:p w14:paraId="7DFB3D7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Το ερώτημα, λοιπόν, παραμένει. Γιατί έγινε το ατύχημα; Προσέξτε. Διαβάζω: «Την ευθύνη την έχει μια κοινωνία ολόκληρη και μια παγκόσμια οικονομία εξαρτημένη από το πετρέλαιο κι ένα σκληρό λόμπι</w:t>
      </w:r>
      <w:r>
        <w:rPr>
          <w:rFonts w:eastAsia="Times New Roman" w:cs="Times New Roman"/>
          <w:szCs w:val="24"/>
        </w:rPr>
        <w:t>,</w:t>
      </w:r>
      <w:r>
        <w:rPr>
          <w:rFonts w:eastAsia="Times New Roman" w:cs="Times New Roman"/>
          <w:szCs w:val="24"/>
        </w:rPr>
        <w:t xml:space="preserve"> που δεν επιτρέπει να έχουμε επενδύσεις τέτοιες που να προστατεύουμε τις ακτές μας</w:t>
      </w:r>
      <w:r>
        <w:rPr>
          <w:rFonts w:eastAsia="Times New Roman" w:cs="Times New Roman"/>
          <w:szCs w:val="24"/>
        </w:rPr>
        <w:t>.</w:t>
      </w:r>
      <w:r>
        <w:rPr>
          <w:rFonts w:eastAsia="Times New Roman" w:cs="Times New Roman"/>
          <w:szCs w:val="24"/>
        </w:rPr>
        <w:t xml:space="preserve">». </w:t>
      </w:r>
    </w:p>
    <w:p w14:paraId="7DFB3D7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Αυτό δεν είναι έκθεση ιδεών. Δεν είναι κάποια φράση κάποιου φοιτητή στα επαναστατικά του ξεσπάσματα ή κάποιου Βουλευτή της Βουλής των Εφήβων. Είναι φράση Υπουργού της Κυ</w:t>
      </w:r>
      <w:r>
        <w:rPr>
          <w:rFonts w:eastAsia="Times New Roman" w:cs="Times New Roman"/>
          <w:szCs w:val="24"/>
        </w:rPr>
        <w:t xml:space="preserve">βέρνησης. </w:t>
      </w:r>
    </w:p>
    <w:p w14:paraId="7DFB3D7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έγινε, λοιπόν, το ατύχημα. Την ευθύνη την έχει η κοινωνία. Ο ίδιος δεν έχει καμμία ευθύνη, ούτε αυτός ούτε η Κυβέρνησή του ούτε ο κ. </w:t>
      </w:r>
      <w:proofErr w:type="spellStart"/>
      <w:r>
        <w:rPr>
          <w:rFonts w:eastAsia="Times New Roman" w:cs="Times New Roman"/>
          <w:szCs w:val="24"/>
        </w:rPr>
        <w:t>Κουρουμπλής</w:t>
      </w:r>
      <w:proofErr w:type="spellEnd"/>
      <w:r>
        <w:rPr>
          <w:rFonts w:eastAsia="Times New Roman" w:cs="Times New Roman"/>
          <w:szCs w:val="24"/>
        </w:rPr>
        <w:t>. Κανείς. Αυταπάτες, δηλαδή, και δημαγωγία εκεί που θα έπρεπε να είχαμε υπευθυνότητα, σοβαρό</w:t>
      </w:r>
      <w:r>
        <w:rPr>
          <w:rFonts w:eastAsia="Times New Roman" w:cs="Times New Roman"/>
          <w:szCs w:val="24"/>
        </w:rPr>
        <w:t>τητα, αναγνώριση των ευθυνών και</w:t>
      </w:r>
      <w:r>
        <w:rPr>
          <w:rFonts w:eastAsia="Times New Roman" w:cs="Times New Roman"/>
          <w:szCs w:val="24"/>
        </w:rPr>
        <w:t>,</w:t>
      </w:r>
      <w:r>
        <w:rPr>
          <w:rFonts w:eastAsia="Times New Roman" w:cs="Times New Roman"/>
          <w:szCs w:val="24"/>
        </w:rPr>
        <w:t xml:space="preserve"> τέλος πάντων</w:t>
      </w:r>
      <w:r>
        <w:rPr>
          <w:rFonts w:eastAsia="Times New Roman" w:cs="Times New Roman"/>
          <w:szCs w:val="24"/>
        </w:rPr>
        <w:t>,</w:t>
      </w:r>
      <w:r>
        <w:rPr>
          <w:rFonts w:eastAsia="Times New Roman" w:cs="Times New Roman"/>
          <w:szCs w:val="24"/>
        </w:rPr>
        <w:t xml:space="preserve"> αυτοσυγκράτηση. </w:t>
      </w:r>
    </w:p>
    <w:p w14:paraId="7DFB3D7E" w14:textId="77777777" w:rsidR="000E1967" w:rsidRDefault="00A63212">
      <w:pPr>
        <w:spacing w:after="0" w:line="600" w:lineRule="auto"/>
        <w:ind w:firstLine="709"/>
        <w:jc w:val="both"/>
        <w:rPr>
          <w:rFonts w:eastAsia="Times New Roman"/>
          <w:szCs w:val="24"/>
        </w:rPr>
      </w:pPr>
      <w:r>
        <w:rPr>
          <w:rFonts w:eastAsia="Times New Roman"/>
          <w:szCs w:val="24"/>
        </w:rPr>
        <w:lastRenderedPageBreak/>
        <w:t>Αλλά είναι εύκολο το φταίξιμο να είναι πάντα στην κακούργα κοινωνία, στον καπιταλισμό, στις μεγάλες πετρελαϊκές εταιρείες -που είναι και ανώνυμες- και σε ό,τι άλλο μακρινό φανταστεί ο καθένας</w:t>
      </w:r>
      <w:r>
        <w:rPr>
          <w:rFonts w:eastAsia="Times New Roman"/>
          <w:szCs w:val="24"/>
        </w:rPr>
        <w:t xml:space="preserve">. </w:t>
      </w:r>
    </w:p>
    <w:p w14:paraId="7DFB3D7F" w14:textId="77777777" w:rsidR="000E1967" w:rsidRDefault="00A63212">
      <w:pPr>
        <w:spacing w:after="0" w:line="600" w:lineRule="auto"/>
        <w:ind w:firstLine="720"/>
        <w:jc w:val="both"/>
        <w:rPr>
          <w:rFonts w:eastAsia="Times New Roman"/>
          <w:szCs w:val="24"/>
        </w:rPr>
      </w:pPr>
      <w:r>
        <w:rPr>
          <w:rFonts w:eastAsia="Times New Roman"/>
          <w:szCs w:val="24"/>
        </w:rPr>
        <w:t>Θα πρέπει να πούμε ότι έχουμε πολλά προβλήματα στις θάλασσές μας και στον Σαρωνικό. Ξέρουμε ότι τα μισά πλοία είναι ουσιαστικά σαράβαλα, είναι πολύ παλιά και η πιθανότητα ατυχήματος στο Αιγαίο είναι πολύ μεγάλη και επειδή είναι δύσκολο το Αιγαίο και επε</w:t>
      </w:r>
      <w:r>
        <w:rPr>
          <w:rFonts w:eastAsia="Times New Roman"/>
          <w:szCs w:val="24"/>
        </w:rPr>
        <w:t xml:space="preserve">ιδή είναι μη καθορισμένες οι διαδρομές και επειδή έχουμε πολλές βραχονησίδες. Υπάρχει, λοιπόν, ένα αυξημένο πρόβλημα στο Αιγαίο. </w:t>
      </w:r>
    </w:p>
    <w:p w14:paraId="7DFB3D80" w14:textId="77777777" w:rsidR="000E1967" w:rsidRDefault="00A63212">
      <w:pPr>
        <w:spacing w:after="0" w:line="600" w:lineRule="auto"/>
        <w:ind w:firstLine="720"/>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αυτό ακριβώς τα πολιτισμένα κράτη και η Ευρωπαϊκή Ένωση έχουν μια αυστηρή νομοθεσία, έχουν μια αυστηρή τεχνολογία, οι οποίες αποτρέπουν σε μεγάλο βαθμό αυτές τις καταστροφές. </w:t>
      </w:r>
    </w:p>
    <w:p w14:paraId="7DFB3D81" w14:textId="77777777" w:rsidR="000E1967" w:rsidRDefault="00A63212">
      <w:pPr>
        <w:spacing w:after="0" w:line="600" w:lineRule="auto"/>
        <w:ind w:firstLine="720"/>
        <w:jc w:val="both"/>
        <w:rPr>
          <w:rFonts w:eastAsia="Times New Roman"/>
          <w:szCs w:val="24"/>
        </w:rPr>
      </w:pPr>
      <w:r>
        <w:rPr>
          <w:rFonts w:eastAsia="Times New Roman"/>
          <w:szCs w:val="24"/>
        </w:rPr>
        <w:t>Είναι γνωστό -και το έχουν πει κι άλλοι- ότι η εκπρόσωπος του Ευρωπαϊκού Οργανι</w:t>
      </w:r>
      <w:r>
        <w:rPr>
          <w:rFonts w:eastAsia="Times New Roman"/>
          <w:szCs w:val="24"/>
        </w:rPr>
        <w:t xml:space="preserve">σμού για την </w:t>
      </w:r>
      <w:r>
        <w:rPr>
          <w:rFonts w:eastAsia="Times New Roman"/>
          <w:szCs w:val="24"/>
        </w:rPr>
        <w:t>Α</w:t>
      </w:r>
      <w:r>
        <w:rPr>
          <w:rFonts w:eastAsia="Times New Roman"/>
          <w:szCs w:val="24"/>
        </w:rPr>
        <w:t xml:space="preserve">σφάλεια είπε πως το αίτημα της Ελλάδας προς τον </w:t>
      </w:r>
      <w:r>
        <w:rPr>
          <w:rFonts w:eastAsia="Times New Roman"/>
          <w:szCs w:val="24"/>
        </w:rPr>
        <w:t>ο</w:t>
      </w:r>
      <w:r>
        <w:rPr>
          <w:rFonts w:eastAsia="Times New Roman"/>
          <w:szCs w:val="24"/>
        </w:rPr>
        <w:t>ργανισμό έφτασε με τρεις μέρες καθυστέρηση, αργά το βράδυ της 12</w:t>
      </w:r>
      <w:r>
        <w:rPr>
          <w:rFonts w:eastAsia="Times New Roman"/>
          <w:szCs w:val="24"/>
          <w:vertAlign w:val="superscript"/>
        </w:rPr>
        <w:t>ης</w:t>
      </w:r>
      <w:r>
        <w:rPr>
          <w:rFonts w:eastAsia="Times New Roman"/>
          <w:szCs w:val="24"/>
        </w:rPr>
        <w:t xml:space="preserve"> Σεπτεμβρίου, ενώ το πλοίο </w:t>
      </w:r>
      <w:r>
        <w:rPr>
          <w:rFonts w:eastAsia="Times New Roman"/>
          <w:szCs w:val="24"/>
        </w:rPr>
        <w:lastRenderedPageBreak/>
        <w:t>βούλιαξε –σας θυμίζω- ξημερώματα της 10</w:t>
      </w:r>
      <w:r>
        <w:rPr>
          <w:rFonts w:eastAsia="Times New Roman"/>
          <w:szCs w:val="24"/>
          <w:vertAlign w:val="superscript"/>
        </w:rPr>
        <w:t>ης</w:t>
      </w:r>
      <w:r>
        <w:rPr>
          <w:rFonts w:eastAsia="Times New Roman"/>
          <w:szCs w:val="24"/>
        </w:rPr>
        <w:t xml:space="preserve"> Σεπτεμβρίου, τονίζοντας παράλληλα η εκπρόσωπος ότι υπάρχου</w:t>
      </w:r>
      <w:r>
        <w:rPr>
          <w:rFonts w:eastAsia="Times New Roman"/>
          <w:szCs w:val="24"/>
        </w:rPr>
        <w:t xml:space="preserve">ν πάντοτε δεκαέξι πλοία </w:t>
      </w:r>
      <w:r>
        <w:rPr>
          <w:rFonts w:eastAsia="Times New Roman"/>
          <w:szCs w:val="24"/>
          <w:lang w:val="en-US"/>
        </w:rPr>
        <w:t>stand</w:t>
      </w:r>
      <w:r>
        <w:rPr>
          <w:rFonts w:eastAsia="Times New Roman"/>
          <w:szCs w:val="24"/>
        </w:rPr>
        <w:t xml:space="preserve"> </w:t>
      </w:r>
      <w:r>
        <w:rPr>
          <w:rFonts w:eastAsia="Times New Roman"/>
          <w:szCs w:val="24"/>
          <w:lang w:val="en-US"/>
        </w:rPr>
        <w:t>by</w:t>
      </w:r>
      <w:r>
        <w:rPr>
          <w:rFonts w:eastAsia="Times New Roman"/>
          <w:szCs w:val="24"/>
        </w:rPr>
        <w:t>,</w:t>
      </w:r>
      <w:r>
        <w:rPr>
          <w:rFonts w:eastAsia="Times New Roman"/>
          <w:szCs w:val="24"/>
        </w:rPr>
        <w:t xml:space="preserve"> που θα μπορούσαν πιο γρήγορα να σπεύσουν.</w:t>
      </w:r>
    </w:p>
    <w:p w14:paraId="7DFB3D82" w14:textId="77777777" w:rsidR="000E1967" w:rsidRDefault="00A63212">
      <w:pPr>
        <w:spacing w:after="0" w:line="600" w:lineRule="auto"/>
        <w:ind w:firstLine="720"/>
        <w:jc w:val="both"/>
        <w:rPr>
          <w:rFonts w:eastAsia="Times New Roman"/>
          <w:szCs w:val="24"/>
        </w:rPr>
      </w:pPr>
      <w:r>
        <w:rPr>
          <w:rFonts w:eastAsia="Times New Roman"/>
          <w:szCs w:val="24"/>
        </w:rPr>
        <w:t>Νομίζω, κυρίες και κύριοι, ότι με αφορμή αυτό το περιστατικό θα πρέπει να σκεφτούμε περισσότερο τις θάλασσές μας, θα πρέπει να αποτρέψουμε οποιοδήποτε άλλο τέτοιο ατύχημα και θα πρ</w:t>
      </w:r>
      <w:r>
        <w:rPr>
          <w:rFonts w:eastAsia="Times New Roman"/>
          <w:szCs w:val="24"/>
        </w:rPr>
        <w:t>έπει να υπάρχει σε εγρήγορση ένας αποτελεσματικός μηχανισμός που θα εμποδίζει και να συμβεί το ατύχημα, αλλά και</w:t>
      </w:r>
      <w:r>
        <w:rPr>
          <w:rFonts w:eastAsia="Times New Roman"/>
          <w:szCs w:val="24"/>
        </w:rPr>
        <w:t>,</w:t>
      </w:r>
      <w:r>
        <w:rPr>
          <w:rFonts w:eastAsia="Times New Roman"/>
          <w:szCs w:val="24"/>
        </w:rPr>
        <w:t xml:space="preserve"> όταν συμβεί, να σπεύδει και να αποτρέπει την εξάπλωση της ρύπανσης. Χρειαζόμαστε αντιμετώπιση οργανωμένη και προπαντός ταχεία. </w:t>
      </w:r>
    </w:p>
    <w:p w14:paraId="7DFB3D83" w14:textId="77777777" w:rsidR="000E1967" w:rsidRDefault="00A63212">
      <w:pPr>
        <w:spacing w:after="0" w:line="600" w:lineRule="auto"/>
        <w:ind w:firstLine="720"/>
        <w:jc w:val="both"/>
        <w:rPr>
          <w:rFonts w:eastAsia="Times New Roman"/>
          <w:szCs w:val="24"/>
        </w:rPr>
      </w:pPr>
      <w:r>
        <w:rPr>
          <w:rFonts w:eastAsia="Times New Roman"/>
          <w:szCs w:val="24"/>
        </w:rPr>
        <w:t>Με τα διεθνή σ</w:t>
      </w:r>
      <w:r>
        <w:rPr>
          <w:rFonts w:eastAsia="Times New Roman"/>
          <w:szCs w:val="24"/>
        </w:rPr>
        <w:t>τάνταρ, αυτό το ατύχημα που συνέβη στον Σαρωνικό ήταν ένα μικρής έκτασης ατύχημα και θα μπορούσαμε –λένε οι άνθρωποι που γνωρίζουν- με σύμμαχο τον καλό καιρό εκείνες τις μέρες, εκείνες τις ώρες, να είχαμε πολύ μικρές επιπτώσεις. Όλα αυτά, όμως, αν είχαμε τ</w:t>
      </w:r>
      <w:r>
        <w:rPr>
          <w:rFonts w:eastAsia="Times New Roman"/>
          <w:szCs w:val="24"/>
        </w:rPr>
        <w:t>αχεία επέμβαση. Το να πηγαίνει απλώς ένα σκάφος του Λιμενικού –γιατί συνάντησα τους άντρες του Λιμενικού, οι οποίοι πήγαν μετά από λίγα λεπτά στη θέση του ατυχήματος- να βάζουμε ένα φράγμα και μετά να εκτιμάμε τι άλλο μπορούμε να κάνουμε, δεν είναι η σωστή</w:t>
      </w:r>
      <w:r>
        <w:rPr>
          <w:rFonts w:eastAsia="Times New Roman"/>
          <w:szCs w:val="24"/>
        </w:rPr>
        <w:t xml:space="preserve"> μέθοδος. </w:t>
      </w:r>
    </w:p>
    <w:p w14:paraId="7DFB3D84" w14:textId="77777777" w:rsidR="000E1967" w:rsidRDefault="00A63212">
      <w:pPr>
        <w:spacing w:after="0" w:line="600" w:lineRule="auto"/>
        <w:ind w:firstLine="720"/>
        <w:jc w:val="both"/>
        <w:rPr>
          <w:rFonts w:eastAsia="Times New Roman"/>
          <w:szCs w:val="24"/>
        </w:rPr>
      </w:pPr>
      <w:r>
        <w:rPr>
          <w:rFonts w:eastAsia="Times New Roman"/>
          <w:szCs w:val="24"/>
        </w:rPr>
        <w:lastRenderedPageBreak/>
        <w:t>Πρέπει να επισημάνουμε ότι αυτό που αποκαλύφθηκε, ότι τα πιστοποιητικά αξιοπλοΐας του πλοίου που μαζεύει τα καύσιμα στο ναυάγιο είχαν και αυτά λήξει και έπρεπε να αποσυρθεί το πλοίο, δείχνει λίγο την κατάσταση που υπάρχει στον Σαρωνικό, όπως βέβ</w:t>
      </w:r>
      <w:r>
        <w:rPr>
          <w:rFonts w:eastAsia="Times New Roman"/>
          <w:szCs w:val="24"/>
        </w:rPr>
        <w:t xml:space="preserve">αια και το γεγονός ότι συνελήφθη για λαθρεμπόριο καυσίμων ο πλοίαρχος και ο Α΄ μηχανικός του πλοίου. Κάτι βρωμάει στον Σαρωνικό και αυτό είναι γεγονός και δεν είναι μόνο το χαμένο μαζούτ. </w:t>
      </w:r>
    </w:p>
    <w:p w14:paraId="7DFB3D85" w14:textId="77777777" w:rsidR="000E1967" w:rsidRDefault="00A63212">
      <w:pPr>
        <w:spacing w:after="0" w:line="600" w:lineRule="auto"/>
        <w:ind w:firstLine="720"/>
        <w:jc w:val="both"/>
        <w:rPr>
          <w:rFonts w:eastAsia="Times New Roman"/>
          <w:szCs w:val="24"/>
        </w:rPr>
      </w:pPr>
      <w:r>
        <w:rPr>
          <w:rFonts w:eastAsia="Times New Roman"/>
          <w:szCs w:val="24"/>
        </w:rPr>
        <w:t>Είχαμε, όμως, μια ευκαιρία πολύ νωρίτερα μέσα από το Περιφερειακό Ε</w:t>
      </w:r>
      <w:r>
        <w:rPr>
          <w:rFonts w:eastAsia="Times New Roman"/>
          <w:szCs w:val="24"/>
        </w:rPr>
        <w:t xml:space="preserve">πιχειρησιακό Πρόγραμμα Αττικής να ετοιμαστούμε για να αντιμετωπίσουμε τέτοιου είδους ατυχήματα. </w:t>
      </w:r>
    </w:p>
    <w:p w14:paraId="7DFB3D86" w14:textId="77777777" w:rsidR="000E1967" w:rsidRDefault="00A63212">
      <w:pPr>
        <w:spacing w:after="0" w:line="600" w:lineRule="auto"/>
        <w:ind w:firstLine="720"/>
        <w:jc w:val="both"/>
        <w:rPr>
          <w:rFonts w:eastAsia="Times New Roman"/>
          <w:szCs w:val="24"/>
        </w:rPr>
      </w:pPr>
      <w:r>
        <w:rPr>
          <w:rFonts w:eastAsia="Times New Roman"/>
          <w:szCs w:val="24"/>
        </w:rPr>
        <w:t>Σας θυμίζω -και όσοι δεν το ξέρετε μπορείτε να το ψάξετε, γιατί είναι πολύ σημαντικό και δεν έχει τύχει τόσο μεγάλης δημοσιότητας- ότι το Επιχειρησιακό Πρόγραμ</w:t>
      </w:r>
      <w:r>
        <w:rPr>
          <w:rFonts w:eastAsia="Times New Roman"/>
          <w:szCs w:val="24"/>
        </w:rPr>
        <w:t xml:space="preserve">μα Αττικής </w:t>
      </w:r>
      <w:r>
        <w:rPr>
          <w:rFonts w:eastAsia="Times New Roman"/>
          <w:szCs w:val="24"/>
        </w:rPr>
        <w:t>20</w:t>
      </w:r>
      <w:r>
        <w:rPr>
          <w:rFonts w:eastAsia="Times New Roman"/>
          <w:szCs w:val="24"/>
        </w:rPr>
        <w:t>14</w:t>
      </w:r>
      <w:r>
        <w:rPr>
          <w:rFonts w:eastAsia="Times New Roman"/>
          <w:szCs w:val="24"/>
        </w:rPr>
        <w:t>-20</w:t>
      </w:r>
      <w:r>
        <w:rPr>
          <w:rFonts w:eastAsia="Times New Roman"/>
          <w:szCs w:val="24"/>
        </w:rPr>
        <w:t xml:space="preserve">20 προέβλεπε ένα ποσό -όχι μικρό, 155 εκατομμύρια- για την προστασία του περιβάλλοντος. Θα μπορούσαν, λοιπόν, στο συγκεκριμένο πρόγραμμα να ενταχθούν παρεμβάσεις για την αντιμετώπιση περιστατικών θαλάσσιας ρύπανσης. </w:t>
      </w:r>
    </w:p>
    <w:p w14:paraId="7DFB3D87" w14:textId="77777777" w:rsidR="000E1967" w:rsidRDefault="00A63212">
      <w:pPr>
        <w:spacing w:after="0" w:line="600" w:lineRule="auto"/>
        <w:ind w:firstLine="720"/>
        <w:jc w:val="both"/>
        <w:rPr>
          <w:rFonts w:eastAsia="Times New Roman"/>
          <w:szCs w:val="24"/>
        </w:rPr>
      </w:pPr>
      <w:r>
        <w:rPr>
          <w:rFonts w:eastAsia="Times New Roman"/>
          <w:szCs w:val="24"/>
        </w:rPr>
        <w:t xml:space="preserve">Μοναδικός δικαιούχος </w:t>
      </w:r>
      <w:r>
        <w:rPr>
          <w:rFonts w:eastAsia="Times New Roman"/>
          <w:szCs w:val="24"/>
        </w:rPr>
        <w:t xml:space="preserve">του προγράμματος ήταν η Περιφέρεια Αττικής. Εάν, λοιπόν, η </w:t>
      </w:r>
      <w:r>
        <w:rPr>
          <w:rFonts w:eastAsia="Times New Roman"/>
          <w:szCs w:val="24"/>
        </w:rPr>
        <w:t>π</w:t>
      </w:r>
      <w:r>
        <w:rPr>
          <w:rFonts w:eastAsia="Times New Roman"/>
          <w:szCs w:val="24"/>
        </w:rPr>
        <w:t xml:space="preserve">εριφέρεια είχε προχωρήσει στην </w:t>
      </w:r>
      <w:r>
        <w:rPr>
          <w:rFonts w:eastAsia="Times New Roman"/>
          <w:szCs w:val="24"/>
        </w:rPr>
        <w:lastRenderedPageBreak/>
        <w:t>αξιοποίηση του προγράμματος, θα μπορούσαμε να είχαμε συστήματα καθαρισμού στις παράκτιες περιοχές, στους παράκτιους δήμους και να υπήρχε ένα σημαντικό σχέδιο αντιμετ</w:t>
      </w:r>
      <w:r>
        <w:rPr>
          <w:rFonts w:eastAsia="Times New Roman"/>
          <w:szCs w:val="24"/>
        </w:rPr>
        <w:t xml:space="preserve">ώπισης. </w:t>
      </w:r>
    </w:p>
    <w:p w14:paraId="7DFB3D88" w14:textId="77777777" w:rsidR="000E1967" w:rsidRDefault="00A63212">
      <w:pPr>
        <w:spacing w:after="0" w:line="600" w:lineRule="auto"/>
        <w:ind w:firstLine="720"/>
        <w:jc w:val="both"/>
        <w:rPr>
          <w:rFonts w:eastAsia="Times New Roman"/>
          <w:szCs w:val="24"/>
        </w:rPr>
      </w:pPr>
      <w:r>
        <w:rPr>
          <w:rFonts w:eastAsia="Times New Roman"/>
          <w:szCs w:val="24"/>
        </w:rPr>
        <w:t>Από τα μαύρα αποτελέσματα είναι προφανές ότι οι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αυτό το ενιαίο κίνημα που μας κυβερνά, εξάγουν την ανικανότητα και προς την περιφέρεια, όχι μόνο στο κεντρικό κράτος.</w:t>
      </w:r>
    </w:p>
    <w:p w14:paraId="7DFB3D89" w14:textId="77777777" w:rsidR="000E1967" w:rsidRDefault="00A63212">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Και οι </w:t>
      </w:r>
      <w:r>
        <w:rPr>
          <w:rFonts w:eastAsia="Times New Roman"/>
          <w:szCs w:val="24"/>
        </w:rPr>
        <w:t>Ο</w:t>
      </w:r>
      <w:r>
        <w:rPr>
          <w:rFonts w:eastAsia="Times New Roman"/>
          <w:szCs w:val="24"/>
        </w:rPr>
        <w:t>ικολόγοι.</w:t>
      </w:r>
    </w:p>
    <w:p w14:paraId="7DFB3D8A" w14:textId="77777777" w:rsidR="000E1967" w:rsidRDefault="00A63212">
      <w:pPr>
        <w:spacing w:after="0" w:line="600" w:lineRule="auto"/>
        <w:ind w:firstLine="720"/>
        <w:jc w:val="both"/>
        <w:rPr>
          <w:rFonts w:eastAsia="Times New Roman"/>
          <w:szCs w:val="24"/>
        </w:rPr>
      </w:pPr>
      <w:r>
        <w:rPr>
          <w:rFonts w:eastAsia="Times New Roman"/>
          <w:b/>
          <w:szCs w:val="24"/>
        </w:rPr>
        <w:t xml:space="preserve">ΣΤΑΥΡΟΣ ΘΕΟΔΩΡΑΚΗΣ (Πρόεδρος του </w:t>
      </w:r>
      <w:r>
        <w:rPr>
          <w:rFonts w:eastAsia="Times New Roman"/>
          <w:b/>
          <w:szCs w:val="24"/>
        </w:rPr>
        <w:t>κ</w:t>
      </w:r>
      <w:r>
        <w:rPr>
          <w:rFonts w:eastAsia="Times New Roman"/>
          <w:b/>
          <w:szCs w:val="24"/>
        </w:rPr>
        <w:t xml:space="preserve">όμματος </w:t>
      </w:r>
      <w:r>
        <w:rPr>
          <w:rFonts w:eastAsia="Times New Roman"/>
          <w:b/>
          <w:szCs w:val="24"/>
        </w:rPr>
        <w:t>Τ</w:t>
      </w:r>
      <w:r>
        <w:rPr>
          <w:rFonts w:eastAsia="Times New Roman"/>
          <w:b/>
          <w:szCs w:val="24"/>
        </w:rPr>
        <w:t>ο Ποτάμι):</w:t>
      </w:r>
      <w:r>
        <w:rPr>
          <w:rFonts w:eastAsia="Times New Roman"/>
          <w:szCs w:val="24"/>
        </w:rPr>
        <w:t xml:space="preserve"> Πραγματικά είναι υποκριτικό -και κάνει καλά που μου το θυμίζει ο συνάδελφος, ο κ. </w:t>
      </w:r>
      <w:proofErr w:type="spellStart"/>
      <w:r>
        <w:rPr>
          <w:rFonts w:eastAsia="Times New Roman"/>
          <w:szCs w:val="24"/>
        </w:rPr>
        <w:t>Αμυράς</w:t>
      </w:r>
      <w:proofErr w:type="spellEnd"/>
      <w:r>
        <w:rPr>
          <w:rFonts w:eastAsia="Times New Roman"/>
          <w:szCs w:val="24"/>
        </w:rPr>
        <w:t>, για το υπόλοιπο της «ταμπέλας» που λέει «</w:t>
      </w:r>
      <w:r>
        <w:rPr>
          <w:rFonts w:eastAsia="Times New Roman"/>
          <w:szCs w:val="24"/>
        </w:rPr>
        <w:t>Ο</w:t>
      </w:r>
      <w:r>
        <w:rPr>
          <w:rFonts w:eastAsia="Times New Roman"/>
          <w:szCs w:val="24"/>
        </w:rPr>
        <w:t>ικολόγοι»- ότι κόπτονται οι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για τα οικολογικά προβλήματα</w:t>
      </w:r>
      <w:r>
        <w:rPr>
          <w:rFonts w:eastAsia="Times New Roman"/>
          <w:szCs w:val="24"/>
        </w:rPr>
        <w:t xml:space="preserve"> που μπορεί να προκαλέσει ο οποιοσδήποτε επενδυτής σε κάθε γωνιά της χώρας, σιγοντάρει τα κινήματα κατά των ανεμογεννητριών –γιατί έχουν πολλούς κινδύνους, όπως ξέρετε, σύμφωνα με τη φημολογία- και είναι ανίκανη αυτή η Κυβέρνηση να αντιμετωπίσει μια οικολο</w:t>
      </w:r>
      <w:r>
        <w:rPr>
          <w:rFonts w:eastAsia="Times New Roman"/>
          <w:szCs w:val="24"/>
        </w:rPr>
        <w:t>γική καταστροφή.</w:t>
      </w:r>
    </w:p>
    <w:p w14:paraId="7DFB3D8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δώ υπάρχουν, δυστυχώς, κάποια πρόσθετα ερωτήματα που θα πρέπει να μας απασχολήσουν: </w:t>
      </w:r>
    </w:p>
    <w:p w14:paraId="7DFB3D8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Πόσο έτοιμοι είμαστε για την εξόρυξη πετρελαίου που ετοιμάζουμε να κάνουμε στο Αιγαίο και στη </w:t>
      </w:r>
      <w:r>
        <w:rPr>
          <w:rFonts w:eastAsia="Times New Roman" w:cs="Times New Roman"/>
          <w:szCs w:val="24"/>
        </w:rPr>
        <w:t>ν</w:t>
      </w:r>
      <w:r>
        <w:rPr>
          <w:rFonts w:eastAsia="Times New Roman" w:cs="Times New Roman"/>
          <w:szCs w:val="24"/>
        </w:rPr>
        <w:t xml:space="preserve">ότια Κρήτη; Θα μάθατε ότι τον Αύγουστο είχαμε τα περίφημα «οικόπεδα» που βγήκαν στα ΦΕΚ. Μιλάμε για περιοχές στη </w:t>
      </w:r>
      <w:r>
        <w:rPr>
          <w:rFonts w:eastAsia="Times New Roman" w:cs="Times New Roman"/>
          <w:szCs w:val="24"/>
        </w:rPr>
        <w:t>ν</w:t>
      </w:r>
      <w:r>
        <w:rPr>
          <w:rFonts w:eastAsia="Times New Roman" w:cs="Times New Roman"/>
          <w:szCs w:val="24"/>
        </w:rPr>
        <w:t xml:space="preserve">ότια Κρήτη, στην Κεφαλλονιά, στην Κέρκυρα, στη Λευκάδα. </w:t>
      </w:r>
    </w:p>
    <w:p w14:paraId="7DFB3D8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Υπάρχει κάποιο σχέδιο; Υπάρχει κάποια προετοιμασία για όλα αυτά που θα μπορούν να συμ</w:t>
      </w:r>
      <w:r>
        <w:rPr>
          <w:rFonts w:eastAsia="Times New Roman" w:cs="Times New Roman"/>
          <w:szCs w:val="24"/>
        </w:rPr>
        <w:t>βούν σε αυτές τις περιοχές, σε αυτές τις θάλασσες;</w:t>
      </w:r>
    </w:p>
    <w:p w14:paraId="7DFB3D8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Η χώρα έχει ανάγκη, λοιπόν, από ένα δυνατό τιμόνι</w:t>
      </w:r>
      <w:r>
        <w:rPr>
          <w:rFonts w:eastAsia="Times New Roman" w:cs="Times New Roman"/>
          <w:szCs w:val="24"/>
        </w:rPr>
        <w:t>,</w:t>
      </w:r>
      <w:r>
        <w:rPr>
          <w:rFonts w:eastAsia="Times New Roman" w:cs="Times New Roman"/>
          <w:szCs w:val="24"/>
        </w:rPr>
        <w:t xml:space="preserve"> που δεν θα έχει ερασιτεχνισμούς, αλλά σοβαρότητα και σχέδιο εκεί που σήμερα έχουμε αυταπάτες και δημαγωγία. </w:t>
      </w:r>
    </w:p>
    <w:p w14:paraId="7DFB3D8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ιδικά στον Σαρωνικό θα πρέπει να υπάρξει ένα</w:t>
      </w:r>
      <w:r>
        <w:rPr>
          <w:rFonts w:eastAsia="Times New Roman" w:cs="Times New Roman"/>
          <w:szCs w:val="24"/>
        </w:rPr>
        <w:t>ς συνολικός σχεδιασμός με τη συμμετοχή κράτους, τοπικής αυτοδιοίκησης, ελεγκτικών μηχανισμών, ιδιωτών επενδυτών και οικολογικών οργανώσεων. Πού είναι τι, ποιος είναι πού, ποιος κάνει τι. Να σφραγίσουμε, δηλαδή, τις μπουκαπόρτες, για να μην έχουμε ούτε ατυχ</w:t>
      </w:r>
      <w:r>
        <w:rPr>
          <w:rFonts w:eastAsia="Times New Roman" w:cs="Times New Roman"/>
          <w:szCs w:val="24"/>
        </w:rPr>
        <w:t>ήματα ούτε αμέλεια ούτε πρόθεση. Το ίδιο πρέπει να γίνει και στο Αιγαίο, πρέπει να γίνει και στο Ιόνιο.</w:t>
      </w:r>
    </w:p>
    <w:p w14:paraId="7DFB3D9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Με αφορμή αυτό το ατύχημα, βγήκαν οι εκθέσεις από σοβαρές οργανώσεις που δρουν στις θάλασσές μας. Θα αναφέρω </w:t>
      </w:r>
      <w:r>
        <w:rPr>
          <w:rFonts w:eastAsia="Times New Roman" w:cs="Times New Roman"/>
          <w:szCs w:val="24"/>
        </w:rPr>
        <w:lastRenderedPageBreak/>
        <w:t xml:space="preserve">παραδειγματικά το </w:t>
      </w:r>
      <w:r>
        <w:rPr>
          <w:rFonts w:eastAsia="Times New Roman" w:cs="Times New Roman"/>
          <w:szCs w:val="24"/>
        </w:rPr>
        <w:t>«Αρχιπέλαγος»</w:t>
      </w:r>
      <w:r>
        <w:rPr>
          <w:rFonts w:eastAsia="Times New Roman" w:cs="Times New Roman"/>
          <w:szCs w:val="24"/>
        </w:rPr>
        <w:t>. Είναι δραμ</w:t>
      </w:r>
      <w:r>
        <w:rPr>
          <w:rFonts w:eastAsia="Times New Roman" w:cs="Times New Roman"/>
          <w:szCs w:val="24"/>
        </w:rPr>
        <w:t xml:space="preserve">ατικά τα στοιχεία. Ας μην κάνουμε αρνητική διαφήμιση στη χώρα μας, λέγοντας από το Βήμα της Βουλής όλα αυτά που αποκαλύπτει το </w:t>
      </w:r>
      <w:r>
        <w:rPr>
          <w:rFonts w:eastAsia="Times New Roman" w:cs="Times New Roman"/>
          <w:szCs w:val="24"/>
        </w:rPr>
        <w:t>«</w:t>
      </w:r>
      <w:r>
        <w:rPr>
          <w:rFonts w:eastAsia="Times New Roman" w:cs="Times New Roman"/>
          <w:szCs w:val="24"/>
        </w:rPr>
        <w:t>Α</w:t>
      </w:r>
      <w:r>
        <w:rPr>
          <w:rFonts w:eastAsia="Times New Roman" w:cs="Times New Roman"/>
          <w:szCs w:val="24"/>
        </w:rPr>
        <w:t>ρχιπέλαγος»</w:t>
      </w:r>
      <w:r>
        <w:rPr>
          <w:rFonts w:eastAsia="Times New Roman" w:cs="Times New Roman"/>
          <w:szCs w:val="24"/>
        </w:rPr>
        <w:t>, αλλά να ρίξουμε όλοι μια ματιά. Τα στοιχεία για τις θάλασσές μας είναι δραματικά και πρέπει κάτι να γίνει.</w:t>
      </w:r>
    </w:p>
    <w:p w14:paraId="7DFB3D9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Νομίζω </w:t>
      </w:r>
      <w:r>
        <w:rPr>
          <w:rFonts w:eastAsia="Times New Roman" w:cs="Times New Roman"/>
          <w:szCs w:val="24"/>
        </w:rPr>
        <w:t>ότι θα συμφωνήσετε, κυρίες και κύριοι συνάδελφοι, ότι οι θάλασσες και βέβαια και ο Σαρωνικός δεν είναι στην ιδιοκτησία μας, δεν μας ανήκουν. Είναι η περιουσία των επόμενων γενεών και αυτή τη σκέψη θα πρέπει να έχουμε στην οργάνωση, στα σχέδια και σε όλα αυ</w:t>
      </w:r>
      <w:r>
        <w:rPr>
          <w:rFonts w:eastAsia="Times New Roman" w:cs="Times New Roman"/>
          <w:szCs w:val="24"/>
        </w:rPr>
        <w:t>τά που θα πρέπει να γίνονται άμεσα, για να αποτρέπουμε τέτοια οικολογικά ατυχήματα.</w:t>
      </w:r>
    </w:p>
    <w:p w14:paraId="7DFB3D9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Ευχαριστώ.</w:t>
      </w:r>
    </w:p>
    <w:p w14:paraId="7DFB3D93" w14:textId="77777777" w:rsidR="000E1967" w:rsidRDefault="00A63212">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7DFB3D94"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κι εμείς, κύριε Πρόεδρε.</w:t>
      </w:r>
    </w:p>
    <w:p w14:paraId="7DFB3D9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Τραγάκης</w:t>
      </w:r>
      <w:proofErr w:type="spellEnd"/>
      <w:r>
        <w:rPr>
          <w:rFonts w:eastAsia="Times New Roman" w:cs="Times New Roman"/>
          <w:szCs w:val="24"/>
        </w:rPr>
        <w:t xml:space="preserve"> εκ μέρους της Νέας Δημοκρατία.</w:t>
      </w:r>
    </w:p>
    <w:p w14:paraId="7DFB3D9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Θα μου επιτρέψε</w:t>
      </w:r>
      <w:r>
        <w:rPr>
          <w:rFonts w:eastAsia="Times New Roman" w:cs="Times New Roman"/>
          <w:szCs w:val="24"/>
        </w:rPr>
        <w:t xml:space="preserve">τε, κύριε Πρόεδρε, </w:t>
      </w:r>
      <w:r>
        <w:rPr>
          <w:rFonts w:eastAsia="Times New Roman" w:cs="Times New Roman"/>
          <w:szCs w:val="24"/>
        </w:rPr>
        <w:t xml:space="preserve">προτού ξεκινήσετε την ομιλία σας, </w:t>
      </w:r>
      <w:r>
        <w:rPr>
          <w:rFonts w:eastAsia="Times New Roman" w:cs="Times New Roman"/>
          <w:szCs w:val="24"/>
        </w:rPr>
        <w:t xml:space="preserve">να </w:t>
      </w:r>
      <w:r>
        <w:rPr>
          <w:rFonts w:eastAsia="Times New Roman" w:cs="Times New Roman"/>
          <w:szCs w:val="24"/>
        </w:rPr>
        <w:t>ζητήσω την έγ</w:t>
      </w:r>
      <w:r>
        <w:rPr>
          <w:rFonts w:eastAsia="Times New Roman" w:cs="Times New Roman"/>
          <w:szCs w:val="24"/>
        </w:rPr>
        <w:t>κ</w:t>
      </w:r>
      <w:r>
        <w:rPr>
          <w:rFonts w:eastAsia="Times New Roman" w:cs="Times New Roman"/>
          <w:szCs w:val="24"/>
        </w:rPr>
        <w:t>ριση του Σώματος για</w:t>
      </w:r>
      <w:r>
        <w:rPr>
          <w:rFonts w:eastAsia="Times New Roman" w:cs="Times New Roman"/>
          <w:szCs w:val="24"/>
        </w:rPr>
        <w:t xml:space="preserve"> δύο άδειες</w:t>
      </w:r>
      <w:r>
        <w:rPr>
          <w:rFonts w:eastAsia="Times New Roman" w:cs="Times New Roman"/>
          <w:szCs w:val="24"/>
        </w:rPr>
        <w:t xml:space="preserve"> συναδέλφων</w:t>
      </w:r>
      <w:r>
        <w:rPr>
          <w:rFonts w:eastAsia="Times New Roman" w:cs="Times New Roman"/>
          <w:szCs w:val="24"/>
        </w:rPr>
        <w:t xml:space="preserve">. </w:t>
      </w:r>
    </w:p>
    <w:p w14:paraId="7DFB3D9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Βουλευτής Καστοριάς της Νέας Δημοκρατίας κ. Αντωνίου ζητεί άδεια ολιγοήμερης απουσίας στο εξωτερικό από 27 Σεπτεμβρίου έως 1 Οκτωβρίου του </w:t>
      </w:r>
      <w:r>
        <w:rPr>
          <w:rFonts w:eastAsia="Times New Roman" w:cs="Times New Roman"/>
          <w:szCs w:val="24"/>
        </w:rPr>
        <w:t>2017</w:t>
      </w:r>
      <w:r>
        <w:rPr>
          <w:rFonts w:eastAsia="Times New Roman" w:cs="Times New Roman"/>
          <w:szCs w:val="24"/>
        </w:rPr>
        <w:t>. Επίσης</w:t>
      </w:r>
      <w:r>
        <w:rPr>
          <w:rFonts w:eastAsia="Times New Roman" w:cs="Times New Roman"/>
          <w:szCs w:val="24"/>
        </w:rPr>
        <w:t xml:space="preserve"> ο Βουλευτής κ. </w:t>
      </w:r>
      <w:proofErr w:type="spellStart"/>
      <w:r>
        <w:rPr>
          <w:rFonts w:eastAsia="Times New Roman" w:cs="Times New Roman"/>
          <w:szCs w:val="24"/>
        </w:rPr>
        <w:t>Δανέλλης</w:t>
      </w:r>
      <w:proofErr w:type="spellEnd"/>
      <w:r>
        <w:rPr>
          <w:rFonts w:eastAsia="Times New Roman" w:cs="Times New Roman"/>
          <w:szCs w:val="24"/>
        </w:rPr>
        <w:t xml:space="preserve"> ζητεί άδεια ολιγοήμερης απουσίας στο εξωτερικό από 26 Σεπτεμβρίου μέχρι και 28 Σεπτεμβρίου</w:t>
      </w:r>
      <w:r>
        <w:rPr>
          <w:rFonts w:eastAsia="Times New Roman" w:cs="Times New Roman"/>
          <w:szCs w:val="24"/>
        </w:rPr>
        <w:t xml:space="preserve"> 2017</w:t>
      </w:r>
      <w:r>
        <w:rPr>
          <w:rFonts w:eastAsia="Times New Roman" w:cs="Times New Roman"/>
          <w:szCs w:val="24"/>
        </w:rPr>
        <w:t xml:space="preserve">. </w:t>
      </w:r>
    </w:p>
    <w:p w14:paraId="7DFB3D98"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Η Βουλή εγκρίνει;</w:t>
      </w:r>
    </w:p>
    <w:p w14:paraId="7DFB3D99"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7DFB3D9A"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τις ζητηθείσες άδειες.</w:t>
      </w:r>
    </w:p>
    <w:p w14:paraId="7DFB3D9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Ελάτε, κύριε Πρόεδρε, για τη δευτερολογία σας.</w:t>
      </w:r>
    </w:p>
    <w:p w14:paraId="7DFB3D9C"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Κύριε Υπουργέ, στην </w:t>
      </w:r>
      <w:proofErr w:type="spellStart"/>
      <w:r>
        <w:rPr>
          <w:rFonts w:eastAsia="Times New Roman" w:cs="Times New Roman"/>
          <w:szCs w:val="24"/>
        </w:rPr>
        <w:t>πρωτολογία</w:t>
      </w:r>
      <w:proofErr w:type="spellEnd"/>
      <w:r>
        <w:rPr>
          <w:rFonts w:eastAsia="Times New Roman" w:cs="Times New Roman"/>
          <w:szCs w:val="24"/>
        </w:rPr>
        <w:t xml:space="preserve"> μου ήμουν νομίζω αρκετά ήπιος</w:t>
      </w:r>
      <w:r>
        <w:rPr>
          <w:rFonts w:eastAsia="Times New Roman" w:cs="Times New Roman"/>
          <w:szCs w:val="24"/>
        </w:rPr>
        <w:t>,</w:t>
      </w:r>
      <w:r>
        <w:rPr>
          <w:rFonts w:eastAsia="Times New Roman" w:cs="Times New Roman"/>
          <w:szCs w:val="24"/>
        </w:rPr>
        <w:t xml:space="preserve"> μιλώντας για υποεκτίμηση της κατάστασης. Μετά, όμως, την </w:t>
      </w:r>
      <w:proofErr w:type="spellStart"/>
      <w:r>
        <w:rPr>
          <w:rFonts w:eastAsia="Times New Roman" w:cs="Times New Roman"/>
          <w:szCs w:val="24"/>
        </w:rPr>
        <w:t>πρωτολογία</w:t>
      </w:r>
      <w:proofErr w:type="spellEnd"/>
      <w:r>
        <w:rPr>
          <w:rFonts w:eastAsia="Times New Roman" w:cs="Times New Roman"/>
          <w:szCs w:val="24"/>
        </w:rPr>
        <w:t xml:space="preserve"> τη δική σας, που δεν ε</w:t>
      </w:r>
      <w:r>
        <w:rPr>
          <w:rFonts w:eastAsia="Times New Roman" w:cs="Times New Roman"/>
          <w:szCs w:val="24"/>
        </w:rPr>
        <w:t xml:space="preserve">ίπατε απολύτως τίποτα και επικεντρώσατε </w:t>
      </w:r>
      <w:r>
        <w:rPr>
          <w:rFonts w:eastAsia="Times New Roman" w:cs="Times New Roman"/>
          <w:szCs w:val="24"/>
        </w:rPr>
        <w:t xml:space="preserve">στο </w:t>
      </w:r>
      <w:r>
        <w:rPr>
          <w:rFonts w:eastAsia="Times New Roman" w:cs="Times New Roman"/>
          <w:szCs w:val="24"/>
        </w:rPr>
        <w:t xml:space="preserve">να επιτεθείτε στη Νέα Δημοκρατία, μιλάω για εγκληματική αμέλεια. </w:t>
      </w:r>
    </w:p>
    <w:p w14:paraId="7DFB3D9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Δεν απαντήσατε και σε κανένα από τα ερωτήματα. Ετέθησαν δεκάδες ερωτήματα από όλους τους συναδέλφους. Θα μου επιτρέψετε να επιμείνω σε ένα ερώτημα</w:t>
      </w:r>
      <w:r>
        <w:rPr>
          <w:rFonts w:eastAsia="Times New Roman" w:cs="Times New Roman"/>
          <w:szCs w:val="24"/>
        </w:rPr>
        <w:t xml:space="preserve"> που δεν πήρα απάντηση: Πόσοι και με ποια ιδιότητα βρίσκονταν στο πλοίο που ναυάγησε και τι εθνικότητα έχουν</w:t>
      </w:r>
      <w:r>
        <w:rPr>
          <w:rFonts w:eastAsia="Times New Roman" w:cs="Times New Roman"/>
          <w:szCs w:val="24"/>
        </w:rPr>
        <w:t>;</w:t>
      </w:r>
      <w:r>
        <w:rPr>
          <w:rFonts w:eastAsia="Times New Roman" w:cs="Times New Roman"/>
          <w:szCs w:val="24"/>
        </w:rPr>
        <w:t xml:space="preserve"> Δεν πήρα απάντηση. </w:t>
      </w:r>
    </w:p>
    <w:p w14:paraId="7DFB3D9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 xml:space="preserve">γαίνει τώρα από αυτό που είπε ο κ. </w:t>
      </w:r>
      <w:proofErr w:type="spellStart"/>
      <w:r>
        <w:rPr>
          <w:rFonts w:eastAsia="Times New Roman" w:cs="Times New Roman"/>
          <w:szCs w:val="24"/>
        </w:rPr>
        <w:t>Δρίτσας</w:t>
      </w:r>
      <w:proofErr w:type="spellEnd"/>
      <w:r>
        <w:rPr>
          <w:rFonts w:eastAsia="Times New Roman" w:cs="Times New Roman"/>
          <w:szCs w:val="24"/>
        </w:rPr>
        <w:t xml:space="preserve"> -και είναι σωστό- πως το σήμα ότι το πλοίο </w:t>
      </w:r>
      <w:proofErr w:type="spellStart"/>
      <w:r>
        <w:rPr>
          <w:rFonts w:eastAsia="Times New Roman" w:cs="Times New Roman"/>
          <w:szCs w:val="24"/>
        </w:rPr>
        <w:t>εβυθίζετο</w:t>
      </w:r>
      <w:proofErr w:type="spellEnd"/>
      <w:r>
        <w:rPr>
          <w:rFonts w:eastAsia="Times New Roman" w:cs="Times New Roman"/>
          <w:szCs w:val="24"/>
        </w:rPr>
        <w:t xml:space="preserve"> το έδωσε παραπλέον πλοίο και </w:t>
      </w:r>
      <w:r>
        <w:rPr>
          <w:rFonts w:eastAsia="Times New Roman" w:cs="Times New Roman"/>
          <w:szCs w:val="24"/>
        </w:rPr>
        <w:t xml:space="preserve">όχι το ίδιο. Τι σημαίνει αυτό; Δεν πρέπει αυτό να ερευνηθεί; Δεν είναι απορίας άξιο; </w:t>
      </w:r>
    </w:p>
    <w:p w14:paraId="7DFB3D9F"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Ερευνάται.</w:t>
      </w:r>
    </w:p>
    <w:p w14:paraId="7DFB3DA0"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Ερευνάται. Πότε; Δεν έχετε κα</w:t>
      </w:r>
      <w:r>
        <w:rPr>
          <w:rFonts w:eastAsia="Times New Roman" w:cs="Times New Roman"/>
          <w:szCs w:val="24"/>
        </w:rPr>
        <w:t>μ</w:t>
      </w:r>
      <w:r>
        <w:rPr>
          <w:rFonts w:eastAsia="Times New Roman" w:cs="Times New Roman"/>
          <w:szCs w:val="24"/>
        </w:rPr>
        <w:t>μία απόφαση;</w:t>
      </w:r>
    </w:p>
    <w:p w14:paraId="7DFB3DA1"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w:t>
      </w:r>
      <w:r>
        <w:rPr>
          <w:rFonts w:eastAsia="Times New Roman" w:cs="Times New Roman"/>
          <w:b/>
          <w:szCs w:val="24"/>
        </w:rPr>
        <w:t>ργός Ναυτιλίας και Νησιωτικής Πολιτικής):</w:t>
      </w:r>
      <w:r>
        <w:rPr>
          <w:rFonts w:eastAsia="Times New Roman" w:cs="Times New Roman"/>
          <w:szCs w:val="24"/>
        </w:rPr>
        <w:t xml:space="preserve"> Υπάρχει ανάκριση.</w:t>
      </w:r>
    </w:p>
    <w:p w14:paraId="7DFB3DA2"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Υπάρχει ανάκριση. Δεν έχετε μια να μας πείτε, ότι έτσι κι έτσι. Δηλαδή, τα ονόματα και οι ιδιότητες είναι μυστικό, κύριε Υπουργέ; Όχι, βέβαια.</w:t>
      </w:r>
    </w:p>
    <w:p w14:paraId="7DFB3DA3"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w:t>
      </w:r>
      <w:r>
        <w:rPr>
          <w:rFonts w:eastAsia="Times New Roman" w:cs="Times New Roman"/>
          <w:b/>
          <w:szCs w:val="24"/>
        </w:rPr>
        <w:t>Ναυτιλίας και Νησιωτικής Πολιτικής):</w:t>
      </w:r>
      <w:r>
        <w:rPr>
          <w:rFonts w:eastAsia="Times New Roman" w:cs="Times New Roman"/>
          <w:szCs w:val="24"/>
        </w:rPr>
        <w:t xml:space="preserve"> Δηλαδή, υπονοείτε ότι το κρύβουμε, κύριε </w:t>
      </w:r>
      <w:proofErr w:type="spellStart"/>
      <w:r>
        <w:rPr>
          <w:rFonts w:eastAsia="Times New Roman" w:cs="Times New Roman"/>
          <w:szCs w:val="24"/>
        </w:rPr>
        <w:t>Τραγάκη</w:t>
      </w:r>
      <w:proofErr w:type="spellEnd"/>
      <w:r>
        <w:rPr>
          <w:rFonts w:eastAsia="Times New Roman" w:cs="Times New Roman"/>
          <w:szCs w:val="24"/>
        </w:rPr>
        <w:t>;</w:t>
      </w:r>
    </w:p>
    <w:p w14:paraId="7DFB3DA4"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Δεν θέλετε να το δώσετε στη δημοσιότητα.</w:t>
      </w:r>
    </w:p>
    <w:p w14:paraId="7DFB3DA5"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lastRenderedPageBreak/>
        <w:t>ΠΑΝΑΓΙΩΤΗΣ ΚΟΥΡΟΥΜΠΛΗΣ (Υπουργός Ναυτιλίας και Νησιωτικής Πολιτικής):</w:t>
      </w:r>
      <w:r>
        <w:rPr>
          <w:rFonts w:eastAsia="Times New Roman" w:cs="Times New Roman"/>
          <w:szCs w:val="24"/>
        </w:rPr>
        <w:t xml:space="preserve"> Επειδή όλα τα πράγματα έχουν και ένα όρι</w:t>
      </w:r>
      <w:r>
        <w:rPr>
          <w:rFonts w:eastAsia="Times New Roman" w:cs="Times New Roman"/>
          <w:szCs w:val="24"/>
        </w:rPr>
        <w:t>ο! Έλεος πια!</w:t>
      </w:r>
    </w:p>
    <w:p w14:paraId="7DFB3DA6"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Δεν θέλετε; Με </w:t>
      </w:r>
      <w:proofErr w:type="spellStart"/>
      <w:r>
        <w:rPr>
          <w:rFonts w:eastAsia="Times New Roman" w:cs="Times New Roman"/>
          <w:szCs w:val="24"/>
        </w:rPr>
        <w:t>συγχωρείτε</w:t>
      </w:r>
      <w:proofErr w:type="spellEnd"/>
      <w:r>
        <w:rPr>
          <w:rFonts w:eastAsia="Times New Roman" w:cs="Times New Roman"/>
          <w:szCs w:val="24"/>
        </w:rPr>
        <w:t>, αλλά…</w:t>
      </w:r>
    </w:p>
    <w:p w14:paraId="7DFB3DA7"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Γνωριζόμαστε τριάντα χρόνια, να λέμε τέτοια πράγματα!</w:t>
      </w:r>
    </w:p>
    <w:p w14:paraId="7DFB3DA8"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Υπουργέ, δεν ακούγεστε. Καλό </w:t>
      </w:r>
      <w:r>
        <w:rPr>
          <w:rFonts w:eastAsia="Times New Roman" w:cs="Times New Roman"/>
          <w:szCs w:val="24"/>
        </w:rPr>
        <w:t>θα ήταν να μην ανοίξουμε διάλογο.</w:t>
      </w:r>
    </w:p>
    <w:p w14:paraId="7DFB3DA9"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...θα επιμείνω, κύριε Υπουργέ, στο ερώτημα και θα περιμένω να πάρω αυτή την απάντηση. </w:t>
      </w:r>
    </w:p>
    <w:p w14:paraId="7DFB3DAA" w14:textId="77777777" w:rsidR="000E1967" w:rsidRDefault="00A63212">
      <w:pPr>
        <w:spacing w:after="0" w:line="600" w:lineRule="auto"/>
        <w:ind w:firstLine="720"/>
        <w:jc w:val="both"/>
        <w:rPr>
          <w:rFonts w:eastAsia="Times New Roman"/>
          <w:szCs w:val="24"/>
        </w:rPr>
      </w:pPr>
      <w:r>
        <w:rPr>
          <w:rFonts w:eastAsia="Times New Roman" w:cs="Times New Roman"/>
          <w:szCs w:val="24"/>
        </w:rPr>
        <w:t xml:space="preserve">Εδώ υπάρχουν και άλλα πράγματα. Τι έγινε με τις παρατάσεις; Ποιος έδωσε τις παρατάσεις, ώστε να είναι </w:t>
      </w:r>
      <w:proofErr w:type="spellStart"/>
      <w:r>
        <w:rPr>
          <w:rFonts w:eastAsia="Times New Roman" w:cs="Times New Roman"/>
          <w:szCs w:val="24"/>
        </w:rPr>
        <w:t>αξιόπλοο</w:t>
      </w:r>
      <w:proofErr w:type="spellEnd"/>
      <w:r>
        <w:rPr>
          <w:rFonts w:eastAsia="Times New Roman" w:cs="Times New Roman"/>
          <w:szCs w:val="24"/>
        </w:rPr>
        <w:t xml:space="preserve"> το σκά</w:t>
      </w:r>
      <w:r>
        <w:rPr>
          <w:rFonts w:eastAsia="Times New Roman" w:cs="Times New Roman"/>
          <w:szCs w:val="24"/>
        </w:rPr>
        <w:t>φος; Είπατε ότι εσείς τις δώσατε τις παρατάσεις. Άρα τώρα παίρνετε τον έλεγχο για τις παρατάσεις</w:t>
      </w:r>
      <w:r>
        <w:rPr>
          <w:rFonts w:eastAsia="Times New Roman" w:cs="Times New Roman"/>
          <w:szCs w:val="24"/>
        </w:rPr>
        <w:t>,</w:t>
      </w:r>
      <w:r>
        <w:rPr>
          <w:rFonts w:eastAsia="Times New Roman" w:cs="Times New Roman"/>
          <w:szCs w:val="24"/>
        </w:rPr>
        <w:t xml:space="preserve"> για να τον πάτε σε ιδιωτικές εταιρείες. Ευφυολόγημα ήταν ότι είναι η πρώτη αποκρατικοποίηση της </w:t>
      </w:r>
      <w:r>
        <w:rPr>
          <w:rFonts w:eastAsia="Times New Roman" w:cs="Times New Roman"/>
          <w:szCs w:val="24"/>
        </w:rPr>
        <w:t>Κ</w:t>
      </w:r>
      <w:r>
        <w:rPr>
          <w:rFonts w:eastAsia="Times New Roman" w:cs="Times New Roman"/>
          <w:szCs w:val="24"/>
        </w:rPr>
        <w:t>υβέρνησης του ΣΥΡΙΖΑ.</w:t>
      </w:r>
      <w:r>
        <w:rPr>
          <w:rFonts w:eastAsia="Times New Roman" w:cs="Times New Roman"/>
          <w:szCs w:val="24"/>
        </w:rPr>
        <w:t xml:space="preserve"> </w:t>
      </w:r>
      <w:r>
        <w:rPr>
          <w:rFonts w:eastAsia="Times New Roman"/>
          <w:szCs w:val="24"/>
        </w:rPr>
        <w:t>Α</w:t>
      </w:r>
      <w:r>
        <w:rPr>
          <w:rFonts w:eastAsia="Times New Roman"/>
          <w:szCs w:val="24"/>
        </w:rPr>
        <w:t xml:space="preserve">υτό θα έχει επίπτωση στα εισιτήρια, </w:t>
      </w:r>
      <w:r>
        <w:rPr>
          <w:rFonts w:eastAsia="Times New Roman"/>
          <w:szCs w:val="24"/>
        </w:rPr>
        <w:t xml:space="preserve">διότι οι εταιρείες θα πληρώνονται; Τι θα γίνει με </w:t>
      </w:r>
      <w:r>
        <w:rPr>
          <w:rFonts w:eastAsia="Times New Roman"/>
          <w:szCs w:val="24"/>
        </w:rPr>
        <w:lastRenderedPageBreak/>
        <w:t>αυτό; Εμείς που πηγαινοερχόμαστε στη Σαλαμίνα τι θα γίνει με το εισιτήριο που πληρώνουμε;</w:t>
      </w:r>
    </w:p>
    <w:p w14:paraId="7DFB3DAB" w14:textId="77777777" w:rsidR="000E1967" w:rsidRDefault="00A63212">
      <w:pPr>
        <w:spacing w:after="0" w:line="600" w:lineRule="auto"/>
        <w:ind w:firstLine="720"/>
        <w:jc w:val="both"/>
        <w:rPr>
          <w:rFonts w:eastAsia="Times New Roman"/>
          <w:szCs w:val="24"/>
        </w:rPr>
      </w:pPr>
      <w:r>
        <w:rPr>
          <w:rFonts w:eastAsia="Times New Roman"/>
          <w:szCs w:val="24"/>
        </w:rPr>
        <w:t xml:space="preserve">Επικαλεστήκατε την κ. </w:t>
      </w:r>
      <w:proofErr w:type="spellStart"/>
      <w:r>
        <w:rPr>
          <w:rFonts w:eastAsia="Times New Roman"/>
          <w:szCs w:val="24"/>
        </w:rPr>
        <w:t>Νάννου</w:t>
      </w:r>
      <w:proofErr w:type="spellEnd"/>
      <w:r>
        <w:rPr>
          <w:rFonts w:eastAsia="Times New Roman"/>
          <w:szCs w:val="24"/>
        </w:rPr>
        <w:t xml:space="preserve">. Την Τρίτη το πρωί -θα το επαναλάβω- με τον κ. </w:t>
      </w:r>
      <w:proofErr w:type="spellStart"/>
      <w:r>
        <w:rPr>
          <w:rFonts w:eastAsia="Times New Roman"/>
          <w:szCs w:val="24"/>
        </w:rPr>
        <w:t>Πλακιωτάκη</w:t>
      </w:r>
      <w:proofErr w:type="spellEnd"/>
      <w:r>
        <w:rPr>
          <w:rFonts w:eastAsia="Times New Roman"/>
          <w:szCs w:val="24"/>
        </w:rPr>
        <w:t xml:space="preserve"> και τον κ. Αθανασίου, κατ’ εν</w:t>
      </w:r>
      <w:r>
        <w:rPr>
          <w:rFonts w:eastAsia="Times New Roman"/>
          <w:szCs w:val="24"/>
        </w:rPr>
        <w:t xml:space="preserve">τολή του Προέδρου της Νέας Δημοκρατίας κ. Κυριάκου Μητσοτάκη, πήγαμε στα Σελήνια και ήταν εκεί η </w:t>
      </w:r>
      <w:r>
        <w:rPr>
          <w:rFonts w:eastAsia="Times New Roman"/>
          <w:szCs w:val="24"/>
        </w:rPr>
        <w:t>δ</w:t>
      </w:r>
      <w:r>
        <w:rPr>
          <w:rFonts w:eastAsia="Times New Roman"/>
          <w:szCs w:val="24"/>
        </w:rPr>
        <w:t xml:space="preserve">ήμαρχος. Και η </w:t>
      </w:r>
      <w:r>
        <w:rPr>
          <w:rFonts w:eastAsia="Times New Roman"/>
          <w:szCs w:val="24"/>
        </w:rPr>
        <w:t>δ</w:t>
      </w:r>
      <w:r>
        <w:rPr>
          <w:rFonts w:eastAsia="Times New Roman"/>
          <w:szCs w:val="24"/>
        </w:rPr>
        <w:t xml:space="preserve">ήμαρχος σε απόγνωση φώναζε: «Κάντε κάτι! Δεν βλέπετε την καταστροφή;». </w:t>
      </w:r>
    </w:p>
    <w:p w14:paraId="7DFB3DAC" w14:textId="77777777" w:rsidR="000E1967" w:rsidRDefault="00A63212">
      <w:pPr>
        <w:spacing w:after="0" w:line="600" w:lineRule="auto"/>
        <w:ind w:firstLine="720"/>
        <w:jc w:val="both"/>
        <w:rPr>
          <w:rFonts w:eastAsia="Times New Roman"/>
          <w:szCs w:val="24"/>
        </w:rPr>
      </w:pPr>
      <w:r>
        <w:rPr>
          <w:rFonts w:eastAsia="Times New Roman"/>
          <w:szCs w:val="24"/>
        </w:rPr>
        <w:t>Θ</w:t>
      </w:r>
      <w:r>
        <w:rPr>
          <w:rFonts w:eastAsia="Times New Roman"/>
          <w:szCs w:val="24"/>
        </w:rPr>
        <w:t>α το επαναλάβω</w:t>
      </w:r>
      <w:r>
        <w:rPr>
          <w:rFonts w:eastAsia="Times New Roman"/>
          <w:szCs w:val="24"/>
        </w:rPr>
        <w:t>:</w:t>
      </w:r>
      <w:r>
        <w:rPr>
          <w:rFonts w:eastAsia="Times New Roman"/>
          <w:szCs w:val="24"/>
        </w:rPr>
        <w:t xml:space="preserve"> Η έκταση της κηλίδας ήταν δυόμισι χιλιόμετρα από την </w:t>
      </w:r>
      <w:proofErr w:type="spellStart"/>
      <w:r>
        <w:rPr>
          <w:rFonts w:eastAsia="Times New Roman"/>
          <w:szCs w:val="24"/>
        </w:rPr>
        <w:t>Κυνοσούρα</w:t>
      </w:r>
      <w:proofErr w:type="spellEnd"/>
      <w:r>
        <w:rPr>
          <w:rFonts w:eastAsia="Times New Roman"/>
          <w:szCs w:val="24"/>
        </w:rPr>
        <w:t xml:space="preserve">. Όλη η </w:t>
      </w:r>
      <w:proofErr w:type="spellStart"/>
      <w:r>
        <w:rPr>
          <w:rFonts w:eastAsia="Times New Roman"/>
          <w:szCs w:val="24"/>
        </w:rPr>
        <w:t>Κυνοσούρα</w:t>
      </w:r>
      <w:proofErr w:type="spellEnd"/>
      <w:r>
        <w:rPr>
          <w:rFonts w:eastAsia="Times New Roman"/>
          <w:szCs w:val="24"/>
        </w:rPr>
        <w:t xml:space="preserve"> είχε μολυνθεί, όλα τα Σελήνια. Το προστατευτικό δίχτυ το οποίο είχε μπει ήταν, δεν ήταν καμμία τρακοσάρια μέτρα. Τι θα μπορούσατε να κάνετε σε αυτό; </w:t>
      </w:r>
    </w:p>
    <w:p w14:paraId="7DFB3DAD" w14:textId="77777777" w:rsidR="000E1967" w:rsidRDefault="00A63212">
      <w:pPr>
        <w:spacing w:after="0" w:line="600" w:lineRule="auto"/>
        <w:ind w:firstLine="720"/>
        <w:jc w:val="both"/>
        <w:rPr>
          <w:rFonts w:eastAsia="Times New Roman"/>
          <w:szCs w:val="24"/>
        </w:rPr>
      </w:pPr>
      <w:r>
        <w:rPr>
          <w:rFonts w:eastAsia="Times New Roman"/>
          <w:szCs w:val="24"/>
        </w:rPr>
        <w:t>Άρα τις κρίσιμες ώρες δεν κάνατε αυτό που έπρεπε και γι’ αυτό σας εγκαλούμε, κύ</w:t>
      </w:r>
      <w:r>
        <w:rPr>
          <w:rFonts w:eastAsia="Times New Roman"/>
          <w:szCs w:val="24"/>
        </w:rPr>
        <w:t xml:space="preserve">ριε Υπουργέ. </w:t>
      </w:r>
      <w:r>
        <w:rPr>
          <w:rFonts w:eastAsia="Times New Roman"/>
          <w:szCs w:val="24"/>
        </w:rPr>
        <w:t>Ό</w:t>
      </w:r>
      <w:r>
        <w:rPr>
          <w:rFonts w:eastAsia="Times New Roman"/>
          <w:szCs w:val="24"/>
        </w:rPr>
        <w:t xml:space="preserve">λοι λένε ότι οι έντεκα πρώτες ώρες σε ένα τέτοιου είδους ναυάγιο είναι οι κρισιμότερες ώρες. </w:t>
      </w:r>
    </w:p>
    <w:p w14:paraId="7DFB3DAE" w14:textId="77777777" w:rsidR="000E1967" w:rsidRDefault="00A63212">
      <w:pPr>
        <w:spacing w:after="0" w:line="600" w:lineRule="auto"/>
        <w:ind w:firstLine="720"/>
        <w:jc w:val="both"/>
        <w:rPr>
          <w:rFonts w:eastAsia="Times New Roman"/>
          <w:szCs w:val="24"/>
        </w:rPr>
      </w:pPr>
      <w:r>
        <w:rPr>
          <w:rFonts w:eastAsia="Times New Roman"/>
          <w:szCs w:val="24"/>
        </w:rPr>
        <w:t>Ακόμα -ειλικρινά σας μιλάω- δεν έχω καταλάβει πόσους μετρικούς τόνους και τι είδος ήταν το πετρέλαιο και το μαζούτ μαζί που μετέφερε το σκάφος. Μπερ</w:t>
      </w:r>
      <w:r>
        <w:rPr>
          <w:rFonts w:eastAsia="Times New Roman"/>
          <w:szCs w:val="24"/>
        </w:rPr>
        <w:t xml:space="preserve">δεύτηκα. Άκουσα </w:t>
      </w:r>
      <w:r>
        <w:rPr>
          <w:rFonts w:eastAsia="Times New Roman"/>
          <w:szCs w:val="24"/>
        </w:rPr>
        <w:t>δ</w:t>
      </w:r>
      <w:r>
        <w:rPr>
          <w:rFonts w:eastAsia="Times New Roman"/>
          <w:szCs w:val="24"/>
        </w:rPr>
        <w:t xml:space="preserve">ύο χιλιάδες </w:t>
      </w:r>
      <w:r>
        <w:rPr>
          <w:rFonts w:eastAsia="Times New Roman"/>
          <w:szCs w:val="24"/>
        </w:rPr>
        <w:lastRenderedPageBreak/>
        <w:t>πεντακόσιους</w:t>
      </w:r>
      <w:r>
        <w:rPr>
          <w:rFonts w:eastAsia="Times New Roman"/>
          <w:szCs w:val="24"/>
        </w:rPr>
        <w:t xml:space="preserve"> εβδομήντα</w:t>
      </w:r>
      <w:r>
        <w:rPr>
          <w:rFonts w:eastAsia="Times New Roman"/>
          <w:szCs w:val="24"/>
        </w:rPr>
        <w:t xml:space="preserve">, από τα ΕΛΠΕ </w:t>
      </w:r>
      <w:r>
        <w:rPr>
          <w:rFonts w:eastAsia="Times New Roman"/>
          <w:szCs w:val="24"/>
        </w:rPr>
        <w:t>χίλιο</w:t>
      </w:r>
      <w:r>
        <w:rPr>
          <w:rFonts w:eastAsia="Times New Roman"/>
          <w:szCs w:val="24"/>
        </w:rPr>
        <w:t>υς</w:t>
      </w:r>
      <w:r>
        <w:rPr>
          <w:rFonts w:eastAsia="Times New Roman"/>
          <w:szCs w:val="24"/>
        </w:rPr>
        <w:t xml:space="preserve"> επτακ</w:t>
      </w:r>
      <w:r>
        <w:rPr>
          <w:rFonts w:eastAsia="Times New Roman"/>
          <w:szCs w:val="24"/>
        </w:rPr>
        <w:t>όσιους</w:t>
      </w:r>
      <w:r>
        <w:rPr>
          <w:rFonts w:eastAsia="Times New Roman"/>
          <w:szCs w:val="24"/>
        </w:rPr>
        <w:t xml:space="preserve"> τριάντα τρεις </w:t>
      </w:r>
      <w:r>
        <w:rPr>
          <w:rFonts w:eastAsia="Times New Roman"/>
          <w:szCs w:val="24"/>
        </w:rPr>
        <w:t>και άλλ</w:t>
      </w:r>
      <w:r>
        <w:rPr>
          <w:rFonts w:eastAsia="Times New Roman"/>
          <w:szCs w:val="24"/>
        </w:rPr>
        <w:t>ους</w:t>
      </w:r>
      <w:r>
        <w:rPr>
          <w:rFonts w:eastAsia="Times New Roman"/>
          <w:szCs w:val="24"/>
        </w:rPr>
        <w:t xml:space="preserve"> </w:t>
      </w:r>
      <w:r>
        <w:rPr>
          <w:rFonts w:eastAsia="Times New Roman"/>
          <w:szCs w:val="24"/>
        </w:rPr>
        <w:t>τριακόσιο</w:t>
      </w:r>
      <w:r>
        <w:rPr>
          <w:rFonts w:eastAsia="Times New Roman"/>
          <w:szCs w:val="24"/>
        </w:rPr>
        <w:t>υς</w:t>
      </w:r>
      <w:r>
        <w:rPr>
          <w:rFonts w:eastAsia="Times New Roman"/>
          <w:szCs w:val="24"/>
        </w:rPr>
        <w:t>, άκουσα μετά</w:t>
      </w:r>
      <w:r>
        <w:rPr>
          <w:rFonts w:eastAsia="Times New Roman"/>
          <w:szCs w:val="24"/>
        </w:rPr>
        <w:t>,</w:t>
      </w:r>
      <w:r>
        <w:rPr>
          <w:rFonts w:eastAsia="Times New Roman"/>
          <w:szCs w:val="24"/>
        </w:rPr>
        <w:t xml:space="preserve"> συν το φορτίο το οποίο είχε για τον εαυτό του. Δεν μπορώ να καταλάβω. Δεν πήραμε κα</w:t>
      </w:r>
      <w:r>
        <w:rPr>
          <w:rFonts w:eastAsia="Times New Roman"/>
          <w:szCs w:val="24"/>
        </w:rPr>
        <w:t>μ</w:t>
      </w:r>
      <w:r>
        <w:rPr>
          <w:rFonts w:eastAsia="Times New Roman"/>
          <w:szCs w:val="24"/>
        </w:rPr>
        <w:t>μία απάντηση ούτε σε αυτό το ερώτημα</w:t>
      </w:r>
      <w:r>
        <w:rPr>
          <w:rFonts w:eastAsia="Times New Roman"/>
          <w:szCs w:val="24"/>
        </w:rPr>
        <w:t xml:space="preserve">. </w:t>
      </w:r>
    </w:p>
    <w:p w14:paraId="7DFB3DAF" w14:textId="77777777" w:rsidR="000E1967" w:rsidRDefault="00A63212">
      <w:pPr>
        <w:spacing w:after="0" w:line="600" w:lineRule="auto"/>
        <w:ind w:firstLine="720"/>
        <w:jc w:val="both"/>
        <w:rPr>
          <w:rFonts w:eastAsia="Times New Roman"/>
          <w:szCs w:val="24"/>
        </w:rPr>
      </w:pPr>
      <w:r>
        <w:rPr>
          <w:rFonts w:eastAsia="Times New Roman"/>
          <w:szCs w:val="24"/>
        </w:rPr>
        <w:t>Ούτε πήραμε απάντηση ποιος πλήρωσε το ποσό στα ΕΛΠΕ. Τι προορισμό είχαν τα καύσιμα; Πού πηγαίναν; Τι ποσότητα έχει αντληθεί; Διότι εμάς από εδώ και πέρα αυτό μας ενδιαφέρει: τι ποσότητα έχει αντληθεί, τι ποσότητα υπάρχει στο πλοίο και τι ποσότητα έχει δ</w:t>
      </w:r>
      <w:r>
        <w:rPr>
          <w:rFonts w:eastAsia="Times New Roman"/>
          <w:szCs w:val="24"/>
        </w:rPr>
        <w:t>ιαρρεύσει στο περιβάλλον;</w:t>
      </w:r>
    </w:p>
    <w:p w14:paraId="7DFB3DB0" w14:textId="77777777" w:rsidR="000E1967" w:rsidRDefault="00A63212">
      <w:pPr>
        <w:spacing w:after="0" w:line="600" w:lineRule="auto"/>
        <w:ind w:firstLine="720"/>
        <w:jc w:val="both"/>
        <w:rPr>
          <w:rFonts w:eastAsia="Times New Roman"/>
          <w:szCs w:val="24"/>
        </w:rPr>
      </w:pPr>
      <w:r>
        <w:rPr>
          <w:rFonts w:eastAsia="Times New Roman"/>
          <w:szCs w:val="24"/>
        </w:rPr>
        <w:t>Εμάς μας ενδιαφέρει και η αποκατάσταση του περιβάλλοντος, αλλά μας ενδιαφέρουν κυρίως και οι αποζημιώσεις. Τι θα γίνει με τις αποζημιώσεις</w:t>
      </w:r>
      <w:r>
        <w:rPr>
          <w:rFonts w:eastAsia="Times New Roman"/>
          <w:szCs w:val="24"/>
        </w:rPr>
        <w:t>;</w:t>
      </w:r>
      <w:r>
        <w:rPr>
          <w:rFonts w:eastAsia="Times New Roman"/>
          <w:szCs w:val="24"/>
        </w:rPr>
        <w:t xml:space="preserve"> Είναι ένα πολύ σημαντικό θέμα. Μάλιστα, θα τονίσω -και κρατήστε το- είναι και λεπτό θέμα κ</w:t>
      </w:r>
      <w:r>
        <w:rPr>
          <w:rFonts w:eastAsia="Times New Roman"/>
          <w:szCs w:val="24"/>
        </w:rPr>
        <w:t>αι θέλει μεγάλη προσοχή το θέμα των αποζημιώσεων. Είναι ένα θέμα, το οποίο πρέπει να μας απασχολήσει, είναι σοβαρότατο θέμα. Νομίζω ότι είναι το κυρίαρχο θέμα που πρέπει να μας απασχολήσει από εδώ και πέρα, διότι...</w:t>
      </w:r>
    </w:p>
    <w:p w14:paraId="7DFB3DB1" w14:textId="77777777" w:rsidR="000E1967" w:rsidRDefault="00A63212">
      <w:pPr>
        <w:spacing w:after="0" w:line="600" w:lineRule="auto"/>
        <w:ind w:firstLine="720"/>
        <w:jc w:val="both"/>
        <w:rPr>
          <w:rFonts w:eastAsia="Times New Roman"/>
          <w:szCs w:val="24"/>
        </w:rPr>
      </w:pPr>
      <w:r>
        <w:rPr>
          <w:rFonts w:eastAsia="Times New Roman"/>
          <w:b/>
          <w:szCs w:val="24"/>
        </w:rPr>
        <w:t>ΠΑΝΑΓΙΩΤΗΣ ΚΟΥΡΟΥΜΠΛΗΣ (Υπουργός Ναυτιλί</w:t>
      </w:r>
      <w:r>
        <w:rPr>
          <w:rFonts w:eastAsia="Times New Roman"/>
          <w:b/>
          <w:szCs w:val="24"/>
        </w:rPr>
        <w:t xml:space="preserve">ας και Νησιωτικής Πολιτικής): </w:t>
      </w:r>
      <w:r>
        <w:rPr>
          <w:rFonts w:eastAsia="Times New Roman"/>
          <w:szCs w:val="24"/>
        </w:rPr>
        <w:t>Γι</w:t>
      </w:r>
      <w:r>
        <w:rPr>
          <w:rFonts w:eastAsia="Times New Roman"/>
          <w:szCs w:val="24"/>
        </w:rPr>
        <w:t>α</w:t>
      </w:r>
      <w:r>
        <w:rPr>
          <w:rFonts w:eastAsia="Times New Roman"/>
          <w:szCs w:val="24"/>
        </w:rPr>
        <w:t xml:space="preserve"> αυτό πρέπει να είμαστε και λίγο προσεκτικοί.</w:t>
      </w:r>
    </w:p>
    <w:p w14:paraId="7DFB3DB2" w14:textId="77777777" w:rsidR="000E1967" w:rsidRDefault="00A63212">
      <w:pPr>
        <w:spacing w:after="0" w:line="600" w:lineRule="auto"/>
        <w:ind w:firstLine="720"/>
        <w:jc w:val="both"/>
        <w:rPr>
          <w:rFonts w:eastAsia="Times New Roman"/>
          <w:szCs w:val="24"/>
        </w:rPr>
      </w:pPr>
      <w:r>
        <w:rPr>
          <w:rFonts w:eastAsia="Times New Roman"/>
          <w:b/>
          <w:szCs w:val="24"/>
        </w:rPr>
        <w:lastRenderedPageBreak/>
        <w:t xml:space="preserve">ΙΩΑΝΝΗΣ ΤΡΑΓΑΚΗΣ: </w:t>
      </w:r>
      <w:r>
        <w:rPr>
          <w:rFonts w:eastAsia="Times New Roman"/>
          <w:szCs w:val="24"/>
        </w:rPr>
        <w:t xml:space="preserve">Είμαστε προσεκτικοί, κύριε Υπουργέ, σας παρακαλώ. </w:t>
      </w:r>
    </w:p>
    <w:p w14:paraId="7DFB3DB3" w14:textId="77777777" w:rsidR="000E1967" w:rsidRDefault="00A63212">
      <w:pPr>
        <w:spacing w:after="0" w:line="600" w:lineRule="auto"/>
        <w:ind w:firstLine="720"/>
        <w:jc w:val="both"/>
        <w:rPr>
          <w:rFonts w:eastAsia="Times New Roman"/>
          <w:szCs w:val="24"/>
        </w:rPr>
      </w:pPr>
      <w:r>
        <w:rPr>
          <w:rFonts w:eastAsia="Times New Roman"/>
          <w:szCs w:val="24"/>
        </w:rPr>
        <w:t xml:space="preserve">Προσπαθώ με λίγα λόγια να σας δώσω να καταλάβετε ποιος ακριβώς είναι ο στόχος της επόμενης μέρας. Πρέπει να </w:t>
      </w:r>
      <w:r>
        <w:rPr>
          <w:rFonts w:eastAsia="Times New Roman"/>
          <w:szCs w:val="24"/>
        </w:rPr>
        <w:t xml:space="preserve">ξέρουμε τα στοιχεία ακριβώς, να ξέρουμε πώς θα το αντιμετωπίσουμε. </w:t>
      </w:r>
    </w:p>
    <w:p w14:paraId="7DFB3DB4" w14:textId="77777777" w:rsidR="000E1967" w:rsidRDefault="00A63212">
      <w:pPr>
        <w:spacing w:after="0" w:line="600" w:lineRule="auto"/>
        <w:ind w:firstLine="720"/>
        <w:jc w:val="both"/>
        <w:rPr>
          <w:rFonts w:eastAsia="Times New Roman"/>
          <w:szCs w:val="24"/>
        </w:rPr>
      </w:pPr>
      <w:r>
        <w:rPr>
          <w:rFonts w:eastAsia="Times New Roman"/>
          <w:szCs w:val="24"/>
        </w:rPr>
        <w:t>Εγώ θα επιμείνω, όμως, σε αυτό και θα το θέσω και σαν κυρίαρχο θέμα. Αναφέρομαι στη ρύπανση του βυθού. Κάναμε αρκετά χρόνια για να φέρουμε τη Σαλαμίνα στο επίπεδο που είναι τώρα. Θα σας θυ</w:t>
      </w:r>
      <w:r>
        <w:rPr>
          <w:rFonts w:eastAsia="Times New Roman"/>
          <w:szCs w:val="24"/>
        </w:rPr>
        <w:t>μίσω ότι όταν στον Ακροκέραμο έπεφταν ημερησίως περίπου ένα εκατομμύριο κυβικά λύματα, ο βυθός του είχε περίπου δυόμισι μέτρα ιλύ και κα</w:t>
      </w:r>
      <w:r>
        <w:rPr>
          <w:rFonts w:eastAsia="Times New Roman"/>
          <w:szCs w:val="24"/>
        </w:rPr>
        <w:t>μ</w:t>
      </w:r>
      <w:r>
        <w:rPr>
          <w:rFonts w:eastAsia="Times New Roman"/>
          <w:szCs w:val="24"/>
        </w:rPr>
        <w:t>μία ποιότητα ζωής. Κάναμε μεγάλο αγώνα για να φέρουμε τον Σαρωνικό και την περιοχή αυτή της Σαλαμίνος στην κατάσταση πο</w:t>
      </w:r>
      <w:r>
        <w:rPr>
          <w:rFonts w:eastAsia="Times New Roman"/>
          <w:szCs w:val="24"/>
        </w:rPr>
        <w:t xml:space="preserve">υ ήταν τώρα. </w:t>
      </w:r>
      <w:r>
        <w:rPr>
          <w:rFonts w:eastAsia="Times New Roman"/>
          <w:szCs w:val="24"/>
        </w:rPr>
        <w:t>Ή</w:t>
      </w:r>
      <w:r>
        <w:rPr>
          <w:rFonts w:eastAsia="Times New Roman"/>
          <w:szCs w:val="24"/>
        </w:rPr>
        <w:t>ταν μια κατάσταση που βοηθούσε όλους τους φτωχούς Έλληνες με το λεωφορείο, με το τραμ να πάνε σε αυτές τις ακτές και να κάνουν το μπάνιο τους. Αυτό τώρα τους το στερήσατε και δεν ξέρω για πόσο καιρό το</w:t>
      </w:r>
      <w:r>
        <w:rPr>
          <w:rFonts w:eastAsia="Times New Roman"/>
          <w:szCs w:val="24"/>
        </w:rPr>
        <w:t>ύ</w:t>
      </w:r>
      <w:r>
        <w:rPr>
          <w:rFonts w:eastAsia="Times New Roman"/>
          <w:szCs w:val="24"/>
        </w:rPr>
        <w:t>ς το στερήσατε.</w:t>
      </w:r>
    </w:p>
    <w:p w14:paraId="7DFB3DB5" w14:textId="77777777" w:rsidR="000E1967" w:rsidRDefault="00A63212">
      <w:pPr>
        <w:spacing w:after="0" w:line="600" w:lineRule="auto"/>
        <w:ind w:firstLine="720"/>
        <w:jc w:val="both"/>
        <w:rPr>
          <w:rFonts w:eastAsia="Times New Roman"/>
          <w:szCs w:val="24"/>
        </w:rPr>
      </w:pPr>
      <w:r>
        <w:rPr>
          <w:rFonts w:eastAsia="Times New Roman"/>
          <w:szCs w:val="24"/>
        </w:rPr>
        <w:t xml:space="preserve">Για το οικοσύστημα εγώ, </w:t>
      </w:r>
      <w:r>
        <w:rPr>
          <w:rFonts w:eastAsia="Times New Roman"/>
          <w:szCs w:val="24"/>
        </w:rPr>
        <w:t xml:space="preserve">όμως, θα επιμείνω ότι τα χρόνια που χρειάζονται για την αποκατάσταση του βυθού είναι πάρα </w:t>
      </w:r>
      <w:r>
        <w:rPr>
          <w:rFonts w:eastAsia="Times New Roman"/>
          <w:szCs w:val="24"/>
        </w:rPr>
        <w:lastRenderedPageBreak/>
        <w:t>πολλά. Πρέπει να αναθέσετε σε ειδικούς επιστήμονες να δουν και να ελέγξουν το θέμα αυτό, γιατί αυτό το θέμα απασχολεί και τους ψαράδες και το οικοσύστημα γενικώς, αλλ</w:t>
      </w:r>
      <w:r>
        <w:rPr>
          <w:rFonts w:eastAsia="Times New Roman"/>
          <w:szCs w:val="24"/>
        </w:rPr>
        <w:t xml:space="preserve">ά είναι και το πιο δύσκολο. Όπως πολύ σωστά είπε ο κ. Γεωργιάδης, την επιφάνεια θα την καθαρίσουμε σε τριάντα, σε σαράντα, σε πενήντα μέρες. Όμως, πώς θα καθαρίσουμε τη βραχώδη ακτή, πώς θα καθαρίσουμε τον βυθό; </w:t>
      </w:r>
    </w:p>
    <w:p w14:paraId="7DFB3DB6" w14:textId="77777777" w:rsidR="000E1967" w:rsidRDefault="00A63212">
      <w:pPr>
        <w:spacing w:after="0" w:line="600" w:lineRule="auto"/>
        <w:ind w:firstLine="720"/>
        <w:jc w:val="both"/>
        <w:rPr>
          <w:rFonts w:eastAsia="Times New Roman"/>
          <w:szCs w:val="24"/>
        </w:rPr>
      </w:pPr>
      <w:r>
        <w:rPr>
          <w:rFonts w:eastAsia="Times New Roman"/>
          <w:szCs w:val="24"/>
        </w:rPr>
        <w:t xml:space="preserve">Αυτό νομίζω πως είναι το κυρίαρχο θέμα και </w:t>
      </w:r>
      <w:r>
        <w:rPr>
          <w:rFonts w:eastAsia="Times New Roman"/>
          <w:szCs w:val="24"/>
        </w:rPr>
        <w:t>σε αυτό δεν πήραμε απάντηση.</w:t>
      </w:r>
    </w:p>
    <w:p w14:paraId="7DFB3DB7" w14:textId="77777777" w:rsidR="000E1967" w:rsidRDefault="00A63212">
      <w:pPr>
        <w:spacing w:after="0" w:line="600" w:lineRule="auto"/>
        <w:ind w:firstLine="720"/>
        <w:jc w:val="both"/>
        <w:rPr>
          <w:rFonts w:eastAsia="Times New Roman"/>
          <w:szCs w:val="24"/>
        </w:rPr>
      </w:pPr>
      <w:r>
        <w:rPr>
          <w:rFonts w:eastAsia="Times New Roman"/>
          <w:szCs w:val="24"/>
        </w:rPr>
        <w:t>Ευχαριστώ.</w:t>
      </w:r>
    </w:p>
    <w:p w14:paraId="7DFB3DB8" w14:textId="77777777" w:rsidR="000E1967" w:rsidRDefault="00A63212">
      <w:pPr>
        <w:spacing w:after="0" w:line="600" w:lineRule="auto"/>
        <w:ind w:firstLine="720"/>
        <w:jc w:val="center"/>
        <w:rPr>
          <w:rFonts w:eastAsia="Times New Roman"/>
          <w:b/>
          <w:szCs w:val="24"/>
        </w:rPr>
      </w:pPr>
      <w:r>
        <w:rPr>
          <w:rFonts w:eastAsia="Times New Roman" w:cs="Times New Roman"/>
          <w:szCs w:val="24"/>
        </w:rPr>
        <w:t>(Χειροκροτήματα από την πτέρυγα της Νέας Δημοκρατίας)</w:t>
      </w:r>
    </w:p>
    <w:p w14:paraId="7DFB3DB9" w14:textId="77777777" w:rsidR="000E1967" w:rsidRDefault="00A63212">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 </w:t>
      </w:r>
      <w:proofErr w:type="spellStart"/>
      <w:r>
        <w:rPr>
          <w:rFonts w:eastAsia="Times New Roman"/>
          <w:szCs w:val="24"/>
        </w:rPr>
        <w:t>Τραγάκη</w:t>
      </w:r>
      <w:proofErr w:type="spellEnd"/>
      <w:r>
        <w:rPr>
          <w:rFonts w:eastAsia="Times New Roman"/>
          <w:szCs w:val="24"/>
        </w:rPr>
        <w:t>.</w:t>
      </w:r>
    </w:p>
    <w:p w14:paraId="7DFB3DBA" w14:textId="77777777" w:rsidR="000E1967" w:rsidRDefault="00A63212">
      <w:pPr>
        <w:spacing w:after="0" w:line="600" w:lineRule="auto"/>
        <w:ind w:firstLine="720"/>
        <w:jc w:val="both"/>
        <w:rPr>
          <w:rFonts w:eastAsia="Times New Roman"/>
          <w:szCs w:val="24"/>
        </w:rPr>
      </w:pPr>
      <w:r>
        <w:rPr>
          <w:rFonts w:eastAsia="Times New Roman"/>
          <w:szCs w:val="24"/>
        </w:rPr>
        <w:t>Τον λόγο έχει ο κ. Βαρβιτσιώτης εκ μέρους της Νέας Δημοκρατίας για τη δευτερολογία του.</w:t>
      </w:r>
    </w:p>
    <w:p w14:paraId="7DFB3DBB" w14:textId="77777777" w:rsidR="000E1967" w:rsidRDefault="00A63212">
      <w:pPr>
        <w:spacing w:after="0"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Κύριε Πρόεδρε,</w:t>
      </w:r>
      <w:r>
        <w:rPr>
          <w:rFonts w:eastAsia="Times New Roman"/>
          <w:b/>
          <w:szCs w:val="24"/>
        </w:rPr>
        <w:t xml:space="preserve"> </w:t>
      </w:r>
      <w:r>
        <w:rPr>
          <w:rFonts w:eastAsia="Times New Roman"/>
          <w:szCs w:val="24"/>
        </w:rPr>
        <w:t>είναι αλήθεια ότι δεν πήραμε καμ</w:t>
      </w:r>
      <w:r>
        <w:rPr>
          <w:rFonts w:eastAsia="Times New Roman"/>
          <w:szCs w:val="24"/>
        </w:rPr>
        <w:t>μ</w:t>
      </w:r>
      <w:r>
        <w:rPr>
          <w:rFonts w:eastAsia="Times New Roman"/>
          <w:szCs w:val="24"/>
        </w:rPr>
        <w:t xml:space="preserve">ία απάντηση σε όλα τα ερωτήματα που θέσαμε. </w:t>
      </w:r>
    </w:p>
    <w:p w14:paraId="7DFB3DBC" w14:textId="77777777" w:rsidR="000E1967" w:rsidRDefault="00A63212">
      <w:pPr>
        <w:spacing w:after="0" w:line="600" w:lineRule="auto"/>
        <w:ind w:firstLine="720"/>
        <w:jc w:val="both"/>
        <w:rPr>
          <w:rFonts w:eastAsia="Times New Roman"/>
          <w:szCs w:val="24"/>
        </w:rPr>
      </w:pPr>
      <w:r>
        <w:rPr>
          <w:rFonts w:eastAsia="Times New Roman"/>
          <w:szCs w:val="24"/>
        </w:rPr>
        <w:lastRenderedPageBreak/>
        <w:t>Είναι πρωτοφανής αυτή η στάση</w:t>
      </w:r>
      <w:r>
        <w:rPr>
          <w:rFonts w:eastAsia="Times New Roman"/>
          <w:szCs w:val="24"/>
        </w:rPr>
        <w:t>,</w:t>
      </w:r>
      <w:r>
        <w:rPr>
          <w:rFonts w:eastAsia="Times New Roman"/>
          <w:szCs w:val="24"/>
        </w:rPr>
        <w:t xml:space="preserve"> να ξανακούμε τις ίδιες δηλώσεις, ότι όλα τα κάναμε καλά από την πρώτη στιγμή. Εάν τα </w:t>
      </w:r>
      <w:r>
        <w:rPr>
          <w:rFonts w:eastAsia="Times New Roman"/>
          <w:szCs w:val="24"/>
        </w:rPr>
        <w:t>κάνατε</w:t>
      </w:r>
      <w:r>
        <w:rPr>
          <w:rFonts w:eastAsia="Times New Roman"/>
          <w:szCs w:val="24"/>
        </w:rPr>
        <w:t xml:space="preserve"> όλα καλά, πώς καταλήξαμε εδώ που καταλήξαμε;</w:t>
      </w:r>
    </w:p>
    <w:p w14:paraId="7DFB3DBD" w14:textId="77777777" w:rsidR="000E1967" w:rsidRDefault="00A63212">
      <w:pPr>
        <w:spacing w:after="0" w:line="600" w:lineRule="auto"/>
        <w:ind w:firstLine="720"/>
        <w:jc w:val="both"/>
        <w:rPr>
          <w:rFonts w:eastAsia="Times New Roman"/>
          <w:szCs w:val="24"/>
        </w:rPr>
      </w:pPr>
      <w:r>
        <w:rPr>
          <w:rFonts w:eastAsia="Times New Roman"/>
          <w:szCs w:val="24"/>
        </w:rPr>
        <w:t>Ν</w:t>
      </w:r>
      <w:r>
        <w:rPr>
          <w:rFonts w:eastAsia="Times New Roman"/>
          <w:szCs w:val="24"/>
        </w:rPr>
        <w:t xml:space="preserve">α σας πω </w:t>
      </w:r>
      <w:r>
        <w:rPr>
          <w:rFonts w:eastAsia="Times New Roman"/>
          <w:szCs w:val="24"/>
        </w:rPr>
        <w:t xml:space="preserve">και </w:t>
      </w:r>
      <w:r>
        <w:rPr>
          <w:rFonts w:eastAsia="Times New Roman"/>
          <w:szCs w:val="24"/>
        </w:rPr>
        <w:t xml:space="preserve">κάτι ακόμα </w:t>
      </w:r>
      <w:r>
        <w:rPr>
          <w:rFonts w:eastAsia="Times New Roman"/>
          <w:szCs w:val="24"/>
        </w:rPr>
        <w:t>για τ</w:t>
      </w:r>
      <w:r>
        <w:rPr>
          <w:rFonts w:eastAsia="Times New Roman"/>
          <w:szCs w:val="24"/>
        </w:rPr>
        <w:t>ο ερώτημα που έθεσα πώς βρέθηκε έξι μέρες μετά μια νεκρή γυναίκα στην παραλία του Φαλήρου</w:t>
      </w:r>
      <w:r>
        <w:rPr>
          <w:rFonts w:eastAsia="Times New Roman"/>
          <w:szCs w:val="24"/>
        </w:rPr>
        <w:t>.</w:t>
      </w:r>
      <w:r>
        <w:rPr>
          <w:rFonts w:eastAsia="Times New Roman"/>
          <w:szCs w:val="24"/>
        </w:rPr>
        <w:t xml:space="preserve"> Ούτε αυτό δεν μας απάντησε. Έχω την ανακοίνωση του Λιμενικού. Είδε την ιατροδικαστική έκθ</w:t>
      </w:r>
      <w:r>
        <w:rPr>
          <w:rFonts w:eastAsia="Times New Roman"/>
          <w:szCs w:val="24"/>
        </w:rPr>
        <w:t>εση; Δεν την έχω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μου. Περιμένω μια απάντηση. </w:t>
      </w:r>
    </w:p>
    <w:p w14:paraId="7DFB3DB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Δεν μπορεί να μεγαλώνουν έτσι τα θέματα, να κυκλοφορούν οι ειδήσεις και να μην υπάρχει μία επίσημη ενημέρωση. Να πείτε, για παράδειγμα, ότι δεν φταίει για τον θάνατο η ρύπανση, ότι άλλοι είναι οι λόγοι</w:t>
      </w:r>
      <w:r>
        <w:rPr>
          <w:rFonts w:eastAsia="Times New Roman" w:cs="Times New Roman"/>
          <w:szCs w:val="24"/>
        </w:rPr>
        <w:t>, να το τελειώνουμε. Πρέπει να δ</w:t>
      </w:r>
      <w:r>
        <w:rPr>
          <w:rFonts w:eastAsia="Times New Roman" w:cs="Times New Roman"/>
          <w:szCs w:val="24"/>
        </w:rPr>
        <w:t>οθ</w:t>
      </w:r>
      <w:r>
        <w:rPr>
          <w:rFonts w:eastAsia="Times New Roman" w:cs="Times New Roman"/>
          <w:szCs w:val="24"/>
        </w:rPr>
        <w:t>ο</w:t>
      </w:r>
      <w:r>
        <w:rPr>
          <w:rFonts w:eastAsia="Times New Roman" w:cs="Times New Roman"/>
          <w:szCs w:val="24"/>
        </w:rPr>
        <w:t>ύ</w:t>
      </w:r>
      <w:r>
        <w:rPr>
          <w:rFonts w:eastAsia="Times New Roman" w:cs="Times New Roman"/>
          <w:szCs w:val="24"/>
        </w:rPr>
        <w:t>ν απαντήσεις. Εδώ ήρθε ο Υπουργός και μας ρωτούσε σε ποιον άνηκε το πετρέλαιο. Ξέρουμε εμείς; Δεν μας δίνουν την απάντηση. Ποιος το πλήρωσε; Το ρώτησε. Δεν έχει απάντηση; Πρέπει να μας τη δώσει. Πρέπει να τα απαντήσει</w:t>
      </w:r>
      <w:r>
        <w:rPr>
          <w:rFonts w:eastAsia="Times New Roman" w:cs="Times New Roman"/>
          <w:szCs w:val="24"/>
        </w:rPr>
        <w:t>.</w:t>
      </w:r>
    </w:p>
    <w:p w14:paraId="7DFB3DBF"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ΑΝΑΓΙΩΤΗΣ ΚΟΥΡΟΥΜΠΛΗΣ (Υπουργός Ναυτιλίας και Νησιωτικής Πολιτικής):</w:t>
      </w:r>
      <w:r>
        <w:rPr>
          <w:rFonts w:eastAsia="Times New Roman" w:cs="Times New Roman"/>
          <w:szCs w:val="24"/>
        </w:rPr>
        <w:t xml:space="preserve"> Ξέρετε!</w:t>
      </w:r>
    </w:p>
    <w:p w14:paraId="7DFB3DC0"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Άμα τα ξέρετε, να τα απαντήσετε, κύριε Υπουργέ. </w:t>
      </w:r>
    </w:p>
    <w:p w14:paraId="7DFB3DC1"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ΚΟΥΡΟΥΜΠΛΗΣ (Υπουργός Ναυτιλίας και Νησιωτικής Πολιτικής): </w:t>
      </w:r>
      <w:r>
        <w:rPr>
          <w:rFonts w:eastAsia="Times New Roman" w:cs="Times New Roman"/>
          <w:szCs w:val="24"/>
        </w:rPr>
        <w:t>Εσείς ξέρετε.</w:t>
      </w:r>
    </w:p>
    <w:p w14:paraId="7DFB3DC2"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b/>
          <w:szCs w:val="24"/>
        </w:rPr>
        <w:t>:</w:t>
      </w:r>
      <w:r>
        <w:rPr>
          <w:rFonts w:eastAsia="Times New Roman" w:cs="Times New Roman"/>
          <w:szCs w:val="24"/>
        </w:rPr>
        <w:t xml:space="preserve"> Αφήστε τους υπαινιγμούς και να τα απαντήσετε, να μας πείτε τι κάνετε σήμερα. Είναι χαρακτηρισμένα αυτά </w:t>
      </w:r>
      <w:r>
        <w:rPr>
          <w:rFonts w:eastAsia="Times New Roman" w:cs="Times New Roman"/>
          <w:szCs w:val="24"/>
        </w:rPr>
        <w:t xml:space="preserve">ως </w:t>
      </w:r>
      <w:r>
        <w:rPr>
          <w:rFonts w:eastAsia="Times New Roman" w:cs="Times New Roman"/>
          <w:szCs w:val="24"/>
        </w:rPr>
        <w:t>απόβλητα ή τα έχετε χαρακτηρίσει ως ενεργό καύσιμο</w:t>
      </w:r>
      <w:r>
        <w:rPr>
          <w:rFonts w:eastAsia="Times New Roman" w:cs="Times New Roman"/>
          <w:szCs w:val="24"/>
        </w:rPr>
        <w:t>;</w:t>
      </w:r>
      <w:r>
        <w:rPr>
          <w:rFonts w:eastAsia="Times New Roman" w:cs="Times New Roman"/>
          <w:szCs w:val="24"/>
        </w:rPr>
        <w:t xml:space="preserve"> Ποιος το διαχειρίζεται; Έχετε ανικανότητα στο να απαντήσετε κάτι με ειλικρίνεια, να πείτε την αλ</w:t>
      </w:r>
      <w:r>
        <w:rPr>
          <w:rFonts w:eastAsia="Times New Roman" w:cs="Times New Roman"/>
          <w:szCs w:val="24"/>
        </w:rPr>
        <w:t xml:space="preserve">ήθεια, επιτέλους, μία φορά; </w:t>
      </w:r>
    </w:p>
    <w:p w14:paraId="7DFB3DC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DFB3DC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Κύριε Πρόεδρε, είναι πραγματικά θλιβερό να φτάνουμε στο σημείο που, αντί να έχουμε μία επίσημη σοβαρή</w:t>
      </w:r>
      <w:r>
        <w:rPr>
          <w:rFonts w:eastAsia="Times New Roman" w:cs="Times New Roman"/>
          <w:szCs w:val="24"/>
        </w:rPr>
        <w:t>,</w:t>
      </w:r>
      <w:r>
        <w:rPr>
          <w:rFonts w:eastAsia="Times New Roman" w:cs="Times New Roman"/>
          <w:szCs w:val="24"/>
        </w:rPr>
        <w:t xml:space="preserve"> υπεύθυνη τοποθέτηση για τα βήματα που θα ακολουθήσουν από εδώ και πέρα, να βρίσκουμε μία κατηγορία προς την Αντιπολίτευση, γιατί ρωτάει. Γιατί ρωτάει! Έστω και με τη δόση της υπερβολής της Αντιπολίτευσης. </w:t>
      </w:r>
    </w:p>
    <w:p w14:paraId="7DFB3DC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ντί να καθησυχάζει την κοινή γνώμη, δημιουργεί α</w:t>
      </w:r>
      <w:r>
        <w:rPr>
          <w:rFonts w:eastAsia="Times New Roman" w:cs="Times New Roman"/>
          <w:szCs w:val="24"/>
        </w:rPr>
        <w:t>κόμα περισσότερα ερωτηματικά, γιατί δεν έδωσε κα</w:t>
      </w:r>
      <w:r>
        <w:rPr>
          <w:rFonts w:eastAsia="Times New Roman" w:cs="Times New Roman"/>
          <w:szCs w:val="24"/>
        </w:rPr>
        <w:t>μ</w:t>
      </w:r>
      <w:r>
        <w:rPr>
          <w:rFonts w:eastAsia="Times New Roman" w:cs="Times New Roman"/>
          <w:szCs w:val="24"/>
        </w:rPr>
        <w:t>μία απάντηση στο θέμα των αποζημιώσεων. Δεν έδωσε κα</w:t>
      </w:r>
      <w:r>
        <w:rPr>
          <w:rFonts w:eastAsia="Times New Roman" w:cs="Times New Roman"/>
          <w:szCs w:val="24"/>
        </w:rPr>
        <w:t>μ</w:t>
      </w:r>
      <w:r>
        <w:rPr>
          <w:rFonts w:eastAsia="Times New Roman" w:cs="Times New Roman"/>
          <w:szCs w:val="24"/>
        </w:rPr>
        <w:t xml:space="preserve">μία απάντηση στο θέμα του συντονισμού, της από εδώ και πέρα διαχείρισης αυτού του </w:t>
      </w:r>
      <w:r>
        <w:rPr>
          <w:rFonts w:eastAsia="Times New Roman" w:cs="Times New Roman"/>
          <w:szCs w:val="24"/>
        </w:rPr>
        <w:lastRenderedPageBreak/>
        <w:t>ναυαγίου. Δεν έδωσε κα</w:t>
      </w:r>
      <w:r>
        <w:rPr>
          <w:rFonts w:eastAsia="Times New Roman" w:cs="Times New Roman"/>
          <w:szCs w:val="24"/>
        </w:rPr>
        <w:t>μ</w:t>
      </w:r>
      <w:r>
        <w:rPr>
          <w:rFonts w:eastAsia="Times New Roman" w:cs="Times New Roman"/>
          <w:szCs w:val="24"/>
        </w:rPr>
        <w:t>μία απάντηση για την ανάκτηση της εικόνας της Αττ</w:t>
      </w:r>
      <w:r>
        <w:rPr>
          <w:rFonts w:eastAsia="Times New Roman" w:cs="Times New Roman"/>
          <w:szCs w:val="24"/>
        </w:rPr>
        <w:t xml:space="preserve">ικής, του τουριστικού μετώπου. </w:t>
      </w:r>
    </w:p>
    <w:p w14:paraId="7DFB3DC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ίναι και εκκωφαντική, κύριε Πρόεδρε, η απουσία της </w:t>
      </w:r>
      <w:proofErr w:type="spellStart"/>
      <w:r>
        <w:rPr>
          <w:rFonts w:eastAsia="Times New Roman" w:cs="Times New Roman"/>
          <w:szCs w:val="24"/>
        </w:rPr>
        <w:t>Περιφερειάρχου</w:t>
      </w:r>
      <w:proofErr w:type="spellEnd"/>
      <w:r>
        <w:rPr>
          <w:rFonts w:eastAsia="Times New Roman" w:cs="Times New Roman"/>
          <w:szCs w:val="24"/>
        </w:rPr>
        <w:t xml:space="preserve"> Αττικής όλο αυτό το διάστημα. Λες και συνέβη σε άλλη περιφέρεια της χώρας. Δώδεκα μέρες η κ. Δούρου δεν έχει ασχοληθεί με το θέμα. Δώδεκα μέρες! Αυτή είναι η</w:t>
      </w:r>
      <w:r>
        <w:rPr>
          <w:rFonts w:eastAsia="Times New Roman" w:cs="Times New Roman"/>
          <w:szCs w:val="24"/>
        </w:rPr>
        <w:t xml:space="preserve"> υπευθυνότητα του ΣΥΡΙΖΑ. Δώδεκα μέρες η κ. Δούρου είναι απούσα. Δεν έχει βρεθεί σε μία σύσκεψη στο Υπουργείο Ναυτιλίας, δεν έχει κάνει μία ενέργεια για να χρησιμοποιήσει τα ευρωπαϊκά κονδύλια για τις αποζημιώσεις ή για την απορρύπανση. Δώδεκα μέρες δεν έχ</w:t>
      </w:r>
      <w:r>
        <w:rPr>
          <w:rFonts w:eastAsia="Times New Roman" w:cs="Times New Roman"/>
          <w:szCs w:val="24"/>
        </w:rPr>
        <w:t xml:space="preserve">ει κάνει μία κίνηση για την ανάκτηση της τουριστικής εικόνας της Αττικής. Πού είναι η κυρία Περιφερειάρχης; Πού είναι η εκλεκτή του ΣΥΡΙΖΑ; Πού είναι αυτή που θα έβαζε άλλο πρόσωπο στην τοπική αυτοδιοίκηση; Πού είναι αυτή που μαχόταν </w:t>
      </w:r>
      <w:r w:rsidRPr="00FC15C5">
        <w:rPr>
          <w:rFonts w:eastAsia="Times New Roman" w:cs="Times New Roman"/>
          <w:szCs w:val="24"/>
        </w:rPr>
        <w:t xml:space="preserve">για τα συμφέροντα της </w:t>
      </w:r>
      <w:r w:rsidRPr="00FC15C5">
        <w:rPr>
          <w:rFonts w:eastAsia="Times New Roman" w:cs="Times New Roman"/>
          <w:szCs w:val="24"/>
        </w:rPr>
        <w:t>Αττικής;</w:t>
      </w:r>
      <w:r>
        <w:rPr>
          <w:rFonts w:eastAsia="Times New Roman" w:cs="Times New Roman"/>
          <w:szCs w:val="24"/>
        </w:rPr>
        <w:t xml:space="preserve"> </w:t>
      </w:r>
    </w:p>
    <w:p w14:paraId="7DFB3DC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Είναι εξαφανισμένη, μαζί με τον Πρωθυπουργό. Έχουν την ίδια λογική, ότι «δεν μας αφορούν οι κρίσεις, εμείς είμαστε μόνο για το χειροκρότημα». Δυστυχώς, οι υπεύθυνοι πολιτικοί είναι για να διαχειρίζονται τις κρίσεις, όχι το εύκολο και στημένο χειρ</w:t>
      </w:r>
      <w:r>
        <w:rPr>
          <w:rFonts w:eastAsia="Times New Roman" w:cs="Times New Roman"/>
          <w:szCs w:val="24"/>
        </w:rPr>
        <w:t>οκρότημα.</w:t>
      </w:r>
    </w:p>
    <w:p w14:paraId="7DFB3DC8" w14:textId="77777777" w:rsidR="000E1967" w:rsidRDefault="00A63212">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7DFB3DC9"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Βαρβιτσιώτη. </w:t>
      </w:r>
    </w:p>
    <w:p w14:paraId="7DFB3DC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Τον λόγο έχει ο κ. Σκρέκας για τη δευτερολογία του για δύο λεπτά.</w:t>
      </w:r>
    </w:p>
    <w:p w14:paraId="7DFB3DCB"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Κύριε Πρόεδρε, αποδεικνύεται, δυστυχώς</w:t>
      </w:r>
      <w:r>
        <w:rPr>
          <w:rFonts w:eastAsia="Times New Roman" w:cs="Times New Roman"/>
          <w:szCs w:val="24"/>
        </w:rPr>
        <w:t>, ότι με την έλευση του ΣΥΡΙΖΑ στην Κυβέρνηση αυτού του τόπου πολλά άσχημα πράγματα έχουν συμβεί. Το τελευταίο είναι αυτό το οποίο συζητούμε σήμερα.</w:t>
      </w:r>
    </w:p>
    <w:p w14:paraId="7DFB3DC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Είναι αλήθεια, κύριε Πρόεδρε, ότι το πράγμα ξέφυγε από τον έλεγχο της Κυβέρνησης. Το ανέφερε ο ίδιος ο Υπου</w:t>
      </w:r>
      <w:r>
        <w:rPr>
          <w:rFonts w:eastAsia="Times New Roman" w:cs="Times New Roman"/>
          <w:szCs w:val="24"/>
        </w:rPr>
        <w:t xml:space="preserve">ργός, τον άκουσα εγώ ο ίδιος να το αναφέρει σε ραδιοφωνική εκπομπή σε συνέντευξή του σε μεγάλο ραδιόφωνο των Αθηνών. «Ξέφυγε η κατάσταση, γιατί δεν το περιμέναμε», είπε ο κύριος Υπουργός. Και οφείλει ο Υπουργός να απαντήσει για ποιον λόγο υποεκτίμησαν την </w:t>
      </w:r>
      <w:r>
        <w:rPr>
          <w:rFonts w:eastAsia="Times New Roman" w:cs="Times New Roman"/>
          <w:szCs w:val="24"/>
        </w:rPr>
        <w:t>κατάσταση έτσι, όπως ο ίδιος παραδέχθηκε.</w:t>
      </w:r>
    </w:p>
    <w:p w14:paraId="7DFB3DC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Για ποιο</w:t>
      </w:r>
      <w:r>
        <w:rPr>
          <w:rFonts w:eastAsia="Times New Roman" w:cs="Times New Roman"/>
          <w:szCs w:val="24"/>
        </w:rPr>
        <w:t>ν</w:t>
      </w:r>
      <w:r>
        <w:rPr>
          <w:rFonts w:eastAsia="Times New Roman" w:cs="Times New Roman"/>
          <w:szCs w:val="24"/>
        </w:rPr>
        <w:t xml:space="preserve"> λόγο, κύριε Υπουργέ, δεν περιμένατε τελικά να έχει τέτοια εξέλιξη αυτό το δυστύχημα; Ποιος είναι </w:t>
      </w:r>
      <w:r>
        <w:rPr>
          <w:rFonts w:eastAsia="Times New Roman" w:cs="Times New Roman"/>
          <w:szCs w:val="24"/>
        </w:rPr>
        <w:t>αυτός,</w:t>
      </w:r>
      <w:r>
        <w:rPr>
          <w:rFonts w:eastAsia="Times New Roman" w:cs="Times New Roman"/>
          <w:szCs w:val="24"/>
        </w:rPr>
        <w:t xml:space="preserve"> ο οποίος σας δημιούργησε αυτή τη λάθος εντύπωση; Και για ποιον </w:t>
      </w:r>
      <w:r>
        <w:rPr>
          <w:rFonts w:eastAsia="Times New Roman" w:cs="Times New Roman"/>
          <w:szCs w:val="24"/>
        </w:rPr>
        <w:lastRenderedPageBreak/>
        <w:t xml:space="preserve">λόγο δεν τον αναφέρετε και για ποιον </w:t>
      </w:r>
      <w:r>
        <w:rPr>
          <w:rFonts w:eastAsia="Times New Roman" w:cs="Times New Roman"/>
          <w:szCs w:val="24"/>
        </w:rPr>
        <w:t>λόγο δεν αποδίδετε ευθύνες;</w:t>
      </w:r>
    </w:p>
    <w:p w14:paraId="7DFB3DC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Με την έλευση του ΣΥΡΙΖΑ στην Κυβέρνηση του τόπου μας έχουν γίνει πολλά πράγματα. Έγινε, όμως, και η μεγαλύτερη θαλάσσια περιβαλλοντική καταστροφή που έχει γίνει σε αυτόν τον τόπο. Και ο δήθεν περιβαλλοντικά ευαίσθητος ΣΥΡΙΖΑ δε</w:t>
      </w:r>
      <w:r>
        <w:rPr>
          <w:rFonts w:eastAsia="Times New Roman" w:cs="Times New Roman"/>
          <w:szCs w:val="24"/>
        </w:rPr>
        <w:t>ν βρίσκει πουθενά να αποδώσει ευθύνες. Δεν φταίει κανείς γι’ αυτό το οποίο έχει συμβεί!</w:t>
      </w:r>
    </w:p>
    <w:p w14:paraId="7DFB3DC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Και δεν είναι μόνο αυτό. Και από τον παριστάμενο Υπουργό και από τον Αναπληρωτή Υπουργό Περιβάλλοντος και Ενέργειας κ. </w:t>
      </w:r>
      <w:proofErr w:type="spellStart"/>
      <w:r>
        <w:rPr>
          <w:rFonts w:eastAsia="Times New Roman" w:cs="Times New Roman"/>
          <w:szCs w:val="24"/>
        </w:rPr>
        <w:t>Φάμελλο</w:t>
      </w:r>
      <w:proofErr w:type="spellEnd"/>
      <w:r>
        <w:rPr>
          <w:rFonts w:eastAsia="Times New Roman" w:cs="Times New Roman"/>
          <w:szCs w:val="24"/>
        </w:rPr>
        <w:t xml:space="preserve"> στην αρμόδια Επιτροπή Περιβάλλοντος της Β</w:t>
      </w:r>
      <w:r>
        <w:rPr>
          <w:rFonts w:eastAsia="Times New Roman" w:cs="Times New Roman"/>
          <w:szCs w:val="24"/>
        </w:rPr>
        <w:t>ουλής, που έγινε πριν δύο μέρες, όλα πήγαν τέλεια!</w:t>
      </w:r>
    </w:p>
    <w:p w14:paraId="7DFB3DD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Και παρ</w:t>
      </w:r>
      <w:r>
        <w:rPr>
          <w:rFonts w:eastAsia="Times New Roman" w:cs="Times New Roman"/>
          <w:szCs w:val="24"/>
        </w:rPr>
        <w:t xml:space="preserve">’ </w:t>
      </w:r>
      <w:r>
        <w:rPr>
          <w:rFonts w:eastAsia="Times New Roman" w:cs="Times New Roman"/>
          <w:szCs w:val="24"/>
        </w:rPr>
        <w:t>όλο που όλα πήγαν τέλεια, σήμερα, δυστυχώς, δεκάδες χιλιόμετρα αττικών ακτών είναι γεμάτα μαζούτ.</w:t>
      </w:r>
    </w:p>
    <w:p w14:paraId="7DFB3DD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Και το ερώτημα, κύριε Υπουργέ είναι: Έστω σήμερα, την τελευταία, την ύστατη στιγμή, προτίθεστε να </w:t>
      </w:r>
      <w:r>
        <w:rPr>
          <w:rFonts w:eastAsia="Times New Roman" w:cs="Times New Roman"/>
          <w:szCs w:val="24"/>
        </w:rPr>
        <w:t>κάνετε κάτι, ώστε να περιορίσετε, έστω, αυτή την καταστροφή που έχει συμβεί;</w:t>
      </w:r>
    </w:p>
    <w:p w14:paraId="7DFB3DD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είμαι ουσιαστικός και εποικοδομητικός, λέγοντας </w:t>
      </w:r>
      <w:r>
        <w:rPr>
          <w:rFonts w:eastAsia="Times New Roman" w:cs="Times New Roman"/>
          <w:szCs w:val="24"/>
        </w:rPr>
        <w:t>ότι η</w:t>
      </w:r>
      <w:r>
        <w:rPr>
          <w:rFonts w:eastAsia="Times New Roman" w:cs="Times New Roman"/>
          <w:szCs w:val="24"/>
        </w:rPr>
        <w:t xml:space="preserve"> πιο σύγχρονη και τελευταία μέθοδος αποκατάστασης και απορρύπανσης πετρελαιοκηλίδας σε θαλάσσιο χώρο είναι η </w:t>
      </w:r>
      <w:proofErr w:type="spellStart"/>
      <w:r>
        <w:rPr>
          <w:rFonts w:eastAsia="Times New Roman" w:cs="Times New Roman"/>
          <w:szCs w:val="24"/>
        </w:rPr>
        <w:t>βιοεξυγίανση</w:t>
      </w:r>
      <w:proofErr w:type="spellEnd"/>
      <w:r>
        <w:rPr>
          <w:rFonts w:eastAsia="Times New Roman" w:cs="Times New Roman"/>
          <w:szCs w:val="24"/>
        </w:rPr>
        <w:t>.</w:t>
      </w:r>
    </w:p>
    <w:p w14:paraId="7DFB3DD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Τι σημαίνει «</w:t>
      </w:r>
      <w:proofErr w:type="spellStart"/>
      <w:r>
        <w:rPr>
          <w:rFonts w:eastAsia="Times New Roman" w:cs="Times New Roman"/>
          <w:szCs w:val="24"/>
        </w:rPr>
        <w:t>βιοεξυγίανση</w:t>
      </w:r>
      <w:proofErr w:type="spellEnd"/>
      <w:r>
        <w:rPr>
          <w:rFonts w:eastAsia="Times New Roman" w:cs="Times New Roman"/>
          <w:szCs w:val="24"/>
        </w:rPr>
        <w:t>»; Σημαίνει τη χρήση βακτηρίων, μικροοργανισμών, τα οποία τρέφονται από το πετρέλαιο, από το μαζούτ, και με αυτόν τον τρόπο μπορούν να βοηθήσουν στην απορρύπανση και την αποκατάσταση.</w:t>
      </w:r>
    </w:p>
    <w:p w14:paraId="7DFB3DD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Για να γίνει, όμως, αυτό, κύριε Υπουργέ, δυστυχ</w:t>
      </w:r>
      <w:r>
        <w:rPr>
          <w:rFonts w:eastAsia="Times New Roman" w:cs="Times New Roman"/>
          <w:szCs w:val="24"/>
        </w:rPr>
        <w:t>ώς, στην Ελλάδα μ</w:t>
      </w:r>
      <w:r>
        <w:rPr>
          <w:rFonts w:eastAsia="Times New Roman" w:cs="Times New Roman"/>
          <w:szCs w:val="24"/>
        </w:rPr>
        <w:t>ά</w:t>
      </w:r>
      <w:r>
        <w:rPr>
          <w:rFonts w:eastAsia="Times New Roman" w:cs="Times New Roman"/>
          <w:szCs w:val="24"/>
        </w:rPr>
        <w:t>ς χρειάζονται προσαρμογές του θεσμικού πλαισίου, έτσι ώστε να επιτρέπεται η χρήση τέτοιων μικροοργανισμών.</w:t>
      </w:r>
    </w:p>
    <w:p w14:paraId="7DFB3DD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Το ερώτημά μου είναι συγκεκριμένο. Προτίθεστε εσείς, φυσικά με τη συνεργασία των συναρμόδιων Υπουργείων και των καθ’ ύλην αρμόδιων </w:t>
      </w:r>
      <w:r>
        <w:rPr>
          <w:rFonts w:eastAsia="Times New Roman" w:cs="Times New Roman"/>
          <w:szCs w:val="24"/>
        </w:rPr>
        <w:t>Υπουργείων, να προχωρήσετε στις απαραίτητες προσαρμογές του θεσμικού πλαισίου, έτσι ώστε να μπορούν να χρησιμοποιηθούν στον τόπο μας, στην Ελλάδα, μικροοργανισμοί-βακτήρια, όπως αυτοί που χρησιμοποιήθηκαν με ιδιαίτερη επιτυχία τον Κόλπο του Μεξικού, όπου τ</w:t>
      </w:r>
      <w:r>
        <w:rPr>
          <w:rFonts w:eastAsia="Times New Roman" w:cs="Times New Roman"/>
          <w:szCs w:val="24"/>
        </w:rPr>
        <w:t xml:space="preserve">ότε διέρρευσαν οκτακόσιες χιλιάδες τόνοι πετρελαίου, έτσι ώστε να βοηθήσετε, έστω την ύστατη στιγμή, στην γρηγορότερη και ουσιαστικότερη </w:t>
      </w:r>
      <w:r>
        <w:rPr>
          <w:rFonts w:eastAsia="Times New Roman" w:cs="Times New Roman"/>
          <w:szCs w:val="24"/>
        </w:rPr>
        <w:lastRenderedPageBreak/>
        <w:t>αποκατάσταση της καταστροφής, που δυστυχώς επιτρέψατε εσείς, ως Κυβέρνηση, να συμβεί στη χώρα μας;</w:t>
      </w:r>
    </w:p>
    <w:p w14:paraId="7DFB3DD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Παρακαλώ, να </w:t>
      </w:r>
      <w:r>
        <w:rPr>
          <w:rFonts w:eastAsia="Times New Roman" w:cs="Times New Roman"/>
          <w:szCs w:val="24"/>
        </w:rPr>
        <w:t xml:space="preserve">απαντήσετε αν το έχετε λάβει υπ’ </w:t>
      </w:r>
      <w:proofErr w:type="spellStart"/>
      <w:r>
        <w:rPr>
          <w:rFonts w:eastAsia="Times New Roman" w:cs="Times New Roman"/>
          <w:szCs w:val="24"/>
        </w:rPr>
        <w:t>όψιν</w:t>
      </w:r>
      <w:proofErr w:type="spellEnd"/>
      <w:r>
        <w:rPr>
          <w:rFonts w:eastAsia="Times New Roman" w:cs="Times New Roman"/>
          <w:szCs w:val="24"/>
        </w:rPr>
        <w:t xml:space="preserve"> σας και αν προτίθεστε, έστω τώρα, να λάβετε αυτή την πρωτοβουλία.</w:t>
      </w:r>
    </w:p>
    <w:p w14:paraId="7DFB3DD7"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Σκρέκα.</w:t>
      </w:r>
    </w:p>
    <w:p w14:paraId="7DFB3DD8"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Ο κ. Κατσαφάδος έχει τον λόγο για τη δευτερολογία του για δύο λεπτά. </w:t>
      </w:r>
    </w:p>
    <w:p w14:paraId="7DFB3DD9"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Ευχαριστώ πολύ, κύριε Πρόεδρε. </w:t>
      </w:r>
    </w:p>
    <w:p w14:paraId="7DFB3DD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δυστυχώς για εσάς, ήσασταν πολύ προβλέψιμος. Επιβεβαιώσατε αυτά τα οποία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Είπατε ότι δεν υπάρχει κα</w:t>
      </w:r>
      <w:r>
        <w:rPr>
          <w:rFonts w:eastAsia="Times New Roman" w:cs="Times New Roman"/>
          <w:szCs w:val="24"/>
        </w:rPr>
        <w:t>μ</w:t>
      </w:r>
      <w:r>
        <w:rPr>
          <w:rFonts w:eastAsia="Times New Roman" w:cs="Times New Roman"/>
          <w:szCs w:val="24"/>
        </w:rPr>
        <w:t xml:space="preserve">μία ευθύνη, δεν δώσατε, δυστυχώς, απαντήσεις στα ερωτήματα </w:t>
      </w:r>
      <w:r>
        <w:rPr>
          <w:rFonts w:eastAsia="Times New Roman" w:cs="Times New Roman"/>
          <w:szCs w:val="24"/>
        </w:rPr>
        <w:t xml:space="preserve">τα οποία σας θέσαμε και, φυσικά, για όλα κατηγορούσατε τους προηγούμενους, κάνοντας ότι δεν είστε πάνω από δυόμισι χρόνια σε αυτή την Κυβέρνηση και ότι δεν είστε Υπουργός τόσο καιρό. </w:t>
      </w:r>
    </w:p>
    <w:p w14:paraId="7DFB3DD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Μέσα σε όλα αυτά τα οποία είπατε, είπατε και μία μεγάλη αλήθεια, ότι εφα</w:t>
      </w:r>
      <w:r>
        <w:rPr>
          <w:rFonts w:eastAsia="Times New Roman" w:cs="Times New Roman"/>
          <w:szCs w:val="24"/>
        </w:rPr>
        <w:t xml:space="preserve">ρμόστηκαν τα τοπικά σχέδια καταπολέμησης του </w:t>
      </w:r>
      <w:r>
        <w:rPr>
          <w:rFonts w:eastAsia="Times New Roman" w:cs="Times New Roman"/>
          <w:szCs w:val="24"/>
        </w:rPr>
        <w:lastRenderedPageBreak/>
        <w:t xml:space="preserve">προβλήματος. Η ερώτηση την οποία σας είχα κάνει, κύριε Υπουργέ,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είναι να μας αναφέρετε ποιος ήταν αυτός ο υπηρεσιακός παράγοντας ή ποιος ήταν αυτός που σας προέτρεψε να εφαρμοστούν τα τοπικά </w:t>
      </w:r>
      <w:r>
        <w:rPr>
          <w:rFonts w:eastAsia="Times New Roman" w:cs="Times New Roman"/>
          <w:szCs w:val="24"/>
        </w:rPr>
        <w:t xml:space="preserve">σχέδια και όχι το εθνικό σχέδιο. Διότι, όπως αποδείχθηκε, αυτός φέρει μία πάρα πολύ μεγάλη ευθύνη για την εξέλιξη την οποία έχει η κατάσταση. </w:t>
      </w:r>
    </w:p>
    <w:p w14:paraId="7DFB3DD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Κύριε Υπουργέ, θα μπορούσε να σας ενημερώσει ο Αρχηγός του Λιμενικού Σώματος, ο οποίος ξέρω ότι έκανε φιλότιμες π</w:t>
      </w:r>
      <w:r>
        <w:rPr>
          <w:rFonts w:eastAsia="Times New Roman" w:cs="Times New Roman"/>
          <w:szCs w:val="24"/>
        </w:rPr>
        <w:t xml:space="preserve">ροσπάθειες και έχω πλήρη εικόνα ότι ακόμα και την Τρίτη το πρωί –γιατί στην </w:t>
      </w:r>
      <w:proofErr w:type="spellStart"/>
      <w:r>
        <w:rPr>
          <w:rFonts w:eastAsia="Times New Roman" w:cs="Times New Roman"/>
          <w:szCs w:val="24"/>
        </w:rPr>
        <w:t>πρωτολογία</w:t>
      </w:r>
      <w:proofErr w:type="spellEnd"/>
      <w:r>
        <w:rPr>
          <w:rFonts w:eastAsia="Times New Roman" w:cs="Times New Roman"/>
          <w:szCs w:val="24"/>
        </w:rPr>
        <w:t xml:space="preserve"> σας είπατε για την πετρελαιοκηλίδα στον Πειραιά ότι ήρθε την Τρίτη το βράδυ, δεν ήρθε Τρίτη το βράδυ, ήρθε Τρίτη το μεσημέρι- ζητούσε ενημέρωση. Και η ενημέρωση που είχε</w:t>
      </w:r>
      <w:r>
        <w:rPr>
          <w:rFonts w:eastAsia="Times New Roman" w:cs="Times New Roman"/>
          <w:szCs w:val="24"/>
        </w:rPr>
        <w:t>, κύριε Υπουργέ, είναι ότι όλα είναι ελεγχόμενα, ότι δεν υπάρχει διαρροή και ότι, φυσικά, ότι δεν υπάρχει καμ</w:t>
      </w:r>
      <w:r>
        <w:rPr>
          <w:rFonts w:eastAsia="Times New Roman" w:cs="Times New Roman"/>
          <w:szCs w:val="24"/>
        </w:rPr>
        <w:t>μ</w:t>
      </w:r>
      <w:r>
        <w:rPr>
          <w:rFonts w:eastAsia="Times New Roman" w:cs="Times New Roman"/>
          <w:szCs w:val="24"/>
        </w:rPr>
        <w:t xml:space="preserve">ία περίπτωση να πλησιάσει κάποια </w:t>
      </w:r>
      <w:proofErr w:type="spellStart"/>
      <w:r>
        <w:rPr>
          <w:rFonts w:eastAsia="Times New Roman" w:cs="Times New Roman"/>
          <w:szCs w:val="24"/>
        </w:rPr>
        <w:t>πετραιοκηλίδα</w:t>
      </w:r>
      <w:proofErr w:type="spellEnd"/>
      <w:r>
        <w:rPr>
          <w:rFonts w:eastAsia="Times New Roman" w:cs="Times New Roman"/>
          <w:szCs w:val="24"/>
        </w:rPr>
        <w:t xml:space="preserve"> την πειραϊκή χερσόνησο. Και μετά τρέχαμε να μαζέψουμε τα αμάζευτα.</w:t>
      </w:r>
    </w:p>
    <w:p w14:paraId="7DFB3DD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Αυτή είναι η πραγματικότητα, κύρ</w:t>
      </w:r>
      <w:r>
        <w:rPr>
          <w:rFonts w:eastAsia="Times New Roman" w:cs="Times New Roman"/>
          <w:szCs w:val="24"/>
        </w:rPr>
        <w:t xml:space="preserve">ιε Υπουργέ. Και, πραγματικά, αυτό που δεν μπορώ να καταλάβω είναι γιατί δεν έχετε μεταθέσει και δεν έχετε αποδώσει την ευθύνη σε αυτούς οι οποίοι </w:t>
      </w:r>
      <w:r>
        <w:rPr>
          <w:rFonts w:eastAsia="Times New Roman" w:cs="Times New Roman"/>
          <w:szCs w:val="24"/>
        </w:rPr>
        <w:lastRenderedPageBreak/>
        <w:t>πραγματικά την έχουν, σε αυτούς οι οποίοι σας ενημέρωσαν λάθος.</w:t>
      </w:r>
    </w:p>
    <w:p w14:paraId="7DFB3DD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Δεν μπορώ να καταλάβω –αυτός είναι ένας μεγάλο</w:t>
      </w:r>
      <w:r>
        <w:rPr>
          <w:rFonts w:eastAsia="Times New Roman" w:cs="Times New Roman"/>
          <w:szCs w:val="24"/>
        </w:rPr>
        <w:t>ς προβληματισμός- τι μπορεί να σας κάνει να μην αποδίδετε την ευθύνη σε αυτούς οι οποίοι σας ενημέρωσαν εσφαλμένα και μετά ξεκίνησαν αυτό το γαϊτανάκι των ψεμάτων και της παραπληροφόρησης.</w:t>
      </w:r>
    </w:p>
    <w:p w14:paraId="7DFB3DD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Κλείνοντας, σε ό,τι έχει να κάνει με τους ελεγκτές από το Υπουργείο</w:t>
      </w:r>
      <w:r>
        <w:rPr>
          <w:rFonts w:eastAsia="Times New Roman" w:cs="Times New Roman"/>
          <w:szCs w:val="24"/>
        </w:rPr>
        <w:t xml:space="preserve"> Περιβάλλοντος, κύριε Υπουργέ, θα ήθελα να μου πείτε σε ποια Δευτέρα αναφέρεστε. </w:t>
      </w:r>
    </w:p>
    <w:p w14:paraId="7DFB3DE0" w14:textId="77777777" w:rsidR="000E1967" w:rsidRDefault="00A63212">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DFB3DE1"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Κατσαφάδο. </w:t>
      </w:r>
    </w:p>
    <w:p w14:paraId="7DFB3DE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Ολοκληρώθηκε ο κύκλος των δευτερολογιών των επερωτώντων </w:t>
      </w:r>
      <w:r>
        <w:rPr>
          <w:rFonts w:eastAsia="Times New Roman" w:cs="Times New Roman"/>
          <w:szCs w:val="24"/>
        </w:rPr>
        <w:t xml:space="preserve">Βουλευτών. </w:t>
      </w:r>
    </w:p>
    <w:p w14:paraId="7DFB3DE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Τον λόγο εκ μέρους της Κυβερνήσεως για δευτερολογία έχει ζητήσει ο Υφυπουργός Ναυτιλίας και Νησιωτικής Πολιτικής κ. Σαντορινιός. Θα δευτερολογήσει και ο Υπουργός κ. </w:t>
      </w:r>
      <w:proofErr w:type="spellStart"/>
      <w:r>
        <w:rPr>
          <w:rFonts w:eastAsia="Times New Roman" w:cs="Times New Roman"/>
          <w:szCs w:val="24"/>
        </w:rPr>
        <w:t>Κουρουμπλής</w:t>
      </w:r>
      <w:proofErr w:type="spellEnd"/>
      <w:r>
        <w:rPr>
          <w:rFonts w:eastAsia="Times New Roman" w:cs="Times New Roman"/>
          <w:szCs w:val="24"/>
        </w:rPr>
        <w:t xml:space="preserve">. Θα ακολουθήσει η δευτερολογία του Κοινοβουλευτικού </w:t>
      </w:r>
      <w:r>
        <w:rPr>
          <w:rFonts w:eastAsia="Times New Roman" w:cs="Times New Roman"/>
          <w:szCs w:val="24"/>
        </w:rPr>
        <w:lastRenderedPageBreak/>
        <w:t>Εκπροσώπου κ. Γ</w:t>
      </w:r>
      <w:r>
        <w:rPr>
          <w:rFonts w:eastAsia="Times New Roman" w:cs="Times New Roman"/>
          <w:szCs w:val="24"/>
        </w:rPr>
        <w:t xml:space="preserve">εωργιάδη και αμέσως μετά θα </w:t>
      </w:r>
      <w:proofErr w:type="spellStart"/>
      <w:r>
        <w:rPr>
          <w:rFonts w:eastAsia="Times New Roman" w:cs="Times New Roman"/>
          <w:szCs w:val="24"/>
        </w:rPr>
        <w:t>τριτολογήσει</w:t>
      </w:r>
      <w:proofErr w:type="spellEnd"/>
      <w:r>
        <w:rPr>
          <w:rFonts w:eastAsia="Times New Roman" w:cs="Times New Roman"/>
          <w:szCs w:val="24"/>
        </w:rPr>
        <w:t xml:space="preserve"> ο Υπουργός. </w:t>
      </w:r>
    </w:p>
    <w:p w14:paraId="7DFB3DE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δέκα λεπτά. </w:t>
      </w:r>
    </w:p>
    <w:p w14:paraId="7DFB3DE5" w14:textId="77777777" w:rsidR="000E1967" w:rsidRDefault="00A63212">
      <w:pPr>
        <w:spacing w:after="0" w:line="600" w:lineRule="auto"/>
        <w:ind w:firstLine="720"/>
        <w:jc w:val="both"/>
        <w:rPr>
          <w:rFonts w:eastAsia="Times New Roman"/>
          <w:szCs w:val="24"/>
        </w:rPr>
      </w:pPr>
      <w:r>
        <w:rPr>
          <w:rFonts w:eastAsia="Times New Roman"/>
          <w:b/>
          <w:szCs w:val="24"/>
        </w:rPr>
        <w:t xml:space="preserve">ΠΑΝΑΓΙΩΤΗΣ ΚΟΥΡΟΥΜΠΛΗΣ (Υπουργός Ναυτιλίας και Νησιωτικής Πολιτικής): </w:t>
      </w:r>
      <w:r>
        <w:rPr>
          <w:rFonts w:eastAsia="Times New Roman"/>
          <w:szCs w:val="24"/>
        </w:rPr>
        <w:t>Κύριε Πρόεδρε, για ένα τέτοιο γεγονός θα έπρεπε η συζήτηση να έχει έναν άλλο χαρακτήρ</w:t>
      </w:r>
      <w:r>
        <w:rPr>
          <w:rFonts w:eastAsia="Times New Roman"/>
          <w:szCs w:val="24"/>
        </w:rPr>
        <w:t>α και να είχε αντέξει σύσσωμη η Αντιπολίτευση να μπει σε έναν διάλογο που θα μπορούσε να παραγάγει ένα αποτέλεσμα καλό για τον τόπο. Δυστυχώς, το μόνο που τους ενδιαφέρει είναι να παραιτηθεί ο Υπουργός κι ας πούμε τόσα ψέματα, διότι κάτι θα μείνει. Είναι μ</w:t>
      </w:r>
      <w:r>
        <w:rPr>
          <w:rFonts w:eastAsia="Times New Roman"/>
          <w:szCs w:val="24"/>
        </w:rPr>
        <w:t>ια λογική που είχε εφαρμοστεί παλιά. Δεν θέλω να κάνω χαρακτηρισμούς.</w:t>
      </w:r>
    </w:p>
    <w:p w14:paraId="7DFB3DE6" w14:textId="77777777" w:rsidR="000E1967" w:rsidRDefault="00A63212">
      <w:pPr>
        <w:spacing w:after="0" w:line="600" w:lineRule="auto"/>
        <w:ind w:firstLine="720"/>
        <w:jc w:val="both"/>
        <w:rPr>
          <w:rFonts w:eastAsia="Times New Roman"/>
          <w:szCs w:val="24"/>
        </w:rPr>
      </w:pPr>
      <w:r>
        <w:rPr>
          <w:rFonts w:eastAsia="Times New Roman"/>
          <w:szCs w:val="24"/>
        </w:rPr>
        <w:t>Λέει η Νέα Δημοκρατία «καθυστερήσατε». Και η Νέα Δημοκρατία που δεν θα καθυστερούσε και το «έπιασε» το πράγμα εγκαίρως, κατέθεσε την αίτηση την Τετάρτη το μεσημέρι, όταν το πρωί, σε ραδι</w:t>
      </w:r>
      <w:r>
        <w:rPr>
          <w:rFonts w:eastAsia="Times New Roman"/>
          <w:szCs w:val="24"/>
        </w:rPr>
        <w:t xml:space="preserve">οφωνική εκπομπή, είχα πει ότι έχω ζητήσει να σταλεί αίτημα για σύγκληση της </w:t>
      </w:r>
      <w:r>
        <w:rPr>
          <w:rFonts w:eastAsia="Times New Roman"/>
          <w:szCs w:val="24"/>
        </w:rPr>
        <w:t>ε</w:t>
      </w:r>
      <w:r>
        <w:rPr>
          <w:rFonts w:eastAsia="Times New Roman"/>
          <w:szCs w:val="24"/>
        </w:rPr>
        <w:t xml:space="preserve">πιτροπής. Τότε θυμήθηκε η Νέα Δημοκρατία ότι πρέπει να </w:t>
      </w:r>
      <w:proofErr w:type="spellStart"/>
      <w:r>
        <w:rPr>
          <w:rFonts w:eastAsia="Times New Roman"/>
          <w:szCs w:val="24"/>
        </w:rPr>
        <w:t>συγκληθεί</w:t>
      </w:r>
      <w:proofErr w:type="spellEnd"/>
      <w:r>
        <w:rPr>
          <w:rFonts w:eastAsia="Times New Roman"/>
          <w:szCs w:val="24"/>
        </w:rPr>
        <w:t>. Αυτή είναι η αλήθεια.</w:t>
      </w:r>
    </w:p>
    <w:p w14:paraId="7DFB3DE7" w14:textId="77777777" w:rsidR="000E1967" w:rsidRDefault="00A63212">
      <w:pPr>
        <w:spacing w:after="0" w:line="600" w:lineRule="auto"/>
        <w:ind w:firstLine="720"/>
        <w:jc w:val="both"/>
        <w:rPr>
          <w:rFonts w:eastAsia="Times New Roman"/>
          <w:szCs w:val="24"/>
        </w:rPr>
      </w:pPr>
      <w:r>
        <w:rPr>
          <w:rFonts w:eastAsia="Times New Roman"/>
          <w:szCs w:val="24"/>
        </w:rPr>
        <w:lastRenderedPageBreak/>
        <w:t>Γιατί δεν το έκανε τη Δευτέρα; Γιατί το έστειλε την Τρίτη το μεσημέρι και δεν το έστειλε τη</w:t>
      </w:r>
      <w:r>
        <w:rPr>
          <w:rFonts w:eastAsia="Times New Roman"/>
          <w:szCs w:val="24"/>
        </w:rPr>
        <w:t xml:space="preserve"> Δευτέρα; Έτσι, για να ακούει ο ελληνικός λαός. Νομίζετε ότι δεν ακούει ο ελληνικός λαός τι λέμε εδώ; Κι εσάς σας ξέρει κι εμένα με ξέρει κι όλους μας ξέρει. Ας έχουμε λίγο αυτοέλεγχο. Δεν φανταζόμαστε ότι εσείς κατέχετε τη μοναδική αλήθεια και τη λέτε με </w:t>
      </w:r>
      <w:r>
        <w:rPr>
          <w:rFonts w:eastAsia="Times New Roman"/>
          <w:szCs w:val="24"/>
        </w:rPr>
        <w:t>τόση πειστικότητα. Δεν πείθετε κανέναν. Γι’ αυτό θα ζείτε ένα συνεχές ναυάγιο στην Αντιπολίτευση. Αυτό θα γίνεται. Μην ανησυχείτε.</w:t>
      </w:r>
    </w:p>
    <w:p w14:paraId="7DFB3DE8" w14:textId="77777777" w:rsidR="000E1967" w:rsidRDefault="00A63212">
      <w:pPr>
        <w:spacing w:after="0" w:line="600" w:lineRule="auto"/>
        <w:ind w:firstLine="720"/>
        <w:jc w:val="both"/>
        <w:rPr>
          <w:rFonts w:eastAsia="Times New Roman"/>
          <w:szCs w:val="24"/>
        </w:rPr>
      </w:pPr>
      <w:r>
        <w:rPr>
          <w:rFonts w:eastAsia="Times New Roman"/>
          <w:szCs w:val="24"/>
        </w:rPr>
        <w:t>Να ξεκινήσουμε, κύριε Πρόεδρε. Έγινε ολόκληρη ιστορία γι’ αυτό το περίφημο πλοίο τ</w:t>
      </w:r>
      <w:r>
        <w:rPr>
          <w:rFonts w:eastAsia="Times New Roman"/>
          <w:szCs w:val="24"/>
        </w:rPr>
        <w:t>ου</w:t>
      </w:r>
      <w:r>
        <w:rPr>
          <w:rFonts w:eastAsia="Times New Roman"/>
          <w:szCs w:val="24"/>
        </w:rPr>
        <w:t xml:space="preserve"> </w:t>
      </w:r>
      <w:r>
        <w:rPr>
          <w:rFonts w:eastAsia="Times New Roman"/>
          <w:szCs w:val="24"/>
          <w:lang w:val="en-US"/>
        </w:rPr>
        <w:t>EMSA</w:t>
      </w:r>
      <w:r>
        <w:rPr>
          <w:rFonts w:eastAsia="Times New Roman"/>
          <w:szCs w:val="24"/>
        </w:rPr>
        <w:t>. Μάλιστα. Ξέρετε από πότε είναι στη</w:t>
      </w:r>
      <w:r>
        <w:rPr>
          <w:rFonts w:eastAsia="Times New Roman"/>
          <w:szCs w:val="24"/>
        </w:rPr>
        <w:t>ν Ελλάδα αυτό το πλοίο; Αμφιβάλω αν το ξέρετε. Από το 2009 έχει έδρα την Ελλάδα. Πότε το χρησιμοποιήσατε; Δεν έγιναν άλλα ναυάγια; Δεν έγιναν; Κι έρχεστε εδώ, με αυτό το ύφος του εισαγγελέα και με ψέμα στο ψέμα και με αθλιότητα στην αθλιότητα.</w:t>
      </w:r>
    </w:p>
    <w:p w14:paraId="7DFB3DE9" w14:textId="77777777" w:rsidR="000E1967" w:rsidRDefault="00A63212">
      <w:pPr>
        <w:spacing w:after="0" w:line="600" w:lineRule="auto"/>
        <w:ind w:firstLine="720"/>
        <w:jc w:val="both"/>
        <w:rPr>
          <w:rFonts w:eastAsia="Times New Roman"/>
          <w:szCs w:val="24"/>
        </w:rPr>
      </w:pPr>
      <w:r>
        <w:rPr>
          <w:rFonts w:eastAsia="Times New Roman"/>
          <w:szCs w:val="24"/>
        </w:rPr>
        <w:t>Ορίστε, κύρι</w:t>
      </w:r>
      <w:r>
        <w:rPr>
          <w:rFonts w:eastAsia="Times New Roman"/>
          <w:szCs w:val="24"/>
        </w:rPr>
        <w:t>ε Πρόεδρε, πάρτε και μοιράστε, σας παρακαλώ, τη δήλωση τ</w:t>
      </w:r>
      <w:r>
        <w:rPr>
          <w:rFonts w:eastAsia="Times New Roman"/>
          <w:szCs w:val="24"/>
        </w:rPr>
        <w:t>ου</w:t>
      </w:r>
      <w:r>
        <w:rPr>
          <w:rFonts w:eastAsia="Times New Roman"/>
          <w:szCs w:val="24"/>
        </w:rPr>
        <w:t xml:space="preserve"> </w:t>
      </w:r>
      <w:r>
        <w:rPr>
          <w:rFonts w:eastAsia="Times New Roman"/>
          <w:szCs w:val="24"/>
          <w:lang w:val="en-US"/>
        </w:rPr>
        <w:t>EMSA</w:t>
      </w:r>
      <w:r>
        <w:rPr>
          <w:rFonts w:eastAsia="Times New Roman"/>
          <w:szCs w:val="24"/>
        </w:rPr>
        <w:t xml:space="preserve">. </w:t>
      </w:r>
    </w:p>
    <w:p w14:paraId="7DFB3DEA" w14:textId="77777777" w:rsidR="000E1967" w:rsidRDefault="00A63212">
      <w:pPr>
        <w:spacing w:after="0" w:line="600" w:lineRule="auto"/>
        <w:ind w:firstLine="720"/>
        <w:jc w:val="both"/>
        <w:rPr>
          <w:rFonts w:eastAsia="Times New Roman"/>
          <w:szCs w:val="24"/>
        </w:rPr>
      </w:pPr>
      <w:r>
        <w:rPr>
          <w:rFonts w:eastAsia="Times New Roman"/>
          <w:szCs w:val="24"/>
        </w:rPr>
        <w:t xml:space="preserve">(Στο σημείο αυτό ο Υπουργός κ. Παναγιώτης </w:t>
      </w:r>
      <w:proofErr w:type="spellStart"/>
      <w:r>
        <w:rPr>
          <w:rFonts w:eastAsia="Times New Roman"/>
          <w:szCs w:val="24"/>
        </w:rPr>
        <w:t>Κουρουμπλής</w:t>
      </w:r>
      <w:proofErr w:type="spellEnd"/>
      <w:r>
        <w:rPr>
          <w:rFonts w:eastAsia="Times New Roman"/>
          <w:szCs w:val="24"/>
        </w:rPr>
        <w:t xml:space="preserve"> καταθέτει για τα Πρακτικά το προαναφερθέν έγγραφο, το </w:t>
      </w:r>
      <w:r>
        <w:rPr>
          <w:rFonts w:eastAsia="Times New Roman"/>
          <w:szCs w:val="24"/>
        </w:rPr>
        <w:lastRenderedPageBreak/>
        <w:t>οποίο βρίσκεται στο αρχείο του Τμήματος Γραμματείας της Διεύθυνσης Στενογραφίας κα</w:t>
      </w:r>
      <w:r>
        <w:rPr>
          <w:rFonts w:eastAsia="Times New Roman"/>
          <w:szCs w:val="24"/>
        </w:rPr>
        <w:t>ι Πρακτικών της Βουλής)</w:t>
      </w:r>
    </w:p>
    <w:p w14:paraId="7DFB3DEB" w14:textId="77777777" w:rsidR="000E1967" w:rsidRDefault="00A63212">
      <w:pPr>
        <w:spacing w:after="0" w:line="600" w:lineRule="auto"/>
        <w:ind w:firstLine="720"/>
        <w:jc w:val="both"/>
        <w:rPr>
          <w:rFonts w:eastAsia="Times New Roman"/>
          <w:szCs w:val="24"/>
        </w:rPr>
      </w:pPr>
      <w:r>
        <w:rPr>
          <w:rFonts w:eastAsia="Times New Roman"/>
          <w:szCs w:val="24"/>
        </w:rPr>
        <w:t xml:space="preserve">Είναι η χθεσινή δήλωση που λέει ότι εκτός του πλοίου που ήταν στην Ελλάδα, που απέδειξε ο κ. </w:t>
      </w:r>
      <w:proofErr w:type="spellStart"/>
      <w:r>
        <w:rPr>
          <w:rFonts w:eastAsia="Times New Roman"/>
          <w:szCs w:val="24"/>
        </w:rPr>
        <w:t>Δρίτσας</w:t>
      </w:r>
      <w:proofErr w:type="spellEnd"/>
      <w:r>
        <w:rPr>
          <w:rFonts w:eastAsia="Times New Roman"/>
          <w:szCs w:val="24"/>
        </w:rPr>
        <w:t xml:space="preserve"> με το ημερολόγιο της γέφυρας ότι απελευθερώθηκε την Τρίτη το βράδυ ή Τετάρτη πρωί –διότι μάζευε, θέλετε να σας το πω, τα πετρέλαια </w:t>
      </w:r>
      <w:r>
        <w:rPr>
          <w:rFonts w:eastAsia="Times New Roman"/>
          <w:szCs w:val="24"/>
        </w:rPr>
        <w:t>του «Πάτμος», αφού θέλετε να μιλήσω έτσι- και ήταν στη σύμβαση, τι μπορούσαμε να κάνουμε; Μπορούσαμε να ειδοποιήσουμε τα τρία πλησιέστερα. Ποια ήταν τα τρία πλησιέστερα; Γιατί πετάτε πάνω στο τραπέζι «ήταν δεκαέξι διαθέσιμα». Μάλιστα, ήταν δεκαέξι διαθέσιμ</w:t>
      </w:r>
      <w:r>
        <w:rPr>
          <w:rFonts w:eastAsia="Times New Roman"/>
          <w:szCs w:val="24"/>
        </w:rPr>
        <w:t>α. Ποια ήταν πιο κοντά; Της Μάλτας, της Κύπρου και της Βουλγαρίας. Πόσες μέρες ήθελε το καθένα;</w:t>
      </w:r>
    </w:p>
    <w:p w14:paraId="7DFB3DEC" w14:textId="77777777" w:rsidR="000E1967" w:rsidRDefault="00A63212">
      <w:pPr>
        <w:spacing w:after="0" w:line="600" w:lineRule="auto"/>
        <w:ind w:firstLine="720"/>
        <w:jc w:val="both"/>
        <w:rPr>
          <w:rFonts w:eastAsia="Times New Roman"/>
          <w:szCs w:val="24"/>
        </w:rPr>
      </w:pPr>
      <w:r>
        <w:rPr>
          <w:rFonts w:eastAsia="Times New Roman"/>
          <w:szCs w:val="24"/>
        </w:rPr>
        <w:t xml:space="preserve">Διαβάστε. Κύριε </w:t>
      </w:r>
      <w:proofErr w:type="spellStart"/>
      <w:r>
        <w:rPr>
          <w:rFonts w:eastAsia="Times New Roman"/>
          <w:szCs w:val="24"/>
        </w:rPr>
        <w:t>Τραγάκη</w:t>
      </w:r>
      <w:proofErr w:type="spellEnd"/>
      <w:r>
        <w:rPr>
          <w:rFonts w:eastAsia="Times New Roman"/>
          <w:szCs w:val="24"/>
        </w:rPr>
        <w:t>, διαβάστε το. Και θα βγείτε αύριο σε ένα ραδιόφωνο να πείτε ότι είμαι ψεύτης.</w:t>
      </w:r>
    </w:p>
    <w:p w14:paraId="7DFB3DED" w14:textId="77777777" w:rsidR="000E1967" w:rsidRDefault="00A63212">
      <w:pPr>
        <w:spacing w:after="0"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Εγώ;</w:t>
      </w:r>
    </w:p>
    <w:p w14:paraId="7DFB3DEE" w14:textId="77777777" w:rsidR="000E1967" w:rsidRDefault="00A63212">
      <w:pPr>
        <w:spacing w:after="0" w:line="600" w:lineRule="auto"/>
        <w:ind w:firstLine="720"/>
        <w:jc w:val="both"/>
        <w:rPr>
          <w:rFonts w:eastAsia="Times New Roman"/>
          <w:szCs w:val="24"/>
        </w:rPr>
      </w:pPr>
      <w:r>
        <w:rPr>
          <w:rFonts w:eastAsia="Times New Roman"/>
          <w:b/>
          <w:szCs w:val="24"/>
        </w:rPr>
        <w:t>ΠΑΝΑΓΙΩΤΗΣ ΚΟΥΡΟΥΜΠΛΗΣ (Υπουργός Να</w:t>
      </w:r>
      <w:r>
        <w:rPr>
          <w:rFonts w:eastAsia="Times New Roman"/>
          <w:b/>
          <w:szCs w:val="24"/>
        </w:rPr>
        <w:t xml:space="preserve">υτιλίας και Νησιωτικής Πολιτικής): </w:t>
      </w:r>
      <w:r>
        <w:rPr>
          <w:rFonts w:eastAsia="Times New Roman"/>
          <w:szCs w:val="24"/>
        </w:rPr>
        <w:t>Όχι, εγώ. Θα βγείτε εσείς να μου πείτε ότι είμαι ψεύτης. Να το διαβάσετε, όμως, εσείς ειδικά, γιατί ξέρω τι άνθρωπος είστε και σας εκτιμώ όλα αυτά τα χρόνια. Να το διαβάσετε και να βγείτε αύριο και να πείτε ότι ο Υπουργός</w:t>
      </w:r>
      <w:r>
        <w:rPr>
          <w:rFonts w:eastAsia="Times New Roman"/>
          <w:szCs w:val="24"/>
        </w:rPr>
        <w:t xml:space="preserve"> είναι </w:t>
      </w:r>
      <w:r>
        <w:rPr>
          <w:rFonts w:eastAsia="Times New Roman"/>
          <w:szCs w:val="24"/>
        </w:rPr>
        <w:lastRenderedPageBreak/>
        <w:t>ψεύτης. Να διαβάσετε το χαρτί τ</w:t>
      </w:r>
      <w:r>
        <w:rPr>
          <w:rFonts w:eastAsia="Times New Roman"/>
          <w:szCs w:val="24"/>
        </w:rPr>
        <w:t>ου</w:t>
      </w:r>
      <w:r>
        <w:rPr>
          <w:rFonts w:eastAsia="Times New Roman"/>
          <w:szCs w:val="24"/>
        </w:rPr>
        <w:t xml:space="preserve"> </w:t>
      </w:r>
      <w:r>
        <w:rPr>
          <w:rFonts w:eastAsia="Times New Roman"/>
          <w:szCs w:val="24"/>
          <w:lang w:val="en-US"/>
        </w:rPr>
        <w:t>EMSA</w:t>
      </w:r>
      <w:r>
        <w:rPr>
          <w:rFonts w:eastAsia="Times New Roman"/>
          <w:szCs w:val="24"/>
        </w:rPr>
        <w:t xml:space="preserve"> και τη δήλωση που έκανε χθες, ότι το γρηγορότερο ήθελε τρεις μέρες και δέκα ώρες.</w:t>
      </w:r>
    </w:p>
    <w:p w14:paraId="7DFB3DEF" w14:textId="77777777" w:rsidR="000E1967" w:rsidRDefault="00A63212">
      <w:pPr>
        <w:spacing w:after="0" w:line="600" w:lineRule="auto"/>
        <w:ind w:firstLine="720"/>
        <w:jc w:val="both"/>
        <w:rPr>
          <w:rFonts w:eastAsia="Times New Roman"/>
          <w:szCs w:val="24"/>
        </w:rPr>
      </w:pPr>
      <w:r>
        <w:rPr>
          <w:rFonts w:eastAsia="Times New Roman"/>
          <w:szCs w:val="24"/>
        </w:rPr>
        <w:t xml:space="preserve">Και κάτι ακόμα που δεν ξέρετε ακόμα. Γιατί σας λέω ότι είστε αδιάβαστοι; Είσαστε αδιάβαστοι. Διότι ο </w:t>
      </w:r>
      <w:r>
        <w:rPr>
          <w:rFonts w:eastAsia="Times New Roman"/>
          <w:szCs w:val="24"/>
        </w:rPr>
        <w:t>κ</w:t>
      </w:r>
      <w:r>
        <w:rPr>
          <w:rFonts w:eastAsia="Times New Roman"/>
          <w:szCs w:val="24"/>
        </w:rPr>
        <w:t>ανονισμός τ</w:t>
      </w:r>
      <w:r>
        <w:rPr>
          <w:rFonts w:eastAsia="Times New Roman"/>
          <w:szCs w:val="24"/>
        </w:rPr>
        <w:t>ου</w:t>
      </w:r>
      <w:r>
        <w:rPr>
          <w:rFonts w:eastAsia="Times New Roman"/>
          <w:szCs w:val="24"/>
        </w:rPr>
        <w:t xml:space="preserve"> </w:t>
      </w:r>
      <w:r>
        <w:rPr>
          <w:rFonts w:eastAsia="Times New Roman"/>
          <w:szCs w:val="24"/>
          <w:lang w:val="en-US"/>
        </w:rPr>
        <w:t>EMSA</w:t>
      </w:r>
      <w:r>
        <w:rPr>
          <w:rFonts w:eastAsia="Times New Roman"/>
          <w:szCs w:val="24"/>
        </w:rPr>
        <w:t xml:space="preserve"> λέει: «Πρέπει η χώρα που θα ζητήσει βοήθεια από αυτό το πλοίο, να έχει εξαντλήσει τις εθνικές της δυνατότητες. Και όταν διαπιστώσει, τότε θα δοθεί σήμα και αυτό το πλοίο μπορεί να ετοιμαστεί σε είκοσι τέσσερις ώρες και να ξεκινήσει να ταξιδέψει για το σημ</w:t>
      </w:r>
      <w:r>
        <w:rPr>
          <w:rFonts w:eastAsia="Times New Roman"/>
          <w:szCs w:val="24"/>
        </w:rPr>
        <w:t>είο στο οποίο πρέπει να έρθει.</w:t>
      </w:r>
    </w:p>
    <w:p w14:paraId="7DFB3DF0" w14:textId="77777777" w:rsidR="000E1967" w:rsidRDefault="00A63212">
      <w:pPr>
        <w:spacing w:after="0" w:line="600" w:lineRule="auto"/>
        <w:ind w:firstLine="720"/>
        <w:jc w:val="both"/>
        <w:rPr>
          <w:rFonts w:eastAsia="Times New Roman"/>
          <w:szCs w:val="24"/>
        </w:rPr>
      </w:pPr>
      <w:r>
        <w:rPr>
          <w:rFonts w:eastAsia="Times New Roman"/>
          <w:szCs w:val="24"/>
        </w:rPr>
        <w:t xml:space="preserve">Αυτή είναι η αλήθεια και μόνο η αλήθεια. Όλα τα άλλα είναι </w:t>
      </w:r>
      <w:proofErr w:type="spellStart"/>
      <w:r>
        <w:rPr>
          <w:rFonts w:eastAsia="Times New Roman"/>
          <w:szCs w:val="24"/>
        </w:rPr>
        <w:t>γκεμπελίστικα</w:t>
      </w:r>
      <w:proofErr w:type="spellEnd"/>
      <w:r>
        <w:rPr>
          <w:rFonts w:eastAsia="Times New Roman"/>
          <w:szCs w:val="24"/>
        </w:rPr>
        <w:t xml:space="preserve"> από εκείνους που λατρεύουν τον </w:t>
      </w:r>
      <w:proofErr w:type="spellStart"/>
      <w:r>
        <w:rPr>
          <w:rFonts w:eastAsia="Times New Roman"/>
          <w:szCs w:val="24"/>
        </w:rPr>
        <w:t>Γκέμπελς</w:t>
      </w:r>
      <w:proofErr w:type="spellEnd"/>
      <w:r>
        <w:rPr>
          <w:rFonts w:eastAsia="Times New Roman"/>
          <w:szCs w:val="24"/>
        </w:rPr>
        <w:t>.</w:t>
      </w:r>
    </w:p>
    <w:p w14:paraId="7DFB3DF1" w14:textId="77777777" w:rsidR="000E1967" w:rsidRDefault="00A63212">
      <w:pPr>
        <w:spacing w:after="0" w:line="600" w:lineRule="auto"/>
        <w:ind w:firstLine="720"/>
        <w:jc w:val="both"/>
        <w:rPr>
          <w:rFonts w:eastAsia="Times New Roman"/>
          <w:szCs w:val="24"/>
        </w:rPr>
      </w:pPr>
      <w:r>
        <w:rPr>
          <w:rFonts w:eastAsia="Times New Roman"/>
          <w:szCs w:val="24"/>
        </w:rPr>
        <w:t>Κύριε Πρόεδρε, τέθηκε το θέμα της παράτασης. Ποιος ψήφισε το</w:t>
      </w:r>
      <w:r>
        <w:rPr>
          <w:rFonts w:eastAsia="Times New Roman"/>
          <w:szCs w:val="24"/>
        </w:rPr>
        <w:t>ν</w:t>
      </w:r>
      <w:r>
        <w:rPr>
          <w:rFonts w:eastAsia="Times New Roman"/>
          <w:szCs w:val="24"/>
        </w:rPr>
        <w:t xml:space="preserve"> νόμο για τις παρατάσεις; Ο ΣΥΡΙΖΑ και ο </w:t>
      </w:r>
      <w:proofErr w:type="spellStart"/>
      <w:r>
        <w:rPr>
          <w:rFonts w:eastAsia="Times New Roman"/>
          <w:szCs w:val="24"/>
        </w:rPr>
        <w:t>Κουρουμπλής</w:t>
      </w:r>
      <w:proofErr w:type="spellEnd"/>
      <w:r>
        <w:rPr>
          <w:rFonts w:eastAsia="Times New Roman"/>
          <w:szCs w:val="24"/>
        </w:rPr>
        <w:t xml:space="preserve">; Το πλοίο αυτό, λοιπόν, -αφού το θέλετε έτσι- το 2013 επισκευάστηκε και έγινε </w:t>
      </w:r>
      <w:proofErr w:type="spellStart"/>
      <w:r>
        <w:rPr>
          <w:rFonts w:eastAsia="Times New Roman"/>
          <w:szCs w:val="24"/>
        </w:rPr>
        <w:t>διπύθμενο</w:t>
      </w:r>
      <w:proofErr w:type="spellEnd"/>
      <w:r>
        <w:rPr>
          <w:rFonts w:eastAsia="Times New Roman"/>
          <w:szCs w:val="24"/>
        </w:rPr>
        <w:t xml:space="preserve"> και του δώσατε την παράταση αυτή. Και φτάσατε μέσα από τα </w:t>
      </w:r>
      <w:proofErr w:type="spellStart"/>
      <w:r>
        <w:rPr>
          <w:rFonts w:eastAsia="Times New Roman"/>
          <w:szCs w:val="24"/>
        </w:rPr>
        <w:t>μίντια</w:t>
      </w:r>
      <w:proofErr w:type="spellEnd"/>
      <w:r>
        <w:rPr>
          <w:rFonts w:eastAsia="Times New Roman"/>
          <w:szCs w:val="24"/>
        </w:rPr>
        <w:t xml:space="preserve"> </w:t>
      </w:r>
      <w:r>
        <w:rPr>
          <w:rFonts w:eastAsia="Times New Roman"/>
          <w:szCs w:val="24"/>
        </w:rPr>
        <w:t>να λέτε ότι έχει την υπογραφή μου! Τέτοιες αθλιότη</w:t>
      </w:r>
      <w:r>
        <w:rPr>
          <w:rFonts w:eastAsia="Times New Roman"/>
          <w:szCs w:val="24"/>
        </w:rPr>
        <w:t>τες έχουν γίνει εναντίον μου! Και θα πήγαινε για επισκευή και δόθηκαν δέκα μέρες και δύο μήνες παράταση. Θα επανέλθω στη Νέα Δημοκρατία.</w:t>
      </w:r>
    </w:p>
    <w:p w14:paraId="7DFB3DF2" w14:textId="77777777" w:rsidR="000E1967" w:rsidRDefault="00A63212">
      <w:pPr>
        <w:spacing w:after="0" w:line="600" w:lineRule="auto"/>
        <w:ind w:firstLine="720"/>
        <w:jc w:val="both"/>
        <w:rPr>
          <w:rFonts w:eastAsia="Times New Roman"/>
          <w:szCs w:val="24"/>
        </w:rPr>
      </w:pPr>
      <w:r>
        <w:rPr>
          <w:rFonts w:eastAsia="Times New Roman"/>
          <w:szCs w:val="24"/>
        </w:rPr>
        <w:lastRenderedPageBreak/>
        <w:t>Άκουσα τον κ. Θεοδωράκη. Κύριε Θεοδωράκη το δεύτερο πλοίο που μάζευε πετρέλαια –δεν ξέρω εάν είναι εδώ ο κ. Θεοδωράκης-</w:t>
      </w:r>
      <w:r>
        <w:rPr>
          <w:rFonts w:eastAsia="Times New Roman"/>
          <w:szCs w:val="24"/>
        </w:rPr>
        <w:t xml:space="preserve"> έληγε η προθεσμία της παράτασής του στις 19 Σεπτεμβρίου. Δεν του δόθηκε κα</w:t>
      </w:r>
      <w:r>
        <w:rPr>
          <w:rFonts w:eastAsia="Times New Roman"/>
          <w:szCs w:val="24"/>
        </w:rPr>
        <w:t>μ</w:t>
      </w:r>
      <w:r>
        <w:rPr>
          <w:rFonts w:eastAsia="Times New Roman"/>
          <w:szCs w:val="24"/>
        </w:rPr>
        <w:t>μία παράταση. Έφυγε μία μέρα πριν, διέκοψε, για να γίνει η διαδικασία που έπρεπε να γίνει στα ΕΛΠΕ. Δεν του δώσαμε εμείς κα</w:t>
      </w:r>
      <w:r>
        <w:rPr>
          <w:rFonts w:eastAsia="Times New Roman"/>
          <w:szCs w:val="24"/>
        </w:rPr>
        <w:t>μ</w:t>
      </w:r>
      <w:r>
        <w:rPr>
          <w:rFonts w:eastAsia="Times New Roman"/>
          <w:szCs w:val="24"/>
        </w:rPr>
        <w:t>μία παράταση. Δεν ξέρω τι πληροφορία έχετε.</w:t>
      </w:r>
    </w:p>
    <w:p w14:paraId="7DFB3DF3" w14:textId="77777777" w:rsidR="000E1967" w:rsidRDefault="00A63212">
      <w:pPr>
        <w:spacing w:after="0" w:line="600" w:lineRule="auto"/>
        <w:ind w:firstLine="720"/>
        <w:jc w:val="both"/>
        <w:rPr>
          <w:rFonts w:eastAsia="Times New Roman"/>
          <w:szCs w:val="24"/>
        </w:rPr>
      </w:pPr>
      <w:r>
        <w:rPr>
          <w:rFonts w:eastAsia="Times New Roman"/>
          <w:szCs w:val="24"/>
        </w:rPr>
        <w:t>Κυρίες και κ</w:t>
      </w:r>
      <w:r>
        <w:rPr>
          <w:rFonts w:eastAsia="Times New Roman"/>
          <w:szCs w:val="24"/>
        </w:rPr>
        <w:t>ύριοι συνάδελφοι, ειπώθηκαν τόσα πράγματα, αλλά το ψέμα είναι κοντό. Και έπρεπε εδώ να έρθετε με μεγαλύτερη ειλικρίνεια. Μπορεί η έρευνα γι’ αυτό το πλοίο και για την όλη αντιμετώπιση του ζητήματος να διαπιστώσει αδυναμίες. Αυτή τη στιγμή, όμως, κάνουμε πό</w:t>
      </w:r>
      <w:r>
        <w:rPr>
          <w:rFonts w:eastAsia="Times New Roman"/>
          <w:szCs w:val="24"/>
        </w:rPr>
        <w:t>λεμο. Θα έρθει η ώρα και των ευθυνών.</w:t>
      </w:r>
    </w:p>
    <w:p w14:paraId="7DFB3DF4" w14:textId="77777777" w:rsidR="000E1967" w:rsidRDefault="00A63212">
      <w:pPr>
        <w:spacing w:after="0" w:line="600" w:lineRule="auto"/>
        <w:ind w:firstLine="720"/>
        <w:jc w:val="both"/>
        <w:rPr>
          <w:rFonts w:eastAsia="Times New Roman"/>
          <w:szCs w:val="24"/>
        </w:rPr>
      </w:pPr>
      <w:r>
        <w:rPr>
          <w:rFonts w:eastAsia="Times New Roman"/>
          <w:szCs w:val="24"/>
        </w:rPr>
        <w:t>Και θέλω να πω στην κ. Μπακογιάννη –επειδή μου μίλησε για δημοκρατικές ευαισθησίες- ότι εγώ δεν είμαι γιος Πρωθυπουργού. Είμαι γιος ενός αγρότη από την Αιτωλοακαρνανία. Και εδώ έφτασα μέσα από τους κοινωνικούς μου αγών</w:t>
      </w:r>
      <w:r>
        <w:rPr>
          <w:rFonts w:eastAsia="Times New Roman"/>
          <w:szCs w:val="24"/>
        </w:rPr>
        <w:t xml:space="preserve">ες και όχι γιατί ήμουν υιοθετημένος από συμφέροντα και από ιστορίες. Να είμαστε </w:t>
      </w:r>
      <w:proofErr w:type="spellStart"/>
      <w:r>
        <w:rPr>
          <w:rFonts w:eastAsia="Times New Roman"/>
          <w:szCs w:val="24"/>
        </w:rPr>
        <w:t>συνεννοημένοι</w:t>
      </w:r>
      <w:proofErr w:type="spellEnd"/>
      <w:r>
        <w:rPr>
          <w:rFonts w:eastAsia="Times New Roman"/>
          <w:szCs w:val="24"/>
        </w:rPr>
        <w:t xml:space="preserve">, αφού θέλετε να μιλάμε έτσι. Γι’ αυτό είναι ο στόχος σας ο </w:t>
      </w:r>
      <w:proofErr w:type="spellStart"/>
      <w:r>
        <w:rPr>
          <w:rFonts w:eastAsia="Times New Roman"/>
          <w:szCs w:val="24"/>
        </w:rPr>
        <w:t>Κουρουμπλής</w:t>
      </w:r>
      <w:proofErr w:type="spellEnd"/>
      <w:r>
        <w:rPr>
          <w:rFonts w:eastAsia="Times New Roman"/>
          <w:szCs w:val="24"/>
        </w:rPr>
        <w:t>, γιατί δεν βρίσκετε τίποτα άλλο.</w:t>
      </w:r>
    </w:p>
    <w:p w14:paraId="7DFB3DF5" w14:textId="77777777" w:rsidR="000E1967" w:rsidRDefault="00A63212">
      <w:pPr>
        <w:spacing w:after="0" w:line="600" w:lineRule="auto"/>
        <w:ind w:firstLine="720"/>
        <w:jc w:val="both"/>
        <w:rPr>
          <w:rFonts w:eastAsia="Times New Roman"/>
          <w:szCs w:val="24"/>
        </w:rPr>
      </w:pPr>
      <w:r>
        <w:rPr>
          <w:rFonts w:eastAsia="Times New Roman"/>
          <w:szCs w:val="24"/>
        </w:rPr>
        <w:lastRenderedPageBreak/>
        <w:t>Άκουσα και τον φίλο μου, παλιό μου σύντροφο, Ανδρέα Λοβέρδ</w:t>
      </w:r>
      <w:r>
        <w:rPr>
          <w:rFonts w:eastAsia="Times New Roman"/>
          <w:szCs w:val="24"/>
        </w:rPr>
        <w:t>ο. Αδικείς τον εαυτό σου Ανδρέα. Δεν είπα εγώ ότι είναι κλεισμένο το 95% του πετρελαίου. Τη Δευτέρα το πρωί είπα ότι περιορίστηκε η στεγανοποίηση στο 95%. Αυτό είπα, όχι ότι κλείστηκε κατά 95% το πετρέλαιο μέσα. Πώς θα το πω; Πρέπει να μετρηθεί τι είχε μέσ</w:t>
      </w:r>
      <w:r>
        <w:rPr>
          <w:rFonts w:eastAsia="Times New Roman"/>
          <w:szCs w:val="24"/>
        </w:rPr>
        <w:t>α για να βγάλουμε το συμπέρασμα τι έπεσε στη θάλασσα.</w:t>
      </w:r>
    </w:p>
    <w:p w14:paraId="7DFB3DF6" w14:textId="77777777" w:rsidR="000E1967" w:rsidRDefault="00A63212">
      <w:pPr>
        <w:spacing w:after="0" w:line="600" w:lineRule="auto"/>
        <w:ind w:firstLine="720"/>
        <w:jc w:val="both"/>
        <w:rPr>
          <w:rFonts w:eastAsia="Times New Roman"/>
          <w:szCs w:val="24"/>
        </w:rPr>
      </w:pPr>
      <w:r>
        <w:rPr>
          <w:rFonts w:eastAsia="Times New Roman"/>
          <w:szCs w:val="24"/>
        </w:rPr>
        <w:t xml:space="preserve">Κυρίες και κύριοι συνάδελφοι, ο κ. </w:t>
      </w:r>
      <w:proofErr w:type="spellStart"/>
      <w:r>
        <w:rPr>
          <w:rFonts w:eastAsia="Times New Roman"/>
          <w:szCs w:val="24"/>
        </w:rPr>
        <w:t>Καμίνης</w:t>
      </w:r>
      <w:proofErr w:type="spellEnd"/>
      <w:r>
        <w:rPr>
          <w:rFonts w:eastAsia="Times New Roman"/>
          <w:szCs w:val="24"/>
        </w:rPr>
        <w:t xml:space="preserve"> –ζει ο άνθρωπος, καλά να είναι!- με πήρε πέντε μέρες ή έξι μέρες μετά το ατύχημα, την Κυριακή αν δεν κάνω λάθος, και μου είπε ότι μπορεί να στείλει δύο εξαιρετ</w:t>
      </w:r>
      <w:r>
        <w:rPr>
          <w:rFonts w:eastAsia="Times New Roman"/>
          <w:szCs w:val="24"/>
        </w:rPr>
        <w:t xml:space="preserve">ικά ειδικούς από το λιμάνι του Ρότερνταμ για να δουν πώς μπορούν να μας συμβουλεύσουν στην προσπάθεια που κάνουμε. Μάθατε τι δήλωσαν οι άνθρωποι αυτοί; Ή μήπως ο </w:t>
      </w:r>
      <w:proofErr w:type="spellStart"/>
      <w:r>
        <w:rPr>
          <w:rFonts w:eastAsia="Times New Roman"/>
          <w:szCs w:val="24"/>
        </w:rPr>
        <w:t>Καμίνης</w:t>
      </w:r>
      <w:proofErr w:type="spellEnd"/>
      <w:r>
        <w:rPr>
          <w:rFonts w:eastAsia="Times New Roman"/>
          <w:szCs w:val="24"/>
        </w:rPr>
        <w:t xml:space="preserve"> είναι </w:t>
      </w:r>
      <w:proofErr w:type="spellStart"/>
      <w:r>
        <w:rPr>
          <w:rFonts w:eastAsia="Times New Roman"/>
          <w:szCs w:val="24"/>
        </w:rPr>
        <w:t>φιλοσυριζαίος</w:t>
      </w:r>
      <w:proofErr w:type="spellEnd"/>
      <w:r>
        <w:rPr>
          <w:rFonts w:eastAsia="Times New Roman"/>
          <w:szCs w:val="24"/>
        </w:rPr>
        <w:t>; Γιατί όταν λέτε κάτι εδώ στο κοινοβούλιο, πρέπει να στηρίζεται σε</w:t>
      </w:r>
      <w:r>
        <w:rPr>
          <w:rFonts w:eastAsia="Times New Roman"/>
          <w:szCs w:val="24"/>
        </w:rPr>
        <w:t xml:space="preserve"> τεκμήρια και να μην υπάρχουν άρρητα ρήματα.</w:t>
      </w:r>
    </w:p>
    <w:p w14:paraId="7DFB3DF7" w14:textId="77777777" w:rsidR="000E1967" w:rsidRDefault="00A63212">
      <w:pPr>
        <w:spacing w:after="0" w:line="600" w:lineRule="auto"/>
        <w:ind w:firstLine="720"/>
        <w:jc w:val="both"/>
        <w:rPr>
          <w:rFonts w:eastAsia="Times New Roman"/>
          <w:szCs w:val="24"/>
        </w:rPr>
      </w:pPr>
      <w:r>
        <w:rPr>
          <w:rFonts w:eastAsia="Times New Roman"/>
          <w:szCs w:val="24"/>
        </w:rPr>
        <w:t xml:space="preserve">Τι έγινε κυρίες και κύριοι συνάδελφοι; Ήρθαν οι άνθρωποι, πήγαν, είδαν, ενημερώθηκαν για την προσπάθεια που κάνουμε. Δεν είπατε μια καλή κουβέντα για την προσπάθεια. Αυτές </w:t>
      </w:r>
      <w:r>
        <w:rPr>
          <w:rFonts w:eastAsia="Times New Roman"/>
          <w:szCs w:val="24"/>
        </w:rPr>
        <w:lastRenderedPageBreak/>
        <w:t>τις δώδεκα, δεκατρείς μέρες αλλάζει μέρ</w:t>
      </w:r>
      <w:r>
        <w:rPr>
          <w:rFonts w:eastAsia="Times New Roman"/>
          <w:szCs w:val="24"/>
        </w:rPr>
        <w:t xml:space="preserve">α με τη μέρα η εικόνα και αποκαθίστανται η εικόνα. </w:t>
      </w:r>
    </w:p>
    <w:p w14:paraId="7DFB3DF8" w14:textId="77777777" w:rsidR="000E1967" w:rsidRDefault="00A63212">
      <w:pPr>
        <w:spacing w:after="0" w:line="600" w:lineRule="auto"/>
        <w:ind w:firstLine="720"/>
        <w:jc w:val="both"/>
        <w:rPr>
          <w:rFonts w:eastAsia="Times New Roman"/>
          <w:szCs w:val="24"/>
        </w:rPr>
      </w:pPr>
      <w:r>
        <w:rPr>
          <w:rFonts w:eastAsia="Times New Roman"/>
          <w:szCs w:val="24"/>
        </w:rPr>
        <w:t xml:space="preserve">Και θα φτάσουμε μετά από σαράντα μέρες, στις 10 Οκτωβρίου, και θα κάνουμε τις μετρήσεις. Και θέλω να σας διαβεβαιώσω, κύριε Σκρέκα πως ό,τι πιο σύγχρονο μέσο υπάρχει θα το χρησιμοποιήσουμε. Διότι, βάλαμε </w:t>
      </w:r>
      <w:r>
        <w:rPr>
          <w:rFonts w:eastAsia="Times New Roman"/>
          <w:szCs w:val="24"/>
        </w:rPr>
        <w:t xml:space="preserve">το Πολυτεχνείο Κρήτης και όποιο ερευνητικό κέντρο υπάρχει που μπορεί να μας συμβουλεύσει προς αυτή την κατεύθυνση, να το κάνει. </w:t>
      </w:r>
    </w:p>
    <w:p w14:paraId="7DFB3DF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Μας είπε η κ</w:t>
      </w:r>
      <w:r>
        <w:rPr>
          <w:rFonts w:eastAsia="Times New Roman" w:cs="Times New Roman"/>
          <w:szCs w:val="24"/>
        </w:rPr>
        <w:t>.</w:t>
      </w:r>
      <w:r>
        <w:rPr>
          <w:rFonts w:eastAsia="Times New Roman" w:cs="Times New Roman"/>
          <w:szCs w:val="24"/>
        </w:rPr>
        <w:t xml:space="preserve"> Μπακογιάννη ότι έδωσε εντολή ο κ. Μητσοτάκης να πάνε στις Βρυξέλλες. Μα, αυτά είναι αστεία πράγματα. Υπάρχει το Π</w:t>
      </w:r>
      <w:r>
        <w:rPr>
          <w:rFonts w:eastAsia="Times New Roman" w:cs="Times New Roman"/>
          <w:szCs w:val="24"/>
        </w:rPr>
        <w:t>ράσινο Ταμείο, το Γαλάζιο Ταμείο, υπάρχει και ο διεθνής οργανισμός, που είναι τόσο καλά ενημερωμένη η Νέα Δημοκρατία που η κ</w:t>
      </w:r>
      <w:r>
        <w:rPr>
          <w:rFonts w:eastAsia="Times New Roman" w:cs="Times New Roman"/>
          <w:szCs w:val="24"/>
        </w:rPr>
        <w:t>.</w:t>
      </w:r>
      <w:r>
        <w:rPr>
          <w:rFonts w:eastAsia="Times New Roman" w:cs="Times New Roman"/>
          <w:szCs w:val="24"/>
        </w:rPr>
        <w:t xml:space="preserve"> Μπακογιάννη εχθές δεν ήξερε και τον τίτλο του. Είναι ο Διεθνής Οργανισμός Κεφαλαίου Αποζημίωσης για τις ρυπάνσεις. Θέλει, όμως, αυ</w:t>
      </w:r>
      <w:r>
        <w:rPr>
          <w:rFonts w:eastAsia="Times New Roman" w:cs="Times New Roman"/>
          <w:szCs w:val="24"/>
        </w:rPr>
        <w:t>τό το θέμα -και σας το λέω- πολύ προσεκτικό χειρισμό και κλείνω εδώ, δεν συνεχίζω.</w:t>
      </w:r>
    </w:p>
    <w:p w14:paraId="7DFB3DF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Από την πρώτη στιγμή εμείς ενεργοποιήσαμε την επαφή μας γιατί είναι μέλος η Ελλάδα σε αυτόν τον οργανισμό. Και ήρθε ο κ. Μητσοτάκης να μου το πει με έναν στόμφο, να με πιάσε</w:t>
      </w:r>
      <w:r>
        <w:rPr>
          <w:rFonts w:eastAsia="Times New Roman" w:cs="Times New Roman"/>
          <w:szCs w:val="24"/>
        </w:rPr>
        <w:t xml:space="preserve">ι και </w:t>
      </w:r>
      <w:r>
        <w:rPr>
          <w:rFonts w:eastAsia="Times New Roman" w:cs="Times New Roman"/>
          <w:szCs w:val="24"/>
        </w:rPr>
        <w:lastRenderedPageBreak/>
        <w:t>αδιάβαστο. Αλλά, ατυχώς, για άλλη μια φορά δεν μπόρεσε να γίνει αυτό.</w:t>
      </w:r>
    </w:p>
    <w:p w14:paraId="7DFB3DF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Είναι σημαντικό να έχει ένας άνθρωπος θάρρος, αλλά όταν το θράσος επιχειρείται να γίνει θάρρος; Ο κ. Γεωργιάδης την ημέρα που έφευγε από το Υπουργείο κάλεσε τους υπηρεσιακούς παράγ</w:t>
      </w:r>
      <w:r>
        <w:rPr>
          <w:rFonts w:eastAsia="Times New Roman" w:cs="Times New Roman"/>
          <w:szCs w:val="24"/>
        </w:rPr>
        <w:t>οντες να υπογράψουν μια απόφαση -για να καταλάβει ο ελληνικός λαός αφού θέλετε έτσι να τα λέμε- και δεν την υπέγραψε κανένας υπηρεσιακός παράγοντας. Είναι η μόνη υπουργική απόφαση στην Ελλάδα που έχει μόνο μία υπογραφή.</w:t>
      </w:r>
    </w:p>
    <w:p w14:paraId="7DFB3DF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Τι έλεγε αυτή η απόφαση, κύριε Λοβέρ</w:t>
      </w:r>
      <w:r>
        <w:rPr>
          <w:rFonts w:eastAsia="Times New Roman" w:cs="Times New Roman"/>
          <w:szCs w:val="24"/>
        </w:rPr>
        <w:t>δο, σύμμαχε του κ. Γεωργιάδη; Θα σου πω. Καταργούσε την απόφαση του Γιάννη Διαμαντίδη, ο οποίος διαπιστώνοντας τις «</w:t>
      </w:r>
      <w:proofErr w:type="spellStart"/>
      <w:r>
        <w:rPr>
          <w:rFonts w:eastAsia="Times New Roman" w:cs="Times New Roman"/>
          <w:szCs w:val="24"/>
        </w:rPr>
        <w:t>μαϊμουδιές</w:t>
      </w:r>
      <w:proofErr w:type="spellEnd"/>
      <w:r>
        <w:rPr>
          <w:rFonts w:eastAsia="Times New Roman" w:cs="Times New Roman"/>
          <w:szCs w:val="24"/>
        </w:rPr>
        <w:t xml:space="preserve">» των μικρών νηογνωμόνων, διότι έδιναν πιστοποιητικά με το τηλέφωνο, έβαζε όρους και προϋποθέσεις και προδιαγραφές και τους έλεγε </w:t>
      </w:r>
      <w:r>
        <w:rPr>
          <w:rFonts w:eastAsia="Times New Roman" w:cs="Times New Roman"/>
          <w:szCs w:val="24"/>
        </w:rPr>
        <w:t>«αν θέλετε να λειτουργήσετε, μέσα σε έξι μήνες θα προσαρμοστείτε σε αυτές τις προδιαγραφές αλλιώς θα κλείσετε». Κατήργησε, λοιπόν, αυτή τη σοφή πρωτοβουλία του Γιάννη Διαμαντίδη και σήμερα ακόμα, τώρα που θα καταθέσουμε όλη αυτή την αλλαγή του πλαισίου, μπ</w:t>
      </w:r>
      <w:r>
        <w:rPr>
          <w:rFonts w:eastAsia="Times New Roman" w:cs="Times New Roman"/>
          <w:szCs w:val="24"/>
        </w:rPr>
        <w:t xml:space="preserve">ορούσε κάποιος να παίρνει και με μία αίτηση άδεια νηογνώμονα. Και έρχεται εδώ στο Κοινοβούλιο και </w:t>
      </w:r>
      <w:r>
        <w:rPr>
          <w:rFonts w:eastAsia="Times New Roman" w:cs="Times New Roman"/>
          <w:szCs w:val="24"/>
        </w:rPr>
        <w:lastRenderedPageBreak/>
        <w:t>απευθύνεται στον ελληνικό λαό ο άγιος, που δεν ξέρει τίποτα για το έγκλημα.</w:t>
      </w:r>
    </w:p>
    <w:p w14:paraId="7DFB3DF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Δεν ξέρετε τίποτα για το έγκλημα του λαθρεμπορίου. Η κ</w:t>
      </w:r>
      <w:r>
        <w:rPr>
          <w:rFonts w:eastAsia="Times New Roman" w:cs="Times New Roman"/>
          <w:szCs w:val="24"/>
        </w:rPr>
        <w:t>.</w:t>
      </w:r>
      <w:r>
        <w:rPr>
          <w:rFonts w:eastAsia="Times New Roman" w:cs="Times New Roman"/>
          <w:szCs w:val="24"/>
        </w:rPr>
        <w:t xml:space="preserve"> Μπακογιάννη κατέθεσε τρεις</w:t>
      </w:r>
      <w:r>
        <w:rPr>
          <w:rFonts w:eastAsia="Times New Roman" w:cs="Times New Roman"/>
          <w:szCs w:val="24"/>
        </w:rPr>
        <w:t xml:space="preserve"> ερωτήσεις. Και; Όλα αυτά τα χρόνια τι γινόταν για το λαθρεμπόριο;</w:t>
      </w:r>
    </w:p>
    <w:p w14:paraId="7DFB3DF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Όταν θα έρχεστε εδώ, κύριε Βαρβιτσιώτη, θα είστε προσεκτικός διότι εγώ και ο </w:t>
      </w:r>
      <w:proofErr w:type="spellStart"/>
      <w:r>
        <w:rPr>
          <w:rFonts w:eastAsia="Times New Roman" w:cs="Times New Roman"/>
          <w:szCs w:val="24"/>
        </w:rPr>
        <w:t>Δρίτσας</w:t>
      </w:r>
      <w:proofErr w:type="spellEnd"/>
      <w:r>
        <w:rPr>
          <w:rFonts w:eastAsia="Times New Roman" w:cs="Times New Roman"/>
          <w:szCs w:val="24"/>
        </w:rPr>
        <w:t xml:space="preserve"> πήραμε μία απόφαση και είπαμε πως ό,τι παραγγελίες θα κάνει το Λιμενικό θα κατασκευαστούν στην Ελλάδα. Τ</w:t>
      </w:r>
      <w:r>
        <w:rPr>
          <w:rFonts w:eastAsia="Times New Roman" w:cs="Times New Roman"/>
          <w:szCs w:val="24"/>
        </w:rPr>
        <w:t>ι κάνατε εσείς; Πήγατε και δώσατε το 50% για την παραγγελία έξι σκαφών σε φαλιρισμένο ναυπηγείο της Κροατίας! Δεν είχε η Ελλάδα εδώ δυνατότητα να κατασκευάζει, όταν κατασκευάζουν φρεγάτες!</w:t>
      </w:r>
    </w:p>
    <w:p w14:paraId="7DFB3DFF"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Πόσες παραγγελίες έχετε δώσει δυόμισι χρόνι</w:t>
      </w:r>
      <w:r>
        <w:rPr>
          <w:rFonts w:eastAsia="Times New Roman" w:cs="Times New Roman"/>
          <w:szCs w:val="24"/>
        </w:rPr>
        <w:t>α τώρα; Καμ</w:t>
      </w:r>
      <w:r>
        <w:rPr>
          <w:rFonts w:eastAsia="Times New Roman" w:cs="Times New Roman"/>
          <w:szCs w:val="24"/>
        </w:rPr>
        <w:t>μ</w:t>
      </w:r>
      <w:r>
        <w:rPr>
          <w:rFonts w:eastAsia="Times New Roman" w:cs="Times New Roman"/>
          <w:szCs w:val="24"/>
        </w:rPr>
        <w:t>ία παραγγελία. Δεν έχετε κάνει ούτε ένα διαγωνισμό δυόμισι χρόνια τώρα.</w:t>
      </w:r>
    </w:p>
    <w:p w14:paraId="7DFB3E00"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Ακούστε, ό,τι παραγγελία είναι να γίνει, θα γίνει στην Ελλάδα, κύριε, και όχι στα φαλιρισμένα, αφού θέ</w:t>
      </w:r>
      <w:r>
        <w:rPr>
          <w:rFonts w:eastAsia="Times New Roman" w:cs="Times New Roman"/>
          <w:szCs w:val="24"/>
        </w:rPr>
        <w:t xml:space="preserve">λετε εδώ να μιλάμε έτσι. Για να μην σας πω πώς αξιοποιούσατε </w:t>
      </w:r>
      <w:r>
        <w:rPr>
          <w:rFonts w:eastAsia="Times New Roman" w:cs="Times New Roman"/>
          <w:szCs w:val="24"/>
        </w:rPr>
        <w:lastRenderedPageBreak/>
        <w:t>τις επιδοτήσεις στο Αιγαίο και δεν είχε το Αιγαίο αξιόπιστη συγκοινωνία.</w:t>
      </w:r>
    </w:p>
    <w:p w14:paraId="7DFB3E01"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Τα Κύθηρα έχουν πλοίο;</w:t>
      </w:r>
    </w:p>
    <w:p w14:paraId="7DFB3E02"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Οι ίδιοι οι περιφερειάρχες σας λένε πως άλλαξε το τοπίο στο Αιγαίο. Οι ίδιοι οι περιφερειάρχες γιατί αξιοποιούμε με τον καλύτερο τρόπο τα χρήματα του ελληνικού λαού. Γιατί τότε τα χρήματα εξυπηρετούσαν τους εφοπλιστές και τώρα εξυπηρετούν την κοινωνία στο</w:t>
      </w:r>
      <w:r>
        <w:rPr>
          <w:rFonts w:eastAsia="Times New Roman" w:cs="Times New Roman"/>
          <w:szCs w:val="24"/>
        </w:rPr>
        <w:t xml:space="preserve"> Αιγαίο και τα νησιά μας.</w:t>
      </w:r>
    </w:p>
    <w:p w14:paraId="7DFB3E03"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Σας παρακαλώ, μην ανοίγετε διάλογο για να ολοκληρώσουμε.</w:t>
      </w:r>
    </w:p>
    <w:p w14:paraId="7DFB3E04"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Θα ολοκληρώσω, κύριε Πρόεδρε.</w:t>
      </w:r>
    </w:p>
    <w:p w14:paraId="7DFB3E05"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Όχι προσωπικές επιθέσει</w:t>
      </w:r>
      <w:r>
        <w:rPr>
          <w:rFonts w:eastAsia="Times New Roman" w:cs="Times New Roman"/>
          <w:szCs w:val="24"/>
        </w:rPr>
        <w:t>ς.</w:t>
      </w:r>
    </w:p>
    <w:p w14:paraId="7DFB3E06"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Εσείς τι κάνατε, κύριε Πρόεδρε;</w:t>
      </w:r>
    </w:p>
    <w:p w14:paraId="7DFB3E07"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Εγώ δεν έκανα.</w:t>
      </w:r>
    </w:p>
    <w:p w14:paraId="7DFB3E08"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Δεν μιλάω για εσάς προσωπικά.</w:t>
      </w:r>
    </w:p>
    <w:p w14:paraId="7DFB3E0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w:t>
      </w:r>
      <w:r>
        <w:rPr>
          <w:rFonts w:eastAsia="Times New Roman" w:cs="Times New Roman"/>
          <w:szCs w:val="24"/>
        </w:rPr>
        <w:t xml:space="preserve">συνάδελφοι, θα πείτε στον ελληνικό λαό ότι από παράταση σε παράταση επί δεκαπέντε χρόνια δεν έμπαινε σύστημα εισροών-εκροών ούτε στα διυλιστήρια ούτε στα βυτία ούτε στα </w:t>
      </w:r>
      <w:proofErr w:type="spellStart"/>
      <w:r>
        <w:rPr>
          <w:rFonts w:eastAsia="Times New Roman" w:cs="Times New Roman"/>
          <w:szCs w:val="24"/>
        </w:rPr>
        <w:t>σαπάκια</w:t>
      </w:r>
      <w:proofErr w:type="spellEnd"/>
      <w:r>
        <w:rPr>
          <w:rFonts w:eastAsia="Times New Roman" w:cs="Times New Roman"/>
          <w:szCs w:val="24"/>
        </w:rPr>
        <w:t xml:space="preserve"> αυτά; Διατάξαμε έλεγχο όλων αυτών των σκαφών, αλλά αυτό δεν φτάνει. Θα κατατεθε</w:t>
      </w:r>
      <w:r>
        <w:rPr>
          <w:rFonts w:eastAsia="Times New Roman" w:cs="Times New Roman"/>
          <w:szCs w:val="24"/>
        </w:rPr>
        <w:t xml:space="preserve">ί την ερχόμενη εβδομάδα, με εντολή του Πρωθυπουργού διάταξη που θα περιορίζει την ηλικία τους. Μήπως δεν το ξέρατε αυτό ότι ήταν ανάγκη να γίνει και δεν το κάνατε ποτέ γιατί δεν θέλατε να θίξετε τα συμφέροντα της διαπλοκής; Και αφού είστε τόσο αθώοι, όπως </w:t>
      </w:r>
      <w:r>
        <w:rPr>
          <w:rFonts w:eastAsia="Times New Roman" w:cs="Times New Roman"/>
          <w:szCs w:val="24"/>
        </w:rPr>
        <w:t>λέτε, σας καλώ λοιπόν, για να βγει ένα συμπέρασμα από αυτή την ιστορία, επειδή ετοίμασα μία μηνυτήρια αναφορά στην Εισαγγελία του Αρείου Πάγου, που ζητώ να επανεξεταστούν όλες οι αθωωτικές αποφάσεις περί λαθρεμπορίου των τελευταίων δέκα χρόνων και για να μ</w:t>
      </w:r>
      <w:r>
        <w:rPr>
          <w:rFonts w:eastAsia="Times New Roman" w:cs="Times New Roman"/>
          <w:szCs w:val="24"/>
        </w:rPr>
        <w:t>ην υπάρξει ζήτημα παραγραφής, της ζητώ να συντεθούν ως εγκλήματα και ως ξέπλυμα μαύρου χρήματος. Θα σας τη στείλω τη Δευτέρα σε όλα τα κόμματα, να δω λοιπόν ποιοι θα τη συνυπογράψετε για να την καταθέσουμε όλοι μαζί. Γιατί εγώ πιστεύω ότι θα ωφελήσει τον π</w:t>
      </w:r>
      <w:r>
        <w:rPr>
          <w:rFonts w:eastAsia="Times New Roman" w:cs="Times New Roman"/>
          <w:szCs w:val="24"/>
        </w:rPr>
        <w:t xml:space="preserve">ολιτικό κόσμο, γιατί είναι ένα μέγα ερώτημα στην κοινωνία που μας ψηφίζει και μας τιμά και ελπίζω να την συνυπογράψετε όλοι για να την καταθέσουμε όλοι μαζί. </w:t>
      </w:r>
      <w:r>
        <w:rPr>
          <w:rFonts w:eastAsia="Times New Roman" w:cs="Times New Roman"/>
          <w:szCs w:val="24"/>
        </w:rPr>
        <w:lastRenderedPageBreak/>
        <w:t xml:space="preserve">Θα είναι μια μεγάλη τομή στη δημόσια ζωή και στο ήθος του πολιτικού κόσμου, που εγώ πιστεύω. </w:t>
      </w:r>
    </w:p>
    <w:p w14:paraId="7DFB3E0A" w14:textId="77777777" w:rsidR="000E1967" w:rsidRDefault="00A63212">
      <w:pPr>
        <w:spacing w:after="0" w:line="600" w:lineRule="auto"/>
        <w:ind w:firstLine="720"/>
        <w:jc w:val="both"/>
        <w:rPr>
          <w:rFonts w:eastAsia="Times New Roman"/>
          <w:bCs/>
          <w:szCs w:val="24"/>
        </w:rPr>
      </w:pPr>
      <w:r>
        <w:rPr>
          <w:rFonts w:eastAsia="Times New Roman"/>
          <w:b/>
          <w:bCs/>
          <w:szCs w:val="24"/>
        </w:rPr>
        <w:t>ΠΡΟΕ</w:t>
      </w:r>
      <w:r>
        <w:rPr>
          <w:rFonts w:eastAsia="Times New Roman"/>
          <w:b/>
          <w:bCs/>
          <w:szCs w:val="24"/>
        </w:rPr>
        <w:t xml:space="preserve">ΔΡΕΥΩΝ (Μάριος Γεωργιάδης): </w:t>
      </w:r>
      <w:r>
        <w:rPr>
          <w:rFonts w:eastAsia="Times New Roman"/>
          <w:bCs/>
          <w:szCs w:val="24"/>
        </w:rPr>
        <w:t xml:space="preserve">Κύριε Υπουργέ, έχετε και </w:t>
      </w:r>
      <w:proofErr w:type="spellStart"/>
      <w:r>
        <w:rPr>
          <w:rFonts w:eastAsia="Times New Roman"/>
          <w:bCs/>
          <w:szCs w:val="24"/>
        </w:rPr>
        <w:t>τριτολογία</w:t>
      </w:r>
      <w:proofErr w:type="spellEnd"/>
      <w:r>
        <w:rPr>
          <w:rFonts w:eastAsia="Times New Roman"/>
          <w:bCs/>
          <w:szCs w:val="24"/>
        </w:rPr>
        <w:t>.</w:t>
      </w:r>
    </w:p>
    <w:p w14:paraId="7DFB3E0B" w14:textId="77777777" w:rsidR="000E1967" w:rsidRDefault="00A63212">
      <w:pPr>
        <w:spacing w:after="0" w:line="600" w:lineRule="auto"/>
        <w:ind w:firstLine="720"/>
        <w:jc w:val="both"/>
        <w:rPr>
          <w:rFonts w:eastAsia="Times New Roman"/>
          <w:bCs/>
          <w:szCs w:val="24"/>
        </w:rPr>
      </w:pPr>
      <w:r>
        <w:rPr>
          <w:rFonts w:eastAsia="Times New Roman"/>
          <w:b/>
          <w:bCs/>
          <w:szCs w:val="24"/>
        </w:rPr>
        <w:t>ΠΑΝΑΓΙΩΤΗΣ ΚΟΥΡΟΥΜΠΛΗΣ (Υπουργός Ναυτιλίας και Νησιωτικής Πολιτικής):</w:t>
      </w:r>
      <w:r>
        <w:rPr>
          <w:rFonts w:eastAsia="Times New Roman"/>
          <w:bCs/>
          <w:szCs w:val="24"/>
        </w:rPr>
        <w:t xml:space="preserve"> Κλείνω, κύριε Πρόεδρε.</w:t>
      </w:r>
    </w:p>
    <w:p w14:paraId="7DFB3E0C" w14:textId="77777777" w:rsidR="000E1967" w:rsidRDefault="00A63212">
      <w:pPr>
        <w:spacing w:after="0" w:line="600" w:lineRule="auto"/>
        <w:ind w:firstLine="720"/>
        <w:jc w:val="both"/>
        <w:rPr>
          <w:rFonts w:eastAsia="Times New Roman"/>
          <w:bCs/>
          <w:szCs w:val="24"/>
        </w:rPr>
      </w:pPr>
      <w:r>
        <w:rPr>
          <w:rFonts w:eastAsia="Times New Roman"/>
          <w:bCs/>
          <w:szCs w:val="24"/>
        </w:rPr>
        <w:t xml:space="preserve">Δεύτερον, όλη αυτή η ιστορία δεν είναι μόνο για την Ελλάδα, κύριοι. Δεν γίνονται μόνο στην Ελλάδα </w:t>
      </w:r>
      <w:r>
        <w:rPr>
          <w:rFonts w:eastAsia="Times New Roman"/>
          <w:bCs/>
          <w:szCs w:val="24"/>
        </w:rPr>
        <w:t>ατυχήματα. Ατυχήματα γίνονται και έχουν γίνει και στη Σουηδία και σε πολλές ευρωπαϊκές χώρες. Ατύχημα, βουλιάζει ένα πλοίο. Από εκεί και πέρα όλος ο έλεγχος θα γίνει εξονυχιστικά και για ευθύνες όλων μας. Όλων μας, σας το λέω εγώ. Από εκεί και πέρα, πιστεύ</w:t>
      </w:r>
      <w:r>
        <w:rPr>
          <w:rFonts w:eastAsia="Times New Roman"/>
          <w:bCs/>
          <w:szCs w:val="24"/>
        </w:rPr>
        <w:t xml:space="preserve">ω ότι θα χρειαστεί όλο αυτό το σχέδιο μια </w:t>
      </w:r>
      <w:proofErr w:type="spellStart"/>
      <w:r>
        <w:rPr>
          <w:rFonts w:eastAsia="Times New Roman"/>
          <w:bCs/>
          <w:szCs w:val="24"/>
        </w:rPr>
        <w:t>επανεπικαιροποίηση</w:t>
      </w:r>
      <w:proofErr w:type="spellEnd"/>
      <w:r>
        <w:rPr>
          <w:rFonts w:eastAsia="Times New Roman"/>
          <w:bCs/>
          <w:szCs w:val="24"/>
        </w:rPr>
        <w:t>. Κι εδώ πρέπει να εργαστούμε –εγώ δεσμεύτηκα- ώστε να φέρουμε ένα τέτοιο σχέδιο στην Επιτροπή Περιβάλλοντος, να το συζητήσουμε, να το συμπληρώσουμε όλοι με τις ιδέες, τις απόψεις –αυτό που είπε κ</w:t>
      </w:r>
      <w:r>
        <w:rPr>
          <w:rFonts w:eastAsia="Times New Roman"/>
          <w:bCs/>
          <w:szCs w:val="24"/>
        </w:rPr>
        <w:t>αι εμμέσως ο κ. Θεοδωράκης- και να έχουμε ένα πιο αποτελεσματικό, πιο λειτουργικό, πιο αντιγραφειοκρατικό σχέδιο.</w:t>
      </w:r>
    </w:p>
    <w:p w14:paraId="7DFB3E0D" w14:textId="77777777" w:rsidR="000E1967" w:rsidRDefault="00A63212">
      <w:pPr>
        <w:spacing w:after="0" w:line="600" w:lineRule="auto"/>
        <w:ind w:firstLine="720"/>
        <w:jc w:val="both"/>
        <w:rPr>
          <w:rFonts w:eastAsia="Times New Roman"/>
          <w:bCs/>
          <w:szCs w:val="24"/>
        </w:rPr>
      </w:pPr>
      <w:r>
        <w:rPr>
          <w:rFonts w:eastAsia="Times New Roman"/>
          <w:bCs/>
          <w:szCs w:val="24"/>
        </w:rPr>
        <w:lastRenderedPageBreak/>
        <w:t>Σε ό,τι αφορά την απορρύπανση, όπως είπατε δεν χρησιμοποιήσαμε ούτε ένα κιλό χημικών. Η προσπάθεια είναι μηχανική, θα συνεχίσουμε, θα μετρήσου</w:t>
      </w:r>
      <w:r>
        <w:rPr>
          <w:rFonts w:eastAsia="Times New Roman"/>
          <w:bCs/>
          <w:szCs w:val="24"/>
        </w:rPr>
        <w:t>με και εκεί θα αναμετρηθούμε κι εμείς ως Κυβέρνηση από την αποτελεσματικότητα που θα φέρουμε στην προσπάθεια αυτή. Αυτές είναι, κυρίες και κύριοι, οι προτάσεις που ήθελα να θέσω στο τέλος αυτής της συζήτησης και θέλω να καλέσω τη Βουλή σε ένα τέτοιο πνεύμα</w:t>
      </w:r>
      <w:r>
        <w:rPr>
          <w:rFonts w:eastAsia="Times New Roman"/>
          <w:bCs/>
          <w:szCs w:val="24"/>
        </w:rPr>
        <w:t xml:space="preserve"> τουλάχιστον στα δύο αυτά ζητήματα, και στην </w:t>
      </w:r>
      <w:proofErr w:type="spellStart"/>
      <w:r>
        <w:rPr>
          <w:rFonts w:eastAsia="Times New Roman"/>
          <w:bCs/>
          <w:szCs w:val="24"/>
        </w:rPr>
        <w:t>επανεπικαιροποίηση</w:t>
      </w:r>
      <w:proofErr w:type="spellEnd"/>
      <w:r>
        <w:rPr>
          <w:rFonts w:eastAsia="Times New Roman"/>
          <w:bCs/>
          <w:szCs w:val="24"/>
        </w:rPr>
        <w:t xml:space="preserve"> που θα έρθει ως πρόταση και σε μία σειρά ζητήματα όπως είναι ο περιορισμός του χρόνου ζωής αυτών των πλοίων, οι νέοι όροι για τις προδιαγραφές των νηογνωμόνων, οι οποίοι αν δεν προσαρμοστούν θ</w:t>
      </w:r>
      <w:r>
        <w:rPr>
          <w:rFonts w:eastAsia="Times New Roman"/>
          <w:bCs/>
          <w:szCs w:val="24"/>
        </w:rPr>
        <w:t>α κλείσουν, και η μηνυτήρια αναφορά, τουλάχιστον σε αυτά τα ζητήματα να υπάρχει σύγκλ</w:t>
      </w:r>
      <w:r>
        <w:rPr>
          <w:rFonts w:eastAsia="Times New Roman"/>
          <w:bCs/>
          <w:szCs w:val="24"/>
        </w:rPr>
        <w:t>ι</w:t>
      </w:r>
      <w:r>
        <w:rPr>
          <w:rFonts w:eastAsia="Times New Roman"/>
          <w:bCs/>
          <w:szCs w:val="24"/>
        </w:rPr>
        <w:t>ση.</w:t>
      </w:r>
    </w:p>
    <w:p w14:paraId="7DFB3E0E" w14:textId="77777777" w:rsidR="000E1967" w:rsidRDefault="00A63212">
      <w:pPr>
        <w:spacing w:after="0" w:line="600" w:lineRule="auto"/>
        <w:ind w:firstLine="720"/>
        <w:jc w:val="both"/>
        <w:rPr>
          <w:rFonts w:eastAsia="Times New Roman"/>
          <w:bCs/>
          <w:szCs w:val="24"/>
        </w:rPr>
      </w:pPr>
      <w:r>
        <w:rPr>
          <w:rFonts w:eastAsia="Times New Roman"/>
          <w:bCs/>
          <w:szCs w:val="24"/>
        </w:rPr>
        <w:t>Σας ευχαριστώ.</w:t>
      </w:r>
    </w:p>
    <w:p w14:paraId="7DFB3E0F" w14:textId="77777777" w:rsidR="000E1967" w:rsidRDefault="00A63212">
      <w:pPr>
        <w:spacing w:after="0" w:line="600" w:lineRule="auto"/>
        <w:ind w:firstLine="720"/>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 xml:space="preserve">Ευχαριστούμε, κύριε Υπουργέ. </w:t>
      </w:r>
    </w:p>
    <w:p w14:paraId="7DFB3E10" w14:textId="77777777" w:rsidR="000E1967" w:rsidRDefault="00A63212">
      <w:pPr>
        <w:spacing w:after="0" w:line="600" w:lineRule="auto"/>
        <w:ind w:firstLine="720"/>
        <w:jc w:val="both"/>
        <w:rPr>
          <w:rFonts w:eastAsia="Times New Roman"/>
          <w:bCs/>
          <w:szCs w:val="24"/>
        </w:rPr>
      </w:pPr>
      <w:r>
        <w:rPr>
          <w:rFonts w:eastAsia="Times New Roman"/>
          <w:bCs/>
          <w:szCs w:val="24"/>
        </w:rPr>
        <w:t xml:space="preserve">Τον λόγο επί προσωπικού έχει ζητήσει ο κ. Ανδρέας Λοβέρδος. </w:t>
      </w:r>
    </w:p>
    <w:p w14:paraId="7DFB3E11" w14:textId="77777777" w:rsidR="000E1967" w:rsidRDefault="00A63212">
      <w:pPr>
        <w:spacing w:after="0" w:line="600" w:lineRule="auto"/>
        <w:ind w:firstLine="720"/>
        <w:jc w:val="both"/>
        <w:rPr>
          <w:rFonts w:eastAsia="Times New Roman"/>
          <w:bCs/>
          <w:szCs w:val="24"/>
        </w:rPr>
      </w:pPr>
      <w:r>
        <w:rPr>
          <w:rFonts w:eastAsia="Times New Roman"/>
          <w:b/>
          <w:bCs/>
          <w:szCs w:val="24"/>
        </w:rPr>
        <w:t>ΠΑΝΑΓΙΩΤΗΣ ΚΟΥΡΟΥΜΠΛΗΣ (Υπου</w:t>
      </w:r>
      <w:r>
        <w:rPr>
          <w:rFonts w:eastAsia="Times New Roman"/>
          <w:b/>
          <w:bCs/>
          <w:szCs w:val="24"/>
        </w:rPr>
        <w:t>ργός Ναυτιλίας και Νησιωτικής Πολιτικής):</w:t>
      </w:r>
      <w:r>
        <w:rPr>
          <w:rFonts w:eastAsia="Times New Roman"/>
          <w:bCs/>
          <w:szCs w:val="24"/>
        </w:rPr>
        <w:t xml:space="preserve"> Δεν έθεσα προσωπικό θέμα. Κάθε </w:t>
      </w:r>
      <w:r>
        <w:rPr>
          <w:rFonts w:eastAsia="Times New Roman"/>
          <w:bCs/>
          <w:szCs w:val="24"/>
        </w:rPr>
        <w:lastRenderedPageBreak/>
        <w:t xml:space="preserve">φορά που ακούει το όνομά του βάζει προσωπικό θέμα. Θα απαντήσω κι εγώ. </w:t>
      </w:r>
    </w:p>
    <w:p w14:paraId="7DFB3E12" w14:textId="77777777" w:rsidR="000E1967" w:rsidRDefault="00A63212">
      <w:pPr>
        <w:spacing w:after="0" w:line="600" w:lineRule="auto"/>
        <w:ind w:firstLine="720"/>
        <w:jc w:val="both"/>
        <w:rPr>
          <w:rFonts w:eastAsia="Times New Roman"/>
          <w:bCs/>
          <w:szCs w:val="24"/>
        </w:rPr>
      </w:pPr>
      <w:r>
        <w:rPr>
          <w:rFonts w:eastAsia="Times New Roman"/>
          <w:b/>
          <w:bCs/>
          <w:szCs w:val="24"/>
        </w:rPr>
        <w:t xml:space="preserve">ΠΡΟΕΔΡΕΥΩΝ (Μάριος Γεωργιάδης): </w:t>
      </w:r>
      <w:r>
        <w:rPr>
          <w:rFonts w:eastAsia="Times New Roman"/>
          <w:bCs/>
          <w:szCs w:val="24"/>
        </w:rPr>
        <w:t>Θα το αναλύσει ο κ. Λοβέρδος για ένα λεπτό.</w:t>
      </w:r>
    </w:p>
    <w:p w14:paraId="7DFB3E13" w14:textId="77777777" w:rsidR="000E1967" w:rsidRDefault="00A63212">
      <w:pPr>
        <w:spacing w:after="0" w:line="600" w:lineRule="auto"/>
        <w:ind w:firstLine="720"/>
        <w:jc w:val="both"/>
        <w:rPr>
          <w:rFonts w:eastAsia="Times New Roman"/>
          <w:bCs/>
          <w:szCs w:val="24"/>
        </w:rPr>
      </w:pPr>
      <w:r>
        <w:rPr>
          <w:rFonts w:eastAsia="Times New Roman"/>
          <w:bCs/>
          <w:szCs w:val="24"/>
        </w:rPr>
        <w:t>Απλώς θα διευκρινίσω κι εγώ ότι η α</w:t>
      </w:r>
      <w:r>
        <w:rPr>
          <w:rFonts w:eastAsia="Times New Roman"/>
          <w:bCs/>
          <w:szCs w:val="24"/>
        </w:rPr>
        <w:t>ναφορά στον κ. Γεωργιάδη αφορά τον κ. Άδωνι Γεωργιάδη και όχι εμένα.</w:t>
      </w:r>
    </w:p>
    <w:p w14:paraId="7DFB3E14" w14:textId="77777777" w:rsidR="000E1967" w:rsidRDefault="00A63212">
      <w:pPr>
        <w:spacing w:after="0" w:line="600" w:lineRule="auto"/>
        <w:ind w:firstLine="720"/>
        <w:jc w:val="both"/>
        <w:rPr>
          <w:rFonts w:eastAsia="Times New Roman"/>
          <w:bCs/>
          <w:szCs w:val="24"/>
        </w:rPr>
      </w:pPr>
      <w:r>
        <w:rPr>
          <w:rFonts w:eastAsia="Times New Roman"/>
          <w:bCs/>
          <w:szCs w:val="24"/>
        </w:rPr>
        <w:t xml:space="preserve">Κύριε Λοβέρδο, έχετε τον λόγο για ένα λεπτό, γιατί έχουμε ξεφύγει πάρα πολύ απ’ τον χρόνο. </w:t>
      </w:r>
    </w:p>
    <w:p w14:paraId="7DFB3E15"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μια λέξη πριν αναφερθώ στο θέμα του προσωπικού προς τον κύριο </w:t>
      </w:r>
      <w:r>
        <w:rPr>
          <w:rFonts w:eastAsia="Times New Roman" w:cs="Times New Roman"/>
          <w:szCs w:val="24"/>
        </w:rPr>
        <w:t>Υπουργό, που αναφέρθηκε σε εμένα και σε συμμαχία με συνάδελφο, τον κ. Γεωργιάδη. Θέλω να του πω ότι αν υπάρχει ένα ζήτημα συμμαχιών και ερωτηματικών γύρω από αυτήν, είναι η συμμαχία του με τον κ. Καμμένο, η οποία είναι τριετής και έχει την εξέλιξη που έχει</w:t>
      </w:r>
      <w:r>
        <w:rPr>
          <w:rFonts w:eastAsia="Times New Roman" w:cs="Times New Roman"/>
          <w:szCs w:val="24"/>
        </w:rPr>
        <w:t>. Αυτά περί συμμαχιών.</w:t>
      </w:r>
    </w:p>
    <w:p w14:paraId="7DFB3E16"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Σε ό,τι αφορά τώρα την ουσία. Κύριε </w:t>
      </w:r>
      <w:proofErr w:type="spellStart"/>
      <w:r>
        <w:rPr>
          <w:rFonts w:eastAsia="Times New Roman" w:cs="Times New Roman"/>
          <w:szCs w:val="24"/>
        </w:rPr>
        <w:t>Κουρουμπλή</w:t>
      </w:r>
      <w:proofErr w:type="spellEnd"/>
      <w:r>
        <w:rPr>
          <w:rFonts w:eastAsia="Times New Roman" w:cs="Times New Roman"/>
          <w:szCs w:val="24"/>
        </w:rPr>
        <w:t xml:space="preserve">, εδώ τα λόγια σας τεκμηριώνουν τη δική μου αξιοπιστία και τη δική μου τεκμηρίωση. </w:t>
      </w:r>
      <w:r>
        <w:rPr>
          <w:rFonts w:eastAsia="Times New Roman" w:cs="Times New Roman"/>
          <w:szCs w:val="24"/>
        </w:rPr>
        <w:t>Η ιστοσελίδα</w:t>
      </w:r>
      <w:r>
        <w:rPr>
          <w:rFonts w:eastAsia="Times New Roman" w:cs="Times New Roman"/>
          <w:szCs w:val="24"/>
        </w:rPr>
        <w:t xml:space="preserve"> του </w:t>
      </w:r>
      <w:r>
        <w:rPr>
          <w:rFonts w:eastAsia="Times New Roman" w:cs="Times New Roman"/>
          <w:szCs w:val="24"/>
        </w:rPr>
        <w:t>«</w:t>
      </w:r>
      <w:r>
        <w:rPr>
          <w:rFonts w:eastAsia="Times New Roman" w:cs="Times New Roman"/>
          <w:szCs w:val="24"/>
          <w:lang w:val="en-US"/>
        </w:rPr>
        <w:t>REAL</w:t>
      </w:r>
      <w:r>
        <w:rPr>
          <w:rFonts w:eastAsia="Times New Roman" w:cs="Times New Roman"/>
          <w:szCs w:val="24"/>
        </w:rPr>
        <w:t xml:space="preserve"> </w:t>
      </w:r>
      <w:r>
        <w:rPr>
          <w:rFonts w:eastAsia="Times New Roman" w:cs="Times New Roman"/>
          <w:szCs w:val="24"/>
          <w:lang w:val="en-US"/>
        </w:rPr>
        <w:t>FM</w:t>
      </w:r>
      <w:r>
        <w:rPr>
          <w:rFonts w:eastAsia="Times New Roman" w:cs="Times New Roman"/>
          <w:szCs w:val="24"/>
        </w:rPr>
        <w:t>»</w:t>
      </w:r>
      <w:r>
        <w:rPr>
          <w:rFonts w:eastAsia="Times New Roman" w:cs="Times New Roman"/>
          <w:szCs w:val="24"/>
        </w:rPr>
        <w:t xml:space="preserve"> έχει δική σας συνέντευξη και με ηχητικό -δεν είναι θέμα της Βουλής να βάλω να</w:t>
      </w:r>
      <w:r>
        <w:rPr>
          <w:rFonts w:eastAsia="Times New Roman" w:cs="Times New Roman"/>
          <w:szCs w:val="24"/>
        </w:rPr>
        <w:t xml:space="preserve"> σας </w:t>
      </w:r>
      <w:r>
        <w:rPr>
          <w:rFonts w:eastAsia="Times New Roman" w:cs="Times New Roman"/>
          <w:szCs w:val="24"/>
        </w:rPr>
        <w:lastRenderedPageBreak/>
        <w:t>ακούσουμε όλοι εδώ- όπου προσδιορίζετε την ποσότητα του μαζούτ στ</w:t>
      </w:r>
      <w:r>
        <w:rPr>
          <w:rFonts w:eastAsia="Times New Roman" w:cs="Times New Roman"/>
          <w:szCs w:val="24"/>
        </w:rPr>
        <w:t>ι</w:t>
      </w:r>
      <w:r>
        <w:rPr>
          <w:rFonts w:eastAsia="Times New Roman" w:cs="Times New Roman"/>
          <w:szCs w:val="24"/>
        </w:rPr>
        <w:t xml:space="preserve">ς </w:t>
      </w:r>
      <w:r>
        <w:rPr>
          <w:rFonts w:eastAsia="Times New Roman" w:cs="Times New Roman"/>
          <w:szCs w:val="24"/>
        </w:rPr>
        <w:t>τρεις χιλιάδες διακόσιους</w:t>
      </w:r>
      <w:r>
        <w:rPr>
          <w:rFonts w:eastAsia="Times New Roman" w:cs="Times New Roman"/>
          <w:szCs w:val="24"/>
        </w:rPr>
        <w:t xml:space="preserve"> τόνους και λέτε ότι είναι στεγανοποιημένο το 95% και ότι μόνο το 5% έχει διαρρεύσει και καθησυχάζετε τους πάντες ότι, αφού στεγανοποιήθηκε το 95% και το 5% έ</w:t>
      </w:r>
      <w:r>
        <w:rPr>
          <w:rFonts w:eastAsia="Times New Roman" w:cs="Times New Roman"/>
          <w:szCs w:val="24"/>
        </w:rPr>
        <w:t xml:space="preserve">χει μόνο διαρροή, δεν υπάρχει και πρόβλημα. Είναι τα λόγια σας, που αποδεικνύουν τι; </w:t>
      </w:r>
    </w:p>
    <w:p w14:paraId="7DFB3E17"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Δεν καταλάβατε… </w:t>
      </w:r>
    </w:p>
    <w:p w14:paraId="7DFB3E18"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Ότι δεν είχατε συνείδηση του μεγέθους του προβλήματος. Επικαλέστηκα μόνο αυτό και υπάρχει και το γραπτό κείμενο …</w:t>
      </w:r>
    </w:p>
    <w:p w14:paraId="7DFB3E19"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Δεν είναι έτσι. Είπα ότι περιορίσαμε τη στεγανοποίηση στο 95%.</w:t>
      </w:r>
    </w:p>
    <w:p w14:paraId="7DFB3E1A"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(Μάριος Γεωργιάδης):</w:t>
      </w:r>
      <w:r>
        <w:rPr>
          <w:rFonts w:eastAsia="Times New Roman" w:cs="Times New Roman"/>
          <w:szCs w:val="24"/>
        </w:rPr>
        <w:t xml:space="preserve"> Κύριε Υπουργέ, θα έχετε το χρόνο να απαντήσετε. Ας ολοκληρώσει ο κ. Λοβέρδος. </w:t>
      </w:r>
    </w:p>
    <w:p w14:paraId="7DFB3E1B"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μπορώ;</w:t>
      </w:r>
    </w:p>
    <w:p w14:paraId="7DFB3E1C"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Λοβέρδο, συνεχίστε.</w:t>
      </w:r>
    </w:p>
    <w:p w14:paraId="7DFB3E1D"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Επαναλαμβάνω, λοιπόν, ότι επικαλέστηκ</w:t>
      </w:r>
      <w:r>
        <w:rPr>
          <w:rFonts w:eastAsia="Times New Roman" w:cs="Times New Roman"/>
          <w:szCs w:val="24"/>
        </w:rPr>
        <w:t xml:space="preserve">α δήλωσή του, η οποία υπάρχει </w:t>
      </w:r>
      <w:r>
        <w:rPr>
          <w:rFonts w:eastAsia="Times New Roman" w:cs="Times New Roman"/>
          <w:szCs w:val="24"/>
        </w:rPr>
        <w:t xml:space="preserve">στην ιστοσελίδα </w:t>
      </w:r>
      <w:r>
        <w:rPr>
          <w:rFonts w:eastAsia="Times New Roman" w:cs="Times New Roman"/>
          <w:szCs w:val="24"/>
        </w:rPr>
        <w:t xml:space="preserve">του </w:t>
      </w:r>
      <w:r>
        <w:rPr>
          <w:rFonts w:eastAsia="Times New Roman" w:cs="Times New Roman"/>
          <w:szCs w:val="24"/>
        </w:rPr>
        <w:t>«</w:t>
      </w:r>
      <w:r>
        <w:rPr>
          <w:rFonts w:eastAsia="Times New Roman" w:cs="Times New Roman"/>
          <w:szCs w:val="24"/>
          <w:lang w:val="en-US"/>
        </w:rPr>
        <w:t>REAL</w:t>
      </w:r>
      <w:r>
        <w:rPr>
          <w:rFonts w:eastAsia="Times New Roman" w:cs="Times New Roman"/>
          <w:szCs w:val="24"/>
        </w:rPr>
        <w:t xml:space="preserve"> </w:t>
      </w:r>
      <w:r>
        <w:rPr>
          <w:rFonts w:eastAsia="Times New Roman" w:cs="Times New Roman"/>
          <w:szCs w:val="24"/>
          <w:lang w:val="en-US"/>
        </w:rPr>
        <w:t>FM</w:t>
      </w:r>
      <w:r>
        <w:rPr>
          <w:rFonts w:eastAsia="Times New Roman" w:cs="Times New Roman"/>
          <w:szCs w:val="24"/>
        </w:rPr>
        <w:t>»</w:t>
      </w:r>
      <w:r>
        <w:rPr>
          <w:rFonts w:eastAsia="Times New Roman" w:cs="Times New Roman"/>
          <w:szCs w:val="24"/>
        </w:rPr>
        <w:t>, διότι ήταν συνέντευξη που έδωσε εκεί και υπάρχει και το ηχητικό του, όπου έχει προσδιορίσει και την ποσότητα στ</w:t>
      </w:r>
      <w:r>
        <w:rPr>
          <w:rFonts w:eastAsia="Times New Roman" w:cs="Times New Roman"/>
          <w:szCs w:val="24"/>
        </w:rPr>
        <w:t>ι</w:t>
      </w:r>
      <w:r>
        <w:rPr>
          <w:rFonts w:eastAsia="Times New Roman" w:cs="Times New Roman"/>
          <w:szCs w:val="24"/>
        </w:rPr>
        <w:t xml:space="preserve">ς </w:t>
      </w:r>
      <w:r>
        <w:rPr>
          <w:rFonts w:eastAsia="Times New Roman" w:cs="Times New Roman"/>
          <w:szCs w:val="24"/>
        </w:rPr>
        <w:t>τρεις χιλιάδες διακόσιους</w:t>
      </w:r>
      <w:r>
        <w:rPr>
          <w:rFonts w:eastAsia="Times New Roman" w:cs="Times New Roman"/>
          <w:szCs w:val="24"/>
        </w:rPr>
        <w:t xml:space="preserve"> τόνους. Έχει καθησυχάσει τον κόσμο και λέει ότι δεν θα </w:t>
      </w:r>
      <w:r>
        <w:rPr>
          <w:rFonts w:eastAsia="Times New Roman" w:cs="Times New Roman"/>
          <w:szCs w:val="24"/>
        </w:rPr>
        <w:t>υπάρχει πρόβλημα. Έχει διαπιστώσει ότι το 95% του φορτίου είναι στεγανοποιημένο και διαρροή υπάρχει μόνο στο 5%. Αν δεν είναι δικά του λόγια αυτά, τότε να βγει και να πει ότι δεν ξέρει τι λέει.</w:t>
      </w:r>
    </w:p>
    <w:p w14:paraId="7DFB3E1E"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w:t>
      </w:r>
      <w:r>
        <w:rPr>
          <w:rFonts w:eastAsia="Times New Roman" w:cs="Times New Roman"/>
          <w:b/>
          <w:szCs w:val="24"/>
        </w:rPr>
        <w:t>τικής):</w:t>
      </w:r>
      <w:r>
        <w:rPr>
          <w:rFonts w:eastAsia="Times New Roman" w:cs="Times New Roman"/>
          <w:szCs w:val="24"/>
        </w:rPr>
        <w:t xml:space="preserve"> Η διαρροή είναι 95%...</w:t>
      </w:r>
    </w:p>
    <w:p w14:paraId="7DFB3E1F"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επομένως, εγώ δεν πήρα το</w:t>
      </w:r>
      <w:r>
        <w:rPr>
          <w:rFonts w:eastAsia="Times New Roman" w:cs="Times New Roman"/>
          <w:szCs w:val="24"/>
        </w:rPr>
        <w:t>ν</w:t>
      </w:r>
      <w:r>
        <w:rPr>
          <w:rFonts w:eastAsia="Times New Roman" w:cs="Times New Roman"/>
          <w:szCs w:val="24"/>
        </w:rPr>
        <w:t xml:space="preserve"> λόγο για συνεχίσω την ομιλία μου. Τα επιχειρήματά μου τα εξέθεσα, αλλά ως προς την τεκμηρίωση, όταν μάλιστα αφορά τον ίδιο, πρέπει να είναι πιο προσεκτικός.</w:t>
      </w:r>
    </w:p>
    <w:p w14:paraId="7DFB3E20"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(Μάριος Γεωργιάδης):</w:t>
      </w:r>
      <w:r>
        <w:rPr>
          <w:rFonts w:eastAsia="Times New Roman" w:cs="Times New Roman"/>
          <w:szCs w:val="24"/>
        </w:rPr>
        <w:t xml:space="preserve"> Ευχαριστούμε, κύριε Λοβέρδο.</w:t>
      </w:r>
    </w:p>
    <w:p w14:paraId="7DFB3E21"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θέλετε να απαντήσετε; </w:t>
      </w:r>
    </w:p>
    <w:p w14:paraId="7DFB3E22"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Εγώ θέλω να πω καλοπροαίρετα </w:t>
      </w:r>
      <w:r>
        <w:rPr>
          <w:rFonts w:eastAsia="Times New Roman" w:cs="Times New Roman"/>
          <w:szCs w:val="24"/>
        </w:rPr>
        <w:lastRenderedPageBreak/>
        <w:t>στον κ. Λοβέρδο το εξής: Είναι άδικος. Ειλικρινά σας το λέω ότι εί</w:t>
      </w:r>
      <w:r>
        <w:rPr>
          <w:rFonts w:eastAsia="Times New Roman" w:cs="Times New Roman"/>
          <w:szCs w:val="24"/>
        </w:rPr>
        <w:t>στε άδικος. Δεν είπα αυτό. Είπα την Κυριακή στις 8.00</w:t>
      </w:r>
      <w:r>
        <w:rPr>
          <w:rFonts w:eastAsia="Times New Roman" w:cs="Times New Roman"/>
          <w:szCs w:val="24"/>
        </w:rPr>
        <w:t>΄</w:t>
      </w:r>
      <w:r>
        <w:rPr>
          <w:rFonts w:eastAsia="Times New Roman" w:cs="Times New Roman"/>
          <w:szCs w:val="24"/>
        </w:rPr>
        <w:t xml:space="preserve"> ότι περιορίστηκε όχι η ποσότητα, η διαρροή στο 80%. Αυτή την πληροφορία μου έδιναν. Και τη Δευτέρα το πρωί είπα ότι περιορίστηκε στο 95% και την Τρίτη το πρωί έκλεισε. Αυτό είπα. Τώρα πώς το έχετε διαβ</w:t>
      </w:r>
      <w:r>
        <w:rPr>
          <w:rFonts w:eastAsia="Times New Roman" w:cs="Times New Roman"/>
          <w:szCs w:val="24"/>
        </w:rPr>
        <w:t xml:space="preserve">άσει, δεν ξέρω. Δεν είπα τίποτα άλλο. </w:t>
      </w:r>
    </w:p>
    <w:p w14:paraId="7DFB3E23"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με </w:t>
      </w:r>
      <w:proofErr w:type="spellStart"/>
      <w:r>
        <w:rPr>
          <w:rFonts w:eastAsia="Times New Roman" w:cs="Times New Roman"/>
          <w:szCs w:val="24"/>
        </w:rPr>
        <w:t>συγχωρείτε</w:t>
      </w:r>
      <w:proofErr w:type="spellEnd"/>
      <w:r>
        <w:rPr>
          <w:rFonts w:eastAsia="Times New Roman" w:cs="Times New Roman"/>
          <w:szCs w:val="24"/>
        </w:rPr>
        <w:t>…</w:t>
      </w:r>
    </w:p>
    <w:p w14:paraId="7DFB3E24"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Σας παρακαλώ πολύ, ας ολοκληρώσουμε, γιατί αυτή τη στιγμή η διαδικασία έχει ξεφύγει. </w:t>
      </w:r>
    </w:p>
    <w:p w14:paraId="7DFB3E25"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Όταν αμφισβητείται η τεκμηρίωση που έχει ένας Βουλευτής, είναι πάρα πολύ σοβαρό. Περίπου λέει ότι </w:t>
      </w:r>
      <w:r>
        <w:rPr>
          <w:rFonts w:eastAsia="Times New Roman" w:cs="Times New Roman"/>
          <w:szCs w:val="24"/>
        </w:rPr>
        <w:t>ό</w:t>
      </w:r>
      <w:r>
        <w:rPr>
          <w:rFonts w:eastAsia="Times New Roman" w:cs="Times New Roman"/>
          <w:szCs w:val="24"/>
        </w:rPr>
        <w:t>πο</w:t>
      </w:r>
      <w:r>
        <w:rPr>
          <w:rFonts w:eastAsia="Times New Roman" w:cs="Times New Roman"/>
          <w:szCs w:val="24"/>
        </w:rPr>
        <w:t>ι</w:t>
      </w:r>
      <w:r>
        <w:rPr>
          <w:rFonts w:eastAsia="Times New Roman" w:cs="Times New Roman"/>
          <w:szCs w:val="24"/>
        </w:rPr>
        <w:t xml:space="preserve">ος τον μέμφεται λέει ανακρίβειες και παραπλανά το Σώμα. Επειδή άνοιξε το συγκεκριμένο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μας, σας διαβάζω από τον </w:t>
      </w:r>
      <w:r>
        <w:rPr>
          <w:rFonts w:eastAsia="Times New Roman" w:cs="Times New Roman"/>
          <w:szCs w:val="24"/>
        </w:rPr>
        <w:t>«</w:t>
      </w:r>
      <w:r>
        <w:rPr>
          <w:rFonts w:eastAsia="Times New Roman" w:cs="Times New Roman"/>
          <w:szCs w:val="24"/>
          <w:lang w:val="en-US"/>
        </w:rPr>
        <w:t>REAL</w:t>
      </w:r>
      <w:r>
        <w:rPr>
          <w:rFonts w:eastAsia="Times New Roman" w:cs="Times New Roman"/>
          <w:szCs w:val="24"/>
        </w:rPr>
        <w:t xml:space="preserve"> </w:t>
      </w:r>
      <w:r>
        <w:rPr>
          <w:rFonts w:eastAsia="Times New Roman" w:cs="Times New Roman"/>
          <w:szCs w:val="24"/>
          <w:lang w:val="en-US"/>
        </w:rPr>
        <w:t>FM</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συγκεκριμένα ο κ. </w:t>
      </w:r>
      <w:proofErr w:type="spellStart"/>
      <w:r>
        <w:rPr>
          <w:rFonts w:eastAsia="Times New Roman" w:cs="Times New Roman"/>
          <w:szCs w:val="24"/>
        </w:rPr>
        <w:t>Κουρουμπλής</w:t>
      </w:r>
      <w:proofErr w:type="spellEnd"/>
      <w:r>
        <w:rPr>
          <w:rFonts w:eastAsia="Times New Roman" w:cs="Times New Roman"/>
          <w:szCs w:val="24"/>
        </w:rPr>
        <w:t xml:space="preserve"> ανέφερε: «Έχουν δοθεί οι απαραίτητες εντολές και οδηγίες από την πρώτη στιγμή. Η πρώτη προσπάθεια, που εκδηλώθηκε αμέσως, ήταν να στεγανοποιηθεί το πλοίο που βυθίστηκε. Έχουμε πετύχει τη στεγανοποίηση στο 95%. Νομίζω ότι σ</w:t>
      </w:r>
      <w:r>
        <w:rPr>
          <w:rFonts w:eastAsia="Times New Roman" w:cs="Times New Roman"/>
          <w:szCs w:val="24"/>
        </w:rPr>
        <w:t xml:space="preserve">ήμερα, </w:t>
      </w:r>
      <w:r>
        <w:rPr>
          <w:rFonts w:eastAsia="Times New Roman" w:cs="Times New Roman"/>
          <w:szCs w:val="24"/>
        </w:rPr>
        <w:lastRenderedPageBreak/>
        <w:t xml:space="preserve">ίσως το απόγευμα, να αρχίσει η </w:t>
      </w:r>
      <w:proofErr w:type="spellStart"/>
      <w:r>
        <w:rPr>
          <w:rFonts w:eastAsia="Times New Roman" w:cs="Times New Roman"/>
          <w:szCs w:val="24"/>
        </w:rPr>
        <w:t>απάντληση</w:t>
      </w:r>
      <w:proofErr w:type="spellEnd"/>
      <w:r>
        <w:rPr>
          <w:rFonts w:eastAsia="Times New Roman" w:cs="Times New Roman"/>
          <w:szCs w:val="24"/>
        </w:rPr>
        <w:t xml:space="preserve"> του πετρελαίου. Έχει </w:t>
      </w:r>
      <w:r>
        <w:rPr>
          <w:rFonts w:eastAsia="Times New Roman" w:cs="Times New Roman"/>
          <w:szCs w:val="24"/>
        </w:rPr>
        <w:t>τρεις χιλιάδες διακόσιους</w:t>
      </w:r>
      <w:r>
        <w:rPr>
          <w:rFonts w:eastAsia="Times New Roman" w:cs="Times New Roman"/>
          <w:szCs w:val="24"/>
        </w:rPr>
        <w:t xml:space="preserve"> τόνους». Και πρόσθεσε το εξής: «Δεν υπάρχει κίνδυνος πλέον για διαρροή. Αυτό που έφυγε, έφυγε. Πρέπει να έφυγε την ώρα που βυθιζόταν».</w:t>
      </w:r>
    </w:p>
    <w:p w14:paraId="7DFB3E26"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w:t>
      </w:r>
      <w:r>
        <w:rPr>
          <w:rFonts w:eastAsia="Times New Roman" w:cs="Times New Roman"/>
          <w:b/>
          <w:szCs w:val="24"/>
        </w:rPr>
        <w:t>δης):</w:t>
      </w:r>
      <w:r>
        <w:rPr>
          <w:rFonts w:eastAsia="Times New Roman" w:cs="Times New Roman"/>
          <w:szCs w:val="24"/>
        </w:rPr>
        <w:t xml:space="preserve"> Πάμε να συνεχίσουμε.</w:t>
      </w:r>
    </w:p>
    <w:p w14:paraId="7DFB3E27"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Ολοκληρώθηκε…</w:t>
      </w:r>
    </w:p>
    <w:p w14:paraId="7DFB3E28"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Όταν σου λέω ότι αδικείς τον εαυτό σου, δεν το καταλαβαίνεις. Τι είπα, λοιπόν; Τι λέει αυτό;</w:t>
      </w:r>
    </w:p>
    <w:p w14:paraId="7DFB3E29"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Σας παρακαλώ…</w:t>
      </w:r>
    </w:p>
    <w:p w14:paraId="7DFB3E2A"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ΠΑΝΑΓΙ</w:t>
      </w:r>
      <w:r>
        <w:rPr>
          <w:rFonts w:eastAsia="Times New Roman" w:cs="Times New Roman"/>
          <w:b/>
          <w:szCs w:val="24"/>
        </w:rPr>
        <w:t xml:space="preserve">ΩΤΗΣ ΚΟΥΡΟΥΜΠΛΗΣ (Υπουργός Ναυτιλίας και Νησιωτικής Πολιτικής): </w:t>
      </w:r>
      <w:r>
        <w:rPr>
          <w:rFonts w:eastAsia="Times New Roman" w:cs="Times New Roman"/>
          <w:szCs w:val="24"/>
        </w:rPr>
        <w:t xml:space="preserve">Περιορίστηκε η στεγανοποίηση στο 95%, άρα τρέχει ένα 5%. Αυτό λέει. Τι μου λέτε τώρα, κύριε Λοβέρδο; Θα τρελαθούμε! </w:t>
      </w:r>
    </w:p>
    <w:p w14:paraId="7DFB3E2B"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Υπουργέ, ολοκληρώσατε.</w:t>
      </w:r>
    </w:p>
    <w:p w14:paraId="7DFB3E2C"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Γεωργιάδ</w:t>
      </w:r>
      <w:r>
        <w:rPr>
          <w:rFonts w:eastAsia="Times New Roman" w:cs="Times New Roman"/>
          <w:szCs w:val="24"/>
        </w:rPr>
        <w:t>η, έχετε τον λόγο για τη δευτερολογία σας. Όσο μπορείτε να μείνετε και εσείς στον χρόνο σας.</w:t>
      </w:r>
    </w:p>
    <w:p w14:paraId="7DFB3E2D"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Οι χρόνοι τώρα έχουν πάει περίπατο.</w:t>
      </w:r>
    </w:p>
    <w:p w14:paraId="7DFB3E2E"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Το ξέρω, κύριε Γεωργιάδη.</w:t>
      </w:r>
    </w:p>
    <w:p w14:paraId="7DFB3E2F"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Κατ’ αρχά</w:t>
      </w:r>
      <w:r>
        <w:rPr>
          <w:rFonts w:eastAsia="Times New Roman" w:cs="Times New Roman"/>
          <w:szCs w:val="24"/>
        </w:rPr>
        <w:t xml:space="preserve">ς, κύριε </w:t>
      </w:r>
      <w:proofErr w:type="spellStart"/>
      <w:r>
        <w:rPr>
          <w:rFonts w:eastAsia="Times New Roman" w:cs="Times New Roman"/>
          <w:szCs w:val="24"/>
        </w:rPr>
        <w:t>Κουρουμπλή</w:t>
      </w:r>
      <w:proofErr w:type="spellEnd"/>
      <w:r>
        <w:rPr>
          <w:rFonts w:eastAsia="Times New Roman" w:cs="Times New Roman"/>
          <w:szCs w:val="24"/>
        </w:rPr>
        <w:t>, λίγο επί του προσωπικού, για να ξέρει …</w:t>
      </w:r>
    </w:p>
    <w:p w14:paraId="7DFB3E30"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ΠΑΝΑΓΙΩΤΗΣ ΚΟΥΡΟΥΜΠΛΗΣ (Υπουργός Ναυτιλίας και Νησιωτικής Πολιτικής):</w:t>
      </w:r>
      <w:r>
        <w:rPr>
          <w:rFonts w:eastAsia="Times New Roman" w:cs="Times New Roman"/>
          <w:szCs w:val="24"/>
        </w:rPr>
        <w:t xml:space="preserve"> Θα καταθέσω την υπουργική απόφαση.</w:t>
      </w:r>
    </w:p>
    <w:p w14:paraId="7DFB3E3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Παναγιώτης </w:t>
      </w:r>
      <w:proofErr w:type="spellStart"/>
      <w:r>
        <w:rPr>
          <w:rFonts w:eastAsia="Times New Roman" w:cs="Times New Roman"/>
          <w:szCs w:val="24"/>
        </w:rPr>
        <w:t>Κουρουμπλής</w:t>
      </w:r>
      <w:proofErr w:type="spellEnd"/>
      <w:r>
        <w:rPr>
          <w:rFonts w:eastAsia="Times New Roman" w:cs="Times New Roman"/>
          <w:szCs w:val="24"/>
        </w:rPr>
        <w:t xml:space="preserve"> καταθέτει για τα Πρακτικά το προαναφ</w:t>
      </w:r>
      <w:r>
        <w:rPr>
          <w:rFonts w:eastAsia="Times New Roman" w:cs="Times New Roman"/>
          <w:szCs w:val="24"/>
        </w:rPr>
        <w:t xml:space="preserve">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DFB3E32"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Μη με διακόψετε. Θα μιλήσω και μετά θα πάρετε τον λόγο. </w:t>
      </w:r>
    </w:p>
    <w:p w14:paraId="7DFB3E33"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Πρόεδρε, κρατήστε τον χρόνο μου.</w:t>
      </w:r>
    </w:p>
    <w:p w14:paraId="7DFB3E34" w14:textId="77777777" w:rsidR="000E1967" w:rsidRDefault="00A63212">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Όταν έ</w:t>
      </w:r>
      <w:r>
        <w:rPr>
          <w:rFonts w:eastAsia="Times New Roman" w:cs="Times New Roman"/>
          <w:szCs w:val="24"/>
        </w:rPr>
        <w:t xml:space="preserve">γινε Υπουργός Υγείας ο κ. </w:t>
      </w:r>
      <w:proofErr w:type="spellStart"/>
      <w:r>
        <w:rPr>
          <w:rFonts w:eastAsia="Times New Roman" w:cs="Times New Roman"/>
          <w:szCs w:val="24"/>
        </w:rPr>
        <w:t>Κουρουμπλής</w:t>
      </w:r>
      <w:proofErr w:type="spellEnd"/>
      <w:r>
        <w:rPr>
          <w:rFonts w:eastAsia="Times New Roman" w:cs="Times New Roman"/>
          <w:szCs w:val="24"/>
        </w:rPr>
        <w:t xml:space="preserve"> βρισκόμασταν μαζί στο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στην εκπομπή του κ. Ευαγγελάτου και </w:t>
      </w:r>
      <w:r>
        <w:rPr>
          <w:rFonts w:eastAsia="Times New Roman" w:cs="Times New Roman"/>
          <w:szCs w:val="24"/>
        </w:rPr>
        <w:lastRenderedPageBreak/>
        <w:t>της κ. Τρέμη. Εκεί βγήκε και με κατηγόρησε για το χρυσό συμβόλαιο με τον Παγκόσμιο Οργανισμό Υγείας και προανήγγειλε ότι θα με πάει στο Ειδικό Δικαστήριο</w:t>
      </w:r>
      <w:r>
        <w:rPr>
          <w:rFonts w:eastAsia="Times New Roman" w:cs="Times New Roman"/>
          <w:szCs w:val="24"/>
        </w:rPr>
        <w:t xml:space="preserve">. Το θυμάστε ή όχι; </w:t>
      </w:r>
    </w:p>
    <w:p w14:paraId="7DFB3E3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Προ μιας εβδομάδος η «</w:t>
      </w:r>
      <w:r>
        <w:rPr>
          <w:rFonts w:eastAsia="Times New Roman" w:cs="Times New Roman"/>
          <w:szCs w:val="24"/>
        </w:rPr>
        <w:t>ΑΥΓΗ</w:t>
      </w:r>
      <w:r>
        <w:rPr>
          <w:rFonts w:eastAsia="Times New Roman" w:cs="Times New Roman"/>
          <w:szCs w:val="24"/>
        </w:rPr>
        <w:t>» είχε πρωτοσέλιδο τον κ. Τσίπρα να υπογράφει τη συνέχεια αυτού του συμβολαίου και να παρουσιάζει η «</w:t>
      </w:r>
      <w:r>
        <w:rPr>
          <w:rFonts w:eastAsia="Times New Roman" w:cs="Times New Roman"/>
          <w:szCs w:val="24"/>
        </w:rPr>
        <w:t>ΑΥΓΗ</w:t>
      </w:r>
      <w:r>
        <w:rPr>
          <w:rFonts w:eastAsia="Times New Roman" w:cs="Times New Roman"/>
          <w:szCs w:val="24"/>
        </w:rPr>
        <w:t>» τον Τσίπρα ότι πήρε τα συγχαρητήρια του Παγκοσμίου Οργανισμού Υγείας.</w:t>
      </w:r>
    </w:p>
    <w:p w14:paraId="7DFB3E3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Και τώρα, σε ρωτώ, σήκω και ζήτα</w:t>
      </w:r>
      <w:r>
        <w:rPr>
          <w:rFonts w:eastAsia="Times New Roman" w:cs="Times New Roman"/>
          <w:szCs w:val="24"/>
        </w:rPr>
        <w:t xml:space="preserve"> μου συγγνώμη γι’ αυτά που έλεγες τότε. Αν έχεις παντελόνια …</w:t>
      </w:r>
    </w:p>
    <w:p w14:paraId="7DFB3E37" w14:textId="77777777" w:rsidR="000E1967" w:rsidRDefault="00A6321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7DFB3E38"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Γεωργιάδη, με σεβασμό, σας παρακαλώ.</w:t>
      </w:r>
    </w:p>
    <w:p w14:paraId="7DFB3E39"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Καλά, εντάξει. Θα σηκωθείτε να ζητήσετε συγγνώμη τώρα που ο Τσίπρα</w:t>
      </w:r>
      <w:r>
        <w:rPr>
          <w:rFonts w:eastAsia="Times New Roman" w:cs="Times New Roman"/>
          <w:szCs w:val="24"/>
        </w:rPr>
        <w:t>ς υπέγραψε το χρυσό συμβόλαιο; Όχι. Ξέρετε γιατί; Για τον δεύτερο λόγο που θα σας πω τώρα πριν έρθετε στην υπουργική απόφαση, κύριε Φίλη, για να καταλάβετε ποιους στηρίζετε και το ύφος αυτών που στηρίζετε.</w:t>
      </w:r>
    </w:p>
    <w:p w14:paraId="7DFB3E3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Είπε με στόμφο ο κ. </w:t>
      </w:r>
      <w:proofErr w:type="spellStart"/>
      <w:r>
        <w:rPr>
          <w:rFonts w:eastAsia="Times New Roman" w:cs="Times New Roman"/>
          <w:szCs w:val="24"/>
        </w:rPr>
        <w:t>Κουρουμπλής</w:t>
      </w:r>
      <w:proofErr w:type="spellEnd"/>
      <w:r>
        <w:rPr>
          <w:rFonts w:eastAsia="Times New Roman" w:cs="Times New Roman"/>
          <w:szCs w:val="24"/>
        </w:rPr>
        <w:t xml:space="preserve"> το εξής: Εγώ δεν ε</w:t>
      </w:r>
      <w:r>
        <w:rPr>
          <w:rFonts w:eastAsia="Times New Roman" w:cs="Times New Roman"/>
          <w:szCs w:val="24"/>
        </w:rPr>
        <w:t xml:space="preserve">ίμαι γιος πρωθυπουργού, εγώ έγινα πολιτικός από τους κοινωνικούς </w:t>
      </w:r>
      <w:r>
        <w:rPr>
          <w:rFonts w:eastAsia="Times New Roman" w:cs="Times New Roman"/>
          <w:szCs w:val="24"/>
        </w:rPr>
        <w:lastRenderedPageBreak/>
        <w:t xml:space="preserve">μου αγώνες. Όχι, κύριε </w:t>
      </w:r>
      <w:proofErr w:type="spellStart"/>
      <w:r>
        <w:rPr>
          <w:rFonts w:eastAsia="Times New Roman" w:cs="Times New Roman"/>
          <w:szCs w:val="24"/>
        </w:rPr>
        <w:t>Κουρουμπλή</w:t>
      </w:r>
      <w:proofErr w:type="spellEnd"/>
      <w:r>
        <w:rPr>
          <w:rFonts w:eastAsia="Times New Roman" w:cs="Times New Roman"/>
          <w:szCs w:val="24"/>
        </w:rPr>
        <w:t xml:space="preserve">, από τα χιλιάδες ρουσφέτια γίνατε πολιτικός. Γιατί είναι γνωστό τοις </w:t>
      </w:r>
      <w:proofErr w:type="spellStart"/>
      <w:r>
        <w:rPr>
          <w:rFonts w:eastAsia="Times New Roman" w:cs="Times New Roman"/>
          <w:szCs w:val="24"/>
        </w:rPr>
        <w:t>πάσι</w:t>
      </w:r>
      <w:proofErr w:type="spellEnd"/>
      <w:r>
        <w:rPr>
          <w:rFonts w:eastAsia="Times New Roman" w:cs="Times New Roman"/>
          <w:szCs w:val="24"/>
        </w:rPr>
        <w:t xml:space="preserve"> ότι είστε ο πρώτος </w:t>
      </w:r>
      <w:proofErr w:type="spellStart"/>
      <w:r>
        <w:rPr>
          <w:rFonts w:eastAsia="Times New Roman" w:cs="Times New Roman"/>
          <w:szCs w:val="24"/>
        </w:rPr>
        <w:t>ρουσφετάκιας</w:t>
      </w:r>
      <w:proofErr w:type="spellEnd"/>
      <w:r>
        <w:rPr>
          <w:rFonts w:eastAsia="Times New Roman" w:cs="Times New Roman"/>
          <w:szCs w:val="24"/>
        </w:rPr>
        <w:t xml:space="preserve"> που είχε το ΠΑΣΟΚ. Είχατε τους περισσότερους διορισ</w:t>
      </w:r>
      <w:r>
        <w:rPr>
          <w:rFonts w:eastAsia="Times New Roman" w:cs="Times New Roman"/>
          <w:szCs w:val="24"/>
        </w:rPr>
        <w:t>μούς και τα περισσότερα «μαϊμού» επιδόματα. Άρα αφήστε να ξέρουμε κάτι κι εμείς, που είμαστε παλαιότεροι εδώ. Γι’ αυτό σας βο</w:t>
      </w:r>
      <w:r>
        <w:rPr>
          <w:rFonts w:eastAsia="Times New Roman" w:cs="Times New Roman"/>
          <w:szCs w:val="24"/>
        </w:rPr>
        <w:t>ή</w:t>
      </w:r>
      <w:r>
        <w:rPr>
          <w:rFonts w:eastAsia="Times New Roman" w:cs="Times New Roman"/>
          <w:szCs w:val="24"/>
        </w:rPr>
        <w:t>θ</w:t>
      </w:r>
      <w:r>
        <w:rPr>
          <w:rFonts w:eastAsia="Times New Roman" w:cs="Times New Roman"/>
          <w:szCs w:val="24"/>
        </w:rPr>
        <w:t>η</w:t>
      </w:r>
      <w:r>
        <w:rPr>
          <w:rFonts w:eastAsia="Times New Roman" w:cs="Times New Roman"/>
          <w:szCs w:val="24"/>
        </w:rPr>
        <w:t>σαν και σας προστ</w:t>
      </w:r>
      <w:r>
        <w:rPr>
          <w:rFonts w:eastAsia="Times New Roman" w:cs="Times New Roman"/>
          <w:szCs w:val="24"/>
        </w:rPr>
        <w:t>ά</w:t>
      </w:r>
      <w:r>
        <w:rPr>
          <w:rFonts w:eastAsia="Times New Roman" w:cs="Times New Roman"/>
          <w:szCs w:val="24"/>
        </w:rPr>
        <w:t>τε</w:t>
      </w:r>
      <w:r>
        <w:rPr>
          <w:rFonts w:eastAsia="Times New Roman" w:cs="Times New Roman"/>
          <w:szCs w:val="24"/>
        </w:rPr>
        <w:t>υ</w:t>
      </w:r>
      <w:r>
        <w:rPr>
          <w:rFonts w:eastAsia="Times New Roman" w:cs="Times New Roman"/>
          <w:szCs w:val="24"/>
        </w:rPr>
        <w:t xml:space="preserve">σαν και κρύψανε τη δική σας περίοδο, που σαν Γενικός Γραμματέας στο Υπουργείο Υγείας είχατε την </w:t>
      </w:r>
      <w:r>
        <w:rPr>
          <w:rFonts w:eastAsia="Times New Roman" w:cs="Times New Roman"/>
          <w:szCs w:val="24"/>
        </w:rPr>
        <w:t>π</w:t>
      </w:r>
      <w:r>
        <w:rPr>
          <w:rFonts w:eastAsia="Times New Roman" w:cs="Times New Roman"/>
          <w:szCs w:val="24"/>
        </w:rPr>
        <w:t>ρόνοια και</w:t>
      </w:r>
      <w:r>
        <w:rPr>
          <w:rFonts w:eastAsia="Times New Roman" w:cs="Times New Roman"/>
          <w:szCs w:val="24"/>
        </w:rPr>
        <w:t xml:space="preserve"> μοιράζατε τα επιδόματα για να βγαίνετε Βουλευτής. Και θα πείτε για τους γιους των πρωθυπουργών! </w:t>
      </w:r>
    </w:p>
    <w:p w14:paraId="7DFB3E3B" w14:textId="77777777" w:rsidR="000E1967" w:rsidRDefault="00A63212">
      <w:pPr>
        <w:spacing w:after="0" w:line="600" w:lineRule="auto"/>
        <w:ind w:firstLine="720"/>
        <w:jc w:val="both"/>
        <w:rPr>
          <w:rFonts w:eastAsia="Times New Roman" w:cs="Times New Roman"/>
          <w:szCs w:val="24"/>
        </w:rPr>
      </w:pPr>
      <w:r w:rsidRPr="00D2455A">
        <w:rPr>
          <w:rFonts w:eastAsia="Times New Roman" w:cs="Times New Roman"/>
          <w:color w:val="000000" w:themeColor="text1"/>
          <w:szCs w:val="24"/>
        </w:rPr>
        <w:t xml:space="preserve">Πάμε στην απόφαση, στη νέα μεγάλη αποκάλυψη. Ας υποθέσουμε, λοιπόν, ότι ο κ. Γεωργιάδης έβγαλε μία κακή υπουργική απόφαση. Ο Γεωργιάδης, αγαπητοί συνάδελφοι, </w:t>
      </w:r>
      <w:r w:rsidRPr="00D2455A">
        <w:rPr>
          <w:rFonts w:eastAsia="Times New Roman" w:cs="Times New Roman"/>
          <w:color w:val="000000" w:themeColor="text1"/>
          <w:szCs w:val="24"/>
        </w:rPr>
        <w:t xml:space="preserve">ήταν Υπουργός Ναυτιλίας για ενενήντα </w:t>
      </w:r>
      <w:r>
        <w:rPr>
          <w:rFonts w:eastAsia="Times New Roman" w:cs="Times New Roman"/>
          <w:szCs w:val="24"/>
        </w:rPr>
        <w:t xml:space="preserve">εννέα ημέρες. Λέει ότι την τελευταία ημέρα –εγώ δεν το θυμάμαι, παραιτήθηκα ξαφνικά ούτως ή άλλως, αφού τα γεγονότα έγιναν μέσα σε είκοσι τέσσερις ώρες- υπέγραψε μια φοβερή απόφαση. Μετά από τον Γεωργιάδη πέρασαν </w:t>
      </w:r>
      <w:proofErr w:type="spellStart"/>
      <w:r>
        <w:rPr>
          <w:rFonts w:eastAsia="Times New Roman" w:cs="Times New Roman"/>
          <w:szCs w:val="24"/>
        </w:rPr>
        <w:t>Μουσου</w:t>
      </w:r>
      <w:r>
        <w:rPr>
          <w:rFonts w:eastAsia="Times New Roman" w:cs="Times New Roman"/>
          <w:szCs w:val="24"/>
        </w:rPr>
        <w:t>ρούλης</w:t>
      </w:r>
      <w:proofErr w:type="spellEnd"/>
      <w:r>
        <w:rPr>
          <w:rFonts w:eastAsia="Times New Roman" w:cs="Times New Roman"/>
          <w:szCs w:val="24"/>
        </w:rPr>
        <w:t xml:space="preserve">, Βαρβιτσιώτης, </w:t>
      </w:r>
      <w:proofErr w:type="spellStart"/>
      <w:r>
        <w:rPr>
          <w:rFonts w:eastAsia="Times New Roman" w:cs="Times New Roman"/>
          <w:szCs w:val="24"/>
        </w:rPr>
        <w:t>Δρίτσας</w:t>
      </w:r>
      <w:proofErr w:type="spellEnd"/>
      <w:r>
        <w:rPr>
          <w:rFonts w:eastAsia="Times New Roman" w:cs="Times New Roman"/>
          <w:szCs w:val="24"/>
        </w:rPr>
        <w:t xml:space="preserve">. </w:t>
      </w:r>
    </w:p>
    <w:p w14:paraId="7DFB3E3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Εάν εγώ, κύριε Φίλη, έχω βγάλει μία τέτοια κακή απόφαση, ο κ. </w:t>
      </w:r>
      <w:proofErr w:type="spellStart"/>
      <w:r>
        <w:rPr>
          <w:rFonts w:eastAsia="Times New Roman" w:cs="Times New Roman"/>
          <w:szCs w:val="24"/>
        </w:rPr>
        <w:t>Δρίτσας</w:t>
      </w:r>
      <w:proofErr w:type="spellEnd"/>
      <w:r>
        <w:rPr>
          <w:rFonts w:eastAsia="Times New Roman" w:cs="Times New Roman"/>
          <w:szCs w:val="24"/>
        </w:rPr>
        <w:t xml:space="preserve"> που έμεινε ενάμισ</w:t>
      </w:r>
      <w:r>
        <w:rPr>
          <w:rFonts w:eastAsia="Times New Roman" w:cs="Times New Roman"/>
          <w:szCs w:val="24"/>
        </w:rPr>
        <w:t>η</w:t>
      </w:r>
      <w:r>
        <w:rPr>
          <w:rFonts w:eastAsia="Times New Roman" w:cs="Times New Roman"/>
          <w:szCs w:val="24"/>
        </w:rPr>
        <w:t xml:space="preserve"> χρόνο, γιατί δεν την αφαίρεσε; </w:t>
      </w:r>
      <w:r>
        <w:rPr>
          <w:rFonts w:eastAsia="Times New Roman" w:cs="Times New Roman"/>
          <w:szCs w:val="24"/>
        </w:rPr>
        <w:lastRenderedPageBreak/>
        <w:t>Γιατί σε θεωρώ ηθικό στοιχείο και δεν μπορεί εσύ να μη μιλάς γι’ αυτά που βλέπουμε εδώ τώρα. Εσύ</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 </w:t>
      </w:r>
      <w:r>
        <w:rPr>
          <w:rFonts w:eastAsia="Times New Roman" w:cs="Times New Roman"/>
          <w:szCs w:val="24"/>
        </w:rPr>
        <w:t>Φίλης,</w:t>
      </w:r>
      <w:r>
        <w:rPr>
          <w:rFonts w:eastAsia="Times New Roman" w:cs="Times New Roman"/>
          <w:szCs w:val="24"/>
        </w:rPr>
        <w:t xml:space="preserve"> καταστρέφεις την Αριστερά. Γιατί από σένα περιμένει η Αριστερά να υπερασπιστείς τους αγώνες σας και το ήθος σας και την ακεραιότητά σας και συ σιωπάς, γιατί κι εσύ τελικά για την καρέκλα ήσουν. Και ξέρεις κάτι, είναι πολύ ωραίο που παίρνετε την Αρισ</w:t>
      </w:r>
      <w:r>
        <w:rPr>
          <w:rFonts w:eastAsia="Times New Roman" w:cs="Times New Roman"/>
          <w:szCs w:val="24"/>
        </w:rPr>
        <w:t>τερά στο</w:t>
      </w:r>
      <w:r>
        <w:rPr>
          <w:rFonts w:eastAsia="Times New Roman" w:cs="Times New Roman"/>
          <w:szCs w:val="24"/>
        </w:rPr>
        <w:t>ν</w:t>
      </w:r>
      <w:r>
        <w:rPr>
          <w:rFonts w:eastAsia="Times New Roman" w:cs="Times New Roman"/>
          <w:szCs w:val="24"/>
        </w:rPr>
        <w:t xml:space="preserve"> λαιμό σας για πάντα. Γιατί όταν με το καλό θα φύγετε, να δω πώς θα ξανασηκωθεί ένας από σας να μιλήσει για οικολογία, να μιλήσει για παραίτηση </w:t>
      </w:r>
      <w:r>
        <w:rPr>
          <w:rFonts w:eastAsia="Times New Roman" w:cs="Times New Roman"/>
          <w:szCs w:val="24"/>
        </w:rPr>
        <w:t>Υ</w:t>
      </w:r>
      <w:r>
        <w:rPr>
          <w:rFonts w:eastAsia="Times New Roman" w:cs="Times New Roman"/>
          <w:szCs w:val="24"/>
        </w:rPr>
        <w:t>πουργού, να μιλήσει για οτιδήποτε άλλο.</w:t>
      </w:r>
    </w:p>
    <w:p w14:paraId="7DFB3E3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Άρα, αν κύριε </w:t>
      </w:r>
      <w:proofErr w:type="spellStart"/>
      <w:r>
        <w:rPr>
          <w:rFonts w:eastAsia="Times New Roman" w:cs="Times New Roman"/>
          <w:szCs w:val="24"/>
        </w:rPr>
        <w:t>Κουρουμπλή</w:t>
      </w:r>
      <w:proofErr w:type="spellEnd"/>
      <w:r>
        <w:rPr>
          <w:rFonts w:eastAsia="Times New Roman" w:cs="Times New Roman"/>
          <w:szCs w:val="24"/>
        </w:rPr>
        <w:t>, εγώ έβγαλα μια κακή υπουργική απόφασ</w:t>
      </w:r>
      <w:r>
        <w:rPr>
          <w:rFonts w:eastAsia="Times New Roman" w:cs="Times New Roman"/>
          <w:szCs w:val="24"/>
        </w:rPr>
        <w:t xml:space="preserve">η, εσύ που είσαι έναν χρόνο Υπουργός και δεν την έχεις αφαιρέσει, τι είσαι; </w:t>
      </w:r>
    </w:p>
    <w:p w14:paraId="7DFB3E3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Πάμε τώρα στο τελευταίο, στην άλλη αποκάλυψη του κ. </w:t>
      </w:r>
      <w:proofErr w:type="spellStart"/>
      <w:r>
        <w:rPr>
          <w:rFonts w:eastAsia="Times New Roman" w:cs="Times New Roman"/>
          <w:szCs w:val="24"/>
        </w:rPr>
        <w:t>Κουρουμπλή</w:t>
      </w:r>
      <w:proofErr w:type="spellEnd"/>
      <w:r>
        <w:rPr>
          <w:rFonts w:eastAsia="Times New Roman" w:cs="Times New Roman"/>
          <w:szCs w:val="24"/>
        </w:rPr>
        <w:t>. Οι προηγούμενοι δεν τα έβαζαν με τα συμφέροντα, ήταν πιόνια των συμφερόντων αυτών που διακινούν το πετρέλαιο και θα</w:t>
      </w:r>
      <w:r>
        <w:rPr>
          <w:rFonts w:eastAsia="Times New Roman" w:cs="Times New Roman"/>
          <w:szCs w:val="24"/>
        </w:rPr>
        <w:t xml:space="preserve"> έρθει τώρα ο ΣΥΡΙΖΑ να κάνει τη μεγάλη αλλαγή, έστω με καθυστέρηση δυόμισι ετών. Δύο χρόνια Υπουργός –δες τους προηγούμενους- ήταν ο συγκυβερνήτης σας ο Πάνος Καμμένος. Δεν μου λέτε, κύριε Δημήτριε </w:t>
      </w:r>
      <w:proofErr w:type="spellStart"/>
      <w:r>
        <w:rPr>
          <w:rFonts w:eastAsia="Times New Roman" w:cs="Times New Roman"/>
          <w:szCs w:val="24"/>
        </w:rPr>
        <w:t>Καμμένε</w:t>
      </w:r>
      <w:proofErr w:type="spellEnd"/>
      <w:r>
        <w:rPr>
          <w:rFonts w:eastAsia="Times New Roman" w:cs="Times New Roman"/>
          <w:szCs w:val="24"/>
        </w:rPr>
        <w:t>, στους προηγούμε</w:t>
      </w:r>
      <w:r>
        <w:rPr>
          <w:rFonts w:eastAsia="Times New Roman" w:cs="Times New Roman"/>
          <w:szCs w:val="24"/>
        </w:rPr>
        <w:lastRenderedPageBreak/>
        <w:t>νους που έκανε την εξυπηρέτηση, σ</w:t>
      </w:r>
      <w:r>
        <w:rPr>
          <w:rFonts w:eastAsia="Times New Roman" w:cs="Times New Roman"/>
          <w:szCs w:val="24"/>
        </w:rPr>
        <w:t xml:space="preserve">’ αυτούς που πουλάνε λαθραίο πετρέλαιο </w:t>
      </w:r>
      <w:r>
        <w:rPr>
          <w:rFonts w:eastAsia="Times New Roman" w:cs="Times New Roman"/>
          <w:szCs w:val="24"/>
        </w:rPr>
        <w:t>Υ</w:t>
      </w:r>
      <w:r>
        <w:rPr>
          <w:rFonts w:eastAsia="Times New Roman" w:cs="Times New Roman"/>
          <w:szCs w:val="24"/>
        </w:rPr>
        <w:t xml:space="preserve">πουργούς, συμπεριλαμβάνετε και τον </w:t>
      </w:r>
      <w:r>
        <w:rPr>
          <w:rFonts w:eastAsia="Times New Roman" w:cs="Times New Roman"/>
          <w:szCs w:val="24"/>
        </w:rPr>
        <w:t>Α</w:t>
      </w:r>
      <w:r>
        <w:rPr>
          <w:rFonts w:eastAsia="Times New Roman" w:cs="Times New Roman"/>
          <w:szCs w:val="24"/>
        </w:rPr>
        <w:t>ρχηγό σας τον κ. Καμμένο, που ήταν δύο χρόνια εκεί; Α, όχι, είναι όλοι οι προηγούμενοι, πλην του κ. Καμμένου προφανώς. Για τέτοιους παραλογισμούς μιλάμε, για να βγάλει από πάνω του</w:t>
      </w:r>
      <w:r>
        <w:rPr>
          <w:rFonts w:eastAsia="Times New Roman" w:cs="Times New Roman"/>
          <w:szCs w:val="24"/>
        </w:rPr>
        <w:t xml:space="preserve"> τον εξευτελισμό που έχει υποστεί.</w:t>
      </w:r>
    </w:p>
    <w:p w14:paraId="7DFB3E3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Πάμε τώρα στα συγκεκριμένα. Κύριε </w:t>
      </w:r>
      <w:proofErr w:type="spellStart"/>
      <w:r>
        <w:rPr>
          <w:rFonts w:eastAsia="Times New Roman" w:cs="Times New Roman"/>
          <w:szCs w:val="24"/>
        </w:rPr>
        <w:t>Δρίτσα</w:t>
      </w:r>
      <w:proofErr w:type="spellEnd"/>
      <w:r>
        <w:rPr>
          <w:rFonts w:eastAsia="Times New Roman" w:cs="Times New Roman"/>
          <w:szCs w:val="24"/>
        </w:rPr>
        <w:t xml:space="preserve">, όταν ανεβήκατε σε αυτό το Βήμα είπατε -και σωστά- ότι το σήμα </w:t>
      </w:r>
      <w:proofErr w:type="spellStart"/>
      <w:r>
        <w:rPr>
          <w:rFonts w:eastAsia="Times New Roman" w:cs="Times New Roman"/>
          <w:szCs w:val="24"/>
        </w:rPr>
        <w:t>εξεπέμφθη</w:t>
      </w:r>
      <w:proofErr w:type="spellEnd"/>
      <w:r>
        <w:rPr>
          <w:rFonts w:eastAsia="Times New Roman" w:cs="Times New Roman"/>
          <w:szCs w:val="24"/>
        </w:rPr>
        <w:t xml:space="preserve"> από παραπλέον σκάφος. Μόλις το είπατε αυτό, ο κ. Σαντορινιός είπε ψιθυριστά «βεβαίως». Και ο κ. </w:t>
      </w:r>
      <w:proofErr w:type="spellStart"/>
      <w:r>
        <w:rPr>
          <w:rFonts w:eastAsia="Times New Roman" w:cs="Times New Roman"/>
          <w:szCs w:val="24"/>
        </w:rPr>
        <w:t>Κουρουμπλής</w:t>
      </w:r>
      <w:proofErr w:type="spellEnd"/>
      <w:r>
        <w:rPr>
          <w:rFonts w:eastAsia="Times New Roman" w:cs="Times New Roman"/>
          <w:szCs w:val="24"/>
        </w:rPr>
        <w:t>. Ένας Υπουργός</w:t>
      </w:r>
      <w:r>
        <w:rPr>
          <w:rFonts w:eastAsia="Times New Roman" w:cs="Times New Roman"/>
          <w:szCs w:val="24"/>
        </w:rPr>
        <w:t>,</w:t>
      </w:r>
      <w:r>
        <w:rPr>
          <w:rFonts w:eastAsia="Times New Roman" w:cs="Times New Roman"/>
          <w:szCs w:val="24"/>
        </w:rPr>
        <w:t xml:space="preserve"> που μια βδομάδα μετά, κύριε Σαντορινιέ, δεν έχει ιδέα τι του γίνεται για ένα τόσο σοβαρό θέμα όσο ένα ναυάγιο</w:t>
      </w:r>
      <w:r>
        <w:rPr>
          <w:rFonts w:eastAsia="Times New Roman" w:cs="Times New Roman"/>
          <w:szCs w:val="24"/>
        </w:rPr>
        <w:t>,</w:t>
      </w:r>
      <w:r>
        <w:rPr>
          <w:rFonts w:eastAsia="Times New Roman" w:cs="Times New Roman"/>
          <w:szCs w:val="24"/>
        </w:rPr>
        <w:t xml:space="preserve"> που έχει προκαλέσει τέτοια οικολογική καταστροφή, μπορεί να μένει στη θέση του; </w:t>
      </w:r>
    </w:p>
    <w:p w14:paraId="7DFB3E4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Έχω ανεβάσει στο</w:t>
      </w:r>
      <w:r>
        <w:rPr>
          <w:rFonts w:eastAsia="Times New Roman" w:cs="Times New Roman"/>
          <w:szCs w:val="24"/>
        </w:rPr>
        <w:t xml:space="preserve">ν λογαριασμό μου </w:t>
      </w:r>
      <w:r>
        <w:rPr>
          <w:rFonts w:eastAsia="Times New Roman" w:cs="Times New Roman"/>
          <w:szCs w:val="24"/>
        </w:rPr>
        <w:t xml:space="preserve">στο </w:t>
      </w:r>
      <w:r>
        <w:rPr>
          <w:rFonts w:eastAsia="Times New Roman" w:cs="Times New Roman"/>
          <w:szCs w:val="24"/>
          <w:lang w:val="en-GB"/>
        </w:rPr>
        <w:t>T</w:t>
      </w:r>
      <w:r>
        <w:rPr>
          <w:rFonts w:eastAsia="Times New Roman" w:cs="Times New Roman"/>
          <w:szCs w:val="24"/>
          <w:lang w:val="en-GB"/>
        </w:rPr>
        <w:t>witter</w:t>
      </w:r>
      <w:r>
        <w:rPr>
          <w:rFonts w:eastAsia="Times New Roman" w:cs="Times New Roman"/>
          <w:szCs w:val="24"/>
        </w:rPr>
        <w:t xml:space="preserve"> λίγο πριν ανέβω, το βίντεο από την εκπομπή του κ. Γιώργου Αυτιά το περασμένο Σάββατο. Στο πέμπτο λεπτό και τριάντα δευτερόλεπτα ο κ. </w:t>
      </w:r>
      <w:proofErr w:type="spellStart"/>
      <w:r>
        <w:rPr>
          <w:rFonts w:eastAsia="Times New Roman" w:cs="Times New Roman"/>
          <w:szCs w:val="24"/>
        </w:rPr>
        <w:t>Κουρουμπλής</w:t>
      </w:r>
      <w:proofErr w:type="spellEnd"/>
      <w:r>
        <w:rPr>
          <w:rFonts w:eastAsia="Times New Roman" w:cs="Times New Roman"/>
          <w:szCs w:val="24"/>
        </w:rPr>
        <w:t xml:space="preserve"> επιμένει σε διπλή ερώτηση του κ. Αυτιά ότι το σήμα </w:t>
      </w:r>
      <w:proofErr w:type="spellStart"/>
      <w:r>
        <w:rPr>
          <w:rFonts w:eastAsia="Times New Roman" w:cs="Times New Roman"/>
          <w:szCs w:val="24"/>
        </w:rPr>
        <w:t>εξεπέμφθη</w:t>
      </w:r>
      <w:proofErr w:type="spellEnd"/>
      <w:r>
        <w:rPr>
          <w:rFonts w:eastAsia="Times New Roman" w:cs="Times New Roman"/>
          <w:szCs w:val="24"/>
        </w:rPr>
        <w:t xml:space="preserve"> από το ίδιο το πλοίο. Εγώ διαφωνώ. Με διαψεύδει. </w:t>
      </w:r>
      <w:r>
        <w:rPr>
          <w:rFonts w:eastAsia="Times New Roman" w:cs="Times New Roman"/>
          <w:szCs w:val="24"/>
        </w:rPr>
        <w:t>Και μετά από λίγο παίρνω τον λόγο και λέω: Ο κ. Σαντορινιός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ήταν την ίδια ώρα σε άλλο κανάλι, στην κ. Φαίη Μαυραγάνη, εξηγούσε ότι το σήμα έφυγε από παραπλέον σκάφος. Και ερωτώ τώρα</w:t>
      </w:r>
      <w:r>
        <w:rPr>
          <w:rFonts w:eastAsia="Times New Roman" w:cs="Times New Roman"/>
          <w:szCs w:val="24"/>
        </w:rPr>
        <w:t>:</w:t>
      </w:r>
      <w:r>
        <w:rPr>
          <w:rFonts w:eastAsia="Times New Roman" w:cs="Times New Roman"/>
          <w:szCs w:val="24"/>
        </w:rPr>
        <w:t xml:space="preserve"> Υπουργός, μια βδομάδα μετά από το ατύχημα, είναι στην τηλεόραση και </w:t>
      </w:r>
      <w:r>
        <w:rPr>
          <w:rFonts w:eastAsia="Times New Roman" w:cs="Times New Roman"/>
          <w:szCs w:val="24"/>
        </w:rPr>
        <w:t xml:space="preserve">ενημερώνει </w:t>
      </w:r>
      <w:r>
        <w:rPr>
          <w:rFonts w:eastAsia="Times New Roman" w:cs="Times New Roman"/>
          <w:szCs w:val="24"/>
        </w:rPr>
        <w:t xml:space="preserve">λάθος </w:t>
      </w:r>
      <w:r>
        <w:rPr>
          <w:rFonts w:eastAsia="Times New Roman" w:cs="Times New Roman"/>
          <w:szCs w:val="24"/>
        </w:rPr>
        <w:t>τον ελληνικό λαό για κάτι που έχει καταστρέψει τη μισή Αττική. Είναι δυνατόν αυτός ο Υπουργός να μένει στη θέση του;</w:t>
      </w:r>
    </w:p>
    <w:p w14:paraId="7DFB3E4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Πάμε τώρα στη διάψευση του εγγράφου –μου, λέει- που κάνατε. Αν είναι δυνατόν, κύριε </w:t>
      </w:r>
      <w:proofErr w:type="spellStart"/>
      <w:r>
        <w:rPr>
          <w:rFonts w:eastAsia="Times New Roman" w:cs="Times New Roman"/>
          <w:szCs w:val="24"/>
        </w:rPr>
        <w:t>Δρίτσα</w:t>
      </w:r>
      <w:proofErr w:type="spellEnd"/>
      <w:r>
        <w:rPr>
          <w:rFonts w:eastAsia="Times New Roman" w:cs="Times New Roman"/>
          <w:szCs w:val="24"/>
        </w:rPr>
        <w:t xml:space="preserve">! Σας έχω </w:t>
      </w:r>
      <w:r>
        <w:rPr>
          <w:rFonts w:eastAsia="Times New Roman" w:cs="Times New Roman"/>
          <w:szCs w:val="24"/>
        </w:rPr>
        <w:t>σε</w:t>
      </w:r>
      <w:r>
        <w:rPr>
          <w:rFonts w:eastAsia="Times New Roman" w:cs="Times New Roman"/>
          <w:szCs w:val="24"/>
        </w:rPr>
        <w:t xml:space="preserve"> εκτίμηση </w:t>
      </w:r>
      <w:r>
        <w:rPr>
          <w:rFonts w:eastAsia="Times New Roman" w:cs="Times New Roman"/>
          <w:szCs w:val="24"/>
        </w:rPr>
        <w:t xml:space="preserve">ως </w:t>
      </w:r>
      <w:r>
        <w:rPr>
          <w:rFonts w:eastAsia="Times New Roman" w:cs="Times New Roman"/>
          <w:szCs w:val="24"/>
        </w:rPr>
        <w:t>Υπουργ</w:t>
      </w:r>
      <w:r>
        <w:rPr>
          <w:rFonts w:eastAsia="Times New Roman" w:cs="Times New Roman"/>
          <w:szCs w:val="24"/>
        </w:rPr>
        <w:t>ό</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E</w:t>
      </w:r>
      <w:proofErr w:type="spellStart"/>
      <w:r>
        <w:rPr>
          <w:rFonts w:eastAsia="Times New Roman" w:cs="Times New Roman"/>
          <w:szCs w:val="24"/>
        </w:rPr>
        <w:t>γώ</w:t>
      </w:r>
      <w:proofErr w:type="spellEnd"/>
      <w:r>
        <w:rPr>
          <w:rFonts w:eastAsia="Times New Roman" w:cs="Times New Roman"/>
          <w:szCs w:val="24"/>
        </w:rPr>
        <w:t xml:space="preserve"> κατέθεσα ένα έγγραφο ολόκληρο.</w:t>
      </w:r>
    </w:p>
    <w:p w14:paraId="7DFB3E42"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Αυτό που αναφέρετε για τη Δραπετσώνα είναι εδώ: 13 Σεπτέμβρη. Εγώ δεν σας είπα πότε πήγε στη Δραπετσώνα και πότε έκανε την τελική του εκφόρτωση. Εγώ σας είπα ότι έχει φτάσει στο Πέραμα από τις 11 Σεπτέμβρη στις 14.30</w:t>
      </w:r>
      <w:r>
        <w:rPr>
          <w:rFonts w:eastAsia="Times New Roman"/>
          <w:szCs w:val="24"/>
        </w:rPr>
        <w:t>΄</w:t>
      </w:r>
      <w:r>
        <w:rPr>
          <w:rFonts w:eastAsia="Times New Roman"/>
          <w:szCs w:val="24"/>
        </w:rPr>
        <w:t xml:space="preserve"> το μεσημέρι. Βεβαίως, είχε φτάσει </w:t>
      </w:r>
      <w:proofErr w:type="spellStart"/>
      <w:r>
        <w:rPr>
          <w:rFonts w:eastAsia="Times New Roman"/>
          <w:szCs w:val="24"/>
        </w:rPr>
        <w:t>έμφορτο</w:t>
      </w:r>
      <w:proofErr w:type="spellEnd"/>
      <w:r>
        <w:rPr>
          <w:rFonts w:eastAsia="Times New Roman"/>
          <w:szCs w:val="24"/>
        </w:rPr>
        <w:t>.</w:t>
      </w:r>
    </w:p>
    <w:p w14:paraId="7DFB3E43" w14:textId="77777777" w:rsidR="000E1967" w:rsidRDefault="00A63212">
      <w:pPr>
        <w:tabs>
          <w:tab w:val="left" w:pos="2820"/>
        </w:tabs>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7DFB3E44" w14:textId="77777777" w:rsidR="000E1967" w:rsidRDefault="00A63212">
      <w:pPr>
        <w:tabs>
          <w:tab w:val="left" w:pos="2820"/>
        </w:tabs>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Μην πετάγεστε!</w:t>
      </w:r>
    </w:p>
    <w:p w14:paraId="7DFB3E45"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 xml:space="preserve">Όμως, ο κ. </w:t>
      </w:r>
      <w:proofErr w:type="spellStart"/>
      <w:r>
        <w:rPr>
          <w:rFonts w:eastAsia="Times New Roman"/>
          <w:szCs w:val="24"/>
        </w:rPr>
        <w:t>Κουρουμπλής</w:t>
      </w:r>
      <w:proofErr w:type="spellEnd"/>
      <w:r>
        <w:rPr>
          <w:rFonts w:eastAsia="Times New Roman"/>
          <w:szCs w:val="24"/>
        </w:rPr>
        <w:t xml:space="preserve"> είπε τη μισή αλήθεια. Μάλλον την είπε, αλλά τη συσκότισε.</w:t>
      </w:r>
      <w:r>
        <w:rPr>
          <w:rFonts w:eastAsia="Times New Roman"/>
          <w:szCs w:val="24"/>
        </w:rPr>
        <w:t xml:space="preserve"> Βάσει του συμβολαίου τ</w:t>
      </w:r>
      <w:r>
        <w:rPr>
          <w:rFonts w:eastAsia="Times New Roman"/>
          <w:szCs w:val="24"/>
        </w:rPr>
        <w:t>ου</w:t>
      </w:r>
      <w:r>
        <w:rPr>
          <w:rFonts w:eastAsia="Times New Roman"/>
          <w:szCs w:val="24"/>
        </w:rPr>
        <w:t xml:space="preserve"> </w:t>
      </w:r>
      <w:r>
        <w:rPr>
          <w:rFonts w:eastAsia="Times New Roman"/>
          <w:szCs w:val="24"/>
          <w:lang w:val="en-US"/>
        </w:rPr>
        <w:t>EMSA</w:t>
      </w:r>
      <w:r>
        <w:rPr>
          <w:rFonts w:eastAsia="Times New Roman"/>
          <w:szCs w:val="24"/>
        </w:rPr>
        <w:t xml:space="preserve">, που επίσης έχω καταθέσει στα Πρακτικά, είναι υποχρεωμένος ο </w:t>
      </w:r>
      <w:r>
        <w:rPr>
          <w:rFonts w:eastAsia="Times New Roman"/>
          <w:szCs w:val="24"/>
        </w:rPr>
        <w:lastRenderedPageBreak/>
        <w:t xml:space="preserve">πλοιοκτήτης -υποχρεωμένος!- να το δίνει στο κράτος-μέλος εντός είκοσι τεσσάρων ωρών. </w:t>
      </w:r>
    </w:p>
    <w:p w14:paraId="7DFB3E46"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 xml:space="preserve">Εάν δηλαδή, είχε κάνει την ορθή εκτίμηση του κινδύνου ο Υπουργός Ναυτιλίας, όπου αποδεικνύεται ότι </w:t>
      </w:r>
      <w:r>
        <w:rPr>
          <w:rFonts w:eastAsia="Times New Roman"/>
          <w:szCs w:val="24"/>
        </w:rPr>
        <w:t xml:space="preserve">δεν </w:t>
      </w:r>
      <w:r>
        <w:rPr>
          <w:rFonts w:eastAsia="Times New Roman"/>
          <w:szCs w:val="24"/>
        </w:rPr>
        <w:t>την είχε κάνει, γιατί αν την είχε κάνει δεν θα είχε φύγει στο Λονδίνο, θα είχε κάνει το αίτημα από τη 10</w:t>
      </w:r>
      <w:r>
        <w:rPr>
          <w:rFonts w:eastAsia="Times New Roman"/>
          <w:szCs w:val="24"/>
          <w:vertAlign w:val="superscript"/>
        </w:rPr>
        <w:t xml:space="preserve">η </w:t>
      </w:r>
      <w:r>
        <w:rPr>
          <w:rFonts w:eastAsia="Times New Roman"/>
          <w:szCs w:val="24"/>
        </w:rPr>
        <w:t>Σεπτεμβρίου και την 11</w:t>
      </w:r>
      <w:r>
        <w:rPr>
          <w:rFonts w:eastAsia="Times New Roman"/>
          <w:szCs w:val="24"/>
          <w:vertAlign w:val="superscript"/>
        </w:rPr>
        <w:t>η</w:t>
      </w:r>
      <w:r>
        <w:rPr>
          <w:rFonts w:eastAsia="Times New Roman"/>
          <w:szCs w:val="24"/>
        </w:rPr>
        <w:t>, όταν θα ερχόταν, θα ήτ</w:t>
      </w:r>
      <w:r>
        <w:rPr>
          <w:rFonts w:eastAsia="Times New Roman"/>
          <w:szCs w:val="24"/>
        </w:rPr>
        <w:t xml:space="preserve">αν υποχρεωμένος ο πλοιοκτήτης να έχει ξεφορτώσει όσο μπορεί πιο γρήγορα. </w:t>
      </w:r>
    </w:p>
    <w:p w14:paraId="7DFB3E47"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Αυτό που σας είπα πριν και δεν το καταλάβατε, να σας το πω και λίγο πιο λιανά. Βεβαίως, αν ο πλοιοκτήτης είναι φίλος σου και σου πει στο τηλέφωνο</w:t>
      </w:r>
      <w:r>
        <w:rPr>
          <w:rFonts w:eastAsia="Times New Roman"/>
          <w:szCs w:val="24"/>
        </w:rPr>
        <w:t>:</w:t>
      </w:r>
      <w:r>
        <w:rPr>
          <w:rFonts w:eastAsia="Times New Roman"/>
          <w:szCs w:val="24"/>
        </w:rPr>
        <w:t xml:space="preserve"> «Άσε το αίτημα, ρε Παναγιώτη, για μ</w:t>
      </w:r>
      <w:r>
        <w:rPr>
          <w:rFonts w:eastAsia="Times New Roman"/>
          <w:szCs w:val="24"/>
        </w:rPr>
        <w:t>ια-δυο μέρες μετά, μην πάθω ζημιά», τότε δικαιολογείται να κάνεις το αίτημα δύο μέρες μετά. Μόνο τότε δικαιολογείται, όμως. Επίσης, δικαιολογείται εάν δεν έχεις εκτιμήσει τον κίνδυνο, που εγώ δέχομαι και αυτή την πιθανότητα.</w:t>
      </w:r>
    </w:p>
    <w:p w14:paraId="7DFB3E48"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Και στις δύο, όμως, περιπτώσεις</w:t>
      </w:r>
      <w:r>
        <w:rPr>
          <w:rFonts w:eastAsia="Times New Roman"/>
          <w:szCs w:val="24"/>
        </w:rPr>
        <w:t xml:space="preserve"> ο κ. </w:t>
      </w:r>
      <w:proofErr w:type="spellStart"/>
      <w:r>
        <w:rPr>
          <w:rFonts w:eastAsia="Times New Roman"/>
          <w:szCs w:val="24"/>
        </w:rPr>
        <w:t>Κουρουμπλής</w:t>
      </w:r>
      <w:proofErr w:type="spellEnd"/>
      <w:r>
        <w:rPr>
          <w:rFonts w:eastAsia="Times New Roman"/>
          <w:szCs w:val="24"/>
        </w:rPr>
        <w:t xml:space="preserve"> ήρθε στη Βουλή προχθές και ενημέρωσε κι εσάς ψευδώς ότι το πλοίο έφτασε την Τρίτη το βράδυ, ενώ το πλοίο -όπως σας είπα και πριν- ήταν στο Πέραμα από τη Δευτέρα στις 14.30΄ το μεσημέρι </w:t>
      </w:r>
      <w:proofErr w:type="spellStart"/>
      <w:r>
        <w:rPr>
          <w:rFonts w:eastAsia="Times New Roman"/>
          <w:szCs w:val="24"/>
        </w:rPr>
        <w:lastRenderedPageBreak/>
        <w:t>έμφορτο</w:t>
      </w:r>
      <w:proofErr w:type="spellEnd"/>
      <w:r>
        <w:rPr>
          <w:rFonts w:eastAsia="Times New Roman"/>
          <w:szCs w:val="24"/>
        </w:rPr>
        <w:t xml:space="preserve"> -πράγματι </w:t>
      </w:r>
      <w:proofErr w:type="spellStart"/>
      <w:r>
        <w:rPr>
          <w:rFonts w:eastAsia="Times New Roman"/>
          <w:szCs w:val="24"/>
        </w:rPr>
        <w:t>έμφορτο</w:t>
      </w:r>
      <w:proofErr w:type="spellEnd"/>
      <w:r>
        <w:rPr>
          <w:rFonts w:eastAsia="Times New Roman"/>
          <w:szCs w:val="24"/>
        </w:rPr>
        <w:t>- αλλά κανένας δεν τους πίεζ</w:t>
      </w:r>
      <w:r>
        <w:rPr>
          <w:rFonts w:eastAsia="Times New Roman"/>
          <w:szCs w:val="24"/>
        </w:rPr>
        <w:t>ε να ξεφορτώσουν γρήγορα, γιατί δεν είχε σταλεί το αίτημα προς τ</w:t>
      </w:r>
      <w:r>
        <w:rPr>
          <w:rFonts w:eastAsia="Times New Roman"/>
          <w:szCs w:val="24"/>
        </w:rPr>
        <w:t>ο</w:t>
      </w:r>
      <w:r>
        <w:rPr>
          <w:rFonts w:eastAsia="Times New Roman"/>
          <w:szCs w:val="24"/>
        </w:rPr>
        <w:t xml:space="preserve">ν </w:t>
      </w:r>
      <w:r>
        <w:rPr>
          <w:rFonts w:eastAsia="Times New Roman"/>
          <w:szCs w:val="24"/>
          <w:lang w:val="en-US"/>
        </w:rPr>
        <w:t>EMSA</w:t>
      </w:r>
      <w:r>
        <w:rPr>
          <w:rFonts w:eastAsia="Times New Roman"/>
          <w:szCs w:val="24"/>
        </w:rPr>
        <w:t xml:space="preserve">. </w:t>
      </w:r>
    </w:p>
    <w:p w14:paraId="7DFB3E49"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 xml:space="preserve">Αυτό, δε, που είπε, ότι πρέπει πρώτα να έχουν εξαντληθεί τα εθνικά μέσα, βεβαίως. Όμως, ποιος το κρίνει αυτό; </w:t>
      </w:r>
      <w:r>
        <w:rPr>
          <w:rFonts w:eastAsia="Times New Roman"/>
          <w:szCs w:val="24"/>
        </w:rPr>
        <w:t>Ο</w:t>
      </w:r>
      <w:r>
        <w:rPr>
          <w:rFonts w:eastAsia="Times New Roman"/>
          <w:szCs w:val="24"/>
        </w:rPr>
        <w:t xml:space="preserve"> </w:t>
      </w:r>
      <w:r>
        <w:rPr>
          <w:rFonts w:eastAsia="Times New Roman"/>
          <w:szCs w:val="24"/>
          <w:lang w:val="en-US"/>
        </w:rPr>
        <w:t>EMSA</w:t>
      </w:r>
      <w:r>
        <w:rPr>
          <w:rFonts w:eastAsia="Times New Roman"/>
          <w:szCs w:val="24"/>
        </w:rPr>
        <w:t>; Όχι, ο Υπουργός το κρίνει. Ο Υπουργός την ώρα που κάνει το αίτημ</w:t>
      </w:r>
      <w:r>
        <w:rPr>
          <w:rFonts w:eastAsia="Times New Roman"/>
          <w:szCs w:val="24"/>
        </w:rPr>
        <w:t xml:space="preserve">α, έχει κρίνει ότι τα εθνικά μέσα δεν επαρκούν. Δεν μπορεί </w:t>
      </w:r>
      <w:r>
        <w:rPr>
          <w:rFonts w:eastAsia="Times New Roman"/>
          <w:szCs w:val="24"/>
        </w:rPr>
        <w:t>ο</w:t>
      </w:r>
      <w:r>
        <w:rPr>
          <w:rFonts w:eastAsia="Times New Roman"/>
          <w:szCs w:val="24"/>
        </w:rPr>
        <w:t xml:space="preserve"> </w:t>
      </w:r>
      <w:r>
        <w:rPr>
          <w:rFonts w:eastAsia="Times New Roman"/>
          <w:szCs w:val="24"/>
          <w:lang w:val="en-US"/>
        </w:rPr>
        <w:t>EMSA</w:t>
      </w:r>
      <w:r>
        <w:rPr>
          <w:rFonts w:eastAsia="Times New Roman"/>
          <w:szCs w:val="24"/>
        </w:rPr>
        <w:t xml:space="preserve"> να πει</w:t>
      </w:r>
      <w:r>
        <w:rPr>
          <w:rFonts w:eastAsia="Times New Roman"/>
          <w:szCs w:val="24"/>
        </w:rPr>
        <w:t>:</w:t>
      </w:r>
      <w:r>
        <w:rPr>
          <w:rFonts w:eastAsia="Times New Roman"/>
          <w:szCs w:val="24"/>
        </w:rPr>
        <w:t xml:space="preserve"> «Κάτσε να εξετάσω αν έχεις κι άλλα πλοία». </w:t>
      </w:r>
      <w:r>
        <w:rPr>
          <w:rFonts w:eastAsia="Times New Roman"/>
          <w:szCs w:val="24"/>
        </w:rPr>
        <w:t>Ο</w:t>
      </w:r>
      <w:r>
        <w:rPr>
          <w:rFonts w:eastAsia="Times New Roman"/>
          <w:szCs w:val="24"/>
        </w:rPr>
        <w:t xml:space="preserve"> </w:t>
      </w:r>
      <w:r>
        <w:rPr>
          <w:rFonts w:eastAsia="Times New Roman"/>
          <w:szCs w:val="24"/>
          <w:lang w:val="en-US"/>
        </w:rPr>
        <w:t>EMSA</w:t>
      </w:r>
      <w:r>
        <w:rPr>
          <w:rFonts w:eastAsia="Times New Roman"/>
          <w:szCs w:val="24"/>
        </w:rPr>
        <w:t xml:space="preserve"> είναι υποχρεωμέν</w:t>
      </w:r>
      <w:r>
        <w:rPr>
          <w:rFonts w:eastAsia="Times New Roman"/>
          <w:szCs w:val="24"/>
        </w:rPr>
        <w:t>ος</w:t>
      </w:r>
      <w:r>
        <w:rPr>
          <w:rFonts w:eastAsia="Times New Roman"/>
          <w:szCs w:val="24"/>
        </w:rPr>
        <w:t xml:space="preserve"> εντός είκοσι τεσσάρων ωρών να στείλει πλοίο. </w:t>
      </w:r>
    </w:p>
    <w:p w14:paraId="7DFB3E4A"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 xml:space="preserve">Αυτή, λοιπόν, είναι η πραγματικότητα ενός ανεπαρκούς Υπουργού, που </w:t>
      </w:r>
      <w:r>
        <w:rPr>
          <w:rFonts w:eastAsia="Times New Roman"/>
          <w:szCs w:val="24"/>
        </w:rPr>
        <w:t xml:space="preserve">προφανώς τον καλύπτει πλέον ένας ανεπαρκής Πρωθυπουργός. Γιατί, μην ξεχνάμε το μείζον: Ποιος άλλος Πρωθυπουργός θα κράταγε τον κ. </w:t>
      </w:r>
      <w:proofErr w:type="spellStart"/>
      <w:r>
        <w:rPr>
          <w:rFonts w:eastAsia="Times New Roman"/>
          <w:szCs w:val="24"/>
        </w:rPr>
        <w:t>Κουρουμπλή</w:t>
      </w:r>
      <w:proofErr w:type="spellEnd"/>
      <w:r>
        <w:rPr>
          <w:rFonts w:eastAsia="Times New Roman"/>
          <w:szCs w:val="24"/>
        </w:rPr>
        <w:t xml:space="preserve"> στη θέση του τόσες μέρες, όπου σας κάνει ρεζίλι τόσες μέρες που μιλάει και έχει και το θράσος να επικαλείται το δελ</w:t>
      </w:r>
      <w:r>
        <w:rPr>
          <w:rFonts w:eastAsia="Times New Roman"/>
          <w:szCs w:val="24"/>
        </w:rPr>
        <w:t xml:space="preserve">τίο </w:t>
      </w:r>
      <w:r>
        <w:rPr>
          <w:rFonts w:eastAsia="Times New Roman"/>
          <w:szCs w:val="24"/>
        </w:rPr>
        <w:t>Τ</w:t>
      </w:r>
      <w:r>
        <w:rPr>
          <w:rFonts w:eastAsia="Times New Roman"/>
          <w:szCs w:val="24"/>
        </w:rPr>
        <w:t>ύπου τ</w:t>
      </w:r>
      <w:r>
        <w:rPr>
          <w:rFonts w:eastAsia="Times New Roman"/>
          <w:szCs w:val="24"/>
        </w:rPr>
        <w:t>ου</w:t>
      </w:r>
      <w:r>
        <w:rPr>
          <w:rFonts w:eastAsia="Times New Roman"/>
          <w:szCs w:val="24"/>
        </w:rPr>
        <w:t xml:space="preserve"> </w:t>
      </w:r>
      <w:r>
        <w:rPr>
          <w:rFonts w:eastAsia="Times New Roman"/>
          <w:szCs w:val="24"/>
          <w:lang w:val="en-US"/>
        </w:rPr>
        <w:t>EMSA</w:t>
      </w:r>
      <w:r>
        <w:rPr>
          <w:rFonts w:eastAsia="Times New Roman"/>
          <w:szCs w:val="24"/>
        </w:rPr>
        <w:t>, έχει και το θράσος να λέει στις λέξεις του «</w:t>
      </w:r>
      <w:r>
        <w:rPr>
          <w:rFonts w:eastAsia="Times New Roman"/>
          <w:szCs w:val="24"/>
        </w:rPr>
        <w:t>μ</w:t>
      </w:r>
      <w:r>
        <w:rPr>
          <w:rFonts w:eastAsia="Times New Roman"/>
          <w:szCs w:val="24"/>
        </w:rPr>
        <w:t>η λέτε ψέματα», έχει και το θράσος να μας λέει τη λέξη «ναυάγιο»;</w:t>
      </w:r>
    </w:p>
    <w:p w14:paraId="7DFB3E4B"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lastRenderedPageBreak/>
        <w:t>Τη λέξη «ναυάγιο», την λέξη «ψέμα», τις λέξεις «πολιτικές ευθύνες» μην τ</w:t>
      </w:r>
      <w:r>
        <w:rPr>
          <w:rFonts w:eastAsia="Times New Roman"/>
          <w:szCs w:val="24"/>
        </w:rPr>
        <w:t>ις</w:t>
      </w:r>
      <w:r>
        <w:rPr>
          <w:rFonts w:eastAsia="Times New Roman"/>
          <w:szCs w:val="24"/>
        </w:rPr>
        <w:t xml:space="preserve"> ξαναπείτε, κύριε </w:t>
      </w:r>
      <w:proofErr w:type="spellStart"/>
      <w:r>
        <w:rPr>
          <w:rFonts w:eastAsia="Times New Roman"/>
          <w:szCs w:val="24"/>
        </w:rPr>
        <w:t>Κουρουμπλή</w:t>
      </w:r>
      <w:proofErr w:type="spellEnd"/>
      <w:r>
        <w:rPr>
          <w:rFonts w:eastAsia="Times New Roman"/>
          <w:szCs w:val="24"/>
        </w:rPr>
        <w:t>, στη ζωή σας ποτέ</w:t>
      </w:r>
      <w:r>
        <w:rPr>
          <w:rFonts w:eastAsia="Times New Roman"/>
          <w:szCs w:val="24"/>
        </w:rPr>
        <w:t>!</w:t>
      </w:r>
      <w:r>
        <w:rPr>
          <w:rFonts w:eastAsia="Times New Roman"/>
          <w:szCs w:val="24"/>
        </w:rPr>
        <w:t xml:space="preserve"> </w:t>
      </w:r>
    </w:p>
    <w:p w14:paraId="7DFB3E4C"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Κα</w:t>
      </w:r>
      <w:r>
        <w:rPr>
          <w:rFonts w:eastAsia="Times New Roman"/>
          <w:szCs w:val="24"/>
        </w:rPr>
        <w:t xml:space="preserve">ι μόνο ένα καλό έχετε κάνει στην Ελλάδα. Μόνο ένα καλό! Ξεμπροστιάσατε όλους αυτούς. Σήμερα κάνουμε αυτή τη συζήτηση στη Βουλή, κύριοι συνάδελφοι, και από τους Βουλευτές που προέρχονται από τους λεγόμενους </w:t>
      </w:r>
      <w:r>
        <w:rPr>
          <w:rFonts w:eastAsia="Times New Roman"/>
          <w:szCs w:val="24"/>
        </w:rPr>
        <w:t>«</w:t>
      </w:r>
      <w:r>
        <w:rPr>
          <w:rFonts w:eastAsia="Times New Roman"/>
          <w:szCs w:val="24"/>
        </w:rPr>
        <w:t>Οικολόγους Πράσινους</w:t>
      </w:r>
      <w:r>
        <w:rPr>
          <w:rFonts w:eastAsia="Times New Roman"/>
          <w:szCs w:val="24"/>
        </w:rPr>
        <w:t>»</w:t>
      </w:r>
      <w:r>
        <w:rPr>
          <w:rFonts w:eastAsia="Times New Roman"/>
          <w:szCs w:val="24"/>
        </w:rPr>
        <w:t xml:space="preserve"> του ΣΥΡΙΖΑ δεν έχει έρθει ν</w:t>
      </w:r>
      <w:r>
        <w:rPr>
          <w:rFonts w:eastAsia="Times New Roman"/>
          <w:szCs w:val="24"/>
        </w:rPr>
        <w:t>α παρακολουθήσει κανένας. Γιατί ας μην ξεχνάμε ότι ο ΣΥΡΙΖΑ είναι ο ΣΥΡΙΖΑ όχι μόνο της Αριστεράς, αλλά και της Οικολογίας. Οι Οικολόγοι Πράσινοι Βουλευτές του ΣΥΡΙΖΑ πο</w:t>
      </w:r>
      <w:r>
        <w:rPr>
          <w:rFonts w:eastAsia="Times New Roman"/>
          <w:szCs w:val="24"/>
        </w:rPr>
        <w:t>ύ</w:t>
      </w:r>
      <w:r>
        <w:rPr>
          <w:rFonts w:eastAsia="Times New Roman"/>
          <w:szCs w:val="24"/>
        </w:rPr>
        <w:t xml:space="preserve"> είναι στη συζήτηση για την καταστροφή της Αττικής; Απόντες! Το μόνο που είπε ο Υπουργ</w:t>
      </w:r>
      <w:r>
        <w:rPr>
          <w:rFonts w:eastAsia="Times New Roman"/>
          <w:szCs w:val="24"/>
        </w:rPr>
        <w:t xml:space="preserve">ός τους, ο κ. Τσιρώνης, είναι ότι φταίει ο καπιταλισμός, γιατί αν δεν είχαμε καπιταλισμό δεν θα εξορύσσαμε πετρέλαιο και αν δεν εξορύσσαμε πετρέλαιο, δεν θα πωλούσαμε τα </w:t>
      </w:r>
      <w:r>
        <w:rPr>
          <w:rFonts w:eastAsia="Times New Roman"/>
          <w:szCs w:val="24"/>
        </w:rPr>
        <w:t>ε</w:t>
      </w:r>
      <w:r>
        <w:rPr>
          <w:rFonts w:eastAsia="Times New Roman"/>
          <w:szCs w:val="24"/>
        </w:rPr>
        <w:t xml:space="preserve">λληνικά πετρέλαια, δεν θα φόρτωνε το πλοίο και δεν θα μπορούσε να βουλιάξει και </w:t>
      </w:r>
      <w:proofErr w:type="spellStart"/>
      <w:r>
        <w:rPr>
          <w:rFonts w:eastAsia="Times New Roman"/>
          <w:szCs w:val="24"/>
        </w:rPr>
        <w:t>άρες</w:t>
      </w:r>
      <w:proofErr w:type="spellEnd"/>
      <w:r>
        <w:rPr>
          <w:rFonts w:eastAsia="Times New Roman"/>
          <w:szCs w:val="24"/>
        </w:rPr>
        <w:t xml:space="preserve"> </w:t>
      </w:r>
      <w:r>
        <w:rPr>
          <w:rFonts w:eastAsia="Times New Roman"/>
          <w:szCs w:val="24"/>
        </w:rPr>
        <w:t>μάρες κουκουνάρες</w:t>
      </w:r>
      <w:r>
        <w:rPr>
          <w:rFonts w:eastAsia="Times New Roman"/>
          <w:szCs w:val="24"/>
        </w:rPr>
        <w:t>!</w:t>
      </w:r>
      <w:r>
        <w:rPr>
          <w:rFonts w:eastAsia="Times New Roman"/>
          <w:szCs w:val="24"/>
        </w:rPr>
        <w:t xml:space="preserve"> Αυτή είναι η μόνη δήλωση που έχει κάνει ο Υπουργός Οικολόγος του ΣΥΡΙΖΑ. Τέτοιοι υποκριτές είστε! </w:t>
      </w:r>
    </w:p>
    <w:p w14:paraId="7DFB3E4D"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Και όλοι εσείς, η Κοινοβουλευτική Ομάδα του ΣΥΡΙΖΑ</w:t>
      </w:r>
      <w:r>
        <w:rPr>
          <w:rFonts w:eastAsia="Times New Roman"/>
          <w:szCs w:val="24"/>
        </w:rPr>
        <w:t>,</w:t>
      </w:r>
      <w:r>
        <w:rPr>
          <w:rFonts w:eastAsia="Times New Roman"/>
          <w:szCs w:val="24"/>
        </w:rPr>
        <w:t xml:space="preserve"> δείτε με τα μάτια σας τον κ. </w:t>
      </w:r>
      <w:proofErr w:type="spellStart"/>
      <w:r>
        <w:rPr>
          <w:rFonts w:eastAsia="Times New Roman"/>
          <w:szCs w:val="24"/>
        </w:rPr>
        <w:t>Κουρουμπλή</w:t>
      </w:r>
      <w:proofErr w:type="spellEnd"/>
      <w:r>
        <w:rPr>
          <w:rFonts w:eastAsia="Times New Roman"/>
          <w:szCs w:val="24"/>
        </w:rPr>
        <w:t xml:space="preserve"> στο βίντεο να λέει το </w:t>
      </w:r>
      <w:r>
        <w:rPr>
          <w:rFonts w:eastAsia="Times New Roman"/>
          <w:szCs w:val="24"/>
        </w:rPr>
        <w:lastRenderedPageBreak/>
        <w:t xml:space="preserve">ανάποδο από αυτό που είπατε εσείς, κύριε </w:t>
      </w:r>
      <w:proofErr w:type="spellStart"/>
      <w:r>
        <w:rPr>
          <w:rFonts w:eastAsia="Times New Roman"/>
          <w:szCs w:val="24"/>
        </w:rPr>
        <w:t>Δρίτσα</w:t>
      </w:r>
      <w:proofErr w:type="spellEnd"/>
      <w:r>
        <w:rPr>
          <w:rFonts w:eastAsia="Times New Roman"/>
          <w:szCs w:val="24"/>
        </w:rPr>
        <w:t>, μ</w:t>
      </w:r>
      <w:r>
        <w:rPr>
          <w:rFonts w:eastAsia="Times New Roman"/>
          <w:szCs w:val="24"/>
        </w:rPr>
        <w:t>ί</w:t>
      </w:r>
      <w:r>
        <w:rPr>
          <w:rFonts w:eastAsia="Times New Roman"/>
          <w:szCs w:val="24"/>
        </w:rPr>
        <w:t xml:space="preserve">α </w:t>
      </w:r>
      <w:r>
        <w:rPr>
          <w:rFonts w:eastAsia="Times New Roman"/>
          <w:szCs w:val="24"/>
        </w:rPr>
        <w:t>ε</w:t>
      </w:r>
      <w:r>
        <w:rPr>
          <w:rFonts w:eastAsia="Times New Roman"/>
          <w:szCs w:val="24"/>
        </w:rPr>
        <w:t xml:space="preserve">βδομάδα μετά. Ο </w:t>
      </w:r>
      <w:proofErr w:type="spellStart"/>
      <w:r>
        <w:rPr>
          <w:rFonts w:eastAsia="Times New Roman"/>
          <w:szCs w:val="24"/>
        </w:rPr>
        <w:t>Κουρουμπλής</w:t>
      </w:r>
      <w:proofErr w:type="spellEnd"/>
      <w:r>
        <w:rPr>
          <w:rFonts w:eastAsia="Times New Roman"/>
          <w:szCs w:val="24"/>
        </w:rPr>
        <w:t xml:space="preserve"> στο βίντεο διαψεύδει τον </w:t>
      </w:r>
      <w:proofErr w:type="spellStart"/>
      <w:r>
        <w:rPr>
          <w:rFonts w:eastAsia="Times New Roman"/>
          <w:szCs w:val="24"/>
        </w:rPr>
        <w:t>Δρίτσα</w:t>
      </w:r>
      <w:proofErr w:type="spellEnd"/>
      <w:r>
        <w:rPr>
          <w:rFonts w:eastAsia="Times New Roman"/>
          <w:szCs w:val="24"/>
        </w:rPr>
        <w:t xml:space="preserve"> κι ούτε αυτό δεν έχετε το θάρρος να κριτικάρετε. Ξέρετε γιατί; Διότι αντιλαμβάν</w:t>
      </w:r>
      <w:r>
        <w:rPr>
          <w:rFonts w:eastAsia="Times New Roman"/>
          <w:szCs w:val="24"/>
        </w:rPr>
        <w:t xml:space="preserve">εστε ότι αν πέσει </w:t>
      </w:r>
      <w:r>
        <w:rPr>
          <w:rFonts w:eastAsia="Times New Roman"/>
          <w:szCs w:val="24"/>
        </w:rPr>
        <w:t>ένας,</w:t>
      </w:r>
      <w:r>
        <w:rPr>
          <w:rFonts w:eastAsia="Times New Roman"/>
          <w:szCs w:val="24"/>
        </w:rPr>
        <w:t xml:space="preserve"> μπορεί να αρχίσει να </w:t>
      </w:r>
      <w:r>
        <w:rPr>
          <w:rFonts w:eastAsia="Times New Roman"/>
          <w:szCs w:val="24"/>
        </w:rPr>
        <w:t>«</w:t>
      </w:r>
      <w:r>
        <w:rPr>
          <w:rFonts w:eastAsia="Times New Roman"/>
          <w:szCs w:val="24"/>
        </w:rPr>
        <w:t>ξηλώνεται το πουλόβερ</w:t>
      </w:r>
      <w:r>
        <w:rPr>
          <w:rFonts w:eastAsia="Times New Roman"/>
          <w:szCs w:val="24"/>
        </w:rPr>
        <w:t>»</w:t>
      </w:r>
      <w:r>
        <w:rPr>
          <w:rFonts w:eastAsia="Times New Roman"/>
          <w:szCs w:val="24"/>
        </w:rPr>
        <w:t xml:space="preserve"> κι εσείς την καρέκλα σας δεν την παίζεται για τίποτα. Αυτή τελικώς είναι η αλήθεια. Και να καταστραφεί η Αττική και να πεθάνουν τα ψάρια και να καούν τα δάση και να γίνουν όλα ιδιωτικά, α</w:t>
      </w:r>
      <w:r>
        <w:rPr>
          <w:rFonts w:eastAsia="Times New Roman"/>
          <w:szCs w:val="24"/>
        </w:rPr>
        <w:t>ρκεί να είστε Βουλευτές! Τόσο ιδεολόγοι της Αριστεράς ήσασταν τόσα χρόνια!</w:t>
      </w:r>
    </w:p>
    <w:p w14:paraId="7DFB3E4E"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 xml:space="preserve">Το μόνο καλό που έκανε ο Τσίπρας: </w:t>
      </w:r>
      <w:r>
        <w:rPr>
          <w:rFonts w:eastAsia="Times New Roman"/>
          <w:szCs w:val="24"/>
        </w:rPr>
        <w:t>έ</w:t>
      </w:r>
      <w:r>
        <w:rPr>
          <w:rFonts w:eastAsia="Times New Roman"/>
          <w:szCs w:val="24"/>
        </w:rPr>
        <w:t xml:space="preserve">δειξε </w:t>
      </w:r>
      <w:r>
        <w:rPr>
          <w:rFonts w:eastAsia="Times New Roman"/>
          <w:szCs w:val="24"/>
        </w:rPr>
        <w:t>στην ελληνική κοινωνία</w:t>
      </w:r>
      <w:r>
        <w:rPr>
          <w:rFonts w:eastAsia="Times New Roman"/>
          <w:szCs w:val="24"/>
        </w:rPr>
        <w:t xml:space="preserve"> ποιοι είσαστε</w:t>
      </w:r>
      <w:r>
        <w:rPr>
          <w:rFonts w:eastAsia="Times New Roman"/>
          <w:szCs w:val="24"/>
        </w:rPr>
        <w:t>!</w:t>
      </w:r>
      <w:r>
        <w:rPr>
          <w:rFonts w:eastAsia="Times New Roman"/>
          <w:szCs w:val="24"/>
        </w:rPr>
        <w:t xml:space="preserve"> Είναι το μόνο καλό που έκανε αυτός ο άνθρωπος στην Ελλάδα</w:t>
      </w:r>
      <w:r>
        <w:rPr>
          <w:rFonts w:eastAsia="Times New Roman"/>
          <w:szCs w:val="24"/>
        </w:rPr>
        <w:t>!</w:t>
      </w:r>
    </w:p>
    <w:p w14:paraId="7DFB3E4F"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Ευχαριστώ πολύ.</w:t>
      </w:r>
    </w:p>
    <w:p w14:paraId="7DFB3E50" w14:textId="77777777" w:rsidR="000E1967" w:rsidRDefault="00A63212">
      <w:pPr>
        <w:tabs>
          <w:tab w:val="left" w:pos="2820"/>
        </w:tabs>
        <w:spacing w:after="0" w:line="600" w:lineRule="auto"/>
        <w:ind w:firstLine="720"/>
        <w:jc w:val="center"/>
        <w:rPr>
          <w:rFonts w:eastAsia="Times New Roman"/>
          <w:szCs w:val="24"/>
        </w:rPr>
      </w:pPr>
      <w:r>
        <w:rPr>
          <w:rFonts w:eastAsia="Times New Roman"/>
          <w:szCs w:val="24"/>
        </w:rPr>
        <w:t>(Χειροκροτήματα από την πτέ</w:t>
      </w:r>
      <w:r>
        <w:rPr>
          <w:rFonts w:eastAsia="Times New Roman"/>
          <w:szCs w:val="24"/>
        </w:rPr>
        <w:t>ρυγα της Νέας Δημοκρατίας)</w:t>
      </w:r>
    </w:p>
    <w:p w14:paraId="7DFB3E51" w14:textId="77777777" w:rsidR="000E1967" w:rsidRDefault="00A63212">
      <w:pPr>
        <w:tabs>
          <w:tab w:val="left" w:pos="2820"/>
        </w:tabs>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Κύριε Πρόεδρε, θα ήθελα τον λόγο επί προσωπικού.</w:t>
      </w:r>
    </w:p>
    <w:p w14:paraId="7DFB3E52" w14:textId="77777777" w:rsidR="000E1967" w:rsidRDefault="00A63212">
      <w:pPr>
        <w:tabs>
          <w:tab w:val="left" w:pos="282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Ορίστε, τον λόγο έχει ο κύριος Υπουργός επί προσωπικού.</w:t>
      </w:r>
    </w:p>
    <w:p w14:paraId="7DFB3E53" w14:textId="77777777" w:rsidR="000E1967" w:rsidRDefault="00A63212">
      <w:pPr>
        <w:tabs>
          <w:tab w:val="left" w:pos="2820"/>
        </w:tabs>
        <w:spacing w:after="0" w:line="600" w:lineRule="auto"/>
        <w:ind w:firstLine="720"/>
        <w:jc w:val="both"/>
        <w:rPr>
          <w:rFonts w:eastAsia="Times New Roman"/>
          <w:szCs w:val="24"/>
        </w:rPr>
      </w:pPr>
      <w:r>
        <w:rPr>
          <w:rFonts w:eastAsia="Times New Roman"/>
          <w:b/>
          <w:szCs w:val="24"/>
        </w:rPr>
        <w:lastRenderedPageBreak/>
        <w:t>ΠΑΝΑΓΙΩΤΗΣ ΚΟΥΡΟΥΜΠΛΗΣ</w:t>
      </w:r>
      <w:r>
        <w:rPr>
          <w:rFonts w:eastAsia="Times New Roman"/>
          <w:b/>
          <w:szCs w:val="24"/>
        </w:rPr>
        <w:t xml:space="preserve"> (Υπουργός Ναυτιλίας και Νησιωτικής Πολιτικής):</w:t>
      </w:r>
      <w:r>
        <w:rPr>
          <w:rFonts w:eastAsia="Times New Roman"/>
          <w:szCs w:val="24"/>
        </w:rPr>
        <w:t xml:space="preserve"> Εγώ θα πω δύο, τρεις σκέψεις. </w:t>
      </w:r>
    </w:p>
    <w:p w14:paraId="7DFB3E54" w14:textId="77777777" w:rsidR="000E1967" w:rsidRDefault="00A63212">
      <w:pPr>
        <w:tabs>
          <w:tab w:val="left" w:pos="2820"/>
        </w:tabs>
        <w:spacing w:after="0" w:line="600" w:lineRule="auto"/>
        <w:ind w:firstLine="720"/>
        <w:jc w:val="both"/>
        <w:rPr>
          <w:rFonts w:eastAsia="Times New Roman"/>
          <w:szCs w:val="24"/>
        </w:rPr>
      </w:pPr>
      <w:r>
        <w:rPr>
          <w:rFonts w:eastAsia="Times New Roman"/>
          <w:szCs w:val="24"/>
        </w:rPr>
        <w:t xml:space="preserve">Θα τρίζουν τα κόκκαλα του αείμνηστου Καραμανλή πώς </w:t>
      </w:r>
      <w:proofErr w:type="spellStart"/>
      <w:r>
        <w:rPr>
          <w:rFonts w:eastAsia="Times New Roman"/>
          <w:szCs w:val="24"/>
        </w:rPr>
        <w:t>κατήντησε</w:t>
      </w:r>
      <w:proofErr w:type="spellEnd"/>
      <w:r>
        <w:rPr>
          <w:rFonts w:eastAsia="Times New Roman"/>
          <w:szCs w:val="24"/>
        </w:rPr>
        <w:t xml:space="preserve"> αυτό το κόμμα με θιασώτες του </w:t>
      </w:r>
      <w:proofErr w:type="spellStart"/>
      <w:r>
        <w:rPr>
          <w:rFonts w:eastAsia="Times New Roman"/>
          <w:szCs w:val="24"/>
        </w:rPr>
        <w:t>Γκέμπελς</w:t>
      </w:r>
      <w:proofErr w:type="spellEnd"/>
      <w:r>
        <w:rPr>
          <w:rFonts w:eastAsia="Times New Roman"/>
          <w:szCs w:val="24"/>
        </w:rPr>
        <w:t>. Εκεί κατάντησε το κόμμα του Κωνσταντίνου Καραμανλή.</w:t>
      </w:r>
    </w:p>
    <w:p w14:paraId="7DFB3E55"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 xml:space="preserve">Κύριε Πρόεδρε, ο κύριος </w:t>
      </w:r>
      <w:r>
        <w:rPr>
          <w:rFonts w:eastAsia="Times New Roman"/>
          <w:szCs w:val="24"/>
        </w:rPr>
        <w:t xml:space="preserve">κατήργησε την απόφαση του Γιάννη Διαμαντίδη για να εξυπηρετήσει συγκεκριμένα συμφέροντα. Αυτή ήταν η αλήθεια. Όποιος θέλει, ας πάρει την απόφαση του κ. Γεωργιάδη. Είναι </w:t>
      </w:r>
      <w:r>
        <w:rPr>
          <w:rFonts w:eastAsia="Times New Roman"/>
          <w:szCs w:val="24"/>
        </w:rPr>
        <w:t>«</w:t>
      </w:r>
      <w:r>
        <w:rPr>
          <w:rFonts w:eastAsia="Times New Roman"/>
          <w:szCs w:val="24"/>
        </w:rPr>
        <w:t>μνημείο</w:t>
      </w:r>
      <w:r>
        <w:rPr>
          <w:rFonts w:eastAsia="Times New Roman"/>
          <w:szCs w:val="24"/>
        </w:rPr>
        <w:t>»</w:t>
      </w:r>
      <w:r>
        <w:rPr>
          <w:rFonts w:eastAsia="Times New Roman"/>
          <w:szCs w:val="24"/>
        </w:rPr>
        <w:t xml:space="preserve"> το τι έγινε την τελευταία μέρα στο Υπουργείο -το ξέρουν οι παράγοντες του Υπο</w:t>
      </w:r>
      <w:r>
        <w:rPr>
          <w:rFonts w:eastAsia="Times New Roman"/>
          <w:szCs w:val="24"/>
        </w:rPr>
        <w:t>υργείου- για να βγει αυτή η απόφαση. Κατήργησε την απόφαση που οδηγούσε στη διαφάνεια, για να εξυπηρετήσει συγκεκριμένα συμφέροντα.</w:t>
      </w:r>
    </w:p>
    <w:p w14:paraId="7DFB3E56"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 xml:space="preserve">Κύριε Γεωργιάδη, όταν απευθύνεσαι σε μένα, θα είσαι προσεκτικός, γιατί η κοινωνία ξέρει και σένα, ξέρει και μένα. Εγώ, όταν </w:t>
      </w:r>
      <w:r>
        <w:rPr>
          <w:rFonts w:eastAsia="Times New Roman"/>
          <w:szCs w:val="24"/>
        </w:rPr>
        <w:t xml:space="preserve">εσύ ήσουν οπαδός των ακροδεξιών οργανώσεων, διωκόμουν με τον ν.4000 «περί τεντιμποϊσμού». Έχουμε, λοιπόν, διαφορετική διαδρομή, διαφορετική πορεία. </w:t>
      </w:r>
    </w:p>
    <w:p w14:paraId="7DFB3E57"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 xml:space="preserve">Ούτε εγώ υπέγραψα, κύριε Γεωργιάδη, να πάρει η γερμανική εταιρεία τα 10 εκατομμύρια και να στέλνει κείμενα </w:t>
      </w:r>
      <w:r>
        <w:rPr>
          <w:rFonts w:eastAsia="Times New Roman"/>
          <w:szCs w:val="24"/>
        </w:rPr>
        <w:t>στην Ελ</w:t>
      </w:r>
      <w:r>
        <w:rPr>
          <w:rFonts w:eastAsia="Times New Roman"/>
          <w:szCs w:val="24"/>
        </w:rPr>
        <w:lastRenderedPageBreak/>
        <w:t>λάδα στην αγγλική. Να μάθει, όμως, ο ελληνικός λαός ότι υπέγραψες ως Έλληνας Υπουργός τα κείμενα να έρχονται στην αγγλική. Αυτός είσαι, για να ξέρει ο ελληνικός λαός. Και τολμάς εσύ να απευθυνθείς σε μένα!</w:t>
      </w:r>
    </w:p>
    <w:p w14:paraId="7DFB3E58" w14:textId="77777777" w:rsidR="000E1967" w:rsidRDefault="00A63212">
      <w:pPr>
        <w:tabs>
          <w:tab w:val="left" w:pos="2940"/>
        </w:tabs>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(Μάριος Γεωργιάδης): </w:t>
      </w:r>
      <w:r>
        <w:rPr>
          <w:rFonts w:eastAsia="Times New Roman"/>
          <w:szCs w:val="24"/>
        </w:rPr>
        <w:t>Ολοκληρώστε</w:t>
      </w:r>
      <w:r>
        <w:rPr>
          <w:rFonts w:eastAsia="Times New Roman"/>
          <w:szCs w:val="24"/>
        </w:rPr>
        <w:t>, σας παρακαλώ, κύριε Υπουργέ.</w:t>
      </w:r>
    </w:p>
    <w:p w14:paraId="7DFB3E59" w14:textId="77777777" w:rsidR="000E1967" w:rsidRDefault="00A63212">
      <w:pPr>
        <w:tabs>
          <w:tab w:val="left" w:pos="2940"/>
        </w:tabs>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Ευχαριστώ.</w:t>
      </w:r>
    </w:p>
    <w:p w14:paraId="7DFB3E5A" w14:textId="77777777" w:rsidR="000E1967" w:rsidRDefault="00A63212">
      <w:pPr>
        <w:tabs>
          <w:tab w:val="left" w:pos="2940"/>
        </w:tabs>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Κύριε Πρόεδρε, θα ήθελα τον λόγο επί προσωπικού.</w:t>
      </w:r>
    </w:p>
    <w:p w14:paraId="7DFB3E5B" w14:textId="77777777" w:rsidR="000E1967" w:rsidRDefault="00A63212">
      <w:pPr>
        <w:tabs>
          <w:tab w:val="left" w:pos="2940"/>
        </w:tabs>
        <w:spacing w:after="0" w:line="600" w:lineRule="auto"/>
        <w:ind w:firstLine="720"/>
        <w:jc w:val="both"/>
        <w:rPr>
          <w:rFonts w:eastAsia="Times New Roman"/>
          <w:b/>
          <w:szCs w:val="24"/>
        </w:rPr>
      </w:pPr>
      <w:r>
        <w:rPr>
          <w:rFonts w:eastAsia="Times New Roman"/>
          <w:b/>
          <w:szCs w:val="24"/>
        </w:rPr>
        <w:t>ΠΡΟΕΔΡ</w:t>
      </w:r>
      <w:r>
        <w:rPr>
          <w:rFonts w:eastAsia="Times New Roman"/>
          <w:b/>
          <w:szCs w:val="24"/>
        </w:rPr>
        <w:t>ΕΥΩΝ</w:t>
      </w:r>
      <w:r>
        <w:rPr>
          <w:rFonts w:eastAsia="Times New Roman"/>
          <w:b/>
          <w:szCs w:val="24"/>
        </w:rPr>
        <w:t xml:space="preserve"> (Μάριος Γεωργιάδης): </w:t>
      </w:r>
      <w:r>
        <w:rPr>
          <w:rFonts w:eastAsia="Times New Roman"/>
          <w:szCs w:val="24"/>
        </w:rPr>
        <w:t>Κύριε Γεωργιάδη, έχει ζητήσει τον</w:t>
      </w:r>
      <w:r>
        <w:rPr>
          <w:rFonts w:eastAsia="Times New Roman"/>
          <w:szCs w:val="24"/>
        </w:rPr>
        <w:t xml:space="preserve"> λόγο επί προσωπικού και ο κ. Φίλης και ο κ. </w:t>
      </w:r>
      <w:proofErr w:type="spellStart"/>
      <w:r>
        <w:rPr>
          <w:rFonts w:eastAsia="Times New Roman"/>
          <w:szCs w:val="24"/>
        </w:rPr>
        <w:t>Δρίτσας</w:t>
      </w:r>
      <w:proofErr w:type="spellEnd"/>
      <w:r>
        <w:rPr>
          <w:rFonts w:eastAsia="Times New Roman"/>
          <w:szCs w:val="24"/>
        </w:rPr>
        <w:t>.</w:t>
      </w:r>
      <w:r>
        <w:rPr>
          <w:rFonts w:eastAsia="Times New Roman"/>
          <w:b/>
          <w:szCs w:val="24"/>
        </w:rPr>
        <w:t xml:space="preserve"> </w:t>
      </w:r>
      <w:r>
        <w:rPr>
          <w:rFonts w:eastAsia="Times New Roman"/>
          <w:szCs w:val="24"/>
        </w:rPr>
        <w:t>Θα πάμε με τη σειρά.</w:t>
      </w:r>
    </w:p>
    <w:p w14:paraId="7DFB3E5C"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Κύριε Φίλη, σε τι συνίσταται το προσωπικό σας;</w:t>
      </w:r>
    </w:p>
    <w:p w14:paraId="7DFB3E5D" w14:textId="77777777" w:rsidR="000E1967" w:rsidRDefault="00A63212">
      <w:pPr>
        <w:tabs>
          <w:tab w:val="left" w:pos="2940"/>
        </w:tabs>
        <w:spacing w:after="0" w:line="600" w:lineRule="auto"/>
        <w:ind w:firstLine="720"/>
        <w:jc w:val="both"/>
        <w:rPr>
          <w:rFonts w:eastAsia="Times New Roman"/>
          <w:szCs w:val="24"/>
        </w:rPr>
      </w:pPr>
      <w:r>
        <w:rPr>
          <w:rFonts w:eastAsia="Times New Roman"/>
          <w:b/>
          <w:szCs w:val="24"/>
        </w:rPr>
        <w:t>ΝΙΚΟΛΑΟΣ ΦΙΛΗΣ:</w:t>
      </w:r>
      <w:r>
        <w:rPr>
          <w:rFonts w:eastAsia="Times New Roman"/>
          <w:szCs w:val="24"/>
        </w:rPr>
        <w:t xml:space="preserve"> Αναφέρθηκε στο όνομά μου.</w:t>
      </w:r>
    </w:p>
    <w:p w14:paraId="7DFB3E5E" w14:textId="77777777" w:rsidR="000E1967" w:rsidRDefault="00A63212">
      <w:pPr>
        <w:tabs>
          <w:tab w:val="left" w:pos="2940"/>
        </w:tabs>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(Μάριος Γεωργιάδης): </w:t>
      </w:r>
      <w:r>
        <w:rPr>
          <w:rFonts w:eastAsia="Times New Roman"/>
          <w:szCs w:val="24"/>
        </w:rPr>
        <w:t xml:space="preserve">Αναφέρθηκε στο όνομά σας, αλλά εξηγήστε μας, σας παρακαλώ, </w:t>
      </w:r>
      <w:r>
        <w:rPr>
          <w:rFonts w:eastAsia="Times New Roman"/>
          <w:szCs w:val="24"/>
        </w:rPr>
        <w:t>σε ένα λεπτό τον λόγο.</w:t>
      </w:r>
    </w:p>
    <w:p w14:paraId="7DFB3E5F" w14:textId="77777777" w:rsidR="000E1967" w:rsidRDefault="00A63212">
      <w:pPr>
        <w:tabs>
          <w:tab w:val="left" w:pos="2940"/>
        </w:tabs>
        <w:spacing w:after="0" w:line="600" w:lineRule="auto"/>
        <w:ind w:firstLine="720"/>
        <w:jc w:val="both"/>
        <w:rPr>
          <w:rFonts w:eastAsia="Times New Roman"/>
          <w:szCs w:val="24"/>
        </w:rPr>
      </w:pPr>
      <w:r>
        <w:rPr>
          <w:rFonts w:eastAsia="Times New Roman"/>
          <w:b/>
          <w:szCs w:val="24"/>
        </w:rPr>
        <w:t>ΝΙΚΟΛΑΟΣ ΦΙΛΗΣ:</w:t>
      </w:r>
      <w:r>
        <w:rPr>
          <w:rFonts w:eastAsia="Times New Roman"/>
          <w:szCs w:val="24"/>
        </w:rPr>
        <w:t xml:space="preserve"> Κύριε Πρόεδρε, αναγκάζομαι να πάρω τον λόγο, διότι μια συζήτηση που έχει μεγάλο ενδιαφέρον </w:t>
      </w:r>
      <w:r>
        <w:rPr>
          <w:rFonts w:eastAsia="Times New Roman"/>
          <w:szCs w:val="24"/>
        </w:rPr>
        <w:lastRenderedPageBreak/>
        <w:t>για τους κατοίκους της Αττικής, αλλά και γενικότερα για τους Έλληνες πολίτες, διότι αφορά το μεγάλο, το μονάκριβο, θα έλεγε κα</w:t>
      </w:r>
      <w:r>
        <w:rPr>
          <w:rFonts w:eastAsia="Times New Roman"/>
          <w:szCs w:val="24"/>
        </w:rPr>
        <w:t>ν</w:t>
      </w:r>
      <w:r>
        <w:rPr>
          <w:rFonts w:eastAsia="Times New Roman"/>
          <w:szCs w:val="24"/>
        </w:rPr>
        <w:t>είς</w:t>
      </w:r>
      <w:r>
        <w:rPr>
          <w:rFonts w:eastAsia="Times New Roman"/>
          <w:szCs w:val="24"/>
        </w:rPr>
        <w:t>, δικαίωμα στο περιβά</w:t>
      </w:r>
      <w:r>
        <w:rPr>
          <w:rFonts w:eastAsia="Times New Roman"/>
          <w:szCs w:val="24"/>
        </w:rPr>
        <w:t>λ</w:t>
      </w:r>
      <w:r>
        <w:rPr>
          <w:rFonts w:eastAsia="Times New Roman"/>
          <w:szCs w:val="24"/>
        </w:rPr>
        <w:t>λον, μέσα από προσωπικές αναφορές και επιθέσεις καταντά να μην έχει την αξία που περιμέναμε όλοι, τη διερεύνηση του προβλήματος, την αναζήτηση λύσεων, εξαιτίας της ανταλλαγής προσωπικών αντιπαραθέσεων. Και φοβούμαι ότι αυτό μας απ</w:t>
      </w:r>
      <w:r>
        <w:rPr>
          <w:rFonts w:eastAsia="Times New Roman"/>
          <w:szCs w:val="24"/>
        </w:rPr>
        <w:t>οπροσανατολίζει.</w:t>
      </w:r>
    </w:p>
    <w:p w14:paraId="7DFB3E60"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 xml:space="preserve">Ο ΣΥΡΙΖΑ δεν αναζητά πιστοποιητικό περιβαλλοντικής συνέπειας από τον κ. Γεωργιάδη. Θα ήταν κωμικό αυτό. Είναι οι αγώνες μας, η παρουσία μας και </w:t>
      </w:r>
      <w:r>
        <w:rPr>
          <w:rFonts w:eastAsia="Times New Roman"/>
          <w:szCs w:val="24"/>
        </w:rPr>
        <w:t xml:space="preserve">η </w:t>
      </w:r>
      <w:r>
        <w:rPr>
          <w:rFonts w:eastAsia="Times New Roman"/>
          <w:szCs w:val="24"/>
        </w:rPr>
        <w:t xml:space="preserve">ευθυκρισία μας όταν προκύπτουν τα ζητήματα. Και αυτό το οποίο κάνουμε σήμερα </w:t>
      </w:r>
      <w:r>
        <w:rPr>
          <w:rFonts w:eastAsia="Times New Roman"/>
          <w:szCs w:val="24"/>
        </w:rPr>
        <w:t>-</w:t>
      </w:r>
      <w:r>
        <w:rPr>
          <w:rFonts w:eastAsia="Times New Roman"/>
          <w:szCs w:val="24"/>
        </w:rPr>
        <w:t>το κάναμε και χ</w:t>
      </w:r>
      <w:r>
        <w:rPr>
          <w:rFonts w:eastAsia="Times New Roman"/>
          <w:szCs w:val="24"/>
        </w:rPr>
        <w:t>θες, θα το κάνουμε και αύριο</w:t>
      </w:r>
      <w:r>
        <w:rPr>
          <w:rFonts w:eastAsia="Times New Roman"/>
          <w:szCs w:val="24"/>
        </w:rPr>
        <w:t>-</w:t>
      </w:r>
      <w:r>
        <w:rPr>
          <w:rFonts w:eastAsia="Times New Roman"/>
          <w:szCs w:val="24"/>
        </w:rPr>
        <w:t xml:space="preserve"> είναι να αναζητήσουμε σε όλα τα επίπεδα τις ευθύνες για να μη δημιουργηθούν ξανά τέτοια προβλήματα.</w:t>
      </w:r>
    </w:p>
    <w:p w14:paraId="7DFB3E61"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Αυτά θέλω να πω και όλα τα άλλα τα επιστρέφω.</w:t>
      </w:r>
    </w:p>
    <w:p w14:paraId="7DFB3E62" w14:textId="77777777" w:rsidR="000E1967" w:rsidRDefault="00A63212">
      <w:pPr>
        <w:tabs>
          <w:tab w:val="left" w:pos="2940"/>
        </w:tabs>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ΕΥΩΝ</w:t>
      </w:r>
      <w:r>
        <w:rPr>
          <w:rFonts w:eastAsia="Times New Roman"/>
          <w:b/>
          <w:szCs w:val="24"/>
        </w:rPr>
        <w:t xml:space="preserve"> (Μάριος Γεωργιάδης): </w:t>
      </w:r>
      <w:r>
        <w:rPr>
          <w:rFonts w:eastAsia="Times New Roman"/>
          <w:szCs w:val="24"/>
        </w:rPr>
        <w:t>Ευχαριστούμε, κύριε συνάδελφε.</w:t>
      </w:r>
    </w:p>
    <w:p w14:paraId="7DFB3E63"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Δρίτσας</w:t>
      </w:r>
      <w:proofErr w:type="spellEnd"/>
      <w:r>
        <w:rPr>
          <w:rFonts w:eastAsia="Times New Roman"/>
          <w:szCs w:val="24"/>
        </w:rPr>
        <w:t xml:space="preserve"> έχει</w:t>
      </w:r>
      <w:r>
        <w:rPr>
          <w:rFonts w:eastAsia="Times New Roman"/>
          <w:szCs w:val="24"/>
        </w:rPr>
        <w:t xml:space="preserve"> τον λόγο.</w:t>
      </w:r>
    </w:p>
    <w:p w14:paraId="7DFB3E64" w14:textId="77777777" w:rsidR="000E1967" w:rsidRDefault="00A63212">
      <w:pPr>
        <w:tabs>
          <w:tab w:val="left" w:pos="2940"/>
        </w:tabs>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Ευχαριστώ, κύριε Πρόεδρε.</w:t>
      </w:r>
    </w:p>
    <w:p w14:paraId="7DFB3E65"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lastRenderedPageBreak/>
        <w:t>Είναι προφανές το προσωπικό που προκλήθηκε από τον κύριο Γεωργιάδη. Να μου επιτρέψετε, όμως, να πω με την ευκαιρία, γιατί έχει σημασία, ότι δεν είναι επιτρεπτό να δημιουργούνται εντυπώσεις. Οι συνάδελφ</w:t>
      </w:r>
      <w:r>
        <w:rPr>
          <w:rFonts w:eastAsia="Times New Roman"/>
          <w:szCs w:val="24"/>
        </w:rPr>
        <w:t>οι Βουλευτές, που ανήκουν στους Οικολόγους Πράσινους και είναι Βουλευτές του ΣΥΡΙΖΑ, ήταν προχθές εκεί όπου μπορούσαν να πάρουν τον λόγο, στη συνεδρίαση της Επιτροπής Περιβάλλοντος και πήραν τον λόγο, τοποθετήθηκαν και μίλησαν. Σήμερα η διαδικασία της επίκ</w:t>
      </w:r>
      <w:r>
        <w:rPr>
          <w:rFonts w:eastAsia="Times New Roman"/>
          <w:szCs w:val="24"/>
        </w:rPr>
        <w:t>αιρης επερώτησης δεν προβλέπει δυνατότητα συμμετοχής Βουλευτών και ανάληψη του λόγου. Επομένως, για δικούς τους λόγους -έχουν άλλες επιλογές- δεν είναι σήμερα εδώ. Μη δημιουργούμε εντυπώσεις.</w:t>
      </w:r>
    </w:p>
    <w:p w14:paraId="7DFB3E66"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 xml:space="preserve">Δεν θέλω να κάνω προσωπικές αντιπαραθέσεις. </w:t>
      </w:r>
    </w:p>
    <w:p w14:paraId="7DFB3E67" w14:textId="77777777" w:rsidR="000E1967" w:rsidRDefault="00A63212">
      <w:pPr>
        <w:tabs>
          <w:tab w:val="left" w:pos="2940"/>
        </w:tabs>
        <w:spacing w:after="0" w:line="600" w:lineRule="auto"/>
        <w:ind w:firstLine="720"/>
        <w:jc w:val="both"/>
        <w:rPr>
          <w:rFonts w:eastAsia="Times New Roman"/>
          <w:szCs w:val="24"/>
        </w:rPr>
      </w:pPr>
      <w:r>
        <w:rPr>
          <w:rFonts w:eastAsia="Times New Roman"/>
          <w:szCs w:val="24"/>
        </w:rPr>
        <w:t>Κατέθεσα ένα στοιχε</w:t>
      </w:r>
      <w:r>
        <w:rPr>
          <w:rFonts w:eastAsia="Times New Roman"/>
          <w:szCs w:val="24"/>
        </w:rPr>
        <w:t xml:space="preserve">ίο, το ημερολόγιο του πλοίου του </w:t>
      </w:r>
      <w:r>
        <w:rPr>
          <w:rFonts w:eastAsia="Times New Roman"/>
          <w:szCs w:val="24"/>
          <w:lang w:val="en-US"/>
        </w:rPr>
        <w:t>EMSA</w:t>
      </w:r>
      <w:r>
        <w:rPr>
          <w:rFonts w:eastAsia="Times New Roman"/>
          <w:szCs w:val="24"/>
        </w:rPr>
        <w:t xml:space="preserve">, του Ευρωπαϊκού Οργανισμού για την Ασφάλεια στη Θάλασσα, για να καταδείξω ότι </w:t>
      </w:r>
      <w:r>
        <w:rPr>
          <w:rFonts w:eastAsia="Times New Roman"/>
          <w:szCs w:val="24"/>
        </w:rPr>
        <w:t>σ</w:t>
      </w:r>
      <w:r>
        <w:rPr>
          <w:rFonts w:eastAsia="Times New Roman"/>
          <w:szCs w:val="24"/>
        </w:rPr>
        <w:t xml:space="preserve">το ημερολόγιο του πλοίου </w:t>
      </w:r>
      <w:r>
        <w:rPr>
          <w:rFonts w:eastAsia="Times New Roman"/>
          <w:szCs w:val="24"/>
        </w:rPr>
        <w:t>υπάρχει η</w:t>
      </w:r>
      <w:r>
        <w:rPr>
          <w:rFonts w:eastAsia="Times New Roman"/>
          <w:szCs w:val="24"/>
        </w:rPr>
        <w:t xml:space="preserve"> ημερομηνία 13 Σεπτεμβρίου</w:t>
      </w:r>
      <w:r>
        <w:rPr>
          <w:rFonts w:eastAsia="Times New Roman"/>
          <w:szCs w:val="24"/>
        </w:rPr>
        <w:t>, δηλαδή</w:t>
      </w:r>
      <w:r>
        <w:rPr>
          <w:rFonts w:eastAsia="Times New Roman"/>
          <w:szCs w:val="24"/>
        </w:rPr>
        <w:t xml:space="preserve"> ότι τότε απελευθερώνεται και ολοκληρώνει τη διαδικασία, τη δέσμευση, π</w:t>
      </w:r>
      <w:r>
        <w:rPr>
          <w:rFonts w:eastAsia="Times New Roman"/>
          <w:szCs w:val="24"/>
        </w:rPr>
        <w:t>ου είχε από την εταιρεία, από το πλοίο «</w:t>
      </w:r>
      <w:r>
        <w:rPr>
          <w:rFonts w:eastAsia="Times New Roman"/>
          <w:szCs w:val="24"/>
        </w:rPr>
        <w:t>ΠΑΤΜΟΣ</w:t>
      </w:r>
      <w:r>
        <w:rPr>
          <w:rFonts w:eastAsia="Times New Roman"/>
          <w:szCs w:val="24"/>
        </w:rPr>
        <w:t xml:space="preserve">», που είχε επιφορτιστεί για να συμμετάσχει στην αντιρρυπαντική προσπάθεια σε εκείνη την περίπτωση. Τα άλλα είναι ερμηνείες. Το γεγονός είναι αυτό. </w:t>
      </w:r>
    </w:p>
    <w:p w14:paraId="7DFB3E68" w14:textId="77777777" w:rsidR="000E1967" w:rsidRDefault="00A63212">
      <w:pPr>
        <w:spacing w:after="0" w:line="600" w:lineRule="auto"/>
        <w:ind w:firstLine="720"/>
        <w:jc w:val="both"/>
        <w:rPr>
          <w:rFonts w:eastAsia="Times New Roman"/>
          <w:szCs w:val="24"/>
        </w:rPr>
      </w:pPr>
      <w:r>
        <w:rPr>
          <w:rFonts w:eastAsia="Times New Roman"/>
          <w:szCs w:val="24"/>
        </w:rPr>
        <w:lastRenderedPageBreak/>
        <w:t>Το να μεγιστοποιηθεί τόσο πολύ το εάν ο υπεύθυνος Υπουργός δε</w:t>
      </w:r>
      <w:r>
        <w:rPr>
          <w:rFonts w:eastAsia="Times New Roman"/>
          <w:szCs w:val="24"/>
        </w:rPr>
        <w:t>ν έχει εκείνη την ώρα -δεν ξέρω το γεγονός και δεν ξέρω εάν συνέβη ή δεν συνέβη, δεν το άκουσα- καθαρή εικόνα για το εάν το σήμα δόθηκε από παραπλέον ή από το ίδιο σκάφος, ώστε να αποτελεί εύρημα, εγώ δεν θα το σκεφτόμουν ποτέ! Μπορεί να είμαι πολύ χαζός ή</w:t>
      </w:r>
      <w:r>
        <w:rPr>
          <w:rFonts w:eastAsia="Times New Roman"/>
          <w:szCs w:val="24"/>
        </w:rPr>
        <w:t xml:space="preserve"> πολύ ακατάλληλος. </w:t>
      </w:r>
    </w:p>
    <w:p w14:paraId="7DFB3E69" w14:textId="77777777" w:rsidR="000E1967" w:rsidRDefault="00A63212">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Είναι ξεκάθαρο, κύριε </w:t>
      </w:r>
      <w:proofErr w:type="spellStart"/>
      <w:r>
        <w:rPr>
          <w:rFonts w:eastAsia="Times New Roman"/>
          <w:szCs w:val="24"/>
        </w:rPr>
        <w:t>Δρίτσα</w:t>
      </w:r>
      <w:proofErr w:type="spellEnd"/>
      <w:r>
        <w:rPr>
          <w:rFonts w:eastAsia="Times New Roman"/>
          <w:szCs w:val="24"/>
        </w:rPr>
        <w:t xml:space="preserve">. Νομίζω ότι αυτό έχει ξεφύγει από την αναφορά του κ. Γεωργιάδη στο όνομά σας. </w:t>
      </w:r>
    </w:p>
    <w:p w14:paraId="7DFB3E6A" w14:textId="77777777" w:rsidR="000E1967" w:rsidRDefault="00A63212">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Θα ήθελα, λοιπόν, να πω για την προσωπική αναφορά το εξής: </w:t>
      </w:r>
    </w:p>
    <w:p w14:paraId="7DFB3E6B" w14:textId="77777777" w:rsidR="000E1967" w:rsidRDefault="00A63212">
      <w:pPr>
        <w:spacing w:after="0" w:line="600" w:lineRule="auto"/>
        <w:ind w:firstLine="720"/>
        <w:jc w:val="both"/>
        <w:rPr>
          <w:rFonts w:eastAsia="Times New Roman"/>
          <w:szCs w:val="24"/>
        </w:rPr>
      </w:pPr>
      <w:r>
        <w:rPr>
          <w:rFonts w:eastAsia="Times New Roman"/>
          <w:szCs w:val="24"/>
        </w:rPr>
        <w:t xml:space="preserve">Κύριε Γεωργιάδη, </w:t>
      </w:r>
      <w:r>
        <w:rPr>
          <w:rFonts w:eastAsia="Times New Roman"/>
          <w:szCs w:val="24"/>
        </w:rPr>
        <w:t>πράγματι</w:t>
      </w:r>
      <w:r>
        <w:rPr>
          <w:rFonts w:eastAsia="Times New Roman"/>
          <w:szCs w:val="24"/>
        </w:rPr>
        <w:t>,</w:t>
      </w:r>
      <w:r>
        <w:rPr>
          <w:rFonts w:eastAsia="Times New Roman"/>
          <w:szCs w:val="24"/>
        </w:rPr>
        <w:t xml:space="preserve"> όταν ανέλαβα την ευθύνη στο Υπουργείο Ναυτιλίας, ενημερώθηκα γι’ αυτή σας την απόφαση που καταργούσε τη ρύθμιση Διαμαντίδη. Η ενημέρωση αυτή συνοδευόταν από πολυποίκιλα σχόλια, όχι μόνο μέσα από το Υπουργείο αλλά και έξω από αυτό. </w:t>
      </w:r>
    </w:p>
    <w:p w14:paraId="7DFB3E6C" w14:textId="77777777" w:rsidR="000E1967" w:rsidRDefault="00A63212">
      <w:pPr>
        <w:spacing w:after="0" w:line="600" w:lineRule="auto"/>
        <w:ind w:firstLine="720"/>
        <w:jc w:val="both"/>
        <w:rPr>
          <w:rFonts w:eastAsia="Times New Roman"/>
          <w:szCs w:val="24"/>
        </w:rPr>
      </w:pPr>
      <w:r>
        <w:rPr>
          <w:rFonts w:eastAsia="Times New Roman"/>
          <w:szCs w:val="24"/>
        </w:rPr>
        <w:t xml:space="preserve">Ήταν μία </w:t>
      </w:r>
      <w:r>
        <w:rPr>
          <w:rFonts w:eastAsia="Times New Roman"/>
          <w:szCs w:val="24"/>
        </w:rPr>
        <w:t>απόφαση, η οποία σκανδάλισε τη ναυτιλιακή αγορά του Πειραιά. Κι εγώ</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ασχολήθηκα με τη δυνατότητα αλλαγής της. Όμως, είχε δημιουργήσει δεδομένα πλέον η απόφασή σας και άρα το ζήτημα δεν ήταν πλέον να αλλαχθεί μία </w:t>
      </w:r>
      <w:r>
        <w:rPr>
          <w:rFonts w:eastAsia="Times New Roman"/>
          <w:szCs w:val="24"/>
        </w:rPr>
        <w:lastRenderedPageBreak/>
        <w:t>απόφαση, γιατί θα έπρεπε να αλλαχθ</w:t>
      </w:r>
      <w:r>
        <w:rPr>
          <w:rFonts w:eastAsia="Times New Roman"/>
          <w:szCs w:val="24"/>
        </w:rPr>
        <w:t>ούν πολλά πράγματα μαζί. Γι’ αυτό βάλαμε μπροστά μία άλλη διαδικασία, την εξίσωση όλων των νηογνωμόνων με βάση τις ευρωπαϊκές προδιαγραφές. Και αυτή είναι μ</w:t>
      </w:r>
      <w:r>
        <w:rPr>
          <w:rFonts w:eastAsia="Times New Roman"/>
          <w:szCs w:val="24"/>
        </w:rPr>
        <w:t>ι</w:t>
      </w:r>
      <w:r>
        <w:rPr>
          <w:rFonts w:eastAsia="Times New Roman"/>
          <w:szCs w:val="24"/>
        </w:rPr>
        <w:t>α ιστορία που έχει ξεκινήσει, είναι σε εξέλιξη και μάλιστα σύντομα θα νομοθετηθεί, γιατί αυτό χρεια</w:t>
      </w:r>
      <w:r>
        <w:rPr>
          <w:rFonts w:eastAsia="Times New Roman"/>
          <w:szCs w:val="24"/>
        </w:rPr>
        <w:t>ζόταν μ</w:t>
      </w:r>
      <w:r>
        <w:rPr>
          <w:rFonts w:eastAsia="Times New Roman"/>
          <w:szCs w:val="24"/>
        </w:rPr>
        <w:t>ι</w:t>
      </w:r>
      <w:r>
        <w:rPr>
          <w:rFonts w:eastAsia="Times New Roman"/>
          <w:szCs w:val="24"/>
        </w:rPr>
        <w:t xml:space="preserve">α αρκετά περίπλοκη διαδικασία, για να ρυθμιστούν τα επιμέρους ζητήματα. </w:t>
      </w:r>
    </w:p>
    <w:p w14:paraId="7DFB3E6D" w14:textId="77777777" w:rsidR="000E1967" w:rsidRDefault="00A63212">
      <w:pPr>
        <w:spacing w:after="0" w:line="600" w:lineRule="auto"/>
        <w:ind w:firstLine="720"/>
        <w:jc w:val="both"/>
        <w:rPr>
          <w:rFonts w:eastAsia="Times New Roman"/>
          <w:szCs w:val="24"/>
        </w:rPr>
      </w:pPr>
      <w:r>
        <w:rPr>
          <w:rFonts w:eastAsia="Times New Roman"/>
          <w:szCs w:val="24"/>
        </w:rPr>
        <w:t xml:space="preserve">Ευχαριστώ. </w:t>
      </w:r>
    </w:p>
    <w:p w14:paraId="7DFB3E6E" w14:textId="77777777" w:rsidR="000E1967" w:rsidRDefault="00A63212">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Ευχαριστώ πολύ. </w:t>
      </w:r>
    </w:p>
    <w:p w14:paraId="7DFB3E6F" w14:textId="77777777" w:rsidR="000E1967" w:rsidRDefault="00A63212">
      <w:pPr>
        <w:spacing w:after="0" w:line="600" w:lineRule="auto"/>
        <w:ind w:firstLine="720"/>
        <w:jc w:val="both"/>
        <w:rPr>
          <w:rFonts w:eastAsia="Times New Roman"/>
          <w:szCs w:val="24"/>
        </w:rPr>
      </w:pPr>
      <w:r>
        <w:rPr>
          <w:rFonts w:eastAsia="Times New Roman"/>
          <w:szCs w:val="24"/>
        </w:rPr>
        <w:t xml:space="preserve">Κύριε Γεωργιάδη, έχετε ζητήσει τον λόγο επί προσωπικού. </w:t>
      </w:r>
    </w:p>
    <w:p w14:paraId="7DFB3E70" w14:textId="77777777" w:rsidR="000E1967" w:rsidRDefault="00A63212">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Θα ξεκινήσω από το τελευταί</w:t>
      </w:r>
      <w:r>
        <w:rPr>
          <w:rFonts w:eastAsia="Times New Roman"/>
          <w:szCs w:val="24"/>
        </w:rPr>
        <w:t xml:space="preserve">ο, για να πάω στον κ. </w:t>
      </w:r>
      <w:proofErr w:type="spellStart"/>
      <w:r>
        <w:rPr>
          <w:rFonts w:eastAsia="Times New Roman"/>
          <w:szCs w:val="24"/>
        </w:rPr>
        <w:t>Κουρουμπλή</w:t>
      </w:r>
      <w:proofErr w:type="spellEnd"/>
      <w:r>
        <w:rPr>
          <w:rFonts w:eastAsia="Times New Roman"/>
          <w:szCs w:val="24"/>
        </w:rPr>
        <w:t xml:space="preserve">. </w:t>
      </w:r>
    </w:p>
    <w:p w14:paraId="7DFB3E71" w14:textId="77777777" w:rsidR="000E1967" w:rsidRDefault="00A63212">
      <w:pPr>
        <w:spacing w:after="0" w:line="600" w:lineRule="auto"/>
        <w:ind w:firstLine="720"/>
        <w:jc w:val="both"/>
        <w:rPr>
          <w:rFonts w:eastAsia="Times New Roman"/>
          <w:szCs w:val="24"/>
        </w:rPr>
      </w:pPr>
      <w:r>
        <w:rPr>
          <w:rFonts w:eastAsia="Times New Roman"/>
          <w:szCs w:val="24"/>
        </w:rPr>
        <w:t xml:space="preserve">Κύριε Υπουργέ, είναι πάρα πολύ απλά τα πράγματα. Η δική μου απόφαση έσπασε ένα μονοπώλιο. Εάν διαφωνούσατε με την απόφαση ενός προηγούμενου Υπουργού, μπορούσατε να την αλλάξετε πολύ πιο γρήγορα από το να περάσουν δυόμισι </w:t>
      </w:r>
      <w:r>
        <w:rPr>
          <w:rFonts w:eastAsia="Times New Roman"/>
          <w:szCs w:val="24"/>
        </w:rPr>
        <w:t xml:space="preserve">χρόνια. </w:t>
      </w:r>
    </w:p>
    <w:p w14:paraId="7DFB3E72" w14:textId="77777777" w:rsidR="000E1967" w:rsidRDefault="00A63212">
      <w:pPr>
        <w:spacing w:after="0" w:line="600" w:lineRule="auto"/>
        <w:ind w:firstLine="720"/>
        <w:jc w:val="both"/>
        <w:rPr>
          <w:rFonts w:eastAsia="Times New Roman"/>
          <w:szCs w:val="24"/>
        </w:rPr>
      </w:pPr>
      <w:r>
        <w:rPr>
          <w:rFonts w:eastAsia="Times New Roman"/>
          <w:b/>
          <w:szCs w:val="24"/>
        </w:rPr>
        <w:lastRenderedPageBreak/>
        <w:t>ΠΑΝΑΓΙΩΤΗΣ ΚΟΥΡΟΥΜΠΛΗΣ (Υπουργός Ναυτιλίας και Νησιωτικής Πολιτικής):</w:t>
      </w:r>
      <w:r>
        <w:rPr>
          <w:rFonts w:eastAsia="Times New Roman"/>
          <w:szCs w:val="24"/>
        </w:rPr>
        <w:t xml:space="preserve"> Θα το ψηφίσεις;</w:t>
      </w:r>
    </w:p>
    <w:p w14:paraId="7DFB3E73" w14:textId="77777777" w:rsidR="000E1967" w:rsidRDefault="00A63212">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Εάν εγώ μπόρεσα να βγάλω μία κακή απόφαση σε ενενήντα εννέα ημέρες, το να μην μπορείτε εσείς να την αλλάξετε σε δυόμισι χρόνια πάει</w:t>
      </w:r>
      <w:r>
        <w:rPr>
          <w:rFonts w:eastAsia="Times New Roman"/>
          <w:szCs w:val="24"/>
        </w:rPr>
        <w:t xml:space="preserve"> πολύ!</w:t>
      </w:r>
    </w:p>
    <w:p w14:paraId="7DFB3E74" w14:textId="77777777" w:rsidR="000E1967" w:rsidRDefault="00A63212">
      <w:pPr>
        <w:spacing w:after="0"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Να κλείσω επιχειρήσεις; Έτσι είναι αυτό; Τι λέτε τώρα;</w:t>
      </w:r>
    </w:p>
    <w:p w14:paraId="7DFB3E75" w14:textId="77777777" w:rsidR="000E1967" w:rsidRDefault="00A63212">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Μη με διακόπτετε. </w:t>
      </w:r>
    </w:p>
    <w:p w14:paraId="7DFB3E76" w14:textId="77777777" w:rsidR="000E1967" w:rsidRDefault="00A63212">
      <w:pPr>
        <w:spacing w:after="0" w:line="600" w:lineRule="auto"/>
        <w:ind w:firstLine="720"/>
        <w:jc w:val="both"/>
        <w:rPr>
          <w:rFonts w:eastAsia="Times New Roman"/>
          <w:szCs w:val="24"/>
        </w:rPr>
      </w:pPr>
      <w:r>
        <w:rPr>
          <w:rFonts w:eastAsia="Times New Roman"/>
          <w:szCs w:val="24"/>
        </w:rPr>
        <w:t xml:space="preserve">Ξαναλέω: Η απόφασή μου ήταν ορθή, έσπασε ένα μονοπώλιο και όποτε θέλετε να κάνουμε συγκεκριμένη συζήτηση γι’ αυτή την απόφαση, </w:t>
      </w:r>
      <w:r>
        <w:rPr>
          <w:rFonts w:eastAsia="Times New Roman"/>
          <w:szCs w:val="24"/>
        </w:rPr>
        <w:t>πολύ ευχαρίστως!</w:t>
      </w:r>
    </w:p>
    <w:p w14:paraId="7DFB3E77" w14:textId="77777777" w:rsidR="000E1967" w:rsidRDefault="00A63212">
      <w:pPr>
        <w:spacing w:after="0" w:line="600" w:lineRule="auto"/>
        <w:ind w:firstLine="720"/>
        <w:jc w:val="both"/>
        <w:rPr>
          <w:rFonts w:eastAsia="Times New Roman"/>
          <w:szCs w:val="24"/>
        </w:rPr>
      </w:pPr>
      <w:r>
        <w:rPr>
          <w:rFonts w:eastAsia="Times New Roman"/>
          <w:szCs w:val="24"/>
        </w:rPr>
        <w:t xml:space="preserve">Απευθύνομαι στην πραγματικότητα στον κ. </w:t>
      </w:r>
      <w:proofErr w:type="spellStart"/>
      <w:r>
        <w:rPr>
          <w:rFonts w:eastAsia="Times New Roman"/>
          <w:szCs w:val="24"/>
        </w:rPr>
        <w:t>Κουρουμπλή</w:t>
      </w:r>
      <w:proofErr w:type="spellEnd"/>
      <w:r>
        <w:rPr>
          <w:rFonts w:eastAsia="Times New Roman"/>
          <w:szCs w:val="24"/>
        </w:rPr>
        <w:t xml:space="preserve">, ο οποίος άρχισε να λέει τώρα ότι τον πείραξαν τα αγγλικά. </w:t>
      </w:r>
    </w:p>
    <w:p w14:paraId="7DFB3E78" w14:textId="77777777" w:rsidR="000E1967" w:rsidRDefault="00A63212">
      <w:pPr>
        <w:spacing w:after="0" w:line="600" w:lineRule="auto"/>
        <w:ind w:firstLine="720"/>
        <w:jc w:val="both"/>
        <w:rPr>
          <w:rFonts w:eastAsia="Times New Roman"/>
          <w:szCs w:val="24"/>
        </w:rPr>
      </w:pPr>
      <w:r>
        <w:rPr>
          <w:rFonts w:eastAsia="Times New Roman"/>
          <w:szCs w:val="24"/>
        </w:rPr>
        <w:t xml:space="preserve">Στα αγγλικά, κύριε </w:t>
      </w:r>
      <w:proofErr w:type="spellStart"/>
      <w:r>
        <w:rPr>
          <w:rFonts w:eastAsia="Times New Roman"/>
          <w:szCs w:val="24"/>
        </w:rPr>
        <w:t>Κουρουμπλή</w:t>
      </w:r>
      <w:proofErr w:type="spellEnd"/>
      <w:r>
        <w:rPr>
          <w:rFonts w:eastAsia="Times New Roman"/>
          <w:szCs w:val="24"/>
        </w:rPr>
        <w:t>, υπέγραψε και ο κ. Τσίπρας και στα αγγλικά θα έρχονται οι αποφάσεις του Παγκόσμιου Οργανισμού Υγεί</w:t>
      </w:r>
      <w:r>
        <w:rPr>
          <w:rFonts w:eastAsia="Times New Roman"/>
          <w:szCs w:val="24"/>
        </w:rPr>
        <w:t xml:space="preserve">ας και από τον κ. Τσίπρα. </w:t>
      </w:r>
    </w:p>
    <w:p w14:paraId="7DFB3E79" w14:textId="77777777" w:rsidR="000E1967" w:rsidRDefault="00A63212">
      <w:pPr>
        <w:spacing w:after="0" w:line="600" w:lineRule="auto"/>
        <w:ind w:firstLine="720"/>
        <w:jc w:val="both"/>
        <w:rPr>
          <w:rFonts w:eastAsia="Times New Roman"/>
          <w:szCs w:val="24"/>
        </w:rPr>
      </w:pPr>
      <w:r>
        <w:rPr>
          <w:rFonts w:eastAsia="Times New Roman"/>
          <w:szCs w:val="24"/>
        </w:rPr>
        <w:t xml:space="preserve">Και υπενθυμίζω το εξής: Είπατε στον ελληνικό λαό ότι θα με πάτε στο </w:t>
      </w:r>
      <w:r>
        <w:rPr>
          <w:rFonts w:eastAsia="Times New Roman"/>
          <w:szCs w:val="24"/>
        </w:rPr>
        <w:t>ειδικό δ</w:t>
      </w:r>
      <w:r>
        <w:rPr>
          <w:rFonts w:eastAsia="Times New Roman"/>
          <w:szCs w:val="24"/>
        </w:rPr>
        <w:t xml:space="preserve">ικαστήριο. Με πήγατε; Όχι! Ζητήσατε συγγνώμη για τη συκοφαντία; Όχι! Ζητήσατε συγγνώμη για τη λάσπη; </w:t>
      </w:r>
      <w:r>
        <w:rPr>
          <w:rFonts w:eastAsia="Times New Roman"/>
          <w:szCs w:val="24"/>
        </w:rPr>
        <w:lastRenderedPageBreak/>
        <w:t>Όχι! Απλώς για να καταλάβει ο κόσμος τι άνθρωπος είσ</w:t>
      </w:r>
      <w:r>
        <w:rPr>
          <w:rFonts w:eastAsia="Times New Roman"/>
          <w:szCs w:val="24"/>
        </w:rPr>
        <w:t xml:space="preserve">τε ακριβώς! Ο γενναίος πολιτικός αντίπαλος σηκώνεται και λέει: «Έβλαψα την τιμή και την υπόληψή σου, δεν είχα ορθή ενημέρωση, σου ζητώ συγγνώμη και πάμε παρακάτω». Κι εκεί να σας πω και «μπράβο». Όμως, εσείς επιμένετε στη λάσπη και αυτό δεν σας τιμά! </w:t>
      </w:r>
    </w:p>
    <w:p w14:paraId="7DFB3E7A" w14:textId="77777777" w:rsidR="000E1967" w:rsidRDefault="00A63212">
      <w:pPr>
        <w:spacing w:after="0" w:line="600" w:lineRule="auto"/>
        <w:ind w:firstLine="720"/>
        <w:jc w:val="both"/>
        <w:rPr>
          <w:rFonts w:eastAsia="Times New Roman"/>
          <w:szCs w:val="24"/>
        </w:rPr>
      </w:pPr>
      <w:r>
        <w:rPr>
          <w:rFonts w:eastAsia="Times New Roman"/>
          <w:b/>
          <w:szCs w:val="24"/>
        </w:rPr>
        <w:t>ΠΑΝΑ</w:t>
      </w:r>
      <w:r>
        <w:rPr>
          <w:rFonts w:eastAsia="Times New Roman"/>
          <w:b/>
          <w:szCs w:val="24"/>
        </w:rPr>
        <w:t>ΓΙΩΤΗΣ ΚΟΥΡΟΥΜΠΛΗΣ (Υπουργός Ναυτιλίας και Νησιωτικής Πολιτικής):</w:t>
      </w:r>
      <w:r>
        <w:rPr>
          <w:rFonts w:eastAsia="Times New Roman"/>
          <w:szCs w:val="24"/>
        </w:rPr>
        <w:t xml:space="preserve"> Πού την είδες;</w:t>
      </w:r>
    </w:p>
    <w:p w14:paraId="7DFB3E7B" w14:textId="77777777" w:rsidR="000E1967" w:rsidRDefault="00A63212">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Πάω τώρα στο τελευταίο, κύριε Πρόεδρε. </w:t>
      </w:r>
    </w:p>
    <w:p w14:paraId="7DFB3E7C" w14:textId="77777777" w:rsidR="000E1967" w:rsidRDefault="00A63212">
      <w:pPr>
        <w:spacing w:after="0" w:line="600" w:lineRule="auto"/>
        <w:ind w:firstLine="720"/>
        <w:jc w:val="both"/>
        <w:rPr>
          <w:rFonts w:eastAsia="Times New Roman"/>
          <w:szCs w:val="24"/>
        </w:rPr>
      </w:pPr>
      <w:r>
        <w:rPr>
          <w:rFonts w:eastAsia="Times New Roman"/>
          <w:szCs w:val="24"/>
        </w:rPr>
        <w:t>Δεν ξέρω για τους νόμους «περί τεντιμποϊσμού». Εγώ γεννήθηκα στις 6 Νοεμβρίου 1972. Δεν ξέρω με ποιο καθε</w:t>
      </w:r>
      <w:r>
        <w:rPr>
          <w:rFonts w:eastAsia="Times New Roman"/>
          <w:szCs w:val="24"/>
        </w:rPr>
        <w:t>στώς με μπερδεύτε. Πάντως, δεν έχω κα</w:t>
      </w:r>
      <w:r>
        <w:rPr>
          <w:rFonts w:eastAsia="Times New Roman"/>
          <w:szCs w:val="24"/>
        </w:rPr>
        <w:t>μ</w:t>
      </w:r>
      <w:r>
        <w:rPr>
          <w:rFonts w:eastAsia="Times New Roman"/>
          <w:szCs w:val="24"/>
        </w:rPr>
        <w:t xml:space="preserve">μία σχέση με όλα αυτά που έχετε στο μυαλό σας. Όμως, ομολογώ ότι μου κάνει πολύ μεγάλη εντύπωση -πολύ μεγάλη εντύπωση!- ο πόνος που έχει ο κ. </w:t>
      </w:r>
      <w:proofErr w:type="spellStart"/>
      <w:r>
        <w:rPr>
          <w:rFonts w:eastAsia="Times New Roman"/>
          <w:szCs w:val="24"/>
        </w:rPr>
        <w:t>Κουρουμπλής</w:t>
      </w:r>
      <w:proofErr w:type="spellEnd"/>
      <w:r>
        <w:rPr>
          <w:rFonts w:eastAsia="Times New Roman"/>
          <w:szCs w:val="24"/>
        </w:rPr>
        <w:t xml:space="preserve"> και γενικά ο ΣΥΡΙΖΑ για την παράταξη που ίδρυσε ο Κωνσταντίνος Καραμανλής. </w:t>
      </w:r>
    </w:p>
    <w:p w14:paraId="7DFB3E7D" w14:textId="77777777" w:rsidR="000E1967" w:rsidRDefault="00A63212">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Κουρουμπλή</w:t>
      </w:r>
      <w:proofErr w:type="spellEnd"/>
      <w:r>
        <w:rPr>
          <w:rFonts w:eastAsia="Times New Roman"/>
          <w:szCs w:val="24"/>
        </w:rPr>
        <w:t>, εγώ ήξερ</w:t>
      </w:r>
      <w:r>
        <w:rPr>
          <w:rFonts w:eastAsia="Times New Roman"/>
          <w:szCs w:val="24"/>
        </w:rPr>
        <w:t xml:space="preserve">α ότι ήσασταν με τον Ανδρέα Παπανδρέου. Τον Καραμανλή τον βρίζατε από το πρωί μέχρι το </w:t>
      </w:r>
      <w:r>
        <w:rPr>
          <w:rFonts w:eastAsia="Times New Roman"/>
          <w:szCs w:val="24"/>
        </w:rPr>
        <w:lastRenderedPageBreak/>
        <w:t xml:space="preserve">βράδυ. Τώρα ξαφνικά σας έπιασε ο πόνος για τον Κωνσταντίνο Καραμανλή; </w:t>
      </w:r>
    </w:p>
    <w:p w14:paraId="7DFB3E7E" w14:textId="77777777" w:rsidR="000E1967" w:rsidRDefault="00A63212">
      <w:pPr>
        <w:spacing w:after="0" w:line="600" w:lineRule="auto"/>
        <w:ind w:firstLine="720"/>
        <w:jc w:val="both"/>
        <w:rPr>
          <w:rFonts w:eastAsia="Times New Roman"/>
          <w:szCs w:val="24"/>
        </w:rPr>
      </w:pPr>
      <w:r>
        <w:rPr>
          <w:rFonts w:eastAsia="Times New Roman"/>
          <w:szCs w:val="24"/>
        </w:rPr>
        <w:t>Τόση αγάπη για τη Νέα Δημοκρατία έχετε, κύριε Φίλη, και σας πειράζει που είμαι εγώ στη Νέα Δημοκρα</w:t>
      </w:r>
      <w:r>
        <w:rPr>
          <w:rFonts w:eastAsia="Times New Roman"/>
          <w:szCs w:val="24"/>
        </w:rPr>
        <w:t>τία;</w:t>
      </w:r>
    </w:p>
    <w:p w14:paraId="7DFB3E7F" w14:textId="77777777" w:rsidR="000E1967" w:rsidRDefault="00A63212">
      <w:pPr>
        <w:spacing w:after="0" w:line="600" w:lineRule="auto"/>
        <w:ind w:firstLine="720"/>
        <w:jc w:val="both"/>
        <w:rPr>
          <w:rFonts w:eastAsia="Times New Roman"/>
          <w:szCs w:val="24"/>
        </w:rPr>
      </w:pPr>
      <w:r>
        <w:rPr>
          <w:rFonts w:eastAsia="Times New Roman"/>
          <w:szCs w:val="24"/>
        </w:rPr>
        <w:t xml:space="preserve">Δεν βρίσκετε, κύριε </w:t>
      </w:r>
      <w:proofErr w:type="spellStart"/>
      <w:r>
        <w:rPr>
          <w:rFonts w:eastAsia="Times New Roman"/>
          <w:szCs w:val="24"/>
        </w:rPr>
        <w:t>Κουρουμπλή</w:t>
      </w:r>
      <w:proofErr w:type="spellEnd"/>
      <w:r>
        <w:rPr>
          <w:rFonts w:eastAsia="Times New Roman"/>
          <w:szCs w:val="24"/>
        </w:rPr>
        <w:t xml:space="preserve">, κανένα επιχείρημα της προκοπής να μας πείτε; Γιατί ο κ. </w:t>
      </w:r>
      <w:proofErr w:type="spellStart"/>
      <w:r>
        <w:rPr>
          <w:rFonts w:eastAsia="Times New Roman"/>
          <w:szCs w:val="24"/>
        </w:rPr>
        <w:t>Δρίτσας</w:t>
      </w:r>
      <w:proofErr w:type="spellEnd"/>
      <w:r>
        <w:rPr>
          <w:rFonts w:eastAsia="Times New Roman"/>
          <w:szCs w:val="24"/>
        </w:rPr>
        <w:t xml:space="preserve"> πολύ ευγενικά σας κάλυψε, με τον ήπιο τόνο που έχει. </w:t>
      </w:r>
    </w:p>
    <w:p w14:paraId="7DFB3E80" w14:textId="77777777" w:rsidR="000E1967" w:rsidRDefault="00A63212">
      <w:pPr>
        <w:spacing w:after="0" w:line="600" w:lineRule="auto"/>
        <w:ind w:firstLine="720"/>
        <w:jc w:val="both"/>
        <w:rPr>
          <w:rFonts w:eastAsia="Times New Roman"/>
          <w:szCs w:val="24"/>
        </w:rPr>
      </w:pPr>
      <w:r>
        <w:rPr>
          <w:rFonts w:eastAsia="Times New Roman"/>
          <w:szCs w:val="24"/>
        </w:rPr>
        <w:t xml:space="preserve">Δεν είπα, όμως, αυτό που λέει ο κ. </w:t>
      </w:r>
      <w:proofErr w:type="spellStart"/>
      <w:r>
        <w:rPr>
          <w:rFonts w:eastAsia="Times New Roman"/>
          <w:szCs w:val="24"/>
        </w:rPr>
        <w:t>Δρίτσας</w:t>
      </w:r>
      <w:proofErr w:type="spellEnd"/>
      <w:r>
        <w:rPr>
          <w:rFonts w:eastAsia="Times New Roman"/>
          <w:szCs w:val="24"/>
        </w:rPr>
        <w:t>. Εγώ δεν είπα ότι το μείζον είναι πως είπε ότι το σήμα ήρθ</w:t>
      </w:r>
      <w:r>
        <w:rPr>
          <w:rFonts w:eastAsia="Times New Roman"/>
          <w:szCs w:val="24"/>
        </w:rPr>
        <w:t xml:space="preserve">ε από το ίδιο το πλοίο, ενώ είχε έρθει από άλλο πλοίο. </w:t>
      </w:r>
    </w:p>
    <w:p w14:paraId="7DFB3E81" w14:textId="77777777" w:rsidR="000E1967" w:rsidRDefault="00A63212">
      <w:pPr>
        <w:spacing w:after="0" w:line="600" w:lineRule="auto"/>
        <w:ind w:firstLine="720"/>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Το κάνατε σημαία, όμως!</w:t>
      </w:r>
    </w:p>
    <w:p w14:paraId="7DFB3E82" w14:textId="77777777" w:rsidR="000E1967" w:rsidRDefault="00A63212">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ΑΔΩΝΙΣ ΓΕΩΡΓΙΑΔΗΣ:</w:t>
      </w:r>
      <w:r>
        <w:rPr>
          <w:rFonts w:eastAsia="Times New Roman"/>
          <w:szCs w:val="24"/>
        </w:rPr>
        <w:t xml:space="preserve"> Φυσικά δεν είναι αυτό το μείζον!</w:t>
      </w:r>
    </w:p>
    <w:p w14:paraId="7DFB3E83" w14:textId="77777777" w:rsidR="000E1967" w:rsidRDefault="00A63212">
      <w:pPr>
        <w:spacing w:after="0" w:line="600" w:lineRule="auto"/>
        <w:ind w:firstLine="720"/>
        <w:jc w:val="both"/>
        <w:rPr>
          <w:rFonts w:eastAsia="Times New Roman"/>
          <w:szCs w:val="24"/>
        </w:rPr>
      </w:pPr>
      <w:r>
        <w:rPr>
          <w:rFonts w:eastAsia="Times New Roman"/>
          <w:szCs w:val="24"/>
        </w:rPr>
        <w:t xml:space="preserve">Ακούστε, κύριε </w:t>
      </w:r>
      <w:proofErr w:type="spellStart"/>
      <w:r>
        <w:rPr>
          <w:rFonts w:eastAsia="Times New Roman"/>
          <w:szCs w:val="24"/>
        </w:rPr>
        <w:t>Δρίτσα</w:t>
      </w:r>
      <w:proofErr w:type="spellEnd"/>
      <w:r>
        <w:rPr>
          <w:rFonts w:eastAsia="Times New Roman"/>
          <w:szCs w:val="24"/>
        </w:rPr>
        <w:t>, ποιο είναι το μείζον</w:t>
      </w:r>
      <w:r>
        <w:rPr>
          <w:rFonts w:eastAsia="Times New Roman"/>
          <w:szCs w:val="24"/>
        </w:rPr>
        <w:t>. Είναι μείζον σε μία καταστροφή εθνικής σημασίας μία εβδομάδα μετά να αποδεικνύεται ότι ο αρμόδιος Υπουργός δεν έχει ιδέα τι του γίνεται. Αυτό είναι μείζον! Διότι εάν δεν γνωρίζει το έλασσον, που είναι από πού έφυγε το σήμα, προφανώς δεν γνωρίζει το όλον.</w:t>
      </w:r>
      <w:r>
        <w:rPr>
          <w:rFonts w:eastAsia="Times New Roman"/>
          <w:szCs w:val="24"/>
        </w:rPr>
        <w:t xml:space="preserve"> Και γι’ αυτό τα έχει κάνει θάλασσα και γι’ αυτό θα κλαίει η Αττική για πολλά χρόνια! </w:t>
      </w:r>
    </w:p>
    <w:p w14:paraId="7DFB3E8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Αυτό σας είπα. Και όσοι το αμφισβητούν…</w:t>
      </w:r>
    </w:p>
    <w:p w14:paraId="7DFB3E85"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Αυτό είναι αυθαίρετο συμπέρασμα. Δεν είναι ένα γεγονός.</w:t>
      </w:r>
    </w:p>
    <w:p w14:paraId="7DFB3E86"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 xml:space="preserve">Όχι, κύριε </w:t>
      </w:r>
      <w:proofErr w:type="spellStart"/>
      <w:r>
        <w:rPr>
          <w:rFonts w:eastAsia="Times New Roman" w:cs="Times New Roman"/>
          <w:szCs w:val="24"/>
        </w:rPr>
        <w:t>Δρίτσα</w:t>
      </w:r>
      <w:proofErr w:type="spellEnd"/>
      <w:r>
        <w:rPr>
          <w:rFonts w:eastAsia="Times New Roman" w:cs="Times New Roman"/>
          <w:szCs w:val="24"/>
        </w:rPr>
        <w:t>!</w:t>
      </w:r>
    </w:p>
    <w:p w14:paraId="7DFB3E87"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Σας παρακαλώ πολύ.</w:t>
      </w:r>
    </w:p>
    <w:p w14:paraId="7DFB3E88"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Δείτε το βίντεο</w:t>
      </w:r>
      <w:r>
        <w:rPr>
          <w:rFonts w:eastAsia="Times New Roman" w:cs="Times New Roman"/>
          <w:szCs w:val="24"/>
        </w:rPr>
        <w:t>,</w:t>
      </w:r>
      <w:r>
        <w:rPr>
          <w:rFonts w:eastAsia="Times New Roman" w:cs="Times New Roman"/>
          <w:szCs w:val="24"/>
        </w:rPr>
        <w:t xml:space="preserve"> όπου ο κ. </w:t>
      </w:r>
      <w:proofErr w:type="spellStart"/>
      <w:r>
        <w:rPr>
          <w:rFonts w:eastAsia="Times New Roman" w:cs="Times New Roman"/>
          <w:szCs w:val="24"/>
        </w:rPr>
        <w:t>Κουρουμπλής</w:t>
      </w:r>
      <w:proofErr w:type="spellEnd"/>
      <w:r>
        <w:rPr>
          <w:rFonts w:eastAsia="Times New Roman" w:cs="Times New Roman"/>
          <w:szCs w:val="24"/>
        </w:rPr>
        <w:t xml:space="preserve"> λέει -και επιμένει- ότι το σήμα έφυγε από το πλοίο. Είναι αν</w:t>
      </w:r>
      <w:r>
        <w:rPr>
          <w:rFonts w:eastAsia="Times New Roman" w:cs="Times New Roman"/>
          <w:szCs w:val="24"/>
        </w:rPr>
        <w:t>α</w:t>
      </w:r>
      <w:r>
        <w:rPr>
          <w:rFonts w:eastAsia="Times New Roman" w:cs="Times New Roman"/>
          <w:szCs w:val="24"/>
        </w:rPr>
        <w:t xml:space="preserve">ρτημένο στο διαδίκτυο. Ήταν στη </w:t>
      </w:r>
      <w:r>
        <w:rPr>
          <w:rFonts w:eastAsia="Times New Roman" w:cs="Times New Roman"/>
          <w:szCs w:val="24"/>
        </w:rPr>
        <w:t>σ</w:t>
      </w:r>
      <w:r>
        <w:rPr>
          <w:rFonts w:eastAsia="Times New Roman" w:cs="Times New Roman"/>
          <w:szCs w:val="24"/>
        </w:rPr>
        <w:t xml:space="preserve">αββατιάτικη εκπομπή του κ. Γιώργου Αυτιά. </w:t>
      </w:r>
      <w:r>
        <w:rPr>
          <w:rFonts w:eastAsia="Times New Roman" w:cs="Times New Roman"/>
          <w:szCs w:val="24"/>
        </w:rPr>
        <w:t>Και επαναλαμβάνω, ήταν γνωστό στο Υπουργείο, γιατί την ίδια ώρα ο Υφυπουργός του έλεγε το ακριβώς ανάποδο.</w:t>
      </w:r>
    </w:p>
    <w:p w14:paraId="7DFB3E89"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Γεωργιάδη, παρακαλώ, ολοκληρώστε.</w:t>
      </w:r>
    </w:p>
    <w:p w14:paraId="7DFB3E8A"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Άρα, λοιπόν, ούτε μεταξύ σας δεν μπορείτε να συ</w:t>
      </w:r>
      <w:r>
        <w:rPr>
          <w:rFonts w:eastAsia="Times New Roman" w:cs="Times New Roman"/>
          <w:szCs w:val="24"/>
        </w:rPr>
        <w:t>νεννοηθείτε. Μην τον καλύπτετε άλλο. Είναι ντροπή</w:t>
      </w:r>
      <w:r>
        <w:rPr>
          <w:rFonts w:eastAsia="Times New Roman" w:cs="Times New Roman"/>
          <w:szCs w:val="24"/>
        </w:rPr>
        <w:t>,</w:t>
      </w:r>
      <w:r>
        <w:rPr>
          <w:rFonts w:eastAsia="Times New Roman" w:cs="Times New Roman"/>
          <w:szCs w:val="24"/>
        </w:rPr>
        <w:t xml:space="preserve"> πραγματικά! Μην τον καλύπτετε άλλο!</w:t>
      </w:r>
    </w:p>
    <w:p w14:paraId="7DFB3E8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DFB3E8C"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κύριε Γεωργιάδη.</w:t>
      </w:r>
    </w:p>
    <w:p w14:paraId="7DFB3E8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Εκ μέρους της Κυβερνήσεως έχει ζητήσει τον λόγο για </w:t>
      </w:r>
      <w:proofErr w:type="spellStart"/>
      <w:r>
        <w:rPr>
          <w:rFonts w:eastAsia="Times New Roman" w:cs="Times New Roman"/>
          <w:szCs w:val="24"/>
        </w:rPr>
        <w:t>τριτολογία</w:t>
      </w:r>
      <w:proofErr w:type="spellEnd"/>
      <w:r>
        <w:rPr>
          <w:rFonts w:eastAsia="Times New Roman" w:cs="Times New Roman"/>
          <w:szCs w:val="24"/>
        </w:rPr>
        <w:t xml:space="preserve"> ο Υφυπουργός Ναυτιλίας και </w:t>
      </w:r>
      <w:r>
        <w:rPr>
          <w:rFonts w:eastAsia="Times New Roman" w:cs="Times New Roman"/>
          <w:szCs w:val="24"/>
        </w:rPr>
        <w:t>Νησιωτικής Πολιτικής κ. Νεκτάριος Σαντορινιός, για να κλείσουμε και τη σημερινή συνεδρίαση.</w:t>
      </w:r>
    </w:p>
    <w:p w14:paraId="7DFB3E8E" w14:textId="77777777" w:rsidR="000E1967" w:rsidRDefault="00A63212">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(Υφυπουργός Ναυτιλίας και Νησιωτικής Πολιτικής): </w:t>
      </w:r>
      <w:r>
        <w:rPr>
          <w:rFonts w:eastAsia="Times New Roman" w:cs="Times New Roman"/>
          <w:szCs w:val="24"/>
        </w:rPr>
        <w:t>Ευχαριστώ, κύριε Πρόεδρε.</w:t>
      </w:r>
    </w:p>
    <w:p w14:paraId="7DFB3E8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για να ηρεμήσουν και λίγο τα πνεύματα, θα ήθελα </w:t>
      </w:r>
      <w:r>
        <w:rPr>
          <w:rFonts w:eastAsia="Times New Roman" w:cs="Times New Roman"/>
          <w:szCs w:val="24"/>
        </w:rPr>
        <w:t>να επιστρέψω σε αυτό που πρέπει να μάθει σήμερα η κοινωνία. Και σε αυτή θέλω να απευθυνθώ. Και θέλω να απευθυνθώ στην κοινωνία, γιατί αυτή βλέπει το πρόβλημα, αντιμετωπίζει το πρόβλημα, και όχι σε κάποιους οι οποίοι στείρα αντιπολιτευτικά θέλουν να σηκώσου</w:t>
      </w:r>
      <w:r>
        <w:rPr>
          <w:rFonts w:eastAsia="Times New Roman" w:cs="Times New Roman"/>
          <w:szCs w:val="24"/>
        </w:rPr>
        <w:t>ν τους τόνους.</w:t>
      </w:r>
    </w:p>
    <w:p w14:paraId="7DFB3E9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Αυτό που είναι αλήθεια είναι ότι από την πρώτη στιγμή το Λιμενικό Σώμα, οι δυνάμεις της κοινωνίας, ήταν παρούσες σε κάθε θάλασσα, σε κάθε ακτή όπου επιχειρείται η διαδικασία απορρύπανσης. Εκεί βρίσκεται και το σύνολο των αντιρρυπαντικών εται</w:t>
      </w:r>
      <w:r>
        <w:rPr>
          <w:rFonts w:eastAsia="Times New Roman" w:cs="Times New Roman"/>
          <w:szCs w:val="24"/>
        </w:rPr>
        <w:t>ρειών που υπάρχουν στην Ελλάδα και λειτουργούν. Και καθημερινά ενισχύονται με νέα μέσα. Και βλέπετε ότι έχουμε κινητοποιήσει τους πάντες σε αυτή την κατεύθυνση.</w:t>
      </w:r>
    </w:p>
    <w:p w14:paraId="7DFB3E9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Από την πρώτη στιγμή όλα τα διαθέσιμα πλωτά μέσα ήταν εκεί. Και σας αναφέρω συγκεκριμένα: Στις </w:t>
      </w:r>
      <w:r>
        <w:rPr>
          <w:rFonts w:eastAsia="Times New Roman" w:cs="Times New Roman"/>
          <w:szCs w:val="24"/>
        </w:rPr>
        <w:t>10 Σεπτεμβρίου -την ημέρα του ναυαγίου- τρία σκάφη του Λιμενικού και έντεκα της αναδόχου. Στις 11 Σεπτεμβρίου</w:t>
      </w:r>
      <w:r>
        <w:rPr>
          <w:rFonts w:eastAsia="Times New Roman" w:cs="Times New Roman"/>
          <w:szCs w:val="24"/>
        </w:rPr>
        <w:t>,</w:t>
      </w:r>
      <w:r>
        <w:rPr>
          <w:rFonts w:eastAsia="Times New Roman" w:cs="Times New Roman"/>
          <w:szCs w:val="24"/>
        </w:rPr>
        <w:t xml:space="preserve"> τρία του Λιμενικού και δεκατέσσερα της αναδόχου. Στις 12 Σεπτεμβρίου</w:t>
      </w:r>
      <w:r>
        <w:rPr>
          <w:rFonts w:eastAsia="Times New Roman" w:cs="Times New Roman"/>
          <w:szCs w:val="24"/>
        </w:rPr>
        <w:t>,</w:t>
      </w:r>
      <w:r>
        <w:rPr>
          <w:rFonts w:eastAsia="Times New Roman" w:cs="Times New Roman"/>
          <w:szCs w:val="24"/>
        </w:rPr>
        <w:t xml:space="preserve"> πέντε του Λιμενικού και δεκαεπτά της αναδόχου. Στις 13 Σεπτεμβρίου</w:t>
      </w:r>
      <w:r>
        <w:rPr>
          <w:rFonts w:eastAsia="Times New Roman" w:cs="Times New Roman"/>
          <w:szCs w:val="24"/>
        </w:rPr>
        <w:t>,</w:t>
      </w:r>
      <w:r>
        <w:rPr>
          <w:rFonts w:eastAsia="Times New Roman" w:cs="Times New Roman"/>
          <w:szCs w:val="24"/>
        </w:rPr>
        <w:t xml:space="preserve"> έξι του Λιμενικού και δεκαέξι της αναδόχου. Δεν έχει νόημα από εκεί και πέρα να συνεχίσω. Καθημερινά είναι διαθέσιμα όλα τα σκάφη του Λιμενικού, καθώς και όλων των εταιρειών που μπορούν να βοηθήσουν σε αυτή την ιστορία. </w:t>
      </w:r>
    </w:p>
    <w:p w14:paraId="7DFB3E9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Παράλληλα, όπως γνωρίζετε, λειτουρ</w:t>
      </w:r>
      <w:r>
        <w:rPr>
          <w:rFonts w:eastAsia="Times New Roman" w:cs="Times New Roman"/>
          <w:szCs w:val="24"/>
        </w:rPr>
        <w:t xml:space="preserve">γεί καθημερινά ένα συντονιστικό </w:t>
      </w:r>
      <w:r>
        <w:rPr>
          <w:rFonts w:eastAsia="Times New Roman" w:cs="Times New Roman"/>
          <w:szCs w:val="24"/>
        </w:rPr>
        <w:t>ό</w:t>
      </w:r>
      <w:r>
        <w:rPr>
          <w:rFonts w:eastAsia="Times New Roman" w:cs="Times New Roman"/>
          <w:szCs w:val="24"/>
        </w:rPr>
        <w:t xml:space="preserve">ργανο, το οποίο έχει την ευθύνη της εκτίμησης των δράσεων που γίνονται την τρέχουσα ημέρα και τον προγραμματισμό της επόμενης ημέρας. Και επειδή το ζω αυτό το συντονιστικό </w:t>
      </w:r>
      <w:r>
        <w:rPr>
          <w:rFonts w:eastAsia="Times New Roman" w:cs="Times New Roman"/>
          <w:szCs w:val="24"/>
        </w:rPr>
        <w:t>ό</w:t>
      </w:r>
      <w:r>
        <w:rPr>
          <w:rFonts w:eastAsia="Times New Roman" w:cs="Times New Roman"/>
          <w:szCs w:val="24"/>
        </w:rPr>
        <w:t>ργανο από μέσα και ζω και τις δυσκολίες που έχουμε</w:t>
      </w:r>
      <w:r>
        <w:rPr>
          <w:rFonts w:eastAsia="Times New Roman" w:cs="Times New Roman"/>
          <w:szCs w:val="24"/>
        </w:rPr>
        <w:t xml:space="preserve"> κάθε μέρα, μπορώ να πω ότι για πρώτη φορά σε παρόμοιο περιστατικό έχει λειτουργήσει ένας τέτοιος τρόπος οργάνωσης των δυνάμεων. Για πρώτη φορά ανώτατοι αξιωματικοί του Λιμενικού Σώματος έχουν χρεωθεί περιοχές ευθύνης και επιβλέπουν οι ίδιοι τις επιχειρήσε</w:t>
      </w:r>
      <w:r>
        <w:rPr>
          <w:rFonts w:eastAsia="Times New Roman" w:cs="Times New Roman"/>
          <w:szCs w:val="24"/>
        </w:rPr>
        <w:t>ις. Και</w:t>
      </w:r>
      <w:r>
        <w:rPr>
          <w:rFonts w:eastAsia="Times New Roman" w:cs="Times New Roman"/>
          <w:szCs w:val="24"/>
        </w:rPr>
        <w:t>,</w:t>
      </w:r>
      <w:r>
        <w:rPr>
          <w:rFonts w:eastAsia="Times New Roman" w:cs="Times New Roman"/>
          <w:szCs w:val="24"/>
        </w:rPr>
        <w:t xml:space="preserve"> πιστέψτε με</w:t>
      </w:r>
      <w:r>
        <w:rPr>
          <w:rFonts w:eastAsia="Times New Roman" w:cs="Times New Roman"/>
          <w:szCs w:val="24"/>
        </w:rPr>
        <w:t>,</w:t>
      </w:r>
      <w:r>
        <w:rPr>
          <w:rFonts w:eastAsia="Times New Roman" w:cs="Times New Roman"/>
          <w:szCs w:val="24"/>
        </w:rPr>
        <w:t xml:space="preserve"> το κάνουν πραγματικά με πολύ μεγάλο ζήλο. </w:t>
      </w:r>
    </w:p>
    <w:p w14:paraId="7DFB3E9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Για πρώτη φορά στην οργάνωση των δράσεων συμμετέχουν ενεργά εκπρόσωποι και του Α΄ και του Β</w:t>
      </w:r>
      <w:r>
        <w:rPr>
          <w:rFonts w:eastAsia="Times New Roman" w:cs="Times New Roman"/>
          <w:szCs w:val="24"/>
        </w:rPr>
        <w:t>΄</w:t>
      </w:r>
      <w:r>
        <w:rPr>
          <w:rFonts w:eastAsia="Times New Roman" w:cs="Times New Roman"/>
          <w:szCs w:val="24"/>
        </w:rPr>
        <w:t xml:space="preserve"> βαθμού της </w:t>
      </w:r>
      <w:r>
        <w:rPr>
          <w:rFonts w:eastAsia="Times New Roman" w:cs="Times New Roman"/>
          <w:szCs w:val="24"/>
        </w:rPr>
        <w:t>α</w:t>
      </w:r>
      <w:r>
        <w:rPr>
          <w:rFonts w:eastAsia="Times New Roman" w:cs="Times New Roman"/>
          <w:szCs w:val="24"/>
        </w:rPr>
        <w:t xml:space="preserve">υτοδιοίκησης. Και το λέω αυτό επειδή ακούστηκε ότι απουσιάζει η </w:t>
      </w:r>
      <w:r>
        <w:rPr>
          <w:rFonts w:eastAsia="Times New Roman" w:cs="Times New Roman"/>
          <w:szCs w:val="24"/>
        </w:rPr>
        <w:t>π</w:t>
      </w:r>
      <w:r>
        <w:rPr>
          <w:rFonts w:eastAsia="Times New Roman" w:cs="Times New Roman"/>
          <w:szCs w:val="24"/>
        </w:rPr>
        <w:t>εριφέρεια. Κάθε μέρα,</w:t>
      </w:r>
      <w:r>
        <w:rPr>
          <w:rFonts w:eastAsia="Times New Roman" w:cs="Times New Roman"/>
          <w:szCs w:val="24"/>
        </w:rPr>
        <w:t xml:space="preserve"> τουλάχιστον δύο </w:t>
      </w:r>
      <w:proofErr w:type="spellStart"/>
      <w:r>
        <w:rPr>
          <w:rFonts w:eastAsia="Times New Roman" w:cs="Times New Roman"/>
          <w:szCs w:val="24"/>
        </w:rPr>
        <w:t>αντιπεριφερειάρχες</w:t>
      </w:r>
      <w:proofErr w:type="spellEnd"/>
      <w:r>
        <w:rPr>
          <w:rFonts w:eastAsia="Times New Roman" w:cs="Times New Roman"/>
          <w:szCs w:val="24"/>
        </w:rPr>
        <w:t xml:space="preserve"> είναι στο συντονιστικό </w:t>
      </w:r>
      <w:r>
        <w:rPr>
          <w:rFonts w:eastAsia="Times New Roman" w:cs="Times New Roman"/>
          <w:szCs w:val="24"/>
        </w:rPr>
        <w:t>ό</w:t>
      </w:r>
      <w:r>
        <w:rPr>
          <w:rFonts w:eastAsia="Times New Roman" w:cs="Times New Roman"/>
          <w:szCs w:val="24"/>
        </w:rPr>
        <w:t>ργανο.</w:t>
      </w:r>
    </w:p>
    <w:p w14:paraId="7DFB3E9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Για πρώτη φορά όλοι μαζί, όσοι βιώνουν το πρόβλημα, όσοι είναι από το πρωί μέχρι το βράδυ στο πεδίο και δεν γυρίζουν απλά και κάνουν βόλτες, βρισκόμαστε κάθε μέρα στο ίδιο τραπέζι και συζητ</w:t>
      </w:r>
      <w:r>
        <w:rPr>
          <w:rFonts w:eastAsia="Times New Roman" w:cs="Times New Roman"/>
          <w:szCs w:val="24"/>
        </w:rPr>
        <w:t xml:space="preserve">άμε για τις επιχειρησιακές ανάγκες κάθε περιοχής. </w:t>
      </w:r>
    </w:p>
    <w:p w14:paraId="7DFB3E9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Όλα αυτά δεν έχουν ξαναγίνει, κυρίες και κύριοι συνάδελφοι. Δεν το λέω εγώ. Φάνηκε από τα λεγόμενα των δημάρχων στην </w:t>
      </w:r>
      <w:r>
        <w:rPr>
          <w:rFonts w:eastAsia="Times New Roman" w:cs="Times New Roman"/>
          <w:szCs w:val="24"/>
        </w:rPr>
        <w:t>ε</w:t>
      </w:r>
      <w:r>
        <w:rPr>
          <w:rFonts w:eastAsia="Times New Roman" w:cs="Times New Roman"/>
          <w:szCs w:val="24"/>
        </w:rPr>
        <w:t xml:space="preserve">πιτροπή. Νομίζω ότι το είπαν καθαρά. </w:t>
      </w:r>
    </w:p>
    <w:p w14:paraId="7DFB3E9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Φαίνεται, επίσης, και από αυτούς οι οποίοι επιχει</w:t>
      </w:r>
      <w:r>
        <w:rPr>
          <w:rFonts w:eastAsia="Times New Roman" w:cs="Times New Roman"/>
          <w:szCs w:val="24"/>
        </w:rPr>
        <w:t xml:space="preserve">ρούν, οι οποίοι μου του λένε καθημερινά. Αυτή η διαχείριση είναι ένα πρωτόγνωρο γεγονός που ενώνει τους φορείς, δεν επιτρέπει τη διάσπαση των δυνάμεων και φέρνει αποτέλεσμα. </w:t>
      </w:r>
    </w:p>
    <w:p w14:paraId="7DFB3E9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Και επειδή πρέπει να πούμε τι συμβαίνει σήμερα, σας ενημερώνω ότι αυτή τη στιγμή </w:t>
      </w:r>
      <w:r>
        <w:rPr>
          <w:rFonts w:eastAsia="Times New Roman" w:cs="Times New Roman"/>
          <w:szCs w:val="24"/>
        </w:rPr>
        <w:t>υπάρχει μια σημαντική πρόοδος. Το αποτέλεσμα είναι συνεχώς βελτιούμενο. Το σύνολο σχεδόν των πετρελαιοειδών</w:t>
      </w:r>
      <w:r>
        <w:rPr>
          <w:rFonts w:eastAsia="Times New Roman" w:cs="Times New Roman"/>
          <w:szCs w:val="24"/>
        </w:rPr>
        <w:t>,</w:t>
      </w:r>
      <w:r>
        <w:rPr>
          <w:rFonts w:eastAsia="Times New Roman" w:cs="Times New Roman"/>
          <w:szCs w:val="24"/>
        </w:rPr>
        <w:t xml:space="preserve"> που βρίσκονται στη θάλασσα</w:t>
      </w:r>
      <w:r>
        <w:rPr>
          <w:rFonts w:eastAsia="Times New Roman" w:cs="Times New Roman"/>
          <w:szCs w:val="24"/>
        </w:rPr>
        <w:t>,</w:t>
      </w:r>
      <w:r>
        <w:rPr>
          <w:rFonts w:eastAsia="Times New Roman" w:cs="Times New Roman"/>
          <w:szCs w:val="24"/>
        </w:rPr>
        <w:t xml:space="preserve"> έχει απομακρυνθεί. Το πρόβλημα επιμένει λίγο σε μία παραλία της Γλυφάδας και στον Όμιλο των </w:t>
      </w:r>
      <w:proofErr w:type="spellStart"/>
      <w:r>
        <w:rPr>
          <w:rFonts w:eastAsia="Times New Roman" w:cs="Times New Roman"/>
          <w:szCs w:val="24"/>
        </w:rPr>
        <w:t>Αιγυπτιωτών</w:t>
      </w:r>
      <w:proofErr w:type="spellEnd"/>
      <w:r>
        <w:rPr>
          <w:rFonts w:eastAsia="Times New Roman" w:cs="Times New Roman"/>
          <w:szCs w:val="24"/>
        </w:rPr>
        <w:t>. Πιστεύουμε ότι</w:t>
      </w:r>
      <w:r>
        <w:rPr>
          <w:rFonts w:eastAsia="Times New Roman" w:cs="Times New Roman"/>
          <w:szCs w:val="24"/>
        </w:rPr>
        <w:t xml:space="preserve"> πιθανόν και σήμερα να ολοκληρωθεί συνολικά, ενώ έχει γίνει ο καθαρισμός Α΄ σταδίου στις περισσότερες ακτές και στα βράχια. Επειδή ρωτήθηκα από τον κ. Σκρέκα -αν δεν κάνω λάθος- για τα βράχια, αυτό που πρέπει να πούμε είναι ότι κατατεθεί σχέδιο απορρύπανση</w:t>
      </w:r>
      <w:r>
        <w:rPr>
          <w:rFonts w:eastAsia="Times New Roman" w:cs="Times New Roman"/>
          <w:szCs w:val="24"/>
        </w:rPr>
        <w:t>ς από την ανάδοχο εταιρεία, εμείς θα το εγκρίνουμε σε συνεργασία με τους δήμους και θα προχωρήσει το συνολικό, το τελικό σχέδιο απορρύπανσης.</w:t>
      </w:r>
    </w:p>
    <w:p w14:paraId="7DFB3E98"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Όμως, οι πρώτες ενέργειες έχουν δώσει σοβαρά αποτελέσματα. </w:t>
      </w:r>
    </w:p>
    <w:p w14:paraId="7DFB3E9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Και για του λόγου του αληθές και για την ιστορία, θα κ</w:t>
      </w:r>
      <w:r>
        <w:rPr>
          <w:rFonts w:eastAsia="Times New Roman" w:cs="Times New Roman"/>
          <w:szCs w:val="24"/>
        </w:rPr>
        <w:t xml:space="preserve">αταθέσω ένα </w:t>
      </w:r>
      <w:r>
        <w:rPr>
          <w:rFonts w:eastAsia="Times New Roman" w:cs="Times New Roman"/>
          <w:szCs w:val="24"/>
          <w:lang w:val="en-US"/>
        </w:rPr>
        <w:t>USB</w:t>
      </w:r>
      <w:r w:rsidRPr="00A32447">
        <w:rPr>
          <w:rFonts w:eastAsia="Times New Roman" w:cs="Times New Roman"/>
          <w:szCs w:val="24"/>
        </w:rPr>
        <w:t xml:space="preserve"> </w:t>
      </w:r>
      <w:r>
        <w:rPr>
          <w:rFonts w:eastAsia="Times New Roman" w:cs="Times New Roman"/>
          <w:szCs w:val="24"/>
          <w:lang w:val="en-US"/>
        </w:rPr>
        <w:t>stick</w:t>
      </w:r>
      <w:r>
        <w:rPr>
          <w:rFonts w:eastAsia="Times New Roman" w:cs="Times New Roman"/>
          <w:szCs w:val="24"/>
        </w:rPr>
        <w:t xml:space="preserve"> </w:t>
      </w:r>
      <w:r>
        <w:rPr>
          <w:rFonts w:eastAsia="Times New Roman" w:cs="Times New Roman"/>
          <w:szCs w:val="24"/>
        </w:rPr>
        <w:t xml:space="preserve">με φωτογραφίες από χθες. </w:t>
      </w:r>
    </w:p>
    <w:p w14:paraId="7DFB3E9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κ. Νεκτάριος Σαντορινιός καταθέτει για τα Πρακτικά το προαναφερθέν </w:t>
      </w:r>
      <w:r>
        <w:rPr>
          <w:rFonts w:eastAsia="Times New Roman" w:cs="Times New Roman"/>
          <w:szCs w:val="24"/>
          <w:lang w:val="en-US"/>
        </w:rPr>
        <w:t>USB</w:t>
      </w:r>
      <w:r w:rsidRPr="00BB327E">
        <w:rPr>
          <w:rFonts w:eastAsia="Times New Roman" w:cs="Times New Roman"/>
          <w:szCs w:val="24"/>
        </w:rPr>
        <w:t xml:space="preserve"> </w:t>
      </w:r>
      <w:r>
        <w:rPr>
          <w:rFonts w:eastAsia="Times New Roman" w:cs="Times New Roman"/>
          <w:szCs w:val="24"/>
          <w:lang w:val="en-US"/>
        </w:rPr>
        <w:t>stick</w:t>
      </w:r>
      <w:r>
        <w:rPr>
          <w:rFonts w:eastAsia="Times New Roman" w:cs="Times New Roman"/>
          <w:szCs w:val="24"/>
        </w:rPr>
        <w:t xml:space="preserve">, το οποίο βρίσκεται στο αρχείο του Τμήματος Γραμματείας της Διεύθυνσης Στενογραφίας και  Πρακτικών </w:t>
      </w:r>
      <w:r>
        <w:rPr>
          <w:rFonts w:eastAsia="Times New Roman" w:cs="Times New Roman"/>
          <w:szCs w:val="24"/>
        </w:rPr>
        <w:t>της Βουλής)</w:t>
      </w:r>
    </w:p>
    <w:p w14:paraId="7DFB3E9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επομένως όλα είναι καλά; Είναι το ερώτημα που κάνει η κοινωνία. Το κάνετε και εσείς. Σε αυτή την ερώτηση</w:t>
      </w:r>
      <w:r w:rsidRPr="00F976CB">
        <w:rPr>
          <w:rFonts w:eastAsia="Times New Roman" w:cs="Times New Roman"/>
          <w:szCs w:val="24"/>
        </w:rPr>
        <w:t>,</w:t>
      </w:r>
      <w:r>
        <w:rPr>
          <w:rFonts w:eastAsia="Times New Roman" w:cs="Times New Roman"/>
          <w:szCs w:val="24"/>
        </w:rPr>
        <w:t xml:space="preserve"> όταν έχει γίνει ένα ναυάγιο, όταν έχει χυθεί πετρέλαιο στη θάλασσα, προφανώς και δεν είναι όλα καλά. Το ερώτ</w:t>
      </w:r>
      <w:r>
        <w:rPr>
          <w:rFonts w:eastAsia="Times New Roman" w:cs="Times New Roman"/>
          <w:szCs w:val="24"/>
        </w:rPr>
        <w:t xml:space="preserve">ημα είναι: Έγιναν σωστά και στην ώρα τους τα πράγματα; </w:t>
      </w:r>
    </w:p>
    <w:p w14:paraId="7DFB3E9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Ας δούμε συγκριτικά μερικά πράγματα, για να έχουμε και την εικόνα τι έγινε στο παρελθόν σε αντίστοιχες κρίσεις και τι συνέβη τώρα. </w:t>
      </w:r>
    </w:p>
    <w:p w14:paraId="7DFB3E9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w:t>
      </w:r>
      <w:r>
        <w:rPr>
          <w:rFonts w:eastAsia="Times New Roman" w:cs="Times New Roman"/>
          <w:szCs w:val="24"/>
        </w:rPr>
        <w:t xml:space="preserve">υρίου Υφυπουργού) </w:t>
      </w:r>
    </w:p>
    <w:p w14:paraId="7DFB3E9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μου δώσετε λίγο χρόνο, μιας και είμαι ο τελευταίος ομιλητής. </w:t>
      </w:r>
    </w:p>
    <w:p w14:paraId="7DFB3E9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Πάμε λοιπόν, στο ναυάγιο του «ΑΓΙΑ ΖΩΝΗ ΙΙ». Σε δύο ώρες από τη βύθιση του πλοίου, ξεκίνησε η διαδικασία πόντισης του φράγματος και σε πέντε ώρες ολοκληρώθηκ</w:t>
      </w:r>
      <w:r>
        <w:rPr>
          <w:rFonts w:eastAsia="Times New Roman" w:cs="Times New Roman"/>
          <w:szCs w:val="24"/>
        </w:rPr>
        <w:t xml:space="preserve">ε. Η στεγανοποίηση ολοκληρώθηκε μετά από δύο ημέρες από το βύθιση. </w:t>
      </w:r>
    </w:p>
    <w:p w14:paraId="7DFB3EA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Φορτηγό πλοίο «</w:t>
      </w:r>
      <w:r>
        <w:rPr>
          <w:rFonts w:eastAsia="Times New Roman" w:cs="Times New Roman"/>
          <w:szCs w:val="24"/>
          <w:lang w:val="en-US"/>
        </w:rPr>
        <w:t>EUROBULKER</w:t>
      </w:r>
      <w:r>
        <w:rPr>
          <w:rFonts w:eastAsia="Times New Roman" w:cs="Times New Roman"/>
          <w:szCs w:val="24"/>
        </w:rPr>
        <w:t xml:space="preserve"> </w:t>
      </w:r>
      <w:r>
        <w:rPr>
          <w:rFonts w:eastAsia="Times New Roman" w:cs="Times New Roman"/>
          <w:szCs w:val="24"/>
          <w:lang w:val="en-US"/>
        </w:rPr>
        <w:t>X</w:t>
      </w:r>
      <w:r>
        <w:rPr>
          <w:rFonts w:eastAsia="Times New Roman" w:cs="Times New Roman"/>
          <w:szCs w:val="24"/>
        </w:rPr>
        <w:t xml:space="preserve">»: Ένας νεκρός το 2000 στον Νότιο Ευβοϊκό στις 10.30΄ το πρωί. Επλήγησαν οι περιοχές: Ερέτρια, </w:t>
      </w:r>
      <w:proofErr w:type="spellStart"/>
      <w:r>
        <w:rPr>
          <w:rFonts w:eastAsia="Times New Roman" w:cs="Times New Roman"/>
          <w:szCs w:val="24"/>
        </w:rPr>
        <w:t>Λευκαντί</w:t>
      </w:r>
      <w:proofErr w:type="spellEnd"/>
      <w:r>
        <w:rPr>
          <w:rFonts w:eastAsia="Times New Roman" w:cs="Times New Roman"/>
          <w:szCs w:val="24"/>
        </w:rPr>
        <w:t>, Βαρνάβας Αττικής, Αυλίδα, Δήλεσι, Χαλκούτσι, Σκάλα Ωρωπο</w:t>
      </w:r>
      <w:r>
        <w:rPr>
          <w:rFonts w:eastAsia="Times New Roman" w:cs="Times New Roman"/>
          <w:szCs w:val="24"/>
        </w:rPr>
        <w:t xml:space="preserve">ύ και Μαρκόπουλο. Δεν θα αναφέρω τις υπόλοιπες. Συνολικό μήκος </w:t>
      </w:r>
      <w:r>
        <w:rPr>
          <w:rFonts w:eastAsia="Times New Roman" w:cs="Times New Roman"/>
          <w:szCs w:val="24"/>
        </w:rPr>
        <w:t>είκοσι τέσσερα</w:t>
      </w:r>
      <w:r>
        <w:rPr>
          <w:rFonts w:eastAsia="Times New Roman" w:cs="Times New Roman"/>
          <w:szCs w:val="24"/>
        </w:rPr>
        <w:t xml:space="preserve"> χιλιόμετρα προσβολής. Έπεσαν πεντακόσια κυβικά μέτρα πετρελαιοειδών στη θάλασσα. Χρόνος απόκρισης των αρχών: Επτά ώρες. Τα αναφέρω για να κάνουμε τις συγκρίσεις. </w:t>
      </w:r>
    </w:p>
    <w:p w14:paraId="7DFB3EA1"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Καταθέτω για τα</w:t>
      </w:r>
      <w:r>
        <w:rPr>
          <w:rFonts w:eastAsia="Times New Roman" w:cs="Times New Roman"/>
          <w:szCs w:val="24"/>
        </w:rPr>
        <w:t xml:space="preserve"> Πρακτικά τη σχετική απόφαση του Υπουργείου Εμπορικής Ναυτιλίας για το ναυάγιο και δημοσιεύματα της εποχής. </w:t>
      </w:r>
    </w:p>
    <w:p w14:paraId="7DFB3EA2"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κ. Νεκτάριος Σαντορινιός καταθέτει για τα Πρακτικά τα προαναφερθέντα έγγραφα, τα οποία βρίσκονται στο αρχείο του </w:t>
      </w:r>
      <w:r>
        <w:rPr>
          <w:rFonts w:eastAsia="Times New Roman" w:cs="Times New Roman"/>
          <w:szCs w:val="24"/>
        </w:rPr>
        <w:t>Τμήματος Γραμματείας της Διεύθυνσης Στενογραφίας και  Πρακτικών της Βουλής)</w:t>
      </w:r>
    </w:p>
    <w:p w14:paraId="7DFB3EA3"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Πλωτός διαχωριστήρας «ΣΛΟΠΣ 1»: Ένας νεκρός. Εκδηλώθηκε πυρκαγιά και βυθίστηκε στις 15-6-2000. Προκλήθηκε ρύπανση στην </w:t>
      </w:r>
      <w:proofErr w:type="spellStart"/>
      <w:r>
        <w:rPr>
          <w:rFonts w:eastAsia="Times New Roman" w:cs="Times New Roman"/>
          <w:szCs w:val="24"/>
        </w:rPr>
        <w:t>Κυνοσούρα</w:t>
      </w:r>
      <w:proofErr w:type="spellEnd"/>
      <w:r>
        <w:rPr>
          <w:rFonts w:eastAsia="Times New Roman" w:cs="Times New Roman"/>
          <w:szCs w:val="24"/>
        </w:rPr>
        <w:t>, στο Πέραμα, στο Κερατσίνι, στη Βουλιαγμένη, στην Α</w:t>
      </w:r>
      <w:r>
        <w:rPr>
          <w:rFonts w:eastAsia="Times New Roman" w:cs="Times New Roman"/>
          <w:szCs w:val="24"/>
        </w:rPr>
        <w:t xml:space="preserve">ίγινα, στη Φρεαττύδα. Μέχρι την Επίδαυρο έφτασε αυτή η ρύπανση. Συνολικά διέρρευσαν εξακόσια κυβικά μέτρα επικίνδυνα απόβλητα. Η απόφαση καταλογισμού αναφέρει ότι καθυστέρησε σημαντικά η πόντιση πλωτών φραγμάτων γύρω από το πλοίο. </w:t>
      </w:r>
    </w:p>
    <w:p w14:paraId="7DFB3EA4"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Καταθέτω και αυτή την απ</w:t>
      </w:r>
      <w:r>
        <w:rPr>
          <w:rFonts w:eastAsia="Times New Roman" w:cs="Times New Roman"/>
          <w:szCs w:val="24"/>
        </w:rPr>
        <w:t>όφαση για τα Πρακτικά.</w:t>
      </w:r>
    </w:p>
    <w:p w14:paraId="7DFB3EA5"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(Στο σημείο αυτό ο Υφυπουργός κ. Νεκτάριος Σαντορινιός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DFB3EA6"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Κρουαζιερόπλοιο «</w:t>
      </w:r>
      <w:r>
        <w:rPr>
          <w:rFonts w:eastAsia="Times New Roman" w:cs="Times New Roman"/>
          <w:szCs w:val="24"/>
          <w:lang w:val="en-US"/>
        </w:rPr>
        <w:t>SEA</w:t>
      </w:r>
      <w:r>
        <w:rPr>
          <w:rFonts w:eastAsia="Times New Roman" w:cs="Times New Roman"/>
          <w:szCs w:val="24"/>
        </w:rPr>
        <w:t xml:space="preserve"> </w:t>
      </w:r>
      <w:r>
        <w:rPr>
          <w:rFonts w:eastAsia="Times New Roman" w:cs="Times New Roman"/>
          <w:szCs w:val="24"/>
          <w:lang w:val="en-US"/>
        </w:rPr>
        <w:t>DIAMOND</w:t>
      </w:r>
      <w:r>
        <w:rPr>
          <w:rFonts w:eastAsia="Times New Roman" w:cs="Times New Roman"/>
          <w:szCs w:val="24"/>
        </w:rPr>
        <w:t xml:space="preserve">»: Δύο αγνοούμενοι. Βυθίστηκε στις 6-4-2007. Είχε προσαράξει την προηγούμενη ημέρα. Το πρώτο αντιρρυπαντικό σκάφος έφτασε δώδεκα ώρες μετά. Στην περίπτωση του «ΑΓΙΑ ΖΩΝΗ ΙΙ» έφτασε μία ώρα και είκοσι λεπτά μετά. Ο καθαρισμός της ακτογραμμής της </w:t>
      </w:r>
      <w:r>
        <w:rPr>
          <w:rFonts w:eastAsia="Times New Roman" w:cs="Times New Roman"/>
          <w:szCs w:val="24"/>
        </w:rPr>
        <w:t xml:space="preserve">Καλντέρας ολοκληρώθηκε τέσσερις μήνες μετά. Το πρώτο σχέδιο </w:t>
      </w:r>
      <w:proofErr w:type="spellStart"/>
      <w:r>
        <w:rPr>
          <w:rFonts w:eastAsia="Times New Roman" w:cs="Times New Roman"/>
          <w:szCs w:val="24"/>
        </w:rPr>
        <w:t>απάντλησης</w:t>
      </w:r>
      <w:proofErr w:type="spellEnd"/>
      <w:r>
        <w:rPr>
          <w:rFonts w:eastAsia="Times New Roman" w:cs="Times New Roman"/>
          <w:szCs w:val="24"/>
        </w:rPr>
        <w:t xml:space="preserve"> ξέρετε πότε υποβλήθηκε; Τώρα έχει ήδη υποβληθεί. Ένα</w:t>
      </w:r>
      <w:r>
        <w:rPr>
          <w:rFonts w:eastAsia="Times New Roman" w:cs="Times New Roman"/>
          <w:szCs w:val="24"/>
        </w:rPr>
        <w:t>ν</w:t>
      </w:r>
      <w:r>
        <w:rPr>
          <w:rFonts w:eastAsia="Times New Roman" w:cs="Times New Roman"/>
          <w:szCs w:val="24"/>
        </w:rPr>
        <w:t xml:space="preserve"> χρόνο μετά. </w:t>
      </w:r>
    </w:p>
    <w:p w14:paraId="7DFB3EA7"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Επειδή μιλάμε για καθυστερήσεις και για να έχουμε και την εικόνα το</w:t>
      </w:r>
      <w:r>
        <w:rPr>
          <w:rFonts w:eastAsia="Times New Roman" w:cs="Times New Roman"/>
          <w:szCs w:val="24"/>
        </w:rPr>
        <w:t>ύ</w:t>
      </w:r>
      <w:r>
        <w:rPr>
          <w:rFonts w:eastAsia="Times New Roman" w:cs="Times New Roman"/>
          <w:szCs w:val="24"/>
        </w:rPr>
        <w:t xml:space="preserve"> τι έχει συμβεί, καταθέτω και αυτή την απόφαση. </w:t>
      </w:r>
    </w:p>
    <w:p w14:paraId="7DFB3EA8"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Στο σημείο αυτό ο Υφυπουργός κ. Νεκτάριος Σαντορινιός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DFB3EA9"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Και το δεξαμενόπλοιο «ΑΛΦΑ 1», που αναφέρθ</w:t>
      </w:r>
      <w:r>
        <w:rPr>
          <w:rFonts w:eastAsia="Times New Roman" w:cs="Times New Roman"/>
          <w:szCs w:val="24"/>
        </w:rPr>
        <w:t xml:space="preserve">ηκε και ο Πρόεδρος της Αξιωματικής Αντιπολίτευσης προχθές, βυθίστηκε το 2012 στις 9.45΄. Επλήγησαν οι περιοχές: Ελευσίνα, Μεγάλο Πεύκο, Μέγαρα, Ασπρόπυργος, Σαλαμίνα, σε ακτή αρμοδιότητας του Ναυτικού και στο </w:t>
      </w:r>
      <w:proofErr w:type="spellStart"/>
      <w:r>
        <w:rPr>
          <w:rFonts w:eastAsia="Times New Roman" w:cs="Times New Roman"/>
          <w:szCs w:val="24"/>
        </w:rPr>
        <w:t>Μπατσί</w:t>
      </w:r>
      <w:proofErr w:type="spellEnd"/>
      <w:r>
        <w:rPr>
          <w:rFonts w:eastAsia="Times New Roman" w:cs="Times New Roman"/>
          <w:szCs w:val="24"/>
        </w:rPr>
        <w:t xml:space="preserve"> της Σαλαμίνας. </w:t>
      </w:r>
      <w:proofErr w:type="spellStart"/>
      <w:r>
        <w:rPr>
          <w:rFonts w:eastAsia="Times New Roman" w:cs="Times New Roman"/>
          <w:szCs w:val="24"/>
        </w:rPr>
        <w:t>Συνελέχθησαν</w:t>
      </w:r>
      <w:proofErr w:type="spellEnd"/>
      <w:r>
        <w:rPr>
          <w:rFonts w:eastAsia="Times New Roman" w:cs="Times New Roman"/>
          <w:szCs w:val="24"/>
        </w:rPr>
        <w:t xml:space="preserve"> τετρακόσια τ</w:t>
      </w:r>
      <w:r>
        <w:rPr>
          <w:rFonts w:eastAsia="Times New Roman" w:cs="Times New Roman"/>
          <w:szCs w:val="24"/>
        </w:rPr>
        <w:t>έσσερα κυβικά μέτρα και το πλοίο στεγανοποιήθηκε επτά ημέρες μετά. Το «</w:t>
      </w:r>
      <w:r>
        <w:rPr>
          <w:rFonts w:eastAsia="Times New Roman" w:cs="Times New Roman"/>
          <w:szCs w:val="24"/>
        </w:rPr>
        <w:t>ΑΓΙΑ ΖΩΝΗ</w:t>
      </w:r>
      <w:r>
        <w:rPr>
          <w:rFonts w:eastAsia="Times New Roman" w:cs="Times New Roman"/>
          <w:szCs w:val="24"/>
        </w:rPr>
        <w:t xml:space="preserve"> ΙΙ» στεγανοποιήθηκε δύο μέρες μετά. </w:t>
      </w:r>
    </w:p>
    <w:p w14:paraId="7DFB3EAA"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Καταθέτω και αυτή την απόφαση.</w:t>
      </w:r>
    </w:p>
    <w:p w14:paraId="7DFB3EAB"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(Στο σημείο αυτό ο Υφυπουργός κ. Νεκτάριος Σαντορινιός καταθέτει για τα Πρακτικά το προαναφερθέν έγγραφο, τ</w:t>
      </w:r>
      <w:r>
        <w:rPr>
          <w:rFonts w:eastAsia="Times New Roman" w:cs="Times New Roman"/>
          <w:szCs w:val="24"/>
        </w:rPr>
        <w:t>ο οποίο βρίσκεται στο αρχείο του Τμήματος Γραμματείας της Διεύθυνσης Στενογραφίας και Πρακτικών της Βουλής)</w:t>
      </w:r>
    </w:p>
    <w:p w14:paraId="7DFB3EAC"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Αφού είδαμε, λοιπόν, τα στοιχεία των προηγούμενων ναυαγίων</w:t>
      </w:r>
      <w:r>
        <w:rPr>
          <w:rFonts w:eastAsia="Times New Roman" w:cs="Times New Roman"/>
          <w:szCs w:val="24"/>
        </w:rPr>
        <w:t>,</w:t>
      </w:r>
      <w:r>
        <w:rPr>
          <w:rFonts w:eastAsia="Times New Roman" w:cs="Times New Roman"/>
          <w:szCs w:val="24"/>
        </w:rPr>
        <w:t xml:space="preserve"> που προκάλεσαν ρύπανση, τα οποία είναι διαθέσιμα σε όλους, δικαιούμαι και εγώ να ρωτήσω πότε ξανά ενεργοποιήθηκε τόσο γρήγορα ένας μηχανισμός για την αντιμετώπιση ναυαγίων. </w:t>
      </w:r>
    </w:p>
    <w:p w14:paraId="7DFB3EAD"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Και σας ρώτησα και την προηγούμενη φορά: Πότε ξανά ενεργοποιήθηκε το περίφημο σκά</w:t>
      </w:r>
      <w:r>
        <w:rPr>
          <w:rFonts w:eastAsia="Times New Roman" w:cs="Times New Roman"/>
          <w:szCs w:val="24"/>
        </w:rPr>
        <w:t>φος τ</w:t>
      </w:r>
      <w:r>
        <w:rPr>
          <w:rFonts w:eastAsia="Times New Roman" w:cs="Times New Roman"/>
          <w:szCs w:val="24"/>
        </w:rPr>
        <w:t>ου</w:t>
      </w:r>
      <w:r>
        <w:rPr>
          <w:rFonts w:eastAsia="Times New Roman" w:cs="Times New Roman"/>
          <w:szCs w:val="24"/>
        </w:rPr>
        <w:t xml:space="preserve"> </w:t>
      </w:r>
      <w:r>
        <w:rPr>
          <w:rFonts w:eastAsia="Times New Roman" w:cs="Times New Roman"/>
          <w:szCs w:val="24"/>
          <w:lang w:val="en-US"/>
        </w:rPr>
        <w:t>EMSA</w:t>
      </w:r>
      <w:r>
        <w:rPr>
          <w:rFonts w:eastAsia="Times New Roman" w:cs="Times New Roman"/>
          <w:szCs w:val="24"/>
        </w:rPr>
        <w:t xml:space="preserve">; Ποτέ! </w:t>
      </w:r>
    </w:p>
    <w:p w14:paraId="7DFB3EAE"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Ελλάδα είναι μία ναυτική χώρα. Οι περισσότερ</w:t>
      </w:r>
      <w:r>
        <w:rPr>
          <w:rFonts w:eastAsia="Times New Roman" w:cs="Times New Roman"/>
          <w:szCs w:val="24"/>
        </w:rPr>
        <w:t>ες</w:t>
      </w:r>
      <w:r>
        <w:rPr>
          <w:rFonts w:eastAsia="Times New Roman" w:cs="Times New Roman"/>
          <w:szCs w:val="24"/>
        </w:rPr>
        <w:t xml:space="preserve"> «λεωφόροι» της Ελλάδας βρίσκονται στη θάλασσα. Έχουμε πολλά νησιά που έχουν ανάγκες και αυτές -τα προϊόντα, τα καύσιμα- </w:t>
      </w:r>
      <w:r>
        <w:rPr>
          <w:rFonts w:eastAsia="Times New Roman" w:cs="Times New Roman"/>
          <w:szCs w:val="24"/>
        </w:rPr>
        <w:t>καλύπτονται</w:t>
      </w:r>
      <w:r>
        <w:rPr>
          <w:rFonts w:eastAsia="Times New Roman" w:cs="Times New Roman"/>
          <w:szCs w:val="24"/>
        </w:rPr>
        <w:t xml:space="preserve"> με πλοία. Τα νησιά μας χ</w:t>
      </w:r>
      <w:r>
        <w:rPr>
          <w:rFonts w:eastAsia="Times New Roman" w:cs="Times New Roman"/>
          <w:szCs w:val="24"/>
        </w:rPr>
        <w:t xml:space="preserve">ρειάζονται τη ναυτιλία για να συνεχίσουν να υπάρχουν. </w:t>
      </w:r>
    </w:p>
    <w:p w14:paraId="7DFB3EAF"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Είναι, λοιπόν, μεγάλο πολιτικό σφάλμα από ένα ατύχημα να καταδικάσουμε την ελληνική ναυτιλία και το Λιμενικό Σώμα. Η ελληνική ναυτιλία, το Λιμενικό Σώμα και η κοινωνία περιμένει να σταθείτε υπεύθυνα κα</w:t>
      </w:r>
      <w:r>
        <w:rPr>
          <w:rFonts w:eastAsia="Times New Roman" w:cs="Times New Roman"/>
          <w:szCs w:val="24"/>
        </w:rPr>
        <w:t xml:space="preserve">ι να μην επενδύετε στην καταστροφή. </w:t>
      </w:r>
    </w:p>
    <w:p w14:paraId="7DFB3EB0" w14:textId="77777777" w:rsidR="000E1967" w:rsidRDefault="00A6321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DFB3EB1" w14:textId="77777777" w:rsidR="000E1967" w:rsidRDefault="00A6321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DFB3EB2" w14:textId="77777777" w:rsidR="000E1967" w:rsidRDefault="00A63212">
      <w:pPr>
        <w:spacing w:after="0" w:line="600" w:lineRule="auto"/>
        <w:ind w:firstLine="709"/>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κύριε Υφυπουργέ.</w:t>
      </w:r>
    </w:p>
    <w:p w14:paraId="7DFB3EB3" w14:textId="77777777" w:rsidR="000E1967" w:rsidRDefault="00A63212">
      <w:pPr>
        <w:spacing w:after="0" w:line="600" w:lineRule="auto"/>
        <w:ind w:firstLine="709"/>
        <w:jc w:val="both"/>
        <w:rPr>
          <w:rFonts w:eastAsia="Times New Roman"/>
          <w:szCs w:val="24"/>
        </w:rPr>
      </w:pPr>
      <w:r>
        <w:rPr>
          <w:rFonts w:eastAsia="Times New Roman"/>
          <w:szCs w:val="24"/>
        </w:rPr>
        <w:t>Ο</w:t>
      </w:r>
      <w:r>
        <w:rPr>
          <w:rFonts w:eastAsia="Times New Roman"/>
          <w:szCs w:val="24"/>
        </w:rPr>
        <w:t xml:space="preserve">λοκληρώθηκε η συζήτηση της υπ’ αριθμόν 36/25/14-9-2017 επίκαιρης επερώτησης </w:t>
      </w:r>
      <w:r>
        <w:rPr>
          <w:rFonts w:eastAsia="Times New Roman"/>
          <w:szCs w:val="24"/>
        </w:rPr>
        <w:t xml:space="preserve">σχετικά με </w:t>
      </w:r>
      <w:r>
        <w:rPr>
          <w:rFonts w:eastAsia="Times New Roman"/>
          <w:szCs w:val="24"/>
        </w:rPr>
        <w:t>την</w:t>
      </w:r>
      <w:r>
        <w:rPr>
          <w:rFonts w:eastAsia="Times New Roman"/>
          <w:szCs w:val="24"/>
        </w:rPr>
        <w:t xml:space="preserve"> </w:t>
      </w:r>
      <w:r>
        <w:rPr>
          <w:rFonts w:eastAsia="Times New Roman"/>
          <w:szCs w:val="24"/>
        </w:rPr>
        <w:t>οικο</w:t>
      </w:r>
      <w:r>
        <w:rPr>
          <w:rFonts w:eastAsia="Times New Roman"/>
          <w:szCs w:val="24"/>
        </w:rPr>
        <w:t>λογική καταστροφή</w:t>
      </w:r>
      <w:r>
        <w:rPr>
          <w:rFonts w:eastAsia="Times New Roman"/>
          <w:szCs w:val="24"/>
        </w:rPr>
        <w:t xml:space="preserve"> στον Σαρωνικό.</w:t>
      </w:r>
    </w:p>
    <w:p w14:paraId="7DFB3EB4" w14:textId="77777777" w:rsidR="000E1967" w:rsidRDefault="00A63212">
      <w:pPr>
        <w:spacing w:after="0" w:line="600" w:lineRule="auto"/>
        <w:ind w:firstLine="709"/>
        <w:jc w:val="both"/>
        <w:rPr>
          <w:rFonts w:eastAsia="Times New Roman"/>
          <w:szCs w:val="24"/>
        </w:rPr>
      </w:pPr>
      <w:r>
        <w:rPr>
          <w:rFonts w:eastAsia="Times New Roman"/>
          <w:szCs w:val="24"/>
        </w:rPr>
        <w:t xml:space="preserve">Κυρίες και κύριοι συνάδελφοι, </w:t>
      </w:r>
      <w:r>
        <w:rPr>
          <w:rFonts w:eastAsia="Times New Roman"/>
          <w:szCs w:val="24"/>
        </w:rPr>
        <w:t>δέχεστε στο σημείο αυτό να λύσουμε τη συνεδρίαση;</w:t>
      </w:r>
    </w:p>
    <w:p w14:paraId="7DFB3EB5" w14:textId="77777777" w:rsidR="000E1967" w:rsidRDefault="00A63212">
      <w:pPr>
        <w:spacing w:after="0" w:line="600" w:lineRule="auto"/>
        <w:ind w:firstLine="709"/>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7DFB3EB6" w14:textId="77777777" w:rsidR="000E1967" w:rsidRDefault="00A63212">
      <w:pPr>
        <w:spacing w:after="0" w:line="600" w:lineRule="auto"/>
        <w:ind w:firstLine="709"/>
        <w:jc w:val="both"/>
        <w:rPr>
          <w:rFonts w:eastAsia="Times New Roman"/>
          <w:bCs/>
          <w:iCs/>
          <w:szCs w:val="24"/>
        </w:rPr>
      </w:pPr>
      <w:r>
        <w:rPr>
          <w:rFonts w:eastAsia="Times New Roman"/>
          <w:b/>
          <w:szCs w:val="24"/>
        </w:rPr>
        <w:t>ΠΡΟΕΔΡΕΥΩΝ (Μάριος Γεωργιάδης):</w:t>
      </w:r>
      <w:r>
        <w:rPr>
          <w:rFonts w:eastAsia="Times New Roman"/>
          <w:szCs w:val="24"/>
        </w:rPr>
        <w:t xml:space="preserve"> Με τη συναίνεση του Σώματος και ώρα 15.05΄ </w:t>
      </w:r>
      <w:proofErr w:type="spellStart"/>
      <w:r>
        <w:rPr>
          <w:rFonts w:eastAsia="Times New Roman"/>
          <w:szCs w:val="24"/>
        </w:rPr>
        <w:t>λύεται</w:t>
      </w:r>
      <w:proofErr w:type="spellEnd"/>
      <w:r>
        <w:rPr>
          <w:rFonts w:eastAsia="Times New Roman"/>
          <w:szCs w:val="24"/>
        </w:rPr>
        <w:t xml:space="preserve"> η συνεδρίαση για τη</w:t>
      </w:r>
      <w:r>
        <w:rPr>
          <w:rFonts w:eastAsia="Times New Roman"/>
          <w:szCs w:val="24"/>
        </w:rPr>
        <w:t>ν προ</w:t>
      </w:r>
      <w:r>
        <w:rPr>
          <w:rFonts w:eastAsia="Times New Roman"/>
          <w:szCs w:val="24"/>
        </w:rPr>
        <w:t>σεχή</w:t>
      </w:r>
      <w:r>
        <w:rPr>
          <w:rFonts w:eastAsia="Times New Roman"/>
          <w:szCs w:val="24"/>
        </w:rPr>
        <w:t xml:space="preserve"> Δευτέρα 25 Σεπτεμβρίου 2017 και ώρα 11.00΄, με αντικείμενο εργασιών του Σώματος: «</w:t>
      </w:r>
      <w:r>
        <w:rPr>
          <w:rFonts w:eastAsia="Times New Roman"/>
          <w:szCs w:val="24"/>
        </w:rPr>
        <w:t>Σ</w:t>
      </w:r>
      <w:r>
        <w:rPr>
          <w:rFonts w:eastAsia="Times New Roman"/>
          <w:szCs w:val="24"/>
        </w:rPr>
        <w:t>υζήτηση και λήψη απόφασης, σύμφωνα με τα άρθρα 68 παρ</w:t>
      </w:r>
      <w:r>
        <w:rPr>
          <w:rFonts w:eastAsia="Times New Roman"/>
          <w:szCs w:val="24"/>
        </w:rPr>
        <w:t xml:space="preserve">άγραφος </w:t>
      </w:r>
      <w:r>
        <w:rPr>
          <w:rFonts w:eastAsia="Times New Roman"/>
          <w:szCs w:val="24"/>
        </w:rPr>
        <w:t xml:space="preserve">2 του Συντάγματος και 144 </w:t>
      </w:r>
      <w:proofErr w:type="spellStart"/>
      <w:r>
        <w:rPr>
          <w:rFonts w:eastAsia="Times New Roman"/>
          <w:szCs w:val="24"/>
        </w:rPr>
        <w:t>επ</w:t>
      </w:r>
      <w:proofErr w:type="spellEnd"/>
      <w:r>
        <w:rPr>
          <w:rFonts w:eastAsia="Times New Roman"/>
          <w:szCs w:val="24"/>
        </w:rPr>
        <w:t xml:space="preserve">. του Κανονισμού της Βουλής, επί της προτάσεως που κατέθεσαν ο Αρχηγός της Αξιωματικής Αντιπολίτευσης και Πρόεδρος της Κοινοβουλευτικής Ομάδας της Νέας Δημοκρατίας κ. Κυριάκος Μητσοτάκης και οι Βουλευτές του κόμματός του, για </w:t>
      </w:r>
      <w:r>
        <w:rPr>
          <w:rFonts w:eastAsia="Times New Roman"/>
          <w:bCs/>
          <w:szCs w:val="24"/>
        </w:rPr>
        <w:t>σύ</w:t>
      </w:r>
      <w:r>
        <w:rPr>
          <w:rFonts w:eastAsia="Times New Roman"/>
          <w:bCs/>
          <w:szCs w:val="24"/>
        </w:rPr>
        <w:t xml:space="preserve">σταση </w:t>
      </w:r>
      <w:r>
        <w:rPr>
          <w:rFonts w:eastAsia="Times New Roman"/>
          <w:bCs/>
          <w:szCs w:val="24"/>
        </w:rPr>
        <w:t>εξεταστικής επιτροπής</w:t>
      </w:r>
      <w:r>
        <w:rPr>
          <w:rFonts w:eastAsia="Times New Roman"/>
          <w:szCs w:val="24"/>
        </w:rPr>
        <w:t xml:space="preserve">, </w:t>
      </w:r>
      <w:r>
        <w:rPr>
          <w:rFonts w:eastAsia="Times New Roman"/>
          <w:iCs/>
          <w:szCs w:val="24"/>
        </w:rPr>
        <w:t>σχετικά</w:t>
      </w:r>
      <w:r>
        <w:rPr>
          <w:rFonts w:eastAsia="Times New Roman"/>
          <w:bCs/>
          <w:iCs/>
          <w:szCs w:val="24"/>
        </w:rPr>
        <w:t xml:space="preserve"> με τη διερεύνηση της εμπλοκής του Υπουργού Εθνικής Άμυνας κ. Πάνου Καμμένου και άλλων στελεχών και λειτουργών σε εκκρεμή δικαστική υπόθεση»</w:t>
      </w:r>
      <w:r>
        <w:rPr>
          <w:rFonts w:eastAsia="Times New Roman"/>
          <w:bCs/>
          <w:iCs/>
          <w:szCs w:val="24"/>
        </w:rPr>
        <w:t>, σύμφωνα με την ειδική ημερήσια διάταξη</w:t>
      </w:r>
      <w:r>
        <w:rPr>
          <w:rFonts w:eastAsia="Times New Roman"/>
          <w:bCs/>
          <w:iCs/>
          <w:szCs w:val="24"/>
        </w:rPr>
        <w:t xml:space="preserve"> που έχει διανεμηθεί.</w:t>
      </w:r>
    </w:p>
    <w:p w14:paraId="7DFB3EB7" w14:textId="77777777" w:rsidR="000E1967" w:rsidRDefault="00A63212">
      <w:pPr>
        <w:spacing w:after="0" w:line="600" w:lineRule="auto"/>
        <w:ind w:firstLine="709"/>
        <w:jc w:val="both"/>
        <w:rPr>
          <w:rFonts w:eastAsia="Times New Roman"/>
          <w:szCs w:val="24"/>
        </w:rPr>
      </w:pPr>
      <w:r>
        <w:rPr>
          <w:rFonts w:eastAsia="Times New Roman"/>
          <w:b/>
          <w:bCs/>
          <w:szCs w:val="24"/>
        </w:rPr>
        <w:t xml:space="preserve">Ο ΠΡΟΕΔΡΟΣ        </w:t>
      </w:r>
      <w:r>
        <w:rPr>
          <w:rFonts w:eastAsia="Times New Roman"/>
          <w:b/>
          <w:bCs/>
          <w:szCs w:val="24"/>
        </w:rPr>
        <w:t xml:space="preserve">                                                            ΟΙ ΓΡΑΜΜΑΤΕΙΣ</w:t>
      </w:r>
      <w:r>
        <w:rPr>
          <w:rFonts w:eastAsia="Times New Roman"/>
          <w:szCs w:val="24"/>
        </w:rPr>
        <w:t xml:space="preserve"> </w:t>
      </w:r>
    </w:p>
    <w:sectPr w:rsidR="000E196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F798lYXu4QDnAPaSTPPlIbp8wiQ=" w:salt="AgGf1vxBo+T9CsQ80mUVc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967"/>
    <w:rsid w:val="000E1967"/>
    <w:rsid w:val="001847CA"/>
    <w:rsid w:val="00A6321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3AE2"/>
  <w15:docId w15:val="{80998664-5D55-401C-8002-8489478C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461E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461E3"/>
    <w:rPr>
      <w:rFonts w:ascii="Segoe UI" w:hAnsi="Segoe UI" w:cs="Segoe UI"/>
      <w:sz w:val="18"/>
      <w:szCs w:val="18"/>
    </w:rPr>
  </w:style>
  <w:style w:type="paragraph" w:styleId="a4">
    <w:name w:val="Revision"/>
    <w:hidden/>
    <w:uiPriority w:val="99"/>
    <w:semiHidden/>
    <w:rsid w:val="00FD10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510</MetadataID>
    <Session xmlns="641f345b-441b-4b81-9152-adc2e73ba5e1">Β´</Session>
    <Date xmlns="641f345b-441b-4b81-9152-adc2e73ba5e1">2017-09-21T21:00:00+00:00</Date>
    <Status xmlns="641f345b-441b-4b81-9152-adc2e73ba5e1">
      <Url>http://srv-sp1/praktika/Lists/Incoming_Metadata/EditForm.aspx?ID=510&amp;Source=/praktika/Recordings_Library/Forms/AllItems.aspx</Url>
      <Description>Δημοσιεύτηκε</Description>
    </Status>
    <Meeting xmlns="641f345b-441b-4b81-9152-adc2e73ba5e1">ΡΠΒ´</Meeting>
  </documentManagement>
</p:properties>
</file>

<file path=customXml/itemProps1.xml><?xml version="1.0" encoding="utf-8"?>
<ds:datastoreItem xmlns:ds="http://schemas.openxmlformats.org/officeDocument/2006/customXml" ds:itemID="{61681F1B-16A4-4A2D-BC69-00DAFCE11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91258E-AF33-47EF-AEE5-90C1294F98C8}">
  <ds:schemaRefs>
    <ds:schemaRef ds:uri="http://schemas.microsoft.com/sharepoint/v3/contenttype/forms"/>
  </ds:schemaRefs>
</ds:datastoreItem>
</file>

<file path=customXml/itemProps3.xml><?xml version="1.0" encoding="utf-8"?>
<ds:datastoreItem xmlns:ds="http://schemas.openxmlformats.org/officeDocument/2006/customXml" ds:itemID="{C1CEE3B3-18CF-4F7D-B271-48B2B8FC821C}">
  <ds:schemaRefs>
    <ds:schemaRef ds:uri="641f345b-441b-4b81-9152-adc2e73ba5e1"/>
    <ds:schemaRef ds:uri="http://purl.org/dc/dcmitype/"/>
    <ds:schemaRef ds:uri="http://purl.org/dc/terms/"/>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207</Pages>
  <Words>39227</Words>
  <Characters>211831</Characters>
  <Application>Microsoft Office Word</Application>
  <DocSecurity>0</DocSecurity>
  <Lines>1765</Lines>
  <Paragraphs>501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250557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2017-09-28T11:03:00Z</dcterms:created>
  <dcterms:modified xsi:type="dcterms:W3CDTF">2017-09-28T11:03:00Z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