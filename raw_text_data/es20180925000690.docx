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64AA3B0" w14:textId="77777777" w:rsidR="000752B2" w:rsidRPr="000752B2" w:rsidRDefault="000752B2" w:rsidP="000752B2">
      <w:pPr>
        <w:spacing w:after="0" w:line="360" w:lineRule="auto"/>
        <w:rPr>
          <w:ins w:id="0" w:author="Φλούδα Χριστίνα" w:date="2018-10-01T12:58:00Z"/>
          <w:rFonts w:eastAsia="Times New Roman"/>
          <w:szCs w:val="24"/>
          <w:lang w:eastAsia="en-US"/>
        </w:rPr>
      </w:pPr>
      <w:bookmarkStart w:id="1" w:name="_GoBack"/>
      <w:bookmarkEnd w:id="1"/>
      <w:ins w:id="2" w:author="Φλούδα Χριστίνα" w:date="2018-10-01T12:58:00Z">
        <w:r w:rsidRPr="000752B2">
          <w:rPr>
            <w:rFonts w:eastAsia="Times New Roman"/>
            <w:szCs w:val="24"/>
            <w:lang w:eastAsia="en-US"/>
          </w:rPr>
          <w:t>(Σημείωση: Ο παρακάτω πίνακας περιεχομένων δεν αποτελεί το τελικό κείμενο, διότι εκκρεμούν ορθογραφικές και συντακτικές διορθώσεις)</w:t>
        </w:r>
      </w:ins>
    </w:p>
    <w:p w14:paraId="48765F18" w14:textId="77777777" w:rsidR="000752B2" w:rsidRPr="000752B2" w:rsidRDefault="000752B2" w:rsidP="000752B2">
      <w:pPr>
        <w:spacing w:after="0" w:line="360" w:lineRule="auto"/>
        <w:rPr>
          <w:ins w:id="3" w:author="Φλούδα Χριστίνα" w:date="2018-10-01T12:58:00Z"/>
          <w:rFonts w:eastAsia="Times New Roman"/>
          <w:szCs w:val="24"/>
          <w:lang w:eastAsia="en-US"/>
        </w:rPr>
      </w:pPr>
    </w:p>
    <w:p w14:paraId="002AF27D" w14:textId="77777777" w:rsidR="000752B2" w:rsidRPr="000752B2" w:rsidRDefault="000752B2" w:rsidP="000752B2">
      <w:pPr>
        <w:spacing w:after="0" w:line="360" w:lineRule="auto"/>
        <w:rPr>
          <w:ins w:id="4" w:author="Φλούδα Χριστίνα" w:date="2018-10-01T12:58:00Z"/>
          <w:rFonts w:eastAsia="Times New Roman"/>
          <w:szCs w:val="24"/>
          <w:lang w:eastAsia="en-US"/>
        </w:rPr>
      </w:pPr>
      <w:ins w:id="5" w:author="Φλούδα Χριστίνα" w:date="2018-10-01T12:58:00Z">
        <w:r w:rsidRPr="000752B2">
          <w:rPr>
            <w:rFonts w:eastAsia="Times New Roman"/>
            <w:szCs w:val="24"/>
            <w:lang w:eastAsia="en-US"/>
          </w:rPr>
          <w:t>ΠΙΝΑΚΑΣ ΠΕΡΙΕΧΟΜΕΝΩΝ</w:t>
        </w:r>
      </w:ins>
    </w:p>
    <w:p w14:paraId="0AA565ED" w14:textId="77777777" w:rsidR="000752B2" w:rsidRPr="000752B2" w:rsidRDefault="000752B2" w:rsidP="000752B2">
      <w:pPr>
        <w:spacing w:after="0" w:line="360" w:lineRule="auto"/>
        <w:rPr>
          <w:ins w:id="6" w:author="Φλούδα Χριστίνα" w:date="2018-10-01T12:58:00Z"/>
          <w:rFonts w:eastAsia="Times New Roman"/>
          <w:szCs w:val="24"/>
          <w:lang w:eastAsia="en-US"/>
        </w:rPr>
      </w:pPr>
      <w:ins w:id="7" w:author="Φλούδα Χριστίνα" w:date="2018-10-01T12:58:00Z">
        <w:r w:rsidRPr="000752B2">
          <w:rPr>
            <w:rFonts w:eastAsia="Times New Roman"/>
            <w:szCs w:val="24"/>
            <w:lang w:eastAsia="en-US"/>
          </w:rPr>
          <w:t xml:space="preserve">ΙΖ΄ ΠΕΡΙΟΔΟΣ </w:t>
        </w:r>
      </w:ins>
    </w:p>
    <w:p w14:paraId="0643F7A4" w14:textId="77777777" w:rsidR="000752B2" w:rsidRPr="000752B2" w:rsidRDefault="000752B2" w:rsidP="000752B2">
      <w:pPr>
        <w:spacing w:after="0" w:line="360" w:lineRule="auto"/>
        <w:rPr>
          <w:ins w:id="8" w:author="Φλούδα Χριστίνα" w:date="2018-10-01T12:58:00Z"/>
          <w:rFonts w:eastAsia="Times New Roman"/>
          <w:szCs w:val="24"/>
          <w:lang w:eastAsia="en-US"/>
        </w:rPr>
      </w:pPr>
      <w:ins w:id="9" w:author="Φλούδα Χριστίνα" w:date="2018-10-01T12:58:00Z">
        <w:r w:rsidRPr="000752B2">
          <w:rPr>
            <w:rFonts w:eastAsia="Times New Roman"/>
            <w:szCs w:val="24"/>
            <w:lang w:eastAsia="en-US"/>
          </w:rPr>
          <w:t>ΠΡΟΕΔΡΕΥΟΜΕΝΗΣ ΚΟΙΝΟΒΟΥΛΕΥΤΙΚΗΣ ΔΗΜΟΚΡΑΤΙΑΣ</w:t>
        </w:r>
      </w:ins>
    </w:p>
    <w:p w14:paraId="787FF574" w14:textId="77777777" w:rsidR="000752B2" w:rsidRPr="000752B2" w:rsidRDefault="000752B2" w:rsidP="000752B2">
      <w:pPr>
        <w:spacing w:after="0" w:line="360" w:lineRule="auto"/>
        <w:rPr>
          <w:ins w:id="10" w:author="Φλούδα Χριστίνα" w:date="2018-10-01T12:58:00Z"/>
          <w:rFonts w:eastAsia="Times New Roman"/>
          <w:szCs w:val="24"/>
          <w:lang w:eastAsia="en-US"/>
        </w:rPr>
      </w:pPr>
      <w:ins w:id="11" w:author="Φλούδα Χριστίνα" w:date="2018-10-01T12:58:00Z">
        <w:r w:rsidRPr="000752B2">
          <w:rPr>
            <w:rFonts w:eastAsia="Times New Roman"/>
            <w:szCs w:val="24"/>
            <w:lang w:eastAsia="en-US"/>
          </w:rPr>
          <w:t>ΣΥΝΟΔΟΣ Γ΄</w:t>
        </w:r>
      </w:ins>
    </w:p>
    <w:p w14:paraId="5FF85E80" w14:textId="77777777" w:rsidR="000752B2" w:rsidRPr="000752B2" w:rsidRDefault="000752B2" w:rsidP="000752B2">
      <w:pPr>
        <w:spacing w:after="0" w:line="360" w:lineRule="auto"/>
        <w:rPr>
          <w:ins w:id="12" w:author="Φλούδα Χριστίνα" w:date="2018-10-01T12:58:00Z"/>
          <w:rFonts w:eastAsia="Times New Roman"/>
          <w:szCs w:val="24"/>
          <w:lang w:eastAsia="en-US"/>
        </w:rPr>
      </w:pPr>
    </w:p>
    <w:p w14:paraId="564E3515" w14:textId="77777777" w:rsidR="000752B2" w:rsidRPr="000752B2" w:rsidRDefault="000752B2" w:rsidP="000752B2">
      <w:pPr>
        <w:spacing w:after="0" w:line="360" w:lineRule="auto"/>
        <w:rPr>
          <w:ins w:id="13" w:author="Φλούδα Χριστίνα" w:date="2018-10-01T12:58:00Z"/>
          <w:rFonts w:eastAsia="Times New Roman"/>
          <w:szCs w:val="24"/>
          <w:lang w:eastAsia="en-US"/>
        </w:rPr>
      </w:pPr>
      <w:ins w:id="14" w:author="Φλούδα Χριστίνα" w:date="2018-10-01T12:58:00Z">
        <w:r w:rsidRPr="000752B2">
          <w:rPr>
            <w:rFonts w:eastAsia="Times New Roman"/>
            <w:szCs w:val="24"/>
            <w:lang w:eastAsia="en-US"/>
          </w:rPr>
          <w:t>ΣΥΝΕΔΡΙΑΣΗ ΙΣΤ΄</w:t>
        </w:r>
      </w:ins>
    </w:p>
    <w:p w14:paraId="115745A4" w14:textId="77777777" w:rsidR="000752B2" w:rsidRPr="000752B2" w:rsidRDefault="000752B2" w:rsidP="000752B2">
      <w:pPr>
        <w:spacing w:after="0" w:line="360" w:lineRule="auto"/>
        <w:rPr>
          <w:ins w:id="15" w:author="Φλούδα Χριστίνα" w:date="2018-10-01T12:58:00Z"/>
          <w:rFonts w:eastAsia="Times New Roman"/>
          <w:szCs w:val="24"/>
          <w:lang w:eastAsia="en-US"/>
        </w:rPr>
      </w:pPr>
      <w:ins w:id="16" w:author="Φλούδα Χριστίνα" w:date="2018-10-01T12:58:00Z">
        <w:r w:rsidRPr="000752B2">
          <w:rPr>
            <w:rFonts w:eastAsia="Times New Roman"/>
            <w:szCs w:val="24"/>
            <w:lang w:eastAsia="en-US"/>
          </w:rPr>
          <w:t>Τρίτη  25 Σεπτεμβρίου 2018</w:t>
        </w:r>
      </w:ins>
    </w:p>
    <w:p w14:paraId="5C176457" w14:textId="77777777" w:rsidR="000752B2" w:rsidRPr="000752B2" w:rsidRDefault="000752B2" w:rsidP="000752B2">
      <w:pPr>
        <w:spacing w:after="0" w:line="360" w:lineRule="auto"/>
        <w:rPr>
          <w:ins w:id="17" w:author="Φλούδα Χριστίνα" w:date="2018-10-01T12:58:00Z"/>
          <w:rFonts w:eastAsia="Times New Roman"/>
          <w:szCs w:val="24"/>
          <w:lang w:eastAsia="en-US"/>
        </w:rPr>
      </w:pPr>
    </w:p>
    <w:p w14:paraId="08714D8D" w14:textId="77777777" w:rsidR="000752B2" w:rsidRPr="000752B2" w:rsidRDefault="000752B2" w:rsidP="000752B2">
      <w:pPr>
        <w:spacing w:after="0" w:line="360" w:lineRule="auto"/>
        <w:rPr>
          <w:ins w:id="18" w:author="Φλούδα Χριστίνα" w:date="2018-10-01T12:58:00Z"/>
          <w:rFonts w:eastAsia="Times New Roman"/>
          <w:szCs w:val="24"/>
          <w:lang w:eastAsia="en-US"/>
        </w:rPr>
      </w:pPr>
      <w:ins w:id="19" w:author="Φλούδα Χριστίνα" w:date="2018-10-01T12:58:00Z">
        <w:r w:rsidRPr="000752B2">
          <w:rPr>
            <w:rFonts w:eastAsia="Times New Roman"/>
            <w:szCs w:val="24"/>
            <w:lang w:eastAsia="en-US"/>
          </w:rPr>
          <w:t>ΘΕΜΑΤΑ</w:t>
        </w:r>
      </w:ins>
    </w:p>
    <w:p w14:paraId="7DB8DBEE" w14:textId="77777777" w:rsidR="000752B2" w:rsidRPr="000752B2" w:rsidRDefault="000752B2" w:rsidP="000752B2">
      <w:pPr>
        <w:spacing w:after="0" w:line="360" w:lineRule="auto"/>
        <w:rPr>
          <w:ins w:id="20" w:author="Φλούδα Χριστίνα" w:date="2018-10-01T12:58:00Z"/>
          <w:rFonts w:eastAsia="Times New Roman"/>
          <w:szCs w:val="24"/>
          <w:lang w:eastAsia="en-US"/>
        </w:rPr>
      </w:pPr>
      <w:ins w:id="21" w:author="Φλούδα Χριστίνα" w:date="2018-10-01T12:58:00Z">
        <w:r w:rsidRPr="000752B2">
          <w:rPr>
            <w:rFonts w:eastAsia="Times New Roman"/>
            <w:szCs w:val="24"/>
            <w:lang w:eastAsia="en-US"/>
          </w:rPr>
          <w:t xml:space="preserve"> </w:t>
        </w:r>
        <w:r w:rsidRPr="000752B2">
          <w:rPr>
            <w:rFonts w:eastAsia="Times New Roman"/>
            <w:szCs w:val="24"/>
            <w:lang w:eastAsia="en-US"/>
          </w:rPr>
          <w:br/>
          <w:t xml:space="preserve">Α. ΕΙΔΙΚΑ ΘΕΜΑΤΑ </w:t>
        </w:r>
        <w:r w:rsidRPr="000752B2">
          <w:rPr>
            <w:rFonts w:eastAsia="Times New Roman"/>
            <w:szCs w:val="24"/>
            <w:lang w:eastAsia="en-US"/>
          </w:rPr>
          <w:br/>
          <w:t xml:space="preserve">1. Επικύρωση Πρακτικών, σελ. </w:t>
        </w:r>
        <w:r w:rsidRPr="000752B2">
          <w:rPr>
            <w:rFonts w:eastAsia="Times New Roman"/>
            <w:szCs w:val="24"/>
            <w:lang w:eastAsia="en-US"/>
          </w:rPr>
          <w:br/>
          <w:t xml:space="preserve">2.  Άδεια απουσίας του Βουλευτή κ. Μ. Γεωργιάδη, σελ. </w:t>
        </w:r>
        <w:r w:rsidRPr="000752B2">
          <w:rPr>
            <w:rFonts w:eastAsia="Times New Roman"/>
            <w:szCs w:val="24"/>
            <w:lang w:eastAsia="en-US"/>
          </w:rPr>
          <w:br/>
          <w:t xml:space="preserve">3. Ανακοινώνεται ότι ο Υπουργός Δικαιοσύνης, Διαφάνειας και Ανθρωπίνων Δικαιωμάτων διαβίβασε στη Βουλή, σύμφωνα με το άρθρο 86 του Συντάγματος και τον ν. 3126/2003 «Ποινική Ευθύνη των Υπουργών», όπως ισχύει, την 21-09-2018: Ποινική δικογραφία που αφορά στον Πρωθυπουργό, Αλέξη Τσίπρα, ποινική δικογραφία που αφορά στους: α) Υπουργό Υγείας, Ανδρέα Ξανθό και β) Αναπληρωτή Υπουργό Υγείας, Παύλο </w:t>
        </w:r>
        <w:proofErr w:type="spellStart"/>
        <w:r w:rsidRPr="000752B2">
          <w:rPr>
            <w:rFonts w:eastAsia="Times New Roman"/>
            <w:szCs w:val="24"/>
            <w:lang w:eastAsia="en-US"/>
          </w:rPr>
          <w:t>Πολάκη</w:t>
        </w:r>
        <w:proofErr w:type="spellEnd"/>
        <w:r w:rsidRPr="000752B2">
          <w:rPr>
            <w:rFonts w:eastAsia="Times New Roman"/>
            <w:szCs w:val="24"/>
            <w:lang w:eastAsia="en-US"/>
          </w:rPr>
          <w:t xml:space="preserve"> και ποινική δικογραφία που αφορά στους διατελέσαντες Υπουργούς: α) Υπουργό Εθνικής Οικονομίας, Γιάννο Παπαντωνίου, β) Υπουργό Ανάπτυξης, Νικόλαο Χριστοδουλάκη και γ) Υφυπουργό Ανάπτυξης, Αλέξανδρο Καλαφάτη, σελ. </w:t>
        </w:r>
        <w:r w:rsidRPr="000752B2">
          <w:rPr>
            <w:rFonts w:eastAsia="Times New Roman"/>
            <w:szCs w:val="24"/>
            <w:lang w:eastAsia="en-US"/>
          </w:rPr>
          <w:br/>
          <w:t xml:space="preserve">4. Επί διαδικαστικού θέματος, σελ. </w:t>
        </w:r>
        <w:r w:rsidRPr="000752B2">
          <w:rPr>
            <w:rFonts w:eastAsia="Times New Roman"/>
            <w:szCs w:val="24"/>
            <w:lang w:eastAsia="en-US"/>
          </w:rPr>
          <w:br/>
          <w:t xml:space="preserve"> </w:t>
        </w:r>
        <w:r w:rsidRPr="000752B2">
          <w:rPr>
            <w:rFonts w:eastAsia="Times New Roman"/>
            <w:szCs w:val="24"/>
            <w:lang w:eastAsia="en-US"/>
          </w:rPr>
          <w:br/>
          <w:t xml:space="preserve">Β. ΚΟΙΝΟΒΟΥΛΕΥΤΙΚΟΣ ΕΛΕΓΧΟΣ </w:t>
        </w:r>
        <w:r w:rsidRPr="000752B2">
          <w:rPr>
            <w:rFonts w:eastAsia="Times New Roman"/>
            <w:szCs w:val="24"/>
            <w:lang w:eastAsia="en-US"/>
          </w:rPr>
          <w:br/>
          <w:t xml:space="preserve">1. Ανακοίνωση του δελτίου επικαίρων ερωτήσεων της Πέμπτης 27 Σεπτεμβρίου 2018, σελ. </w:t>
        </w:r>
        <w:r w:rsidRPr="000752B2">
          <w:rPr>
            <w:rFonts w:eastAsia="Times New Roman"/>
            <w:szCs w:val="24"/>
            <w:lang w:eastAsia="en-US"/>
          </w:rPr>
          <w:br/>
          <w:t>2. Συζήτηση επικαίρων ερωτήσεων:</w:t>
        </w:r>
        <w:r w:rsidRPr="000752B2">
          <w:rPr>
            <w:rFonts w:eastAsia="Times New Roman"/>
            <w:szCs w:val="24"/>
            <w:lang w:eastAsia="en-US"/>
          </w:rPr>
          <w:br/>
          <w:t xml:space="preserve">    α) Προς </w:t>
        </w:r>
        <w:proofErr w:type="spellStart"/>
        <w:r w:rsidRPr="000752B2">
          <w:rPr>
            <w:rFonts w:eastAsia="Times New Roman"/>
            <w:szCs w:val="24"/>
            <w:lang w:eastAsia="en-US"/>
          </w:rPr>
          <w:t>τoν</w:t>
        </w:r>
        <w:proofErr w:type="spellEnd"/>
        <w:r w:rsidRPr="000752B2">
          <w:rPr>
            <w:rFonts w:eastAsia="Times New Roman"/>
            <w:szCs w:val="24"/>
            <w:lang w:eastAsia="en-US"/>
          </w:rPr>
          <w:t xml:space="preserve"> Υπουργό Περιβάλλοντος και Ενέργειας, με θέμα: «Εφτακόσια πενήντα εκατομμύρια (750.000.000), ευρώ ο «λογαριασμός» της ανικανότητας του κ. Τσίπρα», σελ. </w:t>
        </w:r>
        <w:r w:rsidRPr="000752B2">
          <w:rPr>
            <w:rFonts w:eastAsia="Times New Roman"/>
            <w:szCs w:val="24"/>
            <w:lang w:eastAsia="en-US"/>
          </w:rPr>
          <w:br/>
          <w:t xml:space="preserve">    β) Προς τον Υπουργό Υποδομών και Μεταφορών, με θέμα: «Ορατός πλέον ο κίνδυνος να μείνει η Ηλεία εκτός του εθνικού δικτύου των αυτοκινητοδρόμων με βάση τις μεθοδεύσεις της Κυβέρνησης στον πολύπαθο δρόμο Πάτρα-Πύργος», σελ. </w:t>
        </w:r>
        <w:r w:rsidRPr="000752B2">
          <w:rPr>
            <w:rFonts w:eastAsia="Times New Roman"/>
            <w:szCs w:val="24"/>
            <w:lang w:eastAsia="en-US"/>
          </w:rPr>
          <w:br/>
          <w:t xml:space="preserve"> </w:t>
        </w:r>
        <w:r w:rsidRPr="000752B2">
          <w:rPr>
            <w:rFonts w:eastAsia="Times New Roman"/>
            <w:szCs w:val="24"/>
            <w:lang w:eastAsia="en-US"/>
          </w:rPr>
          <w:br/>
          <w:t xml:space="preserve">Γ. ΝΟΜΟΘΕΤΙΚΗ ΕΡΓΑΣΙΑ </w:t>
        </w:r>
        <w:r w:rsidRPr="000752B2">
          <w:rPr>
            <w:rFonts w:eastAsia="Times New Roman"/>
            <w:szCs w:val="24"/>
            <w:lang w:eastAsia="en-US"/>
          </w:rPr>
          <w:br/>
          <w:t>1. Κατάθεση σχεδίων νόμων:</w:t>
        </w:r>
        <w:r w:rsidRPr="000752B2">
          <w:rPr>
            <w:rFonts w:eastAsia="Times New Roman"/>
            <w:szCs w:val="24"/>
            <w:lang w:eastAsia="en-US"/>
          </w:rPr>
          <w:br/>
          <w:t xml:space="preserve">    α) Οι Υπουργοί Υγείας, Οικονομικών, Περιβάλλοντος και Ενέργειας, οι Αναπληρωτές Υπουργοί Υγείας και Οικονομικών, καθώς και η Υφυπουργός Οικονομικών, κατέθεσαν στις 24 Σεπτεμβρίου του 2018 σχέδιο νόμου: «Κύρωση Σύμβασης Δωρεάς μεταξύ του Κοινωφελούς Ιδρύματος «ΑΛΕΞΑΝΔΡΟΣ Σ. ΩΝΑΣΗΣ», του Ωνάσειου Καρδιοχειρουργικού Κέντρου (Ω.Κ.Κ.) και του Ελληνικού Δημοσίου και Λοιπές Διατάξεις», σελ. </w:t>
        </w:r>
        <w:r w:rsidRPr="000752B2">
          <w:rPr>
            <w:rFonts w:eastAsia="Times New Roman"/>
            <w:szCs w:val="24"/>
            <w:lang w:eastAsia="en-US"/>
          </w:rPr>
          <w:br/>
          <w:t xml:space="preserve">    β) Οι Υπουργοί Τουρισμού, Εσωτερικών, Ψηφιακής Πολιτικής, Τηλεπικοινωνιών και Ενημέρωσης, Εξωτερικών, Δικαιοσύνης, Διαφάνειας και Ανθρωπίνων Δικαιωμάτων, Οικονομικών και Μεταναστευτικής Πολιτικής, κατέθεσαν στις 24 Σεπτεμβρίου του 2018 σχέδιο νόμου «Κύρωση της Συμφωνίας μεταξύ της Κυβέρνησης της Ελληνικής Δημοκρατίας και του Παγκόσμιου Οργανισμού Τουρισμού (ΠΟΤ) για τη διοργάνωση της 8ης Διεθνούς Συνάντησης του ΠΟΤ για τον Τουρισμό στο Δρόμο του Μεταξιού», σελ. </w:t>
        </w:r>
        <w:r w:rsidRPr="000752B2">
          <w:rPr>
            <w:rFonts w:eastAsia="Times New Roman"/>
            <w:szCs w:val="24"/>
            <w:lang w:eastAsia="en-US"/>
          </w:rPr>
          <w:br/>
          <w:t xml:space="preserve">2. Κατάθεση Εκθέσεως Διαρκούς Επιτροπής: Η Διαρκής Επιτροπή Εθνικής  Άμυνας και Εξωτερικών Υποθέσεων καταθέτει την έκθεσή της στο σχέδιο νόμου του Υπουργείου Εξωτερικών: «Ενσωμάτωση στην ελληνική νομοθεσία της Οδηγίας 2015/637/ΕΕ του Συμβουλίου της 20ης Απριλίου 2015 (EEL 106/24-4-2015)», σελ. </w:t>
        </w:r>
        <w:r w:rsidRPr="000752B2">
          <w:rPr>
            <w:rFonts w:eastAsia="Times New Roman"/>
            <w:szCs w:val="24"/>
            <w:lang w:eastAsia="en-US"/>
          </w:rPr>
          <w:br/>
        </w:r>
      </w:ins>
    </w:p>
    <w:p w14:paraId="37DA4521" w14:textId="77777777" w:rsidR="000752B2" w:rsidRPr="000752B2" w:rsidRDefault="000752B2" w:rsidP="000752B2">
      <w:pPr>
        <w:spacing w:after="0" w:line="360" w:lineRule="auto"/>
        <w:rPr>
          <w:ins w:id="22" w:author="Φλούδα Χριστίνα" w:date="2018-10-01T12:58:00Z"/>
          <w:rFonts w:eastAsia="Times New Roman"/>
          <w:szCs w:val="24"/>
          <w:lang w:eastAsia="en-US"/>
        </w:rPr>
      </w:pPr>
      <w:ins w:id="23" w:author="Φλούδα Χριστίνα" w:date="2018-10-01T12:58:00Z">
        <w:r w:rsidRPr="000752B2">
          <w:rPr>
            <w:rFonts w:eastAsia="Times New Roman"/>
            <w:szCs w:val="24"/>
            <w:lang w:eastAsia="en-US"/>
          </w:rPr>
          <w:t>ΠΡΟΕΔΡΕΥΩΝ</w:t>
        </w:r>
      </w:ins>
    </w:p>
    <w:p w14:paraId="4B9ACCA4" w14:textId="77777777" w:rsidR="000752B2" w:rsidRPr="000752B2" w:rsidRDefault="000752B2" w:rsidP="000752B2">
      <w:pPr>
        <w:spacing w:after="0" w:line="360" w:lineRule="auto"/>
        <w:rPr>
          <w:ins w:id="24" w:author="Φλούδα Χριστίνα" w:date="2018-10-01T12:58:00Z"/>
          <w:rFonts w:eastAsia="Times New Roman"/>
          <w:szCs w:val="24"/>
          <w:lang w:eastAsia="en-US"/>
        </w:rPr>
      </w:pPr>
      <w:ins w:id="25" w:author="Φλούδα Χριστίνα" w:date="2018-10-01T12:58:00Z">
        <w:r w:rsidRPr="000752B2">
          <w:rPr>
            <w:rFonts w:eastAsia="Times New Roman"/>
            <w:szCs w:val="24"/>
            <w:lang w:eastAsia="en-US"/>
          </w:rPr>
          <w:t>ΓΕΩΡΓΙΑΔΗΣ Μ. , σελ.</w:t>
        </w:r>
        <w:r w:rsidRPr="000752B2">
          <w:rPr>
            <w:rFonts w:eastAsia="Times New Roman"/>
            <w:szCs w:val="24"/>
            <w:lang w:eastAsia="en-US"/>
          </w:rPr>
          <w:br/>
        </w:r>
      </w:ins>
    </w:p>
    <w:p w14:paraId="0CA99EA0" w14:textId="77777777" w:rsidR="000752B2" w:rsidRPr="000752B2" w:rsidRDefault="000752B2" w:rsidP="000752B2">
      <w:pPr>
        <w:spacing w:after="0" w:line="360" w:lineRule="auto"/>
        <w:rPr>
          <w:ins w:id="26" w:author="Φλούδα Χριστίνα" w:date="2018-10-01T12:58:00Z"/>
          <w:rFonts w:eastAsia="Times New Roman"/>
          <w:szCs w:val="24"/>
          <w:lang w:eastAsia="en-US"/>
        </w:rPr>
      </w:pPr>
    </w:p>
    <w:p w14:paraId="62371AF1" w14:textId="77777777" w:rsidR="000752B2" w:rsidRPr="000752B2" w:rsidRDefault="000752B2" w:rsidP="000752B2">
      <w:pPr>
        <w:spacing w:after="0" w:line="360" w:lineRule="auto"/>
        <w:rPr>
          <w:ins w:id="27" w:author="Φλούδα Χριστίνα" w:date="2018-10-01T12:58:00Z"/>
          <w:rFonts w:eastAsia="Times New Roman"/>
          <w:szCs w:val="24"/>
          <w:lang w:eastAsia="en-US"/>
        </w:rPr>
      </w:pPr>
      <w:ins w:id="28" w:author="Φλούδα Χριστίνα" w:date="2018-10-01T12:58:00Z">
        <w:r w:rsidRPr="000752B2">
          <w:rPr>
            <w:rFonts w:eastAsia="Times New Roman"/>
            <w:szCs w:val="24"/>
            <w:lang w:eastAsia="en-US"/>
          </w:rPr>
          <w:t>ΟΜΙΛΗΤΕΣ</w:t>
        </w:r>
      </w:ins>
    </w:p>
    <w:p w14:paraId="1A4CFB1F" w14:textId="77117FF1" w:rsidR="000752B2" w:rsidRDefault="000752B2" w:rsidP="000752B2">
      <w:pPr>
        <w:spacing w:line="600" w:lineRule="auto"/>
        <w:ind w:firstLine="720"/>
        <w:contextualSpacing/>
        <w:jc w:val="center"/>
        <w:rPr>
          <w:ins w:id="29" w:author="Φλούδα Χριστίνα" w:date="2018-10-01T12:58:00Z"/>
          <w:rFonts w:eastAsia="Times New Roman"/>
          <w:szCs w:val="24"/>
        </w:rPr>
      </w:pPr>
      <w:ins w:id="30" w:author="Φλούδα Χριστίνα" w:date="2018-10-01T12:58:00Z">
        <w:r w:rsidRPr="000752B2">
          <w:rPr>
            <w:rFonts w:eastAsia="Times New Roman"/>
            <w:szCs w:val="24"/>
            <w:lang w:eastAsia="en-US"/>
          </w:rPr>
          <w:br/>
          <w:t>Α. Επί διαδικαστικού θέματος:</w:t>
        </w:r>
        <w:r w:rsidRPr="000752B2">
          <w:rPr>
            <w:rFonts w:eastAsia="Times New Roman"/>
            <w:szCs w:val="24"/>
            <w:lang w:eastAsia="en-US"/>
          </w:rPr>
          <w:br/>
          <w:t>ΓΕΩΡΓΙΑΔΗΣ Μ. , σελ.</w:t>
        </w:r>
        <w:r w:rsidRPr="000752B2">
          <w:rPr>
            <w:rFonts w:eastAsia="Times New Roman"/>
            <w:szCs w:val="24"/>
            <w:lang w:eastAsia="en-US"/>
          </w:rPr>
          <w:br/>
          <w:t>ΚΟΥΤΣΟΥΚΟΣ Γ. , σελ.</w:t>
        </w:r>
        <w:r w:rsidRPr="000752B2">
          <w:rPr>
            <w:rFonts w:eastAsia="Times New Roman"/>
            <w:szCs w:val="24"/>
            <w:lang w:eastAsia="en-US"/>
          </w:rPr>
          <w:br/>
        </w:r>
        <w:r w:rsidRPr="000752B2">
          <w:rPr>
            <w:rFonts w:eastAsia="Times New Roman"/>
            <w:szCs w:val="24"/>
            <w:lang w:eastAsia="en-US"/>
          </w:rPr>
          <w:br/>
          <w:t>Β. Επί των επικαίρων ερωτήσεων:</w:t>
        </w:r>
        <w:r w:rsidRPr="000752B2">
          <w:rPr>
            <w:rFonts w:eastAsia="Times New Roman"/>
            <w:szCs w:val="24"/>
            <w:lang w:eastAsia="en-US"/>
          </w:rPr>
          <w:br/>
          <w:t>ΚΟΥΤΣΟΥΚΟΣ Γ. ,  σελ.</w:t>
        </w:r>
        <w:r w:rsidRPr="000752B2">
          <w:rPr>
            <w:rFonts w:eastAsia="Times New Roman"/>
            <w:szCs w:val="24"/>
            <w:lang w:eastAsia="en-US"/>
          </w:rPr>
          <w:br/>
          <w:t>ΣΚΡΕΚΑΣ Κ. , σελ.</w:t>
        </w:r>
        <w:r w:rsidRPr="000752B2">
          <w:rPr>
            <w:rFonts w:eastAsia="Times New Roman"/>
            <w:szCs w:val="24"/>
            <w:lang w:eastAsia="en-US"/>
          </w:rPr>
          <w:br/>
          <w:t>ΣΠΙΡΤΖΗΣ Χ. , σελ.</w:t>
        </w:r>
        <w:r w:rsidRPr="000752B2">
          <w:rPr>
            <w:rFonts w:eastAsia="Times New Roman"/>
            <w:szCs w:val="24"/>
            <w:lang w:eastAsia="en-US"/>
          </w:rPr>
          <w:br/>
          <w:t>ΣΤΑΘΑΚΗΣ Γ. , σελ.</w:t>
        </w:r>
        <w:r w:rsidRPr="000752B2">
          <w:rPr>
            <w:rFonts w:eastAsia="Times New Roman"/>
            <w:szCs w:val="24"/>
            <w:lang w:eastAsia="en-US"/>
          </w:rPr>
          <w:br/>
        </w:r>
      </w:ins>
    </w:p>
    <w:p w14:paraId="1559A7DD" w14:textId="1E78C5E7" w:rsidR="008955BF" w:rsidRDefault="000752B2">
      <w:pPr>
        <w:spacing w:line="600" w:lineRule="auto"/>
        <w:ind w:firstLine="720"/>
        <w:contextualSpacing/>
        <w:jc w:val="center"/>
        <w:rPr>
          <w:rFonts w:eastAsia="Times New Roman"/>
          <w:szCs w:val="24"/>
        </w:rPr>
      </w:pPr>
      <w:r>
        <w:rPr>
          <w:rFonts w:eastAsia="Times New Roman"/>
          <w:szCs w:val="24"/>
        </w:rPr>
        <w:t>ΠΡΑΚΤΙΚΑ ΒΟΥΛΗΣ</w:t>
      </w:r>
    </w:p>
    <w:p w14:paraId="1559A7DE" w14:textId="77777777" w:rsidR="008955BF" w:rsidRDefault="000752B2">
      <w:pPr>
        <w:spacing w:line="600" w:lineRule="auto"/>
        <w:ind w:firstLine="720"/>
        <w:contextualSpacing/>
        <w:jc w:val="center"/>
        <w:rPr>
          <w:rFonts w:eastAsia="Times New Roman"/>
          <w:szCs w:val="24"/>
        </w:rPr>
      </w:pPr>
      <w:r>
        <w:rPr>
          <w:rFonts w:eastAsia="Times New Roman"/>
          <w:szCs w:val="24"/>
        </w:rPr>
        <w:t>Ι</w:t>
      </w:r>
      <w:r>
        <w:rPr>
          <w:rFonts w:eastAsia="Times New Roman"/>
          <w:szCs w:val="24"/>
        </w:rPr>
        <w:t xml:space="preserve">Ζ΄ ΠΕΡΙΟΔΟΣ </w:t>
      </w:r>
    </w:p>
    <w:p w14:paraId="1559A7DF" w14:textId="77777777" w:rsidR="008955BF" w:rsidRDefault="000752B2">
      <w:pPr>
        <w:spacing w:line="600" w:lineRule="auto"/>
        <w:ind w:firstLine="720"/>
        <w:contextualSpacing/>
        <w:jc w:val="center"/>
        <w:rPr>
          <w:rFonts w:eastAsia="Times New Roman"/>
          <w:szCs w:val="24"/>
        </w:rPr>
      </w:pPr>
      <w:r>
        <w:rPr>
          <w:rFonts w:eastAsia="Times New Roman"/>
          <w:szCs w:val="24"/>
        </w:rPr>
        <w:t>ΠΡΟΕΔΡΕΥΟΜΕΝΗΣ ΚΟΙΝΟΒΟΥΛΕΥΤΙΚΗΣ ΔΗΜΟΚΡΑΤΙΑΣ</w:t>
      </w:r>
    </w:p>
    <w:p w14:paraId="1559A7E0" w14:textId="77777777" w:rsidR="008955BF" w:rsidRDefault="000752B2">
      <w:pPr>
        <w:spacing w:line="600" w:lineRule="auto"/>
        <w:ind w:firstLine="720"/>
        <w:contextualSpacing/>
        <w:jc w:val="center"/>
        <w:rPr>
          <w:rFonts w:eastAsia="Times New Roman"/>
          <w:szCs w:val="24"/>
        </w:rPr>
      </w:pPr>
      <w:r>
        <w:rPr>
          <w:rFonts w:eastAsia="Times New Roman"/>
          <w:szCs w:val="24"/>
        </w:rPr>
        <w:t>ΣΥΝΟΔΟΣ Γ΄</w:t>
      </w:r>
    </w:p>
    <w:p w14:paraId="1559A7E1" w14:textId="77777777" w:rsidR="008955BF" w:rsidRDefault="000752B2">
      <w:pPr>
        <w:spacing w:line="600" w:lineRule="auto"/>
        <w:ind w:firstLine="720"/>
        <w:contextualSpacing/>
        <w:jc w:val="center"/>
        <w:rPr>
          <w:rFonts w:eastAsia="Times New Roman" w:cs="Times New Roman"/>
          <w:szCs w:val="24"/>
        </w:rPr>
      </w:pPr>
      <w:r>
        <w:rPr>
          <w:rFonts w:eastAsia="Times New Roman" w:cs="Times New Roman"/>
          <w:szCs w:val="24"/>
        </w:rPr>
        <w:t>ΤΜΗΜΑ ΔΙΑΚΟΠΗΣ ΕΡΓΑΣΙΩΝ ΤΗΣ ΒΟΥΛΗΣ</w:t>
      </w:r>
    </w:p>
    <w:p w14:paraId="1559A7E2" w14:textId="77777777" w:rsidR="008955BF" w:rsidRDefault="000752B2">
      <w:pPr>
        <w:spacing w:line="600" w:lineRule="auto"/>
        <w:ind w:firstLine="720"/>
        <w:contextualSpacing/>
        <w:jc w:val="center"/>
        <w:rPr>
          <w:rFonts w:eastAsia="Times New Roman" w:cs="Times New Roman"/>
          <w:szCs w:val="24"/>
        </w:rPr>
      </w:pPr>
      <w:r>
        <w:rPr>
          <w:rFonts w:eastAsia="Times New Roman" w:cs="Times New Roman"/>
          <w:szCs w:val="24"/>
        </w:rPr>
        <w:t>ΘΕΡΟΥΣ 2018</w:t>
      </w:r>
    </w:p>
    <w:p w14:paraId="1559A7E3" w14:textId="77777777" w:rsidR="008955BF" w:rsidRDefault="000752B2">
      <w:pPr>
        <w:spacing w:line="600" w:lineRule="auto"/>
        <w:ind w:firstLine="720"/>
        <w:contextualSpacing/>
        <w:jc w:val="center"/>
        <w:rPr>
          <w:rFonts w:eastAsia="Times New Roman"/>
          <w:szCs w:val="24"/>
        </w:rPr>
      </w:pPr>
      <w:r>
        <w:rPr>
          <w:rFonts w:eastAsia="Times New Roman"/>
          <w:szCs w:val="24"/>
        </w:rPr>
        <w:t>ΣΥΝΕΔΡΙΑΣΗ ΙΣΤ΄</w:t>
      </w:r>
    </w:p>
    <w:p w14:paraId="1559A7E4" w14:textId="77777777" w:rsidR="008955BF" w:rsidRDefault="000752B2">
      <w:pPr>
        <w:spacing w:line="600" w:lineRule="auto"/>
        <w:ind w:firstLine="720"/>
        <w:contextualSpacing/>
        <w:jc w:val="center"/>
        <w:rPr>
          <w:rFonts w:eastAsia="Times New Roman"/>
          <w:szCs w:val="24"/>
        </w:rPr>
      </w:pPr>
      <w:r>
        <w:rPr>
          <w:rFonts w:eastAsia="Times New Roman"/>
          <w:szCs w:val="24"/>
        </w:rPr>
        <w:t>Τρίτη 25 Σεπτεμβρίου 2018</w:t>
      </w:r>
    </w:p>
    <w:p w14:paraId="1559A7E5" w14:textId="77777777" w:rsidR="008955BF" w:rsidRDefault="000752B2">
      <w:pPr>
        <w:spacing w:line="600" w:lineRule="auto"/>
        <w:ind w:firstLine="720"/>
        <w:contextualSpacing/>
        <w:jc w:val="both"/>
        <w:rPr>
          <w:rFonts w:eastAsia="Times New Roman"/>
          <w:szCs w:val="24"/>
        </w:rPr>
      </w:pPr>
      <w:r>
        <w:rPr>
          <w:rFonts w:eastAsia="Times New Roman"/>
          <w:szCs w:val="24"/>
        </w:rPr>
        <w:t xml:space="preserve">Αθήνα, σήμερα στις </w:t>
      </w:r>
      <w:r w:rsidRPr="00D420F3">
        <w:rPr>
          <w:rFonts w:eastAsia="Times New Roman"/>
          <w:szCs w:val="24"/>
        </w:rPr>
        <w:t>25</w:t>
      </w:r>
      <w:r>
        <w:rPr>
          <w:rFonts w:eastAsia="Times New Roman"/>
          <w:szCs w:val="24"/>
        </w:rPr>
        <w:t xml:space="preserve"> Σεπτεμβρίου 2018, ημέρα Τρίτη και ώρα 18.04΄</w:t>
      </w:r>
      <w:r w:rsidRPr="0063414E">
        <w:rPr>
          <w:rFonts w:eastAsia="Times New Roman"/>
          <w:szCs w:val="24"/>
        </w:rPr>
        <w:t>,</w:t>
      </w:r>
      <w:r>
        <w:rPr>
          <w:rFonts w:eastAsia="Times New Roman"/>
          <w:szCs w:val="24"/>
        </w:rPr>
        <w:t xml:space="preserve"> συνήλθε στην Αίθουσα </w:t>
      </w:r>
      <w:r>
        <w:rPr>
          <w:rFonts w:eastAsia="Times New Roman" w:cs="Times New Roman"/>
          <w:szCs w:val="24"/>
        </w:rPr>
        <w:t xml:space="preserve">της Γερουσίας του Βουλευτηρίου το Τμήμα Διακοπής Εργασιών της Βουλής (Γ΄ </w:t>
      </w:r>
      <w:r>
        <w:rPr>
          <w:rFonts w:eastAsia="Times New Roman" w:cs="Times New Roman"/>
          <w:szCs w:val="24"/>
        </w:rPr>
        <w:t>σ</w:t>
      </w:r>
      <w:r>
        <w:rPr>
          <w:rFonts w:eastAsia="Times New Roman" w:cs="Times New Roman"/>
          <w:szCs w:val="24"/>
        </w:rPr>
        <w:t xml:space="preserve">ύνθεση) </w:t>
      </w:r>
      <w:r>
        <w:rPr>
          <w:rFonts w:eastAsia="Times New Roman"/>
          <w:szCs w:val="24"/>
        </w:rPr>
        <w:t>για να συνεδριάσει υπό την προεδρία του Θ΄ Αντιπροέδρου αυτ</w:t>
      </w:r>
      <w:r>
        <w:rPr>
          <w:rFonts w:eastAsia="Times New Roman"/>
          <w:szCs w:val="24"/>
        </w:rPr>
        <w:t>ής</w:t>
      </w:r>
      <w:r>
        <w:rPr>
          <w:rFonts w:eastAsia="Times New Roman"/>
          <w:szCs w:val="24"/>
        </w:rPr>
        <w:t xml:space="preserve"> κ. </w:t>
      </w:r>
      <w:r w:rsidRPr="00520ABF">
        <w:rPr>
          <w:rFonts w:eastAsia="Times New Roman"/>
          <w:b/>
          <w:szCs w:val="24"/>
        </w:rPr>
        <w:t>ΜΑΡΙΟΥ ΓΕΩΡΓΙΑΔΗ</w:t>
      </w:r>
      <w:r w:rsidRPr="00091A73">
        <w:rPr>
          <w:rFonts w:eastAsia="Times New Roman"/>
          <w:szCs w:val="24"/>
        </w:rPr>
        <w:t>.</w:t>
      </w:r>
      <w:r>
        <w:rPr>
          <w:rFonts w:eastAsia="Times New Roman"/>
          <w:szCs w:val="24"/>
        </w:rPr>
        <w:t xml:space="preserve"> </w:t>
      </w:r>
    </w:p>
    <w:p w14:paraId="1559A7E6" w14:textId="77777777" w:rsidR="008955BF" w:rsidRDefault="000752B2">
      <w:pPr>
        <w:spacing w:line="600" w:lineRule="auto"/>
        <w:ind w:firstLine="720"/>
        <w:contextualSpacing/>
        <w:jc w:val="both"/>
        <w:rPr>
          <w:rFonts w:eastAsia="Times New Roman"/>
          <w:szCs w:val="24"/>
        </w:rPr>
      </w:pPr>
      <w:r w:rsidRPr="00D420F3">
        <w:rPr>
          <w:rFonts w:eastAsia="Times New Roman"/>
          <w:b/>
          <w:szCs w:val="24"/>
        </w:rPr>
        <w:t>ΠΡΟΕΔΡΕΥΩΝ (Μάριος Γεωργιάδης):</w:t>
      </w:r>
      <w:r>
        <w:rPr>
          <w:rFonts w:eastAsia="Times New Roman"/>
          <w:szCs w:val="24"/>
        </w:rPr>
        <w:t xml:space="preserve"> Κυρίες και κύριοι συνάδελφοι, αρχίζε</w:t>
      </w:r>
      <w:r>
        <w:rPr>
          <w:rFonts w:eastAsia="Times New Roman"/>
          <w:szCs w:val="24"/>
        </w:rPr>
        <w:t>ι η συνεδρίαση.</w:t>
      </w:r>
    </w:p>
    <w:p w14:paraId="1559A7E7" w14:textId="77777777" w:rsidR="008955BF" w:rsidRDefault="000752B2">
      <w:pPr>
        <w:spacing w:line="600" w:lineRule="auto"/>
        <w:ind w:firstLine="720"/>
        <w:contextualSpacing/>
        <w:jc w:val="both"/>
        <w:rPr>
          <w:rFonts w:eastAsia="Times New Roman"/>
          <w:szCs w:val="24"/>
        </w:rPr>
      </w:pPr>
      <w:r>
        <w:rPr>
          <w:rFonts w:eastAsia="Times New Roman"/>
          <w:szCs w:val="24"/>
        </w:rPr>
        <w:t>(ΕΠΙΚΥΡΩΣΗ ΠΡΑΚΤΙΚΩΝ: Σύμφωνα με την από 20</w:t>
      </w:r>
      <w:r>
        <w:rPr>
          <w:rFonts w:eastAsia="Times New Roman"/>
          <w:szCs w:val="24"/>
        </w:rPr>
        <w:t>-</w:t>
      </w:r>
      <w:r>
        <w:rPr>
          <w:rFonts w:eastAsia="Times New Roman"/>
          <w:szCs w:val="24"/>
        </w:rPr>
        <w:t>9</w:t>
      </w:r>
      <w:r>
        <w:rPr>
          <w:rFonts w:eastAsia="Times New Roman"/>
          <w:szCs w:val="24"/>
        </w:rPr>
        <w:t>-</w:t>
      </w:r>
      <w:r>
        <w:rPr>
          <w:rFonts w:eastAsia="Times New Roman"/>
          <w:szCs w:val="24"/>
        </w:rPr>
        <w:t>2018 εξουσιοδότηση του Σώματος επικυρώθηκαν με ευθύνη του Προεδρείου τα Πρακτικά της ΙΕ΄ συνεδριάσεώς του, της Πέμπτης 20 Σεπτεμβρίου 2018, σε ό,τι αφορά την ψήφιση στο σύνολο του σχεδίου νόμου:</w:t>
      </w:r>
      <w:r>
        <w:rPr>
          <w:rFonts w:eastAsia="Times New Roman"/>
          <w:szCs w:val="24"/>
        </w:rPr>
        <w:t xml:space="preserve"> «Κύρωση της Σύμβασης Δωρεάς μεταξύ του Ιδρύματος </w:t>
      </w:r>
      <w:r>
        <w:rPr>
          <w:rFonts w:eastAsia="Times New Roman"/>
          <w:szCs w:val="24"/>
        </w:rPr>
        <w:lastRenderedPageBreak/>
        <w:t xml:space="preserve">«Κοινωφελές Ίδρυμα Σ. Νιάρχος» και του Ελληνικού Δημοσίου για την ενίσχυση και αναβάθμιση των υποδομών στον τομέα της </w:t>
      </w:r>
      <w:r>
        <w:rPr>
          <w:rFonts w:eastAsia="Times New Roman"/>
          <w:szCs w:val="24"/>
        </w:rPr>
        <w:t>Υ</w:t>
      </w:r>
      <w:r>
        <w:rPr>
          <w:rFonts w:eastAsia="Times New Roman"/>
          <w:szCs w:val="24"/>
        </w:rPr>
        <w:t>γείας και άλλες διατάξεις»</w:t>
      </w:r>
      <w:r w:rsidRPr="00F85FEE">
        <w:rPr>
          <w:rFonts w:eastAsia="Times New Roman"/>
          <w:szCs w:val="24"/>
        </w:rPr>
        <w:t>)</w:t>
      </w:r>
    </w:p>
    <w:p w14:paraId="1559A7E8"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έχω την τιμή να ανακοινώσω στ</w:t>
      </w:r>
      <w:r>
        <w:rPr>
          <w:rFonts w:eastAsia="Times New Roman" w:cs="Times New Roman"/>
          <w:szCs w:val="24"/>
        </w:rPr>
        <w:t>ο Τμήμα το δελτίο επικαίρων ερωτήσεων της Πέμπτης 27 Σεπτεμβρίου 2018.</w:t>
      </w:r>
    </w:p>
    <w:p w14:paraId="1559A7E9" w14:textId="77777777" w:rsidR="008955BF" w:rsidRDefault="000752B2">
      <w:pPr>
        <w:spacing w:line="600" w:lineRule="auto"/>
        <w:ind w:firstLine="720"/>
        <w:contextualSpacing/>
        <w:jc w:val="both"/>
        <w:rPr>
          <w:rFonts w:eastAsia="Times New Roman"/>
          <w:szCs w:val="24"/>
        </w:rPr>
      </w:pPr>
      <w:r w:rsidRPr="008D165B">
        <w:rPr>
          <w:rFonts w:eastAsia="Times New Roman"/>
          <w:bCs/>
          <w:szCs w:val="24"/>
        </w:rPr>
        <w:t>ΕΠΙΚΑΙΡΕΣ ΕΡΩΤΗΣΕΙΣ (Άρθρ</w:t>
      </w:r>
      <w:r>
        <w:rPr>
          <w:rFonts w:eastAsia="Times New Roman"/>
          <w:bCs/>
          <w:szCs w:val="24"/>
        </w:rPr>
        <w:t>α</w:t>
      </w:r>
      <w:r w:rsidRPr="008D165B">
        <w:rPr>
          <w:rFonts w:eastAsia="Times New Roman"/>
          <w:bCs/>
          <w:szCs w:val="24"/>
        </w:rPr>
        <w:t xml:space="preserve"> 29 παρ</w:t>
      </w:r>
      <w:r>
        <w:rPr>
          <w:rFonts w:eastAsia="Times New Roman"/>
          <w:bCs/>
          <w:szCs w:val="24"/>
        </w:rPr>
        <w:t>άγραφος</w:t>
      </w:r>
      <w:r w:rsidRPr="008D165B">
        <w:rPr>
          <w:rFonts w:eastAsia="Times New Roman"/>
          <w:bCs/>
          <w:szCs w:val="24"/>
        </w:rPr>
        <w:t xml:space="preserve"> 1 και 130 πα</w:t>
      </w:r>
      <w:r>
        <w:rPr>
          <w:rFonts w:eastAsia="Times New Roman"/>
          <w:bCs/>
          <w:szCs w:val="24"/>
        </w:rPr>
        <w:t>ράγραφος</w:t>
      </w:r>
      <w:r w:rsidRPr="008D165B">
        <w:rPr>
          <w:rFonts w:eastAsia="Times New Roman"/>
          <w:bCs/>
          <w:szCs w:val="24"/>
        </w:rPr>
        <w:t xml:space="preserve"> 8 </w:t>
      </w:r>
      <w:r>
        <w:rPr>
          <w:rFonts w:eastAsia="Times New Roman"/>
          <w:bCs/>
          <w:szCs w:val="24"/>
        </w:rPr>
        <w:t xml:space="preserve">του </w:t>
      </w:r>
      <w:r w:rsidRPr="008D165B">
        <w:rPr>
          <w:rFonts w:eastAsia="Times New Roman"/>
          <w:bCs/>
          <w:szCs w:val="24"/>
        </w:rPr>
        <w:t>Καν</w:t>
      </w:r>
      <w:r>
        <w:rPr>
          <w:rFonts w:eastAsia="Times New Roman"/>
          <w:bCs/>
          <w:szCs w:val="24"/>
        </w:rPr>
        <w:t>ονισμού της</w:t>
      </w:r>
      <w:r w:rsidRPr="008D165B">
        <w:rPr>
          <w:rFonts w:eastAsia="Times New Roman"/>
          <w:bCs/>
          <w:szCs w:val="24"/>
        </w:rPr>
        <w:t xml:space="preserve"> Βουλής)</w:t>
      </w:r>
    </w:p>
    <w:p w14:paraId="1559A7EA" w14:textId="77777777" w:rsidR="008955BF" w:rsidRDefault="000752B2">
      <w:pPr>
        <w:spacing w:line="600" w:lineRule="auto"/>
        <w:ind w:firstLine="720"/>
        <w:contextualSpacing/>
        <w:jc w:val="both"/>
        <w:rPr>
          <w:rFonts w:eastAsia="Times New Roman"/>
          <w:szCs w:val="24"/>
        </w:rPr>
      </w:pPr>
      <w:r w:rsidRPr="008D165B">
        <w:rPr>
          <w:rFonts w:eastAsia="Times New Roman"/>
          <w:szCs w:val="24"/>
        </w:rPr>
        <w:t>1.</w:t>
      </w:r>
      <w:r>
        <w:rPr>
          <w:rFonts w:eastAsia="Times New Roman"/>
          <w:szCs w:val="24"/>
        </w:rPr>
        <w:t xml:space="preserve"> Η με αριθμό 59/24-9-2018 επίκαιρη ε</w:t>
      </w:r>
      <w:r w:rsidRPr="008D165B">
        <w:rPr>
          <w:rFonts w:eastAsia="Times New Roman"/>
          <w:szCs w:val="24"/>
        </w:rPr>
        <w:t>ρώτηση του Βουλευτή Αττικής της Νέας Δημοκρατίας κ.</w:t>
      </w:r>
      <w:r w:rsidRPr="008D165B">
        <w:rPr>
          <w:rFonts w:eastAsia="Times New Roman"/>
          <w:b/>
          <w:bCs/>
          <w:szCs w:val="24"/>
        </w:rPr>
        <w:t xml:space="preserve"> </w:t>
      </w:r>
      <w:r w:rsidRPr="008D165B">
        <w:rPr>
          <w:rFonts w:eastAsia="Times New Roman"/>
          <w:bCs/>
          <w:szCs w:val="24"/>
        </w:rPr>
        <w:t>Γεωργίου Βλάχου</w:t>
      </w:r>
      <w:r w:rsidRPr="008D165B">
        <w:rPr>
          <w:rFonts w:eastAsia="Times New Roman"/>
          <w:b/>
          <w:bCs/>
          <w:szCs w:val="24"/>
        </w:rPr>
        <w:t xml:space="preserve"> </w:t>
      </w:r>
      <w:r w:rsidRPr="008D165B">
        <w:rPr>
          <w:rFonts w:eastAsia="Times New Roman"/>
          <w:szCs w:val="24"/>
        </w:rPr>
        <w:t xml:space="preserve">προς </w:t>
      </w:r>
      <w:r>
        <w:rPr>
          <w:rFonts w:eastAsia="Times New Roman"/>
          <w:szCs w:val="24"/>
        </w:rPr>
        <w:t xml:space="preserve">τον </w:t>
      </w:r>
      <w:r w:rsidRPr="008D165B">
        <w:rPr>
          <w:rFonts w:eastAsia="Times New Roman"/>
          <w:szCs w:val="24"/>
        </w:rPr>
        <w:t xml:space="preserve">Υπουργό </w:t>
      </w:r>
      <w:r w:rsidRPr="008D165B">
        <w:rPr>
          <w:rFonts w:eastAsia="Times New Roman"/>
          <w:bCs/>
          <w:szCs w:val="24"/>
        </w:rPr>
        <w:t>Παιδείας, Έρευνας και Θρησκευμάτων,</w:t>
      </w:r>
      <w:r w:rsidRPr="008D165B">
        <w:rPr>
          <w:rFonts w:eastAsia="Times New Roman"/>
          <w:b/>
          <w:bCs/>
          <w:szCs w:val="24"/>
        </w:rPr>
        <w:t xml:space="preserve"> </w:t>
      </w:r>
      <w:r w:rsidRPr="008D165B">
        <w:rPr>
          <w:rFonts w:eastAsia="Times New Roman"/>
          <w:szCs w:val="24"/>
        </w:rPr>
        <w:t>με θέμα: «Ειδική ρύθμιση για τους μαθητές των πληγεισών περιοχών από την πυρκαγιά της 23</w:t>
      </w:r>
      <w:r w:rsidRPr="00DF1F40">
        <w:rPr>
          <w:rFonts w:eastAsia="Times New Roman"/>
          <w:szCs w:val="24"/>
          <w:vertAlign w:val="superscript"/>
        </w:rPr>
        <w:t>ης</w:t>
      </w:r>
      <w:r>
        <w:rPr>
          <w:rFonts w:eastAsia="Times New Roman"/>
          <w:szCs w:val="24"/>
        </w:rPr>
        <w:t xml:space="preserve"> </w:t>
      </w:r>
      <w:r w:rsidRPr="008D165B">
        <w:rPr>
          <w:rFonts w:eastAsia="Times New Roman"/>
          <w:szCs w:val="24"/>
        </w:rPr>
        <w:t>Ιουλίου 2018».</w:t>
      </w:r>
    </w:p>
    <w:p w14:paraId="1559A7EB" w14:textId="77777777" w:rsidR="008955BF" w:rsidRDefault="000752B2">
      <w:pPr>
        <w:spacing w:line="600" w:lineRule="auto"/>
        <w:ind w:firstLine="720"/>
        <w:contextualSpacing/>
        <w:jc w:val="both"/>
        <w:rPr>
          <w:rFonts w:eastAsia="Times New Roman"/>
          <w:szCs w:val="24"/>
        </w:rPr>
      </w:pPr>
      <w:r>
        <w:rPr>
          <w:rFonts w:eastAsia="Times New Roman"/>
          <w:szCs w:val="24"/>
        </w:rPr>
        <w:t>2.</w:t>
      </w:r>
      <w:r w:rsidRPr="008D165B">
        <w:rPr>
          <w:rFonts w:eastAsia="Times New Roman"/>
          <w:szCs w:val="24"/>
        </w:rPr>
        <w:t xml:space="preserve"> Η με αριθμό 55/20-9-2018 </w:t>
      </w:r>
      <w:r>
        <w:rPr>
          <w:rFonts w:eastAsia="Times New Roman"/>
          <w:szCs w:val="24"/>
        </w:rPr>
        <w:t xml:space="preserve">επίκαιρη ερώτηση </w:t>
      </w:r>
      <w:r w:rsidRPr="008D165B">
        <w:rPr>
          <w:rFonts w:eastAsia="Times New Roman"/>
          <w:szCs w:val="24"/>
        </w:rPr>
        <w:t>του Ε΄ Αντιπροέδρου της Βουλής και Β</w:t>
      </w:r>
      <w:r w:rsidRPr="008D165B">
        <w:rPr>
          <w:rFonts w:eastAsia="Times New Roman"/>
          <w:szCs w:val="24"/>
        </w:rPr>
        <w:t>ουλευτή Δωδεκανήσου της Δημοκρατικής Συμπαράταξης ΠΑΣΟΚ</w:t>
      </w:r>
      <w:r>
        <w:rPr>
          <w:rFonts w:eastAsia="Times New Roman"/>
          <w:szCs w:val="24"/>
        </w:rPr>
        <w:t xml:space="preserve"> </w:t>
      </w:r>
      <w:r w:rsidRPr="008D165B">
        <w:rPr>
          <w:rFonts w:eastAsia="Times New Roman"/>
          <w:szCs w:val="24"/>
        </w:rPr>
        <w:t xml:space="preserve">- ΔΗΜΑΡ </w:t>
      </w:r>
      <w:r w:rsidRPr="008D165B">
        <w:rPr>
          <w:rFonts w:eastAsia="Times New Roman"/>
          <w:bCs/>
          <w:szCs w:val="24"/>
        </w:rPr>
        <w:t xml:space="preserve">κ. Δημητρίου </w:t>
      </w:r>
      <w:proofErr w:type="spellStart"/>
      <w:r w:rsidRPr="008D165B">
        <w:rPr>
          <w:rFonts w:eastAsia="Times New Roman"/>
          <w:bCs/>
          <w:szCs w:val="24"/>
        </w:rPr>
        <w:t>Κρεμαστινού</w:t>
      </w:r>
      <w:proofErr w:type="spellEnd"/>
      <w:r w:rsidRPr="008D165B">
        <w:rPr>
          <w:rFonts w:eastAsia="Times New Roman"/>
          <w:szCs w:val="24"/>
        </w:rPr>
        <w:t xml:space="preserve"> προς τον Υπουργό </w:t>
      </w:r>
      <w:r w:rsidRPr="008D165B">
        <w:rPr>
          <w:rFonts w:eastAsia="Times New Roman"/>
          <w:bCs/>
          <w:szCs w:val="24"/>
        </w:rPr>
        <w:t>Παιδείας, Έρευνας και Θρησκευμάτων,</w:t>
      </w:r>
      <w:r w:rsidRPr="008D165B">
        <w:rPr>
          <w:rFonts w:eastAsia="Times New Roman"/>
          <w:b/>
          <w:bCs/>
          <w:szCs w:val="24"/>
        </w:rPr>
        <w:t xml:space="preserve"> </w:t>
      </w:r>
      <w:r w:rsidRPr="008D165B">
        <w:rPr>
          <w:rFonts w:eastAsia="Times New Roman"/>
          <w:szCs w:val="24"/>
        </w:rPr>
        <w:t>με θέμα: «Ελλείψεις εκπαιδευτικών στα Δωδεκάνησα με την έναρξη της σχολικής χρονιάς».</w:t>
      </w:r>
    </w:p>
    <w:p w14:paraId="1559A7EC" w14:textId="77777777" w:rsidR="008955BF" w:rsidRDefault="000752B2">
      <w:pPr>
        <w:spacing w:line="600" w:lineRule="auto"/>
        <w:ind w:firstLine="720"/>
        <w:contextualSpacing/>
        <w:jc w:val="both"/>
        <w:rPr>
          <w:rFonts w:eastAsia="Times New Roman"/>
          <w:szCs w:val="24"/>
        </w:rPr>
      </w:pPr>
      <w:r>
        <w:rPr>
          <w:rFonts w:eastAsia="Times New Roman"/>
          <w:szCs w:val="24"/>
        </w:rPr>
        <w:t xml:space="preserve">3. </w:t>
      </w:r>
      <w:r w:rsidRPr="008D165B">
        <w:rPr>
          <w:rFonts w:eastAsia="Times New Roman"/>
          <w:szCs w:val="24"/>
        </w:rPr>
        <w:t xml:space="preserve">Η με αριθμό 58/24-9-2018 </w:t>
      </w:r>
      <w:r>
        <w:rPr>
          <w:rFonts w:eastAsia="Times New Roman"/>
          <w:szCs w:val="24"/>
        </w:rPr>
        <w:t xml:space="preserve">επίκαιρη ερώτηση </w:t>
      </w:r>
      <w:r w:rsidRPr="008D165B">
        <w:rPr>
          <w:rFonts w:eastAsia="Times New Roman"/>
          <w:szCs w:val="24"/>
        </w:rPr>
        <w:t>του Βουλευτή Ηρακλείου του Κομμουνιστικού Κόμματος Ελλάδ</w:t>
      </w:r>
      <w:r>
        <w:rPr>
          <w:rFonts w:eastAsia="Times New Roman"/>
          <w:szCs w:val="24"/>
        </w:rPr>
        <w:t>α</w:t>
      </w:r>
      <w:r w:rsidRPr="008D165B">
        <w:rPr>
          <w:rFonts w:eastAsia="Times New Roman"/>
          <w:szCs w:val="24"/>
        </w:rPr>
        <w:t xml:space="preserve">ς κ. </w:t>
      </w:r>
      <w:r w:rsidRPr="008D165B">
        <w:rPr>
          <w:rFonts w:eastAsia="Times New Roman"/>
          <w:bCs/>
          <w:szCs w:val="24"/>
        </w:rPr>
        <w:t>Εμμανουήλ Συντυχάκη</w:t>
      </w:r>
      <w:r w:rsidRPr="008D165B">
        <w:rPr>
          <w:rFonts w:eastAsia="Times New Roman"/>
          <w:b/>
          <w:bCs/>
          <w:szCs w:val="24"/>
        </w:rPr>
        <w:t xml:space="preserve"> </w:t>
      </w:r>
      <w:r w:rsidRPr="008D165B">
        <w:rPr>
          <w:rFonts w:eastAsia="Times New Roman"/>
          <w:szCs w:val="24"/>
        </w:rPr>
        <w:t xml:space="preserve">προς την Υπουργό </w:t>
      </w:r>
      <w:r w:rsidRPr="008D165B">
        <w:rPr>
          <w:rFonts w:eastAsia="Times New Roman"/>
          <w:bCs/>
          <w:szCs w:val="24"/>
        </w:rPr>
        <w:t>Εργασίας, Κοινωνικής Ασφάλισης &amp; Κοινωνικής Αλληλεγγύης</w:t>
      </w:r>
      <w:r w:rsidRPr="008D165B">
        <w:rPr>
          <w:rFonts w:eastAsia="Times New Roman"/>
          <w:szCs w:val="24"/>
        </w:rPr>
        <w:t xml:space="preserve">, με θέμα: «Για τη μη </w:t>
      </w:r>
      <w:r w:rsidRPr="008D165B">
        <w:rPr>
          <w:rFonts w:eastAsia="Times New Roman"/>
          <w:szCs w:val="24"/>
        </w:rPr>
        <w:lastRenderedPageBreak/>
        <w:t xml:space="preserve">καταβολή της αποζημίωσης απόλυσης των ωρομίσθιων εκπαιδευτικών </w:t>
      </w:r>
      <w:r w:rsidRPr="008D165B">
        <w:rPr>
          <w:rFonts w:eastAsia="Times New Roman"/>
          <w:szCs w:val="24"/>
        </w:rPr>
        <w:t>του ΟΑΕΔ και τη συνεχιζόμενη εργασιακή τους ομηρία».</w:t>
      </w:r>
    </w:p>
    <w:p w14:paraId="1559A7ED" w14:textId="77777777" w:rsidR="008955BF" w:rsidRDefault="000752B2">
      <w:pPr>
        <w:spacing w:line="600" w:lineRule="auto"/>
        <w:ind w:firstLine="720"/>
        <w:contextualSpacing/>
        <w:jc w:val="both"/>
        <w:rPr>
          <w:rFonts w:eastAsia="Times New Roman"/>
          <w:szCs w:val="24"/>
        </w:rPr>
      </w:pPr>
      <w:r>
        <w:rPr>
          <w:rFonts w:eastAsia="Times New Roman"/>
          <w:szCs w:val="24"/>
        </w:rPr>
        <w:t>4.</w:t>
      </w:r>
      <w:r w:rsidRPr="008D165B">
        <w:rPr>
          <w:rFonts w:eastAsia="Times New Roman"/>
          <w:szCs w:val="24"/>
        </w:rPr>
        <w:t xml:space="preserve"> Η με αριθμό 56/20-9-2018 </w:t>
      </w:r>
      <w:r>
        <w:rPr>
          <w:rFonts w:eastAsia="Times New Roman"/>
          <w:szCs w:val="24"/>
        </w:rPr>
        <w:t xml:space="preserve">επίκαιρη ερώτηση </w:t>
      </w:r>
      <w:r w:rsidRPr="008D165B">
        <w:rPr>
          <w:rFonts w:eastAsia="Times New Roman"/>
          <w:szCs w:val="24"/>
        </w:rPr>
        <w:t xml:space="preserve">του Βουλευτή Β΄ Θεσσαλονίκης της Ένωσης Κεντρώων κ. </w:t>
      </w:r>
      <w:r w:rsidRPr="008D165B">
        <w:rPr>
          <w:rFonts w:eastAsia="Times New Roman"/>
          <w:bCs/>
          <w:szCs w:val="24"/>
        </w:rPr>
        <w:t>Αριστείδη Φωκά</w:t>
      </w:r>
      <w:r w:rsidRPr="008D165B">
        <w:rPr>
          <w:rFonts w:eastAsia="Times New Roman"/>
          <w:b/>
          <w:bCs/>
          <w:szCs w:val="24"/>
        </w:rPr>
        <w:t xml:space="preserve"> </w:t>
      </w:r>
      <w:r w:rsidRPr="008D165B">
        <w:rPr>
          <w:rFonts w:eastAsia="Times New Roman"/>
          <w:szCs w:val="24"/>
        </w:rPr>
        <w:t xml:space="preserve">προς τον Υπουργό </w:t>
      </w:r>
      <w:r w:rsidRPr="008D165B">
        <w:rPr>
          <w:rFonts w:eastAsia="Times New Roman"/>
          <w:bCs/>
          <w:szCs w:val="24"/>
        </w:rPr>
        <w:t>Περιβάλλοντος και Ενέργειας,</w:t>
      </w:r>
      <w:r w:rsidRPr="008D165B">
        <w:rPr>
          <w:rFonts w:eastAsia="Times New Roman"/>
          <w:szCs w:val="24"/>
        </w:rPr>
        <w:t xml:space="preserve"> με θέμα: «Αίτηση αποζημίωσης ύψους 750 εκατομ</w:t>
      </w:r>
      <w:r w:rsidRPr="008D165B">
        <w:rPr>
          <w:rFonts w:eastAsia="Times New Roman"/>
          <w:szCs w:val="24"/>
        </w:rPr>
        <w:t>μυρίων από την εται</w:t>
      </w:r>
      <w:r>
        <w:rPr>
          <w:rFonts w:eastAsia="Times New Roman"/>
          <w:szCs w:val="24"/>
        </w:rPr>
        <w:t xml:space="preserve">ρεία </w:t>
      </w:r>
      <w:r w:rsidRPr="00F8317B">
        <w:rPr>
          <w:rFonts w:eastAsia="Times New Roman"/>
          <w:szCs w:val="24"/>
        </w:rPr>
        <w:t>“</w:t>
      </w:r>
      <w:r>
        <w:rPr>
          <w:rFonts w:eastAsia="Times New Roman"/>
          <w:szCs w:val="24"/>
        </w:rPr>
        <w:t>Ελληνικός Χρυσός</w:t>
      </w:r>
      <w:r w:rsidRPr="00F8317B">
        <w:rPr>
          <w:rFonts w:eastAsia="Times New Roman"/>
          <w:szCs w:val="24"/>
        </w:rPr>
        <w:t>”</w:t>
      </w:r>
      <w:r w:rsidRPr="008D165B">
        <w:rPr>
          <w:rFonts w:eastAsia="Times New Roman"/>
          <w:szCs w:val="24"/>
        </w:rPr>
        <w:t xml:space="preserve"> προς το </w:t>
      </w:r>
      <w:r>
        <w:rPr>
          <w:rFonts w:eastAsia="Times New Roman"/>
          <w:szCs w:val="24"/>
        </w:rPr>
        <w:t>ε</w:t>
      </w:r>
      <w:r w:rsidRPr="008D165B">
        <w:rPr>
          <w:rFonts w:eastAsia="Times New Roman"/>
          <w:szCs w:val="24"/>
        </w:rPr>
        <w:t xml:space="preserve">λληνικό </w:t>
      </w:r>
      <w:r>
        <w:rPr>
          <w:rFonts w:eastAsia="Times New Roman"/>
          <w:szCs w:val="24"/>
        </w:rPr>
        <w:t>δ</w:t>
      </w:r>
      <w:r w:rsidRPr="008D165B">
        <w:rPr>
          <w:rFonts w:eastAsia="Times New Roman"/>
          <w:szCs w:val="24"/>
        </w:rPr>
        <w:t>ημόσιο».</w:t>
      </w:r>
    </w:p>
    <w:p w14:paraId="1559A7EE" w14:textId="77777777" w:rsidR="008955BF" w:rsidRDefault="000752B2">
      <w:pPr>
        <w:spacing w:line="600" w:lineRule="auto"/>
        <w:ind w:firstLine="720"/>
        <w:contextualSpacing/>
        <w:jc w:val="both"/>
        <w:rPr>
          <w:rFonts w:eastAsia="Times New Roman"/>
          <w:szCs w:val="24"/>
        </w:rPr>
      </w:pPr>
      <w:r>
        <w:rPr>
          <w:rFonts w:eastAsia="Times New Roman"/>
          <w:szCs w:val="24"/>
        </w:rPr>
        <w:t>5.</w:t>
      </w:r>
      <w:r w:rsidRPr="008D165B">
        <w:rPr>
          <w:rFonts w:eastAsia="Times New Roman"/>
          <w:szCs w:val="24"/>
        </w:rPr>
        <w:t xml:space="preserve"> Η με αριθμό 60/24-9-2018 </w:t>
      </w:r>
      <w:r>
        <w:rPr>
          <w:rFonts w:eastAsia="Times New Roman"/>
          <w:szCs w:val="24"/>
        </w:rPr>
        <w:t>ε</w:t>
      </w:r>
      <w:r w:rsidRPr="008D165B">
        <w:rPr>
          <w:rFonts w:eastAsia="Times New Roman"/>
          <w:szCs w:val="24"/>
        </w:rPr>
        <w:t xml:space="preserve">πίκαιρη </w:t>
      </w:r>
      <w:r>
        <w:rPr>
          <w:rFonts w:eastAsia="Times New Roman"/>
          <w:szCs w:val="24"/>
        </w:rPr>
        <w:t>ε</w:t>
      </w:r>
      <w:r w:rsidRPr="008D165B">
        <w:rPr>
          <w:rFonts w:eastAsia="Times New Roman"/>
          <w:szCs w:val="24"/>
        </w:rPr>
        <w:t xml:space="preserve">ρώτηση του Ζ΄ Αντιπροέδρου της Βουλής και Βουλευτή Α΄ Αθηνών του Ποταμιού κ. </w:t>
      </w:r>
      <w:r>
        <w:rPr>
          <w:rFonts w:eastAsia="Times New Roman"/>
          <w:bCs/>
          <w:szCs w:val="24"/>
        </w:rPr>
        <w:t xml:space="preserve">Σπυρίδωνος Λυκούδη </w:t>
      </w:r>
      <w:r w:rsidRPr="008D165B">
        <w:rPr>
          <w:rFonts w:eastAsia="Times New Roman"/>
          <w:szCs w:val="24"/>
        </w:rPr>
        <w:t xml:space="preserve">προς τον Υπουργό </w:t>
      </w:r>
      <w:r w:rsidRPr="008D165B">
        <w:rPr>
          <w:rFonts w:eastAsia="Times New Roman"/>
          <w:bCs/>
          <w:szCs w:val="24"/>
        </w:rPr>
        <w:t>Υγείας,</w:t>
      </w:r>
      <w:r w:rsidRPr="008D165B">
        <w:rPr>
          <w:rFonts w:eastAsia="Times New Roman"/>
          <w:szCs w:val="24"/>
        </w:rPr>
        <w:t xml:space="preserve"> με θέμα: «Είναι υποχρεωτικός ή όχι ο εμβολιασμός;».</w:t>
      </w:r>
    </w:p>
    <w:p w14:paraId="1559A7EF" w14:textId="77777777" w:rsidR="008955BF" w:rsidRDefault="000752B2">
      <w:pPr>
        <w:spacing w:line="600" w:lineRule="auto"/>
        <w:ind w:firstLine="720"/>
        <w:contextualSpacing/>
        <w:jc w:val="both"/>
        <w:rPr>
          <w:rFonts w:eastAsia="Times New Roman"/>
          <w:szCs w:val="24"/>
        </w:rPr>
      </w:pPr>
      <w:r>
        <w:rPr>
          <w:rFonts w:eastAsia="Times New Roman"/>
          <w:szCs w:val="24"/>
        </w:rPr>
        <w:t>6.</w:t>
      </w:r>
      <w:r w:rsidRPr="008D165B">
        <w:rPr>
          <w:rFonts w:eastAsia="Times New Roman"/>
          <w:szCs w:val="24"/>
        </w:rPr>
        <w:t xml:space="preserve"> Η με αριθμό 50/17-9-2018 </w:t>
      </w:r>
      <w:r>
        <w:rPr>
          <w:rFonts w:eastAsia="Times New Roman"/>
          <w:szCs w:val="24"/>
        </w:rPr>
        <w:t xml:space="preserve">επίκαιρη ερώτηση </w:t>
      </w:r>
      <w:r w:rsidRPr="008D165B">
        <w:rPr>
          <w:rFonts w:eastAsia="Times New Roman"/>
          <w:szCs w:val="24"/>
        </w:rPr>
        <w:t xml:space="preserve">του Βουλευτή Κιλκίς του Λαϊκού Συνδέσμου – Χρυσή Αυγή κ. </w:t>
      </w:r>
      <w:r w:rsidRPr="008D165B">
        <w:rPr>
          <w:rFonts w:eastAsia="Times New Roman"/>
          <w:bCs/>
          <w:szCs w:val="24"/>
        </w:rPr>
        <w:t>Χρήστου Χατζησάββα</w:t>
      </w:r>
      <w:r w:rsidRPr="008D165B">
        <w:rPr>
          <w:rFonts w:eastAsia="Times New Roman"/>
          <w:szCs w:val="24"/>
        </w:rPr>
        <w:t xml:space="preserve"> προς την Υπουργό</w:t>
      </w:r>
      <w:r>
        <w:rPr>
          <w:rFonts w:eastAsia="Times New Roman"/>
          <w:szCs w:val="24"/>
        </w:rPr>
        <w:t xml:space="preserve"> </w:t>
      </w:r>
      <w:r w:rsidRPr="008D165B">
        <w:rPr>
          <w:rFonts w:eastAsia="Times New Roman"/>
          <w:bCs/>
          <w:szCs w:val="24"/>
        </w:rPr>
        <w:t>Προστασίας του Πολίτη,</w:t>
      </w:r>
      <w:r w:rsidRPr="008D165B">
        <w:rPr>
          <w:rFonts w:eastAsia="Times New Roman"/>
          <w:b/>
          <w:bCs/>
          <w:szCs w:val="24"/>
        </w:rPr>
        <w:t xml:space="preserve"> </w:t>
      </w:r>
      <w:r w:rsidRPr="008D165B">
        <w:rPr>
          <w:rFonts w:eastAsia="Times New Roman"/>
          <w:szCs w:val="24"/>
        </w:rPr>
        <w:t xml:space="preserve">με θέμα: «Αναίτια βία άσκησε η ΕΛ.ΑΣ. στη </w:t>
      </w:r>
      <w:r w:rsidRPr="008D165B">
        <w:rPr>
          <w:rFonts w:eastAsia="Times New Roman"/>
          <w:szCs w:val="24"/>
        </w:rPr>
        <w:t>διαδήλωση της Θεσσαλονίκης που διεξήχθη ενάντια στη συμφωνία των Πρεσπών».</w:t>
      </w:r>
    </w:p>
    <w:p w14:paraId="1559A7F0" w14:textId="77777777" w:rsidR="008955BF" w:rsidRDefault="000752B2">
      <w:pPr>
        <w:spacing w:line="600" w:lineRule="auto"/>
        <w:ind w:firstLine="720"/>
        <w:contextualSpacing/>
        <w:jc w:val="both"/>
        <w:rPr>
          <w:rFonts w:eastAsia="Times New Roman"/>
          <w:szCs w:val="24"/>
        </w:rPr>
      </w:pPr>
      <w:r>
        <w:rPr>
          <w:rFonts w:eastAsia="Times New Roman"/>
          <w:szCs w:val="24"/>
        </w:rPr>
        <w:t>7.</w:t>
      </w:r>
      <w:r w:rsidRPr="008D165B">
        <w:rPr>
          <w:rFonts w:eastAsia="Times New Roman"/>
          <w:szCs w:val="24"/>
        </w:rPr>
        <w:t xml:space="preserve"> Η με αριθμό 51/18-9-2018 </w:t>
      </w:r>
      <w:r>
        <w:rPr>
          <w:rFonts w:eastAsia="Times New Roman"/>
          <w:szCs w:val="24"/>
        </w:rPr>
        <w:t xml:space="preserve">επίκαιρη ερώτηση </w:t>
      </w:r>
      <w:r w:rsidRPr="008D165B">
        <w:rPr>
          <w:rFonts w:eastAsia="Times New Roman"/>
          <w:szCs w:val="24"/>
        </w:rPr>
        <w:t>του Βουλευτή Α΄ Θεσσαλονίκης του Κομμουνιστικού Κόμματος Ελλάδ</w:t>
      </w:r>
      <w:r>
        <w:rPr>
          <w:rFonts w:eastAsia="Times New Roman"/>
          <w:szCs w:val="24"/>
        </w:rPr>
        <w:t>α</w:t>
      </w:r>
      <w:r w:rsidRPr="008D165B">
        <w:rPr>
          <w:rFonts w:eastAsia="Times New Roman"/>
          <w:szCs w:val="24"/>
        </w:rPr>
        <w:t xml:space="preserve">ς κ. </w:t>
      </w:r>
      <w:r w:rsidRPr="008D165B">
        <w:rPr>
          <w:rFonts w:eastAsia="Times New Roman"/>
          <w:bCs/>
          <w:szCs w:val="24"/>
        </w:rPr>
        <w:t>Ιωάννη Δελή</w:t>
      </w:r>
      <w:r w:rsidRPr="008D165B">
        <w:rPr>
          <w:rFonts w:eastAsia="Times New Roman"/>
          <w:b/>
          <w:bCs/>
          <w:szCs w:val="24"/>
        </w:rPr>
        <w:t xml:space="preserve"> </w:t>
      </w:r>
      <w:r w:rsidRPr="008D165B">
        <w:rPr>
          <w:rFonts w:eastAsia="Times New Roman"/>
          <w:szCs w:val="24"/>
        </w:rPr>
        <w:t xml:space="preserve">προς τον Υπουργό </w:t>
      </w:r>
      <w:r w:rsidRPr="008D165B">
        <w:rPr>
          <w:rFonts w:eastAsia="Times New Roman"/>
          <w:bCs/>
          <w:szCs w:val="24"/>
        </w:rPr>
        <w:t>Παιδείας, Έρευνας και Θρησκευμάτων,</w:t>
      </w:r>
      <w:r w:rsidRPr="008D165B">
        <w:rPr>
          <w:rFonts w:eastAsia="Times New Roman"/>
          <w:b/>
          <w:bCs/>
          <w:szCs w:val="24"/>
        </w:rPr>
        <w:t xml:space="preserve"> </w:t>
      </w:r>
      <w:r w:rsidRPr="008D165B">
        <w:rPr>
          <w:rFonts w:eastAsia="Times New Roman"/>
          <w:szCs w:val="24"/>
        </w:rPr>
        <w:t xml:space="preserve">με </w:t>
      </w:r>
      <w:r w:rsidRPr="008D165B">
        <w:rPr>
          <w:rFonts w:eastAsia="Times New Roman"/>
          <w:szCs w:val="24"/>
        </w:rPr>
        <w:t>θέμα: «Να μην κλείσει κανένα τμήμα, τομέας ή ειδικότητα ΕΠΑΛ».</w:t>
      </w:r>
    </w:p>
    <w:p w14:paraId="1559A7F1" w14:textId="77777777" w:rsidR="008955BF" w:rsidRDefault="000752B2">
      <w:pPr>
        <w:spacing w:line="600" w:lineRule="auto"/>
        <w:ind w:firstLine="720"/>
        <w:contextualSpacing/>
        <w:jc w:val="both"/>
        <w:rPr>
          <w:rFonts w:eastAsia="Times New Roman"/>
          <w:szCs w:val="24"/>
        </w:rPr>
      </w:pPr>
      <w:r>
        <w:rPr>
          <w:rFonts w:eastAsia="Times New Roman"/>
          <w:szCs w:val="24"/>
        </w:rPr>
        <w:lastRenderedPageBreak/>
        <w:t>8.</w:t>
      </w:r>
      <w:r w:rsidRPr="008D165B">
        <w:rPr>
          <w:rFonts w:eastAsia="Times New Roman"/>
          <w:szCs w:val="24"/>
        </w:rPr>
        <w:t xml:space="preserve"> Η με αριθμό 43/13-9-2018 </w:t>
      </w:r>
      <w:r>
        <w:rPr>
          <w:rFonts w:eastAsia="Times New Roman"/>
          <w:szCs w:val="24"/>
        </w:rPr>
        <w:t xml:space="preserve">επίκαιρη ερώτηση </w:t>
      </w:r>
      <w:r w:rsidRPr="008D165B">
        <w:rPr>
          <w:rFonts w:eastAsia="Times New Roman"/>
          <w:szCs w:val="24"/>
        </w:rPr>
        <w:t>του Βουλευτή Αιτωλοακαρνανίας του Κομμουνιστικού Κόμματος Ελλάδ</w:t>
      </w:r>
      <w:r>
        <w:rPr>
          <w:rFonts w:eastAsia="Times New Roman"/>
          <w:szCs w:val="24"/>
        </w:rPr>
        <w:t>α</w:t>
      </w:r>
      <w:r w:rsidRPr="008D165B">
        <w:rPr>
          <w:rFonts w:eastAsia="Times New Roman"/>
          <w:szCs w:val="24"/>
        </w:rPr>
        <w:t xml:space="preserve">ς κ. </w:t>
      </w:r>
      <w:r w:rsidRPr="008D165B">
        <w:rPr>
          <w:rFonts w:eastAsia="Times New Roman"/>
          <w:bCs/>
          <w:szCs w:val="24"/>
        </w:rPr>
        <w:t xml:space="preserve">Νικόλαου Μωραΐτη </w:t>
      </w:r>
      <w:r w:rsidRPr="008D165B">
        <w:rPr>
          <w:rFonts w:eastAsia="Times New Roman"/>
          <w:szCs w:val="24"/>
        </w:rPr>
        <w:t xml:space="preserve">προς τον Υπουργό </w:t>
      </w:r>
      <w:r w:rsidRPr="008D165B">
        <w:rPr>
          <w:rFonts w:eastAsia="Times New Roman"/>
          <w:bCs/>
          <w:szCs w:val="24"/>
        </w:rPr>
        <w:t>Υγείας,</w:t>
      </w:r>
      <w:r w:rsidRPr="008D165B">
        <w:rPr>
          <w:rFonts w:eastAsia="Times New Roman"/>
          <w:szCs w:val="24"/>
        </w:rPr>
        <w:t xml:space="preserve"> με θέμα: «Προβλήματα στη λειτουργία τ</w:t>
      </w:r>
      <w:r w:rsidRPr="008D165B">
        <w:rPr>
          <w:rFonts w:eastAsia="Times New Roman"/>
          <w:szCs w:val="24"/>
        </w:rPr>
        <w:t>ου Κέντρου Φυσικής Ιατρικής και Αποκατάστασης (ΚΕΦΙΑΠ) Αμφιλοχίας».</w:t>
      </w:r>
    </w:p>
    <w:p w14:paraId="1559A7F2" w14:textId="77777777" w:rsidR="008955BF" w:rsidRDefault="000752B2">
      <w:pPr>
        <w:spacing w:line="600" w:lineRule="auto"/>
        <w:ind w:firstLine="720"/>
        <w:contextualSpacing/>
        <w:jc w:val="both"/>
        <w:rPr>
          <w:rFonts w:eastAsia="Times New Roman"/>
          <w:szCs w:val="24"/>
        </w:rPr>
      </w:pPr>
      <w:r>
        <w:rPr>
          <w:rFonts w:eastAsia="Times New Roman"/>
          <w:szCs w:val="24"/>
        </w:rPr>
        <w:t>9.</w:t>
      </w:r>
      <w:r w:rsidRPr="008D165B">
        <w:rPr>
          <w:rFonts w:eastAsia="Times New Roman"/>
          <w:szCs w:val="24"/>
        </w:rPr>
        <w:t xml:space="preserve"> Η με αριθμό 33/5-9-2018 </w:t>
      </w:r>
      <w:r>
        <w:rPr>
          <w:rFonts w:eastAsia="Times New Roman"/>
          <w:szCs w:val="24"/>
        </w:rPr>
        <w:t xml:space="preserve">επίκαιρη ερώτηση </w:t>
      </w:r>
      <w:r w:rsidRPr="008D165B">
        <w:rPr>
          <w:rFonts w:eastAsia="Times New Roman"/>
          <w:szCs w:val="24"/>
        </w:rPr>
        <w:t>του Βουλευτή Κιλκίς του Λαϊκού Συνδέσμου</w:t>
      </w:r>
      <w:r>
        <w:rPr>
          <w:rFonts w:eastAsia="Times New Roman"/>
          <w:szCs w:val="24"/>
        </w:rPr>
        <w:t xml:space="preserve"> </w:t>
      </w:r>
      <w:r w:rsidRPr="008D165B">
        <w:rPr>
          <w:rFonts w:eastAsia="Times New Roman"/>
          <w:szCs w:val="24"/>
        </w:rPr>
        <w:t>–</w:t>
      </w:r>
      <w:r>
        <w:rPr>
          <w:rFonts w:eastAsia="Times New Roman"/>
          <w:szCs w:val="24"/>
        </w:rPr>
        <w:t xml:space="preserve"> </w:t>
      </w:r>
      <w:r w:rsidRPr="008D165B">
        <w:rPr>
          <w:rFonts w:eastAsia="Times New Roman"/>
          <w:szCs w:val="24"/>
        </w:rPr>
        <w:t xml:space="preserve">Χρυσή Αυγή κ. </w:t>
      </w:r>
      <w:r w:rsidRPr="008D165B">
        <w:rPr>
          <w:rFonts w:eastAsia="Times New Roman"/>
          <w:bCs/>
          <w:szCs w:val="24"/>
        </w:rPr>
        <w:t>Χρήστου Χατζησάββα</w:t>
      </w:r>
      <w:r w:rsidRPr="008D165B">
        <w:rPr>
          <w:rFonts w:eastAsia="Times New Roman"/>
          <w:szCs w:val="24"/>
        </w:rPr>
        <w:t xml:space="preserve"> προς τον Υπουργό </w:t>
      </w:r>
      <w:r w:rsidRPr="008D165B">
        <w:rPr>
          <w:rFonts w:eastAsia="Times New Roman"/>
          <w:bCs/>
          <w:szCs w:val="24"/>
        </w:rPr>
        <w:t>Εξωτερικών,</w:t>
      </w:r>
      <w:r w:rsidRPr="008D165B">
        <w:rPr>
          <w:rFonts w:eastAsia="Times New Roman"/>
          <w:szCs w:val="24"/>
        </w:rPr>
        <w:t xml:space="preserve"> με θέμα: «Υπήρξε εμπλοκή των ΗΠΑ στο σκ</w:t>
      </w:r>
      <w:r w:rsidRPr="008D165B">
        <w:rPr>
          <w:rFonts w:eastAsia="Times New Roman"/>
          <w:szCs w:val="24"/>
        </w:rPr>
        <w:t>οπιανό ζήτημα;».</w:t>
      </w:r>
    </w:p>
    <w:p w14:paraId="1559A7F3"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Θα ήθελα να κάνω κάποιες ανακοινώσεις</w:t>
      </w:r>
      <w:r>
        <w:rPr>
          <w:rFonts w:eastAsia="Times New Roman" w:cs="Times New Roman"/>
          <w:szCs w:val="24"/>
        </w:rPr>
        <w:t>,</w:t>
      </w:r>
      <w:r>
        <w:rPr>
          <w:rFonts w:eastAsia="Times New Roman" w:cs="Times New Roman"/>
          <w:szCs w:val="24"/>
        </w:rPr>
        <w:t xml:space="preserve"> πριν προχωρήσουμε στις δύο επίκαιρες ερωτήσεις που θα συζητηθούν στην αποψινή συνεδρίαση.</w:t>
      </w:r>
    </w:p>
    <w:p w14:paraId="1559A7F4"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Οι Υπουργοί Υγείας, Οικονομικών, Περιβάλλοντος και Ενέργειας, οι Αναπληρωτές Υπουργοί Υγείας και Οικονομικών</w:t>
      </w:r>
      <w:r>
        <w:rPr>
          <w:rFonts w:eastAsia="Times New Roman" w:cs="Times New Roman"/>
          <w:szCs w:val="24"/>
        </w:rPr>
        <w:t xml:space="preserve"> καθώς και η Υφυπουργός Οικονομικών κατέθεσαν στις 24 Σεπτεμβρίου του 2018 σχέδιο νόμου</w:t>
      </w:r>
      <w:r>
        <w:rPr>
          <w:rFonts w:eastAsia="Times New Roman" w:cs="Times New Roman"/>
          <w:szCs w:val="24"/>
        </w:rPr>
        <w:t>:</w:t>
      </w:r>
      <w:r>
        <w:rPr>
          <w:rFonts w:eastAsia="Times New Roman" w:cs="Times New Roman"/>
          <w:szCs w:val="24"/>
        </w:rPr>
        <w:t xml:space="preserve"> «Κύρωση Σύμβασης Δωρεάς μεταξύ του Κοινωφελούς Ιδρύματος </w:t>
      </w:r>
      <w:r w:rsidRPr="00DD7C71">
        <w:rPr>
          <w:rFonts w:eastAsia="Times New Roman" w:cs="Times New Roman"/>
          <w:szCs w:val="24"/>
        </w:rPr>
        <w:t>“</w:t>
      </w:r>
      <w:r>
        <w:rPr>
          <w:rFonts w:eastAsia="Times New Roman" w:cs="Times New Roman"/>
          <w:szCs w:val="24"/>
        </w:rPr>
        <w:t>ΑΛΕΞΑΝΔΡΟΣ Σ. ΩΝΑΣΗΣ</w:t>
      </w:r>
      <w:r w:rsidRPr="00DD7C71">
        <w:rPr>
          <w:rFonts w:eastAsia="Times New Roman" w:cs="Times New Roman"/>
          <w:szCs w:val="24"/>
        </w:rPr>
        <w:t>”</w:t>
      </w:r>
      <w:r>
        <w:rPr>
          <w:rFonts w:eastAsia="Times New Roman" w:cs="Times New Roman"/>
          <w:szCs w:val="24"/>
        </w:rPr>
        <w:t>, του Ωνάσειου Καρδιοχειρουργικού Κέντρου (Ω.Κ.Κ.) και του Ελληνικού Δημοσίου και Λοιπές</w:t>
      </w:r>
      <w:r>
        <w:rPr>
          <w:rFonts w:eastAsia="Times New Roman" w:cs="Times New Roman"/>
          <w:szCs w:val="24"/>
        </w:rPr>
        <w:t xml:space="preserve"> Διατάξεις».</w:t>
      </w:r>
    </w:p>
    <w:p w14:paraId="1559A7F5"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Οι Υπουργοί Τουρισμού, Εσωτερικών, Ψηφιακής Πολιτικής, Τηλεπικοινωνιών και Ενημέρωσης, Εξωτερικών, Δικαιοσύνης, Διαφάνειας και Ανθρωπίνων Δικαιωμάτων, Οικονομικών και Μεταναστευτικής Πολιτικής, κατέθεσαν στις 24 Σεπτεμβρίου </w:t>
      </w:r>
      <w:r>
        <w:rPr>
          <w:rFonts w:eastAsia="Times New Roman" w:cs="Times New Roman"/>
          <w:szCs w:val="24"/>
        </w:rPr>
        <w:lastRenderedPageBreak/>
        <w:t>του 2018 σχέδιο νόμ</w:t>
      </w:r>
      <w:r>
        <w:rPr>
          <w:rFonts w:eastAsia="Times New Roman" w:cs="Times New Roman"/>
          <w:szCs w:val="24"/>
        </w:rPr>
        <w:t>ου</w:t>
      </w:r>
      <w:r>
        <w:rPr>
          <w:rFonts w:eastAsia="Times New Roman" w:cs="Times New Roman"/>
          <w:szCs w:val="24"/>
        </w:rPr>
        <w:t>:</w:t>
      </w:r>
      <w:r>
        <w:rPr>
          <w:rFonts w:eastAsia="Times New Roman" w:cs="Times New Roman"/>
          <w:szCs w:val="24"/>
        </w:rPr>
        <w:t xml:space="preserve"> «Κύρωση της Συμφωνίας μεταξύ της Κυβέρνησης της Ελληνικής Δημοκρατίας και του Παγκόσμιου Οργανισμού Τουρισμού (ΠΟΤ) για τη διοργάνωση της 8</w:t>
      </w:r>
      <w:r>
        <w:rPr>
          <w:rFonts w:eastAsia="Times New Roman" w:cs="Times New Roman"/>
          <w:szCs w:val="24"/>
        </w:rPr>
        <w:t>ης</w:t>
      </w:r>
      <w:r>
        <w:rPr>
          <w:rFonts w:eastAsia="Times New Roman" w:cs="Times New Roman"/>
          <w:szCs w:val="24"/>
        </w:rPr>
        <w:t xml:space="preserve"> Διεθνούς Συνάντησης του ΠΟΤ για τον Τουρισμό στο Δρόμο του Μεταξιού».</w:t>
      </w:r>
    </w:p>
    <w:p w14:paraId="1559A7F6"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Παραπέμπονται στις αρμόδιες Διαρκείς Επι</w:t>
      </w:r>
      <w:r>
        <w:rPr>
          <w:rFonts w:eastAsia="Times New Roman" w:cs="Times New Roman"/>
          <w:szCs w:val="24"/>
        </w:rPr>
        <w:t>τροπές.</w:t>
      </w:r>
    </w:p>
    <w:p w14:paraId="1559A7F7"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Η Διαρκής Επιτροπή Εθνικής Άμυνας και Εξωτερικών Υποθέσεων καταθέτει την </w:t>
      </w:r>
      <w:r>
        <w:rPr>
          <w:rFonts w:eastAsia="Times New Roman" w:cs="Times New Roman"/>
          <w:szCs w:val="24"/>
        </w:rPr>
        <w:t>έ</w:t>
      </w:r>
      <w:r>
        <w:rPr>
          <w:rFonts w:eastAsia="Times New Roman" w:cs="Times New Roman"/>
          <w:szCs w:val="24"/>
        </w:rPr>
        <w:t>κθεσή της στο σχέδιο νόμου του Υπουργείου Εξωτερικών «Ενσωμάτωση στην ελληνική νομοθεσία της Οδηγίας 2015/637/ΕΕ του Συμβουλίου της 20</w:t>
      </w:r>
      <w:r>
        <w:rPr>
          <w:rFonts w:eastAsia="Times New Roman" w:cs="Times New Roman"/>
          <w:szCs w:val="24"/>
        </w:rPr>
        <w:t>ης</w:t>
      </w:r>
      <w:r>
        <w:rPr>
          <w:rFonts w:eastAsia="Times New Roman" w:cs="Times New Roman"/>
          <w:szCs w:val="24"/>
        </w:rPr>
        <w:t xml:space="preserve"> Απριλίου 2015 (EEL 106/24.4.2015)»</w:t>
      </w:r>
      <w:r w:rsidRPr="0091697A">
        <w:rPr>
          <w:rFonts w:eastAsia="Times New Roman" w:cs="Times New Roman"/>
          <w:szCs w:val="24"/>
        </w:rPr>
        <w:t>.</w:t>
      </w:r>
    </w:p>
    <w:p w14:paraId="1559A7F8"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Τέλος, ο υποφαινόμενος ζητεί άδεια διήμερης απουσίας στο εξωτερικό για προσωπικούς λόγους. Το Τμήμα εγκρίνει;</w:t>
      </w:r>
    </w:p>
    <w:p w14:paraId="1559A7F9" w14:textId="77777777" w:rsidR="008955BF" w:rsidRDefault="000752B2">
      <w:pPr>
        <w:spacing w:line="600" w:lineRule="auto"/>
        <w:ind w:firstLine="720"/>
        <w:contextualSpacing/>
        <w:jc w:val="both"/>
        <w:rPr>
          <w:rFonts w:eastAsia="Times New Roman" w:cs="Times New Roman"/>
          <w:szCs w:val="24"/>
        </w:rPr>
      </w:pPr>
      <w:r w:rsidRPr="001F3CAC">
        <w:rPr>
          <w:rFonts w:eastAsia="Times New Roman" w:cs="Times New Roman"/>
          <w:b/>
          <w:szCs w:val="24"/>
        </w:rPr>
        <w:t xml:space="preserve">ΟΛΟΙ </w:t>
      </w:r>
      <w:r>
        <w:rPr>
          <w:rFonts w:eastAsia="Times New Roman" w:cs="Times New Roman"/>
          <w:b/>
          <w:szCs w:val="24"/>
        </w:rPr>
        <w:t xml:space="preserve">ΟΙ </w:t>
      </w:r>
      <w:r w:rsidRPr="001F3CAC">
        <w:rPr>
          <w:rFonts w:eastAsia="Times New Roman" w:cs="Times New Roman"/>
          <w:b/>
          <w:szCs w:val="24"/>
        </w:rPr>
        <w:t>ΒΟΥΛΕΥΤΕΣ:</w:t>
      </w:r>
      <w:r>
        <w:rPr>
          <w:rFonts w:eastAsia="Times New Roman" w:cs="Times New Roman"/>
          <w:szCs w:val="24"/>
        </w:rPr>
        <w:t xml:space="preserve"> Μάλιστα, μάλιστα.</w:t>
      </w:r>
    </w:p>
    <w:p w14:paraId="1559A7FA" w14:textId="77777777" w:rsidR="008955BF" w:rsidRDefault="000752B2">
      <w:pPr>
        <w:spacing w:line="600" w:lineRule="auto"/>
        <w:ind w:firstLine="720"/>
        <w:contextualSpacing/>
        <w:jc w:val="both"/>
        <w:rPr>
          <w:rFonts w:eastAsia="Times New Roman" w:cs="Times New Roman"/>
          <w:szCs w:val="24"/>
        </w:rPr>
      </w:pPr>
      <w:r w:rsidRPr="001F3CAC">
        <w:rPr>
          <w:rFonts w:eastAsia="Times New Roman" w:cs="Times New Roman"/>
          <w:b/>
          <w:szCs w:val="24"/>
        </w:rPr>
        <w:t xml:space="preserve">ΠΡΟΕΔΡΕΥΩΝ (Μάριος Γεωργιάδης): </w:t>
      </w:r>
      <w:r>
        <w:rPr>
          <w:rFonts w:eastAsia="Times New Roman" w:cs="Times New Roman"/>
          <w:szCs w:val="24"/>
        </w:rPr>
        <w:t>Συνεπώς τ</w:t>
      </w:r>
      <w:r>
        <w:rPr>
          <w:rFonts w:eastAsia="Times New Roman" w:cs="Times New Roman"/>
          <w:szCs w:val="24"/>
        </w:rPr>
        <w:t>ο Τμήμα ενέκρινε τη ζητηθείσα άδεια.</w:t>
      </w:r>
    </w:p>
    <w:p w14:paraId="1559A7FB" w14:textId="77777777" w:rsidR="008955BF" w:rsidRDefault="000752B2">
      <w:pPr>
        <w:spacing w:line="600" w:lineRule="auto"/>
        <w:ind w:firstLine="720"/>
        <w:contextualSpacing/>
        <w:jc w:val="center"/>
        <w:rPr>
          <w:rFonts w:eastAsia="Times New Roman" w:cs="Times New Roman"/>
          <w:color w:val="FF0000"/>
          <w:szCs w:val="24"/>
        </w:rPr>
      </w:pPr>
      <w:r w:rsidRPr="00B54EBB">
        <w:rPr>
          <w:rFonts w:eastAsia="Times New Roman" w:cs="Times New Roman"/>
          <w:color w:val="FF0000"/>
          <w:szCs w:val="24"/>
        </w:rPr>
        <w:t>(ΑΛΛΑΓΗ ΣΕΛΙΔΑΣ ΛΟΓΩ ΑΛΛΑΓΗΣ ΘΕ</w:t>
      </w:r>
      <w:r w:rsidRPr="00B54EBB">
        <w:rPr>
          <w:rFonts w:eastAsia="Times New Roman" w:cs="Times New Roman"/>
          <w:color w:val="FF0000"/>
          <w:szCs w:val="24"/>
        </w:rPr>
        <w:t>ΜΑΤΟΣ)</w:t>
      </w:r>
    </w:p>
    <w:p w14:paraId="1559A7FC" w14:textId="77777777" w:rsidR="008955BF" w:rsidRDefault="000752B2">
      <w:pPr>
        <w:spacing w:line="600" w:lineRule="auto"/>
        <w:ind w:firstLine="720"/>
        <w:contextualSpacing/>
        <w:jc w:val="both"/>
        <w:rPr>
          <w:rFonts w:eastAsia="Times New Roman" w:cs="Times New Roman"/>
          <w:szCs w:val="24"/>
        </w:rPr>
      </w:pPr>
      <w:r w:rsidRPr="001F3CAC">
        <w:rPr>
          <w:rFonts w:eastAsia="Times New Roman" w:cs="Times New Roman"/>
          <w:b/>
          <w:szCs w:val="24"/>
        </w:rPr>
        <w:t>ΠΡΟΕΔΡΕΥΩΝ (Μάριος Γεωργιάδης):</w:t>
      </w:r>
      <w:r>
        <w:rPr>
          <w:rFonts w:eastAsia="Times New Roman" w:cs="Times New Roman"/>
          <w:szCs w:val="24"/>
        </w:rPr>
        <w:t xml:space="preserve">Κυρίες και κύριοι συνάδελφοι, εισερχόμαστε στη συζήτηση των </w:t>
      </w:r>
    </w:p>
    <w:p w14:paraId="1559A7FD" w14:textId="77777777" w:rsidR="008955BF" w:rsidRDefault="000752B2">
      <w:pPr>
        <w:spacing w:line="600" w:lineRule="auto"/>
        <w:ind w:firstLine="720"/>
        <w:contextualSpacing/>
        <w:jc w:val="center"/>
        <w:rPr>
          <w:rFonts w:eastAsia="Times New Roman" w:cs="Times New Roman"/>
          <w:b/>
          <w:szCs w:val="24"/>
        </w:rPr>
      </w:pPr>
      <w:r w:rsidRPr="00FE27CB">
        <w:rPr>
          <w:rFonts w:eastAsia="Times New Roman" w:cs="Times New Roman"/>
          <w:b/>
          <w:szCs w:val="24"/>
        </w:rPr>
        <w:t>ΕΠΙΚΑΙΡΩΝ ΕΡΩΤΗΣΕΩΝ</w:t>
      </w:r>
    </w:p>
    <w:p w14:paraId="1559A7FE"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Θα </w:t>
      </w:r>
      <w:r>
        <w:rPr>
          <w:rFonts w:eastAsia="Times New Roman" w:cs="Times New Roman"/>
          <w:szCs w:val="24"/>
        </w:rPr>
        <w:t>ξεκινήσουμε</w:t>
      </w:r>
      <w:r>
        <w:rPr>
          <w:rFonts w:eastAsia="Times New Roman" w:cs="Times New Roman"/>
          <w:szCs w:val="24"/>
        </w:rPr>
        <w:t xml:space="preserve"> </w:t>
      </w:r>
      <w:r>
        <w:rPr>
          <w:rFonts w:eastAsia="Times New Roman" w:cs="Times New Roman"/>
          <w:szCs w:val="24"/>
        </w:rPr>
        <w:t>με τ</w:t>
      </w:r>
      <w:r>
        <w:rPr>
          <w:rFonts w:eastAsia="Times New Roman" w:cs="Times New Roman"/>
          <w:szCs w:val="24"/>
        </w:rPr>
        <w:t>η</w:t>
      </w:r>
      <w:r>
        <w:rPr>
          <w:rFonts w:eastAsia="Times New Roman" w:cs="Times New Roman"/>
          <w:szCs w:val="24"/>
        </w:rPr>
        <w:t>ν</w:t>
      </w:r>
      <w:r>
        <w:rPr>
          <w:rFonts w:eastAsia="Times New Roman" w:cs="Times New Roman"/>
          <w:szCs w:val="24"/>
        </w:rPr>
        <w:t xml:space="preserve"> πρώτη με αριθμό 54/19-9-2018 επίκαιρη ερώτηση του Βουλευτή Τρικάλων της Νέας Δημοκρατίας κ. </w:t>
      </w:r>
      <w:r w:rsidRPr="00463888">
        <w:rPr>
          <w:rFonts w:eastAsia="Times New Roman" w:cs="Times New Roman"/>
          <w:bCs/>
          <w:szCs w:val="24"/>
        </w:rPr>
        <w:t>Κωνσταντίνου Σκρέκα</w:t>
      </w:r>
      <w:r>
        <w:rPr>
          <w:rFonts w:eastAsia="Times New Roman" w:cs="Times New Roman"/>
          <w:szCs w:val="24"/>
        </w:rPr>
        <w:t xml:space="preserve"> προς </w:t>
      </w:r>
      <w:r>
        <w:rPr>
          <w:rFonts w:eastAsia="Times New Roman" w:cs="Times New Roman"/>
          <w:szCs w:val="24"/>
        </w:rPr>
        <w:t>τον</w:t>
      </w:r>
      <w:r>
        <w:rPr>
          <w:rFonts w:eastAsia="Times New Roman" w:cs="Times New Roman"/>
          <w:szCs w:val="24"/>
        </w:rPr>
        <w:t xml:space="preserve"> Υπουργό </w:t>
      </w:r>
      <w:r w:rsidRPr="00463888">
        <w:rPr>
          <w:rFonts w:eastAsia="Times New Roman" w:cs="Times New Roman"/>
          <w:bCs/>
          <w:szCs w:val="24"/>
        </w:rPr>
        <w:t>Περιβάλλοντος και Ενέργειας,</w:t>
      </w:r>
      <w:r>
        <w:rPr>
          <w:rFonts w:eastAsia="Times New Roman" w:cs="Times New Roman"/>
          <w:b/>
          <w:bCs/>
          <w:szCs w:val="24"/>
        </w:rPr>
        <w:t xml:space="preserve"> </w:t>
      </w:r>
      <w:r>
        <w:rPr>
          <w:rFonts w:eastAsia="Times New Roman" w:cs="Times New Roman"/>
          <w:szCs w:val="24"/>
        </w:rPr>
        <w:t>με θέμα: «Εφτακόσια πενήντα εκατομμύρια (750.000.000) ευρώ ο “λογαριασμός” της ανικανότητας του κ. Τσίπρα». Θα απαντήσει ο Υπουργός Περιβάλλοντος και Ενέργειας, ο κ. Σταθάκης.</w:t>
      </w:r>
    </w:p>
    <w:p w14:paraId="1559A7FF"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Κύριε Σκρέκα, έχετε δύο λεπτά στη</w:t>
      </w:r>
      <w:r>
        <w:rPr>
          <w:rFonts w:eastAsia="Times New Roman" w:cs="Times New Roman"/>
          <w:szCs w:val="24"/>
        </w:rPr>
        <w:t xml:space="preserve"> διάθεσ</w:t>
      </w:r>
      <w:r>
        <w:rPr>
          <w:rFonts w:eastAsia="Times New Roman" w:cs="Times New Roman"/>
          <w:szCs w:val="24"/>
        </w:rPr>
        <w:t>ή</w:t>
      </w:r>
      <w:r>
        <w:rPr>
          <w:rFonts w:eastAsia="Times New Roman" w:cs="Times New Roman"/>
          <w:szCs w:val="24"/>
        </w:rPr>
        <w:t xml:space="preserve"> σας για την </w:t>
      </w:r>
      <w:proofErr w:type="spellStart"/>
      <w:r>
        <w:rPr>
          <w:rFonts w:eastAsia="Times New Roman" w:cs="Times New Roman"/>
          <w:szCs w:val="24"/>
        </w:rPr>
        <w:t>πρωτολογία</w:t>
      </w:r>
      <w:proofErr w:type="spellEnd"/>
      <w:r>
        <w:rPr>
          <w:rFonts w:eastAsia="Times New Roman" w:cs="Times New Roman"/>
          <w:szCs w:val="24"/>
        </w:rPr>
        <w:t>.</w:t>
      </w:r>
    </w:p>
    <w:p w14:paraId="1559A800" w14:textId="77777777" w:rsidR="008955BF" w:rsidRDefault="000752B2">
      <w:pPr>
        <w:spacing w:line="600" w:lineRule="auto"/>
        <w:ind w:firstLine="720"/>
        <w:contextualSpacing/>
        <w:jc w:val="both"/>
        <w:rPr>
          <w:rFonts w:eastAsia="Times New Roman" w:cs="Times New Roman"/>
          <w:szCs w:val="24"/>
        </w:rPr>
      </w:pPr>
      <w:r w:rsidRPr="00064CA1">
        <w:rPr>
          <w:rFonts w:eastAsia="Times New Roman" w:cs="Times New Roman"/>
          <w:b/>
          <w:szCs w:val="24"/>
        </w:rPr>
        <w:t>ΚΩΝΣΤΑΝΤΙΝΟΣ ΣΚΡΕΚΑΣ:</w:t>
      </w:r>
      <w:r>
        <w:rPr>
          <w:rFonts w:eastAsia="Times New Roman" w:cs="Times New Roman"/>
          <w:szCs w:val="24"/>
        </w:rPr>
        <w:t xml:space="preserve"> Ευχαριστώ, κύριε Πρόεδρε.</w:t>
      </w:r>
    </w:p>
    <w:p w14:paraId="1559A801"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η σημερινή </w:t>
      </w:r>
      <w:r>
        <w:rPr>
          <w:rFonts w:eastAsia="Times New Roman" w:cs="Times New Roman"/>
          <w:szCs w:val="24"/>
        </w:rPr>
        <w:t>επίκαιρη</w:t>
      </w:r>
      <w:r>
        <w:rPr>
          <w:rFonts w:eastAsia="Times New Roman" w:cs="Times New Roman"/>
          <w:szCs w:val="24"/>
        </w:rPr>
        <w:t xml:space="preserve"> ερώτηση έχει να κάνει με ένα</w:t>
      </w:r>
      <w:r>
        <w:rPr>
          <w:rFonts w:eastAsia="Times New Roman" w:cs="Times New Roman"/>
          <w:szCs w:val="24"/>
        </w:rPr>
        <w:t>ν</w:t>
      </w:r>
      <w:r>
        <w:rPr>
          <w:rFonts w:eastAsia="Times New Roman" w:cs="Times New Roman"/>
          <w:szCs w:val="24"/>
        </w:rPr>
        <w:t xml:space="preserve"> σημαντικό κλάδο, ο οποίος συνεισφέρει τα μέγιστα στην ελληνική οικονομία και αφορά τον κλάδο της εξόρυξης. </w:t>
      </w:r>
    </w:p>
    <w:p w14:paraId="1559A802"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Ο </w:t>
      </w:r>
      <w:r>
        <w:rPr>
          <w:rFonts w:eastAsia="Times New Roman" w:cs="Times New Roman"/>
          <w:szCs w:val="24"/>
        </w:rPr>
        <w:t>κύκλος εργασιών του εξορυκτικού κλάδου στην Ελλάδα το 2014, κύριε Υπουργέ, υπολογιζόταν στα 2,3 δισεκατομμύρια ετησίως. Οι θέσεις εργασίας που στηρίζονται στον εξορυκτικό κλάδο, αν συνυπολογίσουμε και την εξόρυξη του λιγνίτη</w:t>
      </w:r>
      <w:r>
        <w:rPr>
          <w:rFonts w:eastAsia="Times New Roman" w:cs="Times New Roman"/>
          <w:szCs w:val="24"/>
        </w:rPr>
        <w:t>,</w:t>
      </w:r>
      <w:r>
        <w:rPr>
          <w:rFonts w:eastAsia="Times New Roman" w:cs="Times New Roman"/>
          <w:szCs w:val="24"/>
        </w:rPr>
        <w:t xml:space="preserve"> χωρίς την οποία δεν θα μπορούσ</w:t>
      </w:r>
      <w:r>
        <w:rPr>
          <w:rFonts w:eastAsia="Times New Roman" w:cs="Times New Roman"/>
          <w:szCs w:val="24"/>
        </w:rPr>
        <w:t>αμε να έχουμε ηλεκτροπαραγωγή</w:t>
      </w:r>
      <w:r>
        <w:rPr>
          <w:rFonts w:eastAsia="Times New Roman" w:cs="Times New Roman"/>
          <w:szCs w:val="24"/>
        </w:rPr>
        <w:t>,</w:t>
      </w:r>
      <w:r>
        <w:rPr>
          <w:rFonts w:eastAsia="Times New Roman" w:cs="Times New Roman"/>
          <w:szCs w:val="24"/>
        </w:rPr>
        <w:t xml:space="preserve"> από λιγνίτη, φθάνουν τις </w:t>
      </w:r>
      <w:proofErr w:type="spellStart"/>
      <w:r>
        <w:rPr>
          <w:rFonts w:eastAsia="Times New Roman" w:cs="Times New Roman"/>
          <w:szCs w:val="24"/>
        </w:rPr>
        <w:t>εκατόν</w:t>
      </w:r>
      <w:proofErr w:type="spellEnd"/>
      <w:r>
        <w:rPr>
          <w:rFonts w:eastAsia="Times New Roman" w:cs="Times New Roman"/>
          <w:szCs w:val="24"/>
        </w:rPr>
        <w:t xml:space="preserve"> δεκαο</w:t>
      </w:r>
      <w:r>
        <w:rPr>
          <w:rFonts w:eastAsia="Times New Roman" w:cs="Times New Roman"/>
          <w:szCs w:val="24"/>
        </w:rPr>
        <w:t>κ</w:t>
      </w:r>
      <w:r>
        <w:rPr>
          <w:rFonts w:eastAsia="Times New Roman" w:cs="Times New Roman"/>
          <w:szCs w:val="24"/>
        </w:rPr>
        <w:t>τώ χιλιάδες.</w:t>
      </w:r>
    </w:p>
    <w:p w14:paraId="1559A803"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Το τελευταίο διάστημα, δυστυχώς, οι Έλληνες είναι μάρτυρες κάποιων, κατά την άποψ</w:t>
      </w:r>
      <w:r>
        <w:rPr>
          <w:rFonts w:eastAsia="Times New Roman" w:cs="Times New Roman"/>
          <w:szCs w:val="24"/>
        </w:rPr>
        <w:t>ή</w:t>
      </w:r>
      <w:r>
        <w:rPr>
          <w:rFonts w:eastAsia="Times New Roman" w:cs="Times New Roman"/>
          <w:szCs w:val="24"/>
        </w:rPr>
        <w:t xml:space="preserve"> μας, επιπόλαιων χειρισμών της Κυβέρνησης απέναντι στην πιο ευρημα</w:t>
      </w:r>
      <w:r>
        <w:rPr>
          <w:rFonts w:eastAsia="Times New Roman" w:cs="Times New Roman"/>
          <w:szCs w:val="24"/>
        </w:rPr>
        <w:t xml:space="preserve">τική και στην πιο μεγάλη επένδυση στον εξορυκτικό κλάδο που έχει </w:t>
      </w:r>
      <w:r>
        <w:rPr>
          <w:rFonts w:eastAsia="Times New Roman" w:cs="Times New Roman"/>
          <w:szCs w:val="24"/>
        </w:rPr>
        <w:t>πραγματοποιηθεί</w:t>
      </w:r>
      <w:r>
        <w:rPr>
          <w:rFonts w:eastAsia="Times New Roman" w:cs="Times New Roman"/>
          <w:szCs w:val="24"/>
        </w:rPr>
        <w:t xml:space="preserve"> στη χώρα μας τα τελευταία χρόνια και αφορά την επένδυση στις </w:t>
      </w:r>
      <w:r>
        <w:rPr>
          <w:rFonts w:eastAsia="Times New Roman" w:cs="Times New Roman"/>
          <w:szCs w:val="24"/>
        </w:rPr>
        <w:t>Σ</w:t>
      </w:r>
      <w:r>
        <w:rPr>
          <w:rFonts w:eastAsia="Times New Roman" w:cs="Times New Roman"/>
          <w:szCs w:val="24"/>
        </w:rPr>
        <w:t xml:space="preserve">κουριές της </w:t>
      </w:r>
      <w:r>
        <w:rPr>
          <w:rFonts w:eastAsia="Times New Roman" w:cs="Times New Roman"/>
          <w:szCs w:val="24"/>
        </w:rPr>
        <w:lastRenderedPageBreak/>
        <w:t xml:space="preserve">Χαλκιδικής. Μετά από δυόμισι χρόνια καθυστερήσεων, προχωρήσατε πριν </w:t>
      </w:r>
      <w:r>
        <w:rPr>
          <w:rFonts w:eastAsia="Times New Roman" w:cs="Times New Roman"/>
          <w:szCs w:val="24"/>
        </w:rPr>
        <w:t xml:space="preserve">από </w:t>
      </w:r>
      <w:r>
        <w:rPr>
          <w:rFonts w:eastAsia="Times New Roman" w:cs="Times New Roman"/>
          <w:szCs w:val="24"/>
        </w:rPr>
        <w:t>λίγους μήνες σε επίλυση κάποι</w:t>
      </w:r>
      <w:r>
        <w:rPr>
          <w:rFonts w:eastAsia="Times New Roman" w:cs="Times New Roman"/>
          <w:szCs w:val="24"/>
        </w:rPr>
        <w:t>ων διαφορών με διαιτησία, η οποία δυστυχώς για το ελληνικό δημόσιο κατέληξε εις βάρος του, σε σχέση με τις αιτιάσεις που εσείς είχατε προτάξει.</w:t>
      </w:r>
    </w:p>
    <w:p w14:paraId="1559A804"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Το θέμα είναι</w:t>
      </w:r>
      <w:r>
        <w:rPr>
          <w:rFonts w:eastAsia="Times New Roman" w:cs="Times New Roman"/>
          <w:szCs w:val="24"/>
        </w:rPr>
        <w:t>,</w:t>
      </w:r>
      <w:r>
        <w:rPr>
          <w:rFonts w:eastAsia="Times New Roman" w:cs="Times New Roman"/>
          <w:szCs w:val="24"/>
        </w:rPr>
        <w:t xml:space="preserve"> όμως, ότι οι εκδόσεις των αδειών «ρουτίνας», έτσι όπως αναφέρονται στα δημοσιεύματα, έχουν καθυστ</w:t>
      </w:r>
      <w:r>
        <w:rPr>
          <w:rFonts w:eastAsia="Times New Roman" w:cs="Times New Roman"/>
          <w:szCs w:val="24"/>
        </w:rPr>
        <w:t xml:space="preserve">ερήσει και αποτέλεσμα του τελευταίου είναι η προ μηνός εξώδικη αίτηση του επενδυτή, που ζητά την άμεση συμμόρφωση του ελληνικού δημοσίου με τις υποχρεώσεις που απορρέουν από τη σύμβαση και ταυτόχρονα με αυτό ζητά περίπου 770 εκατομμύρια ευρώ ως αποζημίωση </w:t>
      </w:r>
      <w:r>
        <w:rPr>
          <w:rFonts w:eastAsia="Times New Roman" w:cs="Times New Roman"/>
          <w:szCs w:val="24"/>
        </w:rPr>
        <w:t>διαφυγόντων κερδών για την καθυστέρηση της έκδοσης των αδειών τα τελευταία τρία χρόνια.</w:t>
      </w:r>
    </w:p>
    <w:p w14:paraId="1559A805"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Ερωτώ, λοιπόν, κύριε Υπουργέ: Για ποιον λόγο δεν έχουν εκδοθεί από εσάς οι σχετικές άδειες</w:t>
      </w:r>
      <w:r>
        <w:rPr>
          <w:rFonts w:eastAsia="Times New Roman" w:cs="Times New Roman"/>
          <w:szCs w:val="24"/>
        </w:rPr>
        <w:t>,</w:t>
      </w:r>
      <w:r>
        <w:rPr>
          <w:rFonts w:eastAsia="Times New Roman" w:cs="Times New Roman"/>
          <w:szCs w:val="24"/>
        </w:rPr>
        <w:t xml:space="preserve"> με αποτέλεσμα να απειλείται σήμερα το ελληνικό δημόσιο να πληρώσει αποζημιώσ</w:t>
      </w:r>
      <w:r>
        <w:rPr>
          <w:rFonts w:eastAsia="Times New Roman" w:cs="Times New Roman"/>
          <w:szCs w:val="24"/>
        </w:rPr>
        <w:t>εις εκατοντάδων εκατομμυρίων ευρώ στον επενδυτή;</w:t>
      </w:r>
    </w:p>
    <w:p w14:paraId="1559A806"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Pr>
          <w:rFonts w:eastAsia="Times New Roman" w:cs="Times New Roman"/>
          <w:szCs w:val="24"/>
        </w:rPr>
        <w:t xml:space="preserve"> Ευχαριστούμε τον κ. Σκρέκα. </w:t>
      </w:r>
    </w:p>
    <w:p w14:paraId="1559A807"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Κύριε Υπουργέ, έχετε τον λόγο για τρία λεπτά για την </w:t>
      </w:r>
      <w:proofErr w:type="spellStart"/>
      <w:r>
        <w:rPr>
          <w:rFonts w:eastAsia="Times New Roman" w:cs="Times New Roman"/>
          <w:szCs w:val="24"/>
        </w:rPr>
        <w:t>πρωτολογία</w:t>
      </w:r>
      <w:proofErr w:type="spellEnd"/>
      <w:r>
        <w:rPr>
          <w:rFonts w:eastAsia="Times New Roman" w:cs="Times New Roman"/>
          <w:szCs w:val="24"/>
        </w:rPr>
        <w:t xml:space="preserve"> σας.</w:t>
      </w:r>
    </w:p>
    <w:p w14:paraId="1559A808"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sidRPr="00830509">
        <w:rPr>
          <w:rFonts w:eastAsia="Times New Roman" w:cs="Times New Roman"/>
          <w:b/>
          <w:szCs w:val="24"/>
        </w:rPr>
        <w:t>ΓΕΩΡΓΙΟΣ ΣΤΑΘΑΚΗΣ (Υπουργός Περιβάλλοντος και Ενέργειας):</w:t>
      </w:r>
      <w:r>
        <w:rPr>
          <w:rFonts w:eastAsia="Times New Roman" w:cs="Times New Roman"/>
          <w:szCs w:val="24"/>
        </w:rPr>
        <w:t xml:space="preserve"> Νομίζω ότι πρέπει ν</w:t>
      </w:r>
      <w:r>
        <w:rPr>
          <w:rFonts w:eastAsia="Times New Roman" w:cs="Times New Roman"/>
          <w:szCs w:val="24"/>
        </w:rPr>
        <w:t xml:space="preserve">α ξεκαθαριστεί ευθύς εξαρχής ποιο είναι το </w:t>
      </w:r>
      <w:proofErr w:type="spellStart"/>
      <w:r>
        <w:rPr>
          <w:rFonts w:eastAsia="Times New Roman" w:cs="Times New Roman"/>
          <w:szCs w:val="24"/>
        </w:rPr>
        <w:t>διακύβευμα</w:t>
      </w:r>
      <w:proofErr w:type="spellEnd"/>
      <w:r>
        <w:rPr>
          <w:rFonts w:eastAsia="Times New Roman" w:cs="Times New Roman"/>
          <w:szCs w:val="24"/>
        </w:rPr>
        <w:t>, ποια είναι η επένδυση και ποιες είναι οι συμβατικές απαιτήσεις δημοσίου και εταιρείας, οι οποίες κατέληξαν στη διαιτησία.</w:t>
      </w:r>
    </w:p>
    <w:p w14:paraId="1559A809"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Η επένδυση αφορά τρία κομμάτια, την Ολυμπιάδα, τις Σκουριές και την καθετοποιημ</w:t>
      </w:r>
      <w:r>
        <w:rPr>
          <w:rFonts w:eastAsia="Times New Roman" w:cs="Times New Roman"/>
          <w:szCs w:val="24"/>
        </w:rPr>
        <w:t xml:space="preserve">ένη μονάδα παραγωγής καθαρών μετάλλων. Είναι ενιαίο επενδυτικό σχέδιο. Η εταιρεία δεν είχε πείσει το δημόσιο όσον αφορά την ικανότητά της και τη δυνατότητα να </w:t>
      </w:r>
      <w:proofErr w:type="spellStart"/>
      <w:r>
        <w:rPr>
          <w:rFonts w:eastAsia="Times New Roman" w:cs="Times New Roman"/>
          <w:szCs w:val="24"/>
        </w:rPr>
        <w:t>καθετοποιήσει</w:t>
      </w:r>
      <w:proofErr w:type="spellEnd"/>
      <w:r>
        <w:rPr>
          <w:rFonts w:eastAsia="Times New Roman" w:cs="Times New Roman"/>
          <w:szCs w:val="24"/>
        </w:rPr>
        <w:t xml:space="preserve"> την επένδυση και αυτό αποτέλεσε το αντικείμενο της διαιτησίας, το αν και κατά πόσον</w:t>
      </w:r>
      <w:r>
        <w:rPr>
          <w:rFonts w:eastAsia="Times New Roman" w:cs="Times New Roman"/>
          <w:szCs w:val="24"/>
        </w:rPr>
        <w:t>,</w:t>
      </w:r>
      <w:r>
        <w:rPr>
          <w:rFonts w:eastAsia="Times New Roman" w:cs="Times New Roman"/>
          <w:szCs w:val="24"/>
        </w:rPr>
        <w:t xml:space="preserve"> δηλαδή</w:t>
      </w:r>
      <w:r>
        <w:rPr>
          <w:rFonts w:eastAsia="Times New Roman" w:cs="Times New Roman"/>
          <w:szCs w:val="24"/>
        </w:rPr>
        <w:t>,</w:t>
      </w:r>
      <w:r>
        <w:rPr>
          <w:rFonts w:eastAsia="Times New Roman" w:cs="Times New Roman"/>
          <w:szCs w:val="24"/>
        </w:rPr>
        <w:t xml:space="preserve"> η εταιρεία τηρεί τις συμβατικές της υποχρεώσεις απέναντι στη σύμβαση</w:t>
      </w:r>
      <w:r>
        <w:rPr>
          <w:rFonts w:eastAsia="Times New Roman" w:cs="Times New Roman"/>
          <w:szCs w:val="24"/>
        </w:rPr>
        <w:t>,</w:t>
      </w:r>
      <w:r>
        <w:rPr>
          <w:rFonts w:eastAsia="Times New Roman" w:cs="Times New Roman"/>
          <w:szCs w:val="24"/>
        </w:rPr>
        <w:t xml:space="preserve"> η οποία μιλά καθαρά για την καθετοποίηση των δραστηριοτήτων της.</w:t>
      </w:r>
    </w:p>
    <w:p w14:paraId="1559A80A"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Η διαιτησία </w:t>
      </w:r>
      <w:proofErr w:type="spellStart"/>
      <w:r>
        <w:rPr>
          <w:rFonts w:eastAsia="Times New Roman" w:cs="Times New Roman"/>
          <w:szCs w:val="24"/>
        </w:rPr>
        <w:t>απεφάνθη</w:t>
      </w:r>
      <w:proofErr w:type="spellEnd"/>
      <w:r>
        <w:rPr>
          <w:rFonts w:eastAsia="Times New Roman" w:cs="Times New Roman"/>
          <w:szCs w:val="24"/>
        </w:rPr>
        <w:t xml:space="preserve"> ότι υπάρχουν μεν καθυστερήσεις από την πλευρά της εταιρείας, καθώς και τεχνικές ελλείψεις,</w:t>
      </w:r>
      <w:r>
        <w:rPr>
          <w:rFonts w:eastAsia="Times New Roman" w:cs="Times New Roman"/>
          <w:szCs w:val="24"/>
        </w:rPr>
        <w:t xml:space="preserve"> οι οποίες δεν δικαιολογούν όμως καταγγελία της σύμβασης από την πλευρά του δημοσίου. Αυτή είναι η δικαίωση που υπονοήσατε. Ταυτόχρονα, αναγνώρισε προς όφελος του δημοσίου ότι η καθετοποίηση είναι ένα αναπόσπαστο κομμάτι του επενδυτικού σχεδίου και συνεπώς</w:t>
      </w:r>
      <w:r>
        <w:rPr>
          <w:rFonts w:eastAsia="Times New Roman" w:cs="Times New Roman"/>
          <w:szCs w:val="24"/>
        </w:rPr>
        <w:t xml:space="preserve"> σωστά το δημόσιο μεριμνά</w:t>
      </w:r>
      <w:r>
        <w:rPr>
          <w:rFonts w:eastAsia="Times New Roman" w:cs="Times New Roman"/>
          <w:szCs w:val="24"/>
        </w:rPr>
        <w:t>,</w:t>
      </w:r>
      <w:r>
        <w:rPr>
          <w:rFonts w:eastAsia="Times New Roman" w:cs="Times New Roman"/>
          <w:szCs w:val="24"/>
        </w:rPr>
        <w:t xml:space="preserve"> ούτως ώστε να υπάρξει βεβαιότητα και σαφές χρονοδιάγραμμα ως προς την υλοποίηση αυτού του έργου. Υπό αυτούς τους όρους νομίζω ότι η διαιτησία κατέληξε.</w:t>
      </w:r>
    </w:p>
    <w:p w14:paraId="1559A80B"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Να υπενθυμίσω τώρα και το δεύτερο σκέλος, ποιες είναι οι επενδύσεις και ποια </w:t>
      </w:r>
      <w:r>
        <w:rPr>
          <w:rFonts w:eastAsia="Times New Roman" w:cs="Times New Roman"/>
          <w:szCs w:val="24"/>
        </w:rPr>
        <w:t xml:space="preserve">είναι η λειτουργία της εταιρείας μέχρι σήμερα. Το Υπουργείο έχει </w:t>
      </w:r>
      <w:proofErr w:type="spellStart"/>
      <w:r>
        <w:rPr>
          <w:rFonts w:eastAsia="Times New Roman" w:cs="Times New Roman"/>
          <w:szCs w:val="24"/>
        </w:rPr>
        <w:t>αδειοδοτήσει</w:t>
      </w:r>
      <w:proofErr w:type="spellEnd"/>
      <w:r>
        <w:rPr>
          <w:rFonts w:eastAsia="Times New Roman" w:cs="Times New Roman"/>
          <w:szCs w:val="24"/>
        </w:rPr>
        <w:t xml:space="preserve"> πλήρως και λειτουργεί κανονικά το μεταλλείο της Ολυμπιάδας. Οι τελευταίες άδειες, όπως ξέρετε, δόθηκαν πριν </w:t>
      </w:r>
      <w:r>
        <w:rPr>
          <w:rFonts w:eastAsia="Times New Roman" w:cs="Times New Roman"/>
          <w:szCs w:val="24"/>
        </w:rPr>
        <w:t>από</w:t>
      </w:r>
      <w:r>
        <w:rPr>
          <w:rFonts w:eastAsia="Times New Roman" w:cs="Times New Roman"/>
          <w:szCs w:val="24"/>
        </w:rPr>
        <w:t xml:space="preserve"> ένα</w:t>
      </w:r>
      <w:r>
        <w:rPr>
          <w:rFonts w:eastAsia="Times New Roman" w:cs="Times New Roman"/>
          <w:szCs w:val="24"/>
        </w:rPr>
        <w:t>ν</w:t>
      </w:r>
      <w:r>
        <w:rPr>
          <w:rFonts w:eastAsia="Times New Roman" w:cs="Times New Roman"/>
          <w:szCs w:val="24"/>
        </w:rPr>
        <w:t xml:space="preserve"> χρόνο. Είναι σε πλήρη λειτουργία και έχουν </w:t>
      </w:r>
      <w:r>
        <w:rPr>
          <w:rFonts w:eastAsia="Times New Roman" w:cs="Times New Roman"/>
          <w:szCs w:val="24"/>
        </w:rPr>
        <w:lastRenderedPageBreak/>
        <w:t>γίνει οι αναγκαίες</w:t>
      </w:r>
      <w:r>
        <w:rPr>
          <w:rFonts w:eastAsia="Times New Roman" w:cs="Times New Roman"/>
          <w:szCs w:val="24"/>
        </w:rPr>
        <w:t xml:space="preserve"> επενδύσεις. Συνεπώς το ένα σκέλος της επένδυσης λειτουργεί κανονικά, όπως επίσης έχουν δοθεί πρόσφατα και οι </w:t>
      </w:r>
      <w:proofErr w:type="spellStart"/>
      <w:r>
        <w:rPr>
          <w:rFonts w:eastAsia="Times New Roman" w:cs="Times New Roman"/>
          <w:szCs w:val="24"/>
        </w:rPr>
        <w:t>αδειοδοτήσεις</w:t>
      </w:r>
      <w:proofErr w:type="spellEnd"/>
      <w:r>
        <w:rPr>
          <w:rFonts w:eastAsia="Times New Roman" w:cs="Times New Roman"/>
          <w:szCs w:val="24"/>
        </w:rPr>
        <w:t xml:space="preserve"> για το «</w:t>
      </w:r>
      <w:proofErr w:type="spellStart"/>
      <w:r>
        <w:rPr>
          <w:rFonts w:eastAsia="Times New Roman" w:cs="Times New Roman"/>
          <w:szCs w:val="24"/>
        </w:rPr>
        <w:t>Μαδέμ</w:t>
      </w:r>
      <w:proofErr w:type="spellEnd"/>
      <w:r>
        <w:rPr>
          <w:rFonts w:eastAsia="Times New Roman" w:cs="Times New Roman"/>
          <w:szCs w:val="24"/>
        </w:rPr>
        <w:t xml:space="preserve"> </w:t>
      </w:r>
      <w:proofErr w:type="spellStart"/>
      <w:r>
        <w:rPr>
          <w:rFonts w:eastAsia="Times New Roman" w:cs="Times New Roman"/>
          <w:szCs w:val="24"/>
        </w:rPr>
        <w:t>Λάκο</w:t>
      </w:r>
      <w:proofErr w:type="spellEnd"/>
      <w:r>
        <w:rPr>
          <w:rFonts w:eastAsia="Times New Roman" w:cs="Times New Roman"/>
          <w:szCs w:val="24"/>
        </w:rPr>
        <w:t xml:space="preserve">». </w:t>
      </w:r>
    </w:p>
    <w:p w14:paraId="1559A80C"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Στην </w:t>
      </w:r>
      <w:proofErr w:type="spellStart"/>
      <w:r>
        <w:rPr>
          <w:rFonts w:eastAsia="Times New Roman" w:cs="Times New Roman"/>
          <w:szCs w:val="24"/>
        </w:rPr>
        <w:t>επαύριο</w:t>
      </w:r>
      <w:proofErr w:type="spellEnd"/>
      <w:r>
        <w:rPr>
          <w:rFonts w:eastAsia="Times New Roman" w:cs="Times New Roman"/>
          <w:szCs w:val="24"/>
        </w:rPr>
        <w:t xml:space="preserve"> της διαιτησίας ξεκίνησε ένας διάλογος ανάμεσα στην εταιρεία και το Υπουργείο, ο οποίος αφορούσε σ</w:t>
      </w:r>
      <w:r>
        <w:rPr>
          <w:rFonts w:eastAsia="Times New Roman" w:cs="Times New Roman"/>
          <w:szCs w:val="24"/>
        </w:rPr>
        <w:t>το πώς θα μπορούσαμε, με βάση την απόφαση της διαιτησίας στην οποία αυστηρά κινούμαστε και ως Υπουργείο, να επιταχύνουμε και να έλθουμε σε συμφωνία με την εταιρεία</w:t>
      </w:r>
      <w:r>
        <w:rPr>
          <w:rFonts w:eastAsia="Times New Roman" w:cs="Times New Roman"/>
          <w:szCs w:val="24"/>
        </w:rPr>
        <w:t>,</w:t>
      </w:r>
      <w:r>
        <w:rPr>
          <w:rFonts w:eastAsia="Times New Roman" w:cs="Times New Roman"/>
          <w:szCs w:val="24"/>
        </w:rPr>
        <w:t xml:space="preserve"> αναφορικά με μία σειρά από μέριμνες-δεσμεύσεις που απορρέουν από την πλευρά της εταιρείας, </w:t>
      </w:r>
      <w:r>
        <w:rPr>
          <w:rFonts w:eastAsia="Times New Roman" w:cs="Times New Roman"/>
          <w:szCs w:val="24"/>
        </w:rPr>
        <w:t>προκειμένου να καταλήξουμε σε μια συμφωνία.</w:t>
      </w:r>
    </w:p>
    <w:p w14:paraId="1559A80D"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Εν μέσω αυτού του διαλόγου</w:t>
      </w:r>
      <w:r>
        <w:rPr>
          <w:rFonts w:eastAsia="Times New Roman" w:cs="Times New Roman"/>
          <w:szCs w:val="24"/>
        </w:rPr>
        <w:t>,</w:t>
      </w:r>
      <w:r>
        <w:rPr>
          <w:rFonts w:eastAsia="Times New Roman" w:cs="Times New Roman"/>
          <w:szCs w:val="24"/>
        </w:rPr>
        <w:t xml:space="preserve"> η εταιρεία προχώρησε σε εξώδικο. Δεν προσέφυγε στη δικαιοσύνη. Αυτό που συζητάμε είναι εξώδικο, που θεωρεί ότι η εταιρεία λόγω της καθυστέρησης ορισμένων αδειών –επαναλαμβάνω ότι οι Σκ</w:t>
      </w:r>
      <w:r>
        <w:rPr>
          <w:rFonts w:eastAsia="Times New Roman" w:cs="Times New Roman"/>
          <w:szCs w:val="24"/>
        </w:rPr>
        <w:t>ουριές συνδέονται άμεσα με την καθετοποίηση και την ολοκλήρωση του επενδυτικού σχεδίου- έχει διαφυγόντα κέρδη.</w:t>
      </w:r>
    </w:p>
    <w:p w14:paraId="1559A80E" w14:textId="77777777" w:rsidR="008955BF" w:rsidRDefault="000752B2">
      <w:pPr>
        <w:tabs>
          <w:tab w:val="left" w:pos="1134"/>
        </w:tabs>
        <w:spacing w:line="600" w:lineRule="auto"/>
        <w:ind w:firstLine="720"/>
        <w:contextualSpacing/>
        <w:jc w:val="both"/>
        <w:rPr>
          <w:rFonts w:eastAsia="Times New Roman" w:cs="Times New Roman"/>
          <w:szCs w:val="24"/>
        </w:rPr>
      </w:pPr>
      <w:r w:rsidRPr="009A65EF">
        <w:rPr>
          <w:rFonts w:eastAsia="Times New Roman" w:cs="Times New Roman"/>
          <w:szCs w:val="24"/>
        </w:rPr>
        <w:t>(Στο σημείο αυτό κτυπάει το κουδούνι λήξεως του χρ</w:t>
      </w:r>
      <w:r>
        <w:rPr>
          <w:rFonts w:eastAsia="Times New Roman" w:cs="Times New Roman"/>
          <w:szCs w:val="24"/>
        </w:rPr>
        <w:t>όνου ομιλίας του κυρίου Υπουργού</w:t>
      </w:r>
      <w:r w:rsidRPr="009A65EF">
        <w:rPr>
          <w:rFonts w:eastAsia="Times New Roman" w:cs="Times New Roman"/>
          <w:szCs w:val="24"/>
        </w:rPr>
        <w:t>)</w:t>
      </w:r>
    </w:p>
    <w:p w14:paraId="1559A80F"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Πρώτον, είναι εξώδικο και δεν ξέρω καν αν θα απαντήσω. Έχω ζητήσει τη γνώμη του Νομικού Συμβουλίου του Κράτους. Δεν νομίζω ότι είναι κάτι που έχει δεσμευτικό ή νομικό χαρακτήρα ή παράγει νομικά αποτελέσματα. Αυτό πρέπει να </w:t>
      </w:r>
      <w:r>
        <w:rPr>
          <w:rFonts w:eastAsia="Times New Roman" w:cs="Times New Roman"/>
          <w:szCs w:val="24"/>
        </w:rPr>
        <w:lastRenderedPageBreak/>
        <w:t>είναι σαφές, για να μην υπάρχει η</w:t>
      </w:r>
      <w:r>
        <w:rPr>
          <w:rFonts w:eastAsia="Times New Roman" w:cs="Times New Roman"/>
          <w:szCs w:val="24"/>
        </w:rPr>
        <w:t xml:space="preserve"> παραμικρή εντύπωση ότι αυτή τη στιγμή έχει ανοίξει κάποια νομική απαίτηση απέναντι στο ελληνικό δημόσιο. </w:t>
      </w:r>
    </w:p>
    <w:p w14:paraId="1559A810"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Είναι σαφές ότι είναι ένα εξώδικο. Όπως ξέρετε, το εξώδικο μπορεί να το απαντήσει το ΥΠΕΝ ή μπορεί να μην το απαντήσει καθόλου. Πάντως, δεν παράγει </w:t>
      </w:r>
      <w:r>
        <w:rPr>
          <w:rFonts w:eastAsia="Times New Roman" w:cs="Times New Roman"/>
          <w:szCs w:val="24"/>
        </w:rPr>
        <w:t>νομικές συνέπειες. Άρα είναι μία κίνηση που έκανε η εταιρεία και θα κριθεί επ’ αυτού, αλλά δεν παράγει…</w:t>
      </w:r>
    </w:p>
    <w:p w14:paraId="1559A811" w14:textId="77777777" w:rsidR="008955BF" w:rsidRDefault="000752B2">
      <w:pPr>
        <w:spacing w:line="600" w:lineRule="auto"/>
        <w:ind w:firstLine="720"/>
        <w:contextualSpacing/>
        <w:jc w:val="both"/>
        <w:rPr>
          <w:rFonts w:eastAsia="Times New Roman" w:cs="Times New Roman"/>
          <w:szCs w:val="24"/>
        </w:rPr>
      </w:pPr>
      <w:r w:rsidRPr="005E75B3">
        <w:rPr>
          <w:rFonts w:eastAsia="Times New Roman" w:cs="Times New Roman"/>
          <w:b/>
          <w:szCs w:val="24"/>
        </w:rPr>
        <w:t>ΠΡΟΕΔΡΕΥΩΝ (Μάριος Γεωργιάδης):</w:t>
      </w:r>
      <w:r>
        <w:rPr>
          <w:rFonts w:eastAsia="Times New Roman" w:cs="Times New Roman"/>
          <w:b/>
          <w:szCs w:val="24"/>
        </w:rPr>
        <w:t xml:space="preserve"> </w:t>
      </w:r>
      <w:r>
        <w:rPr>
          <w:rFonts w:eastAsia="Times New Roman" w:cs="Times New Roman"/>
          <w:szCs w:val="24"/>
        </w:rPr>
        <w:t>Κύριε Υπουργέ, να σας υπενθυμίσω ότι έχετε και δευτερολογία.</w:t>
      </w:r>
    </w:p>
    <w:p w14:paraId="1559A812"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b/>
          <w:szCs w:val="24"/>
        </w:rPr>
        <w:t xml:space="preserve">ΓΕΩΡΓΙΟΣ ΣΤΑΘΑΚΗΣ (Υπουργός Περιβάλλοντος και Ενέργειας): </w:t>
      </w:r>
      <w:r>
        <w:rPr>
          <w:rFonts w:eastAsia="Times New Roman" w:cs="Times New Roman"/>
          <w:szCs w:val="24"/>
        </w:rPr>
        <w:t>Κ</w:t>
      </w:r>
      <w:r>
        <w:rPr>
          <w:rFonts w:eastAsia="Times New Roman" w:cs="Times New Roman"/>
          <w:szCs w:val="24"/>
        </w:rPr>
        <w:t>λείνω, κύριε Πρόεδρε.</w:t>
      </w:r>
    </w:p>
    <w:p w14:paraId="1559A813"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Συνεπώς απέναντι σ’ αυτό η θέση μας παραμένει η ίδια. Συνεχίζουμε τον διάλογο και θεωρώ ότι στο πλαίσιο της συμφωνίας και του θεμιτού διαλόγου θα βρεθούν αμοιβαία αποδεκτές λύσεις. </w:t>
      </w:r>
    </w:p>
    <w:p w14:paraId="1559A814"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Ευχαριστούμε τον κύρ</w:t>
      </w:r>
      <w:r>
        <w:rPr>
          <w:rFonts w:eastAsia="Times New Roman" w:cs="Times New Roman"/>
          <w:szCs w:val="24"/>
        </w:rPr>
        <w:t>ιο Υπουργό.</w:t>
      </w:r>
    </w:p>
    <w:p w14:paraId="1559A815"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Ορίστε, κύριε Σκρέκα, έχετε στη διάθεσή σας τρία λεπτά για τη δευτερολογία σας.</w:t>
      </w:r>
    </w:p>
    <w:p w14:paraId="1559A816"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b/>
          <w:szCs w:val="24"/>
        </w:rPr>
        <w:t xml:space="preserve">ΚΩΝΣΤΑΝΤΙΝΟΣ ΣΚΡΕΚΑΣ: </w:t>
      </w:r>
      <w:r>
        <w:rPr>
          <w:rFonts w:eastAsia="Times New Roman" w:cs="Times New Roman"/>
          <w:szCs w:val="24"/>
        </w:rPr>
        <w:t xml:space="preserve">Κύριε Υπουργέ, αν μου επιτρέπετε, δυστυχώς την ώρα που η Κυβέρνησή σας παρεμποδίζει, βάζει εμπόδια στο να εξελιχθεί μια επένδυση και με αυτόν </w:t>
      </w:r>
      <w:r>
        <w:rPr>
          <w:rFonts w:eastAsia="Times New Roman" w:cs="Times New Roman"/>
          <w:szCs w:val="24"/>
        </w:rPr>
        <w:t xml:space="preserve">τον τρόπο στερεί από το κράτος έσοδα, την ίδια ώρα οφείλω </w:t>
      </w:r>
      <w:r>
        <w:rPr>
          <w:rFonts w:eastAsia="Times New Roman" w:cs="Times New Roman"/>
          <w:szCs w:val="24"/>
        </w:rPr>
        <w:lastRenderedPageBreak/>
        <w:t xml:space="preserve">να σας πω ότι οι ελεύθεροι επαγγελματίες βυθίζονται και βουλιάζουν κάτω από τους τραγικούς φόρους που εσείς τους έχετε επιβάλει. </w:t>
      </w:r>
    </w:p>
    <w:p w14:paraId="1559A817"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Δυστυχώς, η ανάπτυξη και η ελπίδα πρέπει να σας πω ότι δεν έρχονται </w:t>
      </w:r>
      <w:r>
        <w:rPr>
          <w:rFonts w:eastAsia="Times New Roman" w:cs="Times New Roman"/>
          <w:szCs w:val="24"/>
        </w:rPr>
        <w:t xml:space="preserve">ούτε μέσα από κομματικές ιδεοληψίες ούτε μέσα από αγκυλώσεις. Είναι αδιανόητο σήμερα, κύριε Υπουργέ, οι Έλληνες να </w:t>
      </w:r>
      <w:proofErr w:type="spellStart"/>
      <w:r>
        <w:rPr>
          <w:rFonts w:eastAsia="Times New Roman" w:cs="Times New Roman"/>
          <w:szCs w:val="24"/>
        </w:rPr>
        <w:t>φτωχοποιούνται</w:t>
      </w:r>
      <w:proofErr w:type="spellEnd"/>
      <w:r>
        <w:rPr>
          <w:rFonts w:eastAsia="Times New Roman" w:cs="Times New Roman"/>
          <w:szCs w:val="24"/>
        </w:rPr>
        <w:t>, όταν η Ελλάδα διαθέτει έναν θησαυρό ορυκτού πλούτου, τον οποίο δυστυχώς αρνείται η σημερινή Κυβέρνηση να τον αξιοποιήσει με ό</w:t>
      </w:r>
      <w:r>
        <w:rPr>
          <w:rFonts w:eastAsia="Times New Roman" w:cs="Times New Roman"/>
          <w:szCs w:val="24"/>
        </w:rPr>
        <w:t xml:space="preserve">ρους </w:t>
      </w:r>
      <w:proofErr w:type="spellStart"/>
      <w:r>
        <w:rPr>
          <w:rFonts w:eastAsia="Times New Roman" w:cs="Times New Roman"/>
          <w:szCs w:val="24"/>
        </w:rPr>
        <w:t>αειφορίας</w:t>
      </w:r>
      <w:proofErr w:type="spellEnd"/>
      <w:r>
        <w:rPr>
          <w:rFonts w:eastAsia="Times New Roman" w:cs="Times New Roman"/>
          <w:szCs w:val="24"/>
        </w:rPr>
        <w:t xml:space="preserve">, </w:t>
      </w:r>
      <w:proofErr w:type="spellStart"/>
      <w:r>
        <w:rPr>
          <w:rFonts w:eastAsia="Times New Roman" w:cs="Times New Roman"/>
          <w:szCs w:val="24"/>
        </w:rPr>
        <w:t>διατηρησιμότητας</w:t>
      </w:r>
      <w:proofErr w:type="spellEnd"/>
      <w:r>
        <w:rPr>
          <w:rFonts w:eastAsia="Times New Roman" w:cs="Times New Roman"/>
          <w:szCs w:val="24"/>
        </w:rPr>
        <w:t xml:space="preserve"> και, φυσικά, προστασίας του περιβάλλοντος. </w:t>
      </w:r>
    </w:p>
    <w:p w14:paraId="1559A818"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Εδώ θέσατε ένα δίλημμα, το οποίο πραγματικά δεν μπορεί να το καταλάβει ένας άνθρωπος ο οποίος σκέφτεται λογικά. Ο επενδυτής έρχεται και λέει στην Κυβέρνησή σας, στην ελληνική πολι</w:t>
      </w:r>
      <w:r>
        <w:rPr>
          <w:rFonts w:eastAsia="Times New Roman" w:cs="Times New Roman"/>
          <w:szCs w:val="24"/>
        </w:rPr>
        <w:t xml:space="preserve">τεία και στο ελληνικό </w:t>
      </w:r>
      <w:r>
        <w:rPr>
          <w:rFonts w:eastAsia="Times New Roman" w:cs="Times New Roman"/>
          <w:szCs w:val="24"/>
        </w:rPr>
        <w:t>δ</w:t>
      </w:r>
      <w:r>
        <w:rPr>
          <w:rFonts w:eastAsia="Times New Roman" w:cs="Times New Roman"/>
          <w:szCs w:val="24"/>
        </w:rPr>
        <w:t>ημόσιο «</w:t>
      </w:r>
      <w:r>
        <w:rPr>
          <w:rFonts w:eastAsia="Times New Roman" w:cs="Times New Roman"/>
          <w:szCs w:val="24"/>
        </w:rPr>
        <w:t>π</w:t>
      </w:r>
      <w:r>
        <w:rPr>
          <w:rFonts w:eastAsia="Times New Roman" w:cs="Times New Roman"/>
          <w:szCs w:val="24"/>
        </w:rPr>
        <w:t>αρακαλώ πολύ, δώστε μου τις άδειες που καθυστερείτε για να ολοκληρώσω την επένδυση που είναι μια καθετοποιημένη επένδυση, η οποία θα παράγει τελικά προϊόντα» και εσείς έρχεστε και του λέτε «</w:t>
      </w:r>
      <w:r>
        <w:rPr>
          <w:rFonts w:eastAsia="Times New Roman" w:cs="Times New Roman"/>
          <w:szCs w:val="24"/>
        </w:rPr>
        <w:t>ό</w:t>
      </w:r>
      <w:r>
        <w:rPr>
          <w:rFonts w:eastAsia="Times New Roman" w:cs="Times New Roman"/>
          <w:szCs w:val="24"/>
        </w:rPr>
        <w:t>χι, δεν σου δίνουμε τις άδειες γι</w:t>
      </w:r>
      <w:r>
        <w:rPr>
          <w:rFonts w:eastAsia="Times New Roman" w:cs="Times New Roman"/>
          <w:szCs w:val="24"/>
        </w:rPr>
        <w:t>α να ολοκληρώσεις την επένδυση</w:t>
      </w:r>
      <w:r>
        <w:rPr>
          <w:rFonts w:eastAsia="Times New Roman" w:cs="Times New Roman"/>
          <w:szCs w:val="24"/>
        </w:rPr>
        <w:t>,</w:t>
      </w:r>
      <w:r>
        <w:rPr>
          <w:rFonts w:eastAsia="Times New Roman" w:cs="Times New Roman"/>
          <w:szCs w:val="24"/>
        </w:rPr>
        <w:t xml:space="preserve"> </w:t>
      </w:r>
      <w:r>
        <w:rPr>
          <w:rFonts w:eastAsia="Times New Roman" w:cs="Times New Roman"/>
          <w:szCs w:val="24"/>
        </w:rPr>
        <w:t>α</w:t>
      </w:r>
      <w:r>
        <w:rPr>
          <w:rFonts w:eastAsia="Times New Roman" w:cs="Times New Roman"/>
          <w:szCs w:val="24"/>
        </w:rPr>
        <w:t xml:space="preserve">πόδειξέ μας ότι θες να κάνεις την επένδυση». </w:t>
      </w:r>
    </w:p>
    <w:p w14:paraId="1559A819"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Το ερώτημα είναι πάρα πολύ απλό: Γιατί δεν δίνετε τις άδειες, έτσι όπως προβλέπεται, έτσι όπως ορίζει η σύμβαση σε τελευταία ανάλυση, προκειμένου να ολοκληρώσει την επένδυση, να</w:t>
      </w:r>
      <w:r>
        <w:rPr>
          <w:rFonts w:eastAsia="Times New Roman" w:cs="Times New Roman"/>
          <w:szCs w:val="24"/>
        </w:rPr>
        <w:t xml:space="preserve"> δαπανήσει άλλο ένα μισό δισεκατομμύριο ευρώ, να δουλέψουν τουλάχιστον χίλιοι επιπλέον εργαζόμενοι κατά τη φάση της κατασκευής και </w:t>
      </w:r>
      <w:r>
        <w:rPr>
          <w:rFonts w:eastAsia="Times New Roman" w:cs="Times New Roman"/>
          <w:szCs w:val="24"/>
        </w:rPr>
        <w:lastRenderedPageBreak/>
        <w:t>να δημιουργηθούν τουλάχιστον επτακόσιες μόνιμες θέσεις εργασίας τα επόμενα χρόνια; Και</w:t>
      </w:r>
      <w:r>
        <w:rPr>
          <w:rFonts w:eastAsia="Times New Roman" w:cs="Times New Roman"/>
          <w:szCs w:val="24"/>
        </w:rPr>
        <w:t>,</w:t>
      </w:r>
      <w:r>
        <w:rPr>
          <w:rFonts w:eastAsia="Times New Roman" w:cs="Times New Roman"/>
          <w:szCs w:val="24"/>
        </w:rPr>
        <w:t xml:space="preserve"> αν τελικά το παραγόμενο αποτέλεσμα δε</w:t>
      </w:r>
      <w:r>
        <w:rPr>
          <w:rFonts w:eastAsia="Times New Roman" w:cs="Times New Roman"/>
          <w:szCs w:val="24"/>
        </w:rPr>
        <w:t>ν είναι αυτό το οποίο προβλέπεται από τη σύμβαση που έχετε υπογράψει εσείς ως Κυβέρνηση και εκείνος έχει αποδεχτεί ως επενδυτής, να έρθετε και να ζητήστε τα ρέστα. Να του βάλετε ίσως ποινές, να του πείτε να διορθώσει το τελικό αποτέλεσμα, αλλά τέλος πάντων</w:t>
      </w:r>
      <w:r>
        <w:rPr>
          <w:rFonts w:eastAsia="Times New Roman" w:cs="Times New Roman"/>
          <w:szCs w:val="24"/>
        </w:rPr>
        <w:t xml:space="preserve"> να λειτουργεί αυτή η επένδυση.</w:t>
      </w:r>
    </w:p>
    <w:p w14:paraId="1559A81A"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Καταλαβαίνετε, λοιπόν, ότι </w:t>
      </w:r>
      <w:r>
        <w:rPr>
          <w:rFonts w:eastAsia="Times New Roman" w:cs="Times New Roman"/>
          <w:szCs w:val="24"/>
        </w:rPr>
        <w:t>«</w:t>
      </w:r>
      <w:r>
        <w:rPr>
          <w:rFonts w:eastAsia="Times New Roman" w:cs="Times New Roman"/>
          <w:szCs w:val="24"/>
        </w:rPr>
        <w:t>όποιος δεν θέλει να ζυμώσει δέκα μέρες κοσκινίζει</w:t>
      </w:r>
      <w:r>
        <w:rPr>
          <w:rFonts w:eastAsia="Times New Roman" w:cs="Times New Roman"/>
          <w:szCs w:val="24"/>
        </w:rPr>
        <w:t>»</w:t>
      </w:r>
      <w:r>
        <w:rPr>
          <w:rFonts w:eastAsia="Times New Roman" w:cs="Times New Roman"/>
          <w:szCs w:val="24"/>
        </w:rPr>
        <w:t xml:space="preserve">. </w:t>
      </w:r>
    </w:p>
    <w:p w14:paraId="1559A81B"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Εσείς, κύριε Υπουργέ, δεν θέλετε να προχωρήσει αυτή η επένδυση. Το ερώτημα είναι συγκεκριμένο. Αυτή η επένδυση, όπως θέλω να υπενθυμίσω, έχει κ</w:t>
      </w:r>
      <w:r>
        <w:rPr>
          <w:rFonts w:eastAsia="Times New Roman" w:cs="Times New Roman"/>
          <w:szCs w:val="24"/>
        </w:rPr>
        <w:t>ριθεί δεκαοκτώ φορές από το Σ</w:t>
      </w:r>
      <w:r>
        <w:rPr>
          <w:rFonts w:eastAsia="Times New Roman" w:cs="Times New Roman"/>
          <w:szCs w:val="24"/>
        </w:rPr>
        <w:t>.</w:t>
      </w:r>
      <w:r>
        <w:rPr>
          <w:rFonts w:eastAsia="Times New Roman" w:cs="Times New Roman"/>
          <w:szCs w:val="24"/>
        </w:rPr>
        <w:t>τ</w:t>
      </w:r>
      <w:r>
        <w:rPr>
          <w:rFonts w:eastAsia="Times New Roman" w:cs="Times New Roman"/>
          <w:szCs w:val="24"/>
        </w:rPr>
        <w:t>.</w:t>
      </w:r>
      <w:r>
        <w:rPr>
          <w:rFonts w:eastAsia="Times New Roman" w:cs="Times New Roman"/>
          <w:szCs w:val="24"/>
        </w:rPr>
        <w:t>Ε</w:t>
      </w:r>
      <w:r>
        <w:rPr>
          <w:rFonts w:eastAsia="Times New Roman" w:cs="Times New Roman"/>
          <w:szCs w:val="24"/>
        </w:rPr>
        <w:t>.</w:t>
      </w:r>
      <w:r>
        <w:rPr>
          <w:rFonts w:eastAsia="Times New Roman" w:cs="Times New Roman"/>
          <w:szCs w:val="24"/>
        </w:rPr>
        <w:t>. Υπάρχει μια διαιτησία που λέει ότι δεν έχει αντισυμβατική συμπεριφορά ο επενδυτής. Είναι μια επένδυση από την οποία τα επόμενα χρόνια το ελληνικό κράτος περιμένει πολλά δισεκατομμύρια έσοδα σε φόρους και εισφορές. Χιλιάδ</w:t>
      </w:r>
      <w:r>
        <w:rPr>
          <w:rFonts w:eastAsia="Times New Roman" w:cs="Times New Roman"/>
          <w:szCs w:val="24"/>
        </w:rPr>
        <w:t>ες εργαζόμενοι σήμερα εργάζονται εκεί και αύριο κινδυνεύει η θέση τους, αν αυτή η επένδυση δεν ολοκληρωθεί</w:t>
      </w:r>
      <w:r>
        <w:rPr>
          <w:rFonts w:eastAsia="Times New Roman" w:cs="Times New Roman"/>
          <w:szCs w:val="24"/>
        </w:rPr>
        <w:t>,</w:t>
      </w:r>
      <w:r>
        <w:rPr>
          <w:rFonts w:eastAsia="Times New Roman" w:cs="Times New Roman"/>
          <w:szCs w:val="24"/>
        </w:rPr>
        <w:t xml:space="preserve"> και φοβούνται για τη δουλειά τους. </w:t>
      </w:r>
    </w:p>
    <w:p w14:paraId="1559A81C"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Εδώ οφείλετε κάποιες απαντήσεις. Πρώτον, σε ποιες ενέργειες θα προβείτε ως προς αυτό το ενδεχόμενο –για το οποίο</w:t>
      </w:r>
      <w:r>
        <w:rPr>
          <w:rFonts w:eastAsia="Times New Roman" w:cs="Times New Roman"/>
          <w:szCs w:val="24"/>
        </w:rPr>
        <w:t xml:space="preserve"> εσείς λέτε ότι δεν έχει κανένα ενδιαφέρον- αυτό το εξώδικο, το οποίο κατά την άποψή μας είναι, δυστυχώς, μια προειδο</w:t>
      </w:r>
      <w:r>
        <w:rPr>
          <w:rFonts w:eastAsia="Times New Roman" w:cs="Times New Roman"/>
          <w:szCs w:val="24"/>
        </w:rPr>
        <w:lastRenderedPageBreak/>
        <w:t>ποίηση; Φυσικά, ελπίζουμε σε κα</w:t>
      </w:r>
      <w:r>
        <w:rPr>
          <w:rFonts w:eastAsia="Times New Roman" w:cs="Times New Roman"/>
          <w:szCs w:val="24"/>
        </w:rPr>
        <w:t>μ</w:t>
      </w:r>
      <w:r>
        <w:rPr>
          <w:rFonts w:eastAsia="Times New Roman" w:cs="Times New Roman"/>
          <w:szCs w:val="24"/>
        </w:rPr>
        <w:t xml:space="preserve">μία περίπτωση να μη χρειαστεί το ελληνικό </w:t>
      </w:r>
      <w:r>
        <w:rPr>
          <w:rFonts w:eastAsia="Times New Roman" w:cs="Times New Roman"/>
          <w:szCs w:val="24"/>
        </w:rPr>
        <w:t>δ</w:t>
      </w:r>
      <w:r>
        <w:rPr>
          <w:rFonts w:eastAsia="Times New Roman" w:cs="Times New Roman"/>
          <w:szCs w:val="24"/>
        </w:rPr>
        <w:t>ημόσιο να πληρώσει ούτε ένα ευρώ σε έναν επενδυτή και σε μια επέ</w:t>
      </w:r>
      <w:r>
        <w:rPr>
          <w:rFonts w:eastAsia="Times New Roman" w:cs="Times New Roman"/>
          <w:szCs w:val="24"/>
        </w:rPr>
        <w:t xml:space="preserve">νδυση από την οποία όφειλε να έχει δισεκατομμύρια έσοδα. Δεν πρέπει να πληρώσει και από πάνω στον επενδυτή. </w:t>
      </w:r>
    </w:p>
    <w:p w14:paraId="1559A81D"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Για να αποφευχθεί, λοιπόν, ένα ενδεχόμενο να πληρώσει το ελληνικό </w:t>
      </w:r>
      <w:r>
        <w:rPr>
          <w:rFonts w:eastAsia="Times New Roman" w:cs="Times New Roman"/>
          <w:szCs w:val="24"/>
        </w:rPr>
        <w:t>δ</w:t>
      </w:r>
      <w:r>
        <w:rPr>
          <w:rFonts w:eastAsia="Times New Roman" w:cs="Times New Roman"/>
          <w:szCs w:val="24"/>
        </w:rPr>
        <w:t>ημόσιο έστω και ένα ευρώ, τι προτίθεστε εσείς ως αρμόδιος Υπουργός να κάνετε για</w:t>
      </w:r>
      <w:r>
        <w:rPr>
          <w:rFonts w:eastAsia="Times New Roman" w:cs="Times New Roman"/>
          <w:szCs w:val="24"/>
        </w:rPr>
        <w:t xml:space="preserve"> να αποτρέψετε αυτό το ενδεχόμενο; Θα είστε εσείς υπεύθυνος, κύριε Υπουργέ, προσωπικά; Αναλαμβάνετε την πολιτική ευθύνη, εφόσον στο μέλλον μπορεί να υπάρξει έστω και μια ελάχιστη</w:t>
      </w:r>
      <w:r>
        <w:rPr>
          <w:rFonts w:eastAsia="Times New Roman" w:cs="Times New Roman"/>
          <w:szCs w:val="24"/>
        </w:rPr>
        <w:t>,</w:t>
      </w:r>
      <w:r>
        <w:rPr>
          <w:rFonts w:eastAsia="Times New Roman" w:cs="Times New Roman"/>
          <w:szCs w:val="24"/>
        </w:rPr>
        <w:t xml:space="preserve"> απευκταία</w:t>
      </w:r>
      <w:r>
        <w:rPr>
          <w:rFonts w:eastAsia="Times New Roman" w:cs="Times New Roman"/>
          <w:szCs w:val="24"/>
        </w:rPr>
        <w:t>,</w:t>
      </w:r>
      <w:r>
        <w:rPr>
          <w:rFonts w:eastAsia="Times New Roman" w:cs="Times New Roman"/>
          <w:szCs w:val="24"/>
        </w:rPr>
        <w:t xml:space="preserve"> πιθανότητα το ελληνικό </w:t>
      </w:r>
      <w:r>
        <w:rPr>
          <w:rFonts w:eastAsia="Times New Roman" w:cs="Times New Roman"/>
          <w:szCs w:val="24"/>
        </w:rPr>
        <w:t>δ</w:t>
      </w:r>
      <w:r>
        <w:rPr>
          <w:rFonts w:eastAsia="Times New Roman" w:cs="Times New Roman"/>
          <w:szCs w:val="24"/>
        </w:rPr>
        <w:t>ημόσιο να πληρώσει έστω και ένα ευρώ στον</w:t>
      </w:r>
      <w:r>
        <w:rPr>
          <w:rFonts w:eastAsia="Times New Roman" w:cs="Times New Roman"/>
          <w:szCs w:val="24"/>
        </w:rPr>
        <w:t xml:space="preserve"> εν λόγω επενδυτή; </w:t>
      </w:r>
    </w:p>
    <w:p w14:paraId="1559A81E"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Δεύτερον, αληθεύει ή όχι ότι δεν προχωράτε στην έκδοση των απαιτούμενων αδειών γιατί σας τραβάνε το λουρί κάποιες δικές σας κομματικές οργανώσεις, οι οποίες είχαν δυστυχώς παρασύρει ένα συγκεκριμένο κοινό στην εν λόγω περιοχή που τώρα β</w:t>
      </w:r>
      <w:r>
        <w:rPr>
          <w:rFonts w:eastAsia="Times New Roman" w:cs="Times New Roman"/>
          <w:szCs w:val="24"/>
        </w:rPr>
        <w:t>λέπει ότι άλλη είναι η αλήθεια; Γι</w:t>
      </w:r>
      <w:r>
        <w:rPr>
          <w:rFonts w:eastAsia="Times New Roman" w:cs="Times New Roman"/>
          <w:szCs w:val="24"/>
        </w:rPr>
        <w:t>α</w:t>
      </w:r>
      <w:r>
        <w:rPr>
          <w:rFonts w:eastAsia="Times New Roman" w:cs="Times New Roman"/>
          <w:szCs w:val="24"/>
        </w:rPr>
        <w:t xml:space="preserve"> αυτόν τον λόγο εσείς δεν μπορείτε να πάτε κόντρα σ’ αυτούς που σήκωσαν το λάβαρο τότε της αντίδρασης και να εκδώσετε αυτές τις άδειες. Να μας απαντήστε, λοιπόν, αν είναι θέμα κομματικό αυτό για το οποίο εσείς εμποδίζετε αυτή την επένδυση.</w:t>
      </w:r>
    </w:p>
    <w:p w14:paraId="1559A81F"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Τέλος, πώς πιστε</w:t>
      </w:r>
      <w:r>
        <w:rPr>
          <w:rFonts w:eastAsia="Times New Roman" w:cs="Times New Roman"/>
          <w:szCs w:val="24"/>
        </w:rPr>
        <w:t xml:space="preserve">ύετε, κύριε Υπουργέ, ότι μπορεί να έρθει η ανάπτυξη και να σταματήσει να </w:t>
      </w:r>
      <w:proofErr w:type="spellStart"/>
      <w:r>
        <w:rPr>
          <w:rFonts w:eastAsia="Times New Roman" w:cs="Times New Roman"/>
          <w:szCs w:val="24"/>
        </w:rPr>
        <w:t>φτωχοποιείται</w:t>
      </w:r>
      <w:proofErr w:type="spellEnd"/>
      <w:r>
        <w:rPr>
          <w:rFonts w:eastAsia="Times New Roman" w:cs="Times New Roman"/>
          <w:szCs w:val="24"/>
        </w:rPr>
        <w:t xml:space="preserve"> ο ελληνικός λαός και η μεσαία τάξη, να σταματήσουν </w:t>
      </w:r>
      <w:r>
        <w:rPr>
          <w:rFonts w:eastAsia="Times New Roman" w:cs="Times New Roman"/>
          <w:szCs w:val="24"/>
        </w:rPr>
        <w:lastRenderedPageBreak/>
        <w:t>οι άνθρωποι να φεύγουν στο εξωτερικό για να έχουν μια καλύτερη ζωή, όταν εσείς τη μεγαλύτερη επένδυση αυτή τη στιγμή σ</w:t>
      </w:r>
      <w:r>
        <w:rPr>
          <w:rFonts w:eastAsia="Times New Roman" w:cs="Times New Roman"/>
          <w:szCs w:val="24"/>
        </w:rPr>
        <w:t>τον εξορυκτικό κλάδο και στον κλάδο της μεταλλουργίας στη χώρα την εμποδίζετε –συγγνώμη που θα το πω</w:t>
      </w:r>
      <w:r>
        <w:rPr>
          <w:rFonts w:eastAsia="Times New Roman" w:cs="Times New Roman"/>
          <w:szCs w:val="24"/>
        </w:rPr>
        <w:t>–</w:t>
      </w:r>
      <w:r>
        <w:rPr>
          <w:rFonts w:eastAsia="Times New Roman" w:cs="Times New Roman"/>
          <w:szCs w:val="24"/>
        </w:rPr>
        <w:t xml:space="preserve"> με αιτιάσεις και δικαιολογίες που δεν έχουν κα</w:t>
      </w:r>
      <w:r>
        <w:rPr>
          <w:rFonts w:eastAsia="Times New Roman" w:cs="Times New Roman"/>
          <w:szCs w:val="24"/>
        </w:rPr>
        <w:t>μ</w:t>
      </w:r>
      <w:r>
        <w:rPr>
          <w:rFonts w:eastAsia="Times New Roman" w:cs="Times New Roman"/>
          <w:szCs w:val="24"/>
        </w:rPr>
        <w:t>μία βάση;</w:t>
      </w:r>
    </w:p>
    <w:p w14:paraId="1559A820"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Σας ευχαριστώ.</w:t>
      </w:r>
    </w:p>
    <w:p w14:paraId="1559A821" w14:textId="77777777" w:rsidR="008955BF" w:rsidRDefault="000752B2">
      <w:pPr>
        <w:tabs>
          <w:tab w:val="left" w:pos="3873"/>
        </w:tabs>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τον κ. Σκρέκα.</w:t>
      </w:r>
    </w:p>
    <w:p w14:paraId="1559A822" w14:textId="77777777" w:rsidR="008955BF" w:rsidRDefault="000752B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Κύριε Υπουργέ, έχετε τ</w:t>
      </w:r>
      <w:r>
        <w:rPr>
          <w:rFonts w:eastAsia="Times New Roman" w:cs="Times New Roman"/>
          <w:szCs w:val="24"/>
        </w:rPr>
        <w:t>ον λόγο για τρία λεπτά.</w:t>
      </w:r>
    </w:p>
    <w:p w14:paraId="1559A823" w14:textId="77777777" w:rsidR="008955BF" w:rsidRDefault="000752B2">
      <w:pPr>
        <w:spacing w:line="600" w:lineRule="auto"/>
        <w:ind w:firstLine="720"/>
        <w:contextualSpacing/>
        <w:jc w:val="both"/>
        <w:rPr>
          <w:rFonts w:eastAsia="Times New Roman" w:cs="Times New Roman"/>
          <w:szCs w:val="24"/>
        </w:rPr>
      </w:pPr>
      <w:r w:rsidRPr="00146065">
        <w:rPr>
          <w:rFonts w:eastAsia="Times New Roman" w:cs="Times New Roman"/>
          <w:b/>
          <w:szCs w:val="24"/>
        </w:rPr>
        <w:t xml:space="preserve">ΓΕΩΡΓΙΟΣ ΣΤΑΘΑΚΗΣ </w:t>
      </w:r>
      <w:r>
        <w:rPr>
          <w:rFonts w:eastAsia="Times New Roman" w:cs="Times New Roman"/>
          <w:b/>
          <w:szCs w:val="24"/>
        </w:rPr>
        <w:t xml:space="preserve">(Υπουργός Περιβάλλοντος και Ενέργειας): </w:t>
      </w:r>
      <w:r>
        <w:rPr>
          <w:rFonts w:eastAsia="Times New Roman" w:cs="Times New Roman"/>
          <w:szCs w:val="24"/>
        </w:rPr>
        <w:t xml:space="preserve">Το ότι υπάρχουν διαφορετικές απόψεις για την επένδυση είναι γνωστό, αλλά δεν διατρέχουν μόνο τον </w:t>
      </w:r>
      <w:r w:rsidRPr="009E3DD6">
        <w:rPr>
          <w:rFonts w:eastAsia="Times New Roman" w:cs="Times New Roman"/>
          <w:szCs w:val="24"/>
        </w:rPr>
        <w:t>ΣΥΡΙΖΑ</w:t>
      </w:r>
      <w:r>
        <w:rPr>
          <w:rFonts w:eastAsia="Times New Roman" w:cs="Times New Roman"/>
          <w:szCs w:val="24"/>
        </w:rPr>
        <w:t xml:space="preserve">, διατρέχουν και τη </w:t>
      </w:r>
      <w:r w:rsidRPr="00391AB7">
        <w:rPr>
          <w:rFonts w:eastAsia="Times New Roman" w:cs="Times New Roman"/>
          <w:szCs w:val="24"/>
        </w:rPr>
        <w:t>Νέα Δημοκρατία</w:t>
      </w:r>
      <w:r>
        <w:rPr>
          <w:rFonts w:eastAsia="Times New Roman" w:cs="Times New Roman"/>
          <w:szCs w:val="24"/>
        </w:rPr>
        <w:t xml:space="preserve">. Ρωτήστε τον τοπικό Βουλευτή σας να </w:t>
      </w:r>
      <w:r>
        <w:rPr>
          <w:rFonts w:eastAsia="Times New Roman" w:cs="Times New Roman"/>
          <w:szCs w:val="24"/>
        </w:rPr>
        <w:t>ανατρέξει στις δηλώσεις της κ. Μπακογιάννη και σε πολλές άλλες δηλώσεις. Άρα απορώ γιατί κομματικοποιείτε το όλο θέμα.</w:t>
      </w:r>
    </w:p>
    <w:p w14:paraId="1559A824" w14:textId="77777777" w:rsidR="008955BF" w:rsidRDefault="000752B2">
      <w:pPr>
        <w:spacing w:line="600" w:lineRule="auto"/>
        <w:ind w:firstLine="720"/>
        <w:contextualSpacing/>
        <w:jc w:val="both"/>
        <w:rPr>
          <w:rFonts w:eastAsia="Times New Roman" w:cs="Times New Roman"/>
          <w:szCs w:val="24"/>
        </w:rPr>
      </w:pPr>
      <w:r w:rsidRPr="001878DA">
        <w:rPr>
          <w:rFonts w:eastAsia="Times New Roman" w:cs="Times New Roman"/>
          <w:szCs w:val="24"/>
        </w:rPr>
        <w:t>Νομίζω ότι</w:t>
      </w:r>
      <w:r>
        <w:rPr>
          <w:rFonts w:eastAsia="Times New Roman" w:cs="Times New Roman"/>
          <w:szCs w:val="24"/>
        </w:rPr>
        <w:t xml:space="preserve"> η πραγματικότητα για τα κέρδη και τις ζημίες για το ελληνικό δημόσιο</w:t>
      </w:r>
      <w:r w:rsidRPr="000A739B">
        <w:rPr>
          <w:rFonts w:eastAsia="Times New Roman" w:cs="Times New Roman"/>
          <w:szCs w:val="24"/>
        </w:rPr>
        <w:t xml:space="preserve"> </w:t>
      </w:r>
      <w:r>
        <w:rPr>
          <w:rFonts w:eastAsia="Times New Roman" w:cs="Times New Roman"/>
          <w:szCs w:val="24"/>
        </w:rPr>
        <w:t>έχει ως εξής. Θα συμφωνήσετε μαζί μου ότι</w:t>
      </w:r>
      <w:r>
        <w:rPr>
          <w:rFonts w:eastAsia="Times New Roman" w:cs="Times New Roman"/>
          <w:szCs w:val="24"/>
        </w:rPr>
        <w:t>,</w:t>
      </w:r>
      <w:r>
        <w:rPr>
          <w:rFonts w:eastAsia="Times New Roman" w:cs="Times New Roman"/>
          <w:szCs w:val="24"/>
        </w:rPr>
        <w:t xml:space="preserve"> αν η επένδυση </w:t>
      </w:r>
      <w:r>
        <w:rPr>
          <w:rFonts w:eastAsia="Times New Roman" w:cs="Times New Roman"/>
          <w:szCs w:val="24"/>
        </w:rPr>
        <w:t>περιοριστεί στην εξόρυξη και εξαγωγή της πρώτης ύλης στο εξωτερικό, τα οφέλη για το ελληνικό δημόσιο και με βάση τις πληρωμές</w:t>
      </w:r>
      <w:r w:rsidRPr="000A739B">
        <w:rPr>
          <w:rFonts w:eastAsia="Times New Roman" w:cs="Times New Roman"/>
          <w:szCs w:val="24"/>
        </w:rPr>
        <w:t>,</w:t>
      </w:r>
      <w:r>
        <w:rPr>
          <w:rFonts w:eastAsia="Times New Roman" w:cs="Times New Roman"/>
          <w:szCs w:val="24"/>
        </w:rPr>
        <w:t xml:space="preserve"> τα </w:t>
      </w:r>
      <w:proofErr w:type="spellStart"/>
      <w:r w:rsidRPr="000A739B">
        <w:rPr>
          <w:rFonts w:eastAsia="Times New Roman" w:cs="Times New Roman"/>
          <w:szCs w:val="24"/>
        </w:rPr>
        <w:t>royalties</w:t>
      </w:r>
      <w:proofErr w:type="spellEnd"/>
      <w:r>
        <w:rPr>
          <w:rFonts w:eastAsia="Times New Roman" w:cs="Times New Roman"/>
          <w:szCs w:val="24"/>
        </w:rPr>
        <w:t xml:space="preserve"> που πληρώνουν με βάση την ισχύουσα απόφαση είναι σχεδόν μηδενικά. Παράγονται κάποιοι φόροι. </w:t>
      </w:r>
      <w:r w:rsidRPr="00AC526C">
        <w:rPr>
          <w:rFonts w:eastAsia="Times New Roman" w:cs="Times New Roman"/>
          <w:szCs w:val="24"/>
        </w:rPr>
        <w:t>Όμως</w:t>
      </w:r>
      <w:r>
        <w:rPr>
          <w:rFonts w:eastAsia="Times New Roman" w:cs="Times New Roman"/>
          <w:szCs w:val="24"/>
        </w:rPr>
        <w:t>, όπως καταλα</w:t>
      </w:r>
      <w:r>
        <w:rPr>
          <w:rFonts w:eastAsia="Times New Roman" w:cs="Times New Roman"/>
          <w:szCs w:val="24"/>
        </w:rPr>
        <w:lastRenderedPageBreak/>
        <w:t>βαίνετε</w:t>
      </w:r>
      <w:r>
        <w:rPr>
          <w:rFonts w:eastAsia="Times New Roman" w:cs="Times New Roman"/>
          <w:szCs w:val="24"/>
        </w:rPr>
        <w:t xml:space="preserve">, τα οφέλη είναι μηδενικά, καθώς το μεγάλο όφελος για την ελληνική </w:t>
      </w:r>
      <w:r w:rsidRPr="00A42664">
        <w:rPr>
          <w:rFonts w:eastAsia="Times New Roman" w:cs="Times New Roman"/>
          <w:szCs w:val="24"/>
        </w:rPr>
        <w:t>οικονομία</w:t>
      </w:r>
      <w:r>
        <w:rPr>
          <w:rFonts w:eastAsia="Times New Roman" w:cs="Times New Roman"/>
          <w:szCs w:val="24"/>
        </w:rPr>
        <w:t xml:space="preserve"> θα είναι η καθετοποίηση, η οποία θα προσθέσει τις εκατό μονάδες. Το 80% είναι η καθετοποίηση. </w:t>
      </w:r>
    </w:p>
    <w:p w14:paraId="1559A825"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Άρα θεωρώ ότι δεν υπάρχει καμμία πλευρά η οποία δεν θα συμφωνούσε, διότι τα μεγάλα ο</w:t>
      </w:r>
      <w:r>
        <w:rPr>
          <w:rFonts w:eastAsia="Times New Roman" w:cs="Times New Roman"/>
          <w:szCs w:val="24"/>
        </w:rPr>
        <w:t>φέλη προκύπτουν από αυτό.</w:t>
      </w:r>
      <w:r w:rsidRPr="000A739B">
        <w:rPr>
          <w:rFonts w:eastAsia="Times New Roman" w:cs="Times New Roman"/>
          <w:szCs w:val="24"/>
        </w:rPr>
        <w:t xml:space="preserve"> </w:t>
      </w:r>
      <w:r>
        <w:rPr>
          <w:rFonts w:eastAsia="Times New Roman" w:cs="Times New Roman"/>
          <w:szCs w:val="24"/>
        </w:rPr>
        <w:t>Από εκεί και πέρα, είναι λογική η μέριμνα του δημοσίου να προσπαθεί να διαμορφώσει τις συνθήκες αυτό να πραγματοποιηθεί μετά βεβαιότητας.</w:t>
      </w:r>
    </w:p>
    <w:p w14:paraId="1559A826"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Δεύτερον, τούτου δοθέντος, επειδή τα οφέλη του </w:t>
      </w:r>
      <w:r w:rsidRPr="00B93758">
        <w:rPr>
          <w:rFonts w:eastAsia="Times New Roman" w:cs="Times New Roman"/>
          <w:szCs w:val="24"/>
        </w:rPr>
        <w:t xml:space="preserve">ελληνικού </w:t>
      </w:r>
      <w:r>
        <w:rPr>
          <w:rFonts w:eastAsia="Times New Roman" w:cs="Times New Roman"/>
          <w:szCs w:val="24"/>
        </w:rPr>
        <w:t>δημοσίου προκύπτουν από αυτό, είναι</w:t>
      </w:r>
      <w:r>
        <w:rPr>
          <w:rFonts w:eastAsia="Times New Roman" w:cs="Times New Roman"/>
          <w:szCs w:val="24"/>
        </w:rPr>
        <w:t xml:space="preserve"> λίγο αμφίσημο το επιχείρημά σας για τα διαφυγόντα κέρδη από κάποιες καθυστερήσεις της εταιρείας για νέες επενδύσεις που δεν έχει κάνει. Δηλαδή, διαφυγόντα κέρδη για επενδύσεις που δεν έχει κάνει! Αν είχε κάνει επενδύσεις και καθυστερούσαν, να το καταλάβω.</w:t>
      </w:r>
      <w:r>
        <w:rPr>
          <w:rFonts w:eastAsia="Times New Roman" w:cs="Times New Roman"/>
          <w:szCs w:val="24"/>
        </w:rPr>
        <w:t xml:space="preserve"> </w:t>
      </w:r>
    </w:p>
    <w:p w14:paraId="1559A827"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Με το ίδιο επιχείρημα στην ίδια ακριβώς βάση το δημόσιο, εφόσον δεν έχει καλυφθεί για την καθετοποίηση, θα μπορούσε να θέσει θέμα διαφυγόντων κερδών, διότι έχουμε δραματική καθυστέρηση τεχνικής επάρκειας και τεχνικών μελετών και ολοκλήρωσης της </w:t>
      </w:r>
      <w:r>
        <w:rPr>
          <w:rFonts w:eastAsia="Times New Roman" w:cs="Times New Roman"/>
          <w:szCs w:val="24"/>
        </w:rPr>
        <w:t>επένδυσης, η οποία θα έθετε στο μέλλον, κατά τη δήλωσή σας, θέμα διαφυγόντων κερδών για το ελληνικό δημόσιο.</w:t>
      </w:r>
    </w:p>
    <w:p w14:paraId="1559A828"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lastRenderedPageBreak/>
        <w:t>Συνεπώς δεν είναι αυτό το επίμαχο, κατά τη γνώμη μας, θέμα. Το επίμαχο, κατά τη γνώμη μας, θέμα και γι’ αυτό πήγαμε συναινετικά στη διαιτησία, ήταν</w:t>
      </w:r>
      <w:r>
        <w:rPr>
          <w:rFonts w:eastAsia="Times New Roman" w:cs="Times New Roman"/>
          <w:szCs w:val="24"/>
        </w:rPr>
        <w:t xml:space="preserve"> ακριβώς να διευκρινιστούν η τήρηση από κάθε πλευρά των υποχρεώσεών της και η προσπάθεια να μεγιστοποιήσουν το δημόσιο συμφέρον από αυτή την ιστορία.</w:t>
      </w:r>
    </w:p>
    <w:p w14:paraId="1559A829" w14:textId="77777777" w:rsidR="008955BF" w:rsidRDefault="000752B2">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τον κύριο Υπουργό.</w:t>
      </w:r>
    </w:p>
    <w:p w14:paraId="1559A82A"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Πριν προχωρήσουμε στην επόμενη ερώτηση, να</w:t>
      </w:r>
      <w:r>
        <w:rPr>
          <w:rFonts w:eastAsia="Times New Roman" w:cs="Times New Roman"/>
          <w:szCs w:val="24"/>
        </w:rPr>
        <w:t xml:space="preserve"> διαβάσω τις ερωτήσεις που δεν θα συζητηθούν. </w:t>
      </w:r>
    </w:p>
    <w:p w14:paraId="1559A82B"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Δεν θα συζητηθεί η τρίτη με αριθμό 50/17-9-2018 ε</w:t>
      </w:r>
      <w:r w:rsidRPr="00730F3C">
        <w:rPr>
          <w:rFonts w:eastAsia="Times New Roman" w:cs="Times New Roman"/>
          <w:szCs w:val="24"/>
        </w:rPr>
        <w:t xml:space="preserve">πίκαιρη </w:t>
      </w:r>
      <w:r>
        <w:rPr>
          <w:rFonts w:eastAsia="Times New Roman" w:cs="Times New Roman"/>
          <w:szCs w:val="24"/>
        </w:rPr>
        <w:t>ε</w:t>
      </w:r>
      <w:r w:rsidRPr="00730F3C">
        <w:rPr>
          <w:rFonts w:eastAsia="Times New Roman" w:cs="Times New Roman"/>
          <w:szCs w:val="24"/>
        </w:rPr>
        <w:t>ρώτηση του Βουλευτή Κιλκίς του Λαϊκού Συνδέσμου – Χρυσή Αυγή κ. Χρήστου Χατζησάββα προς την Υπουργό Προστασίας του Πολίτη, με θέμα: «Αναίτια βία άσκησε</w:t>
      </w:r>
      <w:r w:rsidRPr="00730F3C">
        <w:rPr>
          <w:rFonts w:eastAsia="Times New Roman" w:cs="Times New Roman"/>
          <w:szCs w:val="24"/>
        </w:rPr>
        <w:t xml:space="preserve"> η ΕΛ.ΑΣ. στη διαδήλωση της Θεσσαλονίκης που διεξήχθη ενάντια στη συμφωνία των Πρεσπών».</w:t>
      </w:r>
    </w:p>
    <w:p w14:paraId="1559A82C"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Δεν θα συζητηθούν οι παρακάτω τρεις ερωτήσεις, λόγω κωλύματος των αρμοδίων Υπουργών. Και για τις τρεις ερωτήσεις ο λόγος είναι </w:t>
      </w:r>
      <w:r>
        <w:rPr>
          <w:rFonts w:eastAsia="Times New Roman" w:cs="Times New Roman"/>
          <w:szCs w:val="24"/>
        </w:rPr>
        <w:t xml:space="preserve">ο </w:t>
      </w:r>
      <w:r>
        <w:rPr>
          <w:rFonts w:eastAsia="Times New Roman" w:cs="Times New Roman"/>
          <w:szCs w:val="24"/>
        </w:rPr>
        <w:t>φόρτος εργασίας.</w:t>
      </w:r>
    </w:p>
    <w:p w14:paraId="1559A82D"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Δεν θα συζητηθεί η τέ</w:t>
      </w:r>
      <w:r>
        <w:rPr>
          <w:rFonts w:eastAsia="Times New Roman" w:cs="Times New Roman"/>
          <w:szCs w:val="24"/>
        </w:rPr>
        <w:t>ταρτη</w:t>
      </w:r>
      <w:r w:rsidRPr="0043031B">
        <w:rPr>
          <w:rFonts w:eastAsia="Times New Roman" w:cs="Times New Roman"/>
          <w:szCs w:val="24"/>
        </w:rPr>
        <w:t xml:space="preserve"> με αριθμό 51/18-9-2018 </w:t>
      </w:r>
      <w:r>
        <w:rPr>
          <w:rFonts w:eastAsia="Times New Roman" w:cs="Times New Roman"/>
          <w:szCs w:val="24"/>
        </w:rPr>
        <w:t>ε</w:t>
      </w:r>
      <w:r w:rsidRPr="0043031B">
        <w:rPr>
          <w:rFonts w:eastAsia="Times New Roman" w:cs="Times New Roman"/>
          <w:szCs w:val="24"/>
        </w:rPr>
        <w:t xml:space="preserve">πίκαιρη </w:t>
      </w:r>
      <w:r>
        <w:rPr>
          <w:rFonts w:eastAsia="Times New Roman" w:cs="Times New Roman"/>
          <w:szCs w:val="24"/>
        </w:rPr>
        <w:t>ε</w:t>
      </w:r>
      <w:r w:rsidRPr="0043031B">
        <w:rPr>
          <w:rFonts w:eastAsia="Times New Roman" w:cs="Times New Roman"/>
          <w:szCs w:val="24"/>
        </w:rPr>
        <w:t>ρώτηση του Βουλευτή Α΄ Θεσσαλονίκης του Κομμουνιστικού Κόμματος Ελλάδ</w:t>
      </w:r>
      <w:r>
        <w:rPr>
          <w:rFonts w:eastAsia="Times New Roman" w:cs="Times New Roman"/>
          <w:szCs w:val="24"/>
        </w:rPr>
        <w:t>α</w:t>
      </w:r>
      <w:r w:rsidRPr="0043031B">
        <w:rPr>
          <w:rFonts w:eastAsia="Times New Roman" w:cs="Times New Roman"/>
          <w:szCs w:val="24"/>
        </w:rPr>
        <w:t>ς κ. Ιωάννη Δελή προς τον Υπουργό Παιδείας, Έρευνας και Θρησκευμάτων, με θέμα: «Να μην κλείσει κανένα τμήμα, τομέας ή ειδικότητα ΕΠΑΛ»</w:t>
      </w:r>
      <w:r>
        <w:rPr>
          <w:rFonts w:eastAsia="Times New Roman" w:cs="Times New Roman"/>
          <w:szCs w:val="24"/>
        </w:rPr>
        <w:t>, λόγω κωλύμα</w:t>
      </w:r>
      <w:r>
        <w:rPr>
          <w:rFonts w:eastAsia="Times New Roman" w:cs="Times New Roman"/>
          <w:szCs w:val="24"/>
        </w:rPr>
        <w:t xml:space="preserve">τος του Υπουργού Παιδείας, Έρευνας και Θρησκευμάτων κ. Κωνσταντίνου </w:t>
      </w:r>
      <w:proofErr w:type="spellStart"/>
      <w:r>
        <w:rPr>
          <w:rFonts w:eastAsia="Times New Roman" w:cs="Times New Roman"/>
          <w:szCs w:val="24"/>
        </w:rPr>
        <w:t>Γαβρόγλου</w:t>
      </w:r>
      <w:proofErr w:type="spellEnd"/>
      <w:r>
        <w:rPr>
          <w:rFonts w:eastAsia="Times New Roman" w:cs="Times New Roman"/>
          <w:szCs w:val="24"/>
        </w:rPr>
        <w:t>.</w:t>
      </w:r>
    </w:p>
    <w:p w14:paraId="1559A82E" w14:textId="77777777" w:rsidR="008955BF" w:rsidRDefault="000752B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Δεν θα συζητηθεί η πέμπτη με αριθμό 43/13-9-2018 ε</w:t>
      </w:r>
      <w:r w:rsidRPr="0043031B">
        <w:rPr>
          <w:rFonts w:eastAsia="Times New Roman" w:cs="Times New Roman"/>
          <w:szCs w:val="24"/>
        </w:rPr>
        <w:t xml:space="preserve">πίκαιρη </w:t>
      </w:r>
      <w:r>
        <w:rPr>
          <w:rFonts w:eastAsia="Times New Roman" w:cs="Times New Roman"/>
          <w:szCs w:val="24"/>
        </w:rPr>
        <w:t>ε</w:t>
      </w:r>
      <w:r w:rsidRPr="0043031B">
        <w:rPr>
          <w:rFonts w:eastAsia="Times New Roman" w:cs="Times New Roman"/>
          <w:szCs w:val="24"/>
        </w:rPr>
        <w:t>ρώτηση του Βουλευτή Αιτωλοακαρνανίας του Κομμουνιστικού Κόμματος Ελλάδ</w:t>
      </w:r>
      <w:r>
        <w:rPr>
          <w:rFonts w:eastAsia="Times New Roman" w:cs="Times New Roman"/>
          <w:szCs w:val="24"/>
        </w:rPr>
        <w:t>α</w:t>
      </w:r>
      <w:r w:rsidRPr="0043031B">
        <w:rPr>
          <w:rFonts w:eastAsia="Times New Roman" w:cs="Times New Roman"/>
          <w:szCs w:val="24"/>
        </w:rPr>
        <w:t xml:space="preserve">ς κ. Νικόλαου Μωραΐτη προς τον Υπουργό Υγείας, </w:t>
      </w:r>
      <w:r w:rsidRPr="0043031B">
        <w:rPr>
          <w:rFonts w:eastAsia="Times New Roman" w:cs="Times New Roman"/>
          <w:szCs w:val="24"/>
        </w:rPr>
        <w:t>με θέμα: «Προβλήματα στη λειτουργία του Κέντρου Φυσικής Ιατρικής και Αποκατάστασης (ΚΕΦΙΑΠ) Αμφιλο</w:t>
      </w:r>
      <w:r>
        <w:rPr>
          <w:rFonts w:eastAsia="Times New Roman" w:cs="Times New Roman"/>
          <w:szCs w:val="24"/>
        </w:rPr>
        <w:t xml:space="preserve">χίας», λόγω κωλύματος του Αναπληρωτή Υπουργού Υγείας κ. Παύλου </w:t>
      </w:r>
      <w:proofErr w:type="spellStart"/>
      <w:r>
        <w:rPr>
          <w:rFonts w:eastAsia="Times New Roman" w:cs="Times New Roman"/>
          <w:szCs w:val="24"/>
        </w:rPr>
        <w:t>Πολάκη</w:t>
      </w:r>
      <w:proofErr w:type="spellEnd"/>
      <w:r>
        <w:rPr>
          <w:rFonts w:eastAsia="Times New Roman" w:cs="Times New Roman"/>
          <w:szCs w:val="24"/>
        </w:rPr>
        <w:t>.</w:t>
      </w:r>
    </w:p>
    <w:p w14:paraId="1559A82F"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Επίσης δεν θα συζητηθεί η έκτη </w:t>
      </w:r>
      <w:r w:rsidRPr="0043031B">
        <w:rPr>
          <w:rFonts w:eastAsia="Times New Roman" w:cs="Times New Roman"/>
          <w:szCs w:val="24"/>
        </w:rPr>
        <w:t xml:space="preserve">με αριθμό 33/5-9-2018 </w:t>
      </w:r>
      <w:r>
        <w:rPr>
          <w:rFonts w:eastAsia="Times New Roman" w:cs="Times New Roman"/>
          <w:szCs w:val="24"/>
        </w:rPr>
        <w:t>ε</w:t>
      </w:r>
      <w:r w:rsidRPr="0043031B">
        <w:rPr>
          <w:rFonts w:eastAsia="Times New Roman" w:cs="Times New Roman"/>
          <w:szCs w:val="24"/>
        </w:rPr>
        <w:t xml:space="preserve">πίκαιρη </w:t>
      </w:r>
      <w:r>
        <w:rPr>
          <w:rFonts w:eastAsia="Times New Roman" w:cs="Times New Roman"/>
          <w:szCs w:val="24"/>
        </w:rPr>
        <w:t>ε</w:t>
      </w:r>
      <w:r w:rsidRPr="0043031B">
        <w:rPr>
          <w:rFonts w:eastAsia="Times New Roman" w:cs="Times New Roman"/>
          <w:szCs w:val="24"/>
        </w:rPr>
        <w:t>ρώτηση του Βουλευτή Κιλκ</w:t>
      </w:r>
      <w:r w:rsidRPr="0043031B">
        <w:rPr>
          <w:rFonts w:eastAsia="Times New Roman" w:cs="Times New Roman"/>
          <w:szCs w:val="24"/>
        </w:rPr>
        <w:t>ίς του Λαϊκού Συνδέσμου – Χρυσή Αυγή κ. Χρήστου Χατζησάββα προς τον Υπουργό Εξωτερικών, με θέμα: «Υπήρξε εμπλοκή τ</w:t>
      </w:r>
      <w:r>
        <w:rPr>
          <w:rFonts w:eastAsia="Times New Roman" w:cs="Times New Roman"/>
          <w:szCs w:val="24"/>
        </w:rPr>
        <w:t xml:space="preserve">ων ΗΠΑ στο σκοπιανό ζήτημα;», λόγω κωλύματος του Υφυπουργού Εξωτερικών κ. Μάρκου </w:t>
      </w:r>
      <w:proofErr w:type="spellStart"/>
      <w:r>
        <w:rPr>
          <w:rFonts w:eastAsia="Times New Roman" w:cs="Times New Roman"/>
          <w:szCs w:val="24"/>
        </w:rPr>
        <w:t>Μπόλαρη</w:t>
      </w:r>
      <w:proofErr w:type="spellEnd"/>
      <w:r>
        <w:rPr>
          <w:rFonts w:eastAsia="Times New Roman" w:cs="Times New Roman"/>
          <w:szCs w:val="24"/>
        </w:rPr>
        <w:t>.</w:t>
      </w:r>
    </w:p>
    <w:p w14:paraId="1559A830"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Για όλα τα παραπάνω υπάρχει και σχετική επιστολή </w:t>
      </w:r>
      <w:r>
        <w:rPr>
          <w:rFonts w:eastAsia="Times New Roman" w:cs="Times New Roman"/>
          <w:szCs w:val="24"/>
        </w:rPr>
        <w:t>για</w:t>
      </w:r>
      <w:r>
        <w:rPr>
          <w:rFonts w:eastAsia="Times New Roman" w:cs="Times New Roman"/>
          <w:szCs w:val="24"/>
        </w:rPr>
        <w:t xml:space="preserve"> τα</w:t>
      </w:r>
      <w:r>
        <w:rPr>
          <w:rFonts w:eastAsia="Times New Roman" w:cs="Times New Roman"/>
          <w:szCs w:val="24"/>
        </w:rPr>
        <w:t xml:space="preserve"> κωλ</w:t>
      </w:r>
      <w:r>
        <w:rPr>
          <w:rFonts w:eastAsia="Times New Roman" w:cs="Times New Roman"/>
          <w:szCs w:val="24"/>
        </w:rPr>
        <w:t>ύματα</w:t>
      </w:r>
      <w:r>
        <w:rPr>
          <w:rFonts w:eastAsia="Times New Roman" w:cs="Times New Roman"/>
          <w:szCs w:val="24"/>
        </w:rPr>
        <w:t xml:space="preserve"> από τη Γραμματεία της Κυβερνήσεως.</w:t>
      </w:r>
    </w:p>
    <w:p w14:paraId="1559A831" w14:textId="77777777" w:rsidR="008955BF" w:rsidRDefault="000752B2">
      <w:pPr>
        <w:spacing w:line="600" w:lineRule="auto"/>
        <w:ind w:firstLine="720"/>
        <w:contextualSpacing/>
        <w:jc w:val="both"/>
        <w:rPr>
          <w:rFonts w:eastAsia="Times New Roman"/>
          <w:szCs w:val="24"/>
        </w:rPr>
      </w:pPr>
      <w:r>
        <w:rPr>
          <w:rFonts w:eastAsia="Times New Roman"/>
          <w:szCs w:val="24"/>
        </w:rPr>
        <w:t xml:space="preserve">Περνάμε στη τελευταία επίκαιρη ερώτηση για την αποψινή συνεδρίαση, την οποία θα απαντήσει ο Υπουργός Υποδομών και Μεταφορών κ. Χρήστος </w:t>
      </w:r>
      <w:proofErr w:type="spellStart"/>
      <w:r>
        <w:rPr>
          <w:rFonts w:eastAsia="Times New Roman"/>
          <w:szCs w:val="24"/>
        </w:rPr>
        <w:t>Σπίρτζης</w:t>
      </w:r>
      <w:proofErr w:type="spellEnd"/>
      <w:r>
        <w:rPr>
          <w:rFonts w:eastAsia="Times New Roman"/>
          <w:szCs w:val="24"/>
        </w:rPr>
        <w:t xml:space="preserve">. </w:t>
      </w:r>
    </w:p>
    <w:p w14:paraId="1559A832" w14:textId="77777777" w:rsidR="008955BF" w:rsidRDefault="000752B2">
      <w:pPr>
        <w:spacing w:line="600" w:lineRule="auto"/>
        <w:ind w:firstLine="720"/>
        <w:contextualSpacing/>
        <w:jc w:val="both"/>
        <w:rPr>
          <w:rFonts w:eastAsia="Times New Roman"/>
          <w:szCs w:val="24"/>
        </w:rPr>
      </w:pPr>
      <w:r>
        <w:rPr>
          <w:rFonts w:eastAsia="Times New Roman"/>
          <w:szCs w:val="24"/>
        </w:rPr>
        <w:t>Είναι η δεύτερη με αριθμό 52/19-9-18 επίκαιρη ερώτηση του Βουλ</w:t>
      </w:r>
      <w:r>
        <w:rPr>
          <w:rFonts w:eastAsia="Times New Roman"/>
          <w:szCs w:val="24"/>
        </w:rPr>
        <w:t>ευτή Ηλείας της Δημοκρατικής Συμπαράταξης ΠΑΣΟΚ</w:t>
      </w:r>
      <w:r>
        <w:rPr>
          <w:rFonts w:eastAsia="Times New Roman"/>
          <w:szCs w:val="24"/>
        </w:rPr>
        <w:t xml:space="preserve"> – </w:t>
      </w:r>
      <w:r>
        <w:rPr>
          <w:rFonts w:eastAsia="Times New Roman"/>
          <w:szCs w:val="24"/>
        </w:rPr>
        <w:t>ΔΗΜΑΡ κ. Ιωάννη Κουτσούκου προς τον Υπουργό Υποδομών και Μεταφορών με θέμα «Ορατός πλέον ο κίνδυνος να μείνει η Ηλεία εκτός του εθνικού δικτύου των αυτοκινητοδρόμων</w:t>
      </w:r>
      <w:r>
        <w:rPr>
          <w:rFonts w:eastAsia="Times New Roman"/>
          <w:szCs w:val="24"/>
        </w:rPr>
        <w:t>,</w:t>
      </w:r>
      <w:r>
        <w:rPr>
          <w:rFonts w:eastAsia="Times New Roman"/>
          <w:szCs w:val="24"/>
        </w:rPr>
        <w:t xml:space="preserve"> με βάση τις μεθοδεύσεις της Κυβέρνησης σ</w:t>
      </w:r>
      <w:r>
        <w:rPr>
          <w:rFonts w:eastAsia="Times New Roman"/>
          <w:szCs w:val="24"/>
        </w:rPr>
        <w:t>τον πολύπαθο δρόμο Πάτρα</w:t>
      </w:r>
      <w:r>
        <w:rPr>
          <w:rFonts w:eastAsia="Times New Roman"/>
          <w:szCs w:val="24"/>
        </w:rPr>
        <w:t xml:space="preserve"> – </w:t>
      </w:r>
      <w:r>
        <w:rPr>
          <w:rFonts w:eastAsia="Times New Roman"/>
          <w:szCs w:val="24"/>
        </w:rPr>
        <w:t xml:space="preserve">Πύργος». </w:t>
      </w:r>
    </w:p>
    <w:p w14:paraId="1559A833" w14:textId="77777777" w:rsidR="008955BF" w:rsidRDefault="000752B2">
      <w:pPr>
        <w:spacing w:line="600" w:lineRule="auto"/>
        <w:ind w:firstLine="720"/>
        <w:contextualSpacing/>
        <w:jc w:val="both"/>
        <w:rPr>
          <w:rFonts w:eastAsia="Times New Roman"/>
          <w:szCs w:val="24"/>
        </w:rPr>
      </w:pPr>
      <w:r>
        <w:rPr>
          <w:rFonts w:eastAsia="Times New Roman"/>
          <w:szCs w:val="24"/>
        </w:rPr>
        <w:t xml:space="preserve">Κύριε Κουτσούκο, έχετε δυο λεπτά για την </w:t>
      </w:r>
      <w:proofErr w:type="spellStart"/>
      <w:r>
        <w:rPr>
          <w:rFonts w:eastAsia="Times New Roman"/>
          <w:szCs w:val="24"/>
        </w:rPr>
        <w:t>πρωτολογία</w:t>
      </w:r>
      <w:proofErr w:type="spellEnd"/>
      <w:r>
        <w:rPr>
          <w:rFonts w:eastAsia="Times New Roman"/>
          <w:szCs w:val="24"/>
        </w:rPr>
        <w:t xml:space="preserve"> σας. </w:t>
      </w:r>
    </w:p>
    <w:p w14:paraId="1559A834" w14:textId="77777777" w:rsidR="008955BF" w:rsidRDefault="000752B2">
      <w:pPr>
        <w:spacing w:line="600" w:lineRule="auto"/>
        <w:ind w:firstLine="720"/>
        <w:contextualSpacing/>
        <w:jc w:val="both"/>
        <w:rPr>
          <w:rFonts w:eastAsia="Times New Roman"/>
          <w:szCs w:val="24"/>
        </w:rPr>
      </w:pPr>
      <w:r>
        <w:rPr>
          <w:rFonts w:eastAsia="Times New Roman"/>
          <w:b/>
          <w:szCs w:val="24"/>
        </w:rPr>
        <w:lastRenderedPageBreak/>
        <w:t xml:space="preserve">ΓΙΑΝΝΗΣ ΚΟΥΤΣΟΥΚΟΣ: </w:t>
      </w:r>
      <w:r>
        <w:rPr>
          <w:rFonts w:eastAsia="Times New Roman"/>
          <w:szCs w:val="24"/>
        </w:rPr>
        <w:t xml:space="preserve">Ευχαριστώ, κύριε Πρόεδρε. </w:t>
      </w:r>
    </w:p>
    <w:p w14:paraId="1559A835" w14:textId="77777777" w:rsidR="008955BF" w:rsidRDefault="000752B2">
      <w:pPr>
        <w:spacing w:line="600" w:lineRule="auto"/>
        <w:ind w:firstLine="720"/>
        <w:contextualSpacing/>
        <w:jc w:val="both"/>
        <w:rPr>
          <w:rFonts w:eastAsia="Times New Roman"/>
          <w:szCs w:val="24"/>
        </w:rPr>
      </w:pPr>
      <w:r>
        <w:rPr>
          <w:rFonts w:eastAsia="Times New Roman"/>
          <w:szCs w:val="24"/>
        </w:rPr>
        <w:t xml:space="preserve">Κάναμε μαύρα μάτια να σας δούμε, κύριε Υπουργέ. Από τις 8 </w:t>
      </w:r>
      <w:r>
        <w:rPr>
          <w:rFonts w:eastAsia="Times New Roman"/>
          <w:szCs w:val="24"/>
        </w:rPr>
        <w:t>Φεβρουαρίου</w:t>
      </w:r>
      <w:r>
        <w:rPr>
          <w:rFonts w:eastAsia="Times New Roman"/>
          <w:szCs w:val="24"/>
        </w:rPr>
        <w:t xml:space="preserve"> έχετε να εμφανιστείτε στη Βουλή για να απαντήσετε στις ερωτήσεις μου σε σχέση με τον πολύπαθο δρόμο Πάτρα</w:t>
      </w:r>
      <w:r>
        <w:rPr>
          <w:rFonts w:eastAsia="Times New Roman"/>
          <w:szCs w:val="24"/>
        </w:rPr>
        <w:t xml:space="preserve"> – </w:t>
      </w:r>
      <w:r>
        <w:rPr>
          <w:rFonts w:eastAsia="Times New Roman"/>
          <w:szCs w:val="24"/>
        </w:rPr>
        <w:t>Πύργος. Στις 17</w:t>
      </w:r>
      <w:r>
        <w:rPr>
          <w:rFonts w:eastAsia="Times New Roman"/>
          <w:szCs w:val="24"/>
        </w:rPr>
        <w:t xml:space="preserve"> Απριλίου</w:t>
      </w:r>
      <w:r>
        <w:rPr>
          <w:rFonts w:eastAsia="Times New Roman"/>
          <w:szCs w:val="24"/>
        </w:rPr>
        <w:t>, όταν δεν είχατε απαντήσει σε γραπτή μου ερώτηση, στείλατε τον κ. Μαυραγάνη και στη συνέχεια, όταν επανήλθε η Βουλή τον Σε</w:t>
      </w:r>
      <w:r>
        <w:rPr>
          <w:rFonts w:eastAsia="Times New Roman"/>
          <w:szCs w:val="24"/>
        </w:rPr>
        <w:t xml:space="preserve">πτέμβρη, στις 13 </w:t>
      </w:r>
      <w:r>
        <w:rPr>
          <w:rFonts w:eastAsia="Times New Roman"/>
          <w:szCs w:val="24"/>
        </w:rPr>
        <w:t>Σεπτεμβρίου,</w:t>
      </w:r>
      <w:r>
        <w:rPr>
          <w:rFonts w:eastAsia="Times New Roman"/>
          <w:szCs w:val="24"/>
        </w:rPr>
        <w:t xml:space="preserve"> δηλώσατε κώλυμα και στις 18 </w:t>
      </w:r>
      <w:r>
        <w:rPr>
          <w:rFonts w:eastAsia="Times New Roman"/>
          <w:szCs w:val="24"/>
        </w:rPr>
        <w:t>Σεπτεμβρίου</w:t>
      </w:r>
      <w:r>
        <w:rPr>
          <w:rFonts w:eastAsia="Times New Roman"/>
          <w:szCs w:val="24"/>
        </w:rPr>
        <w:t xml:space="preserve"> επίσης κυβερνητικές υποχρεώσεις. </w:t>
      </w:r>
    </w:p>
    <w:p w14:paraId="1559A836" w14:textId="77777777" w:rsidR="008955BF" w:rsidRDefault="000752B2">
      <w:pPr>
        <w:spacing w:line="600" w:lineRule="auto"/>
        <w:ind w:firstLine="720"/>
        <w:contextualSpacing/>
        <w:jc w:val="both"/>
        <w:rPr>
          <w:rFonts w:eastAsia="Times New Roman"/>
          <w:szCs w:val="24"/>
        </w:rPr>
      </w:pPr>
      <w:r>
        <w:rPr>
          <w:rFonts w:eastAsia="Times New Roman"/>
          <w:szCs w:val="24"/>
        </w:rPr>
        <w:t xml:space="preserve">Αυτά μπορούμε να τα συγχωρέσουμε, εν πάση </w:t>
      </w:r>
      <w:proofErr w:type="spellStart"/>
      <w:r>
        <w:rPr>
          <w:rFonts w:eastAsia="Times New Roman"/>
          <w:szCs w:val="24"/>
        </w:rPr>
        <w:t>περιπτώσει</w:t>
      </w:r>
      <w:proofErr w:type="spellEnd"/>
      <w:r>
        <w:rPr>
          <w:rFonts w:eastAsia="Times New Roman"/>
          <w:szCs w:val="24"/>
        </w:rPr>
        <w:t xml:space="preserve">, σας έχουμε συγχωρέσει κι άλλα. Εκείνο όμως που οφείλω να στηλιτεύσω, κύριε Υπουργέ, είναι ότι μας </w:t>
      </w:r>
      <w:r>
        <w:rPr>
          <w:rFonts w:eastAsia="Times New Roman"/>
          <w:szCs w:val="24"/>
        </w:rPr>
        <w:t xml:space="preserve">αποκλείσατε από τη σύσκεψη που πραγματοποιήσατε στις 17 </w:t>
      </w:r>
      <w:r>
        <w:rPr>
          <w:rFonts w:eastAsia="Times New Roman"/>
          <w:szCs w:val="24"/>
        </w:rPr>
        <w:t>Σεπτεμβρίου</w:t>
      </w:r>
      <w:r>
        <w:rPr>
          <w:rFonts w:eastAsia="Times New Roman"/>
          <w:szCs w:val="24"/>
        </w:rPr>
        <w:t xml:space="preserve"> με τους φορείς της Περιφέρειας Δυτικής Ελλάδας. Και το χειρότερο είναι ότι επικαλεστήκατε ως δικαιολογία απέναντι στο ερώτημα του περιφερειάρχη ότι εμείς είμαστε της </w:t>
      </w:r>
      <w:r>
        <w:rPr>
          <w:rFonts w:eastAsia="Times New Roman"/>
          <w:szCs w:val="24"/>
        </w:rPr>
        <w:t>Α</w:t>
      </w:r>
      <w:r>
        <w:rPr>
          <w:rFonts w:eastAsia="Times New Roman"/>
          <w:szCs w:val="24"/>
        </w:rPr>
        <w:t>ντιπολίτευσης και έχο</w:t>
      </w:r>
      <w:r>
        <w:rPr>
          <w:rFonts w:eastAsia="Times New Roman"/>
          <w:szCs w:val="24"/>
        </w:rPr>
        <w:t>υμε κοινοβουλευτικό έλεγχο, λες και οι κυβερνητικοί δεν έχουν κοινοβουλευτικό έλεγχο. Δηλαδή, μια δικαιολογία αντικοινοβουλευτική</w:t>
      </w:r>
      <w:r>
        <w:rPr>
          <w:rFonts w:eastAsia="Times New Roman"/>
          <w:szCs w:val="24"/>
        </w:rPr>
        <w:t>,</w:t>
      </w:r>
      <w:r>
        <w:rPr>
          <w:rFonts w:eastAsia="Times New Roman"/>
          <w:szCs w:val="24"/>
        </w:rPr>
        <w:t xml:space="preserve"> που δείχνει και έναν ολοκληρωτικό χαρακτήρα στην αντίληψή σας. Αλλά δεν μας προκαλεί εντύπωση, γιατί βλέπουμε ότι διολισθαίνε</w:t>
      </w:r>
      <w:r>
        <w:rPr>
          <w:rFonts w:eastAsia="Times New Roman"/>
          <w:szCs w:val="24"/>
        </w:rPr>
        <w:t xml:space="preserve">ι η Κυβέρνηση σε τέτοιες πρακτικές. </w:t>
      </w:r>
    </w:p>
    <w:p w14:paraId="1559A837" w14:textId="77777777" w:rsidR="008955BF" w:rsidRDefault="000752B2">
      <w:pPr>
        <w:spacing w:line="600" w:lineRule="auto"/>
        <w:ind w:firstLine="720"/>
        <w:contextualSpacing/>
        <w:jc w:val="both"/>
        <w:rPr>
          <w:rFonts w:eastAsia="Times New Roman"/>
          <w:szCs w:val="24"/>
        </w:rPr>
      </w:pPr>
      <w:r>
        <w:rPr>
          <w:rFonts w:eastAsia="Times New Roman"/>
          <w:szCs w:val="24"/>
        </w:rPr>
        <w:lastRenderedPageBreak/>
        <w:t>Δεν λυπόμαστε για σας. Λυπόμαστε περισσότερο για τους συναδέλφους Βουλευτές της Πλειοψηφίας που ανέχονται τέτοιες πρακτικές</w:t>
      </w:r>
      <w:r>
        <w:rPr>
          <w:rFonts w:eastAsia="Times New Roman"/>
          <w:szCs w:val="24"/>
        </w:rPr>
        <w:t>,</w:t>
      </w:r>
      <w:r>
        <w:rPr>
          <w:rFonts w:eastAsia="Times New Roman"/>
          <w:szCs w:val="24"/>
        </w:rPr>
        <w:t xml:space="preserve"> να ξεχωρίζονται οι συνάδελφοι σε αυτούς της Συμπολίτευσης και σε αυτούς της Αντιπολίτευσης. Εν</w:t>
      </w:r>
      <w:r>
        <w:rPr>
          <w:rFonts w:eastAsia="Times New Roman"/>
          <w:szCs w:val="24"/>
        </w:rPr>
        <w:t xml:space="preserve"> πάση </w:t>
      </w:r>
      <w:proofErr w:type="spellStart"/>
      <w:r>
        <w:rPr>
          <w:rFonts w:eastAsia="Times New Roman"/>
          <w:szCs w:val="24"/>
        </w:rPr>
        <w:t>περιπτώσει</w:t>
      </w:r>
      <w:proofErr w:type="spellEnd"/>
      <w:r>
        <w:rPr>
          <w:rFonts w:eastAsia="Times New Roman"/>
          <w:szCs w:val="24"/>
        </w:rPr>
        <w:t xml:space="preserve">, ήρθατε σήμερα εδώ. </w:t>
      </w:r>
    </w:p>
    <w:p w14:paraId="1559A838" w14:textId="77777777" w:rsidR="008955BF" w:rsidRDefault="000752B2">
      <w:pPr>
        <w:spacing w:line="600" w:lineRule="auto"/>
        <w:ind w:firstLine="720"/>
        <w:contextualSpacing/>
        <w:jc w:val="both"/>
        <w:rPr>
          <w:rFonts w:eastAsia="Times New Roman"/>
          <w:szCs w:val="24"/>
        </w:rPr>
      </w:pPr>
      <w:r>
        <w:rPr>
          <w:rFonts w:eastAsia="Times New Roman"/>
          <w:szCs w:val="24"/>
        </w:rPr>
        <w:t xml:space="preserve">Τα ερωτήματα που έχουν τεθεί είναι γνωστά. Είστε ο μακροβιότερος </w:t>
      </w:r>
      <w:proofErr w:type="spellStart"/>
      <w:r>
        <w:rPr>
          <w:rFonts w:eastAsia="Times New Roman"/>
          <w:szCs w:val="24"/>
        </w:rPr>
        <w:t>μνημονιακός</w:t>
      </w:r>
      <w:proofErr w:type="spellEnd"/>
      <w:r>
        <w:rPr>
          <w:rFonts w:eastAsia="Times New Roman"/>
          <w:szCs w:val="24"/>
        </w:rPr>
        <w:t xml:space="preserve"> Υπουργός. Έχετε την ευθύνη της κατάτμησης του έργου ή της αναβολής μιας δημοπρασίας. Εδώ που έχουμε φτάσει σήμερα</w:t>
      </w:r>
      <w:r>
        <w:rPr>
          <w:rFonts w:eastAsia="Times New Roman"/>
          <w:szCs w:val="24"/>
        </w:rPr>
        <w:t>,</w:t>
      </w:r>
      <w:r>
        <w:rPr>
          <w:rFonts w:eastAsia="Times New Roman"/>
          <w:szCs w:val="24"/>
        </w:rPr>
        <w:t xml:space="preserve"> με μια πληθώρα δημοσιευμάτ</w:t>
      </w:r>
      <w:r>
        <w:rPr>
          <w:rFonts w:eastAsia="Times New Roman"/>
          <w:szCs w:val="24"/>
        </w:rPr>
        <w:t>ων</w:t>
      </w:r>
      <w:r>
        <w:rPr>
          <w:rFonts w:eastAsia="Times New Roman"/>
          <w:szCs w:val="24"/>
        </w:rPr>
        <w:t>,</w:t>
      </w:r>
      <w:r>
        <w:rPr>
          <w:rFonts w:eastAsia="Times New Roman"/>
          <w:szCs w:val="24"/>
        </w:rPr>
        <w:t xml:space="preserve"> πρέπει να απαντήσετε σε ορισμένα απλά ερωτήματα. Ποιοι εργολάβοι από όσους είχαν υποβάλει προσφορές στις οκτώ εργολαβίες έχουν αποκλειστεί; Ποιοι είναι τελικά οι μειοδότες των οκτώ εργολαβιών; Για να μάθουμε κι εμείς. Πότε οι εργολαβίες θα πάνε στο Ελε</w:t>
      </w:r>
      <w:r>
        <w:rPr>
          <w:rFonts w:eastAsia="Times New Roman"/>
          <w:szCs w:val="24"/>
        </w:rPr>
        <w:t xml:space="preserve">γκτικό Συνέδριο; Πόσες εργολαβίες θα πάνε στο Ελεγκτικό Συνέδριο; Πότε θα </w:t>
      </w:r>
      <w:proofErr w:type="spellStart"/>
      <w:r>
        <w:rPr>
          <w:rFonts w:eastAsia="Times New Roman"/>
          <w:szCs w:val="24"/>
        </w:rPr>
        <w:t>συμβασιοποιηθούν</w:t>
      </w:r>
      <w:proofErr w:type="spellEnd"/>
      <w:r>
        <w:rPr>
          <w:rFonts w:eastAsia="Times New Roman"/>
          <w:szCs w:val="24"/>
        </w:rPr>
        <w:t xml:space="preserve"> και πότε θα ξεκινήσουν τα έργα; Εφόσον ξεκινήσουν με το καλό, πότε θα τελειώσουν, μια και οι συμβατικές προθεσμίες είναι σαράντα δ</w:t>
      </w:r>
      <w:r>
        <w:rPr>
          <w:rFonts w:eastAsia="Times New Roman"/>
          <w:szCs w:val="24"/>
        </w:rPr>
        <w:t>ύ</w:t>
      </w:r>
      <w:r>
        <w:rPr>
          <w:rFonts w:eastAsia="Times New Roman"/>
          <w:szCs w:val="24"/>
        </w:rPr>
        <w:t xml:space="preserve">ο μήνες; </w:t>
      </w:r>
    </w:p>
    <w:p w14:paraId="1559A839" w14:textId="77777777" w:rsidR="008955BF" w:rsidRDefault="000752B2">
      <w:pPr>
        <w:spacing w:line="600" w:lineRule="auto"/>
        <w:ind w:firstLine="720"/>
        <w:contextualSpacing/>
        <w:jc w:val="both"/>
        <w:rPr>
          <w:rFonts w:eastAsia="Times New Roman"/>
          <w:szCs w:val="24"/>
        </w:rPr>
      </w:pPr>
      <w:r>
        <w:rPr>
          <w:rFonts w:eastAsia="Times New Roman"/>
          <w:szCs w:val="24"/>
        </w:rPr>
        <w:t>Περιμένουμε τις απαντήσε</w:t>
      </w:r>
      <w:r>
        <w:rPr>
          <w:rFonts w:eastAsia="Times New Roman"/>
          <w:szCs w:val="24"/>
        </w:rPr>
        <w:t xml:space="preserve">ις σας, λοιπόν. Δεν τις περιμένω μόνο εγώ, αλλά όλος ο λαός της </w:t>
      </w:r>
      <w:r>
        <w:rPr>
          <w:rFonts w:eastAsia="Times New Roman"/>
          <w:szCs w:val="24"/>
        </w:rPr>
        <w:t>δ</w:t>
      </w:r>
      <w:r>
        <w:rPr>
          <w:rFonts w:eastAsia="Times New Roman"/>
          <w:szCs w:val="24"/>
        </w:rPr>
        <w:t>υτικής Ελλάδας και της Ηλείας και παρακαλώ να είστε όσο μπορείτε πιο συγκεκριμένος και ει δυνατόν πιο κοντά στην πραγματικότητα και ειλικρινής, γιατί όσα έχετε πει μέχρι τώρα έχουν όλα διαψευ</w:t>
      </w:r>
      <w:r>
        <w:rPr>
          <w:rFonts w:eastAsia="Times New Roman"/>
          <w:szCs w:val="24"/>
        </w:rPr>
        <w:t>στεί.</w:t>
      </w:r>
    </w:p>
    <w:p w14:paraId="1559A83A" w14:textId="77777777" w:rsidR="008955BF" w:rsidRDefault="000752B2">
      <w:pPr>
        <w:spacing w:line="600" w:lineRule="auto"/>
        <w:ind w:firstLine="720"/>
        <w:contextualSpacing/>
        <w:jc w:val="both"/>
        <w:rPr>
          <w:rFonts w:eastAsia="Times New Roman"/>
          <w:szCs w:val="24"/>
        </w:rPr>
      </w:pPr>
      <w:r>
        <w:rPr>
          <w:rFonts w:eastAsia="Times New Roman"/>
          <w:szCs w:val="24"/>
        </w:rPr>
        <w:t>Ευχαριστώ, λοιπόν, και περιμένω.</w:t>
      </w:r>
    </w:p>
    <w:p w14:paraId="1559A83B" w14:textId="77777777" w:rsidR="008955BF" w:rsidRDefault="000752B2">
      <w:pPr>
        <w:spacing w:line="600" w:lineRule="auto"/>
        <w:ind w:firstLine="720"/>
        <w:contextualSpacing/>
        <w:jc w:val="both"/>
        <w:rPr>
          <w:rFonts w:eastAsia="Times New Roman"/>
          <w:szCs w:val="24"/>
        </w:rPr>
      </w:pPr>
      <w:r w:rsidRPr="00996DB5">
        <w:rPr>
          <w:rFonts w:eastAsia="Times New Roman"/>
          <w:b/>
          <w:szCs w:val="24"/>
        </w:rPr>
        <w:lastRenderedPageBreak/>
        <w:t>ΠΡΟΕΔΡΕΥΩΝ (Μάριος Γεωργιάδης):</w:t>
      </w:r>
      <w:r>
        <w:rPr>
          <w:rFonts w:eastAsia="Times New Roman"/>
          <w:b/>
          <w:szCs w:val="24"/>
        </w:rPr>
        <w:t xml:space="preserve"> </w:t>
      </w:r>
      <w:r>
        <w:rPr>
          <w:rFonts w:eastAsia="Times New Roman"/>
          <w:szCs w:val="24"/>
        </w:rPr>
        <w:t>Ευχαριστούμε τον κ. Κουτσούκο.</w:t>
      </w:r>
    </w:p>
    <w:p w14:paraId="1559A83C" w14:textId="77777777" w:rsidR="008955BF" w:rsidRDefault="000752B2">
      <w:pPr>
        <w:spacing w:line="600" w:lineRule="auto"/>
        <w:ind w:firstLine="720"/>
        <w:contextualSpacing/>
        <w:jc w:val="both"/>
        <w:rPr>
          <w:rFonts w:eastAsia="Times New Roman"/>
          <w:szCs w:val="24"/>
        </w:rPr>
      </w:pPr>
      <w:r>
        <w:rPr>
          <w:rFonts w:eastAsia="Times New Roman"/>
          <w:szCs w:val="24"/>
        </w:rPr>
        <w:t>Κύριε Υπουργέ, έχετε τρία λεπτά στη διάθεσή σας.</w:t>
      </w:r>
    </w:p>
    <w:p w14:paraId="1559A83D" w14:textId="77777777" w:rsidR="008955BF" w:rsidRDefault="000752B2">
      <w:pPr>
        <w:spacing w:line="600" w:lineRule="auto"/>
        <w:ind w:firstLine="720"/>
        <w:contextualSpacing/>
        <w:jc w:val="both"/>
        <w:rPr>
          <w:rFonts w:eastAsia="Times New Roman"/>
          <w:szCs w:val="24"/>
        </w:rPr>
      </w:pPr>
      <w:r w:rsidRPr="006F00C3">
        <w:rPr>
          <w:rFonts w:eastAsia="Times New Roman"/>
          <w:b/>
          <w:szCs w:val="24"/>
        </w:rPr>
        <w:t>ΧΡΗΣΤΟΣ ΣΠΙΡΤΖΗΣ (Υπουργός Υποδομών και Μεταφορών):</w:t>
      </w:r>
      <w:r>
        <w:rPr>
          <w:rFonts w:eastAsia="Times New Roman"/>
          <w:szCs w:val="24"/>
        </w:rPr>
        <w:t xml:space="preserve"> Κύριε Κουτσούκο, δεν ήξερα ότι με αγαπάτε τόσο πολύ που θεωρείτε ότι κάνατε μαύρα μάτια για να με δείτε, επειδή σας απάντησε ο Υφυπουργός κ. Μαυραγάνης. Αν και δεν θυμάμαι ιστορικά να με αγαπάτε τόσο πολύ. Έχουμε συνυπάρξει και στον ίδιο κομματικό χώρο, ό</w:t>
      </w:r>
      <w:r>
        <w:rPr>
          <w:rFonts w:eastAsia="Times New Roman"/>
          <w:szCs w:val="24"/>
        </w:rPr>
        <w:t xml:space="preserve">ταν υπήρχε ΠΑΣΟΚ, όταν ήσασταν γραμματέας του συνδικαλιστικού του ΠΑΣΟΚ. Να σας φρεσκάρω τη μνήμη. Και προφανώς δεν σας </w:t>
      </w:r>
      <w:r w:rsidRPr="00FC5932">
        <w:rPr>
          <w:rFonts w:eastAsia="Times New Roman"/>
          <w:color w:val="000000" w:themeColor="text1"/>
          <w:szCs w:val="24"/>
        </w:rPr>
        <w:t>απέκλεισα</w:t>
      </w:r>
      <w:r w:rsidRPr="001D35AA">
        <w:rPr>
          <w:rFonts w:eastAsia="Times New Roman"/>
          <w:color w:val="000000" w:themeColor="text1"/>
          <w:szCs w:val="24"/>
        </w:rPr>
        <w:t xml:space="preserve"> </w:t>
      </w:r>
      <w:r>
        <w:rPr>
          <w:rFonts w:eastAsia="Times New Roman"/>
          <w:szCs w:val="24"/>
        </w:rPr>
        <w:t xml:space="preserve">από την </w:t>
      </w:r>
      <w:r w:rsidRPr="001D35AA">
        <w:rPr>
          <w:rFonts w:eastAsia="Times New Roman"/>
          <w:color w:val="000000" w:themeColor="text1"/>
          <w:szCs w:val="24"/>
        </w:rPr>
        <w:t>ενημέρωση</w:t>
      </w:r>
      <w:r>
        <w:rPr>
          <w:rFonts w:eastAsia="Times New Roman"/>
          <w:szCs w:val="24"/>
        </w:rPr>
        <w:t xml:space="preserve">. Υπήρχε ένα αίτημα του </w:t>
      </w:r>
      <w:r>
        <w:rPr>
          <w:rFonts w:eastAsia="Times New Roman"/>
          <w:szCs w:val="24"/>
        </w:rPr>
        <w:t xml:space="preserve">κ. </w:t>
      </w:r>
      <w:r>
        <w:rPr>
          <w:rFonts w:eastAsia="Times New Roman"/>
          <w:szCs w:val="24"/>
        </w:rPr>
        <w:t xml:space="preserve">Αποστόλη </w:t>
      </w:r>
      <w:proofErr w:type="spellStart"/>
      <w:r>
        <w:rPr>
          <w:rFonts w:eastAsia="Times New Roman"/>
          <w:szCs w:val="24"/>
        </w:rPr>
        <w:t>Κατσιφάρα</w:t>
      </w:r>
      <w:proofErr w:type="spellEnd"/>
      <w:r>
        <w:rPr>
          <w:rFonts w:eastAsia="Times New Roman"/>
          <w:szCs w:val="24"/>
        </w:rPr>
        <w:t xml:space="preserve">, του περιφερειάρχη </w:t>
      </w:r>
      <w:r>
        <w:rPr>
          <w:rFonts w:eastAsia="Times New Roman"/>
          <w:szCs w:val="24"/>
        </w:rPr>
        <w:t>δ</w:t>
      </w:r>
      <w:r>
        <w:rPr>
          <w:rFonts w:eastAsia="Times New Roman"/>
          <w:szCs w:val="24"/>
        </w:rPr>
        <w:t xml:space="preserve">υτικής Ελλάδας για να ενημερωθεί και ο ίδιος και η </w:t>
      </w:r>
      <w:r>
        <w:rPr>
          <w:rFonts w:eastAsia="Times New Roman"/>
          <w:szCs w:val="24"/>
        </w:rPr>
        <w:t>τ</w:t>
      </w:r>
      <w:r>
        <w:rPr>
          <w:rFonts w:eastAsia="Times New Roman"/>
          <w:szCs w:val="24"/>
        </w:rPr>
        <w:t xml:space="preserve">οπική </w:t>
      </w:r>
      <w:r>
        <w:rPr>
          <w:rFonts w:eastAsia="Times New Roman"/>
          <w:szCs w:val="24"/>
        </w:rPr>
        <w:t>α</w:t>
      </w:r>
      <w:r>
        <w:rPr>
          <w:rFonts w:eastAsia="Times New Roman"/>
          <w:szCs w:val="24"/>
        </w:rPr>
        <w:t xml:space="preserve">υτοδιοίκηση για την πορεία των διαγωνισμών του </w:t>
      </w:r>
      <w:r>
        <w:rPr>
          <w:rFonts w:eastAsia="Times New Roman"/>
          <w:szCs w:val="24"/>
        </w:rPr>
        <w:t xml:space="preserve">έργου </w:t>
      </w:r>
      <w:r>
        <w:rPr>
          <w:rFonts w:eastAsia="Times New Roman"/>
          <w:szCs w:val="24"/>
        </w:rPr>
        <w:t>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 xml:space="preserve">Πύργος και βέβαια για την ολοκλήρωση του οδικού άξονα στη συνέχεια από τον Πύργο, </w:t>
      </w:r>
      <w:r>
        <w:rPr>
          <w:rFonts w:eastAsia="Times New Roman"/>
          <w:szCs w:val="24"/>
        </w:rPr>
        <w:t xml:space="preserve">δηλαδή </w:t>
      </w:r>
      <w:r>
        <w:rPr>
          <w:rFonts w:eastAsia="Times New Roman"/>
          <w:szCs w:val="24"/>
        </w:rPr>
        <w:t>το</w:t>
      </w:r>
      <w:r>
        <w:rPr>
          <w:rFonts w:eastAsia="Times New Roman"/>
          <w:szCs w:val="24"/>
        </w:rPr>
        <w:t>ν οδικό άξονα</w:t>
      </w:r>
      <w:r>
        <w:rPr>
          <w:rFonts w:eastAsia="Times New Roman"/>
          <w:szCs w:val="24"/>
        </w:rPr>
        <w:t xml:space="preserve"> Πύργος</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Καλό Νερό και Καλό Νερ</w:t>
      </w:r>
      <w:r>
        <w:rPr>
          <w:rFonts w:eastAsia="Times New Roman"/>
          <w:szCs w:val="24"/>
        </w:rPr>
        <w:t>ό</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Τσακώνα</w:t>
      </w:r>
      <w:proofErr w:type="spellEnd"/>
      <w:r>
        <w:rPr>
          <w:rFonts w:eastAsia="Times New Roman"/>
          <w:szCs w:val="24"/>
        </w:rPr>
        <w:t xml:space="preserve"> καθώς και για άλλα έργα της περιοχής.</w:t>
      </w:r>
    </w:p>
    <w:p w14:paraId="1559A83E" w14:textId="77777777" w:rsidR="008955BF" w:rsidRDefault="000752B2">
      <w:pPr>
        <w:spacing w:line="600" w:lineRule="auto"/>
        <w:ind w:firstLine="720"/>
        <w:contextualSpacing/>
        <w:jc w:val="both"/>
        <w:rPr>
          <w:rFonts w:eastAsia="Times New Roman"/>
          <w:szCs w:val="24"/>
        </w:rPr>
      </w:pPr>
      <w:r>
        <w:rPr>
          <w:rFonts w:eastAsia="Times New Roman"/>
          <w:szCs w:val="24"/>
        </w:rPr>
        <w:t>Καλέσαμε όλους τους δήμους και το Τεχνικό Επιμελητήριο Δυτικής Ελλάδας. Είπαμε ότι δεν γίνεται στην ίδια ενημέρωση να έρθουν Βουλευτές της Αντιπολίτευσης.</w:t>
      </w:r>
    </w:p>
    <w:p w14:paraId="1559A83F"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lastRenderedPageBreak/>
        <w:t>Δεν το ζητήσατε εσείς. Είναι ανοι</w:t>
      </w:r>
      <w:r>
        <w:rPr>
          <w:rFonts w:eastAsia="Times New Roman"/>
          <w:szCs w:val="24"/>
        </w:rPr>
        <w:t>κ</w:t>
      </w:r>
      <w:r>
        <w:rPr>
          <w:rFonts w:eastAsia="Times New Roman"/>
          <w:szCs w:val="24"/>
        </w:rPr>
        <w:t>τή η πόρτα του Υπ</w:t>
      </w:r>
      <w:r>
        <w:rPr>
          <w:rFonts w:eastAsia="Times New Roman"/>
          <w:szCs w:val="24"/>
        </w:rPr>
        <w:t>ουργείου για οποιονδήποτε πολίτη, πόσο μάλλον για τους Βουλευτές της Αντιπολίτευσης, για να ενημερωθούν αναλυτικά και για το τι έχει γίνει και για το τι είχε γίνει.</w:t>
      </w:r>
    </w:p>
    <w:p w14:paraId="1559A840"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t>Θα επιχειρήσω, λοιπόν, να σας κάνω γρήγορα μια ενημέρωση, γιατί φαντάζομαι ότι κάποιοι δήμα</w:t>
      </w:r>
      <w:r>
        <w:rPr>
          <w:rFonts w:eastAsia="Times New Roman"/>
          <w:szCs w:val="24"/>
        </w:rPr>
        <w:t>ρχοι ή κάποιοι φορείς σ</w:t>
      </w:r>
      <w:r>
        <w:rPr>
          <w:rFonts w:eastAsia="Times New Roman"/>
          <w:szCs w:val="24"/>
        </w:rPr>
        <w:t>ά</w:t>
      </w:r>
      <w:r>
        <w:rPr>
          <w:rFonts w:eastAsia="Times New Roman"/>
          <w:szCs w:val="24"/>
        </w:rPr>
        <w:t xml:space="preserve">ς ενημέρωσαν για το τι συζητήθηκε εκεί, αλλά η ενημέρωση δεν έγινε από </w:t>
      </w:r>
      <w:r>
        <w:rPr>
          <w:rFonts w:eastAsia="Times New Roman"/>
          <w:szCs w:val="24"/>
        </w:rPr>
        <w:t>ε</w:t>
      </w:r>
      <w:r>
        <w:rPr>
          <w:rFonts w:eastAsia="Times New Roman"/>
          <w:szCs w:val="24"/>
        </w:rPr>
        <w:t>μ</w:t>
      </w:r>
      <w:r>
        <w:rPr>
          <w:rFonts w:eastAsia="Times New Roman"/>
          <w:szCs w:val="24"/>
        </w:rPr>
        <w:t>έ</w:t>
      </w:r>
      <w:r>
        <w:rPr>
          <w:rFonts w:eastAsia="Times New Roman"/>
          <w:szCs w:val="24"/>
        </w:rPr>
        <w:t>να, έγινε από τους υπηρεσιακούς του Υπουργείου, έγινε από τους μελετητές, από τους υπηρεσιακούς διαχρονικά -δεν είχαμε εμείς βάλει άλλους υπηρεσιακούς από αυτ</w:t>
      </w:r>
      <w:r>
        <w:rPr>
          <w:rFonts w:eastAsia="Times New Roman"/>
          <w:szCs w:val="24"/>
        </w:rPr>
        <w:t>ούς που είχαν οι άλλες κυβερνήσεις- για να ξέρουν και οι περιφερειακές και οι δημοτικές αρχές το τι είχε γίνει και πώς δουλεύονταν οι πολίτες της Ηλείας τόσα χρόνια απ’ όσους τους έλεγαν ότι θα κάνουν το έργο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Πύργος.</w:t>
      </w:r>
    </w:p>
    <w:p w14:paraId="1559A841"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t>Τα λέω, λοιπόν, εν τάχει. Με το</w:t>
      </w:r>
      <w:r>
        <w:rPr>
          <w:rFonts w:eastAsia="Times New Roman"/>
          <w:szCs w:val="24"/>
        </w:rPr>
        <w:t>ν ν.4219/2013 αποφασίστηκε η εξαίρεση του τμήματος Πάτρα</w:t>
      </w:r>
      <w:r>
        <w:rPr>
          <w:rFonts w:eastAsia="Times New Roman"/>
          <w:szCs w:val="24"/>
        </w:rPr>
        <w:t xml:space="preserve"> – </w:t>
      </w:r>
      <w:r>
        <w:rPr>
          <w:rFonts w:eastAsia="Times New Roman"/>
          <w:szCs w:val="24"/>
        </w:rPr>
        <w:t>Πύργος</w:t>
      </w:r>
      <w:r>
        <w:rPr>
          <w:rFonts w:eastAsia="Times New Roman"/>
          <w:szCs w:val="24"/>
        </w:rPr>
        <w:t xml:space="preserve"> </w:t>
      </w:r>
      <w:r>
        <w:rPr>
          <w:rFonts w:eastAsia="Times New Roman"/>
          <w:szCs w:val="24"/>
        </w:rPr>
        <w:t>-</w:t>
      </w:r>
      <w:r>
        <w:rPr>
          <w:rFonts w:eastAsia="Times New Roman"/>
          <w:szCs w:val="24"/>
        </w:rPr>
        <w:t xml:space="preserve"> </w:t>
      </w:r>
      <w:proofErr w:type="spellStart"/>
      <w:r>
        <w:rPr>
          <w:rFonts w:eastAsia="Times New Roman"/>
          <w:szCs w:val="24"/>
        </w:rPr>
        <w:t>Τσακώνα</w:t>
      </w:r>
      <w:proofErr w:type="spellEnd"/>
      <w:r>
        <w:rPr>
          <w:rFonts w:eastAsia="Times New Roman"/>
          <w:szCs w:val="24"/>
        </w:rPr>
        <w:t xml:space="preserve"> από τη σύμβαση παραχώρησης. Αυτό ήταν ένα στρατηγικό λάθος και από τότε αρχίζει η περιπέτεια αυτού του έργου, διότι δεν είχατε ενημερώσει τότε τον κόσμο ότι αυτός ο διαγωνισμός για</w:t>
      </w:r>
      <w:r>
        <w:rPr>
          <w:rFonts w:eastAsia="Times New Roman"/>
          <w:szCs w:val="24"/>
        </w:rPr>
        <w:t xml:space="preserve"> να βγει ξανά, για να χρηματοδοτηθεί, θα πρέπει να εξεταστεί από την αρχή η βιωσιμότητα αυτού του έργου, όχι της Ολυμπίας Οδού, αλλά του έργου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Πύργος. Και δουλεύατε τον κόσμο οι προηγούμενες κυβερνήσεις ότι έχετε διασφαλίσει και χρηματοδότηση.</w:t>
      </w:r>
    </w:p>
    <w:p w14:paraId="1559A842"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lastRenderedPageBreak/>
        <w:t>Προφ</w:t>
      </w:r>
      <w:r>
        <w:rPr>
          <w:rFonts w:eastAsia="Times New Roman"/>
          <w:szCs w:val="24"/>
        </w:rPr>
        <w:t>ανώς, όχι μόνο δεν είχε διασφαλιστεί χρηματοδότηση, αλλά είχε κατευθυνθεί και ο διαγωνισμός σε συγκεκριμένους εργολάβους μεγάλων εταιρειών και υπήρχε και προσφυγή της μίας εταιρείας που ήθελε να συμμετέχει στον διαγωνισμό και ασφαλιστικά μέτρα, γιατί δεν ε</w:t>
      </w:r>
      <w:r>
        <w:rPr>
          <w:rFonts w:eastAsia="Times New Roman"/>
          <w:szCs w:val="24"/>
        </w:rPr>
        <w:t xml:space="preserve">ίχε πλήρη στοιχεία για τα </w:t>
      </w:r>
      <w:proofErr w:type="spellStart"/>
      <w:r>
        <w:rPr>
          <w:rFonts w:eastAsia="Times New Roman"/>
          <w:szCs w:val="24"/>
        </w:rPr>
        <w:t>διαστασιολογικά</w:t>
      </w:r>
      <w:proofErr w:type="spellEnd"/>
      <w:r>
        <w:rPr>
          <w:rFonts w:eastAsia="Times New Roman"/>
          <w:szCs w:val="24"/>
        </w:rPr>
        <w:t xml:space="preserve"> στοιχεία του έργου, γιατί είχε βγει το έργο κατ’ αποκοπή. Ένα τεμάχιο.</w:t>
      </w:r>
    </w:p>
    <w:p w14:paraId="1559A843"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t>Όπως, λοιπόν, ενημέρωσαν οι μελετητές στη συνέχεια, είχαμε νέες μελέτες, είχαμε αλλαγές ποσοτήτων, είχαμε αλλαγές σε κρίσιμα μεγέθη του διαγωνι</w:t>
      </w:r>
      <w:r>
        <w:rPr>
          <w:rFonts w:eastAsia="Times New Roman"/>
          <w:szCs w:val="24"/>
        </w:rPr>
        <w:t>σμού και αλλαγή της περιβαλλοντικής μελέτης.</w:t>
      </w:r>
    </w:p>
    <w:p w14:paraId="1559A844"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t>Τα άκουσαν αυτά οι δήμαρχοι, όχι από την πολιτική ηγεσία του Υπουργείου, αλλά από τους μελετητές και τους υπηρεσιακούς. Άκουσαν, επίσης, ότι δεν θα γινόταν ποτέ έγκριση μεγάλου έργου, γιατί το όριο που βάζει η Ε</w:t>
      </w:r>
      <w:r>
        <w:rPr>
          <w:rFonts w:eastAsia="Times New Roman"/>
          <w:szCs w:val="24"/>
        </w:rPr>
        <w:t xml:space="preserve">υρωπαϊκή Επιτροπή είναι είκοσι χιλιάδες οχήματα για μέση ημερήσια κυκλοφορία και το πολύ-πολύ να κάνουμε μια έκπτωση δεκαπέντε χιλιάδες, γιατί είχε βγει από το έργο της παραχώρησης. Αυτό το κριτήριο, όμως, το ξέρανε όσοι </w:t>
      </w:r>
      <w:proofErr w:type="spellStart"/>
      <w:r>
        <w:rPr>
          <w:rFonts w:eastAsia="Times New Roman"/>
          <w:szCs w:val="24"/>
        </w:rPr>
        <w:t>απένταξαν</w:t>
      </w:r>
      <w:proofErr w:type="spellEnd"/>
      <w:r>
        <w:rPr>
          <w:rFonts w:eastAsia="Times New Roman"/>
          <w:szCs w:val="24"/>
        </w:rPr>
        <w:t xml:space="preserve"> το κομμάτι Πάτρα</w:t>
      </w:r>
      <w:r>
        <w:rPr>
          <w:rFonts w:eastAsia="Times New Roman"/>
          <w:szCs w:val="24"/>
        </w:rPr>
        <w:t xml:space="preserve"> </w:t>
      </w:r>
      <w:r>
        <w:rPr>
          <w:rFonts w:eastAsia="Times New Roman"/>
          <w:szCs w:val="24"/>
        </w:rPr>
        <w:t>-</w:t>
      </w:r>
      <w:r>
        <w:rPr>
          <w:rFonts w:eastAsia="Times New Roman"/>
          <w:szCs w:val="24"/>
        </w:rPr>
        <w:t xml:space="preserve"> </w:t>
      </w:r>
      <w:r>
        <w:rPr>
          <w:rFonts w:eastAsia="Times New Roman"/>
          <w:szCs w:val="24"/>
        </w:rPr>
        <w:t>Πύργος</w:t>
      </w:r>
      <w:r>
        <w:rPr>
          <w:rFonts w:eastAsia="Times New Roman"/>
          <w:szCs w:val="24"/>
        </w:rPr>
        <w:t xml:space="preserve"> το 2013. Το ήξεραν.</w:t>
      </w:r>
    </w:p>
    <w:p w14:paraId="1559A845"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t xml:space="preserve">Επομένως, όπως αποδείχθηκε και από τις μελέτες βιωσιμότητας που έγιναν στη συνέχεια και με τον Οργανισμό </w:t>
      </w:r>
      <w:r>
        <w:rPr>
          <w:rFonts w:eastAsia="Times New Roman"/>
          <w:szCs w:val="24"/>
        </w:rPr>
        <w:t>«</w:t>
      </w:r>
      <w:r>
        <w:rPr>
          <w:rFonts w:eastAsia="Times New Roman"/>
          <w:szCs w:val="24"/>
          <w:lang w:val="en-US"/>
        </w:rPr>
        <w:t>JASPERS</w:t>
      </w:r>
      <w:r>
        <w:rPr>
          <w:rFonts w:eastAsia="Times New Roman"/>
          <w:szCs w:val="24"/>
        </w:rPr>
        <w:t>»</w:t>
      </w:r>
      <w:r w:rsidRPr="008F179E">
        <w:rPr>
          <w:rFonts w:eastAsia="Times New Roman"/>
          <w:szCs w:val="24"/>
        </w:rPr>
        <w:t xml:space="preserve">, </w:t>
      </w:r>
      <w:r>
        <w:rPr>
          <w:rFonts w:eastAsia="Times New Roman"/>
          <w:szCs w:val="24"/>
        </w:rPr>
        <w:t xml:space="preserve">που είναι ο επίσημος σύμβουλος της Ευρωπαϊκής Επιτροπής, αν δεν είχαμε εκπτώσεις της τάξης του 50%, αν δεν </w:t>
      </w:r>
      <w:r>
        <w:rPr>
          <w:rFonts w:eastAsia="Times New Roman"/>
          <w:szCs w:val="24"/>
        </w:rPr>
        <w:lastRenderedPageBreak/>
        <w:t>αυξάναμε τον</w:t>
      </w:r>
      <w:r>
        <w:rPr>
          <w:rFonts w:eastAsia="Times New Roman"/>
          <w:szCs w:val="24"/>
        </w:rPr>
        <w:t xml:space="preserve"> ανταγωνισμό, αν μέναμε σε αυτά που υπήρχαν τα προηγούμενα χρόνια, με εκπτώσεις του 0% έως 20% που έδωσαν οι μεγάλες εταιρείες στον συγκεκριμένο διαγωνισμό, προφανώς το έργο που θα εγκρινόταν δεν ήταν αυτοκινητόδρομος, ήταν μία λωρίδα και ΛΕΑ ανά κατεύθυνσ</w:t>
      </w:r>
      <w:r>
        <w:rPr>
          <w:rFonts w:eastAsia="Times New Roman"/>
          <w:szCs w:val="24"/>
        </w:rPr>
        <w:t>η χωρίς διαχωριστικό διάζωμα. Δηλαδή θα ήταν ένας δρόμος που δεν θα διασφάλιζε την ασφάλεια και αυτό που θέλαμε για την περιοχή.</w:t>
      </w:r>
    </w:p>
    <w:p w14:paraId="1559A846"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t>Όπως ξέρετε, την έγκριση του μεγάλου έργου τη λάβαμε τον Μάιο του 2018 από την Ευρωπαϊκή Επιτροπή.</w:t>
      </w:r>
    </w:p>
    <w:p w14:paraId="1559A847"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t>Το καταθέτω στα Πρακτικά.</w:t>
      </w:r>
    </w:p>
    <w:p w14:paraId="1559A848"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t>(Σ</w:t>
      </w:r>
      <w:r>
        <w:rPr>
          <w:rFonts w:eastAsia="Times New Roman"/>
          <w:szCs w:val="24"/>
        </w:rPr>
        <w:t xml:space="preserve">το σημείο αυτό ο Υπουργός κ. Χρήστος </w:t>
      </w:r>
      <w:proofErr w:type="spellStart"/>
      <w:r>
        <w:rPr>
          <w:rFonts w:eastAsia="Times New Roman"/>
          <w:szCs w:val="24"/>
        </w:rPr>
        <w:t>Σπίρτζης</w:t>
      </w:r>
      <w:proofErr w:type="spellEnd"/>
      <w:r>
        <w:rPr>
          <w:rFonts w:eastAsia="Times New Roman"/>
          <w:szCs w:val="24"/>
        </w:rPr>
        <w:t xml:space="preserve"> καταθέτει για τα Πρακτικά το προαναφερθέν έγγραφο, το οποίο βρίσκεται στο </w:t>
      </w:r>
      <w:r>
        <w:rPr>
          <w:rFonts w:eastAsia="Times New Roman"/>
          <w:szCs w:val="24"/>
        </w:rPr>
        <w:t>α</w:t>
      </w:r>
      <w:r>
        <w:rPr>
          <w:rFonts w:eastAsia="Times New Roman"/>
          <w:szCs w:val="24"/>
        </w:rPr>
        <w:t>ρχείο του Τμήματος Γραμματείας της Διεύθυνσης Στενογραφίας και Πρακτικών της Βουλής)</w:t>
      </w:r>
    </w:p>
    <w:p w14:paraId="1559A849" w14:textId="77777777" w:rsidR="008955BF" w:rsidRDefault="000752B2">
      <w:pPr>
        <w:tabs>
          <w:tab w:val="left" w:pos="2940"/>
        </w:tabs>
        <w:spacing w:line="600" w:lineRule="auto"/>
        <w:ind w:firstLine="720"/>
        <w:contextualSpacing/>
        <w:jc w:val="both"/>
        <w:rPr>
          <w:rFonts w:eastAsia="Times New Roman"/>
          <w:szCs w:val="24"/>
        </w:rPr>
      </w:pPr>
      <w:r>
        <w:rPr>
          <w:rFonts w:eastAsia="Times New Roman"/>
          <w:szCs w:val="24"/>
        </w:rPr>
        <w:t xml:space="preserve">Τα σενάρια  που ζητήθηκαν από την Ευρωπαϊκή </w:t>
      </w:r>
      <w:r>
        <w:rPr>
          <w:rFonts w:eastAsia="Times New Roman"/>
          <w:szCs w:val="24"/>
        </w:rPr>
        <w:t xml:space="preserve">Επιτροπή ήταν από μία λωρίδα και ΛΕΑ χωρίς διαχωριστική νησίδα και έγιναν συγκεκριμένες προβλέψεις και μελέτες και χειρισμοί για να πάρουμε την έγκριση, που δεν θα έπαιρνε ποτέ η χώρα έγκριση γι’ αυτό το κομμάτι του δρόμου και το έγκλημα που έγινε να βγει </w:t>
      </w:r>
      <w:r>
        <w:rPr>
          <w:rFonts w:eastAsia="Times New Roman"/>
          <w:szCs w:val="24"/>
        </w:rPr>
        <w:t>έξω από τον διαγωνισμό που θα είχε ολοκληρωθεί τώρα. Αυτή θα ήταν η κατάληξη.</w:t>
      </w:r>
    </w:p>
    <w:p w14:paraId="1559A84A" w14:textId="77777777" w:rsidR="008955BF" w:rsidRDefault="000752B2">
      <w:pPr>
        <w:tabs>
          <w:tab w:val="left" w:pos="2940"/>
        </w:tabs>
        <w:spacing w:line="600" w:lineRule="auto"/>
        <w:ind w:firstLine="720"/>
        <w:contextualSpacing/>
        <w:jc w:val="both"/>
        <w:rPr>
          <w:rFonts w:eastAsia="Times New Roman"/>
          <w:szCs w:val="24"/>
        </w:rPr>
      </w:pPr>
      <w:r w:rsidRPr="00CB762F">
        <w:rPr>
          <w:rFonts w:eastAsia="Times New Roman"/>
          <w:b/>
          <w:szCs w:val="24"/>
        </w:rPr>
        <w:t>ΠΡΟΕΔΡΕΥΩΝ (Μάριος Γεωργιάδης):</w:t>
      </w:r>
      <w:r>
        <w:rPr>
          <w:rFonts w:eastAsia="Times New Roman"/>
          <w:szCs w:val="24"/>
        </w:rPr>
        <w:t xml:space="preserve"> Κύριε Υπουργέ, να σας υπενθυμίσω ότι έχετε και δευτερολογία, οπότε αν θέλετε, συντομεύετε.</w:t>
      </w:r>
    </w:p>
    <w:p w14:paraId="1559A84B" w14:textId="77777777" w:rsidR="008955BF" w:rsidRDefault="000752B2">
      <w:pPr>
        <w:tabs>
          <w:tab w:val="left" w:pos="2940"/>
        </w:tabs>
        <w:spacing w:line="600" w:lineRule="auto"/>
        <w:ind w:firstLine="720"/>
        <w:contextualSpacing/>
        <w:jc w:val="both"/>
        <w:rPr>
          <w:rFonts w:eastAsia="Times New Roman"/>
          <w:szCs w:val="24"/>
        </w:rPr>
      </w:pPr>
      <w:r w:rsidRPr="00CB762F">
        <w:rPr>
          <w:rFonts w:eastAsia="Times New Roman"/>
          <w:b/>
          <w:szCs w:val="24"/>
        </w:rPr>
        <w:lastRenderedPageBreak/>
        <w:t>ΧΡΗΣΤΟΣ ΣΠΙΡΤΖΗΣ (Υπουργός Υποδομών και Μεταφορών):</w:t>
      </w:r>
      <w:r>
        <w:rPr>
          <w:rFonts w:eastAsia="Times New Roman"/>
          <w:szCs w:val="24"/>
        </w:rPr>
        <w:t xml:space="preserve"> Δεν</w:t>
      </w:r>
      <w:r>
        <w:rPr>
          <w:rFonts w:eastAsia="Times New Roman"/>
          <w:szCs w:val="24"/>
        </w:rPr>
        <w:t xml:space="preserve"> πειράζει. Να τα έχει όλα υπ’ </w:t>
      </w:r>
      <w:proofErr w:type="spellStart"/>
      <w:r>
        <w:rPr>
          <w:rFonts w:eastAsia="Times New Roman"/>
          <w:szCs w:val="24"/>
        </w:rPr>
        <w:t>όψιν</w:t>
      </w:r>
      <w:proofErr w:type="spellEnd"/>
      <w:r>
        <w:rPr>
          <w:rFonts w:eastAsia="Times New Roman"/>
          <w:szCs w:val="24"/>
        </w:rPr>
        <w:t xml:space="preserve"> του ο κ. Κουτσούκος, ο αγαπητός συνάδελφος.</w:t>
      </w:r>
    </w:p>
    <w:p w14:paraId="1559A84C" w14:textId="77777777" w:rsidR="008955BF" w:rsidRDefault="000752B2">
      <w:pPr>
        <w:tabs>
          <w:tab w:val="left" w:pos="2940"/>
        </w:tabs>
        <w:spacing w:line="600" w:lineRule="auto"/>
        <w:ind w:firstLine="720"/>
        <w:contextualSpacing/>
        <w:jc w:val="both"/>
        <w:rPr>
          <w:rFonts w:eastAsia="Times New Roman"/>
          <w:szCs w:val="24"/>
        </w:rPr>
      </w:pPr>
      <w:r w:rsidRPr="00CB762F">
        <w:rPr>
          <w:rFonts w:eastAsia="Times New Roman"/>
          <w:b/>
          <w:szCs w:val="24"/>
        </w:rPr>
        <w:t>ΠΡΟΕΔΡΕΥΩΝ (Μάριος Γεωργιάδης):</w:t>
      </w:r>
      <w:r>
        <w:rPr>
          <w:rFonts w:eastAsia="Times New Roman"/>
          <w:szCs w:val="24"/>
        </w:rPr>
        <w:t xml:space="preserve"> Απλά δεν θέλω να αδικήσω τον κ. Κουτσούκο για τον χρόνο που έχει.</w:t>
      </w:r>
    </w:p>
    <w:p w14:paraId="1559A84D" w14:textId="77777777" w:rsidR="008955BF" w:rsidRDefault="000752B2">
      <w:pPr>
        <w:tabs>
          <w:tab w:val="left" w:pos="2940"/>
        </w:tabs>
        <w:spacing w:line="600" w:lineRule="auto"/>
        <w:ind w:firstLine="720"/>
        <w:contextualSpacing/>
        <w:jc w:val="both"/>
        <w:rPr>
          <w:rFonts w:eastAsia="Times New Roman"/>
          <w:szCs w:val="24"/>
        </w:rPr>
      </w:pPr>
      <w:r w:rsidRPr="00CB762F">
        <w:rPr>
          <w:rFonts w:eastAsia="Times New Roman"/>
          <w:b/>
          <w:szCs w:val="24"/>
        </w:rPr>
        <w:t xml:space="preserve">ΓΙΑΝΝΗΣ ΚΟΥΤΣΟΥΚΟΣ: </w:t>
      </w:r>
      <w:r>
        <w:rPr>
          <w:rFonts w:eastAsia="Times New Roman"/>
          <w:szCs w:val="24"/>
        </w:rPr>
        <w:t>Οι δ</w:t>
      </w:r>
      <w:r>
        <w:rPr>
          <w:rFonts w:eastAsia="Times New Roman"/>
          <w:szCs w:val="24"/>
        </w:rPr>
        <w:t>υ</w:t>
      </w:r>
      <w:r>
        <w:rPr>
          <w:rFonts w:eastAsia="Times New Roman"/>
          <w:szCs w:val="24"/>
        </w:rPr>
        <w:t>ο μας είμαστε.</w:t>
      </w:r>
    </w:p>
    <w:p w14:paraId="1559A84E" w14:textId="77777777" w:rsidR="008955BF" w:rsidRDefault="000752B2">
      <w:pPr>
        <w:tabs>
          <w:tab w:val="left" w:pos="2940"/>
        </w:tabs>
        <w:spacing w:line="600" w:lineRule="auto"/>
        <w:ind w:firstLine="720"/>
        <w:contextualSpacing/>
        <w:jc w:val="both"/>
        <w:rPr>
          <w:rFonts w:eastAsia="Times New Roman"/>
          <w:szCs w:val="24"/>
        </w:rPr>
      </w:pPr>
      <w:r w:rsidRPr="00CB762F">
        <w:rPr>
          <w:rFonts w:eastAsia="Times New Roman"/>
          <w:b/>
          <w:szCs w:val="24"/>
        </w:rPr>
        <w:t>ΠΡΟΕΔΡΕΥΩΝ (Μάριος Γεωργιάδης):</w:t>
      </w:r>
      <w:r>
        <w:rPr>
          <w:rFonts w:eastAsia="Times New Roman"/>
          <w:szCs w:val="24"/>
        </w:rPr>
        <w:t xml:space="preserve"> Οι δυο </w:t>
      </w:r>
      <w:r>
        <w:rPr>
          <w:rFonts w:eastAsia="Times New Roman"/>
          <w:szCs w:val="24"/>
        </w:rPr>
        <w:t>μας είμαστε, αλλά έχουμε και υπηρεσίες εδώ που περιμένουν να σχολάσουν.</w:t>
      </w:r>
    </w:p>
    <w:p w14:paraId="1559A84F" w14:textId="77777777" w:rsidR="008955BF" w:rsidRDefault="000752B2">
      <w:pPr>
        <w:spacing w:line="600" w:lineRule="auto"/>
        <w:ind w:firstLine="720"/>
        <w:contextualSpacing/>
        <w:jc w:val="both"/>
        <w:rPr>
          <w:rFonts w:eastAsia="Times New Roman" w:cs="Times New Roman"/>
          <w:szCs w:val="24"/>
        </w:rPr>
      </w:pPr>
      <w:r w:rsidRPr="000E7C75">
        <w:rPr>
          <w:rFonts w:eastAsia="Times New Roman" w:cs="Times New Roman"/>
          <w:b/>
          <w:szCs w:val="24"/>
        </w:rPr>
        <w:t xml:space="preserve">ΧΡΗΣΤΟΣ ΣΠΙΡΤΖΗΣ (Υπουργός Υποδομών και Μεταφορών): </w:t>
      </w:r>
      <w:r>
        <w:rPr>
          <w:rFonts w:eastAsia="Times New Roman" w:cs="Times New Roman"/>
          <w:szCs w:val="24"/>
        </w:rPr>
        <w:t>Κύριε Πρόεδρε, για το έργο ξέρετε, έχουν ακουστεί πολλά.</w:t>
      </w:r>
    </w:p>
    <w:p w14:paraId="1559A850" w14:textId="77777777" w:rsidR="008955BF" w:rsidRDefault="000752B2">
      <w:pPr>
        <w:spacing w:line="600" w:lineRule="auto"/>
        <w:ind w:firstLine="720"/>
        <w:contextualSpacing/>
        <w:jc w:val="both"/>
        <w:rPr>
          <w:rFonts w:eastAsia="Times New Roman" w:cs="Times New Roman"/>
          <w:szCs w:val="24"/>
        </w:rPr>
      </w:pPr>
      <w:r w:rsidRPr="000E7C75">
        <w:rPr>
          <w:rFonts w:eastAsia="Times New Roman" w:cs="Times New Roman"/>
          <w:b/>
          <w:szCs w:val="24"/>
        </w:rPr>
        <w:t>ΠΡΟΕΔΡΕΥΩΝ (Μάριος Γεωργιάδης):</w:t>
      </w:r>
      <w:r>
        <w:rPr>
          <w:rFonts w:eastAsia="Times New Roman" w:cs="Times New Roman"/>
          <w:szCs w:val="24"/>
        </w:rPr>
        <w:t xml:space="preserve"> Ναι, κύριε Υπουργέ.</w:t>
      </w:r>
    </w:p>
    <w:p w14:paraId="1559A851" w14:textId="77777777" w:rsidR="008955BF" w:rsidRDefault="000752B2">
      <w:pPr>
        <w:spacing w:line="600" w:lineRule="auto"/>
        <w:ind w:firstLine="720"/>
        <w:contextualSpacing/>
        <w:jc w:val="both"/>
        <w:rPr>
          <w:rFonts w:eastAsia="Times New Roman" w:cs="Times New Roman"/>
          <w:szCs w:val="24"/>
        </w:rPr>
      </w:pPr>
      <w:r w:rsidRPr="000E7C75">
        <w:rPr>
          <w:rFonts w:eastAsia="Times New Roman" w:cs="Times New Roman"/>
          <w:b/>
          <w:szCs w:val="24"/>
        </w:rPr>
        <w:t>ΧΡΗΣΤΟΣ ΣΠΙΡΤΖΗΣ (Υπουρ</w:t>
      </w:r>
      <w:r w:rsidRPr="000E7C75">
        <w:rPr>
          <w:rFonts w:eastAsia="Times New Roman" w:cs="Times New Roman"/>
          <w:b/>
          <w:szCs w:val="24"/>
        </w:rPr>
        <w:t>γός Υποδομών και Μεταφορών):</w:t>
      </w:r>
      <w:r>
        <w:rPr>
          <w:rFonts w:eastAsia="Times New Roman" w:cs="Times New Roman"/>
          <w:szCs w:val="24"/>
        </w:rPr>
        <w:t xml:space="preserve"> Ότι το έχουμε στήσει, ότι ο Καλογρίτσας πήρε τέσσερα τμήματα για να κάνει κανάλι, ότι έβαζε τα βοσκοτόπια.</w:t>
      </w:r>
    </w:p>
    <w:p w14:paraId="1559A852" w14:textId="77777777" w:rsidR="008955BF" w:rsidRDefault="000752B2">
      <w:pPr>
        <w:spacing w:line="600" w:lineRule="auto"/>
        <w:ind w:firstLine="720"/>
        <w:contextualSpacing/>
        <w:jc w:val="both"/>
        <w:rPr>
          <w:rFonts w:eastAsia="Times New Roman" w:cs="Times New Roman"/>
          <w:szCs w:val="24"/>
        </w:rPr>
      </w:pPr>
      <w:r w:rsidRPr="000E7C75">
        <w:rPr>
          <w:rFonts w:eastAsia="Times New Roman" w:cs="Times New Roman"/>
          <w:b/>
          <w:szCs w:val="24"/>
        </w:rPr>
        <w:t>ΠΡΟΕΔΡΕΥΩΝ (Μάριος Γεωργιάδης):</w:t>
      </w:r>
      <w:r>
        <w:rPr>
          <w:rFonts w:eastAsia="Times New Roman" w:cs="Times New Roman"/>
          <w:szCs w:val="24"/>
        </w:rPr>
        <w:t xml:space="preserve"> Οφείλω να επισημάνω ότι ήδη είμαστε στα έξι λεπτά.</w:t>
      </w:r>
    </w:p>
    <w:p w14:paraId="1559A853" w14:textId="77777777" w:rsidR="008955BF" w:rsidRDefault="000752B2">
      <w:pPr>
        <w:spacing w:line="600" w:lineRule="auto"/>
        <w:ind w:firstLine="720"/>
        <w:contextualSpacing/>
        <w:jc w:val="both"/>
        <w:rPr>
          <w:rFonts w:eastAsia="Times New Roman" w:cs="Times New Roman"/>
          <w:szCs w:val="24"/>
        </w:rPr>
      </w:pPr>
      <w:r w:rsidRPr="000E7C75">
        <w:rPr>
          <w:rFonts w:eastAsia="Times New Roman" w:cs="Times New Roman"/>
          <w:b/>
          <w:szCs w:val="24"/>
        </w:rPr>
        <w:t>ΧΡΗΣΤΟΣ ΣΠΙΡΤΖΗΣ (Υπουργός Υποδομών κ</w:t>
      </w:r>
      <w:r w:rsidRPr="000E7C75">
        <w:rPr>
          <w:rFonts w:eastAsia="Times New Roman" w:cs="Times New Roman"/>
          <w:b/>
          <w:szCs w:val="24"/>
        </w:rPr>
        <w:t>αι Μεταφορών):</w:t>
      </w:r>
      <w:r>
        <w:rPr>
          <w:rFonts w:eastAsia="Times New Roman" w:cs="Times New Roman"/>
          <w:szCs w:val="24"/>
        </w:rPr>
        <w:t xml:space="preserve"> Και ο κ. Κουτσούκος τα έλεγα αυτά.</w:t>
      </w:r>
    </w:p>
    <w:p w14:paraId="1559A854" w14:textId="77777777" w:rsidR="008955BF" w:rsidRDefault="000752B2">
      <w:pPr>
        <w:spacing w:line="600" w:lineRule="auto"/>
        <w:ind w:firstLine="720"/>
        <w:contextualSpacing/>
        <w:jc w:val="both"/>
        <w:rPr>
          <w:rFonts w:eastAsia="Times New Roman" w:cs="Times New Roman"/>
          <w:szCs w:val="24"/>
        </w:rPr>
      </w:pPr>
      <w:r w:rsidRPr="000E7C75">
        <w:rPr>
          <w:rFonts w:eastAsia="Times New Roman" w:cs="Times New Roman"/>
          <w:b/>
          <w:szCs w:val="24"/>
        </w:rPr>
        <w:t>ΠΡΟΕΔΡΕΥΩΝ (Μάριος Γεωργιάδης):</w:t>
      </w:r>
      <w:r>
        <w:rPr>
          <w:rFonts w:eastAsia="Times New Roman" w:cs="Times New Roman"/>
          <w:szCs w:val="24"/>
        </w:rPr>
        <w:t xml:space="preserve"> Συνεχίστε, κύριε Υπουργέ. Απλά σας το υπενθυμίζω.</w:t>
      </w:r>
    </w:p>
    <w:p w14:paraId="1559A855" w14:textId="77777777" w:rsidR="008955BF" w:rsidRDefault="000752B2">
      <w:pPr>
        <w:spacing w:line="600" w:lineRule="auto"/>
        <w:ind w:firstLine="720"/>
        <w:contextualSpacing/>
        <w:jc w:val="both"/>
        <w:rPr>
          <w:rFonts w:eastAsia="Times New Roman" w:cs="Times New Roman"/>
          <w:szCs w:val="24"/>
        </w:rPr>
      </w:pPr>
      <w:r w:rsidRPr="000E7C75">
        <w:rPr>
          <w:rFonts w:eastAsia="Times New Roman" w:cs="Times New Roman"/>
          <w:b/>
          <w:szCs w:val="24"/>
        </w:rPr>
        <w:lastRenderedPageBreak/>
        <w:t>ΧΡΗΣΤΟΣ ΣΠΙΡΤΖΗΣ (Υπουργός Υποδομών και Μεταφορών):</w:t>
      </w:r>
      <w:r>
        <w:rPr>
          <w:rFonts w:eastAsia="Times New Roman" w:cs="Times New Roman"/>
          <w:szCs w:val="24"/>
        </w:rPr>
        <w:t xml:space="preserve"> Δεν πειράζει. Ας καθίσουμε εδώ, να ενημερωθούν οι πολίτες, όπως ενημερώθ</w:t>
      </w:r>
      <w:r>
        <w:rPr>
          <w:rFonts w:eastAsia="Times New Roman" w:cs="Times New Roman"/>
          <w:szCs w:val="24"/>
        </w:rPr>
        <w:t xml:space="preserve">ηκαν και οι δήμαρχοι, ο </w:t>
      </w:r>
      <w:r>
        <w:rPr>
          <w:rFonts w:eastAsia="Times New Roman" w:cs="Times New Roman"/>
          <w:szCs w:val="24"/>
        </w:rPr>
        <w:t>π</w:t>
      </w:r>
      <w:r>
        <w:rPr>
          <w:rFonts w:eastAsia="Times New Roman" w:cs="Times New Roman"/>
          <w:szCs w:val="24"/>
        </w:rPr>
        <w:t>εριφερειάρχης και ο κ. Κουτσούκος, ο οποίος τα ξέρει όλα αυτά που λέω.</w:t>
      </w:r>
    </w:p>
    <w:p w14:paraId="1559A856"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Πάμε, λοιπόν, να δούμε τι έχει γίνει μέχρι σήμερα. Μετά τον Μάιο του 2018 η υπηρεσία κάλεσε τους μειοδότες να αιτιολογήσουν τις προσφορές τους και οι οποίοι κατ</w:t>
      </w:r>
      <w:r>
        <w:rPr>
          <w:rFonts w:eastAsia="Times New Roman" w:cs="Times New Roman"/>
          <w:szCs w:val="24"/>
        </w:rPr>
        <w:t>έθεσαν αιτιολογήσεις. Μέχρι στιγμής, λοιπόν –όχι οι πέντε που ρωτάτε-, οι έξι ολοκληρώνονται. Οι πέντε έχουν ολοκληρωθεί, για τη μία τρέχουν οι ημερομηνίες μήπως υπάρχει προσφυγή και τις επόμενες ημέρες</w:t>
      </w:r>
      <w:r w:rsidRPr="00120664">
        <w:rPr>
          <w:rFonts w:eastAsia="Times New Roman" w:cs="Times New Roman"/>
          <w:szCs w:val="24"/>
        </w:rPr>
        <w:t xml:space="preserve"> </w:t>
      </w:r>
      <w:r>
        <w:rPr>
          <w:rFonts w:eastAsia="Times New Roman" w:cs="Times New Roman"/>
          <w:szCs w:val="24"/>
        </w:rPr>
        <w:t>η μία ολοκληρώνεται, από ό,τι μας ενημερώνει η υπηρεσ</w:t>
      </w:r>
      <w:r>
        <w:rPr>
          <w:rFonts w:eastAsia="Times New Roman" w:cs="Times New Roman"/>
          <w:szCs w:val="24"/>
        </w:rPr>
        <w:t xml:space="preserve">ία και η </w:t>
      </w:r>
      <w:r>
        <w:rPr>
          <w:rFonts w:eastAsia="Times New Roman" w:cs="Times New Roman"/>
          <w:szCs w:val="24"/>
        </w:rPr>
        <w:t>ε</w:t>
      </w:r>
      <w:r>
        <w:rPr>
          <w:rFonts w:eastAsia="Times New Roman" w:cs="Times New Roman"/>
          <w:szCs w:val="24"/>
        </w:rPr>
        <w:t xml:space="preserve">πιτροπή </w:t>
      </w:r>
      <w:r>
        <w:rPr>
          <w:rFonts w:eastAsia="Times New Roman" w:cs="Times New Roman"/>
          <w:szCs w:val="24"/>
        </w:rPr>
        <w:t>δ</w:t>
      </w:r>
      <w:r>
        <w:rPr>
          <w:rFonts w:eastAsia="Times New Roman" w:cs="Times New Roman"/>
          <w:szCs w:val="24"/>
        </w:rPr>
        <w:t>ιαγωνισμού για τη δουλειά που έχει κάνει. Συγκεκριμένα τ</w:t>
      </w:r>
      <w:r>
        <w:rPr>
          <w:rFonts w:eastAsia="Times New Roman" w:cs="Times New Roman"/>
          <w:szCs w:val="24"/>
        </w:rPr>
        <w:t xml:space="preserve">α τμήματα: πρώτο, τέταρτο, πέμπτο, έκτο, έβδομο και όγδοο </w:t>
      </w:r>
      <w:r>
        <w:rPr>
          <w:rFonts w:eastAsia="Times New Roman" w:cs="Times New Roman"/>
          <w:szCs w:val="24"/>
        </w:rPr>
        <w:t xml:space="preserve">-αν θέλετε να σας τα πω και αναλυτικά-, οδεύουν </w:t>
      </w:r>
      <w:r>
        <w:rPr>
          <w:rFonts w:eastAsia="Times New Roman" w:cs="Times New Roman"/>
          <w:szCs w:val="24"/>
        </w:rPr>
        <w:t xml:space="preserve">προς την </w:t>
      </w:r>
      <w:r>
        <w:rPr>
          <w:rFonts w:eastAsia="Times New Roman" w:cs="Times New Roman"/>
          <w:szCs w:val="24"/>
        </w:rPr>
        <w:t xml:space="preserve">ολοκλήρωση. </w:t>
      </w:r>
      <w:r>
        <w:rPr>
          <w:rFonts w:eastAsia="Times New Roman" w:cs="Times New Roman"/>
          <w:szCs w:val="24"/>
        </w:rPr>
        <w:t xml:space="preserve">Στην ενημέρωση που είχαμε στους φορείς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w:t>
      </w:r>
      <w:r>
        <w:rPr>
          <w:rFonts w:eastAsia="Times New Roman" w:cs="Times New Roman"/>
          <w:szCs w:val="24"/>
        </w:rPr>
        <w:t>ίκησης Α΄ και Β΄ βαθμού και στο Τεχνικό Επιμελητήριο Δυτικής Ελλάδα</w:t>
      </w:r>
      <w:r>
        <w:rPr>
          <w:rFonts w:eastAsia="Times New Roman" w:cs="Times New Roman"/>
          <w:szCs w:val="24"/>
        </w:rPr>
        <w:t>ς</w:t>
      </w:r>
      <w:r>
        <w:rPr>
          <w:rFonts w:eastAsia="Times New Roman" w:cs="Times New Roman"/>
          <w:szCs w:val="24"/>
        </w:rPr>
        <w:t xml:space="preserve">, οι υπηρεσιακοί έβαλαν έναν στόχο, το επόμενο εικοσαήμερο να ολοκληρωθεί </w:t>
      </w:r>
      <w:r>
        <w:rPr>
          <w:rFonts w:eastAsia="Times New Roman" w:cs="Times New Roman"/>
          <w:szCs w:val="24"/>
        </w:rPr>
        <w:t xml:space="preserve">το δεύτερο </w:t>
      </w:r>
      <w:r>
        <w:rPr>
          <w:rFonts w:eastAsia="Times New Roman" w:cs="Times New Roman"/>
          <w:szCs w:val="24"/>
        </w:rPr>
        <w:t xml:space="preserve">και </w:t>
      </w:r>
      <w:r>
        <w:rPr>
          <w:rFonts w:eastAsia="Times New Roman" w:cs="Times New Roman"/>
          <w:szCs w:val="24"/>
        </w:rPr>
        <w:t>το τρίτο</w:t>
      </w:r>
      <w:r>
        <w:rPr>
          <w:rFonts w:eastAsia="Times New Roman" w:cs="Times New Roman"/>
          <w:szCs w:val="24"/>
        </w:rPr>
        <w:t xml:space="preserve">. Από ό,τι μας ενημερώνει η υπηρεσία, γιατί εμείς δεν παρεμβαίνουμε στη δουλειά της επιτροπής και των υπηρεσιακών, στους διαγωνισμούς για τα τμήματα </w:t>
      </w:r>
      <w:r>
        <w:rPr>
          <w:rFonts w:eastAsia="Times New Roman" w:cs="Times New Roman"/>
          <w:szCs w:val="24"/>
        </w:rPr>
        <w:t>δεύτερο</w:t>
      </w:r>
      <w:r>
        <w:rPr>
          <w:rFonts w:eastAsia="Times New Roman" w:cs="Times New Roman"/>
          <w:szCs w:val="24"/>
        </w:rPr>
        <w:t xml:space="preserve"> και </w:t>
      </w:r>
      <w:r>
        <w:rPr>
          <w:rFonts w:eastAsia="Times New Roman" w:cs="Times New Roman"/>
          <w:szCs w:val="24"/>
        </w:rPr>
        <w:t>τρίτο</w:t>
      </w:r>
      <w:r>
        <w:rPr>
          <w:rFonts w:eastAsia="Times New Roman" w:cs="Times New Roman"/>
          <w:szCs w:val="24"/>
        </w:rPr>
        <w:t xml:space="preserve"> δεν εγκρίθηκαν οι αιτιολογήσεις του πρώτου μειοδότη και έχουν καλέσει τον δεύτερο, προκει</w:t>
      </w:r>
      <w:r>
        <w:rPr>
          <w:rFonts w:eastAsia="Times New Roman" w:cs="Times New Roman"/>
          <w:szCs w:val="24"/>
        </w:rPr>
        <w:t xml:space="preserve">μένου να </w:t>
      </w:r>
      <w:r>
        <w:rPr>
          <w:rFonts w:eastAsia="Times New Roman" w:cs="Times New Roman"/>
          <w:szCs w:val="24"/>
        </w:rPr>
        <w:lastRenderedPageBreak/>
        <w:t>αιτιολογήσει τις εισροές και από ό,τι σήμερα με ενημέρωσαν κατέθεσε στοιχεία για την αιτιολόγηση.</w:t>
      </w:r>
    </w:p>
    <w:p w14:paraId="1559A857"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Άρα για να γράφουν διάφορα όσοι έγραφαν τριάμισι χρόνια τώρα: η εταιρεία «</w:t>
      </w:r>
      <w:r>
        <w:rPr>
          <w:rFonts w:eastAsia="Times New Roman" w:cs="Times New Roman"/>
          <w:szCs w:val="24"/>
        </w:rPr>
        <w:t>ΤΟΞΟΤΗΣ</w:t>
      </w:r>
      <w:r>
        <w:rPr>
          <w:rFonts w:eastAsia="Times New Roman" w:cs="Times New Roman"/>
          <w:szCs w:val="24"/>
        </w:rPr>
        <w:t xml:space="preserve"> Α.Ε.</w:t>
      </w:r>
      <w:r>
        <w:rPr>
          <w:rFonts w:eastAsia="Times New Roman" w:cs="Times New Roman"/>
          <w:szCs w:val="24"/>
        </w:rPr>
        <w:t>» του κ. Καλογρίτσα έχει φέρει εγγυητική για το</w:t>
      </w:r>
      <w:r>
        <w:rPr>
          <w:rFonts w:eastAsia="Times New Roman" w:cs="Times New Roman"/>
          <w:szCs w:val="24"/>
        </w:rPr>
        <w:t xml:space="preserve"> τέταρτο</w:t>
      </w:r>
      <w:r>
        <w:rPr>
          <w:rFonts w:eastAsia="Times New Roman" w:cs="Times New Roman"/>
          <w:szCs w:val="24"/>
        </w:rPr>
        <w:t xml:space="preserve"> τμήμα</w:t>
      </w:r>
      <w:r>
        <w:rPr>
          <w:rFonts w:eastAsia="Times New Roman" w:cs="Times New Roman"/>
          <w:szCs w:val="24"/>
        </w:rPr>
        <w:t xml:space="preserve">. Μένει το πρακτικό </w:t>
      </w:r>
      <w:r>
        <w:rPr>
          <w:rFonts w:eastAsia="Times New Roman" w:cs="Times New Roman"/>
          <w:szCs w:val="24"/>
        </w:rPr>
        <w:t xml:space="preserve">του πρώτου </w:t>
      </w:r>
      <w:r>
        <w:rPr>
          <w:rFonts w:eastAsia="Times New Roman" w:cs="Times New Roman"/>
          <w:szCs w:val="24"/>
        </w:rPr>
        <w:t>τμήματος που είναι μειοδότης. Για τις άλλες δύο απορρίφθηκε από την επιτροπή. Και περιμένουμε να δούμε αν ο δεύτερος μειοδότης θα φέρει μια αιτιολόγηση που θα εγκριθεί από την επιτροπή, αλλιώς θα πάμε στον τρίτο. Όπως τα λέγα</w:t>
      </w:r>
      <w:r>
        <w:rPr>
          <w:rFonts w:eastAsia="Times New Roman" w:cs="Times New Roman"/>
          <w:szCs w:val="24"/>
        </w:rPr>
        <w:t>με, κύριε Κουτσούκο, από την αρχή. Ακριβώς όπως τα λέγαμε από την αρχή, όταν κάποιοι κατηγορούσαν συλλήβδην την Κυβέρνηση. Οι υπόλοιποι έξι διαγωνισμοί είναι ανά δύο έργα σε διαφορετικούς μειοδότες, όπως ήταν κι ο πολιτικός στόχος που είχαμε, δηλαδή να μην</w:t>
      </w:r>
      <w:r>
        <w:rPr>
          <w:rFonts w:eastAsia="Times New Roman" w:cs="Times New Roman"/>
          <w:szCs w:val="24"/>
        </w:rPr>
        <w:t xml:space="preserve"> πάει το έργο σε έναν με χαμηλή έκπτωση, γιατί δεν θα γινόταν ποτέ και δεν θα έπαιρνε ποτέ έγκριση από τα όργανα της Ευρωπαϊκής Επιτροπής, αλλά να έχουμε πολλούς αναδόχους που ταυτόχρονα θα υλοποιήσουν το έργο.</w:t>
      </w:r>
    </w:p>
    <w:p w14:paraId="1559A858"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Άρα ο στόχος μας είναι να πιέσουμε την </w:t>
      </w:r>
      <w:r>
        <w:rPr>
          <w:rFonts w:eastAsia="Times New Roman" w:cs="Times New Roman"/>
          <w:szCs w:val="24"/>
        </w:rPr>
        <w:t>ε</w:t>
      </w:r>
      <w:r>
        <w:rPr>
          <w:rFonts w:eastAsia="Times New Roman" w:cs="Times New Roman"/>
          <w:szCs w:val="24"/>
        </w:rPr>
        <w:t>πιτρο</w:t>
      </w:r>
      <w:r>
        <w:rPr>
          <w:rFonts w:eastAsia="Times New Roman" w:cs="Times New Roman"/>
          <w:szCs w:val="24"/>
        </w:rPr>
        <w:t>πή να ολοκληρώσει να έχει κάνει καλή δουλειά</w:t>
      </w:r>
      <w:r>
        <w:rPr>
          <w:rFonts w:eastAsia="Times New Roman" w:cs="Times New Roman"/>
          <w:szCs w:val="24"/>
        </w:rPr>
        <w:t>,</w:t>
      </w:r>
      <w:r>
        <w:rPr>
          <w:rFonts w:eastAsia="Times New Roman" w:cs="Times New Roman"/>
          <w:szCs w:val="24"/>
        </w:rPr>
        <w:t xml:space="preserve"> ώστε να μην έχουμε άλλες εμπλοκές. Από ό,τι βλέπετε, στα τέσσερα δεν έχουμε. Και τέλος Οκτωβρίου λογικά θα έχουμε και τους οκτώ διαγωνισμούς ώριμους, προκειμένου και οι οκτώ να πάνε στο Ελεγκτικό Συνέδριο. Αν δ</w:t>
      </w:r>
      <w:r>
        <w:rPr>
          <w:rFonts w:eastAsia="Times New Roman" w:cs="Times New Roman"/>
          <w:szCs w:val="24"/>
        </w:rPr>
        <w:t xml:space="preserve">εν τα έχουμε μέχρι τον χρόνο που σας λέω, θα επανεξετάσουμε -σε σύσκεψη που θα </w:t>
      </w:r>
      <w:r>
        <w:rPr>
          <w:rFonts w:eastAsia="Times New Roman" w:cs="Times New Roman"/>
          <w:szCs w:val="24"/>
        </w:rPr>
        <w:lastRenderedPageBreak/>
        <w:t xml:space="preserve">γίνει στο Υπουργείο με τους φορείς </w:t>
      </w:r>
      <w:r>
        <w:rPr>
          <w:rFonts w:eastAsia="Times New Roman" w:cs="Times New Roman"/>
          <w:szCs w:val="24"/>
        </w:rPr>
        <w:t>τ</w:t>
      </w:r>
      <w:r>
        <w:rPr>
          <w:rFonts w:eastAsia="Times New Roman" w:cs="Times New Roman"/>
          <w:szCs w:val="24"/>
        </w:rPr>
        <w:t xml:space="preserve">οπικής </w:t>
      </w:r>
      <w:r>
        <w:rPr>
          <w:rFonts w:eastAsia="Times New Roman" w:cs="Times New Roman"/>
          <w:szCs w:val="24"/>
        </w:rPr>
        <w:t>α</w:t>
      </w:r>
      <w:r>
        <w:rPr>
          <w:rFonts w:eastAsia="Times New Roman" w:cs="Times New Roman"/>
          <w:szCs w:val="24"/>
        </w:rPr>
        <w:t>υτοδιοίκησης- το αν πρέπει να στείλουμε τους έξι και να αφήσουμε τους δύο που δεν θα έχει ολοκληρωθεί η δουλειά. Η εκτίμηση μας, όμως</w:t>
      </w:r>
      <w:r>
        <w:rPr>
          <w:rFonts w:eastAsia="Times New Roman" w:cs="Times New Roman"/>
          <w:szCs w:val="24"/>
        </w:rPr>
        <w:t>, είναι ότι θα έχει ολοκληρωθεί.</w:t>
      </w:r>
    </w:p>
    <w:p w14:paraId="1559A859" w14:textId="77777777" w:rsidR="008955BF" w:rsidRDefault="000752B2">
      <w:pPr>
        <w:spacing w:line="600" w:lineRule="auto"/>
        <w:ind w:firstLine="720"/>
        <w:contextualSpacing/>
        <w:jc w:val="both"/>
        <w:rPr>
          <w:rFonts w:eastAsia="Times New Roman" w:cs="Times New Roman"/>
          <w:szCs w:val="24"/>
        </w:rPr>
      </w:pPr>
      <w:r w:rsidRPr="000719CE">
        <w:rPr>
          <w:rFonts w:eastAsia="Times New Roman" w:cs="Times New Roman"/>
          <w:b/>
          <w:szCs w:val="24"/>
        </w:rPr>
        <w:t>ΠΡΟΕΔΡΕΥΩΝ (Μάριος Γεωργιάδης):</w:t>
      </w:r>
      <w:r>
        <w:rPr>
          <w:rFonts w:eastAsia="Times New Roman" w:cs="Times New Roman"/>
          <w:szCs w:val="24"/>
        </w:rPr>
        <w:t xml:space="preserve"> Ευχαριστούμε τον κύριο Υπουργό.</w:t>
      </w:r>
    </w:p>
    <w:p w14:paraId="1559A85A"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Κύριε Κουτσούκο, έχετε τρία λεπτά. Καταλαβαίνω ότι έχετε πολλά να καλύψετε και θα έχετε τη σχετική ανοχή, γιατί είναι μόλις δύο ερωτήσεις.</w:t>
      </w:r>
    </w:p>
    <w:p w14:paraId="1559A85B" w14:textId="77777777" w:rsidR="008955BF" w:rsidRDefault="000752B2">
      <w:pPr>
        <w:spacing w:line="600" w:lineRule="auto"/>
        <w:ind w:firstLine="720"/>
        <w:contextualSpacing/>
        <w:jc w:val="both"/>
        <w:rPr>
          <w:rFonts w:eastAsia="Times New Roman" w:cs="Times New Roman"/>
          <w:szCs w:val="24"/>
        </w:rPr>
      </w:pPr>
      <w:r w:rsidRPr="000E7C75">
        <w:rPr>
          <w:rFonts w:eastAsia="Times New Roman" w:cs="Times New Roman"/>
          <w:b/>
          <w:szCs w:val="24"/>
        </w:rPr>
        <w:t>ΧΡΗΣΤΟΣ ΣΠΙΡΤΖΗΣ (Υπ</w:t>
      </w:r>
      <w:r w:rsidRPr="000E7C75">
        <w:rPr>
          <w:rFonts w:eastAsia="Times New Roman" w:cs="Times New Roman"/>
          <w:b/>
          <w:szCs w:val="24"/>
        </w:rPr>
        <w:t>ουργός Υποδομών και Μεταφορών):</w:t>
      </w:r>
      <w:r>
        <w:rPr>
          <w:rFonts w:eastAsia="Times New Roman" w:cs="Times New Roman"/>
          <w:szCs w:val="24"/>
        </w:rPr>
        <w:t xml:space="preserve"> Απόλυτη ανοχή.</w:t>
      </w:r>
    </w:p>
    <w:p w14:paraId="1559A85C" w14:textId="77777777" w:rsidR="008955BF" w:rsidRDefault="000752B2">
      <w:pPr>
        <w:spacing w:line="600" w:lineRule="auto"/>
        <w:ind w:firstLine="720"/>
        <w:contextualSpacing/>
        <w:jc w:val="both"/>
        <w:rPr>
          <w:rFonts w:eastAsia="Times New Roman" w:cs="Times New Roman"/>
          <w:szCs w:val="24"/>
        </w:rPr>
      </w:pPr>
      <w:r w:rsidRPr="000719CE">
        <w:rPr>
          <w:rFonts w:eastAsia="Times New Roman" w:cs="Times New Roman"/>
          <w:b/>
          <w:szCs w:val="24"/>
        </w:rPr>
        <w:t>ΠΡΟΕΔΡΕΥΩΝ (Μάριος Γεωργιάδης):</w:t>
      </w:r>
      <w:r>
        <w:rPr>
          <w:rFonts w:eastAsia="Times New Roman" w:cs="Times New Roman"/>
          <w:szCs w:val="24"/>
        </w:rPr>
        <w:t xml:space="preserve"> Αν ήταν περισσότερες ερωτήσεις, δεν θα είχα την δυνατότητα να σας δώσω όλη αυτή την ελαστικότητα.</w:t>
      </w:r>
    </w:p>
    <w:p w14:paraId="1559A85D"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Ελάτε, κύριε Κουτσούκο.</w:t>
      </w:r>
    </w:p>
    <w:p w14:paraId="1559A85E"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b/>
          <w:szCs w:val="24"/>
        </w:rPr>
        <w:t>ΓΙ</w:t>
      </w:r>
      <w:r w:rsidRPr="003D7392">
        <w:rPr>
          <w:rFonts w:eastAsia="Times New Roman" w:cs="Times New Roman"/>
          <w:b/>
          <w:szCs w:val="24"/>
        </w:rPr>
        <w:t xml:space="preserve">ΑΝΝΗΣ ΚΟΥΤΣΟΥΚΟΣ: </w:t>
      </w:r>
      <w:r>
        <w:rPr>
          <w:rFonts w:eastAsia="Times New Roman" w:cs="Times New Roman"/>
          <w:szCs w:val="24"/>
        </w:rPr>
        <w:t>Θα χρειαζόμουν πολλή ώρα, αν έπρεπε</w:t>
      </w:r>
      <w:r>
        <w:rPr>
          <w:rFonts w:eastAsia="Times New Roman" w:cs="Times New Roman"/>
          <w:szCs w:val="24"/>
        </w:rPr>
        <w:t xml:space="preserve"> να κάνω μ</w:t>
      </w:r>
      <w:r>
        <w:rPr>
          <w:rFonts w:eastAsia="Times New Roman" w:cs="Times New Roman"/>
          <w:szCs w:val="24"/>
        </w:rPr>
        <w:t>ί</w:t>
      </w:r>
      <w:r>
        <w:rPr>
          <w:rFonts w:eastAsia="Times New Roman" w:cs="Times New Roman"/>
          <w:szCs w:val="24"/>
        </w:rPr>
        <w:t xml:space="preserve">α αναδρομή της τετράχρονης περίπου θητείας του κ. </w:t>
      </w:r>
      <w:proofErr w:type="spellStart"/>
      <w:r>
        <w:rPr>
          <w:rFonts w:eastAsia="Times New Roman" w:cs="Times New Roman"/>
          <w:szCs w:val="24"/>
        </w:rPr>
        <w:t>Σπίρτζη</w:t>
      </w:r>
      <w:proofErr w:type="spellEnd"/>
      <w:r>
        <w:rPr>
          <w:rFonts w:eastAsia="Times New Roman" w:cs="Times New Roman"/>
          <w:szCs w:val="24"/>
        </w:rPr>
        <w:t xml:space="preserve"> στο Υπουργείο Μεταφορών, ξεκινώντας από την ακύρωση ενός δημοπρατημένου έργου και την κατάτμησή του σε οκτώ εργολαβίες, που εγκλώβισε το έργο και εγκλώβισε και τον ίδιο σε μια αδιέξοδη τα</w:t>
      </w:r>
      <w:r>
        <w:rPr>
          <w:rFonts w:eastAsia="Times New Roman" w:cs="Times New Roman"/>
          <w:szCs w:val="24"/>
        </w:rPr>
        <w:t>κτική.</w:t>
      </w:r>
    </w:p>
    <w:p w14:paraId="1559A85F"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Παρ</w:t>
      </w:r>
      <w:r>
        <w:rPr>
          <w:rFonts w:eastAsia="Times New Roman" w:cs="Times New Roman"/>
          <w:szCs w:val="24"/>
        </w:rPr>
        <w:t xml:space="preserve">’ </w:t>
      </w:r>
      <w:r>
        <w:rPr>
          <w:rFonts w:eastAsia="Times New Roman" w:cs="Times New Roman"/>
          <w:szCs w:val="24"/>
        </w:rPr>
        <w:t>ότι του έχουν υποβληθεί πολλές προτάσεις διεξόδου, αυτός επιμένει στον ίδιο δρόμο.</w:t>
      </w:r>
      <w:r w:rsidRPr="00C8433B">
        <w:rPr>
          <w:rFonts w:eastAsia="Times New Roman" w:cs="Times New Roman"/>
          <w:szCs w:val="24"/>
        </w:rPr>
        <w:t xml:space="preserve"> </w:t>
      </w:r>
      <w:r>
        <w:rPr>
          <w:rFonts w:eastAsia="Times New Roman" w:cs="Times New Roman"/>
          <w:szCs w:val="24"/>
        </w:rPr>
        <w:t>Όμως, εκείνο που έχει σημασία για τον ίδιο είναι πως δείχνει μια εμμονή σε αυτή την πρακτική, την οποία χαρακτήρισα νωρίτερα ως διολίσθηση σ</w:t>
      </w:r>
      <w:r>
        <w:rPr>
          <w:rFonts w:eastAsia="Times New Roman" w:cs="Times New Roman"/>
          <w:szCs w:val="24"/>
        </w:rPr>
        <w:t>τον</w:t>
      </w:r>
      <w:r>
        <w:rPr>
          <w:rFonts w:eastAsia="Times New Roman" w:cs="Times New Roman"/>
          <w:szCs w:val="24"/>
        </w:rPr>
        <w:t xml:space="preserve"> </w:t>
      </w:r>
      <w:r>
        <w:rPr>
          <w:rFonts w:eastAsia="Times New Roman" w:cs="Times New Roman"/>
          <w:szCs w:val="24"/>
        </w:rPr>
        <w:lastRenderedPageBreak/>
        <w:t>ολοκληρωτισμό, να</w:t>
      </w:r>
      <w:r>
        <w:rPr>
          <w:rFonts w:eastAsia="Times New Roman" w:cs="Times New Roman"/>
          <w:szCs w:val="24"/>
        </w:rPr>
        <w:t xml:space="preserve"> αποκλείει με τσαμπουκά τους Βουλευτές της Αντιπολίτευσης από τις συσκέψεις και να καλεί της Συμπολίτευσης, λες και είναι δικαίωμά του και δεν καταλαβαίνει ότι είναι περαστικός από εκεί. Αυτό είναι θέμα δημοκρατικής τάξης και τον χαρακτηρίζει προσωπικά.</w:t>
      </w:r>
    </w:p>
    <w:p w14:paraId="1559A860"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Επ</w:t>
      </w:r>
      <w:r>
        <w:rPr>
          <w:rFonts w:eastAsia="Times New Roman" w:cs="Times New Roman"/>
          <w:szCs w:val="24"/>
        </w:rPr>
        <w:t xml:space="preserve">ειδή ο κύριος Υπουργός επικαλέστηκε την παλαιότερη γνωριμία μας, </w:t>
      </w:r>
      <w:r>
        <w:rPr>
          <w:rFonts w:eastAsia="Times New Roman" w:cs="Times New Roman"/>
          <w:szCs w:val="24"/>
        </w:rPr>
        <w:t xml:space="preserve">να επισημάνω ότι </w:t>
      </w:r>
      <w:r>
        <w:rPr>
          <w:rFonts w:eastAsia="Times New Roman" w:cs="Times New Roman"/>
          <w:szCs w:val="24"/>
        </w:rPr>
        <w:t>έχει πολύ επιλεκτική μνήμη. Ξέχασε να πει ότι ο Γιώργος Παπανδρέου το 2010 τον είχε υπεύθυνο και έδινε τα χρίσματα στους δημάρχους. Μαζί με τα χρίσματα έκανε και άλλες πολιτι</w:t>
      </w:r>
      <w:r>
        <w:rPr>
          <w:rFonts w:eastAsia="Times New Roman" w:cs="Times New Roman"/>
          <w:szCs w:val="24"/>
        </w:rPr>
        <w:t>κές, αλλά δεν είναι της παρούσης τώρα.</w:t>
      </w:r>
    </w:p>
    <w:p w14:paraId="1559A861"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Ερχόμαστε στο προκείμενο. Τι τον ρώτησα εγώ; Πότε θα ξεκινήσουν τα έργα και αν θα πάνε και οι οκτώ εργολαβίες στο Ελεγκτικό Συνέδριο. Ο κύριος Υπουργός μ</w:t>
      </w:r>
      <w:r>
        <w:rPr>
          <w:rFonts w:eastAsia="Times New Roman" w:cs="Times New Roman"/>
          <w:szCs w:val="24"/>
        </w:rPr>
        <w:t>ά</w:t>
      </w:r>
      <w:r>
        <w:rPr>
          <w:rFonts w:eastAsia="Times New Roman" w:cs="Times New Roman"/>
          <w:szCs w:val="24"/>
        </w:rPr>
        <w:t>ς είπε ότι δεν είναι απολύτως βέβαιος ότι θα πάνε και οι οκτώ ε</w:t>
      </w:r>
      <w:r>
        <w:rPr>
          <w:rFonts w:eastAsia="Times New Roman" w:cs="Times New Roman"/>
          <w:szCs w:val="24"/>
        </w:rPr>
        <w:t>ργολαβίες στο Ελεγκτικό Συνέδριο, γιατί ο εκλεκτός της Κυβέρνησης, ο κ. Καλογρίτσας, έχει αποκλειστεί στις δύο εργολαβίες, στη δεύτερη και στην τρίτη. Έτσι θα κληθεί ο δεύτερος και μετά τον δεύτερο, ενδεχόμενα να κληθεί και ο τρίτος μειοδότης. Έτσι προβλέπ</w:t>
      </w:r>
      <w:r>
        <w:rPr>
          <w:rFonts w:eastAsia="Times New Roman" w:cs="Times New Roman"/>
          <w:szCs w:val="24"/>
        </w:rPr>
        <w:t>ει η διαδικασία.</w:t>
      </w:r>
    </w:p>
    <w:p w14:paraId="1559A862"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Κατά συνέπεια και επειδή τώρα βρισκόμαστε δυόμισι χρόνια μετά τη δημοπράτηση της δεύτερης εργολαβίας, που έγινε στις 17 Μαΐου, είναι δυνατόν να μην αμφισβητούμε ότι το έργο στη διάρκεια της θητείας του κ. </w:t>
      </w:r>
      <w:proofErr w:type="spellStart"/>
      <w:r>
        <w:rPr>
          <w:rFonts w:eastAsia="Times New Roman" w:cs="Times New Roman"/>
          <w:szCs w:val="24"/>
        </w:rPr>
        <w:t>Σπίρτζη</w:t>
      </w:r>
      <w:proofErr w:type="spellEnd"/>
      <w:r>
        <w:rPr>
          <w:rFonts w:eastAsia="Times New Roman" w:cs="Times New Roman"/>
          <w:szCs w:val="24"/>
        </w:rPr>
        <w:t xml:space="preserve"> ως Υπουργού </w:t>
      </w:r>
      <w:r>
        <w:rPr>
          <w:rFonts w:eastAsia="Times New Roman" w:cs="Times New Roman"/>
          <w:szCs w:val="24"/>
        </w:rPr>
        <w:lastRenderedPageBreak/>
        <w:t xml:space="preserve">μπορεί να </w:t>
      </w:r>
      <w:r>
        <w:rPr>
          <w:rFonts w:eastAsia="Times New Roman" w:cs="Times New Roman"/>
          <w:szCs w:val="24"/>
        </w:rPr>
        <w:t>ξεκινήσει, δηλαδή ότι θα εγκριθούν από το Ελεγκτικό Συνέδριο, θα υπογραφούν οι συμβάσεις και θα ξεκινήσουν τα έργα;</w:t>
      </w:r>
    </w:p>
    <w:p w14:paraId="1559A863"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Το αμφισβητούμε ευθέως. Διότι ό,τι έχει πει εδώ ο κύριος Υπουργός έχει διαψευσθεί. Είναι ο ίδιος που έβαλε τον κ. Τσίπρα τον </w:t>
      </w:r>
      <w:r>
        <w:rPr>
          <w:rFonts w:eastAsia="Times New Roman" w:cs="Times New Roman"/>
          <w:szCs w:val="24"/>
        </w:rPr>
        <w:t xml:space="preserve">Φεβρουάριο </w:t>
      </w:r>
      <w:r>
        <w:rPr>
          <w:rFonts w:eastAsia="Times New Roman" w:cs="Times New Roman"/>
          <w:szCs w:val="24"/>
        </w:rPr>
        <w:t>να π</w:t>
      </w:r>
      <w:r>
        <w:rPr>
          <w:rFonts w:eastAsia="Times New Roman" w:cs="Times New Roman"/>
          <w:szCs w:val="24"/>
        </w:rPr>
        <w:t xml:space="preserve">ει από την Πάτρα ότι το έργο θα ξεκινήσει το καλοκαίρι. Ο κ. Τσίπρας προφανώς από εσάς πήρε την ενημέρωση, κύριε Υπουργέ. Προφανώς τον </w:t>
      </w:r>
      <w:proofErr w:type="spellStart"/>
      <w:r>
        <w:rPr>
          <w:rFonts w:eastAsia="Times New Roman" w:cs="Times New Roman"/>
          <w:szCs w:val="24"/>
        </w:rPr>
        <w:t>παγιδεύσατε</w:t>
      </w:r>
      <w:proofErr w:type="spellEnd"/>
      <w:r>
        <w:rPr>
          <w:rFonts w:eastAsia="Times New Roman" w:cs="Times New Roman"/>
          <w:szCs w:val="24"/>
        </w:rPr>
        <w:t>.</w:t>
      </w:r>
    </w:p>
    <w:p w14:paraId="1559A864"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Είστε εσείς ο ίδιος που είχατε πει ότι θα ξεκινήσουν τα έργα το 2017. Είστε εσείς ο ίδιος που είχατε πει ότι</w:t>
      </w:r>
      <w:r>
        <w:rPr>
          <w:rFonts w:eastAsia="Times New Roman" w:cs="Times New Roman"/>
          <w:szCs w:val="24"/>
        </w:rPr>
        <w:t xml:space="preserve"> θα ολοκληρωθούν οι δημοπρασίες μέσα στο 2016, ότι το 2015 θα ξεκινήσουν οι δημοπρασίες. Έχετε πει τόσα και τόσα. Δεν θέλω να τα χαρακτηρίσω ψέματα, όμως είναι αναλήθειες, αυτοδιαψεύσεις. Το κάνατε γιατί θέλατε κατά κάποιον τρόπο να ενσωματώσετε την οργή τ</w:t>
      </w:r>
      <w:r>
        <w:rPr>
          <w:rFonts w:eastAsia="Times New Roman" w:cs="Times New Roman"/>
          <w:szCs w:val="24"/>
        </w:rPr>
        <w:t>ων πολιτών σε μ</w:t>
      </w:r>
      <w:r>
        <w:rPr>
          <w:rFonts w:eastAsia="Times New Roman" w:cs="Times New Roman"/>
          <w:szCs w:val="24"/>
        </w:rPr>
        <w:t>ί</w:t>
      </w:r>
      <w:r>
        <w:rPr>
          <w:rFonts w:eastAsia="Times New Roman" w:cs="Times New Roman"/>
          <w:szCs w:val="24"/>
        </w:rPr>
        <w:t>α δική σας λογική.</w:t>
      </w:r>
    </w:p>
    <w:p w14:paraId="1559A865"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Εμένα δεν με ενδιαφέρει. Εσείς μπορεί να λέτε ότι φταίνε οι προηγούμενοι. Επίσης μπορείτε να λέτε ότι οι υπηρεσιακοί εξήγησαν στους δημάρχους πώς έπρεπε να γίνει το έργο. Είναι οι ίδιοι υπηρεσιακοί που δημοπράτησαν το έργ</w:t>
      </w:r>
      <w:r>
        <w:rPr>
          <w:rFonts w:eastAsia="Times New Roman" w:cs="Times New Roman"/>
          <w:szCs w:val="24"/>
        </w:rPr>
        <w:t>ο.</w:t>
      </w:r>
    </w:p>
    <w:p w14:paraId="1559A866" w14:textId="77777777" w:rsidR="008955BF" w:rsidRDefault="000752B2">
      <w:pPr>
        <w:spacing w:line="600" w:lineRule="auto"/>
        <w:ind w:firstLine="720"/>
        <w:contextualSpacing/>
        <w:jc w:val="both"/>
        <w:rPr>
          <w:rFonts w:eastAsia="Times New Roman" w:cs="Times New Roman"/>
          <w:szCs w:val="24"/>
        </w:rPr>
      </w:pPr>
      <w:r w:rsidRPr="002E3EBC">
        <w:rPr>
          <w:rFonts w:eastAsia="Times New Roman"/>
          <w:b/>
          <w:bCs/>
          <w:color w:val="242424"/>
        </w:rPr>
        <w:t>ΧΡΗΣΤΟΣ ΣΠΙΡΤΖΗΣ (Υπουργός Υποδομών και Μεταφορών):</w:t>
      </w:r>
      <w:r>
        <w:rPr>
          <w:rFonts w:eastAsia="Times New Roman" w:cs="Times New Roman"/>
          <w:szCs w:val="24"/>
        </w:rPr>
        <w:t xml:space="preserve"> Και το προηγούμενο και την παραχώρηση.</w:t>
      </w:r>
    </w:p>
    <w:p w14:paraId="1559A867" w14:textId="77777777" w:rsidR="008955BF" w:rsidRDefault="000752B2">
      <w:pPr>
        <w:spacing w:line="600" w:lineRule="auto"/>
        <w:ind w:firstLine="720"/>
        <w:contextualSpacing/>
        <w:jc w:val="both"/>
        <w:rPr>
          <w:rFonts w:eastAsia="Times New Roman" w:cs="Times New Roman"/>
          <w:szCs w:val="24"/>
        </w:rPr>
      </w:pPr>
      <w:r w:rsidRPr="00425ED2">
        <w:rPr>
          <w:rFonts w:eastAsia="Times New Roman" w:cs="Times New Roman"/>
          <w:b/>
          <w:szCs w:val="24"/>
        </w:rPr>
        <w:lastRenderedPageBreak/>
        <w:t>ΓΙΑΝΝΗΣ ΚΟΥΤΣΟΥΚΟΣ:</w:t>
      </w:r>
      <w:r>
        <w:rPr>
          <w:rFonts w:eastAsia="Times New Roman" w:cs="Times New Roman"/>
          <w:szCs w:val="24"/>
        </w:rPr>
        <w:t xml:space="preserve"> Αυτοί δεν το δημοπράτησαν; Δεν δημοσιεύτηκε στην </w:t>
      </w:r>
      <w:r>
        <w:rPr>
          <w:rFonts w:eastAsia="Times New Roman" w:cs="Times New Roman"/>
          <w:szCs w:val="24"/>
        </w:rPr>
        <w:t>Ε</w:t>
      </w:r>
      <w:r>
        <w:rPr>
          <w:rFonts w:eastAsia="Times New Roman" w:cs="Times New Roman"/>
          <w:szCs w:val="24"/>
        </w:rPr>
        <w:t xml:space="preserve">φημερίδα των Ευρωπαϊκών Κοινοτήτων η δημοπράτηση του έργου; Δώστε μου, λοιπόν, μια εξήγηση. </w:t>
      </w:r>
      <w:r>
        <w:rPr>
          <w:rFonts w:eastAsia="Times New Roman" w:cs="Times New Roman"/>
          <w:szCs w:val="24"/>
        </w:rPr>
        <w:t xml:space="preserve">Πότε τα λέμε σωστά, την προηγούμενη φορά ή τώρα; </w:t>
      </w:r>
    </w:p>
    <w:p w14:paraId="1559A868"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Εν πάση </w:t>
      </w:r>
      <w:proofErr w:type="spellStart"/>
      <w:r>
        <w:rPr>
          <w:rFonts w:eastAsia="Times New Roman" w:cs="Times New Roman"/>
          <w:szCs w:val="24"/>
        </w:rPr>
        <w:t>περιπτώσει</w:t>
      </w:r>
      <w:proofErr w:type="spellEnd"/>
      <w:r>
        <w:rPr>
          <w:rFonts w:eastAsia="Times New Roman" w:cs="Times New Roman"/>
          <w:szCs w:val="24"/>
        </w:rPr>
        <w:t>, το συγκεκριμένο θέμα είναι καθημερινό για τους πολίτες της Ηλείας. Προφανώς δεν διαβάζετε τον Τύπο της Ηλείας. Έχετε δεκάδες ανοι</w:t>
      </w:r>
      <w:r>
        <w:rPr>
          <w:rFonts w:eastAsia="Times New Roman" w:cs="Times New Roman"/>
          <w:szCs w:val="24"/>
        </w:rPr>
        <w:t>κ</w:t>
      </w:r>
      <w:r>
        <w:rPr>
          <w:rFonts w:eastAsia="Times New Roman" w:cs="Times New Roman"/>
          <w:szCs w:val="24"/>
        </w:rPr>
        <w:t xml:space="preserve">τές επιστολές. Εμένα με συγκλόνισε η επιστολή του </w:t>
      </w:r>
      <w:r>
        <w:rPr>
          <w:rFonts w:eastAsia="Times New Roman" w:cs="Times New Roman"/>
          <w:szCs w:val="24"/>
        </w:rPr>
        <w:t>π</w:t>
      </w:r>
      <w:r>
        <w:rPr>
          <w:rFonts w:eastAsia="Times New Roman" w:cs="Times New Roman"/>
          <w:szCs w:val="24"/>
        </w:rPr>
        <w:t>ροέδρ</w:t>
      </w:r>
      <w:r>
        <w:rPr>
          <w:rFonts w:eastAsia="Times New Roman" w:cs="Times New Roman"/>
          <w:szCs w:val="24"/>
        </w:rPr>
        <w:t xml:space="preserve">ου των </w:t>
      </w:r>
      <w:r>
        <w:rPr>
          <w:rFonts w:eastAsia="Times New Roman" w:cs="Times New Roman"/>
          <w:szCs w:val="24"/>
        </w:rPr>
        <w:t>α</w:t>
      </w:r>
      <w:r>
        <w:rPr>
          <w:rFonts w:eastAsia="Times New Roman" w:cs="Times New Roman"/>
          <w:szCs w:val="24"/>
        </w:rPr>
        <w:t xml:space="preserve">τόμων με </w:t>
      </w:r>
      <w:r>
        <w:rPr>
          <w:rFonts w:eastAsia="Times New Roman" w:cs="Times New Roman"/>
          <w:szCs w:val="24"/>
        </w:rPr>
        <w:t>α</w:t>
      </w:r>
      <w:r>
        <w:rPr>
          <w:rFonts w:eastAsia="Times New Roman" w:cs="Times New Roman"/>
          <w:szCs w:val="24"/>
        </w:rPr>
        <w:t>ναπηρία του Νομού Ηλείας, που είπε ότι πρέπει να κλείσει αυτός ο ανοι</w:t>
      </w:r>
      <w:r>
        <w:rPr>
          <w:rFonts w:eastAsia="Times New Roman" w:cs="Times New Roman"/>
          <w:szCs w:val="24"/>
        </w:rPr>
        <w:t>κ</w:t>
      </w:r>
      <w:r>
        <w:rPr>
          <w:rFonts w:eastAsia="Times New Roman" w:cs="Times New Roman"/>
          <w:szCs w:val="24"/>
        </w:rPr>
        <w:t>τός τάφος, η εκατόμβη των θυμάτων. Μπορεί να ευθύνονται οι προηγούμενοι, αλλά έχετε και εσείς ευθύνη για τα δεκάδες θανατηφόρα ατυχήματα.</w:t>
      </w:r>
    </w:p>
    <w:p w14:paraId="1559A869"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 xml:space="preserve">Εκείνο που εγώ θέλω να μείνει </w:t>
      </w:r>
      <w:r>
        <w:rPr>
          <w:rFonts w:eastAsia="Times New Roman" w:cs="Times New Roman"/>
          <w:szCs w:val="24"/>
        </w:rPr>
        <w:t>από αυτή τη συζήτηση –αν μπορεί να μείνει κάτι, κύριε Υπουργέ- είναι το γεγονός ότι, πρώτον, κατά πάσα πιθανότητα δεν θα πάμε τις οκτώ εργολαβίες, αλλά θα πάμε τις έξι. Μακάρι να πάμε τις οκτώ. Εγώ το εύχομαι. Δεν θέλω να συνεχίζεται αυτή η υπόθεση.</w:t>
      </w:r>
    </w:p>
    <w:p w14:paraId="1559A86A"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Θα σας</w:t>
      </w:r>
      <w:r>
        <w:rPr>
          <w:rFonts w:eastAsia="Times New Roman" w:cs="Times New Roman"/>
          <w:szCs w:val="24"/>
        </w:rPr>
        <w:t xml:space="preserve"> καταλογίσω έτσι και αλλιώς την ευθύνη για τα τέσσερα χρόνια καθυστέρηση. Άλλοι Υπουργοί θα κόψουν τις κορδέλες, αν γίνει ποτέ το έργο. Εύχομαι να μην έρθει ο επόμενος Υπουργός και να βγάλει μια εργολαβία–σκούπα, όπως έγινε με την Αμβρακία, και να ενοποιήσ</w:t>
      </w:r>
      <w:r>
        <w:rPr>
          <w:rFonts w:eastAsia="Times New Roman" w:cs="Times New Roman"/>
          <w:szCs w:val="24"/>
        </w:rPr>
        <w:t xml:space="preserve">ει τις οκτώ εργολαβίες. Γιατί λέτε ότι θα ξεκινήσει η πρώτη εργολαβία, δηλαδή θα έχουμε δρόμο από την Πάτρα μέχρι τα </w:t>
      </w:r>
      <w:proofErr w:type="spellStart"/>
      <w:r>
        <w:rPr>
          <w:rFonts w:eastAsia="Times New Roman" w:cs="Times New Roman"/>
          <w:szCs w:val="24"/>
        </w:rPr>
        <w:t>Δουναίικα</w:t>
      </w:r>
      <w:proofErr w:type="spellEnd"/>
      <w:r>
        <w:rPr>
          <w:rFonts w:eastAsia="Times New Roman" w:cs="Times New Roman"/>
          <w:szCs w:val="24"/>
        </w:rPr>
        <w:t xml:space="preserve"> και μετά θα ξεκινήσει η τέταρτη, η πέμπτη και η έκτη, δηλαδή να έχουμε δρόμο </w:t>
      </w:r>
      <w:r>
        <w:rPr>
          <w:rFonts w:eastAsia="Times New Roman" w:cs="Times New Roman"/>
          <w:szCs w:val="24"/>
        </w:rPr>
        <w:lastRenderedPageBreak/>
        <w:t xml:space="preserve">από τα </w:t>
      </w:r>
      <w:proofErr w:type="spellStart"/>
      <w:r>
        <w:rPr>
          <w:rFonts w:eastAsia="Times New Roman" w:cs="Times New Roman"/>
          <w:szCs w:val="24"/>
        </w:rPr>
        <w:t>Σαγαίικα</w:t>
      </w:r>
      <w:proofErr w:type="spellEnd"/>
      <w:r>
        <w:rPr>
          <w:rFonts w:eastAsia="Times New Roman" w:cs="Times New Roman"/>
          <w:szCs w:val="24"/>
        </w:rPr>
        <w:t xml:space="preserve"> μέχρι την Πάτρα. Ε, αυτό δεν είναι α</w:t>
      </w:r>
      <w:r>
        <w:rPr>
          <w:rFonts w:eastAsia="Times New Roman" w:cs="Times New Roman"/>
          <w:szCs w:val="24"/>
        </w:rPr>
        <w:t>υτοκινητόδρομος! Και δεν νομίζω να είναι αυτή η φιλοδοξία σας.</w:t>
      </w:r>
    </w:p>
    <w:p w14:paraId="1559A86B"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Κατά συνέπεια λυπάμαι που σας έφερα μετά από έξι μήνες στη Βουλή, αλλά η σημερινή συζήτηση δεν είχε καμ</w:t>
      </w:r>
      <w:r>
        <w:rPr>
          <w:rFonts w:eastAsia="Times New Roman" w:cs="Times New Roman"/>
          <w:szCs w:val="24"/>
        </w:rPr>
        <w:t>μ</w:t>
      </w:r>
      <w:r>
        <w:rPr>
          <w:rFonts w:eastAsia="Times New Roman" w:cs="Times New Roman"/>
          <w:szCs w:val="24"/>
        </w:rPr>
        <w:t>ία ουσιαστική απάντηση για τους πολίτες της Ηλείας που αγωνιούν αν θα ξεκινήσει επιτέλους</w:t>
      </w:r>
      <w:r>
        <w:rPr>
          <w:rFonts w:eastAsia="Times New Roman" w:cs="Times New Roman"/>
          <w:szCs w:val="24"/>
        </w:rPr>
        <w:t xml:space="preserve"> αυτός ο δρόμος. Και, φυσικά, για μας</w:t>
      </w:r>
      <w:r w:rsidRPr="00723E50">
        <w:rPr>
          <w:rFonts w:eastAsia="Times New Roman" w:cs="Times New Roman"/>
          <w:szCs w:val="24"/>
        </w:rPr>
        <w:t>,</w:t>
      </w:r>
      <w:r>
        <w:rPr>
          <w:rFonts w:eastAsia="Times New Roman" w:cs="Times New Roman"/>
          <w:szCs w:val="24"/>
        </w:rPr>
        <w:t xml:space="preserve"> την ευθύνη την έχετε εσείς αποκλειστικά και η Κυβέρνηση.</w:t>
      </w:r>
    </w:p>
    <w:p w14:paraId="1559A86C"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Ευχαριστώ για τη μικρή ανοχή, κύριε Πρόεδρε. Ήταν μόνο δύο λεπτά.</w:t>
      </w:r>
    </w:p>
    <w:p w14:paraId="1559A86D"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sidRPr="000E7362">
        <w:rPr>
          <w:rFonts w:eastAsia="Times New Roman" w:cs="Times New Roman"/>
          <w:b/>
          <w:szCs w:val="24"/>
        </w:rPr>
        <w:t>ΠΡΟΕΔΡΕΥΩΝ (Μάριος Γεωργιάδης):</w:t>
      </w:r>
      <w:r w:rsidRPr="000E7362">
        <w:rPr>
          <w:rFonts w:eastAsia="Times New Roman" w:cs="Times New Roman"/>
          <w:szCs w:val="24"/>
        </w:rPr>
        <w:t xml:space="preserve"> Ε</w:t>
      </w:r>
      <w:r>
        <w:rPr>
          <w:rFonts w:eastAsia="Times New Roman" w:cs="Times New Roman"/>
          <w:szCs w:val="24"/>
        </w:rPr>
        <w:t>υχαριστούμε, κύριε συνάδελφε.</w:t>
      </w:r>
    </w:p>
    <w:p w14:paraId="1559A86E"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Ορίστε, κύριε Υπουργέ, έχετε το</w:t>
      </w:r>
      <w:r>
        <w:rPr>
          <w:rFonts w:eastAsia="Times New Roman" w:cs="Times New Roman"/>
          <w:szCs w:val="24"/>
        </w:rPr>
        <w:t>ν λόγο για τρία λεπτά με σχετική ανοχή.</w:t>
      </w:r>
    </w:p>
    <w:p w14:paraId="1559A86F"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sidRPr="007609F9">
        <w:rPr>
          <w:rFonts w:eastAsia="Times New Roman" w:cs="Times New Roman"/>
          <w:b/>
          <w:szCs w:val="24"/>
        </w:rPr>
        <w:t xml:space="preserve">ΧΡΗΣΤΟΣ ΣΠΙΡΤΖΗΣ (Υπουργός Υποδομών και Μεταφορών): </w:t>
      </w:r>
      <w:r>
        <w:rPr>
          <w:rFonts w:eastAsia="Times New Roman" w:cs="Times New Roman"/>
          <w:szCs w:val="24"/>
        </w:rPr>
        <w:t>Ευχαριστώ, κύριε Πρόεδρε.</w:t>
      </w:r>
    </w:p>
    <w:p w14:paraId="1559A870"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Θα ξεκινήσω από το τελευταίο.</w:t>
      </w:r>
    </w:p>
    <w:p w14:paraId="1559A871"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Το τελευταίο, κύριε Κουτσούκο, λέει ότι εμείς παίρνουμε την ευθύνη που γίνεται ο δρόμος ως αυτοκινητόδρομος</w:t>
      </w:r>
      <w:r w:rsidRPr="00550869">
        <w:rPr>
          <w:rFonts w:eastAsia="Times New Roman" w:cs="Times New Roman"/>
          <w:szCs w:val="24"/>
        </w:rPr>
        <w:t>,</w:t>
      </w:r>
      <w:r>
        <w:rPr>
          <w:rFonts w:eastAsia="Times New Roman" w:cs="Times New Roman"/>
          <w:szCs w:val="24"/>
        </w:rPr>
        <w:t xml:space="preserve"> διότι με τα εγκλήματα χειρισμού του έργου που είχαν γίνει στο παρελθόν, δεν θα είχαμε ούτε διαχωριστική λωρίδα και θα είχαμε μία λωρίδα και ΛΕΑ από τη μία κατεύθυνση και μία λωρίδα και ΛΕΑ από την άλλη. Δυστυχώς αυτά ήταν τα εγκλήματα που έγιναν το 2013 π</w:t>
      </w:r>
      <w:r>
        <w:rPr>
          <w:rFonts w:eastAsia="Times New Roman" w:cs="Times New Roman"/>
          <w:szCs w:val="24"/>
        </w:rPr>
        <w:t>ου κάποιοι ψήφισαν να βγει αυτό το τμήμα από την παραχώρηση.</w:t>
      </w:r>
    </w:p>
    <w:p w14:paraId="1559A872"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Ακόμα μεγαλύτερη ευθύνη –για να τα λέμε όλα και να μην έχετε μόνο εσείς την ευθύνη που κάνετε και την επίκαιρη</w:t>
      </w:r>
      <w:r w:rsidRPr="00884F35">
        <w:rPr>
          <w:rFonts w:eastAsia="Times New Roman" w:cs="Times New Roman"/>
          <w:szCs w:val="24"/>
        </w:rPr>
        <w:t xml:space="preserve"> </w:t>
      </w:r>
      <w:r>
        <w:rPr>
          <w:rFonts w:eastAsia="Times New Roman" w:cs="Times New Roman"/>
          <w:szCs w:val="24"/>
        </w:rPr>
        <w:t>ερώτηση- έχουν αυτοί που έκαναν τον αρχικό διαγωνισμό και «</w:t>
      </w:r>
      <w:proofErr w:type="spellStart"/>
      <w:r>
        <w:rPr>
          <w:rFonts w:eastAsia="Times New Roman" w:cs="Times New Roman"/>
          <w:szCs w:val="24"/>
        </w:rPr>
        <w:t>μπαλαμούτιασαν</w:t>
      </w:r>
      <w:proofErr w:type="spellEnd"/>
      <w:r>
        <w:rPr>
          <w:rFonts w:eastAsia="Times New Roman" w:cs="Times New Roman"/>
          <w:szCs w:val="24"/>
        </w:rPr>
        <w:t>» τα νούμερα. Όταν λέμε «</w:t>
      </w:r>
      <w:proofErr w:type="spellStart"/>
      <w:r>
        <w:rPr>
          <w:rFonts w:eastAsia="Times New Roman" w:cs="Times New Roman"/>
          <w:szCs w:val="24"/>
        </w:rPr>
        <w:t>μπαλαμούτιασαν</w:t>
      </w:r>
      <w:proofErr w:type="spellEnd"/>
      <w:r>
        <w:rPr>
          <w:rFonts w:eastAsia="Times New Roman" w:cs="Times New Roman"/>
          <w:szCs w:val="24"/>
        </w:rPr>
        <w:t xml:space="preserve"> τα νούμερα», έδωσαν τέτοιες τιμές που αναφέρει η έκθεση του Ευρωπαϊκού Ελεγκτικού Συνεδρίου, δεν τα λέμε εμείς. Πάρτε την έκθεση του Ευρωπαϊκού</w:t>
      </w:r>
      <w:r>
        <w:rPr>
          <w:rFonts w:eastAsia="Times New Roman" w:cs="Times New Roman"/>
          <w:szCs w:val="24"/>
        </w:rPr>
        <w:t xml:space="preserve"> Ελεγκτικού Συνεδρίου για τα έργα παραχωρήσεων, όπως είχαν γίνει και όπως αναθεωρήθηκαν, για να ενημερωθείτε και εσείς και όλοι οι υπόλοιποι για το πώς γίνονταν τα έργα, πόσο κόστιζαν και ποιες ήταν οι μαύρες τρύπες.</w:t>
      </w:r>
    </w:p>
    <w:p w14:paraId="1559A873"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Εκτός από την αδυναμία που ιστορικά μου</w:t>
      </w:r>
      <w:r>
        <w:rPr>
          <w:rFonts w:eastAsia="Times New Roman" w:cs="Times New Roman"/>
          <w:szCs w:val="24"/>
        </w:rPr>
        <w:t xml:space="preserve"> έχετε, ξέρετε ότι εγώ μπορεί να είχα διαφωνίες μαζί σας και όταν ήμασταν στον ίδιο χώρο και όταν χώρισαν οι δρόμοι μας, αλλά δεν θα σας είχα θίξει ούτε σε προσωπικό ούτε σε ηθικό επίπεδο, κάτι που κάνετε εσείς όλα αυτά τα χρόνια. Τώρα, όμως, που αποκαλύπτ</w:t>
      </w:r>
      <w:r>
        <w:rPr>
          <w:rFonts w:eastAsia="Times New Roman" w:cs="Times New Roman"/>
          <w:szCs w:val="24"/>
        </w:rPr>
        <w:t xml:space="preserve">εται ότι τελικά οι εκλεκτοί ήταν των προηγούμενων </w:t>
      </w:r>
      <w:r>
        <w:rPr>
          <w:rFonts w:eastAsia="Times New Roman" w:cs="Times New Roman"/>
          <w:szCs w:val="24"/>
        </w:rPr>
        <w:t>κ</w:t>
      </w:r>
      <w:r>
        <w:rPr>
          <w:rFonts w:eastAsia="Times New Roman" w:cs="Times New Roman"/>
          <w:szCs w:val="24"/>
        </w:rPr>
        <w:t>υβερνήσεων, σας είδα να κρατάτε μια άλλη στάση σ</w:t>
      </w:r>
      <w:r>
        <w:rPr>
          <w:rFonts w:eastAsia="Times New Roman" w:cs="Times New Roman"/>
          <w:szCs w:val="24"/>
        </w:rPr>
        <w:t>ε</w:t>
      </w:r>
      <w:r>
        <w:rPr>
          <w:rFonts w:eastAsia="Times New Roman" w:cs="Times New Roman"/>
          <w:szCs w:val="24"/>
        </w:rPr>
        <w:t xml:space="preserve"> αυτή την Αίθουσα, μια τελείως διαφορετική στάση.</w:t>
      </w:r>
    </w:p>
    <w:p w14:paraId="1559A874"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Για να δούμε, λοιπόν, αν έχουμε ακύρωση του προηγούμενου διαγωνισμού. Έχουμε ακύρωση του διαγωνισμού που ε</w:t>
      </w:r>
      <w:r>
        <w:rPr>
          <w:rFonts w:eastAsia="Times New Roman" w:cs="Times New Roman"/>
          <w:szCs w:val="24"/>
        </w:rPr>
        <w:t>ίχατε βγάλει εσείς, γιατί ποτέ δεν θα γινόταν το έργο ως αυτοκινητόδρομος και ποτέ δεν θα ολοκληρωνόταν ο διαγωνισμός. Αυτό το λέει η Κυβέρνηση; Όχι. Το λένε οι μελέτες που κατατέθηκαν μετά και η έγκριση της Ευρωπαϊκής Επιτροπής. Με 0% έως 12% έκπτωση ή ως</w:t>
      </w:r>
      <w:r>
        <w:rPr>
          <w:rFonts w:eastAsia="Times New Roman" w:cs="Times New Roman"/>
          <w:szCs w:val="24"/>
        </w:rPr>
        <w:t xml:space="preserve"> 20% έκπτωση </w:t>
      </w:r>
      <w:r>
        <w:rPr>
          <w:rFonts w:eastAsia="Times New Roman" w:cs="Times New Roman"/>
          <w:szCs w:val="24"/>
        </w:rPr>
        <w:lastRenderedPageBreak/>
        <w:t>που έδωσαν στην κατάτμηση που λέτε εσείς –που δεν είναι κατάτμηση- δεν θα εγκρινόταν το έργο ως αυτοκινητόδρομος. Είναι τόσο απλό. Αυτό έβγαλε η μελέτη κόστους-οφέλους.</w:t>
      </w:r>
    </w:p>
    <w:p w14:paraId="1559A875"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Δεύτερον, είναι κατάτμηση; Όχι βέβαια. Είναι οκτώ διαγωνιστικές διαδικασίε</w:t>
      </w:r>
      <w:r>
        <w:rPr>
          <w:rFonts w:eastAsia="Times New Roman" w:cs="Times New Roman"/>
          <w:szCs w:val="24"/>
        </w:rPr>
        <w:t>ς, αυτοτελείς όπως προβλέπεται στην ευρωπαϊκή νομοθεσία –γι’ αυτό και έχει εγκριθεί από παντού- και προφανώς δεν θα γίνει το πρώτο τμήμα για να γίνει το επόμενο, αλλά θα ξεκινήσουν οκτώ εργολαβίες ταυτόχρονα.</w:t>
      </w:r>
    </w:p>
    <w:p w14:paraId="1559A876"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Είναι διολίσθηση ότι με τσαμπουκά αποκλείσαμε τ</w:t>
      </w:r>
      <w:r>
        <w:rPr>
          <w:rFonts w:eastAsia="Times New Roman" w:cs="Times New Roman"/>
          <w:szCs w:val="24"/>
        </w:rPr>
        <w:t>ους Βουλευτές της Αντιπολίτευσης; Ζητήσατε ποτέ εσείς ενημέρωση; Με πήρατε ποτέ τηλέφωνο; Δεν έχετε το τηλέφωνό μου; Το τηλέφωνό μου δεν έχει αλλάξει.</w:t>
      </w:r>
    </w:p>
    <w:p w14:paraId="1559A877"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 xml:space="preserve">Από το 2010 που αναφέρατε προηγουμένως, κύριε Κουτσούκο, από τότε που ήμουν στην </w:t>
      </w:r>
      <w:r>
        <w:rPr>
          <w:rFonts w:eastAsia="Times New Roman" w:cs="Times New Roman"/>
          <w:szCs w:val="24"/>
        </w:rPr>
        <w:t>ε</w:t>
      </w:r>
      <w:r>
        <w:rPr>
          <w:rFonts w:eastAsia="Times New Roman" w:cs="Times New Roman"/>
          <w:szCs w:val="24"/>
        </w:rPr>
        <w:t>πιτροπή επί Γιώργου Παπ</w:t>
      </w:r>
      <w:r>
        <w:rPr>
          <w:rFonts w:eastAsia="Times New Roman" w:cs="Times New Roman"/>
          <w:szCs w:val="24"/>
        </w:rPr>
        <w:t xml:space="preserve">ανδρέου για την </w:t>
      </w:r>
      <w:r>
        <w:rPr>
          <w:rFonts w:eastAsia="Times New Roman" w:cs="Times New Roman"/>
          <w:szCs w:val="24"/>
        </w:rPr>
        <w:t>τ</w:t>
      </w:r>
      <w:r>
        <w:rPr>
          <w:rFonts w:eastAsia="Times New Roman" w:cs="Times New Roman"/>
          <w:szCs w:val="24"/>
        </w:rPr>
        <w:t xml:space="preserve">οπική </w:t>
      </w:r>
      <w:r>
        <w:rPr>
          <w:rFonts w:eastAsia="Times New Roman" w:cs="Times New Roman"/>
          <w:szCs w:val="24"/>
        </w:rPr>
        <w:t>α</w:t>
      </w:r>
      <w:r>
        <w:rPr>
          <w:rFonts w:eastAsia="Times New Roman" w:cs="Times New Roman"/>
          <w:szCs w:val="24"/>
        </w:rPr>
        <w:t>υτοδιοίκηση, δεν έχει αλλάξει το κινητό μου. Πάρτε με όποτε θέλετε να σας ενημερώσω και εσείς και οποιοσδήποτε άλλος Βουλευτής ή πολίτης θέλει.</w:t>
      </w:r>
    </w:p>
    <w:p w14:paraId="1559A878"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t>Ξέρετε ποιο πράγμα είναι διολίσθηση; Διολίσθηση είναι αυτά που ζήσαμε τριάμισι χρόνια. Δ</w:t>
      </w:r>
      <w:r>
        <w:rPr>
          <w:rFonts w:eastAsia="Times New Roman" w:cs="Times New Roman"/>
          <w:szCs w:val="24"/>
        </w:rPr>
        <w:t>ιολίσθηση είναι να λες στους πολίτες ότι δεν κάνουν τον διαγωνισμό όπως έπρεπε, ότι ακύρωσαν τον διαγωνισμό για ένα έργο που δεν θα γινόταν ποτέ. Αυτό είναι διολίσθηση.</w:t>
      </w:r>
    </w:p>
    <w:p w14:paraId="1559A879" w14:textId="77777777" w:rsidR="008955BF" w:rsidRDefault="000752B2">
      <w:pPr>
        <w:tabs>
          <w:tab w:val="left" w:pos="3642"/>
          <w:tab w:val="center" w:pos="4753"/>
          <w:tab w:val="left" w:pos="6214"/>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Επίσης, χαίρομαι ειλικρινά όταν αγωνιάτε για το ότι </w:t>
      </w:r>
      <w:proofErr w:type="spellStart"/>
      <w:r>
        <w:rPr>
          <w:rFonts w:eastAsia="Times New Roman" w:cs="Times New Roman"/>
          <w:szCs w:val="24"/>
        </w:rPr>
        <w:t>παγιδεύσαμε</w:t>
      </w:r>
      <w:proofErr w:type="spellEnd"/>
      <w:r>
        <w:rPr>
          <w:rFonts w:eastAsia="Times New Roman" w:cs="Times New Roman"/>
          <w:szCs w:val="24"/>
        </w:rPr>
        <w:t xml:space="preserve"> τον Πρωθυπουργό να </w:t>
      </w:r>
      <w:r>
        <w:rPr>
          <w:rFonts w:eastAsia="Times New Roman" w:cs="Times New Roman"/>
          <w:szCs w:val="24"/>
        </w:rPr>
        <w:t xml:space="preserve">πει </w:t>
      </w:r>
      <w:r>
        <w:rPr>
          <w:rFonts w:eastAsia="Times New Roman" w:cs="Times New Roman"/>
          <w:szCs w:val="24"/>
        </w:rPr>
        <w:t xml:space="preserve">λάθος ημερομηνία. Ακούστε, δεν είναι λάθος η ημερομηνία που είχαμε πει. Δεν περιμέναμε από τότε που κατατέθηκε οριστικά ο εγκεκριμένος </w:t>
      </w:r>
      <w:r>
        <w:rPr>
          <w:rFonts w:eastAsia="Times New Roman" w:cs="Times New Roman"/>
          <w:szCs w:val="24"/>
        </w:rPr>
        <w:t>-</w:t>
      </w:r>
      <w:r>
        <w:rPr>
          <w:rFonts w:eastAsia="Times New Roman" w:cs="Times New Roman"/>
          <w:szCs w:val="24"/>
        </w:rPr>
        <w:t>από τ</w:t>
      </w:r>
      <w:r>
        <w:rPr>
          <w:rFonts w:eastAsia="Times New Roman" w:cs="Times New Roman"/>
          <w:szCs w:val="24"/>
        </w:rPr>
        <w:t>ον</w:t>
      </w:r>
      <w:r>
        <w:rPr>
          <w:rFonts w:eastAsia="Times New Roman" w:cs="Times New Roman"/>
          <w:szCs w:val="24"/>
        </w:rPr>
        <w:t xml:space="preserve"> </w:t>
      </w:r>
      <w:r>
        <w:rPr>
          <w:rFonts w:eastAsia="Times New Roman" w:cs="Times New Roman"/>
          <w:szCs w:val="24"/>
        </w:rPr>
        <w:t>Οργανισμό</w:t>
      </w:r>
      <w:r>
        <w:rPr>
          <w:rFonts w:eastAsia="Times New Roman" w:cs="Times New Roman"/>
          <w:szCs w:val="24"/>
        </w:rPr>
        <w:t xml:space="preserve"> «</w:t>
      </w:r>
      <w:r>
        <w:rPr>
          <w:rFonts w:eastAsia="Times New Roman" w:cs="Times New Roman"/>
          <w:szCs w:val="24"/>
          <w:lang w:val="en-US"/>
        </w:rPr>
        <w:t>JASPER</w:t>
      </w:r>
      <w:r>
        <w:rPr>
          <w:rFonts w:eastAsia="Times New Roman" w:cs="Times New Roman"/>
          <w:szCs w:val="24"/>
        </w:rPr>
        <w:t>»</w:t>
      </w:r>
      <w:r>
        <w:rPr>
          <w:rFonts w:eastAsia="Times New Roman" w:cs="Times New Roman"/>
          <w:szCs w:val="24"/>
        </w:rPr>
        <w:t>-</w:t>
      </w:r>
      <w:r>
        <w:rPr>
          <w:rFonts w:eastAsia="Times New Roman" w:cs="Times New Roman"/>
          <w:szCs w:val="24"/>
        </w:rPr>
        <w:t xml:space="preserve"> φάκελος της Ευρωπαϊκής Επιτροπής ότι θα κάνει τέσσερις μήνες για να πάρουμε την έγκριση ούτε</w:t>
      </w:r>
      <w:r>
        <w:rPr>
          <w:rFonts w:eastAsia="Times New Roman" w:cs="Times New Roman"/>
          <w:szCs w:val="24"/>
        </w:rPr>
        <w:t xml:space="preserve"> περιμέναμε ότι η αιτιολόγηση των οκτώ μειοδοτών στους διαγωνισμούς θα είχε από την </w:t>
      </w:r>
      <w:r>
        <w:rPr>
          <w:rFonts w:eastAsia="Times New Roman" w:cs="Times New Roman"/>
          <w:szCs w:val="24"/>
        </w:rPr>
        <w:t>υ</w:t>
      </w:r>
      <w:r>
        <w:rPr>
          <w:rFonts w:eastAsia="Times New Roman" w:cs="Times New Roman"/>
          <w:szCs w:val="24"/>
        </w:rPr>
        <w:t xml:space="preserve">πηρεσία και από την </w:t>
      </w:r>
      <w:r>
        <w:rPr>
          <w:rFonts w:eastAsia="Times New Roman" w:cs="Times New Roman"/>
          <w:szCs w:val="24"/>
        </w:rPr>
        <w:t>ε</w:t>
      </w:r>
      <w:r>
        <w:rPr>
          <w:rFonts w:eastAsia="Times New Roman" w:cs="Times New Roman"/>
          <w:szCs w:val="24"/>
        </w:rPr>
        <w:t>πιτροπή τόσο προσεκτική και λεπτομερή δουλειά, για να μην έχει πρόβλημα ο διαγωνισμός στη συνέχεια.</w:t>
      </w:r>
    </w:p>
    <w:p w14:paraId="1559A87A" w14:textId="77777777" w:rsidR="008955BF" w:rsidRDefault="000752B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Όπως έχετε παρατηρήσει, εμείς τελειώνουμε τα έργα,</w:t>
      </w:r>
      <w:r>
        <w:rPr>
          <w:rFonts w:eastAsia="Times New Roman" w:cs="Times New Roman"/>
          <w:szCs w:val="24"/>
        </w:rPr>
        <w:t xml:space="preserve"> κύριε Κουτσούκο. Δεν κάνουμε έργα χωρίς μελέτες, πρόχειρα, «στο πόδι», όπως είχε προγραμματιστεί το Πάτρα</w:t>
      </w:r>
      <w:r>
        <w:rPr>
          <w:rFonts w:eastAsia="Times New Roman" w:cs="Times New Roman"/>
          <w:szCs w:val="24"/>
        </w:rPr>
        <w:t xml:space="preserve"> </w:t>
      </w:r>
      <w:r>
        <w:rPr>
          <w:rFonts w:eastAsia="Times New Roman" w:cs="Times New Roman"/>
          <w:szCs w:val="24"/>
        </w:rPr>
        <w:t>-</w:t>
      </w:r>
      <w:r>
        <w:rPr>
          <w:rFonts w:eastAsia="Times New Roman" w:cs="Times New Roman"/>
          <w:szCs w:val="24"/>
        </w:rPr>
        <w:t xml:space="preserve"> </w:t>
      </w:r>
      <w:r>
        <w:rPr>
          <w:rFonts w:eastAsia="Times New Roman" w:cs="Times New Roman"/>
          <w:szCs w:val="24"/>
        </w:rPr>
        <w:t xml:space="preserve">Πύργος, χωρίς ακριβείς ποσότητες, με λάθος ποσότητες εσκεμμένα, και χωρίς διαγωνισμούς, όπως είναι ο δρόμος της </w:t>
      </w:r>
      <w:proofErr w:type="spellStart"/>
      <w:r>
        <w:rPr>
          <w:rFonts w:eastAsia="Times New Roman" w:cs="Times New Roman"/>
          <w:szCs w:val="24"/>
        </w:rPr>
        <w:t>Μεσαράς</w:t>
      </w:r>
      <w:proofErr w:type="spellEnd"/>
      <w:r>
        <w:rPr>
          <w:rFonts w:eastAsia="Times New Roman" w:cs="Times New Roman"/>
          <w:szCs w:val="24"/>
        </w:rPr>
        <w:t xml:space="preserve"> ή η </w:t>
      </w:r>
      <w:proofErr w:type="spellStart"/>
      <w:r>
        <w:rPr>
          <w:rFonts w:eastAsia="Times New Roman" w:cs="Times New Roman"/>
          <w:szCs w:val="24"/>
        </w:rPr>
        <w:t>Παραϊόνια</w:t>
      </w:r>
      <w:proofErr w:type="spellEnd"/>
      <w:r>
        <w:rPr>
          <w:rFonts w:eastAsia="Times New Roman" w:cs="Times New Roman"/>
          <w:szCs w:val="24"/>
        </w:rPr>
        <w:t xml:space="preserve"> Οδός που χρει</w:t>
      </w:r>
      <w:r>
        <w:rPr>
          <w:rFonts w:eastAsia="Times New Roman" w:cs="Times New Roman"/>
          <w:szCs w:val="24"/>
        </w:rPr>
        <w:t>άζονται μετά εργολαβίες-σκούπα.</w:t>
      </w:r>
    </w:p>
    <w:p w14:paraId="1559A87B" w14:textId="77777777" w:rsidR="008955BF" w:rsidRDefault="000752B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Ευτυχώς κάναμε ένα σχέδιο νόμου που, αν μη τι άλλο, διαφυλάσσει το δημόσιο συμφέρον από τέτοιες πρακτικές είτε των υπηρεσιακών είτε άλλων.</w:t>
      </w:r>
    </w:p>
    <w:p w14:paraId="1559A87C" w14:textId="77777777" w:rsidR="008955BF" w:rsidRDefault="000752B2">
      <w:pPr>
        <w:tabs>
          <w:tab w:val="left" w:pos="3873"/>
        </w:tabs>
        <w:spacing w:line="600" w:lineRule="auto"/>
        <w:ind w:firstLine="720"/>
        <w:contextualSpacing/>
        <w:jc w:val="both"/>
        <w:rPr>
          <w:rFonts w:eastAsia="Times New Roman" w:cs="Times New Roman"/>
          <w:szCs w:val="24"/>
        </w:rPr>
      </w:pPr>
      <w:r w:rsidRPr="00AC365A">
        <w:rPr>
          <w:rFonts w:eastAsia="Times New Roman"/>
          <w:szCs w:val="24"/>
        </w:rPr>
        <w:t>Ευχαριστώ πολύ.</w:t>
      </w:r>
      <w:r>
        <w:rPr>
          <w:rFonts w:eastAsia="Times New Roman" w:cs="Times New Roman"/>
          <w:szCs w:val="24"/>
        </w:rPr>
        <w:t xml:space="preserve"> </w:t>
      </w:r>
    </w:p>
    <w:p w14:paraId="1559A87D" w14:textId="77777777" w:rsidR="008955BF" w:rsidRDefault="000752B2">
      <w:pPr>
        <w:spacing w:line="600" w:lineRule="auto"/>
        <w:ind w:firstLine="720"/>
        <w:contextualSpacing/>
        <w:jc w:val="both"/>
        <w:rPr>
          <w:rFonts w:eastAsia="Times New Roman" w:cs="Times New Roman"/>
          <w:szCs w:val="24"/>
        </w:rPr>
      </w:pPr>
      <w:r w:rsidRPr="00A95D50">
        <w:rPr>
          <w:rFonts w:eastAsia="Times New Roman" w:cs="Times New Roman"/>
          <w:b/>
          <w:bCs/>
          <w:szCs w:val="24"/>
        </w:rPr>
        <w:t>ΠΡΟΕΔΡΕΥΩΝ (Μάριος Γεωργιάδης):</w:t>
      </w:r>
      <w:r>
        <w:rPr>
          <w:rFonts w:eastAsia="Times New Roman" w:cs="Times New Roman"/>
          <w:szCs w:val="24"/>
        </w:rPr>
        <w:t xml:space="preserve"> Ευχαριστούμε τον κύριο Υπουργό.</w:t>
      </w:r>
      <w:r w:rsidRPr="0063414E">
        <w:rPr>
          <w:rFonts w:eastAsia="Times New Roman" w:cs="Times New Roman"/>
          <w:szCs w:val="24"/>
        </w:rPr>
        <w:t xml:space="preserve"> </w:t>
      </w:r>
    </w:p>
    <w:p w14:paraId="1559A87E"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Κυρ</w:t>
      </w:r>
      <w:r>
        <w:rPr>
          <w:rFonts w:eastAsia="Times New Roman" w:cs="Times New Roman"/>
          <w:szCs w:val="24"/>
        </w:rPr>
        <w:t>ίες και κύριοι συνάδελφοι, ολοκληρώθηκε η συζήτηση των επικαίρων ερωτήσεων.</w:t>
      </w:r>
    </w:p>
    <w:p w14:paraId="1559A87F" w14:textId="77777777" w:rsidR="008955BF" w:rsidRDefault="000752B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lastRenderedPageBreak/>
        <w:t xml:space="preserve">Έχω την τιμή να ανακοινώσω στο Τμήμα ότι ο Υπουργός Δικαιοσύνης, Διαφάνειας και Ανθρωπίνων Δικαιωμάτων διαβίβασε στη </w:t>
      </w:r>
      <w:r w:rsidRPr="00840C4C">
        <w:rPr>
          <w:rFonts w:eastAsia="Times New Roman" w:cs="Times New Roman"/>
          <w:szCs w:val="24"/>
        </w:rPr>
        <w:t>Βουλή</w:t>
      </w:r>
      <w:r>
        <w:rPr>
          <w:rFonts w:eastAsia="Times New Roman" w:cs="Times New Roman"/>
          <w:szCs w:val="24"/>
        </w:rPr>
        <w:t>, σύμφωνα με το άρθρο 86 του Συντάγματος και τον ν.</w:t>
      </w:r>
      <w:r>
        <w:rPr>
          <w:rFonts w:eastAsia="Times New Roman" w:cs="Times New Roman"/>
          <w:szCs w:val="24"/>
        </w:rPr>
        <w:t xml:space="preserve">3126/2003 «Ποινική Ευθύνη των Υπουργών», όπως ισχύει, την 21-9-2018: </w:t>
      </w:r>
    </w:p>
    <w:p w14:paraId="1559A880" w14:textId="77777777" w:rsidR="008955BF" w:rsidRDefault="000752B2">
      <w:pPr>
        <w:tabs>
          <w:tab w:val="left" w:pos="3873"/>
        </w:tabs>
        <w:spacing w:line="600" w:lineRule="auto"/>
        <w:ind w:firstLine="720"/>
        <w:contextualSpacing/>
        <w:jc w:val="both"/>
        <w:rPr>
          <w:rFonts w:eastAsia="Times New Roman" w:cs="Times New Roman"/>
          <w:szCs w:val="24"/>
        </w:rPr>
      </w:pPr>
      <w:r>
        <w:rPr>
          <w:rFonts w:eastAsia="Times New Roman" w:cs="Times New Roman"/>
          <w:szCs w:val="24"/>
        </w:rPr>
        <w:t>Π</w:t>
      </w:r>
      <w:r>
        <w:rPr>
          <w:rFonts w:eastAsia="Times New Roman" w:cs="Times New Roman"/>
          <w:szCs w:val="24"/>
        </w:rPr>
        <w:t xml:space="preserve">οινική δικογραφία που αφορά στον Πρωθυπουργό, Αλέξη Τσίπρα, ποινική δικογραφία που αφορά στους: α) Υπουργό Υγείας, Ανδρέα Ξανθό και β) Αναπληρωτή Υπουργό Υγείας, Παύλο </w:t>
      </w:r>
      <w:proofErr w:type="spellStart"/>
      <w:r>
        <w:rPr>
          <w:rFonts w:eastAsia="Times New Roman" w:cs="Times New Roman"/>
          <w:szCs w:val="24"/>
        </w:rPr>
        <w:t>Πολάκη</w:t>
      </w:r>
      <w:proofErr w:type="spellEnd"/>
      <w:r>
        <w:rPr>
          <w:rFonts w:eastAsia="Times New Roman" w:cs="Times New Roman"/>
          <w:szCs w:val="24"/>
        </w:rPr>
        <w:t xml:space="preserve"> και ποινικ</w:t>
      </w:r>
      <w:r>
        <w:rPr>
          <w:rFonts w:eastAsia="Times New Roman" w:cs="Times New Roman"/>
          <w:szCs w:val="24"/>
        </w:rPr>
        <w:t>ή δικογραφία που αφορά στους διατελέσαντες Υπουργούς: α) Υπουργό Εθνικής Οικονομίας, Γιάννο Παπαντωνίου, β) Υπουργό Ανάπτυξης, Νικόλαο Χριστοδουλάκη και γ) Υφυπουργό Ανάπτυξης, Αλέξανδρο Καλαφάτη.</w:t>
      </w:r>
    </w:p>
    <w:p w14:paraId="1559A881"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szCs w:val="24"/>
        </w:rPr>
        <w:t>Κυρίες και κύριοι συνάδελφοι, δέχεστε στο σημείο αυτό να λύ</w:t>
      </w:r>
      <w:r>
        <w:rPr>
          <w:rFonts w:eastAsia="Times New Roman" w:cs="Times New Roman"/>
          <w:szCs w:val="24"/>
        </w:rPr>
        <w:t>σουμε τη συνεδρίαση;</w:t>
      </w:r>
    </w:p>
    <w:p w14:paraId="1559A882"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b/>
          <w:szCs w:val="24"/>
        </w:rPr>
        <w:t xml:space="preserve">ΟΛΟΙ ΟΙ ΒΟΥΛΕΥΤΕΣ: </w:t>
      </w:r>
      <w:r>
        <w:rPr>
          <w:rFonts w:eastAsia="Times New Roman" w:cs="Times New Roman"/>
          <w:szCs w:val="24"/>
        </w:rPr>
        <w:t>Μάλιστα, μάλιστα.</w:t>
      </w:r>
    </w:p>
    <w:p w14:paraId="1559A883" w14:textId="77777777" w:rsidR="008955BF" w:rsidRDefault="000752B2">
      <w:pPr>
        <w:spacing w:line="600" w:lineRule="auto"/>
        <w:ind w:firstLine="720"/>
        <w:contextualSpacing/>
        <w:jc w:val="both"/>
        <w:rPr>
          <w:rFonts w:eastAsia="Times New Roman" w:cs="Times New Roman"/>
          <w:szCs w:val="24"/>
        </w:rPr>
      </w:pPr>
      <w:r>
        <w:rPr>
          <w:rFonts w:eastAsia="Times New Roman" w:cs="Times New Roman"/>
          <w:b/>
          <w:szCs w:val="24"/>
        </w:rPr>
        <w:t xml:space="preserve">ΠΡΟΕΔΡΕΥΩΝ (Μάριος Γεωργιάδης): </w:t>
      </w:r>
      <w:r>
        <w:rPr>
          <w:rFonts w:eastAsia="Times New Roman" w:cs="Times New Roman"/>
          <w:szCs w:val="24"/>
        </w:rPr>
        <w:t xml:space="preserve">Με τη συναίνεση του Τμήματος και ώρα 18.50΄ </w:t>
      </w:r>
      <w:proofErr w:type="spellStart"/>
      <w:r>
        <w:rPr>
          <w:rFonts w:eastAsia="Times New Roman" w:cs="Times New Roman"/>
          <w:szCs w:val="24"/>
        </w:rPr>
        <w:t>λύεται</w:t>
      </w:r>
      <w:proofErr w:type="spellEnd"/>
      <w:r>
        <w:rPr>
          <w:rFonts w:eastAsia="Times New Roman" w:cs="Times New Roman"/>
          <w:szCs w:val="24"/>
        </w:rPr>
        <w:t xml:space="preserve"> η συνεδρίαση για την </w:t>
      </w:r>
      <w:r>
        <w:rPr>
          <w:rFonts w:eastAsia="Times New Roman" w:cs="Times New Roman"/>
          <w:szCs w:val="24"/>
        </w:rPr>
        <w:t xml:space="preserve">προσεχή </w:t>
      </w:r>
      <w:r>
        <w:rPr>
          <w:rFonts w:eastAsia="Times New Roman" w:cs="Times New Roman"/>
          <w:szCs w:val="24"/>
        </w:rPr>
        <w:t>Πέμπτη 27 Σεπτεμβρίου 2018 και ώρα 9.30΄, με αντικείμενο εργασιών του Τμήματος</w:t>
      </w:r>
      <w:r>
        <w:rPr>
          <w:rFonts w:eastAsia="Times New Roman" w:cs="Times New Roman"/>
          <w:szCs w:val="24"/>
        </w:rPr>
        <w:t>:</w:t>
      </w:r>
      <w:r>
        <w:rPr>
          <w:rFonts w:eastAsia="Times New Roman" w:cs="Times New Roman"/>
          <w:szCs w:val="24"/>
        </w:rPr>
        <w:t xml:space="preserve"> α) κοι</w:t>
      </w:r>
      <w:r>
        <w:rPr>
          <w:rFonts w:eastAsia="Times New Roman" w:cs="Times New Roman"/>
          <w:szCs w:val="24"/>
        </w:rPr>
        <w:t>νοβουλευτικό έλεγχο, συζήτηση επικαίρων ερωτήσεων και β) νομοθετική εργασία, σύμφωνα με την ημερήσια διάταξη που έχει διανεμηθεί.</w:t>
      </w:r>
    </w:p>
    <w:p w14:paraId="1559A884" w14:textId="77777777" w:rsidR="008955BF" w:rsidRDefault="000752B2">
      <w:pPr>
        <w:spacing w:line="600" w:lineRule="auto"/>
        <w:contextualSpacing/>
        <w:jc w:val="both"/>
        <w:rPr>
          <w:rFonts w:eastAsia="Times New Roman" w:cs="Times New Roman"/>
          <w:b/>
          <w:szCs w:val="24"/>
        </w:rPr>
      </w:pPr>
      <w:r w:rsidRPr="00A65DE5">
        <w:rPr>
          <w:rFonts w:eastAsia="Times New Roman" w:cs="Times New Roman"/>
          <w:b/>
          <w:szCs w:val="24"/>
        </w:rPr>
        <w:t xml:space="preserve">Ο ΠΡΟΕΔΡΟΣ                    </w:t>
      </w:r>
      <w:r>
        <w:rPr>
          <w:rFonts w:eastAsia="Times New Roman" w:cs="Times New Roman"/>
          <w:b/>
          <w:szCs w:val="24"/>
        </w:rPr>
        <w:t xml:space="preserve">                       </w:t>
      </w:r>
      <w:r w:rsidRPr="00A65DE5">
        <w:rPr>
          <w:rFonts w:eastAsia="Times New Roman" w:cs="Times New Roman"/>
          <w:b/>
          <w:szCs w:val="24"/>
        </w:rPr>
        <w:t xml:space="preserve">                              ΟΙ ΓΡΑΜΜΑΤΕΙΣ</w:t>
      </w:r>
    </w:p>
    <w:p w14:paraId="1559A885" w14:textId="77777777" w:rsidR="008955BF" w:rsidRDefault="008955BF">
      <w:pPr>
        <w:spacing w:line="600" w:lineRule="auto"/>
        <w:ind w:firstLine="720"/>
        <w:contextualSpacing/>
        <w:jc w:val="both"/>
        <w:rPr>
          <w:rFonts w:eastAsia="Times New Roman" w:cs="Times New Roman"/>
          <w:szCs w:val="24"/>
        </w:rPr>
      </w:pPr>
    </w:p>
    <w:sectPr w:rsidR="008955BF">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A1"/>
    <w:family w:val="swiss"/>
    <w:pitch w:val="variable"/>
    <w:sig w:usb0="E0002EFF" w:usb1="C000785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Segoe UI">
    <w:panose1 w:val="020B0502040204020203"/>
    <w:charset w:val="00"/>
    <w:family w:val="roman"/>
    <w:notTrueType/>
    <w:pitch w:val="default"/>
  </w:font>
  <w:font w:name="Calibri Light">
    <w:panose1 w:val="020F0302020204030204"/>
    <w:charset w:val="A1"/>
    <w:family w:val="swiss"/>
    <w:pitch w:val="variable"/>
    <w:sig w:usb0="E0002AFF" w:usb1="C000247B" w:usb2="00000009" w:usb3="00000000" w:csb0="000001FF" w:csb1="00000000"/>
  </w:font>
  <w:font w:name="Calibri">
    <w:panose1 w:val="020F0502020204030204"/>
    <w:charset w:val="A1"/>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Φλούδα Χριστίνα">
    <w15:presenceInfo w15:providerId="AD" w15:userId="S-1-5-21-448539723-1004336348-682003330-70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trackRevisions/>
  <w:documentProtection w:edit="trackedChanges" w:enforcement="1" w:cryptProviderType="rsaFull" w:cryptAlgorithmClass="hash" w:cryptAlgorithmType="typeAny" w:cryptAlgorithmSid="4" w:cryptSpinCount="50000" w:hash="yDhJDv2Jf33CmX9mMfA0v/1Ixbs=" w:salt="Y5YE2UkCSVPozGmhM+jl+A=="/>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55BF"/>
    <w:rsid w:val="000752B2"/>
    <w:rsid w:val="008955BF"/>
    <w:rsid w:val="00D717C1"/>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A7DD"/>
  <w15:docId w15:val="{C12E5BA4-C296-46DB-BB23-42CBB6F6D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4"/>
        <w:lang w:val="el-GR" w:eastAsia="el-G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491C16"/>
    <w:pPr>
      <w:spacing w:after="0" w:line="240" w:lineRule="auto"/>
    </w:pPr>
    <w:rPr>
      <w:rFonts w:ascii="Segoe UI" w:hAnsi="Segoe UI" w:cs="Segoe UI"/>
      <w:sz w:val="18"/>
      <w:szCs w:val="18"/>
    </w:rPr>
  </w:style>
  <w:style w:type="character" w:customStyle="1" w:styleId="Char">
    <w:name w:val="Κείμενο πλαισίου Char"/>
    <w:basedOn w:val="a0"/>
    <w:link w:val="a3"/>
    <w:uiPriority w:val="99"/>
    <w:semiHidden/>
    <w:rsid w:val="00491C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0663B63F2E17F49B0B96C37C20CE95F" ma:contentTypeVersion="" ma:contentTypeDescription="Create a new document." ma:contentTypeScope="" ma:versionID="3421f5849e05205d35e12a9ad7034e1c">
  <xsd:schema xmlns:xsd="http://www.w3.org/2001/XMLSchema" xmlns:xs="http://www.w3.org/2001/XMLSchema" xmlns:p="http://schemas.microsoft.com/office/2006/metadata/properties" xmlns:ns2="641f345b-441b-4b81-9152-adc2e73ba5e1" targetNamespace="http://schemas.microsoft.com/office/2006/metadata/properties" ma:root="true" ma:fieldsID="2597bf1e6bc17392bff876dd2bcbe410" ns2:_="">
    <xsd:import namespace="641f345b-441b-4b81-9152-adc2e73ba5e1"/>
    <xsd:element name="properties">
      <xsd:complexType>
        <xsd:sequence>
          <xsd:element name="documentManagement">
            <xsd:complexType>
              <xsd:all>
                <xsd:element ref="ns2:Date"/>
                <xsd:element ref="ns2:Meeting"/>
                <xsd:element ref="ns2:Session"/>
                <xsd:element ref="ns2:Period"/>
                <xsd:element ref="ns2:MetadataID"/>
                <xsd:element ref="ns2:Recordings"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1f345b-441b-4b81-9152-adc2e73ba5e1" elementFormDefault="qualified">
    <xsd:import namespace="http://schemas.microsoft.com/office/2006/documentManagement/types"/>
    <xsd:import namespace="http://schemas.microsoft.com/office/infopath/2007/PartnerControls"/>
    <xsd:element name="Date" ma:index="8" ma:displayName="Date" ma:format="DateOnly" ma:internalName="Date">
      <xsd:simpleType>
        <xsd:restriction base="dms:DateTime"/>
      </xsd:simpleType>
    </xsd:element>
    <xsd:element name="Meeting" ma:index="9" ma:displayName="Meeting" ma:internalName="Meeting">
      <xsd:simpleType>
        <xsd:restriction base="dms:Text">
          <xsd:maxLength value="10"/>
        </xsd:restriction>
      </xsd:simpleType>
    </xsd:element>
    <xsd:element name="Session" ma:index="10" ma:displayName="Session" ma:internalName="Session">
      <xsd:simpleType>
        <xsd:restriction base="dms:Text">
          <xsd:maxLength value="10"/>
        </xsd:restriction>
      </xsd:simpleType>
    </xsd:element>
    <xsd:element name="Period" ma:index="11" ma:displayName="Period" ma:internalName="Period">
      <xsd:simpleType>
        <xsd:restriction base="dms:Text">
          <xsd:maxLength value="10"/>
        </xsd:restriction>
      </xsd:simpleType>
    </xsd:element>
    <xsd:element name="MetadataID" ma:index="12" ma:displayName="MetadataID" ma:list="{92892a9d-5d8e-47f0-aefb-16115e654e6b}" ma:internalName="MetadataID" ma:showField="ID">
      <xsd:simpleType>
        <xsd:restriction base="dms:Lookup"/>
      </xsd:simpleType>
    </xsd:element>
    <xsd:element name="Recordings" ma:index="13" nillable="true" ma:displayName="Recordings" ma:list="{1e22e2af-7e95-4c02-b0a6-d2bdb4864040}" ma:internalName="Recordings" ma:showField="Title">
      <xsd:simpleType>
        <xsd:restriction base="dms:Lookup"/>
      </xsd:simpleType>
    </xsd:element>
    <xsd:element name="Status" ma:index="14" nillable="true" ma:displayName="Status" ma:format="Hyperlink" ma:internalName="Status">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eriod xmlns="641f345b-441b-4b81-9152-adc2e73ba5e1">ΙΖ´</Period>
    <Recordings xmlns="641f345b-441b-4b81-9152-adc2e73ba5e1">5</Recordings>
    <MetadataID xmlns="641f345b-441b-4b81-9152-adc2e73ba5e1">690</MetadataID>
    <Session xmlns="641f345b-441b-4b81-9152-adc2e73ba5e1">Γ´</Session>
    <Date xmlns="641f345b-441b-4b81-9152-adc2e73ba5e1">2018-09-24T21:00:00+00:00</Date>
    <Status xmlns="641f345b-441b-4b81-9152-adc2e73ba5e1">
      <Url>http://srv-sp1/praktika/Lists/Incoming_Metadata/EditForm.aspx?ID=690&amp;Source=/praktika/Recordings_Library/Forms/AllItems.aspx</Url>
      <Description>Δημοσιεύτηκε</Description>
    </Status>
    <Meeting xmlns="641f345b-441b-4b81-9152-adc2e73ba5e1">ΙΣΤ´</Meeting>
  </documentManagement>
</p:properties>
</file>

<file path=customXml/itemProps1.xml><?xml version="1.0" encoding="utf-8"?>
<ds:datastoreItem xmlns:ds="http://schemas.openxmlformats.org/officeDocument/2006/customXml" ds:itemID="{5B9FB688-C57D-48FD-9A12-D96366194C2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1f345b-441b-4b81-9152-adc2e73ba5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B1FCCD-BD7B-421F-A69F-DC96FDC874EC}">
  <ds:schemaRefs>
    <ds:schemaRef ds:uri="http://schemas.microsoft.com/sharepoint/v3/contenttype/forms"/>
  </ds:schemaRefs>
</ds:datastoreItem>
</file>

<file path=customXml/itemProps3.xml><?xml version="1.0" encoding="utf-8"?>
<ds:datastoreItem xmlns:ds="http://schemas.openxmlformats.org/officeDocument/2006/customXml" ds:itemID="{E96F3F05-FB73-4767-BC49-4654389595E7}">
  <ds:schemaRefs>
    <ds:schemaRef ds:uri="http://schemas.microsoft.com/office/2006/documentManagement/types"/>
    <ds:schemaRef ds:uri="http://schemas.microsoft.com/office/infopath/2007/PartnerControls"/>
    <ds:schemaRef ds:uri="http://purl.org/dc/elements/1.1/"/>
    <ds:schemaRef ds:uri="http://schemas.microsoft.com/office/2006/metadata/properties"/>
    <ds:schemaRef ds:uri="641f345b-441b-4b81-9152-adc2e73ba5e1"/>
    <ds:schemaRef ds:uri="http://purl.org/dc/term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38</Pages>
  <Words>7075</Words>
  <Characters>38210</Characters>
  <Application>Microsoft Office Word</Application>
  <DocSecurity>0</DocSecurity>
  <Lines>318</Lines>
  <Paragraphs>90</Paragraphs>
  <ScaleCrop>false</ScaleCrop>
  <HeadingPairs>
    <vt:vector size="2" baseType="variant">
      <vt:variant>
        <vt:lpstr>Τίτλος</vt:lpstr>
      </vt:variant>
      <vt:variant>
        <vt:i4>1</vt:i4>
      </vt:variant>
    </vt:vector>
  </HeadingPairs>
  <TitlesOfParts>
    <vt:vector size="1" baseType="lpstr">
      <vt:lpstr/>
    </vt:vector>
  </TitlesOfParts>
  <Company>Hellenic Parliament BTE</Company>
  <LinksUpToDate>false</LinksUpToDate>
  <CharactersWithSpaces>45195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Φλούδα Χριστίνα</dc:creator>
  <cp:lastModifiedBy>Φλούδα Χριστίνα</cp:lastModifiedBy>
  <cp:revision>2</cp:revision>
  <dcterms:created xsi:type="dcterms:W3CDTF">2018-10-01T09:58:00Z</dcterms:created>
  <dcterms:modified xsi:type="dcterms:W3CDTF">2018-10-01T09:58:00Z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0x01010090663B63F2E17F49B0B96C37C20CE95F</vt:lpwstr>
  </property>
</Properties>
</file>