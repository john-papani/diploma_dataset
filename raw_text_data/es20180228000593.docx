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FA8D6" w14:textId="77777777" w:rsidR="00573F9A" w:rsidRPr="00573F9A" w:rsidRDefault="00573F9A" w:rsidP="00573F9A">
      <w:pPr>
        <w:spacing w:after="0" w:line="360" w:lineRule="auto"/>
        <w:rPr>
          <w:ins w:id="0" w:author="Φλούδα Χριστίνα" w:date="2018-03-06T14:31:00Z"/>
          <w:rFonts w:eastAsia="Times New Roman"/>
          <w:szCs w:val="24"/>
          <w:lang w:eastAsia="en-US"/>
        </w:rPr>
      </w:pPr>
      <w:ins w:id="1" w:author="Φλούδα Χριστίνα" w:date="2018-03-06T14:31:00Z">
        <w:r w:rsidRPr="00573F9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56CC62C" w14:textId="77777777" w:rsidR="00573F9A" w:rsidRPr="00573F9A" w:rsidRDefault="00573F9A" w:rsidP="00573F9A">
      <w:pPr>
        <w:spacing w:after="0" w:line="360" w:lineRule="auto"/>
        <w:rPr>
          <w:ins w:id="2" w:author="Φλούδα Χριστίνα" w:date="2018-03-06T14:31:00Z"/>
          <w:rFonts w:eastAsia="Times New Roman"/>
          <w:szCs w:val="24"/>
          <w:lang w:eastAsia="en-US"/>
        </w:rPr>
      </w:pPr>
    </w:p>
    <w:p w14:paraId="48FB7B2C" w14:textId="77777777" w:rsidR="00573F9A" w:rsidRPr="00573F9A" w:rsidRDefault="00573F9A" w:rsidP="00573F9A">
      <w:pPr>
        <w:spacing w:after="0" w:line="360" w:lineRule="auto"/>
        <w:rPr>
          <w:ins w:id="3" w:author="Φλούδα Χριστίνα" w:date="2018-03-06T14:31:00Z"/>
          <w:rFonts w:eastAsia="Times New Roman"/>
          <w:szCs w:val="24"/>
          <w:lang w:eastAsia="en-US"/>
        </w:rPr>
      </w:pPr>
      <w:ins w:id="4" w:author="Φλούδα Χριστίνα" w:date="2018-03-06T14:31:00Z">
        <w:r w:rsidRPr="00573F9A">
          <w:rPr>
            <w:rFonts w:eastAsia="Times New Roman"/>
            <w:szCs w:val="24"/>
            <w:lang w:eastAsia="en-US"/>
          </w:rPr>
          <w:t>ΠΙΝΑΚΑΣ ΠΕΡΙΕΧΟΜΕΝΩΝ</w:t>
        </w:r>
      </w:ins>
    </w:p>
    <w:p w14:paraId="72B1241E" w14:textId="77777777" w:rsidR="00573F9A" w:rsidRPr="00573F9A" w:rsidRDefault="00573F9A" w:rsidP="00573F9A">
      <w:pPr>
        <w:spacing w:after="0" w:line="360" w:lineRule="auto"/>
        <w:rPr>
          <w:ins w:id="5" w:author="Φλούδα Χριστίνα" w:date="2018-03-06T14:31:00Z"/>
          <w:rFonts w:eastAsia="Times New Roman"/>
          <w:szCs w:val="24"/>
          <w:lang w:eastAsia="en-US"/>
        </w:rPr>
      </w:pPr>
      <w:ins w:id="6" w:author="Φλούδα Χριστίνα" w:date="2018-03-06T14:31:00Z">
        <w:r w:rsidRPr="00573F9A">
          <w:rPr>
            <w:rFonts w:eastAsia="Times New Roman"/>
            <w:szCs w:val="24"/>
            <w:lang w:eastAsia="en-US"/>
          </w:rPr>
          <w:t xml:space="preserve">ΙΖ΄ ΠΕΡΙΟΔΟΣ </w:t>
        </w:r>
      </w:ins>
    </w:p>
    <w:p w14:paraId="10C38AA3" w14:textId="77777777" w:rsidR="00573F9A" w:rsidRPr="00573F9A" w:rsidRDefault="00573F9A" w:rsidP="00573F9A">
      <w:pPr>
        <w:spacing w:after="0" w:line="360" w:lineRule="auto"/>
        <w:rPr>
          <w:ins w:id="7" w:author="Φλούδα Χριστίνα" w:date="2018-03-06T14:31:00Z"/>
          <w:rFonts w:eastAsia="Times New Roman"/>
          <w:szCs w:val="24"/>
          <w:lang w:eastAsia="en-US"/>
        </w:rPr>
      </w:pPr>
      <w:ins w:id="8" w:author="Φλούδα Χριστίνα" w:date="2018-03-06T14:31:00Z">
        <w:r w:rsidRPr="00573F9A">
          <w:rPr>
            <w:rFonts w:eastAsia="Times New Roman"/>
            <w:szCs w:val="24"/>
            <w:lang w:eastAsia="en-US"/>
          </w:rPr>
          <w:t>ΠΡΟΕΔΡΕΥΟΜΕΝΗΣ ΚΟΙΝΟΒΟΥΛΕΥΤΙΚΗΣ ΔΗΜΟΚΡΑΤΙΑΣ</w:t>
        </w:r>
      </w:ins>
    </w:p>
    <w:p w14:paraId="38AA4CE2" w14:textId="77777777" w:rsidR="00573F9A" w:rsidRPr="00573F9A" w:rsidRDefault="00573F9A" w:rsidP="00573F9A">
      <w:pPr>
        <w:spacing w:after="0" w:line="360" w:lineRule="auto"/>
        <w:rPr>
          <w:ins w:id="9" w:author="Φλούδα Χριστίνα" w:date="2018-03-06T14:31:00Z"/>
          <w:rFonts w:eastAsia="Times New Roman"/>
          <w:szCs w:val="24"/>
          <w:lang w:eastAsia="en-US"/>
        </w:rPr>
      </w:pPr>
      <w:ins w:id="10" w:author="Φλούδα Χριστίνα" w:date="2018-03-06T14:31:00Z">
        <w:r w:rsidRPr="00573F9A">
          <w:rPr>
            <w:rFonts w:eastAsia="Times New Roman"/>
            <w:szCs w:val="24"/>
            <w:lang w:eastAsia="en-US"/>
          </w:rPr>
          <w:t>ΣΥΝΟΔΟΣ Γ΄</w:t>
        </w:r>
      </w:ins>
    </w:p>
    <w:p w14:paraId="78544062" w14:textId="77777777" w:rsidR="00573F9A" w:rsidRPr="00573F9A" w:rsidRDefault="00573F9A" w:rsidP="00573F9A">
      <w:pPr>
        <w:spacing w:after="0" w:line="360" w:lineRule="auto"/>
        <w:rPr>
          <w:ins w:id="11" w:author="Φλούδα Χριστίνα" w:date="2018-03-06T14:31:00Z"/>
          <w:rFonts w:eastAsia="Times New Roman"/>
          <w:szCs w:val="24"/>
          <w:lang w:eastAsia="en-US"/>
        </w:rPr>
      </w:pPr>
    </w:p>
    <w:p w14:paraId="5336D7FA" w14:textId="77777777" w:rsidR="00573F9A" w:rsidRPr="00573F9A" w:rsidRDefault="00573F9A" w:rsidP="00573F9A">
      <w:pPr>
        <w:spacing w:after="0" w:line="360" w:lineRule="auto"/>
        <w:rPr>
          <w:ins w:id="12" w:author="Φλούδα Χριστίνα" w:date="2018-03-06T14:31:00Z"/>
          <w:rFonts w:eastAsia="Times New Roman"/>
          <w:szCs w:val="24"/>
          <w:lang w:eastAsia="en-US"/>
        </w:rPr>
      </w:pPr>
      <w:ins w:id="13" w:author="Φλούδα Χριστίνα" w:date="2018-03-06T14:31:00Z">
        <w:r w:rsidRPr="00573F9A">
          <w:rPr>
            <w:rFonts w:eastAsia="Times New Roman"/>
            <w:szCs w:val="24"/>
            <w:lang w:eastAsia="en-US"/>
          </w:rPr>
          <w:t>ΣΥΝΕΔΡΙΑΣΗ ΟΘ΄</w:t>
        </w:r>
      </w:ins>
    </w:p>
    <w:p w14:paraId="7A086CB5" w14:textId="77777777" w:rsidR="00573F9A" w:rsidRPr="00573F9A" w:rsidRDefault="00573F9A" w:rsidP="00573F9A">
      <w:pPr>
        <w:spacing w:after="0" w:line="360" w:lineRule="auto"/>
        <w:rPr>
          <w:ins w:id="14" w:author="Φλούδα Χριστίνα" w:date="2018-03-06T14:31:00Z"/>
          <w:rFonts w:eastAsia="Times New Roman"/>
          <w:szCs w:val="24"/>
          <w:lang w:eastAsia="en-US"/>
        </w:rPr>
      </w:pPr>
      <w:ins w:id="15" w:author="Φλούδα Χριστίνα" w:date="2018-03-06T14:31:00Z">
        <w:r w:rsidRPr="00573F9A">
          <w:rPr>
            <w:rFonts w:eastAsia="Times New Roman"/>
            <w:szCs w:val="24"/>
            <w:lang w:eastAsia="en-US"/>
          </w:rPr>
          <w:t>Τετάρτη  28 Φεβρουαρίου 2018</w:t>
        </w:r>
      </w:ins>
    </w:p>
    <w:p w14:paraId="303F4242" w14:textId="77777777" w:rsidR="00573F9A" w:rsidRPr="00573F9A" w:rsidRDefault="00573F9A" w:rsidP="00573F9A">
      <w:pPr>
        <w:spacing w:after="0" w:line="360" w:lineRule="auto"/>
        <w:rPr>
          <w:ins w:id="16" w:author="Φλούδα Χριστίνα" w:date="2018-03-06T14:31:00Z"/>
          <w:rFonts w:eastAsia="Times New Roman"/>
          <w:szCs w:val="24"/>
          <w:lang w:eastAsia="en-US"/>
        </w:rPr>
      </w:pPr>
    </w:p>
    <w:p w14:paraId="05DDA40A" w14:textId="77777777" w:rsidR="00573F9A" w:rsidRPr="00573F9A" w:rsidRDefault="00573F9A" w:rsidP="00573F9A">
      <w:pPr>
        <w:spacing w:after="0" w:line="360" w:lineRule="auto"/>
        <w:rPr>
          <w:ins w:id="17" w:author="Φλούδα Χριστίνα" w:date="2018-03-06T14:31:00Z"/>
          <w:rFonts w:eastAsia="Times New Roman"/>
          <w:szCs w:val="24"/>
          <w:lang w:eastAsia="en-US"/>
        </w:rPr>
      </w:pPr>
      <w:ins w:id="18" w:author="Φλούδα Χριστίνα" w:date="2018-03-06T14:31:00Z">
        <w:r w:rsidRPr="00573F9A">
          <w:rPr>
            <w:rFonts w:eastAsia="Times New Roman"/>
            <w:szCs w:val="24"/>
            <w:lang w:eastAsia="en-US"/>
          </w:rPr>
          <w:t>ΘΕΜΑΤΑ</w:t>
        </w:r>
      </w:ins>
    </w:p>
    <w:p w14:paraId="22EAC0BE" w14:textId="77777777" w:rsidR="00573F9A" w:rsidRPr="00573F9A" w:rsidRDefault="00573F9A" w:rsidP="00573F9A">
      <w:pPr>
        <w:spacing w:after="0" w:line="360" w:lineRule="auto"/>
        <w:rPr>
          <w:ins w:id="19" w:author="Φλούδα Χριστίνα" w:date="2018-03-06T14:31:00Z"/>
          <w:rFonts w:eastAsia="Times New Roman"/>
          <w:szCs w:val="24"/>
          <w:lang w:eastAsia="en-US"/>
        </w:rPr>
      </w:pPr>
      <w:ins w:id="20" w:author="Φλούδα Χριστίνα" w:date="2018-03-06T14:31:00Z">
        <w:r w:rsidRPr="00573F9A">
          <w:rPr>
            <w:rFonts w:eastAsia="Times New Roman"/>
            <w:szCs w:val="24"/>
            <w:lang w:eastAsia="en-US"/>
          </w:rPr>
          <w:t xml:space="preserve"> </w:t>
        </w:r>
        <w:r w:rsidRPr="00573F9A">
          <w:rPr>
            <w:rFonts w:eastAsia="Times New Roman"/>
            <w:szCs w:val="24"/>
            <w:lang w:eastAsia="en-US"/>
          </w:rPr>
          <w:br/>
          <w:t xml:space="preserve">Α. ΕΙΔΙΚΑ ΘΕΜΑΤΑ </w:t>
        </w:r>
        <w:r w:rsidRPr="00573F9A">
          <w:rPr>
            <w:rFonts w:eastAsia="Times New Roman"/>
            <w:szCs w:val="24"/>
            <w:lang w:eastAsia="en-US"/>
          </w:rPr>
          <w:br/>
          <w:t xml:space="preserve">1. Επικύρωση Πρακτικών, σελ. </w:t>
        </w:r>
        <w:r w:rsidRPr="00573F9A">
          <w:rPr>
            <w:rFonts w:eastAsia="Times New Roman"/>
            <w:szCs w:val="24"/>
            <w:lang w:eastAsia="en-US"/>
          </w:rPr>
          <w:br/>
          <w:t xml:space="preserve">2.  Άδεια απουσίας των Βουλευτών κ.κ. Α. Καραμανλή, Θ. </w:t>
        </w:r>
        <w:proofErr w:type="spellStart"/>
        <w:r w:rsidRPr="00573F9A">
          <w:rPr>
            <w:rFonts w:eastAsia="Times New Roman"/>
            <w:szCs w:val="24"/>
            <w:lang w:eastAsia="en-US"/>
          </w:rPr>
          <w:t>Φορτσάκη</w:t>
        </w:r>
        <w:proofErr w:type="spellEnd"/>
        <w:r w:rsidRPr="00573F9A">
          <w:rPr>
            <w:rFonts w:eastAsia="Times New Roman"/>
            <w:szCs w:val="24"/>
            <w:lang w:eastAsia="en-US"/>
          </w:rPr>
          <w:t xml:space="preserve">, Σ. Γεωργιάδη, Δ. Γάκη και Α. Τριανταφυλλίδη, σελ. </w:t>
        </w:r>
        <w:r w:rsidRPr="00573F9A">
          <w:rPr>
            <w:rFonts w:eastAsia="Times New Roman"/>
            <w:szCs w:val="24"/>
            <w:lang w:eastAsia="en-US"/>
          </w:rPr>
          <w:br/>
          <w:t xml:space="preserve">3. Ανακοινώνεται ότι τη συνεδρίαση παρακολουθούν μαθητές από το 2ο Επαγγελματικό Λύκειο της </w:t>
        </w:r>
        <w:proofErr w:type="spellStart"/>
        <w:r w:rsidRPr="00573F9A">
          <w:rPr>
            <w:rFonts w:eastAsia="Times New Roman"/>
            <w:szCs w:val="24"/>
            <w:lang w:eastAsia="en-US"/>
          </w:rPr>
          <w:t>Σιβιτανιδείου</w:t>
        </w:r>
        <w:proofErr w:type="spellEnd"/>
        <w:r w:rsidRPr="00573F9A">
          <w:rPr>
            <w:rFonts w:eastAsia="Times New Roman"/>
            <w:szCs w:val="24"/>
            <w:lang w:eastAsia="en-US"/>
          </w:rPr>
          <w:t xml:space="preserve"> Σχολής, το 26ο Γυμνάσιο Αθήνας, το Γενικό Λύκειο </w:t>
        </w:r>
        <w:proofErr w:type="spellStart"/>
        <w:r w:rsidRPr="00573F9A">
          <w:rPr>
            <w:rFonts w:eastAsia="Times New Roman"/>
            <w:szCs w:val="24"/>
            <w:lang w:eastAsia="en-US"/>
          </w:rPr>
          <w:t>Κρανιδίου</w:t>
        </w:r>
        <w:proofErr w:type="spellEnd"/>
        <w:r w:rsidRPr="00573F9A">
          <w:rPr>
            <w:rFonts w:eastAsia="Times New Roman"/>
            <w:szCs w:val="24"/>
            <w:lang w:eastAsia="en-US"/>
          </w:rPr>
          <w:t xml:space="preserve"> Αργολίδας, το Γυμνάσιο </w:t>
        </w:r>
        <w:proofErr w:type="spellStart"/>
        <w:r w:rsidRPr="00573F9A">
          <w:rPr>
            <w:rFonts w:eastAsia="Times New Roman"/>
            <w:szCs w:val="24"/>
            <w:lang w:eastAsia="en-US"/>
          </w:rPr>
          <w:t>Αιανής</w:t>
        </w:r>
        <w:proofErr w:type="spellEnd"/>
        <w:r w:rsidRPr="00573F9A">
          <w:rPr>
            <w:rFonts w:eastAsia="Times New Roman"/>
            <w:szCs w:val="24"/>
            <w:lang w:eastAsia="en-US"/>
          </w:rPr>
          <w:t xml:space="preserve"> και το Γυμνάσιο </w:t>
        </w:r>
        <w:proofErr w:type="spellStart"/>
        <w:r w:rsidRPr="00573F9A">
          <w:rPr>
            <w:rFonts w:eastAsia="Times New Roman"/>
            <w:szCs w:val="24"/>
            <w:lang w:eastAsia="en-US"/>
          </w:rPr>
          <w:t>Ξηρολίμνης</w:t>
        </w:r>
        <w:proofErr w:type="spellEnd"/>
        <w:r w:rsidRPr="00573F9A">
          <w:rPr>
            <w:rFonts w:eastAsia="Times New Roman"/>
            <w:szCs w:val="24"/>
            <w:lang w:eastAsia="en-US"/>
          </w:rPr>
          <w:t xml:space="preserve"> Κοζάνης, σελ. </w:t>
        </w:r>
        <w:r w:rsidRPr="00573F9A">
          <w:rPr>
            <w:rFonts w:eastAsia="Times New Roman"/>
            <w:szCs w:val="24"/>
            <w:lang w:eastAsia="en-US"/>
          </w:rPr>
          <w:br/>
          <w:t xml:space="preserve">4. Ανακοινώνεται ότι με το 20/27-2-2018 Προεδρικό Διάταγμα, που δημοσιεύθηκε στο ΦΕΚ 35/27-2-2018 (τ. Α'), έγινε αποδεκτή η παραίτηση που υπέβαλε ο Δήμος Παπαδημητρίου του Βασιλείου από τη θέση του Υπουργού Οικονομίας και Ανάπτυξης και απαλλάχθηκε από τα καθήκοντά του, σελ. </w:t>
        </w:r>
        <w:r w:rsidRPr="00573F9A">
          <w:rPr>
            <w:rFonts w:eastAsia="Times New Roman"/>
            <w:szCs w:val="24"/>
            <w:lang w:eastAsia="en-US"/>
          </w:rPr>
          <w:br/>
          <w:t xml:space="preserve">5. Ανακοινώνεται ότι με το 19/26-2-2018 Προεδρικό Διάταγμα, που δημοσιεύθηκε στο ΦΕΚ 32/26-2-2018 (τ. Α'), έγινε αποδεκτή η παραίτηση που υπέβαλε η Ουρανία Αντωνοπούλου του Αντωνίου από τη θέση της Αναπληρώτριας Υπουργού Εργασίας, Κοινωνικής Ασφάλισης και Κοινωνικής Αλληλεγγύης και απαλλάχθηκε από τα καθήκοντά της, σελ. </w:t>
        </w:r>
        <w:r w:rsidRPr="00573F9A">
          <w:rPr>
            <w:rFonts w:eastAsia="Times New Roman"/>
            <w:szCs w:val="24"/>
            <w:lang w:eastAsia="en-US"/>
          </w:rPr>
          <w:br/>
          <w:t xml:space="preserve">6. Ανακοινώνεται επιστολή προς τον Πρόεδρο της Βουλής κ. Νικόλαο </w:t>
        </w:r>
        <w:proofErr w:type="spellStart"/>
        <w:r w:rsidRPr="00573F9A">
          <w:rPr>
            <w:rFonts w:eastAsia="Times New Roman"/>
            <w:szCs w:val="24"/>
            <w:lang w:eastAsia="en-US"/>
          </w:rPr>
          <w:t>Βούτση</w:t>
        </w:r>
        <w:proofErr w:type="spellEnd"/>
        <w:r w:rsidRPr="00573F9A">
          <w:rPr>
            <w:rFonts w:eastAsia="Times New Roman"/>
            <w:szCs w:val="24"/>
            <w:lang w:eastAsia="en-US"/>
          </w:rPr>
          <w:t xml:space="preserve">, του Προέδρου της Κοινοβουλευτικής Ομάδας της Νέας Δημοκρατίας κ. Κυριάκου Μητσοτάκη, με την οποία δηλώνει ότι η Ανεξάρτητη Βουλευτής Β’ Θεσσαλονίκης κ. Αικατερίνη Μάρκου προσχωρεί και εντάσσεται στην Κοινοβουλευτική Ομάδα της Νέας Δημοκρατίας, σελ. </w:t>
        </w:r>
        <w:r w:rsidRPr="00573F9A">
          <w:rPr>
            <w:rFonts w:eastAsia="Times New Roman"/>
            <w:szCs w:val="24"/>
            <w:lang w:eastAsia="en-US"/>
          </w:rPr>
          <w:br/>
          <w:t xml:space="preserve">7. Ανακοινώνεται ότι σε εκτέλεση της από 21 Φεβρουαρίου 2018 απόφασης της Ολομέλειας της Βουλής συγκροτήθηκε </w:t>
        </w:r>
        <w:proofErr w:type="spellStart"/>
        <w:r w:rsidRPr="00573F9A">
          <w:rPr>
            <w:rFonts w:eastAsia="Times New Roman"/>
            <w:szCs w:val="24"/>
            <w:lang w:eastAsia="en-US"/>
          </w:rPr>
          <w:t>εικοσιεναμελής</w:t>
        </w:r>
        <w:proofErr w:type="spellEnd"/>
        <w:r w:rsidRPr="00573F9A">
          <w:rPr>
            <w:rFonts w:eastAsia="Times New Roman"/>
            <w:szCs w:val="24"/>
            <w:lang w:eastAsia="en-US"/>
          </w:rPr>
          <w:t xml:space="preserve"> Ειδική Κοινοβουλευτική Επιτροπή, κατά το άρθρο 86 παρ. 3 του Συντάγματος, τα άρθρα 153 </w:t>
        </w:r>
        <w:proofErr w:type="spellStart"/>
        <w:r w:rsidRPr="00573F9A">
          <w:rPr>
            <w:rFonts w:eastAsia="Times New Roman"/>
            <w:szCs w:val="24"/>
            <w:lang w:eastAsia="en-US"/>
          </w:rPr>
          <w:t>επ</w:t>
        </w:r>
        <w:proofErr w:type="spellEnd"/>
        <w:r w:rsidRPr="00573F9A">
          <w:rPr>
            <w:rFonts w:eastAsia="Times New Roman"/>
            <w:szCs w:val="24"/>
            <w:lang w:eastAsia="en-US"/>
          </w:rPr>
          <w:t xml:space="preserve">. του Κανονισμού της Βουλής και το άρθρο 5 του ν. 3126/2003 «περί Ποινικής ευθύνης των Υπουργών», όπως αυτό τροποποιήθηκε με το άρθρο 2 του ν. 3961/2011, για τη διενέργεια προκαταρκτικής εξέτασης για τους κ.κ. 1) Αντώνιο Σαμαρά, 2) Παναγιώτη </w:t>
        </w:r>
        <w:proofErr w:type="spellStart"/>
        <w:r w:rsidRPr="00573F9A">
          <w:rPr>
            <w:rFonts w:eastAsia="Times New Roman"/>
            <w:szCs w:val="24"/>
            <w:lang w:eastAsia="en-US"/>
          </w:rPr>
          <w:t>Πικραμμένο</w:t>
        </w:r>
        <w:proofErr w:type="spellEnd"/>
        <w:r w:rsidRPr="00573F9A">
          <w:rPr>
            <w:rFonts w:eastAsia="Times New Roman"/>
            <w:szCs w:val="24"/>
            <w:lang w:eastAsia="en-US"/>
          </w:rPr>
          <w:t xml:space="preserve">, 3) Δημήτριο Αβραμόπουλο, 4) Ανδρέα Λοβέρδο, 5) Ανδρέα </w:t>
        </w:r>
        <w:proofErr w:type="spellStart"/>
        <w:r w:rsidRPr="00573F9A">
          <w:rPr>
            <w:rFonts w:eastAsia="Times New Roman"/>
            <w:szCs w:val="24"/>
            <w:lang w:eastAsia="en-US"/>
          </w:rPr>
          <w:t>Λυκουρέντζο</w:t>
        </w:r>
        <w:proofErr w:type="spellEnd"/>
        <w:r w:rsidRPr="00573F9A">
          <w:rPr>
            <w:rFonts w:eastAsia="Times New Roman"/>
            <w:szCs w:val="24"/>
            <w:lang w:eastAsia="en-US"/>
          </w:rPr>
          <w:t xml:space="preserve">, 6) Μάριο </w:t>
        </w:r>
        <w:proofErr w:type="spellStart"/>
        <w:r w:rsidRPr="00573F9A">
          <w:rPr>
            <w:rFonts w:eastAsia="Times New Roman"/>
            <w:szCs w:val="24"/>
            <w:lang w:eastAsia="en-US"/>
          </w:rPr>
          <w:t>Σαλμά</w:t>
        </w:r>
        <w:proofErr w:type="spellEnd"/>
        <w:r w:rsidRPr="00573F9A">
          <w:rPr>
            <w:rFonts w:eastAsia="Times New Roman"/>
            <w:szCs w:val="24"/>
            <w:lang w:eastAsia="en-US"/>
          </w:rPr>
          <w:t xml:space="preserve">, 7) Σπυρίδωνα- Άδωνι Γεωργιάδη, 8) Ιωάννη Στουρνάρα, 9) Ευάγγελο Βενιζέλο και 10) Γεώργιο </w:t>
        </w:r>
        <w:proofErr w:type="spellStart"/>
        <w:r w:rsidRPr="00573F9A">
          <w:rPr>
            <w:rFonts w:eastAsia="Times New Roman"/>
            <w:szCs w:val="24"/>
            <w:lang w:eastAsia="en-US"/>
          </w:rPr>
          <w:t>Κουτρουμάνη</w:t>
        </w:r>
        <w:proofErr w:type="spellEnd"/>
        <w:r w:rsidRPr="00573F9A">
          <w:rPr>
            <w:rFonts w:eastAsia="Times New Roman"/>
            <w:szCs w:val="24"/>
            <w:lang w:eastAsia="en-US"/>
          </w:rPr>
          <w:t xml:space="preserve"> για την ενδεχόμενη τέλεση των αδικημάτων της δωροληψίας και δωροδοκίας και της νομιμοποίησης εσόδων από εγκληματική δραστηριότητα, σελ. </w:t>
        </w:r>
        <w:r w:rsidRPr="00573F9A">
          <w:rPr>
            <w:rFonts w:eastAsia="Times New Roman"/>
            <w:szCs w:val="24"/>
            <w:lang w:eastAsia="en-US"/>
          </w:rPr>
          <w:br/>
          <w:t xml:space="preserve">8. Ανακοινώνεται η υπ’ αριθμόν 1008 από 27-2-2018 πρόταση που κατέθεσαν ο Αρχηγός της Αξιωματικής Αντιπολίτευσης και Πρόεδρος της Κοινοβουλευτικής Ομάδας της Νέας Δημοκρατίας κ. Κυριάκος Μητσοτάκης και 73 Βουλευτές της Κοινοβουλευτικής του Ομάδας για τη σύσταση Ειδικής Κοινοβουλευτικής Επιτροπής προς διενέργεια προκαταρτικής εξέτασης, κατά τις διατάξεις των άρθρων 86 παρ. 3 του Συντάγματος, 153 </w:t>
        </w:r>
        <w:proofErr w:type="spellStart"/>
        <w:r w:rsidRPr="00573F9A">
          <w:rPr>
            <w:rFonts w:eastAsia="Times New Roman"/>
            <w:szCs w:val="24"/>
            <w:lang w:eastAsia="en-US"/>
          </w:rPr>
          <w:t>επ</w:t>
        </w:r>
        <w:proofErr w:type="spellEnd"/>
        <w:r w:rsidRPr="00573F9A">
          <w:rPr>
            <w:rFonts w:eastAsia="Times New Roman"/>
            <w:szCs w:val="24"/>
            <w:lang w:eastAsia="en-US"/>
          </w:rPr>
          <w:t xml:space="preserve">. του Κανονισμού της Βουλής και 5 του ν. 3126/2003: «Ποινική Ευθύνη των Υπουργών», όπως ισχύουν, σχετικά με την τιμολόγηση φαρμάκων και την εν γένει φαρμακευτική δαπάνη κατά τα έτη 2015, 2016, σελ. </w:t>
        </w:r>
        <w:r w:rsidRPr="00573F9A">
          <w:rPr>
            <w:rFonts w:eastAsia="Times New Roman"/>
            <w:szCs w:val="24"/>
            <w:lang w:eastAsia="en-US"/>
          </w:rPr>
          <w:br/>
          <w:t xml:space="preserve">9.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«Ποινική Ευθύνη των Υπουργών», όπως ισχύει, στις 27-02-2018: Ποινική δικογραφία που αφορά στον Πρωθυπουργό Αλέξιο Τσίπρα, στον Αναπληρωτή Υπουργό Δικαιοσύνης Δημήτριο Παπαγγελόπουλο και στον Αναπληρωτή Υπουργό Υγείας Παύλο </w:t>
        </w:r>
        <w:proofErr w:type="spellStart"/>
        <w:r w:rsidRPr="00573F9A">
          <w:rPr>
            <w:rFonts w:eastAsia="Times New Roman"/>
            <w:szCs w:val="24"/>
            <w:lang w:eastAsia="en-US"/>
          </w:rPr>
          <w:t>Πολάκη</w:t>
        </w:r>
        <w:proofErr w:type="spellEnd"/>
        <w:r w:rsidRPr="00573F9A">
          <w:rPr>
            <w:rFonts w:eastAsia="Times New Roman"/>
            <w:szCs w:val="24"/>
            <w:lang w:eastAsia="en-US"/>
          </w:rPr>
          <w:t xml:space="preserve">, σελ. </w:t>
        </w:r>
        <w:r w:rsidRPr="00573F9A">
          <w:rPr>
            <w:rFonts w:eastAsia="Times New Roman"/>
            <w:szCs w:val="24"/>
            <w:lang w:eastAsia="en-US"/>
          </w:rPr>
          <w:br/>
          <w:t xml:space="preserve">10. Επί διαδικαστικού θέματος, σελ. </w:t>
        </w:r>
        <w:r w:rsidRPr="00573F9A">
          <w:rPr>
            <w:rFonts w:eastAsia="Times New Roman"/>
            <w:szCs w:val="24"/>
            <w:lang w:eastAsia="en-US"/>
          </w:rPr>
          <w:br/>
          <w:t xml:space="preserve"> </w:t>
        </w:r>
        <w:r w:rsidRPr="00573F9A">
          <w:rPr>
            <w:rFonts w:eastAsia="Times New Roman"/>
            <w:szCs w:val="24"/>
            <w:lang w:eastAsia="en-US"/>
          </w:rPr>
          <w:br/>
          <w:t xml:space="preserve">Β. ΚΟΙΝΟΒΟΥΛΕΥΤΙΚΟΣ ΕΛΕΓΧΟΣ </w:t>
        </w:r>
        <w:r w:rsidRPr="00573F9A">
          <w:rPr>
            <w:rFonts w:eastAsia="Times New Roman"/>
            <w:szCs w:val="24"/>
            <w:lang w:eastAsia="en-US"/>
          </w:rPr>
          <w:br/>
          <w:t xml:space="preserve">Ανακοίνωση του δελτίου επικαίρων ερωτήσεων της Πέμπτης 1 Μαρτίου 2018, σελ. </w:t>
        </w:r>
        <w:r w:rsidRPr="00573F9A">
          <w:rPr>
            <w:rFonts w:eastAsia="Times New Roman"/>
            <w:szCs w:val="24"/>
            <w:lang w:eastAsia="en-US"/>
          </w:rPr>
          <w:br/>
          <w:t xml:space="preserve"> </w:t>
        </w:r>
        <w:r w:rsidRPr="00573F9A">
          <w:rPr>
            <w:rFonts w:eastAsia="Times New Roman"/>
            <w:szCs w:val="24"/>
            <w:lang w:eastAsia="en-US"/>
          </w:rPr>
          <w:br/>
          <w:t xml:space="preserve">Γ. ΝΟΜΟΘΕΤΙΚΗ ΕΡΓΑΣΙΑ </w:t>
        </w:r>
        <w:r w:rsidRPr="00573F9A">
          <w:rPr>
            <w:rFonts w:eastAsia="Times New Roman"/>
            <w:szCs w:val="24"/>
            <w:lang w:eastAsia="en-US"/>
          </w:rPr>
          <w:br/>
          <w:t>Συζήτηση και ψήφιση επί της αρχής, των άρθρων και του συνόλου των σχεδίων νόμων του Υπουργείου Περιβάλλοντος και Ενέργειας:</w:t>
        </w:r>
        <w:r w:rsidRPr="00573F9A">
          <w:rPr>
            <w:rFonts w:eastAsia="Times New Roman"/>
            <w:szCs w:val="24"/>
            <w:lang w:eastAsia="en-US"/>
          </w:rPr>
          <w:br/>
          <w:t xml:space="preserve">   α) «Κύρωση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υδρογονανθράκων στη χερσαία περιοχή « Άρτα - Πρέβεζα»», σελ. </w:t>
        </w:r>
        <w:r w:rsidRPr="00573F9A">
          <w:rPr>
            <w:rFonts w:eastAsia="Times New Roman"/>
            <w:szCs w:val="24"/>
            <w:lang w:eastAsia="en-US"/>
          </w:rPr>
          <w:br/>
          <w:t xml:space="preserve">   β) «Κύρωση της Σύμβασης Μίσθωσης μεταξύ της Ελληνικής Δημοκρατίας και των εταιρειών «</w:t>
        </w:r>
        <w:proofErr w:type="spellStart"/>
        <w:r w:rsidRPr="00573F9A">
          <w:rPr>
            <w:rFonts w:eastAsia="Times New Roman"/>
            <w:szCs w:val="24"/>
            <w:lang w:eastAsia="en-US"/>
          </w:rPr>
          <w:t>Total</w:t>
        </w:r>
        <w:proofErr w:type="spellEnd"/>
        <w:r w:rsidRPr="00573F9A">
          <w:rPr>
            <w:rFonts w:eastAsia="Times New Roman"/>
            <w:szCs w:val="24"/>
            <w:lang w:eastAsia="en-US"/>
          </w:rPr>
          <w:t xml:space="preserve"> E&amp;P </w:t>
        </w:r>
        <w:proofErr w:type="spellStart"/>
        <w:r w:rsidRPr="00573F9A">
          <w:rPr>
            <w:rFonts w:eastAsia="Times New Roman"/>
            <w:szCs w:val="24"/>
            <w:lang w:eastAsia="en-US"/>
          </w:rPr>
          <w:t>Greece</w:t>
        </w:r>
        <w:proofErr w:type="spellEnd"/>
        <w:r w:rsidRPr="00573F9A">
          <w:rPr>
            <w:rFonts w:eastAsia="Times New Roman"/>
            <w:szCs w:val="24"/>
            <w:lang w:eastAsia="en-US"/>
          </w:rPr>
          <w:t xml:space="preserve"> B.V.», «</w:t>
        </w:r>
        <w:proofErr w:type="spellStart"/>
        <w:r w:rsidRPr="00573F9A">
          <w:rPr>
            <w:rFonts w:eastAsia="Times New Roman"/>
            <w:szCs w:val="24"/>
            <w:lang w:eastAsia="en-US"/>
          </w:rPr>
          <w:t>Edison</w:t>
        </w:r>
        <w:proofErr w:type="spellEnd"/>
        <w:r w:rsidRPr="00573F9A">
          <w:rPr>
            <w:rFonts w:eastAsia="Times New Roman"/>
            <w:szCs w:val="24"/>
            <w:lang w:eastAsia="en-US"/>
          </w:rPr>
          <w:t xml:space="preserve"> International </w:t>
        </w:r>
        <w:proofErr w:type="spellStart"/>
        <w:r w:rsidRPr="00573F9A">
          <w:rPr>
            <w:rFonts w:eastAsia="Times New Roman"/>
            <w:szCs w:val="24"/>
            <w:lang w:eastAsia="en-US"/>
          </w:rPr>
          <w:t>S.p.A</w:t>
        </w:r>
        <w:proofErr w:type="spellEnd"/>
        <w:r w:rsidRPr="00573F9A">
          <w:rPr>
            <w:rFonts w:eastAsia="Times New Roman"/>
            <w:szCs w:val="24"/>
            <w:lang w:eastAsia="en-US"/>
          </w:rPr>
          <w:t xml:space="preserve">.» και «Ελληνικά Πετρέλαια Ανώνυμη Εταιρεία» για την παραχώρηση του δικαιώματος έρευνας και εκμετάλλευσης υδρογονανθράκων στη θαλάσσια Περιοχή 2, Ιόνιο Πέλαγος», σελ. </w:t>
        </w:r>
        <w:r w:rsidRPr="00573F9A">
          <w:rPr>
            <w:rFonts w:eastAsia="Times New Roman"/>
            <w:szCs w:val="24"/>
            <w:lang w:eastAsia="en-US"/>
          </w:rPr>
          <w:br/>
          <w:t xml:space="preserve">   γ) «Κύρωση της Σύμβασης Μίσθωσης μεταξύ της Ελληνικής Δημοκρατίας και της εταιρείας ENERGEAN OIL &amp; GAS - ΕΝΕΡΓΕΙΑΚΗ ΑΙΓΑΙΟΥ ΑΝΩΝΥΜΗ ΕΤΑΙΡΕΙΑ ΕΡΕΥΝΑΣ ΚΑΙ ΠΑΡΑΓΩΓΗΣ ΥΔΡΟΓΟΝΑΝΘΡΑΚΩΝ για την παραχώρηση του δικαιώματος έρευνας και εκμετάλλευσης υδρογονανθράκων στη χερσαία περιοχή «Αιτωλοακαρνανία»», σελ. </w:t>
        </w:r>
        <w:r w:rsidRPr="00573F9A">
          <w:rPr>
            <w:rFonts w:eastAsia="Times New Roman"/>
            <w:szCs w:val="24"/>
            <w:lang w:eastAsia="en-US"/>
          </w:rPr>
          <w:br/>
          <w:t xml:space="preserve">   δ) «Κύρωση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υδρογονανθράκων στη χερσαία περιοχή «Βορειοδυτική Πελοπόννησος»», σελ. </w:t>
        </w:r>
        <w:r w:rsidRPr="00573F9A">
          <w:rPr>
            <w:rFonts w:eastAsia="Times New Roman"/>
            <w:szCs w:val="24"/>
            <w:lang w:eastAsia="en-US"/>
          </w:rPr>
          <w:br/>
        </w:r>
      </w:ins>
    </w:p>
    <w:p w14:paraId="22F0F9D7" w14:textId="77777777" w:rsidR="00573F9A" w:rsidRPr="00573F9A" w:rsidRDefault="00573F9A" w:rsidP="00573F9A">
      <w:pPr>
        <w:spacing w:after="0" w:line="360" w:lineRule="auto"/>
        <w:rPr>
          <w:ins w:id="21" w:author="Φλούδα Χριστίνα" w:date="2018-03-06T14:31:00Z"/>
          <w:rFonts w:eastAsia="Times New Roman"/>
          <w:szCs w:val="24"/>
          <w:lang w:eastAsia="en-US"/>
        </w:rPr>
      </w:pPr>
      <w:ins w:id="22" w:author="Φλούδα Χριστίνα" w:date="2018-03-06T14:31:00Z">
        <w:r w:rsidRPr="00573F9A">
          <w:rPr>
            <w:rFonts w:eastAsia="Times New Roman"/>
            <w:szCs w:val="24"/>
            <w:lang w:eastAsia="en-US"/>
          </w:rPr>
          <w:t>ΠΡΟΕΔΡΕΥΟΝΤΕΣ</w:t>
        </w:r>
      </w:ins>
    </w:p>
    <w:p w14:paraId="11AD6528" w14:textId="77777777" w:rsidR="00573F9A" w:rsidRPr="00573F9A" w:rsidRDefault="00573F9A" w:rsidP="00573F9A">
      <w:pPr>
        <w:spacing w:after="0" w:line="360" w:lineRule="auto"/>
        <w:rPr>
          <w:ins w:id="23" w:author="Φλούδα Χριστίνα" w:date="2018-03-06T14:31:00Z"/>
          <w:rFonts w:eastAsia="Times New Roman"/>
          <w:szCs w:val="24"/>
          <w:lang w:eastAsia="en-US"/>
        </w:rPr>
      </w:pPr>
    </w:p>
    <w:p w14:paraId="440E5DE9" w14:textId="77777777" w:rsidR="00573F9A" w:rsidRPr="00573F9A" w:rsidRDefault="00573F9A" w:rsidP="00573F9A">
      <w:pPr>
        <w:spacing w:after="0" w:line="360" w:lineRule="auto"/>
        <w:rPr>
          <w:ins w:id="24" w:author="Φλούδα Χριστίνα" w:date="2018-03-06T14:31:00Z"/>
          <w:rFonts w:eastAsia="Times New Roman"/>
          <w:szCs w:val="24"/>
          <w:lang w:eastAsia="en-US"/>
        </w:rPr>
      </w:pPr>
      <w:ins w:id="25" w:author="Φλούδα Χριστίνα" w:date="2018-03-06T14:31:00Z">
        <w:r w:rsidRPr="00573F9A">
          <w:rPr>
            <w:rFonts w:eastAsia="Times New Roman"/>
            <w:szCs w:val="24"/>
            <w:lang w:eastAsia="en-US"/>
          </w:rPr>
          <w:t>ΒΑΡΕΜΜΕΝΟΣ Γ. , σελ.</w:t>
        </w:r>
      </w:ins>
    </w:p>
    <w:p w14:paraId="76359E31" w14:textId="77777777" w:rsidR="00573F9A" w:rsidRPr="00573F9A" w:rsidRDefault="00573F9A" w:rsidP="00573F9A">
      <w:pPr>
        <w:spacing w:after="0" w:line="360" w:lineRule="auto"/>
        <w:rPr>
          <w:ins w:id="26" w:author="Φλούδα Χριστίνα" w:date="2018-03-06T14:31:00Z"/>
          <w:rFonts w:eastAsia="Times New Roman"/>
          <w:szCs w:val="24"/>
          <w:lang w:eastAsia="en-US"/>
        </w:rPr>
      </w:pPr>
      <w:ins w:id="27" w:author="Φλούδα Χριστίνα" w:date="2018-03-06T14:31:00Z">
        <w:r w:rsidRPr="00573F9A">
          <w:rPr>
            <w:rFonts w:eastAsia="Times New Roman"/>
            <w:szCs w:val="24"/>
            <w:lang w:eastAsia="en-US"/>
          </w:rPr>
          <w:t>ΚΑΜΜΕΝΟΣ Δ. , σελ.</w:t>
        </w:r>
        <w:r w:rsidRPr="00573F9A">
          <w:rPr>
            <w:rFonts w:eastAsia="Times New Roman"/>
            <w:szCs w:val="24"/>
            <w:lang w:eastAsia="en-US"/>
          </w:rPr>
          <w:br/>
        </w:r>
      </w:ins>
    </w:p>
    <w:p w14:paraId="0202A2E2" w14:textId="77777777" w:rsidR="00573F9A" w:rsidRPr="00573F9A" w:rsidRDefault="00573F9A" w:rsidP="00573F9A">
      <w:pPr>
        <w:spacing w:after="0" w:line="360" w:lineRule="auto"/>
        <w:rPr>
          <w:ins w:id="28" w:author="Φλούδα Χριστίνα" w:date="2018-03-06T14:31:00Z"/>
          <w:rFonts w:eastAsia="Times New Roman"/>
          <w:szCs w:val="24"/>
          <w:lang w:eastAsia="en-US"/>
        </w:rPr>
      </w:pPr>
    </w:p>
    <w:p w14:paraId="3A2F6CED" w14:textId="77777777" w:rsidR="00573F9A" w:rsidRPr="00573F9A" w:rsidRDefault="00573F9A" w:rsidP="00573F9A">
      <w:pPr>
        <w:spacing w:after="0" w:line="360" w:lineRule="auto"/>
        <w:rPr>
          <w:ins w:id="29" w:author="Φλούδα Χριστίνα" w:date="2018-03-06T14:31:00Z"/>
          <w:rFonts w:eastAsia="Times New Roman"/>
          <w:szCs w:val="24"/>
          <w:lang w:eastAsia="en-US"/>
        </w:rPr>
      </w:pPr>
      <w:ins w:id="30" w:author="Φλούδα Χριστίνα" w:date="2018-03-06T14:31:00Z">
        <w:r w:rsidRPr="00573F9A">
          <w:rPr>
            <w:rFonts w:eastAsia="Times New Roman"/>
            <w:szCs w:val="24"/>
            <w:lang w:eastAsia="en-US"/>
          </w:rPr>
          <w:t>ΟΜΙΛΗΤΕΣ</w:t>
        </w:r>
      </w:ins>
    </w:p>
    <w:p w14:paraId="4DA1E40F" w14:textId="3E5EFCA7" w:rsidR="00B641FB" w:rsidRDefault="00573F9A">
      <w:pPr>
        <w:spacing w:line="600" w:lineRule="auto"/>
        <w:ind w:firstLine="720"/>
        <w:jc w:val="center"/>
        <w:rPr>
          <w:rFonts w:eastAsia="Times New Roman"/>
          <w:szCs w:val="24"/>
        </w:rPr>
      </w:pPr>
      <w:ins w:id="31" w:author="Φλούδα Χριστίνα" w:date="2018-03-06T14:31:00Z">
        <w:r w:rsidRPr="00573F9A">
          <w:rPr>
            <w:rFonts w:eastAsia="Times New Roman"/>
            <w:szCs w:val="24"/>
            <w:lang w:eastAsia="en-US"/>
          </w:rPr>
          <w:br/>
          <w:t>Α. Επί διαδικαστικού θέματος:</w:t>
        </w:r>
        <w:r w:rsidRPr="00573F9A">
          <w:rPr>
            <w:rFonts w:eastAsia="Times New Roman"/>
            <w:szCs w:val="24"/>
            <w:lang w:eastAsia="en-US"/>
          </w:rPr>
          <w:br/>
          <w:t>ΒΑΡΕΜΕΝΟΣ Γ. , σελ.</w:t>
        </w:r>
        <w:r w:rsidRPr="00573F9A">
          <w:rPr>
            <w:rFonts w:eastAsia="Times New Roman"/>
            <w:szCs w:val="24"/>
            <w:lang w:eastAsia="en-US"/>
          </w:rPr>
          <w:br/>
          <w:t>ΚΑΜΜΕΝΟΣ Δ. , σελ.</w:t>
        </w:r>
        <w:r w:rsidRPr="00573F9A">
          <w:rPr>
            <w:rFonts w:eastAsia="Times New Roman"/>
            <w:szCs w:val="24"/>
            <w:lang w:eastAsia="en-US"/>
          </w:rPr>
          <w:br/>
          <w:t>ΜΑΝΙΑΤΗΣ Ι. , σελ.</w:t>
        </w:r>
        <w:r w:rsidRPr="00573F9A">
          <w:rPr>
            <w:rFonts w:eastAsia="Times New Roman"/>
            <w:szCs w:val="24"/>
            <w:lang w:eastAsia="en-US"/>
          </w:rPr>
          <w:br/>
        </w:r>
        <w:r w:rsidRPr="00573F9A">
          <w:rPr>
            <w:rFonts w:eastAsia="Times New Roman"/>
            <w:szCs w:val="24"/>
            <w:lang w:eastAsia="en-US"/>
          </w:rPr>
          <w:br/>
          <w:t>Β. Επί των σχεδίων νόμων του Υπουργείου Περιβάλλοντος και Ενέργειας:</w:t>
        </w:r>
        <w:r w:rsidRPr="00573F9A">
          <w:rPr>
            <w:rFonts w:eastAsia="Times New Roman"/>
            <w:szCs w:val="24"/>
            <w:lang w:eastAsia="en-US"/>
          </w:rPr>
          <w:br/>
          <w:t>ΑΜΥΡΑΣ Γ. , σελ.</w:t>
        </w:r>
        <w:r w:rsidRPr="00573F9A">
          <w:rPr>
            <w:rFonts w:eastAsia="Times New Roman"/>
            <w:szCs w:val="24"/>
            <w:lang w:eastAsia="en-US"/>
          </w:rPr>
          <w:br/>
          <w:t>ΑΡΒΑΝΙΤΙΔΗΣ Γ. , σελ.</w:t>
        </w:r>
        <w:r w:rsidRPr="00573F9A">
          <w:rPr>
            <w:rFonts w:eastAsia="Times New Roman"/>
            <w:szCs w:val="24"/>
            <w:lang w:eastAsia="en-US"/>
          </w:rPr>
          <w:br/>
          <w:t>ΔΕΝΔΙΑΣ Ν. , σελ.</w:t>
        </w:r>
        <w:r w:rsidRPr="00573F9A">
          <w:rPr>
            <w:rFonts w:eastAsia="Times New Roman"/>
            <w:szCs w:val="24"/>
            <w:lang w:eastAsia="en-US"/>
          </w:rPr>
          <w:br/>
          <w:t>ΔΗΜΑΡΑΣ Γ. , σελ.</w:t>
        </w:r>
        <w:r w:rsidRPr="00573F9A">
          <w:rPr>
            <w:rFonts w:eastAsia="Times New Roman"/>
            <w:szCs w:val="24"/>
            <w:lang w:eastAsia="en-US"/>
          </w:rPr>
          <w:br/>
          <w:t>ΔΗΜΗΤΡΙΑΔΗΣ Δ. , σελ.</w:t>
        </w:r>
        <w:r w:rsidRPr="00573F9A">
          <w:rPr>
            <w:rFonts w:eastAsia="Times New Roman"/>
            <w:szCs w:val="24"/>
            <w:lang w:eastAsia="en-US"/>
          </w:rPr>
          <w:br/>
          <w:t>ΚΑΒΑΔΕΛΛΑΣ Δ. , σελ.</w:t>
        </w:r>
        <w:r w:rsidRPr="00573F9A">
          <w:rPr>
            <w:rFonts w:eastAsia="Times New Roman"/>
            <w:szCs w:val="24"/>
            <w:lang w:eastAsia="en-US"/>
          </w:rPr>
          <w:br/>
          <w:t>ΚΑΡΡΑΣ Γ. , σελ.</w:t>
        </w:r>
        <w:r w:rsidRPr="00573F9A">
          <w:rPr>
            <w:rFonts w:eastAsia="Times New Roman"/>
            <w:szCs w:val="24"/>
            <w:lang w:eastAsia="en-US"/>
          </w:rPr>
          <w:br/>
          <w:t>ΚΑΣΙΔΙΑΡΗΣ Η. , σελ.</w:t>
        </w:r>
        <w:r w:rsidRPr="00573F9A">
          <w:rPr>
            <w:rFonts w:eastAsia="Times New Roman"/>
            <w:szCs w:val="24"/>
            <w:lang w:eastAsia="en-US"/>
          </w:rPr>
          <w:br/>
          <w:t>ΚΑΤΣΑΦΑΔΟΣ Κ. , σελ.</w:t>
        </w:r>
        <w:r w:rsidRPr="00573F9A">
          <w:rPr>
            <w:rFonts w:eastAsia="Times New Roman"/>
            <w:szCs w:val="24"/>
            <w:lang w:eastAsia="en-US"/>
          </w:rPr>
          <w:br/>
          <w:t>ΚΑΦΑΝΤΑΡΗ Χ. , σελ.</w:t>
        </w:r>
        <w:r w:rsidRPr="00573F9A">
          <w:rPr>
            <w:rFonts w:eastAsia="Times New Roman"/>
            <w:szCs w:val="24"/>
            <w:lang w:eastAsia="en-US"/>
          </w:rPr>
          <w:br/>
          <w:t>ΚΩΝΣΤΑΝΤΟΠΟΥΛΟΣ Δ. , σελ.</w:t>
        </w:r>
        <w:r w:rsidRPr="00573F9A">
          <w:rPr>
            <w:rFonts w:eastAsia="Times New Roman"/>
            <w:szCs w:val="24"/>
            <w:lang w:eastAsia="en-US"/>
          </w:rPr>
          <w:br/>
          <w:t>ΛΑΖΑΡΙΔΗΣ Γ. , σελ.</w:t>
        </w:r>
        <w:r w:rsidRPr="00573F9A">
          <w:rPr>
            <w:rFonts w:eastAsia="Times New Roman"/>
            <w:szCs w:val="24"/>
            <w:lang w:eastAsia="en-US"/>
          </w:rPr>
          <w:br/>
          <w:t>ΜΑΝΙΑΤΗΣ Ι. , σελ.</w:t>
        </w:r>
        <w:r w:rsidRPr="00573F9A">
          <w:rPr>
            <w:rFonts w:eastAsia="Times New Roman"/>
            <w:szCs w:val="24"/>
            <w:lang w:eastAsia="en-US"/>
          </w:rPr>
          <w:br/>
          <w:t>ΜΑΝΩΛΑΚΟΥ Δ. , σελ.</w:t>
        </w:r>
        <w:r w:rsidRPr="00573F9A">
          <w:rPr>
            <w:rFonts w:eastAsia="Times New Roman"/>
            <w:szCs w:val="24"/>
            <w:lang w:eastAsia="en-US"/>
          </w:rPr>
          <w:br/>
          <w:t>ΞΥΔΑΚΗΣ Ν. , σελ.</w:t>
        </w:r>
        <w:r w:rsidRPr="00573F9A">
          <w:rPr>
            <w:rFonts w:eastAsia="Times New Roman"/>
            <w:szCs w:val="24"/>
            <w:lang w:eastAsia="en-US"/>
          </w:rPr>
          <w:br/>
          <w:t>ΣΑΡΙΔΗΣ Ι. , σελ.</w:t>
        </w:r>
        <w:r w:rsidRPr="00573F9A">
          <w:rPr>
            <w:rFonts w:eastAsia="Times New Roman"/>
            <w:szCs w:val="24"/>
            <w:lang w:eastAsia="en-US"/>
          </w:rPr>
          <w:br/>
          <w:t>ΣΑΧΙΝΙΔΗΣ Ι. , σελ.</w:t>
        </w:r>
        <w:r w:rsidRPr="00573F9A">
          <w:rPr>
            <w:rFonts w:eastAsia="Times New Roman"/>
            <w:szCs w:val="24"/>
            <w:lang w:eastAsia="en-US"/>
          </w:rPr>
          <w:br/>
          <w:t>ΣΤΑΘΑΚΗΣ Γ. , σελ.</w:t>
        </w:r>
        <w:r w:rsidRPr="00573F9A">
          <w:rPr>
            <w:rFonts w:eastAsia="Times New Roman"/>
            <w:szCs w:val="24"/>
            <w:lang w:eastAsia="en-US"/>
          </w:rPr>
          <w:br/>
          <w:t>ΦΙΛΗΣ Ν. , σελ.</w:t>
        </w:r>
        <w:r w:rsidRPr="00573F9A">
          <w:rPr>
            <w:rFonts w:eastAsia="Times New Roman"/>
            <w:szCs w:val="24"/>
            <w:lang w:eastAsia="en-US"/>
          </w:rPr>
          <w:br/>
        </w:r>
      </w:ins>
      <w:bookmarkStart w:id="32" w:name="_GoBack"/>
      <w:bookmarkEnd w:id="32"/>
      <w:r w:rsidR="00934C92">
        <w:rPr>
          <w:rFonts w:eastAsia="Times New Roman"/>
          <w:szCs w:val="24"/>
        </w:rPr>
        <w:t>ΠΡΑΚΤΙΚΑ ΒΟΥΛΗΣ</w:t>
      </w:r>
    </w:p>
    <w:p w14:paraId="4DA1E410" w14:textId="77777777" w:rsidR="00B641FB" w:rsidRDefault="00934C92">
      <w:pPr>
        <w:spacing w:line="600" w:lineRule="auto"/>
        <w:ind w:firstLine="720"/>
        <w:jc w:val="center"/>
        <w:rPr>
          <w:rFonts w:eastAsia="Times New Roman"/>
          <w:szCs w:val="24"/>
        </w:rPr>
      </w:pPr>
      <w:r>
        <w:rPr>
          <w:rFonts w:eastAsia="Times New Roman"/>
          <w:szCs w:val="24"/>
          <w:lang w:val="en-US"/>
        </w:rPr>
        <w:t>IZ</w:t>
      </w:r>
      <w:r>
        <w:rPr>
          <w:rFonts w:eastAsia="Times New Roman"/>
          <w:szCs w:val="24"/>
        </w:rPr>
        <w:t xml:space="preserve">΄ ΠΕΡΙΟΔΟΣ </w:t>
      </w:r>
    </w:p>
    <w:p w14:paraId="4DA1E411" w14:textId="77777777" w:rsidR="00B641FB" w:rsidRDefault="00934C9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DA1E412" w14:textId="77777777" w:rsidR="00B641FB" w:rsidRDefault="00934C92">
      <w:pPr>
        <w:spacing w:line="600" w:lineRule="auto"/>
        <w:ind w:firstLine="720"/>
        <w:jc w:val="center"/>
        <w:rPr>
          <w:rFonts w:eastAsia="Times New Roman"/>
          <w:szCs w:val="24"/>
        </w:rPr>
      </w:pPr>
      <w:r>
        <w:rPr>
          <w:rFonts w:eastAsia="Times New Roman"/>
          <w:szCs w:val="24"/>
        </w:rPr>
        <w:t>ΣΥΝΟΔΟΣ Γ΄</w:t>
      </w:r>
    </w:p>
    <w:p w14:paraId="4DA1E413" w14:textId="77777777" w:rsidR="00B641FB" w:rsidRDefault="00934C92">
      <w:pPr>
        <w:spacing w:line="600" w:lineRule="auto"/>
        <w:ind w:firstLine="720"/>
        <w:jc w:val="center"/>
        <w:rPr>
          <w:rFonts w:eastAsia="Times New Roman"/>
          <w:szCs w:val="24"/>
        </w:rPr>
      </w:pPr>
      <w:r>
        <w:rPr>
          <w:rFonts w:eastAsia="Times New Roman"/>
          <w:szCs w:val="24"/>
        </w:rPr>
        <w:t>ΣΥΝΕΔΡΙΑΣΗ ΟΘ΄</w:t>
      </w:r>
    </w:p>
    <w:p w14:paraId="4DA1E414" w14:textId="77777777" w:rsidR="00B641FB" w:rsidRDefault="00934C92">
      <w:pPr>
        <w:spacing w:line="600" w:lineRule="auto"/>
        <w:ind w:firstLine="720"/>
        <w:jc w:val="center"/>
        <w:rPr>
          <w:rFonts w:eastAsia="Times New Roman"/>
          <w:szCs w:val="24"/>
        </w:rPr>
      </w:pPr>
      <w:r>
        <w:rPr>
          <w:rFonts w:eastAsia="Times New Roman"/>
          <w:szCs w:val="24"/>
        </w:rPr>
        <w:t>Τετάρτη 28 Φεβρουαρίου 2018</w:t>
      </w:r>
    </w:p>
    <w:p w14:paraId="4DA1E415" w14:textId="77777777" w:rsidR="00B641FB" w:rsidRDefault="00934C92">
      <w:pPr>
        <w:spacing w:line="600" w:lineRule="auto"/>
        <w:ind w:firstLine="720"/>
        <w:jc w:val="both"/>
        <w:rPr>
          <w:rFonts w:eastAsia="Times New Roman"/>
          <w:szCs w:val="24"/>
        </w:rPr>
      </w:pPr>
      <w:r>
        <w:rPr>
          <w:rFonts w:eastAsia="Times New Roman"/>
          <w:szCs w:val="24"/>
        </w:rPr>
        <w:t>Αθήνα, σήμερα στις 28 Φεβρουαρίου 2018, ημέρα Τετάρτη και ώρα 12.17΄</w:t>
      </w:r>
      <w:r>
        <w:rPr>
          <w:rFonts w:eastAsia="Times New Roman"/>
          <w:szCs w:val="24"/>
        </w:rPr>
        <w:t>,</w:t>
      </w:r>
      <w:r>
        <w:rPr>
          <w:rFonts w:eastAsia="Times New Roman"/>
          <w:szCs w:val="24"/>
        </w:rPr>
        <w:t xml:space="preserve"> </w:t>
      </w:r>
      <w:r>
        <w:rPr>
          <w:rFonts w:eastAsia="Times New Roman"/>
          <w:szCs w:val="24"/>
        </w:rPr>
        <w:t xml:space="preserve">συνήλθε </w:t>
      </w:r>
      <w:r>
        <w:rPr>
          <w:rFonts w:eastAsia="Times New Roman"/>
          <w:szCs w:val="24"/>
        </w:rPr>
        <w:t xml:space="preserve">στην Αίθουσα των συνεδριάσεων του Βουλευτηρίου η </w:t>
      </w:r>
      <w:r>
        <w:rPr>
          <w:rFonts w:eastAsia="Times New Roman"/>
          <w:szCs w:val="24"/>
        </w:rPr>
        <w:t xml:space="preserve">Βουλή σε ολομέλεια για να συνεδριάσει υπό την προεδρία του Η΄ Αντιπροέδρου αυτής κ. </w:t>
      </w:r>
      <w:r w:rsidRPr="00EA4B44">
        <w:rPr>
          <w:rFonts w:eastAsia="Times New Roman"/>
          <w:b/>
          <w:szCs w:val="24"/>
        </w:rPr>
        <w:t>ΔΗΜΗΤΡΙΟΥ ΚΑΜΜΕΝΟΥ</w:t>
      </w:r>
      <w:r>
        <w:rPr>
          <w:rFonts w:eastAsia="Times New Roman"/>
          <w:szCs w:val="24"/>
        </w:rPr>
        <w:t>.</w:t>
      </w:r>
    </w:p>
    <w:p w14:paraId="4DA1E416" w14:textId="77777777" w:rsidR="00B641FB" w:rsidRDefault="00934C92">
      <w:pPr>
        <w:tabs>
          <w:tab w:val="left" w:pos="3642"/>
          <w:tab w:val="center" w:pos="4753"/>
          <w:tab w:val="left" w:pos="6214"/>
        </w:tabs>
        <w:spacing w:line="600" w:lineRule="auto"/>
        <w:ind w:firstLine="720"/>
        <w:jc w:val="both"/>
        <w:rPr>
          <w:rFonts w:eastAsia="Times New Roman"/>
          <w:szCs w:val="24"/>
        </w:rPr>
      </w:pPr>
      <w:r>
        <w:rPr>
          <w:rFonts w:eastAsia="Times New Roman" w:cs="Times New Roman"/>
          <w:b/>
          <w:szCs w:val="24"/>
        </w:rPr>
        <w:lastRenderedPageBreak/>
        <w:t xml:space="preserve">ΠΡΟΕΔΡΕΥΩΝ (Δημήτριος Καμμένος): </w:t>
      </w:r>
      <w:r>
        <w:rPr>
          <w:rFonts w:eastAsia="Times New Roman"/>
          <w:szCs w:val="24"/>
        </w:rPr>
        <w:t>Κυρίες και κύριοι συνάδελφοι, αρχίζει η συνεδρίαση.</w:t>
      </w:r>
    </w:p>
    <w:p w14:paraId="4DA1E417" w14:textId="77777777" w:rsidR="00B641FB" w:rsidRDefault="00934C92">
      <w:pPr>
        <w:spacing w:line="600" w:lineRule="auto"/>
        <w:ind w:firstLine="720"/>
        <w:jc w:val="both"/>
        <w:rPr>
          <w:rFonts w:eastAsia="Times New Roman"/>
          <w:szCs w:val="24"/>
        </w:rPr>
      </w:pPr>
      <w:r>
        <w:rPr>
          <w:rFonts w:eastAsia="Times New Roman"/>
          <w:szCs w:val="24"/>
        </w:rPr>
        <w:t>(ΕΠΙΚΥΡΩΣΗ ΠΡΑΚΤΙΚΩΝ: Σύμφωνα με την από 26</w:t>
      </w:r>
      <w:r>
        <w:rPr>
          <w:rFonts w:eastAsia="Times New Roman"/>
          <w:szCs w:val="24"/>
        </w:rPr>
        <w:t>-</w:t>
      </w:r>
      <w:r>
        <w:rPr>
          <w:rFonts w:eastAsia="Times New Roman"/>
          <w:szCs w:val="24"/>
        </w:rPr>
        <w:t>2</w:t>
      </w:r>
      <w:r>
        <w:rPr>
          <w:rFonts w:eastAsia="Times New Roman"/>
          <w:szCs w:val="24"/>
        </w:rPr>
        <w:t>-</w:t>
      </w:r>
      <w:r>
        <w:rPr>
          <w:rFonts w:eastAsia="Times New Roman"/>
          <w:szCs w:val="24"/>
        </w:rPr>
        <w:t>2018 εξουσιοδότηση το</w:t>
      </w:r>
      <w:r>
        <w:rPr>
          <w:rFonts w:eastAsia="Times New Roman"/>
          <w:szCs w:val="24"/>
        </w:rPr>
        <w:t xml:space="preserve">υ Σώματος επικυρώθηκαν με ευθύνη του Προεδρείου τα Πρακτικά της ΟΗ΄ </w:t>
      </w:r>
      <w:r>
        <w:rPr>
          <w:rFonts w:eastAsia="Times New Roman"/>
          <w:szCs w:val="24"/>
        </w:rPr>
        <w:t>συνεδριάσεώς του</w:t>
      </w:r>
      <w:r>
        <w:rPr>
          <w:rFonts w:eastAsia="Times New Roman"/>
          <w:szCs w:val="24"/>
        </w:rPr>
        <w:t>, της Δευτέρας 26 Φεβρουαρίου 2018, σε ό,τι αφορά την ψήφιση στο σύνολο του σχεδίου νόμου: «Ίδρυση Πανεπιστημίου Δυτικής Αττικής και άλλες διατάξεις».)</w:t>
      </w:r>
    </w:p>
    <w:p w14:paraId="4DA1E41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Κύριε Υπουργέ, κυρίε</w:t>
      </w:r>
      <w:r>
        <w:rPr>
          <w:rFonts w:eastAsia="Times New Roman" w:cs="Times New Roman"/>
          <w:szCs w:val="24"/>
        </w:rPr>
        <w:t>ς και κύριοι Βουλευτές, θα σας διαβάσω δ</w:t>
      </w:r>
      <w:r>
        <w:rPr>
          <w:rFonts w:eastAsia="Times New Roman" w:cs="Times New Roman"/>
          <w:szCs w:val="24"/>
        </w:rPr>
        <w:t>ύ</w:t>
      </w:r>
      <w:r>
        <w:rPr>
          <w:rFonts w:eastAsia="Times New Roman" w:cs="Times New Roman"/>
          <w:szCs w:val="24"/>
        </w:rPr>
        <w:t xml:space="preserve">ο ανακοινώσεις με θέμα: «Κυβερνητική μεταβολή». </w:t>
      </w:r>
    </w:p>
    <w:p w14:paraId="4DA1E41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Πρώτη ανακοίνωση: «Κύριε Πρόεδρε, έχουμε την τιμή να παρακαλέσουμε όπως ανακοινώσετε στο Σώμα ότι με το 20/27-2-2018 </w:t>
      </w:r>
      <w:r>
        <w:rPr>
          <w:rFonts w:eastAsia="Times New Roman" w:cs="Times New Roman"/>
          <w:szCs w:val="24"/>
        </w:rPr>
        <w:t xml:space="preserve">προεδρικό </w:t>
      </w:r>
      <w:r>
        <w:rPr>
          <w:rFonts w:eastAsia="Times New Roman" w:cs="Times New Roman"/>
          <w:szCs w:val="24"/>
        </w:rPr>
        <w:t>διάταγμα</w:t>
      </w:r>
      <w:r>
        <w:rPr>
          <w:rFonts w:eastAsia="Times New Roman" w:cs="Times New Roman"/>
          <w:szCs w:val="24"/>
        </w:rPr>
        <w:t>, που δημοσιεύθηκε στο ΦΕΚ 35/2</w:t>
      </w:r>
      <w:r>
        <w:rPr>
          <w:rFonts w:eastAsia="Times New Roman" w:cs="Times New Roman"/>
          <w:szCs w:val="24"/>
        </w:rPr>
        <w:t xml:space="preserve">7-2-2018 (τ. </w:t>
      </w:r>
      <w:r>
        <w:rPr>
          <w:rFonts w:eastAsia="Times New Roman" w:cs="Times New Roman"/>
          <w:szCs w:val="24"/>
        </w:rPr>
        <w:lastRenderedPageBreak/>
        <w:t>Α΄), έγινε αποδεκτή η παραίτηση που υπέβαλε ο Δήμος Παπαδημητρίου του Βασιλείου από τη θέση του Υπουργού Οικονομίας και Ανάπτυξης και απαλλάχθηκε από τα καθήκοντά του. Ο Πρωθυπουργός, Αλέξιος Τσίπρας».</w:t>
      </w:r>
    </w:p>
    <w:p w14:paraId="4DA1E41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(Η προαναφερθείσα επιστολή </w:t>
      </w:r>
      <w:r>
        <w:rPr>
          <w:rFonts w:eastAsia="Times New Roman" w:cs="Times New Roman"/>
          <w:szCs w:val="24"/>
        </w:rPr>
        <w:t xml:space="preserve">καταχωρίζεται </w:t>
      </w:r>
      <w:r>
        <w:rPr>
          <w:rFonts w:eastAsia="Times New Roman" w:cs="Times New Roman"/>
          <w:szCs w:val="24"/>
        </w:rPr>
        <w:t xml:space="preserve">στα Πρακτικά και </w:t>
      </w:r>
      <w:r>
        <w:rPr>
          <w:rFonts w:eastAsia="Times New Roman" w:cs="Times New Roman"/>
          <w:szCs w:val="24"/>
        </w:rPr>
        <w:t>έχει ως εξής:</w:t>
      </w:r>
    </w:p>
    <w:p w14:paraId="4DA1E41B" w14:textId="77777777" w:rsidR="00B641FB" w:rsidRDefault="00934C92">
      <w:pPr>
        <w:spacing w:line="600" w:lineRule="auto"/>
        <w:ind w:firstLine="720"/>
        <w:jc w:val="center"/>
        <w:rPr>
          <w:rFonts w:eastAsia="Times New Roman" w:cs="Times New Roman"/>
          <w:color w:val="FF0000"/>
          <w:szCs w:val="24"/>
        </w:rPr>
      </w:pPr>
      <w:r w:rsidRPr="00A02B6C">
        <w:rPr>
          <w:rFonts w:eastAsia="Times New Roman" w:cs="Times New Roman"/>
          <w:color w:val="FF0000"/>
          <w:szCs w:val="24"/>
        </w:rPr>
        <w:t>(ΑΛΛΑΓΗ ΣΕΛΙΔΑΣ)</w:t>
      </w:r>
    </w:p>
    <w:p w14:paraId="4DA1E41C" w14:textId="77777777" w:rsidR="00B641FB" w:rsidRDefault="00934C92">
      <w:pPr>
        <w:spacing w:line="600" w:lineRule="auto"/>
        <w:ind w:firstLine="720"/>
        <w:jc w:val="center"/>
        <w:rPr>
          <w:rFonts w:eastAsia="Times New Roman" w:cs="Times New Roman"/>
          <w:color w:val="FF0000"/>
          <w:szCs w:val="24"/>
        </w:rPr>
      </w:pPr>
      <w:r w:rsidRPr="00A02B6C">
        <w:rPr>
          <w:rFonts w:eastAsia="Times New Roman" w:cs="Times New Roman"/>
          <w:color w:val="FF0000"/>
          <w:szCs w:val="24"/>
        </w:rPr>
        <w:t>(</w:t>
      </w:r>
      <w:r w:rsidRPr="00A02B6C">
        <w:rPr>
          <w:rFonts w:eastAsia="Times New Roman" w:cs="Times New Roman"/>
          <w:color w:val="FF0000"/>
          <w:szCs w:val="24"/>
        </w:rPr>
        <w:t>ΝΑ ΜΠΕΙ Η ΣΕΛΙΔΑ</w:t>
      </w:r>
      <w:r w:rsidRPr="00A02B6C">
        <w:rPr>
          <w:rFonts w:eastAsia="Times New Roman" w:cs="Times New Roman"/>
          <w:color w:val="FF0000"/>
          <w:szCs w:val="24"/>
        </w:rPr>
        <w:t xml:space="preserve"> </w:t>
      </w:r>
      <w:r w:rsidRPr="00A02B6C">
        <w:rPr>
          <w:rFonts w:eastAsia="Times New Roman" w:cs="Times New Roman"/>
          <w:color w:val="FF0000"/>
          <w:szCs w:val="24"/>
        </w:rPr>
        <w:t>3)</w:t>
      </w:r>
    </w:p>
    <w:p w14:paraId="4DA1E41D" w14:textId="77777777" w:rsidR="00B641FB" w:rsidRDefault="00934C92">
      <w:pPr>
        <w:spacing w:line="600" w:lineRule="auto"/>
        <w:ind w:firstLine="720"/>
        <w:jc w:val="center"/>
        <w:rPr>
          <w:rFonts w:eastAsia="Times New Roman" w:cs="Times New Roman"/>
          <w:color w:val="FF0000"/>
          <w:szCs w:val="24"/>
        </w:rPr>
      </w:pPr>
      <w:r w:rsidRPr="00A02B6C">
        <w:rPr>
          <w:rFonts w:eastAsia="Times New Roman" w:cs="Times New Roman"/>
          <w:color w:val="FF0000"/>
          <w:szCs w:val="24"/>
        </w:rPr>
        <w:t>(ΑΛΛΑΓΗ ΣΕΛΙΔΑΣ)</w:t>
      </w:r>
    </w:p>
    <w:p w14:paraId="4DA1E41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Δεύτερη ανακοίνωση: «Κύριε Πρόεδρε, έχουμε την τιμή να παρακαλέσουμε όπως ανακοινώσετε στο Σώμα ότι με το 19/26-2-2018 </w:t>
      </w:r>
      <w:r>
        <w:rPr>
          <w:rFonts w:eastAsia="Times New Roman" w:cs="Times New Roman"/>
          <w:szCs w:val="24"/>
        </w:rPr>
        <w:t>προεδρικό διά</w:t>
      </w:r>
      <w:r>
        <w:rPr>
          <w:rFonts w:eastAsia="Times New Roman" w:cs="Times New Roman"/>
          <w:szCs w:val="24"/>
        </w:rPr>
        <w:lastRenderedPageBreak/>
        <w:t>ταγμα</w:t>
      </w:r>
      <w:r>
        <w:rPr>
          <w:rFonts w:eastAsia="Times New Roman" w:cs="Times New Roman"/>
          <w:szCs w:val="24"/>
        </w:rPr>
        <w:t>, που δημοσιεύθηκε στο ΦΕΚ 32/26-2-2018 (τ. Α΄), έγινε αποδεκτή η παραίτηση που υπέβαλε η Ουρανία Αντωνοπούλου του Αντωνίου από τη θέση της Αναπληρώτριας Υπουργού Εργασίας, Κοινωνικής Ασφάλισης και Κοινωνικής Αλληλεγγύης και απαλλάχθηκε από τα καθήκοντά τη</w:t>
      </w:r>
      <w:r>
        <w:rPr>
          <w:rFonts w:eastAsia="Times New Roman" w:cs="Times New Roman"/>
          <w:szCs w:val="24"/>
        </w:rPr>
        <w:t>ς. Ο Πρωθυπουργός, Αλέξιος Τσίπρας».</w:t>
      </w:r>
    </w:p>
    <w:p w14:paraId="4DA1E41F" w14:textId="77777777" w:rsidR="00B641FB" w:rsidRDefault="00934C92">
      <w:pPr>
        <w:spacing w:line="600" w:lineRule="auto"/>
        <w:ind w:firstLine="720"/>
        <w:jc w:val="both"/>
        <w:rPr>
          <w:rFonts w:eastAsia="Times New Roman" w:cs="Times New Roman"/>
          <w:szCs w:val="24"/>
        </w:rPr>
      </w:pPr>
      <w:r w:rsidRPr="00116630">
        <w:rPr>
          <w:rFonts w:eastAsia="Times New Roman" w:cs="Times New Roman"/>
          <w:szCs w:val="24"/>
        </w:rPr>
        <w:t>(</w:t>
      </w:r>
      <w:r>
        <w:rPr>
          <w:rFonts w:eastAsia="Times New Roman" w:cs="Times New Roman"/>
          <w:szCs w:val="24"/>
        </w:rPr>
        <w:t xml:space="preserve">Η προαναφερθείσα επιστολή </w:t>
      </w:r>
      <w:r>
        <w:rPr>
          <w:rFonts w:eastAsia="Times New Roman" w:cs="Times New Roman"/>
          <w:szCs w:val="24"/>
        </w:rPr>
        <w:t xml:space="preserve">καταχωρίζεται στα Πρακτικά και </w:t>
      </w:r>
      <w:r>
        <w:rPr>
          <w:rFonts w:eastAsia="Times New Roman" w:cs="Times New Roman"/>
          <w:szCs w:val="24"/>
        </w:rPr>
        <w:t>έχει ως εξής:</w:t>
      </w:r>
    </w:p>
    <w:p w14:paraId="4DA1E420" w14:textId="77777777" w:rsidR="00B641FB" w:rsidRDefault="00934C92">
      <w:pPr>
        <w:spacing w:line="600" w:lineRule="auto"/>
        <w:ind w:firstLine="720"/>
        <w:jc w:val="center"/>
        <w:rPr>
          <w:rFonts w:eastAsia="Times New Roman" w:cs="Times New Roman"/>
          <w:color w:val="FF0000"/>
          <w:szCs w:val="24"/>
        </w:rPr>
      </w:pPr>
      <w:r w:rsidRPr="00B87056">
        <w:rPr>
          <w:rFonts w:eastAsia="Times New Roman" w:cs="Times New Roman"/>
          <w:color w:val="FF0000"/>
          <w:szCs w:val="24"/>
        </w:rPr>
        <w:t>(ΑΛΛΑΓΗ ΣΕΛΙΔΑΣ)</w:t>
      </w:r>
    </w:p>
    <w:p w14:paraId="4DA1E421" w14:textId="77777777" w:rsidR="00B641FB" w:rsidRDefault="00934C92">
      <w:pPr>
        <w:spacing w:line="600" w:lineRule="auto"/>
        <w:ind w:firstLine="720"/>
        <w:jc w:val="center"/>
        <w:rPr>
          <w:rFonts w:eastAsia="Times New Roman" w:cs="Times New Roman"/>
          <w:color w:val="FF0000"/>
          <w:szCs w:val="24"/>
        </w:rPr>
      </w:pPr>
      <w:r w:rsidRPr="00B87056">
        <w:rPr>
          <w:rFonts w:eastAsia="Times New Roman" w:cs="Times New Roman"/>
          <w:color w:val="FF0000"/>
          <w:szCs w:val="24"/>
        </w:rPr>
        <w:t>(ΝΑ ΜΠΕΙ Η ΣΕΛΙΔΑ 5)</w:t>
      </w:r>
    </w:p>
    <w:p w14:paraId="4DA1E422" w14:textId="77777777" w:rsidR="00B641FB" w:rsidRDefault="00934C92">
      <w:pPr>
        <w:spacing w:line="600" w:lineRule="auto"/>
        <w:ind w:firstLine="720"/>
        <w:jc w:val="center"/>
        <w:rPr>
          <w:rFonts w:eastAsia="Times New Roman" w:cs="Times New Roman"/>
          <w:color w:val="FF0000"/>
          <w:szCs w:val="24"/>
        </w:rPr>
      </w:pPr>
      <w:r w:rsidRPr="00B87056">
        <w:rPr>
          <w:rFonts w:eastAsia="Times New Roman" w:cs="Times New Roman"/>
          <w:color w:val="FF0000"/>
          <w:szCs w:val="24"/>
        </w:rPr>
        <w:t>(ΑΛΛΑΓΗ ΣΕΛΙΔΑΣ)</w:t>
      </w:r>
    </w:p>
    <w:p w14:paraId="4DA1E423"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Κυρίες και κύριοι συνάδελφοι, λόγω της αναβολής της συζήτησ</w:t>
      </w:r>
      <w:r>
        <w:rPr>
          <w:rFonts w:eastAsia="Times New Roman" w:cs="Times New Roman"/>
          <w:szCs w:val="24"/>
        </w:rPr>
        <w:t xml:space="preserve">ης, έπειτα από αίτημα </w:t>
      </w:r>
      <w:r>
        <w:rPr>
          <w:rFonts w:eastAsia="Times New Roman" w:cs="Times New Roman"/>
          <w:szCs w:val="24"/>
        </w:rPr>
        <w:lastRenderedPageBreak/>
        <w:t>της Γενικής Γραμματείας της Κυβέρνησης, του σχεδίου νόμου του Υπουργείου Οικονομίας και Ανάπτυξης</w:t>
      </w:r>
      <w:r>
        <w:rPr>
          <w:rFonts w:eastAsia="Times New Roman" w:cs="Times New Roman"/>
          <w:szCs w:val="24"/>
        </w:rPr>
        <w:t>:</w:t>
      </w:r>
      <w:r>
        <w:rPr>
          <w:rFonts w:eastAsia="Times New Roman" w:cs="Times New Roman"/>
          <w:szCs w:val="24"/>
        </w:rPr>
        <w:t xml:space="preserve"> «Ενσωμάτωση στην ελληνική νομοθεσία της Οδηγίας 2014/104/ΕΕ του Ευρωπαϊκού Κοινοβουλίου και του Συμβουλίου της 26ης Νοεμβρίου 2014, σχε</w:t>
      </w:r>
      <w:r>
        <w:rPr>
          <w:rFonts w:eastAsia="Times New Roman" w:cs="Times New Roman"/>
          <w:szCs w:val="24"/>
        </w:rPr>
        <w:t xml:space="preserve">τικά με ορισμένους κανόνες που διέπουν τις αγωγές αποζημίωσης βάσει του εθνικού δικαίου για παραβάσεις των διατάξεων του δικαίου ανταγωνισμού των </w:t>
      </w:r>
      <w:r>
        <w:rPr>
          <w:rFonts w:eastAsia="Times New Roman" w:cs="Times New Roman"/>
          <w:szCs w:val="24"/>
        </w:rPr>
        <w:t>κρατών-</w:t>
      </w:r>
      <w:r>
        <w:rPr>
          <w:rFonts w:eastAsia="Times New Roman" w:cs="Times New Roman"/>
          <w:szCs w:val="24"/>
        </w:rPr>
        <w:t>μελών και της Ευρωπαϊκής Ένωσης», δεν έγινε η διανομή της εκθέσεως του Επιστημονικού Συμβουλίου, προκει</w:t>
      </w:r>
      <w:r>
        <w:rPr>
          <w:rFonts w:eastAsia="Times New Roman" w:cs="Times New Roman"/>
          <w:szCs w:val="24"/>
        </w:rPr>
        <w:t>μένου να διανεμηθεί αυτή όταν επανέλθει προς συζήτηση το αναβληθέν σχέδιο νόμου.</w:t>
      </w:r>
    </w:p>
    <w:p w14:paraId="4DA1E42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έχω την τιμή να ανακοινώσω στο Σώμα ότι τη συνεδρίασή μας παρακολουθούν από τα άνω δυτικά θεωρεία, αφού προηγουμένως ξεναγήθηκαν στους χώρους του Μεγάρου της Βουλής </w:t>
      </w:r>
      <w:r>
        <w:rPr>
          <w:rFonts w:eastAsia="Times New Roman" w:cs="Times New Roman"/>
          <w:szCs w:val="24"/>
        </w:rPr>
        <w:lastRenderedPageBreak/>
        <w:t>των</w:t>
      </w:r>
      <w:r>
        <w:rPr>
          <w:rFonts w:eastAsia="Times New Roman" w:cs="Times New Roman"/>
          <w:szCs w:val="24"/>
        </w:rPr>
        <w:t xml:space="preserve"> Ελλήνων, δεκαπέντε μαθητές και μαθήτριες και δυο </w:t>
      </w:r>
      <w:r>
        <w:rPr>
          <w:rFonts w:eastAsia="Times New Roman" w:cs="Times New Roman"/>
          <w:szCs w:val="24"/>
        </w:rPr>
        <w:t>εκπαιδευτικοί-</w:t>
      </w:r>
      <w:r>
        <w:rPr>
          <w:rFonts w:eastAsia="Times New Roman" w:cs="Times New Roman"/>
          <w:szCs w:val="24"/>
        </w:rPr>
        <w:t xml:space="preserve">συνοδοί τους από το </w:t>
      </w:r>
      <w:r>
        <w:rPr>
          <w:rFonts w:eastAsia="Times New Roman" w:cs="Times New Roman"/>
          <w:szCs w:val="24"/>
        </w:rPr>
        <w:t>2</w:t>
      </w:r>
      <w:r w:rsidRPr="005B689D">
        <w:rPr>
          <w:rFonts w:eastAsia="Times New Roman" w:cs="Times New Roman"/>
          <w:szCs w:val="24"/>
          <w:vertAlign w:val="superscript"/>
        </w:rPr>
        <w:t>ο</w:t>
      </w:r>
      <w:r>
        <w:rPr>
          <w:rFonts w:eastAsia="Times New Roman" w:cs="Times New Roman"/>
          <w:szCs w:val="24"/>
          <w:vertAlign w:val="superscript"/>
        </w:rPr>
        <w:t xml:space="preserve">  </w:t>
      </w:r>
      <w:r>
        <w:rPr>
          <w:rFonts w:eastAsia="Times New Roman" w:cs="Times New Roman"/>
          <w:szCs w:val="24"/>
        </w:rPr>
        <w:t xml:space="preserve">Επαγγελματικό Λύκειο της </w:t>
      </w:r>
      <w:proofErr w:type="spellStart"/>
      <w:r>
        <w:rPr>
          <w:rFonts w:eastAsia="Times New Roman" w:cs="Times New Roman"/>
          <w:szCs w:val="24"/>
        </w:rPr>
        <w:t>Σιβιτανιδείου</w:t>
      </w:r>
      <w:proofErr w:type="spellEnd"/>
      <w:r>
        <w:rPr>
          <w:rFonts w:eastAsia="Times New Roman" w:cs="Times New Roman"/>
          <w:szCs w:val="24"/>
        </w:rPr>
        <w:t xml:space="preserve"> Σχολής.</w:t>
      </w:r>
    </w:p>
    <w:p w14:paraId="4DA1E42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DA1E426" w14:textId="77777777" w:rsidR="00B641FB" w:rsidRDefault="00934C9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DA1E427" w14:textId="77777777" w:rsidR="00B641FB" w:rsidRDefault="00934C92">
      <w:pPr>
        <w:spacing w:line="600" w:lineRule="auto"/>
        <w:ind w:firstLine="720"/>
        <w:contextualSpacing/>
        <w:jc w:val="both"/>
        <w:rPr>
          <w:rFonts w:eastAsia="Times New Roman"/>
          <w:szCs w:val="24"/>
        </w:rPr>
      </w:pPr>
      <w:r>
        <w:rPr>
          <w:rFonts w:eastAsia="Times New Roman"/>
          <w:szCs w:val="24"/>
        </w:rPr>
        <w:t xml:space="preserve">Έχω την τιμή να ανακοινώσω στο Σώμα το </w:t>
      </w:r>
      <w:r>
        <w:rPr>
          <w:rFonts w:eastAsia="Times New Roman"/>
          <w:szCs w:val="24"/>
        </w:rPr>
        <w:t>δελτίο επ</w:t>
      </w:r>
      <w:r>
        <w:rPr>
          <w:rFonts w:eastAsia="Times New Roman"/>
          <w:szCs w:val="24"/>
        </w:rPr>
        <w:t>ι</w:t>
      </w:r>
      <w:r>
        <w:rPr>
          <w:rFonts w:eastAsia="Times New Roman"/>
          <w:szCs w:val="24"/>
        </w:rPr>
        <w:t>κα</w:t>
      </w:r>
      <w:r>
        <w:rPr>
          <w:rFonts w:eastAsia="Times New Roman"/>
          <w:szCs w:val="24"/>
        </w:rPr>
        <w:t>ί</w:t>
      </w:r>
      <w:r>
        <w:rPr>
          <w:rFonts w:eastAsia="Times New Roman"/>
          <w:szCs w:val="24"/>
        </w:rPr>
        <w:t xml:space="preserve">ρων ερωτήσεων </w:t>
      </w:r>
      <w:r>
        <w:rPr>
          <w:rFonts w:eastAsia="Times New Roman"/>
          <w:szCs w:val="24"/>
        </w:rPr>
        <w:t>της Πέμπτης 1</w:t>
      </w:r>
      <w:r w:rsidRPr="008C3F83">
        <w:rPr>
          <w:rFonts w:eastAsia="Times New Roman"/>
          <w:szCs w:val="24"/>
          <w:vertAlign w:val="superscript"/>
        </w:rPr>
        <w:t>ης</w:t>
      </w:r>
      <w:r>
        <w:rPr>
          <w:rFonts w:eastAsia="Times New Roman"/>
          <w:szCs w:val="24"/>
        </w:rPr>
        <w:t xml:space="preserve"> Μαρτίου 2018. </w:t>
      </w:r>
    </w:p>
    <w:p w14:paraId="4DA1E428"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bCs/>
          <w:szCs w:val="24"/>
        </w:rPr>
        <w:t>Α. ΕΠΙΚΑΙΡΕΣ ΕΡΩΤΗΣΕΙΣ Πρώτου Κύκλου (Άρθρο 130 παρ</w:t>
      </w:r>
      <w:r>
        <w:rPr>
          <w:rFonts w:eastAsia="Times New Roman"/>
          <w:bCs/>
          <w:szCs w:val="24"/>
        </w:rPr>
        <w:t xml:space="preserve">άγραφοι </w:t>
      </w:r>
      <w:r>
        <w:rPr>
          <w:rFonts w:eastAsia="Times New Roman"/>
          <w:bCs/>
          <w:szCs w:val="24"/>
        </w:rPr>
        <w:t xml:space="preserve">2 και 3 </w:t>
      </w:r>
      <w:r>
        <w:rPr>
          <w:rFonts w:eastAsia="Times New Roman"/>
          <w:bCs/>
          <w:szCs w:val="24"/>
        </w:rPr>
        <w:t xml:space="preserve">του </w:t>
      </w:r>
      <w:r>
        <w:rPr>
          <w:rFonts w:eastAsia="Times New Roman"/>
          <w:bCs/>
          <w:szCs w:val="24"/>
        </w:rPr>
        <w:t>Καν</w:t>
      </w:r>
      <w:r>
        <w:rPr>
          <w:rFonts w:eastAsia="Times New Roman"/>
          <w:bCs/>
          <w:szCs w:val="24"/>
        </w:rPr>
        <w:t xml:space="preserve">ονισμού της </w:t>
      </w:r>
      <w:r>
        <w:rPr>
          <w:rFonts w:eastAsia="Times New Roman"/>
          <w:bCs/>
          <w:szCs w:val="24"/>
        </w:rPr>
        <w:t>Βουλής)</w:t>
      </w:r>
    </w:p>
    <w:p w14:paraId="4DA1E429"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szCs w:val="24"/>
        </w:rPr>
        <w:t>1. Η με αριθμό 1144/26-2-2018 επίκαιρη ερώτηση της Βουλευτού Ιωαννίνων του Συνασπισμού Ριζοσπαστικής Αρι</w:t>
      </w:r>
      <w:r>
        <w:rPr>
          <w:rFonts w:eastAsia="Times New Roman"/>
          <w:szCs w:val="24"/>
        </w:rPr>
        <w:t xml:space="preserve">στεράς </w:t>
      </w:r>
      <w:r>
        <w:rPr>
          <w:rFonts w:eastAsia="Times New Roman"/>
          <w:szCs w:val="24"/>
        </w:rPr>
        <w:t xml:space="preserve">κ. </w:t>
      </w:r>
      <w:r>
        <w:rPr>
          <w:rFonts w:eastAsia="Times New Roman"/>
          <w:bCs/>
          <w:szCs w:val="24"/>
        </w:rPr>
        <w:t>Με</w:t>
      </w:r>
      <w:r>
        <w:rPr>
          <w:rFonts w:eastAsia="Times New Roman"/>
          <w:bCs/>
          <w:szCs w:val="24"/>
        </w:rPr>
        <w:lastRenderedPageBreak/>
        <w:t xml:space="preserve">ρόπης </w:t>
      </w:r>
      <w:proofErr w:type="spellStart"/>
      <w:r>
        <w:rPr>
          <w:rFonts w:eastAsia="Times New Roman"/>
          <w:bCs/>
          <w:szCs w:val="24"/>
        </w:rPr>
        <w:t>Τζούφη</w:t>
      </w:r>
      <w:proofErr w:type="spellEnd"/>
      <w:r>
        <w:rPr>
          <w:rFonts w:eastAsia="Times New Roman"/>
          <w:szCs w:val="24"/>
        </w:rPr>
        <w:t xml:space="preserve"> 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με θέμα: «Ένταξη ανίατων παθήσεων στον Ενιαίο Πίνακα Προσδιορισμού Ποσοστού Αναπηρίας».</w:t>
      </w:r>
    </w:p>
    <w:p w14:paraId="4DA1E42A"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szCs w:val="24"/>
        </w:rPr>
        <w:t>2. Η με αριθμό 1135/22-2-2018 επίκαιρη ερώτηση της Βουλευτού Α΄ Αθη</w:t>
      </w:r>
      <w:r>
        <w:rPr>
          <w:rFonts w:eastAsia="Times New Roman"/>
          <w:szCs w:val="24"/>
        </w:rPr>
        <w:t xml:space="preserve">νών της Νέας Δημοκρατίας </w:t>
      </w:r>
      <w:r>
        <w:rPr>
          <w:rFonts w:eastAsia="Times New Roman"/>
          <w:szCs w:val="24"/>
        </w:rPr>
        <w:t xml:space="preserve">κ. </w:t>
      </w:r>
      <w:r>
        <w:rPr>
          <w:rFonts w:eastAsia="Times New Roman"/>
          <w:bCs/>
          <w:szCs w:val="24"/>
        </w:rPr>
        <w:t xml:space="preserve">Ντόρας Μπακογιάννη </w:t>
      </w:r>
      <w:r>
        <w:rPr>
          <w:rFonts w:eastAsia="Times New Roman"/>
          <w:szCs w:val="24"/>
        </w:rPr>
        <w:t xml:space="preserve">προς τον Υπουργό </w:t>
      </w:r>
      <w:r>
        <w:rPr>
          <w:rFonts w:eastAsia="Times New Roman"/>
          <w:bCs/>
          <w:szCs w:val="24"/>
        </w:rPr>
        <w:t xml:space="preserve">Εξωτερικών, </w:t>
      </w:r>
      <w:r>
        <w:rPr>
          <w:rFonts w:eastAsia="Times New Roman"/>
          <w:szCs w:val="24"/>
        </w:rPr>
        <w:t xml:space="preserve">με θέμα: «Η </w:t>
      </w:r>
      <w:r>
        <w:rPr>
          <w:rFonts w:eastAsia="Times New Roman"/>
          <w:szCs w:val="24"/>
        </w:rPr>
        <w:t xml:space="preserve">Κυβέρνηση </w:t>
      </w:r>
      <w:r>
        <w:rPr>
          <w:rFonts w:eastAsia="Times New Roman"/>
          <w:szCs w:val="24"/>
        </w:rPr>
        <w:t>“γκριζάρει” το Ιόνιο – Κίνδυνοι στη νέα Συμφωνία για τις Θαλάσσιες Ζώνες με την Αλβανία».</w:t>
      </w:r>
    </w:p>
    <w:p w14:paraId="4DA1E42B"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3. Η με αριθμό 1149/26-2-2018 επίκαιρη ερώτηση του Βουλευτή Β΄ </w:t>
      </w:r>
      <w:r>
        <w:rPr>
          <w:rFonts w:eastAsia="Times New Roman"/>
          <w:szCs w:val="24"/>
        </w:rPr>
        <w:t>Πειρα</w:t>
      </w:r>
      <w:r>
        <w:rPr>
          <w:rFonts w:eastAsia="Times New Roman"/>
          <w:szCs w:val="24"/>
        </w:rPr>
        <w:t xml:space="preserve">ιώς </w:t>
      </w:r>
      <w:r>
        <w:rPr>
          <w:rFonts w:eastAsia="Times New Roman"/>
          <w:szCs w:val="24"/>
        </w:rPr>
        <w:t xml:space="preserve">του Λαϊκού Συνδέσμου - Χρυσή Αυγή κ. </w:t>
      </w:r>
      <w:r>
        <w:rPr>
          <w:rFonts w:eastAsia="Times New Roman"/>
          <w:bCs/>
          <w:szCs w:val="24"/>
        </w:rPr>
        <w:t xml:space="preserve">Ιωάννη Λαγού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 xml:space="preserve">με θέμα: «Γνωστή από παρακρατικό </w:t>
      </w:r>
      <w:proofErr w:type="spellStart"/>
      <w:r>
        <w:rPr>
          <w:rFonts w:eastAsia="Times New Roman"/>
          <w:szCs w:val="24"/>
        </w:rPr>
        <w:t>ιστότοπο</w:t>
      </w:r>
      <w:proofErr w:type="spellEnd"/>
      <w:r>
        <w:rPr>
          <w:rFonts w:eastAsia="Times New Roman"/>
          <w:szCs w:val="24"/>
        </w:rPr>
        <w:t xml:space="preserve"> έγινε η πρωτοφανής επίθεση στο Α.Τ. Καισαριανής».</w:t>
      </w:r>
    </w:p>
    <w:p w14:paraId="4DA1E42C"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4. Η με αριθμό 1163/27-2-2018 επίκαιρη ερώτηση του Βουλευτή Αχαΐας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 xml:space="preserve">Νικολάου </w:t>
      </w:r>
      <w:proofErr w:type="spellStart"/>
      <w:r>
        <w:rPr>
          <w:rFonts w:eastAsia="Times New Roman"/>
          <w:bCs/>
          <w:szCs w:val="24"/>
        </w:rPr>
        <w:t>Καραθανασόπουλου</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τους εργαζόμενους στο πρακτορείο διαν</w:t>
      </w:r>
      <w:r>
        <w:rPr>
          <w:rFonts w:eastAsia="Times New Roman"/>
          <w:szCs w:val="24"/>
        </w:rPr>
        <w:t>ομής Τύπου «Ευρώπη».</w:t>
      </w:r>
    </w:p>
    <w:p w14:paraId="4DA1E42D"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bCs/>
          <w:szCs w:val="24"/>
        </w:rPr>
        <w:t>Β. ΕΠΙΚΑΙΡΕΣ ΕΡΩΤΗΣΕΙΣ Δεύτερου Κύκλου (Άρθρο 130 παρ</w:t>
      </w:r>
      <w:r>
        <w:rPr>
          <w:rFonts w:eastAsia="Times New Roman"/>
          <w:bCs/>
          <w:szCs w:val="24"/>
        </w:rPr>
        <w:t xml:space="preserve">άγραφοι </w:t>
      </w:r>
      <w:r>
        <w:rPr>
          <w:rFonts w:eastAsia="Times New Roman"/>
          <w:bCs/>
          <w:szCs w:val="24"/>
        </w:rPr>
        <w:t xml:space="preserve">2 και 3 </w:t>
      </w:r>
      <w:r>
        <w:rPr>
          <w:rFonts w:eastAsia="Times New Roman"/>
          <w:bCs/>
          <w:szCs w:val="24"/>
        </w:rPr>
        <w:t xml:space="preserve">του </w:t>
      </w:r>
      <w:r>
        <w:rPr>
          <w:rFonts w:eastAsia="Times New Roman"/>
          <w:bCs/>
          <w:szCs w:val="24"/>
        </w:rPr>
        <w:t>Καν</w:t>
      </w:r>
      <w:r>
        <w:rPr>
          <w:rFonts w:eastAsia="Times New Roman"/>
          <w:bCs/>
          <w:szCs w:val="24"/>
        </w:rPr>
        <w:t xml:space="preserve">ονισμού της </w:t>
      </w:r>
      <w:r>
        <w:rPr>
          <w:rFonts w:eastAsia="Times New Roman"/>
          <w:bCs/>
          <w:szCs w:val="24"/>
        </w:rPr>
        <w:t>Βουλής)</w:t>
      </w:r>
    </w:p>
    <w:p w14:paraId="4DA1E42E"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1. Η με αριθμό 1145/26-2-2018 επίκαιρη ερώτηση της Βουλευτού Χανίων του Συνασπισμού Ριζοσπαστικής Αριστεράς </w:t>
      </w:r>
      <w:r>
        <w:rPr>
          <w:rFonts w:eastAsia="Times New Roman"/>
          <w:szCs w:val="24"/>
        </w:rPr>
        <w:t xml:space="preserve">κ. </w:t>
      </w:r>
      <w:r>
        <w:rPr>
          <w:rFonts w:eastAsia="Times New Roman"/>
          <w:bCs/>
          <w:szCs w:val="24"/>
        </w:rPr>
        <w:t xml:space="preserve">Ευαγγελίας </w:t>
      </w:r>
      <w:proofErr w:type="spellStart"/>
      <w:r>
        <w:rPr>
          <w:rFonts w:eastAsia="Times New Roman"/>
          <w:bCs/>
          <w:szCs w:val="24"/>
        </w:rPr>
        <w:t>Βαγιωνάκη</w:t>
      </w:r>
      <w:proofErr w:type="spellEnd"/>
      <w:r>
        <w:rPr>
          <w:rFonts w:eastAsia="Times New Roman"/>
          <w:bCs/>
          <w:szCs w:val="24"/>
        </w:rPr>
        <w:t xml:space="preserve"> </w:t>
      </w:r>
      <w:r>
        <w:rPr>
          <w:rFonts w:eastAsia="Times New Roman"/>
          <w:szCs w:val="24"/>
        </w:rPr>
        <w:t>προς το</w:t>
      </w:r>
      <w:r>
        <w:rPr>
          <w:rFonts w:eastAsia="Times New Roman"/>
          <w:szCs w:val="24"/>
        </w:rPr>
        <w:t xml:space="preserve">ν Υπουργό </w:t>
      </w:r>
      <w:r>
        <w:rPr>
          <w:rFonts w:eastAsia="Times New Roman"/>
          <w:bCs/>
          <w:szCs w:val="24"/>
        </w:rPr>
        <w:t>Αγροτικής Ανάπτυξης και Τροφίμων,</w:t>
      </w:r>
      <w:r>
        <w:rPr>
          <w:rFonts w:eastAsia="Times New Roman"/>
          <w:szCs w:val="24"/>
        </w:rPr>
        <w:t xml:space="preserve"> με θέμα: «Μέτρα βελτίωσης του προγράμματος δακοκτονίας στην Περιφερειακή Ενότητα Χανίων».</w:t>
      </w:r>
    </w:p>
    <w:p w14:paraId="4DA1E42F"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2. Η με αριθμό 1159/27-2-2018 επίκαιρη ερώτηση του Βουλευτή Κιλκίς της Νέας Δημοκρατίας κ. </w:t>
      </w:r>
      <w:r>
        <w:rPr>
          <w:rFonts w:eastAsia="Times New Roman"/>
          <w:bCs/>
          <w:szCs w:val="24"/>
        </w:rPr>
        <w:t xml:space="preserve">Γεωργίου Γεωργαντά </w:t>
      </w:r>
      <w:r>
        <w:rPr>
          <w:rFonts w:eastAsia="Times New Roman"/>
          <w:szCs w:val="24"/>
        </w:rPr>
        <w:t>προς τον Υπο</w:t>
      </w:r>
      <w:r>
        <w:rPr>
          <w:rFonts w:eastAsia="Times New Roman"/>
          <w:szCs w:val="24"/>
        </w:rPr>
        <w:t xml:space="preserve">υργό </w:t>
      </w:r>
      <w:r>
        <w:rPr>
          <w:rFonts w:eastAsia="Times New Roman"/>
          <w:bCs/>
          <w:szCs w:val="24"/>
        </w:rPr>
        <w:t xml:space="preserve">Εσωτερικών, </w:t>
      </w:r>
      <w:r>
        <w:rPr>
          <w:rFonts w:eastAsia="Times New Roman"/>
          <w:szCs w:val="24"/>
        </w:rPr>
        <w:t xml:space="preserve">με θέμα: «Προβλήματα στη λειτουργία του Τμήματος Συνοριακής Φύλαξης (Τ.Σ.Φ.) </w:t>
      </w:r>
      <w:proofErr w:type="spellStart"/>
      <w:r>
        <w:rPr>
          <w:rFonts w:eastAsia="Times New Roman"/>
          <w:szCs w:val="24"/>
        </w:rPr>
        <w:t>Παιονίας</w:t>
      </w:r>
      <w:proofErr w:type="spellEnd"/>
      <w:r>
        <w:rPr>
          <w:rFonts w:eastAsia="Times New Roman"/>
          <w:szCs w:val="24"/>
        </w:rPr>
        <w:t>».</w:t>
      </w:r>
    </w:p>
    <w:p w14:paraId="4DA1E430"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3. Η με αριθμό 1150/26-2-2018 επίκαιρη ερώτηση του Βουλευτή Α΄ Θεσσαλονίκης του Λαϊκού Συνδέσμου - Χρυσή Αυγή κ. </w:t>
      </w:r>
      <w:r>
        <w:rPr>
          <w:rFonts w:eastAsia="Times New Roman"/>
          <w:bCs/>
          <w:szCs w:val="24"/>
        </w:rPr>
        <w:t xml:space="preserve">Αντωνίου Γρέγου </w:t>
      </w:r>
      <w:r>
        <w:rPr>
          <w:rFonts w:eastAsia="Times New Roman"/>
          <w:szCs w:val="24"/>
        </w:rPr>
        <w:t xml:space="preserve">προς τον Υπουργό </w:t>
      </w:r>
      <w:r>
        <w:rPr>
          <w:rFonts w:eastAsia="Times New Roman"/>
          <w:bCs/>
          <w:szCs w:val="24"/>
        </w:rPr>
        <w:t>Εξωτε</w:t>
      </w:r>
      <w:r>
        <w:rPr>
          <w:rFonts w:eastAsia="Times New Roman"/>
          <w:bCs/>
          <w:szCs w:val="24"/>
        </w:rPr>
        <w:t xml:space="preserve">ρικών, </w:t>
      </w:r>
      <w:r>
        <w:rPr>
          <w:rFonts w:eastAsia="Times New Roman"/>
          <w:szCs w:val="24"/>
        </w:rPr>
        <w:t>με θέμα: «Περί της Ελληνικής Εθνικής Μειονότητας των Σκοπίων».</w:t>
      </w:r>
    </w:p>
    <w:p w14:paraId="4DA1E431"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4. Η με αριθμό 1164/27-2-2018 επίκαιρη ερώτηση του Βουλευτή Β΄ Αθηνών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w:t>
      </w:r>
      <w:r>
        <w:rPr>
          <w:rFonts w:eastAsia="Times New Roman"/>
          <w:bCs/>
          <w:szCs w:val="24"/>
        </w:rPr>
        <w:t xml:space="preserve">ς Αλληλεγγύης, </w:t>
      </w:r>
      <w:r>
        <w:rPr>
          <w:rFonts w:eastAsia="Times New Roman"/>
          <w:szCs w:val="24"/>
        </w:rPr>
        <w:t>με θέμα: «Εργαζόμενοι της “Ένωσης –Αγροτικός Συνεταιρισμός Τρικάλων” (ΕΑΣΤ)».</w:t>
      </w:r>
    </w:p>
    <w:p w14:paraId="4DA1E432"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5. Η με αριθμό 1151/26-2-2018 επίκαιρη ερώτηση του Βουλευτή Κιλκίς του Λαϊκού Συνδέσμου - Χρυσή Αυγή κ. </w:t>
      </w:r>
      <w:r>
        <w:rPr>
          <w:rFonts w:eastAsia="Times New Roman"/>
          <w:bCs/>
          <w:szCs w:val="24"/>
        </w:rPr>
        <w:t xml:space="preserve">Χρήστου Χατζησάββα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με θέμα: «Ε</w:t>
      </w:r>
      <w:r>
        <w:rPr>
          <w:rFonts w:eastAsia="Times New Roman"/>
          <w:szCs w:val="24"/>
        </w:rPr>
        <w:t>ρωτήματα σχετικώς με την υπόθεση πράκτορα βάσει αποκαλύψεων του Π. Καμμένου».</w:t>
      </w:r>
    </w:p>
    <w:p w14:paraId="4DA1E433"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6. Η με αριθμό 926/26-1-2018 επίκαιρη ερώτηση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Εξωτερικών, </w:t>
      </w:r>
      <w:r>
        <w:rPr>
          <w:rFonts w:eastAsia="Times New Roman"/>
          <w:szCs w:val="24"/>
        </w:rPr>
        <w:t xml:space="preserve">με θέμα: «Εμπιστεύεσθε τον κ. Μάθιου </w:t>
      </w:r>
      <w:r>
        <w:rPr>
          <w:rFonts w:eastAsia="Times New Roman"/>
          <w:szCs w:val="24"/>
        </w:rPr>
        <w:t>Νίμιτς ως ειδικό διαμεσολαβητή των Ηνωμένων Εθνών για το Σκοπιανό ζήτημα;».</w:t>
      </w:r>
    </w:p>
    <w:p w14:paraId="4DA1E434"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7- Η με αριθμό 1106/16-2-2018 επίκαιρη ερώτηση του Ανεξάρτητου Βουλευτή Μεσσηνίας κ. </w:t>
      </w:r>
      <w:r>
        <w:rPr>
          <w:rFonts w:eastAsia="Times New Roman"/>
          <w:bCs/>
          <w:szCs w:val="24"/>
        </w:rPr>
        <w:t>Δημητρίου</w:t>
      </w:r>
      <w:r>
        <w:rPr>
          <w:rFonts w:eastAsia="Times New Roman"/>
          <w:szCs w:val="24"/>
        </w:rPr>
        <w:t xml:space="preserve"> </w:t>
      </w:r>
      <w:proofErr w:type="spellStart"/>
      <w:r>
        <w:rPr>
          <w:rFonts w:eastAsia="Times New Roman"/>
          <w:bCs/>
          <w:szCs w:val="24"/>
        </w:rPr>
        <w:t>Κουκούτση</w:t>
      </w:r>
      <w:proofErr w:type="spellEnd"/>
      <w:r>
        <w:rPr>
          <w:rFonts w:eastAsia="Times New Roman"/>
          <w:szCs w:val="24"/>
        </w:rPr>
        <w:t xml:space="preserve"> προς τον Υπουργό </w:t>
      </w:r>
      <w:r>
        <w:rPr>
          <w:rFonts w:eastAsia="Times New Roman"/>
          <w:bCs/>
          <w:szCs w:val="24"/>
        </w:rPr>
        <w:t xml:space="preserve">Εξωτερικών, </w:t>
      </w:r>
      <w:r>
        <w:rPr>
          <w:rFonts w:eastAsia="Times New Roman"/>
          <w:szCs w:val="24"/>
        </w:rPr>
        <w:t>με θέμα: «Χαμηλότοκα δάνεια από την τουρκική τ</w:t>
      </w:r>
      <w:r>
        <w:rPr>
          <w:rFonts w:eastAsia="Times New Roman"/>
          <w:szCs w:val="24"/>
        </w:rPr>
        <w:t xml:space="preserve">ράπεζα </w:t>
      </w:r>
      <w:proofErr w:type="spellStart"/>
      <w:r>
        <w:rPr>
          <w:rFonts w:eastAsia="Times New Roman"/>
          <w:szCs w:val="24"/>
        </w:rPr>
        <w:t>Ζιραάτ</w:t>
      </w:r>
      <w:proofErr w:type="spellEnd"/>
      <w:r>
        <w:rPr>
          <w:rFonts w:eastAsia="Times New Roman"/>
          <w:szCs w:val="24"/>
        </w:rPr>
        <w:t xml:space="preserve"> στους καπνοπαραγωγούς της Θράκης».</w:t>
      </w:r>
      <w:r>
        <w:rPr>
          <w:rFonts w:eastAsia="Times New Roman"/>
          <w:szCs w:val="24"/>
        </w:rPr>
        <w:t xml:space="preserve"> </w:t>
      </w:r>
    </w:p>
    <w:p w14:paraId="4DA1E435" w14:textId="77777777" w:rsidR="00B641FB" w:rsidRDefault="00934C92">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Κυρίες και κύριοι συνάδελφοι, </w:t>
      </w:r>
      <w:r>
        <w:rPr>
          <w:rFonts w:eastAsia="Times New Roman"/>
          <w:szCs w:val="24"/>
        </w:rPr>
        <w:t xml:space="preserve">εισερχόμαστε </w:t>
      </w:r>
      <w:r>
        <w:rPr>
          <w:rFonts w:eastAsia="Times New Roman"/>
          <w:szCs w:val="24"/>
        </w:rPr>
        <w:t>στη συμπληρωματική ημερήσια διάταξη της</w:t>
      </w:r>
    </w:p>
    <w:p w14:paraId="4DA1E436" w14:textId="77777777" w:rsidR="00B641FB" w:rsidRDefault="00934C92">
      <w:pPr>
        <w:spacing w:line="600" w:lineRule="auto"/>
        <w:ind w:firstLine="720"/>
        <w:contextualSpacing/>
        <w:jc w:val="center"/>
        <w:rPr>
          <w:rFonts w:eastAsia="Times New Roman"/>
          <w:b/>
          <w:szCs w:val="24"/>
        </w:rPr>
      </w:pPr>
      <w:r>
        <w:rPr>
          <w:rFonts w:eastAsia="Times New Roman"/>
          <w:b/>
          <w:szCs w:val="24"/>
        </w:rPr>
        <w:t>ΝΟΜΟΘΕΤΙΚΗΣ ΕΡΓΑΣΙΑΣ</w:t>
      </w:r>
    </w:p>
    <w:p w14:paraId="4DA1E437" w14:textId="77777777" w:rsidR="00B641FB" w:rsidRDefault="00934C92">
      <w:pPr>
        <w:spacing w:line="600" w:lineRule="auto"/>
        <w:ind w:firstLine="720"/>
        <w:contextualSpacing/>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w:t>
      </w:r>
      <w:r>
        <w:rPr>
          <w:rFonts w:eastAsia="Times New Roman"/>
          <w:szCs w:val="24"/>
        </w:rPr>
        <w:t>λλευσης υδρογονανθράκων στη χερσαία περιοχή "Άρτα - Πρέβεζα"».</w:t>
      </w:r>
    </w:p>
    <w:p w14:paraId="4DA1E438" w14:textId="77777777" w:rsidR="00B641FB" w:rsidRDefault="00934C92">
      <w:pPr>
        <w:spacing w:line="600" w:lineRule="auto"/>
        <w:ind w:firstLine="720"/>
        <w:contextualSpacing/>
        <w:jc w:val="both"/>
        <w:rPr>
          <w:rFonts w:eastAsia="Times New Roman"/>
          <w:szCs w:val="24"/>
        </w:rPr>
      </w:pPr>
      <w:r>
        <w:rPr>
          <w:rFonts w:eastAsia="Times New Roman"/>
          <w:szCs w:val="24"/>
        </w:rPr>
        <w:lastRenderedPageBreak/>
        <w:t>Μόνη συζήτηση και ψήφιση επί της αρχής, των άρθρων και του συνόλου του σχεδίου νόμου: «Κύρωση της Σύμβασης Μίσθωσης μεταξύ της Ελληνικής Δημοκρατίας και των εταιρειών "</w:t>
      </w:r>
      <w:proofErr w:type="spellStart"/>
      <w:r>
        <w:rPr>
          <w:rFonts w:eastAsia="Times New Roman"/>
          <w:szCs w:val="24"/>
        </w:rPr>
        <w:t>Total</w:t>
      </w:r>
      <w:proofErr w:type="spellEnd"/>
      <w:r>
        <w:rPr>
          <w:rFonts w:eastAsia="Times New Roman"/>
          <w:szCs w:val="24"/>
        </w:rPr>
        <w:t xml:space="preserve"> E&amp;P </w:t>
      </w:r>
      <w:proofErr w:type="spellStart"/>
      <w:r>
        <w:rPr>
          <w:rFonts w:eastAsia="Times New Roman"/>
          <w:szCs w:val="24"/>
        </w:rPr>
        <w:t>Greece</w:t>
      </w:r>
      <w:proofErr w:type="spellEnd"/>
      <w:r>
        <w:rPr>
          <w:rFonts w:eastAsia="Times New Roman"/>
          <w:szCs w:val="24"/>
        </w:rPr>
        <w:t xml:space="preserve"> B.V.", "</w:t>
      </w:r>
      <w:proofErr w:type="spellStart"/>
      <w:r>
        <w:rPr>
          <w:rFonts w:eastAsia="Times New Roman"/>
          <w:szCs w:val="24"/>
        </w:rPr>
        <w:t>Edison</w:t>
      </w:r>
      <w:proofErr w:type="spellEnd"/>
      <w:r>
        <w:rPr>
          <w:rFonts w:eastAsia="Times New Roman"/>
          <w:szCs w:val="24"/>
        </w:rPr>
        <w:t xml:space="preserve"> International </w:t>
      </w:r>
      <w:proofErr w:type="spellStart"/>
      <w:r>
        <w:rPr>
          <w:rFonts w:eastAsia="Times New Roman"/>
          <w:szCs w:val="24"/>
        </w:rPr>
        <w:t>S.p.A</w:t>
      </w:r>
      <w:proofErr w:type="spellEnd"/>
      <w:r>
        <w:rPr>
          <w:rFonts w:eastAsia="Times New Roman"/>
          <w:szCs w:val="24"/>
        </w:rPr>
        <w:t>." και "Ελληνικά Πετρέλαια Ανώνυμη Εταιρεία" για την παραχώρηση του δικαιώματος έρευνας και εκμετάλλευσης υδρογονανθράκων στη θαλάσσια Περιοχή 2, Ιόνιο Πέλαγος».</w:t>
      </w:r>
    </w:p>
    <w:p w14:paraId="4DA1E439" w14:textId="77777777" w:rsidR="00B641FB" w:rsidRDefault="00934C92">
      <w:pPr>
        <w:spacing w:line="600" w:lineRule="auto"/>
        <w:ind w:firstLine="720"/>
        <w:contextualSpacing/>
        <w:jc w:val="both"/>
        <w:rPr>
          <w:rFonts w:eastAsia="Times New Roman"/>
          <w:szCs w:val="24"/>
        </w:rPr>
      </w:pPr>
      <w:r>
        <w:rPr>
          <w:rFonts w:eastAsia="Times New Roman"/>
          <w:szCs w:val="24"/>
        </w:rPr>
        <w:t>Μόνη συζήτηση και ψήφιση επί της αρχής, των άρθρων και του συνόλου τ</w:t>
      </w:r>
      <w:r>
        <w:rPr>
          <w:rFonts w:eastAsia="Times New Roman"/>
          <w:szCs w:val="24"/>
        </w:rPr>
        <w:t>ου σχεδίου νόμου: «Κύρωση της Σύμβασης Μίσθωσης μεταξύ της Ελληνικής Δημοκρατίας και της εταιρείας ENERGEAN OIL &amp; GAS - ΕΝΕΡΓΕΙΑΚΗ ΑΙΓΑΙΟΥ ΑΝΩΝΥΜΗ ΕΤΑΙΡΕΙΑ ΕΡΕΥ</w:t>
      </w:r>
      <w:r>
        <w:rPr>
          <w:rFonts w:eastAsia="Times New Roman"/>
          <w:szCs w:val="24"/>
        </w:rPr>
        <w:lastRenderedPageBreak/>
        <w:t>ΝΑΣ ΚΑΙ ΠΑΡΑΓΩΓΗΣ ΥΔΡΟΓΟΝΑΝΘΡΑΚΩΝ για την παραχώρηση του δικαιώματος έρευνας και εκμετάλλευσης υ</w:t>
      </w:r>
      <w:r>
        <w:rPr>
          <w:rFonts w:eastAsia="Times New Roman"/>
          <w:szCs w:val="24"/>
        </w:rPr>
        <w:t>δρογονανθράκων στη χερσαία περιοχή "Αιτωλοακαρνανία"».</w:t>
      </w:r>
    </w:p>
    <w:p w14:paraId="4DA1E43A" w14:textId="77777777" w:rsidR="00B641FB" w:rsidRDefault="00934C92">
      <w:pPr>
        <w:spacing w:line="600" w:lineRule="auto"/>
        <w:ind w:firstLine="720"/>
        <w:contextualSpacing/>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«Κύρωση της Σύμβασης Μίσθωσης μεταξύ της Ελληνικής Δημοκρατίας και της εταιρείας ΕΛΛΗΝΙΚΑ ΠΕΤΡΕΛΑΙΑ ΑΝΩΝΥΜΗ ΕΤΑΙΡΕΙ</w:t>
      </w:r>
      <w:r>
        <w:rPr>
          <w:rFonts w:eastAsia="Times New Roman"/>
          <w:szCs w:val="24"/>
        </w:rPr>
        <w:t>Α για την παραχώρηση του δικαιώματος έρευνας και εκμετάλλευσης υδρογονανθράκων στη χερσαία περιοχή "Βορειοδυτική Πελοπόννησος"».</w:t>
      </w:r>
    </w:p>
    <w:p w14:paraId="4DA1E43B" w14:textId="77777777" w:rsidR="00B641FB" w:rsidRDefault="00934C92">
      <w:pPr>
        <w:spacing w:line="600" w:lineRule="auto"/>
        <w:ind w:firstLine="720"/>
        <w:contextualSpacing/>
        <w:jc w:val="both"/>
        <w:rPr>
          <w:rFonts w:eastAsia="Times New Roman"/>
          <w:szCs w:val="24"/>
        </w:rPr>
      </w:pPr>
      <w:r>
        <w:rPr>
          <w:rFonts w:eastAsia="Times New Roman"/>
          <w:iCs/>
          <w:szCs w:val="24"/>
        </w:rPr>
        <w:t>Η Διάσκεψη των Προέδρων αποφάσισε στη συνεδρίασ</w:t>
      </w:r>
      <w:r>
        <w:rPr>
          <w:rFonts w:eastAsia="Times New Roman"/>
          <w:iCs/>
          <w:szCs w:val="24"/>
        </w:rPr>
        <w:t xml:space="preserve">ή της στις </w:t>
      </w:r>
      <w:r>
        <w:rPr>
          <w:rFonts w:eastAsia="Times New Roman"/>
          <w:iCs/>
          <w:szCs w:val="24"/>
        </w:rPr>
        <w:t>22</w:t>
      </w:r>
      <w:r w:rsidRPr="005304EC">
        <w:rPr>
          <w:rFonts w:eastAsia="Times New Roman"/>
          <w:szCs w:val="24"/>
          <w:vertAlign w:val="superscript"/>
        </w:rPr>
        <w:t xml:space="preserve"> </w:t>
      </w:r>
      <w:r>
        <w:rPr>
          <w:rFonts w:eastAsia="Times New Roman"/>
          <w:iCs/>
          <w:szCs w:val="24"/>
        </w:rPr>
        <w:t>Φεβρουαρίου 2018 τη συζήτηση των νομοσχεδίων σε μία συνεδρίαση</w:t>
      </w:r>
      <w:r>
        <w:rPr>
          <w:rFonts w:eastAsia="Times New Roman"/>
          <w:szCs w:val="24"/>
        </w:rPr>
        <w:t>.</w:t>
      </w:r>
    </w:p>
    <w:p w14:paraId="4DA1E43C" w14:textId="77777777" w:rsidR="00B641FB" w:rsidRDefault="00934C92">
      <w:pPr>
        <w:spacing w:line="600" w:lineRule="auto"/>
        <w:ind w:firstLine="720"/>
        <w:contextualSpacing/>
        <w:jc w:val="both"/>
        <w:rPr>
          <w:rFonts w:eastAsia="Times New Roman"/>
          <w:szCs w:val="24"/>
        </w:rPr>
      </w:pPr>
      <w:r>
        <w:rPr>
          <w:rFonts w:eastAsia="Times New Roman"/>
          <w:szCs w:val="24"/>
        </w:rPr>
        <w:t>Το</w:t>
      </w:r>
      <w:r>
        <w:rPr>
          <w:rFonts w:eastAsia="Times New Roman"/>
          <w:szCs w:val="24"/>
        </w:rPr>
        <w:t xml:space="preserve"> Σώμα συμφωνεί; </w:t>
      </w:r>
    </w:p>
    <w:p w14:paraId="4DA1E43D" w14:textId="77777777" w:rsidR="00B641FB" w:rsidRDefault="00934C92">
      <w:pPr>
        <w:spacing w:line="600" w:lineRule="auto"/>
        <w:ind w:firstLine="720"/>
        <w:contextualSpacing/>
        <w:jc w:val="both"/>
        <w:rPr>
          <w:rFonts w:eastAsia="Times New Roman"/>
          <w:szCs w:val="24"/>
        </w:rPr>
      </w:pPr>
      <w:r>
        <w:rPr>
          <w:rFonts w:eastAsia="Times New Roman"/>
          <w:b/>
          <w:szCs w:val="24"/>
        </w:rPr>
        <w:lastRenderedPageBreak/>
        <w:t>ΠΟΛΛΟΙ ΒΟΥΛΕΥΤΕΣ:</w:t>
      </w:r>
      <w:r>
        <w:rPr>
          <w:rFonts w:eastAsia="Times New Roman"/>
          <w:szCs w:val="24"/>
        </w:rPr>
        <w:t xml:space="preserve"> Μάλιστα, μάλιστα. </w:t>
      </w:r>
    </w:p>
    <w:p w14:paraId="4DA1E43E" w14:textId="77777777" w:rsidR="00B641FB" w:rsidRDefault="00934C92">
      <w:pPr>
        <w:spacing w:line="600" w:lineRule="auto"/>
        <w:ind w:firstLine="720"/>
        <w:contextualSpacing/>
        <w:jc w:val="both"/>
        <w:rPr>
          <w:rFonts w:eastAsia="Times New Roman"/>
          <w:szCs w:val="24"/>
        </w:rPr>
      </w:pPr>
      <w:r>
        <w:rPr>
          <w:rFonts w:eastAsia="Times New Roman"/>
          <w:b/>
          <w:bCs/>
          <w:szCs w:val="24"/>
        </w:rPr>
        <w:t>ΠΡΟΕΔΡΕΥΩΝ (Δημήτριος Καμμένος):</w:t>
      </w:r>
      <w:r>
        <w:rPr>
          <w:rFonts w:eastAsia="Times New Roman"/>
          <w:szCs w:val="24"/>
        </w:rPr>
        <w:t xml:space="preserve"> Συνεπώς το Σώμα </w:t>
      </w:r>
      <w:proofErr w:type="spellStart"/>
      <w:r>
        <w:rPr>
          <w:rFonts w:eastAsia="Times New Roman"/>
          <w:szCs w:val="24"/>
        </w:rPr>
        <w:t>συνεφώνησε</w:t>
      </w:r>
      <w:proofErr w:type="spellEnd"/>
      <w:r>
        <w:rPr>
          <w:rFonts w:eastAsia="Times New Roman"/>
          <w:szCs w:val="24"/>
        </w:rPr>
        <w:t xml:space="preserve">. </w:t>
      </w:r>
    </w:p>
    <w:p w14:paraId="4DA1E43F" w14:textId="77777777" w:rsidR="00B641FB" w:rsidRDefault="00934C92">
      <w:pPr>
        <w:spacing w:line="600" w:lineRule="auto"/>
        <w:ind w:firstLine="720"/>
        <w:contextualSpacing/>
        <w:jc w:val="both"/>
        <w:rPr>
          <w:rFonts w:eastAsia="Times New Roman"/>
          <w:szCs w:val="24"/>
        </w:rPr>
      </w:pPr>
      <w:r>
        <w:rPr>
          <w:rFonts w:eastAsia="Times New Roman"/>
          <w:szCs w:val="24"/>
        </w:rPr>
        <w:t xml:space="preserve">Τον λόγο έχει ο εισηγητής του ΣΥΡΙΖΑ ο κ. Δημήτριος Δημητριάδης για δεκαπέντε λεπτά. </w:t>
      </w:r>
    </w:p>
    <w:p w14:paraId="4DA1E440" w14:textId="77777777" w:rsidR="00B641FB" w:rsidRDefault="00934C92">
      <w:pPr>
        <w:spacing w:line="600" w:lineRule="auto"/>
        <w:ind w:firstLine="720"/>
        <w:contextualSpacing/>
        <w:jc w:val="both"/>
        <w:rPr>
          <w:rFonts w:eastAsia="Times New Roman"/>
          <w:szCs w:val="24"/>
        </w:rPr>
      </w:pPr>
      <w:r>
        <w:rPr>
          <w:rFonts w:eastAsia="Times New Roman"/>
          <w:b/>
          <w:szCs w:val="24"/>
        </w:rPr>
        <w:t>ΔΗΜΗΤΡΙΟΣ ΔΗΜΗΤΡΙΑΔΗΣ:</w:t>
      </w:r>
      <w:r>
        <w:rPr>
          <w:rFonts w:eastAsia="Times New Roman"/>
          <w:szCs w:val="24"/>
        </w:rPr>
        <w:t xml:space="preserve"> Ευχαριστώ, κύριε Πρόεδρε. </w:t>
      </w:r>
    </w:p>
    <w:p w14:paraId="4DA1E441" w14:textId="77777777" w:rsidR="00B641FB" w:rsidRDefault="00934C92">
      <w:pPr>
        <w:spacing w:line="600" w:lineRule="auto"/>
        <w:ind w:firstLine="720"/>
        <w:contextualSpacing/>
        <w:jc w:val="both"/>
        <w:rPr>
          <w:rFonts w:eastAsia="Times New Roman"/>
          <w:szCs w:val="24"/>
        </w:rPr>
      </w:pPr>
      <w:r>
        <w:rPr>
          <w:rFonts w:eastAsia="Times New Roman"/>
          <w:szCs w:val="24"/>
        </w:rPr>
        <w:t>Κύριε Υπουργέ, κυρίες και κύριοι συνάδελφοι, με το παρόν νομοσχέδιο κυρώνονται και αποκτούν ισχύ νόμου οι τέσσερις συμβάσεις μίσθωσης για την παραχώρηση του δικαιώματος έρευνας και εκμετάλλευσης υδρογονανθράκων σε αντίστοιχες περιοχές με τις αντίστοιχες κυ</w:t>
      </w:r>
      <w:r>
        <w:rPr>
          <w:rFonts w:eastAsia="Times New Roman"/>
          <w:szCs w:val="24"/>
        </w:rPr>
        <w:t xml:space="preserve">ρώσεις. </w:t>
      </w:r>
    </w:p>
    <w:p w14:paraId="4DA1E442" w14:textId="77777777" w:rsidR="00B641FB" w:rsidRDefault="00934C92">
      <w:pPr>
        <w:spacing w:line="600" w:lineRule="auto"/>
        <w:ind w:firstLine="720"/>
        <w:contextualSpacing/>
        <w:jc w:val="both"/>
        <w:rPr>
          <w:rFonts w:eastAsia="Times New Roman"/>
          <w:szCs w:val="24"/>
        </w:rPr>
      </w:pPr>
      <w:r>
        <w:rPr>
          <w:rFonts w:eastAsia="Times New Roman"/>
          <w:szCs w:val="24"/>
        </w:rPr>
        <w:lastRenderedPageBreak/>
        <w:t>Πρώτον: «Κύρωση της Σύμβασης Μίσθωσης μεταξύ της Ελληνικής Δημοκρατίας και της εταιρείας ENERGEAN OIL &amp; GAS - ΕΝΕΡΓΕΙΑΚΗ ΑΙΓΑΙΟΥ ΑΝΩΝΥΜΗ ΕΤΑΙΡΕΙΑ ΕΡΕΥΝΑΣ ΚΑΙ ΠΑΡΑΓΩΓΗΣ ΥΔΡΟΓΟΝΑΝΘΡΑΚΩΝ για την παραχώρηση του δικαιώματος έρευνας και εκμετάλλευσης υδ</w:t>
      </w:r>
      <w:r>
        <w:rPr>
          <w:rFonts w:eastAsia="Times New Roman"/>
          <w:szCs w:val="24"/>
        </w:rPr>
        <w:t xml:space="preserve">ρογονανθράκων στη χερσαία περιοχή "Αιτωλοακαρνανία"». </w:t>
      </w:r>
    </w:p>
    <w:p w14:paraId="4DA1E443" w14:textId="77777777" w:rsidR="00B641FB" w:rsidRDefault="00934C92">
      <w:pPr>
        <w:spacing w:line="600" w:lineRule="auto"/>
        <w:ind w:firstLine="720"/>
        <w:contextualSpacing/>
        <w:jc w:val="both"/>
        <w:rPr>
          <w:rFonts w:eastAsia="Times New Roman"/>
          <w:szCs w:val="24"/>
        </w:rPr>
      </w:pPr>
      <w:r>
        <w:rPr>
          <w:rFonts w:eastAsia="Times New Roman"/>
          <w:szCs w:val="24"/>
        </w:rPr>
        <w:t>Δεύτερον: «Κύρωση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υδρογονανθράκ</w:t>
      </w:r>
      <w:r>
        <w:rPr>
          <w:rFonts w:eastAsia="Times New Roman"/>
          <w:szCs w:val="24"/>
        </w:rPr>
        <w:t>ων στη χερσαία περιοχή "Άρτα - Πρέβεζα"».</w:t>
      </w:r>
    </w:p>
    <w:p w14:paraId="4DA1E444" w14:textId="77777777" w:rsidR="00B641FB" w:rsidRDefault="00934C92">
      <w:pPr>
        <w:spacing w:line="600" w:lineRule="auto"/>
        <w:ind w:firstLine="720"/>
        <w:contextualSpacing/>
        <w:jc w:val="both"/>
        <w:rPr>
          <w:rFonts w:eastAsia="Times New Roman"/>
          <w:szCs w:val="24"/>
        </w:rPr>
      </w:pPr>
      <w:r>
        <w:rPr>
          <w:rFonts w:eastAsia="Times New Roman"/>
          <w:szCs w:val="24"/>
        </w:rPr>
        <w:lastRenderedPageBreak/>
        <w:t xml:space="preserve">Τρίτον: «Κύρωση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υδρογονανθράκων στη χερσαία </w:t>
      </w:r>
      <w:r>
        <w:rPr>
          <w:rFonts w:eastAsia="Times New Roman"/>
          <w:szCs w:val="24"/>
        </w:rPr>
        <w:t>περιοχή "Βορειοδυτική Πελοπόννησος"».</w:t>
      </w:r>
    </w:p>
    <w:p w14:paraId="4DA1E445" w14:textId="77777777" w:rsidR="00B641FB" w:rsidRDefault="00934C92">
      <w:pPr>
        <w:spacing w:line="600" w:lineRule="auto"/>
        <w:ind w:firstLine="720"/>
        <w:contextualSpacing/>
        <w:jc w:val="both"/>
        <w:rPr>
          <w:rFonts w:eastAsia="Times New Roman"/>
          <w:szCs w:val="24"/>
        </w:rPr>
      </w:pPr>
      <w:r>
        <w:rPr>
          <w:rFonts w:eastAsia="Times New Roman"/>
          <w:szCs w:val="24"/>
        </w:rPr>
        <w:t>Τέταρτον: «Κύρωση της Σύμβασης Μίσθωσης μεταξύ της Ελληνικής Δημοκρατίας και των εταιρειών "</w:t>
      </w:r>
      <w:proofErr w:type="spellStart"/>
      <w:r>
        <w:rPr>
          <w:rFonts w:eastAsia="Times New Roman"/>
          <w:szCs w:val="24"/>
        </w:rPr>
        <w:t>Total</w:t>
      </w:r>
      <w:proofErr w:type="spellEnd"/>
      <w:r>
        <w:rPr>
          <w:rFonts w:eastAsia="Times New Roman"/>
          <w:szCs w:val="24"/>
        </w:rPr>
        <w:t xml:space="preserve"> E&amp;P </w:t>
      </w:r>
      <w:proofErr w:type="spellStart"/>
      <w:r>
        <w:rPr>
          <w:rFonts w:eastAsia="Times New Roman"/>
          <w:szCs w:val="24"/>
        </w:rPr>
        <w:t>Greece</w:t>
      </w:r>
      <w:proofErr w:type="spellEnd"/>
      <w:r>
        <w:rPr>
          <w:rFonts w:eastAsia="Times New Roman"/>
          <w:szCs w:val="24"/>
        </w:rPr>
        <w:t xml:space="preserve"> B.V.", "</w:t>
      </w:r>
      <w:proofErr w:type="spellStart"/>
      <w:r>
        <w:rPr>
          <w:rFonts w:eastAsia="Times New Roman"/>
          <w:szCs w:val="24"/>
        </w:rPr>
        <w:t>Edison</w:t>
      </w:r>
      <w:proofErr w:type="spellEnd"/>
      <w:r>
        <w:rPr>
          <w:rFonts w:eastAsia="Times New Roman"/>
          <w:szCs w:val="24"/>
        </w:rPr>
        <w:t xml:space="preserve"> International </w:t>
      </w:r>
      <w:proofErr w:type="spellStart"/>
      <w:r>
        <w:rPr>
          <w:rFonts w:eastAsia="Times New Roman"/>
          <w:szCs w:val="24"/>
        </w:rPr>
        <w:t>S.p.A</w:t>
      </w:r>
      <w:proofErr w:type="spellEnd"/>
      <w:r>
        <w:rPr>
          <w:rFonts w:eastAsia="Times New Roman"/>
          <w:szCs w:val="24"/>
        </w:rPr>
        <w:t>." και "Ελληνικά Πετρέλαια Ανώνυμη Εταιρεία" για την παραχώρηση του δικαιώμ</w:t>
      </w:r>
      <w:r>
        <w:rPr>
          <w:rFonts w:eastAsia="Times New Roman"/>
          <w:szCs w:val="24"/>
        </w:rPr>
        <w:t>ατος έρευνας και εκμετάλλευσης υδρογονανθράκων στη θαλάσσια Περιοχή 2, Ιόνιο Πέλαγος».</w:t>
      </w:r>
    </w:p>
    <w:p w14:paraId="4DA1E446" w14:textId="77777777" w:rsidR="00B641FB" w:rsidRDefault="00934C92">
      <w:pPr>
        <w:spacing w:line="600" w:lineRule="auto"/>
        <w:ind w:firstLine="720"/>
        <w:contextualSpacing/>
        <w:jc w:val="both"/>
        <w:rPr>
          <w:rFonts w:eastAsia="Times New Roman"/>
          <w:szCs w:val="24"/>
        </w:rPr>
      </w:pPr>
      <w:r>
        <w:rPr>
          <w:rFonts w:eastAsia="Times New Roman"/>
          <w:szCs w:val="24"/>
        </w:rPr>
        <w:lastRenderedPageBreak/>
        <w:t>Για όλες τις συμβάσεις ισχύει ακριβώς το ίδιο κανονιστικό πλαίσιο, οι γενικοί εισαγωγικοί κανόνες, οι σκοποί, τα οφέλη και η σημασία του έργου και τα κύρια άρθρα του έργ</w:t>
      </w:r>
      <w:r>
        <w:rPr>
          <w:rFonts w:eastAsia="Times New Roman"/>
          <w:szCs w:val="24"/>
        </w:rPr>
        <w:t xml:space="preserve">ου, τα οποία είναι τριάντα τέσσερα. </w:t>
      </w:r>
    </w:p>
    <w:p w14:paraId="4DA1E447" w14:textId="77777777" w:rsidR="00B641FB" w:rsidRDefault="00934C92">
      <w:pPr>
        <w:spacing w:line="600" w:lineRule="auto"/>
        <w:ind w:firstLine="720"/>
        <w:contextualSpacing/>
        <w:jc w:val="both"/>
        <w:rPr>
          <w:rFonts w:eastAsia="Times New Roman"/>
          <w:szCs w:val="24"/>
        </w:rPr>
      </w:pPr>
      <w:r>
        <w:rPr>
          <w:rFonts w:eastAsia="Times New Roman"/>
          <w:szCs w:val="24"/>
        </w:rPr>
        <w:t>Οι τρεις πρώτες προαναφερόμενες συμβάσεις έχουν υπογραφεί στην Αθήνα, στις 25 Μαρτίου του 2017 και η τέταρτη στην Αθήνα 31 Οκτωβρίου του 2017. Η υπογραφή αυτών των συμβάσεων μίσθωσης είναι σε συνέχεια των συμβάσεων μίσθ</w:t>
      </w:r>
      <w:r>
        <w:rPr>
          <w:rFonts w:eastAsia="Times New Roman"/>
          <w:szCs w:val="24"/>
        </w:rPr>
        <w:t xml:space="preserve">ωσης για τις περιοχές Κατάκολο, Ιωάννινα και Πατραϊκό Κόλπο, δυτικά. Αποτελεί μια συνέχεια της διαμορφούμενης -σημαντικής ελπίζουμε- ιστορίας στην έρευνα και στην εκμετάλλευση των υδρογονανθράκων στη χώρα μας. </w:t>
      </w:r>
    </w:p>
    <w:p w14:paraId="4DA1E448" w14:textId="77777777" w:rsidR="00B641FB" w:rsidRDefault="00934C92">
      <w:pPr>
        <w:spacing w:line="600" w:lineRule="auto"/>
        <w:ind w:firstLine="720"/>
        <w:contextualSpacing/>
        <w:jc w:val="both"/>
        <w:rPr>
          <w:rFonts w:eastAsia="Times New Roman"/>
          <w:szCs w:val="24"/>
        </w:rPr>
      </w:pPr>
      <w:r>
        <w:rPr>
          <w:rFonts w:eastAsia="Times New Roman"/>
          <w:szCs w:val="24"/>
        </w:rPr>
        <w:lastRenderedPageBreak/>
        <w:t xml:space="preserve">Οι παρούσες συμβάσεις μίσθωσης αποτελούν μια </w:t>
      </w:r>
      <w:r>
        <w:rPr>
          <w:rFonts w:eastAsia="Times New Roman"/>
          <w:szCs w:val="24"/>
        </w:rPr>
        <w:t>σημαντική και θετική εξέλιξη για τη χώρα μας, καθώς αναπτύσσεται περαιτέρω η διαδικασία έρευνας υδρογονανθράκων στην ελληνική επικράτεια, με στόχο να δημιουργηθεί ένας ισχυρός παραγωγικός κλάδος, αυτός των υδρογονανθράκων, για την ανάπτυξη της ελληνικής οι</w:t>
      </w:r>
      <w:r>
        <w:rPr>
          <w:rFonts w:eastAsia="Times New Roman"/>
          <w:szCs w:val="24"/>
        </w:rPr>
        <w:t xml:space="preserve">κονομίας. Η δημιουργία αυτού του κλάδου αναμένεται να προσφέρει ισχυρά οικονομικά αντισταθμιστικά οφέλη για τις τοπικές κοινωνίες και παράλληλα σημαντικά δημόσια έσοδα για τον κρατικό προϋπολογισμό. </w:t>
      </w:r>
    </w:p>
    <w:p w14:paraId="4DA1E449" w14:textId="77777777" w:rsidR="00B641FB" w:rsidRDefault="00934C92">
      <w:pPr>
        <w:spacing w:line="600" w:lineRule="auto"/>
        <w:ind w:firstLine="720"/>
        <w:contextualSpacing/>
        <w:jc w:val="both"/>
        <w:rPr>
          <w:rFonts w:eastAsia="Times New Roman"/>
          <w:szCs w:val="24"/>
        </w:rPr>
      </w:pPr>
      <w:r>
        <w:rPr>
          <w:rFonts w:eastAsia="Times New Roman"/>
          <w:szCs w:val="24"/>
        </w:rPr>
        <w:t>Οι τοπικές οικονομίες στις περιφέρειες Ηπείρου και Δυτικ</w:t>
      </w:r>
      <w:r>
        <w:rPr>
          <w:rFonts w:eastAsia="Times New Roman"/>
          <w:szCs w:val="24"/>
        </w:rPr>
        <w:t xml:space="preserve">ής Ελλάδας θα δεχθούν άμεσα και έμμεσα οφέλη, τόσο με τη δημιουργία θέσεων εργασίας όσο και με τη δημιουργία ανάγκης για την προμήθεια προϊόντων λόγω της πρόσθετης αγοραστικής δύναμης των </w:t>
      </w:r>
      <w:r>
        <w:rPr>
          <w:rFonts w:eastAsia="Times New Roman"/>
          <w:szCs w:val="24"/>
        </w:rPr>
        <w:lastRenderedPageBreak/>
        <w:t>προσώπων που θα απασχοληθούν στην κατασκευή και τη λειτουργία των έρ</w:t>
      </w:r>
      <w:r>
        <w:rPr>
          <w:rFonts w:eastAsia="Times New Roman"/>
          <w:szCs w:val="24"/>
        </w:rPr>
        <w:t xml:space="preserve">γων. </w:t>
      </w:r>
    </w:p>
    <w:p w14:paraId="4DA1E44A" w14:textId="77777777" w:rsidR="00B641FB" w:rsidRDefault="00934C92">
      <w:pPr>
        <w:spacing w:line="600" w:lineRule="auto"/>
        <w:ind w:firstLine="720"/>
        <w:contextualSpacing/>
        <w:jc w:val="both"/>
        <w:rPr>
          <w:rFonts w:eastAsia="Times New Roman"/>
          <w:szCs w:val="24"/>
        </w:rPr>
      </w:pPr>
      <w:r>
        <w:rPr>
          <w:rFonts w:eastAsia="Times New Roman"/>
          <w:szCs w:val="24"/>
        </w:rPr>
        <w:t>Σε αυτή την εξέλιξη και με τα δεδομένα μοντέλα αξιοποίησης των ορυκτών καυσίμων, αυτό που είναι προτεραιότητά μας, ως η απόλυτη ωφέλεια, είναι η αυστηρή τήρηση της περιβαλλοντικής νομοθεσίας και η προστασία του φυσικού περιβάλλοντος, ως μοναδικού και</w:t>
      </w:r>
      <w:r>
        <w:rPr>
          <w:rFonts w:eastAsia="Times New Roman"/>
          <w:szCs w:val="24"/>
        </w:rPr>
        <w:t xml:space="preserve"> αναντικατάστατου εθνικού κεφαλαίου. </w:t>
      </w:r>
    </w:p>
    <w:p w14:paraId="4DA1E44B" w14:textId="77777777" w:rsidR="00B641FB" w:rsidRDefault="00934C92">
      <w:pPr>
        <w:spacing w:line="600" w:lineRule="auto"/>
        <w:ind w:firstLine="720"/>
        <w:contextualSpacing/>
        <w:jc w:val="both"/>
        <w:rPr>
          <w:rFonts w:eastAsia="Times New Roman"/>
          <w:szCs w:val="24"/>
        </w:rPr>
      </w:pPr>
      <w:r>
        <w:rPr>
          <w:rFonts w:eastAsia="Times New Roman"/>
          <w:szCs w:val="24"/>
        </w:rPr>
        <w:t>Η δεύτερη ωφέλεια προκύπτει για τα σημαντικά πιθανά δημόσια έσοδα στον κρατικό προϋπολογισμό, αλλά και τις νέες τεχνολογικές και επιστημονικές δυνατότητες που θα ενσωματωθούν στο εγχώριο παραγωγικό δυναμικό.</w:t>
      </w:r>
    </w:p>
    <w:p w14:paraId="4DA1E44C"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lastRenderedPageBreak/>
        <w:t>Η τρίτη αφ</w:t>
      </w:r>
      <w:r>
        <w:rPr>
          <w:rFonts w:eastAsia="Times New Roman"/>
          <w:szCs w:val="24"/>
        </w:rPr>
        <w:t>ορά τις τοπικές κοινωνίες και τα αντισταθμιστικά οφέλη προς αυτές σε θέσεις εργασίας, επενδυτικές ευκαιρίες, οικονομικές και αναπτυξιακές προοπτικές.</w:t>
      </w:r>
    </w:p>
    <w:p w14:paraId="4DA1E44D"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Η εταιρεία «Ενεργειακή Αιγαίου Α</w:t>
      </w:r>
      <w:r>
        <w:rPr>
          <w:rFonts w:eastAsia="Times New Roman"/>
          <w:szCs w:val="24"/>
        </w:rPr>
        <w:t>.</w:t>
      </w:r>
      <w:r>
        <w:rPr>
          <w:rFonts w:eastAsia="Times New Roman"/>
          <w:szCs w:val="24"/>
        </w:rPr>
        <w:t>Ε</w:t>
      </w:r>
      <w:r>
        <w:rPr>
          <w:rFonts w:eastAsia="Times New Roman"/>
          <w:szCs w:val="24"/>
        </w:rPr>
        <w:t>.</w:t>
      </w:r>
      <w:r>
        <w:rPr>
          <w:rFonts w:eastAsia="Times New Roman"/>
          <w:szCs w:val="24"/>
        </w:rPr>
        <w:t>» έχει επιλεγεί ως μισθωτής και εντολοδόχος της πρώτης σύμβασης μίσθωση</w:t>
      </w:r>
      <w:r>
        <w:rPr>
          <w:rFonts w:eastAsia="Times New Roman"/>
          <w:szCs w:val="24"/>
        </w:rPr>
        <w:t>ς, η εταιρεία «ΕΛΠΕ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της δεύτερης και τρίτης σύμβασης μίσθωσης, που έγινε σύμφωνα με τη διαγωνιστική διαδικασία υποβολής αίτησης ενδιαφέροντος, που προβλέπεται στον </w:t>
      </w:r>
      <w:r>
        <w:rPr>
          <w:rFonts w:eastAsia="Times New Roman"/>
          <w:szCs w:val="24"/>
        </w:rPr>
        <w:t>ν.</w:t>
      </w:r>
      <w:r>
        <w:rPr>
          <w:rFonts w:eastAsia="Times New Roman"/>
          <w:szCs w:val="24"/>
        </w:rPr>
        <w:t xml:space="preserve">2289/1995 και τροποποιήθηκε με άρθρο του </w:t>
      </w:r>
      <w:r>
        <w:rPr>
          <w:rFonts w:eastAsia="Times New Roman"/>
          <w:szCs w:val="24"/>
        </w:rPr>
        <w:t>ν.</w:t>
      </w:r>
      <w:r>
        <w:rPr>
          <w:rFonts w:eastAsia="Times New Roman"/>
          <w:szCs w:val="24"/>
        </w:rPr>
        <w:t xml:space="preserve">4001/2011, ενσωματώνοντας και την </w:t>
      </w:r>
      <w:r>
        <w:rPr>
          <w:rFonts w:eastAsia="Times New Roman"/>
          <w:szCs w:val="24"/>
        </w:rPr>
        <w:t>ευρωπαϊ</w:t>
      </w:r>
      <w:r>
        <w:rPr>
          <w:rFonts w:eastAsia="Times New Roman"/>
          <w:szCs w:val="24"/>
        </w:rPr>
        <w:t xml:space="preserve">κή οδηγία </w:t>
      </w:r>
      <w:r>
        <w:rPr>
          <w:rFonts w:eastAsia="Times New Roman"/>
          <w:szCs w:val="24"/>
        </w:rPr>
        <w:t>94/22/ΕΚ της Ευρωπαϊκής Κοινότητας.</w:t>
      </w:r>
    </w:p>
    <w:p w14:paraId="4DA1E44E"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Οι τρεις πρώτες συμβάσεις μίσθωσης προκηρύχθηκαν από τον Υπουργό Περιβάλλοντος και Ενέργειας κ. Μανιάτη με τη Δ1/Α1/2891/31</w:t>
      </w:r>
      <w:r>
        <w:rPr>
          <w:rFonts w:eastAsia="Times New Roman"/>
          <w:szCs w:val="24"/>
        </w:rPr>
        <w:t>-</w:t>
      </w:r>
      <w:r>
        <w:rPr>
          <w:rFonts w:eastAsia="Times New Roman"/>
          <w:szCs w:val="24"/>
        </w:rPr>
        <w:t>7</w:t>
      </w:r>
      <w:r>
        <w:rPr>
          <w:rFonts w:eastAsia="Times New Roman"/>
          <w:szCs w:val="24"/>
        </w:rPr>
        <w:t>-</w:t>
      </w:r>
      <w:r>
        <w:rPr>
          <w:rFonts w:eastAsia="Times New Roman"/>
          <w:szCs w:val="24"/>
        </w:rPr>
        <w:t xml:space="preserve">2014 περί προκήρυξης διεθνούς διαγωνισμού για </w:t>
      </w:r>
      <w:r>
        <w:rPr>
          <w:rFonts w:eastAsia="Times New Roman"/>
          <w:szCs w:val="24"/>
        </w:rPr>
        <w:lastRenderedPageBreak/>
        <w:t>την παραχώρηση του δικαιώματος έρευνας</w:t>
      </w:r>
      <w:r>
        <w:rPr>
          <w:rFonts w:eastAsia="Times New Roman"/>
          <w:szCs w:val="24"/>
        </w:rPr>
        <w:t xml:space="preserve"> και εκμετάλλευσης υδρογονανθράκων στις χερσαίες περιοχές της Άρτας, της Πρέβεζας, της Αιτωλοακαρνανίας και της βορειοδυτικής Πελοποννήσου. Προσκλήθηκαν από το Υπουργείο Ενέργειας, Περιβάλλοντος και Κλιματικής Αλλαγής φυσικά και νομικά πρόσωπα, που πληρούν</w:t>
      </w:r>
      <w:r>
        <w:rPr>
          <w:rFonts w:eastAsia="Times New Roman"/>
          <w:szCs w:val="24"/>
        </w:rPr>
        <w:t xml:space="preserve"> τις απαιτήσεις της πρόσκλησης, να υποβάλουν προσφορά για παραχώρηση του δικαιώματος έρευνας και εκμετάλλευσης υδρογονανθράκων στις τρεις προαναφερθείσες χερσαίες περιοχές της δυτικής Ελλάδας.</w:t>
      </w:r>
    </w:p>
    <w:p w14:paraId="4DA1E44F"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Στην τέταρτη σύμβαση, που αφορά τη θαλάσσια περιοχή 2 στο Ιόνιο</w:t>
      </w:r>
      <w:r>
        <w:rPr>
          <w:rFonts w:eastAsia="Times New Roman"/>
          <w:szCs w:val="24"/>
        </w:rPr>
        <w:t>, αναδείχθηκε ως μισθωτής το κοινοπρακτικό σχήμα «</w:t>
      </w:r>
      <w:r>
        <w:rPr>
          <w:rFonts w:eastAsia="Times New Roman"/>
          <w:szCs w:val="24"/>
          <w:lang w:val="en-US"/>
        </w:rPr>
        <w:t>TOTAL</w:t>
      </w:r>
      <w:r>
        <w:rPr>
          <w:rFonts w:eastAsia="Times New Roman"/>
          <w:szCs w:val="24"/>
        </w:rPr>
        <w:t>», «</w:t>
      </w:r>
      <w:r>
        <w:rPr>
          <w:rFonts w:eastAsia="Times New Roman"/>
          <w:szCs w:val="24"/>
          <w:lang w:val="en-US"/>
        </w:rPr>
        <w:t>EDISON</w:t>
      </w:r>
      <w:r>
        <w:rPr>
          <w:rFonts w:eastAsia="Times New Roman"/>
          <w:szCs w:val="24"/>
        </w:rPr>
        <w:t>» και ΕΛΠΕ με ορισθέντα εντολοδόχο την «</w:t>
      </w:r>
      <w:r>
        <w:rPr>
          <w:rFonts w:eastAsia="Times New Roman"/>
          <w:szCs w:val="24"/>
          <w:lang w:val="en-US"/>
        </w:rPr>
        <w:t>TOTAL</w:t>
      </w:r>
      <w:r>
        <w:rPr>
          <w:rFonts w:eastAsia="Times New Roman"/>
          <w:szCs w:val="24"/>
        </w:rPr>
        <w:t xml:space="preserve"> Ε</w:t>
      </w:r>
      <w:r>
        <w:rPr>
          <w:rFonts w:eastAsia="Times New Roman"/>
          <w:bCs/>
          <w:color w:val="545454"/>
          <w:szCs w:val="24"/>
        </w:rPr>
        <w:t>&amp;</w:t>
      </w:r>
      <w:r>
        <w:rPr>
          <w:rFonts w:eastAsia="Times New Roman"/>
          <w:szCs w:val="24"/>
          <w:lang w:val="en-US"/>
        </w:rPr>
        <w:t>P</w:t>
      </w:r>
      <w:r>
        <w:rPr>
          <w:rFonts w:eastAsia="Times New Roman"/>
          <w:szCs w:val="24"/>
        </w:rPr>
        <w:t xml:space="preserve">» και έγινε με διαγωνιστική διαδικασία του γύρου παραχωρήσεων </w:t>
      </w:r>
      <w:r>
        <w:rPr>
          <w:rFonts w:eastAsia="Times New Roman"/>
          <w:szCs w:val="24"/>
        </w:rPr>
        <w:lastRenderedPageBreak/>
        <w:t xml:space="preserve">δεύτερος γύρος </w:t>
      </w:r>
      <w:proofErr w:type="spellStart"/>
      <w:r>
        <w:rPr>
          <w:rFonts w:eastAsia="Times New Roman"/>
          <w:szCs w:val="24"/>
        </w:rPr>
        <w:t>αδειοδότησης</w:t>
      </w:r>
      <w:proofErr w:type="spellEnd"/>
      <w:r>
        <w:rPr>
          <w:rFonts w:eastAsia="Times New Roman"/>
          <w:szCs w:val="24"/>
        </w:rPr>
        <w:t xml:space="preserve"> ομοίως με τους προηγούμενους νόμους.</w:t>
      </w:r>
    </w:p>
    <w:p w14:paraId="4DA1E450"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Δυνάμει της από</w:t>
      </w:r>
      <w:r>
        <w:rPr>
          <w:rFonts w:eastAsia="Times New Roman"/>
          <w:szCs w:val="24"/>
        </w:rPr>
        <w:t xml:space="preserve">φασης του Υπουργού Περιβάλλοντος, Ενέργειας και Κλιματικής Αλλαγής </w:t>
      </w:r>
      <w:r>
        <w:rPr>
          <w:rFonts w:eastAsia="Times New Roman"/>
          <w:szCs w:val="24"/>
        </w:rPr>
        <w:t xml:space="preserve">κ. </w:t>
      </w:r>
      <w:r>
        <w:rPr>
          <w:rFonts w:eastAsia="Times New Roman"/>
          <w:szCs w:val="24"/>
        </w:rPr>
        <w:t>Ιωάννη Μανιάτη Δ1/Α/12892/31</w:t>
      </w:r>
      <w:r>
        <w:rPr>
          <w:rFonts w:eastAsia="Times New Roman"/>
          <w:szCs w:val="24"/>
        </w:rPr>
        <w:t>-</w:t>
      </w:r>
      <w:r>
        <w:rPr>
          <w:rFonts w:eastAsia="Times New Roman"/>
          <w:szCs w:val="24"/>
        </w:rPr>
        <w:t>7</w:t>
      </w:r>
      <w:r>
        <w:rPr>
          <w:rFonts w:eastAsia="Times New Roman"/>
          <w:szCs w:val="24"/>
        </w:rPr>
        <w:t>-</w:t>
      </w:r>
      <w:r>
        <w:rPr>
          <w:rFonts w:eastAsia="Times New Roman"/>
          <w:szCs w:val="24"/>
        </w:rPr>
        <w:t xml:space="preserve">2014 περί προκήρυξης διεθνούς διαγωνισμού για την παραχώρηση δικαιώματος έρευνας και εκμετάλλευσης υδρογονανθράκων σε είκοσι θαλάσσιες περιοχές στη δυτική </w:t>
      </w:r>
      <w:r>
        <w:rPr>
          <w:rFonts w:eastAsia="Times New Roman"/>
          <w:szCs w:val="24"/>
        </w:rPr>
        <w:t>Ελλάδα -Ιόνιο δηλαδή- και νοτίως της Κρήτης, η οποία τροποποιήθηκε με την 173933/31</w:t>
      </w:r>
      <w:r>
        <w:rPr>
          <w:rFonts w:eastAsia="Times New Roman"/>
          <w:szCs w:val="24"/>
        </w:rPr>
        <w:t>-</w:t>
      </w:r>
      <w:r>
        <w:rPr>
          <w:rFonts w:eastAsia="Times New Roman"/>
          <w:szCs w:val="24"/>
        </w:rPr>
        <w:t>3</w:t>
      </w:r>
      <w:r>
        <w:rPr>
          <w:rFonts w:eastAsia="Times New Roman"/>
          <w:szCs w:val="24"/>
        </w:rPr>
        <w:t>-</w:t>
      </w:r>
      <w:r>
        <w:rPr>
          <w:rFonts w:eastAsia="Times New Roman"/>
          <w:szCs w:val="24"/>
        </w:rPr>
        <w:t xml:space="preserve">2015 απόφαση του Υπουργού Παραγωγικής Ανασυγκρότησης, Περιβάλλοντος, Ενέργειας και Κλιματικής Αλλαγής </w:t>
      </w:r>
      <w:r>
        <w:rPr>
          <w:rFonts w:eastAsia="Times New Roman"/>
          <w:szCs w:val="24"/>
        </w:rPr>
        <w:t xml:space="preserve">κ. </w:t>
      </w:r>
      <w:r>
        <w:rPr>
          <w:rFonts w:eastAsia="Times New Roman"/>
          <w:szCs w:val="24"/>
        </w:rPr>
        <w:t>Παναγιώτη Λαφαζάνη, προσκλήθηκαν φυσικά και νομικά πρόσωπα, που π</w:t>
      </w:r>
      <w:r>
        <w:rPr>
          <w:rFonts w:eastAsia="Times New Roman"/>
          <w:szCs w:val="24"/>
        </w:rPr>
        <w:t>ληρούν τις απαιτήσεις της πρόσκλησης, να υποβάλουν προσφορά για παραχώ</w:t>
      </w:r>
      <w:r>
        <w:rPr>
          <w:rFonts w:eastAsia="Times New Roman"/>
          <w:szCs w:val="24"/>
        </w:rPr>
        <w:lastRenderedPageBreak/>
        <w:t>ρηση του δικαιώματος έρευνας και εκμετάλλευσης υδρογονανθράκων σε είκοσι θαλάσσιες περιοχές στη δυτική Ελλάδα, στο Ιόνιο και νότια της Κρήτης.</w:t>
      </w:r>
    </w:p>
    <w:p w14:paraId="4DA1E451"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Τα κριτήρια αξιολόγησης περιγράφονται αναλυ</w:t>
      </w:r>
      <w:r>
        <w:rPr>
          <w:rFonts w:eastAsia="Times New Roman"/>
          <w:szCs w:val="24"/>
        </w:rPr>
        <w:t>τικά και συνίστανται στην οικονομική δυνατότητα των υποψηφίων για τη διεκπεραίωση των απαιτούμενων εργασιών, στην αποδεδειγμένη τεχνική εμπειρία και ικανότητα, στην αρτιότητα των προσφορών, στην ποιότητα του προγράμματος εργασιών και το χρονοδιάγραμμα, στη</w:t>
      </w:r>
      <w:r>
        <w:rPr>
          <w:rFonts w:eastAsia="Times New Roman"/>
          <w:szCs w:val="24"/>
        </w:rPr>
        <w:t xml:space="preserve"> γεωλογική γνώση και τον τρόπο διεξαγωγής έρευνας, στη διαχείριση περιβαλλοντικά ευαίσθητων περιοχών, στην αποτελεσματικότητα από προηγούμενες παραχωρήσεις, στη σύνθεση της σύμπραξης και του προτεινόμενου μέλους ως εντολοδόχου.</w:t>
      </w:r>
    </w:p>
    <w:p w14:paraId="4DA1E452"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lastRenderedPageBreak/>
        <w:t>Στη συνέχεια, με αντίστοιχες</w:t>
      </w:r>
      <w:r>
        <w:rPr>
          <w:rFonts w:eastAsia="Times New Roman"/>
          <w:szCs w:val="24"/>
        </w:rPr>
        <w:t xml:space="preserve"> υπουργικές αποφάσεις συγκροτήθηκαν επιτροπές για την υποστήριξη του Υπουργείου στη διαδικασία παραχώρησης του δικαιώματος έρευνας και εκμετάλλευσης υδρογονανθράκων για τις ως άνω διεθνείς προσκλήσεις.</w:t>
      </w:r>
    </w:p>
    <w:p w14:paraId="4DA1E453"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Η διαδικασία των διαπραγματεύσεων ολοκληρώθηκε σύντομα</w:t>
      </w:r>
      <w:r>
        <w:rPr>
          <w:rFonts w:eastAsia="Times New Roman"/>
          <w:szCs w:val="24"/>
        </w:rPr>
        <w:t xml:space="preserve"> με τις αξιολογήσεις των τελικών δεσμευτικών προσφορών και κατέληξε στους παραπάνω μισθωτές, όπως ακριβώς τα προανέφερα.</w:t>
      </w:r>
    </w:p>
    <w:p w14:paraId="4DA1E454"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Όσον αφορά τα οφέλη και τη σημασία των έργων, το σύνολο των παρουσών συμβάσεων μαζί με τις παλαιότερες για Κατάκολο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Ιωάννινα και Πατρ</w:t>
      </w:r>
      <w:r>
        <w:rPr>
          <w:rFonts w:eastAsia="Times New Roman"/>
          <w:szCs w:val="24"/>
        </w:rPr>
        <w:t xml:space="preserve">αϊκό Κόλπο συγκροτούν ένα νέο και ολοκληρωμένο πεδίο δραστηριότητας της ελληνικής οικονομίας. Διευρύνθηκε και μεγιστοποιείται ο ενεργειακός ρόλος της χώρας όχι μόνο ως </w:t>
      </w:r>
      <w:r>
        <w:rPr>
          <w:rFonts w:eastAsia="Times New Roman"/>
          <w:szCs w:val="24"/>
        </w:rPr>
        <w:lastRenderedPageBreak/>
        <w:t xml:space="preserve">παραγωγού, αλλά σε συνδυασμό με τις διελεύσεις αγωγών, τερματικών σταθμών, νέων διεθνών </w:t>
      </w:r>
      <w:r>
        <w:rPr>
          <w:rFonts w:eastAsia="Times New Roman"/>
          <w:szCs w:val="24"/>
        </w:rPr>
        <w:t xml:space="preserve">δικτύων ηλεκτρικής διασύνδεσης καθίστανται σημαντικός ενεργειακός κόμβος σε ολόκληρη τη </w:t>
      </w:r>
      <w:r>
        <w:rPr>
          <w:rFonts w:eastAsia="Times New Roman"/>
          <w:szCs w:val="24"/>
        </w:rPr>
        <w:t xml:space="preserve">Νοτιοανατολική </w:t>
      </w:r>
      <w:r>
        <w:rPr>
          <w:rFonts w:eastAsia="Times New Roman"/>
          <w:szCs w:val="24"/>
        </w:rPr>
        <w:t xml:space="preserve">Μεσόγειο. </w:t>
      </w:r>
    </w:p>
    <w:p w14:paraId="4DA1E455"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 xml:space="preserve">Οι εξορύξεις υδρογονανθράκων σε τόσο μεγάλη έκταση της επικράτειας </w:t>
      </w:r>
      <w:proofErr w:type="spellStart"/>
      <w:r>
        <w:rPr>
          <w:rFonts w:eastAsia="Times New Roman"/>
          <w:szCs w:val="24"/>
        </w:rPr>
        <w:t>επαναθεμελιώνει</w:t>
      </w:r>
      <w:proofErr w:type="spellEnd"/>
      <w:r>
        <w:rPr>
          <w:rFonts w:eastAsia="Times New Roman"/>
          <w:szCs w:val="24"/>
        </w:rPr>
        <w:t xml:space="preserve"> τη θεμιτή άσκηση εθνικής κυριαρχίας και των εθνικών κυριαρχ</w:t>
      </w:r>
      <w:r>
        <w:rPr>
          <w:rFonts w:eastAsia="Times New Roman"/>
          <w:szCs w:val="24"/>
        </w:rPr>
        <w:t>ικών δικαιωμάτων της Ελληνικής Δημοκρατίας στις ίδιες πλουτοπαραγωγικές πηγές της. Οι υπογραφές των συμβάσεων μίσθωσης επιβεβαιώνουν την άσκηση των εθνικών κυριαρχικών δικαιωμάτων και την αναμενόμενη ωφέλεια στην οικονομική ανάπτυξη της χώρας.</w:t>
      </w:r>
    </w:p>
    <w:p w14:paraId="4DA1E456"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lastRenderedPageBreak/>
        <w:t>Όσον αφορά τ</w:t>
      </w:r>
      <w:r>
        <w:rPr>
          <w:rFonts w:eastAsia="Times New Roman"/>
          <w:szCs w:val="24"/>
        </w:rPr>
        <w:t>α στοιχεία της μίσθωσης, οι μισθωτές αναλαμβάνουν τις δαπάνες και τους κινδύνους των έργων καθ’ όλη τη διάρκεια του έργου. Τα προγράμματα και οι προϋπολογισμοί εκτελούνται από τον μισθωτή, εφόσον πριν έχουν υποβληθεί και εγκριθεί από τον εκμισθωτή. Ο μισθω</w:t>
      </w:r>
      <w:r>
        <w:rPr>
          <w:rFonts w:eastAsia="Times New Roman"/>
          <w:szCs w:val="24"/>
        </w:rPr>
        <w:t>τής διαθέτει όλα τα παραγωγικά μέσα, δηλαδή κεφάλαια, εξοπλισμό, τεχνικούς και γνώσεις, αναλαμβάνοντας όλους τους χρηματικούς κινδύνους είτε βρει είτε όχι εμπορεύσιμο κοίτασμα. Αφότου βρεθεί εκμεταλλεύσιμο κοίτασμα, ο μισθωτής το γνωστοποιεί στον εκμισθωτή</w:t>
      </w:r>
      <w:r>
        <w:rPr>
          <w:rFonts w:eastAsia="Times New Roman"/>
          <w:szCs w:val="24"/>
        </w:rPr>
        <w:t xml:space="preserve"> και από τούδε αναλαμβάνει την παραγωγή υδρογονανθράκων, καθώς και των παραπροϊόντων αυτών πλην της διύλισης και καταβάλλει στον εκμισθωτή το μίσθωμα και τους ανάλογους φόρους.</w:t>
      </w:r>
    </w:p>
    <w:p w14:paraId="4DA1E457"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lastRenderedPageBreak/>
        <w:t>Η σύμβαση της μίσθωσης έχει διάρκεια οχτώ έτη για την περίοδο των ερευνών και ε</w:t>
      </w:r>
      <w:r>
        <w:rPr>
          <w:rFonts w:eastAsia="Times New Roman"/>
          <w:szCs w:val="24"/>
        </w:rPr>
        <w:t>ίκοσι πέντε με τη δυνατότητα παράτασης δύο πενταετιών μετά την αποκάλυψη του εκμεταλλεύσιμου κοιτάσματος.</w:t>
      </w:r>
    </w:p>
    <w:p w14:paraId="4DA1E458"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 έσοδα για το </w:t>
      </w:r>
      <w:r>
        <w:rPr>
          <w:rFonts w:eastAsia="Times New Roman" w:cs="Times New Roman"/>
          <w:szCs w:val="24"/>
        </w:rPr>
        <w:t xml:space="preserve">δημόσιο </w:t>
      </w:r>
      <w:r>
        <w:rPr>
          <w:rFonts w:eastAsia="Times New Roman" w:cs="Times New Roman"/>
          <w:szCs w:val="24"/>
        </w:rPr>
        <w:t xml:space="preserve">ορίζονται από φόρους της τάξεως του 20% συν 5% περιφερειακούς φόρους από το μίσθωμα, τις στρεμματικές αποζημιώσεις και τα συμφωνηθέντα επιμέρους ανταλλάγματα. </w:t>
      </w:r>
    </w:p>
    <w:p w14:paraId="4DA1E459"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μίσθωμα οφείλεται στο </w:t>
      </w:r>
      <w:r>
        <w:rPr>
          <w:rFonts w:eastAsia="Times New Roman" w:cs="Times New Roman"/>
          <w:szCs w:val="24"/>
        </w:rPr>
        <w:t xml:space="preserve">δημόσιο </w:t>
      </w:r>
      <w:r>
        <w:rPr>
          <w:rFonts w:eastAsia="Times New Roman" w:cs="Times New Roman"/>
          <w:szCs w:val="24"/>
        </w:rPr>
        <w:t xml:space="preserve">ανεξαρτήτως της επίτευξης κέρδους ή όχι από τον μισθωτή, διότι </w:t>
      </w:r>
      <w:r>
        <w:rPr>
          <w:rFonts w:eastAsia="Times New Roman" w:cs="Times New Roman"/>
          <w:szCs w:val="24"/>
        </w:rPr>
        <w:t xml:space="preserve">συμφωνήθηκε σε ποσοστό επί των αναμενόμενων ποσοτήτων των </w:t>
      </w:r>
      <w:proofErr w:type="spellStart"/>
      <w:r>
        <w:rPr>
          <w:rFonts w:eastAsia="Times New Roman" w:cs="Times New Roman"/>
          <w:szCs w:val="24"/>
        </w:rPr>
        <w:t>εξορυσσόμενων</w:t>
      </w:r>
      <w:proofErr w:type="spellEnd"/>
      <w:r>
        <w:rPr>
          <w:rFonts w:eastAsia="Times New Roman" w:cs="Times New Roman"/>
          <w:szCs w:val="24"/>
        </w:rPr>
        <w:t xml:space="preserve"> υδρογονανθράκων. </w:t>
      </w:r>
    </w:p>
    <w:p w14:paraId="4DA1E45A"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Έχει προβλεφθεί με τον </w:t>
      </w:r>
      <w:r>
        <w:rPr>
          <w:rFonts w:eastAsia="Times New Roman" w:cs="Times New Roman"/>
          <w:szCs w:val="24"/>
        </w:rPr>
        <w:t>ν.</w:t>
      </w:r>
      <w:r>
        <w:rPr>
          <w:rFonts w:eastAsia="Times New Roman" w:cs="Times New Roman"/>
          <w:szCs w:val="24"/>
        </w:rPr>
        <w:t>4162/2013 η ίδρυση Εθνικού Λογαριασμού Κοινωνικής Αλληλεγγύης Γενεών για τη στήριξη της βιωσιμότητας του εθνικού ασφαλιστικού συστήματος, γεγ</w:t>
      </w:r>
      <w:r>
        <w:rPr>
          <w:rFonts w:eastAsia="Times New Roman" w:cs="Times New Roman"/>
          <w:szCs w:val="24"/>
        </w:rPr>
        <w:t xml:space="preserve">ονός το οποίο ακόμη δεν έχει υλοποιηθεί, βεβαίως. </w:t>
      </w:r>
    </w:p>
    <w:p w14:paraId="4DA1E45B"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Προβλέπεται, επίσης, από τις συμβάσεις ο μισθωτής να χρηματοδοτεί με συγκεκριμένο ποσό ετήσια την εκπαίδευση και την κατάρτιση στελεχικού δυναμικού του δημοσίου </w:t>
      </w:r>
      <w:r>
        <w:rPr>
          <w:rFonts w:eastAsia="Times New Roman" w:cs="Times New Roman"/>
          <w:szCs w:val="24"/>
        </w:rPr>
        <w:t>«</w:t>
      </w:r>
      <w:r>
        <w:rPr>
          <w:rFonts w:eastAsia="Times New Roman" w:cs="Times New Roman"/>
          <w:szCs w:val="24"/>
        </w:rPr>
        <w:t>ΕΔΕΥ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στους υδρογονάνθρακες, καθώς από τα έσοδα θα διατίθενται ποσά για τη διεξαγωγή ερευνητικών προγραμμάτων στην ενέργεια και στην αξιοποίηση γενικότερα του ορυκτού μας πλούτου. </w:t>
      </w:r>
    </w:p>
    <w:p w14:paraId="4DA1E45C"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Αξίζει να σημειωθεί πως οι κίνδυνοι δεν επιμερίζονται στο ελληνικό </w:t>
      </w:r>
      <w:r>
        <w:rPr>
          <w:rFonts w:eastAsia="Times New Roman" w:cs="Times New Roman"/>
          <w:szCs w:val="24"/>
        </w:rPr>
        <w:t xml:space="preserve">δημόσιο </w:t>
      </w:r>
      <w:r>
        <w:rPr>
          <w:rFonts w:eastAsia="Times New Roman" w:cs="Times New Roman"/>
          <w:szCs w:val="24"/>
        </w:rPr>
        <w:t>και τ</w:t>
      </w:r>
      <w:r>
        <w:rPr>
          <w:rFonts w:eastAsia="Times New Roman" w:cs="Times New Roman"/>
          <w:szCs w:val="24"/>
        </w:rPr>
        <w:t xml:space="preserve">α έσοδά του από τις μισθώσεις είναι εξασφαλισμένα και ανεξάρτητα του αποτελέσματος. </w:t>
      </w:r>
    </w:p>
    <w:p w14:paraId="4DA1E45D"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Όσον αφορά τα περιβαλλοντολογικά θέματα, η Ελλάδα έχει ενσωματώσει όλη τη σχετική ευρωπαϊκή νομοθεσία, που είναι και η αυστηρότερη διεθνώς και με διαφορά. Η σύμβαση μίσθωσ</w:t>
      </w:r>
      <w:r>
        <w:rPr>
          <w:rFonts w:eastAsia="Times New Roman" w:cs="Times New Roman"/>
          <w:szCs w:val="24"/>
        </w:rPr>
        <w:t xml:space="preserve">ης εμπεριέχει ένα αυστηρό πλέγμα διατάξεων και κανόνων που προστατεύουν πλήρως –πιστεύουμε- το περιβάλλον. Είναι το αυστηρότερο στην Ευρωπαϊκή Ένωση, όπως </w:t>
      </w:r>
      <w:proofErr w:type="spellStart"/>
      <w:r>
        <w:rPr>
          <w:rFonts w:eastAsia="Times New Roman" w:cs="Times New Roman"/>
          <w:szCs w:val="24"/>
        </w:rPr>
        <w:t>προείπα</w:t>
      </w:r>
      <w:proofErr w:type="spellEnd"/>
      <w:r>
        <w:rPr>
          <w:rFonts w:eastAsia="Times New Roman" w:cs="Times New Roman"/>
          <w:szCs w:val="24"/>
        </w:rPr>
        <w:t>. Θα πρέπει να τονίσουμε ότι δίνεται ιδιαίτερη σημασία και περιλαμβάνει τη νομοθεσία για την α</w:t>
      </w:r>
      <w:r>
        <w:rPr>
          <w:rFonts w:eastAsia="Times New Roman" w:cs="Times New Roman"/>
          <w:szCs w:val="24"/>
        </w:rPr>
        <w:t xml:space="preserve">σφάλεια των </w:t>
      </w:r>
      <w:proofErr w:type="spellStart"/>
      <w:r>
        <w:rPr>
          <w:rFonts w:eastAsia="Times New Roman" w:cs="Times New Roman"/>
          <w:szCs w:val="24"/>
        </w:rPr>
        <w:t>υπεράκτιων</w:t>
      </w:r>
      <w:proofErr w:type="spellEnd"/>
      <w:r>
        <w:rPr>
          <w:rFonts w:eastAsia="Times New Roman" w:cs="Times New Roman"/>
          <w:szCs w:val="24"/>
        </w:rPr>
        <w:t xml:space="preserve"> εγκαταστάσεων, </w:t>
      </w:r>
      <w:r>
        <w:rPr>
          <w:rFonts w:eastAsia="Times New Roman" w:cs="Times New Roman"/>
          <w:szCs w:val="24"/>
        </w:rPr>
        <w:t>ν.</w:t>
      </w:r>
      <w:r>
        <w:rPr>
          <w:rFonts w:eastAsia="Times New Roman" w:cs="Times New Roman"/>
          <w:szCs w:val="24"/>
        </w:rPr>
        <w:t xml:space="preserve">4409/2016, όπου ενσωματώνεται η </w:t>
      </w:r>
      <w:r>
        <w:rPr>
          <w:rFonts w:eastAsia="Times New Roman" w:cs="Times New Roman"/>
          <w:szCs w:val="24"/>
        </w:rPr>
        <w:t xml:space="preserve">οδηγία </w:t>
      </w:r>
      <w:r>
        <w:rPr>
          <w:rFonts w:eastAsia="Times New Roman" w:cs="Times New Roman"/>
          <w:szCs w:val="24"/>
        </w:rPr>
        <w:t xml:space="preserve">2013/30 της Ευρωπαϊκής Ένωσης. </w:t>
      </w:r>
    </w:p>
    <w:p w14:paraId="4DA1E45E"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περιέχει κα</w:t>
      </w:r>
      <w:r>
        <w:rPr>
          <w:rFonts w:eastAsia="Times New Roman" w:cs="Times New Roman"/>
          <w:szCs w:val="24"/>
        </w:rPr>
        <w:t>μ</w:t>
      </w:r>
      <w:r>
        <w:rPr>
          <w:rFonts w:eastAsia="Times New Roman" w:cs="Times New Roman"/>
          <w:szCs w:val="24"/>
        </w:rPr>
        <w:t>μία ευνοϊκή ρύθμιση σε περιβαλλοντολογικά ζητήματα υπέρ των μισθωτών. Τους υποχρεώνει σε απόλυτο σεβασμό των ελληνικών και ευρωπα</w:t>
      </w:r>
      <w:r>
        <w:rPr>
          <w:rFonts w:eastAsia="Times New Roman" w:cs="Times New Roman"/>
          <w:szCs w:val="24"/>
        </w:rPr>
        <w:t xml:space="preserve">ϊκών κανόνων, όχι μόνο επί της </w:t>
      </w:r>
      <w:r>
        <w:rPr>
          <w:rFonts w:eastAsia="Times New Roman" w:cs="Times New Roman"/>
          <w:szCs w:val="24"/>
        </w:rPr>
        <w:lastRenderedPageBreak/>
        <w:t xml:space="preserve">παρούσης νομοθεσίας, αλλά και της όποιας μελλοντικής αυστηρότερης θα επέλθει. </w:t>
      </w:r>
    </w:p>
    <w:p w14:paraId="4DA1E45F"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Πρέπει να τονίσουμε ότι υπάρχει </w:t>
      </w:r>
      <w:r>
        <w:rPr>
          <w:rFonts w:eastAsia="Times New Roman" w:cs="Times New Roman"/>
          <w:szCs w:val="24"/>
        </w:rPr>
        <w:t>κοινή υπουργική απόφαση</w:t>
      </w:r>
      <w:r>
        <w:rPr>
          <w:rFonts w:eastAsia="Times New Roman" w:cs="Times New Roman"/>
          <w:szCs w:val="24"/>
        </w:rPr>
        <w:t xml:space="preserve"> έγκρισης της στρατηγικής μελέτης περιβαλλοντολογικών επιπτώσεων για την έρευνα και εκμετάλ</w:t>
      </w:r>
      <w:r>
        <w:rPr>
          <w:rFonts w:eastAsia="Times New Roman" w:cs="Times New Roman"/>
          <w:szCs w:val="24"/>
        </w:rPr>
        <w:t xml:space="preserve">λευση υδρογονανθράκων σε έντεκα θαλάσσιες περιοχές του Ιονίου Πελάγους με ισχύ για όλη τη διάρκεια εφαρμογής του προγράμματος έρευνας και εκμετάλλευσης στην περιοχή του Ιονίου. </w:t>
      </w:r>
    </w:p>
    <w:p w14:paraId="4DA1E460"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Συνεπώς με βάση αυτή την </w:t>
      </w:r>
      <w:r>
        <w:rPr>
          <w:rFonts w:eastAsia="Times New Roman" w:cs="Times New Roman"/>
          <w:szCs w:val="24"/>
        </w:rPr>
        <w:t>κοινή υπουργική απόφαση</w:t>
      </w:r>
      <w:r>
        <w:rPr>
          <w:rFonts w:eastAsia="Times New Roman" w:cs="Times New Roman"/>
          <w:szCs w:val="24"/>
        </w:rPr>
        <w:t xml:space="preserve"> προβλέπονται όροι, περιορισμο</w:t>
      </w:r>
      <w:r>
        <w:rPr>
          <w:rFonts w:eastAsia="Times New Roman" w:cs="Times New Roman"/>
          <w:szCs w:val="24"/>
        </w:rPr>
        <w:t xml:space="preserve">ί και κατευθύνσεις που θα πρέπει να τηρούνται κατά την εξειδίκευση και υλοποίηση κάθε προγράμματος που θα αφορά τους υδρογονάνθρακες στην εν λόγω περιοχή. </w:t>
      </w:r>
    </w:p>
    <w:p w14:paraId="4DA1E461"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Ταυτόχρονα με τις διαδικασίες παραχώρησης τόσο χερσαίων περιοχών όσο και θαλάσσιων έχουν εκπονηθεί σ</w:t>
      </w:r>
      <w:r>
        <w:rPr>
          <w:rFonts w:eastAsia="Times New Roman" w:cs="Times New Roman"/>
          <w:szCs w:val="24"/>
        </w:rPr>
        <w:t xml:space="preserve">τρατηγικές μελέτες περιβαλλοντολογικών επιπτώσεων από το ΕΛΚΕΘΕ με φορέα ανάθεσης την αντίστοιχη Διεύθυνση του ΥΠΕΝ. </w:t>
      </w:r>
    </w:p>
    <w:p w14:paraId="4DA1E462"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Στην απόφαση έγκρισης της στρατηγικής μελέτης περιβαλλοντολογικών επιπτώσεων του Ιονίου, που καλύπτει γεωγραφικά το σύνολο των έντεκα περι</w:t>
      </w:r>
      <w:r>
        <w:rPr>
          <w:rFonts w:eastAsia="Times New Roman" w:cs="Times New Roman"/>
          <w:szCs w:val="24"/>
        </w:rPr>
        <w:t xml:space="preserve">οχών του δεύτερου διαγωνισμού, με σκοπό την πληρέστερη προστασία και </w:t>
      </w:r>
      <w:proofErr w:type="spellStart"/>
      <w:r>
        <w:rPr>
          <w:rFonts w:eastAsia="Times New Roman" w:cs="Times New Roman"/>
          <w:szCs w:val="24"/>
        </w:rPr>
        <w:t>αειφορική</w:t>
      </w:r>
      <w:proofErr w:type="spellEnd"/>
      <w:r>
        <w:rPr>
          <w:rFonts w:eastAsia="Times New Roman" w:cs="Times New Roman"/>
          <w:szCs w:val="24"/>
        </w:rPr>
        <w:t xml:space="preserve"> διαχείριση του περιβάλλοντος προβλέπεται η σύσταση διακριτής </w:t>
      </w:r>
      <w:r>
        <w:rPr>
          <w:rFonts w:eastAsia="Times New Roman" w:cs="Times New Roman"/>
          <w:szCs w:val="24"/>
        </w:rPr>
        <w:t>μονάδας περιβάλλοντος</w:t>
      </w:r>
      <w:r>
        <w:rPr>
          <w:rFonts w:eastAsia="Times New Roman" w:cs="Times New Roman"/>
          <w:szCs w:val="24"/>
        </w:rPr>
        <w:t xml:space="preserve">. </w:t>
      </w:r>
    </w:p>
    <w:p w14:paraId="4DA1E463"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λειτουργεί με αποκλειστική ευθύνη του φορέα στον οποίο έχει ανατεθεί το δικαίωμα έρευνας </w:t>
      </w:r>
      <w:r>
        <w:rPr>
          <w:rFonts w:eastAsia="Times New Roman" w:cs="Times New Roman"/>
          <w:szCs w:val="24"/>
        </w:rPr>
        <w:t xml:space="preserve">και εκμετάλλευσης, ενώ θα επιβλέπεται από την Αρχή Σχεδιασμού. </w:t>
      </w:r>
    </w:p>
    <w:p w14:paraId="4DA1E464"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Θα διαθέτει τις ευθύνες και αρμοδιότητες εντός του οργανογράμματος που είναι απαραίτητες για την αποτελεσματική παρέμβαση κατά το στάδιο του σχεδιασμού, της υλοποίησης και της λειτουργίας κάθε</w:t>
      </w:r>
      <w:r>
        <w:rPr>
          <w:rFonts w:eastAsia="Times New Roman" w:cs="Times New Roman"/>
          <w:szCs w:val="24"/>
        </w:rPr>
        <w:t xml:space="preserve"> έργου. </w:t>
      </w:r>
    </w:p>
    <w:p w14:paraId="4DA1E465"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Προσανατολίζεται σε καθήκοντα περιβάλλοντος, τα οποία μπορούν να συνδυάζονται μόνο με θέματα ασφάλειας και υγιεινής. </w:t>
      </w:r>
    </w:p>
    <w:p w14:paraId="4DA1E466"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Στελεχώνεται με επαρκές σε πλήθος και κατάρτιση προσωπικό. Διαθέτει υποδομές και πόρους απαραίτητους για την αποτελεσματική λειτο</w:t>
      </w:r>
      <w:r>
        <w:rPr>
          <w:rFonts w:eastAsia="Times New Roman" w:cs="Times New Roman"/>
          <w:szCs w:val="24"/>
        </w:rPr>
        <w:t xml:space="preserve">υργία της. Ενημερώνεται διαρκώς για τις τεχνολογίες αιχμής που αναπτύσσονται και εφαρμόζονται διεθνώς. </w:t>
      </w:r>
    </w:p>
    <w:p w14:paraId="4DA1E467"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Επιπλέον, η </w:t>
      </w:r>
      <w:r>
        <w:rPr>
          <w:rFonts w:eastAsia="Times New Roman" w:cs="Times New Roman"/>
          <w:szCs w:val="24"/>
        </w:rPr>
        <w:t xml:space="preserve">μονάδα περιβάλλοντος </w:t>
      </w:r>
      <w:r>
        <w:rPr>
          <w:rFonts w:eastAsia="Times New Roman" w:cs="Times New Roman"/>
          <w:szCs w:val="24"/>
        </w:rPr>
        <w:t>θα αποτελεί σύνδεσμο επί όλων των περιβαλλοντολογικών θεμάτων με τις τοπικές κοινωνίες και τις αρμόδιες υπηρεσίες της α</w:t>
      </w:r>
      <w:r>
        <w:rPr>
          <w:rFonts w:eastAsia="Times New Roman" w:cs="Times New Roman"/>
          <w:szCs w:val="24"/>
        </w:rPr>
        <w:t xml:space="preserve">ντίστοιχης </w:t>
      </w:r>
      <w:r>
        <w:rPr>
          <w:rFonts w:eastAsia="Times New Roman" w:cs="Times New Roman"/>
          <w:szCs w:val="24"/>
        </w:rPr>
        <w:t>διοίκησης</w:t>
      </w:r>
      <w:r>
        <w:rPr>
          <w:rFonts w:eastAsia="Times New Roman" w:cs="Times New Roman"/>
          <w:szCs w:val="24"/>
        </w:rPr>
        <w:t xml:space="preserve">. </w:t>
      </w:r>
    </w:p>
    <w:p w14:paraId="4DA1E468"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σύμβαση –και εδώ θα το τονίσω- για το «Μπλοκ 2» στο Ιόνιο με την «</w:t>
      </w:r>
      <w:r>
        <w:rPr>
          <w:rFonts w:eastAsia="Times New Roman" w:cs="Times New Roman"/>
          <w:szCs w:val="24"/>
          <w:lang w:val="en-US"/>
        </w:rPr>
        <w:t>Total</w:t>
      </w:r>
      <w:r>
        <w:rPr>
          <w:rFonts w:eastAsia="Times New Roman" w:cs="Times New Roman"/>
          <w:szCs w:val="24"/>
        </w:rPr>
        <w:t>-</w:t>
      </w:r>
      <w:r>
        <w:rPr>
          <w:rFonts w:eastAsia="Times New Roman" w:cs="Times New Roman"/>
          <w:szCs w:val="24"/>
          <w:lang w:val="en-US"/>
        </w:rPr>
        <w:t>Edison</w:t>
      </w:r>
      <w:r>
        <w:rPr>
          <w:rFonts w:eastAsia="Times New Roman" w:cs="Times New Roman"/>
          <w:szCs w:val="24"/>
        </w:rPr>
        <w:t>-ΕΛΠΕ» πιστεύουμε ότι αποτελεί μια συμφωνία-πρότυπο, αντικείμενο μιας εκτενούς διαπραγμάτευσης που ανοίγει έναν δρόμο για συμφωνίες που θα επακολουθήσουν</w:t>
      </w:r>
      <w:r>
        <w:rPr>
          <w:rFonts w:eastAsia="Times New Roman" w:cs="Times New Roman"/>
          <w:szCs w:val="24"/>
        </w:rPr>
        <w:t xml:space="preserve">. </w:t>
      </w:r>
    </w:p>
    <w:p w14:paraId="4DA1E469"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τα άρθρα των συμβάσεων μίσθωσης, στο άρθρο 1 μεταξύ άλλων τονίζεται ότι οι δαπάνες και οι κίνδυνοι της διεξαγωγής εργασιών πετρελαίου βαρύνουν αποκλειστικά τον μισθωτή. </w:t>
      </w:r>
    </w:p>
    <w:p w14:paraId="4DA1E46A"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Στα άρθρα 2 και 3 αναφέρεται ότι η χρονική διάρκεια του βασικού σχεδίου </w:t>
      </w:r>
      <w:r>
        <w:rPr>
          <w:rFonts w:eastAsia="Times New Roman" w:cs="Times New Roman"/>
          <w:szCs w:val="24"/>
        </w:rPr>
        <w:t xml:space="preserve">ερευνών ορίζεται στα επτά έτη, με δυνατότητα παράτασης που δεν υπερβαίνει τα οκτώ έτη. Επίσης, περιγράφονται οι υποχρεώσεις του μισθωτή για κάθε στάδιο των εργασιών. </w:t>
      </w:r>
    </w:p>
    <w:p w14:paraId="4DA1E46B"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άρθρο 4 έχουμε αναφορά στην Τεχνική Συμβουλευτική Επιτροπή που συγκροτούν από κοινού </w:t>
      </w:r>
      <w:r>
        <w:rPr>
          <w:rFonts w:eastAsia="Times New Roman" w:cs="Times New Roman"/>
          <w:szCs w:val="24"/>
        </w:rPr>
        <w:t xml:space="preserve">το </w:t>
      </w:r>
      <w:r>
        <w:rPr>
          <w:rFonts w:eastAsia="Times New Roman" w:cs="Times New Roman"/>
          <w:szCs w:val="24"/>
        </w:rPr>
        <w:t xml:space="preserve">δημόσιο </w:t>
      </w:r>
      <w:r>
        <w:rPr>
          <w:rFonts w:eastAsia="Times New Roman" w:cs="Times New Roman"/>
          <w:szCs w:val="24"/>
        </w:rPr>
        <w:t xml:space="preserve">και ο μισθωτής, </w:t>
      </w:r>
      <w:r>
        <w:rPr>
          <w:rFonts w:eastAsia="Times New Roman" w:cs="Times New Roman"/>
          <w:szCs w:val="24"/>
        </w:rPr>
        <w:lastRenderedPageBreak/>
        <w:t xml:space="preserve">ενώ στο άρθρο 5 περιγράφεται η διαδικασία με την οποία κάθε χρόνο ο μισθωτής υποβάλλει το τεχνικό πρόγραμμα και τον αντίστοιχο προϋπολογισμό. </w:t>
      </w:r>
    </w:p>
    <w:p w14:paraId="4DA1E46C"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άρθρο 6 ορίζει τους όρους και τις προϋποθέσεις με τις οποίες ο μισθωτής δικαιούται </w:t>
      </w:r>
      <w:r>
        <w:rPr>
          <w:rFonts w:eastAsia="Times New Roman" w:cs="Times New Roman"/>
          <w:szCs w:val="24"/>
        </w:rPr>
        <w:t xml:space="preserve">να παραιτηθεί από το δικαίωμα έρευνας του συνόλου της περιοχής ή τμήματος αυτής. Σε αυτό το άρθρο αναφέρεται, επίσης και η υποχρέωση του μισθωτή να προβαίνει σε καθορισμό της επιστρεφόμενης περιοχής, τηρώντας προϋποθέσεις του άρθρου 9.1 αυτής της σύμβασης </w:t>
      </w:r>
      <w:r>
        <w:rPr>
          <w:rFonts w:eastAsia="Times New Roman" w:cs="Times New Roman"/>
          <w:szCs w:val="24"/>
        </w:rPr>
        <w:t>και λαμβάνοντας κάθε αναγκαίο μέτρο</w:t>
      </w:r>
      <w:r>
        <w:rPr>
          <w:rFonts w:eastAsia="Times New Roman" w:cs="Times New Roman"/>
          <w:szCs w:val="24"/>
        </w:rPr>
        <w:t>,</w:t>
      </w:r>
      <w:r>
        <w:rPr>
          <w:rFonts w:eastAsia="Times New Roman" w:cs="Times New Roman"/>
          <w:szCs w:val="24"/>
        </w:rPr>
        <w:t xml:space="preserve"> για να αποτρέψει κινδύνους στο περιβάλλον, στην ανθρώπινη ζωή, ή την περιουσία. </w:t>
      </w:r>
    </w:p>
    <w:p w14:paraId="4DA1E46D"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Στο άρθρο 7 καθορίζονται οι ενέργειες και οι υποχρεώσεις του μισθωτή, σε περίπτωση που αποκαλυφθούν υδρογονάνθρακες στην περιοχή της έρευν</w:t>
      </w:r>
      <w:r>
        <w:rPr>
          <w:rFonts w:eastAsia="Times New Roman" w:cs="Times New Roman"/>
          <w:szCs w:val="24"/>
        </w:rPr>
        <w:t xml:space="preserve">ας. </w:t>
      </w:r>
    </w:p>
    <w:p w14:paraId="4DA1E46E"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άρθρο 8 ορίζεται ότι, εφόσον ισχύει το άρθρο 7 και ο μισθωτής περνάει στο στάδιο της εκμετάλλευσης πλέον, αυτό έχει διάρκεια είκοσι πέντε χρόνια με δυνατότητα δύο παρατάσεων για κάθε πέντε χρόνια εκάστη. </w:t>
      </w:r>
    </w:p>
    <w:p w14:paraId="4DA1E46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Στο άρθρο 11 ορίζεται το ενδεχόμενο αποκάλ</w:t>
      </w:r>
      <w:r>
        <w:rPr>
          <w:rFonts w:eastAsia="Times New Roman" w:cs="Times New Roman"/>
          <w:szCs w:val="24"/>
        </w:rPr>
        <w:t>υψης κοιτασμάτων υδρογονανθράκων εκτός της περιοχής έρευνας που έχει δοθεί στον μισθωτή και εντός περιοχής που έχει δοθεί από το δημόσιο σε κάποιον άλλον ανάδοχο. Τους επιβά</w:t>
      </w:r>
      <w:r>
        <w:rPr>
          <w:rFonts w:eastAsia="Times New Roman" w:cs="Times New Roman"/>
          <w:szCs w:val="24"/>
        </w:rPr>
        <w:t>λ</w:t>
      </w:r>
      <w:r>
        <w:rPr>
          <w:rFonts w:eastAsia="Times New Roman" w:cs="Times New Roman"/>
          <w:szCs w:val="24"/>
        </w:rPr>
        <w:t>λει να καταρτίσουν και να υποβάλουν στον αρμόδιο Υπουργό, πρόγραμμα ενοποίησης της</w:t>
      </w:r>
      <w:r>
        <w:rPr>
          <w:rFonts w:eastAsia="Times New Roman" w:cs="Times New Roman"/>
          <w:szCs w:val="24"/>
        </w:rPr>
        <w:t xml:space="preserve"> έρευνας και της εκμετάλλευσης του κοιτάσματος.</w:t>
      </w:r>
    </w:p>
    <w:p w14:paraId="4DA1E47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Το άρθρο 12 είναι σημαντικό για την περιβαλλοντική νομολογία. Επιβάλλει στον μισθωτή υποχρέωση τήρησης της περιβαλλοντικής νομοθεσίας και θέτει υποχρεώσεις σε σχέση με την υποβολή περιβαλλοντικών εκθέσεων και</w:t>
      </w:r>
      <w:r>
        <w:rPr>
          <w:rFonts w:eastAsia="Times New Roman" w:cs="Times New Roman"/>
          <w:szCs w:val="24"/>
        </w:rPr>
        <w:t xml:space="preserve"> την αντιμετώπιση τυχόν ατυχημάτων. Δίνεται ιδιαίτερη σημασία και περιλαμβάνει τη νομοθεσία για την ασφάλεια των </w:t>
      </w:r>
      <w:proofErr w:type="spellStart"/>
      <w:r>
        <w:rPr>
          <w:rFonts w:eastAsia="Times New Roman" w:cs="Times New Roman"/>
          <w:szCs w:val="24"/>
        </w:rPr>
        <w:t>υπεράκτιων</w:t>
      </w:r>
      <w:proofErr w:type="spellEnd"/>
      <w:r>
        <w:rPr>
          <w:rFonts w:eastAsia="Times New Roman" w:cs="Times New Roman"/>
          <w:szCs w:val="24"/>
        </w:rPr>
        <w:t xml:space="preserve"> εγκαταστάσεων, </w:t>
      </w:r>
      <w:r>
        <w:rPr>
          <w:rFonts w:eastAsia="Times New Roman" w:cs="Times New Roman"/>
          <w:szCs w:val="24"/>
        </w:rPr>
        <w:t>ν.</w:t>
      </w:r>
      <w:r>
        <w:rPr>
          <w:rFonts w:eastAsia="Times New Roman" w:cs="Times New Roman"/>
          <w:szCs w:val="24"/>
        </w:rPr>
        <w:t xml:space="preserve">4409/2016 που ενσωματώνει την </w:t>
      </w:r>
      <w:r>
        <w:rPr>
          <w:rFonts w:eastAsia="Times New Roman" w:cs="Times New Roman"/>
          <w:szCs w:val="24"/>
        </w:rPr>
        <w:t xml:space="preserve">οδηγία </w:t>
      </w:r>
      <w:r>
        <w:rPr>
          <w:rFonts w:eastAsia="Times New Roman" w:cs="Times New Roman"/>
          <w:szCs w:val="24"/>
        </w:rPr>
        <w:t>2013/30 της Ευρωπαϊκής Ένωσης.</w:t>
      </w:r>
    </w:p>
    <w:p w14:paraId="4DA1E47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Το άρθρο 13 ορίζει τη μέθοδο υπολογισμού και τη</w:t>
      </w:r>
      <w:r>
        <w:rPr>
          <w:rFonts w:eastAsia="Times New Roman" w:cs="Times New Roman"/>
          <w:szCs w:val="24"/>
        </w:rPr>
        <w:t xml:space="preserve"> διαδικασία καταβολής του ετήσιου μισθώματος, το οποίο μπορεί να είναι είτε σε είδος είτε σε χρήμα. </w:t>
      </w:r>
    </w:p>
    <w:p w14:paraId="4DA1E47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Στο άρθρο 14 ρυθμίζονται τα φορολογικά θέματα. Ο κάθε </w:t>
      </w:r>
      <w:proofErr w:type="spellStart"/>
      <w:r>
        <w:rPr>
          <w:rFonts w:eastAsia="Times New Roman" w:cs="Times New Roman"/>
          <w:szCs w:val="24"/>
        </w:rPr>
        <w:t>συνμισθωτής</w:t>
      </w:r>
      <w:proofErr w:type="spellEnd"/>
      <w:r>
        <w:rPr>
          <w:rFonts w:eastAsia="Times New Roman" w:cs="Times New Roman"/>
          <w:szCs w:val="24"/>
        </w:rPr>
        <w:t xml:space="preserve"> υπόκειται σε ειδικό φόρο εισοδήματος, με συντελεστή 20%, καθώς και σε περιφερειακό φόρο, με συντελεστή 5%, χωρίς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 πρόσθετη τακτική ή έκτακτη εισφορά, τέλος ή επιβάρυνση οποιασδήποτε φύ</w:t>
      </w:r>
      <w:r>
        <w:rPr>
          <w:rFonts w:eastAsia="Times New Roman" w:cs="Times New Roman"/>
          <w:szCs w:val="24"/>
        </w:rPr>
        <w:t xml:space="preserve">σεως υπέρ του δημοσίου ή οποιουδήποτε τρίτου. </w:t>
      </w:r>
    </w:p>
    <w:p w14:paraId="4DA1E47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Στο άρθρο 15 ορίζονται τα πρόσθετα ανταλλάγματα, πέρα από το μίσθωμα δηλαδή, που είναι υποχρεωμένος ο μισθωτής να καταβάλει προς το δημόσιο. Αυτά μπορεί να είναι στρεμματικές αποζημιώσεις και άλλα. Για πρώτη φ</w:t>
      </w:r>
      <w:r>
        <w:rPr>
          <w:rFonts w:eastAsia="Times New Roman" w:cs="Times New Roman"/>
          <w:szCs w:val="24"/>
        </w:rPr>
        <w:t>ορά επίσης, προβλέπει το αντάλλαγμα πρώτης παραγωγής</w:t>
      </w:r>
      <w:r>
        <w:rPr>
          <w:rFonts w:eastAsia="Times New Roman" w:cs="Times New Roman"/>
          <w:szCs w:val="24"/>
        </w:rPr>
        <w:t>,</w:t>
      </w:r>
      <w:r>
        <w:rPr>
          <w:rFonts w:eastAsia="Times New Roman" w:cs="Times New Roman"/>
          <w:szCs w:val="24"/>
        </w:rPr>
        <w:t xml:space="preserve"> που ορίζεται στο 1.000.000 ευρώ. </w:t>
      </w:r>
    </w:p>
    <w:p w14:paraId="4DA1E47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Το άρθρο 21 ορίζει τους όρους και τη διαδικασία</w:t>
      </w:r>
      <w:r>
        <w:rPr>
          <w:rFonts w:eastAsia="Times New Roman" w:cs="Times New Roman"/>
          <w:szCs w:val="24"/>
        </w:rPr>
        <w:t>,</w:t>
      </w:r>
      <w:r>
        <w:rPr>
          <w:rFonts w:eastAsia="Times New Roman" w:cs="Times New Roman"/>
          <w:szCs w:val="24"/>
        </w:rPr>
        <w:t xml:space="preserve"> με την οποία το δημόσιο μπορεί να θεωρήσει έκπτωτο τον μισθωτή</w:t>
      </w:r>
      <w:r>
        <w:rPr>
          <w:rFonts w:eastAsia="Times New Roman" w:cs="Times New Roman"/>
          <w:szCs w:val="24"/>
        </w:rPr>
        <w:t xml:space="preserve">, </w:t>
      </w:r>
      <w:r>
        <w:rPr>
          <w:rFonts w:eastAsia="Times New Roman" w:cs="Times New Roman"/>
          <w:szCs w:val="24"/>
        </w:rPr>
        <w:t>σε περίπτωση παραβίασης των όρων της συμφωνίας από μέρο</w:t>
      </w:r>
      <w:r>
        <w:rPr>
          <w:rFonts w:eastAsia="Times New Roman" w:cs="Times New Roman"/>
          <w:szCs w:val="24"/>
        </w:rPr>
        <w:t xml:space="preserve">υς του και παράλληλα, με το άρθρο 22 γίνονται γνωστά τα δικαιώματα του </w:t>
      </w:r>
      <w:r>
        <w:rPr>
          <w:rFonts w:eastAsia="Times New Roman" w:cs="Times New Roman"/>
          <w:szCs w:val="24"/>
        </w:rPr>
        <w:lastRenderedPageBreak/>
        <w:t xml:space="preserve">δημοσίου σε μία αντίστοιχη περίπτωση. Το άρθρο 23 ορίζει τη διαδικασία επίλυσης διαφορών μεταξύ δημοσίου και μισθωτού. Εμπεριέχονται επίσης και επτά παραρτήματα. </w:t>
      </w:r>
    </w:p>
    <w:p w14:paraId="4DA1E47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Τελειώνοντας, θα ήθελα</w:t>
      </w:r>
      <w:r>
        <w:rPr>
          <w:rFonts w:eastAsia="Times New Roman" w:cs="Times New Roman"/>
          <w:szCs w:val="24"/>
        </w:rPr>
        <w:t xml:space="preserve"> να παρατηρήσω κάποια πράγματα</w:t>
      </w:r>
      <w:r>
        <w:rPr>
          <w:rFonts w:eastAsia="Times New Roman" w:cs="Times New Roman"/>
          <w:szCs w:val="24"/>
        </w:rPr>
        <w:t>,</w:t>
      </w:r>
      <w:r>
        <w:rPr>
          <w:rFonts w:eastAsia="Times New Roman" w:cs="Times New Roman"/>
          <w:szCs w:val="24"/>
        </w:rPr>
        <w:t xml:space="preserve"> που σημειώθηκαν κατά τη συζήτηση πριν δύο ημέρες στην </w:t>
      </w:r>
      <w:r>
        <w:rPr>
          <w:rFonts w:eastAsia="Times New Roman" w:cs="Times New Roman"/>
          <w:szCs w:val="24"/>
        </w:rPr>
        <w:t>επιτροπή</w:t>
      </w:r>
      <w:r>
        <w:rPr>
          <w:rFonts w:eastAsia="Times New Roman" w:cs="Times New Roman"/>
          <w:szCs w:val="24"/>
        </w:rPr>
        <w:t xml:space="preserve">. Κυρώνουμε τη σύμβαση με την </w:t>
      </w:r>
      <w:r>
        <w:rPr>
          <w:rFonts w:eastAsia="Times New Roman" w:cs="Times New Roman"/>
          <w:szCs w:val="24"/>
        </w:rPr>
        <w:t>«</w:t>
      </w:r>
      <w:r>
        <w:rPr>
          <w:rFonts w:eastAsia="Times New Roman" w:cs="Times New Roman"/>
          <w:szCs w:val="24"/>
          <w:lang w:val="en-US"/>
        </w:rPr>
        <w:t>TOTAL</w:t>
      </w:r>
      <w:r>
        <w:rPr>
          <w:rFonts w:eastAsia="Times New Roman" w:cs="Times New Roman"/>
          <w:szCs w:val="24"/>
        </w:rPr>
        <w:t>»</w:t>
      </w:r>
      <w:r>
        <w:rPr>
          <w:rFonts w:eastAsia="Times New Roman" w:cs="Times New Roman"/>
          <w:szCs w:val="24"/>
        </w:rPr>
        <w:t xml:space="preserve"> σε τέσσερις μήνες, που είναι ένας εντελώς καινούργιος διαγωνισμός και στο μεσοδιάστημα</w:t>
      </w:r>
      <w:r>
        <w:rPr>
          <w:rFonts w:eastAsia="Times New Roman" w:cs="Times New Roman"/>
          <w:szCs w:val="24"/>
        </w:rPr>
        <w:t>,</w:t>
      </w:r>
      <w:r>
        <w:rPr>
          <w:rFonts w:eastAsia="Times New Roman" w:cs="Times New Roman"/>
          <w:szCs w:val="24"/>
        </w:rPr>
        <w:t xml:space="preserve"> από τις υπογραφές μέχρι σήμερα, εμεί</w:t>
      </w:r>
      <w:r>
        <w:rPr>
          <w:rFonts w:eastAsia="Times New Roman" w:cs="Times New Roman"/>
          <w:szCs w:val="24"/>
        </w:rPr>
        <w:t>ς ενεργοποιήσαμε και την ΕΔΕΥ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μια νεκρή εταιρεία μέχρι πρόσφατα, στην οποία</w:t>
      </w:r>
      <w:r>
        <w:rPr>
          <w:rFonts w:eastAsia="Times New Roman" w:cs="Times New Roman"/>
          <w:szCs w:val="24"/>
        </w:rPr>
        <w:t>,</w:t>
      </w:r>
      <w:r>
        <w:rPr>
          <w:rFonts w:eastAsia="Times New Roman" w:cs="Times New Roman"/>
          <w:szCs w:val="24"/>
        </w:rPr>
        <w:t xml:space="preserve"> πρώτον</w:t>
      </w:r>
      <w:r>
        <w:rPr>
          <w:rFonts w:eastAsia="Times New Roman" w:cs="Times New Roman"/>
          <w:szCs w:val="24"/>
        </w:rPr>
        <w:t>,</w:t>
      </w:r>
      <w:r>
        <w:rPr>
          <w:rFonts w:eastAsia="Times New Roman" w:cs="Times New Roman"/>
          <w:szCs w:val="24"/>
        </w:rPr>
        <w:t xml:space="preserve"> δώσαμε υπόσταση και δεύτερον</w:t>
      </w:r>
      <w:r>
        <w:rPr>
          <w:rFonts w:eastAsia="Times New Roman" w:cs="Times New Roman"/>
          <w:szCs w:val="24"/>
        </w:rPr>
        <w:t>,</w:t>
      </w:r>
      <w:r>
        <w:rPr>
          <w:rFonts w:eastAsia="Times New Roman" w:cs="Times New Roman"/>
          <w:szCs w:val="24"/>
        </w:rPr>
        <w:t xml:space="preserve"> μεταφέραμε όλο το αρχείο από την υπηρεσία του Υπουργείου προς αυτήν. Άρα, το να κυρώσουμε τις συμβάσεις έχοντας ενεργοποιήσει τον φορέα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θα τις διαχειρίζεται, κάθε άλλο παρά αδυναμία ή καθυστέρηση από τη μεριά μας δείχνει.</w:t>
      </w:r>
    </w:p>
    <w:p w14:paraId="4DA1E47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Ένα δεύτερο σημείο είναι ότι ο νόμος στην Ελλάδα προβλέπει δύο μοντέλα. Το πρώτο είναι αυτό</w:t>
      </w:r>
      <w:r>
        <w:rPr>
          <w:rFonts w:eastAsia="Times New Roman" w:cs="Times New Roman"/>
          <w:szCs w:val="24"/>
        </w:rPr>
        <w:t>,</w:t>
      </w:r>
      <w:r>
        <w:rPr>
          <w:rFonts w:eastAsia="Times New Roman" w:cs="Times New Roman"/>
          <w:szCs w:val="24"/>
        </w:rPr>
        <w:t xml:space="preserve"> με το οποίο το δημόσιο έχει ωφέλεια από την έρευνα και παραγωγή υδρογον</w:t>
      </w:r>
      <w:r>
        <w:rPr>
          <w:rFonts w:eastAsia="Times New Roman" w:cs="Times New Roman"/>
          <w:szCs w:val="24"/>
        </w:rPr>
        <w:t xml:space="preserve">ανθράκων, αλλά δεν συμμετέχει στην εκμετάλλευση, το </w:t>
      </w:r>
      <w:r>
        <w:rPr>
          <w:rFonts w:eastAsia="Times New Roman" w:cs="Times New Roman"/>
          <w:szCs w:val="24"/>
          <w:lang w:val="en-US"/>
        </w:rPr>
        <w:t>L</w:t>
      </w:r>
      <w:r>
        <w:rPr>
          <w:rFonts w:eastAsia="Times New Roman" w:cs="Times New Roman"/>
          <w:szCs w:val="24"/>
          <w:lang w:val="en-US"/>
        </w:rPr>
        <w:t>ease</w:t>
      </w:r>
      <w:r>
        <w:rPr>
          <w:rFonts w:eastAsia="Times New Roman" w:cs="Times New Roman"/>
          <w:szCs w:val="24"/>
        </w:rPr>
        <w:t xml:space="preserve"> </w:t>
      </w:r>
      <w:r>
        <w:rPr>
          <w:rFonts w:eastAsia="Times New Roman" w:cs="Times New Roman"/>
          <w:szCs w:val="24"/>
          <w:lang w:val="en-US"/>
        </w:rPr>
        <w:t>Agreement</w:t>
      </w:r>
      <w:r>
        <w:rPr>
          <w:rFonts w:eastAsia="Times New Roman" w:cs="Times New Roman"/>
          <w:szCs w:val="24"/>
        </w:rPr>
        <w:t>. Όλες οι συμβάσεις</w:t>
      </w:r>
      <w:r w:rsidRPr="001E567D">
        <w:rPr>
          <w:rFonts w:eastAsia="Times New Roman" w:cs="Times New Roman"/>
          <w:szCs w:val="24"/>
        </w:rPr>
        <w:t>,</w:t>
      </w:r>
      <w:r>
        <w:rPr>
          <w:rFonts w:eastAsia="Times New Roman" w:cs="Times New Roman"/>
          <w:szCs w:val="24"/>
        </w:rPr>
        <w:t xml:space="preserve"> που έχουν γίνει μέχρι σήμερα είναι με βάση αυτή τη διαδικασία και πιστεύουμε ότι είναι ορθή, γιατί η χώρα μας δεν έχει κα</w:t>
      </w:r>
      <w:r>
        <w:rPr>
          <w:rFonts w:eastAsia="Times New Roman" w:cs="Times New Roman"/>
          <w:szCs w:val="24"/>
        </w:rPr>
        <w:t>μ</w:t>
      </w:r>
      <w:r>
        <w:rPr>
          <w:rFonts w:eastAsia="Times New Roman" w:cs="Times New Roman"/>
          <w:szCs w:val="24"/>
        </w:rPr>
        <w:t>μία εμπειρία επί τούτου.</w:t>
      </w:r>
    </w:p>
    <w:p w14:paraId="4DA1E47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Το δεύτερο μοντέλο, που είναι το </w:t>
      </w:r>
      <w:r>
        <w:rPr>
          <w:rFonts w:eastAsia="Times New Roman" w:cs="Times New Roman"/>
          <w:szCs w:val="24"/>
          <w:lang w:val="en-US"/>
        </w:rPr>
        <w:t>Production</w:t>
      </w:r>
      <w:r>
        <w:rPr>
          <w:rFonts w:eastAsia="Times New Roman" w:cs="Times New Roman"/>
          <w:szCs w:val="24"/>
        </w:rPr>
        <w:t xml:space="preserve"> </w:t>
      </w:r>
      <w:r>
        <w:rPr>
          <w:rFonts w:eastAsia="Times New Roman" w:cs="Times New Roman"/>
          <w:szCs w:val="24"/>
          <w:lang w:val="en-US"/>
        </w:rPr>
        <w:t>Sharing</w:t>
      </w:r>
      <w:r>
        <w:rPr>
          <w:rFonts w:eastAsia="Times New Roman" w:cs="Times New Roman"/>
          <w:szCs w:val="24"/>
        </w:rPr>
        <w:t xml:space="preserve"> </w:t>
      </w:r>
      <w:r>
        <w:rPr>
          <w:rFonts w:eastAsia="Times New Roman" w:cs="Times New Roman"/>
          <w:szCs w:val="24"/>
          <w:lang w:val="en-US"/>
        </w:rPr>
        <w:t>Agreement</w:t>
      </w:r>
      <w:r>
        <w:rPr>
          <w:rFonts w:eastAsia="Times New Roman" w:cs="Times New Roman"/>
          <w:szCs w:val="24"/>
        </w:rPr>
        <w:t xml:space="preserve">, όπου το δημόσιο συμμετέχει στην εκμετάλλευση και μοιράζεται επομένως το ρίσκο της επένδυσης και τα οφέλη της, είναι ένα </w:t>
      </w:r>
      <w:r>
        <w:rPr>
          <w:rFonts w:eastAsia="Times New Roman" w:cs="Times New Roman"/>
          <w:szCs w:val="24"/>
        </w:rPr>
        <w:lastRenderedPageBreak/>
        <w:t>δεύτερο στάδιο που απλά πρέπει και είμαστε υποχρεωμένοι να το δούμε. Ο νό</w:t>
      </w:r>
      <w:r>
        <w:rPr>
          <w:rFonts w:eastAsia="Times New Roman" w:cs="Times New Roman"/>
          <w:szCs w:val="24"/>
        </w:rPr>
        <w:t>μος μ</w:t>
      </w:r>
      <w:r>
        <w:rPr>
          <w:rFonts w:eastAsia="Times New Roman" w:cs="Times New Roman"/>
          <w:szCs w:val="24"/>
        </w:rPr>
        <w:t>ά</w:t>
      </w:r>
      <w:r>
        <w:rPr>
          <w:rFonts w:eastAsia="Times New Roman" w:cs="Times New Roman"/>
          <w:szCs w:val="24"/>
        </w:rPr>
        <w:t>ς δίνει και αυτή τη δυνατότητα.</w:t>
      </w:r>
    </w:p>
    <w:p w14:paraId="4DA1E47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Σας ευχαριστώ, κύριοι συνάδελφοι, για την υπομονή σας.</w:t>
      </w:r>
    </w:p>
    <w:p w14:paraId="4DA1E479" w14:textId="77777777" w:rsidR="00B641FB" w:rsidRDefault="00934C92">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4DA1E47A"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τον κ. Δημητριάδη.</w:t>
      </w:r>
    </w:p>
    <w:p w14:paraId="4DA1E47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Η Νέα Δημοκρατία ζήτησε να αλλάξει λίγο </w:t>
      </w:r>
      <w:r>
        <w:rPr>
          <w:rFonts w:eastAsia="Times New Roman" w:cs="Times New Roman"/>
          <w:szCs w:val="24"/>
        </w:rPr>
        <w:t xml:space="preserve">η σειρά και οι συνάδελφοι </w:t>
      </w:r>
      <w:proofErr w:type="spellStart"/>
      <w:r>
        <w:rPr>
          <w:rFonts w:eastAsia="Times New Roman" w:cs="Times New Roman"/>
          <w:szCs w:val="24"/>
        </w:rPr>
        <w:t>απεδέχθησαν</w:t>
      </w:r>
      <w:proofErr w:type="spellEnd"/>
      <w:r>
        <w:rPr>
          <w:rFonts w:eastAsia="Times New Roman" w:cs="Times New Roman"/>
          <w:szCs w:val="24"/>
        </w:rPr>
        <w:t xml:space="preserve">. Θα μιλήσει τώρα ο κ. </w:t>
      </w:r>
      <w:proofErr w:type="spellStart"/>
      <w:r>
        <w:rPr>
          <w:rFonts w:eastAsia="Times New Roman" w:cs="Times New Roman"/>
          <w:szCs w:val="24"/>
        </w:rPr>
        <w:t>Αρβανιτίδης</w:t>
      </w:r>
      <w:proofErr w:type="spellEnd"/>
      <w:r>
        <w:rPr>
          <w:rFonts w:eastAsia="Times New Roman" w:cs="Times New Roman"/>
          <w:szCs w:val="24"/>
        </w:rPr>
        <w:t xml:space="preserve">, θα ακολουθήσει ο κ. </w:t>
      </w:r>
      <w:proofErr w:type="spellStart"/>
      <w:r>
        <w:rPr>
          <w:rFonts w:eastAsia="Times New Roman" w:cs="Times New Roman"/>
          <w:szCs w:val="24"/>
        </w:rPr>
        <w:t>Σαχινίδης</w:t>
      </w:r>
      <w:proofErr w:type="spellEnd"/>
      <w:r>
        <w:rPr>
          <w:rFonts w:eastAsia="Times New Roman" w:cs="Times New Roman"/>
          <w:szCs w:val="24"/>
        </w:rPr>
        <w:t xml:space="preserve"> και έπειτα ο κ. Κατσαφάδος. </w:t>
      </w:r>
    </w:p>
    <w:p w14:paraId="4DA1E47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Αρβανιτίδης</w:t>
      </w:r>
      <w:proofErr w:type="spellEnd"/>
      <w:r>
        <w:rPr>
          <w:rFonts w:eastAsia="Times New Roman" w:cs="Times New Roman"/>
          <w:szCs w:val="24"/>
        </w:rPr>
        <w:t xml:space="preserve">, εισηγητής της Δημοκρατικής Συμπαράταξης </w:t>
      </w:r>
      <w:r>
        <w:rPr>
          <w:rFonts w:eastAsia="Times New Roman" w:cs="Times New Roman"/>
        </w:rPr>
        <w:t>ΠΑΣΟΚ</w:t>
      </w:r>
      <w:r>
        <w:rPr>
          <w:rFonts w:eastAsia="Times New Roman" w:cs="Times New Roman"/>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για δέκα πέντε λεπτά.</w:t>
      </w:r>
    </w:p>
    <w:p w14:paraId="4DA1E47D"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ΓΕΩΡΓΙΟΣ ΑΡΒΑΝΙΤ</w:t>
      </w:r>
      <w:r>
        <w:rPr>
          <w:rFonts w:eastAsia="Times New Roman" w:cs="Times New Roman"/>
          <w:b/>
          <w:szCs w:val="24"/>
        </w:rPr>
        <w:t xml:space="preserve">ΙΔΗΣ: </w:t>
      </w:r>
      <w:r>
        <w:rPr>
          <w:rFonts w:eastAsia="Times New Roman" w:cs="Times New Roman"/>
          <w:szCs w:val="24"/>
        </w:rPr>
        <w:t xml:space="preserve">Κύριε Πρόεδρε, κύριε Υπουργέ, κυρίες και κύριοι συνάδελφοι, ζούμε ίσως ή παρακολουθούμε την πιο αλλοπρόσαλλη </w:t>
      </w:r>
      <w:r>
        <w:rPr>
          <w:rFonts w:eastAsia="Times New Roman" w:cs="Times New Roman"/>
          <w:szCs w:val="24"/>
        </w:rPr>
        <w:t>Κ</w:t>
      </w:r>
      <w:r>
        <w:rPr>
          <w:rFonts w:eastAsia="Times New Roman" w:cs="Times New Roman"/>
          <w:szCs w:val="24"/>
        </w:rPr>
        <w:t xml:space="preserve">υβέρνηση της Μεταπολίτευσης, μία Κυβέρνηση που πορεύεται με οδηγό τη λαϊκή ρήση «με λένε ρίζα και όπως θέλω τα γυρίζω». </w:t>
      </w:r>
    </w:p>
    <w:p w14:paraId="4DA1E47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Προτείνατε και νομο</w:t>
      </w:r>
      <w:r>
        <w:rPr>
          <w:rFonts w:eastAsia="Times New Roman" w:cs="Times New Roman"/>
          <w:szCs w:val="24"/>
        </w:rPr>
        <w:t>θετήσατε επίδομα ενοικίου για τους εξωκοινοβουλευτικούς Υπουργούς και μετά μας λέτε ότι η διάταξη δεν είναι ηθική και θα την πάρετε πίσω. Προτείνατε και νομοθετήσατε</w:t>
      </w:r>
      <w:r>
        <w:rPr>
          <w:rFonts w:eastAsia="Times New Roman" w:cs="Times New Roman"/>
          <w:szCs w:val="24"/>
        </w:rPr>
        <w:t>,</w:t>
      </w:r>
      <w:r>
        <w:rPr>
          <w:rFonts w:eastAsia="Times New Roman" w:cs="Times New Roman"/>
          <w:szCs w:val="24"/>
        </w:rPr>
        <w:t xml:space="preserve"> οι συνοδείες των Υπουργών να μένουν σε </w:t>
      </w:r>
      <w:proofErr w:type="spellStart"/>
      <w:r>
        <w:rPr>
          <w:rFonts w:eastAsia="Times New Roman" w:cs="Times New Roman"/>
          <w:szCs w:val="24"/>
        </w:rPr>
        <w:t>πεντάστερα</w:t>
      </w:r>
      <w:proofErr w:type="spellEnd"/>
      <w:r>
        <w:rPr>
          <w:rFonts w:eastAsia="Times New Roman" w:cs="Times New Roman"/>
          <w:szCs w:val="24"/>
        </w:rPr>
        <w:t xml:space="preserve"> και νομίζω ότι είναι θέμα χρόνου να έρθ</w:t>
      </w:r>
      <w:r>
        <w:rPr>
          <w:rFonts w:eastAsia="Times New Roman" w:cs="Times New Roman"/>
          <w:szCs w:val="24"/>
        </w:rPr>
        <w:t xml:space="preserve">ετε να το </w:t>
      </w:r>
      <w:r>
        <w:rPr>
          <w:rFonts w:eastAsia="Times New Roman" w:cs="Times New Roman"/>
          <w:szCs w:val="24"/>
        </w:rPr>
        <w:t>«</w:t>
      </w:r>
      <w:proofErr w:type="spellStart"/>
      <w:r>
        <w:rPr>
          <w:rFonts w:eastAsia="Times New Roman" w:cs="Times New Roman"/>
          <w:szCs w:val="24"/>
        </w:rPr>
        <w:t>ξεψηφίσετε</w:t>
      </w:r>
      <w:proofErr w:type="spellEnd"/>
      <w:r>
        <w:rPr>
          <w:rFonts w:eastAsia="Times New Roman" w:cs="Times New Roman"/>
          <w:szCs w:val="24"/>
        </w:rPr>
        <w:t>»</w:t>
      </w:r>
      <w:r>
        <w:rPr>
          <w:rFonts w:eastAsia="Times New Roman" w:cs="Times New Roman"/>
          <w:szCs w:val="24"/>
        </w:rPr>
        <w:t xml:space="preserve"> στη Βουλή.</w:t>
      </w:r>
    </w:p>
    <w:p w14:paraId="4DA1E47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Φέρατε στη Βουλή για κύρωση τέσσερις πολύ σημαντικές συμβάσεις</w:t>
      </w:r>
      <w:r>
        <w:rPr>
          <w:rFonts w:eastAsia="Times New Roman" w:cs="Times New Roman"/>
          <w:szCs w:val="24"/>
        </w:rPr>
        <w:t>,</w:t>
      </w:r>
      <w:r>
        <w:rPr>
          <w:rFonts w:eastAsia="Times New Roman" w:cs="Times New Roman"/>
          <w:szCs w:val="24"/>
        </w:rPr>
        <w:t xml:space="preserve"> για έρευνα υδρογονανθράκων, την ώρα που ένας Υπουργός, που μόλις ήρθε φεύγει και ένας αγαπητός συνάδελφος της </w:t>
      </w:r>
      <w:r>
        <w:rPr>
          <w:rFonts w:eastAsia="Times New Roman" w:cs="Times New Roman"/>
          <w:szCs w:val="24"/>
        </w:rPr>
        <w:lastRenderedPageBreak/>
        <w:t>Πλειοψηφίας δηλώνουν ότι θα τις καταψηφίσουν. Το</w:t>
      </w:r>
      <w:r>
        <w:rPr>
          <w:rFonts w:eastAsia="Times New Roman" w:cs="Times New Roman"/>
          <w:szCs w:val="24"/>
        </w:rPr>
        <w:t xml:space="preserve"> δήλωσαν, βέβαια, κατόπιν εορτής, όταν είδαν ότι υπάρχει πλειοψηφία στη Βουλή</w:t>
      </w:r>
      <w:r>
        <w:rPr>
          <w:rFonts w:eastAsia="Times New Roman" w:cs="Times New Roman"/>
          <w:szCs w:val="24"/>
        </w:rPr>
        <w:t>,</w:t>
      </w:r>
      <w:r>
        <w:rPr>
          <w:rFonts w:eastAsia="Times New Roman" w:cs="Times New Roman"/>
          <w:szCs w:val="24"/>
        </w:rPr>
        <w:t xml:space="preserve"> για να περάσει το νομοσχέδιο. Γνωστές πρακτικές, γιατί πάνω απ’ όλα</w:t>
      </w:r>
      <w:r>
        <w:rPr>
          <w:rFonts w:eastAsia="Times New Roman" w:cs="Times New Roman"/>
          <w:szCs w:val="24"/>
        </w:rPr>
        <w:t>,</w:t>
      </w:r>
      <w:r>
        <w:rPr>
          <w:rFonts w:eastAsia="Times New Roman" w:cs="Times New Roman"/>
          <w:szCs w:val="24"/>
        </w:rPr>
        <w:t xml:space="preserve"> φαίνεται ότι είναι </w:t>
      </w:r>
      <w:r>
        <w:rPr>
          <w:rFonts w:eastAsia="Times New Roman" w:cs="Times New Roman"/>
          <w:szCs w:val="24"/>
        </w:rPr>
        <w:t>«</w:t>
      </w:r>
      <w:r>
        <w:rPr>
          <w:rFonts w:eastAsia="Times New Roman" w:cs="Times New Roman"/>
          <w:szCs w:val="24"/>
        </w:rPr>
        <w:t>η καρέκλα</w:t>
      </w:r>
      <w:r>
        <w:rPr>
          <w:rFonts w:eastAsia="Times New Roman" w:cs="Times New Roman"/>
          <w:szCs w:val="24"/>
        </w:rPr>
        <w:t>»</w:t>
      </w:r>
      <w:r>
        <w:rPr>
          <w:rFonts w:eastAsia="Times New Roman" w:cs="Times New Roman"/>
          <w:szCs w:val="24"/>
        </w:rPr>
        <w:t>. Δεν πρόκειται κανείς να κουνηθεί από αυτήν. Όποια συμπεριφορά, λοιπόν, είναι</w:t>
      </w:r>
      <w:r>
        <w:rPr>
          <w:rFonts w:eastAsia="Times New Roman" w:cs="Times New Roman"/>
          <w:szCs w:val="24"/>
        </w:rPr>
        <w:t xml:space="preserve"> αποδεκτή, αλλά νομίζω ότι πρέπει να σοβαρευτούμε.</w:t>
      </w:r>
    </w:p>
    <w:p w14:paraId="4DA1E48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Είμαστε σήμερα εδώ, γιατί η παράταξή μας μπήκε μπροστάρης σε μία εθνική προσπάθεια</w:t>
      </w:r>
      <w:r>
        <w:rPr>
          <w:rFonts w:eastAsia="Times New Roman" w:cs="Times New Roman"/>
          <w:szCs w:val="24"/>
        </w:rPr>
        <w:t>,</w:t>
      </w:r>
      <w:r>
        <w:rPr>
          <w:rFonts w:eastAsia="Times New Roman" w:cs="Times New Roman"/>
          <w:szCs w:val="24"/>
        </w:rPr>
        <w:t xml:space="preserve"> που λέγεται έρευνα και παραγωγή υδρογονανθράκων στην Ελλάδα. Είμαστε υπερήφανοι</w:t>
      </w:r>
      <w:r>
        <w:rPr>
          <w:rFonts w:eastAsia="Times New Roman" w:cs="Times New Roman"/>
          <w:szCs w:val="24"/>
        </w:rPr>
        <w:t>,</w:t>
      </w:r>
      <w:r>
        <w:rPr>
          <w:rFonts w:eastAsia="Times New Roman" w:cs="Times New Roman"/>
          <w:szCs w:val="24"/>
        </w:rPr>
        <w:t xml:space="preserve"> γιατί ανοίξαμε τον δρόμο</w:t>
      </w:r>
      <w:r>
        <w:rPr>
          <w:rFonts w:eastAsia="Times New Roman" w:cs="Times New Roman"/>
          <w:szCs w:val="24"/>
        </w:rPr>
        <w:t>,</w:t>
      </w:r>
      <w:r>
        <w:rPr>
          <w:rFonts w:eastAsia="Times New Roman" w:cs="Times New Roman"/>
          <w:szCs w:val="24"/>
        </w:rPr>
        <w:t xml:space="preserve"> ψηφίζοντας τα </w:t>
      </w:r>
      <w:r>
        <w:rPr>
          <w:rFonts w:eastAsia="Times New Roman" w:cs="Times New Roman"/>
          <w:szCs w:val="24"/>
        </w:rPr>
        <w:t>προηγούμενα χρόνια, επί κυβερνήσεων ΠΑΣΟΚ –ο Γιάννης Μανιάτης είναι εδώ- το απαραίτητο νομοθετικό πλαίσιο με σωστή προετοιμασία και δουλειά γι’ αυτή την εθνική και όχι κομματική υπόθεση.</w:t>
      </w:r>
    </w:p>
    <w:p w14:paraId="4DA1E48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Και είναι εθνική υπόθεση</w:t>
      </w:r>
      <w:r>
        <w:rPr>
          <w:rFonts w:eastAsia="Times New Roman" w:cs="Times New Roman"/>
          <w:szCs w:val="24"/>
        </w:rPr>
        <w:t>,</w:t>
      </w:r>
      <w:r>
        <w:rPr>
          <w:rFonts w:eastAsia="Times New Roman" w:cs="Times New Roman"/>
          <w:szCs w:val="24"/>
        </w:rPr>
        <w:t xml:space="preserve"> γιατί η αξιοποίηση των υδρογονανθράκων εντά</w:t>
      </w:r>
      <w:r>
        <w:rPr>
          <w:rFonts w:eastAsia="Times New Roman" w:cs="Times New Roman"/>
          <w:szCs w:val="24"/>
        </w:rPr>
        <w:t>σσεται στο εθνικό σχέδιο παραγωγικής ανασυγκρότησης</w:t>
      </w:r>
      <w:r>
        <w:rPr>
          <w:rFonts w:eastAsia="Times New Roman" w:cs="Times New Roman"/>
          <w:szCs w:val="24"/>
        </w:rPr>
        <w:t>,</w:t>
      </w:r>
      <w:r>
        <w:rPr>
          <w:rFonts w:eastAsia="Times New Roman" w:cs="Times New Roman"/>
          <w:szCs w:val="24"/>
        </w:rPr>
        <w:t xml:space="preserve"> που πρέπει να αποκτήσει η χώρα. Παρά το γεγονός ότι ο ΣΥΡΙΖΑ ήταν αντίθετος, φαίνεται ότι το ’χει η μοίρα του</w:t>
      </w:r>
      <w:r>
        <w:rPr>
          <w:rFonts w:eastAsia="Times New Roman" w:cs="Times New Roman"/>
          <w:szCs w:val="24"/>
        </w:rPr>
        <w:t xml:space="preserve"> -</w:t>
      </w:r>
      <w:r>
        <w:rPr>
          <w:rFonts w:eastAsia="Times New Roman" w:cs="Times New Roman"/>
          <w:szCs w:val="24"/>
        </w:rPr>
        <w:t xml:space="preserve">όπως είπα στην </w:t>
      </w:r>
      <w:r>
        <w:rPr>
          <w:rFonts w:eastAsia="Times New Roman" w:cs="Times New Roman"/>
          <w:szCs w:val="24"/>
        </w:rPr>
        <w:t>επιτροπή-</w:t>
      </w:r>
      <w:r>
        <w:rPr>
          <w:rFonts w:eastAsia="Times New Roman" w:cs="Times New Roman"/>
          <w:szCs w:val="24"/>
        </w:rPr>
        <w:t xml:space="preserve"> να εφαρμόζει και να νομοθετεί αυτά που απέφευγε και καταψήφιζε. </w:t>
      </w:r>
    </w:p>
    <w:p w14:paraId="4DA1E482"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Θέ</w:t>
      </w:r>
      <w:r>
        <w:rPr>
          <w:rFonts w:eastAsia="Times New Roman" w:cs="Times New Roman"/>
          <w:szCs w:val="24"/>
        </w:rPr>
        <w:t>λω, όμως, σήμερα να είμαι ενωτικός και όχι διχαστικός, διότι η αξιοποίηση των υδρογονανθράκων μάς αναβαθμίζει γεωπολιτικά, μας βάζει με άλλους όρους στον χάρτη της νοτιοανατολικής Ευρώπης. Αυτή είναι η μία διάσταση των σημερινών συμβάσεων</w:t>
      </w:r>
      <w:r>
        <w:rPr>
          <w:rFonts w:eastAsia="Times New Roman" w:cs="Times New Roman"/>
          <w:szCs w:val="24"/>
        </w:rPr>
        <w:t>,</w:t>
      </w:r>
      <w:r>
        <w:rPr>
          <w:rFonts w:eastAsia="Times New Roman" w:cs="Times New Roman"/>
          <w:szCs w:val="24"/>
        </w:rPr>
        <w:t xml:space="preserve"> που ψηφίζουμε, η</w:t>
      </w:r>
      <w:r>
        <w:rPr>
          <w:rFonts w:eastAsia="Times New Roman" w:cs="Times New Roman"/>
          <w:szCs w:val="24"/>
        </w:rPr>
        <w:t xml:space="preserve"> γεωπολιτική τους σημασία. Η δεύτερη εξαιρετικά σημαντική είναι η αναπτυξιακή τους σημασία. Και οι δύο διαστάσεις μαζί, η γεωπολιτική και η αναπτυξιακή, στην περίπτωση που τα </w:t>
      </w:r>
      <w:r>
        <w:rPr>
          <w:rFonts w:eastAsia="Times New Roman" w:cs="Times New Roman"/>
          <w:szCs w:val="24"/>
        </w:rPr>
        <w:lastRenderedPageBreak/>
        <w:t>αποτελέσματα από τις έρευνες είναι θετικά, θα διαμορφώσουν μια άλλη Ελλάδα, θα βά</w:t>
      </w:r>
      <w:r>
        <w:rPr>
          <w:rFonts w:eastAsia="Times New Roman" w:cs="Times New Roman"/>
          <w:szCs w:val="24"/>
        </w:rPr>
        <w:t>λουν τις βάσεις</w:t>
      </w:r>
      <w:r>
        <w:rPr>
          <w:rFonts w:eastAsia="Times New Roman" w:cs="Times New Roman"/>
          <w:szCs w:val="24"/>
        </w:rPr>
        <w:t>,</w:t>
      </w:r>
      <w:r>
        <w:rPr>
          <w:rFonts w:eastAsia="Times New Roman" w:cs="Times New Roman"/>
          <w:szCs w:val="24"/>
        </w:rPr>
        <w:t xml:space="preserve"> για να συνεχίσουμε τις έρευνες υδρογονανθράκων και σε άλλες περιοχές στο προσεχές μέλλον. Θα διαμορφώσουν μια Ελλάδα</w:t>
      </w:r>
      <w:r>
        <w:rPr>
          <w:rFonts w:eastAsia="Times New Roman" w:cs="Times New Roman"/>
          <w:szCs w:val="24"/>
        </w:rPr>
        <w:t>,</w:t>
      </w:r>
      <w:r>
        <w:rPr>
          <w:rFonts w:eastAsia="Times New Roman" w:cs="Times New Roman"/>
          <w:szCs w:val="24"/>
        </w:rPr>
        <w:t xml:space="preserve"> που δεν θα αιμορραγεί από τη φυγή των νέων της στο εξωτερικό, μια Ελλάδα που θα παράγει πραγματικό πλούτο, μια Ελλάδα</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θα μπορεί να χρηματοδοτήσει την ανάπτυξη με δικά της κεφάλαια, χωρίς να στέκεται με το χέρι απλωμένο διαρκώς.</w:t>
      </w:r>
    </w:p>
    <w:p w14:paraId="4DA1E483"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Θέλω, αγαπητοί συνάδελφοι, να ξεκινήσω με τη γεωπολιτική διάσταση των συμβάσεων. Η κύρωσή τους από τη Βουλή των Ελλήνων σηματοδοτεί τη βούληση τ</w:t>
      </w:r>
      <w:r>
        <w:rPr>
          <w:rFonts w:eastAsia="Times New Roman" w:cs="Times New Roman"/>
          <w:szCs w:val="24"/>
        </w:rPr>
        <w:t xml:space="preserve">ης πατρίδας μας να προχωρήσει αποφασιστικά στην πλήρη άσκηση των κυριαρχικών της δικαιωμάτων, όχι μόνο στο Ιόνιο και στη δυτική Ελλάδα, αλλά και σε όποιες </w:t>
      </w:r>
      <w:r>
        <w:rPr>
          <w:rFonts w:eastAsia="Times New Roman" w:cs="Times New Roman"/>
          <w:szCs w:val="24"/>
        </w:rPr>
        <w:lastRenderedPageBreak/>
        <w:t>άλλες περιοχές της ελληνικής ΑΟΖ και της ηπειρωτικής Ελλάδας κριθεί ότι αυτό είναι σκόπιμο.</w:t>
      </w:r>
    </w:p>
    <w:p w14:paraId="4DA1E484"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κύρωση </w:t>
      </w:r>
      <w:r>
        <w:rPr>
          <w:rFonts w:eastAsia="Times New Roman" w:cs="Times New Roman"/>
          <w:szCs w:val="24"/>
        </w:rPr>
        <w:t>των τεσσάρων αυτών συμβάσεων δείχνει ότι η Ελλάδα προχωρά και στέλνει μηνύματα. Δεν πρέπει να επιτρέψουμε το στήσιμο γκρίζων ζωνών ούτε στο Αιγαίο ούτε πουθενά αλλού. Ένα κοινό ενεργειακό δόγμα μεταξύ Ελλάδας και Κύπρου</w:t>
      </w:r>
      <w:r>
        <w:rPr>
          <w:rFonts w:eastAsia="Times New Roman" w:cs="Times New Roman"/>
          <w:szCs w:val="24"/>
        </w:rPr>
        <w:t>,</w:t>
      </w:r>
      <w:r>
        <w:rPr>
          <w:rFonts w:eastAsia="Times New Roman" w:cs="Times New Roman"/>
          <w:szCs w:val="24"/>
        </w:rPr>
        <w:t xml:space="preserve"> με τις απαραίτητες συνεννοήσεις μέσ</w:t>
      </w:r>
      <w:r>
        <w:rPr>
          <w:rFonts w:eastAsia="Times New Roman" w:cs="Times New Roman"/>
          <w:szCs w:val="24"/>
        </w:rPr>
        <w:t>α στην Ευρωπαϊκή Ένωση</w:t>
      </w:r>
      <w:r>
        <w:rPr>
          <w:rFonts w:eastAsia="Times New Roman" w:cs="Times New Roman"/>
          <w:szCs w:val="24"/>
        </w:rPr>
        <w:t>,</w:t>
      </w:r>
      <w:r>
        <w:rPr>
          <w:rFonts w:eastAsia="Times New Roman" w:cs="Times New Roman"/>
          <w:szCs w:val="24"/>
        </w:rPr>
        <w:t xml:space="preserve"> θα καταδείξει ότι τα ενεργειακά κοιτάσματα και στις δυο αυτές χώρες είναι ευρωπαϊκά κοιτάσματα, με ό,τι αυτό συνεπάγεται. </w:t>
      </w:r>
    </w:p>
    <w:p w14:paraId="4DA1E485"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Έρχομαι τώρα στην αναπτυξιακή διάσταση. Αν τα αποτελέσματα των ερευνών που θα προκύψουν μετά από εφτά, οκτώ χ</w:t>
      </w:r>
      <w:r>
        <w:rPr>
          <w:rFonts w:eastAsia="Times New Roman" w:cs="Times New Roman"/>
          <w:szCs w:val="24"/>
        </w:rPr>
        <w:t>ρόνια είναι ενθαρρυντικά, θα μιλάμε για μια ιστορική, αναπτυξιακή ευ</w:t>
      </w:r>
      <w:r>
        <w:rPr>
          <w:rFonts w:eastAsia="Times New Roman" w:cs="Times New Roman"/>
          <w:szCs w:val="24"/>
        </w:rPr>
        <w:lastRenderedPageBreak/>
        <w:t>καιρία, εθνική και τοπική. Αυτή η ευκαιρία δεν πρέπει να πάει χαμένη. Η Ελλάδα, πέρα από ενεργειακός κόμβος και σταυροδρόμι, μπορεί να εξελιχθεί σε πετρελαιοπαραγωγό χώρα. Και μπορεί να μη</w:t>
      </w:r>
      <w:r>
        <w:rPr>
          <w:rFonts w:eastAsia="Times New Roman" w:cs="Times New Roman"/>
          <w:szCs w:val="24"/>
        </w:rPr>
        <w:t xml:space="preserve">ν γίνουμε από τη μια μέρα στην άλλη Σαουδική Αραβία, αλλά τουλάχιστον ενισχύουμε την ενεργειακή μας αυτάρκεια. </w:t>
      </w:r>
    </w:p>
    <w:p w14:paraId="4DA1E486"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Αν θέλουμε να έχουμε αναπτυξιακή προοπτική, δεν μπορούμε να συνεχίσουμε να είμαστε εξαρτημένοι, στον βαθμό που είμαστε τώρα, από τις εισαγωγές κ</w:t>
      </w:r>
      <w:r>
        <w:rPr>
          <w:rFonts w:eastAsia="Times New Roman" w:cs="Times New Roman"/>
          <w:szCs w:val="24"/>
        </w:rPr>
        <w:t>αυσίμων και άλλων ενεργειακών προϊόντων. Ο χρόνος, τα έσοδα και η περιβαλλοντολογική προστασία είναι τρεις λέξεις κλειδιά της επιτυχίας, όχι μόνο αυτών των συμβάσεων</w:t>
      </w:r>
      <w:r>
        <w:rPr>
          <w:rFonts w:eastAsia="Times New Roman" w:cs="Times New Roman"/>
          <w:szCs w:val="24"/>
        </w:rPr>
        <w:t>,</w:t>
      </w:r>
      <w:r>
        <w:rPr>
          <w:rFonts w:eastAsia="Times New Roman" w:cs="Times New Roman"/>
          <w:szCs w:val="24"/>
        </w:rPr>
        <w:t xml:space="preserve"> αλλά και όλων όσων θα ακολουθήσουν το επόμενο διάστημα. Πρέπει να σχεδιάσουμε προσεκτικά </w:t>
      </w:r>
      <w:r>
        <w:rPr>
          <w:rFonts w:eastAsia="Times New Roman" w:cs="Times New Roman"/>
          <w:szCs w:val="24"/>
        </w:rPr>
        <w:t xml:space="preserve">τα επόμενα βήματα και να εξηγήσουμε στους πολίτες τι θέλουμε να κάνουμε. </w:t>
      </w:r>
    </w:p>
    <w:p w14:paraId="4DA1E487"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Σας ζήτησα στην </w:t>
      </w:r>
      <w:r>
        <w:rPr>
          <w:rFonts w:eastAsia="Times New Roman" w:cs="Times New Roman"/>
          <w:szCs w:val="24"/>
        </w:rPr>
        <w:t>επιτροπή</w:t>
      </w:r>
      <w:r>
        <w:rPr>
          <w:rFonts w:eastAsia="Times New Roman" w:cs="Times New Roman"/>
          <w:szCs w:val="24"/>
        </w:rPr>
        <w:t>, κύριε Υπουργέ, να ενημερώσετε τη Βουλή και τους πολίτες για το πόσα χρόνια πιστεύετε ότι θα χρειαστεί η έρευνα για την εξόρυξη μέχρι την πλήρη λειτουργία τη</w:t>
      </w:r>
      <w:r>
        <w:rPr>
          <w:rFonts w:eastAsia="Times New Roman" w:cs="Times New Roman"/>
          <w:szCs w:val="24"/>
        </w:rPr>
        <w:t>ς. Σας ζήτησα, αν γνωρίζετε, να μας δώσετε εκτιμήσεις για το ύψος των εσόδων</w:t>
      </w:r>
      <w:r>
        <w:rPr>
          <w:rFonts w:eastAsia="Times New Roman" w:cs="Times New Roman"/>
          <w:szCs w:val="24"/>
        </w:rPr>
        <w:t>,</w:t>
      </w:r>
      <w:r>
        <w:rPr>
          <w:rFonts w:eastAsia="Times New Roman" w:cs="Times New Roman"/>
          <w:szCs w:val="24"/>
        </w:rPr>
        <w:t xml:space="preserve"> στα οποία στοχεύουμε. Και φυσικά</w:t>
      </w:r>
      <w:r>
        <w:rPr>
          <w:rFonts w:eastAsia="Times New Roman" w:cs="Times New Roman"/>
          <w:szCs w:val="24"/>
        </w:rPr>
        <w:t>,</w:t>
      </w:r>
      <w:r>
        <w:rPr>
          <w:rFonts w:eastAsia="Times New Roman" w:cs="Times New Roman"/>
          <w:szCs w:val="24"/>
        </w:rPr>
        <w:t xml:space="preserve"> να δώσετε εγγυήσεις για τη διασφάλιση του φυσικού και πολιτιστικού μας περιβάλλοντος.</w:t>
      </w:r>
    </w:p>
    <w:p w14:paraId="4DA1E488"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Η Κυβέρνηση, κύριε Υπουργέ</w:t>
      </w:r>
      <w:r>
        <w:rPr>
          <w:rFonts w:eastAsia="Times New Roman" w:cs="Times New Roman"/>
          <w:szCs w:val="24"/>
        </w:rPr>
        <w:t xml:space="preserve"> -</w:t>
      </w:r>
      <w:r>
        <w:rPr>
          <w:rFonts w:eastAsia="Times New Roman" w:cs="Times New Roman"/>
          <w:szCs w:val="24"/>
        </w:rPr>
        <w:t>και πιστεύω να συμφωνείτε</w:t>
      </w:r>
      <w:r>
        <w:rPr>
          <w:rFonts w:eastAsia="Times New Roman" w:cs="Times New Roman"/>
          <w:szCs w:val="24"/>
        </w:rPr>
        <w:t>-</w:t>
      </w:r>
      <w:r>
        <w:rPr>
          <w:rFonts w:eastAsia="Times New Roman" w:cs="Times New Roman"/>
          <w:szCs w:val="24"/>
        </w:rPr>
        <w:t xml:space="preserve"> πρέ</w:t>
      </w:r>
      <w:r>
        <w:rPr>
          <w:rFonts w:eastAsia="Times New Roman" w:cs="Times New Roman"/>
          <w:szCs w:val="24"/>
        </w:rPr>
        <w:t>πει να τρέξει. Πρέπει να τρέξετε τις διαδικασίες πιο γρήγορα, καθώς το ενδιαφέρον των μεγάλων πετρελαϊκών εταιρειών είναι έντονο, ιδιαίτερα για τα οικόπεδα της Πελοποννήσου και της Κρήτης. Νομίζω ότι θα ήταν χρήσιμο να μας δώσετε έναν χάρτη των επόμενων κι</w:t>
      </w:r>
      <w:r>
        <w:rPr>
          <w:rFonts w:eastAsia="Times New Roman" w:cs="Times New Roman"/>
          <w:szCs w:val="24"/>
        </w:rPr>
        <w:t>νήσεων της Κυβέρνησή σας στο θέμα αυτό.</w:t>
      </w:r>
    </w:p>
    <w:p w14:paraId="4DA1E489"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Θα πρέπει</w:t>
      </w:r>
      <w:r>
        <w:rPr>
          <w:rFonts w:eastAsia="Times New Roman" w:cs="Times New Roman"/>
          <w:szCs w:val="24"/>
        </w:rPr>
        <w:t>,</w:t>
      </w:r>
      <w:r>
        <w:rPr>
          <w:rFonts w:eastAsia="Times New Roman" w:cs="Times New Roman"/>
          <w:szCs w:val="24"/>
        </w:rPr>
        <w:t xml:space="preserve"> εμείς να ξαναδούμε και την </w:t>
      </w:r>
      <w:r>
        <w:rPr>
          <w:rFonts w:eastAsia="Times New Roman" w:cs="Times New Roman"/>
          <w:szCs w:val="24"/>
        </w:rPr>
        <w:t xml:space="preserve">πιθανή </w:t>
      </w:r>
      <w:r>
        <w:rPr>
          <w:rFonts w:eastAsia="Times New Roman" w:cs="Times New Roman"/>
          <w:szCs w:val="24"/>
        </w:rPr>
        <w:t xml:space="preserve">αξιοποίηση </w:t>
      </w:r>
      <w:r>
        <w:rPr>
          <w:rFonts w:eastAsia="Times New Roman" w:cs="Times New Roman"/>
          <w:szCs w:val="24"/>
        </w:rPr>
        <w:t>των κοιτασμάτων φυσικού αερίου, όπως αυτό στην Επανομή της Θεσσαλονίκης, τα οποία έχουν βρεθεί τη δεκαετία του ’80, με βάση και τις δυνατότητες που μας δίνει η σύγχρονη τεχνολογία. Κάτι που δεν μπορούσαμε να το κάνουμε τότε, ίσως να μπορούμε να το σχεδιάσο</w:t>
      </w:r>
      <w:r>
        <w:rPr>
          <w:rFonts w:eastAsia="Times New Roman" w:cs="Times New Roman"/>
          <w:szCs w:val="24"/>
        </w:rPr>
        <w:t xml:space="preserve">υμε και να το κάνουμε τώρα. </w:t>
      </w:r>
    </w:p>
    <w:p w14:paraId="4DA1E48A"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θεσα</w:t>
      </w:r>
      <w:r>
        <w:rPr>
          <w:rFonts w:eastAsia="Times New Roman" w:cs="Times New Roman"/>
          <w:szCs w:val="24"/>
        </w:rPr>
        <w:t xml:space="preserve"> το θέμα αυτό και στην </w:t>
      </w:r>
      <w:r>
        <w:rPr>
          <w:rFonts w:eastAsia="Times New Roman" w:cs="Times New Roman"/>
          <w:szCs w:val="24"/>
        </w:rPr>
        <w:t>επιτροπή</w:t>
      </w:r>
      <w:r>
        <w:rPr>
          <w:rFonts w:eastAsia="Times New Roman" w:cs="Times New Roman"/>
          <w:szCs w:val="24"/>
        </w:rPr>
        <w:t>, κύριε Υπουργέ, και θέλω να γνωρίζω αν στον προγραμματισμό σας για τα επόμενα στάδια και τις επόμενες διαγωνιστικές διαδικασίες σχεδιάζετε να είναι και η περιοχή αυτή.</w:t>
      </w:r>
    </w:p>
    <w:p w14:paraId="4DA1E48B"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Πέρα, όμως, από την </w:t>
      </w:r>
      <w:r>
        <w:rPr>
          <w:rFonts w:eastAsia="Times New Roman" w:cs="Times New Roman"/>
          <w:szCs w:val="24"/>
        </w:rPr>
        <w:t>ταχύτητα</w:t>
      </w:r>
      <w:r>
        <w:rPr>
          <w:rFonts w:eastAsia="Times New Roman" w:cs="Times New Roman"/>
          <w:szCs w:val="24"/>
        </w:rPr>
        <w:t>,</w:t>
      </w:r>
      <w:r>
        <w:rPr>
          <w:rFonts w:eastAsia="Times New Roman" w:cs="Times New Roman"/>
          <w:szCs w:val="24"/>
        </w:rPr>
        <w:t xml:space="preserve"> που πρέπει να αναπτύξει η Κυβέρνηση, πρέπει να μας πείτε και να είναι γνωστό στην ελληνική </w:t>
      </w:r>
      <w:r>
        <w:rPr>
          <w:rFonts w:eastAsia="Times New Roman" w:cs="Times New Roman"/>
          <w:szCs w:val="24"/>
        </w:rPr>
        <w:lastRenderedPageBreak/>
        <w:t>κοινωνία τι σχεδιάζετε με το Ταμείο Αλληλεγγύης Γενεών. Εδώ υπάρχουν μια σειρά ερωτ</w:t>
      </w:r>
      <w:r>
        <w:rPr>
          <w:rFonts w:eastAsia="Times New Roman" w:cs="Times New Roman"/>
          <w:szCs w:val="24"/>
        </w:rPr>
        <w:t>ημάτων,</w:t>
      </w:r>
      <w:r>
        <w:rPr>
          <w:rFonts w:eastAsia="Times New Roman" w:cs="Times New Roman"/>
          <w:szCs w:val="24"/>
        </w:rPr>
        <w:t xml:space="preserve"> που πρέπει να γίνουν γνωστά στους πολίτες. </w:t>
      </w:r>
    </w:p>
    <w:p w14:paraId="4DA1E48C"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Σας ρώτησα και στην </w:t>
      </w:r>
      <w:r>
        <w:rPr>
          <w:rFonts w:eastAsia="Times New Roman" w:cs="Times New Roman"/>
          <w:szCs w:val="24"/>
        </w:rPr>
        <w:t xml:space="preserve">επιτροπή </w:t>
      </w:r>
      <w:r>
        <w:rPr>
          <w:rFonts w:eastAsia="Times New Roman" w:cs="Times New Roman"/>
          <w:szCs w:val="24"/>
        </w:rPr>
        <w:t xml:space="preserve">πότε σχεδιάζετε να συστήσετε το </w:t>
      </w:r>
      <w:r>
        <w:rPr>
          <w:rFonts w:eastAsia="Times New Roman" w:cs="Times New Roman"/>
          <w:szCs w:val="24"/>
        </w:rPr>
        <w:t>τ</w:t>
      </w:r>
      <w:r>
        <w:rPr>
          <w:rFonts w:eastAsia="Times New Roman" w:cs="Times New Roman"/>
          <w:szCs w:val="24"/>
        </w:rPr>
        <w:t xml:space="preserve">αμείο αυτό. Επίσης, να μας ξεκαθαρίσετε μια και καλή αν το </w:t>
      </w:r>
      <w:r>
        <w:rPr>
          <w:rFonts w:eastAsia="Times New Roman" w:cs="Times New Roman"/>
          <w:szCs w:val="24"/>
        </w:rPr>
        <w:t xml:space="preserve">ταμείο </w:t>
      </w:r>
      <w:r>
        <w:rPr>
          <w:rFonts w:eastAsia="Times New Roman" w:cs="Times New Roman"/>
          <w:szCs w:val="24"/>
        </w:rPr>
        <w:t>αυτό θα εισπράττει αυτό που είχε σχεδιαστεί, το 75% των εσόδων από τον ορυκτό πλούτο της χώρας, ώστε να τονωθούν τα ασφαλιστικά ταμεία και να σχεδια</w:t>
      </w:r>
      <w:r>
        <w:rPr>
          <w:rFonts w:eastAsia="Times New Roman" w:cs="Times New Roman"/>
          <w:szCs w:val="24"/>
        </w:rPr>
        <w:t>στεί ένα άλλο ασφαλιστικό σύστημα</w:t>
      </w:r>
      <w:r>
        <w:rPr>
          <w:rFonts w:eastAsia="Times New Roman" w:cs="Times New Roman"/>
          <w:szCs w:val="24"/>
        </w:rPr>
        <w:t>,</w:t>
      </w:r>
      <w:r>
        <w:rPr>
          <w:rFonts w:eastAsia="Times New Roman" w:cs="Times New Roman"/>
          <w:szCs w:val="24"/>
        </w:rPr>
        <w:t xml:space="preserve"> βιώσιμο</w:t>
      </w:r>
      <w:r>
        <w:rPr>
          <w:rFonts w:eastAsia="Times New Roman" w:cs="Times New Roman"/>
          <w:szCs w:val="24"/>
        </w:rPr>
        <w:t>,</w:t>
      </w:r>
      <w:r>
        <w:rPr>
          <w:rFonts w:eastAsia="Times New Roman" w:cs="Times New Roman"/>
          <w:szCs w:val="24"/>
        </w:rPr>
        <w:t xml:space="preserve"> σε βάθος χρόνου.</w:t>
      </w:r>
    </w:p>
    <w:p w14:paraId="4DA1E48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Αυτά είναι σοβαρά θέματα, κύριε Υπουργέ, και θέλουν σαφείς και συγκεκριμένες απαντήσεις. Η προίκα των φυσικών μας πόρων είναι προίκα όλων των Ελλήνων και μπορεί να διασφαλίσει ένα βιώσιμο συνταξι</w:t>
      </w:r>
      <w:r>
        <w:rPr>
          <w:rFonts w:eastAsia="Times New Roman" w:cs="Times New Roman"/>
          <w:szCs w:val="24"/>
        </w:rPr>
        <w:t xml:space="preserve">οδοτικό σύστημα. Πρέπει, λοιπόν, οι πολίτες, ιδιαίτερα </w:t>
      </w:r>
      <w:r>
        <w:rPr>
          <w:rFonts w:eastAsia="Times New Roman" w:cs="Times New Roman"/>
          <w:szCs w:val="24"/>
        </w:rPr>
        <w:lastRenderedPageBreak/>
        <w:t>οι νέες γενιές που φοβούνται ότι δεν θα πάρουν ποτέ σύνταξη, να γνωρίζουν ποια είναι τα άμεσα έσοδα</w:t>
      </w:r>
      <w:r>
        <w:rPr>
          <w:rFonts w:eastAsia="Times New Roman" w:cs="Times New Roman"/>
          <w:szCs w:val="24"/>
        </w:rPr>
        <w:t>,</w:t>
      </w:r>
      <w:r>
        <w:rPr>
          <w:rFonts w:eastAsia="Times New Roman" w:cs="Times New Roman"/>
          <w:szCs w:val="24"/>
        </w:rPr>
        <w:t xml:space="preserve"> που περιμένουμε από αυτές τις συμβάσεις, ποιο είναι το ύψος των επενδύσεων</w:t>
      </w:r>
      <w:r>
        <w:rPr>
          <w:rFonts w:eastAsia="Times New Roman" w:cs="Times New Roman"/>
          <w:szCs w:val="24"/>
        </w:rPr>
        <w:t>,</w:t>
      </w:r>
      <w:r>
        <w:rPr>
          <w:rFonts w:eastAsia="Times New Roman" w:cs="Times New Roman"/>
          <w:szCs w:val="24"/>
        </w:rPr>
        <w:t xml:space="preserve"> που μπορεί να υπάρξουν τ</w:t>
      </w:r>
      <w:r>
        <w:rPr>
          <w:rFonts w:eastAsia="Times New Roman" w:cs="Times New Roman"/>
          <w:szCs w:val="24"/>
        </w:rPr>
        <w:t>α επόμενα χρόνια και πόσες θέσεις εργασίας είναι ισχυρά πιθανόν να δημιουργηθούν.</w:t>
      </w:r>
    </w:p>
    <w:p w14:paraId="4DA1E48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Υπάρχουν και άλλα θέματα εξίσου σημαντικά</w:t>
      </w:r>
      <w:r>
        <w:rPr>
          <w:rFonts w:eastAsia="Times New Roman" w:cs="Times New Roman"/>
          <w:szCs w:val="24"/>
        </w:rPr>
        <w:t>,</w:t>
      </w:r>
      <w:r>
        <w:rPr>
          <w:rFonts w:eastAsia="Times New Roman" w:cs="Times New Roman"/>
          <w:szCs w:val="24"/>
        </w:rPr>
        <w:t xml:space="preserve"> που χρειάζονται απαντήσεις. Υπάρχουν προβληματισμοί, κύριε Υπουργέ, για χαμηλά έσοδα</w:t>
      </w:r>
      <w:r>
        <w:rPr>
          <w:rFonts w:eastAsia="Times New Roman" w:cs="Times New Roman"/>
          <w:szCs w:val="24"/>
        </w:rPr>
        <w:t>,</w:t>
      </w:r>
      <w:r>
        <w:rPr>
          <w:rFonts w:eastAsia="Times New Roman" w:cs="Times New Roman"/>
          <w:szCs w:val="24"/>
        </w:rPr>
        <w:t xml:space="preserve"> λόγω της χαμηλής τιμής του πετρελαίου. Είναι </w:t>
      </w:r>
      <w:r>
        <w:rPr>
          <w:rFonts w:eastAsia="Times New Roman" w:cs="Times New Roman"/>
          <w:szCs w:val="24"/>
        </w:rPr>
        <w:t xml:space="preserve">βάσιμος ο προβληματισμός αυτός σε βάθος χρόνου; </w:t>
      </w:r>
    </w:p>
    <w:p w14:paraId="4DA1E48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Επίσης, σας ρώτησα και στην </w:t>
      </w:r>
      <w:r>
        <w:rPr>
          <w:rFonts w:eastAsia="Times New Roman" w:cs="Times New Roman"/>
          <w:szCs w:val="24"/>
        </w:rPr>
        <w:t xml:space="preserve">επιτροπή </w:t>
      </w:r>
      <w:r>
        <w:rPr>
          <w:rFonts w:eastAsia="Times New Roman" w:cs="Times New Roman"/>
          <w:szCs w:val="24"/>
        </w:rPr>
        <w:t>εάν πηγαίνουμε σε αλλαγή μοντέλου για τις επόμενες συμβάσεις εξόρυξης, εάν δηλαδή σχεδιάζετε να πάμε από το μοντέλο σύμβασης μίσθωσης, στο μοντέλο συμμετοχής στο μετοχικό</w:t>
      </w:r>
      <w:r>
        <w:rPr>
          <w:rFonts w:eastAsia="Times New Roman" w:cs="Times New Roman"/>
          <w:szCs w:val="24"/>
        </w:rPr>
        <w:t xml:space="preserve"> κεφάλαιο. Βέβαια, η απάντηση που </w:t>
      </w:r>
      <w:r>
        <w:rPr>
          <w:rFonts w:eastAsia="Times New Roman" w:cs="Times New Roman"/>
          <w:szCs w:val="24"/>
        </w:rPr>
        <w:lastRenderedPageBreak/>
        <w:t>δώσατε</w:t>
      </w:r>
      <w:r>
        <w:rPr>
          <w:rFonts w:eastAsia="Times New Roman" w:cs="Times New Roman"/>
          <w:szCs w:val="24"/>
        </w:rPr>
        <w:t>,</w:t>
      </w:r>
      <w:r>
        <w:rPr>
          <w:rFonts w:eastAsia="Times New Roman" w:cs="Times New Roman"/>
          <w:szCs w:val="24"/>
        </w:rPr>
        <w:t xml:space="preserve"> προσωπικά με καλύπτει. Δεν μπορώ, όμως, να αφήσω ασχολίαστο τον τρόπο</w:t>
      </w:r>
      <w:r>
        <w:rPr>
          <w:rFonts w:eastAsia="Times New Roman" w:cs="Times New Roman"/>
          <w:szCs w:val="24"/>
        </w:rPr>
        <w:t>,</w:t>
      </w:r>
      <w:r>
        <w:rPr>
          <w:rFonts w:eastAsia="Times New Roman" w:cs="Times New Roman"/>
          <w:szCs w:val="24"/>
        </w:rPr>
        <w:t xml:space="preserve"> με τον οποίο ανοίξατε το θέμα. Με κατηγορήσατε ή σχολιάσατε ότι σας ρώτησα γιατί διαβάζω συντηρητικό Τύπο. </w:t>
      </w:r>
    </w:p>
    <w:p w14:paraId="4DA1E49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Αλήθεια, κύριε Υπουργέ, εσείς ποιον</w:t>
      </w:r>
      <w:r>
        <w:rPr>
          <w:rFonts w:eastAsia="Times New Roman" w:cs="Times New Roman"/>
          <w:szCs w:val="24"/>
        </w:rPr>
        <w:t xml:space="preserve"> Τύπο διαβάζετε; Διαβάζετε μόνο τον φιλοκυβερνητικό</w:t>
      </w:r>
      <w:r>
        <w:rPr>
          <w:rFonts w:eastAsia="Times New Roman" w:cs="Times New Roman"/>
          <w:szCs w:val="24"/>
        </w:rPr>
        <w:t>,</w:t>
      </w:r>
      <w:r>
        <w:rPr>
          <w:rFonts w:eastAsia="Times New Roman" w:cs="Times New Roman"/>
          <w:szCs w:val="24"/>
        </w:rPr>
        <w:t xml:space="preserve"> που σας χαϊδεύει τα αφτιά; Δεν νομίζετε ότι πρέπει να ρίχνετε και καμ</w:t>
      </w:r>
      <w:r>
        <w:rPr>
          <w:rFonts w:eastAsia="Times New Roman" w:cs="Times New Roman"/>
          <w:szCs w:val="24"/>
        </w:rPr>
        <w:t>μ</w:t>
      </w:r>
      <w:r>
        <w:rPr>
          <w:rFonts w:eastAsia="Times New Roman" w:cs="Times New Roman"/>
          <w:szCs w:val="24"/>
        </w:rPr>
        <w:t>ία ματιά στον…</w:t>
      </w:r>
    </w:p>
    <w:p w14:paraId="4DA1E491"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Δείτε την εφημερίδα…</w:t>
      </w:r>
    </w:p>
    <w:p w14:paraId="4DA1E492"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Είναι ενδιαφέρον, κύριε συνάδελφε, «</w:t>
      </w:r>
      <w:proofErr w:type="spellStart"/>
      <w:r>
        <w:rPr>
          <w:rFonts w:eastAsia="Times New Roman" w:cs="Times New Roman"/>
          <w:szCs w:val="24"/>
        </w:rPr>
        <w:t>γραμμητζίδικη</w:t>
      </w:r>
      <w:proofErr w:type="spellEnd"/>
      <w:r>
        <w:rPr>
          <w:rFonts w:eastAsia="Times New Roman" w:cs="Times New Roman"/>
          <w:szCs w:val="24"/>
        </w:rPr>
        <w:t>» εν</w:t>
      </w:r>
      <w:r>
        <w:rPr>
          <w:rFonts w:eastAsia="Times New Roman" w:cs="Times New Roman"/>
          <w:szCs w:val="24"/>
        </w:rPr>
        <w:t>τελώς. Εκτός και αν πιστεύετε ότι κανένα λάθος δεν έχετε κάνει στη θητεία σας, ότι όλα είναι καλά, δεν χρειάζεται να βελτιώσουμε τίποτα. «</w:t>
      </w:r>
      <w:proofErr w:type="spellStart"/>
      <w:r>
        <w:rPr>
          <w:rFonts w:eastAsia="Times New Roman" w:cs="Times New Roman"/>
          <w:szCs w:val="24"/>
        </w:rPr>
        <w:t>Κερδάμε-κερδάμε</w:t>
      </w:r>
      <w:proofErr w:type="spellEnd"/>
      <w:r>
        <w:rPr>
          <w:rFonts w:eastAsia="Times New Roman" w:cs="Times New Roman"/>
          <w:szCs w:val="24"/>
        </w:rPr>
        <w:t>», όπως πάντα.</w:t>
      </w:r>
    </w:p>
    <w:p w14:paraId="4DA1E49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Εγώ σας ρώτησα, κύριε Υπουργέ, για να μάθω επίσημα τις προθέσεις της Κυβέρνησης. Δεν υιο</w:t>
      </w:r>
      <w:r>
        <w:rPr>
          <w:rFonts w:eastAsia="Times New Roman" w:cs="Times New Roman"/>
          <w:szCs w:val="24"/>
        </w:rPr>
        <w:t>θετώ τίτλους ούτε μοντέλα. Κάνω ό,τι θα έκανε κάθε Βουλευτής</w:t>
      </w:r>
      <w:r>
        <w:rPr>
          <w:rFonts w:eastAsia="Times New Roman" w:cs="Times New Roman"/>
          <w:szCs w:val="24"/>
        </w:rPr>
        <w:t>,</w:t>
      </w:r>
      <w:r>
        <w:rPr>
          <w:rFonts w:eastAsia="Times New Roman" w:cs="Times New Roman"/>
          <w:szCs w:val="24"/>
        </w:rPr>
        <w:t xml:space="preserve"> για να ενημερωθεί με τον επίσημο τρόπο. Σας πρότεινα, λοιπόν, να ακούτε με μεγαλύτερη προσοχή την Αντιπολίτευση και ιδιαίτερα όταν ο διάλογος γίνεται σε καλό κλίμα και με διάθεση να λυθούν συναι</w:t>
      </w:r>
      <w:r>
        <w:rPr>
          <w:rFonts w:eastAsia="Times New Roman" w:cs="Times New Roman"/>
          <w:szCs w:val="24"/>
        </w:rPr>
        <w:t>νετικά τα όποια προβλήματα</w:t>
      </w:r>
      <w:r>
        <w:rPr>
          <w:rFonts w:eastAsia="Times New Roman" w:cs="Times New Roman"/>
          <w:szCs w:val="24"/>
        </w:rPr>
        <w:t>,</w:t>
      </w:r>
      <w:r>
        <w:rPr>
          <w:rFonts w:eastAsia="Times New Roman" w:cs="Times New Roman"/>
          <w:szCs w:val="24"/>
        </w:rPr>
        <w:t xml:space="preserve"> για το καλό της χώρας.</w:t>
      </w:r>
    </w:p>
    <w:p w14:paraId="4DA1E49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Κλείνω με τις τοπικές κοινωνίες. Γνωρίζετε πολύ καλά, κύριε Υπουργέ, ότι στη </w:t>
      </w:r>
      <w:r>
        <w:rPr>
          <w:rFonts w:eastAsia="Times New Roman" w:cs="Times New Roman"/>
          <w:szCs w:val="24"/>
        </w:rPr>
        <w:t xml:space="preserve">δυτική </w:t>
      </w:r>
      <w:r>
        <w:rPr>
          <w:rFonts w:eastAsia="Times New Roman" w:cs="Times New Roman"/>
          <w:szCs w:val="24"/>
        </w:rPr>
        <w:t>Ελλάδα</w:t>
      </w:r>
      <w:r>
        <w:rPr>
          <w:rFonts w:eastAsia="Times New Roman" w:cs="Times New Roman"/>
          <w:szCs w:val="24"/>
        </w:rPr>
        <w:t>,</w:t>
      </w:r>
      <w:r>
        <w:rPr>
          <w:rFonts w:eastAsia="Times New Roman" w:cs="Times New Roman"/>
          <w:szCs w:val="24"/>
        </w:rPr>
        <w:t xml:space="preserve"> εκτός από προσμονή για μελλοντικά έσοδα υπάρχει και ανησυχία. Είναι σαφές ότι στην Κέρκυρα, την Άρτα, την Πρέβεζα</w:t>
      </w:r>
      <w:r>
        <w:rPr>
          <w:rFonts w:eastAsia="Times New Roman" w:cs="Times New Roman"/>
          <w:szCs w:val="24"/>
        </w:rPr>
        <w:t xml:space="preserve">, την Αιτωλοακαρνανία, την Αχαΐα και την Ηλεία θα δημιουργηθούν καλύτερες αναπτυξιακές προοπτικές, που θα δώσουν κίνητρο στους πολίτες να έχουν την επιλογή να μείνουν </w:t>
      </w:r>
      <w:r>
        <w:rPr>
          <w:rFonts w:eastAsia="Times New Roman" w:cs="Times New Roman"/>
          <w:szCs w:val="24"/>
        </w:rPr>
        <w:lastRenderedPageBreak/>
        <w:t>στον τόπο τους. Η σύνδεση της τοπικής επιχειρηματικότητας με τα έργα αυτά είναι κρίσιμο ζ</w:t>
      </w:r>
      <w:r>
        <w:rPr>
          <w:rFonts w:eastAsia="Times New Roman" w:cs="Times New Roman"/>
          <w:szCs w:val="24"/>
        </w:rPr>
        <w:t>ήτημα και εξίσου σημαντικό είναι η διασύνδεση των πανεπιστημίων μας με τις εταιρείες</w:t>
      </w:r>
      <w:r>
        <w:rPr>
          <w:rFonts w:eastAsia="Times New Roman" w:cs="Times New Roman"/>
          <w:szCs w:val="24"/>
        </w:rPr>
        <w:t>,</w:t>
      </w:r>
      <w:r>
        <w:rPr>
          <w:rFonts w:eastAsia="Times New Roman" w:cs="Times New Roman"/>
          <w:szCs w:val="24"/>
        </w:rPr>
        <w:t xml:space="preserve"> που θα αναλάβουν τις έρευνες για τις εξορύξεις. </w:t>
      </w:r>
    </w:p>
    <w:p w14:paraId="4DA1E49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Η ανταποδοτικότητα, κύριοι συνάδελφοι, δεν είναι μόνο χρήματα, δεν είναι μόνο οι πόροι. Η ανταποδοτικότητα από τις </w:t>
      </w:r>
      <w:r>
        <w:rPr>
          <w:rFonts w:eastAsia="Times New Roman" w:cs="Times New Roman"/>
          <w:szCs w:val="24"/>
        </w:rPr>
        <w:t>τοπικές κοινωνίες δεν μπορεί να είναι απλά ένας τραπεζικός λογαριασμός. Εάν  θέλουμε να ζωντανέψει ξανά η ύπαιθρος, πρέπει να την κάνουμε ελκυστική σε πολλά επίπεδα. Πρέπει να φτιάξουμε άμεσα ένα ολοκληρωμένο σχέδιο</w:t>
      </w:r>
      <w:r>
        <w:rPr>
          <w:rFonts w:eastAsia="Times New Roman" w:cs="Times New Roman"/>
          <w:szCs w:val="24"/>
        </w:rPr>
        <w:t>,</w:t>
      </w:r>
      <w:r>
        <w:rPr>
          <w:rFonts w:eastAsia="Times New Roman" w:cs="Times New Roman"/>
          <w:szCs w:val="24"/>
        </w:rPr>
        <w:t xml:space="preserve"> που εγγυάται καλύτερη ζωή σε όσους επιλ</w:t>
      </w:r>
      <w:r>
        <w:rPr>
          <w:rFonts w:eastAsia="Times New Roman" w:cs="Times New Roman"/>
          <w:szCs w:val="24"/>
        </w:rPr>
        <w:t>έξουν να ζήσουν στην περιφέρεια και το σχέδιο αυτό να αποτε</w:t>
      </w:r>
      <w:r>
        <w:rPr>
          <w:rFonts w:eastAsia="Times New Roman" w:cs="Times New Roman"/>
          <w:szCs w:val="24"/>
        </w:rPr>
        <w:lastRenderedPageBreak/>
        <w:t xml:space="preserve">λέσει καλό παράδειγμα, καλή πρακτική και για τις υπόλοιπες περιοχές της χώρας, όπου θα γίνουν έρευνες για την εξόρυξη υδρογονανθράκων. </w:t>
      </w:r>
    </w:p>
    <w:p w14:paraId="4DA1E49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Παράλληλα, εξίσου μεγάλη σημασία έχει και η ενημέρωση των τοπ</w:t>
      </w:r>
      <w:r>
        <w:rPr>
          <w:rFonts w:eastAsia="Times New Roman" w:cs="Times New Roman"/>
          <w:szCs w:val="24"/>
        </w:rPr>
        <w:t>ικών κοινωνιών, η έγκυρη και έγκαιρη πληροφόρηση των κατοίκων των περιοχών αυτών για το τι γίνεται και το τι θα γίνει στη συνέχεια. Αυτό είναι ιδιαίτερης σημασίας, ώστε να μην υπάρχουν φαινόμενα αδικαιολόγητων εντάσεων και καιροσκοπισμών. Ένα παρατηρητήριο</w:t>
      </w:r>
      <w:r>
        <w:rPr>
          <w:rFonts w:eastAsia="Times New Roman" w:cs="Times New Roman"/>
          <w:szCs w:val="24"/>
        </w:rPr>
        <w:t>, για παράδειγμα, της εφαρμογής των συμβάσεων αυτών ίσως θα ήταν χρήσιμο. Και αυτό είναι κάτι</w:t>
      </w:r>
      <w:r>
        <w:rPr>
          <w:rFonts w:eastAsia="Times New Roman" w:cs="Times New Roman"/>
          <w:szCs w:val="24"/>
        </w:rPr>
        <w:t>,</w:t>
      </w:r>
      <w:r>
        <w:rPr>
          <w:rFonts w:eastAsia="Times New Roman" w:cs="Times New Roman"/>
          <w:szCs w:val="24"/>
        </w:rPr>
        <w:t xml:space="preserve"> που έχει επισημανθεί από πολλές πλευρές στην </w:t>
      </w:r>
      <w:r>
        <w:rPr>
          <w:rFonts w:eastAsia="Times New Roman" w:cs="Times New Roman"/>
          <w:szCs w:val="24"/>
        </w:rPr>
        <w:t>επιτροπή</w:t>
      </w:r>
      <w:r>
        <w:rPr>
          <w:rFonts w:eastAsia="Times New Roman" w:cs="Times New Roman"/>
          <w:szCs w:val="24"/>
        </w:rPr>
        <w:t xml:space="preserve">. Νομίζω, κύριε Υπουργέ, ότι πρέπει να το δείτε ιδιαίτερα σοβαρά και να το κάνετε πράξη. </w:t>
      </w:r>
    </w:p>
    <w:p w14:paraId="4DA1E49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Η παρακολούθηση τη</w:t>
      </w:r>
      <w:r>
        <w:rPr>
          <w:rFonts w:eastAsia="Times New Roman" w:cs="Times New Roman"/>
          <w:szCs w:val="24"/>
        </w:rPr>
        <w:t>ς εξαίρεσης των συμβάσεων είναι μια δικλίδα ασφαλείας για τις όποιες επιφυλάξεις διατυπώνονται τώρα ως προς την αδυναμία των μηχανισμών του κρατικού ελέγχου. Χρήσιμη θα ήταν επίσης και η τακτική ενημέρωση της Βουλής για την πορεία των συμβάσεων</w:t>
      </w:r>
      <w:r>
        <w:rPr>
          <w:rFonts w:eastAsia="Times New Roman" w:cs="Times New Roman"/>
          <w:szCs w:val="24"/>
        </w:rPr>
        <w:t>,</w:t>
      </w:r>
      <w:r>
        <w:rPr>
          <w:rFonts w:eastAsia="Times New Roman" w:cs="Times New Roman"/>
          <w:szCs w:val="24"/>
        </w:rPr>
        <w:t xml:space="preserve"> που κυρώνο</w:t>
      </w:r>
      <w:r>
        <w:rPr>
          <w:rFonts w:eastAsia="Times New Roman" w:cs="Times New Roman"/>
          <w:szCs w:val="24"/>
        </w:rPr>
        <w:t>υμε και θα κυρώσουμε, ώστε να έχουν οι Βουλευτές και τα κόμματα διαρκή και αξιόπιστη ενημέρωση για το πώς εξελίσσονται οι συμβάσεις και τα αποτελέσματα των ερευνών και για το αν οι εταιρείες και το δημόσιο εφαρμόζουν τις υποχρεώσεις</w:t>
      </w:r>
      <w:r>
        <w:rPr>
          <w:rFonts w:eastAsia="Times New Roman" w:cs="Times New Roman"/>
          <w:szCs w:val="24"/>
        </w:rPr>
        <w:t>,</w:t>
      </w:r>
      <w:r>
        <w:rPr>
          <w:rFonts w:eastAsia="Times New Roman" w:cs="Times New Roman"/>
          <w:szCs w:val="24"/>
        </w:rPr>
        <w:t xml:space="preserve"> που έχουν αναλάβει εκα</w:t>
      </w:r>
      <w:r>
        <w:rPr>
          <w:rFonts w:eastAsia="Times New Roman" w:cs="Times New Roman"/>
          <w:szCs w:val="24"/>
        </w:rPr>
        <w:t xml:space="preserve">τέρωθεν. </w:t>
      </w:r>
    </w:p>
    <w:p w14:paraId="4DA1E49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Οι αρμόδιοι, κύριε Υπουργέ, πρέπει να ενημερώνουν υπεύθυνα και έγκαιρα, διεξοδικά τον κόσμο. Για παράδειγμα, ανησυχίες λόγω σεισμικότητας των περιοχών, λόγω διασποράς ανυπόστατων </w:t>
      </w:r>
      <w:r>
        <w:rPr>
          <w:rFonts w:eastAsia="Times New Roman" w:cs="Times New Roman"/>
          <w:szCs w:val="24"/>
        </w:rPr>
        <w:lastRenderedPageBreak/>
        <w:t>φημών θα πρέπει να αντιμετωπιστούν αποτελεσματικά και με ξεκάθαρα ε</w:t>
      </w:r>
      <w:r>
        <w:rPr>
          <w:rFonts w:eastAsia="Times New Roman" w:cs="Times New Roman"/>
          <w:szCs w:val="24"/>
        </w:rPr>
        <w:t>πιχειρήματα από τους αρμόδιους φορείς.</w:t>
      </w:r>
    </w:p>
    <w:p w14:paraId="4DA1E49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Ξέρετε, κατανοώ κα</w:t>
      </w:r>
      <w:r>
        <w:rPr>
          <w:rFonts w:eastAsia="Times New Roman" w:cs="Times New Roman"/>
          <w:szCs w:val="24"/>
        </w:rPr>
        <w:t>μ</w:t>
      </w:r>
      <w:r>
        <w:rPr>
          <w:rFonts w:eastAsia="Times New Roman" w:cs="Times New Roman"/>
          <w:szCs w:val="24"/>
        </w:rPr>
        <w:t>μιά φορά όλες αυτές τις περιβαλλοντικές ανησυχίες. Υπήρξα δήμαρχος στη βιομηχανική περιοχή της Θεσσαλονίκης, όπου</w:t>
      </w:r>
      <w:r>
        <w:rPr>
          <w:rFonts w:eastAsia="Times New Roman" w:cs="Times New Roman"/>
          <w:szCs w:val="24"/>
        </w:rPr>
        <w:t>,</w:t>
      </w:r>
      <w:r>
        <w:rPr>
          <w:rFonts w:eastAsia="Times New Roman" w:cs="Times New Roman"/>
          <w:szCs w:val="24"/>
        </w:rPr>
        <w:t xml:space="preserve"> ενώ κάθε τι παρουσιαζόταν εξαιρετικά και με εξαιρετικές συνθήκες βελτίωσης του περι</w:t>
      </w:r>
      <w:r>
        <w:rPr>
          <w:rFonts w:eastAsia="Times New Roman" w:cs="Times New Roman"/>
          <w:szCs w:val="24"/>
        </w:rPr>
        <w:t>βάλλοντος, κατέληγε ένα ακόμα πρόβλημα</w:t>
      </w:r>
      <w:r>
        <w:rPr>
          <w:rFonts w:eastAsia="Times New Roman" w:cs="Times New Roman"/>
          <w:szCs w:val="24"/>
        </w:rPr>
        <w:t>,</w:t>
      </w:r>
      <w:r>
        <w:rPr>
          <w:rFonts w:eastAsia="Times New Roman" w:cs="Times New Roman"/>
          <w:szCs w:val="24"/>
        </w:rPr>
        <w:t xml:space="preserve"> με αποτέλεσμα οι τοπικές κοινωνίες, ακούγοντας οποιοδήποτε σχέδιο για ανάπτυξη, να είναι κλειδωμένες απέναντι σε κάθε πρωτοβουλία, γιατί σχεδιάζουμε στα χαρτιά εξαιρετικά, υλοποιούμε κάπως και το αποτέλεσμα πολλές φο</w:t>
      </w:r>
      <w:r>
        <w:rPr>
          <w:rFonts w:eastAsia="Times New Roman" w:cs="Times New Roman"/>
          <w:szCs w:val="24"/>
        </w:rPr>
        <w:t xml:space="preserve">ρές είναι πολύ χειρότερο από όταν ξεκινήσαμε. </w:t>
      </w:r>
    </w:p>
    <w:p w14:paraId="4DA1E49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Το φυσικό και πολιτιστικό μας περιβάλλον δεν είναι αμελητέος παράγοντας. Οι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είναι πολύτιμο αναπτυξιακό </w:t>
      </w:r>
      <w:r>
        <w:rPr>
          <w:rFonts w:eastAsia="Times New Roman" w:cs="Times New Roman"/>
          <w:szCs w:val="24"/>
        </w:rPr>
        <w:lastRenderedPageBreak/>
        <w:t>κεφάλαιο και αυτές. Η αξιοποίηση των φυσικών μας πόρων οφείλει να γίνεται πάντα με τις β</w:t>
      </w:r>
      <w:r>
        <w:rPr>
          <w:rFonts w:eastAsia="Times New Roman" w:cs="Times New Roman"/>
          <w:szCs w:val="24"/>
        </w:rPr>
        <w:t>έλτιστες τεχνικές προδιαγραφές και περιβαλλοντικές πρόνοιες. Μόνο έτσι μπορούμε να μιλάμε για βιώσιμη ανάπτυξη. Η τήρηση της σχετικής νομοθεσίας και η εγρήγορση για την περιβαλλοντική προστασία θα πρέπει να είναι διαρκής. Γιατί το όποιο ενδεχόμενο πλήγμα α</w:t>
      </w:r>
      <w:r>
        <w:rPr>
          <w:rFonts w:eastAsia="Times New Roman" w:cs="Times New Roman"/>
          <w:szCs w:val="24"/>
        </w:rPr>
        <w:t xml:space="preserve">πό ατύχημα μπορεί να είναι πολλαπλάσιο από τα προσδοκώμενα οφέλη. Μπορεί, δηλαδή, από ένα ατύχημα να έχουμε δυσάρεστες επιπτώσεις στον άλλο αναπτυξιακό πυλώνα της ελληνικής οικονομίας, στον τουρισμό. </w:t>
      </w:r>
    </w:p>
    <w:p w14:paraId="4DA1E49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Ελλάδα χρειάζεται για λό</w:t>
      </w:r>
      <w:r>
        <w:rPr>
          <w:rFonts w:eastAsia="Times New Roman" w:cs="Times New Roman"/>
          <w:szCs w:val="24"/>
        </w:rPr>
        <w:t xml:space="preserve">γους γεωπολιτικούς στο εξωτερικό και αναπτυξιακούς στο εσωτερικό να ενισχύσει τη θέση της στην ενεργειακή σκακιέρα. Ειδικά η ενεργή συμμετοχή μας στο πλαίσιο της Ευρωπαϊκής Ενεργειακής Ένωσης </w:t>
      </w:r>
      <w:r>
        <w:rPr>
          <w:rFonts w:eastAsia="Times New Roman" w:cs="Times New Roman"/>
          <w:szCs w:val="24"/>
        </w:rPr>
        <w:lastRenderedPageBreak/>
        <w:t>είναι πως το απόλυτο εθνικό μας συμφέρον και η συμμετοχή αυτή εν</w:t>
      </w:r>
      <w:r>
        <w:rPr>
          <w:rFonts w:eastAsia="Times New Roman" w:cs="Times New Roman"/>
          <w:szCs w:val="24"/>
        </w:rPr>
        <w:t>ισχύεται με τη δραστηριοποίηση της χώρας μας σε κάθε τομέα ενέργειας και με τις απαραίτητες επενδύσεις και έργα. Ο ισορροπημένος σχεδιασμός και συντονισμός όλων των πηγών στο ενεργειακό μείγμα της χώρας είναι η σωστή επιλογή πολιτικής.</w:t>
      </w:r>
    </w:p>
    <w:p w14:paraId="4DA1E49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Επαναλαμβάνω -για να</w:t>
      </w:r>
      <w:r>
        <w:rPr>
          <w:rFonts w:eastAsia="Times New Roman" w:cs="Times New Roman"/>
          <w:szCs w:val="24"/>
        </w:rPr>
        <w:t xml:space="preserve"> μην περάσει στα ψιλά- ότι η Κυβέρνηση πρέπει να τρέξει</w:t>
      </w:r>
      <w:r>
        <w:rPr>
          <w:rFonts w:eastAsia="Times New Roman" w:cs="Times New Roman"/>
          <w:szCs w:val="24"/>
        </w:rPr>
        <w:t>,</w:t>
      </w:r>
      <w:r>
        <w:rPr>
          <w:rFonts w:eastAsia="Times New Roman" w:cs="Times New Roman"/>
          <w:szCs w:val="24"/>
        </w:rPr>
        <w:t xml:space="preserve"> για να καλύψει το χαμένο έδαφος τριών χρόνων. Αν θέλουμε να λέμε, ως πολιτικό σύστημα και ως πολιτικοί, ότι θα βάλουμε τις βάσεις ενός νέου αναπτυξιακού παραγωγικού μοντέλου</w:t>
      </w:r>
      <w:r>
        <w:rPr>
          <w:rFonts w:eastAsia="Times New Roman" w:cs="Times New Roman"/>
          <w:szCs w:val="24"/>
        </w:rPr>
        <w:t>,</w:t>
      </w:r>
      <w:r>
        <w:rPr>
          <w:rFonts w:eastAsia="Times New Roman" w:cs="Times New Roman"/>
          <w:szCs w:val="24"/>
        </w:rPr>
        <w:t xml:space="preserve"> που τόσο έχει ανάγκη η χ</w:t>
      </w:r>
      <w:r>
        <w:rPr>
          <w:rFonts w:eastAsia="Times New Roman" w:cs="Times New Roman"/>
          <w:szCs w:val="24"/>
        </w:rPr>
        <w:t xml:space="preserve">ώρα μας, πρέπει να επιταχύνουμε τον βηματισμό </w:t>
      </w:r>
      <w:r>
        <w:rPr>
          <w:rFonts w:eastAsia="Times New Roman" w:cs="Times New Roman"/>
          <w:szCs w:val="24"/>
        </w:rPr>
        <w:t>μας,</w:t>
      </w:r>
      <w:r>
        <w:rPr>
          <w:rFonts w:eastAsia="Times New Roman" w:cs="Times New Roman"/>
          <w:szCs w:val="24"/>
        </w:rPr>
        <w:t xml:space="preserve"> με κινήσεις όπως η σημερινή. Οποιαδήποτε καθυστέρηση, εφησυχασμό ή οπισθοδρόμηση δεν θα μας τα </w:t>
      </w:r>
      <w:r>
        <w:rPr>
          <w:rFonts w:eastAsia="Times New Roman" w:cs="Times New Roman"/>
          <w:szCs w:val="24"/>
        </w:rPr>
        <w:lastRenderedPageBreak/>
        <w:t>συγχωρήσει η ιστορία, δεν θα μας τα συγχωρήσουν οι επόμενες γενιές.</w:t>
      </w:r>
    </w:p>
    <w:p w14:paraId="4DA1E49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Καλωσορίζουμε, λοιπόν, για ακόμη μια φορά </w:t>
      </w:r>
      <w:r>
        <w:rPr>
          <w:rFonts w:eastAsia="Times New Roman" w:cs="Times New Roman"/>
          <w:szCs w:val="24"/>
        </w:rPr>
        <w:t xml:space="preserve">την κύρωση των τεσσάρων συμβάσεων, καλούμε την Κυβέρνηση να αναλάβει πρωτοβουλίες σε όλα τα ενεργειακά μέτωπα και να μας δώσει τις απαραίτητες διευκρινήσεις για το τι πρέπει να περιμένουμε από εδώ και πέρα. </w:t>
      </w:r>
    </w:p>
    <w:p w14:paraId="4DA1E49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DA1E49F" w14:textId="77777777" w:rsidR="00B641FB" w:rsidRDefault="00934C92">
      <w:pPr>
        <w:spacing w:line="600" w:lineRule="auto"/>
        <w:ind w:firstLine="720"/>
        <w:jc w:val="both"/>
        <w:rPr>
          <w:rFonts w:eastAsia="Times New Roman"/>
          <w:bCs/>
        </w:rPr>
      </w:pPr>
      <w:r>
        <w:rPr>
          <w:rFonts w:eastAsia="Times New Roman"/>
          <w:bCs/>
        </w:rPr>
        <w:t xml:space="preserve">(Χειροκροτήματα από την πτέρυγα </w:t>
      </w:r>
      <w:r>
        <w:rPr>
          <w:rFonts w:eastAsia="Times New Roman"/>
          <w:bCs/>
        </w:rPr>
        <w:t>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4DA1E4A0" w14:textId="77777777" w:rsidR="00B641FB" w:rsidRDefault="00934C92">
      <w:pPr>
        <w:spacing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Ευχαριστούμε πολύ, κύριε </w:t>
      </w:r>
      <w:proofErr w:type="spellStart"/>
      <w:r>
        <w:rPr>
          <w:rFonts w:eastAsia="Times New Roman"/>
          <w:bCs/>
        </w:rPr>
        <w:t>Αρβανιτίδη</w:t>
      </w:r>
      <w:proofErr w:type="spellEnd"/>
      <w:r>
        <w:rPr>
          <w:rFonts w:eastAsia="Times New Roman"/>
          <w:bCs/>
        </w:rPr>
        <w:t xml:space="preserve">. </w:t>
      </w:r>
    </w:p>
    <w:p w14:paraId="4DA1E4A1" w14:textId="77777777" w:rsidR="00B641FB" w:rsidRDefault="00934C92">
      <w:pPr>
        <w:spacing w:line="600" w:lineRule="auto"/>
        <w:ind w:firstLine="720"/>
        <w:jc w:val="both"/>
        <w:rPr>
          <w:rFonts w:eastAsia="Times New Roman"/>
          <w:bCs/>
        </w:rPr>
      </w:pPr>
      <w:r>
        <w:rPr>
          <w:rFonts w:eastAsia="Times New Roman"/>
          <w:bCs/>
        </w:rPr>
        <w:lastRenderedPageBreak/>
        <w:t>Κυρίες και κύριοι συνάδελφοι, η Βουλευτής της Νέας Δημοκρατίας</w:t>
      </w:r>
      <w:r>
        <w:rPr>
          <w:rFonts w:eastAsia="Times New Roman"/>
          <w:bCs/>
        </w:rPr>
        <w:t xml:space="preserve"> κ. </w:t>
      </w:r>
      <w:r>
        <w:rPr>
          <w:rFonts w:eastAsia="Times New Roman"/>
          <w:bCs/>
        </w:rPr>
        <w:t xml:space="preserve">Άννα Καραμανλή ζητεί άδεια ολιγοήμερης απουσίας </w:t>
      </w:r>
      <w:r>
        <w:rPr>
          <w:rFonts w:eastAsia="Times New Roman"/>
          <w:bCs/>
        </w:rPr>
        <w:t xml:space="preserve">στο εξωτερικό </w:t>
      </w:r>
      <w:r>
        <w:rPr>
          <w:rFonts w:eastAsia="Times New Roman"/>
          <w:bCs/>
        </w:rPr>
        <w:t xml:space="preserve">κατά το </w:t>
      </w:r>
      <w:r>
        <w:rPr>
          <w:rFonts w:eastAsia="Times New Roman"/>
          <w:bCs/>
        </w:rPr>
        <w:t>χρονικό διάστημα από τις 7 Μαρτίου 2018 έως τις 10 Μαρτίου 2018</w:t>
      </w:r>
      <w:r>
        <w:rPr>
          <w:rFonts w:eastAsia="Times New Roman"/>
          <w:bCs/>
        </w:rPr>
        <w:t xml:space="preserve">, </w:t>
      </w:r>
      <w:r>
        <w:rPr>
          <w:rFonts w:eastAsia="Times New Roman"/>
          <w:bCs/>
        </w:rPr>
        <w:t>για προσωπικούς λόγους. Η Βουλή εγκρίνει;</w:t>
      </w:r>
    </w:p>
    <w:p w14:paraId="4DA1E4A2" w14:textId="77777777" w:rsidR="00B641FB" w:rsidRDefault="00934C92">
      <w:pPr>
        <w:spacing w:line="600" w:lineRule="auto"/>
        <w:ind w:firstLine="720"/>
        <w:jc w:val="both"/>
        <w:rPr>
          <w:rFonts w:eastAsia="Times New Roman"/>
          <w:bCs/>
        </w:rPr>
      </w:pPr>
      <w:r>
        <w:rPr>
          <w:rFonts w:eastAsia="Times New Roman"/>
          <w:b/>
          <w:bCs/>
        </w:rPr>
        <w:t xml:space="preserve">ΟΛΟΙ </w:t>
      </w:r>
      <w:r>
        <w:rPr>
          <w:rFonts w:eastAsia="Times New Roman"/>
          <w:b/>
          <w:bCs/>
        </w:rPr>
        <w:t xml:space="preserve">ΟΙ </w:t>
      </w:r>
      <w:r>
        <w:rPr>
          <w:rFonts w:eastAsia="Times New Roman"/>
          <w:b/>
          <w:bCs/>
        </w:rPr>
        <w:t>ΒΟΥΛΕΥΤΕΣ:</w:t>
      </w:r>
      <w:r>
        <w:rPr>
          <w:rFonts w:eastAsia="Times New Roman"/>
          <w:bCs/>
        </w:rPr>
        <w:t xml:space="preserve"> Μάλιστα, μάλιστα. </w:t>
      </w:r>
    </w:p>
    <w:p w14:paraId="4DA1E4A3" w14:textId="77777777" w:rsidR="00B641FB" w:rsidRDefault="00934C92">
      <w:pPr>
        <w:spacing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w:t>
      </w:r>
      <w:r>
        <w:rPr>
          <w:rFonts w:eastAsia="Times New Roman"/>
          <w:bCs/>
        </w:rPr>
        <w:t xml:space="preserve">Συνεπώς η </w:t>
      </w:r>
      <w:r>
        <w:rPr>
          <w:rFonts w:eastAsia="Times New Roman"/>
          <w:bCs/>
        </w:rPr>
        <w:t xml:space="preserve">Βουλή ενέκρινε τη ζητηθείσα άδεια. </w:t>
      </w:r>
    </w:p>
    <w:p w14:paraId="4DA1E4A4" w14:textId="77777777" w:rsidR="00B641FB" w:rsidRDefault="00934C92">
      <w:pPr>
        <w:spacing w:line="600" w:lineRule="auto"/>
        <w:ind w:firstLine="720"/>
        <w:jc w:val="both"/>
        <w:rPr>
          <w:rFonts w:eastAsia="Times New Roman"/>
          <w:bCs/>
        </w:rPr>
      </w:pPr>
      <w:r>
        <w:rPr>
          <w:rFonts w:eastAsia="Times New Roman"/>
          <w:bCs/>
        </w:rPr>
        <w:t>Επίσης, ο Βουλευτής της Νέας Δημ</w:t>
      </w:r>
      <w:r>
        <w:rPr>
          <w:rFonts w:eastAsia="Times New Roman"/>
          <w:bCs/>
        </w:rPr>
        <w:t xml:space="preserve">οκρατίας κ. Θεόδωρος </w:t>
      </w:r>
      <w:proofErr w:type="spellStart"/>
      <w:r>
        <w:rPr>
          <w:rFonts w:eastAsia="Times New Roman"/>
          <w:bCs/>
        </w:rPr>
        <w:t>Φορτσάκης</w:t>
      </w:r>
      <w:proofErr w:type="spellEnd"/>
      <w:r>
        <w:rPr>
          <w:rFonts w:eastAsia="Times New Roman"/>
          <w:bCs/>
        </w:rPr>
        <w:t xml:space="preserve"> ζητεί άδεια ολιγοήμερης απουσίας </w:t>
      </w:r>
      <w:r>
        <w:rPr>
          <w:rFonts w:eastAsia="Times New Roman"/>
          <w:bCs/>
        </w:rPr>
        <w:t xml:space="preserve">στο εξωτερικό </w:t>
      </w:r>
      <w:r>
        <w:rPr>
          <w:rFonts w:eastAsia="Times New Roman"/>
          <w:bCs/>
        </w:rPr>
        <w:t>κατά το χρονικό διάστημα από τις 19 Μαρτίου 2018 έως τις 22 Μαρτίου 2018</w:t>
      </w:r>
      <w:r>
        <w:rPr>
          <w:rFonts w:eastAsia="Times New Roman"/>
          <w:bCs/>
        </w:rPr>
        <w:t xml:space="preserve">, </w:t>
      </w:r>
      <w:r>
        <w:rPr>
          <w:rFonts w:eastAsia="Times New Roman"/>
          <w:bCs/>
        </w:rPr>
        <w:t>για ακαδημαϊκούς λόγους. Η Βουλή εγκρίνει;</w:t>
      </w:r>
    </w:p>
    <w:p w14:paraId="4DA1E4A5" w14:textId="77777777" w:rsidR="00B641FB" w:rsidRDefault="00934C92">
      <w:pPr>
        <w:spacing w:line="600" w:lineRule="auto"/>
        <w:ind w:firstLine="720"/>
        <w:jc w:val="both"/>
        <w:rPr>
          <w:rFonts w:eastAsia="Times New Roman"/>
          <w:bCs/>
        </w:rPr>
      </w:pPr>
      <w:r>
        <w:rPr>
          <w:rFonts w:eastAsia="Times New Roman"/>
          <w:b/>
          <w:bCs/>
        </w:rPr>
        <w:t xml:space="preserve">ΟΛΟΙ </w:t>
      </w:r>
      <w:r>
        <w:rPr>
          <w:rFonts w:eastAsia="Times New Roman"/>
          <w:b/>
          <w:bCs/>
        </w:rPr>
        <w:t xml:space="preserve">ΟΙ </w:t>
      </w:r>
      <w:r>
        <w:rPr>
          <w:rFonts w:eastAsia="Times New Roman"/>
          <w:b/>
          <w:bCs/>
        </w:rPr>
        <w:t>ΒΟΥΛΕΥΤΕΣ:</w:t>
      </w:r>
      <w:r>
        <w:rPr>
          <w:rFonts w:eastAsia="Times New Roman"/>
          <w:bCs/>
        </w:rPr>
        <w:t xml:space="preserve"> Μάλιστα, μάλιστα. </w:t>
      </w:r>
    </w:p>
    <w:p w14:paraId="4DA1E4A6" w14:textId="77777777" w:rsidR="00B641FB" w:rsidRDefault="00934C92">
      <w:pPr>
        <w:spacing w:line="600" w:lineRule="auto"/>
        <w:ind w:firstLine="720"/>
        <w:jc w:val="both"/>
        <w:rPr>
          <w:rFonts w:eastAsia="Times New Roman"/>
          <w:bCs/>
        </w:rPr>
      </w:pPr>
      <w:r>
        <w:rPr>
          <w:rFonts w:eastAsia="Times New Roman"/>
          <w:b/>
          <w:bCs/>
        </w:rPr>
        <w:lastRenderedPageBreak/>
        <w:t xml:space="preserve">ΠΡΟΕΔΡΕΥΩΝ (Δημήτριος </w:t>
      </w:r>
      <w:r>
        <w:rPr>
          <w:rFonts w:eastAsia="Times New Roman"/>
          <w:b/>
          <w:bCs/>
        </w:rPr>
        <w:t>Καμμένος):</w:t>
      </w:r>
      <w:r>
        <w:rPr>
          <w:rFonts w:eastAsia="Times New Roman"/>
          <w:bCs/>
        </w:rPr>
        <w:t xml:space="preserve"> </w:t>
      </w:r>
      <w:r>
        <w:rPr>
          <w:rFonts w:eastAsia="Times New Roman"/>
          <w:bCs/>
        </w:rPr>
        <w:t xml:space="preserve">Συνεπώς η </w:t>
      </w:r>
      <w:r>
        <w:rPr>
          <w:rFonts w:eastAsia="Times New Roman"/>
          <w:bCs/>
        </w:rPr>
        <w:t xml:space="preserve">Βουλή ενέκρινε τη ζητηθείσα άδεια. </w:t>
      </w:r>
    </w:p>
    <w:p w14:paraId="4DA1E4A7" w14:textId="77777777" w:rsidR="00B641FB" w:rsidRDefault="00934C92">
      <w:pPr>
        <w:spacing w:line="600" w:lineRule="auto"/>
        <w:ind w:firstLine="720"/>
        <w:jc w:val="both"/>
        <w:rPr>
          <w:rFonts w:eastAsia="Times New Roman"/>
          <w:bCs/>
        </w:rPr>
      </w:pPr>
      <w:r>
        <w:rPr>
          <w:rFonts w:eastAsia="Times New Roman"/>
          <w:bCs/>
        </w:rPr>
        <w:t>Τέλος, ο Αντιπρόεδρος και Βουλευτής της Νέας Δημοκρατίας κ. Σπυρίδων</w:t>
      </w:r>
      <w:r>
        <w:rPr>
          <w:rFonts w:eastAsia="Times New Roman"/>
          <w:bCs/>
        </w:rPr>
        <w:t xml:space="preserve"> </w:t>
      </w:r>
      <w:r>
        <w:rPr>
          <w:rFonts w:eastAsia="Times New Roman"/>
          <w:bCs/>
        </w:rPr>
        <w:t>-</w:t>
      </w:r>
      <w:r>
        <w:rPr>
          <w:rFonts w:eastAsia="Times New Roman"/>
          <w:bCs/>
        </w:rPr>
        <w:t xml:space="preserve"> </w:t>
      </w:r>
      <w:r>
        <w:rPr>
          <w:rFonts w:eastAsia="Times New Roman"/>
          <w:bCs/>
        </w:rPr>
        <w:t>Άδωνις Γεωργιάδης ζητεί άδεια ολιγοήμερης απουσίας στο εξωτερικό κατά το χρονικό διάστημα από την 1</w:t>
      </w:r>
      <w:r>
        <w:rPr>
          <w:rFonts w:eastAsia="Times New Roman"/>
          <w:bCs/>
          <w:vertAlign w:val="superscript"/>
        </w:rPr>
        <w:t>η</w:t>
      </w:r>
      <w:r>
        <w:rPr>
          <w:rFonts w:eastAsia="Times New Roman"/>
          <w:bCs/>
        </w:rPr>
        <w:t xml:space="preserve"> Μαρτίου 2018 έως </w:t>
      </w:r>
      <w:r>
        <w:rPr>
          <w:rFonts w:eastAsia="Times New Roman"/>
          <w:bCs/>
        </w:rPr>
        <w:t>τις 6</w:t>
      </w:r>
      <w:r>
        <w:rPr>
          <w:rFonts w:eastAsia="Times New Roman"/>
          <w:bCs/>
        </w:rPr>
        <w:t xml:space="preserve"> Μαρτ</w:t>
      </w:r>
      <w:r>
        <w:rPr>
          <w:rFonts w:eastAsia="Times New Roman"/>
          <w:bCs/>
        </w:rPr>
        <w:t>ίου 2018 σε κομματική αποστολή.  Η Βουλή εγκρίνει;</w:t>
      </w:r>
    </w:p>
    <w:p w14:paraId="4DA1E4A8" w14:textId="77777777" w:rsidR="00B641FB" w:rsidRDefault="00934C92">
      <w:pPr>
        <w:spacing w:line="600" w:lineRule="auto"/>
        <w:ind w:firstLine="720"/>
        <w:jc w:val="both"/>
        <w:rPr>
          <w:rFonts w:eastAsia="Times New Roman"/>
          <w:bCs/>
        </w:rPr>
      </w:pPr>
      <w:r>
        <w:rPr>
          <w:rFonts w:eastAsia="Times New Roman"/>
          <w:b/>
          <w:bCs/>
        </w:rPr>
        <w:t>ΟΛ</w:t>
      </w:r>
      <w:r>
        <w:rPr>
          <w:rFonts w:eastAsia="Times New Roman"/>
          <w:b/>
          <w:bCs/>
        </w:rPr>
        <w:t xml:space="preserve">ΟΙ </w:t>
      </w:r>
      <w:r>
        <w:rPr>
          <w:rFonts w:eastAsia="Times New Roman"/>
          <w:b/>
          <w:bCs/>
        </w:rPr>
        <w:t>ΟΙ ΒΟΥΛΕΥΤΕΣ:</w:t>
      </w:r>
      <w:r>
        <w:rPr>
          <w:rFonts w:eastAsia="Times New Roman"/>
          <w:bCs/>
        </w:rPr>
        <w:t xml:space="preserve"> Μάλιστα, μάλιστα. </w:t>
      </w:r>
    </w:p>
    <w:p w14:paraId="4DA1E4A9" w14:textId="77777777" w:rsidR="00B641FB" w:rsidRDefault="00934C92">
      <w:pPr>
        <w:spacing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Η Βουλή ενέκρινε τη ζητηθείσα άδεια. </w:t>
      </w:r>
    </w:p>
    <w:p w14:paraId="4DA1E4AA" w14:textId="77777777" w:rsidR="00B641FB" w:rsidRDefault="00934C92">
      <w:pPr>
        <w:spacing w:line="600" w:lineRule="auto"/>
        <w:ind w:firstLine="720"/>
        <w:jc w:val="both"/>
        <w:rPr>
          <w:rFonts w:eastAsia="Times New Roman"/>
          <w:bCs/>
        </w:rPr>
      </w:pPr>
      <w:r>
        <w:rPr>
          <w:rFonts w:eastAsia="Times New Roman"/>
          <w:bCs/>
        </w:rPr>
        <w:t xml:space="preserve">Τον λόγο έχει ο </w:t>
      </w:r>
      <w:r>
        <w:rPr>
          <w:rFonts w:eastAsia="Times New Roman"/>
          <w:bCs/>
        </w:rPr>
        <w:t xml:space="preserve">ειδικός αγορητής </w:t>
      </w:r>
      <w:r>
        <w:rPr>
          <w:rFonts w:eastAsia="Times New Roman"/>
          <w:bCs/>
        </w:rPr>
        <w:t xml:space="preserve">της Χρυσής Αυγής κ. Ιωάννης </w:t>
      </w:r>
      <w:proofErr w:type="spellStart"/>
      <w:r>
        <w:rPr>
          <w:rFonts w:eastAsia="Times New Roman"/>
          <w:bCs/>
        </w:rPr>
        <w:t>Σαχινίδης</w:t>
      </w:r>
      <w:proofErr w:type="spellEnd"/>
      <w:r>
        <w:rPr>
          <w:rFonts w:eastAsia="Times New Roman"/>
          <w:bCs/>
        </w:rPr>
        <w:t xml:space="preserve">, για δεκαπέντε λεπτά. </w:t>
      </w:r>
    </w:p>
    <w:p w14:paraId="4DA1E4AB" w14:textId="77777777" w:rsidR="00B641FB" w:rsidRDefault="00934C92">
      <w:pPr>
        <w:spacing w:line="600" w:lineRule="auto"/>
        <w:ind w:firstLine="720"/>
        <w:jc w:val="both"/>
        <w:rPr>
          <w:rFonts w:eastAsia="Times New Roman"/>
          <w:bCs/>
        </w:rPr>
      </w:pPr>
      <w:r>
        <w:rPr>
          <w:rFonts w:eastAsia="Times New Roman"/>
          <w:b/>
          <w:bCs/>
        </w:rPr>
        <w:lastRenderedPageBreak/>
        <w:t>ΙΩ</w:t>
      </w:r>
      <w:r>
        <w:rPr>
          <w:rFonts w:eastAsia="Times New Roman"/>
          <w:b/>
          <w:bCs/>
        </w:rPr>
        <w:t>ΑΝΝΗΣ ΣΑΧΙΝΙΔΗΣ:</w:t>
      </w:r>
      <w:r>
        <w:rPr>
          <w:rFonts w:eastAsia="Times New Roman"/>
          <w:bCs/>
        </w:rPr>
        <w:t xml:space="preserve"> Ευχαριστώ, κύριε Πρόεδρε.</w:t>
      </w:r>
    </w:p>
    <w:p w14:paraId="4DA1E4AC" w14:textId="77777777" w:rsidR="00B641FB" w:rsidRDefault="00934C92">
      <w:pPr>
        <w:spacing w:line="600" w:lineRule="auto"/>
        <w:ind w:firstLine="720"/>
        <w:jc w:val="both"/>
        <w:rPr>
          <w:rFonts w:eastAsia="Times New Roman"/>
          <w:bCs/>
        </w:rPr>
      </w:pPr>
      <w:r>
        <w:rPr>
          <w:rFonts w:eastAsia="Times New Roman"/>
          <w:bCs/>
        </w:rPr>
        <w:t>Πριν αναφερθώ σχετικά με τις τέσσερις κυρώσεις για την παραχώρηση δικαιωμάτων για έρευνα και εκμετάλλευση υδρογονανθράκων, κρίνω σκόπιμο να κάνω μια αναφορά στον βρώμικο ρόλο που παίζουν οι Γερμανοί στο Αιγαίο και</w:t>
      </w:r>
      <w:r>
        <w:rPr>
          <w:rFonts w:eastAsia="Times New Roman"/>
          <w:bCs/>
        </w:rPr>
        <w:t xml:space="preserve"> στην Κύπρο. Έχει άμεση σχέση με τις κυρώσεις, τις οποίες συζητάμε σήμερα. </w:t>
      </w:r>
    </w:p>
    <w:p w14:paraId="4DA1E4AD" w14:textId="77777777" w:rsidR="00B641FB" w:rsidRDefault="00934C92">
      <w:pPr>
        <w:spacing w:line="600" w:lineRule="auto"/>
        <w:ind w:firstLine="720"/>
        <w:jc w:val="both"/>
        <w:rPr>
          <w:rFonts w:eastAsia="Times New Roman"/>
          <w:bCs/>
        </w:rPr>
      </w:pPr>
      <w:r>
        <w:rPr>
          <w:rFonts w:eastAsia="Times New Roman"/>
          <w:bCs/>
        </w:rPr>
        <w:t xml:space="preserve">Υπάρχει, λοιπόν, ένας βρώμικος ρόλος των Γερμανών με τα κοιτάσματα υδρογονανθράκων στο Αιγαίο και στην κυπριακή Αποκλειστική Οικονομική Ζώνη. Σε μια περίοδο που η Τουρκία προκαλεί </w:t>
      </w:r>
      <w:r>
        <w:rPr>
          <w:rFonts w:eastAsia="Times New Roman"/>
          <w:bCs/>
        </w:rPr>
        <w:t>και απειλεί στρατιωτικά Αθήνα και Λευκωσία, το Βερολίνο στέλνει ωκεανογραφικό σκάφος</w:t>
      </w:r>
      <w:r>
        <w:rPr>
          <w:rFonts w:eastAsia="Times New Roman"/>
          <w:bCs/>
        </w:rPr>
        <w:t>,</w:t>
      </w:r>
      <w:r>
        <w:rPr>
          <w:rFonts w:eastAsia="Times New Roman"/>
          <w:bCs/>
        </w:rPr>
        <w:t xml:space="preserve"> για να διεξάγει σεισμικές έρευνες νότια της Κρήτης ως τα οικόπεδα της κυπριακής ΑΟΖ, ζητώντας μάλιστα ά</w:t>
      </w:r>
      <w:r>
        <w:rPr>
          <w:rFonts w:eastAsia="Times New Roman"/>
          <w:bCs/>
        </w:rPr>
        <w:lastRenderedPageBreak/>
        <w:t>δεια από την Άγκυρα, καθ’ ότι η περιοχή όπου θέλει να δραστηριοποιη</w:t>
      </w:r>
      <w:r>
        <w:rPr>
          <w:rFonts w:eastAsia="Times New Roman"/>
          <w:bCs/>
        </w:rPr>
        <w:t>θεί το πλοίο «</w:t>
      </w:r>
      <w:r>
        <w:rPr>
          <w:rFonts w:eastAsia="Times New Roman"/>
          <w:bCs/>
        </w:rPr>
        <w:t>MARIA</w:t>
      </w:r>
      <w:r>
        <w:rPr>
          <w:rFonts w:eastAsia="Times New Roman"/>
          <w:bCs/>
        </w:rPr>
        <w:t xml:space="preserve"> S. </w:t>
      </w:r>
      <w:r>
        <w:rPr>
          <w:rFonts w:eastAsia="Times New Roman"/>
          <w:bCs/>
        </w:rPr>
        <w:t>MERIAN</w:t>
      </w:r>
      <w:r>
        <w:rPr>
          <w:rFonts w:eastAsia="Times New Roman"/>
          <w:bCs/>
        </w:rPr>
        <w:t xml:space="preserve">» περιλαμβάνει και σημεία ελέγχου από την Τουρκία. </w:t>
      </w:r>
    </w:p>
    <w:p w14:paraId="4DA1E4AE" w14:textId="77777777" w:rsidR="00B641FB" w:rsidRDefault="00934C92">
      <w:pPr>
        <w:spacing w:line="600" w:lineRule="auto"/>
        <w:ind w:firstLine="720"/>
        <w:jc w:val="both"/>
        <w:rPr>
          <w:rFonts w:eastAsia="Times New Roman"/>
          <w:bCs/>
        </w:rPr>
      </w:pPr>
      <w:r>
        <w:rPr>
          <w:rFonts w:eastAsia="Times New Roman"/>
          <w:bCs/>
        </w:rPr>
        <w:t>Οι ενέργειες αυτές εκ μέρους της Γερμανίας</w:t>
      </w:r>
      <w:r>
        <w:rPr>
          <w:rFonts w:eastAsia="Times New Roman"/>
          <w:bCs/>
        </w:rPr>
        <w:t>,</w:t>
      </w:r>
      <w:r>
        <w:rPr>
          <w:rFonts w:eastAsia="Times New Roman"/>
          <w:bCs/>
        </w:rPr>
        <w:t xml:space="preserve"> σε μια περιοχή, όπου είτε βρίσκονται σε εξέλιξη έρευνες υδρογονανθράκων στην κυπριακή ΑΟΖ είτε επίκεινται νότια της Κρήτης με δεδομένες τεράστιες ποσότητες φυσικού αερίου και πετρελαίου, κρίνονται τουλάχιστον περίεργες για τα κυριαρχικά δικαιώματα της Ελλ</w:t>
      </w:r>
      <w:r>
        <w:rPr>
          <w:rFonts w:eastAsia="Times New Roman"/>
          <w:bCs/>
        </w:rPr>
        <w:t>άδας και της Κύπρου, αφού με έμμεσο</w:t>
      </w:r>
      <w:r>
        <w:rPr>
          <w:rFonts w:eastAsia="Times New Roman"/>
          <w:bCs/>
        </w:rPr>
        <w:t>,</w:t>
      </w:r>
      <w:r>
        <w:rPr>
          <w:rFonts w:eastAsia="Times New Roman"/>
          <w:bCs/>
        </w:rPr>
        <w:t xml:space="preserve"> αλλά σαφή τρόπο</w:t>
      </w:r>
      <w:r>
        <w:rPr>
          <w:rFonts w:eastAsia="Times New Roman"/>
          <w:bCs/>
        </w:rPr>
        <w:t>,</w:t>
      </w:r>
      <w:r>
        <w:rPr>
          <w:rFonts w:eastAsia="Times New Roman"/>
          <w:bCs/>
        </w:rPr>
        <w:t xml:space="preserve"> επιδιώκεται εδώ η έξοδος της Τουρκίας στα κοιτάσματα της Ανατολικής Μεσογείου, δηλαδή στο μισό Αιγαίο. Αυτό άλλωστε φαίνεται και από τις αντιδράσεις του καθεστώτος </w:t>
      </w:r>
      <w:proofErr w:type="spellStart"/>
      <w:r>
        <w:rPr>
          <w:rFonts w:eastAsia="Times New Roman"/>
          <w:bCs/>
        </w:rPr>
        <w:t>Ερντογάν</w:t>
      </w:r>
      <w:proofErr w:type="spellEnd"/>
      <w:r>
        <w:rPr>
          <w:rFonts w:eastAsia="Times New Roman"/>
          <w:bCs/>
        </w:rPr>
        <w:t>, οι οποίοι έσπευσαν να εκδώ</w:t>
      </w:r>
      <w:r>
        <w:rPr>
          <w:rFonts w:eastAsia="Times New Roman"/>
          <w:bCs/>
        </w:rPr>
        <w:lastRenderedPageBreak/>
        <w:t>σο</w:t>
      </w:r>
      <w:r>
        <w:rPr>
          <w:rFonts w:eastAsia="Times New Roman"/>
          <w:bCs/>
        </w:rPr>
        <w:t>υν NAVTEX για τον έλεγχο ολόκληρης της περιοχής από την κυπριακή ΑΟΖ μέχρι και την Κρήτη, ενώ η τούρκικη εφημερίδα «M</w:t>
      </w:r>
      <w:r>
        <w:rPr>
          <w:rFonts w:eastAsia="Times New Roman"/>
          <w:bCs/>
        </w:rPr>
        <w:t>ILLIYET</w:t>
      </w:r>
      <w:r>
        <w:rPr>
          <w:rFonts w:eastAsia="Times New Roman"/>
          <w:bCs/>
        </w:rPr>
        <w:t>» σε προκλητικό δημοσίευμα σχολίασε τη NAVTEX, γράφοντας: «Άδεια από την Τουρκία</w:t>
      </w:r>
      <w:r>
        <w:rPr>
          <w:rFonts w:eastAsia="Times New Roman"/>
          <w:bCs/>
        </w:rPr>
        <w:t>,</w:t>
      </w:r>
      <w:r>
        <w:rPr>
          <w:rFonts w:eastAsia="Times New Roman"/>
          <w:bCs/>
        </w:rPr>
        <w:t xml:space="preserve"> που θα τρελάνει Ελλάδα και Κύπρο». Επισημαίνεται δ</w:t>
      </w:r>
      <w:r>
        <w:rPr>
          <w:rFonts w:eastAsia="Times New Roman"/>
          <w:bCs/>
        </w:rPr>
        <w:t>ε</w:t>
      </w:r>
      <w:r>
        <w:rPr>
          <w:rFonts w:eastAsia="Times New Roman"/>
          <w:bCs/>
        </w:rPr>
        <w:t>,</w:t>
      </w:r>
      <w:r>
        <w:rPr>
          <w:rFonts w:eastAsia="Times New Roman"/>
          <w:bCs/>
        </w:rPr>
        <w:t xml:space="preserve"> ότι δεν είναι η πρώτη φορά</w:t>
      </w:r>
      <w:r>
        <w:rPr>
          <w:rFonts w:eastAsia="Times New Roman"/>
          <w:bCs/>
        </w:rPr>
        <w:t>,</w:t>
      </w:r>
      <w:r>
        <w:rPr>
          <w:rFonts w:eastAsia="Times New Roman"/>
          <w:bCs/>
        </w:rPr>
        <w:t xml:space="preserve"> που η Γερμανία στέλνει ερευνητικό σκάφος στο Αιγαίο</w:t>
      </w:r>
      <w:r>
        <w:rPr>
          <w:rFonts w:eastAsia="Times New Roman"/>
          <w:bCs/>
        </w:rPr>
        <w:t>,</w:t>
      </w:r>
      <w:r>
        <w:rPr>
          <w:rFonts w:eastAsia="Times New Roman"/>
          <w:bCs/>
        </w:rPr>
        <w:t xml:space="preserve"> δήθεν για σεισμικές έρευνες, οι οποίες αποτελούν το πρώτο στάδιο των ερευνών εξόρυξης φυσικού αερίου ή πετρελαίου, δίνοντας το δικαίωμα την Τουρκία να εκδώσει NAVTEX και να</w:t>
      </w:r>
      <w:r>
        <w:rPr>
          <w:rFonts w:eastAsia="Times New Roman"/>
          <w:bCs/>
        </w:rPr>
        <w:t xml:space="preserve"> αμφισβητήσει κυριαρχικά δικαιώματα της Ελλάδας. </w:t>
      </w:r>
    </w:p>
    <w:p w14:paraId="4DA1E4AF" w14:textId="77777777" w:rsidR="00B641FB" w:rsidRDefault="00934C92">
      <w:pPr>
        <w:spacing w:line="600" w:lineRule="auto"/>
        <w:jc w:val="both"/>
        <w:rPr>
          <w:rFonts w:eastAsia="Times New Roman"/>
          <w:szCs w:val="24"/>
        </w:rPr>
      </w:pPr>
      <w:r>
        <w:rPr>
          <w:rFonts w:eastAsia="Times New Roman"/>
          <w:bCs/>
        </w:rPr>
        <w:tab/>
      </w:r>
      <w:r>
        <w:rPr>
          <w:rFonts w:eastAsia="Times New Roman"/>
          <w:szCs w:val="24"/>
        </w:rPr>
        <w:t>Πρόσφατα, στις αρχές Ιανουαρίου, ένα άλλο γερμανικό σκάφος, το «</w:t>
      </w:r>
      <w:r>
        <w:rPr>
          <w:rFonts w:eastAsia="Times New Roman"/>
          <w:szCs w:val="24"/>
          <w:lang w:val="en-US"/>
        </w:rPr>
        <w:t>M</w:t>
      </w:r>
      <w:r>
        <w:rPr>
          <w:rFonts w:eastAsia="Times New Roman"/>
          <w:szCs w:val="24"/>
          <w:lang w:val="en-US"/>
        </w:rPr>
        <w:t>ETEOR</w:t>
      </w:r>
      <w:r>
        <w:rPr>
          <w:rFonts w:eastAsia="Times New Roman"/>
          <w:szCs w:val="24"/>
        </w:rPr>
        <w:t xml:space="preserve">», το οποίο επίσης ανήκει στο Πανεπιστήμιο του Αμβούργου -και δεν είναι καθόλου τυχαίο αυτό- είχε ζητήσει να κάνει </w:t>
      </w:r>
      <w:r>
        <w:rPr>
          <w:rFonts w:eastAsia="Times New Roman"/>
          <w:szCs w:val="24"/>
        </w:rPr>
        <w:lastRenderedPageBreak/>
        <w:t>έρευνα στο Νότιο Αιγ</w:t>
      </w:r>
      <w:r>
        <w:rPr>
          <w:rFonts w:eastAsia="Times New Roman"/>
          <w:szCs w:val="24"/>
        </w:rPr>
        <w:t xml:space="preserve">αίο και η Τουρκία έβγαλε </w:t>
      </w:r>
      <w:r>
        <w:rPr>
          <w:rFonts w:eastAsia="Times New Roman"/>
          <w:szCs w:val="24"/>
          <w:lang w:val="en-US"/>
        </w:rPr>
        <w:t>NAVTEX</w:t>
      </w:r>
      <w:r>
        <w:rPr>
          <w:rFonts w:eastAsia="Times New Roman"/>
          <w:szCs w:val="24"/>
        </w:rPr>
        <w:t xml:space="preserve"> μέχρι και τα Κύθηρα.</w:t>
      </w:r>
    </w:p>
    <w:p w14:paraId="4DA1E4B0" w14:textId="77777777" w:rsidR="00B641FB" w:rsidRDefault="00934C92">
      <w:pPr>
        <w:spacing w:line="600" w:lineRule="auto"/>
        <w:ind w:firstLine="720"/>
        <w:jc w:val="both"/>
        <w:rPr>
          <w:rFonts w:eastAsia="Times New Roman"/>
          <w:szCs w:val="24"/>
        </w:rPr>
      </w:pPr>
      <w:r>
        <w:rPr>
          <w:rFonts w:eastAsia="Times New Roman"/>
          <w:szCs w:val="24"/>
        </w:rPr>
        <w:t>Όσον αφορά τη νέα δραστηριότητα του γερμανικού πλοίου, στις 3 και 4 Μαρτίου αναμένεται να πλεύσει στα ανοιχτά της Κύπρου για επιστημονικές έρευνες στα θαλάσσια οικόπεδα 4, 5, 6 και 7 της κυπριακής ΑΟΖ κα</w:t>
      </w:r>
      <w:r>
        <w:rPr>
          <w:rFonts w:eastAsia="Times New Roman"/>
          <w:szCs w:val="24"/>
        </w:rPr>
        <w:t>ι ακολούθως θα μεταβεί νότια της Κύπρου. Από τη Λευκωσία επισημαίνεται ότι έχουν δοθεί σχετικές άδειες</w:t>
      </w:r>
      <w:r>
        <w:rPr>
          <w:rFonts w:eastAsia="Times New Roman"/>
          <w:szCs w:val="24"/>
        </w:rPr>
        <w:t>,</w:t>
      </w:r>
      <w:r>
        <w:rPr>
          <w:rFonts w:eastAsia="Times New Roman"/>
          <w:szCs w:val="24"/>
        </w:rPr>
        <w:t xml:space="preserve"> τόσο από Ελλάδα όσο και από Κύπρο. Οι Γερμανοί, ωστόσο, ζήτησαν άδεια και από την Τουρκία για ένα τμήμα που ελέγχει η χώρα, αλλά η Άγκυρα προχώρησε στην</w:t>
      </w:r>
      <w:r>
        <w:rPr>
          <w:rFonts w:eastAsia="Times New Roman"/>
          <w:szCs w:val="24"/>
        </w:rPr>
        <w:t xml:space="preserve"> έκδοση </w:t>
      </w:r>
      <w:r>
        <w:rPr>
          <w:rFonts w:eastAsia="Times New Roman"/>
          <w:szCs w:val="24"/>
          <w:lang w:val="en-US"/>
        </w:rPr>
        <w:t>NAVTEX</w:t>
      </w:r>
      <w:r>
        <w:rPr>
          <w:rFonts w:eastAsia="Times New Roman"/>
          <w:szCs w:val="24"/>
        </w:rPr>
        <w:t xml:space="preserve">, επιχειρώντας να οικειοποιηθεί όλη την περιοχή, μήκους πεντακοσίων ογδόντα χιλιομέτρων. Ελλάδα και Κύπρος ακύρωσαν αυτές τις τουρκικές </w:t>
      </w:r>
      <w:r>
        <w:rPr>
          <w:rFonts w:eastAsia="Times New Roman"/>
          <w:szCs w:val="24"/>
          <w:lang w:val="en-US"/>
        </w:rPr>
        <w:t>NAVTEX</w:t>
      </w:r>
      <w:r>
        <w:rPr>
          <w:rFonts w:eastAsia="Times New Roman"/>
          <w:szCs w:val="24"/>
        </w:rPr>
        <w:t xml:space="preserve"> με μία </w:t>
      </w:r>
      <w:proofErr w:type="spellStart"/>
      <w:r>
        <w:rPr>
          <w:rFonts w:eastAsia="Times New Roman"/>
          <w:szCs w:val="24"/>
        </w:rPr>
        <w:t>αντι</w:t>
      </w:r>
      <w:proofErr w:type="spellEnd"/>
      <w:r>
        <w:rPr>
          <w:rFonts w:eastAsia="Times New Roman"/>
          <w:szCs w:val="24"/>
        </w:rPr>
        <w:t xml:space="preserve">- </w:t>
      </w:r>
      <w:r>
        <w:rPr>
          <w:rFonts w:eastAsia="Times New Roman"/>
          <w:szCs w:val="24"/>
          <w:lang w:val="en-US"/>
        </w:rPr>
        <w:t>NAVTEX</w:t>
      </w:r>
      <w:r>
        <w:rPr>
          <w:rFonts w:eastAsia="Times New Roman"/>
          <w:szCs w:val="24"/>
        </w:rPr>
        <w:t xml:space="preserve">. </w:t>
      </w:r>
    </w:p>
    <w:p w14:paraId="4DA1E4B1" w14:textId="77777777" w:rsidR="00B641FB" w:rsidRDefault="00934C92">
      <w:pPr>
        <w:spacing w:line="600" w:lineRule="auto"/>
        <w:ind w:firstLine="720"/>
        <w:jc w:val="both"/>
        <w:rPr>
          <w:rFonts w:eastAsia="Times New Roman"/>
          <w:szCs w:val="24"/>
        </w:rPr>
      </w:pPr>
      <w:r>
        <w:rPr>
          <w:rFonts w:eastAsia="Times New Roman"/>
          <w:szCs w:val="24"/>
        </w:rPr>
        <w:lastRenderedPageBreak/>
        <w:t>Καταθέτω για τα Πρακτικά αυτά που σας διάβασα. Είναι από σημερινό δημοσίευμα.</w:t>
      </w:r>
    </w:p>
    <w:p w14:paraId="4DA1E4B2" w14:textId="77777777" w:rsidR="00B641FB" w:rsidRDefault="00934C92">
      <w:pPr>
        <w:spacing w:line="600" w:lineRule="auto"/>
        <w:ind w:firstLine="720"/>
        <w:jc w:val="both"/>
        <w:rPr>
          <w:rFonts w:eastAsia="Times New Roman"/>
          <w:szCs w:val="24"/>
        </w:rPr>
      </w:pPr>
      <w:r>
        <w:rPr>
          <w:rFonts w:eastAsia="Times New Roman"/>
          <w:szCs w:val="24"/>
        </w:rPr>
        <w:t xml:space="preserve">(Στο σημείο αυτό ο Βουλευτής κ. Ιωάννης </w:t>
      </w:r>
      <w:proofErr w:type="spellStart"/>
      <w:r>
        <w:rPr>
          <w:rFonts w:eastAsia="Times New Roman"/>
          <w:szCs w:val="24"/>
        </w:rPr>
        <w:t>Σαχινίδης</w:t>
      </w:r>
      <w:proofErr w:type="spellEnd"/>
      <w:r>
        <w:rPr>
          <w:rFonts w:eastAsia="Times New Roman"/>
          <w:szCs w:val="24"/>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4DA1E4B3" w14:textId="77777777" w:rsidR="00B641FB" w:rsidRDefault="00934C92">
      <w:pPr>
        <w:spacing w:line="600" w:lineRule="auto"/>
        <w:ind w:firstLine="720"/>
        <w:jc w:val="both"/>
        <w:rPr>
          <w:rFonts w:eastAsia="Times New Roman"/>
          <w:szCs w:val="24"/>
        </w:rPr>
      </w:pPr>
      <w:r>
        <w:rPr>
          <w:rFonts w:eastAsia="Times New Roman"/>
          <w:szCs w:val="24"/>
        </w:rPr>
        <w:t>Σχετικά με τις κυρώσεις, αρχικά να πούμε π</w:t>
      </w:r>
      <w:r>
        <w:rPr>
          <w:rFonts w:eastAsia="Times New Roman"/>
          <w:szCs w:val="24"/>
        </w:rPr>
        <w:t>ως προφανώς</w:t>
      </w:r>
      <w:r>
        <w:rPr>
          <w:rFonts w:eastAsia="Times New Roman"/>
          <w:szCs w:val="24"/>
        </w:rPr>
        <w:t>,</w:t>
      </w:r>
      <w:r>
        <w:rPr>
          <w:rFonts w:eastAsia="Times New Roman"/>
          <w:szCs w:val="24"/>
        </w:rPr>
        <w:t xml:space="preserve"> δεν θα μπορούσαμε να είμαστε αντίθετοι με την έστω και καθυστερημένη έναρξη ερευνών για την εξόρυξη υδρογονανθράκων, αφού η εξόρυξή και η αξιοποίησή τους αποτελεί βασικό σημείο του πολιτικού μας προγράμματος. Θεωρούμε, όμως, ότι ξεκινάτε με εν</w:t>
      </w:r>
      <w:r>
        <w:rPr>
          <w:rFonts w:eastAsia="Times New Roman"/>
          <w:szCs w:val="24"/>
        </w:rPr>
        <w:t>τελώς λανθασμένο τρόπο και υπό τον φόβο της συνεχούς και αυξανόμενης τουρκικής απειλής.</w:t>
      </w:r>
    </w:p>
    <w:p w14:paraId="4DA1E4B4" w14:textId="77777777" w:rsidR="00B641FB" w:rsidRDefault="00934C92">
      <w:pPr>
        <w:spacing w:line="600" w:lineRule="auto"/>
        <w:ind w:firstLine="720"/>
        <w:jc w:val="both"/>
        <w:rPr>
          <w:rFonts w:eastAsia="Times New Roman"/>
          <w:szCs w:val="24"/>
        </w:rPr>
      </w:pPr>
      <w:r>
        <w:rPr>
          <w:rFonts w:eastAsia="Times New Roman"/>
          <w:szCs w:val="24"/>
        </w:rPr>
        <w:lastRenderedPageBreak/>
        <w:t xml:space="preserve">Μιλάτε εσείς για την άσκηση εθνικής κυριαρχίας και των εθνικών κυριαρχικών δικαιωμάτων, για αξιοποίηση εθνικού πλούτου </w:t>
      </w:r>
      <w:proofErr w:type="spellStart"/>
      <w:r>
        <w:rPr>
          <w:rFonts w:eastAsia="Times New Roman"/>
          <w:szCs w:val="24"/>
        </w:rPr>
        <w:t>κ.ο.κ.</w:t>
      </w:r>
      <w:proofErr w:type="spellEnd"/>
      <w:r>
        <w:rPr>
          <w:rFonts w:eastAsia="Times New Roman"/>
          <w:szCs w:val="24"/>
        </w:rPr>
        <w:t>, αλλά τα ανωτέρω πραγματοποιούνται</w:t>
      </w:r>
      <w:r>
        <w:rPr>
          <w:rFonts w:eastAsia="Times New Roman"/>
          <w:szCs w:val="24"/>
        </w:rPr>
        <w:t>,</w:t>
      </w:r>
      <w:r>
        <w:rPr>
          <w:rFonts w:eastAsia="Times New Roman"/>
          <w:szCs w:val="24"/>
        </w:rPr>
        <w:t xml:space="preserve"> τόσο α</w:t>
      </w:r>
      <w:r>
        <w:rPr>
          <w:rFonts w:eastAsia="Times New Roman"/>
          <w:szCs w:val="24"/>
        </w:rPr>
        <w:t>πό εσάς</w:t>
      </w:r>
      <w:r>
        <w:rPr>
          <w:rFonts w:eastAsia="Times New Roman"/>
          <w:szCs w:val="24"/>
        </w:rPr>
        <w:t>,</w:t>
      </w:r>
      <w:r>
        <w:rPr>
          <w:rFonts w:eastAsia="Times New Roman"/>
          <w:szCs w:val="24"/>
        </w:rPr>
        <w:t xml:space="preserve"> όσο και από τους προκατόχους σας σε μια απολύτως ασφαλή γεωγραφική περιοχή, όπου δεν θα δεχτούν οι φίλοι σας οι Τούρκοι. Ούτε εσείς ούτε οι προκάτοχοί </w:t>
      </w:r>
      <w:r>
        <w:rPr>
          <w:rFonts w:eastAsia="Times New Roman"/>
          <w:szCs w:val="24"/>
        </w:rPr>
        <w:t>σας,</w:t>
      </w:r>
      <w:r>
        <w:rPr>
          <w:rFonts w:eastAsia="Times New Roman"/>
          <w:szCs w:val="24"/>
        </w:rPr>
        <w:t xml:space="preserve"> της </w:t>
      </w:r>
      <w:proofErr w:type="spellStart"/>
      <w:r>
        <w:rPr>
          <w:rFonts w:eastAsia="Times New Roman"/>
          <w:szCs w:val="24"/>
        </w:rPr>
        <w:t>ψευτοδεξιάς</w:t>
      </w:r>
      <w:proofErr w:type="spellEnd"/>
      <w:r>
        <w:rPr>
          <w:rFonts w:eastAsia="Times New Roman"/>
          <w:szCs w:val="24"/>
        </w:rPr>
        <w:t>,</w:t>
      </w:r>
      <w:r>
        <w:rPr>
          <w:rFonts w:eastAsia="Times New Roman"/>
          <w:szCs w:val="24"/>
        </w:rPr>
        <w:t xml:space="preserve"> δεν τολμήσατε να ανακηρύξετε την ελληνική Αποκλειστική Οικονομική Ζώνη. Δη</w:t>
      </w:r>
      <w:r>
        <w:rPr>
          <w:rFonts w:eastAsia="Times New Roman"/>
          <w:szCs w:val="24"/>
        </w:rPr>
        <w:t>λαδή, μόνο φαμφάρες ατελείωτες</w:t>
      </w:r>
      <w:r>
        <w:rPr>
          <w:rFonts w:eastAsia="Times New Roman"/>
          <w:szCs w:val="24"/>
        </w:rPr>
        <w:t>,</w:t>
      </w:r>
      <w:r>
        <w:rPr>
          <w:rFonts w:eastAsia="Times New Roman"/>
          <w:szCs w:val="24"/>
        </w:rPr>
        <w:t xml:space="preserve"> για να ρίξετε στάχτη στα μάτια του λαού.</w:t>
      </w:r>
    </w:p>
    <w:p w14:paraId="4DA1E4B5" w14:textId="77777777" w:rsidR="00B641FB" w:rsidRDefault="00934C92">
      <w:pPr>
        <w:spacing w:line="600" w:lineRule="auto"/>
        <w:ind w:firstLine="720"/>
        <w:jc w:val="both"/>
        <w:rPr>
          <w:rFonts w:eastAsia="Times New Roman"/>
          <w:szCs w:val="24"/>
        </w:rPr>
      </w:pPr>
      <w:r>
        <w:rPr>
          <w:rFonts w:eastAsia="Times New Roman"/>
          <w:szCs w:val="24"/>
        </w:rPr>
        <w:t xml:space="preserve">Οι επιμέρους οικονομικοί και διαχειριστικοί όροι των συμβάσεων </w:t>
      </w:r>
      <w:r>
        <w:rPr>
          <w:rFonts w:eastAsia="Times New Roman"/>
          <w:szCs w:val="24"/>
        </w:rPr>
        <w:t>-</w:t>
      </w:r>
      <w:r>
        <w:rPr>
          <w:rFonts w:eastAsia="Times New Roman"/>
          <w:szCs w:val="24"/>
        </w:rPr>
        <w:t xml:space="preserve">φορολόγηση, απόδοση ποσοστού κερδών, θέσεις εργασίας, εκπαίδευση προσωπικού </w:t>
      </w:r>
      <w:proofErr w:type="spellStart"/>
      <w:r>
        <w:rPr>
          <w:rFonts w:eastAsia="Times New Roman"/>
          <w:szCs w:val="24"/>
        </w:rPr>
        <w:t>κ.ο.κ.</w:t>
      </w:r>
      <w:proofErr w:type="spellEnd"/>
      <w:r>
        <w:rPr>
          <w:rFonts w:eastAsia="Times New Roman"/>
          <w:szCs w:val="24"/>
        </w:rPr>
        <w:t>-</w:t>
      </w:r>
      <w:r>
        <w:rPr>
          <w:rFonts w:eastAsia="Times New Roman"/>
          <w:szCs w:val="24"/>
        </w:rPr>
        <w:t xml:space="preserve"> σίγουρα έχουν τη σημασία τους και </w:t>
      </w:r>
      <w:r>
        <w:rPr>
          <w:rFonts w:eastAsia="Times New Roman"/>
          <w:szCs w:val="24"/>
        </w:rPr>
        <w:lastRenderedPageBreak/>
        <w:t>θ</w:t>
      </w:r>
      <w:r>
        <w:rPr>
          <w:rFonts w:eastAsia="Times New Roman"/>
          <w:szCs w:val="24"/>
        </w:rPr>
        <w:t xml:space="preserve">α μπορούσαν να βελτιωθούν υπέρ του δημοσίου κατόπιν διαπραγμάτευσης. Η δική μας βασική παρατήρηση επί των ανωτέρω είναι ότι το ζήτημα εκμετάλλευσης των ελληνικών υδρογονανθράκων είναι πρωτίστως εθνικό ζήτημα και δευτερευόντως οικονομικό, </w:t>
      </w:r>
      <w:proofErr w:type="spellStart"/>
      <w:r>
        <w:rPr>
          <w:rFonts w:eastAsia="Times New Roman"/>
          <w:szCs w:val="24"/>
        </w:rPr>
        <w:t>καθ</w:t>
      </w:r>
      <w:r>
        <w:rPr>
          <w:rFonts w:eastAsia="Times New Roman"/>
          <w:szCs w:val="24"/>
        </w:rPr>
        <w:t>’</w:t>
      </w:r>
      <w:r>
        <w:rPr>
          <w:rFonts w:eastAsia="Times New Roman"/>
          <w:szCs w:val="24"/>
        </w:rPr>
        <w:t>ότι</w:t>
      </w:r>
      <w:proofErr w:type="spellEnd"/>
      <w:r>
        <w:rPr>
          <w:rFonts w:eastAsia="Times New Roman"/>
          <w:szCs w:val="24"/>
        </w:rPr>
        <w:t xml:space="preserve"> η </w:t>
      </w:r>
      <w:r>
        <w:rPr>
          <w:rFonts w:eastAsia="Times New Roman"/>
          <w:szCs w:val="24"/>
        </w:rPr>
        <w:t>δυνατότητα εκμετάλλευσής τους βασίζεται και προϋποθέτει την πολιτική βούληση για άσκηση των κυριαρχικών μας δικαιωμάτων στο Αιγαίο και στο Ιόνιο, πράγμα που δεν είναι καθόλου δεδομένο, με βάση τις τελευταίες εξελίξεις σε Ίμια και Κύπρο, με ευθύνη αποκλειστ</w:t>
      </w:r>
      <w:r>
        <w:rPr>
          <w:rFonts w:eastAsia="Times New Roman"/>
          <w:szCs w:val="24"/>
        </w:rPr>
        <w:t>ικά δική σας, της συγκυβέρνησής σας.</w:t>
      </w:r>
    </w:p>
    <w:p w14:paraId="4DA1E4B6" w14:textId="77777777" w:rsidR="00B641FB" w:rsidRDefault="00934C92">
      <w:pPr>
        <w:spacing w:line="600" w:lineRule="auto"/>
        <w:ind w:firstLine="720"/>
        <w:jc w:val="both"/>
        <w:rPr>
          <w:rFonts w:eastAsia="Times New Roman"/>
          <w:szCs w:val="24"/>
        </w:rPr>
      </w:pPr>
      <w:r>
        <w:rPr>
          <w:rFonts w:eastAsia="Times New Roman"/>
          <w:szCs w:val="24"/>
        </w:rPr>
        <w:t>Πρέπει όλοι σας να καταλάβετε ότι ο Τούρκος καταλαβαίνει μόνο τη γλώσσα των όπλων. Για τον λόγο αυτό και θεωρούμε πως πρέπει να ισχύει το δόγμα «περισσότερα κανόνια, λιγότερο βούτυρο».</w:t>
      </w:r>
    </w:p>
    <w:p w14:paraId="4DA1E4B7" w14:textId="77777777" w:rsidR="00B641FB" w:rsidRDefault="00934C92">
      <w:pPr>
        <w:spacing w:line="600" w:lineRule="auto"/>
        <w:ind w:firstLine="720"/>
        <w:jc w:val="both"/>
        <w:rPr>
          <w:rFonts w:eastAsia="Times New Roman"/>
          <w:szCs w:val="24"/>
        </w:rPr>
      </w:pPr>
      <w:r>
        <w:rPr>
          <w:rFonts w:eastAsia="Times New Roman"/>
          <w:szCs w:val="24"/>
        </w:rPr>
        <w:lastRenderedPageBreak/>
        <w:t xml:space="preserve">Να γίνει άμεση, λοιπόν, ανακήρυξη </w:t>
      </w:r>
      <w:r>
        <w:rPr>
          <w:rFonts w:eastAsia="Times New Roman"/>
          <w:szCs w:val="24"/>
        </w:rPr>
        <w:t xml:space="preserve">της ελληνική ΑΟΖ προς όλες τις κατευθύνσεις, με βάση την αρχή της μέσης γραμμής, καθώς και άμεση έναρξη ερευνών και γεωτρήσεων υπό την κάλυψη του Πολεμικού μας Ναυτικού σε ολόκληρο το Αιγαίο και το Ιόνιο. </w:t>
      </w:r>
    </w:p>
    <w:p w14:paraId="4DA1E4B8" w14:textId="77777777" w:rsidR="00B641FB" w:rsidRDefault="00934C92">
      <w:pPr>
        <w:spacing w:line="600" w:lineRule="auto"/>
        <w:ind w:firstLine="720"/>
        <w:jc w:val="both"/>
        <w:rPr>
          <w:rFonts w:eastAsia="Times New Roman"/>
          <w:szCs w:val="24"/>
        </w:rPr>
      </w:pPr>
      <w:r>
        <w:rPr>
          <w:rFonts w:eastAsia="Times New Roman"/>
          <w:szCs w:val="24"/>
        </w:rPr>
        <w:t>Εσείς, από την άλλη, έρχεστε τώρα</w:t>
      </w:r>
      <w:r>
        <w:rPr>
          <w:rFonts w:eastAsia="Times New Roman"/>
          <w:szCs w:val="24"/>
        </w:rPr>
        <w:t>,</w:t>
      </w:r>
      <w:r>
        <w:rPr>
          <w:rFonts w:eastAsia="Times New Roman"/>
          <w:szCs w:val="24"/>
        </w:rPr>
        <w:t xml:space="preserve"> μετά από τόσα χ</w:t>
      </w:r>
      <w:r>
        <w:rPr>
          <w:rFonts w:eastAsia="Times New Roman"/>
          <w:szCs w:val="24"/>
        </w:rPr>
        <w:t>ρόνια αδράνειας και υπό την πολιτική πίεση του προγράμματος της Χρυσής Αυγής να κάνετε κάποια δειλά βήματα στον ενεργειακό τομέα, βήματα τόσο μικρά και δειλά,  ώστε να μην σας κράξουν οι εταίροι σας οι τοκογλύφοι και οι φίλοι σας οι Τούρκοι. Ακόμα και αυτό</w:t>
      </w:r>
      <w:r>
        <w:rPr>
          <w:rFonts w:eastAsia="Times New Roman"/>
          <w:szCs w:val="24"/>
        </w:rPr>
        <w:t xml:space="preserve"> το πρώτο βήμα που κάνετε</w:t>
      </w:r>
      <w:r>
        <w:rPr>
          <w:rFonts w:eastAsia="Times New Roman"/>
          <w:szCs w:val="24"/>
        </w:rPr>
        <w:t>,</w:t>
      </w:r>
      <w:r>
        <w:rPr>
          <w:rFonts w:eastAsia="Times New Roman"/>
          <w:szCs w:val="24"/>
        </w:rPr>
        <w:t xml:space="preserve"> διακατέχεται, λοιπόν, από υποχωρητικότητα και εκχώρηση εθνικής κυριαρχίας.</w:t>
      </w:r>
    </w:p>
    <w:p w14:paraId="4DA1E4B9" w14:textId="77777777" w:rsidR="00B641FB" w:rsidRDefault="00934C92">
      <w:pPr>
        <w:spacing w:line="600" w:lineRule="auto"/>
        <w:ind w:firstLine="720"/>
        <w:jc w:val="both"/>
        <w:rPr>
          <w:rFonts w:eastAsia="Times New Roman"/>
          <w:szCs w:val="24"/>
        </w:rPr>
      </w:pPr>
      <w:r>
        <w:rPr>
          <w:rFonts w:eastAsia="Times New Roman"/>
          <w:szCs w:val="24"/>
        </w:rPr>
        <w:t xml:space="preserve">Και σας εξηγώ. Μόνο σε μία θαλάσσια περιοχή και σε τρεις χερσαίες αφορούν οι εν λόγω συμβάσεις, που είναι γνωστό εδώ και </w:t>
      </w:r>
      <w:r>
        <w:rPr>
          <w:rFonts w:eastAsia="Times New Roman"/>
          <w:szCs w:val="24"/>
        </w:rPr>
        <w:lastRenderedPageBreak/>
        <w:t>δεκαετίες ότι παρουσιάζουν ενδιαφ</w:t>
      </w:r>
      <w:r>
        <w:rPr>
          <w:rFonts w:eastAsia="Times New Roman"/>
          <w:szCs w:val="24"/>
        </w:rPr>
        <w:t>έρον</w:t>
      </w:r>
      <w:r>
        <w:rPr>
          <w:rFonts w:eastAsia="Times New Roman"/>
          <w:szCs w:val="24"/>
        </w:rPr>
        <w:t>,</w:t>
      </w:r>
      <w:r>
        <w:rPr>
          <w:rFonts w:eastAsia="Times New Roman"/>
          <w:szCs w:val="24"/>
        </w:rPr>
        <w:t xml:space="preserve"> από άποψη ύπαρξης υδρογονανθράκων. Όλοι εσείς του λεγόμενο</w:t>
      </w:r>
      <w:r>
        <w:rPr>
          <w:rFonts w:eastAsia="Times New Roman"/>
          <w:szCs w:val="24"/>
        </w:rPr>
        <w:t>υ</w:t>
      </w:r>
      <w:r>
        <w:rPr>
          <w:rFonts w:eastAsia="Times New Roman"/>
          <w:szCs w:val="24"/>
        </w:rPr>
        <w:t xml:space="preserve"> συνταγματικού τόξου δεν πράξατε απολύτως τίποτα</w:t>
      </w:r>
      <w:r>
        <w:rPr>
          <w:rFonts w:eastAsia="Times New Roman"/>
          <w:szCs w:val="24"/>
        </w:rPr>
        <w:t>,</w:t>
      </w:r>
      <w:r>
        <w:rPr>
          <w:rFonts w:eastAsia="Times New Roman"/>
          <w:szCs w:val="24"/>
        </w:rPr>
        <w:t xml:space="preserve"> εκτός από το να εισπράττετε μίζες και να ασχολείστε με την επιβολή μνημονίων</w:t>
      </w:r>
      <w:r>
        <w:rPr>
          <w:rFonts w:eastAsia="Times New Roman"/>
          <w:szCs w:val="24"/>
        </w:rPr>
        <w:t>,</w:t>
      </w:r>
      <w:r>
        <w:rPr>
          <w:rFonts w:eastAsia="Times New Roman"/>
          <w:szCs w:val="24"/>
        </w:rPr>
        <w:t xml:space="preserve"> για να ξεπουληθούν τα πάντα, τζάμπα</w:t>
      </w:r>
      <w:r>
        <w:rPr>
          <w:rFonts w:eastAsia="Times New Roman"/>
          <w:szCs w:val="24"/>
        </w:rPr>
        <w:t>,</w:t>
      </w:r>
      <w:r>
        <w:rPr>
          <w:rFonts w:eastAsia="Times New Roman"/>
          <w:szCs w:val="24"/>
        </w:rPr>
        <w:t xml:space="preserve"> στους μεγάλους τοκογλυφικο</w:t>
      </w:r>
      <w:r>
        <w:rPr>
          <w:rFonts w:eastAsia="Times New Roman"/>
          <w:szCs w:val="24"/>
        </w:rPr>
        <w:t xml:space="preserve">ύς οικονομικούς κολοσσούς. Αντί να στραφείτε, λοιπόν, προς τον φυσικό μας σύμμαχο τη Ρωσία, ενισχύοντας τη </w:t>
      </w:r>
      <w:proofErr w:type="spellStart"/>
      <w:r>
        <w:rPr>
          <w:rFonts w:eastAsia="Times New Roman"/>
          <w:szCs w:val="24"/>
        </w:rPr>
        <w:t>γεωστρατηγική</w:t>
      </w:r>
      <w:proofErr w:type="spellEnd"/>
      <w:r>
        <w:rPr>
          <w:rFonts w:eastAsia="Times New Roman"/>
          <w:szCs w:val="24"/>
        </w:rPr>
        <w:t xml:space="preserve"> θέση της Ελλάδος στο νευραλγικό χώρο της νοτιοανατολικής Ευρώπης, συνάπτετε συνεργασίες με εταιρείες γαλλικών και αμερικανικών συμφερόν</w:t>
      </w:r>
      <w:r>
        <w:rPr>
          <w:rFonts w:eastAsia="Times New Roman"/>
          <w:szCs w:val="24"/>
        </w:rPr>
        <w:t>των.</w:t>
      </w:r>
    </w:p>
    <w:p w14:paraId="4DA1E4BA" w14:textId="77777777" w:rsidR="00B641FB" w:rsidRDefault="00934C92">
      <w:pPr>
        <w:spacing w:line="600" w:lineRule="auto"/>
        <w:ind w:firstLine="720"/>
        <w:jc w:val="both"/>
        <w:rPr>
          <w:rFonts w:eastAsia="Times New Roman"/>
          <w:szCs w:val="24"/>
        </w:rPr>
      </w:pPr>
      <w:r>
        <w:rPr>
          <w:rFonts w:eastAsia="Times New Roman"/>
          <w:szCs w:val="24"/>
        </w:rPr>
        <w:t xml:space="preserve">Επίσης, ο χάρτης του παραρτήματος Β΄ της πρώτης σύμβασης, όπου απεικονίζεται η θαλάσσια «περιοχή ΙΙ» του Ιονίου Πελάγους, είναι ενδεικτικός του τι μέλλει γενέσθαι, </w:t>
      </w:r>
      <w:proofErr w:type="spellStart"/>
      <w:r>
        <w:rPr>
          <w:rFonts w:eastAsia="Times New Roman"/>
          <w:szCs w:val="24"/>
        </w:rPr>
        <w:t>καθ</w:t>
      </w:r>
      <w:r>
        <w:rPr>
          <w:rFonts w:eastAsia="Times New Roman"/>
          <w:szCs w:val="24"/>
        </w:rPr>
        <w:t>’</w:t>
      </w:r>
      <w:r>
        <w:rPr>
          <w:rFonts w:eastAsia="Times New Roman"/>
          <w:szCs w:val="24"/>
        </w:rPr>
        <w:t>ότι</w:t>
      </w:r>
      <w:proofErr w:type="spellEnd"/>
      <w:r>
        <w:rPr>
          <w:rFonts w:eastAsia="Times New Roman"/>
          <w:szCs w:val="24"/>
        </w:rPr>
        <w:t xml:space="preserve"> ανατολικά της </w:t>
      </w:r>
      <w:r>
        <w:rPr>
          <w:rFonts w:eastAsia="Times New Roman"/>
          <w:szCs w:val="24"/>
        </w:rPr>
        <w:lastRenderedPageBreak/>
        <w:t xml:space="preserve">Κρήτης δεν εμφανίζεται απολύτως τίποτα. Κανένα οικόπεδο δεν έχει </w:t>
      </w:r>
      <w:r>
        <w:rPr>
          <w:rFonts w:eastAsia="Times New Roman"/>
          <w:szCs w:val="24"/>
        </w:rPr>
        <w:t>οριστεί, αφού δεν έχετε την τόλμη να ανακηρύξετε, όπως προανέφερα, την ελληνική Αποκλειστική Οικονομική Ζώνη.</w:t>
      </w:r>
    </w:p>
    <w:p w14:paraId="4DA1E4BB"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Έτσι, παραδίδετε στις ορέξεις των Τούρκων οποιοδήποτε σύμπλεγμα νήσων, Δωδεκάνησα, ανατολικά της Κρήτης και ο ενιαίος αμυντικός χώρος με την Κύπρο</w:t>
      </w:r>
      <w:r>
        <w:rPr>
          <w:rFonts w:eastAsia="Times New Roman" w:cs="Times New Roman"/>
          <w:szCs w:val="24"/>
        </w:rPr>
        <w:t xml:space="preserve">, πάει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«περίπατο». Μιλάμε για ξεκάθαρη εθνική μειοδοσία, για να μην πω προδοσία. Αλήθεια, γιατί δεν πάτε ακόμα πιο δυτικά για να ξεκινήσετε τις έρευνες, π.χ. στην Ιταλία; Για να μην προκληθούν οι φίλοι σας οι Τούρκοι και ο «σουλτάνος» σας </w:t>
      </w:r>
      <w:proofErr w:type="spellStart"/>
      <w:r>
        <w:rPr>
          <w:rFonts w:eastAsia="Times New Roman" w:cs="Times New Roman"/>
          <w:szCs w:val="24"/>
        </w:rPr>
        <w:t>Ερντογάν</w:t>
      </w:r>
      <w:proofErr w:type="spellEnd"/>
      <w:r>
        <w:rPr>
          <w:rFonts w:eastAsia="Times New Roman" w:cs="Times New Roman"/>
          <w:szCs w:val="24"/>
        </w:rPr>
        <w:t>;</w:t>
      </w:r>
    </w:p>
    <w:p w14:paraId="4DA1E4BC"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Όπως </w:t>
      </w:r>
      <w:proofErr w:type="spellStart"/>
      <w:r>
        <w:rPr>
          <w:rFonts w:eastAsia="Times New Roman" w:cs="Times New Roman"/>
          <w:szCs w:val="24"/>
        </w:rPr>
        <w:t>προείπαμε</w:t>
      </w:r>
      <w:proofErr w:type="spellEnd"/>
      <w:r>
        <w:rPr>
          <w:rFonts w:eastAsia="Times New Roman" w:cs="Times New Roman"/>
          <w:szCs w:val="24"/>
        </w:rPr>
        <w:t xml:space="preserve">, λοιπόν, οι Τούρκοι καταλαβαίνουν μόνο την αποτρεπτική ισχύ των όπλων. Την άμεση, λοιπόν, ανακήρυξη της ΑΟΖ σε ολόκληρο το Αιγαίο από τον Έβρο μέχρι την Κύπρο και το </w:t>
      </w:r>
      <w:r>
        <w:rPr>
          <w:rFonts w:eastAsia="Times New Roman" w:cs="Times New Roman"/>
          <w:szCs w:val="24"/>
        </w:rPr>
        <w:lastRenderedPageBreak/>
        <w:t xml:space="preserve">ενιαίο αμυντικό δόγμα Ελλάδος-Κύπρου για να γίνει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η ενοποίηση τη</w:t>
      </w:r>
      <w:r>
        <w:rPr>
          <w:rFonts w:eastAsia="Times New Roman" w:cs="Times New Roman"/>
          <w:szCs w:val="24"/>
        </w:rPr>
        <w:t>ς Ελλάδος με την Κύπρο και για να μπορέσει ο ελληνικός λαός να πάρει αυτά που του ανήκουν δικαιωματικά.</w:t>
      </w:r>
    </w:p>
    <w:p w14:paraId="4DA1E4BD"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Με αφορμή, όμως, τις συγκεκριμένες κυρώσεις, θα ήταν χρήσιμο να επισημάνουμε κάποια πράγματα, χωρίς καμμία </w:t>
      </w:r>
      <w:proofErr w:type="spellStart"/>
      <w:r>
        <w:rPr>
          <w:rFonts w:eastAsia="Times New Roman" w:cs="Times New Roman"/>
          <w:szCs w:val="24"/>
        </w:rPr>
        <w:t>συνωμοσιολογική</w:t>
      </w:r>
      <w:proofErr w:type="spellEnd"/>
      <w:r>
        <w:rPr>
          <w:rFonts w:eastAsia="Times New Roman" w:cs="Times New Roman"/>
          <w:szCs w:val="24"/>
        </w:rPr>
        <w:t>, πραγματικά, διάθεση με κριτή</w:t>
      </w:r>
      <w:r>
        <w:rPr>
          <w:rFonts w:eastAsia="Times New Roman" w:cs="Times New Roman"/>
          <w:szCs w:val="24"/>
        </w:rPr>
        <w:t>ριο την αλήθεια και μόνο. Τον Δεκέμβριο του 2009 ο πρώην Πρωθυπουργός Παπανδρέου δήλωσε το εξής φοβερό, για να μην πω και τίποτα άλλο: «Στην Ελλάδα δεν έχουμε πετρέλαιο ή το πετρέλαιο που έχουμε είναι πολύ λίγο». Προφανώς</w:t>
      </w:r>
      <w:r>
        <w:rPr>
          <w:rFonts w:eastAsia="Times New Roman" w:cs="Times New Roman"/>
          <w:szCs w:val="24"/>
        </w:rPr>
        <w:t>,</w:t>
      </w:r>
      <w:r>
        <w:rPr>
          <w:rFonts w:eastAsia="Times New Roman" w:cs="Times New Roman"/>
          <w:szCs w:val="24"/>
        </w:rPr>
        <w:t xml:space="preserve"> δεν είχε ακούσει τίποτα, δεν είχε</w:t>
      </w:r>
      <w:r>
        <w:rPr>
          <w:rFonts w:eastAsia="Times New Roman" w:cs="Times New Roman"/>
          <w:szCs w:val="24"/>
        </w:rPr>
        <w:t xml:space="preserve"> καμμία απολύτως επαφή με το ευρύτερο περιβάλλον ή απλά εξέφραζε προδοτικές ή ανθελληνικές θέσεις. Δεν ήξερε ο άνθρωπος για τη Θάσο, δεν είχε </w:t>
      </w:r>
      <w:r>
        <w:rPr>
          <w:rFonts w:eastAsia="Times New Roman" w:cs="Times New Roman"/>
          <w:szCs w:val="24"/>
        </w:rPr>
        <w:lastRenderedPageBreak/>
        <w:t>ακούσει ότι οι κακοί Απριλιανοί ήταν αυτοί που είχαν κάνει τις πρώτες έρευνες για υδρογονάνθρακες στην πατρίδα μας</w:t>
      </w:r>
      <w:r>
        <w:rPr>
          <w:rFonts w:eastAsia="Times New Roman" w:cs="Times New Roman"/>
          <w:szCs w:val="24"/>
        </w:rPr>
        <w:t xml:space="preserve">. </w:t>
      </w:r>
    </w:p>
    <w:p w14:paraId="4DA1E4BE"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Ειδικά, για τα κοιτάσματα στα </w:t>
      </w:r>
      <w:r>
        <w:rPr>
          <w:rFonts w:eastAsia="Times New Roman" w:cs="Times New Roman"/>
          <w:szCs w:val="24"/>
        </w:rPr>
        <w:t>ν</w:t>
      </w:r>
      <w:r>
        <w:rPr>
          <w:rFonts w:eastAsia="Times New Roman" w:cs="Times New Roman"/>
          <w:szCs w:val="24"/>
        </w:rPr>
        <w:t>ότια της Κρήτης</w:t>
      </w:r>
      <w:r>
        <w:rPr>
          <w:rFonts w:eastAsia="Times New Roman" w:cs="Times New Roman"/>
          <w:szCs w:val="24"/>
        </w:rPr>
        <w:t>,</w:t>
      </w:r>
      <w:r>
        <w:rPr>
          <w:rFonts w:eastAsia="Times New Roman" w:cs="Times New Roman"/>
          <w:szCs w:val="24"/>
        </w:rPr>
        <w:t xml:space="preserve"> που είχαν ήδη εντοπιστεί και ήταν γνωστά στις Ηνωμένες Πολιτείες από το 2007, τα ίδια φυσικά είχε πει και ο Πάγκαλος, μιλώντας στην ίδια την Βουλή. Είχε πει ότι δεν υπάρχει πετρέλαιο στην Ελλάδα. </w:t>
      </w:r>
    </w:p>
    <w:p w14:paraId="4DA1E4BF"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Αργότερα, μας ήλθε ο Σαμαράς, ο οποίος έκανε λόγο για ισχυρές ενδείξεις ύπαρξης κοιτασμάτων υδρογονανθράκων στη </w:t>
      </w:r>
      <w:r>
        <w:rPr>
          <w:rFonts w:eastAsia="Times New Roman" w:cs="Times New Roman"/>
          <w:szCs w:val="24"/>
        </w:rPr>
        <w:t>δ</w:t>
      </w:r>
      <w:r>
        <w:rPr>
          <w:rFonts w:eastAsia="Times New Roman" w:cs="Times New Roman"/>
          <w:szCs w:val="24"/>
        </w:rPr>
        <w:t>υτική Ελλάδα, την Ήπειρο και τη θαλάσσια περιοχή του Ιονίου, η αξιοποίηση των οποίων μπορεί να αποφέρει έσοδα έως και 150 δισεκατομμύρια για το</w:t>
      </w:r>
      <w:r>
        <w:rPr>
          <w:rFonts w:eastAsia="Times New Roman" w:cs="Times New Roman"/>
          <w:szCs w:val="24"/>
        </w:rPr>
        <w:t xml:space="preserve"> ελληνικό δημόσιο, σε βάθος εικοσιπενταετίας με τριάντα χρόνια. </w:t>
      </w:r>
    </w:p>
    <w:p w14:paraId="4DA1E4C0"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Ο Καμμένος στο παρελθόν είχε κάνει λόγο για άμεσα αξιοποιήσιμα κοιτάσματα, τα οποία θα μπορούσαν να φέρουν δισεκατομμύρια ευρώ για την πατρίδα μας. </w:t>
      </w:r>
    </w:p>
    <w:p w14:paraId="4DA1E4C1"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Έχουμε λοιπόν στις 20 Ιανουαρίου του 2013 </w:t>
      </w:r>
      <w:r>
        <w:rPr>
          <w:rFonts w:eastAsia="Times New Roman" w:cs="Times New Roman"/>
          <w:szCs w:val="24"/>
        </w:rPr>
        <w:t xml:space="preserve">έκθεση της </w:t>
      </w:r>
      <w:r>
        <w:rPr>
          <w:rFonts w:eastAsia="Times New Roman" w:cs="Times New Roman"/>
          <w:szCs w:val="24"/>
        </w:rPr>
        <w:t>«</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w:t>
      </w:r>
      <w:r>
        <w:rPr>
          <w:rFonts w:eastAsia="Times New Roman" w:cs="Times New Roman"/>
          <w:szCs w:val="24"/>
        </w:rPr>
        <w:t xml:space="preserve">, όπου γινόταν λόγος για θησαυρό στο ελληνικό υπέδαφος. Και αν πάμε λίγο πιο πίσω, θα </w:t>
      </w:r>
      <w:r>
        <w:rPr>
          <w:rFonts w:eastAsia="Times New Roman" w:cs="Times New Roman"/>
          <w:szCs w:val="24"/>
        </w:rPr>
        <w:t>φτάσουμε σ</w:t>
      </w:r>
      <w:r>
        <w:rPr>
          <w:rFonts w:eastAsia="Times New Roman" w:cs="Times New Roman"/>
          <w:szCs w:val="24"/>
        </w:rPr>
        <w:t xml:space="preserve">το ν.2289/95 όπου εκεί γινόταν λόγος για τρόπο και διαδικασίες έρευνας και εκμετάλλευσης υδρογονανθράκων. </w:t>
      </w:r>
    </w:p>
    <w:p w14:paraId="4DA1E4C2"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 ’95, λοιπόν το ελληνικό </w:t>
      </w:r>
      <w:r>
        <w:rPr>
          <w:rFonts w:eastAsia="Times New Roman" w:cs="Times New Roman"/>
          <w:szCs w:val="24"/>
        </w:rPr>
        <w:t>ερευνητικό σκάφος «Α</w:t>
      </w:r>
      <w:r>
        <w:rPr>
          <w:rFonts w:eastAsia="Times New Roman" w:cs="Times New Roman"/>
          <w:szCs w:val="24"/>
        </w:rPr>
        <w:t>ΤΑΛΑΝΤΗ</w:t>
      </w:r>
      <w:r>
        <w:rPr>
          <w:rFonts w:eastAsia="Times New Roman" w:cs="Times New Roman"/>
          <w:szCs w:val="24"/>
        </w:rPr>
        <w:t xml:space="preserve">» πραγματοποιεί έρευνες στην ελληνική ΑΟΖ, με χρηματοδότηση μάλιστα της Ευρωπαϊκής Ένωσης. Αυτό, για να μαθαίνουν κάποιοι και να θυμούνται οι παλαιότεροι, το πάγωσε ο Σημίτης. </w:t>
      </w:r>
    </w:p>
    <w:p w14:paraId="4DA1E4C3"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Έγινε λόγος και για τεράστια αποθέματα κάτω από την </w:t>
      </w:r>
      <w:r>
        <w:rPr>
          <w:rFonts w:eastAsia="Times New Roman" w:cs="Times New Roman"/>
          <w:szCs w:val="24"/>
        </w:rPr>
        <w:t xml:space="preserve">Κρήτη. Τεράστια κοιτάσματα πετρελαίου στη λεκάνη του Βορείου Αιγαίου αποκαλύπτουν τα αρχεία του ΙΓΜΕ και των ΕΛΠΕ, που τόσα χρόνια έμεναν κρυμμένα και για την ακρίβεια θαμμένα. Στη λεκάνη, λοιπόν, του </w:t>
      </w:r>
      <w:r>
        <w:rPr>
          <w:rFonts w:eastAsia="Times New Roman" w:cs="Times New Roman"/>
          <w:szCs w:val="24"/>
        </w:rPr>
        <w:t>β</w:t>
      </w:r>
      <w:r>
        <w:rPr>
          <w:rFonts w:eastAsia="Times New Roman" w:cs="Times New Roman"/>
          <w:szCs w:val="24"/>
        </w:rPr>
        <w:t>ορείου Αιγαίου, τόσο ανατολικά του πεδίου του Πρίνου π</w:t>
      </w:r>
      <w:r>
        <w:rPr>
          <w:rFonts w:eastAsia="Times New Roman" w:cs="Times New Roman"/>
          <w:szCs w:val="24"/>
        </w:rPr>
        <w:t xml:space="preserve">ερί τη νησίδα </w:t>
      </w:r>
      <w:proofErr w:type="spellStart"/>
      <w:r>
        <w:rPr>
          <w:rFonts w:eastAsia="Times New Roman" w:cs="Times New Roman"/>
          <w:szCs w:val="24"/>
        </w:rPr>
        <w:t>Μπάμπουρας</w:t>
      </w:r>
      <w:proofErr w:type="spellEnd"/>
      <w:r>
        <w:rPr>
          <w:rFonts w:eastAsia="Times New Roman" w:cs="Times New Roman"/>
          <w:szCs w:val="24"/>
        </w:rPr>
        <w:t xml:space="preserve"> και τις γύρω τοποθεσίες όσο και δυτικά προς τα νότια του κόλπου του </w:t>
      </w:r>
      <w:proofErr w:type="spellStart"/>
      <w:r>
        <w:rPr>
          <w:rFonts w:eastAsia="Times New Roman" w:cs="Times New Roman"/>
          <w:szCs w:val="24"/>
        </w:rPr>
        <w:t>Στρυμώνα</w:t>
      </w:r>
      <w:proofErr w:type="spellEnd"/>
      <w:r>
        <w:rPr>
          <w:rFonts w:eastAsia="Times New Roman" w:cs="Times New Roman"/>
          <w:szCs w:val="24"/>
        </w:rPr>
        <w:t xml:space="preserve"> και το Άγιο Όρος, τα εικαζόμενα δυνητικά κοιτάσματα επαρκούν για να καλύψουν το 1/3 των ενεργειακών αναγκών της χώρας μας.</w:t>
      </w:r>
    </w:p>
    <w:p w14:paraId="4DA1E4C4"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Σύμφωνα, λοιπόν, με τα στοιχεία</w:t>
      </w:r>
      <w:r>
        <w:rPr>
          <w:rFonts w:eastAsia="Times New Roman" w:cs="Times New Roman"/>
          <w:szCs w:val="24"/>
        </w:rPr>
        <w:t xml:space="preserve"> του ΥΠΕΚΑ, τα εκτιμώμενα αποθέματα στον Πατραϊκό Κόλπο ανέρχονται σε διακόσια εκατομμύρια βαρέλια, στα Ιωάννινα πενήντα με ογδόντα εκατομμύρια βα</w:t>
      </w:r>
      <w:r>
        <w:rPr>
          <w:rFonts w:eastAsia="Times New Roman" w:cs="Times New Roman"/>
          <w:szCs w:val="24"/>
        </w:rPr>
        <w:lastRenderedPageBreak/>
        <w:t>ρέλια και στο Κατάκολο τρία εκατομμύρια βαρέλια, ενώ τα αναμενόμενα συνολικά έσοδα του δημοσίου μόνο από τις δ</w:t>
      </w:r>
      <w:r>
        <w:rPr>
          <w:rFonts w:eastAsia="Times New Roman" w:cs="Times New Roman"/>
          <w:szCs w:val="24"/>
        </w:rPr>
        <w:t xml:space="preserve">ύο πρώτες περιοχές σε βάθος εικοσιπενταετίας υπολογίζονται σε περίπου 11 δισεκατομμύρια ευρώ. </w:t>
      </w:r>
    </w:p>
    <w:p w14:paraId="4DA1E4C5"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Έτσι εξηγούνται κάποια πράγματα. Όταν ο Παπανδρέου έλεγε «δεν υπάρχει πετρέλαιο», προφανώς το έλεγε γιατί έπρεπε να υλοποιήσει την αποστολή την οποία είχε. Ποια </w:t>
      </w:r>
      <w:r>
        <w:rPr>
          <w:rFonts w:eastAsia="Times New Roman" w:cs="Times New Roman"/>
          <w:szCs w:val="24"/>
        </w:rPr>
        <w:t>ήταν αυτή; Να σύρει την πατρίδα στα μνημόνια και στους ξένους τοκογλύφους. Όταν, λοιπόν, υπογράφθηκε το πρώτο μνημόνιο, αναγγέλθηκε άμεσα η ίδρυση φορέα υδρογονανθράκων και σταδιακά, άρχισαν να έρχονται στη δημοσιότητα πληροφορίες για ύπαρξη κοιτασμάτων. Ξ</w:t>
      </w:r>
      <w:r>
        <w:rPr>
          <w:rFonts w:eastAsia="Times New Roman" w:cs="Times New Roman"/>
          <w:szCs w:val="24"/>
        </w:rPr>
        <w:t xml:space="preserve">αφνικά προκηρύχθηκαν διαγωνισμοί για τη </w:t>
      </w:r>
      <w:r>
        <w:rPr>
          <w:rFonts w:eastAsia="Times New Roman" w:cs="Times New Roman"/>
          <w:szCs w:val="24"/>
        </w:rPr>
        <w:t>δ</w:t>
      </w:r>
      <w:r>
        <w:rPr>
          <w:rFonts w:eastAsia="Times New Roman" w:cs="Times New Roman"/>
          <w:szCs w:val="24"/>
        </w:rPr>
        <w:t xml:space="preserve">υτική Ελλάδα και τη </w:t>
      </w:r>
      <w:r>
        <w:rPr>
          <w:rFonts w:eastAsia="Times New Roman" w:cs="Times New Roman"/>
          <w:szCs w:val="24"/>
        </w:rPr>
        <w:t>ν</w:t>
      </w:r>
      <w:r>
        <w:rPr>
          <w:rFonts w:eastAsia="Times New Roman" w:cs="Times New Roman"/>
          <w:szCs w:val="24"/>
        </w:rPr>
        <w:t xml:space="preserve">ότια Κρήτη, όχι όμως για τη </w:t>
      </w:r>
      <w:r>
        <w:rPr>
          <w:rFonts w:eastAsia="Times New Roman" w:cs="Times New Roman"/>
          <w:szCs w:val="24"/>
        </w:rPr>
        <w:t>ν</w:t>
      </w:r>
      <w:r>
        <w:rPr>
          <w:rFonts w:eastAsia="Times New Roman" w:cs="Times New Roman"/>
          <w:szCs w:val="24"/>
        </w:rPr>
        <w:t xml:space="preserve">οτιοανατολική. </w:t>
      </w:r>
    </w:p>
    <w:p w14:paraId="4DA1E4C6"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είναι ένα κράτος που έχει πλούτο, άσχετα αν πολλοί δεν θέλουν να το καταλάβουν, γιατί απλά είναι προσκολλημένοι σε </w:t>
      </w:r>
      <w:proofErr w:type="spellStart"/>
      <w:r>
        <w:rPr>
          <w:rFonts w:eastAsia="Times New Roman" w:cs="Times New Roman"/>
          <w:szCs w:val="24"/>
        </w:rPr>
        <w:t>νεοταξικές</w:t>
      </w:r>
      <w:proofErr w:type="spellEnd"/>
      <w:r>
        <w:rPr>
          <w:rFonts w:eastAsia="Times New Roman" w:cs="Times New Roman"/>
          <w:szCs w:val="24"/>
        </w:rPr>
        <w:t xml:space="preserve"> λογικές ή και </w:t>
      </w:r>
      <w:r>
        <w:rPr>
          <w:rFonts w:eastAsia="Times New Roman" w:cs="Times New Roman"/>
          <w:szCs w:val="24"/>
        </w:rPr>
        <w:t>σε λογικές δυστυχώς ραγιαδισμού. Αυτός ο πλούτος θα πρέπει να ανακαλυφθεί, να χρησιμοποιηθεί προς όφελος της πατρίδας και του λαού μας.</w:t>
      </w:r>
    </w:p>
    <w:p w14:paraId="4DA1E4C7"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Εδώ θα σας επαναλάβω, κύριε Υπουργέ, κάποια πράγματα τα οποία είχα θέσει και στην </w:t>
      </w:r>
      <w:r>
        <w:rPr>
          <w:rFonts w:eastAsia="Times New Roman" w:cs="Times New Roman"/>
          <w:szCs w:val="24"/>
        </w:rPr>
        <w:t>ε</w:t>
      </w:r>
      <w:r>
        <w:rPr>
          <w:rFonts w:eastAsia="Times New Roman" w:cs="Times New Roman"/>
          <w:szCs w:val="24"/>
        </w:rPr>
        <w:t xml:space="preserve">πιτροπή, ως ερωτήσεις: </w:t>
      </w:r>
    </w:p>
    <w:p w14:paraId="4DA1E4C8"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Πρώτον, το ότ</w:t>
      </w:r>
      <w:r>
        <w:rPr>
          <w:rFonts w:eastAsia="Times New Roman" w:cs="Times New Roman"/>
          <w:szCs w:val="24"/>
        </w:rPr>
        <w:t xml:space="preserve">ι υπάρχουν εγχώρια κοιτάσματα και ότι η Ελλάδα μπορεί να γίνει ενεργειακός κόμβος είναι δεδομένο. Θα είναι όμως ωφελημένη η πατρίδα μας από την ασκούμενη ενεργειακή πολιτική ή θα επωφεληθούν εγχώρια και ξένα μονοπώλια; Δεν απαντήθηκαν αυτά τα ερωτήματα. </w:t>
      </w:r>
    </w:p>
    <w:p w14:paraId="4DA1E4C9" w14:textId="77777777" w:rsidR="00B641FB" w:rsidRDefault="00934C92">
      <w:pPr>
        <w:tabs>
          <w:tab w:val="left" w:pos="3642"/>
          <w:tab w:val="center" w:pos="4753"/>
          <w:tab w:val="left" w:pos="6214"/>
        </w:tabs>
        <w:spacing w:line="600" w:lineRule="auto"/>
        <w:ind w:firstLine="720"/>
        <w:jc w:val="both"/>
        <w:rPr>
          <w:rFonts w:eastAsia="Times New Roman"/>
          <w:szCs w:val="24"/>
        </w:rPr>
      </w:pPr>
      <w:r>
        <w:rPr>
          <w:rFonts w:eastAsia="Times New Roman" w:cs="Times New Roman"/>
          <w:szCs w:val="24"/>
        </w:rPr>
        <w:lastRenderedPageBreak/>
        <w:t>Δ</w:t>
      </w:r>
      <w:r>
        <w:rPr>
          <w:rFonts w:eastAsia="Times New Roman" w:cs="Times New Roman"/>
          <w:szCs w:val="24"/>
        </w:rPr>
        <w:t>εύτερον, ποιο είναι το συνολικό κρατικό πλαίσιο συμμετοχής και ελέγχου στις διαδικασίες έρευνας και εκμετάλλευσης;</w:t>
      </w:r>
    </w:p>
    <w:p w14:paraId="4DA1E4C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Τρίτον, πότε θα αρχίσουν να υπάρχουν αυτά τα ωφελήματα στις τοπικές κοινωνίες; </w:t>
      </w:r>
    </w:p>
    <w:p w14:paraId="4DA1E4C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Τέταρτον, από τη διεθνή εμπειρία υπάρχουν παρόμοιες συμβάσεις</w:t>
      </w:r>
      <w:r>
        <w:rPr>
          <w:rFonts w:eastAsia="Times New Roman" w:cs="Times New Roman"/>
          <w:szCs w:val="24"/>
        </w:rPr>
        <w:t xml:space="preserve"> και σε άλλα κράτη; Εκεί, στα άλλα κράτη, τι μισθώματα εξασφαλίζουν αυτές οι χώρες και τι φορολογία επιβάλλουν στις εταιρείες με τις οποίες συνεργάζονται; </w:t>
      </w:r>
    </w:p>
    <w:p w14:paraId="4DA1E4C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Αλήθεια, η ΕΔΕΥ ΑΕ, η περίφημη Ελληνική Διαχειριστική Εταιρεία Υδρογονανθράκων, σε ποιο πλαίσιο λειτ</w:t>
      </w:r>
      <w:r>
        <w:rPr>
          <w:rFonts w:eastAsia="Times New Roman" w:cs="Times New Roman"/>
          <w:szCs w:val="24"/>
        </w:rPr>
        <w:t xml:space="preserve">ουργεί, κύριε Υπουργέ; Τι έχει δώσει μέχρι σήμερα στο κράτος; Σύμφωνα με το υπάρχον νομικό πλαίσιο η ΕΔΕΥ ΑΕ δεν μπορεί να συμμετέχει σε </w:t>
      </w:r>
      <w:r>
        <w:rPr>
          <w:rFonts w:eastAsia="Times New Roman" w:cs="Times New Roman"/>
          <w:szCs w:val="24"/>
        </w:rPr>
        <w:lastRenderedPageBreak/>
        <w:t>κοινοπρακτικά σχήματα για την εκμετάλλευση των υδρογονανθράκων. Σε πολλές χώρες έχουν ιδρυθεί κρατικές εταιρείες που συ</w:t>
      </w:r>
      <w:r>
        <w:rPr>
          <w:rFonts w:eastAsia="Times New Roman" w:cs="Times New Roman"/>
          <w:szCs w:val="24"/>
        </w:rPr>
        <w:t xml:space="preserve">μμετέχουν από κοινού με τις ιδιωτικές στις έρευνες και στην εκμετάλλευση των υδρογονανθράκων. </w:t>
      </w:r>
    </w:p>
    <w:p w14:paraId="4DA1E4C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Γιατί δεν γίνεται το ίδιο στην πατρίδα μας; Γιατί δεν δημιουργείται μια εθνική εταιρεία εκμετάλλευσης υδρογονανθράκων, ώστε σε συνεργασία με τις ιδιωτικές εταιρε</w:t>
      </w:r>
      <w:r>
        <w:rPr>
          <w:rFonts w:eastAsia="Times New Roman" w:cs="Times New Roman"/>
          <w:szCs w:val="24"/>
        </w:rPr>
        <w:t xml:space="preserve">ίες, όπου είναι αναγκαίο για την παροχή τεχνογνωσίας, να μπορεί αυτή να αξιοποιεί τον τεράστιο πλούτο που υπάρχει από την εκμετάλλευση υδρογονανθράκων; Τι θα καταφέρουμε; Εθνικό πλούτο, όπως εμείς το χαρακτηρίζουμε, ο οποίος θα πάει απευθείας στον λαό και </w:t>
      </w:r>
      <w:r>
        <w:rPr>
          <w:rFonts w:eastAsia="Times New Roman" w:cs="Times New Roman"/>
          <w:szCs w:val="24"/>
        </w:rPr>
        <w:t xml:space="preserve">στην πατρίδα και όχι στο ΤΑΙΠΕΔ και στο χρέος. </w:t>
      </w:r>
    </w:p>
    <w:p w14:paraId="4DA1E4C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Ας συνειδητοποιηθεί επιτέλους ότι η πατρίδα μας μπορεί να σταθεί στα πόδια της με αξιοπρέπεια και να δημιουργήσει πλούτο, αν γίνει σωστή έρευνα και εκμετάλλευση των υδρογονανθράκων. Μη λησμονούμε ότι χάρις στ</w:t>
      </w:r>
      <w:r>
        <w:rPr>
          <w:rFonts w:eastAsia="Times New Roman" w:cs="Times New Roman"/>
          <w:szCs w:val="24"/>
        </w:rPr>
        <w:t xml:space="preserve">ους υδρογονάνθρακες της Βόρειας θάλασσας η Νορβηγία σώθηκε και στάθηκε στα πόδια της φτάνοντας να έχει το δεύτερο μεγαλύτερο κατά κεφαλήν εισόδημα στην Ευρώπη μετά το Λουξεμβούργο. </w:t>
      </w:r>
    </w:p>
    <w:p w14:paraId="4DA1E4C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Η εκμετάλλευση των ελληνικών ενεργειακών κοιτασμάτων σε συνδυασμό με την α</w:t>
      </w:r>
      <w:r>
        <w:rPr>
          <w:rFonts w:eastAsia="Times New Roman" w:cs="Times New Roman"/>
          <w:szCs w:val="24"/>
        </w:rPr>
        <w:t>νακήρυξη της ελληνικής Α</w:t>
      </w:r>
      <w:r>
        <w:rPr>
          <w:rFonts w:eastAsia="Times New Roman" w:cs="Times New Roman"/>
          <w:szCs w:val="24"/>
        </w:rPr>
        <w:t>Ο</w:t>
      </w:r>
      <w:r>
        <w:rPr>
          <w:rFonts w:eastAsia="Times New Roman" w:cs="Times New Roman"/>
          <w:szCs w:val="24"/>
        </w:rPr>
        <w:t>Ζ αναβαθμίζει συνολικά τον ρόλο της πατρίδας μας έναντι των Ηνωμένων Πολιτειών, της Ρωσίας, αλλά και της Ευρώπης. Θα δώσει οικονομικά ωφελήματα, κυρίως, όμως, εθνικά ωφελήματα. Για να γίνουν, όμως, όλα αυτά, θα πρέπει αντιστοίχως ν</w:t>
      </w:r>
      <w:r>
        <w:rPr>
          <w:rFonts w:eastAsia="Times New Roman" w:cs="Times New Roman"/>
          <w:szCs w:val="24"/>
        </w:rPr>
        <w:t xml:space="preserve">α είμαστε έτοιμοι ως έθνος όλα αυτά </w:t>
      </w:r>
      <w:r>
        <w:rPr>
          <w:rFonts w:eastAsia="Times New Roman" w:cs="Times New Roman"/>
          <w:szCs w:val="24"/>
        </w:rPr>
        <w:lastRenderedPageBreak/>
        <w:t xml:space="preserve">να τα υπερασπιστούμε. Γιατί είναι δεδομένο ότι η ανακάλυψη ενεργειακών αποθεμάτων εντός της ελληνικής ΑΟΖ εγκυμονεί εντάσεις, ακόμα και βίαιες συγκρούσεις. </w:t>
      </w:r>
    </w:p>
    <w:p w14:paraId="4DA1E4D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Σε συνδυασμό, λοιπόν, με την απόκτηση εθνικού πλούτου και οικον</w:t>
      </w:r>
      <w:r>
        <w:rPr>
          <w:rFonts w:eastAsia="Times New Roman" w:cs="Times New Roman"/>
          <w:szCs w:val="24"/>
        </w:rPr>
        <w:t xml:space="preserve">ομικών ωφελημάτων, υπάρχει ο αγώνας για να ξαναγίνει η Ελλάδα κράτος ελεύθερο και κυρίαρχο. </w:t>
      </w:r>
    </w:p>
    <w:p w14:paraId="4DA1E4D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Εντύπωση μου έκανε στην </w:t>
      </w:r>
      <w:r>
        <w:rPr>
          <w:rFonts w:eastAsia="Times New Roman" w:cs="Times New Roman"/>
          <w:szCs w:val="24"/>
        </w:rPr>
        <w:t>ε</w:t>
      </w:r>
      <w:r>
        <w:rPr>
          <w:rFonts w:eastAsia="Times New Roman" w:cs="Times New Roman"/>
          <w:szCs w:val="24"/>
        </w:rPr>
        <w:t>πιτροπή που δεν ακούστηκε από κανένα κόμμα ένα δελτίο τύπου που κατατέθηκε από τους εργαζόμενους στο Πανελλήνιο Σωματείο Εργαζομένων στα «</w:t>
      </w:r>
      <w:r>
        <w:rPr>
          <w:rFonts w:eastAsia="Times New Roman" w:cs="Times New Roman"/>
          <w:szCs w:val="24"/>
        </w:rPr>
        <w:t xml:space="preserve">Ελληνικά Πετρέλαια», το οποίο σωματείο είναι και μέλος της Πανελλήνιας Ομοσπονδίας Ενέργειας. Τι λένε οι άνθρωποι αυτοί; Ότι ανάμεσα στις τρεις από τις τέσσερις εταιρείες που σχετίζονται με τις κυρώσεις </w:t>
      </w:r>
      <w:r>
        <w:rPr>
          <w:rFonts w:eastAsia="Times New Roman" w:cs="Times New Roman"/>
          <w:szCs w:val="24"/>
        </w:rPr>
        <w:lastRenderedPageBreak/>
        <w:t>είναι και τα «Ελληνικά Πετρέλαια», το υπόλοιπο ποσοστ</w:t>
      </w:r>
      <w:r>
        <w:rPr>
          <w:rFonts w:eastAsia="Times New Roman" w:cs="Times New Roman"/>
          <w:szCs w:val="24"/>
        </w:rPr>
        <w:t>ό των οποίων θα ξεπουληθεί στο ΤΑΙΠΕΔ. Εδώ προκύπτουν και κάποια άλλα ζητήματα. Τι θα γίνει αφού θα αλλάξει το ιδιοκτησιακό καθεστώς στα «Ελληνικά Πετρέλαια»; Θα έχει ισχύ η σύμβαση που θα υπογραφεί;</w:t>
      </w:r>
    </w:p>
    <w:p w14:paraId="4DA1E4D2" w14:textId="77777777" w:rsidR="00B641FB" w:rsidRDefault="00934C92">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w:t>
      </w:r>
      <w:r>
        <w:rPr>
          <w:rFonts w:eastAsia="Times New Roman"/>
          <w:szCs w:val="24"/>
        </w:rPr>
        <w:t>μιλίας του κυρίου Βουλευτή)</w:t>
      </w:r>
    </w:p>
    <w:p w14:paraId="4DA1E4D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Ένα λεπτό ακόμα θέλω, κύριε Πρόεδρε.</w:t>
      </w:r>
    </w:p>
    <w:p w14:paraId="4DA1E4D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Θα σας διαβάσω το δελτίο </w:t>
      </w:r>
      <w:r>
        <w:rPr>
          <w:rFonts w:eastAsia="Times New Roman" w:cs="Times New Roman"/>
          <w:szCs w:val="24"/>
        </w:rPr>
        <w:t>Τ</w:t>
      </w:r>
      <w:r>
        <w:rPr>
          <w:rFonts w:eastAsia="Times New Roman" w:cs="Times New Roman"/>
          <w:szCs w:val="24"/>
        </w:rPr>
        <w:t xml:space="preserve">ύπου που μας έστειλαν οι εργαζόμενοι </w:t>
      </w:r>
      <w:r>
        <w:rPr>
          <w:rFonts w:eastAsia="Times New Roman" w:cs="Times New Roman"/>
          <w:szCs w:val="24"/>
        </w:rPr>
        <w:t>της εταιρείας «</w:t>
      </w:r>
      <w:r>
        <w:rPr>
          <w:rFonts w:eastAsia="Times New Roman" w:cs="Times New Roman"/>
          <w:szCs w:val="24"/>
        </w:rPr>
        <w:t>Ελληνικ</w:t>
      </w:r>
      <w:r>
        <w:rPr>
          <w:rFonts w:eastAsia="Times New Roman" w:cs="Times New Roman"/>
          <w:szCs w:val="24"/>
        </w:rPr>
        <w:t>ά</w:t>
      </w:r>
      <w:r>
        <w:rPr>
          <w:rFonts w:eastAsia="Times New Roman" w:cs="Times New Roman"/>
          <w:szCs w:val="24"/>
        </w:rPr>
        <w:t xml:space="preserve"> Πετρ</w:t>
      </w:r>
      <w:r>
        <w:rPr>
          <w:rFonts w:eastAsia="Times New Roman" w:cs="Times New Roman"/>
          <w:szCs w:val="24"/>
        </w:rPr>
        <w:t>έ</w:t>
      </w:r>
      <w:r>
        <w:rPr>
          <w:rFonts w:eastAsia="Times New Roman" w:cs="Times New Roman"/>
          <w:szCs w:val="24"/>
        </w:rPr>
        <w:t>λα</w:t>
      </w:r>
      <w:r>
        <w:rPr>
          <w:rFonts w:eastAsia="Times New Roman" w:cs="Times New Roman"/>
          <w:szCs w:val="24"/>
        </w:rPr>
        <w:t>ια»</w:t>
      </w:r>
      <w:r>
        <w:rPr>
          <w:rFonts w:eastAsia="Times New Roman" w:cs="Times New Roman"/>
          <w:szCs w:val="24"/>
        </w:rPr>
        <w:t xml:space="preserve">: «Την κατηγορηματική τους αντίθεση στο ενδεχόμενο περαιτέρω ιδιωτικοποίησης των ΕΛΠΕ </w:t>
      </w:r>
      <w:r>
        <w:rPr>
          <w:rFonts w:eastAsia="Times New Roman" w:cs="Times New Roman"/>
          <w:szCs w:val="24"/>
        </w:rPr>
        <w:t xml:space="preserve">εξέφρασαν οι εργαζόμενοι σε σημερινή τους συνάντηση με </w:t>
      </w:r>
      <w:r>
        <w:rPr>
          <w:rFonts w:eastAsia="Times New Roman" w:cs="Times New Roman"/>
          <w:szCs w:val="24"/>
        </w:rPr>
        <w:lastRenderedPageBreak/>
        <w:t xml:space="preserve">τον Πρόεδρο του ΤΑΙΠΕΔ κ. </w:t>
      </w:r>
      <w:proofErr w:type="spellStart"/>
      <w:r>
        <w:rPr>
          <w:rFonts w:eastAsia="Times New Roman" w:cs="Times New Roman"/>
          <w:szCs w:val="24"/>
        </w:rPr>
        <w:t>Ξενόφο</w:t>
      </w:r>
      <w:proofErr w:type="spellEnd"/>
      <w:r>
        <w:rPr>
          <w:rFonts w:eastAsia="Times New Roman" w:cs="Times New Roman"/>
          <w:szCs w:val="24"/>
        </w:rPr>
        <w:t xml:space="preserve"> Άρη στα γραφεία του σωματείου τους:</w:t>
      </w:r>
    </w:p>
    <w:p w14:paraId="4DA1E4D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Ξενόφος</w:t>
      </w:r>
      <w:proofErr w:type="spellEnd"/>
      <w:r>
        <w:rPr>
          <w:rFonts w:eastAsia="Times New Roman" w:cs="Times New Roman"/>
          <w:szCs w:val="24"/>
        </w:rPr>
        <w:t xml:space="preserve"> µ</w:t>
      </w:r>
      <w:proofErr w:type="spellStart"/>
      <w:r>
        <w:rPr>
          <w:rFonts w:eastAsia="Times New Roman" w:cs="Times New Roman"/>
          <w:szCs w:val="24"/>
        </w:rPr>
        <w:t>άς</w:t>
      </w:r>
      <w:proofErr w:type="spellEnd"/>
      <w:r>
        <w:rPr>
          <w:rFonts w:eastAsia="Times New Roman" w:cs="Times New Roman"/>
          <w:szCs w:val="24"/>
        </w:rPr>
        <w:t xml:space="preserve"> επιβεβαίωσε την πρόθεση του ΤΑΙΠΕΔ να προχωρήσει στη διαδικασία πώλησης των μετοχών, όπως προβλέπουν οι σχετικές συ</w:t>
      </w:r>
      <w:r>
        <w:rPr>
          <w:rFonts w:eastAsia="Times New Roman" w:cs="Times New Roman"/>
          <w:szCs w:val="24"/>
        </w:rPr>
        <w:t xml:space="preserve">μφωνίες µε τους δανειστές. Το </w:t>
      </w:r>
      <w:r>
        <w:rPr>
          <w:rFonts w:eastAsia="Times New Roman" w:cs="Times New Roman"/>
          <w:szCs w:val="24"/>
        </w:rPr>
        <w:t>σ</w:t>
      </w:r>
      <w:r>
        <w:rPr>
          <w:rFonts w:eastAsia="Times New Roman" w:cs="Times New Roman"/>
          <w:szCs w:val="24"/>
        </w:rPr>
        <w:t xml:space="preserve">ωματείο από πλευράς του κατέστησε σαφές µε κατηγορηματικό τρόπο ότι </w:t>
      </w:r>
      <w:r>
        <w:rPr>
          <w:rFonts w:eastAsia="Times New Roman" w:cs="Times New Roman"/>
          <w:szCs w:val="24"/>
        </w:rPr>
        <w:t>τ</w:t>
      </w:r>
      <w:r>
        <w:rPr>
          <w:rFonts w:eastAsia="Times New Roman" w:cs="Times New Roman"/>
          <w:szCs w:val="24"/>
        </w:rPr>
        <w:t xml:space="preserve">α «Ελληνικά Πετρέλαια» αποτελούν περιουσία του ελληνικού λαού. </w:t>
      </w:r>
    </w:p>
    <w:p w14:paraId="4DA1E4D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Τα «Ελληνικά Πετρέλαια» είναι εταιρεία κολοσσός για τα ελληνικά δεδομένα που δραστηριοποιείτ</w:t>
      </w:r>
      <w:r>
        <w:rPr>
          <w:rFonts w:eastAsia="Times New Roman" w:cs="Times New Roman"/>
          <w:szCs w:val="24"/>
        </w:rPr>
        <w:t xml:space="preserve">αι και εκτός των συνόρων –Κύπρος, Σκόπια, Βουλγαρία, Σερβία, Μαυροβούνιο- με ό,τι αυτό σημαίνει. </w:t>
      </w:r>
    </w:p>
    <w:p w14:paraId="4DA1E4D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Τα «Ελληνικά Πετρέλαια» τα τελευταία χρόνια κάνουν αλλεπάλληλα ρεκόρ κερδοφορίας συνεισφέροντας αποφασιστικά στην </w:t>
      </w:r>
      <w:r>
        <w:rPr>
          <w:rFonts w:eastAsia="Times New Roman" w:cs="Times New Roman"/>
          <w:szCs w:val="24"/>
        </w:rPr>
        <w:lastRenderedPageBreak/>
        <w:t>ανάπτυξη της χώρας και δεν υπάρχει κανένας α</w:t>
      </w:r>
      <w:r>
        <w:rPr>
          <w:rFonts w:eastAsia="Times New Roman" w:cs="Times New Roman"/>
          <w:szCs w:val="24"/>
        </w:rPr>
        <w:t>πολύτως λόγος ιδιωτικοποίησης μιας εταιρείας η οποία είναι απολύτως υγιής και παράλληλα έχει αναλάβει σε συνεργασία με τους μεγαλύτερους ενεργειακούς κολοσσούς του κόσμου να διερευνήσει το ενδεχόμενο ύπαρξης υδρογονανθράκων στη χώρα μας, φυσικό αέριο και π</w:t>
      </w:r>
      <w:r>
        <w:rPr>
          <w:rFonts w:eastAsia="Times New Roman" w:cs="Times New Roman"/>
          <w:szCs w:val="24"/>
        </w:rPr>
        <w:t xml:space="preserve">ετρέλαιο. </w:t>
      </w:r>
    </w:p>
    <w:p w14:paraId="4DA1E4D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Μέσω των «Ελληνικών Πετρελαίων» το κράτος ασκεί την ενεργειακή πολιτική της χώρας. </w:t>
      </w:r>
    </w:p>
    <w:p w14:paraId="4DA1E4D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Τα «Ελληνικά Πετρέλαια» φροντίζουν για την απρόσκοπτη τροφοδοσία και κάλυψη ενεργειακών αναγκών της χώρας στα σώματα ασφαλείας, στα νοσοκομεία, στα σχολεία και τα λοιπά. </w:t>
      </w:r>
    </w:p>
    <w:p w14:paraId="4DA1E4D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Τα «Ελληνικά Πετρέλαια» εξασφαλίζουν την τροφοδοσία με καύσιμα απόμακρων περιοχών της</w:t>
      </w:r>
      <w:r>
        <w:rPr>
          <w:rFonts w:eastAsia="Times New Roman" w:cs="Times New Roman"/>
          <w:szCs w:val="24"/>
        </w:rPr>
        <w:t xml:space="preserve"> πατρίδας –νησιά και ορεινούς </w:t>
      </w:r>
      <w:r>
        <w:rPr>
          <w:rFonts w:eastAsia="Times New Roman" w:cs="Times New Roman"/>
          <w:szCs w:val="24"/>
        </w:rPr>
        <w:lastRenderedPageBreak/>
        <w:t xml:space="preserve">όγκους- λειτουργώντας ως πολλαπλασιαστής οφέλους κάθε λογής δραστηριότητας, όπως ο τουρισμός η κτηνοτροφία και η αγροτική παραγωγή. </w:t>
      </w:r>
    </w:p>
    <w:p w14:paraId="4DA1E4D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Τα «Ελληνικά Πετρέλαια» ασκούν κοινωνική πολιτική σε επίπεδο που καμμ</w:t>
      </w:r>
      <w:r>
        <w:rPr>
          <w:rFonts w:eastAsia="Times New Roman" w:cs="Times New Roman"/>
          <w:szCs w:val="24"/>
        </w:rPr>
        <w:t>ία</w:t>
      </w:r>
      <w:r>
        <w:rPr>
          <w:rFonts w:eastAsia="Times New Roman" w:cs="Times New Roman"/>
          <w:szCs w:val="24"/>
        </w:rPr>
        <w:t xml:space="preserve"> αμιγώς ιδιωτική επιχε</w:t>
      </w:r>
      <w:r>
        <w:rPr>
          <w:rFonts w:eastAsia="Times New Roman" w:cs="Times New Roman"/>
          <w:szCs w:val="24"/>
        </w:rPr>
        <w:t>ίρηση δεν πρόκειται να πράξει.</w:t>
      </w:r>
    </w:p>
    <w:p w14:paraId="4DA1E4D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Ο κατάλογος, λοιπόν, των λόγων για τους οποίους τα ΕΛΠΕ πρέπει να διαφυλαχθούν ως κόρη οφθαλμού, είναι μακρύς και σε σύντομο χρονικό διάστημα εσείς θα τα ξεπουλήσετε. </w:t>
      </w:r>
    </w:p>
    <w:p w14:paraId="4DA1E4D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Ως εργαζόμενοι, αλλά πρωτίστως ως πολίτες αυτής της χώρας</w:t>
      </w:r>
      <w:r>
        <w:rPr>
          <w:rFonts w:eastAsia="Times New Roman" w:cs="Times New Roman"/>
          <w:szCs w:val="24"/>
        </w:rPr>
        <w:t xml:space="preserve">, κάναμε σαφές ότι οι θεσμοί τύπου ΤΑΙΠΕΔ δεν νομιμοποιούνται σε καμία περίπτωση να ξεπουλούν την περιουσία του ελληνικού λαού. </w:t>
      </w:r>
    </w:p>
    <w:p w14:paraId="4DA1E4D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Ως εργαζόμενοι και ως πολίτες δηλώνουμε κατηγορηματικά ότι θα παλέψουμε με όλες μας τις δυνάμεις να αποτρέψουμε το περαιτέρω ξε</w:t>
      </w:r>
      <w:r>
        <w:rPr>
          <w:rFonts w:eastAsia="Times New Roman" w:cs="Times New Roman"/>
          <w:szCs w:val="24"/>
        </w:rPr>
        <w:t xml:space="preserve">πούλημα της πατρίδας μας. </w:t>
      </w:r>
    </w:p>
    <w:p w14:paraId="4DA1E4D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Ο αγώνας αυτός αφορά το παρόν και το μέλλον της χώρας μας και είμαστε υποχρεωμένοι απέναντι στις επόμενες γενιές να παλέψουμε με όλη τη δύναμη ώστε να παραδώσουμε σ’ αυτές περισσότερα απ’ αυτά που παραλάβαμε. Γιατί, παραφράζοντας</w:t>
      </w:r>
      <w:r>
        <w:rPr>
          <w:rFonts w:eastAsia="Times New Roman" w:cs="Times New Roman"/>
          <w:szCs w:val="24"/>
        </w:rPr>
        <w:t>, τη χώρα δεν την κληρονομήσαμε από τους προγόνους μας αλλά την έχουμε δανειστεί από τα παιδιά μας».</w:t>
      </w:r>
    </w:p>
    <w:p w14:paraId="4DA1E4E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Το καταθέτω κ</w:t>
      </w:r>
      <w:r>
        <w:rPr>
          <w:rFonts w:eastAsia="Times New Roman" w:cs="Times New Roman"/>
          <w:szCs w:val="24"/>
        </w:rPr>
        <w:t>α</w:t>
      </w:r>
      <w:r>
        <w:rPr>
          <w:rFonts w:eastAsia="Times New Roman" w:cs="Times New Roman"/>
          <w:szCs w:val="24"/>
        </w:rPr>
        <w:t xml:space="preserve">ι αυτό στα Πρακτικά. </w:t>
      </w:r>
    </w:p>
    <w:p w14:paraId="4DA1E4E1" w14:textId="77777777" w:rsidR="00B641FB" w:rsidRDefault="00934C92">
      <w:pPr>
        <w:spacing w:line="600" w:lineRule="auto"/>
        <w:ind w:firstLine="540"/>
        <w:jc w:val="both"/>
        <w:rPr>
          <w:rFonts w:eastAsia="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τα Πρακτικά το προαναφερθέν έγγραφο</w:t>
      </w:r>
      <w:r>
        <w:rPr>
          <w:rFonts w:eastAsia="Times New Roman" w:cs="Times New Roman"/>
          <w:szCs w:val="24"/>
        </w:rPr>
        <w:t>,</w:t>
      </w:r>
      <w:r>
        <w:rPr>
          <w:rFonts w:eastAsia="Times New Roman" w:cs="Times New Roman"/>
          <w:szCs w:val="24"/>
        </w:rPr>
        <w:t xml:space="preserve"> το οποίο </w:t>
      </w:r>
      <w:r>
        <w:rPr>
          <w:rFonts w:eastAsia="Times New Roman"/>
          <w:szCs w:val="24"/>
        </w:rPr>
        <w:t>βρίσκεται</w:t>
      </w:r>
      <w:r>
        <w:rPr>
          <w:rFonts w:eastAsia="Times New Roman"/>
          <w:szCs w:val="24"/>
        </w:rPr>
        <w:t xml:space="preserve"> στο </w:t>
      </w:r>
      <w:r>
        <w:rPr>
          <w:rFonts w:eastAsia="Times New Roman"/>
          <w:szCs w:val="24"/>
        </w:rPr>
        <w:lastRenderedPageBreak/>
        <w:t>αρχείο του Τμήματος Γραμματείας της Διεύθυνσης Στενογραφίας και Πρακτικών της Βουλής)</w:t>
      </w:r>
    </w:p>
    <w:p w14:paraId="4DA1E4E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ανοχή σας, κύριε Πρόεδρε. </w:t>
      </w:r>
    </w:p>
    <w:p w14:paraId="4DA1E4E3" w14:textId="77777777" w:rsidR="00B641FB" w:rsidRDefault="00934C92">
      <w:pPr>
        <w:spacing w:line="600" w:lineRule="auto"/>
        <w:ind w:firstLine="720"/>
        <w:jc w:val="center"/>
        <w:rPr>
          <w:rFonts w:eastAsia="Times New Roman" w:cs="Times New Roman"/>
          <w:szCs w:val="24"/>
        </w:rPr>
      </w:pPr>
      <w:r>
        <w:rPr>
          <w:rFonts w:eastAsia="Times New Roman"/>
          <w:szCs w:val="24"/>
        </w:rPr>
        <w:t>(Χειροκροτήματα από την πτέρυγα της Χρυσής Αυγής)</w:t>
      </w:r>
    </w:p>
    <w:p w14:paraId="4DA1E4E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w:t>
      </w:r>
    </w:p>
    <w:p w14:paraId="4DA1E4E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Τον λόγο έχει ο ε</w:t>
      </w:r>
      <w:r>
        <w:rPr>
          <w:rFonts w:eastAsia="Times New Roman" w:cs="Times New Roman"/>
          <w:szCs w:val="24"/>
        </w:rPr>
        <w:t>ισηγητής από τη Νέα Δημοκρατία κ. Κωνσταντίνος Κατσαφάδος, για δεκαπέντε λεπτά.</w:t>
      </w:r>
    </w:p>
    <w:p w14:paraId="4DA1E4E6"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Ευχαριστώ πολύ, κύριε Πρόεδρε. </w:t>
      </w:r>
    </w:p>
    <w:p w14:paraId="4DA1E4E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Κύριε Υπουργέ, λόγω της χρονικής συγκυρίας δεν μπορώ να μην αδράξω την ευκαιρία να σας ευχηθώ καλή τύχη σ</w:t>
      </w:r>
      <w:r>
        <w:rPr>
          <w:rFonts w:eastAsia="Times New Roman" w:cs="Times New Roman"/>
          <w:szCs w:val="24"/>
        </w:rPr>
        <w:t>ε</w:t>
      </w:r>
      <w:r>
        <w:rPr>
          <w:rFonts w:eastAsia="Times New Roman" w:cs="Times New Roman"/>
          <w:szCs w:val="24"/>
        </w:rPr>
        <w:t xml:space="preserve"> αυτόν τον επ</w:t>
      </w:r>
      <w:r>
        <w:rPr>
          <w:rFonts w:eastAsia="Times New Roman" w:cs="Times New Roman"/>
          <w:szCs w:val="24"/>
        </w:rPr>
        <w:t>ικείμενο ανασχηματισμό ο οποίος φημολογείται ότι θα γίνει μετά</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από τους </w:t>
      </w:r>
      <w:r>
        <w:rPr>
          <w:rFonts w:eastAsia="Times New Roman" w:cs="Times New Roman"/>
          <w:szCs w:val="24"/>
        </w:rPr>
        <w:t>Υ</w:t>
      </w:r>
      <w:r>
        <w:rPr>
          <w:rFonts w:eastAsia="Times New Roman" w:cs="Times New Roman"/>
          <w:szCs w:val="24"/>
        </w:rPr>
        <w:t>πουργούς οι οποίοι φεύγουν νύχτα και από μια Κυβέρνηση η οποία φυλλοροεί μέσα σε μια πάρα πολύ δύσκολη κατάσταση για τη χώρα.</w:t>
      </w:r>
    </w:p>
    <w:p w14:paraId="4DA1E4E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λοιπόν συζητάμε την</w:t>
      </w:r>
      <w:r>
        <w:rPr>
          <w:rFonts w:eastAsia="Times New Roman" w:cs="Times New Roman"/>
          <w:szCs w:val="24"/>
        </w:rPr>
        <w:t xml:space="preserve"> κύρωση τεσσάρων συμβάσεων</w:t>
      </w:r>
      <w:r>
        <w:rPr>
          <w:rFonts w:eastAsia="Times New Roman" w:cs="Times New Roman"/>
          <w:szCs w:val="24"/>
        </w:rPr>
        <w:t>,</w:t>
      </w:r>
      <w:r>
        <w:rPr>
          <w:rFonts w:eastAsia="Times New Roman" w:cs="Times New Roman"/>
          <w:szCs w:val="24"/>
        </w:rPr>
        <w:t xml:space="preserve"> οι οποίες έχουν να κάνουν με την παραχώρηση του δικαιώματος έρευνας και εκμετάλλευσης υδρογονανθράκων στο Οικόπεδο 2, το οποίο βρίσκεται σε μια θαλάσσια περιοχή τριάντα περίπου χιλιόμετρα δυτικά της Κέρκυρας. Επίσης, συζητάμε κα</w:t>
      </w:r>
      <w:r>
        <w:rPr>
          <w:rFonts w:eastAsia="Times New Roman" w:cs="Times New Roman"/>
          <w:szCs w:val="24"/>
        </w:rPr>
        <w:t xml:space="preserve">ι για τις υπόλοιπες τρεις που είναι χερσαίες περιοχές και αυτές είναι η </w:t>
      </w:r>
      <w:r>
        <w:rPr>
          <w:rFonts w:eastAsia="Times New Roman" w:cs="Times New Roman"/>
          <w:szCs w:val="24"/>
        </w:rPr>
        <w:t>β</w:t>
      </w:r>
      <w:r>
        <w:rPr>
          <w:rFonts w:eastAsia="Times New Roman" w:cs="Times New Roman"/>
          <w:szCs w:val="24"/>
        </w:rPr>
        <w:t>ορειοδυτική Πελοπόννησος, η Αιτωλοακαρνανία και η Άρτα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Πρέβεζα. </w:t>
      </w:r>
    </w:p>
    <w:p w14:paraId="4DA1E4E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Αναμφίβολα, κυρίες και κύριοι συνάδελφοι, οι συγκεκριμένες δράσεις αποτελούν μια σημαντική επενδυτική προοπτική για </w:t>
      </w:r>
      <w:r>
        <w:rPr>
          <w:rFonts w:eastAsia="Times New Roman" w:cs="Times New Roman"/>
          <w:szCs w:val="24"/>
        </w:rPr>
        <w:t xml:space="preserve">τη </w:t>
      </w:r>
      <w:r>
        <w:rPr>
          <w:rFonts w:eastAsia="Times New Roman" w:cs="Times New Roman"/>
          <w:szCs w:val="24"/>
        </w:rPr>
        <w:lastRenderedPageBreak/>
        <w:t>χώρα. Είναι μια σημαντική προοπτική</w:t>
      </w:r>
      <w:r>
        <w:rPr>
          <w:rFonts w:eastAsia="Times New Roman" w:cs="Times New Roman"/>
          <w:szCs w:val="24"/>
        </w:rPr>
        <w:t>,</w:t>
      </w:r>
      <w:r>
        <w:rPr>
          <w:rFonts w:eastAsia="Times New Roman" w:cs="Times New Roman"/>
          <w:szCs w:val="24"/>
        </w:rPr>
        <w:t xml:space="preserve"> η οποία συνδέεται με τη σοβαρή είσοδο της χώρας μας στον ενεργειακό χάρτη, αλλά και με την αναβάθμισή της σε γεωπολιτικό επίπεδο. Σαφέστατα συνδέεται και με την αύξηση του πλούτου και για την τοπική κοινωνία, όπως κα</w:t>
      </w:r>
      <w:r>
        <w:rPr>
          <w:rFonts w:eastAsia="Times New Roman" w:cs="Times New Roman"/>
          <w:szCs w:val="24"/>
        </w:rPr>
        <w:t xml:space="preserve">ι για νέες θέσεις εργασίας οι οποίες είναι πάρα πολύ σημαντικές. </w:t>
      </w:r>
    </w:p>
    <w:p w14:paraId="4DA1E4E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Οφείλουμε, όμως, όσοι ασχολούμαστε με την πολιτική να είμαστε τολμηροί και ρεαλιστές, οπότε θα πρέπει να αναγνωρίσουμε ότι όλο το πλαίσιο και η προεργασία αυτών των κυρώσεων που συζητάμε </w:t>
      </w: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ήταν προϊόν μεθοδικής και τεκμηριωμένης εργασίας η οποία έγινε από την προηγούμενη </w:t>
      </w:r>
      <w:r>
        <w:rPr>
          <w:rFonts w:eastAsia="Times New Roman" w:cs="Times New Roman"/>
          <w:szCs w:val="24"/>
        </w:rPr>
        <w:t>κ</w:t>
      </w:r>
      <w:r>
        <w:rPr>
          <w:rFonts w:eastAsia="Times New Roman" w:cs="Times New Roman"/>
          <w:szCs w:val="24"/>
        </w:rPr>
        <w:t xml:space="preserve">υβέρνηση. </w:t>
      </w:r>
    </w:p>
    <w:p w14:paraId="4DA1E4E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Θα ήθελα λοιπόν, να σταθώ σε αυτό γιατί φαίνεται ότι η Κυβέρνησή σας έχει μια δυσκολία να αποδεχθεί και να ομολογήσει την πραγματικότητα. Και η πραγματικ</w:t>
      </w:r>
      <w:r>
        <w:rPr>
          <w:rFonts w:eastAsia="Times New Roman" w:cs="Times New Roman"/>
          <w:szCs w:val="24"/>
        </w:rPr>
        <w:t xml:space="preserve">ότητα, κύριε συνάδελφε της </w:t>
      </w:r>
      <w:r>
        <w:rPr>
          <w:rFonts w:eastAsia="Times New Roman" w:cs="Times New Roman"/>
          <w:szCs w:val="24"/>
        </w:rPr>
        <w:lastRenderedPageBreak/>
        <w:t>Πλειοψηφίας, είναι ότι η έναρξη της διαδικασίας για την έρευνα και αξιοποίηση των υδρογονανθράκων και του φυσικού αερίου δρομολογήθηκε με την προκήρυξη διεθνούς διαγωνισμού τύπου ανοιχτής πρόσκλησης ενδιαφέροντος τον Γενάρη του 2</w:t>
      </w:r>
      <w:r>
        <w:rPr>
          <w:rFonts w:eastAsia="Times New Roman" w:cs="Times New Roman"/>
          <w:szCs w:val="24"/>
        </w:rPr>
        <w:t xml:space="preserve">012. Στη συνέχεια, έγιναν παραχωρήσεις για τρία χερσαία οικόπεδα. Ένας διεθνής διαγωνισμός ο οποίος ήταν για είκοσι θαλάσσια οικόπεδα παράκτια της </w:t>
      </w:r>
      <w:r>
        <w:rPr>
          <w:rFonts w:eastAsia="Times New Roman" w:cs="Times New Roman"/>
          <w:szCs w:val="24"/>
        </w:rPr>
        <w:t>δ</w:t>
      </w:r>
      <w:r>
        <w:rPr>
          <w:rFonts w:eastAsia="Times New Roman" w:cs="Times New Roman"/>
          <w:szCs w:val="24"/>
        </w:rPr>
        <w:t xml:space="preserve">υτικής Ελλάδος και νοτίως της Κρήτης τον Ιούλιο του 2014. </w:t>
      </w:r>
    </w:p>
    <w:p w14:paraId="4DA1E4E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Αυτό –και είναι πάρα πολύ σημαντικό να τονιστεί σ</w:t>
      </w:r>
      <w:r>
        <w:rPr>
          <w:rFonts w:eastAsia="Times New Roman" w:cs="Times New Roman"/>
          <w:szCs w:val="24"/>
        </w:rPr>
        <w:t xml:space="preserve">ήμερα- σημαίνει ότι κατά τη διάρκεια της θητείας της προηγούμενης κυβέρνησης η χώρα κατάφερε και προκήρυξε διαγωνισμό για εκμετάλλευση είκοσι θαλασσίων οικοπέδων με έκταση πάνω από </w:t>
      </w:r>
      <w:r>
        <w:rPr>
          <w:rFonts w:eastAsia="Times New Roman" w:cs="Times New Roman"/>
          <w:szCs w:val="24"/>
        </w:rPr>
        <w:t xml:space="preserve">εκατό </w:t>
      </w:r>
      <w:r>
        <w:rPr>
          <w:rFonts w:eastAsia="Times New Roman" w:cs="Times New Roman"/>
          <w:szCs w:val="24"/>
        </w:rPr>
        <w:t>χιλιάδες τετραγωνικά χιλιόμετρα, κάτι το οποίο αντιπροσωπεύει ένα ποσ</w:t>
      </w:r>
      <w:r>
        <w:rPr>
          <w:rFonts w:eastAsia="Times New Roman" w:cs="Times New Roman"/>
          <w:szCs w:val="24"/>
        </w:rPr>
        <w:t xml:space="preserve">οστό πάνω από το 75% του εδάφους της ελληνικής επικράτειας. </w:t>
      </w:r>
    </w:p>
    <w:p w14:paraId="4DA1E4E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Κάτι όμως σημαντικό</w:t>
      </w:r>
      <w:r>
        <w:rPr>
          <w:rFonts w:eastAsia="Times New Roman" w:cs="Times New Roman"/>
          <w:szCs w:val="24"/>
        </w:rPr>
        <w:t>,</w:t>
      </w:r>
      <w:r>
        <w:rPr>
          <w:rFonts w:eastAsia="Times New Roman" w:cs="Times New Roman"/>
          <w:szCs w:val="24"/>
        </w:rPr>
        <w:t xml:space="preserve"> που προσέδωσε στη χώρα μας ένα πολύ ισχυρό διπλωματικό και πολιτικό όπλο</w:t>
      </w:r>
      <w:r>
        <w:rPr>
          <w:rFonts w:eastAsia="Times New Roman" w:cs="Times New Roman"/>
          <w:szCs w:val="24"/>
        </w:rPr>
        <w:t>,</w:t>
      </w:r>
      <w:r>
        <w:rPr>
          <w:rFonts w:eastAsia="Times New Roman" w:cs="Times New Roman"/>
          <w:szCs w:val="24"/>
        </w:rPr>
        <w:t xml:space="preserve"> είναι ότι αυτοί οι διαγωνισμοί για την εκμετάλλευση των θαλασσίων οικοπέδων δημοσιεύτηκαν στην Εφημε</w:t>
      </w:r>
      <w:r>
        <w:rPr>
          <w:rFonts w:eastAsia="Times New Roman" w:cs="Times New Roman"/>
          <w:szCs w:val="24"/>
        </w:rPr>
        <w:t xml:space="preserve">ρίδα της Ευρωπαϊκής Ένωσης. Αυτό σημαίνει ότι αναγνωρίζεται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η ελληνική δικαιοδοσία και κυριαρχία επί αυτών των οικοπέδων. </w:t>
      </w:r>
    </w:p>
    <w:p w14:paraId="4DA1E4E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Αυτή τη στιγμή βρίσκονται σε εξέλιξη δώδεκα οικόπεδα στα οποία υπάρχει υψηλός βαθμός ωρίμανσης των διαδικασιών. Αναφέρομαι σ</w:t>
      </w:r>
      <w:r>
        <w:rPr>
          <w:rFonts w:eastAsia="Times New Roman" w:cs="Times New Roman"/>
          <w:szCs w:val="24"/>
        </w:rPr>
        <w:t xml:space="preserve">υγκεκριμένα στις θαλάσσιες περιοχές όπως το Κατάκολο, ο Πατραϊκός Κόλπος δυτικά, το Οικόπεδο 1, το Οικόπεδο 2, το Οικόπεδο 10 και το Οικόπεδο </w:t>
      </w:r>
      <w:r>
        <w:rPr>
          <w:rFonts w:eastAsia="Times New Roman" w:cs="Times New Roman"/>
          <w:szCs w:val="24"/>
        </w:rPr>
        <w:t>δ</w:t>
      </w:r>
      <w:r>
        <w:rPr>
          <w:rFonts w:eastAsia="Times New Roman" w:cs="Times New Roman"/>
          <w:szCs w:val="24"/>
        </w:rPr>
        <w:t xml:space="preserve">υτικής Κρήτης, </w:t>
      </w:r>
      <w:r>
        <w:rPr>
          <w:rFonts w:eastAsia="Times New Roman" w:cs="Times New Roman"/>
          <w:szCs w:val="24"/>
        </w:rPr>
        <w:t>ν</w:t>
      </w:r>
      <w:r>
        <w:rPr>
          <w:rFonts w:eastAsia="Times New Roman" w:cs="Times New Roman"/>
          <w:szCs w:val="24"/>
        </w:rPr>
        <w:t xml:space="preserve">οτιοδυτικής Κρήτης, αλλά και στις χερσαίες περιοχές των Ιωαννίνων, Άρτας, Πρέβεζας, </w:t>
      </w:r>
      <w:r>
        <w:rPr>
          <w:rFonts w:eastAsia="Times New Roman" w:cs="Times New Roman"/>
          <w:szCs w:val="24"/>
        </w:rPr>
        <w:lastRenderedPageBreak/>
        <w:t>Αιτωλοακαρναν</w:t>
      </w:r>
      <w:r>
        <w:rPr>
          <w:rFonts w:eastAsia="Times New Roman" w:cs="Times New Roman"/>
          <w:szCs w:val="24"/>
        </w:rPr>
        <w:t xml:space="preserve">ίας και Βορειοδυτικής Πελοποννήσου που συζητάμε σήμερα. </w:t>
      </w:r>
    </w:p>
    <w:p w14:paraId="4DA1E4E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Όλα αυτά, λοιπόν, κυρίες και κύριοι συνάδελφοι, δεν έγιναν ξαφνικά και με έναν μαγικό τρόπο. Αποτελούν προϊόν δουλειάς η οποία έγινε μέχρι τα τέλη του 2014. </w:t>
      </w:r>
    </w:p>
    <w:p w14:paraId="4DA1E4F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Οφείλω, λοιπόν και είμαι υποχρεωμένος να </w:t>
      </w:r>
      <w:r>
        <w:rPr>
          <w:rFonts w:eastAsia="Times New Roman" w:cs="Times New Roman"/>
          <w:szCs w:val="24"/>
        </w:rPr>
        <w:t xml:space="preserve">πω ότι όταν αναλάβατε τη διακυβέρνηση της χώρας τον Γενάρη του 2015, είχατε εξαγγείλει μέσω του τότε Υπουργού την πρόθεσή σας να προχωρήσετε σε επανεξέταση των διαγωνισμών, σχετικά με την εκμετάλλευση των υδρογονανθράκων. </w:t>
      </w:r>
    </w:p>
    <w:p w14:paraId="4DA1E4F1" w14:textId="77777777" w:rsidR="00B641FB" w:rsidRDefault="00934C92">
      <w:pPr>
        <w:spacing w:line="600" w:lineRule="auto"/>
        <w:ind w:firstLine="720"/>
        <w:jc w:val="both"/>
        <w:rPr>
          <w:rFonts w:eastAsia="Times New Roman"/>
          <w:szCs w:val="24"/>
        </w:rPr>
      </w:pPr>
      <w:r>
        <w:rPr>
          <w:rFonts w:eastAsia="Times New Roman"/>
          <w:szCs w:val="24"/>
        </w:rPr>
        <w:t xml:space="preserve">Φυσικά και αυτή ήταν μία πρόθεση όπου άλλα είπατε, άλλα τάξατε στον ελληνικό λαό και άλλα κάνατε την επόμενη μέρα. Δεν είναι κάτι διαφορετικό. Μας έχετε συνηθίσει άλλωστε σε όλες αυτές </w:t>
      </w:r>
      <w:r>
        <w:rPr>
          <w:rFonts w:eastAsia="Times New Roman"/>
          <w:szCs w:val="24"/>
        </w:rPr>
        <w:lastRenderedPageBreak/>
        <w:t>τις πρακτικές. Δεν χρειάζεται να σας θυμίσω τι λέγατε για τον ΟΠΑΠ. Δεν</w:t>
      </w:r>
      <w:r>
        <w:rPr>
          <w:rFonts w:eastAsia="Times New Roman"/>
          <w:szCs w:val="24"/>
        </w:rPr>
        <w:t xml:space="preserve"> χρειάζεται να σας θυμίσω τι λέγατε για τα δεκατέσσερα περιφερειακά αεροδρόμια. Δεν χρειάζεται να σας θυμίσω τι λέγατε για το Ελληνικό και για όλα αυτά τα οποία είχατε τάξει στον ελληνικό λαό με περίσσιο απόθεμα λαϊκισμού και τι κάνατε μετά. </w:t>
      </w:r>
    </w:p>
    <w:p w14:paraId="4DA1E4F2" w14:textId="77777777" w:rsidR="00B641FB" w:rsidRDefault="00934C92">
      <w:pPr>
        <w:spacing w:line="600" w:lineRule="auto"/>
        <w:ind w:firstLine="720"/>
        <w:jc w:val="both"/>
        <w:rPr>
          <w:rFonts w:eastAsia="Times New Roman"/>
          <w:szCs w:val="24"/>
        </w:rPr>
      </w:pPr>
      <w:r>
        <w:rPr>
          <w:rFonts w:eastAsia="Times New Roman"/>
          <w:szCs w:val="24"/>
        </w:rPr>
        <w:t>Τι έγινε, όμω</w:t>
      </w:r>
      <w:r>
        <w:rPr>
          <w:rFonts w:eastAsia="Times New Roman"/>
          <w:szCs w:val="24"/>
        </w:rPr>
        <w:t>ς, αυτά τα τρία χρόνια, κυρίες και κύριοι συνάδελφοι, που είστε στην εξουσία; Μετά από τρία χρόνια απραξίας, λοιπόν, της Κυβέρνησης καταφέρατε τον Αύγουστο του 2017 να βγάλετε πρόσκληση ενδιαφέροντος για διάθεση τριών νέων παράκτιων οικοπέδων, ένα στο Ιόνι</w:t>
      </w:r>
      <w:r>
        <w:rPr>
          <w:rFonts w:eastAsia="Times New Roman"/>
          <w:szCs w:val="24"/>
        </w:rPr>
        <w:t>ο και άλλων δύο στη θαλάσσια περιοχή νοτιοδυτικά της Κρήτης, πάλι μέσω αυτής της διαδικασίας που κατακρίνατε, της «</w:t>
      </w:r>
      <w:r>
        <w:rPr>
          <w:rFonts w:eastAsia="Times New Roman"/>
          <w:szCs w:val="24"/>
          <w:lang w:val="en-US"/>
        </w:rPr>
        <w:t>open</w:t>
      </w:r>
      <w:r>
        <w:rPr>
          <w:rFonts w:eastAsia="Times New Roman"/>
          <w:szCs w:val="24"/>
        </w:rPr>
        <w:t>-</w:t>
      </w:r>
      <w:r>
        <w:rPr>
          <w:rFonts w:eastAsia="Times New Roman"/>
          <w:szCs w:val="24"/>
          <w:lang w:val="en-US"/>
        </w:rPr>
        <w:t>door</w:t>
      </w:r>
      <w:r>
        <w:rPr>
          <w:rFonts w:eastAsia="Times New Roman"/>
          <w:szCs w:val="24"/>
        </w:rPr>
        <w:t xml:space="preserve">» διαδικασίας, τη διαδικασία, δηλαδή, που </w:t>
      </w:r>
      <w:r>
        <w:rPr>
          <w:rFonts w:eastAsia="Times New Roman"/>
          <w:szCs w:val="24"/>
        </w:rPr>
        <w:lastRenderedPageBreak/>
        <w:t>είχε ακολουθήσει και η προηγούμενη κυβέρνηση και με την οποία διαφωνούσατε και μας καταγγέ</w:t>
      </w:r>
      <w:r>
        <w:rPr>
          <w:rFonts w:eastAsia="Times New Roman"/>
          <w:szCs w:val="24"/>
        </w:rPr>
        <w:t xml:space="preserve">λλατε. </w:t>
      </w:r>
    </w:p>
    <w:p w14:paraId="4DA1E4F3" w14:textId="77777777" w:rsidR="00B641FB" w:rsidRDefault="00934C92">
      <w:pPr>
        <w:spacing w:line="600" w:lineRule="auto"/>
        <w:ind w:firstLine="720"/>
        <w:jc w:val="both"/>
        <w:rPr>
          <w:rFonts w:eastAsia="Times New Roman"/>
          <w:szCs w:val="24"/>
        </w:rPr>
      </w:pPr>
      <w:r>
        <w:rPr>
          <w:rFonts w:eastAsia="Times New Roman"/>
          <w:szCs w:val="24"/>
        </w:rPr>
        <w:t xml:space="preserve">Σε ό,τι αφορά τώρα το περιεχόμενο της κύρωσης, υπάρχουν ζητήματα, κύριε Υπουργέ -σας τα ανέπτυξα και στην </w:t>
      </w:r>
      <w:r>
        <w:rPr>
          <w:rFonts w:eastAsia="Times New Roman"/>
          <w:szCs w:val="24"/>
        </w:rPr>
        <w:t>ε</w:t>
      </w:r>
      <w:r>
        <w:rPr>
          <w:rFonts w:eastAsia="Times New Roman"/>
          <w:szCs w:val="24"/>
        </w:rPr>
        <w:t>πιτροπή- τα οποία θα πρέπει να αναδείξουμε.</w:t>
      </w:r>
    </w:p>
    <w:p w14:paraId="4DA1E4F4" w14:textId="77777777" w:rsidR="00B641FB" w:rsidRDefault="00934C92">
      <w:pPr>
        <w:spacing w:line="600" w:lineRule="auto"/>
        <w:ind w:firstLine="720"/>
        <w:jc w:val="both"/>
        <w:rPr>
          <w:rFonts w:eastAsia="Times New Roman"/>
          <w:szCs w:val="24"/>
        </w:rPr>
      </w:pPr>
      <w:r>
        <w:rPr>
          <w:rFonts w:eastAsia="Times New Roman"/>
          <w:szCs w:val="24"/>
        </w:rPr>
        <w:t>Το πρώτο αφορά στην αδικαιολόγητη καθυστέρηση της κύρωσης της σύμβασης από τη Βουλή. Δυστυχώς, δε</w:t>
      </w:r>
      <w:r>
        <w:rPr>
          <w:rFonts w:eastAsia="Times New Roman"/>
          <w:szCs w:val="24"/>
        </w:rPr>
        <w:t>ν μας δώσατε πειστικές απαντήσεις για το γεγονός, όχι ότι πέρασαν τέσσερις μήνες για την πρώτη κύρωση σύμβασης, αλλά γιατί μετά την υπογραφή της σύμβασης πέρασαν εννέα μήνες για τις υπόλοιπες τρεις. Αφού σήμερα συζητάμε στη Βουλή. Και αν ο εισηγητής της Πλ</w:t>
      </w:r>
      <w:r>
        <w:rPr>
          <w:rFonts w:eastAsia="Times New Roman"/>
          <w:szCs w:val="24"/>
        </w:rPr>
        <w:t>ειοψηφίας θεωρεί ότι τέσσερις μήνες δεν είναι πολύς χρόνος καθυστέρησης, οι εννέα μήνες τι είναι;</w:t>
      </w:r>
    </w:p>
    <w:p w14:paraId="4DA1E4F5" w14:textId="77777777" w:rsidR="00B641FB" w:rsidRDefault="00934C92">
      <w:pPr>
        <w:spacing w:line="600" w:lineRule="auto"/>
        <w:ind w:firstLine="720"/>
        <w:jc w:val="both"/>
        <w:rPr>
          <w:rFonts w:eastAsia="Times New Roman"/>
          <w:szCs w:val="24"/>
        </w:rPr>
      </w:pPr>
      <w:r>
        <w:rPr>
          <w:rFonts w:eastAsia="Times New Roman"/>
          <w:szCs w:val="24"/>
        </w:rPr>
        <w:lastRenderedPageBreak/>
        <w:t xml:space="preserve">Και όταν συζητάμε για την καθυστέρηση, κύριε Υπουργέ, δεν συζητάμε για να αναδείξουμε την καθυστέρηση αυτή καθ’ </w:t>
      </w:r>
      <w:r>
        <w:rPr>
          <w:rFonts w:eastAsia="Times New Roman"/>
          <w:szCs w:val="24"/>
        </w:rPr>
        <w:t>ε</w:t>
      </w:r>
      <w:r>
        <w:rPr>
          <w:rFonts w:eastAsia="Times New Roman"/>
          <w:szCs w:val="24"/>
        </w:rPr>
        <w:t>αυτή, συζητάμε για να αναδείξουμε και τις τυχ</w:t>
      </w:r>
      <w:r>
        <w:rPr>
          <w:rFonts w:eastAsia="Times New Roman"/>
          <w:szCs w:val="24"/>
        </w:rPr>
        <w:t xml:space="preserve">όν επιπτώσεις τις οποίες είχε απέναντι στην οικονομία και σε όλη αυτή τη διαδικασία. </w:t>
      </w:r>
    </w:p>
    <w:p w14:paraId="4DA1E4F6" w14:textId="77777777" w:rsidR="00B641FB" w:rsidRDefault="00934C92">
      <w:pPr>
        <w:spacing w:line="600" w:lineRule="auto"/>
        <w:ind w:firstLine="720"/>
        <w:jc w:val="both"/>
        <w:rPr>
          <w:rFonts w:eastAsia="Times New Roman"/>
          <w:szCs w:val="24"/>
        </w:rPr>
      </w:pPr>
      <w:r>
        <w:rPr>
          <w:rFonts w:eastAsia="Times New Roman"/>
          <w:szCs w:val="24"/>
        </w:rPr>
        <w:t>Αν είχε, λοιπόν, προωθηθεί άμεσα η κύρωση στη Βουλή και όχι μετά από τέσσερις ή εννέα μήνες, θα ξεκινούσαν τώρα, κυρίες και κύριοι συνάδελφοι, οι έρευνες για τους υδρογον</w:t>
      </w:r>
      <w:r>
        <w:rPr>
          <w:rFonts w:eastAsia="Times New Roman"/>
          <w:szCs w:val="24"/>
        </w:rPr>
        <w:t xml:space="preserve">άνθρακες. Εξαιτίας αυτής της καθυστέρησης, στην καλύτερη περίπτωση για μας οι έρευνες θα ξεκινήσουν το φθινόπωρο. </w:t>
      </w:r>
    </w:p>
    <w:p w14:paraId="4DA1E4F7" w14:textId="77777777" w:rsidR="00B641FB" w:rsidRDefault="00934C92">
      <w:pPr>
        <w:spacing w:line="600" w:lineRule="auto"/>
        <w:ind w:firstLine="720"/>
        <w:jc w:val="both"/>
        <w:rPr>
          <w:rFonts w:eastAsia="Times New Roman"/>
          <w:szCs w:val="24"/>
        </w:rPr>
      </w:pPr>
      <w:r>
        <w:rPr>
          <w:rFonts w:eastAsia="Times New Roman"/>
          <w:szCs w:val="24"/>
        </w:rPr>
        <w:t>Επίσης, δημιουργούνται αρνητικές εντυπώσεις για τη χώρα μας σε μια εποχή που είναι ζωτικής ανάγκης οι επενδύσεις και θα πρέπει επιτέλους να δ</w:t>
      </w:r>
      <w:r>
        <w:rPr>
          <w:rFonts w:eastAsia="Times New Roman"/>
          <w:szCs w:val="24"/>
        </w:rPr>
        <w:t xml:space="preserve">ώσουμε την εικόνα μιας χώρας η οποία επιταχύνει και διευκολύνει όλες αυτές τις διαδικασίες. Αντίθετα, με δική </w:t>
      </w:r>
      <w:r>
        <w:rPr>
          <w:rFonts w:eastAsia="Times New Roman"/>
          <w:szCs w:val="24"/>
        </w:rPr>
        <w:lastRenderedPageBreak/>
        <w:t>σας ευθύνη δίνεται η εντύπωση ότι κωλυσιεργούμε και προσπαθούμε να αναβάλλουμε όλες αυτές τις δραστηριότητες.</w:t>
      </w:r>
    </w:p>
    <w:p w14:paraId="4DA1E4F8" w14:textId="77777777" w:rsidR="00B641FB" w:rsidRDefault="00934C92">
      <w:pPr>
        <w:spacing w:line="600" w:lineRule="auto"/>
        <w:ind w:firstLine="720"/>
        <w:jc w:val="both"/>
        <w:rPr>
          <w:rFonts w:eastAsia="Times New Roman"/>
          <w:szCs w:val="24"/>
        </w:rPr>
      </w:pPr>
      <w:r>
        <w:rPr>
          <w:rFonts w:eastAsia="Times New Roman"/>
          <w:szCs w:val="24"/>
        </w:rPr>
        <w:t xml:space="preserve">Μου είπατε και στην </w:t>
      </w:r>
      <w:r>
        <w:rPr>
          <w:rFonts w:eastAsia="Times New Roman"/>
          <w:szCs w:val="24"/>
        </w:rPr>
        <w:t>ε</w:t>
      </w:r>
      <w:r>
        <w:rPr>
          <w:rFonts w:eastAsia="Times New Roman"/>
          <w:szCs w:val="24"/>
        </w:rPr>
        <w:t xml:space="preserve">πιτροπή, κύριε </w:t>
      </w:r>
      <w:r>
        <w:rPr>
          <w:rFonts w:eastAsia="Times New Roman"/>
          <w:szCs w:val="24"/>
        </w:rPr>
        <w:t>Υπουργέ, όταν σας είπα ότι η «</w:t>
      </w:r>
      <w:r>
        <w:rPr>
          <w:rFonts w:eastAsia="Times New Roman"/>
          <w:szCs w:val="24"/>
          <w:lang w:val="en-US"/>
        </w:rPr>
        <w:t>TOTAL</w:t>
      </w:r>
      <w:r>
        <w:rPr>
          <w:rFonts w:eastAsia="Times New Roman"/>
          <w:szCs w:val="24"/>
        </w:rPr>
        <w:t xml:space="preserve">» εξέφρασε την περασμένη </w:t>
      </w:r>
      <w:r>
        <w:rPr>
          <w:rFonts w:eastAsia="Times New Roman"/>
          <w:szCs w:val="24"/>
        </w:rPr>
        <w:t>ά</w:t>
      </w:r>
      <w:r>
        <w:rPr>
          <w:rFonts w:eastAsia="Times New Roman"/>
          <w:szCs w:val="24"/>
        </w:rPr>
        <w:t>νοιξη της επιφυλάξεις της και τη δυσφορία της για όλη αυτήν την αναβλητικότητα και τη κωλυσιεργία με τον κίνδυνο να φύγει από το διαγωνισμό, ότι αυτά είναι ιστορίες συνομωσίας. Δυστυχώς, όμως, δε</w:t>
      </w:r>
      <w:r>
        <w:rPr>
          <w:rFonts w:eastAsia="Times New Roman"/>
          <w:szCs w:val="24"/>
        </w:rPr>
        <w:t>ν μπορείτε να μας λέτε πως ό,τι βγαίνουν και λένε οι υπεύθυνοι των εταιρειών είναι αποκύημα της δικής μας φαντασίας. Δεν συνωμοτούμε όλοι εναντίον αυτής της Κυβέρνησης. Η πραγματικότητα είναι αυτή και την πραγματικότητα καταδεικνύουμε.</w:t>
      </w:r>
    </w:p>
    <w:p w14:paraId="4DA1E4F9" w14:textId="77777777" w:rsidR="00B641FB" w:rsidRDefault="00934C92">
      <w:pPr>
        <w:spacing w:line="600" w:lineRule="auto"/>
        <w:ind w:firstLine="720"/>
        <w:jc w:val="both"/>
        <w:rPr>
          <w:rFonts w:eastAsia="Times New Roman"/>
          <w:szCs w:val="24"/>
        </w:rPr>
      </w:pPr>
      <w:r>
        <w:rPr>
          <w:rFonts w:eastAsia="Times New Roman"/>
          <w:szCs w:val="24"/>
        </w:rPr>
        <w:t>Ένα δεύτερο ζήτημα ε</w:t>
      </w:r>
      <w:r>
        <w:rPr>
          <w:rFonts w:eastAsia="Times New Roman"/>
          <w:szCs w:val="24"/>
        </w:rPr>
        <w:t xml:space="preserve">ίναι ότι και στις τέσσερις κυρώσεις δεν συμπεριλαμβάνονται οι προβλέψεις των νόμων 4374/2016 και </w:t>
      </w:r>
      <w:r>
        <w:rPr>
          <w:rFonts w:eastAsia="Times New Roman"/>
          <w:szCs w:val="24"/>
        </w:rPr>
        <w:lastRenderedPageBreak/>
        <w:t xml:space="preserve">4403/2016, όπου ενσωμάτωσαν τις </w:t>
      </w:r>
      <w:r>
        <w:rPr>
          <w:rFonts w:eastAsia="Times New Roman"/>
          <w:szCs w:val="24"/>
        </w:rPr>
        <w:t>ο</w:t>
      </w:r>
      <w:r>
        <w:rPr>
          <w:rFonts w:eastAsia="Times New Roman"/>
          <w:szCs w:val="24"/>
        </w:rPr>
        <w:t xml:space="preserve">δηγίες της Ευρωπαϊκής Ένωσης 34 του 2013 και 50 του 2013. </w:t>
      </w:r>
    </w:p>
    <w:p w14:paraId="4DA1E4FA" w14:textId="77777777" w:rsidR="00B641FB" w:rsidRDefault="00934C92">
      <w:pPr>
        <w:spacing w:line="600" w:lineRule="auto"/>
        <w:ind w:firstLine="720"/>
        <w:jc w:val="both"/>
        <w:rPr>
          <w:rFonts w:eastAsia="Times New Roman"/>
          <w:szCs w:val="24"/>
        </w:rPr>
      </w:pPr>
      <w:r>
        <w:rPr>
          <w:rFonts w:eastAsia="Times New Roman"/>
          <w:szCs w:val="24"/>
        </w:rPr>
        <w:t xml:space="preserve">Και αυτές οι δύο </w:t>
      </w:r>
      <w:r>
        <w:rPr>
          <w:rFonts w:eastAsia="Times New Roman"/>
          <w:szCs w:val="24"/>
        </w:rPr>
        <w:t>ο</w:t>
      </w:r>
      <w:r>
        <w:rPr>
          <w:rFonts w:eastAsia="Times New Roman"/>
          <w:szCs w:val="24"/>
        </w:rPr>
        <w:t xml:space="preserve">δηγίες είναι σημαντικές, κυρίες και κύριοι συνάδελφοι, γιατί αποτελούν ασφαλιστικές δικλείδες για την τήρηση της διαφάνειας. Μέσα από τις διατάξεις αυτών των δύο </w:t>
      </w:r>
      <w:r>
        <w:rPr>
          <w:rFonts w:eastAsia="Times New Roman"/>
          <w:szCs w:val="24"/>
        </w:rPr>
        <w:t>ο</w:t>
      </w:r>
      <w:r>
        <w:rPr>
          <w:rFonts w:eastAsia="Times New Roman"/>
          <w:szCs w:val="24"/>
        </w:rPr>
        <w:t>δηγιών και των νόμων που ανέφερα επιβάλλεται η υποχρέωση για λόγους διαφάνειας στις εξορυκτικ</w:t>
      </w:r>
      <w:r>
        <w:rPr>
          <w:rFonts w:eastAsia="Times New Roman"/>
          <w:szCs w:val="24"/>
        </w:rPr>
        <w:t xml:space="preserve">ές εταιρείες και ιδίως στις εταιρείες εξόρυξης υδρογονανθράκων να δημοσιοποιούν ετήσιες πληρωμές άνω των 100.000 ευρώ που πραγματοποιούν προς όλα τα τοπικά, περιφερειακά και εθνικά όργανα της πολιτείας. </w:t>
      </w:r>
    </w:p>
    <w:p w14:paraId="4DA1E4FB" w14:textId="77777777" w:rsidR="00B641FB" w:rsidRDefault="00934C92">
      <w:pPr>
        <w:spacing w:line="600" w:lineRule="auto"/>
        <w:ind w:firstLine="720"/>
        <w:jc w:val="both"/>
        <w:rPr>
          <w:rFonts w:eastAsia="Times New Roman"/>
          <w:szCs w:val="24"/>
        </w:rPr>
      </w:pPr>
      <w:r>
        <w:rPr>
          <w:rFonts w:eastAsia="Times New Roman"/>
          <w:szCs w:val="24"/>
        </w:rPr>
        <w:t xml:space="preserve">Κύριε Υπουργέ, όπως είπα και </w:t>
      </w:r>
      <w:r>
        <w:rPr>
          <w:rFonts w:eastAsia="Times New Roman"/>
          <w:szCs w:val="24"/>
        </w:rPr>
        <w:t>σ</w:t>
      </w:r>
      <w:r>
        <w:rPr>
          <w:rFonts w:eastAsia="Times New Roman"/>
          <w:szCs w:val="24"/>
        </w:rPr>
        <w:t xml:space="preserve">την </w:t>
      </w:r>
      <w:r>
        <w:rPr>
          <w:rFonts w:eastAsia="Times New Roman"/>
          <w:szCs w:val="24"/>
        </w:rPr>
        <w:t>ε</w:t>
      </w:r>
      <w:r>
        <w:rPr>
          <w:rFonts w:eastAsia="Times New Roman"/>
          <w:szCs w:val="24"/>
        </w:rPr>
        <w:t>πιτροπή, θεωρώ ότ</w:t>
      </w:r>
      <w:r>
        <w:rPr>
          <w:rFonts w:eastAsia="Times New Roman"/>
          <w:szCs w:val="24"/>
        </w:rPr>
        <w:t xml:space="preserve">ι το κενό αυτό πρέπει άμεσα να καλυφθεί με μια σχετική νομοθετική βελτίωση. </w:t>
      </w:r>
    </w:p>
    <w:p w14:paraId="4DA1E4FC" w14:textId="77777777" w:rsidR="00B641FB" w:rsidRDefault="00934C92">
      <w:pPr>
        <w:spacing w:line="600" w:lineRule="auto"/>
        <w:ind w:firstLine="720"/>
        <w:jc w:val="both"/>
        <w:rPr>
          <w:rFonts w:eastAsia="Times New Roman"/>
          <w:szCs w:val="24"/>
        </w:rPr>
      </w:pPr>
      <w:r>
        <w:rPr>
          <w:rFonts w:eastAsia="Times New Roman"/>
          <w:szCs w:val="24"/>
        </w:rPr>
        <w:lastRenderedPageBreak/>
        <w:t xml:space="preserve">Ένα τρίτο σημείο σχετίζεται με την καθυστέρηση στην ίδρυση και λειτουργία ανεξάρτητης αρχής που θα έχει την αρμοδιότητα ασφαλείας </w:t>
      </w:r>
      <w:proofErr w:type="spellStart"/>
      <w:r>
        <w:rPr>
          <w:rFonts w:eastAsia="Times New Roman"/>
          <w:szCs w:val="24"/>
        </w:rPr>
        <w:t>υπεράκτιων</w:t>
      </w:r>
      <w:proofErr w:type="spellEnd"/>
      <w:r>
        <w:rPr>
          <w:rFonts w:eastAsia="Times New Roman"/>
          <w:szCs w:val="24"/>
        </w:rPr>
        <w:t xml:space="preserve"> εργασιών πετρελαίου και φυσικού αερίου</w:t>
      </w:r>
      <w:r>
        <w:rPr>
          <w:rFonts w:eastAsia="Times New Roman"/>
          <w:szCs w:val="24"/>
        </w:rPr>
        <w:t xml:space="preserve">. Η </w:t>
      </w:r>
      <w:r>
        <w:rPr>
          <w:rFonts w:eastAsia="Times New Roman"/>
          <w:szCs w:val="24"/>
        </w:rPr>
        <w:t>ο</w:t>
      </w:r>
      <w:r>
        <w:rPr>
          <w:rFonts w:eastAsia="Times New Roman"/>
          <w:szCs w:val="24"/>
        </w:rPr>
        <w:t xml:space="preserve">δηγία 30 του 2013 και ο ν.4409/2016 προέβλεπαν την ίδρυση αυτής της ανεξάρτητης αρχής, αλλά μέχρι σήμερα δεν έχει συσταθεί και οι αρμοδιότητές της έχουν περιέλθει στην Ελληνική Διαχειριστική Εταιρεία Υδρογονανθράκων. </w:t>
      </w:r>
    </w:p>
    <w:p w14:paraId="4DA1E4FD" w14:textId="77777777" w:rsidR="00B641FB" w:rsidRDefault="00934C92">
      <w:pPr>
        <w:spacing w:line="600" w:lineRule="auto"/>
        <w:ind w:firstLine="720"/>
        <w:jc w:val="both"/>
        <w:rPr>
          <w:rFonts w:eastAsia="Times New Roman"/>
          <w:szCs w:val="24"/>
        </w:rPr>
      </w:pPr>
      <w:r>
        <w:rPr>
          <w:rFonts w:eastAsia="Times New Roman"/>
          <w:szCs w:val="24"/>
        </w:rPr>
        <w:t>Εδώ δημιουργείται, λοιπόν, ένα με</w:t>
      </w:r>
      <w:r>
        <w:rPr>
          <w:rFonts w:eastAsia="Times New Roman"/>
          <w:szCs w:val="24"/>
        </w:rPr>
        <w:t>γάλο κενό, κυρίες και κύριοι συνάδελφοι, το οποίο σχετίζεται με την ασφάλεια και κυρίως το κομμάτι που αφορά στην προστασία του περιβάλλοντος. Ξέρετε κάτι; Δεν είσαστε μόνο εσείς ευαίσθητοι με το περιβάλλον. Νομίζω, επειδή το έχουμε ξανασυζητήσει και πρόσφ</w:t>
      </w:r>
      <w:r>
        <w:rPr>
          <w:rFonts w:eastAsia="Times New Roman"/>
          <w:szCs w:val="24"/>
        </w:rPr>
        <w:t xml:space="preserve">ατα σε μια επίκαιρη ερώτηση την οποία συζητήσαμε κύριε Υπουργέ, το περιβάλλον είναι </w:t>
      </w:r>
      <w:r>
        <w:rPr>
          <w:rFonts w:eastAsia="Times New Roman"/>
          <w:szCs w:val="24"/>
        </w:rPr>
        <w:lastRenderedPageBreak/>
        <w:t xml:space="preserve">κάτι το οποίο οφείλουμε να το παραδώσουμε στις επόμενες γενιές όσο το δυνατόν πιο προστατευμένο. Και στην </w:t>
      </w:r>
      <w:r>
        <w:rPr>
          <w:rFonts w:eastAsia="Times New Roman"/>
          <w:szCs w:val="24"/>
        </w:rPr>
        <w:t>ε</w:t>
      </w:r>
      <w:r>
        <w:rPr>
          <w:rFonts w:eastAsia="Times New Roman"/>
          <w:szCs w:val="24"/>
        </w:rPr>
        <w:t>πιτροπή ο κ. Δημαράς, ο οποίες είναι μέλος της κυβερνητικής Πλειο</w:t>
      </w:r>
      <w:r>
        <w:rPr>
          <w:rFonts w:eastAsia="Times New Roman"/>
          <w:szCs w:val="24"/>
        </w:rPr>
        <w:t xml:space="preserve">ψηφίας, ως εκπρόσωπος των Οικολόγων Πράσινων εξέφρασε τη διαφωνία του και τα κενά τα οποία υπάρχουν σε σχέση με την προστασία του περιβάλλοντος για τις συγκεκριμένες συμβάσεις. </w:t>
      </w:r>
    </w:p>
    <w:p w14:paraId="4DA1E4FE" w14:textId="77777777" w:rsidR="00B641FB" w:rsidRDefault="00934C92">
      <w:pPr>
        <w:spacing w:line="600" w:lineRule="auto"/>
        <w:ind w:firstLine="720"/>
        <w:jc w:val="both"/>
        <w:rPr>
          <w:rFonts w:eastAsia="Times New Roman"/>
          <w:szCs w:val="24"/>
        </w:rPr>
      </w:pPr>
      <w:r>
        <w:rPr>
          <w:rFonts w:eastAsia="Times New Roman"/>
          <w:szCs w:val="24"/>
        </w:rPr>
        <w:t>Νομίζω ότι θα τα πείτε κι εσείς, κύριε Δημαρά.</w:t>
      </w:r>
    </w:p>
    <w:p w14:paraId="4DA1E4FF" w14:textId="77777777" w:rsidR="00B641FB" w:rsidRDefault="00934C92">
      <w:pPr>
        <w:spacing w:line="600" w:lineRule="auto"/>
        <w:ind w:firstLine="720"/>
        <w:jc w:val="both"/>
        <w:rPr>
          <w:rFonts w:eastAsia="Times New Roman"/>
          <w:szCs w:val="24"/>
        </w:rPr>
      </w:pPr>
      <w:r>
        <w:rPr>
          <w:rFonts w:eastAsia="Times New Roman"/>
          <w:b/>
          <w:szCs w:val="24"/>
        </w:rPr>
        <w:t>ΔΗΜΗΤΡΙΟΣ ΔΗΜΗΤΡΙΑΔΗΣ:</w:t>
      </w:r>
      <w:r>
        <w:rPr>
          <w:rFonts w:eastAsia="Times New Roman"/>
          <w:szCs w:val="24"/>
        </w:rPr>
        <w:t xml:space="preserve"> Υιοθετεί</w:t>
      </w:r>
      <w:r>
        <w:rPr>
          <w:rFonts w:eastAsia="Times New Roman"/>
          <w:szCs w:val="24"/>
        </w:rPr>
        <w:t>τε τη γνώμη του κ. Δημαρά;</w:t>
      </w:r>
    </w:p>
    <w:p w14:paraId="4DA1E500"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Όχι, εγώ λέω ότι επιφέρουν επιφυλάξεις, κύριε συνάδελφε, και επιτέλους να βάλετε αυτήν την αρχή, η οποία ήταν υποχρέωσή μας να λειτουργήσει, να δρομολογηθεί και να λειτουργήσει. Είπα κάτι πάρα πολύ απλό.</w:t>
      </w:r>
    </w:p>
    <w:p w14:paraId="4DA1E50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επίσης, ένα τέταρτο σημείο είναι ότι στις συμβάσεις παραχώρησης των χερσαίων περιοχών Άρτας, Πρέβεζας και Αιτωλοακαρνανίας, προβλέπονται δύο εξερευνητικές γεωτρήσεις, μία στη δεύτερη φάση των σχετικών προγραμμάτων έρευνας, δηλ</w:t>
      </w:r>
      <w:r>
        <w:rPr>
          <w:rFonts w:eastAsia="Times New Roman" w:cs="Times New Roman"/>
          <w:szCs w:val="24"/>
        </w:rPr>
        <w:t>αδή στο τέταρτο ή στον πέμπτο χρόνο, και μία στην τρίτη φάση, δηλαδή στον έκτο ή στον έβδομο χρόνο.</w:t>
      </w:r>
    </w:p>
    <w:p w14:paraId="4DA1E50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Αντίθετα, στη χερσαία περιοχή της βορειοδυτικής Πελοποννήσου, παρά το γεγονός ότι καλύπτει μικρότερη έκταση, προβλέπεται μία γεώτρηση και μόνον στην τρίτη φ</w:t>
      </w:r>
      <w:r>
        <w:rPr>
          <w:rFonts w:eastAsia="Times New Roman" w:cs="Times New Roman"/>
          <w:szCs w:val="24"/>
        </w:rPr>
        <w:t>άση του προγράμματος, δηλαδή στον έκτο ή στον έβδομο χρόνο.</w:t>
      </w:r>
    </w:p>
    <w:p w14:paraId="4DA1E50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Αυτό, λοιπόν, το οποίο θα πρέπει να καταλάβουμε, κυρίες και κύριοι συνάδελφοι, είναι ότι για μπορέσουμε να δούμε το τι υπάρχει κάτω από το έδαφος θα περάσουν οκτώ με εννέα χρόνια από όταν </w:t>
      </w:r>
      <w:r>
        <w:rPr>
          <w:rFonts w:eastAsia="Times New Roman" w:cs="Times New Roman"/>
          <w:szCs w:val="24"/>
        </w:rPr>
        <w:lastRenderedPageBreak/>
        <w:t>κινήθηκε</w:t>
      </w:r>
      <w:r>
        <w:rPr>
          <w:rFonts w:eastAsia="Times New Roman" w:cs="Times New Roman"/>
          <w:szCs w:val="24"/>
        </w:rPr>
        <w:t xml:space="preserve"> η σχετική διαδικασία, δηλαδή από το 2014. Στη δεύτερη δε γεώτρηση για τη </w:t>
      </w:r>
      <w:r>
        <w:rPr>
          <w:rFonts w:eastAsia="Times New Roman" w:cs="Times New Roman"/>
          <w:szCs w:val="24"/>
        </w:rPr>
        <w:t>β</w:t>
      </w:r>
      <w:r>
        <w:rPr>
          <w:rFonts w:eastAsia="Times New Roman" w:cs="Times New Roman"/>
          <w:szCs w:val="24"/>
        </w:rPr>
        <w:t>ορειοδυτική Πελοπόννησο θα έχουν περάσει ένδεκα χρόνια. Η καθυστέρηση, λοιπόν, αυτή, όπως καταλαβαίνετε, δεν δικαιολογείται, αν λάβει κανείς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τις τεχνολογικές εξελίξεις τις </w:t>
      </w:r>
      <w:r>
        <w:rPr>
          <w:rFonts w:eastAsia="Times New Roman" w:cs="Times New Roman"/>
          <w:szCs w:val="24"/>
        </w:rPr>
        <w:t xml:space="preserve">οποίες έχουμε στον τομέα της έρευνας και της εξόρυξης υδρογονανθράκων, οι οποίες μπορούν να </w:t>
      </w:r>
      <w:proofErr w:type="spellStart"/>
      <w:r>
        <w:rPr>
          <w:rFonts w:eastAsia="Times New Roman" w:cs="Times New Roman"/>
          <w:szCs w:val="24"/>
        </w:rPr>
        <w:t>συντμήσουν</w:t>
      </w:r>
      <w:proofErr w:type="spellEnd"/>
      <w:r>
        <w:rPr>
          <w:rFonts w:eastAsia="Times New Roman" w:cs="Times New Roman"/>
          <w:szCs w:val="24"/>
        </w:rPr>
        <w:t xml:space="preserve"> τον χρόνο. Θεωρούμε ότι ειδικά για τις χερσαίες περιοχές οι χρόνοι της πρώτης γεώτρησης θα έπρεπε να είχαν συντομευθεί και να καθορίζονται στον τέταρτο χ</w:t>
      </w:r>
      <w:r>
        <w:rPr>
          <w:rFonts w:eastAsia="Times New Roman" w:cs="Times New Roman"/>
          <w:szCs w:val="24"/>
        </w:rPr>
        <w:t>ρόνο.</w:t>
      </w:r>
    </w:p>
    <w:p w14:paraId="4DA1E50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Κλείνοντας, δεν μπορώ να αποφύγω και τον πειρασμό, κύριε Υπουργέ, να μην πω ότι για άλλο ένα νομοθέτημα το οποίο φέρνετε η κυβερνητική Πλειοψηφία έχει διαρραγεί. Δεν γίνεται, όμως, πάντοτε σε κρίσιμα ζητήματα, σε κρίσιμα νομοθετήματα, και παρά τις </w:t>
      </w:r>
      <w:r>
        <w:rPr>
          <w:rFonts w:eastAsia="Times New Roman" w:cs="Times New Roman"/>
          <w:szCs w:val="24"/>
        </w:rPr>
        <w:lastRenderedPageBreak/>
        <w:t>δι</w:t>
      </w:r>
      <w:r>
        <w:rPr>
          <w:rFonts w:eastAsia="Times New Roman" w:cs="Times New Roman"/>
          <w:szCs w:val="24"/>
        </w:rPr>
        <w:t>αφωνίες και τις ενστάσεις τις οποίες σας έχουμε καταθέσει, να ζητάτε την ψήφο και τη βοήθεια των υπόλοιπων κομμάτων. Αυτή είναι η πραγματικότητα. Θα πρέπει να αντιληφθείτε και να αναγνωρίσετε επιτέλους κάποια στιγμή την υπεύθυνη στάση την οποίαν επιδεικνύο</w:t>
      </w:r>
      <w:r>
        <w:rPr>
          <w:rFonts w:eastAsia="Times New Roman" w:cs="Times New Roman"/>
          <w:szCs w:val="24"/>
        </w:rPr>
        <w:t>υν κάποια κόμματα μέσα εδώ στο Κοινοβούλιο, γιατί -ξέρετε- δεν είμαστε όλοι το ίδιο.</w:t>
      </w:r>
    </w:p>
    <w:p w14:paraId="4DA1E50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Αν ήσασταν εσείς στη θέση μας, σήμερα θα καταψηφίζατε, σήμερα θα ξεσηκώνατε τον ελληνικό λαό, σήμερα θα λέγατε για τη μεγάλη κλοπή, τη μεγάλη ληστεία, τα ασημικά και τα χρ</w:t>
      </w:r>
      <w:r>
        <w:rPr>
          <w:rFonts w:eastAsia="Times New Roman" w:cs="Times New Roman"/>
          <w:szCs w:val="24"/>
        </w:rPr>
        <w:t xml:space="preserve">υσά και το μέλλον που υποθηκεύεται των νέων ανθρώπων και όλης της ελληνικής κοινωνίας, ενώ εμείς αντιλαμβανόμαστε και αναγνωρίζουμε την προσπάθεια η οποία πρέπει να γίνει για να ενταχθεί επιτέλους </w:t>
      </w:r>
      <w:r>
        <w:rPr>
          <w:rFonts w:eastAsia="Times New Roman" w:cs="Times New Roman"/>
          <w:szCs w:val="24"/>
        </w:rPr>
        <w:lastRenderedPageBreak/>
        <w:t>η χώρα σοβαρά στον ενεργειακό χάρτη, για να μπορεί η χώρα ν</w:t>
      </w:r>
      <w:r>
        <w:rPr>
          <w:rFonts w:eastAsia="Times New Roman" w:cs="Times New Roman"/>
          <w:szCs w:val="24"/>
        </w:rPr>
        <w:t>α έχει ακόμα μεγαλύτερη ισχύ γεωπολιτικά.</w:t>
      </w:r>
    </w:p>
    <w:p w14:paraId="4DA1E50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Και φυσικά αυτή η μομφή είναι και για εσάς, κύριε Δημαρά, γιατί δεν μπορεί να διαφωνείτε στα περιβαλλοντολογικά θέματα και να στηρίζετε την Κυβέρνηση σε όλα τα άλλα. Δεν γίνεται και με τον αστυφύλακα και με τον χωρ</w:t>
      </w:r>
      <w:r>
        <w:rPr>
          <w:rFonts w:eastAsia="Times New Roman" w:cs="Times New Roman"/>
          <w:szCs w:val="24"/>
        </w:rPr>
        <w:t>οφύλακα. Κάποια στιγμή θα πρέπει να είμαστε συνεπείς και απέναντι στη συνείδησή μας και απέναντι στον ελληνικό λαό.</w:t>
      </w:r>
    </w:p>
    <w:p w14:paraId="4DA1E50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θα ψηφίσει υπέρ της κύρωσης των συγκεκριμένων συμβάσεων. Ούτως ή αλλιώς, είναι ένα έργο το οπ</w:t>
      </w:r>
      <w:r>
        <w:rPr>
          <w:rFonts w:eastAsia="Times New Roman" w:cs="Times New Roman"/>
          <w:szCs w:val="24"/>
        </w:rPr>
        <w:t xml:space="preserve">οίο ξεκίνησε επί δικών μας ημερών, από τη δική μας κυβέρνηση, και είναι ένα έργο που πιστέψαμε και θα συνεχίσουμε να πιστεύουμε με όλη μας τη δύναμη, γιατί οφείλουμε </w:t>
      </w:r>
      <w:r>
        <w:rPr>
          <w:rFonts w:eastAsia="Times New Roman" w:cs="Times New Roman"/>
          <w:szCs w:val="24"/>
        </w:rPr>
        <w:lastRenderedPageBreak/>
        <w:t>να φτιάξουμε μια χώρα η οποία θα είναι ισχυρή, οφείλουμε να φτιάξουμε μια χώρα η οποία και</w:t>
      </w:r>
      <w:r>
        <w:rPr>
          <w:rFonts w:eastAsia="Times New Roman" w:cs="Times New Roman"/>
          <w:szCs w:val="24"/>
        </w:rPr>
        <w:t xml:space="preserve"> ενεργειακά θα έχει το δικό της πρόσημο.</w:t>
      </w:r>
    </w:p>
    <w:p w14:paraId="4DA1E50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DA1E509" w14:textId="77777777" w:rsidR="00B641FB" w:rsidRDefault="00934C9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A1E50A"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Κατσαφάδο.</w:t>
      </w:r>
    </w:p>
    <w:p w14:paraId="4DA1E50B" w14:textId="77777777" w:rsidR="00B641FB" w:rsidRDefault="00934C92">
      <w:pPr>
        <w:spacing w:line="600" w:lineRule="auto"/>
        <w:ind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w:t>
      </w:r>
      <w:r>
        <w:rPr>
          <w:rFonts w:eastAsia="Times New Roman"/>
          <w:szCs w:val="24"/>
        </w:rPr>
        <w:t xml:space="preserve"> συνεδρίασή μας παρακολουθούν από τα άνω δυτικά θεωρεία, αφού προηγουμένως συμμετείχαν στο εκπαιδευτικό πρόγραμμα «Ερευνάμε και συζητάμε για τον Κυβερνήτη Ιωάννη Καποδίστρια» που οργανώνει το Ίδρυμα της Βουλής, είκοσι επτά μαθήτριες και μαθητές και δύο συν</w:t>
      </w:r>
      <w:r>
        <w:rPr>
          <w:rFonts w:eastAsia="Times New Roman"/>
          <w:szCs w:val="24"/>
        </w:rPr>
        <w:t>οδοί καθηγητές από το 26</w:t>
      </w:r>
      <w:r>
        <w:rPr>
          <w:rFonts w:eastAsia="Times New Roman"/>
          <w:szCs w:val="24"/>
          <w:vertAlign w:val="superscript"/>
        </w:rPr>
        <w:t>ο</w:t>
      </w:r>
      <w:r>
        <w:rPr>
          <w:rFonts w:eastAsia="Times New Roman"/>
          <w:szCs w:val="24"/>
        </w:rPr>
        <w:t xml:space="preserve"> Γυμνάσιο Αθήνας.</w:t>
      </w:r>
    </w:p>
    <w:p w14:paraId="4DA1E50C" w14:textId="77777777" w:rsidR="00B641FB" w:rsidRDefault="00934C92">
      <w:pPr>
        <w:tabs>
          <w:tab w:val="left" w:pos="6787"/>
        </w:tabs>
        <w:spacing w:line="600" w:lineRule="auto"/>
        <w:ind w:firstLine="720"/>
        <w:jc w:val="both"/>
        <w:rPr>
          <w:rFonts w:eastAsia="Times New Roman"/>
          <w:szCs w:val="24"/>
        </w:rPr>
      </w:pPr>
      <w:r>
        <w:rPr>
          <w:rFonts w:eastAsia="Times New Roman"/>
          <w:szCs w:val="24"/>
        </w:rPr>
        <w:lastRenderedPageBreak/>
        <w:t>Η Βουλή σάς καλωσορίζει, παιδιά.</w:t>
      </w:r>
    </w:p>
    <w:p w14:paraId="4DA1E50D" w14:textId="77777777" w:rsidR="00B641FB" w:rsidRDefault="00934C92">
      <w:pPr>
        <w:tabs>
          <w:tab w:val="left" w:pos="6787"/>
        </w:tabs>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DA1E50E" w14:textId="77777777" w:rsidR="00B641FB" w:rsidRDefault="00934C92">
      <w:pPr>
        <w:tabs>
          <w:tab w:val="left" w:pos="6787"/>
        </w:tabs>
        <w:spacing w:line="600" w:lineRule="auto"/>
        <w:ind w:firstLine="720"/>
        <w:jc w:val="both"/>
        <w:rPr>
          <w:rFonts w:eastAsia="Times New Roman" w:cs="Times New Roman"/>
          <w:szCs w:val="24"/>
        </w:rPr>
      </w:pPr>
      <w:r>
        <w:rPr>
          <w:rFonts w:eastAsia="Times New Roman" w:cs="Times New Roman"/>
          <w:szCs w:val="24"/>
        </w:rPr>
        <w:t>Τον λόγο έχει η ειδική αγορήτρια του Κομμουνιστικού Κόμματος Ελλάδ</w:t>
      </w:r>
      <w:r>
        <w:rPr>
          <w:rFonts w:eastAsia="Times New Roman" w:cs="Times New Roman"/>
          <w:szCs w:val="24"/>
        </w:rPr>
        <w:t>α</w:t>
      </w:r>
      <w:r>
        <w:rPr>
          <w:rFonts w:eastAsia="Times New Roman" w:cs="Times New Roman"/>
          <w:szCs w:val="24"/>
        </w:rPr>
        <w:t xml:space="preserve">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για δεκαπέντε λεπτά.</w:t>
      </w:r>
    </w:p>
    <w:p w14:paraId="4DA1E50F" w14:textId="77777777" w:rsidR="00B641FB" w:rsidRDefault="00934C92">
      <w:pPr>
        <w:tabs>
          <w:tab w:val="left" w:pos="6787"/>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b/>
          <w:szCs w:val="24"/>
        </w:rPr>
        <w:t>:</w:t>
      </w:r>
      <w:r>
        <w:rPr>
          <w:rFonts w:eastAsia="Times New Roman" w:cs="Times New Roman"/>
          <w:szCs w:val="24"/>
        </w:rPr>
        <w:t xml:space="preserve"> Οι συμβάσεις παραχώρηση δικαιωμάτων, έρευνας και εκμετάλλευσης υδρογονανθράκων βεβαίως προχώρησαν από τις προηγούμενες κυβερνήσεις -αντιγραφή είναι- και απλά ολοκληρώνονται από τη σημερινή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διανέμοντας μέσα από ένα γραφείο οκτώ ανθρώπων, που ανήκει απευθείας στον εκάστοτε Υπουργό, τον ενεργειακό πλούτο της χώρας σε μια χούφτα ομίλους που θα κερδίσουν </w:t>
      </w:r>
      <w:r>
        <w:rPr>
          <w:rFonts w:eastAsia="Times New Roman" w:cs="Times New Roman"/>
          <w:szCs w:val="24"/>
        </w:rPr>
        <w:lastRenderedPageBreak/>
        <w:t xml:space="preserve">τη μερίδα του λέοντος, αφήνοντας στο περιθώριο τα εγχώρια ινστιτούτα, ΙΓΜΕ και ΕΛΚΕΘΕ, </w:t>
      </w:r>
      <w:r>
        <w:rPr>
          <w:rFonts w:eastAsia="Times New Roman" w:cs="Times New Roman"/>
          <w:szCs w:val="24"/>
        </w:rPr>
        <w:t>και μη λύνοντας προβλήματά τους, που θα μπορούσαν βεβαίως να βοηθήσουν ακόμη πιο πολύ.</w:t>
      </w:r>
    </w:p>
    <w:p w14:paraId="4DA1E510" w14:textId="77777777" w:rsidR="00B641FB" w:rsidRDefault="00934C92">
      <w:pPr>
        <w:tabs>
          <w:tab w:val="left" w:pos="6787"/>
        </w:tabs>
        <w:spacing w:line="600" w:lineRule="auto"/>
        <w:ind w:firstLine="720"/>
        <w:jc w:val="both"/>
        <w:rPr>
          <w:rFonts w:eastAsia="Times New Roman"/>
          <w:szCs w:val="24"/>
        </w:rPr>
      </w:pPr>
      <w:r>
        <w:rPr>
          <w:rFonts w:eastAsia="Times New Roman" w:cs="Times New Roman"/>
          <w:szCs w:val="24"/>
        </w:rPr>
        <w:t>Πρόκειται για τυπική και όχι ουσιαστική διαδικασία για τις απαράδεκτες συμβάσεις εκχώρησης, εκμετάλλευσης υδρογονανθράκων που εξασφαλίζουν στους ομίλους τεράστια κέρδη κ</w:t>
      </w:r>
      <w:r>
        <w:rPr>
          <w:rFonts w:eastAsia="Times New Roman" w:cs="Times New Roman"/>
          <w:szCs w:val="24"/>
        </w:rPr>
        <w:t>αι ελάχιστες υποχρεώσεις που αναλαμβάνουν στην έρευνα και στη συνέχεια στην εξόρυξη.</w:t>
      </w:r>
    </w:p>
    <w:p w14:paraId="4DA1E511" w14:textId="77777777" w:rsidR="00B641FB" w:rsidRDefault="00934C92">
      <w:pPr>
        <w:spacing w:line="600" w:lineRule="auto"/>
        <w:ind w:firstLine="720"/>
        <w:jc w:val="both"/>
        <w:rPr>
          <w:rFonts w:eastAsia="Times New Roman"/>
          <w:szCs w:val="24"/>
        </w:rPr>
      </w:pPr>
      <w:r>
        <w:rPr>
          <w:rFonts w:eastAsia="Times New Roman"/>
          <w:szCs w:val="24"/>
        </w:rPr>
        <w:t>Μάλιστα, για τη χώρα δεν υπάρχει καμμία διασφάλιση για εξασφάλιση υδρογονανθράκων ακόμα και σε περίπτωση πολέμου. Παραδίδεται, δηλαδή, ο πλούτος του ελληνικού λαού στους ο</w:t>
      </w:r>
      <w:r>
        <w:rPr>
          <w:rFonts w:eastAsia="Times New Roman"/>
          <w:szCs w:val="24"/>
        </w:rPr>
        <w:t>μίλους με μόνιμη απώλεια ενός πολύτιμου πόρου που δεν συμπληρώνεται και θα τον στερηθούν οι επόμενες γενιές.</w:t>
      </w:r>
    </w:p>
    <w:p w14:paraId="4DA1E512" w14:textId="77777777" w:rsidR="00B641FB" w:rsidRDefault="00934C92">
      <w:pPr>
        <w:spacing w:line="600" w:lineRule="auto"/>
        <w:ind w:firstLine="720"/>
        <w:jc w:val="both"/>
        <w:rPr>
          <w:rFonts w:eastAsia="Times New Roman"/>
          <w:szCs w:val="24"/>
        </w:rPr>
      </w:pPr>
      <w:r>
        <w:rPr>
          <w:rFonts w:eastAsia="Times New Roman"/>
          <w:szCs w:val="24"/>
        </w:rPr>
        <w:lastRenderedPageBreak/>
        <w:t xml:space="preserve">Ακόμα, οι όροι που υπάρχουν επιδεινώνονται για το περιβάλλον και τις τοπικές οικονομίες. Δεν έχουν πληρότητα οι μελέτες περιβαλλοντικών επιπτώσεων </w:t>
      </w:r>
      <w:r>
        <w:rPr>
          <w:rFonts w:eastAsia="Times New Roman"/>
          <w:szCs w:val="24"/>
        </w:rPr>
        <w:t>από την περίοδο τότε που ήταν η Νέα Δημοκρατία και το ΠΑΣΟΚ και ας κριτικάρουν τώρα. Και βεβαίως, είναι ανύπαρκτα τα σχέδια πρόληψης και περιορισμού των συνεπειών από πιθανά ατυχήματα, παραδείγματος χάρ</w:t>
      </w:r>
      <w:r>
        <w:rPr>
          <w:rFonts w:eastAsia="Times New Roman"/>
          <w:szCs w:val="24"/>
        </w:rPr>
        <w:t>ιν</w:t>
      </w:r>
      <w:r>
        <w:rPr>
          <w:rFonts w:eastAsia="Times New Roman"/>
          <w:szCs w:val="24"/>
        </w:rPr>
        <w:t xml:space="preserve">, διαρροή πετρελαιοειδών ή </w:t>
      </w:r>
      <w:proofErr w:type="spellStart"/>
      <w:r>
        <w:rPr>
          <w:rFonts w:eastAsia="Times New Roman"/>
          <w:szCs w:val="24"/>
        </w:rPr>
        <w:t>υδροθείου</w:t>
      </w:r>
      <w:proofErr w:type="spellEnd"/>
      <w:r>
        <w:rPr>
          <w:rFonts w:eastAsia="Times New Roman"/>
          <w:szCs w:val="24"/>
        </w:rPr>
        <w:t xml:space="preserve"> κ.ά., ενώ περιο</w:t>
      </w:r>
      <w:r>
        <w:rPr>
          <w:rFonts w:eastAsia="Times New Roman"/>
          <w:szCs w:val="24"/>
        </w:rPr>
        <w:t>χές με σημαντική τουριστική δραστηριότητα, αλιεία, πολιτιστική κληρονομιά, προστατευόμενες φυσικές περιοχές, θα μπουν σε δοκιμασία μεγάλων επιπτώσεων και περιορισμών.</w:t>
      </w:r>
    </w:p>
    <w:p w14:paraId="4DA1E513" w14:textId="77777777" w:rsidR="00B641FB" w:rsidRDefault="00934C92">
      <w:pPr>
        <w:spacing w:line="600" w:lineRule="auto"/>
        <w:ind w:firstLine="720"/>
        <w:jc w:val="both"/>
        <w:rPr>
          <w:rFonts w:eastAsia="Times New Roman"/>
          <w:szCs w:val="24"/>
        </w:rPr>
      </w:pPr>
      <w:r>
        <w:rPr>
          <w:rFonts w:eastAsia="Times New Roman"/>
          <w:szCs w:val="24"/>
        </w:rPr>
        <w:t>Δεν υπάρχουν αναφορές για γνωστά ζητήματα. Μιλάμε για διαρροές τοξικών αποβλήτων, αλλά κα</w:t>
      </w:r>
      <w:r>
        <w:rPr>
          <w:rFonts w:eastAsia="Times New Roman"/>
          <w:szCs w:val="24"/>
        </w:rPr>
        <w:t xml:space="preserve">ι ύπαρξη βομβών </w:t>
      </w:r>
      <w:proofErr w:type="spellStart"/>
      <w:r>
        <w:rPr>
          <w:rFonts w:eastAsia="Times New Roman"/>
          <w:szCs w:val="24"/>
        </w:rPr>
        <w:t>απε</w:t>
      </w:r>
      <w:r>
        <w:rPr>
          <w:rFonts w:eastAsia="Times New Roman"/>
          <w:szCs w:val="24"/>
        </w:rPr>
        <w:lastRenderedPageBreak/>
        <w:t>μπλουτισμένου</w:t>
      </w:r>
      <w:proofErr w:type="spellEnd"/>
      <w:r>
        <w:rPr>
          <w:rFonts w:eastAsia="Times New Roman"/>
          <w:szCs w:val="24"/>
        </w:rPr>
        <w:t xml:space="preserve"> ουρανίου από την εποχή των νατοϊκών βομβαρδισμών στη Γιουγκοσλαβία και δεν υπάρχει κυβερνητική δέσμευση ότι θα υπάρξει λεπτομερής καταγραφή και αποτύπωση </w:t>
      </w:r>
      <w:proofErr w:type="spellStart"/>
      <w:r>
        <w:rPr>
          <w:rFonts w:eastAsia="Times New Roman"/>
          <w:szCs w:val="24"/>
        </w:rPr>
        <w:t>μικροζωνικών</w:t>
      </w:r>
      <w:proofErr w:type="spellEnd"/>
      <w:r>
        <w:rPr>
          <w:rFonts w:eastAsia="Times New Roman"/>
          <w:szCs w:val="24"/>
        </w:rPr>
        <w:t xml:space="preserve"> μελετών για τις περιοχές που πρόκειται να εμπλακούν πριν</w:t>
      </w:r>
      <w:r>
        <w:rPr>
          <w:rFonts w:eastAsia="Times New Roman"/>
          <w:szCs w:val="24"/>
        </w:rPr>
        <w:t xml:space="preserve"> αρχίσουν οι εξορύξεις.</w:t>
      </w:r>
    </w:p>
    <w:p w14:paraId="4DA1E514" w14:textId="77777777" w:rsidR="00B641FB" w:rsidRDefault="00934C92">
      <w:pPr>
        <w:spacing w:line="600" w:lineRule="auto"/>
        <w:ind w:firstLine="720"/>
        <w:jc w:val="both"/>
        <w:rPr>
          <w:rFonts w:eastAsia="Times New Roman"/>
          <w:szCs w:val="24"/>
        </w:rPr>
      </w:pPr>
      <w:r>
        <w:rPr>
          <w:rFonts w:eastAsia="Times New Roman"/>
          <w:szCs w:val="24"/>
        </w:rPr>
        <w:t xml:space="preserve">Ο κρατικός φορέας είναι διακοσμητικός. Ο μοναδικός ρόλος του είναι η διανομή της πίτας στους ομίλους. Ολόκληρες περιοχές εκχωρούνται στους ιδιωτικούς ομίλους για έρευνα, ενώ οι όμιλοι έχουν τη δυνατότητα στη συνέχεια να προχωρήσουν </w:t>
      </w:r>
      <w:r>
        <w:rPr>
          <w:rFonts w:eastAsia="Times New Roman"/>
          <w:szCs w:val="24"/>
        </w:rPr>
        <w:t xml:space="preserve">ή και όχι σε παραπέρα ενέργειες εξόρυξης. Ουσιαστικά, το δικαίωμα έρευνας εκχωρείται και μάλιστα έναντι συμβολικού τιμήματος. </w:t>
      </w:r>
    </w:p>
    <w:p w14:paraId="4DA1E515" w14:textId="77777777" w:rsidR="00B641FB" w:rsidRDefault="00934C92">
      <w:pPr>
        <w:spacing w:line="600" w:lineRule="auto"/>
        <w:ind w:firstLine="720"/>
        <w:jc w:val="both"/>
        <w:rPr>
          <w:rFonts w:eastAsia="Times New Roman"/>
          <w:szCs w:val="24"/>
        </w:rPr>
      </w:pPr>
      <w:r>
        <w:rPr>
          <w:rFonts w:eastAsia="Times New Roman"/>
          <w:szCs w:val="24"/>
        </w:rPr>
        <w:lastRenderedPageBreak/>
        <w:t>Σε ό,τι αφορά τα ερευνητικά δεδομένα των υδρογονανθράκων ανήκουν αποκλειστικά στους ομίλους, αποφασίζουν τι θα επιδείξουν. Τα δεδ</w:t>
      </w:r>
      <w:r>
        <w:rPr>
          <w:rFonts w:eastAsia="Times New Roman"/>
          <w:szCs w:val="24"/>
        </w:rPr>
        <w:t>ομένα ανήκουν στους ομίλους και σε περίπτωση που προχωρήσει η διαδικασία εκμετάλλευσης των υδρογονανθράκων, υπάρχει ανυπαρξία ουσιαστικού κρατικού ελέγχου στη διαδικασία. Δηλαδή, οι κρατικές αρχές δεν θα γνωρίζουν τα αποθέματα των υδρογονανθράκων και τις α</w:t>
      </w:r>
      <w:r>
        <w:rPr>
          <w:rFonts w:eastAsia="Times New Roman"/>
          <w:szCs w:val="24"/>
        </w:rPr>
        <w:t>πολήψεις από την πλευρά των εταιρειών. Οι υποχρεώσεις των ομίλων είναι ελάχιστες, ενώ έχουν πλήρη δικαιώματα και στην εξόρυξη.</w:t>
      </w:r>
    </w:p>
    <w:p w14:paraId="4DA1E516" w14:textId="77777777" w:rsidR="00B641FB" w:rsidRDefault="00934C92">
      <w:pPr>
        <w:spacing w:line="600" w:lineRule="auto"/>
        <w:ind w:firstLine="720"/>
        <w:jc w:val="both"/>
        <w:rPr>
          <w:rFonts w:eastAsia="Times New Roman"/>
          <w:szCs w:val="24"/>
        </w:rPr>
      </w:pPr>
      <w:r>
        <w:rPr>
          <w:rFonts w:eastAsia="Times New Roman"/>
          <w:szCs w:val="24"/>
        </w:rPr>
        <w:t xml:space="preserve">Ταυτόχρονα, είναι θεσμοθετημένες φοροαπαλλαγές του </w:t>
      </w:r>
      <w:proofErr w:type="spellStart"/>
      <w:r>
        <w:rPr>
          <w:rFonts w:eastAsia="Times New Roman"/>
          <w:szCs w:val="24"/>
        </w:rPr>
        <w:t>υπερμισθωτή</w:t>
      </w:r>
      <w:proofErr w:type="spellEnd"/>
      <w:r>
        <w:rPr>
          <w:rFonts w:eastAsia="Times New Roman"/>
          <w:szCs w:val="24"/>
        </w:rPr>
        <w:t xml:space="preserve"> σε σημαντικό ποσοστό, 40% του ύψους των αποσβέσεων, σε σχέση με τη</w:t>
      </w:r>
      <w:r>
        <w:rPr>
          <w:rFonts w:eastAsia="Times New Roman"/>
          <w:szCs w:val="24"/>
        </w:rPr>
        <w:t xml:space="preserve">ν αξία των ετησίως παραχθέντων υδρογονανθράκων ή παρέχεται η δυνατότητα μεταφοράς φορολογικών ζημιών. </w:t>
      </w:r>
    </w:p>
    <w:p w14:paraId="4DA1E517" w14:textId="77777777" w:rsidR="00B641FB" w:rsidRDefault="00934C92">
      <w:pPr>
        <w:spacing w:line="600" w:lineRule="auto"/>
        <w:ind w:firstLine="720"/>
        <w:jc w:val="both"/>
        <w:rPr>
          <w:rFonts w:eastAsia="Times New Roman"/>
          <w:szCs w:val="24"/>
        </w:rPr>
      </w:pPr>
      <w:r>
        <w:rPr>
          <w:rFonts w:eastAsia="Times New Roman"/>
          <w:szCs w:val="24"/>
        </w:rPr>
        <w:lastRenderedPageBreak/>
        <w:t>Επίσης, προβλέπεται απαλλαγή των συμβάσεων δανείων ή πιστώσεων του μισθωτή από κάθε φόρο ή τέλος ή εισφορά ή κράτηση υπέρ του δημοσίου. Δεν προβλέπεται ο</w:t>
      </w:r>
      <w:r>
        <w:rPr>
          <w:rFonts w:eastAsia="Times New Roman"/>
          <w:szCs w:val="24"/>
        </w:rPr>
        <w:t>ποιουδήποτε τύπου αποζημίωση υπέρ του δημοσίου σε περίπτωση έκπτωσης του μισθωτή ούτε καμμία συγκεκριμένη υποχρέωση για ύψος μισθού και αριθμό προσωπικού που θα απασχοληθεί, ούτε περιορισμοί ως προς την εργασιακή σχέση.</w:t>
      </w:r>
    </w:p>
    <w:p w14:paraId="4DA1E518" w14:textId="77777777" w:rsidR="00B641FB" w:rsidRDefault="00934C92">
      <w:pPr>
        <w:spacing w:line="600" w:lineRule="auto"/>
        <w:ind w:firstLine="720"/>
        <w:jc w:val="both"/>
        <w:rPr>
          <w:rFonts w:eastAsia="Times New Roman"/>
          <w:szCs w:val="24"/>
        </w:rPr>
      </w:pPr>
      <w:r>
        <w:rPr>
          <w:rFonts w:eastAsia="Times New Roman"/>
          <w:szCs w:val="24"/>
        </w:rPr>
        <w:t>Αντίθετα, προβλέπεται ρητά η δυνατότ</w:t>
      </w:r>
      <w:r>
        <w:rPr>
          <w:rFonts w:eastAsia="Times New Roman"/>
          <w:szCs w:val="24"/>
        </w:rPr>
        <w:t xml:space="preserve">ητα της χρησιμοποίησης αλλοδαπών εργαζομένων, αλλά προκλητικά υπάρχει απαλλαγή από έγερση αξιώσεων ή απαιτήσεων από τη σύμβαση του ενός μέρους έναντι του άλλου για γεγονότα που συνιστούν ανωτέρα βία. </w:t>
      </w:r>
      <w:r>
        <w:rPr>
          <w:rFonts w:eastAsia="Times New Roman"/>
          <w:szCs w:val="24"/>
        </w:rPr>
        <w:lastRenderedPageBreak/>
        <w:t>Ποια είναι η ανωτέρα βία; Απεργίες, επαναστάσεις, κοινων</w:t>
      </w:r>
      <w:r>
        <w:rPr>
          <w:rFonts w:eastAsia="Times New Roman"/>
          <w:szCs w:val="24"/>
        </w:rPr>
        <w:t>ικές αναταραχές, εξεγέρσεις και στάσεις, δηλαδή χτύπημα αγώνων εργαζομένων.</w:t>
      </w:r>
    </w:p>
    <w:p w14:paraId="4DA1E519" w14:textId="77777777" w:rsidR="00B641FB" w:rsidRDefault="00934C92">
      <w:pPr>
        <w:spacing w:line="600" w:lineRule="auto"/>
        <w:ind w:firstLine="720"/>
        <w:jc w:val="both"/>
        <w:rPr>
          <w:rFonts w:eastAsia="Times New Roman"/>
          <w:szCs w:val="24"/>
        </w:rPr>
      </w:pPr>
      <w:r>
        <w:rPr>
          <w:rFonts w:eastAsia="Times New Roman"/>
          <w:szCs w:val="24"/>
        </w:rPr>
        <w:t>Με λίγα λόγια, οι υδρογονάνθρακες της χώρας παραδίδονται στο μεγάλο κεφάλαιο και μάλιστα έναντι ισχνού και αδιευκρίνιστου τιμήματος. Κανείς δεν μπορεί να ελέγξει τους ομίλους της ε</w:t>
      </w:r>
      <w:r>
        <w:rPr>
          <w:rFonts w:eastAsia="Times New Roman"/>
          <w:szCs w:val="24"/>
        </w:rPr>
        <w:t xml:space="preserve">ξόρυξης για το πόσο εξορύσσουν. Η μεθοδολογία με την οποία υπολογίσατε το μίσθωμα είναι κομμένη και ραμμένη στα μέτρα των ομίλων. Ο τρόπος υπολογισμού της τιμής των υδρογονανθράκων, επίσης, είναι ανοικτός για επιπλέον κέρδη. </w:t>
      </w:r>
    </w:p>
    <w:p w14:paraId="4DA1E51A" w14:textId="77777777" w:rsidR="00B641FB" w:rsidRDefault="00934C92">
      <w:pPr>
        <w:spacing w:line="600" w:lineRule="auto"/>
        <w:ind w:firstLine="720"/>
        <w:jc w:val="both"/>
        <w:rPr>
          <w:rFonts w:eastAsia="Times New Roman"/>
          <w:szCs w:val="24"/>
        </w:rPr>
      </w:pPr>
      <w:r>
        <w:rPr>
          <w:rFonts w:eastAsia="Times New Roman"/>
          <w:szCs w:val="24"/>
        </w:rPr>
        <w:t xml:space="preserve">Εξάλλου, η εξόρυξη γίνεται με </w:t>
      </w:r>
      <w:r>
        <w:rPr>
          <w:rFonts w:eastAsia="Times New Roman"/>
          <w:szCs w:val="24"/>
        </w:rPr>
        <w:t>κριτήριο το κέρδος κ</w:t>
      </w:r>
      <w:r>
        <w:rPr>
          <w:rFonts w:eastAsia="Times New Roman"/>
          <w:szCs w:val="24"/>
        </w:rPr>
        <w:t>α</w:t>
      </w:r>
      <w:r>
        <w:rPr>
          <w:rFonts w:eastAsia="Times New Roman"/>
          <w:szCs w:val="24"/>
        </w:rPr>
        <w:t>ι όχι τις ανάγκες των ανθρώπων. Οι όμιλοι θα εξορύ</w:t>
      </w:r>
      <w:r>
        <w:rPr>
          <w:rFonts w:eastAsia="Times New Roman"/>
          <w:szCs w:val="24"/>
        </w:rPr>
        <w:t>ξ</w:t>
      </w:r>
      <w:r>
        <w:rPr>
          <w:rFonts w:eastAsia="Times New Roman"/>
          <w:szCs w:val="24"/>
        </w:rPr>
        <w:t xml:space="preserve">ουν όσο πετρέλαιο </w:t>
      </w:r>
      <w:r>
        <w:rPr>
          <w:rFonts w:eastAsia="Times New Roman"/>
          <w:szCs w:val="24"/>
        </w:rPr>
        <w:lastRenderedPageBreak/>
        <w:t xml:space="preserve">κρίνουν ότι είναι κερδοφόρο. Ακόμα κι αν η περιοχή μας είναι σεισμογενής, μία από τις πιο επικίνδυνες περιοχές της Ευρώπης, σε πιθανότητα καταστροφής λόγω σεισμού τι </w:t>
      </w:r>
      <w:r>
        <w:rPr>
          <w:rFonts w:eastAsia="Times New Roman"/>
          <w:szCs w:val="24"/>
        </w:rPr>
        <w:t xml:space="preserve">θα γίνει; Θα γίνει ανεπανόρθωτη καταστροφή σε όλη την περιοχή. Ωστόσο, μέτρα πρόληψης δεν υπάρχουν. </w:t>
      </w:r>
    </w:p>
    <w:p w14:paraId="4DA1E51B" w14:textId="77777777" w:rsidR="00B641FB" w:rsidRDefault="00934C92">
      <w:pPr>
        <w:spacing w:line="600" w:lineRule="auto"/>
        <w:ind w:firstLine="720"/>
        <w:jc w:val="both"/>
        <w:rPr>
          <w:rFonts w:eastAsia="Times New Roman"/>
          <w:szCs w:val="24"/>
        </w:rPr>
      </w:pPr>
      <w:r>
        <w:rPr>
          <w:rFonts w:eastAsia="Times New Roman"/>
          <w:szCs w:val="24"/>
        </w:rPr>
        <w:t xml:space="preserve">Και οι προβλέψεις της σύμβασης, όμως, για τα μέτρα προστασίας και ασφάλειας της ζωής των εργαζομένων και του περιβάλλοντος είναι σχεδόν ανύπαρκτες. Κανείς </w:t>
      </w:r>
      <w:r>
        <w:rPr>
          <w:rFonts w:eastAsia="Times New Roman"/>
          <w:szCs w:val="24"/>
        </w:rPr>
        <w:t xml:space="preserve">δεν μπορεί να εγγυηθεί και να επιβάλλει ότι θα τηρούνται τα προβλεπόμενα μέτρα ασφαλείας. </w:t>
      </w:r>
    </w:p>
    <w:p w14:paraId="4DA1E51C" w14:textId="77777777" w:rsidR="00B641FB" w:rsidRDefault="00934C92">
      <w:pPr>
        <w:spacing w:line="600" w:lineRule="auto"/>
        <w:ind w:firstLine="720"/>
        <w:jc w:val="both"/>
        <w:rPr>
          <w:rFonts w:eastAsia="Times New Roman"/>
          <w:szCs w:val="24"/>
        </w:rPr>
      </w:pPr>
      <w:r>
        <w:rPr>
          <w:rFonts w:eastAsia="Times New Roman"/>
          <w:szCs w:val="24"/>
        </w:rPr>
        <w:t xml:space="preserve">Ένα σοβαρό ζήτημα -αν και σας το θέσαμε στη συζήτηση στην </w:t>
      </w:r>
      <w:r>
        <w:rPr>
          <w:rFonts w:eastAsia="Times New Roman"/>
          <w:szCs w:val="24"/>
        </w:rPr>
        <w:t>ε</w:t>
      </w:r>
      <w:r>
        <w:rPr>
          <w:rFonts w:eastAsia="Times New Roman"/>
          <w:szCs w:val="24"/>
        </w:rPr>
        <w:t>πιτροπή, κύριε Υπουργέ, απάντηση δεν λάβαμε- είναι το πώς μπορεί η Κυβέρνηση να προχωρά σε συμβάσεις παραχ</w:t>
      </w:r>
      <w:r>
        <w:rPr>
          <w:rFonts w:eastAsia="Times New Roman"/>
          <w:szCs w:val="24"/>
        </w:rPr>
        <w:t xml:space="preserve">ώρησης και να ξεκινά τις διαδικασίες για τις νέες έρευνες στα υπόλοιπα οικόπεδα, </w:t>
      </w:r>
      <w:r>
        <w:rPr>
          <w:rFonts w:eastAsia="Times New Roman"/>
          <w:szCs w:val="24"/>
        </w:rPr>
        <w:lastRenderedPageBreak/>
        <w:t xml:space="preserve">χωρίς να προχωράει η διαδικασία ανακήρυξης ΑΟΖ, σύμφωνα με τη Διεθνή Σύμβαση για το Δίκαιο της Θάλασσας.  </w:t>
      </w:r>
    </w:p>
    <w:p w14:paraId="4DA1E51D" w14:textId="77777777" w:rsidR="00B641FB" w:rsidRDefault="00934C92">
      <w:pPr>
        <w:spacing w:line="600" w:lineRule="auto"/>
        <w:ind w:firstLine="720"/>
        <w:jc w:val="both"/>
        <w:rPr>
          <w:rFonts w:eastAsia="Times New Roman"/>
          <w:szCs w:val="24"/>
        </w:rPr>
      </w:pPr>
      <w:r>
        <w:rPr>
          <w:rFonts w:eastAsia="Times New Roman"/>
          <w:szCs w:val="24"/>
        </w:rPr>
        <w:t xml:space="preserve">Και δεν είναι, εδώ που τα λέμε, και τυχαίες οι πρόσφατες απαιτήσεις </w:t>
      </w:r>
      <w:r>
        <w:rPr>
          <w:rFonts w:eastAsia="Times New Roman"/>
          <w:szCs w:val="24"/>
        </w:rPr>
        <w:t>απογόνων Τσάμηδων, συνεργατών των Γερμανών. Κάτι ξέρουν ότι γίνεται σε αυτές τις περιοχές. Απ’ ό,τι φαίνεται όμως, η Κυβέρνηση ακολουθεί τη σχετική αμερικανική συμβουλή, στην ουσία υπόδειξη, την ώρα που κλιμακώνεται και η επιθετικότητα της αστικής τάξης τη</w:t>
      </w:r>
      <w:r>
        <w:rPr>
          <w:rFonts w:eastAsia="Times New Roman"/>
          <w:szCs w:val="24"/>
        </w:rPr>
        <w:t xml:space="preserve">ς Τουρκίας. Η Τουρκία αμφισβητεί με διπλωματικά και στρατιωτικά μέσα τα υπάρχοντα σύνορα της περιοχής, αμφισβητεί τη Συνθήκη της </w:t>
      </w:r>
      <w:proofErr w:type="spellStart"/>
      <w:r>
        <w:rPr>
          <w:rFonts w:eastAsia="Times New Roman"/>
          <w:szCs w:val="24"/>
        </w:rPr>
        <w:t>Λωζάνης</w:t>
      </w:r>
      <w:proofErr w:type="spellEnd"/>
      <w:r>
        <w:rPr>
          <w:rFonts w:eastAsia="Times New Roman"/>
          <w:szCs w:val="24"/>
        </w:rPr>
        <w:t xml:space="preserve"> κι επιχειρεί να δημιουργήσει τετελεσμένα για γκρίζες ζώνες στο Αιγαίο, γιατί απαιτεί συγκυριαρχία στο Αιγαίο και συνεκμ</w:t>
      </w:r>
      <w:r>
        <w:rPr>
          <w:rFonts w:eastAsia="Times New Roman"/>
          <w:szCs w:val="24"/>
        </w:rPr>
        <w:t>ετάλλευση των ελληνικών κοιτασμάτων υδρογονανθράκων. Γιατί υπάρχουν και παζάρια.</w:t>
      </w:r>
    </w:p>
    <w:p w14:paraId="4DA1E51E" w14:textId="77777777" w:rsidR="00B641FB" w:rsidRDefault="00934C92">
      <w:pPr>
        <w:spacing w:line="600" w:lineRule="auto"/>
        <w:ind w:firstLine="720"/>
        <w:jc w:val="both"/>
        <w:rPr>
          <w:rFonts w:eastAsia="Times New Roman"/>
          <w:szCs w:val="24"/>
        </w:rPr>
      </w:pPr>
      <w:r>
        <w:rPr>
          <w:rFonts w:eastAsia="Times New Roman"/>
          <w:szCs w:val="24"/>
        </w:rPr>
        <w:lastRenderedPageBreak/>
        <w:t>Τελικά, η Κυβέρνηση υπηρετεί με συνέπεια τους στόχους της ελληνικής αστικής τάξης, προκειμένου να ενισχύσει την ανταγωνιστικότητα των εγχώριων μονοπωλιακών ομίλων στην ευρύτερ</w:t>
      </w:r>
      <w:r>
        <w:rPr>
          <w:rFonts w:eastAsia="Times New Roman"/>
          <w:szCs w:val="24"/>
        </w:rPr>
        <w:t xml:space="preserve">η περιοχή, να αναβαθμίσει τη χώρα σε κόμβο ενέργειας και εμπορευμάτων και να αποσπάσει μερίδιο από τα κέρδη. Επιβεβαιώνεται έτσι ότι κάθε αστική κυβέρνηση διαπραγματεύεται τα κυριαρχικά δικαιώματα της χώρας με γνώμονα τα συμφέροντα του μεγάλου κεφαλαίου. </w:t>
      </w:r>
    </w:p>
    <w:p w14:paraId="4DA1E51F" w14:textId="77777777" w:rsidR="00B641FB" w:rsidRDefault="00934C92">
      <w:pPr>
        <w:spacing w:line="600" w:lineRule="auto"/>
        <w:ind w:firstLine="720"/>
        <w:jc w:val="both"/>
        <w:rPr>
          <w:rFonts w:eastAsia="Times New Roman"/>
          <w:szCs w:val="24"/>
        </w:rPr>
      </w:pPr>
      <w:r>
        <w:rPr>
          <w:rFonts w:eastAsia="Times New Roman"/>
          <w:szCs w:val="24"/>
        </w:rPr>
        <w:t xml:space="preserve">Εξάλλου, για τα συμφέροντα της ελληνικής αστικής τάξης η Κυβέρνηση αναλαμβάνει επικίνδυνο ρόλο σημαιοφόρου στα επιθετικά σχέδια του ΝΑΤΟ στην ευρύτερη περιοχή, γι’ αυτό ετοιμάζεται και βάση αμερικάνικων </w:t>
      </w:r>
      <w:r>
        <w:rPr>
          <w:rFonts w:eastAsia="Times New Roman"/>
          <w:szCs w:val="24"/>
          <w:lang w:val="en-US"/>
        </w:rPr>
        <w:t>drones</w:t>
      </w:r>
      <w:r>
        <w:rPr>
          <w:rFonts w:eastAsia="Times New Roman"/>
          <w:szCs w:val="24"/>
        </w:rPr>
        <w:t xml:space="preserve"> στη Λάρισα. </w:t>
      </w:r>
    </w:p>
    <w:p w14:paraId="4DA1E520" w14:textId="77777777" w:rsidR="00B641FB" w:rsidRDefault="00934C92">
      <w:pPr>
        <w:spacing w:line="600" w:lineRule="auto"/>
        <w:ind w:firstLine="720"/>
        <w:jc w:val="both"/>
        <w:rPr>
          <w:rFonts w:eastAsia="Times New Roman"/>
          <w:szCs w:val="24"/>
        </w:rPr>
      </w:pPr>
      <w:r>
        <w:rPr>
          <w:rFonts w:eastAsia="Times New Roman"/>
          <w:szCs w:val="24"/>
        </w:rPr>
        <w:lastRenderedPageBreak/>
        <w:t>Υψώνοντας, όμως, τη σημαία της γε</w:t>
      </w:r>
      <w:r>
        <w:rPr>
          <w:rFonts w:eastAsia="Times New Roman"/>
          <w:szCs w:val="24"/>
        </w:rPr>
        <w:t xml:space="preserve">ωπολιτικής αναβάθμισης, η Κυβέρνηση παίζει με τη φωτιά. Εμπλέκει την Ελλάδα όλο και βαθύτερα στο κουβάρι των </w:t>
      </w:r>
      <w:proofErr w:type="spellStart"/>
      <w:r>
        <w:rPr>
          <w:rFonts w:eastAsia="Times New Roman"/>
          <w:szCs w:val="24"/>
        </w:rPr>
        <w:t>ενδοϊμπεριαλιστικών</w:t>
      </w:r>
      <w:proofErr w:type="spellEnd"/>
      <w:r>
        <w:rPr>
          <w:rFonts w:eastAsia="Times New Roman"/>
          <w:szCs w:val="24"/>
        </w:rPr>
        <w:t xml:space="preserve"> αντιθέσεων στην περιοχή </w:t>
      </w:r>
      <w:r>
        <w:rPr>
          <w:rFonts w:eastAsia="Times New Roman"/>
          <w:szCs w:val="24"/>
        </w:rPr>
        <w:t>α</w:t>
      </w:r>
      <w:r>
        <w:rPr>
          <w:rFonts w:eastAsia="Times New Roman"/>
          <w:szCs w:val="24"/>
        </w:rPr>
        <w:t xml:space="preserve">νατολικής Μεσογείου και Βαλκανίων. </w:t>
      </w:r>
    </w:p>
    <w:p w14:paraId="4DA1E521" w14:textId="77777777" w:rsidR="00B641FB" w:rsidRDefault="00934C92">
      <w:pPr>
        <w:spacing w:line="600" w:lineRule="auto"/>
        <w:ind w:firstLine="720"/>
        <w:jc w:val="both"/>
        <w:rPr>
          <w:rFonts w:eastAsia="Times New Roman"/>
          <w:szCs w:val="24"/>
        </w:rPr>
      </w:pPr>
      <w:r>
        <w:rPr>
          <w:rFonts w:eastAsia="Times New Roman"/>
          <w:szCs w:val="24"/>
        </w:rPr>
        <w:t xml:space="preserve">Τελικά, αν και αναδεικνύονται οι μεγάλες δυνατότητες που διαθέτει </w:t>
      </w:r>
      <w:r>
        <w:rPr>
          <w:rFonts w:eastAsia="Times New Roman"/>
          <w:szCs w:val="24"/>
        </w:rPr>
        <w:t xml:space="preserve">η Ελλάδα στον τομέα έρευνας και παραγωγής υδρογονανθράκων, οι μεγάλοι ωφελημένοι από τη γενικότερη ενεργειακή πολιτική που ακολουθεί η σημερινή Κυβέρνηση, όπως και οι προηγούμενες, θα είναι οι μεγαλομέτοχοι εγχώριων και ξένων ομίλων. Γι’ αυτό και ψηφίζετε </w:t>
      </w:r>
      <w:r>
        <w:rPr>
          <w:rFonts w:eastAsia="Times New Roman"/>
          <w:szCs w:val="24"/>
        </w:rPr>
        <w:t xml:space="preserve">αυτές τις συμβάσεις παρέα, ΠΑΣΟΚ και Νέα Δημοκρατία. Μήπως το ίδιο δεν κάνατε και με το τρίτο μνημόνιο; </w:t>
      </w:r>
    </w:p>
    <w:p w14:paraId="4DA1E522" w14:textId="77777777" w:rsidR="00B641FB" w:rsidRDefault="00934C92">
      <w:pPr>
        <w:spacing w:line="600" w:lineRule="auto"/>
        <w:ind w:firstLine="720"/>
        <w:jc w:val="both"/>
        <w:rPr>
          <w:rFonts w:eastAsia="Times New Roman"/>
          <w:szCs w:val="24"/>
        </w:rPr>
      </w:pPr>
      <w:r>
        <w:rPr>
          <w:rFonts w:eastAsia="Times New Roman"/>
          <w:szCs w:val="24"/>
        </w:rPr>
        <w:lastRenderedPageBreak/>
        <w:t>Γιατί το παραμύθι αυτής της καπιταλιστικής ανάπτυξης που προωθείτε εξασφαλίζει την αύξηση του ποσοστού κέρδους των ενεργειακών ομίλων και βεβαίως συμβα</w:t>
      </w:r>
      <w:r>
        <w:rPr>
          <w:rFonts w:eastAsia="Times New Roman"/>
          <w:szCs w:val="24"/>
        </w:rPr>
        <w:t xml:space="preserve">δίζει με την αύξηση του βαθμού εκμετάλλευσης των εργαζομένων, συμβαδίζει με μειωμένες εγγυήσεις προστασίας του περιβάλλοντος, το ξεζούμισμα της λαϊκής κατανάλωσης και γι’ αυτό εξάλλου είναι και πανάκριβα τα καύσιμα. </w:t>
      </w:r>
    </w:p>
    <w:p w14:paraId="4DA1E523" w14:textId="77777777" w:rsidR="00B641FB" w:rsidRDefault="00934C92">
      <w:pPr>
        <w:spacing w:line="600" w:lineRule="auto"/>
        <w:ind w:firstLine="720"/>
        <w:jc w:val="both"/>
        <w:rPr>
          <w:rFonts w:eastAsia="Times New Roman"/>
          <w:szCs w:val="24"/>
        </w:rPr>
      </w:pPr>
      <w:r>
        <w:rPr>
          <w:rFonts w:eastAsia="Times New Roman"/>
          <w:szCs w:val="24"/>
        </w:rPr>
        <w:t xml:space="preserve">Όλα αυτά θα τα ονομάσετε και ιδιόκτητο ελληνικό πρόγραμμα. Λέτε μάλιστα ότι θα εξασφαλιστούν θέσεις εργασίας. Αλήθεια, πώς θα δουλέψουν αυτοί οι κολοσσοί; Θα δουλέψουν χωρίς εργαζόμενους; Μα, τότε δεν μπορούν να παράγουν πλούτο.           </w:t>
      </w:r>
    </w:p>
    <w:p w14:paraId="4DA1E524" w14:textId="77777777" w:rsidR="00B641FB" w:rsidRDefault="00934C92">
      <w:pPr>
        <w:spacing w:after="0" w:line="600" w:lineRule="auto"/>
        <w:ind w:firstLine="720"/>
        <w:jc w:val="both"/>
        <w:rPr>
          <w:rFonts w:eastAsia="Times New Roman" w:cs="Times New Roman"/>
          <w:szCs w:val="24"/>
        </w:rPr>
      </w:pPr>
      <w:r>
        <w:rPr>
          <w:rFonts w:eastAsia="Times New Roman" w:cs="Times New Roman"/>
          <w:szCs w:val="24"/>
        </w:rPr>
        <w:t>Τι θέλατε δηλαδή</w:t>
      </w:r>
      <w:r>
        <w:rPr>
          <w:rFonts w:eastAsia="Times New Roman" w:cs="Times New Roman"/>
          <w:szCs w:val="24"/>
        </w:rPr>
        <w:t xml:space="preserve">, να έχουν τελείως σκλάβους χωρίς αμοιβή; Όμως, ας δούμε και τις νέες θέσεις εργασίας που δημιούργησε ο </w:t>
      </w:r>
      <w:r>
        <w:rPr>
          <w:rFonts w:eastAsia="Times New Roman" w:cs="Times New Roman"/>
          <w:szCs w:val="24"/>
        </w:rPr>
        <w:lastRenderedPageBreak/>
        <w:t xml:space="preserve">αγωγός </w:t>
      </w:r>
      <w:r>
        <w:rPr>
          <w:rFonts w:eastAsia="Times New Roman" w:cs="Times New Roman"/>
          <w:szCs w:val="24"/>
          <w:lang w:val="en-US"/>
        </w:rPr>
        <w:t>TAP</w:t>
      </w:r>
      <w:r>
        <w:rPr>
          <w:rFonts w:eastAsia="Times New Roman" w:cs="Times New Roman"/>
          <w:szCs w:val="24"/>
        </w:rPr>
        <w:t xml:space="preserve">. Είναι με πετσοκομμένα δικαιώματα, εξαντλητικά ωράρια, απλήρωτες υπερωρίες, ωράρια που γίνονται στην πράξη </w:t>
      </w:r>
      <w:proofErr w:type="spellStart"/>
      <w:r>
        <w:rPr>
          <w:rFonts w:eastAsia="Times New Roman" w:cs="Times New Roman"/>
          <w:szCs w:val="24"/>
        </w:rPr>
        <w:t>εντεκάωρα</w:t>
      </w:r>
      <w:proofErr w:type="spellEnd"/>
      <w:r>
        <w:rPr>
          <w:rFonts w:eastAsia="Times New Roman" w:cs="Times New Roman"/>
          <w:szCs w:val="24"/>
        </w:rPr>
        <w:t>, ενώ δεν χορηγείται το ε</w:t>
      </w:r>
      <w:r>
        <w:rPr>
          <w:rFonts w:eastAsia="Times New Roman" w:cs="Times New Roman"/>
          <w:szCs w:val="24"/>
        </w:rPr>
        <w:t>πίδομα ανθυγιεινής και επικίνδυνης εργασίας.</w:t>
      </w:r>
    </w:p>
    <w:p w14:paraId="4DA1E52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Είδαμε, όμως, ότι και με το κοίτασμα του Πρίνου -που υπέγραψαν οι προηγούμενοι και όπου δεν διασφαλίστηκε ούτε η συμμετοχή, ούτε ο κρατικός έλεγχος, ούτε καν η δέσμευση μέρους της πιθανής εξόρυξης από το ελληνικ</w:t>
      </w:r>
      <w:r>
        <w:rPr>
          <w:rFonts w:eastAsia="Times New Roman" w:cs="Times New Roman"/>
          <w:szCs w:val="24"/>
        </w:rPr>
        <w:t xml:space="preserve">ό κράτος- το κράτος δεν έλαβε ούτε ένα σεντς από τη συμφωνία που έκανε γι’ αυτό το κοίτασμα η </w:t>
      </w:r>
      <w:r>
        <w:rPr>
          <w:rFonts w:eastAsia="Times New Roman" w:cs="Times New Roman"/>
          <w:szCs w:val="24"/>
        </w:rPr>
        <w:t>«</w:t>
      </w:r>
      <w:r>
        <w:rPr>
          <w:rFonts w:eastAsia="Times New Roman" w:cs="Times New Roman"/>
          <w:szCs w:val="24"/>
          <w:lang w:val="en-US"/>
        </w:rPr>
        <w:t>ENERGEAN</w:t>
      </w:r>
      <w:r>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w:t>
      </w:r>
      <w:r>
        <w:rPr>
          <w:rFonts w:eastAsia="Times New Roman" w:cs="Times New Roman"/>
          <w:szCs w:val="24"/>
        </w:rPr>
        <w:t xml:space="preserve">, απλώς πούλησε την εγχώρια παραγωγή στην πολυεθνική </w:t>
      </w:r>
      <w:r>
        <w:rPr>
          <w:rFonts w:eastAsia="Times New Roman" w:cs="Times New Roman"/>
          <w:szCs w:val="24"/>
        </w:rPr>
        <w:t>«</w:t>
      </w:r>
      <w:r>
        <w:rPr>
          <w:rFonts w:eastAsia="Times New Roman" w:cs="Times New Roman"/>
          <w:szCs w:val="24"/>
          <w:lang w:val="en-US"/>
        </w:rPr>
        <w:t>BP</w:t>
      </w:r>
      <w:r>
        <w:rPr>
          <w:rFonts w:eastAsia="Times New Roman" w:cs="Times New Roman"/>
          <w:szCs w:val="24"/>
        </w:rPr>
        <w:t>»</w:t>
      </w:r>
      <w:r>
        <w:rPr>
          <w:rFonts w:eastAsia="Times New Roman" w:cs="Times New Roman"/>
          <w:szCs w:val="24"/>
        </w:rPr>
        <w:t xml:space="preserve">. Τι κέρδισε η λαϊκή οικογένεια; Να πληρώνει πανάκριβα το πετρέλαιο θέρμανσης! </w:t>
      </w:r>
    </w:p>
    <w:p w14:paraId="4DA1E52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Για δε το </w:t>
      </w:r>
      <w:r>
        <w:rPr>
          <w:rFonts w:eastAsia="Times New Roman" w:cs="Times New Roman"/>
          <w:szCs w:val="24"/>
        </w:rPr>
        <w:t>κυβερνητικό επιχείρημα ότι τα κρατικά έσοδα από τη φορολογία της εκμετάλλευσης θα πάνε σε ειδικό ταμείο για τη στήριξη της κοινωνικής ασφάλισης εμείς ένα έχουμε να πούμε: Η δημοσιονομική πολιτική που προωθείτε είναι δεδομένη. Στηρίζει την κερδοφορία του κε</w:t>
      </w:r>
      <w:r>
        <w:rPr>
          <w:rFonts w:eastAsia="Times New Roman" w:cs="Times New Roman"/>
          <w:szCs w:val="24"/>
        </w:rPr>
        <w:t>φαλαίου και των δανειστών και θυσιάζει τα δικαιώματα των εργαζομένων. Όποια συνεισφορά και εάν υπάρξει, θα συνοδεύεται με ρυθμίσεις</w:t>
      </w:r>
      <w:r>
        <w:rPr>
          <w:rFonts w:eastAsia="Times New Roman" w:cs="Times New Roman"/>
          <w:szCs w:val="24"/>
        </w:rPr>
        <w:t>,</w:t>
      </w:r>
      <w:r>
        <w:rPr>
          <w:rFonts w:eastAsia="Times New Roman" w:cs="Times New Roman"/>
          <w:szCs w:val="24"/>
        </w:rPr>
        <w:t xml:space="preserve"> που αφορούν άλλο μέρος της κρατικής χρηματοδότησης, που ήσασταν υποχρεωμένοι και έπρεπε να έχει δοθεί.</w:t>
      </w:r>
    </w:p>
    <w:p w14:paraId="4DA1E52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Ας δούμε όμως συνολι</w:t>
      </w:r>
      <w:r>
        <w:rPr>
          <w:rFonts w:eastAsia="Times New Roman" w:cs="Times New Roman"/>
          <w:szCs w:val="24"/>
        </w:rPr>
        <w:t xml:space="preserve">κά τι έχουμε στον ενεργειακό σχεδιασμό της Κυβέρνησης: Πολιτική απελευθέρωση της ενέργειας με τους κανονισμούς της Ευρωπαϊκής Ένωσης. Περιορισμούς ηλεκτροπαραγωγής από λιγνίτη, με δραματική μείωση της αξιοποίησής του, </w:t>
      </w:r>
      <w:r>
        <w:rPr>
          <w:rFonts w:eastAsia="Times New Roman" w:cs="Times New Roman"/>
          <w:szCs w:val="24"/>
        </w:rPr>
        <w:lastRenderedPageBreak/>
        <w:t>δηλαδή της βασικής, φθηνής, εγχώριας π</w:t>
      </w:r>
      <w:r>
        <w:rPr>
          <w:rFonts w:eastAsia="Times New Roman" w:cs="Times New Roman"/>
          <w:szCs w:val="24"/>
        </w:rPr>
        <w:t>ηγής ενέργειας. Αξιοποίηση ωστόσο του φυσικού αερίου για την ηλεκτροπαραγωγή, που αυξάνει την ενεργειακή εξάρτηση της χώρας και τη σπατάλη ενέργειας.</w:t>
      </w:r>
    </w:p>
    <w:p w14:paraId="4DA1E52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Ταυτόχρονα, ιδιωτικοί όμιλοι που επενδύουν στην ηλεκτροπαραγωγή προτιμούν το φυσικό αέριο, αφού το μικρό α</w:t>
      </w:r>
      <w:r>
        <w:rPr>
          <w:rFonts w:eastAsia="Times New Roman" w:cs="Times New Roman"/>
          <w:szCs w:val="24"/>
        </w:rPr>
        <w:t xml:space="preserve">ρχικό κόστος οδηγεί σε μεγαλύτερα κέρδη. Επιλέγουν επίσης και τις ανανεώσιμες πηγές ενέργειας, που δίνουν παχυλές επιδοτήσεις. </w:t>
      </w:r>
    </w:p>
    <w:p w14:paraId="4DA1E52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Συνεπώς, διαμορφώνεται μαζί με τις σημερινές προνομιούχες συμβάσεις παραχώρησης δικαιωμάτων υδρογονανθράκων ένα ολόκληρο πλέγμα </w:t>
      </w:r>
      <w:r>
        <w:rPr>
          <w:rFonts w:eastAsia="Times New Roman" w:cs="Times New Roman"/>
          <w:szCs w:val="24"/>
        </w:rPr>
        <w:t>κρατικών παρεμβάσεων υπέρ των ιδιωτικών ομίλων, που σε κα</w:t>
      </w:r>
      <w:r>
        <w:rPr>
          <w:rFonts w:eastAsia="Times New Roman" w:cs="Times New Roman"/>
          <w:szCs w:val="24"/>
        </w:rPr>
        <w:t>μ</w:t>
      </w:r>
      <w:r>
        <w:rPr>
          <w:rFonts w:eastAsia="Times New Roman" w:cs="Times New Roman"/>
          <w:szCs w:val="24"/>
        </w:rPr>
        <w:t xml:space="preserve">μιά περίπτωση δεν εξασφαλίζουν αυτάρκεια ούτε </w:t>
      </w:r>
      <w:r>
        <w:rPr>
          <w:rFonts w:eastAsia="Times New Roman" w:cs="Times New Roman"/>
          <w:szCs w:val="24"/>
        </w:rPr>
        <w:lastRenderedPageBreak/>
        <w:t xml:space="preserve">φθηνά τιμολόγια στα λαϊκά νοικοκυριά, αλλά εντείνουν την ενεργειακή φτώχεια στις λαϊκές οικογένειες. </w:t>
      </w:r>
    </w:p>
    <w:p w14:paraId="4DA1E52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Γι’ αυτό τα λαϊκά νοικοκυριά την τελευταία δεκαετί</w:t>
      </w:r>
      <w:r>
        <w:rPr>
          <w:rFonts w:eastAsia="Times New Roman" w:cs="Times New Roman"/>
          <w:szCs w:val="24"/>
        </w:rPr>
        <w:t>α βλέπουν απανωτές αυξήσεις στα τιμολόγια ηλεκτρικού ρεύματος και βέβαια τα χρέη να αγγίζουν τα δύο δισεκατομμύρια.</w:t>
      </w:r>
    </w:p>
    <w:p w14:paraId="4DA1E52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Αυτά είναι τα αποτελέσματα της ενεργειακής σας πολιτικής, κέρδη για τα μονοπώλια και φτώχεια για τον λαό. Γι’ αυτό καταψηφίζουμε και τις τέσ</w:t>
      </w:r>
      <w:r>
        <w:rPr>
          <w:rFonts w:eastAsia="Times New Roman" w:cs="Times New Roman"/>
          <w:szCs w:val="24"/>
        </w:rPr>
        <w:t>σερις συμβάσεις.</w:t>
      </w:r>
    </w:p>
    <w:p w14:paraId="4DA1E52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Σε ό,τι αφορά την παγκόσμια εμπειρία, θα αναφερθώ σε πρόσφατη μελέτη με πολλά στοιχεία. Θα πω λίγα. </w:t>
      </w:r>
    </w:p>
    <w:p w14:paraId="4DA1E52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Το γαλλικό Κοινοβούλιο, στις 20 Δεκέμβρη του 2017 ψήφισε νέο νόμο. Απαγορεύει την εξερεύνηση και παραγωγή πετρελαίου και φυσικού αερίου μέ</w:t>
      </w:r>
      <w:r>
        <w:rPr>
          <w:rFonts w:eastAsia="Times New Roman" w:cs="Times New Roman"/>
          <w:szCs w:val="24"/>
        </w:rPr>
        <w:t xml:space="preserve">χρι το 2040 τόσο στην ηπειρωτική Γαλλία όσο </w:t>
      </w:r>
      <w:r>
        <w:rPr>
          <w:rFonts w:eastAsia="Times New Roman" w:cs="Times New Roman"/>
          <w:szCs w:val="24"/>
        </w:rPr>
        <w:lastRenderedPageBreak/>
        <w:t xml:space="preserve">και στις υπερπόντιες περιοχές της, σταματάει να χορηγεί νέες άδειες και δεν ανανεώνει τις υπάρχουσες. </w:t>
      </w:r>
    </w:p>
    <w:p w14:paraId="4DA1E52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Η Νορβηγία πρόσφατα αποφάσισε τη διακοπή των εξορύξεων. </w:t>
      </w:r>
    </w:p>
    <w:p w14:paraId="4DA1E52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δ</w:t>
      </w:r>
      <w:r>
        <w:rPr>
          <w:rFonts w:eastAsia="Times New Roman" w:cs="Times New Roman"/>
          <w:szCs w:val="24"/>
        </w:rPr>
        <w:t>ήμαρχος της Νέας Υόρκης κατέθεσε μήνυση στις 11 Ι</w:t>
      </w:r>
      <w:r>
        <w:rPr>
          <w:rFonts w:eastAsia="Times New Roman" w:cs="Times New Roman"/>
          <w:szCs w:val="24"/>
        </w:rPr>
        <w:t xml:space="preserve">ανουαρίου 2018 εναντίον των μεγάλων πετρελαϊκών εταιρειών με την κατηγορία ότι συνέβαλαν στην κλιματική αλλαγή και παραπλάνησαν σκόπιμα το κοινό, για να προστατεύσουν τα κέρδη τους, παρά το γεγονός ότι ήξεραν τις βλαβερές συνέπειες </w:t>
      </w:r>
      <w:proofErr w:type="spellStart"/>
      <w:r>
        <w:rPr>
          <w:rFonts w:eastAsia="Times New Roman" w:cs="Times New Roman"/>
          <w:szCs w:val="24"/>
        </w:rPr>
        <w:t>κ.ο.κ.</w:t>
      </w:r>
      <w:proofErr w:type="spellEnd"/>
      <w:r>
        <w:rPr>
          <w:rFonts w:eastAsia="Times New Roman" w:cs="Times New Roman"/>
          <w:szCs w:val="24"/>
        </w:rPr>
        <w:t>.</w:t>
      </w:r>
    </w:p>
    <w:p w14:paraId="4DA1E530"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Εμείς λέμε καθαρ</w:t>
      </w:r>
      <w:r>
        <w:rPr>
          <w:rFonts w:eastAsia="Times New Roman" w:cs="Times New Roman"/>
          <w:szCs w:val="24"/>
        </w:rPr>
        <w:t xml:space="preserve">ά: Το Κομμουνιστικό Κόμμα Ελλάδας θεωρεί ότι τα ελληνικά κοιτάσματα υδρογονανθράκων μπορούν να αξιοποιηθούν σε όφελος της ελληνικής ευημερίας, αν ακολουθήσουν έναν διαφορετικό δρόμο ανάπτυξης, με γνώμονα τις κοινωνικές ανάγκες </w:t>
      </w:r>
      <w:r>
        <w:rPr>
          <w:rFonts w:eastAsia="Times New Roman" w:cs="Times New Roman"/>
          <w:szCs w:val="24"/>
        </w:rPr>
        <w:lastRenderedPageBreak/>
        <w:t>και όχι το καπιταλιστικό κέρδ</w:t>
      </w:r>
      <w:r>
        <w:rPr>
          <w:rFonts w:eastAsia="Times New Roman" w:cs="Times New Roman"/>
          <w:szCs w:val="24"/>
        </w:rPr>
        <w:t>ος. Αυτός ο δρόμος προϋποθέτει κοινωνική κρατική ιδιοκτησία στον τομέα της ενέργειας και συνολικά στα μέσα παραγωγής, για να μπορεί να εφαρμοστεί επιστημονικός κεντρικός σχεδιασμός, που θα υπηρετεί ένα σύνολο σχεδιασμένων στόχων: τη μείωση του βαθμού ενεργ</w:t>
      </w:r>
      <w:r>
        <w:rPr>
          <w:rFonts w:eastAsia="Times New Roman" w:cs="Times New Roman"/>
          <w:szCs w:val="24"/>
        </w:rPr>
        <w:t>ειακής εξάρτησης της χώρας, την προστασία του περιβάλλοντος και της δημόσιας υγείας, την εξοικονόμηση ενέργειας, την εξασφάλιση επαρκούς και φτηνής λαϊκής κατανάλωσης, την ασφάλεια των εργαζομένων του κλάδου.</w:t>
      </w:r>
    </w:p>
    <w:p w14:paraId="4DA1E531"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Μέσα σε αυτό το πλαίσιο των σοσιαλιστικών σχέσε</w:t>
      </w:r>
      <w:r>
        <w:rPr>
          <w:rFonts w:eastAsia="Times New Roman" w:cs="Times New Roman"/>
          <w:szCs w:val="24"/>
        </w:rPr>
        <w:t xml:space="preserve">ων παραγωγής, με την εργατική εξουσία, μπορεί να διασφαλιστεί η διακρατική, αμοιβαία επωφελής συνεργασία, με τη συστηματική έρευνα και αξιοποίηση των εγχώριων ενεργειακών πηγών, καθώς και για </w:t>
      </w:r>
      <w:r>
        <w:rPr>
          <w:rFonts w:eastAsia="Times New Roman" w:cs="Times New Roman"/>
          <w:szCs w:val="24"/>
        </w:rPr>
        <w:lastRenderedPageBreak/>
        <w:t>τη μεταφορά σχετικής τεχνογνωσίας. Επίσης, μπορεί να αξιοποιηθεί</w:t>
      </w:r>
      <w:r>
        <w:rPr>
          <w:rFonts w:eastAsia="Times New Roman" w:cs="Times New Roman"/>
          <w:szCs w:val="24"/>
        </w:rPr>
        <w:t xml:space="preserve"> σημαντικό μέρος του εγχώριου επιστημονικού δυναμικού και να θωρακιστούν τα κυριαρχικά δικαιώματα της χώρας. </w:t>
      </w:r>
    </w:p>
    <w:p w14:paraId="4DA1E532"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δρόμος που προτείνουμε είναι ασφαλώς δύσκολος. Όμως, είναι ο μόνος ρεαλιστικός για την ικανοποίηση των κοινωνικών αναγκών, αφού η ενέργεια δεν θ</w:t>
      </w:r>
      <w:r>
        <w:rPr>
          <w:rFonts w:eastAsia="Times New Roman" w:cs="Times New Roman"/>
          <w:szCs w:val="24"/>
        </w:rPr>
        <w:t>α είναι εμπόρευμα, αλλά κοινωνικό αγαθό σε επάρκεια και προσιτή τιμή για τον λαό.</w:t>
      </w:r>
    </w:p>
    <w:p w14:paraId="4DA1E533"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την κ. </w:t>
      </w:r>
      <w:proofErr w:type="spellStart"/>
      <w:r>
        <w:rPr>
          <w:rFonts w:eastAsia="Times New Roman" w:cs="Times New Roman"/>
          <w:szCs w:val="24"/>
        </w:rPr>
        <w:t>Μανωλάκου</w:t>
      </w:r>
      <w:proofErr w:type="spellEnd"/>
      <w:r>
        <w:rPr>
          <w:rFonts w:eastAsia="Times New Roman" w:cs="Times New Roman"/>
          <w:szCs w:val="24"/>
        </w:rPr>
        <w:t>.</w:t>
      </w:r>
    </w:p>
    <w:p w14:paraId="4DA1E534"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την εξής επιστολή: </w:t>
      </w:r>
    </w:p>
    <w:p w14:paraId="4DA1E535"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«Αξιότιμε κύριε Πρό</w:t>
      </w:r>
      <w:r>
        <w:rPr>
          <w:rFonts w:eastAsia="Times New Roman" w:cs="Times New Roman"/>
          <w:szCs w:val="24"/>
        </w:rPr>
        <w:t xml:space="preserve">εδρε, </w:t>
      </w:r>
    </w:p>
    <w:p w14:paraId="4DA1E536"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Σας δηλώνουμε ότι η Ανεξάρτητη Βουλευτής Β΄ Θεσσαλονίκης κ. Αικατερίνη Μάρκου, σύμφωνα με τα όσα ορίζει το άρθρο 16 παράγραφος 1 και 5 του Κανονισμού της Βουλής, προσχωρεί και εντάσσεται στην Κοινοβουλευτική Ομάδα της Νέας Δημοκρατίας».</w:t>
      </w:r>
    </w:p>
    <w:p w14:paraId="4DA1E537"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Είναι ενημέρ</w:t>
      </w:r>
      <w:r>
        <w:rPr>
          <w:rFonts w:eastAsia="Times New Roman" w:cs="Times New Roman"/>
          <w:szCs w:val="24"/>
        </w:rPr>
        <w:t>ωση από το κόμμα της Νέας Δημοκρατίας.</w:t>
      </w:r>
    </w:p>
    <w:p w14:paraId="4DA1E538"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προαναφερθείσα επιστολή καταχωρίζεται στα Πρακτικά και έχει ως εξής:</w:t>
      </w:r>
    </w:p>
    <w:p w14:paraId="4DA1E539" w14:textId="77777777" w:rsidR="00B641FB" w:rsidRDefault="00934C92">
      <w:pPr>
        <w:tabs>
          <w:tab w:val="left" w:pos="1138"/>
          <w:tab w:val="left" w:pos="1565"/>
          <w:tab w:val="left" w:pos="2965"/>
          <w:tab w:val="center" w:pos="4753"/>
        </w:tabs>
        <w:spacing w:line="600" w:lineRule="auto"/>
        <w:ind w:firstLine="720"/>
        <w:jc w:val="center"/>
        <w:rPr>
          <w:rFonts w:eastAsia="Times New Roman" w:cs="Times New Roman"/>
          <w:color w:val="FF0000"/>
          <w:szCs w:val="24"/>
        </w:rPr>
      </w:pPr>
      <w:r w:rsidRPr="00C97E00">
        <w:rPr>
          <w:rFonts w:eastAsia="Times New Roman" w:cs="Times New Roman"/>
          <w:color w:val="FF0000"/>
          <w:szCs w:val="24"/>
        </w:rPr>
        <w:t>ΑΛΛΑΓΗ ΣΕΛΙΔΑΣ</w:t>
      </w:r>
    </w:p>
    <w:p w14:paraId="4DA1E53A" w14:textId="77777777" w:rsidR="00B641FB" w:rsidRDefault="00934C92">
      <w:pPr>
        <w:tabs>
          <w:tab w:val="left" w:pos="1138"/>
          <w:tab w:val="left" w:pos="1565"/>
          <w:tab w:val="left" w:pos="2965"/>
          <w:tab w:val="center" w:pos="4753"/>
        </w:tabs>
        <w:spacing w:line="600" w:lineRule="auto"/>
        <w:ind w:firstLine="720"/>
        <w:jc w:val="center"/>
        <w:rPr>
          <w:rFonts w:eastAsia="Times New Roman" w:cs="Times New Roman"/>
          <w:color w:val="C00000"/>
          <w:szCs w:val="24"/>
        </w:rPr>
      </w:pPr>
      <w:r w:rsidRPr="004E67C5">
        <w:rPr>
          <w:rFonts w:eastAsia="Times New Roman" w:cs="Times New Roman"/>
          <w:color w:val="C00000"/>
          <w:szCs w:val="24"/>
        </w:rPr>
        <w:t>(Να μπει η σελίδα 78)</w:t>
      </w:r>
    </w:p>
    <w:p w14:paraId="4DA1E53B" w14:textId="77777777" w:rsidR="00B641FB" w:rsidRDefault="00934C92">
      <w:pPr>
        <w:tabs>
          <w:tab w:val="left" w:pos="1138"/>
          <w:tab w:val="left" w:pos="1565"/>
          <w:tab w:val="left" w:pos="2965"/>
          <w:tab w:val="center" w:pos="4753"/>
        </w:tabs>
        <w:spacing w:line="600" w:lineRule="auto"/>
        <w:ind w:firstLine="720"/>
        <w:jc w:val="center"/>
        <w:rPr>
          <w:rFonts w:eastAsia="Times New Roman" w:cs="Times New Roman"/>
          <w:szCs w:val="24"/>
        </w:rPr>
      </w:pPr>
      <w:r w:rsidRPr="00C97E00">
        <w:rPr>
          <w:rFonts w:eastAsia="Times New Roman" w:cs="Times New Roman"/>
          <w:color w:val="FF0000"/>
          <w:szCs w:val="24"/>
        </w:rPr>
        <w:t>ΑΛΛΑΓΗ ΣΕΛΙΔΑΣ</w:t>
      </w:r>
    </w:p>
    <w:p w14:paraId="4DA1E53C"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Τον λόγο έχει ο ειδικός αγορητής από τους Ανεξάρτητους Έλληνες κ. Λαζαρίδης. </w:t>
      </w:r>
    </w:p>
    <w:p w14:paraId="4DA1E53D"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 για δεκαπέντε λεπτά.</w:t>
      </w:r>
    </w:p>
    <w:p w14:paraId="4DA1E53E"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4DA1E53F"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τέσσερα νομοσχέδια του Υπου</w:t>
      </w:r>
      <w:r>
        <w:rPr>
          <w:rFonts w:eastAsia="Times New Roman" w:cs="Times New Roman"/>
          <w:szCs w:val="24"/>
        </w:rPr>
        <w:t>ργείου Περιβάλλοντος και Ενέργειας</w:t>
      </w:r>
      <w:r>
        <w:rPr>
          <w:rFonts w:eastAsia="Times New Roman" w:cs="Times New Roman"/>
          <w:szCs w:val="24"/>
        </w:rPr>
        <w:t>,</w:t>
      </w:r>
      <w:r>
        <w:rPr>
          <w:rFonts w:eastAsia="Times New Roman" w:cs="Times New Roman"/>
          <w:szCs w:val="24"/>
        </w:rPr>
        <w:t xml:space="preserve"> που αφορούν στη</w:t>
      </w:r>
      <w:r>
        <w:rPr>
          <w:rFonts w:eastAsia="Times New Roman" w:cs="Times New Roman"/>
          <w:szCs w:val="24"/>
        </w:rPr>
        <w:t>ν</w:t>
      </w:r>
      <w:r>
        <w:rPr>
          <w:rFonts w:eastAsia="Times New Roman" w:cs="Times New Roman"/>
          <w:szCs w:val="24"/>
        </w:rPr>
        <w:t xml:space="preserve"> κύρωση συμβάσεων μίσθωσης για την παραχώρηση του δικαιώματος έρευνας και εκμετάλλευσης υδρογονανθράκων σε διάφορες περιοχές, θαλάσσιες και χερσαίες.</w:t>
      </w:r>
    </w:p>
    <w:p w14:paraId="4DA1E540"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Οι συμβάσεις έχουν υπογραφεί και αφορούν συμβάσεις μετ</w:t>
      </w:r>
      <w:r>
        <w:rPr>
          <w:rFonts w:eastAsia="Times New Roman" w:cs="Times New Roman"/>
          <w:szCs w:val="24"/>
        </w:rPr>
        <w:t xml:space="preserve">αξύ της Ελληνικής Δημοκρατίας και εταιρειών του χώρου για τη χερσαία περιοχή «Αιτωλοακαρνανία», τη χερσαία περιοχή «Βορειοδυτική Πελοπόννησος», τη χερσαία περιοχή «Άρτα-Πρέβεζα» και τη θαλάσσια περιοχή Ιόνιο Πέλαγος. </w:t>
      </w:r>
    </w:p>
    <w:p w14:paraId="4DA1E541"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Η εξέλιξη αυτή δημιουργεί πολλά νέα δε</w:t>
      </w:r>
      <w:r>
        <w:rPr>
          <w:rFonts w:eastAsia="Times New Roman" w:cs="Times New Roman"/>
          <w:szCs w:val="24"/>
        </w:rPr>
        <w:t xml:space="preserve">δομένα για την περιφερειακή ανάπτυξη στη </w:t>
      </w:r>
      <w:r>
        <w:rPr>
          <w:rFonts w:eastAsia="Times New Roman" w:cs="Times New Roman"/>
          <w:szCs w:val="24"/>
        </w:rPr>
        <w:t>δ</w:t>
      </w:r>
      <w:r>
        <w:rPr>
          <w:rFonts w:eastAsia="Times New Roman" w:cs="Times New Roman"/>
          <w:szCs w:val="24"/>
        </w:rPr>
        <w:t>υτική Ελλάδα και στα Ιόνια Νησιά. Η τοπική οικονομία στις Περιφέρειες Ηπείρου και Δυτικής Ελλάδας θα δεχθεί άμεσα και έμμεσα οφέλη τόσο με τη δημιουργία νέων θέσεων εργασίας όσο και με τη δημιουργία της ανάγκης για</w:t>
      </w:r>
      <w:r>
        <w:rPr>
          <w:rFonts w:eastAsia="Times New Roman" w:cs="Times New Roman"/>
          <w:szCs w:val="24"/>
        </w:rPr>
        <w:t xml:space="preserve"> προμήθεια προϊόντων, υπηρεσιών και υποδομών για τις ανάγκες των προσώπων</w:t>
      </w:r>
      <w:r>
        <w:rPr>
          <w:rFonts w:eastAsia="Times New Roman" w:cs="Times New Roman"/>
          <w:szCs w:val="24"/>
        </w:rPr>
        <w:t>,</w:t>
      </w:r>
      <w:r>
        <w:rPr>
          <w:rFonts w:eastAsia="Times New Roman" w:cs="Times New Roman"/>
          <w:szCs w:val="24"/>
        </w:rPr>
        <w:t xml:space="preserve"> που θα απασχοληθούν στην κατασκευή και στη λειτουργία του έργου.</w:t>
      </w:r>
    </w:p>
    <w:p w14:paraId="4DA1E542"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ποσότητα των ευρημάτων παραμένει άγνωστη μεν, αλλά είναι βέβαιο ότι θα βρεθεί πετρέλαιο και φυσικό αέριο στα οικόπ</w:t>
      </w:r>
      <w:r>
        <w:rPr>
          <w:rFonts w:eastAsia="Times New Roman" w:cs="Times New Roman"/>
          <w:szCs w:val="24"/>
        </w:rPr>
        <w:t>εδα</w:t>
      </w:r>
      <w:r>
        <w:rPr>
          <w:rFonts w:eastAsia="Times New Roman" w:cs="Times New Roman"/>
          <w:szCs w:val="24"/>
        </w:rPr>
        <w:t>,</w:t>
      </w:r>
      <w:r>
        <w:rPr>
          <w:rFonts w:eastAsia="Times New Roman" w:cs="Times New Roman"/>
          <w:szCs w:val="24"/>
        </w:rPr>
        <w:t xml:space="preserve"> που έχουν ήδη παραχωρηθεί προς εξερεύνηση, χερσαία και θαλάσσια. Όμως, ο εντοπισμός και η εκμετάλλευση υδρογονανθρά</w:t>
      </w:r>
      <w:r>
        <w:rPr>
          <w:rFonts w:eastAsia="Times New Roman" w:cs="Times New Roman"/>
          <w:szCs w:val="24"/>
        </w:rPr>
        <w:lastRenderedPageBreak/>
        <w:t>κων δεν είναι μια μακρόσυρτη και χρονοβόρα υπόθεση. Είναι, ταυτόχρονα, μια σειρά εργασιών με πολύ απαιτητική τεχνική, εξειδίκευση και γν</w:t>
      </w:r>
      <w:r>
        <w:rPr>
          <w:rFonts w:eastAsia="Times New Roman" w:cs="Times New Roman"/>
          <w:szCs w:val="24"/>
        </w:rPr>
        <w:t>ώση.</w:t>
      </w:r>
    </w:p>
    <w:p w14:paraId="4DA1E543"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χώρα μας για να προχωρήσει έχει ανάγκη την εξειδικευμένη τεχνολογία και γνώση, ιδίως σε θαλάσσιες εξορύξεις μεγάλου βάθους, σε τομείς της οικονομίας δηλαδή που δεν κατέχει ανάλογη τεχνογνωσία και εμπειρία. Αυτό το κενό συμπληρώνεται μέσω της προσέλκ</w:t>
      </w:r>
      <w:r>
        <w:rPr>
          <w:rFonts w:eastAsia="Times New Roman" w:cs="Times New Roman"/>
          <w:szCs w:val="24"/>
        </w:rPr>
        <w:t>υσης ξένων ενδιαφερόμενων επενδύσεων και τη μεταφορά της τεχνογνωσίας που θα μας φέρουν.</w:t>
      </w:r>
    </w:p>
    <w:p w14:paraId="4DA1E54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Σε κάθε περίπτωση αυτό</w:t>
      </w:r>
      <w:r>
        <w:rPr>
          <w:rFonts w:eastAsia="Times New Roman" w:cs="Times New Roman"/>
          <w:szCs w:val="24"/>
        </w:rPr>
        <w:t>,</w:t>
      </w:r>
      <w:r>
        <w:rPr>
          <w:rFonts w:eastAsia="Times New Roman" w:cs="Times New Roman"/>
          <w:szCs w:val="24"/>
        </w:rPr>
        <w:t xml:space="preserve"> που μας αφορά πρωτίστως είναι η δέσμευση των εμπλεκόμενων εταιρειών με διεθνείς οδηγίες και </w:t>
      </w:r>
      <w:r>
        <w:rPr>
          <w:rFonts w:eastAsia="Times New Roman" w:cs="Times New Roman"/>
          <w:szCs w:val="24"/>
        </w:rPr>
        <w:lastRenderedPageBreak/>
        <w:t>πρωτόκολλα, ώστε τα μέτρα ασφαλείας να είναι τέτοια</w:t>
      </w:r>
      <w:r>
        <w:rPr>
          <w:rFonts w:eastAsia="Times New Roman" w:cs="Times New Roman"/>
          <w:szCs w:val="24"/>
        </w:rPr>
        <w:t xml:space="preserve"> που να αντιμετωπίζουν κάθε κίνδυνο, ακόμη και στην περίπτωση ενός μεγάλου σεισμού. </w:t>
      </w:r>
    </w:p>
    <w:p w14:paraId="4DA1E54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και αδιαπραγμάτευτο να ισχύουν τα αυστηρότερα πρότυπα της διεθνούς πρακτικής ως προς την υγεία και την προστασία του ανθρώπινου δυναμικού, τη δημόσια </w:t>
      </w:r>
      <w:r>
        <w:rPr>
          <w:rFonts w:eastAsia="Times New Roman" w:cs="Times New Roman"/>
          <w:szCs w:val="24"/>
        </w:rPr>
        <w:t>ασφάλεια και τη διαφύλαξη του περιβάλλοντος, ειδικά του θαλάσσιου περιβάλλοντος, της θαλάσσιας βιοποικιλότητας και των παράκτιων περιοχών, αλλά και την αποφυγή τυχόν ζημίας σε βασικές οικονομικές δραστηριότητες του παράκτιου μετώπου, σε διαρκή διάλογο με τ</w:t>
      </w:r>
      <w:r>
        <w:rPr>
          <w:rFonts w:eastAsia="Times New Roman" w:cs="Times New Roman"/>
          <w:szCs w:val="24"/>
        </w:rPr>
        <w:t xml:space="preserve">ην τοπική κοινωνία. </w:t>
      </w:r>
    </w:p>
    <w:p w14:paraId="4DA1E54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Παρατηρούμε, όμως, ότι η σύμβαση μίσθωσης εμπεριέχει ένα ισχυρό και αυστηρό πλέγμα διατάξεων και κανόνων</w:t>
      </w:r>
      <w:r w:rsidRPr="00206652">
        <w:rPr>
          <w:rFonts w:eastAsia="Times New Roman" w:cs="Times New Roman"/>
          <w:szCs w:val="24"/>
        </w:rPr>
        <w:t>,</w:t>
      </w:r>
      <w:r>
        <w:rPr>
          <w:rFonts w:eastAsia="Times New Roman" w:cs="Times New Roman"/>
          <w:szCs w:val="24"/>
        </w:rPr>
        <w:t xml:space="preserve"> που προστατεύουν πλήρως το περιβάλλον. Η περιβαλλοντική προστασία και η εύρυθμη συνέχιση λοιπών οικονομικών κλάδων της οικονομίας</w:t>
      </w:r>
      <w:r>
        <w:rPr>
          <w:rFonts w:eastAsia="Times New Roman" w:cs="Times New Roman"/>
          <w:szCs w:val="24"/>
        </w:rPr>
        <w:t xml:space="preserve"> μας, όπως ο τουρισμός, ο πρωτογενής τομέας, αλλά και των εναλλακτικών πηγών προσέλκυσης εσόδων και ενδιαφέροντος, όπως ο </w:t>
      </w:r>
      <w:proofErr w:type="spellStart"/>
      <w:r>
        <w:rPr>
          <w:rFonts w:eastAsia="Times New Roman" w:cs="Times New Roman"/>
          <w:szCs w:val="24"/>
        </w:rPr>
        <w:t>οικοτουρισμός</w:t>
      </w:r>
      <w:proofErr w:type="spellEnd"/>
      <w:r>
        <w:rPr>
          <w:rFonts w:eastAsia="Times New Roman" w:cs="Times New Roman"/>
          <w:szCs w:val="24"/>
        </w:rPr>
        <w:t xml:space="preserve"> ή λοιπών μορφών της περιφερειακής ανάπτυξης, πρέπει να εξασφαλιστούν και με τους κατάλληλους μηχανισμούς να ελέγχονται δ</w:t>
      </w:r>
      <w:r>
        <w:rPr>
          <w:rFonts w:eastAsia="Times New Roman" w:cs="Times New Roman"/>
          <w:szCs w:val="24"/>
        </w:rPr>
        <w:t xml:space="preserve">ιαρκώς οι ενέργειες των εταιρειών από την αρχή της δραστηριότητας μέχρι το στάδιο των ερευνών. </w:t>
      </w:r>
    </w:p>
    <w:p w14:paraId="4DA1E54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Σαφώς, θεωρούμε πως για να φτάσει μια υποψήφια σύμβαση μίσθωσης στη Βουλή, έχουν προηγηθεί όλες οι απαραίτητες αξιο</w:t>
      </w:r>
      <w:r>
        <w:rPr>
          <w:rFonts w:eastAsia="Times New Roman" w:cs="Times New Roman"/>
          <w:szCs w:val="24"/>
        </w:rPr>
        <w:lastRenderedPageBreak/>
        <w:t>λογήσεις από τις αρμόδιες υπηρεσίες και οι αν</w:t>
      </w:r>
      <w:r>
        <w:rPr>
          <w:rFonts w:eastAsia="Times New Roman" w:cs="Times New Roman"/>
          <w:szCs w:val="24"/>
        </w:rPr>
        <w:t>αγκαίες μελέτες περιβαλλοντικών επιπτώσεων και ζητούμε κάτι που</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επιτρέπει την έναρξη των ερευνητικών εργασιών, αλλά και σε ό,τι αφορά τα συμβόλαια με τις ξένες πετρελαϊκές το νομικό πλαίσιο να είναι ξεκάθαρο.</w:t>
      </w:r>
    </w:p>
    <w:p w14:paraId="4DA1E54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Από τη στιγμή που όλα τα προαναφερόμ</w:t>
      </w:r>
      <w:r>
        <w:rPr>
          <w:rFonts w:eastAsia="Times New Roman" w:cs="Times New Roman"/>
          <w:szCs w:val="24"/>
        </w:rPr>
        <w:t xml:space="preserve">ενα εξασφαλίζονται, τότε μπορούμε να κάνουμε λόγο για εξαιρετική δυνατότητα που εμφανίζεται για τη συνολική επανεκκίνηση της χώρας. </w:t>
      </w:r>
    </w:p>
    <w:p w14:paraId="4DA1E54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Σύμφωνα με τις εκθέσεις του Γενικού Λογιστηρίου του Κράτους, και τα τέσσερα νομοσχέδια επιφέρουν επί του προϋπολογισμού των</w:t>
      </w:r>
      <w:r>
        <w:rPr>
          <w:rFonts w:eastAsia="Times New Roman" w:cs="Times New Roman"/>
          <w:szCs w:val="24"/>
        </w:rPr>
        <w:t xml:space="preserve"> οικείων ΟΤΑ μελλοντική ενδεχόμενη ετήσια αύξηση εσόδων από την ύπαρξη του προβλεπόμενου περιφερειακού φόρου 5%, που θα καταβάλλει ο μισθωτής ή κάθε μισθωτής κατά περίπτωση </w:t>
      </w:r>
      <w:r>
        <w:rPr>
          <w:rFonts w:eastAsia="Times New Roman" w:cs="Times New Roman"/>
          <w:szCs w:val="24"/>
        </w:rPr>
        <w:lastRenderedPageBreak/>
        <w:t>κατά το στάδιο εκμετάλλευσης, το ύψος των οποίων εξαρτάται από πραγματικά γεγονότα.</w:t>
      </w:r>
    </w:p>
    <w:p w14:paraId="4DA1E54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Όπως βλέπουμε,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καθόρισε, εκτός του ποσοστού 25% που θα επιβάλλεται ως φόρος στα ακαθάριστα έσοδα του αναδόχου, ένα ποσοστό 5% που θα αποδίδεται για την ενίσχυση των </w:t>
      </w:r>
      <w:r>
        <w:rPr>
          <w:rFonts w:eastAsia="Times New Roman" w:cs="Times New Roman"/>
          <w:szCs w:val="24"/>
        </w:rPr>
        <w:t>π</w:t>
      </w:r>
      <w:r>
        <w:rPr>
          <w:rFonts w:eastAsia="Times New Roman" w:cs="Times New Roman"/>
          <w:szCs w:val="24"/>
        </w:rPr>
        <w:t xml:space="preserve">εριφερειών, όπου ανάλογα με το ύψος της παραγωγής αυτό το ποσοστό </w:t>
      </w:r>
      <w:r>
        <w:rPr>
          <w:rFonts w:eastAsia="Times New Roman" w:cs="Times New Roman"/>
          <w:szCs w:val="24"/>
        </w:rPr>
        <w:t>μπορεί να κυμανθεί σε ένα ποσό μεταξύ 20 έως 30 εκατομμυρίων ετησίως.</w:t>
      </w:r>
    </w:p>
    <w:p w14:paraId="4DA1E54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Εδώ, κύριε Υπουργέ, θα ήθελα να μας ενημερώσετε για την ΚΥΑ, πώς θα κατανέμεται αυτό το ποσοστό του 5%, που είπαμε προηγουμένως, στους ΟΤΑ.</w:t>
      </w:r>
    </w:p>
    <w:p w14:paraId="4DA1E54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Η προσαρμογή της χώρας μας σε νέα δεδομένα, αυ</w:t>
      </w:r>
      <w:r>
        <w:rPr>
          <w:rFonts w:eastAsia="Times New Roman" w:cs="Times New Roman"/>
          <w:szCs w:val="24"/>
        </w:rPr>
        <w:t xml:space="preserve">τά της ενέργειας, θα σημάνει χιλιάδες θέσεις εργασίας και κυρίως μια μεγάλη οικονομική ευκαιρία που ανοίγεται και θα μας επιτρέψει να </w:t>
      </w:r>
      <w:proofErr w:type="spellStart"/>
      <w:r>
        <w:rPr>
          <w:rFonts w:eastAsia="Times New Roman" w:cs="Times New Roman"/>
          <w:szCs w:val="24"/>
        </w:rPr>
        <w:t>απεμπλακούμε</w:t>
      </w:r>
      <w:proofErr w:type="spellEnd"/>
      <w:r>
        <w:rPr>
          <w:rFonts w:eastAsia="Times New Roman" w:cs="Times New Roman"/>
          <w:szCs w:val="24"/>
        </w:rPr>
        <w:t xml:space="preserve"> από τις δυσκολίες του σήμερα.</w:t>
      </w:r>
    </w:p>
    <w:p w14:paraId="4DA1E54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Η στόχευση για τη δημιουργία ενός νέου ισχυρού πυλώνα δραστηριοτήτων κρίνεται ω</w:t>
      </w:r>
      <w:r>
        <w:rPr>
          <w:rFonts w:eastAsia="Times New Roman" w:cs="Times New Roman"/>
          <w:szCs w:val="24"/>
        </w:rPr>
        <w:t>ς σημαντική και στρατηγική κίνηση για την οικονομική μας θέση, για το παρόν και το μέλλον μας, ενώ ενισχύει περαιτέρω τη γεωπολιτική μας θέση.</w:t>
      </w:r>
    </w:p>
    <w:p w14:paraId="4DA1E54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Ο ρόλος της Ελλάδος θα αναβαθμιστεί και στην </w:t>
      </w:r>
      <w:r>
        <w:rPr>
          <w:rFonts w:eastAsia="Times New Roman" w:cs="Times New Roman"/>
          <w:szCs w:val="24"/>
        </w:rPr>
        <w:t>α</w:t>
      </w:r>
      <w:r>
        <w:rPr>
          <w:rFonts w:eastAsia="Times New Roman" w:cs="Times New Roman"/>
          <w:szCs w:val="24"/>
        </w:rPr>
        <w:t>νατολική Μεσόγειο και στην Ευρωπαϊκή Ένωση. Αυτός είναι ένας μεγάλο</w:t>
      </w:r>
      <w:r>
        <w:rPr>
          <w:rFonts w:eastAsia="Times New Roman" w:cs="Times New Roman"/>
          <w:szCs w:val="24"/>
        </w:rPr>
        <w:t xml:space="preserve">ς στόχος και οφείλουμε να τον στηρίξουμε στρατηγικά και με σοβαρότητα. </w:t>
      </w:r>
    </w:p>
    <w:p w14:paraId="4DA1E54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εδώ και χρόνια συντηρούμε οι ίδιοι τη συζήτηση για την τεράστια καθυστέρηση που παρατηρείται στα ενεργειακά, στην αδράνεια που μας χαρακτηρίζει σαν κράτος</w:t>
      </w:r>
      <w:r>
        <w:rPr>
          <w:rFonts w:eastAsia="Times New Roman" w:cs="Times New Roman"/>
          <w:szCs w:val="24"/>
        </w:rPr>
        <w:t xml:space="preserve"> σχετικά με τη μη εκμετάλλευση των πλούσιων κοιτασμάτων του υπεδάφους μας. Το παράδειγμα της Κύπρου αποδεικνύει, μεταξύ άλλων, πως η έξοδος από την κρίση περνά μέσα από τους υδρογονάνθρακες.</w:t>
      </w:r>
    </w:p>
    <w:p w14:paraId="4DA1E55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Ο σκοπός, όπως </w:t>
      </w:r>
      <w:proofErr w:type="spellStart"/>
      <w:r>
        <w:rPr>
          <w:rFonts w:eastAsia="Times New Roman" w:cs="Times New Roman"/>
          <w:szCs w:val="24"/>
        </w:rPr>
        <w:t>προείπαμε</w:t>
      </w:r>
      <w:proofErr w:type="spellEnd"/>
      <w:r>
        <w:rPr>
          <w:rFonts w:eastAsia="Times New Roman" w:cs="Times New Roman"/>
          <w:szCs w:val="24"/>
        </w:rPr>
        <w:t>, είναι μεγάλος και γι’ αυτό προσβλέπουμε, εφόσον λυθούν μέσα από την ενημέρωση σήμερα οι προβληματισμοί μας για τις ενδεχόμενες περιβαλλοντικές επιπτώσεις, να προχωρήσουμε επιτέλους στις νέες ευκαιρίες και προοπτικές που ανοίγονται</w:t>
      </w:r>
      <w:r>
        <w:rPr>
          <w:rFonts w:eastAsia="Times New Roman" w:cs="Times New Roman"/>
          <w:szCs w:val="24"/>
        </w:rPr>
        <w:t xml:space="preserve"> για την οικονομία μας και τις τοπικές κοινωνίες. </w:t>
      </w:r>
    </w:p>
    <w:p w14:paraId="4DA1E55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Η διαχείριση του θέματος δεν πρέπει να αφορά κάποιο κόμμα. Το θέμα είναι εθνικό και η απόφασή μας πολύ σημαντική, που θα καθορίσει το μέλλον μας και θα ενισχύσει τις θέσεις μας σε ένα διαρκώς αναπτυσσόμενο</w:t>
      </w:r>
      <w:r>
        <w:rPr>
          <w:rFonts w:eastAsia="Times New Roman" w:cs="Times New Roman"/>
          <w:szCs w:val="24"/>
        </w:rPr>
        <w:t xml:space="preserve"> και ανταγωνιστικό περιβάλλον. </w:t>
      </w:r>
    </w:p>
    <w:p w14:paraId="4DA1E55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Η ανασυγκρότηση της χώρας, με σκοπό την επανεκκίνηση της οικονομίας και την ανάπτυξη, απαιτεί χρόνο, επενδύσεις, διαρθρωτικές μεταρρυθμίσεις, σταθερό πολιτικό και οικονομικό περιβάλλον, </w:t>
      </w:r>
      <w:proofErr w:type="spellStart"/>
      <w:r>
        <w:rPr>
          <w:rFonts w:eastAsia="Times New Roman" w:cs="Times New Roman"/>
          <w:szCs w:val="24"/>
        </w:rPr>
        <w:t>απομείωση</w:t>
      </w:r>
      <w:proofErr w:type="spellEnd"/>
      <w:r>
        <w:rPr>
          <w:rFonts w:eastAsia="Times New Roman" w:cs="Times New Roman"/>
          <w:szCs w:val="24"/>
        </w:rPr>
        <w:t xml:space="preserve"> του δημόσιου χρέους, καθώς κ</w:t>
      </w:r>
      <w:r>
        <w:rPr>
          <w:rFonts w:eastAsia="Times New Roman" w:cs="Times New Roman"/>
          <w:szCs w:val="24"/>
        </w:rPr>
        <w:t>αι ένα εθνικό σχέδιο ανασυγκρότησης και ανάπτυξης, με στόχους και προτεραιότητες</w:t>
      </w:r>
      <w:r>
        <w:rPr>
          <w:rFonts w:eastAsia="Times New Roman" w:cs="Times New Roman"/>
          <w:szCs w:val="24"/>
        </w:rPr>
        <w:t>,</w:t>
      </w:r>
      <w:r>
        <w:rPr>
          <w:rFonts w:eastAsia="Times New Roman" w:cs="Times New Roman"/>
          <w:szCs w:val="24"/>
        </w:rPr>
        <w:t xml:space="preserve"> που να ανταποκρίνονται στις ανάγκες της εθνικής οικονομίας και της κοινωνίας σε τομείς όπου η χώρα έχει συγκριτικό πλεονέκτημα. </w:t>
      </w:r>
    </w:p>
    <w:p w14:paraId="4DA1E55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Μόνο η εφαρμογή ενός τέτοιου εθνικού σχεδίου </w:t>
      </w:r>
      <w:r>
        <w:rPr>
          <w:rFonts w:eastAsia="Times New Roman" w:cs="Times New Roman"/>
          <w:szCs w:val="24"/>
        </w:rPr>
        <w:t xml:space="preserve">ανασυγκρότησης και ανάπτυξης μπορεί να δημιουργήσει τις ικανές αλλά και αναγκαίες συνθήκες για την έξοδο της χώρας μας από την κρίση και για την εθνική ανασυγκρότηση. </w:t>
      </w:r>
    </w:p>
    <w:p w14:paraId="4DA1E55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Οι Ανεξάρτητοι Έλληνες είμαστε σύμφωνοι και θετικοί με το νομοσχέδιο.</w:t>
      </w:r>
    </w:p>
    <w:p w14:paraId="4DA1E55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Σας ευχαριστώ.</w:t>
      </w:r>
    </w:p>
    <w:p w14:paraId="4DA1E556"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(Δημήτριος Καμμένος):</w:t>
      </w:r>
      <w:r>
        <w:rPr>
          <w:rFonts w:eastAsia="Times New Roman" w:cs="Times New Roman"/>
          <w:szCs w:val="24"/>
        </w:rPr>
        <w:t xml:space="preserve"> Ευχαριστούμε πολύ, κύριε Λαζαρίδη. </w:t>
      </w:r>
    </w:p>
    <w:p w14:paraId="4DA1E557"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Τον λόγο έχει από την Ένωση Κεντρώων ο ειδικός αγορητής ο κ. Δημήτριος </w:t>
      </w:r>
      <w:proofErr w:type="spellStart"/>
      <w:r>
        <w:rPr>
          <w:rFonts w:eastAsia="Times New Roman" w:cs="Times New Roman"/>
          <w:szCs w:val="24"/>
        </w:rPr>
        <w:t>Καββαδέλας</w:t>
      </w:r>
      <w:proofErr w:type="spellEnd"/>
      <w:r>
        <w:rPr>
          <w:rFonts w:eastAsia="Times New Roman" w:cs="Times New Roman"/>
          <w:szCs w:val="24"/>
        </w:rPr>
        <w:t xml:space="preserve">. </w:t>
      </w:r>
    </w:p>
    <w:p w14:paraId="4DA1E558" w14:textId="77777777" w:rsidR="00B641FB" w:rsidRDefault="00934C9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Ευχαριστώ πολύ, κύριε Πρόεδρε.</w:t>
      </w:r>
    </w:p>
    <w:p w14:paraId="4DA1E55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 Κυρίες και κύριοι Βουλευτές, θα εκθέσω στη συνέχεια </w:t>
      </w:r>
      <w:r>
        <w:rPr>
          <w:rFonts w:eastAsia="Times New Roman" w:cs="Times New Roman"/>
          <w:szCs w:val="24"/>
        </w:rPr>
        <w:t>κάποιους από τους λόγους για τους οποίους πιστεύω ότι και οι τέσσερις συμβάσεις, που ερχόμαστε να κυρώσουμε σήμερα, με ευθύνη της Κυβέρνησης ΣΥΡΙΖΑ</w:t>
      </w:r>
      <w:r>
        <w:rPr>
          <w:rFonts w:eastAsia="Times New Roman" w:cs="Times New Roman"/>
          <w:szCs w:val="24"/>
        </w:rPr>
        <w:t xml:space="preserve"> - Α</w:t>
      </w:r>
      <w:r>
        <w:rPr>
          <w:rFonts w:eastAsia="Times New Roman" w:cs="Times New Roman"/>
          <w:szCs w:val="24"/>
        </w:rPr>
        <w:t xml:space="preserve">ΝΕΛ, δεν θα λειτουργήσουν για τη μεγιστοποίηση των συμφερόντων του ελληνικού </w:t>
      </w:r>
      <w:r>
        <w:rPr>
          <w:rFonts w:eastAsia="Times New Roman" w:cs="Times New Roman"/>
          <w:szCs w:val="24"/>
        </w:rPr>
        <w:t>δ</w:t>
      </w:r>
      <w:r>
        <w:rPr>
          <w:rFonts w:eastAsia="Times New Roman" w:cs="Times New Roman"/>
          <w:szCs w:val="24"/>
        </w:rPr>
        <w:t>ημοσίου, ούτε θα αναβαθμίσο</w:t>
      </w:r>
      <w:r>
        <w:rPr>
          <w:rFonts w:eastAsia="Times New Roman" w:cs="Times New Roman"/>
          <w:szCs w:val="24"/>
        </w:rPr>
        <w:t>υν την Ελλάδα, όσο θα έπρεπε, σε χώρα παραγωγό, ούτε θα ωφελήσουν την ελληνική οικονομία και την κοινωνία, βεβαίως, στον βαθμό που όλοι θα αναμέναμε από αυτές τις συμβάσεις.</w:t>
      </w:r>
    </w:p>
    <w:p w14:paraId="4DA1E55A" w14:textId="77777777" w:rsidR="00B641FB" w:rsidRDefault="00934C9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σχέση με το μοντέλο σύμβασης</w:t>
      </w:r>
      <w:r>
        <w:rPr>
          <w:rFonts w:eastAsia="Times New Roman" w:cs="Times New Roman"/>
          <w:szCs w:val="24"/>
        </w:rPr>
        <w:t>,</w:t>
      </w:r>
      <w:r>
        <w:rPr>
          <w:rFonts w:eastAsia="Times New Roman" w:cs="Times New Roman"/>
          <w:szCs w:val="24"/>
        </w:rPr>
        <w:t xml:space="preserve"> που στο μέλλον θα επιλέγεται, προχθές στην </w:t>
      </w:r>
      <w:r>
        <w:rPr>
          <w:rFonts w:eastAsia="Times New Roman" w:cs="Times New Roman"/>
          <w:szCs w:val="24"/>
        </w:rPr>
        <w:t>ε</w:t>
      </w:r>
      <w:r>
        <w:rPr>
          <w:rFonts w:eastAsia="Times New Roman" w:cs="Times New Roman"/>
          <w:szCs w:val="24"/>
        </w:rPr>
        <w:t>πιτρο</w:t>
      </w:r>
      <w:r>
        <w:rPr>
          <w:rFonts w:eastAsia="Times New Roman" w:cs="Times New Roman"/>
          <w:szCs w:val="24"/>
        </w:rPr>
        <w:t>πή ο κύριος Υπουργός από τη μία προσπαθούσε να φανεί κατηγορηματικά υπέρ του σημερινού «</w:t>
      </w:r>
      <w:proofErr w:type="spellStart"/>
      <w:r>
        <w:rPr>
          <w:rFonts w:eastAsia="Times New Roman" w:cs="Times New Roman"/>
          <w:szCs w:val="24"/>
        </w:rPr>
        <w:t>le</w:t>
      </w:r>
      <w:r>
        <w:rPr>
          <w:rFonts w:eastAsia="Times New Roman" w:cs="Times New Roman"/>
          <w:szCs w:val="24"/>
        </w:rPr>
        <w:t>ase</w:t>
      </w:r>
      <w:proofErr w:type="spellEnd"/>
      <w:r>
        <w:rPr>
          <w:rFonts w:eastAsia="Times New Roman" w:cs="Times New Roman"/>
          <w:szCs w:val="24"/>
        </w:rPr>
        <w:t xml:space="preserve"> </w:t>
      </w:r>
      <w:proofErr w:type="spellStart"/>
      <w:r>
        <w:rPr>
          <w:rFonts w:eastAsia="Times New Roman" w:cs="Times New Roman"/>
          <w:szCs w:val="24"/>
        </w:rPr>
        <w:t>a</w:t>
      </w:r>
      <w:r>
        <w:rPr>
          <w:rFonts w:eastAsia="Times New Roman" w:cs="Times New Roman"/>
          <w:szCs w:val="24"/>
        </w:rPr>
        <w:t>greement</w:t>
      </w:r>
      <w:proofErr w:type="spellEnd"/>
      <w:r>
        <w:rPr>
          <w:rFonts w:eastAsia="Times New Roman" w:cs="Times New Roman"/>
          <w:szCs w:val="24"/>
        </w:rPr>
        <w:t xml:space="preserve">» και από την άλλη ουσιαστικά προέτρεπε ή καλύτερα, </w:t>
      </w:r>
      <w:r>
        <w:rPr>
          <w:rFonts w:eastAsia="Times New Roman" w:cs="Times New Roman"/>
          <w:szCs w:val="24"/>
        </w:rPr>
        <w:lastRenderedPageBreak/>
        <w:t xml:space="preserve">θα μπορούσα να πω, έδινε εντολή στην Ελληνική Διαχειριστική Εταιρεία Υδρογονανθράκων να προετοιμάζει </w:t>
      </w:r>
      <w:r>
        <w:rPr>
          <w:rFonts w:eastAsia="Times New Roman" w:cs="Times New Roman"/>
          <w:szCs w:val="24"/>
        </w:rPr>
        <w:t>το επόμενο βήμα, που είναι το πέρασμα στο «</w:t>
      </w:r>
      <w:proofErr w:type="spellStart"/>
      <w:r>
        <w:rPr>
          <w:rFonts w:eastAsia="Times New Roman" w:cs="Times New Roman"/>
          <w:szCs w:val="24"/>
        </w:rPr>
        <w:t>Production</w:t>
      </w:r>
      <w:proofErr w:type="spellEnd"/>
      <w:r>
        <w:rPr>
          <w:rFonts w:eastAsia="Times New Roman" w:cs="Times New Roman"/>
          <w:szCs w:val="24"/>
        </w:rPr>
        <w:t xml:space="preserve"> </w:t>
      </w:r>
      <w:proofErr w:type="spellStart"/>
      <w:r>
        <w:rPr>
          <w:rFonts w:eastAsia="Times New Roman" w:cs="Times New Roman"/>
          <w:szCs w:val="24"/>
        </w:rPr>
        <w:t>Share</w:t>
      </w:r>
      <w:proofErr w:type="spellEnd"/>
      <w:r>
        <w:rPr>
          <w:rFonts w:eastAsia="Times New Roman" w:cs="Times New Roman"/>
          <w:szCs w:val="24"/>
        </w:rPr>
        <w:t xml:space="preserve"> Agreement».</w:t>
      </w:r>
    </w:p>
    <w:p w14:paraId="4DA1E55B" w14:textId="77777777" w:rsidR="00B641FB" w:rsidRDefault="00934C9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η δεύτερη μορφή σύμβασης, για να καταλάβουμε τι σημαίνει, επιτρέπει στο κράτος να μπαίνει μέτοχος σε κοινοπραξίες ιδιωτικών εταιρειών, που εμπλέκονται στο έργο. Θα μπορούσα να πω </w:t>
      </w:r>
      <w:r>
        <w:rPr>
          <w:rFonts w:eastAsia="Times New Roman" w:cs="Times New Roman"/>
          <w:szCs w:val="24"/>
        </w:rPr>
        <w:t>ότι δεν είναι απαραίτητα κακή αυτή η ανάμειξη. Προϋποθέτει, όμως, κεφάλαια συμμετοχής ύψους πολλών εκατοντάδων εκατομμυρίων ευρώ, για τα οποία δεν έχουμε κα</w:t>
      </w:r>
      <w:r>
        <w:rPr>
          <w:rFonts w:eastAsia="Times New Roman" w:cs="Times New Roman"/>
          <w:szCs w:val="24"/>
        </w:rPr>
        <w:t>μ</w:t>
      </w:r>
      <w:r>
        <w:rPr>
          <w:rFonts w:eastAsia="Times New Roman" w:cs="Times New Roman"/>
          <w:szCs w:val="24"/>
        </w:rPr>
        <w:t>μία πληροφόρηση για το πού θα τα βρει η Κυβέρνηση και πάνω απ’ όλα βεβαίως με διαφάνεια.</w:t>
      </w:r>
    </w:p>
    <w:p w14:paraId="4DA1E55C" w14:textId="77777777" w:rsidR="00B641FB" w:rsidRDefault="00934C9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Έχει προβλ</w:t>
      </w:r>
      <w:r>
        <w:rPr>
          <w:rFonts w:eastAsia="Times New Roman" w:cs="Times New Roman"/>
          <w:szCs w:val="24"/>
        </w:rPr>
        <w:t>εφθεί στο άρθρο 2 υπερβολικά πολυετές βασικό στάδιο ερευνών, διάρκειας επτά ή οκτώ ετών, που μαζί με την παράταση της παραγράφου 2 και την ειδική παράταση της παραγράφου 3, φθάνουμε περίπου στα δεκαπέντε έτη έρευνας, μέχρι να μπορέσουμε να αντλήσουμε το πρ</w:t>
      </w:r>
      <w:r>
        <w:rPr>
          <w:rFonts w:eastAsia="Times New Roman" w:cs="Times New Roman"/>
          <w:szCs w:val="24"/>
        </w:rPr>
        <w:t>ώτο βαρέλι.</w:t>
      </w:r>
    </w:p>
    <w:p w14:paraId="4DA1E55D" w14:textId="77777777" w:rsidR="00B641FB" w:rsidRDefault="00934C9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δεν δόθηκε καμία εξήγηση γιατί το Υπουργείο ήταν τόσο γενναιόδωρο, δεδομένου ότι οι αδελφοί μας Κύπριοι, που είναι λίγο πιο προχωρημένοι από εμάς σε αυτά τα θέματα, στο </w:t>
      </w:r>
      <w:proofErr w:type="spellStart"/>
      <w:r>
        <w:rPr>
          <w:rFonts w:eastAsia="Times New Roman" w:cs="Times New Roman"/>
          <w:szCs w:val="24"/>
        </w:rPr>
        <w:t>site</w:t>
      </w:r>
      <w:proofErr w:type="spellEnd"/>
      <w:r>
        <w:rPr>
          <w:rFonts w:eastAsia="Times New Roman" w:cs="Times New Roman"/>
          <w:szCs w:val="24"/>
        </w:rPr>
        <w:t xml:space="preserve"> της αρμόδιας υπηρεσίας του δικού τους Υπουργείου Ενέργει</w:t>
      </w:r>
      <w:r>
        <w:rPr>
          <w:rFonts w:eastAsia="Times New Roman" w:cs="Times New Roman"/>
          <w:szCs w:val="24"/>
        </w:rPr>
        <w:t>ας αναφέρουν ότι για το στάδιο ερευνών προβλέπεται περίοδος επτά ετών, στην οποία περιλαμβάνονται και όλες οι παρατάσεις.</w:t>
      </w:r>
    </w:p>
    <w:p w14:paraId="4DA1E55E" w14:textId="77777777" w:rsidR="00B641FB" w:rsidRDefault="00934C9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Όσο βεβαίως για τις πολυδιαφημιζόμενες νέες θέσεις εργασίας, δεν υπάρχει ούτε κάποιο απλό πλάνο, δηλαδή σε ποιες φάσεις του όλου εγχει</w:t>
      </w:r>
      <w:r>
        <w:rPr>
          <w:rFonts w:eastAsia="Times New Roman" w:cs="Times New Roman"/>
          <w:szCs w:val="24"/>
        </w:rPr>
        <w:t xml:space="preserve">ρήματος προβλέπεται να δημιουργηθούν αυτές. </w:t>
      </w:r>
    </w:p>
    <w:p w14:paraId="4DA1E55F"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 xml:space="preserve">Επίσης, αν λάβουμε επιπρόσθετα υπ’ </w:t>
      </w:r>
      <w:proofErr w:type="spellStart"/>
      <w:r>
        <w:rPr>
          <w:rFonts w:eastAsia="Times New Roman"/>
          <w:szCs w:val="24"/>
        </w:rPr>
        <w:t>όψιν</w:t>
      </w:r>
      <w:proofErr w:type="spellEnd"/>
      <w:r>
        <w:rPr>
          <w:rFonts w:eastAsia="Times New Roman"/>
          <w:szCs w:val="24"/>
        </w:rPr>
        <w:t xml:space="preserve"> μας ότι, όπως είναι γνωστό, στη φάση της έρευνας απαιτείται συγκεκριμένη και ιδιαίτερα υψηλή τεχνογνωσία εκ μέρους του προσωπικού και κάποιου ιδιαίτερα ενημερωμένου προσωπικού -βεβαίως, εδώ δεν πρέπει να υπεισέρχοντα</w:t>
      </w:r>
      <w:r>
        <w:rPr>
          <w:rFonts w:eastAsia="Times New Roman"/>
          <w:szCs w:val="24"/>
        </w:rPr>
        <w:t xml:space="preserve">ι και άσχετες ειδικότητες ή ανειδίκευτοι εργάτες- καθώς και το ότι η έλλειψη του εγχώριου </w:t>
      </w:r>
      <w:r>
        <w:rPr>
          <w:rFonts w:eastAsia="Times New Roman"/>
          <w:szCs w:val="24"/>
          <w:lang w:val="en-US"/>
        </w:rPr>
        <w:t>know</w:t>
      </w:r>
      <w:r>
        <w:rPr>
          <w:rFonts w:eastAsia="Times New Roman"/>
          <w:szCs w:val="24"/>
        </w:rPr>
        <w:t xml:space="preserve"> </w:t>
      </w:r>
      <w:r>
        <w:rPr>
          <w:rFonts w:eastAsia="Times New Roman"/>
          <w:szCs w:val="24"/>
          <w:lang w:val="en-US"/>
        </w:rPr>
        <w:t>how</w:t>
      </w:r>
      <w:r>
        <w:rPr>
          <w:rFonts w:eastAsia="Times New Roman"/>
          <w:szCs w:val="24"/>
        </w:rPr>
        <w:t xml:space="preserve"> θεωρείται δεδομένη, με ασφάλεια θα μπορούσαμε να συμπεράνουμε ότι για να γίνει έστω και μία πρόσληψη, θα πρέπει να περιμένουμε να ολοκληρωθεί το βασικό στάδι</w:t>
      </w:r>
      <w:r>
        <w:rPr>
          <w:rFonts w:eastAsia="Times New Roman"/>
          <w:szCs w:val="24"/>
        </w:rPr>
        <w:t>ο ερευνών, δηλαδή αυτά τα δεκαπέντε χρόνια που περιγράψαμε προηγουμένως.</w:t>
      </w:r>
    </w:p>
    <w:p w14:paraId="4DA1E560" w14:textId="77777777" w:rsidR="00B641FB" w:rsidRDefault="00934C92">
      <w:pPr>
        <w:autoSpaceDE w:val="0"/>
        <w:autoSpaceDN w:val="0"/>
        <w:adjustRightInd w:val="0"/>
        <w:spacing w:line="600" w:lineRule="auto"/>
        <w:ind w:firstLine="720"/>
        <w:jc w:val="both"/>
        <w:rPr>
          <w:rFonts w:eastAsia="Times New Roman"/>
          <w:szCs w:val="24"/>
        </w:rPr>
      </w:pPr>
      <w:r>
        <w:rPr>
          <w:rFonts w:eastAsia="Times New Roman"/>
          <w:szCs w:val="24"/>
        </w:rPr>
        <w:lastRenderedPageBreak/>
        <w:t>Υπάρχει η ευρεία παραδοχή εκ μέρους του Υπουργείου ότι τα στελέχη του στερούνται σχετικών γνώσεων, μιας και προέβλεψε να ενταχθεί στη σύμβαση η παράγραφος 3 του άρθρου 15, αλλά και το</w:t>
      </w:r>
      <w:r>
        <w:rPr>
          <w:rFonts w:eastAsia="Times New Roman"/>
          <w:szCs w:val="24"/>
        </w:rPr>
        <w:t xml:space="preserve"> άρθρο 25, που υποχρεώνουν τις ιδιωτικές εταιρείες να φροντίζουν για την εκπαίδευση του ανθρώπινου δυναμικού όχι μόνο του Υπουργείου, αλλά και εν γένει του δημοσίου, ακόμα και της αρμόδιας Ελληνικής Διαχειριστικής Εταιρείας Υδρογονανθράκων.</w:t>
      </w:r>
    </w:p>
    <w:p w14:paraId="4DA1E561" w14:textId="77777777" w:rsidR="00B641FB" w:rsidRDefault="00934C92">
      <w:pPr>
        <w:autoSpaceDE w:val="0"/>
        <w:autoSpaceDN w:val="0"/>
        <w:adjustRightInd w:val="0"/>
        <w:spacing w:line="600" w:lineRule="auto"/>
        <w:ind w:firstLine="720"/>
        <w:jc w:val="both"/>
        <w:rPr>
          <w:rFonts w:eastAsia="Times New Roman"/>
          <w:szCs w:val="24"/>
        </w:rPr>
      </w:pPr>
      <w:r>
        <w:rPr>
          <w:rFonts w:eastAsia="Times New Roman"/>
          <w:szCs w:val="24"/>
        </w:rPr>
        <w:t>Αυτό μας οδηγεί</w:t>
      </w:r>
      <w:r>
        <w:rPr>
          <w:rFonts w:eastAsia="Times New Roman"/>
          <w:szCs w:val="24"/>
        </w:rPr>
        <w:t xml:space="preserve"> στο ασφαλές συμπέρασμα ότι, πρώτον, αφού το Υπουργείο παραδέχεται ότι όχι μόνο οι υπηρεσίες του, αλλά και η εξειδικευμένη ΕΔΕΥ, η Εταιρεία Διαχείρισης Υδρογονανθράκων, δεν διαθέτουν τις απαραίτητες γνώσεις, προφανώς δεν βρήκε ούτε έναν άνθρωπο σε αυτήν τη</w:t>
      </w:r>
      <w:r>
        <w:rPr>
          <w:rFonts w:eastAsia="Times New Roman"/>
          <w:szCs w:val="24"/>
        </w:rPr>
        <w:t xml:space="preserve"> χώρα που να φροντίσει, ώστε σε αυτές τις συμβάσεις να έχει διασφαλιστεί επαρκώς το δημόσιο συμφέρον.</w:t>
      </w:r>
    </w:p>
    <w:p w14:paraId="4DA1E562" w14:textId="77777777" w:rsidR="00B641FB" w:rsidRDefault="00934C92">
      <w:pPr>
        <w:autoSpaceDE w:val="0"/>
        <w:autoSpaceDN w:val="0"/>
        <w:adjustRightInd w:val="0"/>
        <w:spacing w:line="600" w:lineRule="auto"/>
        <w:ind w:firstLine="720"/>
        <w:jc w:val="both"/>
        <w:rPr>
          <w:rFonts w:eastAsia="Times New Roman"/>
          <w:szCs w:val="24"/>
        </w:rPr>
      </w:pPr>
      <w:r>
        <w:rPr>
          <w:rFonts w:eastAsia="Times New Roman"/>
          <w:szCs w:val="24"/>
        </w:rPr>
        <w:lastRenderedPageBreak/>
        <w:t>Πέρα από αυτό υπάρχει και κάτι ακόμα, το ίδιο προβληματικό. Αυτή η πρόβλεψη για εκπαίδευση δημόσιων λειτουργών από ιδιώτες θυμίζει τις μεθόδους «</w:t>
      </w:r>
      <w:r>
        <w:rPr>
          <w:rFonts w:eastAsia="Times New Roman"/>
          <w:szCs w:val="24"/>
          <w:lang w:val="en-US"/>
        </w:rPr>
        <w:t>NOVARTIS</w:t>
      </w:r>
      <w:r>
        <w:rPr>
          <w:rFonts w:eastAsia="Times New Roman"/>
          <w:szCs w:val="24"/>
        </w:rPr>
        <w:t>»</w:t>
      </w:r>
      <w:r>
        <w:rPr>
          <w:rFonts w:eastAsia="Times New Roman"/>
          <w:szCs w:val="24"/>
        </w:rPr>
        <w:t>, τις ενέργειες της οποίας η Κυβέρνησή σας δήθεν στιγματίζει.</w:t>
      </w:r>
    </w:p>
    <w:p w14:paraId="4DA1E563" w14:textId="77777777" w:rsidR="00B641FB" w:rsidRDefault="00934C92">
      <w:pPr>
        <w:autoSpaceDE w:val="0"/>
        <w:autoSpaceDN w:val="0"/>
        <w:adjustRightInd w:val="0"/>
        <w:spacing w:line="600" w:lineRule="auto"/>
        <w:ind w:firstLine="720"/>
        <w:jc w:val="both"/>
        <w:rPr>
          <w:rFonts w:eastAsia="Times New Roman"/>
          <w:szCs w:val="24"/>
        </w:rPr>
      </w:pPr>
      <w:r>
        <w:rPr>
          <w:rFonts w:eastAsia="Times New Roman"/>
          <w:szCs w:val="24"/>
        </w:rPr>
        <w:t xml:space="preserve">Θα ήθελα να κάνω μια ερώτηση κοινής λογικής: Σε ποια άλλη χώρα του κόσμου ο ελεγχόμενος πληρώνει για την εκπαίδευση και τα μεταπτυχιακά των ελεγκτών του; </w:t>
      </w:r>
    </w:p>
    <w:p w14:paraId="4DA1E564" w14:textId="77777777" w:rsidR="00B641FB" w:rsidRDefault="00934C92">
      <w:pPr>
        <w:autoSpaceDE w:val="0"/>
        <w:autoSpaceDN w:val="0"/>
        <w:adjustRightInd w:val="0"/>
        <w:spacing w:line="600" w:lineRule="auto"/>
        <w:ind w:firstLine="720"/>
        <w:jc w:val="both"/>
        <w:rPr>
          <w:rFonts w:eastAsia="Times New Roman"/>
          <w:szCs w:val="24"/>
        </w:rPr>
      </w:pPr>
      <w:r>
        <w:rPr>
          <w:rFonts w:eastAsia="Times New Roman"/>
          <w:szCs w:val="24"/>
        </w:rPr>
        <w:t>Την υπεραισιοδοξία του Υπουργείου ότι τ</w:t>
      </w:r>
      <w:r>
        <w:rPr>
          <w:rFonts w:eastAsia="Times New Roman"/>
          <w:szCs w:val="24"/>
        </w:rPr>
        <w:t>α έσοδα του ελληνικού δημοσίου είναι εξασφαλισμένα δεν φαίνεται να συμμερίζεται το αρμόδιο Γενικό Λογιστήριο του Κράτους, το οποίο στην έκθεσή του κάνει λόγο απλά για ενδεχόμενη αύξηση των δημοσίων εσόδων και όχι για βέβαιη, ενώ, από την άλλη αναφέρεται κα</w:t>
      </w:r>
      <w:r>
        <w:rPr>
          <w:rFonts w:eastAsia="Times New Roman"/>
          <w:szCs w:val="24"/>
        </w:rPr>
        <w:t xml:space="preserve">ι σε βέβαιη απώλεια δημοσίων εσόδων λόγω των φοροαπαλλαγών που απλόχερα </w:t>
      </w:r>
      <w:r>
        <w:rPr>
          <w:rFonts w:eastAsia="Times New Roman"/>
          <w:szCs w:val="24"/>
        </w:rPr>
        <w:lastRenderedPageBreak/>
        <w:t>χορηγούνται στις εταιρείες. Τα έσοδα δεν είναι βέβαια. Η απώλεια των δημοσίων εσόδων θεωρείται βεβαία.</w:t>
      </w:r>
    </w:p>
    <w:p w14:paraId="4DA1E565" w14:textId="77777777" w:rsidR="00B641FB" w:rsidRDefault="00934C92">
      <w:pPr>
        <w:autoSpaceDE w:val="0"/>
        <w:autoSpaceDN w:val="0"/>
        <w:adjustRightInd w:val="0"/>
        <w:spacing w:line="600" w:lineRule="auto"/>
        <w:ind w:firstLine="720"/>
        <w:jc w:val="both"/>
        <w:rPr>
          <w:rFonts w:eastAsia="Times New Roman"/>
          <w:szCs w:val="24"/>
        </w:rPr>
      </w:pPr>
      <w:r>
        <w:rPr>
          <w:rFonts w:eastAsia="Times New Roman"/>
          <w:szCs w:val="24"/>
        </w:rPr>
        <w:t>Επιπρόσθετα, οι προβλεπόμενες</w:t>
      </w:r>
      <w:r>
        <w:rPr>
          <w:rFonts w:eastAsia="Times New Roman"/>
          <w:szCs w:val="24"/>
        </w:rPr>
        <w:t>,</w:t>
      </w:r>
      <w:r>
        <w:rPr>
          <w:rFonts w:eastAsia="Times New Roman"/>
          <w:szCs w:val="24"/>
        </w:rPr>
        <w:t xml:space="preserve"> στο άρθρο 15</w:t>
      </w:r>
      <w:r>
        <w:rPr>
          <w:rFonts w:eastAsia="Times New Roman"/>
          <w:szCs w:val="24"/>
        </w:rPr>
        <w:t>,</w:t>
      </w:r>
      <w:r>
        <w:rPr>
          <w:rFonts w:eastAsia="Times New Roman"/>
          <w:szCs w:val="24"/>
        </w:rPr>
        <w:t xml:space="preserve"> ετήσιες στρεμματικές αποζημιώσεις κα</w:t>
      </w:r>
      <w:r>
        <w:rPr>
          <w:rFonts w:eastAsia="Times New Roman"/>
          <w:szCs w:val="24"/>
        </w:rPr>
        <w:t xml:space="preserve">ι ιδίως εκείνη των 50 ευρώ ανά τετραγωνικό χιλιόμετρο είναι εξόφθαλμα χαμηλές. Ο δε υπολογισμός του μισθώματος του άρθρου 13 θα παραμένει το κρυφό μυστικό, μιας και περιλαμβάνει πληθώρα προϋποθέσεων και εκτιμήσεων, όπως άλλωστε και ο περίφημος συντελεστής </w:t>
      </w:r>
      <w:r>
        <w:rPr>
          <w:rFonts w:eastAsia="Times New Roman"/>
          <w:szCs w:val="24"/>
          <w:lang w:val="en-US"/>
        </w:rPr>
        <w:t>R</w:t>
      </w:r>
      <w:r>
        <w:rPr>
          <w:rFonts w:eastAsia="Times New Roman"/>
          <w:szCs w:val="24"/>
        </w:rPr>
        <w:t>.</w:t>
      </w:r>
    </w:p>
    <w:p w14:paraId="4DA1E566" w14:textId="77777777" w:rsidR="00B641FB" w:rsidRDefault="00934C92">
      <w:pPr>
        <w:autoSpaceDE w:val="0"/>
        <w:autoSpaceDN w:val="0"/>
        <w:adjustRightInd w:val="0"/>
        <w:spacing w:line="600" w:lineRule="auto"/>
        <w:ind w:firstLine="720"/>
        <w:jc w:val="both"/>
        <w:rPr>
          <w:rFonts w:eastAsia="Times New Roman"/>
          <w:szCs w:val="24"/>
        </w:rPr>
      </w:pPr>
      <w:r>
        <w:rPr>
          <w:rFonts w:eastAsia="Times New Roman"/>
          <w:szCs w:val="24"/>
        </w:rPr>
        <w:t>Δεν υπάρχει, επίσης, σαφές πλαίσιο στην περίπτωση που απαιτηθεί διαιτησία, στην περίπτωση που θα υπάρξουν διάφορα προβλήματα ανάμεσα στα δύο μέρη.</w:t>
      </w:r>
    </w:p>
    <w:p w14:paraId="4DA1E567" w14:textId="77777777" w:rsidR="00B641FB" w:rsidRDefault="00934C92">
      <w:pPr>
        <w:autoSpaceDE w:val="0"/>
        <w:autoSpaceDN w:val="0"/>
        <w:adjustRightInd w:val="0"/>
        <w:spacing w:line="600" w:lineRule="auto"/>
        <w:ind w:firstLine="720"/>
        <w:jc w:val="both"/>
        <w:rPr>
          <w:rFonts w:eastAsia="Times New Roman"/>
          <w:i/>
          <w:szCs w:val="24"/>
        </w:rPr>
      </w:pPr>
      <w:r>
        <w:rPr>
          <w:rFonts w:eastAsia="Times New Roman"/>
          <w:szCs w:val="24"/>
        </w:rPr>
        <w:lastRenderedPageBreak/>
        <w:t xml:space="preserve">Στην παράγραφο 23.6 προβλέπεται αυτό το καταπληκτικό -θα έλεγα- και το διαβάζω ακριβώς όπως αναφέρεται: «Η διαιτησία διεξάγεται σύμφωνα με τους </w:t>
      </w:r>
      <w:r>
        <w:rPr>
          <w:rFonts w:eastAsia="Times New Roman"/>
          <w:szCs w:val="24"/>
        </w:rPr>
        <w:t>κ</w:t>
      </w:r>
      <w:r>
        <w:rPr>
          <w:rFonts w:eastAsia="Times New Roman"/>
          <w:szCs w:val="24"/>
        </w:rPr>
        <w:t xml:space="preserve">ανόνες </w:t>
      </w:r>
      <w:r>
        <w:rPr>
          <w:rFonts w:eastAsia="Times New Roman"/>
          <w:szCs w:val="24"/>
        </w:rPr>
        <w:t>δ</w:t>
      </w:r>
      <w:r>
        <w:rPr>
          <w:rFonts w:eastAsia="Times New Roman"/>
          <w:szCs w:val="24"/>
        </w:rPr>
        <w:t>ιαιτησίας του Διεθνούς Εμπορικού Επιμελητηρίου στον βαθμό που οι εν λόγω κανόνες δεν συγκρούονται με τι</w:t>
      </w:r>
      <w:r>
        <w:rPr>
          <w:rFonts w:eastAsia="Times New Roman"/>
          <w:szCs w:val="24"/>
        </w:rPr>
        <w:t>ς διατάξεις της παρούσας σύμβασης. Σε περίπτωση σύγκρουσης τέτοιου είδους, ισχύουν οι κανόνες της παρούσας σύμβασης»</w:t>
      </w:r>
      <w:r>
        <w:rPr>
          <w:rFonts w:eastAsia="Times New Roman"/>
          <w:i/>
          <w:szCs w:val="24"/>
        </w:rPr>
        <w:t xml:space="preserve"> . </w:t>
      </w:r>
    </w:p>
    <w:p w14:paraId="4DA1E568" w14:textId="77777777" w:rsidR="00B641FB" w:rsidRDefault="00934C92">
      <w:pPr>
        <w:autoSpaceDE w:val="0"/>
        <w:autoSpaceDN w:val="0"/>
        <w:adjustRightInd w:val="0"/>
        <w:spacing w:line="600" w:lineRule="auto"/>
        <w:ind w:firstLine="720"/>
        <w:jc w:val="both"/>
        <w:rPr>
          <w:rFonts w:eastAsia="Times New Roman"/>
          <w:szCs w:val="24"/>
        </w:rPr>
      </w:pPr>
      <w:r>
        <w:rPr>
          <w:rFonts w:eastAsia="Times New Roman"/>
          <w:szCs w:val="24"/>
        </w:rPr>
        <w:t>Αυτά τα ολίγα που μόλις διάβασα δεν συνάδουν με τους κανόνες διαμεσολάβησης του συγκεκριμένου επιμελητηρίου, όπου στο ε</w:t>
      </w:r>
      <w:r>
        <w:rPr>
          <w:rFonts w:eastAsia="Times New Roman"/>
          <w:szCs w:val="24"/>
        </w:rPr>
        <w:t>ξ</w:t>
      </w:r>
      <w:r>
        <w:rPr>
          <w:rFonts w:eastAsia="Times New Roman"/>
          <w:szCs w:val="24"/>
        </w:rPr>
        <w:t xml:space="preserve"> ενενήντα τεσσάρ</w:t>
      </w:r>
      <w:r>
        <w:rPr>
          <w:rFonts w:eastAsia="Times New Roman"/>
          <w:szCs w:val="24"/>
        </w:rPr>
        <w:t>ων σελίδων σχετικό κείμενο δεν αναφέρονται κάποια παρόμοια θέματα, δεν αναφέρεται κάποια παρόμοια διευκόλυνση.</w:t>
      </w:r>
    </w:p>
    <w:p w14:paraId="4DA1E569" w14:textId="77777777" w:rsidR="00B641FB" w:rsidRDefault="00934C92">
      <w:pPr>
        <w:autoSpaceDE w:val="0"/>
        <w:autoSpaceDN w:val="0"/>
        <w:adjustRightInd w:val="0"/>
        <w:spacing w:line="600" w:lineRule="auto"/>
        <w:ind w:firstLine="720"/>
        <w:jc w:val="both"/>
        <w:rPr>
          <w:rFonts w:eastAsia="Times New Roman"/>
          <w:szCs w:val="24"/>
        </w:rPr>
      </w:pPr>
      <w:r>
        <w:rPr>
          <w:rFonts w:eastAsia="Times New Roman"/>
          <w:szCs w:val="24"/>
        </w:rPr>
        <w:lastRenderedPageBreak/>
        <w:t>Χορηγείται με την παράγραφο 7 του άρθρου 8 και κατόπιν συγκατάθεσης του Υπουργού θεωρητικά απεριόριστη χρονική περίοδος για την απομάκρυνση των ε</w:t>
      </w:r>
      <w:r>
        <w:rPr>
          <w:rFonts w:eastAsia="Times New Roman"/>
          <w:szCs w:val="24"/>
        </w:rPr>
        <w:t>γκαταστάσεων, χωρίς βεβαίως να παρέχεται και κάποια λογική και επαρκής εξήγηση.</w:t>
      </w:r>
    </w:p>
    <w:p w14:paraId="4DA1E56A"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ξεκαθαρίζεται περαιτέρω το τι τελικά θα γίνει με τον Εθνικό Λογαριασμό Κοινωνικής Αλληλεγγύης Γενεών του ν.4162/2013, δηλαδή</w:t>
      </w:r>
      <w:r>
        <w:rPr>
          <w:rFonts w:eastAsia="Times New Roman" w:cs="Times New Roman"/>
          <w:szCs w:val="24"/>
        </w:rPr>
        <w:t>,</w:t>
      </w:r>
      <w:r>
        <w:rPr>
          <w:rFonts w:eastAsia="Times New Roman" w:cs="Times New Roman"/>
          <w:szCs w:val="24"/>
        </w:rPr>
        <w:t xml:space="preserve"> το εάν και με τι ποσοστά από τα έσοδα του </w:t>
      </w:r>
      <w:r>
        <w:rPr>
          <w:rFonts w:eastAsia="Times New Roman" w:cs="Times New Roman"/>
          <w:szCs w:val="24"/>
        </w:rPr>
        <w:t>δ</w:t>
      </w:r>
      <w:r>
        <w:rPr>
          <w:rFonts w:eastAsia="Times New Roman" w:cs="Times New Roman"/>
          <w:szCs w:val="24"/>
        </w:rPr>
        <w:t>ημο</w:t>
      </w:r>
      <w:r>
        <w:rPr>
          <w:rFonts w:eastAsia="Times New Roman" w:cs="Times New Roman"/>
          <w:szCs w:val="24"/>
        </w:rPr>
        <w:t xml:space="preserve">σίου θα τροφοδοτείται υπέρ του ασφαλιστικού συστήματος. </w:t>
      </w:r>
    </w:p>
    <w:p w14:paraId="4DA1E56B"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Πρόεδρε, από τα παραπάνω συνάγεται ότι αν και δεν αντιτιθέμεθα στην αξιοποίηση του ορυκτού μας πλούτου, ως Ένωση Κεντρώων είμαστε υποχρεωμένοι να ψηφίσουμε «παρών» και στις τέσσερις κυρώσεις, δ</w:t>
      </w:r>
      <w:r>
        <w:rPr>
          <w:rFonts w:eastAsia="Times New Roman" w:cs="Times New Roman"/>
          <w:szCs w:val="24"/>
        </w:rPr>
        <w:t xml:space="preserve">εδομένου ότι για όλες ισχύει σχεδόν κατά 100% το ίδιο κανονιστικό πλαίσιο. </w:t>
      </w:r>
    </w:p>
    <w:p w14:paraId="4DA1E56C"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4DA1E56D"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τον κ. </w:t>
      </w:r>
      <w:proofErr w:type="spellStart"/>
      <w:r>
        <w:rPr>
          <w:rFonts w:eastAsia="Times New Roman" w:cs="Times New Roman"/>
          <w:szCs w:val="24"/>
        </w:rPr>
        <w:t>Καβαδέλλα</w:t>
      </w:r>
      <w:proofErr w:type="spellEnd"/>
      <w:r>
        <w:rPr>
          <w:rFonts w:eastAsia="Times New Roman" w:cs="Times New Roman"/>
          <w:szCs w:val="24"/>
        </w:rPr>
        <w:t xml:space="preserve">. </w:t>
      </w:r>
    </w:p>
    <w:p w14:paraId="4DA1E56E"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σε εκτέλεση της από 21 Φεβ</w:t>
      </w:r>
      <w:r>
        <w:rPr>
          <w:rFonts w:eastAsia="Times New Roman" w:cs="Times New Roman"/>
          <w:szCs w:val="24"/>
        </w:rPr>
        <w:t xml:space="preserve">ρουαρίου 2018 απόφασης της Ολομέλειας της Βουλής συγκροτήθηκε </w:t>
      </w:r>
      <w:proofErr w:type="spellStart"/>
      <w:r>
        <w:rPr>
          <w:rFonts w:eastAsia="Times New Roman" w:cs="Times New Roman"/>
          <w:szCs w:val="24"/>
        </w:rPr>
        <w:t>εικοσιεναμελής</w:t>
      </w:r>
      <w:proofErr w:type="spellEnd"/>
      <w:r>
        <w:rPr>
          <w:rFonts w:eastAsia="Times New Roman" w:cs="Times New Roman"/>
          <w:szCs w:val="24"/>
        </w:rPr>
        <w:t xml:space="preserve"> Ειδική Κοινοβουλευτική Επιτροπή, κατά το άρθρο 86 παρ</w:t>
      </w:r>
      <w:r>
        <w:rPr>
          <w:rFonts w:eastAsia="Times New Roman" w:cs="Times New Roman"/>
          <w:szCs w:val="24"/>
        </w:rPr>
        <w:t xml:space="preserve">άγραφος </w:t>
      </w:r>
      <w:r>
        <w:rPr>
          <w:rFonts w:eastAsia="Times New Roman" w:cs="Times New Roman"/>
          <w:szCs w:val="24"/>
        </w:rPr>
        <w:t xml:space="preserve">3 του Συντάγματος, τα άρθρα 153 </w:t>
      </w:r>
      <w:proofErr w:type="spellStart"/>
      <w:r>
        <w:rPr>
          <w:rFonts w:eastAsia="Times New Roman" w:cs="Times New Roman"/>
          <w:szCs w:val="24"/>
        </w:rPr>
        <w:t>επ</w:t>
      </w:r>
      <w:proofErr w:type="spellEnd"/>
      <w:r>
        <w:rPr>
          <w:rFonts w:eastAsia="Times New Roman" w:cs="Times New Roman"/>
          <w:szCs w:val="24"/>
        </w:rPr>
        <w:t xml:space="preserve">. του Κανονισμού της Βουλής και το άρθρο 5 του ν.3126/2003  </w:t>
      </w:r>
      <w:r>
        <w:rPr>
          <w:rFonts w:eastAsia="Times New Roman" w:cs="Times New Roman"/>
          <w:szCs w:val="24"/>
        </w:rPr>
        <w:t>«</w:t>
      </w:r>
      <w:r>
        <w:rPr>
          <w:rFonts w:eastAsia="Times New Roman" w:cs="Times New Roman"/>
          <w:szCs w:val="24"/>
        </w:rPr>
        <w:t>Ποινική ευθύνη των Υπου</w:t>
      </w:r>
      <w:r>
        <w:rPr>
          <w:rFonts w:eastAsia="Times New Roman" w:cs="Times New Roman"/>
          <w:szCs w:val="24"/>
        </w:rPr>
        <w:t xml:space="preserve">ργών», όπως αυτό τροποποιήθηκε με το άρθρο 2 του ν.3961/2011, για τη διενέργεια προκαταρκτικής εξέτασης για τους </w:t>
      </w:r>
      <w:r>
        <w:rPr>
          <w:rFonts w:eastAsia="Times New Roman" w:cs="Times New Roman"/>
          <w:szCs w:val="24"/>
        </w:rPr>
        <w:t>κυρίους</w:t>
      </w:r>
      <w:r>
        <w:rPr>
          <w:rFonts w:eastAsia="Times New Roman" w:cs="Times New Roman"/>
          <w:szCs w:val="24"/>
        </w:rPr>
        <w:t xml:space="preserve"> 1) Αντώνιο Σαμαρά, 2) Παναγιώτη </w:t>
      </w:r>
      <w:proofErr w:type="spellStart"/>
      <w:r>
        <w:rPr>
          <w:rFonts w:eastAsia="Times New Roman" w:cs="Times New Roman"/>
          <w:szCs w:val="24"/>
        </w:rPr>
        <w:t>Πικραμμένο</w:t>
      </w:r>
      <w:proofErr w:type="spellEnd"/>
      <w:r>
        <w:rPr>
          <w:rFonts w:eastAsia="Times New Roman" w:cs="Times New Roman"/>
          <w:szCs w:val="24"/>
        </w:rPr>
        <w:t xml:space="preserve">, 3) Δημήτριο Αβραμόπουλο, 4) Ανδρέα Λοβέρδο, 5) Ανδρέα </w:t>
      </w:r>
      <w:proofErr w:type="spellStart"/>
      <w:r>
        <w:rPr>
          <w:rFonts w:eastAsia="Times New Roman" w:cs="Times New Roman"/>
          <w:szCs w:val="24"/>
        </w:rPr>
        <w:t>Λυκουρέντζο</w:t>
      </w:r>
      <w:proofErr w:type="spellEnd"/>
      <w:r>
        <w:rPr>
          <w:rFonts w:eastAsia="Times New Roman" w:cs="Times New Roman"/>
          <w:szCs w:val="24"/>
        </w:rPr>
        <w:t xml:space="preserve">, 6) Μάριο </w:t>
      </w:r>
      <w:proofErr w:type="spellStart"/>
      <w:r>
        <w:rPr>
          <w:rFonts w:eastAsia="Times New Roman" w:cs="Times New Roman"/>
          <w:szCs w:val="24"/>
        </w:rPr>
        <w:t>Σαλμά</w:t>
      </w:r>
      <w:proofErr w:type="spellEnd"/>
      <w:r>
        <w:rPr>
          <w:rFonts w:eastAsia="Times New Roman" w:cs="Times New Roman"/>
          <w:szCs w:val="24"/>
        </w:rPr>
        <w:t>, 7) Σπυρίδωνα-</w:t>
      </w:r>
      <w:r>
        <w:rPr>
          <w:rFonts w:eastAsia="Times New Roman" w:cs="Times New Roman"/>
          <w:szCs w:val="24"/>
        </w:rPr>
        <w:lastRenderedPageBreak/>
        <w:t xml:space="preserve">Άδωνι Γεωργιάδη, 8) Ιωάννη Στουρνάρα, 9) Ευάγγελο Βενιζέλο και 10) Γεώργιο </w:t>
      </w:r>
      <w:proofErr w:type="spellStart"/>
      <w:r>
        <w:rPr>
          <w:rFonts w:eastAsia="Times New Roman" w:cs="Times New Roman"/>
          <w:szCs w:val="24"/>
        </w:rPr>
        <w:t>Κουτρουμάνη</w:t>
      </w:r>
      <w:proofErr w:type="spellEnd"/>
      <w:r>
        <w:rPr>
          <w:rFonts w:eastAsia="Times New Roman" w:cs="Times New Roman"/>
          <w:szCs w:val="24"/>
        </w:rPr>
        <w:t xml:space="preserve"> για την ενδεχόμενη τέλεση τω</w:t>
      </w:r>
      <w:r>
        <w:rPr>
          <w:rFonts w:eastAsia="Times New Roman" w:cs="Times New Roman"/>
          <w:szCs w:val="24"/>
        </w:rPr>
        <w:t xml:space="preserve">ν αδικημάτων της δωροληψίας και δωροδοκίας και της νομιμοποίησης εσόδων από εγκληματική δραστηριότητα. </w:t>
      </w:r>
    </w:p>
    <w:p w14:paraId="4DA1E56F"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σχετική απόφαση έχει αναρτηθεί στην Κοινοβουλευτική Διαφάνεια, θα καταχωρισθεί στα Πρακτικά της σημερινής συνεδρίασης, θα κοινοποιηθεί στους αναφερόμε</w:t>
      </w:r>
      <w:r>
        <w:rPr>
          <w:rFonts w:eastAsia="Times New Roman" w:cs="Times New Roman"/>
          <w:szCs w:val="24"/>
        </w:rPr>
        <w:t>νους κυρίους και κυρίες Βουλευτές και έχει ως εξής:</w:t>
      </w:r>
    </w:p>
    <w:p w14:paraId="4DA1E570" w14:textId="77777777" w:rsidR="00B641FB" w:rsidRDefault="00934C92">
      <w:pPr>
        <w:tabs>
          <w:tab w:val="left" w:pos="2738"/>
          <w:tab w:val="center" w:pos="4753"/>
          <w:tab w:val="left" w:pos="5723"/>
        </w:tabs>
        <w:spacing w:line="600" w:lineRule="auto"/>
        <w:ind w:firstLine="720"/>
        <w:jc w:val="center"/>
        <w:rPr>
          <w:rFonts w:eastAsia="Times New Roman" w:cs="Times New Roman"/>
          <w:color w:val="FF0000"/>
          <w:szCs w:val="24"/>
        </w:rPr>
      </w:pPr>
      <w:r w:rsidRPr="009005C4">
        <w:rPr>
          <w:rFonts w:eastAsia="Times New Roman" w:cs="Times New Roman"/>
          <w:color w:val="FF0000"/>
          <w:szCs w:val="24"/>
        </w:rPr>
        <w:t>ΑΛΛΑΓΗ ΣΕΛΙΔΑΣ</w:t>
      </w:r>
    </w:p>
    <w:p w14:paraId="4DA1E571" w14:textId="77777777" w:rsidR="00B641FB" w:rsidRDefault="00934C92">
      <w:pPr>
        <w:tabs>
          <w:tab w:val="left" w:pos="2738"/>
          <w:tab w:val="center" w:pos="4753"/>
          <w:tab w:val="left" w:pos="5723"/>
        </w:tabs>
        <w:spacing w:line="600" w:lineRule="auto"/>
        <w:ind w:firstLine="720"/>
        <w:jc w:val="center"/>
        <w:rPr>
          <w:rFonts w:eastAsia="Times New Roman" w:cs="Times New Roman"/>
          <w:color w:val="FF0000"/>
          <w:szCs w:val="24"/>
        </w:rPr>
      </w:pPr>
      <w:r>
        <w:rPr>
          <w:rFonts w:eastAsia="Times New Roman" w:cs="Times New Roman"/>
          <w:color w:val="FF0000"/>
          <w:szCs w:val="24"/>
        </w:rPr>
        <w:t>(Να μπουν οι σελίδες 92-94)</w:t>
      </w:r>
    </w:p>
    <w:p w14:paraId="4DA1E572" w14:textId="77777777" w:rsidR="00B641FB" w:rsidRDefault="00934C92">
      <w:pPr>
        <w:tabs>
          <w:tab w:val="left" w:pos="2738"/>
          <w:tab w:val="center" w:pos="4753"/>
          <w:tab w:val="left" w:pos="5723"/>
        </w:tabs>
        <w:spacing w:line="600" w:lineRule="auto"/>
        <w:ind w:firstLine="720"/>
        <w:jc w:val="center"/>
        <w:rPr>
          <w:rFonts w:eastAsia="Times New Roman" w:cs="Times New Roman"/>
          <w:color w:val="FF0000"/>
          <w:szCs w:val="24"/>
        </w:rPr>
      </w:pPr>
      <w:r w:rsidRPr="009005C4">
        <w:rPr>
          <w:rFonts w:eastAsia="Times New Roman" w:cs="Times New Roman"/>
          <w:color w:val="FF0000"/>
          <w:szCs w:val="24"/>
        </w:rPr>
        <w:t>ΑΛΛΑΓΗ ΣΕΛΙΔΑΣ</w:t>
      </w:r>
    </w:p>
    <w:p w14:paraId="4DA1E573"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Τον λόγο έχει ο κ. Γεώργιος </w:t>
      </w:r>
      <w:proofErr w:type="spellStart"/>
      <w:r>
        <w:rPr>
          <w:rFonts w:eastAsia="Times New Roman" w:cs="Times New Roman"/>
          <w:szCs w:val="24"/>
        </w:rPr>
        <w:t>Αμυράς</w:t>
      </w:r>
      <w:proofErr w:type="spellEnd"/>
      <w:r>
        <w:rPr>
          <w:rFonts w:eastAsia="Times New Roman" w:cs="Times New Roman"/>
          <w:szCs w:val="24"/>
        </w:rPr>
        <w:t xml:space="preserve"> για δεκαπέντε λεπτά. </w:t>
      </w:r>
    </w:p>
    <w:p w14:paraId="4DA1E574" w14:textId="77777777" w:rsidR="00B641FB" w:rsidRDefault="00934C92">
      <w:pPr>
        <w:tabs>
          <w:tab w:val="left" w:pos="2738"/>
          <w:tab w:val="left" w:pos="3936"/>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Ευχαριστώ, κύριε Πρόεδρε. </w:t>
      </w:r>
    </w:p>
    <w:p w14:paraId="4DA1E575" w14:textId="77777777" w:rsidR="00B641FB" w:rsidRDefault="00934C92">
      <w:pPr>
        <w:tabs>
          <w:tab w:val="left" w:pos="2738"/>
          <w:tab w:val="left" w:pos="3936"/>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 xml:space="preserve">ύριοι συνάδελφοι, μόλις προχθές μάθαμε ότι στις 2 Φεβρουαρίου ο Αναπληρωτής Υπουργός Οικονομικών κ. </w:t>
      </w:r>
      <w:proofErr w:type="spellStart"/>
      <w:r>
        <w:rPr>
          <w:rFonts w:eastAsia="Times New Roman" w:cs="Times New Roman"/>
          <w:szCs w:val="24"/>
        </w:rPr>
        <w:t>Χουλιαράκης</w:t>
      </w:r>
      <w:proofErr w:type="spellEnd"/>
      <w:r>
        <w:rPr>
          <w:rFonts w:eastAsia="Times New Roman" w:cs="Times New Roman"/>
          <w:szCs w:val="24"/>
        </w:rPr>
        <w:t xml:space="preserve"> ανέθεσε στην εταιρεία </w:t>
      </w:r>
      <w:r>
        <w:rPr>
          <w:rFonts w:eastAsia="Times New Roman" w:cs="Times New Roman"/>
          <w:szCs w:val="24"/>
        </w:rPr>
        <w:t>«</w:t>
      </w:r>
      <w:r>
        <w:rPr>
          <w:rFonts w:eastAsia="Times New Roman" w:cs="Times New Roman"/>
          <w:szCs w:val="24"/>
          <w:lang w:val="en-US"/>
        </w:rPr>
        <w:t>ROTHSCHILD</w:t>
      </w:r>
      <w:r>
        <w:rPr>
          <w:rFonts w:eastAsia="Times New Roman" w:cs="Times New Roman"/>
          <w:szCs w:val="24"/>
        </w:rPr>
        <w:t>»</w:t>
      </w:r>
      <w:r>
        <w:rPr>
          <w:rFonts w:eastAsia="Times New Roman" w:cs="Times New Roman"/>
          <w:szCs w:val="24"/>
        </w:rPr>
        <w:t xml:space="preserve"> την παροχή εξειδικευμένων υπηρεσιών με αμοιβή 3,5 εκατομμύρια ευρώ. Κάθε φορά που εμείς θα εκδίδουμε ένα κρατ</w:t>
      </w:r>
      <w:r>
        <w:rPr>
          <w:rFonts w:eastAsia="Times New Roman" w:cs="Times New Roman"/>
          <w:szCs w:val="24"/>
        </w:rPr>
        <w:t xml:space="preserve">ικό ομόλογο ωρίμανσης είκοσι τεσσάρων μηνών, η </w:t>
      </w:r>
      <w:r>
        <w:rPr>
          <w:rFonts w:eastAsia="Times New Roman" w:cs="Times New Roman"/>
          <w:szCs w:val="24"/>
        </w:rPr>
        <w:t>«</w:t>
      </w:r>
      <w:r>
        <w:rPr>
          <w:rFonts w:eastAsia="Times New Roman" w:cs="Times New Roman"/>
          <w:szCs w:val="24"/>
          <w:lang w:val="en-US"/>
        </w:rPr>
        <w:t>ROTHSCHILD</w:t>
      </w:r>
      <w:r>
        <w:rPr>
          <w:rFonts w:eastAsia="Times New Roman" w:cs="Times New Roman"/>
          <w:szCs w:val="24"/>
        </w:rPr>
        <w:t>»</w:t>
      </w:r>
      <w:r>
        <w:rPr>
          <w:rFonts w:eastAsia="Times New Roman" w:cs="Times New Roman"/>
          <w:szCs w:val="24"/>
        </w:rPr>
        <w:t xml:space="preserve"> θα παίρνει άλλο 1,5 εκατομμύριο ευρώ. Μάλιστα! </w:t>
      </w:r>
    </w:p>
    <w:p w14:paraId="4DA1E576"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Τι να κάνουμε; </w:t>
      </w:r>
    </w:p>
    <w:p w14:paraId="4DA1E577"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Τι να κάνουμε; Θα σας πω τι να κάνουμε. Θα ακολουθήσουμε, αγαπητέ Πρόεδρε, μια που</w:t>
      </w:r>
      <w:r>
        <w:rPr>
          <w:rFonts w:eastAsia="Times New Roman" w:cs="Times New Roman"/>
          <w:szCs w:val="24"/>
        </w:rPr>
        <w:t xml:space="preserve"> σας άκουσα, τις επιταγές και το δίδαγμα του </w:t>
      </w:r>
      <w:proofErr w:type="spellStart"/>
      <w:r>
        <w:rPr>
          <w:rFonts w:eastAsia="Times New Roman" w:cs="Times New Roman"/>
          <w:szCs w:val="24"/>
        </w:rPr>
        <w:t>συνεπώνυμού</w:t>
      </w:r>
      <w:proofErr w:type="spellEnd"/>
      <w:r>
        <w:rPr>
          <w:rFonts w:eastAsia="Times New Roman" w:cs="Times New Roman"/>
          <w:szCs w:val="24"/>
        </w:rPr>
        <w:t xml:space="preserve"> σας Αρχηγού των ΑΝΕΛ. </w:t>
      </w:r>
    </w:p>
    <w:p w14:paraId="4DA1E578"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 κ. Καμμένος, λοιπόν, ο Πάνος Καμμένος –περιμένω να ακούσω, κύριε Σταθάκη, την αντίδρασή σας- είχε πει για τη </w:t>
      </w:r>
      <w:r>
        <w:rPr>
          <w:rFonts w:eastAsia="Times New Roman" w:cs="Times New Roman"/>
          <w:szCs w:val="24"/>
        </w:rPr>
        <w:t>«</w:t>
      </w:r>
      <w:r>
        <w:rPr>
          <w:rFonts w:eastAsia="Times New Roman" w:cs="Times New Roman"/>
          <w:szCs w:val="24"/>
          <w:lang w:val="en-US"/>
        </w:rPr>
        <w:t>ROTHSCHILD</w:t>
      </w:r>
      <w:r>
        <w:rPr>
          <w:rFonts w:eastAsia="Times New Roman" w:cs="Times New Roman"/>
          <w:szCs w:val="24"/>
        </w:rPr>
        <w:t>»</w:t>
      </w:r>
      <w:r>
        <w:rPr>
          <w:rFonts w:eastAsia="Times New Roman" w:cs="Times New Roman"/>
          <w:szCs w:val="24"/>
        </w:rPr>
        <w:t xml:space="preserve"> τον Μάρτιο του 2013: «Θυμάστε το δεξί χέρι –δεν θα π</w:t>
      </w:r>
      <w:r>
        <w:rPr>
          <w:rFonts w:eastAsia="Times New Roman" w:cs="Times New Roman"/>
          <w:szCs w:val="24"/>
        </w:rPr>
        <w:t xml:space="preserve">ω το όνομα- του Ιδρύματος </w:t>
      </w:r>
      <w:r>
        <w:rPr>
          <w:rFonts w:eastAsia="Times New Roman" w:cs="Times New Roman"/>
          <w:szCs w:val="24"/>
        </w:rPr>
        <w:t>«</w:t>
      </w:r>
      <w:r>
        <w:rPr>
          <w:rFonts w:eastAsia="Times New Roman" w:cs="Times New Roman"/>
          <w:szCs w:val="24"/>
          <w:lang w:val="en-US"/>
        </w:rPr>
        <w:t>ROTHSCHILD</w:t>
      </w:r>
      <w:r>
        <w:rPr>
          <w:rFonts w:eastAsia="Times New Roman" w:cs="Times New Roman"/>
          <w:szCs w:val="24"/>
        </w:rPr>
        <w:t>»</w:t>
      </w:r>
      <w:r>
        <w:rPr>
          <w:rFonts w:eastAsia="Times New Roman" w:cs="Times New Roman"/>
          <w:szCs w:val="24"/>
        </w:rPr>
        <w:t xml:space="preserve">, αυτούς δηλαδή που μαζί με τους ντόπιους προδότες μάς έστησαν την ιστορία με τα μνημόνια και καθυπόταξαν τον ελληνικό λαό;». Ο κ. Καμμένος τα λέει αυτά για τη </w:t>
      </w:r>
      <w:r>
        <w:rPr>
          <w:rFonts w:eastAsia="Times New Roman" w:cs="Times New Roman"/>
          <w:szCs w:val="24"/>
        </w:rPr>
        <w:t>«</w:t>
      </w:r>
      <w:r>
        <w:rPr>
          <w:rFonts w:eastAsia="Times New Roman" w:cs="Times New Roman"/>
          <w:szCs w:val="24"/>
          <w:lang w:val="en-US"/>
        </w:rPr>
        <w:t>ROTHSCHILD</w:t>
      </w:r>
      <w:r>
        <w:rPr>
          <w:rFonts w:eastAsia="Times New Roman" w:cs="Times New Roman"/>
          <w:szCs w:val="24"/>
        </w:rPr>
        <w:t>»</w:t>
      </w:r>
      <w:r>
        <w:rPr>
          <w:rFonts w:eastAsia="Times New Roman" w:cs="Times New Roman"/>
          <w:szCs w:val="24"/>
        </w:rPr>
        <w:t xml:space="preserve">. </w:t>
      </w:r>
    </w:p>
    <w:p w14:paraId="4DA1E579"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Εσείς δώσατε δουλειά στη </w:t>
      </w:r>
      <w:r>
        <w:rPr>
          <w:rFonts w:eastAsia="Times New Roman" w:cs="Times New Roman"/>
          <w:szCs w:val="24"/>
        </w:rPr>
        <w:t>«</w:t>
      </w:r>
      <w:r>
        <w:rPr>
          <w:rFonts w:eastAsia="Times New Roman" w:cs="Times New Roman"/>
          <w:szCs w:val="24"/>
          <w:lang w:val="en-US"/>
        </w:rPr>
        <w:t>ROTHSCHILD</w:t>
      </w:r>
      <w:r>
        <w:rPr>
          <w:rFonts w:eastAsia="Times New Roman" w:cs="Times New Roman"/>
          <w:szCs w:val="24"/>
        </w:rPr>
        <w:t>»</w:t>
      </w:r>
      <w:r>
        <w:rPr>
          <w:rFonts w:eastAsia="Times New Roman" w:cs="Times New Roman"/>
          <w:szCs w:val="24"/>
        </w:rPr>
        <w:t>. Τώρα</w:t>
      </w:r>
      <w:r>
        <w:rPr>
          <w:rFonts w:eastAsia="Times New Roman" w:cs="Times New Roman"/>
          <w:szCs w:val="24"/>
        </w:rPr>
        <w:t xml:space="preserve"> ποιος είναι ο προδότης; Είστε προδότης, κύριε Σταθάκη, εσείς που συμμετέχετε σε μια Κυβέρνηση που έδωσε στη </w:t>
      </w:r>
      <w:r>
        <w:rPr>
          <w:rFonts w:eastAsia="Times New Roman" w:cs="Times New Roman"/>
          <w:szCs w:val="24"/>
        </w:rPr>
        <w:t>«</w:t>
      </w:r>
      <w:r>
        <w:rPr>
          <w:rFonts w:eastAsia="Times New Roman" w:cs="Times New Roman"/>
          <w:szCs w:val="24"/>
          <w:lang w:val="en-US"/>
        </w:rPr>
        <w:t>ROTHSCHILD</w:t>
      </w:r>
      <w:r>
        <w:rPr>
          <w:rFonts w:eastAsia="Times New Roman" w:cs="Times New Roman"/>
          <w:szCs w:val="24"/>
        </w:rPr>
        <w:t>»</w:t>
      </w:r>
      <w:r>
        <w:rPr>
          <w:rFonts w:eastAsia="Times New Roman" w:cs="Times New Roman"/>
          <w:szCs w:val="24"/>
        </w:rPr>
        <w:t xml:space="preserve"> μια δουλειά, όταν ο κ. Καμμένος, ο συγκυβερνήτης σας, χαρακτήριζε προδότες όσους συνεργάζονται με τη </w:t>
      </w:r>
      <w:r>
        <w:rPr>
          <w:rFonts w:eastAsia="Times New Roman" w:cs="Times New Roman"/>
          <w:szCs w:val="24"/>
        </w:rPr>
        <w:t>«</w:t>
      </w:r>
      <w:r>
        <w:rPr>
          <w:rFonts w:eastAsia="Times New Roman" w:cs="Times New Roman"/>
          <w:szCs w:val="24"/>
          <w:lang w:val="en-US"/>
        </w:rPr>
        <w:t>ROTHSCHILD</w:t>
      </w:r>
      <w:r>
        <w:rPr>
          <w:rFonts w:eastAsia="Times New Roman" w:cs="Times New Roman"/>
          <w:szCs w:val="24"/>
        </w:rPr>
        <w:t>»</w:t>
      </w:r>
      <w:r>
        <w:rPr>
          <w:rFonts w:eastAsia="Times New Roman" w:cs="Times New Roman"/>
          <w:szCs w:val="24"/>
        </w:rPr>
        <w:t xml:space="preserve">; Και αν νομίζετε </w:t>
      </w:r>
      <w:r>
        <w:rPr>
          <w:rFonts w:eastAsia="Times New Roman" w:cs="Times New Roman"/>
          <w:szCs w:val="24"/>
        </w:rPr>
        <w:lastRenderedPageBreak/>
        <w:t>ότι</w:t>
      </w:r>
      <w:r>
        <w:rPr>
          <w:rFonts w:eastAsia="Times New Roman" w:cs="Times New Roman"/>
          <w:szCs w:val="24"/>
        </w:rPr>
        <w:t xml:space="preserve"> δεν είχε κάνει έρευνα ο κ. Καμμένος για τη </w:t>
      </w:r>
      <w:r>
        <w:rPr>
          <w:rFonts w:eastAsia="Times New Roman" w:cs="Times New Roman"/>
          <w:szCs w:val="24"/>
        </w:rPr>
        <w:t>«</w:t>
      </w:r>
      <w:r>
        <w:rPr>
          <w:rFonts w:eastAsia="Times New Roman" w:cs="Times New Roman"/>
          <w:szCs w:val="24"/>
          <w:lang w:val="en-US"/>
        </w:rPr>
        <w:t>ROTHSCHILD</w:t>
      </w:r>
      <w:r>
        <w:rPr>
          <w:rFonts w:eastAsia="Times New Roman" w:cs="Times New Roman"/>
          <w:szCs w:val="24"/>
        </w:rPr>
        <w:t>»</w:t>
      </w:r>
      <w:r>
        <w:rPr>
          <w:rFonts w:eastAsia="Times New Roman" w:cs="Times New Roman"/>
          <w:szCs w:val="24"/>
        </w:rPr>
        <w:t xml:space="preserve">, κάνετε λάθος. </w:t>
      </w:r>
    </w:p>
    <w:p w14:paraId="4DA1E57A"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Ακούστε τις φαντασιώσεις τώρα -και με </w:t>
      </w:r>
      <w:proofErr w:type="spellStart"/>
      <w:r>
        <w:rPr>
          <w:rFonts w:eastAsia="Times New Roman" w:cs="Times New Roman"/>
          <w:szCs w:val="24"/>
        </w:rPr>
        <w:t>συγχωρείτε</w:t>
      </w:r>
      <w:proofErr w:type="spellEnd"/>
      <w:r>
        <w:rPr>
          <w:rFonts w:eastAsia="Times New Roman" w:cs="Times New Roman"/>
          <w:szCs w:val="24"/>
        </w:rPr>
        <w:t xml:space="preserve">- στις 30 Απριλίου 2012: «Η οικογένεια </w:t>
      </w:r>
      <w:r>
        <w:rPr>
          <w:rFonts w:eastAsia="Times New Roman" w:cs="Times New Roman"/>
          <w:szCs w:val="24"/>
        </w:rPr>
        <w:t>«</w:t>
      </w:r>
      <w:r>
        <w:rPr>
          <w:rFonts w:eastAsia="Times New Roman" w:cs="Times New Roman"/>
          <w:szCs w:val="24"/>
          <w:lang w:val="en-US"/>
        </w:rPr>
        <w:t>ROTHSCHILD</w:t>
      </w:r>
      <w:r>
        <w:rPr>
          <w:rFonts w:eastAsia="Times New Roman" w:cs="Times New Roman"/>
          <w:szCs w:val="24"/>
        </w:rPr>
        <w:t>»</w:t>
      </w:r>
      <w:r>
        <w:rPr>
          <w:rFonts w:eastAsia="Times New Roman" w:cs="Times New Roman"/>
          <w:szCs w:val="24"/>
        </w:rPr>
        <w:t xml:space="preserve"> ελέγχει την Τράπεζα της Ελλάδος και επίσης μέσω αυτής ελέγχει τον χρυσό της Ελλάδας. Η νέα τάξη πραγμάτων</w:t>
      </w:r>
      <w:r>
        <w:rPr>
          <w:rFonts w:eastAsia="Times New Roman" w:cs="Times New Roman"/>
          <w:szCs w:val="24"/>
        </w:rPr>
        <w:t>,</w:t>
      </w:r>
      <w:r>
        <w:rPr>
          <w:rFonts w:eastAsia="Times New Roman" w:cs="Times New Roman"/>
          <w:szCs w:val="24"/>
        </w:rPr>
        <w:t xml:space="preserve"> που επιβουλεύεται την ελληνική κυριαρχία έχει όνομα: </w:t>
      </w:r>
      <w:r>
        <w:rPr>
          <w:rFonts w:eastAsia="Times New Roman" w:cs="Times New Roman"/>
          <w:szCs w:val="24"/>
        </w:rPr>
        <w:t>«</w:t>
      </w:r>
      <w:r>
        <w:rPr>
          <w:rFonts w:eastAsia="Times New Roman" w:cs="Times New Roman"/>
          <w:szCs w:val="24"/>
          <w:lang w:val="en-US"/>
        </w:rPr>
        <w:t>ROTHSCHILD</w:t>
      </w:r>
      <w:r>
        <w:rPr>
          <w:rFonts w:eastAsia="Times New Roman" w:cs="Times New Roman"/>
          <w:szCs w:val="24"/>
        </w:rPr>
        <w:t>»</w:t>
      </w:r>
      <w:r>
        <w:rPr>
          <w:rFonts w:eastAsia="Times New Roman" w:cs="Times New Roman"/>
          <w:szCs w:val="24"/>
        </w:rPr>
        <w:t xml:space="preserve">». </w:t>
      </w:r>
    </w:p>
    <w:p w14:paraId="4DA1E57B"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Μα, τι πάθατε, κύριε Σταθάκη; Αφήσατε τη </w:t>
      </w:r>
      <w:r>
        <w:rPr>
          <w:rFonts w:eastAsia="Times New Roman" w:cs="Times New Roman"/>
          <w:szCs w:val="24"/>
        </w:rPr>
        <w:t>«</w:t>
      </w:r>
      <w:r>
        <w:rPr>
          <w:rFonts w:eastAsia="Times New Roman" w:cs="Times New Roman"/>
          <w:szCs w:val="24"/>
          <w:lang w:val="en-US"/>
        </w:rPr>
        <w:t>ROTHSCHILD</w:t>
      </w:r>
      <w:r>
        <w:rPr>
          <w:rFonts w:eastAsia="Times New Roman" w:cs="Times New Roman"/>
          <w:szCs w:val="24"/>
        </w:rPr>
        <w:t>»</w:t>
      </w:r>
      <w:r>
        <w:rPr>
          <w:rFonts w:eastAsia="Times New Roman" w:cs="Times New Roman"/>
          <w:szCs w:val="24"/>
        </w:rPr>
        <w:t xml:space="preserve"> και της δίνετε και 3,5 εκατομμύρια ευρώ και άλλο 1,5 εκατομμύριο ευρώ κάθε φορά που θα κάνει μια δουλειά με το ελληνικό </w:t>
      </w:r>
      <w:r>
        <w:rPr>
          <w:rFonts w:eastAsia="Times New Roman" w:cs="Times New Roman"/>
          <w:szCs w:val="24"/>
        </w:rPr>
        <w:t>δ</w:t>
      </w:r>
      <w:r>
        <w:rPr>
          <w:rFonts w:eastAsia="Times New Roman" w:cs="Times New Roman"/>
          <w:szCs w:val="24"/>
        </w:rPr>
        <w:t>ημόσιο; Μα, είναι προδότες αυτοί! Είναι μασόνοι, όπως τους γράφει –δεν ξέρω εγώ τι- ντόπιοι προδότες που καθυπόταξαν τον ελληνικό λαό.</w:t>
      </w:r>
      <w:r>
        <w:rPr>
          <w:rFonts w:eastAsia="Times New Roman" w:cs="Times New Roman"/>
          <w:szCs w:val="24"/>
        </w:rPr>
        <w:t xml:space="preserve"> </w:t>
      </w:r>
      <w:r>
        <w:rPr>
          <w:rFonts w:eastAsia="Times New Roman" w:cs="Times New Roman"/>
          <w:szCs w:val="24"/>
        </w:rPr>
        <w:lastRenderedPageBreak/>
        <w:t xml:space="preserve">Αυτά σας τα λέω, λοιπόν, για να δείτε ότι η ζωή έχει γυρίσματα, αλλά έχει και αναποδογυρίσματα. </w:t>
      </w:r>
    </w:p>
    <w:p w14:paraId="4DA1E57C"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Πάμε τώρα στο σχέδιο νόμου. Πρέπει να πω ότι το νομοσχέδιο είναι πολύ σοβαρό. Έχει μερικά θέματα που πρέπει οπωσδήποτε να τα δούμε ένα προς ένα. </w:t>
      </w:r>
    </w:p>
    <w:p w14:paraId="4DA1E57D"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Πρώτα από όλ</w:t>
      </w:r>
      <w:r>
        <w:rPr>
          <w:rFonts w:eastAsia="Times New Roman" w:cs="Times New Roman"/>
          <w:szCs w:val="24"/>
        </w:rPr>
        <w:t xml:space="preserve">α, το βασικό ζήτημα είναι ότι η Ελλάδα εξακολουθεί να κινείται χωρίς μακροχρόνιο εθνικό ενεργειακό σχεδιασμό. Όλες οι χώρες της Ευρώπης, ακόμη και οι μη ευρωπαϊκές, οι αναπτυσσόμενες υιοθετούν και αναπτύσσουν με γοργούς ρυθμούς την προώθηση των </w:t>
      </w:r>
      <w:r>
        <w:rPr>
          <w:rFonts w:eastAsia="Times New Roman" w:cs="Times New Roman"/>
          <w:szCs w:val="24"/>
        </w:rPr>
        <w:t>ανανεώσιμων</w:t>
      </w:r>
      <w:r>
        <w:rPr>
          <w:rFonts w:eastAsia="Times New Roman" w:cs="Times New Roman"/>
          <w:szCs w:val="24"/>
        </w:rPr>
        <w:t xml:space="preserve"> πηγών</w:t>
      </w:r>
      <w:r>
        <w:rPr>
          <w:rFonts w:eastAsia="Times New Roman" w:cs="Times New Roman"/>
          <w:szCs w:val="24"/>
        </w:rPr>
        <w:t xml:space="preserve"> </w:t>
      </w:r>
      <w:r>
        <w:rPr>
          <w:rFonts w:eastAsia="Times New Roman" w:cs="Times New Roman"/>
          <w:szCs w:val="24"/>
        </w:rPr>
        <w:t xml:space="preserve">ενέργειας </w:t>
      </w:r>
      <w:r>
        <w:rPr>
          <w:rFonts w:eastAsia="Times New Roman" w:cs="Times New Roman"/>
          <w:szCs w:val="24"/>
        </w:rPr>
        <w:t xml:space="preserve">πλην της Ελλάδος. </w:t>
      </w:r>
    </w:p>
    <w:p w14:paraId="4DA1E57E"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εξόρυξη των ορυκτών καυσίμων ίσως πάρει και δέκα χρόνια. Έως τότε τι πολιτική θα ακολουθήσετε, κύριοι της Κυβέρνησης; Δεν </w:t>
      </w:r>
      <w:r>
        <w:rPr>
          <w:rFonts w:eastAsia="Times New Roman" w:cs="Times New Roman"/>
          <w:szCs w:val="24"/>
        </w:rPr>
        <w:lastRenderedPageBreak/>
        <w:t>υπάρχει περίπτωση, βέβαια, να μείνετε δέκα χρόνια στην εξουσία, αλλά για όσο μείνετε, ποιος θα ε</w:t>
      </w:r>
      <w:r>
        <w:rPr>
          <w:rFonts w:eastAsia="Times New Roman" w:cs="Times New Roman"/>
          <w:szCs w:val="24"/>
        </w:rPr>
        <w:t xml:space="preserve">ίναι ο ενεργειακός σχεδιασμός; </w:t>
      </w:r>
    </w:p>
    <w:p w14:paraId="4DA1E57F"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Σταθάκη, θέλω να σας θέσω συγκεκριμένα ερωτήματα, γιατί από την απάντηση αυτών των ερωτημάτων θα εξαρτήσουμε κι εμείς την ψήφο μας. Έχω δηλώσει επιφύλαξη στην </w:t>
      </w:r>
      <w:r>
        <w:rPr>
          <w:rFonts w:eastAsia="Times New Roman" w:cs="Times New Roman"/>
          <w:szCs w:val="24"/>
        </w:rPr>
        <w:t>επιτροπή</w:t>
      </w:r>
      <w:r>
        <w:rPr>
          <w:rFonts w:eastAsia="Times New Roman" w:cs="Times New Roman"/>
          <w:szCs w:val="24"/>
        </w:rPr>
        <w:t>, γιατί δεν μου απαντήσατε συγκεκριμένα πράγματα, τ</w:t>
      </w:r>
      <w:r>
        <w:rPr>
          <w:rFonts w:eastAsia="Times New Roman" w:cs="Times New Roman"/>
          <w:szCs w:val="24"/>
        </w:rPr>
        <w:t xml:space="preserve">α οποία θα επαναφέρω. </w:t>
      </w:r>
    </w:p>
    <w:p w14:paraId="4DA1E580"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πρώτα από όλα, τον Σεπτέμβριο του 2017 είχατε πει, κύριε Σταθάκη, σε μία εκδήλωση της Ρυθμιστικής Αρχής Ενέργειας ότι ως την άνοιξη του 2018 θα έχουμε καταθέσει στην Ευρωπαϊκή Ένωση τον μακροχρόνιο ενεργειακό σχεδιασμό της χώρα</w:t>
      </w:r>
      <w:r>
        <w:rPr>
          <w:rFonts w:eastAsia="Times New Roman" w:cs="Times New Roman"/>
          <w:szCs w:val="24"/>
        </w:rPr>
        <w:t xml:space="preserve">ς. Προσέξτε, κύριε Υπουργέ, έχουν μείνει λίγες ώρες ακόμα. Φτάνει η άνοιξη με βήμα γοργό και ακόμα δεν έχουμε ενεργειακό σχεδιασμό. </w:t>
      </w:r>
    </w:p>
    <w:p w14:paraId="4DA1E58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ξέρουμε, οι έρευνες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η εκπλήρωση των συμβάσεων για τα ορυκτά καύσιμα που σήμερα συζητάμε, εντά</w:t>
      </w:r>
      <w:r>
        <w:rPr>
          <w:rFonts w:eastAsia="Times New Roman" w:cs="Times New Roman"/>
          <w:szCs w:val="24"/>
        </w:rPr>
        <w:t xml:space="preserve">σσονται εντός αυτού του σχεδιασμού; Είναι συμπληρωματικά; Είναι μήπως αντίθετα ως προς το συμφέρον του μακροπρόθεσμου σχεδιασμού για το ενεργειακό της χώρας; </w:t>
      </w:r>
    </w:p>
    <w:p w14:paraId="4DA1E58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Ο πλανήτης και όλες οι αναπτυσσόμενες χώρες εγκαταλείπουν την πολιτική των ορυκτών καυσίμων. Είνα</w:t>
      </w:r>
      <w:r>
        <w:rPr>
          <w:rFonts w:eastAsia="Times New Roman" w:cs="Times New Roman"/>
          <w:szCs w:val="24"/>
        </w:rPr>
        <w:t xml:space="preserve">ι παρωχημένος εκείνος ο εθνικός ενεργειακός σχεδιασμός που προκρίνει τα ορυκτά καύσιμα και βάζει σε δεύτερη μοίρα την ηλεκτροκίνηση και τις </w:t>
      </w:r>
      <w:r>
        <w:rPr>
          <w:rFonts w:eastAsia="Times New Roman" w:cs="Times New Roman"/>
          <w:szCs w:val="24"/>
        </w:rPr>
        <w:t>ανανεώσιμες πηγές ενέργειας</w:t>
      </w:r>
      <w:r>
        <w:rPr>
          <w:rFonts w:eastAsia="Times New Roman" w:cs="Times New Roman"/>
          <w:szCs w:val="24"/>
        </w:rPr>
        <w:t xml:space="preserve">. </w:t>
      </w:r>
    </w:p>
    <w:p w14:paraId="4DA1E58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Ας κάνουμε μια βόλτα στον πλανήτη για να δούμε τι γίνεται. Ο Πρόεδρος Μακρόν ανέλαβε δ</w:t>
      </w:r>
      <w:r>
        <w:rPr>
          <w:rFonts w:eastAsia="Times New Roman" w:cs="Times New Roman"/>
          <w:szCs w:val="24"/>
        </w:rPr>
        <w:t>έσμευση να μην προχωρήσει σε καμ</w:t>
      </w:r>
      <w:r>
        <w:rPr>
          <w:rFonts w:eastAsia="Times New Roman" w:cs="Times New Roman"/>
          <w:szCs w:val="24"/>
        </w:rPr>
        <w:lastRenderedPageBreak/>
        <w:t xml:space="preserve">μία νέα έρευνα υδρογονανθράκων στη γαλλική επικράτεια, να μειώσει τα ανθρακικά και πυρηνικά, να διπλασιάσει τις ΑΠΕ σε πέντε χρόνια. </w:t>
      </w:r>
    </w:p>
    <w:p w14:paraId="4DA1E58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Ο Πρόεδρος Ομπάμα, πριν αποχωρήσει, σε συνεργασία με την κυβέρνηση του Καναδά, απαγόρευσε </w:t>
      </w:r>
      <w:r>
        <w:rPr>
          <w:rFonts w:eastAsia="Times New Roman" w:cs="Times New Roman"/>
          <w:szCs w:val="24"/>
        </w:rPr>
        <w:t xml:space="preserve">τις εξορύξεις των υδρογονανθράκων σε γιγαντιαίες εκτάσεις στην Αρκτική και στον Ατλαντικό, ματαίωσε τον μεγάλο πετρελαιαγωγό </w:t>
      </w:r>
      <w:r>
        <w:rPr>
          <w:rFonts w:eastAsia="Times New Roman" w:cs="Times New Roman"/>
          <w:szCs w:val="24"/>
          <w:lang w:val="en-US"/>
        </w:rPr>
        <w:t>KEYSTONE</w:t>
      </w:r>
      <w:r>
        <w:rPr>
          <w:rFonts w:eastAsia="Times New Roman" w:cs="Times New Roman"/>
          <w:szCs w:val="24"/>
        </w:rPr>
        <w:t>, ενώ η Κροατία στη γειτονιά μας, λίγο πιο βόρεια, «πάγωσε» τις έρευνες για υδρογονάνθρακες στην Αδριατική, γιατί προέκρινε</w:t>
      </w:r>
      <w:r>
        <w:rPr>
          <w:rFonts w:eastAsia="Times New Roman" w:cs="Times New Roman"/>
          <w:szCs w:val="24"/>
        </w:rPr>
        <w:t xml:space="preserve"> ότι καλύτερα να έχουμε υδροπλάνα και τουρίστες να κυκλοφορούν στη θάλασσά μας, παρά εξέδρες καυσίμων. </w:t>
      </w:r>
    </w:p>
    <w:p w14:paraId="4DA1E58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Η Ισπανία, επίσης, απέκλεισε μεγάλες ζώνες μεσογειακής θαλάσσιας επικράτειάς της από εξορύξεις ενώ στη Δανία η κρατική </w:t>
      </w:r>
      <w:r>
        <w:rPr>
          <w:rFonts w:eastAsia="Times New Roman" w:cs="Times New Roman"/>
          <w:szCs w:val="24"/>
        </w:rPr>
        <w:lastRenderedPageBreak/>
        <w:t>εταιρεία πετρελαίου και φυσικού α</w:t>
      </w:r>
      <w:r>
        <w:rPr>
          <w:rFonts w:eastAsia="Times New Roman" w:cs="Times New Roman"/>
          <w:szCs w:val="24"/>
        </w:rPr>
        <w:t xml:space="preserve">ερίου ανακοίνωσε πως εγκαταλείπει σταδιακά τις παραδοσιακές δραστηριότητες για να επενδύσει στην </w:t>
      </w:r>
      <w:proofErr w:type="spellStart"/>
      <w:r>
        <w:rPr>
          <w:rFonts w:eastAsia="Times New Roman" w:cs="Times New Roman"/>
          <w:szCs w:val="24"/>
        </w:rPr>
        <w:t>υπεράκτια</w:t>
      </w:r>
      <w:proofErr w:type="spellEnd"/>
      <w:r>
        <w:rPr>
          <w:rFonts w:eastAsia="Times New Roman" w:cs="Times New Roman"/>
          <w:szCs w:val="24"/>
        </w:rPr>
        <w:t xml:space="preserve"> αιολική ενέργεια. </w:t>
      </w:r>
    </w:p>
    <w:p w14:paraId="4DA1E58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Αυτά, λοιπόν, γίνονται στον κόσμο γύρω μας και εμείς εδώ στην Ελλάδα, μια χώρα πλούσια σε προίκα ανανεώσιμων πηγών ενέργειας, αφού</w:t>
      </w:r>
      <w:r>
        <w:rPr>
          <w:rFonts w:eastAsia="Times New Roman" w:cs="Times New Roman"/>
          <w:szCs w:val="24"/>
        </w:rPr>
        <w:t xml:space="preserve"> έχουμε πολύ αέρα, πολύ ήλιο, πολύ κύμα και έντονη γεωθερμία, δεσμεύουμε ενεργά κεφάλαια, δεσμεύουμε τη χώρα και τις προσπάθειές μας σε μια παρωχημένη οικονομία, αυτήν του άνθρακα. </w:t>
      </w:r>
    </w:p>
    <w:p w14:paraId="4DA1E58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πάμε να δούμε τις περιοχές έρευνας και πιθαν</w:t>
      </w:r>
      <w:r>
        <w:rPr>
          <w:rFonts w:eastAsia="Times New Roman" w:cs="Times New Roman"/>
          <w:szCs w:val="24"/>
        </w:rPr>
        <w:t xml:space="preserve">ής εκμετάλλευσης, τη σημασία που έχουν και τους κινδύνους που γεννώνται γι’ αυτά τα φυσικά περιβάλλοντα. </w:t>
      </w:r>
    </w:p>
    <w:p w14:paraId="4DA1E58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Κόλπος Ιονίου. Στο Ιόνιο, λοιπόν, έχουμε κητώδη, τις θαλάσσιες χελώνες, έχουμε τους βυθούς, οι οποίοι σύμφωνα με τους ειδικούς, τους επιστήμονες, τους</w:t>
      </w:r>
      <w:r>
        <w:rPr>
          <w:rFonts w:eastAsia="Times New Roman" w:cs="Times New Roman"/>
          <w:szCs w:val="24"/>
        </w:rPr>
        <w:t xml:space="preserve"> περιβαλλοντολόγους, αυτούς που ασχολούνται με τη φύση επιστημονικά και με αντικειμενική ματιά, μπορεί να δεχθούν πλήγματα λόγω των μεθόδων σεισμικών κυμάτων. </w:t>
      </w:r>
    </w:p>
    <w:p w14:paraId="4DA1E58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Για τα σεισμικά θέλω να σας πω, κύριε Υπουργέ, ότι αν έχω διαβάσει σωστά το νομοσχέδιο –και νομί</w:t>
      </w:r>
      <w:r>
        <w:rPr>
          <w:rFonts w:eastAsia="Times New Roman" w:cs="Times New Roman"/>
          <w:szCs w:val="24"/>
        </w:rPr>
        <w:t xml:space="preserve">ζω ότι το έχω διαβάσει σωστά- στη φάση των σεισμικών ερευνών δεν απαιτείται μελέτη περιβαλλοντικών επιπτώσεων, ακόμα και σε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Pr>
          <w:rFonts w:eastAsia="Times New Roman" w:cs="Times New Roman"/>
          <w:szCs w:val="24"/>
        </w:rPr>
        <w:t>»</w:t>
      </w:r>
      <w:r>
        <w:rPr>
          <w:rFonts w:eastAsia="Times New Roman" w:cs="Times New Roman"/>
          <w:szCs w:val="24"/>
        </w:rPr>
        <w:t xml:space="preserve">. </w:t>
      </w:r>
    </w:p>
    <w:p w14:paraId="4DA1E58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Σημειώστε, κύριε Υπουργέ, το ερώτημα. Είναι ένα απ’ αυτά που σας έθεσα και στην </w:t>
      </w:r>
      <w:r>
        <w:rPr>
          <w:rFonts w:eastAsia="Times New Roman" w:cs="Times New Roman"/>
          <w:szCs w:val="24"/>
        </w:rPr>
        <w:t>επιτροπή</w:t>
      </w:r>
      <w:r>
        <w:rPr>
          <w:rFonts w:eastAsia="Times New Roman" w:cs="Times New Roman"/>
          <w:szCs w:val="24"/>
        </w:rPr>
        <w:t>. Πείτε μας: Υποχρε</w:t>
      </w:r>
      <w:r>
        <w:rPr>
          <w:rFonts w:eastAsia="Times New Roman" w:cs="Times New Roman"/>
          <w:szCs w:val="24"/>
        </w:rPr>
        <w:t xml:space="preserve">ούνται οι εταιρείες να εκπονήσουν και να καταθέσουν μελέτες περιβαλλοντικών επιπτώσεων, όταν κάνουν σεισμικές έρευνες, ναι ή όχι; Αυτό είναι το πρώτο και βασικό. </w:t>
      </w:r>
    </w:p>
    <w:p w14:paraId="4DA1E58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Δεύτερον, σας το είπα και στην </w:t>
      </w:r>
      <w:r>
        <w:rPr>
          <w:rFonts w:eastAsia="Times New Roman" w:cs="Times New Roman"/>
          <w:szCs w:val="24"/>
        </w:rPr>
        <w:t>επιτροπή</w:t>
      </w:r>
      <w:r>
        <w:rPr>
          <w:rFonts w:eastAsia="Times New Roman" w:cs="Times New Roman"/>
          <w:szCs w:val="24"/>
        </w:rPr>
        <w:t>, αλλά δεν μου απαντήσατε. Είχατε μια αυθόρμητη αντίδρ</w:t>
      </w:r>
      <w:r>
        <w:rPr>
          <w:rFonts w:eastAsia="Times New Roman" w:cs="Times New Roman"/>
          <w:szCs w:val="24"/>
        </w:rPr>
        <w:t xml:space="preserve">αση την ώρα που το ανέφερα, αλλά μετά δεν μου απαντήσατε για την υδραυλική </w:t>
      </w:r>
      <w:proofErr w:type="spellStart"/>
      <w:r>
        <w:rPr>
          <w:rFonts w:eastAsia="Times New Roman" w:cs="Times New Roman"/>
          <w:szCs w:val="24"/>
        </w:rPr>
        <w:t>ρωγμάτωση</w:t>
      </w:r>
      <w:proofErr w:type="spellEnd"/>
      <w:r>
        <w:rPr>
          <w:rFonts w:eastAsia="Times New Roman" w:cs="Times New Roman"/>
          <w:szCs w:val="24"/>
        </w:rPr>
        <w:t xml:space="preserve">, το περιβόητο </w:t>
      </w:r>
      <w:r>
        <w:rPr>
          <w:rFonts w:eastAsia="Times New Roman" w:cs="Times New Roman"/>
          <w:szCs w:val="24"/>
          <w:lang w:val="en-US"/>
        </w:rPr>
        <w:t>fracking</w:t>
      </w:r>
      <w:r>
        <w:rPr>
          <w:rFonts w:eastAsia="Times New Roman" w:cs="Times New Roman"/>
          <w:szCs w:val="24"/>
        </w:rPr>
        <w:t xml:space="preserve">. Πείτε μας για το σχιστολιθικό αέριο. </w:t>
      </w:r>
    </w:p>
    <w:p w14:paraId="4DA1E58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Γιατί σας φαίνεται συμπαθητικό και χαρούμενο και χαμογελάτε; Δεν αναφέρομαι σε σας, κύριε Υπουργέ, αλλά στους</w:t>
      </w:r>
      <w:r>
        <w:rPr>
          <w:rFonts w:eastAsia="Times New Roman" w:cs="Times New Roman"/>
          <w:szCs w:val="24"/>
        </w:rPr>
        <w:t xml:space="preserve"> συμβούλους σας. Σας φαίνεται κάτι απ’ αυτά που είπα χαριτωμένο και χαμογελάτε; </w:t>
      </w:r>
    </w:p>
    <w:p w14:paraId="4DA1E58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Εδώ σας λέω ότι ως προς το σχιστολιθικό αέριο διεθνώς απομακρύνονται από την υδραυλική </w:t>
      </w:r>
      <w:proofErr w:type="spellStart"/>
      <w:r>
        <w:rPr>
          <w:rFonts w:eastAsia="Times New Roman" w:cs="Times New Roman"/>
          <w:szCs w:val="24"/>
        </w:rPr>
        <w:t>ρωγμάτωση</w:t>
      </w:r>
      <w:proofErr w:type="spellEnd"/>
      <w:r>
        <w:rPr>
          <w:rFonts w:eastAsia="Times New Roman" w:cs="Times New Roman"/>
          <w:szCs w:val="24"/>
        </w:rPr>
        <w:t>, αυτήν τη μέθοδο που χρησιμοποιεί χημικά, που χρησιμοποιεί άμμο και νερό με με</w:t>
      </w:r>
      <w:r>
        <w:rPr>
          <w:rFonts w:eastAsia="Times New Roman" w:cs="Times New Roman"/>
          <w:szCs w:val="24"/>
        </w:rPr>
        <w:t xml:space="preserve">γάλες πιέσεις και ερωτώ αν στην Ελλάδα θα επιτραπεί ή όχι, γιατί όπως είναι γραμμένο στο νομοσχέδιο, δεν διευκρινίζεται ούτε αν απαγορεύεται ούτε αν επιτρέπεται. </w:t>
      </w:r>
    </w:p>
    <w:p w14:paraId="4DA1E58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Γιατί δεν το διευκρινίζετε; Γιατί δεν κάνετε μια τροπολογία, μια διαφορετική νομοτεχνική διατ</w:t>
      </w:r>
      <w:r>
        <w:rPr>
          <w:rFonts w:eastAsia="Times New Roman" w:cs="Times New Roman"/>
          <w:szCs w:val="24"/>
        </w:rPr>
        <w:t>ύπωση έτσι ώστε…</w:t>
      </w:r>
    </w:p>
    <w:p w14:paraId="4DA1E58F"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Δεν αφορά τις τέσσερις συμβάσεις.</w:t>
      </w:r>
    </w:p>
    <w:p w14:paraId="4DA1E590"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Αφού δεν το αποκλείει.</w:t>
      </w:r>
    </w:p>
    <w:p w14:paraId="4DA1E591"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δεν αφορά </w:t>
      </w:r>
      <w:r>
        <w:rPr>
          <w:rFonts w:eastAsia="Times New Roman" w:cs="Times New Roman"/>
          <w:szCs w:val="24"/>
        </w:rPr>
        <w:t>σ</w:t>
      </w:r>
      <w:r>
        <w:rPr>
          <w:rFonts w:eastAsia="Times New Roman" w:cs="Times New Roman"/>
          <w:szCs w:val="24"/>
        </w:rPr>
        <w:t>τις τέσσερις συμβάσεις. Έχουμε συγκεκριμένες συμβάσεις.</w:t>
      </w:r>
    </w:p>
    <w:p w14:paraId="4DA1E592"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Αφού δεν το αποκλείει, πώς δεν τις αφορά;</w:t>
      </w:r>
    </w:p>
    <w:p w14:paraId="4DA1E59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Εγώ λέω, λοιπόν, σε σας που υποτίθεται ότι είστε υπεύθυνοι, που δεν είστε, όχι εσείς προσωπικά -προς </w:t>
      </w:r>
      <w:r>
        <w:rPr>
          <w:rFonts w:eastAsia="Times New Roman" w:cs="Times New Roman"/>
          <w:szCs w:val="24"/>
        </w:rPr>
        <w:t>θεού</w:t>
      </w:r>
      <w:r>
        <w:rPr>
          <w:rFonts w:eastAsia="Times New Roman" w:cs="Times New Roman"/>
          <w:szCs w:val="24"/>
        </w:rPr>
        <w:t>- αλλά η Κυβέρνηση, για τα περιβαλλοντικά ζητήματα: Γιατί δεν δίνουμε και αυτήν την ασφάλεια, δεν βάζουμε κα</w:t>
      </w:r>
      <w:r>
        <w:rPr>
          <w:rFonts w:eastAsia="Times New Roman" w:cs="Times New Roman"/>
          <w:szCs w:val="24"/>
        </w:rPr>
        <w:t xml:space="preserve">ι αυτήν τη δικλίδα ασφαλείας, να είμαστε σίγουροι, ώστε ο κάθε </w:t>
      </w:r>
      <w:proofErr w:type="spellStart"/>
      <w:r>
        <w:rPr>
          <w:rFonts w:eastAsia="Times New Roman" w:cs="Times New Roman"/>
          <w:szCs w:val="24"/>
        </w:rPr>
        <w:t>Αμυράς</w:t>
      </w:r>
      <w:proofErr w:type="spellEnd"/>
      <w:r>
        <w:rPr>
          <w:rFonts w:eastAsia="Times New Roman" w:cs="Times New Roman"/>
          <w:szCs w:val="24"/>
        </w:rPr>
        <w:t xml:space="preserve"> να μην έχει να πει τίποτε και να είναι και ήρεμος ότι όντως δεν θα προχωρήσει καμμία εταιρεία σε υδραυλική </w:t>
      </w:r>
      <w:proofErr w:type="spellStart"/>
      <w:r>
        <w:rPr>
          <w:rFonts w:eastAsia="Times New Roman" w:cs="Times New Roman"/>
          <w:szCs w:val="24"/>
        </w:rPr>
        <w:t>ρωγμάτωση</w:t>
      </w:r>
      <w:proofErr w:type="spellEnd"/>
      <w:r>
        <w:rPr>
          <w:rFonts w:eastAsia="Times New Roman" w:cs="Times New Roman"/>
          <w:szCs w:val="24"/>
        </w:rPr>
        <w:t>;</w:t>
      </w:r>
    </w:p>
    <w:p w14:paraId="4DA1E59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Αυτό είναι το δεύτερο, λοιπόν, ερώτημα που σας θέτω και θέλω να σας </w:t>
      </w:r>
      <w:r>
        <w:rPr>
          <w:rFonts w:eastAsia="Times New Roman" w:cs="Times New Roman"/>
          <w:szCs w:val="24"/>
        </w:rPr>
        <w:t>πω το εξής. Σας ρώτησα και για τις αποζημιώσεις. Είχα πει ότι ειδικά στο στάδιο της έρευνας που υπάρχει σημαντική επιβά</w:t>
      </w:r>
      <w:r>
        <w:rPr>
          <w:rFonts w:eastAsia="Times New Roman" w:cs="Times New Roman"/>
          <w:szCs w:val="24"/>
        </w:rPr>
        <w:lastRenderedPageBreak/>
        <w:t>ρυνση του περιβάλλοντος, η αποζημίωση θα έπρεπε να είναι μεγαλύτερη. Επίσης, έχω ξαναπεί ότι οι αποκαταστάσεις σε μερικές περιοχές ίσως κ</w:t>
      </w:r>
      <w:r>
        <w:rPr>
          <w:rFonts w:eastAsia="Times New Roman" w:cs="Times New Roman"/>
          <w:szCs w:val="24"/>
        </w:rPr>
        <w:t xml:space="preserve">οστίσουν περισσότερο απ’ ό,τι τα έσοδα των αποζημιώσεων και ξαναρωτάω και ξαναλέω εάν αυτού του είδους οι στρεμματικές και άλλες αποζημιώσεις είναι σε ένα ύψος παρόμοιο με ό,τι συμβαίνει στη διεθνή πρακτική και δη στη </w:t>
      </w:r>
      <w:r>
        <w:rPr>
          <w:rFonts w:eastAsia="Times New Roman" w:cs="Times New Roman"/>
          <w:szCs w:val="24"/>
        </w:rPr>
        <w:t xml:space="preserve">βόρεια </w:t>
      </w:r>
      <w:r>
        <w:rPr>
          <w:rFonts w:eastAsia="Times New Roman" w:cs="Times New Roman"/>
          <w:szCs w:val="24"/>
        </w:rPr>
        <w:t xml:space="preserve">Ευρώπη. Θα ήθελα και σε αυτό </w:t>
      </w:r>
      <w:r>
        <w:rPr>
          <w:rFonts w:eastAsia="Times New Roman" w:cs="Times New Roman"/>
          <w:szCs w:val="24"/>
        </w:rPr>
        <w:t>μί</w:t>
      </w:r>
      <w:r>
        <w:rPr>
          <w:rFonts w:eastAsia="Times New Roman" w:cs="Times New Roman"/>
          <w:szCs w:val="24"/>
        </w:rPr>
        <w:t xml:space="preserve">α </w:t>
      </w:r>
      <w:r>
        <w:rPr>
          <w:rFonts w:eastAsia="Times New Roman" w:cs="Times New Roman"/>
          <w:szCs w:val="24"/>
        </w:rPr>
        <w:t>απάντηση.</w:t>
      </w:r>
    </w:p>
    <w:p w14:paraId="4DA1E59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φυσικό περιβάλλον της Ηπείρου είναι το μεγαλύτερό της θησαυροφυλάκιο, είναι η μεγαλύτερή της αξία. Δεν είμαι πεπεισμένος ακόμη και από τις μη απαντήσεις που έχω λάβει για το εάν υπάρχουν οι συνθήκες ασφαλείας του περιβάλλον</w:t>
      </w:r>
      <w:r>
        <w:rPr>
          <w:rFonts w:eastAsia="Times New Roman" w:cs="Times New Roman"/>
          <w:szCs w:val="24"/>
        </w:rPr>
        <w:t>τος. Επίσης, δεν έχω αντιληφθεί ποιο είναι το προσδο</w:t>
      </w:r>
      <w:r>
        <w:rPr>
          <w:rFonts w:eastAsia="Times New Roman" w:cs="Times New Roman"/>
          <w:szCs w:val="24"/>
        </w:rPr>
        <w:lastRenderedPageBreak/>
        <w:t>κώμενο όφελος χρηματικά, οικονομικά, δημοσιονομικά για το κράτος. Η κάθε εταιρεία που θα έρθει και θα κάνει την έρευνά της έχει βάλει κάτω τους αλγόριθμούς της, τους υπολογισμούς της και ξέρει ότι εάν βρο</w:t>
      </w:r>
      <w:r>
        <w:rPr>
          <w:rFonts w:eastAsia="Times New Roman" w:cs="Times New Roman"/>
          <w:szCs w:val="24"/>
        </w:rPr>
        <w:t xml:space="preserve">ύμε τόση ποσότητα καυσίμου </w:t>
      </w:r>
      <w:r>
        <w:rPr>
          <w:rFonts w:eastAsia="Times New Roman" w:cs="Times New Roman"/>
          <w:szCs w:val="24"/>
        </w:rPr>
        <w:t xml:space="preserve">μ’ </w:t>
      </w:r>
      <w:r>
        <w:rPr>
          <w:rFonts w:eastAsia="Times New Roman" w:cs="Times New Roman"/>
          <w:szCs w:val="24"/>
        </w:rPr>
        <w:t>αυτόν τον δείκτη, θα έχουμε βιώσιμη επενδυτική δραστηριότητα ή όχι.</w:t>
      </w:r>
    </w:p>
    <w:p w14:paraId="4DA1E59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Εμείς ξέρουμε; Έχουμε μια τάξη μεγέθους να δούμε τι προσδοκούμε; Να μην επανέλθω πάλι στα λόγια του κ. Καμμένου, του συγκυβερνήτη σας, ο οποίος έλεγε για πολλ</w:t>
      </w:r>
      <w:r>
        <w:rPr>
          <w:rFonts w:eastAsia="Times New Roman" w:cs="Times New Roman"/>
          <w:szCs w:val="24"/>
        </w:rPr>
        <w:t xml:space="preserve">ές δεκάδες δισεκατομμυρίων, που όμως να, αυτοί οι κακοί </w:t>
      </w:r>
      <w:r>
        <w:rPr>
          <w:rFonts w:eastAsia="Times New Roman" w:cs="Times New Roman"/>
          <w:szCs w:val="24"/>
        </w:rPr>
        <w:t>της «</w:t>
      </w:r>
      <w:r>
        <w:rPr>
          <w:rFonts w:eastAsia="Times New Roman" w:cs="Times New Roman"/>
          <w:szCs w:val="24"/>
          <w:lang w:val="en-US"/>
        </w:rPr>
        <w:t>ROTHSCHILD</w:t>
      </w:r>
      <w:r>
        <w:rPr>
          <w:rFonts w:eastAsia="Times New Roman" w:cs="Times New Roman"/>
          <w:szCs w:val="24"/>
        </w:rPr>
        <w:t>»</w:t>
      </w:r>
      <w:r>
        <w:rPr>
          <w:rFonts w:eastAsia="Times New Roman" w:cs="Times New Roman"/>
          <w:szCs w:val="24"/>
        </w:rPr>
        <w:t>, με τους οποίους συνεργάζεστε και τους δίνετε και 3,5 εκατομμύρια ως αμοιβή, αυτοί έχουν βάλει στην άκρη τους πλουτοπαραγωγικούς πόρους της χώρας και τους απομυζούν ή τους επιβουλεύον</w:t>
      </w:r>
      <w:r>
        <w:rPr>
          <w:rFonts w:eastAsia="Times New Roman" w:cs="Times New Roman"/>
          <w:szCs w:val="24"/>
        </w:rPr>
        <w:t>ται για το μέλλον.</w:t>
      </w:r>
    </w:p>
    <w:p w14:paraId="4DA1E59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Θα μας δώσετε, λοιπόν, μια διευκρίνιση; Θα μας πείτε κάτι και δημοσιονομικά; Στην έκθεση λέει ότι θα έχουμε ενδεχομένως και απώλεια εσόδων δημοσιονομικά για τα πρώτα χρόνια. Τι γίνεται;</w:t>
      </w:r>
    </w:p>
    <w:p w14:paraId="4DA1E59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τονίσω ότι υπ</w:t>
      </w:r>
      <w:r>
        <w:rPr>
          <w:rFonts w:eastAsia="Times New Roman" w:cs="Times New Roman"/>
          <w:szCs w:val="24"/>
        </w:rPr>
        <w:t xml:space="preserve">άρχει και άλλο ένα περιβαλλοντικό ζήτημα που πρέπει να το λάβετε υπ’ </w:t>
      </w:r>
      <w:proofErr w:type="spellStart"/>
      <w:r>
        <w:rPr>
          <w:rFonts w:eastAsia="Times New Roman" w:cs="Times New Roman"/>
          <w:szCs w:val="24"/>
        </w:rPr>
        <w:t>όψιν</w:t>
      </w:r>
      <w:proofErr w:type="spellEnd"/>
      <w:r>
        <w:rPr>
          <w:rFonts w:eastAsia="Times New Roman" w:cs="Times New Roman"/>
          <w:szCs w:val="24"/>
        </w:rPr>
        <w:t xml:space="preserve"> σας. Σε μέρος της λεγόμενης </w:t>
      </w:r>
      <w:r>
        <w:rPr>
          <w:rFonts w:eastAsia="Times New Roman" w:cs="Times New Roman"/>
          <w:szCs w:val="24"/>
        </w:rPr>
        <w:t>ελληνικής τάφρου</w:t>
      </w:r>
      <w:r>
        <w:rPr>
          <w:rFonts w:eastAsia="Times New Roman" w:cs="Times New Roman"/>
          <w:szCs w:val="24"/>
        </w:rPr>
        <w:t>, δηλαδή της θαλάσσιας περιοχής δυτικά της Κέρκυρας, δυτικά της Πελοποννήσου και των Επτανήσων φυσικά, νοτίως της Κρήτης και αργότερα βορε</w:t>
      </w:r>
      <w:r>
        <w:rPr>
          <w:rFonts w:eastAsia="Times New Roman" w:cs="Times New Roman"/>
          <w:szCs w:val="24"/>
        </w:rPr>
        <w:t xml:space="preserve">ίως και ανατολικά έως τη Σάμο, ζει ένας πληθυσμός </w:t>
      </w:r>
      <w:r>
        <w:rPr>
          <w:rFonts w:eastAsia="Times New Roman" w:cs="Times New Roman"/>
          <w:szCs w:val="24"/>
        </w:rPr>
        <w:t xml:space="preserve">φαλαινών φυσητήρων, </w:t>
      </w:r>
      <w:r>
        <w:rPr>
          <w:rFonts w:eastAsia="Times New Roman" w:cs="Times New Roman"/>
          <w:szCs w:val="24"/>
        </w:rPr>
        <w:t xml:space="preserve">διακοσίων ατόμων . Είναι ο μεγαλύτερος στη Μεσόγειο και μάλιστα υπάρχει και μια διεθνής συμφωνία, η </w:t>
      </w:r>
      <w:proofErr w:type="spellStart"/>
      <w:r>
        <w:rPr>
          <w:rFonts w:eastAsia="Times New Roman" w:cs="Times New Roman"/>
          <w:szCs w:val="24"/>
          <w:lang w:val="en-US"/>
        </w:rPr>
        <w:t>A</w:t>
      </w:r>
      <w:r>
        <w:rPr>
          <w:rFonts w:eastAsia="Times New Roman" w:cs="Times New Roman"/>
          <w:szCs w:val="24"/>
          <w:lang w:val="en-US"/>
        </w:rPr>
        <w:t>ccobams</w:t>
      </w:r>
      <w:proofErr w:type="spellEnd"/>
      <w:r>
        <w:rPr>
          <w:rFonts w:eastAsia="Times New Roman" w:cs="Times New Roman"/>
          <w:szCs w:val="24"/>
        </w:rPr>
        <w:t xml:space="preserve">, στην οποία συμμετέχει και η Ελλάδα και έχει προτείνει την </w:t>
      </w:r>
      <w:r>
        <w:rPr>
          <w:rFonts w:eastAsia="Times New Roman" w:cs="Times New Roman"/>
          <w:szCs w:val="24"/>
        </w:rPr>
        <w:t>ελληνική τάφρο</w:t>
      </w:r>
      <w:r>
        <w:rPr>
          <w:rFonts w:eastAsia="Times New Roman" w:cs="Times New Roman"/>
          <w:szCs w:val="24"/>
        </w:rPr>
        <w:t xml:space="preserve"> </w:t>
      </w:r>
      <w:r>
        <w:rPr>
          <w:rFonts w:eastAsia="Times New Roman" w:cs="Times New Roman"/>
          <w:szCs w:val="24"/>
        </w:rPr>
        <w:lastRenderedPageBreak/>
        <w:t xml:space="preserve">ως </w:t>
      </w:r>
      <w:r>
        <w:rPr>
          <w:rFonts w:eastAsia="Times New Roman" w:cs="Times New Roman"/>
          <w:szCs w:val="24"/>
        </w:rPr>
        <w:t>σταθμό μεγάλης σημασίας για τον πληθυσμό των φαλαινών, μία από τις σημαντικότερες περιοχές προστασίας των φυσητήρων.</w:t>
      </w:r>
    </w:p>
    <w:p w14:paraId="4DA1E59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Θέλω να πω το εξής: Προσέξτε</w:t>
      </w:r>
      <w:r>
        <w:rPr>
          <w:rFonts w:eastAsia="Times New Roman" w:cs="Times New Roman"/>
          <w:szCs w:val="24"/>
        </w:rPr>
        <w:t>,</w:t>
      </w:r>
      <w:r>
        <w:rPr>
          <w:rFonts w:eastAsia="Times New Roman" w:cs="Times New Roman"/>
          <w:szCs w:val="24"/>
        </w:rPr>
        <w:t xml:space="preserve"> με ό,τι σήμερα πάμε να ψηφίσουμε, στην ουσία μην κατεδαφίσουμε όλους τους νόμους προστασίας γι’ αυτήν τη θαλά</w:t>
      </w:r>
      <w:r>
        <w:rPr>
          <w:rFonts w:eastAsia="Times New Roman" w:cs="Times New Roman"/>
          <w:szCs w:val="24"/>
        </w:rPr>
        <w:t>σσια περιοχή. Εγώ δίνω αγώνα, μάλιστα, τα τελευταία δύο χρόνια ώστε να μετατοπιστούν οι πλόες, οι γραμμές των καραβιών που πηγαινοέρχονται στην Κρήτη κατά λίγα ναυτικά μίλια, έτσι ώστε να διασωθεί ένας πληθυσμός δύο τον χρόνο φυσητήρων φαλαινών που βρίσκον</w:t>
      </w:r>
      <w:r>
        <w:rPr>
          <w:rFonts w:eastAsia="Times New Roman" w:cs="Times New Roman"/>
          <w:szCs w:val="24"/>
        </w:rPr>
        <w:t>ται νεκρές, χτυπημένες από προπέλες μεγάλων καραβιών και είμαστε σε επικοινωνία με τους διεθνείς ναυτικούς οργανισμούς. Θα κάνουμε την πρόταση στο Υπουργείο Ναυτιλίας. Έχω καταθέσει ερωτήσεις. Ήδη κάνουμε μια σοβαρή δουλειά.</w:t>
      </w:r>
    </w:p>
    <w:p w14:paraId="4DA1E59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Θέλω να πω, δηλαδή, μη τυχόν όλ</w:t>
      </w:r>
      <w:r>
        <w:rPr>
          <w:rFonts w:eastAsia="Times New Roman" w:cs="Times New Roman"/>
          <w:szCs w:val="24"/>
        </w:rPr>
        <w:t>α αυτά που κάνουμε ο καθένας από την πλευρά του μεμονωμένα ή και σε συνεργασία με άλλους, ξαφνικά κατεδαφιστούν, επειδή υπάρχει μια αστοχία στην πετρελαϊκή εκμετάλλευση και εξόρυξη.</w:t>
      </w:r>
    </w:p>
    <w:p w14:paraId="4DA1E59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υπάρχει όμως και μια ευκαιρία, αν προχωρήσου</w:t>
      </w:r>
      <w:r>
        <w:rPr>
          <w:rFonts w:eastAsia="Times New Roman" w:cs="Times New Roman"/>
          <w:szCs w:val="24"/>
        </w:rPr>
        <w:t xml:space="preserve">με </w:t>
      </w:r>
      <w:r>
        <w:rPr>
          <w:rFonts w:eastAsia="Times New Roman" w:cs="Times New Roman"/>
          <w:szCs w:val="24"/>
        </w:rPr>
        <w:t xml:space="preserve">μ’ </w:t>
      </w:r>
      <w:r>
        <w:rPr>
          <w:rFonts w:eastAsia="Times New Roman" w:cs="Times New Roman"/>
          <w:szCs w:val="24"/>
        </w:rPr>
        <w:t>αυτές τις συμβάσεις. Υπάρχει η ευκαιρία να δημιουργηθεί ένα ποσοστό εξειδικευμένων επιστημόνων και δη νέων ανθρώπων που θα εκπαιδευτούν στα ορυκτά καύσιμα με στόχο την καινοτομία και την πρωτοπορία στην έρευνα και κυρίως στη μείωση των περιβαλλοντικώ</w:t>
      </w:r>
      <w:r>
        <w:rPr>
          <w:rFonts w:eastAsia="Times New Roman" w:cs="Times New Roman"/>
          <w:szCs w:val="24"/>
        </w:rPr>
        <w:t>ν επιπτώσεων από την έρευνα και την εξόρυξη των ορυκτών καυσίμων.</w:t>
      </w:r>
    </w:p>
    <w:p w14:paraId="4DA1E59C"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Ελλάδα πρέπει να θέσει στόχους και προτεραιότητες </w:t>
      </w:r>
      <w:r>
        <w:rPr>
          <w:rFonts w:eastAsia="Times New Roman" w:cs="Times New Roman"/>
          <w:szCs w:val="24"/>
        </w:rPr>
        <w:t xml:space="preserve">μ’ </w:t>
      </w:r>
      <w:r>
        <w:rPr>
          <w:rFonts w:eastAsia="Times New Roman" w:cs="Times New Roman"/>
          <w:szCs w:val="24"/>
        </w:rPr>
        <w:t xml:space="preserve">αυτόν τον ενεργειακό σχεδιασμό τον μακροχρόνιο, που τρία χρόνια </w:t>
      </w:r>
      <w:r>
        <w:rPr>
          <w:rFonts w:eastAsia="Times New Roman" w:cs="Times New Roman"/>
          <w:szCs w:val="24"/>
        </w:rPr>
        <w:lastRenderedPageBreak/>
        <w:t>τον ακούμε και τρία χρόνια δεν γίνεται, σαν το γεφύρι της Άρτας. Πρέπει</w:t>
      </w:r>
      <w:r>
        <w:rPr>
          <w:rFonts w:eastAsia="Times New Roman" w:cs="Times New Roman"/>
          <w:szCs w:val="24"/>
        </w:rPr>
        <w:t xml:space="preserve"> να ακολουθήσουμε τη στάση των αναπτυγμένων χωρών για την </w:t>
      </w:r>
      <w:proofErr w:type="spellStart"/>
      <w:r>
        <w:rPr>
          <w:rFonts w:eastAsia="Times New Roman" w:cs="Times New Roman"/>
          <w:szCs w:val="24"/>
        </w:rPr>
        <w:t>απανθρακοποίηση</w:t>
      </w:r>
      <w:proofErr w:type="spellEnd"/>
      <w:r>
        <w:rPr>
          <w:rFonts w:eastAsia="Times New Roman" w:cs="Times New Roman"/>
          <w:szCs w:val="24"/>
        </w:rPr>
        <w:t xml:space="preserve"> της οικονομίας, να ενισχύσουμε τις ανανεώσιμες πηγές ενέργειας, την ηλεκτροκίνηση, την προώθηση μέσων μαζικής μεταφοράς, την ενεργειακή αναβάθμιση και εξοικονόμηση ενέργειας και την </w:t>
      </w:r>
      <w:r>
        <w:rPr>
          <w:rFonts w:eastAsia="Times New Roman" w:cs="Times New Roman"/>
          <w:szCs w:val="24"/>
        </w:rPr>
        <w:t xml:space="preserve">ανάπτυξη της κυκλικής οικονομίας. </w:t>
      </w:r>
    </w:p>
    <w:p w14:paraId="4DA1E59D"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Εγώ διατηρώ ακόμα την επιφύλαξή μου, κύριε Υπουργέ. Περιμένω να ακούσω τις απαντήσεις σας στα συγκεκριμένα ερωτήματα που σας έθεσα και βάσει των απαντήσεών σας, θα αποφασίσουμε και τη δική μας ψήφο.</w:t>
      </w:r>
    </w:p>
    <w:p w14:paraId="4DA1E59E"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4DA1E59F" w14:textId="77777777" w:rsidR="00B641FB" w:rsidRDefault="00934C92">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του Ποταμιού)</w:t>
      </w:r>
    </w:p>
    <w:p w14:paraId="4DA1E5A0"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bCs/>
          <w:szCs w:val="24"/>
        </w:rPr>
        <w:t>ΠΡΟΕΔΡΕΥΩΝ (Δημήτριος Καμμένος):</w:t>
      </w:r>
      <w:r>
        <w:rPr>
          <w:rFonts w:eastAsia="Times New Roman" w:cs="Times New Roman"/>
          <w:szCs w:val="24"/>
        </w:rPr>
        <w:t xml:space="preserve"> Ευχαριστώ πολύ, κύριε </w:t>
      </w:r>
      <w:proofErr w:type="spellStart"/>
      <w:r>
        <w:rPr>
          <w:rFonts w:eastAsia="Times New Roman" w:cs="Times New Roman"/>
          <w:szCs w:val="24"/>
        </w:rPr>
        <w:t>Αμυρά</w:t>
      </w:r>
      <w:proofErr w:type="spellEnd"/>
      <w:r>
        <w:rPr>
          <w:rFonts w:eastAsia="Times New Roman" w:cs="Times New Roman"/>
          <w:szCs w:val="24"/>
        </w:rPr>
        <w:t>.</w:t>
      </w:r>
    </w:p>
    <w:p w14:paraId="4DA1E5A1"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Θα συνεχίσουμε με </w:t>
      </w:r>
      <w:r>
        <w:rPr>
          <w:rFonts w:eastAsia="Times New Roman" w:cs="Times New Roman"/>
          <w:szCs w:val="24"/>
        </w:rPr>
        <w:t xml:space="preserve">τους Κοινοβουλευτικούς </w:t>
      </w:r>
      <w:r>
        <w:rPr>
          <w:rFonts w:eastAsia="Times New Roman" w:cs="Times New Roman"/>
          <w:szCs w:val="24"/>
        </w:rPr>
        <w:t>Εκπρόσωπο</w:t>
      </w:r>
      <w:r>
        <w:rPr>
          <w:rFonts w:eastAsia="Times New Roman" w:cs="Times New Roman"/>
          <w:szCs w:val="24"/>
        </w:rPr>
        <w:t>υς</w:t>
      </w:r>
      <w:r>
        <w:rPr>
          <w:rFonts w:eastAsia="Times New Roman" w:cs="Times New Roman"/>
          <w:szCs w:val="24"/>
        </w:rPr>
        <w:t xml:space="preserve">. Έχει ζητήσει τον λόγο να μιλήσει πρώτος ο κ. </w:t>
      </w:r>
      <w:proofErr w:type="spellStart"/>
      <w:r>
        <w:rPr>
          <w:rFonts w:eastAsia="Times New Roman" w:cs="Times New Roman"/>
          <w:szCs w:val="24"/>
        </w:rPr>
        <w:t>Σαρίδης</w:t>
      </w:r>
      <w:proofErr w:type="spellEnd"/>
      <w:r>
        <w:rPr>
          <w:rFonts w:eastAsia="Times New Roman" w:cs="Times New Roman"/>
          <w:szCs w:val="24"/>
        </w:rPr>
        <w:t xml:space="preserve">. Όμως, βλέπω ότι δεν είναι εδώ. </w:t>
      </w:r>
    </w:p>
    <w:p w14:paraId="4DA1E5A2"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Κύριε Πρόεδρε, μπορώ να μιλήσω εγώ τώρα;</w:t>
      </w:r>
    </w:p>
    <w:p w14:paraId="4DA1E5A3" w14:textId="77777777" w:rsidR="00B641FB" w:rsidRDefault="00934C92">
      <w:pPr>
        <w:spacing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Ναι, αν θέλετε, κύριε Υπουργέ. Ορίστε, έχετε τον λόγο.</w:t>
      </w:r>
    </w:p>
    <w:p w14:paraId="4DA1E5A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Αγαπητές κα</w:t>
      </w:r>
      <w:r>
        <w:rPr>
          <w:rFonts w:eastAsia="Times New Roman" w:cs="Times New Roman"/>
          <w:szCs w:val="24"/>
        </w:rPr>
        <w:t xml:space="preserve">ι αγαπητοί συνάδελφοι, με τη σημερινή κύρωση ανοίγουμε μια νέα σελίδα, θα μπορούσα να πω, στο κεφάλαιο της αξιοποίησης των υδρογονανθράκων. </w:t>
      </w:r>
    </w:p>
    <w:p w14:paraId="4DA1E5A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Η Ελλάδα σήμερα βρίσκει τον βηματισμό της, έναν κοινό βηματισμό με χώρες στην ευρύτερη περιοχή όπως είναι η Κύπρος,</w:t>
      </w:r>
      <w:r>
        <w:rPr>
          <w:rFonts w:eastAsia="Times New Roman" w:cs="Times New Roman"/>
          <w:szCs w:val="24"/>
        </w:rPr>
        <w:t xml:space="preserve"> το Ισραήλ και η Αίγυπτος, χώρες που έχουν σημειώσει σημαντική πρόοδο στον τομέα αυτόν εν μέσω μιας πολύ σημαντικής και καθοριστικής μετεξέλιξης του χώρου της νοτιοανατολικής Μεσογείου σε χώρο εν δυνάμει παραγωγής υδρογονανθράκων.</w:t>
      </w:r>
    </w:p>
    <w:p w14:paraId="4DA1E5A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Να υπενθυμίσω ότι η ενεργ</w:t>
      </w:r>
      <w:r>
        <w:rPr>
          <w:rFonts w:eastAsia="Times New Roman" w:cs="Times New Roman"/>
          <w:szCs w:val="24"/>
        </w:rPr>
        <w:t xml:space="preserve">ειακή στρατηγική της χώρας είναι λίγο ως πολύ σαφής και δεδομένη. Αυτό είναι προφανές εφόσον </w:t>
      </w:r>
      <w:r>
        <w:rPr>
          <w:rFonts w:eastAsia="Times New Roman" w:cs="Times New Roman"/>
          <w:szCs w:val="24"/>
        </w:rPr>
        <w:lastRenderedPageBreak/>
        <w:t xml:space="preserve">έχουμε υπογράψει τη Συμφωνία του Παρισιού και ταυτόχρονα είμαστε από τις ευρωπαϊκές χώρες που ζητάμε τον ενεργειακό σχεδιασμό το 2030 για την Ευρωπαϊκή Ένωση. </w:t>
      </w:r>
    </w:p>
    <w:p w14:paraId="4DA1E5A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Ανο</w:t>
      </w:r>
      <w:r>
        <w:rPr>
          <w:rFonts w:eastAsia="Times New Roman" w:cs="Times New Roman"/>
          <w:szCs w:val="24"/>
        </w:rPr>
        <w:t>ίγω παρένθεση για να απαντήσω και στην υποτιθέμενη καθυστέρηση του ενεργειακού σχεδιασμού. Ενεργειακό σχεδιασμό θα υποβάλ</w:t>
      </w:r>
      <w:r>
        <w:rPr>
          <w:rFonts w:eastAsia="Times New Roman" w:cs="Times New Roman"/>
          <w:szCs w:val="24"/>
        </w:rPr>
        <w:t>λ</w:t>
      </w:r>
      <w:r>
        <w:rPr>
          <w:rFonts w:eastAsia="Times New Roman" w:cs="Times New Roman"/>
          <w:szCs w:val="24"/>
        </w:rPr>
        <w:t>ουν όλες οι ευρωπαϊκές χώρες το 2018 στο πλαίσιο των δεσμεύσεων που θα αναλάβουμε και των στόχων που θα συναποφασίσουμε στην Ευρωπαϊκή</w:t>
      </w:r>
      <w:r>
        <w:rPr>
          <w:rFonts w:eastAsia="Times New Roman" w:cs="Times New Roman"/>
          <w:szCs w:val="24"/>
        </w:rPr>
        <w:t xml:space="preserve"> Ένωση για το 2030 και το 2050. Το λέω αυτό διότι είναι ένας ενεργειακός σχεδιασμός που όλες οι χώρες υποχρεούμαστε να κάνουμε, που έχει έναν συγκεκριμένο τρόπο, μία δομή και αποτυπώνει και ποσοτικούς δείκτες και μέτρα ενεργειακής πολιτικής, </w:t>
      </w:r>
      <w:r>
        <w:rPr>
          <w:rFonts w:eastAsia="Times New Roman"/>
          <w:bCs/>
        </w:rPr>
        <w:t>προκειμένου να</w:t>
      </w:r>
      <w:r>
        <w:rPr>
          <w:rFonts w:eastAsia="Times New Roman" w:cs="Times New Roman"/>
          <w:szCs w:val="24"/>
        </w:rPr>
        <w:t xml:space="preserve"> επιτευχθούν αυτοί οι δείκτες και μια σειρά από άλλα πράγματα. Άρα, είναι ένα συγκεκριμένο, θα </w:t>
      </w:r>
      <w:r>
        <w:rPr>
          <w:rFonts w:eastAsia="Times New Roman" w:cs="Times New Roman"/>
          <w:szCs w:val="24"/>
        </w:rPr>
        <w:lastRenderedPageBreak/>
        <w:t xml:space="preserve">έλεγα, </w:t>
      </w:r>
      <w:proofErr w:type="spellStart"/>
      <w:r>
        <w:rPr>
          <w:rFonts w:eastAsia="Times New Roman" w:cs="Times New Roman"/>
          <w:szCs w:val="24"/>
        </w:rPr>
        <w:t>φορμάτ</w:t>
      </w:r>
      <w:proofErr w:type="spellEnd"/>
      <w:r>
        <w:rPr>
          <w:rFonts w:eastAsia="Times New Roman" w:cs="Times New Roman"/>
          <w:szCs w:val="24"/>
        </w:rPr>
        <w:t xml:space="preserve"> ενεργειακού σχεδιασμού, το οποίο καλούμαστε να κάνουμε. Υπενθυμίζω ότι η Ελληνική Επιτροπή ξεκίνησε τη δουλειά της την περασμένη εβδομάδα. </w:t>
      </w:r>
    </w:p>
    <w:p w14:paraId="4DA1E5A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Κλείνω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παρένθεση, λοιπόν, και λέω</w:t>
      </w:r>
      <w:r>
        <w:rPr>
          <w:rFonts w:eastAsia="Times New Roman" w:cs="Times New Roman"/>
          <w:szCs w:val="24"/>
        </w:rPr>
        <w:t>:</w:t>
      </w:r>
      <w:r>
        <w:rPr>
          <w:rFonts w:eastAsia="Times New Roman" w:cs="Times New Roman"/>
          <w:szCs w:val="24"/>
        </w:rPr>
        <w:t xml:space="preserve"> με δεδομένο ότι η Ελλάδα υποστηρίζει ότι η Ευρώπη πρέπει να αποκτήσει υψηλούς στόχους όσον αφορά </w:t>
      </w:r>
      <w:r>
        <w:rPr>
          <w:rFonts w:eastAsia="Times New Roman" w:cs="Times New Roman"/>
          <w:szCs w:val="24"/>
        </w:rPr>
        <w:t>σ</w:t>
      </w:r>
      <w:r>
        <w:rPr>
          <w:rFonts w:eastAsia="Times New Roman" w:cs="Times New Roman"/>
          <w:szCs w:val="24"/>
        </w:rPr>
        <w:t>τη συμμετοχή των ΑΠΕ και την εξοικονόμηση ενέργειας, τους δύο πυλώνες για το 2030 και δεσμευτικούς για όλες τις χώρες, ε</w:t>
      </w:r>
      <w:r>
        <w:rPr>
          <w:rFonts w:eastAsia="Times New Roman" w:cs="Times New Roman"/>
          <w:szCs w:val="24"/>
        </w:rPr>
        <w:t>ίναι αυτονόητο ότι η στρατηγική μας θα πάει σε μια πολύ μεγάλη διείσδυση των ΑΠΕ μέχρι το 2030, γύρω στο 50% και ότι το ενεργειακό μας μείγμα θα αλλάξει και πολύ περισσότερα θα γίνουν στην εξοικονόμηση ενέργειας.</w:t>
      </w:r>
    </w:p>
    <w:p w14:paraId="4DA1E5A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Υπ’ αυτούς τους όρους και υπ’ αυτές τις συν</w:t>
      </w:r>
      <w:r>
        <w:rPr>
          <w:rFonts w:eastAsia="Times New Roman" w:cs="Times New Roman"/>
          <w:szCs w:val="24"/>
        </w:rPr>
        <w:t>θήκες νομίζω ότι ενώ η ενεργειακή στρατηγική είναι δεδομένη, το θέμα των υδρογονανθράκων έχει ένα ξεχωριστό στοιχείο, διότι όλη αυτή η μετάβαση που θα γίνει -και με την οποία συμφωνούμε- θα έχει και υδρογονάνθρακες στη μεγάλη μεταβατική περίοδο των τριάντα</w:t>
      </w:r>
      <w:r>
        <w:rPr>
          <w:rFonts w:eastAsia="Times New Roman" w:cs="Times New Roman"/>
          <w:szCs w:val="24"/>
        </w:rPr>
        <w:t xml:space="preserve"> έως σαράντα χρόνων. </w:t>
      </w:r>
    </w:p>
    <w:p w14:paraId="4DA1E5AA" w14:textId="77777777" w:rsidR="00B641FB" w:rsidRDefault="00934C92">
      <w:pPr>
        <w:spacing w:line="600" w:lineRule="auto"/>
        <w:ind w:firstLine="720"/>
        <w:jc w:val="both"/>
        <w:rPr>
          <w:rFonts w:eastAsia="Times New Roman" w:cs="Times New Roman"/>
          <w:color w:val="000000"/>
          <w:szCs w:val="24"/>
        </w:rPr>
      </w:pPr>
      <w:r>
        <w:rPr>
          <w:rFonts w:eastAsia="Times New Roman" w:cs="Times New Roman"/>
          <w:szCs w:val="24"/>
        </w:rPr>
        <w:t xml:space="preserve">Άρα, είναι απόλυτα σεβαστή η θέση των φίλων οικολόγων, </w:t>
      </w:r>
      <w:r>
        <w:rPr>
          <w:rFonts w:eastAsia="Times New Roman"/>
          <w:szCs w:val="24"/>
        </w:rPr>
        <w:t>οι οποίοι</w:t>
      </w:r>
      <w:r>
        <w:rPr>
          <w:rFonts w:eastAsia="Times New Roman" w:cs="Times New Roman"/>
          <w:szCs w:val="24"/>
        </w:rPr>
        <w:t xml:space="preserve"> καταστατικά διαφωνούν στην αξιοποίηση υδρογονανθράκων. Θεωρώ ότι πρέπει να σεβαστούμε την καταστατική τους θέση, αλλά και τη συμβολή τους στον τρόπο που συζητάμε γενικώς</w:t>
      </w:r>
      <w:r>
        <w:rPr>
          <w:rFonts w:eastAsia="Times New Roman" w:cs="Times New Roman"/>
          <w:szCs w:val="24"/>
        </w:rPr>
        <w:t xml:space="preserve"> όλα τα θέματα της ενέργειας είτε στην </w:t>
      </w:r>
      <w:proofErr w:type="spellStart"/>
      <w:r>
        <w:rPr>
          <w:rFonts w:eastAsia="Times New Roman" w:cs="Times New Roman"/>
          <w:szCs w:val="24"/>
        </w:rPr>
        <w:t>απομείωση</w:t>
      </w:r>
      <w:proofErr w:type="spellEnd"/>
      <w:r>
        <w:rPr>
          <w:rFonts w:eastAsia="Times New Roman" w:cs="Times New Roman"/>
          <w:szCs w:val="24"/>
        </w:rPr>
        <w:t xml:space="preserve"> της πυρηνικής ενέργειας με αυτό που γίνεται πλέον στη Γερμανία και αλλού είτε στην </w:t>
      </w:r>
      <w:proofErr w:type="spellStart"/>
      <w:r>
        <w:rPr>
          <w:rFonts w:eastAsia="Times New Roman" w:cs="Times New Roman"/>
          <w:szCs w:val="24"/>
        </w:rPr>
        <w:t>απανθρακοποίηση</w:t>
      </w:r>
      <w:proofErr w:type="spellEnd"/>
      <w:r>
        <w:rPr>
          <w:rFonts w:eastAsia="Times New Roman" w:cs="Times New Roman"/>
          <w:szCs w:val="24"/>
        </w:rPr>
        <w:t xml:space="preserve"> ή και στην ιδέα ότι ο κόσμος, οι οικονομίες και οι </w:t>
      </w:r>
      <w:r>
        <w:rPr>
          <w:rFonts w:eastAsia="Times New Roman" w:cs="Times New Roman"/>
          <w:szCs w:val="24"/>
        </w:rPr>
        <w:lastRenderedPageBreak/>
        <w:t>κοινωνίες μας μπορούν να κινηθούν με πολύ ταχύτερους ρυθμ</w:t>
      </w:r>
      <w:r>
        <w:rPr>
          <w:rFonts w:eastAsia="Times New Roman" w:cs="Times New Roman"/>
          <w:szCs w:val="24"/>
        </w:rPr>
        <w:t>ούς προς μια άλλη κατεύθυνση.</w:t>
      </w:r>
      <w:r>
        <w:rPr>
          <w:rFonts w:eastAsia="Times New Roman" w:cs="Times New Roman"/>
          <w:color w:val="000000"/>
          <w:szCs w:val="24"/>
        </w:rPr>
        <w:t xml:space="preserve"> </w:t>
      </w:r>
      <w:r>
        <w:rPr>
          <w:rFonts w:eastAsia="Times New Roman" w:cs="Times New Roman"/>
          <w:color w:val="000000"/>
          <w:szCs w:val="24"/>
        </w:rPr>
        <w:t xml:space="preserve">Αυτή η πλευρά, λοιπόν, είναι απόλυτα σεβαστή. </w:t>
      </w:r>
    </w:p>
    <w:p w14:paraId="4DA1E5AB" w14:textId="77777777" w:rsidR="00B641FB" w:rsidRDefault="00934C9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Επανέρχομαι στην Κυβέρνηση. Η Κυβέρνηση είχε δεσμευτεί από την αρχή ότι θα προχωρήσει στην αξιοποίηση των υδρογονανθράκων, ένα τεράστιο στοιχείο πλούτου. Οφείλουμε, λοιπόν, εμείς </w:t>
      </w:r>
      <w:r>
        <w:rPr>
          <w:rFonts w:eastAsia="Times New Roman" w:cs="Times New Roman"/>
          <w:color w:val="000000"/>
          <w:szCs w:val="24"/>
        </w:rPr>
        <w:t>να προχωρήσουμε συντεταγμένα και να οδηγηθούμε στην καλύτερη δυνατή αξιοποίηση αυτού του πλούτου του υπεδάφους μας.</w:t>
      </w:r>
    </w:p>
    <w:p w14:paraId="4DA1E5AC" w14:textId="77777777" w:rsidR="00B641FB" w:rsidRDefault="00934C9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Θα σταθώ λίγο στον τρόπο που προσεγγίσαμε. Είναι προφανές ότι η νομοθεσία είχε προηγηθεί και ότι είχαν προηγηθεί και οι προκηρύξεις για τα είκοσι οικόπεδα. Όμως, να επισημάνω, για μια ακόμα φορά, τη διαφορά στον τρόπο που προσεγγίζουμε από τις </w:t>
      </w:r>
      <w:r>
        <w:rPr>
          <w:rFonts w:eastAsia="Times New Roman" w:cs="Times New Roman"/>
          <w:color w:val="000000"/>
          <w:szCs w:val="24"/>
        </w:rPr>
        <w:lastRenderedPageBreak/>
        <w:t>προηγούμενες</w:t>
      </w:r>
      <w:r>
        <w:rPr>
          <w:rFonts w:eastAsia="Times New Roman" w:cs="Times New Roman"/>
          <w:color w:val="000000"/>
          <w:szCs w:val="24"/>
        </w:rPr>
        <w:t xml:space="preserve"> κυβερνήσεις: Και η προκήρυξη τότε ήταν διαφορετική, με αποτελέσματα που πρέπει να τα αξιολογήσουμε, γιατί στα περισσότερα οικόπεδα υπήρξε ενδιαφέρον, αλλά και ο τρόπος με τον οποίο εμφανίστηκε στους Έλληνες πολίτες ως το νέο Ελντοράντο της Ελλάδας, το οπο</w:t>
      </w:r>
      <w:r>
        <w:rPr>
          <w:rFonts w:eastAsia="Times New Roman" w:cs="Times New Roman"/>
          <w:color w:val="000000"/>
          <w:szCs w:val="24"/>
        </w:rPr>
        <w:t xml:space="preserve">ίο έδωσε και τρομερά νούμερα για το μέλλον. Μακριά, λοιπόν, σε αντίθεση με μας που τα τελευταία τρία χρόνια και σήμερα δεν θα πανηγυρίσουμε ούτε για νούμερα ούτε για υποσχέσεις για ένα μελλοντικό Ελντοράντο -δεν το κάναμε το προηγούμενο διάστημα, δε θα το </w:t>
      </w:r>
      <w:r>
        <w:rPr>
          <w:rFonts w:eastAsia="Times New Roman" w:cs="Times New Roman"/>
          <w:color w:val="000000"/>
          <w:szCs w:val="24"/>
        </w:rPr>
        <w:t xml:space="preserve">κάνουμε και σήμερα- και θα επιβεβαιώσουμε, για μία ακόμη φορά, ότι αντιμετωπίζουμε το θέμα αυτό με μεθοδικότητα, σοβαρότητα και νηφαλιότητα, κυρίως διαφάνεια και ιδιαίτερη μέριμνα για την αυστηρή προστασία του περιβάλλοντος. </w:t>
      </w:r>
    </w:p>
    <w:p w14:paraId="4DA1E5AD" w14:textId="77777777" w:rsidR="00B641FB" w:rsidRDefault="00934C9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Σήμερα, κατ’ </w:t>
      </w:r>
      <w:r>
        <w:rPr>
          <w:rFonts w:eastAsia="Times New Roman" w:cs="Times New Roman"/>
          <w:color w:val="000000"/>
          <w:szCs w:val="24"/>
        </w:rPr>
        <w:t xml:space="preserve">αρχάς </w:t>
      </w:r>
      <w:r>
        <w:rPr>
          <w:rFonts w:eastAsia="Times New Roman" w:cs="Times New Roman"/>
          <w:color w:val="000000"/>
          <w:szCs w:val="24"/>
        </w:rPr>
        <w:t>-και πρέπει</w:t>
      </w:r>
      <w:r>
        <w:rPr>
          <w:rFonts w:eastAsia="Times New Roman" w:cs="Times New Roman"/>
          <w:color w:val="000000"/>
          <w:szCs w:val="24"/>
        </w:rPr>
        <w:t xml:space="preserve"> να είμαστε όλοι </w:t>
      </w:r>
      <w:r>
        <w:rPr>
          <w:rFonts w:eastAsia="Times New Roman" w:cs="Times New Roman"/>
          <w:color w:val="000000"/>
          <w:szCs w:val="24"/>
        </w:rPr>
        <w:t xml:space="preserve">σ’ </w:t>
      </w:r>
      <w:r>
        <w:rPr>
          <w:rFonts w:eastAsia="Times New Roman" w:cs="Times New Roman"/>
          <w:color w:val="000000"/>
          <w:szCs w:val="24"/>
        </w:rPr>
        <w:t>αυτήν τη</w:t>
      </w:r>
      <w:r>
        <w:rPr>
          <w:rFonts w:eastAsia="Times New Roman" w:cs="Times New Roman"/>
          <w:color w:val="000000"/>
          <w:szCs w:val="24"/>
        </w:rPr>
        <w:t>ν</w:t>
      </w:r>
      <w:r>
        <w:rPr>
          <w:rFonts w:eastAsia="Times New Roman" w:cs="Times New Roman"/>
          <w:color w:val="000000"/>
          <w:szCs w:val="24"/>
        </w:rPr>
        <w:t xml:space="preserve"> κατεύθυνση - πρέπει να έχουμε μία καλύτερη εικόνα των κοιτασμάτων, του είδους τους και των δυνατοτήτων που υπάρχουν. Χωρίς αυτή</w:t>
      </w:r>
      <w:r>
        <w:rPr>
          <w:rFonts w:eastAsia="Times New Roman" w:cs="Times New Roman"/>
          <w:color w:val="000000"/>
          <w:szCs w:val="24"/>
        </w:rPr>
        <w:t>ν</w:t>
      </w:r>
      <w:r>
        <w:rPr>
          <w:rFonts w:eastAsia="Times New Roman" w:cs="Times New Roman"/>
          <w:color w:val="000000"/>
          <w:szCs w:val="24"/>
        </w:rPr>
        <w:t xml:space="preserve"> την εικόνα νομίζω ότι οποιαδήποτε άλλη μελλοντολογία τείνει να γίνει προβληματική. </w:t>
      </w:r>
    </w:p>
    <w:p w14:paraId="4DA1E5AE" w14:textId="77777777" w:rsidR="00B641FB" w:rsidRDefault="00934C9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Το δεύτερο δε</w:t>
      </w:r>
      <w:r>
        <w:rPr>
          <w:rFonts w:eastAsia="Times New Roman" w:cs="Times New Roman"/>
          <w:color w:val="000000"/>
          <w:szCs w:val="24"/>
        </w:rPr>
        <w:t xml:space="preserve"> σημαντικό είναι ότι έχουμε για πρώτη φορά σημαντική εμπλοκή ενεργειακών ομίλων διεθνούς βεληνεκούς. Οι </w:t>
      </w:r>
      <w:r>
        <w:rPr>
          <w:rFonts w:eastAsia="Times New Roman" w:cs="Times New Roman"/>
          <w:color w:val="000000"/>
          <w:szCs w:val="24"/>
        </w:rPr>
        <w:t xml:space="preserve">συμβάσεις </w:t>
      </w:r>
      <w:r>
        <w:rPr>
          <w:rFonts w:eastAsia="Times New Roman" w:cs="Times New Roman"/>
          <w:color w:val="000000"/>
          <w:szCs w:val="24"/>
        </w:rPr>
        <w:t>που φέρνουμε σήμερα προς κύρωση είναι με δύο πολύ σημαντικές εταιρείες παγκοσμίως τη γαλλική «</w:t>
      </w:r>
      <w:r>
        <w:rPr>
          <w:rFonts w:eastAsia="Times New Roman" w:cs="Times New Roman"/>
          <w:color w:val="000000"/>
          <w:szCs w:val="24"/>
          <w:lang w:val="en-US"/>
        </w:rPr>
        <w:t>TOTAL</w:t>
      </w:r>
      <w:r>
        <w:rPr>
          <w:rFonts w:eastAsia="Times New Roman" w:cs="Times New Roman"/>
          <w:color w:val="000000"/>
          <w:szCs w:val="24"/>
        </w:rPr>
        <w:t>» και την ιταλική «</w:t>
      </w:r>
      <w:r>
        <w:rPr>
          <w:rFonts w:eastAsia="Times New Roman" w:cs="Times New Roman"/>
          <w:color w:val="000000"/>
          <w:szCs w:val="24"/>
          <w:lang w:val="en-US"/>
        </w:rPr>
        <w:t>EDISON</w:t>
      </w:r>
      <w:r>
        <w:rPr>
          <w:rFonts w:eastAsia="Times New Roman" w:cs="Times New Roman"/>
          <w:color w:val="000000"/>
          <w:szCs w:val="24"/>
        </w:rPr>
        <w:t xml:space="preserve">». Παράλληλα, το </w:t>
      </w:r>
      <w:r>
        <w:rPr>
          <w:rFonts w:eastAsia="Times New Roman" w:cs="Times New Roman"/>
          <w:color w:val="000000"/>
          <w:szCs w:val="24"/>
        </w:rPr>
        <w:t>ενδιαφέρον για την έρευνα και την εκμετάλλευση στην Κρήτη, όπως γνωρίζετε, προέκυψε μόλις πριν από λίγους μήνες από την «</w:t>
      </w:r>
      <w:r>
        <w:rPr>
          <w:rFonts w:eastAsia="Times New Roman" w:cs="Times New Roman"/>
          <w:color w:val="000000"/>
          <w:szCs w:val="24"/>
          <w:lang w:val="en-US"/>
        </w:rPr>
        <w:t>EXXON</w:t>
      </w:r>
      <w:r>
        <w:rPr>
          <w:rFonts w:eastAsia="Times New Roman" w:cs="Times New Roman"/>
          <w:color w:val="000000"/>
          <w:szCs w:val="24"/>
        </w:rPr>
        <w:t xml:space="preserve"> </w:t>
      </w:r>
      <w:r>
        <w:rPr>
          <w:rFonts w:eastAsia="Times New Roman" w:cs="Times New Roman"/>
          <w:color w:val="000000"/>
          <w:szCs w:val="24"/>
          <w:lang w:val="en-US"/>
        </w:rPr>
        <w:t>MOBIL</w:t>
      </w:r>
      <w:r>
        <w:rPr>
          <w:rFonts w:eastAsia="Times New Roman" w:cs="Times New Roman"/>
          <w:color w:val="000000"/>
          <w:szCs w:val="24"/>
        </w:rPr>
        <w:t xml:space="preserve">», η οποία διαδικασία προχώρησε σε χρόνο ρεκόρ: Καλύφθηκε η δουλειά που έπρεπε να </w:t>
      </w:r>
      <w:r>
        <w:rPr>
          <w:rFonts w:eastAsia="Times New Roman" w:cs="Times New Roman"/>
          <w:color w:val="000000"/>
          <w:szCs w:val="24"/>
        </w:rPr>
        <w:lastRenderedPageBreak/>
        <w:t>κάνει η χώρα μας, δημοσίευσε επί τρείς μήν</w:t>
      </w:r>
      <w:r>
        <w:rPr>
          <w:rFonts w:eastAsia="Times New Roman" w:cs="Times New Roman"/>
          <w:color w:val="000000"/>
          <w:szCs w:val="24"/>
        </w:rPr>
        <w:t>ες στην Ευρώπη</w:t>
      </w:r>
      <w:r>
        <w:rPr>
          <w:rFonts w:eastAsia="Times New Roman" w:cs="Times New Roman"/>
          <w:color w:val="000000"/>
          <w:szCs w:val="24"/>
        </w:rPr>
        <w:t>,</w:t>
      </w:r>
      <w:r>
        <w:rPr>
          <w:rFonts w:eastAsia="Times New Roman" w:cs="Times New Roman"/>
          <w:color w:val="000000"/>
          <w:szCs w:val="24"/>
        </w:rPr>
        <w:t xml:space="preserve"> στην εφημερίδα της Ευρωπαϊκής Ένωσης. Η προκήρυξη του διαγωνισμού που έχει γίνει κλείνει στις 5 Μαρτίου. Και  υπενθυμίζω ότι πολύ σύντομα θα έχουμε την ολοκλήρωση της διαδικασίας του διαγωνισμού. </w:t>
      </w:r>
    </w:p>
    <w:p w14:paraId="4DA1E5AF" w14:textId="77777777" w:rsidR="00B641FB" w:rsidRDefault="00934C9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Ταυτόχρονα, λοιπόν, με τη δεύτερη αξιοποίησ</w:t>
      </w:r>
      <w:r>
        <w:rPr>
          <w:rFonts w:eastAsia="Times New Roman" w:cs="Times New Roman"/>
          <w:color w:val="000000"/>
          <w:szCs w:val="24"/>
        </w:rPr>
        <w:t xml:space="preserve">η αυτών, βήμα προς βήμα, με τη συμμετοχή των </w:t>
      </w:r>
      <w:r>
        <w:rPr>
          <w:rFonts w:eastAsia="Times New Roman" w:cs="Times New Roman"/>
          <w:color w:val="000000"/>
          <w:szCs w:val="24"/>
        </w:rPr>
        <w:t xml:space="preserve">συμβάσεων </w:t>
      </w:r>
      <w:r>
        <w:rPr>
          <w:rFonts w:eastAsia="Times New Roman" w:cs="Times New Roman"/>
          <w:color w:val="000000"/>
          <w:szCs w:val="24"/>
        </w:rPr>
        <w:t xml:space="preserve">που φέρνουμε σήμερα και την </w:t>
      </w:r>
      <w:r>
        <w:rPr>
          <w:rFonts w:eastAsia="Times New Roman" w:cs="Times New Roman"/>
          <w:color w:val="000000"/>
          <w:szCs w:val="24"/>
        </w:rPr>
        <w:t xml:space="preserve">νότια </w:t>
      </w:r>
      <w:r>
        <w:rPr>
          <w:rFonts w:eastAsia="Times New Roman" w:cs="Times New Roman"/>
          <w:color w:val="000000"/>
          <w:szCs w:val="24"/>
        </w:rPr>
        <w:t>Κρήτη, όλα τα υπόλοιπα οικόπεδα, τα οποία –επαναλαμβάνω- στην, κατά την γνώμη μας, βιαστική πρώτη προκήρυξη έμειναν χωρίς ενδιαφέρον, προχωράμε στην απόκτηση νέων δεδο</w:t>
      </w:r>
      <w:r>
        <w:rPr>
          <w:rFonts w:eastAsia="Times New Roman" w:cs="Times New Roman"/>
          <w:color w:val="000000"/>
          <w:szCs w:val="24"/>
        </w:rPr>
        <w:t xml:space="preserve">μένων </w:t>
      </w:r>
      <w:r>
        <w:rPr>
          <w:rFonts w:eastAsia="Times New Roman" w:cs="Times New Roman"/>
          <w:color w:val="000000"/>
          <w:szCs w:val="24"/>
        </w:rPr>
        <w:t xml:space="preserve">γι’ </w:t>
      </w:r>
      <w:r>
        <w:rPr>
          <w:rFonts w:eastAsia="Times New Roman" w:cs="Times New Roman"/>
          <w:color w:val="000000"/>
          <w:szCs w:val="24"/>
        </w:rPr>
        <w:t>αυτά και πιθανόν επανασχεδιασμού τους, προ</w:t>
      </w:r>
      <w:r>
        <w:rPr>
          <w:rFonts w:eastAsia="Times New Roman" w:cs="Times New Roman"/>
          <w:color w:val="000000"/>
          <w:szCs w:val="24"/>
        </w:rPr>
        <w:lastRenderedPageBreak/>
        <w:t xml:space="preserve">κειμένου να διερευνηθούν με πιο αξιόπιστο τρόπο εάν έχουν προοπτική και μπορούμε να τα πολλά </w:t>
      </w:r>
      <w:r>
        <w:rPr>
          <w:rFonts w:eastAsia="Times New Roman" w:cs="Times New Roman"/>
          <w:color w:val="000000"/>
          <w:szCs w:val="24"/>
        </w:rPr>
        <w:t>να</w:t>
      </w:r>
      <w:r>
        <w:rPr>
          <w:rFonts w:eastAsia="Times New Roman" w:cs="Times New Roman"/>
          <w:color w:val="000000"/>
          <w:szCs w:val="24"/>
        </w:rPr>
        <w:t xml:space="preserve"> </w:t>
      </w:r>
      <w:proofErr w:type="spellStart"/>
      <w:r>
        <w:rPr>
          <w:rFonts w:eastAsia="Times New Roman" w:cs="Times New Roman"/>
          <w:color w:val="000000"/>
          <w:szCs w:val="24"/>
        </w:rPr>
        <w:t>επαναπροκηρύξουμε</w:t>
      </w:r>
      <w:proofErr w:type="spellEnd"/>
      <w:r>
        <w:rPr>
          <w:rFonts w:eastAsia="Times New Roman" w:cs="Times New Roman"/>
          <w:color w:val="000000"/>
          <w:szCs w:val="24"/>
        </w:rPr>
        <w:t xml:space="preserve"> με διαφορετικό τρόπο. </w:t>
      </w:r>
    </w:p>
    <w:p w14:paraId="4DA1E5B0" w14:textId="77777777" w:rsidR="00B641FB" w:rsidRDefault="00934C92">
      <w:pPr>
        <w:spacing w:line="600" w:lineRule="auto"/>
        <w:ind w:firstLine="720"/>
        <w:contextualSpacing/>
        <w:jc w:val="both"/>
        <w:rPr>
          <w:rFonts w:eastAsia="Times New Roman"/>
          <w:szCs w:val="24"/>
        </w:rPr>
      </w:pPr>
      <w:r>
        <w:rPr>
          <w:rFonts w:eastAsia="Times New Roman" w:cs="Times New Roman"/>
          <w:color w:val="000000"/>
          <w:szCs w:val="24"/>
        </w:rPr>
        <w:t>Τώρα, πάω στα θέματα που άπτονται αυτού του θεσμικού πλαισίου. Όπως</w:t>
      </w:r>
      <w:r>
        <w:rPr>
          <w:rFonts w:eastAsia="Times New Roman" w:cs="Times New Roman"/>
          <w:color w:val="000000"/>
          <w:szCs w:val="24"/>
        </w:rPr>
        <w:t xml:space="preserve"> ξέρετε, βέλτιστες πρακτικές άλλων χωρών, κυρίως –επαναλαμβάνω- της Νορβηγίας και της Κύπρου, ήταν μέρος της συζήτησης μας και της τεχνογνωσίας μας και αποτέλεσαν μέρος των διαπραγματεύσεων, ειδικά για το «</w:t>
      </w:r>
      <w:r>
        <w:rPr>
          <w:rFonts w:eastAsia="Times New Roman" w:cs="Times New Roman"/>
          <w:color w:val="000000"/>
          <w:szCs w:val="24"/>
          <w:lang w:val="en-US"/>
        </w:rPr>
        <w:t>Block</w:t>
      </w:r>
      <w:r>
        <w:rPr>
          <w:rFonts w:eastAsia="Times New Roman" w:cs="Times New Roman"/>
          <w:color w:val="000000"/>
          <w:szCs w:val="24"/>
        </w:rPr>
        <w:t xml:space="preserve"> 2» και, ως εκ τούτου, σήμερα τα επιπρόσθετα </w:t>
      </w:r>
      <w:r>
        <w:rPr>
          <w:rFonts w:eastAsia="Times New Roman" w:cs="Times New Roman"/>
          <w:color w:val="000000"/>
          <w:szCs w:val="24"/>
        </w:rPr>
        <w:t xml:space="preserve">κενά που μπορεί να υπάρξουν στο υφιστάμενο νομικό πλαίσιο τα μελετάμε, προκειμένου η νομοθεσία μας να είναι απόλυτα ευθυγραμμισμένη –επαναλαμβάνω- κυρίως και με τη νομοθεσία της Κύπρου, που έχουμε μελετήσει πολύ, και </w:t>
      </w:r>
      <w:r>
        <w:rPr>
          <w:rFonts w:eastAsia="Times New Roman" w:cs="Times New Roman"/>
          <w:color w:val="000000"/>
          <w:szCs w:val="24"/>
        </w:rPr>
        <w:lastRenderedPageBreak/>
        <w:t xml:space="preserve">με τις πρακτικές της Νορβηγίας. </w:t>
      </w:r>
      <w:r>
        <w:rPr>
          <w:rFonts w:eastAsia="Times New Roman"/>
          <w:szCs w:val="24"/>
        </w:rPr>
        <w:t>Υπενθυμ</w:t>
      </w:r>
      <w:r>
        <w:rPr>
          <w:rFonts w:eastAsia="Times New Roman"/>
          <w:szCs w:val="24"/>
        </w:rPr>
        <w:t>ίζω ότι δεν υπήρξε καθυστέρηση. Προηγούμενες συμβάσεις, οι οποίες υπεγράφησαν το 2014, χρειάστηκε να περάσουν έξι μήνες για να έρθουν στη Βουλή.</w:t>
      </w:r>
    </w:p>
    <w:p w14:paraId="4DA1E5B1" w14:textId="77777777" w:rsidR="00B641FB" w:rsidRDefault="00934C92">
      <w:pPr>
        <w:spacing w:line="600" w:lineRule="auto"/>
        <w:ind w:firstLine="720"/>
        <w:jc w:val="both"/>
        <w:rPr>
          <w:rFonts w:eastAsia="Times New Roman"/>
          <w:szCs w:val="24"/>
        </w:rPr>
      </w:pPr>
      <w:r>
        <w:rPr>
          <w:rFonts w:eastAsia="Times New Roman"/>
          <w:szCs w:val="24"/>
        </w:rPr>
        <w:t xml:space="preserve">Για να διευκρινίσω και κάτι άλλο όσον αφορά </w:t>
      </w:r>
      <w:r>
        <w:rPr>
          <w:rFonts w:eastAsia="Times New Roman"/>
          <w:szCs w:val="24"/>
        </w:rPr>
        <w:t>σ</w:t>
      </w:r>
      <w:r>
        <w:rPr>
          <w:rFonts w:eastAsia="Times New Roman"/>
          <w:szCs w:val="24"/>
        </w:rPr>
        <w:t>τις συμβάσεις όπως είναι σήμερα. Η κριτική ακούστηκε από τη Νέα Δη</w:t>
      </w:r>
      <w:r>
        <w:rPr>
          <w:rFonts w:eastAsia="Times New Roman"/>
          <w:szCs w:val="24"/>
        </w:rPr>
        <w:t xml:space="preserve">μοκρατία. Οι βασικοί νόμοι που δεν χρειάζεται να ενσωματωθούν μέσα στις συμβάσεις, αλλά έχουν ισχύ και δεν υπάρχει </w:t>
      </w:r>
      <w:r>
        <w:rPr>
          <w:rFonts w:eastAsia="Times New Roman"/>
          <w:szCs w:val="24"/>
        </w:rPr>
        <w:t xml:space="preserve">μ’ </w:t>
      </w:r>
      <w:r>
        <w:rPr>
          <w:rFonts w:eastAsia="Times New Roman"/>
          <w:szCs w:val="24"/>
        </w:rPr>
        <w:t xml:space="preserve">αυτήν την έννοια κενό στις συμβάσεις -αφορά </w:t>
      </w:r>
      <w:r>
        <w:rPr>
          <w:rFonts w:eastAsia="Times New Roman"/>
          <w:szCs w:val="24"/>
        </w:rPr>
        <w:t>σ</w:t>
      </w:r>
      <w:r>
        <w:rPr>
          <w:rFonts w:eastAsia="Times New Roman"/>
          <w:szCs w:val="24"/>
        </w:rPr>
        <w:t xml:space="preserve">τους ν.4374/16, 4403/16-, που ενσωμάτωσαν τις </w:t>
      </w:r>
      <w:r>
        <w:rPr>
          <w:rFonts w:eastAsia="Times New Roman"/>
          <w:szCs w:val="24"/>
        </w:rPr>
        <w:t xml:space="preserve">οδηγίες </w:t>
      </w:r>
      <w:r>
        <w:rPr>
          <w:rFonts w:eastAsia="Times New Roman"/>
          <w:szCs w:val="24"/>
        </w:rPr>
        <w:t>της Ευρωπαϊκής Ένωσης 2013/50 και 2013/</w:t>
      </w:r>
      <w:r>
        <w:rPr>
          <w:rFonts w:eastAsia="Times New Roman"/>
          <w:szCs w:val="24"/>
        </w:rPr>
        <w:t xml:space="preserve">34 αντίστοιχα και που αφορούν στη διαφάνεια και δημοσιοποίηση στοιχείων και καταστάσεων εταιρειών, αποτελούν ήδη νόμους του κράτους που εφαρμόζονται, δίχως να απαιτείται η επανάληψή τους στο </w:t>
      </w:r>
      <w:r>
        <w:rPr>
          <w:rFonts w:eastAsia="Times New Roman"/>
          <w:szCs w:val="24"/>
        </w:rPr>
        <w:lastRenderedPageBreak/>
        <w:t>σώμα των συμβάσεων. Συνεπώς δεν υπάρχει κενό στο θέμα των συμβάσε</w:t>
      </w:r>
      <w:r>
        <w:rPr>
          <w:rFonts w:eastAsia="Times New Roman"/>
          <w:szCs w:val="24"/>
        </w:rPr>
        <w:t>ων αυτών.</w:t>
      </w:r>
    </w:p>
    <w:p w14:paraId="4DA1E5B2" w14:textId="77777777" w:rsidR="00B641FB" w:rsidRDefault="00934C92">
      <w:pPr>
        <w:spacing w:line="600" w:lineRule="auto"/>
        <w:ind w:firstLine="720"/>
        <w:jc w:val="both"/>
        <w:rPr>
          <w:rFonts w:eastAsia="Times New Roman"/>
          <w:szCs w:val="24"/>
        </w:rPr>
      </w:pPr>
      <w:r>
        <w:rPr>
          <w:rFonts w:eastAsia="Times New Roman"/>
          <w:szCs w:val="24"/>
        </w:rPr>
        <w:t xml:space="preserve">Όσον αφορά </w:t>
      </w:r>
      <w:r>
        <w:rPr>
          <w:rFonts w:eastAsia="Times New Roman"/>
          <w:szCs w:val="24"/>
        </w:rPr>
        <w:t>σ</w:t>
      </w:r>
      <w:r>
        <w:rPr>
          <w:rFonts w:eastAsia="Times New Roman"/>
          <w:szCs w:val="24"/>
        </w:rPr>
        <w:t xml:space="preserve">τα δύο μοντέλα, ο νόμος που υπήρχε από την προηγούμενη κυβέρνηση προβλέπει και τα δύο μοντέλο. Τα υπενθυμίζω. Είναι η σύμβαση μίσθωσης, </w:t>
      </w:r>
      <w:r>
        <w:rPr>
          <w:rFonts w:eastAsia="Times New Roman"/>
          <w:szCs w:val="24"/>
          <w:lang w:val="en-US"/>
        </w:rPr>
        <w:t>lease</w:t>
      </w:r>
      <w:r>
        <w:rPr>
          <w:rFonts w:eastAsia="Times New Roman"/>
          <w:szCs w:val="24"/>
        </w:rPr>
        <w:t xml:space="preserve"> </w:t>
      </w:r>
      <w:r>
        <w:rPr>
          <w:rFonts w:eastAsia="Times New Roman"/>
          <w:szCs w:val="24"/>
          <w:lang w:val="en-US"/>
        </w:rPr>
        <w:t>agreement</w:t>
      </w:r>
      <w:r>
        <w:rPr>
          <w:rFonts w:eastAsia="Times New Roman"/>
          <w:szCs w:val="24"/>
        </w:rPr>
        <w:t>, αυτές που εφαρμόζουμε ως χώρα και οι σημερινές που έρχονται προς επικύρωση, και η</w:t>
      </w:r>
      <w:r>
        <w:rPr>
          <w:rFonts w:eastAsia="Times New Roman"/>
          <w:szCs w:val="24"/>
        </w:rPr>
        <w:t xml:space="preserve"> σύμβαση διάθεσης παραγωγής, </w:t>
      </w:r>
      <w:r>
        <w:rPr>
          <w:rFonts w:eastAsia="Times New Roman"/>
          <w:szCs w:val="24"/>
          <w:lang w:val="en-US"/>
        </w:rPr>
        <w:t>production</w:t>
      </w:r>
      <w:r>
        <w:rPr>
          <w:rFonts w:eastAsia="Times New Roman"/>
          <w:szCs w:val="24"/>
        </w:rPr>
        <w:t xml:space="preserve"> </w:t>
      </w:r>
      <w:r>
        <w:rPr>
          <w:rFonts w:eastAsia="Times New Roman"/>
          <w:szCs w:val="24"/>
          <w:lang w:val="en-US"/>
        </w:rPr>
        <w:t>share</w:t>
      </w:r>
      <w:r>
        <w:rPr>
          <w:rFonts w:eastAsia="Times New Roman"/>
          <w:szCs w:val="24"/>
        </w:rPr>
        <w:t xml:space="preserve"> </w:t>
      </w:r>
      <w:r>
        <w:rPr>
          <w:rFonts w:eastAsia="Times New Roman"/>
          <w:szCs w:val="24"/>
          <w:lang w:val="en-US"/>
        </w:rPr>
        <w:t>agreement</w:t>
      </w:r>
      <w:r>
        <w:rPr>
          <w:rFonts w:eastAsia="Times New Roman"/>
          <w:szCs w:val="24"/>
        </w:rPr>
        <w:t>. Το δημόσιο εκεί συμμετέχει και στην εκμετάλλευση, μοιράζεται όμως και το όποιο ρίσκο.</w:t>
      </w:r>
    </w:p>
    <w:p w14:paraId="4DA1E5B3" w14:textId="77777777" w:rsidR="00B641FB" w:rsidRDefault="00934C92">
      <w:pPr>
        <w:spacing w:line="600" w:lineRule="auto"/>
        <w:ind w:firstLine="720"/>
        <w:jc w:val="both"/>
        <w:rPr>
          <w:rFonts w:eastAsia="Times New Roman"/>
          <w:szCs w:val="24"/>
        </w:rPr>
      </w:pPr>
      <w:r>
        <w:rPr>
          <w:rFonts w:eastAsia="Times New Roman"/>
          <w:szCs w:val="24"/>
        </w:rPr>
        <w:t>Τα είπα επ’ αφορμή διαφόρων δημοσιευμάτων του συντηρητικού Τύπου. Ένα αστειάκι είπα και το πήρε πολύ σοβαρά</w:t>
      </w:r>
      <w:r>
        <w:rPr>
          <w:rFonts w:eastAsia="Times New Roman"/>
          <w:szCs w:val="24"/>
        </w:rPr>
        <w:t>,</w:t>
      </w:r>
      <w:r>
        <w:rPr>
          <w:rFonts w:eastAsia="Times New Roman"/>
          <w:szCs w:val="24"/>
        </w:rPr>
        <w:t xml:space="preserve"> ότι </w:t>
      </w:r>
      <w:r>
        <w:rPr>
          <w:rFonts w:eastAsia="Times New Roman"/>
          <w:szCs w:val="24"/>
        </w:rPr>
        <w:t xml:space="preserve">γενικά ο συντηρητικός Τύπος έχει μια τάση να μην αναγνωρίζει τα καλά πράγματα που κάνει η Κυβέρνηση. Τώρα, για παράδειγμα στην </w:t>
      </w:r>
      <w:r>
        <w:rPr>
          <w:rFonts w:eastAsia="Times New Roman"/>
          <w:szCs w:val="24"/>
        </w:rPr>
        <w:lastRenderedPageBreak/>
        <w:t>επικύρωση των συμβάσεων, επειδή μάλλον είναι ένα καλό πράγμα, απ’ ό,τι φαίνεται, φαντάστηκαν κάποιοι στον συντηρητικό Τύπο ότι θα</w:t>
      </w:r>
      <w:r>
        <w:rPr>
          <w:rFonts w:eastAsia="Times New Roman"/>
          <w:szCs w:val="24"/>
        </w:rPr>
        <w:t xml:space="preserve"> μπορούσαν να καταγγείλουν την Κυβέρνηση ότι σκέφτεται «μοντέλο Βενεζουέλας». Έχει αρνητικό πρόσημο η Βενεζουέλα τελευταία, υποθέτω. Έκανα το αστειάκι γιατί δεν έγραψαν «μοντέλο Κύπρου» σκέφτεται ο Υπουργός Σταθάκης και ο ΣΥΡΙΖΑ για το μέλλον, γιατί και η </w:t>
      </w:r>
      <w:r>
        <w:rPr>
          <w:rFonts w:eastAsia="Times New Roman"/>
          <w:szCs w:val="24"/>
        </w:rPr>
        <w:t>Κύπρος εφαρμόζει το ίδιο μοντέλο.</w:t>
      </w:r>
    </w:p>
    <w:p w14:paraId="4DA1E5B4" w14:textId="77777777" w:rsidR="00B641FB" w:rsidRDefault="00934C92">
      <w:pPr>
        <w:spacing w:line="600" w:lineRule="auto"/>
        <w:ind w:firstLine="720"/>
        <w:jc w:val="both"/>
        <w:rPr>
          <w:rFonts w:eastAsia="Times New Roman"/>
          <w:szCs w:val="24"/>
        </w:rPr>
      </w:pPr>
      <w:r>
        <w:rPr>
          <w:rFonts w:eastAsia="Times New Roman"/>
          <w:szCs w:val="24"/>
        </w:rPr>
        <w:t xml:space="preserve">Να επανέλθουμε σοβαρά και να θέσουμε ευθέως για μία ακόμη φορά αυτά που σας είπα και στην </w:t>
      </w:r>
      <w:r>
        <w:rPr>
          <w:rFonts w:eastAsia="Times New Roman"/>
          <w:szCs w:val="24"/>
        </w:rPr>
        <w:t>επιτροπή</w:t>
      </w:r>
      <w:r>
        <w:rPr>
          <w:rFonts w:eastAsia="Times New Roman"/>
          <w:szCs w:val="24"/>
        </w:rPr>
        <w:t>. Οι συμβάσεις μίσθωσης είναι πιο κατάλληλες για ανώριμες οικονομίες, που δεν έχουν συσσωρεύσει τεχνογνωσία, εμπειρία και κυ</w:t>
      </w:r>
      <w:r>
        <w:rPr>
          <w:rFonts w:eastAsia="Times New Roman"/>
          <w:szCs w:val="24"/>
        </w:rPr>
        <w:t xml:space="preserve">ρίως έχουν να κάνουν με τα οικονομικά δεδομένα της κάθε εκμετάλλευσης. Συνεπώς, είναι η πιο κατάλληλη μορφή και αυτή χρησιμοποιείται. Ενώ αντίθετα, οι </w:t>
      </w:r>
      <w:r>
        <w:rPr>
          <w:rFonts w:eastAsia="Times New Roman"/>
          <w:szCs w:val="24"/>
        </w:rPr>
        <w:lastRenderedPageBreak/>
        <w:t xml:space="preserve">συμβάσεις διάθεσης παραγωγής εφαρμόζονται κατά κύριο λόγο </w:t>
      </w:r>
      <w:r>
        <w:rPr>
          <w:rFonts w:eastAsia="Times New Roman"/>
          <w:szCs w:val="24"/>
        </w:rPr>
        <w:t xml:space="preserve">σ’ </w:t>
      </w:r>
      <w:r>
        <w:rPr>
          <w:rFonts w:eastAsia="Times New Roman"/>
          <w:szCs w:val="24"/>
        </w:rPr>
        <w:t>αυτές που έχουν ή πολύ μεγάλα αποθέματα –είν</w:t>
      </w:r>
      <w:r>
        <w:rPr>
          <w:rFonts w:eastAsia="Times New Roman"/>
          <w:szCs w:val="24"/>
        </w:rPr>
        <w:t>αι γνωστά- ή έχουν συσσωρεύσει τεχνολογία ή με αυτήν την έννοια επιλέγονται από αυτές τις χώρες και για αυτό ανέφερα επί μακρόν τις αραβικές χώρες που τη χρησιμοποιούν, τη Βενεζουέλα επίσης που τη χρησιμοποίησε. Να θυμάστε και τα ιστορικά δεδομένα, ότι όλη</w:t>
      </w:r>
      <w:r>
        <w:rPr>
          <w:rFonts w:eastAsia="Times New Roman"/>
          <w:szCs w:val="24"/>
        </w:rPr>
        <w:t xml:space="preserve"> η πολιτική σύγκρουση στη Βενεζουέλα έγινε </w:t>
      </w:r>
      <w:r>
        <w:rPr>
          <w:rFonts w:eastAsia="Times New Roman"/>
          <w:szCs w:val="24"/>
        </w:rPr>
        <w:t xml:space="preserve">γι’ </w:t>
      </w:r>
      <w:r>
        <w:rPr>
          <w:rFonts w:eastAsia="Times New Roman"/>
          <w:szCs w:val="24"/>
        </w:rPr>
        <w:t xml:space="preserve">αυτό το θέμα, διότι η Βενεζουέλα από το ’50 είχε το </w:t>
      </w:r>
      <w:r>
        <w:rPr>
          <w:rFonts w:eastAsia="Times New Roman"/>
          <w:szCs w:val="24"/>
          <w:lang w:val="en-US"/>
        </w:rPr>
        <w:t>production</w:t>
      </w:r>
      <w:r>
        <w:rPr>
          <w:rFonts w:eastAsia="Times New Roman"/>
          <w:szCs w:val="24"/>
        </w:rPr>
        <w:t xml:space="preserve"> </w:t>
      </w:r>
      <w:r>
        <w:rPr>
          <w:rFonts w:eastAsia="Times New Roman"/>
          <w:szCs w:val="24"/>
          <w:lang w:val="en-US"/>
        </w:rPr>
        <w:t>share</w:t>
      </w:r>
      <w:r>
        <w:rPr>
          <w:rFonts w:eastAsia="Times New Roman"/>
          <w:szCs w:val="24"/>
        </w:rPr>
        <w:t xml:space="preserve"> </w:t>
      </w:r>
      <w:r>
        <w:rPr>
          <w:rFonts w:eastAsia="Times New Roman"/>
          <w:szCs w:val="24"/>
          <w:lang w:val="en-US"/>
        </w:rPr>
        <w:t>agreement</w:t>
      </w:r>
      <w:r>
        <w:rPr>
          <w:rFonts w:eastAsia="Times New Roman"/>
          <w:szCs w:val="24"/>
        </w:rPr>
        <w:t xml:space="preserve">. Στη δεκαετία του ’90, με διάφορες πιέσεις αμερικανικές, πήγε στο </w:t>
      </w:r>
      <w:r>
        <w:rPr>
          <w:rFonts w:eastAsia="Times New Roman"/>
          <w:szCs w:val="24"/>
          <w:lang w:val="en-US"/>
        </w:rPr>
        <w:t>lease</w:t>
      </w:r>
      <w:r>
        <w:rPr>
          <w:rFonts w:eastAsia="Times New Roman"/>
          <w:szCs w:val="24"/>
        </w:rPr>
        <w:t xml:space="preserve"> </w:t>
      </w:r>
      <w:r>
        <w:rPr>
          <w:rFonts w:eastAsia="Times New Roman"/>
          <w:szCs w:val="24"/>
          <w:lang w:val="en-US"/>
        </w:rPr>
        <w:t>agreement</w:t>
      </w:r>
      <w:r>
        <w:rPr>
          <w:rFonts w:eastAsia="Times New Roman"/>
          <w:szCs w:val="24"/>
        </w:rPr>
        <w:t xml:space="preserve">. Η σύγκρουση μεταξύ των δύο πολιτικών πόλων στη Βενεζουέλα αφορούσε αυτό, την επαναφορά του </w:t>
      </w:r>
      <w:r>
        <w:rPr>
          <w:rFonts w:eastAsia="Times New Roman"/>
          <w:szCs w:val="24"/>
          <w:lang w:val="en-US"/>
        </w:rPr>
        <w:t>production</w:t>
      </w:r>
      <w:r>
        <w:rPr>
          <w:rFonts w:eastAsia="Times New Roman"/>
          <w:szCs w:val="24"/>
        </w:rPr>
        <w:t xml:space="preserve"> </w:t>
      </w:r>
      <w:r>
        <w:rPr>
          <w:rFonts w:eastAsia="Times New Roman"/>
          <w:szCs w:val="24"/>
          <w:lang w:val="en-US"/>
        </w:rPr>
        <w:t>share</w:t>
      </w:r>
      <w:r>
        <w:rPr>
          <w:rFonts w:eastAsia="Times New Roman"/>
          <w:szCs w:val="24"/>
        </w:rPr>
        <w:t xml:space="preserve"> </w:t>
      </w:r>
      <w:r>
        <w:rPr>
          <w:rFonts w:eastAsia="Times New Roman"/>
          <w:szCs w:val="24"/>
          <w:lang w:val="en-US"/>
        </w:rPr>
        <w:t>agreement</w:t>
      </w:r>
      <w:r>
        <w:rPr>
          <w:rFonts w:eastAsia="Times New Roman"/>
          <w:szCs w:val="24"/>
        </w:rPr>
        <w:t xml:space="preserve"> που έγινε με τον Τσάβες.</w:t>
      </w:r>
    </w:p>
    <w:p w14:paraId="4DA1E5B5" w14:textId="77777777" w:rsidR="00B641FB" w:rsidRDefault="00934C92">
      <w:pPr>
        <w:spacing w:line="600" w:lineRule="auto"/>
        <w:ind w:firstLine="720"/>
        <w:jc w:val="both"/>
        <w:rPr>
          <w:rFonts w:eastAsia="Times New Roman"/>
          <w:szCs w:val="24"/>
        </w:rPr>
      </w:pPr>
      <w:r>
        <w:rPr>
          <w:rFonts w:eastAsia="Times New Roman"/>
          <w:szCs w:val="24"/>
        </w:rPr>
        <w:lastRenderedPageBreak/>
        <w:t xml:space="preserve">Άρα, αντί να </w:t>
      </w:r>
      <w:proofErr w:type="spellStart"/>
      <w:r>
        <w:rPr>
          <w:rFonts w:eastAsia="Times New Roman"/>
          <w:szCs w:val="24"/>
        </w:rPr>
        <w:t>ιδεολογίζουν</w:t>
      </w:r>
      <w:proofErr w:type="spellEnd"/>
      <w:r>
        <w:rPr>
          <w:rFonts w:eastAsia="Times New Roman"/>
          <w:szCs w:val="24"/>
        </w:rPr>
        <w:t xml:space="preserve"> διάφοροι </w:t>
      </w:r>
      <w:r>
        <w:rPr>
          <w:rFonts w:eastAsia="Times New Roman"/>
          <w:szCs w:val="24"/>
        </w:rPr>
        <w:t xml:space="preserve">μ’ </w:t>
      </w:r>
      <w:r>
        <w:rPr>
          <w:rFonts w:eastAsia="Times New Roman"/>
          <w:szCs w:val="24"/>
        </w:rPr>
        <w:t>όλα αυτά και να μην αναγνωρίζουν κάποια πράγματα που πρέπει να γίνονται ό</w:t>
      </w:r>
      <w:r>
        <w:rPr>
          <w:rFonts w:eastAsia="Times New Roman"/>
          <w:szCs w:val="24"/>
        </w:rPr>
        <w:t xml:space="preserve">πως γίνονται, καλό θα είναι να το διευκρινίσουμε για </w:t>
      </w:r>
      <w:r>
        <w:rPr>
          <w:rFonts w:eastAsia="Times New Roman"/>
          <w:szCs w:val="24"/>
        </w:rPr>
        <w:t xml:space="preserve">μία ακόμη </w:t>
      </w:r>
      <w:r>
        <w:rPr>
          <w:rFonts w:eastAsia="Times New Roman"/>
          <w:szCs w:val="24"/>
        </w:rPr>
        <w:t xml:space="preserve">φορά. Οι συμφωνίες είναι όλες </w:t>
      </w:r>
      <w:r>
        <w:rPr>
          <w:rFonts w:eastAsia="Times New Roman"/>
          <w:szCs w:val="24"/>
          <w:lang w:val="en-US"/>
        </w:rPr>
        <w:t>lease</w:t>
      </w:r>
      <w:r>
        <w:rPr>
          <w:rFonts w:eastAsia="Times New Roman"/>
          <w:szCs w:val="24"/>
        </w:rPr>
        <w:t xml:space="preserve"> </w:t>
      </w:r>
      <w:r>
        <w:rPr>
          <w:rFonts w:eastAsia="Times New Roman"/>
          <w:szCs w:val="24"/>
          <w:lang w:val="en-US"/>
        </w:rPr>
        <w:t>agreement</w:t>
      </w:r>
      <w:r>
        <w:rPr>
          <w:rFonts w:eastAsia="Times New Roman"/>
          <w:szCs w:val="24"/>
        </w:rPr>
        <w:t xml:space="preserve"> και οι επόμενες θα συνεχίσουν να είναι </w:t>
      </w:r>
      <w:r>
        <w:rPr>
          <w:rFonts w:eastAsia="Times New Roman"/>
          <w:szCs w:val="24"/>
          <w:lang w:val="en-US"/>
        </w:rPr>
        <w:t>lease</w:t>
      </w:r>
      <w:r>
        <w:rPr>
          <w:rFonts w:eastAsia="Times New Roman"/>
          <w:szCs w:val="24"/>
        </w:rPr>
        <w:t xml:space="preserve"> </w:t>
      </w:r>
      <w:r>
        <w:rPr>
          <w:rFonts w:eastAsia="Times New Roman"/>
          <w:szCs w:val="24"/>
          <w:lang w:val="en-US"/>
        </w:rPr>
        <w:t>agreement</w:t>
      </w:r>
      <w:r>
        <w:rPr>
          <w:rFonts w:eastAsia="Times New Roman"/>
          <w:szCs w:val="24"/>
        </w:rPr>
        <w:t>, έως ότου κριθεί από οποιαδήποτε πολιτική ηγεσία στο μέλλον ότι υπάρχουν συνθήκες μιας πιο ε</w:t>
      </w:r>
      <w:r>
        <w:rPr>
          <w:rFonts w:eastAsia="Times New Roman"/>
          <w:szCs w:val="24"/>
        </w:rPr>
        <w:t>πωφελούς κατάστασης, εξετάζοντας το δεύτερο μοντέλο. Επαναλαμβάνω ότι ο νομοθέτης έχει και τα δύο μοντέλα μέσα.</w:t>
      </w:r>
    </w:p>
    <w:p w14:paraId="4DA1E5B6" w14:textId="77777777" w:rsidR="00B641FB" w:rsidRDefault="00934C92">
      <w:pPr>
        <w:spacing w:line="600" w:lineRule="auto"/>
        <w:ind w:firstLine="720"/>
        <w:jc w:val="both"/>
        <w:rPr>
          <w:rFonts w:eastAsia="Times New Roman" w:cs="Times New Roman"/>
          <w:szCs w:val="24"/>
        </w:rPr>
      </w:pPr>
      <w:r>
        <w:rPr>
          <w:rFonts w:eastAsia="Times New Roman"/>
          <w:szCs w:val="24"/>
        </w:rPr>
        <w:t xml:space="preserve">Τώρα, ποιος κάνει τη διαχείριση όλου αυτού του θέματος και των συμβάσεων κ.λπ.; Όπως ξέρετε, η </w:t>
      </w:r>
      <w:r>
        <w:rPr>
          <w:rFonts w:eastAsia="Times New Roman"/>
          <w:szCs w:val="24"/>
        </w:rPr>
        <w:t>«ΕΛΛΗΝΙΚΗ ΔΙΑΧΕΙΡΙΣΤΙΚΗ ΕΤΑΙΡΕΙΑ ΥΔΡΟΓΟΝΑΝΘΡΑΚΩΝ»</w:t>
      </w:r>
      <w:r>
        <w:rPr>
          <w:rFonts w:eastAsia="Times New Roman"/>
          <w:szCs w:val="24"/>
        </w:rPr>
        <w:t xml:space="preserve"> που προβλεπόταν στον νόμο του ’11 πρακτικά δεν είχε τεθεί σε λειτουργία. Ήταν ουσιαστικά </w:t>
      </w:r>
      <w:r>
        <w:rPr>
          <w:rFonts w:eastAsia="Times New Roman"/>
          <w:szCs w:val="24"/>
        </w:rPr>
        <w:lastRenderedPageBreak/>
        <w:t xml:space="preserve">ανενεργή. Εμείς κινητοποιήσαμε αυτήν την εταιρεία, εννοώ πως ορίστηκε </w:t>
      </w:r>
      <w:r>
        <w:rPr>
          <w:rFonts w:eastAsia="Times New Roman"/>
          <w:szCs w:val="24"/>
        </w:rPr>
        <w:t>πρόεδρος</w:t>
      </w:r>
      <w:r>
        <w:rPr>
          <w:rFonts w:eastAsia="Times New Roman"/>
          <w:szCs w:val="24"/>
        </w:rPr>
        <w:t xml:space="preserve">, </w:t>
      </w:r>
      <w:r>
        <w:rPr>
          <w:rFonts w:eastAsia="Times New Roman"/>
          <w:szCs w:val="24"/>
        </w:rPr>
        <w:t>διευθύνων σύμβουλος</w:t>
      </w:r>
      <w:r>
        <w:rPr>
          <w:rFonts w:eastAsia="Times New Roman"/>
          <w:szCs w:val="24"/>
        </w:rPr>
        <w:t xml:space="preserve">, </w:t>
      </w:r>
      <w:r>
        <w:rPr>
          <w:rFonts w:eastAsia="Times New Roman"/>
          <w:szCs w:val="24"/>
        </w:rPr>
        <w:t xml:space="preserve">αντιπρόεδρος </w:t>
      </w:r>
      <w:r>
        <w:rPr>
          <w:rFonts w:eastAsia="Times New Roman"/>
          <w:szCs w:val="24"/>
        </w:rPr>
        <w:t>κ.λπ. το 2016.</w:t>
      </w:r>
      <w:r>
        <w:rPr>
          <w:rFonts w:eastAsia="Times New Roman" w:cs="Times New Roman"/>
          <w:szCs w:val="24"/>
        </w:rPr>
        <w:t xml:space="preserve"> </w:t>
      </w:r>
    </w:p>
    <w:p w14:paraId="4DA1E5B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Σήμερα διαθέτει υπόσταση, γραμματεία</w:t>
      </w:r>
      <w:r>
        <w:rPr>
          <w:rFonts w:eastAsia="Times New Roman" w:cs="Times New Roman"/>
          <w:szCs w:val="24"/>
        </w:rPr>
        <w:t xml:space="preserve">, νομική σύμβουλο, εξειδικευμένο προσωπικό και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 xml:space="preserve">. Εμείς ως Υπουργείο μεταφέρουμε από τον περασμένο Μάιο σταδιακά, από την αντίστοιχη διεύθυνση που είχε </w:t>
      </w:r>
      <w:r>
        <w:rPr>
          <w:rFonts w:eastAsia="Times New Roman" w:cs="Times New Roman"/>
          <w:szCs w:val="24"/>
        </w:rPr>
        <w:t xml:space="preserve">το </w:t>
      </w:r>
      <w:r>
        <w:rPr>
          <w:rFonts w:eastAsia="Times New Roman" w:cs="Times New Roman"/>
          <w:szCs w:val="24"/>
        </w:rPr>
        <w:t xml:space="preserve">Υπουργείο, το σύνολο των αρμοδιοτήτων και του περιεχομένου που προβλέπεται να </w:t>
      </w:r>
      <w:r>
        <w:rPr>
          <w:rFonts w:eastAsia="Times New Roman" w:cs="Times New Roman"/>
          <w:szCs w:val="24"/>
        </w:rPr>
        <w:t xml:space="preserve">το </w:t>
      </w:r>
      <w:r>
        <w:rPr>
          <w:rFonts w:eastAsia="Times New Roman" w:cs="Times New Roman"/>
          <w:szCs w:val="24"/>
        </w:rPr>
        <w:t>διαχειρίζεται π</w:t>
      </w:r>
      <w:r>
        <w:rPr>
          <w:rFonts w:eastAsia="Times New Roman" w:cs="Times New Roman"/>
          <w:szCs w:val="24"/>
        </w:rPr>
        <w:t xml:space="preserve">λέον η ΕΔΕΥ. </w:t>
      </w:r>
    </w:p>
    <w:p w14:paraId="4DA1E5B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Η ΕΔΕΥ προφανώς θα λειτουργεί με τη μεγαλύτερη ευελιξία. Προσομοιάζει περισσότερο στον ιδιωτικό τομέα. Παραμένει υπό την επίβλεψη του Υπουργείου μας και ταυτόχρονα τα θέματα ασφάλειας -θα σταθώ πιο κάτω στο περιβάλλον- αποτελούν και μέρος </w:t>
      </w:r>
      <w:r>
        <w:rPr>
          <w:rFonts w:eastAsia="Times New Roman" w:cs="Times New Roman"/>
          <w:szCs w:val="24"/>
        </w:rPr>
        <w:lastRenderedPageBreak/>
        <w:t>μια</w:t>
      </w:r>
      <w:r>
        <w:rPr>
          <w:rFonts w:eastAsia="Times New Roman" w:cs="Times New Roman"/>
          <w:szCs w:val="24"/>
        </w:rPr>
        <w:t xml:space="preserve">ς πρώτης ουσιαστικής μελέτης που κάνει η ΕΔΕΥ με τους Νορβηγούς. Μάλιστα αυτές τις μέρες παρουσιάζονται τα πρώτα αποτελέσματα. Συνεπώς, η ΕΔΕΥ θα αναλάβει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αναπτυσσόμενη όλη τη διαχείριση αυτού του θέματος, το οποίο μέχρι τώρα γινόταν από το Υπουργ</w:t>
      </w:r>
      <w:r>
        <w:rPr>
          <w:rFonts w:eastAsia="Times New Roman" w:cs="Times New Roman"/>
          <w:szCs w:val="24"/>
        </w:rPr>
        <w:t xml:space="preserve">είο. </w:t>
      </w:r>
    </w:p>
    <w:p w14:paraId="4DA1E5B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Πάμε στα θέματα της προστασίας του περιβάλλοντος. Από την αρχή είχαμε θέσει το θέμα να είναι συμβατό με τις άλλες δραστηριότητες της χώρας, τον τουρισμό και πολλές άλλες. Εκεί διατυπώνονται πάρα πολλές υπερβολικές φοβίες. Υπενθυμίζω ότι η περιοχή του</w:t>
      </w:r>
      <w:r>
        <w:rPr>
          <w:rFonts w:eastAsia="Times New Roman" w:cs="Times New Roman"/>
          <w:szCs w:val="24"/>
        </w:rPr>
        <w:t xml:space="preserve"> Πρίνου είναι επί δεκαετίες αντικείμενο αξιοποίησης. Εκεί είχαμε το ανάποδο. Δεν εμπόδισε την ανάπτυξη του τουρισμού, που ήταν </w:t>
      </w:r>
      <w:r>
        <w:rPr>
          <w:rFonts w:eastAsia="Times New Roman" w:cs="Times New Roman"/>
          <w:szCs w:val="24"/>
        </w:rPr>
        <w:lastRenderedPageBreak/>
        <w:t>πολύ σημαντική στην ευρύτερη περιοχή της Καβάλας. Άρα, υπάρχουν προϋποθέσεις, αρκεί να υπάρχουν οι κανόνες και η ασφάλεια την οπο</w:t>
      </w:r>
      <w:r>
        <w:rPr>
          <w:rFonts w:eastAsia="Times New Roman" w:cs="Times New Roman"/>
          <w:szCs w:val="24"/>
        </w:rPr>
        <w:t>ία πρέπει να παράγει η εφαρμογή της νομοθεσίας μας.</w:t>
      </w:r>
    </w:p>
    <w:p w14:paraId="4DA1E5B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Νομίζω ότι έχουμε κάνει δύο πράγματα: Πρώτον, η Ελλάδα έχει ενσωματώσει πλήρως -το υπογραμμίζω το «πλήρως»- όλη τη σχετική ευρωπαϊκή νομοθεσία που είναι η αυστηρότερη διεθνώς και η οποία έχει παραχθεί μετ</w:t>
      </w:r>
      <w:r>
        <w:rPr>
          <w:rFonts w:eastAsia="Times New Roman" w:cs="Times New Roman"/>
          <w:szCs w:val="24"/>
        </w:rPr>
        <w:t>ά τα ατυχήματα που είχαν συμβεί διεθνώς. Ως εκ τούτου, έχει ενσωματώσει ένα πολύ μεγάλο μέρος επιπρόσθετων μηχανισμών ασφαλείας, εξαιρετικά σημαντικό. Τι σημαίνει αυτό ανάμεσα στα άλλα; Οι εταιρείες καλούνται εξ αρχής να εκπονούν σχέδια μεγάλων κινδύνων κα</w:t>
      </w:r>
      <w:r>
        <w:rPr>
          <w:rFonts w:eastAsia="Times New Roman" w:cs="Times New Roman"/>
          <w:szCs w:val="24"/>
        </w:rPr>
        <w:t>ι αυτό αφορά κάθε μονάδα εκμε</w:t>
      </w:r>
      <w:r>
        <w:rPr>
          <w:rFonts w:eastAsia="Times New Roman" w:cs="Times New Roman"/>
          <w:szCs w:val="24"/>
        </w:rPr>
        <w:lastRenderedPageBreak/>
        <w:t>τάλλευσης που πρέπει να έχει εκπονήσει το δικό του σχέδιο αντιμετώπισης ενδεχόμενων κινδύνων και αυτά να αποτελούν μέρος του ελέγχου που γίνεται για τη λειτουργία αυτών των μονάδων.</w:t>
      </w:r>
    </w:p>
    <w:p w14:paraId="4DA1E5BB" w14:textId="77777777" w:rsidR="00B641FB" w:rsidRDefault="00934C92">
      <w:pPr>
        <w:spacing w:line="600" w:lineRule="auto"/>
        <w:jc w:val="both"/>
        <w:rPr>
          <w:rFonts w:eastAsia="Times New Roman" w:cs="Times New Roman"/>
          <w:szCs w:val="24"/>
        </w:rPr>
      </w:pPr>
      <w:r>
        <w:rPr>
          <w:rFonts w:eastAsia="Times New Roman" w:cs="Times New Roman"/>
          <w:szCs w:val="24"/>
        </w:rPr>
        <w:t xml:space="preserve">Καταθέτω ένα σχετικό έγγραφο. </w:t>
      </w:r>
    </w:p>
    <w:p w14:paraId="4DA1E5BC" w14:textId="77777777" w:rsidR="00B641FB" w:rsidRDefault="00934C92">
      <w:pPr>
        <w:spacing w:line="600" w:lineRule="auto"/>
        <w:ind w:firstLine="720"/>
        <w:jc w:val="both"/>
        <w:rPr>
          <w:rFonts w:eastAsia="Times New Roman" w:cs="Times New Roman"/>
          <w:szCs w:val="24"/>
        </w:rPr>
      </w:pPr>
      <w:r>
        <w:rPr>
          <w:rFonts w:eastAsia="Times New Roman"/>
          <w:szCs w:val="24"/>
        </w:rPr>
        <w:t>(Στο σημείο αυ</w:t>
      </w:r>
      <w:r>
        <w:rPr>
          <w:rFonts w:eastAsia="Times New Roman"/>
          <w:szCs w:val="24"/>
        </w:rPr>
        <w:t>τό ο Υπουργός Περιβάλλοντος και Ενέργειας Γεώργιος Σταθάκης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DA1E5B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Επιπρόσθετα, οι περιβαλλοντικές μελέ</w:t>
      </w:r>
      <w:r>
        <w:rPr>
          <w:rFonts w:eastAsia="Times New Roman" w:cs="Times New Roman"/>
          <w:szCs w:val="24"/>
        </w:rPr>
        <w:t>τες γίνονται διαδοχικά για κάθε επιμέρους στάδιο και για κάθε δραστηριότητα η οποία υπάρχει σε όλες τις φάσεις. Επίσης, ο ανάδοχος έχει την υποχρέωση να δημιουργήσει ξεχωριστή μονάδα περιβάλλοντος σε κάθε εγκα</w:t>
      </w:r>
      <w:r>
        <w:rPr>
          <w:rFonts w:eastAsia="Times New Roman" w:cs="Times New Roman"/>
          <w:szCs w:val="24"/>
        </w:rPr>
        <w:lastRenderedPageBreak/>
        <w:t>τάσταση. Όποια εγκατάσταση και να υπάρξει, θα π</w:t>
      </w:r>
      <w:r>
        <w:rPr>
          <w:rFonts w:eastAsia="Times New Roman" w:cs="Times New Roman"/>
          <w:szCs w:val="24"/>
        </w:rPr>
        <w:t>ρέπει να υπάρχει μονάδα περιβάλλοντος την οποία να την έχει εντάξει στο οργανόγραμμα, να την έχει στελεχώσει και αυτή να είναι σε διαρκή επαφή με τις τοπικές κοινωνίες και να διαθέτει ελεύθερα προς πρόσβαση σε κάθε ενδιαφερόμενο όλα τα δεδομένα που συγκεντ</w:t>
      </w:r>
      <w:r>
        <w:rPr>
          <w:rFonts w:eastAsia="Times New Roman" w:cs="Times New Roman"/>
          <w:szCs w:val="24"/>
        </w:rPr>
        <w:t>ρώνει. Από ό,τι μου λένε οι συνεργάτες μου, αυτό αφορά και την προστασία από θαλάσσια είδη τα οποία είναι μέρος της διαδικασίας αυτής. Δηλαδή, θα πρέπει να υπάρχει ειδική μέριμνα, σε συνεννόηση και σε συνεργασία με αντίστοιχους φορείς που γνωρίζουν αυτό το</w:t>
      </w:r>
      <w:r>
        <w:rPr>
          <w:rFonts w:eastAsia="Times New Roman" w:cs="Times New Roman"/>
          <w:szCs w:val="24"/>
        </w:rPr>
        <w:t xml:space="preserve"> θέμα.</w:t>
      </w:r>
    </w:p>
    <w:p w14:paraId="4DA1E5B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Για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όπως ξέρετε, η Ελλάδα είναι στο 28%. Οι συμβάσεις του παρελθόντος περιείχαν ειδικές πρόνοιες για </w:t>
      </w:r>
      <w:r>
        <w:rPr>
          <w:rFonts w:eastAsia="Times New Roman" w:cs="Times New Roman"/>
          <w:szCs w:val="24"/>
        </w:rPr>
        <w:lastRenderedPageBreak/>
        <w:t xml:space="preserve">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w:t>
      </w:r>
      <w:r>
        <w:rPr>
          <w:rFonts w:eastAsia="Times New Roman" w:cs="Times New Roman"/>
          <w:szCs w:val="24"/>
        </w:rPr>
        <w:t xml:space="preserve">πλην όμως αυτές ήταν περισσότερο περιγραφικές. Το καθεστώς αυτό ισχύει για τις τρεις από τις </w:t>
      </w:r>
      <w:r>
        <w:rPr>
          <w:rFonts w:eastAsia="Times New Roman" w:cs="Times New Roman"/>
          <w:szCs w:val="24"/>
        </w:rPr>
        <w:t xml:space="preserve">συμβάσεις </w:t>
      </w:r>
      <w:r>
        <w:rPr>
          <w:rFonts w:eastAsia="Times New Roman" w:cs="Times New Roman"/>
          <w:szCs w:val="24"/>
        </w:rPr>
        <w:t xml:space="preserve">που φέρνουμε σήμερα. </w:t>
      </w:r>
    </w:p>
    <w:p w14:paraId="4DA1E5BF" w14:textId="77777777" w:rsidR="00B641FB" w:rsidRDefault="00934C92">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Υπουργού)</w:t>
      </w:r>
    </w:p>
    <w:p w14:paraId="4DA1E5C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Δώστε μου λίγα λεπτά, κύριε Πρόεδρε, για να μπορέσω να κάνω και λίγο κριτική στη Νέα Δημοκρατία που μου αρέσει πολύ να επιτίθεμαι τελευταία. </w:t>
      </w:r>
    </w:p>
    <w:p w14:paraId="4DA1E5C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Η ελληνι</w:t>
      </w:r>
      <w:r>
        <w:rPr>
          <w:rFonts w:eastAsia="Times New Roman" w:cs="Times New Roman"/>
          <w:szCs w:val="24"/>
        </w:rPr>
        <w:t xml:space="preserve">κή ιδιαιτερότητα διατηρεί ακόμα πιο αυστηρές ρυθμίσεις. Η συγκεκριμένη -αναφέρομαι στο θαλάσσιο </w:t>
      </w:r>
      <w:r>
        <w:rPr>
          <w:rFonts w:eastAsia="Times New Roman" w:cs="Times New Roman"/>
          <w:szCs w:val="24"/>
          <w:lang w:val="en-US"/>
        </w:rPr>
        <w:t>B</w:t>
      </w:r>
      <w:r>
        <w:rPr>
          <w:rFonts w:eastAsia="Times New Roman" w:cs="Times New Roman"/>
          <w:szCs w:val="24"/>
          <w:lang w:val="en-US"/>
        </w:rPr>
        <w:t>lock</w:t>
      </w:r>
      <w:r>
        <w:rPr>
          <w:rFonts w:eastAsia="Times New Roman" w:cs="Times New Roman"/>
          <w:szCs w:val="24"/>
        </w:rPr>
        <w:t xml:space="preserve"> 2- εξαιρεί ρητά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και μάλιστα προβλέπει ζώνη ασφαλείας ένα χιλιόμετρο </w:t>
      </w:r>
      <w:r>
        <w:rPr>
          <w:rFonts w:eastAsia="Times New Roman" w:cs="Times New Roman"/>
          <w:szCs w:val="24"/>
        </w:rPr>
        <w:t xml:space="preserve">απ’ </w:t>
      </w:r>
      <w:r>
        <w:rPr>
          <w:rFonts w:eastAsia="Times New Roman" w:cs="Times New Roman"/>
          <w:szCs w:val="24"/>
        </w:rPr>
        <w:t>αυτές.</w:t>
      </w:r>
    </w:p>
    <w:p w14:paraId="4DA1E5C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w:t>
      </w:r>
      <w:r>
        <w:rPr>
          <w:rFonts w:eastAsia="Times New Roman" w:cs="Times New Roman"/>
          <w:szCs w:val="24"/>
        </w:rPr>
        <w:t>Π</w:t>
      </w:r>
      <w:r>
        <w:rPr>
          <w:rFonts w:eastAsia="Times New Roman" w:cs="Times New Roman"/>
          <w:szCs w:val="24"/>
        </w:rPr>
        <w:t>ροεδρική Έδρα καταλαμβάνει ο Β΄</w:t>
      </w:r>
      <w:r>
        <w:rPr>
          <w:rFonts w:eastAsia="Times New Roman" w:cs="Times New Roman"/>
          <w:szCs w:val="24"/>
        </w:rPr>
        <w:t xml:space="preserve"> Αντιπρόεδρος της Βουλής κ. </w:t>
      </w:r>
      <w:r w:rsidRPr="00D26114">
        <w:rPr>
          <w:rFonts w:eastAsia="Times New Roman" w:cs="Times New Roman"/>
          <w:b/>
          <w:szCs w:val="24"/>
        </w:rPr>
        <w:t>ΓΕΩΡΓΙΟΣ ΒΑΡΕΜΕΝΟΣ</w:t>
      </w:r>
      <w:r>
        <w:rPr>
          <w:rFonts w:eastAsia="Times New Roman" w:cs="Times New Roman"/>
          <w:szCs w:val="24"/>
        </w:rPr>
        <w:t>)</w:t>
      </w:r>
    </w:p>
    <w:p w14:paraId="4DA1E5C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Υπενθυμίζω επίσης ότι ένα από τα νομοσχέδια που θα έρθουν πολύ σύντομα στη Βουλή αφορά και </w:t>
      </w:r>
      <w:r>
        <w:rPr>
          <w:rFonts w:eastAsia="Times New Roman" w:cs="Times New Roman"/>
          <w:szCs w:val="24"/>
        </w:rPr>
        <w:t>σ</w:t>
      </w:r>
      <w:r>
        <w:rPr>
          <w:rFonts w:eastAsia="Times New Roman" w:cs="Times New Roman"/>
          <w:szCs w:val="24"/>
        </w:rPr>
        <w:t>τη θαλάσσια χωροταξία. Είναι ένα νέο νομοσχέδιο-τομή το οποίο οφείλουμε ως χώρα να εισάγουμε. Νομίζω ότι είμαστε η τ</w:t>
      </w:r>
      <w:r>
        <w:rPr>
          <w:rFonts w:eastAsia="Times New Roman" w:cs="Times New Roman"/>
          <w:szCs w:val="24"/>
        </w:rPr>
        <w:t>ελευταία χώρα στην Ευρώπη που δεν το έχει εισάγει.</w:t>
      </w:r>
    </w:p>
    <w:p w14:paraId="4DA1E5C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Σχετικά με το «</w:t>
      </w:r>
      <w:r>
        <w:rPr>
          <w:rFonts w:eastAsia="Times New Roman" w:cs="Times New Roman"/>
          <w:szCs w:val="24"/>
          <w:lang w:val="en-US"/>
        </w:rPr>
        <w:t>fracking</w:t>
      </w:r>
      <w:r>
        <w:rPr>
          <w:rFonts w:eastAsia="Times New Roman" w:cs="Times New Roman"/>
          <w:szCs w:val="24"/>
        </w:rPr>
        <w:t>», θέλω να διαβεβαιώσω πως κα</w:t>
      </w:r>
      <w:r>
        <w:rPr>
          <w:rFonts w:eastAsia="Times New Roman" w:cs="Times New Roman"/>
          <w:szCs w:val="24"/>
        </w:rPr>
        <w:t>μ</w:t>
      </w:r>
      <w:r>
        <w:rPr>
          <w:rFonts w:eastAsia="Times New Roman" w:cs="Times New Roman"/>
          <w:szCs w:val="24"/>
        </w:rPr>
        <w:t>μία από τις συμβάσεις δεν προβλέπει την εφαρμογή. Δεν πρόκειται να γίνει εκμετάλλευση με τη μέθοδο «</w:t>
      </w:r>
      <w:r>
        <w:rPr>
          <w:rFonts w:eastAsia="Times New Roman" w:cs="Times New Roman"/>
          <w:szCs w:val="24"/>
          <w:lang w:val="en-US"/>
        </w:rPr>
        <w:t>fracking</w:t>
      </w:r>
      <w:r>
        <w:rPr>
          <w:rFonts w:eastAsia="Times New Roman" w:cs="Times New Roman"/>
          <w:szCs w:val="24"/>
        </w:rPr>
        <w:t>». Πέρα από την ξεκάθαρη δική μας θέση, κάτι</w:t>
      </w:r>
      <w:r>
        <w:rPr>
          <w:rFonts w:eastAsia="Times New Roman" w:cs="Times New Roman"/>
          <w:szCs w:val="24"/>
        </w:rPr>
        <w:t xml:space="preserve"> τέτοιο δεν είναι αποδεκτό. Οι ειδικοί αναφέρουν πως δεν έχουν γεωλογικούς σχηματισμούς που να το απαιτούν. Είναι </w:t>
      </w:r>
      <w:r>
        <w:rPr>
          <w:rFonts w:eastAsia="Times New Roman" w:cs="Times New Roman"/>
          <w:szCs w:val="24"/>
        </w:rPr>
        <w:t>ανοικτό</w:t>
      </w:r>
      <w:r>
        <w:rPr>
          <w:rFonts w:eastAsia="Times New Roman" w:cs="Times New Roman"/>
          <w:szCs w:val="24"/>
        </w:rPr>
        <w:t xml:space="preserve"> στο μέλλον -σε άλλη νομοθεσία φυσικά- για να </w:t>
      </w:r>
      <w:r>
        <w:rPr>
          <w:rFonts w:eastAsia="Times New Roman" w:cs="Times New Roman"/>
          <w:szCs w:val="24"/>
        </w:rPr>
        <w:lastRenderedPageBreak/>
        <w:t xml:space="preserve">καταλαγιάσουμε τις αγωνίες που εκφράστηκαν από τον τελευταίο ομιλητή και φίλο.  </w:t>
      </w:r>
    </w:p>
    <w:p w14:paraId="4DA1E5C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Τα οφέλη</w:t>
      </w:r>
      <w:r>
        <w:rPr>
          <w:rFonts w:eastAsia="Times New Roman" w:cs="Times New Roman"/>
          <w:szCs w:val="24"/>
        </w:rPr>
        <w:t xml:space="preserve"> για την κοινωνία έχουν διατυπωθεί. Τα ανταποδοτικά οφέλη από την έρευνα, νομίζω, αναλύθηκαν από τους εισηγητές.</w:t>
      </w:r>
    </w:p>
    <w:p w14:paraId="4DA1E5C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Μπορώ, λοιπόν, να κλείσω την ομιλία μου με μια μικρή επίθεση στη Νέα Δημοκρατία, μιας και έθεσε θέμα ότι δεν κάνουμε την πολιτική της. Αυτό το </w:t>
      </w:r>
      <w:r>
        <w:rPr>
          <w:rFonts w:eastAsia="Times New Roman" w:cs="Times New Roman"/>
          <w:szCs w:val="24"/>
        </w:rPr>
        <w:t>ακούω εδώ και τρία χρόνια. Πραγματικά λυπάμαι που άλλαξε η κυβέρνηση το 2015 και δεν κερδίσατε εσείς, αλλά κερδίσαμε εμείς. Κερδίζοντας εμείς, ακόμα και στο θέμα των ιδιωτικοποιήσεων, κάνουμε άλλα πράγματα από αυτά που κληρονομήσαμε από εσάς:</w:t>
      </w:r>
    </w:p>
    <w:p w14:paraId="4DA1E5C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Κληρονομήσαμε</w:t>
      </w:r>
      <w:r>
        <w:rPr>
          <w:rFonts w:eastAsia="Times New Roman" w:cs="Times New Roman"/>
          <w:szCs w:val="24"/>
        </w:rPr>
        <w:t xml:space="preserve"> τη </w:t>
      </w:r>
      <w:r>
        <w:rPr>
          <w:rFonts w:eastAsia="Times New Roman" w:cs="Times New Roman"/>
          <w:szCs w:val="24"/>
        </w:rPr>
        <w:t xml:space="preserve">«μικρή» </w:t>
      </w:r>
      <w:r>
        <w:rPr>
          <w:rFonts w:eastAsia="Times New Roman" w:cs="Times New Roman"/>
          <w:szCs w:val="24"/>
        </w:rPr>
        <w:t xml:space="preserve">ΔΕΗ και την ακυρώσαμε. Προχωράμε στην </w:t>
      </w:r>
      <w:proofErr w:type="spellStart"/>
      <w:r>
        <w:rPr>
          <w:rFonts w:eastAsia="Times New Roman" w:cs="Times New Roman"/>
          <w:szCs w:val="24"/>
        </w:rPr>
        <w:t>αποεπένδυση</w:t>
      </w:r>
      <w:proofErr w:type="spellEnd"/>
      <w:r>
        <w:rPr>
          <w:rFonts w:eastAsia="Times New Roman" w:cs="Times New Roman"/>
          <w:szCs w:val="24"/>
        </w:rPr>
        <w:t xml:space="preserve"> της ΔΕΗ, με ένα διαφορετικό σχέδιο, κατά </w:t>
      </w:r>
      <w:r>
        <w:rPr>
          <w:rFonts w:eastAsia="Times New Roman" w:cs="Times New Roman"/>
          <w:szCs w:val="24"/>
        </w:rPr>
        <w:lastRenderedPageBreak/>
        <w:t xml:space="preserve">τη γνώμη μας πολύ καλύτερο από το </w:t>
      </w:r>
      <w:r>
        <w:rPr>
          <w:rFonts w:eastAsia="Times New Roman" w:cs="Times New Roman"/>
          <w:szCs w:val="24"/>
        </w:rPr>
        <w:t xml:space="preserve">«μικρή» </w:t>
      </w:r>
      <w:r>
        <w:rPr>
          <w:rFonts w:eastAsia="Times New Roman" w:cs="Times New Roman"/>
          <w:szCs w:val="24"/>
        </w:rPr>
        <w:t>ΔΕΗ που ακυρώσαμε.</w:t>
      </w:r>
    </w:p>
    <w:p w14:paraId="4DA1E5C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Πήραμε την ιδιωτικοποίηση του ΑΔΜΗΕ με τους δικούς σας όρους και την ακυρώσαμε. Κάναμε τον Α</w:t>
      </w:r>
      <w:r>
        <w:rPr>
          <w:rFonts w:eastAsia="Times New Roman" w:cs="Times New Roman"/>
          <w:szCs w:val="24"/>
        </w:rPr>
        <w:t xml:space="preserve">ΔΜΗΕ με 51% στο </w:t>
      </w:r>
      <w:r>
        <w:rPr>
          <w:rFonts w:eastAsia="Times New Roman" w:cs="Times New Roman"/>
          <w:szCs w:val="24"/>
        </w:rPr>
        <w:t>δημόσιο</w:t>
      </w:r>
      <w:r>
        <w:rPr>
          <w:rFonts w:eastAsia="Times New Roman" w:cs="Times New Roman"/>
          <w:szCs w:val="24"/>
        </w:rPr>
        <w:t xml:space="preserve"> ενώ εσείς πουλάγατε το 66%. Φέραμε στρατηγικό επενδυτή με εξαιρετικά υψηλό αντίτιμο. Ήταν διαφορετικού τύπου προσέγγιση.</w:t>
      </w:r>
    </w:p>
    <w:p w14:paraId="4DA1E5C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Με τον ΔΕΣΦΑ είχατε κάνει μια ιδιωτικοποίηση η οποία έμεινε μετέωρη. Είπατε ότι εμείς φταίμε που έμεινε μετέωρη</w:t>
      </w:r>
      <w:r>
        <w:rPr>
          <w:rFonts w:eastAsia="Times New Roman" w:cs="Times New Roman"/>
          <w:szCs w:val="24"/>
        </w:rPr>
        <w:t>, επειδή ο κακός Υπουργός της εποχής άλλαξε κάτι σε μια νομοθεσία. Εν</w:t>
      </w:r>
      <w:r>
        <w:rPr>
          <w:rFonts w:eastAsia="Times New Roman" w:cs="Times New Roman"/>
          <w:szCs w:val="24"/>
        </w:rPr>
        <w:t xml:space="preserve"> τ</w:t>
      </w:r>
      <w:r>
        <w:rPr>
          <w:rFonts w:eastAsia="Times New Roman" w:cs="Times New Roman"/>
          <w:szCs w:val="24"/>
        </w:rPr>
        <w:t>ω</w:t>
      </w:r>
      <w:r>
        <w:rPr>
          <w:rFonts w:eastAsia="Times New Roman" w:cs="Times New Roman"/>
          <w:szCs w:val="24"/>
        </w:rPr>
        <w:t xml:space="preserve"> </w:t>
      </w:r>
      <w:r>
        <w:rPr>
          <w:rFonts w:eastAsia="Times New Roman" w:cs="Times New Roman"/>
          <w:szCs w:val="24"/>
        </w:rPr>
        <w:t>μεταξύ, διαπιστώθηκε ότι η Ευρώπη τον ενέκρινε.</w:t>
      </w:r>
    </w:p>
    <w:p w14:paraId="4DA1E5C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Σήμερα ολοκληρώνεται ο νέος διαγωνισμός του ΔΕΣΦΑ. Ελπίζω ότι σε λίγες μέρες θα μπορούμε να συγκρίνουμε τι διαφορετικά πράγματα έγιναν </w:t>
      </w:r>
      <w:r>
        <w:rPr>
          <w:rFonts w:eastAsia="Times New Roman" w:cs="Times New Roman"/>
          <w:szCs w:val="24"/>
        </w:rPr>
        <w:t>με τη μία ή με την άλλη εκδοχή.</w:t>
      </w:r>
    </w:p>
    <w:p w14:paraId="4DA1E5C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Μας «φάγατε» με το Ελληνικό δύο χρόνια: να παρακάμψουμε την </w:t>
      </w:r>
      <w:r>
        <w:rPr>
          <w:rFonts w:eastAsia="Times New Roman" w:cs="Times New Roman"/>
          <w:szCs w:val="24"/>
        </w:rPr>
        <w:t>αρχαιολογική υπηρεσία</w:t>
      </w:r>
      <w:r>
        <w:rPr>
          <w:rFonts w:eastAsia="Times New Roman" w:cs="Times New Roman"/>
          <w:szCs w:val="24"/>
        </w:rPr>
        <w:t xml:space="preserve">, να παρακάμψουμε τα δασαρχεία, να ακολουθήσουμε παράτυπες διαδικασίες. Σήμερα υπεγράφη το </w:t>
      </w:r>
      <w:r>
        <w:rPr>
          <w:rFonts w:eastAsia="Times New Roman" w:cs="Times New Roman"/>
          <w:szCs w:val="24"/>
        </w:rPr>
        <w:t>προεδρικό διάταγμα</w:t>
      </w:r>
      <w:r>
        <w:rPr>
          <w:rFonts w:eastAsia="Times New Roman" w:cs="Times New Roman"/>
          <w:szCs w:val="24"/>
        </w:rPr>
        <w:t xml:space="preserve"> με την έγκριση του </w:t>
      </w:r>
      <w:proofErr w:type="spellStart"/>
      <w:r>
        <w:rPr>
          <w:rFonts w:eastAsia="Times New Roman" w:cs="Times New Roman"/>
          <w:szCs w:val="24"/>
        </w:rPr>
        <w:t>ΣτΕ</w:t>
      </w:r>
      <w:proofErr w:type="spellEnd"/>
      <w:r>
        <w:rPr>
          <w:rFonts w:eastAsia="Times New Roman" w:cs="Times New Roman"/>
          <w:szCs w:val="24"/>
        </w:rPr>
        <w:t>, με όλες τ</w:t>
      </w:r>
      <w:r>
        <w:rPr>
          <w:rFonts w:eastAsia="Times New Roman" w:cs="Times New Roman"/>
          <w:szCs w:val="24"/>
        </w:rPr>
        <w:t xml:space="preserve">ις νόμιμες διαδικασίες στη θέση, με την έγκριση του Κεντρικού Αρχαιολογικού Συμβουλίου, με την έγκριση του </w:t>
      </w:r>
      <w:r>
        <w:rPr>
          <w:rFonts w:eastAsia="Times New Roman" w:cs="Times New Roman"/>
          <w:szCs w:val="24"/>
        </w:rPr>
        <w:t>κεντρικού συμβουλίου</w:t>
      </w:r>
      <w:r>
        <w:rPr>
          <w:rFonts w:eastAsia="Times New Roman" w:cs="Times New Roman"/>
          <w:szCs w:val="24"/>
        </w:rPr>
        <w:t xml:space="preserve"> του Υπουργείου μου, με την έγκριση του </w:t>
      </w:r>
      <w:r>
        <w:rPr>
          <w:rFonts w:eastAsia="Times New Roman" w:cs="Times New Roman"/>
          <w:szCs w:val="24"/>
        </w:rPr>
        <w:t xml:space="preserve">Υπουργείου </w:t>
      </w:r>
      <w:r>
        <w:rPr>
          <w:rFonts w:eastAsia="Times New Roman" w:cs="Times New Roman"/>
          <w:szCs w:val="24"/>
        </w:rPr>
        <w:t xml:space="preserve">Περιβάλλοντος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w:t>
      </w:r>
    </w:p>
    <w:p w14:paraId="4DA1E5C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Άρα, ναι, υπάρχουν διαφορές. Σε όλα τα πράγματα υπάρχουν διαφορές. </w:t>
      </w:r>
    </w:p>
    <w:p w14:paraId="4DA1E5C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Ο «Αστέρας» τρεις φορές είχε απορριφθεί στον </w:t>
      </w:r>
      <w:proofErr w:type="spellStart"/>
      <w:r>
        <w:rPr>
          <w:rFonts w:eastAsia="Times New Roman" w:cs="Times New Roman"/>
          <w:szCs w:val="24"/>
        </w:rPr>
        <w:t>ΣτΕ</w:t>
      </w:r>
      <w:proofErr w:type="spellEnd"/>
      <w:r>
        <w:rPr>
          <w:rFonts w:eastAsia="Times New Roman" w:cs="Times New Roman"/>
          <w:szCs w:val="24"/>
        </w:rPr>
        <w:t>. Εμείς το κάναμε και προχωράει. Επιτέλους ξεκινάει άμεσα. Μεγάλες επιτυχίες.</w:t>
      </w:r>
    </w:p>
    <w:p w14:paraId="4DA1E5C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Η Ακαδημία Πλάτωνος τα ίδια κ.λπ.</w:t>
      </w:r>
      <w:r>
        <w:rPr>
          <w:rFonts w:eastAsia="Times New Roman" w:cs="Times New Roman"/>
          <w:szCs w:val="24"/>
        </w:rPr>
        <w:t>.</w:t>
      </w:r>
    </w:p>
    <w:p w14:paraId="4DA1E5C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Άρα η απάντηση είναι πάρα π</w:t>
      </w:r>
      <w:r>
        <w:rPr>
          <w:rFonts w:eastAsia="Times New Roman" w:cs="Times New Roman"/>
          <w:szCs w:val="24"/>
        </w:rPr>
        <w:t xml:space="preserve">ολύ απλή, ποτέ δεν πίστευα ότι εσείς στη Νέα Δημοκρατία μπορείτε να χειριστείτε αυτά τα θέματα με αξιοπιστία, με διαφάνεια και κυρίως με αποτελεσματικότητα. Δυστυχώς, και στα θέματα αυτά, όπως και σήμερα, η Κυβέρνησή μας δείχνει έναν άλλο δρόμο τον οποίον </w:t>
      </w:r>
      <w:r>
        <w:rPr>
          <w:rFonts w:eastAsia="Times New Roman" w:cs="Times New Roman"/>
          <w:szCs w:val="24"/>
        </w:rPr>
        <w:t>οι πολίτες θα τον εκτιμήσουν.</w:t>
      </w:r>
    </w:p>
    <w:p w14:paraId="4DA1E5D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Ευχαριστώ.</w:t>
      </w:r>
    </w:p>
    <w:p w14:paraId="4DA1E5D1" w14:textId="77777777" w:rsidR="00B641FB" w:rsidRDefault="00934C9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DA1E5D2"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4DA1E5D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κ. </w:t>
      </w:r>
      <w:proofErr w:type="spellStart"/>
      <w:r>
        <w:rPr>
          <w:rFonts w:eastAsia="Times New Roman" w:cs="Times New Roman"/>
          <w:szCs w:val="24"/>
        </w:rPr>
        <w:t>Δένδιας</w:t>
      </w:r>
      <w:proofErr w:type="spellEnd"/>
      <w:r>
        <w:rPr>
          <w:rFonts w:eastAsia="Times New Roman" w:cs="Times New Roman"/>
          <w:szCs w:val="24"/>
        </w:rPr>
        <w:t>.</w:t>
      </w:r>
    </w:p>
    <w:p w14:paraId="4DA1E5D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Ευχαριστώ, κύριε Πρό</w:t>
      </w:r>
      <w:r>
        <w:rPr>
          <w:rFonts w:eastAsia="Times New Roman" w:cs="Times New Roman"/>
          <w:szCs w:val="24"/>
        </w:rPr>
        <w:t>εδρε.</w:t>
      </w:r>
    </w:p>
    <w:p w14:paraId="4DA1E5D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θέλω να σας ευχαριστήσω και εσάς που ευγενώς ζητήσατε να προταχθείτε, διότι έτσι είχα την ευκαιρία να ακούσω την τοποθέτησή σας και ιδίως -πρέπει να σας πω- την κατακλείδα της τοποθέτησής σας, τις αναφορές σας στη Νέα Δημοκρατία, και ν</w:t>
      </w:r>
      <w:r>
        <w:rPr>
          <w:rFonts w:eastAsia="Times New Roman" w:cs="Times New Roman"/>
          <w:szCs w:val="24"/>
        </w:rPr>
        <w:t>α αισθανθώ ιδιαίτερα ευχαριστημένος.</w:t>
      </w:r>
    </w:p>
    <w:p w14:paraId="4DA1E5D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Αν κατάλαβα, κύριε Υπουργέ, ο βασικός πυρήνας αυτής της κατακλείδας, η οποία μάλιστα σας ευχαριστεί πολύ, μιας και μας είπατε ότι τον τελευταίο καιρό σας αρέσει να επιτίθεστε στη Νέα Δημοκρατία, έχει να κάνει με το ότι </w:t>
      </w:r>
      <w:r>
        <w:rPr>
          <w:rFonts w:eastAsia="Times New Roman" w:cs="Times New Roman"/>
          <w:szCs w:val="24"/>
        </w:rPr>
        <w:t>είσαστε αποδοτικότεροι από εμάς στις ιδιωτικοποιήσεις. Αυτό είπατε. Είπατε δηλαδή ότι παραλάβατε τα πράγματα στα οποία εμείς δεν ήμασταν επαρκείς και ορθοί και ότι εσείς...</w:t>
      </w:r>
    </w:p>
    <w:p w14:paraId="4DA1E5D7"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Περιβάλλοντος και Ενέργειας):</w:t>
      </w:r>
      <w:r>
        <w:rPr>
          <w:rFonts w:eastAsia="Times New Roman" w:cs="Times New Roman"/>
          <w:szCs w:val="24"/>
        </w:rPr>
        <w:t xml:space="preserve"> Καλά, τώρα. Εντάξει. «Δια</w:t>
      </w:r>
      <w:r>
        <w:rPr>
          <w:rFonts w:eastAsia="Times New Roman" w:cs="Times New Roman"/>
          <w:szCs w:val="24"/>
        </w:rPr>
        <w:t>φορετικά» είπα.</w:t>
      </w:r>
    </w:p>
    <w:p w14:paraId="4DA1E5D8" w14:textId="77777777" w:rsidR="00B641FB" w:rsidRDefault="00934C92">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Στη ΔΕΗ, βεβαίως, πώς τα έχετε καταφέρει ο Θεός να φυλάξει, αλλά εν πάση </w:t>
      </w:r>
      <w:proofErr w:type="spellStart"/>
      <w:r>
        <w:rPr>
          <w:rFonts w:eastAsia="Times New Roman"/>
          <w:szCs w:val="24"/>
        </w:rPr>
        <w:t>περιπτώσει</w:t>
      </w:r>
      <w:proofErr w:type="spellEnd"/>
      <w:r>
        <w:rPr>
          <w:rFonts w:eastAsia="Times New Roman"/>
          <w:szCs w:val="24"/>
        </w:rPr>
        <w:t xml:space="preserve"> δεν είναι αυτή η έννοια της σημερινής συζήτησης.</w:t>
      </w:r>
    </w:p>
    <w:p w14:paraId="4DA1E5D9" w14:textId="77777777" w:rsidR="00B641FB" w:rsidRDefault="00934C92">
      <w:pPr>
        <w:spacing w:line="600" w:lineRule="auto"/>
        <w:ind w:firstLine="720"/>
        <w:jc w:val="both"/>
        <w:rPr>
          <w:rFonts w:eastAsia="Times New Roman"/>
          <w:szCs w:val="24"/>
        </w:rPr>
      </w:pPr>
      <w:r>
        <w:rPr>
          <w:rFonts w:eastAsia="Times New Roman"/>
          <w:szCs w:val="24"/>
        </w:rPr>
        <w:t xml:space="preserve">Το Ελληνικό το καυχηθήκατε ότι το πάτε πάρα πολύ γρήγορα. </w:t>
      </w:r>
      <w:r>
        <w:rPr>
          <w:rFonts w:eastAsia="Times New Roman"/>
          <w:szCs w:val="24"/>
        </w:rPr>
        <w:t>Γ</w:t>
      </w:r>
      <w:r>
        <w:rPr>
          <w:rFonts w:eastAsia="Times New Roman"/>
          <w:szCs w:val="24"/>
        </w:rPr>
        <w:t>ενικά είπατε ότι επί των ημερώ</w:t>
      </w:r>
      <w:r>
        <w:rPr>
          <w:rFonts w:eastAsia="Times New Roman"/>
          <w:szCs w:val="24"/>
        </w:rPr>
        <w:t>ν σας ο λαός θα εκτιμήσει τα σχέδια επενδύσεων, τα οποία εσείς φέρνετε σε πέρας.</w:t>
      </w:r>
    </w:p>
    <w:p w14:paraId="4DA1E5DA" w14:textId="77777777" w:rsidR="00B641FB" w:rsidRDefault="00934C92">
      <w:pPr>
        <w:spacing w:line="600" w:lineRule="auto"/>
        <w:ind w:firstLine="720"/>
        <w:jc w:val="both"/>
        <w:rPr>
          <w:rFonts w:eastAsia="Times New Roman"/>
          <w:szCs w:val="24"/>
        </w:rPr>
      </w:pPr>
      <w:r>
        <w:rPr>
          <w:rFonts w:eastAsia="Times New Roman"/>
          <w:szCs w:val="24"/>
        </w:rPr>
        <w:t>Δεν είναι έτσι όπως το λέτε, αλλά δεν έχω κανένα πρόβλημα να σας καλωσορίσω σε μ</w:t>
      </w:r>
      <w:r>
        <w:rPr>
          <w:rFonts w:eastAsia="Times New Roman"/>
          <w:szCs w:val="24"/>
        </w:rPr>
        <w:t>ί</w:t>
      </w:r>
      <w:r>
        <w:rPr>
          <w:rFonts w:eastAsia="Times New Roman"/>
          <w:szCs w:val="24"/>
        </w:rPr>
        <w:t xml:space="preserve">α νέα εποχή σκέψης και να σας προσκαλέσω στην πραγματικότητα, την οποία προφανώς όχι μέχρι το </w:t>
      </w:r>
      <w:r>
        <w:rPr>
          <w:rFonts w:eastAsia="Times New Roman"/>
          <w:szCs w:val="24"/>
        </w:rPr>
        <w:t>2015 αγνοούσατε, αλλά και αρκετοί Υπουργοί της Κυβέρνησης, στην ο</w:t>
      </w:r>
      <w:r>
        <w:rPr>
          <w:rFonts w:eastAsia="Times New Roman"/>
          <w:szCs w:val="24"/>
        </w:rPr>
        <w:lastRenderedPageBreak/>
        <w:t>ποία συνυπηρετείτε, αγνοούν και μέχρι σήμερα. Διότι, παραδείγματος χάρ</w:t>
      </w:r>
      <w:r>
        <w:rPr>
          <w:rFonts w:eastAsia="Times New Roman"/>
          <w:szCs w:val="24"/>
        </w:rPr>
        <w:t>ιν</w:t>
      </w:r>
      <w:r>
        <w:rPr>
          <w:rFonts w:eastAsia="Times New Roman"/>
          <w:szCs w:val="24"/>
        </w:rPr>
        <w:t>, εγώ έχω δει Υπουργό κλαίοντα -έστω διά λόγου- για τα θέματα του Ελληνικού, έχω δει Υπουργό κλαίοντα για τα θέματα των</w:t>
      </w:r>
      <w:r>
        <w:rPr>
          <w:rFonts w:eastAsia="Times New Roman"/>
          <w:szCs w:val="24"/>
        </w:rPr>
        <w:t xml:space="preserve"> ιδιωτικοποιήσεων.</w:t>
      </w:r>
    </w:p>
    <w:p w14:paraId="4DA1E5DB" w14:textId="77777777" w:rsidR="00B641FB" w:rsidRDefault="00934C92">
      <w:pPr>
        <w:spacing w:line="600" w:lineRule="auto"/>
        <w:ind w:firstLine="720"/>
        <w:jc w:val="both"/>
        <w:rPr>
          <w:rFonts w:eastAsia="Times New Roman"/>
          <w:szCs w:val="24"/>
        </w:rPr>
      </w:pPr>
      <w:r>
        <w:rPr>
          <w:rFonts w:eastAsia="Times New Roman"/>
          <w:szCs w:val="24"/>
        </w:rPr>
        <w:t xml:space="preserve">Ειλικρινά, λοιπόν, σας λέω ότι χαίρομαι πάρα πολύ που έρχεστε εσείς σήμερα και μας λέτε ότι μπαίνουμε στο ευγενές πεδίο συναγωνισμού ως προς τα θέματα αποδοτικότητας στις ιδιωτικοποιήσεις. </w:t>
      </w:r>
      <w:r>
        <w:rPr>
          <w:rFonts w:eastAsia="Times New Roman"/>
          <w:szCs w:val="24"/>
        </w:rPr>
        <w:t>Ε</w:t>
      </w:r>
      <w:r>
        <w:rPr>
          <w:rFonts w:eastAsia="Times New Roman"/>
          <w:szCs w:val="24"/>
        </w:rPr>
        <w:t>ίμαι βέβαιος ότι ο διάλογος στο μέλλον θα διεξά</w:t>
      </w:r>
      <w:r>
        <w:rPr>
          <w:rFonts w:eastAsia="Times New Roman"/>
          <w:szCs w:val="24"/>
        </w:rPr>
        <w:t>γεται ακριβώς σε αυτό το επίπεδο: ποιος είναι καλός στις ιδιωτικοποιήσεις, ποιος είναι καλός και βοηθάει την ελεύθερη οικονομία, κ</w:t>
      </w:r>
      <w:r>
        <w:rPr>
          <w:rFonts w:eastAsia="Times New Roman"/>
          <w:szCs w:val="24"/>
        </w:rPr>
        <w:t>.</w:t>
      </w:r>
      <w:r>
        <w:rPr>
          <w:rFonts w:eastAsia="Times New Roman"/>
          <w:szCs w:val="24"/>
        </w:rPr>
        <w:t>λπ.</w:t>
      </w:r>
      <w:r>
        <w:rPr>
          <w:rFonts w:eastAsia="Times New Roman"/>
          <w:szCs w:val="24"/>
        </w:rPr>
        <w:t>.</w:t>
      </w:r>
    </w:p>
    <w:p w14:paraId="4DA1E5DC" w14:textId="77777777" w:rsidR="00B641FB" w:rsidRDefault="00934C92">
      <w:pPr>
        <w:spacing w:line="600" w:lineRule="auto"/>
        <w:ind w:firstLine="720"/>
        <w:jc w:val="both"/>
        <w:rPr>
          <w:rFonts w:eastAsia="Times New Roman"/>
          <w:szCs w:val="24"/>
        </w:rPr>
      </w:pPr>
      <w:r>
        <w:rPr>
          <w:rFonts w:eastAsia="Times New Roman"/>
          <w:szCs w:val="24"/>
        </w:rPr>
        <w:t>Με την ευκαιρία, βέβαια, καλωσορίζω και τη γαλήνη με την οποία εκφραστήκατε και διατυπώσατε την ομιλία σας, γιατί η μέρα</w:t>
      </w:r>
      <w:r>
        <w:rPr>
          <w:rFonts w:eastAsia="Times New Roman"/>
          <w:szCs w:val="24"/>
        </w:rPr>
        <w:t xml:space="preserve"> </w:t>
      </w:r>
      <w:r>
        <w:rPr>
          <w:rFonts w:eastAsia="Times New Roman"/>
          <w:szCs w:val="24"/>
        </w:rPr>
        <w:lastRenderedPageBreak/>
        <w:t xml:space="preserve">δεν το </w:t>
      </w:r>
      <w:proofErr w:type="spellStart"/>
      <w:r>
        <w:rPr>
          <w:rFonts w:eastAsia="Times New Roman"/>
          <w:szCs w:val="24"/>
        </w:rPr>
        <w:t>πολυεπιτρέπει</w:t>
      </w:r>
      <w:proofErr w:type="spellEnd"/>
      <w:r>
        <w:rPr>
          <w:rFonts w:eastAsia="Times New Roman"/>
          <w:szCs w:val="24"/>
        </w:rPr>
        <w:t xml:space="preserve">. Αν δεν </w:t>
      </w:r>
      <w:proofErr w:type="spellStart"/>
      <w:r>
        <w:rPr>
          <w:rFonts w:eastAsia="Times New Roman"/>
          <w:szCs w:val="24"/>
        </w:rPr>
        <w:t>απατώμαι</w:t>
      </w:r>
      <w:proofErr w:type="spellEnd"/>
      <w:r>
        <w:rPr>
          <w:rFonts w:eastAsia="Times New Roman"/>
          <w:szCs w:val="24"/>
        </w:rPr>
        <w:t xml:space="preserve">, η Κυβέρνησή σας είναι μείον άλλους δύο Υπουργούς. </w:t>
      </w:r>
    </w:p>
    <w:p w14:paraId="4DA1E5DD" w14:textId="77777777" w:rsidR="00B641FB" w:rsidRDefault="00934C92">
      <w:pPr>
        <w:spacing w:line="600" w:lineRule="auto"/>
        <w:ind w:firstLine="720"/>
        <w:jc w:val="both"/>
        <w:rPr>
          <w:rFonts w:eastAsia="Times New Roman"/>
          <w:szCs w:val="24"/>
        </w:rPr>
      </w:pPr>
      <w:r>
        <w:rPr>
          <w:rFonts w:eastAsia="Times New Roman"/>
          <w:szCs w:val="24"/>
        </w:rPr>
        <w:t>Μάλιστα, σήμερα το νομοθέτημα το οποίο συζητάμε, κύριοι συνάδελφοι, γίνεται με μια πολυτελή και αργή διαδικασία. Θα είχατε παρατηρήσει ότι το πρόγραμμα ήταν για μ</w:t>
      </w:r>
      <w:r>
        <w:rPr>
          <w:rFonts w:eastAsia="Times New Roman"/>
          <w:szCs w:val="24"/>
        </w:rPr>
        <w:t>ί</w:t>
      </w:r>
      <w:r>
        <w:rPr>
          <w:rFonts w:eastAsia="Times New Roman"/>
          <w:szCs w:val="24"/>
        </w:rPr>
        <w:t xml:space="preserve">α </w:t>
      </w:r>
      <w:r>
        <w:rPr>
          <w:rFonts w:eastAsia="Times New Roman"/>
          <w:szCs w:val="24"/>
        </w:rPr>
        <w:t xml:space="preserve">ώρα μόνο. Αυτό το οποίο κάνουμε αυτήν τη στιγμή είναι ότι καλύπτουμε και τον χρόνο του άλλου νομοθετήματος, το οποίο είχε υπογράψει ο Υπουργός Ανάπτυξης, ο κ. Παπαδημητρίου, και το οποίο βεβαίως άρον άρον </w:t>
      </w:r>
      <w:proofErr w:type="spellStart"/>
      <w:r>
        <w:rPr>
          <w:rFonts w:eastAsia="Times New Roman"/>
          <w:szCs w:val="24"/>
        </w:rPr>
        <w:t>απεσύρθη</w:t>
      </w:r>
      <w:proofErr w:type="spellEnd"/>
      <w:r>
        <w:rPr>
          <w:rFonts w:eastAsia="Times New Roman"/>
          <w:szCs w:val="24"/>
        </w:rPr>
        <w:t>, διότι δεν φέρει την υπογραφή υπάρχοντος Υ</w:t>
      </w:r>
      <w:r>
        <w:rPr>
          <w:rFonts w:eastAsia="Times New Roman"/>
          <w:szCs w:val="24"/>
        </w:rPr>
        <w:t>πουργού.</w:t>
      </w:r>
    </w:p>
    <w:p w14:paraId="4DA1E5DE" w14:textId="77777777" w:rsidR="00B641FB" w:rsidRDefault="00934C92">
      <w:pPr>
        <w:spacing w:line="600" w:lineRule="auto"/>
        <w:ind w:firstLine="720"/>
        <w:jc w:val="both"/>
        <w:rPr>
          <w:rFonts w:eastAsia="Times New Roman"/>
          <w:szCs w:val="24"/>
        </w:rPr>
      </w:pPr>
      <w:r>
        <w:rPr>
          <w:rFonts w:eastAsia="Times New Roman"/>
          <w:szCs w:val="24"/>
        </w:rPr>
        <w:t xml:space="preserve">Επίσης, καλύπτουμε τη γενική κατάσταση της Κυβέρνησης, η οποία δεν θα έλεγα ότι είναι και σπουδαία, κύριε Υπουργέ. Εγώ δεν έχω λόγο να αναφερθώ στο νομοθέτημα ιδιαίτερα. Δεν έχω λόγο να </w:t>
      </w:r>
      <w:r>
        <w:rPr>
          <w:rFonts w:eastAsia="Times New Roman"/>
          <w:szCs w:val="24"/>
        </w:rPr>
        <w:lastRenderedPageBreak/>
        <w:t>αναφερθώ στο νομοθέτημα, διότι με επιμέλεια και με απόλυτη επ</w:t>
      </w:r>
      <w:r>
        <w:rPr>
          <w:rFonts w:eastAsia="Times New Roman"/>
          <w:szCs w:val="24"/>
        </w:rPr>
        <w:t xml:space="preserve">άρκεια το έκανε ο εισηγητής μας, ο κ. Κατσαφάδος, προηγουμένως. </w:t>
      </w:r>
    </w:p>
    <w:p w14:paraId="4DA1E5DF" w14:textId="77777777" w:rsidR="00B641FB" w:rsidRDefault="00934C92">
      <w:pPr>
        <w:spacing w:line="600" w:lineRule="auto"/>
        <w:ind w:firstLine="720"/>
        <w:jc w:val="both"/>
        <w:rPr>
          <w:rFonts w:eastAsia="Times New Roman"/>
          <w:szCs w:val="24"/>
        </w:rPr>
      </w:pPr>
      <w:r>
        <w:rPr>
          <w:rFonts w:eastAsia="Times New Roman"/>
          <w:szCs w:val="24"/>
        </w:rPr>
        <w:t>Αυτό το οποίο θέλω να πω πάντως και το οποίο παρατήρησα στην ομιλία του Υπουργού είναι ότι διέθεσε δυόμισι περίπου λεπτά για να επιδαψιλεύσει τρυφερότητα και αγάπη στους δύο συναδέλφους, οι οποίοι καταψηφίζουν το νομοθέτημα, να δηλώσει απόλυτο σεβασμό στις</w:t>
      </w:r>
      <w:r>
        <w:rPr>
          <w:rFonts w:eastAsia="Times New Roman"/>
          <w:szCs w:val="24"/>
        </w:rPr>
        <w:t xml:space="preserve"> απόψεις τους, κατανόηση, σχεδόν περηφάνεια για το γεγονός ότι καταψηφίζουν το νομοθέτημα το οποίο εισηγείται. Είναι και αυτός ένας τρόπος να κυβερνάς: να ευχαριστείς αυτούς που καταψηφίζουν το νομοθέτημά σου και, φαντάζομαι, να μην ευχαριστείς αυτούς που </w:t>
      </w:r>
      <w:r>
        <w:rPr>
          <w:rFonts w:eastAsia="Times New Roman"/>
          <w:szCs w:val="24"/>
        </w:rPr>
        <w:t xml:space="preserve">το υπερψηφίζουν. Είναι και αυτός ένας τρόπος </w:t>
      </w:r>
      <w:r>
        <w:rPr>
          <w:rFonts w:eastAsia="Times New Roman"/>
          <w:szCs w:val="24"/>
        </w:rPr>
        <w:lastRenderedPageBreak/>
        <w:t>διαρκούς αντίφασης με την οποία πορευόμαστε προς το μέλλον, κύριε Υπουργέ.</w:t>
      </w:r>
    </w:p>
    <w:p w14:paraId="4DA1E5E0" w14:textId="77777777" w:rsidR="00B641FB" w:rsidRDefault="00934C92">
      <w:pPr>
        <w:spacing w:line="600" w:lineRule="auto"/>
        <w:ind w:firstLine="720"/>
        <w:jc w:val="both"/>
        <w:rPr>
          <w:rFonts w:eastAsia="Times New Roman"/>
          <w:szCs w:val="24"/>
        </w:rPr>
      </w:pPr>
      <w:r>
        <w:rPr>
          <w:rFonts w:eastAsia="Times New Roman"/>
          <w:szCs w:val="24"/>
        </w:rPr>
        <w:t>Εγώ απλώς σαν κατάληξη θα ήθελα να σας πω ότι η κατάσταση της ελληνικής οικονομίας απεικονίζεται στο ελληνικό ομόλογο. Εάν μου τα λένε κ</w:t>
      </w:r>
      <w:r>
        <w:rPr>
          <w:rFonts w:eastAsia="Times New Roman"/>
          <w:szCs w:val="24"/>
        </w:rPr>
        <w:t xml:space="preserve">αλά σήμερα, είναι 4,37%. Η κατάσταση της Πορτογαλίας, για να πάρουμε μια άλλη χώρα που έχει βγει από το μνημόνιο, σήμερα είναι 2,1%. Δηλαδή, είμαστε </w:t>
      </w:r>
      <w:proofErr w:type="spellStart"/>
      <w:r>
        <w:rPr>
          <w:rFonts w:eastAsia="Times New Roman"/>
          <w:szCs w:val="24"/>
        </w:rPr>
        <w:t>εκατόν</w:t>
      </w:r>
      <w:proofErr w:type="spellEnd"/>
      <w:r>
        <w:rPr>
          <w:rFonts w:eastAsia="Times New Roman"/>
          <w:szCs w:val="24"/>
        </w:rPr>
        <w:t xml:space="preserve"> κάτι τοις εκατό χειρότερα από τους Πορτογάλους. Φαντάζομαι και αυτό είναι κάτι για το οποίο μια Κυβέ</w:t>
      </w:r>
      <w:r>
        <w:rPr>
          <w:rFonts w:eastAsia="Times New Roman"/>
          <w:szCs w:val="24"/>
        </w:rPr>
        <w:t>ρνηση μπορεί να υπερηφανεύεται και να λέει «εμείς στην οικονομία σκίζουμε κ.λπ.».</w:t>
      </w:r>
    </w:p>
    <w:p w14:paraId="4DA1E5E1" w14:textId="77777777" w:rsidR="00B641FB" w:rsidRDefault="00934C92">
      <w:pPr>
        <w:spacing w:line="600" w:lineRule="auto"/>
        <w:ind w:firstLine="720"/>
        <w:jc w:val="both"/>
        <w:rPr>
          <w:rFonts w:eastAsia="Times New Roman"/>
          <w:szCs w:val="24"/>
        </w:rPr>
      </w:pPr>
      <w:r>
        <w:rPr>
          <w:rFonts w:eastAsia="Times New Roman"/>
          <w:szCs w:val="24"/>
        </w:rPr>
        <w:t>Δεν θέλω να καταναλώσω πολύ χρόνο των συναδέλφων, θα ήθελα όμως με την ευκαιρία, γιατί ως Κοινοβουλευτικός Εκπρόσωπος είμαι υποχρεωμένος να έχω και μ</w:t>
      </w:r>
      <w:r>
        <w:rPr>
          <w:rFonts w:eastAsia="Times New Roman"/>
          <w:szCs w:val="24"/>
        </w:rPr>
        <w:t>ί</w:t>
      </w:r>
      <w:r>
        <w:rPr>
          <w:rFonts w:eastAsia="Times New Roman"/>
          <w:szCs w:val="24"/>
        </w:rPr>
        <w:t xml:space="preserve">α ευρύτερη θεώρηση των </w:t>
      </w:r>
      <w:r>
        <w:rPr>
          <w:rFonts w:eastAsia="Times New Roman"/>
          <w:szCs w:val="24"/>
        </w:rPr>
        <w:lastRenderedPageBreak/>
        <w:t>π</w:t>
      </w:r>
      <w:r>
        <w:rPr>
          <w:rFonts w:eastAsia="Times New Roman"/>
          <w:szCs w:val="24"/>
        </w:rPr>
        <w:t>ραγμάτων, να αναφερθώ και στο γενικότερο κλίμα που υπάρχει στην Ελλάδα αυτές τις ημέρες. Αναφέρομαι σε αυτά τα οποία ξέρετε όλοι, στα ζητήματα της δημόσιας ασφάλειας.</w:t>
      </w:r>
    </w:p>
    <w:p w14:paraId="4DA1E5E2" w14:textId="77777777" w:rsidR="00B641FB" w:rsidRDefault="00934C92">
      <w:pPr>
        <w:spacing w:line="600" w:lineRule="auto"/>
        <w:ind w:firstLine="720"/>
        <w:jc w:val="both"/>
        <w:rPr>
          <w:rFonts w:eastAsia="Times New Roman"/>
          <w:szCs w:val="24"/>
        </w:rPr>
      </w:pPr>
      <w:r>
        <w:rPr>
          <w:rFonts w:eastAsia="Times New Roman"/>
          <w:szCs w:val="24"/>
        </w:rPr>
        <w:t xml:space="preserve">Κυρίες και κύριοι συνάδελφοι, χθες το βράδυ </w:t>
      </w:r>
      <w:proofErr w:type="spellStart"/>
      <w:r>
        <w:rPr>
          <w:rFonts w:eastAsia="Times New Roman"/>
          <w:szCs w:val="24"/>
        </w:rPr>
        <w:t>βανδαλίστηκε</w:t>
      </w:r>
      <w:proofErr w:type="spellEnd"/>
      <w:r>
        <w:rPr>
          <w:rFonts w:eastAsia="Times New Roman"/>
          <w:szCs w:val="24"/>
        </w:rPr>
        <w:t xml:space="preserve"> η οδός Ερμού. Και εάν καλά με πλ</w:t>
      </w:r>
      <w:r>
        <w:rPr>
          <w:rFonts w:eastAsia="Times New Roman"/>
          <w:szCs w:val="24"/>
        </w:rPr>
        <w:t>ηροφορούν, υπήρξε και μ</w:t>
      </w:r>
      <w:r>
        <w:rPr>
          <w:rFonts w:eastAsia="Times New Roman"/>
          <w:szCs w:val="24"/>
        </w:rPr>
        <w:t>ί</w:t>
      </w:r>
      <w:r>
        <w:rPr>
          <w:rFonts w:eastAsia="Times New Roman"/>
          <w:szCs w:val="24"/>
        </w:rPr>
        <w:t xml:space="preserve">α κατάληψη στην </w:t>
      </w:r>
      <w:r>
        <w:rPr>
          <w:rFonts w:eastAsia="Times New Roman"/>
          <w:szCs w:val="24"/>
        </w:rPr>
        <w:t>«</w:t>
      </w:r>
      <w:r>
        <w:rPr>
          <w:rFonts w:eastAsia="Times New Roman"/>
          <w:szCs w:val="24"/>
        </w:rPr>
        <w:t>ΑΥΓΗ</w:t>
      </w:r>
      <w:r>
        <w:rPr>
          <w:rFonts w:eastAsia="Times New Roman"/>
          <w:szCs w:val="24"/>
        </w:rPr>
        <w:t>»</w:t>
      </w:r>
      <w:r>
        <w:rPr>
          <w:rFonts w:eastAsia="Times New Roman"/>
          <w:szCs w:val="24"/>
        </w:rPr>
        <w:t xml:space="preserve"> Όμως, για αυτό δεν είμαι σίγουρος. Είμαι βέβαιος ότι εσείς της Πλειοψηφίας θα το ξέρετε καλύτερα. Όμως, έτσι με πληροφόρησαν. </w:t>
      </w:r>
    </w:p>
    <w:p w14:paraId="4DA1E5E3" w14:textId="77777777" w:rsidR="00B641FB" w:rsidRDefault="00934C92">
      <w:pPr>
        <w:spacing w:line="600" w:lineRule="auto"/>
        <w:ind w:firstLine="720"/>
        <w:jc w:val="both"/>
        <w:rPr>
          <w:rFonts w:eastAsia="Times New Roman"/>
          <w:szCs w:val="24"/>
        </w:rPr>
      </w:pPr>
      <w:r>
        <w:rPr>
          <w:rFonts w:eastAsia="Times New Roman"/>
          <w:szCs w:val="24"/>
        </w:rPr>
        <w:t xml:space="preserve">Επίσης, ξέρετε ότι χθες υπήρξε μια βόμβα στη Γλυφάδα, η οποία ήταν ακόλουθο και </w:t>
      </w:r>
      <w:r>
        <w:rPr>
          <w:rFonts w:eastAsia="Times New Roman"/>
          <w:szCs w:val="24"/>
        </w:rPr>
        <w:t>προσομοίαζε με την άλλη βόμβα στο Μαρούσι προ ολίγων ημερών.</w:t>
      </w:r>
    </w:p>
    <w:p w14:paraId="4DA1E5E4" w14:textId="77777777" w:rsidR="00B641FB" w:rsidRDefault="00934C92">
      <w:pPr>
        <w:spacing w:line="600" w:lineRule="auto"/>
        <w:ind w:firstLine="720"/>
        <w:jc w:val="both"/>
        <w:rPr>
          <w:rFonts w:eastAsia="Times New Roman"/>
          <w:szCs w:val="24"/>
        </w:rPr>
      </w:pPr>
      <w:r>
        <w:rPr>
          <w:rFonts w:eastAsia="Times New Roman"/>
          <w:szCs w:val="24"/>
        </w:rPr>
        <w:t>Επίσης, προχθές υπήρξε μ</w:t>
      </w:r>
      <w:r>
        <w:rPr>
          <w:rFonts w:eastAsia="Times New Roman"/>
          <w:szCs w:val="24"/>
        </w:rPr>
        <w:t>ί</w:t>
      </w:r>
      <w:r>
        <w:rPr>
          <w:rFonts w:eastAsia="Times New Roman"/>
          <w:szCs w:val="24"/>
        </w:rPr>
        <w:t>α δολοφονία στη Φωκίωνος Νέγρη. Ρίχτηκε μ</w:t>
      </w:r>
      <w:r>
        <w:rPr>
          <w:rFonts w:eastAsia="Times New Roman"/>
          <w:szCs w:val="24"/>
        </w:rPr>
        <w:t>ί</w:t>
      </w:r>
      <w:r>
        <w:rPr>
          <w:rFonts w:eastAsia="Times New Roman"/>
          <w:szCs w:val="24"/>
        </w:rPr>
        <w:t xml:space="preserve">α χειροβομβίδα στο Αστυνομικό Τμήμα της Καισαριανής </w:t>
      </w:r>
      <w:r>
        <w:rPr>
          <w:rFonts w:eastAsia="Times New Roman"/>
          <w:szCs w:val="24"/>
        </w:rPr>
        <w:lastRenderedPageBreak/>
        <w:t xml:space="preserve">και μάλιστα ήταν τέτοια η εγρήγορση που </w:t>
      </w:r>
      <w:proofErr w:type="spellStart"/>
      <w:r>
        <w:rPr>
          <w:rFonts w:eastAsia="Times New Roman"/>
          <w:szCs w:val="24"/>
        </w:rPr>
        <w:t>εγένετο</w:t>
      </w:r>
      <w:proofErr w:type="spellEnd"/>
      <w:r>
        <w:rPr>
          <w:rFonts w:eastAsia="Times New Roman"/>
          <w:szCs w:val="24"/>
        </w:rPr>
        <w:t xml:space="preserve"> αντιληπτή η χειροβομβίδα αργ</w:t>
      </w:r>
      <w:r>
        <w:rPr>
          <w:rFonts w:eastAsia="Times New Roman"/>
          <w:szCs w:val="24"/>
        </w:rPr>
        <w:t>ότερα, θεωρηθείσα μάλιστα ως ξεκαθάρισμα λογαριασμών -αν είναι δυνατόν!- οπωροπωλείου.</w:t>
      </w:r>
    </w:p>
    <w:p w14:paraId="4DA1E5E5" w14:textId="77777777" w:rsidR="00B641FB" w:rsidRDefault="00934C92">
      <w:pPr>
        <w:spacing w:line="600" w:lineRule="auto"/>
        <w:ind w:firstLine="720"/>
        <w:jc w:val="both"/>
        <w:rPr>
          <w:rFonts w:eastAsia="Times New Roman"/>
          <w:szCs w:val="24"/>
        </w:rPr>
      </w:pPr>
      <w:r>
        <w:rPr>
          <w:rFonts w:eastAsia="Times New Roman"/>
          <w:szCs w:val="24"/>
        </w:rPr>
        <w:t xml:space="preserve">Επίσης, κατελήφθη η </w:t>
      </w:r>
      <w:r>
        <w:rPr>
          <w:rFonts w:eastAsia="Times New Roman"/>
          <w:szCs w:val="24"/>
        </w:rPr>
        <w:t>π</w:t>
      </w:r>
      <w:r>
        <w:rPr>
          <w:rFonts w:eastAsia="Times New Roman"/>
          <w:szCs w:val="24"/>
        </w:rPr>
        <w:t xml:space="preserve">ρυτανεία του Πανεπιστημίου Αθηνών και οι </w:t>
      </w:r>
      <w:proofErr w:type="spellStart"/>
      <w:r>
        <w:rPr>
          <w:rFonts w:eastAsia="Times New Roman"/>
          <w:szCs w:val="24"/>
        </w:rPr>
        <w:t>χρυσαυγίτες</w:t>
      </w:r>
      <w:proofErr w:type="spellEnd"/>
      <w:r>
        <w:rPr>
          <w:rFonts w:eastAsia="Times New Roman"/>
          <w:szCs w:val="24"/>
        </w:rPr>
        <w:t xml:space="preserve"> επετέθησαν σε ένα στέκι </w:t>
      </w:r>
      <w:proofErr w:type="spellStart"/>
      <w:r>
        <w:rPr>
          <w:rFonts w:eastAsia="Times New Roman"/>
          <w:szCs w:val="24"/>
        </w:rPr>
        <w:t>αντιεξουσιαστών</w:t>
      </w:r>
      <w:proofErr w:type="spellEnd"/>
      <w:r>
        <w:rPr>
          <w:rFonts w:eastAsia="Times New Roman"/>
          <w:szCs w:val="24"/>
        </w:rPr>
        <w:t>, όπου συνάδελφος στη δικηγορία, η κ</w:t>
      </w:r>
      <w:r>
        <w:rPr>
          <w:rFonts w:eastAsia="Times New Roman"/>
          <w:szCs w:val="24"/>
        </w:rPr>
        <w:t>.</w:t>
      </w:r>
      <w:r>
        <w:rPr>
          <w:rFonts w:eastAsia="Times New Roman"/>
          <w:szCs w:val="24"/>
        </w:rPr>
        <w:t xml:space="preserve"> Ελευθερία </w:t>
      </w:r>
      <w:proofErr w:type="spellStart"/>
      <w:r>
        <w:rPr>
          <w:rFonts w:eastAsia="Times New Roman"/>
          <w:szCs w:val="24"/>
        </w:rPr>
        <w:t>Τομπατζό</w:t>
      </w:r>
      <w:r>
        <w:rPr>
          <w:rFonts w:eastAsia="Times New Roman"/>
          <w:szCs w:val="24"/>
        </w:rPr>
        <w:t>γλου</w:t>
      </w:r>
      <w:proofErr w:type="spellEnd"/>
      <w:r>
        <w:rPr>
          <w:rFonts w:eastAsia="Times New Roman"/>
          <w:szCs w:val="24"/>
        </w:rPr>
        <w:t>, τραυματίστηκε. Για όσους δεν την γνωρίζουν θα ήθελα να πω ότι είναι η συνάδελφος, η οποία ασκεί την πολιτική αγωγή στη δίκη για τη δολοφονία του Παύλου Φύσσα.</w:t>
      </w:r>
    </w:p>
    <w:p w14:paraId="4DA1E5E6" w14:textId="77777777" w:rsidR="00B641FB" w:rsidRDefault="00934C92">
      <w:pPr>
        <w:spacing w:line="600" w:lineRule="auto"/>
        <w:ind w:firstLine="720"/>
        <w:jc w:val="both"/>
        <w:rPr>
          <w:rFonts w:eastAsia="Times New Roman"/>
          <w:szCs w:val="24"/>
        </w:rPr>
      </w:pPr>
      <w:r>
        <w:rPr>
          <w:rFonts w:eastAsia="Times New Roman"/>
          <w:szCs w:val="24"/>
        </w:rPr>
        <w:t>Στις 25</w:t>
      </w:r>
      <w:r>
        <w:rPr>
          <w:rFonts w:eastAsia="Times New Roman"/>
          <w:szCs w:val="24"/>
        </w:rPr>
        <w:t xml:space="preserve"> Φεβρουαρίου</w:t>
      </w:r>
      <w:r>
        <w:rPr>
          <w:rFonts w:eastAsia="Times New Roman"/>
          <w:szCs w:val="24"/>
        </w:rPr>
        <w:t xml:space="preserve"> είχαμε κάτι που νομίζω ότι αποτελεί πανευρωπαϊκή πρωτοτυπία. Εγώ δεν το</w:t>
      </w:r>
      <w:r>
        <w:rPr>
          <w:rFonts w:eastAsia="Times New Roman"/>
          <w:szCs w:val="24"/>
        </w:rPr>
        <w:t xml:space="preserve"> έχω ξανακούσει ποτέ. Υπήρξε παρέμβαση </w:t>
      </w:r>
      <w:proofErr w:type="spellStart"/>
      <w:r>
        <w:rPr>
          <w:rFonts w:eastAsia="Times New Roman"/>
          <w:szCs w:val="24"/>
        </w:rPr>
        <w:t>αντιεξουσιαστών</w:t>
      </w:r>
      <w:proofErr w:type="spellEnd"/>
      <w:r>
        <w:rPr>
          <w:rFonts w:eastAsia="Times New Roman"/>
          <w:szCs w:val="24"/>
        </w:rPr>
        <w:t xml:space="preserve"> έξω από την οικία του κ. </w:t>
      </w:r>
      <w:proofErr w:type="spellStart"/>
      <w:r>
        <w:rPr>
          <w:rFonts w:eastAsia="Times New Roman"/>
          <w:szCs w:val="24"/>
        </w:rPr>
        <w:t>Παπαδήμου</w:t>
      </w:r>
      <w:proofErr w:type="spellEnd"/>
      <w:r>
        <w:rPr>
          <w:rFonts w:eastAsia="Times New Roman"/>
          <w:szCs w:val="24"/>
        </w:rPr>
        <w:t xml:space="preserve">, του πρώην Πρωθυπουργού. Ποιο ήταν το αντικείμενο; </w:t>
      </w:r>
      <w:r>
        <w:rPr>
          <w:rFonts w:eastAsia="Times New Roman"/>
          <w:szCs w:val="24"/>
        </w:rPr>
        <w:lastRenderedPageBreak/>
        <w:t>Διαμαρτυρόμαστε εναντίον του θύματος για τη μεταγωγή του βομβιστή θύτη. Αυτό, ειλικρινά σας λέω, ουδέποτε έχει ξανα</w:t>
      </w:r>
      <w:r>
        <w:rPr>
          <w:rFonts w:eastAsia="Times New Roman"/>
          <w:szCs w:val="24"/>
        </w:rPr>
        <w:t xml:space="preserve">κουστεί, τουλάχιστον δεν έχει φτάσει στα αφτιά μου, στην Ευρώπη ή σε άλλη χώρα στον πολιτισμένο κόσμο, να εγκαλείται το θύμα για τη μεταγωγή του θύτη.  </w:t>
      </w:r>
    </w:p>
    <w:p w14:paraId="4DA1E5E7" w14:textId="77777777" w:rsidR="00B641FB" w:rsidRDefault="00934C92">
      <w:pPr>
        <w:spacing w:line="600" w:lineRule="auto"/>
        <w:ind w:firstLine="720"/>
        <w:jc w:val="both"/>
        <w:rPr>
          <w:rFonts w:eastAsia="Times New Roman"/>
          <w:szCs w:val="24"/>
        </w:rPr>
      </w:pPr>
      <w:r>
        <w:rPr>
          <w:rFonts w:eastAsia="Times New Roman"/>
          <w:szCs w:val="24"/>
        </w:rPr>
        <w:t>Επίσης, βέβαια, λίγες μέρες πριν είχε υπάρξει άλλη «παρέμβαση» έξω από το σπίτι της Εφέτου της κ. Κλάπα</w:t>
      </w:r>
      <w:r>
        <w:rPr>
          <w:rFonts w:eastAsia="Times New Roman"/>
          <w:szCs w:val="24"/>
        </w:rPr>
        <w:t xml:space="preserve">. Και σε όλα αυτά -αναφέρομαι στις τελευταίες δέκα μέρες, μη νομίζετε ότι έχω πλατειάσει- θα ήθελα να σας προσθέσω αρκετές βόμβες μολότοφ το σαββατοκύριακο, αλλά αυτό συνηθίζεται πια. Είναι ένα στοιχείο του τουριστικού προορισμού που ονομάζεται Κέντρο των </w:t>
      </w:r>
      <w:r>
        <w:rPr>
          <w:rFonts w:eastAsia="Times New Roman"/>
          <w:szCs w:val="24"/>
        </w:rPr>
        <w:t xml:space="preserve">Αθηνών.  </w:t>
      </w:r>
    </w:p>
    <w:p w14:paraId="4DA1E5E8" w14:textId="77777777" w:rsidR="00B641FB" w:rsidRDefault="00934C92">
      <w:pPr>
        <w:spacing w:line="600" w:lineRule="auto"/>
        <w:ind w:firstLine="720"/>
        <w:jc w:val="both"/>
        <w:rPr>
          <w:rFonts w:eastAsia="Times New Roman"/>
          <w:szCs w:val="24"/>
        </w:rPr>
      </w:pPr>
      <w:r>
        <w:rPr>
          <w:rFonts w:eastAsia="Times New Roman"/>
          <w:szCs w:val="24"/>
        </w:rPr>
        <w:lastRenderedPageBreak/>
        <w:t>Αυτά, λοιπόν, κύριε Υπουργέ, αποτελούν κατά την Κυβέρνηση δείγματα μιας χώρας η οποία επιστρέφει στην κανονικότητα. Μάλιστα, δεν μπορώ παρά να θυμηθώ εδώ την οργισμένη παρουσία του κ. Τσίπρα, πριν από δύο μήνες, στην προ ημερησίας που είχε προκαλ</w:t>
      </w:r>
      <w:r>
        <w:rPr>
          <w:rFonts w:eastAsia="Times New Roman"/>
          <w:szCs w:val="24"/>
        </w:rPr>
        <w:t>έσει ο κ. Μητσοτάκης, όπου απευθύνθηκε στον κ. Μητσοτάκη έντονα, καταγγέλλοντάς τον, σχεδόν, γιατί είχε προκαλέσει τη συζήτηση, ωσάν να μην υπήρχε θέμα δημόσιας ασφάλειας στην Ελλάδα. Και μάλιστα, για να αποστομώσει τον κ. Μητσοτάκη, κυρίες και κύριοι συνά</w:t>
      </w:r>
      <w:r>
        <w:rPr>
          <w:rFonts w:eastAsia="Times New Roman"/>
          <w:szCs w:val="24"/>
        </w:rPr>
        <w:t xml:space="preserve">δελφοι, ο Πρωθυπουργός είχε κάνει το εξής απίστευτο. Είχε επικαλεστεί στοιχεία εξαμήνου ως στοιχεία έτους, πήρε, δηλαδή, τα στοιχεία του μισού 2017, τα παρουσίασε ως στοιχεία του έτους και είπε στον κ. Μητσοτάκη ότι έχουμε μείωση σε όλους τους δείκτες.  </w:t>
      </w:r>
    </w:p>
    <w:p w14:paraId="4DA1E5E9" w14:textId="77777777" w:rsidR="00B641FB" w:rsidRDefault="00934C92">
      <w:pPr>
        <w:spacing w:line="600" w:lineRule="auto"/>
        <w:ind w:firstLine="720"/>
        <w:jc w:val="both"/>
        <w:rPr>
          <w:rFonts w:eastAsia="Times New Roman"/>
          <w:szCs w:val="24"/>
        </w:rPr>
      </w:pPr>
      <w:r>
        <w:rPr>
          <w:rFonts w:eastAsia="Times New Roman"/>
          <w:szCs w:val="24"/>
        </w:rPr>
        <w:lastRenderedPageBreak/>
        <w:t>Κ</w:t>
      </w:r>
      <w:r>
        <w:rPr>
          <w:rFonts w:eastAsia="Times New Roman"/>
          <w:szCs w:val="24"/>
        </w:rPr>
        <w:t>υρίες και κύριοι συνάδελφοι, για να επανέλθουμε στη σοβαρότητα και στο θλιβερό του γεγονότος, αυτή τη στιγμή στη χώρα δεν υφίσταται δημόσια ασφάλεια, όπως αυτή τη στιγμή στη χώρα δεν υφίσταται και σωφρονιστικό σύστημα. Αυτή είναι η πραγματικότητα. Καταλαβα</w:t>
      </w:r>
      <w:r>
        <w:rPr>
          <w:rFonts w:eastAsia="Times New Roman"/>
          <w:szCs w:val="24"/>
        </w:rPr>
        <w:t xml:space="preserve">ίνουμε όλοι ότι αυτό είναι ένα θέμα που διαπερνά την κοινωνία κι αποτελεί απαραίτητο στοιχείο και μιας ευρωπαϊκής χώρας. </w:t>
      </w:r>
    </w:p>
    <w:p w14:paraId="4DA1E5EA" w14:textId="77777777" w:rsidR="00B641FB" w:rsidRDefault="00934C92">
      <w:pPr>
        <w:spacing w:line="600" w:lineRule="auto"/>
        <w:ind w:firstLine="720"/>
        <w:jc w:val="both"/>
        <w:rPr>
          <w:rFonts w:eastAsia="Times New Roman"/>
          <w:szCs w:val="24"/>
        </w:rPr>
      </w:pPr>
      <w:r>
        <w:rPr>
          <w:rFonts w:eastAsia="Times New Roman"/>
          <w:szCs w:val="24"/>
        </w:rPr>
        <w:t>Βέβαια, άκουσα τον κύριο Υπουργό να υπερασπίζεται τη Βενεζουέλα, εμμέσως, σε πρώτη αναφορά του λόγου του, αμέσως, σε δεύτερη αναφορά τ</w:t>
      </w:r>
      <w:r>
        <w:rPr>
          <w:rFonts w:eastAsia="Times New Roman"/>
          <w:szCs w:val="24"/>
        </w:rPr>
        <w:t xml:space="preserve">ου λόγου του. Φαντάζομαι ότι αυτό είναι κατάλοιπο του παλιού ΣΥΡΙΖΑ. Μάλλον θα διέφυγε ή κάποιος εκ των συνεργατών του έχουν αντιληφθεί ότι άλλαξαν οι καιροί και το </w:t>
      </w:r>
      <w:r>
        <w:rPr>
          <w:rFonts w:eastAsia="Times New Roman"/>
          <w:szCs w:val="24"/>
        </w:rPr>
        <w:lastRenderedPageBreak/>
        <w:t xml:space="preserve">πρώτο κομμάτι της ομιλίας αφορούσε τις ιδιωτικοποιήσεις, το έβαλε εκεί. </w:t>
      </w:r>
    </w:p>
    <w:p w14:paraId="4DA1E5EB" w14:textId="77777777" w:rsidR="00B641FB" w:rsidRDefault="00934C92">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όμως, επειδή δεν έχουμε την πρόθεση η Ελλάδα να μετατραπεί σε Βενεζουέλα, θα πρότεινα στην Κυβέρνηση –και το λέω με απόλυτη σοβαρότητα- να επανέλθει στην πραγματικότητα. Δεν είναι δυνατόν να γίνει ανεκτή αυτή η κατάσταση. </w:t>
      </w:r>
    </w:p>
    <w:p w14:paraId="4DA1E5EC" w14:textId="77777777" w:rsidR="00B641FB" w:rsidRDefault="00934C92">
      <w:pPr>
        <w:spacing w:line="600" w:lineRule="auto"/>
        <w:ind w:firstLine="720"/>
        <w:jc w:val="both"/>
        <w:rPr>
          <w:rFonts w:eastAsia="Times New Roman"/>
          <w:szCs w:val="24"/>
        </w:rPr>
      </w:pPr>
      <w:r>
        <w:rPr>
          <w:rFonts w:eastAsia="Times New Roman"/>
          <w:szCs w:val="24"/>
        </w:rPr>
        <w:t>Η Νέα Δημοκρατία είναι υποχρεωμ</w:t>
      </w:r>
      <w:r>
        <w:rPr>
          <w:rFonts w:eastAsia="Times New Roman"/>
          <w:szCs w:val="24"/>
        </w:rPr>
        <w:t>ένη να κάνει ό,τι μπορεί για να προασπίσει, με τον δικό της συνταγματικό ρόλο, την περιουσία, τη ζωή, την ακεραιότητα των Ελλήνων πολιτών. Η κατάσταση, ως έχει, δεν είναι ανεκτή.</w:t>
      </w:r>
    </w:p>
    <w:p w14:paraId="4DA1E5ED" w14:textId="77777777" w:rsidR="00B641FB" w:rsidRDefault="00934C92">
      <w:pPr>
        <w:spacing w:line="600" w:lineRule="auto"/>
        <w:ind w:firstLine="720"/>
        <w:jc w:val="both"/>
        <w:rPr>
          <w:rFonts w:eastAsia="Times New Roman"/>
          <w:szCs w:val="24"/>
        </w:rPr>
      </w:pPr>
      <w:r>
        <w:rPr>
          <w:rFonts w:eastAsia="Times New Roman"/>
          <w:szCs w:val="24"/>
        </w:rPr>
        <w:t xml:space="preserve">Σας ευχαριστώ πολύ. </w:t>
      </w:r>
    </w:p>
    <w:p w14:paraId="4DA1E5EE" w14:textId="77777777" w:rsidR="00B641FB" w:rsidRDefault="00934C9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DA1E5EF" w14:textId="77777777" w:rsidR="00B641FB" w:rsidRDefault="00934C92">
      <w:pPr>
        <w:spacing w:line="600" w:lineRule="auto"/>
        <w:ind w:firstLine="720"/>
        <w:jc w:val="both"/>
        <w:rPr>
          <w:rFonts w:eastAsia="Times New Roman"/>
          <w:szCs w:val="24"/>
        </w:rPr>
      </w:pPr>
      <w:r>
        <w:rPr>
          <w:rFonts w:eastAsia="Times New Roman"/>
          <w:b/>
          <w:szCs w:val="24"/>
        </w:rPr>
        <w:lastRenderedPageBreak/>
        <w:t>ΠΡ</w:t>
      </w:r>
      <w:r>
        <w:rPr>
          <w:rFonts w:eastAsia="Times New Roman"/>
          <w:b/>
          <w:szCs w:val="24"/>
        </w:rPr>
        <w:t>ΟΕΔΡΕΥΩΝ (Γεώργιος Βαρεμένος):</w:t>
      </w:r>
      <w:r>
        <w:rPr>
          <w:rFonts w:eastAsia="Times New Roman"/>
          <w:szCs w:val="24"/>
        </w:rPr>
        <w:t xml:space="preserve"> Ευχαριστούμε για την οικονομία του χρόνου. </w:t>
      </w:r>
    </w:p>
    <w:p w14:paraId="4DA1E5F0" w14:textId="77777777" w:rsidR="00B641FB" w:rsidRDefault="00934C9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Πρόεδρε, θα ήθελα να ρωτήσω κάτι τον κύριο Υπουργό. </w:t>
      </w:r>
    </w:p>
    <w:p w14:paraId="4DA1E5F1" w14:textId="77777777" w:rsidR="00B641FB" w:rsidRDefault="00934C9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Έχετε τον λόγο, κύριε </w:t>
      </w:r>
      <w:proofErr w:type="spellStart"/>
      <w:r>
        <w:rPr>
          <w:rFonts w:eastAsia="Times New Roman"/>
          <w:szCs w:val="24"/>
        </w:rPr>
        <w:t>Αμυρά</w:t>
      </w:r>
      <w:proofErr w:type="spellEnd"/>
      <w:r>
        <w:rPr>
          <w:rFonts w:eastAsia="Times New Roman"/>
          <w:szCs w:val="24"/>
        </w:rPr>
        <w:t xml:space="preserve">. </w:t>
      </w:r>
    </w:p>
    <w:p w14:paraId="4DA1E5F2" w14:textId="77777777" w:rsidR="00B641FB" w:rsidRDefault="00934C92">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Κύριε Υπουργέ, απλώς ήθελ</w:t>
      </w:r>
      <w:r>
        <w:rPr>
          <w:rFonts w:eastAsia="Times New Roman"/>
          <w:szCs w:val="24"/>
        </w:rPr>
        <w:t xml:space="preserve">α να διευκρινίσω κάτι για τα περιβαλλοντικά, για τις μελέτες. Έχει γίνει μόνο η στρατηγική μελέτη περιβαλλοντικών επιπτώσεων. Δεν έχουν γίνει οι επιμέρους. </w:t>
      </w:r>
    </w:p>
    <w:p w14:paraId="4DA1E5F3" w14:textId="77777777" w:rsidR="00B641FB" w:rsidRDefault="00934C92">
      <w:pPr>
        <w:spacing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Κάθε κομμάτι…</w:t>
      </w:r>
    </w:p>
    <w:p w14:paraId="4DA1E5F4" w14:textId="77777777" w:rsidR="00B641FB" w:rsidRDefault="00934C92">
      <w:pPr>
        <w:spacing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Ναι, αλλά </w:t>
      </w:r>
      <w:r>
        <w:rPr>
          <w:rFonts w:eastAsia="Times New Roman"/>
          <w:szCs w:val="24"/>
        </w:rPr>
        <w:t xml:space="preserve">ήδη έχουν αρχίσει έρευνες σε διάφορα σημεία της Ηπείρου, χωρίς να συνοδεύονται από τις επιμέρους περιβαλλοντικές μελέτες. Τι έχετε να πείτε γι’ αυτό; </w:t>
      </w:r>
    </w:p>
    <w:p w14:paraId="4DA1E5F5" w14:textId="77777777" w:rsidR="00B641FB" w:rsidRDefault="00934C92">
      <w:pPr>
        <w:spacing w:line="600" w:lineRule="auto"/>
        <w:ind w:firstLine="720"/>
        <w:jc w:val="both"/>
        <w:rPr>
          <w:rFonts w:eastAsia="Times New Roman"/>
          <w:szCs w:val="24"/>
        </w:rPr>
      </w:pPr>
      <w:r>
        <w:rPr>
          <w:rFonts w:eastAsia="Times New Roman"/>
          <w:szCs w:val="24"/>
        </w:rPr>
        <w:t xml:space="preserve">Ευχαριστώ. </w:t>
      </w:r>
    </w:p>
    <w:p w14:paraId="4DA1E5F6" w14:textId="77777777" w:rsidR="00B641FB" w:rsidRDefault="00934C9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Τον λόγο έχει ο κ. Δημαράς.</w:t>
      </w:r>
    </w:p>
    <w:p w14:paraId="4DA1E5F7" w14:textId="77777777" w:rsidR="00B641FB" w:rsidRDefault="00934C92">
      <w:pPr>
        <w:spacing w:line="600" w:lineRule="auto"/>
        <w:ind w:firstLine="720"/>
        <w:jc w:val="both"/>
        <w:rPr>
          <w:rFonts w:eastAsia="Times New Roman"/>
          <w:szCs w:val="24"/>
        </w:rPr>
      </w:pPr>
      <w:r>
        <w:rPr>
          <w:rFonts w:eastAsia="Times New Roman"/>
          <w:b/>
          <w:szCs w:val="24"/>
        </w:rPr>
        <w:t xml:space="preserve">ΓΕΩΡΓΙΟΣ ΔΗΜΑΡΑΣ: </w:t>
      </w:r>
      <w:r>
        <w:rPr>
          <w:rFonts w:eastAsia="Times New Roman"/>
          <w:szCs w:val="24"/>
        </w:rPr>
        <w:t>Κυρίες και κύρ</w:t>
      </w:r>
      <w:r>
        <w:rPr>
          <w:rFonts w:eastAsia="Times New Roman"/>
          <w:szCs w:val="24"/>
        </w:rPr>
        <w:t>ιοι συνάδελφοι, ξέρετε ότι είμαι μέλος της Κοινοβουλευτικής Ομάδας του ΣΥΡΙΖΑ, προερχόμενος, όμως, από τους Οικολόγους Πράσινους και σήμερα θα μιλήσω για τη θέση της οικολογίας, για τη θέση των Οικολόγων Πράσινων σε αυτά τα ζητήματα που συζητάμε.</w:t>
      </w:r>
    </w:p>
    <w:p w14:paraId="4DA1E5F8" w14:textId="77777777" w:rsidR="00B641FB" w:rsidRDefault="00934C92">
      <w:pPr>
        <w:spacing w:line="600" w:lineRule="auto"/>
        <w:ind w:firstLine="720"/>
        <w:jc w:val="both"/>
        <w:rPr>
          <w:rFonts w:eastAsia="Times New Roman"/>
          <w:szCs w:val="24"/>
        </w:rPr>
      </w:pPr>
      <w:r>
        <w:rPr>
          <w:rFonts w:eastAsia="Times New Roman"/>
          <w:szCs w:val="24"/>
        </w:rPr>
        <w:t xml:space="preserve">Συζητάμε </w:t>
      </w:r>
      <w:r>
        <w:rPr>
          <w:rFonts w:eastAsia="Times New Roman"/>
          <w:szCs w:val="24"/>
        </w:rPr>
        <w:t>την Κύρωση των Συμβάσεων μίσθωσης με πετρελαϊκές εταιρείες για τέσσερ</w:t>
      </w:r>
      <w:r>
        <w:rPr>
          <w:rFonts w:eastAsia="Times New Roman"/>
          <w:szCs w:val="24"/>
        </w:rPr>
        <w:t>ι</w:t>
      </w:r>
      <w:r>
        <w:rPr>
          <w:rFonts w:eastAsia="Times New Roman"/>
          <w:szCs w:val="24"/>
        </w:rPr>
        <w:t xml:space="preserve">ς περιοχές της χώρας, Άρτα, Πρέβεζα, </w:t>
      </w:r>
      <w:r>
        <w:rPr>
          <w:rFonts w:eastAsia="Times New Roman"/>
          <w:szCs w:val="24"/>
        </w:rPr>
        <w:lastRenderedPageBreak/>
        <w:t>Αιτωλοακαρνανία, Βορειοδυτική Πελοπόννησο και στη θαλάσσια περιοχή, στο Ιόνιο, βορειοδυτικά της Κέρκυρας. Οι συμβάσεις αυτές αφορούν την παραχώρηση τ</w:t>
      </w:r>
      <w:r>
        <w:rPr>
          <w:rFonts w:eastAsia="Times New Roman"/>
          <w:szCs w:val="24"/>
        </w:rPr>
        <w:t>ων δικαιωμάτων έρευνας όσο και εκμετάλλευσης υδρογονανθράκων.</w:t>
      </w:r>
    </w:p>
    <w:p w14:paraId="4DA1E5F9" w14:textId="77777777" w:rsidR="00B641FB" w:rsidRDefault="00934C92">
      <w:pPr>
        <w:spacing w:line="600" w:lineRule="auto"/>
        <w:ind w:firstLine="720"/>
        <w:jc w:val="both"/>
        <w:rPr>
          <w:rFonts w:eastAsia="Times New Roman"/>
          <w:szCs w:val="24"/>
        </w:rPr>
      </w:pPr>
      <w:r>
        <w:rPr>
          <w:rFonts w:eastAsia="Times New Roman"/>
          <w:szCs w:val="24"/>
        </w:rPr>
        <w:t xml:space="preserve">Όπως δήλωσα στη συνεδρίαση της </w:t>
      </w:r>
      <w:r>
        <w:rPr>
          <w:rFonts w:eastAsia="Times New Roman"/>
          <w:szCs w:val="24"/>
        </w:rPr>
        <w:t>ε</w:t>
      </w:r>
      <w:r>
        <w:rPr>
          <w:rFonts w:eastAsia="Times New Roman"/>
          <w:szCs w:val="24"/>
        </w:rPr>
        <w:t xml:space="preserve">πιτροπής, η θέση του κόμματος των Οικολόγων Πράσινων και ημών των δύο Βουλευτών, του Γιώργου Δημαρά και του Γιώργου Τσιρώνη, </w:t>
      </w:r>
      <w:r>
        <w:rPr>
          <w:rFonts w:eastAsia="Times New Roman"/>
          <w:szCs w:val="24"/>
        </w:rPr>
        <w:t>ως</w:t>
      </w:r>
      <w:r>
        <w:rPr>
          <w:rFonts w:eastAsia="Times New Roman"/>
          <w:szCs w:val="24"/>
        </w:rPr>
        <w:t xml:space="preserve"> οικολόγ</w:t>
      </w:r>
      <w:r>
        <w:rPr>
          <w:rFonts w:eastAsia="Times New Roman"/>
          <w:szCs w:val="24"/>
        </w:rPr>
        <w:t>ων</w:t>
      </w:r>
      <w:r>
        <w:rPr>
          <w:rFonts w:eastAsia="Times New Roman"/>
          <w:szCs w:val="24"/>
        </w:rPr>
        <w:t xml:space="preserve"> και </w:t>
      </w:r>
      <w:proofErr w:type="spellStart"/>
      <w:r>
        <w:rPr>
          <w:rFonts w:eastAsia="Times New Roman"/>
          <w:szCs w:val="24"/>
        </w:rPr>
        <w:t>μέλ</w:t>
      </w:r>
      <w:r>
        <w:rPr>
          <w:rFonts w:eastAsia="Times New Roman"/>
          <w:szCs w:val="24"/>
        </w:rPr>
        <w:t>ων</w:t>
      </w:r>
      <w:proofErr w:type="spellEnd"/>
      <w:r>
        <w:rPr>
          <w:rFonts w:eastAsia="Times New Roman"/>
          <w:szCs w:val="24"/>
        </w:rPr>
        <w:t xml:space="preserve"> των Οικολόγων Πράσινων, είναι αρνητική.     </w:t>
      </w:r>
    </w:p>
    <w:p w14:paraId="4DA1E5F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Η απόφασή μας είναι να καταψηφίσουμε το νομοσχέδιο. Οι Οικολόγοι Πράσινοι είναι αντίθετοι στις εξορύξεις υδρογονανθράκων και γενικά και ειδικά για τις συγκεκριμένες περιοχές. Και για τις συγκεκριμένες περιοχές,</w:t>
      </w:r>
      <w:r>
        <w:rPr>
          <w:rFonts w:eastAsia="Times New Roman" w:cs="Times New Roman"/>
          <w:szCs w:val="24"/>
        </w:rPr>
        <w:t xml:space="preserve"> βεβαίως, είναι αντίθετη η Οικολογική Κίνηση Πάτρας, πολλοί φορείς της Ηπείρου, το </w:t>
      </w:r>
      <w:r>
        <w:rPr>
          <w:rFonts w:eastAsia="Times New Roman" w:cs="Times New Roman"/>
          <w:szCs w:val="24"/>
          <w:lang w:val="en-US"/>
        </w:rPr>
        <w:t>WWF</w:t>
      </w:r>
      <w:r>
        <w:rPr>
          <w:rFonts w:eastAsia="Times New Roman" w:cs="Times New Roman"/>
          <w:szCs w:val="24"/>
        </w:rPr>
        <w:t xml:space="preserve"> κ.λπ.</w:t>
      </w:r>
      <w:r>
        <w:rPr>
          <w:rFonts w:eastAsia="Times New Roman" w:cs="Times New Roman"/>
          <w:szCs w:val="24"/>
        </w:rPr>
        <w:t>.</w:t>
      </w:r>
    </w:p>
    <w:p w14:paraId="4DA1E5F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στον πυρήνα της πολιτικής οικολογίας η προστασία της φύσης, η δράση κατά της κλιματικής αλλαγής, αλλά και η οικοδόμηση βιώσιμης οικονομίας. Πρόκειται, επίσης, για θέμα αρχής και για τους Ευρωπαίους Πράσινους, αλλά και το παγκόσμιο Πράσινο Κίνημα. </w:t>
      </w:r>
    </w:p>
    <w:p w14:paraId="4DA1E5F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αντίθεσή μας βασίζεται στους εξής λόγους: Πρώτος και βασικός λόγος είναι η άμεση ανάγκη αλλαγών στο ενεργειακό μοντέλο, για την αντιμετώπιση του προβλήματος της κλιματικής αλλαγής του πλανήτη. Είναι ένα πρόβλημα που αφορά όλους μας, αλλά και τις επόμενες γ</w:t>
      </w:r>
      <w:r>
        <w:rPr>
          <w:rFonts w:eastAsia="Times New Roman" w:cs="Times New Roman"/>
          <w:szCs w:val="24"/>
        </w:rPr>
        <w:t xml:space="preserve">ενιές. </w:t>
      </w:r>
    </w:p>
    <w:p w14:paraId="4DA1E5F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Οι εξορύξεις πετρελαίου πρέπει να αποτελέσουν παρελθόν, ειδικότερα επειδή η χώρα μας είναι πλούσια σε ενεργειακούς πόρους και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Γι’ αυτό και επιμένουμε ότι θα έπρεπε </w:t>
      </w:r>
      <w:r>
        <w:rPr>
          <w:rFonts w:eastAsia="Times New Roman" w:cs="Times New Roman"/>
          <w:szCs w:val="24"/>
        </w:rPr>
        <w:lastRenderedPageBreak/>
        <w:t>ήδη να έχει προχωρήσει θεσμικά ο νέος μακροχρόνιος ενεργειακός σχ</w:t>
      </w:r>
      <w:r>
        <w:rPr>
          <w:rFonts w:eastAsia="Times New Roman" w:cs="Times New Roman"/>
          <w:szCs w:val="24"/>
        </w:rPr>
        <w:t>εδιασμός με πολύ πιο γρήγορα βήματα απεξάρτησης από τα ορυκτά καύσιμα.</w:t>
      </w:r>
    </w:p>
    <w:p w14:paraId="4DA1E5F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Είναι κοινός τόπος πλέον πώς οι σημαντικές κλιματικές αλλαγές αποτελούν τον μεγαλύτερο κίνδυνο για τον πλανήτη και τη ζωή του ανθρώπου πάνω σε αυτόν. Για πρώτη φορά φαίνεται ένα περιβαλ</w:t>
      </w:r>
      <w:r>
        <w:rPr>
          <w:rFonts w:eastAsia="Times New Roman" w:cs="Times New Roman"/>
          <w:szCs w:val="24"/>
        </w:rPr>
        <w:t xml:space="preserve">λοντικό πρόβλημα να απειλεί το φυσικό θεμέλιο των κοινωνιών. </w:t>
      </w:r>
    </w:p>
    <w:p w14:paraId="4DA1E5F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Η μέχρι σήμερα, όμως, αντίδραση της ανθρωπότητας είναι εντελώς άτολμη. Αυτό που λείπει είναι η αποφασιστικότητα των κυβερνήσεων των περισσοτέρων κρατών να προχωρήσουν άμεσα </w:t>
      </w:r>
      <w:r>
        <w:rPr>
          <w:rFonts w:eastAsia="Times New Roman" w:cs="Times New Roman"/>
          <w:szCs w:val="24"/>
        </w:rPr>
        <w:lastRenderedPageBreak/>
        <w:t>και από κοινού στις α</w:t>
      </w:r>
      <w:r>
        <w:rPr>
          <w:rFonts w:eastAsia="Times New Roman" w:cs="Times New Roman"/>
          <w:szCs w:val="24"/>
        </w:rPr>
        <w:t>παραίτητες αλλαγές πολιτικής στους βασικότερους τομείς της οικονομικής δραστηριότητας, ώστε να προστατευθεί αποτελεσματικά το παγκόσμιο κλίμα.</w:t>
      </w:r>
    </w:p>
    <w:p w14:paraId="4DA1E60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Οι εκπομπές αερίων του θερμοκηπίου δεν είναι απλά η αιτία της αλλαγής του κλίματος. Είναι και το σύμπτωμα του βρώ</w:t>
      </w:r>
      <w:r>
        <w:rPr>
          <w:rFonts w:eastAsia="Times New Roman" w:cs="Times New Roman"/>
          <w:szCs w:val="24"/>
        </w:rPr>
        <w:t xml:space="preserve">μικου, σπάταλου και παράλογου μοντέλου παραγωγής και κατανάλωσης που ακολουθείται δεκαετίες τώρα. </w:t>
      </w:r>
    </w:p>
    <w:p w14:paraId="4DA1E60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Η πρωτοφανής κλιματική απειλή που αντιμετωπίζουμε, πρέπει να μετατραπεί σε μ</w:t>
      </w:r>
      <w:r>
        <w:rPr>
          <w:rFonts w:eastAsia="Times New Roman" w:cs="Times New Roman"/>
          <w:szCs w:val="24"/>
        </w:rPr>
        <w:t>ί</w:t>
      </w:r>
      <w:r>
        <w:rPr>
          <w:rFonts w:eastAsia="Times New Roman" w:cs="Times New Roman"/>
          <w:szCs w:val="24"/>
        </w:rPr>
        <w:t>α ευκαιρία για συνολική επαναξιολόγηση του μοντέλου αυτού. Πρέπει να οδηγήσει σε</w:t>
      </w:r>
      <w:r>
        <w:rPr>
          <w:rFonts w:eastAsia="Times New Roman" w:cs="Times New Roman"/>
          <w:szCs w:val="24"/>
        </w:rPr>
        <w:t xml:space="preserve"> έναν επανακαθορισμό αυτού που εννοούμε ευημερία και </w:t>
      </w:r>
      <w:proofErr w:type="spellStart"/>
      <w:r>
        <w:rPr>
          <w:rFonts w:eastAsia="Times New Roman" w:cs="Times New Roman"/>
          <w:szCs w:val="24"/>
        </w:rPr>
        <w:t>διαγενεακή</w:t>
      </w:r>
      <w:proofErr w:type="spellEnd"/>
      <w:r>
        <w:rPr>
          <w:rFonts w:eastAsia="Times New Roman" w:cs="Times New Roman"/>
          <w:szCs w:val="24"/>
        </w:rPr>
        <w:t xml:space="preserve"> δικαιοσύνη. Πρέπει να οδηγήσει σε μια άμεση στροφή των οικονομιών μας προς βιώσιμη κατεύθυνση.</w:t>
      </w:r>
    </w:p>
    <w:p w14:paraId="4DA1E60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ί</w:t>
      </w:r>
      <w:r>
        <w:rPr>
          <w:rFonts w:eastAsia="Times New Roman" w:cs="Times New Roman"/>
          <w:szCs w:val="24"/>
        </w:rPr>
        <w:t>α τέτοια στροφή θα οδηγήσει ταυτόχρονα και σε έξοδο από τη σημερινή οικονομική και κοινωνική κρ</w:t>
      </w:r>
      <w:r>
        <w:rPr>
          <w:rFonts w:eastAsia="Times New Roman" w:cs="Times New Roman"/>
          <w:szCs w:val="24"/>
        </w:rPr>
        <w:t>ίση, δημιουργώντας εκατομμύρια πράσινες θέσεις εργασίας. Επιπλέον, θα ελαχιστοποιήσει την ενεργειακή, πολιτική και οικονομική εξάρτηση από τις χώρες παραγωγούς των ορυκτών καυσίμων. Τα αποτελέσματα της υπερθέρμανσης του πλανήτη γίνονται όλο και πιο αισθητά</w:t>
      </w:r>
      <w:r>
        <w:rPr>
          <w:rFonts w:eastAsia="Times New Roman" w:cs="Times New Roman"/>
          <w:szCs w:val="24"/>
        </w:rPr>
        <w:t xml:space="preserve"> και οδηγούν ήδη σε ερημοποίηση τεράστιες εκτάσεις σε πολλές περιοχές.</w:t>
      </w:r>
    </w:p>
    <w:p w14:paraId="4DA1E60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Δεν είναι τυχαίο ότι μέχρι το 2013 και την προσφυγική κρίση λόγω του πολέμου στη Συρία, οι κλιματικοί πρόσφυγες ήταν η πιο πολυπληθής ομάδα προσφύγων. Χιλιάδες συνάνθρωποί μας που δεν μ</w:t>
      </w:r>
      <w:r>
        <w:rPr>
          <w:rFonts w:eastAsia="Times New Roman" w:cs="Times New Roman"/>
          <w:szCs w:val="24"/>
        </w:rPr>
        <w:t xml:space="preserve">πορούσαν να καλλιεργήσουν τη γη τους, εγκαταλείπουν τον τόπο τους σε αναζήτηση καλύτερης τύχης. Η Ελλάδα, σύμφωνα με </w:t>
      </w:r>
      <w:r>
        <w:rPr>
          <w:rFonts w:eastAsia="Times New Roman" w:cs="Times New Roman"/>
          <w:szCs w:val="24"/>
        </w:rPr>
        <w:lastRenderedPageBreak/>
        <w:t xml:space="preserve">στοιχεία του ΟΗΕ, ανήκει στις δεκαοχτώ πιο τρωτές περιοχές του πλανήτη εξαιτίας της κλιματικής αλλαγής. </w:t>
      </w:r>
    </w:p>
    <w:p w14:paraId="4DA1E60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Οι καθοριστικότερες επιπτώσεις θα </w:t>
      </w:r>
      <w:r>
        <w:rPr>
          <w:rFonts w:eastAsia="Times New Roman" w:cs="Times New Roman"/>
          <w:szCs w:val="24"/>
        </w:rPr>
        <w:t xml:space="preserve">έχουν να κάνουν με τη μείωση των βροχοπτώσεων, την ένταση των καιρικών φαινομένων και τη γρήγορη εξάτμιση και μη απορρόφηση από το έδαφος. Θα έχουμε επιτάχυνση των φαινομένων ερημοποίησης περιοχών, μείωσης της γεωργικής παραγωγής, μειωμένη ροή ποταμών και </w:t>
      </w:r>
      <w:r>
        <w:rPr>
          <w:rFonts w:eastAsia="Times New Roman" w:cs="Times New Roman"/>
          <w:szCs w:val="24"/>
        </w:rPr>
        <w:t>διαθεσιμότητα υδάτινων πόρων, ενώ τα δάση θα είναι ευάλωτα σε καταστροφικές μέγα πυρκαγιές. Η άνοδος της μέσης θερμοκρασίας θα συνοδευτεί από συχνότερα και εντονότερα κύματα καύσωνα.</w:t>
      </w:r>
    </w:p>
    <w:p w14:paraId="4DA1E60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Η Γαλλία απαγόρευσε τις εξορύξεις σε στεριά και θάλασσα. Επίσης, η Νορβηγ</w:t>
      </w:r>
      <w:r>
        <w:rPr>
          <w:rFonts w:eastAsia="Times New Roman" w:cs="Times New Roman"/>
          <w:szCs w:val="24"/>
        </w:rPr>
        <w:t xml:space="preserve">ία ενώ έχει κάνει ένα πρόγραμμα περιορισμού, τώρα προχωράει στην πλήρη κατάργησή τους. Και πρέπει να </w:t>
      </w:r>
      <w:r>
        <w:rPr>
          <w:rFonts w:eastAsia="Times New Roman" w:cs="Times New Roman"/>
          <w:szCs w:val="24"/>
        </w:rPr>
        <w:lastRenderedPageBreak/>
        <w:t xml:space="preserve">πούμε ότι από πολλά χρόνια η Νορβηγία παράγει όλο το ηλεκτρικό ρεύμα από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 και εξάγει μάλιστα ηλεκτρικό ρεύμα. Δεν μπορούμε, λοιπ</w:t>
      </w:r>
      <w:r>
        <w:rPr>
          <w:rFonts w:eastAsia="Times New Roman" w:cs="Times New Roman"/>
          <w:szCs w:val="24"/>
        </w:rPr>
        <w:t>όν, να συγκριθούμε.</w:t>
      </w:r>
    </w:p>
    <w:p w14:paraId="4DA1E60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Ο δεύτερος λόγος για τον οποίο είμαστε αντίθετοι στις εξορύξεις υδρογονανθράκων στη χώρα μας, είναι οι σοβαροί περιβαλλοντικοί κίνδυνοι. Είναι άμεσα συνδεδεμένοι με τις εξορύξεις σε χερσαίες περιοχές, όπως είναι η Ήπειρος, όπου ήδη προχ</w:t>
      </w:r>
      <w:r>
        <w:rPr>
          <w:rFonts w:eastAsia="Times New Roman" w:cs="Times New Roman"/>
          <w:szCs w:val="24"/>
        </w:rPr>
        <w:t xml:space="preserve">ωρούν οι έρευνες με επιπτώσεις στα αποθέματα του υπογείου νερού. </w:t>
      </w:r>
    </w:p>
    <w:p w14:paraId="4DA1E60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Κρίσιμους θεωρούμε τους κινδύνους για τις περιπτώσεις εξορύξεων υδρογονανθράκων στις θάλασσες, για την πλούσια βιοποικιλότητα, τα </w:t>
      </w:r>
      <w:proofErr w:type="spellStart"/>
      <w:r>
        <w:rPr>
          <w:rFonts w:eastAsia="Times New Roman" w:cs="Times New Roman"/>
          <w:szCs w:val="24"/>
        </w:rPr>
        <w:t>ιχθυοαποθέματα</w:t>
      </w:r>
      <w:proofErr w:type="spellEnd"/>
      <w:r>
        <w:rPr>
          <w:rFonts w:eastAsia="Times New Roman" w:cs="Times New Roman"/>
          <w:szCs w:val="24"/>
        </w:rPr>
        <w:t>, αλλά και τις συνέπειες στον τουρισμό.</w:t>
      </w:r>
    </w:p>
    <w:p w14:paraId="4DA1E60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Γνωρίζ</w:t>
      </w:r>
      <w:r>
        <w:rPr>
          <w:rFonts w:eastAsia="Times New Roman" w:cs="Times New Roman"/>
          <w:szCs w:val="24"/>
        </w:rPr>
        <w:t>ουμε καλά ότι δεν υπάρχει η έννοια της απόλυτης προστασίας. Και η ανησυχία μας αυτή εντείνεται συνεχώς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ως χώρα έχουμε σοβαρές ελλείψεις στο υφιστάμενο νομικό πλαίσιο και στους μηχανισμούς εποπτείας και ελέγχων.</w:t>
      </w:r>
    </w:p>
    <w:p w14:paraId="4DA1E609"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Ως διεθνής εμπειρία είναι αρνητική ακό</w:t>
      </w:r>
      <w:r>
        <w:rPr>
          <w:rFonts w:eastAsia="Times New Roman" w:cs="Times New Roman"/>
          <w:szCs w:val="24"/>
        </w:rPr>
        <w:t>μη και σε χώρες που έχουν καλύτερη οργάνωση ελεγκτικών μηχανισμών. Χαρακτηριστικό παράδειγμα είναι η μεγάλη καταστροφή στον Κόλπο του Μεξικού αλλά και το δικό μας ατύχημα, του Σαρωνικού, που δεν έγινε μεν από τη διαδικασία εξόρυξης, αλλά καράβια πάνε και έ</w:t>
      </w:r>
      <w:r>
        <w:rPr>
          <w:rFonts w:eastAsia="Times New Roman" w:cs="Times New Roman"/>
          <w:szCs w:val="24"/>
        </w:rPr>
        <w:t>ρχονται μεταφέροντας και πυκνώνουν οι μεταφορές ορυκτών και καυσίμων.</w:t>
      </w:r>
    </w:p>
    <w:p w14:paraId="4DA1E60A"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τρίτος λόγος που είμαστε αντίθετοι στις εξορύξεις των υδρογονανθράκων, είναι ότι δεν πιστεύουμε στα τελικά οικονομικά οφέλη από τις εξορύξεις, αν συνεκτιμηθούν όλοι οι παράγοντες. Θεωρ</w:t>
      </w:r>
      <w:r>
        <w:rPr>
          <w:rFonts w:eastAsia="Times New Roman" w:cs="Times New Roman"/>
          <w:szCs w:val="24"/>
        </w:rPr>
        <w:t xml:space="preserve">ούμε </w:t>
      </w:r>
      <w:r>
        <w:rPr>
          <w:rFonts w:eastAsia="Times New Roman" w:cs="Times New Roman"/>
          <w:szCs w:val="24"/>
        </w:rPr>
        <w:lastRenderedPageBreak/>
        <w:t>ότι υπάρχουν αρνητικές επιπτώσεις στις υφιστάμενες, αλλά και αναπτυσσόμενες παράλληλες οικονομικές δραστηριότητες, όπως ο τουρισμός, η παραγωγή προϊόντων ποιοτικών προδιαγραφών κ.λπ.</w:t>
      </w:r>
      <w:r>
        <w:rPr>
          <w:rFonts w:eastAsia="Times New Roman" w:cs="Times New Roman"/>
          <w:szCs w:val="24"/>
        </w:rPr>
        <w:t>. Γιατί δίνεται η</w:t>
      </w:r>
      <w:r>
        <w:rPr>
          <w:rFonts w:eastAsia="Times New Roman" w:cs="Times New Roman"/>
          <w:szCs w:val="24"/>
        </w:rPr>
        <w:t xml:space="preserve"> εικόνα ότι θα λυθεί το οικονομικό πρόβλημα της χώρα</w:t>
      </w:r>
      <w:r>
        <w:rPr>
          <w:rFonts w:eastAsia="Times New Roman" w:cs="Times New Roman"/>
          <w:szCs w:val="24"/>
        </w:rPr>
        <w:t xml:space="preserve">ς από αυτή τη διαδικασία εξορύξεων πετρελαίου και γενικώς υδρογονανθράκων. </w:t>
      </w:r>
    </w:p>
    <w:p w14:paraId="4DA1E60B"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Ακόμη τονίζουμε ότι η σωρευτική και ταυτόχρονη κύρωση συμβάσεων παραχώρησης σε πολλές περιοχές της χώρας δεν είναι επιλογή που έχει χαρακτηριστικά οικονομικής βιωσιμότητας. </w:t>
      </w:r>
    </w:p>
    <w:p w14:paraId="4DA1E60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ημείο αυτό κτυπάει το κουδούνι λήξεως του χρόνου ομιλίας του κυρίου Βουλευτή)</w:t>
      </w:r>
    </w:p>
    <w:p w14:paraId="4DA1E60D"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Πρόεδρε, ολοκληρώνω σε δύο λεπτά.</w:t>
      </w:r>
    </w:p>
    <w:p w14:paraId="4DA1E60E"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Τέταρτος λόγος είναι η ηθική ευθύνη, η αίσθηση δικαίου απέναντι στις επόμενες γενιές. Με βάση τα παραπάνω στο θέμα αυτό εκφράζουμε τη διαφ</w:t>
      </w:r>
      <w:r>
        <w:rPr>
          <w:rFonts w:eastAsia="Times New Roman" w:cs="Times New Roman"/>
          <w:szCs w:val="24"/>
        </w:rPr>
        <w:t>ωνία μας στις υπογραφείσες συμβάσεις και καταψηφίζουμε, όπως είπα και εγώ και ο κ. Τσιρώνης, το νομοσχέδιο αυτό.</w:t>
      </w:r>
    </w:p>
    <w:p w14:paraId="4DA1E60F"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Γνωρίζουμε ότι είμαστε αντίθετοι στην κυρίαρχη πολιτική αντίληψη, που είναι θέση σχεδόν όλων των κομμάτων. Αυτή είναι η ουσιώδης διαφορά της πο</w:t>
      </w:r>
      <w:r>
        <w:rPr>
          <w:rFonts w:eastAsia="Times New Roman" w:cs="Times New Roman"/>
          <w:szCs w:val="24"/>
        </w:rPr>
        <w:t>λιτικής της οικολογίας</w:t>
      </w:r>
      <w:r>
        <w:rPr>
          <w:rFonts w:eastAsia="Times New Roman" w:cs="Times New Roman"/>
          <w:b/>
          <w:szCs w:val="24"/>
        </w:rPr>
        <w:t xml:space="preserve"> </w:t>
      </w:r>
      <w:r>
        <w:rPr>
          <w:rFonts w:eastAsia="Times New Roman" w:cs="Times New Roman"/>
          <w:szCs w:val="24"/>
        </w:rPr>
        <w:t xml:space="preserve">και των Οικολόγων Πράσινων που αμφισβητούν το κυρίαρχο παραγωγικό μοντέλο και το υπόδειγμα ζωής που έχει διαμορφώσει αυτό το μοντέλο. </w:t>
      </w:r>
    </w:p>
    <w:p w14:paraId="4DA1E610"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λύση για βιώσιμη οικονομία στον τομέα της ενέργειας είναι ο γενικός αναπροσανατολισμός των </w:t>
      </w:r>
      <w:r>
        <w:rPr>
          <w:rFonts w:eastAsia="Times New Roman" w:cs="Times New Roman"/>
          <w:szCs w:val="24"/>
        </w:rPr>
        <w:t xml:space="preserve">οικονομικών πόρων και της εργασίας σε εξοικονόμηση ενέργειας, κτήρια, μεταφορές, βιομηχανική </w:t>
      </w:r>
      <w:r>
        <w:rPr>
          <w:rFonts w:eastAsia="Times New Roman" w:cs="Times New Roman"/>
          <w:szCs w:val="24"/>
        </w:rPr>
        <w:lastRenderedPageBreak/>
        <w:t>παραγωγή, και μεγαλύτερη στροφή σε ανανεώσιμες πηγές ενέργειας με αποκεντρωμένα χαρακτηριστικά. Και σε αυτή την κατεύθυνση πολύ σωστά ψηφίστηκε ο νόμος για ενεργει</w:t>
      </w:r>
      <w:r>
        <w:rPr>
          <w:rFonts w:eastAsia="Times New Roman" w:cs="Times New Roman"/>
          <w:szCs w:val="24"/>
        </w:rPr>
        <w:t>ακές κοινότητες.</w:t>
      </w:r>
    </w:p>
    <w:p w14:paraId="4DA1E611"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Συνάδελφοι, στα χέρια μας είναι το μέλλον του πλανήτη, στα χέρια του κάθε πολίτη, του κάθε Βουλευτή, του κάθε Υπουργού και είναι θέμα ευθύνης. «Να αγαπάς την ευθύνη, να λες: «Εγώ μονάχος μου έχω χρέος να σώσω τη γη. Αν δεν σωθεί, εγώ φταίω</w:t>
      </w:r>
      <w:r>
        <w:rPr>
          <w:rFonts w:eastAsia="Times New Roman" w:cs="Times New Roman"/>
          <w:szCs w:val="24"/>
        </w:rPr>
        <w:t>»». Νίκος Καζαντζάκης.</w:t>
      </w:r>
    </w:p>
    <w:p w14:paraId="4DA1E612"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Δηλώνουμε ότι καταψηφίζουμε το νομοσχέδιο, αλλά θα ήθελα να αναφερθώ και σε δύο παρατηρήσεις. Ο κ. </w:t>
      </w:r>
      <w:proofErr w:type="spellStart"/>
      <w:r>
        <w:rPr>
          <w:rFonts w:eastAsia="Times New Roman" w:cs="Times New Roman"/>
          <w:szCs w:val="24"/>
        </w:rPr>
        <w:t>Αρβανιτίδης</w:t>
      </w:r>
      <w:proofErr w:type="spellEnd"/>
      <w:r>
        <w:rPr>
          <w:rFonts w:eastAsia="Times New Roman" w:cs="Times New Roman"/>
          <w:szCs w:val="24"/>
        </w:rPr>
        <w:t xml:space="preserve"> λέει ότι άλλες καθυστερήσεις στις ενέργειες και στην εξόρυξη υδρογονανθράκων δεν θα μας συγχωρήσει η </w:t>
      </w:r>
      <w:r>
        <w:rPr>
          <w:rFonts w:eastAsia="Times New Roman" w:cs="Times New Roman"/>
          <w:szCs w:val="24"/>
        </w:rPr>
        <w:t>ι</w:t>
      </w:r>
      <w:r>
        <w:rPr>
          <w:rFonts w:eastAsia="Times New Roman" w:cs="Times New Roman"/>
          <w:szCs w:val="24"/>
        </w:rPr>
        <w:t xml:space="preserve">στορία. Απαντώ: Η </w:t>
      </w:r>
      <w:r>
        <w:rPr>
          <w:rFonts w:eastAsia="Times New Roman" w:cs="Times New Roman"/>
          <w:szCs w:val="24"/>
        </w:rPr>
        <w:t>Π</w:t>
      </w:r>
      <w:r>
        <w:rPr>
          <w:rFonts w:eastAsia="Times New Roman" w:cs="Times New Roman"/>
          <w:szCs w:val="24"/>
        </w:rPr>
        <w:t>α</w:t>
      </w:r>
      <w:r>
        <w:rPr>
          <w:rFonts w:eastAsia="Times New Roman" w:cs="Times New Roman"/>
          <w:szCs w:val="24"/>
        </w:rPr>
        <w:t xml:space="preserve">γκόσμια </w:t>
      </w:r>
      <w:r>
        <w:rPr>
          <w:rFonts w:eastAsia="Times New Roman" w:cs="Times New Roman"/>
          <w:szCs w:val="24"/>
        </w:rPr>
        <w:lastRenderedPageBreak/>
        <w:t>Ι</w:t>
      </w:r>
      <w:r>
        <w:rPr>
          <w:rFonts w:eastAsia="Times New Roman" w:cs="Times New Roman"/>
          <w:szCs w:val="24"/>
        </w:rPr>
        <w:t xml:space="preserve">στορία, κύριε </w:t>
      </w:r>
      <w:proofErr w:type="spellStart"/>
      <w:r>
        <w:rPr>
          <w:rFonts w:eastAsia="Times New Roman" w:cs="Times New Roman"/>
          <w:szCs w:val="24"/>
        </w:rPr>
        <w:t>Αρβανιτίδη</w:t>
      </w:r>
      <w:proofErr w:type="spellEnd"/>
      <w:r>
        <w:rPr>
          <w:rFonts w:eastAsia="Times New Roman" w:cs="Times New Roman"/>
          <w:szCs w:val="24"/>
        </w:rPr>
        <w:t>, θα γράφει «μαύρες» σελίδες για τον παραλογισμό «των έλλογων όντων», που λέγονται άνθρωποι, γιατί ως ανόητοι έκοψαν το κλαδί όπου κάθονταν, γιατί με δικές τους πράξεις οδηγήθηκαν στην αυτοκαταστροφή, χάρη μιας ψεύτικης ευη</w:t>
      </w:r>
      <w:r>
        <w:rPr>
          <w:rFonts w:eastAsia="Times New Roman" w:cs="Times New Roman"/>
          <w:szCs w:val="24"/>
        </w:rPr>
        <w:t>μερίας, που δεν είναι ευημερία. Είναι ευημερία των ψυχιατρείων και της εξαθλίωσης της μεγάλης πλειοψηφίας του παγκόσμιου πληθυσμού.</w:t>
      </w:r>
    </w:p>
    <w:p w14:paraId="4DA1E613"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Θέλω να πω στον κ. Κατσαφάδο ότι μου αρνήθηκε το συνταγματικό δικαίωμα…</w:t>
      </w:r>
    </w:p>
    <w:p w14:paraId="4DA1E614"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ΠΡΟΕΔΡΕΩΝ (Γεώργιος Βαρεμένος):</w:t>
      </w:r>
      <w:r>
        <w:rPr>
          <w:rFonts w:eastAsia="Times New Roman" w:cs="Times New Roman"/>
          <w:szCs w:val="24"/>
        </w:rPr>
        <w:t xml:space="preserve"> Κύριε Δημαρά, ολοκληρώστε. Φαντάζομαι ότι οι οικολόγοι έχουν θέση υπέρ της καλής χρήσης του χρόνου.</w:t>
      </w:r>
    </w:p>
    <w:p w14:paraId="4DA1E615"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Ολοκληρώνω, κύριε Πρόεδρε.</w:t>
      </w:r>
    </w:p>
    <w:p w14:paraId="4DA1E616"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Μου αρνήθηκε το συνταγματικό δικαίωμα της ψήφου κατά συνείδηση, βάσει των θεμελιωδών αρχών της πολιτικής της ο</w:t>
      </w:r>
      <w:r>
        <w:rPr>
          <w:rFonts w:eastAsia="Times New Roman" w:cs="Times New Roman"/>
          <w:szCs w:val="24"/>
        </w:rPr>
        <w:t>ικολογίας. Γιατί; Γιατί η στάση μου ξεφεύγει από το αρχηγικό μοντέλο του κόμματός του και της άρνησης της διάκρισης των εξουσιών Βουλής και Κυβέρνησης</w:t>
      </w:r>
      <w:r>
        <w:rPr>
          <w:rFonts w:eastAsia="Times New Roman" w:cs="Times New Roman"/>
          <w:b/>
          <w:szCs w:val="24"/>
        </w:rPr>
        <w:t xml:space="preserve"> </w:t>
      </w:r>
      <w:r>
        <w:rPr>
          <w:rFonts w:eastAsia="Times New Roman" w:cs="Times New Roman"/>
          <w:szCs w:val="24"/>
        </w:rPr>
        <w:t>που εμείς πιστεύουμε.</w:t>
      </w:r>
    </w:p>
    <w:p w14:paraId="4DA1E617"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4DA1E618" w14:textId="77777777" w:rsidR="00B641FB" w:rsidRDefault="00934C92">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4DA1E619"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ΠΡΟΕΔΡΕΩΝ (Γεώργιος Βαρεμένος):</w:t>
      </w:r>
      <w:r>
        <w:rPr>
          <w:rFonts w:eastAsia="Times New Roman" w:cs="Times New Roman"/>
          <w:szCs w:val="24"/>
        </w:rPr>
        <w:t xml:space="preserve"> Ευχαριστούμε </w:t>
      </w:r>
      <w:r>
        <w:rPr>
          <w:rFonts w:eastAsia="Times New Roman" w:cs="Times New Roman"/>
          <w:szCs w:val="24"/>
        </w:rPr>
        <w:t xml:space="preserve">πολύ. </w:t>
      </w:r>
    </w:p>
    <w:p w14:paraId="4DA1E61A"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κ. Καρράς έχει τον λόγο.</w:t>
      </w:r>
    </w:p>
    <w:p w14:paraId="4DA1E61B"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ΔΗΜΗΤΡΙΟΣ </w:t>
      </w:r>
      <w:r>
        <w:rPr>
          <w:rFonts w:eastAsia="Times New Roman" w:cs="Times New Roman"/>
          <w:b/>
          <w:szCs w:val="24"/>
        </w:rPr>
        <w:t>ΚΑΡΡΑΣ:</w:t>
      </w:r>
      <w:r>
        <w:rPr>
          <w:rFonts w:eastAsia="Times New Roman" w:cs="Times New Roman"/>
          <w:szCs w:val="24"/>
        </w:rPr>
        <w:t xml:space="preserve"> Ευχαριστώ, κύριε Πρόεδρε. </w:t>
      </w:r>
    </w:p>
    <w:p w14:paraId="4DA1E61C"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Οι κυρώσεις, οι οποίες έρχονται στη Βουλή για να πάρουν τη μορφή τυπικού νόμου, βεβαίως ως προς τους τεχνικούς και οικονομικούς όρους έχουν συζητηθεί</w:t>
      </w:r>
      <w:r>
        <w:rPr>
          <w:rFonts w:eastAsia="Times New Roman" w:cs="Times New Roman"/>
          <w:szCs w:val="24"/>
        </w:rPr>
        <w:t>,</w:t>
      </w:r>
      <w:r>
        <w:rPr>
          <w:rFonts w:eastAsia="Times New Roman" w:cs="Times New Roman"/>
          <w:szCs w:val="24"/>
        </w:rPr>
        <w:t xml:space="preserve"> ήδη τόσο στην </w:t>
      </w:r>
      <w:r>
        <w:rPr>
          <w:rFonts w:eastAsia="Times New Roman" w:cs="Times New Roman"/>
          <w:szCs w:val="24"/>
        </w:rPr>
        <w:t>ε</w:t>
      </w:r>
      <w:r>
        <w:rPr>
          <w:rFonts w:eastAsia="Times New Roman" w:cs="Times New Roman"/>
          <w:szCs w:val="24"/>
        </w:rPr>
        <w:t xml:space="preserve">πιτροπή όσο και στην Ολομέλεια. </w:t>
      </w:r>
    </w:p>
    <w:p w14:paraId="4DA1E61D"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δική μου ένσταση συνίσταται στο έλλειμμα ενημέρωσης, το οποίο με τον τρόπο που νομοθετείτε</w:t>
      </w:r>
      <w:r>
        <w:rPr>
          <w:rFonts w:eastAsia="Times New Roman" w:cs="Times New Roman"/>
          <w:szCs w:val="24"/>
        </w:rPr>
        <w:t>,</w:t>
      </w:r>
      <w:r>
        <w:rPr>
          <w:rFonts w:eastAsia="Times New Roman" w:cs="Times New Roman"/>
          <w:szCs w:val="24"/>
        </w:rPr>
        <w:t xml:space="preserve"> προέκυψε. Γίνομαι πιο συγκεκριμένος: Δεν είναι κυρώσεις διεθνούς χαρακτήρα, διεθνείς συμβάσεις της χώρας, ούτως ώστε να πούμε ότι</w:t>
      </w:r>
      <w:r>
        <w:rPr>
          <w:rFonts w:eastAsia="Times New Roman" w:cs="Times New Roman"/>
          <w:szCs w:val="24"/>
        </w:rPr>
        <w:t xml:space="preserve"> θα μπορούμε με την ταχύτατη διαδικασία να τις συζητήσουμε στη Βουλή και να τις εκδώσουμε ως νόμο.</w:t>
      </w:r>
    </w:p>
    <w:p w14:paraId="4DA1E61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Είναι κυρώσεις, είναι συμβάσεις ουσιαστικά ιδιωτικού δικαίου μεταξύ του Ελληνικού Δημοσίου και εταιρειών και επομένως, είχαν το περιεχόμενο, ώστε να ακολουθη</w:t>
      </w:r>
      <w:r>
        <w:rPr>
          <w:rFonts w:eastAsia="Times New Roman" w:cs="Times New Roman"/>
          <w:szCs w:val="24"/>
        </w:rPr>
        <w:t xml:space="preserve">θεί η συνήθης διαδικασία στις </w:t>
      </w:r>
      <w:r>
        <w:rPr>
          <w:rFonts w:eastAsia="Times New Roman" w:cs="Times New Roman"/>
          <w:szCs w:val="24"/>
        </w:rPr>
        <w:lastRenderedPageBreak/>
        <w:t>ε</w:t>
      </w:r>
      <w:r>
        <w:rPr>
          <w:rFonts w:eastAsia="Times New Roman" w:cs="Times New Roman"/>
          <w:szCs w:val="24"/>
        </w:rPr>
        <w:t>πιτροπές, να ακουστούν οι απόψεις των φορέων, να γίνει η επεξεργασία και να συνοδεύονται και από ένα κείμενο νομοθετικό και όχι μόνο να έρχεται ένα άρθρο και να λέει ότι κυρώνεται και αποκτά ισχύ νόμου η σύμβαση, που ήδη έχει</w:t>
      </w:r>
      <w:r>
        <w:rPr>
          <w:rFonts w:eastAsia="Times New Roman" w:cs="Times New Roman"/>
          <w:szCs w:val="24"/>
        </w:rPr>
        <w:t xml:space="preserve"> ολοκληρωθεί, για την οποία αντικείμενο δεν έχει κανένα πλέον η Βουλή να πει, παρά μόνο «ναι» ή «όχι». </w:t>
      </w:r>
    </w:p>
    <w:p w14:paraId="4DA1E61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Έτσι, λοιπόν, περιορίζεται ο ρόλος της Βουλής στη συγκεκριμένη διαδικασία, για τον λόγο ότι είτε μπορεί να απορρίψει κανείς συνολικά είτε να αποδεχθεί σ</w:t>
      </w:r>
      <w:r>
        <w:rPr>
          <w:rFonts w:eastAsia="Times New Roman" w:cs="Times New Roman"/>
          <w:szCs w:val="24"/>
        </w:rPr>
        <w:t>υνολικά. Παρέμβαση στο κείμενο της σύμβασης δεν μπορεί να κάνει. Στο κάτω</w:t>
      </w:r>
      <w:r>
        <w:rPr>
          <w:rFonts w:eastAsia="Times New Roman" w:cs="Times New Roman"/>
          <w:szCs w:val="24"/>
        </w:rPr>
        <w:t xml:space="preserve"> </w:t>
      </w:r>
      <w:r>
        <w:rPr>
          <w:rFonts w:eastAsia="Times New Roman" w:cs="Times New Roman"/>
          <w:szCs w:val="24"/>
        </w:rPr>
        <w:t xml:space="preserve">κάτω, αυτές οι συμβάσεις ήδη έχουν αποκτήσει δεσμευτικότητα για το ελληνικό κράτος ως αντισυμβαλλόμενο ιδιωτικών εταιρειών. Και αρχίζουν τα ερωτήματα. Ήταν αναγκαίο; Θα μου πείτε, η </w:t>
      </w:r>
      <w:r>
        <w:rPr>
          <w:rFonts w:eastAsia="Times New Roman" w:cs="Times New Roman"/>
          <w:szCs w:val="24"/>
        </w:rPr>
        <w:t xml:space="preserve">διεθνής πρακτική το επιβάλει </w:t>
      </w:r>
      <w:r>
        <w:rPr>
          <w:rFonts w:eastAsia="Times New Roman" w:cs="Times New Roman"/>
          <w:szCs w:val="24"/>
        </w:rPr>
        <w:lastRenderedPageBreak/>
        <w:t>πολλές φορές. Όμως, μη φθάνουμε μέχρι του σημείου εκείνου που αφαιρούμε εξουσίες κοινοβουλευτικές.</w:t>
      </w:r>
    </w:p>
    <w:p w14:paraId="4DA1E62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Θα πω, λοιπόν, δυο παραδείγματα. Εδώ συζητήθηκε ο τρόπος του μισθώματος, ποιος θα είναι ο υπολογισμός του μισθώματος, αν θα είνα</w:t>
      </w:r>
      <w:r>
        <w:rPr>
          <w:rFonts w:eastAsia="Times New Roman" w:cs="Times New Roman"/>
          <w:szCs w:val="24"/>
        </w:rPr>
        <w:t xml:space="preserve">ι με την παραγωγή σε είδος ή αν θα είναι έναντι χρηματικού ανταλλάγματος. Ήταν κάτι το οποίο θα μπορούσε να συζητηθεί και να αναλυθεί. Με τον τρόπο, όμως, που έρχεται δεν </w:t>
      </w:r>
      <w:proofErr w:type="spellStart"/>
      <w:r>
        <w:rPr>
          <w:rFonts w:eastAsia="Times New Roman" w:cs="Times New Roman"/>
          <w:szCs w:val="24"/>
        </w:rPr>
        <w:t>δύνεται</w:t>
      </w:r>
      <w:proofErr w:type="spellEnd"/>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δυνατότητα συζήτησης και αντίθετα δεσμεύεται το κράτος για το μέλλον ν</w:t>
      </w:r>
      <w:r>
        <w:rPr>
          <w:rFonts w:eastAsia="Times New Roman" w:cs="Times New Roman"/>
          <w:szCs w:val="24"/>
        </w:rPr>
        <w:t xml:space="preserve">α </w:t>
      </w:r>
      <w:proofErr w:type="spellStart"/>
      <w:r>
        <w:rPr>
          <w:rFonts w:eastAsia="Times New Roman" w:cs="Times New Roman"/>
          <w:szCs w:val="24"/>
        </w:rPr>
        <w:t>ξανακολουθήσει</w:t>
      </w:r>
      <w:proofErr w:type="spellEnd"/>
      <w:r>
        <w:rPr>
          <w:rFonts w:eastAsia="Times New Roman" w:cs="Times New Roman"/>
          <w:szCs w:val="24"/>
        </w:rPr>
        <w:t xml:space="preserve"> το ίδιο μοντέλο, ακόμη και αν διαφοροποιηθούν οι συνθήκες, αλλάξουν ή κριθεί στη διαδρομή ότι ήταν ανεπιτυχές το μοντέλο το οποίο επιλέχθηκε, διότι πλέον θα αρχίσουμε να παραβιάζουμε την αρχή της ισότητας.</w:t>
      </w:r>
    </w:p>
    <w:p w14:paraId="4DA1E62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Θα δώσω </w:t>
      </w:r>
      <w:r>
        <w:rPr>
          <w:rFonts w:eastAsia="Times New Roman" w:cs="Times New Roman"/>
          <w:szCs w:val="24"/>
        </w:rPr>
        <w:t>ένα ακόμα</w:t>
      </w:r>
      <w:r>
        <w:rPr>
          <w:rFonts w:eastAsia="Times New Roman" w:cs="Times New Roman"/>
          <w:szCs w:val="24"/>
        </w:rPr>
        <w:t xml:space="preserve"> παρ</w:t>
      </w:r>
      <w:r>
        <w:rPr>
          <w:rFonts w:eastAsia="Times New Roman" w:cs="Times New Roman"/>
          <w:szCs w:val="24"/>
        </w:rPr>
        <w:t>άδειγμα</w:t>
      </w:r>
      <w:r>
        <w:rPr>
          <w:rFonts w:eastAsia="Times New Roman" w:cs="Times New Roman"/>
          <w:szCs w:val="24"/>
        </w:rPr>
        <w:t>. Αυτ</w:t>
      </w:r>
      <w:r>
        <w:rPr>
          <w:rFonts w:eastAsia="Times New Roman" w:cs="Times New Roman"/>
          <w:szCs w:val="24"/>
        </w:rPr>
        <w:t>ές οι εταιρείες, οι γνωστές, οι πετρελαϊκές, μετασχηματίζονται καθημερινά. Εδώ είναι απλές κοινοπραξίες. Δεν έχουν καν οι περισσότερες</w:t>
      </w:r>
      <w:r>
        <w:rPr>
          <w:rFonts w:eastAsia="Times New Roman" w:cs="Times New Roman"/>
          <w:szCs w:val="24"/>
        </w:rPr>
        <w:t>,</w:t>
      </w:r>
      <w:r>
        <w:rPr>
          <w:rFonts w:eastAsia="Times New Roman" w:cs="Times New Roman"/>
          <w:szCs w:val="24"/>
        </w:rPr>
        <w:t xml:space="preserve"> νομική</w:t>
      </w:r>
      <w:r>
        <w:rPr>
          <w:rFonts w:eastAsia="Times New Roman" w:cs="Times New Roman"/>
          <w:szCs w:val="24"/>
        </w:rPr>
        <w:t>,</w:t>
      </w:r>
      <w:r>
        <w:rPr>
          <w:rFonts w:eastAsia="Times New Roman" w:cs="Times New Roman"/>
          <w:szCs w:val="24"/>
        </w:rPr>
        <w:t xml:space="preserve"> ίδια</w:t>
      </w:r>
      <w:r>
        <w:rPr>
          <w:rFonts w:eastAsia="Times New Roman" w:cs="Times New Roman"/>
          <w:szCs w:val="24"/>
        </w:rPr>
        <w:t>,</w:t>
      </w:r>
      <w:r>
        <w:rPr>
          <w:rFonts w:eastAsia="Times New Roman" w:cs="Times New Roman"/>
          <w:szCs w:val="24"/>
        </w:rPr>
        <w:t xml:space="preserve"> προσωπικότητα. Θα αρχίσουν οι συναλλαγές στο μέλλον, να μεταβιβάζονται ποσοστά, να μεταβιβάζονται δικαιώμα</w:t>
      </w:r>
      <w:r>
        <w:rPr>
          <w:rFonts w:eastAsia="Times New Roman" w:cs="Times New Roman"/>
          <w:szCs w:val="24"/>
        </w:rPr>
        <w:t>τα. Έχει λόγο το ελληνικό κράτος σ’ αυτά να αρνηθεί ή απλώς θα ακολουθεί την πεπατημένη και θα λέμε ότι η χ΄ εταιρεία –για να μην αναφέρω τα ονόματα των εταιρειών- μεταβίβασε εκ του ποσοστού της στην κοινοπραξία 20% με τίμημα -ξέρω εγώ- 500 εκατομμύρια ή 1</w:t>
      </w:r>
      <w:r>
        <w:rPr>
          <w:rFonts w:eastAsia="Times New Roman" w:cs="Times New Roman"/>
          <w:szCs w:val="24"/>
        </w:rPr>
        <w:t xml:space="preserve"> δισεκατομμύριο, </w:t>
      </w:r>
      <w:r>
        <w:rPr>
          <w:rFonts w:eastAsia="Times New Roman" w:cs="Times New Roman"/>
          <w:szCs w:val="24"/>
        </w:rPr>
        <w:t xml:space="preserve">από </w:t>
      </w:r>
      <w:r>
        <w:rPr>
          <w:rFonts w:eastAsia="Times New Roman" w:cs="Times New Roman"/>
          <w:szCs w:val="24"/>
        </w:rPr>
        <w:t xml:space="preserve">τα οποία δεν θα πάρει ποτέ κράτος; Δεν θα τα πάρει ποτέ το κράτος. </w:t>
      </w:r>
    </w:p>
    <w:p w14:paraId="4DA1E62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Δεν έχουμε αντιρρήσεις, βεβαίως, με την έννοια της εκμετάλλευσης των υδρογονανθράκων. Έχουμε αντιρρήσεις, όμως,</w:t>
      </w:r>
      <w:r>
        <w:rPr>
          <w:rFonts w:eastAsia="Times New Roman" w:cs="Times New Roman"/>
          <w:szCs w:val="24"/>
        </w:rPr>
        <w:t xml:space="preserve"> για</w:t>
      </w:r>
      <w:r>
        <w:rPr>
          <w:rFonts w:eastAsia="Times New Roman" w:cs="Times New Roman"/>
          <w:szCs w:val="24"/>
        </w:rPr>
        <w:t xml:space="preserve"> την </w:t>
      </w:r>
      <w:r>
        <w:rPr>
          <w:rFonts w:eastAsia="Times New Roman" w:cs="Times New Roman"/>
          <w:szCs w:val="24"/>
        </w:rPr>
        <w:lastRenderedPageBreak/>
        <w:t>έννοια της ελάχιστης απόδοσης</w:t>
      </w:r>
      <w:r>
        <w:rPr>
          <w:rFonts w:eastAsia="Times New Roman" w:cs="Times New Roman"/>
          <w:szCs w:val="24"/>
        </w:rPr>
        <w:t xml:space="preserve"> στο κράτος</w:t>
      </w:r>
      <w:r>
        <w:rPr>
          <w:rFonts w:eastAsia="Times New Roman" w:cs="Times New Roman"/>
          <w:szCs w:val="24"/>
        </w:rPr>
        <w:t>, διότι τουλάχιστον –προσωπική γνώμη εκφράζω αυτή την στιγμή- είναι ελάχιστη η απόδοση των ανταλλαγμάτων. Βεβαίως, θα μου απαντήσει κανείς, ναι, διότι αφού θα προηγηθούν ερευνητικές εργασίες, δεν μπορούμε να έχουμε τα αποτελέσματα εκ προοιμίου και επομένως</w:t>
      </w:r>
      <w:r>
        <w:rPr>
          <w:rFonts w:eastAsia="Times New Roman" w:cs="Times New Roman"/>
          <w:szCs w:val="24"/>
        </w:rPr>
        <w:t xml:space="preserve">, τελούν υπό την αίρεση του αποτελέσματος και όχι υπό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των συμβάσεων.</w:t>
      </w:r>
    </w:p>
    <w:p w14:paraId="4DA1E62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Έχει, όμως, την κυριαρχική εξουσία το ελληνικό κράτος να παραχωρήσει δικαιώματα ερευνών στην αρχή και μετά να επιφυλαχθεί του δικαιώματος της διαπραγμάτευσης, σ’ ένα ε</w:t>
      </w:r>
      <w:r>
        <w:rPr>
          <w:rFonts w:eastAsia="Times New Roman" w:cs="Times New Roman"/>
          <w:szCs w:val="24"/>
        </w:rPr>
        <w:t>λάχιστο έστω περίγραμμα</w:t>
      </w:r>
      <w:r>
        <w:rPr>
          <w:rFonts w:eastAsia="Times New Roman" w:cs="Times New Roman"/>
          <w:szCs w:val="24"/>
        </w:rPr>
        <w:t xml:space="preserve"> όρων</w:t>
      </w:r>
      <w:r>
        <w:rPr>
          <w:rFonts w:eastAsia="Times New Roman" w:cs="Times New Roman"/>
          <w:szCs w:val="24"/>
        </w:rPr>
        <w:t xml:space="preserve"> το οποίο θα έχει </w:t>
      </w:r>
      <w:proofErr w:type="spellStart"/>
      <w:r>
        <w:rPr>
          <w:rFonts w:eastAsia="Times New Roman" w:cs="Times New Roman"/>
          <w:szCs w:val="24"/>
        </w:rPr>
        <w:t>περιγραφεί</w:t>
      </w:r>
      <w:proofErr w:type="spellEnd"/>
      <w:r>
        <w:rPr>
          <w:rFonts w:eastAsia="Times New Roman" w:cs="Times New Roman"/>
          <w:szCs w:val="24"/>
        </w:rPr>
        <w:t xml:space="preserve"> με τη σύμβαση ερευνών. Δηλαδή, η σύμβαση παραχώρησης θα μπορεί να είναι προσύμφωνο παραχώρησης για το μέλλον</w:t>
      </w:r>
      <w:r>
        <w:rPr>
          <w:rFonts w:eastAsia="Times New Roman" w:cs="Times New Roman"/>
          <w:szCs w:val="24"/>
        </w:rPr>
        <w:t>,</w:t>
      </w:r>
      <w:r>
        <w:rPr>
          <w:rFonts w:eastAsia="Times New Roman" w:cs="Times New Roman"/>
          <w:szCs w:val="24"/>
        </w:rPr>
        <w:t xml:space="preserve"> υπό την επιφύλαξη όρων. </w:t>
      </w:r>
    </w:p>
    <w:p w14:paraId="4DA1E62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Εδώ μας έρχεται ένα πακέτο, λοιπόν, το οποίο λέει επτά χρόνια ερ</w:t>
      </w:r>
      <w:r>
        <w:rPr>
          <w:rFonts w:eastAsia="Times New Roman" w:cs="Times New Roman"/>
          <w:szCs w:val="24"/>
        </w:rPr>
        <w:t xml:space="preserve">ευνών σε τρία στάδια, μετά θα ακολουθήσει ένα στάδιο είκοσι πέντε ετών εκμετάλλευσης, εάν και εφόσον υπάρχουν τα αποτελέσματα και κρίνονται ικανοποιητικά, με δυο πενταετείς παρατάσεις. Οι όροι, όμως, της παραχώρησης της μίσθωσης </w:t>
      </w:r>
      <w:r>
        <w:rPr>
          <w:rFonts w:eastAsia="Times New Roman" w:cs="Times New Roman"/>
          <w:szCs w:val="24"/>
        </w:rPr>
        <w:t>όρων συμφωνούνται</w:t>
      </w:r>
      <w:r>
        <w:rPr>
          <w:rFonts w:eastAsia="Times New Roman" w:cs="Times New Roman"/>
          <w:szCs w:val="24"/>
        </w:rPr>
        <w:t xml:space="preserve"> έστω και </w:t>
      </w:r>
      <w:r>
        <w:rPr>
          <w:rFonts w:eastAsia="Times New Roman" w:cs="Times New Roman"/>
          <w:szCs w:val="24"/>
        </w:rPr>
        <w:t>λίγο εναλλακτικά από τώρα. Νομίζω, λοιπόν, ότι αυτό είναι πάρα πολύ πρόωρο και απλώς δίνει το δικαίωμα και ίσως ενδεχόμενα αποτελεί ένα κίνητρο και για άλλες μελλοντικές παραχωρήσεις, αλλά κατά την προσωπική μου άποψη -και θα επιμείνω- δεν εξασφαλίζει τα σ</w:t>
      </w:r>
      <w:r>
        <w:rPr>
          <w:rFonts w:eastAsia="Times New Roman" w:cs="Times New Roman"/>
          <w:szCs w:val="24"/>
        </w:rPr>
        <w:t>υμφέροντα του ελληνικού δημοσίου, ιδιαίτερα στον τομέα των υδρογονανθράκων, για τον λόγο ότι δεν γνωρίζουμε τι κρύβεται. Δεν το γνωρίζουμε. Κάποιες ελάχιστες προκαταρκτικές έρευνες έχουν γίνει, αλλά είναι αναγκαίες οι</w:t>
      </w:r>
      <w:r>
        <w:rPr>
          <w:rFonts w:eastAsia="Times New Roman" w:cs="Times New Roman"/>
          <w:szCs w:val="24"/>
        </w:rPr>
        <w:t xml:space="preserve"> περαιτέρω</w:t>
      </w:r>
      <w:r>
        <w:rPr>
          <w:rFonts w:eastAsia="Times New Roman" w:cs="Times New Roman"/>
          <w:szCs w:val="24"/>
        </w:rPr>
        <w:t xml:space="preserve"> έρευνες.</w:t>
      </w:r>
    </w:p>
    <w:p w14:paraId="4DA1E62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Πάμε παρακάτω. Αυτά</w:t>
      </w:r>
      <w:r>
        <w:rPr>
          <w:rFonts w:eastAsia="Times New Roman" w:cs="Times New Roman"/>
          <w:szCs w:val="24"/>
        </w:rPr>
        <w:t xml:space="preserve"> όλα θα επέμενα ότι πρέπει να έχουν ενταχθεί σ’ ένα σχέδιο εθνικής στρατηγικής για τους ορυκτούς πόρους. Μιλάμε για σχέδιο εθνικής στρατηγικής για την ενέργεια. Μάλιστα, πομπωδώς, προ ημερών, η Κυβέρνηση δημοσίευσε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π</w:t>
      </w:r>
      <w:r>
        <w:rPr>
          <w:rFonts w:eastAsia="Times New Roman" w:cs="Times New Roman"/>
          <w:szCs w:val="24"/>
        </w:rPr>
        <w:t>ράξη του Υπουργικού Συμβουλίου, η οπ</w:t>
      </w:r>
      <w:r>
        <w:rPr>
          <w:rFonts w:eastAsia="Times New Roman" w:cs="Times New Roman"/>
          <w:szCs w:val="24"/>
        </w:rPr>
        <w:t xml:space="preserve">οία </w:t>
      </w:r>
      <w:r>
        <w:rPr>
          <w:rFonts w:eastAsia="Times New Roman" w:cs="Times New Roman"/>
          <w:szCs w:val="24"/>
        </w:rPr>
        <w:t>π</w:t>
      </w:r>
      <w:r>
        <w:rPr>
          <w:rFonts w:eastAsia="Times New Roman" w:cs="Times New Roman"/>
          <w:szCs w:val="24"/>
        </w:rPr>
        <w:t>ράξη του Υπουργικού Συμβουλίου συνιστά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ε</w:t>
      </w:r>
      <w:r>
        <w:rPr>
          <w:rFonts w:eastAsia="Times New Roman" w:cs="Times New Roman"/>
          <w:szCs w:val="24"/>
        </w:rPr>
        <w:t>πιτροπή για την ενέργεια και για το κλίμα. Τη διάβασα. Είναι ένα παράρτημα των δημοσίων υπηρεσιών. Δεν μπορεί να φτιάξει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ε</w:t>
      </w:r>
      <w:r>
        <w:rPr>
          <w:rFonts w:eastAsia="Times New Roman" w:cs="Times New Roman"/>
          <w:szCs w:val="24"/>
        </w:rPr>
        <w:t>πιτροπή με 9/10 γενικούς γραμματείς, τουτέστιν πολιτικές θέσεις και</w:t>
      </w:r>
      <w:r>
        <w:rPr>
          <w:rFonts w:eastAsia="Times New Roman" w:cs="Times New Roman"/>
          <w:szCs w:val="24"/>
        </w:rPr>
        <w:t xml:space="preserve"> έναν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ύ</w:t>
      </w:r>
      <w:r>
        <w:rPr>
          <w:rFonts w:eastAsia="Times New Roman" w:cs="Times New Roman"/>
          <w:szCs w:val="24"/>
        </w:rPr>
        <w:t>ο εμπειρογνώμονες ιδιώτες, της επιλογής πάλι του Υπουργού.</w:t>
      </w:r>
    </w:p>
    <w:p w14:paraId="4DA1E62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Έχω την αίσθηση ότι αυτά δεν μπορούν να αποδώσουν. Χρειάζεται, τουλάχιστον για τους υδρογονάνθρακες, δεδομένης της γεωπολιτικής θέσης της Ελλάδ</w:t>
      </w:r>
      <w:r>
        <w:rPr>
          <w:rFonts w:eastAsia="Times New Roman" w:cs="Times New Roman"/>
          <w:szCs w:val="24"/>
        </w:rPr>
        <w:t>α</w:t>
      </w:r>
      <w:r>
        <w:rPr>
          <w:rFonts w:eastAsia="Times New Roman" w:cs="Times New Roman"/>
          <w:szCs w:val="24"/>
        </w:rPr>
        <w:t xml:space="preserve">ς, δεδομένης της ατμόσφαιρας η οποία </w:t>
      </w:r>
      <w:r>
        <w:rPr>
          <w:rFonts w:eastAsia="Times New Roman" w:cs="Times New Roman"/>
          <w:szCs w:val="24"/>
        </w:rPr>
        <w:lastRenderedPageBreak/>
        <w:t>υπάρχε</w:t>
      </w:r>
      <w:r>
        <w:rPr>
          <w:rFonts w:eastAsia="Times New Roman" w:cs="Times New Roman"/>
          <w:szCs w:val="24"/>
        </w:rPr>
        <w:t xml:space="preserve">ι γύρω ή της έντασης που υπάρχει </w:t>
      </w:r>
      <w:r>
        <w:rPr>
          <w:rFonts w:eastAsia="Times New Roman"/>
          <w:bCs/>
        </w:rPr>
        <w:t>και</w:t>
      </w:r>
      <w:r>
        <w:rPr>
          <w:rFonts w:eastAsia="Times New Roman" w:cs="Times New Roman"/>
          <w:szCs w:val="24"/>
        </w:rPr>
        <w:t xml:space="preserve"> των ενεργειακών διόδων που θα υπάρξουν στο μέλλον, να έχουμε μια εθνική στρατηγική και όχι να σπεύδουμε αυτήν τη στιγμή να παραχωρούμε. Να παραχωρήσουμε, αλλά να επιφυλαχθούμε και για κυριαρχικά δικαιώματα. </w:t>
      </w:r>
    </w:p>
    <w:p w14:paraId="4DA1E62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Δεν μπορώ ν</w:t>
      </w:r>
      <w:r>
        <w:rPr>
          <w:rFonts w:eastAsia="Times New Roman" w:cs="Times New Roman"/>
          <w:szCs w:val="24"/>
        </w:rPr>
        <w:t xml:space="preserve">α δεχτώ ότι η διεθνής πρακτική προβλέπει το μεν ή το δε, διότι αυτή τη στιγμή δεν αξιοποιούμε το στρατηγικό σημείο, στο οποίο βρίσκεται η Ελλάδα. </w:t>
      </w:r>
      <w:proofErr w:type="spellStart"/>
      <w:r>
        <w:rPr>
          <w:rFonts w:eastAsia="Times New Roman" w:cs="Times New Roman"/>
          <w:szCs w:val="24"/>
        </w:rPr>
        <w:t>Δεχόμεθα</w:t>
      </w:r>
      <w:proofErr w:type="spellEnd"/>
      <w:r>
        <w:rPr>
          <w:rFonts w:eastAsia="Times New Roman" w:cs="Times New Roman"/>
          <w:szCs w:val="24"/>
        </w:rPr>
        <w:t xml:space="preserve"> τυπικές συμβάσεις, οι οποίες είναι των πετρελαϊκών εταιρειών –οφείλω να το πω- διότι διάβασα τους όρο</w:t>
      </w:r>
      <w:r>
        <w:rPr>
          <w:rFonts w:eastAsia="Times New Roman" w:cs="Times New Roman"/>
          <w:szCs w:val="24"/>
        </w:rPr>
        <w:t xml:space="preserve">υς. Δυστυχώς, δεν μπόρεσα να διαβάσω και τις τέσσερις. Διάβασα τη μία τουλάχιστον και είδα ότι είναι ταυτόσημοι οι όροι. Δεν μπορούμε, λοιπόν, να επιβάλλουμε όρους. Δεν έχουμε </w:t>
      </w:r>
      <w:r>
        <w:rPr>
          <w:rFonts w:eastAsia="Times New Roman" w:cs="Times New Roman"/>
          <w:szCs w:val="24"/>
        </w:rPr>
        <w:lastRenderedPageBreak/>
        <w:t>σχέδιο εθνικής στρατηγικής για τον ορυκτό πλούτο -κάνω μία παρένθεση και τελειών</w:t>
      </w:r>
      <w:r>
        <w:rPr>
          <w:rFonts w:eastAsia="Times New Roman" w:cs="Times New Roman"/>
          <w:szCs w:val="24"/>
        </w:rPr>
        <w:t xml:space="preserve">ω, κύριε Πρόεδρε-, όπως αντίστοιχα δεν είχαμε σχέδιο για τον ορυκτό πλούτο των μεταλλευτικών και λατομικών προϊόντων, των λατομικών ορυκτών. </w:t>
      </w:r>
    </w:p>
    <w:p w14:paraId="4DA1E62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Ήρθε προ μηνός -και λιγότερο ίσως- ένας νόμος, ο οποίος έβαλε μέσα διατάξεις που αφορούν διαρθρωτικές μεταρρυθμίσε</w:t>
      </w:r>
      <w:r>
        <w:rPr>
          <w:rFonts w:eastAsia="Times New Roman" w:cs="Times New Roman"/>
          <w:szCs w:val="24"/>
        </w:rPr>
        <w:t>ις -λέει- του προγράμματος οικονομικής προσαρμογής και άλλαξε ουσιαστικά τη λειτουργία της λατομικής δραστηριότητας στην Ελλάδα, η οποία είναι από τις ελάχιστες που δεν χρήζουν τραπεζικού δανεισμού, που δεν έχουν υπερχρεωμένες επιχειρήσεις, που έχουν προοπ</w:t>
      </w:r>
      <w:r>
        <w:rPr>
          <w:rFonts w:eastAsia="Times New Roman" w:cs="Times New Roman"/>
          <w:szCs w:val="24"/>
        </w:rPr>
        <w:t xml:space="preserve">τική εξαγωγική. Και τι έκανε; Το μόνο που πέτυχε -βεβαίως, αυτό θα συζητηθεί στο μέλλον πάρα πολύ- είναι να θέσει υπό ομηρία τις υφιστάμενες υγιείς επιχειρήσεις. Εδώ πλέον θα πρέπει να εκφράσω </w:t>
      </w:r>
      <w:r>
        <w:rPr>
          <w:rFonts w:eastAsia="Times New Roman" w:cs="Times New Roman"/>
          <w:szCs w:val="24"/>
        </w:rPr>
        <w:lastRenderedPageBreak/>
        <w:t>προβληματισμό αν υπήρχε πρόθεση για αλλαγή του σκηνικού πλέον σ</w:t>
      </w:r>
      <w:r>
        <w:rPr>
          <w:rFonts w:eastAsia="Times New Roman" w:cs="Times New Roman"/>
          <w:szCs w:val="24"/>
        </w:rPr>
        <w:t xml:space="preserve">τον τομέα αυτόν. Δεν το γνωρίζω, δεν το υποστηρίζω, αλλά και δεν το απορρίπτω. </w:t>
      </w:r>
    </w:p>
    <w:p w14:paraId="4DA1E62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Αν, λοιπόν, ακολουθούμε και στους υδρογονάνθρακες ανάλογες επιδερμικές ενέργειες, φοβούμαι ότι δεν εξυπηρετούμε τα συμφέροντα της χώρας και δεν επιτυγχάνουμε το επιθυμητό αποτέ</w:t>
      </w:r>
      <w:r>
        <w:rPr>
          <w:rFonts w:eastAsia="Times New Roman" w:cs="Times New Roman"/>
          <w:szCs w:val="24"/>
        </w:rPr>
        <w:t xml:space="preserve">λεσμα. </w:t>
      </w:r>
    </w:p>
    <w:p w14:paraId="4DA1E62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Κύριε Πρόεδρε, ευχαριστώ για την ανοχή σας.</w:t>
      </w:r>
    </w:p>
    <w:p w14:paraId="4DA1E62B"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κύριε Καρρά.</w:t>
      </w:r>
    </w:p>
    <w:p w14:paraId="4DA1E62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Ο κ. Κασιδιάρης, Κοινοβουλευτικός Εκπρόσωπος της Χρυσής Αυγής, έχει τον λόγο.</w:t>
      </w:r>
    </w:p>
    <w:p w14:paraId="4DA1E62D"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ΗΛΙΑΣ ΚΑΣΙΔΙΑΡΗΣ:</w:t>
      </w:r>
      <w:r>
        <w:rPr>
          <w:rFonts w:eastAsia="Times New Roman" w:cs="Times New Roman"/>
          <w:szCs w:val="24"/>
        </w:rPr>
        <w:t xml:space="preserve"> Θα ξεκινήσω με την καταγγελία μίας τρομοκρατικής επίθεσης, που έλαβε χώρα σήμερα το πρωί στο Ηράκλειο της Κρήτης, όπου μία εγκληματική συμμορία, μία εγκληματική οργάνωση, ένα τάγμα εφόδου της άκρας Αριστεράς, στις 8.00΄ η ώρα το πρωί, σε ώρα αιχμής, επιτέ</w:t>
      </w:r>
      <w:r>
        <w:rPr>
          <w:rFonts w:eastAsia="Times New Roman" w:cs="Times New Roman"/>
          <w:szCs w:val="24"/>
        </w:rPr>
        <w:t>θηκε στα γραφεία του Κόμματος της Χρυσής Αυγής στο Ηράκλειο Κρήτης, προξένησε σοβαρότατες φθορές. Έσπασαν την πόρτα με τσεκούρια και βαριοπούλες και μετά ανέβηκαν από την εξωτερική σκάλα στον πρώτο όροφο και κατέστρεψαν τα γραφεία στο εσωτερικό τους. Συνοδ</w:t>
      </w:r>
      <w:r>
        <w:rPr>
          <w:rFonts w:eastAsia="Times New Roman" w:cs="Times New Roman"/>
          <w:szCs w:val="24"/>
        </w:rPr>
        <w:t>εία της Αστυνομίας! Κα</w:t>
      </w:r>
      <w:r>
        <w:rPr>
          <w:rFonts w:eastAsia="Times New Roman" w:cs="Times New Roman"/>
          <w:szCs w:val="24"/>
        </w:rPr>
        <w:t>μ</w:t>
      </w:r>
      <w:r>
        <w:rPr>
          <w:rFonts w:eastAsia="Times New Roman" w:cs="Times New Roman"/>
          <w:szCs w:val="24"/>
        </w:rPr>
        <w:t>μία σύλληψη, κα</w:t>
      </w:r>
      <w:r>
        <w:rPr>
          <w:rFonts w:eastAsia="Times New Roman" w:cs="Times New Roman"/>
          <w:szCs w:val="24"/>
        </w:rPr>
        <w:t>μ</w:t>
      </w:r>
      <w:r>
        <w:rPr>
          <w:rFonts w:eastAsia="Times New Roman" w:cs="Times New Roman"/>
          <w:szCs w:val="24"/>
        </w:rPr>
        <w:t>μία προσαγωγή με την απόλυτη κάλυψη της Κυβέρνησης του ΣΥΡΙΖΑ!</w:t>
      </w:r>
    </w:p>
    <w:p w14:paraId="4DA1E62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Δεν υπήρξε, βεβαίως, καμ</w:t>
      </w:r>
      <w:r>
        <w:rPr>
          <w:rFonts w:eastAsia="Times New Roman" w:cs="Times New Roman"/>
          <w:szCs w:val="24"/>
        </w:rPr>
        <w:t>μ</w:t>
      </w:r>
      <w:r>
        <w:rPr>
          <w:rFonts w:eastAsia="Times New Roman" w:cs="Times New Roman"/>
          <w:szCs w:val="24"/>
        </w:rPr>
        <w:t xml:space="preserve">ία καταδίκη από τα πολιτικά κόμματα. Διότι αυτές οι επιθέσεις, οι τρομοκρατικές επιθέσεις σε βάρος </w:t>
      </w:r>
      <w:r>
        <w:rPr>
          <w:rFonts w:eastAsia="Times New Roman" w:cs="Times New Roman"/>
          <w:szCs w:val="24"/>
        </w:rPr>
        <w:lastRenderedPageBreak/>
        <w:t xml:space="preserve">της Χρυσής Αυγής, είναι βούτυρο στο ψωμί των ανθελληνικών κομμάτων, τα οποία διοικούν σήμερα την Ελλάδα. </w:t>
      </w:r>
    </w:p>
    <w:p w14:paraId="4DA1E62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Άκουσα από τη Νέα Δημοκρατία προηγουμένως να ψελλίζ</w:t>
      </w:r>
      <w:r>
        <w:rPr>
          <w:rFonts w:eastAsia="Times New Roman" w:cs="Times New Roman"/>
          <w:szCs w:val="24"/>
        </w:rPr>
        <w:t xml:space="preserve">ει κάτι περί επίθεσης </w:t>
      </w:r>
      <w:proofErr w:type="spellStart"/>
      <w:r>
        <w:rPr>
          <w:rFonts w:eastAsia="Times New Roman" w:cs="Times New Roman"/>
          <w:szCs w:val="24"/>
        </w:rPr>
        <w:t>Χρυσαυγιτών</w:t>
      </w:r>
      <w:proofErr w:type="spellEnd"/>
      <w:r>
        <w:rPr>
          <w:rFonts w:eastAsia="Times New Roman" w:cs="Times New Roman"/>
          <w:szCs w:val="24"/>
        </w:rPr>
        <w:t xml:space="preserve">. Καλά κάνει και τα λέει αυτά ο εκπρόσωπος της Νέας Δημοκρατίας, γιατί θα κληθεί να τα πει και στο δικαστήριο, όταν του κάνουμε αγωγή. Και ξέρετε, στο </w:t>
      </w:r>
      <w:r>
        <w:rPr>
          <w:rFonts w:eastAsia="Times New Roman" w:cs="Times New Roman"/>
          <w:szCs w:val="24"/>
        </w:rPr>
        <w:t>α</w:t>
      </w:r>
      <w:r>
        <w:rPr>
          <w:rFonts w:eastAsia="Times New Roman" w:cs="Times New Roman"/>
          <w:szCs w:val="24"/>
        </w:rPr>
        <w:t>στικό δεν υπάρχει κάλυψη από βουλευτική ασυλία. Δεν υπάρχει η κάλυψη πο</w:t>
      </w:r>
      <w:r>
        <w:rPr>
          <w:rFonts w:eastAsia="Times New Roman" w:cs="Times New Roman"/>
          <w:szCs w:val="24"/>
        </w:rPr>
        <w:t xml:space="preserve">υ παρέχει ο Τσίπρας με το να μην φέρνει τις δικογραφίες της Νέας Δημοκρατίας, όπως τη δικογραφία για τον Σαμαρά και τις εντολές του σε </w:t>
      </w:r>
      <w:r>
        <w:rPr>
          <w:rFonts w:eastAsia="Times New Roman" w:cs="Times New Roman"/>
          <w:szCs w:val="24"/>
        </w:rPr>
        <w:t>ε</w:t>
      </w:r>
      <w:r>
        <w:rPr>
          <w:rFonts w:eastAsia="Times New Roman" w:cs="Times New Roman"/>
          <w:szCs w:val="24"/>
        </w:rPr>
        <w:t xml:space="preserve">ισαγγελείς για τις προφυλακίσεις Βουλευτών της Χρυσής Αυγής. Θα έρθει στο </w:t>
      </w:r>
      <w:r>
        <w:rPr>
          <w:rFonts w:eastAsia="Times New Roman" w:cs="Times New Roman"/>
          <w:szCs w:val="24"/>
        </w:rPr>
        <w:t>α</w:t>
      </w:r>
      <w:r>
        <w:rPr>
          <w:rFonts w:eastAsia="Times New Roman" w:cs="Times New Roman"/>
          <w:szCs w:val="24"/>
        </w:rPr>
        <w:t xml:space="preserve">στικό η Νέα Δημοκρατία, ο εκπρόσωπός της, να </w:t>
      </w:r>
      <w:r>
        <w:rPr>
          <w:rFonts w:eastAsia="Times New Roman" w:cs="Times New Roman"/>
          <w:szCs w:val="24"/>
        </w:rPr>
        <w:t xml:space="preserve">μας εξηγήσει σχετικά με αυτές τις ψευδείς, ανυπόστατες και άθλιες συκοφαντίες, τις οποίες εξαπέλυσε σε βάρος μας. </w:t>
      </w:r>
    </w:p>
    <w:p w14:paraId="4DA1E63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λοιπόν, στο σημερινό ζήτημα, που είναι μείζον ζήτημα για την οικονομία της Ελλάδος και για την εθνική μας ανεξαρτησία. Είναι το ζήτημα </w:t>
      </w:r>
      <w:r>
        <w:rPr>
          <w:rFonts w:eastAsia="Times New Roman" w:cs="Times New Roman"/>
          <w:szCs w:val="24"/>
        </w:rPr>
        <w:t xml:space="preserve">της ενέργειας. Εδώ και δεκαετίες η Χρυσή Αυγή φωνάζει ότι η βάση για την άνθιση της ελληνικής οικονομίας είναι η ενέργεια, είναι οι υδρογονάνθρακες, είναι το πετρέλαιο και το φυσικό αέριο, που περικλείονται στην Αποκλειστική Οικονομική Ζώνη. </w:t>
      </w:r>
    </w:p>
    <w:p w14:paraId="4DA1E631" w14:textId="77777777" w:rsidR="00B641FB" w:rsidRDefault="00934C92">
      <w:pPr>
        <w:spacing w:line="600" w:lineRule="auto"/>
        <w:ind w:firstLine="720"/>
        <w:jc w:val="both"/>
        <w:rPr>
          <w:rFonts w:eastAsia="Times New Roman" w:cs="Times New Roman"/>
          <w:caps/>
          <w:szCs w:val="24"/>
        </w:rPr>
      </w:pPr>
      <w:r>
        <w:rPr>
          <w:rFonts w:eastAsia="Times New Roman" w:cs="Times New Roman"/>
          <w:szCs w:val="24"/>
        </w:rPr>
        <w:t xml:space="preserve">Κάποτε, όταν </w:t>
      </w:r>
      <w:r>
        <w:rPr>
          <w:rFonts w:eastAsia="Times New Roman" w:cs="Times New Roman"/>
          <w:szCs w:val="24"/>
        </w:rPr>
        <w:t>τα λέγαμε αυτά, ήμασταν φασίστες και χουντικοί, σύμφωνα με το πολιτικό σύστημα της διαφθοράς. Σήμερα, όταν πλέον οι πάντες, όλες οι διεθνείς δυνάμεις, όλοι οι διεθνείς τοκογλύφοι, όλα τα πανεπιστήμια του κόσμου, έχουν ομολογήσει ότι εντός της Αποκλειστικής</w:t>
      </w:r>
      <w:r>
        <w:rPr>
          <w:rFonts w:eastAsia="Times New Roman" w:cs="Times New Roman"/>
          <w:szCs w:val="24"/>
        </w:rPr>
        <w:t xml:space="preserve"> Οικονομικής Ζώνης της Ελλάδος περικλείεται ένας θησαυρός ορυκτού πλούτου, δεν μιλάει κανείς. </w:t>
      </w:r>
    </w:p>
    <w:p w14:paraId="4DA1E632"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lastRenderedPageBreak/>
        <w:t>Και εδώ οι αριθμοί είναι συγκεκριμένοι. Εις ό,τι αφορά την ΑΟΖ, εις ό,τι αφορά τις περιοχές όπου κρύβεται ο υποθαλάσσιος πλούτος της Ελλάδος, δεν είναι τυχαίο ότ</w:t>
      </w:r>
      <w:r>
        <w:rPr>
          <w:rFonts w:eastAsia="Times New Roman"/>
          <w:szCs w:val="24"/>
        </w:rPr>
        <w:t xml:space="preserve">ι το σημερινό νομοσχέδιο αναφέρεται μόνο στη </w:t>
      </w:r>
      <w:r>
        <w:rPr>
          <w:rFonts w:eastAsia="Times New Roman"/>
          <w:szCs w:val="24"/>
        </w:rPr>
        <w:t>δ</w:t>
      </w:r>
      <w:r>
        <w:rPr>
          <w:rFonts w:eastAsia="Times New Roman"/>
          <w:szCs w:val="24"/>
        </w:rPr>
        <w:t>υτική Ελλάδα, στην περιοχή των Ιωαννίνων, του Κατάκολου, της Ηλείας και δεν τολμά, βεβαίως, να κάνει η Βουλή καμμία αναφορά στη χρυσοφόρο υποθαλάσσια περιοχή νοτίως της Κρήτης, στην περιβόητη Λεκάνη του Ηροδότο</w:t>
      </w:r>
      <w:r>
        <w:rPr>
          <w:rFonts w:eastAsia="Times New Roman"/>
          <w:szCs w:val="24"/>
        </w:rPr>
        <w:t>υ, που είναι η φυσική συνέχεια των κοιτασμάτων της κυπριακής Αποκλειστικής Οικονομικής Ζώνης, για την οποία τόσος θόρυβος γίνεται στα μέσα μαζικής ενημέρωσης τελευταία.</w:t>
      </w:r>
    </w:p>
    <w:p w14:paraId="4DA1E633"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 xml:space="preserve">Στη συγκεκριμένη περιοχή, λοιπόν, για την οποία δεν τολμά να πει λέξη ούτε η Κυβέρνηση </w:t>
      </w:r>
      <w:r>
        <w:rPr>
          <w:rFonts w:eastAsia="Times New Roman"/>
          <w:szCs w:val="24"/>
        </w:rPr>
        <w:t xml:space="preserve">του ΣΥΡΙΖΑ ούτε οι </w:t>
      </w:r>
      <w:r>
        <w:rPr>
          <w:rFonts w:eastAsia="Times New Roman"/>
          <w:szCs w:val="24"/>
        </w:rPr>
        <w:t>κ</w:t>
      </w:r>
      <w:r>
        <w:rPr>
          <w:rFonts w:eastAsia="Times New Roman"/>
          <w:szCs w:val="24"/>
        </w:rPr>
        <w:t xml:space="preserve">υβερνήσεις της </w:t>
      </w:r>
      <w:r>
        <w:rPr>
          <w:rFonts w:eastAsia="Times New Roman"/>
          <w:szCs w:val="24"/>
        </w:rPr>
        <w:lastRenderedPageBreak/>
        <w:t xml:space="preserve">Νέας Δημοκρατίας και του ΠΑΣΟΚ παλαιότερα, σύμφωνα με έγκριτους καθηγητές ελληνικών πανεπιστημίων, σύμφωνα με τους επαΐοντες, υπάρχουν τεράστια </w:t>
      </w:r>
      <w:proofErr w:type="spellStart"/>
      <w:r>
        <w:rPr>
          <w:rFonts w:eastAsia="Times New Roman"/>
          <w:szCs w:val="24"/>
        </w:rPr>
        <w:t>ενεργοφόρα</w:t>
      </w:r>
      <w:proofErr w:type="spellEnd"/>
      <w:r>
        <w:rPr>
          <w:rFonts w:eastAsia="Times New Roman"/>
          <w:szCs w:val="24"/>
        </w:rPr>
        <w:t xml:space="preserve"> κοιτάσματα. </w:t>
      </w:r>
    </w:p>
    <w:p w14:paraId="4DA1E634"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Συγκεκριμένα, ο καθηγητής κ. Φώσκολος μιλάει για τρει</w:t>
      </w:r>
      <w:r>
        <w:rPr>
          <w:rFonts w:eastAsia="Times New Roman"/>
          <w:szCs w:val="24"/>
        </w:rPr>
        <w:t xml:space="preserve">σήμισι τρισεκατομμύρια κυβικά μέτρα φυσικού αερίου, δηλαδή -μεταφράζω σε χρήμα- 437 δισεκατομμύρια δολάρια σε είκοσι πέντε χρόνια εργασιών, τριακόσιες χιλιάδες θέσεις εργασίας σε πρωτογενή και δευτερογενή τομέα. Ο κ. Αβραάμ </w:t>
      </w:r>
      <w:proofErr w:type="spellStart"/>
      <w:r>
        <w:rPr>
          <w:rFonts w:eastAsia="Times New Roman"/>
          <w:szCs w:val="24"/>
        </w:rPr>
        <w:t>Ζεληλίδης</w:t>
      </w:r>
      <w:proofErr w:type="spellEnd"/>
      <w:r>
        <w:rPr>
          <w:rFonts w:eastAsia="Times New Roman"/>
          <w:szCs w:val="24"/>
        </w:rPr>
        <w:t xml:space="preserve">, </w:t>
      </w:r>
      <w:r>
        <w:rPr>
          <w:rFonts w:eastAsia="Times New Roman"/>
          <w:szCs w:val="24"/>
        </w:rPr>
        <w:t>κ</w:t>
      </w:r>
      <w:r>
        <w:rPr>
          <w:rFonts w:eastAsia="Times New Roman"/>
          <w:szCs w:val="24"/>
        </w:rPr>
        <w:t>αθηγητής Γεωλογίας τ</w:t>
      </w:r>
      <w:r>
        <w:rPr>
          <w:rFonts w:eastAsia="Times New Roman"/>
          <w:szCs w:val="24"/>
        </w:rPr>
        <w:t>ου Πανεπιστημίου Πατρών, μιλάει για κάλυψη της ενεργειακής αυτάρκειας της Ευρώπης για δεκαετίες από τη Λεκάνη του Ηροδότου.</w:t>
      </w:r>
    </w:p>
    <w:p w14:paraId="4DA1E635"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 xml:space="preserve">Εδώ, βεβαίως, δεν έρχεται τυχαία πλέον το γερμανικό κράτος, γιατί γνωρίζουν ότι έχουν ανάγκη τα ελληνικά κοιτάσματα για να </w:t>
      </w:r>
      <w:r>
        <w:rPr>
          <w:rFonts w:eastAsia="Times New Roman"/>
          <w:szCs w:val="24"/>
        </w:rPr>
        <w:lastRenderedPageBreak/>
        <w:t>σπάσει το</w:t>
      </w:r>
      <w:r>
        <w:rPr>
          <w:rFonts w:eastAsia="Times New Roman"/>
          <w:szCs w:val="24"/>
        </w:rPr>
        <w:t xml:space="preserve"> μονοπώλιο της Ρωσίας. Για να τροφοδοτηθεί η γερμανική βιομηχανία και η οικονομία έχουν ανάγκη τα ελληνικά κοιτάσματα. Το κόστος αυτό, τα 437 δισεκατομμύρια δολάρια, που λέει ο καθηγητής κ. Φώσκολος, το έχει υπολογίσει εδώ και μια πενταετία και η </w:t>
      </w:r>
      <w:r>
        <w:rPr>
          <w:rFonts w:eastAsia="Times New Roman"/>
          <w:szCs w:val="24"/>
          <w:lang w:val="en-US"/>
        </w:rPr>
        <w:t>Deutsche</w:t>
      </w:r>
      <w:r>
        <w:rPr>
          <w:rFonts w:eastAsia="Times New Roman"/>
          <w:szCs w:val="24"/>
        </w:rPr>
        <w:t xml:space="preserve"> </w:t>
      </w:r>
      <w:r>
        <w:rPr>
          <w:rFonts w:eastAsia="Times New Roman"/>
          <w:szCs w:val="24"/>
          <w:lang w:val="en-US"/>
        </w:rPr>
        <w:t>Bank</w:t>
      </w:r>
      <w:r>
        <w:rPr>
          <w:rFonts w:eastAsia="Times New Roman"/>
          <w:szCs w:val="24"/>
        </w:rPr>
        <w:t>. Μάλιστα, σήμερα οι Γερμανοί στέλνουν και πάλι ωκεανογραφικό. Στέλνουν και πάλι ένα πλοίο για να κάνει τις σχετικές έρευνες νοτίως της Κρήτης, στην Αποκλειστική Οικονομική Ζώνη της Ελλάδος.</w:t>
      </w:r>
    </w:p>
    <w:p w14:paraId="4DA1E636"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 xml:space="preserve">Υπάρχει τεράστιο ενδιαφέρον από ενεργειακούς κολοσσούς και η </w:t>
      </w:r>
      <w:r>
        <w:rPr>
          <w:rFonts w:eastAsia="Times New Roman"/>
          <w:szCs w:val="24"/>
        </w:rPr>
        <w:t xml:space="preserve">δουλειά εκεί μπορεί να γίνει μόνο με δύο. Δεν μπορεί να γίνει ούτε με τους Ιταλούς. Ήταν απόλυτα λανθασμένη ενέργεια να δοθεί το </w:t>
      </w:r>
      <w:r>
        <w:rPr>
          <w:rFonts w:eastAsia="Times New Roman"/>
          <w:szCs w:val="24"/>
        </w:rPr>
        <w:t>Ο</w:t>
      </w:r>
      <w:r>
        <w:rPr>
          <w:rFonts w:eastAsia="Times New Roman"/>
          <w:szCs w:val="24"/>
        </w:rPr>
        <w:t>ικόπεδο 3 της κυπριακής ΑΟΖ στην «</w:t>
      </w:r>
      <w:r>
        <w:rPr>
          <w:rFonts w:eastAsia="Times New Roman"/>
          <w:szCs w:val="24"/>
          <w:lang w:val="en-US"/>
        </w:rPr>
        <w:t>ENI</w:t>
      </w:r>
      <w:r>
        <w:rPr>
          <w:rFonts w:eastAsia="Times New Roman"/>
          <w:szCs w:val="24"/>
        </w:rPr>
        <w:t xml:space="preserve">» και στο ιταλικό κράτος, διότι οι Ιταλοί δεν κάνουν για τις δουλειές αυτές. </w:t>
      </w:r>
      <w:proofErr w:type="spellStart"/>
      <w:r>
        <w:rPr>
          <w:rFonts w:eastAsia="Times New Roman"/>
          <w:szCs w:val="24"/>
        </w:rPr>
        <w:t>Απεδείχθησαν</w:t>
      </w:r>
      <w:proofErr w:type="spellEnd"/>
      <w:r>
        <w:rPr>
          <w:rFonts w:eastAsia="Times New Roman"/>
          <w:szCs w:val="24"/>
        </w:rPr>
        <w:t xml:space="preserve"> </w:t>
      </w:r>
      <w:r>
        <w:rPr>
          <w:rFonts w:eastAsia="Times New Roman"/>
          <w:szCs w:val="24"/>
        </w:rPr>
        <w:lastRenderedPageBreak/>
        <w:t>λίγοι. Οι Γάλλοι ήταν πολύ πιο συνεπείς. Το Γαλλικό Πολεμικό Ναυτικό με μία φρεγάτα του περιφρούρησε τη γεώτρηση της «</w:t>
      </w:r>
      <w:r>
        <w:rPr>
          <w:rFonts w:eastAsia="Times New Roman"/>
          <w:szCs w:val="24"/>
          <w:lang w:val="en-US"/>
        </w:rPr>
        <w:t>TOTAL</w:t>
      </w:r>
      <w:r>
        <w:rPr>
          <w:rFonts w:eastAsia="Times New Roman"/>
          <w:szCs w:val="24"/>
        </w:rPr>
        <w:t>». Οι Ιταλοί δεν ήταν ικανοί να πράξουν κάτι τέτοιο. Η δουλειά στη Λεκάνη του Ηροδότου, στην ελληνική ΑΟΖ, μπορεί να γίνει μόνο με τ</w:t>
      </w:r>
      <w:r>
        <w:rPr>
          <w:rFonts w:eastAsia="Times New Roman"/>
          <w:szCs w:val="24"/>
        </w:rPr>
        <w:t>ην «</w:t>
      </w:r>
      <w:r>
        <w:rPr>
          <w:rFonts w:eastAsia="Times New Roman"/>
          <w:szCs w:val="24"/>
          <w:lang w:val="en-US"/>
        </w:rPr>
        <w:t>EXXONMOBIL</w:t>
      </w:r>
      <w:r>
        <w:rPr>
          <w:rFonts w:eastAsia="Times New Roman"/>
          <w:szCs w:val="24"/>
        </w:rPr>
        <w:t>» ή την «</w:t>
      </w:r>
      <w:r>
        <w:rPr>
          <w:rFonts w:eastAsia="Times New Roman"/>
          <w:szCs w:val="24"/>
          <w:lang w:val="en-US"/>
        </w:rPr>
        <w:t>GAZPROM</w:t>
      </w:r>
      <w:r>
        <w:rPr>
          <w:rFonts w:eastAsia="Times New Roman"/>
          <w:szCs w:val="24"/>
        </w:rPr>
        <w:t>», με όποιον πλειοδοτήσει για την ακρίβεια.</w:t>
      </w:r>
    </w:p>
    <w:p w14:paraId="4DA1E637"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 xml:space="preserve">Δείτε πόσο εύθραυστες είναι οι διεθνείς ισορροπίες. Οι Ρώσοι πριν από έναν χρόνο και κάτι με την κατάρριψη του </w:t>
      </w:r>
      <w:proofErr w:type="spellStart"/>
      <w:r>
        <w:rPr>
          <w:rFonts w:eastAsia="Times New Roman"/>
          <w:color w:val="545454"/>
          <w:szCs w:val="24"/>
        </w:rPr>
        <w:t>Sukhoi</w:t>
      </w:r>
      <w:proofErr w:type="spellEnd"/>
      <w:r>
        <w:rPr>
          <w:rFonts w:eastAsia="Times New Roman"/>
          <w:color w:val="545454"/>
          <w:szCs w:val="24"/>
        </w:rPr>
        <w:t xml:space="preserve"> </w:t>
      </w:r>
      <w:r>
        <w:rPr>
          <w:rFonts w:eastAsia="Times New Roman"/>
          <w:bCs/>
          <w:color w:val="545454"/>
          <w:szCs w:val="24"/>
        </w:rPr>
        <w:t>Su</w:t>
      </w:r>
      <w:r>
        <w:rPr>
          <w:rFonts w:eastAsia="Times New Roman"/>
          <w:color w:val="545454"/>
          <w:szCs w:val="24"/>
        </w:rPr>
        <w:t>-</w:t>
      </w:r>
      <w:r>
        <w:rPr>
          <w:rFonts w:eastAsia="Times New Roman"/>
          <w:bCs/>
          <w:color w:val="545454"/>
          <w:szCs w:val="24"/>
        </w:rPr>
        <w:t>24</w:t>
      </w:r>
      <w:r>
        <w:rPr>
          <w:rFonts w:eastAsia="Times New Roman"/>
          <w:szCs w:val="24"/>
        </w:rPr>
        <w:t xml:space="preserve"> από την τουρκική πολεμική αεροπορία ήταν ένα βήμα πριν τον</w:t>
      </w:r>
      <w:r>
        <w:rPr>
          <w:rFonts w:eastAsia="Times New Roman"/>
          <w:szCs w:val="24"/>
        </w:rPr>
        <w:t xml:space="preserve"> πόλεμο με τους Τούρκους και σήμερα φαίνεται να είναι εταίροι των Τούρκων. Τα οικονομικά συμφέροντα είναι αυτά που καθορίζουν τις εξελίξεις στη διεθνή γεωπολιτική σκακιέρα και εδώ η Ελλάδα με </w:t>
      </w:r>
      <w:r>
        <w:rPr>
          <w:rFonts w:eastAsia="Times New Roman"/>
          <w:szCs w:val="24"/>
        </w:rPr>
        <w:lastRenderedPageBreak/>
        <w:t>αυτό το τεράστιο όπλο που έχει στα χέρια της θα έπρεπε να διαπρα</w:t>
      </w:r>
      <w:r>
        <w:rPr>
          <w:rFonts w:eastAsia="Times New Roman"/>
          <w:szCs w:val="24"/>
        </w:rPr>
        <w:t>γματεύεται στα ίσια με τις δύο υπερδυνάμεις, Αμερικανούς και Ρώσους, για το ποιος θα κάνει μαζί μας αυτή τη δουλειά.</w:t>
      </w:r>
    </w:p>
    <w:p w14:paraId="4DA1E638"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 xml:space="preserve">Βέβαια, πώς μπορεί να γίνει μια τέτοια διαπραγμάτευση αν η Βουλή δεν έχει τολμήσει ακόμη να ψηφίσει τον νόμο που η Χρυσή Αυγή από το 2012 έχει καταθέσει στο αρμόδιο Υπουργείο, τον νόμο περί ανακηρύξεως της ελληνικής Αποκλειστικής Οικονομικής Ζώνης; Σε μια </w:t>
      </w:r>
      <w:r>
        <w:rPr>
          <w:rFonts w:eastAsia="Times New Roman"/>
          <w:szCs w:val="24"/>
        </w:rPr>
        <w:t>μόνο ημέρα η ελληνική Βουλή μπορεί με απόλυτη πλειοψηφία να ψηφίσει την ανακήρυξη της ελληνικής ΑΟΖ με βάση το Δίκαιο της Θάλασσας, με βάση την αρχή της μέσης γραμμής για την περιοχή από τις εκβολές του Έβρου μέχρι και το Καστελόριζο, διότι με βάση το Διεθ</w:t>
      </w:r>
      <w:r>
        <w:rPr>
          <w:rFonts w:eastAsia="Times New Roman"/>
          <w:szCs w:val="24"/>
        </w:rPr>
        <w:t xml:space="preserve">νές Δίκαιο κάθε κατοικημένη νήσος, κάθε κατοικημένη νησίδα δικαιούται ΑΟΖ. Με βάση το Δίκαιο της Θάλασσας </w:t>
      </w:r>
      <w:r>
        <w:rPr>
          <w:rFonts w:eastAsia="Times New Roman"/>
          <w:szCs w:val="24"/>
        </w:rPr>
        <w:lastRenderedPageBreak/>
        <w:t xml:space="preserve">η Τουρκία δεν έχει κανένα πάτημα στο Αιγαίο και στην Ανατολική Μεσόγειο και παραμένει αποκλεισμένη στις ακτές της. </w:t>
      </w:r>
    </w:p>
    <w:p w14:paraId="4DA1E639"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Η ενέργεια αυτή είναι πολύ απλή κα</w:t>
      </w:r>
      <w:r>
        <w:rPr>
          <w:rFonts w:eastAsia="Times New Roman"/>
          <w:szCs w:val="24"/>
        </w:rPr>
        <w:t>ι πρέπει να γίνει και μπορεί να γίνει σε μια ημέρα</w:t>
      </w:r>
      <w:r>
        <w:rPr>
          <w:rFonts w:eastAsia="Times New Roman"/>
          <w:szCs w:val="24"/>
        </w:rPr>
        <w:t>.</w:t>
      </w:r>
      <w:r>
        <w:rPr>
          <w:rFonts w:eastAsia="Times New Roman"/>
          <w:szCs w:val="24"/>
        </w:rPr>
        <w:t xml:space="preserve"> Ψήφιση του πρώτου νομοσχεδίου που κατέθεσε ο Λαϊκός Σύνδεσμος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μπαίνοντας στην </w:t>
      </w:r>
      <w:r>
        <w:rPr>
          <w:rFonts w:eastAsia="Times New Roman"/>
          <w:szCs w:val="24"/>
        </w:rPr>
        <w:t>ε</w:t>
      </w:r>
      <w:r>
        <w:rPr>
          <w:rFonts w:eastAsia="Times New Roman"/>
          <w:szCs w:val="24"/>
        </w:rPr>
        <w:t>λληνική Βουλή</w:t>
      </w:r>
      <w:r>
        <w:rPr>
          <w:rFonts w:eastAsia="Times New Roman"/>
          <w:szCs w:val="24"/>
        </w:rPr>
        <w:t>:</w:t>
      </w:r>
      <w:r>
        <w:rPr>
          <w:rFonts w:eastAsia="Times New Roman"/>
          <w:szCs w:val="24"/>
        </w:rPr>
        <w:t xml:space="preserve"> «Ανακήρυξη της ελληνικής Αποκλειστικής Οικονομικής Ζώνης». Η Ελλάδα έτσι γίνεται κυρίαρχη δύναμη </w:t>
      </w:r>
      <w:r>
        <w:rPr>
          <w:rFonts w:eastAsia="Times New Roman"/>
          <w:szCs w:val="24"/>
        </w:rPr>
        <w:t>στην Ανατολική Μεσόγειο.</w:t>
      </w:r>
    </w:p>
    <w:p w14:paraId="4DA1E63A"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 xml:space="preserve">Εν συνεχεία, να υπάρξει υπογραφή συμβάσεων με την Αίγυπτο και την Κύπρο, που αναγνωρίζουν τα ελληνικά Δίκαια, που αναγνωρίζουν το Δίκαιο της Θάλασσας, που αναγνωρίζουν την Αποκλειστική Οικονομική Ζώνη που </w:t>
      </w:r>
      <w:proofErr w:type="spellStart"/>
      <w:r>
        <w:rPr>
          <w:rFonts w:eastAsia="Times New Roman"/>
          <w:szCs w:val="24"/>
        </w:rPr>
        <w:t>οριοθετείται</w:t>
      </w:r>
      <w:proofErr w:type="spellEnd"/>
      <w:r>
        <w:rPr>
          <w:rFonts w:eastAsia="Times New Roman"/>
          <w:szCs w:val="24"/>
        </w:rPr>
        <w:t xml:space="preserve"> από το σύμπλε</w:t>
      </w:r>
      <w:r>
        <w:rPr>
          <w:rFonts w:eastAsia="Times New Roman"/>
          <w:szCs w:val="24"/>
        </w:rPr>
        <w:t xml:space="preserve">γμα της </w:t>
      </w:r>
      <w:r>
        <w:rPr>
          <w:rFonts w:eastAsia="Times New Roman"/>
          <w:szCs w:val="24"/>
        </w:rPr>
        <w:lastRenderedPageBreak/>
        <w:t>Μεγίστης και που αποκλείουν την Τουρκία στα παράλιά της. Αίγυπτος και Κύπρος και ανακήρυξη της ΑΟΖ στην ελληνική Βουλή.</w:t>
      </w:r>
    </w:p>
    <w:p w14:paraId="4DA1E63B"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 xml:space="preserve">Όσα λέγονταν δε για σύμπραξη με το κράτος του Ισραήλ, </w:t>
      </w:r>
      <w:proofErr w:type="spellStart"/>
      <w:r>
        <w:rPr>
          <w:rFonts w:eastAsia="Times New Roman"/>
          <w:szCs w:val="24"/>
        </w:rPr>
        <w:t>απεδείχθησαν</w:t>
      </w:r>
      <w:proofErr w:type="spellEnd"/>
      <w:r>
        <w:rPr>
          <w:rFonts w:eastAsia="Times New Roman"/>
          <w:szCs w:val="24"/>
        </w:rPr>
        <w:t xml:space="preserve"> με τις τελευταίες εξελίξεις στην κυπριακή ΑΟΖ, η μέγιστη απάτ</w:t>
      </w:r>
      <w:r>
        <w:rPr>
          <w:rFonts w:eastAsia="Times New Roman"/>
          <w:szCs w:val="24"/>
        </w:rPr>
        <w:t>η. Διαφήμιζαν επιχειρήσεις ειδικών δυνάμεων του Ισραήλ στο όρος Τρόοδος και άξονα Αθηνών</w:t>
      </w:r>
      <w:r>
        <w:rPr>
          <w:rFonts w:eastAsia="Times New Roman"/>
          <w:szCs w:val="24"/>
        </w:rPr>
        <w:t xml:space="preserve"> – </w:t>
      </w:r>
      <w:r>
        <w:rPr>
          <w:rFonts w:eastAsia="Times New Roman"/>
          <w:szCs w:val="24"/>
        </w:rPr>
        <w:t>Λευκωσίας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Τελ Αβίβ. Και τώρα που οι Τούρκοι έστειλαν δύο κορβέτες στην ΑΟΖ της Κύπρου, οι Εβραίοι ήταν εξαφανισμένοι.</w:t>
      </w:r>
    </w:p>
    <w:p w14:paraId="4DA1E63C"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συγκεκριμένη υπόθεση, λοιπόν, είναι μια υπό</w:t>
      </w:r>
      <w:r>
        <w:rPr>
          <w:rFonts w:eastAsia="Times New Roman" w:cs="Times New Roman"/>
          <w:szCs w:val="24"/>
        </w:rPr>
        <w:t xml:space="preserve">θεση τελειωμένη και δεν χρειάζεται να γίνεται λόγος για οποιαδήποτε σύμπραξη Ελλάδος με Ισραήλ. </w:t>
      </w:r>
    </w:p>
    <w:p w14:paraId="4DA1E63D"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Ελλάς με τις δυνάμεις της -που είναι επαρκέστατες- μπορεί να επιβάλλει την εφαρμογή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 xml:space="preserve">ικαίου στην Ανατολική </w:t>
      </w:r>
      <w:r>
        <w:rPr>
          <w:rFonts w:eastAsia="Times New Roman" w:cs="Times New Roman"/>
          <w:szCs w:val="24"/>
        </w:rPr>
        <w:lastRenderedPageBreak/>
        <w:t>Μεσόγειο και μπορεί και οφείλει να αν</w:t>
      </w:r>
      <w:r>
        <w:rPr>
          <w:rFonts w:eastAsia="Times New Roman" w:cs="Times New Roman"/>
          <w:szCs w:val="24"/>
        </w:rPr>
        <w:t xml:space="preserve">ακηρύξει τα δώδεκα ναυτικά μίλια, ούτως ώστε το Αιγαίο Πέλαγος να καταστεί κλειστή ελληνική θάλασσα. </w:t>
      </w:r>
    </w:p>
    <w:p w14:paraId="4DA1E63E"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Εκεί, βέβαια, υπάρχει το τουρκικό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Και εδώ το ερώτημα που οφείλουμε να απαντήσουμε είναι εάν υπάρχει πραγματική απειλή πολέμου εκ μέρους της Τ</w:t>
      </w:r>
      <w:r>
        <w:rPr>
          <w:rFonts w:eastAsia="Times New Roman" w:cs="Times New Roman"/>
          <w:szCs w:val="24"/>
        </w:rPr>
        <w:t xml:space="preserve">ουρκίας, αν δηλαδή τολμούν να κάνουν πόλεμος σε βάρος της Ελλάδος οι Τούρκοι, διότι τα κανάλια διαφημίζουν καθημερινά τον </w:t>
      </w:r>
      <w:proofErr w:type="spellStart"/>
      <w:r>
        <w:rPr>
          <w:rFonts w:eastAsia="Times New Roman" w:cs="Times New Roman"/>
          <w:szCs w:val="24"/>
        </w:rPr>
        <w:t>Ερντογάν</w:t>
      </w:r>
      <w:proofErr w:type="spellEnd"/>
      <w:r>
        <w:rPr>
          <w:rFonts w:eastAsia="Times New Roman" w:cs="Times New Roman"/>
          <w:szCs w:val="24"/>
        </w:rPr>
        <w:t xml:space="preserve">, όλη μέρα βλέπουμε γελοίες δηλώσεις και αφιερώματα στον </w:t>
      </w:r>
      <w:proofErr w:type="spellStart"/>
      <w:r>
        <w:rPr>
          <w:rFonts w:eastAsia="Times New Roman" w:cs="Times New Roman"/>
          <w:szCs w:val="24"/>
        </w:rPr>
        <w:t>Ερντογάν</w:t>
      </w:r>
      <w:proofErr w:type="spellEnd"/>
      <w:r>
        <w:rPr>
          <w:rFonts w:eastAsia="Times New Roman" w:cs="Times New Roman"/>
          <w:szCs w:val="24"/>
        </w:rPr>
        <w:t xml:space="preserve">. Δεν υπάρχει άλλη τηλεόραση διεθνώς να παίζει τόσο πολύ </w:t>
      </w:r>
      <w:proofErr w:type="spellStart"/>
      <w:r>
        <w:rPr>
          <w:rFonts w:eastAsia="Times New Roman" w:cs="Times New Roman"/>
          <w:szCs w:val="24"/>
        </w:rPr>
        <w:t>Ερντ</w:t>
      </w:r>
      <w:r>
        <w:rPr>
          <w:rFonts w:eastAsia="Times New Roman" w:cs="Times New Roman"/>
          <w:szCs w:val="24"/>
        </w:rPr>
        <w:t>ογάν</w:t>
      </w:r>
      <w:proofErr w:type="spellEnd"/>
      <w:r>
        <w:rPr>
          <w:rFonts w:eastAsia="Times New Roman" w:cs="Times New Roman"/>
          <w:szCs w:val="24"/>
        </w:rPr>
        <w:t xml:space="preserve"> στα δελτία ειδήσεων όσο η ελλαδική τηλεόραση. Και αυτό δεν είναι τυχαίο, διότι υπάρχει ανορθόδοξος πόλεμος, υπάρχουν τεράστια τουρκικά κεφάλαια που έχουν μπει στα ελληνικά κανάλια σε επικοινωνιακό επίπεδο. </w:t>
      </w:r>
    </w:p>
    <w:p w14:paraId="4DA1E63F"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Συνεργάτης του Αλαφούζου είναι ένας Τούρκος,</w:t>
      </w:r>
      <w:r>
        <w:rPr>
          <w:rFonts w:eastAsia="Times New Roman" w:cs="Times New Roman"/>
          <w:szCs w:val="24"/>
        </w:rPr>
        <w:t xml:space="preserve"> αυτός ο οποίος αποβλακώνει τις μάζες στην Ελλάδα με κάτι ηλίθια και χαμηλού επιπέδου </w:t>
      </w:r>
      <w:proofErr w:type="spellStart"/>
      <w:r>
        <w:rPr>
          <w:rFonts w:eastAsia="Times New Roman" w:cs="Times New Roman"/>
          <w:szCs w:val="24"/>
        </w:rPr>
        <w:t>ριάλιτι</w:t>
      </w:r>
      <w:proofErr w:type="spellEnd"/>
      <w:r>
        <w:rPr>
          <w:rFonts w:eastAsia="Times New Roman" w:cs="Times New Roman"/>
          <w:szCs w:val="24"/>
        </w:rPr>
        <w:t xml:space="preserve"> τηλεπαιχνίδια, με κάτι αθλιότητες που θέλουν να κάμψουν το εθνικό φρόνημα των Ελλήνων και την ίδια ώρα βλέπουμε τον </w:t>
      </w:r>
      <w:proofErr w:type="spellStart"/>
      <w:r>
        <w:rPr>
          <w:rFonts w:eastAsia="Times New Roman" w:cs="Times New Roman"/>
          <w:szCs w:val="24"/>
        </w:rPr>
        <w:t>Ερντογάν</w:t>
      </w:r>
      <w:proofErr w:type="spellEnd"/>
      <w:r>
        <w:rPr>
          <w:rFonts w:eastAsia="Times New Roman" w:cs="Times New Roman"/>
          <w:szCs w:val="24"/>
        </w:rPr>
        <w:t xml:space="preserve"> να παρουσιάζει στρατιωτάκια -αγοράκια</w:t>
      </w:r>
      <w:r>
        <w:rPr>
          <w:rFonts w:eastAsia="Times New Roman" w:cs="Times New Roman"/>
          <w:szCs w:val="24"/>
        </w:rPr>
        <w:t xml:space="preserve"> και κοριτσάκια- και να απειλεί με πόλεμο την Ελλάδα. </w:t>
      </w:r>
    </w:p>
    <w:p w14:paraId="4DA1E640"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γίνεται, λοιπόν -αυτό είναι το ερώτημα- σε μία περίπτωση ελληνοτουρκικής σύρραξης; Ποιος θα νικήσει σε έναν ενδεχόμενο ελληνοτουρκικό πόλεμο; </w:t>
      </w:r>
    </w:p>
    <w:p w14:paraId="4DA1E641"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Εδώ ξεκινώ την ανάλυσή μου με ένα βασικό δεδομένο: Το π</w:t>
      </w:r>
      <w:r>
        <w:rPr>
          <w:rFonts w:eastAsia="Times New Roman" w:cs="Times New Roman"/>
          <w:szCs w:val="24"/>
        </w:rPr>
        <w:t xml:space="preserve">εδίο του πολέμου -Έβρος, νησιά και Κύπρος- δεν ευνοεί την ανάπτυξη μεγάλων ικανών δυνάμεων. Δεν ευνοεί, δηλαδή, την Τουρκία </w:t>
      </w:r>
      <w:r>
        <w:rPr>
          <w:rFonts w:eastAsia="Times New Roman" w:cs="Times New Roman"/>
          <w:szCs w:val="24"/>
        </w:rPr>
        <w:lastRenderedPageBreak/>
        <w:t>η οποία έχει ποσοτική υπεροχή, αλλά όχι ποιοτική έναντι των ελληνικών Ενόπλων Δυνάμεων. Η νίκη, λοιπόν, σε αυτή την περίπτωση, η νίκ</w:t>
      </w:r>
      <w:r>
        <w:rPr>
          <w:rFonts w:eastAsia="Times New Roman" w:cs="Times New Roman"/>
          <w:szCs w:val="24"/>
        </w:rPr>
        <w:t>η σε μια ενδεχόμενη ελληνοτουρκική σύρραξη, σύμφωνα και με τον μεγάλο καθηγητή Κονδύλη, θα κριθεί από το πρώτο αποφασιστικό πλήγμα. Θα κριθεί, δηλαδή, σε επίπεδο κεραυνοβόλου πολέμου. Και εδώ επικαλούμαι τον πατριωτισμό του Αρχηγού ΓΕΕΘΑ και των Αρχηγών τω</w:t>
      </w:r>
      <w:r>
        <w:rPr>
          <w:rFonts w:eastAsia="Times New Roman" w:cs="Times New Roman"/>
          <w:szCs w:val="24"/>
        </w:rPr>
        <w:t xml:space="preserve">ν Όπλων. </w:t>
      </w:r>
    </w:p>
    <w:p w14:paraId="4DA1E642"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μιλάω για τους πολιτικούς, δεν μιλάω για την άθλια, τη γελοία, την κωμικοτραγική εικόνα που δίνει η ηγεσία του Υπουργείου Εθνικής Άμυνας, που είναι για να γελάς πραγματικά. Είναι σαν τον </w:t>
      </w:r>
      <w:proofErr w:type="spellStart"/>
      <w:r>
        <w:rPr>
          <w:rFonts w:eastAsia="Times New Roman" w:cs="Times New Roman"/>
          <w:szCs w:val="24"/>
        </w:rPr>
        <w:t>Σεφερλή</w:t>
      </w:r>
      <w:proofErr w:type="spellEnd"/>
      <w:r>
        <w:rPr>
          <w:rFonts w:eastAsia="Times New Roman" w:cs="Times New Roman"/>
          <w:szCs w:val="24"/>
        </w:rPr>
        <w:t xml:space="preserve"> στο «</w:t>
      </w:r>
      <w:proofErr w:type="spellStart"/>
      <w:r>
        <w:rPr>
          <w:rFonts w:eastAsia="Times New Roman" w:cs="Times New Roman"/>
          <w:szCs w:val="24"/>
        </w:rPr>
        <w:t>Δελφινάριο</w:t>
      </w:r>
      <w:proofErr w:type="spellEnd"/>
      <w:r>
        <w:rPr>
          <w:rFonts w:eastAsia="Times New Roman" w:cs="Times New Roman"/>
          <w:szCs w:val="24"/>
        </w:rPr>
        <w:t>»</w:t>
      </w:r>
      <w:r>
        <w:rPr>
          <w:rFonts w:eastAsia="Times New Roman" w:cs="Times New Roman"/>
          <w:szCs w:val="24"/>
        </w:rPr>
        <w:t>, όπως εμφανίζεται ο Καμμένος στις μονάδες. Είχε βάλει και τον Τσίπρα την άλλη φορά στον «</w:t>
      </w:r>
      <w:proofErr w:type="spellStart"/>
      <w:r>
        <w:rPr>
          <w:rFonts w:eastAsia="Times New Roman" w:cs="Times New Roman"/>
          <w:szCs w:val="24"/>
        </w:rPr>
        <w:t>Παρμενίωνα</w:t>
      </w:r>
      <w:proofErr w:type="spellEnd"/>
      <w:r>
        <w:rPr>
          <w:rFonts w:eastAsia="Times New Roman" w:cs="Times New Roman"/>
          <w:szCs w:val="24"/>
        </w:rPr>
        <w:t xml:space="preserve">» να φορέσει παραλλαγή. Οι άνθρωποι αυτοί είναι φυγόστρατοι </w:t>
      </w:r>
      <w:r>
        <w:rPr>
          <w:rFonts w:eastAsia="Times New Roman" w:cs="Times New Roman"/>
          <w:szCs w:val="24"/>
        </w:rPr>
        <w:lastRenderedPageBreak/>
        <w:t xml:space="preserve">και αστράτευτοι και δεν αναφέρομαι σε αυτούς. Αναφέρομαι στους Έλληνες αξιωματικούς. </w:t>
      </w:r>
    </w:p>
    <w:p w14:paraId="4DA1E643"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λύση για</w:t>
      </w:r>
      <w:r>
        <w:rPr>
          <w:rFonts w:eastAsia="Times New Roman" w:cs="Times New Roman"/>
          <w:szCs w:val="24"/>
        </w:rPr>
        <w:t xml:space="preserve"> τη νίκη της Ελλάδος σε μία ενδεχόμενη σύρραξη με την Τουρκία είναι η μεταφορά ελληνικών δυνάμεων στην Κύπρο, είναι να σταθμεύουν στο αεροδρόμιο της Πάφου τα αναβαθμισμένα ελληνικά </w:t>
      </w:r>
      <w:r>
        <w:rPr>
          <w:rFonts w:eastAsia="Times New Roman" w:cs="Times New Roman"/>
          <w:szCs w:val="24"/>
          <w:lang w:val="en-US"/>
        </w:rPr>
        <w:t>F</w:t>
      </w:r>
      <w:r>
        <w:rPr>
          <w:rFonts w:eastAsia="Times New Roman" w:cs="Times New Roman"/>
          <w:szCs w:val="24"/>
        </w:rPr>
        <w:t xml:space="preserve">-16 </w:t>
      </w:r>
      <w:r>
        <w:rPr>
          <w:rFonts w:eastAsia="Times New Roman" w:cs="Times New Roman"/>
          <w:szCs w:val="24"/>
          <w:lang w:val="en-US"/>
        </w:rPr>
        <w:t>block</w:t>
      </w:r>
      <w:r>
        <w:rPr>
          <w:rFonts w:eastAsia="Times New Roman" w:cs="Times New Roman"/>
          <w:szCs w:val="24"/>
        </w:rPr>
        <w:t xml:space="preserve"> 52+, είναι να σταθμεύουν στην Κύπρο οι πύραυλοι </w:t>
      </w:r>
      <w:r>
        <w:rPr>
          <w:rFonts w:eastAsia="Times New Roman" w:cs="Times New Roman"/>
          <w:szCs w:val="24"/>
          <w:lang w:val="en-US"/>
        </w:rPr>
        <w:t>S</w:t>
      </w:r>
      <w:r>
        <w:rPr>
          <w:rFonts w:eastAsia="Times New Roman" w:cs="Times New Roman"/>
          <w:szCs w:val="24"/>
        </w:rPr>
        <w:t xml:space="preserve"> 300. </w:t>
      </w:r>
    </w:p>
    <w:p w14:paraId="4DA1E644"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Έτσι, τρ</w:t>
      </w:r>
      <w:r>
        <w:rPr>
          <w:rFonts w:eastAsia="Times New Roman" w:cs="Times New Roman"/>
          <w:szCs w:val="24"/>
        </w:rPr>
        <w:t>ιπλασιάζεται το στρατηγικό βάθος της Ελλάδος. Έτσι, όπως έλεγε ο Κονδύλης, θα μπορούσαμε απευθείας να στοχεύουμε και να δώσουμε ισχυρά πλήγματα στο μαλακό υπογάστριο της Τουρκίας. Αυτό υποστηρίζει και το δόγμα της Χρυσής Αυγής για την εξωτερική πολιτική, τ</w:t>
      </w:r>
      <w:r>
        <w:rPr>
          <w:rFonts w:eastAsia="Times New Roman" w:cs="Times New Roman"/>
          <w:szCs w:val="24"/>
        </w:rPr>
        <w:t>ο δόγμα του «στρατηγικού βάθους».</w:t>
      </w:r>
    </w:p>
    <w:p w14:paraId="4DA1E645"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 1922 χάσαμε τον πόλεμο γιατί φθάσαμε μέχρι την Άγκυρα, γιατί μέχρι εκεί έπρεπε να φθάσουμε για να πληγούν στις βάσεις τους οι </w:t>
      </w:r>
      <w:proofErr w:type="spellStart"/>
      <w:r>
        <w:rPr>
          <w:rFonts w:eastAsia="Times New Roman" w:cs="Times New Roman"/>
          <w:szCs w:val="24"/>
        </w:rPr>
        <w:t>κ</w:t>
      </w:r>
      <w:r>
        <w:rPr>
          <w:rFonts w:eastAsia="Times New Roman" w:cs="Times New Roman"/>
          <w:szCs w:val="24"/>
        </w:rPr>
        <w:t>εμαλικοί</w:t>
      </w:r>
      <w:proofErr w:type="spellEnd"/>
      <w:r>
        <w:rPr>
          <w:rFonts w:eastAsia="Times New Roman" w:cs="Times New Roman"/>
          <w:szCs w:val="24"/>
        </w:rPr>
        <w:t xml:space="preserve">. Και πάλι δεν ήταν βέβαια η νίκη, ακόμα και αν καταλαμβάναμε την Άγκυρα. </w:t>
      </w:r>
    </w:p>
    <w:p w14:paraId="4DA1E646"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Σήμερα, ε</w:t>
      </w:r>
      <w:r>
        <w:rPr>
          <w:rFonts w:eastAsia="Times New Roman" w:cs="Times New Roman"/>
          <w:szCs w:val="24"/>
        </w:rPr>
        <w:t xml:space="preserve">άν μετασταθμεύσουν επαρκείς ελληνικές δυνάμεις στην Κύπρο, τότε μπορούμε να χτυπήσουμε πέρα από την Άγκυρα, μπορούμε να χτυπήσουμε τις βάσεις της τουρκικής Αεροπορίας, που είναι στα βάθη της Μικράς Ασίας με </w:t>
      </w:r>
      <w:r>
        <w:rPr>
          <w:rFonts w:eastAsia="Times New Roman" w:cs="Times New Roman"/>
          <w:szCs w:val="24"/>
          <w:lang w:val="en-US"/>
        </w:rPr>
        <w:t>F</w:t>
      </w:r>
      <w:r>
        <w:rPr>
          <w:rFonts w:eastAsia="Times New Roman" w:cs="Times New Roman"/>
          <w:szCs w:val="24"/>
        </w:rPr>
        <w:t xml:space="preserve">-16 </w:t>
      </w:r>
      <w:r>
        <w:rPr>
          <w:rFonts w:eastAsia="Times New Roman" w:cs="Times New Roman"/>
          <w:szCs w:val="24"/>
          <w:lang w:val="en-US"/>
        </w:rPr>
        <w:t>block</w:t>
      </w:r>
      <w:r>
        <w:rPr>
          <w:rFonts w:eastAsia="Times New Roman" w:cs="Times New Roman"/>
          <w:szCs w:val="24"/>
        </w:rPr>
        <w:t xml:space="preserve"> 52+, με </w:t>
      </w:r>
      <w:r>
        <w:rPr>
          <w:rFonts w:eastAsia="Times New Roman" w:cs="Times New Roman"/>
          <w:szCs w:val="24"/>
          <w:lang w:val="en-US"/>
        </w:rPr>
        <w:t>Mirage</w:t>
      </w:r>
      <w:r>
        <w:rPr>
          <w:rFonts w:eastAsia="Times New Roman" w:cs="Times New Roman"/>
          <w:szCs w:val="24"/>
        </w:rPr>
        <w:t xml:space="preserve"> 2000-5</w:t>
      </w:r>
      <w:r>
        <w:rPr>
          <w:rFonts w:eastAsia="Times New Roman" w:cs="Times New Roman"/>
          <w:szCs w:val="24"/>
        </w:rPr>
        <w:t xml:space="preserve">, που φέρουν τους πυραύλους </w:t>
      </w:r>
      <w:r>
        <w:rPr>
          <w:rFonts w:eastAsia="Times New Roman" w:cs="Times New Roman"/>
          <w:szCs w:val="24"/>
          <w:lang w:val="en-US"/>
        </w:rPr>
        <w:t>Scalp</w:t>
      </w:r>
      <w:r>
        <w:rPr>
          <w:rFonts w:eastAsia="Times New Roman" w:cs="Times New Roman"/>
          <w:szCs w:val="24"/>
        </w:rPr>
        <w:t xml:space="preserve">, που είναι πύραυλοι </w:t>
      </w:r>
      <w:r>
        <w:rPr>
          <w:rFonts w:eastAsia="Times New Roman" w:cs="Times New Roman"/>
          <w:szCs w:val="24"/>
          <w:lang w:val="en-US"/>
        </w:rPr>
        <w:t>Cruise</w:t>
      </w:r>
      <w:r>
        <w:rPr>
          <w:rFonts w:eastAsia="Times New Roman" w:cs="Times New Roman"/>
          <w:szCs w:val="24"/>
        </w:rPr>
        <w:t xml:space="preserve">, που μπορούν να θέσουν στόχους και να καταστρέψουν στόχους, αεροδρόμια, υποδομές σε βάθος εξακοσίων χιλιομέτρων. </w:t>
      </w:r>
    </w:p>
    <w:p w14:paraId="4DA1E647"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Αυτή είναι η στρατηγική της Χρυσής Αυγής. Και βέβαια, με αυτή τη στρατηγική, όπως</w:t>
      </w:r>
      <w:r>
        <w:rPr>
          <w:rFonts w:eastAsia="Times New Roman" w:cs="Times New Roman"/>
          <w:szCs w:val="24"/>
        </w:rPr>
        <w:t xml:space="preserve"> αναλύω, μπορούμε να χτυπήσουμε την τουρκική Αεροπορία πριν τα αεροσκάφη της σηκωθούν από τα αεροδρόμια, όπως έκαναν οι Εβραίοι στον Πόλεμο των Έξι Ημερών και έπιασαν τους Αιγύπτιους και τους Σύριους στον ύπνο και τους κατέστρεψαν στη βάση τους. </w:t>
      </w:r>
    </w:p>
    <w:p w14:paraId="4DA1E648"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εκεί </w:t>
      </w:r>
      <w:r>
        <w:rPr>
          <w:rFonts w:eastAsia="Times New Roman" w:cs="Times New Roman"/>
          <w:szCs w:val="24"/>
        </w:rPr>
        <w:t xml:space="preserve">και πέρα, η Ελλάς διαθέτει στρατηγικά όπλα, τα οποία ακόμα δεν διαθέτει η Τουρκία, όπως είναι τα υποβρύχια </w:t>
      </w:r>
      <w:r>
        <w:rPr>
          <w:rFonts w:eastAsia="Times New Roman" w:cs="Times New Roman"/>
          <w:szCs w:val="24"/>
          <w:lang w:val="en-US"/>
        </w:rPr>
        <w:t>type</w:t>
      </w:r>
      <w:r>
        <w:rPr>
          <w:rFonts w:eastAsia="Times New Roman" w:cs="Times New Roman"/>
          <w:szCs w:val="24"/>
        </w:rPr>
        <w:t xml:space="preserve"> 214, τα οποία έχουν αναερόβια πρόωση, δηλαδή μπορούν για δέκα μέρες να είναι κάτω από την επιφάνεια της θάλασσας και αόρατα. Και αυτά μπορούν να</w:t>
      </w:r>
      <w:r>
        <w:rPr>
          <w:rFonts w:eastAsia="Times New Roman" w:cs="Times New Roman"/>
          <w:szCs w:val="24"/>
        </w:rPr>
        <w:t xml:space="preserve"> καταστρέψουν τον τουρκικό στόλο στη βάση του. </w:t>
      </w:r>
    </w:p>
    <w:p w14:paraId="4DA1E64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Αυτό που δεν έγινε δηλαδή το 1821, όταν η πρώτη φάση του σχεδίου της Φιλικής Εταιρείας ήταν ο εμπρησμός του τουρκικού </w:t>
      </w:r>
      <w:r>
        <w:rPr>
          <w:rFonts w:eastAsia="Times New Roman" w:cs="Times New Roman"/>
          <w:szCs w:val="24"/>
        </w:rPr>
        <w:lastRenderedPageBreak/>
        <w:t>στόλου στο λιμάνι της Κωνσταντινούπολης, μπορεί άνετα να γίνει σήμερα, αν βεβαίως αγοράσου</w:t>
      </w:r>
      <w:r>
        <w:rPr>
          <w:rFonts w:eastAsia="Times New Roman" w:cs="Times New Roman"/>
          <w:szCs w:val="24"/>
        </w:rPr>
        <w:t>με τορπίλες για αυτά τα υποβρύχια. Έχουμε το νούμερο ένα στρατηγικό όπλο στον κόσμο, τα πιο εξελιγμένα υποβρύχια στον κόσμο και η άθλια εδώ συγκυβέρνηση δεν έχει μεριμνήσει να έχουν τορπίλες αυτά τα υποβρύχια, ώστε να καταστρέψουν τον εχθρό.</w:t>
      </w:r>
    </w:p>
    <w:p w14:paraId="4DA1E64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Από εκεί και π</w:t>
      </w:r>
      <w:r>
        <w:rPr>
          <w:rFonts w:eastAsia="Times New Roman" w:cs="Times New Roman"/>
          <w:szCs w:val="24"/>
        </w:rPr>
        <w:t xml:space="preserve">έρα, στο μέτωπο του Έβρου υπάρχουν τα </w:t>
      </w:r>
      <w:r>
        <w:rPr>
          <w:rFonts w:eastAsia="Times New Roman" w:cs="Times New Roman"/>
          <w:szCs w:val="24"/>
          <w:lang w:val="en-US"/>
        </w:rPr>
        <w:t>Apache</w:t>
      </w:r>
      <w:r>
        <w:rPr>
          <w:rFonts w:eastAsia="Times New Roman" w:cs="Times New Roman"/>
          <w:szCs w:val="24"/>
        </w:rPr>
        <w:t xml:space="preserve">, τα επιθετικά ελικόπτερα και τα </w:t>
      </w:r>
      <w:r>
        <w:rPr>
          <w:rFonts w:eastAsia="Times New Roman" w:cs="Times New Roman"/>
          <w:szCs w:val="24"/>
          <w:lang w:val="en-US"/>
        </w:rPr>
        <w:t>Leopard</w:t>
      </w:r>
      <w:r>
        <w:rPr>
          <w:rFonts w:eastAsia="Times New Roman" w:cs="Times New Roman"/>
          <w:szCs w:val="24"/>
        </w:rPr>
        <w:t xml:space="preserve"> 2</w:t>
      </w:r>
      <w:r w:rsidRPr="00A104E4">
        <w:rPr>
          <w:rFonts w:eastAsia="Times New Roman" w:cs="Times New Roman"/>
          <w:szCs w:val="24"/>
        </w:rPr>
        <w:t xml:space="preserve"> </w:t>
      </w:r>
      <w:r>
        <w:rPr>
          <w:rFonts w:eastAsia="Times New Roman" w:cs="Times New Roman"/>
          <w:szCs w:val="24"/>
          <w:lang w:val="en-US"/>
        </w:rPr>
        <w:t>HEELL</w:t>
      </w:r>
      <w:r>
        <w:rPr>
          <w:rFonts w:eastAsia="Times New Roman" w:cs="Times New Roman"/>
          <w:szCs w:val="24"/>
        </w:rPr>
        <w:t xml:space="preserve">. Οι Τούρκοι δεν διαθέτουν τέτοιο επίπεδο αρμάτων μάχης. Είδαμε τα τουρκικά άρματα να καταστρέφονται στο μέτωπο της </w:t>
      </w:r>
      <w:proofErr w:type="spellStart"/>
      <w:r>
        <w:rPr>
          <w:rFonts w:eastAsia="Times New Roman" w:cs="Times New Roman"/>
          <w:szCs w:val="24"/>
        </w:rPr>
        <w:t>Αφρίν</w:t>
      </w:r>
      <w:proofErr w:type="spellEnd"/>
      <w:r>
        <w:rPr>
          <w:rFonts w:eastAsia="Times New Roman" w:cs="Times New Roman"/>
          <w:szCs w:val="24"/>
        </w:rPr>
        <w:t xml:space="preserve">, να έχουν υποστεί τεράστια ζημία από </w:t>
      </w:r>
      <w:r>
        <w:rPr>
          <w:rFonts w:eastAsia="Times New Roman" w:cs="Times New Roman"/>
          <w:szCs w:val="24"/>
        </w:rPr>
        <w:t>Κούρδ</w:t>
      </w:r>
      <w:r>
        <w:rPr>
          <w:rFonts w:eastAsia="Times New Roman" w:cs="Times New Roman"/>
          <w:szCs w:val="24"/>
        </w:rPr>
        <w:t xml:space="preserve">ους πεζικάριους με απλά αντιαρματικά και να βγαίνει ο </w:t>
      </w:r>
      <w:proofErr w:type="spellStart"/>
      <w:r>
        <w:rPr>
          <w:rFonts w:eastAsia="Times New Roman" w:cs="Times New Roman"/>
          <w:szCs w:val="24"/>
        </w:rPr>
        <w:t>Ερντογάν</w:t>
      </w:r>
      <w:proofErr w:type="spellEnd"/>
      <w:r>
        <w:rPr>
          <w:rFonts w:eastAsia="Times New Roman" w:cs="Times New Roman"/>
          <w:szCs w:val="24"/>
        </w:rPr>
        <w:t xml:space="preserve"> να κλαίγεται και να λέει ότι του φταίει ο κακός καιρός –που έχει 20 βαθμούς ζέστη- και ότι θα φτιάξει </w:t>
      </w:r>
      <w:r>
        <w:rPr>
          <w:rFonts w:eastAsia="Times New Roman" w:cs="Times New Roman"/>
          <w:szCs w:val="24"/>
        </w:rPr>
        <w:lastRenderedPageBreak/>
        <w:t xml:space="preserve">τηλεκατευθυνόμενα άρματα όπως το </w:t>
      </w:r>
      <w:r>
        <w:rPr>
          <w:rFonts w:eastAsia="Times New Roman" w:cs="Times New Roman"/>
          <w:szCs w:val="24"/>
          <w:lang w:val="en-US"/>
        </w:rPr>
        <w:t>Drone</w:t>
      </w:r>
      <w:r>
        <w:rPr>
          <w:rFonts w:eastAsia="Times New Roman" w:cs="Times New Roman"/>
          <w:szCs w:val="24"/>
        </w:rPr>
        <w:t xml:space="preserve">, λες και ο πόλεμος είναι </w:t>
      </w:r>
      <w:r>
        <w:rPr>
          <w:rFonts w:eastAsia="Times New Roman" w:cs="Times New Roman"/>
          <w:szCs w:val="24"/>
          <w:lang w:val="en-US"/>
        </w:rPr>
        <w:t>play</w:t>
      </w:r>
      <w:r>
        <w:rPr>
          <w:rFonts w:eastAsia="Times New Roman" w:cs="Times New Roman"/>
          <w:szCs w:val="24"/>
        </w:rPr>
        <w:t xml:space="preserve"> </w:t>
      </w:r>
      <w:r>
        <w:rPr>
          <w:rFonts w:eastAsia="Times New Roman" w:cs="Times New Roman"/>
          <w:szCs w:val="24"/>
          <w:lang w:val="en-US"/>
        </w:rPr>
        <w:t>station</w:t>
      </w:r>
      <w:r>
        <w:rPr>
          <w:rFonts w:eastAsia="Times New Roman" w:cs="Times New Roman"/>
          <w:szCs w:val="24"/>
        </w:rPr>
        <w:t>. Εκεί φαίνεται</w:t>
      </w:r>
      <w:r>
        <w:rPr>
          <w:rFonts w:eastAsia="Times New Roman" w:cs="Times New Roman"/>
          <w:szCs w:val="24"/>
        </w:rPr>
        <w:t xml:space="preserve"> η γελοιότητα της πολυδιαφημισμένης τουρκικής πολεμικής μηχανής. </w:t>
      </w:r>
    </w:p>
    <w:p w14:paraId="4DA1E64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Υπάρχουν επίσης στο ελληνικό οπλοστάσιο τα αυτοκινούμενα πυροβόλα </w:t>
      </w:r>
      <w:r>
        <w:rPr>
          <w:rFonts w:eastAsia="Times New Roman" w:cs="Times New Roman"/>
          <w:szCs w:val="24"/>
          <w:lang w:val="en-US"/>
        </w:rPr>
        <w:t>Panzer</w:t>
      </w:r>
      <w:r>
        <w:rPr>
          <w:rFonts w:eastAsia="Times New Roman" w:cs="Times New Roman"/>
          <w:szCs w:val="24"/>
        </w:rPr>
        <w:t xml:space="preserve"> </w:t>
      </w:r>
      <w:r>
        <w:rPr>
          <w:rFonts w:eastAsia="Times New Roman" w:cs="Times New Roman"/>
          <w:szCs w:val="24"/>
          <w:lang w:val="en-US"/>
        </w:rPr>
        <w:t>Howitzer</w:t>
      </w:r>
      <w:r>
        <w:rPr>
          <w:rFonts w:eastAsia="Times New Roman" w:cs="Times New Roman"/>
          <w:szCs w:val="24"/>
        </w:rPr>
        <w:t xml:space="preserve">. Αυτά είναι πολύ εξελιγμένα συστήματα, τα καλύτερα στον κόσμο, με έξυπνα αυτοκινούμενα, </w:t>
      </w:r>
      <w:proofErr w:type="spellStart"/>
      <w:r>
        <w:rPr>
          <w:rFonts w:eastAsia="Times New Roman" w:cs="Times New Roman"/>
          <w:szCs w:val="24"/>
        </w:rPr>
        <w:t>αυτοκατευθυνόμενα</w:t>
      </w:r>
      <w:proofErr w:type="spellEnd"/>
      <w:r>
        <w:rPr>
          <w:rFonts w:eastAsia="Times New Roman" w:cs="Times New Roman"/>
          <w:szCs w:val="24"/>
        </w:rPr>
        <w:t xml:space="preserve"> </w:t>
      </w:r>
      <w:proofErr w:type="spellStart"/>
      <w:r>
        <w:rPr>
          <w:rFonts w:eastAsia="Times New Roman" w:cs="Times New Roman"/>
          <w:szCs w:val="24"/>
        </w:rPr>
        <w:t>πυ</w:t>
      </w:r>
      <w:r>
        <w:rPr>
          <w:rFonts w:eastAsia="Times New Roman" w:cs="Times New Roman"/>
          <w:szCs w:val="24"/>
        </w:rPr>
        <w:t>ρομαχικά</w:t>
      </w:r>
      <w:proofErr w:type="spellEnd"/>
      <w:r>
        <w:rPr>
          <w:rFonts w:eastAsia="Times New Roman" w:cs="Times New Roman"/>
          <w:szCs w:val="24"/>
        </w:rPr>
        <w:t xml:space="preserve"> που μπορεί να πλήξουν στόχους σε βάθος σαράντα χιλιομέτρων. Μπορούμε δηλαδή από τα νησιά μας να βομβαρδίσουμε τη Σμύρνη. Μπορούμε να </w:t>
      </w:r>
      <w:proofErr w:type="spellStart"/>
      <w:r>
        <w:rPr>
          <w:rFonts w:eastAsia="Times New Roman" w:cs="Times New Roman"/>
          <w:szCs w:val="24"/>
        </w:rPr>
        <w:t>προελάσουμε</w:t>
      </w:r>
      <w:proofErr w:type="spellEnd"/>
      <w:r>
        <w:rPr>
          <w:rFonts w:eastAsia="Times New Roman" w:cs="Times New Roman"/>
          <w:szCs w:val="24"/>
        </w:rPr>
        <w:t xml:space="preserve"> με τα </w:t>
      </w:r>
      <w:r>
        <w:rPr>
          <w:rFonts w:eastAsia="Times New Roman" w:cs="Times New Roman"/>
          <w:szCs w:val="24"/>
          <w:lang w:val="en-US"/>
        </w:rPr>
        <w:t>Leopard</w:t>
      </w:r>
      <w:r>
        <w:rPr>
          <w:rFonts w:eastAsia="Times New Roman" w:cs="Times New Roman"/>
          <w:szCs w:val="24"/>
        </w:rPr>
        <w:t xml:space="preserve"> στην Ανατολική Θράκη και να βομβαρδίσουμε την Κωνσταντινούπολη. Μπορούμε με αποβατικές δ</w:t>
      </w:r>
      <w:r>
        <w:rPr>
          <w:rFonts w:eastAsia="Times New Roman" w:cs="Times New Roman"/>
          <w:szCs w:val="24"/>
        </w:rPr>
        <w:t>υνάμεις να αποβιβαστούμε στην Ίμβρο και στην Τένεδο.</w:t>
      </w:r>
    </w:p>
    <w:p w14:paraId="4DA1E64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Με αυτό το δόγμα, το δόγμα της ισχύος, η Ελλάδα μπορεί να απαντήσει στην τουρκική προκλητικότητα, όπως και με το δόγμα του κεραυνοβόλου πολέμου και του πρώτου μαζικού πλήγματος. Αυτή είναι η λύση, αυτή ε</w:t>
      </w:r>
      <w:r>
        <w:rPr>
          <w:rFonts w:eastAsia="Times New Roman" w:cs="Times New Roman"/>
          <w:szCs w:val="24"/>
        </w:rPr>
        <w:t xml:space="preserve">ίναι η απάντηση στην τουρκική επιθετικότητα. </w:t>
      </w:r>
    </w:p>
    <w:p w14:paraId="4DA1E64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Αυτό βεβαίως θα μπορούσε να το κάνει πράξη ως μέσο αποτροπής μόνο μια πραγματικά εθνική κυβέρνηση, η οποία σέβεται και έχει υπηρετήσει τις Ένοπλες Δυνάμεις, η οποία αγαπάει την πατρίδα και αυτή μπορεί να είναι </w:t>
      </w:r>
      <w:r>
        <w:rPr>
          <w:rFonts w:eastAsia="Times New Roman" w:cs="Times New Roman"/>
          <w:szCs w:val="24"/>
        </w:rPr>
        <w:t>μόνο μια Κυβέρνηση, του Λαϊκού Συνδέσμου -</w:t>
      </w:r>
      <w:r>
        <w:rPr>
          <w:rFonts w:eastAsia="Times New Roman" w:cs="Times New Roman"/>
          <w:szCs w:val="24"/>
        </w:rPr>
        <w:t xml:space="preserve"> </w:t>
      </w:r>
      <w:r>
        <w:rPr>
          <w:rFonts w:eastAsia="Times New Roman" w:cs="Times New Roman"/>
          <w:szCs w:val="24"/>
        </w:rPr>
        <w:t xml:space="preserve">Χρυσή Αυγή. </w:t>
      </w:r>
    </w:p>
    <w:p w14:paraId="4DA1E64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Ευχαριστώ.</w:t>
      </w:r>
    </w:p>
    <w:p w14:paraId="4DA1E64F" w14:textId="77777777" w:rsidR="00B641FB" w:rsidRDefault="00934C92">
      <w:pPr>
        <w:spacing w:line="600" w:lineRule="auto"/>
        <w:ind w:firstLine="720"/>
        <w:jc w:val="center"/>
        <w:rPr>
          <w:rFonts w:eastAsia="Times New Roman"/>
          <w:bCs/>
        </w:rPr>
      </w:pPr>
      <w:r>
        <w:rPr>
          <w:rFonts w:eastAsia="Times New Roman"/>
          <w:bCs/>
        </w:rPr>
        <w:t>(Χειροκροτήματα από την πτέρυγα της Χρυσής Αυγής)</w:t>
      </w:r>
    </w:p>
    <w:p w14:paraId="4DA1E650" w14:textId="77777777" w:rsidR="00B641FB" w:rsidRDefault="00934C92">
      <w:pPr>
        <w:spacing w:line="600" w:lineRule="auto"/>
        <w:ind w:firstLine="720"/>
        <w:jc w:val="both"/>
        <w:rPr>
          <w:rFonts w:eastAsia="Times New Roman" w:cs="Times New Roman"/>
        </w:rPr>
      </w:pPr>
      <w:r>
        <w:rPr>
          <w:rFonts w:eastAsia="Times New Roman"/>
          <w:b/>
          <w:bCs/>
        </w:rPr>
        <w:lastRenderedPageBreak/>
        <w:t>ΠΡΟΕΔΡΕΥΩΝ (Γεώργιος Βαρεμένος):</w:t>
      </w:r>
      <w:r>
        <w:rPr>
          <w:rFonts w:eastAsia="Times New Roman"/>
          <w:bCs/>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w:t>
      </w:r>
      <w:r>
        <w:rPr>
          <w:rFonts w:eastAsia="Times New Roman" w:cs="Times New Roman"/>
        </w:rPr>
        <w:t>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τρεις συνοδοί εκπαιδ</w:t>
      </w:r>
      <w:r>
        <w:rPr>
          <w:rFonts w:eastAsia="Times New Roman" w:cs="Times New Roman"/>
        </w:rPr>
        <w:t xml:space="preserve">ευτικοί από το Γενικό Λύκειο </w:t>
      </w:r>
      <w:proofErr w:type="spellStart"/>
      <w:r>
        <w:rPr>
          <w:rFonts w:eastAsia="Times New Roman" w:cs="Times New Roman"/>
        </w:rPr>
        <w:t>Κρανιδίου</w:t>
      </w:r>
      <w:proofErr w:type="spellEnd"/>
      <w:r>
        <w:rPr>
          <w:rFonts w:eastAsia="Times New Roman" w:cs="Times New Roman"/>
        </w:rPr>
        <w:t xml:space="preserve"> Αργολίδας. </w:t>
      </w:r>
    </w:p>
    <w:p w14:paraId="4DA1E651" w14:textId="77777777" w:rsidR="00B641FB" w:rsidRDefault="00934C92">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DA1E652" w14:textId="77777777" w:rsidR="00B641FB" w:rsidRDefault="00934C92">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4DA1E653" w14:textId="77777777" w:rsidR="00B641FB" w:rsidRDefault="00934C92">
      <w:pPr>
        <w:spacing w:line="600" w:lineRule="auto"/>
        <w:ind w:firstLine="720"/>
        <w:jc w:val="both"/>
        <w:rPr>
          <w:rFonts w:eastAsia="Times New Roman" w:cs="Times New Roman"/>
        </w:rPr>
      </w:pPr>
      <w:r>
        <w:rPr>
          <w:rFonts w:eastAsia="Times New Roman" w:cs="Times New Roman"/>
        </w:rPr>
        <w:t xml:space="preserve">Η κ. Καφαντάρη έχει τον λόγο. </w:t>
      </w:r>
    </w:p>
    <w:p w14:paraId="4DA1E654" w14:textId="77777777" w:rsidR="00B641FB" w:rsidRDefault="00934C92">
      <w:pPr>
        <w:spacing w:line="600" w:lineRule="auto"/>
        <w:ind w:firstLine="720"/>
        <w:jc w:val="both"/>
        <w:rPr>
          <w:rFonts w:eastAsia="Times New Roman" w:cs="Times New Roman"/>
        </w:rPr>
      </w:pPr>
      <w:r>
        <w:rPr>
          <w:rFonts w:eastAsia="Times New Roman" w:cs="Times New Roman"/>
        </w:rPr>
        <w:t xml:space="preserve">Δεν πειράζει, κύριε Μανιάτη, και μια φορά οι απλοί Βουλευτές να προηγηθούν των κοινοβουλευτικών εκπροσώπων. </w:t>
      </w:r>
    </w:p>
    <w:p w14:paraId="4DA1E655" w14:textId="77777777" w:rsidR="00B641FB" w:rsidRDefault="00934C92">
      <w:pPr>
        <w:spacing w:line="600" w:lineRule="auto"/>
        <w:ind w:firstLine="720"/>
        <w:jc w:val="both"/>
        <w:rPr>
          <w:rFonts w:eastAsia="Times New Roman" w:cs="Times New Roman"/>
        </w:rPr>
      </w:pPr>
      <w:r>
        <w:rPr>
          <w:rFonts w:eastAsia="Times New Roman" w:cs="Times New Roman"/>
          <w:b/>
        </w:rPr>
        <w:lastRenderedPageBreak/>
        <w:t>ΙΩΑΝΝΗΣ ΜΑΝΙΑΤΗΣ:</w:t>
      </w:r>
      <w:r>
        <w:rPr>
          <w:rFonts w:eastAsia="Times New Roman" w:cs="Times New Roman"/>
        </w:rPr>
        <w:t xml:space="preserve"> Ίσα-ίσα, να καλωσορίσουμε τα παιδιά από το </w:t>
      </w:r>
      <w:proofErr w:type="spellStart"/>
      <w:r>
        <w:rPr>
          <w:rFonts w:eastAsia="Times New Roman" w:cs="Times New Roman"/>
        </w:rPr>
        <w:t>Κρανίδι</w:t>
      </w:r>
      <w:proofErr w:type="spellEnd"/>
      <w:r>
        <w:rPr>
          <w:rFonts w:eastAsia="Times New Roman" w:cs="Times New Roman"/>
        </w:rPr>
        <w:t xml:space="preserve">, από την Αργολίδα. </w:t>
      </w:r>
    </w:p>
    <w:p w14:paraId="4DA1E656" w14:textId="77777777" w:rsidR="00B641FB" w:rsidRDefault="00934C92">
      <w:pPr>
        <w:spacing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Το πιάσαμε το υπονοούμενο</w:t>
      </w:r>
      <w:r>
        <w:rPr>
          <w:rFonts w:eastAsia="Times New Roman" w:cs="Times New Roman"/>
        </w:rPr>
        <w:t>.</w:t>
      </w:r>
    </w:p>
    <w:p w14:paraId="4DA1E657" w14:textId="77777777" w:rsidR="00B641FB" w:rsidRDefault="00934C92">
      <w:pPr>
        <w:spacing w:line="600" w:lineRule="auto"/>
        <w:ind w:firstLine="720"/>
        <w:jc w:val="both"/>
        <w:rPr>
          <w:rFonts w:eastAsia="Times New Roman" w:cs="Times New Roman"/>
        </w:rPr>
      </w:pPr>
      <w:r>
        <w:rPr>
          <w:rFonts w:eastAsia="Times New Roman" w:cs="Times New Roman"/>
        </w:rPr>
        <w:t xml:space="preserve">Κυρία Καφαντάρη, έχετε τον λόγο. </w:t>
      </w:r>
    </w:p>
    <w:p w14:paraId="4DA1E658" w14:textId="77777777" w:rsidR="00B641FB" w:rsidRDefault="00934C92">
      <w:pPr>
        <w:spacing w:line="600" w:lineRule="auto"/>
        <w:ind w:firstLine="720"/>
        <w:jc w:val="both"/>
        <w:rPr>
          <w:rFonts w:eastAsia="Times New Roman" w:cs="Times New Roman"/>
        </w:rPr>
      </w:pPr>
      <w:r>
        <w:rPr>
          <w:rFonts w:eastAsia="Times New Roman" w:cs="Times New Roman"/>
          <w:b/>
        </w:rPr>
        <w:t>ΧΑΡΟΥΛΑ (ΧΑΡΑ) ΚΑΦΑΝΤΑΡΗ:</w:t>
      </w:r>
      <w:r>
        <w:rPr>
          <w:rFonts w:eastAsia="Times New Roman" w:cs="Times New Roman"/>
        </w:rPr>
        <w:t xml:space="preserve"> Ευχαριστώ, κύριε Πρόεδρε.</w:t>
      </w:r>
    </w:p>
    <w:p w14:paraId="4DA1E659" w14:textId="77777777" w:rsidR="00B641FB" w:rsidRDefault="00934C92">
      <w:pPr>
        <w:spacing w:line="600" w:lineRule="auto"/>
        <w:ind w:firstLine="720"/>
        <w:jc w:val="both"/>
        <w:rPr>
          <w:rFonts w:eastAsia="Times New Roman" w:cs="Times New Roman"/>
        </w:rPr>
      </w:pPr>
      <w:r>
        <w:rPr>
          <w:rFonts w:eastAsia="Times New Roman" w:cs="Times New Roman"/>
        </w:rPr>
        <w:t xml:space="preserve">Κυρίες και κύριοι Βουλευτές, η γεωπολιτική αναβάθμιση της χώρας μας είναι ένα γεγονός. Σε μια περιοχή της Μεσογείου, σε μια περιοχή αποσταθεροποίησης και δυστυχώς </w:t>
      </w:r>
      <w:proofErr w:type="spellStart"/>
      <w:r>
        <w:rPr>
          <w:rFonts w:eastAsia="Times New Roman" w:cs="Times New Roman"/>
        </w:rPr>
        <w:t>εμφυλ</w:t>
      </w:r>
      <w:r>
        <w:rPr>
          <w:rFonts w:eastAsia="Times New Roman" w:cs="Times New Roman"/>
        </w:rPr>
        <w:t>ιοπολεμικών</w:t>
      </w:r>
      <w:proofErr w:type="spellEnd"/>
      <w:r>
        <w:rPr>
          <w:rFonts w:eastAsia="Times New Roman" w:cs="Times New Roman"/>
        </w:rPr>
        <w:t xml:space="preserve"> συγκρούσεων –τα ζούμε άλλωστε- ο ρόλος της χώρας μας είναι ουσιαστικά σταθεροποιητικός και φιλειρηνικός. Το λέω αυτό γιατί ακούσαμε πριν και πολεμικές διακηρύξεις κατά κάποιο τρόπο. </w:t>
      </w:r>
    </w:p>
    <w:p w14:paraId="4DA1E65A" w14:textId="77777777" w:rsidR="00B641FB" w:rsidRDefault="00934C92">
      <w:pPr>
        <w:spacing w:line="600" w:lineRule="auto"/>
        <w:ind w:firstLine="720"/>
        <w:jc w:val="both"/>
        <w:rPr>
          <w:rFonts w:eastAsia="Times New Roman" w:cs="Times New Roman"/>
        </w:rPr>
      </w:pPr>
      <w:r>
        <w:rPr>
          <w:rFonts w:eastAsia="Times New Roman" w:cs="Times New Roman"/>
        </w:rPr>
        <w:lastRenderedPageBreak/>
        <w:t xml:space="preserve">Η χώρα μας ακολουθεί μια τακτική συνεργασίας μέσα από τριμερείς συναντήσεις μεταξύ της Ελλάδας, της Κύπρου, του Ισραήλ, της Αιγύπτου. Μετά από επτά χρόνια πραγματικά σκληρής λιτότητας και ύφεσης φαίνεται ότι η χώρα μας αρχίζει να ανακάμπτει αναπτυξιακά. </w:t>
      </w:r>
    </w:p>
    <w:p w14:paraId="4DA1E65B" w14:textId="77777777" w:rsidR="00B641FB" w:rsidRDefault="00934C92">
      <w:pPr>
        <w:spacing w:line="600" w:lineRule="auto"/>
        <w:ind w:firstLine="720"/>
        <w:jc w:val="both"/>
        <w:rPr>
          <w:rFonts w:eastAsia="Times New Roman" w:cs="Times New Roman"/>
        </w:rPr>
      </w:pPr>
      <w:r>
        <w:rPr>
          <w:rFonts w:eastAsia="Times New Roman" w:cs="Times New Roman"/>
        </w:rPr>
        <w:t>Έ</w:t>
      </w:r>
      <w:r>
        <w:rPr>
          <w:rFonts w:eastAsia="Times New Roman" w:cs="Times New Roman"/>
        </w:rPr>
        <w:t>χουμε γίνει ουσιαστικά ένας κόμβος σημαντικός στην ευρύτερη περιοχή της Μεσογείου, είτε εμπορικός, είτε διαμετακομιστικός</w:t>
      </w:r>
      <w:r w:rsidRPr="00116630">
        <w:rPr>
          <w:rFonts w:eastAsia="Times New Roman" w:cs="Times New Roman"/>
        </w:rPr>
        <w:t>,</w:t>
      </w:r>
      <w:r>
        <w:rPr>
          <w:rFonts w:eastAsia="Times New Roman" w:cs="Times New Roman"/>
        </w:rPr>
        <w:t xml:space="preserve"> είτε ακόμα και ενεργειακός. Αυτό είναι πάρα πολύ σοβαρό και έχει να κάνει και με την πολιτική των αγωγών και με τον ΤΑΠ που προχωρεί,</w:t>
      </w:r>
      <w:r>
        <w:rPr>
          <w:rFonts w:eastAsia="Times New Roman" w:cs="Times New Roman"/>
        </w:rPr>
        <w:t xml:space="preserve"> με τον </w:t>
      </w:r>
      <w:r>
        <w:rPr>
          <w:rFonts w:eastAsia="Times New Roman" w:cs="Times New Roman"/>
          <w:lang w:val="en-US"/>
        </w:rPr>
        <w:t>IGB</w:t>
      </w:r>
      <w:r>
        <w:rPr>
          <w:rFonts w:eastAsia="Times New Roman" w:cs="Times New Roman"/>
        </w:rPr>
        <w:t xml:space="preserve">, με συζητήσεις που γίνονται για τον </w:t>
      </w:r>
      <w:r>
        <w:rPr>
          <w:rFonts w:eastAsia="Times New Roman" w:cs="Times New Roman"/>
          <w:lang w:val="en-US"/>
        </w:rPr>
        <w:t>EAST</w:t>
      </w:r>
      <w:r>
        <w:rPr>
          <w:rFonts w:eastAsia="Times New Roman" w:cs="Times New Roman"/>
        </w:rPr>
        <w:t xml:space="preserve"> </w:t>
      </w:r>
      <w:r>
        <w:rPr>
          <w:rFonts w:eastAsia="Times New Roman" w:cs="Times New Roman"/>
          <w:lang w:val="en-US"/>
        </w:rPr>
        <w:t>MED</w:t>
      </w:r>
      <w:r>
        <w:rPr>
          <w:rFonts w:eastAsia="Times New Roman" w:cs="Times New Roman"/>
        </w:rPr>
        <w:t xml:space="preserve"> και διάφορα και βέβαια με την αποθήκευση </w:t>
      </w:r>
      <w:r>
        <w:rPr>
          <w:rFonts w:eastAsia="Times New Roman" w:cs="Times New Roman"/>
          <w:lang w:val="en-US"/>
        </w:rPr>
        <w:t>LNG</w:t>
      </w:r>
      <w:r>
        <w:rPr>
          <w:rFonts w:eastAsia="Times New Roman" w:cs="Times New Roman"/>
        </w:rPr>
        <w:t xml:space="preserve"> σε διάφορα σημεία της χώρας. </w:t>
      </w:r>
    </w:p>
    <w:p w14:paraId="4DA1E65C" w14:textId="77777777" w:rsidR="00B641FB" w:rsidRDefault="00934C92">
      <w:pPr>
        <w:spacing w:line="600" w:lineRule="auto"/>
        <w:ind w:firstLine="720"/>
        <w:jc w:val="both"/>
        <w:rPr>
          <w:rFonts w:eastAsia="Times New Roman" w:cs="Times New Roman"/>
        </w:rPr>
      </w:pPr>
      <w:r>
        <w:rPr>
          <w:rFonts w:eastAsia="Times New Roman" w:cs="Times New Roman"/>
        </w:rPr>
        <w:lastRenderedPageBreak/>
        <w:t xml:space="preserve">Βέβαια, δεν μας ξεφεύγει ότι στόχος μας πάντα είναι η </w:t>
      </w:r>
      <w:proofErr w:type="spellStart"/>
      <w:r>
        <w:rPr>
          <w:rFonts w:eastAsia="Times New Roman" w:cs="Times New Roman"/>
        </w:rPr>
        <w:t>απανθρακοποίηση</w:t>
      </w:r>
      <w:proofErr w:type="spellEnd"/>
      <w:r>
        <w:rPr>
          <w:rFonts w:eastAsia="Times New Roman" w:cs="Times New Roman"/>
        </w:rPr>
        <w:t xml:space="preserve"> της οικονομίας όσον αφορά το κλίμα. Στόχος μας επίσης </w:t>
      </w:r>
      <w:r>
        <w:rPr>
          <w:rFonts w:eastAsia="Times New Roman" w:cs="Times New Roman"/>
        </w:rPr>
        <w:t xml:space="preserve">είναι να αντιμετωπιστεί η κλιματική αλλαγή και βεβαίως αυτό θα συμβεί μέσα από διαδικασίες αλλαγής του ενεργειακού μίγματος της χώρας εις βάρος των ορυκτών καυσίμων και υπέρ των Ανανεώσιμων Πηγών Ενέργειας. </w:t>
      </w:r>
    </w:p>
    <w:p w14:paraId="4DA1E65D" w14:textId="77777777" w:rsidR="00B641FB" w:rsidRDefault="00934C92">
      <w:pPr>
        <w:spacing w:line="600" w:lineRule="auto"/>
        <w:ind w:firstLine="720"/>
        <w:jc w:val="both"/>
        <w:rPr>
          <w:rFonts w:eastAsia="Times New Roman" w:cs="Times New Roman"/>
        </w:rPr>
      </w:pPr>
      <w:r>
        <w:rPr>
          <w:rFonts w:eastAsia="Times New Roman" w:cs="Times New Roman"/>
        </w:rPr>
        <w:t xml:space="preserve">Όμως η πραγματικότητα σήμερα, μέχρι να φτάσουμε </w:t>
      </w:r>
      <w:r>
        <w:rPr>
          <w:rFonts w:eastAsia="Times New Roman" w:cs="Times New Roman"/>
        </w:rPr>
        <w:t xml:space="preserve">σε αυτό το σημείο, είναι συγκεκριμένη. Η χώρα μας εισάγει το 74% της ενέργειας που καταναλώνει και από την άλλη μεριά ο μέσος όρος σε επίπεδο της Ευρωπαϊκής Ένωσης είναι 54%. </w:t>
      </w:r>
    </w:p>
    <w:p w14:paraId="4DA1E65E" w14:textId="77777777" w:rsidR="00B641FB" w:rsidRDefault="00934C92">
      <w:pPr>
        <w:spacing w:line="600" w:lineRule="auto"/>
        <w:ind w:firstLine="720"/>
        <w:jc w:val="both"/>
        <w:rPr>
          <w:rFonts w:eastAsia="Times New Roman"/>
          <w:bCs/>
        </w:rPr>
      </w:pPr>
      <w:r>
        <w:rPr>
          <w:rFonts w:eastAsia="Times New Roman" w:cs="Times New Roman"/>
        </w:rPr>
        <w:t>Με το νομοσχέδιο που συζητάμε σήμερα το οποίο αφορά τις συμβάσεις παραχώρησης δι</w:t>
      </w:r>
      <w:r>
        <w:rPr>
          <w:rFonts w:eastAsia="Times New Roman" w:cs="Times New Roman"/>
        </w:rPr>
        <w:t xml:space="preserve">καιωμάτων έρευνας και εκμετάλλευσης υδρογονανθράκων, θα έλεγα ότι ουσιαστικά συνεχίζεται μια πορεία </w:t>
      </w:r>
      <w:r>
        <w:rPr>
          <w:rFonts w:eastAsia="Times New Roman" w:cs="Times New Roman"/>
        </w:rPr>
        <w:lastRenderedPageBreak/>
        <w:t xml:space="preserve">για την έρευνα πρώτα από όλα. Το τονίζω αυτό, γιατί ούτε λογικές </w:t>
      </w:r>
      <w:r>
        <w:rPr>
          <w:rFonts w:eastAsia="Times New Roman" w:cs="Times New Roman"/>
          <w:lang w:val="en-US"/>
        </w:rPr>
        <w:t>success</w:t>
      </w:r>
      <w:r>
        <w:rPr>
          <w:rFonts w:eastAsia="Times New Roman" w:cs="Times New Roman"/>
        </w:rPr>
        <w:t xml:space="preserve"> </w:t>
      </w:r>
      <w:r>
        <w:rPr>
          <w:rFonts w:eastAsia="Times New Roman" w:cs="Times New Roman"/>
          <w:lang w:val="en-US"/>
        </w:rPr>
        <w:t>story</w:t>
      </w:r>
      <w:r>
        <w:rPr>
          <w:rFonts w:eastAsia="Times New Roman" w:cs="Times New Roman"/>
        </w:rPr>
        <w:t xml:space="preserve"> μπορούμε να δεχθούμε ούτε λογικές του τύπου που κάποιοι έλεγαν πριν από χρόνι</w:t>
      </w:r>
      <w:r>
        <w:rPr>
          <w:rFonts w:eastAsia="Times New Roman" w:cs="Times New Roman"/>
        </w:rPr>
        <w:t xml:space="preserve">α ότι θα βγούμε από την κρίση αξιοποιώντας τα πετρέλαια κλπ.. </w:t>
      </w:r>
    </w:p>
    <w:p w14:paraId="4DA1E65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Με σοβαρότητα, με νηφαλιότητα προχωρούμε σε μια πορεία για πιθανή ύπαρξη υδρογονανθράκων πετρελαίου, φυσικού αερίου κ.λπ., χωρίς να πανηγυρίζουμε. Η σιγουριά θα έλθει μόνο μετά από ερευνητικές </w:t>
      </w:r>
      <w:r>
        <w:rPr>
          <w:rFonts w:eastAsia="Times New Roman" w:cs="Times New Roman"/>
          <w:szCs w:val="24"/>
        </w:rPr>
        <w:t>γεωτρήσεις. Αυτή είναι η επιστημονική άποψη συγκεκριμένα.</w:t>
      </w:r>
    </w:p>
    <w:p w14:paraId="4DA1E66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Όμως, δεν μπορούμε να παραγνωρίσουμε και να μην πούμε το μεγάλο ενδιαφέρον μεγάλων ενεργειακών κολοσσών </w:t>
      </w:r>
      <w:r>
        <w:rPr>
          <w:rFonts w:eastAsia="Times New Roman" w:cs="Times New Roman"/>
          <w:szCs w:val="24"/>
        </w:rPr>
        <w:t>–«</w:t>
      </w:r>
      <w:r>
        <w:rPr>
          <w:rFonts w:eastAsia="Times New Roman" w:cs="Times New Roman"/>
          <w:szCs w:val="24"/>
          <w:lang w:val="en-US"/>
        </w:rPr>
        <w:t>ExxonMobil</w:t>
      </w:r>
      <w:r>
        <w:rPr>
          <w:rFonts w:eastAsia="Times New Roman" w:cs="Times New Roman"/>
          <w:szCs w:val="24"/>
        </w:rPr>
        <w:t xml:space="preserve">, </w:t>
      </w:r>
      <w:proofErr w:type="spellStart"/>
      <w:r>
        <w:rPr>
          <w:rFonts w:eastAsia="Times New Roman" w:cs="Times New Roman"/>
          <w:szCs w:val="24"/>
          <w:lang w:val="en-US"/>
        </w:rPr>
        <w:t>Repsol</w:t>
      </w:r>
      <w:proofErr w:type="spellEnd"/>
      <w:r>
        <w:rPr>
          <w:rFonts w:eastAsia="Times New Roman" w:cs="Times New Roman"/>
          <w:szCs w:val="24"/>
        </w:rPr>
        <w:t>»</w:t>
      </w:r>
      <w:r>
        <w:rPr>
          <w:rFonts w:eastAsia="Times New Roman" w:cs="Times New Roman"/>
          <w:szCs w:val="24"/>
        </w:rPr>
        <w:t xml:space="preserve"> κ.λπ.- ουσιαστικά για έρευνες υδρογονανθράκων στη </w:t>
      </w:r>
      <w:r>
        <w:rPr>
          <w:rFonts w:eastAsia="Times New Roman" w:cs="Times New Roman"/>
          <w:szCs w:val="24"/>
        </w:rPr>
        <w:t>δ</w:t>
      </w:r>
      <w:r>
        <w:rPr>
          <w:rFonts w:eastAsia="Times New Roman" w:cs="Times New Roman"/>
          <w:szCs w:val="24"/>
        </w:rPr>
        <w:t>υτική Ελλάδα και νοτι</w:t>
      </w:r>
      <w:r>
        <w:rPr>
          <w:rFonts w:eastAsia="Times New Roman" w:cs="Times New Roman"/>
          <w:szCs w:val="24"/>
        </w:rPr>
        <w:t xml:space="preserve">οδυτικά της Κρήτης. Αυτό δείχνει </w:t>
      </w:r>
      <w:r>
        <w:rPr>
          <w:rFonts w:eastAsia="Times New Roman" w:cs="Times New Roman"/>
          <w:szCs w:val="24"/>
        </w:rPr>
        <w:lastRenderedPageBreak/>
        <w:t>τι; Δείχνει πλέον την αποκατάσταση της εμπιστοσύνης στην ελληνική οικονομία. Αυτό είναι πάρα πολύ σοβαρό και βέβαια, οι συγκεκριμένες διαδικασίες -διαγωνισμός κ.λπ.- θα γίνουν τον Μάρτιο.</w:t>
      </w:r>
    </w:p>
    <w:p w14:paraId="4DA1E66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Συζητούμε, σήμερα, λοιπόν την κύρωσ</w:t>
      </w:r>
      <w:r>
        <w:rPr>
          <w:rFonts w:eastAsia="Times New Roman" w:cs="Times New Roman"/>
          <w:szCs w:val="24"/>
        </w:rPr>
        <w:t xml:space="preserve">η των τεσσάρων </w:t>
      </w:r>
      <w:r>
        <w:rPr>
          <w:rFonts w:eastAsia="Times New Roman" w:cs="Times New Roman"/>
          <w:szCs w:val="24"/>
        </w:rPr>
        <w:t>σ</w:t>
      </w:r>
      <w:r>
        <w:rPr>
          <w:rFonts w:eastAsia="Times New Roman" w:cs="Times New Roman"/>
          <w:szCs w:val="24"/>
        </w:rPr>
        <w:t xml:space="preserve">υμβάσεων παραχώρησης δικαιωμάτων έρευνας και εκμετάλλευσης. Πρόκειται, όπως ξέρουμε, για τρεις χερσαίες περιοχές, Άρτα, Πρέβεζα, Βορειοδυτική Πελοπόννησος, που κατοχυρώθηκαν στα ΕΛΠΕ και την περιοχή Αιτωλοακαρνανία, που κατοχυρώθηκε στην </w:t>
      </w:r>
      <w:r>
        <w:rPr>
          <w:rFonts w:eastAsia="Times New Roman" w:cs="Times New Roman"/>
          <w:szCs w:val="24"/>
        </w:rPr>
        <w:t>«</w:t>
      </w:r>
      <w:r>
        <w:rPr>
          <w:rFonts w:eastAsia="Times New Roman" w:cs="Times New Roman"/>
          <w:szCs w:val="24"/>
          <w:lang w:val="en-US"/>
        </w:rPr>
        <w:t>E</w:t>
      </w:r>
      <w:r>
        <w:rPr>
          <w:rFonts w:eastAsia="Times New Roman" w:cs="Times New Roman"/>
          <w:szCs w:val="24"/>
          <w:lang w:val="en-US"/>
        </w:rPr>
        <w:t>NERGEAN</w:t>
      </w:r>
      <w:r>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 xml:space="preserve"> &amp; </w:t>
      </w:r>
      <w:r>
        <w:rPr>
          <w:rFonts w:eastAsia="Times New Roman" w:cs="Times New Roman"/>
          <w:szCs w:val="24"/>
          <w:lang w:val="en-US"/>
        </w:rPr>
        <w:t>GAS</w:t>
      </w:r>
      <w:r>
        <w:rPr>
          <w:rFonts w:eastAsia="Times New Roman" w:cs="Times New Roman"/>
          <w:szCs w:val="24"/>
        </w:rPr>
        <w:t>»</w:t>
      </w:r>
      <w:r>
        <w:rPr>
          <w:rFonts w:eastAsia="Times New Roman" w:cs="Times New Roman"/>
          <w:szCs w:val="24"/>
        </w:rPr>
        <w:t xml:space="preserve">. Η τέταρτη </w:t>
      </w:r>
      <w:r>
        <w:rPr>
          <w:rFonts w:eastAsia="Times New Roman" w:cs="Times New Roman"/>
          <w:szCs w:val="24"/>
        </w:rPr>
        <w:t>σ</w:t>
      </w:r>
      <w:r>
        <w:rPr>
          <w:rFonts w:eastAsia="Times New Roman" w:cs="Times New Roman"/>
          <w:szCs w:val="24"/>
        </w:rPr>
        <w:t xml:space="preserve">ύμβαση αφορά τη θαλάσσια περιοχή δυτικά της Κέρκυρας, ΙΟΝΙΟ ΙΙ, που έχει κατοχυρωθεί στην κοινοπραξία </w:t>
      </w:r>
      <w:r>
        <w:rPr>
          <w:rFonts w:eastAsia="Times New Roman" w:cs="Times New Roman"/>
          <w:szCs w:val="24"/>
        </w:rPr>
        <w:t>«</w:t>
      </w:r>
      <w:r>
        <w:rPr>
          <w:rFonts w:eastAsia="Times New Roman" w:cs="Times New Roman"/>
          <w:szCs w:val="24"/>
          <w:lang w:val="en-US"/>
        </w:rPr>
        <w:t>TOTAL</w:t>
      </w:r>
      <w:r>
        <w:rPr>
          <w:rFonts w:eastAsia="Times New Roman" w:cs="Times New Roman"/>
          <w:szCs w:val="24"/>
        </w:rPr>
        <w:t>-</w:t>
      </w:r>
      <w:r>
        <w:rPr>
          <w:rFonts w:eastAsia="Times New Roman" w:cs="Times New Roman"/>
          <w:szCs w:val="24"/>
          <w:lang w:val="en-US"/>
        </w:rPr>
        <w:t>EDISON</w:t>
      </w:r>
      <w:r>
        <w:rPr>
          <w:rFonts w:eastAsia="Times New Roman" w:cs="Times New Roman"/>
          <w:szCs w:val="24"/>
        </w:rPr>
        <w:t>»</w:t>
      </w:r>
      <w:r>
        <w:rPr>
          <w:rFonts w:eastAsia="Times New Roman" w:cs="Times New Roman"/>
          <w:szCs w:val="24"/>
        </w:rPr>
        <w:t>.</w:t>
      </w:r>
    </w:p>
    <w:p w14:paraId="4DA1E66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Όλες αυτές οι συμβάσεις είναι με βάση τον νόμο που ψήφισαν προηγούμενες κυβερνήσεις, τον ν.4001/2011. Εδώ, </w:t>
      </w:r>
      <w:r>
        <w:rPr>
          <w:rFonts w:eastAsia="Times New Roman" w:cs="Times New Roman"/>
          <w:szCs w:val="24"/>
        </w:rPr>
        <w:t xml:space="preserve">όμως, πρέπει </w:t>
      </w:r>
      <w:r>
        <w:rPr>
          <w:rFonts w:eastAsia="Times New Roman" w:cs="Times New Roman"/>
          <w:szCs w:val="24"/>
        </w:rPr>
        <w:lastRenderedPageBreak/>
        <w:t>να πω ότι ο νόμος αυτός, ο ν.4001/2011, μείωσε τη φορολογία που προβλεπόταν από προηγούμενο νόμο του ίδιου του ΠΑΣΟΚ στη φορολογία των πετρελαϊκών εταιρειών, από 40% στο 25%, απεμπολώντας συγχρόνως και το δικαίωμα του δημοσίου στην οποιαδήποτε</w:t>
      </w:r>
      <w:r>
        <w:rPr>
          <w:rFonts w:eastAsia="Times New Roman" w:cs="Times New Roman"/>
          <w:szCs w:val="24"/>
        </w:rPr>
        <w:t xml:space="preserve"> συμμετοχή στην έρευνα και εκμετάλλευση υδρογονανθράκων.</w:t>
      </w:r>
    </w:p>
    <w:p w14:paraId="4DA1E66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Η ίδρυση της </w:t>
      </w:r>
      <w:r>
        <w:rPr>
          <w:rFonts w:eastAsia="Times New Roman" w:cs="Times New Roman"/>
          <w:szCs w:val="24"/>
        </w:rPr>
        <w:t>«</w:t>
      </w:r>
      <w:r>
        <w:rPr>
          <w:rFonts w:eastAsia="Times New Roman" w:cs="Times New Roman"/>
          <w:szCs w:val="24"/>
        </w:rPr>
        <w:t>ΕΔΕΥ</w:t>
      </w:r>
      <w:r>
        <w:rPr>
          <w:rFonts w:eastAsia="Times New Roman" w:cs="Times New Roman"/>
          <w:szCs w:val="24"/>
        </w:rPr>
        <w:t>»</w:t>
      </w:r>
      <w:r>
        <w:rPr>
          <w:rFonts w:eastAsia="Times New Roman" w:cs="Times New Roman"/>
          <w:szCs w:val="24"/>
        </w:rPr>
        <w:t xml:space="preserve"> με τον ίδιο νόμο δεν έσωσε την κατάσταση, αφού η εταιρεία αποτελεί αποκλειστικά και μόνο διαχειριστική αρχή και αφ’ ετέρου, οι πολιτικές απαξίωσης που υιοθέτησαν οι προηγούμενες κ</w:t>
      </w:r>
      <w:r>
        <w:rPr>
          <w:rFonts w:eastAsia="Times New Roman" w:cs="Times New Roman"/>
          <w:szCs w:val="24"/>
        </w:rPr>
        <w:t xml:space="preserve">υβερνήσεις ως προς την </w:t>
      </w:r>
      <w:r>
        <w:rPr>
          <w:rFonts w:eastAsia="Times New Roman" w:cs="Times New Roman"/>
          <w:szCs w:val="24"/>
        </w:rPr>
        <w:t>«</w:t>
      </w:r>
      <w:r>
        <w:rPr>
          <w:rFonts w:eastAsia="Times New Roman" w:cs="Times New Roman"/>
          <w:szCs w:val="24"/>
        </w:rPr>
        <w:t>ΕΔΕΥ</w:t>
      </w:r>
      <w:r>
        <w:rPr>
          <w:rFonts w:eastAsia="Times New Roman" w:cs="Times New Roman"/>
          <w:szCs w:val="24"/>
        </w:rPr>
        <w:t>»</w:t>
      </w:r>
      <w:r>
        <w:rPr>
          <w:rFonts w:eastAsia="Times New Roman" w:cs="Times New Roman"/>
          <w:szCs w:val="24"/>
        </w:rPr>
        <w:t xml:space="preserve"> είναι συγκεκριμένες. Μόνο πρόσφατα η </w:t>
      </w:r>
      <w:r>
        <w:rPr>
          <w:rFonts w:eastAsia="Times New Roman" w:cs="Times New Roman"/>
          <w:szCs w:val="24"/>
        </w:rPr>
        <w:t>«</w:t>
      </w:r>
      <w:r>
        <w:rPr>
          <w:rFonts w:eastAsia="Times New Roman" w:cs="Times New Roman"/>
          <w:szCs w:val="24"/>
        </w:rPr>
        <w:t>ΕΔΕΥ Α.Ε.</w:t>
      </w:r>
      <w:r>
        <w:rPr>
          <w:rFonts w:eastAsia="Times New Roman" w:cs="Times New Roman"/>
          <w:szCs w:val="24"/>
        </w:rPr>
        <w:t>»</w:t>
      </w:r>
      <w:r>
        <w:rPr>
          <w:rFonts w:eastAsia="Times New Roman" w:cs="Times New Roman"/>
          <w:szCs w:val="24"/>
        </w:rPr>
        <w:t xml:space="preserve"> απέκτησε προσωπικό, με </w:t>
      </w:r>
      <w:r>
        <w:rPr>
          <w:rFonts w:eastAsia="Times New Roman" w:cs="Times New Roman"/>
          <w:szCs w:val="24"/>
        </w:rPr>
        <w:lastRenderedPageBreak/>
        <w:t>αποτέλεσμα να αρχίσει να μπορεί να παίζει τον ρόλο της στη διαχείριση και τον έλεγχο της καλής εκτέλεσης των συμβάσεων που κυρώνουμε.</w:t>
      </w:r>
    </w:p>
    <w:p w14:paraId="4DA1E66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Γενικά, αναφέρθηκε κ</w:t>
      </w:r>
      <w:r>
        <w:rPr>
          <w:rFonts w:eastAsia="Times New Roman" w:cs="Times New Roman"/>
          <w:szCs w:val="24"/>
        </w:rPr>
        <w:t xml:space="preserve">αι πριν ότι οι συμβάσεις είναι δύο ειδών: Μίσθωσης ή διανομής παραγωγής, δηλαδή μίσθωσης και η άλλη είναι </w:t>
      </w:r>
      <w:proofErr w:type="spellStart"/>
      <w:r>
        <w:rPr>
          <w:rFonts w:eastAsia="Times New Roman" w:cs="Times New Roman"/>
          <w:szCs w:val="24"/>
        </w:rPr>
        <w:t>Production</w:t>
      </w:r>
      <w:proofErr w:type="spellEnd"/>
      <w:r>
        <w:rPr>
          <w:rFonts w:eastAsia="Times New Roman" w:cs="Times New Roman"/>
          <w:szCs w:val="24"/>
        </w:rPr>
        <w:t xml:space="preserve"> </w:t>
      </w:r>
      <w:proofErr w:type="spellStart"/>
      <w:r>
        <w:rPr>
          <w:rFonts w:eastAsia="Times New Roman" w:cs="Times New Roman"/>
          <w:szCs w:val="24"/>
        </w:rPr>
        <w:t>Sharing</w:t>
      </w:r>
      <w:proofErr w:type="spellEnd"/>
      <w:r>
        <w:rPr>
          <w:rFonts w:eastAsia="Times New Roman" w:cs="Times New Roman"/>
          <w:szCs w:val="24"/>
        </w:rPr>
        <w:t xml:space="preserve"> Agreement for </w:t>
      </w:r>
      <w:proofErr w:type="spellStart"/>
      <w:r>
        <w:rPr>
          <w:rFonts w:eastAsia="Times New Roman" w:cs="Times New Roman"/>
          <w:szCs w:val="24"/>
        </w:rPr>
        <w:t>contract</w:t>
      </w:r>
      <w:proofErr w:type="spellEnd"/>
      <w:r>
        <w:rPr>
          <w:rFonts w:eastAsia="Times New Roman" w:cs="Times New Roman"/>
          <w:szCs w:val="24"/>
        </w:rPr>
        <w:t xml:space="preserve">, PSA </w:t>
      </w:r>
      <w:proofErr w:type="spellStart"/>
      <w:r>
        <w:rPr>
          <w:rFonts w:eastAsia="Times New Roman" w:cs="Times New Roman"/>
          <w:szCs w:val="24"/>
        </w:rPr>
        <w:t>or</w:t>
      </w:r>
      <w:proofErr w:type="spellEnd"/>
      <w:r>
        <w:rPr>
          <w:rFonts w:eastAsia="Times New Roman" w:cs="Times New Roman"/>
          <w:szCs w:val="24"/>
        </w:rPr>
        <w:t xml:space="preserve"> PSC. </w:t>
      </w:r>
      <w:r>
        <w:rPr>
          <w:rFonts w:eastAsia="Times New Roman" w:cs="Times New Roman"/>
          <w:szCs w:val="24"/>
          <w:lang w:val="en-US"/>
        </w:rPr>
        <w:t>K</w:t>
      </w:r>
      <w:r>
        <w:rPr>
          <w:rFonts w:eastAsia="Times New Roman" w:cs="Times New Roman"/>
          <w:szCs w:val="24"/>
        </w:rPr>
        <w:t>αι οι δύο τύποι συμβάσεων προβλέπονται από την ελληνική νομοθεσία. Στην προκειμένη περίπτωση έ</w:t>
      </w:r>
      <w:r>
        <w:rPr>
          <w:rFonts w:eastAsia="Times New Roman" w:cs="Times New Roman"/>
          <w:szCs w:val="24"/>
        </w:rPr>
        <w:t xml:space="preserve">χουμε συμβάσεις μίσθωσης. Με τη </w:t>
      </w:r>
      <w:r>
        <w:rPr>
          <w:rFonts w:eastAsia="Times New Roman" w:cs="Times New Roman"/>
          <w:szCs w:val="24"/>
        </w:rPr>
        <w:t>σ</w:t>
      </w:r>
      <w:r>
        <w:rPr>
          <w:rFonts w:eastAsia="Times New Roman" w:cs="Times New Roman"/>
          <w:szCs w:val="24"/>
        </w:rPr>
        <w:t>ύμβαση ο ανάδοχος αναλαμβάνει τη μελέτη εκτέλεσης της έρευνας και εκμετάλλευσης των υδρογονανθράκων, έχων το προς τούτο αποκλειστικό δικαίωμα. Ο ανάδοχος διαθέτει με δικές του δαπάνες πάντα τα απαιτούμενα για την εκτέλεση τ</w:t>
      </w:r>
      <w:r>
        <w:rPr>
          <w:rFonts w:eastAsia="Times New Roman" w:cs="Times New Roman"/>
          <w:szCs w:val="24"/>
        </w:rPr>
        <w:t xml:space="preserve">ου έργου τεχνικά μέσα -υλικά, προσωπικό, κεφάλαιο- έχει τη διεύθυνση του έργου </w:t>
      </w:r>
      <w:r>
        <w:rPr>
          <w:rFonts w:eastAsia="Times New Roman" w:cs="Times New Roman"/>
          <w:szCs w:val="24"/>
        </w:rPr>
        <w:lastRenderedPageBreak/>
        <w:t>και φέρει τον επιχειρηματικό κίνδυνο αυτού καθ’ όλη τη διάρκεια της Σύμβασης.</w:t>
      </w:r>
    </w:p>
    <w:p w14:paraId="4DA1E66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Ο ανάδοχος, ανεξαρτήτως πραγματοποίησης ή μη κερδών, υποχρεούται να καταβάλει στον εκμισθωτή ως μίσ</w:t>
      </w:r>
      <w:r>
        <w:rPr>
          <w:rFonts w:eastAsia="Times New Roman" w:cs="Times New Roman"/>
          <w:szCs w:val="24"/>
        </w:rPr>
        <w:t xml:space="preserve">θωμα μέρος της παραχθείσης ποσότητας υδρογονανθράκων. Στη συνέχεια, υπόκειται σε φόρο επί του </w:t>
      </w:r>
      <w:proofErr w:type="spellStart"/>
      <w:r>
        <w:rPr>
          <w:rFonts w:eastAsia="Times New Roman" w:cs="Times New Roman"/>
          <w:szCs w:val="24"/>
        </w:rPr>
        <w:t>προκύπτοντος</w:t>
      </w:r>
      <w:proofErr w:type="spellEnd"/>
      <w:r>
        <w:rPr>
          <w:rFonts w:eastAsia="Times New Roman" w:cs="Times New Roman"/>
          <w:szCs w:val="24"/>
        </w:rPr>
        <w:t xml:space="preserve"> καθαρού φορολογητέου εισοδήματος.</w:t>
      </w:r>
    </w:p>
    <w:p w14:paraId="4DA1E66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Στην χώρα μας, με βάση τον ν.2289/1995 και τον ν.4001/2011, το κατά περίπτωση μίσθωμα μπορεί να κλιμακώνεται, </w:t>
      </w:r>
      <w:proofErr w:type="spellStart"/>
      <w:r>
        <w:rPr>
          <w:rFonts w:eastAsia="Times New Roman" w:cs="Times New Roman"/>
          <w:szCs w:val="24"/>
        </w:rPr>
        <w:t>συνεκ</w:t>
      </w:r>
      <w:r>
        <w:rPr>
          <w:rFonts w:eastAsia="Times New Roman" w:cs="Times New Roman"/>
          <w:szCs w:val="24"/>
        </w:rPr>
        <w:t>τιμουμένων</w:t>
      </w:r>
      <w:proofErr w:type="spellEnd"/>
      <w:r>
        <w:rPr>
          <w:rFonts w:eastAsia="Times New Roman" w:cs="Times New Roman"/>
          <w:szCs w:val="24"/>
        </w:rPr>
        <w:t xml:space="preserve"> σωρευτικά ή διαζευκτικά το ύψος της παραγωγής των γεωγραφικών, γεωλογικών και λοιπών χαρακτηριστικών της περιοχής </w:t>
      </w:r>
      <w:r>
        <w:rPr>
          <w:rFonts w:eastAsia="Times New Roman" w:cs="Times New Roman"/>
          <w:szCs w:val="24"/>
        </w:rPr>
        <w:lastRenderedPageBreak/>
        <w:t>και του συντελεστή εσόδων-εξόδων. Ο φόρος επί των κερδών ορίζεται σε 25%, από τα οποία το 5% προορίζεται για τις τοπικές κοινωνίες.</w:t>
      </w:r>
    </w:p>
    <w:p w14:paraId="4DA1E66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Πέραν αυτού και ανάλογα με τη σύμβαση καταβάλλονται στρεμματικές αποζημιώσεις, έξοδα για εκπαίδευση προσωπικού του δημοσίου, </w:t>
      </w:r>
      <w:r>
        <w:rPr>
          <w:rFonts w:eastAsia="Times New Roman" w:cs="Times New Roman"/>
          <w:szCs w:val="24"/>
          <w:lang w:val="en-US"/>
        </w:rPr>
        <w:t>bonus</w:t>
      </w:r>
      <w:r>
        <w:rPr>
          <w:rFonts w:eastAsia="Times New Roman" w:cs="Times New Roman"/>
          <w:szCs w:val="24"/>
        </w:rPr>
        <w:t xml:space="preserve"> για την υπογραφή της </w:t>
      </w:r>
      <w:r>
        <w:rPr>
          <w:rFonts w:eastAsia="Times New Roman" w:cs="Times New Roman"/>
          <w:szCs w:val="24"/>
        </w:rPr>
        <w:t>σ</w:t>
      </w:r>
      <w:r>
        <w:rPr>
          <w:rFonts w:eastAsia="Times New Roman" w:cs="Times New Roman"/>
          <w:szCs w:val="24"/>
        </w:rPr>
        <w:t xml:space="preserve">ύμβασης και της παραγωγής, καταβάλλονται </w:t>
      </w:r>
      <w:r>
        <w:rPr>
          <w:rFonts w:eastAsia="Times New Roman" w:cs="Times New Roman"/>
          <w:szCs w:val="24"/>
          <w:lang w:val="en-US"/>
        </w:rPr>
        <w:t>royalties</w:t>
      </w:r>
      <w:r>
        <w:rPr>
          <w:rFonts w:eastAsia="Times New Roman" w:cs="Times New Roman"/>
          <w:szCs w:val="24"/>
        </w:rPr>
        <w:t xml:space="preserve"> ανάλογα με την επιτευχθείσα παραγωγή.</w:t>
      </w:r>
    </w:p>
    <w:p w14:paraId="4DA1E66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(Στο σημείο α</w:t>
      </w:r>
      <w:r>
        <w:rPr>
          <w:rFonts w:eastAsia="Times New Roman" w:cs="Times New Roman"/>
          <w:szCs w:val="24"/>
        </w:rPr>
        <w:t>υτό κτυπάει το κουδούνι λήξεως του χρόνου ομιλίας της κυρίας Βουλευτού)</w:t>
      </w:r>
    </w:p>
    <w:p w14:paraId="4DA1E66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Ένα λεπτό, κύριε Πρόεδρε, να διευκρινίσω δυο-τρία ζητήματα, επειδή στον δημόσιο διάλογο ακούγονται πολλά.</w:t>
      </w:r>
    </w:p>
    <w:p w14:paraId="4DA1E66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 όλα, σε σχέση με το </w:t>
      </w:r>
      <w:r>
        <w:rPr>
          <w:rFonts w:eastAsia="Times New Roman" w:cs="Times New Roman"/>
          <w:szCs w:val="24"/>
          <w:lang w:val="en-US"/>
        </w:rPr>
        <w:t>fracking</w:t>
      </w:r>
      <w:r>
        <w:rPr>
          <w:rFonts w:eastAsia="Times New Roman" w:cs="Times New Roman"/>
          <w:szCs w:val="24"/>
        </w:rPr>
        <w:t xml:space="preserve"> και τις διαδικασίες </w:t>
      </w:r>
      <w:r>
        <w:rPr>
          <w:rFonts w:eastAsia="Times New Roman" w:cs="Times New Roman"/>
          <w:szCs w:val="24"/>
          <w:lang w:val="en-US"/>
        </w:rPr>
        <w:t>fracking</w:t>
      </w:r>
      <w:r>
        <w:rPr>
          <w:rFonts w:eastAsia="Times New Roman" w:cs="Times New Roman"/>
          <w:szCs w:val="24"/>
        </w:rPr>
        <w:t>, της υδραυ</w:t>
      </w:r>
      <w:r>
        <w:rPr>
          <w:rFonts w:eastAsia="Times New Roman" w:cs="Times New Roman"/>
          <w:szCs w:val="24"/>
        </w:rPr>
        <w:t xml:space="preserve">λικής </w:t>
      </w:r>
      <w:proofErr w:type="spellStart"/>
      <w:r>
        <w:rPr>
          <w:rFonts w:eastAsia="Times New Roman" w:cs="Times New Roman"/>
          <w:szCs w:val="24"/>
        </w:rPr>
        <w:t>ρωγμάτωσης</w:t>
      </w:r>
      <w:proofErr w:type="spellEnd"/>
      <w:r>
        <w:rPr>
          <w:rFonts w:eastAsia="Times New Roman" w:cs="Times New Roman"/>
          <w:szCs w:val="24"/>
        </w:rPr>
        <w:t xml:space="preserve"> -απάντησε και ο Υπουργός συγκεκριμένα- εγώ θα πω ότι ουσιαστικά δεν έχουμε αυτή τη στιγμή εξόρυξη ή οποιαδήποτε έρευνα για σχιστολιθικό αέριο ή σχιστολιθικό πετρέλαιο, που εκεί είναι διαδικασία </w:t>
      </w:r>
      <w:r>
        <w:rPr>
          <w:rFonts w:eastAsia="Times New Roman" w:cs="Times New Roman"/>
          <w:szCs w:val="24"/>
          <w:lang w:val="en-US"/>
        </w:rPr>
        <w:t>fracking</w:t>
      </w:r>
      <w:r>
        <w:rPr>
          <w:rFonts w:eastAsia="Times New Roman" w:cs="Times New Roman"/>
          <w:szCs w:val="24"/>
        </w:rPr>
        <w:t xml:space="preserve">, άρα δεν είναι ένα ζήτημα που αφορά </w:t>
      </w:r>
      <w:r>
        <w:rPr>
          <w:rFonts w:eastAsia="Times New Roman" w:cs="Times New Roman"/>
          <w:szCs w:val="24"/>
        </w:rPr>
        <w:t xml:space="preserve">αυτές τις </w:t>
      </w:r>
      <w:r>
        <w:rPr>
          <w:rFonts w:eastAsia="Times New Roman" w:cs="Times New Roman"/>
          <w:szCs w:val="24"/>
        </w:rPr>
        <w:t>σ</w:t>
      </w:r>
      <w:r>
        <w:rPr>
          <w:rFonts w:eastAsia="Times New Roman" w:cs="Times New Roman"/>
          <w:szCs w:val="24"/>
        </w:rPr>
        <w:t>υμβάσεις.</w:t>
      </w:r>
    </w:p>
    <w:p w14:paraId="4DA1E66B"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Στο άρθρο 8, επίσης, προβλέπεται η ύπαρξη ειδικού λογαριασμού -το λέω γιατί έγινε αναφορά όταν συζητήθηκε στην </w:t>
      </w:r>
      <w:r>
        <w:rPr>
          <w:rFonts w:eastAsia="Times New Roman" w:cs="Times New Roman"/>
          <w:szCs w:val="24"/>
        </w:rPr>
        <w:t>ε</w:t>
      </w:r>
      <w:r>
        <w:rPr>
          <w:rFonts w:eastAsia="Times New Roman" w:cs="Times New Roman"/>
          <w:szCs w:val="24"/>
        </w:rPr>
        <w:t xml:space="preserve">πιτροπή για την αποξήλωση και απομάκρυνση των εγκαταστάσεων- στον οποίο θα σωρεύονται κεφάλαια τα οποία θα χρησιμοποιηθούν </w:t>
      </w:r>
      <w:r>
        <w:rPr>
          <w:rFonts w:eastAsia="Times New Roman" w:cs="Times New Roman"/>
          <w:szCs w:val="24"/>
        </w:rPr>
        <w:t>για την αποξήλωση και απομάκρυνση εγκαταστάσεων μετά το τέλος της περιόδου της εκμετάλλευσης και την αποκατάσταση του περιβάλλοντος στην πρότερα κατάσταση.</w:t>
      </w:r>
    </w:p>
    <w:p w14:paraId="4DA1E66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της κυρίας Βουλευτού)</w:t>
      </w:r>
    </w:p>
    <w:p w14:paraId="4DA1E66D"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άμε τώρα στην περιβαλλοντολογική προστασία. Κατ’ αρχάς, θα πω ότι αυτή η Κυβέρνηση τον Αύγουστο του 2016 ενσωμάτωσε την </w:t>
      </w:r>
      <w:r>
        <w:rPr>
          <w:rFonts w:eastAsia="Times New Roman" w:cs="Times New Roman"/>
          <w:szCs w:val="24"/>
        </w:rPr>
        <w:t>ο</w:t>
      </w:r>
      <w:r>
        <w:rPr>
          <w:rFonts w:eastAsia="Times New Roman" w:cs="Times New Roman"/>
          <w:szCs w:val="24"/>
        </w:rPr>
        <w:t>δηγία 30 του 2013 που οι προηγούμενες κυβερνήσεις είχαν στο συρτάρι -εμείς την ενσωματώσαμε τον Αύγουστο του 2016- και αφορά την ασφάλε</w:t>
      </w:r>
      <w:r>
        <w:rPr>
          <w:rFonts w:eastAsia="Times New Roman" w:cs="Times New Roman"/>
          <w:szCs w:val="24"/>
        </w:rPr>
        <w:t xml:space="preserve">ια από </w:t>
      </w:r>
      <w:proofErr w:type="spellStart"/>
      <w:r>
        <w:rPr>
          <w:rFonts w:eastAsia="Times New Roman" w:cs="Times New Roman"/>
          <w:szCs w:val="24"/>
        </w:rPr>
        <w:t>υπεράκτιες</w:t>
      </w:r>
      <w:proofErr w:type="spellEnd"/>
      <w:r>
        <w:rPr>
          <w:rFonts w:eastAsia="Times New Roman" w:cs="Times New Roman"/>
          <w:szCs w:val="24"/>
        </w:rPr>
        <w:t xml:space="preserve"> εξορύξεις υδρογονανθράκων. </w:t>
      </w:r>
    </w:p>
    <w:p w14:paraId="4DA1E66E"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Επίσης, σχετικά με το θέμα που αφορά τα ζητήματα με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περιοχές, όπως είπε και ο κύριος Υπουργός, πρότυπο συμβάσεων είναι το «μπλοκ </w:t>
      </w:r>
      <w:r>
        <w:rPr>
          <w:rFonts w:eastAsia="Times New Roman" w:cs="Times New Roman"/>
          <w:szCs w:val="24"/>
        </w:rPr>
        <w:t>ΙΙ</w:t>
      </w:r>
      <w:r>
        <w:rPr>
          <w:rFonts w:eastAsia="Times New Roman" w:cs="Times New Roman"/>
          <w:szCs w:val="24"/>
        </w:rPr>
        <w:t xml:space="preserve">» στο Ιόνιο, όπου εκεί υπάρχει η ρητή δέσμευση. Πολλοί μας είπαν ότι καθυστέρησε η Κυβέρνηση. Η προηγούμενη κυβέρνηση κυοφορούσε τις τρεις χερσαίες συμβάσεις </w:t>
      </w:r>
      <w:r>
        <w:rPr>
          <w:rFonts w:eastAsia="Times New Roman" w:cs="Times New Roman"/>
          <w:szCs w:val="24"/>
        </w:rPr>
        <w:lastRenderedPageBreak/>
        <w:t>οχτακόσιες εξήντα τρεις ημέρες πριν την υπογραφή τους. Θα πρέπει να αναφερθεί ότι στις συμβάσεις γ</w:t>
      </w:r>
      <w:r>
        <w:rPr>
          <w:rFonts w:eastAsia="Times New Roman" w:cs="Times New Roman"/>
          <w:szCs w:val="24"/>
        </w:rPr>
        <w:t xml:space="preserve">ια τις χερσαίες περιοχές υπήρχαν και ενστάσεις και νομικές διαδικασίες στο </w:t>
      </w:r>
      <w:proofErr w:type="spellStart"/>
      <w:r>
        <w:rPr>
          <w:rFonts w:eastAsia="Times New Roman" w:cs="Times New Roman"/>
          <w:szCs w:val="24"/>
        </w:rPr>
        <w:t>ΣτΕ</w:t>
      </w:r>
      <w:proofErr w:type="spellEnd"/>
      <w:r>
        <w:rPr>
          <w:rFonts w:eastAsia="Times New Roman" w:cs="Times New Roman"/>
          <w:szCs w:val="24"/>
        </w:rPr>
        <w:t xml:space="preserve"> </w:t>
      </w:r>
      <w:proofErr w:type="spellStart"/>
      <w:r>
        <w:rPr>
          <w:rFonts w:eastAsia="Times New Roman" w:cs="Times New Roman"/>
          <w:szCs w:val="24"/>
        </w:rPr>
        <w:t>κ.λ.π</w:t>
      </w:r>
      <w:proofErr w:type="spellEnd"/>
      <w:r>
        <w:rPr>
          <w:rFonts w:eastAsia="Times New Roman" w:cs="Times New Roman"/>
          <w:szCs w:val="24"/>
        </w:rPr>
        <w:t>..</w:t>
      </w:r>
    </w:p>
    <w:p w14:paraId="4DA1E66F"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Επίσης, ακούσαμε ότι κρύβουμε τα πετρέλαια του Ιονίου και τα χαρίζουμε στα μονοπώλια. Εδώ πρέπει να πούμε για τις μεγάλες </w:t>
      </w:r>
      <w:proofErr w:type="spellStart"/>
      <w:r>
        <w:rPr>
          <w:rFonts w:eastAsia="Times New Roman" w:cs="Times New Roman"/>
          <w:szCs w:val="24"/>
        </w:rPr>
        <w:t>υπεράκτιες</w:t>
      </w:r>
      <w:proofErr w:type="spellEnd"/>
      <w:r>
        <w:rPr>
          <w:rFonts w:eastAsia="Times New Roman" w:cs="Times New Roman"/>
          <w:szCs w:val="24"/>
        </w:rPr>
        <w:t xml:space="preserve"> εκμεταλλεύσεις της Ευρώπης που βρίσκ</w:t>
      </w:r>
      <w:r>
        <w:rPr>
          <w:rFonts w:eastAsia="Times New Roman" w:cs="Times New Roman"/>
          <w:szCs w:val="24"/>
        </w:rPr>
        <w:t xml:space="preserve">ονται στη Βόρεια Θάλασσα, όπως </w:t>
      </w:r>
      <w:proofErr w:type="spellStart"/>
      <w:r>
        <w:rPr>
          <w:rFonts w:eastAsia="Times New Roman" w:cs="Times New Roman"/>
          <w:szCs w:val="24"/>
        </w:rPr>
        <w:t>ελέχθη</w:t>
      </w:r>
      <w:proofErr w:type="spellEnd"/>
      <w:r>
        <w:rPr>
          <w:rFonts w:eastAsia="Times New Roman" w:cs="Times New Roman"/>
          <w:szCs w:val="24"/>
        </w:rPr>
        <w:t xml:space="preserve">, εκεί το μέσο βάθος είναι μόνο πενήντα με </w:t>
      </w:r>
      <w:proofErr w:type="spellStart"/>
      <w:r>
        <w:rPr>
          <w:rFonts w:eastAsia="Times New Roman" w:cs="Times New Roman"/>
          <w:szCs w:val="24"/>
        </w:rPr>
        <w:t>εκατόν</w:t>
      </w:r>
      <w:proofErr w:type="spellEnd"/>
      <w:r>
        <w:rPr>
          <w:rFonts w:eastAsia="Times New Roman" w:cs="Times New Roman"/>
          <w:szCs w:val="24"/>
        </w:rPr>
        <w:t xml:space="preserve"> είκοσι μέτρα. Στην Κύπρο το κοίτασμα «Αφροδίτη» βρίσκεται σε βάθος χίλια εξακόσια σαράντα εφτά μέτρα, ενώ η περιοχή στο «μπλοκ 2» στο Ιόνιο υπολογίζεται οχτακόσια με χίλ</w:t>
      </w:r>
      <w:r>
        <w:rPr>
          <w:rFonts w:eastAsia="Times New Roman" w:cs="Times New Roman"/>
          <w:szCs w:val="24"/>
        </w:rPr>
        <w:t xml:space="preserve">ια μέτρα. Δυστυχώς, μέχρι στιγμής σε παγκόσμιο επίπεδο υπάρχουν λίγα πλωτά γεωτρύπανα σε όλο τον κόσμο που μπορούν να εκτελέσουν υποθαλάσσιες γεωτρήσεις σε τέτοια βάθη. </w:t>
      </w:r>
    </w:p>
    <w:p w14:paraId="4DA1E670"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Κυρία Καφαντάρη, παρακαλώ ολοκληρώστε.</w:t>
      </w:r>
    </w:p>
    <w:p w14:paraId="4DA1E671"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b/>
          <w:szCs w:val="24"/>
        </w:rPr>
        <w:t>ΧΑΡΟΥΛΑ (ΧΑΡΑ)</w:t>
      </w:r>
      <w:r>
        <w:rPr>
          <w:rFonts w:eastAsia="Times New Roman" w:cs="Times New Roman"/>
          <w:b/>
          <w:szCs w:val="24"/>
        </w:rPr>
        <w:t xml:space="preserve"> ΚΑΦΑΝΤΑΡΗ: </w:t>
      </w:r>
      <w:r>
        <w:rPr>
          <w:rFonts w:eastAsia="Times New Roman" w:cs="Times New Roman"/>
          <w:szCs w:val="24"/>
        </w:rPr>
        <w:t>Τελειώνω, κύριε Πρόεδρε. Σας παρακαλώ. Λίγοι ομιλητές είμαστε.</w:t>
      </w:r>
    </w:p>
    <w:p w14:paraId="4DA1E672"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Ας ελπίσουμε, λοιπόν, ότι θα είμαστε τυχεροί και θα βρεθούν κοιτάσματα υδρογονανθράκων μέσα από έρευνες -και επαναλαμβάνω μόνο με γεωτρήσεις αυτό επαληθεύεται- ώστε να μπορέσουμε να</w:t>
      </w:r>
      <w:r>
        <w:rPr>
          <w:rFonts w:eastAsia="Times New Roman" w:cs="Times New Roman"/>
          <w:szCs w:val="24"/>
        </w:rPr>
        <w:t xml:space="preserve"> καλύψουμε μεγάλο μέρος των αναγκών της χώρας, χωρίς να γίνεται σημαντική μεταφορά κεφαλαίων και πόρων σε σεΐχηδες του Κόλπου στη μεταβατική περίοδο, που όλοι λένε ότι θα μεταβούμε σε οικονομία χαμηλού ή μηδενικού άνθρακα.</w:t>
      </w:r>
    </w:p>
    <w:p w14:paraId="4DA1E673"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Θα ήθελα μόνο μια κουβέντα να απα</w:t>
      </w:r>
      <w:r>
        <w:rPr>
          <w:rFonts w:eastAsia="Times New Roman" w:cs="Times New Roman"/>
          <w:szCs w:val="24"/>
        </w:rPr>
        <w:t xml:space="preserve">ντήσω σε κάτι που </w:t>
      </w:r>
      <w:proofErr w:type="spellStart"/>
      <w:r>
        <w:rPr>
          <w:rFonts w:eastAsia="Times New Roman" w:cs="Times New Roman"/>
          <w:szCs w:val="24"/>
        </w:rPr>
        <w:t>ελέχθη</w:t>
      </w:r>
      <w:proofErr w:type="spellEnd"/>
      <w:r>
        <w:rPr>
          <w:rFonts w:eastAsia="Times New Roman" w:cs="Times New Roman"/>
          <w:szCs w:val="24"/>
        </w:rPr>
        <w:t xml:space="preserve"> από τον Εκπρόσωπο της Νέας Δημοκρατίας, σε μια κριτική για την </w:t>
      </w:r>
      <w:r>
        <w:rPr>
          <w:rFonts w:eastAsia="Times New Roman" w:cs="Times New Roman"/>
          <w:szCs w:val="24"/>
        </w:rPr>
        <w:lastRenderedPageBreak/>
        <w:t>ο</w:t>
      </w:r>
      <w:r>
        <w:rPr>
          <w:rFonts w:eastAsia="Times New Roman" w:cs="Times New Roman"/>
          <w:szCs w:val="24"/>
        </w:rPr>
        <w:t xml:space="preserve">δηγία 30 του 2013, που ουσιαστικά αφορά την προστασία από </w:t>
      </w:r>
      <w:proofErr w:type="spellStart"/>
      <w:r>
        <w:rPr>
          <w:rFonts w:eastAsia="Times New Roman" w:cs="Times New Roman"/>
          <w:szCs w:val="24"/>
        </w:rPr>
        <w:t>υπεράκτιες</w:t>
      </w:r>
      <w:proofErr w:type="spellEnd"/>
      <w:r>
        <w:rPr>
          <w:rFonts w:eastAsia="Times New Roman" w:cs="Times New Roman"/>
          <w:szCs w:val="24"/>
        </w:rPr>
        <w:t xml:space="preserve"> εξορύξεις.</w:t>
      </w:r>
    </w:p>
    <w:p w14:paraId="4DA1E674"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να είναι τελευταία αυτή η κουβέντα. </w:t>
      </w:r>
    </w:p>
    <w:p w14:paraId="4DA1E675"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Ναι, κύριε Πρόεδρε, τελειώνω. </w:t>
      </w:r>
    </w:p>
    <w:p w14:paraId="4DA1E676"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Αναφέρθηκε στην τοποθέτησή του σε μια ανεξάρτητη αρχή και ότι εμείς σαν Κυβέρνηση δεν προβλέψαμε αυτές τις ανεξάρτητες αρχές και τα λοιπά. Εγώ θα πω από τη συζήτηση που έγινε τότε, το 2013, που έτυχε</w:t>
      </w:r>
      <w:r>
        <w:rPr>
          <w:rFonts w:eastAsia="Times New Roman" w:cs="Times New Roman"/>
          <w:szCs w:val="24"/>
        </w:rPr>
        <w:t xml:space="preserve"> να εισηγούμαι από την πλευρά του ΣΥΡΙΖΑ ότι προβλέπεται στην </w:t>
      </w:r>
      <w:r>
        <w:rPr>
          <w:rFonts w:eastAsia="Times New Roman" w:cs="Times New Roman"/>
          <w:szCs w:val="24"/>
        </w:rPr>
        <w:t>ο</w:t>
      </w:r>
      <w:r>
        <w:rPr>
          <w:rFonts w:eastAsia="Times New Roman" w:cs="Times New Roman"/>
          <w:szCs w:val="24"/>
        </w:rPr>
        <w:t xml:space="preserve">δηγία η ίδρυση ανεξάρτητης αρχής, η οποία, όμως, θα είναι ανεξάρτητη από την αρχή για </w:t>
      </w:r>
      <w:proofErr w:type="spellStart"/>
      <w:r>
        <w:rPr>
          <w:rFonts w:eastAsia="Times New Roman" w:cs="Times New Roman"/>
          <w:szCs w:val="24"/>
        </w:rPr>
        <w:t>αδειοδότηση</w:t>
      </w:r>
      <w:proofErr w:type="spellEnd"/>
      <w:r>
        <w:rPr>
          <w:rFonts w:eastAsia="Times New Roman" w:cs="Times New Roman"/>
          <w:szCs w:val="24"/>
        </w:rPr>
        <w:t>, για πα</w:t>
      </w:r>
      <w:r>
        <w:rPr>
          <w:rFonts w:eastAsia="Times New Roman" w:cs="Times New Roman"/>
          <w:szCs w:val="24"/>
        </w:rPr>
        <w:lastRenderedPageBreak/>
        <w:t>ροχή δικαιώματος έρευνας, διοικητικά και οικονομικά, αλλά προβλέπει ότι αυτή δημιουργείτ</w:t>
      </w:r>
      <w:r>
        <w:rPr>
          <w:rFonts w:eastAsia="Times New Roman" w:cs="Times New Roman"/>
          <w:szCs w:val="24"/>
        </w:rPr>
        <w:t xml:space="preserve">αι όταν υπάρξουν έξι </w:t>
      </w:r>
      <w:proofErr w:type="spellStart"/>
      <w:r>
        <w:rPr>
          <w:rFonts w:eastAsia="Times New Roman" w:cs="Times New Roman"/>
          <w:szCs w:val="24"/>
        </w:rPr>
        <w:t>υπεράκτιες</w:t>
      </w:r>
      <w:proofErr w:type="spellEnd"/>
      <w:r>
        <w:rPr>
          <w:rFonts w:eastAsia="Times New Roman" w:cs="Times New Roman"/>
          <w:szCs w:val="24"/>
        </w:rPr>
        <w:t xml:space="preserve"> εγκαταστάσεις, ενώ τώρα στην Ελλάδα ουσιαστικά έχουμε μία, δύο δηλαδή σε μία, τη νότια Καβάλα και τον Πρίνο και ξεκινάει τώρα και η σύμβαση για τον Πατραϊκό.</w:t>
      </w:r>
    </w:p>
    <w:p w14:paraId="4DA1E677"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κυρία Καφαντάρη. Τι είν</w:t>
      </w:r>
      <w:r>
        <w:rPr>
          <w:rFonts w:eastAsia="Times New Roman" w:cs="Times New Roman"/>
          <w:szCs w:val="24"/>
        </w:rPr>
        <w:t>αι αυτό που κάνετε;</w:t>
      </w:r>
    </w:p>
    <w:p w14:paraId="4DA1E678"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Άρα, όταν υπάρξουν έξι </w:t>
      </w:r>
      <w:proofErr w:type="spellStart"/>
      <w:r>
        <w:rPr>
          <w:rFonts w:eastAsia="Times New Roman" w:cs="Times New Roman"/>
          <w:szCs w:val="24"/>
        </w:rPr>
        <w:t>υπεράκτιες</w:t>
      </w:r>
      <w:proofErr w:type="spellEnd"/>
      <w:r>
        <w:rPr>
          <w:rFonts w:eastAsia="Times New Roman" w:cs="Times New Roman"/>
          <w:szCs w:val="24"/>
        </w:rPr>
        <w:t xml:space="preserve">, θα υπάρξει και με βάση την </w:t>
      </w:r>
      <w:r>
        <w:rPr>
          <w:rFonts w:eastAsia="Times New Roman" w:cs="Times New Roman"/>
          <w:szCs w:val="24"/>
        </w:rPr>
        <w:t>ο</w:t>
      </w:r>
      <w:r>
        <w:rPr>
          <w:rFonts w:eastAsia="Times New Roman" w:cs="Times New Roman"/>
          <w:szCs w:val="24"/>
        </w:rPr>
        <w:t xml:space="preserve">δηγία τη συγκεκριμένη η ίδρυση αυτής της ανεξάρτητης αρχής. </w:t>
      </w:r>
    </w:p>
    <w:p w14:paraId="4DA1E679"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4DA1E67A"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DA1E67B"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Τις ανεξάρτητες αρχές γιατ</w:t>
      </w:r>
      <w:r>
        <w:rPr>
          <w:rFonts w:eastAsia="Times New Roman" w:cs="Times New Roman"/>
          <w:szCs w:val="24"/>
        </w:rPr>
        <w:t>ί δεν τις ψηφίσατε;</w:t>
      </w:r>
    </w:p>
    <w:p w14:paraId="4DA1E67C"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Πιστεύω ότι ήταν </w:t>
      </w:r>
      <w:proofErr w:type="spellStart"/>
      <w:r>
        <w:rPr>
          <w:rFonts w:eastAsia="Times New Roman" w:cs="Times New Roman"/>
          <w:szCs w:val="24"/>
        </w:rPr>
        <w:t>αριστερόβουλη</w:t>
      </w:r>
      <w:proofErr w:type="spellEnd"/>
      <w:r>
        <w:rPr>
          <w:rFonts w:eastAsia="Times New Roman" w:cs="Times New Roman"/>
          <w:szCs w:val="24"/>
        </w:rPr>
        <w:t xml:space="preserve"> η θέση του κ. Κωνσταντόπουλου ότι πρέπει να μιλήσει όσο θέλει η κ. Καφαντάρη.</w:t>
      </w:r>
    </w:p>
    <w:p w14:paraId="4DA1E67D"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Είμαστε λίγοι ομιλητές, κύριε Πρόεδρε.</w:t>
      </w:r>
    </w:p>
    <w:p w14:paraId="4DA1E67E"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ος):</w:t>
      </w:r>
      <w:r>
        <w:rPr>
          <w:rFonts w:eastAsia="Times New Roman" w:cs="Times New Roman"/>
          <w:szCs w:val="24"/>
        </w:rPr>
        <w:t xml:space="preserve"> Έχετε τον λόγο, κύριε Κωνσταντόπουλε.</w:t>
      </w:r>
    </w:p>
    <w:p w14:paraId="4DA1E67F"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 xml:space="preserve">Κυρίες και κύριοι συνάδελφοι, καλείται σήμερα η Ολομέλεια της Βουλής να κυρώσει τέσσερις συμβάσεις παραχώρησης του δικαιώματος έρευνας και εκμετάλλευσης των υδρογονανθράκων. </w:t>
      </w:r>
    </w:p>
    <w:p w14:paraId="4DA1E680"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Αγαπητοί συ</w:t>
      </w:r>
      <w:r>
        <w:rPr>
          <w:rFonts w:eastAsia="Times New Roman" w:cs="Times New Roman"/>
          <w:szCs w:val="24"/>
        </w:rPr>
        <w:t xml:space="preserve">νάδελφοι, σήμερα ουσιαστικά δικαιώνεται μια μεγάλη πατριωτική προσπάθεια του ΠΑΣΟΚ, που αποτέλεσε στοίχημα όλων μας. Ποια; Η αξιοποίηση των εθνικών κοιτασμάτων υδρογονανθράκων. </w:t>
      </w:r>
    </w:p>
    <w:p w14:paraId="4DA1E68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Είναι μια προσπάθεια που άρχισε το 1995 επί ΠΑΣΟΚ με τον ν. 2289/1995 ανοίγοντ</w:t>
      </w:r>
      <w:r>
        <w:rPr>
          <w:rFonts w:eastAsia="Times New Roman" w:cs="Times New Roman"/>
          <w:szCs w:val="24"/>
        </w:rPr>
        <w:t>ας ένα νέο κεφάλαιο στην ιστορία της έρευνας και των υδρογονανθράκων στη χώρα μας.</w:t>
      </w:r>
    </w:p>
    <w:p w14:paraId="4DA1E682" w14:textId="77777777" w:rsidR="00B641FB" w:rsidRDefault="00934C92">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προκηρύχθηκε τότε ο πρώτος διεθνής διαγωνισμός και άρχισαν δειλά-δειλά να γίνονται οι πρώτες </w:t>
      </w:r>
      <w:r>
        <w:rPr>
          <w:rFonts w:eastAsia="Times New Roman" w:cs="Times New Roman"/>
          <w:szCs w:val="24"/>
        </w:rPr>
        <w:lastRenderedPageBreak/>
        <w:t>έρευνες. Ωστόσο, δεν ακολουθήθηκε η αρχική συμφωνί</w:t>
      </w:r>
      <w:r>
        <w:rPr>
          <w:rFonts w:eastAsia="Times New Roman" w:cs="Times New Roman"/>
          <w:szCs w:val="24"/>
        </w:rPr>
        <w:t>α για το βάθος των γεωτρήσεων, με αποτέλεσμα να μην υπάρξουν σημαντικά ευρήματα.</w:t>
      </w:r>
    </w:p>
    <w:p w14:paraId="4DA1E683" w14:textId="77777777" w:rsidR="00B641FB" w:rsidRDefault="00934C92">
      <w:pPr>
        <w:spacing w:line="600" w:lineRule="auto"/>
        <w:ind w:firstLine="709"/>
        <w:jc w:val="both"/>
        <w:rPr>
          <w:rFonts w:eastAsia="Times New Roman" w:cs="Times New Roman"/>
          <w:szCs w:val="24"/>
        </w:rPr>
      </w:pPr>
      <w:r>
        <w:rPr>
          <w:rFonts w:eastAsia="Times New Roman" w:cs="Times New Roman"/>
          <w:szCs w:val="24"/>
        </w:rPr>
        <w:t xml:space="preserve">Έκτοτε, αγαπητέ Υπουργέ, χρειάστηκαν δεκαέξι χρόνια μέχρι την αναθεώρηση του ν.4001/2011 επί κυβερνήσεως και πάλι του ΠΑΣΟΚ. Τυχαίο; Όχι, βέβαια. Γιατί όμως, επανήλθαμε τότε; </w:t>
      </w:r>
      <w:r>
        <w:rPr>
          <w:rFonts w:eastAsia="Times New Roman" w:cs="Times New Roman"/>
          <w:szCs w:val="24"/>
        </w:rPr>
        <w:t xml:space="preserve">Για να εκσυγχρονισθεί το τότε υφιστάμενο νομικό πλαίσιο και να εναρμονισθεί με τις διεθνείς πρακτικές. </w:t>
      </w:r>
    </w:p>
    <w:p w14:paraId="4DA1E684" w14:textId="77777777" w:rsidR="00B641FB" w:rsidRDefault="00934C92">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το νέο νομικό πλαίσιο προέβλεπε ενισχυμένα επενδυτικά κίνητρα, αλλά και αυστηρές περιβαλλοντικές ρήτρες και φυσικά βέλτιστ</w:t>
      </w:r>
      <w:r>
        <w:rPr>
          <w:rFonts w:eastAsia="Times New Roman" w:cs="Times New Roman"/>
          <w:szCs w:val="24"/>
        </w:rPr>
        <w:t xml:space="preserve">ες πρακτικές στην παραχώρηση δικαιωμάτων έρευνας και εκμετάλλευσης των υδρογονανθράκων. </w:t>
      </w:r>
    </w:p>
    <w:p w14:paraId="4DA1E685" w14:textId="77777777" w:rsidR="00B641FB" w:rsidRDefault="00934C92">
      <w:pPr>
        <w:spacing w:line="600" w:lineRule="auto"/>
        <w:ind w:firstLine="709"/>
        <w:jc w:val="both"/>
        <w:rPr>
          <w:rFonts w:eastAsia="Times New Roman" w:cs="Times New Roman"/>
          <w:szCs w:val="24"/>
        </w:rPr>
      </w:pPr>
      <w:r>
        <w:rPr>
          <w:rFonts w:eastAsia="Times New Roman" w:cs="Times New Roman"/>
          <w:szCs w:val="24"/>
        </w:rPr>
        <w:lastRenderedPageBreak/>
        <w:t>Εμείς, κύριε Υπουργέ, δημιουργήσαμε τον ελληνικό φορέα υδρογονανθράκων. Προκηρύχθηκε το 2012 βάσει του νέου νομικού πλαισίου ένας διεθνής γύρος παραχωρήσεων για τα τρί</w:t>
      </w:r>
      <w:r>
        <w:rPr>
          <w:rFonts w:eastAsia="Times New Roman" w:cs="Times New Roman"/>
          <w:szCs w:val="24"/>
        </w:rPr>
        <w:t>α οικόπεδα: Πατραϊκό, Κατάκολο, Ιωάννινα και αρχίσαμε να διαμορφώνουμε την νέα αγορά. Να θυμίσω ότι κεντρικό ρόλο στην χάραξη της νέας πολιτικής διαδραμάτισε ο καθηγητής και Υπουργός τότε του ΠΑΣΟΚ Γιάννης Μανιάτης. Ήταν ο πρωτεργάτης αυτής της προσπάθειας</w:t>
      </w:r>
      <w:r>
        <w:rPr>
          <w:rFonts w:eastAsia="Times New Roman" w:cs="Times New Roman"/>
          <w:szCs w:val="24"/>
        </w:rPr>
        <w:t xml:space="preserve">. </w:t>
      </w:r>
    </w:p>
    <w:p w14:paraId="4DA1E686" w14:textId="77777777" w:rsidR="00B641FB" w:rsidRDefault="00934C92">
      <w:pPr>
        <w:spacing w:line="600" w:lineRule="auto"/>
        <w:ind w:firstLine="709"/>
        <w:jc w:val="both"/>
        <w:rPr>
          <w:rFonts w:eastAsia="Times New Roman" w:cs="Times New Roman"/>
          <w:szCs w:val="24"/>
        </w:rPr>
      </w:pPr>
      <w:r>
        <w:rPr>
          <w:rFonts w:eastAsia="Times New Roman" w:cs="Times New Roman"/>
          <w:szCs w:val="24"/>
        </w:rPr>
        <w:t>Αισθάνομαι, λοιπόν, χρέος να τονίσω ότι το 2013 ο Γιάννης Μανιάτης ως Υπουργός Περιβάλλοντος εισηγήθηκε στο Σώμα με νόμο έναν μηχανισμό κοινωνικής αλληλεγγύης κατά τρόπο ιδανικό. Εισηγήθηκε τι; Εισηγήθηκε τη δημιουργία του Εθνικού Λογαριασμού Κοινωνικής</w:t>
      </w:r>
      <w:r>
        <w:rPr>
          <w:rFonts w:eastAsia="Times New Roman" w:cs="Times New Roman"/>
          <w:szCs w:val="24"/>
        </w:rPr>
        <w:t xml:space="preserve"> Αλληλεγγύης Γενεών από την εκμετάλλευση των ελληνικών υδρογονανθράκων στα νορβηγικά πρότυπα. Δηλαδή τι; Ένας </w:t>
      </w:r>
      <w:r>
        <w:rPr>
          <w:rFonts w:eastAsia="Times New Roman" w:cs="Times New Roman"/>
          <w:szCs w:val="24"/>
        </w:rPr>
        <w:lastRenderedPageBreak/>
        <w:t>ειδικός λογαριασμός που σκοπό δεν είχε τίποτα περισσότερο, αλλά τη δημιουργία ενός αποθεματικού. Γιατί και αυτό το αποθεματικό τι θα έκανε; Θα χρη</w:t>
      </w:r>
      <w:r>
        <w:rPr>
          <w:rFonts w:eastAsia="Times New Roman" w:cs="Times New Roman"/>
          <w:szCs w:val="24"/>
        </w:rPr>
        <w:t xml:space="preserve">ματοδοτούσε τον κλάδο σύνταξης των φορέων κοινωνικής ασφάλισης και κυρίως τι; Τη διασφάλιση των συντάξεων των νέων γενεών. </w:t>
      </w:r>
    </w:p>
    <w:p w14:paraId="4DA1E687" w14:textId="77777777" w:rsidR="00B641FB" w:rsidRDefault="00934C92">
      <w:pPr>
        <w:spacing w:line="600" w:lineRule="auto"/>
        <w:ind w:firstLine="709"/>
        <w:jc w:val="both"/>
        <w:rPr>
          <w:rFonts w:eastAsia="Times New Roman" w:cs="Times New Roman"/>
          <w:szCs w:val="24"/>
        </w:rPr>
      </w:pPr>
      <w:r>
        <w:rPr>
          <w:rFonts w:eastAsia="Times New Roman" w:cs="Times New Roman"/>
          <w:szCs w:val="24"/>
        </w:rPr>
        <w:t>Ας δούμε, λοιπόν, τι προέβλεπε ο νόμος αυτός, ο νόμος Μανιάτη. Ο νόμος αυτός προέβλεπε το 75% των εσόδων του δημοσίου από την εκμετά</w:t>
      </w:r>
      <w:r>
        <w:rPr>
          <w:rFonts w:eastAsia="Times New Roman" w:cs="Times New Roman"/>
          <w:szCs w:val="24"/>
        </w:rPr>
        <w:t>λλευση των ελληνικών υδρογονανθράκων θα πηγαίνει στον εθνικό αυτόν λογαριασμό, ως γνωστό Ταμείο Κοινωνικής Αλληλεγγύης Γενεών. Το 5% πού θα πήγαινε; Θα πήγαινε σε περιφερειακό πόρο, όπως και το 20% στο Πράσινο Ταμείο για έργα περιβάλλοντος, ανάπτυξης, περι</w:t>
      </w:r>
      <w:r>
        <w:rPr>
          <w:rFonts w:eastAsia="Times New Roman" w:cs="Times New Roman"/>
          <w:szCs w:val="24"/>
        </w:rPr>
        <w:t xml:space="preserve">φέρειας και στους δήμους ως ένα μικρό ή μεγάλο ανταποδοτικό όφελος για τις τοπικές κοινωνίες. </w:t>
      </w:r>
    </w:p>
    <w:p w14:paraId="4DA1E688" w14:textId="77777777" w:rsidR="00B641FB" w:rsidRDefault="00934C92">
      <w:pPr>
        <w:spacing w:line="600" w:lineRule="auto"/>
        <w:ind w:firstLine="709"/>
        <w:jc w:val="both"/>
        <w:rPr>
          <w:rFonts w:eastAsia="Times New Roman" w:cs="Times New Roman"/>
          <w:szCs w:val="24"/>
        </w:rPr>
      </w:pPr>
      <w:r>
        <w:rPr>
          <w:rFonts w:eastAsia="Times New Roman" w:cs="Times New Roman"/>
          <w:szCs w:val="24"/>
        </w:rPr>
        <w:lastRenderedPageBreak/>
        <w:t>Ουσιαστικά, αγαπητοί συνάδελφοι, ο νόμος Μανιάτη ήταν ένας νόμος που έβαζε την Ελλάδα στην αναπτυξιακή τροχιά.</w:t>
      </w:r>
    </w:p>
    <w:p w14:paraId="4DA1E689" w14:textId="77777777" w:rsidR="00B641FB" w:rsidRDefault="00934C92">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έστω και αργά, μετά </w:t>
      </w:r>
      <w:r>
        <w:rPr>
          <w:rFonts w:eastAsia="Times New Roman" w:cs="Times New Roman"/>
          <w:szCs w:val="24"/>
        </w:rPr>
        <w:t xml:space="preserve">από τρία χρόνια, θα έλεγα, η Κυβέρνηση φέρνει αυτές τις </w:t>
      </w:r>
      <w:r>
        <w:rPr>
          <w:rFonts w:eastAsia="Times New Roman" w:cs="Times New Roman"/>
          <w:szCs w:val="24"/>
        </w:rPr>
        <w:t>σ</w:t>
      </w:r>
      <w:r>
        <w:rPr>
          <w:rFonts w:eastAsia="Times New Roman" w:cs="Times New Roman"/>
          <w:szCs w:val="24"/>
        </w:rPr>
        <w:t xml:space="preserve">υμβάσεις προς κύρωση στη Βουλή. Καθυστερήσατε πάρα πολύ, κύριε Υπουργέ, αλλά κάλλιο αργά παρά ποτέ, όπως λέει και ο σοφός λαός. Και το «ποτέ» πού πάει; Πάει στην </w:t>
      </w:r>
      <w:proofErr w:type="spellStart"/>
      <w:r>
        <w:rPr>
          <w:rFonts w:eastAsia="Times New Roman" w:cs="Times New Roman"/>
          <w:szCs w:val="24"/>
        </w:rPr>
        <w:t>αντιμνημονιακή</w:t>
      </w:r>
      <w:proofErr w:type="spellEnd"/>
      <w:r>
        <w:rPr>
          <w:rFonts w:eastAsia="Times New Roman" w:cs="Times New Roman"/>
          <w:szCs w:val="24"/>
        </w:rPr>
        <w:t xml:space="preserve"> περίοδο, θα έλεγα, του ΣΥΡΙΖΑ, τότε που εσείς καταψηφίζατε τις τρεις πρώτες τότ</w:t>
      </w:r>
      <w:r>
        <w:rPr>
          <w:rFonts w:eastAsia="Times New Roman" w:cs="Times New Roman"/>
          <w:szCs w:val="24"/>
        </w:rPr>
        <w:t>ε συμβάσεις και δηλώνατε «</w:t>
      </w:r>
      <w:r>
        <w:rPr>
          <w:rFonts w:eastAsia="Times New Roman" w:cs="Times New Roman"/>
          <w:szCs w:val="24"/>
        </w:rPr>
        <w:t>π</w:t>
      </w:r>
      <w:r>
        <w:rPr>
          <w:rFonts w:eastAsia="Times New Roman" w:cs="Times New Roman"/>
          <w:szCs w:val="24"/>
        </w:rPr>
        <w:t xml:space="preserve">αρών» στην τέταρτη, μιλώντας για ετεροβαρή μονομέρεια ως μισθωτοί. </w:t>
      </w:r>
    </w:p>
    <w:p w14:paraId="4DA1E68A" w14:textId="77777777" w:rsidR="00B641FB" w:rsidRDefault="00934C92">
      <w:pPr>
        <w:spacing w:line="600" w:lineRule="auto"/>
        <w:ind w:firstLine="709"/>
        <w:jc w:val="both"/>
        <w:rPr>
          <w:rFonts w:eastAsia="Times New Roman" w:cs="Times New Roman"/>
          <w:szCs w:val="24"/>
        </w:rPr>
      </w:pPr>
      <w:r>
        <w:rPr>
          <w:rFonts w:eastAsia="Times New Roman" w:cs="Times New Roman"/>
          <w:szCs w:val="24"/>
        </w:rPr>
        <w:t>Επειδή εμείς τώρα δεν ζούμε στην εποχή του περασμένου αιώνα</w:t>
      </w:r>
      <w:r>
        <w:rPr>
          <w:rFonts w:eastAsia="Times New Roman" w:cs="Times New Roman"/>
          <w:szCs w:val="24"/>
        </w:rPr>
        <w:t>,</w:t>
      </w:r>
      <w:r>
        <w:rPr>
          <w:rFonts w:eastAsia="Times New Roman" w:cs="Times New Roman"/>
          <w:szCs w:val="24"/>
        </w:rPr>
        <w:t xml:space="preserve"> ώστε να πούμε τα περασμένα, ξεχασμένα και δεδομένου ότι η Δημοκρατική Συμπαράταξη είναι η παράταξη τ</w:t>
      </w:r>
      <w:r>
        <w:rPr>
          <w:rFonts w:eastAsia="Times New Roman" w:cs="Times New Roman"/>
          <w:szCs w:val="24"/>
        </w:rPr>
        <w:t xml:space="preserve">ης ευθύνης, δεν </w:t>
      </w:r>
      <w:r>
        <w:rPr>
          <w:rFonts w:eastAsia="Times New Roman" w:cs="Times New Roman"/>
          <w:szCs w:val="24"/>
        </w:rPr>
        <w:lastRenderedPageBreak/>
        <w:t>έχουμε τη λογική της αντιπολίτευσης για την αντιπολίτευση. Θεωρούμε, λοιπόν, ότι με τις συμβάσεις αυτές διαγράφονται μεγάλες προοπτικές ανάπτυξης για τον τόπο.</w:t>
      </w:r>
    </w:p>
    <w:p w14:paraId="4DA1E68B" w14:textId="77777777" w:rsidR="00B641FB" w:rsidRDefault="00934C92">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αισθάνομαι δικαίωση, λοιπόν, που η προσπάθεια που </w:t>
      </w:r>
      <w:r>
        <w:rPr>
          <w:rFonts w:eastAsia="Times New Roman" w:cs="Times New Roman"/>
          <w:szCs w:val="24"/>
        </w:rPr>
        <w:t xml:space="preserve">άρχισε από την παράταξή μου, από το </w:t>
      </w:r>
      <w:r>
        <w:rPr>
          <w:rFonts w:eastAsia="Times New Roman"/>
          <w:szCs w:val="24"/>
        </w:rPr>
        <w:t>ΠΑΣΟΚ</w:t>
      </w:r>
      <w:r>
        <w:rPr>
          <w:rFonts w:eastAsia="Times New Roman" w:cs="Times New Roman"/>
          <w:szCs w:val="24"/>
        </w:rPr>
        <w:t xml:space="preserve">, συνεχίζεται σήμερα, συνεχίζεται από τους αρχικώς επικριτές της. Και μάλιστα, κύριε Υπουργέ, συνεχίζεται τώρα από την πλευρά της Κυβέρνησης. Διότι τι; </w:t>
      </w:r>
      <w:r>
        <w:rPr>
          <w:rFonts w:eastAsia="Times New Roman" w:cs="Times New Roman"/>
          <w:szCs w:val="24"/>
        </w:rPr>
        <w:t>Γίνεται συνείδηση</w:t>
      </w:r>
      <w:r>
        <w:rPr>
          <w:rFonts w:eastAsia="Times New Roman" w:cs="Times New Roman"/>
          <w:szCs w:val="24"/>
        </w:rPr>
        <w:t xml:space="preserve"> ότι η χώρα μας μετατρέπεται σε ενεργειακό παί</w:t>
      </w:r>
      <w:r>
        <w:rPr>
          <w:rFonts w:eastAsia="Times New Roman" w:cs="Times New Roman"/>
          <w:szCs w:val="24"/>
        </w:rPr>
        <w:t>κτη</w:t>
      </w:r>
      <w:r>
        <w:rPr>
          <w:rFonts w:eastAsia="Times New Roman" w:cs="Times New Roman"/>
          <w:b/>
          <w:szCs w:val="24"/>
        </w:rPr>
        <w:t xml:space="preserve"> </w:t>
      </w:r>
      <w:r>
        <w:rPr>
          <w:rFonts w:eastAsia="Times New Roman" w:cs="Times New Roman"/>
          <w:szCs w:val="24"/>
        </w:rPr>
        <w:t>όχι μόνο της περιοχής της Μεσογείου, αλλά τη</w:t>
      </w:r>
      <w:r>
        <w:rPr>
          <w:rFonts w:eastAsia="Times New Roman" w:cs="Times New Roman"/>
          <w:szCs w:val="24"/>
        </w:rPr>
        <w:t>ς</w:t>
      </w:r>
      <w:r>
        <w:rPr>
          <w:rFonts w:eastAsia="Times New Roman" w:cs="Times New Roman"/>
          <w:szCs w:val="24"/>
        </w:rPr>
        <w:t xml:space="preserve"> ευρύτερη</w:t>
      </w:r>
      <w:r>
        <w:rPr>
          <w:rFonts w:eastAsia="Times New Roman" w:cs="Times New Roman"/>
          <w:szCs w:val="24"/>
        </w:rPr>
        <w:t>ς</w:t>
      </w:r>
      <w:r>
        <w:rPr>
          <w:rFonts w:eastAsia="Times New Roman" w:cs="Times New Roman"/>
          <w:szCs w:val="24"/>
        </w:rPr>
        <w:t xml:space="preserve"> περιοχή</w:t>
      </w:r>
      <w:r>
        <w:rPr>
          <w:rFonts w:eastAsia="Times New Roman" w:cs="Times New Roman"/>
          <w:szCs w:val="24"/>
        </w:rPr>
        <w:t>ς</w:t>
      </w:r>
      <w:r>
        <w:rPr>
          <w:rFonts w:eastAsia="Times New Roman" w:cs="Times New Roman"/>
          <w:szCs w:val="24"/>
        </w:rPr>
        <w:t xml:space="preserve"> της Ευρωπαϊκής Ένωσης.</w:t>
      </w:r>
    </w:p>
    <w:p w14:paraId="4DA1E68C" w14:textId="77777777" w:rsidR="00B641FB" w:rsidRDefault="00934C92">
      <w:pPr>
        <w:spacing w:line="600" w:lineRule="auto"/>
        <w:ind w:firstLine="709"/>
        <w:jc w:val="both"/>
        <w:rPr>
          <w:rFonts w:eastAsia="Times New Roman" w:cs="Times New Roman"/>
          <w:szCs w:val="24"/>
        </w:rPr>
      </w:pPr>
      <w:r>
        <w:rPr>
          <w:rFonts w:eastAsia="Times New Roman" w:cs="Times New Roman"/>
          <w:szCs w:val="24"/>
        </w:rPr>
        <w:t>Η διαπίστωση, αγαπητοί συνάδελφοι, είναι μία: Η Ελλάδα τι; Η Ελλάδα ενεργειακός κόμβος</w:t>
      </w:r>
      <w:r>
        <w:rPr>
          <w:rFonts w:eastAsia="Times New Roman" w:cs="Times New Roman"/>
          <w:szCs w:val="24"/>
        </w:rPr>
        <w:t>,</w:t>
      </w:r>
      <w:r>
        <w:rPr>
          <w:rFonts w:eastAsia="Times New Roman" w:cs="Times New Roman"/>
          <w:szCs w:val="24"/>
        </w:rPr>
        <w:t xml:space="preserve"> δημιουργώντας μια νέα αγορά με νέες θέσεις απασχόλησης.</w:t>
      </w:r>
    </w:p>
    <w:p w14:paraId="4DA1E68D" w14:textId="77777777" w:rsidR="00B641FB" w:rsidRDefault="00934C92">
      <w:pPr>
        <w:spacing w:line="600" w:lineRule="auto"/>
        <w:ind w:firstLine="709"/>
        <w:jc w:val="both"/>
        <w:rPr>
          <w:rFonts w:eastAsia="Times New Roman" w:cs="Times New Roman"/>
          <w:szCs w:val="24"/>
        </w:rPr>
      </w:pPr>
      <w:r>
        <w:rPr>
          <w:rFonts w:eastAsia="Times New Roman" w:cs="Times New Roman"/>
          <w:szCs w:val="24"/>
        </w:rPr>
        <w:lastRenderedPageBreak/>
        <w:t xml:space="preserve">Ενδεικτικό, κύριε </w:t>
      </w:r>
      <w:r>
        <w:rPr>
          <w:rFonts w:eastAsia="Times New Roman" w:cs="Times New Roman"/>
          <w:szCs w:val="24"/>
        </w:rPr>
        <w:t>Υπουργέ, της σημασίας είναι οι εκτιμήσεις για την εκμετάλλευση του Πατραϊκού Κόλπου.</w:t>
      </w:r>
    </w:p>
    <w:p w14:paraId="4DA1E68E" w14:textId="77777777" w:rsidR="00B641FB" w:rsidRDefault="00934C92">
      <w:pPr>
        <w:spacing w:line="600" w:lineRule="auto"/>
        <w:ind w:firstLine="709"/>
        <w:jc w:val="both"/>
        <w:rPr>
          <w:rFonts w:eastAsia="Times New Roman" w:cs="Times New Roman"/>
          <w:szCs w:val="24"/>
        </w:rPr>
      </w:pPr>
      <w:r>
        <w:rPr>
          <w:rFonts w:eastAsia="Times New Roman" w:cs="Times New Roman"/>
          <w:szCs w:val="24"/>
        </w:rPr>
        <w:t>Ας δούμε, λοιπόν, τι δίνει ο Πατραϊκός</w:t>
      </w:r>
      <w:r>
        <w:rPr>
          <w:rFonts w:eastAsia="Times New Roman" w:cs="Times New Roman"/>
          <w:szCs w:val="24"/>
        </w:rPr>
        <w:t xml:space="preserve"> Κόλπος</w:t>
      </w:r>
      <w:r>
        <w:rPr>
          <w:rFonts w:eastAsia="Times New Roman" w:cs="Times New Roman"/>
          <w:szCs w:val="24"/>
        </w:rPr>
        <w:t xml:space="preserve">. Ο Πατραϊκός </w:t>
      </w:r>
      <w:r>
        <w:rPr>
          <w:rFonts w:eastAsia="Times New Roman" w:cs="Times New Roman"/>
          <w:szCs w:val="24"/>
        </w:rPr>
        <w:t xml:space="preserve">Κόλπος </w:t>
      </w:r>
      <w:r>
        <w:rPr>
          <w:rFonts w:eastAsia="Times New Roman" w:cs="Times New Roman"/>
          <w:szCs w:val="24"/>
        </w:rPr>
        <w:t>δίνει εκατό εκατομμύρια βαρέλια πετρέλαιο. Αυτό σημαίνει ότι δημιουργούνται τριακόσιες έως χίλιες νέες θέ</w:t>
      </w:r>
      <w:r>
        <w:rPr>
          <w:rFonts w:eastAsia="Times New Roman" w:cs="Times New Roman"/>
          <w:szCs w:val="24"/>
        </w:rPr>
        <w:t>σεις εργασίας και δίνονται ετησίως 120 έως 150 εκατομμύρια ευρώ στο Ταμείο Κοινωνικής Αλληλεγγύης Γενεών. Σε βάθος βέβαια εικοσιπενταετίας αναμένεται το δημόσιο να λάβει 3 δισεκατομμύρια ευρώ έσοδα. Οι παραπάνω αριθμοί δείχνουν τη μεγάλη προοπτική ανάπτυξη</w:t>
      </w:r>
      <w:r>
        <w:rPr>
          <w:rFonts w:eastAsia="Times New Roman" w:cs="Times New Roman"/>
          <w:szCs w:val="24"/>
        </w:rPr>
        <w:t>ς.</w:t>
      </w:r>
    </w:p>
    <w:p w14:paraId="4DA1E68F" w14:textId="77777777" w:rsidR="00B641FB" w:rsidRDefault="00934C92">
      <w:pPr>
        <w:spacing w:line="600" w:lineRule="auto"/>
        <w:ind w:firstLine="720"/>
        <w:jc w:val="both"/>
        <w:rPr>
          <w:rFonts w:eastAsia="Times New Roman"/>
          <w:szCs w:val="24"/>
        </w:rPr>
      </w:pPr>
      <w:r>
        <w:rPr>
          <w:rFonts w:eastAsia="Times New Roman"/>
          <w:szCs w:val="24"/>
        </w:rPr>
        <w:t xml:space="preserve">Να τονίσω μάλιστα ότι τα οικόπεδα που έχει η χώρα προς εκμετάλλευση δίνουν δέκα φορές το αποτέλεσμα του Πατραϊκού </w:t>
      </w:r>
      <w:r>
        <w:rPr>
          <w:rFonts w:eastAsia="Times New Roman"/>
          <w:szCs w:val="24"/>
        </w:rPr>
        <w:t xml:space="preserve">Κόλπου </w:t>
      </w:r>
      <w:r>
        <w:rPr>
          <w:rFonts w:eastAsia="Times New Roman"/>
          <w:szCs w:val="24"/>
        </w:rPr>
        <w:t>και αυτό είναι το πιο σημαντικό.</w:t>
      </w:r>
    </w:p>
    <w:p w14:paraId="4DA1E690" w14:textId="77777777" w:rsidR="00B641FB" w:rsidRDefault="00934C92">
      <w:pPr>
        <w:spacing w:line="600" w:lineRule="auto"/>
        <w:ind w:firstLine="720"/>
        <w:jc w:val="both"/>
        <w:rPr>
          <w:rFonts w:eastAsia="Times New Roman"/>
          <w:szCs w:val="24"/>
        </w:rPr>
      </w:pPr>
      <w:r>
        <w:rPr>
          <w:rFonts w:eastAsia="Times New Roman"/>
          <w:szCs w:val="24"/>
        </w:rPr>
        <w:lastRenderedPageBreak/>
        <w:t>Έρχομαι στην εκλογική μου περιφέρεια την Αιτωλοακαρνανία. Ειδικότερα για την Αιτωλοακαρνανία αναμέν</w:t>
      </w:r>
      <w:r>
        <w:rPr>
          <w:rFonts w:eastAsia="Times New Roman"/>
          <w:szCs w:val="24"/>
        </w:rPr>
        <w:t xml:space="preserve">εται να δημιουργηθούν διακόσιες νέες θέσεις εργασίας -αυτό είναι σημαντικό- με άξονα την παραγωγή επεξεργασίας των υδρογονανθράκων. Αυτό, κύριε Υπουργέ, για εμάς είναι σημαντικό. </w:t>
      </w:r>
      <w:r>
        <w:rPr>
          <w:rFonts w:eastAsia="Times New Roman"/>
          <w:szCs w:val="24"/>
          <w:lang w:val="en-US"/>
        </w:rPr>
        <w:t>K</w:t>
      </w:r>
      <w:r>
        <w:rPr>
          <w:rFonts w:eastAsia="Times New Roman"/>
          <w:szCs w:val="24"/>
        </w:rPr>
        <w:t>αι επειδή είναι σημαντικό, θέλω να δεσμευτείτε ότι θα εφαρμοστούν οι καλύτερ</w:t>
      </w:r>
      <w:r>
        <w:rPr>
          <w:rFonts w:eastAsia="Times New Roman"/>
          <w:szCs w:val="24"/>
        </w:rPr>
        <w:t>ες πρακτικές σε σχέση με το περιβάλλον. Διότι αυτό που μας διέπει όλους είναι ο σεβασμός στο περιβάλλον.</w:t>
      </w:r>
    </w:p>
    <w:p w14:paraId="4DA1E691" w14:textId="77777777" w:rsidR="00B641FB" w:rsidRDefault="00934C92">
      <w:pPr>
        <w:spacing w:line="600" w:lineRule="auto"/>
        <w:ind w:firstLine="720"/>
        <w:jc w:val="both"/>
        <w:rPr>
          <w:rFonts w:eastAsia="Times New Roman"/>
          <w:szCs w:val="24"/>
        </w:rPr>
      </w:pPr>
      <w:r>
        <w:rPr>
          <w:rFonts w:eastAsia="Times New Roman"/>
          <w:szCs w:val="24"/>
        </w:rPr>
        <w:t>Κύριε Υπουργέ, για την Αιτωλοακαρνανία προβλέπεται μια σειρά μέτρων για την προστασία του περιβάλλοντος. Συγκεκριμένα, προβλέπεται η προστασία στην ακτ</w:t>
      </w:r>
      <w:r>
        <w:rPr>
          <w:rFonts w:eastAsia="Times New Roman"/>
          <w:szCs w:val="24"/>
        </w:rPr>
        <w:t>ογραμμή, η προστασία στο υδρογραφικό δίκτυο, η προστασία στην πανίδα καθώς και η προστασία των τουριστικών παράκτιων περιοχών.</w:t>
      </w:r>
    </w:p>
    <w:p w14:paraId="4DA1E692" w14:textId="77777777" w:rsidR="00B641FB" w:rsidRDefault="00934C92">
      <w:pPr>
        <w:spacing w:line="600" w:lineRule="auto"/>
        <w:ind w:firstLine="720"/>
        <w:jc w:val="both"/>
        <w:rPr>
          <w:rFonts w:eastAsia="Times New Roman"/>
          <w:szCs w:val="24"/>
        </w:rPr>
      </w:pPr>
      <w:r>
        <w:rPr>
          <w:rFonts w:eastAsia="Times New Roman"/>
          <w:szCs w:val="24"/>
        </w:rPr>
        <w:lastRenderedPageBreak/>
        <w:t>Αγαπητοί συνάδελφοι, τα μέτρα αυτά θα πρέπει, θα έλεγα, να τηρηθούν με ευλάβεια, ώστε οι τοπικές κοινωνίες να μην επιβαρυνθούν. Γ</w:t>
      </w:r>
      <w:r>
        <w:rPr>
          <w:rFonts w:eastAsia="Times New Roman"/>
          <w:szCs w:val="24"/>
        </w:rPr>
        <w:t>ια εμάς η έρευνα με τη συνεργασία των υδρογονανθράκων στην Αιτωλοακαρνανία θα αποτελέσει ένα μεγάλο αναπτυξιακό έργο, που σαν αποτέλεσμα θα έχει να τη μετατρέψει σε έναν πρωταγωνιστή νομό στα ενεργειακά. Ήδη με τα υδροηλεκτρικά εργοστάσια που διαθέτει, τις</w:t>
      </w:r>
      <w:r>
        <w:rPr>
          <w:rFonts w:eastAsia="Times New Roman"/>
          <w:szCs w:val="24"/>
        </w:rPr>
        <w:t xml:space="preserve"> ανεμογεννήτριες και την καλύτερη αξιοποίηση των </w:t>
      </w:r>
      <w:proofErr w:type="spellStart"/>
      <w:r>
        <w:rPr>
          <w:rFonts w:eastAsia="Times New Roman"/>
          <w:szCs w:val="24"/>
        </w:rPr>
        <w:t>φωτοβολταϊκών</w:t>
      </w:r>
      <w:proofErr w:type="spellEnd"/>
      <w:r>
        <w:rPr>
          <w:rFonts w:eastAsia="Times New Roman"/>
          <w:szCs w:val="24"/>
        </w:rPr>
        <w:t xml:space="preserve"> δείχνει την καλή πρακτική ενεργειακής αξιοποίησης.</w:t>
      </w:r>
    </w:p>
    <w:p w14:paraId="4DA1E693" w14:textId="77777777" w:rsidR="00B641FB" w:rsidRDefault="00934C92">
      <w:pPr>
        <w:spacing w:line="600" w:lineRule="auto"/>
        <w:ind w:firstLine="720"/>
        <w:jc w:val="both"/>
        <w:rPr>
          <w:rFonts w:eastAsia="Times New Roman"/>
          <w:szCs w:val="24"/>
        </w:rPr>
      </w:pPr>
      <w:r>
        <w:rPr>
          <w:rFonts w:eastAsia="Times New Roman"/>
          <w:szCs w:val="24"/>
        </w:rPr>
        <w:t xml:space="preserve">Τι απομένει, αγαπητοί συνάδελφοι; Απομένει, λοιπόν, στην Κυβέρνηση να διασφαλίσει τις διαδικασίες αυτές για την έρευνα και την επεξεργασία σε </w:t>
      </w:r>
      <w:r>
        <w:rPr>
          <w:rFonts w:eastAsia="Times New Roman"/>
          <w:szCs w:val="24"/>
        </w:rPr>
        <w:t>όλα τα οικόπεδα, οι οποίες θα συμφωνούν με τα προβλεπόμενα στις συμβάσεις.</w:t>
      </w:r>
    </w:p>
    <w:p w14:paraId="4DA1E694" w14:textId="77777777" w:rsidR="00B641FB" w:rsidRDefault="00934C92">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4DA1E695" w14:textId="77777777" w:rsidR="00B641FB" w:rsidRDefault="00934C92">
      <w:pPr>
        <w:spacing w:line="600" w:lineRule="auto"/>
        <w:ind w:firstLine="720"/>
        <w:jc w:val="both"/>
        <w:rPr>
          <w:rFonts w:eastAsia="Times New Roman"/>
          <w:szCs w:val="24"/>
        </w:rPr>
      </w:pPr>
      <w:r>
        <w:rPr>
          <w:rFonts w:eastAsia="Times New Roman"/>
          <w:szCs w:val="24"/>
        </w:rPr>
        <w:t>Κυρίες και κύριοι συνάδελφοι, ο στόχος είναι κοινός και ένας: Να μη γίνουν αυθαιρεσίες, να μην πα</w:t>
      </w:r>
      <w:r>
        <w:rPr>
          <w:rFonts w:eastAsia="Times New Roman"/>
          <w:szCs w:val="24"/>
        </w:rPr>
        <w:t>ρατηρηθούν παρατυπίες, να διαφυλάξουμε το εθνικό και τοπικό συμφέρον και να βάλουμε επιτέλους τη χώρα μας σε μια αναπτυξιακή τροχιά. Διότι, αγαπητέ Υπουργέ, ανάπτυξη σημαίνει πρόοδος, ανάπτυξη σημαίνει πλούτος. Αυτό είναι το ζητούμενο, γιατί τα δανεικά τελ</w:t>
      </w:r>
      <w:r>
        <w:rPr>
          <w:rFonts w:eastAsia="Times New Roman"/>
          <w:szCs w:val="24"/>
        </w:rPr>
        <w:t>είωσαν.</w:t>
      </w:r>
    </w:p>
    <w:p w14:paraId="4DA1E696" w14:textId="77777777" w:rsidR="00B641FB" w:rsidRDefault="00934C92">
      <w:pPr>
        <w:spacing w:line="600" w:lineRule="auto"/>
        <w:ind w:firstLine="720"/>
        <w:jc w:val="both"/>
        <w:rPr>
          <w:rFonts w:eastAsia="Times New Roman"/>
          <w:szCs w:val="24"/>
        </w:rPr>
      </w:pPr>
      <w:r>
        <w:rPr>
          <w:rFonts w:eastAsia="Times New Roman"/>
          <w:szCs w:val="24"/>
        </w:rPr>
        <w:t>Γι’ αυτό, κύριε Υπουργέ και αγαπητοί συνάδελφοι, εμείς λέμε «</w:t>
      </w:r>
      <w:r>
        <w:rPr>
          <w:rFonts w:eastAsia="Times New Roman"/>
          <w:szCs w:val="24"/>
        </w:rPr>
        <w:t>ν</w:t>
      </w:r>
      <w:r>
        <w:rPr>
          <w:rFonts w:eastAsia="Times New Roman"/>
          <w:szCs w:val="24"/>
        </w:rPr>
        <w:t xml:space="preserve">αι». Ναι, λοιπόν, στην έρευνα και </w:t>
      </w:r>
      <w:r>
        <w:rPr>
          <w:rFonts w:eastAsia="Times New Roman"/>
          <w:szCs w:val="24"/>
        </w:rPr>
        <w:t xml:space="preserve">την </w:t>
      </w:r>
      <w:r>
        <w:rPr>
          <w:rFonts w:eastAsia="Times New Roman"/>
          <w:szCs w:val="24"/>
        </w:rPr>
        <w:t>εκμετάλλευση των υδρογονανθράκων.</w:t>
      </w:r>
    </w:p>
    <w:p w14:paraId="4DA1E697" w14:textId="77777777" w:rsidR="00B641FB" w:rsidRDefault="00934C92">
      <w:pPr>
        <w:spacing w:line="600" w:lineRule="auto"/>
        <w:ind w:firstLine="720"/>
        <w:jc w:val="both"/>
        <w:rPr>
          <w:rFonts w:eastAsia="Times New Roman"/>
          <w:szCs w:val="24"/>
        </w:rPr>
      </w:pPr>
      <w:r>
        <w:rPr>
          <w:rFonts w:eastAsia="Times New Roman"/>
          <w:szCs w:val="24"/>
        </w:rPr>
        <w:t>Σας ευχαριστώ.</w:t>
      </w:r>
    </w:p>
    <w:p w14:paraId="4DA1E698" w14:textId="77777777" w:rsidR="00B641FB" w:rsidRDefault="00934C92">
      <w:pPr>
        <w:spacing w:line="600" w:lineRule="auto"/>
        <w:ind w:firstLine="720"/>
        <w:jc w:val="center"/>
        <w:rPr>
          <w:rFonts w:eastAsia="Times New Roman"/>
          <w:szCs w:val="24"/>
        </w:rPr>
      </w:pPr>
      <w:r>
        <w:rPr>
          <w:rFonts w:eastAsia="Times New Roman"/>
          <w:szCs w:val="24"/>
        </w:rPr>
        <w:t>(Χειροκροτήματα)</w:t>
      </w:r>
    </w:p>
    <w:p w14:paraId="4DA1E699" w14:textId="77777777" w:rsidR="00B641FB" w:rsidRDefault="00934C92">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Κι εμείς ευχαριστούμε.</w:t>
      </w:r>
    </w:p>
    <w:p w14:paraId="4DA1E69A" w14:textId="77777777" w:rsidR="00B641FB" w:rsidRDefault="00934C92">
      <w:pPr>
        <w:spacing w:line="600" w:lineRule="auto"/>
        <w:ind w:firstLine="720"/>
        <w:jc w:val="both"/>
        <w:rPr>
          <w:rFonts w:eastAsia="Times New Roman"/>
          <w:szCs w:val="24"/>
        </w:rPr>
      </w:pPr>
      <w:r>
        <w:rPr>
          <w:rFonts w:eastAsia="Times New Roman"/>
          <w:szCs w:val="24"/>
        </w:rPr>
        <w:t xml:space="preserve">Ο κ. Ιωάννης Μανιάτης, </w:t>
      </w:r>
      <w:r>
        <w:rPr>
          <w:rFonts w:eastAsia="Times New Roman"/>
          <w:szCs w:val="24"/>
        </w:rPr>
        <w:t>Κοινοβουλευτικός Εκπρόσωπος της Δημοκρατικής Συμπαράταξης, έχει τον λόγο.</w:t>
      </w:r>
    </w:p>
    <w:p w14:paraId="4DA1E69B" w14:textId="77777777" w:rsidR="00B641FB" w:rsidRDefault="00934C92">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Αγαπητές και αγαπητοί συνάδελφοι, κατ’ αρχάς να ευχαριστήσω τον συνάδελφο </w:t>
      </w:r>
      <w:r>
        <w:rPr>
          <w:rFonts w:eastAsia="Times New Roman"/>
          <w:szCs w:val="24"/>
        </w:rPr>
        <w:t xml:space="preserve">κ. </w:t>
      </w:r>
      <w:r>
        <w:rPr>
          <w:rFonts w:eastAsia="Times New Roman"/>
          <w:szCs w:val="24"/>
        </w:rPr>
        <w:t>Δημήτρη Κωνσταντόπουλο για τα καλά του λόγια. Επίσης, θα ήθελα να πω ότι οι προσπάθειες</w:t>
      </w:r>
      <w:r>
        <w:rPr>
          <w:rFonts w:eastAsia="Times New Roman"/>
          <w:szCs w:val="24"/>
        </w:rPr>
        <w:t xml:space="preserve"> σε κάθε κυβέρνηση είναι συλλογικές και όχι ατομικές. Επιπλέον, θα ήθελα να σημειώσω, αγαπητέ Υπουργέ και αγαπητοί συνάδελφοι, ότι ο </w:t>
      </w:r>
      <w:r>
        <w:rPr>
          <w:rFonts w:eastAsia="Times New Roman"/>
          <w:szCs w:val="24"/>
        </w:rPr>
        <w:t>ε</w:t>
      </w:r>
      <w:r>
        <w:rPr>
          <w:rFonts w:eastAsia="Times New Roman"/>
          <w:szCs w:val="24"/>
        </w:rPr>
        <w:t xml:space="preserve">ισηγητής μας </w:t>
      </w:r>
      <w:r>
        <w:rPr>
          <w:rFonts w:eastAsia="Times New Roman"/>
          <w:szCs w:val="24"/>
        </w:rPr>
        <w:t xml:space="preserve">κ. </w:t>
      </w:r>
      <w:r>
        <w:rPr>
          <w:rFonts w:eastAsia="Times New Roman"/>
          <w:szCs w:val="24"/>
        </w:rPr>
        <w:t xml:space="preserve">Γιώργος </w:t>
      </w:r>
      <w:proofErr w:type="spellStart"/>
      <w:r>
        <w:rPr>
          <w:rFonts w:eastAsia="Times New Roman"/>
          <w:szCs w:val="24"/>
        </w:rPr>
        <w:t>Αρβανιτίδης</w:t>
      </w:r>
      <w:proofErr w:type="spellEnd"/>
      <w:r>
        <w:rPr>
          <w:rFonts w:eastAsia="Times New Roman"/>
          <w:szCs w:val="24"/>
        </w:rPr>
        <w:t xml:space="preserve"> περιέγραψε με απόλυτη σαφήνεια τη θέση μας.</w:t>
      </w:r>
    </w:p>
    <w:p w14:paraId="4DA1E69C" w14:textId="77777777" w:rsidR="00B641FB" w:rsidRDefault="00934C92">
      <w:pPr>
        <w:spacing w:line="600" w:lineRule="auto"/>
        <w:ind w:firstLine="720"/>
        <w:jc w:val="both"/>
        <w:rPr>
          <w:rFonts w:eastAsia="Times New Roman"/>
          <w:szCs w:val="24"/>
        </w:rPr>
      </w:pPr>
      <w:r>
        <w:rPr>
          <w:rFonts w:eastAsia="Times New Roman"/>
          <w:szCs w:val="24"/>
        </w:rPr>
        <w:t>Όμως, κύριε Υπουργέ, επειδή είστε ένας χαλ</w:t>
      </w:r>
      <w:r>
        <w:rPr>
          <w:rFonts w:eastAsia="Times New Roman"/>
          <w:szCs w:val="24"/>
        </w:rPr>
        <w:t xml:space="preserve">αρός άνθρωπος και χαίρομαι να συνδιαλέγομαι μαζί σας πολιτικά, πρέπει να σας </w:t>
      </w:r>
      <w:r>
        <w:rPr>
          <w:rFonts w:eastAsia="Times New Roman"/>
          <w:szCs w:val="24"/>
        </w:rPr>
        <w:lastRenderedPageBreak/>
        <w:t>πω ότι στην τοποθέτησή σας κάπου μου δώσατε την εντύπωση ότι χάνετε την αίσθηση του χρόνου.</w:t>
      </w:r>
    </w:p>
    <w:p w14:paraId="4DA1E69D" w14:textId="77777777" w:rsidR="00B641FB" w:rsidRDefault="00934C92">
      <w:pPr>
        <w:spacing w:line="600" w:lineRule="auto"/>
        <w:ind w:firstLine="720"/>
        <w:jc w:val="both"/>
        <w:rPr>
          <w:rFonts w:eastAsia="Times New Roman"/>
          <w:szCs w:val="24"/>
        </w:rPr>
      </w:pPr>
      <w:r>
        <w:rPr>
          <w:rFonts w:eastAsia="Times New Roman"/>
          <w:szCs w:val="24"/>
        </w:rPr>
        <w:t xml:space="preserve">Μας είπατε με άνεση «Τι έγινε, ρε παιδιά; Τι χάσαμε που το </w:t>
      </w:r>
      <w:r>
        <w:rPr>
          <w:rFonts w:eastAsia="Times New Roman"/>
          <w:szCs w:val="24"/>
        </w:rPr>
        <w:t>Ελληνικό</w:t>
      </w:r>
      <w:r>
        <w:rPr>
          <w:rFonts w:eastAsia="Times New Roman"/>
          <w:szCs w:val="24"/>
        </w:rPr>
        <w:t xml:space="preserve"> καθυστερεί τρία χρό</w:t>
      </w:r>
      <w:r>
        <w:rPr>
          <w:rFonts w:eastAsia="Times New Roman"/>
          <w:szCs w:val="24"/>
        </w:rPr>
        <w:t xml:space="preserve">νια;» Γιατί οι μπουλντόζες στο </w:t>
      </w:r>
      <w:r>
        <w:rPr>
          <w:rFonts w:eastAsia="Times New Roman"/>
          <w:szCs w:val="24"/>
        </w:rPr>
        <w:t>Ελληνικό</w:t>
      </w:r>
      <w:r>
        <w:rPr>
          <w:rFonts w:eastAsia="Times New Roman"/>
          <w:szCs w:val="24"/>
        </w:rPr>
        <w:t xml:space="preserve"> έπρεπε να μπουν στις αρχές του 2015 και φιλοδοξείτε να τις βάλετε το 2018.</w:t>
      </w:r>
    </w:p>
    <w:p w14:paraId="4DA1E69E" w14:textId="77777777" w:rsidR="00B641FB" w:rsidRDefault="00934C92">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…το προεδρικό διάταγμα…</w:t>
      </w:r>
    </w:p>
    <w:p w14:paraId="4DA1E69F" w14:textId="77777777" w:rsidR="00B641FB" w:rsidRDefault="00934C92">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Αυτό προέβλεπε η σύμβαση την οποία παραλά</w:t>
      </w:r>
      <w:r>
        <w:rPr>
          <w:rFonts w:eastAsia="Times New Roman"/>
          <w:szCs w:val="24"/>
        </w:rPr>
        <w:t>βατε.</w:t>
      </w:r>
    </w:p>
    <w:p w14:paraId="4DA1E6A0" w14:textId="77777777" w:rsidR="00B641FB" w:rsidRDefault="00934C92">
      <w:pPr>
        <w:spacing w:line="600" w:lineRule="auto"/>
        <w:ind w:firstLine="720"/>
        <w:jc w:val="both"/>
        <w:rPr>
          <w:rFonts w:eastAsia="Times New Roman"/>
          <w:szCs w:val="24"/>
        </w:rPr>
      </w:pPr>
      <w:r>
        <w:rPr>
          <w:rFonts w:eastAsia="Times New Roman"/>
          <w:szCs w:val="24"/>
        </w:rPr>
        <w:t xml:space="preserve">Και βεβαίως -θα αναφερθώ αναλυτικότερα στη συνέχεια- μιλούμε για τέσσερις συμβάσεις, τρεις εκ των οποίων έπρεπε επίσης να έχουν υπογραφεί εδώ και τρία χρόνια, Υπουργέ μου. Διότι το </w:t>
      </w:r>
      <w:r>
        <w:rPr>
          <w:rFonts w:eastAsia="Times New Roman"/>
          <w:szCs w:val="24"/>
        </w:rPr>
        <w:lastRenderedPageBreak/>
        <w:t xml:space="preserve">μόνο που κάνατε, όπως λέει ο συνάδελφός σας </w:t>
      </w:r>
      <w:r>
        <w:rPr>
          <w:rFonts w:eastAsia="Times New Roman"/>
          <w:szCs w:val="24"/>
        </w:rPr>
        <w:t xml:space="preserve">κ. </w:t>
      </w:r>
      <w:r>
        <w:rPr>
          <w:rFonts w:eastAsia="Times New Roman"/>
          <w:szCs w:val="24"/>
        </w:rPr>
        <w:t xml:space="preserve">Παύλος </w:t>
      </w:r>
      <w:proofErr w:type="spellStart"/>
      <w:r>
        <w:rPr>
          <w:rFonts w:eastAsia="Times New Roman"/>
          <w:szCs w:val="24"/>
        </w:rPr>
        <w:t>Πολάκης</w:t>
      </w:r>
      <w:proofErr w:type="spellEnd"/>
      <w:r>
        <w:rPr>
          <w:rFonts w:eastAsia="Times New Roman"/>
          <w:szCs w:val="24"/>
        </w:rPr>
        <w:t xml:space="preserve">, είναι </w:t>
      </w:r>
      <w:r>
        <w:rPr>
          <w:rFonts w:eastAsia="Times New Roman"/>
          <w:szCs w:val="24"/>
        </w:rPr>
        <w:t>ένα «</w:t>
      </w:r>
      <w:proofErr w:type="spellStart"/>
      <w:r>
        <w:rPr>
          <w:rFonts w:eastAsia="Times New Roman"/>
          <w:szCs w:val="24"/>
        </w:rPr>
        <w:t>κόπι</w:t>
      </w:r>
      <w:proofErr w:type="spellEnd"/>
      <w:r>
        <w:rPr>
          <w:rFonts w:eastAsia="Times New Roman"/>
          <w:szCs w:val="24"/>
        </w:rPr>
        <w:t xml:space="preserve"> </w:t>
      </w:r>
      <w:proofErr w:type="spellStart"/>
      <w:r>
        <w:rPr>
          <w:rFonts w:eastAsia="Times New Roman"/>
          <w:szCs w:val="24"/>
        </w:rPr>
        <w:t>πάστε</w:t>
      </w:r>
      <w:proofErr w:type="spellEnd"/>
      <w:r>
        <w:rPr>
          <w:rFonts w:eastAsia="Times New Roman"/>
          <w:szCs w:val="24"/>
        </w:rPr>
        <w:t>». Βρήκατε τρεις έτοιμες συμβάσεις</w:t>
      </w:r>
      <w:r>
        <w:rPr>
          <w:rFonts w:eastAsia="Times New Roman"/>
          <w:szCs w:val="24"/>
        </w:rPr>
        <w:t>, οι οποίες είχαν</w:t>
      </w:r>
      <w:r>
        <w:rPr>
          <w:rFonts w:eastAsia="Times New Roman"/>
          <w:szCs w:val="24"/>
        </w:rPr>
        <w:t xml:space="preserve"> κυρω</w:t>
      </w:r>
      <w:r>
        <w:rPr>
          <w:rFonts w:eastAsia="Times New Roman"/>
          <w:szCs w:val="24"/>
        </w:rPr>
        <w:t>θεί</w:t>
      </w:r>
      <w:r>
        <w:rPr>
          <w:rFonts w:eastAsia="Times New Roman"/>
          <w:szCs w:val="24"/>
        </w:rPr>
        <w:t xml:space="preserve"> το 2014, κάνετε πλήρη αντιγραφή όλων των δεδομένων, προϋποθέσεων και προδιαγραφών και διαφοροποιήσατε μόνο τη γεωγραφική περιοχή αναφοράς και τον ανάδοχο. Ευτυχώς, τουλάχιστον ούτε </w:t>
      </w:r>
      <w:r>
        <w:rPr>
          <w:rFonts w:eastAsia="Times New Roman"/>
          <w:szCs w:val="24"/>
        </w:rPr>
        <w:t>εσείς, κύριε Υπουργέ, ούτε κανένας από τους ομιλητές του ΣΥΡΙΖΑ δεν διανοήθηκε να πει πόσο καλύτερες συμβάσεις φτιάξατε σε σχέση με αυτές που βρήκατε το 2014, γιατί ακριβώς δεν έχετε προσθέσει τίποτα καινούργιο.</w:t>
      </w:r>
    </w:p>
    <w:p w14:paraId="4DA1E6A1" w14:textId="77777777" w:rsidR="00B641FB" w:rsidRDefault="00934C92">
      <w:pPr>
        <w:spacing w:line="600" w:lineRule="auto"/>
        <w:ind w:firstLine="720"/>
        <w:jc w:val="both"/>
        <w:rPr>
          <w:rFonts w:eastAsia="Times New Roman"/>
          <w:szCs w:val="24"/>
        </w:rPr>
      </w:pPr>
      <w:r>
        <w:rPr>
          <w:rFonts w:eastAsia="Times New Roman"/>
          <w:szCs w:val="24"/>
        </w:rPr>
        <w:t>Κυρία Καφαντάρη, θέλω να σας πω κάτι με πολλ</w:t>
      </w:r>
      <w:r>
        <w:rPr>
          <w:rFonts w:eastAsia="Times New Roman"/>
          <w:szCs w:val="24"/>
        </w:rPr>
        <w:t>ή εκτίμηση. Όταν γίνεται κάτι καλό από προηγούμενες κυβερνήσεις, λέμε «οι προηγούμενες κυβερνήσεις».</w:t>
      </w:r>
    </w:p>
    <w:p w14:paraId="4DA1E6A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γίνεται κάτι κακό, έχουν ονοματεπώνυμο οι κυβερνήσεις, κατά τη δική σας πολιτική προσέγγιση. </w:t>
      </w:r>
    </w:p>
    <w:p w14:paraId="4DA1E6A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Πρέπει, λοιπόν, να σας πω ότι όλα αυτά τα καλά που είπατ</w:t>
      </w:r>
      <w:r>
        <w:rPr>
          <w:rFonts w:eastAsia="Times New Roman" w:cs="Times New Roman"/>
          <w:szCs w:val="24"/>
        </w:rPr>
        <w:t xml:space="preserve">ε για μας, τις προηγούμενες κυβερνήσεις, έχουν ονοματεπώνυμο και πρωθυπουργό. Ο ν.4001/2011 έγινε με πρωθυπουργό τον Γιώργο Παπανδρέου. Οι έρευνες ξεκίνησαν με την κυβέρνηση ΠΑΣΟΚ και </w:t>
      </w:r>
      <w:r>
        <w:rPr>
          <w:rFonts w:eastAsia="Times New Roman" w:cs="Times New Roman"/>
          <w:szCs w:val="24"/>
        </w:rPr>
        <w:t xml:space="preserve">τον </w:t>
      </w:r>
      <w:r>
        <w:rPr>
          <w:rFonts w:eastAsia="Times New Roman" w:cs="Times New Roman"/>
          <w:szCs w:val="24"/>
        </w:rPr>
        <w:t xml:space="preserve">Γιώργο Παπανδρέου και συνεχίστηκαν με την </w:t>
      </w:r>
      <w:r>
        <w:rPr>
          <w:rFonts w:eastAsia="Times New Roman" w:cs="Times New Roman"/>
          <w:szCs w:val="24"/>
        </w:rPr>
        <w:t>κ</w:t>
      </w:r>
      <w:r>
        <w:rPr>
          <w:rFonts w:eastAsia="Times New Roman" w:cs="Times New Roman"/>
          <w:szCs w:val="24"/>
        </w:rPr>
        <w:t>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w:t>
      </w:r>
      <w:r>
        <w:rPr>
          <w:rFonts w:eastAsia="Times New Roman" w:cs="Times New Roman"/>
          <w:szCs w:val="24"/>
        </w:rPr>
        <w:t xml:space="preserve">ου, χωρίς να διακοπούν στο ενδιάμεσο από τις κυβερνήσεις </w:t>
      </w:r>
      <w:proofErr w:type="spellStart"/>
      <w:r>
        <w:rPr>
          <w:rFonts w:eastAsia="Times New Roman" w:cs="Times New Roman"/>
          <w:szCs w:val="24"/>
        </w:rPr>
        <w:t>Πικραμμένου</w:t>
      </w:r>
      <w:proofErr w:type="spellEnd"/>
      <w:r>
        <w:rPr>
          <w:rFonts w:eastAsia="Times New Roman" w:cs="Times New Roman"/>
          <w:szCs w:val="24"/>
        </w:rPr>
        <w:t xml:space="preserve"> και </w:t>
      </w:r>
      <w:proofErr w:type="spellStart"/>
      <w:r>
        <w:rPr>
          <w:rFonts w:eastAsia="Times New Roman" w:cs="Times New Roman"/>
          <w:szCs w:val="24"/>
        </w:rPr>
        <w:t>Παπαδήμου</w:t>
      </w:r>
      <w:proofErr w:type="spellEnd"/>
      <w:r>
        <w:rPr>
          <w:rFonts w:eastAsia="Times New Roman" w:cs="Times New Roman"/>
          <w:szCs w:val="24"/>
        </w:rPr>
        <w:t>. Χρήσιμο είναι, λοιπόν, να λέμε και τα ονοματεπώνυμα, όταν λέμε έστω και έμμεσα μια καλή κουβέντα.</w:t>
      </w:r>
    </w:p>
    <w:p w14:paraId="4DA1E6A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Το είπαμε μέχρι παρεξηγήσεως!</w:t>
      </w:r>
    </w:p>
    <w:p w14:paraId="4DA1E6A5"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Όμω</w:t>
      </w:r>
      <w:r>
        <w:rPr>
          <w:rFonts w:eastAsia="Times New Roman" w:cs="Times New Roman"/>
          <w:szCs w:val="24"/>
        </w:rPr>
        <w:t>ς, δεν αντέχω πια να μη σας πω ότι «ναι» το 2011 για να φέρω επενδυτές, μείωσα τη φορολογία. Σε ποιους; Θα σας πω αμέσως μετά τι θα φέρουν αυτοί οι επενδυτές. Εσείς ξέρετε, όμως, τι κάνετε; Πριν δύο μήνες μειώσατε τη φορολογία στα καζίν</w:t>
      </w:r>
      <w:r>
        <w:rPr>
          <w:rFonts w:eastAsia="Times New Roman" w:cs="Times New Roman"/>
          <w:szCs w:val="24"/>
        </w:rPr>
        <w:t>α</w:t>
      </w:r>
      <w:r>
        <w:rPr>
          <w:rFonts w:eastAsia="Times New Roman" w:cs="Times New Roman"/>
          <w:szCs w:val="24"/>
        </w:rPr>
        <w:t>. Από 37% την κατεβ</w:t>
      </w:r>
      <w:r>
        <w:rPr>
          <w:rFonts w:eastAsia="Times New Roman" w:cs="Times New Roman"/>
          <w:szCs w:val="24"/>
        </w:rPr>
        <w:t>άσατε στο 20%, κι εάν υπερβαίνουν ένα ποσό τα κέρδη των καζίνων, θα τα φορολογείτε μόνο με 8%. Αυτή είναι η διαφορά μας. Γι’ αυτό και δεν είμαστε ίδιοι. Γι’ αυτό δεν μοιάζουμε.</w:t>
      </w:r>
    </w:p>
    <w:p w14:paraId="4DA1E6A6" w14:textId="77777777" w:rsidR="00B641FB" w:rsidRDefault="00934C92">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DA1E6A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Και επειδή στα θέματα που συζητάμε απαιτείται σοβαρότητα και υπευθυνότητα, θέλω να σημειώσω ότι δυστυχώς ζούμε σε ένα βαλτωμένο πολιτικό περιβάλλον με αποκλειστική ευθύνη της Κυ</w:t>
      </w:r>
      <w:r>
        <w:rPr>
          <w:rFonts w:eastAsia="Times New Roman" w:cs="Times New Roman"/>
          <w:szCs w:val="24"/>
        </w:rPr>
        <w:lastRenderedPageBreak/>
        <w:t>βέρνησης. Είναι ένα περιβάλλον διχασμού, διχόνοιας, ρητορικής μίσους, που καταλ</w:t>
      </w:r>
      <w:r>
        <w:rPr>
          <w:rFonts w:eastAsia="Times New Roman" w:cs="Times New Roman"/>
          <w:szCs w:val="24"/>
        </w:rPr>
        <w:t xml:space="preserve">ήγει στο τέλος να μεταφράζεται σε απέχθεια και αποστροφή των πολιτών προς την πολιτική και τους πολιτικούς. Είναι ό,τι χειρότερο θα μπορούσε να κάνει μια κυβέρνηση σε μια κρίσιμη κατάσταση </w:t>
      </w:r>
      <w:r>
        <w:rPr>
          <w:rFonts w:eastAsia="Times New Roman" w:cs="Times New Roman"/>
          <w:szCs w:val="24"/>
        </w:rPr>
        <w:t xml:space="preserve">κατά την οποία </w:t>
      </w:r>
      <w:r>
        <w:rPr>
          <w:rFonts w:eastAsia="Times New Roman" w:cs="Times New Roman"/>
          <w:szCs w:val="24"/>
        </w:rPr>
        <w:t>διακυβεύονται σοβαρότατα εθνικά θέματα και που υποτί</w:t>
      </w:r>
      <w:r>
        <w:rPr>
          <w:rFonts w:eastAsia="Times New Roman" w:cs="Times New Roman"/>
          <w:szCs w:val="24"/>
        </w:rPr>
        <w:t xml:space="preserve">θεται ότι </w:t>
      </w:r>
      <w:r>
        <w:rPr>
          <w:rFonts w:eastAsia="Times New Roman" w:cs="Times New Roman"/>
          <w:szCs w:val="24"/>
        </w:rPr>
        <w:t xml:space="preserve">μπαίνουμε </w:t>
      </w:r>
      <w:r>
        <w:rPr>
          <w:rFonts w:eastAsia="Times New Roman" w:cs="Times New Roman"/>
          <w:szCs w:val="24"/>
        </w:rPr>
        <w:t xml:space="preserve">τον Αύγουστο του 2018 σε μια άλλη φάση της ιστορίας. Λυπάμαι που το λέω, αλλά όλα αυτά που γίνονται με ευθύνη της Κυβέρνησης κάθε άλλο παρά βοηθούν τη συνεννόηση και τη συνεργασία. </w:t>
      </w:r>
    </w:p>
    <w:p w14:paraId="4DA1E6A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εγώ θέλω να σας μιλή</w:t>
      </w:r>
      <w:r>
        <w:rPr>
          <w:rFonts w:eastAsia="Times New Roman" w:cs="Times New Roman"/>
          <w:szCs w:val="24"/>
        </w:rPr>
        <w:t xml:space="preserve">σω για τον πραγματικό, σύγχρονο, προοδευτικό πατριωτισμό, τον πατριωτισμό των ανθρώπων που πιστεύουν σε μια εξωστρεφή, ευρωπαϊκή, κοσμοπολίτικη Ελλάδα και που πιστεύουν ταυτόχρονα </w:t>
      </w:r>
      <w:r>
        <w:rPr>
          <w:rFonts w:eastAsia="Times New Roman" w:cs="Times New Roman"/>
          <w:szCs w:val="24"/>
        </w:rPr>
        <w:lastRenderedPageBreak/>
        <w:t>βαθιά στη μεγάλη δύναμη που μας δίνει τόσο η γεωπολιτική μας θέση όσο και τα</w:t>
      </w:r>
      <w:r>
        <w:rPr>
          <w:rFonts w:eastAsia="Times New Roman" w:cs="Times New Roman"/>
          <w:szCs w:val="24"/>
        </w:rPr>
        <w:t xml:space="preserve"> μυαλά των ανθρώπων μας. Αυτό συνιστά το μεγάλο πλεονέκτημα της πατρίδας μας για τα επόμενα χρόνια.</w:t>
      </w:r>
    </w:p>
    <w:p w14:paraId="4DA1E6A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Σας θυμίζω, κύριε Υπουργέ, κυρίες και κύριοι του ΣΥΡΙΖΑ, ότι καταψηφίσ</w:t>
      </w:r>
      <w:r>
        <w:rPr>
          <w:rFonts w:eastAsia="Times New Roman" w:cs="Times New Roman"/>
          <w:szCs w:val="24"/>
        </w:rPr>
        <w:t>α</w:t>
      </w:r>
      <w:r>
        <w:rPr>
          <w:rFonts w:eastAsia="Times New Roman" w:cs="Times New Roman"/>
          <w:szCs w:val="24"/>
        </w:rPr>
        <w:t>τε τα πάντα, όλα για τα οποία τώρα επαίρεστε, περηφανεύεστε. Καταψηφίσατε τον ΤΑΠ. Ήσ</w:t>
      </w:r>
      <w:r>
        <w:rPr>
          <w:rFonts w:eastAsia="Times New Roman" w:cs="Times New Roman"/>
          <w:szCs w:val="24"/>
        </w:rPr>
        <w:t xml:space="preserve">ασταν απέναντι στον </w:t>
      </w:r>
      <w:proofErr w:type="spellStart"/>
      <w:r>
        <w:rPr>
          <w:rFonts w:eastAsia="Times New Roman" w:cs="Times New Roman"/>
          <w:szCs w:val="24"/>
        </w:rPr>
        <w:t>ελληνο</w:t>
      </w:r>
      <w:r>
        <w:rPr>
          <w:rFonts w:eastAsia="Times New Roman" w:cs="Times New Roman"/>
          <w:szCs w:val="24"/>
        </w:rPr>
        <w:t>β</w:t>
      </w:r>
      <w:r>
        <w:rPr>
          <w:rFonts w:eastAsia="Times New Roman" w:cs="Times New Roman"/>
          <w:szCs w:val="24"/>
        </w:rPr>
        <w:t>ουλγαρικό</w:t>
      </w:r>
      <w:proofErr w:type="spellEnd"/>
      <w:r>
        <w:rPr>
          <w:rFonts w:eastAsia="Times New Roman" w:cs="Times New Roman"/>
          <w:szCs w:val="24"/>
        </w:rPr>
        <w:t xml:space="preserve"> «</w:t>
      </w:r>
      <w:r>
        <w:rPr>
          <w:rFonts w:eastAsia="Times New Roman" w:cs="Times New Roman"/>
          <w:szCs w:val="24"/>
          <w:lang w:val="en-US"/>
        </w:rPr>
        <w:t>IGB</w:t>
      </w:r>
      <w:r>
        <w:rPr>
          <w:rFonts w:eastAsia="Times New Roman" w:cs="Times New Roman"/>
          <w:szCs w:val="24"/>
        </w:rPr>
        <w:t xml:space="preserve">». Ήσασταν απέναντι στον </w:t>
      </w:r>
      <w:r>
        <w:rPr>
          <w:rFonts w:eastAsia="Times New Roman" w:cs="Times New Roman"/>
          <w:szCs w:val="24"/>
          <w:lang w:val="en-US"/>
        </w:rPr>
        <w:t>East</w:t>
      </w:r>
      <w:r>
        <w:rPr>
          <w:rFonts w:eastAsia="Times New Roman" w:cs="Times New Roman"/>
          <w:szCs w:val="24"/>
        </w:rPr>
        <w:t>-</w:t>
      </w:r>
      <w:proofErr w:type="spellStart"/>
      <w:r>
        <w:rPr>
          <w:rFonts w:eastAsia="Times New Roman" w:cs="Times New Roman"/>
          <w:szCs w:val="24"/>
        </w:rPr>
        <w:t>Med</w:t>
      </w:r>
      <w:proofErr w:type="spellEnd"/>
      <w:r>
        <w:rPr>
          <w:rFonts w:eastAsia="Times New Roman" w:cs="Times New Roman"/>
          <w:szCs w:val="24"/>
        </w:rPr>
        <w:t xml:space="preserve"> που συνδέει τα κοιτάσματα του Ισραήλ και της Κύπρου με την Ιταλία. Ήσασταν απέναντι στις τρεις συμβάσεις που φέραμε το καλοκαίρι του 2014. Και τώρα; Πολιτική αυταπάτη ή απάτη;</w:t>
      </w:r>
    </w:p>
    <w:p w14:paraId="4DA1E6A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Τα πα</w:t>
      </w:r>
      <w:r>
        <w:rPr>
          <w:rFonts w:eastAsia="Times New Roman" w:cs="Times New Roman"/>
          <w:szCs w:val="24"/>
        </w:rPr>
        <w:t>ρουσιάζετε και από το Βήμα της Βουλής σαν να είναι δικά σας έργα. Τα πολεμήσατε, τα σαμποτάρετε, τα υποσκάψατε. Ήσα</w:t>
      </w:r>
      <w:r>
        <w:rPr>
          <w:rFonts w:eastAsia="Times New Roman" w:cs="Times New Roman"/>
          <w:szCs w:val="24"/>
        </w:rPr>
        <w:lastRenderedPageBreak/>
        <w:t>σταν απέναντι με σκληρό τρόπο και πολλές φορές ανάρμοστο, χυδαίο. Ανεβαίνατε στα κεραμίδια εδώ μέσα. Μας κατηγορούσατε ότι ξεπουλάμε τον εθνι</w:t>
      </w:r>
      <w:r>
        <w:rPr>
          <w:rFonts w:eastAsia="Times New Roman" w:cs="Times New Roman"/>
          <w:szCs w:val="24"/>
        </w:rPr>
        <w:t>κό πλούτο. Και έρχεσαι τώρα και λέτε ότι είναι και δικά σας! Ο Βαγγέλης Βενιζέλος λέει μια καλή έκφραση: «γλ</w:t>
      </w:r>
      <w:r>
        <w:rPr>
          <w:rFonts w:eastAsia="Times New Roman" w:cs="Times New Roman"/>
          <w:szCs w:val="24"/>
        </w:rPr>
        <w:t>εί</w:t>
      </w:r>
      <w:r>
        <w:rPr>
          <w:rFonts w:eastAsia="Times New Roman" w:cs="Times New Roman"/>
          <w:szCs w:val="24"/>
        </w:rPr>
        <w:t xml:space="preserve">φετε εκεί που φτύνατε». </w:t>
      </w:r>
    </w:p>
    <w:p w14:paraId="4DA1E6AB" w14:textId="77777777" w:rsidR="00B641FB" w:rsidRDefault="00934C92">
      <w:pPr>
        <w:spacing w:line="600" w:lineRule="auto"/>
        <w:ind w:firstLine="720"/>
        <w:jc w:val="both"/>
        <w:rPr>
          <w:rFonts w:eastAsia="Times New Roman"/>
          <w:szCs w:val="24"/>
        </w:rPr>
      </w:pPr>
      <w:r>
        <w:rPr>
          <w:rFonts w:eastAsia="Times New Roman" w:cs="Times New Roman"/>
          <w:szCs w:val="24"/>
        </w:rPr>
        <w:t>Όμως, επειδή τα πράγματα είναι πάρα πολύ σοβαρά αυτό το χρονικό διάστημα, κύριε Υπουργέ, στο άρθρο 156 του ν.4001/2011 υπ</w:t>
      </w:r>
      <w:r>
        <w:rPr>
          <w:rFonts w:eastAsia="Times New Roman" w:cs="Times New Roman"/>
          <w:szCs w:val="24"/>
        </w:rPr>
        <w:t>άρχει, κατά τη γνώμη μου, μια από τις σοβαρότερες πατριωτικές παρεμβάσεις που έκανε η Ελλάδα τα τελευταία χρόνια. Είναι το άρθρο με το οποίο η Ελληνική Δημοκρατία δηλώνει πώς προσδιορίζεται η Αποκλειστική Οικονομική Ζώνη της χώρας με τις γειτονικές ή τις α</w:t>
      </w:r>
      <w:r>
        <w:rPr>
          <w:rFonts w:eastAsia="Times New Roman" w:cs="Times New Roman"/>
          <w:szCs w:val="24"/>
        </w:rPr>
        <w:t>πέναντι χώρες από τη στιγμή που θα ανακηρυχθεί, με βάση την αρχή της μέσης γραμμής ίσων αποστάσεων.</w:t>
      </w:r>
    </w:p>
    <w:p w14:paraId="4DA1E6AC" w14:textId="77777777" w:rsidR="00B641FB" w:rsidRDefault="00934C92">
      <w:pPr>
        <w:spacing w:line="600" w:lineRule="auto"/>
        <w:ind w:firstLine="720"/>
        <w:jc w:val="both"/>
        <w:rPr>
          <w:rFonts w:eastAsia="Times New Roman"/>
          <w:szCs w:val="24"/>
        </w:rPr>
      </w:pPr>
      <w:r>
        <w:rPr>
          <w:rFonts w:eastAsia="Times New Roman"/>
          <w:szCs w:val="24"/>
        </w:rPr>
        <w:lastRenderedPageBreak/>
        <w:t xml:space="preserve">Το καταθέτω για τα Πρακτικά. </w:t>
      </w:r>
    </w:p>
    <w:p w14:paraId="4DA1E6AD" w14:textId="77777777" w:rsidR="00B641FB" w:rsidRDefault="00934C92">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Ιωάννης Μανιάτης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Pr>
          <w:rFonts w:eastAsia="Times New Roman"/>
          <w:szCs w:val="24"/>
        </w:rPr>
        <w:t>ρχ</w:t>
      </w:r>
      <w:r>
        <w:rPr>
          <w:rFonts w:eastAsia="Times New Roman"/>
          <w:szCs w:val="24"/>
        </w:rPr>
        <w:t>είο του Τμήματος Γραμματείας της Διεύθυνσης Στενογραφίας και Πρακτικών της Βουλής)</w:t>
      </w:r>
    </w:p>
    <w:p w14:paraId="4DA1E6A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Θυμίζω ότι με βάση το άρθρο αυτό έχουν κατατεθεί όλες οι ρηματικές διακοινώσεις της Ελληνική</w:t>
      </w:r>
      <w:r>
        <w:rPr>
          <w:rFonts w:eastAsia="Times New Roman" w:cs="Times New Roman"/>
          <w:szCs w:val="24"/>
        </w:rPr>
        <w:t>ς</w:t>
      </w:r>
      <w:r>
        <w:rPr>
          <w:rFonts w:eastAsia="Times New Roman" w:cs="Times New Roman"/>
          <w:szCs w:val="24"/>
        </w:rPr>
        <w:t xml:space="preserve"> Δημοκρατίας στα Ηνωμένα Έθνη, όταν οι Τούρκοι παραβιάζουν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w:t>
      </w:r>
    </w:p>
    <w:p w14:paraId="4DA1E6A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ταθέτω, επίσης, για τα Πρακτικά, τον χάρτη που δημοσιεύσαμε για τις έρευνες υδρογονανθράκων το 2014 με όρια ΑΟΖ με Αλβανία, Ιταλία και Λιβύη. Και στη Λιβύη με τον </w:t>
      </w:r>
      <w:r>
        <w:rPr>
          <w:rFonts w:eastAsia="Times New Roman" w:cs="Times New Roman"/>
          <w:szCs w:val="24"/>
        </w:rPr>
        <w:t>κ</w:t>
      </w:r>
      <w:r>
        <w:rPr>
          <w:rFonts w:eastAsia="Times New Roman" w:cs="Times New Roman"/>
          <w:szCs w:val="24"/>
        </w:rPr>
        <w:t>όλπο της Σύρτης ανοι</w:t>
      </w:r>
      <w:r>
        <w:rPr>
          <w:rFonts w:eastAsia="Times New Roman" w:cs="Times New Roman"/>
          <w:szCs w:val="24"/>
        </w:rPr>
        <w:t>κ</w:t>
      </w:r>
      <w:r>
        <w:rPr>
          <w:rFonts w:eastAsia="Times New Roman" w:cs="Times New Roman"/>
          <w:szCs w:val="24"/>
        </w:rPr>
        <w:t xml:space="preserve">τό και με τη Γαύδο να έχει πλήρη επήρεια και με τα </w:t>
      </w:r>
      <w:proofErr w:type="spellStart"/>
      <w:r>
        <w:rPr>
          <w:rFonts w:eastAsia="Times New Roman" w:cs="Times New Roman"/>
          <w:szCs w:val="24"/>
        </w:rPr>
        <w:t>διαπόντια</w:t>
      </w:r>
      <w:proofErr w:type="spellEnd"/>
      <w:r>
        <w:rPr>
          <w:rFonts w:eastAsia="Times New Roman" w:cs="Times New Roman"/>
          <w:szCs w:val="24"/>
        </w:rPr>
        <w:t xml:space="preserve"> νησιά να έ</w:t>
      </w:r>
      <w:r>
        <w:rPr>
          <w:rFonts w:eastAsia="Times New Roman" w:cs="Times New Roman"/>
          <w:szCs w:val="24"/>
        </w:rPr>
        <w:t>χουν πλήρη επήρεια.</w:t>
      </w:r>
    </w:p>
    <w:p w14:paraId="4DA1E6B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Ιωάννης Μανιάτης καταθέτει για τα Πρακτικά τον προαναφερθέντα χάρτη,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DA1E6B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Γιατί τα αναφέρω αυτά από </w:t>
      </w:r>
      <w:r>
        <w:rPr>
          <w:rFonts w:eastAsia="Times New Roman" w:cs="Times New Roman"/>
          <w:szCs w:val="24"/>
        </w:rPr>
        <w:t xml:space="preserve">το Βήμα; Είναι σε εξέλιξη οι διαπραγματεύσεις για την ελληνοαλβανική συμφωνία των ζωνών πολλαπλών χρήσεων. Είναι σε εξέλιξη η αδιανόητα προκλητική στάση της Τουρκίας και του </w:t>
      </w:r>
      <w:proofErr w:type="spellStart"/>
      <w:r>
        <w:rPr>
          <w:rFonts w:eastAsia="Times New Roman" w:cs="Times New Roman"/>
          <w:szCs w:val="24"/>
        </w:rPr>
        <w:t>Ερντογάν</w:t>
      </w:r>
      <w:proofErr w:type="spellEnd"/>
      <w:r>
        <w:rPr>
          <w:rFonts w:eastAsia="Times New Roman" w:cs="Times New Roman"/>
          <w:szCs w:val="24"/>
        </w:rPr>
        <w:t>. Έχουμε μπροστά μας μία Ευρώπη η οποία απλώς εκφράζει την καλή της βούλησ</w:t>
      </w:r>
      <w:r>
        <w:rPr>
          <w:rFonts w:eastAsia="Times New Roman" w:cs="Times New Roman"/>
          <w:szCs w:val="24"/>
        </w:rPr>
        <w:t>η να μας βοηθήσει. Απαιτείται από την πλευρά της Κυβέρνησης, εν</w:t>
      </w:r>
      <w:r>
        <w:rPr>
          <w:rFonts w:eastAsia="Times New Roman" w:cs="Times New Roman"/>
          <w:szCs w:val="24"/>
        </w:rPr>
        <w:t xml:space="preserve"> </w:t>
      </w:r>
      <w:r>
        <w:rPr>
          <w:rFonts w:eastAsia="Times New Roman" w:cs="Times New Roman"/>
          <w:szCs w:val="24"/>
        </w:rPr>
        <w:t xml:space="preserve">όψει και της συνάντησης Ευρωπαϊκής Ένωσης και Τουρκίας στη Βάρνα στις 26 Μαρτίου, να συμμετάσχει και η Ελλάδα και η Κύπρος στη συνάντηση </w:t>
      </w:r>
      <w:r>
        <w:rPr>
          <w:rFonts w:eastAsia="Times New Roman" w:cs="Times New Roman"/>
          <w:szCs w:val="24"/>
        </w:rPr>
        <w:lastRenderedPageBreak/>
        <w:t xml:space="preserve">αυτή. Άλλως, δεν θα έχετε υπερασπιστεί όσο πρέπει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w:t>
      </w:r>
    </w:p>
    <w:p w14:paraId="4DA1E6B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Τώρα, δεν θέλω να αναφερθώ καθόλου σε αυτά που είπατε, κύριε Υπουργέ, ότι έγινε ο διαγωνισμός και δεν εκδηλώθηκε το ενδιαφέρον που θέλαμε. Βεβαίως και δεν εκδηλώθηκε, γιατί διώχνετε τους επενδυτές...</w:t>
      </w:r>
    </w:p>
    <w:p w14:paraId="4DA1E6B3"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w:t>
      </w:r>
      <w:r>
        <w:rPr>
          <w:rFonts w:eastAsia="Times New Roman" w:cs="Times New Roman"/>
          <w:b/>
          <w:szCs w:val="24"/>
        </w:rPr>
        <w:t>και Ενέργειας):</w:t>
      </w:r>
      <w:r>
        <w:rPr>
          <w:rFonts w:eastAsia="Times New Roman" w:cs="Times New Roman"/>
          <w:szCs w:val="24"/>
        </w:rPr>
        <w:t xml:space="preserve"> Εμείς;</w:t>
      </w:r>
    </w:p>
    <w:p w14:paraId="4DA1E6B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Εσείς! Θέλετε να σας πω ένα παράδειγμα; Οι τρεις συμβάσεις που μας φέρνετε σήμερα...</w:t>
      </w:r>
    </w:p>
    <w:p w14:paraId="4DA1E6B5"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Μας οδηγείτε σε απόγνωση!</w:t>
      </w:r>
    </w:p>
    <w:p w14:paraId="4DA1E6B6"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Ήρεμα, Υπουργέ μου, εδώ είμα</w:t>
      </w:r>
      <w:r>
        <w:rPr>
          <w:rFonts w:eastAsia="Times New Roman" w:cs="Times New Roman"/>
          <w:szCs w:val="24"/>
        </w:rPr>
        <w:t xml:space="preserve">στε. Έχουμε και δευτερολογίες και </w:t>
      </w:r>
      <w:proofErr w:type="spellStart"/>
      <w:r>
        <w:rPr>
          <w:rFonts w:eastAsia="Times New Roman" w:cs="Times New Roman"/>
          <w:szCs w:val="24"/>
        </w:rPr>
        <w:t>τριτολογίες</w:t>
      </w:r>
      <w:proofErr w:type="spellEnd"/>
      <w:r>
        <w:rPr>
          <w:rFonts w:eastAsia="Times New Roman" w:cs="Times New Roman"/>
          <w:szCs w:val="24"/>
        </w:rPr>
        <w:t>.</w:t>
      </w:r>
    </w:p>
    <w:p w14:paraId="4DA1E6B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Κύριοι συνάδελφοι, ξέρετε πότε προκηρύχθηκαν οι τρεις από τις τέσσερις συμβάσεις που συζητούμε σήμερα; Το 2014. Πότε κατατέθηκαν οι φάκελοι; Τον Φεβρουάριο του 2015. Γιατί προκηρύχθηκαν αυτές οι τρεις χερσαίες</w:t>
      </w:r>
      <w:r>
        <w:rPr>
          <w:rFonts w:eastAsia="Times New Roman" w:cs="Times New Roman"/>
          <w:szCs w:val="24"/>
        </w:rPr>
        <w:t xml:space="preserve"> περιοχές; Να σας το θυμίσω; Θα έχει ενδιαφέρον. Οι τρεις χερσαίες περιοχές Άρτα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Πρέβεζα, Αιτωλοακαρνανία και Αχαΐα προκηρύχθηκαν γιατί απέστειλε εκδήλωση ενδιαφέροντος στο Υπουργείο ο ιταλικός κολοσσός </w:t>
      </w:r>
      <w:r>
        <w:rPr>
          <w:rFonts w:eastAsia="Times New Roman" w:cs="Times New Roman"/>
          <w:szCs w:val="24"/>
          <w:lang w:val="en-US"/>
        </w:rPr>
        <w:t>ENEL</w:t>
      </w:r>
      <w:r>
        <w:rPr>
          <w:rFonts w:eastAsia="Times New Roman" w:cs="Times New Roman"/>
          <w:szCs w:val="24"/>
        </w:rPr>
        <w:t xml:space="preserve">. Και τον Φεβρουάριο που ήταν να κατατεθούν οι </w:t>
      </w:r>
      <w:r>
        <w:rPr>
          <w:rFonts w:eastAsia="Times New Roman" w:cs="Times New Roman"/>
          <w:szCs w:val="24"/>
        </w:rPr>
        <w:t xml:space="preserve">προσφορές, η </w:t>
      </w:r>
      <w:r>
        <w:rPr>
          <w:rFonts w:eastAsia="Times New Roman" w:cs="Times New Roman"/>
          <w:szCs w:val="24"/>
          <w:lang w:val="en-US"/>
        </w:rPr>
        <w:t>ENEL</w:t>
      </w:r>
      <w:r>
        <w:rPr>
          <w:rFonts w:eastAsia="Times New Roman" w:cs="Times New Roman"/>
          <w:szCs w:val="24"/>
        </w:rPr>
        <w:t xml:space="preserve"> δεν κατέθεσε προσφορά. Γιατί δεν ρωτάτε τα ΕΛΠΕ, που τα εποπτεύετε, και που είχαν κάνει μέχρι και συμφωνία με την </w:t>
      </w:r>
      <w:r>
        <w:rPr>
          <w:rFonts w:eastAsia="Times New Roman" w:cs="Times New Roman"/>
          <w:szCs w:val="24"/>
          <w:lang w:val="en-US"/>
        </w:rPr>
        <w:t>ENEL</w:t>
      </w:r>
      <w:r>
        <w:rPr>
          <w:rFonts w:eastAsia="Times New Roman" w:cs="Times New Roman"/>
          <w:szCs w:val="24"/>
        </w:rPr>
        <w:t xml:space="preserve"> να καταθέσουν από κοινού φάκελο, γιατί η </w:t>
      </w:r>
      <w:r>
        <w:rPr>
          <w:rFonts w:eastAsia="Times New Roman" w:cs="Times New Roman"/>
          <w:szCs w:val="24"/>
          <w:lang w:val="en-US"/>
        </w:rPr>
        <w:t>ENEL</w:t>
      </w:r>
      <w:r>
        <w:rPr>
          <w:rFonts w:eastAsia="Times New Roman" w:cs="Times New Roman"/>
          <w:szCs w:val="24"/>
        </w:rPr>
        <w:t xml:space="preserve"> δεν κατέθεσε φάκελο; Γιατί </w:t>
      </w:r>
      <w:r>
        <w:rPr>
          <w:rFonts w:eastAsia="Times New Roman" w:cs="Times New Roman"/>
          <w:szCs w:val="24"/>
        </w:rPr>
        <w:lastRenderedPageBreak/>
        <w:t>τη διώξατε εσείς ως επερχόμενη κυβέρνηση και μ</w:t>
      </w:r>
      <w:r>
        <w:rPr>
          <w:rFonts w:eastAsia="Times New Roman" w:cs="Times New Roman"/>
          <w:szCs w:val="24"/>
        </w:rPr>
        <w:t>όλις είδε ότι γίνατε Κυβέρνηση, δεν κατέθεσαν φάκελο.</w:t>
      </w:r>
    </w:p>
    <w:p w14:paraId="4DA1E6B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Έχετε το τραγικό προνόμιο να είμαστε στον χώρο των υδρογονανθράκων και ο πρώτος μεγάλος επενδυτής που </w:t>
      </w:r>
      <w:proofErr w:type="spellStart"/>
      <w:r>
        <w:rPr>
          <w:rFonts w:eastAsia="Times New Roman" w:cs="Times New Roman"/>
          <w:szCs w:val="24"/>
        </w:rPr>
        <w:t>εξεδιώχθη</w:t>
      </w:r>
      <w:proofErr w:type="spellEnd"/>
      <w:r>
        <w:rPr>
          <w:rFonts w:eastAsia="Times New Roman" w:cs="Times New Roman"/>
          <w:szCs w:val="24"/>
        </w:rPr>
        <w:t xml:space="preserve"> από την Ελλάδα, ενώ είχε εκδηλώσει ενδιαφέρον, να είναι η ιταλική </w:t>
      </w:r>
      <w:r>
        <w:rPr>
          <w:rFonts w:eastAsia="Times New Roman" w:cs="Times New Roman"/>
          <w:szCs w:val="24"/>
          <w:lang w:val="en-US"/>
        </w:rPr>
        <w:t>ENEL</w:t>
      </w:r>
      <w:r>
        <w:rPr>
          <w:rFonts w:eastAsia="Times New Roman" w:cs="Times New Roman"/>
          <w:szCs w:val="24"/>
        </w:rPr>
        <w:t>. Φαντάζομαι δεν πρέ</w:t>
      </w:r>
      <w:r>
        <w:rPr>
          <w:rFonts w:eastAsia="Times New Roman" w:cs="Times New Roman"/>
          <w:szCs w:val="24"/>
        </w:rPr>
        <w:t>πει να υπερηφανεύεστε γι’ αυτές τις συμπεριφορές.</w:t>
      </w:r>
    </w:p>
    <w:p w14:paraId="4DA1E6B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λήξεως του χρόνου ομιλίας του κυρίου Βουλευτή)</w:t>
      </w:r>
    </w:p>
    <w:p w14:paraId="4DA1E6B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Κύριε Πρόεδρε, θα αξιοποιήσω και τη δευτερολογία μου.</w:t>
      </w:r>
    </w:p>
    <w:p w14:paraId="4DA1E6B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Επόμενη παρατήρηση. Επειδή μιλούμε για τα θέματα του</w:t>
      </w:r>
      <w:r>
        <w:rPr>
          <w:rFonts w:eastAsia="Times New Roman" w:cs="Times New Roman"/>
          <w:szCs w:val="24"/>
        </w:rPr>
        <w:t xml:space="preserve"> περιβάλλοντος, που είναι μαζί με τον τουρισμό τα δύο κορυφαία θέματα ενός νέου παραγωγικού μοντέλου στο οποίο θέλουμε να βαδίσει η χώρα μας, να συνεννοηθούμε και γι’ αυτά.</w:t>
      </w:r>
    </w:p>
    <w:p w14:paraId="4DA1E6B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 30/2013 διαμορφώθηκε από εμάς στο Συμβούλιο Υπουργών Περιβάλλοντος και στο</w:t>
      </w:r>
      <w:r>
        <w:rPr>
          <w:rFonts w:eastAsia="Times New Roman" w:cs="Times New Roman"/>
          <w:szCs w:val="24"/>
        </w:rPr>
        <w:t xml:space="preserve"> Συμβούλιο Υπουργών Ενέργειας κόντρα και απέναντι σε κράτη-μέλη που ήθελαν πολύ πιο ελαφρές διαδικασίες. Είναι πραγματικά η αυστηρότερη </w:t>
      </w:r>
      <w:r>
        <w:rPr>
          <w:rFonts w:eastAsia="Times New Roman" w:cs="Times New Roman"/>
          <w:szCs w:val="24"/>
        </w:rPr>
        <w:t>ο</w:t>
      </w:r>
      <w:r>
        <w:rPr>
          <w:rFonts w:eastAsia="Times New Roman" w:cs="Times New Roman"/>
          <w:szCs w:val="24"/>
        </w:rPr>
        <w:t>δηγία σε παγκόσμιο επίπεδο.</w:t>
      </w:r>
    </w:p>
    <w:p w14:paraId="4DA1E6BD"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Δεν την περάσατε, όμως.</w:t>
      </w:r>
    </w:p>
    <w:p w14:paraId="4DA1E6B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Δεν θα μας εγκαλέσετε κ</w:t>
      </w:r>
      <w:r>
        <w:rPr>
          <w:rFonts w:eastAsia="Times New Roman" w:cs="Times New Roman"/>
          <w:szCs w:val="24"/>
        </w:rPr>
        <w:t xml:space="preserve">ιόλας ότι δεν προλάβαμε να την κάνουμε νόμο, γιατί έπεσε η κυβέρνηση. Στο Συμβούλιο Υπουργών, όμως, η </w:t>
      </w:r>
      <w:r>
        <w:rPr>
          <w:rFonts w:eastAsia="Times New Roman" w:cs="Times New Roman"/>
          <w:szCs w:val="24"/>
        </w:rPr>
        <w:t>ο</w:t>
      </w:r>
      <w:r>
        <w:rPr>
          <w:rFonts w:eastAsia="Times New Roman" w:cs="Times New Roman"/>
          <w:szCs w:val="24"/>
        </w:rPr>
        <w:t>δηγία δομήθηκε.</w:t>
      </w:r>
    </w:p>
    <w:p w14:paraId="4DA1E6B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Θέλω να πω και ένα δημόσιο «ευχαριστώ» στα στελέχη του Υπουργείου Περιβάλλοντος, στα στελέχη του ΕΛΚΕΘΕ και στους καθηγητές του Εθνικού Μ</w:t>
      </w:r>
      <w:r>
        <w:rPr>
          <w:rFonts w:eastAsia="Times New Roman" w:cs="Times New Roman"/>
          <w:szCs w:val="24"/>
        </w:rPr>
        <w:t>ετσόβιου Πολυτεχνείου που μας βοήθησαν να διατυπώσουμε τις εθνικές θέσεις.</w:t>
      </w:r>
    </w:p>
    <w:p w14:paraId="4DA1E6C0" w14:textId="77777777" w:rsidR="00B641FB" w:rsidRDefault="00934C92">
      <w:pPr>
        <w:spacing w:line="600" w:lineRule="auto"/>
        <w:ind w:firstLine="720"/>
        <w:jc w:val="both"/>
        <w:rPr>
          <w:rFonts w:eastAsia="Times New Roman"/>
          <w:szCs w:val="24"/>
        </w:rPr>
      </w:pPr>
      <w:r>
        <w:rPr>
          <w:rFonts w:eastAsia="Times New Roman"/>
          <w:szCs w:val="24"/>
        </w:rPr>
        <w:t xml:space="preserve">Όσον αφορά το Ταμείο Αλληλεγγύης Γενεών ο συνάδελφος </w:t>
      </w:r>
      <w:r>
        <w:rPr>
          <w:rFonts w:eastAsia="Times New Roman"/>
          <w:szCs w:val="24"/>
        </w:rPr>
        <w:t xml:space="preserve">κ. </w:t>
      </w:r>
      <w:r>
        <w:rPr>
          <w:rFonts w:eastAsia="Times New Roman"/>
          <w:szCs w:val="24"/>
        </w:rPr>
        <w:t xml:space="preserve">Δημήτρης Κωνσταντόπουλος τα είπε όλα. Να θυμίσω ότι το Ταμείο Αλληλεγγύης Γενεών το καταψηφίσατε. Και να θυμίσω επίσης ότι στο πλαίσιο του </w:t>
      </w:r>
      <w:r>
        <w:rPr>
          <w:rFonts w:eastAsia="Times New Roman"/>
          <w:szCs w:val="24"/>
        </w:rPr>
        <w:t>π</w:t>
      </w:r>
      <w:r>
        <w:rPr>
          <w:rFonts w:eastAsia="Times New Roman"/>
          <w:szCs w:val="24"/>
        </w:rPr>
        <w:t xml:space="preserve">ρογράμματος Θεσσαλονίκης, αυτού του </w:t>
      </w:r>
      <w:r>
        <w:rPr>
          <w:rFonts w:eastAsia="Times New Roman"/>
          <w:szCs w:val="24"/>
        </w:rPr>
        <w:t>π</w:t>
      </w:r>
      <w:r>
        <w:rPr>
          <w:rFonts w:eastAsia="Times New Roman"/>
          <w:szCs w:val="24"/>
        </w:rPr>
        <w:t xml:space="preserve">αράλληλου </w:t>
      </w:r>
      <w:r>
        <w:rPr>
          <w:rFonts w:eastAsia="Times New Roman"/>
          <w:szCs w:val="24"/>
        </w:rPr>
        <w:t>π</w:t>
      </w:r>
      <w:r>
        <w:rPr>
          <w:rFonts w:eastAsia="Times New Roman"/>
          <w:szCs w:val="24"/>
        </w:rPr>
        <w:t>ρογράμματος, ενώ υπήρχε νόμος, ο κ. Τσίπρας εξήγγειλε ότι θα το δημιουργήσει. Ευτυχώς τουλάχιστον δεν κάνατε ούτε το ένα ούτε το άλλο. Αφήσατε τον νόμο να τρέχει, μόνο που δεν φροντίσατε να εκδώσετε ούτε μια διοικητική πράξη για να ενταχθεί έστω και ένα ευ</w:t>
      </w:r>
      <w:r>
        <w:rPr>
          <w:rFonts w:eastAsia="Times New Roman"/>
          <w:szCs w:val="24"/>
        </w:rPr>
        <w:t xml:space="preserve">ρώ στο συγκεκριμένο </w:t>
      </w:r>
      <w:r>
        <w:rPr>
          <w:rFonts w:eastAsia="Times New Roman"/>
          <w:szCs w:val="24"/>
        </w:rPr>
        <w:t>τ</w:t>
      </w:r>
      <w:r>
        <w:rPr>
          <w:rFonts w:eastAsia="Times New Roman"/>
          <w:szCs w:val="24"/>
        </w:rPr>
        <w:t>αμείο.</w:t>
      </w:r>
    </w:p>
    <w:p w14:paraId="4DA1E6C1" w14:textId="77777777" w:rsidR="00B641FB" w:rsidRDefault="00934C92">
      <w:pPr>
        <w:spacing w:line="600" w:lineRule="auto"/>
        <w:ind w:firstLine="720"/>
        <w:jc w:val="both"/>
        <w:rPr>
          <w:rFonts w:eastAsia="Times New Roman"/>
          <w:szCs w:val="24"/>
        </w:rPr>
      </w:pPr>
      <w:r>
        <w:rPr>
          <w:rFonts w:eastAsia="Times New Roman"/>
          <w:szCs w:val="24"/>
        </w:rPr>
        <w:lastRenderedPageBreak/>
        <w:t xml:space="preserve">Κύριε Υπουργέ, περιμένω ακόμα απάντηση στην ερώτηση που σας έχω καταθέσει για το πόσα λεφτά έχουν μπει σε αυτό το </w:t>
      </w:r>
      <w:r>
        <w:rPr>
          <w:rFonts w:eastAsia="Times New Roman"/>
          <w:szCs w:val="24"/>
        </w:rPr>
        <w:t>τ</w:t>
      </w:r>
      <w:r>
        <w:rPr>
          <w:rFonts w:eastAsia="Times New Roman"/>
          <w:szCs w:val="24"/>
        </w:rPr>
        <w:t xml:space="preserve">αμείο, γιατί έχετε εισπράξει χρήματα από τα </w:t>
      </w:r>
      <w:r>
        <w:rPr>
          <w:rFonts w:eastAsia="Times New Roman"/>
          <w:szCs w:val="24"/>
          <w:lang w:val="en-US"/>
        </w:rPr>
        <w:t>signature</w:t>
      </w:r>
      <w:r>
        <w:rPr>
          <w:rFonts w:eastAsia="Times New Roman"/>
          <w:szCs w:val="24"/>
        </w:rPr>
        <w:t xml:space="preserve"> </w:t>
      </w:r>
      <w:r>
        <w:rPr>
          <w:rFonts w:eastAsia="Times New Roman"/>
          <w:szCs w:val="24"/>
          <w:lang w:val="en-US"/>
        </w:rPr>
        <w:t>bonus</w:t>
      </w:r>
      <w:r>
        <w:rPr>
          <w:rFonts w:eastAsia="Times New Roman"/>
          <w:szCs w:val="24"/>
        </w:rPr>
        <w:t xml:space="preserve">, τα </w:t>
      </w:r>
      <w:r>
        <w:rPr>
          <w:rFonts w:eastAsia="Times New Roman"/>
          <w:szCs w:val="24"/>
          <w:lang w:val="en-US"/>
        </w:rPr>
        <w:t>bonus</w:t>
      </w:r>
      <w:r>
        <w:rPr>
          <w:rFonts w:eastAsia="Times New Roman"/>
          <w:szCs w:val="24"/>
        </w:rPr>
        <w:t xml:space="preserve"> των υπογραφών, από τα διάφορα </w:t>
      </w:r>
      <w:r>
        <w:rPr>
          <w:rFonts w:eastAsia="Times New Roman"/>
          <w:szCs w:val="24"/>
          <w:lang w:val="en-US"/>
        </w:rPr>
        <w:t>loyalties</w:t>
      </w:r>
      <w:r>
        <w:rPr>
          <w:rFonts w:eastAsia="Times New Roman"/>
          <w:szCs w:val="24"/>
        </w:rPr>
        <w:t>, τα</w:t>
      </w:r>
      <w:r>
        <w:rPr>
          <w:rFonts w:eastAsia="Times New Roman"/>
          <w:szCs w:val="24"/>
        </w:rPr>
        <w:t xml:space="preserve"> </w:t>
      </w:r>
      <w:r>
        <w:rPr>
          <w:rFonts w:eastAsia="Times New Roman"/>
          <w:szCs w:val="24"/>
          <w:lang w:val="en-US"/>
        </w:rPr>
        <w:t>fees</w:t>
      </w:r>
      <w:r>
        <w:rPr>
          <w:rFonts w:eastAsia="Times New Roman"/>
          <w:szCs w:val="24"/>
        </w:rPr>
        <w:t xml:space="preserve"> κ.λπ.</w:t>
      </w:r>
      <w:r>
        <w:rPr>
          <w:rFonts w:eastAsia="Times New Roman"/>
          <w:szCs w:val="24"/>
        </w:rPr>
        <w:t xml:space="preserve">. Μπορείτε να μας πείτε πόσα χρήματα είναι; Διότι περίπου ένα εκατομμύριο από αυτά τα χρήματα πρέπει να δαπανάται κάθε χρόνο για εκπαίδευση και μετεκπαίδευση δημοσίων υπαλλήλων και να δίνουμε και λεφτά με βάση τον δικό μας νόμο στα μεταπτυχιακά </w:t>
      </w:r>
      <w:r>
        <w:rPr>
          <w:rFonts w:eastAsia="Times New Roman"/>
          <w:szCs w:val="24"/>
        </w:rPr>
        <w:t>προγράμματα των ελληνικών πανεπιστημίων για τα νέα παιδιά της χώρας που θέλουν να σπουδάσουν για την αξιοποίηση υδρογονανθράκων.</w:t>
      </w:r>
    </w:p>
    <w:p w14:paraId="4DA1E6C2" w14:textId="77777777" w:rsidR="00B641FB" w:rsidRDefault="00934C92">
      <w:pPr>
        <w:spacing w:line="600" w:lineRule="auto"/>
        <w:ind w:firstLine="720"/>
        <w:jc w:val="both"/>
        <w:rPr>
          <w:rFonts w:eastAsia="Times New Roman"/>
          <w:szCs w:val="24"/>
        </w:rPr>
      </w:pPr>
      <w:r>
        <w:rPr>
          <w:rFonts w:eastAsia="Times New Roman"/>
          <w:szCs w:val="24"/>
        </w:rPr>
        <w:t xml:space="preserve">Τώρα υπάρχει ένα ερώτημα: Πόσο γρήγορα μπορούν να έρθουν αυτά τα καλά; Εγώ θα σας απαντήσω με την ίδια τη ζωή. Το </w:t>
      </w:r>
      <w:r>
        <w:rPr>
          <w:rFonts w:eastAsia="Times New Roman"/>
          <w:szCs w:val="24"/>
        </w:rPr>
        <w:lastRenderedPageBreak/>
        <w:t>γιγαντιαίο κο</w:t>
      </w:r>
      <w:r>
        <w:rPr>
          <w:rFonts w:eastAsia="Times New Roman"/>
          <w:szCs w:val="24"/>
        </w:rPr>
        <w:t xml:space="preserve">ίτασμα </w:t>
      </w:r>
      <w:r>
        <w:rPr>
          <w:rFonts w:eastAsia="Times New Roman"/>
          <w:szCs w:val="24"/>
        </w:rPr>
        <w:t>«</w:t>
      </w:r>
      <w:proofErr w:type="spellStart"/>
      <w:r>
        <w:rPr>
          <w:rFonts w:eastAsia="Times New Roman" w:cs="Times New Roman"/>
          <w:szCs w:val="24"/>
          <w:lang w:val="en-US"/>
        </w:rPr>
        <w:t>Zohr</w:t>
      </w:r>
      <w:proofErr w:type="spellEnd"/>
      <w:r>
        <w:rPr>
          <w:rFonts w:eastAsia="Times New Roman" w:cs="Times New Roman"/>
          <w:szCs w:val="24"/>
        </w:rPr>
        <w:t>»</w:t>
      </w:r>
      <w:r>
        <w:rPr>
          <w:rFonts w:eastAsia="Times New Roman"/>
          <w:szCs w:val="24"/>
        </w:rPr>
        <w:t xml:space="preserve"> της Αιγύπτου ανακαλύφθηκε από την Ιταλική </w:t>
      </w:r>
      <w:r>
        <w:rPr>
          <w:rFonts w:eastAsia="Times New Roman"/>
          <w:szCs w:val="24"/>
          <w:lang w:val="en-US"/>
        </w:rPr>
        <w:t>ENI</w:t>
      </w:r>
      <w:r>
        <w:rPr>
          <w:rFonts w:eastAsia="Times New Roman"/>
          <w:szCs w:val="24"/>
        </w:rPr>
        <w:t xml:space="preserve"> πριν μόλις δυόμισι χρόνια.</w:t>
      </w:r>
    </w:p>
    <w:p w14:paraId="4DA1E6C3" w14:textId="77777777" w:rsidR="00B641FB" w:rsidRDefault="00934C92">
      <w:pPr>
        <w:spacing w:line="600" w:lineRule="auto"/>
        <w:ind w:firstLine="720"/>
        <w:jc w:val="both"/>
        <w:rPr>
          <w:rFonts w:eastAsia="Times New Roman"/>
          <w:szCs w:val="24"/>
        </w:rPr>
      </w:pPr>
      <w:r>
        <w:rPr>
          <w:rFonts w:eastAsia="Times New Roman"/>
          <w:szCs w:val="24"/>
        </w:rPr>
        <w:t xml:space="preserve">Σήμερα που μιλάμε, το κοίτασμα </w:t>
      </w:r>
      <w:r>
        <w:rPr>
          <w:rFonts w:eastAsia="Times New Roman"/>
          <w:szCs w:val="24"/>
        </w:rPr>
        <w:t>«</w:t>
      </w:r>
      <w:proofErr w:type="spellStart"/>
      <w:r>
        <w:rPr>
          <w:rFonts w:eastAsia="Times New Roman" w:cs="Times New Roman"/>
          <w:szCs w:val="24"/>
          <w:lang w:val="en-US"/>
        </w:rPr>
        <w:t>Zohr</w:t>
      </w:r>
      <w:proofErr w:type="spellEnd"/>
      <w:r>
        <w:rPr>
          <w:rFonts w:eastAsia="Times New Roman" w:cs="Times New Roman"/>
          <w:szCs w:val="24"/>
        </w:rPr>
        <w:t>»</w:t>
      </w:r>
      <w:r>
        <w:rPr>
          <w:rFonts w:eastAsia="Times New Roman"/>
          <w:szCs w:val="24"/>
        </w:rPr>
        <w:t xml:space="preserve"> μετά από πίεση της αιγυπτιακής κυβέρνησης προς την εταιρεία είναι σε πλήρη αξιοποίηση. Κατασκευάστηκε αγωγός που μεταφέρει φυσικό α</w:t>
      </w:r>
      <w:r>
        <w:rPr>
          <w:rFonts w:eastAsia="Times New Roman"/>
          <w:szCs w:val="24"/>
        </w:rPr>
        <w:t xml:space="preserve">έριο από το κοίτασμα </w:t>
      </w:r>
      <w:r>
        <w:rPr>
          <w:rFonts w:eastAsia="Times New Roman"/>
          <w:szCs w:val="24"/>
        </w:rPr>
        <w:t>«</w:t>
      </w:r>
      <w:proofErr w:type="spellStart"/>
      <w:r>
        <w:rPr>
          <w:rFonts w:eastAsia="Times New Roman" w:cs="Times New Roman"/>
          <w:szCs w:val="24"/>
          <w:lang w:val="en-US"/>
        </w:rPr>
        <w:t>Zohr</w:t>
      </w:r>
      <w:proofErr w:type="spellEnd"/>
      <w:r>
        <w:rPr>
          <w:rFonts w:eastAsia="Times New Roman" w:cs="Times New Roman"/>
          <w:szCs w:val="24"/>
        </w:rPr>
        <w:t>»</w:t>
      </w:r>
      <w:r>
        <w:rPr>
          <w:rFonts w:eastAsia="Times New Roman"/>
          <w:szCs w:val="24"/>
        </w:rPr>
        <w:t xml:space="preserve"> στην Αίγυπτο και κάθε χρόνο μεταφέρονται 5 </w:t>
      </w:r>
      <w:proofErr w:type="spellStart"/>
      <w:r>
        <w:rPr>
          <w:rFonts w:eastAsia="Times New Roman"/>
          <w:szCs w:val="24"/>
          <w:lang w:val="en-US"/>
        </w:rPr>
        <w:t>bcm</w:t>
      </w:r>
      <w:proofErr w:type="spellEnd"/>
      <w:r>
        <w:rPr>
          <w:rFonts w:eastAsia="Times New Roman"/>
          <w:szCs w:val="24"/>
        </w:rPr>
        <w:t>, 5 δισεκατομμύρια κυβικά μέτρα φυσικού αερίου από το κοίτασμα στην Αίγυπτο. Σε δυόμισι χρόνια έγινε η ανακάλυψη, η παραγωγική διαδικασία, η κατασκευή του αγωγού που μεταφέρει φυσικό</w:t>
      </w:r>
      <w:r>
        <w:rPr>
          <w:rFonts w:eastAsia="Times New Roman"/>
          <w:szCs w:val="24"/>
        </w:rPr>
        <w:t xml:space="preserve"> αέριο και η αξιοποίησή του για την αιγυπτιακή οικονομία. Αυτά είναι που πρέπει να ακολουθήσετε.</w:t>
      </w:r>
    </w:p>
    <w:p w14:paraId="4DA1E6C4" w14:textId="77777777" w:rsidR="00B641FB" w:rsidRDefault="00934C92">
      <w:pPr>
        <w:spacing w:line="600" w:lineRule="auto"/>
        <w:ind w:firstLine="720"/>
        <w:jc w:val="both"/>
        <w:rPr>
          <w:rFonts w:eastAsia="Times New Roman"/>
          <w:szCs w:val="24"/>
        </w:rPr>
      </w:pPr>
      <w:r>
        <w:rPr>
          <w:rFonts w:eastAsia="Times New Roman"/>
          <w:szCs w:val="24"/>
        </w:rPr>
        <w:lastRenderedPageBreak/>
        <w:t>Κατά συνέπεια όλα τα άλλα για το δήθεν μακρύ μέλλον είναι είτε λόγια άσχετων είτε λόγια αυτών που θέλουν να υποσκάψουν μια εθνική προσπάθεια.</w:t>
      </w:r>
    </w:p>
    <w:p w14:paraId="4DA1E6C5" w14:textId="77777777" w:rsidR="00B641FB" w:rsidRDefault="00934C92">
      <w:pPr>
        <w:spacing w:line="600" w:lineRule="auto"/>
        <w:ind w:firstLine="720"/>
        <w:jc w:val="both"/>
        <w:rPr>
          <w:rFonts w:eastAsia="Times New Roman"/>
          <w:szCs w:val="24"/>
        </w:rPr>
      </w:pPr>
      <w:r>
        <w:rPr>
          <w:rFonts w:eastAsia="Times New Roman"/>
          <w:szCs w:val="24"/>
        </w:rPr>
        <w:t xml:space="preserve">Θα αναφερθώ τώρα </w:t>
      </w:r>
      <w:r>
        <w:rPr>
          <w:rFonts w:eastAsia="Times New Roman"/>
          <w:szCs w:val="24"/>
        </w:rPr>
        <w:t>στον Πατραϊκό</w:t>
      </w:r>
      <w:r>
        <w:rPr>
          <w:rFonts w:eastAsia="Times New Roman"/>
          <w:szCs w:val="24"/>
        </w:rPr>
        <w:t xml:space="preserve"> Κόλπο</w:t>
      </w:r>
      <w:r>
        <w:rPr>
          <w:rFonts w:eastAsia="Times New Roman"/>
          <w:szCs w:val="24"/>
        </w:rPr>
        <w:t xml:space="preserve">. Τον Πατραϊκό </w:t>
      </w:r>
      <w:r>
        <w:rPr>
          <w:rFonts w:eastAsia="Times New Roman"/>
          <w:szCs w:val="24"/>
        </w:rPr>
        <w:t>Κόλπο</w:t>
      </w:r>
      <w:r>
        <w:rPr>
          <w:rFonts w:eastAsia="Times New Roman"/>
          <w:szCs w:val="24"/>
        </w:rPr>
        <w:t xml:space="preserve"> πάντα τον χρησιμοποιούμε ως παράδειγμα για να ξέρουμε τι μας γίνεται, γιατί τα στοιχεία δεν τα δίνουμε εμείς, τα δίνουν τα ΕΛΠΕ, ο ανάδοχος. </w:t>
      </w:r>
      <w:r>
        <w:rPr>
          <w:rFonts w:eastAsia="Times New Roman"/>
          <w:szCs w:val="24"/>
          <w:lang w:val="en-US"/>
        </w:rPr>
        <w:t>K</w:t>
      </w:r>
      <w:r>
        <w:rPr>
          <w:rFonts w:eastAsia="Times New Roman"/>
          <w:szCs w:val="24"/>
        </w:rPr>
        <w:t>αι τα έδωσαν τώρα που εποπτεύονται από εσάς.</w:t>
      </w:r>
    </w:p>
    <w:p w14:paraId="4DA1E6C6" w14:textId="77777777" w:rsidR="00B641FB" w:rsidRDefault="00934C92">
      <w:pPr>
        <w:spacing w:line="600" w:lineRule="auto"/>
        <w:ind w:firstLine="720"/>
        <w:jc w:val="both"/>
        <w:rPr>
          <w:rFonts w:eastAsia="Times New Roman"/>
          <w:szCs w:val="24"/>
        </w:rPr>
      </w:pPr>
      <w:r>
        <w:rPr>
          <w:rFonts w:eastAsia="Times New Roman"/>
          <w:szCs w:val="24"/>
        </w:rPr>
        <w:t xml:space="preserve">Το </w:t>
      </w:r>
      <w:r>
        <w:rPr>
          <w:rFonts w:eastAsia="Times New Roman"/>
          <w:szCs w:val="24"/>
        </w:rPr>
        <w:t>«</w:t>
      </w:r>
      <w:r>
        <w:rPr>
          <w:rFonts w:eastAsia="Times New Roman"/>
          <w:szCs w:val="24"/>
        </w:rPr>
        <w:t>οικόπεδο του Πατραϊκού</w:t>
      </w:r>
      <w:r>
        <w:rPr>
          <w:rFonts w:eastAsia="Times New Roman"/>
          <w:szCs w:val="24"/>
        </w:rPr>
        <w:t>»</w:t>
      </w:r>
      <w:r>
        <w:rPr>
          <w:rFonts w:eastAsia="Times New Roman"/>
          <w:szCs w:val="24"/>
        </w:rPr>
        <w:t xml:space="preserve"> -</w:t>
      </w:r>
      <w:r>
        <w:rPr>
          <w:rFonts w:eastAsia="Times New Roman"/>
          <w:szCs w:val="24"/>
        </w:rPr>
        <w:t xml:space="preserve">και έχουμε πει ότι η Ελλάδα έχει τουλάχιστον δέκα </w:t>
      </w:r>
      <w:r>
        <w:rPr>
          <w:rFonts w:eastAsia="Times New Roman"/>
          <w:szCs w:val="24"/>
        </w:rPr>
        <w:t>«</w:t>
      </w:r>
      <w:r>
        <w:rPr>
          <w:rFonts w:eastAsia="Times New Roman"/>
          <w:szCs w:val="24"/>
        </w:rPr>
        <w:t>Πατραϊκούς</w:t>
      </w:r>
      <w:r>
        <w:rPr>
          <w:rFonts w:eastAsia="Times New Roman"/>
          <w:szCs w:val="24"/>
        </w:rPr>
        <w:t>»</w:t>
      </w:r>
      <w:r>
        <w:rPr>
          <w:rFonts w:eastAsia="Times New Roman"/>
          <w:szCs w:val="24"/>
        </w:rPr>
        <w:t xml:space="preserve">- θα απορροφήσει –ακούστε!- τόσες επενδύσεις όσες περίπου το </w:t>
      </w:r>
      <w:r>
        <w:rPr>
          <w:rFonts w:eastAsia="Times New Roman"/>
          <w:szCs w:val="24"/>
        </w:rPr>
        <w:t xml:space="preserve">πρώην </w:t>
      </w:r>
      <w:r>
        <w:rPr>
          <w:rFonts w:eastAsia="Times New Roman"/>
          <w:szCs w:val="24"/>
        </w:rPr>
        <w:t>αεροδρόμιο του Ελληνικού, 2 δισεκατομμύρια για επενδύσεις ανάπτυξης και 5 δισεκατομ</w:t>
      </w:r>
      <w:r>
        <w:rPr>
          <w:rFonts w:eastAsia="Times New Roman"/>
          <w:szCs w:val="24"/>
        </w:rPr>
        <w:lastRenderedPageBreak/>
        <w:t>μύρια για δαπάνες λειτουργίας, 7 δισεκατομμύ</w:t>
      </w:r>
      <w:r>
        <w:rPr>
          <w:rFonts w:eastAsia="Times New Roman"/>
          <w:szCs w:val="24"/>
        </w:rPr>
        <w:t xml:space="preserve">ρια μόνο ένα οικόπεδο. Θα αποφέρει 4,5 δισεκατομμύρια στο ασφαλιστικό σύστημα της χώρας και 700 με 800 εκατομμύρια </w:t>
      </w:r>
      <w:r>
        <w:rPr>
          <w:rFonts w:eastAsia="Times New Roman"/>
          <w:szCs w:val="24"/>
        </w:rPr>
        <w:t xml:space="preserve">στις </w:t>
      </w:r>
      <w:r>
        <w:rPr>
          <w:rFonts w:eastAsia="Times New Roman"/>
          <w:szCs w:val="24"/>
        </w:rPr>
        <w:t>Π</w:t>
      </w:r>
      <w:r>
        <w:rPr>
          <w:rFonts w:eastAsia="Times New Roman"/>
          <w:szCs w:val="24"/>
        </w:rPr>
        <w:t xml:space="preserve">εριφέρειες Ιονίων νήσων και Δυτικής Ελλάδας, χίλια τριακόσια άτομα απασχόληση και το παραγόμενο κοινωνικό προϊόν σε τοπικό επίπεδο σε </w:t>
      </w:r>
      <w:r>
        <w:rPr>
          <w:rFonts w:eastAsia="Times New Roman"/>
          <w:szCs w:val="24"/>
        </w:rPr>
        <w:t>βάθος εικοσιπενταετίας θα ξεπεράσει τα 3 δισεκατομμύρια.</w:t>
      </w:r>
    </w:p>
    <w:p w14:paraId="4DA1E6C7" w14:textId="77777777" w:rsidR="00B641FB" w:rsidRDefault="00934C92">
      <w:pPr>
        <w:spacing w:line="600" w:lineRule="auto"/>
        <w:ind w:firstLine="720"/>
        <w:jc w:val="both"/>
        <w:rPr>
          <w:rFonts w:eastAsia="Times New Roman"/>
          <w:szCs w:val="24"/>
        </w:rPr>
      </w:pPr>
      <w:r>
        <w:rPr>
          <w:rFonts w:eastAsia="Times New Roman"/>
          <w:szCs w:val="24"/>
        </w:rPr>
        <w:t>Όλα αυτά συνιστούν απάντηση από την επιχείρηση που είναι εισηγμένη στο Χρηματιστήριο, που είναι εποπτευόμενη από την Κυβέρνηση και η οποία δίνει τα νούμερα αυτά.</w:t>
      </w:r>
    </w:p>
    <w:p w14:paraId="4DA1E6C8" w14:textId="77777777" w:rsidR="00B641FB" w:rsidRDefault="00934C92">
      <w:pPr>
        <w:spacing w:line="600" w:lineRule="auto"/>
        <w:ind w:firstLine="720"/>
        <w:jc w:val="both"/>
        <w:rPr>
          <w:rFonts w:eastAsia="Times New Roman"/>
          <w:szCs w:val="24"/>
        </w:rPr>
      </w:pPr>
      <w:r>
        <w:rPr>
          <w:rFonts w:eastAsia="Times New Roman"/>
          <w:szCs w:val="24"/>
        </w:rPr>
        <w:t>Για τον τουρισμό, τον Πρίνο και την Κ</w:t>
      </w:r>
      <w:r>
        <w:rPr>
          <w:rFonts w:eastAsia="Times New Roman"/>
          <w:szCs w:val="24"/>
        </w:rPr>
        <w:t xml:space="preserve">αβάλα δεν χρειάζεται να πω τίποτα. Είναι περηφάνεια της Ελλάδας ότι για τριανταπέντε χρόνια ο Πρίνος έχει δώσει </w:t>
      </w:r>
      <w:proofErr w:type="spellStart"/>
      <w:r>
        <w:rPr>
          <w:rFonts w:eastAsia="Times New Roman"/>
          <w:szCs w:val="24"/>
        </w:rPr>
        <w:t>εκατόν</w:t>
      </w:r>
      <w:proofErr w:type="spellEnd"/>
      <w:r>
        <w:rPr>
          <w:rFonts w:eastAsia="Times New Roman"/>
          <w:szCs w:val="24"/>
        </w:rPr>
        <w:t xml:space="preserve"> είκοσι πέντε </w:t>
      </w:r>
      <w:r>
        <w:rPr>
          <w:rFonts w:eastAsia="Times New Roman"/>
          <w:szCs w:val="24"/>
        </w:rPr>
        <w:t xml:space="preserve">εκατομμύρια βαρέλια </w:t>
      </w:r>
      <w:r>
        <w:rPr>
          <w:rFonts w:eastAsia="Times New Roman"/>
          <w:szCs w:val="24"/>
        </w:rPr>
        <w:lastRenderedPageBreak/>
        <w:t>πετρέλαιο και δεν έχει χυθεί μια σταγόνα έξω. Ας παραδειγματιστούμε από αυτό και ας παραδειγματιστούμε κ</w:t>
      </w:r>
      <w:r>
        <w:rPr>
          <w:rFonts w:eastAsia="Times New Roman"/>
          <w:szCs w:val="24"/>
        </w:rPr>
        <w:t>αι από κάτι άλλο.</w:t>
      </w:r>
    </w:p>
    <w:p w14:paraId="4DA1E6C9" w14:textId="77777777" w:rsidR="00B641FB" w:rsidRDefault="00934C92">
      <w:pPr>
        <w:spacing w:line="600" w:lineRule="auto"/>
        <w:ind w:firstLine="720"/>
        <w:jc w:val="both"/>
        <w:rPr>
          <w:rFonts w:eastAsia="Times New Roman"/>
          <w:szCs w:val="24"/>
        </w:rPr>
      </w:pPr>
      <w:r>
        <w:rPr>
          <w:rFonts w:eastAsia="Times New Roman"/>
          <w:szCs w:val="24"/>
        </w:rPr>
        <w:t xml:space="preserve">Θα καταθέσω για τα Πρακτικά ένα χάρτη που έχει δημοσιεύσει η </w:t>
      </w:r>
      <w:r>
        <w:rPr>
          <w:rFonts w:eastAsia="Times New Roman"/>
          <w:szCs w:val="24"/>
          <w:lang w:val="en-US"/>
        </w:rPr>
        <w:t>WWF</w:t>
      </w:r>
      <w:r>
        <w:rPr>
          <w:rFonts w:eastAsia="Times New Roman"/>
          <w:szCs w:val="24"/>
        </w:rPr>
        <w:t xml:space="preserve"> και αναφέρονται εδώ οι θαλάσσιες περιοχές, στις οποίες γίνονται σήμερα έρευνες στη Μεσόγειο. Παρακαλώ τους συναδέλφους να δουν τι γίνεται στην Αδριατική. Οι Ιταλοί σήμερα πο</w:t>
      </w:r>
      <w:r>
        <w:rPr>
          <w:rFonts w:eastAsia="Times New Roman"/>
          <w:szCs w:val="24"/>
        </w:rPr>
        <w:t>υ μιλάμε έχουν πάνω από εβδομήντα πέντε εξέδρες άντλησης πετρελαίου και φυσικού αερίου στην Αδριατική, την τουριστικά αναπτυγμένη Αδριατική απέναντι από την Κροατία, την εξίσου τουριστικά αναπτυγμένη. Και βεβαίως να δείτε τι γίνεται στην Κύπρο που είναι εξ</w:t>
      </w:r>
      <w:r>
        <w:rPr>
          <w:rFonts w:eastAsia="Times New Roman"/>
          <w:szCs w:val="24"/>
        </w:rPr>
        <w:t xml:space="preserve">ίσου τουριστικά αναπτυγμένη. Αυτό για να ξέρουμε να μιλάμε με σοβαρότητα και για τα θέματα του περιβάλλοντος και για τα θέματα του τουρισμού. </w:t>
      </w:r>
    </w:p>
    <w:p w14:paraId="4DA1E6CA" w14:textId="77777777" w:rsidR="00B641FB" w:rsidRDefault="00934C92">
      <w:pPr>
        <w:spacing w:line="600" w:lineRule="auto"/>
        <w:ind w:firstLine="720"/>
        <w:jc w:val="both"/>
        <w:rPr>
          <w:rFonts w:eastAsia="Times New Roman"/>
          <w:szCs w:val="24"/>
        </w:rPr>
      </w:pPr>
      <w:r>
        <w:rPr>
          <w:rFonts w:eastAsia="Times New Roman"/>
          <w:szCs w:val="24"/>
        </w:rPr>
        <w:lastRenderedPageBreak/>
        <w:t xml:space="preserve">Καταθέτω τον χάρτη </w:t>
      </w:r>
      <w:r>
        <w:rPr>
          <w:rFonts w:eastAsia="Times New Roman"/>
          <w:szCs w:val="24"/>
        </w:rPr>
        <w:t xml:space="preserve">για </w:t>
      </w:r>
      <w:r>
        <w:rPr>
          <w:rFonts w:eastAsia="Times New Roman"/>
          <w:szCs w:val="24"/>
        </w:rPr>
        <w:t>τα Πρακτικά.</w:t>
      </w:r>
    </w:p>
    <w:p w14:paraId="4DA1E6C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Μανιάτης καταθέτει για τα Πρακτικά το</w:t>
      </w:r>
      <w:r>
        <w:rPr>
          <w:rFonts w:eastAsia="Times New Roman" w:cs="Times New Roman"/>
          <w:szCs w:val="24"/>
        </w:rPr>
        <w:t xml:space="preserve">ν προαναφερθέντα χάρτη,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DA1E6CC" w14:textId="77777777" w:rsidR="00B641FB" w:rsidRDefault="00934C92">
      <w:pPr>
        <w:spacing w:line="600" w:lineRule="auto"/>
        <w:ind w:firstLine="720"/>
        <w:jc w:val="both"/>
        <w:rPr>
          <w:rFonts w:eastAsia="Times New Roman"/>
          <w:szCs w:val="24"/>
        </w:rPr>
      </w:pPr>
      <w:r>
        <w:rPr>
          <w:rFonts w:eastAsia="Times New Roman"/>
          <w:szCs w:val="24"/>
        </w:rPr>
        <w:t>Προτελευταία παρατήρηση. Διαβάζουμε στις εφημερίδες και μαθαίνουμε ότι είναι σε εξέλιξη μια ολόκληρη διαδικασία αμφισβήτηση</w:t>
      </w:r>
      <w:r>
        <w:rPr>
          <w:rFonts w:eastAsia="Times New Roman"/>
          <w:szCs w:val="24"/>
        </w:rPr>
        <w:t xml:space="preserve">ς των ερευνών υδρογονανθράκων στο «οικόπεδο» της Ηπείρου, των Ιωαννίνων. Κύριε Υπουργέ, στα Γιάννενα διακυβεύεται η πορεία εξέλιξης των ερευνών υδρογονανθράκων στη χώρα. Γιατί αν εκεί δεν πείσετε εσείς -είναι καθήκον σας, της Κυβέρνησης- την </w:t>
      </w:r>
      <w:r>
        <w:rPr>
          <w:rFonts w:eastAsia="Times New Roman"/>
          <w:szCs w:val="24"/>
        </w:rPr>
        <w:lastRenderedPageBreak/>
        <w:t>τοπική κοινωνί</w:t>
      </w:r>
      <w:r>
        <w:rPr>
          <w:rFonts w:eastAsia="Times New Roman"/>
          <w:szCs w:val="24"/>
        </w:rPr>
        <w:t>α ότι έχετε πάρει όλα τα απαραίτητα μέτρα, γνωρίζετε πολύ καλά ότι και η Κέρκυρα και η Άρτα ετοιμάζονται για αντίστοιχες διαδικασίες.</w:t>
      </w:r>
    </w:p>
    <w:p w14:paraId="4DA1E6CD" w14:textId="77777777" w:rsidR="00B641FB" w:rsidRDefault="00934C92">
      <w:pPr>
        <w:spacing w:line="600" w:lineRule="auto"/>
        <w:ind w:firstLine="720"/>
        <w:jc w:val="both"/>
        <w:rPr>
          <w:rFonts w:eastAsia="Times New Roman"/>
          <w:szCs w:val="24"/>
        </w:rPr>
      </w:pPr>
      <w:r>
        <w:rPr>
          <w:rFonts w:eastAsia="Times New Roman"/>
          <w:szCs w:val="24"/>
        </w:rPr>
        <w:t>Σας κάνω μία πρόταση με δύο σκέλη. Κατ’ αρχάς, προφανώς, -βέβαια είναι δικαίωμά σας να το υλοποιήσετε- να πάτε και να μιλή</w:t>
      </w:r>
      <w:r>
        <w:rPr>
          <w:rFonts w:eastAsia="Times New Roman"/>
          <w:szCs w:val="24"/>
        </w:rPr>
        <w:t xml:space="preserve">σετε στο περιφερειακό </w:t>
      </w:r>
      <w:r>
        <w:rPr>
          <w:rFonts w:eastAsia="Times New Roman"/>
          <w:szCs w:val="24"/>
        </w:rPr>
        <w:t>σ</w:t>
      </w:r>
      <w:r>
        <w:rPr>
          <w:rFonts w:eastAsia="Times New Roman"/>
          <w:szCs w:val="24"/>
        </w:rPr>
        <w:t>υμβούλιο και σε ανοι</w:t>
      </w:r>
      <w:r>
        <w:rPr>
          <w:rFonts w:eastAsia="Times New Roman"/>
          <w:szCs w:val="24"/>
        </w:rPr>
        <w:t>κ</w:t>
      </w:r>
      <w:r>
        <w:rPr>
          <w:rFonts w:eastAsia="Times New Roman"/>
          <w:szCs w:val="24"/>
        </w:rPr>
        <w:t>τή συγκέντρωση εσείς ο ίδιος, γιατί ο Υπουργός πάντα έχει την πολιτική ευθύνη, και να πείσετε τους πολίτες με τα αυστηρότερα μέτρα που μπορούμε να πάρουμε. Και να σας βοηθήσουμε, αν χρειάζεται. Κανένα πρόβλημα.</w:t>
      </w:r>
    </w:p>
    <w:p w14:paraId="4DA1E6CE" w14:textId="77777777" w:rsidR="00B641FB" w:rsidRDefault="00934C92">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δεύτερη πρόταση είναι: εδώ στο </w:t>
      </w:r>
      <w:r>
        <w:rPr>
          <w:rFonts w:eastAsia="Times New Roman"/>
          <w:szCs w:val="24"/>
        </w:rPr>
        <w:t>ε</w:t>
      </w:r>
      <w:r>
        <w:rPr>
          <w:rFonts w:eastAsia="Times New Roman"/>
          <w:szCs w:val="24"/>
        </w:rPr>
        <w:t>θνικό Κοινοβούλιο, στην Επιτροπή Περιβάλλοντος, να κάνουμε μια ανοι</w:t>
      </w:r>
      <w:r>
        <w:rPr>
          <w:rFonts w:eastAsia="Times New Roman"/>
          <w:szCs w:val="24"/>
        </w:rPr>
        <w:t>κ</w:t>
      </w:r>
      <w:r>
        <w:rPr>
          <w:rFonts w:eastAsia="Times New Roman"/>
          <w:szCs w:val="24"/>
        </w:rPr>
        <w:t>τή, δημόσια συζή</w:t>
      </w:r>
      <w:r>
        <w:rPr>
          <w:rFonts w:eastAsia="Times New Roman"/>
          <w:szCs w:val="24"/>
        </w:rPr>
        <w:lastRenderedPageBreak/>
        <w:t>τηση, με ανοι</w:t>
      </w:r>
      <w:r>
        <w:rPr>
          <w:rFonts w:eastAsia="Times New Roman"/>
          <w:szCs w:val="24"/>
        </w:rPr>
        <w:t>κ</w:t>
      </w:r>
      <w:r>
        <w:rPr>
          <w:rFonts w:eastAsia="Times New Roman"/>
          <w:szCs w:val="24"/>
        </w:rPr>
        <w:t>τές τις κάμερες, να παρακολουθήσουν όλοι οι Έλληνες πολίτες, για το θέμα της αξιοποίησης ορυκτού πλούτου της χώρας και κυρίως</w:t>
      </w:r>
      <w:r>
        <w:rPr>
          <w:rFonts w:eastAsia="Times New Roman"/>
          <w:szCs w:val="24"/>
        </w:rPr>
        <w:t xml:space="preserve"> υδρογονανθράκων και να καλέσουμε όποιους επιστήμονες θέλει η κάθε πλευρά. Τρεις μέρες να το συζητάμε. Όταν πρόκειται για ένα εθνικής σημασίας ζήτημα έχει απόλυτο νόημα και η διαφάνεια και η ανοι</w:t>
      </w:r>
      <w:r>
        <w:rPr>
          <w:rFonts w:eastAsia="Times New Roman"/>
          <w:szCs w:val="24"/>
        </w:rPr>
        <w:t>κ</w:t>
      </w:r>
      <w:r>
        <w:rPr>
          <w:rFonts w:eastAsia="Times New Roman"/>
          <w:szCs w:val="24"/>
        </w:rPr>
        <w:t xml:space="preserve">τή συζήτηση και το </w:t>
      </w:r>
      <w:r>
        <w:rPr>
          <w:rFonts w:eastAsia="Times New Roman"/>
          <w:szCs w:val="24"/>
        </w:rPr>
        <w:t>ε</w:t>
      </w:r>
      <w:r>
        <w:rPr>
          <w:rFonts w:eastAsia="Times New Roman"/>
          <w:szCs w:val="24"/>
        </w:rPr>
        <w:t>θνικό Κοινοβούλιο να συμβάλει θετικά, ώσ</w:t>
      </w:r>
      <w:r>
        <w:rPr>
          <w:rFonts w:eastAsia="Times New Roman"/>
          <w:szCs w:val="24"/>
        </w:rPr>
        <w:t>τε να ξεπεραστούν τα όποια προβλήματα.</w:t>
      </w:r>
    </w:p>
    <w:p w14:paraId="4DA1E6CF" w14:textId="77777777" w:rsidR="00B641FB" w:rsidRDefault="00934C92">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Εξαντλήσατε και τη δευτερολογία σας. </w:t>
      </w:r>
      <w:proofErr w:type="spellStart"/>
      <w:r>
        <w:rPr>
          <w:rFonts w:eastAsia="Times New Roman"/>
          <w:szCs w:val="24"/>
        </w:rPr>
        <w:t>Τριτολογία</w:t>
      </w:r>
      <w:proofErr w:type="spellEnd"/>
      <w:r>
        <w:rPr>
          <w:rFonts w:eastAsia="Times New Roman"/>
          <w:szCs w:val="24"/>
        </w:rPr>
        <w:t xml:space="preserve"> δεν υπάρχει.</w:t>
      </w:r>
    </w:p>
    <w:p w14:paraId="4DA1E6D0" w14:textId="77777777" w:rsidR="00B641FB" w:rsidRDefault="00934C92">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Ολοκληρώνω, κύριε Πρόεδρε. </w:t>
      </w:r>
    </w:p>
    <w:p w14:paraId="4DA1E6D1" w14:textId="77777777" w:rsidR="00B641FB" w:rsidRDefault="00934C92">
      <w:pPr>
        <w:spacing w:line="600" w:lineRule="auto"/>
        <w:ind w:firstLine="720"/>
        <w:jc w:val="both"/>
        <w:rPr>
          <w:rFonts w:eastAsia="Times New Roman"/>
          <w:szCs w:val="24"/>
        </w:rPr>
      </w:pPr>
      <w:r>
        <w:rPr>
          <w:rFonts w:eastAsia="Times New Roman"/>
          <w:szCs w:val="24"/>
        </w:rPr>
        <w:t xml:space="preserve">Και βεβαίως, να πω ότι είναι έξω από κάθε λογική, είναι παράνομο, απαράδεκτο </w:t>
      </w:r>
      <w:r>
        <w:rPr>
          <w:rFonts w:eastAsia="Times New Roman"/>
          <w:szCs w:val="24"/>
        </w:rPr>
        <w:t xml:space="preserve">και δεν πρόκειται να υπάρξει το λεγόμενο </w:t>
      </w:r>
      <w:r>
        <w:rPr>
          <w:rFonts w:eastAsia="Times New Roman"/>
          <w:szCs w:val="24"/>
        </w:rPr>
        <w:lastRenderedPageBreak/>
        <w:t>«</w:t>
      </w:r>
      <w:r>
        <w:rPr>
          <w:rFonts w:eastAsia="Times New Roman"/>
          <w:szCs w:val="24"/>
          <w:lang w:val="en-US"/>
        </w:rPr>
        <w:t>fracking</w:t>
      </w:r>
      <w:r>
        <w:rPr>
          <w:rFonts w:eastAsia="Times New Roman"/>
          <w:szCs w:val="24"/>
        </w:rPr>
        <w:t>»</w:t>
      </w:r>
      <w:r>
        <w:rPr>
          <w:rFonts w:eastAsia="Times New Roman"/>
          <w:szCs w:val="24"/>
        </w:rPr>
        <w:t xml:space="preserve">, η υδραυλική </w:t>
      </w:r>
      <w:proofErr w:type="spellStart"/>
      <w:r>
        <w:rPr>
          <w:rFonts w:eastAsia="Times New Roman"/>
          <w:szCs w:val="24"/>
        </w:rPr>
        <w:t>ρωγμάτωση</w:t>
      </w:r>
      <w:proofErr w:type="spellEnd"/>
      <w:r>
        <w:rPr>
          <w:rFonts w:eastAsia="Times New Roman"/>
          <w:szCs w:val="24"/>
        </w:rPr>
        <w:t xml:space="preserve">. Ήδη από το 2013 στο Συμβούλιο Υπουργών Περιβάλλοντος και Ενέργειας η Ελληνική Δημοκρατία έχει δηλώσει ότι το </w:t>
      </w:r>
      <w:r>
        <w:rPr>
          <w:rFonts w:eastAsia="Times New Roman"/>
          <w:szCs w:val="24"/>
          <w:lang w:val="en-US"/>
        </w:rPr>
        <w:t>fracking</w:t>
      </w:r>
      <w:r>
        <w:rPr>
          <w:rFonts w:eastAsia="Times New Roman"/>
          <w:szCs w:val="24"/>
        </w:rPr>
        <w:t xml:space="preserve"> δεν πρόκειται ποτέ να εφαρμοστεί στην Ελλάδα.</w:t>
      </w:r>
    </w:p>
    <w:p w14:paraId="4DA1E6D2" w14:textId="77777777" w:rsidR="00B641FB" w:rsidRDefault="00934C92">
      <w:pPr>
        <w:spacing w:line="600" w:lineRule="auto"/>
        <w:ind w:firstLine="720"/>
        <w:jc w:val="both"/>
        <w:rPr>
          <w:rFonts w:eastAsia="Times New Roman"/>
          <w:szCs w:val="24"/>
        </w:rPr>
      </w:pPr>
      <w:r>
        <w:rPr>
          <w:rFonts w:eastAsia="Times New Roman"/>
          <w:szCs w:val="24"/>
        </w:rPr>
        <w:t>Και πρέπει να σα</w:t>
      </w:r>
      <w:r>
        <w:rPr>
          <w:rFonts w:eastAsia="Times New Roman"/>
          <w:szCs w:val="24"/>
        </w:rPr>
        <w:t xml:space="preserve">ς πω, για όσους ασχολούνται με το θέμα, ότι η Γαλλία και πάρα πολλές άλλες χώρες έχουν πει ένα μεγάλο, σωστό «όχι» στο </w:t>
      </w:r>
      <w:r>
        <w:rPr>
          <w:rFonts w:eastAsia="Times New Roman"/>
          <w:szCs w:val="24"/>
          <w:lang w:val="en-US"/>
        </w:rPr>
        <w:t>fracking</w:t>
      </w:r>
      <w:r>
        <w:rPr>
          <w:rFonts w:eastAsia="Times New Roman"/>
          <w:szCs w:val="24"/>
        </w:rPr>
        <w:t>. Κι έτσι πρέπει. Θα ήταν αδιανόητο, με την πληθυσμιακή σύνθεση της Ευρώπης και ακόμη περισσότερο την οικολογική και περιβαλλοντι</w:t>
      </w:r>
      <w:r>
        <w:rPr>
          <w:rFonts w:eastAsia="Times New Roman"/>
          <w:szCs w:val="24"/>
        </w:rPr>
        <w:t xml:space="preserve">κή ευαισθησία της Ελλάδας, να υπάρχει έστω και ένας που θα διανοείτο ποτέ να δώσει άδεια ή να σκεφτεί έστω ότι υπάρχει περίπτωση να εφαρμοστεί το </w:t>
      </w:r>
      <w:r>
        <w:rPr>
          <w:rFonts w:eastAsia="Times New Roman"/>
          <w:szCs w:val="24"/>
          <w:lang w:val="en-US"/>
        </w:rPr>
        <w:t>fracking</w:t>
      </w:r>
      <w:r>
        <w:rPr>
          <w:rFonts w:eastAsia="Times New Roman"/>
          <w:szCs w:val="24"/>
        </w:rPr>
        <w:t>.</w:t>
      </w:r>
    </w:p>
    <w:p w14:paraId="4DA1E6D3" w14:textId="77777777" w:rsidR="00B641FB" w:rsidRDefault="00934C92">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Ολοκληρώστε, κύριε συνάδελφε. </w:t>
      </w:r>
    </w:p>
    <w:p w14:paraId="4DA1E6D4" w14:textId="77777777" w:rsidR="00B641FB" w:rsidRDefault="00934C92">
      <w:pPr>
        <w:spacing w:line="600" w:lineRule="auto"/>
        <w:ind w:firstLine="720"/>
        <w:jc w:val="both"/>
        <w:rPr>
          <w:rFonts w:eastAsia="Times New Roman"/>
          <w:szCs w:val="24"/>
        </w:rPr>
      </w:pPr>
      <w:r>
        <w:rPr>
          <w:rFonts w:eastAsia="Times New Roman"/>
          <w:b/>
          <w:szCs w:val="24"/>
        </w:rPr>
        <w:lastRenderedPageBreak/>
        <w:t>ΙΩΑΝΝΗΣ ΜΑΝΙΑΤΗΣ:</w:t>
      </w:r>
      <w:r>
        <w:rPr>
          <w:rFonts w:eastAsia="Times New Roman"/>
          <w:szCs w:val="24"/>
        </w:rPr>
        <w:t xml:space="preserve"> Για να ολοκληρώσω, αγαπητές και αγαπητοί συνάδελφοι, εμείς είχαμε κάνει τη σκέψη να καταθέσουμε ονομαστική ψηφοφορία, γιατί υπήρχαν οι πληροφορίες ότι ο Υπουργός της Κυβέρνησης κ. Τσιρώνης επρόκειτο να καταψηφίσει το νομοσχέδιο. Κι επειδή θεωρούμε αδιανόη</w:t>
      </w:r>
      <w:r>
        <w:rPr>
          <w:rFonts w:eastAsia="Times New Roman"/>
          <w:szCs w:val="24"/>
        </w:rPr>
        <w:t>το να παραμένει Υπουργός σε μία Κυβέρνηση ένας άνθρωπος ο οποίος καταψηφίζει ένα κορυφαίας σημασίας νομοσχέδιο, θέλαμε να αναδείξουμε τις ευθύνες που έχει ο Πρωθυπουργός κ. Τσίπρας, που πρέπει να τον αποπέμψει αμέσως, εάν καταψηφίσει όταν θα έρθει η ώρα τη</w:t>
      </w:r>
      <w:r>
        <w:rPr>
          <w:rFonts w:eastAsia="Times New Roman"/>
          <w:szCs w:val="24"/>
        </w:rPr>
        <w:t>ς τελικής ψήφου ή και ο ίδιος να παραιτηθεί πριν τον «</w:t>
      </w:r>
      <w:proofErr w:type="spellStart"/>
      <w:r>
        <w:rPr>
          <w:rFonts w:eastAsia="Times New Roman"/>
          <w:szCs w:val="24"/>
        </w:rPr>
        <w:t>παραιτήσει</w:t>
      </w:r>
      <w:proofErr w:type="spellEnd"/>
      <w:r>
        <w:rPr>
          <w:rFonts w:eastAsia="Times New Roman"/>
          <w:szCs w:val="24"/>
        </w:rPr>
        <w:t xml:space="preserve">» ο κ. Τσίπρας. Πρέπει να σας πω ότι ελπίζω, ως έσχατο μέτρο διαφύλαξης της αξιοπρέπειας του πολιτικού κόσμου της χώρας, να γίνει ένα </w:t>
      </w:r>
      <w:r>
        <w:rPr>
          <w:rFonts w:eastAsia="Times New Roman"/>
          <w:szCs w:val="24"/>
        </w:rPr>
        <w:lastRenderedPageBreak/>
        <w:t>από τα δύο: είτε να παραιτηθεί ο κ. Τσιρώνης είτε να τον «</w:t>
      </w:r>
      <w:proofErr w:type="spellStart"/>
      <w:r>
        <w:rPr>
          <w:rFonts w:eastAsia="Times New Roman"/>
          <w:szCs w:val="24"/>
        </w:rPr>
        <w:t>παραιτήσει</w:t>
      </w:r>
      <w:proofErr w:type="spellEnd"/>
      <w:r>
        <w:rPr>
          <w:rFonts w:eastAsia="Times New Roman"/>
          <w:szCs w:val="24"/>
        </w:rPr>
        <w:t>» ο Πρωθυπουργός κ. Τσίπρας.</w:t>
      </w:r>
    </w:p>
    <w:p w14:paraId="4DA1E6D5" w14:textId="77777777" w:rsidR="00B641FB" w:rsidRDefault="00934C92">
      <w:pPr>
        <w:spacing w:line="600" w:lineRule="auto"/>
        <w:ind w:firstLine="720"/>
        <w:jc w:val="both"/>
        <w:rPr>
          <w:rFonts w:eastAsia="Times New Roman"/>
          <w:szCs w:val="24"/>
        </w:rPr>
      </w:pPr>
      <w:r>
        <w:rPr>
          <w:rFonts w:eastAsia="Times New Roman"/>
          <w:szCs w:val="24"/>
        </w:rPr>
        <w:t>Δεδομένου ότι ο συνάδελφος κ. Δημαράς μάς είπε, επισήμως πια, ότι ο κ. Τσιρώνης θα καταψηφίσει -ήταν παρών μάλιστα ο κ. Τσιρώνης- θεωρούμε ότι περιττεύει πια η κατάθεση του αιτήματος διεξαγωγής ονομαστικής ψηφοφορίας.</w:t>
      </w:r>
    </w:p>
    <w:p w14:paraId="4DA1E6D6" w14:textId="77777777" w:rsidR="00B641FB" w:rsidRDefault="00934C92">
      <w:pPr>
        <w:spacing w:line="600" w:lineRule="auto"/>
        <w:ind w:firstLine="720"/>
        <w:jc w:val="both"/>
        <w:rPr>
          <w:rFonts w:eastAsia="Times New Roman"/>
          <w:szCs w:val="24"/>
        </w:rPr>
      </w:pPr>
      <w:r>
        <w:rPr>
          <w:rFonts w:eastAsia="Times New Roman"/>
          <w:szCs w:val="24"/>
        </w:rPr>
        <w:t>Ευχαριστώ πολύ.</w:t>
      </w:r>
    </w:p>
    <w:p w14:paraId="4DA1E6D7" w14:textId="77777777" w:rsidR="00B641FB" w:rsidRDefault="00934C92">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4DA1E6D8" w14:textId="77777777" w:rsidR="00B641FB" w:rsidRDefault="00934C92">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Ευχαριστώ. Ήσασταν σαφής.</w:t>
      </w:r>
    </w:p>
    <w:p w14:paraId="4DA1E6D9" w14:textId="77777777" w:rsidR="00B641FB" w:rsidRDefault="00934C92">
      <w:pPr>
        <w:spacing w:line="600" w:lineRule="auto"/>
        <w:ind w:firstLine="720"/>
        <w:jc w:val="both"/>
        <w:rPr>
          <w:rFonts w:eastAsia="Times New Roman"/>
          <w:szCs w:val="24"/>
        </w:rPr>
      </w:pPr>
      <w:r>
        <w:rPr>
          <w:rFonts w:eastAsia="Times New Roman"/>
          <w:szCs w:val="24"/>
        </w:rPr>
        <w:t xml:space="preserve">Ο Κοινοβουλευτικός Εκπρόσωπος του ΣΥΡΙΖΑ κ. </w:t>
      </w:r>
      <w:proofErr w:type="spellStart"/>
      <w:r>
        <w:rPr>
          <w:rFonts w:eastAsia="Times New Roman"/>
          <w:szCs w:val="24"/>
        </w:rPr>
        <w:t>Ξυδάκης</w:t>
      </w:r>
      <w:proofErr w:type="spellEnd"/>
      <w:r>
        <w:rPr>
          <w:rFonts w:eastAsia="Times New Roman"/>
          <w:szCs w:val="24"/>
        </w:rPr>
        <w:t xml:space="preserve"> έχει τον λόγο. </w:t>
      </w:r>
    </w:p>
    <w:p w14:paraId="4DA1E6DA"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ΞΥΔΑΚΗΣ: </w:t>
      </w:r>
      <w:r>
        <w:rPr>
          <w:rFonts w:eastAsia="Times New Roman" w:cs="Times New Roman"/>
          <w:szCs w:val="24"/>
        </w:rPr>
        <w:t xml:space="preserve">Ευχαριστώ, κύριε </w:t>
      </w:r>
      <w:r>
        <w:rPr>
          <w:rFonts w:eastAsia="Times New Roman" w:cs="Times New Roman"/>
          <w:szCs w:val="24"/>
        </w:rPr>
        <w:t>Πρόεδρε.</w:t>
      </w:r>
    </w:p>
    <w:p w14:paraId="4DA1E6D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Ο εκπρόσωπος της Δημοκρατικής Συμπαράταξης μου έλυσε μια απορία, ένα ερώτημα που θα του απηύθυνα σχετικά με το γιατί ζητά ονομαστική ψηφοφορία, εφόσον υπερψηφίζει το νομοσχέδιο.</w:t>
      </w:r>
    </w:p>
    <w:p w14:paraId="4DA1E6D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Κατά τη γνώμη μου είναι η απόλυτη προϋπόθεση ο σεβασμός στην ψήφο </w:t>
      </w:r>
      <w:r>
        <w:rPr>
          <w:rFonts w:eastAsia="Times New Roman" w:cs="Times New Roman"/>
          <w:szCs w:val="24"/>
        </w:rPr>
        <w:t>κατά συνείδηση κάθε Βουλευτή από τους τριακόσιους ή έστω από τους Βουλευτές του λεγόμενου «συνταγματικού τόξου». Οφείλουμε απόλυτο σεβασμό στη διάκριση των εξουσιών. Και είναι και μια εκδήλωση πολιτικού πολιτισμού μεταξύ των Βουλευτών όλων των παρατάξεων ν</w:t>
      </w:r>
      <w:r>
        <w:rPr>
          <w:rFonts w:eastAsia="Times New Roman" w:cs="Times New Roman"/>
          <w:szCs w:val="24"/>
        </w:rPr>
        <w:t xml:space="preserve">α σεβόμαστε και να τιμούμε αυτή την παράδοση και αυτή την συνταγματική υποχρέωση, να ψηφίζουμε κατά συνείδηση σύμφωνα με τις αξίες μας και με αυτό που επιτάσσει ο </w:t>
      </w:r>
      <w:r>
        <w:rPr>
          <w:rFonts w:eastAsia="Times New Roman" w:cs="Times New Roman"/>
          <w:szCs w:val="24"/>
        </w:rPr>
        <w:lastRenderedPageBreak/>
        <w:t>νους μας, η σκέψη μας και η υποχρέωσή μας απέναντι στους ανθρώπους που μας έστειλαν εδώ και π</w:t>
      </w:r>
      <w:r>
        <w:rPr>
          <w:rFonts w:eastAsia="Times New Roman" w:cs="Times New Roman"/>
          <w:szCs w:val="24"/>
        </w:rPr>
        <w:t xml:space="preserve">ροσδοκούν κάτι από εμάς.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roofErr w:type="spellStart"/>
      <w:r>
        <w:rPr>
          <w:rFonts w:eastAsia="Times New Roman" w:cs="Times New Roman"/>
          <w:szCs w:val="24"/>
        </w:rPr>
        <w:t>ελύθη</w:t>
      </w:r>
      <w:proofErr w:type="spellEnd"/>
      <w:r>
        <w:rPr>
          <w:rFonts w:eastAsia="Times New Roman" w:cs="Times New Roman"/>
          <w:szCs w:val="24"/>
        </w:rPr>
        <w:t xml:space="preserve"> αυτό το θέμα, όπως το διευκρίνισε ο κ. Μανιάτης.</w:t>
      </w:r>
    </w:p>
    <w:p w14:paraId="4DA1E6D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Έθεσε, επίσης, ορισμένα ενδιαφέροντα ερωτήματα σχετικά με το γενικότερο πολιτικό κλίμα, ένα κλίμα -και εμείς το περιγράφουμε- διχόνοιας, διχασμού, συγκρούσε</w:t>
      </w:r>
      <w:r>
        <w:rPr>
          <w:rFonts w:eastAsia="Times New Roman" w:cs="Times New Roman"/>
          <w:szCs w:val="24"/>
        </w:rPr>
        <w:t>ων, έριδος. Επανειλημμένως και εγώ προσωπικά και άλλοι συνάδελφοι από τον ΣΥΡΙΖΑ έχουμε δηλώσει ότι οι συγκρούσεις είναι απαραίτητες, αναγκαίες και γόνιμες για την παραγωγή πολιτικής στη δημοκρατία. Μόνο διά των συγκρούσεων και των αντιθέτων θα παραχθεί το</w:t>
      </w:r>
      <w:r>
        <w:rPr>
          <w:rFonts w:eastAsia="Times New Roman" w:cs="Times New Roman"/>
          <w:szCs w:val="24"/>
        </w:rPr>
        <w:t xml:space="preserve"> νέο αποτέλεσμα. Και </w:t>
      </w:r>
      <w:r>
        <w:rPr>
          <w:rFonts w:eastAsia="Times New Roman" w:cs="Times New Roman"/>
          <w:szCs w:val="24"/>
        </w:rPr>
        <w:lastRenderedPageBreak/>
        <w:t>ασφαλώς είναι εντελώς άλλο πράγμα η διχόνοια, ο διχασμός, η επιδίωξη ισοπέδωσης όχι του επιχειρήματος</w:t>
      </w:r>
      <w:r>
        <w:rPr>
          <w:rFonts w:eastAsia="Times New Roman" w:cs="Times New Roman"/>
          <w:szCs w:val="24"/>
        </w:rPr>
        <w:t>,</w:t>
      </w:r>
      <w:r>
        <w:rPr>
          <w:rFonts w:eastAsia="Times New Roman" w:cs="Times New Roman"/>
          <w:szCs w:val="24"/>
        </w:rPr>
        <w:t xml:space="preserve"> αλλά της προσωπικότητας του αντιπάλου.</w:t>
      </w:r>
    </w:p>
    <w:p w14:paraId="4DA1E6D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Ωστόσο, όπως εμείς, μετά από τρία χρόνια στην Κυβέρνηση, ήδη βρισκόμαστε στη φάση και της αυτ</w:t>
      </w:r>
      <w:r>
        <w:rPr>
          <w:rFonts w:eastAsia="Times New Roman" w:cs="Times New Roman"/>
          <w:szCs w:val="24"/>
        </w:rPr>
        <w:t xml:space="preserve">οκριτικής για όσα έχουμε πράξει, για όσα πράττουμε, θα περίμενα από τους πολιτικούς οι οποίοι κυβέρνησαν με τη μία ή την άλλη μορφή στην </w:t>
      </w:r>
      <w:r>
        <w:rPr>
          <w:rFonts w:eastAsia="Times New Roman" w:cs="Times New Roman"/>
          <w:szCs w:val="24"/>
        </w:rPr>
        <w:t xml:space="preserve">πρώτη </w:t>
      </w:r>
      <w:r>
        <w:rPr>
          <w:rFonts w:eastAsia="Times New Roman" w:cs="Times New Roman"/>
          <w:szCs w:val="24"/>
        </w:rPr>
        <w:t xml:space="preserve">ή στη </w:t>
      </w:r>
      <w:r>
        <w:rPr>
          <w:rFonts w:eastAsia="Times New Roman" w:cs="Times New Roman"/>
          <w:szCs w:val="24"/>
        </w:rPr>
        <w:t>δεύτερη</w:t>
      </w:r>
      <w:r>
        <w:rPr>
          <w:rFonts w:eastAsia="Times New Roman" w:cs="Times New Roman"/>
          <w:szCs w:val="24"/>
        </w:rPr>
        <w:t xml:space="preserve"> περίοδο, στα σαράντα πέντε χρόνια περίπου της Μεταπολίτευσης, να υπάρχει μια πιο γνήσια αυτοκριτική</w:t>
      </w:r>
      <w:r>
        <w:rPr>
          <w:rFonts w:eastAsia="Times New Roman" w:cs="Times New Roman"/>
          <w:szCs w:val="24"/>
        </w:rPr>
        <w:t xml:space="preserve"> και όχι μόνο αυτή η λυσσώδης μανία </w:t>
      </w:r>
      <w:proofErr w:type="spellStart"/>
      <w:r>
        <w:rPr>
          <w:rFonts w:eastAsia="Times New Roman" w:cs="Times New Roman"/>
          <w:szCs w:val="24"/>
        </w:rPr>
        <w:t>αυτοδικαίωσης</w:t>
      </w:r>
      <w:proofErr w:type="spellEnd"/>
      <w:r>
        <w:rPr>
          <w:rFonts w:eastAsia="Times New Roman" w:cs="Times New Roman"/>
          <w:szCs w:val="24"/>
        </w:rPr>
        <w:t>:</w:t>
      </w:r>
      <w:r>
        <w:rPr>
          <w:rFonts w:eastAsia="Times New Roman" w:cs="Times New Roman"/>
          <w:szCs w:val="24"/>
        </w:rPr>
        <w:t xml:space="preserve"> «Εμείς το είπαμε πρώτοι, εμείς το είχαμε πει τότε». </w:t>
      </w:r>
    </w:p>
    <w:p w14:paraId="4DA1E6D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Όλοι θα λέμε στα καφενεία όταν θα πάρουμε σύνταξη ή λέμε κιόλας -γιατί μας παίρνει η ηλικία- «το είχα πει και εγώ και δεν με </w:t>
      </w:r>
      <w:r>
        <w:rPr>
          <w:rFonts w:eastAsia="Times New Roman" w:cs="Times New Roman"/>
          <w:szCs w:val="24"/>
        </w:rPr>
        <w:lastRenderedPageBreak/>
        <w:t>άκουσαν». Είμαστε, όμως, εν</w:t>
      </w:r>
      <w:r>
        <w:rPr>
          <w:rFonts w:eastAsia="Times New Roman" w:cs="Times New Roman"/>
          <w:szCs w:val="24"/>
        </w:rPr>
        <w:t xml:space="preserve">εργοί και δρώντες μέσα σε ένα </w:t>
      </w:r>
      <w:r>
        <w:rPr>
          <w:rFonts w:eastAsia="Times New Roman" w:cs="Times New Roman"/>
          <w:szCs w:val="24"/>
        </w:rPr>
        <w:t>Κ</w:t>
      </w:r>
      <w:r>
        <w:rPr>
          <w:rFonts w:eastAsia="Times New Roman" w:cs="Times New Roman"/>
          <w:szCs w:val="24"/>
        </w:rPr>
        <w:t>οινοβούλιο, σε μια ιστορική περίοδο κατά την οποία διαδραματίζονται μεγάλες εξελίξεις, τίθενται μεγάλα, ιστορικά ερωτήματα και για την πολιτειακή συνοχή και για την εθνική ασφάλεια και για το μέλλον της χώρας και των νεότερων</w:t>
      </w:r>
      <w:r>
        <w:rPr>
          <w:rFonts w:eastAsia="Times New Roman" w:cs="Times New Roman"/>
          <w:szCs w:val="24"/>
        </w:rPr>
        <w:t xml:space="preserve"> γενιών και όλη αυτή η εμπρηστική αντιπαράθεση δεν οφείλεται πια μόνο στην Κυβέρνηση. Ούτε ο ΣΥΡΙΖΑ είναι ο ίδιος που ήταν πριν από οκτώ και δέκα χρόνια. Έχουν αλλάξει οι ιστορικές συνθήκες, έχει αλλάξει η ιστορική εμπειρία, έχει σωρευτεί χρόνος και πείρα </w:t>
      </w:r>
      <w:r>
        <w:rPr>
          <w:rFonts w:eastAsia="Times New Roman" w:cs="Times New Roman"/>
          <w:szCs w:val="24"/>
        </w:rPr>
        <w:t>και γνώση.</w:t>
      </w:r>
    </w:p>
    <w:p w14:paraId="4DA1E6E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Γι’ αυτό θα ήθελα να ρωτήσω τον κ. Μανιάτη: Οι εμπρηστές υπάρχουν στον ΣΥΡΙΖΑ; Βλέπει κανέναν να πηδάει πάνω στα έδρανα; Εγώ, αντιθέτως, που δεν είμαι στην τάξη των εμπρηστών -</w:t>
      </w:r>
      <w:r>
        <w:rPr>
          <w:rFonts w:eastAsia="Times New Roman" w:cs="Times New Roman"/>
          <w:szCs w:val="24"/>
        </w:rPr>
        <w:lastRenderedPageBreak/>
        <w:t>είμαι στην τάξη των πελταστών- ενίοτε ακούω από την Αντιπολίτευση φρι</w:t>
      </w:r>
      <w:r>
        <w:rPr>
          <w:rFonts w:eastAsia="Times New Roman" w:cs="Times New Roman"/>
          <w:szCs w:val="24"/>
        </w:rPr>
        <w:t xml:space="preserve">κτά πράγματα, με τα οποία </w:t>
      </w:r>
      <w:proofErr w:type="spellStart"/>
      <w:r>
        <w:rPr>
          <w:rFonts w:eastAsia="Times New Roman" w:cs="Times New Roman"/>
          <w:szCs w:val="24"/>
        </w:rPr>
        <w:t>σοκάρομαι</w:t>
      </w:r>
      <w:proofErr w:type="spellEnd"/>
      <w:r>
        <w:rPr>
          <w:rFonts w:eastAsia="Times New Roman" w:cs="Times New Roman"/>
          <w:szCs w:val="24"/>
        </w:rPr>
        <w:t>,</w:t>
      </w:r>
      <w:r>
        <w:rPr>
          <w:rFonts w:eastAsia="Times New Roman" w:cs="Times New Roman"/>
          <w:szCs w:val="24"/>
        </w:rPr>
        <w:t xml:space="preserve"> όντας τριάμισι χρόνια Βουλευτής.</w:t>
      </w:r>
    </w:p>
    <w:p w14:paraId="4DA1E6E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Θα ήθελα να έρθω σε κάτι άλλο, το οποίο όλοι αναγνωρίζουμε. Πρέπει να υπάρχει η συνέχεια του κράτους. Επικαλεστήκατε μια συνέχεια κυβερνήσεων όσον αφορά την ενεργειακή πολιτική και είπατ</w:t>
      </w:r>
      <w:r>
        <w:rPr>
          <w:rFonts w:eastAsia="Times New Roman" w:cs="Times New Roman"/>
          <w:szCs w:val="24"/>
        </w:rPr>
        <w:t xml:space="preserve">ε ότι αυτά που έκανε η </w:t>
      </w:r>
      <w:r>
        <w:rPr>
          <w:rFonts w:eastAsia="Times New Roman" w:cs="Times New Roman"/>
          <w:szCs w:val="24"/>
        </w:rPr>
        <w:t>κ</w:t>
      </w:r>
      <w:r>
        <w:rPr>
          <w:rFonts w:eastAsia="Times New Roman" w:cs="Times New Roman"/>
          <w:szCs w:val="24"/>
        </w:rPr>
        <w:t xml:space="preserve">υβέρνηση Παπανδρέου τα συνέχισε η </w:t>
      </w:r>
      <w:r>
        <w:rPr>
          <w:rFonts w:eastAsia="Times New Roman" w:cs="Times New Roman"/>
          <w:szCs w:val="24"/>
        </w:rPr>
        <w:t>κ</w:t>
      </w:r>
      <w:r>
        <w:rPr>
          <w:rFonts w:eastAsia="Times New Roman" w:cs="Times New Roman"/>
          <w:szCs w:val="24"/>
        </w:rPr>
        <w:t>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Βάλατε και την </w:t>
      </w:r>
      <w:r>
        <w:rPr>
          <w:rFonts w:eastAsia="Times New Roman" w:cs="Times New Roman"/>
          <w:szCs w:val="24"/>
        </w:rPr>
        <w:t>κ</w:t>
      </w:r>
      <w:r>
        <w:rPr>
          <w:rFonts w:eastAsia="Times New Roman" w:cs="Times New Roman"/>
          <w:szCs w:val="24"/>
        </w:rPr>
        <w:t xml:space="preserve">υβέρνηση </w:t>
      </w:r>
      <w:proofErr w:type="spellStart"/>
      <w:r>
        <w:rPr>
          <w:rFonts w:eastAsia="Times New Roman" w:cs="Times New Roman"/>
          <w:szCs w:val="24"/>
        </w:rPr>
        <w:t>Πικραμμένου</w:t>
      </w:r>
      <w:proofErr w:type="spellEnd"/>
      <w:r>
        <w:rPr>
          <w:rFonts w:eastAsia="Times New Roman" w:cs="Times New Roman"/>
          <w:szCs w:val="24"/>
        </w:rPr>
        <w:t xml:space="preserve"> των είκοσι ημερών και την </w:t>
      </w:r>
      <w:r>
        <w:rPr>
          <w:rFonts w:eastAsia="Times New Roman" w:cs="Times New Roman"/>
          <w:szCs w:val="24"/>
        </w:rPr>
        <w:t>κ</w:t>
      </w:r>
      <w:r>
        <w:rPr>
          <w:rFonts w:eastAsia="Times New Roman" w:cs="Times New Roman"/>
          <w:szCs w:val="24"/>
        </w:rPr>
        <w:t xml:space="preserve">υβέρνηση </w:t>
      </w:r>
      <w:proofErr w:type="spellStart"/>
      <w:r>
        <w:rPr>
          <w:rFonts w:eastAsia="Times New Roman" w:cs="Times New Roman"/>
          <w:szCs w:val="24"/>
        </w:rPr>
        <w:t>Παπαδήμου</w:t>
      </w:r>
      <w:proofErr w:type="spellEnd"/>
      <w:r>
        <w:rPr>
          <w:rFonts w:eastAsia="Times New Roman" w:cs="Times New Roman"/>
          <w:szCs w:val="24"/>
        </w:rPr>
        <w:t xml:space="preserve">, που δεν ήταν μια αμιγώς πολιτική κυβέρνηση. Υπήρχε μόνο με τη συναίνεση πολιτικών </w:t>
      </w:r>
      <w:r>
        <w:rPr>
          <w:rFonts w:eastAsia="Times New Roman" w:cs="Times New Roman"/>
          <w:szCs w:val="24"/>
        </w:rPr>
        <w:t>κομμάτων. Υπήρχε η συναίνεση του κ. Σαμαρά και του κ. Βενιζέλου για να υπάρξει εκείνη η κυβέρνηση.</w:t>
      </w:r>
    </w:p>
    <w:p w14:paraId="4DA1E6E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Θέλω να σας ρωτήσω για τις δύο αμιγώς πολιτικές κυβερνήσεις, του Παπανδρέου και του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Θα θυμάστε ασφαλώς ότι στη δεύτερη </w:t>
      </w:r>
      <w:r>
        <w:rPr>
          <w:rFonts w:eastAsia="Times New Roman" w:cs="Times New Roman"/>
          <w:szCs w:val="24"/>
        </w:rPr>
        <w:t>κ</w:t>
      </w:r>
      <w:r>
        <w:rPr>
          <w:rFonts w:eastAsia="Times New Roman" w:cs="Times New Roman"/>
          <w:szCs w:val="24"/>
        </w:rPr>
        <w:t xml:space="preserve">υβέρνηση υπήρξε </w:t>
      </w:r>
      <w:proofErr w:type="spellStart"/>
      <w:r>
        <w:rPr>
          <w:rFonts w:eastAsia="Times New Roman" w:cs="Times New Roman"/>
          <w:szCs w:val="24"/>
        </w:rPr>
        <w:t>α</w:t>
      </w:r>
      <w:r>
        <w:rPr>
          <w:rFonts w:eastAsia="Times New Roman" w:cs="Times New Roman"/>
          <w:szCs w:val="24"/>
        </w:rPr>
        <w:t>πονομοθέτηση</w:t>
      </w:r>
      <w:proofErr w:type="spellEnd"/>
      <w:r>
        <w:rPr>
          <w:rFonts w:eastAsia="Times New Roman" w:cs="Times New Roman"/>
          <w:szCs w:val="24"/>
        </w:rPr>
        <w:t xml:space="preserve"> ή απαξίωση νομοθετικών πρωτοβουλιών και μεταρρυθμίσεων που έκανε η </w:t>
      </w:r>
      <w:r>
        <w:rPr>
          <w:rFonts w:eastAsia="Times New Roman" w:cs="Times New Roman"/>
          <w:szCs w:val="24"/>
        </w:rPr>
        <w:t>κ</w:t>
      </w:r>
      <w:r>
        <w:rPr>
          <w:rFonts w:eastAsia="Times New Roman" w:cs="Times New Roman"/>
          <w:szCs w:val="24"/>
        </w:rPr>
        <w:t xml:space="preserve">υβέρνηση Παπανδρέου. Να σας θυμίσω τον νόμο περί αξιολόγησης, </w:t>
      </w:r>
      <w:r>
        <w:rPr>
          <w:rFonts w:eastAsia="Times New Roman" w:cs="Times New Roman"/>
          <w:szCs w:val="24"/>
        </w:rPr>
        <w:t xml:space="preserve">τον οποίο </w:t>
      </w:r>
      <w:r>
        <w:rPr>
          <w:rFonts w:eastAsia="Times New Roman" w:cs="Times New Roman"/>
          <w:szCs w:val="24"/>
        </w:rPr>
        <w:t xml:space="preserve">εισήγαγε ο κ. </w:t>
      </w:r>
      <w:proofErr w:type="spellStart"/>
      <w:r>
        <w:rPr>
          <w:rFonts w:eastAsia="Times New Roman" w:cs="Times New Roman"/>
          <w:szCs w:val="24"/>
        </w:rPr>
        <w:t>Ραγκούσης</w:t>
      </w:r>
      <w:proofErr w:type="spellEnd"/>
      <w:r>
        <w:rPr>
          <w:rFonts w:eastAsia="Times New Roman" w:cs="Times New Roman"/>
          <w:szCs w:val="24"/>
        </w:rPr>
        <w:t xml:space="preserve"> και κατακρημνίστηκε το καλοκαίρι του 2014 εν τη πράξει; Να σας θυμίσω τις υγειο</w:t>
      </w:r>
      <w:r>
        <w:rPr>
          <w:rFonts w:eastAsia="Times New Roman" w:cs="Times New Roman"/>
          <w:szCs w:val="24"/>
        </w:rPr>
        <w:t xml:space="preserve">νομικές διατάξεις που είχε νομοθετήσει ο κ. Λοβέρδος, τις οποίες </w:t>
      </w:r>
      <w:proofErr w:type="spellStart"/>
      <w:r>
        <w:rPr>
          <w:rFonts w:eastAsia="Times New Roman" w:cs="Times New Roman"/>
          <w:szCs w:val="24"/>
        </w:rPr>
        <w:t>απονομοθέτησε</w:t>
      </w:r>
      <w:proofErr w:type="spellEnd"/>
      <w:r>
        <w:rPr>
          <w:rFonts w:eastAsia="Times New Roman" w:cs="Times New Roman"/>
          <w:szCs w:val="24"/>
        </w:rPr>
        <w:t xml:space="preserve"> και τις έκανε πιο ανθρώπινες η κ. </w:t>
      </w:r>
      <w:proofErr w:type="spellStart"/>
      <w:r>
        <w:rPr>
          <w:rFonts w:eastAsia="Times New Roman" w:cs="Times New Roman"/>
          <w:szCs w:val="24"/>
        </w:rPr>
        <w:t>Σκοπούλη</w:t>
      </w:r>
      <w:proofErr w:type="spellEnd"/>
      <w:r>
        <w:rPr>
          <w:rFonts w:eastAsia="Times New Roman" w:cs="Times New Roman"/>
          <w:szCs w:val="24"/>
        </w:rPr>
        <w:t xml:space="preserve"> και τις </w:t>
      </w:r>
      <w:proofErr w:type="spellStart"/>
      <w:r>
        <w:rPr>
          <w:rFonts w:eastAsia="Times New Roman" w:cs="Times New Roman"/>
          <w:szCs w:val="24"/>
        </w:rPr>
        <w:t>επανέφερε</w:t>
      </w:r>
      <w:proofErr w:type="spellEnd"/>
      <w:r>
        <w:rPr>
          <w:rFonts w:eastAsia="Times New Roman" w:cs="Times New Roman"/>
          <w:szCs w:val="24"/>
        </w:rPr>
        <w:t xml:space="preserve"> ο κ. Γεωργιάδης; Να σας θυμίσω πόσο ταλαιπωρήθηκε ο νόμος της ιθαγένειας του κ. </w:t>
      </w:r>
      <w:proofErr w:type="spellStart"/>
      <w:r>
        <w:rPr>
          <w:rFonts w:eastAsia="Times New Roman" w:cs="Times New Roman"/>
          <w:szCs w:val="24"/>
        </w:rPr>
        <w:t>Ραγκούση</w:t>
      </w:r>
      <w:proofErr w:type="spellEnd"/>
      <w:r>
        <w:rPr>
          <w:rFonts w:eastAsia="Times New Roman" w:cs="Times New Roman"/>
          <w:szCs w:val="24"/>
        </w:rPr>
        <w:t xml:space="preserve"> και ότι ήρθε στη συνέχεια η</w:t>
      </w:r>
      <w:r>
        <w:rPr>
          <w:rFonts w:eastAsia="Times New Roman" w:cs="Times New Roman"/>
          <w:szCs w:val="24"/>
        </w:rPr>
        <w:t xml:space="preserve"> Κυβέρνηση ΣΥΡΙΖΑ να τον εδραιώσει, να τον πάει επί τα </w:t>
      </w:r>
      <w:proofErr w:type="spellStart"/>
      <w:r>
        <w:rPr>
          <w:rFonts w:eastAsia="Times New Roman" w:cs="Times New Roman"/>
          <w:szCs w:val="24"/>
        </w:rPr>
        <w:t>βελτίω</w:t>
      </w:r>
      <w:proofErr w:type="spellEnd"/>
      <w:r>
        <w:rPr>
          <w:rFonts w:eastAsia="Times New Roman" w:cs="Times New Roman"/>
          <w:szCs w:val="24"/>
        </w:rPr>
        <w:t xml:space="preserve"> και να τον καταστήσει λειτουργικό;</w:t>
      </w:r>
    </w:p>
    <w:p w14:paraId="4DA1E6E3" w14:textId="77777777" w:rsidR="00B641FB" w:rsidRDefault="00934C92">
      <w:pPr>
        <w:spacing w:line="600" w:lineRule="auto"/>
        <w:ind w:firstLine="720"/>
        <w:jc w:val="both"/>
        <w:rPr>
          <w:rFonts w:eastAsia="Times New Roman" w:cs="Times New Roman"/>
          <w:color w:val="000000" w:themeColor="text1"/>
          <w:szCs w:val="24"/>
        </w:rPr>
      </w:pPr>
      <w:r w:rsidRPr="000C6F44">
        <w:rPr>
          <w:rFonts w:eastAsia="Times New Roman" w:cs="Times New Roman"/>
          <w:color w:val="000000" w:themeColor="text1"/>
          <w:szCs w:val="24"/>
        </w:rPr>
        <w:lastRenderedPageBreak/>
        <w:t>Να σας θυμίσω π</w:t>
      </w:r>
      <w:r w:rsidRPr="000C6F44">
        <w:rPr>
          <w:rFonts w:eastAsia="Times New Roman" w:cs="Times New Roman"/>
          <w:color w:val="000000" w:themeColor="text1"/>
          <w:szCs w:val="24"/>
        </w:rPr>
        <w:t>ω</w:t>
      </w:r>
      <w:r w:rsidRPr="000C6F44">
        <w:rPr>
          <w:rFonts w:eastAsia="Times New Roman" w:cs="Times New Roman"/>
          <w:color w:val="000000" w:themeColor="text1"/>
          <w:szCs w:val="24"/>
        </w:rPr>
        <w:t xml:space="preserve">ς κινδύνευσε ο </w:t>
      </w:r>
      <w:r w:rsidRPr="000C6F44">
        <w:rPr>
          <w:rFonts w:eastAsia="Times New Roman" w:cs="Times New Roman"/>
          <w:color w:val="000000" w:themeColor="text1"/>
          <w:szCs w:val="24"/>
        </w:rPr>
        <w:t xml:space="preserve">σχετικός </w:t>
      </w:r>
      <w:r w:rsidRPr="00A41D7C">
        <w:rPr>
          <w:rFonts w:eastAsia="Times New Roman" w:cs="Times New Roman"/>
          <w:color w:val="000000" w:themeColor="text1"/>
          <w:szCs w:val="24"/>
        </w:rPr>
        <w:t>με τη</w:t>
      </w:r>
      <w:r w:rsidRPr="00A41D7C">
        <w:rPr>
          <w:rFonts w:eastAsia="Times New Roman" w:cs="Times New Roman"/>
          <w:color w:val="000000" w:themeColor="text1"/>
          <w:szCs w:val="24"/>
        </w:rPr>
        <w:t xml:space="preserve"> </w:t>
      </w:r>
      <w:r w:rsidRPr="00A41D7C">
        <w:rPr>
          <w:rFonts w:eastAsia="Times New Roman" w:cs="Times New Roman"/>
          <w:color w:val="000000" w:themeColor="text1"/>
          <w:szCs w:val="24"/>
        </w:rPr>
        <w:t>«</w:t>
      </w:r>
      <w:r w:rsidRPr="00A41D7C">
        <w:rPr>
          <w:rFonts w:eastAsia="Times New Roman" w:cs="Times New Roman"/>
          <w:color w:val="000000" w:themeColor="text1"/>
          <w:szCs w:val="24"/>
        </w:rPr>
        <w:t>ΔΙΑΥΓΕΙΑ</w:t>
      </w:r>
      <w:r w:rsidRPr="00A41D7C">
        <w:rPr>
          <w:rFonts w:eastAsia="Times New Roman" w:cs="Times New Roman"/>
          <w:color w:val="000000" w:themeColor="text1"/>
          <w:szCs w:val="24"/>
        </w:rPr>
        <w:t>»</w:t>
      </w:r>
      <w:r w:rsidRPr="00A41D7C">
        <w:rPr>
          <w:rFonts w:eastAsia="Times New Roman" w:cs="Times New Roman"/>
          <w:color w:val="000000" w:themeColor="text1"/>
          <w:szCs w:val="24"/>
        </w:rPr>
        <w:t xml:space="preserve"> </w:t>
      </w:r>
      <w:r w:rsidRPr="000C6F44">
        <w:rPr>
          <w:rFonts w:eastAsia="Times New Roman" w:cs="Times New Roman"/>
          <w:color w:val="000000" w:themeColor="text1"/>
          <w:szCs w:val="24"/>
        </w:rPr>
        <w:t>νόμος από τον κ. Μητσοτάκη, τότε Υπουργό Διοικητικής Μεταρρύθμισης; Υπήρξαν λοιπόν και εκεί ασυνέχειες</w:t>
      </w:r>
      <w:r w:rsidRPr="000C6F44">
        <w:rPr>
          <w:rFonts w:eastAsia="Times New Roman" w:cs="Times New Roman"/>
          <w:color w:val="000000" w:themeColor="text1"/>
          <w:szCs w:val="24"/>
        </w:rPr>
        <w:t xml:space="preserve">, κυβερνητικές και θεσμικές, επί μειζόνων μεταρρυθμίσεων και οι Βουλευτές της πρώτης </w:t>
      </w:r>
      <w:r w:rsidRPr="000C6F44">
        <w:rPr>
          <w:rFonts w:eastAsia="Times New Roman" w:cs="Times New Roman"/>
          <w:color w:val="000000" w:themeColor="text1"/>
          <w:szCs w:val="24"/>
        </w:rPr>
        <w:t>κ</w:t>
      </w:r>
      <w:r w:rsidRPr="000C6F44">
        <w:rPr>
          <w:rFonts w:eastAsia="Times New Roman" w:cs="Times New Roman"/>
          <w:color w:val="000000" w:themeColor="text1"/>
          <w:szCs w:val="24"/>
        </w:rPr>
        <w:t>υβερνήσεως ήταν Βουλευτές και στη δεύτερη, ήταν εδώ. Εδώ γ</w:t>
      </w:r>
      <w:r w:rsidRPr="000C6F44">
        <w:rPr>
          <w:rFonts w:eastAsia="Times New Roman" w:cs="Times New Roman"/>
          <w:color w:val="000000" w:themeColor="text1"/>
          <w:szCs w:val="24"/>
        </w:rPr>
        <w:t>ίνονταν</w:t>
      </w:r>
      <w:r w:rsidRPr="000C6F44">
        <w:rPr>
          <w:rFonts w:eastAsia="Times New Roman" w:cs="Times New Roman"/>
          <w:color w:val="000000" w:themeColor="text1"/>
          <w:szCs w:val="24"/>
        </w:rPr>
        <w:t xml:space="preserve"> οι </w:t>
      </w:r>
      <w:proofErr w:type="spellStart"/>
      <w:r w:rsidRPr="000C6F44">
        <w:rPr>
          <w:rFonts w:eastAsia="Times New Roman" w:cs="Times New Roman"/>
          <w:color w:val="000000" w:themeColor="text1"/>
          <w:szCs w:val="24"/>
        </w:rPr>
        <w:t>απονομοθετήσεις</w:t>
      </w:r>
      <w:proofErr w:type="spellEnd"/>
      <w:r w:rsidRPr="000C6F44">
        <w:rPr>
          <w:rFonts w:eastAsia="Times New Roman" w:cs="Times New Roman"/>
          <w:color w:val="000000" w:themeColor="text1"/>
          <w:szCs w:val="24"/>
        </w:rPr>
        <w:t>.</w:t>
      </w:r>
    </w:p>
    <w:p w14:paraId="4DA1E6E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Ας τα ξεπεράσουμε, λοιπόν, αυτά και ας έρθουμε στο επισφράγισμα των όσων είπε και ο </w:t>
      </w:r>
      <w:r>
        <w:rPr>
          <w:rFonts w:eastAsia="Times New Roman" w:cs="Times New Roman"/>
          <w:szCs w:val="24"/>
        </w:rPr>
        <w:t xml:space="preserve">κ. </w:t>
      </w:r>
      <w:proofErr w:type="spellStart"/>
      <w:r>
        <w:rPr>
          <w:rFonts w:eastAsia="Times New Roman" w:cs="Times New Roman"/>
          <w:szCs w:val="24"/>
        </w:rPr>
        <w:t>Δένδιας</w:t>
      </w:r>
      <w:proofErr w:type="spellEnd"/>
      <w:r>
        <w:rPr>
          <w:rFonts w:eastAsia="Times New Roman" w:cs="Times New Roman"/>
          <w:szCs w:val="24"/>
        </w:rPr>
        <w:t xml:space="preserve"> εκ μέρους της Νέας Δημοκρατίας, ο οποίος με ήρεμο τόνο και μάλλον με μια πολιτική ευπρέπεια έκανε κάποιες νύξεις σε ένα κύμα βίας -το ξέρει και γι</w:t>
      </w:r>
      <w:r>
        <w:rPr>
          <w:rFonts w:eastAsia="Times New Roman" w:cs="Times New Roman"/>
          <w:szCs w:val="24"/>
        </w:rPr>
        <w:t>’</w:t>
      </w:r>
      <w:r>
        <w:rPr>
          <w:rFonts w:eastAsia="Times New Roman" w:cs="Times New Roman"/>
          <w:szCs w:val="24"/>
        </w:rPr>
        <w:t xml:space="preserve"> αυτό ήταν μετρημένος- και επεσήμανε -και προς τιμήν του- και την επίθεση που έκαναν τα </w:t>
      </w:r>
      <w:proofErr w:type="spellStart"/>
      <w:r>
        <w:rPr>
          <w:rFonts w:eastAsia="Times New Roman" w:cs="Times New Roman"/>
          <w:szCs w:val="24"/>
        </w:rPr>
        <w:t>φασίζοντα</w:t>
      </w:r>
      <w:proofErr w:type="spellEnd"/>
      <w:r>
        <w:rPr>
          <w:rFonts w:eastAsia="Times New Roman" w:cs="Times New Roman"/>
          <w:szCs w:val="24"/>
        </w:rPr>
        <w:t xml:space="preserve"> στοιχεία στον κοινωνικό χώρο «</w:t>
      </w:r>
      <w:proofErr w:type="spellStart"/>
      <w:r>
        <w:rPr>
          <w:rFonts w:eastAsia="Times New Roman" w:cs="Times New Roman"/>
          <w:szCs w:val="24"/>
        </w:rPr>
        <w:t>Φαβέλα</w:t>
      </w:r>
      <w:proofErr w:type="spellEnd"/>
      <w:r>
        <w:rPr>
          <w:rFonts w:eastAsia="Times New Roman" w:cs="Times New Roman"/>
          <w:szCs w:val="24"/>
        </w:rPr>
        <w:t xml:space="preserve">» στον Πειραιά. </w:t>
      </w:r>
    </w:p>
    <w:p w14:paraId="4DA1E6E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Όλες αυτές τις μέρες και στον λόγο του ο κ. Μητσοτάκης, ο Αρχηγός της Αξιωματικής Αντιπολίτευσης, δεν ανέ</w:t>
      </w:r>
      <w:r>
        <w:rPr>
          <w:rFonts w:eastAsia="Times New Roman" w:cs="Times New Roman"/>
          <w:szCs w:val="24"/>
        </w:rPr>
        <w:t xml:space="preserve">φερε τίποτα. Σε δε μαζικά μέσα ενημέρωσης αναφερόταν η επίθεση, αυτό που ανέφερε ο κ. </w:t>
      </w:r>
      <w:proofErr w:type="spellStart"/>
      <w:r>
        <w:rPr>
          <w:rFonts w:eastAsia="Times New Roman" w:cs="Times New Roman"/>
          <w:szCs w:val="24"/>
        </w:rPr>
        <w:t>Δένδιας</w:t>
      </w:r>
      <w:proofErr w:type="spellEnd"/>
      <w:r>
        <w:rPr>
          <w:rFonts w:eastAsia="Times New Roman" w:cs="Times New Roman"/>
          <w:szCs w:val="24"/>
        </w:rPr>
        <w:t xml:space="preserve">, έμπειρος Υπουργός Δημοσίας Τάξεως, και βρέθηκε αντιμέτωπος με τους </w:t>
      </w:r>
      <w:proofErr w:type="spellStart"/>
      <w:r>
        <w:rPr>
          <w:rFonts w:eastAsia="Times New Roman" w:cs="Times New Roman"/>
          <w:szCs w:val="24"/>
        </w:rPr>
        <w:t>φασίζοντες</w:t>
      </w:r>
      <w:proofErr w:type="spellEnd"/>
      <w:r>
        <w:rPr>
          <w:rFonts w:eastAsia="Times New Roman" w:cs="Times New Roman"/>
          <w:szCs w:val="24"/>
        </w:rPr>
        <w:t xml:space="preserve"> και με τη Χρυσή Αυγή. Το ανέφερε ως επίθεση. Ήταν μια φονική επίθεση. Βρέθηκε συνήγ</w:t>
      </w:r>
      <w:r>
        <w:rPr>
          <w:rFonts w:eastAsia="Times New Roman" w:cs="Times New Roman"/>
          <w:szCs w:val="24"/>
        </w:rPr>
        <w:t xml:space="preserve">ορος δικηγόρος με </w:t>
      </w:r>
      <w:proofErr w:type="spellStart"/>
      <w:r>
        <w:rPr>
          <w:rFonts w:eastAsia="Times New Roman" w:cs="Times New Roman"/>
          <w:szCs w:val="24"/>
        </w:rPr>
        <w:t>κρανιοεγκεφαλική</w:t>
      </w:r>
      <w:proofErr w:type="spellEnd"/>
      <w:r>
        <w:rPr>
          <w:rFonts w:eastAsia="Times New Roman" w:cs="Times New Roman"/>
          <w:szCs w:val="24"/>
        </w:rPr>
        <w:t xml:space="preserve"> κάκωση. Αναφέρθηκε ως επεισόδιο, κάποια επεισόδια, κάποιοι αντιδικούσαν. </w:t>
      </w:r>
    </w:p>
    <w:p w14:paraId="4DA1E6E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Το μικρό ατόπημα ή και μεγάλο, αναλόγως πώς θα το ερμηνεύσουμε, του κ. </w:t>
      </w:r>
      <w:proofErr w:type="spellStart"/>
      <w:r>
        <w:rPr>
          <w:rFonts w:eastAsia="Times New Roman" w:cs="Times New Roman"/>
          <w:szCs w:val="24"/>
        </w:rPr>
        <w:t>Δένδια</w:t>
      </w:r>
      <w:proofErr w:type="spellEnd"/>
      <w:r>
        <w:rPr>
          <w:rFonts w:eastAsia="Times New Roman" w:cs="Times New Roman"/>
          <w:szCs w:val="24"/>
        </w:rPr>
        <w:t xml:space="preserve"> είναι ότι υπάρχουν κάποιες πράξεις πολιτικής βίας τον τελευταίο καιρό</w:t>
      </w:r>
      <w:r>
        <w:rPr>
          <w:rFonts w:eastAsia="Times New Roman" w:cs="Times New Roman"/>
          <w:szCs w:val="24"/>
        </w:rPr>
        <w:t xml:space="preserve">, αλλά δεν μπορούμε να τις τσουβαλιάζουμε με πράξεις που είναι ξεκαθαρίσματα λογαριασμών. Είναι άλλο πράγμα τα </w:t>
      </w:r>
      <w:proofErr w:type="spellStart"/>
      <w:r>
        <w:rPr>
          <w:rFonts w:eastAsia="Times New Roman" w:cs="Times New Roman"/>
          <w:szCs w:val="24"/>
        </w:rPr>
        <w:t>τρικάκια</w:t>
      </w:r>
      <w:proofErr w:type="spellEnd"/>
      <w:r>
        <w:rPr>
          <w:rFonts w:eastAsia="Times New Roman" w:cs="Times New Roman"/>
          <w:szCs w:val="24"/>
        </w:rPr>
        <w:t xml:space="preserve"> και άλλο πράγμα οι λοστοί που πέφτουν </w:t>
      </w:r>
      <w:r>
        <w:rPr>
          <w:rFonts w:eastAsia="Times New Roman" w:cs="Times New Roman"/>
          <w:szCs w:val="24"/>
        </w:rPr>
        <w:lastRenderedPageBreak/>
        <w:t>πάνω σε κεφάλια ανθρώπων. Είναι άλλο πράγμα η δολοφονία στον δρόμο από συμμορίες και άλλο πράγμα η</w:t>
      </w:r>
      <w:r>
        <w:rPr>
          <w:rFonts w:eastAsia="Times New Roman" w:cs="Times New Roman"/>
          <w:szCs w:val="24"/>
        </w:rPr>
        <w:t xml:space="preserve"> κατάληψη ενός χώρου. </w:t>
      </w:r>
    </w:p>
    <w:p w14:paraId="4DA1E6E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Φυσικά και καταδικάζουμε τη βία. Φυσικά και καταδικάζουμε κάθε </w:t>
      </w:r>
      <w:proofErr w:type="spellStart"/>
      <w:r>
        <w:rPr>
          <w:rFonts w:eastAsia="Times New Roman" w:cs="Times New Roman"/>
          <w:szCs w:val="24"/>
        </w:rPr>
        <w:t>παραβατική</w:t>
      </w:r>
      <w:proofErr w:type="spellEnd"/>
      <w:r>
        <w:rPr>
          <w:rFonts w:eastAsia="Times New Roman" w:cs="Times New Roman"/>
          <w:szCs w:val="24"/>
        </w:rPr>
        <w:t xml:space="preserve"> πράξη</w:t>
      </w:r>
      <w:r>
        <w:rPr>
          <w:rFonts w:eastAsia="Times New Roman" w:cs="Times New Roman"/>
          <w:szCs w:val="24"/>
        </w:rPr>
        <w:t>,</w:t>
      </w:r>
      <w:r>
        <w:rPr>
          <w:rFonts w:eastAsia="Times New Roman" w:cs="Times New Roman"/>
          <w:szCs w:val="24"/>
        </w:rPr>
        <w:t xml:space="preserve"> που θέτει σε κίνδυνο τη σωματική ακεραιότητα ή την περιουσία ενός άσχετου φιλήσυχου πολίτη αλλά</w:t>
      </w:r>
      <w:r>
        <w:rPr>
          <w:rFonts w:eastAsia="Times New Roman" w:cs="Times New Roman"/>
          <w:szCs w:val="24"/>
        </w:rPr>
        <w:t>,</w:t>
      </w:r>
      <w:r>
        <w:rPr>
          <w:rFonts w:eastAsia="Times New Roman" w:cs="Times New Roman"/>
          <w:szCs w:val="24"/>
        </w:rPr>
        <w:t xml:space="preserve"> πρώτον, δεν πρέπει να παραποιούμε την πραγματικότητα κα</w:t>
      </w:r>
      <w:r>
        <w:rPr>
          <w:rFonts w:eastAsia="Times New Roman" w:cs="Times New Roman"/>
          <w:szCs w:val="24"/>
        </w:rPr>
        <w:t xml:space="preserve">ι να τρομοκρατούμε την κοινή γνώμη </w:t>
      </w:r>
      <w:proofErr w:type="spellStart"/>
      <w:r>
        <w:rPr>
          <w:rFonts w:eastAsia="Times New Roman" w:cs="Times New Roman"/>
          <w:szCs w:val="24"/>
        </w:rPr>
        <w:t>υπερμεγεθύνοντας</w:t>
      </w:r>
      <w:proofErr w:type="spellEnd"/>
      <w:r>
        <w:rPr>
          <w:rFonts w:eastAsia="Times New Roman" w:cs="Times New Roman"/>
          <w:szCs w:val="24"/>
        </w:rPr>
        <w:t xml:space="preserve"> ή τεχνητά μεγεθύνοντας ή παραποιώντας πραγματικά γεγονότα για πολιτική εκμετάλλευση, δεν βοηθά κανέναν. </w:t>
      </w:r>
    </w:p>
    <w:p w14:paraId="4DA1E6E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Δεν έχουμε κα</w:t>
      </w:r>
      <w:r>
        <w:rPr>
          <w:rFonts w:eastAsia="Times New Roman" w:cs="Times New Roman"/>
          <w:szCs w:val="24"/>
        </w:rPr>
        <w:t>μ</w:t>
      </w:r>
      <w:r>
        <w:rPr>
          <w:rFonts w:eastAsia="Times New Roman" w:cs="Times New Roman"/>
          <w:szCs w:val="24"/>
        </w:rPr>
        <w:t>μία παρόξυνση ή διόγκωση των μεγεθών στα εγκλήματα. Πριν από δύο-τρεις μήνες, με αφορ</w:t>
      </w:r>
      <w:r>
        <w:rPr>
          <w:rFonts w:eastAsia="Times New Roman" w:cs="Times New Roman"/>
          <w:szCs w:val="24"/>
        </w:rPr>
        <w:t xml:space="preserve">μή την τραγική απώλεια του δικηγόρου Ζαφειρόπουλου, εδώ μέσα σε αυτή την Αίθουσα ο συνάδελφος κ. Τζαβάρας έδωσε αμέσως πολιτική χροιά. Το χέρι </w:t>
      </w:r>
      <w:r>
        <w:rPr>
          <w:rFonts w:eastAsia="Times New Roman" w:cs="Times New Roman"/>
          <w:szCs w:val="24"/>
        </w:rPr>
        <w:lastRenderedPageBreak/>
        <w:t xml:space="preserve">των δολοφόνων το οπλίζουν οι φραστικές παροξύνσεις μέσα στη Βουλή. Του επεσήμανα αμέσως εκείνη τη στιγμή ότι δεν </w:t>
      </w:r>
      <w:r>
        <w:rPr>
          <w:rFonts w:eastAsia="Times New Roman" w:cs="Times New Roman"/>
          <w:szCs w:val="24"/>
        </w:rPr>
        <w:t xml:space="preserve">ξέρουμε απολύτως τίποτα από τις </w:t>
      </w:r>
      <w:r>
        <w:rPr>
          <w:rFonts w:eastAsia="Times New Roman" w:cs="Times New Roman"/>
          <w:szCs w:val="24"/>
        </w:rPr>
        <w:t>α</w:t>
      </w:r>
      <w:r>
        <w:rPr>
          <w:rFonts w:eastAsia="Times New Roman" w:cs="Times New Roman"/>
          <w:szCs w:val="24"/>
        </w:rPr>
        <w:t>ρχές για το τι έχει συμβεί και αυτό είναι παρόξυνση. Ήταν λάθος. Δεν πέρασε μ</w:t>
      </w:r>
      <w:r>
        <w:rPr>
          <w:rFonts w:eastAsia="Times New Roman" w:cs="Times New Roman"/>
          <w:szCs w:val="24"/>
        </w:rPr>
        <w:t>ί</w:t>
      </w:r>
      <w:r>
        <w:rPr>
          <w:rFonts w:eastAsia="Times New Roman" w:cs="Times New Roman"/>
          <w:szCs w:val="24"/>
        </w:rPr>
        <w:t>α ώρα και απεδείχθη ότι τον διακεκριμένο αυτό</w:t>
      </w:r>
      <w:r>
        <w:rPr>
          <w:rFonts w:eastAsia="Times New Roman" w:cs="Times New Roman"/>
          <w:szCs w:val="24"/>
        </w:rPr>
        <w:t>ν</w:t>
      </w:r>
      <w:r>
        <w:rPr>
          <w:rFonts w:eastAsia="Times New Roman" w:cs="Times New Roman"/>
          <w:szCs w:val="24"/>
        </w:rPr>
        <w:t xml:space="preserve"> δικηγόρο και διακεκριμένο στέλεχος της συντηρητικής παρατάξεως τον δολοφόνησε ένας κοινός ποινικός</w:t>
      </w:r>
      <w:r>
        <w:rPr>
          <w:rFonts w:eastAsia="Times New Roman" w:cs="Times New Roman"/>
          <w:szCs w:val="24"/>
        </w:rPr>
        <w:t xml:space="preserve"> εγκληματίας, αναμεμειγμένος σε ένα τεράστιο οικονομικό σκάνδαλο που πιθανόν να έχει και άλλες διατάσεις, το σκάνδαλο της </w:t>
      </w:r>
      <w:r>
        <w:rPr>
          <w:rFonts w:eastAsia="Times New Roman" w:cs="Times New Roman"/>
          <w:szCs w:val="24"/>
        </w:rPr>
        <w:t>«</w:t>
      </w:r>
      <w:r>
        <w:rPr>
          <w:rFonts w:eastAsia="Times New Roman" w:cs="Times New Roman"/>
          <w:szCs w:val="24"/>
          <w:lang w:val="en-US"/>
        </w:rPr>
        <w:t>ENERGA</w:t>
      </w:r>
      <w:r>
        <w:rPr>
          <w:rFonts w:eastAsia="Times New Roman" w:cs="Times New Roman"/>
          <w:szCs w:val="24"/>
        </w:rPr>
        <w:t>»</w:t>
      </w:r>
      <w:r>
        <w:rPr>
          <w:rFonts w:eastAsia="Times New Roman" w:cs="Times New Roman"/>
          <w:szCs w:val="24"/>
        </w:rPr>
        <w:t xml:space="preserve">. Ένα θύμα, λοιπόν, της μαφίας </w:t>
      </w:r>
      <w:proofErr w:type="spellStart"/>
      <w:r>
        <w:rPr>
          <w:rFonts w:eastAsia="Times New Roman" w:cs="Times New Roman"/>
          <w:szCs w:val="24"/>
        </w:rPr>
        <w:t>απεδόθη</w:t>
      </w:r>
      <w:proofErr w:type="spellEnd"/>
      <w:r>
        <w:rPr>
          <w:rFonts w:eastAsia="Times New Roman" w:cs="Times New Roman"/>
          <w:szCs w:val="24"/>
        </w:rPr>
        <w:t xml:space="preserve"> έτσι όπως </w:t>
      </w:r>
      <w:proofErr w:type="spellStart"/>
      <w:r>
        <w:rPr>
          <w:rFonts w:eastAsia="Times New Roman" w:cs="Times New Roman"/>
          <w:szCs w:val="24"/>
        </w:rPr>
        <w:t>απεδόθη</w:t>
      </w:r>
      <w:proofErr w:type="spellEnd"/>
      <w:r>
        <w:rPr>
          <w:rFonts w:eastAsia="Times New Roman" w:cs="Times New Roman"/>
          <w:szCs w:val="24"/>
        </w:rPr>
        <w:t xml:space="preserve"> από βιασύνη -το αναγνωρίζω- αλλά αυτή η βιασύνη μπορεί να μας βάλει σ</w:t>
      </w:r>
      <w:r>
        <w:rPr>
          <w:rFonts w:eastAsia="Times New Roman" w:cs="Times New Roman"/>
          <w:szCs w:val="24"/>
        </w:rPr>
        <w:t>ε περιπέτειες και να δίνουμε πολιτικό βάρος σε πράγματα που δεν έχουν κα</w:t>
      </w:r>
      <w:r>
        <w:rPr>
          <w:rFonts w:eastAsia="Times New Roman" w:cs="Times New Roman"/>
          <w:szCs w:val="24"/>
        </w:rPr>
        <w:t>μ</w:t>
      </w:r>
      <w:r>
        <w:rPr>
          <w:rFonts w:eastAsia="Times New Roman" w:cs="Times New Roman"/>
          <w:szCs w:val="24"/>
        </w:rPr>
        <w:t xml:space="preserve">μία πολιτική αφετηρία. </w:t>
      </w:r>
    </w:p>
    <w:p w14:paraId="4DA1E6E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Θα ζητούσα, λοιπόν, με αφορμή και τους ανεβασμένους τόνους της Νέας Δημοκρατίας περί βίας και ανομίας, να ζητήσει τα στατιστικά από την Ελληνική Αστυνομία και </w:t>
      </w:r>
      <w:r>
        <w:rPr>
          <w:rFonts w:eastAsia="Times New Roman" w:cs="Times New Roman"/>
          <w:szCs w:val="24"/>
        </w:rPr>
        <w:t>από το Υπουργείο Δημοσίας Τάξεως. Θα διαψευστεί. Είναι διαφορετικά. Δεν υποστηρίζω ότι όταν λιγοστεύουν οι φόνοι λιγοστεύει η βία, αλλά είναι μια κάποια ένδειξη και θα ήταν σωστό να μην εμφυσούμε στους πολίτες αίσθηση διαρκούς κινδύνου και ότι όταν θα έρθο</w:t>
      </w:r>
      <w:r>
        <w:rPr>
          <w:rFonts w:eastAsia="Times New Roman" w:cs="Times New Roman"/>
          <w:szCs w:val="24"/>
        </w:rPr>
        <w:t xml:space="preserve">υμε εμείς, θα </w:t>
      </w:r>
      <w:r>
        <w:rPr>
          <w:rFonts w:eastAsia="Times New Roman" w:cs="Times New Roman"/>
          <w:szCs w:val="24"/>
        </w:rPr>
        <w:t>«</w:t>
      </w:r>
      <w:r>
        <w:rPr>
          <w:rFonts w:eastAsia="Times New Roman" w:cs="Times New Roman"/>
          <w:szCs w:val="24"/>
        </w:rPr>
        <w:t>καταργηθεί</w:t>
      </w:r>
      <w:r>
        <w:rPr>
          <w:rFonts w:eastAsia="Times New Roman" w:cs="Times New Roman"/>
          <w:szCs w:val="24"/>
        </w:rPr>
        <w:t>»</w:t>
      </w:r>
      <w:r>
        <w:rPr>
          <w:rFonts w:eastAsia="Times New Roman" w:cs="Times New Roman"/>
          <w:szCs w:val="24"/>
        </w:rPr>
        <w:t xml:space="preserve"> το έγκλημα. Είναι αφελές και είναι και πολιτικά επιβλαβές και εγκληματικό. </w:t>
      </w:r>
    </w:p>
    <w:p w14:paraId="4DA1E6E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Ας μη βάζουμε στην ατζέντα της πολιτικής αντιπαράθεσης -έχουμε πάρα πολλά θέματα να βάλουμε- ζητήματα εξωτερικής πολιτικής, ζητήματα εθνικά και ζητήματα </w:t>
      </w:r>
      <w:r>
        <w:rPr>
          <w:rFonts w:eastAsia="Times New Roman" w:cs="Times New Roman"/>
          <w:szCs w:val="24"/>
        </w:rPr>
        <w:t xml:space="preserve">εσωτερικής ασφάλειας με τον </w:t>
      </w:r>
      <w:r>
        <w:rPr>
          <w:rFonts w:eastAsia="Times New Roman" w:cs="Times New Roman"/>
          <w:szCs w:val="24"/>
        </w:rPr>
        <w:lastRenderedPageBreak/>
        <w:t xml:space="preserve">τρόπο που αρχίζει και τα ξαναβάζει στην ατζέντα της η Νέα Δημοκρατία, με τον τρόπο μιας </w:t>
      </w:r>
      <w:r>
        <w:rPr>
          <w:rFonts w:eastAsia="Times New Roman" w:cs="Times New Roman"/>
          <w:szCs w:val="24"/>
        </w:rPr>
        <w:t>«</w:t>
      </w:r>
      <w:proofErr w:type="spellStart"/>
      <w:r>
        <w:rPr>
          <w:rFonts w:eastAsia="Times New Roman" w:cs="Times New Roman"/>
          <w:szCs w:val="24"/>
        </w:rPr>
        <w:t>ακροδεξίζουσας</w:t>
      </w:r>
      <w:proofErr w:type="spellEnd"/>
      <w:r>
        <w:rPr>
          <w:rFonts w:eastAsia="Times New Roman" w:cs="Times New Roman"/>
          <w:szCs w:val="24"/>
        </w:rPr>
        <w:t>»</w:t>
      </w:r>
      <w:r>
        <w:rPr>
          <w:rFonts w:eastAsia="Times New Roman" w:cs="Times New Roman"/>
          <w:szCs w:val="24"/>
        </w:rPr>
        <w:t xml:space="preserve"> υστερίας. </w:t>
      </w:r>
    </w:p>
    <w:p w14:paraId="4DA1E6E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Ουδείς υποστηρίζει τη βία και την παραβίαση της συνταγματικής τάξης. Το εντελώς αντίθετο. Όλοι έχουμε ορκιστεί σ</w:t>
      </w:r>
      <w:r>
        <w:rPr>
          <w:rFonts w:eastAsia="Times New Roman" w:cs="Times New Roman"/>
          <w:szCs w:val="24"/>
        </w:rPr>
        <w:t>την τήρηση της συνταγματικής τάξεως και της νομιμότητας. Οι μόνοι που αρνούνται τη δημοκρατία, τη συνταγματική τάξη και οι μόνοι που έχουν ως εργαλείο τη βία, είναι υπόδικοι στα δικαστήρια, ως αρνητές της δημοκρατίας και ως καταχραστές βίας. Ας πέσουν, λοι</w:t>
      </w:r>
      <w:r>
        <w:rPr>
          <w:rFonts w:eastAsia="Times New Roman" w:cs="Times New Roman"/>
          <w:szCs w:val="24"/>
        </w:rPr>
        <w:t xml:space="preserve">πόν, οι τόνοι σε αυτό το πράγμα, στα θέματα της εξωτερικής πολιτικής και στα θέματα της εσωτερικής ασφάλειας. Η ελληνική δημοκρατία κινδυνεύει από τους αρνητές της και όχι από αυτούς που είναι ταγμένοι και πιστεύουν πραγματικά στην υπεράσπισή της. </w:t>
      </w:r>
    </w:p>
    <w:p w14:paraId="4DA1E6E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τώ πολύ.</w:t>
      </w:r>
    </w:p>
    <w:p w14:paraId="4DA1E6ED" w14:textId="77777777" w:rsidR="00B641FB" w:rsidRDefault="00934C92">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DA1E6E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Κοινοβουλευτικός Εκπρόσωπος της Ένωσης Κεντρώων κ. </w:t>
      </w:r>
      <w:proofErr w:type="spellStart"/>
      <w:r>
        <w:rPr>
          <w:rFonts w:eastAsia="Times New Roman" w:cs="Times New Roman"/>
          <w:szCs w:val="24"/>
        </w:rPr>
        <w:t>Σαρίδης</w:t>
      </w:r>
      <w:proofErr w:type="spellEnd"/>
      <w:r>
        <w:rPr>
          <w:rFonts w:eastAsia="Times New Roman" w:cs="Times New Roman"/>
          <w:szCs w:val="24"/>
        </w:rPr>
        <w:t>.</w:t>
      </w:r>
    </w:p>
    <w:p w14:paraId="4DA1E6EF"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4DA1E6F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w:t>
      </w:r>
      <w:r>
        <w:rPr>
          <w:rFonts w:eastAsia="Times New Roman" w:cs="Times New Roman"/>
          <w:szCs w:val="24"/>
        </w:rPr>
        <w:t xml:space="preserve">ίναι λυπηρό αυτό το οποίο συμβαίνει σήμερα στη χώρα μας. Και είναι λυπηρό, γιατί συζητάμε αυτή τη στιγμή για θέσεις εργασίας για μετά από είκοσι χρόνια, όταν δεν ξέρουμε πόσοι θα έχουμε μείνει στη χώρα μας. </w:t>
      </w:r>
    </w:p>
    <w:p w14:paraId="4DA1E6F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Είναι λυπηρό </w:t>
      </w:r>
      <w:r>
        <w:rPr>
          <w:rFonts w:eastAsia="Times New Roman" w:cs="Times New Roman"/>
          <w:bCs/>
          <w:shd w:val="clear" w:color="auto" w:fill="FFFFFF"/>
        </w:rPr>
        <w:t>που</w:t>
      </w:r>
      <w:r>
        <w:rPr>
          <w:rFonts w:eastAsia="Times New Roman" w:cs="Times New Roman"/>
          <w:szCs w:val="24"/>
        </w:rPr>
        <w:t xml:space="preserve"> σήμερα το </w:t>
      </w:r>
      <w:r>
        <w:rPr>
          <w:rFonts w:eastAsia="Times New Roman" w:cs="Times New Roman"/>
          <w:szCs w:val="24"/>
        </w:rPr>
        <w:t>ε</w:t>
      </w:r>
      <w:r>
        <w:rPr>
          <w:rFonts w:eastAsia="Times New Roman" w:cs="Times New Roman"/>
          <w:szCs w:val="24"/>
        </w:rPr>
        <w:t xml:space="preserve">θνικό Κοινοβούλιο </w:t>
      </w:r>
      <w:r>
        <w:rPr>
          <w:rFonts w:eastAsia="Times New Roman" w:cs="Times New Roman"/>
          <w:szCs w:val="24"/>
        </w:rPr>
        <w:t xml:space="preserve">καλείται να κυρώσει στο όνομα του ελληνικού λαού, με την εξουσία την οποία του έχουν δώσει οι Έλληνες πολίτες, το άνοιγμα της πόρτας στα </w:t>
      </w:r>
      <w:r>
        <w:rPr>
          <w:rFonts w:eastAsia="Times New Roman" w:cs="Times New Roman"/>
          <w:szCs w:val="24"/>
        </w:rPr>
        <w:lastRenderedPageBreak/>
        <w:t>θηρία, στους κολοσσούς και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όχι της πίσω πόρτας αλλά της κύριας πόρτας, της μπροστινής πόρτας. </w:t>
      </w:r>
    </w:p>
    <w:p w14:paraId="4DA1E6F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Σήμερα, την ίδ</w:t>
      </w:r>
      <w:r>
        <w:rPr>
          <w:rFonts w:eastAsia="Times New Roman" w:cs="Times New Roman"/>
          <w:szCs w:val="24"/>
        </w:rPr>
        <w:t xml:space="preserve">ια ώρα που προσπαθεί το </w:t>
      </w:r>
      <w:r>
        <w:rPr>
          <w:rFonts w:eastAsia="Times New Roman" w:cs="Times New Roman"/>
          <w:szCs w:val="24"/>
        </w:rPr>
        <w:t>ε</w:t>
      </w:r>
      <w:r>
        <w:rPr>
          <w:rFonts w:eastAsia="Times New Roman" w:cs="Times New Roman"/>
          <w:szCs w:val="24"/>
        </w:rPr>
        <w:t xml:space="preserve">λληνικό Κοινοβούλιο να προχωρήσει σε αυτή την κύρωση, όσοι φέρουν την ευθύνη της ενημέρωσης των πολιτών, θεωρούν πιο σημαντικό να μετρήσουν με τον χάρακα από τα </w:t>
      </w:r>
      <w:proofErr w:type="spellStart"/>
      <w:r>
        <w:rPr>
          <w:rFonts w:eastAsia="Times New Roman" w:cs="Times New Roman"/>
          <w:szCs w:val="24"/>
        </w:rPr>
        <w:t>τηλεπαράθυρα</w:t>
      </w:r>
      <w:proofErr w:type="spellEnd"/>
      <w:r>
        <w:rPr>
          <w:rFonts w:eastAsia="Times New Roman" w:cs="Times New Roman"/>
          <w:szCs w:val="24"/>
        </w:rPr>
        <w:t xml:space="preserve"> σε ζωντανή σύνδεση το πόση αξιοπιστία δίνει σε μία είδηση</w:t>
      </w:r>
      <w:r>
        <w:rPr>
          <w:rFonts w:eastAsia="Times New Roman" w:cs="Times New Roman"/>
          <w:szCs w:val="24"/>
        </w:rPr>
        <w:t xml:space="preserve"> ένα </w:t>
      </w:r>
      <w:r>
        <w:rPr>
          <w:rFonts w:eastAsia="Times New Roman" w:cs="Times New Roman"/>
          <w:szCs w:val="24"/>
          <w:lang w:val="en-US"/>
        </w:rPr>
        <w:t>retweet</w:t>
      </w:r>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 xml:space="preserve">ρέσβη των Ηνωμένων Πολιτειών της Αμερικής. </w:t>
      </w:r>
    </w:p>
    <w:p w14:paraId="4DA1E6F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Σήμερα, λοιπόν, η Κυβέρνηση υποχώρησε τελικά μπροστά στον φόβο μήπως κλονιστεί το τελευταίο της επιχείρημα -το μόνο που της έχει μείνει όρθιο, για να είμαστε και ειλικρινείς- εκείνο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λέει ότι «εμείς ό,τι και να είμαστε, κλέφτες πάντως δεν είμαστε». Καρατόμησε την κ. Αντωνοπούλου που, για να είμαστε </w:t>
      </w:r>
      <w:r>
        <w:rPr>
          <w:rFonts w:eastAsia="Times New Roman" w:cs="Times New Roman"/>
          <w:szCs w:val="24"/>
        </w:rPr>
        <w:lastRenderedPageBreak/>
        <w:t xml:space="preserve">ειλικρινείς, χάρη στο δικό της έργο απέκτησαν ουσιαστικό περιεχόμενο οι λέξεις «κοινωνική οικονομία» και καρατόμησε, μετά φυσικά από δική </w:t>
      </w:r>
      <w:r>
        <w:rPr>
          <w:rFonts w:eastAsia="Times New Roman" w:cs="Times New Roman"/>
          <w:szCs w:val="24"/>
        </w:rPr>
        <w:t xml:space="preserve">του παραίτηση, τον κ. Παπαδημητρίου, τον μόνο ίσως Υπουργό που σεβόταν τους Βουλευτές και απαντούσε στον κοινοβουλευτικό έλεγχο στον χρόνο στον οποίο έπρεπε να απαντήσει. </w:t>
      </w:r>
    </w:p>
    <w:p w14:paraId="4DA1E6F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Σήμερα, λοιπόν, που οι Τούρκοι δεν νιώθουν, αγαπητοί συνάδελφοι, την ανάγκη να προσπ</w:t>
      </w:r>
      <w:r>
        <w:rPr>
          <w:rFonts w:eastAsia="Times New Roman" w:cs="Times New Roman"/>
          <w:szCs w:val="24"/>
        </w:rPr>
        <w:t xml:space="preserve">αθούν να κρύψουν από τη διεθνή κοινότητα το πραγματικό τους πρόσωπο, εκείνο που απειλεί με αλλαγές συνόρων, εκείνο που παραβιάζει κάθε έννοια διεθνούς δικαίου, εκείνο που απαιτεί ανθρώπινο αίμα, η Κυβέρνηση αποφάσισε πως είναι πιο ηθικό να καρατομήσει δύο </w:t>
      </w:r>
      <w:r>
        <w:rPr>
          <w:rFonts w:eastAsia="Times New Roman" w:cs="Times New Roman"/>
          <w:szCs w:val="24"/>
        </w:rPr>
        <w:t xml:space="preserve">Υπουργούς από το να χάσει ένα επιχείρημα. </w:t>
      </w:r>
    </w:p>
    <w:p w14:paraId="4DA1E6F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Σήμερα</w:t>
      </w:r>
      <w:r>
        <w:rPr>
          <w:rFonts w:eastAsia="Times New Roman" w:cs="Times New Roman"/>
          <w:szCs w:val="24"/>
        </w:rPr>
        <w:t>,</w:t>
      </w:r>
      <w:r>
        <w:rPr>
          <w:rFonts w:eastAsia="Times New Roman" w:cs="Times New Roman"/>
          <w:szCs w:val="24"/>
        </w:rPr>
        <w:t xml:space="preserve"> που τα συζητάμε όλα αυτά, η Αξιωματική Αντιπολίτευση είναι απασχολημένη με την επικοινωνιακή διαχείριση του σκανδάλου στον χώρο της υγείας και με την επικοινωνιακή διαχείριση της συνεχούς τραμπάλας στο Σκο</w:t>
      </w:r>
      <w:r>
        <w:rPr>
          <w:rFonts w:eastAsia="Times New Roman" w:cs="Times New Roman"/>
          <w:szCs w:val="24"/>
        </w:rPr>
        <w:t>πιανό, στο εθνικό μας θέμα.</w:t>
      </w:r>
    </w:p>
    <w:p w14:paraId="4DA1E6F6"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Την ίδια στιγμή, σήμερα δηλαδή, οι Τούρκοι έχουν το δάκτυλο στη σκανδάλη και προκαλούν ατυχήματα και μεταφέρουν στρατεύματα. Σήμερα, η Ελλάδα των μνημονίων, η Ελλάδα της κρίσης, η Ελλάδα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η Ελλάδα της μη ανάληψης πολιτικών ευθυνών, η Ελλάδα που διώχνει τα παιδιά της, αυτή η Ελλάδα, η πληγωμένη Ελλάδα, άγεται και φέρεται, αγαπητοί συνάδελφοι. </w:t>
      </w:r>
    </w:p>
    <w:p w14:paraId="4DA1E6F7"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Η Ελλάδα μπαίνει στο ενεργειακό παιχνίδι, θέλει δεν θέλει, υπό το καθεστώς απειλών και εκβιασμών,</w:t>
      </w:r>
      <w:r>
        <w:rPr>
          <w:rFonts w:eastAsia="Times New Roman"/>
          <w:szCs w:val="24"/>
        </w:rPr>
        <w:t xml:space="preserve"> με δεκάδες ανοιχτά μέτωπα, με τη θηλειά των μνημονίων στον λαιμό, με το πολιτικό σύστημα </w:t>
      </w:r>
      <w:r>
        <w:rPr>
          <w:rFonts w:eastAsia="Times New Roman"/>
          <w:szCs w:val="24"/>
        </w:rPr>
        <w:lastRenderedPageBreak/>
        <w:t xml:space="preserve">διχασμένο όσο ποτέ άλλοτε, με το πολιτικό σύστημα να μην αντιλαμβάνεται το μέγεθος της ευθύνης του, με το πολιτικό σύστημα να αρέσκεται σε μεταγραφές ψηφοθηρικού και </w:t>
      </w:r>
      <w:r>
        <w:rPr>
          <w:rFonts w:eastAsia="Times New Roman"/>
          <w:szCs w:val="24"/>
        </w:rPr>
        <w:t>μόνο χαρακτήρα για το μέλλον -ποιο μέλλον; της Ελλάδος ή το κομματικό μέλλον;- με μια Αξιωματική Αντιπολίτευση να ισχυρίζεται πως έχει καταλυθεί το κράτος δικαίου και να αφήνει υπόνοιες πως ευθύνεται γι’ αυτό με κάποιον τάχα μου απροσδιόριστο τρόπο η Κυβέρ</w:t>
      </w:r>
      <w:r>
        <w:rPr>
          <w:rFonts w:eastAsia="Times New Roman"/>
          <w:szCs w:val="24"/>
        </w:rPr>
        <w:t>νηση για την τουρκική επιθετικότητα.</w:t>
      </w:r>
    </w:p>
    <w:p w14:paraId="4DA1E6F8"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Η Κυβέρνηση, σήμερα που μιλάμε, αποδέχεται ουσιαστικά μέσω και των σημερινών κυρώσεων πως η μοναδική προστασία που θα έχει ο φυσικός μας πλούτος θα είναι οι κανόνες της ελεύθερης αγοράς. Δηλαδή μια αριστερή Κυβέρνηση, σ</w:t>
      </w:r>
      <w:r>
        <w:rPr>
          <w:rFonts w:eastAsia="Times New Roman"/>
          <w:szCs w:val="24"/>
        </w:rPr>
        <w:t xml:space="preserve">ημερινή αριστερή Κυβέρνηση, αναγνωρίζει πως το μόνο που θα μπορεί να ελέγχει τη </w:t>
      </w:r>
      <w:r>
        <w:rPr>
          <w:rFonts w:eastAsia="Times New Roman"/>
          <w:szCs w:val="24"/>
        </w:rPr>
        <w:lastRenderedPageBreak/>
        <w:t>συμπεριφορά των ενεργειακών κολοσσών στη χώρα μας θα είναι οι βιομήχανοι του τουρισμού.</w:t>
      </w:r>
    </w:p>
    <w:p w14:paraId="4DA1E6F9"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Λυπάμαι πάρα πολύ, αλλά ένα πυκνό σύννεφο είναι αυτό το οποίο έχει σταθεί πάνω από το Κο</w:t>
      </w:r>
      <w:r>
        <w:rPr>
          <w:rFonts w:eastAsia="Times New Roman"/>
          <w:szCs w:val="24"/>
        </w:rPr>
        <w:t>ινοβούλιό μας και δεν έχετε καμ</w:t>
      </w:r>
      <w:r>
        <w:rPr>
          <w:rFonts w:eastAsia="Times New Roman"/>
          <w:szCs w:val="24"/>
        </w:rPr>
        <w:t>μ</w:t>
      </w:r>
      <w:r>
        <w:rPr>
          <w:rFonts w:eastAsia="Times New Roman"/>
          <w:szCs w:val="24"/>
        </w:rPr>
        <w:t xml:space="preserve">ιά δικαιολογία, </w:t>
      </w:r>
      <w:r>
        <w:rPr>
          <w:rFonts w:eastAsia="Times New Roman"/>
          <w:szCs w:val="24"/>
        </w:rPr>
        <w:t xml:space="preserve">καμμιά </w:t>
      </w:r>
      <w:r>
        <w:rPr>
          <w:rFonts w:eastAsia="Times New Roman"/>
          <w:szCs w:val="24"/>
        </w:rPr>
        <w:t>απολύτως. Λυπάμαι. Άναρχες σκέψεις, ελλιπής σχεδιασμός και ένα όραμα που περιορίζεται μονάχα στο πώς θα βγάλουμε την τετραετία μας! Αυτό είναι το όραμα που έχουμε!</w:t>
      </w:r>
    </w:p>
    <w:p w14:paraId="4DA1E6FA"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Αν προεκτείνουμε τη σκέψη μας και στη</w:t>
      </w:r>
      <w:r>
        <w:rPr>
          <w:rFonts w:eastAsia="Times New Roman"/>
          <w:szCs w:val="24"/>
        </w:rPr>
        <w:t>ριχθούμε στα συμπεράσματα που βγαίνουν από τη μελέτη των συμβάσεων, σε αυτό ακριβώς καταλήγουμε, πως δηλαδή η Κυβέρνηση πιστεύει ότι η τουριστική βιομηχανία</w:t>
      </w:r>
      <w:r>
        <w:rPr>
          <w:rFonts w:eastAsia="Times New Roman"/>
          <w:szCs w:val="24"/>
        </w:rPr>
        <w:t>,</w:t>
      </w:r>
      <w:r>
        <w:rPr>
          <w:rFonts w:eastAsia="Times New Roman"/>
          <w:szCs w:val="24"/>
        </w:rPr>
        <w:t xml:space="preserve"> που δραστηριοποιείται στη Μεσόγειο</w:t>
      </w:r>
      <w:r>
        <w:rPr>
          <w:rFonts w:eastAsia="Times New Roman"/>
          <w:szCs w:val="24"/>
        </w:rPr>
        <w:t>,</w:t>
      </w:r>
      <w:r>
        <w:rPr>
          <w:rFonts w:eastAsia="Times New Roman"/>
          <w:szCs w:val="24"/>
        </w:rPr>
        <w:t xml:space="preserve"> υπό </w:t>
      </w:r>
      <w:r>
        <w:rPr>
          <w:rFonts w:eastAsia="Times New Roman"/>
          <w:szCs w:val="24"/>
        </w:rPr>
        <w:lastRenderedPageBreak/>
        <w:t>τον φόβο να μη χάσει την αξία του το τουριστικό προϊόν της</w:t>
      </w:r>
      <w:r>
        <w:rPr>
          <w:rFonts w:eastAsia="Times New Roman"/>
          <w:szCs w:val="24"/>
        </w:rPr>
        <w:t xml:space="preserve"> Μεσογείου θα υποχρεώσει τις εταιρείες της ενέργειας να σεβαστούν και να προστατεύσουν το περιβάλλον.</w:t>
      </w:r>
    </w:p>
    <w:p w14:paraId="4DA1E6FB"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Υπό αυτές τις συνθήκες, αγαπητοί συνάδελφοι, δεν είναι να απορεί κανείς γιατί οι συμβάσεις</w:t>
      </w:r>
      <w:r>
        <w:rPr>
          <w:rFonts w:eastAsia="Times New Roman"/>
          <w:szCs w:val="24"/>
        </w:rPr>
        <w:t>,</w:t>
      </w:r>
      <w:r>
        <w:rPr>
          <w:rFonts w:eastAsia="Times New Roman"/>
          <w:szCs w:val="24"/>
        </w:rPr>
        <w:t xml:space="preserve"> τις οποίες συζητούμε και καλούμαστε να κυρώσουμε με την ψήφο </w:t>
      </w:r>
      <w:r>
        <w:rPr>
          <w:rFonts w:eastAsia="Times New Roman"/>
          <w:szCs w:val="24"/>
        </w:rPr>
        <w:t>μ</w:t>
      </w:r>
      <w:r>
        <w:rPr>
          <w:rFonts w:eastAsia="Times New Roman"/>
          <w:szCs w:val="24"/>
        </w:rPr>
        <w:t>ας,</w:t>
      </w:r>
      <w:r>
        <w:rPr>
          <w:rFonts w:eastAsia="Times New Roman"/>
          <w:szCs w:val="24"/>
        </w:rPr>
        <w:t xml:space="preserve"> είναι όσο ασαφείς χρειάζεται να είναι, είναι όσο πρόχειρες εξυπηρετεί να είναι και είναι όσο προσαρμοσμένες πρέπει να είναι, για να μεγιστοποιηθεί το κέρδος και όχι για να προστατευθεί το δημόσιο συμφέρον.</w:t>
      </w:r>
    </w:p>
    <w:p w14:paraId="4DA1E6FC"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Και για να είμαι ξεκάθαρος, δεν υπάρχει διασφά</w:t>
      </w:r>
      <w:r>
        <w:rPr>
          <w:rFonts w:eastAsia="Times New Roman"/>
          <w:szCs w:val="24"/>
        </w:rPr>
        <w:t xml:space="preserve">λιση του δημοσίου συμφέροντος, γιατί δεν υπάρχει διασφάλιση της προστασίας του περιβάλλοντος. Με λίγα λόγια, εμείς στην Ένωση Κεντρώων </w:t>
      </w:r>
      <w:r>
        <w:rPr>
          <w:rFonts w:eastAsia="Times New Roman"/>
          <w:szCs w:val="24"/>
        </w:rPr>
        <w:lastRenderedPageBreak/>
        <w:t>δεν ξεχωρίζουμε τις έννοιες «δημόσιο συμφέρον» και «προστασία του περιβάλλοντος» αλλά</w:t>
      </w:r>
      <w:r>
        <w:rPr>
          <w:rFonts w:eastAsia="Times New Roman"/>
          <w:szCs w:val="24"/>
        </w:rPr>
        <w:t>,</w:t>
      </w:r>
      <w:r>
        <w:rPr>
          <w:rFonts w:eastAsia="Times New Roman"/>
          <w:szCs w:val="24"/>
        </w:rPr>
        <w:t xml:space="preserve"> αντιθέτως</w:t>
      </w:r>
      <w:r>
        <w:rPr>
          <w:rFonts w:eastAsia="Times New Roman"/>
          <w:szCs w:val="24"/>
        </w:rPr>
        <w:t>,</w:t>
      </w:r>
      <w:r>
        <w:rPr>
          <w:rFonts w:eastAsia="Times New Roman"/>
          <w:szCs w:val="24"/>
        </w:rPr>
        <w:t xml:space="preserve"> τις θεωρούμε ταυτόσημες</w:t>
      </w:r>
      <w:r>
        <w:rPr>
          <w:rFonts w:eastAsia="Times New Roman"/>
          <w:szCs w:val="24"/>
        </w:rPr>
        <w:t>.</w:t>
      </w:r>
    </w:p>
    <w:p w14:paraId="4DA1E6FD"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Κυρίες και κύριοι Βουλευτές, πριν κατέβω από το Βήμα, θα ήθελα να κάνω μια σημαντική, κατά τη γνώμη μου, επισήμανση. Εδώ και καιρό οι Έλληνες ακούνε πως ο λόγος που τραβάνε αυτά που τραβάνε είναι γιατί εκβιαζόμαστε και έχουμε υποκύψει, γιατί δεν μπορούμε</w:t>
      </w:r>
      <w:r>
        <w:rPr>
          <w:rFonts w:eastAsia="Times New Roman"/>
          <w:szCs w:val="24"/>
        </w:rPr>
        <w:t xml:space="preserve"> να κάνουμε αλλιώς. Αυτή η τραγικά απλή και αληθινή εξήγηση από μόνη της δεν αρκεί για να αποτελέσει δικαιολογία για το οτιδήποτε.</w:t>
      </w:r>
    </w:p>
    <w:p w14:paraId="4DA1E6FE"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t>Παραλάβατε, αγαπητοί συνάδελφοι της Κυβέρνησης, μια εξαιρετικά άσχημη κατάσταση. Κανείς δεν το αμφισβητεί αυτό. Όμως, αυτό δε</w:t>
      </w:r>
      <w:r>
        <w:rPr>
          <w:rFonts w:eastAsia="Times New Roman"/>
          <w:szCs w:val="24"/>
        </w:rPr>
        <w:t>ν σημαίνει ότι</w:t>
      </w:r>
      <w:r>
        <w:rPr>
          <w:rFonts w:eastAsia="Times New Roman"/>
          <w:szCs w:val="24"/>
        </w:rPr>
        <w:t>,</w:t>
      </w:r>
      <w:r>
        <w:rPr>
          <w:rFonts w:eastAsia="Times New Roman"/>
          <w:szCs w:val="24"/>
        </w:rPr>
        <w:t xml:space="preserve"> με το να διαχειριστείτε καλύτερα τους εκβιασμούς από κάποιους </w:t>
      </w:r>
      <w:r>
        <w:rPr>
          <w:rFonts w:eastAsia="Times New Roman"/>
          <w:szCs w:val="24"/>
        </w:rPr>
        <w:t>άλλους,</w:t>
      </w:r>
      <w:r>
        <w:rPr>
          <w:rFonts w:eastAsia="Times New Roman"/>
          <w:szCs w:val="24"/>
        </w:rPr>
        <w:t xml:space="preserve"> είσαστε και επιτυχημένοι.</w:t>
      </w:r>
    </w:p>
    <w:p w14:paraId="4DA1E6FF" w14:textId="77777777" w:rsidR="00B641FB" w:rsidRDefault="00934C92">
      <w:pPr>
        <w:tabs>
          <w:tab w:val="left" w:pos="2940"/>
        </w:tabs>
        <w:spacing w:line="600" w:lineRule="auto"/>
        <w:ind w:firstLine="720"/>
        <w:jc w:val="both"/>
        <w:rPr>
          <w:rFonts w:eastAsia="Times New Roman"/>
          <w:szCs w:val="24"/>
        </w:rPr>
      </w:pPr>
      <w:r>
        <w:rPr>
          <w:rFonts w:eastAsia="Times New Roman"/>
          <w:szCs w:val="24"/>
        </w:rPr>
        <w:lastRenderedPageBreak/>
        <w:t>Μιας και μιλάμε σήμερα για το μέλλον της χώρας μετά από είκοσι-είκοσι πέντε χρόνια, τότε δηλαδή που δεν θα ξέρουμε πόσοι θα έχουν μείνει στη χώρα μας για να το διαχειριστούν, θα ήθελα να σας πω ότι μέσα στο πλαίσιο του κοινοβουλευτικού ελέγχου, που έχει υπ</w:t>
      </w:r>
      <w:r>
        <w:rPr>
          <w:rFonts w:eastAsia="Times New Roman"/>
          <w:szCs w:val="24"/>
        </w:rPr>
        <w:t>οχρέωση και δικαίωμα να κάνει κάθε Βουλευτής, κάθε δέκα μήνες ο ομιλών καταθέτει μια ερώτηση στο Υπουργείο Οικονομίας και Ανάπτυξης και ρωτάει για την εξέλιξη των επενδυτικών σχεδίων.</w:t>
      </w:r>
    </w:p>
    <w:p w14:paraId="4DA1E700"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Τον Μάρτιο του 2017 είχα καταθέσει μια τέτοια ερώτηση και το Υπουργείο μ</w:t>
      </w:r>
      <w:r>
        <w:rPr>
          <w:rFonts w:eastAsia="Times New Roman" w:cs="Times New Roman"/>
          <w:szCs w:val="24"/>
        </w:rPr>
        <w:t>ού είχε απαντήσει ότι υπήρχαν σε εξέλιξη δεκατρία επενδυτικά σχέδια. Τον Ιανουάριο του 2018 ξανακάνω την ίδια ερώτηση και θέτω δύο ερωτήματα: Ποια είναι η εξέλιξη καθενός από τα παραπάνω δεκατρία επενδυτικά σχέδια στο διάστημα που μεσολά</w:t>
      </w:r>
      <w:r>
        <w:rPr>
          <w:rFonts w:eastAsia="Times New Roman" w:cs="Times New Roman"/>
          <w:szCs w:val="24"/>
        </w:rPr>
        <w:lastRenderedPageBreak/>
        <w:t>βησε από τον Μάρτιο</w:t>
      </w:r>
      <w:r>
        <w:rPr>
          <w:rFonts w:eastAsia="Times New Roman" w:cs="Times New Roman"/>
          <w:szCs w:val="24"/>
        </w:rPr>
        <w:t xml:space="preserve"> του 2017 έως σήμερα; Η απάντηση του Υπουργείου, την οποία θα καταθέσω και αργότερα στα Πρακτικά, είναι η εξής: «Δύο έχουν κλείσει από τα δεκατρία</w:t>
      </w:r>
      <w:r>
        <w:rPr>
          <w:rFonts w:eastAsia="Times New Roman" w:cs="Times New Roman"/>
          <w:szCs w:val="24"/>
        </w:rPr>
        <w:t>…</w:t>
      </w:r>
      <w:r>
        <w:rPr>
          <w:rFonts w:eastAsia="Times New Roman" w:cs="Times New Roman"/>
          <w:szCs w:val="24"/>
        </w:rPr>
        <w:t>» -πριν από πάνω από ενάμιση χρόνο- «</w:t>
      </w:r>
      <w:r>
        <w:rPr>
          <w:rFonts w:eastAsia="Times New Roman" w:cs="Times New Roman"/>
          <w:szCs w:val="24"/>
        </w:rPr>
        <w:t>…</w:t>
      </w:r>
      <w:r>
        <w:rPr>
          <w:rFonts w:eastAsia="Times New Roman" w:cs="Times New Roman"/>
          <w:szCs w:val="24"/>
        </w:rPr>
        <w:t xml:space="preserve">μέχρι τώρα, μέχρι τον Ιανουάριο του 2018». Δύο από τα δεκατρία! </w:t>
      </w:r>
    </w:p>
    <w:p w14:paraId="4DA1E701"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 δε</w:t>
      </w:r>
      <w:r>
        <w:rPr>
          <w:rFonts w:eastAsia="Times New Roman" w:cs="Times New Roman"/>
          <w:szCs w:val="24"/>
        </w:rPr>
        <w:t xml:space="preserve">ύτερη ερώτησή μου για το ποια άλλα σχέδια τυχόν είχαν υπαχθεί από τον Μάρτιο του 2017 μέχρι τότε που μιλούσαμε, τον Ιανουάριο του 2018, στον σχετικό νόμο, ξέρετε τι μου απάντησε το Υπουργείο; Δύο! </w:t>
      </w:r>
    </w:p>
    <w:p w14:paraId="4DA1E702" w14:textId="77777777" w:rsidR="00B641FB" w:rsidRDefault="00934C9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Καταθέτω την απάντηση του Υπουργείου στα Πρακτικά. </w:t>
      </w:r>
    </w:p>
    <w:p w14:paraId="4DA1E70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 xml:space="preserve">ημείο αυτό ο Βουλευτής κ. Ιωάννης </w:t>
      </w:r>
      <w:proofErr w:type="spellStart"/>
      <w:r>
        <w:rPr>
          <w:rFonts w:eastAsia="Times New Roman" w:cs="Times New Roman"/>
          <w:szCs w:val="24"/>
        </w:rPr>
        <w:t>Σαρίδης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lastRenderedPageBreak/>
        <w:t>α</w:t>
      </w:r>
      <w:r>
        <w:rPr>
          <w:rFonts w:eastAsia="Times New Roman" w:cs="Times New Roman"/>
          <w:szCs w:val="24"/>
        </w:rPr>
        <w:t>ρχείο του Τμήματος Γραμματείας της Διεύθυνσης Στενογραφίας και Πρακτικών της Βουλής)</w:t>
      </w:r>
    </w:p>
    <w:p w14:paraId="4DA1E70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Και μετά μιλάμε αυτή τη στιγμή για το μέλλον της χώρας</w:t>
      </w:r>
      <w:r>
        <w:rPr>
          <w:rFonts w:eastAsia="Times New Roman" w:cs="Times New Roman"/>
          <w:szCs w:val="24"/>
        </w:rPr>
        <w:t xml:space="preserve"> μετά από είκοσι πέντε χρόνια με ασαφείς διατάξεις. Η ανοχή τελείωσε μαζί με τις αντοχές του ελληνικού λαού. Η Ελλάδα δεν αντέχει άλλο, αγαπητοί συνάδελφοι. </w:t>
      </w:r>
    </w:p>
    <w:p w14:paraId="4DA1E705" w14:textId="77777777" w:rsidR="00B641FB" w:rsidRDefault="00934C92">
      <w:pPr>
        <w:spacing w:line="600" w:lineRule="auto"/>
        <w:ind w:left="36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DA1E706" w14:textId="77777777" w:rsidR="00B641FB" w:rsidRDefault="00934C92">
      <w:pPr>
        <w:spacing w:line="600" w:lineRule="auto"/>
        <w:ind w:firstLine="720"/>
        <w:jc w:val="both"/>
        <w:rPr>
          <w:rFonts w:eastAsia="Times New Roman" w:cs="Times New Roman"/>
        </w:rPr>
      </w:pPr>
      <w:r>
        <w:rPr>
          <w:rFonts w:eastAsia="Times New Roman" w:cs="Times New Roman"/>
          <w:b/>
          <w:szCs w:val="24"/>
        </w:rPr>
        <w:t xml:space="preserve">ΠΡΟΕΔΡΕΥΩΝ (Γεώργιος Βαρεμένος): </w:t>
      </w:r>
      <w:r>
        <w:rPr>
          <w:rFonts w:eastAsia="Times New Roman" w:cs="Times New Roman"/>
        </w:rPr>
        <w:t>Κυρίες και κ</w:t>
      </w:r>
      <w:r>
        <w:rPr>
          <w:rFonts w:eastAsia="Times New Roman" w:cs="Times New Roman"/>
        </w:rPr>
        <w:t>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w:t>
      </w:r>
      <w:r>
        <w:rPr>
          <w:rFonts w:eastAsia="Times New Roman" w:cs="Times New Roman"/>
        </w:rPr>
        <w:t xml:space="preserve">γάνωσης και λειτουργίας της Βουλής, τριάντα μαθήτριες </w:t>
      </w:r>
      <w:r>
        <w:rPr>
          <w:rFonts w:eastAsia="Times New Roman" w:cs="Times New Roman"/>
        </w:rPr>
        <w:lastRenderedPageBreak/>
        <w:t xml:space="preserve">και μαθητές και πέντε συνοδοί εκπαιδευτικοί τους από το Γυμνάσιο </w:t>
      </w:r>
      <w:proofErr w:type="spellStart"/>
      <w:r>
        <w:rPr>
          <w:rFonts w:eastAsia="Times New Roman" w:cs="Times New Roman"/>
        </w:rPr>
        <w:t>Αιανής</w:t>
      </w:r>
      <w:proofErr w:type="spellEnd"/>
      <w:r>
        <w:rPr>
          <w:rFonts w:eastAsia="Times New Roman" w:cs="Times New Roman"/>
        </w:rPr>
        <w:t xml:space="preserve"> και το Γυμνάσιο </w:t>
      </w:r>
      <w:proofErr w:type="spellStart"/>
      <w:r>
        <w:rPr>
          <w:rFonts w:eastAsia="Times New Roman" w:cs="Times New Roman"/>
        </w:rPr>
        <w:t>Ξηρολίμνης</w:t>
      </w:r>
      <w:proofErr w:type="spellEnd"/>
      <w:r>
        <w:rPr>
          <w:rFonts w:eastAsia="Times New Roman" w:cs="Times New Roman"/>
        </w:rPr>
        <w:t xml:space="preserve"> Κοζάνης. </w:t>
      </w:r>
    </w:p>
    <w:p w14:paraId="4DA1E707" w14:textId="77777777" w:rsidR="00B641FB" w:rsidRDefault="00934C92">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DA1E708" w14:textId="77777777" w:rsidR="00B641FB" w:rsidRDefault="00934C92">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 xml:space="preserve">’ </w:t>
      </w:r>
      <w:r>
        <w:rPr>
          <w:rFonts w:eastAsia="Times New Roman" w:cs="Times New Roman"/>
        </w:rPr>
        <w:t>όλες τις πτέρυγες της Βουλής)</w:t>
      </w:r>
    </w:p>
    <w:p w14:paraId="4DA1E709" w14:textId="77777777" w:rsidR="00B641FB" w:rsidRDefault="00934C92">
      <w:pPr>
        <w:spacing w:line="600" w:lineRule="auto"/>
        <w:ind w:firstLine="720"/>
        <w:jc w:val="both"/>
        <w:rPr>
          <w:rFonts w:eastAsia="Times New Roman" w:cs="Times New Roman"/>
        </w:rPr>
      </w:pPr>
      <w:r>
        <w:rPr>
          <w:rFonts w:eastAsia="Times New Roman" w:cs="Times New Roman"/>
        </w:rPr>
        <w:t xml:space="preserve">Τον λόγο έχει ο </w:t>
      </w:r>
      <w:r>
        <w:rPr>
          <w:rFonts w:eastAsia="Times New Roman" w:cs="Times New Roman"/>
        </w:rPr>
        <w:t>κ. Ν</w:t>
      </w:r>
      <w:r>
        <w:rPr>
          <w:rFonts w:eastAsia="Times New Roman" w:cs="Times New Roman"/>
        </w:rPr>
        <w:t>ικόλαος</w:t>
      </w:r>
      <w:r>
        <w:rPr>
          <w:rFonts w:eastAsia="Times New Roman" w:cs="Times New Roman"/>
        </w:rPr>
        <w:t xml:space="preserve"> Φίλης. </w:t>
      </w:r>
    </w:p>
    <w:p w14:paraId="4DA1E70A" w14:textId="77777777" w:rsidR="00B641FB" w:rsidRDefault="00934C92">
      <w:pPr>
        <w:spacing w:line="600" w:lineRule="auto"/>
        <w:ind w:firstLine="720"/>
        <w:jc w:val="both"/>
        <w:rPr>
          <w:rFonts w:eastAsia="Times New Roman" w:cs="Times New Roman"/>
        </w:rPr>
      </w:pPr>
      <w:r>
        <w:rPr>
          <w:rFonts w:eastAsia="Times New Roman" w:cs="Times New Roman"/>
          <w:b/>
        </w:rPr>
        <w:t xml:space="preserve">ΝΙΚΟΛΑΟΣ ΦΙΛΗΣ: </w:t>
      </w:r>
      <w:r>
        <w:rPr>
          <w:rFonts w:eastAsia="Times New Roman" w:cs="Times New Roman"/>
        </w:rPr>
        <w:t xml:space="preserve">Κυρίες και κύριοι συνάδελφοι, παρακολουθώ με ενδιαφέρον τον διάλογο που αναπτύσσεται </w:t>
      </w:r>
      <w:r>
        <w:rPr>
          <w:rFonts w:eastAsia="Times New Roman" w:cs="Times New Roman"/>
        </w:rPr>
        <w:t xml:space="preserve">εδώ </w:t>
      </w:r>
      <w:r>
        <w:rPr>
          <w:rFonts w:eastAsia="Times New Roman" w:cs="Times New Roman"/>
        </w:rPr>
        <w:t>στην Ολομέλει</w:t>
      </w:r>
      <w:r>
        <w:rPr>
          <w:rFonts w:eastAsia="Times New Roman" w:cs="Times New Roman"/>
        </w:rPr>
        <w:t>α</w:t>
      </w:r>
      <w:r>
        <w:rPr>
          <w:rFonts w:eastAsia="Times New Roman" w:cs="Times New Roman"/>
        </w:rPr>
        <w:t xml:space="preserve"> γύρω από το νομοσχέδιο που αφορά την εξόρυξη υδρογονανθράκων στη χώρα μας. Είναι ένα σοβαρό νομοσχέδιο για πολλούς λ</w:t>
      </w:r>
      <w:r>
        <w:rPr>
          <w:rFonts w:eastAsia="Times New Roman" w:cs="Times New Roman"/>
        </w:rPr>
        <w:t xml:space="preserve">όγους. </w:t>
      </w:r>
    </w:p>
    <w:p w14:paraId="4DA1E70B" w14:textId="77777777" w:rsidR="00B641FB" w:rsidRDefault="00934C92">
      <w:pPr>
        <w:spacing w:line="600" w:lineRule="auto"/>
        <w:ind w:firstLine="720"/>
        <w:jc w:val="both"/>
        <w:rPr>
          <w:rFonts w:eastAsia="Times New Roman" w:cs="Times New Roman"/>
        </w:rPr>
      </w:pPr>
      <w:r>
        <w:rPr>
          <w:rFonts w:eastAsia="Times New Roman" w:cs="Times New Roman"/>
        </w:rPr>
        <w:t xml:space="preserve">Θα ήθελα να πω ότι τόσο η Κυβέρνηση όσο και τα συγκυβερνώντα κόμματα, ο ΣΥΡΙΖΑ, το </w:t>
      </w:r>
      <w:r>
        <w:rPr>
          <w:rFonts w:eastAsia="Times New Roman" w:cs="Times New Roman"/>
        </w:rPr>
        <w:t>κ</w:t>
      </w:r>
      <w:r>
        <w:rPr>
          <w:rFonts w:eastAsia="Times New Roman" w:cs="Times New Roman"/>
        </w:rPr>
        <w:t>όμμα των Οικολόγων και οι ΑΝΕΛ, νομίζω, διαθέτουν μια περιβαλλοντική ευαισθησία όχι γενικού τύπου</w:t>
      </w:r>
      <w:r>
        <w:rPr>
          <w:rFonts w:eastAsia="Times New Roman" w:cs="Times New Roman"/>
        </w:rPr>
        <w:t xml:space="preserve"> </w:t>
      </w:r>
      <w:r>
        <w:rPr>
          <w:rFonts w:eastAsia="Times New Roman" w:cs="Times New Roman"/>
        </w:rPr>
        <w:lastRenderedPageBreak/>
        <w:t xml:space="preserve">αλλά πολύ συγκεκριμένη και εφαρμοστέα. Υπ’ αυτό το πρίσμα, λοιπόν, πρέπει να αντιμετωπίσουμε το νομοσχέδιο που έχουμε μπροστά μας. </w:t>
      </w:r>
    </w:p>
    <w:p w14:paraId="4DA1E70C" w14:textId="77777777" w:rsidR="00B641FB" w:rsidRDefault="00934C92">
      <w:pPr>
        <w:spacing w:line="600" w:lineRule="auto"/>
        <w:ind w:firstLine="720"/>
        <w:jc w:val="both"/>
        <w:rPr>
          <w:rFonts w:eastAsia="Times New Roman" w:cs="Times New Roman"/>
        </w:rPr>
      </w:pPr>
      <w:r>
        <w:rPr>
          <w:rFonts w:eastAsia="Times New Roman" w:cs="Times New Roman"/>
        </w:rPr>
        <w:t>Δεν είμαι ειδικός και έτσι θα προσπαθήσω να θέσω ερωτήματα με βάση την εμπεριστατωμένη επιστολή που έστειλε προς τους Βουλε</w:t>
      </w:r>
      <w:r>
        <w:rPr>
          <w:rFonts w:eastAsia="Times New Roman" w:cs="Times New Roman"/>
        </w:rPr>
        <w:t xml:space="preserve">υτές η </w:t>
      </w:r>
      <w:r>
        <w:rPr>
          <w:rFonts w:eastAsia="Times New Roman" w:cs="Times New Roman"/>
          <w:lang w:val="en-US"/>
        </w:rPr>
        <w:t>WWF</w:t>
      </w:r>
      <w:r>
        <w:rPr>
          <w:rFonts w:eastAsia="Times New Roman" w:cs="Times New Roman"/>
        </w:rPr>
        <w:t xml:space="preserve"> και η </w:t>
      </w:r>
      <w:r>
        <w:rPr>
          <w:rFonts w:eastAsia="Times New Roman" w:cs="Times New Roman"/>
          <w:lang w:val="en-US"/>
        </w:rPr>
        <w:t>G</w:t>
      </w:r>
      <w:r>
        <w:rPr>
          <w:rFonts w:eastAsia="Times New Roman" w:cs="Times New Roman"/>
          <w:lang w:val="en-US"/>
        </w:rPr>
        <w:t>reenpeace</w:t>
      </w:r>
      <w:r>
        <w:rPr>
          <w:rFonts w:eastAsia="Times New Roman" w:cs="Times New Roman"/>
        </w:rPr>
        <w:t xml:space="preserve">. Οι δύο αυτές </w:t>
      </w:r>
      <w:r>
        <w:rPr>
          <w:rFonts w:eastAsia="Times New Roman" w:cs="Times New Roman"/>
        </w:rPr>
        <w:t>οργανώσεις</w:t>
      </w:r>
      <w:r>
        <w:rPr>
          <w:rFonts w:eastAsia="Times New Roman" w:cs="Times New Roman"/>
        </w:rPr>
        <w:t xml:space="preserve"> μάς καλούν να καταψηφίσουμε τα νομοσχέδια, διότι με τις προβλεπόμενες εκμεταλλεύσεις υδρογονανθράκων εγκλωβίζεται η χώρα σε ένα εξαιρετικά ρυπογόνο και επικίνδυνο για ανθρώπους και περιβάλλον μοντέλο ανάπτυξης. Επισημαίνεται ότι η εξόρυξη ορυκτών καυσίμων</w:t>
      </w:r>
      <w:r>
        <w:rPr>
          <w:rFonts w:eastAsia="Times New Roman" w:cs="Times New Roman"/>
        </w:rPr>
        <w:t xml:space="preserve"> οδηγεί σε οικονομικό μαρασμό τις τοπικές οικονομίες. Έ</w:t>
      </w:r>
      <w:r>
        <w:rPr>
          <w:rFonts w:eastAsia="Times New Roman" w:cs="Times New Roman"/>
        </w:rPr>
        <w:lastRenderedPageBreak/>
        <w:t xml:space="preserve">τσι δίνουν απάντηση στα επιχειρήματα τα πολύ υποθετικά και ολίγον φαντασμαγορικά ότι εκατοντάδες και χιλιάδες θέσεις εργασίας θα δημιουργηθούν από οποιεσδήποτε τέτοιες επενδύσεις. </w:t>
      </w:r>
    </w:p>
    <w:p w14:paraId="4DA1E70D" w14:textId="77777777" w:rsidR="00B641FB" w:rsidRDefault="00934C92">
      <w:pPr>
        <w:spacing w:line="600" w:lineRule="auto"/>
        <w:ind w:firstLine="720"/>
        <w:jc w:val="both"/>
        <w:rPr>
          <w:rFonts w:eastAsia="Times New Roman" w:cs="Times New Roman"/>
          <w:szCs w:val="24"/>
        </w:rPr>
      </w:pPr>
      <w:r>
        <w:rPr>
          <w:rFonts w:eastAsia="Times New Roman" w:cs="Times New Roman"/>
        </w:rPr>
        <w:t>Επίσης, επισημαίνουν</w:t>
      </w:r>
      <w:r>
        <w:rPr>
          <w:rFonts w:eastAsia="Times New Roman" w:cs="Times New Roman"/>
        </w:rPr>
        <w:t xml:space="preserve"> στην επιστολή τους αυτές οι δύο </w:t>
      </w:r>
      <w:r>
        <w:rPr>
          <w:rFonts w:eastAsia="Times New Roman" w:cs="Times New Roman"/>
        </w:rPr>
        <w:t>οργανώσεις</w:t>
      </w:r>
      <w:r>
        <w:rPr>
          <w:rFonts w:eastAsia="Times New Roman" w:cs="Times New Roman"/>
        </w:rPr>
        <w:t xml:space="preserve"> ότι οι συμβάσεις που είναι υπό την κρίση μας δεν δίνουν καμμία εικόνα οικονομικής ωφέλειας για τη χώρα, εκτός από την πρωτοφανή και σαρωτική διακινδύνευση σημαντικών φυσικών περιοχών και πολύτιμων πόρων που αποτε</w:t>
      </w:r>
      <w:r>
        <w:rPr>
          <w:rFonts w:eastAsia="Times New Roman" w:cs="Times New Roman"/>
        </w:rPr>
        <w:t xml:space="preserve">λούν περιουσία με </w:t>
      </w:r>
      <w:proofErr w:type="spellStart"/>
      <w:r>
        <w:rPr>
          <w:rFonts w:eastAsia="Times New Roman" w:cs="Times New Roman"/>
        </w:rPr>
        <w:t>διαγενεακή</w:t>
      </w:r>
      <w:proofErr w:type="spellEnd"/>
      <w:r>
        <w:rPr>
          <w:rFonts w:eastAsia="Times New Roman" w:cs="Times New Roman"/>
        </w:rPr>
        <w:t xml:space="preserve"> αξία. </w:t>
      </w:r>
    </w:p>
    <w:p w14:paraId="4DA1E70E" w14:textId="77777777" w:rsidR="00B641FB" w:rsidRDefault="00934C92">
      <w:pPr>
        <w:tabs>
          <w:tab w:val="left" w:pos="1138"/>
          <w:tab w:val="left" w:pos="1565"/>
          <w:tab w:val="left" w:pos="2965"/>
          <w:tab w:val="center" w:pos="4753"/>
        </w:tabs>
        <w:spacing w:after="0" w:line="600" w:lineRule="auto"/>
        <w:ind w:firstLine="851"/>
        <w:jc w:val="both"/>
        <w:rPr>
          <w:rFonts w:eastAsia="Times New Roman" w:cs="Times New Roman"/>
          <w:szCs w:val="24"/>
        </w:rPr>
      </w:pPr>
      <w:r>
        <w:rPr>
          <w:rFonts w:eastAsia="Times New Roman" w:cs="Times New Roman"/>
          <w:szCs w:val="24"/>
        </w:rPr>
        <w:t xml:space="preserve">Δεν είναι σπίτι μας, δεν είναι η δική μας μόνο γενιά. Τα κληρονομήσαμε και θα το κληροδοτήσουμε το περιβάλλον. Τα οικονομικά </w:t>
      </w:r>
      <w:r>
        <w:rPr>
          <w:rFonts w:eastAsia="Times New Roman" w:cs="Times New Roman"/>
          <w:szCs w:val="24"/>
        </w:rPr>
        <w:lastRenderedPageBreak/>
        <w:t xml:space="preserve">των συμβάσεων δίνουν μία εικόνα αμφίβολων εσόδων για τον </w:t>
      </w:r>
      <w:r>
        <w:rPr>
          <w:rFonts w:eastAsia="Times New Roman" w:cs="Times New Roman"/>
          <w:szCs w:val="24"/>
        </w:rPr>
        <w:t>κρατικό προϋπολογισμό</w:t>
      </w:r>
      <w:r>
        <w:rPr>
          <w:rFonts w:eastAsia="Times New Roman" w:cs="Times New Roman"/>
          <w:szCs w:val="24"/>
        </w:rPr>
        <w:t>, τα οποία εξαρτώ</w:t>
      </w:r>
      <w:r>
        <w:rPr>
          <w:rFonts w:eastAsia="Times New Roman" w:cs="Times New Roman"/>
          <w:szCs w:val="24"/>
        </w:rPr>
        <w:t xml:space="preserve">νται από το εισόδημα και τα κέρδη του μισθωτή. </w:t>
      </w:r>
    </w:p>
    <w:p w14:paraId="4DA1E70F"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άλλα λένε οι δύο αυτές </w:t>
      </w:r>
      <w:r>
        <w:rPr>
          <w:rFonts w:eastAsia="Times New Roman" w:cs="Times New Roman"/>
          <w:szCs w:val="24"/>
        </w:rPr>
        <w:t>ο</w:t>
      </w:r>
      <w:r>
        <w:rPr>
          <w:rFonts w:eastAsia="Times New Roman" w:cs="Times New Roman"/>
          <w:szCs w:val="24"/>
        </w:rPr>
        <w:t>ργανώσεις. Πρέπει να σας πω ότι δεν είναι μόνο οι «ύποπτοι» κατά της ανάπτυξης περιβαλλοντολόγοι ή οι περιβαλλοντικές οργανώσεις που λένε αυτά τα πράγματα, αλλά ένας κατ’ εξοχήν υπ</w:t>
      </w:r>
      <w:r>
        <w:rPr>
          <w:rFonts w:eastAsia="Times New Roman" w:cs="Times New Roman"/>
          <w:szCs w:val="24"/>
        </w:rPr>
        <w:t xml:space="preserve">έρ της ανάπτυξης και με κυρίαρχους τρόπους οργανισμός, όπως είναι η Παγκόσμια Τράπεζα. </w:t>
      </w:r>
    </w:p>
    <w:p w14:paraId="4DA1E710"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Διαβάζουμε εδώ το εξής: «Η Παγκόσμια Τράπεζα θα σταματήσει να χρηματοδοτεί αποστολές εντοπισμού και επιχειρήσεις εξόρυξης πετρελαίου και φυσικού αερίου το 2019», όπως α</w:t>
      </w:r>
      <w:r>
        <w:rPr>
          <w:rFonts w:eastAsia="Times New Roman" w:cs="Times New Roman"/>
          <w:szCs w:val="24"/>
        </w:rPr>
        <w:t xml:space="preserve">νακοινώθηκε στη Διάσκεψη στο Παρίσι, «σε μία προσπάθεια για στροφή </w:t>
      </w:r>
      <w:r>
        <w:rPr>
          <w:rFonts w:eastAsia="Times New Roman" w:cs="Times New Roman"/>
          <w:szCs w:val="24"/>
        </w:rPr>
        <w:lastRenderedPageBreak/>
        <w:t xml:space="preserve">προς τις πηγές ενέργειας που είναι φιλικότερες προς το περιβάλλον» και άλλα τινά. </w:t>
      </w:r>
    </w:p>
    <w:p w14:paraId="4DA1E711"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Πληροφορούμαι επίσης ότι </w:t>
      </w:r>
      <w:r>
        <w:rPr>
          <w:rFonts w:eastAsia="Times New Roman" w:cs="Times New Roman"/>
          <w:szCs w:val="24"/>
        </w:rPr>
        <w:t xml:space="preserve">μεγάλες </w:t>
      </w:r>
      <w:r>
        <w:rPr>
          <w:rFonts w:eastAsia="Times New Roman" w:cs="Times New Roman"/>
          <w:szCs w:val="24"/>
        </w:rPr>
        <w:t>χώρες, με παράδοση στην εξόρυξη υδρογονανθράκων και μάλιστα και στη στερι</w:t>
      </w:r>
      <w:r>
        <w:rPr>
          <w:rFonts w:eastAsia="Times New Roman" w:cs="Times New Roman"/>
          <w:szCs w:val="24"/>
        </w:rPr>
        <w:t>ά, αναστέλλουν ή και παύουν αυτές τις γεωτρήσεις, όπως η Ιταλία. Μεγάλες ασφαλιστικές εταιρείες, ακολουθώντας το παράδειγμα και της Παγκόσμιας Τράπεζας και μεγάλων χωρών της Ευρώπης</w:t>
      </w:r>
      <w:r>
        <w:rPr>
          <w:rFonts w:eastAsia="Times New Roman" w:cs="Times New Roman"/>
          <w:szCs w:val="24"/>
        </w:rPr>
        <w:t>,</w:t>
      </w:r>
      <w:r>
        <w:rPr>
          <w:rFonts w:eastAsia="Times New Roman" w:cs="Times New Roman"/>
          <w:szCs w:val="24"/>
        </w:rPr>
        <w:t xml:space="preserve"> που δεν θέλουν το περιβάλλον να αποτελέσει άλλο ένα πεδίο εις βάρος δικαι</w:t>
      </w:r>
      <w:r>
        <w:rPr>
          <w:rFonts w:eastAsia="Times New Roman" w:cs="Times New Roman"/>
          <w:szCs w:val="24"/>
        </w:rPr>
        <w:t xml:space="preserve">ωμάτων των πολιτών, παύουν να ασφαλίζουν τέτοιες επενδύσεις, όπως αυτές που φέρνουμε στη Βουλή σήμερα. </w:t>
      </w:r>
    </w:p>
    <w:p w14:paraId="4DA1E712"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Πρέπει να πω ότι το νομοσχέδιο αυτό δεν είναι κατ’ επιταγήν της τρόικας. Είναι μία επιλογή που κάνουμε εμείς ως Κυβέρνηση σε συνέχεια προηγούμενων κυβερ</w:t>
      </w:r>
      <w:r>
        <w:rPr>
          <w:rFonts w:eastAsia="Times New Roman" w:cs="Times New Roman"/>
          <w:szCs w:val="24"/>
        </w:rPr>
        <w:t xml:space="preserve">νητικών επιλογών προηγούμενων </w:t>
      </w:r>
      <w:r>
        <w:rPr>
          <w:rFonts w:eastAsia="Times New Roman" w:cs="Times New Roman"/>
          <w:szCs w:val="24"/>
        </w:rPr>
        <w:lastRenderedPageBreak/>
        <w:t>κυβερνήσεων. Δεν σημαίνει ότι η συνέχεια του κράτους είναι συνέχεια υπεράνω πολιτικών επιλογών. Προφανώς και υπάρχει συνέχεια σε δεσμεύσεις, αλλά προφανώς υπάρχουν και οι αλλαγές που προκύπτουν από την ανατροπή των πολιτικών σ</w:t>
      </w:r>
      <w:r>
        <w:rPr>
          <w:rFonts w:eastAsia="Times New Roman" w:cs="Times New Roman"/>
          <w:szCs w:val="24"/>
        </w:rPr>
        <w:t>υσχετισμών σε ένα Κοινοβούλιο.</w:t>
      </w:r>
    </w:p>
    <w:p w14:paraId="4DA1E713"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ΣΥΡΙΖΑ ήρθε εδώ για να συνεχίσει, να δημιουργήσει ένα νέο περιβάλλον συνέχειας αλλά και ανατροπών και τομών σε επιλογές μεγάλης εθνικής σημασίας, όπως είναι αυτές που αφορούν τις απειλές κατά του περιβάλλοντος. </w:t>
      </w:r>
    </w:p>
    <w:p w14:paraId="4DA1E714"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θα ήθελ</w:t>
      </w:r>
      <w:r>
        <w:rPr>
          <w:rFonts w:eastAsia="Times New Roman" w:cs="Times New Roman"/>
          <w:szCs w:val="24"/>
        </w:rPr>
        <w:t>α να επεκταθώ περισσότερο. Νομίζω ότι ο κύριος Υπουργός, ο οποίος διακρίνεται και για την επιμέλειά του στα ζητήματα που παρουσιάζει, αλλά και για την περιβαλλοντική του ευαι</w:t>
      </w:r>
      <w:r>
        <w:rPr>
          <w:rFonts w:eastAsia="Times New Roman" w:cs="Times New Roman"/>
          <w:szCs w:val="24"/>
        </w:rPr>
        <w:lastRenderedPageBreak/>
        <w:t xml:space="preserve">σθησία, θα έχει την καλοσύνη να απαντήσει στην κριτική που ασκείται από αυτές τις </w:t>
      </w:r>
      <w:r>
        <w:rPr>
          <w:rFonts w:eastAsia="Times New Roman" w:cs="Times New Roman"/>
          <w:szCs w:val="24"/>
        </w:rPr>
        <w:t>οργανώσεις, καθώς επίσης και στην απόφαση της Παγκόσμιας Τράπεζας.</w:t>
      </w:r>
    </w:p>
    <w:p w14:paraId="4DA1E715"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Κλείνοντας, με εμπιστοσύνη προς τις επιλογές που πρέπει να κάνουμε, θα ήθελα να πω ότι υπάρχει και μία ιδιαίτερη πτυχή. Κατάγομαι εκ πατρός από την Αιτωλοακαρνανία. Δεν μπορώ να φανταστώ –κ</w:t>
      </w:r>
      <w:r>
        <w:rPr>
          <w:rFonts w:eastAsia="Times New Roman" w:cs="Times New Roman"/>
          <w:szCs w:val="24"/>
        </w:rPr>
        <w:t xml:space="preserve">αι δεν έχω δει και περιβαλλοντικές μελέτες- τι σημαίνει να αρχίσει η εξόρυξη υδρογονανθράκων σε ένα κλειστό σύστημα, όπως είναι η </w:t>
      </w:r>
      <w:r>
        <w:rPr>
          <w:rFonts w:eastAsia="Times New Roman" w:cs="Times New Roman"/>
          <w:szCs w:val="24"/>
        </w:rPr>
        <w:t>λ</w:t>
      </w:r>
      <w:r>
        <w:rPr>
          <w:rFonts w:eastAsia="Times New Roman" w:cs="Times New Roman"/>
          <w:szCs w:val="24"/>
        </w:rPr>
        <w:t xml:space="preserve">ιμνοθάλασσα του Μεσολογγίου και του Αιτωλικού. Επίσης, δεν μπορώ να φανταστώ τι σημαίνει σε άλλες περιοχές, όπως στην Ήπειρο </w:t>
      </w:r>
      <w:r>
        <w:rPr>
          <w:rFonts w:eastAsia="Times New Roman" w:cs="Times New Roman"/>
          <w:szCs w:val="24"/>
        </w:rPr>
        <w:t xml:space="preserve">και μάλιστα κοντά σε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όπως είναι το </w:t>
      </w:r>
      <w:proofErr w:type="spellStart"/>
      <w:r>
        <w:rPr>
          <w:rFonts w:eastAsia="Times New Roman" w:cs="Times New Roman"/>
          <w:szCs w:val="24"/>
        </w:rPr>
        <w:t>Ζαγόρι</w:t>
      </w:r>
      <w:proofErr w:type="spellEnd"/>
      <w:r>
        <w:rPr>
          <w:rFonts w:eastAsia="Times New Roman" w:cs="Times New Roman"/>
          <w:szCs w:val="24"/>
        </w:rPr>
        <w:t xml:space="preserve">, να αρχίσουν να γίνονται εξορύξεις, έστω δειγματοληπτικές. Τι νόημα, όμως, έχει η δειγματοληψία, πέρα από το </w:t>
      </w:r>
      <w:r>
        <w:rPr>
          <w:rFonts w:eastAsia="Times New Roman" w:cs="Times New Roman"/>
          <w:szCs w:val="24"/>
        </w:rPr>
        <w:lastRenderedPageBreak/>
        <w:t>να έχουμε στοιχεία για την περαιτέρω εκμετάλλευση; Και τι σημαίνει εκμετάλλευση υδρογο</w:t>
      </w:r>
      <w:r>
        <w:rPr>
          <w:rFonts w:eastAsia="Times New Roman" w:cs="Times New Roman"/>
          <w:szCs w:val="24"/>
        </w:rPr>
        <w:t xml:space="preserve">νανθράκων σε τόσο λεπτές ως προς την οικολογική τους προστασία περιοχές; </w:t>
      </w:r>
    </w:p>
    <w:p w14:paraId="4DA1E716"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Τέλος, πιστεύω ότι υπάρχει και ένας άλλος κίνδυνος, που δεν προκύπτει σήμερα από τη συζήτησή μας. Όμως, τρώγοντας έρχεται η όρεξη. Είναι ο κίνδυνος των σχιστολιθικών πετρωμάτων. Είνα</w:t>
      </w:r>
      <w:r>
        <w:rPr>
          <w:rFonts w:eastAsia="Times New Roman" w:cs="Times New Roman"/>
          <w:szCs w:val="24"/>
        </w:rPr>
        <w:t xml:space="preserve">ι η νέα αμερικανική πολιτική. Λένε ότι σε ορισμένες περιοχές της Ελλάδος υπάρχει αυτή η δυνατότητα. Ας μην το διανοηθούμε και αυτό. Οι δειγματοληπτικές εξορύξεις, όμως, σημαίνουν ότι ανοίγουμε τον δρόμο για τέτοιου είδους καταστροφικές επιλογές. </w:t>
      </w:r>
    </w:p>
    <w:p w14:paraId="4DA1E717"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Επαναλαμβ</w:t>
      </w:r>
      <w:r>
        <w:rPr>
          <w:rFonts w:eastAsia="Times New Roman" w:cs="Times New Roman"/>
          <w:szCs w:val="24"/>
        </w:rPr>
        <w:t>άνω ότι με εμπιστοσύνη πιστεύω ότι η Κυβέρνησή μας θα πάρει όλα τα απαραίτητα μέτρα, ώστε να αποτραπούν τα χειρότερα.</w:t>
      </w:r>
    </w:p>
    <w:p w14:paraId="4DA1E718"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DA1E719" w14:textId="77777777" w:rsidR="00B641FB" w:rsidRDefault="00934C92">
      <w:pPr>
        <w:spacing w:line="600" w:lineRule="auto"/>
        <w:ind w:firstLine="720"/>
        <w:jc w:val="center"/>
        <w:rPr>
          <w:rFonts w:eastAsia="Times New Roman"/>
          <w:bCs/>
        </w:rPr>
      </w:pPr>
      <w:r>
        <w:rPr>
          <w:rFonts w:eastAsia="Times New Roman"/>
          <w:bCs/>
        </w:rPr>
        <w:t xml:space="preserve">(Χειροκροτήματα από </w:t>
      </w:r>
      <w:r>
        <w:rPr>
          <w:rFonts w:eastAsia="Times New Roman"/>
          <w:bCs/>
        </w:rPr>
        <w:t xml:space="preserve">τις </w:t>
      </w:r>
      <w:r>
        <w:rPr>
          <w:rFonts w:eastAsia="Times New Roman"/>
          <w:bCs/>
        </w:rPr>
        <w:t>πτέρυγες του ΣΥΡΙΖΑ και των ΑΝΕΛ)</w:t>
      </w:r>
    </w:p>
    <w:p w14:paraId="4DA1E71A"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color w:val="000000" w:themeColor="text1"/>
          <w:szCs w:val="24"/>
        </w:rPr>
      </w:pPr>
      <w:r>
        <w:rPr>
          <w:rFonts w:eastAsia="Times New Roman" w:cs="Times New Roman"/>
          <w:b/>
          <w:szCs w:val="24"/>
        </w:rPr>
        <w:t>ΠΡΟΕΔΡΕΩΝ (Γεώργιος Βαρεμένος):</w:t>
      </w:r>
      <w:r>
        <w:rPr>
          <w:rFonts w:eastAsia="Times New Roman" w:cs="Times New Roman"/>
          <w:szCs w:val="24"/>
        </w:rPr>
        <w:t xml:space="preserve"> Κυρίες και κύριοι συνάδελφοι, έχω την τιμή να ανακοινώσω στο Σώμα την υπ’ αριθμόν 1008 από 27-2-2018 πρόταση που κατέθεσαν ο Αρχηγός της Αξιωματικής Αντιπολίτευσης και Πρόεδρος της Κοινοβουλευτικής Ομάδας της Νέας Δημοκρατίας κ. Κυριάκος Μητσοτάκης και </w:t>
      </w:r>
      <w:r>
        <w:rPr>
          <w:rFonts w:eastAsia="Times New Roman" w:cs="Times New Roman"/>
          <w:szCs w:val="24"/>
        </w:rPr>
        <w:t>εβ</w:t>
      </w:r>
      <w:r>
        <w:rPr>
          <w:rFonts w:eastAsia="Times New Roman" w:cs="Times New Roman"/>
          <w:szCs w:val="24"/>
        </w:rPr>
        <w:t>δομήντα τρεις</w:t>
      </w:r>
      <w:r>
        <w:rPr>
          <w:rFonts w:eastAsia="Times New Roman" w:cs="Times New Roman"/>
          <w:szCs w:val="24"/>
        </w:rPr>
        <w:t xml:space="preserve"> Βουλευτές της Κοινοβουλευτικής του Ομάδας για τη σύσταση Ειδικής Κοινοβουλευτικής Επιτροπής προς διενέργεια προκαταρτικής εξέτασης, κατά τις διατάξεις των άρθρων 86 παρ</w:t>
      </w:r>
      <w:r>
        <w:rPr>
          <w:rFonts w:eastAsia="Times New Roman" w:cs="Times New Roman"/>
          <w:szCs w:val="24"/>
        </w:rPr>
        <w:t>άγραφος</w:t>
      </w:r>
      <w:r>
        <w:rPr>
          <w:rFonts w:eastAsia="Times New Roman" w:cs="Times New Roman"/>
          <w:szCs w:val="24"/>
        </w:rPr>
        <w:t xml:space="preserve"> 3 του Συντάγματος, 153 </w:t>
      </w:r>
      <w:proofErr w:type="spellStart"/>
      <w:r>
        <w:rPr>
          <w:rFonts w:eastAsia="Times New Roman" w:cs="Times New Roman"/>
          <w:szCs w:val="24"/>
        </w:rPr>
        <w:t>επ</w:t>
      </w:r>
      <w:proofErr w:type="spellEnd"/>
      <w:r>
        <w:rPr>
          <w:rFonts w:eastAsia="Times New Roman" w:cs="Times New Roman"/>
          <w:szCs w:val="24"/>
        </w:rPr>
        <w:t xml:space="preserve">. </w:t>
      </w:r>
      <w:r w:rsidRPr="0066704C">
        <w:rPr>
          <w:rFonts w:eastAsia="Times New Roman" w:cs="Times New Roman"/>
          <w:color w:val="000000" w:themeColor="text1"/>
          <w:szCs w:val="24"/>
        </w:rPr>
        <w:t>του Κανονισμού της Βουλής και 5 του ν.3</w:t>
      </w:r>
      <w:r w:rsidRPr="0066704C">
        <w:rPr>
          <w:rFonts w:eastAsia="Times New Roman" w:cs="Times New Roman"/>
          <w:color w:val="000000" w:themeColor="text1"/>
          <w:szCs w:val="24"/>
        </w:rPr>
        <w:t xml:space="preserve">126/2003: «Ποινική Ευθύνη των Υπουργών», όπως ισχύουν, </w:t>
      </w:r>
      <w:r w:rsidRPr="0066704C">
        <w:rPr>
          <w:rFonts w:eastAsia="Times New Roman" w:cs="Times New Roman"/>
          <w:color w:val="000000" w:themeColor="text1"/>
          <w:szCs w:val="24"/>
        </w:rPr>
        <w:lastRenderedPageBreak/>
        <w:t>σχετικά με την τιμολόγηση φαρμάκων και την εν γένει φαρμακευτική δαπάνη κατά τα έτη 2015, 2016.</w:t>
      </w:r>
    </w:p>
    <w:p w14:paraId="4DA1E71B"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color w:val="000000" w:themeColor="text1"/>
          <w:szCs w:val="24"/>
        </w:rPr>
      </w:pPr>
      <w:r w:rsidRPr="0066704C">
        <w:rPr>
          <w:rFonts w:eastAsia="Times New Roman" w:cs="Times New Roman"/>
          <w:color w:val="000000" w:themeColor="text1"/>
          <w:szCs w:val="24"/>
        </w:rPr>
        <w:t>Η πρόταση θα καταχωριστεί στα Πρακτικά της σημερινής συνεδρίασης, θα τυπωθεί, θα διανεμηθεί στους Βουλευτ</w:t>
      </w:r>
      <w:r w:rsidRPr="0066704C">
        <w:rPr>
          <w:rFonts w:eastAsia="Times New Roman" w:cs="Times New Roman"/>
          <w:color w:val="000000" w:themeColor="text1"/>
          <w:szCs w:val="24"/>
        </w:rPr>
        <w:t xml:space="preserve">ές και θα εγγραφεί σε </w:t>
      </w:r>
      <w:r w:rsidRPr="0066704C">
        <w:rPr>
          <w:rFonts w:eastAsia="Times New Roman" w:cs="Times New Roman"/>
          <w:color w:val="000000" w:themeColor="text1"/>
          <w:szCs w:val="24"/>
        </w:rPr>
        <w:t>ειδική ημερήσια διάτα</w:t>
      </w:r>
      <w:r w:rsidRPr="0066704C">
        <w:rPr>
          <w:rFonts w:eastAsia="Times New Roman" w:cs="Times New Roman"/>
          <w:color w:val="000000" w:themeColor="text1"/>
          <w:szCs w:val="24"/>
        </w:rPr>
        <w:t>ξη, όπως ορίζει ο Κανονισμός της Βουλής.</w:t>
      </w:r>
    </w:p>
    <w:p w14:paraId="4DA1E71C" w14:textId="77777777" w:rsidR="00B641FB" w:rsidRDefault="00934C92">
      <w:pPr>
        <w:tabs>
          <w:tab w:val="left" w:pos="1138"/>
          <w:tab w:val="left" w:pos="1565"/>
          <w:tab w:val="left" w:pos="2965"/>
          <w:tab w:val="center" w:pos="4753"/>
        </w:tabs>
        <w:spacing w:line="600" w:lineRule="auto"/>
        <w:ind w:firstLine="720"/>
        <w:jc w:val="both"/>
        <w:rPr>
          <w:rFonts w:eastAsia="Times New Roman" w:cs="Times New Roman"/>
          <w:color w:val="000000" w:themeColor="text1"/>
          <w:szCs w:val="24"/>
        </w:rPr>
      </w:pPr>
      <w:r w:rsidRPr="0066704C">
        <w:rPr>
          <w:rFonts w:eastAsia="Times New Roman" w:cs="Times New Roman"/>
          <w:color w:val="000000" w:themeColor="text1"/>
          <w:szCs w:val="24"/>
        </w:rPr>
        <w:t>(</w:t>
      </w:r>
      <w:r w:rsidRPr="0066704C">
        <w:rPr>
          <w:rFonts w:eastAsia="Times New Roman" w:cs="Times New Roman"/>
          <w:color w:val="000000" w:themeColor="text1"/>
          <w:szCs w:val="24"/>
        </w:rPr>
        <w:t xml:space="preserve">Η προαναφερθείσα πρόταση </w:t>
      </w:r>
      <w:r w:rsidRPr="0066704C">
        <w:rPr>
          <w:rFonts w:eastAsia="Times New Roman" w:cs="Times New Roman"/>
          <w:color w:val="000000" w:themeColor="text1"/>
          <w:szCs w:val="24"/>
        </w:rPr>
        <w:t xml:space="preserve">καταχωρίζεται στα Πρακτικά και </w:t>
      </w:r>
      <w:r w:rsidRPr="0066704C">
        <w:rPr>
          <w:rFonts w:eastAsia="Times New Roman" w:cs="Times New Roman"/>
          <w:color w:val="000000" w:themeColor="text1"/>
          <w:szCs w:val="24"/>
        </w:rPr>
        <w:t xml:space="preserve">έχει ως </w:t>
      </w:r>
      <w:r w:rsidRPr="000C6F44">
        <w:rPr>
          <w:rFonts w:eastAsia="Times New Roman" w:cs="Times New Roman"/>
          <w:color w:val="000000" w:themeColor="text1"/>
          <w:szCs w:val="24"/>
        </w:rPr>
        <w:t xml:space="preserve">εξής: </w:t>
      </w:r>
    </w:p>
    <w:p w14:paraId="4DA1E71D" w14:textId="77777777" w:rsidR="00B641FB" w:rsidRDefault="00934C92">
      <w:pPr>
        <w:tabs>
          <w:tab w:val="left" w:pos="1138"/>
          <w:tab w:val="left" w:pos="1565"/>
          <w:tab w:val="left" w:pos="2965"/>
          <w:tab w:val="center" w:pos="4753"/>
        </w:tabs>
        <w:spacing w:line="600" w:lineRule="auto"/>
        <w:ind w:firstLine="720"/>
        <w:jc w:val="center"/>
        <w:rPr>
          <w:rFonts w:eastAsia="Times New Roman" w:cs="Times New Roman"/>
          <w:color w:val="FF0000"/>
          <w:szCs w:val="24"/>
        </w:rPr>
      </w:pPr>
      <w:r w:rsidRPr="009D120A">
        <w:rPr>
          <w:rFonts w:eastAsia="Times New Roman" w:cs="Times New Roman"/>
          <w:color w:val="FF0000"/>
          <w:szCs w:val="24"/>
        </w:rPr>
        <w:t>(ΑΛΛΑΓΗ ΣΕΛΙΔΑΣ)</w:t>
      </w:r>
    </w:p>
    <w:p w14:paraId="4DA1E71E" w14:textId="77777777" w:rsidR="00B641FB" w:rsidRDefault="00934C92">
      <w:pPr>
        <w:tabs>
          <w:tab w:val="left" w:pos="1138"/>
          <w:tab w:val="left" w:pos="1565"/>
          <w:tab w:val="left" w:pos="2965"/>
          <w:tab w:val="center" w:pos="4753"/>
        </w:tabs>
        <w:spacing w:line="600" w:lineRule="auto"/>
        <w:ind w:firstLine="720"/>
        <w:jc w:val="center"/>
        <w:rPr>
          <w:rFonts w:eastAsia="Times New Roman" w:cs="Times New Roman"/>
          <w:color w:val="000000" w:themeColor="text1"/>
          <w:szCs w:val="24"/>
        </w:rPr>
      </w:pPr>
      <w:r w:rsidRPr="00F770C3">
        <w:rPr>
          <w:rFonts w:eastAsia="Times New Roman" w:cs="Times New Roman"/>
          <w:color w:val="000000" w:themeColor="text1"/>
          <w:szCs w:val="24"/>
        </w:rPr>
        <w:t>(Να μπουν οι σελίδες 209 έως 219)</w:t>
      </w:r>
    </w:p>
    <w:p w14:paraId="4DA1E71F" w14:textId="77777777" w:rsidR="00B641FB" w:rsidRDefault="00934C92">
      <w:pPr>
        <w:tabs>
          <w:tab w:val="left" w:pos="1138"/>
          <w:tab w:val="left" w:pos="1565"/>
          <w:tab w:val="left" w:pos="2965"/>
          <w:tab w:val="center" w:pos="4753"/>
        </w:tabs>
        <w:spacing w:line="600" w:lineRule="auto"/>
        <w:ind w:firstLine="720"/>
        <w:jc w:val="center"/>
        <w:rPr>
          <w:rFonts w:eastAsia="Times New Roman" w:cs="Times New Roman"/>
          <w:color w:val="FF0000"/>
          <w:szCs w:val="24"/>
        </w:rPr>
      </w:pPr>
      <w:r w:rsidRPr="009D120A">
        <w:rPr>
          <w:rFonts w:eastAsia="Times New Roman" w:cs="Times New Roman"/>
          <w:color w:val="FF0000"/>
          <w:szCs w:val="24"/>
        </w:rPr>
        <w:t>(ΑΛΛΑΓΗ ΣΕΛΙΔΑΣ)</w:t>
      </w:r>
    </w:p>
    <w:p w14:paraId="4DA1E720"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Γίνεται γνωστό στο Σώμα ότι δύο συνάδελφοι Βουλευτές αιτούνται άδεια ολιγοήμερης απουσίας στο εξωτερικό, ο κ. Δημήτριος Γάκης από 6 Μαρτίου έως 8 Μαρτίου 2018 και ο κ. Αλέξανδρος Τριανταφυλλίδης από 24 Μαρτίου έως 29 Μαρτίου 2018. Η Βουλή εγκρίνει;</w:t>
      </w:r>
    </w:p>
    <w:p w14:paraId="4DA1E721"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w:t>
      </w:r>
      <w:r>
        <w:rPr>
          <w:rFonts w:eastAsia="Times New Roman" w:cs="Times New Roman"/>
          <w:b/>
          <w:szCs w:val="24"/>
        </w:rPr>
        <w:t xml:space="preserve">Ι </w:t>
      </w:r>
      <w:r>
        <w:rPr>
          <w:rFonts w:eastAsia="Times New Roman" w:cs="Times New Roman"/>
          <w:b/>
          <w:szCs w:val="24"/>
        </w:rPr>
        <w:t>ΒΟΥΛΕΥΤΕΣ:</w:t>
      </w:r>
      <w:r>
        <w:rPr>
          <w:rFonts w:eastAsia="Times New Roman" w:cs="Times New Roman"/>
          <w:szCs w:val="24"/>
        </w:rPr>
        <w:t xml:space="preserve"> Μάλιστα, μάλιστα.</w:t>
      </w:r>
    </w:p>
    <w:p w14:paraId="4DA1E722"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τις ζητηθείσες άδειες.</w:t>
      </w:r>
    </w:p>
    <w:p w14:paraId="4DA1E72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Έχει ολοκληρωθεί ο κύκλος των ομιλητών. Να ρωτήσω τον κύριο Υπουργό αν θέλει να προσθέσει κάτι;</w:t>
      </w:r>
    </w:p>
    <w:p w14:paraId="4DA1E72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Εκκρεμεί μια απάντηση από τον κύριο Υπουργό σε μια ερώτηση.</w:t>
      </w:r>
    </w:p>
    <w:p w14:paraId="4DA1E725"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Περιβάλλοντος και Ενέργειας):</w:t>
      </w:r>
      <w:r>
        <w:rPr>
          <w:rFonts w:eastAsia="Times New Roman" w:cs="Times New Roman"/>
          <w:szCs w:val="24"/>
        </w:rPr>
        <w:t xml:space="preserve"> Σας την έδωσα.</w:t>
      </w:r>
    </w:p>
    <w:p w14:paraId="4DA1E726"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Σας θυμίζω το ζήτημα των περιβαλλοντικών μελετών.</w:t>
      </w:r>
    </w:p>
    <w:p w14:paraId="4DA1E727"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b/>
          <w:szCs w:val="24"/>
        </w:rPr>
        <w:t>):</w:t>
      </w:r>
      <w:r>
        <w:rPr>
          <w:rFonts w:eastAsia="Times New Roman" w:cs="Times New Roman"/>
          <w:szCs w:val="24"/>
        </w:rPr>
        <w:t xml:space="preserve"> Σας κατέθεσα…</w:t>
      </w:r>
    </w:p>
    <w:p w14:paraId="4DA1E728"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Τι καταθέσατε;</w:t>
      </w:r>
    </w:p>
    <w:p w14:paraId="4DA1E729"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Τι προβλέπεται.</w:t>
      </w:r>
    </w:p>
    <w:p w14:paraId="4DA1E72A"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Εγώ σας λέω ότι έχει γίνει μόνο η στρατηγική μελέτη περιβαλλοντικών επιπτώσεων. Δεν έχουν γίνει οι επιμέρους.</w:t>
      </w:r>
    </w:p>
    <w:p w14:paraId="4DA1E72B"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ΓΕΩΡΓΙ</w:t>
      </w:r>
      <w:r>
        <w:rPr>
          <w:rFonts w:eastAsia="Times New Roman" w:cs="Times New Roman"/>
          <w:b/>
          <w:szCs w:val="24"/>
        </w:rPr>
        <w:t>ΟΣ ΣΤΑΘΑΚΗΣ (Υπουργός Περιβάλλοντος και Ενέργειας):</w:t>
      </w:r>
      <w:r>
        <w:rPr>
          <w:rFonts w:eastAsia="Times New Roman" w:cs="Times New Roman"/>
          <w:szCs w:val="24"/>
        </w:rPr>
        <w:t xml:space="preserve"> Επανέρχεστε σε ένα θέμα το οποίο είναι σαφές και ακούω διάφορα από εδώ κάποιες διαρροές από την Ήπειρο κ.λπ.</w:t>
      </w:r>
      <w:r>
        <w:rPr>
          <w:rFonts w:eastAsia="Times New Roman" w:cs="Times New Roman"/>
          <w:szCs w:val="24"/>
        </w:rPr>
        <w:t>.</w:t>
      </w:r>
      <w:r>
        <w:rPr>
          <w:rFonts w:eastAsia="Times New Roman" w:cs="Times New Roman"/>
          <w:szCs w:val="24"/>
        </w:rPr>
        <w:t xml:space="preserve"> Δεν μπορούμε να κάνουμε συζήτηση χωρίς περιεχόμενο.</w:t>
      </w:r>
    </w:p>
    <w:p w14:paraId="4DA1E72C"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 ποιες διαρροές; Εδώ μ</w:t>
      </w:r>
      <w:r>
        <w:rPr>
          <w:rFonts w:eastAsia="Times New Roman" w:cs="Times New Roman"/>
          <w:szCs w:val="24"/>
        </w:rPr>
        <w:t>ιλάμε αν υπάρχουν επιμέρους μελέτες. Αυτό ερωτώ.</w:t>
      </w:r>
    </w:p>
    <w:p w14:paraId="4DA1E72D"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Ο νόμος είναι σαφής. Σας τον έδωσα. Κάθε βήμα </w:t>
      </w:r>
      <w:proofErr w:type="spellStart"/>
      <w:r>
        <w:rPr>
          <w:rFonts w:eastAsia="Times New Roman" w:cs="Times New Roman"/>
          <w:szCs w:val="24"/>
        </w:rPr>
        <w:t>αδειοδοτείται</w:t>
      </w:r>
      <w:proofErr w:type="spellEnd"/>
      <w:r>
        <w:rPr>
          <w:rFonts w:eastAsia="Times New Roman" w:cs="Times New Roman"/>
          <w:szCs w:val="24"/>
        </w:rPr>
        <w:t xml:space="preserve"> περιβαλλοντικά. Και τα προσεισμικά που υπονοήσατε, όλα θέλουν ΑΕΠΟ. Κάθε βήμα θέλει ΑΕΠΟ.</w:t>
      </w:r>
      <w:r>
        <w:rPr>
          <w:rFonts w:eastAsia="Times New Roman" w:cs="Times New Roman"/>
          <w:szCs w:val="24"/>
        </w:rPr>
        <w:t xml:space="preserve"> Έχουν γίνει συζητήσεις δημόσια στην Ήπειρο. Έχουν γίνει όλες οι συζητήσεις -απαντώ και στον φίλο μου, τον κ. Φίλη- δημόσια, είναι πλέον σαφή τα δεδομένα. </w:t>
      </w:r>
      <w:r>
        <w:rPr>
          <w:rFonts w:eastAsia="Times New Roman" w:cs="Times New Roman"/>
          <w:szCs w:val="24"/>
        </w:rPr>
        <w:lastRenderedPageBreak/>
        <w:t>Έχει φτιαχτεί μια μυθοπλασία τώρα ότι δεν υπάρχει επαρκής περιβαλλοντική προστασία για κάθε βήμα. Για</w:t>
      </w:r>
      <w:r>
        <w:rPr>
          <w:rFonts w:eastAsia="Times New Roman" w:cs="Times New Roman"/>
          <w:szCs w:val="24"/>
        </w:rPr>
        <w:t xml:space="preserve"> κάθε βήμα υπάρχει περιβαλλοντική </w:t>
      </w:r>
      <w:proofErr w:type="spellStart"/>
      <w:r>
        <w:rPr>
          <w:rFonts w:eastAsia="Times New Roman" w:cs="Times New Roman"/>
          <w:szCs w:val="24"/>
        </w:rPr>
        <w:t>αδειοδότηση</w:t>
      </w:r>
      <w:proofErr w:type="spellEnd"/>
      <w:r>
        <w:rPr>
          <w:rFonts w:eastAsia="Times New Roman" w:cs="Times New Roman"/>
          <w:szCs w:val="24"/>
        </w:rPr>
        <w:t>.</w:t>
      </w:r>
    </w:p>
    <w:p w14:paraId="4DA1E72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Άλλο η </w:t>
      </w:r>
      <w:proofErr w:type="spellStart"/>
      <w:r>
        <w:rPr>
          <w:rFonts w:eastAsia="Times New Roman" w:cs="Times New Roman"/>
          <w:szCs w:val="24"/>
        </w:rPr>
        <w:t>αδειοδότηση</w:t>
      </w:r>
      <w:proofErr w:type="spellEnd"/>
      <w:r>
        <w:rPr>
          <w:rFonts w:eastAsia="Times New Roman" w:cs="Times New Roman"/>
          <w:szCs w:val="24"/>
        </w:rPr>
        <w:t>, άλλο…</w:t>
      </w:r>
    </w:p>
    <w:p w14:paraId="4DA1E72F"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έχει να προσθέσει τίποτα άλλο ο κύριος Υπουργός.</w:t>
      </w:r>
    </w:p>
    <w:p w14:paraId="4DA1E73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 και του συνόλου των σ</w:t>
      </w:r>
      <w:r>
        <w:rPr>
          <w:rFonts w:eastAsia="Times New Roman" w:cs="Times New Roman"/>
          <w:szCs w:val="24"/>
        </w:rPr>
        <w:t>χεδίων νόμ</w:t>
      </w:r>
      <w:r>
        <w:rPr>
          <w:rFonts w:eastAsia="Times New Roman" w:cs="Times New Roman"/>
          <w:szCs w:val="24"/>
        </w:rPr>
        <w:t>ου</w:t>
      </w:r>
      <w:r>
        <w:rPr>
          <w:rFonts w:eastAsia="Times New Roman" w:cs="Times New Roman"/>
          <w:szCs w:val="24"/>
        </w:rPr>
        <w:t xml:space="preserve"> του Υπουργείου Περιβάλλοντος και Ενέργειας.</w:t>
      </w:r>
    </w:p>
    <w:p w14:paraId="4DA1E73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Η ψήφισή τους θα γίνει χωριστά.</w:t>
      </w:r>
    </w:p>
    <w:p w14:paraId="4DA1E73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«Κύρωση της Σύμβασης Μίσθωσης μεταξύ της Ελληνικής Δημοκρατίας και της εταιρείας ΕΛΛΗΝΙΚΑ ΠΕΤΡΕΛΑΙΑ ΑΝΩΝΥΜΗ </w:t>
      </w:r>
      <w:r>
        <w:rPr>
          <w:rFonts w:eastAsia="Times New Roman" w:cs="Times New Roman"/>
          <w:szCs w:val="24"/>
        </w:rPr>
        <w:lastRenderedPageBreak/>
        <w:t>ΕΤΑΙΡΕΙΑ για την παραχώρηση του δικαιώματος έρευνας και εκμ</w:t>
      </w:r>
      <w:r>
        <w:rPr>
          <w:rFonts w:eastAsia="Times New Roman" w:cs="Times New Roman"/>
          <w:szCs w:val="24"/>
        </w:rPr>
        <w:t xml:space="preserve">ετάλλευσης υδρογονανθράκων στη χερσαία περιοχή </w:t>
      </w:r>
      <w:r>
        <w:rPr>
          <w:rFonts w:eastAsia="Times New Roman" w:cs="Times New Roman"/>
          <w:szCs w:val="24"/>
        </w:rPr>
        <w:t>«</w:t>
      </w:r>
      <w:r>
        <w:rPr>
          <w:rFonts w:eastAsia="Times New Roman" w:cs="Times New Roman"/>
          <w:szCs w:val="24"/>
        </w:rPr>
        <w:t xml:space="preserve">Άρτα </w:t>
      </w:r>
      <w:r>
        <w:rPr>
          <w:rFonts w:eastAsia="Times New Roman" w:cs="Times New Roman"/>
          <w:szCs w:val="24"/>
        </w:rPr>
        <w:t>–</w:t>
      </w:r>
      <w:r>
        <w:rPr>
          <w:rFonts w:eastAsia="Times New Roman" w:cs="Times New Roman"/>
          <w:szCs w:val="24"/>
        </w:rPr>
        <w:t xml:space="preserve"> Πρέβεζα</w:t>
      </w:r>
      <w:r>
        <w:rPr>
          <w:rFonts w:eastAsia="Times New Roman" w:cs="Times New Roman"/>
          <w:szCs w:val="24"/>
        </w:rPr>
        <w:t>»</w:t>
      </w:r>
      <w:r>
        <w:rPr>
          <w:rFonts w:eastAsia="Times New Roman" w:cs="Times New Roman"/>
          <w:szCs w:val="24"/>
        </w:rPr>
        <w:t>».</w:t>
      </w:r>
    </w:p>
    <w:p w14:paraId="4DA1E73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4DA1E73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Ναι.</w:t>
      </w:r>
    </w:p>
    <w:p w14:paraId="4DA1E735"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4DA1E736"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37"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DA1E738"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ΔΙΑΜΑΝΤΩ </w:t>
      </w:r>
      <w:r>
        <w:rPr>
          <w:rFonts w:eastAsia="Times New Roman" w:cs="Times New Roman"/>
          <w:b/>
          <w:szCs w:val="24"/>
        </w:rPr>
        <w:t>ΜΑΝΩΛΑΚΟΥ:</w:t>
      </w:r>
      <w:r>
        <w:rPr>
          <w:rFonts w:eastAsia="Times New Roman" w:cs="Times New Roman"/>
          <w:szCs w:val="24"/>
        </w:rPr>
        <w:t xml:space="preserve"> Όχι.</w:t>
      </w:r>
    </w:p>
    <w:p w14:paraId="4DA1E739"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DA1E73A"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4DA1E73B"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Ναι</w:t>
      </w:r>
      <w:r>
        <w:rPr>
          <w:rFonts w:eastAsia="Times New Roman" w:cs="Times New Roman"/>
          <w:szCs w:val="24"/>
        </w:rPr>
        <w:t>,</w:t>
      </w:r>
      <w:r>
        <w:rPr>
          <w:rFonts w:eastAsia="Times New Roman" w:cs="Times New Roman"/>
          <w:szCs w:val="24"/>
        </w:rPr>
        <w:t xml:space="preserve"> αλλά με δυσκολία σας το λέω με την επιφύλαξη των περιβαλλοντικών ζητημάτων. Δεν είμαι καθόλου σίγουρος ότι είχαμε στέρεες απαντήσεις.</w:t>
      </w:r>
    </w:p>
    <w:p w14:paraId="4DA1E73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Ευχαριστώ.</w:t>
      </w:r>
    </w:p>
    <w:p w14:paraId="4DA1E73D"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Δεν κατάλαβα, κύριε </w:t>
      </w:r>
      <w:proofErr w:type="spellStart"/>
      <w:r>
        <w:rPr>
          <w:rFonts w:eastAsia="Times New Roman" w:cs="Times New Roman"/>
          <w:szCs w:val="24"/>
        </w:rPr>
        <w:t>Αμυρά</w:t>
      </w:r>
      <w:proofErr w:type="spellEnd"/>
      <w:r>
        <w:rPr>
          <w:rFonts w:eastAsia="Times New Roman" w:cs="Times New Roman"/>
          <w:szCs w:val="24"/>
        </w:rPr>
        <w:t>. Ποια είναι η ψήφος σας;</w:t>
      </w:r>
    </w:p>
    <w:p w14:paraId="4DA1E73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Είπα «ναι», αλλά διατηρώ…</w:t>
      </w:r>
    </w:p>
    <w:p w14:paraId="4DA1E73F"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w:t>
      </w:r>
    </w:p>
    <w:p w14:paraId="4DA1E740"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 εντάξει. Κύριε Πρόεδρε, με </w:t>
      </w:r>
      <w:proofErr w:type="spellStart"/>
      <w:r>
        <w:rPr>
          <w:rFonts w:eastAsia="Times New Roman" w:cs="Times New Roman"/>
          <w:szCs w:val="24"/>
        </w:rPr>
        <w:t>συγχωρείτε</w:t>
      </w:r>
      <w:proofErr w:type="spellEnd"/>
      <w:r>
        <w:rPr>
          <w:rFonts w:eastAsia="Times New Roman" w:cs="Times New Roman"/>
          <w:szCs w:val="24"/>
        </w:rPr>
        <w:t>.</w:t>
      </w:r>
    </w:p>
    <w:p w14:paraId="4DA1E741"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δι</w:t>
      </w:r>
      <w:r>
        <w:rPr>
          <w:rFonts w:eastAsia="Times New Roman" w:cs="Times New Roman"/>
          <w:szCs w:val="24"/>
        </w:rPr>
        <w:t>ευκρινίσατε πριν. Δεν υπάρχει διευκρίνιση ψήφου.</w:t>
      </w:r>
    </w:p>
    <w:p w14:paraId="4DA1E742"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Το ξέρω, αλλά είναι παράδοση και πάγια τακτική σε κάποια θέματα</w:t>
      </w:r>
      <w:r>
        <w:rPr>
          <w:rFonts w:eastAsia="Times New Roman" w:cs="Times New Roman"/>
          <w:szCs w:val="24"/>
        </w:rPr>
        <w:t>,</w:t>
      </w:r>
      <w:r>
        <w:rPr>
          <w:rFonts w:eastAsia="Times New Roman" w:cs="Times New Roman"/>
          <w:szCs w:val="24"/>
        </w:rPr>
        <w:t xml:space="preserve"> οι Βουλευτές να διατυπώνουν και την επιφύλαξή τους, την ανησυχία τους.</w:t>
      </w:r>
    </w:p>
    <w:p w14:paraId="4DA1E743"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νομοσχέδιο</w:t>
      </w:r>
      <w:r>
        <w:rPr>
          <w:rFonts w:eastAsia="Times New Roman" w:cs="Times New Roman"/>
          <w:szCs w:val="24"/>
        </w:rPr>
        <w:t xml:space="preserve"> του Υπουργείου Περιβάλλοντος και Ενέργειας</w:t>
      </w:r>
      <w:r>
        <w:rPr>
          <w:rFonts w:eastAsia="Times New Roman" w:cs="Times New Roman"/>
          <w:szCs w:val="24"/>
        </w:rPr>
        <w:t>:</w:t>
      </w:r>
      <w:r>
        <w:rPr>
          <w:rFonts w:eastAsia="Times New Roman" w:cs="Times New Roman"/>
          <w:szCs w:val="24"/>
        </w:rPr>
        <w:t xml:space="preserve"> «Κύρωση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υδρογονανθράκων στη χερσαία περιο</w:t>
      </w:r>
      <w:r>
        <w:rPr>
          <w:rFonts w:eastAsia="Times New Roman" w:cs="Times New Roman"/>
          <w:szCs w:val="24"/>
        </w:rPr>
        <w:t xml:space="preserve">χή </w:t>
      </w:r>
      <w:r>
        <w:rPr>
          <w:rFonts w:eastAsia="Times New Roman" w:cs="Times New Roman"/>
          <w:szCs w:val="24"/>
        </w:rPr>
        <w:t>«</w:t>
      </w:r>
      <w:r>
        <w:rPr>
          <w:rFonts w:eastAsia="Times New Roman" w:cs="Times New Roman"/>
          <w:szCs w:val="24"/>
        </w:rPr>
        <w:t xml:space="preserve">Άρτα </w:t>
      </w:r>
      <w:r>
        <w:rPr>
          <w:rFonts w:eastAsia="Times New Roman" w:cs="Times New Roman"/>
          <w:szCs w:val="24"/>
        </w:rPr>
        <w:t>–</w:t>
      </w:r>
      <w:r>
        <w:rPr>
          <w:rFonts w:eastAsia="Times New Roman" w:cs="Times New Roman"/>
          <w:szCs w:val="24"/>
        </w:rPr>
        <w:t xml:space="preserve"> Πρέβεζα</w:t>
      </w:r>
      <w:r>
        <w:rPr>
          <w:rFonts w:eastAsia="Times New Roman" w:cs="Times New Roman"/>
          <w:szCs w:val="24"/>
        </w:rPr>
        <w:t>»</w:t>
      </w:r>
      <w:r>
        <w:rPr>
          <w:rFonts w:eastAsia="Times New Roman" w:cs="Times New Roman"/>
          <w:szCs w:val="24"/>
        </w:rPr>
        <w:t>» έγινε δεκτό επί της αρχής κατά πλειοψηφία.</w:t>
      </w:r>
    </w:p>
    <w:p w14:paraId="4DA1E74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p>
    <w:p w14:paraId="4DA1E745"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14:paraId="4DA1E746"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Ναι.</w:t>
      </w:r>
    </w:p>
    <w:p w14:paraId="4DA1E747"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ΚΑΤΣΑΦΑΔΟΣ:</w:t>
      </w:r>
      <w:r>
        <w:rPr>
          <w:rFonts w:eastAsia="Times New Roman" w:cs="Times New Roman"/>
          <w:szCs w:val="24"/>
        </w:rPr>
        <w:t xml:space="preserve"> Ναι.</w:t>
      </w:r>
    </w:p>
    <w:p w14:paraId="4DA1E748"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49"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w:t>
      </w:r>
      <w:r>
        <w:rPr>
          <w:rFonts w:eastAsia="Times New Roman" w:cs="Times New Roman"/>
          <w:b/>
          <w:szCs w:val="24"/>
        </w:rPr>
        <w:t>ΔΗΣ:</w:t>
      </w:r>
      <w:r>
        <w:rPr>
          <w:rFonts w:eastAsia="Times New Roman" w:cs="Times New Roman"/>
          <w:szCs w:val="24"/>
        </w:rPr>
        <w:t xml:space="preserve"> Παρών.</w:t>
      </w:r>
    </w:p>
    <w:p w14:paraId="4DA1E74A"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4DA1E74B"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DA1E74C"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4DA1E74D"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DA1E74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πρώτο έγινε δεκτό ως έχει κατά πλειοψηφία.</w:t>
      </w:r>
    </w:p>
    <w:p w14:paraId="4DA1E74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4DA1E750"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4DA1E751"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ΔΗΜΗΤΡΙΟΣ ΔΗΜΗΤΡΙΑΔΗΣ:</w:t>
      </w:r>
      <w:r>
        <w:rPr>
          <w:rFonts w:eastAsia="Times New Roman" w:cs="Times New Roman"/>
          <w:szCs w:val="24"/>
        </w:rPr>
        <w:t xml:space="preserve"> Ναι.</w:t>
      </w:r>
    </w:p>
    <w:p w14:paraId="4DA1E752"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4DA1E753"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5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DA1E755"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4DA1E756"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DA1E757"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4DA1E758"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ΑΜΥΡΑΣ:</w:t>
      </w:r>
      <w:r>
        <w:rPr>
          <w:rFonts w:eastAsia="Times New Roman" w:cs="Times New Roman"/>
          <w:szCs w:val="24"/>
        </w:rPr>
        <w:t xml:space="preserve"> Ναι.</w:t>
      </w:r>
    </w:p>
    <w:p w14:paraId="4DA1E759"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ακροτελεύτιο άρθρο έγινε δεκτό κατά πλειοψηφία.</w:t>
      </w:r>
    </w:p>
    <w:p w14:paraId="4DA1E75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Συνεπώς το νομοσχέδιο του Υπουργείου Περιβάλλοντος και Ενέργειας</w:t>
      </w:r>
      <w:r>
        <w:rPr>
          <w:rFonts w:eastAsia="Times New Roman" w:cs="Times New Roman"/>
          <w:szCs w:val="24"/>
        </w:rPr>
        <w:t>:</w:t>
      </w:r>
      <w:r>
        <w:rPr>
          <w:rFonts w:eastAsia="Times New Roman" w:cs="Times New Roman"/>
          <w:szCs w:val="24"/>
        </w:rPr>
        <w:t xml:space="preserve"> «Κύρωση της Σύμβασης Μίσθωσης μεταξύ της Ελληνικής Δημοκρατίας και της εταιρείας ΕΛΛΗΝΙΚΑ ΠΕΤ</w:t>
      </w:r>
      <w:r>
        <w:rPr>
          <w:rFonts w:eastAsia="Times New Roman" w:cs="Times New Roman"/>
          <w:szCs w:val="24"/>
        </w:rPr>
        <w:t xml:space="preserve">ΡΕΛΑΙΑ ΑΝΩΝΥΜΗ ΕΤΑΙΡΕΙΑ για την παραχώρηση του δικαιώματος έρευνας και εκμετάλλευσης υδρογονανθράκων στη χερσαία περιοχή </w:t>
      </w:r>
      <w:r>
        <w:rPr>
          <w:rFonts w:eastAsia="Times New Roman" w:cs="Times New Roman"/>
          <w:szCs w:val="24"/>
        </w:rPr>
        <w:t>«</w:t>
      </w:r>
      <w:r>
        <w:rPr>
          <w:rFonts w:eastAsia="Times New Roman" w:cs="Times New Roman"/>
          <w:szCs w:val="24"/>
        </w:rPr>
        <w:t xml:space="preserve">Άρτα </w:t>
      </w:r>
      <w:r>
        <w:rPr>
          <w:rFonts w:eastAsia="Times New Roman" w:cs="Times New Roman"/>
          <w:szCs w:val="24"/>
        </w:rPr>
        <w:t>–</w:t>
      </w:r>
      <w:r>
        <w:rPr>
          <w:rFonts w:eastAsia="Times New Roman" w:cs="Times New Roman"/>
          <w:szCs w:val="24"/>
        </w:rPr>
        <w:t xml:space="preserve"> Πρέβεζα</w:t>
      </w:r>
      <w:r>
        <w:rPr>
          <w:rFonts w:eastAsia="Times New Roman" w:cs="Times New Roman"/>
          <w:szCs w:val="24"/>
        </w:rPr>
        <w:t>»</w:t>
      </w:r>
      <w:r>
        <w:rPr>
          <w:rFonts w:eastAsia="Times New Roman" w:cs="Times New Roman"/>
          <w:szCs w:val="24"/>
        </w:rPr>
        <w:t>» έγινε δεκτό επί της αρχής και επί των άρθρων.</w:t>
      </w:r>
    </w:p>
    <w:p w14:paraId="4DA1E75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Προχωρούμε στη</w:t>
      </w:r>
      <w:r>
        <w:rPr>
          <w:rFonts w:eastAsia="Times New Roman" w:cs="Times New Roman"/>
          <w:szCs w:val="24"/>
        </w:rPr>
        <w:t>ν</w:t>
      </w:r>
      <w:r>
        <w:rPr>
          <w:rFonts w:eastAsia="Times New Roman" w:cs="Times New Roman"/>
          <w:szCs w:val="24"/>
        </w:rPr>
        <w:t xml:space="preserve"> ψήφιση του νομοσχεδίου και στο σύνολο.</w:t>
      </w:r>
    </w:p>
    <w:p w14:paraId="4DA1E75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Γίνεται δεκτό το νομοσχέδιο και στο σύνολο;</w:t>
      </w:r>
    </w:p>
    <w:p w14:paraId="4DA1E75D"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Ναι.</w:t>
      </w:r>
    </w:p>
    <w:p w14:paraId="4DA1E75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4DA1E75F"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60"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Παρών.</w:t>
      </w:r>
    </w:p>
    <w:p w14:paraId="4DA1E761"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4DA1E762"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DA1E763"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4DA1E76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r>
        <w:rPr>
          <w:rFonts w:eastAsia="Times New Roman" w:cs="Times New Roman"/>
          <w:szCs w:val="24"/>
        </w:rPr>
        <w:t>.</w:t>
      </w:r>
    </w:p>
    <w:p w14:paraId="4DA1E765"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νομοσχέδιο έγινε δεκτό και στο σύνολο κατά πλειοψηφία.</w:t>
      </w:r>
    </w:p>
    <w:p w14:paraId="4DA1E766" w14:textId="77777777" w:rsidR="00B641FB" w:rsidRDefault="00934C92">
      <w:pPr>
        <w:spacing w:line="600" w:lineRule="auto"/>
        <w:ind w:firstLine="720"/>
        <w:jc w:val="both"/>
        <w:rPr>
          <w:rFonts w:eastAsia="Times New Roman" w:cs="Times New Roman"/>
          <w:szCs w:val="24"/>
        </w:rPr>
      </w:pPr>
      <w:r w:rsidRPr="00846696">
        <w:rPr>
          <w:rFonts w:eastAsia="Times New Roman" w:cs="Times New Roman"/>
          <w:szCs w:val="24"/>
        </w:rPr>
        <w:t xml:space="preserve">Συνεπώς το </w:t>
      </w:r>
      <w:r>
        <w:rPr>
          <w:rFonts w:eastAsia="Times New Roman" w:cs="Times New Roman"/>
          <w:szCs w:val="24"/>
        </w:rPr>
        <w:t>νομοσχέδιο</w:t>
      </w:r>
      <w:r w:rsidRPr="00846696">
        <w:rPr>
          <w:rFonts w:eastAsia="Times New Roman" w:cs="Times New Roman"/>
          <w:szCs w:val="24"/>
        </w:rPr>
        <w:t xml:space="preserve"> του Υπουργείου Περιβάλλοντος και Ενέργειας</w:t>
      </w:r>
      <w:r w:rsidRPr="00846696">
        <w:rPr>
          <w:rFonts w:eastAsia="Times New Roman" w:cs="Times New Roman"/>
          <w:szCs w:val="24"/>
        </w:rPr>
        <w:t>:</w:t>
      </w:r>
      <w:r w:rsidRPr="00846696">
        <w:rPr>
          <w:rFonts w:eastAsia="Times New Roman" w:cs="Times New Roman"/>
          <w:szCs w:val="24"/>
        </w:rPr>
        <w:t xml:space="preserve"> «Κύρωση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w:t>
      </w:r>
      <w:r w:rsidRPr="00846696">
        <w:rPr>
          <w:rFonts w:eastAsia="Times New Roman" w:cs="Times New Roman"/>
          <w:szCs w:val="24"/>
        </w:rPr>
        <w:lastRenderedPageBreak/>
        <w:t xml:space="preserve">τάλλευσης υδρογονανθράκων στη χερσαία περιοχή </w:t>
      </w:r>
      <w:r w:rsidRPr="00846696">
        <w:rPr>
          <w:rFonts w:eastAsia="Times New Roman" w:cs="Times New Roman"/>
          <w:szCs w:val="24"/>
        </w:rPr>
        <w:t>«</w:t>
      </w:r>
      <w:r w:rsidRPr="00846696">
        <w:rPr>
          <w:rFonts w:eastAsia="Times New Roman" w:cs="Times New Roman"/>
          <w:szCs w:val="24"/>
        </w:rPr>
        <w:t xml:space="preserve">Άρτα </w:t>
      </w:r>
      <w:r w:rsidRPr="00846696">
        <w:rPr>
          <w:rFonts w:eastAsia="Times New Roman" w:cs="Times New Roman"/>
          <w:szCs w:val="24"/>
        </w:rPr>
        <w:t>–</w:t>
      </w:r>
      <w:r w:rsidRPr="00846696">
        <w:rPr>
          <w:rFonts w:eastAsia="Times New Roman" w:cs="Times New Roman"/>
          <w:szCs w:val="24"/>
        </w:rPr>
        <w:t xml:space="preserve"> Πρέβεζα</w:t>
      </w:r>
      <w:r w:rsidRPr="00846696">
        <w:rPr>
          <w:rFonts w:eastAsia="Times New Roman" w:cs="Times New Roman"/>
          <w:szCs w:val="24"/>
        </w:rPr>
        <w:t>»</w:t>
      </w:r>
      <w:r w:rsidRPr="00846696">
        <w:rPr>
          <w:rFonts w:eastAsia="Times New Roman" w:cs="Times New Roman"/>
          <w:szCs w:val="24"/>
        </w:rPr>
        <w:t>» έγινε δεκτό κατά πλειοψ</w:t>
      </w:r>
      <w:r w:rsidRPr="00846696">
        <w:rPr>
          <w:rFonts w:eastAsia="Times New Roman" w:cs="Times New Roman"/>
          <w:szCs w:val="24"/>
        </w:rPr>
        <w:t>ηφία</w:t>
      </w:r>
      <w:r w:rsidRPr="00846696">
        <w:rPr>
          <w:rFonts w:eastAsia="Times New Roman" w:cs="Times New Roman"/>
          <w:szCs w:val="24"/>
        </w:rPr>
        <w:t>,</w:t>
      </w:r>
      <w:r w:rsidRPr="00846696">
        <w:rPr>
          <w:rFonts w:eastAsia="Times New Roman" w:cs="Times New Roman"/>
          <w:szCs w:val="24"/>
        </w:rPr>
        <w:t xml:space="preserve"> σε μόνη συζήτηση</w:t>
      </w:r>
      <w:r w:rsidRPr="00846696">
        <w:rPr>
          <w:rFonts w:eastAsia="Times New Roman" w:cs="Times New Roman"/>
          <w:szCs w:val="24"/>
        </w:rPr>
        <w:t>,</w:t>
      </w:r>
      <w:r w:rsidRPr="00846696">
        <w:rPr>
          <w:rFonts w:eastAsia="Times New Roman" w:cs="Times New Roman"/>
          <w:szCs w:val="24"/>
        </w:rPr>
        <w:t xml:space="preserve"> επί της αρχής, των άρθρων και του συνόλου και έχει ως εξής:</w:t>
      </w:r>
    </w:p>
    <w:p w14:paraId="4DA1E767" w14:textId="77777777" w:rsidR="00B641FB" w:rsidRDefault="00934C92">
      <w:pPr>
        <w:autoSpaceDE w:val="0"/>
        <w:autoSpaceDN w:val="0"/>
        <w:adjustRightInd w:val="0"/>
        <w:spacing w:after="0" w:line="600" w:lineRule="auto"/>
        <w:ind w:firstLine="720"/>
        <w:jc w:val="both"/>
        <w:rPr>
          <w:rFonts w:eastAsiaTheme="minorHAnsi"/>
          <w:color w:val="282628"/>
          <w:szCs w:val="24"/>
          <w:lang w:eastAsia="en-US"/>
        </w:rPr>
      </w:pPr>
      <w:r w:rsidRPr="00846696">
        <w:rPr>
          <w:rFonts w:eastAsiaTheme="minorHAnsi"/>
          <w:szCs w:val="24"/>
          <w:lang w:eastAsia="en-US"/>
        </w:rPr>
        <w:t xml:space="preserve">(Η παραπάνω σύμβαση, λόγω μεγάλου όγκου, δεν καταχωρίζεται στα Πρακτικά και φυλάσσεται σε ηλεκτρονική </w:t>
      </w:r>
      <w:r w:rsidRPr="00846696">
        <w:rPr>
          <w:rFonts w:eastAsiaTheme="minorHAnsi"/>
          <w:color w:val="282628"/>
          <w:szCs w:val="24"/>
          <w:lang w:eastAsia="en-US"/>
        </w:rPr>
        <w:t>μορφή στο αρχείο της Νομοθετικής Υπηρεσίας της Βουλής)</w:t>
      </w:r>
    </w:p>
    <w:p w14:paraId="4DA1E768"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 xml:space="preserve">ργιος Βαρεμένος): </w:t>
      </w:r>
      <w:r>
        <w:rPr>
          <w:rFonts w:eastAsia="Times New Roman" w:cs="Times New Roman"/>
          <w:szCs w:val="24"/>
        </w:rPr>
        <w:t xml:space="preserve">«Κύρωση της Σύμβασης Μίσθωσης μεταξύ της Ελληνικής Δημοκρατίας και των εταιρειών </w:t>
      </w:r>
      <w:r>
        <w:rPr>
          <w:rFonts w:eastAsia="Times New Roman" w:cs="Times New Roman"/>
          <w:szCs w:val="24"/>
        </w:rPr>
        <w:t>«</w:t>
      </w:r>
      <w:proofErr w:type="spellStart"/>
      <w:r>
        <w:rPr>
          <w:rFonts w:eastAsia="Times New Roman" w:cs="Times New Roman"/>
          <w:szCs w:val="24"/>
        </w:rPr>
        <w:t>Total</w:t>
      </w:r>
      <w:proofErr w:type="spellEnd"/>
      <w:r>
        <w:rPr>
          <w:rFonts w:eastAsia="Times New Roman" w:cs="Times New Roman"/>
          <w:szCs w:val="24"/>
        </w:rPr>
        <w:t xml:space="preserve"> E&amp;P </w:t>
      </w:r>
      <w:proofErr w:type="spellStart"/>
      <w:r>
        <w:rPr>
          <w:rFonts w:eastAsia="Times New Roman" w:cs="Times New Roman"/>
          <w:szCs w:val="24"/>
        </w:rPr>
        <w:t>Greece</w:t>
      </w:r>
      <w:proofErr w:type="spellEnd"/>
      <w:r>
        <w:rPr>
          <w:rFonts w:eastAsia="Times New Roman" w:cs="Times New Roman"/>
          <w:szCs w:val="24"/>
        </w:rPr>
        <w:t xml:space="preserve"> B.V.</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Edison</w:t>
      </w:r>
      <w:proofErr w:type="spellEnd"/>
      <w:r>
        <w:rPr>
          <w:rFonts w:eastAsia="Times New Roman" w:cs="Times New Roman"/>
          <w:szCs w:val="24"/>
        </w:rPr>
        <w:t xml:space="preserve"> International </w:t>
      </w:r>
      <w:proofErr w:type="spellStart"/>
      <w:r>
        <w:rPr>
          <w:rFonts w:eastAsia="Times New Roman" w:cs="Times New Roman"/>
          <w:szCs w:val="24"/>
        </w:rPr>
        <w:t>S.p.A</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Ελληνικά Πετρέλαια Ανώνυμη Εταιρεία</w:t>
      </w:r>
      <w:r>
        <w:rPr>
          <w:rFonts w:eastAsia="Times New Roman" w:cs="Times New Roman"/>
          <w:szCs w:val="24"/>
        </w:rPr>
        <w:t>»</w:t>
      </w:r>
      <w:r>
        <w:rPr>
          <w:rFonts w:eastAsia="Times New Roman" w:cs="Times New Roman"/>
          <w:szCs w:val="24"/>
        </w:rPr>
        <w:t xml:space="preserve"> για την παραχώρηση του δικαιώματος έρευνας και εκμετάλλευσης</w:t>
      </w:r>
      <w:r>
        <w:rPr>
          <w:rFonts w:eastAsia="Times New Roman" w:cs="Times New Roman"/>
          <w:szCs w:val="24"/>
        </w:rPr>
        <w:t xml:space="preserve"> υδρογονανθράκων στη θαλάσσια Περιοχή 2, Ιόνιο Πέλαγος».</w:t>
      </w:r>
    </w:p>
    <w:p w14:paraId="4DA1E769" w14:textId="77777777" w:rsidR="00B641FB" w:rsidRDefault="00934C92">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4DA1E76A"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ΔΗΜΗΤΡΙΟΣ ΔΗΜΗΤΡΙΑΔΗΣ:</w:t>
      </w:r>
      <w:r>
        <w:rPr>
          <w:rFonts w:eastAsia="Times New Roman" w:cs="Times New Roman"/>
          <w:szCs w:val="24"/>
        </w:rPr>
        <w:t xml:space="preserve"> Ναι.</w:t>
      </w:r>
    </w:p>
    <w:p w14:paraId="4DA1E76B"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r w:rsidRPr="00116630">
        <w:rPr>
          <w:rFonts w:eastAsia="Times New Roman" w:cs="Times New Roman"/>
          <w:szCs w:val="24"/>
        </w:rPr>
        <w:t>.</w:t>
      </w:r>
    </w:p>
    <w:p w14:paraId="4DA1E76C"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6D"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DA1E76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4DA1E76F"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4DA1E770"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4DA1E771" w14:textId="77777777" w:rsidR="00B641FB" w:rsidRDefault="00934C92">
      <w:pPr>
        <w:spacing w:line="600" w:lineRule="auto"/>
        <w:ind w:firstLine="720"/>
        <w:jc w:val="both"/>
        <w:rPr>
          <w:rFonts w:eastAsia="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DA1E772" w14:textId="77777777" w:rsidR="00B641FB" w:rsidRDefault="00934C92">
      <w:pPr>
        <w:tabs>
          <w:tab w:val="left" w:pos="3873"/>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νομοσχέδιο του Υπουργείου Περιβάλλοντος και Ενέργειας</w:t>
      </w:r>
      <w:r>
        <w:rPr>
          <w:rFonts w:eastAsia="Times New Roman"/>
          <w:szCs w:val="24"/>
        </w:rPr>
        <w:t>:</w:t>
      </w:r>
      <w:r>
        <w:rPr>
          <w:rFonts w:eastAsia="Times New Roman"/>
          <w:szCs w:val="24"/>
        </w:rPr>
        <w:t xml:space="preserve"> </w:t>
      </w:r>
      <w:r>
        <w:rPr>
          <w:rFonts w:eastAsia="Times New Roman" w:cs="Times New Roman"/>
          <w:szCs w:val="24"/>
        </w:rPr>
        <w:t>«Κύρωση της Σύμβασης Μίσθωσης μεταξύ της Ελληνικής Δημοκρατίας και των εταιρειών</w:t>
      </w:r>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Total</w:t>
      </w:r>
      <w:proofErr w:type="spellEnd"/>
      <w:r>
        <w:rPr>
          <w:rFonts w:eastAsia="Times New Roman" w:cs="Times New Roman"/>
          <w:szCs w:val="24"/>
        </w:rPr>
        <w:t xml:space="preserve"> E&amp;P </w:t>
      </w:r>
      <w:proofErr w:type="spellStart"/>
      <w:r>
        <w:rPr>
          <w:rFonts w:eastAsia="Times New Roman" w:cs="Times New Roman"/>
          <w:szCs w:val="24"/>
        </w:rPr>
        <w:t>Greece</w:t>
      </w:r>
      <w:proofErr w:type="spellEnd"/>
      <w:r>
        <w:rPr>
          <w:rFonts w:eastAsia="Times New Roman" w:cs="Times New Roman"/>
          <w:szCs w:val="24"/>
        </w:rPr>
        <w:t xml:space="preserve"> B.V.</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Edison</w:t>
      </w:r>
      <w:proofErr w:type="spellEnd"/>
      <w:r>
        <w:rPr>
          <w:rFonts w:eastAsia="Times New Roman" w:cs="Times New Roman"/>
          <w:szCs w:val="24"/>
        </w:rPr>
        <w:t xml:space="preserve"> International </w:t>
      </w:r>
      <w:proofErr w:type="spellStart"/>
      <w:r>
        <w:rPr>
          <w:rFonts w:eastAsia="Times New Roman" w:cs="Times New Roman"/>
          <w:szCs w:val="24"/>
        </w:rPr>
        <w:t>S.p.A</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και </w:t>
      </w:r>
      <w:r>
        <w:rPr>
          <w:rFonts w:eastAsia="Times New Roman" w:cs="Times New Roman"/>
          <w:szCs w:val="24"/>
        </w:rPr>
        <w:t>«</w:t>
      </w:r>
      <w:r>
        <w:rPr>
          <w:rFonts w:eastAsia="Times New Roman" w:cs="Times New Roman"/>
          <w:szCs w:val="24"/>
        </w:rPr>
        <w:t>Ελληνικά Πετρέλαια Ανώνυμη Εταιρεία</w:t>
      </w:r>
      <w:r>
        <w:rPr>
          <w:rFonts w:eastAsia="Times New Roman" w:cs="Times New Roman"/>
          <w:szCs w:val="24"/>
        </w:rPr>
        <w:t>»</w:t>
      </w:r>
      <w:r>
        <w:rPr>
          <w:rFonts w:eastAsia="Times New Roman" w:cs="Times New Roman"/>
          <w:szCs w:val="24"/>
        </w:rPr>
        <w:t xml:space="preserve"> για την παραχώρηση του δικαιώματος έρευνας και εκμετάλλευσης υδρογονανθράκων στη θαλάσσια Περιοχή 2, Ιόνιο Πέλαγος» </w:t>
      </w:r>
      <w:r>
        <w:rPr>
          <w:rFonts w:eastAsia="Times New Roman"/>
          <w:szCs w:val="24"/>
        </w:rPr>
        <w:t xml:space="preserve">έγινε δεκτό </w:t>
      </w:r>
      <w:r>
        <w:rPr>
          <w:rFonts w:eastAsia="Times New Roman" w:cs="Times New Roman"/>
          <w:szCs w:val="24"/>
        </w:rPr>
        <w:t xml:space="preserve">επί της αρχής </w:t>
      </w:r>
      <w:r>
        <w:rPr>
          <w:rFonts w:eastAsia="Times New Roman" w:cs="Times New Roman"/>
          <w:szCs w:val="24"/>
        </w:rPr>
        <w:t>κατά πλειοψηφία.</w:t>
      </w:r>
    </w:p>
    <w:p w14:paraId="4DA1E77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p>
    <w:p w14:paraId="4DA1E774"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14:paraId="4DA1E775"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Ναι.</w:t>
      </w:r>
    </w:p>
    <w:p w14:paraId="4DA1E776"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4DA1E777"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78"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DA1E779"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4DA1E77A"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4DA1E77B"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ΚΑΒΑΔΕΛΛΑΣ:</w:t>
      </w:r>
      <w:r>
        <w:rPr>
          <w:rFonts w:eastAsia="Times New Roman" w:cs="Times New Roman"/>
          <w:szCs w:val="24"/>
        </w:rPr>
        <w:t xml:space="preserve"> Παρών.</w:t>
      </w:r>
    </w:p>
    <w:p w14:paraId="4DA1E77C" w14:textId="77777777" w:rsidR="00B641FB" w:rsidRDefault="00934C92">
      <w:pPr>
        <w:spacing w:line="600" w:lineRule="auto"/>
        <w:ind w:firstLine="720"/>
        <w:jc w:val="both"/>
        <w:rPr>
          <w:rFonts w:eastAsia="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DA1E77D" w14:textId="77777777" w:rsidR="00B641FB" w:rsidRDefault="00934C9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πρώτο έγινε δεκτό ως έχει κατά πλειοψηφία. </w:t>
      </w:r>
    </w:p>
    <w:p w14:paraId="4DA1E77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4DA1E77F"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4DA1E780"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Ναι.</w:t>
      </w:r>
    </w:p>
    <w:p w14:paraId="4DA1E781"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4DA1E782"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83"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DA1E78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4DA1E785"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 xml:space="preserve">Ναι. </w:t>
      </w:r>
    </w:p>
    <w:p w14:paraId="4DA1E786"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4DA1E787" w14:textId="77777777" w:rsidR="00B641FB" w:rsidRDefault="00934C92">
      <w:pPr>
        <w:spacing w:line="600" w:lineRule="auto"/>
        <w:ind w:firstLine="720"/>
        <w:jc w:val="both"/>
        <w:rPr>
          <w:rFonts w:eastAsia="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DA1E788" w14:textId="77777777" w:rsidR="00B641FB" w:rsidRDefault="00934C92">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Το ακροτελεύτιο άρθρο έγινε δεκτό κατά πλειοψηφία.</w:t>
      </w:r>
    </w:p>
    <w:p w14:paraId="4DA1E789" w14:textId="77777777" w:rsidR="00B641FB" w:rsidRDefault="00934C92">
      <w:pPr>
        <w:spacing w:line="600" w:lineRule="auto"/>
        <w:ind w:firstLine="720"/>
        <w:jc w:val="both"/>
        <w:rPr>
          <w:rFonts w:eastAsia="Times New Roman" w:cs="Times New Roman"/>
          <w:szCs w:val="24"/>
        </w:rPr>
      </w:pPr>
      <w:r>
        <w:rPr>
          <w:rFonts w:eastAsia="Times New Roman"/>
          <w:szCs w:val="24"/>
        </w:rPr>
        <w:t>Συνεπώς το νομοσχέδιο του Υπουργείου Περιβάλλοντος και Ενέργειας</w:t>
      </w:r>
      <w:r>
        <w:rPr>
          <w:rFonts w:eastAsia="Times New Roman"/>
          <w:szCs w:val="24"/>
        </w:rPr>
        <w:t>:</w:t>
      </w:r>
      <w:r>
        <w:rPr>
          <w:rFonts w:eastAsia="Times New Roman"/>
          <w:szCs w:val="24"/>
        </w:rPr>
        <w:t xml:space="preserve"> </w:t>
      </w:r>
      <w:r>
        <w:rPr>
          <w:rFonts w:eastAsia="Times New Roman" w:cs="Times New Roman"/>
          <w:szCs w:val="24"/>
        </w:rPr>
        <w:t xml:space="preserve">«Κύρωση της Σύμβασης Μίσθωσης μεταξύ της Ελληνικής Δημοκρατίας και των εταιρειών </w:t>
      </w:r>
      <w:r>
        <w:rPr>
          <w:rFonts w:eastAsia="Times New Roman" w:cs="Times New Roman"/>
          <w:szCs w:val="24"/>
        </w:rPr>
        <w:t>«</w:t>
      </w:r>
      <w:proofErr w:type="spellStart"/>
      <w:r>
        <w:rPr>
          <w:rFonts w:eastAsia="Times New Roman" w:cs="Times New Roman"/>
          <w:szCs w:val="24"/>
        </w:rPr>
        <w:t>Total</w:t>
      </w:r>
      <w:proofErr w:type="spellEnd"/>
      <w:r>
        <w:rPr>
          <w:rFonts w:eastAsia="Times New Roman" w:cs="Times New Roman"/>
          <w:szCs w:val="24"/>
        </w:rPr>
        <w:t xml:space="preserve"> E&amp;P </w:t>
      </w:r>
      <w:proofErr w:type="spellStart"/>
      <w:r>
        <w:rPr>
          <w:rFonts w:eastAsia="Times New Roman" w:cs="Times New Roman"/>
          <w:szCs w:val="24"/>
        </w:rPr>
        <w:t>Greece</w:t>
      </w:r>
      <w:proofErr w:type="spellEnd"/>
      <w:r>
        <w:rPr>
          <w:rFonts w:eastAsia="Times New Roman" w:cs="Times New Roman"/>
          <w:szCs w:val="24"/>
        </w:rPr>
        <w:t xml:space="preserve"> B.V.</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Edison</w:t>
      </w:r>
      <w:proofErr w:type="spellEnd"/>
      <w:r>
        <w:rPr>
          <w:rFonts w:eastAsia="Times New Roman" w:cs="Times New Roman"/>
          <w:szCs w:val="24"/>
        </w:rPr>
        <w:t xml:space="preserve"> International </w:t>
      </w:r>
      <w:proofErr w:type="spellStart"/>
      <w:r>
        <w:rPr>
          <w:rFonts w:eastAsia="Times New Roman" w:cs="Times New Roman"/>
          <w:szCs w:val="24"/>
        </w:rPr>
        <w:t>S.p.A</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 xml:space="preserve">ι </w:t>
      </w:r>
      <w:r>
        <w:rPr>
          <w:rFonts w:eastAsia="Times New Roman" w:cs="Times New Roman"/>
          <w:szCs w:val="24"/>
        </w:rPr>
        <w:t>«</w:t>
      </w:r>
      <w:r>
        <w:rPr>
          <w:rFonts w:eastAsia="Times New Roman" w:cs="Times New Roman"/>
          <w:szCs w:val="24"/>
        </w:rPr>
        <w:t>Ελληνικά Πετρέλαια Ανώνυμη Εταιρεία</w:t>
      </w:r>
      <w:r>
        <w:rPr>
          <w:rFonts w:eastAsia="Times New Roman" w:cs="Times New Roman"/>
          <w:szCs w:val="24"/>
        </w:rPr>
        <w:t>»</w:t>
      </w:r>
      <w:r>
        <w:rPr>
          <w:rFonts w:eastAsia="Times New Roman" w:cs="Times New Roman"/>
          <w:szCs w:val="24"/>
        </w:rPr>
        <w:t xml:space="preserve"> για την παραχώρηση του δικαιώματος έρευνας και εκμετάλλευσης υδρογονανθράκων στη θαλάσσια Περιοχή 2, Ιόνιο Πέλαγος» έγινε δεκτό επί της αρχής και επί των άρθρων.</w:t>
      </w:r>
    </w:p>
    <w:p w14:paraId="4DA1E78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Προχωρούμε στη</w:t>
      </w:r>
      <w:r>
        <w:rPr>
          <w:rFonts w:eastAsia="Times New Roman" w:cs="Times New Roman"/>
          <w:szCs w:val="24"/>
        </w:rPr>
        <w:t>ν</w:t>
      </w:r>
      <w:r>
        <w:rPr>
          <w:rFonts w:eastAsia="Times New Roman" w:cs="Times New Roman"/>
          <w:szCs w:val="24"/>
        </w:rPr>
        <w:t xml:space="preserve"> ψήφιση του νομοσχεδίου και στο σύνολο.</w:t>
      </w:r>
    </w:p>
    <w:p w14:paraId="4DA1E78B"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4DA1E78C"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Ναι.</w:t>
      </w:r>
    </w:p>
    <w:p w14:paraId="4DA1E78D"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4DA1E78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8F"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DA1E790"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4DA1E791"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4DA1E792"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4DA1E793"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DA1E794" w14:textId="77777777" w:rsidR="00B641FB" w:rsidRDefault="00934C92">
      <w:pPr>
        <w:spacing w:line="600" w:lineRule="auto"/>
        <w:ind w:firstLine="720"/>
        <w:jc w:val="both"/>
        <w:rPr>
          <w:rFonts w:eastAsia="Times New Roman"/>
          <w:b/>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Το νομοσχέδιο έγινε δεκτό </w:t>
      </w:r>
      <w:r>
        <w:rPr>
          <w:rFonts w:eastAsia="Times New Roman" w:cs="Times New Roman"/>
          <w:szCs w:val="24"/>
        </w:rPr>
        <w:t xml:space="preserve">και στο σύνολο </w:t>
      </w:r>
      <w:r>
        <w:rPr>
          <w:rFonts w:eastAsia="Times New Roman" w:cs="Times New Roman"/>
          <w:szCs w:val="24"/>
        </w:rPr>
        <w:t>κατά πλειοψηφία.</w:t>
      </w:r>
    </w:p>
    <w:p w14:paraId="4DA1E795" w14:textId="77777777" w:rsidR="00B641FB" w:rsidRDefault="00934C92">
      <w:pPr>
        <w:tabs>
          <w:tab w:val="left" w:pos="3873"/>
        </w:tabs>
        <w:spacing w:line="600" w:lineRule="auto"/>
        <w:ind w:firstLine="720"/>
        <w:jc w:val="both"/>
        <w:rPr>
          <w:rFonts w:eastAsia="Times New Roman" w:cs="Times New Roman"/>
          <w:szCs w:val="24"/>
        </w:rPr>
      </w:pPr>
      <w:r w:rsidRPr="00846696">
        <w:rPr>
          <w:rFonts w:eastAsia="Times New Roman"/>
          <w:szCs w:val="24"/>
        </w:rPr>
        <w:t>Συνεπώς το νομοσχέδιο του Υπουργείου Περιβάλλοντος και Ενέργειας</w:t>
      </w:r>
      <w:r w:rsidRPr="00846696">
        <w:rPr>
          <w:rFonts w:eastAsia="Times New Roman"/>
          <w:szCs w:val="24"/>
        </w:rPr>
        <w:t>:</w:t>
      </w:r>
      <w:r w:rsidRPr="00846696">
        <w:rPr>
          <w:rFonts w:eastAsia="Times New Roman"/>
          <w:szCs w:val="24"/>
        </w:rPr>
        <w:t xml:space="preserve"> </w:t>
      </w:r>
      <w:r w:rsidRPr="00846696">
        <w:rPr>
          <w:rFonts w:eastAsia="Times New Roman" w:cs="Times New Roman"/>
          <w:szCs w:val="24"/>
        </w:rPr>
        <w:t>«Κύρωση της Σύμβασης Μίσθωσης μεταξύ της Ελληνικής Δημοκρατίας και των εταιρε</w:t>
      </w:r>
      <w:r w:rsidRPr="00846696">
        <w:rPr>
          <w:rFonts w:eastAsia="Times New Roman" w:cs="Times New Roman"/>
          <w:szCs w:val="24"/>
        </w:rPr>
        <w:t xml:space="preserve">ιών </w:t>
      </w:r>
      <w:r w:rsidRPr="00846696">
        <w:rPr>
          <w:rFonts w:eastAsia="Times New Roman" w:cs="Times New Roman"/>
          <w:szCs w:val="24"/>
        </w:rPr>
        <w:t>«</w:t>
      </w:r>
      <w:proofErr w:type="spellStart"/>
      <w:r w:rsidRPr="00846696">
        <w:rPr>
          <w:rFonts w:eastAsia="Times New Roman" w:cs="Times New Roman"/>
          <w:szCs w:val="24"/>
        </w:rPr>
        <w:t>Total</w:t>
      </w:r>
      <w:proofErr w:type="spellEnd"/>
      <w:r w:rsidRPr="00846696">
        <w:rPr>
          <w:rFonts w:eastAsia="Times New Roman" w:cs="Times New Roman"/>
          <w:szCs w:val="24"/>
        </w:rPr>
        <w:t xml:space="preserve"> E&amp;P </w:t>
      </w:r>
      <w:proofErr w:type="spellStart"/>
      <w:r w:rsidRPr="00846696">
        <w:rPr>
          <w:rFonts w:eastAsia="Times New Roman" w:cs="Times New Roman"/>
          <w:szCs w:val="24"/>
        </w:rPr>
        <w:t>Greece</w:t>
      </w:r>
      <w:proofErr w:type="spellEnd"/>
      <w:r w:rsidRPr="00846696">
        <w:rPr>
          <w:rFonts w:eastAsia="Times New Roman" w:cs="Times New Roman"/>
          <w:szCs w:val="24"/>
        </w:rPr>
        <w:t xml:space="preserve"> B.V.</w:t>
      </w:r>
      <w:r w:rsidRPr="00846696">
        <w:rPr>
          <w:rFonts w:eastAsia="Times New Roman" w:cs="Times New Roman"/>
          <w:szCs w:val="24"/>
        </w:rPr>
        <w:t>»</w:t>
      </w:r>
      <w:r w:rsidRPr="00846696">
        <w:rPr>
          <w:rFonts w:eastAsia="Times New Roman" w:cs="Times New Roman"/>
          <w:szCs w:val="24"/>
        </w:rPr>
        <w:t xml:space="preserve">, </w:t>
      </w:r>
      <w:r w:rsidRPr="00846696">
        <w:rPr>
          <w:rFonts w:eastAsia="Times New Roman" w:cs="Times New Roman"/>
          <w:szCs w:val="24"/>
        </w:rPr>
        <w:t>«</w:t>
      </w:r>
      <w:proofErr w:type="spellStart"/>
      <w:r w:rsidRPr="00846696">
        <w:rPr>
          <w:rFonts w:eastAsia="Times New Roman" w:cs="Times New Roman"/>
          <w:szCs w:val="24"/>
        </w:rPr>
        <w:t>Edison</w:t>
      </w:r>
      <w:proofErr w:type="spellEnd"/>
      <w:r w:rsidRPr="00846696">
        <w:rPr>
          <w:rFonts w:eastAsia="Times New Roman" w:cs="Times New Roman"/>
          <w:szCs w:val="24"/>
        </w:rPr>
        <w:t xml:space="preserve"> International </w:t>
      </w:r>
      <w:proofErr w:type="spellStart"/>
      <w:r w:rsidRPr="00846696">
        <w:rPr>
          <w:rFonts w:eastAsia="Times New Roman" w:cs="Times New Roman"/>
          <w:szCs w:val="24"/>
        </w:rPr>
        <w:t>S.p.A</w:t>
      </w:r>
      <w:proofErr w:type="spellEnd"/>
      <w:r w:rsidRPr="00846696">
        <w:rPr>
          <w:rFonts w:eastAsia="Times New Roman" w:cs="Times New Roman"/>
          <w:szCs w:val="24"/>
        </w:rPr>
        <w:t>.</w:t>
      </w:r>
      <w:r w:rsidRPr="00846696">
        <w:rPr>
          <w:rFonts w:eastAsia="Times New Roman" w:cs="Times New Roman"/>
          <w:szCs w:val="24"/>
        </w:rPr>
        <w:t>»</w:t>
      </w:r>
      <w:r w:rsidRPr="00846696">
        <w:rPr>
          <w:rFonts w:eastAsia="Times New Roman" w:cs="Times New Roman"/>
          <w:szCs w:val="24"/>
        </w:rPr>
        <w:t xml:space="preserve"> και </w:t>
      </w:r>
      <w:r w:rsidRPr="00846696">
        <w:rPr>
          <w:rFonts w:eastAsia="Times New Roman" w:cs="Times New Roman"/>
          <w:szCs w:val="24"/>
        </w:rPr>
        <w:t>«</w:t>
      </w:r>
      <w:r w:rsidRPr="00846696">
        <w:rPr>
          <w:rFonts w:eastAsia="Times New Roman" w:cs="Times New Roman"/>
          <w:szCs w:val="24"/>
        </w:rPr>
        <w:t>Ελληνικά Πετρέλαια Ανώνυμη Εταιρεία</w:t>
      </w:r>
      <w:r w:rsidRPr="00846696">
        <w:rPr>
          <w:rFonts w:eastAsia="Times New Roman" w:cs="Times New Roman"/>
          <w:szCs w:val="24"/>
        </w:rPr>
        <w:t>»</w:t>
      </w:r>
      <w:r w:rsidRPr="00846696">
        <w:rPr>
          <w:rFonts w:eastAsia="Times New Roman" w:cs="Times New Roman"/>
          <w:szCs w:val="24"/>
        </w:rPr>
        <w:t xml:space="preserve"> για την παραχώρηση του δικαιώματος έρευνας και εκμετάλλευσης υδρογονανθράκων στη θαλάσσια Περιοχή 2, Ιόνιο Πέλαγος» έγινε δεκτό κατά πλειοψηφία</w:t>
      </w:r>
      <w:r w:rsidRPr="00846696">
        <w:rPr>
          <w:rFonts w:eastAsia="Times New Roman" w:cs="Times New Roman"/>
          <w:szCs w:val="24"/>
        </w:rPr>
        <w:t>,</w:t>
      </w:r>
      <w:r w:rsidRPr="00846696">
        <w:rPr>
          <w:rFonts w:eastAsia="Times New Roman" w:cs="Times New Roman"/>
          <w:szCs w:val="24"/>
        </w:rPr>
        <w:t xml:space="preserve"> σε μόνη συ</w:t>
      </w:r>
      <w:r w:rsidRPr="00846696">
        <w:rPr>
          <w:rFonts w:eastAsia="Times New Roman" w:cs="Times New Roman"/>
          <w:szCs w:val="24"/>
        </w:rPr>
        <w:t>ζήτηση</w:t>
      </w:r>
      <w:r w:rsidRPr="00846696">
        <w:rPr>
          <w:rFonts w:eastAsia="Times New Roman" w:cs="Times New Roman"/>
          <w:szCs w:val="24"/>
        </w:rPr>
        <w:t>,</w:t>
      </w:r>
      <w:r w:rsidRPr="00846696">
        <w:rPr>
          <w:rFonts w:eastAsia="Times New Roman" w:cs="Times New Roman"/>
          <w:szCs w:val="24"/>
        </w:rPr>
        <w:t xml:space="preserve"> επί της αρχής, των άρθρων και </w:t>
      </w:r>
      <w:r>
        <w:rPr>
          <w:rFonts w:eastAsia="Times New Roman" w:cs="Times New Roman"/>
          <w:szCs w:val="24"/>
        </w:rPr>
        <w:t>του συνόλου</w:t>
      </w:r>
      <w:r w:rsidRPr="00846696">
        <w:rPr>
          <w:rFonts w:eastAsia="Times New Roman" w:cs="Times New Roman"/>
          <w:szCs w:val="24"/>
        </w:rPr>
        <w:t xml:space="preserve"> και έχει ως εξής:</w:t>
      </w:r>
    </w:p>
    <w:p w14:paraId="4DA1E796" w14:textId="77777777" w:rsidR="00B641FB" w:rsidRDefault="00934C92">
      <w:pPr>
        <w:autoSpaceDE w:val="0"/>
        <w:autoSpaceDN w:val="0"/>
        <w:adjustRightInd w:val="0"/>
        <w:spacing w:after="0" w:line="600" w:lineRule="auto"/>
        <w:ind w:firstLine="720"/>
        <w:jc w:val="both"/>
        <w:rPr>
          <w:rFonts w:eastAsiaTheme="minorHAnsi"/>
          <w:color w:val="282628"/>
          <w:szCs w:val="24"/>
          <w:lang w:eastAsia="en-US"/>
        </w:rPr>
      </w:pPr>
      <w:r w:rsidRPr="00846696">
        <w:rPr>
          <w:rFonts w:eastAsiaTheme="minorHAnsi"/>
          <w:szCs w:val="24"/>
          <w:lang w:eastAsia="en-US"/>
        </w:rPr>
        <w:t xml:space="preserve">(Η παραπάνω σύμβαση, λόγω μεγάλου όγκου, δεν καταχωρίζεται στα </w:t>
      </w:r>
      <w:r w:rsidRPr="00D23DD8">
        <w:rPr>
          <w:rFonts w:eastAsiaTheme="minorHAnsi"/>
          <w:color w:val="282628"/>
          <w:szCs w:val="24"/>
          <w:lang w:eastAsia="en-US"/>
        </w:rPr>
        <w:t>Πρακτικά</w:t>
      </w:r>
      <w:r>
        <w:rPr>
          <w:rFonts w:eastAsiaTheme="minorHAnsi"/>
          <w:color w:val="282628"/>
          <w:szCs w:val="24"/>
          <w:lang w:eastAsia="en-US"/>
        </w:rPr>
        <w:t xml:space="preserve"> </w:t>
      </w:r>
      <w:r w:rsidRPr="00D23DD8">
        <w:rPr>
          <w:rFonts w:eastAsiaTheme="minorHAnsi"/>
          <w:color w:val="282628"/>
          <w:szCs w:val="24"/>
          <w:lang w:eastAsia="en-US"/>
        </w:rPr>
        <w:t>και φυλάσσεται σε ηλεκτρονική μορφή στο αρχείο της Νομοθετικής Υπηρεσίας της Βουλής)</w:t>
      </w:r>
    </w:p>
    <w:p w14:paraId="4DA1E797" w14:textId="77777777" w:rsidR="00B641FB" w:rsidRDefault="00934C92">
      <w:pPr>
        <w:spacing w:line="600" w:lineRule="auto"/>
        <w:ind w:firstLine="720"/>
        <w:jc w:val="both"/>
        <w:rPr>
          <w:rFonts w:eastAsia="Times New Roman"/>
          <w:szCs w:val="24"/>
        </w:rPr>
      </w:pPr>
      <w:r w:rsidDel="00846696">
        <w:rPr>
          <w:rFonts w:eastAsia="Times New Roman" w:cs="Times New Roman"/>
          <w:szCs w:val="24"/>
        </w:rPr>
        <w:lastRenderedPageBreak/>
        <w:t xml:space="preserve"> </w:t>
      </w: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«Κύρωση της Σύμβασης Μίσθωσης μεταξύ της Ελληνικής Δημοκρατίας και της εταιρείας ENERGEAN OIL &amp; GAS - ΕΝΕΡΓΕΙΑΚΗ ΑΙΓΑΙΟΥ ΑΝΩΝΥΜΗ ΕΤΑΙΡΕΙΑ ΕΡΕΥΝΑΣ ΚΑΙ ΠΑΡΑΓΩΓΗΣ ΥΔΡΟΓΟΝΑΝΘΡΑΚΩΝ για την παραχώρηση του δικαιώματος έρευνας και εκμετάλλευσης υδρογον</w:t>
      </w:r>
      <w:r>
        <w:rPr>
          <w:rFonts w:eastAsia="Times New Roman"/>
          <w:szCs w:val="24"/>
        </w:rPr>
        <w:t xml:space="preserve">ανθράκων στη χερσαία περιοχή </w:t>
      </w:r>
      <w:r>
        <w:rPr>
          <w:rFonts w:eastAsia="Times New Roman"/>
          <w:szCs w:val="24"/>
        </w:rPr>
        <w:t>«</w:t>
      </w:r>
      <w:r>
        <w:rPr>
          <w:rFonts w:eastAsia="Times New Roman"/>
          <w:szCs w:val="24"/>
        </w:rPr>
        <w:t>Αιτωλοακαρνανία</w:t>
      </w:r>
      <w:r>
        <w:rPr>
          <w:rFonts w:eastAsia="Times New Roman"/>
          <w:szCs w:val="24"/>
        </w:rPr>
        <w:t>»</w:t>
      </w:r>
      <w:r>
        <w:rPr>
          <w:rFonts w:eastAsia="Times New Roman"/>
          <w:szCs w:val="24"/>
        </w:rPr>
        <w:t>».</w:t>
      </w:r>
    </w:p>
    <w:p w14:paraId="4DA1E798" w14:textId="77777777" w:rsidR="00B641FB" w:rsidRDefault="00934C92">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4DA1E799"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Ναι.</w:t>
      </w:r>
    </w:p>
    <w:p w14:paraId="4DA1E79A"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4DA1E79B"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9C"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DA1E79D"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4DA1E79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ΓΕΩΡΓΙΟΣ Λ</w:t>
      </w:r>
      <w:r>
        <w:rPr>
          <w:rFonts w:eastAsia="Times New Roman" w:cs="Times New Roman"/>
          <w:b/>
          <w:szCs w:val="24"/>
        </w:rPr>
        <w:t xml:space="preserve">ΑΖΑΡΙΔΗΣ: </w:t>
      </w:r>
      <w:r>
        <w:rPr>
          <w:rFonts w:eastAsia="Times New Roman" w:cs="Times New Roman"/>
          <w:szCs w:val="24"/>
        </w:rPr>
        <w:t xml:space="preserve">Ναι. </w:t>
      </w:r>
    </w:p>
    <w:p w14:paraId="4DA1E79F"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4DA1E7A0" w14:textId="77777777" w:rsidR="00B641FB" w:rsidRDefault="00934C92">
      <w:pPr>
        <w:spacing w:line="600" w:lineRule="auto"/>
        <w:ind w:firstLine="720"/>
        <w:jc w:val="both"/>
        <w:rPr>
          <w:rFonts w:eastAsia="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DA1E7A1" w14:textId="77777777" w:rsidR="00B641FB" w:rsidRDefault="00934C92">
      <w:pPr>
        <w:tabs>
          <w:tab w:val="left" w:pos="3873"/>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νομοσχέδιο του Υπουργείου Περιβάλλοντος και Ενέργειας</w:t>
      </w:r>
      <w:r>
        <w:rPr>
          <w:rFonts w:eastAsia="Times New Roman"/>
          <w:szCs w:val="24"/>
        </w:rPr>
        <w:t>:</w:t>
      </w:r>
      <w:r>
        <w:rPr>
          <w:rFonts w:eastAsia="Times New Roman"/>
          <w:szCs w:val="24"/>
        </w:rPr>
        <w:t xml:space="preserve"> «Κύρωση της Σύμβασης Μίσθωσης μεταξύ της Ελληνικής Δημοκρατίας και της εταιρείας ENERGEAN OIL &amp; GAS - ΕΝΕΡΓΕΙΑΚΗ ΑΙΓΑΙΟΥ ΑΝΩΝΥΜΗ ΕΤΑΙΡΕΙΑ ΕΡΕΥΝΑΣ ΚΑΙ ΠΑΡΑΓΩΓΗΣ ΥΔΡΟΓΟΝΑΝΘΡΑΚΩΝ για την παραχώρηση του δικαιώματος έρευνας και εκμετάλλευσης υδρογονανθράκων στ</w:t>
      </w:r>
      <w:r>
        <w:rPr>
          <w:rFonts w:eastAsia="Times New Roman"/>
          <w:szCs w:val="24"/>
        </w:rPr>
        <w:t xml:space="preserve">η χερσαία περιοχή </w:t>
      </w:r>
      <w:r>
        <w:rPr>
          <w:rFonts w:eastAsia="Times New Roman"/>
          <w:szCs w:val="24"/>
        </w:rPr>
        <w:t>«</w:t>
      </w:r>
      <w:r>
        <w:rPr>
          <w:rFonts w:eastAsia="Times New Roman"/>
          <w:szCs w:val="24"/>
        </w:rPr>
        <w:t>Αιτωλοακαρνανία</w:t>
      </w:r>
      <w:r>
        <w:rPr>
          <w:rFonts w:eastAsia="Times New Roman"/>
          <w:szCs w:val="24"/>
        </w:rPr>
        <w:t>»</w:t>
      </w:r>
      <w:r>
        <w:rPr>
          <w:rFonts w:eastAsia="Times New Roman"/>
          <w:szCs w:val="24"/>
        </w:rPr>
        <w:t xml:space="preserve">», έγινε δεκτό </w:t>
      </w:r>
      <w:r>
        <w:rPr>
          <w:rFonts w:eastAsia="Times New Roman" w:cs="Times New Roman"/>
          <w:szCs w:val="24"/>
        </w:rPr>
        <w:t>επί της αρχής</w:t>
      </w:r>
      <w:r w:rsidRPr="00CC7FEE">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4DA1E7A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w:t>
      </w:r>
      <w:r>
        <w:rPr>
          <w:rFonts w:eastAsia="Times New Roman" w:cs="Times New Roman"/>
          <w:szCs w:val="24"/>
        </w:rPr>
        <w:t xml:space="preserve"> άρθρων</w:t>
      </w:r>
      <w:r>
        <w:rPr>
          <w:rFonts w:eastAsia="Times New Roman" w:cs="Times New Roman"/>
          <w:szCs w:val="24"/>
        </w:rPr>
        <w:t>.</w:t>
      </w:r>
    </w:p>
    <w:p w14:paraId="4DA1E7A3"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πρώτο ως έχει;</w:t>
      </w:r>
    </w:p>
    <w:p w14:paraId="4DA1E7A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Ναι.</w:t>
      </w:r>
    </w:p>
    <w:p w14:paraId="4DA1E7A5"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4DA1E7A6"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A7"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DA1E7A8"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4DA1E7A9"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4DA1E7AA"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4DA1E7AB" w14:textId="77777777" w:rsidR="00B641FB" w:rsidRDefault="00934C92">
      <w:pPr>
        <w:spacing w:line="600" w:lineRule="auto"/>
        <w:ind w:firstLine="720"/>
        <w:jc w:val="both"/>
        <w:rPr>
          <w:rFonts w:eastAsia="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DA1E7AC" w14:textId="77777777" w:rsidR="00B641FB" w:rsidRDefault="00934C9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πρώτο έγινε δεκτό ως έχει κατά πλειοψηφία. </w:t>
      </w:r>
    </w:p>
    <w:p w14:paraId="4DA1E7A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Εισερχόμαστε στην ψήφιση του</w:t>
      </w:r>
      <w:r>
        <w:rPr>
          <w:rFonts w:eastAsia="Times New Roman" w:cs="Times New Roman"/>
          <w:szCs w:val="24"/>
        </w:rPr>
        <w:t xml:space="preserve"> ακροτελεύτιου άρθρου.</w:t>
      </w:r>
    </w:p>
    <w:p w14:paraId="4DA1E7AE"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4DA1E7AF"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Ναι.</w:t>
      </w:r>
    </w:p>
    <w:p w14:paraId="4DA1E7B0"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4DA1E7B1"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B2"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DA1E7B3"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4DA1E7B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4DA1E7B5"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w:t>
      </w:r>
      <w:r>
        <w:rPr>
          <w:rFonts w:eastAsia="Times New Roman" w:cs="Times New Roman"/>
          <w:b/>
          <w:szCs w:val="24"/>
        </w:rPr>
        <w:t>ΛΛΑΣ:</w:t>
      </w:r>
      <w:r>
        <w:rPr>
          <w:rFonts w:eastAsia="Times New Roman" w:cs="Times New Roman"/>
          <w:szCs w:val="24"/>
        </w:rPr>
        <w:t xml:space="preserve"> Παρών.</w:t>
      </w:r>
    </w:p>
    <w:p w14:paraId="4DA1E7B6" w14:textId="77777777" w:rsidR="00B641FB" w:rsidRDefault="00934C92">
      <w:pPr>
        <w:spacing w:line="600" w:lineRule="auto"/>
        <w:ind w:firstLine="720"/>
        <w:jc w:val="both"/>
        <w:rPr>
          <w:rFonts w:eastAsia="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DA1E7B7" w14:textId="77777777" w:rsidR="00B641FB" w:rsidRDefault="00934C92">
      <w:pPr>
        <w:spacing w:line="600" w:lineRule="auto"/>
        <w:ind w:firstLine="720"/>
        <w:jc w:val="both"/>
        <w:rPr>
          <w:rFonts w:eastAsia="Times New Roman" w:cs="Times New Roman"/>
          <w:szCs w:val="24"/>
        </w:rPr>
      </w:pPr>
      <w:r>
        <w:rPr>
          <w:rFonts w:eastAsia="Times New Roman"/>
          <w:b/>
          <w:szCs w:val="24"/>
        </w:rPr>
        <w:lastRenderedPageBreak/>
        <w:t>ΠΡΟΕΔΡΕΥΩΝ (Γεώργιος Βαρεμένος):</w:t>
      </w:r>
      <w:r>
        <w:rPr>
          <w:rFonts w:eastAsia="Times New Roman" w:cs="Times New Roman"/>
          <w:szCs w:val="24"/>
        </w:rPr>
        <w:t xml:space="preserve"> Το ακροτελεύτιο άρθρο έγινε δεκτό κατά πλειοψηφία.</w:t>
      </w:r>
    </w:p>
    <w:p w14:paraId="4DA1E7B8"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szCs w:val="24"/>
        </w:rPr>
        <w:t>Συνεπώς το νομοσχέδιο του Υπουργείου Περιβάλλοντος και Ενέργειας</w:t>
      </w:r>
      <w:r>
        <w:rPr>
          <w:rFonts w:eastAsia="Times New Roman"/>
          <w:szCs w:val="24"/>
        </w:rPr>
        <w:t>:</w:t>
      </w:r>
      <w:r>
        <w:rPr>
          <w:rFonts w:eastAsia="Times New Roman"/>
          <w:szCs w:val="24"/>
        </w:rPr>
        <w:t xml:space="preserve"> «Κύρωση της Σύμβασης Μίσθωσης μεταξύ της Ελληνικής Δημοκρατίας και της </w:t>
      </w:r>
      <w:r>
        <w:rPr>
          <w:rFonts w:eastAsia="Times New Roman"/>
          <w:szCs w:val="24"/>
        </w:rPr>
        <w:t xml:space="preserve">εταιρείας ENERGEAN OIL &amp; GAS - ΕΝΕΡΓΕΙΑΚΗ ΑΙΓΑΙΟΥ ΑΝΩΝΥΜΗ ΕΤΑΙΡΕΙΑ ΕΡΕΥΝΑΣ ΚΑΙ ΠΑΡΑΓΩΓΗΣ ΥΔΡΟΓΟΝΑΝΘΡΑΚΩΝ για την παραχώρηση του δικαιώματος έρευνας και εκμετάλλευσης υδρογονανθράκων στη χερσαία περιοχή </w:t>
      </w:r>
      <w:r>
        <w:rPr>
          <w:rFonts w:eastAsia="Times New Roman"/>
          <w:szCs w:val="24"/>
        </w:rPr>
        <w:t>«</w:t>
      </w:r>
      <w:r>
        <w:rPr>
          <w:rFonts w:eastAsia="Times New Roman"/>
          <w:szCs w:val="24"/>
        </w:rPr>
        <w:t>Αιτωλοακαρνανία</w:t>
      </w:r>
      <w:r>
        <w:rPr>
          <w:rFonts w:eastAsia="Times New Roman"/>
          <w:szCs w:val="24"/>
        </w:rPr>
        <w:t>»</w:t>
      </w:r>
      <w:r>
        <w:rPr>
          <w:rFonts w:eastAsia="Times New Roman"/>
          <w:szCs w:val="24"/>
        </w:rPr>
        <w:t xml:space="preserve">», έγινε δεκτό </w:t>
      </w:r>
      <w:r>
        <w:rPr>
          <w:rFonts w:eastAsia="Times New Roman" w:cs="Times New Roman"/>
          <w:szCs w:val="24"/>
        </w:rPr>
        <w:t xml:space="preserve">επί της αρχής και επί </w:t>
      </w:r>
      <w:r>
        <w:rPr>
          <w:rFonts w:eastAsia="Times New Roman" w:cs="Times New Roman"/>
          <w:szCs w:val="24"/>
        </w:rPr>
        <w:t>των άρθρων.</w:t>
      </w:r>
    </w:p>
    <w:p w14:paraId="4DA1E7B9"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cs="Times New Roman"/>
          <w:szCs w:val="24"/>
        </w:rPr>
        <w:t>Προχωρούμε στη</w:t>
      </w:r>
      <w:r>
        <w:rPr>
          <w:rFonts w:eastAsia="Times New Roman" w:cs="Times New Roman"/>
          <w:szCs w:val="24"/>
        </w:rPr>
        <w:t>ν</w:t>
      </w:r>
      <w:r>
        <w:rPr>
          <w:rFonts w:eastAsia="Times New Roman" w:cs="Times New Roman"/>
          <w:szCs w:val="24"/>
        </w:rPr>
        <w:t xml:space="preserve"> ψήφιση του νομοσχεδίου και στο σύνολο.</w:t>
      </w:r>
    </w:p>
    <w:p w14:paraId="4DA1E7BA"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4DA1E7BB"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ΔΗΜΗΤΡΙΟΣ ΔΗΜΗΤΡΙΑΔΗΣ:</w:t>
      </w:r>
      <w:r>
        <w:rPr>
          <w:rFonts w:eastAsia="Times New Roman" w:cs="Times New Roman"/>
          <w:szCs w:val="24"/>
        </w:rPr>
        <w:t xml:space="preserve"> Ναι.</w:t>
      </w:r>
    </w:p>
    <w:p w14:paraId="4DA1E7BC"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4DA1E7BD"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B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DA1E7BF"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ΔΙΑΜΑΝΤΩ </w:t>
      </w:r>
      <w:r>
        <w:rPr>
          <w:rFonts w:eastAsia="Times New Roman" w:cs="Times New Roman"/>
          <w:b/>
          <w:szCs w:val="24"/>
        </w:rPr>
        <w:t>ΜΑΝΩΛΑΚΟΥ:</w:t>
      </w:r>
      <w:r>
        <w:rPr>
          <w:rFonts w:eastAsia="Times New Roman" w:cs="Times New Roman"/>
          <w:szCs w:val="24"/>
        </w:rPr>
        <w:t xml:space="preserve"> Όχι.</w:t>
      </w:r>
    </w:p>
    <w:p w14:paraId="4DA1E7C0"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4DA1E7C1"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4DA1E7C2"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DA1E7C3" w14:textId="77777777" w:rsidR="00B641FB" w:rsidRDefault="00934C92">
      <w:pPr>
        <w:spacing w:line="600" w:lineRule="auto"/>
        <w:ind w:firstLine="720"/>
        <w:jc w:val="both"/>
        <w:rPr>
          <w:rFonts w:eastAsia="Times New Roman"/>
          <w:b/>
          <w:szCs w:val="24"/>
        </w:rPr>
      </w:pPr>
      <w:r>
        <w:rPr>
          <w:rFonts w:eastAsia="Times New Roman" w:cs="Times New Roman"/>
          <w:b/>
          <w:szCs w:val="24"/>
        </w:rPr>
        <w:t>ΠΡΟΕΔΡΕΥΩΝ (Γεώργιος Βαρεμένος):</w:t>
      </w:r>
      <w:r>
        <w:rPr>
          <w:rFonts w:eastAsia="Times New Roman" w:cs="Times New Roman"/>
          <w:szCs w:val="24"/>
        </w:rPr>
        <w:t xml:space="preserve"> Το νομοσχέδιο έγινε δεκτό και στο σύνολο κατά πλειοψηφία.</w:t>
      </w:r>
    </w:p>
    <w:p w14:paraId="4DA1E7C4" w14:textId="77777777" w:rsidR="00B641FB" w:rsidRDefault="00934C92">
      <w:pPr>
        <w:spacing w:line="600" w:lineRule="auto"/>
        <w:ind w:firstLine="720"/>
        <w:jc w:val="both"/>
        <w:rPr>
          <w:rFonts w:eastAsia="Times New Roman" w:cs="Times New Roman"/>
          <w:szCs w:val="24"/>
        </w:rPr>
      </w:pPr>
      <w:r w:rsidRPr="00846696">
        <w:rPr>
          <w:rFonts w:eastAsia="Times New Roman"/>
          <w:szCs w:val="24"/>
        </w:rPr>
        <w:lastRenderedPageBreak/>
        <w:t>Συνεπώς το νομοσχέδιο του Υπουργείου Περιβάλλοντος και Ενέργειας</w:t>
      </w:r>
      <w:r w:rsidRPr="00846696">
        <w:rPr>
          <w:rFonts w:eastAsia="Times New Roman"/>
          <w:szCs w:val="24"/>
        </w:rPr>
        <w:t>:</w:t>
      </w:r>
      <w:r w:rsidRPr="00846696">
        <w:rPr>
          <w:rFonts w:eastAsia="Times New Roman"/>
          <w:szCs w:val="24"/>
        </w:rPr>
        <w:t xml:space="preserve"> «Κύρωσ</w:t>
      </w:r>
      <w:r w:rsidRPr="00846696">
        <w:rPr>
          <w:rFonts w:eastAsia="Times New Roman"/>
          <w:szCs w:val="24"/>
        </w:rPr>
        <w:t>η της Σύμβασης Μίσθωσης μεταξύ της Ελληνικής Δημοκρατίας και της εταιρείας ENERGEAN OIL &amp; GAS - ΕΝΕΡΓΕΙΑΚΗ ΑΙΓΑΙΟΥ ΑΝΩΝΥΜΗ ΕΤΑΙΡΕΙΑ ΕΡΕΥΝΑΣ ΚΑΙ ΠΑΡΑΓΩΓΗΣ ΥΔΡΟΓΟΝΑΝΘΡΑΚΩΝ για την παραχώρηση του δικαιώματος έρευνας και εκμετάλλευσης υδρογονανθράκων στη χερσα</w:t>
      </w:r>
      <w:r w:rsidRPr="00846696">
        <w:rPr>
          <w:rFonts w:eastAsia="Times New Roman"/>
          <w:szCs w:val="24"/>
        </w:rPr>
        <w:t xml:space="preserve">ία περιοχή </w:t>
      </w:r>
      <w:r w:rsidRPr="00846696">
        <w:rPr>
          <w:rFonts w:eastAsia="Times New Roman"/>
          <w:szCs w:val="24"/>
        </w:rPr>
        <w:t>«</w:t>
      </w:r>
      <w:r w:rsidRPr="00846696">
        <w:rPr>
          <w:rFonts w:eastAsia="Times New Roman"/>
          <w:szCs w:val="24"/>
        </w:rPr>
        <w:t>Αιτωλοακαρνανία</w:t>
      </w:r>
      <w:r w:rsidRPr="00846696">
        <w:rPr>
          <w:rFonts w:eastAsia="Times New Roman"/>
          <w:szCs w:val="24"/>
        </w:rPr>
        <w:t>»</w:t>
      </w:r>
      <w:r w:rsidRPr="00846696">
        <w:rPr>
          <w:rFonts w:eastAsia="Times New Roman"/>
          <w:szCs w:val="24"/>
        </w:rPr>
        <w:t xml:space="preserve">», </w:t>
      </w:r>
      <w:r w:rsidRPr="00846696">
        <w:rPr>
          <w:rFonts w:eastAsia="Times New Roman" w:cs="Times New Roman"/>
          <w:szCs w:val="24"/>
        </w:rPr>
        <w:t>έγινε δεκτό κατά πλειοψηφία</w:t>
      </w:r>
      <w:r w:rsidRPr="00846696">
        <w:rPr>
          <w:rFonts w:eastAsia="Times New Roman" w:cs="Times New Roman"/>
          <w:szCs w:val="24"/>
        </w:rPr>
        <w:t>,</w:t>
      </w:r>
      <w:r w:rsidRPr="00846696">
        <w:rPr>
          <w:rFonts w:eastAsia="Times New Roman" w:cs="Times New Roman"/>
          <w:szCs w:val="24"/>
        </w:rPr>
        <w:t xml:space="preserve"> σε μόνη συζήτηση</w:t>
      </w:r>
      <w:r w:rsidRPr="00846696">
        <w:rPr>
          <w:rFonts w:eastAsia="Times New Roman" w:cs="Times New Roman"/>
          <w:szCs w:val="24"/>
        </w:rPr>
        <w:t>,</w:t>
      </w:r>
      <w:r w:rsidRPr="00846696">
        <w:rPr>
          <w:rFonts w:eastAsia="Times New Roman" w:cs="Times New Roman"/>
          <w:szCs w:val="24"/>
        </w:rPr>
        <w:t xml:space="preserve"> επί της αρχής, των άρθρων και </w:t>
      </w:r>
      <w:r>
        <w:rPr>
          <w:rFonts w:eastAsia="Times New Roman" w:cs="Times New Roman"/>
          <w:szCs w:val="24"/>
        </w:rPr>
        <w:t>του συνόλου</w:t>
      </w:r>
      <w:r w:rsidRPr="00846696">
        <w:rPr>
          <w:rFonts w:eastAsia="Times New Roman" w:cs="Times New Roman"/>
          <w:szCs w:val="24"/>
        </w:rPr>
        <w:t xml:space="preserve"> και έχει ως εξής:</w:t>
      </w:r>
    </w:p>
    <w:p w14:paraId="4DA1E7C5" w14:textId="77777777" w:rsidR="00B641FB" w:rsidRDefault="00934C92">
      <w:pPr>
        <w:autoSpaceDE w:val="0"/>
        <w:autoSpaceDN w:val="0"/>
        <w:adjustRightInd w:val="0"/>
        <w:spacing w:after="0" w:line="600" w:lineRule="auto"/>
        <w:ind w:firstLine="720"/>
        <w:jc w:val="both"/>
        <w:rPr>
          <w:rFonts w:eastAsiaTheme="minorHAnsi"/>
          <w:color w:val="282628"/>
          <w:szCs w:val="24"/>
          <w:lang w:eastAsia="en-US"/>
        </w:rPr>
      </w:pPr>
      <w:r w:rsidRPr="00846696">
        <w:rPr>
          <w:rFonts w:eastAsiaTheme="minorHAnsi"/>
          <w:szCs w:val="24"/>
          <w:lang w:eastAsia="en-US"/>
        </w:rPr>
        <w:t xml:space="preserve">(Η παραπάνω σύμβαση, λόγω μεγάλου όγκου, δεν καταχωρίζεται στα Πρακτικά και φυλάσσεται </w:t>
      </w:r>
      <w:r w:rsidRPr="00D23DD8">
        <w:rPr>
          <w:rFonts w:eastAsiaTheme="minorHAnsi"/>
          <w:color w:val="282628"/>
          <w:szCs w:val="24"/>
          <w:lang w:eastAsia="en-US"/>
        </w:rPr>
        <w:t>σε ηλεκτρονική μορφή στο αρχείο</w:t>
      </w:r>
      <w:r w:rsidRPr="00D23DD8">
        <w:rPr>
          <w:rFonts w:eastAsiaTheme="minorHAnsi"/>
          <w:color w:val="282628"/>
          <w:szCs w:val="24"/>
          <w:lang w:eastAsia="en-US"/>
        </w:rPr>
        <w:t xml:space="preserve"> της Νομοθετικής Υπηρεσίας της Βουλής)</w:t>
      </w:r>
    </w:p>
    <w:p w14:paraId="4DA1E7C6" w14:textId="77777777" w:rsidR="00B641FB" w:rsidRDefault="00934C92">
      <w:pPr>
        <w:tabs>
          <w:tab w:val="left" w:pos="3873"/>
        </w:tabs>
        <w:spacing w:line="600" w:lineRule="auto"/>
        <w:ind w:firstLine="720"/>
        <w:jc w:val="both"/>
        <w:rPr>
          <w:rFonts w:eastAsia="Times New Roman"/>
          <w:szCs w:val="24"/>
        </w:rPr>
      </w:pPr>
      <w:r w:rsidDel="00846696">
        <w:rPr>
          <w:rFonts w:eastAsia="Times New Roman" w:cs="Times New Roman"/>
          <w:szCs w:val="24"/>
        </w:rPr>
        <w:lastRenderedPageBreak/>
        <w:t xml:space="preserve"> </w:t>
      </w:r>
      <w:r>
        <w:rPr>
          <w:rFonts w:eastAsia="Times New Roman"/>
          <w:b/>
          <w:szCs w:val="24"/>
        </w:rPr>
        <w:t>ΠΡΟΕΔΡΕΥΩΝ (Γεώργιος Βαρεμένος):</w:t>
      </w:r>
      <w:r>
        <w:rPr>
          <w:rFonts w:eastAsia="Times New Roman"/>
          <w:szCs w:val="24"/>
        </w:rPr>
        <w:t xml:space="preserve"> «Κύρωση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w:t>
      </w:r>
      <w:r>
        <w:rPr>
          <w:rFonts w:eastAsia="Times New Roman"/>
          <w:szCs w:val="24"/>
        </w:rPr>
        <w:t xml:space="preserve">ονανθράκων στη χερσαία περιοχή </w:t>
      </w:r>
      <w:r>
        <w:rPr>
          <w:rFonts w:eastAsia="Times New Roman"/>
          <w:szCs w:val="24"/>
        </w:rPr>
        <w:t>«</w:t>
      </w:r>
      <w:r>
        <w:rPr>
          <w:rFonts w:eastAsia="Times New Roman"/>
          <w:szCs w:val="24"/>
        </w:rPr>
        <w:t>Βορειοδυτική Πελοπόννησος</w:t>
      </w:r>
      <w:r>
        <w:rPr>
          <w:rFonts w:eastAsia="Times New Roman"/>
          <w:szCs w:val="24"/>
        </w:rPr>
        <w:t>»</w:t>
      </w:r>
      <w:r>
        <w:rPr>
          <w:rFonts w:eastAsia="Times New Roman"/>
          <w:szCs w:val="24"/>
        </w:rPr>
        <w:t>».</w:t>
      </w:r>
    </w:p>
    <w:p w14:paraId="4DA1E7C7" w14:textId="77777777" w:rsidR="00B641FB" w:rsidRDefault="00934C92">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4DA1E7C8"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Ναι.</w:t>
      </w:r>
    </w:p>
    <w:p w14:paraId="4DA1E7C9"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4DA1E7CA"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CB"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DA1E7CC"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r>
        <w:rPr>
          <w:rFonts w:eastAsia="Times New Roman" w:cs="Times New Roman"/>
          <w:szCs w:val="24"/>
        </w:rPr>
        <w:t>.</w:t>
      </w:r>
    </w:p>
    <w:p w14:paraId="4DA1E7CD"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4DA1E7C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ΚΑΒΑΔΕΛΛΑΣ:</w:t>
      </w:r>
      <w:r>
        <w:rPr>
          <w:rFonts w:eastAsia="Times New Roman" w:cs="Times New Roman"/>
          <w:szCs w:val="24"/>
        </w:rPr>
        <w:t xml:space="preserve"> Παρών.</w:t>
      </w:r>
    </w:p>
    <w:p w14:paraId="4DA1E7CF" w14:textId="77777777" w:rsidR="00B641FB" w:rsidRDefault="00934C92">
      <w:pPr>
        <w:spacing w:line="600" w:lineRule="auto"/>
        <w:ind w:firstLine="720"/>
        <w:jc w:val="both"/>
        <w:rPr>
          <w:rFonts w:eastAsia="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DA1E7D0" w14:textId="77777777" w:rsidR="00B641FB" w:rsidRDefault="00934C92">
      <w:pPr>
        <w:tabs>
          <w:tab w:val="left" w:pos="3873"/>
        </w:tabs>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Συνεπώς το νομοσχέδιο του Υπουργείου Περιβάλλοντος και Ενέργειας</w:t>
      </w:r>
      <w:r>
        <w:rPr>
          <w:rFonts w:eastAsia="Times New Roman"/>
          <w:szCs w:val="24"/>
        </w:rPr>
        <w:t>:</w:t>
      </w:r>
      <w:r>
        <w:rPr>
          <w:rFonts w:eastAsia="Times New Roman"/>
          <w:szCs w:val="24"/>
        </w:rPr>
        <w:t xml:space="preserve"> «Κύρωση της Σύμβασης Μίσθωσης μεταξύ της Ελληνικής Δημοκρατίας και της εταιρεί</w:t>
      </w:r>
      <w:r>
        <w:rPr>
          <w:rFonts w:eastAsia="Times New Roman"/>
          <w:szCs w:val="24"/>
        </w:rPr>
        <w:t xml:space="preserve">ας ΕΛΛΗΝΙΚΑ ΠΕΤΡΕΛΑΙΑ ΑΝΩΝΥΜΗ ΕΤΑΙΡΕΙΑ για την παραχώρηση του δικαιώματος έρευνας και εκμετάλλευσης υδρογονανθράκων στη χερσαία περιοχή </w:t>
      </w:r>
      <w:r>
        <w:rPr>
          <w:rFonts w:eastAsia="Times New Roman"/>
          <w:szCs w:val="24"/>
        </w:rPr>
        <w:t>«</w:t>
      </w:r>
      <w:r>
        <w:rPr>
          <w:rFonts w:eastAsia="Times New Roman"/>
          <w:szCs w:val="24"/>
        </w:rPr>
        <w:t>Βορειοδυτική Πελοπόννησος</w:t>
      </w:r>
      <w:r>
        <w:rPr>
          <w:rFonts w:eastAsia="Times New Roman"/>
          <w:szCs w:val="24"/>
        </w:rPr>
        <w:t>»</w:t>
      </w:r>
      <w:r>
        <w:rPr>
          <w:rFonts w:eastAsia="Times New Roman"/>
          <w:szCs w:val="24"/>
        </w:rPr>
        <w:t xml:space="preserve">», έγινε δεκτό </w:t>
      </w:r>
      <w:r>
        <w:rPr>
          <w:rFonts w:eastAsia="Times New Roman" w:cs="Times New Roman"/>
          <w:szCs w:val="24"/>
        </w:rPr>
        <w:t>επί της αρχής</w:t>
      </w:r>
      <w:r w:rsidRPr="00CC7FEE">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p>
    <w:p w14:paraId="4DA1E7D1"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p>
    <w:p w14:paraId="4DA1E7D2"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πρώτο ως έχει;</w:t>
      </w:r>
    </w:p>
    <w:p w14:paraId="4DA1E7D3"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Ναι.</w:t>
      </w:r>
    </w:p>
    <w:p w14:paraId="4DA1E7D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ΚΑΤΣΑΦΑΔΟΣ: </w:t>
      </w:r>
      <w:r>
        <w:rPr>
          <w:rFonts w:eastAsia="Times New Roman" w:cs="Times New Roman"/>
          <w:szCs w:val="24"/>
        </w:rPr>
        <w:t>Ναι.</w:t>
      </w:r>
    </w:p>
    <w:p w14:paraId="4DA1E7D5"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D6"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DA1E7D7"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4DA1E7D8"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4DA1E7D9"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4DA1E7DA" w14:textId="77777777" w:rsidR="00B641FB" w:rsidRDefault="00934C92">
      <w:pPr>
        <w:spacing w:line="600" w:lineRule="auto"/>
        <w:ind w:firstLine="720"/>
        <w:jc w:val="both"/>
        <w:rPr>
          <w:rFonts w:eastAsia="Times New Roman"/>
          <w:b/>
          <w:szCs w:val="24"/>
        </w:rPr>
      </w:pPr>
      <w:r>
        <w:rPr>
          <w:rFonts w:eastAsia="Times New Roman" w:cs="Times New Roman"/>
          <w:b/>
          <w:szCs w:val="24"/>
        </w:rPr>
        <w:t xml:space="preserve">ΓΕΩΡΓΙΟΣ ΑΜΥΡΑΣ: </w:t>
      </w:r>
      <w:r>
        <w:rPr>
          <w:rFonts w:eastAsia="Times New Roman" w:cs="Times New Roman"/>
          <w:szCs w:val="24"/>
        </w:rPr>
        <w:t>Ν</w:t>
      </w:r>
      <w:r>
        <w:rPr>
          <w:rFonts w:eastAsia="Times New Roman" w:cs="Times New Roman"/>
          <w:szCs w:val="24"/>
        </w:rPr>
        <w:t>αι.</w:t>
      </w:r>
    </w:p>
    <w:p w14:paraId="4DA1E7DB" w14:textId="77777777" w:rsidR="00B641FB" w:rsidRDefault="00934C9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πρώτο έγινε δεκτό ως έχει κατά πλειοψηφία. </w:t>
      </w:r>
    </w:p>
    <w:p w14:paraId="4DA1E7DC"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4DA1E7DD"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4DA1E7D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ΔΗΜΗΤΡΙΟΣ ΔΗΜΗΤΡΙΑΔΗΣ:</w:t>
      </w:r>
      <w:r>
        <w:rPr>
          <w:rFonts w:eastAsia="Times New Roman" w:cs="Times New Roman"/>
          <w:szCs w:val="24"/>
        </w:rPr>
        <w:t xml:space="preserve"> Ναι.</w:t>
      </w:r>
    </w:p>
    <w:p w14:paraId="4DA1E7DF"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b/>
          <w:szCs w:val="24"/>
        </w:rPr>
        <w:t xml:space="preserve"> </w:t>
      </w:r>
      <w:r>
        <w:rPr>
          <w:rFonts w:eastAsia="Times New Roman" w:cs="Times New Roman"/>
          <w:szCs w:val="24"/>
        </w:rPr>
        <w:t>Ναι.</w:t>
      </w:r>
    </w:p>
    <w:p w14:paraId="4DA1E7E0"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E1"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4DA1E7E2"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4DA1E7E3"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4DA1E7E4"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4DA1E7E5" w14:textId="77777777" w:rsidR="00B641FB" w:rsidRDefault="00934C92">
      <w:pPr>
        <w:spacing w:line="600" w:lineRule="auto"/>
        <w:ind w:firstLine="720"/>
        <w:jc w:val="both"/>
        <w:rPr>
          <w:rFonts w:eastAsia="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DA1E7E6" w14:textId="77777777" w:rsidR="00B641FB" w:rsidRDefault="00934C92">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Το ακροτελεύτιο άρθρο έγινε δεκτό κατά πλειοψηφία.</w:t>
      </w:r>
    </w:p>
    <w:p w14:paraId="4DA1E7E7" w14:textId="77777777" w:rsidR="00B641FB" w:rsidRDefault="00934C92">
      <w:pPr>
        <w:spacing w:line="600" w:lineRule="auto"/>
        <w:ind w:firstLine="720"/>
        <w:jc w:val="both"/>
        <w:rPr>
          <w:rFonts w:eastAsia="Times New Roman" w:cs="Times New Roman"/>
          <w:szCs w:val="24"/>
        </w:rPr>
      </w:pPr>
      <w:r>
        <w:rPr>
          <w:rFonts w:eastAsia="Times New Roman"/>
          <w:szCs w:val="24"/>
        </w:rPr>
        <w:lastRenderedPageBreak/>
        <w:t xml:space="preserve">Συνεπώς το </w:t>
      </w:r>
      <w:r>
        <w:rPr>
          <w:rFonts w:eastAsia="Times New Roman"/>
          <w:szCs w:val="24"/>
        </w:rPr>
        <w:t>νομοσχέδιο του Υπουργείου Περιβάλλοντος και Ενέργειας</w:t>
      </w:r>
      <w:r>
        <w:rPr>
          <w:rFonts w:eastAsia="Times New Roman"/>
          <w:szCs w:val="24"/>
        </w:rPr>
        <w:t>:</w:t>
      </w:r>
      <w:r>
        <w:rPr>
          <w:rFonts w:eastAsia="Times New Roman"/>
          <w:szCs w:val="24"/>
        </w:rPr>
        <w:t xml:space="preserve"> «</w:t>
      </w:r>
      <w:r>
        <w:rPr>
          <w:rFonts w:eastAsia="Times New Roman"/>
          <w:color w:val="000000"/>
          <w:szCs w:val="24"/>
          <w:shd w:val="clear" w:color="auto" w:fill="FFFFFF"/>
        </w:rPr>
        <w:t>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υδρογονανθράκων στη χερ</w:t>
      </w:r>
      <w:r>
        <w:rPr>
          <w:rFonts w:eastAsia="Times New Roman"/>
          <w:color w:val="000000"/>
          <w:szCs w:val="24"/>
          <w:shd w:val="clear" w:color="auto" w:fill="FFFFFF"/>
        </w:rPr>
        <w:t>σαία περιοχή «Βορειοδυτική Πελοπόννησος»</w:t>
      </w:r>
      <w:r>
        <w:rPr>
          <w:rFonts w:eastAsia="Times New Roman"/>
          <w:szCs w:val="24"/>
        </w:rPr>
        <w:t>»</w:t>
      </w:r>
      <w:r>
        <w:rPr>
          <w:rFonts w:eastAsia="Times New Roman" w:cs="Times New Roman"/>
          <w:szCs w:val="24"/>
        </w:rPr>
        <w:t xml:space="preserve"> έγινε δεκτό επί της αρχής και επί των άρθρων.</w:t>
      </w:r>
    </w:p>
    <w:p w14:paraId="4DA1E7E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Προχωρούμε στη</w:t>
      </w:r>
      <w:r>
        <w:rPr>
          <w:rFonts w:eastAsia="Times New Roman" w:cs="Times New Roman"/>
          <w:szCs w:val="24"/>
        </w:rPr>
        <w:t>ν</w:t>
      </w:r>
      <w:r>
        <w:rPr>
          <w:rFonts w:eastAsia="Times New Roman" w:cs="Times New Roman"/>
          <w:szCs w:val="24"/>
        </w:rPr>
        <w:t xml:space="preserve"> ψήφιση του νομοσχεδίου και στο σύνολο.</w:t>
      </w:r>
    </w:p>
    <w:p w14:paraId="4DA1E7E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4DA1E7EA"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Ναι.</w:t>
      </w:r>
    </w:p>
    <w:p w14:paraId="4DA1E7EB"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4DA1E7EC"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4DA1E7ED"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Παρών.</w:t>
      </w:r>
    </w:p>
    <w:p w14:paraId="4DA1E7EE"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4DA1E7EF"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4DA1E7F0"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4DA1E7F1" w14:textId="77777777" w:rsidR="00B641FB" w:rsidRDefault="00934C92">
      <w:pPr>
        <w:spacing w:line="600" w:lineRule="auto"/>
        <w:ind w:firstLine="720"/>
        <w:jc w:val="both"/>
        <w:rPr>
          <w:rFonts w:eastAsia="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DA1E7F2" w14:textId="77777777" w:rsidR="00B641FB" w:rsidRDefault="00934C92">
      <w:pPr>
        <w:spacing w:line="600" w:lineRule="auto"/>
        <w:ind w:firstLine="720"/>
        <w:jc w:val="both"/>
        <w:rPr>
          <w:rFonts w:eastAsia="Times New Roman" w:cs="Times New Roman"/>
          <w:szCs w:val="24"/>
        </w:rPr>
      </w:pPr>
      <w:r w:rsidRPr="00846696">
        <w:rPr>
          <w:rFonts w:eastAsia="Times New Roman"/>
          <w:b/>
          <w:szCs w:val="24"/>
        </w:rPr>
        <w:t>ΠΡΟΕΔΡΕΥΩΝ (Γεώργιος Βαρεμένος):</w:t>
      </w:r>
      <w:r w:rsidRPr="00846696">
        <w:rPr>
          <w:rFonts w:eastAsia="Times New Roman"/>
          <w:szCs w:val="24"/>
        </w:rPr>
        <w:t xml:space="preserve"> Συνεπώς το νομοσχέδιο του Υπουργείου Περιβάλλοντος και Ενέργειας</w:t>
      </w:r>
      <w:r w:rsidRPr="00846696">
        <w:rPr>
          <w:rFonts w:eastAsia="Times New Roman"/>
          <w:szCs w:val="24"/>
        </w:rPr>
        <w:t>:</w:t>
      </w:r>
      <w:r w:rsidRPr="00846696">
        <w:rPr>
          <w:rFonts w:eastAsia="Times New Roman"/>
          <w:szCs w:val="24"/>
        </w:rPr>
        <w:t xml:space="preserve"> «</w:t>
      </w:r>
      <w:r w:rsidRPr="00846696">
        <w:rPr>
          <w:rFonts w:eastAsia="Times New Roman"/>
          <w:szCs w:val="24"/>
          <w:shd w:val="clear" w:color="auto" w:fill="FFFFFF"/>
        </w:rPr>
        <w:t>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υδρογονανθρ</w:t>
      </w:r>
      <w:r w:rsidRPr="00846696">
        <w:rPr>
          <w:rFonts w:eastAsia="Times New Roman"/>
          <w:szCs w:val="24"/>
          <w:shd w:val="clear" w:color="auto" w:fill="FFFFFF"/>
        </w:rPr>
        <w:t>άκων στη χερσαία περιοχή «Βορειοδυτική Πελοπόννησος»</w:t>
      </w:r>
      <w:r w:rsidRPr="00846696">
        <w:rPr>
          <w:rFonts w:eastAsia="Times New Roman"/>
          <w:szCs w:val="24"/>
        </w:rPr>
        <w:t>»</w:t>
      </w:r>
      <w:r w:rsidRPr="00846696">
        <w:rPr>
          <w:rFonts w:eastAsia="Times New Roman" w:cs="Times New Roman"/>
          <w:szCs w:val="24"/>
        </w:rPr>
        <w:t xml:space="preserve"> </w:t>
      </w:r>
      <w:r w:rsidRPr="00846696">
        <w:rPr>
          <w:rFonts w:eastAsia="Times New Roman" w:cs="Times New Roman"/>
          <w:szCs w:val="24"/>
        </w:rPr>
        <w:lastRenderedPageBreak/>
        <w:t>έγινε δεκτό κατά πλειοψηφία</w:t>
      </w:r>
      <w:r w:rsidRPr="00846696">
        <w:rPr>
          <w:rFonts w:eastAsia="Times New Roman" w:cs="Times New Roman"/>
          <w:szCs w:val="24"/>
        </w:rPr>
        <w:t>,</w:t>
      </w:r>
      <w:r w:rsidRPr="00846696">
        <w:rPr>
          <w:rFonts w:eastAsia="Times New Roman" w:cs="Times New Roman"/>
          <w:szCs w:val="24"/>
        </w:rPr>
        <w:t xml:space="preserve"> σε μόνη συζήτηση</w:t>
      </w:r>
      <w:r w:rsidRPr="00846696">
        <w:rPr>
          <w:rFonts w:eastAsia="Times New Roman" w:cs="Times New Roman"/>
          <w:szCs w:val="24"/>
        </w:rPr>
        <w:t>,</w:t>
      </w:r>
      <w:r w:rsidRPr="00846696">
        <w:rPr>
          <w:rFonts w:eastAsia="Times New Roman" w:cs="Times New Roman"/>
          <w:szCs w:val="24"/>
        </w:rPr>
        <w:t xml:space="preserve"> επί της αρχής, των άρθρων και </w:t>
      </w:r>
      <w:r>
        <w:rPr>
          <w:rFonts w:eastAsia="Times New Roman" w:cs="Times New Roman"/>
          <w:szCs w:val="24"/>
        </w:rPr>
        <w:t>του συνόλου</w:t>
      </w:r>
      <w:r w:rsidRPr="00846696">
        <w:rPr>
          <w:rFonts w:eastAsia="Times New Roman" w:cs="Times New Roman"/>
          <w:szCs w:val="24"/>
        </w:rPr>
        <w:t xml:space="preserve"> και έχει ως εξής:</w:t>
      </w:r>
    </w:p>
    <w:p w14:paraId="4DA1E7F3" w14:textId="77777777" w:rsidR="00B641FB" w:rsidRDefault="00934C92">
      <w:pPr>
        <w:autoSpaceDE w:val="0"/>
        <w:autoSpaceDN w:val="0"/>
        <w:adjustRightInd w:val="0"/>
        <w:spacing w:after="0" w:line="600" w:lineRule="auto"/>
        <w:ind w:firstLine="720"/>
        <w:jc w:val="both"/>
        <w:rPr>
          <w:rFonts w:eastAsiaTheme="minorHAnsi"/>
          <w:color w:val="282628"/>
          <w:szCs w:val="24"/>
          <w:lang w:eastAsia="en-US"/>
        </w:rPr>
      </w:pPr>
      <w:r w:rsidRPr="00D23DD8">
        <w:rPr>
          <w:rFonts w:eastAsiaTheme="minorHAnsi"/>
          <w:color w:val="282628"/>
          <w:szCs w:val="24"/>
          <w:lang w:eastAsia="en-US"/>
        </w:rPr>
        <w:t>(Η παραπάνω σύμβαση, λόγω μεγάλου όγκου, δεν καταχωρίζεται στα Πρακτικά</w:t>
      </w:r>
      <w:r>
        <w:rPr>
          <w:rFonts w:eastAsiaTheme="minorHAnsi"/>
          <w:color w:val="282628"/>
          <w:szCs w:val="24"/>
          <w:lang w:eastAsia="en-US"/>
        </w:rPr>
        <w:t xml:space="preserve"> </w:t>
      </w:r>
      <w:r w:rsidRPr="00D23DD8">
        <w:rPr>
          <w:rFonts w:eastAsiaTheme="minorHAnsi"/>
          <w:color w:val="282628"/>
          <w:szCs w:val="24"/>
          <w:lang w:eastAsia="en-US"/>
        </w:rPr>
        <w:t xml:space="preserve">και φυλάσσεται σε </w:t>
      </w:r>
      <w:r w:rsidRPr="00D23DD8">
        <w:rPr>
          <w:rFonts w:eastAsiaTheme="minorHAnsi"/>
          <w:color w:val="282628"/>
          <w:szCs w:val="24"/>
          <w:lang w:eastAsia="en-US"/>
        </w:rPr>
        <w:t>ηλεκτρονική μορφή στο αρχείο της Νομοθετικής Υπηρεσίας της Βουλής)</w:t>
      </w:r>
    </w:p>
    <w:p w14:paraId="4DA1E7F4" w14:textId="77777777" w:rsidR="00B641FB" w:rsidRDefault="00934C92">
      <w:pPr>
        <w:spacing w:line="600" w:lineRule="auto"/>
        <w:ind w:firstLine="720"/>
        <w:jc w:val="both"/>
        <w:rPr>
          <w:rFonts w:eastAsia="Times New Roman" w:cs="Times New Roman"/>
          <w:szCs w:val="24"/>
        </w:rPr>
      </w:pPr>
      <w:r w:rsidDel="00846696">
        <w:rPr>
          <w:rFonts w:eastAsia="Times New Roman" w:cs="Times New Roman"/>
          <w:szCs w:val="24"/>
        </w:rPr>
        <w:t xml:space="preserve"> </w:t>
      </w: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w:t>
      </w:r>
      <w:r>
        <w:rPr>
          <w:rFonts w:eastAsia="Times New Roman" w:cs="Times New Roman"/>
          <w:szCs w:val="24"/>
        </w:rPr>
        <w:t>των παραπάνω νομοσχεδίων.</w:t>
      </w:r>
    </w:p>
    <w:p w14:paraId="4DA1E7F5"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4DA1E7F6" w14:textId="77777777" w:rsidR="00B641FB" w:rsidRDefault="00934C92">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4DA1E7F7"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lastRenderedPageBreak/>
        <w:t xml:space="preserve">Έχω την τιμή να ανακοινώσω </w:t>
      </w:r>
      <w:r>
        <w:rPr>
          <w:rFonts w:eastAsia="Times New Roman" w:cs="Times New Roman"/>
          <w:szCs w:val="24"/>
        </w:rPr>
        <w:t>σ</w:t>
      </w:r>
      <w:r>
        <w:rPr>
          <w:rFonts w:eastAsia="Times New Roman" w:cs="Times New Roman"/>
          <w:szCs w:val="24"/>
        </w:rPr>
        <w:t>το Σώμα ότι ο Υπουργός Δικαιοσύνης, Διαφάνειας και Ανθρωπίνων Δικαιωμάτων διαβίβ</w:t>
      </w:r>
      <w:r>
        <w:rPr>
          <w:rFonts w:eastAsia="Times New Roman" w:cs="Times New Roman"/>
          <w:szCs w:val="24"/>
        </w:rPr>
        <w:t>ασε στη Βουλή, σύμφωνα με το άρθρο 86 του Συντάγματος και το</w:t>
      </w:r>
      <w:r>
        <w:rPr>
          <w:rFonts w:eastAsia="Times New Roman" w:cs="Times New Roman"/>
          <w:szCs w:val="24"/>
        </w:rPr>
        <w:t>ν</w:t>
      </w:r>
      <w:r>
        <w:rPr>
          <w:rFonts w:eastAsia="Times New Roman" w:cs="Times New Roman"/>
          <w:szCs w:val="24"/>
        </w:rPr>
        <w:t xml:space="preserve"> ν.3126/2003 «Ποινική </w:t>
      </w:r>
      <w:r>
        <w:rPr>
          <w:rFonts w:eastAsia="Times New Roman" w:cs="Times New Roman"/>
          <w:szCs w:val="24"/>
        </w:rPr>
        <w:t>ε</w:t>
      </w:r>
      <w:r>
        <w:rPr>
          <w:rFonts w:eastAsia="Times New Roman" w:cs="Times New Roman"/>
          <w:szCs w:val="24"/>
        </w:rPr>
        <w:t xml:space="preserve">υθύνη των Υπουργών», όπως ισχύει, στις 27-02-2018: </w:t>
      </w:r>
    </w:p>
    <w:p w14:paraId="4DA1E7F8"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Ποινική δικογραφία που αφορά στον Πρωθυπουργό</w:t>
      </w:r>
      <w:r>
        <w:rPr>
          <w:rFonts w:eastAsia="Times New Roman" w:cs="Times New Roman"/>
          <w:szCs w:val="24"/>
        </w:rPr>
        <w:t xml:space="preserve"> κ.</w:t>
      </w:r>
      <w:r>
        <w:rPr>
          <w:rFonts w:eastAsia="Times New Roman" w:cs="Times New Roman"/>
          <w:szCs w:val="24"/>
        </w:rPr>
        <w:t xml:space="preserve"> Αλέξιο Τσίπρα, στον Αναπληρωτή Υπουργό Δικαιοσύνης </w:t>
      </w:r>
      <w:r>
        <w:rPr>
          <w:rFonts w:eastAsia="Times New Roman" w:cs="Times New Roman"/>
          <w:szCs w:val="24"/>
        </w:rPr>
        <w:t xml:space="preserve">κ. </w:t>
      </w:r>
      <w:r>
        <w:rPr>
          <w:rFonts w:eastAsia="Times New Roman" w:cs="Times New Roman"/>
          <w:szCs w:val="24"/>
        </w:rPr>
        <w:t>Δημήτριο Παπαγγελ</w:t>
      </w:r>
      <w:r>
        <w:rPr>
          <w:rFonts w:eastAsia="Times New Roman" w:cs="Times New Roman"/>
          <w:szCs w:val="24"/>
        </w:rPr>
        <w:t xml:space="preserve">όπουλο και στον Αναπληρωτή Υπουργό Υγείας </w:t>
      </w:r>
      <w:r>
        <w:rPr>
          <w:rFonts w:eastAsia="Times New Roman" w:cs="Times New Roman"/>
          <w:szCs w:val="24"/>
        </w:rPr>
        <w:t xml:space="preserve">κ. </w:t>
      </w:r>
      <w:r>
        <w:rPr>
          <w:rFonts w:eastAsia="Times New Roman" w:cs="Times New Roman"/>
          <w:szCs w:val="24"/>
        </w:rPr>
        <w:t xml:space="preserve">Παύλο </w:t>
      </w:r>
      <w:proofErr w:type="spellStart"/>
      <w:r>
        <w:rPr>
          <w:rFonts w:eastAsia="Times New Roman" w:cs="Times New Roman"/>
          <w:szCs w:val="24"/>
        </w:rPr>
        <w:t>Πολάκη</w:t>
      </w:r>
      <w:proofErr w:type="spellEnd"/>
      <w:r>
        <w:rPr>
          <w:rFonts w:eastAsia="Times New Roman" w:cs="Times New Roman"/>
          <w:szCs w:val="24"/>
        </w:rPr>
        <w:t>.</w:t>
      </w:r>
    </w:p>
    <w:p w14:paraId="4DA1E7F9" w14:textId="77777777" w:rsidR="00B641FB" w:rsidRDefault="00934C9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4DA1E7FA" w14:textId="77777777" w:rsidR="00B641FB" w:rsidRDefault="00934C92">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DA1E7FB" w14:textId="77777777" w:rsidR="00B641FB" w:rsidRDefault="00934C92">
      <w:pPr>
        <w:spacing w:line="600" w:lineRule="auto"/>
        <w:ind w:firstLine="720"/>
        <w:jc w:val="both"/>
        <w:rPr>
          <w:rFonts w:eastAsia="Times New Roman" w:cs="Times New Roman"/>
          <w:szCs w:val="24"/>
        </w:rPr>
      </w:pPr>
      <w:r>
        <w:rPr>
          <w:rFonts w:eastAsia="Times New Roman"/>
          <w:b/>
          <w:szCs w:val="24"/>
        </w:rPr>
        <w:lastRenderedPageBreak/>
        <w:t>ΠΡΟΕΔΡΕΥΩΝ (Γεώργιος Βαρεμένος):</w:t>
      </w:r>
      <w:r>
        <w:rPr>
          <w:rFonts w:eastAsia="Times New Roman"/>
          <w:szCs w:val="24"/>
        </w:rPr>
        <w:t xml:space="preserve"> </w:t>
      </w:r>
      <w:r>
        <w:rPr>
          <w:rFonts w:eastAsia="Times New Roman" w:cs="Times New Roman"/>
          <w:szCs w:val="24"/>
        </w:rPr>
        <w:t xml:space="preserve">Με τη συναίνεση του Σώματος και ώρα 17.02΄ </w:t>
      </w:r>
      <w:proofErr w:type="spellStart"/>
      <w:r>
        <w:rPr>
          <w:rFonts w:eastAsia="Times New Roman" w:cs="Times New Roman"/>
          <w:szCs w:val="24"/>
        </w:rPr>
        <w:t>λύετ</w:t>
      </w:r>
      <w:r>
        <w:rPr>
          <w:rFonts w:eastAsia="Times New Roman" w:cs="Times New Roman"/>
          <w:szCs w:val="24"/>
        </w:rPr>
        <w:t>αι</w:t>
      </w:r>
      <w:proofErr w:type="spellEnd"/>
      <w:r>
        <w:rPr>
          <w:rFonts w:eastAsia="Times New Roman" w:cs="Times New Roman"/>
          <w:szCs w:val="24"/>
        </w:rPr>
        <w:t xml:space="preserve"> η συνεδρίαση για </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ημέρα </w:t>
      </w:r>
      <w:r>
        <w:rPr>
          <w:rFonts w:eastAsia="Times New Roman" w:cs="Times New Roman"/>
          <w:szCs w:val="24"/>
        </w:rPr>
        <w:t>Πέμπτη 1 Μαρτίου 2018 και ώρα 9</w:t>
      </w:r>
      <w:r>
        <w:rPr>
          <w:rFonts w:eastAsia="Times New Roman" w:cs="Times New Roman"/>
          <w:szCs w:val="24"/>
        </w:rPr>
        <w:t>.</w:t>
      </w:r>
      <w:r>
        <w:rPr>
          <w:rFonts w:eastAsia="Times New Roman" w:cs="Times New Roman"/>
          <w:szCs w:val="24"/>
        </w:rPr>
        <w:t>30΄</w:t>
      </w:r>
      <w:r>
        <w:rPr>
          <w:rFonts w:eastAsia="Times New Roman" w:cs="Times New Roman"/>
          <w:szCs w:val="24"/>
        </w:rPr>
        <w:t>,</w:t>
      </w:r>
      <w:r>
        <w:rPr>
          <w:rFonts w:eastAsia="Times New Roman" w:cs="Times New Roman"/>
          <w:szCs w:val="24"/>
        </w:rPr>
        <w:t xml:space="preserve"> με αντικείμενο εργασιών του Σώματος: α) </w:t>
      </w:r>
      <w:r>
        <w:rPr>
          <w:rFonts w:eastAsia="Times New Roman" w:cs="Times New Roman"/>
          <w:szCs w:val="24"/>
        </w:rPr>
        <w:t>κ</w:t>
      </w:r>
      <w:r>
        <w:rPr>
          <w:rFonts w:eastAsia="Times New Roman" w:cs="Times New Roman"/>
          <w:szCs w:val="24"/>
        </w:rPr>
        <w:t xml:space="preserve">οινοβουλευτικό έλεγχο, συζήτηση επικαίρων ερωτήσεων και β) </w:t>
      </w:r>
      <w:r>
        <w:rPr>
          <w:rFonts w:eastAsia="Times New Roman" w:cs="Times New Roman"/>
          <w:szCs w:val="24"/>
        </w:rPr>
        <w:t>ν</w:t>
      </w:r>
      <w:r>
        <w:rPr>
          <w:rFonts w:eastAsia="Times New Roman" w:cs="Times New Roman"/>
          <w:szCs w:val="24"/>
        </w:rPr>
        <w:t>ομοθετική εργασία</w:t>
      </w:r>
      <w:r>
        <w:rPr>
          <w:rFonts w:eastAsia="Times New Roman" w:cs="Times New Roman"/>
          <w:szCs w:val="24"/>
        </w:rPr>
        <w:t>,</w:t>
      </w:r>
      <w:r>
        <w:rPr>
          <w:rFonts w:eastAsia="Times New Roman" w:cs="Times New Roman"/>
          <w:szCs w:val="24"/>
        </w:rPr>
        <w:t xml:space="preserve"> σύμφωνα με τη συμπληρωματική ημερήσια διάταξη που θα διανεμηθεί.</w:t>
      </w:r>
    </w:p>
    <w:p w14:paraId="4DA1E7FC" w14:textId="77777777" w:rsidR="00B641FB" w:rsidRDefault="00934C92">
      <w:pPr>
        <w:spacing w:line="600" w:lineRule="auto"/>
        <w:jc w:val="both"/>
        <w:rPr>
          <w:rFonts w:eastAsia="Times New Roman" w:cs="Times New Roman"/>
          <w:color w:val="000000"/>
          <w:szCs w:val="24"/>
        </w:rPr>
      </w:pPr>
      <w:r>
        <w:rPr>
          <w:rFonts w:eastAsia="Times New Roman" w:cs="Times New Roman"/>
          <w:b/>
          <w:szCs w:val="24"/>
        </w:rPr>
        <w:t>Ο</w:t>
      </w:r>
      <w:r>
        <w:rPr>
          <w:rFonts w:eastAsia="Times New Roman" w:cs="Times New Roman"/>
          <w:b/>
          <w:szCs w:val="24"/>
        </w:rPr>
        <w:t xml:space="preserve"> ΠΡΟΕΔΡΟΣ</w:t>
      </w:r>
      <w:r>
        <w:rPr>
          <w:rFonts w:eastAsia="Times New Roman" w:cs="Times New Roman"/>
          <w:b/>
          <w:szCs w:val="24"/>
        </w:rPr>
        <w:t xml:space="preserve">                                                                      </w:t>
      </w:r>
      <w:r>
        <w:rPr>
          <w:rFonts w:eastAsia="Times New Roman" w:cs="Times New Roman"/>
          <w:b/>
          <w:szCs w:val="24"/>
        </w:rPr>
        <w:t>ΟΙ ΓΡΑΜΜΑΤΕΙΣ</w:t>
      </w:r>
    </w:p>
    <w:sectPr w:rsidR="00B641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9U+enPAGuE3rO2xZczd5l/0vJos=" w:salt="qzFKcTWsDO870yl8eqCMS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FB"/>
    <w:rsid w:val="00573F9A"/>
    <w:rsid w:val="00720DED"/>
    <w:rsid w:val="00934C92"/>
    <w:rsid w:val="00B641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E40F"/>
  <w15:docId w15:val="{0F398E66-80B4-45BA-BC04-74C80133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39D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239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593</MetadataID>
    <Session xmlns="641f345b-441b-4b81-9152-adc2e73ba5e1">Γ´</Session>
    <Date xmlns="641f345b-441b-4b81-9152-adc2e73ba5e1">2018-02-27T22:00:00+00:00</Date>
    <Status xmlns="641f345b-441b-4b81-9152-adc2e73ba5e1">
      <Url>http://srv-sp1/praktika/Lists/Incoming_Metadata/EditForm.aspx?ID=593&amp;Source=/praktika/Recordings_Library/Forms/AllItems.aspx</Url>
      <Description>Δημοσιεύτηκε</Description>
    </Status>
    <Meeting xmlns="641f345b-441b-4b81-9152-adc2e73ba5e1">ΟΘ´</Meeting>
  </documentManagement>
</p:properties>
</file>

<file path=customXml/itemProps1.xml><?xml version="1.0" encoding="utf-8"?>
<ds:datastoreItem xmlns:ds="http://schemas.openxmlformats.org/officeDocument/2006/customXml" ds:itemID="{530ED66D-EA58-4A12-BD5E-EF546772E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283328-F0FE-4117-8AC3-DC314F5FBB9F}">
  <ds:schemaRefs>
    <ds:schemaRef ds:uri="http://schemas.microsoft.com/sharepoint/v3/contenttype/forms"/>
  </ds:schemaRefs>
</ds:datastoreItem>
</file>

<file path=customXml/itemProps3.xml><?xml version="1.0" encoding="utf-8"?>
<ds:datastoreItem xmlns:ds="http://schemas.openxmlformats.org/officeDocument/2006/customXml" ds:itemID="{0E0AB243-B5B7-44F9-B0FB-B1B6DDB1D451}">
  <ds:schemaRefs>
    <ds:schemaRef ds:uri="http://purl.org/dc/dcmitype/"/>
    <ds:schemaRef ds:uri="http://schemas.microsoft.com/office/2006/documentManagement/types"/>
    <ds:schemaRef ds:uri="http://www.w3.org/XML/1998/namespace"/>
    <ds:schemaRef ds:uri="http://purl.org/dc/term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215</Pages>
  <Words>35835</Words>
  <Characters>212148</Characters>
  <Application>Microsoft Office Word</Application>
  <DocSecurity>0</DocSecurity>
  <Lines>4821</Lines>
  <Paragraphs>1291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2018-03-06T12:31:00Z</dcterms:created>
  <dcterms:modified xsi:type="dcterms:W3CDTF">2018-03-06T12:31:00Z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