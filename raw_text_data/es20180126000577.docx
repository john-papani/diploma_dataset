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3FE15" w14:textId="77777777" w:rsidR="00D40270" w:rsidRPr="00D40270" w:rsidRDefault="00D40270" w:rsidP="00D40270">
      <w:pPr>
        <w:spacing w:after="0" w:line="360" w:lineRule="auto"/>
        <w:rPr>
          <w:ins w:id="0" w:author="Φλούδα Χριστίνα" w:date="2018-02-01T12:44:00Z"/>
          <w:rFonts w:eastAsia="Times New Roman"/>
          <w:szCs w:val="24"/>
          <w:lang w:eastAsia="en-US"/>
        </w:rPr>
      </w:pPr>
      <w:bookmarkStart w:id="1" w:name="_GoBack"/>
      <w:bookmarkEnd w:id="1"/>
      <w:ins w:id="2" w:author="Φλούδα Χριστίνα" w:date="2018-02-01T12:44:00Z">
        <w:r w:rsidRPr="00D4027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0972313" w14:textId="77777777" w:rsidR="00D40270" w:rsidRPr="00D40270" w:rsidRDefault="00D40270" w:rsidP="00D40270">
      <w:pPr>
        <w:spacing w:after="0" w:line="360" w:lineRule="auto"/>
        <w:rPr>
          <w:ins w:id="3" w:author="Φλούδα Χριστίνα" w:date="2018-02-01T12:44:00Z"/>
          <w:rFonts w:eastAsia="Times New Roman"/>
          <w:szCs w:val="24"/>
          <w:lang w:eastAsia="en-US"/>
        </w:rPr>
      </w:pPr>
    </w:p>
    <w:p w14:paraId="712979A0" w14:textId="77777777" w:rsidR="00D40270" w:rsidRPr="00D40270" w:rsidRDefault="00D40270" w:rsidP="00D40270">
      <w:pPr>
        <w:spacing w:after="0" w:line="360" w:lineRule="auto"/>
        <w:rPr>
          <w:ins w:id="4" w:author="Φλούδα Χριστίνα" w:date="2018-02-01T12:44:00Z"/>
          <w:rFonts w:eastAsia="Times New Roman"/>
          <w:szCs w:val="24"/>
          <w:lang w:eastAsia="en-US"/>
        </w:rPr>
      </w:pPr>
      <w:ins w:id="5" w:author="Φλούδα Χριστίνα" w:date="2018-02-01T12:44:00Z">
        <w:r w:rsidRPr="00D40270">
          <w:rPr>
            <w:rFonts w:eastAsia="Times New Roman"/>
            <w:szCs w:val="24"/>
            <w:lang w:eastAsia="en-US"/>
          </w:rPr>
          <w:t>ΠΙΝΑΚΑΣ ΠΕΡΙΕΧΟΜΕΝΩΝ</w:t>
        </w:r>
      </w:ins>
    </w:p>
    <w:p w14:paraId="5F2BD45A" w14:textId="77777777" w:rsidR="00D40270" w:rsidRPr="00D40270" w:rsidRDefault="00D40270" w:rsidP="00D40270">
      <w:pPr>
        <w:spacing w:after="0" w:line="360" w:lineRule="auto"/>
        <w:rPr>
          <w:ins w:id="6" w:author="Φλούδα Χριστίνα" w:date="2018-02-01T12:44:00Z"/>
          <w:rFonts w:eastAsia="Times New Roman"/>
          <w:szCs w:val="24"/>
          <w:lang w:eastAsia="en-US"/>
        </w:rPr>
      </w:pPr>
      <w:ins w:id="7" w:author="Φλούδα Χριστίνα" w:date="2018-02-01T12:44:00Z">
        <w:r w:rsidRPr="00D40270">
          <w:rPr>
            <w:rFonts w:eastAsia="Times New Roman"/>
            <w:szCs w:val="24"/>
            <w:lang w:eastAsia="en-US"/>
          </w:rPr>
          <w:t xml:space="preserve">ΙΖ΄ ΠΕΡΙΟΔΟΣ </w:t>
        </w:r>
      </w:ins>
    </w:p>
    <w:p w14:paraId="2F7E69D2" w14:textId="77777777" w:rsidR="00D40270" w:rsidRPr="00D40270" w:rsidRDefault="00D40270" w:rsidP="00D40270">
      <w:pPr>
        <w:spacing w:after="0" w:line="360" w:lineRule="auto"/>
        <w:rPr>
          <w:ins w:id="8" w:author="Φλούδα Χριστίνα" w:date="2018-02-01T12:44:00Z"/>
          <w:rFonts w:eastAsia="Times New Roman"/>
          <w:szCs w:val="24"/>
          <w:lang w:eastAsia="en-US"/>
        </w:rPr>
      </w:pPr>
      <w:ins w:id="9" w:author="Φλούδα Χριστίνα" w:date="2018-02-01T12:44:00Z">
        <w:r w:rsidRPr="00D40270">
          <w:rPr>
            <w:rFonts w:eastAsia="Times New Roman"/>
            <w:szCs w:val="24"/>
            <w:lang w:eastAsia="en-US"/>
          </w:rPr>
          <w:t>ΠΡΟΕΔΡΕΥΟΜΕΝΗΣ ΚΟΙΝΟΒΟΥΛΕΥΤΙΚΗΣ ΔΗΜΟΚΡΑΤΙΑΣ</w:t>
        </w:r>
      </w:ins>
    </w:p>
    <w:p w14:paraId="1FAE7110" w14:textId="77777777" w:rsidR="00D40270" w:rsidRPr="00D40270" w:rsidRDefault="00D40270" w:rsidP="00D40270">
      <w:pPr>
        <w:spacing w:after="0" w:line="360" w:lineRule="auto"/>
        <w:rPr>
          <w:ins w:id="10" w:author="Φλούδα Χριστίνα" w:date="2018-02-01T12:44:00Z"/>
          <w:rFonts w:eastAsia="Times New Roman"/>
          <w:szCs w:val="24"/>
          <w:lang w:eastAsia="en-US"/>
        </w:rPr>
      </w:pPr>
      <w:ins w:id="11" w:author="Φλούδα Χριστίνα" w:date="2018-02-01T12:44:00Z">
        <w:r w:rsidRPr="00D40270">
          <w:rPr>
            <w:rFonts w:eastAsia="Times New Roman"/>
            <w:szCs w:val="24"/>
            <w:lang w:eastAsia="en-US"/>
          </w:rPr>
          <w:t>ΣΥΝΟΔΟΣ Γ΄</w:t>
        </w:r>
      </w:ins>
    </w:p>
    <w:p w14:paraId="02342924" w14:textId="77777777" w:rsidR="00D40270" w:rsidRPr="00D40270" w:rsidRDefault="00D40270" w:rsidP="00D40270">
      <w:pPr>
        <w:spacing w:after="0" w:line="360" w:lineRule="auto"/>
        <w:rPr>
          <w:ins w:id="12" w:author="Φλούδα Χριστίνα" w:date="2018-02-01T12:44:00Z"/>
          <w:rFonts w:eastAsia="Times New Roman"/>
          <w:szCs w:val="24"/>
          <w:lang w:eastAsia="en-US"/>
        </w:rPr>
      </w:pPr>
    </w:p>
    <w:p w14:paraId="261AF1A4" w14:textId="77777777" w:rsidR="00D40270" w:rsidRPr="00D40270" w:rsidRDefault="00D40270" w:rsidP="00D40270">
      <w:pPr>
        <w:spacing w:after="0" w:line="360" w:lineRule="auto"/>
        <w:rPr>
          <w:ins w:id="13" w:author="Φλούδα Χριστίνα" w:date="2018-02-01T12:44:00Z"/>
          <w:rFonts w:eastAsia="Times New Roman"/>
          <w:szCs w:val="24"/>
          <w:lang w:eastAsia="en-US"/>
        </w:rPr>
      </w:pPr>
      <w:ins w:id="14" w:author="Φλούδα Χριστίνα" w:date="2018-02-01T12:44:00Z">
        <w:r w:rsidRPr="00D40270">
          <w:rPr>
            <w:rFonts w:eastAsia="Times New Roman"/>
            <w:szCs w:val="24"/>
            <w:lang w:eastAsia="en-US"/>
          </w:rPr>
          <w:t>ΣΥΝΕΔΡΙΑΣΗ ΞΓ΄</w:t>
        </w:r>
      </w:ins>
    </w:p>
    <w:p w14:paraId="72B4F6D2" w14:textId="77777777" w:rsidR="00D40270" w:rsidRPr="00D40270" w:rsidRDefault="00D40270" w:rsidP="00D40270">
      <w:pPr>
        <w:spacing w:after="0" w:line="360" w:lineRule="auto"/>
        <w:rPr>
          <w:ins w:id="15" w:author="Φλούδα Χριστίνα" w:date="2018-02-01T12:44:00Z"/>
          <w:rFonts w:eastAsia="Times New Roman"/>
          <w:szCs w:val="24"/>
          <w:lang w:eastAsia="en-US"/>
        </w:rPr>
      </w:pPr>
      <w:ins w:id="16" w:author="Φλούδα Χριστίνα" w:date="2018-02-01T12:44:00Z">
        <w:r w:rsidRPr="00D40270">
          <w:rPr>
            <w:rFonts w:eastAsia="Times New Roman"/>
            <w:szCs w:val="24"/>
            <w:lang w:eastAsia="en-US"/>
          </w:rPr>
          <w:t>Παρασκευή  26 Ιανουαρίου 2018</w:t>
        </w:r>
      </w:ins>
    </w:p>
    <w:p w14:paraId="236DC9C1" w14:textId="77777777" w:rsidR="00D40270" w:rsidRPr="00D40270" w:rsidRDefault="00D40270" w:rsidP="00D40270">
      <w:pPr>
        <w:spacing w:after="0" w:line="360" w:lineRule="auto"/>
        <w:rPr>
          <w:ins w:id="17" w:author="Φλούδα Χριστίνα" w:date="2018-02-01T12:44:00Z"/>
          <w:rFonts w:eastAsia="Times New Roman"/>
          <w:szCs w:val="24"/>
          <w:lang w:eastAsia="en-US"/>
        </w:rPr>
      </w:pPr>
    </w:p>
    <w:p w14:paraId="45E1C781" w14:textId="77777777" w:rsidR="00D40270" w:rsidRPr="00D40270" w:rsidRDefault="00D40270" w:rsidP="00D40270">
      <w:pPr>
        <w:spacing w:after="0" w:line="360" w:lineRule="auto"/>
        <w:rPr>
          <w:ins w:id="18" w:author="Φλούδα Χριστίνα" w:date="2018-02-01T12:44:00Z"/>
          <w:rFonts w:eastAsia="Times New Roman"/>
          <w:szCs w:val="24"/>
          <w:lang w:eastAsia="en-US"/>
        </w:rPr>
      </w:pPr>
      <w:ins w:id="19" w:author="Φλούδα Χριστίνα" w:date="2018-02-01T12:44:00Z">
        <w:r w:rsidRPr="00D40270">
          <w:rPr>
            <w:rFonts w:eastAsia="Times New Roman"/>
            <w:szCs w:val="24"/>
            <w:lang w:eastAsia="en-US"/>
          </w:rPr>
          <w:t>ΘΕΜΑΤΑ</w:t>
        </w:r>
      </w:ins>
    </w:p>
    <w:p w14:paraId="01AF8A44" w14:textId="77777777" w:rsidR="00D40270" w:rsidRPr="00D40270" w:rsidRDefault="00D40270" w:rsidP="00D40270">
      <w:pPr>
        <w:spacing w:after="0" w:line="360" w:lineRule="auto"/>
        <w:rPr>
          <w:ins w:id="20" w:author="Φλούδα Χριστίνα" w:date="2018-02-01T12:44:00Z"/>
          <w:rFonts w:eastAsia="Times New Roman"/>
          <w:szCs w:val="24"/>
          <w:lang w:eastAsia="en-US"/>
        </w:rPr>
      </w:pPr>
      <w:ins w:id="21" w:author="Φλούδα Χριστίνα" w:date="2018-02-01T12:44:00Z">
        <w:r w:rsidRPr="00D40270">
          <w:rPr>
            <w:rFonts w:eastAsia="Times New Roman"/>
            <w:szCs w:val="24"/>
            <w:lang w:eastAsia="en-US"/>
          </w:rPr>
          <w:t xml:space="preserve"> </w:t>
        </w:r>
        <w:r w:rsidRPr="00D40270">
          <w:rPr>
            <w:rFonts w:eastAsia="Times New Roman"/>
            <w:szCs w:val="24"/>
            <w:lang w:eastAsia="en-US"/>
          </w:rPr>
          <w:br/>
          <w:t xml:space="preserve">Α. ΕΙΔΙΚΑ ΘΕΜΑΤΑ </w:t>
        </w:r>
        <w:r w:rsidRPr="00D40270">
          <w:rPr>
            <w:rFonts w:eastAsia="Times New Roman"/>
            <w:szCs w:val="24"/>
            <w:lang w:eastAsia="en-US"/>
          </w:rPr>
          <w:br/>
          <w:t xml:space="preserve">1. Επικύρωση Πρακτικών, σελ. </w:t>
        </w:r>
        <w:r w:rsidRPr="00D40270">
          <w:rPr>
            <w:rFonts w:eastAsia="Times New Roman"/>
            <w:szCs w:val="24"/>
            <w:lang w:eastAsia="en-US"/>
          </w:rPr>
          <w:br/>
          <w:t xml:space="preserve">2.  Άδεια απουσίας των Βουλευτών κ.κ. Χ. Θεοχάρη και Ι. Κεφαλογιάννη, σελ. </w:t>
        </w:r>
        <w:r w:rsidRPr="00D40270">
          <w:rPr>
            <w:rFonts w:eastAsia="Times New Roman"/>
            <w:szCs w:val="24"/>
            <w:lang w:eastAsia="en-US"/>
          </w:rPr>
          <w:br/>
          <w:t xml:space="preserve">3. Ανακοινώνεται ότι με την υπ’ </w:t>
        </w:r>
        <w:proofErr w:type="spellStart"/>
        <w:r w:rsidRPr="00D40270">
          <w:rPr>
            <w:rFonts w:eastAsia="Times New Roman"/>
            <w:szCs w:val="24"/>
            <w:lang w:eastAsia="en-US"/>
          </w:rPr>
          <w:t>αρ</w:t>
        </w:r>
        <w:proofErr w:type="spellEnd"/>
        <w:r w:rsidRPr="00D40270">
          <w:rPr>
            <w:rFonts w:eastAsia="Times New Roman"/>
            <w:szCs w:val="24"/>
            <w:lang w:eastAsia="en-US"/>
          </w:rPr>
          <w:t xml:space="preserve">. 1346/923, από 26 Ιανουαρίου 2018, απόφαση του Προέδρου της Βουλής συγκροτήθηκαν οι προβλεπόμενες από το άρθρο 43Α του Κανονισμού της Βουλής, Ειδικές Μόνιμες Επιτροπές Ελληνισμού της Διασποράς, Προστασίας Περιβάλλοντος,  Έρευνας και Τεχνολογίας, Ισότητας, Νεολαίας και Δικαιωμάτων του Ανθρώπου, Περιφερειών, Οδικής Ασφάλειας, Σωφρονιστικού Συστήματος και λοιπών Δομών Εγκλεισμού Κρατουμένων και Παρακολούθησης των αποφάσεων του Ευρωπαϊκού Δικαστηρίου των Δικαιωμάτων του Ανθρώπου για τη Γ’ Σύνολο της ΙΖ΄ Βουλευτικής Περιόδου, σελ. </w:t>
        </w:r>
        <w:r w:rsidRPr="00D40270">
          <w:rPr>
            <w:rFonts w:eastAsia="Times New Roman"/>
            <w:szCs w:val="24"/>
            <w:lang w:eastAsia="en-US"/>
          </w:rPr>
          <w:br/>
          <w:t>4. Ανακοινώνονται οι:</w:t>
        </w:r>
        <w:r w:rsidRPr="00D40270">
          <w:rPr>
            <w:rFonts w:eastAsia="Times New Roman"/>
            <w:szCs w:val="24"/>
            <w:lang w:eastAsia="en-US"/>
          </w:rPr>
          <w:br/>
          <w:t xml:space="preserve">    α) Την υπ’ αριθμόν πρωτοκόλλου 1361/933 από 26 Ιανουαρίου 2018 απόφαση του Προέδρου της Βουλής: «Σύσταση και συγκρότηση της Επιτροπής του απολογισμού και του γενικού ισολογισμού του κράτους και ελέγχου της εκτέλεσης του προϋπολογισμού του κράτους», σελ. </w:t>
        </w:r>
        <w:r w:rsidRPr="00D40270">
          <w:rPr>
            <w:rFonts w:eastAsia="Times New Roman"/>
            <w:szCs w:val="24"/>
            <w:lang w:eastAsia="en-US"/>
          </w:rPr>
          <w:br/>
          <w:t xml:space="preserve">    β) Την υπ’ αριθμόν πρωτοκόλλου 1362/934 από 26 Ιανουαρίου 2018 απόφαση του Προέδρου της Βουλής: «Σύσταση και συγκρότηση της Ειδικής Διαρκούς Επιτροπής Εξοπλιστικών Προγραμμάτων και Συμβάσεων», σελ. </w:t>
        </w:r>
        <w:r w:rsidRPr="00D40270">
          <w:rPr>
            <w:rFonts w:eastAsia="Times New Roman"/>
            <w:szCs w:val="24"/>
            <w:lang w:eastAsia="en-US"/>
          </w:rPr>
          <w:br/>
          <w:t xml:space="preserve">    γ) Την υπ’ αριθμόν πρωτοκόλλου 1363/935 από 26 Ιανουαρίου 2018 απόφαση του Προέδρου της Βουλής: «Σύσταση και συγκρότηση της Ειδικής Διαρκούς Επιτροπής για την Παρακολούθηση του Συστήματος Κοινωνικής Ασφάλισης», σελ. </w:t>
        </w:r>
        <w:r w:rsidRPr="00D40270">
          <w:rPr>
            <w:rFonts w:eastAsia="Times New Roman"/>
            <w:szCs w:val="24"/>
            <w:lang w:eastAsia="en-US"/>
          </w:rPr>
          <w:br/>
          <w:t xml:space="preserve">5. Επί διαδικαστικού θέματος, σελ. </w:t>
        </w:r>
        <w:r w:rsidRPr="00D40270">
          <w:rPr>
            <w:rFonts w:eastAsia="Times New Roman"/>
            <w:szCs w:val="24"/>
            <w:lang w:eastAsia="en-US"/>
          </w:rPr>
          <w:br/>
          <w:t xml:space="preserve"> </w:t>
        </w:r>
        <w:r w:rsidRPr="00D40270">
          <w:rPr>
            <w:rFonts w:eastAsia="Times New Roman"/>
            <w:szCs w:val="24"/>
            <w:lang w:eastAsia="en-US"/>
          </w:rPr>
          <w:br/>
          <w:t xml:space="preserve">Β. ΚΟΙΝΟΒΟΥΛΕΥΤΙΚΟΣ ΕΛΕΓΧΟΣ </w:t>
        </w:r>
        <w:r w:rsidRPr="00D40270">
          <w:rPr>
            <w:rFonts w:eastAsia="Times New Roman"/>
            <w:szCs w:val="24"/>
            <w:lang w:eastAsia="en-US"/>
          </w:rPr>
          <w:br/>
          <w:t xml:space="preserve">1. Ανακοίνωση του δελτίου επικαίρων ερωτήσεων της Δευτέρας 29 Ιανουαρίου 2018, σελ. </w:t>
        </w:r>
        <w:r w:rsidRPr="00D40270">
          <w:rPr>
            <w:rFonts w:eastAsia="Times New Roman"/>
            <w:szCs w:val="24"/>
            <w:lang w:eastAsia="en-US"/>
          </w:rPr>
          <w:br/>
          <w:t>2. Συζήτηση επικαίρων ερωτήσεων:</w:t>
        </w:r>
        <w:r w:rsidRPr="00D40270">
          <w:rPr>
            <w:rFonts w:eastAsia="Times New Roman"/>
            <w:szCs w:val="24"/>
            <w:lang w:eastAsia="en-US"/>
          </w:rPr>
          <w:br/>
          <w:t xml:space="preserve">    α) Προς τον Υπουργό Περιβάλλοντος και Ενέργειας,  με θέμα: «Εντοπισμός υδρογονανθράκων στο νερό του Αλιάκμονα που τροφοδοτεί την Εγκατάσταση Επεξεργασίας Νερού της πόλης Θεσσαλονίκης», σελ. </w:t>
        </w:r>
        <w:r w:rsidRPr="00D40270">
          <w:rPr>
            <w:rFonts w:eastAsia="Times New Roman"/>
            <w:szCs w:val="24"/>
            <w:lang w:eastAsia="en-US"/>
          </w:rPr>
          <w:br/>
          <w:t xml:space="preserve">    β) Προς τον Υπουργό Ψηφιακής Πολιτικής, Τηλεπικοινωνιών και Ενημέρωσης:</w:t>
        </w:r>
        <w:r w:rsidRPr="00D40270">
          <w:rPr>
            <w:rFonts w:eastAsia="Times New Roman"/>
            <w:szCs w:val="24"/>
            <w:lang w:eastAsia="en-US"/>
          </w:rPr>
          <w:br/>
          <w:t xml:space="preserve">        i. με θέμα: «Επιλογή στρατηγικού επενδυτή για την εταιρεία Forthnet - κίνδυνος περιορισμού και νόθευσης του ανταγωνισμού», σελ. </w:t>
        </w:r>
        <w:r w:rsidRPr="00D40270">
          <w:rPr>
            <w:rFonts w:eastAsia="Times New Roman"/>
            <w:szCs w:val="24"/>
            <w:lang w:eastAsia="en-US"/>
          </w:rPr>
          <w:br/>
          <w:t xml:space="preserve">        </w:t>
        </w:r>
        <w:proofErr w:type="spellStart"/>
        <w:r w:rsidRPr="00D40270">
          <w:rPr>
            <w:rFonts w:eastAsia="Times New Roman"/>
            <w:szCs w:val="24"/>
            <w:lang w:eastAsia="en-US"/>
          </w:rPr>
          <w:t>ii</w:t>
        </w:r>
        <w:proofErr w:type="spellEnd"/>
        <w:r w:rsidRPr="00D40270">
          <w:rPr>
            <w:rFonts w:eastAsia="Times New Roman"/>
            <w:szCs w:val="24"/>
            <w:lang w:eastAsia="en-US"/>
          </w:rPr>
          <w:t xml:space="preserve">. σχετικά με την ηλεκτρονική διαδικασία έκδοσης και διακίνησης διοικητικών πράξεων και εγγράφων στο σύνολο των Υπουργείων, σελ. </w:t>
        </w:r>
        <w:r w:rsidRPr="00D40270">
          <w:rPr>
            <w:rFonts w:eastAsia="Times New Roman"/>
            <w:szCs w:val="24"/>
            <w:lang w:eastAsia="en-US"/>
          </w:rPr>
          <w:br/>
          <w:t xml:space="preserve">        </w:t>
        </w:r>
        <w:proofErr w:type="spellStart"/>
        <w:r w:rsidRPr="00D40270">
          <w:rPr>
            <w:rFonts w:eastAsia="Times New Roman"/>
            <w:szCs w:val="24"/>
            <w:lang w:eastAsia="en-US"/>
          </w:rPr>
          <w:t>iii</w:t>
        </w:r>
        <w:proofErr w:type="spellEnd"/>
        <w:r w:rsidRPr="00D40270">
          <w:rPr>
            <w:rFonts w:eastAsia="Times New Roman"/>
            <w:szCs w:val="24"/>
            <w:lang w:eastAsia="en-US"/>
          </w:rPr>
          <w:t xml:space="preserve">. με θέμα: «Διοχετεύεται το 30% της κρατικής διαφήμισης στην Περιφέρεια;», σελ. </w:t>
        </w:r>
        <w:r w:rsidRPr="00D40270">
          <w:rPr>
            <w:rFonts w:eastAsia="Times New Roman"/>
            <w:szCs w:val="24"/>
            <w:lang w:eastAsia="en-US"/>
          </w:rPr>
          <w:br/>
          <w:t xml:space="preserve">    γ) Προς τον Υπουργό Οικονομίας και Ανάπτυξης, με θέμα: « Έλλειψη προστασίας της πρώτης κατοικίας των φυσικών προσώπων οφειλετών, εμπόρων και επιχειρηματιών που δεν συγκεντρώνουν τις προϋποθέσεις υπαγωγής στον εξωδικαστικό μηχανισμό ρύθμισης οφειλών», σελ. </w:t>
        </w:r>
        <w:r w:rsidRPr="00D40270">
          <w:rPr>
            <w:rFonts w:eastAsia="Times New Roman"/>
            <w:szCs w:val="24"/>
            <w:lang w:eastAsia="en-US"/>
          </w:rPr>
          <w:br/>
          <w:t xml:space="preserve">3. Συζήτηση της υπ’ αριθμόν 13/8-12-2017 επερώτησης της Προέδρου κυρίας Φωτεινής Γεννηματά, δεκαοχτώ Βουλευτών της Κοινοβουλευτικής Ομάδας της Δημοκρατικής Συμπαράταξης ΠΑΣΟΚ-ΔΗΜΑΡ και τεσσάρων Βουλευτών της Κοινοβουλευτικής Ομάδας του Ποταμιού, προς τον Υπουργό Αγροτικής Ανάπτυξης και Τροφίμων, με θέμα: «Η </w:t>
        </w:r>
        <w:proofErr w:type="spellStart"/>
        <w:r w:rsidRPr="00D40270">
          <w:rPr>
            <w:rFonts w:eastAsia="Times New Roman"/>
            <w:szCs w:val="24"/>
            <w:lang w:eastAsia="en-US"/>
          </w:rPr>
          <w:t>αντιαγροτική</w:t>
        </w:r>
        <w:proofErr w:type="spellEnd"/>
        <w:r w:rsidRPr="00D40270">
          <w:rPr>
            <w:rFonts w:eastAsia="Times New Roman"/>
            <w:szCs w:val="24"/>
            <w:lang w:eastAsia="en-US"/>
          </w:rPr>
          <w:t xml:space="preserve"> πολιτική της Κυβέρνησης προκαλεί μεγάλη δυσαρέσκεια στους αγρότες», σελ. </w:t>
        </w:r>
        <w:r w:rsidRPr="00D40270">
          <w:rPr>
            <w:rFonts w:eastAsia="Times New Roman"/>
            <w:szCs w:val="24"/>
            <w:lang w:eastAsia="en-US"/>
          </w:rPr>
          <w:br/>
          <w:t xml:space="preserve"> </w:t>
        </w:r>
        <w:r w:rsidRPr="00D40270">
          <w:rPr>
            <w:rFonts w:eastAsia="Times New Roman"/>
            <w:szCs w:val="24"/>
            <w:lang w:eastAsia="en-US"/>
          </w:rPr>
          <w:br/>
        </w:r>
      </w:ins>
    </w:p>
    <w:p w14:paraId="4658037B" w14:textId="77777777" w:rsidR="00D40270" w:rsidRPr="00D40270" w:rsidRDefault="00D40270" w:rsidP="00D40270">
      <w:pPr>
        <w:spacing w:after="0" w:line="360" w:lineRule="auto"/>
        <w:rPr>
          <w:ins w:id="22" w:author="Φλούδα Χριστίνα" w:date="2018-02-01T12:44:00Z"/>
          <w:rFonts w:eastAsia="Times New Roman"/>
          <w:szCs w:val="24"/>
          <w:lang w:eastAsia="en-US"/>
        </w:rPr>
      </w:pPr>
    </w:p>
    <w:p w14:paraId="398A690B" w14:textId="77777777" w:rsidR="00D40270" w:rsidRPr="00D40270" w:rsidRDefault="00D40270" w:rsidP="00D40270">
      <w:pPr>
        <w:spacing w:after="0" w:line="360" w:lineRule="auto"/>
        <w:rPr>
          <w:ins w:id="23" w:author="Φλούδα Χριστίνα" w:date="2018-02-01T12:44:00Z"/>
          <w:rFonts w:eastAsia="Times New Roman"/>
          <w:szCs w:val="24"/>
          <w:lang w:eastAsia="en-US"/>
        </w:rPr>
      </w:pPr>
    </w:p>
    <w:p w14:paraId="0DEC8FEF" w14:textId="77777777" w:rsidR="00D40270" w:rsidRPr="00D40270" w:rsidRDefault="00D40270" w:rsidP="00D40270">
      <w:pPr>
        <w:spacing w:after="0" w:line="360" w:lineRule="auto"/>
        <w:rPr>
          <w:ins w:id="24" w:author="Φλούδα Χριστίνα" w:date="2018-02-01T12:44:00Z"/>
          <w:rFonts w:eastAsia="Times New Roman"/>
          <w:szCs w:val="24"/>
          <w:lang w:eastAsia="en-US"/>
        </w:rPr>
      </w:pPr>
      <w:ins w:id="25" w:author="Φλούδα Χριστίνα" w:date="2018-02-01T12:44:00Z">
        <w:r w:rsidRPr="00D40270">
          <w:rPr>
            <w:rFonts w:eastAsia="Times New Roman"/>
            <w:szCs w:val="24"/>
            <w:lang w:eastAsia="en-US"/>
          </w:rPr>
          <w:t>ΠΡΟΕΔΡΕΥΟΝΤΕΣ</w:t>
        </w:r>
      </w:ins>
    </w:p>
    <w:p w14:paraId="475A7B7F" w14:textId="77777777" w:rsidR="00D40270" w:rsidRPr="00D40270" w:rsidRDefault="00D40270" w:rsidP="00D40270">
      <w:pPr>
        <w:spacing w:after="0" w:line="360" w:lineRule="auto"/>
        <w:rPr>
          <w:ins w:id="26" w:author="Φλούδα Χριστίνα" w:date="2018-02-01T12:44:00Z"/>
          <w:rFonts w:eastAsia="Times New Roman"/>
          <w:szCs w:val="24"/>
          <w:lang w:eastAsia="en-US"/>
        </w:rPr>
      </w:pPr>
    </w:p>
    <w:p w14:paraId="75408F66" w14:textId="77777777" w:rsidR="00D40270" w:rsidRPr="00D40270" w:rsidRDefault="00D40270" w:rsidP="00D40270">
      <w:pPr>
        <w:spacing w:after="0" w:line="360" w:lineRule="auto"/>
        <w:rPr>
          <w:ins w:id="27" w:author="Φλούδα Χριστίνα" w:date="2018-02-01T12:44:00Z"/>
          <w:rFonts w:eastAsia="Times New Roman"/>
          <w:szCs w:val="24"/>
          <w:lang w:eastAsia="en-US"/>
        </w:rPr>
      </w:pPr>
      <w:ins w:id="28" w:author="Φλούδα Χριστίνα" w:date="2018-02-01T12:44:00Z">
        <w:r w:rsidRPr="00D40270">
          <w:rPr>
            <w:rFonts w:eastAsia="Times New Roman"/>
            <w:szCs w:val="24"/>
            <w:lang w:eastAsia="en-US"/>
          </w:rPr>
          <w:t>ΚΡΕΜΑΣΤΙΝΟΣ Δ. , σελ.</w:t>
        </w:r>
        <w:r w:rsidRPr="00D40270">
          <w:rPr>
            <w:rFonts w:eastAsia="Times New Roman"/>
            <w:szCs w:val="24"/>
            <w:lang w:eastAsia="en-US"/>
          </w:rPr>
          <w:br/>
          <w:t>ΛΥΚΟΥΔΗΣ Σ. , σελ.</w:t>
        </w:r>
        <w:r w:rsidRPr="00D40270">
          <w:rPr>
            <w:rFonts w:eastAsia="Times New Roman"/>
            <w:szCs w:val="24"/>
            <w:lang w:eastAsia="en-US"/>
          </w:rPr>
          <w:br/>
          <w:t>ΧΡΙΣΤΟΔΟΥΛΟΠΟΥΛΟΥ Α. , σελ.</w:t>
        </w:r>
        <w:r w:rsidRPr="00D40270">
          <w:rPr>
            <w:rFonts w:eastAsia="Times New Roman"/>
            <w:szCs w:val="24"/>
            <w:lang w:eastAsia="en-US"/>
          </w:rPr>
          <w:br/>
        </w:r>
        <w:r w:rsidRPr="00D40270">
          <w:rPr>
            <w:rFonts w:eastAsia="Times New Roman"/>
            <w:szCs w:val="24"/>
            <w:lang w:eastAsia="en-US"/>
          </w:rPr>
          <w:br/>
        </w:r>
      </w:ins>
    </w:p>
    <w:p w14:paraId="48CA3B35" w14:textId="77777777" w:rsidR="00D40270" w:rsidRPr="00D40270" w:rsidRDefault="00D40270" w:rsidP="00D40270">
      <w:pPr>
        <w:spacing w:after="0" w:line="360" w:lineRule="auto"/>
        <w:rPr>
          <w:ins w:id="29" w:author="Φλούδα Χριστίνα" w:date="2018-02-01T12:44:00Z"/>
          <w:rFonts w:eastAsia="Times New Roman"/>
          <w:szCs w:val="24"/>
          <w:lang w:eastAsia="en-US"/>
        </w:rPr>
      </w:pPr>
      <w:ins w:id="30" w:author="Φλούδα Χριστίνα" w:date="2018-02-01T12:44:00Z">
        <w:r w:rsidRPr="00D40270">
          <w:rPr>
            <w:rFonts w:eastAsia="Times New Roman"/>
            <w:szCs w:val="24"/>
            <w:lang w:eastAsia="en-US"/>
          </w:rPr>
          <w:t>ΟΜΙΛΗΤΕΣ</w:t>
        </w:r>
      </w:ins>
    </w:p>
    <w:p w14:paraId="3A09E005" w14:textId="114E4389" w:rsidR="00D40270" w:rsidRDefault="00D40270" w:rsidP="00D40270">
      <w:pPr>
        <w:spacing w:line="600" w:lineRule="auto"/>
        <w:ind w:firstLine="720"/>
        <w:jc w:val="center"/>
        <w:rPr>
          <w:ins w:id="31" w:author="Φλούδα Χριστίνα" w:date="2018-02-01T12:44:00Z"/>
          <w:rFonts w:eastAsia="Times New Roman"/>
          <w:szCs w:val="24"/>
        </w:rPr>
      </w:pPr>
      <w:ins w:id="32" w:author="Φλούδα Χριστίνα" w:date="2018-02-01T12:44:00Z">
        <w:r w:rsidRPr="00D40270">
          <w:rPr>
            <w:rFonts w:eastAsia="Times New Roman"/>
            <w:szCs w:val="24"/>
            <w:lang w:eastAsia="en-US"/>
          </w:rPr>
          <w:br/>
          <w:t>Α. Επί διαδικαστικού θέματος:</w:t>
        </w:r>
        <w:r w:rsidRPr="00D40270">
          <w:rPr>
            <w:rFonts w:eastAsia="Times New Roman"/>
            <w:szCs w:val="24"/>
            <w:lang w:eastAsia="en-US"/>
          </w:rPr>
          <w:br/>
          <w:t>ΚΡΕΜΑΣΤΙΝΟΣ Δ. , σελ.</w:t>
        </w:r>
        <w:r w:rsidRPr="00D40270">
          <w:rPr>
            <w:rFonts w:eastAsia="Times New Roman"/>
            <w:szCs w:val="24"/>
            <w:lang w:eastAsia="en-US"/>
          </w:rPr>
          <w:br/>
          <w:t>ΛΥΚΟΥΔΗΣ Σ. , σελ.</w:t>
        </w:r>
        <w:r w:rsidRPr="00D40270">
          <w:rPr>
            <w:rFonts w:eastAsia="Times New Roman"/>
            <w:szCs w:val="24"/>
            <w:lang w:eastAsia="en-US"/>
          </w:rPr>
          <w:br/>
          <w:t>ΠΑΠΑΔΟΠΟΥΛΟΣ Ν. , σελ.</w:t>
        </w:r>
        <w:r w:rsidRPr="00D40270">
          <w:rPr>
            <w:rFonts w:eastAsia="Times New Roman"/>
            <w:szCs w:val="24"/>
            <w:lang w:eastAsia="en-US"/>
          </w:rPr>
          <w:br/>
          <w:t>ΧΡΙΣΤΟΔΟΥΛΟΠΟΥΛΟΥ Α. , σελ.</w:t>
        </w:r>
        <w:r w:rsidRPr="00D40270">
          <w:rPr>
            <w:rFonts w:eastAsia="Times New Roman"/>
            <w:szCs w:val="24"/>
            <w:lang w:eastAsia="en-US"/>
          </w:rPr>
          <w:br/>
        </w:r>
        <w:r w:rsidRPr="00D40270">
          <w:rPr>
            <w:rFonts w:eastAsia="Times New Roman"/>
            <w:szCs w:val="24"/>
            <w:lang w:eastAsia="en-US"/>
          </w:rPr>
          <w:br/>
          <w:t>Β. Επί των επικαίρων ερωτήσεων:</w:t>
        </w:r>
        <w:r w:rsidRPr="00D40270">
          <w:rPr>
            <w:rFonts w:eastAsia="Times New Roman"/>
            <w:szCs w:val="24"/>
            <w:lang w:eastAsia="en-US"/>
          </w:rPr>
          <w:br/>
          <w:t>ΑΣΗΜΑΚΟΠΟΥΛΟΥ  Ά. , σελ.</w:t>
        </w:r>
        <w:r w:rsidRPr="00D40270">
          <w:rPr>
            <w:rFonts w:eastAsia="Times New Roman"/>
            <w:szCs w:val="24"/>
            <w:lang w:eastAsia="en-US"/>
          </w:rPr>
          <w:br/>
          <w:t>ΔΕΛΗΣ Ι. , σελ.</w:t>
        </w:r>
        <w:r w:rsidRPr="00D40270">
          <w:rPr>
            <w:rFonts w:eastAsia="Times New Roman"/>
            <w:szCs w:val="24"/>
            <w:lang w:eastAsia="en-US"/>
          </w:rPr>
          <w:br/>
          <w:t>ΚΑΡΡΑΣ Γ. , σελ.</w:t>
        </w:r>
        <w:r w:rsidRPr="00D40270">
          <w:rPr>
            <w:rFonts w:eastAsia="Times New Roman"/>
            <w:szCs w:val="24"/>
            <w:lang w:eastAsia="en-US"/>
          </w:rPr>
          <w:br/>
          <w:t>ΚΑΤΣΗΣ Μ. , σελ.</w:t>
        </w:r>
        <w:r w:rsidRPr="00D40270">
          <w:rPr>
            <w:rFonts w:eastAsia="Times New Roman"/>
            <w:szCs w:val="24"/>
            <w:lang w:eastAsia="en-US"/>
          </w:rPr>
          <w:br/>
          <w:t>ΝΙΚΟΛΟΠΟΥΛΟΣ Ν. , σελ.</w:t>
        </w:r>
        <w:r w:rsidRPr="00D40270">
          <w:rPr>
            <w:rFonts w:eastAsia="Times New Roman"/>
            <w:szCs w:val="24"/>
            <w:lang w:eastAsia="en-US"/>
          </w:rPr>
          <w:br/>
          <w:t>ΠΑΠΑΔΗΜΗΤΡΙΟΥ Δ. , σελ.</w:t>
        </w:r>
        <w:r w:rsidRPr="00D40270">
          <w:rPr>
            <w:rFonts w:eastAsia="Times New Roman"/>
            <w:szCs w:val="24"/>
            <w:lang w:eastAsia="en-US"/>
          </w:rPr>
          <w:br/>
          <w:t>ΠΑΠΠΑΣ Ν. , σελ.</w:t>
        </w:r>
        <w:r w:rsidRPr="00D40270">
          <w:rPr>
            <w:rFonts w:eastAsia="Times New Roman"/>
            <w:szCs w:val="24"/>
            <w:lang w:eastAsia="en-US"/>
          </w:rPr>
          <w:br/>
          <w:t>ΦΑΜΕΛΛΟΣ Σ. , σελ.</w:t>
        </w:r>
        <w:r w:rsidRPr="00D40270">
          <w:rPr>
            <w:rFonts w:eastAsia="Times New Roman"/>
            <w:szCs w:val="24"/>
            <w:lang w:eastAsia="en-US"/>
          </w:rPr>
          <w:br/>
        </w:r>
        <w:r w:rsidRPr="00D40270">
          <w:rPr>
            <w:rFonts w:eastAsia="Times New Roman"/>
            <w:szCs w:val="24"/>
            <w:lang w:eastAsia="en-US"/>
          </w:rPr>
          <w:br/>
          <w:t>Γ. Επί της επίκαιρης επερώτησης:</w:t>
        </w:r>
        <w:r w:rsidRPr="00D40270">
          <w:rPr>
            <w:rFonts w:eastAsia="Times New Roman"/>
            <w:szCs w:val="24"/>
            <w:lang w:eastAsia="en-US"/>
          </w:rPr>
          <w:br/>
          <w:t>ΑΠΟΣΤΟΛΟΥ Ε. , σελ.</w:t>
        </w:r>
        <w:r w:rsidRPr="00D40270">
          <w:rPr>
            <w:rFonts w:eastAsia="Times New Roman"/>
            <w:szCs w:val="24"/>
            <w:lang w:eastAsia="en-US"/>
          </w:rPr>
          <w:br/>
          <w:t>ΑΡΑΜΠΑΤΖΗ Φ. , σελ.</w:t>
        </w:r>
        <w:r w:rsidRPr="00D40270">
          <w:rPr>
            <w:rFonts w:eastAsia="Times New Roman"/>
            <w:szCs w:val="24"/>
            <w:lang w:eastAsia="en-US"/>
          </w:rPr>
          <w:br/>
          <w:t>ΓΕΝΝΗΜΑΤΑ Φ. , σελ.</w:t>
        </w:r>
        <w:r w:rsidRPr="00D40270">
          <w:rPr>
            <w:rFonts w:eastAsia="Times New Roman"/>
            <w:szCs w:val="24"/>
            <w:lang w:eastAsia="en-US"/>
          </w:rPr>
          <w:br/>
          <w:t>ΔΑΝΕΛΛΗΣ Σ. , σελ.</w:t>
        </w:r>
        <w:r w:rsidRPr="00D40270">
          <w:rPr>
            <w:rFonts w:eastAsia="Times New Roman"/>
            <w:szCs w:val="24"/>
            <w:lang w:eastAsia="en-US"/>
          </w:rPr>
          <w:br/>
          <w:t>ΘΕΟΧΑΡΟΠΟΥΛΟΣ Α. , σελ.</w:t>
        </w:r>
        <w:r w:rsidRPr="00D40270">
          <w:rPr>
            <w:rFonts w:eastAsia="Times New Roman"/>
            <w:szCs w:val="24"/>
            <w:lang w:eastAsia="en-US"/>
          </w:rPr>
          <w:br/>
          <w:t>ΚΟΚΚΑΛΗΣ Β. , σελ.</w:t>
        </w:r>
        <w:r w:rsidRPr="00D40270">
          <w:rPr>
            <w:rFonts w:eastAsia="Times New Roman"/>
            <w:szCs w:val="24"/>
            <w:lang w:eastAsia="en-US"/>
          </w:rPr>
          <w:br/>
          <w:t>ΚΟΥΤΣΟΥΚΟΣ Γ. , σελ.</w:t>
        </w:r>
        <w:r w:rsidRPr="00D40270">
          <w:rPr>
            <w:rFonts w:eastAsia="Times New Roman"/>
            <w:szCs w:val="24"/>
            <w:lang w:eastAsia="en-US"/>
          </w:rPr>
          <w:br/>
          <w:t>ΚΩΝΣΤΑΝΤΟΠΟΥΛΟΣ Δ. , σελ.</w:t>
        </w:r>
        <w:r w:rsidRPr="00D40270">
          <w:rPr>
            <w:rFonts w:eastAsia="Times New Roman"/>
            <w:szCs w:val="24"/>
            <w:lang w:eastAsia="en-US"/>
          </w:rPr>
          <w:br/>
          <w:t>ΛΑΖΑΡΙΔΗΣ Γ. , σελ.</w:t>
        </w:r>
        <w:r w:rsidRPr="00D40270">
          <w:rPr>
            <w:rFonts w:eastAsia="Times New Roman"/>
            <w:szCs w:val="24"/>
            <w:lang w:eastAsia="en-US"/>
          </w:rPr>
          <w:br/>
          <w:t>ΜΑΝΙΑΤΗΣ Ι. , σελ.</w:t>
        </w:r>
        <w:r w:rsidRPr="00D40270">
          <w:rPr>
            <w:rFonts w:eastAsia="Times New Roman"/>
            <w:szCs w:val="24"/>
            <w:lang w:eastAsia="en-US"/>
          </w:rPr>
          <w:br/>
          <w:t>ΜΑΝΩΛΑΚΟΥ Δ. , σελ.</w:t>
        </w:r>
        <w:r w:rsidRPr="00D40270">
          <w:rPr>
            <w:rFonts w:eastAsia="Times New Roman"/>
            <w:szCs w:val="24"/>
            <w:lang w:eastAsia="en-US"/>
          </w:rPr>
          <w:br/>
          <w:t>ΜΑΥΡΩΤΑΣ Γ. , σελ.</w:t>
        </w:r>
        <w:r w:rsidRPr="00D40270">
          <w:rPr>
            <w:rFonts w:eastAsia="Times New Roman"/>
            <w:szCs w:val="24"/>
            <w:lang w:eastAsia="en-US"/>
          </w:rPr>
          <w:br/>
          <w:t>ΜΠΑΡΓΙΩΤΑΣ Κ. , σελ.</w:t>
        </w:r>
        <w:r w:rsidRPr="00D40270">
          <w:rPr>
            <w:rFonts w:eastAsia="Times New Roman"/>
            <w:szCs w:val="24"/>
            <w:lang w:eastAsia="en-US"/>
          </w:rPr>
          <w:br/>
          <w:t>ΠΑΠΑΔΟΠΟΥΛΟΣ Ν. , σελ.</w:t>
        </w:r>
        <w:r w:rsidRPr="00D40270">
          <w:rPr>
            <w:rFonts w:eastAsia="Times New Roman"/>
            <w:szCs w:val="24"/>
            <w:lang w:eastAsia="en-US"/>
          </w:rPr>
          <w:br/>
          <w:t>ΣΑΧΙΝΙΔΗΣ Ι. , σελ.</w:t>
        </w:r>
        <w:r w:rsidRPr="00D40270">
          <w:rPr>
            <w:rFonts w:eastAsia="Times New Roman"/>
            <w:szCs w:val="24"/>
            <w:lang w:eastAsia="en-US"/>
          </w:rPr>
          <w:br/>
          <w:t>ΣΚΑΝΔΑΛΙΔΗΣ Κ. , σελ.</w:t>
        </w:r>
        <w:r w:rsidRPr="00D40270">
          <w:rPr>
            <w:rFonts w:eastAsia="Times New Roman"/>
            <w:szCs w:val="24"/>
            <w:lang w:eastAsia="en-US"/>
          </w:rPr>
          <w:br/>
          <w:t>ΤΖΕΛΕΠΗΣ Μ. , σελ.</w:t>
        </w:r>
        <w:r w:rsidRPr="00D40270">
          <w:rPr>
            <w:rFonts w:eastAsia="Times New Roman"/>
            <w:szCs w:val="24"/>
            <w:lang w:eastAsia="en-US"/>
          </w:rPr>
          <w:br/>
        </w:r>
        <w:r w:rsidRPr="00D40270">
          <w:rPr>
            <w:rFonts w:eastAsia="Times New Roman"/>
            <w:szCs w:val="24"/>
            <w:lang w:eastAsia="en-US"/>
          </w:rPr>
          <w:br/>
          <w:t>ΠΑΡΕΜΒΑΣΕΙΣ:</w:t>
        </w:r>
        <w:r w:rsidRPr="00D40270">
          <w:rPr>
            <w:rFonts w:eastAsia="Times New Roman"/>
            <w:szCs w:val="24"/>
            <w:lang w:eastAsia="en-US"/>
          </w:rPr>
          <w:br/>
          <w:t>ΑΜΥΡΑΣ Γ. , σελ.</w:t>
        </w:r>
        <w:r w:rsidRPr="00D40270">
          <w:rPr>
            <w:rFonts w:eastAsia="Times New Roman"/>
            <w:szCs w:val="24"/>
            <w:lang w:eastAsia="en-US"/>
          </w:rPr>
          <w:br/>
          <w:t>ΚΡΕΜΑΣΤΙΝΟΣ Δ. , σελ.</w:t>
        </w:r>
        <w:r w:rsidRPr="00D40270">
          <w:rPr>
            <w:rFonts w:eastAsia="Times New Roman"/>
            <w:szCs w:val="24"/>
            <w:lang w:eastAsia="en-US"/>
          </w:rPr>
          <w:br/>
          <w:t>ΠΑΠΑΔΟΠΟΥΛΟΣ Α. , σελ.</w:t>
        </w:r>
        <w:r w:rsidRPr="00D40270">
          <w:rPr>
            <w:rFonts w:eastAsia="Times New Roman"/>
            <w:szCs w:val="24"/>
            <w:lang w:eastAsia="en-US"/>
          </w:rPr>
          <w:br/>
        </w:r>
      </w:ins>
    </w:p>
    <w:p w14:paraId="31D638B0" w14:textId="77777777" w:rsidR="00495759" w:rsidRDefault="00D40270">
      <w:pPr>
        <w:spacing w:line="600" w:lineRule="auto"/>
        <w:ind w:firstLine="720"/>
        <w:jc w:val="center"/>
        <w:rPr>
          <w:rFonts w:eastAsia="Times New Roman"/>
          <w:szCs w:val="24"/>
        </w:rPr>
      </w:pPr>
      <w:r>
        <w:rPr>
          <w:rFonts w:eastAsia="Times New Roman"/>
          <w:szCs w:val="24"/>
        </w:rPr>
        <w:t>ΠΡΑΚΤΙΚΑ ΒΟΥΛΗΣ</w:t>
      </w:r>
    </w:p>
    <w:p w14:paraId="31D638B1" w14:textId="77777777" w:rsidR="00495759" w:rsidRDefault="00D40270">
      <w:pPr>
        <w:spacing w:line="600" w:lineRule="auto"/>
        <w:ind w:firstLine="720"/>
        <w:jc w:val="center"/>
        <w:rPr>
          <w:rFonts w:eastAsia="Times New Roman"/>
          <w:szCs w:val="24"/>
        </w:rPr>
      </w:pPr>
      <w:r>
        <w:rPr>
          <w:rFonts w:eastAsia="Times New Roman"/>
          <w:szCs w:val="24"/>
        </w:rPr>
        <w:t xml:space="preserve">ΙΖ΄ ΠΕΡΙΟΔΟΣ </w:t>
      </w:r>
    </w:p>
    <w:p w14:paraId="31D638B2" w14:textId="77777777" w:rsidR="00495759" w:rsidRDefault="00D40270">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1D638B3" w14:textId="77777777" w:rsidR="00495759" w:rsidRDefault="00D40270">
      <w:pPr>
        <w:spacing w:line="600" w:lineRule="auto"/>
        <w:ind w:firstLine="720"/>
        <w:jc w:val="center"/>
        <w:rPr>
          <w:rFonts w:eastAsia="Times New Roman"/>
          <w:szCs w:val="24"/>
        </w:rPr>
      </w:pPr>
      <w:r>
        <w:rPr>
          <w:rFonts w:eastAsia="Times New Roman"/>
          <w:szCs w:val="24"/>
        </w:rPr>
        <w:t>ΣΥΝΟΔΟΣ Γ΄</w:t>
      </w:r>
    </w:p>
    <w:p w14:paraId="31D638B4" w14:textId="77777777" w:rsidR="00495759" w:rsidRDefault="00D40270">
      <w:pPr>
        <w:spacing w:line="600" w:lineRule="auto"/>
        <w:ind w:firstLine="720"/>
        <w:jc w:val="center"/>
        <w:rPr>
          <w:rFonts w:eastAsia="Times New Roman"/>
          <w:szCs w:val="24"/>
        </w:rPr>
      </w:pPr>
      <w:r>
        <w:rPr>
          <w:rFonts w:eastAsia="Times New Roman"/>
          <w:szCs w:val="24"/>
        </w:rPr>
        <w:t>ΣΥΝΕΔΡΙΑΣΗ ΞΓ΄</w:t>
      </w:r>
    </w:p>
    <w:p w14:paraId="31D638B5" w14:textId="77777777" w:rsidR="00495759" w:rsidRDefault="00D40270">
      <w:pPr>
        <w:spacing w:line="600" w:lineRule="auto"/>
        <w:ind w:firstLine="720"/>
        <w:jc w:val="center"/>
        <w:rPr>
          <w:rFonts w:eastAsia="Times New Roman"/>
          <w:szCs w:val="24"/>
        </w:rPr>
      </w:pPr>
      <w:r>
        <w:rPr>
          <w:rFonts w:eastAsia="Times New Roman"/>
          <w:szCs w:val="24"/>
        </w:rPr>
        <w:t>Παρασκευή 26 Ιανουαρίου 2018</w:t>
      </w:r>
    </w:p>
    <w:p w14:paraId="31D638B6" w14:textId="77777777" w:rsidR="00495759" w:rsidRDefault="00D40270">
      <w:pPr>
        <w:spacing w:line="600" w:lineRule="auto"/>
        <w:ind w:firstLine="720"/>
        <w:jc w:val="both"/>
        <w:rPr>
          <w:rFonts w:eastAsia="Times New Roman"/>
          <w:szCs w:val="24"/>
        </w:rPr>
      </w:pPr>
      <w:r>
        <w:rPr>
          <w:rFonts w:eastAsia="Times New Roman"/>
          <w:szCs w:val="24"/>
        </w:rPr>
        <w:t xml:space="preserve">Αθήνα, σήμερα στις 26 </w:t>
      </w:r>
      <w:r>
        <w:rPr>
          <w:rFonts w:eastAsia="Times New Roman"/>
          <w:szCs w:val="24"/>
        </w:rPr>
        <w:t>Ιανουαρίου</w:t>
      </w:r>
      <w:r>
        <w:rPr>
          <w:rFonts w:eastAsia="Times New Roman"/>
          <w:szCs w:val="24"/>
        </w:rPr>
        <w:t xml:space="preserve"> 2018, ημέρα Παρασκευή και ώρα 10.08΄</w:t>
      </w:r>
      <w:r>
        <w:rPr>
          <w:rFonts w:eastAsia="Times New Roman"/>
          <w:szCs w:val="24"/>
        </w:rPr>
        <w:t>,</w:t>
      </w:r>
      <w:r>
        <w:rPr>
          <w:rFonts w:eastAsia="Times New Roman"/>
          <w:szCs w:val="24"/>
        </w:rPr>
        <w:t xml:space="preserve"> συνήλθε στην Αίθουσα </w:t>
      </w:r>
      <w:r>
        <w:rPr>
          <w:rFonts w:eastAsia="Times New Roman"/>
          <w:szCs w:val="24"/>
        </w:rPr>
        <w:t xml:space="preserve">της Γερουσίας </w:t>
      </w:r>
      <w:r>
        <w:rPr>
          <w:rFonts w:eastAsia="Times New Roman"/>
          <w:szCs w:val="24"/>
        </w:rPr>
        <w:t>η Βουλή</w:t>
      </w:r>
      <w:r>
        <w:rPr>
          <w:rFonts w:eastAsia="Times New Roman"/>
          <w:szCs w:val="24"/>
        </w:rPr>
        <w:t xml:space="preserve"> </w:t>
      </w:r>
      <w:r w:rsidRPr="00AD7A3A">
        <w:rPr>
          <w:rFonts w:eastAsia="Times New Roman"/>
          <w:szCs w:val="24"/>
        </w:rPr>
        <w:t>σε ολομέλεια</w:t>
      </w:r>
      <w:r w:rsidRPr="00AD7A3A">
        <w:rPr>
          <w:rFonts w:eastAsia="Times New Roman"/>
          <w:szCs w:val="24"/>
        </w:rPr>
        <w:t xml:space="preserve"> για να συνεδριάσει υπό την προεδρία του Ε΄ Αντιπροέδρου</w:t>
      </w:r>
      <w:r w:rsidRPr="00AD7A3A">
        <w:rPr>
          <w:rFonts w:eastAsia="Times New Roman"/>
          <w:b/>
          <w:szCs w:val="24"/>
        </w:rPr>
        <w:t xml:space="preserve"> </w:t>
      </w:r>
      <w:r w:rsidRPr="00AD7A3A">
        <w:rPr>
          <w:rFonts w:eastAsia="Times New Roman"/>
          <w:szCs w:val="24"/>
        </w:rPr>
        <w:t>αυτής</w:t>
      </w:r>
      <w:r w:rsidRPr="00A05B7E">
        <w:rPr>
          <w:rFonts w:eastAsia="Times New Roman"/>
          <w:szCs w:val="24"/>
        </w:rPr>
        <w:t xml:space="preserve"> </w:t>
      </w:r>
      <w:r>
        <w:rPr>
          <w:rFonts w:eastAsia="Times New Roman"/>
          <w:szCs w:val="24"/>
        </w:rPr>
        <w:t>κ.</w:t>
      </w:r>
      <w:r>
        <w:rPr>
          <w:rFonts w:eastAsia="Times New Roman"/>
          <w:szCs w:val="24"/>
        </w:rPr>
        <w:t xml:space="preserve"> </w:t>
      </w:r>
      <w:r w:rsidRPr="00A05B7E">
        <w:rPr>
          <w:rFonts w:eastAsia="Times New Roman"/>
          <w:b/>
          <w:szCs w:val="24"/>
        </w:rPr>
        <w:t>ΔΗΜΗΤΡΙΟΥ ΚΡΕΜΑΣΤΙΝΟΥ</w:t>
      </w:r>
      <w:r>
        <w:rPr>
          <w:rFonts w:eastAsia="Times New Roman"/>
          <w:szCs w:val="24"/>
        </w:rPr>
        <w:t xml:space="preserve">. </w:t>
      </w:r>
    </w:p>
    <w:p w14:paraId="31D638B7" w14:textId="77777777" w:rsidR="00495759" w:rsidRDefault="00D40270">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Κυρίες και κύριοι συνάδελφοι, αρχίζει η συνεδρίαση.</w:t>
      </w:r>
    </w:p>
    <w:p w14:paraId="31D638B8" w14:textId="77777777" w:rsidR="00495759" w:rsidRDefault="00D40270">
      <w:pPr>
        <w:spacing w:line="600" w:lineRule="auto"/>
        <w:ind w:firstLine="720"/>
        <w:jc w:val="both"/>
        <w:rPr>
          <w:rFonts w:eastAsia="Times New Roman"/>
          <w:szCs w:val="24"/>
        </w:rPr>
      </w:pPr>
      <w:r>
        <w:rPr>
          <w:rFonts w:eastAsia="Times New Roman"/>
          <w:szCs w:val="24"/>
        </w:rPr>
        <w:t>(ΕΠΙΚΥΡΩΣΗ ΠΡΑΚΤΙΚΩΝ: Σύμφωνα με την από 25</w:t>
      </w:r>
      <w:r>
        <w:rPr>
          <w:rFonts w:eastAsia="Times New Roman"/>
          <w:szCs w:val="24"/>
        </w:rPr>
        <w:t>-</w:t>
      </w:r>
      <w:r>
        <w:rPr>
          <w:rFonts w:eastAsia="Times New Roman"/>
          <w:szCs w:val="24"/>
        </w:rPr>
        <w:t>1</w:t>
      </w:r>
      <w:r>
        <w:rPr>
          <w:rFonts w:eastAsia="Times New Roman"/>
          <w:szCs w:val="24"/>
        </w:rPr>
        <w:t>-</w:t>
      </w:r>
      <w:r>
        <w:rPr>
          <w:rFonts w:eastAsia="Times New Roman"/>
          <w:szCs w:val="24"/>
        </w:rPr>
        <w:t>2018 εξουσιοδότηση του Σώματος ε</w:t>
      </w:r>
      <w:r>
        <w:rPr>
          <w:rFonts w:eastAsia="Times New Roman"/>
          <w:szCs w:val="24"/>
        </w:rPr>
        <w:t>πικυρώθηκαν με ευθύνη του Προεδρείου τα Πρακτικά της ΞΒ΄ συνεδριάσεώς του, της Πέμπτης 25 Ιανουαρίου 2018, σε ό,τι αφορά την ψήφιση στο σύνολο του σχεδίου νόμου</w:t>
      </w:r>
      <w:r>
        <w:rPr>
          <w:rFonts w:eastAsia="Times New Roman"/>
          <w:szCs w:val="24"/>
        </w:rPr>
        <w:t>:</w:t>
      </w:r>
      <w:r>
        <w:rPr>
          <w:rFonts w:eastAsia="Times New Roman"/>
          <w:szCs w:val="24"/>
        </w:rPr>
        <w:t xml:space="preserve"> «Αγορές χρηματοπιστωτικών μέσων και άλλες διατάξεις»).</w:t>
      </w:r>
    </w:p>
    <w:p w14:paraId="31D638B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w:t>
      </w:r>
      <w:r>
        <w:rPr>
          <w:rFonts w:eastAsia="Times New Roman" w:cs="Times New Roman"/>
          <w:szCs w:val="24"/>
        </w:rPr>
        <w:t xml:space="preserve">ιμή να ανακοινώσω στο Σώμα το </w:t>
      </w:r>
      <w:r>
        <w:rPr>
          <w:rFonts w:eastAsia="Times New Roman" w:cs="Times New Roman"/>
          <w:szCs w:val="24"/>
        </w:rPr>
        <w:t xml:space="preserve">δελτίο επικαίρων ερωτήσεων </w:t>
      </w:r>
      <w:r>
        <w:rPr>
          <w:rFonts w:eastAsia="Times New Roman" w:cs="Times New Roman"/>
          <w:szCs w:val="24"/>
        </w:rPr>
        <w:t>της Δευτέρας 29 Ιανουαρίου 2018.</w:t>
      </w:r>
    </w:p>
    <w:p w14:paraId="31D638B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Α. ΕΠΙΚΑΙΡΕΣ ΕΡΩΤΗΣΕΙΣ Πρώτου Κύκλου (Άρθρο 130 </w:t>
      </w:r>
      <w:r>
        <w:rPr>
          <w:rFonts w:eastAsia="Times New Roman" w:cs="Times New Roman"/>
          <w:szCs w:val="24"/>
        </w:rPr>
        <w:t>παρ</w:t>
      </w:r>
      <w:r>
        <w:rPr>
          <w:rFonts w:eastAsia="Times New Roman" w:cs="Times New Roman"/>
          <w:szCs w:val="24"/>
        </w:rPr>
        <w:t xml:space="preserve">άγραφοι </w:t>
      </w:r>
      <w:r>
        <w:rPr>
          <w:rFonts w:eastAsia="Times New Roman" w:cs="Times New Roman"/>
          <w:szCs w:val="24"/>
        </w:rPr>
        <w:t xml:space="preserve">2 και 3 </w:t>
      </w:r>
      <w:r>
        <w:rPr>
          <w:rFonts w:eastAsia="Times New Roman" w:cs="Times New Roman"/>
          <w:szCs w:val="24"/>
        </w:rPr>
        <w:t xml:space="preserve">του </w:t>
      </w:r>
      <w:r>
        <w:rPr>
          <w:rFonts w:eastAsia="Times New Roman" w:cs="Times New Roman"/>
          <w:szCs w:val="24"/>
        </w:rPr>
        <w:t>Κανονισμού της Βουλής)</w:t>
      </w:r>
    </w:p>
    <w:p w14:paraId="31D638B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1. Η με αριθμό 878/23-1-2018 επίκαιρη ερώτηση του Βουλευτή Β΄ Αθηνών του</w:t>
      </w:r>
      <w:r>
        <w:rPr>
          <w:rFonts w:eastAsia="Times New Roman" w:cs="Times New Roman"/>
          <w:szCs w:val="24"/>
        </w:rPr>
        <w:t xml:space="preserve"> Συνασπισμού Ριζοσπαστικής Αριστεράς κ. Νικολάου </w:t>
      </w:r>
      <w:proofErr w:type="spellStart"/>
      <w:r>
        <w:rPr>
          <w:rFonts w:eastAsia="Times New Roman" w:cs="Times New Roman"/>
          <w:szCs w:val="24"/>
        </w:rPr>
        <w:t>Ξυδάκη</w:t>
      </w:r>
      <w:proofErr w:type="spellEnd"/>
      <w:r>
        <w:rPr>
          <w:rFonts w:eastAsia="Times New Roman" w:cs="Times New Roman"/>
          <w:szCs w:val="24"/>
        </w:rPr>
        <w:t xml:space="preserve"> προς τον Υπουργό Οικονομικών, με θέμα: «Παρανομίες στην εκμετάλλευση παραλιών στη Μύκονο και στην υπόλοιπη Ελλάδα».</w:t>
      </w:r>
    </w:p>
    <w:p w14:paraId="31D638BC"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2. Η με αριθμό 885/23-1-2018 επίκαιρη ερώτηση του Βουλευτή Λακωνίας της Νέας Δημοκρα</w:t>
      </w:r>
      <w:r>
        <w:rPr>
          <w:rFonts w:eastAsia="Times New Roman" w:cs="Times New Roman"/>
          <w:szCs w:val="24"/>
        </w:rPr>
        <w:t>τίας κ. Αθανασίου Δαβάκη προς τον Υπουργό Εθνικής Άμυνας, με θέμα: «Αναστολή λειτουργίας του Κέντρου Εκπαίδευσης Εφοδιασμού Μεταφορών ως Κέντρο Εκπαίδευσης Νεοσυλλέκτων».</w:t>
      </w:r>
    </w:p>
    <w:p w14:paraId="31D638BD" w14:textId="77777777" w:rsidR="00495759" w:rsidRDefault="00D40270">
      <w:pPr>
        <w:spacing w:line="600" w:lineRule="auto"/>
        <w:ind w:firstLine="720"/>
        <w:jc w:val="both"/>
        <w:rPr>
          <w:rFonts w:eastAsia="Times New Roman"/>
          <w:szCs w:val="24"/>
        </w:rPr>
      </w:pPr>
      <w:r>
        <w:rPr>
          <w:rFonts w:eastAsia="Times New Roman"/>
          <w:szCs w:val="24"/>
        </w:rPr>
        <w:t xml:space="preserve">3. Η με αριθμό 887/23-1-2018 </w:t>
      </w:r>
      <w:r>
        <w:rPr>
          <w:rFonts w:eastAsia="Times New Roman" w:cs="Times New Roman"/>
          <w:szCs w:val="24"/>
        </w:rPr>
        <w:t xml:space="preserve">επίκαιρη ερώτηση </w:t>
      </w:r>
      <w:r>
        <w:rPr>
          <w:rFonts w:eastAsia="Times New Roman"/>
          <w:szCs w:val="24"/>
        </w:rPr>
        <w:t>του Βουλευτή Β΄ Αθηνών της Δημοκρατικής</w:t>
      </w:r>
      <w:r>
        <w:rPr>
          <w:rFonts w:eastAsia="Times New Roman"/>
          <w:szCs w:val="24"/>
        </w:rPr>
        <w:t xml:space="preserve"> Συμπαράταξης ΠΑΣΟΚ</w:t>
      </w:r>
      <w:r>
        <w:rPr>
          <w:rFonts w:eastAsia="Times New Roman"/>
          <w:szCs w:val="24"/>
        </w:rPr>
        <w:t xml:space="preserve"> </w:t>
      </w:r>
      <w:r>
        <w:rPr>
          <w:rFonts w:eastAsia="Times New Roman"/>
          <w:szCs w:val="24"/>
        </w:rPr>
        <w:t>– ΔΗΜΑΡ κ</w:t>
      </w:r>
      <w:r>
        <w:rPr>
          <w:rFonts w:eastAsia="Times New Roman"/>
          <w:b/>
          <w:szCs w:val="24"/>
        </w:rPr>
        <w:t>.</w:t>
      </w:r>
      <w:r>
        <w:rPr>
          <w:rFonts w:eastAsia="Times New Roman"/>
          <w:b/>
          <w:bCs/>
          <w:szCs w:val="24"/>
        </w:rPr>
        <w:t xml:space="preserve"> </w:t>
      </w:r>
      <w:r>
        <w:rPr>
          <w:rFonts w:eastAsia="Times New Roman"/>
          <w:bCs/>
          <w:szCs w:val="24"/>
        </w:rPr>
        <w:t xml:space="preserve">Ανδρέα Λοβέρδου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με θέμα: </w:t>
      </w:r>
      <w:r>
        <w:rPr>
          <w:rFonts w:eastAsia="Times New Roman"/>
          <w:szCs w:val="24"/>
        </w:rPr>
        <w:lastRenderedPageBreak/>
        <w:t>«Λήψη μέτρων υπέρ των μικρών αποταμιευτών, που έχασαν τα χρήματά τους με το “κούρεμα” του χρέους το 2012».</w:t>
      </w:r>
    </w:p>
    <w:p w14:paraId="31D638BE" w14:textId="77777777" w:rsidR="00495759" w:rsidRDefault="00D40270">
      <w:pPr>
        <w:spacing w:line="600" w:lineRule="auto"/>
        <w:ind w:firstLine="720"/>
        <w:jc w:val="both"/>
        <w:rPr>
          <w:rFonts w:eastAsia="Times New Roman"/>
          <w:szCs w:val="24"/>
        </w:rPr>
      </w:pPr>
      <w:r>
        <w:rPr>
          <w:rFonts w:eastAsia="Times New Roman"/>
          <w:szCs w:val="24"/>
        </w:rPr>
        <w:t xml:space="preserve">4. Η με αριθμό 913/23-1-2018 </w:t>
      </w:r>
      <w:r>
        <w:rPr>
          <w:rFonts w:eastAsia="Times New Roman" w:cs="Times New Roman"/>
          <w:szCs w:val="24"/>
        </w:rPr>
        <w:t xml:space="preserve">επίκαιρη ερώτηση </w:t>
      </w:r>
      <w:r>
        <w:rPr>
          <w:rFonts w:eastAsia="Times New Roman"/>
          <w:szCs w:val="24"/>
        </w:rPr>
        <w:t>του Βουλευτή Α΄ Θ</w:t>
      </w:r>
      <w:r>
        <w:rPr>
          <w:rFonts w:eastAsia="Times New Roman"/>
          <w:szCs w:val="24"/>
        </w:rPr>
        <w:t xml:space="preserve">εσσαλονίκης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Ιωάννη Δελή</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Παιδείας, Έρευνας και Θρησκευμάτων,</w:t>
      </w:r>
      <w:r>
        <w:rPr>
          <w:rFonts w:eastAsia="Times New Roman"/>
          <w:b/>
          <w:bCs/>
          <w:szCs w:val="24"/>
        </w:rPr>
        <w:t xml:space="preserve"> </w:t>
      </w:r>
      <w:r>
        <w:rPr>
          <w:rFonts w:eastAsia="Times New Roman"/>
          <w:szCs w:val="24"/>
        </w:rPr>
        <w:t>με θέμα: «Κατάργηση ειδικοτήτων, τμημάτων και τομέων των ΕΠΑΛ».</w:t>
      </w:r>
    </w:p>
    <w:p w14:paraId="31D638BF" w14:textId="77777777" w:rsidR="00495759" w:rsidRDefault="00D40270">
      <w:pPr>
        <w:spacing w:line="600" w:lineRule="auto"/>
        <w:ind w:firstLine="720"/>
        <w:jc w:val="both"/>
        <w:rPr>
          <w:rFonts w:eastAsia="Times New Roman"/>
          <w:szCs w:val="24"/>
        </w:rPr>
      </w:pPr>
      <w:r>
        <w:rPr>
          <w:rFonts w:eastAsia="Times New Roman"/>
          <w:szCs w:val="24"/>
        </w:rPr>
        <w:t xml:space="preserve">5. Η με αριθμό 872/22-1-2018 </w:t>
      </w:r>
      <w:r>
        <w:rPr>
          <w:rFonts w:eastAsia="Times New Roman" w:cs="Times New Roman"/>
          <w:szCs w:val="24"/>
        </w:rPr>
        <w:t xml:space="preserve">επίκαιρη ερώτηση </w:t>
      </w:r>
      <w:r>
        <w:rPr>
          <w:rFonts w:eastAsia="Times New Roman"/>
          <w:szCs w:val="24"/>
        </w:rPr>
        <w:t>του Βουλευτή Α΄ Θεσσαλονίκης τ</w:t>
      </w:r>
      <w:r>
        <w:rPr>
          <w:rFonts w:eastAsia="Times New Roman"/>
          <w:szCs w:val="24"/>
        </w:rPr>
        <w:t xml:space="preserve">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με θέμα: «Ποιο το ακριβές υπόλοιπο του τραπεζικού λογαριασμού του ν.128/1975;».</w:t>
      </w:r>
    </w:p>
    <w:p w14:paraId="31D638C0" w14:textId="77777777" w:rsidR="00495759" w:rsidRDefault="00D40270">
      <w:pPr>
        <w:spacing w:line="600" w:lineRule="auto"/>
        <w:ind w:firstLine="720"/>
        <w:jc w:val="both"/>
        <w:rPr>
          <w:rFonts w:eastAsia="Times New Roman"/>
          <w:szCs w:val="24"/>
        </w:rPr>
      </w:pPr>
      <w:r>
        <w:rPr>
          <w:rFonts w:eastAsia="Times New Roman"/>
          <w:bCs/>
          <w:szCs w:val="24"/>
        </w:rPr>
        <w:t xml:space="preserve">Β. ΕΠΙΚΑΙΡΕΣ ΕΡΩΤΗΣΕΙΣ Δεύτερου Κύκλου (Άρθρο 130 </w:t>
      </w:r>
      <w:r>
        <w:rPr>
          <w:rFonts w:eastAsia="Times New Roman"/>
          <w:bCs/>
          <w:szCs w:val="24"/>
        </w:rPr>
        <w:t>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 xml:space="preserve">ονισμού της </w:t>
      </w:r>
      <w:r>
        <w:rPr>
          <w:rFonts w:eastAsia="Times New Roman"/>
          <w:bCs/>
          <w:szCs w:val="24"/>
        </w:rPr>
        <w:t>Βουλής)</w:t>
      </w:r>
    </w:p>
    <w:p w14:paraId="31D638C1" w14:textId="77777777" w:rsidR="00495759" w:rsidRDefault="00D40270">
      <w:pPr>
        <w:spacing w:line="600" w:lineRule="auto"/>
        <w:ind w:firstLine="720"/>
        <w:jc w:val="both"/>
        <w:rPr>
          <w:rFonts w:eastAsia="Times New Roman"/>
          <w:szCs w:val="24"/>
        </w:rPr>
      </w:pPr>
      <w:r>
        <w:rPr>
          <w:rFonts w:eastAsia="Times New Roman"/>
          <w:szCs w:val="24"/>
        </w:rPr>
        <w:lastRenderedPageBreak/>
        <w:t>1. Η με αριθμό</w:t>
      </w:r>
      <w:r>
        <w:rPr>
          <w:rFonts w:eastAsia="Times New Roman"/>
          <w:szCs w:val="24"/>
        </w:rPr>
        <w:t xml:space="preserve"> 879/23-1-2018 </w:t>
      </w:r>
      <w:r>
        <w:rPr>
          <w:rFonts w:eastAsia="Times New Roman" w:cs="Times New Roman"/>
          <w:szCs w:val="24"/>
        </w:rPr>
        <w:t xml:space="preserve">επίκαιρη ερώτηση </w:t>
      </w:r>
      <w:r>
        <w:rPr>
          <w:rFonts w:eastAsia="Times New Roman"/>
          <w:szCs w:val="24"/>
        </w:rPr>
        <w:t xml:space="preserve">του Βουλευτή Ξάνθης του Συνασπισμού Ριζοσπαστικής Αριστεράς κ. </w:t>
      </w:r>
      <w:r>
        <w:rPr>
          <w:rFonts w:eastAsia="Times New Roman"/>
          <w:bCs/>
          <w:szCs w:val="24"/>
        </w:rPr>
        <w:t>Γρηγορίου Στογιαννίδη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με θέμα: «Τήρηση του προβλεπόμενου από τις άδειες λειτουργίας αριθμού θέσεων εργασίας στα καζίνο».</w:t>
      </w:r>
    </w:p>
    <w:p w14:paraId="31D638C2" w14:textId="77777777" w:rsidR="00495759" w:rsidRDefault="00D40270">
      <w:pPr>
        <w:spacing w:line="600" w:lineRule="auto"/>
        <w:ind w:firstLine="720"/>
        <w:jc w:val="both"/>
        <w:rPr>
          <w:rFonts w:eastAsia="Times New Roman"/>
          <w:szCs w:val="24"/>
        </w:rPr>
      </w:pPr>
      <w:r>
        <w:rPr>
          <w:rFonts w:eastAsia="Times New Roman"/>
          <w:szCs w:val="24"/>
        </w:rPr>
        <w:t xml:space="preserve">2. Η με αριθμό 886/23-1-2018 </w:t>
      </w:r>
      <w:r>
        <w:rPr>
          <w:rFonts w:eastAsia="Times New Roman" w:cs="Times New Roman"/>
          <w:szCs w:val="24"/>
        </w:rPr>
        <w:t xml:space="preserve">επίκαιρη ερώτηση </w:t>
      </w:r>
      <w:r>
        <w:rPr>
          <w:rFonts w:eastAsia="Times New Roman"/>
          <w:szCs w:val="24"/>
        </w:rPr>
        <w:t xml:space="preserve">του Βουλευτή Αττικής της Νέας Δημοκρατίας κ. </w:t>
      </w:r>
      <w:r>
        <w:rPr>
          <w:rFonts w:eastAsia="Times New Roman"/>
          <w:bCs/>
          <w:szCs w:val="24"/>
        </w:rPr>
        <w:t>Αθανασίου Μπούρα</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Παιδείας, Έρευνας και Θρησκευμάτων,</w:t>
      </w:r>
      <w:r>
        <w:rPr>
          <w:rFonts w:eastAsia="Times New Roman"/>
          <w:b/>
          <w:bCs/>
          <w:szCs w:val="24"/>
        </w:rPr>
        <w:t xml:space="preserve"> </w:t>
      </w:r>
      <w:r>
        <w:rPr>
          <w:rFonts w:eastAsia="Times New Roman"/>
          <w:szCs w:val="24"/>
        </w:rPr>
        <w:t>με θέμα: «Ειδική ρύθμιση για τους πληγέντες μαθητές του Λυκείου Μάνδρας».</w:t>
      </w:r>
    </w:p>
    <w:p w14:paraId="31D638C3" w14:textId="77777777" w:rsidR="00495759" w:rsidRDefault="00D40270">
      <w:pPr>
        <w:spacing w:line="600" w:lineRule="auto"/>
        <w:ind w:firstLine="720"/>
        <w:jc w:val="both"/>
        <w:rPr>
          <w:rFonts w:eastAsia="Times New Roman"/>
          <w:szCs w:val="24"/>
        </w:rPr>
      </w:pPr>
      <w:r>
        <w:rPr>
          <w:rFonts w:eastAsia="Times New Roman"/>
          <w:szCs w:val="24"/>
        </w:rPr>
        <w:t>3. Η με αριθμό 880/23</w:t>
      </w:r>
      <w:r>
        <w:rPr>
          <w:rFonts w:eastAsia="Times New Roman"/>
          <w:szCs w:val="24"/>
        </w:rPr>
        <w:t xml:space="preserve">-1-2018 </w:t>
      </w:r>
      <w:r>
        <w:rPr>
          <w:rFonts w:eastAsia="Times New Roman" w:cs="Times New Roman"/>
          <w:szCs w:val="24"/>
        </w:rPr>
        <w:t xml:space="preserve">επίκαιρη ερώτηση </w:t>
      </w:r>
      <w:r>
        <w:rPr>
          <w:rFonts w:eastAsia="Times New Roman"/>
          <w:szCs w:val="24"/>
        </w:rPr>
        <w:t xml:space="preserve">του Βουλευτή Δωδεκανήσου του Συνασπισμού Ριζοσπαστικής Αριστεράς κ. </w:t>
      </w:r>
      <w:r>
        <w:rPr>
          <w:rFonts w:eastAsia="Times New Roman"/>
          <w:bCs/>
          <w:szCs w:val="24"/>
        </w:rPr>
        <w:t>Δημητρίου Γάκη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b/>
          <w:bCs/>
          <w:szCs w:val="24"/>
        </w:rPr>
        <w:t xml:space="preserve"> </w:t>
      </w:r>
      <w:r>
        <w:rPr>
          <w:rFonts w:eastAsia="Times New Roman"/>
          <w:szCs w:val="24"/>
        </w:rPr>
        <w:t xml:space="preserve">με θέμα: «Μέτρα για την </w:t>
      </w:r>
      <w:r>
        <w:rPr>
          <w:rFonts w:eastAsia="Times New Roman"/>
          <w:szCs w:val="24"/>
        </w:rPr>
        <w:lastRenderedPageBreak/>
        <w:t>οδοντιατρική περίθαλψη παιδιών με ειδικές ανάγκες στη νησιωτική χώρα».</w:t>
      </w:r>
    </w:p>
    <w:p w14:paraId="31D638C4" w14:textId="77777777" w:rsidR="00495759" w:rsidRDefault="00D40270">
      <w:pPr>
        <w:spacing w:line="600" w:lineRule="auto"/>
        <w:ind w:firstLine="720"/>
        <w:jc w:val="both"/>
        <w:rPr>
          <w:rFonts w:eastAsia="Times New Roman"/>
          <w:szCs w:val="24"/>
        </w:rPr>
      </w:pPr>
      <w:r>
        <w:rPr>
          <w:rFonts w:eastAsia="Times New Roman"/>
          <w:szCs w:val="24"/>
        </w:rPr>
        <w:t>4. Η με αριθμό 849/16-1-2018</w:t>
      </w:r>
      <w:r>
        <w:rPr>
          <w:rFonts w:eastAsia="Times New Roman"/>
          <w:szCs w:val="24"/>
        </w:rPr>
        <w:t xml:space="preserve"> </w:t>
      </w:r>
      <w:r>
        <w:rPr>
          <w:rFonts w:eastAsia="Times New Roman" w:cs="Times New Roman"/>
          <w:szCs w:val="24"/>
        </w:rPr>
        <w:t xml:space="preserve">επίκαιρη ερώτηση </w:t>
      </w:r>
      <w:r>
        <w:rPr>
          <w:rFonts w:eastAsia="Times New Roman"/>
          <w:szCs w:val="24"/>
        </w:rPr>
        <w:t xml:space="preserve">του Βουλευτή Άρτας της Νέας Δημοκρατίας κ. </w:t>
      </w:r>
      <w:r>
        <w:rPr>
          <w:rFonts w:eastAsia="Times New Roman"/>
          <w:bCs/>
          <w:szCs w:val="24"/>
        </w:rPr>
        <w:t xml:space="preserve">Γεωργίου </w:t>
      </w:r>
      <w:proofErr w:type="spellStart"/>
      <w:r>
        <w:rPr>
          <w:rFonts w:eastAsia="Times New Roman"/>
          <w:bCs/>
          <w:szCs w:val="24"/>
        </w:rPr>
        <w:t>Στύλιου</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szCs w:val="24"/>
        </w:rPr>
        <w:t xml:space="preserve"> με θέμα: «Εικόνα κατάρρευσης παρουσιάζει το Γενικό Νοσοκομείο Άρτας».</w:t>
      </w:r>
    </w:p>
    <w:p w14:paraId="31D638C5" w14:textId="77777777" w:rsidR="00495759" w:rsidRDefault="00D40270">
      <w:pPr>
        <w:spacing w:line="600" w:lineRule="auto"/>
        <w:ind w:firstLine="720"/>
        <w:jc w:val="both"/>
        <w:rPr>
          <w:rFonts w:eastAsia="Times New Roman"/>
          <w:szCs w:val="24"/>
        </w:rPr>
      </w:pPr>
      <w:r>
        <w:rPr>
          <w:rFonts w:eastAsia="Times New Roman"/>
          <w:szCs w:val="24"/>
        </w:rPr>
        <w:t xml:space="preserve">5. Η με αριθμό 851/16-1-2018 </w:t>
      </w:r>
      <w:r>
        <w:rPr>
          <w:rFonts w:eastAsia="Times New Roman" w:cs="Times New Roman"/>
          <w:szCs w:val="24"/>
        </w:rPr>
        <w:t xml:space="preserve">επίκαιρη ερώτηση </w:t>
      </w:r>
      <w:r>
        <w:rPr>
          <w:rFonts w:eastAsia="Times New Roman"/>
          <w:szCs w:val="24"/>
        </w:rPr>
        <w:t>του Βουλευτή Ηρακλείου του Κομμουνιστ</w:t>
      </w:r>
      <w:r>
        <w:rPr>
          <w:rFonts w:eastAsia="Times New Roman"/>
          <w:szCs w:val="24"/>
        </w:rPr>
        <w:t xml:space="preserve">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Εμμανουήλ Συντυχάκη</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Υγείας,</w:t>
      </w:r>
      <w:r>
        <w:rPr>
          <w:rFonts w:eastAsia="Times New Roman"/>
          <w:b/>
          <w:bCs/>
          <w:szCs w:val="24"/>
        </w:rPr>
        <w:t xml:space="preserve"> </w:t>
      </w:r>
      <w:r>
        <w:rPr>
          <w:rFonts w:eastAsia="Times New Roman"/>
          <w:szCs w:val="24"/>
        </w:rPr>
        <w:t>σχετικά με τα προβλήματα ελλείψεων προσωπικού, κτηριακών υποδομών και εξοπλισμού στο Νοσοκομείο Αγ</w:t>
      </w:r>
      <w:r>
        <w:rPr>
          <w:rFonts w:eastAsia="Times New Roman"/>
          <w:szCs w:val="24"/>
        </w:rPr>
        <w:t>ίου</w:t>
      </w:r>
      <w:r>
        <w:rPr>
          <w:rFonts w:eastAsia="Times New Roman"/>
          <w:szCs w:val="24"/>
        </w:rPr>
        <w:t xml:space="preserve"> Νικολάου Λασιθίου.</w:t>
      </w:r>
    </w:p>
    <w:p w14:paraId="31D638C6" w14:textId="77777777" w:rsidR="00495759" w:rsidRDefault="00D40270">
      <w:pPr>
        <w:spacing w:line="600" w:lineRule="auto"/>
        <w:ind w:firstLine="720"/>
        <w:jc w:val="both"/>
        <w:rPr>
          <w:rFonts w:eastAsia="Times New Roman"/>
          <w:szCs w:val="24"/>
        </w:rPr>
      </w:pPr>
      <w:r>
        <w:rPr>
          <w:rFonts w:eastAsia="Times New Roman"/>
          <w:szCs w:val="24"/>
        </w:rPr>
        <w:t xml:space="preserve">6. Η με αριθμό 772/9-1-2018 </w:t>
      </w:r>
      <w:r>
        <w:rPr>
          <w:rFonts w:eastAsia="Times New Roman" w:cs="Times New Roman"/>
          <w:szCs w:val="24"/>
        </w:rPr>
        <w:t xml:space="preserve">επίκαιρη ερώτηση </w:t>
      </w:r>
      <w:r>
        <w:rPr>
          <w:rFonts w:eastAsia="Times New Roman"/>
          <w:szCs w:val="24"/>
        </w:rPr>
        <w:t>του Βουλευτή Α΄ Θεσσ</w:t>
      </w:r>
      <w:r>
        <w:rPr>
          <w:rFonts w:eastAsia="Times New Roman"/>
          <w:szCs w:val="24"/>
        </w:rPr>
        <w:t xml:space="preserve">αλονίκης του Συνασπισμού Ριζοσπαστικής Αριστεράς κ. </w:t>
      </w:r>
      <w:r>
        <w:rPr>
          <w:rFonts w:eastAsia="Times New Roman"/>
          <w:bCs/>
          <w:szCs w:val="24"/>
        </w:rPr>
        <w:lastRenderedPageBreak/>
        <w:t>Αλέξανδρου Τριανταφυλλίδη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b/>
          <w:bCs/>
          <w:szCs w:val="24"/>
        </w:rPr>
        <w:t xml:space="preserve"> </w:t>
      </w:r>
      <w:r>
        <w:rPr>
          <w:rFonts w:eastAsia="Times New Roman"/>
          <w:szCs w:val="24"/>
        </w:rPr>
        <w:t>με θέμα: «Παιδιατρικό Νοσοκομείο στη Δυτική Θεσσαλονίκη».</w:t>
      </w:r>
    </w:p>
    <w:p w14:paraId="31D638C7" w14:textId="77777777" w:rsidR="00495759" w:rsidRDefault="00D40270">
      <w:pPr>
        <w:spacing w:line="600" w:lineRule="auto"/>
        <w:ind w:firstLine="720"/>
        <w:jc w:val="both"/>
        <w:rPr>
          <w:rFonts w:eastAsia="Times New Roman"/>
          <w:szCs w:val="24"/>
        </w:rPr>
      </w:pPr>
      <w:r>
        <w:rPr>
          <w:rFonts w:eastAsia="Times New Roman"/>
          <w:szCs w:val="24"/>
        </w:rPr>
        <w:t xml:space="preserve">7. Η με αριθμό 736/3-1-2018 </w:t>
      </w:r>
      <w:r>
        <w:rPr>
          <w:rFonts w:eastAsia="Times New Roman" w:cs="Times New Roman"/>
          <w:szCs w:val="24"/>
        </w:rPr>
        <w:t xml:space="preserve">επίκαιρη ερώτηση </w:t>
      </w:r>
      <w:r>
        <w:rPr>
          <w:rFonts w:eastAsia="Times New Roman"/>
          <w:szCs w:val="24"/>
        </w:rPr>
        <w:t>του Βουλευτή Βοιωτίας του Λαϊκού Συνδέσμου</w:t>
      </w:r>
      <w:r>
        <w:rPr>
          <w:rFonts w:eastAsia="Times New Roman"/>
          <w:szCs w:val="24"/>
        </w:rPr>
        <w:t xml:space="preserve"> - </w:t>
      </w:r>
      <w:r>
        <w:rPr>
          <w:rFonts w:eastAsia="Times New Roman"/>
          <w:szCs w:val="24"/>
        </w:rPr>
        <w:t>Χρυσή</w:t>
      </w:r>
      <w:r>
        <w:rPr>
          <w:rFonts w:eastAsia="Times New Roman"/>
          <w:szCs w:val="24"/>
        </w:rPr>
        <w:t xml:space="preserve"> Αυγή κ. </w:t>
      </w:r>
      <w:r>
        <w:rPr>
          <w:rFonts w:eastAsia="Times New Roman"/>
          <w:bCs/>
          <w:szCs w:val="24"/>
        </w:rPr>
        <w:t>Ευάγγελου Καρακώστα</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Παιδείας,</w:t>
      </w:r>
      <w:r>
        <w:rPr>
          <w:rFonts w:eastAsia="Times New Roman"/>
          <w:szCs w:val="24"/>
        </w:rPr>
        <w:t xml:space="preserve"> </w:t>
      </w:r>
      <w:r>
        <w:rPr>
          <w:rFonts w:eastAsia="Times New Roman"/>
          <w:bCs/>
          <w:szCs w:val="24"/>
        </w:rPr>
        <w:t>Έρευνας και Θρησκευμάτων,</w:t>
      </w:r>
      <w:r>
        <w:rPr>
          <w:rFonts w:eastAsia="Times New Roman"/>
          <w:b/>
          <w:bCs/>
          <w:szCs w:val="24"/>
        </w:rPr>
        <w:t xml:space="preserve"> </w:t>
      </w:r>
      <w:r>
        <w:rPr>
          <w:rFonts w:eastAsia="Times New Roman"/>
          <w:szCs w:val="24"/>
        </w:rPr>
        <w:t>με θέμα: «Πλήρης η παρακμή των πανεπιστημίων».</w:t>
      </w:r>
    </w:p>
    <w:p w14:paraId="31D638C8" w14:textId="77777777" w:rsidR="00495759" w:rsidRDefault="00D40270">
      <w:pPr>
        <w:spacing w:line="600" w:lineRule="auto"/>
        <w:ind w:firstLine="720"/>
        <w:jc w:val="both"/>
        <w:rPr>
          <w:rFonts w:eastAsia="Times New Roman"/>
          <w:szCs w:val="24"/>
        </w:rPr>
      </w:pPr>
      <w:r>
        <w:rPr>
          <w:rFonts w:eastAsia="Times New Roman"/>
          <w:szCs w:val="24"/>
        </w:rPr>
        <w:t xml:space="preserve">8. Η με αριθμό 708/2-1-2018 </w:t>
      </w:r>
      <w:r>
        <w:rPr>
          <w:rFonts w:eastAsia="Times New Roman" w:cs="Times New Roman"/>
          <w:szCs w:val="24"/>
        </w:rPr>
        <w:t xml:space="preserve">επίκαιρη ερώτηση </w:t>
      </w:r>
      <w:r>
        <w:rPr>
          <w:rFonts w:eastAsia="Times New Roman"/>
          <w:szCs w:val="24"/>
        </w:rPr>
        <w:t xml:space="preserve">του Βουλευτή Αττικής της Νέας Δημοκρατίας κ. </w:t>
      </w:r>
      <w:r>
        <w:rPr>
          <w:rFonts w:eastAsia="Times New Roman"/>
          <w:bCs/>
          <w:szCs w:val="24"/>
        </w:rPr>
        <w:t>Γεωργίου Βλάχου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Υγεί</w:t>
      </w:r>
      <w:r>
        <w:rPr>
          <w:rFonts w:eastAsia="Times New Roman"/>
          <w:bCs/>
          <w:szCs w:val="24"/>
        </w:rPr>
        <w:t>ας,</w:t>
      </w:r>
      <w:r>
        <w:rPr>
          <w:rFonts w:eastAsia="Times New Roman"/>
          <w:b/>
          <w:bCs/>
          <w:szCs w:val="24"/>
        </w:rPr>
        <w:t xml:space="preserve"> </w:t>
      </w:r>
      <w:r>
        <w:rPr>
          <w:rFonts w:eastAsia="Times New Roman"/>
          <w:szCs w:val="24"/>
        </w:rPr>
        <w:t xml:space="preserve">σχετικά με την εφαρμογή του </w:t>
      </w:r>
      <w:proofErr w:type="spellStart"/>
      <w:r>
        <w:rPr>
          <w:rFonts w:eastAsia="Times New Roman"/>
          <w:szCs w:val="24"/>
        </w:rPr>
        <w:t>claw</w:t>
      </w:r>
      <w:proofErr w:type="spellEnd"/>
      <w:r>
        <w:rPr>
          <w:rFonts w:eastAsia="Times New Roman"/>
          <w:szCs w:val="24"/>
        </w:rPr>
        <w:t xml:space="preserve"> </w:t>
      </w:r>
      <w:proofErr w:type="spellStart"/>
      <w:r>
        <w:rPr>
          <w:rFonts w:eastAsia="Times New Roman"/>
          <w:szCs w:val="24"/>
        </w:rPr>
        <w:t>back</w:t>
      </w:r>
      <w:proofErr w:type="spellEnd"/>
      <w:r>
        <w:rPr>
          <w:rFonts w:eastAsia="Times New Roman"/>
          <w:szCs w:val="24"/>
        </w:rPr>
        <w:t xml:space="preserve"> σε συμβεβλημένους </w:t>
      </w:r>
      <w:proofErr w:type="spellStart"/>
      <w:r>
        <w:rPr>
          <w:rFonts w:eastAsia="Times New Roman"/>
          <w:szCs w:val="24"/>
        </w:rPr>
        <w:t>παρόχους</w:t>
      </w:r>
      <w:proofErr w:type="spellEnd"/>
      <w:r>
        <w:rPr>
          <w:rFonts w:eastAsia="Times New Roman"/>
          <w:szCs w:val="24"/>
        </w:rPr>
        <w:t xml:space="preserve"> υγείας και συμβεβλημένους και μη κατασκευαστές, εισαγωγείς, διανομείς/προμηθευτές </w:t>
      </w:r>
      <w:proofErr w:type="spellStart"/>
      <w:r>
        <w:rPr>
          <w:rFonts w:eastAsia="Times New Roman"/>
          <w:szCs w:val="24"/>
        </w:rPr>
        <w:t>ιατροτεχνολογικών</w:t>
      </w:r>
      <w:proofErr w:type="spellEnd"/>
      <w:r>
        <w:rPr>
          <w:rFonts w:eastAsia="Times New Roman"/>
          <w:szCs w:val="24"/>
        </w:rPr>
        <w:t xml:space="preserve"> προϊόντων. </w:t>
      </w:r>
    </w:p>
    <w:p w14:paraId="31D638C9" w14:textId="77777777" w:rsidR="00495759" w:rsidRDefault="00D40270">
      <w:pPr>
        <w:spacing w:line="600" w:lineRule="auto"/>
        <w:ind w:firstLine="720"/>
        <w:jc w:val="both"/>
        <w:rPr>
          <w:rFonts w:eastAsia="Times New Roman"/>
          <w:szCs w:val="24"/>
        </w:rPr>
      </w:pPr>
      <w:r>
        <w:rPr>
          <w:rFonts w:eastAsia="Times New Roman"/>
          <w:bCs/>
          <w:szCs w:val="24"/>
        </w:rPr>
        <w:lastRenderedPageBreak/>
        <w:t>ΑΝΑΦΟΡΕΣ</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ΕΡΩΤΗΣΕΙΣ (Άρθρο 130 παρ</w:t>
      </w:r>
      <w:r>
        <w:rPr>
          <w:rFonts w:eastAsia="Times New Roman"/>
          <w:bCs/>
          <w:szCs w:val="24"/>
        </w:rPr>
        <w:t xml:space="preserve">άγραφος </w:t>
      </w:r>
      <w:r>
        <w:rPr>
          <w:rFonts w:eastAsia="Times New Roman"/>
          <w:bCs/>
          <w:szCs w:val="24"/>
        </w:rPr>
        <w:t xml:space="preserve">5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31D638CA" w14:textId="77777777" w:rsidR="00495759" w:rsidRDefault="00D40270">
      <w:pPr>
        <w:spacing w:line="600" w:lineRule="auto"/>
        <w:ind w:firstLine="720"/>
        <w:jc w:val="both"/>
        <w:rPr>
          <w:rFonts w:eastAsia="Times New Roman"/>
          <w:szCs w:val="24"/>
        </w:rPr>
      </w:pPr>
      <w:r>
        <w:rPr>
          <w:rFonts w:eastAsia="Times New Roman"/>
          <w:szCs w:val="24"/>
        </w:rPr>
        <w:t xml:space="preserve">1. </w:t>
      </w:r>
      <w:r>
        <w:rPr>
          <w:rFonts w:eastAsia="Times New Roman"/>
          <w:szCs w:val="24"/>
        </w:rPr>
        <w:t>Η με αριθμό 600/23-10-2017 ερώτηση της Βουλευτού Β΄ Αθηνών του Συνασπισμού Ριζοσπαστικής Αριστεράς κ</w:t>
      </w:r>
      <w:r>
        <w:rPr>
          <w:rFonts w:eastAsia="Times New Roman"/>
          <w:szCs w:val="24"/>
        </w:rPr>
        <w:t>.</w:t>
      </w:r>
      <w:r>
        <w:rPr>
          <w:rFonts w:eastAsia="Times New Roman"/>
          <w:szCs w:val="24"/>
        </w:rPr>
        <w:t xml:space="preserve"> </w:t>
      </w:r>
      <w:r>
        <w:rPr>
          <w:rFonts w:eastAsia="Times New Roman"/>
          <w:bCs/>
          <w:szCs w:val="24"/>
        </w:rPr>
        <w:t>Χαρούλας (Χαράς) Καφαντάρη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Παιδείας,</w:t>
      </w:r>
      <w:r>
        <w:rPr>
          <w:rFonts w:eastAsia="Times New Roman"/>
          <w:szCs w:val="24"/>
        </w:rPr>
        <w:t xml:space="preserve"> </w:t>
      </w:r>
      <w:r>
        <w:rPr>
          <w:rFonts w:eastAsia="Times New Roman"/>
          <w:bCs/>
          <w:szCs w:val="24"/>
        </w:rPr>
        <w:t>Έρευνας και Θρησκευμάτων,</w:t>
      </w:r>
      <w:r>
        <w:rPr>
          <w:rFonts w:eastAsia="Times New Roman"/>
          <w:b/>
          <w:bCs/>
          <w:szCs w:val="24"/>
        </w:rPr>
        <w:t xml:space="preserve"> </w:t>
      </w:r>
      <w:r>
        <w:rPr>
          <w:rFonts w:eastAsia="Times New Roman"/>
          <w:szCs w:val="24"/>
        </w:rPr>
        <w:t>με θέμα: «Ίδρυση Κέντρου Περιβαλλοντικής Εκπαίδευσης (ΚΠΕ) στο πάρκο “Αντώ</w:t>
      </w:r>
      <w:r>
        <w:rPr>
          <w:rFonts w:eastAsia="Times New Roman"/>
          <w:szCs w:val="24"/>
        </w:rPr>
        <w:t>νης Τρίτσης”».</w:t>
      </w:r>
    </w:p>
    <w:p w14:paraId="31D638CB" w14:textId="77777777" w:rsidR="00495759" w:rsidRDefault="00D40270">
      <w:pPr>
        <w:spacing w:line="600" w:lineRule="auto"/>
        <w:ind w:firstLine="720"/>
        <w:jc w:val="both"/>
        <w:rPr>
          <w:rFonts w:eastAsia="Times New Roman"/>
          <w:szCs w:val="24"/>
        </w:rPr>
      </w:pPr>
      <w:r>
        <w:rPr>
          <w:rFonts w:eastAsia="Times New Roman"/>
          <w:szCs w:val="24"/>
        </w:rPr>
        <w:t>2. Η με αριθμό 453/17-10-2017 ερώτηση του Βουλευτή Λακωνίας της Νέας Δημοκρατίας κ.</w:t>
      </w:r>
      <w:r>
        <w:rPr>
          <w:rFonts w:eastAsia="Times New Roman"/>
          <w:b/>
          <w:bCs/>
          <w:szCs w:val="24"/>
        </w:rPr>
        <w:t xml:space="preserve"> </w:t>
      </w:r>
      <w:r>
        <w:rPr>
          <w:rFonts w:eastAsia="Times New Roman"/>
          <w:bCs/>
          <w:szCs w:val="24"/>
        </w:rPr>
        <w:t>Αθανασίου Δαβάκη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b/>
          <w:bCs/>
          <w:szCs w:val="24"/>
        </w:rPr>
        <w:t xml:space="preserve"> </w:t>
      </w:r>
      <w:r>
        <w:rPr>
          <w:rFonts w:eastAsia="Times New Roman"/>
          <w:szCs w:val="24"/>
        </w:rPr>
        <w:t>με θέμα: «Σύσταση σταθμού ΕΚΑΒ στη Νεάπολη Βοιών του Δήμου Μονεμβασίας».</w:t>
      </w:r>
    </w:p>
    <w:p w14:paraId="31D638CC" w14:textId="77777777" w:rsidR="00495759" w:rsidRDefault="00D40270">
      <w:pPr>
        <w:spacing w:after="0" w:line="600" w:lineRule="auto"/>
        <w:ind w:firstLine="720"/>
        <w:jc w:val="both"/>
        <w:rPr>
          <w:rFonts w:eastAsia="Times New Roman"/>
          <w:szCs w:val="24"/>
        </w:rPr>
      </w:pPr>
      <w:r>
        <w:rPr>
          <w:rFonts w:eastAsia="Times New Roman"/>
          <w:szCs w:val="24"/>
        </w:rPr>
        <w:t>Κυρίες και κύριοι συνάδελφοι, εισερχόμαστε</w:t>
      </w:r>
      <w:r>
        <w:rPr>
          <w:rFonts w:eastAsia="Times New Roman"/>
          <w:szCs w:val="24"/>
        </w:rPr>
        <w:t xml:space="preserve"> στη συζήτηση των </w:t>
      </w:r>
    </w:p>
    <w:p w14:paraId="31D638CD" w14:textId="77777777" w:rsidR="00495759" w:rsidRDefault="00D40270">
      <w:pPr>
        <w:spacing w:after="0" w:line="600" w:lineRule="auto"/>
        <w:ind w:firstLine="720"/>
        <w:jc w:val="center"/>
        <w:rPr>
          <w:rFonts w:eastAsia="Times New Roman"/>
          <w:b/>
          <w:szCs w:val="24"/>
        </w:rPr>
      </w:pPr>
      <w:r>
        <w:rPr>
          <w:rFonts w:eastAsia="Times New Roman"/>
          <w:b/>
          <w:szCs w:val="24"/>
        </w:rPr>
        <w:t xml:space="preserve">ΕΠΙΚΑΙΡΩΝ ΕΡΩΤΗΣΕΩΝ </w:t>
      </w:r>
    </w:p>
    <w:p w14:paraId="31D638CE" w14:textId="77777777" w:rsidR="00495759" w:rsidRDefault="00D40270">
      <w:pPr>
        <w:spacing w:after="0" w:line="600" w:lineRule="auto"/>
        <w:ind w:firstLine="720"/>
        <w:jc w:val="both"/>
        <w:rPr>
          <w:rFonts w:eastAsia="Times New Roman"/>
          <w:color w:val="000000"/>
          <w:szCs w:val="24"/>
        </w:rPr>
      </w:pPr>
      <w:r>
        <w:rPr>
          <w:rFonts w:eastAsia="Times New Roman"/>
          <w:szCs w:val="24"/>
        </w:rPr>
        <w:lastRenderedPageBreak/>
        <w:t>Αρχίζουμε με την</w:t>
      </w:r>
      <w:r>
        <w:rPr>
          <w:rFonts w:eastAsia="Times New Roman"/>
          <w:szCs w:val="24"/>
        </w:rPr>
        <w:t xml:space="preserve"> τέταρτη με αριθμό </w:t>
      </w:r>
      <w:r>
        <w:rPr>
          <w:rFonts w:eastAsia="Times New Roman"/>
          <w:color w:val="000000"/>
          <w:szCs w:val="24"/>
        </w:rPr>
        <w:t xml:space="preserve">914/23-1-2018 επίκαιρη ερώτηση πρώτου κύκλου του Βουλευτή Α΄ Θεσσαλονίκης του Κομμουνιστικού Κόμματος </w:t>
      </w:r>
      <w:r>
        <w:rPr>
          <w:rFonts w:eastAsia="Times New Roman"/>
          <w:color w:val="000000"/>
          <w:szCs w:val="24"/>
        </w:rPr>
        <w:t xml:space="preserve">Ελλάδας </w:t>
      </w:r>
      <w:r>
        <w:rPr>
          <w:rFonts w:eastAsia="Times New Roman"/>
          <w:color w:val="000000"/>
          <w:szCs w:val="24"/>
        </w:rPr>
        <w:t>κ.</w:t>
      </w:r>
      <w:r>
        <w:rPr>
          <w:rFonts w:eastAsia="Times New Roman"/>
          <w:color w:val="000000"/>
          <w:szCs w:val="24"/>
        </w:rPr>
        <w:t xml:space="preserve"> </w:t>
      </w:r>
      <w:r>
        <w:rPr>
          <w:rFonts w:eastAsia="Times New Roman"/>
          <w:color w:val="000000"/>
          <w:szCs w:val="24"/>
        </w:rPr>
        <w:t>Ιωάννη Δελή προς τον Υπουργό</w:t>
      </w:r>
      <w:r>
        <w:rPr>
          <w:rFonts w:eastAsia="Times New Roman"/>
          <w:color w:val="000000"/>
          <w:szCs w:val="24"/>
        </w:rPr>
        <w:t xml:space="preserve"> </w:t>
      </w:r>
      <w:r>
        <w:rPr>
          <w:rFonts w:eastAsia="Times New Roman"/>
          <w:bCs/>
          <w:color w:val="000000"/>
          <w:szCs w:val="24"/>
        </w:rPr>
        <w:t>Περιβάλλοντος και Ενέργειας,</w:t>
      </w:r>
      <w:r>
        <w:rPr>
          <w:rFonts w:eastAsia="Times New Roman"/>
          <w:color w:val="000000"/>
          <w:szCs w:val="24"/>
        </w:rPr>
        <w:t xml:space="preserve"> </w:t>
      </w:r>
      <w:r>
        <w:rPr>
          <w:rFonts w:eastAsia="Times New Roman"/>
          <w:color w:val="000000"/>
          <w:szCs w:val="24"/>
        </w:rPr>
        <w:t>με θέμα: «</w:t>
      </w:r>
      <w:r>
        <w:rPr>
          <w:rFonts w:eastAsia="Times New Roman"/>
          <w:color w:val="000000"/>
          <w:szCs w:val="24"/>
        </w:rPr>
        <w:t xml:space="preserve">Εντοπισμός υδρογονανθράκων στο νερό του Αλιάκμονα που τροφοδοτεί την Εγκατάσταση Επεξεργασίας Νερού της πόλης Θεσσαλονίκης». </w:t>
      </w:r>
    </w:p>
    <w:p w14:paraId="31D638CF" w14:textId="77777777" w:rsidR="00495759" w:rsidRDefault="00D40270">
      <w:pPr>
        <w:spacing w:after="0" w:line="600" w:lineRule="auto"/>
        <w:ind w:firstLine="720"/>
        <w:jc w:val="both"/>
        <w:rPr>
          <w:rFonts w:eastAsia="Times New Roman"/>
          <w:color w:val="000000"/>
          <w:szCs w:val="24"/>
        </w:rPr>
      </w:pPr>
      <w:r>
        <w:rPr>
          <w:rFonts w:eastAsia="Times New Roman"/>
          <w:color w:val="000000"/>
          <w:szCs w:val="24"/>
        </w:rPr>
        <w:t xml:space="preserve">Θα απαντήσει ο Αναπληρωτής Υπουργός Περιβάλλοντος και Ενέργειας κ. </w:t>
      </w:r>
      <w:proofErr w:type="spellStart"/>
      <w:r>
        <w:rPr>
          <w:rFonts w:eastAsia="Times New Roman"/>
          <w:color w:val="000000"/>
          <w:szCs w:val="24"/>
        </w:rPr>
        <w:t>Φάμελλος</w:t>
      </w:r>
      <w:proofErr w:type="spellEnd"/>
      <w:r>
        <w:rPr>
          <w:rFonts w:eastAsia="Times New Roman"/>
          <w:color w:val="000000"/>
          <w:szCs w:val="24"/>
        </w:rPr>
        <w:t xml:space="preserve">. </w:t>
      </w:r>
    </w:p>
    <w:p w14:paraId="31D638D0" w14:textId="77777777" w:rsidR="00495759" w:rsidRDefault="00D40270">
      <w:pPr>
        <w:spacing w:after="0" w:line="600" w:lineRule="auto"/>
        <w:ind w:firstLine="720"/>
        <w:jc w:val="both"/>
        <w:rPr>
          <w:rFonts w:eastAsia="Times New Roman"/>
          <w:color w:val="000000"/>
          <w:szCs w:val="24"/>
        </w:rPr>
      </w:pPr>
      <w:r>
        <w:rPr>
          <w:rFonts w:eastAsia="Times New Roman"/>
          <w:color w:val="000000"/>
          <w:szCs w:val="24"/>
        </w:rPr>
        <w:t>Κύριε Δελή, έχετε τον λόγο.</w:t>
      </w:r>
    </w:p>
    <w:p w14:paraId="31D638D1" w14:textId="77777777" w:rsidR="00495759" w:rsidRDefault="00D40270">
      <w:pPr>
        <w:spacing w:after="0" w:line="600" w:lineRule="auto"/>
        <w:ind w:firstLine="720"/>
        <w:jc w:val="both"/>
        <w:rPr>
          <w:rFonts w:eastAsia="Times New Roman"/>
          <w:color w:val="000000"/>
          <w:szCs w:val="24"/>
        </w:rPr>
      </w:pPr>
      <w:r>
        <w:rPr>
          <w:rFonts w:eastAsia="Times New Roman"/>
          <w:b/>
          <w:color w:val="000000"/>
          <w:szCs w:val="24"/>
        </w:rPr>
        <w:t>ΙΩΑΝΝΗΣ ΔΕΛΗΣ:</w:t>
      </w:r>
      <w:r>
        <w:rPr>
          <w:rFonts w:eastAsia="Times New Roman"/>
          <w:color w:val="000000"/>
          <w:szCs w:val="24"/>
        </w:rPr>
        <w:t xml:space="preserve"> Ευχαριστώ, κύριε Πρόεδρε. </w:t>
      </w:r>
    </w:p>
    <w:p w14:paraId="31D638D2" w14:textId="77777777" w:rsidR="00495759" w:rsidRDefault="00D40270">
      <w:pPr>
        <w:spacing w:after="0" w:line="600" w:lineRule="auto"/>
        <w:ind w:firstLine="720"/>
        <w:jc w:val="both"/>
        <w:rPr>
          <w:rFonts w:eastAsia="Times New Roman"/>
          <w:color w:val="000000"/>
          <w:szCs w:val="24"/>
        </w:rPr>
      </w:pPr>
      <w:r>
        <w:rPr>
          <w:rFonts w:eastAsia="Times New Roman"/>
          <w:color w:val="000000"/>
          <w:szCs w:val="24"/>
        </w:rPr>
        <w:t xml:space="preserve">Κύριε Υπουργέ, αξιολογούμε το θέμα που θίγουμε με την επίκαιρη ερώτησή μας ως εξαιρετικά σοβαρό. Αφορά το πόσιμο νερό της Θεσσαλονίκης και την ποιότητά του. </w:t>
      </w:r>
    </w:p>
    <w:p w14:paraId="31D638D3" w14:textId="77777777" w:rsidR="00495759" w:rsidRDefault="00D40270">
      <w:pPr>
        <w:spacing w:after="0" w:line="600" w:lineRule="auto"/>
        <w:ind w:firstLine="720"/>
        <w:jc w:val="both"/>
        <w:rPr>
          <w:rFonts w:eastAsia="Times New Roman"/>
          <w:color w:val="000000"/>
          <w:szCs w:val="24"/>
        </w:rPr>
      </w:pPr>
      <w:r>
        <w:rPr>
          <w:rFonts w:eastAsia="Times New Roman"/>
          <w:color w:val="000000"/>
          <w:szCs w:val="24"/>
        </w:rPr>
        <w:lastRenderedPageBreak/>
        <w:t>Από τις 10 Ιανουαρίου, λοιπόν, εντοπίστηκαν υδρογονάνθρακες στο νερό</w:t>
      </w:r>
      <w:r>
        <w:rPr>
          <w:rFonts w:eastAsia="Times New Roman"/>
          <w:color w:val="000000"/>
          <w:szCs w:val="24"/>
        </w:rPr>
        <w:t>,</w:t>
      </w:r>
      <w:r>
        <w:rPr>
          <w:rFonts w:eastAsia="Times New Roman"/>
          <w:color w:val="000000"/>
          <w:szCs w:val="24"/>
        </w:rPr>
        <w:t xml:space="preserve"> </w:t>
      </w:r>
      <w:r>
        <w:rPr>
          <w:rFonts w:eastAsia="Times New Roman"/>
          <w:color w:val="000000"/>
          <w:szCs w:val="24"/>
        </w:rPr>
        <w:t>που έρχεται από τον Αλιάκμονα και διοχετεύεται στην εγκατάσταση επεξεργασίας νερού της Θεσσαλονίκης, πριν οδηγηθεί βεβαίως στην οικιακή κατανάλωση.</w:t>
      </w:r>
    </w:p>
    <w:p w14:paraId="31D638D4" w14:textId="77777777" w:rsidR="00495759" w:rsidRDefault="00D40270">
      <w:pPr>
        <w:spacing w:after="0" w:line="600" w:lineRule="auto"/>
        <w:ind w:firstLine="720"/>
        <w:jc w:val="both"/>
        <w:rPr>
          <w:rFonts w:eastAsia="Times New Roman"/>
          <w:color w:val="000000"/>
          <w:szCs w:val="24"/>
        </w:rPr>
      </w:pPr>
      <w:r>
        <w:rPr>
          <w:rFonts w:eastAsia="Times New Roman"/>
          <w:color w:val="000000"/>
          <w:szCs w:val="24"/>
        </w:rPr>
        <w:t>Σύμφωνα με όσα γνωστοποίησε η Κοινοπραξία Ιδιωτών Εργολάβων</w:t>
      </w:r>
      <w:r>
        <w:rPr>
          <w:rFonts w:eastAsia="Times New Roman"/>
          <w:color w:val="000000"/>
          <w:szCs w:val="24"/>
        </w:rPr>
        <w:t>,</w:t>
      </w:r>
      <w:r>
        <w:rPr>
          <w:rFonts w:eastAsia="Times New Roman"/>
          <w:color w:val="000000"/>
          <w:szCs w:val="24"/>
        </w:rPr>
        <w:t xml:space="preserve"> που λειτουργεί αυτή την εγκατάσταση επεξεργασία</w:t>
      </w:r>
      <w:r>
        <w:rPr>
          <w:rFonts w:eastAsia="Times New Roman"/>
          <w:color w:val="000000"/>
          <w:szCs w:val="24"/>
        </w:rPr>
        <w:t>ς νερού, δηλαδή το διυλιστήριο του νερού</w:t>
      </w:r>
      <w:r>
        <w:rPr>
          <w:rFonts w:eastAsia="Times New Roman"/>
          <w:color w:val="000000"/>
          <w:szCs w:val="24"/>
        </w:rPr>
        <w:t>,</w:t>
      </w:r>
      <w:r>
        <w:rPr>
          <w:rFonts w:eastAsia="Times New Roman"/>
          <w:color w:val="000000"/>
          <w:szCs w:val="24"/>
        </w:rPr>
        <w:t xml:space="preserve"> που φθάνει στη Θεσσαλονίκη από τον Αλιάκμονα, έναν κρίσιμο σε κάθε περίπτωση κρίκο στη διαδικασία υδροδότησης της πόλης, παρατηρήθηκαν επιφανειακές ορατές ουσίες και εξαπλωνόμενες κηλίδες από πετρελαιοειδή, γράσα, </w:t>
      </w:r>
      <w:r>
        <w:rPr>
          <w:rFonts w:eastAsia="Times New Roman"/>
          <w:color w:val="000000"/>
          <w:szCs w:val="24"/>
        </w:rPr>
        <w:t xml:space="preserve">λάδια στη Δεξαμενή Δ2, που βρίσκεται στην είσοδο του διυλιστηρίου και αφορά στο επιφανειακό νερό, που φθάνει μέσω διώρυγας από τον Αλιάκμονα. </w:t>
      </w:r>
    </w:p>
    <w:p w14:paraId="31D638D5" w14:textId="77777777" w:rsidR="00495759" w:rsidRDefault="00D40270">
      <w:pPr>
        <w:spacing w:after="0" w:line="600" w:lineRule="auto"/>
        <w:ind w:firstLine="720"/>
        <w:jc w:val="both"/>
        <w:rPr>
          <w:rFonts w:eastAsia="Times New Roman"/>
          <w:color w:val="000000"/>
          <w:szCs w:val="24"/>
        </w:rPr>
      </w:pPr>
      <w:r>
        <w:rPr>
          <w:rFonts w:eastAsia="Times New Roman"/>
          <w:color w:val="000000"/>
          <w:szCs w:val="24"/>
        </w:rPr>
        <w:lastRenderedPageBreak/>
        <w:t>Επιπλέον, σημείωναν ότι αυτή η οφθαλμοφανής ρύπανση πέρασε και στις δεξαμενές καθίζησης και σε μικρότερο βαθμό στ</w:t>
      </w:r>
      <w:r>
        <w:rPr>
          <w:rFonts w:eastAsia="Times New Roman"/>
          <w:color w:val="000000"/>
          <w:szCs w:val="24"/>
        </w:rPr>
        <w:t xml:space="preserve">ην επιφάνεια των κλινών άμμου. </w:t>
      </w:r>
    </w:p>
    <w:p w14:paraId="31D638D6" w14:textId="77777777" w:rsidR="00495759" w:rsidRDefault="00D40270">
      <w:pPr>
        <w:spacing w:after="0" w:line="600" w:lineRule="auto"/>
        <w:ind w:firstLine="720"/>
        <w:jc w:val="both"/>
        <w:rPr>
          <w:rFonts w:eastAsia="Times New Roman"/>
          <w:color w:val="000000"/>
          <w:szCs w:val="24"/>
        </w:rPr>
      </w:pPr>
      <w:r>
        <w:rPr>
          <w:rFonts w:eastAsia="Times New Roman"/>
          <w:color w:val="000000"/>
          <w:szCs w:val="24"/>
        </w:rPr>
        <w:t>Χαρακτηριστικό δε</w:t>
      </w:r>
      <w:r w:rsidRPr="002D1278">
        <w:rPr>
          <w:rFonts w:eastAsia="Times New Roman"/>
          <w:color w:val="000000"/>
          <w:szCs w:val="24"/>
        </w:rPr>
        <w:t>,</w:t>
      </w:r>
      <w:r>
        <w:rPr>
          <w:rFonts w:eastAsia="Times New Roman"/>
          <w:color w:val="000000"/>
          <w:szCs w:val="24"/>
        </w:rPr>
        <w:t xml:space="preserve"> της σοβαρότητας της κατάστασης και του μεγέθους της ρύπανσης είναι το γεγονός ότι τοποθετήθηκαν πλωτά φράγματα κατά μήκος της διώρυγας, που φέρνει το νερό του Αλιάκμονα στην εγκατάσταση επεξεργασίας νερού,</w:t>
      </w:r>
      <w:r>
        <w:rPr>
          <w:rFonts w:eastAsia="Times New Roman"/>
          <w:color w:val="000000"/>
          <w:szCs w:val="24"/>
        </w:rPr>
        <w:t xml:space="preserve"> για τη μέγιστη δυνατή συγκράτηση των υδρογονανθράκων</w:t>
      </w:r>
      <w:r w:rsidRPr="002D1278">
        <w:rPr>
          <w:rFonts w:eastAsia="Times New Roman"/>
          <w:color w:val="000000"/>
          <w:szCs w:val="24"/>
        </w:rPr>
        <w:t>,</w:t>
      </w:r>
      <w:r>
        <w:rPr>
          <w:rFonts w:eastAsia="Times New Roman"/>
          <w:color w:val="000000"/>
          <w:szCs w:val="24"/>
        </w:rPr>
        <w:t xml:space="preserve"> που εντοπίστηκαν, ενώ γνωρίζουμε ότι σε συνεργασία με τη ΔΕΗ Α</w:t>
      </w:r>
      <w:r w:rsidRPr="002D1278">
        <w:rPr>
          <w:rFonts w:eastAsia="Times New Roman"/>
          <w:color w:val="000000"/>
          <w:szCs w:val="24"/>
        </w:rPr>
        <w:t>.</w:t>
      </w:r>
      <w:r>
        <w:rPr>
          <w:rFonts w:eastAsia="Times New Roman"/>
          <w:color w:val="000000"/>
          <w:szCs w:val="24"/>
        </w:rPr>
        <w:t>Ε</w:t>
      </w:r>
      <w:r w:rsidRPr="002D1278">
        <w:rPr>
          <w:rFonts w:eastAsia="Times New Roman"/>
          <w:color w:val="000000"/>
          <w:szCs w:val="24"/>
        </w:rPr>
        <w:t>.</w:t>
      </w:r>
      <w:r>
        <w:rPr>
          <w:rFonts w:eastAsia="Times New Roman"/>
          <w:color w:val="000000"/>
          <w:szCs w:val="24"/>
        </w:rPr>
        <w:t xml:space="preserve"> έγινε και σημαντική ανανέωση των νερών του φράγματος της Αγίας Βαρβάρας, από όπου ξεκινά και αυτή η διώρυγα. </w:t>
      </w:r>
    </w:p>
    <w:p w14:paraId="31D638D7" w14:textId="77777777" w:rsidR="00495759" w:rsidRDefault="00D40270">
      <w:pPr>
        <w:spacing w:after="0" w:line="600" w:lineRule="auto"/>
        <w:ind w:firstLine="720"/>
        <w:jc w:val="both"/>
        <w:rPr>
          <w:rFonts w:eastAsia="Times New Roman"/>
          <w:color w:val="000000"/>
          <w:szCs w:val="24"/>
        </w:rPr>
      </w:pPr>
      <w:r>
        <w:rPr>
          <w:rFonts w:eastAsia="Times New Roman"/>
          <w:color w:val="000000"/>
          <w:szCs w:val="24"/>
        </w:rPr>
        <w:t>Τα ερωτήματα, κύριε Υπουρ</w:t>
      </w:r>
      <w:r>
        <w:rPr>
          <w:rFonts w:eastAsia="Times New Roman"/>
          <w:color w:val="000000"/>
          <w:szCs w:val="24"/>
        </w:rPr>
        <w:t xml:space="preserve">γέ, είναι κρίσιμα και τα αναφέρουμε: Σε ποιες επείγουσες ενέργειες θα προβεί η Κυβέρνηση, για </w:t>
      </w:r>
      <w:r>
        <w:rPr>
          <w:rFonts w:eastAsia="Times New Roman"/>
          <w:color w:val="000000"/>
          <w:szCs w:val="24"/>
        </w:rPr>
        <w:lastRenderedPageBreak/>
        <w:t>να αντιμετωπιστεί αυτή η σοβαρή ρύπανση, για να εντοπιστεί η πηγή της ρύπανσης και να αποδοθούν βεβαίως</w:t>
      </w:r>
      <w:r w:rsidRPr="007818F7">
        <w:rPr>
          <w:rFonts w:eastAsia="Times New Roman"/>
          <w:color w:val="000000"/>
          <w:szCs w:val="24"/>
        </w:rPr>
        <w:t xml:space="preserve">, </w:t>
      </w:r>
      <w:r>
        <w:rPr>
          <w:rFonts w:eastAsia="Times New Roman"/>
          <w:color w:val="000000"/>
          <w:szCs w:val="24"/>
        </w:rPr>
        <w:t>οι σχετικές ευθύνες, για να διασφαλιστεί απολύτως η ασφαλ</w:t>
      </w:r>
      <w:r>
        <w:rPr>
          <w:rFonts w:eastAsia="Times New Roman"/>
          <w:color w:val="000000"/>
          <w:szCs w:val="24"/>
        </w:rPr>
        <w:t xml:space="preserve">ής λειτουργία του δικτύου ύδρευσης της Θεσσαλονίκης; </w:t>
      </w:r>
    </w:p>
    <w:p w14:paraId="31D638D8" w14:textId="77777777" w:rsidR="00495759" w:rsidRDefault="00D40270">
      <w:pPr>
        <w:spacing w:after="0" w:line="600" w:lineRule="auto"/>
        <w:ind w:firstLine="720"/>
        <w:jc w:val="both"/>
        <w:rPr>
          <w:rFonts w:eastAsia="Times New Roman"/>
          <w:color w:val="000000"/>
          <w:szCs w:val="24"/>
        </w:rPr>
      </w:pPr>
      <w:r>
        <w:rPr>
          <w:rFonts w:eastAsia="Times New Roman"/>
          <w:color w:val="000000"/>
          <w:szCs w:val="24"/>
        </w:rPr>
        <w:t xml:space="preserve">Ευχαριστώ. </w:t>
      </w:r>
    </w:p>
    <w:p w14:paraId="31D638D9"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31D638DA"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31D638DB"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Ευχαριστώ, κύριε Πρόεδρε. </w:t>
      </w:r>
    </w:p>
    <w:p w14:paraId="31D638DC"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 xml:space="preserve">Δελή, θα ήθελα να σας ευχαριστήσω για την ερώτησή σας, γιατί και εγώ πράγματι και η Κυβέρνηση θεωρούμε ιδιαίτερα κρίσιμο το ζήτημα, όπως και εσείς αναφέρατε εισαγωγικά. Μου δίνετε την ευκαιρία να παρουσιάσω και τις πρωτοβουλίες που έχουμε </w:t>
      </w:r>
      <w:r>
        <w:rPr>
          <w:rFonts w:eastAsia="Times New Roman" w:cs="Times New Roman"/>
          <w:szCs w:val="24"/>
        </w:rPr>
        <w:lastRenderedPageBreak/>
        <w:t>λάβει για αυτό το</w:t>
      </w:r>
      <w:r>
        <w:rPr>
          <w:rFonts w:eastAsia="Times New Roman" w:cs="Times New Roman"/>
          <w:szCs w:val="24"/>
        </w:rPr>
        <w:t xml:space="preserve"> ζήτημα. Έχω λάβει πρωτοβουλίες και εγώ προσωπικά, μιας και είναι και η περιοχή όπου ζούμε και η περιοχή από την οποία καταγόμαστε και οι δύο. </w:t>
      </w:r>
    </w:p>
    <w:p w14:paraId="31D638DD"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Στις 10-1-2018 πράγματι εντοπίστηκε η ύπαρξη κηλίδων ελαιώδους μορφής στην επιφάνεια της Δ2 δεξαμενής του επιφαν</w:t>
      </w:r>
      <w:r>
        <w:rPr>
          <w:rFonts w:eastAsia="Times New Roman" w:cs="Times New Roman"/>
          <w:szCs w:val="24"/>
        </w:rPr>
        <w:t xml:space="preserve">ειακού νερού Αλιάκμονα, όπως δηλαδή μπαίνει το νερό από το αντλιοστάσιο </w:t>
      </w:r>
      <w:proofErr w:type="spellStart"/>
      <w:r>
        <w:rPr>
          <w:rFonts w:eastAsia="Times New Roman" w:cs="Times New Roman"/>
          <w:szCs w:val="24"/>
        </w:rPr>
        <w:t>Σίνδου</w:t>
      </w:r>
      <w:proofErr w:type="spellEnd"/>
      <w:r>
        <w:rPr>
          <w:rFonts w:eastAsia="Times New Roman" w:cs="Times New Roman"/>
          <w:szCs w:val="24"/>
        </w:rPr>
        <w:t xml:space="preserve"> και όπως έρχεται από τη διώρυγα του Αλιάκμονα. </w:t>
      </w:r>
    </w:p>
    <w:p w14:paraId="31D638DE"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τον λόγο αυτό και </w:t>
      </w:r>
      <w:r>
        <w:rPr>
          <w:rFonts w:eastAsia="Times New Roman" w:cs="Times New Roman"/>
          <w:szCs w:val="24"/>
        </w:rPr>
        <w:t>επειδή</w:t>
      </w:r>
      <w:r>
        <w:rPr>
          <w:rFonts w:eastAsia="Times New Roman" w:cs="Times New Roman"/>
          <w:szCs w:val="24"/>
        </w:rPr>
        <w:t xml:space="preserve"> </w:t>
      </w:r>
      <w:r>
        <w:rPr>
          <w:rFonts w:eastAsia="Times New Roman" w:cs="Times New Roman"/>
          <w:szCs w:val="24"/>
        </w:rPr>
        <w:t>δεν έχουμε τίποτα να κρύψουμε την επόμενη μέρα το πρωί ενημερώθηκε και ο προϊστάμενος Εισαγγελίας Πρωτοδικών και η αρμόδια Υπηρεσία Υγιεινής και η Υπηρεσία Περιβάλλοντος, όπως και η Γενική Αστυνομική Διεύθυνση και η Περιφέρεια Κεντρικής Μακεδονίας και ο ΓΟ</w:t>
      </w:r>
      <w:r>
        <w:rPr>
          <w:rFonts w:eastAsia="Times New Roman" w:cs="Times New Roman"/>
          <w:szCs w:val="24"/>
        </w:rPr>
        <w:t xml:space="preserve">ΕΒ Πεδιάδων Θεσσαλονίκης-Λαγκαδά. </w:t>
      </w:r>
    </w:p>
    <w:p w14:paraId="31D638DF"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Με εντολή του εισαγγελέα δημιουργήθηκαν μεικτά κλιμάκια από εκείνη την ημέρα, από την Πέμπτη 11 Ιανουαρίου, και αρμόδιοι υπάλληλοι όλων αυτών των υπηρεσιών βγήκαν στο πεδίο και προχώρησαν μαζί με στελέχη της ΕΥΑΘ από το α</w:t>
      </w:r>
      <w:r>
        <w:rPr>
          <w:rFonts w:eastAsia="Times New Roman" w:cs="Times New Roman"/>
          <w:szCs w:val="24"/>
        </w:rPr>
        <w:t xml:space="preserve">ντλιοστάσιο της </w:t>
      </w:r>
      <w:proofErr w:type="spellStart"/>
      <w:r>
        <w:rPr>
          <w:rFonts w:eastAsia="Times New Roman" w:cs="Times New Roman"/>
          <w:szCs w:val="24"/>
        </w:rPr>
        <w:t>Σίνδου</w:t>
      </w:r>
      <w:proofErr w:type="spellEnd"/>
      <w:r>
        <w:rPr>
          <w:rFonts w:eastAsia="Times New Roman" w:cs="Times New Roman"/>
          <w:szCs w:val="24"/>
        </w:rPr>
        <w:t>,</w:t>
      </w:r>
      <w:r>
        <w:rPr>
          <w:rFonts w:eastAsia="Times New Roman" w:cs="Times New Roman"/>
          <w:szCs w:val="24"/>
        </w:rPr>
        <w:t xml:space="preserve"> μέχρι το φράγμα του Αλιάκμονα, ψηλά δηλαδή, πάνω από τη δεξαμενή της Βαρβάρας, για να εντοπίσουν την προέλευση και να κάνουν δειγματοληπτικούς ελέγχους σε κομβικά σημεία. </w:t>
      </w:r>
    </w:p>
    <w:p w14:paraId="31D638E0"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ήθελα να σας δώσω ορισμένες ρητές απαντήσεις. Η ρύπανση </w:t>
      </w:r>
      <w:r>
        <w:rPr>
          <w:rFonts w:eastAsia="Times New Roman" w:cs="Times New Roman"/>
          <w:szCs w:val="24"/>
        </w:rPr>
        <w:t>έχει αντιμετωπισθεί κατά τη διαδικασία της επεξεργασίας του νερού. Υπήρχε</w:t>
      </w:r>
      <w:r>
        <w:rPr>
          <w:rFonts w:eastAsia="Times New Roman" w:cs="Times New Roman"/>
          <w:szCs w:val="24"/>
        </w:rPr>
        <w:t xml:space="preserve"> -</w:t>
      </w:r>
      <w:r>
        <w:rPr>
          <w:rFonts w:eastAsia="Times New Roman" w:cs="Times New Roman"/>
          <w:szCs w:val="24"/>
        </w:rPr>
        <w:t>το επιβεβαιώνω</w:t>
      </w:r>
      <w:r>
        <w:rPr>
          <w:rFonts w:eastAsia="Times New Roman" w:cs="Times New Roman"/>
          <w:szCs w:val="24"/>
        </w:rPr>
        <w:t>-</w:t>
      </w:r>
      <w:r>
        <w:rPr>
          <w:rFonts w:eastAsia="Times New Roman" w:cs="Times New Roman"/>
          <w:szCs w:val="24"/>
        </w:rPr>
        <w:t xml:space="preserve"> και αντιμετωπίστηκε. Όπως και εσείς είπατε, παρ’ ότι εντοπίστηκε στη δεξαμενή εισόδου, υπήρχαν στοιχεία της ρύπανσης και μέσα στην εγκατάσταση, παραδείγματος χάριν π</w:t>
      </w:r>
      <w:r>
        <w:rPr>
          <w:rFonts w:eastAsia="Times New Roman" w:cs="Times New Roman"/>
          <w:szCs w:val="24"/>
        </w:rPr>
        <w:t xml:space="preserve">ριν τις καθιζήσεις, πράγμα που το αναφέρετε εσείς. </w:t>
      </w:r>
    </w:p>
    <w:p w14:paraId="31D638E1"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Όμως, μετά τα φίλτρα άμμου</w:t>
      </w:r>
      <w:r>
        <w:rPr>
          <w:rFonts w:eastAsia="Times New Roman" w:cs="Times New Roman"/>
          <w:szCs w:val="24"/>
        </w:rPr>
        <w:t xml:space="preserve"> -</w:t>
      </w:r>
      <w:r>
        <w:rPr>
          <w:rFonts w:eastAsia="Times New Roman" w:cs="Times New Roman"/>
          <w:szCs w:val="24"/>
        </w:rPr>
        <w:t>διότι αναφερθήκατε στην επιφάνεια των φίλτρων άμμου</w:t>
      </w:r>
      <w:r>
        <w:rPr>
          <w:rFonts w:eastAsia="Times New Roman" w:cs="Times New Roman"/>
          <w:szCs w:val="24"/>
        </w:rPr>
        <w:t>-</w:t>
      </w:r>
      <w:r>
        <w:rPr>
          <w:rFonts w:eastAsia="Times New Roman" w:cs="Times New Roman"/>
          <w:szCs w:val="24"/>
        </w:rPr>
        <w:t xml:space="preserve"> υπάρχουν και φίλτρα ενεργού άνθρακα και η διοίκηση της ΕΥΑΘ επέλεξε να διπλασιάσει τον χρόνο παραμονής στα φίλτρα, μειώνοντ</w:t>
      </w:r>
      <w:r>
        <w:rPr>
          <w:rFonts w:eastAsia="Times New Roman" w:cs="Times New Roman"/>
          <w:szCs w:val="24"/>
        </w:rPr>
        <w:t xml:space="preserve">ας την παροχή εισόδου και χρησιμοποιώντας συμπληρωματική πηγή υδροδότησης της Θεσσαλονίκης από τις Πηγές της </w:t>
      </w:r>
      <w:proofErr w:type="spellStart"/>
      <w:r>
        <w:rPr>
          <w:rFonts w:eastAsia="Times New Roman" w:cs="Times New Roman"/>
          <w:szCs w:val="24"/>
        </w:rPr>
        <w:t>Αραβησσού</w:t>
      </w:r>
      <w:proofErr w:type="spellEnd"/>
      <w:r>
        <w:rPr>
          <w:rFonts w:eastAsia="Times New Roman" w:cs="Times New Roman"/>
          <w:szCs w:val="24"/>
        </w:rPr>
        <w:t>, γιατί έχουμε  παροχή ασφαλείας στη Θεσσαλονίκη. Άρα, βελτιστοποιήσαμε τη λειτουργία της εγκατάστασης και δεν βγήκε –ας το πούμε έτσι- δε</w:t>
      </w:r>
      <w:r>
        <w:rPr>
          <w:rFonts w:eastAsia="Times New Roman" w:cs="Times New Roman"/>
          <w:szCs w:val="24"/>
        </w:rPr>
        <w:t xml:space="preserve">ν εξήλθε από τη μονάδα επεξεργασίας ρυπασμένο νερό ή νερό που περιείχε ρύπους για την πόλη της Θεσσαλονίκης. </w:t>
      </w:r>
    </w:p>
    <w:p w14:paraId="31D638E2"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Ταυτόχρονα, σε συνεννόηση με τη ΔΕΗ</w:t>
      </w:r>
      <w:r>
        <w:rPr>
          <w:rFonts w:eastAsia="Times New Roman" w:cs="Times New Roman"/>
          <w:szCs w:val="24"/>
        </w:rPr>
        <w:t>,</w:t>
      </w:r>
      <w:r>
        <w:rPr>
          <w:rFonts w:eastAsia="Times New Roman" w:cs="Times New Roman"/>
          <w:szCs w:val="24"/>
        </w:rPr>
        <w:t xml:space="preserve"> εκκενώσαμε τμήμα των δεξαμενών νερού στη Βαρβάρα, όπως και εσείς περιγράψατε και καθαρίσαμε τη διώρυγα και το</w:t>
      </w:r>
      <w:r>
        <w:rPr>
          <w:rFonts w:eastAsia="Times New Roman" w:cs="Times New Roman"/>
          <w:szCs w:val="24"/>
        </w:rPr>
        <w:t xml:space="preserve">ποθετήσαμε πλωτά φράγματα και </w:t>
      </w:r>
      <w:r>
        <w:rPr>
          <w:rFonts w:eastAsia="Times New Roman" w:cs="Times New Roman"/>
          <w:szCs w:val="24"/>
        </w:rPr>
        <w:lastRenderedPageBreak/>
        <w:t>άλλα απορροφητικά υλικά, τα οποία είναι τεχνολογίες πρόληψης, διότι η τεχνολογία της επεξεργασίας μάς εξασφαλίζει την ποιότητα του νερού, αλλά παρ’ όλα αυτά</w:t>
      </w:r>
      <w:r>
        <w:rPr>
          <w:rFonts w:eastAsia="Times New Roman" w:cs="Times New Roman"/>
          <w:szCs w:val="24"/>
        </w:rPr>
        <w:t>,</w:t>
      </w:r>
      <w:r>
        <w:rPr>
          <w:rFonts w:eastAsia="Times New Roman" w:cs="Times New Roman"/>
          <w:szCs w:val="24"/>
        </w:rPr>
        <w:t xml:space="preserve"> θέλουμε να προλάβουμε το φαινόμενο</w:t>
      </w:r>
      <w:r>
        <w:rPr>
          <w:rFonts w:eastAsia="Times New Roman" w:cs="Times New Roman"/>
          <w:szCs w:val="24"/>
        </w:rPr>
        <w:t xml:space="preserve">, ώστε </w:t>
      </w:r>
      <w:r>
        <w:rPr>
          <w:rFonts w:eastAsia="Times New Roman" w:cs="Times New Roman"/>
          <w:szCs w:val="24"/>
        </w:rPr>
        <w:t>να μην υπάρχει κανένα πρόβλ</w:t>
      </w:r>
      <w:r>
        <w:rPr>
          <w:rFonts w:eastAsia="Times New Roman" w:cs="Times New Roman"/>
          <w:szCs w:val="24"/>
        </w:rPr>
        <w:t xml:space="preserve">ημα. </w:t>
      </w:r>
    </w:p>
    <w:p w14:paraId="31D638E3"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Εγώ προσωπικά το Σάββατο, αμέσως μετά το φαινόμενο, στις 13 Ιανουαρίου, πήγα στο διυλιστήριο και επέβλεψα διπλές βάρδιες στα εργαστήρια και της ΕΥΑΘ και των συνεργαζόμενων ιδιωτικών εταιρειών, ώστε να εντοπίσουμε φασματοσκοπικά και την πηγή της ρύπαν</w:t>
      </w:r>
      <w:r>
        <w:rPr>
          <w:rFonts w:eastAsia="Times New Roman" w:cs="Times New Roman"/>
          <w:szCs w:val="24"/>
        </w:rPr>
        <w:t>σης. Εκεί διαπιστώσαμε ότι είναι υδρογονάνθρακες μεγάλου μοριακού βάρους</w:t>
      </w:r>
      <w:r>
        <w:rPr>
          <w:rFonts w:eastAsia="Times New Roman" w:cs="Times New Roman"/>
          <w:szCs w:val="24"/>
        </w:rPr>
        <w:t>,</w:t>
      </w:r>
      <w:r>
        <w:rPr>
          <w:rFonts w:eastAsia="Times New Roman" w:cs="Times New Roman"/>
          <w:szCs w:val="24"/>
        </w:rPr>
        <w:t xml:space="preserve"> που πράγματι έχουν προέλευση λιπαντικά, όπως δημοσιεύτηκε εξάλλου, δεν το κρύψαμε. </w:t>
      </w:r>
    </w:p>
    <w:p w14:paraId="31D638E4"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szCs w:val="24"/>
        </w:rPr>
        <w:t>Διπλασιάσαμε και τα εργαστήρια και την επεξεργασία, ακόμα και για το Σαββατοκύριακο, για να διασφα</w:t>
      </w:r>
      <w:r>
        <w:rPr>
          <w:rFonts w:eastAsia="Times New Roman" w:cs="Times New Roman"/>
          <w:szCs w:val="24"/>
        </w:rPr>
        <w:t xml:space="preserve">λίσουμε ότι τίποτα δεν θα </w:t>
      </w:r>
      <w:r>
        <w:rPr>
          <w:rFonts w:eastAsia="Times New Roman" w:cs="Times New Roman"/>
          <w:szCs w:val="24"/>
        </w:rPr>
        <w:lastRenderedPageBreak/>
        <w:t xml:space="preserve">βγει στην πόλη, κάτι το οποίο έχει γίνει από τις ποιοτικές αναλύσεις εξόδου. </w:t>
      </w:r>
    </w:p>
    <w:p w14:paraId="31D638E5"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14:paraId="31D638E6"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szCs w:val="24"/>
        </w:rPr>
        <w:t>Επιτρέψτε μου, κύριε Πρόεδρε, γιατί είναι κρίσιμο το ζήτη</w:t>
      </w:r>
      <w:r>
        <w:rPr>
          <w:rFonts w:eastAsia="Times New Roman" w:cs="Times New Roman"/>
          <w:szCs w:val="24"/>
        </w:rPr>
        <w:t>μα και αφορά θέματα υγ</w:t>
      </w:r>
      <w:r>
        <w:rPr>
          <w:rFonts w:eastAsia="Times New Roman" w:cs="Times New Roman"/>
          <w:szCs w:val="24"/>
        </w:rPr>
        <w:t>είας</w:t>
      </w:r>
      <w:r>
        <w:rPr>
          <w:rFonts w:eastAsia="Times New Roman" w:cs="Times New Roman"/>
          <w:szCs w:val="24"/>
        </w:rPr>
        <w:t>.</w:t>
      </w:r>
    </w:p>
    <w:p w14:paraId="31D638E7"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Για να μην υπάρχει κανένα πρόβλημα, προφανώς και με την ενημέρωση του Γενικού Γραμματέα Δημόσιας Υγείας, κάλεσα σε σύσκεψη, σε τηλεδιάσκεψη, στις 16 Ιανουαρίου τον πρόεδρο της ΔΕΗ, τον ειδικό επιθεωρητή περιβάλλοντος και τον πρό</w:t>
      </w:r>
      <w:r>
        <w:rPr>
          <w:rFonts w:eastAsia="Times New Roman" w:cs="Times New Roman"/>
          <w:szCs w:val="24"/>
        </w:rPr>
        <w:t>εδρο της ΕΥΑΘ και συμφωνήσαμε τη δημιουργία ειδικού κλιμακίου</w:t>
      </w:r>
      <w:r>
        <w:rPr>
          <w:rFonts w:eastAsia="Times New Roman" w:cs="Times New Roman"/>
          <w:szCs w:val="24"/>
        </w:rPr>
        <w:t>,</w:t>
      </w:r>
      <w:r>
        <w:rPr>
          <w:rFonts w:eastAsia="Times New Roman" w:cs="Times New Roman"/>
          <w:szCs w:val="24"/>
        </w:rPr>
        <w:t xml:space="preserve"> που να παρεμβαίνει μέσα στις εγκαταστάσεις και της διώρυγας και των φραγμάτων</w:t>
      </w:r>
      <w:r>
        <w:rPr>
          <w:rFonts w:eastAsia="Times New Roman" w:cs="Times New Roman"/>
          <w:szCs w:val="24"/>
        </w:rPr>
        <w:t>,</w:t>
      </w:r>
      <w:r>
        <w:rPr>
          <w:rFonts w:eastAsia="Times New Roman" w:cs="Times New Roman"/>
          <w:szCs w:val="24"/>
        </w:rPr>
        <w:t xml:space="preserve"> για να έχουμε τη μέγιστη δυνατή απόδοση του ελέγχου </w:t>
      </w:r>
      <w:r>
        <w:rPr>
          <w:rFonts w:eastAsia="Times New Roman" w:cs="Times New Roman"/>
          <w:szCs w:val="24"/>
        </w:rPr>
        <w:lastRenderedPageBreak/>
        <w:t>και της ασφάλειας. Ταυτόχρονα</w:t>
      </w:r>
      <w:r>
        <w:rPr>
          <w:rFonts w:eastAsia="Times New Roman" w:cs="Times New Roman"/>
          <w:szCs w:val="24"/>
        </w:rPr>
        <w:t>,</w:t>
      </w:r>
      <w:r>
        <w:rPr>
          <w:rFonts w:eastAsia="Times New Roman" w:cs="Times New Roman"/>
          <w:szCs w:val="24"/>
        </w:rPr>
        <w:t xml:space="preserve"> συμφωνήσαμε τα μεικτά συνεργεία</w:t>
      </w:r>
      <w:r>
        <w:rPr>
          <w:rFonts w:eastAsia="Times New Roman" w:cs="Times New Roman"/>
          <w:szCs w:val="24"/>
        </w:rPr>
        <w:t xml:space="preserve"> που έχουμε με τις περιφέρειες και της κεντρικής Μακεδονίας και της δυτικής Μακεδονίας</w:t>
      </w:r>
      <w:r>
        <w:rPr>
          <w:rFonts w:eastAsia="Times New Roman" w:cs="Times New Roman"/>
          <w:szCs w:val="24"/>
        </w:rPr>
        <w:t>,</w:t>
      </w:r>
      <w:r>
        <w:rPr>
          <w:rFonts w:eastAsia="Times New Roman" w:cs="Times New Roman"/>
          <w:szCs w:val="24"/>
        </w:rPr>
        <w:t xml:space="preserve"> να ελέγξουν με εντολή του εισαγγελέα όλες τις περιφερειακές χρήσεις, ώστε να μην υπάρχει νέο πρόβλημα στο μέλλον, μιας και αυτή τη στιγμή οι μετρήσεις έχουν μειωθεί πάρ</w:t>
      </w:r>
      <w:r>
        <w:rPr>
          <w:rFonts w:eastAsia="Times New Roman" w:cs="Times New Roman"/>
          <w:szCs w:val="24"/>
        </w:rPr>
        <w:t xml:space="preserve">α πολύ και στην είσοδο και είναι πολύ κάτω από τα όρια ακόμα και της επιφυλακής. Δεν υπάρχει κανένα πρόβλημα εξόδου. Είναι μη </w:t>
      </w:r>
      <w:proofErr w:type="spellStart"/>
      <w:r>
        <w:rPr>
          <w:rFonts w:eastAsia="Times New Roman" w:cs="Times New Roman"/>
          <w:szCs w:val="24"/>
        </w:rPr>
        <w:t>εντοπίσιμες</w:t>
      </w:r>
      <w:proofErr w:type="spellEnd"/>
      <w:r>
        <w:rPr>
          <w:rFonts w:eastAsia="Times New Roman" w:cs="Times New Roman"/>
          <w:szCs w:val="24"/>
        </w:rPr>
        <w:t xml:space="preserve"> οι μετρήσεις στην έξοδο της επεξεργασία</w:t>
      </w:r>
      <w:r>
        <w:rPr>
          <w:rFonts w:eastAsia="Times New Roman" w:cs="Times New Roman"/>
          <w:szCs w:val="24"/>
        </w:rPr>
        <w:t>ς</w:t>
      </w:r>
      <w:r>
        <w:rPr>
          <w:rFonts w:eastAsia="Times New Roman" w:cs="Times New Roman"/>
          <w:szCs w:val="24"/>
        </w:rPr>
        <w:t xml:space="preserve"> τις τελευταίες ημέρες. Και έχω αξιόπιστες μετρήσεις από δύο εργαστήρια πλέον </w:t>
      </w:r>
      <w:r>
        <w:rPr>
          <w:rFonts w:eastAsia="Times New Roman" w:cs="Times New Roman"/>
          <w:szCs w:val="24"/>
        </w:rPr>
        <w:t>που έχει αναθέσει η ΕΥΑΘ και στη Θεσσαλονίκη και στην Αθήνα</w:t>
      </w:r>
      <w:r>
        <w:rPr>
          <w:rFonts w:eastAsia="Times New Roman" w:cs="Times New Roman"/>
          <w:szCs w:val="24"/>
        </w:rPr>
        <w:t>,</w:t>
      </w:r>
      <w:r>
        <w:rPr>
          <w:rFonts w:eastAsia="Times New Roman" w:cs="Times New Roman"/>
          <w:szCs w:val="24"/>
        </w:rPr>
        <w:t xml:space="preserve"> για να είμαστε ασφαλείς και να μην υπάρχει κανένα πρόβλημα.</w:t>
      </w:r>
    </w:p>
    <w:p w14:paraId="31D638E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του κυρίου Αναπληρωτή Υπουργού)</w:t>
      </w:r>
    </w:p>
    <w:p w14:paraId="31D638E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Επαναλαμβάνω για ένα τμήμα</w:t>
      </w:r>
      <w:r>
        <w:rPr>
          <w:rFonts w:eastAsia="Times New Roman" w:cs="Times New Roman"/>
          <w:szCs w:val="24"/>
        </w:rPr>
        <w:t xml:space="preserve"> της ερώτησή σας ότι αρμόδιος για να ανακοινώσει τα αποτελέσματα πλέον της εισαγγελικής έρευνας είναι η αρμόδια εισαγγελική αρχή. Όμως, θα σας πω </w:t>
      </w:r>
      <w:r>
        <w:rPr>
          <w:rFonts w:eastAsia="Times New Roman" w:cs="Times New Roman"/>
          <w:szCs w:val="24"/>
        </w:rPr>
        <w:t xml:space="preserve">στη δεύτερη απάντησή μου </w:t>
      </w:r>
      <w:r>
        <w:rPr>
          <w:rFonts w:eastAsia="Times New Roman" w:cs="Times New Roman"/>
          <w:szCs w:val="24"/>
        </w:rPr>
        <w:t>τι άλλο κάνουμε</w:t>
      </w:r>
      <w:r>
        <w:rPr>
          <w:rFonts w:eastAsia="Times New Roman" w:cs="Times New Roman"/>
          <w:szCs w:val="24"/>
        </w:rPr>
        <w:t>,</w:t>
      </w:r>
      <w:r>
        <w:rPr>
          <w:rFonts w:eastAsia="Times New Roman" w:cs="Times New Roman"/>
          <w:szCs w:val="24"/>
        </w:rPr>
        <w:t xml:space="preserve"> για να μην υπάρχουν τέτοια προβλήματ</w:t>
      </w:r>
      <w:r>
        <w:rPr>
          <w:rFonts w:eastAsia="Times New Roman" w:cs="Times New Roman"/>
          <w:szCs w:val="24"/>
        </w:rPr>
        <w:t>α</w:t>
      </w:r>
      <w:r>
        <w:rPr>
          <w:rFonts w:eastAsia="Times New Roman" w:cs="Times New Roman"/>
          <w:szCs w:val="24"/>
        </w:rPr>
        <w:t>, γιατί τελείωσε ο χρόνος που ε</w:t>
      </w:r>
      <w:r>
        <w:rPr>
          <w:rFonts w:eastAsia="Times New Roman" w:cs="Times New Roman"/>
          <w:szCs w:val="24"/>
        </w:rPr>
        <w:t xml:space="preserve">ίχα για 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p>
    <w:p w14:paraId="31D638EA" w14:textId="77777777" w:rsidR="00495759" w:rsidRDefault="00D40270">
      <w:pPr>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31D638EB" w14:textId="77777777" w:rsidR="00495759" w:rsidRDefault="00D40270">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Ευχαριστώ και εγώ.</w:t>
      </w:r>
    </w:p>
    <w:p w14:paraId="31D638EC"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Παρακαλώ, κύριε Δελή</w:t>
      </w:r>
      <w:r>
        <w:rPr>
          <w:rFonts w:eastAsia="Times New Roman" w:cs="Times New Roman"/>
          <w:szCs w:val="24"/>
        </w:rPr>
        <w:t xml:space="preserve"> </w:t>
      </w:r>
      <w:r>
        <w:rPr>
          <w:rFonts w:eastAsia="Times New Roman" w:cs="Times New Roman"/>
          <w:szCs w:val="24"/>
        </w:rPr>
        <w:t>και πάλι έχετε τον λόγο.</w:t>
      </w:r>
    </w:p>
    <w:p w14:paraId="31D638ED"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ΔΕΛΗΣ: </w:t>
      </w:r>
      <w:r>
        <w:rPr>
          <w:rFonts w:eastAsia="Times New Roman" w:cs="Times New Roman"/>
          <w:szCs w:val="24"/>
        </w:rPr>
        <w:t>Κύριε Υπουργέ, δεν αμφισβητούμε τις ενέργειες της Κυβέρνησης</w:t>
      </w:r>
      <w:r>
        <w:rPr>
          <w:rFonts w:eastAsia="Times New Roman" w:cs="Times New Roman"/>
          <w:szCs w:val="24"/>
        </w:rPr>
        <w:t>,</w:t>
      </w:r>
      <w:r>
        <w:rPr>
          <w:rFonts w:eastAsia="Times New Roman" w:cs="Times New Roman"/>
          <w:szCs w:val="24"/>
        </w:rPr>
        <w:t xml:space="preserve"> που η αλήθεια είναι ότι αντέδρασε άμεσα. Θα θέλαμε πάρα πολύ να δεχθούμε και τις καθησυχαστικές διαβεβαιώσεις σας, σχετικά με την ποιότητα του νερού της Θεσσαλονίκης. Δεν έχουμε άλλωστε και στοιχεία για το μέγεθος της ρύπανσης, το οποίο λέτε ότι δεν ήταν </w:t>
      </w:r>
      <w:r>
        <w:rPr>
          <w:rFonts w:eastAsia="Times New Roman" w:cs="Times New Roman"/>
          <w:szCs w:val="24"/>
        </w:rPr>
        <w:t xml:space="preserve">ιδιαίτερα μεγάλο. Δεν έχουμε στοιχεία για να το αμφισβητήσουμε αυτό. </w:t>
      </w:r>
    </w:p>
    <w:p w14:paraId="31D638EE"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Ωστόσο</w:t>
      </w:r>
      <w:r>
        <w:rPr>
          <w:rFonts w:eastAsia="Times New Roman" w:cs="Times New Roman"/>
          <w:szCs w:val="24"/>
        </w:rPr>
        <w:t>,</w:t>
      </w:r>
      <w:r>
        <w:rPr>
          <w:rFonts w:eastAsia="Times New Roman" w:cs="Times New Roman"/>
          <w:szCs w:val="24"/>
        </w:rPr>
        <w:t xml:space="preserve"> η ρύπανση υπήρξε. Είναι γεγονός. Και το πιο κρίσιμο ερώτημα, κύριε Υπουργέ, σε αυτό το ζήτημα δεν έχει απαντηθεί μέχρι τώρα. Το πιο κρίσιμο ερώτημα είναι το εξής: Ποια είναι η αι</w:t>
      </w:r>
      <w:r>
        <w:rPr>
          <w:rFonts w:eastAsia="Times New Roman" w:cs="Times New Roman"/>
          <w:szCs w:val="24"/>
        </w:rPr>
        <w:t xml:space="preserve">τία, ποια είναι η πηγή της ρύπανσης του νερού του Αλιάκμονα; Το γνωρίζετε; Το βρήκατε; Όλα δείχνουν ΔΕΗ, αλλά γνωρίζουμε συγκεκριμένα από πού προέρχεται αυτή η ρύπανση; Γιατί αν δεν απαντηθεί </w:t>
      </w:r>
      <w:r>
        <w:rPr>
          <w:rFonts w:eastAsia="Times New Roman" w:cs="Times New Roman"/>
          <w:szCs w:val="24"/>
        </w:rPr>
        <w:lastRenderedPageBreak/>
        <w:t>αυτό το ερώτημα, αν δεν βρεθεί δηλαδή η πηγή της ρύπανσης -και α</w:t>
      </w:r>
      <w:r>
        <w:rPr>
          <w:rFonts w:eastAsia="Times New Roman" w:cs="Times New Roman"/>
          <w:szCs w:val="24"/>
        </w:rPr>
        <w:t>ν δεν βρεθεί τότε πώς θα αντιμετωπιστεί- καταλαβαίνετε ότι μέχρι τότε κανείς δεν μπορεί να εγγυηθεί ότι ανάλογη ρύπανση και μεγαλύτερη δεν θα επαναληφθεί, με ό,τι αυτό σημαίνει βέβαια</w:t>
      </w:r>
      <w:r>
        <w:rPr>
          <w:rFonts w:eastAsia="Times New Roman" w:cs="Times New Roman"/>
          <w:szCs w:val="24"/>
        </w:rPr>
        <w:t>,</w:t>
      </w:r>
      <w:r>
        <w:rPr>
          <w:rFonts w:eastAsia="Times New Roman" w:cs="Times New Roman"/>
          <w:szCs w:val="24"/>
        </w:rPr>
        <w:t xml:space="preserve"> για το νερό της Θεσσαλονίκης. </w:t>
      </w:r>
    </w:p>
    <w:p w14:paraId="31D638EF"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Υπάρχουν, όμως, και ορισμένα σοβαρά ερωτ</w:t>
      </w:r>
      <w:r>
        <w:rPr>
          <w:rFonts w:eastAsia="Times New Roman" w:cs="Times New Roman"/>
          <w:szCs w:val="24"/>
        </w:rPr>
        <w:t>ηματικά και για άλλα ζητήματα. Ας πούμε, μέχρι ποιο επίπεδο ρύπανσης μπορεί να αντέξει το διυλιστήριο για το νερό που έρχεται από τον Αλιάκμονα; Ποιο είναι το όριο ρύπανσης</w:t>
      </w:r>
      <w:r>
        <w:rPr>
          <w:rFonts w:eastAsia="Times New Roman" w:cs="Times New Roman"/>
          <w:szCs w:val="24"/>
        </w:rPr>
        <w:t>,</w:t>
      </w:r>
      <w:r>
        <w:rPr>
          <w:rFonts w:eastAsia="Times New Roman" w:cs="Times New Roman"/>
          <w:szCs w:val="24"/>
        </w:rPr>
        <w:t xml:space="preserve"> στο οποίο μπορεί να ανταποκριθεί; Σε περίπτωση που χρειαστεί να σταματήσει η παροχ</w:t>
      </w:r>
      <w:r>
        <w:rPr>
          <w:rFonts w:eastAsia="Times New Roman" w:cs="Times New Roman"/>
          <w:szCs w:val="24"/>
        </w:rPr>
        <w:t xml:space="preserve">ή από τον Αλιάκμονα, τι δυνατότητες υπάρχουν να υδροδοτείται η πόλη αποκλειστικά από τις πηγές της </w:t>
      </w:r>
      <w:proofErr w:type="spellStart"/>
      <w:r>
        <w:rPr>
          <w:rFonts w:eastAsia="Times New Roman" w:cs="Times New Roman"/>
          <w:szCs w:val="24"/>
        </w:rPr>
        <w:t>Αραβησσού</w:t>
      </w:r>
      <w:proofErr w:type="spellEnd"/>
      <w:r>
        <w:rPr>
          <w:rFonts w:eastAsia="Times New Roman" w:cs="Times New Roman"/>
          <w:szCs w:val="24"/>
        </w:rPr>
        <w:t>; Και αν όχι, τότε υπάρ</w:t>
      </w:r>
      <w:r>
        <w:rPr>
          <w:rFonts w:eastAsia="Times New Roman" w:cs="Times New Roman"/>
          <w:szCs w:val="24"/>
        </w:rPr>
        <w:lastRenderedPageBreak/>
        <w:t>χουν εναλλακτικές πηγές υδροδότησης; Παραπέρα</w:t>
      </w:r>
      <w:r>
        <w:rPr>
          <w:rFonts w:eastAsia="Times New Roman" w:cs="Times New Roman"/>
          <w:szCs w:val="24"/>
        </w:rPr>
        <w:t>,</w:t>
      </w:r>
      <w:r>
        <w:rPr>
          <w:rFonts w:eastAsia="Times New Roman" w:cs="Times New Roman"/>
          <w:szCs w:val="24"/>
        </w:rPr>
        <w:t xml:space="preserve"> πόση ασφάλεια μπορεί να παρέχει μια ανοιχτή και εκτεθειμένη διώρυγα</w:t>
      </w:r>
      <w:r>
        <w:rPr>
          <w:rFonts w:eastAsia="Times New Roman" w:cs="Times New Roman"/>
          <w:szCs w:val="24"/>
        </w:rPr>
        <w:t>,</w:t>
      </w:r>
      <w:r>
        <w:rPr>
          <w:rFonts w:eastAsia="Times New Roman" w:cs="Times New Roman"/>
          <w:szCs w:val="24"/>
        </w:rPr>
        <w:t xml:space="preserve"> που μεταφ</w:t>
      </w:r>
      <w:r>
        <w:rPr>
          <w:rFonts w:eastAsia="Times New Roman" w:cs="Times New Roman"/>
          <w:szCs w:val="24"/>
        </w:rPr>
        <w:t xml:space="preserve">έρει το νερό στην πόλη; </w:t>
      </w:r>
    </w:p>
    <w:p w14:paraId="31D638F0"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Να κάνω και μια ρητορική ερώτηση</w:t>
      </w:r>
      <w:r>
        <w:rPr>
          <w:rFonts w:eastAsia="Times New Roman" w:cs="Times New Roman"/>
          <w:szCs w:val="24"/>
        </w:rPr>
        <w:t>,</w:t>
      </w:r>
      <w:r>
        <w:rPr>
          <w:rFonts w:eastAsia="Times New Roman" w:cs="Times New Roman"/>
          <w:szCs w:val="24"/>
        </w:rPr>
        <w:t xml:space="preserve"> πολιτικού χαρακτήρα. Τι σόι, τέλος πάντων, δημόσιος χαρακτήρας υπάρχει με εργολάβους -για την ΕΥΑΘ μιλάμε, για το νερό της Θεσσαλονίκης- στο διυλιστήριο του νερού και με τη διάσπαση της ΕΥΑΘ σε «ΕΥ</w:t>
      </w:r>
      <w:r>
        <w:rPr>
          <w:rFonts w:eastAsia="Times New Roman" w:cs="Times New Roman"/>
          <w:szCs w:val="24"/>
        </w:rPr>
        <w:t xml:space="preserve">ΑΘ Ανώνυμη Εταιρεία» και σε «ΕΥΑΘ Παγίων» </w:t>
      </w:r>
      <w:r>
        <w:rPr>
          <w:rFonts w:eastAsia="Times New Roman" w:cs="Times New Roman"/>
          <w:szCs w:val="24"/>
        </w:rPr>
        <w:t>ν</w:t>
      </w:r>
      <w:r>
        <w:rPr>
          <w:rFonts w:eastAsia="Times New Roman" w:cs="Times New Roman"/>
          <w:szCs w:val="24"/>
        </w:rPr>
        <w:t xml:space="preserve">ομικό </w:t>
      </w:r>
      <w:r>
        <w:rPr>
          <w:rFonts w:eastAsia="Times New Roman" w:cs="Times New Roman"/>
          <w:szCs w:val="24"/>
        </w:rPr>
        <w:t>π</w:t>
      </w:r>
      <w:r>
        <w:rPr>
          <w:rFonts w:eastAsia="Times New Roman" w:cs="Times New Roman"/>
          <w:szCs w:val="24"/>
        </w:rPr>
        <w:t xml:space="preserve">ρόσωπο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ικαίου;</w:t>
      </w:r>
    </w:p>
    <w:p w14:paraId="31D638F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Νομίζουμε ότι η ολοκλήρωση της πλήρους ιδιωτικοποίησης</w:t>
      </w:r>
      <w:r>
        <w:rPr>
          <w:rFonts w:eastAsia="Times New Roman" w:cs="Times New Roman"/>
          <w:szCs w:val="24"/>
        </w:rPr>
        <w:t>,</w:t>
      </w:r>
      <w:r>
        <w:rPr>
          <w:rFonts w:eastAsia="Times New Roman" w:cs="Times New Roman"/>
          <w:szCs w:val="24"/>
        </w:rPr>
        <w:t xml:space="preserve"> από τον ΣΥΡΙΖΑ</w:t>
      </w:r>
      <w:r>
        <w:rPr>
          <w:rFonts w:eastAsia="Times New Roman" w:cs="Times New Roman"/>
          <w:szCs w:val="24"/>
        </w:rPr>
        <w:t>,</w:t>
      </w:r>
      <w:r>
        <w:rPr>
          <w:rFonts w:eastAsia="Times New Roman" w:cs="Times New Roman"/>
          <w:szCs w:val="24"/>
        </w:rPr>
        <w:t xml:space="preserve"> του νερού της Θεσσαλονίκης και της Αθήνας βρίσκεται ήδη σε εξέλιξη. Η συγκεκριμένη εταιρεία, όπως και η ΕΥΔΑΠ</w:t>
      </w:r>
      <w:r>
        <w:rPr>
          <w:rFonts w:eastAsia="Times New Roman" w:cs="Times New Roman"/>
          <w:szCs w:val="24"/>
        </w:rPr>
        <w:t xml:space="preserve">, </w:t>
      </w:r>
      <w:r>
        <w:rPr>
          <w:rFonts w:eastAsia="Times New Roman" w:cs="Times New Roman"/>
          <w:szCs w:val="24"/>
        </w:rPr>
        <w:lastRenderedPageBreak/>
        <w:t xml:space="preserve">βρίσκονται στο </w:t>
      </w:r>
      <w:proofErr w:type="spellStart"/>
      <w:r>
        <w:rPr>
          <w:rFonts w:eastAsia="Times New Roman" w:cs="Times New Roman"/>
          <w:szCs w:val="24"/>
        </w:rPr>
        <w:t>υπερταμείο</w:t>
      </w:r>
      <w:proofErr w:type="spellEnd"/>
      <w:r>
        <w:rPr>
          <w:rFonts w:eastAsia="Times New Roman" w:cs="Times New Roman"/>
          <w:szCs w:val="24"/>
        </w:rPr>
        <w:t xml:space="preserve"> για τα επόμενα εκατό χρόνια και οι επίδοξοι μεγαλομέτοχοι τρίβουν τα χέρια τους για τα κέρδη που οσμίζονται.</w:t>
      </w:r>
    </w:p>
    <w:p w14:paraId="31D638F2"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Θα θέλαμε εδώ να πούμε, όμως, ότι όσο το νερό θα μπαίνει στη λογική της αγοράς και του κέρδους</w:t>
      </w:r>
      <w:r>
        <w:rPr>
          <w:rFonts w:eastAsia="Times New Roman" w:cs="Times New Roman"/>
          <w:szCs w:val="24"/>
        </w:rPr>
        <w:t>,</w:t>
      </w:r>
      <w:r>
        <w:rPr>
          <w:rFonts w:eastAsia="Times New Roman" w:cs="Times New Roman"/>
          <w:szCs w:val="24"/>
        </w:rPr>
        <w:t xml:space="preserve"> τόσο θα δυσκολεύει η εξ</w:t>
      </w:r>
      <w:r>
        <w:rPr>
          <w:rFonts w:eastAsia="Times New Roman" w:cs="Times New Roman"/>
          <w:szCs w:val="24"/>
        </w:rPr>
        <w:t xml:space="preserve">ασφάλιση της ποιότητάς του και της ποσότητάς του, τόσο θα υπάρχουν προβλήματα με το δίκτυο και τη συντήρησή του, τόσο το κόστος θα </w:t>
      </w:r>
      <w:proofErr w:type="spellStart"/>
      <w:r>
        <w:rPr>
          <w:rFonts w:eastAsia="Times New Roman" w:cs="Times New Roman"/>
          <w:szCs w:val="24"/>
        </w:rPr>
        <w:t>μετακυλίεται</w:t>
      </w:r>
      <w:proofErr w:type="spellEnd"/>
      <w:r>
        <w:rPr>
          <w:rFonts w:eastAsia="Times New Roman" w:cs="Times New Roman"/>
          <w:szCs w:val="24"/>
        </w:rPr>
        <w:t xml:space="preserve"> στον λαό και η κατάσταση βεβαίως</w:t>
      </w:r>
      <w:r>
        <w:rPr>
          <w:rFonts w:eastAsia="Times New Roman" w:cs="Times New Roman"/>
          <w:szCs w:val="24"/>
        </w:rPr>
        <w:t>,</w:t>
      </w:r>
      <w:r>
        <w:rPr>
          <w:rFonts w:eastAsia="Times New Roman" w:cs="Times New Roman"/>
          <w:szCs w:val="24"/>
        </w:rPr>
        <w:t xml:space="preserve"> θα χειροτερεύει ταυτόχρονα και για τους εργαζόμενους της ύδρευσης.</w:t>
      </w:r>
    </w:p>
    <w:p w14:paraId="31D638F3"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Νερό</w:t>
      </w:r>
      <w:r>
        <w:rPr>
          <w:rFonts w:eastAsia="Times New Roman" w:cs="Times New Roman"/>
          <w:szCs w:val="24"/>
        </w:rPr>
        <w:t>,</w:t>
      </w:r>
      <w:r>
        <w:rPr>
          <w:rFonts w:eastAsia="Times New Roman" w:cs="Times New Roman"/>
          <w:szCs w:val="24"/>
        </w:rPr>
        <w:t xml:space="preserve"> πραγμ</w:t>
      </w:r>
      <w:r>
        <w:rPr>
          <w:rFonts w:eastAsia="Times New Roman" w:cs="Times New Roman"/>
          <w:szCs w:val="24"/>
        </w:rPr>
        <w:t>ατικά κοινωνικό αγαθό, με ό,τι αυτό σημαίνει στην πράξη, εξασφαλίζει μονάχα η θέση του ΚΚΕ για ενιαίο κρατικό φορέα διαχείρισης του νερού</w:t>
      </w:r>
      <w:r>
        <w:rPr>
          <w:rFonts w:eastAsia="Times New Roman" w:cs="Times New Roman"/>
          <w:szCs w:val="24"/>
        </w:rPr>
        <w:t>,</w:t>
      </w:r>
      <w:r>
        <w:rPr>
          <w:rFonts w:eastAsia="Times New Roman" w:cs="Times New Roman"/>
          <w:szCs w:val="24"/>
        </w:rPr>
        <w:t xml:space="preserve"> που θα σχεδιάζει, θα υλοποιεί, θα ελέγ</w:t>
      </w:r>
      <w:r>
        <w:rPr>
          <w:rFonts w:eastAsia="Times New Roman" w:cs="Times New Roman"/>
          <w:szCs w:val="24"/>
        </w:rPr>
        <w:lastRenderedPageBreak/>
        <w:t>χει τη διαχείρισή του, με γνώμονα βέβαια</w:t>
      </w:r>
      <w:r>
        <w:rPr>
          <w:rFonts w:eastAsia="Times New Roman" w:cs="Times New Roman"/>
          <w:szCs w:val="24"/>
        </w:rPr>
        <w:t>,</w:t>
      </w:r>
      <w:r>
        <w:rPr>
          <w:rFonts w:eastAsia="Times New Roman" w:cs="Times New Roman"/>
          <w:szCs w:val="24"/>
        </w:rPr>
        <w:t xml:space="preserve"> το σύνολο των κοινωνικών αναγκών. Όμω</w:t>
      </w:r>
      <w:r>
        <w:rPr>
          <w:rFonts w:eastAsia="Times New Roman" w:cs="Times New Roman"/>
          <w:szCs w:val="24"/>
        </w:rPr>
        <w:t>ς, εδώ προϋποτίθεται ένας ριζικά διαφορετικός τόπος ανάπτυξης και ο λαός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να έχει πραγματικά την εξουσία στα χέρια του και όχι </w:t>
      </w:r>
      <w:proofErr w:type="spellStart"/>
      <w:r>
        <w:rPr>
          <w:rFonts w:eastAsia="Times New Roman" w:cs="Times New Roman"/>
          <w:szCs w:val="24"/>
        </w:rPr>
        <w:t>τύποις</w:t>
      </w:r>
      <w:proofErr w:type="spellEnd"/>
      <w:r>
        <w:rPr>
          <w:rFonts w:eastAsia="Times New Roman" w:cs="Times New Roman"/>
          <w:szCs w:val="24"/>
        </w:rPr>
        <w:t>.</w:t>
      </w:r>
    </w:p>
    <w:p w14:paraId="31D638F4" w14:textId="77777777" w:rsidR="00495759" w:rsidRDefault="00D40270">
      <w:pPr>
        <w:spacing w:line="600" w:lineRule="auto"/>
        <w:ind w:firstLine="720"/>
        <w:jc w:val="both"/>
        <w:rPr>
          <w:rFonts w:eastAsia="Times New Roman"/>
          <w:szCs w:val="24"/>
        </w:rPr>
      </w:pPr>
      <w:r>
        <w:rPr>
          <w:rFonts w:eastAsia="Times New Roman"/>
          <w:szCs w:val="24"/>
        </w:rPr>
        <w:t>Ευχαριστώ.</w:t>
      </w:r>
    </w:p>
    <w:p w14:paraId="31D638F5" w14:textId="77777777" w:rsidR="00495759" w:rsidRDefault="00D40270">
      <w:pPr>
        <w:spacing w:line="600" w:lineRule="auto"/>
        <w:ind w:firstLine="720"/>
        <w:jc w:val="both"/>
        <w:rPr>
          <w:rFonts w:eastAsia="Times New Roman"/>
          <w:szCs w:val="24"/>
        </w:rPr>
      </w:pPr>
      <w:r>
        <w:rPr>
          <w:rFonts w:eastAsia="Times New Roman"/>
          <w:b/>
          <w:bCs/>
        </w:rPr>
        <w:t>ΠΡΟΕΔΡΕΥΩΝ (</w:t>
      </w:r>
      <w:r>
        <w:rPr>
          <w:rFonts w:eastAsia="Times New Roman"/>
          <w:b/>
          <w:szCs w:val="24"/>
        </w:rPr>
        <w:t>Δημήτριος Κρεμαστινός</w:t>
      </w:r>
      <w:r>
        <w:rPr>
          <w:rFonts w:eastAsia="Times New Roman"/>
          <w:b/>
          <w:bCs/>
        </w:rPr>
        <w:t>):</w:t>
      </w:r>
      <w:r>
        <w:rPr>
          <w:rFonts w:eastAsia="Times New Roman"/>
          <w:b/>
          <w:szCs w:val="24"/>
        </w:rPr>
        <w:t xml:space="preserve"> </w:t>
      </w:r>
      <w:r>
        <w:rPr>
          <w:rFonts w:eastAsia="Times New Roman"/>
          <w:szCs w:val="24"/>
        </w:rPr>
        <w:t>Παρακαλώ, κύριε Υπουργέ, και πάλι έχετε τον λόγο.</w:t>
      </w:r>
    </w:p>
    <w:p w14:paraId="31D638F6"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Κύριε Δελή, θέσατε πολύ ενδιαφέροντα ζητήματα, τα οποία μάλλον θα χρειαστεί να κάνουμε μία ειδική συνεδρίαση της Ολομέλειας και εγώ θα το ζητήσω, γιατί το νερό της Θεσσαλονίκης είναι πρά</w:t>
      </w:r>
      <w:r>
        <w:rPr>
          <w:rFonts w:eastAsia="Times New Roman" w:cs="Times New Roman"/>
          <w:szCs w:val="24"/>
        </w:rPr>
        <w:t xml:space="preserve">γματι και κοινωνικό αγαθό και δημόσιο αγαθό και πολύτιμο για την ποιότητα ζωής και την υγεία των πολιτών. </w:t>
      </w:r>
    </w:p>
    <w:p w14:paraId="31D638F7"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Γι’ αυτό το λόγο</w:t>
      </w:r>
      <w:r>
        <w:rPr>
          <w:rFonts w:eastAsia="Times New Roman" w:cs="Times New Roman"/>
          <w:szCs w:val="24"/>
        </w:rPr>
        <w:t>,</w:t>
      </w:r>
      <w:r>
        <w:rPr>
          <w:rFonts w:eastAsia="Times New Roman" w:cs="Times New Roman"/>
          <w:szCs w:val="24"/>
        </w:rPr>
        <w:t xml:space="preserve"> πρέπει να σας πω ότι εμείς από τη μεριά μας προχωρήσαμε αμέσως με την ανάληψη της Κυβέρνησης στον προγραμματισμό προσλήψεων από την</w:t>
      </w:r>
      <w:r>
        <w:rPr>
          <w:rFonts w:eastAsia="Times New Roman" w:cs="Times New Roman"/>
          <w:szCs w:val="24"/>
        </w:rPr>
        <w:t xml:space="preserve"> ΕΥΑΘ, που είναι στον αέρα</w:t>
      </w:r>
      <w:r>
        <w:rPr>
          <w:rFonts w:eastAsia="Times New Roman" w:cs="Times New Roman"/>
          <w:szCs w:val="24"/>
        </w:rPr>
        <w:t>,</w:t>
      </w:r>
      <w:r>
        <w:rPr>
          <w:rFonts w:eastAsia="Times New Roman" w:cs="Times New Roman"/>
          <w:szCs w:val="24"/>
        </w:rPr>
        <w:t xml:space="preserve"> γιατί υπήρχαν πράγματι πολλοί συμβασιούχοι</w:t>
      </w:r>
      <w:r>
        <w:rPr>
          <w:rFonts w:eastAsia="Times New Roman" w:cs="Times New Roman"/>
          <w:szCs w:val="24"/>
        </w:rPr>
        <w:t>,</w:t>
      </w:r>
      <w:r>
        <w:rPr>
          <w:rFonts w:eastAsia="Times New Roman" w:cs="Times New Roman"/>
          <w:szCs w:val="24"/>
        </w:rPr>
        <w:t xml:space="preserve"> που ήταν σε καθεστώς ομηρίας. Εάν θέλετε, και αυτά τα στοιχεία μπορούμε να τα φέρουμε σε μία συζήτηση,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δεν ήταν στο κείμενο της ερώτησης</w:t>
      </w:r>
      <w:r>
        <w:rPr>
          <w:rFonts w:eastAsia="Times New Roman" w:cs="Times New Roman"/>
          <w:szCs w:val="24"/>
        </w:rPr>
        <w:t>,</w:t>
      </w:r>
      <w:r>
        <w:rPr>
          <w:rFonts w:eastAsia="Times New Roman" w:cs="Times New Roman"/>
          <w:szCs w:val="24"/>
        </w:rPr>
        <w:t xml:space="preserve"> για να σας τα καταθέσω. Αλλά γνωρίζω ό</w:t>
      </w:r>
      <w:r>
        <w:rPr>
          <w:rFonts w:eastAsia="Times New Roman" w:cs="Times New Roman"/>
          <w:szCs w:val="24"/>
        </w:rPr>
        <w:t>τι αυτή τη στιγμή έγινε η προκήρυξη αυτού του διαγωνισμού και προφανώς</w:t>
      </w:r>
      <w:r>
        <w:rPr>
          <w:rFonts w:eastAsia="Times New Roman" w:cs="Times New Roman"/>
          <w:szCs w:val="24"/>
        </w:rPr>
        <w:t>,</w:t>
      </w:r>
      <w:r>
        <w:rPr>
          <w:rFonts w:eastAsia="Times New Roman" w:cs="Times New Roman"/>
          <w:szCs w:val="24"/>
        </w:rPr>
        <w:t xml:space="preserve"> με βάση τον προγραμματισμό προσλήψεων της ΕΥΑΘ, αλλά και την υπέρβαση του κανόνα του περιορισμού προσλήψεων, θα προχωρήσουμε στην πλήρη στελέχωση της ΕΥΑΘ</w:t>
      </w:r>
      <w:r>
        <w:rPr>
          <w:rFonts w:eastAsia="Times New Roman" w:cs="Times New Roman"/>
          <w:szCs w:val="24"/>
        </w:rPr>
        <w:t>,</w:t>
      </w:r>
      <w:r>
        <w:rPr>
          <w:rFonts w:eastAsia="Times New Roman" w:cs="Times New Roman"/>
          <w:szCs w:val="24"/>
        </w:rPr>
        <w:t xml:space="preserve"> για να μην υπάρχει κανένα πρ</w:t>
      </w:r>
      <w:r>
        <w:rPr>
          <w:rFonts w:eastAsia="Times New Roman" w:cs="Times New Roman"/>
          <w:szCs w:val="24"/>
        </w:rPr>
        <w:t xml:space="preserve">όβλημα. </w:t>
      </w:r>
    </w:p>
    <w:p w14:paraId="31D638F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μεγάλο ζήτημα του δημόσιου χαρακτήρα, πρέπει να σας πω ότι πρόσφατα στο πολυνομοσχέδιο διαχωρίστηκε από το ΤΑΙΠΕΔ το 51% της ΕΥΑΘ και πέρασε πλέον στο </w:t>
      </w:r>
      <w:proofErr w:type="spellStart"/>
      <w:r>
        <w:rPr>
          <w:rFonts w:eastAsia="Times New Roman" w:cs="Times New Roman"/>
          <w:szCs w:val="24"/>
        </w:rPr>
        <w:t>Υπερταμείο</w:t>
      </w:r>
      <w:proofErr w:type="spellEnd"/>
      <w:r>
        <w:rPr>
          <w:rFonts w:eastAsia="Times New Roman" w:cs="Times New Roman"/>
          <w:szCs w:val="24"/>
        </w:rPr>
        <w:t xml:space="preserve">, έτσι ώστε να μην κινδυνεύει ή να μην αμφισβητείται η πιθανότητα ή η δυνατότητα </w:t>
      </w:r>
      <w:r>
        <w:rPr>
          <w:rFonts w:eastAsia="Times New Roman" w:cs="Times New Roman"/>
          <w:szCs w:val="24"/>
        </w:rPr>
        <w:t xml:space="preserve">της ιδιωτικοποίησης ή πώλησής του. Η Κυβέρνησή μας έχει δηλώσει ρητά και κάθετα ότι το 51% αποτελεί δημόσιο κοινωνικό αγαθό, δεν θα ιδιωτικοποιηθεί, θα παραμείνει και με συνταγματική πρόβλεψη στην κυριότητα του δημοσίου και στον έλεγχο των πολιτών και της </w:t>
      </w:r>
      <w:r>
        <w:rPr>
          <w:rFonts w:eastAsia="Times New Roman" w:cs="Times New Roman"/>
          <w:szCs w:val="24"/>
        </w:rPr>
        <w:t xml:space="preserve">πόλης. Αυτό νομίζω </w:t>
      </w:r>
      <w:r>
        <w:rPr>
          <w:rFonts w:eastAsia="Times New Roman" w:cs="Times New Roman"/>
          <w:szCs w:val="24"/>
        </w:rPr>
        <w:t xml:space="preserve">ότι </w:t>
      </w:r>
      <w:r>
        <w:rPr>
          <w:rFonts w:eastAsia="Times New Roman" w:cs="Times New Roman"/>
          <w:szCs w:val="24"/>
        </w:rPr>
        <w:t xml:space="preserve">είναι που θέλαμε στη Θεσσαλονίκη </w:t>
      </w:r>
      <w:r>
        <w:rPr>
          <w:rFonts w:eastAsia="Times New Roman" w:cs="Times New Roman"/>
          <w:szCs w:val="24"/>
        </w:rPr>
        <w:t xml:space="preserve">επί </w:t>
      </w:r>
      <w:r>
        <w:rPr>
          <w:rFonts w:eastAsia="Times New Roman" w:cs="Times New Roman"/>
          <w:szCs w:val="24"/>
        </w:rPr>
        <w:t xml:space="preserve">χρόνια, γι’ αυτό και κάναμε το δημοψήφισμα, γι’ αυτό και διεκδικήσαμε δημόσιο χαρακτήρα στη ΕΥΑΘ. </w:t>
      </w:r>
      <w:r>
        <w:rPr>
          <w:rFonts w:eastAsia="Times New Roman" w:cs="Times New Roman"/>
          <w:szCs w:val="24"/>
        </w:rPr>
        <w:t>Ν</w:t>
      </w:r>
      <w:r>
        <w:rPr>
          <w:rFonts w:eastAsia="Times New Roman" w:cs="Times New Roman"/>
          <w:szCs w:val="24"/>
        </w:rPr>
        <w:t>ομίζω ότι σε αυτό μπορούμε να βρούμε κοινούς δρόμους και να συζητήσουμε επίσης, εάν θέλετε, και γ</w:t>
      </w:r>
      <w:r>
        <w:rPr>
          <w:rFonts w:eastAsia="Times New Roman" w:cs="Times New Roman"/>
          <w:szCs w:val="24"/>
        </w:rPr>
        <w:t xml:space="preserve">ια το υπόλοιπο 23% που είναι στο ΤΑΙΠΕΔ, </w:t>
      </w:r>
      <w:r>
        <w:rPr>
          <w:rFonts w:eastAsia="Times New Roman" w:cs="Times New Roman"/>
          <w:szCs w:val="24"/>
        </w:rPr>
        <w:lastRenderedPageBreak/>
        <w:t>για το ποιες είναι οι δυνατότητες συμμετοχής και της αυτοδιοίκησης και των ερευνητικών φορέων, αλλά και ιδιωτικού τομέα, ώστε για να δούμε εάν τελικά η πόλη χρειάζεται και πώς χρειάζεται το καλύτερο αποτέλεσμα και α</w:t>
      </w:r>
      <w:r>
        <w:rPr>
          <w:rFonts w:eastAsia="Times New Roman" w:cs="Times New Roman"/>
          <w:szCs w:val="24"/>
        </w:rPr>
        <w:t>πό τη διαδικασία αυτή.</w:t>
      </w:r>
    </w:p>
    <w:p w14:paraId="31D638F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Όμως, επειδή το αντικείμενο της συζήτησης και το περιεχόμενο ήταν άλλο, θα ήθελα να σας πω ότι ο κίνδυνος από ανοιχτή διατομή προσαγωγού διώρυγας δεν υπάρχει. Στη διεθνή και παγκόσμια βιβλιογραφία, η συντριπτική πλειοψηφία των μεγάλω</w:t>
      </w:r>
      <w:r>
        <w:rPr>
          <w:rFonts w:eastAsia="Times New Roman" w:cs="Times New Roman"/>
          <w:szCs w:val="24"/>
        </w:rPr>
        <w:t xml:space="preserve">ν πολεοδομικών συγκροτημάτων τροφοδοτείται από ανοιχτές διατομές, κυρίως ποτάμια και δεν είναι δυνατό να ελεγχθούν από την πηγή </w:t>
      </w:r>
      <w:r>
        <w:rPr>
          <w:rFonts w:eastAsia="Times New Roman" w:cs="Times New Roman"/>
          <w:szCs w:val="24"/>
        </w:rPr>
        <w:t>τους,</w:t>
      </w:r>
      <w:r>
        <w:rPr>
          <w:rFonts w:eastAsia="Times New Roman" w:cs="Times New Roman"/>
          <w:szCs w:val="24"/>
        </w:rPr>
        <w:t xml:space="preserve"> μέχρι το σημείο που τροφοδοτούν πόλεις. Γι’ αυτό το λόγο</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υπερδιαστασιολογούμε</w:t>
      </w:r>
      <w:proofErr w:type="spellEnd"/>
      <w:r>
        <w:rPr>
          <w:rFonts w:eastAsia="Times New Roman" w:cs="Times New Roman"/>
          <w:szCs w:val="24"/>
        </w:rPr>
        <w:t xml:space="preserve"> πολλές φορές και έχουμε συντελεστή ασφαλεία</w:t>
      </w:r>
      <w:r>
        <w:rPr>
          <w:rFonts w:eastAsia="Times New Roman" w:cs="Times New Roman"/>
          <w:szCs w:val="24"/>
        </w:rPr>
        <w:t xml:space="preserve">ς τα διυλιστήρια. </w:t>
      </w:r>
    </w:p>
    <w:p w14:paraId="31D638F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Το διυλιστήριο της Θεσσαλονίκης έχει αυτόν τον συντελεστή ασφαλείας και το απέδειξε, μιας και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υπήρχε στα εισερχόμενα ρύπανση από υδρογονάνθρακες, το αποτέλεσμα της επεξεργασίας καθίζησης, άμμου, κροκίδωσης και στη συνέχεια ενεργο</w:t>
      </w:r>
      <w:r>
        <w:rPr>
          <w:rFonts w:eastAsia="Times New Roman" w:cs="Times New Roman"/>
          <w:szCs w:val="24"/>
        </w:rPr>
        <w:t xml:space="preserve">ύ άνθρακα, έδωσε τη δυνατότητα να </w:t>
      </w:r>
      <w:proofErr w:type="spellStart"/>
      <w:r>
        <w:rPr>
          <w:rFonts w:eastAsia="Times New Roman" w:cs="Times New Roman"/>
          <w:szCs w:val="24"/>
        </w:rPr>
        <w:t>υπερεπεξεργαστούμε</w:t>
      </w:r>
      <w:proofErr w:type="spellEnd"/>
      <w:r>
        <w:rPr>
          <w:rFonts w:eastAsia="Times New Roman" w:cs="Times New Roman"/>
          <w:szCs w:val="24"/>
        </w:rPr>
        <w:t xml:space="preserve"> τον ρύπο και να μην έχουμε πρόβλημα. </w:t>
      </w:r>
    </w:p>
    <w:p w14:paraId="31D638F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Όμως, εγώ θα ήθελα να αναφέρω τρία συμβολικά ζητήματα, κύριε Πρόεδρε, γιατί είναι πολύ σημαντική και ουσιαστική η συζήτηση αυτή. </w:t>
      </w:r>
      <w:r>
        <w:rPr>
          <w:rFonts w:eastAsia="Times New Roman" w:cs="Times New Roman"/>
          <w:szCs w:val="24"/>
        </w:rPr>
        <w:t>Ε</w:t>
      </w:r>
      <w:r>
        <w:rPr>
          <w:rFonts w:eastAsia="Times New Roman" w:cs="Times New Roman"/>
          <w:szCs w:val="24"/>
        </w:rPr>
        <w:t>παναλαμβάνω ότι μπορούμε να την ξαν</w:t>
      </w:r>
      <w:r>
        <w:rPr>
          <w:rFonts w:eastAsia="Times New Roman" w:cs="Times New Roman"/>
          <w:szCs w:val="24"/>
        </w:rPr>
        <w:t>ακάνουμε σε ευρύτερη κλίμακα, γιατί ο χρόνος τώρα δεν μας επιτρέπει κάτι τέτοιο. Ολοκληρώσαμε στις 29 Δεκεμβρίου τα σχέδια διαχείρισης λεκανών απορροής ποταμών για όλη τη χώρα με έξι χρόνια καθυστέ</w:t>
      </w:r>
      <w:r>
        <w:rPr>
          <w:rFonts w:eastAsia="Times New Roman" w:cs="Times New Roman"/>
          <w:szCs w:val="24"/>
        </w:rPr>
        <w:lastRenderedPageBreak/>
        <w:t xml:space="preserve">ρηση. Και αυτός ήταν ένας παράγοντας </w:t>
      </w:r>
      <w:proofErr w:type="spellStart"/>
      <w:r>
        <w:rPr>
          <w:rFonts w:eastAsia="Times New Roman" w:cs="Times New Roman"/>
          <w:szCs w:val="24"/>
        </w:rPr>
        <w:t>στερησιμότητας</w:t>
      </w:r>
      <w:proofErr w:type="spellEnd"/>
      <w:r>
        <w:rPr>
          <w:rFonts w:eastAsia="Times New Roman" w:cs="Times New Roman"/>
          <w:szCs w:val="24"/>
        </w:rPr>
        <w:t xml:space="preserve"> πόρων π</w:t>
      </w:r>
      <w:r>
        <w:rPr>
          <w:rFonts w:eastAsia="Times New Roman" w:cs="Times New Roman"/>
          <w:szCs w:val="24"/>
        </w:rPr>
        <w:t xml:space="preserve">ερίπου 4 δισεκατομμυρίων από την Ευρωπαϊκή Ένωση. Άρα, η χώρα πλέον έχει </w:t>
      </w:r>
      <w:proofErr w:type="spellStart"/>
      <w:r>
        <w:rPr>
          <w:rFonts w:eastAsia="Times New Roman" w:cs="Times New Roman"/>
          <w:szCs w:val="24"/>
        </w:rPr>
        <w:t>επικαιροποιημένο</w:t>
      </w:r>
      <w:proofErr w:type="spellEnd"/>
      <w:r>
        <w:rPr>
          <w:rFonts w:eastAsia="Times New Roman" w:cs="Times New Roman"/>
          <w:szCs w:val="24"/>
        </w:rPr>
        <w:t xml:space="preserve"> σχεδιασμό νερού συνολικά.</w:t>
      </w:r>
    </w:p>
    <w:p w14:paraId="31D638FC"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Σε αυτό τον σχεδιασμό</w:t>
      </w:r>
      <w:r>
        <w:rPr>
          <w:rFonts w:eastAsia="Times New Roman" w:cs="Times New Roman"/>
          <w:szCs w:val="24"/>
        </w:rPr>
        <w:t xml:space="preserve"> -</w:t>
      </w:r>
      <w:r>
        <w:rPr>
          <w:rFonts w:eastAsia="Times New Roman" w:cs="Times New Roman"/>
          <w:szCs w:val="24"/>
        </w:rPr>
        <w:t>το λέω γιατί σας ενδιαφέρει</w:t>
      </w:r>
      <w:r>
        <w:rPr>
          <w:rFonts w:eastAsia="Times New Roman" w:cs="Times New Roman"/>
          <w:szCs w:val="24"/>
        </w:rPr>
        <w:t>-</w:t>
      </w:r>
      <w:r>
        <w:rPr>
          <w:rFonts w:eastAsia="Times New Roman" w:cs="Times New Roman"/>
          <w:szCs w:val="24"/>
        </w:rPr>
        <w:t xml:space="preserve"> προβλέπεται υποχρεωτικά η υλοποίηση σχεδίων ασφάλειας νερού</w:t>
      </w:r>
      <w:r>
        <w:rPr>
          <w:rFonts w:eastAsia="Times New Roman" w:cs="Times New Roman"/>
          <w:szCs w:val="24"/>
        </w:rPr>
        <w:t>, δ</w:t>
      </w:r>
      <w:r>
        <w:rPr>
          <w:rFonts w:eastAsia="Times New Roman" w:cs="Times New Roman"/>
          <w:szCs w:val="24"/>
        </w:rPr>
        <w:t>ηλαδή συμπληρωματικής υδρο</w:t>
      </w:r>
      <w:r>
        <w:rPr>
          <w:rFonts w:eastAsia="Times New Roman" w:cs="Times New Roman"/>
          <w:szCs w:val="24"/>
        </w:rPr>
        <w:t>δότησης</w:t>
      </w:r>
      <w:r>
        <w:rPr>
          <w:rFonts w:eastAsia="Times New Roman" w:cs="Times New Roman"/>
          <w:szCs w:val="24"/>
        </w:rPr>
        <w:t>,</w:t>
      </w:r>
      <w:r>
        <w:rPr>
          <w:rFonts w:eastAsia="Times New Roman" w:cs="Times New Roman"/>
          <w:szCs w:val="24"/>
        </w:rPr>
        <w:t xml:space="preserve"> όχι μόνο για τη Θεσσαλονίκη, για όλες τις πόλεις και τα μεγάλα πολεοδομικά συγκροτήματα. Και αυτό είναι μια ολιστική προσέγγιση που ευτυχώς η Θεσσαλονίκη, εξαιτίας της </w:t>
      </w:r>
      <w:proofErr w:type="spellStart"/>
      <w:r>
        <w:rPr>
          <w:rFonts w:eastAsia="Times New Roman" w:cs="Times New Roman"/>
          <w:szCs w:val="24"/>
        </w:rPr>
        <w:t>Αραβησσού</w:t>
      </w:r>
      <w:proofErr w:type="spellEnd"/>
      <w:r>
        <w:rPr>
          <w:rFonts w:eastAsia="Times New Roman" w:cs="Times New Roman"/>
          <w:szCs w:val="24"/>
        </w:rPr>
        <w:t>, έχει αυτή τη λύση, κατ</w:t>
      </w:r>
      <w:r>
        <w:rPr>
          <w:rFonts w:eastAsia="Times New Roman" w:cs="Times New Roman"/>
          <w:szCs w:val="24"/>
        </w:rPr>
        <w:t xml:space="preserve">’ </w:t>
      </w:r>
      <w:r>
        <w:rPr>
          <w:rFonts w:eastAsia="Times New Roman" w:cs="Times New Roman"/>
          <w:szCs w:val="24"/>
        </w:rPr>
        <w:t xml:space="preserve">αρχήν. Όμως, θα πρέπει να εκπονηθεί σχέδιο </w:t>
      </w:r>
      <w:r>
        <w:rPr>
          <w:rFonts w:eastAsia="Times New Roman" w:cs="Times New Roman"/>
          <w:szCs w:val="24"/>
        </w:rPr>
        <w:t xml:space="preserve">ασφάλειας νερού και για τη Θεσσαλονίκη. Έχουμε ήδη προδιαγραφές από την Ειδική Γραμματεία Υδάτων και </w:t>
      </w:r>
      <w:r>
        <w:rPr>
          <w:rFonts w:eastAsia="Times New Roman" w:cs="Times New Roman"/>
          <w:szCs w:val="24"/>
        </w:rPr>
        <w:lastRenderedPageBreak/>
        <w:t xml:space="preserve">είμαστε ήδη σε συνεννόηση με τον Πρόεδρο της ΕΥΑΘ για την εκπόνηση τέτοιου θεσμικού σχεδίου,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πρακτικά σας είπα ότι ήδη η </w:t>
      </w:r>
      <w:proofErr w:type="spellStart"/>
      <w:r>
        <w:rPr>
          <w:rFonts w:eastAsia="Times New Roman" w:cs="Times New Roman"/>
          <w:szCs w:val="24"/>
        </w:rPr>
        <w:t>Αραβησσός</w:t>
      </w:r>
      <w:proofErr w:type="spellEnd"/>
      <w:r>
        <w:rPr>
          <w:rFonts w:eastAsia="Times New Roman" w:cs="Times New Roman"/>
          <w:szCs w:val="24"/>
        </w:rPr>
        <w:t xml:space="preserve"> τροφοδότησε την </w:t>
      </w:r>
      <w:r>
        <w:rPr>
          <w:rFonts w:eastAsia="Times New Roman" w:cs="Times New Roman"/>
          <w:szCs w:val="24"/>
        </w:rPr>
        <w:t>πόλη.</w:t>
      </w:r>
    </w:p>
    <w:p w14:paraId="31D638F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Τέλος, για να αποτυπώσω την ποιότητα του πόσιμου νερού που μας ενδιαφέρει, να σας πω ότι υπάρχει δείκτης περιβαλλοντικής απόδοσης και αυτό προβλέπεται από τα Ηνωμένα Έθνη και την πολιτική για τη βιώσιμη ανάπτυξη, έτσι ώστε να μετράμε τις περιβαλλοντι</w:t>
      </w:r>
      <w:r>
        <w:rPr>
          <w:rFonts w:eastAsia="Times New Roman" w:cs="Times New Roman"/>
          <w:szCs w:val="24"/>
        </w:rPr>
        <w:t>κές επιδόσεις και να μην λέμε λόγια απλά του αέρα ότι το νερό είναι καθαρό,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ότι προφανώς υπάρχουν και αναλύσεις.</w:t>
      </w:r>
    </w:p>
    <w:p w14:paraId="31D638FE"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Να σας πω, λοιπόν, ότι αυτός ο δείκτης περιβαλλοντικής απόδοσης κατατάσσει </w:t>
      </w:r>
      <w:proofErr w:type="spellStart"/>
      <w:r>
        <w:rPr>
          <w:rFonts w:eastAsia="Times New Roman" w:cs="Times New Roman"/>
          <w:szCs w:val="24"/>
        </w:rPr>
        <w:t>εκατόν</w:t>
      </w:r>
      <w:proofErr w:type="spellEnd"/>
      <w:r>
        <w:rPr>
          <w:rFonts w:eastAsia="Times New Roman" w:cs="Times New Roman"/>
          <w:szCs w:val="24"/>
        </w:rPr>
        <w:t xml:space="preserve"> ογδόντα</w:t>
      </w:r>
      <w:r>
        <w:rPr>
          <w:rFonts w:eastAsia="Times New Roman" w:cs="Times New Roman"/>
          <w:szCs w:val="24"/>
        </w:rPr>
        <w:t xml:space="preserve"> χώρες, σε </w:t>
      </w:r>
      <w:r>
        <w:rPr>
          <w:rFonts w:eastAsia="Times New Roman" w:cs="Times New Roman"/>
          <w:szCs w:val="24"/>
        </w:rPr>
        <w:t xml:space="preserve">είκοσι τέσσερεις </w:t>
      </w:r>
      <w:r>
        <w:rPr>
          <w:rFonts w:eastAsia="Times New Roman" w:cs="Times New Roman"/>
          <w:szCs w:val="24"/>
        </w:rPr>
        <w:t>δείκτες απόδοσης, για</w:t>
      </w:r>
      <w:r>
        <w:rPr>
          <w:rFonts w:eastAsia="Times New Roman" w:cs="Times New Roman"/>
          <w:szCs w:val="24"/>
        </w:rPr>
        <w:t xml:space="preserve"> κατηγορίες που αφορούν την περιβαλλοντική υγεία και βιωσιμότητα των οικοσυστημάτων. Και αυτές οι μετρήσεις </w:t>
      </w:r>
      <w:r>
        <w:rPr>
          <w:rFonts w:eastAsia="Times New Roman" w:cs="Times New Roman"/>
          <w:szCs w:val="24"/>
        </w:rPr>
        <w:lastRenderedPageBreak/>
        <w:t>έχουν δείκτες εθνικής κλίμακας. Και είναι</w:t>
      </w:r>
      <w:r>
        <w:rPr>
          <w:rFonts w:eastAsia="Times New Roman" w:cs="Times New Roman"/>
          <w:szCs w:val="24"/>
        </w:rPr>
        <w:t>,</w:t>
      </w:r>
      <w:r>
        <w:rPr>
          <w:rFonts w:eastAsia="Times New Roman" w:cs="Times New Roman"/>
          <w:szCs w:val="24"/>
        </w:rPr>
        <w:t xml:space="preserve"> αν θέλετε</w:t>
      </w:r>
      <w:r>
        <w:rPr>
          <w:rFonts w:eastAsia="Times New Roman" w:cs="Times New Roman"/>
          <w:szCs w:val="24"/>
        </w:rPr>
        <w:t>,</w:t>
      </w:r>
      <w:r>
        <w:rPr>
          <w:rFonts w:eastAsia="Times New Roman" w:cs="Times New Roman"/>
          <w:szCs w:val="24"/>
        </w:rPr>
        <w:t xml:space="preserve"> μετρήσιμα από διεθνή ακαδημαϊκά ιδρύματα και παγκόσμιους περιβαλλοντικούς φορείς</w:t>
      </w:r>
      <w:r>
        <w:rPr>
          <w:rFonts w:eastAsia="Times New Roman" w:cs="Times New Roman"/>
          <w:szCs w:val="24"/>
        </w:rPr>
        <w:t>,</w:t>
      </w:r>
      <w:r>
        <w:rPr>
          <w:rFonts w:eastAsia="Times New Roman" w:cs="Times New Roman"/>
          <w:szCs w:val="24"/>
        </w:rPr>
        <w:t xml:space="preserve"> για να δώσου</w:t>
      </w:r>
      <w:r>
        <w:rPr>
          <w:rFonts w:eastAsia="Times New Roman" w:cs="Times New Roman"/>
          <w:szCs w:val="24"/>
        </w:rPr>
        <w:t xml:space="preserve">ν την περιβαλλοντική επίδοση, αλλά και τις βέλτιστες πρακτικές. </w:t>
      </w:r>
    </w:p>
    <w:p w14:paraId="31D638FF"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λέγοντας ότι ο δείκτης περιβαλλοντικής απόδοσης παράγεται από κοινού με το Πανεπιστήμιο </w:t>
      </w:r>
      <w:proofErr w:type="spellStart"/>
      <w:r>
        <w:rPr>
          <w:rFonts w:eastAsia="Times New Roman" w:cs="Times New Roman"/>
          <w:szCs w:val="24"/>
        </w:rPr>
        <w:t>Γέιλ</w:t>
      </w:r>
      <w:proofErr w:type="spellEnd"/>
      <w:r>
        <w:rPr>
          <w:rFonts w:eastAsia="Times New Roman" w:cs="Times New Roman"/>
          <w:szCs w:val="24"/>
        </w:rPr>
        <w:t>, το Πανεπιστήμιο Κολούμπια, σε συνεργασία με το παγκόσμιο οικονομικό φόρουμ</w:t>
      </w:r>
      <w:r>
        <w:rPr>
          <w:rFonts w:eastAsia="Times New Roman" w:cs="Times New Roman"/>
          <w:szCs w:val="24"/>
        </w:rPr>
        <w:t>. Και νομίζω ότι μπορώ να αναφέρω</w:t>
      </w:r>
      <w:r>
        <w:rPr>
          <w:rFonts w:eastAsia="Times New Roman" w:cs="Times New Roman"/>
          <w:szCs w:val="24"/>
        </w:rPr>
        <w:t>,</w:t>
      </w:r>
      <w:r>
        <w:rPr>
          <w:rFonts w:eastAsia="Times New Roman" w:cs="Times New Roman"/>
          <w:szCs w:val="24"/>
        </w:rPr>
        <w:t xml:space="preserve"> ότι σύμφωνα με αυτόν το συγκεκριμένο δείκτη η Ελλάδα είναι πρώτη στην ποιότητα του πόσιμου νερού ανάμεσα σε </w:t>
      </w:r>
      <w:proofErr w:type="spellStart"/>
      <w:r>
        <w:rPr>
          <w:rFonts w:eastAsia="Times New Roman" w:cs="Times New Roman"/>
          <w:szCs w:val="24"/>
        </w:rPr>
        <w:t>εκατόν</w:t>
      </w:r>
      <w:proofErr w:type="spellEnd"/>
      <w:r>
        <w:rPr>
          <w:rFonts w:eastAsia="Times New Roman" w:cs="Times New Roman"/>
          <w:szCs w:val="24"/>
        </w:rPr>
        <w:t xml:space="preserve"> ογδόντα χώρες. Νομίζω ότι αυτό δίνει μία, αν θέλετε, ασφαλή και επιστημονικά στιβαρή και σταθερή απόδειξη </w:t>
      </w:r>
      <w:r>
        <w:rPr>
          <w:rFonts w:eastAsia="Times New Roman" w:cs="Times New Roman"/>
          <w:szCs w:val="24"/>
        </w:rPr>
        <w:t xml:space="preserve">ότι κάνουμε ό,τι καλύτερο μπορούμε και για τον δημόσιο χαρακτήρα και τον κοινωνικό χαρακτήρα του νερού, αλλά και για </w:t>
      </w:r>
      <w:r>
        <w:rPr>
          <w:rFonts w:eastAsia="Times New Roman" w:cs="Times New Roman"/>
          <w:szCs w:val="24"/>
        </w:rPr>
        <w:lastRenderedPageBreak/>
        <w:t>την ποιότητα του πόσιμου νερού, ακόμα και σε δύσκολα περιστατικά</w:t>
      </w:r>
      <w:r>
        <w:rPr>
          <w:rFonts w:eastAsia="Times New Roman" w:cs="Times New Roman"/>
          <w:szCs w:val="24"/>
        </w:rPr>
        <w:t>,</w:t>
      </w:r>
      <w:r>
        <w:rPr>
          <w:rFonts w:eastAsia="Times New Roman" w:cs="Times New Roman"/>
          <w:szCs w:val="24"/>
        </w:rPr>
        <w:t xml:space="preserve"> όπως αυτό της Θεσσαλονίκης. </w:t>
      </w:r>
    </w:p>
    <w:p w14:paraId="31D63900"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1D63901" w14:textId="77777777" w:rsidR="00495759" w:rsidRDefault="00D40270">
      <w:pPr>
        <w:spacing w:line="600" w:lineRule="auto"/>
        <w:ind w:firstLine="720"/>
        <w:jc w:val="both"/>
        <w:rPr>
          <w:rFonts w:eastAsia="Times New Roman" w:cs="Times New Roman"/>
          <w:color w:val="000000"/>
          <w:szCs w:val="24"/>
        </w:rPr>
      </w:pPr>
      <w:r>
        <w:rPr>
          <w:rFonts w:eastAsia="Times New Roman" w:cs="Times New Roman"/>
          <w:b/>
          <w:szCs w:val="24"/>
        </w:rPr>
        <w:t>ΠΡΟΕΔΡΕΥΩΝ (Δημήτριος Κρ</w:t>
      </w:r>
      <w:r>
        <w:rPr>
          <w:rFonts w:eastAsia="Times New Roman" w:cs="Times New Roman"/>
          <w:b/>
          <w:szCs w:val="24"/>
        </w:rPr>
        <w:t xml:space="preserve">εμαστινός): </w:t>
      </w:r>
      <w:r>
        <w:rPr>
          <w:rFonts w:eastAsia="Times New Roman" w:cs="Times New Roman"/>
          <w:color w:val="000000"/>
          <w:szCs w:val="24"/>
        </w:rPr>
        <w:t xml:space="preserve">Και εγώ σας ευχαριστώ πολύ. </w:t>
      </w:r>
    </w:p>
    <w:p w14:paraId="31D63902" w14:textId="77777777" w:rsidR="00495759" w:rsidRDefault="00D40270">
      <w:pPr>
        <w:spacing w:line="600" w:lineRule="auto"/>
        <w:ind w:firstLine="720"/>
        <w:jc w:val="both"/>
        <w:rPr>
          <w:rFonts w:eastAsia="Times New Roman" w:cs="Times New Roman"/>
          <w:color w:val="000000"/>
          <w:szCs w:val="24"/>
        </w:rPr>
      </w:pPr>
      <w:r>
        <w:rPr>
          <w:rFonts w:eastAsia="Times New Roman" w:cs="Times New Roman"/>
          <w:color w:val="000000"/>
          <w:szCs w:val="24"/>
        </w:rPr>
        <w:t xml:space="preserve">Σήμερα, </w:t>
      </w:r>
      <w:proofErr w:type="spellStart"/>
      <w:r>
        <w:rPr>
          <w:rFonts w:eastAsia="Times New Roman" w:cs="Times New Roman"/>
          <w:color w:val="000000"/>
          <w:szCs w:val="24"/>
        </w:rPr>
        <w:t>συζητώνται</w:t>
      </w:r>
      <w:proofErr w:type="spellEnd"/>
      <w:r>
        <w:rPr>
          <w:rFonts w:eastAsia="Times New Roman" w:cs="Times New Roman"/>
          <w:color w:val="000000"/>
          <w:szCs w:val="24"/>
        </w:rPr>
        <w:t xml:space="preserve"> πέντε ερωτήσεις και δεν θα συζητηθούν άλλες πέντε. </w:t>
      </w:r>
    </w:p>
    <w:p w14:paraId="31D63903" w14:textId="77777777" w:rsidR="00495759" w:rsidRDefault="00D40270">
      <w:pPr>
        <w:spacing w:line="600" w:lineRule="auto"/>
        <w:ind w:firstLine="720"/>
        <w:jc w:val="both"/>
        <w:rPr>
          <w:rFonts w:eastAsia="Times New Roman"/>
          <w:szCs w:val="24"/>
        </w:rPr>
      </w:pPr>
      <w:r>
        <w:rPr>
          <w:rFonts w:eastAsia="Times New Roman"/>
          <w:szCs w:val="24"/>
          <w:lang w:val="en-US"/>
        </w:rPr>
        <w:t>O</w:t>
      </w:r>
      <w:r>
        <w:rPr>
          <w:rFonts w:eastAsia="Times New Roman"/>
          <w:szCs w:val="24"/>
        </w:rPr>
        <w:t xml:space="preserve"> Γενικός Γραμματέας της Κυβέρνησης κ. Καλογήρου μάς πληροφορεί ότι δεν θα συζητηθούν οι εξής επίκαιρες ερωτήσεις:</w:t>
      </w:r>
    </w:p>
    <w:p w14:paraId="31D63904" w14:textId="77777777" w:rsidR="00495759" w:rsidRDefault="00D40270">
      <w:pPr>
        <w:spacing w:line="600" w:lineRule="auto"/>
        <w:jc w:val="both"/>
        <w:rPr>
          <w:rFonts w:eastAsia="Times New Roman"/>
          <w:szCs w:val="24"/>
        </w:rPr>
      </w:pPr>
      <w:r>
        <w:rPr>
          <w:rFonts w:eastAsia="Times New Roman"/>
          <w:szCs w:val="24"/>
        </w:rPr>
        <w:t xml:space="preserve"> </w:t>
      </w:r>
      <w:r>
        <w:rPr>
          <w:rFonts w:eastAsia="Times New Roman"/>
          <w:szCs w:val="24"/>
        </w:rPr>
        <w:tab/>
      </w:r>
      <w:r>
        <w:rPr>
          <w:rFonts w:eastAsia="Times New Roman"/>
          <w:szCs w:val="24"/>
        </w:rPr>
        <w:t>Η τρίτη με αριθμό 874/22-1-</w:t>
      </w:r>
      <w:r>
        <w:rPr>
          <w:rFonts w:eastAsia="Times New Roman"/>
          <w:szCs w:val="24"/>
        </w:rPr>
        <w:t>2018 επίκαιρη ερώτηση πρώτου κύκλου του Βουλευτή Αρκαδίας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Οδυσσέα Κωνσταντινόπουλου προς τον Υπουργό Περιβάλλοντος και Ενέργειας, με θέμα: «Χρηματοδότηση </w:t>
      </w:r>
      <w:r>
        <w:rPr>
          <w:rFonts w:eastAsia="Times New Roman"/>
          <w:szCs w:val="24"/>
        </w:rPr>
        <w:lastRenderedPageBreak/>
        <w:t xml:space="preserve">από τη ΔΕΗ Α.Ε. του έργου βελτίωσης του δρόμου </w:t>
      </w:r>
      <w:proofErr w:type="spellStart"/>
      <w:r>
        <w:rPr>
          <w:rFonts w:eastAsia="Times New Roman"/>
          <w:szCs w:val="24"/>
        </w:rPr>
        <w:t>Πουρναρι</w:t>
      </w:r>
      <w:r>
        <w:rPr>
          <w:rFonts w:eastAsia="Times New Roman"/>
          <w:szCs w:val="24"/>
        </w:rPr>
        <w:t>ά</w:t>
      </w:r>
      <w:proofErr w:type="spellEnd"/>
      <w:r>
        <w:rPr>
          <w:rFonts w:eastAsia="Times New Roman"/>
          <w:szCs w:val="24"/>
        </w:rPr>
        <w:t>–Γεφύρι Κυράς–Μυγδαλιά, ύψους 500.000 ευρώ», δεν θα συζητηθεί λόγω κωλύματος του Υπουργού Περιβάλλοντος και Ενέργειας κ. Σταθάκη λόγω φόρτου εργασίας.</w:t>
      </w:r>
    </w:p>
    <w:p w14:paraId="31D63905" w14:textId="77777777" w:rsidR="00495759" w:rsidRDefault="00D40270">
      <w:pPr>
        <w:spacing w:line="600" w:lineRule="auto"/>
        <w:ind w:firstLine="720"/>
        <w:jc w:val="both"/>
        <w:rPr>
          <w:rFonts w:eastAsia="Times New Roman"/>
          <w:szCs w:val="24"/>
        </w:rPr>
      </w:pPr>
      <w:r>
        <w:rPr>
          <w:rFonts w:eastAsia="Times New Roman"/>
          <w:szCs w:val="24"/>
        </w:rPr>
        <w:t xml:space="preserve">Η τέταρτη με αριθμό 801/11-1-2018 επίκαιρη ερώτηση δεύτερου κύκλου του Βουλευτή Σερρών της Δημοκρατικής </w:t>
      </w:r>
      <w:r>
        <w:rPr>
          <w:rFonts w:eastAsia="Times New Roman"/>
          <w:szCs w:val="24"/>
        </w:rPr>
        <w:t>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Μιχαήλ Τζελέπη προς τον Υπουργό Οικονομίας και Ανάπτυξης, με θέμα: «Αποπληρωμή </w:t>
      </w:r>
      <w:proofErr w:type="spellStart"/>
      <w:r>
        <w:rPr>
          <w:rFonts w:eastAsia="Times New Roman"/>
          <w:szCs w:val="24"/>
        </w:rPr>
        <w:t>Τευτλοπαραγωγών</w:t>
      </w:r>
      <w:proofErr w:type="spellEnd"/>
      <w:r>
        <w:rPr>
          <w:rFonts w:eastAsia="Times New Roman"/>
          <w:szCs w:val="24"/>
        </w:rPr>
        <w:t xml:space="preserve"> – Σχέδιο Ανασυγκρότησης της Ελληνικής Βιομηχανίας Ζάχαρης (ΕΒΖ)», δεν θα συζητηθεί λόγω κωλύματος του Αναπληρωτή Υπουργού </w:t>
      </w:r>
      <w:r>
        <w:rPr>
          <w:rFonts w:eastAsia="Times New Roman"/>
          <w:szCs w:val="24"/>
        </w:rPr>
        <w:t xml:space="preserve">Οικονομίας και Ανάπτυξης κ. </w:t>
      </w:r>
      <w:proofErr w:type="spellStart"/>
      <w:r>
        <w:rPr>
          <w:rFonts w:eastAsia="Times New Roman"/>
          <w:szCs w:val="24"/>
        </w:rPr>
        <w:t>Χαρίτση</w:t>
      </w:r>
      <w:proofErr w:type="spellEnd"/>
      <w:r>
        <w:rPr>
          <w:rFonts w:eastAsia="Times New Roman"/>
          <w:szCs w:val="24"/>
        </w:rPr>
        <w:t xml:space="preserve"> εξαιτίας ανειλημμένων υποχρεώσεων.</w:t>
      </w:r>
    </w:p>
    <w:p w14:paraId="31D63906" w14:textId="77777777" w:rsidR="00495759" w:rsidRDefault="00D40270">
      <w:pPr>
        <w:spacing w:line="600" w:lineRule="auto"/>
        <w:ind w:firstLine="720"/>
        <w:jc w:val="both"/>
        <w:rPr>
          <w:rFonts w:eastAsia="Times New Roman"/>
          <w:szCs w:val="24"/>
        </w:rPr>
      </w:pPr>
      <w:r>
        <w:rPr>
          <w:rFonts w:eastAsia="Times New Roman"/>
          <w:szCs w:val="24"/>
        </w:rPr>
        <w:lastRenderedPageBreak/>
        <w:t>Η πέμπτη με αριθμό 758/8-1-2018 επίκαιρη ερώτηση δεύτερου κύκλου του Βουλευτή Αρκαδίας της Δημοκρατικής Συμπαράταξης ΠΑΣΟΚ – ΔΗΜΑΡ κ. Οδυσσέα Κωνσταντινόπουλου προς τον Υπουργό Οικονομί</w:t>
      </w:r>
      <w:r>
        <w:rPr>
          <w:rFonts w:eastAsia="Times New Roman"/>
          <w:szCs w:val="24"/>
        </w:rPr>
        <w:t xml:space="preserve">ας και Ανάπτυξης, με θέμα: «Ένταξη έργων αποχετευτικών δικτύων και επεξεργασίας λυμάτων </w:t>
      </w:r>
      <w:proofErr w:type="spellStart"/>
      <w:r>
        <w:rPr>
          <w:rFonts w:eastAsia="Times New Roman"/>
          <w:szCs w:val="24"/>
        </w:rPr>
        <w:t>Κοντοβάζαινας</w:t>
      </w:r>
      <w:proofErr w:type="spellEnd"/>
      <w:r>
        <w:rPr>
          <w:rFonts w:eastAsia="Times New Roman"/>
          <w:szCs w:val="24"/>
        </w:rPr>
        <w:t xml:space="preserve">, </w:t>
      </w:r>
      <w:proofErr w:type="spellStart"/>
      <w:r>
        <w:rPr>
          <w:rFonts w:eastAsia="Times New Roman"/>
          <w:szCs w:val="24"/>
        </w:rPr>
        <w:t>Λεβιδίου</w:t>
      </w:r>
      <w:proofErr w:type="spellEnd"/>
      <w:r>
        <w:rPr>
          <w:rFonts w:eastAsia="Times New Roman"/>
          <w:szCs w:val="24"/>
        </w:rPr>
        <w:t xml:space="preserve"> και </w:t>
      </w:r>
      <w:proofErr w:type="spellStart"/>
      <w:r>
        <w:rPr>
          <w:rFonts w:eastAsia="Times New Roman"/>
          <w:szCs w:val="24"/>
        </w:rPr>
        <w:t>Καλλιανίου</w:t>
      </w:r>
      <w:proofErr w:type="spellEnd"/>
      <w:r>
        <w:rPr>
          <w:rFonts w:eastAsia="Times New Roman"/>
          <w:szCs w:val="24"/>
        </w:rPr>
        <w:t xml:space="preserve"> Αρκαδίας», δεν θα συζητηθεί λόγω κωλύματος του Αναπληρωτή Υπουργού Οικονομίας και Ανάπτυξης κ. </w:t>
      </w:r>
      <w:proofErr w:type="spellStart"/>
      <w:r>
        <w:rPr>
          <w:rFonts w:eastAsia="Times New Roman"/>
          <w:szCs w:val="24"/>
        </w:rPr>
        <w:t>Χαρίτση</w:t>
      </w:r>
      <w:proofErr w:type="spellEnd"/>
      <w:r>
        <w:rPr>
          <w:rFonts w:eastAsia="Times New Roman"/>
          <w:szCs w:val="24"/>
        </w:rPr>
        <w:t xml:space="preserve"> εξαιτίας ανειλημμένων υποχ</w:t>
      </w:r>
      <w:r>
        <w:rPr>
          <w:rFonts w:eastAsia="Times New Roman"/>
          <w:szCs w:val="24"/>
        </w:rPr>
        <w:t>ρεώσεων.</w:t>
      </w:r>
    </w:p>
    <w:p w14:paraId="31D63907" w14:textId="77777777" w:rsidR="00495759" w:rsidRDefault="00D40270">
      <w:pPr>
        <w:spacing w:line="600" w:lineRule="auto"/>
        <w:ind w:firstLine="720"/>
        <w:jc w:val="both"/>
        <w:rPr>
          <w:rFonts w:eastAsia="Times New Roman"/>
          <w:szCs w:val="24"/>
        </w:rPr>
      </w:pPr>
      <w:r>
        <w:rPr>
          <w:rFonts w:eastAsia="Times New Roman"/>
          <w:szCs w:val="24"/>
        </w:rPr>
        <w:t xml:space="preserve">Η τρίτη με αριθμό 852/16-1-2018 επίκαιρη ερώτηση δεύτερου κύκλου του Βουλευτή Αττικής της Νέας Δημοκρατίας κ. Γεωργίου Βλάχου προς τον Υπουργό Ναυτιλίας και Νησιωτικής Πολιτικής, με θέμα: «Απόδοση παραλιακού μετώπου Ελευσίνας στους πολίτες </w:t>
      </w:r>
      <w:r>
        <w:rPr>
          <w:rFonts w:eastAsia="Times New Roman"/>
          <w:szCs w:val="24"/>
        </w:rPr>
        <w:lastRenderedPageBreak/>
        <w:t>της πόλ</w:t>
      </w:r>
      <w:r>
        <w:rPr>
          <w:rFonts w:eastAsia="Times New Roman"/>
          <w:szCs w:val="24"/>
        </w:rPr>
        <w:t xml:space="preserve">ης», δεν θα συζητηθεί λόγω κωλύματος του Υπουργού Ναυτιλίας και Νησιωτικής Πολιτικής κ. Παναγιώτη </w:t>
      </w:r>
      <w:proofErr w:type="spellStart"/>
      <w:r>
        <w:rPr>
          <w:rFonts w:eastAsia="Times New Roman"/>
          <w:szCs w:val="24"/>
        </w:rPr>
        <w:t>Κουρουμπλή</w:t>
      </w:r>
      <w:proofErr w:type="spellEnd"/>
      <w:r>
        <w:rPr>
          <w:rFonts w:eastAsia="Times New Roman"/>
          <w:szCs w:val="24"/>
        </w:rPr>
        <w:t>, γιατί θα εκπροσωπήσει την Κυβέρνηση στο Αίγιο.</w:t>
      </w:r>
    </w:p>
    <w:p w14:paraId="31D63908" w14:textId="77777777" w:rsidR="00495759" w:rsidRDefault="00D40270">
      <w:pPr>
        <w:spacing w:line="600" w:lineRule="auto"/>
        <w:ind w:firstLine="709"/>
        <w:jc w:val="both"/>
        <w:rPr>
          <w:rFonts w:eastAsia="Times New Roman"/>
          <w:szCs w:val="24"/>
        </w:rPr>
      </w:pPr>
      <w:r>
        <w:rPr>
          <w:rFonts w:eastAsia="Times New Roman"/>
          <w:szCs w:val="24"/>
        </w:rPr>
        <w:t>Η δεύτερη με αριθμό 883/23-1-2018 επίκαιρη ερώτηση πρώτου κύκλου του Βουλευτή Β΄ Αθηνών της Νέας Δη</w:t>
      </w:r>
      <w:r>
        <w:rPr>
          <w:rFonts w:eastAsia="Times New Roman"/>
          <w:szCs w:val="24"/>
        </w:rPr>
        <w:t xml:space="preserve">μοκρατίας κ. Μιλτιάδη Βαρβιτσιώτη προς τον Υπουργό Μεταναστευτικής Πολιτικής, με θέμα: «Ατελέσφορη η αποσυμφόρηση των νησιών του Ανατολικού Αιγαίου», δεν θα συζητηθεί λόγω απουσίας στο εξωτερικό του αρμόδιου Υπουργού Μεταναστευτικής Πολιτικής κ. </w:t>
      </w:r>
      <w:proofErr w:type="spellStart"/>
      <w:r>
        <w:rPr>
          <w:rFonts w:eastAsia="Times New Roman"/>
          <w:szCs w:val="24"/>
        </w:rPr>
        <w:t>Μουζάλα</w:t>
      </w:r>
      <w:proofErr w:type="spellEnd"/>
      <w:r>
        <w:rPr>
          <w:rFonts w:eastAsia="Times New Roman"/>
          <w:szCs w:val="24"/>
        </w:rPr>
        <w:t>.</w:t>
      </w:r>
    </w:p>
    <w:p w14:paraId="31D63909" w14:textId="77777777" w:rsidR="00495759" w:rsidRDefault="00D40270">
      <w:pPr>
        <w:spacing w:line="600" w:lineRule="auto"/>
        <w:ind w:firstLine="709"/>
        <w:jc w:val="both"/>
        <w:rPr>
          <w:rFonts w:eastAsia="Times New Roman"/>
          <w:szCs w:val="24"/>
        </w:rPr>
      </w:pPr>
      <w:r>
        <w:rPr>
          <w:rFonts w:eastAsia="Times New Roman"/>
          <w:szCs w:val="24"/>
        </w:rPr>
        <w:t>Π</w:t>
      </w:r>
      <w:r>
        <w:rPr>
          <w:rFonts w:eastAsia="Times New Roman"/>
          <w:szCs w:val="24"/>
        </w:rPr>
        <w:t>αρακαλώ τους κυρίους συναδέλφους να είναι συνεπείς με τον χρόνο, γιατί μετά ακολουθεί και η συζήτησης επερώτησης.</w:t>
      </w:r>
    </w:p>
    <w:p w14:paraId="31D6390A" w14:textId="77777777" w:rsidR="00495759" w:rsidRDefault="00D40270">
      <w:pPr>
        <w:spacing w:line="600" w:lineRule="auto"/>
        <w:ind w:firstLine="720"/>
        <w:jc w:val="both"/>
        <w:rPr>
          <w:rFonts w:eastAsia="Times New Roman"/>
          <w:szCs w:val="24"/>
        </w:rPr>
      </w:pPr>
      <w:r>
        <w:rPr>
          <w:rFonts w:eastAsia="Times New Roman"/>
          <w:szCs w:val="24"/>
        </w:rPr>
        <w:lastRenderedPageBreak/>
        <w:t>Τώρα θα συζητηθεί η πρώτη με αριθμό 877/23-1-2018 επίκαιρη ερώτηση πρώτου κύκλου του Βουλευτή Θεσπρωτίας του Συνασπισμού Ριζοσπαστικής Αριστερ</w:t>
      </w:r>
      <w:r>
        <w:rPr>
          <w:rFonts w:eastAsia="Times New Roman"/>
          <w:szCs w:val="24"/>
        </w:rPr>
        <w:t xml:space="preserve">άς κ. Μάριου </w:t>
      </w:r>
      <w:proofErr w:type="spellStart"/>
      <w:r>
        <w:rPr>
          <w:rFonts w:eastAsia="Times New Roman"/>
          <w:szCs w:val="24"/>
        </w:rPr>
        <w:t>Κάτση</w:t>
      </w:r>
      <w:proofErr w:type="spellEnd"/>
      <w:r>
        <w:rPr>
          <w:rFonts w:eastAsia="Times New Roman"/>
          <w:szCs w:val="24"/>
        </w:rPr>
        <w:t xml:space="preserve"> προς τον Υπουργό Ψηφιακής Πολιτικής, Τηλεπικοινωνιών και Ενημέρωσης, με θέμα: «Επιλογή στρατηγικού επενδυτή για την εταιρεία </w:t>
      </w:r>
      <w:r>
        <w:rPr>
          <w:rFonts w:eastAsia="Times New Roman"/>
          <w:szCs w:val="24"/>
        </w:rPr>
        <w:t>«</w:t>
      </w:r>
      <w:r>
        <w:rPr>
          <w:rFonts w:eastAsia="Times New Roman"/>
          <w:szCs w:val="24"/>
          <w:lang w:val="en-US"/>
        </w:rPr>
        <w:t>F</w:t>
      </w:r>
      <w:r>
        <w:rPr>
          <w:rFonts w:eastAsia="Times New Roman"/>
          <w:szCs w:val="24"/>
          <w:lang w:val="en-US"/>
        </w:rPr>
        <w:t>ORTHNET</w:t>
      </w:r>
      <w:r>
        <w:rPr>
          <w:rFonts w:eastAsia="Times New Roman"/>
          <w:szCs w:val="24"/>
        </w:rPr>
        <w:t>»</w:t>
      </w:r>
      <w:r>
        <w:rPr>
          <w:rFonts w:eastAsia="Times New Roman"/>
          <w:szCs w:val="24"/>
        </w:rPr>
        <w:t xml:space="preserve"> – κίνδυνος περιορισμού και νόθευσης του ανταγωνισμού».</w:t>
      </w:r>
    </w:p>
    <w:p w14:paraId="31D6390B" w14:textId="77777777" w:rsidR="00495759" w:rsidRDefault="00D40270">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Κάτση</w:t>
      </w:r>
      <w:proofErr w:type="spellEnd"/>
      <w:r>
        <w:rPr>
          <w:rFonts w:eastAsia="Times New Roman"/>
          <w:szCs w:val="24"/>
        </w:rPr>
        <w:t>, έχετε τον λόγο.</w:t>
      </w:r>
    </w:p>
    <w:p w14:paraId="31D6390C" w14:textId="77777777" w:rsidR="00495759" w:rsidRDefault="00D40270">
      <w:pPr>
        <w:spacing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Ευ</w:t>
      </w:r>
      <w:r>
        <w:rPr>
          <w:rFonts w:eastAsia="Times New Roman"/>
          <w:szCs w:val="24"/>
        </w:rPr>
        <w:t>χαριστώ, κύριε Πρόεδρε.</w:t>
      </w:r>
    </w:p>
    <w:p w14:paraId="31D6390D" w14:textId="77777777" w:rsidR="00495759" w:rsidRDefault="00D40270">
      <w:pPr>
        <w:spacing w:line="600" w:lineRule="auto"/>
        <w:jc w:val="both"/>
        <w:rPr>
          <w:rFonts w:eastAsia="Times New Roman"/>
          <w:szCs w:val="24"/>
        </w:rPr>
      </w:pPr>
      <w:r>
        <w:rPr>
          <w:rFonts w:eastAsia="Times New Roman"/>
          <w:szCs w:val="24"/>
        </w:rPr>
        <w:t xml:space="preserve">Κύριε Υπουργέ, η σημερινή διαδικασία κοινοβουλευτικού ελέγχου και το θέμα που θα αναπτύξουμε στη σημερινή επίκαιρη ερώτηση είναι, κατά τη γνώμη μου, εξαιρετικά κρίσιμο και σοβαρό. </w:t>
      </w:r>
    </w:p>
    <w:p w14:paraId="31D6390E" w14:textId="77777777" w:rsidR="00495759" w:rsidRDefault="00D40270">
      <w:pPr>
        <w:spacing w:line="600" w:lineRule="auto"/>
        <w:ind w:firstLine="720"/>
        <w:jc w:val="both"/>
        <w:rPr>
          <w:rFonts w:eastAsia="Times New Roman"/>
          <w:szCs w:val="24"/>
        </w:rPr>
      </w:pPr>
      <w:r>
        <w:rPr>
          <w:rFonts w:eastAsia="Times New Roman"/>
          <w:szCs w:val="24"/>
        </w:rPr>
        <w:lastRenderedPageBreak/>
        <w:t>Μπορεί η Κυβέρνησή μας κι εσείς προσωπικά</w:t>
      </w:r>
      <w:r>
        <w:rPr>
          <w:rFonts w:eastAsia="Times New Roman"/>
          <w:szCs w:val="24"/>
        </w:rPr>
        <w:t>,</w:t>
      </w:r>
      <w:r>
        <w:rPr>
          <w:rFonts w:eastAsia="Times New Roman"/>
          <w:szCs w:val="24"/>
        </w:rPr>
        <w:t xml:space="preserve"> να κάνατ</w:t>
      </w:r>
      <w:r>
        <w:rPr>
          <w:rFonts w:eastAsia="Times New Roman"/>
          <w:szCs w:val="24"/>
        </w:rPr>
        <w:t>ε προσπάθειες και να καταφέρατε εν τέλει</w:t>
      </w:r>
      <w:r>
        <w:rPr>
          <w:rFonts w:eastAsia="Times New Roman"/>
          <w:szCs w:val="24"/>
        </w:rPr>
        <w:t>,</w:t>
      </w:r>
      <w:r>
        <w:rPr>
          <w:rFonts w:eastAsia="Times New Roman"/>
          <w:szCs w:val="24"/>
        </w:rPr>
        <w:t xml:space="preserve"> μέσα από πολλά εμπόδια να ρυθμίσετε το ραδιοτηλεοπτικό τοπίο, ωστόσο υπάρχει και μια άλλη αγορά, η τηλεπικοινωνιακή</w:t>
      </w:r>
      <w:r>
        <w:rPr>
          <w:rFonts w:eastAsia="Times New Roman"/>
          <w:szCs w:val="24"/>
        </w:rPr>
        <w:t xml:space="preserve">, </w:t>
      </w:r>
      <w:r>
        <w:rPr>
          <w:rFonts w:eastAsia="Times New Roman"/>
          <w:szCs w:val="24"/>
        </w:rPr>
        <w:t>η οποία κατά τη γνώμη μου</w:t>
      </w:r>
      <w:r>
        <w:rPr>
          <w:rFonts w:eastAsia="Times New Roman"/>
          <w:szCs w:val="24"/>
        </w:rPr>
        <w:t>,</w:t>
      </w:r>
      <w:r>
        <w:rPr>
          <w:rFonts w:eastAsia="Times New Roman"/>
          <w:szCs w:val="24"/>
        </w:rPr>
        <w:t xml:space="preserve"> χρειάζεται την προσοχή σας. </w:t>
      </w:r>
    </w:p>
    <w:p w14:paraId="31D6390F" w14:textId="77777777" w:rsidR="00495759" w:rsidRDefault="00D40270">
      <w:pPr>
        <w:spacing w:line="600" w:lineRule="auto"/>
        <w:ind w:firstLine="720"/>
        <w:jc w:val="both"/>
        <w:rPr>
          <w:rFonts w:eastAsia="Times New Roman"/>
          <w:szCs w:val="24"/>
        </w:rPr>
      </w:pPr>
      <w:r>
        <w:rPr>
          <w:rFonts w:eastAsia="Times New Roman"/>
          <w:szCs w:val="24"/>
        </w:rPr>
        <w:t>Αναφέρομαι συγκεκριμένα στην ανάδειξη στρ</w:t>
      </w:r>
      <w:r>
        <w:rPr>
          <w:rFonts w:eastAsia="Times New Roman"/>
          <w:szCs w:val="24"/>
        </w:rPr>
        <w:t xml:space="preserve">ατηγικού επενδυτή για την εταιρεία </w:t>
      </w:r>
      <w:r>
        <w:rPr>
          <w:rFonts w:eastAsia="Times New Roman"/>
          <w:szCs w:val="24"/>
        </w:rPr>
        <w:t>«</w:t>
      </w:r>
      <w:r>
        <w:rPr>
          <w:rFonts w:eastAsia="Times New Roman"/>
          <w:szCs w:val="24"/>
          <w:lang w:val="en-US"/>
        </w:rPr>
        <w:t>FORTHNET</w:t>
      </w:r>
      <w:r>
        <w:rPr>
          <w:rFonts w:eastAsia="Times New Roman"/>
          <w:szCs w:val="24"/>
        </w:rPr>
        <w:t>»</w:t>
      </w:r>
      <w:r>
        <w:rPr>
          <w:rFonts w:eastAsia="Times New Roman"/>
          <w:szCs w:val="24"/>
        </w:rPr>
        <w:t xml:space="preserve">. Η διαδικασία ανάδειξης αυτού του επενδυτή φαίνεται να έχει έρθει στην τελική ευθεία. </w:t>
      </w:r>
    </w:p>
    <w:p w14:paraId="31D63910" w14:textId="77777777" w:rsidR="00495759" w:rsidRDefault="00D40270">
      <w:pPr>
        <w:spacing w:line="600" w:lineRule="auto"/>
        <w:ind w:firstLine="720"/>
        <w:jc w:val="both"/>
        <w:rPr>
          <w:rFonts w:eastAsia="Times New Roman"/>
          <w:szCs w:val="24"/>
        </w:rPr>
      </w:pPr>
      <w:r>
        <w:rPr>
          <w:rFonts w:eastAsia="Times New Roman"/>
          <w:szCs w:val="24"/>
        </w:rPr>
        <w:t xml:space="preserve">Όπως γνωρίζουμε όλοι, η </w:t>
      </w:r>
      <w:r>
        <w:rPr>
          <w:rFonts w:eastAsia="Times New Roman"/>
          <w:szCs w:val="24"/>
        </w:rPr>
        <w:t>«</w:t>
      </w:r>
      <w:r>
        <w:rPr>
          <w:rFonts w:eastAsia="Times New Roman"/>
          <w:szCs w:val="24"/>
          <w:lang w:val="en-US"/>
        </w:rPr>
        <w:t>FORTHNET</w:t>
      </w:r>
      <w:r>
        <w:rPr>
          <w:rFonts w:eastAsia="Times New Roman"/>
          <w:szCs w:val="24"/>
        </w:rPr>
        <w:t>»</w:t>
      </w:r>
      <w:r>
        <w:rPr>
          <w:rFonts w:eastAsia="Times New Roman"/>
          <w:szCs w:val="24"/>
        </w:rPr>
        <w:t xml:space="preserve"> είναι ένας από τους μεγάλους παίκτες της ευρύτερης τηλεπικοινωνιακής αγοράς, η οποία τα </w:t>
      </w:r>
      <w:r>
        <w:rPr>
          <w:rFonts w:eastAsia="Times New Roman"/>
          <w:szCs w:val="24"/>
        </w:rPr>
        <w:t xml:space="preserve">τελευταία χρόνια έχει παρουσιάσει μια συνεχή συρρίκνωση και συγκέντρωση. Άρα, καταλαβαίνουμε όλοι ότι η επιλογή στρατηγικού επενδυτή θα επηρεάσει και θα έχει επιπτώσεις στο συνολικό </w:t>
      </w:r>
      <w:r>
        <w:rPr>
          <w:rFonts w:eastAsia="Times New Roman"/>
          <w:szCs w:val="24"/>
        </w:rPr>
        <w:lastRenderedPageBreak/>
        <w:t>τηλεπικοινωνιακό προϊόν</w:t>
      </w:r>
      <w:r>
        <w:rPr>
          <w:rFonts w:eastAsia="Times New Roman"/>
          <w:szCs w:val="24"/>
        </w:rPr>
        <w:t>,</w:t>
      </w:r>
      <w:r>
        <w:rPr>
          <w:rFonts w:eastAsia="Times New Roman"/>
          <w:szCs w:val="24"/>
        </w:rPr>
        <w:t xml:space="preserve"> που παράγεται για τους πολίτες, τηλεφωνία, </w:t>
      </w:r>
      <w:r>
        <w:rPr>
          <w:rFonts w:eastAsia="Times New Roman"/>
          <w:szCs w:val="24"/>
          <w:lang w:val="en-US"/>
        </w:rPr>
        <w:t>intern</w:t>
      </w:r>
      <w:r>
        <w:rPr>
          <w:rFonts w:eastAsia="Times New Roman"/>
          <w:szCs w:val="24"/>
          <w:lang w:val="en-US"/>
        </w:rPr>
        <w:t>et</w:t>
      </w:r>
      <w:r>
        <w:rPr>
          <w:rFonts w:eastAsia="Times New Roman"/>
          <w:szCs w:val="24"/>
        </w:rPr>
        <w:t xml:space="preserve">, ψηφιακή τηλεόραση. Σε πρόσφατα δημοσιεύματα που είδαμε σε μερίδα του Τύπου –και δεν ξέρουμε αν </w:t>
      </w:r>
      <w:proofErr w:type="spellStart"/>
      <w:r>
        <w:rPr>
          <w:rFonts w:eastAsia="Times New Roman"/>
          <w:szCs w:val="24"/>
        </w:rPr>
        <w:t>ευσταθούν</w:t>
      </w:r>
      <w:proofErr w:type="spellEnd"/>
      <w:r>
        <w:rPr>
          <w:rFonts w:eastAsia="Times New Roman"/>
          <w:szCs w:val="24"/>
        </w:rPr>
        <w:t xml:space="preserve"> ή όχι- καταγγέλλονται και αθέμιτες πρακτικές. </w:t>
      </w:r>
    </w:p>
    <w:p w14:paraId="31D63911" w14:textId="77777777" w:rsidR="00495759" w:rsidRDefault="00D40270">
      <w:pPr>
        <w:spacing w:line="600" w:lineRule="auto"/>
        <w:ind w:firstLine="720"/>
        <w:jc w:val="both"/>
        <w:rPr>
          <w:rFonts w:eastAsia="Times New Roman"/>
          <w:szCs w:val="24"/>
        </w:rPr>
      </w:pPr>
      <w:r>
        <w:rPr>
          <w:rFonts w:eastAsia="Times New Roman"/>
          <w:szCs w:val="24"/>
        </w:rPr>
        <w:t xml:space="preserve">Ωστόσο, η εξαγορά της </w:t>
      </w:r>
      <w:r>
        <w:rPr>
          <w:rFonts w:eastAsia="Times New Roman"/>
          <w:szCs w:val="24"/>
        </w:rPr>
        <w:t>«</w:t>
      </w:r>
      <w:r>
        <w:rPr>
          <w:rFonts w:eastAsia="Times New Roman"/>
          <w:szCs w:val="24"/>
          <w:lang w:val="en-US"/>
        </w:rPr>
        <w:t>FORTHNET</w:t>
      </w:r>
      <w:r>
        <w:rPr>
          <w:rFonts w:eastAsia="Times New Roman"/>
          <w:szCs w:val="24"/>
        </w:rPr>
        <w:t>»</w:t>
      </w:r>
      <w:r>
        <w:rPr>
          <w:rFonts w:eastAsia="Times New Roman"/>
          <w:szCs w:val="24"/>
        </w:rPr>
        <w:t xml:space="preserve"> </w:t>
      </w:r>
      <w:r>
        <w:rPr>
          <w:rFonts w:eastAsia="Times New Roman"/>
          <w:szCs w:val="24"/>
        </w:rPr>
        <w:t xml:space="preserve">από τους εγχώριους ανταγωνιστές της θα δημιουργήσει, κατά τη γνώμη μου, </w:t>
      </w:r>
      <w:proofErr w:type="spellStart"/>
      <w:r>
        <w:rPr>
          <w:rFonts w:eastAsia="Times New Roman"/>
          <w:szCs w:val="24"/>
        </w:rPr>
        <w:t>ολιγοπωλιακές</w:t>
      </w:r>
      <w:proofErr w:type="spellEnd"/>
      <w:r>
        <w:rPr>
          <w:rFonts w:eastAsia="Times New Roman"/>
          <w:szCs w:val="24"/>
        </w:rPr>
        <w:t xml:space="preserve"> καταστάσεις στην αγορά. Αυτό σημαίνει ότι η περιβόητη απελευθέρωση της αγοράς των τηλεπικοινωνιών θα πρόκειται για σχήμα λόγου, καθώς μιλάμε για μια </w:t>
      </w:r>
      <w:proofErr w:type="spellStart"/>
      <w:r>
        <w:rPr>
          <w:rFonts w:eastAsia="Times New Roman"/>
          <w:szCs w:val="24"/>
        </w:rPr>
        <w:t>υπερσυγκέντρωση</w:t>
      </w:r>
      <w:proofErr w:type="spellEnd"/>
      <w:r>
        <w:rPr>
          <w:rFonts w:eastAsia="Times New Roman"/>
          <w:szCs w:val="24"/>
        </w:rPr>
        <w:t xml:space="preserve"> εταιρ</w:t>
      </w:r>
      <w:r>
        <w:rPr>
          <w:rFonts w:eastAsia="Times New Roman"/>
          <w:szCs w:val="24"/>
        </w:rPr>
        <w:t xml:space="preserve">ειών. Η χώρα, λοιπόν, θα κινδυνεύει να μείνει με «κουτσούς» δύο </w:t>
      </w:r>
      <w:proofErr w:type="spellStart"/>
      <w:r>
        <w:rPr>
          <w:rFonts w:eastAsia="Times New Roman"/>
          <w:szCs w:val="24"/>
        </w:rPr>
        <w:t>παρόχους</w:t>
      </w:r>
      <w:proofErr w:type="spellEnd"/>
      <w:r>
        <w:rPr>
          <w:rFonts w:eastAsia="Times New Roman"/>
          <w:szCs w:val="24"/>
        </w:rPr>
        <w:t>,</w:t>
      </w:r>
      <w:r>
        <w:rPr>
          <w:rFonts w:eastAsia="Times New Roman"/>
          <w:szCs w:val="24"/>
        </w:rPr>
        <w:t xml:space="preserve"> από εκεί που είχε πέντε, που σημαίνει ότι ο Έλληνας πολίτης δεν έχει να περιμένει και πολλά από τον ανταγωνισμό μεταξύ των </w:t>
      </w:r>
      <w:r>
        <w:rPr>
          <w:rFonts w:eastAsia="Times New Roman"/>
          <w:szCs w:val="24"/>
        </w:rPr>
        <w:lastRenderedPageBreak/>
        <w:t>εταιρειών</w:t>
      </w:r>
      <w:r>
        <w:rPr>
          <w:rFonts w:eastAsia="Times New Roman"/>
          <w:szCs w:val="24"/>
        </w:rPr>
        <w:t>,</w:t>
      </w:r>
      <w:r>
        <w:rPr>
          <w:rFonts w:eastAsia="Times New Roman"/>
          <w:szCs w:val="24"/>
        </w:rPr>
        <w:t xml:space="preserve"> όσον αφορά στη μείωση των τιμών και τη βελτίωση </w:t>
      </w:r>
      <w:r>
        <w:rPr>
          <w:rFonts w:eastAsia="Times New Roman"/>
          <w:szCs w:val="24"/>
        </w:rPr>
        <w:t>των παρεχόμενων υπηρεσιών.</w:t>
      </w:r>
    </w:p>
    <w:p w14:paraId="31D63912" w14:textId="77777777" w:rsidR="00495759" w:rsidRDefault="00D40270">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31D63913" w14:textId="77777777" w:rsidR="00495759" w:rsidRDefault="00D40270">
      <w:pPr>
        <w:spacing w:line="600" w:lineRule="auto"/>
        <w:ind w:firstLine="720"/>
        <w:jc w:val="both"/>
        <w:rPr>
          <w:rFonts w:eastAsia="Times New Roman"/>
          <w:szCs w:val="24"/>
        </w:rPr>
      </w:pPr>
      <w:r>
        <w:rPr>
          <w:rFonts w:eastAsia="Times New Roman"/>
          <w:szCs w:val="24"/>
        </w:rPr>
        <w:t xml:space="preserve">Κύριε Υπουργέ, θέλω να υπολογίσετε επίσης –και δεν είναι υπερβολή να αναφερθώ σ’ αυτό- ότι η χώρα μας έχει το πιο αργό και παράλληλα το πιο ακριβό </w:t>
      </w:r>
      <w:r>
        <w:rPr>
          <w:rFonts w:eastAsia="Times New Roman"/>
          <w:szCs w:val="24"/>
          <w:lang w:val="en-US"/>
        </w:rPr>
        <w:t>internet</w:t>
      </w:r>
      <w:r>
        <w:rPr>
          <w:rFonts w:eastAsia="Times New Roman"/>
          <w:szCs w:val="24"/>
        </w:rPr>
        <w:t xml:space="preserve"> στην Ευρωπαϊκή Ένωση. Αυτό είναι μια εξαιρετικά αρνητικά διαμορφωμένη κατάσταση, την οποία βιώνουν ο</w:t>
      </w:r>
      <w:r>
        <w:rPr>
          <w:rFonts w:eastAsia="Times New Roman"/>
          <w:szCs w:val="24"/>
        </w:rPr>
        <w:t xml:space="preserve">ι Έλληνες πολίτες, όταν έχουν σηκώσει δυσανάλογα τα βάρη, δηλαδή πληρώνουν πολύ ακριβό </w:t>
      </w:r>
      <w:r>
        <w:rPr>
          <w:rFonts w:eastAsia="Times New Roman"/>
          <w:szCs w:val="24"/>
          <w:lang w:val="en-US"/>
        </w:rPr>
        <w:t>internet</w:t>
      </w:r>
      <w:r>
        <w:rPr>
          <w:rFonts w:eastAsia="Times New Roman"/>
          <w:szCs w:val="24"/>
        </w:rPr>
        <w:t xml:space="preserve"> και τηλεφωνία σε σχέση με τον μέσο Ευρωπαίο. Μάλιστα, οι ταχύτητες που πληρώνει ο πολίτης είναι της περασμένης δεκαετίας. </w:t>
      </w:r>
    </w:p>
    <w:p w14:paraId="31D63914" w14:textId="77777777" w:rsidR="00495759" w:rsidRDefault="00D40270">
      <w:pPr>
        <w:spacing w:line="600" w:lineRule="auto"/>
        <w:ind w:firstLine="720"/>
        <w:jc w:val="both"/>
        <w:rPr>
          <w:rFonts w:eastAsia="Times New Roman"/>
          <w:szCs w:val="24"/>
        </w:rPr>
      </w:pPr>
      <w:r>
        <w:rPr>
          <w:rFonts w:eastAsia="Times New Roman"/>
          <w:szCs w:val="24"/>
        </w:rPr>
        <w:lastRenderedPageBreak/>
        <w:t>Άρα λοιπόν, πρέπει να μας προβληματίσ</w:t>
      </w:r>
      <w:r>
        <w:rPr>
          <w:rFonts w:eastAsia="Times New Roman"/>
          <w:szCs w:val="24"/>
        </w:rPr>
        <w:t xml:space="preserve">ει εντόνως η αποτελεσματικότητα της αρμόδιας </w:t>
      </w:r>
      <w:r>
        <w:rPr>
          <w:rFonts w:eastAsia="Times New Roman"/>
          <w:szCs w:val="24"/>
        </w:rPr>
        <w:t>ρ</w:t>
      </w:r>
      <w:r>
        <w:rPr>
          <w:rFonts w:eastAsia="Times New Roman"/>
          <w:szCs w:val="24"/>
        </w:rPr>
        <w:t xml:space="preserve">υθμιστικής </w:t>
      </w:r>
      <w:r>
        <w:rPr>
          <w:rFonts w:eastAsia="Times New Roman"/>
          <w:szCs w:val="24"/>
        </w:rPr>
        <w:t>α</w:t>
      </w:r>
      <w:r>
        <w:rPr>
          <w:rFonts w:eastAsia="Times New Roman"/>
          <w:szCs w:val="24"/>
        </w:rPr>
        <w:t>ρχής και η λειτουργία της όλο το προηγούμενο διάστημα, καθώς εκ του αποτελέσματος δεν ωφέλησε τους καταναλωτές όσο θα περίμενε κανείς, ούτε και τον ανταγωνισμό.</w:t>
      </w:r>
    </w:p>
    <w:p w14:paraId="31D63915" w14:textId="77777777" w:rsidR="00495759" w:rsidRDefault="00D40270">
      <w:pPr>
        <w:spacing w:line="600" w:lineRule="auto"/>
        <w:ind w:firstLine="720"/>
        <w:jc w:val="both"/>
        <w:rPr>
          <w:rFonts w:eastAsia="Times New Roman"/>
          <w:szCs w:val="24"/>
        </w:rPr>
      </w:pPr>
      <w:r>
        <w:rPr>
          <w:rFonts w:eastAsia="Times New Roman"/>
          <w:szCs w:val="24"/>
        </w:rPr>
        <w:t>Άρα λοιπόν, κύριε Υπουργέ, θεσμικά κα</w:t>
      </w:r>
      <w:r>
        <w:rPr>
          <w:rFonts w:eastAsia="Times New Roman"/>
          <w:szCs w:val="24"/>
        </w:rPr>
        <w:t>ι δια του ρόλου σας ερωτάσθε: Πώς θα διασφαλίσετε ότι η επιλογή στρατηγικού επενδυτή για την εταιρεία θα εδράζεται σε δίκαιους κανόνες; Με ποιόν τρόπο θα προστατεύεται η αγορά από πρακτικές που περιορίζουν ή νοθεύουν τον ανταγωνισμό; Και επίσης πώς αυτό θα</w:t>
      </w:r>
      <w:r>
        <w:rPr>
          <w:rFonts w:eastAsia="Times New Roman"/>
          <w:szCs w:val="24"/>
        </w:rPr>
        <w:t xml:space="preserve"> αποτυπωθεί και στα συμφέροντα των καταναλωτών;</w:t>
      </w:r>
    </w:p>
    <w:p w14:paraId="31D63916" w14:textId="77777777" w:rsidR="00495759" w:rsidRDefault="00D40270">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Ευχαριστούμε, κύριε </w:t>
      </w:r>
      <w:proofErr w:type="spellStart"/>
      <w:r>
        <w:rPr>
          <w:rFonts w:eastAsia="Times New Roman"/>
          <w:szCs w:val="24"/>
        </w:rPr>
        <w:t>Κάτση</w:t>
      </w:r>
      <w:proofErr w:type="spellEnd"/>
      <w:r>
        <w:rPr>
          <w:rFonts w:eastAsia="Times New Roman"/>
          <w:szCs w:val="24"/>
        </w:rPr>
        <w:t>.</w:t>
      </w:r>
    </w:p>
    <w:p w14:paraId="31D63917" w14:textId="77777777" w:rsidR="00495759" w:rsidRDefault="00D40270">
      <w:pPr>
        <w:spacing w:line="600" w:lineRule="auto"/>
        <w:ind w:firstLine="720"/>
        <w:jc w:val="both"/>
        <w:rPr>
          <w:rFonts w:eastAsia="Times New Roman"/>
          <w:szCs w:val="24"/>
        </w:rPr>
      </w:pPr>
      <w:r>
        <w:rPr>
          <w:rFonts w:eastAsia="Times New Roman"/>
          <w:szCs w:val="24"/>
        </w:rPr>
        <w:lastRenderedPageBreak/>
        <w:t>Κύριε Υπουργέ, έχετε τον λόγο για τρία λεπτά.</w:t>
      </w:r>
    </w:p>
    <w:p w14:paraId="31D63918" w14:textId="77777777" w:rsidR="00495759" w:rsidRDefault="00D40270">
      <w:pPr>
        <w:spacing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Ευχαριστώ, κύριε Πρό</w:t>
      </w:r>
      <w:r>
        <w:rPr>
          <w:rFonts w:eastAsia="Times New Roman"/>
          <w:szCs w:val="24"/>
        </w:rPr>
        <w:t>εδρε.</w:t>
      </w:r>
    </w:p>
    <w:p w14:paraId="31D63919" w14:textId="77777777" w:rsidR="00495759" w:rsidRDefault="00D40270">
      <w:pPr>
        <w:spacing w:line="600" w:lineRule="auto"/>
        <w:ind w:firstLine="720"/>
        <w:jc w:val="both"/>
        <w:rPr>
          <w:rFonts w:eastAsia="Times New Roman"/>
          <w:szCs w:val="24"/>
        </w:rPr>
      </w:pPr>
      <w:r>
        <w:rPr>
          <w:rFonts w:eastAsia="Times New Roman"/>
          <w:szCs w:val="24"/>
        </w:rPr>
        <w:t xml:space="preserve">Νομίζω ότι η ερώτηση πιάνει ένα ζήτημα, το οποίο είναι φλέγον, διότι όλοι οι Έλληνες έχουν λογαριασμό υπηρεσιών τηλεπικοινωνιών, είτε κινητής τηλεφωνίας είτε </w:t>
      </w:r>
      <w:r>
        <w:rPr>
          <w:rFonts w:eastAsia="Times New Roman"/>
          <w:szCs w:val="24"/>
        </w:rPr>
        <w:t>ίντερνετ</w:t>
      </w:r>
      <w:r>
        <w:rPr>
          <w:rFonts w:eastAsia="Times New Roman"/>
          <w:szCs w:val="24"/>
        </w:rPr>
        <w:t>. Νομίζω ότι όλοι μας είμαστε μάρτυρες φαινομένων όπου δυστυχώς διαφημίζονται ταχύτη</w:t>
      </w:r>
      <w:r>
        <w:rPr>
          <w:rFonts w:eastAsia="Times New Roman"/>
          <w:szCs w:val="24"/>
        </w:rPr>
        <w:t xml:space="preserve">τες στο διαδίκτυο, οι οποίες δεν είναι πραγματοποιήσιμες, πακέτα 24 </w:t>
      </w:r>
      <w:r>
        <w:rPr>
          <w:rFonts w:eastAsia="Times New Roman"/>
          <w:szCs w:val="24"/>
          <w:lang w:val="en-US"/>
        </w:rPr>
        <w:t>Mbps</w:t>
      </w:r>
      <w:r>
        <w:rPr>
          <w:rFonts w:eastAsia="Times New Roman"/>
          <w:szCs w:val="24"/>
        </w:rPr>
        <w:t xml:space="preserve">, τα οποία σημαίνουν πρακτικά ταχύτητες 6, 7, 4 καμμία φορά, με αποτέλεσμα να μην είναι δυνατό στον καταναλωτή να απολαύσει υπηρεσίες όπως </w:t>
      </w:r>
      <w:proofErr w:type="spellStart"/>
      <w:r>
        <w:rPr>
          <w:rFonts w:eastAsia="Times New Roman"/>
          <w:szCs w:val="24"/>
        </w:rPr>
        <w:t>επιγραμμική</w:t>
      </w:r>
      <w:proofErr w:type="spellEnd"/>
      <w:r>
        <w:rPr>
          <w:rFonts w:eastAsia="Times New Roman"/>
          <w:szCs w:val="24"/>
        </w:rPr>
        <w:t xml:space="preserve"> τηλεόραση, τηλεόραση «</w:t>
      </w:r>
      <w:r>
        <w:rPr>
          <w:rFonts w:eastAsia="Times New Roman"/>
          <w:szCs w:val="24"/>
          <w:lang w:val="en-US"/>
        </w:rPr>
        <w:t>on</w:t>
      </w:r>
      <w:r>
        <w:rPr>
          <w:rFonts w:eastAsia="Times New Roman"/>
          <w:szCs w:val="24"/>
        </w:rPr>
        <w:t xml:space="preserve"> </w:t>
      </w:r>
      <w:r>
        <w:rPr>
          <w:rFonts w:eastAsia="Times New Roman"/>
          <w:szCs w:val="24"/>
          <w:lang w:val="en-US"/>
        </w:rPr>
        <w:t>demand</w:t>
      </w:r>
      <w:r>
        <w:rPr>
          <w:rFonts w:eastAsia="Times New Roman"/>
          <w:szCs w:val="24"/>
        </w:rPr>
        <w:t xml:space="preserve">» </w:t>
      </w:r>
      <w:r>
        <w:rPr>
          <w:rFonts w:eastAsia="Times New Roman"/>
          <w:szCs w:val="24"/>
        </w:rPr>
        <w:t>δηλαδή.</w:t>
      </w:r>
    </w:p>
    <w:p w14:paraId="31D6391A" w14:textId="77777777" w:rsidR="00495759" w:rsidRDefault="00D40270">
      <w:pPr>
        <w:spacing w:line="600" w:lineRule="auto"/>
        <w:ind w:firstLine="720"/>
        <w:jc w:val="both"/>
        <w:rPr>
          <w:rFonts w:eastAsia="Times New Roman"/>
          <w:szCs w:val="24"/>
        </w:rPr>
      </w:pPr>
      <w:r>
        <w:rPr>
          <w:rFonts w:eastAsia="Times New Roman"/>
          <w:szCs w:val="24"/>
        </w:rPr>
        <w:lastRenderedPageBreak/>
        <w:t xml:space="preserve">Ο στόχος ο δικός μας κ. </w:t>
      </w:r>
      <w:proofErr w:type="spellStart"/>
      <w:r>
        <w:rPr>
          <w:rFonts w:eastAsia="Times New Roman"/>
          <w:szCs w:val="24"/>
        </w:rPr>
        <w:t>Κάτση</w:t>
      </w:r>
      <w:proofErr w:type="spellEnd"/>
      <w:r>
        <w:rPr>
          <w:rFonts w:eastAsia="Times New Roman"/>
          <w:szCs w:val="24"/>
        </w:rPr>
        <w:t>, είναι η δίκαιη ψηφιακή ανάπτυξη. Δηλαδή, να μπορέσουμε να κάνουμε τέτοιες παρεμβάσεις, ούτως ώστε όλοι οι Έλληνες πολίτες να έχουν πρόσβαση σε αυτού του τύπου τις τεχνολογίες. Θα επανέλθω παρακάτω για να δούμε εάν αρκ</w:t>
      </w:r>
      <w:r>
        <w:rPr>
          <w:rFonts w:eastAsia="Times New Roman"/>
          <w:szCs w:val="24"/>
        </w:rPr>
        <w:t xml:space="preserve">εί το τι εμείς θα κάνουμε. </w:t>
      </w:r>
    </w:p>
    <w:p w14:paraId="31D6391B" w14:textId="77777777" w:rsidR="00495759" w:rsidRDefault="00D40270">
      <w:pPr>
        <w:spacing w:line="600" w:lineRule="auto"/>
        <w:ind w:firstLine="720"/>
        <w:jc w:val="both"/>
        <w:rPr>
          <w:rFonts w:eastAsia="Times New Roman"/>
          <w:szCs w:val="24"/>
        </w:rPr>
      </w:pPr>
      <w:r>
        <w:rPr>
          <w:rFonts w:eastAsia="Times New Roman"/>
          <w:szCs w:val="24"/>
        </w:rPr>
        <w:t xml:space="preserve">Ας δούμε, λοιπόν, τι </w:t>
      </w:r>
      <w:proofErr w:type="spellStart"/>
      <w:r>
        <w:rPr>
          <w:rFonts w:eastAsia="Times New Roman"/>
          <w:szCs w:val="24"/>
        </w:rPr>
        <w:t>προτεραιοποιούμε</w:t>
      </w:r>
      <w:proofErr w:type="spellEnd"/>
      <w:r>
        <w:rPr>
          <w:rFonts w:eastAsia="Times New Roman"/>
          <w:szCs w:val="24"/>
        </w:rPr>
        <w:t>. Θέλουμε,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να εξαντλήσουμε κάθε δυνατότητα αξιοποίησης πόρων με τρόπο που να αφορά όλους τους πολίτες και κυρίως να αξιοποιήσουμε τους πόρους για τεχνολογίες οι οποίες αντέχουν στ</w:t>
      </w:r>
      <w:r>
        <w:rPr>
          <w:rFonts w:eastAsia="Times New Roman"/>
          <w:szCs w:val="24"/>
        </w:rPr>
        <w:t xml:space="preserve">ο μέλλον. Εδώ μπαίνει ένα μεγάλο ζήτημα. Μπαίνει το ζήτημα της στάσης και των προτεραιοτήτων της </w:t>
      </w:r>
      <w:r>
        <w:rPr>
          <w:rFonts w:eastAsia="Times New Roman"/>
          <w:szCs w:val="24"/>
        </w:rPr>
        <w:t>ρ</w:t>
      </w:r>
      <w:r>
        <w:rPr>
          <w:rFonts w:eastAsia="Times New Roman"/>
          <w:szCs w:val="24"/>
        </w:rPr>
        <w:t xml:space="preserve">υθμιστικής </w:t>
      </w:r>
      <w:r>
        <w:rPr>
          <w:rFonts w:eastAsia="Times New Roman"/>
          <w:szCs w:val="24"/>
        </w:rPr>
        <w:t>α</w:t>
      </w:r>
      <w:r>
        <w:rPr>
          <w:rFonts w:eastAsia="Times New Roman"/>
          <w:szCs w:val="24"/>
        </w:rPr>
        <w:t xml:space="preserve">ρχής. </w:t>
      </w:r>
    </w:p>
    <w:p w14:paraId="31D6391C" w14:textId="77777777" w:rsidR="00495759" w:rsidRDefault="00D40270">
      <w:pPr>
        <w:spacing w:line="600" w:lineRule="auto"/>
        <w:ind w:firstLine="720"/>
        <w:jc w:val="both"/>
        <w:rPr>
          <w:rFonts w:eastAsia="Times New Roman"/>
          <w:szCs w:val="24"/>
        </w:rPr>
      </w:pPr>
      <w:r>
        <w:rPr>
          <w:rFonts w:eastAsia="Times New Roman"/>
          <w:szCs w:val="24"/>
        </w:rPr>
        <w:t xml:space="preserve">Η Ελλάδα, δυστυχώς, είναι μια αγορά μονοπωλιακή, </w:t>
      </w:r>
      <w:proofErr w:type="spellStart"/>
      <w:r>
        <w:rPr>
          <w:rFonts w:eastAsia="Times New Roman"/>
          <w:szCs w:val="24"/>
        </w:rPr>
        <w:t>ολιγοπωλιακή</w:t>
      </w:r>
      <w:proofErr w:type="spellEnd"/>
      <w:r>
        <w:rPr>
          <w:rFonts w:eastAsia="Times New Roman"/>
          <w:szCs w:val="24"/>
        </w:rPr>
        <w:t xml:space="preserve"> θα το έλεγα κατ’ επίφαση, στις τηλεπικοινωνίες και εάν κανείς </w:t>
      </w:r>
      <w:r>
        <w:rPr>
          <w:rFonts w:eastAsia="Times New Roman"/>
          <w:szCs w:val="24"/>
        </w:rPr>
        <w:lastRenderedPageBreak/>
        <w:t xml:space="preserve">παρακολουθήσει </w:t>
      </w:r>
      <w:r>
        <w:rPr>
          <w:rFonts w:eastAsia="Times New Roman"/>
          <w:szCs w:val="24"/>
        </w:rPr>
        <w:t>την πορεία της αγοράς τηλεπικοινωνιών από τότε που άνοιξε, από τότε δηλαδή που είχαμε και το άνοιγμα της αγοράς και μετέπειτα την πώληση του ΟΤΕ, είναι μια πορεία ραγδαίας συγκέντρωσης της αγοράς. Και αυτό δυστυχώς έχει επιπτώσεις και στην ποιότητα των υπη</w:t>
      </w:r>
      <w:r>
        <w:rPr>
          <w:rFonts w:eastAsia="Times New Roman"/>
          <w:szCs w:val="24"/>
        </w:rPr>
        <w:t>ρεσιών, αλλά και στις τιμές.</w:t>
      </w:r>
    </w:p>
    <w:p w14:paraId="31D6391D" w14:textId="77777777" w:rsidR="00495759" w:rsidRDefault="00D40270">
      <w:pPr>
        <w:spacing w:line="600" w:lineRule="auto"/>
        <w:ind w:firstLine="720"/>
        <w:jc w:val="both"/>
        <w:rPr>
          <w:rFonts w:eastAsia="Times New Roman"/>
          <w:szCs w:val="24"/>
        </w:rPr>
      </w:pPr>
      <w:r>
        <w:rPr>
          <w:rFonts w:eastAsia="Times New Roman"/>
          <w:szCs w:val="24"/>
        </w:rPr>
        <w:t xml:space="preserve">Θα σας έλεγα, λοιπόν, ότι θα πρέπει -και θα περιμέναμε και περιμένουμε- βεβαίως και η νέα Επιτροπή Τηλεπικοινωνιών και Ταχυδρομείων να ενσκήψει πάνω από αυτά τα ζητήματα πάρα πολύ γρήγορα, πάρα πολύ άμεσα και με τρόπο ο οποίος </w:t>
      </w:r>
      <w:r>
        <w:rPr>
          <w:rFonts w:eastAsia="Times New Roman"/>
          <w:szCs w:val="24"/>
        </w:rPr>
        <w:t>να διασφαλίζει τα συμφέροντα των καταναλωτών.</w:t>
      </w:r>
    </w:p>
    <w:p w14:paraId="31D6391E" w14:textId="77777777" w:rsidR="00495759" w:rsidRDefault="00D40270">
      <w:pPr>
        <w:spacing w:line="600" w:lineRule="auto"/>
        <w:ind w:firstLine="720"/>
        <w:jc w:val="both"/>
        <w:rPr>
          <w:rFonts w:eastAsia="Times New Roman"/>
          <w:szCs w:val="24"/>
        </w:rPr>
      </w:pPr>
      <w:r>
        <w:rPr>
          <w:rFonts w:eastAsia="Times New Roman"/>
          <w:szCs w:val="24"/>
        </w:rPr>
        <w:t xml:space="preserve">Οι καταγγελίες, στις οποίες αναφέρεστε, έχουν φτάσει και σε εμάς και από ό,τι γνωρίζω έχουν κοινοποιηθεί και στην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Η </w:t>
      </w:r>
      <w:r>
        <w:rPr>
          <w:rFonts w:eastAsia="Times New Roman"/>
          <w:szCs w:val="24"/>
        </w:rPr>
        <w:t>ε</w:t>
      </w:r>
      <w:r>
        <w:rPr>
          <w:rFonts w:eastAsia="Times New Roman"/>
          <w:szCs w:val="24"/>
        </w:rPr>
        <w:t xml:space="preserve">πιτροπή, βεβαίως, θα πρέπει επίσης να τις διερευνήσει και να </w:t>
      </w:r>
      <w:r>
        <w:rPr>
          <w:rFonts w:eastAsia="Times New Roman"/>
          <w:szCs w:val="24"/>
        </w:rPr>
        <w:lastRenderedPageBreak/>
        <w:t>δει τι ακριβώς συμβαίν</w:t>
      </w:r>
      <w:r>
        <w:rPr>
          <w:rFonts w:eastAsia="Times New Roman"/>
          <w:szCs w:val="24"/>
        </w:rPr>
        <w:t xml:space="preserve">ει εκεί. Θα συμφωνήσω μαζί σας ότι θα είναι οδυνηρό για τον Έλληνα καταναλωτή να βρεθούμε σε μια κατάσταση όπου θα έχουμε λιγότερο από δύο τηλεπικοινωνιακούς </w:t>
      </w:r>
      <w:proofErr w:type="spellStart"/>
      <w:r>
        <w:rPr>
          <w:rFonts w:eastAsia="Times New Roman"/>
          <w:szCs w:val="24"/>
        </w:rPr>
        <w:t>παρόχους</w:t>
      </w:r>
      <w:proofErr w:type="spellEnd"/>
      <w:r>
        <w:rPr>
          <w:rFonts w:eastAsia="Times New Roman"/>
          <w:szCs w:val="24"/>
        </w:rPr>
        <w:t>.</w:t>
      </w:r>
    </w:p>
    <w:p w14:paraId="31D6391F" w14:textId="77777777" w:rsidR="00495759" w:rsidRDefault="00D40270">
      <w:pPr>
        <w:spacing w:line="600" w:lineRule="auto"/>
        <w:ind w:firstLine="720"/>
        <w:jc w:val="both"/>
        <w:rPr>
          <w:rFonts w:eastAsia="Times New Roman"/>
          <w:szCs w:val="24"/>
        </w:rPr>
      </w:pPr>
      <w:r>
        <w:rPr>
          <w:rFonts w:eastAsia="Times New Roman"/>
          <w:szCs w:val="24"/>
        </w:rPr>
        <w:t>Αν δει κανείς -και ολοκληρώνω και στα υπόλοιπα θα αναφερθώ στη δευτερολογία μου- τους σχ</w:t>
      </w:r>
      <w:r>
        <w:rPr>
          <w:rFonts w:eastAsia="Times New Roman"/>
          <w:szCs w:val="24"/>
        </w:rPr>
        <w:t xml:space="preserve">ετικούς δείκτες, η Ελλάδα είναι η αγορά με την περισσότερη συγκέντρωση στο επίπεδο του δικτύου των τηλεπικοινωνιών και η χώρα η οποία έχει μηδενική συνδεσιμότητα, η οποία αφορά συνδέσεις 100 </w:t>
      </w:r>
      <w:r>
        <w:rPr>
          <w:rFonts w:eastAsia="Times New Roman"/>
          <w:szCs w:val="24"/>
          <w:lang w:val="en-US"/>
        </w:rPr>
        <w:t>Mbps</w:t>
      </w:r>
      <w:r>
        <w:rPr>
          <w:rFonts w:eastAsia="Times New Roman"/>
          <w:szCs w:val="24"/>
        </w:rPr>
        <w:t xml:space="preserve"> και πάνω. Τα 100 </w:t>
      </w:r>
      <w:r>
        <w:rPr>
          <w:rFonts w:eastAsia="Times New Roman"/>
          <w:szCs w:val="24"/>
          <w:lang w:val="en-US"/>
        </w:rPr>
        <w:t>Mbps</w:t>
      </w:r>
      <w:r>
        <w:rPr>
          <w:rFonts w:eastAsia="Times New Roman"/>
          <w:szCs w:val="24"/>
        </w:rPr>
        <w:t xml:space="preserve"> και πάνω μπορεί να ακούγεται αυτήν τη </w:t>
      </w:r>
      <w:r>
        <w:rPr>
          <w:rFonts w:eastAsia="Times New Roman"/>
          <w:szCs w:val="24"/>
        </w:rPr>
        <w:t xml:space="preserve">στιγμή πολύ μεγάλος αριθμός, αλλά είναι ο πήχης ο οποίος έχει βάλει η ίδια η Ευρωπαϊκή Επιτροπή για τους στόχους της συνδεσιμότητας για το 2025. Δηλαδή, το 2025 η Ελλάδα πρέπει να έχει, όπως και όλες οι άλλες </w:t>
      </w:r>
      <w:r>
        <w:rPr>
          <w:rFonts w:eastAsia="Times New Roman"/>
          <w:szCs w:val="24"/>
        </w:rPr>
        <w:lastRenderedPageBreak/>
        <w:t>χώρες, τουλάχιστον 50% των νοικοκυριών με αυτήν</w:t>
      </w:r>
      <w:r>
        <w:rPr>
          <w:rFonts w:eastAsia="Times New Roman"/>
          <w:szCs w:val="24"/>
        </w:rPr>
        <w:t xml:space="preserve"> τη συνδεσιμότητα.</w:t>
      </w:r>
    </w:p>
    <w:p w14:paraId="31D63920" w14:textId="77777777" w:rsidR="00495759" w:rsidRDefault="00D40270">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Υπουργού)</w:t>
      </w:r>
    </w:p>
    <w:p w14:paraId="31D63921" w14:textId="77777777" w:rsidR="00495759" w:rsidRDefault="00D40270">
      <w:pPr>
        <w:spacing w:line="600" w:lineRule="auto"/>
        <w:ind w:firstLine="720"/>
        <w:jc w:val="both"/>
        <w:rPr>
          <w:rFonts w:eastAsia="Times New Roman"/>
          <w:szCs w:val="24"/>
        </w:rPr>
      </w:pPr>
      <w:r>
        <w:rPr>
          <w:rFonts w:eastAsia="Times New Roman"/>
          <w:szCs w:val="24"/>
        </w:rPr>
        <w:t xml:space="preserve">Αντιλαμβάνεστε ότι με αυτήν την πραγματικότητα θα υπάρχουν πολύ μεγάλες δυσκολίες να πιαστεί ο στόχος. Εμείς θα κάνουμε αυτό που πρέπει να κάνουμε, δηλαδή θα αφιερώσουμε όλους τους εθνικούς και ευρωπαϊκούς διαθέσιμους πόρους σε τεχνολογίες οι οποίες είναι </w:t>
      </w:r>
      <w:r>
        <w:rPr>
          <w:rFonts w:eastAsia="Times New Roman"/>
          <w:szCs w:val="24"/>
        </w:rPr>
        <w:t>συμβατές με τους στόχους της Ευρωπαϊκής Ένωσης, αλλά από εκεί και πέρα νομίζω ότι υπάρχει ένας πάρα πολύ κρίσιμος ρόλος της Επιτροπής Τηλεπικοινωνιών και Ταχυδρομείων, ο οποίος πρέπει ακριβώς να είναι τέτοιος που να διασφαλίζει τα συμφέροντα των καταναλωτώ</w:t>
      </w:r>
      <w:r>
        <w:rPr>
          <w:rFonts w:eastAsia="Times New Roman"/>
          <w:szCs w:val="24"/>
        </w:rPr>
        <w:t>ν.</w:t>
      </w:r>
    </w:p>
    <w:p w14:paraId="31D63922"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Ευχαριστούμε, κύριε Υπουργέ. </w:t>
      </w:r>
    </w:p>
    <w:p w14:paraId="31D63923"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Τον λόγο έχει για τρία λεπτά ο κ. </w:t>
      </w:r>
      <w:proofErr w:type="spellStart"/>
      <w:r>
        <w:rPr>
          <w:rFonts w:eastAsia="Times New Roman" w:cs="Times New Roman"/>
          <w:szCs w:val="24"/>
        </w:rPr>
        <w:t>Κάτσης</w:t>
      </w:r>
      <w:proofErr w:type="spellEnd"/>
      <w:r>
        <w:rPr>
          <w:rFonts w:eastAsia="Times New Roman" w:cs="Times New Roman"/>
          <w:szCs w:val="24"/>
        </w:rPr>
        <w:t xml:space="preserve"> για τη δευτερολογία του. </w:t>
      </w:r>
    </w:p>
    <w:p w14:paraId="31D63924"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Ευχαριστώ, κύριε Πρόεδρε. </w:t>
      </w:r>
    </w:p>
    <w:p w14:paraId="31D63925"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Κύριε Υπουργέ, είναι εξαιρετικά κρίσιμο το ζήτημα. Θέλω πραγματικά να ζητήσω τ</w:t>
      </w:r>
      <w:r>
        <w:rPr>
          <w:rFonts w:eastAsia="Times New Roman" w:cs="Times New Roman"/>
          <w:szCs w:val="24"/>
        </w:rPr>
        <w:t>ην προσοχή σας σε αυτό το θέμα. Θα πρέπει να σκεφτούμε ότι η τηλεπικοινωνιακή αγορά είναι κάποιων δισεκατομμυρίων. Μάλιστα, οι Έλληνες καταναλωτές έκαναν μια πολύ μικρή έρευνα στον Νομό μου, στη Θεσπρωτία, σε διάφορους δήμους και σε διάφορες περιοχές και δ</w:t>
      </w:r>
      <w:r>
        <w:rPr>
          <w:rFonts w:eastAsia="Times New Roman" w:cs="Times New Roman"/>
          <w:szCs w:val="24"/>
        </w:rPr>
        <w:t xml:space="preserve">εν βρήκαν έναν πολίτη που το συμβόλαιο που πληρώνει και έχει κάνει να έχει και την αντίστοιχη ταχύτητα. Κλειδώνει σε πολύ χαμηλότερες ταχύτητες η ταχύτητα </w:t>
      </w:r>
      <w:r>
        <w:rPr>
          <w:rFonts w:eastAsia="Times New Roman" w:cs="Times New Roman"/>
          <w:szCs w:val="24"/>
        </w:rPr>
        <w:lastRenderedPageBreak/>
        <w:t xml:space="preserve">του ίντερνετ. Αυτό, όπως καταλαβαίνει καθένας, είναι εξαιρετικά άδικο για τον καταναλωτή, </w:t>
      </w:r>
      <w:proofErr w:type="spellStart"/>
      <w:r>
        <w:rPr>
          <w:rFonts w:eastAsia="Times New Roman" w:cs="Times New Roman"/>
          <w:szCs w:val="24"/>
        </w:rPr>
        <w:t>πολλώ</w:t>
      </w:r>
      <w:proofErr w:type="spellEnd"/>
      <w:r>
        <w:rPr>
          <w:rFonts w:eastAsia="Times New Roman" w:cs="Times New Roman"/>
          <w:szCs w:val="24"/>
        </w:rPr>
        <w:t xml:space="preserve"> δε μά</w:t>
      </w:r>
      <w:r>
        <w:rPr>
          <w:rFonts w:eastAsia="Times New Roman" w:cs="Times New Roman"/>
          <w:szCs w:val="24"/>
        </w:rPr>
        <w:t xml:space="preserve">λλον όταν βλέπουμε ότι η σύγκλιση σε ευρωπαϊκό επίπεδο στα ζητήματα ψηφιακής τεχνολογίας σε δίκτυα νέας γενιάς και επενδύσεις έχουν αποτυπωθεί στους </w:t>
      </w:r>
      <w:r>
        <w:rPr>
          <w:rFonts w:eastAsia="Times New Roman" w:cs="Times New Roman"/>
          <w:szCs w:val="24"/>
        </w:rPr>
        <w:t>Ε</w:t>
      </w:r>
      <w:r>
        <w:rPr>
          <w:rFonts w:eastAsia="Times New Roman" w:cs="Times New Roman"/>
          <w:szCs w:val="24"/>
        </w:rPr>
        <w:t xml:space="preserve">υρωπαίους πολίτες, αλλά στη χώρα μας όχι. </w:t>
      </w:r>
    </w:p>
    <w:p w14:paraId="31D63926"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Δεύτερον, η εγχώρια τηλεπικοινωνιακή αγορά ενώ είχε αρκετούς </w:t>
      </w:r>
      <w:proofErr w:type="spellStart"/>
      <w:r>
        <w:rPr>
          <w:rFonts w:eastAsia="Times New Roman" w:cs="Times New Roman"/>
          <w:szCs w:val="24"/>
        </w:rPr>
        <w:t>πα</w:t>
      </w:r>
      <w:r>
        <w:rPr>
          <w:rFonts w:eastAsia="Times New Roman" w:cs="Times New Roman"/>
          <w:szCs w:val="24"/>
        </w:rPr>
        <w:t>ρόχους</w:t>
      </w:r>
      <w:proofErr w:type="spellEnd"/>
      <w:r>
        <w:rPr>
          <w:rFonts w:eastAsia="Times New Roman" w:cs="Times New Roman"/>
          <w:szCs w:val="24"/>
        </w:rPr>
        <w:t xml:space="preserve"> παρουσιάζει πράγματι, όπως ανέφερα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μια εξαιρετικά τρομερή συρρίκνωση και συσσώρευση και συγκέντρωση και νομίζω ότι αν συνεχιστεί αυτή η πρακτική, αυτή η μεθοδολογία, τίποτα δεν θα έχουν να περιμένουν οι πολίτες στα προαναφερ</w:t>
      </w:r>
      <w:r>
        <w:rPr>
          <w:rFonts w:eastAsia="Times New Roman" w:cs="Times New Roman"/>
          <w:szCs w:val="24"/>
        </w:rPr>
        <w:t xml:space="preserve">όμενα και στις ταχύτητες στις παρεχόμενες υπηρεσίες και στις τιμές. </w:t>
      </w:r>
    </w:p>
    <w:p w14:paraId="31D63927"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Άρα λοιπόν, εγώ θα σας ρωτήσω και θα επιμείνω. Είστε ικανοποιημένος ως Υπουργός από αυτό που παραλάβατε από την απόδοση της ρυθμιστικής αρχής της Επιτροπής Τηλεπικοινωνιών και Ταχυδρομείω</w:t>
      </w:r>
      <w:r>
        <w:rPr>
          <w:rFonts w:eastAsia="Times New Roman" w:cs="Times New Roman"/>
          <w:szCs w:val="24"/>
        </w:rPr>
        <w:t xml:space="preserve">ν; Διότι ναι μεν είναι ανεξάρτητη αρχή, ωστόσο δεν σημαίνει ότι δεν πρέπει να υπόκειται και σε μια κριτική για το αν έχει πραγματικά εκπληρώσει τον στόχο και τον ρόλο της. </w:t>
      </w:r>
    </w:p>
    <w:p w14:paraId="31D6392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Κατά τη γνώμη μου, η απάντηση είναι απολύτως σαφής. Δεν έπρεπε να είμαστε ικανοποιη</w:t>
      </w:r>
      <w:r>
        <w:rPr>
          <w:rFonts w:eastAsia="Times New Roman" w:cs="Times New Roman"/>
          <w:szCs w:val="24"/>
        </w:rPr>
        <w:t xml:space="preserve">μένοι με τη λειτουργία της </w:t>
      </w:r>
      <w:r>
        <w:rPr>
          <w:rFonts w:eastAsia="Times New Roman" w:cs="Times New Roman"/>
          <w:szCs w:val="24"/>
        </w:rPr>
        <w:t>ε</w:t>
      </w:r>
      <w:r>
        <w:rPr>
          <w:rFonts w:eastAsia="Times New Roman" w:cs="Times New Roman"/>
          <w:szCs w:val="24"/>
        </w:rPr>
        <w:t xml:space="preserve">πιτροπής. </w:t>
      </w:r>
      <w:proofErr w:type="spellStart"/>
      <w:r>
        <w:rPr>
          <w:rFonts w:eastAsia="Times New Roman" w:cs="Times New Roman"/>
          <w:szCs w:val="24"/>
        </w:rPr>
        <w:t>Πολλώ</w:t>
      </w:r>
      <w:proofErr w:type="spellEnd"/>
      <w:r>
        <w:rPr>
          <w:rFonts w:eastAsia="Times New Roman" w:cs="Times New Roman"/>
          <w:szCs w:val="24"/>
        </w:rPr>
        <w:t xml:space="preserve"> δε μάλλον προκύπτει και πολιτικά το ζήτημα. Διότι μέλος της </w:t>
      </w:r>
      <w:r>
        <w:rPr>
          <w:rFonts w:eastAsia="Times New Roman" w:cs="Times New Roman"/>
          <w:szCs w:val="24"/>
        </w:rPr>
        <w:t>ε</w:t>
      </w:r>
      <w:r>
        <w:rPr>
          <w:rFonts w:eastAsia="Times New Roman" w:cs="Times New Roman"/>
          <w:szCs w:val="24"/>
        </w:rPr>
        <w:t xml:space="preserve">πιτροπής και Αντιπρόεδρος της </w:t>
      </w:r>
      <w:r>
        <w:rPr>
          <w:rFonts w:eastAsia="Times New Roman" w:cs="Times New Roman"/>
          <w:szCs w:val="24"/>
        </w:rPr>
        <w:t>ε</w:t>
      </w:r>
      <w:r>
        <w:rPr>
          <w:rFonts w:eastAsia="Times New Roman" w:cs="Times New Roman"/>
          <w:szCs w:val="24"/>
        </w:rPr>
        <w:t>πιτροπής υπήρξε στέλεχος της Νέας Δημοκρατίας. Και δείχνει βέβαια και τον τρόπο με τον οποίο αντιλαμβάνεται η Αξιωματική</w:t>
      </w:r>
      <w:r>
        <w:rPr>
          <w:rFonts w:eastAsia="Times New Roman" w:cs="Times New Roman"/>
          <w:szCs w:val="24"/>
        </w:rPr>
        <w:t xml:space="preserve"> Αντιπολίτευση το πώς στελεχώνονται οι ανεξάρτητες αρχές. Και έχουν πρωτοστατήσει μάλιστα μέλη της </w:t>
      </w:r>
      <w:r>
        <w:rPr>
          <w:rFonts w:eastAsia="Times New Roman" w:cs="Times New Roman"/>
          <w:szCs w:val="24"/>
        </w:rPr>
        <w:lastRenderedPageBreak/>
        <w:t xml:space="preserve">Αντιπολίτευσης και της Αξιωματικής Αντιπολίτευσης σε κρίσιμες στρατηγικές επιλογές της ρυθμιστικής αρχής, τόσο όσον αφορά τον διαγωνισμό για τη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όσον</w:t>
      </w:r>
      <w:r>
        <w:rPr>
          <w:rFonts w:eastAsia="Times New Roman" w:cs="Times New Roman"/>
          <w:szCs w:val="24"/>
        </w:rPr>
        <w:t xml:space="preserve"> αφορά και τον χάρτη συχνοτήτων και ούτω καθ’ εξής. </w:t>
      </w:r>
    </w:p>
    <w:p w14:paraId="31D6392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Άρα λοιπόν, πραγματικά θέλω να διασφαλίσουμε -και ζητάω από το Υπουργείο κι από εσάς να έχουμε τα μάτια μας ανοιχτά- τον πραγματικό ρυθμιστικό έλεγχο από την Εθνική Επιτροπή Τηλεπικοινωνιών και Ταχυδρομε</w:t>
      </w:r>
      <w:r>
        <w:rPr>
          <w:rFonts w:eastAsia="Times New Roman" w:cs="Times New Roman"/>
          <w:szCs w:val="24"/>
        </w:rPr>
        <w:t xml:space="preserve">ίων προς όφελος του καταναλωτή και όχι των </w:t>
      </w:r>
      <w:proofErr w:type="spellStart"/>
      <w:r>
        <w:rPr>
          <w:rFonts w:eastAsia="Times New Roman" w:cs="Times New Roman"/>
          <w:szCs w:val="24"/>
        </w:rPr>
        <w:t>ολιγοπωλιακών</w:t>
      </w:r>
      <w:proofErr w:type="spellEnd"/>
      <w:r>
        <w:rPr>
          <w:rFonts w:eastAsia="Times New Roman" w:cs="Times New Roman"/>
          <w:szCs w:val="24"/>
        </w:rPr>
        <w:t xml:space="preserve"> καταστάσεων. </w:t>
      </w:r>
    </w:p>
    <w:p w14:paraId="31D6392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1D6392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Διότι η αγορά αυτή είναι αυτή που αντιλαμβάνεται στην καθημερινότητα όταν έχει τέτοια μεγάλη διείσδυσ</w:t>
      </w:r>
      <w:r>
        <w:rPr>
          <w:rFonts w:eastAsia="Times New Roman" w:cs="Times New Roman"/>
          <w:szCs w:val="24"/>
        </w:rPr>
        <w:t xml:space="preserve">η το ίντερνετ σε όλα τα </w:t>
      </w:r>
      <w:r>
        <w:rPr>
          <w:rFonts w:eastAsia="Times New Roman" w:cs="Times New Roman"/>
          <w:szCs w:val="24"/>
        </w:rPr>
        <w:lastRenderedPageBreak/>
        <w:t xml:space="preserve">χωριά και σε όλους τους πολίτες και είναι τόσο αναγκαίο εργαλείο. Και βλέπουμε ότι πλέον και η τηλεφωνία αποκτά τη </w:t>
      </w:r>
      <w:r>
        <w:rPr>
          <w:rFonts w:eastAsia="Times New Roman" w:cs="Times New Roman"/>
          <w:szCs w:val="24"/>
          <w:lang w:val="en-US"/>
        </w:rPr>
        <w:t>VoIP</w:t>
      </w:r>
      <w:r>
        <w:rPr>
          <w:rFonts w:eastAsia="Times New Roman" w:cs="Times New Roman"/>
          <w:szCs w:val="24"/>
        </w:rPr>
        <w:t xml:space="preserve"> μορφή και δεν γίνεται με τον παραδοσιακό τρόπο. Άρα λοιπόν, καταλαβαίνουμε ότι η διείσδυση τα επόμενα χρόνια θα </w:t>
      </w:r>
      <w:r>
        <w:rPr>
          <w:rFonts w:eastAsia="Times New Roman" w:cs="Times New Roman"/>
          <w:szCs w:val="24"/>
        </w:rPr>
        <w:t xml:space="preserve">είναι τόσο σημαντική σε όλους τους πολίτες και πρέπει οι πολίτες να απολαμβάνουν αυτά τα αυτονόητα ζητήματα με πολύ φθηνό αντίτιμο. </w:t>
      </w:r>
    </w:p>
    <w:p w14:paraId="31D6392C"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Άρα λοιπόν, κύριε Υπουργέ, η διαδικασία της επιλογής και της ανάδειξης στρατηγικού επενδυτή για τη </w:t>
      </w:r>
      <w:r>
        <w:rPr>
          <w:rFonts w:eastAsia="Times New Roman" w:cs="Times New Roman"/>
          <w:szCs w:val="24"/>
        </w:rPr>
        <w:t>«</w:t>
      </w:r>
      <w:r>
        <w:rPr>
          <w:rFonts w:eastAsia="Times New Roman" w:cs="Times New Roman"/>
          <w:szCs w:val="24"/>
          <w:lang w:val="en-US"/>
        </w:rPr>
        <w:t>FORTHNET</w:t>
      </w:r>
      <w:r>
        <w:rPr>
          <w:rFonts w:eastAsia="Times New Roman" w:cs="Times New Roman"/>
          <w:szCs w:val="24"/>
        </w:rPr>
        <w:t>»</w:t>
      </w:r>
      <w:r>
        <w:rPr>
          <w:rFonts w:eastAsia="Times New Roman" w:cs="Times New Roman"/>
          <w:szCs w:val="24"/>
        </w:rPr>
        <w:t xml:space="preserve"> πρέπει να μπε</w:t>
      </w:r>
      <w:r>
        <w:rPr>
          <w:rFonts w:eastAsia="Times New Roman" w:cs="Times New Roman"/>
          <w:szCs w:val="24"/>
        </w:rPr>
        <w:t xml:space="preserve">ι στον έλεγχο της </w:t>
      </w:r>
      <w:r>
        <w:rPr>
          <w:rFonts w:eastAsia="Times New Roman" w:cs="Times New Roman"/>
          <w:szCs w:val="24"/>
        </w:rPr>
        <w:t>ε</w:t>
      </w:r>
      <w:r>
        <w:rPr>
          <w:rFonts w:eastAsia="Times New Roman" w:cs="Times New Roman"/>
          <w:szCs w:val="24"/>
        </w:rPr>
        <w:t xml:space="preserve">πιτροπής, κατά τη γνώμη μου, και πρέπει η παρουσία του Υπουργείου και η δική σας προσωπικά να είναι τέτοια που να διασφαλίζεται ότι η </w:t>
      </w:r>
      <w:r>
        <w:rPr>
          <w:rFonts w:eastAsia="Times New Roman" w:cs="Times New Roman"/>
          <w:szCs w:val="24"/>
        </w:rPr>
        <w:t>ε</w:t>
      </w:r>
      <w:r>
        <w:rPr>
          <w:rFonts w:eastAsia="Times New Roman" w:cs="Times New Roman"/>
          <w:szCs w:val="24"/>
        </w:rPr>
        <w:t xml:space="preserve">πιτροπή θα προσέξει και θα ρυθμίσει, σύμφωνα με τον νόμο και με βάση τον ρόλο της, το καλύτερο δυνατό </w:t>
      </w:r>
      <w:r>
        <w:rPr>
          <w:rFonts w:eastAsia="Times New Roman" w:cs="Times New Roman"/>
          <w:szCs w:val="24"/>
        </w:rPr>
        <w:t xml:space="preserve">για τους Έλληνες πολίτες. </w:t>
      </w:r>
    </w:p>
    <w:p w14:paraId="31D6392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31D6392E"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Τον λόγο έχει για τρία λεπτά ο Υπουργός Ψηφιακής Πολιτικής, Τηλεπικοινωνιών και Ενημέρωσης, κ. Νικόλαος Παππάς. </w:t>
      </w:r>
    </w:p>
    <w:p w14:paraId="31D6392F"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Ευχαριστώ, κύριε Πρόεδρε. </w:t>
      </w:r>
    </w:p>
    <w:p w14:paraId="31D63930"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Νομίζω ότι η πραγματικότητα απαντά στο ερώτημα το οποίο έχετε θέσει. Είναι προφανές ότι η σύνθεση της προηγούμενης </w:t>
      </w:r>
      <w:r>
        <w:rPr>
          <w:rFonts w:eastAsia="Times New Roman" w:cs="Times New Roman"/>
          <w:szCs w:val="24"/>
        </w:rPr>
        <w:t>ε</w:t>
      </w:r>
      <w:r>
        <w:rPr>
          <w:rFonts w:eastAsia="Times New Roman" w:cs="Times New Roman"/>
          <w:szCs w:val="24"/>
        </w:rPr>
        <w:t>πιτροπής δεν μπόρεσε να διασφαλίσε</w:t>
      </w:r>
      <w:r>
        <w:rPr>
          <w:rFonts w:eastAsia="Times New Roman" w:cs="Times New Roman"/>
          <w:szCs w:val="24"/>
        </w:rPr>
        <w:t xml:space="preserve">ι τους όρους ανταγωνισμού που να μπορούν προσφέρουν στον Έλληνα πολίτη ένα προϊόν φθηνό και αξιόπιστο. Έχουμε, δυστυχώς, το πιο αργό και το πιο ακριβό ίντερνετ στην Ευρώπη. Εδώ χρειάζεται εγρήγορση -θα έλεγα- και </w:t>
      </w:r>
      <w:r>
        <w:rPr>
          <w:rFonts w:eastAsia="Times New Roman" w:cs="Times New Roman"/>
          <w:szCs w:val="24"/>
        </w:rPr>
        <w:lastRenderedPageBreak/>
        <w:t>από την πολιτεία, την Κυβέρνηση, το Κοινοβο</w:t>
      </w:r>
      <w:r>
        <w:rPr>
          <w:rFonts w:eastAsia="Times New Roman" w:cs="Times New Roman"/>
          <w:szCs w:val="24"/>
        </w:rPr>
        <w:t xml:space="preserve">ύλιο με 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λεγχο, τη ρυθμιστική αρχή και τους πολίτες. Υπάρχει δυνατότητα. Οι άνθρωποι οι οποίοι καταναλώνουν υπηρεσίες διαδικτυακές έχουν δείξει ότι μπορούν και να κινητοποιούνται και να δικτυώνονται όταν υπάρχουν ζητήματα που τους αφορο</w:t>
      </w:r>
      <w:r>
        <w:rPr>
          <w:rFonts w:eastAsia="Times New Roman" w:cs="Times New Roman"/>
          <w:szCs w:val="24"/>
        </w:rPr>
        <w:t xml:space="preserve">ύν. </w:t>
      </w:r>
    </w:p>
    <w:p w14:paraId="31D6393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Και νομίζω ότι εάν </w:t>
      </w:r>
      <w:proofErr w:type="spellStart"/>
      <w:r>
        <w:rPr>
          <w:rFonts w:eastAsia="Times New Roman" w:cs="Times New Roman"/>
          <w:szCs w:val="24"/>
        </w:rPr>
        <w:t>προτεραιοποιηθεί</w:t>
      </w:r>
      <w:proofErr w:type="spellEnd"/>
      <w:r>
        <w:rPr>
          <w:rFonts w:eastAsia="Times New Roman" w:cs="Times New Roman"/>
          <w:szCs w:val="24"/>
        </w:rPr>
        <w:t xml:space="preserve"> και σε επίπεδο σχεδιασμού πολιτικής και σε επίπεδο ρυθμιστικής αρχής, αλλά υπάρξει και η ανάλογη κινητοποίηση των πολιτών, τα αποτελέσματα μπορεί να είναι πολύ σύντομα. </w:t>
      </w:r>
    </w:p>
    <w:p w14:paraId="31D63932"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Έχουμε την τάση καμ</w:t>
      </w:r>
      <w:r>
        <w:rPr>
          <w:rFonts w:eastAsia="Times New Roman" w:cs="Times New Roman"/>
          <w:szCs w:val="24"/>
        </w:rPr>
        <w:t>μία</w:t>
      </w:r>
      <w:r>
        <w:rPr>
          <w:rFonts w:eastAsia="Times New Roman" w:cs="Times New Roman"/>
          <w:szCs w:val="24"/>
        </w:rPr>
        <w:t xml:space="preserve"> φορά -ξέρετε- να κατηγ</w:t>
      </w:r>
      <w:r>
        <w:rPr>
          <w:rFonts w:eastAsia="Times New Roman" w:cs="Times New Roman"/>
          <w:szCs w:val="24"/>
        </w:rPr>
        <w:t xml:space="preserve">ορούμε τις εταιρείες. Οι εταιρείες είναι κερδοσκοπικοί οργανισμοί και κοιτάνε μέσα στο ρυθμιστικό και νομικό πλαίσιο το οποίο υπάρχει να βγάζουν τα κέρδη τους και να τα μεγιστοποιούν. Το ερώτημα είναι εάν </w:t>
      </w:r>
      <w:r>
        <w:rPr>
          <w:rFonts w:eastAsia="Times New Roman" w:cs="Times New Roman"/>
          <w:szCs w:val="24"/>
        </w:rPr>
        <w:lastRenderedPageBreak/>
        <w:t>το νομικό και ρυθμιστικό πλαίσιο είναι τέτοιο που δ</w:t>
      </w:r>
      <w:r>
        <w:rPr>
          <w:rFonts w:eastAsia="Times New Roman" w:cs="Times New Roman"/>
          <w:szCs w:val="24"/>
        </w:rPr>
        <w:t>ιασφαλίζει το κοινωνικό καλό, το συνολικό καλό. Η εταιρεία δεν μπορεί να το διασφαλίσει. Η πολιτεία είναι αυτή που πρέπει με τις παρεμβάσεις της να βεβαιώσει, να διασφαλίσει ότι τα συμφέροντα των εταιρειών υπηρετούνται μέσα στα πλαίσια του γενικού κοινωνικ</w:t>
      </w:r>
      <w:r>
        <w:rPr>
          <w:rFonts w:eastAsia="Times New Roman" w:cs="Times New Roman"/>
          <w:szCs w:val="24"/>
        </w:rPr>
        <w:t>ού συμφέροντος.</w:t>
      </w:r>
    </w:p>
    <w:p w14:paraId="31D63933"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Και το γενικό κοινωνικό συμφέρον σε αυτήν την περίπτωση, κύριε </w:t>
      </w:r>
      <w:proofErr w:type="spellStart"/>
      <w:r>
        <w:rPr>
          <w:rFonts w:eastAsia="Times New Roman" w:cs="Times New Roman"/>
          <w:szCs w:val="24"/>
        </w:rPr>
        <w:t>Κάτση</w:t>
      </w:r>
      <w:proofErr w:type="spellEnd"/>
      <w:r>
        <w:rPr>
          <w:rFonts w:eastAsia="Times New Roman" w:cs="Times New Roman"/>
          <w:szCs w:val="24"/>
        </w:rPr>
        <w:t>, είναι να έχουν όλοι οι Έλληνες πολίτες γρήγορο και αξιόπιστο ίντερνετ. Το γενικό και το κοινωνικό καλό σε αυτήν την ιστορική φάση είναι να πάμε στις επόμενες τεχνολογίες.</w:t>
      </w:r>
      <w:r>
        <w:rPr>
          <w:rFonts w:eastAsia="Times New Roman" w:cs="Times New Roman"/>
          <w:szCs w:val="24"/>
        </w:rPr>
        <w:t xml:space="preserve"> Δεν μπορεί να μένουμε πολύ πίσω. Δεν είναι απαραίτητο ότι ο ιδιωτικός τομέας θα πρέπει να στεναχωρηθεί με την παρούσα κατάσταση. Το μέτρο </w:t>
      </w:r>
      <w:r>
        <w:rPr>
          <w:rFonts w:eastAsia="Times New Roman" w:cs="Times New Roman"/>
          <w:szCs w:val="24"/>
        </w:rPr>
        <w:lastRenderedPageBreak/>
        <w:t xml:space="preserve">επιτυχίας του ιδιωτικού τομέα έτσι λειτουργεί. Η ιδιωτική εταιρεία θα μετρήσει το τι κέρδος έχει βγάλει και από εκεί </w:t>
      </w:r>
      <w:r>
        <w:rPr>
          <w:rFonts w:eastAsia="Times New Roman" w:cs="Times New Roman"/>
          <w:szCs w:val="24"/>
        </w:rPr>
        <w:t>και πέρα θα κινηθεί.</w:t>
      </w:r>
    </w:p>
    <w:p w14:paraId="31D63934"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Υπήρχαν πάρα πολλά ζητήματα με την προηγούμενη </w:t>
      </w:r>
      <w:r>
        <w:rPr>
          <w:rFonts w:eastAsia="Times New Roman" w:cs="Times New Roman"/>
          <w:szCs w:val="24"/>
        </w:rPr>
        <w:t>ε</w:t>
      </w:r>
      <w:r>
        <w:rPr>
          <w:rFonts w:eastAsia="Times New Roman" w:cs="Times New Roman"/>
          <w:szCs w:val="24"/>
        </w:rPr>
        <w:t>πιτροπή. Υπήρχαν δημόσια παράπονα ότι καθυστερούσαν να εγκριθούν συγκεκριμένα προϊόντα από εταιρείες, αλλά και καθυστερήσεις στις εκδόσεις αποφάσεων σε σχέση με πάρα πολύ συγκεκριμένα πρό</w:t>
      </w:r>
      <w:r>
        <w:rPr>
          <w:rFonts w:eastAsia="Times New Roman" w:cs="Times New Roman"/>
          <w:szCs w:val="24"/>
        </w:rPr>
        <w:t xml:space="preserve">στιμα. Όμως εν πάση </w:t>
      </w:r>
      <w:proofErr w:type="spellStart"/>
      <w:r>
        <w:rPr>
          <w:rFonts w:eastAsia="Times New Roman" w:cs="Times New Roman"/>
          <w:szCs w:val="24"/>
        </w:rPr>
        <w:t>περιπτώσει</w:t>
      </w:r>
      <w:proofErr w:type="spellEnd"/>
      <w:r>
        <w:rPr>
          <w:rFonts w:eastAsia="Times New Roman" w:cs="Times New Roman"/>
          <w:szCs w:val="24"/>
        </w:rPr>
        <w:t xml:space="preserve"> νομίζω ότι έχουμε μπει σε μία φάση στην οποία η καινούρια σύνθεση –ελπίζω και πιστεύω- ότι θα ανταποκριθεί σε αυτό το χρέος. </w:t>
      </w:r>
    </w:p>
    <w:p w14:paraId="31D63935"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Θα σας πω ένα τελευταίο παράδειγμα και με αυτό θα κλείσω. Η χώρα βραβεύτηκε για την ανάπτυξη του </w:t>
      </w:r>
      <w:r>
        <w:rPr>
          <w:rFonts w:eastAsia="Times New Roman" w:cs="Times New Roman"/>
          <w:szCs w:val="24"/>
        </w:rPr>
        <w:t>π</w:t>
      </w:r>
      <w:r>
        <w:rPr>
          <w:rFonts w:eastAsia="Times New Roman" w:cs="Times New Roman"/>
          <w:szCs w:val="24"/>
        </w:rPr>
        <w:t>ρογράμματος «</w:t>
      </w:r>
      <w:r>
        <w:rPr>
          <w:rFonts w:eastAsia="Times New Roman" w:cs="Times New Roman"/>
          <w:szCs w:val="24"/>
          <w:lang w:val="en-US"/>
        </w:rPr>
        <w:t>Rural</w:t>
      </w:r>
      <w:r>
        <w:rPr>
          <w:rFonts w:eastAsia="Times New Roman" w:cs="Times New Roman"/>
          <w:szCs w:val="24"/>
        </w:rPr>
        <w:t>», το οποίο έχει πάει στην πρώτη του φάση σε τέσσερις χιλιάδες πε</w:t>
      </w:r>
      <w:r>
        <w:rPr>
          <w:rFonts w:eastAsia="Times New Roman" w:cs="Times New Roman"/>
          <w:szCs w:val="24"/>
        </w:rPr>
        <w:lastRenderedPageBreak/>
        <w:t>ρίπου οικισμούς και θα έχουμε και την επέκταση αυτού του προγράμματος. Εάν δεν υπάρξει ο ρόλος της ρυθμιστικής αρχής ούτως ώστε να φτάνουν προϊόντα τηλεπικοινωνιών στον πολί</w:t>
      </w:r>
      <w:r>
        <w:rPr>
          <w:rFonts w:eastAsia="Times New Roman" w:cs="Times New Roman"/>
          <w:szCs w:val="24"/>
        </w:rPr>
        <w:t>τη σε συμφέρουσα τιμή, δεν θα έχουμε κάνει τίποτα. Θα έχουμε κάνει απλώς μια τρύπα στην άσφαλτο, θα έχουμε απλώς απλώσει τα καλώδια και θα λέμε, «Ωραία, έχουμε δίκτυα σύγχρονα».</w:t>
      </w:r>
    </w:p>
    <w:p w14:paraId="31D63936"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w:t>
      </w:r>
      <w:r>
        <w:rPr>
          <w:rFonts w:eastAsia="Times New Roman" w:cs="Times New Roman"/>
          <w:szCs w:val="24"/>
        </w:rPr>
        <w:t>ργού)</w:t>
      </w:r>
    </w:p>
    <w:p w14:paraId="31D63937"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Εάν δεν είναι σε μια τιμή η οποία να μπορεί να ανταποκριθεί στις δυνατότητες του Έλληνα πολίτη και </w:t>
      </w:r>
      <w:proofErr w:type="spellStart"/>
      <w:r>
        <w:rPr>
          <w:rFonts w:eastAsia="Times New Roman" w:cs="Times New Roman"/>
          <w:szCs w:val="24"/>
        </w:rPr>
        <w:t>πόσ</w:t>
      </w:r>
      <w:r>
        <w:rPr>
          <w:rFonts w:eastAsia="Times New Roman" w:cs="Times New Roman"/>
          <w:szCs w:val="24"/>
        </w:rPr>
        <w:t>ω</w:t>
      </w:r>
      <w:proofErr w:type="spellEnd"/>
      <w:r>
        <w:rPr>
          <w:rFonts w:eastAsia="Times New Roman" w:cs="Times New Roman"/>
          <w:szCs w:val="24"/>
        </w:rPr>
        <w:t xml:space="preserve"> μάλλον στον κάτοικο της υπαίθρου –έχουμε περιφέρειες οι οποίες έχουν κατά κεφαλήν ΑΕΠ 60% ή στο 70% του συνολικού-, πολύ φοβάμαι ότι δεν θα κα</w:t>
      </w:r>
      <w:r>
        <w:rPr>
          <w:rFonts w:eastAsia="Times New Roman" w:cs="Times New Roman"/>
          <w:szCs w:val="24"/>
        </w:rPr>
        <w:lastRenderedPageBreak/>
        <w:t>ταφέ</w:t>
      </w:r>
      <w:r>
        <w:rPr>
          <w:rFonts w:eastAsia="Times New Roman" w:cs="Times New Roman"/>
          <w:szCs w:val="24"/>
        </w:rPr>
        <w:t xml:space="preserve">ρουμε ούτε τους στόχους της Ευρωπαϊκής Ένωσης να πιάσουμε και κυρίως θα </w:t>
      </w:r>
      <w:proofErr w:type="spellStart"/>
      <w:r>
        <w:rPr>
          <w:rFonts w:eastAsia="Times New Roman" w:cs="Times New Roman"/>
          <w:szCs w:val="24"/>
        </w:rPr>
        <w:t>υπολειπόμεθα</w:t>
      </w:r>
      <w:proofErr w:type="spellEnd"/>
      <w:r>
        <w:rPr>
          <w:rFonts w:eastAsia="Times New Roman" w:cs="Times New Roman"/>
          <w:szCs w:val="24"/>
        </w:rPr>
        <w:t xml:space="preserve"> διαρκώς στον στόχο της δίκαιης ψηφιακής ανάπτυξης. Και θα αποτελέσει και αυτός ο κλάδος, δυστυχώς, μια πηγή νέων ανισοτήτων, αντί να αποτελέσει ακριβώς το όχημα ακριβώς μι</w:t>
      </w:r>
      <w:r>
        <w:rPr>
          <w:rFonts w:eastAsia="Times New Roman" w:cs="Times New Roman"/>
          <w:szCs w:val="24"/>
        </w:rPr>
        <w:t>ας νέας κοινωνικής σύγκλισης την οποία έχει ανάγκη και η χώρα.</w:t>
      </w:r>
    </w:p>
    <w:p w14:paraId="31D6393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Ευχαριστώ πολύ.</w:t>
      </w:r>
    </w:p>
    <w:p w14:paraId="31D63939" w14:textId="77777777" w:rsidR="00495759" w:rsidRDefault="00D40270">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Κι εγώ ευχαριστώ.</w:t>
      </w:r>
    </w:p>
    <w:p w14:paraId="31D6393A" w14:textId="77777777" w:rsidR="00495759" w:rsidRDefault="00D40270">
      <w:pPr>
        <w:spacing w:line="600" w:lineRule="auto"/>
        <w:ind w:firstLine="720"/>
        <w:jc w:val="both"/>
        <w:rPr>
          <w:rFonts w:eastAsia="Times New Roman"/>
          <w:bCs/>
          <w:szCs w:val="24"/>
        </w:rPr>
      </w:pPr>
      <w:r>
        <w:rPr>
          <w:rFonts w:eastAsia="Times New Roman"/>
          <w:bCs/>
          <w:szCs w:val="24"/>
        </w:rPr>
        <w:t>Κυρίες και κύριοι συνάδελφοι, γνωρίζω στο Σώμα ότι ο Βουλευτής Β΄ Αθηνών κ. Θεοχάρης</w:t>
      </w:r>
      <w:r>
        <w:rPr>
          <w:rFonts w:eastAsia="Times New Roman"/>
          <w:bCs/>
          <w:szCs w:val="24"/>
        </w:rPr>
        <w:t xml:space="preserve"> </w:t>
      </w:r>
      <w:proofErr w:type="spellStart"/>
      <w:r>
        <w:rPr>
          <w:rFonts w:eastAsia="Times New Roman"/>
          <w:bCs/>
          <w:szCs w:val="24"/>
        </w:rPr>
        <w:t>Θεοχάρης</w:t>
      </w:r>
      <w:proofErr w:type="spellEnd"/>
      <w:r>
        <w:rPr>
          <w:rFonts w:eastAsia="Times New Roman"/>
          <w:bCs/>
          <w:szCs w:val="24"/>
        </w:rPr>
        <w:t xml:space="preserve"> αιτείται αδείας από 29</w:t>
      </w:r>
      <w:r>
        <w:rPr>
          <w:rFonts w:eastAsia="Times New Roman"/>
          <w:bCs/>
          <w:szCs w:val="24"/>
        </w:rPr>
        <w:t xml:space="preserve"> Ιανουα</w:t>
      </w:r>
      <w:r>
        <w:rPr>
          <w:rFonts w:eastAsia="Times New Roman"/>
          <w:bCs/>
          <w:szCs w:val="24"/>
        </w:rPr>
        <w:t>ρίου</w:t>
      </w:r>
      <w:r>
        <w:rPr>
          <w:rFonts w:eastAsia="Times New Roman"/>
          <w:bCs/>
          <w:szCs w:val="24"/>
        </w:rPr>
        <w:t xml:space="preserve"> έως 31 Ιανουαρίου 2018, προκειμένου να απουσιάσει </w:t>
      </w:r>
      <w:r>
        <w:rPr>
          <w:rFonts w:eastAsia="Times New Roman"/>
          <w:bCs/>
          <w:szCs w:val="24"/>
        </w:rPr>
        <w:lastRenderedPageBreak/>
        <w:t xml:space="preserve">στις Βρυξέλλες σε συνάντηση του </w:t>
      </w:r>
      <w:r>
        <w:rPr>
          <w:rFonts w:eastAsia="Times New Roman"/>
          <w:bCs/>
          <w:szCs w:val="24"/>
          <w:lang w:val="en-US"/>
        </w:rPr>
        <w:t>Mercator</w:t>
      </w:r>
      <w:r>
        <w:rPr>
          <w:rFonts w:eastAsia="Times New Roman"/>
          <w:bCs/>
          <w:szCs w:val="24"/>
        </w:rPr>
        <w:t xml:space="preserve"> «</w:t>
      </w:r>
      <w:r>
        <w:rPr>
          <w:rFonts w:eastAsia="Times New Roman"/>
          <w:bCs/>
          <w:szCs w:val="24"/>
          <w:lang w:val="en-US"/>
        </w:rPr>
        <w:t>The</w:t>
      </w:r>
      <w:r>
        <w:rPr>
          <w:rFonts w:eastAsia="Times New Roman"/>
          <w:bCs/>
          <w:szCs w:val="24"/>
        </w:rPr>
        <w:t xml:space="preserve"> </w:t>
      </w:r>
      <w:r>
        <w:rPr>
          <w:rFonts w:eastAsia="Times New Roman"/>
          <w:bCs/>
          <w:szCs w:val="24"/>
          <w:lang w:val="en-US"/>
        </w:rPr>
        <w:t>Energy</w:t>
      </w:r>
      <w:r>
        <w:rPr>
          <w:rFonts w:eastAsia="Times New Roman"/>
          <w:bCs/>
          <w:szCs w:val="24"/>
        </w:rPr>
        <w:t xml:space="preserve"> </w:t>
      </w:r>
      <w:r>
        <w:rPr>
          <w:rFonts w:eastAsia="Times New Roman"/>
          <w:bCs/>
          <w:szCs w:val="24"/>
          <w:lang w:val="en-US"/>
        </w:rPr>
        <w:t>Security</w:t>
      </w:r>
      <w:r>
        <w:rPr>
          <w:rFonts w:eastAsia="Times New Roman"/>
          <w:bCs/>
          <w:szCs w:val="24"/>
        </w:rPr>
        <w:t xml:space="preserve"> </w:t>
      </w:r>
      <w:r>
        <w:rPr>
          <w:rFonts w:eastAsia="Times New Roman"/>
          <w:bCs/>
          <w:szCs w:val="24"/>
          <w:lang w:val="en-US"/>
        </w:rPr>
        <w:t>Nexus</w:t>
      </w:r>
      <w:r>
        <w:rPr>
          <w:rFonts w:eastAsia="Times New Roman"/>
          <w:bCs/>
          <w:szCs w:val="24"/>
        </w:rPr>
        <w:t>». Η Βουλή εγκρίνει;</w:t>
      </w:r>
    </w:p>
    <w:p w14:paraId="31D6393B" w14:textId="77777777" w:rsidR="00495759" w:rsidRDefault="00D40270">
      <w:pPr>
        <w:spacing w:line="600" w:lineRule="auto"/>
        <w:ind w:firstLine="720"/>
        <w:jc w:val="both"/>
        <w:rPr>
          <w:rFonts w:eastAsia="Times New Roman" w:cs="Times New Roman"/>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cs="Times New Roman"/>
          <w:szCs w:val="24"/>
        </w:rPr>
        <w:t>Μάλιστα, μάλιστα.</w:t>
      </w:r>
    </w:p>
    <w:p w14:paraId="31D6393C" w14:textId="77777777" w:rsidR="00495759" w:rsidRDefault="00D40270">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w:t>
      </w:r>
      <w:r>
        <w:rPr>
          <w:rFonts w:eastAsia="Times New Roman"/>
          <w:bCs/>
          <w:szCs w:val="24"/>
        </w:rPr>
        <w:t xml:space="preserve">Συνεπώς η </w:t>
      </w:r>
      <w:r>
        <w:rPr>
          <w:rFonts w:eastAsia="Times New Roman"/>
          <w:bCs/>
          <w:szCs w:val="24"/>
        </w:rPr>
        <w:t>Βουλή ενέκρινε τη ζητηθείσα άδ</w:t>
      </w:r>
      <w:r>
        <w:rPr>
          <w:rFonts w:eastAsia="Times New Roman"/>
          <w:bCs/>
          <w:szCs w:val="24"/>
        </w:rPr>
        <w:t>εια.</w:t>
      </w:r>
    </w:p>
    <w:p w14:paraId="31D6393D" w14:textId="77777777" w:rsidR="00495759" w:rsidRDefault="00D40270">
      <w:pPr>
        <w:spacing w:line="600" w:lineRule="auto"/>
        <w:ind w:firstLine="720"/>
        <w:jc w:val="both"/>
        <w:rPr>
          <w:rFonts w:eastAsia="Times New Roman" w:cs="Times New Roman"/>
          <w:szCs w:val="24"/>
        </w:rPr>
      </w:pPr>
      <w:r>
        <w:rPr>
          <w:rFonts w:eastAsia="Times New Roman"/>
          <w:bCs/>
          <w:szCs w:val="24"/>
        </w:rPr>
        <w:t xml:space="preserve">Προχωρούμε στην πρώτη </w:t>
      </w:r>
      <w:r>
        <w:rPr>
          <w:rFonts w:eastAsia="Times New Roman" w:cs="Times New Roman"/>
          <w:szCs w:val="24"/>
        </w:rPr>
        <w:t xml:space="preserve">με αριθμό 884/23-1-2018 επίκαιρη ερώτηση δεύτερου κύκλου της Βουλευτού Β΄ Αθηνών της Νέας Δημοκρατίας κ. </w:t>
      </w:r>
      <w:r>
        <w:rPr>
          <w:rFonts w:eastAsia="Times New Roman" w:cs="Times New Roman"/>
          <w:bCs/>
          <w:szCs w:val="24"/>
        </w:rPr>
        <w:t>Άννας – Μισέλ Ασημακοπούλου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Ψηφιακής Πολιτικής, Τηλεπικοινωνιών και Ενημέρωσης,</w:t>
      </w:r>
      <w:r>
        <w:rPr>
          <w:rFonts w:eastAsia="Times New Roman" w:cs="Times New Roman"/>
          <w:b/>
          <w:bCs/>
          <w:szCs w:val="24"/>
        </w:rPr>
        <w:t xml:space="preserve"> </w:t>
      </w:r>
      <w:r>
        <w:rPr>
          <w:rFonts w:eastAsia="Times New Roman" w:cs="Times New Roman"/>
          <w:szCs w:val="24"/>
        </w:rPr>
        <w:t xml:space="preserve">σχετικά με την ηλεκτρονική </w:t>
      </w:r>
      <w:r>
        <w:rPr>
          <w:rFonts w:eastAsia="Times New Roman" w:cs="Times New Roman"/>
          <w:szCs w:val="24"/>
        </w:rPr>
        <w:t>διαδικασία έκδοσης και διακίνησης διοικητικών πράξεων και εγγράφων στο σύνολο των Υπουργείων.</w:t>
      </w:r>
    </w:p>
    <w:p w14:paraId="31D6393E"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Ορίστε, κυρία Ασημακοπούλου, έχετε τον λόγο.</w:t>
      </w:r>
    </w:p>
    <w:p w14:paraId="31D6393F"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lastRenderedPageBreak/>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Ευχαριστώ, κύριε Πρόεδρε.</w:t>
      </w:r>
    </w:p>
    <w:p w14:paraId="31D63940"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Κύριε Υπουργέ, είμαστε εδώ επ’ αφορμή του ότι στο Υπουργικό Συμ</w:t>
      </w:r>
      <w:r>
        <w:rPr>
          <w:rFonts w:eastAsia="Times New Roman" w:cs="Times New Roman"/>
          <w:szCs w:val="24"/>
        </w:rPr>
        <w:t xml:space="preserve">βούλιο ο Πρωθυπουργός όταν έκοψε τη βασιλόπιτα, ανακοίνωσε ότι όποιος Υπουργός έβρισκε το φλουρί, θα κέρδιζε προτεραιότητα στην </w:t>
      </w:r>
      <w:proofErr w:type="spellStart"/>
      <w:r>
        <w:rPr>
          <w:rFonts w:eastAsia="Times New Roman" w:cs="Times New Roman"/>
          <w:szCs w:val="24"/>
        </w:rPr>
        <w:t>ψηφιοποίηση</w:t>
      </w:r>
      <w:proofErr w:type="spellEnd"/>
      <w:r>
        <w:rPr>
          <w:rFonts w:eastAsia="Times New Roman" w:cs="Times New Roman"/>
          <w:szCs w:val="24"/>
        </w:rPr>
        <w:t xml:space="preserve"> του Υπουργείου του.</w:t>
      </w:r>
    </w:p>
    <w:p w14:paraId="31D6394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Και αυτό από μόνο του αναδεικνύει την απίστευτη προχειρότητα με την οποία αντιλαμβάνεστε τον στρ</w:t>
      </w:r>
      <w:r>
        <w:rPr>
          <w:rFonts w:eastAsia="Times New Roman" w:cs="Times New Roman"/>
          <w:szCs w:val="24"/>
        </w:rPr>
        <w:t>ατηγικό σχεδιασμό, που σας έχει ανατεθεί ως νεοσύστατο Υπουργείο, αλλά και την υλοποίηση των δράσεων που έχετε αναλάβει στο πλαίσιο της χάραξης της εθνικής στρατηγικής.</w:t>
      </w:r>
    </w:p>
    <w:p w14:paraId="31D63942"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Σας έχω εγκαλέσει πολλές φορές για καθυστερήσεις, για ασάφειες, για έλλειψη στρατηγικής</w:t>
      </w:r>
      <w:r>
        <w:rPr>
          <w:rFonts w:eastAsia="Times New Roman" w:cs="Times New Roman"/>
          <w:szCs w:val="24"/>
        </w:rPr>
        <w:t>, για έλλειψη σχεδιασμού, για ανικανότητα στην υλοποίηση των δράσεων.</w:t>
      </w:r>
    </w:p>
    <w:p w14:paraId="31D63943" w14:textId="77777777" w:rsidR="00495759" w:rsidRDefault="00D40270">
      <w:pPr>
        <w:spacing w:line="600" w:lineRule="auto"/>
        <w:ind w:firstLine="720"/>
        <w:jc w:val="both"/>
        <w:rPr>
          <w:rFonts w:eastAsia="Times New Roman"/>
          <w:szCs w:val="24"/>
        </w:rPr>
      </w:pPr>
      <w:r>
        <w:rPr>
          <w:rFonts w:eastAsia="Times New Roman"/>
          <w:szCs w:val="24"/>
        </w:rPr>
        <w:t xml:space="preserve">Θέλω να σας δώσω μια ευκαιρία σήμερα να μας πείτε εάν υπάρχει όντως στρατηγική στην </w:t>
      </w:r>
      <w:proofErr w:type="spellStart"/>
      <w:r>
        <w:rPr>
          <w:rFonts w:eastAsia="Times New Roman"/>
          <w:szCs w:val="24"/>
        </w:rPr>
        <w:t>ψηφιοποίηση</w:t>
      </w:r>
      <w:proofErr w:type="spellEnd"/>
      <w:r>
        <w:rPr>
          <w:rFonts w:eastAsia="Times New Roman"/>
          <w:szCs w:val="24"/>
        </w:rPr>
        <w:t xml:space="preserve"> του ελληνικού </w:t>
      </w:r>
      <w:r>
        <w:rPr>
          <w:rFonts w:eastAsia="Times New Roman"/>
          <w:szCs w:val="24"/>
        </w:rPr>
        <w:t>δ</w:t>
      </w:r>
      <w:r>
        <w:rPr>
          <w:rFonts w:eastAsia="Times New Roman"/>
          <w:szCs w:val="24"/>
        </w:rPr>
        <w:t>ημοσίου, η οποία δεν είναι «όποιος βρει το φλουρί, πάμε πρώτα στο Υπουργείο</w:t>
      </w:r>
      <w:r>
        <w:rPr>
          <w:rFonts w:eastAsia="Times New Roman"/>
          <w:szCs w:val="24"/>
        </w:rPr>
        <w:t xml:space="preserve"> του». Το λέω αυτό για τον εξής λόγο: Τον Νοέμβριο του 2016 με τον ν. 4440 ορίσατε την 1</w:t>
      </w:r>
      <w:r>
        <w:rPr>
          <w:rFonts w:eastAsia="Times New Roman"/>
          <w:szCs w:val="24"/>
          <w:vertAlign w:val="superscript"/>
        </w:rPr>
        <w:t>η</w:t>
      </w:r>
      <w:r>
        <w:rPr>
          <w:rFonts w:eastAsia="Times New Roman"/>
          <w:szCs w:val="24"/>
        </w:rPr>
        <w:t xml:space="preserve"> Ιουλίου του 2017 ως ημερομηνία έναρξης της εφαρμογής των διατάξεων του νόμου για την ηλεκτρονική διακίνηση των εγγράφων στο </w:t>
      </w:r>
      <w:r>
        <w:rPr>
          <w:rFonts w:eastAsia="Times New Roman"/>
          <w:szCs w:val="24"/>
        </w:rPr>
        <w:t>δ</w:t>
      </w:r>
      <w:r>
        <w:rPr>
          <w:rFonts w:eastAsia="Times New Roman"/>
          <w:szCs w:val="24"/>
        </w:rPr>
        <w:t>ημόσιο. Κατόπιν τούτου, τον Ιούνιο του 20</w:t>
      </w:r>
      <w:r>
        <w:rPr>
          <w:rFonts w:eastAsia="Times New Roman"/>
          <w:szCs w:val="24"/>
        </w:rPr>
        <w:t>17 με Κοινή Υπουργική Απόφαση, δικ</w:t>
      </w:r>
      <w:r>
        <w:rPr>
          <w:rFonts w:eastAsia="Times New Roman"/>
          <w:szCs w:val="24"/>
        </w:rPr>
        <w:t>ή</w:t>
      </w:r>
      <w:r>
        <w:rPr>
          <w:rFonts w:eastAsia="Times New Roman"/>
          <w:szCs w:val="24"/>
        </w:rPr>
        <w:t xml:space="preserve"> σας και τη</w:t>
      </w:r>
      <w:r>
        <w:rPr>
          <w:rFonts w:eastAsia="Times New Roman"/>
          <w:szCs w:val="24"/>
        </w:rPr>
        <w:t>ς</w:t>
      </w:r>
      <w:r>
        <w:rPr>
          <w:rFonts w:eastAsia="Times New Roman"/>
          <w:szCs w:val="24"/>
        </w:rPr>
        <w:t xml:space="preserve"> κ</w:t>
      </w:r>
      <w:r>
        <w:rPr>
          <w:rFonts w:eastAsia="Times New Roman"/>
          <w:szCs w:val="24"/>
        </w:rPr>
        <w:t>υρίας</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 xml:space="preserve">, παρατείνατε την έναρξη στις αρχές του τρέχοντος έτους. Στο τέλος του 2017 παρατείνατε ξανά την ημερομηνία </w:t>
      </w:r>
      <w:r>
        <w:rPr>
          <w:rFonts w:eastAsia="Times New Roman"/>
          <w:szCs w:val="24"/>
        </w:rPr>
        <w:lastRenderedPageBreak/>
        <w:t>αυτή στο τέλος του Δεκεμβρίου του 2018. Τώρα, το μόνο σχέδιο που ακούμε είναι ότι «</w:t>
      </w:r>
      <w:r>
        <w:rPr>
          <w:rFonts w:eastAsia="Times New Roman"/>
          <w:szCs w:val="24"/>
        </w:rPr>
        <w:t>όποιος κέρδισε το φλουρί, θα πάμε πρώτα στο Υπουργείο του».</w:t>
      </w:r>
    </w:p>
    <w:p w14:paraId="31D63944" w14:textId="77777777" w:rsidR="00495759" w:rsidRDefault="00D40270">
      <w:pPr>
        <w:spacing w:line="600" w:lineRule="auto"/>
        <w:ind w:firstLine="720"/>
        <w:jc w:val="both"/>
        <w:rPr>
          <w:rFonts w:eastAsia="Times New Roman"/>
          <w:szCs w:val="24"/>
        </w:rPr>
      </w:pPr>
      <w:r>
        <w:rPr>
          <w:rFonts w:eastAsia="Times New Roman"/>
          <w:szCs w:val="24"/>
        </w:rPr>
        <w:t xml:space="preserve">Εν τω μεταξύ, σας υπενθυμίζω ότι σύμφωνα με έρευνα της ΕΛΣΤΑΤ, εκτός από αυτήν την ολιγωρία, παρατηρείται και μια μείωση στο ποσοστό χρήσης των υπηρεσιών ηλεκτρονικής διακυβέρνησης. Συγκεκριμένα: </w:t>
      </w:r>
      <w:r>
        <w:rPr>
          <w:rFonts w:eastAsia="Times New Roman"/>
          <w:szCs w:val="24"/>
        </w:rPr>
        <w:t>Σύμφωνα με αυτήν την έρευνα για την ηλεκτρονική διακυβέρνηση, για πρώτη φορά μετά από επτά ολόκληρα χρόνια, και συγκεκριμένα για το έτος 2016 με 2017, σημειώνεται μια μείωση στα ποσοστά χρήσης τεχνολογιών πληροφόρησης και επικοινωνίας από τους πολίτες στις</w:t>
      </w:r>
      <w:r>
        <w:rPr>
          <w:rFonts w:eastAsia="Times New Roman"/>
          <w:szCs w:val="24"/>
        </w:rPr>
        <w:t xml:space="preserve"> συναλλαγές τους με το </w:t>
      </w:r>
      <w:r>
        <w:rPr>
          <w:rFonts w:eastAsia="Times New Roman"/>
          <w:szCs w:val="24"/>
        </w:rPr>
        <w:t>δ</w:t>
      </w:r>
      <w:r>
        <w:rPr>
          <w:rFonts w:eastAsia="Times New Roman"/>
          <w:szCs w:val="24"/>
        </w:rPr>
        <w:t xml:space="preserve">ημόσιο, σε αντίθεση με τα προηγούμενα χρόνια -μιλάω για την περίοδο από το 2010 μέχρι το 2016- όπου σημειωνόταν κάθε έτος μια βαθμιαία </w:t>
      </w:r>
      <w:r>
        <w:rPr>
          <w:rFonts w:eastAsia="Times New Roman"/>
          <w:szCs w:val="24"/>
        </w:rPr>
        <w:lastRenderedPageBreak/>
        <w:t xml:space="preserve">αύξηση των παραπάνω ποσοστών, με χαρακτηριστικό παράδειγμα την περίοδο 2013-2014 όπου σημειώθηκε </w:t>
      </w:r>
      <w:r>
        <w:rPr>
          <w:rFonts w:eastAsia="Times New Roman"/>
          <w:szCs w:val="24"/>
        </w:rPr>
        <w:t>μια αύξηση της τάξεως του 10%.</w:t>
      </w:r>
    </w:p>
    <w:p w14:paraId="31D63945" w14:textId="77777777" w:rsidR="00495759" w:rsidRDefault="00D40270">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της κυρίας Βουλευτού)</w:t>
      </w:r>
    </w:p>
    <w:p w14:paraId="31D63946" w14:textId="77777777" w:rsidR="00495759" w:rsidRDefault="00D40270">
      <w:pPr>
        <w:spacing w:line="600" w:lineRule="auto"/>
        <w:ind w:firstLine="720"/>
        <w:jc w:val="both"/>
        <w:rPr>
          <w:rFonts w:eastAsia="Times New Roman"/>
          <w:szCs w:val="24"/>
        </w:rPr>
      </w:pPr>
      <w:r>
        <w:rPr>
          <w:rFonts w:eastAsia="Times New Roman"/>
          <w:szCs w:val="24"/>
        </w:rPr>
        <w:t xml:space="preserve">Άρα έχετε καταφέρει να παρατείνετε την </w:t>
      </w:r>
      <w:proofErr w:type="spellStart"/>
      <w:r>
        <w:rPr>
          <w:rFonts w:eastAsia="Times New Roman"/>
          <w:szCs w:val="24"/>
        </w:rPr>
        <w:t>ψηφιοποίηση</w:t>
      </w:r>
      <w:proofErr w:type="spellEnd"/>
      <w:r>
        <w:rPr>
          <w:rFonts w:eastAsia="Times New Roman"/>
          <w:szCs w:val="24"/>
        </w:rPr>
        <w:t xml:space="preserve"> του </w:t>
      </w:r>
      <w:r>
        <w:rPr>
          <w:rFonts w:eastAsia="Times New Roman"/>
          <w:szCs w:val="24"/>
        </w:rPr>
        <w:t>δ</w:t>
      </w:r>
      <w:r>
        <w:rPr>
          <w:rFonts w:eastAsia="Times New Roman"/>
          <w:szCs w:val="24"/>
        </w:rPr>
        <w:t>ημοσίου τρεις φορές -τώρα περιμένουμε το τέλος του έτους- και έχετε καταφέρει και οι</w:t>
      </w:r>
      <w:r>
        <w:rPr>
          <w:rFonts w:eastAsia="Times New Roman"/>
          <w:szCs w:val="24"/>
        </w:rPr>
        <w:t xml:space="preserve"> πολίτες να χρησιμοποιούν όλο και λιγότερο τις ψηφιακές αυτές υπηρεσίες. </w:t>
      </w:r>
    </w:p>
    <w:p w14:paraId="31D63947" w14:textId="77777777" w:rsidR="00495759" w:rsidRDefault="00D40270">
      <w:pPr>
        <w:spacing w:line="600" w:lineRule="auto"/>
        <w:ind w:firstLine="720"/>
        <w:jc w:val="both"/>
        <w:rPr>
          <w:rFonts w:eastAsia="Times New Roman"/>
          <w:szCs w:val="24"/>
        </w:rPr>
      </w:pPr>
      <w:r>
        <w:rPr>
          <w:rFonts w:eastAsia="Times New Roman"/>
          <w:szCs w:val="24"/>
        </w:rPr>
        <w:t>Υπάρχει κάτι άλλο εκτός από το ποιος θα κερδίσει το φλουρί της βασιλόπιτας;</w:t>
      </w:r>
    </w:p>
    <w:p w14:paraId="31D63948" w14:textId="77777777" w:rsidR="00495759" w:rsidRDefault="00D40270">
      <w:pPr>
        <w:spacing w:line="600" w:lineRule="auto"/>
        <w:ind w:firstLine="720"/>
        <w:jc w:val="both"/>
        <w:rPr>
          <w:rFonts w:eastAsia="Times New Roman"/>
          <w:szCs w:val="24"/>
        </w:rPr>
      </w:pPr>
      <w:r>
        <w:rPr>
          <w:rFonts w:eastAsia="Times New Roman"/>
          <w:szCs w:val="24"/>
        </w:rPr>
        <w:t>Ευχαριστώ.</w:t>
      </w:r>
    </w:p>
    <w:p w14:paraId="31D63949" w14:textId="77777777" w:rsidR="00495759" w:rsidRDefault="00D40270">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Ορίστε, κύριε Υπουργέ, έχετε τον λόγο. </w:t>
      </w:r>
    </w:p>
    <w:p w14:paraId="31D6394A" w14:textId="77777777" w:rsidR="00495759" w:rsidRDefault="00D40270">
      <w:pPr>
        <w:spacing w:line="600" w:lineRule="auto"/>
        <w:ind w:firstLine="720"/>
        <w:jc w:val="both"/>
        <w:rPr>
          <w:rFonts w:eastAsia="Times New Roman"/>
          <w:szCs w:val="24"/>
        </w:rPr>
      </w:pPr>
      <w:r>
        <w:rPr>
          <w:rFonts w:eastAsia="Times New Roman"/>
          <w:b/>
          <w:szCs w:val="24"/>
        </w:rPr>
        <w:t xml:space="preserve">ΝΙΚΟΛΑΟΣ ΠΑΠΠΑΣ </w:t>
      </w:r>
      <w:r>
        <w:rPr>
          <w:rFonts w:eastAsia="Times New Roman"/>
          <w:b/>
          <w:szCs w:val="24"/>
        </w:rPr>
        <w:t>(Υπουργός Ψηφιακής Πολιτικής, Τηλεπικοινωνιών και Ενημέρωσης):</w:t>
      </w:r>
      <w:r>
        <w:rPr>
          <w:rFonts w:eastAsia="Times New Roman"/>
          <w:szCs w:val="24"/>
        </w:rPr>
        <w:t xml:space="preserve"> Ευχαριστώ πάρα πολύ, κύριε Πρόεδρε.</w:t>
      </w:r>
    </w:p>
    <w:p w14:paraId="31D6394B" w14:textId="77777777" w:rsidR="00495759" w:rsidRDefault="00D40270">
      <w:pPr>
        <w:spacing w:line="600" w:lineRule="auto"/>
        <w:ind w:firstLine="720"/>
        <w:jc w:val="both"/>
        <w:rPr>
          <w:rFonts w:eastAsia="Times New Roman"/>
          <w:szCs w:val="24"/>
        </w:rPr>
      </w:pPr>
      <w:r>
        <w:rPr>
          <w:rFonts w:eastAsia="Times New Roman"/>
          <w:szCs w:val="24"/>
        </w:rPr>
        <w:t xml:space="preserve">Κυρία Ασημακοπούλου, καλά είναι τα </w:t>
      </w:r>
      <w:r>
        <w:rPr>
          <w:rFonts w:eastAsia="Times New Roman"/>
          <w:szCs w:val="24"/>
          <w:lang w:val="en-US"/>
        </w:rPr>
        <w:t>social</w:t>
      </w:r>
      <w:r>
        <w:rPr>
          <w:rFonts w:eastAsia="Times New Roman"/>
          <w:szCs w:val="24"/>
        </w:rPr>
        <w:t xml:space="preserve"> </w:t>
      </w:r>
      <w:r>
        <w:rPr>
          <w:rFonts w:eastAsia="Times New Roman"/>
          <w:szCs w:val="24"/>
          <w:lang w:val="en-US"/>
        </w:rPr>
        <w:t>media</w:t>
      </w:r>
      <w:r>
        <w:rPr>
          <w:rFonts w:eastAsia="Times New Roman"/>
          <w:szCs w:val="24"/>
        </w:rPr>
        <w:t xml:space="preserve"> και δίνουν και δυνατότητα για να ασκείται κοινοβουλευτικός έλεγχος. Όμως θα προτιμούσαμε ο κοινοβουλευτικός έ</w:t>
      </w:r>
      <w:r>
        <w:rPr>
          <w:rFonts w:eastAsia="Times New Roman"/>
          <w:szCs w:val="24"/>
        </w:rPr>
        <w:t xml:space="preserve">λεγχος να ασκείται μέσω της παρακολούθησης του κυβερνητικού έργου, το οποίο και εσείς νομίζω ότι έχετε υποχρέωση να κάνετε. </w:t>
      </w:r>
    </w:p>
    <w:p w14:paraId="31D6394C" w14:textId="77777777" w:rsidR="00495759" w:rsidRDefault="00D40270">
      <w:pPr>
        <w:spacing w:line="600" w:lineRule="auto"/>
        <w:ind w:firstLine="720"/>
        <w:jc w:val="both"/>
        <w:rPr>
          <w:rFonts w:eastAsia="Times New Roman"/>
          <w:szCs w:val="24"/>
        </w:rPr>
      </w:pPr>
      <w:r>
        <w:rPr>
          <w:rFonts w:eastAsia="Times New Roman"/>
          <w:szCs w:val="24"/>
        </w:rPr>
        <w:t>Αν το παρακολουθούσατε, λοιπόν, και είχατε μπει στη «</w:t>
      </w:r>
      <w:r>
        <w:rPr>
          <w:rFonts w:eastAsia="Times New Roman"/>
          <w:szCs w:val="24"/>
        </w:rPr>
        <w:t>ΔΙΑΥΓΕΙΑ</w:t>
      </w:r>
      <w:r>
        <w:rPr>
          <w:rFonts w:eastAsia="Times New Roman"/>
          <w:szCs w:val="24"/>
        </w:rPr>
        <w:t>», θα είχατε δει πόσα και ποια έργα έχουν ωριμάσει και ξεκινούν και έχ</w:t>
      </w:r>
      <w:r>
        <w:rPr>
          <w:rFonts w:eastAsia="Times New Roman"/>
          <w:szCs w:val="24"/>
        </w:rPr>
        <w:t xml:space="preserve">ουν ενταχθεί στο Πρόγραμμα Δημοσίων Επενδύσεων </w:t>
      </w:r>
      <w:r>
        <w:rPr>
          <w:rFonts w:eastAsia="Times New Roman"/>
          <w:szCs w:val="24"/>
        </w:rPr>
        <w:lastRenderedPageBreak/>
        <w:t>και θα κρίνετε -και μετά θα ήθελα να το ξανασυζητήσουμε αυτό το ζήτημα- κατά πόσο και αν προχωρούν έργα, κατά πόσο και αν είναι και μεταξύ τους συμβατά και κατά πόσο και αν η εθνική ψηφιακή πολιτική εφαρμόζετα</w:t>
      </w:r>
      <w:r>
        <w:rPr>
          <w:rFonts w:eastAsia="Times New Roman"/>
          <w:szCs w:val="24"/>
        </w:rPr>
        <w:t xml:space="preserve">ι και ολοκληρώνεται. </w:t>
      </w:r>
    </w:p>
    <w:p w14:paraId="31D6394D" w14:textId="77777777" w:rsidR="00495759" w:rsidRDefault="00D40270">
      <w:pPr>
        <w:spacing w:line="600" w:lineRule="auto"/>
        <w:ind w:firstLine="720"/>
        <w:jc w:val="both"/>
        <w:rPr>
          <w:rFonts w:eastAsia="Times New Roman"/>
          <w:szCs w:val="24"/>
        </w:rPr>
      </w:pPr>
      <w:r>
        <w:rPr>
          <w:rFonts w:eastAsia="Times New Roman"/>
          <w:szCs w:val="24"/>
        </w:rPr>
        <w:t xml:space="preserve">Οι στατιστικές οι οποίες επικαλεστήκατε -νομίζω έχω εδώ την έρευνα και θα την καταθέσω στα Πρακτικά- μιλάνε για μικρές αυξήσεις στη διείσδυση των νέων τεχνολογιών τα τελευταία χρόνια, πράγμα βέβαια που δεν μας ικανοποιεί και γι’ αυτό </w:t>
      </w:r>
      <w:r>
        <w:rPr>
          <w:rFonts w:eastAsia="Times New Roman"/>
          <w:szCs w:val="24"/>
        </w:rPr>
        <w:t>έχουμε και αυξημένη εγρήγορση σε σχέση με την υλοποίηση ψηφιακών έργων. Δεν θα ήθελα τώρα να αναφερθώ συγκεκριμένα στα ποσοστά, αλλά μιλάμε για αυξήσεις, για τα μεγέθη τα οποία μιλήσατε, 1% με 2% αναλόγως τον δείκτη τον οποίο αναφέρατε.</w:t>
      </w:r>
    </w:p>
    <w:p w14:paraId="31D6394E" w14:textId="77777777" w:rsidR="00495759" w:rsidRDefault="00D40270">
      <w:pPr>
        <w:spacing w:line="600" w:lineRule="auto"/>
        <w:ind w:firstLine="720"/>
        <w:jc w:val="both"/>
        <w:rPr>
          <w:rFonts w:eastAsia="Times New Roman"/>
          <w:szCs w:val="24"/>
        </w:rPr>
      </w:pPr>
      <w:r>
        <w:rPr>
          <w:rFonts w:eastAsia="Times New Roman" w:cs="Times New Roman"/>
          <w:szCs w:val="24"/>
        </w:rPr>
        <w:lastRenderedPageBreak/>
        <w:t xml:space="preserve">(Στο σημείο αυτό ο </w:t>
      </w:r>
      <w:r>
        <w:rPr>
          <w:rFonts w:eastAsia="Times New Roman" w:cs="Times New Roman"/>
          <w:szCs w:val="24"/>
        </w:rPr>
        <w:t>Υπουργός</w:t>
      </w:r>
      <w:r>
        <w:rPr>
          <w:rFonts w:eastAsia="Times New Roman"/>
          <w:szCs w:val="24"/>
        </w:rPr>
        <w:t xml:space="preserve"> κ. Νικόλαος Παππάς</w:t>
      </w:r>
      <w:r>
        <w:rPr>
          <w:rFonts w:eastAsia="Times New Roman" w:cs="Times New Roman"/>
          <w:szCs w:val="24"/>
        </w:rPr>
        <w:t xml:space="preserve"> καταθέτει για τα Πρακτικά την προαναφερθείσα έρευνα,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1D6394F" w14:textId="77777777" w:rsidR="00495759" w:rsidRDefault="00D40270">
      <w:pPr>
        <w:spacing w:line="600" w:lineRule="auto"/>
        <w:ind w:firstLine="720"/>
        <w:jc w:val="both"/>
        <w:rPr>
          <w:rFonts w:eastAsia="Times New Roman"/>
          <w:szCs w:val="24"/>
        </w:rPr>
      </w:pPr>
      <w:r>
        <w:rPr>
          <w:rFonts w:eastAsia="Times New Roman"/>
          <w:szCs w:val="24"/>
        </w:rPr>
        <w:t xml:space="preserve">Κατ’ αρχάς να σας πω για το Υπουργείο Ψηφιακής Πολιτικής ότι το </w:t>
      </w:r>
      <w:r>
        <w:rPr>
          <w:rFonts w:eastAsia="Times New Roman"/>
          <w:szCs w:val="24"/>
        </w:rPr>
        <w:t>σύστημα ηλεκτρονικής διακίνησης εγγραφών είναι σε πλήρη ανάπτυξη. Αυτήν τη στιγμή, δηλαδή, στο Υπουργείο Ψηφιακής Πολιτικής τα έγγραφα διακινούνται μόνο ηλεκτρονικά, διεκπεραιώνονται ηλεκτρονικά, υπογράφονται ηλεκτρονικά και οι εξακόσιοι υπάλληλοι του Υπου</w:t>
      </w:r>
      <w:r>
        <w:rPr>
          <w:rFonts w:eastAsia="Times New Roman"/>
          <w:szCs w:val="24"/>
        </w:rPr>
        <w:t>ργείου μας έχουν απομακρυσμένη ψηφιακή υπογραφή. Χθες το πρωί ξεκινώντας την ημέρα μου υπέγραψα πέντε, έξι, επτά έγγραφα, με ηλεκτρονικό τρόπο, με όλους τους υπηρεσια</w:t>
      </w:r>
      <w:r>
        <w:rPr>
          <w:rFonts w:eastAsia="Times New Roman"/>
          <w:szCs w:val="24"/>
        </w:rPr>
        <w:lastRenderedPageBreak/>
        <w:t>κούς από κάτω να έχουν υπογράψει ψηφιακά και από τον υπολογιστή τον δικό μου το έγγραφο πή</w:t>
      </w:r>
      <w:r>
        <w:rPr>
          <w:rFonts w:eastAsia="Times New Roman"/>
          <w:szCs w:val="24"/>
        </w:rPr>
        <w:t>γε ακριβώς στον υπάλληλο που έπρεπε να το χειριστεί.</w:t>
      </w:r>
    </w:p>
    <w:p w14:paraId="31D63950" w14:textId="77777777" w:rsidR="00495759" w:rsidRDefault="00D40270">
      <w:pPr>
        <w:spacing w:line="600" w:lineRule="auto"/>
        <w:ind w:firstLine="720"/>
        <w:jc w:val="both"/>
        <w:rPr>
          <w:rFonts w:eastAsia="Times New Roman"/>
          <w:szCs w:val="24"/>
        </w:rPr>
      </w:pPr>
      <w:r>
        <w:rPr>
          <w:rFonts w:eastAsia="Times New Roman"/>
          <w:szCs w:val="24"/>
        </w:rPr>
        <w:t xml:space="preserve">Τώρα, αυτήν τη στιγμή είμαστε στο σημείο όπου πριν λίγο βγήκε η προκήρυξη για το έργο της ηλεκτρονικής διακίνησης εγγράφων για όλο το </w:t>
      </w:r>
      <w:r>
        <w:rPr>
          <w:rFonts w:eastAsia="Times New Roman"/>
          <w:szCs w:val="24"/>
        </w:rPr>
        <w:t>δ</w:t>
      </w:r>
      <w:r>
        <w:rPr>
          <w:rFonts w:eastAsia="Times New Roman"/>
          <w:szCs w:val="24"/>
        </w:rPr>
        <w:t>ημόσιο, το οποίο θα χτιστεί ακριβώς στα πρότυπα αυτού του έργου. Εάν</w:t>
      </w:r>
      <w:r>
        <w:rPr>
          <w:rFonts w:eastAsia="Times New Roman"/>
          <w:szCs w:val="24"/>
        </w:rPr>
        <w:t xml:space="preserve"> είχατε κάνει την έρευνά σας, θα είχατε δει ότι το έργο έχει ήδη ενταχθεί στο Πρόγραμμα Δημοσίων Επενδύσεων από τις 24 του τρέχοντος μήνα, δηλαδή πριν από πολύ λίγες μέρες -θα καταθέσω το σχετικό έγγραφο- και μάλιστα εντάχθηκε μαζί με άλλο ένα πάρα πολύ κρ</w:t>
      </w:r>
      <w:r>
        <w:rPr>
          <w:rFonts w:eastAsia="Times New Roman"/>
          <w:szCs w:val="24"/>
        </w:rPr>
        <w:t xml:space="preserve">ίσιμο έργο το οποίο έχει να κάνει με την ψηφιακή γεωργία. </w:t>
      </w:r>
    </w:p>
    <w:p w14:paraId="31D63951" w14:textId="77777777" w:rsidR="00495759" w:rsidRDefault="00D40270">
      <w:pPr>
        <w:spacing w:line="600" w:lineRule="auto"/>
        <w:ind w:firstLine="720"/>
        <w:jc w:val="both"/>
        <w:rPr>
          <w:rFonts w:eastAsia="Times New Roman"/>
          <w:szCs w:val="24"/>
        </w:rPr>
      </w:pPr>
      <w:r>
        <w:rPr>
          <w:rFonts w:eastAsia="Times New Roman" w:cs="Times New Roman"/>
          <w:szCs w:val="24"/>
        </w:rPr>
        <w:lastRenderedPageBreak/>
        <w:t xml:space="preserve">(Στο σημείο αυτό ο Υπουργός </w:t>
      </w:r>
      <w:r>
        <w:rPr>
          <w:rFonts w:eastAsia="Times New Roman"/>
          <w:szCs w:val="24"/>
        </w:rPr>
        <w:t>Ψηφιακής Πολιτικής, Τηλεπικοινωνιών και Ενημέρωσης κ. Νικόλαος Παππάς</w:t>
      </w:r>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w:t>
      </w:r>
      <w:r>
        <w:rPr>
          <w:rFonts w:eastAsia="Times New Roman" w:cs="Times New Roman"/>
          <w:szCs w:val="24"/>
        </w:rPr>
        <w:t>ατείας της Διεύθυνσης Στενογραφίας και Πρακτικών της Βουλής)</w:t>
      </w:r>
    </w:p>
    <w:p w14:paraId="31D63952"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ομίζω ότι είναι η πρώτη φορά που θα συμβεί αυτό και μάλιστα θα σας έλεγα ότι θα συμβεί με τρόπο, ο οποίος είναι αποτελεσματικός για τα συμφέροντα του </w:t>
      </w:r>
      <w:r>
        <w:rPr>
          <w:rFonts w:eastAsia="Times New Roman" w:cs="Times New Roman"/>
          <w:szCs w:val="24"/>
        </w:rPr>
        <w:t>δ</w:t>
      </w:r>
      <w:r>
        <w:rPr>
          <w:rFonts w:eastAsia="Times New Roman" w:cs="Times New Roman"/>
          <w:szCs w:val="24"/>
        </w:rPr>
        <w:t xml:space="preserve">ημοσίου. </w:t>
      </w:r>
    </w:p>
    <w:p w14:paraId="31D63953"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Τι σημαίνει αυτό; Σημαίνει ότι θα</w:t>
      </w:r>
      <w:r>
        <w:rPr>
          <w:rFonts w:eastAsia="Times New Roman" w:cs="Times New Roman"/>
          <w:szCs w:val="24"/>
        </w:rPr>
        <w:t xml:space="preserve"> είναι ένα έργο, το οποίο διασφαλίζει τη </w:t>
      </w:r>
      <w:proofErr w:type="spellStart"/>
      <w:r>
        <w:rPr>
          <w:rFonts w:eastAsia="Times New Roman" w:cs="Times New Roman"/>
          <w:szCs w:val="24"/>
        </w:rPr>
        <w:t>διαλειτουργικότητα</w:t>
      </w:r>
      <w:proofErr w:type="spellEnd"/>
      <w:r>
        <w:rPr>
          <w:rFonts w:eastAsia="Times New Roman" w:cs="Times New Roman"/>
          <w:szCs w:val="24"/>
        </w:rPr>
        <w:t xml:space="preserve"> και ένα έργο, το οποίο σύμφωνα με τη μοναδική μελέτη, η οποία έχει γίνει και έχει γίνει από το ΙΟΒΕ, θα εξασφαλίσει στο </w:t>
      </w:r>
      <w:r>
        <w:rPr>
          <w:rFonts w:eastAsia="Times New Roman" w:cs="Times New Roman"/>
          <w:szCs w:val="24"/>
        </w:rPr>
        <w:t>δ</w:t>
      </w:r>
      <w:r>
        <w:rPr>
          <w:rFonts w:eastAsia="Times New Roman" w:cs="Times New Roman"/>
          <w:szCs w:val="24"/>
        </w:rPr>
        <w:t>ημόσιο 400 εκατομμύρια ευρώ.</w:t>
      </w:r>
    </w:p>
    <w:p w14:paraId="31D63954"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Τώρα, είπατε για το φλουρί. Θα δούμε από ποιο </w:t>
      </w:r>
      <w:r>
        <w:rPr>
          <w:rFonts w:eastAsia="Times New Roman" w:cs="Times New Roman"/>
          <w:szCs w:val="24"/>
        </w:rPr>
        <w:t xml:space="preserve">Υπουργείο θα ξεκινήσουμε, αλλά σας βεβαιώ ότι το έργο είναι ενταγμένο ήδη στο Πρόγραμμα Δημοσίων Επενδύσεων. Έχει ωριμάσει πάρα πολύ και είμαστε λίγες μέρες πριν την έκδοση της σχετικής προκήρυξης. Έχουμε δουλέψει με την Όλγα </w:t>
      </w:r>
      <w:proofErr w:type="spellStart"/>
      <w:r>
        <w:rPr>
          <w:rFonts w:eastAsia="Times New Roman" w:cs="Times New Roman"/>
          <w:szCs w:val="24"/>
        </w:rPr>
        <w:t>Γεροβασίλη</w:t>
      </w:r>
      <w:proofErr w:type="spellEnd"/>
      <w:r>
        <w:rPr>
          <w:rFonts w:eastAsia="Times New Roman" w:cs="Times New Roman"/>
          <w:szCs w:val="24"/>
        </w:rPr>
        <w:t xml:space="preserve"> πάρα πολύ συστηματι</w:t>
      </w:r>
      <w:r>
        <w:rPr>
          <w:rFonts w:eastAsia="Times New Roman" w:cs="Times New Roman"/>
          <w:szCs w:val="24"/>
        </w:rPr>
        <w:t xml:space="preserve">κά και θέλω να την ευχαριστήσω και από αυτό εδώ το Βήμα για τη συνεργασία και σε επίπεδο υπηρεσιακών και σε επίπεδο πολιτικής ηγεσίας. </w:t>
      </w:r>
    </w:p>
    <w:p w14:paraId="31D63955"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Νομίζω ότι θα είμαστε απολύτως μέσα στον στόχο, να έχουμε την ψηφιακή, την ηλεκτρονική διακίνηση εγγράφων μέχρι το τέλος</w:t>
      </w:r>
      <w:r>
        <w:rPr>
          <w:rFonts w:eastAsia="Times New Roman" w:cs="Times New Roman"/>
          <w:szCs w:val="24"/>
        </w:rPr>
        <w:t xml:space="preserve"> του έτους. Είναι μια επαναστατική αλλαγή, την οποία θα έχετε και εσείς και εμείς την ευκαιρία να τη δούμε να πραγματοποιείται -όπως </w:t>
      </w:r>
      <w:r>
        <w:rPr>
          <w:rFonts w:eastAsia="Times New Roman" w:cs="Times New Roman"/>
          <w:szCs w:val="24"/>
        </w:rPr>
        <w:lastRenderedPageBreak/>
        <w:t xml:space="preserve">πραγματοποιήθηκε στο Υπουργείο Ψηφιακής Πολιτικής- στο σύνολο των φορέων του </w:t>
      </w:r>
      <w:r>
        <w:rPr>
          <w:rFonts w:eastAsia="Times New Roman" w:cs="Times New Roman"/>
          <w:szCs w:val="24"/>
        </w:rPr>
        <w:t>δ</w:t>
      </w:r>
      <w:r>
        <w:rPr>
          <w:rFonts w:eastAsia="Times New Roman" w:cs="Times New Roman"/>
          <w:szCs w:val="24"/>
        </w:rPr>
        <w:t>ημοσίου.</w:t>
      </w:r>
    </w:p>
    <w:p w14:paraId="31D63956"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Ευχαριστώ.</w:t>
      </w:r>
    </w:p>
    <w:p w14:paraId="31D63957"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Κυρία Ασημακοπούλου, έχετε τον λόγο για να δευτερολογήσετε.</w:t>
      </w:r>
    </w:p>
    <w:p w14:paraId="31D63958"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Κύριε Υπουργέ, βάλατε την καταληκτική ημερομηνία στο τέλος του 2018, αφού την παρατείνατε δύο φορές και τώρα μου λέτε ότι αρχές Ιανουαρίου μόλις εντάξατε ένα</w:t>
      </w:r>
      <w:r>
        <w:rPr>
          <w:rFonts w:eastAsia="Times New Roman" w:cs="Times New Roman"/>
          <w:szCs w:val="24"/>
        </w:rPr>
        <w:t xml:space="preserve"> σχετικό έργο. Αν αυτό σας ικανοποιεί, αν εκεί είναι ο πήχης, εντάξει. Όμως δεν κρύβεται ούτε η ανικανότητά σας ούτε η ολιγωρία σας στα θέματα του Υπουργείου σας. </w:t>
      </w:r>
    </w:p>
    <w:p w14:paraId="31D63959"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Νομίζω ότι η προηγούμενη ερώτησή σας ήταν μια ενορχηστρωμένη συζήτηση με έναν Βουλευτή σας ό</w:t>
      </w:r>
      <w:r>
        <w:rPr>
          <w:rFonts w:eastAsia="Times New Roman" w:cs="Times New Roman"/>
          <w:szCs w:val="24"/>
        </w:rPr>
        <w:t xml:space="preserve">που, αν καταλαβαίνω </w:t>
      </w:r>
      <w:r>
        <w:rPr>
          <w:rFonts w:eastAsia="Times New Roman" w:cs="Times New Roman"/>
          <w:szCs w:val="24"/>
        </w:rPr>
        <w:lastRenderedPageBreak/>
        <w:t xml:space="preserve">καλά, κατηγορείτε 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επειδή δεν συγκαλύπτει την ανικανότητα και την ολιγωρία σας. </w:t>
      </w:r>
    </w:p>
    <w:p w14:paraId="31D6395A"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Ετοιμάζεται –και το ξέρετε πολύ καλά- να έλθει στην επιφάνεια μια τεράστια αποτυχία σας, η οποία δεν θα με ενδιέφερε για εσάς προσωπικά</w:t>
      </w:r>
      <w:r>
        <w:rPr>
          <w:rFonts w:eastAsia="Times New Roman" w:cs="Times New Roman"/>
          <w:szCs w:val="24"/>
        </w:rPr>
        <w:t xml:space="preserve"> αν ήταν αποτυχία, όμως με ενδιαφέρει γιατί έχει σοβαρές επιπτώσεις στη χώρα. Μας λέτε ότι κόπτεσθε για το γρήγορο ίντερνετ που θα πάρουν οι πολίτες και για το κόστος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Μπορείτε, αν θέλετε, στη δευτερολογία σας να αρνηθείτε ή να μου επιβεβαιώσετε την </w:t>
      </w:r>
      <w:r>
        <w:rPr>
          <w:rFonts w:eastAsia="Times New Roman" w:cs="Times New Roman"/>
          <w:szCs w:val="24"/>
        </w:rPr>
        <w:t xml:space="preserve">πληροφορία ότι </w:t>
      </w:r>
      <w:proofErr w:type="spellStart"/>
      <w:r>
        <w:rPr>
          <w:rFonts w:eastAsia="Times New Roman" w:cs="Times New Roman"/>
          <w:szCs w:val="24"/>
        </w:rPr>
        <w:t>απερρίφθη</w:t>
      </w:r>
      <w:proofErr w:type="spellEnd"/>
      <w:r>
        <w:rPr>
          <w:rFonts w:eastAsia="Times New Roman" w:cs="Times New Roman"/>
          <w:szCs w:val="24"/>
        </w:rPr>
        <w:t xml:space="preserve"> από τις αρμόδιες υπηρεσίες της Ευρωπαϊκής Επιτροπής το σχέδιο, το οποίο είχατε υποβάλει για τη διάθεση των κονδυλίων του ΕΣΠΑ, της τάξης των 400 εκατομμυρίων, με τη μορφή της επιδότησης της ζήτησης για υψηλές ταχύτητες σύνδεσης στο</w:t>
      </w:r>
      <w:r>
        <w:rPr>
          <w:rFonts w:eastAsia="Times New Roman" w:cs="Times New Roman"/>
          <w:szCs w:val="24"/>
        </w:rPr>
        <w:t xml:space="preserve"> διαδίκτυο νοικοκυριών και επιχειρήσεων. </w:t>
      </w:r>
    </w:p>
    <w:p w14:paraId="31D6395B"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Ξέρετε για ποια έργα μιλάω, κύριε Υπουργέ. Έχουμε ξανακάνει αυτήν τη συζήτηση. Ήταν έργα ενταγμένα, δρομολογημένα με μια συγκεκριμένη μεθοδολογία που από την ιδεοληψία του προκατόχου σας και τη δική σας αποφασίσατε</w:t>
      </w:r>
      <w:r>
        <w:rPr>
          <w:rFonts w:eastAsia="Times New Roman" w:cs="Times New Roman"/>
          <w:szCs w:val="24"/>
        </w:rPr>
        <w:t xml:space="preserve"> να </w:t>
      </w:r>
      <w:proofErr w:type="spellStart"/>
      <w:r>
        <w:rPr>
          <w:rFonts w:eastAsia="Times New Roman" w:cs="Times New Roman"/>
          <w:szCs w:val="24"/>
        </w:rPr>
        <w:t>απεντάξετε</w:t>
      </w:r>
      <w:proofErr w:type="spellEnd"/>
      <w:r>
        <w:rPr>
          <w:rFonts w:eastAsia="Times New Roman" w:cs="Times New Roman"/>
          <w:szCs w:val="24"/>
        </w:rPr>
        <w:t xml:space="preserve">, να επανασχεδιάσετε με έναν τρόπο, ο οποίος προσέκρουσε στους κανόνες της Ευρωπαϊκής Επιτροπής περί ανταγωνισμού, διότι θεωρούνται κρατικές ενισχύσεις. </w:t>
      </w:r>
    </w:p>
    <w:p w14:paraId="31D6395C"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Τώρα τι έγινε; </w:t>
      </w:r>
      <w:proofErr w:type="spellStart"/>
      <w:r>
        <w:rPr>
          <w:rFonts w:eastAsia="Times New Roman" w:cs="Times New Roman"/>
          <w:szCs w:val="24"/>
        </w:rPr>
        <w:t>Απερρίφθη</w:t>
      </w:r>
      <w:proofErr w:type="spellEnd"/>
      <w:r>
        <w:rPr>
          <w:rFonts w:eastAsia="Times New Roman" w:cs="Times New Roman"/>
          <w:szCs w:val="24"/>
        </w:rPr>
        <w:t xml:space="preserve"> το </w:t>
      </w:r>
      <w:r>
        <w:rPr>
          <w:rFonts w:eastAsia="Times New Roman" w:cs="Times New Roman"/>
          <w:szCs w:val="24"/>
          <w:lang w:val="en-US"/>
        </w:rPr>
        <w:t>Superfast</w:t>
      </w:r>
      <w:r>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 xml:space="preserve"> και το </w:t>
      </w:r>
      <w:r>
        <w:rPr>
          <w:rFonts w:eastAsia="Times New Roman" w:cs="Times New Roman"/>
          <w:szCs w:val="24"/>
          <w:lang w:val="en-US"/>
        </w:rPr>
        <w:t>C</w:t>
      </w:r>
      <w:r>
        <w:rPr>
          <w:rFonts w:eastAsia="Times New Roman" w:cs="Times New Roman"/>
          <w:szCs w:val="24"/>
          <w:lang w:val="en-US"/>
        </w:rPr>
        <w:t>E</w:t>
      </w:r>
      <w:r>
        <w:rPr>
          <w:rFonts w:eastAsia="Times New Roman" w:cs="Times New Roman"/>
          <w:szCs w:val="24"/>
        </w:rPr>
        <w:t xml:space="preserve">, </w:t>
      </w:r>
      <w:r>
        <w:rPr>
          <w:rFonts w:eastAsia="Times New Roman" w:cs="Times New Roman"/>
          <w:szCs w:val="24"/>
          <w:lang w:val="en-US"/>
        </w:rPr>
        <w:t>Connected</w:t>
      </w:r>
      <w:r>
        <w:rPr>
          <w:rFonts w:eastAsia="Times New Roman" w:cs="Times New Roman"/>
          <w:szCs w:val="24"/>
        </w:rPr>
        <w:t xml:space="preserve"> </w:t>
      </w:r>
      <w:r>
        <w:rPr>
          <w:rFonts w:eastAsia="Times New Roman" w:cs="Times New Roman"/>
          <w:szCs w:val="24"/>
          <w:lang w:val="en-US"/>
        </w:rPr>
        <w:t>Enterprises</w:t>
      </w:r>
      <w:r>
        <w:rPr>
          <w:rFonts w:eastAsia="Times New Roman" w:cs="Times New Roman"/>
          <w:szCs w:val="24"/>
        </w:rPr>
        <w:t xml:space="preserve">, το </w:t>
      </w:r>
      <w:r>
        <w:rPr>
          <w:rFonts w:eastAsia="Times New Roman" w:cs="Times New Roman"/>
          <w:szCs w:val="24"/>
        </w:rPr>
        <w:t>οποίο υποτίθεται ότι θα έδινε 300 και 100 εκατομμύρια αντίστοιχα επιδότηση για το γρήγορο ίντερνετ στις λευκές περιοχές, αυτές οι οποίες για εσάς αντικατοπτρίζουν τη δίκαιη ψηφιακή ανάπτυξη. Έτσι δεν είναι;</w:t>
      </w:r>
    </w:p>
    <w:p w14:paraId="31D6395D"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Αυτό, λοιπόν, το έργο το υποβάλατε επανασχεδιασμέ</w:t>
      </w:r>
      <w:r>
        <w:rPr>
          <w:rFonts w:eastAsia="Times New Roman" w:cs="Times New Roman"/>
          <w:szCs w:val="24"/>
        </w:rPr>
        <w:t xml:space="preserve">νο και μόλις </w:t>
      </w:r>
      <w:proofErr w:type="spellStart"/>
      <w:r>
        <w:rPr>
          <w:rFonts w:eastAsia="Times New Roman" w:cs="Times New Roman"/>
          <w:szCs w:val="24"/>
        </w:rPr>
        <w:t>απερρίφθη</w:t>
      </w:r>
      <w:proofErr w:type="spellEnd"/>
      <w:r>
        <w:rPr>
          <w:rFonts w:eastAsia="Times New Roman" w:cs="Times New Roman"/>
          <w:szCs w:val="24"/>
        </w:rPr>
        <w:t xml:space="preserve">. Τι σημαίνει αυτό; Σας έχουμε κάνει άπειρες ερωτήσεις για την καθυστέρηση και την ολιγωρία στην ένταξη των προγραμμάτων. Ένα από αυτά είναι η </w:t>
      </w:r>
      <w:proofErr w:type="spellStart"/>
      <w:r>
        <w:rPr>
          <w:rFonts w:eastAsia="Times New Roman" w:cs="Times New Roman"/>
          <w:szCs w:val="24"/>
        </w:rPr>
        <w:t>ψηφιοποίηση</w:t>
      </w:r>
      <w:proofErr w:type="spellEnd"/>
      <w:r>
        <w:rPr>
          <w:rFonts w:eastAsia="Times New Roman" w:cs="Times New Roman"/>
          <w:szCs w:val="24"/>
        </w:rPr>
        <w:t xml:space="preserve"> του </w:t>
      </w:r>
      <w:r>
        <w:rPr>
          <w:rFonts w:eastAsia="Times New Roman" w:cs="Times New Roman"/>
          <w:szCs w:val="24"/>
        </w:rPr>
        <w:t>δ</w:t>
      </w:r>
      <w:r>
        <w:rPr>
          <w:rFonts w:eastAsia="Times New Roman" w:cs="Times New Roman"/>
          <w:szCs w:val="24"/>
        </w:rPr>
        <w:t xml:space="preserve">ημοσίου, το οποίο –επαναλαμβάνω- μετά από δύο παρατάσεις, που δώσατε στον </w:t>
      </w:r>
      <w:r>
        <w:rPr>
          <w:rFonts w:eastAsia="Times New Roman" w:cs="Times New Roman"/>
          <w:szCs w:val="24"/>
        </w:rPr>
        <w:t xml:space="preserve">εαυτό σας, μόλις καταφέρατε να εντάξετε. </w:t>
      </w:r>
    </w:p>
    <w:p w14:paraId="31D6395E"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Ξέρετε, η ανικανότητά σας έχει κόστος, κύριε Υπουργέ, και το κόστος το πληρώνουν οι πολίτες, στους οποίους δεν πάει το ίντερνετ, όχι μόνο στις λευκές περιοχές, σε όλες τις περιοχές. Το πληρώνουν οι επιχειρήσεις, το</w:t>
      </w:r>
      <w:r>
        <w:rPr>
          <w:rFonts w:eastAsia="Times New Roman" w:cs="Times New Roman"/>
          <w:szCs w:val="24"/>
        </w:rPr>
        <w:t xml:space="preserve"> πληρώνουμε όλοι. </w:t>
      </w:r>
    </w:p>
    <w:p w14:paraId="31D6395F"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Δεν φτάνει να κόβετε βασιλόπιτες, δεν φτάνει να σχεδιάζετε πράγματα, τα οποία μετά δεν είναι ρεαλιστικά, δεν φτάνει να εντάσσετε έργα. Αυτό που ενδιαφέρει τον κόσμο είναι το αποτέλεσμα. Και </w:t>
      </w:r>
      <w:r>
        <w:rPr>
          <w:rFonts w:eastAsia="Times New Roman" w:cs="Times New Roman"/>
          <w:szCs w:val="24"/>
        </w:rPr>
        <w:lastRenderedPageBreak/>
        <w:t>αν εσείς, σαν Υπουργείο, δεν μπορείτε να φέρετε</w:t>
      </w:r>
      <w:r>
        <w:rPr>
          <w:rFonts w:eastAsia="Times New Roman" w:cs="Times New Roman"/>
          <w:szCs w:val="24"/>
        </w:rPr>
        <w:t xml:space="preserve"> αποτέλεσμα, τότε να αναλαμβάνετε τις ευθύνες σας και όχι να κατηγορείτε και να τιμωρείτε παραδειγματικά ανθρώπους στις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οι οποίοι απλώς σας πάνε κόντρα και λένε την επιστημονική τους άποψη δημόσια, τεκμηριωμένα και την Αντιπολίτευση που </w:t>
      </w:r>
      <w:r>
        <w:rPr>
          <w:rFonts w:eastAsia="Times New Roman" w:cs="Times New Roman"/>
          <w:szCs w:val="24"/>
        </w:rPr>
        <w:t xml:space="preserve">ο θεσμικός της ρόλος είναι να σας ελέγχει. </w:t>
      </w:r>
    </w:p>
    <w:p w14:paraId="31D63960"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Απολογηθείτε, κύριε Υπουργέ, για τις αποτυχίες σας και αναλάβετε τις ευθύνες που σας αντιστοιχούν πολιτικά. Αυτό πρέπει να κάνετε. Αυτό είναι το σωστό και αυτό είναι το έντιμο.</w:t>
      </w:r>
    </w:p>
    <w:p w14:paraId="31D63961"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τον λόγο για τρία λεπτά.</w:t>
      </w:r>
    </w:p>
    <w:p w14:paraId="31D63962" w14:textId="77777777" w:rsidR="00495759" w:rsidRDefault="00D40270">
      <w:pPr>
        <w:spacing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 xml:space="preserve">Με εντυπωσιάζει το θράσος </w:t>
      </w:r>
      <w:r>
        <w:rPr>
          <w:rFonts w:eastAsia="Times New Roman"/>
          <w:szCs w:val="24"/>
        </w:rPr>
        <w:lastRenderedPageBreak/>
        <w:t xml:space="preserve">και η έπαρση, ομολογώ, αλλά πραγματικά δεν καταλαβαίνω από πού προκύπτει. </w:t>
      </w:r>
    </w:p>
    <w:p w14:paraId="31D63963" w14:textId="77777777" w:rsidR="00495759" w:rsidRDefault="00D40270">
      <w:pPr>
        <w:spacing w:line="600" w:lineRule="auto"/>
        <w:ind w:firstLine="720"/>
        <w:jc w:val="both"/>
        <w:rPr>
          <w:rFonts w:eastAsia="Times New Roman"/>
          <w:szCs w:val="24"/>
        </w:rPr>
      </w:pPr>
      <w:r>
        <w:rPr>
          <w:rFonts w:eastAsia="Times New Roman"/>
          <w:szCs w:val="24"/>
        </w:rPr>
        <w:t>Τα είχατε όλα παρατημένα στον</w:t>
      </w:r>
      <w:r>
        <w:rPr>
          <w:rFonts w:eastAsia="Times New Roman"/>
          <w:szCs w:val="24"/>
        </w:rPr>
        <w:t xml:space="preserve"> αυτόματο, στην κυριολεξία, από τις τηλεοράσεις, από τη στρατηγική της χώρας στα ραδιόφωνα, από τη στρατηγική της χώρας στις συνδεσιμότητες. Κι έρχεστε εδώ να μας πείτε, τι ακριβώς; Τι έρχεστε να μας πείτε; Λέτε ότι εντάξαμε ένα έργο; Ποιος σας ενημερώνει,</w:t>
      </w:r>
      <w:r>
        <w:rPr>
          <w:rFonts w:eastAsia="Times New Roman"/>
          <w:szCs w:val="24"/>
        </w:rPr>
        <w:t xml:space="preserve"> κυρία Ασημακοπούλου; Ενημερώνεστε; Έχετε έναν άνθρωπο να πηγαίνει στη «</w:t>
      </w:r>
      <w:r>
        <w:rPr>
          <w:rFonts w:eastAsia="Times New Roman"/>
          <w:szCs w:val="24"/>
        </w:rPr>
        <w:t>ΔΙΑΥΓΕΙΑ</w:t>
      </w:r>
      <w:r>
        <w:rPr>
          <w:rFonts w:eastAsia="Times New Roman"/>
          <w:szCs w:val="24"/>
        </w:rPr>
        <w:t xml:space="preserve">» και να βλέπει τι εντάσσεται και τι δεν εντάσσεται;  </w:t>
      </w:r>
    </w:p>
    <w:p w14:paraId="31D63964" w14:textId="77777777" w:rsidR="00495759" w:rsidRDefault="00D40270">
      <w:pPr>
        <w:spacing w:line="600" w:lineRule="auto"/>
        <w:ind w:firstLine="720"/>
        <w:jc w:val="both"/>
        <w:rPr>
          <w:rFonts w:eastAsia="Times New Roman"/>
          <w:szCs w:val="24"/>
        </w:rPr>
      </w:pPr>
      <w:r>
        <w:rPr>
          <w:rFonts w:eastAsia="Times New Roman"/>
          <w:szCs w:val="24"/>
        </w:rPr>
        <w:t xml:space="preserve">Θα καταθέσω, λοιπόν, εγώ τον κατάλογο των έργων εδώ. Είναι δεκαεννιά έργα από τον περασμένο Αύγουστο που έχουν ενταχθεί κι άλλα επτά τα οποία είναι προς ένταξη. Το καταθέτω για τα Πρακτικά. </w:t>
      </w:r>
    </w:p>
    <w:p w14:paraId="31D63965" w14:textId="77777777" w:rsidR="00495759" w:rsidRDefault="00D40270">
      <w:pPr>
        <w:spacing w:line="600" w:lineRule="auto"/>
        <w:ind w:firstLine="720"/>
        <w:jc w:val="both"/>
        <w:rPr>
          <w:rFonts w:eastAsia="Times New Roman"/>
          <w:szCs w:val="24"/>
        </w:rPr>
      </w:pPr>
      <w:r>
        <w:rPr>
          <w:rFonts w:eastAsia="Times New Roman"/>
          <w:szCs w:val="24"/>
        </w:rPr>
        <w:lastRenderedPageBreak/>
        <w:t>(Στο σημείο αυτό ο Υπουργός κ. Νικόλαος Παππάς καταθέτει για τα Π</w:t>
      </w:r>
      <w:r>
        <w:rPr>
          <w:rFonts w:eastAsia="Times New Roman"/>
          <w:szCs w:val="24"/>
        </w:rPr>
        <w:t>ρακτικά τα προαναφερθέντα έγγραφα, τα οποί</w:t>
      </w:r>
      <w:r>
        <w:rPr>
          <w:rFonts w:eastAsia="Times New Roman"/>
          <w:szCs w:val="24"/>
        </w:rPr>
        <w:t>α</w:t>
      </w:r>
      <w:r>
        <w:rPr>
          <w:rFonts w:eastAsia="Times New Roman"/>
          <w:szCs w:val="24"/>
        </w:rPr>
        <w:t xml:space="preserve">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1D63966" w14:textId="77777777" w:rsidR="00495759" w:rsidRDefault="00D40270">
      <w:pPr>
        <w:spacing w:line="600" w:lineRule="auto"/>
        <w:ind w:firstLine="720"/>
        <w:jc w:val="both"/>
        <w:rPr>
          <w:rFonts w:eastAsia="Times New Roman"/>
          <w:szCs w:val="24"/>
        </w:rPr>
      </w:pPr>
      <w:r>
        <w:rPr>
          <w:rFonts w:eastAsia="Times New Roman"/>
          <w:szCs w:val="24"/>
        </w:rPr>
        <w:t xml:space="preserve">Να ανατρέξετε, λοιπόν, στα Πρακτικά να ενημερωθείτε για το πόσα έργα έχουν ενταχθεί και να μας εξηγήσετε γιατί </w:t>
      </w:r>
      <w:r>
        <w:rPr>
          <w:rFonts w:eastAsia="Times New Roman"/>
          <w:szCs w:val="24"/>
        </w:rPr>
        <w:t xml:space="preserve">στη δική σας διακυβέρνηση είχαμε κινδυνεύσει να χάσουμε όλα τα ευρωπαϊκά χρήματα. </w:t>
      </w:r>
    </w:p>
    <w:p w14:paraId="31D63967" w14:textId="77777777" w:rsidR="00495759" w:rsidRDefault="00D40270">
      <w:pPr>
        <w:spacing w:line="600" w:lineRule="auto"/>
        <w:ind w:firstLine="720"/>
        <w:jc w:val="both"/>
        <w:rPr>
          <w:rFonts w:eastAsia="Times New Roman"/>
          <w:szCs w:val="24"/>
        </w:rPr>
      </w:pPr>
      <w:r>
        <w:rPr>
          <w:rFonts w:eastAsia="Times New Roman"/>
          <w:szCs w:val="24"/>
        </w:rPr>
        <w:t xml:space="preserve">Και μας λέτε και για το </w:t>
      </w:r>
      <w:r>
        <w:rPr>
          <w:rFonts w:eastAsia="Times New Roman"/>
          <w:szCs w:val="24"/>
          <w:lang w:val="en-US"/>
        </w:rPr>
        <w:t>Superfast</w:t>
      </w:r>
      <w:r>
        <w:rPr>
          <w:rFonts w:eastAsia="Times New Roman"/>
          <w:szCs w:val="24"/>
        </w:rPr>
        <w:t xml:space="preserve"> </w:t>
      </w:r>
      <w:r>
        <w:rPr>
          <w:rFonts w:eastAsia="Times New Roman"/>
          <w:szCs w:val="24"/>
          <w:lang w:val="en-US"/>
        </w:rPr>
        <w:t>Broadband</w:t>
      </w:r>
      <w:r>
        <w:rPr>
          <w:rFonts w:eastAsia="Times New Roman"/>
          <w:szCs w:val="24"/>
        </w:rPr>
        <w:t xml:space="preserve"> εδώ πέρα. Βεβαίως, θα σχεδιαστεί σε συμφωνία με την Ευρωπαϊκή Επιτροπή αυτό το έργο. Δεν κατάλαβα πού είναι το πρόβλημα. Τι είπαμ</w:t>
      </w:r>
      <w:r>
        <w:rPr>
          <w:rFonts w:eastAsia="Times New Roman"/>
          <w:szCs w:val="24"/>
        </w:rPr>
        <w:t xml:space="preserve">ε εμείς; Ότι θα παρακάμψουμε τους κανόνες; Από πού κι ως πού;  </w:t>
      </w:r>
    </w:p>
    <w:p w14:paraId="31D63968" w14:textId="77777777" w:rsidR="00495759" w:rsidRDefault="00D40270">
      <w:pPr>
        <w:spacing w:line="600" w:lineRule="auto"/>
        <w:ind w:firstLine="720"/>
        <w:jc w:val="both"/>
        <w:rPr>
          <w:rFonts w:eastAsia="Times New Roman"/>
          <w:szCs w:val="24"/>
        </w:rPr>
      </w:pPr>
      <w:r>
        <w:rPr>
          <w:rFonts w:eastAsia="Times New Roman"/>
          <w:szCs w:val="24"/>
        </w:rPr>
        <w:lastRenderedPageBreak/>
        <w:t>Πραγματικά, όμως, εμένα με εντυπωσιάζει αυτό που γίνεται. Δηλαδή, αυτό είναι κι ένας υποβιβασμός του επιπέδου του διαλόγου και του κοινοβουλευτικού ελέγχου. Αντί να έχετε κάνει την έρευνά σας,</w:t>
      </w:r>
      <w:r>
        <w:rPr>
          <w:rFonts w:eastAsia="Times New Roman"/>
          <w:szCs w:val="24"/>
        </w:rPr>
        <w:t xml:space="preserve"> να δείτε ποια έργα έχουμε εντάξει, πότε εντάχθηκαν και ποιος είναι ο βαθμός ωρίμανσής τους, έρχεστε και παίρνετε από τα </w:t>
      </w:r>
      <w:r>
        <w:rPr>
          <w:rFonts w:eastAsia="Times New Roman"/>
          <w:szCs w:val="24"/>
          <w:lang w:val="en-US"/>
        </w:rPr>
        <w:t>social</w:t>
      </w:r>
      <w:r>
        <w:rPr>
          <w:rFonts w:eastAsia="Times New Roman"/>
          <w:szCs w:val="24"/>
        </w:rPr>
        <w:t xml:space="preserve"> </w:t>
      </w:r>
      <w:r>
        <w:rPr>
          <w:rFonts w:eastAsia="Times New Roman"/>
          <w:szCs w:val="24"/>
          <w:lang w:val="en-US"/>
        </w:rPr>
        <w:t>media</w:t>
      </w:r>
      <w:r>
        <w:rPr>
          <w:rFonts w:eastAsia="Times New Roman"/>
          <w:szCs w:val="24"/>
        </w:rPr>
        <w:t xml:space="preserve"> μία φράση την οποία αναρτήσαμε και λέτε εδώ ότι θα τα κάνουμε όλα στην τύχη. Δεν θα τα κάνουμε στην τύχη. Για δική σας κακ</w:t>
      </w:r>
      <w:r>
        <w:rPr>
          <w:rFonts w:eastAsia="Times New Roman"/>
          <w:szCs w:val="24"/>
        </w:rPr>
        <w:t xml:space="preserve">ή τύχη, είναι πρώτη φορά που η χώρα έχει σχεδιασμό σε αυτό το επίπεδο κι εντάσσει έργα. </w:t>
      </w:r>
    </w:p>
    <w:p w14:paraId="31D63969" w14:textId="77777777" w:rsidR="00495759" w:rsidRDefault="00D40270">
      <w:pPr>
        <w:spacing w:line="600" w:lineRule="auto"/>
        <w:ind w:firstLine="720"/>
        <w:jc w:val="both"/>
        <w:rPr>
          <w:rFonts w:eastAsia="Times New Roman"/>
          <w:szCs w:val="24"/>
        </w:rPr>
      </w:pPr>
      <w:r>
        <w:rPr>
          <w:rFonts w:eastAsia="Times New Roman"/>
          <w:szCs w:val="24"/>
        </w:rPr>
        <w:t>Βέβαια, δεν τα εντάσσει με την προηγούμενη μέθοδο, η οποία ακριβώς έφερε τη χώρα στο χείλος του ψηφιακού γκρεμού. Ποια ήταν η προηγούμενη μέθοδος κι έχει καταγραφεί κα</w:t>
      </w:r>
      <w:r>
        <w:rPr>
          <w:rFonts w:eastAsia="Times New Roman"/>
          <w:szCs w:val="24"/>
        </w:rPr>
        <w:t>ι από τις υπη</w:t>
      </w:r>
      <w:r>
        <w:rPr>
          <w:rFonts w:eastAsia="Times New Roman"/>
          <w:szCs w:val="24"/>
        </w:rPr>
        <w:lastRenderedPageBreak/>
        <w:t>ρεσίες της Ευρωπαϊκή Επιτροπής την οποία επικαλείστε; Η προηγούμενη μέθοδος ήταν ότι τα φύλλα έργου και τα δελτία τους δεν ετοιμάζονταν στις υπηρεσίες. Αλλού ετοιμάζονταν κι έρχονταν έτοιμα τα πακέτα. Και η χώρα, γενικώς, έκανε έργα χωρίς κανέ</w:t>
      </w:r>
      <w:r>
        <w:rPr>
          <w:rFonts w:eastAsia="Times New Roman"/>
          <w:szCs w:val="24"/>
        </w:rPr>
        <w:t>ναν σχεδιασμό, με αποτέλεσμα να είμαστε στο χείλος του γκρεμού και να κινδυνεύουμε να χάσουμε όλα τα ευρωπαϊκά λεφτά.</w:t>
      </w:r>
    </w:p>
    <w:p w14:paraId="31D6396A" w14:textId="77777777" w:rsidR="00495759" w:rsidRDefault="00D40270">
      <w:pPr>
        <w:spacing w:line="600" w:lineRule="auto"/>
        <w:ind w:firstLine="720"/>
        <w:jc w:val="both"/>
        <w:rPr>
          <w:rFonts w:eastAsia="Times New Roman"/>
          <w:szCs w:val="24"/>
        </w:rPr>
      </w:pPr>
      <w:r>
        <w:rPr>
          <w:rFonts w:eastAsia="Times New Roman"/>
          <w:szCs w:val="24"/>
        </w:rPr>
        <w:t>Θέλω να σας παρακαλέσω να ρίξετε μια ματιά στον κατάλογο τον οποίο μόλις κατέθεσα και την επόμενη εβδομάδα να ξανασυζητήσουμε στον κοινοβο</w:t>
      </w:r>
      <w:r>
        <w:rPr>
          <w:rFonts w:eastAsia="Times New Roman"/>
          <w:szCs w:val="24"/>
        </w:rPr>
        <w:t>υλευτικό έλεγχο για το ποια είναι τα έργα ψηφιακής πολιτικής τα οποία εμείς υλοποιούμε.</w:t>
      </w:r>
    </w:p>
    <w:p w14:paraId="31D6396B" w14:textId="77777777" w:rsidR="00495759" w:rsidRDefault="00D40270">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Συνεχίζουμε με τη δεύτερη με αριθμό 918/23-1-2018 επίκαιρη ερώτηση δεύτερου </w:t>
      </w:r>
      <w:r>
        <w:rPr>
          <w:rFonts w:eastAsia="Times New Roman"/>
          <w:szCs w:val="24"/>
        </w:rPr>
        <w:lastRenderedPageBreak/>
        <w:t xml:space="preserve">κύκλου του Ανεξάρτητου Βουλευτή Αχαΐας κ. </w:t>
      </w:r>
      <w:r>
        <w:rPr>
          <w:rFonts w:eastAsia="Times New Roman"/>
          <w:bCs/>
          <w:szCs w:val="24"/>
        </w:rPr>
        <w:t>Νικολάου Νικολ</w:t>
      </w:r>
      <w:r>
        <w:rPr>
          <w:rFonts w:eastAsia="Times New Roman"/>
          <w:bCs/>
          <w:szCs w:val="24"/>
        </w:rPr>
        <w:t>όπουλου</w:t>
      </w:r>
      <w:r>
        <w:rPr>
          <w:rFonts w:eastAsia="Times New Roman"/>
          <w:szCs w:val="24"/>
        </w:rPr>
        <w:t xml:space="preserve"> προς τον Υπουργό </w:t>
      </w:r>
      <w:r>
        <w:rPr>
          <w:rFonts w:eastAsia="Times New Roman"/>
          <w:bCs/>
          <w:szCs w:val="24"/>
        </w:rPr>
        <w:t xml:space="preserve">Ψηφιακής Πολιτικής, Τηλεπικοινωνιών και Ενημέρωσης, </w:t>
      </w:r>
      <w:r>
        <w:rPr>
          <w:rFonts w:eastAsia="Times New Roman"/>
          <w:szCs w:val="24"/>
        </w:rPr>
        <w:t xml:space="preserve">με θέμα: «Διοχετεύεται το 30% της κρατικής διαφήμισης στην </w:t>
      </w:r>
      <w:r>
        <w:rPr>
          <w:rFonts w:eastAsia="Times New Roman"/>
          <w:szCs w:val="24"/>
        </w:rPr>
        <w:t>π</w:t>
      </w:r>
      <w:r>
        <w:rPr>
          <w:rFonts w:eastAsia="Times New Roman"/>
          <w:szCs w:val="24"/>
        </w:rPr>
        <w:t xml:space="preserve">εριφέρεια;». </w:t>
      </w:r>
    </w:p>
    <w:p w14:paraId="31D6396C" w14:textId="77777777" w:rsidR="00495759" w:rsidRDefault="00D40270">
      <w:pPr>
        <w:spacing w:line="600" w:lineRule="auto"/>
        <w:ind w:firstLine="720"/>
        <w:jc w:val="both"/>
        <w:rPr>
          <w:rFonts w:eastAsia="Times New Roman"/>
          <w:szCs w:val="24"/>
        </w:rPr>
      </w:pPr>
      <w:r>
        <w:rPr>
          <w:rFonts w:eastAsia="Times New Roman"/>
          <w:szCs w:val="24"/>
        </w:rPr>
        <w:t xml:space="preserve">Κύριε Νικολόπουλε, έχετε τον λόγο. </w:t>
      </w:r>
    </w:p>
    <w:p w14:paraId="31D6396D" w14:textId="77777777" w:rsidR="00495759" w:rsidRDefault="00D40270">
      <w:pPr>
        <w:spacing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Κύριε Υπουργέ, το θέμα είναι γνωστό. Ελπίζω να δώσετε κάποια καινούργια στοιχεία, κάποιες απαντήσεις, κάποιες λύσεις και να μην επαναλάβουμε μία τέτοια συζήτηση, γιατί τα τελευταία χρόνια, με τις προηγούμενες κυβερνήσεις και τους προηγούμενους Υπουργούς συ</w:t>
      </w:r>
      <w:r>
        <w:rPr>
          <w:rFonts w:eastAsia="Times New Roman"/>
          <w:szCs w:val="24"/>
        </w:rPr>
        <w:t xml:space="preserve">μφωνούσαμε, αλλά αποτελέσματα δεν είχαμε. </w:t>
      </w:r>
    </w:p>
    <w:p w14:paraId="31D6396E" w14:textId="77777777" w:rsidR="00495759" w:rsidRDefault="00D40270">
      <w:pPr>
        <w:spacing w:line="600" w:lineRule="auto"/>
        <w:ind w:firstLine="720"/>
        <w:jc w:val="both"/>
        <w:rPr>
          <w:rFonts w:eastAsia="Times New Roman"/>
          <w:szCs w:val="24"/>
        </w:rPr>
      </w:pPr>
      <w:r>
        <w:rPr>
          <w:rFonts w:eastAsia="Times New Roman"/>
          <w:szCs w:val="24"/>
        </w:rPr>
        <w:t xml:space="preserve">Το λέω γιατί άκουσα τώρα την απελθούσα συνάδελφο του κ. Μητσοτάκη και ειλικρινά απόρησα. Γιατί θυμάμαι ότι η προηγούμενη </w:t>
      </w:r>
      <w:r>
        <w:rPr>
          <w:rFonts w:eastAsia="Times New Roman"/>
          <w:szCs w:val="24"/>
        </w:rPr>
        <w:lastRenderedPageBreak/>
        <w:t xml:space="preserve">κυβέρνηση του Αντώνη Σαμαρά με τον Βενιζέλο έλεγε ότι θα έχουν οι βοσκοί </w:t>
      </w:r>
      <w:r>
        <w:rPr>
          <w:rFonts w:eastAsia="Times New Roman"/>
          <w:szCs w:val="24"/>
          <w:lang w:val="en-US"/>
        </w:rPr>
        <w:t>Wi</w:t>
      </w:r>
      <w:r>
        <w:rPr>
          <w:rFonts w:eastAsia="Times New Roman"/>
          <w:szCs w:val="24"/>
        </w:rPr>
        <w:t>-</w:t>
      </w:r>
      <w:r>
        <w:rPr>
          <w:rFonts w:eastAsia="Times New Roman"/>
          <w:szCs w:val="24"/>
          <w:lang w:val="en-US"/>
        </w:rPr>
        <w:t>Fi</w:t>
      </w:r>
      <w:r>
        <w:rPr>
          <w:rFonts w:eastAsia="Times New Roman"/>
          <w:szCs w:val="24"/>
        </w:rPr>
        <w:t>. Τη θυμάστε ε</w:t>
      </w:r>
      <w:r>
        <w:rPr>
          <w:rFonts w:eastAsia="Times New Roman"/>
          <w:szCs w:val="24"/>
        </w:rPr>
        <w:t xml:space="preserve">κείνη τη φοβερή εξαγγελία; Όμως, δεν βαριέσαι –λέει- διεκπεραιώνουμε τώρα βαρετά ένα καθήκον, κοινοβουλευτικό έλεγχο. </w:t>
      </w:r>
    </w:p>
    <w:p w14:paraId="31D6396F" w14:textId="77777777" w:rsidR="00495759" w:rsidRDefault="00D40270">
      <w:pPr>
        <w:spacing w:line="600" w:lineRule="auto"/>
        <w:ind w:firstLine="720"/>
        <w:jc w:val="both"/>
        <w:rPr>
          <w:rFonts w:eastAsia="Times New Roman"/>
          <w:szCs w:val="24"/>
        </w:rPr>
      </w:pPr>
      <w:r>
        <w:rPr>
          <w:rFonts w:eastAsia="Times New Roman"/>
          <w:szCs w:val="24"/>
        </w:rPr>
        <w:t>Βλέπω τον κ. Παπαδημητρίου δίπλα σας. Μα, καλά να πάθετε, κύριε Παπαδημητρίου. Διακόσιες φορές σας κάλεσα στη Βουλή να πείτε για την Ανεξ</w:t>
      </w:r>
      <w:r>
        <w:rPr>
          <w:rFonts w:eastAsia="Times New Roman"/>
          <w:szCs w:val="24"/>
        </w:rPr>
        <w:t xml:space="preserve">άρτητη Αρχή του Ανταγωνισμού, όπου ο σύζυγος της συναδέλφου είναι Αντιπρόεδρος. Κι άμα ψήφισε η Κυβέρνηση αυτή ότι δεν γίνεται να είσαι σε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 xml:space="preserve">ρχή και να είσαι εδώ πέρα, μέσα στα πράγματα; Και ο στενός συνεργάτης ο σημερινός του Μητσοτάκη, πάλι με </w:t>
      </w:r>
      <w:r>
        <w:rPr>
          <w:rFonts w:eastAsia="Times New Roman"/>
          <w:szCs w:val="24"/>
        </w:rPr>
        <w:t xml:space="preserve">τον </w:t>
      </w:r>
      <w:proofErr w:type="spellStart"/>
      <w:r>
        <w:rPr>
          <w:rFonts w:eastAsia="Times New Roman"/>
          <w:szCs w:val="24"/>
        </w:rPr>
        <w:t>Κυρατσάκη</w:t>
      </w:r>
      <w:proofErr w:type="spellEnd"/>
      <w:r>
        <w:rPr>
          <w:rFonts w:eastAsia="Times New Roman"/>
          <w:szCs w:val="24"/>
        </w:rPr>
        <w:t xml:space="preserve"> εκεί. Μυλωνάκης λέγεται, αν δεν κάνω λάθος. Κι τι έκαναν εκεί; Έκαναν όργια των οργίων! </w:t>
      </w:r>
    </w:p>
    <w:p w14:paraId="31D63970" w14:textId="77777777" w:rsidR="00495759" w:rsidRDefault="00D40270">
      <w:pPr>
        <w:spacing w:line="600" w:lineRule="auto"/>
        <w:ind w:firstLine="720"/>
        <w:jc w:val="both"/>
        <w:rPr>
          <w:rFonts w:eastAsia="Times New Roman"/>
          <w:szCs w:val="24"/>
        </w:rPr>
      </w:pPr>
      <w:r>
        <w:rPr>
          <w:rFonts w:eastAsia="Times New Roman"/>
          <w:szCs w:val="24"/>
        </w:rPr>
        <w:lastRenderedPageBreak/>
        <w:t xml:space="preserve">Κι έρχεται, λοιπόν, η Βουλευτίνα και λέει «κύριοι, τι κάνετε με τις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 xml:space="preserve">ρχές;». Φαίνεται –έφυγε ο κ. </w:t>
      </w:r>
      <w:proofErr w:type="spellStart"/>
      <w:r>
        <w:rPr>
          <w:rFonts w:eastAsia="Times New Roman"/>
          <w:szCs w:val="24"/>
        </w:rPr>
        <w:t>Κάτσης</w:t>
      </w:r>
      <w:proofErr w:type="spellEnd"/>
      <w:r>
        <w:rPr>
          <w:rFonts w:eastAsia="Times New Roman"/>
          <w:szCs w:val="24"/>
        </w:rPr>
        <w:t>- το είχε «στημένο» ο Παππάς και με τ</w:t>
      </w:r>
      <w:r>
        <w:rPr>
          <w:rFonts w:eastAsia="Times New Roman"/>
          <w:szCs w:val="24"/>
        </w:rPr>
        <w:t>η «</w:t>
      </w:r>
      <w:r>
        <w:rPr>
          <w:rFonts w:eastAsia="Times New Roman"/>
          <w:szCs w:val="24"/>
        </w:rPr>
        <w:t>ΔΗΜΟΚΡΑΤΙΑ</w:t>
      </w:r>
      <w:r>
        <w:rPr>
          <w:rFonts w:eastAsia="Times New Roman"/>
          <w:szCs w:val="24"/>
        </w:rPr>
        <w:t xml:space="preserve">» σήμερα -είναι δεξιά εφημερίδα- που λέει για την προηγούμενη ερώτηση που έκανε η κ. Μισέλ. </w:t>
      </w:r>
    </w:p>
    <w:p w14:paraId="31D63971" w14:textId="77777777" w:rsidR="00495759" w:rsidRDefault="00D40270">
      <w:pPr>
        <w:spacing w:line="600" w:lineRule="auto"/>
        <w:ind w:firstLine="720"/>
        <w:jc w:val="both"/>
        <w:rPr>
          <w:rFonts w:eastAsia="Times New Roman"/>
          <w:szCs w:val="24"/>
        </w:rPr>
      </w:pPr>
      <w:r>
        <w:rPr>
          <w:rFonts w:eastAsia="Times New Roman"/>
          <w:szCs w:val="24"/>
        </w:rPr>
        <w:t>Μισέλ δεν είναι το όνομά της; Έτσι την βάφτισε ο βασιλιάς.</w:t>
      </w:r>
    </w:p>
    <w:p w14:paraId="31D63972" w14:textId="77777777" w:rsidR="00495759" w:rsidRDefault="00D40270">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Νικολόπουλε, σας παρακαλώ, μην κάνετε προσωπικές </w:t>
      </w:r>
      <w:r>
        <w:rPr>
          <w:rFonts w:eastAsia="Times New Roman"/>
          <w:szCs w:val="24"/>
        </w:rPr>
        <w:t>αναφορές, γιατί θα έρθει να διαμαρτυρηθεί.</w:t>
      </w:r>
    </w:p>
    <w:p w14:paraId="31D63973" w14:textId="77777777" w:rsidR="00495759" w:rsidRDefault="00D40270">
      <w:pPr>
        <w:spacing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Λέω μήπως κάνω λάθος, γιατί δεν το ακούω σαν ελληνικό.</w:t>
      </w:r>
    </w:p>
    <w:p w14:paraId="31D63974" w14:textId="77777777" w:rsidR="00495759" w:rsidRDefault="00D40270">
      <w:pPr>
        <w:spacing w:line="600" w:lineRule="auto"/>
        <w:ind w:firstLine="720"/>
        <w:jc w:val="both"/>
        <w:rPr>
          <w:rFonts w:eastAsia="Times New Roman"/>
          <w:szCs w:val="24"/>
        </w:rPr>
      </w:pPr>
      <w:r>
        <w:rPr>
          <w:rFonts w:eastAsia="Times New Roman"/>
          <w:szCs w:val="24"/>
        </w:rPr>
        <w:lastRenderedPageBreak/>
        <w:t xml:space="preserve">Εδώ λέει ότι σφάζονται και θέλουν να αποκλειστούν κάποιες εταιρείες, για να γίνει μονοπώλιο. Δεν τα ακούει αυτά η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 xml:space="preserve">ρχή. </w:t>
      </w:r>
    </w:p>
    <w:p w14:paraId="31D63975"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Κύρ</w:t>
      </w:r>
      <w:r>
        <w:rPr>
          <w:rFonts w:eastAsia="Times New Roman" w:cs="Times New Roman"/>
          <w:szCs w:val="24"/>
        </w:rPr>
        <w:t xml:space="preserve">ιε Υπουργέ, κοιτάξτε, σήμερα γίνεται ένας άλλος ντόρος. Σήμερα η ΑΑΔΕ λέει για κάποιον ιατρό, που τον έπιασαν να φοροδιαφεύγει, του έπιασαν 100.000 ευρώ την ίδια ώρα που σε έναν </w:t>
      </w:r>
      <w:proofErr w:type="spellStart"/>
      <w:r>
        <w:rPr>
          <w:rFonts w:eastAsia="Times New Roman" w:cs="Times New Roman"/>
          <w:szCs w:val="24"/>
        </w:rPr>
        <w:t>καναλάρχη</w:t>
      </w:r>
      <w:proofErr w:type="spellEnd"/>
      <w:r>
        <w:rPr>
          <w:rFonts w:eastAsia="Times New Roman" w:cs="Times New Roman"/>
          <w:szCs w:val="24"/>
        </w:rPr>
        <w:t xml:space="preserve">, που είχε έρθει και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77 εκατομμύρια του κατ</w:t>
      </w:r>
      <w:r>
        <w:rPr>
          <w:rFonts w:eastAsia="Times New Roman" w:cs="Times New Roman"/>
          <w:szCs w:val="24"/>
        </w:rPr>
        <w:t xml:space="preserve">αλογίστηκαν για φόρους που δεν έχει πληρώσει και ακόμα δεν πληρώνει. Ή έχουμε </w:t>
      </w:r>
      <w:proofErr w:type="spellStart"/>
      <w:r>
        <w:rPr>
          <w:rFonts w:eastAsia="Times New Roman" w:cs="Times New Roman"/>
          <w:szCs w:val="24"/>
        </w:rPr>
        <w:t>καναλάρχες</w:t>
      </w:r>
      <w:proofErr w:type="spellEnd"/>
      <w:r>
        <w:rPr>
          <w:rFonts w:eastAsia="Times New Roman" w:cs="Times New Roman"/>
          <w:szCs w:val="24"/>
        </w:rPr>
        <w:t xml:space="preserve"> που πουλάνε την εταιρεία που είχαν στο </w:t>
      </w:r>
      <w:r>
        <w:rPr>
          <w:rFonts w:eastAsia="Times New Roman" w:cs="Times New Roman"/>
          <w:szCs w:val="24"/>
        </w:rPr>
        <w:t>Χ</w:t>
      </w:r>
      <w:r>
        <w:rPr>
          <w:rFonts w:eastAsia="Times New Roman" w:cs="Times New Roman"/>
          <w:szCs w:val="24"/>
        </w:rPr>
        <w:t>ρηματιστήριο, την αγοράζουν μετά τζάμπα, τρώνε τα λεφτά των μετόχων, για να στηρίζουν το κανάλι ή παίρνουν λεφτά από την ασφαλι</w:t>
      </w:r>
      <w:r>
        <w:rPr>
          <w:rFonts w:eastAsia="Times New Roman" w:cs="Times New Roman"/>
          <w:szCs w:val="24"/>
        </w:rPr>
        <w:t xml:space="preserve">στική εταιρεία που έχουν για τα κανάλια τους. </w:t>
      </w:r>
    </w:p>
    <w:p w14:paraId="31D63976"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έχουμε εδώ τα περιφερειακά μέσα ενημέρωσης, που δεν έχουν τέτοιες δυνατότητες, ούτε να απλώνουν μακριά χέρια ούτε να κάνουν άλλες δουλειές, ούτε διαπλοκές ούτε άλλα παιχνίδια. Και τι έχουμε; Έναν νόμο που </w:t>
      </w:r>
      <w:r>
        <w:rPr>
          <w:rFonts w:eastAsia="Times New Roman" w:cs="Times New Roman"/>
          <w:szCs w:val="24"/>
        </w:rPr>
        <w:t xml:space="preserve">δεν έχει αποδώσει τίποτα. </w:t>
      </w:r>
    </w:p>
    <w:p w14:paraId="31D63977"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Ήρθα λοιπόν, </w:t>
      </w:r>
      <w:proofErr w:type="spellStart"/>
      <w:r>
        <w:rPr>
          <w:rFonts w:eastAsia="Times New Roman" w:cs="Times New Roman"/>
          <w:szCs w:val="24"/>
        </w:rPr>
        <w:t>ενώπιόν</w:t>
      </w:r>
      <w:proofErr w:type="spellEnd"/>
      <w:r>
        <w:rPr>
          <w:rFonts w:eastAsia="Times New Roman" w:cs="Times New Roman"/>
          <w:szCs w:val="24"/>
        </w:rPr>
        <w:t xml:space="preserve"> σας σήμερα γιατί, κύριε Υπουργέ, είδα ότι κυκλοφορήσατε μία εγκύκλιο, πέραν όσων ενεργειών μπορεί να έχετε κάνει αυτά τα χρόνια, που λέτε «Ρε, παιδιά τι κάνετε;». Μπορείτε να μας πείτε τι σας απάντησαν; </w:t>
      </w:r>
    </w:p>
    <w:p w14:paraId="31D6397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Βλέπ</w:t>
      </w:r>
      <w:r>
        <w:rPr>
          <w:rFonts w:eastAsia="Times New Roman" w:cs="Times New Roman"/>
          <w:szCs w:val="24"/>
        </w:rPr>
        <w:t xml:space="preserve">ω και τον κ. Κρέτσο. Είμαι σίγουρος ότι ξέρετε πολύ καλά το θέμα και δεν θέλω να επιχειρηματολογήσω πόσο άδικο είναι ούτε το 30% να μην πηγαίνει στα περιφερειακά μέσα. Και ταυτόχρονα, ενώ νομοθετήσαμε με τη δική σας Κυβέρνηση να γίνεται απευθείας, </w:t>
      </w:r>
      <w:r>
        <w:rPr>
          <w:rFonts w:eastAsia="Times New Roman" w:cs="Times New Roman"/>
          <w:szCs w:val="24"/>
        </w:rPr>
        <w:lastRenderedPageBreak/>
        <w:t>η ΔΕΗ πρ</w:t>
      </w:r>
      <w:r>
        <w:rPr>
          <w:rFonts w:eastAsia="Times New Roman" w:cs="Times New Roman"/>
          <w:szCs w:val="24"/>
        </w:rPr>
        <w:t xml:space="preserve">οχθές, κάτι </w:t>
      </w:r>
      <w:proofErr w:type="spellStart"/>
      <w:r>
        <w:rPr>
          <w:rFonts w:eastAsia="Times New Roman" w:cs="Times New Roman"/>
          <w:szCs w:val="24"/>
        </w:rPr>
        <w:t>οκτακοσάρια</w:t>
      </w:r>
      <w:proofErr w:type="spellEnd"/>
      <w:r>
        <w:rPr>
          <w:rFonts w:eastAsia="Times New Roman" w:cs="Times New Roman"/>
          <w:szCs w:val="24"/>
        </w:rPr>
        <w:t xml:space="preserve"> που έδωσε, πάλι τα έδωσε μέσα από </w:t>
      </w:r>
      <w:r>
        <w:rPr>
          <w:rFonts w:eastAsia="Times New Roman" w:cs="Times New Roman"/>
          <w:szCs w:val="24"/>
          <w:lang w:val="en-US"/>
        </w:rPr>
        <w:t>media</w:t>
      </w:r>
      <w:r>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xml:space="preserve">. </w:t>
      </w:r>
    </w:p>
    <w:p w14:paraId="31D6397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Προχθές έγραψαν οι εφημερίδες –σας ρώτησα γι’ αυτό- ότι εκεί στην Εθνική δεν </w:t>
      </w:r>
      <w:proofErr w:type="spellStart"/>
      <w:r>
        <w:rPr>
          <w:rFonts w:eastAsia="Times New Roman" w:cs="Times New Roman"/>
          <w:szCs w:val="24"/>
        </w:rPr>
        <w:t>πα</w:t>
      </w:r>
      <w:proofErr w:type="spellEnd"/>
      <w:r>
        <w:rPr>
          <w:rFonts w:eastAsia="Times New Roman" w:cs="Times New Roman"/>
          <w:szCs w:val="24"/>
        </w:rPr>
        <w:t>’ να αλλάζουν οι κυβερνήσεις, εκεί είναι βασίλισσα μια κυρία, εκεί είναι δικό τους βασίλειο, εκεί κάνουν τ</w:t>
      </w:r>
      <w:r>
        <w:rPr>
          <w:rFonts w:eastAsia="Times New Roman" w:cs="Times New Roman"/>
          <w:szCs w:val="24"/>
        </w:rPr>
        <w:t>α δικά τους τα παιχνίδια, εκεί νομίζουν ότι είναι δικό τους το μαγαζί και αλλού. Και γιατί τότε ο κ. Δραγασάκης είπε «θα ανακοινώνεται υποχρεωτικά» –και καλώς, και το ψήφισε η Βουλή- «όπου δίνετε διαφημίσεις»; Γιατί δεν λέτε και στις τράπεζες να υποχρεωθού</w:t>
      </w:r>
      <w:r>
        <w:rPr>
          <w:rFonts w:eastAsia="Times New Roman" w:cs="Times New Roman"/>
          <w:szCs w:val="24"/>
        </w:rPr>
        <w:t xml:space="preserve">ν για το 30%; Τι είναι οι τράπεζες; Ποια συμμετοχή έχει το δημόσιο; Η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Ελλήνων;</w:t>
      </w:r>
    </w:p>
    <w:p w14:paraId="31D6397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Ήθελα, λοιπόν, σήμερα, κύριε Υπουργέ, να μας απαντήσετε τι πήρατε εις απάντηση της τελευταίας εγκυκλίου. Τι θα κάνετε για </w:t>
      </w:r>
      <w:r>
        <w:rPr>
          <w:rFonts w:eastAsia="Times New Roman" w:cs="Times New Roman"/>
          <w:szCs w:val="24"/>
        </w:rPr>
        <w:lastRenderedPageBreak/>
        <w:t xml:space="preserve">εκείνους που ακόμα χρησιμοποιούν </w:t>
      </w:r>
      <w:r>
        <w:rPr>
          <w:rFonts w:eastAsia="Times New Roman" w:cs="Times New Roman"/>
          <w:szCs w:val="24"/>
          <w:lang w:val="en-US"/>
        </w:rPr>
        <w:t>media</w:t>
      </w:r>
      <w:r>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xml:space="preserve"> και, όπως ξέρετε, πάνε κάτι ψίχουλα; Θα μένετε με ευχές ακόμα; Μπορεί να σας λένε Παππά, αλλά, φαντάζομαι, ότι δεν είστε από τους παππάδες</w:t>
      </w:r>
      <w:r>
        <w:rPr>
          <w:rFonts w:eastAsia="Times New Roman" w:cs="Times New Roman"/>
          <w:szCs w:val="24"/>
        </w:rPr>
        <w:t>,</w:t>
      </w:r>
      <w:r>
        <w:rPr>
          <w:rFonts w:eastAsia="Times New Roman" w:cs="Times New Roman"/>
          <w:szCs w:val="24"/>
        </w:rPr>
        <w:t xml:space="preserve"> που δίνουν ευχή μόνο!</w:t>
      </w:r>
    </w:p>
    <w:p w14:paraId="31D6397B"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τον λόγο.</w:t>
      </w:r>
    </w:p>
    <w:p w14:paraId="31D6397C"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b/>
          <w:szCs w:val="24"/>
        </w:rPr>
        <w:t>(Υπουργός Ψηφιακής Πολιτικής, Τηλεπικοινωνιών και Ενημέρωσης):</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καλή ανάρρωση, κύριε Νικολόπουλε. Σας ακούμε λίγο βραχνιασμένο. Εύχομαι συντόμως να είναι ο λαιμός σας καλά.</w:t>
      </w:r>
    </w:p>
    <w:p w14:paraId="31D6397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Νομίζω ότι είναι πάρα πολύ κρίσιμο και θέλω να απευθυνθώ και σε εσάς, αλλ</w:t>
      </w:r>
      <w:r>
        <w:rPr>
          <w:rFonts w:eastAsia="Times New Roman" w:cs="Times New Roman"/>
          <w:szCs w:val="24"/>
        </w:rPr>
        <w:t xml:space="preserve">ά και στους συναδέλφους Υπουργούς και στους </w:t>
      </w:r>
      <w:r>
        <w:rPr>
          <w:rFonts w:eastAsia="Times New Roman" w:cs="Times New Roman"/>
          <w:szCs w:val="24"/>
        </w:rPr>
        <w:lastRenderedPageBreak/>
        <w:t>ανθρώπους στον δημόσιο τομέα που διαχειρίζονται τα διαφημιστικά προγράμματα των σχετικών φορέων του δημοσίου.</w:t>
      </w:r>
    </w:p>
    <w:p w14:paraId="31D6397E"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Το 70%-30% για πρώτη φορά θα εφαρμοστεί. Και στείλαμε και σχετική εγκύκλιο, που νομίζω είναι η έβδομη,</w:t>
      </w:r>
      <w:r>
        <w:rPr>
          <w:rFonts w:eastAsia="Times New Roman" w:cs="Times New Roman"/>
          <w:szCs w:val="24"/>
        </w:rPr>
        <w:t xml:space="preserve"> αν δεν κάνω λάθος, η οποία ακριβώς υπογραμμίζει αυτή την υποχρέωση και υπενθυμίζει ότι θα υπάρξουν τα σχετικά πρόστιμα. Ποια πρόστιμα; Εάν ένας φορέας του δημοσίου δεν έχει φτάσει το 30%, θα πάρει πρόστιμο τέτοιο ούτως ώστε να καλύπτεται η απόσταση μεταξύ</w:t>
      </w:r>
      <w:r>
        <w:rPr>
          <w:rFonts w:eastAsia="Times New Roman" w:cs="Times New Roman"/>
          <w:szCs w:val="24"/>
        </w:rPr>
        <w:t xml:space="preserve"> του ποσοστού που έχει αποδώσει στα περιφερειακά μέσα ενημέρωσης και το 30%. </w:t>
      </w:r>
    </w:p>
    <w:p w14:paraId="31D6397F"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Ποιο είναι το χρονοδιάγραμμα και πώς θα γίνει; Η εγκύκλιος η συγκεκριμένη υποχρεώνει τους οργανισμούς του δημοσίου να στεί</w:t>
      </w:r>
      <w:r>
        <w:rPr>
          <w:rFonts w:eastAsia="Times New Roman" w:cs="Times New Roman"/>
          <w:szCs w:val="24"/>
        </w:rPr>
        <w:lastRenderedPageBreak/>
        <w:t>λουν τον απολογισμό του 2017 μέχρι 31 Μαρτίου και τον πρ</w:t>
      </w:r>
      <w:r>
        <w:rPr>
          <w:rFonts w:eastAsia="Times New Roman" w:cs="Times New Roman"/>
          <w:szCs w:val="24"/>
        </w:rPr>
        <w:t xml:space="preserve">οϋπολογισμό για το 2018. Από εκεί και πέρα, εάν διαπιστωθεί στο τέλος Μάρτη ότι υπάρχουν συγκεκριμένοι οργανισμοί του δημοσίου οι οποίοι δεν τήρησαν το 70%-30% θα υπάρξουν τα σχετικά πρόστιμα. </w:t>
      </w:r>
    </w:p>
    <w:p w14:paraId="31D63980" w14:textId="77777777" w:rsidR="00495759" w:rsidRDefault="00D40270">
      <w:pPr>
        <w:spacing w:after="0" w:line="600" w:lineRule="auto"/>
        <w:ind w:firstLine="720"/>
        <w:jc w:val="both"/>
        <w:rPr>
          <w:rFonts w:eastAsia="Times New Roman" w:cs="Times New Roman"/>
          <w:szCs w:val="24"/>
        </w:rPr>
      </w:pPr>
      <w:r>
        <w:rPr>
          <w:rFonts w:eastAsia="Times New Roman" w:cs="Times New Roman"/>
          <w:szCs w:val="24"/>
        </w:rPr>
        <w:t>Η δική μας μέριμνα, όμως, θέλω να πω, κύριε Νικολόπουλε -και με αυτήν την έννοια χαίρομαι που υπάρχει και το αντικείμενο στη συζήτηση εδώ και στον κοινοβουλευτικό έλεγχο- είναι προληπτική κυρίως. Θα θέλαμε μέσα από τη συζήτηση και την πειθώ να μην χρειαστε</w:t>
      </w:r>
      <w:r>
        <w:rPr>
          <w:rFonts w:eastAsia="Times New Roman" w:cs="Times New Roman"/>
          <w:szCs w:val="24"/>
        </w:rPr>
        <w:t xml:space="preserve">ί να επιβληθούν πρόστιμα, δηλαδή όλοι οι φορείς του δημόσιου αυτό το 70%-30% να το εφαρμόσουν, το οποίο μάλιστα είναι και πολύ ταλαιπωρημένο. </w:t>
      </w:r>
    </w:p>
    <w:p w14:paraId="31D6398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Αυτό ψηφίστηκε στον νόμο Βενιζέλου το 1995, τότε που είχαμε και την ενδιάμεση συμφωνία με την Πρώην Γιουγκοσλαβικ</w:t>
      </w:r>
      <w:r>
        <w:rPr>
          <w:rFonts w:eastAsia="Times New Roman" w:cs="Times New Roman"/>
          <w:szCs w:val="24"/>
        </w:rPr>
        <w:t>ή Δημοκρατία της Μακεδονίας και δεν έχει εφαρμοστεί. Γιατί δεν έχει εφαρμοστεί; Ακριβώς γιατί δεν υπήρχε ο «μηχανισμός επιβολής».</w:t>
      </w:r>
    </w:p>
    <w:p w14:paraId="31D63982"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Θα επανέλθω στη δευτερολογία μου.</w:t>
      </w:r>
    </w:p>
    <w:p w14:paraId="31D63983" w14:textId="77777777" w:rsidR="00495759" w:rsidRDefault="00D40270">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 κύριε Υπουργέ.</w:t>
      </w:r>
    </w:p>
    <w:p w14:paraId="31D63984"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Κύριε Νικολόπουλε, έχετε τον λ</w:t>
      </w:r>
      <w:r>
        <w:rPr>
          <w:rFonts w:eastAsia="Times New Roman" w:cs="Times New Roman"/>
          <w:szCs w:val="24"/>
        </w:rPr>
        <w:t>όγο για τη δευτερολογία σας.</w:t>
      </w:r>
    </w:p>
    <w:p w14:paraId="31D63985"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Κύριε Υπουργέ, εάν πραγματικά σκέφτεστε να κάνετε μια νομοθετική παρέμβαση, θα έχει αξία, αλλιώς φοβάμαι ότι περνούν τα χρόνια και δεν θα καταφέρετε τίποτα, όπως δεν κατάφεραν οι άλλοι. </w:t>
      </w:r>
    </w:p>
    <w:p w14:paraId="31D63986"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Ήθελαν, νομίζω, κ</w:t>
      </w:r>
      <w:r>
        <w:rPr>
          <w:rFonts w:eastAsia="Times New Roman" w:cs="Times New Roman"/>
          <w:szCs w:val="24"/>
        </w:rPr>
        <w:t>αι οι άλλοι Υπουργοί –και ο Θόδωρος Ρουσόπουλος ήθελε- αλλά ποιο είναι το αποτέλεσμα; Μηδέν! Μην στρίβετε δια του αρραβώνος, όπως στρίβει ο Μητσοτάκης τώρα με το Σκοπιανό! Τον ακούσατε; Η αδελφή του χθες είπε ότι είναι κατά των συλλαλητηρίων, όπως είπε και</w:t>
      </w:r>
      <w:r>
        <w:rPr>
          <w:rFonts w:eastAsia="Times New Roman" w:cs="Times New Roman"/>
          <w:szCs w:val="24"/>
        </w:rPr>
        <w:t xml:space="preserve"> ο Ιερώνυμος, ο ίδιος είπε «δεν είναι η ώρα». </w:t>
      </w:r>
      <w:proofErr w:type="spellStart"/>
      <w:r>
        <w:rPr>
          <w:rFonts w:eastAsia="Times New Roman" w:cs="Times New Roman"/>
          <w:szCs w:val="24"/>
        </w:rPr>
        <w:t>Στρίβειν</w:t>
      </w:r>
      <w:proofErr w:type="spellEnd"/>
      <w:r>
        <w:rPr>
          <w:rFonts w:eastAsia="Times New Roman" w:cs="Times New Roman"/>
          <w:szCs w:val="24"/>
        </w:rPr>
        <w:t xml:space="preserve"> δι</w:t>
      </w:r>
      <w:r>
        <w:rPr>
          <w:rFonts w:eastAsia="Times New Roman" w:cs="Times New Roman"/>
          <w:szCs w:val="24"/>
        </w:rPr>
        <w:t>ά</w:t>
      </w:r>
      <w:r>
        <w:rPr>
          <w:rFonts w:eastAsia="Times New Roman" w:cs="Times New Roman"/>
          <w:szCs w:val="24"/>
        </w:rPr>
        <w:t xml:space="preserve"> του χρόνου εκείνος. </w:t>
      </w:r>
    </w:p>
    <w:p w14:paraId="31D63987"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Έτσι κι εσείς, μην στρίβετε τώρα δι</w:t>
      </w:r>
      <w:r>
        <w:rPr>
          <w:rFonts w:eastAsia="Times New Roman" w:cs="Times New Roman"/>
          <w:szCs w:val="24"/>
        </w:rPr>
        <w:t>ά</w:t>
      </w:r>
      <w:r>
        <w:rPr>
          <w:rFonts w:eastAsia="Times New Roman" w:cs="Times New Roman"/>
          <w:szCs w:val="24"/>
        </w:rPr>
        <w:t xml:space="preserve"> του χρόνου. Θα δούμε. Είστε τώρα παλιός Υπουργός. Σπάνια στέκουν τόσα χρόνια οι Υπουργοί στην καρέκλα τους. Κάποτε γίνονταν πιο γρήγορα οι </w:t>
      </w:r>
      <w:r>
        <w:rPr>
          <w:rFonts w:eastAsia="Times New Roman" w:cs="Times New Roman"/>
          <w:szCs w:val="24"/>
        </w:rPr>
        <w:t xml:space="preserve">ανασχηματισμοί, αυτό εννοώ. </w:t>
      </w:r>
    </w:p>
    <w:p w14:paraId="31D6398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Άρα, λοιπόν, φέρτε ρύθμιση, εάν χρειάζεται, για να συμπληρώσουμε τον νόμο. Δεν θα υπάρξουν πρόστιμα; Σας γράφουν, άλλωστε, οι του προηγουμένου καθεστώτος, εκείνοι που τα πιάνουν </w:t>
      </w:r>
      <w:r>
        <w:rPr>
          <w:rFonts w:eastAsia="Times New Roman" w:cs="Times New Roman"/>
          <w:szCs w:val="24"/>
        </w:rPr>
        <w:lastRenderedPageBreak/>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Δεν έχετε ακούσει τίποτε εσείς; Δεν ξέρετε</w:t>
      </w:r>
      <w:r>
        <w:rPr>
          <w:rFonts w:eastAsia="Times New Roman" w:cs="Times New Roman"/>
          <w:szCs w:val="24"/>
        </w:rPr>
        <w:t xml:space="preserve"> τι γίνεται κάτω από το τραπέζι; Είστε «παπάς»! Εντάξει, δεν ξέρετε τίποτα απ’ αυτά. </w:t>
      </w:r>
    </w:p>
    <w:p w14:paraId="31D6398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Κύριε Παππά, μόνο το 5% έχει πάει στον περιφερειακό Τύπο. Και ο κ. Κρέτσος το ξέρει. Το έχω πει και σε συναντήσεις μας διακόσιες φορές. </w:t>
      </w:r>
    </w:p>
    <w:p w14:paraId="31D6398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Άρα, περιμένουμε από εσάς σήμερα </w:t>
      </w:r>
      <w:r>
        <w:rPr>
          <w:rFonts w:eastAsia="Times New Roman" w:cs="Times New Roman"/>
          <w:szCs w:val="24"/>
        </w:rPr>
        <w:t xml:space="preserve">–και περιμένουν όλα τα μέσα ενημέρωσης- να μας πείτε τι θα κάνετε, αφού έχετε κάνει τον απολογισμό σας, αφού ξέρετε τι γίνεται, ότι έχουν στηθεί μαγαζιά, ότι παίζουν και πολιτική, κύριε Παππά. </w:t>
      </w:r>
    </w:p>
    <w:p w14:paraId="31D6398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Ναι, σήμερα, αυτό γίνεται και εσείς μόνο απολογείστε και οι άλ</w:t>
      </w:r>
      <w:r>
        <w:rPr>
          <w:rFonts w:eastAsia="Times New Roman" w:cs="Times New Roman"/>
          <w:szCs w:val="24"/>
        </w:rPr>
        <w:t xml:space="preserve">λοι έχουν το χρήμα και το μοιράζουν και παίζουν ό,τι θέλουν και στα δελτία ειδήσεων και όπου θέλουν. Δεν τα ξέρετε; Τι περιμένετε, </w:t>
      </w:r>
      <w:r>
        <w:rPr>
          <w:rFonts w:eastAsia="Times New Roman" w:cs="Times New Roman"/>
          <w:szCs w:val="24"/>
        </w:rPr>
        <w:lastRenderedPageBreak/>
        <w:t>δηλαδή; Πότε θα τα κάνετε αυτά; Μετά; Δεν υπάρχει μετά. Τώρα, λοιπόν!</w:t>
      </w:r>
    </w:p>
    <w:p w14:paraId="31D6398C"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Ήθελα να παρακαλέσω, λοιπόν, να σημειώσετε, να μην εξαι</w:t>
      </w:r>
      <w:r>
        <w:rPr>
          <w:rFonts w:eastAsia="Times New Roman" w:cs="Times New Roman"/>
          <w:szCs w:val="24"/>
        </w:rPr>
        <w:t xml:space="preserve">ρούνται οι τράπεζες απ’ αυτή την υποχρέωση. Να μας καταθέσει το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μ</w:t>
      </w:r>
      <w:r>
        <w:rPr>
          <w:rFonts w:eastAsia="Times New Roman" w:cs="Times New Roman"/>
          <w:szCs w:val="24"/>
        </w:rPr>
        <w:t xml:space="preserve">άρκετινγκ της Εθνικής για το 2016-2017 πόσα έδωσε στο κάθε </w:t>
      </w:r>
      <w:r>
        <w:rPr>
          <w:rFonts w:eastAsia="Times New Roman" w:cs="Times New Roman"/>
          <w:szCs w:val="24"/>
        </w:rPr>
        <w:t>μ</w:t>
      </w:r>
      <w:r>
        <w:rPr>
          <w:rFonts w:eastAsia="Times New Roman" w:cs="Times New Roman"/>
          <w:szCs w:val="24"/>
        </w:rPr>
        <w:t xml:space="preserve">έσο, τον προγραμματισμό του για το 2018, ποιοι φορείς του </w:t>
      </w:r>
      <w:r>
        <w:rPr>
          <w:rFonts w:eastAsia="Times New Roman" w:cs="Times New Roman"/>
          <w:szCs w:val="24"/>
        </w:rPr>
        <w:t>δ</w:t>
      </w:r>
      <w:r>
        <w:rPr>
          <w:rFonts w:eastAsia="Times New Roman" w:cs="Times New Roman"/>
          <w:szCs w:val="24"/>
        </w:rPr>
        <w:t>ημοσίου, ένας προς ένας, έκαναν καμπάνια, πόσα χρήματα έστειλαν στ</w:t>
      </w:r>
      <w:r>
        <w:rPr>
          <w:rFonts w:eastAsia="Times New Roman" w:cs="Times New Roman"/>
          <w:szCs w:val="24"/>
        </w:rPr>
        <w:t xml:space="preserve">α περιφερειακά μέσα. </w:t>
      </w:r>
    </w:p>
    <w:p w14:paraId="31D6398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Η απάντηση είναι, κανένας, κύριε Κρέτσο. Τα περιφερειακά μέσα δεν πήραν διαφήμιση. Να υπάρχει, λοιπόν, η εφαρμογή του δικού σας νόμου, που λέει να τιμολογούν απευθείας σε εκείνον</w:t>
      </w:r>
      <w:r>
        <w:rPr>
          <w:rFonts w:eastAsia="Times New Roman" w:cs="Times New Roman"/>
          <w:szCs w:val="24"/>
        </w:rPr>
        <w:t>,</w:t>
      </w:r>
      <w:r>
        <w:rPr>
          <w:rFonts w:eastAsia="Times New Roman" w:cs="Times New Roman"/>
          <w:szCs w:val="24"/>
        </w:rPr>
        <w:t xml:space="preserve"> που αναθέτει και να μην κάνουν αυτό που κάνει η ΔΕΗ. </w:t>
      </w:r>
    </w:p>
    <w:p w14:paraId="31D6398E"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Τέλος, εάν προλάβετε στον χρόνο σας, πείτε μας τι έγινε με το μητρώο που δημιουργήθηκε στα «</w:t>
      </w:r>
      <w:r>
        <w:rPr>
          <w:rFonts w:eastAsia="Times New Roman" w:cs="Times New Roman"/>
          <w:szCs w:val="24"/>
          <w:lang w:val="en-US"/>
        </w:rPr>
        <w:t>sites</w:t>
      </w:r>
      <w:r>
        <w:rPr>
          <w:rFonts w:eastAsia="Times New Roman" w:cs="Times New Roman"/>
          <w:szCs w:val="24"/>
        </w:rPr>
        <w:t>» και ήταν πραγματικά μια σημαντική εξέλιξη. Ποιο ήταν το όφελος γι’ αυτά μέχρι σήμερα; Θα μου επιτρέψετε να σας πω, για εκείνα, κανένα. Για τη δημόσια λειτουρ</w:t>
      </w:r>
      <w:r>
        <w:rPr>
          <w:rFonts w:eastAsia="Times New Roman" w:cs="Times New Roman"/>
          <w:szCs w:val="24"/>
        </w:rPr>
        <w:t xml:space="preserve">γία είναι σημαντικό. </w:t>
      </w:r>
    </w:p>
    <w:p w14:paraId="31D6398F"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Να μας πείτε, ποιο -έστω και ένα- συγκεκριμένο μέτρο απέδωσε και πήραν έστω και 1 ευρώ παραπάνω επί ημερών σας τα μέσα ενημέρωσης της επαρχίας; Γιατί δεν είναι σύνθημα αυτό που ακούτε πολλές φορές, ότι από τη μια υπάρχει η Ελλάδα της </w:t>
      </w:r>
      <w:r>
        <w:rPr>
          <w:rFonts w:eastAsia="Times New Roman" w:cs="Times New Roman"/>
          <w:szCs w:val="24"/>
        </w:rPr>
        <w:t xml:space="preserve">Αθήνας και από την άλλη υπάρχει η Ελλάδα της επαρχίας. Η Ελλάδα της επαρχίας, λοιπόν, δεν έχει </w:t>
      </w:r>
      <w:proofErr w:type="spellStart"/>
      <w:r>
        <w:rPr>
          <w:rFonts w:eastAsia="Times New Roman" w:cs="Times New Roman"/>
          <w:szCs w:val="24"/>
        </w:rPr>
        <w:t>Μπομπολαίους</w:t>
      </w:r>
      <w:proofErr w:type="spellEnd"/>
      <w:r>
        <w:rPr>
          <w:rFonts w:eastAsia="Times New Roman" w:cs="Times New Roman"/>
          <w:szCs w:val="24"/>
        </w:rPr>
        <w:t xml:space="preserve">, </w:t>
      </w:r>
      <w:proofErr w:type="spellStart"/>
      <w:r>
        <w:rPr>
          <w:rFonts w:eastAsia="Times New Roman" w:cs="Times New Roman"/>
          <w:szCs w:val="24"/>
        </w:rPr>
        <w:t>Κοντομηνάδες</w:t>
      </w:r>
      <w:proofErr w:type="spellEnd"/>
      <w:r>
        <w:rPr>
          <w:rFonts w:eastAsia="Times New Roman" w:cs="Times New Roman"/>
          <w:szCs w:val="24"/>
        </w:rPr>
        <w:t>, Βαρδι</w:t>
      </w:r>
      <w:r>
        <w:rPr>
          <w:rFonts w:eastAsia="Times New Roman" w:cs="Times New Roman"/>
          <w:szCs w:val="24"/>
        </w:rPr>
        <w:lastRenderedPageBreak/>
        <w:t>νογιάννηδες, δεν έχει τέτοιους, έχει απλούς εραστές της δημοσιογραφίας και της ενημέρωσης, που δίνουν έναν πολύ σκληρό αγώνα επι</w:t>
      </w:r>
      <w:r>
        <w:rPr>
          <w:rFonts w:eastAsia="Times New Roman" w:cs="Times New Roman"/>
          <w:szCs w:val="24"/>
        </w:rPr>
        <w:t xml:space="preserve">βίωσης και το ξέρετε. </w:t>
      </w:r>
    </w:p>
    <w:p w14:paraId="31D63990" w14:textId="77777777" w:rsidR="00495759" w:rsidRDefault="00D40270">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Υπουργέ, έχετε τον λόγο.</w:t>
      </w:r>
    </w:p>
    <w:p w14:paraId="31D63991"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Επιτρέψτε μου, κύριε Νικολόπουλε, να πω το εξής: Δεν είναι ακριβές ότι δεν έχει πάει καθόλου η διαφήμιση στα περιφερειακά μέσα ενημέρωσης. Σας καλώ να το επανεξετάσετε αυτό και να αναθεωρήσετε αυτή την τοποθέτηση. </w:t>
      </w:r>
    </w:p>
    <w:p w14:paraId="31D63992"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Μακάρι! </w:t>
      </w:r>
    </w:p>
    <w:p w14:paraId="31D63993"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lastRenderedPageBreak/>
        <w:t>ΝΙΚΟΛΑΟΣ</w:t>
      </w:r>
      <w:r>
        <w:rPr>
          <w:rFonts w:eastAsia="Times New Roman" w:cs="Times New Roman"/>
          <w:b/>
          <w:szCs w:val="24"/>
        </w:rPr>
        <w:t xml:space="preserve"> ΠΑΠΠΑΣ (Υπουργός Ψηφιακής Πολιτικής, Τηλεπικοινωνιών και Ενημέρωσης):</w:t>
      </w:r>
      <w:r>
        <w:rPr>
          <w:rFonts w:eastAsia="Times New Roman" w:cs="Times New Roman"/>
          <w:szCs w:val="24"/>
        </w:rPr>
        <w:t xml:space="preserve"> Επίσης, είπατε για κάποια νομοθετική παρέμβαση. Εάν γίνετε πιο συγκεκριμένος, θα μπορούσα να απαντήσω. Όμως, η νομοθετική παρέμβαση, την οποία κάναμε, είναι ακριβώς ότι θεσπίσαμε για πρ</w:t>
      </w:r>
      <w:r>
        <w:rPr>
          <w:rFonts w:eastAsia="Times New Roman" w:cs="Times New Roman"/>
          <w:szCs w:val="24"/>
        </w:rPr>
        <w:t xml:space="preserve">ώτη φορά ποινές για όσους δεν τηρούν το 70%-30% και είμαστε ακριβώς στη στιγμή, όπου απολογιστικά θα μας φέρουν οι φορείς του </w:t>
      </w:r>
      <w:r>
        <w:rPr>
          <w:rFonts w:eastAsia="Times New Roman" w:cs="Times New Roman"/>
          <w:szCs w:val="24"/>
        </w:rPr>
        <w:t>δ</w:t>
      </w:r>
      <w:r>
        <w:rPr>
          <w:rFonts w:eastAsia="Times New Roman" w:cs="Times New Roman"/>
          <w:szCs w:val="24"/>
        </w:rPr>
        <w:t xml:space="preserve">ημοσίου το πού πήγε και πώς κατανεμήθηκε η διαφημιστική τους δαπάνη και αναλόγως θα μπουν τα κατάλληλα πρόστιμα. </w:t>
      </w:r>
    </w:p>
    <w:p w14:paraId="31D63994"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Βλέπω και δύο σ</w:t>
      </w:r>
      <w:r>
        <w:rPr>
          <w:rFonts w:eastAsia="Times New Roman" w:cs="Times New Roman"/>
          <w:szCs w:val="24"/>
        </w:rPr>
        <w:t xml:space="preserve">υναδέλφους Υπουργούς εδώ πέρα, οπότε κρούω τον κώδωνα του κινδύνου για τους φορείς, τους οποίους </w:t>
      </w:r>
      <w:r>
        <w:rPr>
          <w:rFonts w:eastAsia="Times New Roman" w:cs="Times New Roman"/>
          <w:szCs w:val="24"/>
        </w:rPr>
        <w:lastRenderedPageBreak/>
        <w:t xml:space="preserve">επιβλέπουν και είναι στην αρμοδιότητά τους, ώστε να έχουν ακριβώς αυτή τη μέριμνα προληπτικά. Και η δική μας επιθυμία είναι να γίνει πριν. </w:t>
      </w:r>
    </w:p>
    <w:p w14:paraId="31D63995"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w:t>
      </w:r>
      <w:r>
        <w:rPr>
          <w:rFonts w:eastAsia="Times New Roman" w:cs="Times New Roman"/>
          <w:szCs w:val="24"/>
        </w:rPr>
        <w:t xml:space="preserve">επίσης, να καταθέσω με έμφαση την άποψη ότι αυτή η Κυβέρνηση έχει κάνει για τον περιφερειακό τύπο όσα δεν έχουν γίνει όλο το προηγούμενο διάστημα και με το Μητρώο Περιφερειακού Τύπου και τις πρωτοβουλίες για το 70%-30% και βεβαίως με το Μητρώο </w:t>
      </w:r>
      <w:r>
        <w:rPr>
          <w:rFonts w:eastAsia="Times New Roman" w:cs="Times New Roman"/>
          <w:szCs w:val="24"/>
          <w:lang w:val="en-US"/>
        </w:rPr>
        <w:t>Online</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στο οποίο επιτρέψτε μου να σας πω ότι οι μισές επιχειρήσεις από τις οποίες έχουν εγγραφεί είναι επιχειρήσεις οι οποίες βρίσκονται στην επαρχία. </w:t>
      </w:r>
    </w:p>
    <w:p w14:paraId="31D63996"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Αυτή τη στιγμή στο Μητρώο </w:t>
      </w:r>
      <w:r>
        <w:rPr>
          <w:rFonts w:eastAsia="Times New Roman" w:cs="Times New Roman"/>
          <w:szCs w:val="24"/>
          <w:lang w:val="en-US"/>
        </w:rPr>
        <w:t>Online</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έχουν εγγραφεί πάνω από πεντακόσιες επιχειρήσεις και γύρω στις χίλιες </w:t>
      </w:r>
      <w:r>
        <w:rPr>
          <w:rFonts w:eastAsia="Times New Roman" w:cs="Times New Roman"/>
          <w:szCs w:val="24"/>
        </w:rPr>
        <w:t xml:space="preserve">ιστοσελίδες. Βεβαίως, αυτό είναι το πλαίσιο μέσα στο οποίο διασφαλίζουμε ακριβώς ότι όλες τις ρυθμίσεις της πολιτείας εφαρμόζονται. </w:t>
      </w:r>
    </w:p>
    <w:p w14:paraId="31D63997"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Για παράδειγμα, υπήρξε μια κυβερνητική πρωτοβουλία για τη σωτηρία του ΕΔΟΕΑΠ. Οι </w:t>
      </w:r>
      <w:r>
        <w:rPr>
          <w:rFonts w:eastAsia="Times New Roman" w:cs="Times New Roman"/>
          <w:szCs w:val="24"/>
        </w:rPr>
        <w:t>ε</w:t>
      </w:r>
      <w:r>
        <w:rPr>
          <w:rFonts w:eastAsia="Times New Roman" w:cs="Times New Roman"/>
          <w:szCs w:val="24"/>
        </w:rPr>
        <w:t xml:space="preserve">νώσεις των </w:t>
      </w:r>
      <w:r>
        <w:rPr>
          <w:rFonts w:eastAsia="Times New Roman" w:cs="Times New Roman"/>
          <w:szCs w:val="24"/>
        </w:rPr>
        <w:t>σ</w:t>
      </w:r>
      <w:r>
        <w:rPr>
          <w:rFonts w:eastAsia="Times New Roman" w:cs="Times New Roman"/>
          <w:szCs w:val="24"/>
        </w:rPr>
        <w:t>υντακτών χρησιμοποιούν το μητ</w:t>
      </w:r>
      <w:r>
        <w:rPr>
          <w:rFonts w:eastAsia="Times New Roman" w:cs="Times New Roman"/>
          <w:szCs w:val="24"/>
        </w:rPr>
        <w:t>ρώο των διαδικτυακών μέσων ενημέρωσης, για να εγγράψουν για πρώτη φορά στις ενώσεις τους και τους δημοσιογράφους</w:t>
      </w:r>
      <w:r w:rsidRPr="00F92D43">
        <w:rPr>
          <w:rFonts w:eastAsia="Times New Roman" w:cs="Times New Roman"/>
          <w:szCs w:val="24"/>
        </w:rPr>
        <w:t>,</w:t>
      </w:r>
      <w:r>
        <w:rPr>
          <w:rFonts w:eastAsia="Times New Roman" w:cs="Times New Roman"/>
          <w:szCs w:val="24"/>
        </w:rPr>
        <w:t xml:space="preserve"> που δουλεύουν στα διαδικτυακά μέσα ενημέρωσης, βεβαίως και της επαρχίας. Και αυτό νομίζω ότι είναι εξαιρετικά σημαντικό. </w:t>
      </w:r>
    </w:p>
    <w:p w14:paraId="31D6399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Εγώ θα ήθελα την ερώ</w:t>
      </w:r>
      <w:r>
        <w:rPr>
          <w:rFonts w:eastAsia="Times New Roman" w:cs="Times New Roman"/>
          <w:szCs w:val="24"/>
        </w:rPr>
        <w:t xml:space="preserve">τησή σας αυτή να την επαναλάβετε αργά τον Απρίλιο, ούτως ώστε να έχουν κατατεθεί οι απολογισμοί από </w:t>
      </w:r>
      <w:r>
        <w:rPr>
          <w:rFonts w:eastAsia="Times New Roman" w:cs="Times New Roman"/>
          <w:szCs w:val="24"/>
        </w:rPr>
        <w:lastRenderedPageBreak/>
        <w:t>όλους τους φορείς του δημοσίου. Τότε, πραγματικά, να κάτσουμε να δούμε κατά πόσο εφαρμόστηκε ή δεν εφαρμόστηκε…</w:t>
      </w:r>
    </w:p>
    <w:p w14:paraId="31D63999"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Ελπίζω να έχουν πέσει</w:t>
      </w:r>
      <w:r>
        <w:rPr>
          <w:rFonts w:eastAsia="Times New Roman" w:cs="Times New Roman"/>
          <w:szCs w:val="24"/>
        </w:rPr>
        <w:t xml:space="preserve"> και τα πρόστιμα, κύριε Υπουργέ. </w:t>
      </w:r>
    </w:p>
    <w:p w14:paraId="31D6399A"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w:t>
      </w:r>
      <w:r>
        <w:rPr>
          <w:rFonts w:eastAsia="Times New Roman"/>
          <w:b/>
          <w:bCs/>
        </w:rPr>
        <w:t>και</w:t>
      </w:r>
      <w:r>
        <w:rPr>
          <w:rFonts w:eastAsia="Times New Roman" w:cs="Times New Roman"/>
          <w:b/>
          <w:szCs w:val="24"/>
        </w:rPr>
        <w:t xml:space="preserve"> Ενημέρωσης): </w:t>
      </w:r>
      <w:r>
        <w:rPr>
          <w:rFonts w:eastAsia="Times New Roman" w:cs="Times New Roman"/>
          <w:szCs w:val="24"/>
        </w:rPr>
        <w:t xml:space="preserve">Μα, για αυτό ακριβώς, σας καλώ να μας ελέγξετε και εμάς. Είναι κομμάτι των καθηκόντων μας. </w:t>
      </w:r>
    </w:p>
    <w:p w14:paraId="31D6399B"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Γιατί γράφουν σήμερα οι </w:t>
      </w:r>
      <w:r>
        <w:rPr>
          <w:rFonts w:eastAsia="Times New Roman" w:cs="Times New Roman"/>
          <w:szCs w:val="24"/>
        </w:rPr>
        <w:t>εφημερίδες πάλι</w:t>
      </w:r>
      <w:r>
        <w:rPr>
          <w:rFonts w:eastAsia="Times New Roman" w:cs="Times New Roman"/>
          <w:szCs w:val="24"/>
        </w:rPr>
        <w:t>,</w:t>
      </w:r>
      <w:r>
        <w:rPr>
          <w:rFonts w:eastAsia="Times New Roman" w:cs="Times New Roman"/>
          <w:szCs w:val="24"/>
        </w:rPr>
        <w:t xml:space="preserve"> «Μέτρα στήριξης για τον Τύπο», είπε ο Υπουργός Παππάς και εκεί πάλι πρέπει να έχετε έγνοια για τον περιφερειακό Τύπο. </w:t>
      </w:r>
    </w:p>
    <w:p w14:paraId="31D6399C"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(Υπουργός Ψηφιακής Πολιτικής, Τηλεπικοινωνιών </w:t>
      </w:r>
      <w:r>
        <w:rPr>
          <w:rFonts w:eastAsia="Times New Roman"/>
          <w:b/>
          <w:bCs/>
        </w:rPr>
        <w:t>και</w:t>
      </w:r>
      <w:r>
        <w:rPr>
          <w:rFonts w:eastAsia="Times New Roman" w:cs="Times New Roman"/>
          <w:b/>
          <w:szCs w:val="24"/>
        </w:rPr>
        <w:t xml:space="preserve"> Ενημέρωσης): </w:t>
      </w:r>
      <w:r>
        <w:rPr>
          <w:rFonts w:eastAsia="Times New Roman" w:cs="Times New Roman"/>
          <w:szCs w:val="24"/>
        </w:rPr>
        <w:t>Εκεί θα υπάρξει η έγνοια για τη στήριξη τ</w:t>
      </w:r>
      <w:r>
        <w:rPr>
          <w:rFonts w:eastAsia="Times New Roman" w:cs="Times New Roman"/>
          <w:szCs w:val="24"/>
        </w:rPr>
        <w:t>ου συνόλου του Τύπου. Θα δημιουργηθεί ένα ταμείο. Τις λεπτομέρειες τις επεξεργαζόμαστε τώρα. Πρέπει να σας πω ότι υπάρχει διακομματική συναίνεση όλου του δημοκρατικού πολιτικού κόσμου για τη δημιουργία αυτού του ταμείου, το οποίο θα αντισταθμίζει τις παραπ</w:t>
      </w:r>
      <w:r>
        <w:rPr>
          <w:rFonts w:eastAsia="Times New Roman" w:cs="Times New Roman"/>
          <w:szCs w:val="24"/>
        </w:rPr>
        <w:t xml:space="preserve">άνω επιβαρύνσεις, οι οποίες προέκυψαν από τη ρύθμιση η οποία ήρθε για τον ΕΔΟΕΑΠ. </w:t>
      </w:r>
    </w:p>
    <w:p w14:paraId="31D6399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Έχει γίνει συνάντηση με τις τράπεζες. Έχουμε φέρει τη ρύθμιση που τους υποχρεώνει να δημοσιοποιούν όλες τους τις δαπάνες. Να τους υποχρεώσουμε νομικά δεν μπορούμε, διότι λογ</w:t>
      </w:r>
      <w:r>
        <w:rPr>
          <w:rFonts w:eastAsia="Times New Roman" w:cs="Times New Roman"/>
          <w:szCs w:val="24"/>
        </w:rPr>
        <w:t>ίζονται δυστυχώς…</w:t>
      </w:r>
    </w:p>
    <w:p w14:paraId="31D6399E"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ΝΙΚΟΛΟΠΟΥΛΟΣ: </w:t>
      </w:r>
      <w:r>
        <w:rPr>
          <w:rFonts w:eastAsia="Times New Roman" w:cs="Times New Roman"/>
          <w:szCs w:val="24"/>
        </w:rPr>
        <w:t xml:space="preserve">Μπορέσατε, όμως, όταν είπατε να δημοσιεύονται... </w:t>
      </w:r>
    </w:p>
    <w:p w14:paraId="31D6399F"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w:t>
      </w:r>
      <w:r>
        <w:rPr>
          <w:rFonts w:eastAsia="Times New Roman"/>
          <w:b/>
          <w:bCs/>
        </w:rPr>
        <w:t>και</w:t>
      </w:r>
      <w:r>
        <w:rPr>
          <w:rFonts w:eastAsia="Times New Roman" w:cs="Times New Roman"/>
          <w:b/>
          <w:szCs w:val="24"/>
        </w:rPr>
        <w:t xml:space="preserve"> Ενημέρωσης): </w:t>
      </w:r>
      <w:r>
        <w:rPr>
          <w:rFonts w:eastAsia="Times New Roman" w:cs="Times New Roman"/>
          <w:szCs w:val="24"/>
        </w:rPr>
        <w:t>Άλλο να δημοσιεύονται και άλλο να ορίζουμε εμείς…</w:t>
      </w:r>
    </w:p>
    <w:p w14:paraId="31D639A0"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Νικολόπουλε. </w:t>
      </w:r>
    </w:p>
    <w:p w14:paraId="31D639A1"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w:t>
      </w:r>
      <w:r>
        <w:rPr>
          <w:rFonts w:eastAsia="Times New Roman"/>
          <w:b/>
          <w:bCs/>
        </w:rPr>
        <w:t>και</w:t>
      </w:r>
      <w:r>
        <w:rPr>
          <w:rFonts w:eastAsia="Times New Roman" w:cs="Times New Roman"/>
          <w:b/>
          <w:szCs w:val="24"/>
        </w:rPr>
        <w:t xml:space="preserve"> Ενημέρωσης): </w:t>
      </w:r>
      <w:r>
        <w:rPr>
          <w:rFonts w:eastAsia="Times New Roman" w:cs="Times New Roman"/>
          <w:szCs w:val="24"/>
        </w:rPr>
        <w:t xml:space="preserve">Το να δημοσιεύονται είναι μια νομοθετημένη -και καλώς νομοθετημένη νομίζω- υποχρέωση από την οποία βγαίνει κερδισμένη η κοινωνία μας. </w:t>
      </w:r>
    </w:p>
    <w:p w14:paraId="31D639A2"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1D639A3"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Και εγώ. </w:t>
      </w:r>
    </w:p>
    <w:p w14:paraId="31D639A4"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Επ’ ευκαιρία, κύριε Υπουργέ, κύριε Παππά, θέλω να σας διαβιβάσω μια ανησυχία των περιφερειακών ραδιοφώνων, που λένε ότι αν δοθούν οι άδειες κεντρικά στα μεγάλα ραδιόφωνα, θα έχουν αυτοί πρόβλημ</w:t>
      </w:r>
      <w:r>
        <w:rPr>
          <w:rFonts w:eastAsia="Times New Roman" w:cs="Times New Roman"/>
          <w:szCs w:val="24"/>
        </w:rPr>
        <w:t xml:space="preserve">α από πλευράς διαφημίσεων, όχι κρατικών διαφημίσεων αλλά ιδιωτικών διαφημίσεων.  </w:t>
      </w:r>
    </w:p>
    <w:p w14:paraId="31D639A5"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w:t>
      </w:r>
      <w:r>
        <w:rPr>
          <w:rFonts w:eastAsia="Times New Roman"/>
          <w:b/>
          <w:bCs/>
        </w:rPr>
        <w:t>και</w:t>
      </w:r>
      <w:r>
        <w:rPr>
          <w:rFonts w:eastAsia="Times New Roman" w:cs="Times New Roman"/>
          <w:b/>
          <w:szCs w:val="24"/>
        </w:rPr>
        <w:t xml:space="preserve"> Ενημέρωσης): </w:t>
      </w:r>
      <w:r>
        <w:rPr>
          <w:rFonts w:eastAsia="Times New Roman" w:cs="Times New Roman"/>
          <w:szCs w:val="24"/>
        </w:rPr>
        <w:t xml:space="preserve">Για τα Πρακτικά, μπορώ να παρέμβω, κύριε Πρόεδρε; </w:t>
      </w:r>
    </w:p>
    <w:p w14:paraId="31D639A6"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Απλώς σα</w:t>
      </w:r>
      <w:r>
        <w:rPr>
          <w:rFonts w:eastAsia="Times New Roman" w:cs="Times New Roman"/>
          <w:szCs w:val="24"/>
        </w:rPr>
        <w:t xml:space="preserve">ς το λέω, αλλά άμα θέλετε να μιλήσετε, ευχαρίστως. </w:t>
      </w:r>
    </w:p>
    <w:p w14:paraId="31D639A7"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(Υπουργός Ψηφιακής Πολιτικής, Τηλεπικοινωνιών </w:t>
      </w:r>
      <w:r>
        <w:rPr>
          <w:rFonts w:eastAsia="Times New Roman"/>
          <w:b/>
          <w:bCs/>
        </w:rPr>
        <w:t>και</w:t>
      </w:r>
      <w:r>
        <w:rPr>
          <w:rFonts w:eastAsia="Times New Roman" w:cs="Times New Roman"/>
          <w:b/>
          <w:szCs w:val="24"/>
        </w:rPr>
        <w:t xml:space="preserve"> Ενημέρωσης): </w:t>
      </w:r>
      <w:r>
        <w:rPr>
          <w:rFonts w:eastAsia="Times New Roman" w:cs="Times New Roman"/>
          <w:szCs w:val="24"/>
        </w:rPr>
        <w:t xml:space="preserve">Επειδή το ακούνε οι άνθρωποι, θα ήθελα να τοποθετηθώ για να μην ανησυχούν. </w:t>
      </w:r>
    </w:p>
    <w:p w14:paraId="31D639A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Μου δίνετε την ευκαιρία, κύριε Πρόεδρε, και σας ε</w:t>
      </w:r>
      <w:r>
        <w:rPr>
          <w:rFonts w:eastAsia="Times New Roman" w:cs="Times New Roman"/>
          <w:szCs w:val="24"/>
        </w:rPr>
        <w:t>υχαριστώ, να πω ότι κανένας δεν πρέπει να ανησυχεί. Οι δυνατότητες</w:t>
      </w:r>
      <w:r>
        <w:rPr>
          <w:rFonts w:eastAsia="Times New Roman" w:cs="Times New Roman"/>
          <w:szCs w:val="24"/>
        </w:rPr>
        <w:t>,</w:t>
      </w:r>
      <w:r>
        <w:rPr>
          <w:rFonts w:eastAsia="Times New Roman" w:cs="Times New Roman"/>
          <w:szCs w:val="24"/>
        </w:rPr>
        <w:t xml:space="preserve"> που δίνει το ψηφιακό ραδιόφωνο είναι πολλαπλάσιες των δυνατοτήτων</w:t>
      </w:r>
      <w:r>
        <w:rPr>
          <w:rFonts w:eastAsia="Times New Roman" w:cs="Times New Roman"/>
          <w:szCs w:val="24"/>
        </w:rPr>
        <w:t>,</w:t>
      </w:r>
      <w:r>
        <w:rPr>
          <w:rFonts w:eastAsia="Times New Roman" w:cs="Times New Roman"/>
          <w:szCs w:val="24"/>
        </w:rPr>
        <w:t xml:space="preserve"> που υπάρχουν αυτή τη στιγμή με το αναλογικό. Θα χωράνε γύρω στους χίλιους τριακόσιους σταθμούς σε όλη την Ελλάδα. Αυτή τη</w:t>
      </w:r>
      <w:r>
        <w:rPr>
          <w:rFonts w:eastAsia="Times New Roman" w:cs="Times New Roman"/>
          <w:szCs w:val="24"/>
        </w:rPr>
        <w:t xml:space="preserve"> στιγμή οι </w:t>
      </w:r>
      <w:proofErr w:type="spellStart"/>
      <w:r>
        <w:rPr>
          <w:rFonts w:eastAsia="Times New Roman" w:cs="Times New Roman"/>
          <w:szCs w:val="24"/>
        </w:rPr>
        <w:t>λειτουργούντες</w:t>
      </w:r>
      <w:proofErr w:type="spellEnd"/>
      <w:r>
        <w:rPr>
          <w:rFonts w:eastAsia="Times New Roman" w:cs="Times New Roman"/>
          <w:szCs w:val="24"/>
        </w:rPr>
        <w:t xml:space="preserve"> είναι πάρα πολλοί. </w:t>
      </w:r>
      <w:r>
        <w:rPr>
          <w:rFonts w:eastAsia="Times New Roman"/>
          <w:bCs/>
        </w:rPr>
        <w:t>Είναι</w:t>
      </w:r>
      <w:r>
        <w:rPr>
          <w:rFonts w:eastAsia="Times New Roman" w:cs="Times New Roman"/>
          <w:szCs w:val="24"/>
        </w:rPr>
        <w:t xml:space="preserve"> χίλιοι σταθμοί, οι οποίοι έχουν πυκνώσει και </w:t>
      </w:r>
      <w:proofErr w:type="spellStart"/>
      <w:r>
        <w:rPr>
          <w:rFonts w:eastAsia="Times New Roman" w:cs="Times New Roman"/>
          <w:szCs w:val="24"/>
        </w:rPr>
        <w:t>παρα</w:t>
      </w:r>
      <w:proofErr w:type="spellEnd"/>
      <w:r>
        <w:rPr>
          <w:rFonts w:eastAsia="Times New Roman" w:cs="Times New Roman"/>
          <w:szCs w:val="24"/>
        </w:rPr>
        <w:t>-πυκνώσει τα «</w:t>
      </w:r>
      <w:r>
        <w:rPr>
          <w:rFonts w:eastAsia="Times New Roman" w:cs="Times New Roman"/>
          <w:szCs w:val="24"/>
          <w:lang w:val="en-US"/>
        </w:rPr>
        <w:t>FM</w:t>
      </w:r>
      <w:r>
        <w:rPr>
          <w:rFonts w:eastAsia="Times New Roman" w:cs="Times New Roman"/>
          <w:szCs w:val="24"/>
        </w:rPr>
        <w:t xml:space="preserve">». </w:t>
      </w:r>
    </w:p>
    <w:p w14:paraId="31D639A9" w14:textId="77777777" w:rsidR="00495759" w:rsidRDefault="00D40270">
      <w:pPr>
        <w:spacing w:line="600" w:lineRule="auto"/>
        <w:ind w:firstLine="720"/>
        <w:jc w:val="both"/>
        <w:rPr>
          <w:rFonts w:eastAsia="Times New Roman" w:cs="Times New Roman"/>
          <w:szCs w:val="24"/>
        </w:rPr>
      </w:pPr>
      <w:r>
        <w:rPr>
          <w:rFonts w:eastAsia="Times New Roman" w:cs="Times New Roman"/>
          <w:bCs/>
          <w:shd w:val="clear" w:color="auto" w:fill="FFFFFF"/>
        </w:rPr>
        <w:t>Όμως</w:t>
      </w:r>
      <w:r>
        <w:rPr>
          <w:rFonts w:eastAsia="Times New Roman" w:cs="Times New Roman"/>
          <w:szCs w:val="24"/>
        </w:rPr>
        <w:t>, στο ψηφιακό ραδιόφωνο θα είναι πάρα πολύ καθαρό το σήμα και δεν θα έχουμε προβλήματα αλληλοεπικαλύψεων. Ε</w:t>
      </w:r>
      <w:r>
        <w:rPr>
          <w:rFonts w:eastAsia="Times New Roman" w:cs="Times New Roman"/>
          <w:bCs/>
          <w:shd w:val="clear" w:color="auto" w:fill="FFFFFF"/>
        </w:rPr>
        <w:t>πίσης</w:t>
      </w:r>
      <w:r>
        <w:rPr>
          <w:rFonts w:eastAsia="Times New Roman" w:cs="Times New Roman"/>
          <w:szCs w:val="24"/>
        </w:rPr>
        <w:t xml:space="preserve">, </w:t>
      </w:r>
      <w:r>
        <w:rPr>
          <w:rFonts w:eastAsia="Times New Roman" w:cs="Times New Roman"/>
          <w:szCs w:val="24"/>
        </w:rPr>
        <w:lastRenderedPageBreak/>
        <w:t>δεν θα έχουμε προβ</w:t>
      </w:r>
      <w:r>
        <w:rPr>
          <w:rFonts w:eastAsia="Times New Roman" w:cs="Times New Roman"/>
          <w:szCs w:val="24"/>
        </w:rPr>
        <w:t xml:space="preserve">λήματα παρεμβολών με την Υπηρεσία Πολιτικής Αεροπορίας. Καταλαβαίνετε πόσο κρίσιμο είναι αυτό για την ασφάλεια πτήσεων. </w:t>
      </w:r>
    </w:p>
    <w:p w14:paraId="31D639A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Και βεβαίως ανά περιφέρεια, για να καταλάβει κανείς το μέγεθος, βγαίνουν γύρω στους εξήντα με εβδομήντα σταθμούς. Αν ήξερα, θα είχα φέρ</w:t>
      </w:r>
      <w:r>
        <w:rPr>
          <w:rFonts w:eastAsia="Times New Roman" w:cs="Times New Roman"/>
          <w:szCs w:val="24"/>
        </w:rPr>
        <w:t xml:space="preserve">ει μαζί μου και τα σχετικά έγγραφα από την Επιτροπή Τηλεπικοινωνιών, η οποία δείχνει ακριβώς πόσοι σταθμοί χωράνε ανά περιφέρεια. </w:t>
      </w:r>
    </w:p>
    <w:p w14:paraId="31D639A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Άρα, δεν χρειάζεται να ανησυχεί κανείς και κυρίως δεν χρειάζεται και δεν πρέπει να ανησυχούν να ανησυχούν σταθμοί, οι οποίοι </w:t>
      </w:r>
      <w:r>
        <w:rPr>
          <w:rFonts w:eastAsia="Times New Roman" w:cs="Times New Roman"/>
          <w:szCs w:val="24"/>
        </w:rPr>
        <w:t>έχουν ένα ξεχωριστό κοινωνικό έργο, παράγουν πρόγραμμα και…</w:t>
      </w:r>
    </w:p>
    <w:p w14:paraId="31D639AC"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Οι θρησκευτικοί ραδιοφωνικοί σταθμοί, κύριε Υπουργέ. </w:t>
      </w:r>
    </w:p>
    <w:p w14:paraId="31D639AD"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(Υπουργός Ψηφιακής Πολιτικής, Τηλεπικοινωνιών </w:t>
      </w:r>
      <w:r>
        <w:rPr>
          <w:rFonts w:eastAsia="Times New Roman"/>
          <w:b/>
          <w:bCs/>
        </w:rPr>
        <w:t>και</w:t>
      </w:r>
      <w:r>
        <w:rPr>
          <w:rFonts w:eastAsia="Times New Roman" w:cs="Times New Roman"/>
          <w:b/>
          <w:szCs w:val="24"/>
        </w:rPr>
        <w:t xml:space="preserve"> Ενημέρωσης): </w:t>
      </w:r>
      <w:r>
        <w:rPr>
          <w:rFonts w:eastAsia="Times New Roman" w:cs="Times New Roman"/>
          <w:szCs w:val="24"/>
        </w:rPr>
        <w:t>Κύριε Νικολόπουλε, νομίζω ότι έχουν δοθε</w:t>
      </w:r>
      <w:r>
        <w:rPr>
          <w:rFonts w:eastAsia="Times New Roman" w:cs="Times New Roman"/>
          <w:szCs w:val="24"/>
        </w:rPr>
        <w:t xml:space="preserve">ί οι απαραίτητες διευκρινίσεις δημοσίως. Φαντάζομαι και αναμένω </w:t>
      </w:r>
      <w:r>
        <w:rPr>
          <w:rFonts w:eastAsia="Times New Roman"/>
          <w:bCs/>
          <w:shd w:val="clear" w:color="auto" w:fill="FFFFFF"/>
        </w:rPr>
        <w:t>ότι</w:t>
      </w:r>
      <w:r>
        <w:rPr>
          <w:rFonts w:eastAsia="Times New Roman" w:cs="Times New Roman"/>
          <w:szCs w:val="24"/>
        </w:rPr>
        <w:t xml:space="preserve"> θα έχουμε μια επίσημη επαφή </w:t>
      </w:r>
      <w:r>
        <w:rPr>
          <w:rFonts w:eastAsia="Times New Roman"/>
          <w:bCs/>
        </w:rPr>
        <w:t>και</w:t>
      </w:r>
      <w:r>
        <w:rPr>
          <w:rFonts w:eastAsia="Times New Roman" w:cs="Times New Roman"/>
          <w:szCs w:val="24"/>
        </w:rPr>
        <w:t xml:space="preserve"> με την Εκκλησία της Ελλάδος, η οποία έχει εκφράσει συγκεκριμένες ανησυχίες. Θα δοθούν οι απαραίτητες διευκρινίσεις και θα προχωρήσουμε παρακάτω. </w:t>
      </w:r>
    </w:p>
    <w:p w14:paraId="31D639AE"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(Δημήτριος Κρεμαστινός): </w:t>
      </w:r>
      <w:r>
        <w:rPr>
          <w:rFonts w:eastAsia="Times New Roman" w:cs="Times New Roman"/>
          <w:szCs w:val="24"/>
        </w:rPr>
        <w:t xml:space="preserve">Κύριε Υπουργέ, ευχαριστώ. </w:t>
      </w:r>
    </w:p>
    <w:p w14:paraId="31D639AF" w14:textId="77777777" w:rsidR="00495759" w:rsidRDefault="00D40270">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Ακολουθεί η με αριθμό 1888/7-12-2017 ερώτηση του </w:t>
      </w:r>
      <w:r>
        <w:rPr>
          <w:rFonts w:eastAsia="Times New Roman" w:cs="Times New Roman"/>
          <w:szCs w:val="24"/>
        </w:rPr>
        <w:t>κ</w:t>
      </w:r>
      <w:r>
        <w:rPr>
          <w:rFonts w:eastAsia="Times New Roman" w:cs="Times New Roman"/>
          <w:szCs w:val="24"/>
        </w:rPr>
        <w:t xml:space="preserve">ύκλου των </w:t>
      </w:r>
      <w:r>
        <w:rPr>
          <w:rFonts w:eastAsia="Times New Roman" w:cs="Times New Roman"/>
          <w:szCs w:val="24"/>
        </w:rPr>
        <w:t>α</w:t>
      </w:r>
      <w:r>
        <w:rPr>
          <w:rFonts w:eastAsia="Times New Roman" w:cs="Times New Roman"/>
          <w:szCs w:val="24"/>
        </w:rPr>
        <w:t xml:space="preserve">ναφορών και  </w:t>
      </w:r>
      <w:r>
        <w:rPr>
          <w:rFonts w:eastAsia="Times New Roman" w:cs="Times New Roman"/>
          <w:szCs w:val="24"/>
        </w:rPr>
        <w:t>ε</w:t>
      </w:r>
      <w:r>
        <w:rPr>
          <w:rFonts w:eastAsia="Times New Roman" w:cs="Times New Roman"/>
          <w:szCs w:val="24"/>
        </w:rPr>
        <w:t xml:space="preserve">ρωτήσεων, του Βουλευτή Β΄ Αθηνών της Δημοκρατικής Συμπαράταξης ΠΑΣΟΚ - ΔΗΜΑΡ κ. </w:t>
      </w:r>
      <w:r>
        <w:rPr>
          <w:rFonts w:eastAsia="Times New Roman" w:cs="Times New Roman"/>
          <w:bCs/>
          <w:szCs w:val="24"/>
        </w:rPr>
        <w:t>Γεωργίου - Δημητρίου Καρρά</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Οικονομίας και Ανάπτυξης,</w:t>
      </w:r>
      <w:r>
        <w:rPr>
          <w:rFonts w:eastAsia="Times New Roman" w:cs="Times New Roman"/>
          <w:szCs w:val="24"/>
        </w:rPr>
        <w:t xml:space="preserve"> με </w:t>
      </w:r>
      <w:r>
        <w:rPr>
          <w:rFonts w:eastAsia="Times New Roman" w:cs="Times New Roman"/>
          <w:szCs w:val="24"/>
        </w:rPr>
        <w:lastRenderedPageBreak/>
        <w:t>θέμα: «Έλλειψη προστασίας της πρώτης κατοικίας των φυσικών προσώπων οφειλετών, εμπόρων και επιχειρηματιών που δεν συγκεντρώνουν τις προϋποθέσεις υπαγωγής στον εξωδικαστικό μηχανισμό ρύθμισης οφειλών».</w:t>
      </w:r>
    </w:p>
    <w:p w14:paraId="31D639B0" w14:textId="77777777" w:rsidR="00495759" w:rsidRDefault="00D40270">
      <w:pPr>
        <w:tabs>
          <w:tab w:val="left" w:pos="2940"/>
        </w:tabs>
        <w:spacing w:line="600" w:lineRule="auto"/>
        <w:ind w:firstLine="720"/>
        <w:jc w:val="both"/>
        <w:rPr>
          <w:rFonts w:eastAsia="Times New Roman" w:cs="Times New Roman"/>
          <w:szCs w:val="24"/>
        </w:rPr>
      </w:pPr>
      <w:r>
        <w:rPr>
          <w:rFonts w:eastAsia="Times New Roman" w:cs="Times New Roman"/>
          <w:szCs w:val="24"/>
        </w:rPr>
        <w:t>Κύριε Καρρά, έχετε τον λόγ</w:t>
      </w:r>
      <w:r>
        <w:rPr>
          <w:rFonts w:eastAsia="Times New Roman" w:cs="Times New Roman"/>
          <w:szCs w:val="24"/>
        </w:rPr>
        <w:t>ο για δύο λεπτά.</w:t>
      </w:r>
    </w:p>
    <w:p w14:paraId="31D639B1" w14:textId="77777777" w:rsidR="00495759" w:rsidRDefault="00D40270">
      <w:pPr>
        <w:tabs>
          <w:tab w:val="left" w:pos="2940"/>
        </w:tabs>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Ευχαριστώ, κύριε Πρόεδρε.</w:t>
      </w:r>
    </w:p>
    <w:p w14:paraId="31D639B2" w14:textId="77777777" w:rsidR="00495759" w:rsidRDefault="00D40270">
      <w:pPr>
        <w:tabs>
          <w:tab w:val="left" w:pos="2940"/>
        </w:tabs>
        <w:spacing w:line="600" w:lineRule="auto"/>
        <w:ind w:firstLine="720"/>
        <w:jc w:val="both"/>
        <w:rPr>
          <w:rFonts w:eastAsia="Times New Roman" w:cs="Times New Roman"/>
          <w:szCs w:val="24"/>
        </w:rPr>
      </w:pPr>
      <w:r>
        <w:rPr>
          <w:rFonts w:eastAsia="Times New Roman" w:cs="Times New Roman"/>
          <w:szCs w:val="24"/>
        </w:rPr>
        <w:t>Όταν ψηφίστηκε ο νόμος για τον εξωδικαστικό μηχανισμό ρύθμισης οφειλών</w:t>
      </w:r>
      <w:r>
        <w:rPr>
          <w:rFonts w:eastAsia="Times New Roman" w:cs="Times New Roman"/>
          <w:szCs w:val="24"/>
        </w:rPr>
        <w:t>,</w:t>
      </w:r>
      <w:r>
        <w:rPr>
          <w:rFonts w:eastAsia="Times New Roman" w:cs="Times New Roman"/>
          <w:szCs w:val="24"/>
        </w:rPr>
        <w:t xml:space="preserve"> καθορίστηκαν και οι προϋποθέσεις εντάξεως εκείνων που εδικαιούντο και η κυριότερη προϋπόθεση</w:t>
      </w:r>
      <w:r>
        <w:rPr>
          <w:rFonts w:eastAsia="Times New Roman" w:cs="Times New Roman"/>
          <w:szCs w:val="24"/>
        </w:rPr>
        <w:t>,</w:t>
      </w:r>
      <w:r>
        <w:rPr>
          <w:rFonts w:eastAsia="Times New Roman" w:cs="Times New Roman"/>
          <w:szCs w:val="24"/>
        </w:rPr>
        <w:t xml:space="preserve"> ως προς τα φυσικά </w:t>
      </w:r>
      <w:r>
        <w:rPr>
          <w:rFonts w:eastAsia="Times New Roman" w:cs="Times New Roman"/>
          <w:szCs w:val="24"/>
        </w:rPr>
        <w:t>πρόσωπα είναι να έχουν πτωχευτική ικανότητα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ηλαδή να πρόκειται περί εμπόρων κατά την έννοια του Πτωχευτικού Κώδικα.</w:t>
      </w:r>
    </w:p>
    <w:p w14:paraId="31D639B3" w14:textId="77777777" w:rsidR="00495759" w:rsidRDefault="00D40270">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 xml:space="preserve">Στη διαδρομή, βεβαίως, από τα στοιχεία προέκυψε ότι ένας μικρός αριθμός από </w:t>
      </w:r>
      <w:r>
        <w:rPr>
          <w:rFonts w:eastAsia="Times New Roman" w:cs="Times New Roman"/>
          <w:szCs w:val="24"/>
        </w:rPr>
        <w:t>αυτούς,</w:t>
      </w:r>
      <w:r>
        <w:rPr>
          <w:rFonts w:eastAsia="Times New Roman" w:cs="Times New Roman"/>
          <w:szCs w:val="24"/>
        </w:rPr>
        <w:t xml:space="preserve"> μπορούν να επιλεγούν και να ακολουθήσουν τη διαδικασία</w:t>
      </w:r>
      <w:r>
        <w:rPr>
          <w:rFonts w:eastAsia="Times New Roman" w:cs="Times New Roman"/>
          <w:szCs w:val="24"/>
        </w:rPr>
        <w:t xml:space="preserve"> του εξωδικαστικού μηχανισμού ρύθμισης οφειλών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νώ οι υπόλοιποι, με δεδομένο ότι έχουν εκ του νόμου τυπικά την πτωχευτική ικανότητα, πρόκειται περί εμπόρων δηλαδή, δεν μπορούν να ακολουθήσουν για την προστασία τους από την υπερχρέωση τον γνωστό νόμο Κατσέ</w:t>
      </w:r>
      <w:r>
        <w:rPr>
          <w:rFonts w:eastAsia="Times New Roman" w:cs="Times New Roman"/>
          <w:szCs w:val="24"/>
        </w:rPr>
        <w:t>λη, ο οποίος εξαιρεί όλους εκείνους</w:t>
      </w:r>
      <w:r>
        <w:rPr>
          <w:rFonts w:eastAsia="Times New Roman" w:cs="Times New Roman"/>
          <w:szCs w:val="24"/>
        </w:rPr>
        <w:t>,</w:t>
      </w:r>
      <w:r>
        <w:rPr>
          <w:rFonts w:eastAsia="Times New Roman" w:cs="Times New Roman"/>
          <w:szCs w:val="24"/>
        </w:rPr>
        <w:t xml:space="preserve"> που έχουν ιδιότητα εμπόρου. Ετέθη, λοιπόν, αυτομάτως το κενό όσον αφορά το ποια θα είναι η τύχη της προστασίας της πρώτης κατοικίας αυτών των φυσικών προσώπων.</w:t>
      </w:r>
    </w:p>
    <w:p w14:paraId="31D639B4" w14:textId="77777777" w:rsidR="00495759" w:rsidRDefault="00D40270">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Υπέβαλα προς τον κύριο Υπουργό μια ερώτηση αρχικά με το </w:t>
      </w:r>
      <w:r>
        <w:rPr>
          <w:rFonts w:eastAsia="Times New Roman" w:cs="Times New Roman"/>
          <w:szCs w:val="24"/>
        </w:rPr>
        <w:t xml:space="preserve">αντικείμενο αυτό ζητώντας έγγραφη απάντηση, κύριε Πρόεδρε, και </w:t>
      </w:r>
      <w:r>
        <w:rPr>
          <w:rFonts w:eastAsia="Times New Roman" w:cs="Times New Roman"/>
          <w:szCs w:val="24"/>
        </w:rPr>
        <w:lastRenderedPageBreak/>
        <w:t xml:space="preserve">εν όψει και της ανακοινωθείσης άτυπης συμφωνίας μεταξύ Κυβέρνησης και τραπεζών, όπως εξαγγέλθηκε, ότι τουλάχιστον προς το παρόν δεν θα υπάρχει κίνδυνος </w:t>
      </w:r>
      <w:proofErr w:type="spellStart"/>
      <w:r>
        <w:rPr>
          <w:rFonts w:eastAsia="Times New Roman" w:cs="Times New Roman"/>
          <w:szCs w:val="24"/>
        </w:rPr>
        <w:t>εκπλειστηριάσεως</w:t>
      </w:r>
      <w:proofErr w:type="spellEnd"/>
      <w:r>
        <w:rPr>
          <w:rFonts w:eastAsia="Times New Roman" w:cs="Times New Roman"/>
          <w:szCs w:val="24"/>
        </w:rPr>
        <w:t xml:space="preserve"> κατοικιών μέχρι αντικειμ</w:t>
      </w:r>
      <w:r>
        <w:rPr>
          <w:rFonts w:eastAsia="Times New Roman" w:cs="Times New Roman"/>
          <w:szCs w:val="24"/>
        </w:rPr>
        <w:t>ενικής αξίας 300.000 ευρώ, ζήτησα τις απόψεις του Υπουργείου</w:t>
      </w:r>
      <w:r>
        <w:rPr>
          <w:rFonts w:eastAsia="Times New Roman" w:cs="Times New Roman"/>
          <w:szCs w:val="24"/>
        </w:rPr>
        <w:t>,</w:t>
      </w:r>
      <w:r>
        <w:rPr>
          <w:rFonts w:eastAsia="Times New Roman" w:cs="Times New Roman"/>
          <w:szCs w:val="24"/>
        </w:rPr>
        <w:t xml:space="preserve"> για το πώς θα προστατευθούν εκείνα τα φυσικά πρόσωπα τα οποία θα έχουν απορριφθεί ή δεν θα έχουν καθόλου τις προϋποθέσεις να ενταχθούν στην εξωδικαστική ρύθμιση και με </w:t>
      </w:r>
      <w:r>
        <w:rPr>
          <w:rFonts w:eastAsia="Times New Roman" w:cs="Times New Roman"/>
          <w:szCs w:val="24"/>
        </w:rPr>
        <w:t xml:space="preserve">τούτο </w:t>
      </w:r>
      <w:r>
        <w:rPr>
          <w:rFonts w:eastAsia="Times New Roman" w:cs="Times New Roman"/>
          <w:szCs w:val="24"/>
        </w:rPr>
        <w:t>δεδομένο ότι πρόκειτ</w:t>
      </w:r>
      <w:r>
        <w:rPr>
          <w:rFonts w:eastAsia="Times New Roman" w:cs="Times New Roman"/>
          <w:szCs w:val="24"/>
        </w:rPr>
        <w:t>αι για προστασία οικογενειών. Το Υπουργείο, λοιπόν, μου έδωσε απαντήσεις ότι ισχύει ο νόμος Κατσέλη για τους μη εμπόρους, ότι για τον εξωδικαστικό συμβιβασμό-μηχανισμό υπάρχει νομοθετικό πλαίσιο. Δυστυχώς, όμως, ούτε η Ειδική Γραμματεία Ιδιωτικού Χρέους έδ</w:t>
      </w:r>
      <w:r>
        <w:rPr>
          <w:rFonts w:eastAsia="Times New Roman" w:cs="Times New Roman"/>
          <w:szCs w:val="24"/>
        </w:rPr>
        <w:t xml:space="preserve">ωσε πειστική απάντηση ούτε η Γενική </w:t>
      </w:r>
      <w:r>
        <w:rPr>
          <w:rFonts w:eastAsia="Times New Roman" w:cs="Times New Roman"/>
          <w:szCs w:val="24"/>
        </w:rPr>
        <w:lastRenderedPageBreak/>
        <w:t>Γραμματεία Καταναλωτή έδωσε τη δική της απάντηση, ούτως ώστε να ικανοποιούνται τουλάχιστον στο ελάχιστο τα ερωτήματα.</w:t>
      </w:r>
    </w:p>
    <w:p w14:paraId="31D639B5" w14:textId="77777777" w:rsidR="00495759" w:rsidRDefault="00D40270">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Κατόπιν αυτού, το </w:t>
      </w:r>
      <w:proofErr w:type="spellStart"/>
      <w:r>
        <w:rPr>
          <w:rFonts w:eastAsia="Times New Roman" w:cs="Times New Roman"/>
          <w:szCs w:val="24"/>
        </w:rPr>
        <w:t>επανέφερα</w:t>
      </w:r>
      <w:proofErr w:type="spellEnd"/>
      <w:r>
        <w:rPr>
          <w:rFonts w:eastAsia="Times New Roman" w:cs="Times New Roman"/>
          <w:szCs w:val="24"/>
        </w:rPr>
        <w:t>, κύριε Πρόεδρε, και παρακαλώ τον κύριο Υπουργό να έχω την απάντησή του στα</w:t>
      </w:r>
      <w:r>
        <w:rPr>
          <w:rFonts w:eastAsia="Times New Roman" w:cs="Times New Roman"/>
          <w:szCs w:val="24"/>
        </w:rPr>
        <w:t xml:space="preserve"> δύο ερωτήματα τα οποία έχω θέσει.</w:t>
      </w:r>
    </w:p>
    <w:p w14:paraId="31D639B6" w14:textId="77777777" w:rsidR="00495759" w:rsidRDefault="00D40270">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Εκείνοι οι οποίοι απορρίπτονται από τον εξωδικαστικό μηχανισμό έχουν την ικανότητα, έχουν την προστασία της πολιτείας, να προστατευθεί η πρώτη κατοικία τους ή όχι; Επιπλέον, ζήτησα και ένα χρονοδιάγραμμα ενεργειών για να </w:t>
      </w:r>
      <w:r>
        <w:rPr>
          <w:rFonts w:eastAsia="Times New Roman" w:cs="Times New Roman"/>
          <w:szCs w:val="24"/>
        </w:rPr>
        <w:t xml:space="preserve">δούμε πώς προτίθεται η Κυβέρνηση να αντιμετωπίσει αυτό το ζήτημα το οποίο αφορά έναν μεγάλο αριθμό οικογενειών συμπολιτών μας οι οποίοι δεν μπορούν, λόγω των αυστηρών κριτηρίων της </w:t>
      </w:r>
      <w:proofErr w:type="spellStart"/>
      <w:r>
        <w:rPr>
          <w:rFonts w:eastAsia="Times New Roman" w:cs="Times New Roman"/>
          <w:szCs w:val="24"/>
        </w:rPr>
        <w:t>επιλεξιμότητας</w:t>
      </w:r>
      <w:proofErr w:type="spellEnd"/>
      <w:r>
        <w:rPr>
          <w:rFonts w:eastAsia="Times New Roman" w:cs="Times New Roman"/>
          <w:szCs w:val="24"/>
        </w:rPr>
        <w:t>, να προστατευθούν. Διότι ναι μεν -και τελειώνω, κύριε Πρόεδρ</w:t>
      </w:r>
      <w:r>
        <w:rPr>
          <w:rFonts w:eastAsia="Times New Roman" w:cs="Times New Roman"/>
          <w:szCs w:val="24"/>
        </w:rPr>
        <w:t xml:space="preserve">ε- θα προστατευθεί </w:t>
      </w:r>
      <w:r>
        <w:rPr>
          <w:rFonts w:eastAsia="Times New Roman" w:cs="Times New Roman"/>
          <w:szCs w:val="24"/>
        </w:rPr>
        <w:lastRenderedPageBreak/>
        <w:t>εκείνος ο οποίος θα υπαχθεί στον μηχανισμό, αλλά πάντοτε η πρώτη κατοικία θα είναι υπέγγυα και εκείνος ο οποίος εξαιρείται ως μη επιλέξιμος στερείται της προστασίας</w:t>
      </w:r>
      <w:r>
        <w:rPr>
          <w:rFonts w:eastAsia="Times New Roman" w:cs="Times New Roman"/>
          <w:szCs w:val="24"/>
        </w:rPr>
        <w:t xml:space="preserve"> της κατοικίας του</w:t>
      </w:r>
      <w:r>
        <w:rPr>
          <w:rFonts w:eastAsia="Times New Roman" w:cs="Times New Roman"/>
          <w:szCs w:val="24"/>
        </w:rPr>
        <w:t>.</w:t>
      </w:r>
    </w:p>
    <w:p w14:paraId="31D639B7" w14:textId="77777777" w:rsidR="00495759" w:rsidRDefault="00D40270">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Τα ερωτήματα αυτά, λοιπόν, επαναφέρω και αναμένω την </w:t>
      </w:r>
      <w:r>
        <w:rPr>
          <w:rFonts w:eastAsia="Times New Roman" w:cs="Times New Roman"/>
          <w:szCs w:val="24"/>
        </w:rPr>
        <w:t>απάντηση της Κυβέρνησης.</w:t>
      </w:r>
    </w:p>
    <w:p w14:paraId="31D639B8" w14:textId="77777777" w:rsidR="00495759" w:rsidRDefault="00D40270">
      <w:pPr>
        <w:tabs>
          <w:tab w:val="left" w:pos="2940"/>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1D639B9" w14:textId="77777777" w:rsidR="00495759" w:rsidRDefault="00D40270">
      <w:pPr>
        <w:tabs>
          <w:tab w:val="left" w:pos="2940"/>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τον λόγο.</w:t>
      </w:r>
    </w:p>
    <w:p w14:paraId="31D639BA" w14:textId="77777777" w:rsidR="00495759" w:rsidRDefault="00D40270">
      <w:pPr>
        <w:tabs>
          <w:tab w:val="left" w:pos="2940"/>
        </w:tabs>
        <w:spacing w:line="600" w:lineRule="auto"/>
        <w:ind w:firstLine="720"/>
        <w:jc w:val="both"/>
        <w:rPr>
          <w:rFonts w:eastAsia="Times New Roman" w:cs="Times New Roman"/>
          <w:szCs w:val="24"/>
        </w:rPr>
      </w:pPr>
      <w:r>
        <w:rPr>
          <w:rFonts w:eastAsia="Times New Roman" w:cs="Times New Roman"/>
          <w:b/>
          <w:szCs w:val="24"/>
        </w:rPr>
        <w:t xml:space="preserve">ΔΗΜΟΣ ΠΑΠΑΔΗΜΗΤΡΙΟΥ (Υπουργός Οικονομίας και Ανάπτυξης):  </w:t>
      </w:r>
      <w:r>
        <w:rPr>
          <w:rFonts w:eastAsia="Times New Roman" w:cs="Times New Roman"/>
          <w:szCs w:val="24"/>
        </w:rPr>
        <w:t>Ευχαριστώ πολύ, κύριε Πρόεδρε.</w:t>
      </w:r>
    </w:p>
    <w:p w14:paraId="31D639BB" w14:textId="77777777" w:rsidR="00495759" w:rsidRDefault="00D40270">
      <w:pPr>
        <w:tabs>
          <w:tab w:val="left" w:pos="2940"/>
        </w:tabs>
        <w:spacing w:line="600" w:lineRule="auto"/>
        <w:ind w:firstLine="720"/>
        <w:jc w:val="both"/>
        <w:rPr>
          <w:rFonts w:eastAsia="Times New Roman" w:cs="Times New Roman"/>
          <w:szCs w:val="24"/>
        </w:rPr>
      </w:pPr>
      <w:r>
        <w:rPr>
          <w:rFonts w:eastAsia="Times New Roman" w:cs="Times New Roman"/>
          <w:szCs w:val="24"/>
        </w:rPr>
        <w:t>Τα ερωτήματά σας, κύριε Καρρά, δυστυχώς στηρίζοντ</w:t>
      </w:r>
      <w:r>
        <w:rPr>
          <w:rFonts w:eastAsia="Times New Roman" w:cs="Times New Roman"/>
          <w:szCs w:val="24"/>
        </w:rPr>
        <w:t>αι σε ανακριβή δεδομένα.</w:t>
      </w:r>
    </w:p>
    <w:p w14:paraId="31D639BC" w14:textId="77777777" w:rsidR="00495759" w:rsidRDefault="00D40270">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Πρώτον, δεν αληθεύει ότι η πλειονότητα των μικρών και μεσαίων επιχειρηματιών δεν μπορούν να ενταχθούν στον εξωδικαστικό μηχανισμό. Το  κριτήριο της μιας θετικής χρήσης στην τελευταία τριετία είναι τόσο χαλαρό ώστε πρακτικά κάθε ανο</w:t>
      </w:r>
      <w:r>
        <w:rPr>
          <w:rFonts w:eastAsia="Times New Roman" w:cs="Times New Roman"/>
          <w:szCs w:val="24"/>
        </w:rPr>
        <w:t>ιχτή επιχείρηση που δεν φοροδιαφεύγει το πληροί. Τα δε κριτήρια της ύπαρξης ληξιπρόθεσμων οφειλών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2016 και της ύπαρξης οφειλών άνω των 20.000 ευρώ συνολικά διασφαλίζουν ότι μόνο όποιος έχει πραγματικά ανάγκη τον εξωδικαστικό μηχανισμό μπορεί να </w:t>
      </w:r>
      <w:r>
        <w:rPr>
          <w:rFonts w:eastAsia="Times New Roman" w:cs="Times New Roman"/>
          <w:szCs w:val="24"/>
        </w:rPr>
        <w:t>υποβάλει αίτηση.</w:t>
      </w:r>
    </w:p>
    <w:p w14:paraId="31D639B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Δεύτερον, δεν αληθεύει ότι μεγάλος αριθμός των αιτήσεων υπαγωγής βαίνει προς απόρριψη. Με βάση τα στατιστικά στοιχεία της Ειδικής Γραμματείας Διαχείρισης Ιδιωτικού Χρέους, τα οποία νομίζω ότι τα έχετε πάρει σε προηγούμενη απάντηση, αλλά θα</w:t>
      </w:r>
      <w:r>
        <w:rPr>
          <w:rFonts w:eastAsia="Times New Roman" w:cs="Times New Roman"/>
          <w:szCs w:val="24"/>
        </w:rPr>
        <w:t xml:space="preserve"> τα </w:t>
      </w:r>
      <w:r>
        <w:rPr>
          <w:rFonts w:eastAsia="Times New Roman" w:cs="Times New Roman"/>
          <w:szCs w:val="24"/>
        </w:rPr>
        <w:lastRenderedPageBreak/>
        <w:t xml:space="preserve">επαναλάβω, στις είκοσι τέσσερις εβδομάδες λειτουργίας του εξωδικαστικού μηχανισμού εβδομήντα μια περιπτώσεις περατώθηκαν ανεπιτυχώς, εκ των οποίων οι επτά λόγω μη πληρότητας του φακέλου, ενώ σε </w:t>
      </w:r>
      <w:proofErr w:type="spellStart"/>
      <w:r>
        <w:rPr>
          <w:rFonts w:eastAsia="Times New Roman" w:cs="Times New Roman"/>
          <w:szCs w:val="24"/>
        </w:rPr>
        <w:t>εκατόν</w:t>
      </w:r>
      <w:proofErr w:type="spellEnd"/>
      <w:r>
        <w:rPr>
          <w:rFonts w:eastAsia="Times New Roman" w:cs="Times New Roman"/>
          <w:szCs w:val="24"/>
        </w:rPr>
        <w:t xml:space="preserve"> εξήντα έξι περιπτώσεις βρίσκεται σε εξέλιξη η διαδι</w:t>
      </w:r>
      <w:r>
        <w:rPr>
          <w:rFonts w:eastAsia="Times New Roman" w:cs="Times New Roman"/>
          <w:szCs w:val="24"/>
        </w:rPr>
        <w:t>κασία διμερούς ή πολυμερούς διαπραγμάτευσης και σε δεκατρείς περιπτώσεις η διαδικασία ολοκληρώθηκε επιτυχώς.</w:t>
      </w:r>
    </w:p>
    <w:p w14:paraId="31D639BE"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Μπορεί αυτοί οι αριθμοί να μην μας αφήνουν ικανοποιημένους, αλλά οπωσδήποτε απέχουν πολύ από την καταστροφολογία των δημοσιευμάτων που επικαλείστε,</w:t>
      </w:r>
      <w:r>
        <w:rPr>
          <w:rFonts w:eastAsia="Times New Roman" w:cs="Times New Roman"/>
          <w:szCs w:val="24"/>
        </w:rPr>
        <w:t xml:space="preserve"> ενώ δεν πρέπει να παραβλέπετε ότι υπάρχει ακόμα μεγάλο πλήθος αιτήσεων</w:t>
      </w:r>
      <w:r>
        <w:rPr>
          <w:rFonts w:eastAsia="Times New Roman" w:cs="Times New Roman"/>
          <w:szCs w:val="24"/>
        </w:rPr>
        <w:t>,</w:t>
      </w:r>
      <w:r>
        <w:rPr>
          <w:rFonts w:eastAsia="Times New Roman" w:cs="Times New Roman"/>
          <w:szCs w:val="24"/>
        </w:rPr>
        <w:t xml:space="preserve"> που βρίσκονται σε στάδια ελέγχου από τον συντονιστή ή σε στάδιο συγκέντρωσης απαρτίας, των οποίων την έκβαση δεν μπορούμε ακόμα να προβλέψουμε. </w:t>
      </w:r>
    </w:p>
    <w:p w14:paraId="31D639BF"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Επί του πρώτου ερωτήματός σας, </w:t>
      </w:r>
      <w:r>
        <w:rPr>
          <w:rFonts w:eastAsia="Times New Roman" w:cs="Times New Roman"/>
          <w:szCs w:val="24"/>
        </w:rPr>
        <w:t>μολονότι η θέσπιση ενός γενικού ακατάσχετου της πρώτης κατοικίας είναι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αρμοδιότητα του Υπουργείου Δικαιοσύνης, Διαφάνειας και Ανθρωπίνων Δικαιωμάτων, σας λέω ξεκάθαρα και χωρίς περιστροφές ότι και μόνη η δημιουργία προσδοκίας για μια τέτοια ρύθμ</w:t>
      </w:r>
      <w:r>
        <w:rPr>
          <w:rFonts w:eastAsia="Times New Roman" w:cs="Times New Roman"/>
          <w:szCs w:val="24"/>
        </w:rPr>
        <w:t>ιση θα δυναμίτιζε τον εξωδικαστικό μηχανισμό, διότι θα δημιουργούσε αντικίνητρο στις επιχειρήσεις από το να υπαχθούν στον μηχανισμό και να κάνουν έτσι μια ειλικρινή προσπάθεια ρύθμισης των οφειλών τους, ενώ επιπλέον θα έδινε ανταγωνιστικό πλεονέκτημα στους</w:t>
      </w:r>
      <w:r>
        <w:rPr>
          <w:rFonts w:eastAsia="Times New Roman" w:cs="Times New Roman"/>
          <w:szCs w:val="24"/>
        </w:rPr>
        <w:t xml:space="preserve"> στρατηγικούς κακοπληρωτές. Εν τούτοις έχουμε δεσμευτεί ως Κυβέρνηση ότι η πρώτη κατοικία προστατεύεται από πλειστηριασμούς. </w:t>
      </w:r>
    </w:p>
    <w:p w14:paraId="31D639C0"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31D639C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Δώστε μου ένα λεπτό ακόμα, κύριε Πρόεδρε.</w:t>
      </w:r>
    </w:p>
    <w:p w14:paraId="31D639C2"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Όσον</w:t>
      </w:r>
      <w:r>
        <w:rPr>
          <w:rFonts w:eastAsia="Times New Roman" w:cs="Times New Roman"/>
          <w:szCs w:val="24"/>
        </w:rPr>
        <w:t xml:space="preserve"> αφορά το δεύτερο ερώτημά σας, έχουμε εξετάσει τα προβλήματα</w:t>
      </w:r>
      <w:r>
        <w:rPr>
          <w:rFonts w:eastAsia="Times New Roman" w:cs="Times New Roman"/>
          <w:szCs w:val="24"/>
        </w:rPr>
        <w:t>,</w:t>
      </w:r>
      <w:r>
        <w:rPr>
          <w:rFonts w:eastAsia="Times New Roman" w:cs="Times New Roman"/>
          <w:szCs w:val="24"/>
        </w:rPr>
        <w:t xml:space="preserve"> που παρουσιάζονται στην εφαρμογή του εξωδικαστικού μηχανισμού και επεξεργαζόμαστε βελτίωσή του, μειώνοντας μεταξύ άλλων τη γραφειοκρατία και εισάγοντας τη δυνατότητα συμπλήρωσης της αίτησης, ώστ</w:t>
      </w:r>
      <w:r>
        <w:rPr>
          <w:rFonts w:eastAsia="Times New Roman" w:cs="Times New Roman"/>
          <w:szCs w:val="24"/>
        </w:rPr>
        <w:t>ε αυτή να μην απορρίπτεται για τυπικούς λόγους. Σε κάθε περίπτωση, όμως, δεν υφίσταται αυτός ο κίνδυνος δημιουργίας μη ανατρέψιμων κοινωνικών και οικογενειακών καταστάσεων που ορισμένα μέσα μαζικής ενημέρωσης παρουσιάζουν.</w:t>
      </w:r>
    </w:p>
    <w:p w14:paraId="31D639C3"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1D639C4"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ΠΡΟΕΔΡΕΥΩΝ (Δημή</w:t>
      </w:r>
      <w:r>
        <w:rPr>
          <w:rFonts w:eastAsia="Times New Roman" w:cs="Times New Roman"/>
          <w:b/>
          <w:szCs w:val="24"/>
        </w:rPr>
        <w:t>τριος Κρεμαστινός):</w:t>
      </w:r>
      <w:r>
        <w:rPr>
          <w:rFonts w:eastAsia="Times New Roman" w:cs="Times New Roman"/>
          <w:szCs w:val="24"/>
        </w:rPr>
        <w:t xml:space="preserve"> Κύριε Καρρά, έχετε τον λόγο για τη δευτερολογία σας. </w:t>
      </w:r>
    </w:p>
    <w:p w14:paraId="31D639C5"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Ευχαριστώ, κύριε Πρόεδρε.</w:t>
      </w:r>
    </w:p>
    <w:p w14:paraId="31D639C6"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Άκουσα με προσοχή τον κύριο Υπουργό. Είναι γνωστά τα στοιχεία τα οποία ανέφερε, θα τα επαναλάβω και εγώ. Εκείνο που θέλω να σημ</w:t>
      </w:r>
      <w:r>
        <w:rPr>
          <w:rFonts w:eastAsia="Times New Roman" w:cs="Times New Roman"/>
          <w:szCs w:val="24"/>
        </w:rPr>
        <w:t xml:space="preserve">ειώσω στη δευτερολογία μου με το ξεκίνημα είναι ότι δεν έκανα χρήση δημοσιευμάτων, έκανα χρήση επίσημων ανακοινώσεων. </w:t>
      </w:r>
    </w:p>
    <w:p w14:paraId="31D639C7"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Ως εκ τούτου, θα μου επιτρέψετε να αναφέρω την απάντηση που έχω στα χέρια μου από την Ειδική Γραμματεία Δημοσίου Χρέους. Δεκατέσσερις χιλ</w:t>
      </w:r>
      <w:r>
        <w:rPr>
          <w:rFonts w:eastAsia="Times New Roman" w:cs="Times New Roman"/>
          <w:szCs w:val="24"/>
        </w:rPr>
        <w:t xml:space="preserve">ιάδες τετρακόσια έξι πρόσωπα ξεκίνησαν την αίτησή τους. Στις 3-1-2018 δύο χιλιάδες εξακόσιοι εξήντα τέσσερις εξ αυτών δεν πέρασαν τον έλεγχο </w:t>
      </w:r>
      <w:proofErr w:type="spellStart"/>
      <w:r>
        <w:rPr>
          <w:rFonts w:eastAsia="Times New Roman" w:cs="Times New Roman"/>
          <w:szCs w:val="24"/>
        </w:rPr>
        <w:t>επιλεξιμότητας</w:t>
      </w:r>
      <w:proofErr w:type="spellEnd"/>
      <w:r>
        <w:rPr>
          <w:rFonts w:eastAsia="Times New Roman" w:cs="Times New Roman"/>
          <w:szCs w:val="24"/>
        </w:rPr>
        <w:t xml:space="preserve">. Δηλαδή ήδη από το πρώτο ξεκαθάρισμα το 20% έχει απορριφθεί εκ προοιμίου. </w:t>
      </w:r>
    </w:p>
    <w:p w14:paraId="31D639C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Τι αποτελέσματα έχει αυτό</w:t>
      </w:r>
      <w:r>
        <w:rPr>
          <w:rFonts w:eastAsia="Times New Roman" w:cs="Times New Roman"/>
          <w:szCs w:val="24"/>
        </w:rPr>
        <w:t xml:space="preserve">, χωρίς να μπορούμε να προβλέψουμε ποιο ποσοστό τελικά θα ενταχθεί ή δεν θα ενταχθεί; Από τα στοιχεία που μου έθεσε υπ’ </w:t>
      </w:r>
      <w:proofErr w:type="spellStart"/>
      <w:r>
        <w:rPr>
          <w:rFonts w:eastAsia="Times New Roman" w:cs="Times New Roman"/>
          <w:szCs w:val="24"/>
        </w:rPr>
        <w:t>όψιν</w:t>
      </w:r>
      <w:proofErr w:type="spellEnd"/>
      <w:r>
        <w:rPr>
          <w:rFonts w:eastAsia="Times New Roman" w:cs="Times New Roman"/>
          <w:szCs w:val="24"/>
        </w:rPr>
        <w:t xml:space="preserve"> η Ειδική Γραμματεία Δημοσίου Χρέους, μέχρι στιγμής μόνο έντεκα συμφωνίες ρύθμισης από τις δεκατέσσερις χιλιάδες τετρακόσιες έξι έχο</w:t>
      </w:r>
      <w:r>
        <w:rPr>
          <w:rFonts w:eastAsia="Times New Roman" w:cs="Times New Roman"/>
          <w:szCs w:val="24"/>
        </w:rPr>
        <w:t xml:space="preserve">υν αντιμετωπιστεί θετικά. Επομένως, παραμένει το πρόβλημα. Και δεν είναι τα στοιχεία τα οποία αναφέρω από δημοσιεύματα, από </w:t>
      </w:r>
      <w:r>
        <w:rPr>
          <w:rFonts w:eastAsia="Times New Roman" w:cs="Times New Roman"/>
          <w:szCs w:val="24"/>
          <w:lang w:val="en-US"/>
        </w:rPr>
        <w:t>sites</w:t>
      </w:r>
      <w:r>
        <w:rPr>
          <w:rFonts w:eastAsia="Times New Roman" w:cs="Times New Roman"/>
          <w:szCs w:val="24"/>
        </w:rPr>
        <w:t xml:space="preserve">. Είναι από δημόσιο έγγραφο επίσημο. </w:t>
      </w:r>
    </w:p>
    <w:p w14:paraId="31D639C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Το επαναφέρω, λοιπόν, γιατί διατηρείται ενεργό το ερώτημά μου: τι θα γίνει με εκείνους οι</w:t>
      </w:r>
      <w:r>
        <w:rPr>
          <w:rFonts w:eastAsia="Times New Roman" w:cs="Times New Roman"/>
          <w:szCs w:val="24"/>
        </w:rPr>
        <w:t xml:space="preserve"> οποίοι θα απορριφθούν; Και δεν θα απορριφθούν για τυπικούς λόγους, αλλά θα απορριφθούν επειδή δεν έχουν τα κριτήρια της βιωσιμότητας, πράγμα που σημαίνει ότι όποιος δεν έχει κριτήρια βιωσιμότητας, το φυσικό πρόσωπο ή ο </w:t>
      </w:r>
      <w:r>
        <w:rPr>
          <w:rFonts w:eastAsia="Times New Roman" w:cs="Times New Roman"/>
          <w:szCs w:val="24"/>
        </w:rPr>
        <w:lastRenderedPageBreak/>
        <w:t>επιχειρηματίας, οδηγείται σε διαδικα</w:t>
      </w:r>
      <w:r>
        <w:rPr>
          <w:rFonts w:eastAsia="Times New Roman" w:cs="Times New Roman"/>
          <w:szCs w:val="24"/>
        </w:rPr>
        <w:t>σία αναγκαστικής εκτέλεσης και με δεδομένο ότι υπέγγυος είναι η προσωπική του περιουσία, η πρώτη κατοικία, αν είναι και μοναδική, καταλαβαίνουμε ότι θα στερηθεί την πρώτη κατοικία εκ της εφαρμογής του νόμου του εξωδικαστικού μηχανισμού.</w:t>
      </w:r>
    </w:p>
    <w:p w14:paraId="31D639C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αυτούς, λοιπόν,</w:t>
      </w:r>
      <w:r>
        <w:rPr>
          <w:rFonts w:eastAsia="Times New Roman" w:cs="Times New Roman"/>
          <w:szCs w:val="24"/>
        </w:rPr>
        <w:t xml:space="preserve"> απευθύνθηκα στην Κυβέρνηση, για αυτούς λοιπόν, έθεσα τα ερωτήματά μου, διότι η Κυβέρνηση αφήνει να διαρρέουν διάφορα. </w:t>
      </w:r>
    </w:p>
    <w:p w14:paraId="31D639CB" w14:textId="77777777" w:rsidR="00495759" w:rsidRDefault="00D40270">
      <w:pPr>
        <w:spacing w:line="600" w:lineRule="auto"/>
        <w:ind w:firstLine="720"/>
        <w:jc w:val="both"/>
        <w:rPr>
          <w:rFonts w:eastAsia="Times New Roman"/>
          <w:szCs w:val="24"/>
        </w:rPr>
      </w:pPr>
      <w:r>
        <w:rPr>
          <w:rFonts w:eastAsia="Times New Roman"/>
          <w:szCs w:val="24"/>
        </w:rPr>
        <w:t>Μάλιστα, μίλησαν και Υπουργοί, λέγοντας ότι υπάρχει και μία άτυπη συμφωνία μέχρι την αντικειμενική αξία των 300.000 ευρώ να προστατεύετα</w:t>
      </w:r>
      <w:r>
        <w:rPr>
          <w:rFonts w:eastAsia="Times New Roman"/>
          <w:szCs w:val="24"/>
        </w:rPr>
        <w:t xml:space="preserve">ι, χωρίς να διακρίνουμε εάν πρόκειται περί οφειλέτη εμπόρου ή μη εμπόρου. Όλα αυτά διαχύθηκαν το τελευταίο διάστημα και δημιούργησαν την προσδοκία. </w:t>
      </w:r>
    </w:p>
    <w:p w14:paraId="31D639CC" w14:textId="77777777" w:rsidR="00495759" w:rsidRDefault="00D40270">
      <w:pPr>
        <w:spacing w:after="0" w:line="600" w:lineRule="auto"/>
        <w:ind w:firstLine="720"/>
        <w:jc w:val="both"/>
        <w:rPr>
          <w:rFonts w:eastAsia="Times New Roman"/>
          <w:szCs w:val="24"/>
        </w:rPr>
      </w:pPr>
      <w:r>
        <w:rPr>
          <w:rFonts w:eastAsia="Times New Roman"/>
          <w:szCs w:val="24"/>
        </w:rPr>
        <w:lastRenderedPageBreak/>
        <w:t xml:space="preserve">Συνεπώς, κύριε Υπουργέ, δεν δέχομαι εκείνο το οποίο αναφέρατε ως προς εμένα, ότι επιχείρησα να δημιουργήσω </w:t>
      </w:r>
      <w:r>
        <w:rPr>
          <w:rFonts w:eastAsia="Times New Roman"/>
          <w:szCs w:val="24"/>
        </w:rPr>
        <w:t>διά της ερωτήσεως προσδοκία προς στρατηγικούς κακοπληρωτές. Δεν ήταν αυτή η πρόθεσή μου. Όμως ακόμα και από την ανάγνωση του κειμένου της ερώτησής μου δεν προκύπτουν τέτοιες διαθέσεις μου</w:t>
      </w:r>
      <w:r>
        <w:rPr>
          <w:rFonts w:eastAsia="Times New Roman"/>
          <w:szCs w:val="24"/>
        </w:rPr>
        <w:t>,</w:t>
      </w:r>
      <w:r>
        <w:rPr>
          <w:rFonts w:eastAsia="Times New Roman"/>
          <w:szCs w:val="24"/>
        </w:rPr>
        <w:t xml:space="preserve"> ούτε θέσεις μου. Αντίθετα, εξέφρασα μία αγωνία για την προστασία αυ</w:t>
      </w:r>
      <w:r>
        <w:rPr>
          <w:rFonts w:eastAsia="Times New Roman"/>
          <w:szCs w:val="24"/>
        </w:rPr>
        <w:t xml:space="preserve">τών των ανθρώπων. </w:t>
      </w:r>
    </w:p>
    <w:p w14:paraId="31D639CD" w14:textId="77777777" w:rsidR="00495759" w:rsidRDefault="00D40270">
      <w:pPr>
        <w:spacing w:after="0" w:line="600" w:lineRule="auto"/>
        <w:ind w:firstLine="720"/>
        <w:jc w:val="both"/>
        <w:rPr>
          <w:rFonts w:eastAsia="Times New Roman"/>
          <w:szCs w:val="24"/>
        </w:rPr>
      </w:pPr>
      <w:r>
        <w:rPr>
          <w:rFonts w:eastAsia="Times New Roman"/>
          <w:szCs w:val="24"/>
        </w:rPr>
        <w:t xml:space="preserve">Συνεπώς, για να ολοκληρώσω τη δευτερολογία μου, μένει ένα νομοθετικό κενό </w:t>
      </w:r>
      <w:r>
        <w:rPr>
          <w:rFonts w:eastAsia="Times New Roman"/>
          <w:szCs w:val="24"/>
        </w:rPr>
        <w:t xml:space="preserve">προστασίας της πρώτης κατοικίας </w:t>
      </w:r>
      <w:r>
        <w:rPr>
          <w:rFonts w:eastAsia="Times New Roman"/>
          <w:szCs w:val="24"/>
        </w:rPr>
        <w:t>για τους ανθρώπους αυτούς με το τυπικό κριτήριο της εμπορικής ιδιότητας, τουτέστιν της πτωχευτικής ικανότητας και με το τυπικό κριτ</w:t>
      </w:r>
      <w:r>
        <w:rPr>
          <w:rFonts w:eastAsia="Times New Roman"/>
          <w:szCs w:val="24"/>
        </w:rPr>
        <w:t xml:space="preserve">ήριο της </w:t>
      </w:r>
      <w:proofErr w:type="spellStart"/>
      <w:r>
        <w:rPr>
          <w:rFonts w:eastAsia="Times New Roman"/>
          <w:szCs w:val="24"/>
        </w:rPr>
        <w:t>επιλεξιμότητας</w:t>
      </w:r>
      <w:proofErr w:type="spellEnd"/>
      <w:r>
        <w:rPr>
          <w:rFonts w:eastAsia="Times New Roman"/>
          <w:szCs w:val="24"/>
        </w:rPr>
        <w:t xml:space="preserve">, ότι πρέπει να έχουν μία κερδοφόρο χρήση. Και εδώ θέλω να σχολιάσω την απάντηση του κυρίου Υπουργού. Αφήνει να </w:t>
      </w:r>
      <w:r>
        <w:rPr>
          <w:rFonts w:eastAsia="Times New Roman"/>
          <w:szCs w:val="24"/>
        </w:rPr>
        <w:lastRenderedPageBreak/>
        <w:t>εννοηθεί</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ότι επιτρέπεται να γίνονται και κάποια παιχνίδια -δεν αναφέρομαι προσωπικά, αλλά στον νόμο- για εκείνο </w:t>
      </w:r>
      <w:r>
        <w:rPr>
          <w:rFonts w:eastAsia="Times New Roman"/>
          <w:szCs w:val="24"/>
        </w:rPr>
        <w:t xml:space="preserve">το οποίο ανακοινώθηκε, ότι θα μπορούν να </w:t>
      </w:r>
      <w:proofErr w:type="spellStart"/>
      <w:r>
        <w:rPr>
          <w:rFonts w:eastAsia="Times New Roman"/>
          <w:szCs w:val="24"/>
        </w:rPr>
        <w:t>επανεκκινήσουν</w:t>
      </w:r>
      <w:proofErr w:type="spellEnd"/>
      <w:r>
        <w:rPr>
          <w:rFonts w:eastAsia="Times New Roman"/>
          <w:szCs w:val="24"/>
        </w:rPr>
        <w:t xml:space="preserve"> την επιχειρηματική δραστηριότητα δηλώνοντας έναρξη όσοι είχαν διακόψει; Δηλαδή θα τους οδηγήσουμε να γίνουν στρατηγικοί κακόβουλοι κακοπληρωτές με την ίδια τη νομοθεσία;</w:t>
      </w:r>
    </w:p>
    <w:p w14:paraId="31D639CE" w14:textId="77777777" w:rsidR="00495759" w:rsidRDefault="00D40270">
      <w:pPr>
        <w:spacing w:after="0" w:line="600" w:lineRule="auto"/>
        <w:ind w:firstLine="720"/>
        <w:jc w:val="both"/>
        <w:rPr>
          <w:rFonts w:eastAsia="Times New Roman"/>
          <w:szCs w:val="24"/>
        </w:rPr>
      </w:pPr>
      <w:r>
        <w:rPr>
          <w:rFonts w:eastAsia="Times New Roman"/>
          <w:szCs w:val="24"/>
        </w:rPr>
        <w:t xml:space="preserve">Και το τρίτο κριτήριο </w:t>
      </w:r>
      <w:proofErr w:type="spellStart"/>
      <w:r>
        <w:rPr>
          <w:rFonts w:eastAsia="Times New Roman"/>
          <w:szCs w:val="24"/>
        </w:rPr>
        <w:t>επιλεξιμ</w:t>
      </w:r>
      <w:r>
        <w:rPr>
          <w:rFonts w:eastAsia="Times New Roman"/>
          <w:szCs w:val="24"/>
        </w:rPr>
        <w:t>ότητας</w:t>
      </w:r>
      <w:proofErr w:type="spellEnd"/>
      <w:r>
        <w:rPr>
          <w:rFonts w:eastAsia="Times New Roman"/>
          <w:szCs w:val="24"/>
        </w:rPr>
        <w:t xml:space="preserve">, το οποίο είναι το πλέον αόριστο και αμφίβολο, είναι η βιωσιμότητα. Και θέλω να σημειώσω και το τελευταίο, ότι δίδουμε πολλά δικαιώματα και προς τις πιστώτριες τράπεζες με τον εξωδικαστικό μηχανισμό και προς το </w:t>
      </w:r>
      <w:r>
        <w:rPr>
          <w:rFonts w:eastAsia="Times New Roman"/>
          <w:szCs w:val="24"/>
        </w:rPr>
        <w:t>δ</w:t>
      </w:r>
      <w:r>
        <w:rPr>
          <w:rFonts w:eastAsia="Times New Roman"/>
          <w:szCs w:val="24"/>
        </w:rPr>
        <w:t>ημόσιο, όταν θέτουμε ως προϋπόθεση θε</w:t>
      </w:r>
      <w:r>
        <w:rPr>
          <w:rFonts w:eastAsia="Times New Roman"/>
          <w:szCs w:val="24"/>
        </w:rPr>
        <w:t>τικής ψήφου για τη ρύθμιση –</w:t>
      </w:r>
      <w:r>
        <w:rPr>
          <w:rFonts w:eastAsia="Times New Roman"/>
          <w:szCs w:val="24"/>
        </w:rPr>
        <w:lastRenderedPageBreak/>
        <w:t xml:space="preserve">και έχουμε περιπτώσεις που έχουν καταψηφιστεί ήδη- εκείνο το οποίο θα ελάμβανε η τράπεζα ή το </w:t>
      </w:r>
      <w:r>
        <w:rPr>
          <w:rFonts w:eastAsia="Times New Roman"/>
          <w:szCs w:val="24"/>
        </w:rPr>
        <w:t>δ</w:t>
      </w:r>
      <w:r>
        <w:rPr>
          <w:rFonts w:eastAsia="Times New Roman"/>
          <w:szCs w:val="24"/>
        </w:rPr>
        <w:t xml:space="preserve">ημόσιο ή ο ασφαλιστικός οργανισμός, κατά την αναγκαστική εκτέλεση με την πολιτική δικονομία. </w:t>
      </w:r>
    </w:p>
    <w:p w14:paraId="31D639CF" w14:textId="77777777" w:rsidR="00495759" w:rsidRDefault="00D40270">
      <w:pPr>
        <w:spacing w:after="0" w:line="600" w:lineRule="auto"/>
        <w:ind w:firstLine="720"/>
        <w:jc w:val="both"/>
        <w:rPr>
          <w:rFonts w:eastAsia="Times New Roman"/>
          <w:szCs w:val="24"/>
        </w:rPr>
      </w:pPr>
      <w:r>
        <w:rPr>
          <w:rFonts w:eastAsia="Times New Roman"/>
          <w:szCs w:val="24"/>
        </w:rPr>
        <w:t>(Στο σημείο αυτό κτυπάει το κουδούνι λή</w:t>
      </w:r>
      <w:r>
        <w:rPr>
          <w:rFonts w:eastAsia="Times New Roman"/>
          <w:szCs w:val="24"/>
        </w:rPr>
        <w:t>ξεως του χρόνου ομιλίας του κυρίου Βουλευτή)</w:t>
      </w:r>
    </w:p>
    <w:p w14:paraId="31D639D0" w14:textId="77777777" w:rsidR="00495759" w:rsidRDefault="00D40270">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ολοκληρώστε. </w:t>
      </w:r>
    </w:p>
    <w:p w14:paraId="31D639D1" w14:textId="77777777" w:rsidR="00495759" w:rsidRDefault="00D40270">
      <w:pPr>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 xml:space="preserve">Τελειώνω, κύριε Πρόεδρε. </w:t>
      </w:r>
    </w:p>
    <w:p w14:paraId="31D639D2" w14:textId="77777777" w:rsidR="00495759" w:rsidRDefault="00D40270">
      <w:pPr>
        <w:spacing w:after="0" w:line="600" w:lineRule="auto"/>
        <w:ind w:firstLine="720"/>
        <w:jc w:val="both"/>
        <w:rPr>
          <w:rFonts w:eastAsia="Times New Roman"/>
          <w:szCs w:val="24"/>
        </w:rPr>
      </w:pPr>
      <w:r>
        <w:rPr>
          <w:rFonts w:eastAsia="Times New Roman"/>
          <w:szCs w:val="24"/>
        </w:rPr>
        <w:t xml:space="preserve">Δηλαδή παίρνουμε όλη την περιουσία και την πρώτη κατοικία, τη βάζουμε σε ένα πακέτο. Και εδώ κάνω μία σύντομη παρένθεση, καθώς δεν είναι το θέμα της ερωτήσεώς μου: Βάζουμε και την περιουσία των εγγυητών, η οποία συνυπολογίζεται, βάζουμε και την </w:t>
      </w:r>
      <w:r>
        <w:rPr>
          <w:rFonts w:eastAsia="Times New Roman"/>
          <w:szCs w:val="24"/>
        </w:rPr>
        <w:lastRenderedPageBreak/>
        <w:t>περιουσία τ</w:t>
      </w:r>
      <w:r>
        <w:rPr>
          <w:rFonts w:eastAsia="Times New Roman"/>
          <w:szCs w:val="24"/>
        </w:rPr>
        <w:t xml:space="preserve">ης συζύγου, της γυναίκας, εάν έχει μία μικρή, τυπική συμμετοχή. </w:t>
      </w:r>
    </w:p>
    <w:p w14:paraId="31D639D3" w14:textId="77777777" w:rsidR="00495759" w:rsidRDefault="00D40270">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Καρρά, ολοκληρώστε. Υπάρχει και η επερώτηση που ακολουθεί. </w:t>
      </w:r>
    </w:p>
    <w:p w14:paraId="31D639D4" w14:textId="77777777" w:rsidR="00495759" w:rsidRDefault="00D40270">
      <w:pPr>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Υπό την έννοια αυτή, λοιπόν, κύριε Πρόεδρε, παραμέ</w:t>
      </w:r>
      <w:r>
        <w:rPr>
          <w:rFonts w:eastAsia="Times New Roman"/>
          <w:szCs w:val="24"/>
        </w:rPr>
        <w:t xml:space="preserve">νει το ερώτημά μου αναπάντητο και θεωρώ ότι η Κυβέρνηση πρέπει να πάρει την πρωτοβουλία να νομοθετήσει. Δεν υπάρχει διαφορετικός δρόμος. </w:t>
      </w:r>
    </w:p>
    <w:p w14:paraId="31D639D5" w14:textId="77777777" w:rsidR="00495759" w:rsidRDefault="00D40270">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Υπουργέ, έχετε τον λόγο. </w:t>
      </w:r>
    </w:p>
    <w:p w14:paraId="31D639D6" w14:textId="77777777" w:rsidR="00495759" w:rsidRDefault="00D40270">
      <w:pPr>
        <w:spacing w:after="0" w:line="600" w:lineRule="auto"/>
        <w:ind w:firstLine="720"/>
        <w:jc w:val="both"/>
        <w:rPr>
          <w:rFonts w:eastAsia="Times New Roman"/>
          <w:szCs w:val="24"/>
        </w:rPr>
      </w:pPr>
      <w:r>
        <w:rPr>
          <w:rFonts w:eastAsia="Times New Roman"/>
          <w:b/>
          <w:szCs w:val="24"/>
        </w:rPr>
        <w:t>ΔΗΜΟΣ ΠΑΠΑΔΗΜΗΤΡΙΟΥ (Υπουργός Οικονομίας και Ανάπτ</w:t>
      </w:r>
      <w:r>
        <w:rPr>
          <w:rFonts w:eastAsia="Times New Roman"/>
          <w:b/>
          <w:szCs w:val="24"/>
        </w:rPr>
        <w:t>υξης):</w:t>
      </w:r>
      <w:r>
        <w:rPr>
          <w:rFonts w:eastAsia="Times New Roman"/>
          <w:szCs w:val="24"/>
        </w:rPr>
        <w:t xml:space="preserve"> Ευχαριστώ πολύ, κύριε Πρόεδρε. </w:t>
      </w:r>
    </w:p>
    <w:p w14:paraId="31D639D7" w14:textId="77777777" w:rsidR="00495759" w:rsidRDefault="00D40270">
      <w:pPr>
        <w:spacing w:after="0" w:line="600" w:lineRule="auto"/>
        <w:ind w:firstLine="720"/>
        <w:jc w:val="both"/>
        <w:rPr>
          <w:rFonts w:eastAsia="Times New Roman"/>
          <w:szCs w:val="24"/>
        </w:rPr>
      </w:pPr>
      <w:r>
        <w:rPr>
          <w:rFonts w:eastAsia="Times New Roman"/>
          <w:szCs w:val="24"/>
        </w:rPr>
        <w:lastRenderedPageBreak/>
        <w:t xml:space="preserve">Ζητώ συγγνώμη που απάντησα προηγουμένως καθήμενος, ενώ έπρεπε να ακολουθήσω το τυπικό. </w:t>
      </w:r>
    </w:p>
    <w:p w14:paraId="31D639D8" w14:textId="77777777" w:rsidR="00495759" w:rsidRDefault="00D40270">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Αυτό είναι τυπικό. Προβλέπεται ότι στις </w:t>
      </w:r>
      <w:r>
        <w:rPr>
          <w:rFonts w:eastAsia="Times New Roman"/>
          <w:szCs w:val="24"/>
        </w:rPr>
        <w:t>ε</w:t>
      </w:r>
      <w:r>
        <w:rPr>
          <w:rFonts w:eastAsia="Times New Roman"/>
          <w:szCs w:val="24"/>
        </w:rPr>
        <w:t>πιτροπές ομιλούν οι Βουλευτές και οι Υπουργοί καθήμε</w:t>
      </w:r>
      <w:r>
        <w:rPr>
          <w:rFonts w:eastAsia="Times New Roman"/>
          <w:szCs w:val="24"/>
        </w:rPr>
        <w:t xml:space="preserve">νοι, ενώ στην Ολομέλεια ομιλούν όρθιοι. </w:t>
      </w:r>
    </w:p>
    <w:p w14:paraId="31D639D9" w14:textId="77777777" w:rsidR="00495759" w:rsidRDefault="00D40270">
      <w:pPr>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 xml:space="preserve">Τουλάχιστον εγώ δεν το παρατήρησα, οπότε δεν τίθεται θέμα από εμένα. </w:t>
      </w:r>
    </w:p>
    <w:p w14:paraId="31D639DA" w14:textId="77777777" w:rsidR="00495759" w:rsidRDefault="00D40270">
      <w:pPr>
        <w:spacing w:after="0" w:line="600" w:lineRule="auto"/>
        <w:ind w:firstLine="720"/>
        <w:jc w:val="both"/>
        <w:rPr>
          <w:rFonts w:eastAsia="Times New Roman"/>
          <w:szCs w:val="24"/>
        </w:rPr>
      </w:pPr>
      <w:r>
        <w:rPr>
          <w:rFonts w:eastAsia="Times New Roman"/>
          <w:b/>
          <w:szCs w:val="24"/>
        </w:rPr>
        <w:t>ΔΗΜΟΣ ΠΑΠΑΔΗΜΗΤΡΙΟΥ (Υπουργός Οικονομίας και Ανάπτυξης):</w:t>
      </w:r>
      <w:r>
        <w:rPr>
          <w:rFonts w:eastAsia="Times New Roman"/>
          <w:szCs w:val="24"/>
        </w:rPr>
        <w:t xml:space="preserve"> Κύριε Καρρά, άκουσα με προσοχή αυτά που είπατε στη δευτερολ</w:t>
      </w:r>
      <w:r>
        <w:rPr>
          <w:rFonts w:eastAsia="Times New Roman"/>
          <w:szCs w:val="24"/>
        </w:rPr>
        <w:t xml:space="preserve">ογία σας. Αυτό που θέλω να σας πω -και θα το επαναλάβω- είναι ότι η Κυβέρνηση έχει δεσμευτεί για την προστασία της πρώτης κατοικίας από πλειστηριασμούς. </w:t>
      </w:r>
    </w:p>
    <w:p w14:paraId="31D639DB" w14:textId="77777777" w:rsidR="00495759" w:rsidRDefault="00D40270">
      <w:pPr>
        <w:spacing w:after="0" w:line="600" w:lineRule="auto"/>
        <w:ind w:firstLine="720"/>
        <w:jc w:val="both"/>
        <w:rPr>
          <w:rFonts w:eastAsia="Times New Roman"/>
          <w:szCs w:val="24"/>
        </w:rPr>
      </w:pPr>
      <w:r>
        <w:rPr>
          <w:rFonts w:eastAsia="Times New Roman"/>
          <w:szCs w:val="24"/>
        </w:rPr>
        <w:lastRenderedPageBreak/>
        <w:t>Υπάρχει αυτή η άτυπη συνεργασία και συνεννόηση με τους τραπεζίτες, αλλά δεν βασιζόμαστε σε αυτό.</w:t>
      </w:r>
    </w:p>
    <w:p w14:paraId="31D639DC" w14:textId="77777777" w:rsidR="00495759" w:rsidRDefault="00D40270">
      <w:pPr>
        <w:spacing w:after="0" w:line="600" w:lineRule="auto"/>
        <w:ind w:firstLine="720"/>
        <w:jc w:val="both"/>
        <w:rPr>
          <w:rFonts w:eastAsia="Times New Roman"/>
          <w:szCs w:val="24"/>
        </w:rPr>
      </w:pPr>
      <w:r>
        <w:rPr>
          <w:rFonts w:eastAsia="Times New Roman"/>
          <w:szCs w:val="24"/>
        </w:rPr>
        <w:t xml:space="preserve">Όπως </w:t>
      </w:r>
      <w:r>
        <w:rPr>
          <w:rFonts w:eastAsia="Times New Roman"/>
          <w:szCs w:val="24"/>
        </w:rPr>
        <w:t xml:space="preserve">ξέρετε, ο νόμος Κατσέλη-Σταθάκη προστατεύει την πρώτη κατοικία. Ο εξωδικαστικός μηχανισμός είναι βασισμένος σε βιώσιμες επιχειρήσεις. Μία επιχείρηση πρέπει να πληροί τα κριτήρια της ένταξης υπαγωγής και της βιωσιμότητας. </w:t>
      </w:r>
    </w:p>
    <w:p w14:paraId="31D639DD" w14:textId="77777777" w:rsidR="00495759" w:rsidRDefault="00D40270">
      <w:pPr>
        <w:spacing w:after="0" w:line="600" w:lineRule="auto"/>
        <w:ind w:firstLine="720"/>
        <w:jc w:val="both"/>
        <w:rPr>
          <w:rFonts w:eastAsia="Times New Roman"/>
          <w:szCs w:val="24"/>
        </w:rPr>
      </w:pPr>
      <w:r>
        <w:rPr>
          <w:rFonts w:eastAsia="Times New Roman"/>
          <w:szCs w:val="24"/>
        </w:rPr>
        <w:t>Αυτό που θέλω να πω, λοιπόν, επειδ</w:t>
      </w:r>
      <w:r>
        <w:rPr>
          <w:rFonts w:eastAsia="Times New Roman"/>
          <w:szCs w:val="24"/>
        </w:rPr>
        <w:t xml:space="preserve">ή επικεντρώνεστε στην προστασία της πρώτης κατοικίας, είναι ότι η Κυβέρνηση έχει δεσμευθεί να την προστατέψει. Και μέχρι τώρα, όπως ξέρετε, παρά τα δημοσιεύματα, δεν υπάρχει καμμία πρώτη κατοικία που να έχει βγει σε πλειστηριασμό. </w:t>
      </w:r>
    </w:p>
    <w:p w14:paraId="31D639DE" w14:textId="77777777" w:rsidR="00495759" w:rsidRDefault="00D40270">
      <w:pPr>
        <w:spacing w:after="0" w:line="600" w:lineRule="auto"/>
        <w:ind w:firstLine="720"/>
        <w:jc w:val="both"/>
        <w:rPr>
          <w:rFonts w:eastAsia="Times New Roman"/>
          <w:szCs w:val="24"/>
        </w:rPr>
      </w:pPr>
      <w:r>
        <w:rPr>
          <w:rFonts w:eastAsia="Times New Roman"/>
          <w:szCs w:val="24"/>
        </w:rPr>
        <w:t>Όσον αφορά στον εγγυητή,</w:t>
      </w:r>
      <w:r>
        <w:rPr>
          <w:rFonts w:eastAsia="Times New Roman"/>
          <w:szCs w:val="24"/>
        </w:rPr>
        <w:t xml:space="preserve"> νομίζω ότι το έχουμε πει σε προηγούμενη ερώτηση</w:t>
      </w:r>
      <w:r>
        <w:rPr>
          <w:rFonts w:eastAsia="Times New Roman"/>
          <w:szCs w:val="24"/>
        </w:rPr>
        <w:t>,</w:t>
      </w:r>
      <w:r>
        <w:rPr>
          <w:rFonts w:eastAsia="Times New Roman"/>
          <w:szCs w:val="24"/>
        </w:rPr>
        <w:t xml:space="preserve"> που είχατε κάνει όταν φέραμε το νομοσχέδιο του </w:t>
      </w:r>
      <w:r>
        <w:rPr>
          <w:rFonts w:eastAsia="Times New Roman"/>
          <w:szCs w:val="24"/>
        </w:rPr>
        <w:lastRenderedPageBreak/>
        <w:t>εξωδικαστικού συμβιβασμού, ότι ο εγγυητής θα μπορεί και αυτός να ενταχθεί στον εξωδικαστικό μηχανισμό. Επίσης, σε ό,τι αφορά την πρώτη κατοικία μπορεί να ενταχ</w:t>
      </w:r>
      <w:r>
        <w:rPr>
          <w:rFonts w:eastAsia="Times New Roman"/>
          <w:szCs w:val="24"/>
        </w:rPr>
        <w:t xml:space="preserve">θεί και στον νόμο Κατσέλη ο εγγυητής. </w:t>
      </w:r>
    </w:p>
    <w:p w14:paraId="31D639DF" w14:textId="77777777" w:rsidR="00495759" w:rsidRDefault="00D40270">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πολύ, κύριε Παπαδημητρίου. </w:t>
      </w:r>
    </w:p>
    <w:p w14:paraId="31D639E0" w14:textId="77777777" w:rsidR="00495759" w:rsidRDefault="00D40270">
      <w:pPr>
        <w:spacing w:after="0" w:line="600" w:lineRule="auto"/>
        <w:ind w:firstLine="720"/>
        <w:jc w:val="both"/>
        <w:rPr>
          <w:rFonts w:eastAsia="Times New Roman"/>
          <w:szCs w:val="24"/>
        </w:rPr>
      </w:pPr>
      <w:r>
        <w:rPr>
          <w:rFonts w:eastAsia="Times New Roman"/>
          <w:szCs w:val="24"/>
        </w:rPr>
        <w:t xml:space="preserve">Ολοκληρώθηκε η συζήτηση των επίκαιρων ερωτήσεων. </w:t>
      </w:r>
    </w:p>
    <w:p w14:paraId="31D639E1" w14:textId="77777777" w:rsidR="00495759" w:rsidRDefault="00D40270">
      <w:pPr>
        <w:spacing w:after="0" w:line="600" w:lineRule="auto"/>
        <w:ind w:firstLine="720"/>
        <w:jc w:val="center"/>
        <w:rPr>
          <w:rFonts w:eastAsia="Times New Roman"/>
          <w:color w:val="FF0000"/>
          <w:szCs w:val="24"/>
        </w:rPr>
      </w:pPr>
      <w:r>
        <w:rPr>
          <w:rFonts w:eastAsia="Times New Roman"/>
          <w:color w:val="FF0000"/>
          <w:szCs w:val="24"/>
        </w:rPr>
        <w:t>(</w:t>
      </w:r>
      <w:r w:rsidRPr="0084408A">
        <w:rPr>
          <w:rFonts w:eastAsia="Times New Roman"/>
          <w:color w:val="FF0000"/>
          <w:szCs w:val="24"/>
        </w:rPr>
        <w:t>ΑΛΛΑΓΗ ΣΕΛΙΔΑΣ</w:t>
      </w:r>
      <w:r>
        <w:rPr>
          <w:rFonts w:eastAsia="Times New Roman"/>
          <w:color w:val="FF0000"/>
          <w:szCs w:val="24"/>
        </w:rPr>
        <w:t xml:space="preserve"> ΛΟΓΩ ΑΛΛΑΓΗΣ ΘΕΜΑΤΟΣ)</w:t>
      </w:r>
    </w:p>
    <w:p w14:paraId="31D639E2"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Κυρίες και κύριοι συνάδελφοι, εισερχόμαστε στην ημερήσια διάταξη των </w:t>
      </w:r>
    </w:p>
    <w:p w14:paraId="31D639E3" w14:textId="77777777" w:rsidR="00495759" w:rsidRDefault="00D40270">
      <w:pPr>
        <w:tabs>
          <w:tab w:val="left" w:pos="2738"/>
          <w:tab w:val="center" w:pos="4753"/>
          <w:tab w:val="left" w:pos="5723"/>
        </w:tabs>
        <w:spacing w:line="600" w:lineRule="auto"/>
        <w:ind w:firstLine="720"/>
        <w:jc w:val="center"/>
        <w:rPr>
          <w:rFonts w:eastAsia="Times New Roman" w:cs="Times New Roman"/>
          <w:b/>
          <w:szCs w:val="24"/>
        </w:rPr>
      </w:pPr>
      <w:r>
        <w:rPr>
          <w:rFonts w:eastAsia="Times New Roman" w:cs="Times New Roman"/>
          <w:b/>
          <w:szCs w:val="24"/>
        </w:rPr>
        <w:t>ΕΠΕΡΩΤΗΣΕΩΝ</w:t>
      </w:r>
    </w:p>
    <w:p w14:paraId="31D639E4"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Θα συζητηθεί η υπ’ αριθμόν 13/8-12-2017 επερώτηση της Προέδρου κ</w:t>
      </w:r>
      <w:r>
        <w:rPr>
          <w:rFonts w:eastAsia="Times New Roman" w:cs="Times New Roman"/>
          <w:szCs w:val="24"/>
        </w:rPr>
        <w:t>.</w:t>
      </w:r>
      <w:r>
        <w:rPr>
          <w:rFonts w:eastAsia="Times New Roman" w:cs="Times New Roman"/>
          <w:szCs w:val="24"/>
        </w:rPr>
        <w:t xml:space="preserve"> Φωτεινής </w:t>
      </w:r>
      <w:r>
        <w:rPr>
          <w:rFonts w:eastAsia="Times New Roman" w:cs="Times New Roman"/>
          <w:szCs w:val="24"/>
        </w:rPr>
        <w:t xml:space="preserve">(Φώφης) </w:t>
      </w:r>
      <w:r>
        <w:rPr>
          <w:rFonts w:eastAsia="Times New Roman" w:cs="Times New Roman"/>
          <w:szCs w:val="24"/>
        </w:rPr>
        <w:t>Γεννηματά</w:t>
      </w:r>
      <w:r>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Βουλευτών της Κοινοβουλευτικής Ομάδας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των κ.κ. Γεωργίου </w:t>
      </w:r>
      <w:proofErr w:type="spellStart"/>
      <w:r>
        <w:rPr>
          <w:rFonts w:eastAsia="Times New Roman" w:cs="Times New Roman"/>
          <w:szCs w:val="24"/>
        </w:rPr>
        <w:t>Αρβανιτίδη</w:t>
      </w:r>
      <w:proofErr w:type="spellEnd"/>
      <w:r>
        <w:rPr>
          <w:rFonts w:eastAsia="Times New Roman" w:cs="Times New Roman"/>
          <w:szCs w:val="24"/>
        </w:rPr>
        <w:t xml:space="preserve">, Ευάγγελου Βενιζέλου, Λεωνίδα Γρηγοράκου, Αθανάσιου Θεοχαρόπουλου,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Χαρούλας (Χαράς) </w:t>
      </w:r>
      <w:proofErr w:type="spellStart"/>
      <w:r>
        <w:rPr>
          <w:rFonts w:eastAsia="Times New Roman" w:cs="Times New Roman"/>
          <w:szCs w:val="24"/>
        </w:rPr>
        <w:t>Κεφαλίδου</w:t>
      </w:r>
      <w:proofErr w:type="spellEnd"/>
      <w:r>
        <w:rPr>
          <w:rFonts w:eastAsia="Times New Roman" w:cs="Times New Roman"/>
          <w:szCs w:val="24"/>
        </w:rPr>
        <w:t xml:space="preserve">, Γιάννη Κουτσούκου, Δημητρίου </w:t>
      </w:r>
      <w:proofErr w:type="spellStart"/>
      <w:r>
        <w:rPr>
          <w:rFonts w:eastAsia="Times New Roman" w:cs="Times New Roman"/>
          <w:szCs w:val="24"/>
        </w:rPr>
        <w:t>Κρεμαστινού</w:t>
      </w:r>
      <w:proofErr w:type="spellEnd"/>
      <w:r>
        <w:rPr>
          <w:rFonts w:eastAsia="Times New Roman" w:cs="Times New Roman"/>
          <w:szCs w:val="24"/>
        </w:rPr>
        <w:t>, Οδυσσέα Κωνσταντινόπουλου, Δημητρίου Κωνσταντόπουλου, Ανδρέα</w:t>
      </w:r>
      <w:r>
        <w:rPr>
          <w:rFonts w:eastAsia="Times New Roman" w:cs="Times New Roman"/>
          <w:szCs w:val="24"/>
        </w:rPr>
        <w:t xml:space="preserve"> Λοβέρδου, Ιωάννη Μανιάτη, </w:t>
      </w:r>
      <w:proofErr w:type="spellStart"/>
      <w:r>
        <w:rPr>
          <w:rFonts w:eastAsia="Times New Roman" w:cs="Times New Roman"/>
          <w:szCs w:val="24"/>
        </w:rPr>
        <w:t>Ιλχάν</w:t>
      </w:r>
      <w:proofErr w:type="spellEnd"/>
      <w:r>
        <w:rPr>
          <w:rFonts w:eastAsia="Times New Roman" w:cs="Times New Roman"/>
          <w:szCs w:val="24"/>
        </w:rPr>
        <w:t xml:space="preserve"> Αχμέτ, Κωνσταντίνου </w:t>
      </w:r>
      <w:proofErr w:type="spellStart"/>
      <w:r>
        <w:rPr>
          <w:rFonts w:eastAsia="Times New Roman" w:cs="Times New Roman"/>
          <w:szCs w:val="24"/>
        </w:rPr>
        <w:t>Μπαργιώτα</w:t>
      </w:r>
      <w:proofErr w:type="spellEnd"/>
      <w:r>
        <w:rPr>
          <w:rFonts w:eastAsia="Times New Roman" w:cs="Times New Roman"/>
          <w:szCs w:val="24"/>
        </w:rPr>
        <w:t xml:space="preserve">, Θεόδωρου Παπαθεοδώρου, Κωνσταντίνου Σκανδαλίδη, Μιχαήλ Τζελέπη, Παρασκευής (Εύης) </w:t>
      </w:r>
      <w:proofErr w:type="spellStart"/>
      <w:r>
        <w:rPr>
          <w:rFonts w:eastAsia="Times New Roman" w:cs="Times New Roman"/>
          <w:szCs w:val="24"/>
        </w:rPr>
        <w:t>Χριστοφιλοπούλου</w:t>
      </w:r>
      <w:proofErr w:type="spellEnd"/>
      <w:r>
        <w:rPr>
          <w:rFonts w:eastAsia="Times New Roman" w:cs="Times New Roman"/>
          <w:szCs w:val="24"/>
        </w:rPr>
        <w:t xml:space="preserve">, </w:t>
      </w:r>
      <w:r>
        <w:rPr>
          <w:rFonts w:eastAsia="Times New Roman" w:cs="Times New Roman"/>
          <w:szCs w:val="24"/>
        </w:rPr>
        <w:t xml:space="preserve">καθώς και Βουλευτών της Κοινοβουλευτικής Ομάδας του Ποταμιού κυρίων </w:t>
      </w:r>
      <w:r>
        <w:rPr>
          <w:rFonts w:eastAsia="Times New Roman" w:cs="Times New Roman"/>
          <w:szCs w:val="24"/>
        </w:rPr>
        <w:t xml:space="preserve">Γεωργίου </w:t>
      </w:r>
      <w:proofErr w:type="spellStart"/>
      <w:r>
        <w:rPr>
          <w:rFonts w:eastAsia="Times New Roman" w:cs="Times New Roman"/>
          <w:szCs w:val="24"/>
        </w:rPr>
        <w:t>Αμυρά</w:t>
      </w:r>
      <w:proofErr w:type="spellEnd"/>
      <w:r>
        <w:rPr>
          <w:rFonts w:eastAsia="Times New Roman" w:cs="Times New Roman"/>
          <w:szCs w:val="24"/>
        </w:rPr>
        <w:t>, Σπυρίδων</w:t>
      </w:r>
      <w:r>
        <w:rPr>
          <w:rFonts w:eastAsia="Times New Roman" w:cs="Times New Roman"/>
          <w:szCs w:val="24"/>
        </w:rPr>
        <w:t xml:space="preserve">ος </w:t>
      </w:r>
      <w:proofErr w:type="spellStart"/>
      <w:r>
        <w:rPr>
          <w:rFonts w:eastAsia="Times New Roman" w:cs="Times New Roman"/>
          <w:szCs w:val="24"/>
        </w:rPr>
        <w:t>Δανέλλη</w:t>
      </w:r>
      <w:proofErr w:type="spellEnd"/>
      <w:r>
        <w:rPr>
          <w:rFonts w:eastAsia="Times New Roman" w:cs="Times New Roman"/>
          <w:szCs w:val="24"/>
        </w:rPr>
        <w:t xml:space="preserve">, Σπυρίδωνος Λυκούδη και Γρηγορίου Ψαριανού προς τον Υπουργό </w:t>
      </w:r>
      <w:r>
        <w:rPr>
          <w:rFonts w:eastAsia="Times New Roman" w:cs="Times New Roman"/>
          <w:szCs w:val="24"/>
        </w:rPr>
        <w:lastRenderedPageBreak/>
        <w:t xml:space="preserve">Αγροτικής Ανάπτυξης και Τροφίμων, </w:t>
      </w:r>
      <w:r>
        <w:rPr>
          <w:rFonts w:eastAsia="Times New Roman" w:cs="Times New Roman"/>
          <w:szCs w:val="24"/>
        </w:rPr>
        <w:t>σχετικά με την</w:t>
      </w:r>
      <w:r>
        <w:rPr>
          <w:rFonts w:eastAsia="Times New Roman" w:cs="Times New Roman"/>
          <w:szCs w:val="24"/>
        </w:rPr>
        <w:t xml:space="preserve"> </w:t>
      </w:r>
      <w:proofErr w:type="spellStart"/>
      <w:r>
        <w:rPr>
          <w:rFonts w:eastAsia="Times New Roman" w:cs="Times New Roman"/>
          <w:szCs w:val="24"/>
        </w:rPr>
        <w:t>αντιαγροτική</w:t>
      </w:r>
      <w:proofErr w:type="spellEnd"/>
      <w:r>
        <w:rPr>
          <w:rFonts w:eastAsia="Times New Roman" w:cs="Times New Roman"/>
          <w:szCs w:val="24"/>
        </w:rPr>
        <w:t xml:space="preserve"> πολιτική της Κυβέρνησης </w:t>
      </w:r>
      <w:r>
        <w:rPr>
          <w:rFonts w:eastAsia="Times New Roman" w:cs="Times New Roman"/>
          <w:szCs w:val="24"/>
        </w:rPr>
        <w:t xml:space="preserve">που </w:t>
      </w:r>
      <w:r>
        <w:rPr>
          <w:rFonts w:eastAsia="Times New Roman" w:cs="Times New Roman"/>
          <w:szCs w:val="24"/>
        </w:rPr>
        <w:t xml:space="preserve">προκαλεί μεγάλη δυσαρέσκεια στους αγρότες. </w:t>
      </w:r>
    </w:p>
    <w:p w14:paraId="31D639E5"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Κατά τον Κανονισμό, ο Πρόεδρος της Κοινοβουλευτικής</w:t>
      </w:r>
      <w:r>
        <w:rPr>
          <w:rFonts w:eastAsia="Times New Roman" w:cs="Times New Roman"/>
          <w:szCs w:val="24"/>
        </w:rPr>
        <w:t xml:space="preserve"> Ομάδας του επερωτώντος κόμματος μιλά για δέκα (10΄) λεπτά, ο δεύτερος Πρόεδρος άλλου κόμματος μιλά οκτώ (8΄) λεπτά. Όμως αυτά είναι κατά τον Κανονισμό. Οπωσδήποτε δεν θα τηρηθεί το γράμμα του νόμου, απλώς το μεταφέρω. </w:t>
      </w:r>
    </w:p>
    <w:p w14:paraId="31D639E6"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τους επερωτώντες Βουλευτέ</w:t>
      </w:r>
      <w:r>
        <w:rPr>
          <w:rFonts w:eastAsia="Times New Roman" w:cs="Times New Roman"/>
          <w:szCs w:val="24"/>
        </w:rPr>
        <w:t xml:space="preserve">ς, ο πρώτος Βουλευτής κ. Τζελέπης θα μιλήσει δέκα (10΄) λεπτά στην </w:t>
      </w:r>
      <w:proofErr w:type="spellStart"/>
      <w:r>
        <w:rPr>
          <w:rFonts w:eastAsia="Times New Roman" w:cs="Times New Roman"/>
          <w:szCs w:val="24"/>
        </w:rPr>
        <w:t>πρωτολογία</w:t>
      </w:r>
      <w:proofErr w:type="spellEnd"/>
      <w:r>
        <w:rPr>
          <w:rFonts w:eastAsia="Times New Roman" w:cs="Times New Roman"/>
          <w:szCs w:val="24"/>
        </w:rPr>
        <w:t xml:space="preserve"> του και πέντε (5΄) λεπτά στη δευτερολογία του, οι υπόλοιποι κ</w:t>
      </w:r>
      <w:r>
        <w:rPr>
          <w:rFonts w:eastAsia="Times New Roman" w:cs="Times New Roman"/>
          <w:szCs w:val="24"/>
        </w:rPr>
        <w:t>ύριοι</w:t>
      </w:r>
      <w:r>
        <w:rPr>
          <w:rFonts w:eastAsia="Times New Roman" w:cs="Times New Roman"/>
          <w:szCs w:val="24"/>
        </w:rPr>
        <w:t xml:space="preserve"> Κουτσούκος, </w:t>
      </w:r>
      <w:proofErr w:type="spellStart"/>
      <w:r>
        <w:rPr>
          <w:rFonts w:eastAsia="Times New Roman" w:cs="Times New Roman"/>
          <w:szCs w:val="24"/>
        </w:rPr>
        <w:t>Δανέλλης</w:t>
      </w:r>
      <w:proofErr w:type="spellEnd"/>
      <w:r>
        <w:rPr>
          <w:rFonts w:eastAsia="Times New Roman" w:cs="Times New Roman"/>
          <w:szCs w:val="24"/>
        </w:rPr>
        <w:t xml:space="preserve">, Μανιάτης και Σκανδαλίδης θα μιλήσουν πέντε </w:t>
      </w:r>
      <w:r>
        <w:rPr>
          <w:rFonts w:eastAsia="Times New Roman" w:cs="Times New Roman"/>
          <w:szCs w:val="24"/>
        </w:rPr>
        <w:lastRenderedPageBreak/>
        <w:t xml:space="preserve">(5΄) λεπτά στην </w:t>
      </w:r>
      <w:proofErr w:type="spellStart"/>
      <w:r>
        <w:rPr>
          <w:rFonts w:eastAsia="Times New Roman" w:cs="Times New Roman"/>
          <w:szCs w:val="24"/>
        </w:rPr>
        <w:t>πρωτολογία</w:t>
      </w:r>
      <w:proofErr w:type="spellEnd"/>
      <w:r>
        <w:rPr>
          <w:rFonts w:eastAsia="Times New Roman" w:cs="Times New Roman"/>
          <w:szCs w:val="24"/>
        </w:rPr>
        <w:t xml:space="preserve"> τους και τρία (3΄) </w:t>
      </w:r>
      <w:r>
        <w:rPr>
          <w:rFonts w:eastAsia="Times New Roman" w:cs="Times New Roman"/>
          <w:szCs w:val="24"/>
        </w:rPr>
        <w:t xml:space="preserve">λεπτά στη δευτερολογία τους και ο κ. Κωνσταντόπουλος και ο κ. </w:t>
      </w:r>
      <w:proofErr w:type="spellStart"/>
      <w:r>
        <w:rPr>
          <w:rFonts w:eastAsia="Times New Roman" w:cs="Times New Roman"/>
          <w:szCs w:val="24"/>
        </w:rPr>
        <w:t>Μπαργιώτας</w:t>
      </w:r>
      <w:proofErr w:type="spellEnd"/>
      <w:r>
        <w:rPr>
          <w:rFonts w:eastAsia="Times New Roman" w:cs="Times New Roman"/>
          <w:szCs w:val="24"/>
        </w:rPr>
        <w:t xml:space="preserve"> θα μιλήσουν τρία (3΄) λεπτά στην </w:t>
      </w:r>
      <w:proofErr w:type="spellStart"/>
      <w:r>
        <w:rPr>
          <w:rFonts w:eastAsia="Times New Roman" w:cs="Times New Roman"/>
          <w:szCs w:val="24"/>
        </w:rPr>
        <w:t>πρωτολογία</w:t>
      </w:r>
      <w:proofErr w:type="spellEnd"/>
      <w:r>
        <w:rPr>
          <w:rFonts w:eastAsia="Times New Roman" w:cs="Times New Roman"/>
          <w:szCs w:val="24"/>
        </w:rPr>
        <w:t xml:space="preserve"> τους και δύο (2΄) λεπτά στη δευτερολογία τους. Αρμόδιος Υπουργός εκ μέρους της Κυβέρνησης είναι ο κ. Αποστόλου. </w:t>
      </w:r>
    </w:p>
    <w:p w14:paraId="31D639E7"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Ορίστε, κύριε Τζελέπη, έχε</w:t>
      </w:r>
      <w:r>
        <w:rPr>
          <w:rFonts w:eastAsia="Times New Roman" w:cs="Times New Roman"/>
          <w:szCs w:val="24"/>
        </w:rPr>
        <w:t xml:space="preserve">τε τον λόγο για δέκα λεπτά. </w:t>
      </w:r>
    </w:p>
    <w:p w14:paraId="31D639E8"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Κυρίες και κύριοι συνάδελφοι, η συζήτηση της επίκαιρης επερώτησής μας συμπίπτει με το κλείσιμο τριών χρόνων που η Συγκυβέρνηση ΣΥΡΙΖΑ-ΑΝΕΛ διαχειρίζεται πλέον έναν ιδιαίτερα σημαντικό τομέα, όπως είναι ο αγροτι</w:t>
      </w:r>
      <w:r>
        <w:rPr>
          <w:rFonts w:eastAsia="Times New Roman" w:cs="Times New Roman"/>
          <w:szCs w:val="24"/>
        </w:rPr>
        <w:t>κός τομέας.</w:t>
      </w:r>
    </w:p>
    <w:p w14:paraId="31D639E9"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εσείς, κύριε Υπουργέ, είστε ο μακροβιότερος Υπουργός, τρία χρόνια πλέον στο Υπουργείο. Οφείλω να πω, όμως, ότι είστε και ο πιο μοιραίος Υπουργός για τον αγροτικό τομέα. Διαλύσατε </w:t>
      </w:r>
      <w:r>
        <w:rPr>
          <w:rFonts w:eastAsia="Times New Roman" w:cs="Times New Roman"/>
          <w:szCs w:val="24"/>
        </w:rPr>
        <w:lastRenderedPageBreak/>
        <w:t>έναν σημαντικό τομέα της οικονομίας. Και αυτό έχει γίνει πλέο</w:t>
      </w:r>
      <w:r>
        <w:rPr>
          <w:rFonts w:eastAsia="Times New Roman" w:cs="Times New Roman"/>
          <w:szCs w:val="24"/>
        </w:rPr>
        <w:t xml:space="preserve">ν κατανοητό </w:t>
      </w:r>
      <w:r>
        <w:rPr>
          <w:rFonts w:eastAsia="Times New Roman" w:cs="Times New Roman"/>
          <w:szCs w:val="24"/>
        </w:rPr>
        <w:t>σ</w:t>
      </w:r>
      <w:r w:rsidRPr="006A612D">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όλο τον αγροτικό κόσμο, ότι η αγροτική σας πολιτική ούτε στόχο έχει ούτε συγκεκριμένο εθνικό σχέδιο παραγωγικής ανασυγκρότησης, για να παίξει πρωταγωνιστικό ρόλο ο πρωτογενής τομέας. </w:t>
      </w:r>
    </w:p>
    <w:p w14:paraId="31D639EA"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μόνη καλλιέργεια που ευημερεί είναι μια νέα, καινοτόμα </w:t>
      </w:r>
      <w:r>
        <w:rPr>
          <w:rFonts w:eastAsia="Times New Roman" w:cs="Times New Roman"/>
          <w:szCs w:val="24"/>
        </w:rPr>
        <w:t xml:space="preserve">καλλιέργεια, η δημοσιονομική πολιτική επί των ημερών σας. Αφαιρώντας πόρους μέσω της φορολογικής λαίλαπας και της </w:t>
      </w:r>
      <w:proofErr w:type="spellStart"/>
      <w:r>
        <w:rPr>
          <w:rFonts w:eastAsia="Times New Roman" w:cs="Times New Roman"/>
          <w:szCs w:val="24"/>
        </w:rPr>
        <w:t>εισφοροληστρικής</w:t>
      </w:r>
      <w:proofErr w:type="spellEnd"/>
      <w:r>
        <w:rPr>
          <w:rFonts w:eastAsia="Times New Roman" w:cs="Times New Roman"/>
          <w:szCs w:val="24"/>
        </w:rPr>
        <w:t xml:space="preserve"> πολιτικής από το αγροτικό εισόδημα, έχετε καταστήσει όχι μόνο μη ανταγωνιστικές, αλλά και ασύμφορες όλες τις υπόλοιπες καλλιέ</w:t>
      </w:r>
      <w:r>
        <w:rPr>
          <w:rFonts w:eastAsia="Times New Roman" w:cs="Times New Roman"/>
          <w:szCs w:val="24"/>
        </w:rPr>
        <w:t xml:space="preserve">ργειες. Αν λάβουμε, επίσης, υπ’ </w:t>
      </w:r>
      <w:proofErr w:type="spellStart"/>
      <w:r>
        <w:rPr>
          <w:rFonts w:eastAsia="Times New Roman" w:cs="Times New Roman"/>
          <w:szCs w:val="24"/>
        </w:rPr>
        <w:t>όψιν</w:t>
      </w:r>
      <w:proofErr w:type="spellEnd"/>
      <w:r>
        <w:rPr>
          <w:rFonts w:eastAsia="Times New Roman" w:cs="Times New Roman"/>
          <w:szCs w:val="24"/>
        </w:rPr>
        <w:t xml:space="preserve"> το υψηλό κόστος πα</w:t>
      </w:r>
      <w:r>
        <w:rPr>
          <w:rFonts w:eastAsia="Times New Roman" w:cs="Times New Roman"/>
          <w:szCs w:val="24"/>
        </w:rPr>
        <w:lastRenderedPageBreak/>
        <w:t xml:space="preserve">ραγωγής, την έλλειψη ρευστότητας, την έλλειψη κανόνων στην αγορά αγροτικών προϊόντων, οδηγείτε την αγροτική τάξη στην απόλυτη φτωχοποίηση και στη διάλυση της αγροτικής παραγωγής. </w:t>
      </w:r>
    </w:p>
    <w:p w14:paraId="31D639EB"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Αυτόν τον σκοπό έχει </w:t>
      </w:r>
      <w:r>
        <w:rPr>
          <w:rFonts w:eastAsia="Times New Roman" w:cs="Times New Roman"/>
          <w:szCs w:val="24"/>
        </w:rPr>
        <w:t xml:space="preserve">λοιπόν και η επίκαιρη επερώτησή μας, να αναδείξει αυτές τις </w:t>
      </w:r>
      <w:proofErr w:type="spellStart"/>
      <w:r>
        <w:rPr>
          <w:rFonts w:eastAsia="Times New Roman" w:cs="Times New Roman"/>
          <w:szCs w:val="24"/>
        </w:rPr>
        <w:t>αντιαγροτικές</w:t>
      </w:r>
      <w:proofErr w:type="spellEnd"/>
      <w:r>
        <w:rPr>
          <w:rFonts w:eastAsia="Times New Roman" w:cs="Times New Roman"/>
          <w:szCs w:val="24"/>
        </w:rPr>
        <w:t xml:space="preserve"> πολιτικές σας, την αδυναμία σας να σχεδιάσετε και τις ανακολουθίες λόγων και έργων, που στερούν τη δυνατότητα από τον αγρότη να μπορεί να καλλιεργεί το χωράφι του και να μπορεί να ζή</w:t>
      </w:r>
      <w:r>
        <w:rPr>
          <w:rFonts w:eastAsia="Times New Roman" w:cs="Times New Roman"/>
          <w:szCs w:val="24"/>
        </w:rPr>
        <w:t xml:space="preserve">σει στο χωριό του ανταποκρινόμενος στις ανάγκες του. </w:t>
      </w:r>
    </w:p>
    <w:p w14:paraId="31D639EC"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γυρίσουμε, όμως, λίγο τον χρόνο πίσω και να θυμηθούμε τι λέγατε όχι με το περίφημο </w:t>
      </w:r>
      <w:r>
        <w:rPr>
          <w:rFonts w:eastAsia="Times New Roman" w:cs="Times New Roman"/>
          <w:szCs w:val="24"/>
        </w:rPr>
        <w:t xml:space="preserve">πρόγραμμα </w:t>
      </w:r>
      <w:r>
        <w:rPr>
          <w:rFonts w:eastAsia="Times New Roman" w:cs="Times New Roman"/>
          <w:szCs w:val="24"/>
        </w:rPr>
        <w:t xml:space="preserve">της Θεσσαλονίκης, αλλά τι λέγατε μετά, όταν προσγειωθήκατε στην πραγματικότητα. Για την </w:t>
      </w:r>
      <w:r>
        <w:rPr>
          <w:rFonts w:eastAsia="Times New Roman" w:cs="Times New Roman"/>
          <w:szCs w:val="24"/>
        </w:rPr>
        <w:lastRenderedPageBreak/>
        <w:t>ακρίβεια, ενόψει τ</w:t>
      </w:r>
      <w:r>
        <w:rPr>
          <w:rFonts w:eastAsia="Times New Roman" w:cs="Times New Roman"/>
          <w:szCs w:val="24"/>
        </w:rPr>
        <w:t>ου συλλαλητηρίου λέγατε «ψηφίστε «όχι» για μείωση φόρου κατανάλωσης στο πετρέλαιο για τους αγρότες, συντελεστή φορολόγησης 13%, προκαταβολή φόρου 27,5%, ειδική φορολόγηση για τους νέους αγρότες και αφορολόγητο των αποζημιώσεων και των επιδοτήσεων και του σ</w:t>
      </w:r>
      <w:r>
        <w:rPr>
          <w:rFonts w:eastAsia="Times New Roman" w:cs="Times New Roman"/>
          <w:szCs w:val="24"/>
        </w:rPr>
        <w:t xml:space="preserve">υνόλου του αγροτικού εισοδήματος έως 12.000 ευρώ». Αυτά ήταν τα κείμενά σας. </w:t>
      </w:r>
    </w:p>
    <w:p w14:paraId="31D639ED"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Τι είπατε μετέπειτα, όμως; Στις προγραμματικές σας δηλώσεις, αφού πλέον ψηφίσατε το τρίτο </w:t>
      </w:r>
      <w:r>
        <w:rPr>
          <w:rFonts w:eastAsia="Times New Roman" w:cs="Times New Roman"/>
          <w:szCs w:val="24"/>
        </w:rPr>
        <w:t>-</w:t>
      </w:r>
      <w:r>
        <w:rPr>
          <w:rFonts w:eastAsia="Times New Roman" w:cs="Times New Roman"/>
          <w:szCs w:val="24"/>
        </w:rPr>
        <w:t xml:space="preserve">δικό </w:t>
      </w:r>
      <w:r>
        <w:rPr>
          <w:rFonts w:eastAsia="Times New Roman" w:cs="Times New Roman"/>
          <w:szCs w:val="24"/>
        </w:rPr>
        <w:t>σας-</w:t>
      </w:r>
      <w:r>
        <w:rPr>
          <w:rFonts w:eastAsia="Times New Roman" w:cs="Times New Roman"/>
          <w:szCs w:val="24"/>
        </w:rPr>
        <w:t xml:space="preserve"> μνημόνιο, τον Οκτώβριο του 2015 μιλούσατε και μιλήσατε για ουσιαστικές παρεμβ</w:t>
      </w:r>
      <w:r>
        <w:rPr>
          <w:rFonts w:eastAsia="Times New Roman" w:cs="Times New Roman"/>
          <w:szCs w:val="24"/>
        </w:rPr>
        <w:t xml:space="preserve">άσεις στην αγορά, τη μείωση του κόστους παραγωγής σε τομείς εισροών, την εξέταση σε βάθος των δυνατοτήτων </w:t>
      </w:r>
      <w:proofErr w:type="spellStart"/>
      <w:r>
        <w:rPr>
          <w:rFonts w:eastAsia="Times New Roman" w:cs="Times New Roman"/>
          <w:szCs w:val="24"/>
        </w:rPr>
        <w:t>εξορθολογισμού</w:t>
      </w:r>
      <w:proofErr w:type="spellEnd"/>
      <w:r>
        <w:rPr>
          <w:rFonts w:eastAsia="Times New Roman" w:cs="Times New Roman"/>
          <w:szCs w:val="24"/>
        </w:rPr>
        <w:t xml:space="preserve"> και τη μείωση του κόστους της ενέργειας. Μέχρι και σήμερα δεν έχει γίνει απολύτως τίποτα</w:t>
      </w:r>
      <w:r>
        <w:rPr>
          <w:rFonts w:eastAsia="Times New Roman" w:cs="Times New Roman"/>
          <w:szCs w:val="24"/>
        </w:rPr>
        <w:t>,</w:t>
      </w:r>
      <w:r>
        <w:rPr>
          <w:rFonts w:eastAsia="Times New Roman" w:cs="Times New Roman"/>
          <w:szCs w:val="24"/>
        </w:rPr>
        <w:t xml:space="preserve"> ούτε καν το αγγίξατε αυτό το καυτό ζήτημα. </w:t>
      </w:r>
    </w:p>
    <w:p w14:paraId="31D639EE"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ντιθέτως, καταργήσατε το αγροτικό ρεύμα και το αυξήσατε κατά 40%. Καταργήσατε την επιστροφή του Ειδικού Φόρου Κατανάλωσης Πετρελαίου, αλλά οφείλετε την επιστροφή του 2015. Καλείστε σήμερα να απαντήσετε πότε θα την πληρώσετε, δηλαδή να πληρώσετε έστω αυτά τ</w:t>
      </w:r>
      <w:r>
        <w:rPr>
          <w:rFonts w:eastAsia="Times New Roman" w:cs="Times New Roman"/>
          <w:szCs w:val="24"/>
        </w:rPr>
        <w:t>α οποία οφείλετε στους αγρότες.</w:t>
      </w:r>
    </w:p>
    <w:p w14:paraId="31D639EF"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Επίσης, έχετε αφήσει ανέγγιχτο το ζήτημα των ουσιαστικών παρεμβάσεων για μείωση του κόστους παραγωγής σε τομείς εισροών. </w:t>
      </w:r>
    </w:p>
    <w:p w14:paraId="31D639F0"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Μιλήσατε για τον </w:t>
      </w:r>
      <w:proofErr w:type="spellStart"/>
      <w:r>
        <w:rPr>
          <w:rFonts w:eastAsia="Times New Roman" w:cs="Times New Roman"/>
          <w:szCs w:val="24"/>
        </w:rPr>
        <w:t>εξορθολογισμό</w:t>
      </w:r>
      <w:proofErr w:type="spellEnd"/>
      <w:r>
        <w:rPr>
          <w:rFonts w:eastAsia="Times New Roman" w:cs="Times New Roman"/>
          <w:szCs w:val="24"/>
        </w:rPr>
        <w:t xml:space="preserve"> της αγοράς που περνά μέσα από την πάταξη των εναρμονισμένων πρακτικών σε κάθε τομέα και κλάδο. Το απόλυτο τίποτα και </w:t>
      </w:r>
      <w:r>
        <w:rPr>
          <w:rFonts w:eastAsia="Times New Roman" w:cs="Times New Roman"/>
          <w:szCs w:val="24"/>
        </w:rPr>
        <w:t xml:space="preserve">σ’ </w:t>
      </w:r>
      <w:r>
        <w:rPr>
          <w:rFonts w:eastAsia="Times New Roman" w:cs="Times New Roman"/>
          <w:szCs w:val="24"/>
        </w:rPr>
        <w:t>αυτήν την κατεύθυνση! Μάλιστα, οφείλω να πω ότι σε περίοδο συγκομιδής, οι εναρμονισμένες πρακτικές από τη</w:t>
      </w:r>
      <w:r>
        <w:rPr>
          <w:rFonts w:eastAsia="Times New Roman" w:cs="Times New Roman"/>
          <w:szCs w:val="24"/>
        </w:rPr>
        <w:t xml:space="preserve">ν πλευρά των εμπόρων σήμερα λειτουργούν ασύδοτα. </w:t>
      </w:r>
      <w:r>
        <w:rPr>
          <w:rFonts w:eastAsia="Times New Roman" w:cs="Times New Roman"/>
          <w:szCs w:val="24"/>
        </w:rPr>
        <w:lastRenderedPageBreak/>
        <w:t xml:space="preserve">Σ’ </w:t>
      </w:r>
      <w:r>
        <w:rPr>
          <w:rFonts w:eastAsia="Times New Roman" w:cs="Times New Roman"/>
          <w:szCs w:val="24"/>
        </w:rPr>
        <w:t>αυτό το χρονικό σημείο έχουμε αδιάθετες όλες τις πατάτες του Νομού Σερρών, του ορεινού όγκου και του λεκανοπεδίου του Νευροκοπίου και μάλιστα με κόστος τέτοιο που ασκούν πίεση οι έμποροι, στα 0,08 ευρώ, ό</w:t>
      </w:r>
      <w:r>
        <w:rPr>
          <w:rFonts w:eastAsia="Times New Roman" w:cs="Times New Roman"/>
          <w:szCs w:val="24"/>
        </w:rPr>
        <w:t>ταν είναι το μισό από το κόστος παραγωγής τους.</w:t>
      </w:r>
    </w:p>
    <w:p w14:paraId="31D639F1"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Υποσχεθήκατε καταπολέμηση σημαντικού ύψους της φοροδιαφυγής, της </w:t>
      </w:r>
      <w:proofErr w:type="spellStart"/>
      <w:r>
        <w:rPr>
          <w:rFonts w:eastAsia="Times New Roman" w:cs="Times New Roman"/>
          <w:szCs w:val="24"/>
        </w:rPr>
        <w:t>φοροαποφυγής</w:t>
      </w:r>
      <w:proofErr w:type="spellEnd"/>
      <w:r>
        <w:rPr>
          <w:rFonts w:eastAsia="Times New Roman" w:cs="Times New Roman"/>
          <w:szCs w:val="24"/>
        </w:rPr>
        <w:t>, υποτάσσοντας τα κυκλώματα του παραεμπορίου και καθιερώνοντας την υποχρεωτική χρήση στον χώρο των τιμολογίων πωλήσεων. Τι πετύχατε</w:t>
      </w:r>
      <w:r>
        <w:rPr>
          <w:rFonts w:eastAsia="Times New Roman" w:cs="Times New Roman"/>
          <w:szCs w:val="24"/>
        </w:rPr>
        <w:t xml:space="preserve"> μέχρι σήμερα; Πετύχατε το ακριβώς αντίθετο. Η εφαρμοσμένη φορολογική και ασφαλιστική πολιτική σας έχει ως αποτέλεσμα την εξαφάνιση των τιμολογίων πωλήσεων. Η «μαύρη» διακίνηση προϊόντων όχι απλά δεν καταπολεμήθηκε, αλλά έχει γίνει πλέον κανόνας. </w:t>
      </w:r>
    </w:p>
    <w:p w14:paraId="31D639F2"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Εδώ θα ή</w:t>
      </w:r>
      <w:r>
        <w:rPr>
          <w:rFonts w:eastAsia="Times New Roman" w:cs="Times New Roman"/>
          <w:szCs w:val="24"/>
        </w:rPr>
        <w:t>θελα να τονίσω ότι παράλληλα καταργήσατε το Μητρώο Εμπόρων Αγροτικών Προϊόντων που έπρεπε να υπάρχει στο Υπουργείο Αγροτικής Ανάπτυξης, σύμφωνα με τον νόμο ΠΑΣΟΚ. Οπότε, αφήσατε ανεξέλεγκτο το εμπόριο στον αγροτικό τομέα, καθώς δεν υπήρχε αυτό το σημαντικό</w:t>
      </w:r>
      <w:r>
        <w:rPr>
          <w:rFonts w:eastAsia="Times New Roman" w:cs="Times New Roman"/>
          <w:szCs w:val="24"/>
        </w:rPr>
        <w:t xml:space="preserve"> εργαλείο. Για τη συντονισμένη δε παρέμβαση στην αγορά λέγατε ότι θα επιβάλετε χρονικά όρια σε συναλλαγές ανάλογα των ισχυόντων στην Ευρωπαϊκή Ένωση. Δηλώνατε ρητά ότι είναι αδιανόητο η αγροτική παραγωγή της χώρας να χρηματοδοτεί τα πολυκαταστήματα. Σήμερα</w:t>
      </w:r>
      <w:r>
        <w:rPr>
          <w:rFonts w:eastAsia="Times New Roman" w:cs="Times New Roman"/>
          <w:szCs w:val="24"/>
        </w:rPr>
        <w:t xml:space="preserve"> εξακολουθεί απλά να συμβαίνει το ίδιο, με τα πολυκαταστήματα να κερδοσκοπούν, αφού τα διευκολύνατε σ’ αυτήν την κατεύθυνση, γιατί αλλάξατε την εξόφληση των ευπαθών αγροτικών προϊόντων που είναι ένα από </w:t>
      </w:r>
      <w:r>
        <w:rPr>
          <w:rFonts w:eastAsia="Times New Roman" w:cs="Times New Roman"/>
          <w:szCs w:val="24"/>
        </w:rPr>
        <w:lastRenderedPageBreak/>
        <w:t xml:space="preserve">τα βασικά αγροτικά προϊόντα στα πολυκαταστήματα. Από </w:t>
      </w:r>
      <w:r>
        <w:rPr>
          <w:rFonts w:eastAsia="Times New Roman" w:cs="Times New Roman"/>
          <w:szCs w:val="24"/>
        </w:rPr>
        <w:t>τριάντα ημέρες που ήταν η πληρωμή, το πήγατε σε εξήντα μέρες.</w:t>
      </w:r>
    </w:p>
    <w:p w14:paraId="31D639F3"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Όμως, πώς να πληρώσουν οι ιδιώτες, όταν το ίδιο το κράτος, δηλαδή εσείς είστε αφερέγγυοι; Εδώ θα ήθελα να τονίσω ότι αυτή τη στιγμή, περισσότεροι από τρεις χιλιάδες </w:t>
      </w:r>
      <w:proofErr w:type="spellStart"/>
      <w:r>
        <w:rPr>
          <w:rFonts w:eastAsia="Times New Roman" w:cs="Times New Roman"/>
          <w:szCs w:val="24"/>
        </w:rPr>
        <w:t>τευτλοπαραγωγοί</w:t>
      </w:r>
      <w:proofErr w:type="spellEnd"/>
      <w:r>
        <w:rPr>
          <w:rFonts w:eastAsia="Times New Roman" w:cs="Times New Roman"/>
          <w:szCs w:val="24"/>
        </w:rPr>
        <w:t xml:space="preserve"> είναι απλήρωτ</w:t>
      </w:r>
      <w:r>
        <w:rPr>
          <w:rFonts w:eastAsia="Times New Roman" w:cs="Times New Roman"/>
          <w:szCs w:val="24"/>
        </w:rPr>
        <w:t xml:space="preserve">οι από την Ελληνική Βιομηχανία Ζάχαρης, όπου εσείς σε τρία χρόνια αλλάξατε πέντε </w:t>
      </w:r>
      <w:r>
        <w:rPr>
          <w:rFonts w:eastAsia="Times New Roman" w:cs="Times New Roman"/>
          <w:szCs w:val="24"/>
        </w:rPr>
        <w:t>διοικητικά συμβούλια</w:t>
      </w:r>
      <w:r>
        <w:rPr>
          <w:rFonts w:eastAsia="Times New Roman" w:cs="Times New Roman"/>
          <w:szCs w:val="24"/>
        </w:rPr>
        <w:t xml:space="preserve">. Οφείλετε περίπου 10.500.000 ευρώ. Δίνετε υποσχέσεις επί υποσχέσεων εδώ και ένα εξάμηνο και οι </w:t>
      </w:r>
      <w:proofErr w:type="spellStart"/>
      <w:r>
        <w:rPr>
          <w:rFonts w:eastAsia="Times New Roman" w:cs="Times New Roman"/>
          <w:szCs w:val="24"/>
        </w:rPr>
        <w:t>τευτλοπαραγωγοί</w:t>
      </w:r>
      <w:proofErr w:type="spellEnd"/>
      <w:r>
        <w:rPr>
          <w:rFonts w:eastAsia="Times New Roman" w:cs="Times New Roman"/>
          <w:szCs w:val="24"/>
        </w:rPr>
        <w:t xml:space="preserve"> είναι απλήρωτοι. Και δεν είναι μόνο αυτό, α</w:t>
      </w:r>
      <w:r>
        <w:rPr>
          <w:rFonts w:eastAsia="Times New Roman" w:cs="Times New Roman"/>
          <w:szCs w:val="24"/>
        </w:rPr>
        <w:t xml:space="preserve">λλά κρύβεστε </w:t>
      </w:r>
      <w:r>
        <w:rPr>
          <w:rFonts w:eastAsia="Times New Roman" w:cs="Times New Roman"/>
          <w:szCs w:val="24"/>
        </w:rPr>
        <w:t>-</w:t>
      </w:r>
      <w:r>
        <w:rPr>
          <w:rFonts w:eastAsia="Times New Roman" w:cs="Times New Roman"/>
          <w:szCs w:val="24"/>
        </w:rPr>
        <w:t xml:space="preserve">στις επανειλημμένες ερωτήσεις </w:t>
      </w:r>
      <w:r>
        <w:rPr>
          <w:rFonts w:eastAsia="Times New Roman" w:cs="Times New Roman"/>
          <w:szCs w:val="24"/>
        </w:rPr>
        <w:t>μας-</w:t>
      </w:r>
      <w:r>
        <w:rPr>
          <w:rFonts w:eastAsia="Times New Roman" w:cs="Times New Roman"/>
          <w:szCs w:val="24"/>
        </w:rPr>
        <w:t xml:space="preserve"> να έλθετε να απαντήσετε εδώ</w:t>
      </w:r>
      <w:r>
        <w:rPr>
          <w:rFonts w:eastAsia="Times New Roman" w:cs="Times New Roman"/>
          <w:szCs w:val="24"/>
        </w:rPr>
        <w:t>,</w:t>
      </w:r>
      <w:r>
        <w:rPr>
          <w:rFonts w:eastAsia="Times New Roman" w:cs="Times New Roman"/>
          <w:szCs w:val="24"/>
        </w:rPr>
        <w:t xml:space="preserve"> στη Βουλή</w:t>
      </w:r>
      <w:r>
        <w:rPr>
          <w:rFonts w:eastAsia="Times New Roman" w:cs="Times New Roman"/>
          <w:szCs w:val="24"/>
        </w:rPr>
        <w:t>,</w:t>
      </w:r>
      <w:r>
        <w:rPr>
          <w:rFonts w:eastAsia="Times New Roman" w:cs="Times New Roman"/>
          <w:szCs w:val="24"/>
        </w:rPr>
        <w:t xml:space="preserve"> για το πότε θα πληρωθούν οι παραγωγοί. </w:t>
      </w:r>
    </w:p>
    <w:p w14:paraId="31D639F4"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το σημαντικότερο, να μπουν να καλλιεργήσουν τη νέα καλλιεργητική περίοδο; Ποιο είναι το μέλλον της Ελληνικής Βιομηχανίας </w:t>
      </w:r>
      <w:r>
        <w:rPr>
          <w:rFonts w:eastAsia="Times New Roman" w:cs="Times New Roman"/>
          <w:szCs w:val="24"/>
        </w:rPr>
        <w:t xml:space="preserve">Ζάχαρης μετά από τα τρία χρόνια της συγκυβέρνησής σας, στα οποία αλλάξατε πέντε </w:t>
      </w:r>
      <w:r>
        <w:rPr>
          <w:rFonts w:eastAsia="Times New Roman" w:cs="Times New Roman"/>
          <w:szCs w:val="24"/>
        </w:rPr>
        <w:t>διοικητικά συμβούλια</w:t>
      </w:r>
      <w:r>
        <w:rPr>
          <w:rFonts w:eastAsia="Times New Roman" w:cs="Times New Roman"/>
          <w:szCs w:val="24"/>
        </w:rPr>
        <w:t>;</w:t>
      </w:r>
    </w:p>
    <w:p w14:paraId="31D639F5" w14:textId="77777777" w:rsidR="00495759" w:rsidRDefault="00D40270">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Συνεχίζω τώρα με τη μεγαλύτερη αποτυχία, που δεν είναι άλλη από το Πρόγραμμα Αγροτικής Ανάπτυξης 2014-2020. Λέγατε και τονίζατε με τη δική σας ουσιαστική </w:t>
      </w:r>
      <w:r>
        <w:rPr>
          <w:rFonts w:eastAsia="Times New Roman" w:cs="Times New Roman"/>
          <w:szCs w:val="24"/>
        </w:rPr>
        <w:t xml:space="preserve">και καθοριστική παρέμβαση ότι το </w:t>
      </w:r>
      <w:r>
        <w:rPr>
          <w:rFonts w:eastAsia="Times New Roman" w:cs="Times New Roman"/>
          <w:szCs w:val="24"/>
        </w:rPr>
        <w:t xml:space="preserve">πρόγραμμα </w:t>
      </w:r>
      <w:r>
        <w:rPr>
          <w:rFonts w:eastAsia="Times New Roman" w:cs="Times New Roman"/>
          <w:szCs w:val="24"/>
        </w:rPr>
        <w:t xml:space="preserve">θα λειτουργούσε </w:t>
      </w:r>
      <w:proofErr w:type="spellStart"/>
      <w:r>
        <w:rPr>
          <w:rFonts w:eastAsia="Times New Roman" w:cs="Times New Roman"/>
          <w:szCs w:val="24"/>
        </w:rPr>
        <w:t>εμπροσθοβαρώς</w:t>
      </w:r>
      <w:proofErr w:type="spellEnd"/>
      <w:r>
        <w:rPr>
          <w:rFonts w:eastAsia="Times New Roman" w:cs="Times New Roman"/>
          <w:szCs w:val="24"/>
        </w:rPr>
        <w:t>, με έμφαση σε μέτρα αναπτυξιακού χαρακτήρα. Σήμερα και σε αυτόν τον τομέα είμαστε αντιμέτωποι με την απόλυτη αποτυχία. Δηλώσεις, εξαγγελίες, λόγια και από υλοποίηση ελάχιστα πράγματα!</w:t>
      </w:r>
      <w:r>
        <w:rPr>
          <w:rFonts w:eastAsia="Times New Roman" w:cs="Times New Roman"/>
          <w:szCs w:val="24"/>
        </w:rPr>
        <w:t xml:space="preserve"> Μέτρα που συνεχώς είναι υπό προκήρυξη! Μία επίπλαστη πραγματικότητα!</w:t>
      </w:r>
    </w:p>
    <w:p w14:paraId="31D639F6" w14:textId="77777777" w:rsidR="00495759" w:rsidRDefault="00D4027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Ας μιλήσουμε για τα πεπραγμένα σας. Ως προς το μέτρο που αφορά </w:t>
      </w:r>
      <w:r>
        <w:rPr>
          <w:rFonts w:eastAsia="Times New Roman" w:cs="Times New Roman"/>
          <w:szCs w:val="24"/>
        </w:rPr>
        <w:t>σ</w:t>
      </w:r>
      <w:r>
        <w:rPr>
          <w:rFonts w:eastAsia="Times New Roman" w:cs="Times New Roman"/>
          <w:szCs w:val="24"/>
        </w:rPr>
        <w:t>τους νέους αγρότες, αυτό είναι πολύ πρόχειρα σχεδιασμένο και είναι πολλές οι αστοχίες του προγράμματος. Δεν υπάρχει 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σοβαρότητα για την εφαρμογή αυτού του τόσο σημαντικού μέτρου. Αρκετοί νέοι αγρότες έχουν μείνει εκτός ως επιλαχόντες. Σε πανελλαδικό επίπεδο είναι τρεις χιλιάδες </w:t>
      </w:r>
      <w:proofErr w:type="spellStart"/>
      <w:r>
        <w:rPr>
          <w:rFonts w:eastAsia="Times New Roman" w:cs="Times New Roman"/>
          <w:szCs w:val="24"/>
        </w:rPr>
        <w:t>εκατόν</w:t>
      </w:r>
      <w:proofErr w:type="spellEnd"/>
      <w:r>
        <w:rPr>
          <w:rFonts w:eastAsia="Times New Roman" w:cs="Times New Roman"/>
          <w:szCs w:val="24"/>
        </w:rPr>
        <w:t xml:space="preserve"> είκοσι δύο. Μόνο στην Περιφέρεια Κεντρικής Μακεδονίας είναι χίλιοι </w:t>
      </w:r>
      <w:proofErr w:type="spellStart"/>
      <w:r>
        <w:rPr>
          <w:rFonts w:eastAsia="Times New Roman" w:cs="Times New Roman"/>
          <w:szCs w:val="24"/>
        </w:rPr>
        <w:t>εκατόν</w:t>
      </w:r>
      <w:proofErr w:type="spellEnd"/>
      <w:r>
        <w:rPr>
          <w:rFonts w:eastAsia="Times New Roman" w:cs="Times New Roman"/>
          <w:szCs w:val="24"/>
        </w:rPr>
        <w:t xml:space="preserve"> τριάντα τρει</w:t>
      </w:r>
      <w:r>
        <w:rPr>
          <w:rFonts w:eastAsia="Times New Roman" w:cs="Times New Roman"/>
          <w:szCs w:val="24"/>
        </w:rPr>
        <w:t xml:space="preserve">ς. </w:t>
      </w:r>
    </w:p>
    <w:p w14:paraId="31D639F7" w14:textId="77777777" w:rsidR="00495759" w:rsidRDefault="00D40270">
      <w:pPr>
        <w:spacing w:line="600" w:lineRule="auto"/>
        <w:ind w:firstLine="720"/>
        <w:contextualSpacing/>
        <w:jc w:val="both"/>
        <w:rPr>
          <w:rFonts w:eastAsia="Times New Roman" w:cs="Times New Roman"/>
          <w:szCs w:val="24"/>
        </w:rPr>
      </w:pPr>
      <w:r>
        <w:rPr>
          <w:rFonts w:eastAsia="Times New Roman" w:cs="Times New Roman"/>
          <w:szCs w:val="24"/>
        </w:rPr>
        <w:t xml:space="preserve">Απαντήστε τι θα κάνετε </w:t>
      </w:r>
      <w:r>
        <w:rPr>
          <w:rFonts w:eastAsia="Times New Roman" w:cs="Times New Roman"/>
          <w:szCs w:val="24"/>
        </w:rPr>
        <w:t xml:space="preserve">μ’ </w:t>
      </w:r>
      <w:r>
        <w:rPr>
          <w:rFonts w:eastAsia="Times New Roman" w:cs="Times New Roman"/>
          <w:szCs w:val="24"/>
        </w:rPr>
        <w:t>αυτούς. Εσείς πηγαίνετε στα περιφερειακά σας συνέδρια, όπως πριν από λίγους μήνες στην Κρήτη, όπου δώσατε δεσμεύσεις ότι θα ενταχθούν όλοι οι επιλαχόντες και μέχρι σήμερα δεν έχει γίνει τίποτα απολύτως.</w:t>
      </w:r>
    </w:p>
    <w:p w14:paraId="31D639F8"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Συνειδητοποιείτε, κύριε</w:t>
      </w:r>
      <w:r>
        <w:rPr>
          <w:rFonts w:eastAsia="Times New Roman" w:cs="Times New Roman"/>
          <w:szCs w:val="24"/>
        </w:rPr>
        <w:t xml:space="preserve"> Υπουργέ, ότι κάθε μέρα που καθυστερεί η ένταξη των επιλαχόντων μειώνεται και η συμμετοχή τους στα σχέδια βελτίωσης;</w:t>
      </w:r>
    </w:p>
    <w:p w14:paraId="31D639F9"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szCs w:val="24"/>
        </w:rPr>
        <w:t>Μέτρο 11, βιολογικές καλλιέργειες. Το μέτρο αυτό για τη βιολογική γεωργία και κτηνοτροφία μπορεί πλέον άνετα να χαρακτηριστεί ως το αγροτικ</w:t>
      </w:r>
      <w:r>
        <w:rPr>
          <w:rFonts w:eastAsia="Times New Roman" w:cs="Times New Roman"/>
          <w:szCs w:val="24"/>
        </w:rPr>
        <w:t>ό «Βατερλό» της συγκυβέρνησης ΣΥΡΙΖΑ-ΑΝΕΛ. Μιλώ για το φιάσκο της πρώτης προκήρυξης του μέτρου 11 με τις τρεις στη σειρά τροποποιήσεις-προτάσεις και τη δέσμευση τελικώς 223 εκατομμυρίων από τα 443 εκατομμύρια, απορρόφηση 50%. Παράλληλα, ως προς τη βιολογικ</w:t>
      </w:r>
      <w:r>
        <w:rPr>
          <w:rFonts w:eastAsia="Times New Roman" w:cs="Times New Roman"/>
          <w:szCs w:val="24"/>
        </w:rPr>
        <w:t>ή γεωργία υποσχόσασταν 220 εκατομμύρια</w:t>
      </w:r>
      <w:r>
        <w:rPr>
          <w:rFonts w:eastAsia="Times New Roman" w:cs="Times New Roman"/>
          <w:szCs w:val="24"/>
        </w:rPr>
        <w:t xml:space="preserve"> και</w:t>
      </w:r>
      <w:r>
        <w:rPr>
          <w:rFonts w:eastAsia="Times New Roman" w:cs="Times New Roman"/>
          <w:szCs w:val="24"/>
        </w:rPr>
        <w:t xml:space="preserve"> με βάση τελευταίες εξαγγελίες σας 103 εκατομμύρια. Πού πήγαν τα υπόλοιπα 117 εκατομμύρια; </w:t>
      </w:r>
    </w:p>
    <w:p w14:paraId="31D639FA"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Για τη βιολογική κτηνοτροφία υποσχεθήκατε τον Σεπτέμβριο του 2017 ότι θα κάνατε </w:t>
      </w:r>
      <w:proofErr w:type="spellStart"/>
      <w:r>
        <w:rPr>
          <w:rFonts w:eastAsia="Times New Roman" w:cs="Times New Roman"/>
          <w:szCs w:val="24"/>
        </w:rPr>
        <w:t>επαναπροκήρυξη</w:t>
      </w:r>
      <w:proofErr w:type="spellEnd"/>
      <w:r>
        <w:rPr>
          <w:rFonts w:eastAsia="Times New Roman" w:cs="Times New Roman"/>
          <w:szCs w:val="24"/>
        </w:rPr>
        <w:t>. Έχουμε συνεχόμενες παρατάσ</w:t>
      </w:r>
      <w:r>
        <w:rPr>
          <w:rFonts w:eastAsia="Times New Roman" w:cs="Times New Roman"/>
          <w:szCs w:val="24"/>
        </w:rPr>
        <w:t xml:space="preserve">εις που είχαν </w:t>
      </w:r>
      <w:r>
        <w:rPr>
          <w:rFonts w:eastAsia="Times New Roman" w:cs="Times New Roman"/>
          <w:szCs w:val="24"/>
        </w:rPr>
        <w:t xml:space="preserve">ως </w:t>
      </w:r>
      <w:r>
        <w:rPr>
          <w:rFonts w:eastAsia="Times New Roman" w:cs="Times New Roman"/>
          <w:szCs w:val="24"/>
        </w:rPr>
        <w:t xml:space="preserve">συνέπεια ο αριθμός των αιτήσεων που υποβλήθηκαν να είναι έξι φορές μεγαλύτερος </w:t>
      </w:r>
      <w:r>
        <w:rPr>
          <w:rFonts w:eastAsia="Times New Roman" w:cs="Times New Roman"/>
          <w:szCs w:val="24"/>
        </w:rPr>
        <w:t xml:space="preserve">του </w:t>
      </w:r>
      <w:r>
        <w:rPr>
          <w:rFonts w:eastAsia="Times New Roman" w:cs="Times New Roman"/>
          <w:szCs w:val="24"/>
        </w:rPr>
        <w:t>αναμενομένου. Για τη μεταποίηση το ίδιο, όλοι χωράνε. Και τώρα τι θα γίνει; Θα μείνουν άραγε εκτός ώριμα σχέδια για να ενταχθούν ημέτεροι που δεν είχαν ώριμ</w:t>
      </w:r>
      <w:r>
        <w:rPr>
          <w:rFonts w:eastAsia="Times New Roman" w:cs="Times New Roman"/>
          <w:szCs w:val="24"/>
        </w:rPr>
        <w:t xml:space="preserve">ους φακέλους; Εξακόσιες δεκαπέντε προτάσεις επενδυτικών σχεδίων προϋπολογισμού 600 εκατομμυρίων, έναντι διαθέσιμου προϋπολογισμού 120 εκατομμυρίων. </w:t>
      </w:r>
    </w:p>
    <w:p w14:paraId="31D639F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Προκηρύξατε προσφάτως τα σχέδια βελτίωσης, χωρίς, όμως, τα σχέδια άρδευσης που είναι αυτά που αφορούν και κ</w:t>
      </w:r>
      <w:r>
        <w:rPr>
          <w:rFonts w:eastAsia="Times New Roman" w:cs="Times New Roman"/>
          <w:szCs w:val="24"/>
        </w:rPr>
        <w:t xml:space="preserve">αίνε τους αγρότες. Γιατί; Επειδή οι </w:t>
      </w:r>
      <w:proofErr w:type="spellStart"/>
      <w:r>
        <w:rPr>
          <w:rFonts w:eastAsia="Times New Roman" w:cs="Times New Roman"/>
          <w:szCs w:val="24"/>
        </w:rPr>
        <w:t>αιρεσιμότητες</w:t>
      </w:r>
      <w:proofErr w:type="spellEnd"/>
      <w:r>
        <w:rPr>
          <w:rFonts w:eastAsia="Times New Roman" w:cs="Times New Roman"/>
          <w:szCs w:val="24"/>
        </w:rPr>
        <w:t xml:space="preserve"> που θα έπρεπε να έχουν κλείσει μέχρι τέλος του 2016 είναι ακόμα </w:t>
      </w:r>
      <w:r>
        <w:rPr>
          <w:rFonts w:eastAsia="Times New Roman" w:cs="Times New Roman"/>
          <w:szCs w:val="24"/>
        </w:rPr>
        <w:t xml:space="preserve">ανοικτές </w:t>
      </w:r>
      <w:r>
        <w:rPr>
          <w:rFonts w:eastAsia="Times New Roman" w:cs="Times New Roman"/>
          <w:szCs w:val="24"/>
        </w:rPr>
        <w:t xml:space="preserve">με ούτε τα μεγάλα </w:t>
      </w:r>
      <w:r>
        <w:rPr>
          <w:rFonts w:eastAsia="Times New Roman" w:cs="Times New Roman"/>
          <w:szCs w:val="24"/>
        </w:rPr>
        <w:lastRenderedPageBreak/>
        <w:t xml:space="preserve">εγγειοβελτιωτικά έργα που θα χρηματοδοτηθούν από το ΕΣΠΑ να μπορούν να υλοποιηθούν. Το ίδιο και για τη </w:t>
      </w:r>
      <w:proofErr w:type="spellStart"/>
      <w:r>
        <w:rPr>
          <w:rFonts w:eastAsia="Times New Roman" w:cs="Times New Roman"/>
          <w:szCs w:val="24"/>
        </w:rPr>
        <w:t>νιτρορύπανση</w:t>
      </w:r>
      <w:proofErr w:type="spellEnd"/>
      <w:r>
        <w:rPr>
          <w:rFonts w:eastAsia="Times New Roman" w:cs="Times New Roman"/>
          <w:szCs w:val="24"/>
        </w:rPr>
        <w:t xml:space="preserve">. </w:t>
      </w:r>
    </w:p>
    <w:p w14:paraId="31D639FC"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1D639F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Τελειώνω σε ένα λεπτό, κύριε Πρόεδρε. </w:t>
      </w:r>
    </w:p>
    <w:p w14:paraId="31D639FE"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Θα ήθελα να πω, όμως, για ένα μέτρο σημαντικό ως προς την αποκατάσταση του δυναμικού γεωργικής παραγωγής. Είναι αναγκαίο μέτρο λόγ</w:t>
      </w:r>
      <w:r>
        <w:rPr>
          <w:rFonts w:eastAsia="Times New Roman" w:cs="Times New Roman"/>
          <w:szCs w:val="24"/>
        </w:rPr>
        <w:t>ω των δυσμενών επιπτώσεων της κλιματικής αλλαγής και λόγω των πολλαπλών καταστροφών, όπως το 2017, με εμφανή πλέον την αδυναμία του αρμόδιου οργανισμού ασφάλισης να ανταπεξέλθει. Ούτε καν το αγγίξατε αυτό το μέτρο και ενώ έχουμε εφέτος καταστροφές, για παρ</w:t>
      </w:r>
      <w:r>
        <w:rPr>
          <w:rFonts w:eastAsia="Times New Roman" w:cs="Times New Roman"/>
          <w:szCs w:val="24"/>
        </w:rPr>
        <w:t>άδειγμα, στα ροδάκινα. Περι</w:t>
      </w:r>
      <w:r>
        <w:rPr>
          <w:rFonts w:eastAsia="Times New Roman" w:cs="Times New Roman"/>
          <w:szCs w:val="24"/>
        </w:rPr>
        <w:lastRenderedPageBreak/>
        <w:t xml:space="preserve">μένουν οι </w:t>
      </w:r>
      <w:proofErr w:type="spellStart"/>
      <w:r>
        <w:rPr>
          <w:rFonts w:eastAsia="Times New Roman" w:cs="Times New Roman"/>
          <w:szCs w:val="24"/>
        </w:rPr>
        <w:t>ροδακινοπαραγωγοί</w:t>
      </w:r>
      <w:proofErr w:type="spellEnd"/>
      <w:r>
        <w:rPr>
          <w:rFonts w:eastAsia="Times New Roman" w:cs="Times New Roman"/>
          <w:szCs w:val="24"/>
        </w:rPr>
        <w:t xml:space="preserve"> της Ημαθίας και της Πέλλας. Επανειλημμένες είναι οι δεσμεύσεις σας ότι έγιναν εκτιμήσεις, ότι θα τους πληρώσετε τον Ιανουάριο το 70%. Και προχθές δώσατε σε </w:t>
      </w:r>
      <w:proofErr w:type="spellStart"/>
      <w:r>
        <w:rPr>
          <w:rFonts w:eastAsia="Times New Roman" w:cs="Times New Roman"/>
          <w:szCs w:val="24"/>
        </w:rPr>
        <w:t>εξωθεσμικούς</w:t>
      </w:r>
      <w:proofErr w:type="spellEnd"/>
      <w:r>
        <w:rPr>
          <w:rFonts w:eastAsia="Times New Roman" w:cs="Times New Roman"/>
          <w:szCs w:val="24"/>
        </w:rPr>
        <w:t xml:space="preserve"> φορείς να κάνουν δηλώσεις για τρ</w:t>
      </w:r>
      <w:r>
        <w:rPr>
          <w:rFonts w:eastAsia="Times New Roman" w:cs="Times New Roman"/>
          <w:szCs w:val="24"/>
        </w:rPr>
        <w:t xml:space="preserve">ιακόσιες πενήντα χιλιάδες στρέμματα με 2,5 ευρώ το στρέμμα, χωρίς να ξέρουν, κοντά στο 1 εκατομμύριο. Πώς τα δώσατε αυτά; Χωρίς να ξέρουν, δηλαδή, θα πληρωθούν οι </w:t>
      </w:r>
      <w:proofErr w:type="spellStart"/>
      <w:r>
        <w:rPr>
          <w:rFonts w:eastAsia="Times New Roman" w:cs="Times New Roman"/>
          <w:szCs w:val="24"/>
        </w:rPr>
        <w:t>ροδακινοπαραγωγοί</w:t>
      </w:r>
      <w:proofErr w:type="spellEnd"/>
      <w:r>
        <w:rPr>
          <w:rFonts w:eastAsia="Times New Roman" w:cs="Times New Roman"/>
          <w:szCs w:val="24"/>
        </w:rPr>
        <w:t xml:space="preserve">. Το ίδιο έγινε και με τους </w:t>
      </w:r>
      <w:proofErr w:type="spellStart"/>
      <w:r>
        <w:rPr>
          <w:rFonts w:eastAsia="Times New Roman" w:cs="Times New Roman"/>
          <w:szCs w:val="24"/>
        </w:rPr>
        <w:t>αμυγδαλοπαραγωγούς</w:t>
      </w:r>
      <w:proofErr w:type="spellEnd"/>
      <w:r>
        <w:rPr>
          <w:rFonts w:eastAsia="Times New Roman" w:cs="Times New Roman"/>
          <w:szCs w:val="24"/>
        </w:rPr>
        <w:t>. Το ίδιο έγινε και με το καλα</w:t>
      </w:r>
      <w:r>
        <w:rPr>
          <w:rFonts w:eastAsia="Times New Roman" w:cs="Times New Roman"/>
          <w:szCs w:val="24"/>
        </w:rPr>
        <w:t xml:space="preserve">μπόκι φέτος. Γιατί δεν κινείτε ένα τόσο σημαντικό μέτρο; </w:t>
      </w:r>
    </w:p>
    <w:p w14:paraId="31D639FF"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Θα πω τα υπόλοιπα στη δευτερολογία μου, σε σχέση και με την Κοινή Αγροτική Πολιτική και τις ενέργειές σας και το πώς κινείστε. </w:t>
      </w:r>
    </w:p>
    <w:p w14:paraId="31D63A00"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w:t>
      </w:r>
      <w:r>
        <w:rPr>
          <w:rFonts w:eastAsia="Times New Roman" w:cs="Times New Roman"/>
          <w:szCs w:val="24"/>
        </w:rPr>
        <w:t>μιλίας του κυρίου Βουλευτή)</w:t>
      </w:r>
    </w:p>
    <w:p w14:paraId="31D63A0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Κλείνοντας, όμως, θα ήθελα να πω, κύριε Υπουργέ, ότι μιλώ ως εκπρόσωπος ενός κόμματος που είχε πάντα τον αγροτικό χώρο ψηλά στην ατζέντα του. Επειδή εμείς είχαμε και έχουμε όραμα και σχέδιο για τον αγροτικό χώρο, γι’ αυτό τονίζο</w:t>
      </w:r>
      <w:r>
        <w:rPr>
          <w:rFonts w:eastAsia="Times New Roman" w:cs="Times New Roman"/>
          <w:szCs w:val="24"/>
        </w:rPr>
        <w:t xml:space="preserve">υμε και σήμερα ότι η έξοδος από την κρίση περνάει μέσα από την παραγωγική ανασυγκρότηση του τόπου, όπου πρωταγωνιστικό ρόλο πρέπει να έχει ο αγροτικός τομέας. </w:t>
      </w:r>
    </w:p>
    <w:p w14:paraId="31D63A02"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Ως εκ τούτου χρειάζεται στρατηγική εθνικής εμβέλειας που θα εστιάζει στην αναθεώρηση καίριων πολ</w:t>
      </w:r>
      <w:r>
        <w:rPr>
          <w:rFonts w:eastAsia="Times New Roman" w:cs="Times New Roman"/>
          <w:szCs w:val="24"/>
        </w:rPr>
        <w:t xml:space="preserve">ιτικών όπως: Η μείωση της φορολογίας. Επενδυτικά και φορολογικά κίνητρα για τη δημιουργία </w:t>
      </w:r>
      <w:r>
        <w:rPr>
          <w:rFonts w:eastAsia="Times New Roman" w:cs="Times New Roman"/>
          <w:szCs w:val="24"/>
        </w:rPr>
        <w:lastRenderedPageBreak/>
        <w:t xml:space="preserve">συλλογικών επιχειρηματικών δράσεων από παραγωγούς. Ειδικά επενδυτικά προγράμματα συμπληρωματικά του ΠΑΑ για επενδύσεις σε τομείς που η αγροτική οικονομία παρουσιάζει </w:t>
      </w:r>
      <w:r>
        <w:rPr>
          <w:rFonts w:eastAsia="Times New Roman" w:cs="Times New Roman"/>
          <w:szCs w:val="24"/>
        </w:rPr>
        <w:t>συγκριτικό πλεονέκτημα. Κίνητρα για την αύξηση καλλιεργούμενων εκτάσεων. Στήριξη όλων των ανταγωνιστικών προϊόντων. Εστίαση στην έρευνα και στην καινοτομία με αξιοποίηση εθνικών και κοινοτικών πόρων. Και έξυπνη μεταποίηση των αγροτικών προϊόντων με την ολο</w:t>
      </w:r>
      <w:r>
        <w:rPr>
          <w:rFonts w:eastAsia="Times New Roman" w:cs="Times New Roman"/>
          <w:szCs w:val="24"/>
        </w:rPr>
        <w:t xml:space="preserve">κληρωμένη οργάνωση των πωλήσεων και του μάρκετινγκ. </w:t>
      </w:r>
    </w:p>
    <w:p w14:paraId="31D63A03"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Αυτά είναι που λείπουν παντελώς από τη δική σας Κυβέρνηση γιατί η λογική σας είναι ότι αποστρέφεστε ό,τι δημιουργεί και παράγει </w:t>
      </w:r>
      <w:r>
        <w:rPr>
          <w:rFonts w:eastAsia="Times New Roman" w:cs="Times New Roman"/>
          <w:szCs w:val="24"/>
        </w:rPr>
        <w:t xml:space="preserve">σ’ </w:t>
      </w:r>
      <w:r>
        <w:rPr>
          <w:rFonts w:eastAsia="Times New Roman" w:cs="Times New Roman"/>
          <w:szCs w:val="24"/>
        </w:rPr>
        <w:t>αυτόν τον τόπο. Θέλετε, δυστυχώς, τον αγρότη επαίτη και δικαιούχο του επ</w:t>
      </w:r>
      <w:r>
        <w:rPr>
          <w:rFonts w:eastAsia="Times New Roman" w:cs="Times New Roman"/>
          <w:szCs w:val="24"/>
        </w:rPr>
        <w:t>ιδόματος κοινωνικής αλληλεγγύης γιατί έτσι θεωρείτε ότι μπορείτε να τον έχετε ελεγχόμενο.</w:t>
      </w:r>
    </w:p>
    <w:p w14:paraId="31D63A04" w14:textId="77777777" w:rsidR="00495759" w:rsidRDefault="00D40270">
      <w:pPr>
        <w:spacing w:line="600" w:lineRule="auto"/>
        <w:ind w:firstLine="720"/>
        <w:jc w:val="both"/>
        <w:rPr>
          <w:rFonts w:eastAsia="Times New Roman" w:cs="Times New Roman"/>
          <w:szCs w:val="24"/>
        </w:rPr>
      </w:pPr>
      <w:r>
        <w:rPr>
          <w:rFonts w:eastAsia="Times New Roman"/>
          <w:szCs w:val="24"/>
        </w:rPr>
        <w:lastRenderedPageBreak/>
        <w:t>Ευχαριστώ.</w:t>
      </w:r>
      <w:r>
        <w:rPr>
          <w:rFonts w:eastAsia="Times New Roman" w:cs="Times New Roman"/>
          <w:szCs w:val="24"/>
        </w:rPr>
        <w:t xml:space="preserve"> </w:t>
      </w:r>
    </w:p>
    <w:p w14:paraId="31D63A05" w14:textId="77777777" w:rsidR="00495759" w:rsidRDefault="00D40270">
      <w:pPr>
        <w:spacing w:line="600" w:lineRule="auto"/>
        <w:ind w:firstLine="720"/>
        <w:jc w:val="both"/>
        <w:rPr>
          <w:rFonts w:eastAsia="Times New Roman" w:cs="Times New Roman"/>
          <w:szCs w:val="24"/>
        </w:rPr>
      </w:pPr>
      <w:r>
        <w:rPr>
          <w:rFonts w:eastAsia="Times New Roman" w:cs="Times New Roman"/>
          <w:bCs/>
          <w:szCs w:val="24"/>
        </w:rPr>
        <w:t>(Χειροκροτήματα από την πτέρυγα της Δημοκρατικής Συμπαράταξης ΠΑΣΟΚ</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ΔΗΜΑΡ)</w:t>
      </w:r>
    </w:p>
    <w:p w14:paraId="31D63A06"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Ο επόμενος επερωτών Βουλευτής είναι ο κ. Κουτσούκος.</w:t>
      </w:r>
    </w:p>
    <w:p w14:paraId="31D63A07"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Παρακαλώ, κύριε Κουτσούκο, έχετε τον λόγο για πέντε λεπτά, κατά τον Κανονισμό.</w:t>
      </w:r>
    </w:p>
    <w:p w14:paraId="31D63A08"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 </w:t>
      </w:r>
    </w:p>
    <w:p w14:paraId="31D63A0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Κύριε Υπουργέ, πιστεύω να έχετε αντιληφθεί ότι είστε ο μακροβιότερος </w:t>
      </w:r>
      <w:proofErr w:type="spellStart"/>
      <w:r>
        <w:rPr>
          <w:rFonts w:eastAsia="Times New Roman" w:cs="Times New Roman"/>
          <w:szCs w:val="24"/>
        </w:rPr>
        <w:t>μνημονι</w:t>
      </w:r>
      <w:r>
        <w:rPr>
          <w:rFonts w:eastAsia="Times New Roman" w:cs="Times New Roman"/>
          <w:szCs w:val="24"/>
        </w:rPr>
        <w:t>ακός</w:t>
      </w:r>
      <w:proofErr w:type="spellEnd"/>
      <w:r>
        <w:rPr>
          <w:rFonts w:eastAsia="Times New Roman" w:cs="Times New Roman"/>
          <w:szCs w:val="24"/>
        </w:rPr>
        <w:t xml:space="preserve"> Υπουργός Αγροτικής Ανάπτυξης και Τροφίμων. Αυτό τώρα στο βιογραφικό σας, όταν θα περάσουν λίγα χρό</w:t>
      </w:r>
      <w:r>
        <w:rPr>
          <w:rFonts w:eastAsia="Times New Roman" w:cs="Times New Roman"/>
          <w:szCs w:val="24"/>
        </w:rPr>
        <w:lastRenderedPageBreak/>
        <w:t>νια, θα πρέπει να σκεφθείτε εάν θα το γράφετε ή εάν θα το παραλείπετε, καθώς, κύριε Υπουργέ, λειτουργείτε στο πλαίσιο μιας κυβέρνησης…</w:t>
      </w:r>
    </w:p>
    <w:p w14:paraId="31D63A0A"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ΕΥΑΓΓΕΛΟΣ ΑΠΟΣΤΟΛΟ</w:t>
      </w:r>
      <w:r>
        <w:rPr>
          <w:rFonts w:eastAsia="Times New Roman" w:cs="Times New Roman"/>
          <w:b/>
          <w:szCs w:val="24"/>
        </w:rPr>
        <w:t>Υ (Υπουργός Αγροτικής Ανάπτυξης και Τροφίμων):</w:t>
      </w:r>
      <w:r>
        <w:rPr>
          <w:rFonts w:eastAsia="Times New Roman" w:cs="Times New Roman"/>
          <w:szCs w:val="24"/>
        </w:rPr>
        <w:t xml:space="preserve"> Εκ του αποτελέσματος θα το δούμε. </w:t>
      </w:r>
    </w:p>
    <w:p w14:paraId="31D63A0B"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…η οποία αντί να δημιουργεί κίνητρα για την παραγωγή, ώστε να συμβάλλει ο αγροτικός τομέας στην έξοδο της χώρας μας από την κρίση, κάνει το ακριβώς αντίθε</w:t>
      </w:r>
      <w:r>
        <w:rPr>
          <w:rFonts w:eastAsia="Times New Roman" w:cs="Times New Roman"/>
          <w:szCs w:val="24"/>
        </w:rPr>
        <w:t xml:space="preserve">το, δημιουργεί αντικίνητρα. </w:t>
      </w:r>
      <w:r>
        <w:rPr>
          <w:rFonts w:eastAsia="Times New Roman" w:cs="Times New Roman"/>
          <w:szCs w:val="24"/>
        </w:rPr>
        <w:t>Τ</w:t>
      </w:r>
      <w:r>
        <w:rPr>
          <w:rFonts w:eastAsia="Times New Roman" w:cs="Times New Roman"/>
          <w:szCs w:val="24"/>
        </w:rPr>
        <w:t>α αντικίνητρα έχουν να κάνουν όχι μόνο με το γενικότερο περιβάλλον το επενδυτικό και της σταθερότητας στην χώρα και την προοπτική</w:t>
      </w:r>
      <w:r>
        <w:rPr>
          <w:rFonts w:eastAsia="Times New Roman" w:cs="Times New Roman"/>
          <w:szCs w:val="24"/>
        </w:rPr>
        <w:t xml:space="preserve"> της</w:t>
      </w:r>
      <w:r>
        <w:rPr>
          <w:rFonts w:eastAsia="Times New Roman" w:cs="Times New Roman"/>
          <w:szCs w:val="24"/>
        </w:rPr>
        <w:t xml:space="preserve">, έχουν να κάνουν και με το ειδικότερο που αφορά </w:t>
      </w:r>
      <w:r>
        <w:rPr>
          <w:rFonts w:eastAsia="Times New Roman" w:cs="Times New Roman"/>
          <w:szCs w:val="24"/>
        </w:rPr>
        <w:t>σ</w:t>
      </w:r>
      <w:r>
        <w:rPr>
          <w:rFonts w:eastAsia="Times New Roman" w:cs="Times New Roman"/>
          <w:szCs w:val="24"/>
        </w:rPr>
        <w:t>τον πρωτογενή τομέα, καθώς έχετε επιβάλει έν</w:t>
      </w:r>
      <w:r>
        <w:rPr>
          <w:rFonts w:eastAsia="Times New Roman" w:cs="Times New Roman"/>
          <w:szCs w:val="24"/>
        </w:rPr>
        <w:t xml:space="preserve">α διπλό σύστημα φορολογίας και εισφορών το οποίο συνδέεται </w:t>
      </w:r>
      <w:r>
        <w:rPr>
          <w:rFonts w:eastAsia="Times New Roman" w:cs="Times New Roman"/>
          <w:szCs w:val="24"/>
        </w:rPr>
        <w:lastRenderedPageBreak/>
        <w:t xml:space="preserve">μεταξύ του και οδηγεί μαθηματικά στη μείωση της παραγωγής ή στην απόκρυψη της φορολογητέας ύλης. </w:t>
      </w:r>
    </w:p>
    <w:p w14:paraId="31D63A0C"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Δεν υπάρχει πολιτική ρευστότητα για την ενίσχυση της παραγωγής στον αγροτικό τομέα, μετά</w:t>
      </w:r>
      <w:r>
        <w:rPr>
          <w:rFonts w:eastAsia="Times New Roman" w:cs="Times New Roman"/>
          <w:szCs w:val="24"/>
        </w:rPr>
        <w:t xml:space="preserve"> από</w:t>
      </w:r>
      <w:r>
        <w:rPr>
          <w:rFonts w:eastAsia="Times New Roman" w:cs="Times New Roman"/>
          <w:szCs w:val="24"/>
        </w:rPr>
        <w:t xml:space="preserve"> τα </w:t>
      </w:r>
      <w:r>
        <w:rPr>
          <w:rFonts w:eastAsia="Times New Roman" w:cs="Times New Roman"/>
          <w:szCs w:val="24"/>
          <w:lang w:val="en-US"/>
        </w:rPr>
        <w:t>cap</w:t>
      </w:r>
      <w:r>
        <w:rPr>
          <w:rFonts w:eastAsia="Times New Roman" w:cs="Times New Roman"/>
          <w:szCs w:val="24"/>
          <w:lang w:val="en-US"/>
        </w:rPr>
        <w:t>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την έλλειψη εξειδικευμένων παρεμβάσεων, δεν υπάρχει πολιτική υποδομών, δεν υπάρχει πολιτική για τη μείωση του κόστους παραγωγής. </w:t>
      </w:r>
    </w:p>
    <w:p w14:paraId="31D63A0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χαρακτηριστικά νομίζω αυτά που είπε ο </w:t>
      </w:r>
      <w:r>
        <w:rPr>
          <w:rFonts w:eastAsia="Times New Roman" w:cs="Times New Roman"/>
          <w:szCs w:val="24"/>
        </w:rPr>
        <w:t xml:space="preserve">εισηγητής </w:t>
      </w:r>
      <w:r>
        <w:rPr>
          <w:rFonts w:eastAsia="Times New Roman" w:cs="Times New Roman"/>
          <w:szCs w:val="24"/>
        </w:rPr>
        <w:t>μας νωρίτερα για το ρεύμα, για την ενέργεια και για το</w:t>
      </w:r>
      <w:r>
        <w:rPr>
          <w:rFonts w:eastAsia="Times New Roman" w:cs="Times New Roman"/>
          <w:szCs w:val="24"/>
        </w:rPr>
        <w:t xml:space="preserve"> πετρέλαιο και φυσικά δεν υπάρχει και πολιτική </w:t>
      </w:r>
      <w:r>
        <w:rPr>
          <w:rFonts w:eastAsia="Times New Roman" w:cs="Times New Roman"/>
          <w:szCs w:val="24"/>
        </w:rPr>
        <w:t>Γης</w:t>
      </w:r>
      <w:r>
        <w:rPr>
          <w:rFonts w:eastAsia="Times New Roman" w:cs="Times New Roman"/>
          <w:szCs w:val="24"/>
        </w:rPr>
        <w:t xml:space="preserve">. Επειδή προέρχεστε από την παραδοσιακή Αριστερά, σας θυμίζω τι έχει πει ο </w:t>
      </w:r>
      <w:proofErr w:type="spellStart"/>
      <w:r>
        <w:rPr>
          <w:rFonts w:eastAsia="Times New Roman" w:cs="Times New Roman"/>
          <w:szCs w:val="24"/>
        </w:rPr>
        <w:t>Μάρξ</w:t>
      </w:r>
      <w:proofErr w:type="spellEnd"/>
      <w:r>
        <w:rPr>
          <w:rFonts w:eastAsia="Times New Roman" w:cs="Times New Roman"/>
          <w:szCs w:val="24"/>
        </w:rPr>
        <w:t xml:space="preserve">. </w:t>
      </w:r>
    </w:p>
    <w:p w14:paraId="31D63A0E"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Λοιπόν, κύριε Υπουργέ, όλο αυτό το πλαίσιο οδηγεί σε μια «επιβίωση» του αγροτικού τομέα, ο οποίος ενώ θα μπορούσε να εκτιναχ</w:t>
      </w:r>
      <w:r>
        <w:rPr>
          <w:rFonts w:eastAsia="Times New Roman" w:cs="Times New Roman"/>
          <w:szCs w:val="24"/>
        </w:rPr>
        <w:t xml:space="preserve">θεί –γιατί θέλω να σας θυμίσω ότι εμείς είχαμε φροντίσει να τον κρατήσουμε έξω από τις </w:t>
      </w:r>
      <w:proofErr w:type="spellStart"/>
      <w:r>
        <w:rPr>
          <w:rFonts w:eastAsia="Times New Roman" w:cs="Times New Roman"/>
          <w:szCs w:val="24"/>
        </w:rPr>
        <w:t>μνημονιακές</w:t>
      </w:r>
      <w:proofErr w:type="spellEnd"/>
      <w:r>
        <w:rPr>
          <w:rFonts w:eastAsia="Times New Roman" w:cs="Times New Roman"/>
          <w:szCs w:val="24"/>
        </w:rPr>
        <w:t xml:space="preserve"> παρεμβάσεις στο πλαίσιο του πρώτου μνημονίου- τον εντάξατε </w:t>
      </w:r>
      <w:r>
        <w:rPr>
          <w:rFonts w:eastAsia="Times New Roman" w:cs="Times New Roman"/>
          <w:szCs w:val="24"/>
        </w:rPr>
        <w:t xml:space="preserve">στα μνημόνια </w:t>
      </w:r>
      <w:r>
        <w:rPr>
          <w:rFonts w:eastAsia="Times New Roman" w:cs="Times New Roman"/>
          <w:szCs w:val="24"/>
        </w:rPr>
        <w:t>και έτσι ό,τι δυναμική είχε αναπτύξει τα πρώτα χρόνια με την αύξηση της συμμετοχής το</w:t>
      </w:r>
      <w:r>
        <w:rPr>
          <w:rFonts w:eastAsia="Times New Roman" w:cs="Times New Roman"/>
          <w:szCs w:val="24"/>
        </w:rPr>
        <w:t xml:space="preserve">υ στις εξαγωγές, την καθηλώσατε. </w:t>
      </w:r>
    </w:p>
    <w:p w14:paraId="31D63A0F"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Πώς αποτυπώνεται αυτό δείτε το στα μακροοικονομικά δεδομένα. Όπου υπάρχουν θετικά, οφείλονται ακριβώς στις δικές μας πολιτικές. </w:t>
      </w:r>
    </w:p>
    <w:p w14:paraId="31D63A10"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Και επειδή, κύριε Υπουργέ, προέρχεστε από έναν χώρο ο οποίος μας είχε ασκήσει σκληρή πολιτική</w:t>
      </w:r>
      <w:r>
        <w:rPr>
          <w:rFonts w:eastAsia="Times New Roman" w:cs="Times New Roman"/>
          <w:szCs w:val="24"/>
        </w:rPr>
        <w:t xml:space="preserve"> για τη διανομή του πλεονάσματος της προστιθέμενης αξίας τα προηγούμενα χρόνια, θέλω </w:t>
      </w:r>
      <w:r>
        <w:rPr>
          <w:rFonts w:eastAsia="Times New Roman" w:cs="Times New Roman"/>
          <w:szCs w:val="24"/>
        </w:rPr>
        <w:lastRenderedPageBreak/>
        <w:t xml:space="preserve">να μας πείτε, τώρα που θα πάρετε τον λόγο, πού βρίσκεται τώρα η ψαλίδα. </w:t>
      </w:r>
    </w:p>
    <w:p w14:paraId="31D63A1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Δηλαδή, εάν παράγει κάποιος και έχει μια πρόσοδο, ποιος παίρνει το πλεόνασμα; Διότι φαντάζομαι, εν</w:t>
      </w:r>
      <w:r>
        <w:rPr>
          <w:rFonts w:eastAsia="Times New Roman" w:cs="Times New Roman"/>
          <w:szCs w:val="24"/>
        </w:rPr>
        <w:t xml:space="preserve">δεχόμενα θα πάτε σε κάποιο σούπερ </w:t>
      </w:r>
      <w:proofErr w:type="spellStart"/>
      <w:r>
        <w:rPr>
          <w:rFonts w:eastAsia="Times New Roman" w:cs="Times New Roman"/>
          <w:szCs w:val="24"/>
        </w:rPr>
        <w:t>μάρκετ</w:t>
      </w:r>
      <w:proofErr w:type="spellEnd"/>
      <w:r>
        <w:rPr>
          <w:rFonts w:eastAsia="Times New Roman" w:cs="Times New Roman"/>
          <w:szCs w:val="24"/>
        </w:rPr>
        <w:t xml:space="preserve"> να ψωνίσετε. Μπορείτε να δείτε, λοιπόν –και δεν αναφέρομαι στις εποχικές διακυμάνσεις των </w:t>
      </w:r>
      <w:proofErr w:type="spellStart"/>
      <w:r>
        <w:rPr>
          <w:rFonts w:eastAsia="Times New Roman" w:cs="Times New Roman"/>
          <w:szCs w:val="24"/>
        </w:rPr>
        <w:t>οπωροκηπευτικών</w:t>
      </w:r>
      <w:proofErr w:type="spellEnd"/>
      <w:r>
        <w:rPr>
          <w:rFonts w:eastAsia="Times New Roman" w:cs="Times New Roman"/>
          <w:szCs w:val="24"/>
        </w:rPr>
        <w:t xml:space="preserve"> που συνδέονται πολλές φορές με τις εποχικές συνθήκες- μπορούμε να πάμε σε προϊόντα που έχουν μια σταθερότητα–</w:t>
      </w:r>
      <w:r>
        <w:rPr>
          <w:rFonts w:eastAsia="Times New Roman" w:cs="Times New Roman"/>
          <w:szCs w:val="24"/>
        </w:rPr>
        <w:t xml:space="preserve">μπορείτε να μας απαντήσετε, κύριε Υπουργέ, παραδείγματος χάριν, γιατί μειώθηκε κατά 30% περίπου η τιμή του </w:t>
      </w:r>
      <w:proofErr w:type="spellStart"/>
      <w:r>
        <w:rPr>
          <w:rFonts w:eastAsia="Times New Roman" w:cs="Times New Roman"/>
          <w:szCs w:val="24"/>
        </w:rPr>
        <w:t>αιγοπρόβειου</w:t>
      </w:r>
      <w:proofErr w:type="spellEnd"/>
      <w:r>
        <w:rPr>
          <w:rFonts w:eastAsia="Times New Roman" w:cs="Times New Roman"/>
          <w:szCs w:val="24"/>
        </w:rPr>
        <w:t xml:space="preserve"> γάλακτος στον παραγωγό; Τι μεσολάβησε; Μειώθηκε η κατανάλωση της φέτας; Μειώθηκαν οι τιμές στο λιανικό εμπόριο ή </w:t>
      </w:r>
      <w:proofErr w:type="spellStart"/>
      <w:r>
        <w:rPr>
          <w:rFonts w:eastAsia="Times New Roman" w:cs="Times New Roman"/>
          <w:szCs w:val="24"/>
        </w:rPr>
        <w:t>καρτελοποιήθηκε</w:t>
      </w:r>
      <w:proofErr w:type="spellEnd"/>
      <w:r>
        <w:rPr>
          <w:rFonts w:eastAsia="Times New Roman" w:cs="Times New Roman"/>
          <w:szCs w:val="24"/>
        </w:rPr>
        <w:t xml:space="preserve"> η </w:t>
      </w:r>
      <w:r>
        <w:rPr>
          <w:rFonts w:eastAsia="Times New Roman" w:cs="Times New Roman"/>
          <w:szCs w:val="24"/>
        </w:rPr>
        <w:lastRenderedPageBreak/>
        <w:t>παραγ</w:t>
      </w:r>
      <w:r>
        <w:rPr>
          <w:rFonts w:eastAsia="Times New Roman" w:cs="Times New Roman"/>
          <w:szCs w:val="24"/>
        </w:rPr>
        <w:t xml:space="preserve">ωγή ή αυξήθηκαν οι ανεξέλεγκτες εισαγωγές πρόβειου γάλακτος και δεν μπορείτε να το ελέγξετε; Σας αναφέρω ένα πολύ κλασικό παράδειγμα, το αντιμετωπίζουμε όλοι στις εκλογικές μας περιφέρειες. Φαντάζομαι, θα το αντιμετωπίζετε κι εσείς. </w:t>
      </w:r>
    </w:p>
    <w:p w14:paraId="31D63A12"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Μπορεί να έπαθαν δυσανεξία οι καταναλωτές ξαφνικά στη λακτόζη. </w:t>
      </w:r>
    </w:p>
    <w:p w14:paraId="31D63A13"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Κι αυτό επιτρέψτε μου να το συνδυάσω με το γεγονός, κύριε Υπουργέ, ότι όταν αναλάβατε βρήκατε έτοιμο το πλαίσιο για το Μητρώο Εμπόρων</w:t>
      </w:r>
      <w:r>
        <w:rPr>
          <w:rFonts w:eastAsia="Times New Roman" w:cs="Times New Roman"/>
          <w:szCs w:val="24"/>
        </w:rPr>
        <w:t>,</w:t>
      </w:r>
      <w:r>
        <w:rPr>
          <w:rFonts w:eastAsia="Times New Roman" w:cs="Times New Roman"/>
          <w:szCs w:val="24"/>
        </w:rPr>
        <w:t xml:space="preserve"> διότι ένα ζήτημα το οποίο συνδέεται </w:t>
      </w:r>
      <w:r>
        <w:rPr>
          <w:rFonts w:eastAsia="Times New Roman" w:cs="Times New Roman"/>
          <w:szCs w:val="24"/>
        </w:rPr>
        <w:t xml:space="preserve">με την αύξηση της ψαλίδας έχει να κάνει με το ποιοι εμπλέκονται στη διακίνηση αγροτικών προϊόντων, που όχι μόνο εκμεταλλεύονται τον κόπο του αγρότη, αλλά στο τέλος σκάνε και κανόνια. Είναι γνωστό τι γίνεται στην αγροτική ύπαιθρο. </w:t>
      </w:r>
    </w:p>
    <w:p w14:paraId="31D63A14"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Εάν έρθουμε τώρα στο ζήτη</w:t>
      </w:r>
      <w:r>
        <w:rPr>
          <w:rFonts w:eastAsia="Times New Roman" w:cs="Times New Roman"/>
          <w:szCs w:val="24"/>
        </w:rPr>
        <w:t>μα των υποδομών, τρία χρόνια Υπουργός και μόλις προχθές ξεκίνησε η δημοσιοποίηση των σχεδίων βελτίωσης. Και με τους νέους αγρότες τι γίνεται; Το 30% από τους αγρότες ελπίζει να ενταχθεί στο πρόγραμμα. Οι υπόλοιποι θα μείνουν εκτός. Δηλαδή τη νεανική επιχει</w:t>
      </w:r>
      <w:r>
        <w:rPr>
          <w:rFonts w:eastAsia="Times New Roman" w:cs="Times New Roman"/>
          <w:szCs w:val="24"/>
        </w:rPr>
        <w:t xml:space="preserve">ρηματικότητα και την ορμή να μπουν στον πρωτογενή τομέα, την αποκλείετε. </w:t>
      </w:r>
    </w:p>
    <w:p w14:paraId="31D63A15" w14:textId="77777777" w:rsidR="00495759" w:rsidRDefault="00D40270">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31D63A16" w14:textId="77777777" w:rsidR="00495759" w:rsidRDefault="00D40270">
      <w:pPr>
        <w:spacing w:line="600" w:lineRule="auto"/>
        <w:ind w:firstLine="720"/>
        <w:jc w:val="both"/>
        <w:rPr>
          <w:rFonts w:eastAsia="Times New Roman"/>
          <w:szCs w:val="24"/>
        </w:rPr>
      </w:pPr>
      <w:r>
        <w:rPr>
          <w:rFonts w:eastAsia="Times New Roman"/>
          <w:szCs w:val="24"/>
        </w:rPr>
        <w:t>Θα κάνω χρήση μερικών λεπτών της δευτερολογίας μου, κύριε Πρόεδρε.</w:t>
      </w:r>
    </w:p>
    <w:p w14:paraId="31D63A17" w14:textId="77777777" w:rsidR="00495759" w:rsidRDefault="00D40270">
      <w:pPr>
        <w:spacing w:line="600" w:lineRule="auto"/>
        <w:ind w:firstLine="720"/>
        <w:jc w:val="both"/>
        <w:rPr>
          <w:rFonts w:eastAsia="Times New Roman"/>
          <w:szCs w:val="24"/>
        </w:rPr>
      </w:pPr>
      <w:r>
        <w:rPr>
          <w:rFonts w:eastAsia="Times New Roman"/>
          <w:szCs w:val="24"/>
        </w:rPr>
        <w:t xml:space="preserve">Κύριε Υπουργέ, το μέτρο 5.1 και 5.2 του Προγράμματος Αγροτικής Ανάπτυξης, που εμείς που «καταστρέψαμε τον τόπο» είχαμε φροντίσει να εντάξουμε στο Πρόγραμμα Αγροτικής Ανάπτυξης, για </w:t>
      </w:r>
      <w:r>
        <w:rPr>
          <w:rFonts w:eastAsia="Times New Roman"/>
          <w:szCs w:val="24"/>
        </w:rPr>
        <w:lastRenderedPageBreak/>
        <w:t>να αξιοποιήσουμε ορισμένους πόρους για τις φυσικές καταστροφές, οι οποίες λ</w:t>
      </w:r>
      <w:r>
        <w:rPr>
          <w:rFonts w:eastAsia="Times New Roman"/>
          <w:szCs w:val="24"/>
        </w:rPr>
        <w:t xml:space="preserve">όγω της αλλαγής των κλιματικών συνθηκών είναι πιο συχνές, τι το κάνατε; </w:t>
      </w:r>
    </w:p>
    <w:p w14:paraId="31D63A18" w14:textId="77777777" w:rsidR="00495759" w:rsidRDefault="00D40270">
      <w:pPr>
        <w:spacing w:line="600" w:lineRule="auto"/>
        <w:ind w:firstLine="720"/>
        <w:jc w:val="both"/>
        <w:rPr>
          <w:rFonts w:eastAsia="Times New Roman"/>
          <w:szCs w:val="24"/>
        </w:rPr>
      </w:pPr>
      <w:r>
        <w:rPr>
          <w:rFonts w:eastAsia="Times New Roman"/>
          <w:szCs w:val="24"/>
        </w:rPr>
        <w:t xml:space="preserve">Θέλετε να σας θυμίσω, κύριε Υπουργέ, ότι τον Σεπτέμβριο του 2016 επισκεφθήκατε τα Λεχαινά, το </w:t>
      </w:r>
      <w:proofErr w:type="spellStart"/>
      <w:r>
        <w:rPr>
          <w:rFonts w:eastAsia="Times New Roman"/>
          <w:szCs w:val="24"/>
        </w:rPr>
        <w:t>Βαρθολομιό</w:t>
      </w:r>
      <w:proofErr w:type="spellEnd"/>
      <w:r>
        <w:rPr>
          <w:rFonts w:eastAsia="Times New Roman"/>
          <w:szCs w:val="24"/>
        </w:rPr>
        <w:t xml:space="preserve"> μετά τη μεγάλη καταστροφή που έγινε και που σάρωσε όλα τα θερμοκήπια και είπατ</w:t>
      </w:r>
      <w:r>
        <w:rPr>
          <w:rFonts w:eastAsia="Times New Roman"/>
          <w:szCs w:val="24"/>
        </w:rPr>
        <w:t>ε ότι ενεργοποιείται άμεσα το μέτρο 5.1 και 5.2; Κα</w:t>
      </w:r>
      <w:r>
        <w:rPr>
          <w:rFonts w:eastAsia="Times New Roman"/>
          <w:szCs w:val="24"/>
        </w:rPr>
        <w:t>μ</w:t>
      </w:r>
      <w:r>
        <w:rPr>
          <w:rFonts w:eastAsia="Times New Roman"/>
          <w:szCs w:val="24"/>
        </w:rPr>
        <w:t>μία ενεργοποίηση του μέτρου. Εγκατέλειψαν επενδύσεις δεκάδων και εκατοντάδων χιλιάδων οι παραγωγοί και είναι σε πλήρη απελπισία. Κα</w:t>
      </w:r>
      <w:r>
        <w:rPr>
          <w:rFonts w:eastAsia="Times New Roman"/>
          <w:szCs w:val="24"/>
        </w:rPr>
        <w:t>μ</w:t>
      </w:r>
      <w:r>
        <w:rPr>
          <w:rFonts w:eastAsia="Times New Roman"/>
          <w:szCs w:val="24"/>
        </w:rPr>
        <w:t>μία μέριμνα.</w:t>
      </w:r>
    </w:p>
    <w:p w14:paraId="31D63A19" w14:textId="77777777" w:rsidR="00495759" w:rsidRDefault="00D40270">
      <w:pPr>
        <w:spacing w:line="600" w:lineRule="auto"/>
        <w:ind w:firstLine="720"/>
        <w:jc w:val="both"/>
        <w:rPr>
          <w:rFonts w:eastAsia="Times New Roman"/>
          <w:szCs w:val="24"/>
        </w:rPr>
      </w:pPr>
      <w:r>
        <w:rPr>
          <w:rFonts w:eastAsia="Times New Roman"/>
          <w:szCs w:val="24"/>
        </w:rPr>
        <w:t xml:space="preserve">Θα σας πω μερικά παραδείγματα για το </w:t>
      </w:r>
      <w:r>
        <w:rPr>
          <w:rFonts w:eastAsia="Times New Roman"/>
          <w:szCs w:val="24"/>
        </w:rPr>
        <w:t xml:space="preserve">πως </w:t>
      </w:r>
      <w:r>
        <w:rPr>
          <w:rFonts w:eastAsia="Times New Roman"/>
          <w:szCs w:val="24"/>
        </w:rPr>
        <w:t>αντιμετωπίζετε του</w:t>
      </w:r>
      <w:r>
        <w:rPr>
          <w:rFonts w:eastAsia="Times New Roman"/>
          <w:szCs w:val="24"/>
        </w:rPr>
        <w:t xml:space="preserve">ς ίδιους τους αγρότες, από τους μηχανισμούς που ελέγχετε. Φυσική καταστροφή, χαλάζι στο καρπούζι της Ηλείας, την άνοιξη του </w:t>
      </w:r>
      <w:r>
        <w:rPr>
          <w:rFonts w:eastAsia="Times New Roman"/>
          <w:szCs w:val="24"/>
        </w:rPr>
        <w:lastRenderedPageBreak/>
        <w:t xml:space="preserve">2016. Εκτιμήσεις την άνοιξη του 2017. Ενστάσεις την άνοιξη του 2018. Ούτε ο Μόσκοβος, που περιμέναμε για να έλθει. </w:t>
      </w:r>
    </w:p>
    <w:p w14:paraId="31D63A1A" w14:textId="77777777" w:rsidR="00495759" w:rsidRDefault="00D40270">
      <w:pPr>
        <w:spacing w:line="600" w:lineRule="auto"/>
        <w:ind w:firstLine="720"/>
        <w:jc w:val="both"/>
        <w:rPr>
          <w:rFonts w:eastAsia="Times New Roman"/>
          <w:szCs w:val="24"/>
        </w:rPr>
      </w:pPr>
      <w:r>
        <w:rPr>
          <w:rFonts w:eastAsia="Times New Roman"/>
          <w:szCs w:val="24"/>
        </w:rPr>
        <w:t>Ο ΟΓΑ, που τον δ</w:t>
      </w:r>
      <w:r>
        <w:rPr>
          <w:rFonts w:eastAsia="Times New Roman"/>
          <w:szCs w:val="24"/>
        </w:rPr>
        <w:t xml:space="preserve">ιαλύσατε και τον εντάξατε στον ΕΦΚΑ, πόσο καιρό κάνει να πληρώσει, κύριε Υπουργέ, τα έξοδα κηδείας; Τους πεθαίνουμε και δεν τους πληρώνουμε κι από πάνω. </w:t>
      </w:r>
    </w:p>
    <w:p w14:paraId="31D63A1B" w14:textId="77777777" w:rsidR="00495759" w:rsidRDefault="00D40270">
      <w:pPr>
        <w:spacing w:line="600" w:lineRule="auto"/>
        <w:ind w:firstLine="720"/>
        <w:jc w:val="both"/>
        <w:rPr>
          <w:rFonts w:eastAsia="Times New Roman"/>
          <w:szCs w:val="24"/>
        </w:rPr>
      </w:pPr>
      <w:r>
        <w:rPr>
          <w:rFonts w:eastAsia="Times New Roman"/>
          <w:szCs w:val="24"/>
        </w:rPr>
        <w:t>Αναφέρω μερικά παραδείγματα, κύριε Υπουργέ, γιατί πρέπει οι αγρότες να νιώθουν και τη μέριμνα, εκτός α</w:t>
      </w:r>
      <w:r>
        <w:rPr>
          <w:rFonts w:eastAsia="Times New Roman"/>
          <w:szCs w:val="24"/>
        </w:rPr>
        <w:t xml:space="preserve">πό το πλαίσιο της αγροτικής πολιτικής. Εξαιρέσατε τους αγρότες από τις </w:t>
      </w:r>
      <w:proofErr w:type="spellStart"/>
      <w:r>
        <w:rPr>
          <w:rFonts w:eastAsia="Times New Roman"/>
          <w:szCs w:val="24"/>
        </w:rPr>
        <w:t>εκατόν</w:t>
      </w:r>
      <w:proofErr w:type="spellEnd"/>
      <w:r>
        <w:rPr>
          <w:rFonts w:eastAsia="Times New Roman"/>
          <w:szCs w:val="24"/>
        </w:rPr>
        <w:t xml:space="preserve"> είκοσι δόσεις. Ένας που βγήκε στη σύνταξη και χρωστάει, πώς θα πάρει αυτό που δικαιούται, αν δεν μπορεί να κάνει μια ρύθμιση; </w:t>
      </w:r>
    </w:p>
    <w:p w14:paraId="31D63A1C" w14:textId="77777777" w:rsidR="00495759" w:rsidRDefault="00D40270">
      <w:pPr>
        <w:spacing w:line="600" w:lineRule="auto"/>
        <w:ind w:firstLine="720"/>
        <w:jc w:val="both"/>
        <w:rPr>
          <w:rFonts w:eastAsia="Times New Roman"/>
          <w:szCs w:val="24"/>
        </w:rPr>
      </w:pPr>
      <w:r>
        <w:rPr>
          <w:rFonts w:eastAsia="Times New Roman"/>
          <w:szCs w:val="24"/>
        </w:rPr>
        <w:t xml:space="preserve">Και σαν να μην </w:t>
      </w:r>
      <w:r>
        <w:rPr>
          <w:rFonts w:eastAsia="Times New Roman"/>
          <w:szCs w:val="24"/>
        </w:rPr>
        <w:t xml:space="preserve">φτάνει </w:t>
      </w:r>
      <w:r>
        <w:rPr>
          <w:rFonts w:eastAsia="Times New Roman"/>
          <w:szCs w:val="24"/>
        </w:rPr>
        <w:t>αυτό το γενικό πλαίσιο δεν έχ</w:t>
      </w:r>
      <w:r>
        <w:rPr>
          <w:rFonts w:eastAsia="Times New Roman"/>
          <w:szCs w:val="24"/>
        </w:rPr>
        <w:t xml:space="preserve">ετε και μια πολιτική για τα προϊόντα. Δηλαδή, είπε ο κ. Τζελέπης για τα τεύτλα. Θα σας πω εγώ δύο προϊόντα αιχμής, όπως το λάδι που πάει καλά </w:t>
      </w:r>
      <w:r>
        <w:rPr>
          <w:rFonts w:eastAsia="Times New Roman"/>
          <w:szCs w:val="24"/>
        </w:rPr>
        <w:lastRenderedPageBreak/>
        <w:t>λόγω συγκυρίας. Τι γίνεται με τη δακοκτονία; Φέτος οι καιρικές συνθήκες μας ευνόησαν. Του χρόνου; Τι κάνετε με την</w:t>
      </w:r>
      <w:r>
        <w:rPr>
          <w:rFonts w:eastAsia="Times New Roman"/>
          <w:szCs w:val="24"/>
        </w:rPr>
        <w:t xml:space="preserve"> </w:t>
      </w:r>
      <w:proofErr w:type="spellStart"/>
      <w:r>
        <w:rPr>
          <w:rFonts w:eastAsia="Times New Roman"/>
          <w:szCs w:val="24"/>
        </w:rPr>
        <w:t>αναμπέλωση</w:t>
      </w:r>
      <w:proofErr w:type="spellEnd"/>
      <w:r>
        <w:rPr>
          <w:rFonts w:eastAsia="Times New Roman"/>
          <w:szCs w:val="24"/>
        </w:rPr>
        <w:t xml:space="preserve"> της σταφίδας που σας έχουν ζητήσει; Με το φόρο στο κρασί που είπατε ότι θα τον καταργήσετε; Τι κάνετε, κύριε Υπουργέ;</w:t>
      </w:r>
    </w:p>
    <w:p w14:paraId="31D63A1D" w14:textId="77777777" w:rsidR="00495759" w:rsidRDefault="00D40270">
      <w:pPr>
        <w:spacing w:line="600" w:lineRule="auto"/>
        <w:ind w:firstLine="720"/>
        <w:jc w:val="both"/>
        <w:rPr>
          <w:rFonts w:eastAsia="Times New Roman"/>
          <w:szCs w:val="24"/>
        </w:rPr>
      </w:pPr>
      <w:r>
        <w:rPr>
          <w:rFonts w:eastAsia="Times New Roman"/>
          <w:szCs w:val="24"/>
        </w:rPr>
        <w:t xml:space="preserve">Και τελειώνω με το εξής. Η προθεσμία που είχατε τάξει όταν σας επισκέφθηκαν οι αγρότες Ηλείας για την πολιτική </w:t>
      </w:r>
      <w:r>
        <w:rPr>
          <w:rFonts w:eastAsia="Times New Roman"/>
          <w:szCs w:val="24"/>
        </w:rPr>
        <w:t xml:space="preserve">Γης </w:t>
      </w:r>
      <w:r>
        <w:rPr>
          <w:rFonts w:eastAsia="Times New Roman"/>
          <w:szCs w:val="24"/>
        </w:rPr>
        <w:t>έχει τελειώ</w:t>
      </w:r>
      <w:r>
        <w:rPr>
          <w:rFonts w:eastAsia="Times New Roman"/>
          <w:szCs w:val="24"/>
        </w:rPr>
        <w:t xml:space="preserve">σει τρεις φορές. Επιτέλους, κάποια στιγμή πρέπει να ασχοληθείτε. </w:t>
      </w:r>
    </w:p>
    <w:p w14:paraId="31D63A1E" w14:textId="77777777" w:rsidR="00495759" w:rsidRDefault="00D40270">
      <w:pPr>
        <w:spacing w:line="600" w:lineRule="auto"/>
        <w:ind w:firstLine="720"/>
        <w:jc w:val="both"/>
        <w:rPr>
          <w:rFonts w:eastAsia="Times New Roman"/>
          <w:szCs w:val="24"/>
        </w:rPr>
      </w:pPr>
      <w:r>
        <w:rPr>
          <w:rFonts w:eastAsia="Times New Roman"/>
          <w:szCs w:val="24"/>
        </w:rPr>
        <w:t xml:space="preserve">Έχετε υποσχεθεί ότι θα προχωρήσει η </w:t>
      </w:r>
      <w:proofErr w:type="spellStart"/>
      <w:r>
        <w:rPr>
          <w:rFonts w:eastAsia="Times New Roman"/>
          <w:szCs w:val="24"/>
        </w:rPr>
        <w:t>υπογειοποίηση</w:t>
      </w:r>
      <w:proofErr w:type="spellEnd"/>
      <w:r>
        <w:rPr>
          <w:rFonts w:eastAsia="Times New Roman"/>
          <w:szCs w:val="24"/>
        </w:rPr>
        <w:t xml:space="preserve"> του αρδευτικού δικτύου, διότι είναι απαραίτητο για να εξοικονομήσουμε πόρους. Δεν έχετε κάνει τίποτα από αυτά.</w:t>
      </w:r>
    </w:p>
    <w:p w14:paraId="31D63A1F" w14:textId="77777777" w:rsidR="00495759" w:rsidRDefault="00D40270">
      <w:pPr>
        <w:spacing w:line="600" w:lineRule="auto"/>
        <w:ind w:firstLine="720"/>
        <w:jc w:val="both"/>
        <w:rPr>
          <w:rFonts w:eastAsia="Times New Roman"/>
          <w:szCs w:val="24"/>
        </w:rPr>
      </w:pPr>
      <w:r>
        <w:rPr>
          <w:rFonts w:eastAsia="Times New Roman"/>
          <w:szCs w:val="24"/>
        </w:rPr>
        <w:t>Κατά συνέπεια, κύριε υπουργέ,</w:t>
      </w:r>
      <w:r>
        <w:rPr>
          <w:rFonts w:eastAsia="Times New Roman"/>
          <w:szCs w:val="24"/>
        </w:rPr>
        <w:t xml:space="preserve"> για να τελειώσω. Ακολουθείτε μια πολιτική η οποία θα καταστήσει </w:t>
      </w:r>
      <w:proofErr w:type="spellStart"/>
      <w:r>
        <w:rPr>
          <w:rFonts w:eastAsia="Times New Roman"/>
          <w:szCs w:val="24"/>
        </w:rPr>
        <w:t>επιδοματούχους</w:t>
      </w:r>
      <w:proofErr w:type="spellEnd"/>
      <w:r>
        <w:rPr>
          <w:rFonts w:eastAsia="Times New Roman"/>
          <w:szCs w:val="24"/>
        </w:rPr>
        <w:t xml:space="preserve"> του ΚΕΑ, τους </w:t>
      </w:r>
      <w:r>
        <w:rPr>
          <w:rFonts w:eastAsia="Times New Roman"/>
          <w:szCs w:val="24"/>
        </w:rPr>
        <w:lastRenderedPageBreak/>
        <w:t>ανθρώπους που μπορούν να παράγουν. Αυτή είναι η φιλοδοξία σας; Να φτωχαίνουμε, δηλαδή, τους ανθρώπους για να σας χρωστάνε μετά υποχρέωση που θα τους δίνετε το επί</w:t>
      </w:r>
      <w:r>
        <w:rPr>
          <w:rFonts w:eastAsia="Times New Roman"/>
          <w:szCs w:val="24"/>
        </w:rPr>
        <w:t>δομα των 200  ευρώ; Νομίζω ότι αυτό είναι καταστροφικό και για την ύπαιθρο και για την Ελλάδα συνολικότερα.</w:t>
      </w:r>
    </w:p>
    <w:p w14:paraId="31D63A20" w14:textId="77777777" w:rsidR="00495759" w:rsidRDefault="00D40270">
      <w:pPr>
        <w:spacing w:line="600" w:lineRule="auto"/>
        <w:ind w:firstLine="720"/>
        <w:jc w:val="both"/>
        <w:rPr>
          <w:rFonts w:eastAsia="Times New Roman"/>
          <w:szCs w:val="24"/>
        </w:rPr>
      </w:pPr>
      <w:r>
        <w:rPr>
          <w:rFonts w:eastAsia="Times New Roman"/>
          <w:szCs w:val="24"/>
        </w:rPr>
        <w:t>Ευχαριστώ κύριε Πρόεδρε.</w:t>
      </w:r>
    </w:p>
    <w:p w14:paraId="31D63A21" w14:textId="77777777" w:rsidR="00495759" w:rsidRDefault="00D40270">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 πολύ, κύριε Κουτσούκο.</w:t>
      </w:r>
    </w:p>
    <w:p w14:paraId="31D63A22" w14:textId="77777777" w:rsidR="00495759" w:rsidRDefault="00D40270">
      <w:pPr>
        <w:spacing w:line="600" w:lineRule="auto"/>
        <w:ind w:firstLine="720"/>
        <w:jc w:val="both"/>
        <w:rPr>
          <w:rFonts w:eastAsia="Times New Roman"/>
          <w:szCs w:val="24"/>
        </w:rPr>
      </w:pPr>
      <w:r>
        <w:rPr>
          <w:rFonts w:eastAsia="Times New Roman"/>
          <w:szCs w:val="24"/>
        </w:rPr>
        <w:t xml:space="preserve">Ο επόμενος επερωτών Βουλευτής είναι ο κ. </w:t>
      </w:r>
      <w:proofErr w:type="spellStart"/>
      <w:r>
        <w:rPr>
          <w:rFonts w:eastAsia="Times New Roman"/>
          <w:szCs w:val="24"/>
        </w:rPr>
        <w:t>Δανέλλ</w:t>
      </w:r>
      <w:r>
        <w:rPr>
          <w:rFonts w:eastAsia="Times New Roman"/>
          <w:szCs w:val="24"/>
        </w:rPr>
        <w:t>ης</w:t>
      </w:r>
      <w:proofErr w:type="spellEnd"/>
      <w:r>
        <w:rPr>
          <w:rFonts w:eastAsia="Times New Roman"/>
          <w:szCs w:val="24"/>
        </w:rPr>
        <w:t xml:space="preserve">. </w:t>
      </w:r>
    </w:p>
    <w:p w14:paraId="31D63A23" w14:textId="77777777" w:rsidR="00495759" w:rsidRDefault="00D40270">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Δανέλλη</w:t>
      </w:r>
      <w:proofErr w:type="spellEnd"/>
      <w:r>
        <w:rPr>
          <w:rFonts w:eastAsia="Times New Roman"/>
          <w:szCs w:val="24"/>
        </w:rPr>
        <w:t xml:space="preserve"> έχετε πέντε λεπτά </w:t>
      </w:r>
      <w:r>
        <w:rPr>
          <w:rFonts w:eastAsia="Times New Roman"/>
          <w:szCs w:val="24"/>
        </w:rPr>
        <w:t xml:space="preserve">για την </w:t>
      </w:r>
      <w:proofErr w:type="spellStart"/>
      <w:r>
        <w:rPr>
          <w:rFonts w:eastAsia="Times New Roman"/>
          <w:szCs w:val="24"/>
        </w:rPr>
        <w:t>πρωτολογία</w:t>
      </w:r>
      <w:proofErr w:type="spellEnd"/>
      <w:r>
        <w:rPr>
          <w:rFonts w:eastAsia="Times New Roman"/>
          <w:szCs w:val="24"/>
        </w:rPr>
        <w:t xml:space="preserve"> σας</w:t>
      </w:r>
      <w:r>
        <w:rPr>
          <w:rFonts w:eastAsia="Times New Roman"/>
          <w:szCs w:val="24"/>
        </w:rPr>
        <w:t>.</w:t>
      </w:r>
    </w:p>
    <w:p w14:paraId="31D63A24" w14:textId="77777777" w:rsidR="00495759" w:rsidRDefault="00D40270">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Θα μου δώσετε και τον χρόνο της δευτερολογίας μου;</w:t>
      </w:r>
    </w:p>
    <w:p w14:paraId="31D63A25" w14:textId="77777777" w:rsidR="00495759" w:rsidRDefault="00D40270">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Εντάξει. Έχετε, όμως, πέντε λεπτά </w:t>
      </w:r>
      <w:proofErr w:type="spellStart"/>
      <w:r>
        <w:rPr>
          <w:rFonts w:eastAsia="Times New Roman"/>
          <w:szCs w:val="24"/>
        </w:rPr>
        <w:t>πρωτολογία</w:t>
      </w:r>
      <w:proofErr w:type="spellEnd"/>
    </w:p>
    <w:p w14:paraId="31D63A26" w14:textId="77777777" w:rsidR="00495759" w:rsidRDefault="00D40270">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Ευχαριστώ, κύριε Πρόεδρε.</w:t>
      </w:r>
      <w:r>
        <w:rPr>
          <w:rFonts w:eastAsia="Times New Roman"/>
          <w:szCs w:val="24"/>
        </w:rPr>
        <w:t xml:space="preserve"> Θα το αξιοποιήσω μαζί.</w:t>
      </w:r>
    </w:p>
    <w:p w14:paraId="31D63A27" w14:textId="77777777" w:rsidR="00495759" w:rsidRDefault="00D40270">
      <w:pPr>
        <w:spacing w:line="600" w:lineRule="auto"/>
        <w:ind w:firstLine="720"/>
        <w:jc w:val="both"/>
        <w:rPr>
          <w:rFonts w:eastAsia="Times New Roman"/>
          <w:szCs w:val="24"/>
        </w:rPr>
      </w:pPr>
      <w:r>
        <w:rPr>
          <w:rFonts w:eastAsia="Times New Roman"/>
          <w:szCs w:val="24"/>
        </w:rPr>
        <w:t>Κυρίες και κύριοι συνάδελφοι, θα ξεκινήσω με τη μεγάλη εικόνα. Και η μεγάλη εικόνα δεν είναι τίποτα άλλο, παρά η κοινή αγροτική πολιτική και το πώς θα αλλάξει μετά το 2020 που είναι μεθαύριο και βεβαίως πώς θα τροποποιηθεί η τρέχουσ</w:t>
      </w:r>
      <w:r>
        <w:rPr>
          <w:rFonts w:eastAsia="Times New Roman"/>
          <w:szCs w:val="24"/>
        </w:rPr>
        <w:t>α, στη δεύτερη περίοδο της.</w:t>
      </w:r>
    </w:p>
    <w:p w14:paraId="31D63A28" w14:textId="77777777" w:rsidR="00495759" w:rsidRDefault="00D40270">
      <w:pPr>
        <w:spacing w:line="600" w:lineRule="auto"/>
        <w:ind w:firstLine="720"/>
        <w:jc w:val="both"/>
        <w:rPr>
          <w:rFonts w:eastAsia="Times New Roman"/>
          <w:szCs w:val="24"/>
        </w:rPr>
      </w:pPr>
      <w:r>
        <w:rPr>
          <w:rFonts w:eastAsia="Times New Roman"/>
          <w:szCs w:val="24"/>
        </w:rPr>
        <w:t xml:space="preserve">Οι αλλαγές που επιβάλλονται από τα οικονομικά δεδομένα στην Ευρωπαϊκή Ένωση, που είναι σήμερα πολύ διαφορετικά, θα επηρεάσουν κυρίως τον πρώτο πυλώνα της ΚΑΠ, των άμεσων ενισχύσεων. Τόσο η πίεση του </w:t>
      </w:r>
      <w:r>
        <w:rPr>
          <w:rFonts w:eastAsia="Times New Roman"/>
          <w:szCs w:val="24"/>
          <w:lang w:val="en-US"/>
        </w:rPr>
        <w:t>Brexit</w:t>
      </w:r>
      <w:r>
        <w:rPr>
          <w:rFonts w:eastAsia="Times New Roman"/>
          <w:szCs w:val="24"/>
        </w:rPr>
        <w:t xml:space="preserve"> που μειώνει το σύνολο </w:t>
      </w:r>
      <w:r>
        <w:rPr>
          <w:rFonts w:eastAsia="Times New Roman"/>
          <w:szCs w:val="24"/>
        </w:rPr>
        <w:t xml:space="preserve">του </w:t>
      </w:r>
      <w:r>
        <w:rPr>
          <w:rFonts w:eastAsia="Times New Roman"/>
          <w:szCs w:val="24"/>
        </w:rPr>
        <w:lastRenderedPageBreak/>
        <w:t xml:space="preserve">κοινοτικού προϋπολογισμού όσο και η χρηματοδότηση της νέας πολιτικής για την ασφάλεια στην Ευρώπη, καθώς και η ενίσχυση του ταμείου για το μεταναστευτικό, που ήταν πολιτικές που δεν είχαν προβλεφθεί αρχικά όταν συντασσόταν ο </w:t>
      </w:r>
      <w:r>
        <w:rPr>
          <w:rFonts w:eastAsia="Times New Roman"/>
          <w:szCs w:val="24"/>
        </w:rPr>
        <w:t>ευρωπαϊκός προϋπολογισμός</w:t>
      </w:r>
      <w:r>
        <w:rPr>
          <w:rFonts w:eastAsia="Times New Roman"/>
          <w:szCs w:val="24"/>
        </w:rPr>
        <w:t xml:space="preserve">, </w:t>
      </w:r>
      <w:r>
        <w:rPr>
          <w:rFonts w:eastAsia="Times New Roman"/>
          <w:szCs w:val="24"/>
        </w:rPr>
        <w:t xml:space="preserve">όλα αυτά συμπιέζουν και οδηγούν σε μεγάλη μείωση το ποσοστό χρηματοδότησης της ΚΑΠ. Έτσι, λοιπόν, οι επιλογές που φαίνεται να ακολουθούνται είναι μέσω της </w:t>
      </w:r>
      <w:proofErr w:type="spellStart"/>
      <w:r>
        <w:rPr>
          <w:rFonts w:eastAsia="Times New Roman"/>
          <w:szCs w:val="24"/>
        </w:rPr>
        <w:t>επανεθνικοποίησης</w:t>
      </w:r>
      <w:proofErr w:type="spellEnd"/>
      <w:r>
        <w:rPr>
          <w:rFonts w:eastAsia="Times New Roman"/>
          <w:szCs w:val="24"/>
        </w:rPr>
        <w:t xml:space="preserve"> ή επικουρικότητας της ΚΑΠ να μεταφερθούν σημαντικά κομμάτια από τα  βάρη του προϋπο</w:t>
      </w:r>
      <w:r>
        <w:rPr>
          <w:rFonts w:eastAsia="Times New Roman"/>
          <w:szCs w:val="24"/>
        </w:rPr>
        <w:t>λογισμού για την ΚΑΠ, στα εθνικά ταμεία.</w:t>
      </w:r>
    </w:p>
    <w:p w14:paraId="31D63A29" w14:textId="77777777" w:rsidR="00495759" w:rsidRDefault="00D40270">
      <w:pPr>
        <w:spacing w:line="600" w:lineRule="auto"/>
        <w:ind w:firstLine="720"/>
        <w:jc w:val="both"/>
        <w:rPr>
          <w:rFonts w:eastAsia="Times New Roman"/>
          <w:szCs w:val="24"/>
        </w:rPr>
      </w:pPr>
      <w:r>
        <w:rPr>
          <w:rFonts w:eastAsia="Times New Roman"/>
          <w:szCs w:val="24"/>
        </w:rPr>
        <w:t xml:space="preserve">Το δελτίο Τύπου της </w:t>
      </w:r>
      <w:r>
        <w:rPr>
          <w:rFonts w:eastAsia="Times New Roman"/>
          <w:szCs w:val="24"/>
        </w:rPr>
        <w:t xml:space="preserve">ευρωπαϊκής επιτροπής </w:t>
      </w:r>
      <w:r>
        <w:rPr>
          <w:rFonts w:eastAsia="Times New Roman"/>
          <w:szCs w:val="24"/>
        </w:rPr>
        <w:t>στις 29 Νοεμβρίου του 2017 επιβεβαιώνει αυτήν την κατεύθυνση.</w:t>
      </w:r>
    </w:p>
    <w:p w14:paraId="31D63A2A" w14:textId="77777777" w:rsidR="00495759" w:rsidRDefault="00D40270">
      <w:pPr>
        <w:spacing w:line="600" w:lineRule="auto"/>
        <w:ind w:firstLine="709"/>
        <w:jc w:val="both"/>
        <w:rPr>
          <w:rFonts w:eastAsia="Times New Roman"/>
          <w:szCs w:val="24"/>
        </w:rPr>
      </w:pPr>
      <w:r>
        <w:rPr>
          <w:rFonts w:eastAsia="Times New Roman"/>
          <w:szCs w:val="24"/>
        </w:rPr>
        <w:lastRenderedPageBreak/>
        <w:t xml:space="preserve">Έχουμε τις δηλώσεις του αρμοδίου </w:t>
      </w:r>
      <w:r>
        <w:rPr>
          <w:rFonts w:eastAsia="Times New Roman"/>
          <w:szCs w:val="24"/>
        </w:rPr>
        <w:t xml:space="preserve">αντιπροέδρου </w:t>
      </w:r>
      <w:r>
        <w:rPr>
          <w:rFonts w:eastAsia="Times New Roman"/>
          <w:szCs w:val="24"/>
        </w:rPr>
        <w:t>για την απασχόληση και την ανάπτυξη, τις επενδύσεις και την ανταγω</w:t>
      </w:r>
      <w:r>
        <w:rPr>
          <w:rFonts w:eastAsia="Times New Roman"/>
          <w:szCs w:val="24"/>
        </w:rPr>
        <w:t xml:space="preserve">νιστικότητα, του </w:t>
      </w:r>
      <w:proofErr w:type="spellStart"/>
      <w:r>
        <w:rPr>
          <w:rFonts w:eastAsia="Times New Roman"/>
          <w:szCs w:val="24"/>
        </w:rPr>
        <w:t>Γίρι</w:t>
      </w:r>
      <w:proofErr w:type="spellEnd"/>
      <w:r>
        <w:rPr>
          <w:rFonts w:eastAsia="Times New Roman"/>
          <w:szCs w:val="24"/>
        </w:rPr>
        <w:t xml:space="preserve"> </w:t>
      </w:r>
      <w:proofErr w:type="spellStart"/>
      <w:r>
        <w:rPr>
          <w:rFonts w:eastAsia="Times New Roman"/>
          <w:szCs w:val="24"/>
        </w:rPr>
        <w:t>Κατάινεν</w:t>
      </w:r>
      <w:proofErr w:type="spellEnd"/>
      <w:r>
        <w:rPr>
          <w:rFonts w:eastAsia="Times New Roman"/>
          <w:szCs w:val="24"/>
        </w:rPr>
        <w:t xml:space="preserve">, αλλά και του αρμοδίου Επιτρόπου για τη γεωργία και την αγροτική ανάπτυξη, του </w:t>
      </w:r>
      <w:proofErr w:type="spellStart"/>
      <w:r>
        <w:rPr>
          <w:rFonts w:eastAsia="Times New Roman"/>
          <w:szCs w:val="24"/>
        </w:rPr>
        <w:t>Φιλ</w:t>
      </w:r>
      <w:proofErr w:type="spellEnd"/>
      <w:r>
        <w:rPr>
          <w:rFonts w:eastAsia="Times New Roman"/>
          <w:szCs w:val="24"/>
        </w:rPr>
        <w:t xml:space="preserve"> </w:t>
      </w:r>
      <w:proofErr w:type="spellStart"/>
      <w:r>
        <w:rPr>
          <w:rFonts w:eastAsia="Times New Roman"/>
          <w:szCs w:val="24"/>
        </w:rPr>
        <w:t>Χόγκαν</w:t>
      </w:r>
      <w:proofErr w:type="spellEnd"/>
      <w:r>
        <w:rPr>
          <w:rFonts w:eastAsia="Times New Roman"/>
          <w:szCs w:val="24"/>
        </w:rPr>
        <w:t>, που μιλούν ξεκάθαρα για ένα νέο μοντέλο της κοινής γεωργικής πολιτικής που θα παρέχει μεγαλύτερο βαθμό επικουρικότητας στα κράτη-μέλη.</w:t>
      </w:r>
    </w:p>
    <w:p w14:paraId="31D63A2B" w14:textId="77777777" w:rsidR="00495759" w:rsidRDefault="00D40270">
      <w:pPr>
        <w:spacing w:line="600" w:lineRule="auto"/>
        <w:jc w:val="both"/>
        <w:rPr>
          <w:rFonts w:eastAsia="Times New Roman"/>
          <w:szCs w:val="24"/>
        </w:rPr>
      </w:pPr>
      <w:r>
        <w:rPr>
          <w:rFonts w:eastAsia="Times New Roman"/>
          <w:szCs w:val="24"/>
        </w:rPr>
        <w:t xml:space="preserve">Με απλά λόγια, θα υπάρχουν ορισμένοι κοινοί κανόνες ως πλαίσιο που θα διασφαλίζει τον ανταγωνισμό, αλλά κάθε κράτος-μέλος θα επιβάλει ένα εθνικό σχέδιο-φάκελο, κατά τα πρότυπα λειτουργίας του δεύτερου πυλώνα, για το πώς θα αξιοποιήσει τους πόρους που του </w:t>
      </w:r>
      <w:r>
        <w:rPr>
          <w:rFonts w:eastAsia="Times New Roman"/>
          <w:szCs w:val="24"/>
        </w:rPr>
        <w:t>αναλογούν και πώς θα λογοδοτήσει στη συνέχεια αν δεν επιτύχει τους στόχους που έχει θέσει.</w:t>
      </w:r>
    </w:p>
    <w:p w14:paraId="31D63A2C" w14:textId="77777777" w:rsidR="00495759" w:rsidRDefault="00D40270">
      <w:pPr>
        <w:spacing w:line="600" w:lineRule="auto"/>
        <w:ind w:firstLine="709"/>
        <w:jc w:val="both"/>
        <w:rPr>
          <w:rFonts w:eastAsia="Times New Roman"/>
          <w:szCs w:val="24"/>
        </w:rPr>
      </w:pPr>
      <w:r>
        <w:rPr>
          <w:rFonts w:eastAsia="Times New Roman"/>
          <w:szCs w:val="24"/>
        </w:rPr>
        <w:lastRenderedPageBreak/>
        <w:t>Πρόκειται για μια αρνητική εξέλιξη, ιδιαίτερα για μας, την Ελλάδα, που όμως φαίνεται να μην κατανοούμε. Υπενθυμίζω ότι η χώρα μας είναι σταθερά χώρα-λήπτρια κονδυλίων, σε αντίθεση με τις χώρες του βορρά, οι οποίες εισπράττουν πολύ λιγότερους πόρους απ’ αυτ</w:t>
      </w:r>
      <w:r>
        <w:rPr>
          <w:rFonts w:eastAsia="Times New Roman"/>
          <w:szCs w:val="24"/>
        </w:rPr>
        <w:t xml:space="preserve">ούς που εισφέρουν. Η χώρα μας είχε ταχθεί από τη δεκαετία του ’90 σταθερά αντίθετη σε κάθε </w:t>
      </w:r>
      <w:proofErr w:type="spellStart"/>
      <w:r>
        <w:rPr>
          <w:rFonts w:eastAsia="Times New Roman"/>
          <w:szCs w:val="24"/>
        </w:rPr>
        <w:t>επανεθνικοποίηση</w:t>
      </w:r>
      <w:proofErr w:type="spellEnd"/>
      <w:r>
        <w:rPr>
          <w:rFonts w:eastAsia="Times New Roman"/>
          <w:szCs w:val="24"/>
        </w:rPr>
        <w:t xml:space="preserve"> της ΚΑΠ και είναι λογικό, αφού δεν είχε ποτέ τη δυνατότητα, ιδιαίτερα σήμερα, να καλύψει από τον εθνικό προϋπολογισμό τα περίπου 2,2 δισεκατομμύρια </w:t>
      </w:r>
      <w:r>
        <w:rPr>
          <w:rFonts w:eastAsia="Times New Roman"/>
          <w:szCs w:val="24"/>
        </w:rPr>
        <w:t xml:space="preserve">ευρώ των άμεσων ενισχύσεων ανά έτος, τα οποία κατευθύνονται άμεσα στους Έλληνες αγρότες. </w:t>
      </w:r>
    </w:p>
    <w:p w14:paraId="31D63A2D" w14:textId="77777777" w:rsidR="00495759" w:rsidRDefault="00D40270">
      <w:pPr>
        <w:spacing w:line="600" w:lineRule="auto"/>
        <w:ind w:firstLine="709"/>
        <w:jc w:val="both"/>
        <w:rPr>
          <w:rFonts w:eastAsia="Times New Roman"/>
          <w:szCs w:val="24"/>
        </w:rPr>
      </w:pPr>
      <w:r>
        <w:rPr>
          <w:rFonts w:eastAsia="Times New Roman"/>
          <w:szCs w:val="24"/>
        </w:rPr>
        <w:t xml:space="preserve">Αντίθετα, οι χώρες του βορρά, κάθε φορά που συζητείται σε επίπεδο Ευρωπαϊκής Ένωσης ο προϋπολογισμός του αγροτικού τομέα, βάζουν σταθερά θέμα </w:t>
      </w:r>
      <w:proofErr w:type="spellStart"/>
      <w:r>
        <w:rPr>
          <w:rFonts w:eastAsia="Times New Roman"/>
          <w:szCs w:val="24"/>
        </w:rPr>
        <w:t>επανεθνικοποίησης</w:t>
      </w:r>
      <w:proofErr w:type="spellEnd"/>
      <w:r>
        <w:rPr>
          <w:rFonts w:eastAsia="Times New Roman"/>
          <w:szCs w:val="24"/>
        </w:rPr>
        <w:t xml:space="preserve"> της ΚΑ</w:t>
      </w:r>
      <w:r>
        <w:rPr>
          <w:rFonts w:eastAsia="Times New Roman"/>
          <w:szCs w:val="24"/>
        </w:rPr>
        <w:t xml:space="preserve">Π, δηλαδή </w:t>
      </w:r>
      <w:r>
        <w:rPr>
          <w:rFonts w:eastAsia="Times New Roman"/>
          <w:szCs w:val="24"/>
        </w:rPr>
        <w:lastRenderedPageBreak/>
        <w:t xml:space="preserve">κάθε χώρα να χρηματοδοτεί τον αγροτικό της τομέα από εθνικούς πόρους. Μέχρι σήμερα σ’ αυτήν τη συζήτηση το κοινοτικό κεκτημένο για τη στήριξη του ευρωπαϊκού αγροτικού τομέα με κοινούς όρους και κανόνες υπερίσχυε. </w:t>
      </w:r>
    </w:p>
    <w:p w14:paraId="31D63A2E" w14:textId="77777777" w:rsidR="00495759" w:rsidRDefault="00D40270">
      <w:pPr>
        <w:spacing w:line="600" w:lineRule="auto"/>
        <w:ind w:firstLine="720"/>
        <w:jc w:val="both"/>
        <w:rPr>
          <w:rFonts w:eastAsia="Times New Roman"/>
          <w:szCs w:val="24"/>
        </w:rPr>
      </w:pPr>
      <w:r>
        <w:rPr>
          <w:rFonts w:eastAsia="Times New Roman"/>
          <w:szCs w:val="24"/>
        </w:rPr>
        <w:t>Τα πράγματα φαίνεται ότι αλλάζου</w:t>
      </w:r>
      <w:r>
        <w:rPr>
          <w:rFonts w:eastAsia="Times New Roman"/>
          <w:szCs w:val="24"/>
        </w:rPr>
        <w:t xml:space="preserve">ν δραματικά. Το πρώτο βήμα για την </w:t>
      </w:r>
      <w:proofErr w:type="spellStart"/>
      <w:r>
        <w:rPr>
          <w:rFonts w:eastAsia="Times New Roman"/>
          <w:szCs w:val="24"/>
        </w:rPr>
        <w:t>επανεθνικοποίηση</w:t>
      </w:r>
      <w:proofErr w:type="spellEnd"/>
      <w:r>
        <w:rPr>
          <w:rFonts w:eastAsia="Times New Roman"/>
          <w:szCs w:val="24"/>
        </w:rPr>
        <w:t xml:space="preserve"> της ΚΑΠ, δηλαδή τη χρηματοδότηση του αγροτικού τομέα από εθνικούς πόρους, ήδη έχει γίνει και είναι περίεργο ότι η Ελλάδα συντάσσεται με το αίτημα των βορείων εταίρων μας για πρώτη φορά</w:t>
      </w:r>
      <w:r>
        <w:rPr>
          <w:rFonts w:eastAsia="Times New Roman"/>
          <w:szCs w:val="24"/>
        </w:rPr>
        <w:t>,</w:t>
      </w:r>
      <w:r>
        <w:rPr>
          <w:rFonts w:eastAsia="Times New Roman"/>
          <w:szCs w:val="24"/>
        </w:rPr>
        <w:t xml:space="preserve"> για την </w:t>
      </w:r>
      <w:proofErr w:type="spellStart"/>
      <w:r>
        <w:rPr>
          <w:rFonts w:eastAsia="Times New Roman"/>
          <w:szCs w:val="24"/>
        </w:rPr>
        <w:t>επανεθνικο</w:t>
      </w:r>
      <w:r>
        <w:rPr>
          <w:rFonts w:eastAsia="Times New Roman"/>
          <w:szCs w:val="24"/>
        </w:rPr>
        <w:t>ποίηση</w:t>
      </w:r>
      <w:proofErr w:type="spellEnd"/>
      <w:r>
        <w:rPr>
          <w:rFonts w:eastAsia="Times New Roman"/>
          <w:szCs w:val="24"/>
        </w:rPr>
        <w:t xml:space="preserve"> της ΚΑΠ. Ο κύριος Υπουργός όχι μόνο συμφώνησε με τον ευρωπαϊκό σχεδιασμό αντί να τον απορρίψει, αλλά επιπλέον ζήτησε να μη λογοδοτούν τα κράτη-μέλη για τον τρόπο με τον οποίον αξιοποιούν τους πόρους της ΚΑΠ. Η λογική «δικά μας είναι, ό,τι θέλουμε τα</w:t>
      </w:r>
      <w:r>
        <w:rPr>
          <w:rFonts w:eastAsia="Times New Roman"/>
          <w:szCs w:val="24"/>
        </w:rPr>
        <w:t xml:space="preserve"> κάνουμε» </w:t>
      </w:r>
      <w:r>
        <w:rPr>
          <w:rFonts w:eastAsia="Times New Roman"/>
          <w:szCs w:val="24"/>
        </w:rPr>
        <w:lastRenderedPageBreak/>
        <w:t>είναι κοντόφθαλμη, γιατί οδηγεί στο «ψάξε και βρες τα από την τσέπη σου». Έχουμε ξεχάσει βεβαίως και τι έγινε τις προηγούμενες δεκαετίες όπου πρυτάνευσαν η κατασπατάληση των επιδοτήσεων, ο «</w:t>
      </w:r>
      <w:proofErr w:type="spellStart"/>
      <w:r>
        <w:rPr>
          <w:rFonts w:eastAsia="Times New Roman"/>
          <w:szCs w:val="24"/>
        </w:rPr>
        <w:t>πελατειασμός</w:t>
      </w:r>
      <w:proofErr w:type="spellEnd"/>
      <w:r>
        <w:rPr>
          <w:rFonts w:eastAsia="Times New Roman"/>
          <w:szCs w:val="24"/>
        </w:rPr>
        <w:t>» και εν τέλει ο εκμαυλισμός σημαντικής μερί</w:t>
      </w:r>
      <w:r>
        <w:rPr>
          <w:rFonts w:eastAsia="Times New Roman"/>
          <w:szCs w:val="24"/>
        </w:rPr>
        <w:t xml:space="preserve">δας του αγροτικού κόσμου, με αποτέλεσμα βεβαίως και την απαξίωση της εθνικής παραγωγής. </w:t>
      </w:r>
    </w:p>
    <w:p w14:paraId="31D63A2F" w14:textId="77777777" w:rsidR="00495759" w:rsidRDefault="00D40270">
      <w:pPr>
        <w:spacing w:line="600" w:lineRule="auto"/>
        <w:ind w:firstLine="709"/>
        <w:jc w:val="both"/>
        <w:rPr>
          <w:rFonts w:eastAsia="Times New Roman"/>
          <w:szCs w:val="24"/>
        </w:rPr>
      </w:pPr>
      <w:r>
        <w:rPr>
          <w:rFonts w:eastAsia="Times New Roman"/>
          <w:szCs w:val="24"/>
        </w:rPr>
        <w:t>Αλλά και από την πλευρά της Αξιωματικής Αντιπολίτευσης δεν είδαμε να γίνεται αντιληπτή η μεγάλη εικόνα, όπως και τα παιχνίδια των συσχετισμών που παίζονται σε ευρωπαϊκ</w:t>
      </w:r>
      <w:r>
        <w:rPr>
          <w:rFonts w:eastAsia="Times New Roman"/>
          <w:szCs w:val="24"/>
        </w:rPr>
        <w:t xml:space="preserve">ό επίπεδο, παιχνίδια στα οποία εμείς με τη γνωστή μας ελαφρότητα μονίμως παίρνουμε τη λάθος πλευρά. Στο πλαίσιο ενός κακώς εννοούμενου κομματικού πατριωτισμού, η Νέα Δημοκρατία συμφώνησε με την ευρωπαϊκή </w:t>
      </w:r>
      <w:r>
        <w:rPr>
          <w:rFonts w:eastAsia="Times New Roman"/>
          <w:szCs w:val="24"/>
        </w:rPr>
        <w:lastRenderedPageBreak/>
        <w:t>της πολιτική οικογένεια, το Ευρωπαϊκό Λαϊκό Κόμμα, σ</w:t>
      </w:r>
      <w:r>
        <w:rPr>
          <w:rFonts w:eastAsia="Times New Roman"/>
          <w:szCs w:val="24"/>
        </w:rPr>
        <w:t xml:space="preserve">τη </w:t>
      </w:r>
      <w:proofErr w:type="spellStart"/>
      <w:r>
        <w:rPr>
          <w:rFonts w:eastAsia="Times New Roman"/>
          <w:szCs w:val="24"/>
        </w:rPr>
        <w:t>συνδιαμόρφωση</w:t>
      </w:r>
      <w:proofErr w:type="spellEnd"/>
      <w:r>
        <w:rPr>
          <w:rFonts w:eastAsia="Times New Roman"/>
          <w:szCs w:val="24"/>
        </w:rPr>
        <w:t xml:space="preserve"> της νέας αρχιτεκτονικής της Κοινής Αγροτικής Πολιτικής, αλλά στην κατεύθυνση της επιθυμίας των </w:t>
      </w:r>
      <w:r>
        <w:rPr>
          <w:rFonts w:eastAsia="Times New Roman"/>
          <w:szCs w:val="24"/>
        </w:rPr>
        <w:t xml:space="preserve">βόρειων </w:t>
      </w:r>
      <w:r>
        <w:rPr>
          <w:rFonts w:eastAsia="Times New Roman"/>
          <w:szCs w:val="24"/>
        </w:rPr>
        <w:t xml:space="preserve">χωρών. Δεν είναι τυχαίο </w:t>
      </w:r>
      <w:r>
        <w:rPr>
          <w:rFonts w:eastAsia="Times New Roman"/>
          <w:szCs w:val="24"/>
        </w:rPr>
        <w:t xml:space="preserve">ότι </w:t>
      </w:r>
      <w:r>
        <w:rPr>
          <w:rFonts w:eastAsia="Times New Roman"/>
          <w:szCs w:val="24"/>
        </w:rPr>
        <w:t xml:space="preserve">όλες οι υπόλοιπες χώρες του ευρωπαϊκού νότου κράτησαν αποστάσεις απ’ αυτήν την πρόταση της </w:t>
      </w:r>
      <w:r>
        <w:rPr>
          <w:rFonts w:eastAsia="Times New Roman"/>
          <w:szCs w:val="24"/>
        </w:rPr>
        <w:t>επιτροπής</w:t>
      </w:r>
      <w:r>
        <w:rPr>
          <w:rFonts w:eastAsia="Times New Roman"/>
          <w:szCs w:val="24"/>
        </w:rPr>
        <w:t>.</w:t>
      </w:r>
    </w:p>
    <w:p w14:paraId="31D63A30" w14:textId="77777777" w:rsidR="00495759" w:rsidRDefault="00D40270">
      <w:pPr>
        <w:spacing w:line="600" w:lineRule="auto"/>
        <w:ind w:firstLine="709"/>
        <w:jc w:val="both"/>
        <w:rPr>
          <w:rFonts w:eastAsia="Times New Roman"/>
          <w:szCs w:val="24"/>
        </w:rPr>
      </w:pPr>
      <w:r>
        <w:rPr>
          <w:rFonts w:eastAsia="Times New Roman"/>
          <w:szCs w:val="24"/>
        </w:rPr>
        <w:t xml:space="preserve">Οι </w:t>
      </w:r>
      <w:r>
        <w:rPr>
          <w:rFonts w:eastAsia="Times New Roman"/>
          <w:szCs w:val="24"/>
        </w:rPr>
        <w:t>άμεσες ενισχύσεις ΚΑΠ αποτελούν χρηματοδότηση ζωτικής σημασίας για την ευρωπαϊκή γεωργία και ιδιαίτερα για τον ελληνικό αγροτικό τομέα. Η διάρθρωσή του σε μικρομεσαίες</w:t>
      </w:r>
      <w:r>
        <w:rPr>
          <w:rFonts w:eastAsia="Times New Roman"/>
          <w:szCs w:val="24"/>
        </w:rPr>
        <w:t>,</w:t>
      </w:r>
      <w:r>
        <w:rPr>
          <w:rFonts w:eastAsia="Times New Roman"/>
          <w:szCs w:val="24"/>
        </w:rPr>
        <w:t xml:space="preserve"> οικογενειακού τύπου αγροτικές εκμεταλλεύσεις</w:t>
      </w:r>
      <w:r>
        <w:rPr>
          <w:rFonts w:eastAsia="Times New Roman"/>
          <w:szCs w:val="24"/>
        </w:rPr>
        <w:t>,</w:t>
      </w:r>
      <w:r>
        <w:rPr>
          <w:rFonts w:eastAsia="Times New Roman"/>
          <w:szCs w:val="24"/>
        </w:rPr>
        <w:t xml:space="preserve"> δεν του επιτρέπουν να επιβιώσει σε συνθήκ</w:t>
      </w:r>
      <w:r>
        <w:rPr>
          <w:rFonts w:eastAsia="Times New Roman"/>
          <w:szCs w:val="24"/>
        </w:rPr>
        <w:t xml:space="preserve">ες παγκοσμιοποίησης και μεγάλων οικονομικών κλιμάκων. Αυτό είναι βέβαιο. Το να δεσμευόμαστε με πολιτικές υπέρ της </w:t>
      </w:r>
      <w:proofErr w:type="spellStart"/>
      <w:r>
        <w:rPr>
          <w:rFonts w:eastAsia="Times New Roman"/>
          <w:szCs w:val="24"/>
        </w:rPr>
        <w:t>επανεθνικοποίησης</w:t>
      </w:r>
      <w:proofErr w:type="spellEnd"/>
      <w:r>
        <w:rPr>
          <w:rFonts w:eastAsia="Times New Roman"/>
          <w:szCs w:val="24"/>
        </w:rPr>
        <w:t xml:space="preserve"> και μάλιστα να δεσμευόμαστε γι’ αυτές ακόμα </w:t>
      </w:r>
      <w:r>
        <w:rPr>
          <w:rFonts w:eastAsia="Times New Roman"/>
          <w:szCs w:val="24"/>
        </w:rPr>
        <w:lastRenderedPageBreak/>
        <w:t>και για τις μετά το 2020 προγραμματικές περιόδους, που θα αλλάξουν τελείως το το</w:t>
      </w:r>
      <w:r>
        <w:rPr>
          <w:rFonts w:eastAsia="Times New Roman"/>
          <w:szCs w:val="24"/>
        </w:rPr>
        <w:t xml:space="preserve">πίο των άμεσων ενισχύσεων, είναι αφελές. </w:t>
      </w:r>
    </w:p>
    <w:p w14:paraId="31D63A31" w14:textId="77777777" w:rsidR="00495759" w:rsidRDefault="00D40270">
      <w:pPr>
        <w:spacing w:line="600" w:lineRule="auto"/>
        <w:ind w:firstLine="709"/>
        <w:jc w:val="both"/>
        <w:rPr>
          <w:rFonts w:eastAsia="Times New Roman"/>
          <w:szCs w:val="24"/>
        </w:rPr>
      </w:pPr>
      <w:r>
        <w:rPr>
          <w:rFonts w:eastAsia="Times New Roman"/>
          <w:szCs w:val="24"/>
        </w:rPr>
        <w:t xml:space="preserve">Θα μιλήσω πολύ σύντομα για το Πρόγραμμα Αγροτικής Ανάπτυξης. Το τρέχον ΠΑΑ, πέρα από τα μέτρα που συνεχίζονται, όπως είναι </w:t>
      </w:r>
      <w:r>
        <w:rPr>
          <w:rFonts w:eastAsia="Times New Roman"/>
          <w:szCs w:val="24"/>
        </w:rPr>
        <w:t xml:space="preserve">το </w:t>
      </w:r>
      <w:r>
        <w:rPr>
          <w:rFonts w:eastAsia="Times New Roman"/>
          <w:szCs w:val="24"/>
        </w:rPr>
        <w:t>«Νέοι Αγρότες», τα σχέδια βελτίωσης, η ενίσχυση για τη βιολογική παραγωγή και οι κάθε εί</w:t>
      </w:r>
      <w:r>
        <w:rPr>
          <w:rFonts w:eastAsia="Times New Roman"/>
          <w:szCs w:val="24"/>
        </w:rPr>
        <w:t xml:space="preserve">δους επενδύσεις, είχε δύο πολύ σημαντικά νέα μέτρα, την οικονομική ενίσχυση των ομάδων και οργανώσεων παραγωγών και τους γεωργικούς συμβούλους. </w:t>
      </w:r>
    </w:p>
    <w:p w14:paraId="31D63A32" w14:textId="77777777" w:rsidR="00495759" w:rsidRDefault="00D40270">
      <w:pPr>
        <w:spacing w:line="600" w:lineRule="auto"/>
        <w:ind w:firstLine="720"/>
        <w:jc w:val="both"/>
        <w:rPr>
          <w:rFonts w:eastAsia="Times New Roman"/>
          <w:szCs w:val="24"/>
        </w:rPr>
      </w:pPr>
      <w:r>
        <w:rPr>
          <w:rFonts w:eastAsia="Times New Roman"/>
          <w:szCs w:val="24"/>
        </w:rPr>
        <w:t>Το μέτρο του συστήματος παροχής γεωργικών συμβουλών, που είναι κανονιστική υποχρέωση χρηματοδοτούμενη από την Ε</w:t>
      </w:r>
      <w:r>
        <w:rPr>
          <w:rFonts w:eastAsia="Times New Roman"/>
          <w:szCs w:val="24"/>
        </w:rPr>
        <w:t>υρωπαϊκή Ένωση με δέσμευση 120 εκατομμυρίων ευρώ και το οποίο θα πρέπει να καλύπτει ένα ευρύ φάσμα συμβουλών για τις κανονι</w:t>
      </w:r>
      <w:r>
        <w:rPr>
          <w:rFonts w:eastAsia="Times New Roman"/>
          <w:szCs w:val="24"/>
        </w:rPr>
        <w:lastRenderedPageBreak/>
        <w:t>στικές υποχρεώσεις των παραγωγών, καθώς και τις οικονομοτεχνικές συμβουλές για την οικονομική μεγέθυνση των αγροτικών εκμεταλλεύσεων,</w:t>
      </w:r>
      <w:r>
        <w:rPr>
          <w:rFonts w:eastAsia="Times New Roman"/>
          <w:szCs w:val="24"/>
        </w:rPr>
        <w:t xml:space="preserve"> είναι αναμφισβήτητα εξαιρετικά σημαντικό. </w:t>
      </w:r>
    </w:p>
    <w:p w14:paraId="31D63A33" w14:textId="77777777" w:rsidR="00495759" w:rsidRDefault="00D40270">
      <w:pPr>
        <w:spacing w:line="600" w:lineRule="auto"/>
        <w:ind w:firstLine="720"/>
        <w:jc w:val="both"/>
        <w:rPr>
          <w:rFonts w:eastAsia="Times New Roman"/>
          <w:szCs w:val="24"/>
        </w:rPr>
      </w:pPr>
      <w:r>
        <w:rPr>
          <w:rFonts w:eastAsia="Times New Roman"/>
          <w:szCs w:val="24"/>
        </w:rPr>
        <w:t>Αναρωτιέμαι, όμως, αν αντιλαμβανόμαστε όλοι τη σπουδαιότητα αυτή, γιατί το σύστημα των γεωργικών συμβουλών θα έβαζε σε μια τάξη το υφιστάμενο άναρχο καθεστώς των συμβουλών που ακριβοπληρώνονται από τους αγρότες κ</w:t>
      </w:r>
      <w:r>
        <w:rPr>
          <w:rFonts w:eastAsia="Times New Roman"/>
          <w:szCs w:val="24"/>
        </w:rPr>
        <w:t>αι θα κάλυπτε τα κενά που υπάρχουν και που εντοπίζονται κυρίως στην περιφερειακή εξειδίκευση της αγροτικής πολιτικής του Υπουργείου, στη διασύνδεση της έρευνας με την πραγματική παραγωγή και στη διάχυση των αποτελεσμάτων της.</w:t>
      </w:r>
    </w:p>
    <w:p w14:paraId="31D63A34" w14:textId="77777777" w:rsidR="00495759" w:rsidRDefault="00D40270">
      <w:pPr>
        <w:spacing w:line="600" w:lineRule="auto"/>
        <w:ind w:firstLine="720"/>
        <w:jc w:val="both"/>
        <w:rPr>
          <w:rFonts w:eastAsia="Times New Roman"/>
          <w:szCs w:val="24"/>
        </w:rPr>
      </w:pPr>
      <w:r>
        <w:rPr>
          <w:rFonts w:eastAsia="Times New Roman"/>
          <w:szCs w:val="24"/>
        </w:rPr>
        <w:t>Για να τρέξει το μέτρο, πρέπει</w:t>
      </w:r>
      <w:r>
        <w:rPr>
          <w:rFonts w:eastAsia="Times New Roman"/>
          <w:szCs w:val="24"/>
        </w:rPr>
        <w:t xml:space="preserve"> να δημιουργηθεί, όμως, ένα εθνικό θεσμικό υπόβαθρο, πάνω στο οποίο θα στηριχθεί. </w:t>
      </w:r>
    </w:p>
    <w:p w14:paraId="31D63A35" w14:textId="77777777" w:rsidR="00495759" w:rsidRDefault="00D40270">
      <w:pPr>
        <w:spacing w:line="600" w:lineRule="auto"/>
        <w:ind w:firstLine="720"/>
        <w:jc w:val="both"/>
        <w:rPr>
          <w:rFonts w:eastAsia="Times New Roman"/>
          <w:szCs w:val="24"/>
        </w:rPr>
      </w:pPr>
      <w:r>
        <w:rPr>
          <w:rFonts w:eastAsia="Times New Roman"/>
          <w:szCs w:val="24"/>
        </w:rPr>
        <w:lastRenderedPageBreak/>
        <w:t xml:space="preserve">Πού βρισκόμαστε σήμερα, κύριε Υπουργέ; </w:t>
      </w:r>
    </w:p>
    <w:p w14:paraId="31D63A36" w14:textId="77777777" w:rsidR="00495759" w:rsidRDefault="00D40270">
      <w:pPr>
        <w:spacing w:line="600" w:lineRule="auto"/>
        <w:ind w:firstLine="720"/>
        <w:jc w:val="both"/>
        <w:rPr>
          <w:rFonts w:eastAsia="Times New Roman"/>
          <w:szCs w:val="24"/>
        </w:rPr>
      </w:pPr>
      <w:r>
        <w:rPr>
          <w:rFonts w:eastAsia="Times New Roman"/>
          <w:szCs w:val="24"/>
        </w:rPr>
        <w:t xml:space="preserve">Και βεβαίως, θα έπρεπε να υπάρχει μια ευρωπαϊκή πιστοποίηση για να αντιμετωπίζουμε ισότιμα τους αγρότες του </w:t>
      </w:r>
      <w:r>
        <w:rPr>
          <w:rFonts w:eastAsia="Times New Roman"/>
          <w:szCs w:val="24"/>
        </w:rPr>
        <w:t>βορρά</w:t>
      </w:r>
      <w:r>
        <w:rPr>
          <w:rFonts w:eastAsia="Times New Roman"/>
          <w:szCs w:val="24"/>
        </w:rPr>
        <w:t>, τους αγρότες προχω</w:t>
      </w:r>
      <w:r>
        <w:rPr>
          <w:rFonts w:eastAsia="Times New Roman"/>
          <w:szCs w:val="24"/>
        </w:rPr>
        <w:t xml:space="preserve">ρημένων χωρών, όπως είναι η Γαλλία ή η Ιταλία, με τους αγρότες περιοχών όπως είναι η Ελλάδα ή η Ρουμανία. </w:t>
      </w:r>
    </w:p>
    <w:p w14:paraId="31D63A37" w14:textId="77777777" w:rsidR="00495759" w:rsidRDefault="00D40270">
      <w:pPr>
        <w:spacing w:line="600" w:lineRule="auto"/>
        <w:ind w:firstLine="720"/>
        <w:jc w:val="both"/>
        <w:rPr>
          <w:rFonts w:eastAsia="Times New Roman"/>
          <w:szCs w:val="24"/>
        </w:rPr>
      </w:pPr>
      <w:r>
        <w:rPr>
          <w:rFonts w:eastAsia="Times New Roman"/>
          <w:szCs w:val="24"/>
        </w:rPr>
        <w:t xml:space="preserve">Κυρίες και κύριοι συνάδελφοι, μέρες Ιανουαρίου και το -ως συνήθως- καθιερωμένο ραντεβού των αγροτών στα μπλόκα πραγματοποιείται με συνέπεια. Η </w:t>
      </w:r>
      <w:r>
        <w:rPr>
          <w:rFonts w:eastAsia="Times New Roman"/>
          <w:szCs w:val="24"/>
        </w:rPr>
        <w:t>«</w:t>
      </w:r>
      <w:r>
        <w:rPr>
          <w:rFonts w:eastAsia="Times New Roman"/>
          <w:szCs w:val="24"/>
        </w:rPr>
        <w:t>επανα</w:t>
      </w:r>
      <w:r>
        <w:rPr>
          <w:rFonts w:eastAsia="Times New Roman"/>
          <w:szCs w:val="24"/>
        </w:rPr>
        <w:t>στατική γυμναστική</w:t>
      </w:r>
      <w:r>
        <w:rPr>
          <w:rFonts w:eastAsia="Times New Roman"/>
          <w:szCs w:val="24"/>
        </w:rPr>
        <w:t>»</w:t>
      </w:r>
      <w:r>
        <w:rPr>
          <w:rFonts w:eastAsia="Times New Roman"/>
          <w:szCs w:val="24"/>
        </w:rPr>
        <w:t xml:space="preserve">, όμως, της κατάληψης των εθνικών οδών δεν είναι η απάντηση στα υπαρκτά προβλήματα των αγροτών, τα οποία μάλιστα διογκώνονται. Εξάλλου και οι πιο σκληρές κινητοποιήσεις κατέληγαν πάντα σε απόλυτη ήττα του ίδιου του </w:t>
      </w:r>
      <w:proofErr w:type="spellStart"/>
      <w:r>
        <w:rPr>
          <w:rFonts w:eastAsia="Times New Roman"/>
          <w:szCs w:val="24"/>
        </w:rPr>
        <w:t>αγροτοσυνδικαλιστικού</w:t>
      </w:r>
      <w:proofErr w:type="spellEnd"/>
      <w:r>
        <w:rPr>
          <w:rFonts w:eastAsia="Times New Roman"/>
          <w:szCs w:val="24"/>
        </w:rPr>
        <w:t xml:space="preserve"> </w:t>
      </w:r>
      <w:r>
        <w:rPr>
          <w:rFonts w:eastAsia="Times New Roman"/>
          <w:szCs w:val="24"/>
        </w:rPr>
        <w:t xml:space="preserve">κινήματος. </w:t>
      </w:r>
    </w:p>
    <w:p w14:paraId="31D63A38" w14:textId="77777777" w:rsidR="00495759" w:rsidRDefault="00D40270">
      <w:pPr>
        <w:spacing w:line="600" w:lineRule="auto"/>
        <w:ind w:firstLine="709"/>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w:t>
      </w:r>
      <w:r>
        <w:rPr>
          <w:rFonts w:eastAsia="Times New Roman" w:cs="Times New Roman"/>
          <w:szCs w:val="24"/>
        </w:rPr>
        <w:t>Βουλευτή)</w:t>
      </w:r>
    </w:p>
    <w:p w14:paraId="31D63A39" w14:textId="77777777" w:rsidR="00495759" w:rsidRDefault="00D40270">
      <w:pPr>
        <w:spacing w:line="600" w:lineRule="auto"/>
        <w:ind w:firstLine="720"/>
        <w:jc w:val="both"/>
        <w:rPr>
          <w:rFonts w:eastAsia="Times New Roman"/>
          <w:szCs w:val="24"/>
        </w:rPr>
      </w:pPr>
      <w:r>
        <w:rPr>
          <w:rFonts w:eastAsia="Times New Roman"/>
          <w:szCs w:val="24"/>
        </w:rPr>
        <w:t>Σε μισό λεπτό, ολοκληρώνω, κύριε Πρόεδρε.</w:t>
      </w:r>
    </w:p>
    <w:p w14:paraId="31D63A3A" w14:textId="77777777" w:rsidR="00495759" w:rsidRDefault="00D40270">
      <w:pPr>
        <w:spacing w:line="600" w:lineRule="auto"/>
        <w:ind w:firstLine="720"/>
        <w:jc w:val="both"/>
        <w:rPr>
          <w:rFonts w:eastAsia="Times New Roman"/>
          <w:szCs w:val="24"/>
        </w:rPr>
      </w:pPr>
      <w:r>
        <w:rPr>
          <w:rFonts w:eastAsia="Times New Roman"/>
          <w:szCs w:val="24"/>
        </w:rPr>
        <w:t xml:space="preserve">Για να μπορέσουν οι αγρότες να έχουν φοροδοτική και </w:t>
      </w:r>
      <w:proofErr w:type="spellStart"/>
      <w:r>
        <w:rPr>
          <w:rFonts w:eastAsia="Times New Roman"/>
          <w:szCs w:val="24"/>
        </w:rPr>
        <w:t>εισφοροδοτική</w:t>
      </w:r>
      <w:proofErr w:type="spellEnd"/>
      <w:r>
        <w:rPr>
          <w:rFonts w:eastAsia="Times New Roman"/>
          <w:szCs w:val="24"/>
        </w:rPr>
        <w:t xml:space="preserve"> ικανότητα η Κυβέρνηση, πρέπει να δημιουργήσει τις πρ</w:t>
      </w:r>
      <w:r>
        <w:rPr>
          <w:rFonts w:eastAsia="Times New Roman"/>
          <w:szCs w:val="24"/>
        </w:rPr>
        <w:t xml:space="preserve">οϋποθέσεις, πριν απ’ όλα, για παραγωγή εισοδήματος. </w:t>
      </w:r>
    </w:p>
    <w:p w14:paraId="31D63A3B" w14:textId="77777777" w:rsidR="00495759" w:rsidRDefault="00D40270">
      <w:pPr>
        <w:spacing w:line="600" w:lineRule="auto"/>
        <w:ind w:firstLine="720"/>
        <w:jc w:val="both"/>
        <w:rPr>
          <w:rFonts w:eastAsia="Times New Roman"/>
          <w:szCs w:val="24"/>
        </w:rPr>
      </w:pPr>
      <w:r>
        <w:rPr>
          <w:rFonts w:eastAsia="Times New Roman"/>
          <w:szCs w:val="24"/>
        </w:rPr>
        <w:t xml:space="preserve">Αυτό που σήμερα ζητείται είναι η αξιοποίηση των θεσμικών και οικονομικών ευκαιριών που η ΚΑΠ εξακολουθεί να μας παρέχει, αλλά και οι ευκαιρίες, που το ελληνικό μεσογειακό </w:t>
      </w:r>
      <w:proofErr w:type="spellStart"/>
      <w:r>
        <w:rPr>
          <w:rFonts w:eastAsia="Times New Roman"/>
          <w:szCs w:val="24"/>
        </w:rPr>
        <w:t>αγροδιατροφικό</w:t>
      </w:r>
      <w:proofErr w:type="spellEnd"/>
      <w:r>
        <w:rPr>
          <w:rFonts w:eastAsia="Times New Roman"/>
          <w:szCs w:val="24"/>
        </w:rPr>
        <w:t xml:space="preserve"> πρότυπο προσφέρου</w:t>
      </w:r>
      <w:r>
        <w:rPr>
          <w:rFonts w:eastAsia="Times New Roman"/>
          <w:szCs w:val="24"/>
        </w:rPr>
        <w:t xml:space="preserve">ν στον Έλληνα παραγωγό, με τη συμμετοχή του, βέβαια, σε μεγάλα συλλογικά σχήματα -κυρίως ομάδες παραγωγών- που αποτελούν το κλειδί της βιωσιμότητάς του, δεδομένου ότι έξω από αυτά δεν μπορεί να καρπωθεί την προστιθέμενη αξία </w:t>
      </w:r>
      <w:r>
        <w:rPr>
          <w:rFonts w:eastAsia="Times New Roman"/>
          <w:szCs w:val="24"/>
        </w:rPr>
        <w:lastRenderedPageBreak/>
        <w:t>του προϊόντος που παράγει και β</w:t>
      </w:r>
      <w:r>
        <w:rPr>
          <w:rFonts w:eastAsia="Times New Roman"/>
          <w:szCs w:val="24"/>
        </w:rPr>
        <w:t>εβαίως δεν μπορεί να είναι βιώσιμος οικονομικά. Διαφορετικά, μοιραία, θα βλέπουμε τα χρόνια να περνούν</w:t>
      </w:r>
      <w:r>
        <w:rPr>
          <w:rFonts w:eastAsia="Times New Roman"/>
          <w:szCs w:val="24"/>
        </w:rPr>
        <w:t>,</w:t>
      </w:r>
      <w:r>
        <w:rPr>
          <w:rFonts w:eastAsia="Times New Roman"/>
          <w:szCs w:val="24"/>
        </w:rPr>
        <w:t xml:space="preserve"> τις ευκαιρίες να χάνονται και τα προβλήματα να πολλαπλασιάζονται.   </w:t>
      </w:r>
    </w:p>
    <w:p w14:paraId="31D63A3C" w14:textId="77777777" w:rsidR="00495759" w:rsidRDefault="00D40270">
      <w:pPr>
        <w:spacing w:line="600" w:lineRule="auto"/>
        <w:ind w:firstLine="720"/>
        <w:jc w:val="both"/>
        <w:rPr>
          <w:rFonts w:eastAsia="Times New Roman"/>
          <w:szCs w:val="24"/>
        </w:rPr>
      </w:pPr>
      <w:r>
        <w:rPr>
          <w:rFonts w:eastAsia="Times New Roman"/>
          <w:szCs w:val="24"/>
        </w:rPr>
        <w:t>Σας ευχαριστώ.</w:t>
      </w:r>
    </w:p>
    <w:p w14:paraId="31D63A3D" w14:textId="77777777" w:rsidR="00495759" w:rsidRDefault="00D40270">
      <w:pPr>
        <w:spacing w:line="600" w:lineRule="auto"/>
        <w:ind w:firstLine="720"/>
        <w:jc w:val="both"/>
        <w:rPr>
          <w:rFonts w:eastAsia="Times New Roman"/>
          <w:szCs w:val="24"/>
        </w:rPr>
      </w:pPr>
      <w:r>
        <w:rPr>
          <w:rFonts w:eastAsia="Times New Roman"/>
          <w:szCs w:val="24"/>
        </w:rPr>
        <w:t>(Χειροκροτήματα από τις πτέρυγες της Δημοκρατικής Συμπαράταξης ΠΑΣΟΚ</w:t>
      </w:r>
      <w:r>
        <w:rPr>
          <w:rFonts w:eastAsia="Times New Roman"/>
          <w:szCs w:val="24"/>
        </w:rPr>
        <w:t xml:space="preserve"> – ΔΗΜΑΡ και του Ποταμιού)</w:t>
      </w:r>
    </w:p>
    <w:p w14:paraId="31D63A3E" w14:textId="77777777" w:rsidR="00495759" w:rsidRDefault="00D40270">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πολύ.</w:t>
      </w:r>
    </w:p>
    <w:p w14:paraId="31D63A3F" w14:textId="77777777" w:rsidR="00495759" w:rsidRDefault="00D40270">
      <w:pPr>
        <w:spacing w:line="600" w:lineRule="auto"/>
        <w:ind w:firstLine="720"/>
        <w:jc w:val="both"/>
        <w:rPr>
          <w:rFonts w:eastAsia="Times New Roman"/>
          <w:szCs w:val="24"/>
        </w:rPr>
      </w:pPr>
      <w:r>
        <w:rPr>
          <w:rFonts w:eastAsia="Times New Roman"/>
          <w:szCs w:val="24"/>
        </w:rPr>
        <w:t xml:space="preserve">Η Πρόεδρος της Δημοκρατικής Συμπαράταξης ΠΑΣΟΚ – ΔΗΜΑΡ, </w:t>
      </w:r>
      <w:r>
        <w:rPr>
          <w:rFonts w:eastAsia="Times New Roman"/>
          <w:szCs w:val="24"/>
        </w:rPr>
        <w:t xml:space="preserve">κ. </w:t>
      </w:r>
      <w:r>
        <w:rPr>
          <w:rFonts w:eastAsia="Times New Roman"/>
          <w:szCs w:val="24"/>
        </w:rPr>
        <w:t>Γεννηματά, έχει τώρα τον λόγο.</w:t>
      </w:r>
    </w:p>
    <w:p w14:paraId="31D63A40" w14:textId="77777777" w:rsidR="00495759" w:rsidRDefault="00D40270">
      <w:pPr>
        <w:spacing w:line="600" w:lineRule="auto"/>
        <w:ind w:firstLine="720"/>
        <w:jc w:val="both"/>
        <w:rPr>
          <w:rFonts w:eastAsia="Times New Roman"/>
          <w:szCs w:val="24"/>
        </w:rPr>
      </w:pPr>
      <w:r>
        <w:rPr>
          <w:rFonts w:eastAsia="Times New Roman"/>
          <w:szCs w:val="24"/>
        </w:rPr>
        <w:t>Ορίστε, κυρία Γεννηματά.</w:t>
      </w:r>
    </w:p>
    <w:p w14:paraId="31D63A41" w14:textId="77777777" w:rsidR="00495759" w:rsidRDefault="00D40270">
      <w:pPr>
        <w:spacing w:line="600" w:lineRule="auto"/>
        <w:ind w:firstLine="720"/>
        <w:jc w:val="both"/>
        <w:rPr>
          <w:rFonts w:eastAsia="Times New Roman"/>
          <w:szCs w:val="24"/>
        </w:rPr>
      </w:pPr>
      <w:r>
        <w:rPr>
          <w:rFonts w:eastAsia="Times New Roman"/>
          <w:b/>
          <w:szCs w:val="24"/>
        </w:rPr>
        <w:lastRenderedPageBreak/>
        <w:t xml:space="preserve">ΦΩΤΕΙΝΗ </w:t>
      </w:r>
      <w:r>
        <w:rPr>
          <w:rFonts w:eastAsia="Times New Roman"/>
          <w:b/>
          <w:szCs w:val="24"/>
        </w:rPr>
        <w:t xml:space="preserve">(ΦΩΦΗ) </w:t>
      </w:r>
      <w:r>
        <w:rPr>
          <w:rFonts w:eastAsia="Times New Roman"/>
          <w:b/>
          <w:szCs w:val="24"/>
        </w:rPr>
        <w:t>ΓΕΝΝΗΜΑΤΑ (Πρόεδρος της Δημοκρατικής Συμπαράταξ</w:t>
      </w:r>
      <w:r>
        <w:rPr>
          <w:rFonts w:eastAsia="Times New Roman"/>
          <w:b/>
          <w:szCs w:val="24"/>
        </w:rPr>
        <w:t>ης ΠΑΣΟΚ – ΔΗΜΑΡ):</w:t>
      </w:r>
      <w:r>
        <w:rPr>
          <w:rFonts w:eastAsia="Times New Roman"/>
          <w:szCs w:val="24"/>
        </w:rPr>
        <w:t xml:space="preserve"> Ευχαριστώ πολύ, κύριε Πρόεδρε.</w:t>
      </w:r>
    </w:p>
    <w:p w14:paraId="31D63A42" w14:textId="77777777" w:rsidR="00495759" w:rsidRDefault="00D40270">
      <w:pPr>
        <w:spacing w:line="600" w:lineRule="auto"/>
        <w:ind w:firstLine="720"/>
        <w:jc w:val="both"/>
        <w:rPr>
          <w:rFonts w:eastAsia="Times New Roman"/>
          <w:szCs w:val="24"/>
        </w:rPr>
      </w:pPr>
      <w:r>
        <w:rPr>
          <w:rFonts w:eastAsia="Times New Roman"/>
          <w:szCs w:val="24"/>
        </w:rPr>
        <w:t xml:space="preserve">Κυρίες και κύριοι Βουλευτές, ξεκινώ την παρέμβασή μου από τα εθνικά ζητήματα και πιο συγκεκριμένα από το Σκοπιανό που απασχολεί αυτές τις μέρες, ιδιαίτερα, τον ελληνικό λαό. </w:t>
      </w:r>
    </w:p>
    <w:p w14:paraId="31D63A43" w14:textId="77777777" w:rsidR="00495759" w:rsidRDefault="00D40270">
      <w:pPr>
        <w:spacing w:line="600" w:lineRule="auto"/>
        <w:ind w:firstLine="720"/>
        <w:jc w:val="both"/>
        <w:rPr>
          <w:rFonts w:eastAsia="Times New Roman"/>
          <w:szCs w:val="24"/>
        </w:rPr>
      </w:pPr>
      <w:r>
        <w:rPr>
          <w:rFonts w:eastAsia="Times New Roman"/>
          <w:szCs w:val="24"/>
        </w:rPr>
        <w:t>Δυστυχώς, όπως φάνηκε και από τ</w:t>
      </w:r>
      <w:r>
        <w:rPr>
          <w:rFonts w:eastAsia="Times New Roman"/>
          <w:szCs w:val="24"/>
        </w:rPr>
        <w:t xml:space="preserve">η συνάντηση του Νταβός, ο </w:t>
      </w:r>
      <w:proofErr w:type="spellStart"/>
      <w:r>
        <w:rPr>
          <w:rFonts w:eastAsia="Times New Roman"/>
          <w:szCs w:val="24"/>
        </w:rPr>
        <w:t>κ.Τσίπρας</w:t>
      </w:r>
      <w:proofErr w:type="spellEnd"/>
      <w:r>
        <w:rPr>
          <w:rFonts w:eastAsia="Times New Roman"/>
          <w:szCs w:val="24"/>
        </w:rPr>
        <w:t xml:space="preserve"> συνεχίζει την εν </w:t>
      </w:r>
      <w:proofErr w:type="spellStart"/>
      <w:r>
        <w:rPr>
          <w:rFonts w:eastAsia="Times New Roman"/>
          <w:szCs w:val="24"/>
        </w:rPr>
        <w:t>κρυπτώ</w:t>
      </w:r>
      <w:proofErr w:type="spellEnd"/>
      <w:r>
        <w:rPr>
          <w:rFonts w:eastAsia="Times New Roman"/>
          <w:szCs w:val="24"/>
        </w:rPr>
        <w:t xml:space="preserve"> διπλωματία, συνεχίζει τη μυστική διπλωματία. Και βέβαια δεν έχουμε πάρει ακόμα απάντηση στο βασικό ερώτημα αν ο κ. Τσίπρας έχει αναλάβει δεσμεύσεις για την προώθηση της ενταξιακής διαδικασίας των </w:t>
      </w:r>
      <w:r>
        <w:rPr>
          <w:rFonts w:eastAsia="Times New Roman"/>
          <w:szCs w:val="24"/>
        </w:rPr>
        <w:t>Σκοπίων στην Ευ</w:t>
      </w:r>
      <w:r>
        <w:rPr>
          <w:rFonts w:eastAsia="Times New Roman"/>
          <w:szCs w:val="24"/>
        </w:rPr>
        <w:lastRenderedPageBreak/>
        <w:t xml:space="preserve">ρωπαϊκή Ένωση, χωρίς να έχει εξασφαλίσει οριστική λύση στο πρόβλημα. Σε κάθε περίπτωση, η κυβερνητική διγλωσσία υπονομεύει την όποια διαπραγμάτευση. </w:t>
      </w:r>
    </w:p>
    <w:p w14:paraId="31D63A44" w14:textId="77777777" w:rsidR="00495759" w:rsidRDefault="00D40270">
      <w:pPr>
        <w:spacing w:line="600" w:lineRule="auto"/>
        <w:ind w:firstLine="720"/>
        <w:jc w:val="both"/>
        <w:rPr>
          <w:rFonts w:eastAsia="Times New Roman"/>
          <w:szCs w:val="24"/>
        </w:rPr>
      </w:pPr>
      <w:r>
        <w:rPr>
          <w:rFonts w:eastAsia="Times New Roman"/>
          <w:szCs w:val="24"/>
        </w:rPr>
        <w:t xml:space="preserve">Από την άλλη μεριά, η πρόσφατη θέση του κ. Μητσοτάκη για μη λύση στο ζήτημα της </w:t>
      </w:r>
      <w:r>
        <w:rPr>
          <w:rFonts w:eastAsia="Times New Roman"/>
          <w:szCs w:val="24"/>
        </w:rPr>
        <w:t>Π</w:t>
      </w:r>
      <w:r>
        <w:rPr>
          <w:rFonts w:eastAsia="Times New Roman"/>
          <w:szCs w:val="24"/>
        </w:rPr>
        <w:t>ρώην Γιουγ</w:t>
      </w:r>
      <w:r>
        <w:rPr>
          <w:rFonts w:eastAsia="Times New Roman"/>
          <w:szCs w:val="24"/>
        </w:rPr>
        <w:t>κοσλαβικής Δημοκρατίας της Μακεδονίας, επιβεβαιώνει την πλήρη ακροδεξιά στροφή του και δεν εξυπηρετεί τα εθνικά συμφέροντα. Είναι, δε, απαράδεκτο η Νέα Δημοκρατία, η παράταξη που δημιούργησε και συντήρησε το ζήτημα των Σκοπίων, να προσπαθεί σήμερα να αποφύ</w:t>
      </w:r>
      <w:r>
        <w:rPr>
          <w:rFonts w:eastAsia="Times New Roman"/>
          <w:szCs w:val="24"/>
        </w:rPr>
        <w:t xml:space="preserve">γει τις ευθύνες της. </w:t>
      </w:r>
    </w:p>
    <w:p w14:paraId="31D63A45" w14:textId="77777777" w:rsidR="00495759" w:rsidRDefault="00D40270">
      <w:pPr>
        <w:spacing w:line="600" w:lineRule="auto"/>
        <w:ind w:firstLine="720"/>
        <w:jc w:val="both"/>
        <w:rPr>
          <w:rFonts w:eastAsia="Times New Roman"/>
          <w:szCs w:val="24"/>
        </w:rPr>
      </w:pPr>
      <w:r>
        <w:rPr>
          <w:rFonts w:eastAsia="Times New Roman"/>
          <w:szCs w:val="24"/>
        </w:rPr>
        <w:t xml:space="preserve">Οι κίνδυνοι που εγκυμονεί η παράταση του σημερινού αδιεξόδου καθιστούν επιβεβλημένη την αναζήτηση εθνικά επωφελούς λύσης, χωρίς αυτό να σημαίνει ότι εμείς δίνουμε λευκή επιταγή για οποιαδήποτε δήθεν λύση. Από την Κυβέρνηση το ζητούμενο είναι </w:t>
      </w:r>
      <w:r>
        <w:rPr>
          <w:rFonts w:eastAsia="Times New Roman"/>
          <w:szCs w:val="24"/>
        </w:rPr>
        <w:lastRenderedPageBreak/>
        <w:t>μια αποτελεσμα</w:t>
      </w:r>
      <w:r>
        <w:rPr>
          <w:rFonts w:eastAsia="Times New Roman"/>
          <w:szCs w:val="24"/>
        </w:rPr>
        <w:t xml:space="preserve">τική και ολοκληρωμένη λύση που διασφαλίζει πλήρως τα ελληνικά συμφέροντα και περιλαμβάνει το σύνολο των απαραίτητων εγγυήσεων που θα αποτρέπουν ενέργειες αλυτρωτισμού, προπαγάνδας και καταστρατήγησης του πνεύματος, αλλά και της ουσίας όσων θα συμφωνηθούν. </w:t>
      </w:r>
      <w:r>
        <w:rPr>
          <w:rFonts w:eastAsia="Times New Roman"/>
          <w:szCs w:val="24"/>
        </w:rPr>
        <w:t>Κανείς δεν μπορεί να προεξοφλεί την τελική μας στάση, η οποία θα καθοριστεί με αίσθημα πατριωτικής ευθύνης και όχι στη βάση μικροκομματικών σκοπιμοτήτων αξιολογώντας, όμως, το σύνολο της τελικής πρότασης που θα φέρει, εάν και όταν τη φέρει, η Κυβέρνηση και</w:t>
      </w:r>
      <w:r>
        <w:rPr>
          <w:rFonts w:eastAsia="Times New Roman"/>
          <w:szCs w:val="24"/>
        </w:rPr>
        <w:t xml:space="preserve"> θα διατυπωθεί βεβαίως επισήμως. Σεβόμαστε τις γνήσιες ευαισθησίες του ελληνικού λαού. </w:t>
      </w:r>
    </w:p>
    <w:p w14:paraId="31D63A46" w14:textId="77777777" w:rsidR="00495759" w:rsidRDefault="00D40270">
      <w:pPr>
        <w:spacing w:line="600" w:lineRule="auto"/>
        <w:ind w:firstLine="720"/>
        <w:jc w:val="both"/>
        <w:rPr>
          <w:rFonts w:eastAsia="Times New Roman"/>
          <w:szCs w:val="24"/>
        </w:rPr>
      </w:pPr>
      <w:r>
        <w:rPr>
          <w:rFonts w:eastAsia="Times New Roman"/>
          <w:szCs w:val="24"/>
        </w:rPr>
        <w:lastRenderedPageBreak/>
        <w:t xml:space="preserve">Δυστυχώς, κυρίες και κύριοι Βουλευτές, ΣΥΡΙΖΑ και Νέα Δημοκρατία παίζουν στην πλάτη του ελληνικού λαού και με αυτό το εθνικό θέμα και προσπαθούν να τον διχάσουν. </w:t>
      </w:r>
    </w:p>
    <w:p w14:paraId="31D63A47" w14:textId="77777777" w:rsidR="00495759" w:rsidRDefault="00D40270">
      <w:pPr>
        <w:spacing w:line="600" w:lineRule="auto"/>
        <w:ind w:firstLine="720"/>
        <w:jc w:val="both"/>
        <w:rPr>
          <w:rFonts w:eastAsia="Times New Roman"/>
          <w:szCs w:val="24"/>
        </w:rPr>
      </w:pPr>
      <w:r>
        <w:rPr>
          <w:rFonts w:eastAsia="Times New Roman"/>
          <w:szCs w:val="24"/>
        </w:rPr>
        <w:t xml:space="preserve">Εμείς δεν πρόκειται να το επιτρέψουμε αυτό. Τηρούμε υπεύθυνη και σταθερή στάση. </w:t>
      </w:r>
    </w:p>
    <w:p w14:paraId="31D63A48" w14:textId="77777777" w:rsidR="00495759" w:rsidRDefault="00D40270">
      <w:pPr>
        <w:spacing w:line="600" w:lineRule="auto"/>
        <w:ind w:firstLine="720"/>
        <w:jc w:val="both"/>
        <w:rPr>
          <w:rFonts w:eastAsia="Times New Roman"/>
          <w:szCs w:val="24"/>
        </w:rPr>
      </w:pPr>
      <w:r>
        <w:rPr>
          <w:rFonts w:eastAsia="Times New Roman"/>
          <w:szCs w:val="24"/>
        </w:rPr>
        <w:t xml:space="preserve">Κι έρχομαι στο θέμα της </w:t>
      </w:r>
      <w:r>
        <w:rPr>
          <w:rFonts w:eastAsia="Times New Roman"/>
          <w:szCs w:val="24"/>
        </w:rPr>
        <w:t>ε</w:t>
      </w:r>
      <w:r>
        <w:rPr>
          <w:rFonts w:eastAsia="Times New Roman"/>
          <w:szCs w:val="24"/>
        </w:rPr>
        <w:t>περώτησης, ο τίτλος της οποία θα μπορούσε να είναι: «Οι αγρότες στο απόσπασμα».</w:t>
      </w:r>
    </w:p>
    <w:p w14:paraId="31D63A4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υπερφορολόγηση</w:t>
      </w:r>
      <w:proofErr w:type="spellEnd"/>
      <w:r>
        <w:rPr>
          <w:rFonts w:eastAsia="Times New Roman" w:cs="Times New Roman"/>
          <w:szCs w:val="24"/>
        </w:rPr>
        <w:t xml:space="preserve"> τους γονατίζει. Δημιούργησε πολύ μεγάλα προβλήματα σε</w:t>
      </w:r>
      <w:r>
        <w:rPr>
          <w:rFonts w:eastAsia="Times New Roman" w:cs="Times New Roman"/>
          <w:szCs w:val="24"/>
        </w:rPr>
        <w:t xml:space="preserve"> υγιείς αγροτικές εκμεταλλεύσεις. Τα έσοδα του κράτους; Πενιχρά. Η δε σύνδεση των ασφαλιστικών εισφορών απευθείας με το αγροτικό εισόδημα, τους έχει περάσει τη θηλιά στον λαιμό.</w:t>
      </w:r>
    </w:p>
    <w:p w14:paraId="31D63A4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Πήρατε τον ΟΓΑ από ένα ανταποδοτικό </w:t>
      </w:r>
      <w:r>
        <w:rPr>
          <w:rFonts w:eastAsia="Times New Roman" w:cs="Times New Roman"/>
          <w:szCs w:val="24"/>
        </w:rPr>
        <w:t>τ</w:t>
      </w:r>
      <w:r>
        <w:rPr>
          <w:rFonts w:eastAsia="Times New Roman" w:cs="Times New Roman"/>
          <w:szCs w:val="24"/>
        </w:rPr>
        <w:t>αμείο και με την ενοποίηση το ισοπεδώσατε</w:t>
      </w:r>
      <w:r>
        <w:rPr>
          <w:rFonts w:eastAsia="Times New Roman" w:cs="Times New Roman"/>
          <w:szCs w:val="24"/>
        </w:rPr>
        <w:t xml:space="preserve"> μέσα στη γενικότερη υποβάθμιση του ασφαλιστικού συστήματος. Η αξιοποίηση των 6 δισεκατομμυρίων ευρώ του </w:t>
      </w:r>
      <w:r>
        <w:rPr>
          <w:rFonts w:eastAsia="Times New Roman" w:cs="Times New Roman"/>
          <w:szCs w:val="24"/>
        </w:rPr>
        <w:t>Π</w:t>
      </w:r>
      <w:r>
        <w:rPr>
          <w:rFonts w:eastAsia="Times New Roman" w:cs="Times New Roman"/>
          <w:szCs w:val="24"/>
        </w:rPr>
        <w:t>ρογράμματος Αγροτικής Ανάπτυξης καρκινοβατεί. Η ελληνική κτηνοτροφία συρρικνώνεται, λόγω των χαμηλών τιμών του γάλακτος, του υψηλού κόστους των ζωοτρο</w:t>
      </w:r>
      <w:r>
        <w:rPr>
          <w:rFonts w:eastAsia="Times New Roman" w:cs="Times New Roman"/>
          <w:szCs w:val="24"/>
        </w:rPr>
        <w:t xml:space="preserve">φών αλλά και των </w:t>
      </w:r>
      <w:proofErr w:type="spellStart"/>
      <w:r>
        <w:rPr>
          <w:rFonts w:eastAsia="Times New Roman" w:cs="Times New Roman"/>
          <w:szCs w:val="24"/>
        </w:rPr>
        <w:t>ελληνοποιήσεων</w:t>
      </w:r>
      <w:proofErr w:type="spellEnd"/>
      <w:r>
        <w:rPr>
          <w:rFonts w:eastAsia="Times New Roman" w:cs="Times New Roman"/>
          <w:szCs w:val="24"/>
        </w:rPr>
        <w:t xml:space="preserve">. Η απορρόφηση του </w:t>
      </w:r>
      <w:r>
        <w:rPr>
          <w:rFonts w:eastAsia="Times New Roman" w:cs="Times New Roman"/>
          <w:szCs w:val="24"/>
        </w:rPr>
        <w:t>π</w:t>
      </w:r>
      <w:r>
        <w:rPr>
          <w:rFonts w:eastAsia="Times New Roman" w:cs="Times New Roman"/>
          <w:szCs w:val="24"/>
        </w:rPr>
        <w:t>ρογράμματος Αλιείας, μηδενική.</w:t>
      </w:r>
    </w:p>
    <w:p w14:paraId="31D63A4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Το ενδιαφέρον που εκδηλώνεται από νέους να ασχοληθούν με το αγροτικό εισόδημα, δεν αξιοποιείται από την Κυβέρνηση. Οι επιλαχόντες των προκηρύξεων του </w:t>
      </w:r>
      <w:r>
        <w:rPr>
          <w:rFonts w:eastAsia="Times New Roman" w:cs="Times New Roman"/>
          <w:szCs w:val="24"/>
        </w:rPr>
        <w:t>π</w:t>
      </w:r>
      <w:r>
        <w:rPr>
          <w:rFonts w:eastAsia="Times New Roman" w:cs="Times New Roman"/>
          <w:szCs w:val="24"/>
        </w:rPr>
        <w:t>ρογράμματος «Νέων Αγροτ</w:t>
      </w:r>
      <w:r>
        <w:rPr>
          <w:rFonts w:eastAsia="Times New Roman" w:cs="Times New Roman"/>
          <w:szCs w:val="24"/>
        </w:rPr>
        <w:t>ών» διαφόρων περιφερειών βρίσκονται σε αναμονή. Αυτή η εκκρεμό</w:t>
      </w:r>
      <w:r>
        <w:rPr>
          <w:rFonts w:eastAsia="Times New Roman" w:cs="Times New Roman"/>
          <w:szCs w:val="24"/>
        </w:rPr>
        <w:lastRenderedPageBreak/>
        <w:t xml:space="preserve">τητα πρέπει να αντιμετωπιστεί θετικά. Το λέμε εδώ και πάρα πολλούς μήνες. Πρέπει με πράξεις να δείξουμε ότι η ανανέωση του αγροτικού πληθυσμού αποτελεί μεγάλο, κεντρικό, εθνικό στόχο. Οφείλουμε </w:t>
      </w:r>
      <w:r>
        <w:rPr>
          <w:rFonts w:eastAsia="Times New Roman" w:cs="Times New Roman"/>
          <w:szCs w:val="24"/>
        </w:rPr>
        <w:t>να εμπιστευτούμε τους νέους ανθρώπους και να τους δώσουμε ευκαιρίες, αλλά και κίνητρα.</w:t>
      </w:r>
    </w:p>
    <w:p w14:paraId="31D63A4C"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Έρχομαι στο θέμα του ΕΛΓΑ. Προσποιείται και εδώ η Κυβέρνηση ότι όλα βαίνουν καλώς. Η αλήθεια είναι, όμως, ότι συνεχίζονται οι καθυστερήσεις εκτίμησης των ζημιών και πληρ</w:t>
      </w:r>
      <w:r>
        <w:rPr>
          <w:rFonts w:eastAsia="Times New Roman" w:cs="Times New Roman"/>
          <w:szCs w:val="24"/>
        </w:rPr>
        <w:t>ωμής των αποζημιώσεων από τον ΕΛΓΑ, που έχουν ως συνέπεια οι αγρότες των περιοχών που έχουν πληγεί από διάφορα ζημιογόνα αίτια και ακραία καιρικά φαινόμενα, να βρίσκονται σήμερα σε απόγνωση, μη μπορώντας να ανταποκριθούν στις οικονομικές τους υποχρεώσεις.</w:t>
      </w:r>
    </w:p>
    <w:p w14:paraId="31D63A4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Σε απόγνωση βρίσκονται και οι </w:t>
      </w:r>
      <w:proofErr w:type="spellStart"/>
      <w:r>
        <w:rPr>
          <w:rFonts w:eastAsia="Times New Roman" w:cs="Times New Roman"/>
          <w:szCs w:val="24"/>
        </w:rPr>
        <w:t>τευτλοπαραγωγοί</w:t>
      </w:r>
      <w:proofErr w:type="spellEnd"/>
      <w:r>
        <w:rPr>
          <w:rFonts w:eastAsia="Times New Roman" w:cs="Times New Roman"/>
          <w:szCs w:val="24"/>
        </w:rPr>
        <w:t xml:space="preserve"> που δεν γνωρίζουν πότε θα πληρωθούν για την παραγωγή του 2017 και δεν γνωρίζουν αν πρέπει να καλλιεργήσουν το 2018, αφού η Ελληνική Βιομηχανία Ζάχαρης βρίσκεται σε διάλυση. Σε ιδιαίτερα δύσκολη οικονομική κατάσ</w:t>
      </w:r>
      <w:r>
        <w:rPr>
          <w:rFonts w:eastAsia="Times New Roman" w:cs="Times New Roman"/>
          <w:szCs w:val="24"/>
        </w:rPr>
        <w:t xml:space="preserve">ταση βρίσκονται οι </w:t>
      </w:r>
      <w:proofErr w:type="spellStart"/>
      <w:r>
        <w:rPr>
          <w:rFonts w:eastAsia="Times New Roman" w:cs="Times New Roman"/>
          <w:szCs w:val="24"/>
        </w:rPr>
        <w:t>ροδακινοπαραγωγοί</w:t>
      </w:r>
      <w:proofErr w:type="spellEnd"/>
      <w:r>
        <w:rPr>
          <w:rFonts w:eastAsia="Times New Roman" w:cs="Times New Roman"/>
          <w:szCs w:val="24"/>
        </w:rPr>
        <w:t xml:space="preserve"> και οι παραγωγοί </w:t>
      </w:r>
      <w:proofErr w:type="spellStart"/>
      <w:r>
        <w:rPr>
          <w:rFonts w:eastAsia="Times New Roman" w:cs="Times New Roman"/>
          <w:szCs w:val="24"/>
        </w:rPr>
        <w:t>οπωροκηπευτικών</w:t>
      </w:r>
      <w:proofErr w:type="spellEnd"/>
      <w:r>
        <w:rPr>
          <w:rFonts w:eastAsia="Times New Roman" w:cs="Times New Roman"/>
          <w:szCs w:val="24"/>
        </w:rPr>
        <w:t xml:space="preserve"> που επλήγησαν από ακραία καιρικά φαινόμενα, αλλά και από το εμπάργκο στις εξαγωγές προς τη Ρωσία.</w:t>
      </w:r>
    </w:p>
    <w:p w14:paraId="31D63A4E"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Γ΄ Αντιπρόεδρος της Βουλής κ</w:t>
      </w:r>
      <w:r w:rsidRPr="00B537D0">
        <w:rPr>
          <w:rFonts w:eastAsia="Times New Roman" w:cs="Times New Roman"/>
          <w:szCs w:val="24"/>
        </w:rPr>
        <w:t>.</w:t>
      </w:r>
      <w:r w:rsidRPr="004259FC">
        <w:rPr>
          <w:rFonts w:eastAsia="Times New Roman" w:cs="Times New Roman"/>
          <w:b/>
          <w:szCs w:val="24"/>
        </w:rPr>
        <w:t xml:space="preserve"> ΑΝΑΣΤΑΣ</w:t>
      </w:r>
      <w:r w:rsidRPr="004259FC">
        <w:rPr>
          <w:rFonts w:eastAsia="Times New Roman" w:cs="Times New Roman"/>
          <w:b/>
          <w:szCs w:val="24"/>
        </w:rPr>
        <w:t>ΙΑ ΧΡΙΣΤΟΔΟΥΛΟΠΟΥΛΟΥ</w:t>
      </w:r>
      <w:r>
        <w:rPr>
          <w:rFonts w:eastAsia="Times New Roman" w:cs="Times New Roman"/>
          <w:szCs w:val="24"/>
        </w:rPr>
        <w:t>)</w:t>
      </w:r>
    </w:p>
    <w:p w14:paraId="31D63A4F"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φανερό, από όλα τα παραπάνω, ότι η κατάσταση στην ελληνική ύπαιθρο είναι πολύ δύσκολη και εντελώς διαφορετική από την εικονική πραγματικότητα που </w:t>
      </w:r>
      <w:r>
        <w:rPr>
          <w:rFonts w:eastAsia="Times New Roman" w:cs="Times New Roman"/>
          <w:szCs w:val="24"/>
        </w:rPr>
        <w:lastRenderedPageBreak/>
        <w:t>προσπαθεί να παρουσιάζει ο Πρωθυπουργός και η Κυβέρνησ</w:t>
      </w:r>
      <w:r>
        <w:rPr>
          <w:rFonts w:eastAsia="Times New Roman" w:cs="Times New Roman"/>
          <w:szCs w:val="24"/>
        </w:rPr>
        <w:t>ή του στα διάφορα περιφερειακά συνέδρια.</w:t>
      </w:r>
    </w:p>
    <w:p w14:paraId="31D63A50"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Αντί για συγκεκριμένα μέτρα και πολιτικές για τη στήριξη των αγροτών, αλλά και της ελληνικής περιφέρειας, παρακολουθούμε γενικόλογες διακηρύξεις του Πρωθυπουργού και των Υπουργών του για την ανάπτυξη, που διαρκώς έρ</w:t>
      </w:r>
      <w:r>
        <w:rPr>
          <w:rFonts w:eastAsia="Times New Roman" w:cs="Times New Roman"/>
          <w:szCs w:val="24"/>
        </w:rPr>
        <w:t>χεται, αλλά, δυστυχώς για τον τόπο, ούτε οι αγρότες τη βλέπουν να έχει έρθει.</w:t>
      </w:r>
    </w:p>
    <w:p w14:paraId="31D63A5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Οφείλει να αντιληφθεί η Κυβέρνηση μια πολύ απλή αλήθεια: η οικονομία της ελληνικής περιφέρειας επηρεάζεται σημαντικά από τον αγροτικό τομέα. Άρα ανάπτυξη της περιφέρειας με μείωσ</w:t>
      </w:r>
      <w:r>
        <w:rPr>
          <w:rFonts w:eastAsia="Times New Roman" w:cs="Times New Roman"/>
          <w:szCs w:val="24"/>
        </w:rPr>
        <w:t xml:space="preserve">η του εισοδήματος των γεωργών και των κτηνοτρόφων, απλά δεν μπορεί να υπάρξει. Ανάπτυξη της περιφέρειας, δε, χωρίς διασύνδεση του </w:t>
      </w:r>
      <w:r>
        <w:rPr>
          <w:rFonts w:eastAsia="Times New Roman" w:cs="Times New Roman"/>
          <w:szCs w:val="24"/>
        </w:rPr>
        <w:lastRenderedPageBreak/>
        <w:t>αγροτικού τομέα με τον τουρισμό, επίσης δεν μπορεί να προχωρήσει.</w:t>
      </w:r>
    </w:p>
    <w:p w14:paraId="31D63A52"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είναι φανερό ότι η Κυβέρνηση αδυνατεί να </w:t>
      </w:r>
      <w:r>
        <w:rPr>
          <w:rFonts w:eastAsia="Times New Roman" w:cs="Times New Roman"/>
          <w:szCs w:val="24"/>
        </w:rPr>
        <w:t>ανταποκριθεί στις ανάγκες και τις απαιτήσεις της εποχής. Δεν έχει σχέδιο για την παραγωγική αναδιάρθρωση και τον εκσυγχρονισμό των αγροτικών εκμεταλλεύσεων. Είναι κατώτερη των περιστάσεων. Δεν μπορεί να εμπνεύσει τις δυνάμεις της παραγωγής και της δημιουργ</w:t>
      </w:r>
      <w:r>
        <w:rPr>
          <w:rFonts w:eastAsia="Times New Roman" w:cs="Times New Roman"/>
          <w:szCs w:val="24"/>
        </w:rPr>
        <w:t>ίας, δεν έχει την εμπιστοσύνη των γεωργών, των κτηνοτρόφων, των αλιέων που αγωνίζονται σε όλη τη χώρα, ζητώντας αλλαγή πολιτικής και διεκδικώντας δίκαια αιτήματα.</w:t>
      </w:r>
    </w:p>
    <w:p w14:paraId="31D63A53"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Όπως έχουμε πει επανειλημμένα, εμείς δεν περιοριζόμαστε στην κριτική. Αναγνωρίζουμε την πολύ </w:t>
      </w:r>
      <w:r>
        <w:rPr>
          <w:rFonts w:eastAsia="Times New Roman" w:cs="Times New Roman"/>
          <w:szCs w:val="24"/>
        </w:rPr>
        <w:t>μεγάλη οικονομική και κοι</w:t>
      </w:r>
      <w:r>
        <w:rPr>
          <w:rFonts w:eastAsia="Times New Roman" w:cs="Times New Roman"/>
          <w:szCs w:val="24"/>
        </w:rPr>
        <w:lastRenderedPageBreak/>
        <w:t>νωνική σημασία, τον κρίσιμο ρόλο του αγροτικού τομέα για την έξοδο της χώρας από την κρίση, αλλά και τη συμβολή του τόσο στην απασχόληση όσο και στην εξασφάλιση της κοινωνικής συνοχής.</w:t>
      </w:r>
    </w:p>
    <w:p w14:paraId="31D63A54"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Έχουμε επεξεργαστεί και καταθέσει ένα ολοκληρω</w:t>
      </w:r>
      <w:r>
        <w:rPr>
          <w:rFonts w:eastAsia="Times New Roman" w:cs="Times New Roman"/>
          <w:szCs w:val="24"/>
        </w:rPr>
        <w:t xml:space="preserve">μένο πλαίσιο πολιτικής για τους αγρότες και την ύπαιθρο, για την αντιστροφή της καταστροφικής πορείας, για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καλύτερη και ελπιδοφόρα προοπτική για τον αγροτικό τομέα και την ελληνική περιφέρεια. Έχουμε δεσμευτεί -και έχω δεσμευτεί και προσωπικά- να προωθ</w:t>
      </w:r>
      <w:r>
        <w:rPr>
          <w:rFonts w:eastAsia="Times New Roman" w:cs="Times New Roman"/>
          <w:szCs w:val="24"/>
        </w:rPr>
        <w:t>ήσουμε συγκεκριμένα μέτρα και πολιτικές με βάση ένα εθνικό σχέδιο ανάπτυξης και παραγωγικής αναδιάρθρωσης.</w:t>
      </w:r>
    </w:p>
    <w:p w14:paraId="31D63A55" w14:textId="77777777" w:rsidR="00495759" w:rsidRDefault="00D40270">
      <w:pPr>
        <w:spacing w:line="600" w:lineRule="auto"/>
        <w:ind w:firstLine="720"/>
        <w:jc w:val="both"/>
        <w:rPr>
          <w:rFonts w:eastAsia="Times New Roman"/>
          <w:szCs w:val="24"/>
        </w:rPr>
      </w:pPr>
      <w:r>
        <w:rPr>
          <w:rFonts w:eastAsia="Times New Roman"/>
          <w:szCs w:val="24"/>
        </w:rPr>
        <w:t xml:space="preserve">Ενδεικτικά αναφέρομαι σήμερα σε δέκα από αυτά: </w:t>
      </w:r>
    </w:p>
    <w:p w14:paraId="31D63A56" w14:textId="77777777" w:rsidR="00495759" w:rsidRDefault="00D40270">
      <w:pPr>
        <w:spacing w:line="600" w:lineRule="auto"/>
        <w:ind w:firstLine="720"/>
        <w:jc w:val="both"/>
        <w:rPr>
          <w:rFonts w:eastAsia="Times New Roman"/>
          <w:szCs w:val="24"/>
        </w:rPr>
      </w:pPr>
      <w:r>
        <w:rPr>
          <w:rFonts w:eastAsia="Times New Roman"/>
          <w:szCs w:val="24"/>
        </w:rPr>
        <w:lastRenderedPageBreak/>
        <w:t>Επανεξέταση της φορολόγησης των αγροτών, με προοδευτική μείωση του φόρου εισοδήματος, αλλά και της φο</w:t>
      </w:r>
      <w:r>
        <w:rPr>
          <w:rFonts w:eastAsia="Times New Roman"/>
          <w:szCs w:val="24"/>
        </w:rPr>
        <w:t xml:space="preserve">ρολογίας των ενισχύσεων. </w:t>
      </w:r>
    </w:p>
    <w:p w14:paraId="31D63A57" w14:textId="77777777" w:rsidR="00495759" w:rsidRDefault="00D40270">
      <w:pPr>
        <w:spacing w:line="600" w:lineRule="auto"/>
        <w:ind w:firstLine="720"/>
        <w:jc w:val="both"/>
        <w:rPr>
          <w:rFonts w:eastAsia="Times New Roman"/>
          <w:szCs w:val="24"/>
        </w:rPr>
      </w:pPr>
      <w:r>
        <w:rPr>
          <w:rFonts w:eastAsia="Times New Roman"/>
          <w:szCs w:val="24"/>
        </w:rPr>
        <w:t xml:space="preserve">Αποσύνδεση των ασφαλιστικών εισφορών από το φορολογητέο εισόδημα. </w:t>
      </w:r>
    </w:p>
    <w:p w14:paraId="31D63A58" w14:textId="77777777" w:rsidR="00495759" w:rsidRDefault="00D40270">
      <w:pPr>
        <w:spacing w:line="600" w:lineRule="auto"/>
        <w:ind w:firstLine="720"/>
        <w:jc w:val="both"/>
        <w:rPr>
          <w:rFonts w:eastAsia="Times New Roman"/>
          <w:szCs w:val="24"/>
        </w:rPr>
      </w:pPr>
      <w:r>
        <w:rPr>
          <w:rFonts w:eastAsia="Times New Roman"/>
          <w:szCs w:val="24"/>
        </w:rPr>
        <w:t xml:space="preserve">Μείωση του κόστους παραγωγής, με έμφαση στα αγροτικά εφόδια, στην ηλεκτρική ενέργεια και στην καθιέρωση αγροτικού πετρελαίου. </w:t>
      </w:r>
    </w:p>
    <w:p w14:paraId="31D63A59" w14:textId="77777777" w:rsidR="00495759" w:rsidRDefault="00D40270">
      <w:pPr>
        <w:spacing w:line="600" w:lineRule="auto"/>
        <w:ind w:firstLine="720"/>
        <w:jc w:val="both"/>
        <w:rPr>
          <w:rFonts w:eastAsia="Times New Roman"/>
          <w:szCs w:val="24"/>
        </w:rPr>
      </w:pPr>
      <w:r>
        <w:rPr>
          <w:rFonts w:eastAsia="Times New Roman"/>
          <w:szCs w:val="24"/>
        </w:rPr>
        <w:t>Θέσπιση κινήτρων για την προώθηση σύ</w:t>
      </w:r>
      <w:r>
        <w:rPr>
          <w:rFonts w:eastAsia="Times New Roman"/>
          <w:szCs w:val="24"/>
        </w:rPr>
        <w:t xml:space="preserve">γχρονων, ισχυρών και νοικοκυρεμένων συνεταιρισμών και ομάδων παραγωγών που παρεμβαίνουν αποτελεσματικά στην προμήθεια εφοδίων, αλλά και στην εμπορία των προϊόντων. </w:t>
      </w:r>
    </w:p>
    <w:p w14:paraId="31D63A5A" w14:textId="77777777" w:rsidR="00495759" w:rsidRDefault="00D40270">
      <w:pPr>
        <w:spacing w:line="600" w:lineRule="auto"/>
        <w:ind w:firstLine="720"/>
        <w:jc w:val="both"/>
        <w:rPr>
          <w:rFonts w:eastAsia="Times New Roman"/>
          <w:szCs w:val="24"/>
        </w:rPr>
      </w:pPr>
      <w:r>
        <w:rPr>
          <w:rFonts w:eastAsia="Times New Roman"/>
          <w:szCs w:val="24"/>
        </w:rPr>
        <w:lastRenderedPageBreak/>
        <w:t xml:space="preserve">Έργα υποδομής, με αξιοποίηση του κάθε ευρώ που μπορεί να διατεθεί από τα κοινοτικά ταμεία, </w:t>
      </w:r>
      <w:r>
        <w:rPr>
          <w:rFonts w:eastAsia="Times New Roman"/>
          <w:szCs w:val="24"/>
        </w:rPr>
        <w:t xml:space="preserve">για την ενεργειακή αυτοτέλεια των αγροτικών εκμεταλλεύσεων και το νερό. </w:t>
      </w:r>
    </w:p>
    <w:p w14:paraId="31D63A5B" w14:textId="77777777" w:rsidR="00495759" w:rsidRDefault="00D40270">
      <w:pPr>
        <w:spacing w:line="600" w:lineRule="auto"/>
        <w:ind w:firstLine="720"/>
        <w:jc w:val="both"/>
        <w:rPr>
          <w:rFonts w:eastAsia="Times New Roman"/>
          <w:szCs w:val="24"/>
        </w:rPr>
      </w:pPr>
      <w:r>
        <w:rPr>
          <w:rFonts w:eastAsia="Times New Roman"/>
          <w:szCs w:val="24"/>
        </w:rPr>
        <w:t>Αντιμετώπιση των «κόκκινων» δανείων και του πρωτογενούς τομέα για μ</w:t>
      </w:r>
      <w:r>
        <w:rPr>
          <w:rFonts w:eastAsia="Times New Roman"/>
          <w:szCs w:val="24"/>
        </w:rPr>
        <w:t>ί</w:t>
      </w:r>
      <w:r>
        <w:rPr>
          <w:rFonts w:eastAsia="Times New Roman"/>
          <w:szCs w:val="24"/>
        </w:rPr>
        <w:t xml:space="preserve">α δεύτερη ευκαιρία στους αγρότες και στις επιχειρήσεις του </w:t>
      </w:r>
      <w:proofErr w:type="spellStart"/>
      <w:r>
        <w:rPr>
          <w:rFonts w:eastAsia="Times New Roman"/>
          <w:szCs w:val="24"/>
        </w:rPr>
        <w:t>αγροδιατροφικού</w:t>
      </w:r>
      <w:proofErr w:type="spellEnd"/>
      <w:r>
        <w:rPr>
          <w:rFonts w:eastAsia="Times New Roman"/>
          <w:szCs w:val="24"/>
        </w:rPr>
        <w:t xml:space="preserve"> τομέα και την καθιέρωση ακατάσχετου λογαριασμού για τους αγρότες, τις αγροτικές εκμεταλλεύσεις και επιχειρήσεις. </w:t>
      </w:r>
    </w:p>
    <w:p w14:paraId="31D63A5C" w14:textId="77777777" w:rsidR="00495759" w:rsidRDefault="00D40270">
      <w:pPr>
        <w:spacing w:line="600" w:lineRule="auto"/>
        <w:ind w:firstLine="720"/>
        <w:jc w:val="both"/>
        <w:rPr>
          <w:rFonts w:eastAsia="Times New Roman"/>
          <w:szCs w:val="24"/>
        </w:rPr>
      </w:pPr>
      <w:r>
        <w:rPr>
          <w:rFonts w:eastAsia="Times New Roman"/>
          <w:szCs w:val="24"/>
        </w:rPr>
        <w:t>Κατάργηση του φόρου στο κρασί. Η Κυβέρνηση το παραπέμπει διαρκώς στ</w:t>
      </w:r>
      <w:r>
        <w:rPr>
          <w:rFonts w:eastAsia="Times New Roman"/>
          <w:szCs w:val="24"/>
        </w:rPr>
        <w:t>ο μέλλον. Ίσως το ετοιμάζει για λίγο πριν από τις εκλογές; Είναι η συνήθειά της! Όμως, πρέπει να γίνει και πρέπει να γίνει άμεσα.</w:t>
      </w:r>
    </w:p>
    <w:p w14:paraId="31D63A5D" w14:textId="77777777" w:rsidR="00495759" w:rsidRDefault="00D40270">
      <w:pPr>
        <w:spacing w:line="600" w:lineRule="auto"/>
        <w:ind w:firstLine="720"/>
        <w:jc w:val="both"/>
        <w:rPr>
          <w:rFonts w:eastAsia="Times New Roman"/>
          <w:szCs w:val="24"/>
        </w:rPr>
      </w:pPr>
      <w:r>
        <w:rPr>
          <w:rFonts w:eastAsia="Times New Roman"/>
          <w:szCs w:val="24"/>
        </w:rPr>
        <w:lastRenderedPageBreak/>
        <w:t xml:space="preserve">Θεσμική προστασία της παραγωγικής γης και πολιτικές με </w:t>
      </w:r>
      <w:proofErr w:type="spellStart"/>
      <w:r>
        <w:rPr>
          <w:rFonts w:eastAsia="Times New Roman"/>
          <w:szCs w:val="24"/>
        </w:rPr>
        <w:t>φοροκίνητρα</w:t>
      </w:r>
      <w:proofErr w:type="spellEnd"/>
      <w:r>
        <w:rPr>
          <w:rFonts w:eastAsia="Times New Roman"/>
          <w:szCs w:val="24"/>
        </w:rPr>
        <w:t>, φοροαπαλλαγές, με Τράπεζες Γης για αξιοποίησή της από παρα</w:t>
      </w:r>
      <w:r>
        <w:rPr>
          <w:rFonts w:eastAsia="Times New Roman"/>
          <w:szCs w:val="24"/>
        </w:rPr>
        <w:t xml:space="preserve">γωγούς. </w:t>
      </w:r>
    </w:p>
    <w:p w14:paraId="31D63A5E" w14:textId="77777777" w:rsidR="00495759" w:rsidRDefault="00D40270">
      <w:pPr>
        <w:spacing w:line="600" w:lineRule="auto"/>
        <w:ind w:firstLine="720"/>
        <w:jc w:val="both"/>
        <w:rPr>
          <w:rFonts w:eastAsia="Times New Roman"/>
          <w:szCs w:val="24"/>
        </w:rPr>
      </w:pPr>
      <w:r>
        <w:rPr>
          <w:rFonts w:eastAsia="Times New Roman"/>
          <w:szCs w:val="24"/>
        </w:rPr>
        <w:t xml:space="preserve">Ενεργοποίηση των ελεγκτικών μηχανισμών για να παταχθούν οι παράνομες </w:t>
      </w:r>
      <w:proofErr w:type="spellStart"/>
      <w:r>
        <w:rPr>
          <w:rFonts w:eastAsia="Times New Roman"/>
          <w:szCs w:val="24"/>
        </w:rPr>
        <w:t>ελληνοποιήσεις</w:t>
      </w:r>
      <w:proofErr w:type="spellEnd"/>
      <w:r>
        <w:rPr>
          <w:rFonts w:eastAsia="Times New Roman"/>
          <w:szCs w:val="24"/>
        </w:rPr>
        <w:t>, οι πρακτικές των εναρμονισμένων τιμών και να κλείσει η ψαλίδα μεταξύ των τιμών στο χωράφι και των τιμών στο ράφι.</w:t>
      </w:r>
    </w:p>
    <w:p w14:paraId="31D63A5F" w14:textId="77777777" w:rsidR="00495759" w:rsidRDefault="00D40270">
      <w:pPr>
        <w:spacing w:line="600" w:lineRule="auto"/>
        <w:ind w:firstLine="720"/>
        <w:jc w:val="both"/>
        <w:rPr>
          <w:rFonts w:eastAsia="Times New Roman"/>
          <w:szCs w:val="24"/>
        </w:rPr>
      </w:pPr>
      <w:r>
        <w:rPr>
          <w:rFonts w:eastAsia="Times New Roman"/>
          <w:szCs w:val="24"/>
        </w:rPr>
        <w:t xml:space="preserve">Τέλος, </w:t>
      </w:r>
      <w:proofErr w:type="spellStart"/>
      <w:r>
        <w:rPr>
          <w:rFonts w:eastAsia="Times New Roman"/>
          <w:szCs w:val="24"/>
        </w:rPr>
        <w:t>επικαιροποίηση</w:t>
      </w:r>
      <w:proofErr w:type="spellEnd"/>
      <w:r>
        <w:rPr>
          <w:rFonts w:eastAsia="Times New Roman"/>
          <w:szCs w:val="24"/>
        </w:rPr>
        <w:t xml:space="preserve"> του νομοθετικού και κανονι</w:t>
      </w:r>
      <w:r>
        <w:rPr>
          <w:rFonts w:eastAsia="Times New Roman"/>
          <w:szCs w:val="24"/>
        </w:rPr>
        <w:t>στικού πλαισίου λειτουργίας του ΕΛΓΑ στην κατεύθυνση αντιμετώπισης των νέων κινδύνων που προκύπτουν από την κλιματική αλλαγή, αλλά και τελικά τη μείωση του χρόνου καταβολής των αποζημιώσεων.</w:t>
      </w:r>
    </w:p>
    <w:p w14:paraId="31D63A60" w14:textId="77777777" w:rsidR="00495759" w:rsidRDefault="00D40270">
      <w:pPr>
        <w:spacing w:line="600" w:lineRule="auto"/>
        <w:ind w:firstLine="720"/>
        <w:jc w:val="both"/>
        <w:rPr>
          <w:rFonts w:eastAsia="Times New Roman"/>
          <w:szCs w:val="24"/>
        </w:rPr>
      </w:pPr>
      <w:r>
        <w:rPr>
          <w:rFonts w:eastAsia="Times New Roman"/>
          <w:szCs w:val="24"/>
        </w:rPr>
        <w:t>Θέλουμε το χώρο της ελληνικής υπαίθρου, ένα χώρο για να ζεις, ένα</w:t>
      </w:r>
      <w:r>
        <w:rPr>
          <w:rFonts w:eastAsia="Times New Roman"/>
          <w:szCs w:val="24"/>
        </w:rPr>
        <w:t xml:space="preserve"> χώρο για να επιχειρείς. </w:t>
      </w:r>
    </w:p>
    <w:p w14:paraId="31D63A61" w14:textId="77777777" w:rsidR="00495759" w:rsidRDefault="00D40270">
      <w:pPr>
        <w:spacing w:line="600" w:lineRule="auto"/>
        <w:ind w:firstLine="720"/>
        <w:jc w:val="both"/>
        <w:rPr>
          <w:rFonts w:eastAsia="Times New Roman"/>
          <w:szCs w:val="24"/>
        </w:rPr>
      </w:pPr>
      <w:r>
        <w:rPr>
          <w:rFonts w:eastAsia="Times New Roman"/>
          <w:szCs w:val="24"/>
        </w:rPr>
        <w:lastRenderedPageBreak/>
        <w:t xml:space="preserve">Κυρίες και κύριοι, είναι γνωστό ότι η Ευρωπαϊκή Επιτροπή επεξεργάζεται προτάσεις αλλαγών στην ΚΑΠ για την περίοδο μετά το 2020. Εμείς θεωρούμε πολύ μεγάλης σημασίας για τη χώρα αυτό το ζήτημα και για αυτό θα έπρεπε με πρωτοβουλία </w:t>
      </w:r>
      <w:r>
        <w:rPr>
          <w:rFonts w:eastAsia="Times New Roman"/>
          <w:szCs w:val="24"/>
        </w:rPr>
        <w:t xml:space="preserve">της Κυβέρνησης να έχει ήδη ανοίξει αυτός ο διάλογος και στην κοινωνία, αλλά και στη Βουλή. </w:t>
      </w:r>
    </w:p>
    <w:p w14:paraId="31D63A62" w14:textId="77777777" w:rsidR="00495759" w:rsidRDefault="00D40270">
      <w:pPr>
        <w:spacing w:line="600" w:lineRule="auto"/>
        <w:ind w:firstLine="720"/>
        <w:jc w:val="both"/>
        <w:rPr>
          <w:rFonts w:eastAsia="Times New Roman"/>
          <w:szCs w:val="24"/>
        </w:rPr>
      </w:pPr>
      <w:r>
        <w:rPr>
          <w:rFonts w:eastAsia="Times New Roman"/>
          <w:szCs w:val="24"/>
        </w:rPr>
        <w:t xml:space="preserve">Σε κάθε περίπτωση, εμείς είμαστε αντίθετοι -όπως ήμασταν και στο παρελθόν- σε οποιαδήποτε προσπάθεια </w:t>
      </w:r>
      <w:proofErr w:type="spellStart"/>
      <w:r>
        <w:rPr>
          <w:rFonts w:eastAsia="Times New Roman"/>
          <w:szCs w:val="24"/>
        </w:rPr>
        <w:t>επανεθνικοποίησης</w:t>
      </w:r>
      <w:proofErr w:type="spellEnd"/>
      <w:r>
        <w:rPr>
          <w:rFonts w:eastAsia="Times New Roman"/>
          <w:szCs w:val="24"/>
        </w:rPr>
        <w:t xml:space="preserve"> της ΚΑΠ και μείωσης των διατιθέμενων πόρων. </w:t>
      </w:r>
      <w:r>
        <w:rPr>
          <w:rFonts w:eastAsia="Times New Roman"/>
          <w:szCs w:val="24"/>
        </w:rPr>
        <w:t>Είμαστε, όμως, θετικοί σε αλλαγές για δικαιότερη κατανομή των ενισχύσεων, για είσοδο νέων στο αγροτικό επάγγελμα, για μείωση της γραφειοκρατίας, απλοποίηση των κανόνων εφαρμογής και μείωση του διοικητικού κόστους υλοποίησης των προγραμμάτων.</w:t>
      </w:r>
    </w:p>
    <w:p w14:paraId="31D63A63" w14:textId="77777777" w:rsidR="00495759" w:rsidRDefault="00D40270">
      <w:pPr>
        <w:spacing w:line="600" w:lineRule="auto"/>
        <w:ind w:firstLine="720"/>
        <w:jc w:val="both"/>
        <w:rPr>
          <w:rFonts w:eastAsia="Times New Roman"/>
          <w:szCs w:val="24"/>
        </w:rPr>
      </w:pPr>
      <w:r>
        <w:rPr>
          <w:rFonts w:eastAsia="Times New Roman"/>
          <w:szCs w:val="24"/>
        </w:rPr>
        <w:lastRenderedPageBreak/>
        <w:t>Κυρίες και κύρ</w:t>
      </w:r>
      <w:r>
        <w:rPr>
          <w:rFonts w:eastAsia="Times New Roman"/>
          <w:szCs w:val="24"/>
        </w:rPr>
        <w:t xml:space="preserve">ιοι Βουλευτές, είναι γνωστό ότι η παράταξή μας έχει ισχυρούς δεσμούς με τους αγρότες. Είμαστε δίπλα τους. Στηρίζουμε διαχρονικά τα δίκαια αιτήματά τους. Τους νοιαζόμαστε πραγματικά και έμπρακτα από την εποχή του Ανδρέα Παπανδρέου και μέχρι σήμερα. </w:t>
      </w:r>
    </w:p>
    <w:p w14:paraId="31D63A64" w14:textId="77777777" w:rsidR="00495759" w:rsidRDefault="00D40270">
      <w:pPr>
        <w:spacing w:line="600" w:lineRule="auto"/>
        <w:ind w:firstLine="720"/>
        <w:jc w:val="both"/>
        <w:rPr>
          <w:rFonts w:eastAsia="Times New Roman"/>
          <w:szCs w:val="24"/>
        </w:rPr>
      </w:pPr>
      <w:r>
        <w:rPr>
          <w:rFonts w:eastAsia="Times New Roman"/>
          <w:szCs w:val="24"/>
        </w:rPr>
        <w:t>Σήμερα,</w:t>
      </w:r>
      <w:r>
        <w:rPr>
          <w:rFonts w:eastAsia="Times New Roman"/>
          <w:szCs w:val="24"/>
        </w:rPr>
        <w:t xml:space="preserve"> εδώ από τη Βουλή, θέλω να απευθύνω από καρδιάς ένα κάλεσμα προς τις αγρότισσες και τους αγρότες, προς όλες τις δυνάμεις της παραγωγής και της δημιουργίας, ιδιαίτερα προς τους νέους αγρότες, τους νέους επιστήμονες, τους νέους άνεργους, που ασφυκτιούν στις </w:t>
      </w:r>
      <w:r>
        <w:rPr>
          <w:rFonts w:eastAsia="Times New Roman"/>
          <w:szCs w:val="24"/>
        </w:rPr>
        <w:t xml:space="preserve">πόλεις και στα χωριά, να πάρουν στα χέρια τους την υπόθεση της ανάπτυξης και της παραγωγικής ανασυγκρότησης του τόπου. Μαζί μπορούμε να δώσουμε ελπίδα και προοπτική στη χώρα, αλλά και πνοή στην ύπαιθρο. </w:t>
      </w:r>
    </w:p>
    <w:p w14:paraId="31D63A65" w14:textId="77777777" w:rsidR="00495759" w:rsidRDefault="00D40270">
      <w:pPr>
        <w:spacing w:line="600" w:lineRule="auto"/>
        <w:ind w:firstLine="720"/>
        <w:jc w:val="both"/>
        <w:rPr>
          <w:rFonts w:eastAsia="Times New Roman"/>
          <w:szCs w:val="24"/>
        </w:rPr>
      </w:pPr>
      <w:r>
        <w:rPr>
          <w:rFonts w:eastAsia="Times New Roman"/>
          <w:szCs w:val="24"/>
        </w:rPr>
        <w:lastRenderedPageBreak/>
        <w:t>Εμείς δεσμευόμαστε -και δεσμεύομαι προσωπικά- ότι το</w:t>
      </w:r>
      <w:r>
        <w:rPr>
          <w:rFonts w:eastAsia="Times New Roman"/>
          <w:szCs w:val="24"/>
        </w:rPr>
        <w:t xml:space="preserve"> Κίνημα Αλλαγής θα πρωταγωνιστήσει το επόμενο διάστημα για να δώσει πνοή και ζωντάνια στην ελληνική περιφέρεια.</w:t>
      </w:r>
    </w:p>
    <w:p w14:paraId="31D63A66" w14:textId="77777777" w:rsidR="00495759" w:rsidRDefault="00D40270">
      <w:pPr>
        <w:spacing w:line="600" w:lineRule="auto"/>
        <w:ind w:firstLine="720"/>
        <w:jc w:val="both"/>
        <w:rPr>
          <w:rFonts w:eastAsia="Times New Roman"/>
          <w:szCs w:val="24"/>
        </w:rPr>
      </w:pPr>
      <w:r>
        <w:rPr>
          <w:rFonts w:eastAsia="Times New Roman"/>
          <w:szCs w:val="24"/>
        </w:rPr>
        <w:t>Σας ευχαριστώ πολύ.</w:t>
      </w:r>
    </w:p>
    <w:p w14:paraId="31D63A67" w14:textId="77777777" w:rsidR="00495759" w:rsidRDefault="00D40270">
      <w:pPr>
        <w:spacing w:line="600" w:lineRule="auto"/>
        <w:ind w:firstLine="720"/>
        <w:rPr>
          <w:rFonts w:eastAsia="Times New Roman"/>
          <w:b/>
          <w:szCs w:val="24"/>
        </w:rPr>
      </w:pPr>
      <w:r>
        <w:rPr>
          <w:rFonts w:eastAsia="Times New Roman"/>
          <w:szCs w:val="24"/>
        </w:rPr>
        <w:t>(Χειροκροτήματα από τις πτέρυγες της Δημοκρατικής Συμπαράταξης ΠΑΣΟΚ - ΔΗΜΑΡ και του Ποταμιού)</w:t>
      </w:r>
    </w:p>
    <w:p w14:paraId="31D63A68" w14:textId="77777777" w:rsidR="00495759" w:rsidRDefault="00D40270">
      <w:pPr>
        <w:spacing w:line="600" w:lineRule="auto"/>
        <w:ind w:firstLine="720"/>
        <w:jc w:val="both"/>
        <w:rPr>
          <w:rFonts w:eastAsia="Times New Roman"/>
          <w:szCs w:val="24"/>
        </w:rPr>
      </w:pPr>
      <w:r>
        <w:rPr>
          <w:rFonts w:eastAsia="Times New Roman"/>
          <w:b/>
          <w:szCs w:val="24"/>
        </w:rPr>
        <w:t>ΠΡΟΕΔΡΕΥΟΥΣΑ (Αναστασία Χριστ</w:t>
      </w:r>
      <w:r>
        <w:rPr>
          <w:rFonts w:eastAsia="Times New Roman"/>
          <w:b/>
          <w:szCs w:val="24"/>
        </w:rPr>
        <w:t>οδουλοπούλου):</w:t>
      </w:r>
      <w:r>
        <w:rPr>
          <w:rFonts w:eastAsia="Times New Roman"/>
          <w:szCs w:val="24"/>
        </w:rPr>
        <w:t xml:space="preserve"> Ευχαριστούμε.</w:t>
      </w:r>
    </w:p>
    <w:p w14:paraId="31D63A69" w14:textId="77777777" w:rsidR="00495759" w:rsidRDefault="00D40270">
      <w:pPr>
        <w:spacing w:line="600" w:lineRule="auto"/>
        <w:ind w:firstLine="720"/>
        <w:jc w:val="both"/>
        <w:rPr>
          <w:rFonts w:eastAsia="Times New Roman"/>
          <w:szCs w:val="24"/>
        </w:rPr>
      </w:pPr>
      <w:r>
        <w:rPr>
          <w:rFonts w:eastAsia="Times New Roman"/>
          <w:szCs w:val="24"/>
        </w:rPr>
        <w:t>Τον λόγο έχει ο κ. Μανιάτης.</w:t>
      </w:r>
    </w:p>
    <w:p w14:paraId="31D63A6A"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Αγαπητές και αγαπητοί συνάδελφοι, η Πρόεδρος του Κινήματος Αλλαγής, Φώφη Γεννηματά, ανέφερε προηγουμένως ότι στο εθνικό θέμα των Σκοπίων υπάρχει κυβερ</w:t>
      </w:r>
      <w:r>
        <w:rPr>
          <w:rFonts w:eastAsia="Times New Roman" w:cs="Times New Roman"/>
          <w:szCs w:val="24"/>
        </w:rPr>
        <w:lastRenderedPageBreak/>
        <w:t>νητική διγλωσσία και ανικανότη</w:t>
      </w:r>
      <w:r>
        <w:rPr>
          <w:rFonts w:eastAsia="Times New Roman" w:cs="Times New Roman"/>
          <w:szCs w:val="24"/>
        </w:rPr>
        <w:t>τα. Και είναι έτσι. Το βλέπουμε καθημερινά. Το χειρότερο, όμως, είναι ότι αυτή η διγλωσσία και ανικανότητα δεν χαρακτηρίζει μόνο τα ζητήματα της εξωτερικής πολιτικής, αλλά διαπερνά οριζόντια το σύνολο της κυβερνητικής πολιτικής και πολύ περισσότερο τα θέμα</w:t>
      </w:r>
      <w:r>
        <w:rPr>
          <w:rFonts w:eastAsia="Times New Roman" w:cs="Times New Roman"/>
          <w:szCs w:val="24"/>
        </w:rPr>
        <w:t>τα του πρωτογενούς τομέα, της αγροτικής παραγωγής, της αλιείας κ.λπ..</w:t>
      </w:r>
    </w:p>
    <w:p w14:paraId="31D63A6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Κύριε Υπουργέ, το Υπουργείο, με τη δική σας ευθύνη, είναι το χαρακτηριστικό παράδειγμα αναξιόπιστης και αντιπαραγωγικής πολιτικής. Πριν λίγες μέρες δεν τολμήσατε να σβήσετε τα τρία κεράκ</w:t>
      </w:r>
      <w:r>
        <w:rPr>
          <w:rFonts w:eastAsia="Times New Roman" w:cs="Times New Roman"/>
          <w:szCs w:val="24"/>
        </w:rPr>
        <w:t>ια των γενεθλίων σας. Θυμάστε με τι πανηγυρισμούς και διθυράμβους σβήσατε το πρώτο σας κεράκι και το δεύτερο κεράκι; Για το τρίτο γιατί ντρέπεστε;</w:t>
      </w:r>
    </w:p>
    <w:p w14:paraId="31D63A6C"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Δεν συνηθίζω να σβήνω κεράκια!</w:t>
      </w:r>
    </w:p>
    <w:p w14:paraId="31D63A6D"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ΙΩΑΝΝΗΣ ΜΑΝΙΑ</w:t>
      </w:r>
      <w:r>
        <w:rPr>
          <w:rFonts w:eastAsia="Times New Roman" w:cs="Times New Roman"/>
          <w:b/>
          <w:szCs w:val="24"/>
        </w:rPr>
        <w:t>ΤΗΣ:</w:t>
      </w:r>
      <w:r>
        <w:rPr>
          <w:rFonts w:eastAsia="Times New Roman" w:cs="Times New Roman"/>
          <w:szCs w:val="24"/>
        </w:rPr>
        <w:t xml:space="preserve"> Διότι, προφανώς, δεν θέλετε να δείτε στα μάτια τους Έλληνες πολίτες. Διότι, προφανώς, ίσως θα έπρεπε να υπάρχει μία λαμπάδα για το θάψιμο όλων των ελπίδων, των προοπτικών και ονείρων που είχατε δημιουργήσει στους Έλληνες πολίτες. </w:t>
      </w:r>
    </w:p>
    <w:p w14:paraId="31D63A6E"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Ερχόμαστε, λοιπόν, τ</w:t>
      </w:r>
      <w:r>
        <w:rPr>
          <w:rFonts w:eastAsia="Times New Roman" w:cs="Times New Roman"/>
          <w:szCs w:val="24"/>
        </w:rPr>
        <w:t xml:space="preserve">ώρα να δούμε τι έχει γίνει σε αυτά τα τρία χρόνια του μνημονίου Τσίπρα. </w:t>
      </w:r>
    </w:p>
    <w:p w14:paraId="31D63A6F"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Κατ’ αρχάς πρέπει να πούμε στους Έλληνες πολίτες, ότι μέχρι και το 2015 ο αγροτικός τομέας, ο πρωτογενής τομέας ήταν εκτός μνημονίων. Δεν είχε παρέμβει η τρόικα στους Έλληνες αγρότες,</w:t>
      </w:r>
      <w:r>
        <w:rPr>
          <w:rFonts w:eastAsia="Times New Roman" w:cs="Times New Roman"/>
          <w:szCs w:val="24"/>
        </w:rPr>
        <w:t xml:space="preserve"> στον πρωτογενή τομέα, μέχρι το 2015. Και τι καταφέρατε; Εντάξατε </w:t>
      </w:r>
      <w:r>
        <w:rPr>
          <w:rFonts w:eastAsia="Times New Roman" w:cs="Times New Roman"/>
          <w:szCs w:val="24"/>
        </w:rPr>
        <w:lastRenderedPageBreak/>
        <w:t xml:space="preserve">πλήρως το σύνολο των δραστηριοτήτων του πρωτογενούς τομέα στο μνημόνιο το δικό σας, αυτό που υπογράψατε. Μεγάλο επίτευγμα! </w:t>
      </w:r>
    </w:p>
    <w:p w14:paraId="31D63A70"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Και, βεβαίως, αφού έχετε οδηγήσει σε αγρανάπαυση το σύνολο της ελλ</w:t>
      </w:r>
      <w:r>
        <w:rPr>
          <w:rFonts w:eastAsia="Times New Roman" w:cs="Times New Roman"/>
          <w:szCs w:val="24"/>
        </w:rPr>
        <w:t>ηνικής παραγωγής, έχετε προχωρήσει και σε πολλά άλλα ενδιαφέροντα μέτρα, όπως είναι τα εξής: Φορολόγηση των ενισχύσεων της ΚΑΠ, αποδυνάμωση της ελληνικής κτηνοτροφίας με την επέκταση της ημερομηνίας του φρέσκου γάλακτος, ανυπαρξία τραπεζικών χρηματοδοτήσεω</w:t>
      </w:r>
      <w:r>
        <w:rPr>
          <w:rFonts w:eastAsia="Times New Roman" w:cs="Times New Roman"/>
          <w:szCs w:val="24"/>
        </w:rPr>
        <w:t xml:space="preserve">ν, κατάργηση του ΟΓΑ και μείωση των αγροτικών συντάξεων, καθυστερήσεις στις αποζημιώσεις του ΕΛΓΑ και απόλυτη ανυπαρξία ελέγχων στην αγορά. </w:t>
      </w:r>
    </w:p>
    <w:p w14:paraId="31D63A7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Πάρτι </w:t>
      </w:r>
      <w:proofErr w:type="spellStart"/>
      <w:r>
        <w:rPr>
          <w:rFonts w:eastAsia="Times New Roman" w:cs="Times New Roman"/>
          <w:szCs w:val="24"/>
        </w:rPr>
        <w:t>ελληνοποιήσεων</w:t>
      </w:r>
      <w:proofErr w:type="spellEnd"/>
      <w:r>
        <w:rPr>
          <w:rFonts w:eastAsia="Times New Roman" w:cs="Times New Roman"/>
          <w:szCs w:val="24"/>
        </w:rPr>
        <w:t xml:space="preserve"> γίνεται,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Επιβαρύνονται οι Έλληνες καταναλωτές, εκτός αγοράς βγαί</w:t>
      </w:r>
      <w:r>
        <w:rPr>
          <w:rFonts w:eastAsia="Times New Roman" w:cs="Times New Roman"/>
          <w:szCs w:val="24"/>
        </w:rPr>
        <w:t xml:space="preserve">νουν οι Έλληνες παραγωγοί και τα κερδοσκοπικά τερτίπια των μεσαζόντων είναι ο κανόνας στον αγροτικό τομέα. </w:t>
      </w:r>
    </w:p>
    <w:p w14:paraId="31D63A72"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Ας ξεκινήσουμε με το πρώτο θέμα, στο οποίο θέλω να αναφερθώ. Πρώτο ζήτημα είναι η εξοντωτική φορολόγηση και οι ασφαλιστικές εισφορές. Είχαμε προειδο</w:t>
      </w:r>
      <w:r>
        <w:rPr>
          <w:rFonts w:eastAsia="Times New Roman" w:cs="Times New Roman"/>
          <w:szCs w:val="24"/>
        </w:rPr>
        <w:t xml:space="preserve">ποιήσει την Κυβέρνηση: «Δημιουργείτε θερμοκήπιο εισφοροδιαφυγής και φοροδιαφυγής». Και  η πραγματικότητα, δυστυχώς, ήρθε να μας επιβεβαιώσει. Το καινούργιο «φρούτο» στην ελληνική ύπαιθρο, στην ελληνική περιφέρεια ξέρετε ποιο είναι. Διάφοροι τύποι, Έλληνες </w:t>
      </w:r>
      <w:r>
        <w:rPr>
          <w:rFonts w:eastAsia="Times New Roman" w:cs="Times New Roman"/>
          <w:szCs w:val="24"/>
        </w:rPr>
        <w:t xml:space="preserve">και Βαλκάνιοι, παριστάνουν τους εμπόρους, αγοράζουν τα προϊόντα χωρίς παραστατικά και τα κάνουν εξαγωγή </w:t>
      </w:r>
      <w:proofErr w:type="spellStart"/>
      <w:r>
        <w:rPr>
          <w:rFonts w:eastAsia="Times New Roman" w:cs="Times New Roman"/>
          <w:szCs w:val="24"/>
        </w:rPr>
        <w:t>ατυποποίητα</w:t>
      </w:r>
      <w:proofErr w:type="spellEnd"/>
      <w:r>
        <w:rPr>
          <w:rFonts w:eastAsia="Times New Roman" w:cs="Times New Roman"/>
          <w:szCs w:val="24"/>
        </w:rPr>
        <w:t xml:space="preserve"> σε γειτονικές χώρες. </w:t>
      </w:r>
      <w:r>
        <w:rPr>
          <w:rFonts w:eastAsia="Times New Roman" w:cs="Times New Roman"/>
          <w:szCs w:val="24"/>
        </w:rPr>
        <w:lastRenderedPageBreak/>
        <w:t>Αυτό έχει ως αποτέλεσμα να χάνει η εθνική οικονομία, να χάνει ο Έλληνας αγρότης, να δυσφημίζεται το ελληνικό προϊόν, να</w:t>
      </w:r>
      <w:r>
        <w:rPr>
          <w:rFonts w:eastAsia="Times New Roman" w:cs="Times New Roman"/>
          <w:szCs w:val="24"/>
        </w:rPr>
        <w:t xml:space="preserve"> κινδυνεύει η υγεία των καταναλωτών και στο τέλος της ημέρας ο πρωτογενής τομέας να χάνει μία ακόμα μεγάλη ευκαιρία, γιατί ακριβώς, λόγω της απώλειας και των εσόδων του </w:t>
      </w:r>
      <w:r>
        <w:rPr>
          <w:rFonts w:eastAsia="Times New Roman" w:cs="Times New Roman"/>
          <w:szCs w:val="24"/>
        </w:rPr>
        <w:t>δ</w:t>
      </w:r>
      <w:r>
        <w:rPr>
          <w:rFonts w:eastAsia="Times New Roman" w:cs="Times New Roman"/>
          <w:szCs w:val="24"/>
        </w:rPr>
        <w:t>ημοσίου, δεν υπάρχει κα</w:t>
      </w:r>
      <w:r>
        <w:rPr>
          <w:rFonts w:eastAsia="Times New Roman" w:cs="Times New Roman"/>
          <w:szCs w:val="24"/>
        </w:rPr>
        <w:t>μ</w:t>
      </w:r>
      <w:r>
        <w:rPr>
          <w:rFonts w:eastAsia="Times New Roman" w:cs="Times New Roman"/>
          <w:szCs w:val="24"/>
        </w:rPr>
        <w:t xml:space="preserve">μία προοπτική και ελπίδα. </w:t>
      </w:r>
    </w:p>
    <w:p w14:paraId="31D63A73"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Πρέπει να σας πω ότι αυτό το παράδε</w:t>
      </w:r>
      <w:r>
        <w:rPr>
          <w:rFonts w:eastAsia="Times New Roman" w:cs="Times New Roman"/>
          <w:szCs w:val="24"/>
        </w:rPr>
        <w:t>ιγμα το αντιμετωπίζουμε και στην Αργολίδα με τα πορτοκάλια. Αυτές είναι τραγικές περιπτώσεις, για τις οποίες η Κυβέρνηση δεν έχει κα</w:t>
      </w:r>
      <w:r>
        <w:rPr>
          <w:rFonts w:eastAsia="Times New Roman" w:cs="Times New Roman"/>
          <w:szCs w:val="24"/>
        </w:rPr>
        <w:t>μ</w:t>
      </w:r>
      <w:r>
        <w:rPr>
          <w:rFonts w:eastAsia="Times New Roman" w:cs="Times New Roman"/>
          <w:szCs w:val="24"/>
        </w:rPr>
        <w:t>μία απάντηση, όπως δεν έχει και κα</w:t>
      </w:r>
      <w:r>
        <w:rPr>
          <w:rFonts w:eastAsia="Times New Roman" w:cs="Times New Roman"/>
          <w:szCs w:val="24"/>
        </w:rPr>
        <w:t>μ</w:t>
      </w:r>
      <w:r>
        <w:rPr>
          <w:rFonts w:eastAsia="Times New Roman" w:cs="Times New Roman"/>
          <w:szCs w:val="24"/>
        </w:rPr>
        <w:t>μία απάντηση για το ότι δεν προχωρούν τα προγράμματα των νέων αγροτών, δεν έχει κα</w:t>
      </w:r>
      <w:r>
        <w:rPr>
          <w:rFonts w:eastAsia="Times New Roman" w:cs="Times New Roman"/>
          <w:szCs w:val="24"/>
        </w:rPr>
        <w:t>μ</w:t>
      </w:r>
      <w:r>
        <w:rPr>
          <w:rFonts w:eastAsia="Times New Roman" w:cs="Times New Roman"/>
          <w:szCs w:val="24"/>
        </w:rPr>
        <w:t>μία α</w:t>
      </w:r>
      <w:r>
        <w:rPr>
          <w:rFonts w:eastAsia="Times New Roman" w:cs="Times New Roman"/>
          <w:szCs w:val="24"/>
        </w:rPr>
        <w:t xml:space="preserve">πάντηση στο γιατί έβγαλαν έξω από τις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τους αγρότες. </w:t>
      </w:r>
    </w:p>
    <w:p w14:paraId="31D63A74"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στο δεύτερο θέμα, στον φόρο στο κρασί. Ιλαροτραγωδία! Τραγική ανικανότητα! Τον Αύγουστο υποσχεθήκατε στους αμπελουργούς, στους οινοποιούς, στους </w:t>
      </w:r>
      <w:proofErr w:type="spellStart"/>
      <w:r>
        <w:rPr>
          <w:rFonts w:eastAsia="Times New Roman" w:cs="Times New Roman"/>
          <w:szCs w:val="24"/>
        </w:rPr>
        <w:t>εξαγωγείς</w:t>
      </w:r>
      <w:proofErr w:type="spellEnd"/>
      <w:r>
        <w:rPr>
          <w:rFonts w:eastAsia="Times New Roman" w:cs="Times New Roman"/>
          <w:szCs w:val="24"/>
        </w:rPr>
        <w:t xml:space="preserve"> ότι θα τον καταργήσ</w:t>
      </w:r>
      <w:r>
        <w:rPr>
          <w:rFonts w:eastAsia="Times New Roman" w:cs="Times New Roman"/>
          <w:szCs w:val="24"/>
        </w:rPr>
        <w:t xml:space="preserve">ετε. Τους κοροϊδεύετε. Τώρα κάνετε ότι δεν τρέχει τίποτα. Ακόμα και να καταργήσετε τον φόρο στο κρασί, η ζημιά έχει ήδη γίνει. Πολλές από αυτές τις αγορές έχουν ήδη χαθεί και συνεχίζουν να χάνονται. Η ζημιά πια έχει επέλθει. </w:t>
      </w:r>
    </w:p>
    <w:p w14:paraId="31D63A75" w14:textId="77777777" w:rsidR="00495759" w:rsidRDefault="00D40270">
      <w:pPr>
        <w:spacing w:line="600" w:lineRule="auto"/>
        <w:ind w:firstLine="720"/>
        <w:jc w:val="both"/>
        <w:rPr>
          <w:rFonts w:eastAsia="Times New Roman"/>
          <w:szCs w:val="24"/>
        </w:rPr>
      </w:pPr>
      <w:r>
        <w:rPr>
          <w:rFonts w:eastAsia="Times New Roman"/>
          <w:szCs w:val="24"/>
        </w:rPr>
        <w:t>Έρχομαι στο τρίτο ζήτημα. Κύρι</w:t>
      </w:r>
      <w:r>
        <w:rPr>
          <w:rFonts w:eastAsia="Times New Roman"/>
          <w:szCs w:val="24"/>
        </w:rPr>
        <w:t>ε Υπουργέ, έχετε ακούσει τον όρο «Τέταρτη Βιομηχανική Επανάσταση»; Έχετε ακούσει, σας έχουν ενημερώσει οι σύμβουλοί σας, ότι σε όλο τον σύγχρονο, τον αναπτυγμένο κόσμο, η γεωργία πια αλλάζει με την αξιοποίηση των νέων τεχνολογιών; Οι νέες τεχνολογίες μπορο</w:t>
      </w:r>
      <w:r>
        <w:rPr>
          <w:rFonts w:eastAsia="Times New Roman"/>
          <w:szCs w:val="24"/>
        </w:rPr>
        <w:t>ύν να μας προσφέ</w:t>
      </w:r>
      <w:r>
        <w:rPr>
          <w:rFonts w:eastAsia="Times New Roman"/>
          <w:szCs w:val="24"/>
        </w:rPr>
        <w:lastRenderedPageBreak/>
        <w:t>ρουν 80% μείωση της σπατάλης του νερού, 60% μείωση του ηλεκτρικού ρεύματος, της κατανάλωσης ενέργειας, 70% μείωση των αγροτικών εφοδίων και των φαρμάκων.</w:t>
      </w:r>
    </w:p>
    <w:p w14:paraId="31D63A76" w14:textId="77777777" w:rsidR="00495759" w:rsidRDefault="00D40270">
      <w:pPr>
        <w:spacing w:line="600" w:lineRule="auto"/>
        <w:ind w:firstLine="720"/>
        <w:jc w:val="both"/>
        <w:rPr>
          <w:rFonts w:eastAsia="Times New Roman"/>
          <w:szCs w:val="24"/>
        </w:rPr>
      </w:pPr>
      <w:r>
        <w:rPr>
          <w:rFonts w:eastAsia="Times New Roman"/>
          <w:szCs w:val="24"/>
        </w:rPr>
        <w:t xml:space="preserve">Έχετε κάνει τίποτε; Μπορείτε να μας πείτε ποια είναι η πολιτική του Υπουργείου σας σε </w:t>
      </w:r>
      <w:r>
        <w:rPr>
          <w:rFonts w:eastAsia="Times New Roman"/>
          <w:szCs w:val="24"/>
        </w:rPr>
        <w:t>αυτή τη μεγάλη επανάσταση που έχει ήδη ξεκινήσει και στην οποία προσπαθούν με αγωνία να ενταχθούν κάποιες πιλοτικές περιοχές, όπως η Ξάνθη, η Αργολίδα, η Αιτωλοακαρνανία; Και απέναντί τους αυτοί οι πρωτοπόροι αγρότες βρίσκουν μόνο τη γραφειοκρατία του Υπου</w:t>
      </w:r>
      <w:r>
        <w:rPr>
          <w:rFonts w:eastAsia="Times New Roman"/>
          <w:szCs w:val="24"/>
        </w:rPr>
        <w:t>ργείου!</w:t>
      </w:r>
    </w:p>
    <w:p w14:paraId="31D63A77" w14:textId="77777777" w:rsidR="00495759" w:rsidRDefault="00D40270">
      <w:pPr>
        <w:spacing w:line="600" w:lineRule="auto"/>
        <w:ind w:firstLine="720"/>
        <w:jc w:val="both"/>
        <w:rPr>
          <w:rFonts w:eastAsia="Times New Roman"/>
          <w:szCs w:val="24"/>
        </w:rPr>
      </w:pPr>
      <w:r>
        <w:rPr>
          <w:rFonts w:eastAsia="Times New Roman"/>
          <w:szCs w:val="24"/>
        </w:rPr>
        <w:t xml:space="preserve">Δεν θα αναφερθώ καθόλου στο ότι δεν έχετε προχωρήσει την προκήρυξη του προγράμματος για τις αγροτικές συμβουλές, για τις συμβουλές στον πρωτογενή τομέα. </w:t>
      </w:r>
    </w:p>
    <w:p w14:paraId="31D63A78" w14:textId="77777777" w:rsidR="00495759" w:rsidRDefault="00D40270">
      <w:pPr>
        <w:spacing w:line="600" w:lineRule="auto"/>
        <w:ind w:firstLine="720"/>
        <w:jc w:val="both"/>
        <w:rPr>
          <w:rFonts w:eastAsia="Times New Roman"/>
          <w:szCs w:val="24"/>
        </w:rPr>
      </w:pPr>
      <w:r>
        <w:rPr>
          <w:rFonts w:eastAsia="Times New Roman"/>
          <w:szCs w:val="24"/>
        </w:rPr>
        <w:lastRenderedPageBreak/>
        <w:t xml:space="preserve">Το τέταρτο ζήτημα αφορά το νερό και τις </w:t>
      </w:r>
      <w:r>
        <w:rPr>
          <w:rFonts w:eastAsia="Times New Roman"/>
          <w:szCs w:val="24"/>
        </w:rPr>
        <w:t>α</w:t>
      </w:r>
      <w:r>
        <w:rPr>
          <w:rFonts w:eastAsia="Times New Roman"/>
          <w:szCs w:val="24"/>
        </w:rPr>
        <w:t xml:space="preserve">νανεώσιμες </w:t>
      </w:r>
      <w:r>
        <w:rPr>
          <w:rFonts w:eastAsia="Times New Roman"/>
          <w:szCs w:val="24"/>
        </w:rPr>
        <w:t>π</w:t>
      </w:r>
      <w:r>
        <w:rPr>
          <w:rFonts w:eastAsia="Times New Roman"/>
          <w:szCs w:val="24"/>
        </w:rPr>
        <w:t xml:space="preserve">ηγές </w:t>
      </w:r>
      <w:r>
        <w:rPr>
          <w:rFonts w:eastAsia="Times New Roman"/>
          <w:szCs w:val="24"/>
        </w:rPr>
        <w:t>ε</w:t>
      </w:r>
      <w:r>
        <w:rPr>
          <w:rFonts w:eastAsia="Times New Roman"/>
          <w:szCs w:val="24"/>
        </w:rPr>
        <w:t xml:space="preserve">νέργειας. Ξέρετε, κύριε Υπουργέ, </w:t>
      </w:r>
      <w:r>
        <w:rPr>
          <w:rFonts w:eastAsia="Times New Roman"/>
          <w:szCs w:val="24"/>
        </w:rPr>
        <w:t xml:space="preserve">επειδή πριν λίγους μήνες επισκεφθήκατε τον τόπο μου, την Αργολίδα, σας βάλαμε τότε το θέμα της επέκτασης του </w:t>
      </w:r>
      <w:proofErr w:type="spellStart"/>
      <w:r>
        <w:rPr>
          <w:rFonts w:eastAsia="Times New Roman"/>
          <w:szCs w:val="24"/>
        </w:rPr>
        <w:t>Αναβάλου</w:t>
      </w:r>
      <w:proofErr w:type="spellEnd"/>
      <w:r>
        <w:rPr>
          <w:rFonts w:eastAsia="Times New Roman"/>
          <w:szCs w:val="24"/>
        </w:rPr>
        <w:t>, του έργου πνοής της Αργολίδας. Είναι ένα έργο το οποίο δρομολογήθηκε την περίοδο 2011</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2014, γύρισε σελίδα και μάλιστα, το 2012 προκηρύξ</w:t>
      </w:r>
      <w:r>
        <w:rPr>
          <w:rFonts w:eastAsia="Times New Roman"/>
          <w:szCs w:val="24"/>
        </w:rPr>
        <w:t xml:space="preserve">αμε την πρώτη επέκταση του έργου για 6.850.000 προς Ελληνικό και </w:t>
      </w:r>
      <w:proofErr w:type="spellStart"/>
      <w:r>
        <w:rPr>
          <w:rFonts w:eastAsia="Times New Roman"/>
          <w:szCs w:val="24"/>
        </w:rPr>
        <w:t>Κουτσοπόδι</w:t>
      </w:r>
      <w:proofErr w:type="spellEnd"/>
      <w:r>
        <w:rPr>
          <w:rFonts w:eastAsia="Times New Roman"/>
          <w:szCs w:val="24"/>
        </w:rPr>
        <w:t>. Το έργο αυτό έπρεπε να έχει τελειώσει μέσα στο 2015, έχουμε μπει στο 2018 κι ακόμη το έργο δεν έχει ολοκληρωθεί, γιατί δεν έχουν προχωρήσει, υποτίθεται, κάποιες μικρές απαλλοτριώσ</w:t>
      </w:r>
      <w:r>
        <w:rPr>
          <w:rFonts w:eastAsia="Times New Roman"/>
          <w:szCs w:val="24"/>
        </w:rPr>
        <w:t xml:space="preserve">εις. </w:t>
      </w:r>
    </w:p>
    <w:p w14:paraId="31D63A79" w14:textId="77777777" w:rsidR="00495759" w:rsidRDefault="00D40270">
      <w:pPr>
        <w:spacing w:line="600" w:lineRule="auto"/>
        <w:ind w:firstLine="720"/>
        <w:jc w:val="both"/>
        <w:rPr>
          <w:rFonts w:eastAsia="Times New Roman"/>
          <w:szCs w:val="24"/>
        </w:rPr>
      </w:pPr>
      <w:r>
        <w:rPr>
          <w:rFonts w:eastAsia="Times New Roman"/>
          <w:szCs w:val="24"/>
        </w:rPr>
        <w:t xml:space="preserve">Υπάρχει, όμως, κι ένα δεύτερο. Η υποκρισία της Κυβέρνησης, η κομματική της σκοπιμότητα να παρουσιάσει ψεύτικο </w:t>
      </w:r>
      <w:proofErr w:type="spellStart"/>
      <w:r>
        <w:rPr>
          <w:rFonts w:eastAsia="Times New Roman"/>
          <w:szCs w:val="24"/>
        </w:rPr>
        <w:t>υπερπλεόνασμα</w:t>
      </w:r>
      <w:proofErr w:type="spellEnd"/>
      <w:r>
        <w:rPr>
          <w:rFonts w:eastAsia="Times New Roman"/>
          <w:szCs w:val="24"/>
        </w:rPr>
        <w:t xml:space="preserve">, την οδήγησαν να κάνει αυτό που έχει μάθει να κάνει: να </w:t>
      </w:r>
      <w:r>
        <w:rPr>
          <w:rFonts w:eastAsia="Times New Roman"/>
          <w:szCs w:val="24"/>
        </w:rPr>
        <w:lastRenderedPageBreak/>
        <w:t xml:space="preserve">μειώνει το Πρόγραμμα Δημοσίων Επενδύσεων κατά 850 εκατομμύρια ευρώ. </w:t>
      </w:r>
    </w:p>
    <w:p w14:paraId="31D63A7A" w14:textId="77777777" w:rsidR="00495759" w:rsidRDefault="00D40270">
      <w:pPr>
        <w:spacing w:line="600" w:lineRule="auto"/>
        <w:ind w:firstLine="720"/>
        <w:jc w:val="both"/>
        <w:rPr>
          <w:rFonts w:eastAsia="Times New Roman"/>
          <w:szCs w:val="24"/>
        </w:rPr>
      </w:pPr>
      <w:r>
        <w:rPr>
          <w:rFonts w:eastAsia="Times New Roman"/>
          <w:szCs w:val="24"/>
        </w:rPr>
        <w:t>Θ</w:t>
      </w:r>
      <w:r>
        <w:rPr>
          <w:rFonts w:eastAsia="Times New Roman"/>
          <w:szCs w:val="24"/>
        </w:rPr>
        <w:t xml:space="preserve">ύμα αυτής της μείωσης του Προγράμματος Δημοσίων Επενδύσεων ήταν και η άλλη επέκταση του </w:t>
      </w:r>
      <w:proofErr w:type="spellStart"/>
      <w:r>
        <w:rPr>
          <w:rFonts w:eastAsia="Times New Roman"/>
          <w:szCs w:val="24"/>
        </w:rPr>
        <w:t>Αναβάλου</w:t>
      </w:r>
      <w:proofErr w:type="spellEnd"/>
      <w:r>
        <w:rPr>
          <w:rFonts w:eastAsia="Times New Roman"/>
          <w:szCs w:val="24"/>
        </w:rPr>
        <w:t xml:space="preserve"> προς τις Μυκήνες, τα </w:t>
      </w:r>
      <w:proofErr w:type="spellStart"/>
      <w:r>
        <w:rPr>
          <w:rFonts w:eastAsia="Times New Roman"/>
          <w:szCs w:val="24"/>
        </w:rPr>
        <w:t>Φίχτια</w:t>
      </w:r>
      <w:proofErr w:type="spellEnd"/>
      <w:r>
        <w:rPr>
          <w:rFonts w:eastAsia="Times New Roman"/>
          <w:szCs w:val="24"/>
        </w:rPr>
        <w:t>, το Μοναστηράκι, εκεί που είχαμε διασφαλίσει 7.800.000 ευρώ, είχαμε ολοκληρώσει τις μελέτες, είχαμε τελειώσει τα τεύχη δημοπράτησης</w:t>
      </w:r>
      <w:r>
        <w:rPr>
          <w:rFonts w:eastAsia="Times New Roman"/>
          <w:szCs w:val="24"/>
        </w:rPr>
        <w:t xml:space="preserve"> και σήμερα που μιλάμε, μετά από τρία χρόνια ΣΥΡΙΖΑ, θα μπορούσε και αυτή η επέκταση προς τις Μήκυνες να έχει γίνει πράξη. Τα κατάπιατε όλα, για να </w:t>
      </w:r>
      <w:proofErr w:type="spellStart"/>
      <w:r>
        <w:rPr>
          <w:rFonts w:eastAsia="Times New Roman"/>
          <w:szCs w:val="24"/>
        </w:rPr>
        <w:t>παραστήσετε</w:t>
      </w:r>
      <w:proofErr w:type="spellEnd"/>
      <w:r>
        <w:rPr>
          <w:rFonts w:eastAsia="Times New Roman"/>
          <w:szCs w:val="24"/>
        </w:rPr>
        <w:t>, δήθεν, τους κοινωνικά ευαίσθητους.</w:t>
      </w:r>
    </w:p>
    <w:p w14:paraId="31D63A7B" w14:textId="77777777" w:rsidR="00495759" w:rsidRDefault="00D40270">
      <w:pPr>
        <w:spacing w:line="600" w:lineRule="auto"/>
        <w:ind w:firstLine="720"/>
        <w:jc w:val="both"/>
        <w:rPr>
          <w:rFonts w:eastAsia="Times New Roman"/>
          <w:szCs w:val="24"/>
        </w:rPr>
      </w:pPr>
      <w:r>
        <w:rPr>
          <w:rFonts w:eastAsia="Times New Roman"/>
          <w:szCs w:val="24"/>
        </w:rPr>
        <w:t>Π</w:t>
      </w:r>
      <w:r>
        <w:rPr>
          <w:rFonts w:eastAsia="Times New Roman"/>
          <w:szCs w:val="24"/>
        </w:rPr>
        <w:t>εριττεύει να πω -το αναπτύξαμε αυτό και στην πρόσφατη συζήτ</w:t>
      </w:r>
      <w:r>
        <w:rPr>
          <w:rFonts w:eastAsia="Times New Roman"/>
          <w:szCs w:val="24"/>
        </w:rPr>
        <w:t xml:space="preserve">ηση του νομοσχεδίου για τις Ενεργειακές Κοινότητες- ότι η μοναδική δράση, δομικού χαρακτήρα, που έπρεπε να έχει υλοποιηθεί </w:t>
      </w:r>
      <w:r>
        <w:rPr>
          <w:rFonts w:eastAsia="Times New Roman"/>
          <w:szCs w:val="24"/>
        </w:rPr>
        <w:lastRenderedPageBreak/>
        <w:t xml:space="preserve">από τις αρχές του 2015, ήταν η δυνατότητα να εγκαταστήσουν </w:t>
      </w:r>
      <w:r>
        <w:rPr>
          <w:rFonts w:eastAsia="Times New Roman"/>
          <w:szCs w:val="24"/>
        </w:rPr>
        <w:t>α</w:t>
      </w:r>
      <w:r>
        <w:rPr>
          <w:rFonts w:eastAsia="Times New Roman"/>
          <w:szCs w:val="24"/>
        </w:rPr>
        <w:t xml:space="preserve">νανεώσιμες </w:t>
      </w:r>
      <w:r>
        <w:rPr>
          <w:rFonts w:eastAsia="Times New Roman"/>
          <w:szCs w:val="24"/>
        </w:rPr>
        <w:t>π</w:t>
      </w:r>
      <w:r>
        <w:rPr>
          <w:rFonts w:eastAsia="Times New Roman"/>
          <w:szCs w:val="24"/>
        </w:rPr>
        <w:t xml:space="preserve">ηγές </w:t>
      </w:r>
      <w:r>
        <w:rPr>
          <w:rFonts w:eastAsia="Times New Roman"/>
          <w:szCs w:val="24"/>
        </w:rPr>
        <w:t>ε</w:t>
      </w:r>
      <w:r>
        <w:rPr>
          <w:rFonts w:eastAsia="Times New Roman"/>
          <w:szCs w:val="24"/>
        </w:rPr>
        <w:t>νέργειας οι τετρακόσιοι δεκαέξι τοπικοί οργανισμοί εγγε</w:t>
      </w:r>
      <w:r>
        <w:rPr>
          <w:rFonts w:eastAsia="Times New Roman"/>
          <w:szCs w:val="24"/>
        </w:rPr>
        <w:t xml:space="preserve">ίων βελτιώσεων, όπου είναι ενταγμένοι τριακόσιες χιλιάδες Έλληνες αγρότες και που μπορούν να μειώσουν κατά 50% το κόστος της ενέργειας. Ο μέσος αγρότης πληρώνει 5.000 με 6.000 ευρώ τον χρόνο, κατ’ ελάχιστον, για τη ΔΕΗ. Αυτά τα χρήματα μπορούν να μειωθούν </w:t>
      </w:r>
      <w:r>
        <w:rPr>
          <w:rFonts w:eastAsia="Times New Roman"/>
          <w:szCs w:val="24"/>
        </w:rPr>
        <w:t>στο μισό. Δεν κάνετε, όμως, τίποτε, ενώ εμείς νομοθετήσαμε από το τέλος του 2014 τη δυνατότητα να το εντάξουμε.</w:t>
      </w:r>
    </w:p>
    <w:p w14:paraId="31D63A7C" w14:textId="77777777" w:rsidR="00495759" w:rsidRDefault="00D40270">
      <w:pPr>
        <w:spacing w:line="600" w:lineRule="auto"/>
        <w:ind w:firstLine="720"/>
        <w:jc w:val="both"/>
        <w:rPr>
          <w:rFonts w:eastAsia="Times New Roman"/>
          <w:szCs w:val="24"/>
        </w:rPr>
      </w:pPr>
      <w:r>
        <w:rPr>
          <w:rFonts w:eastAsia="Times New Roman"/>
          <w:szCs w:val="24"/>
        </w:rPr>
        <w:t xml:space="preserve">Τελειώνω, κυρία Πρόεδρε, με την τελευταία, ίσως και σημαντικότερη, παρατήρηση, τη νέα Κοινή Αγροτική Πολιτική. </w:t>
      </w:r>
    </w:p>
    <w:p w14:paraId="31D63A7D" w14:textId="77777777" w:rsidR="00495759" w:rsidRDefault="00D40270">
      <w:pPr>
        <w:spacing w:line="600" w:lineRule="auto"/>
        <w:ind w:firstLine="720"/>
        <w:jc w:val="both"/>
        <w:rPr>
          <w:rFonts w:eastAsia="Times New Roman"/>
          <w:szCs w:val="24"/>
        </w:rPr>
      </w:pPr>
      <w:r>
        <w:rPr>
          <w:rFonts w:eastAsia="Times New Roman"/>
          <w:szCs w:val="24"/>
        </w:rPr>
        <w:t xml:space="preserve">Κύριε Υπουργέ, για το πρόγραμμα </w:t>
      </w:r>
      <w:r>
        <w:rPr>
          <w:rFonts w:eastAsia="Times New Roman"/>
          <w:szCs w:val="24"/>
        </w:rPr>
        <w:t>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2020, για τη γεωργία, την αλιεία, την κτηνοτροφία και όλους τους τομείς, παραλάβατε από </w:t>
      </w:r>
      <w:r>
        <w:rPr>
          <w:rFonts w:eastAsia="Times New Roman"/>
          <w:szCs w:val="24"/>
        </w:rPr>
        <w:lastRenderedPageBreak/>
        <w:t>εμάς 20 δισεκατομμύρια ευρώ και άλλα 15 δισεκατομμύρια για υπόλοιπο ΕΣΠΑ. Ο πήχης της ικανότητας της διαπραγμάτευσής σας είναι τα 20 δισεκατομμύρια ευρώ. Μη διαν</w:t>
      </w:r>
      <w:r>
        <w:rPr>
          <w:rFonts w:eastAsia="Times New Roman"/>
          <w:szCs w:val="24"/>
        </w:rPr>
        <w:t xml:space="preserve">οηθείτε να πείτε ότι λόγω του </w:t>
      </w:r>
      <w:r>
        <w:rPr>
          <w:rFonts w:eastAsia="Times New Roman"/>
          <w:szCs w:val="24"/>
          <w:lang w:val="en-US"/>
        </w:rPr>
        <w:t>Brexit</w:t>
      </w:r>
      <w:r>
        <w:rPr>
          <w:rFonts w:eastAsia="Times New Roman"/>
          <w:szCs w:val="24"/>
        </w:rPr>
        <w:t xml:space="preserve"> θα υπάρξουν μειώσεις, διότι σας θυμίζω ότι τέτοιες προσπάθειες είχαν γίνει και το 2011 και το 2012 και τις αποτρέψαμε. </w:t>
      </w:r>
    </w:p>
    <w:p w14:paraId="31D63A7E" w14:textId="77777777" w:rsidR="00495759" w:rsidRDefault="00D40270">
      <w:pPr>
        <w:spacing w:line="600" w:lineRule="auto"/>
        <w:ind w:firstLine="720"/>
        <w:jc w:val="both"/>
        <w:rPr>
          <w:rFonts w:eastAsia="Times New Roman"/>
          <w:szCs w:val="24"/>
        </w:rPr>
      </w:pPr>
      <w:r>
        <w:rPr>
          <w:rFonts w:eastAsia="Times New Roman"/>
          <w:szCs w:val="24"/>
        </w:rPr>
        <w:t xml:space="preserve">Προχωράτε, όμως, σε κάτι τραγικό, αδιανόητο. Μιλήσατε για </w:t>
      </w:r>
      <w:proofErr w:type="spellStart"/>
      <w:r>
        <w:rPr>
          <w:rFonts w:eastAsia="Times New Roman"/>
          <w:szCs w:val="24"/>
        </w:rPr>
        <w:t>επανεθνικοποίηση</w:t>
      </w:r>
      <w:proofErr w:type="spellEnd"/>
      <w:r>
        <w:rPr>
          <w:rFonts w:eastAsia="Times New Roman"/>
          <w:szCs w:val="24"/>
        </w:rPr>
        <w:t xml:space="preserve"> της Κοινής Αγροτικής Πολ</w:t>
      </w:r>
      <w:r>
        <w:rPr>
          <w:rFonts w:eastAsia="Times New Roman"/>
          <w:szCs w:val="24"/>
        </w:rPr>
        <w:t xml:space="preserve">ιτικής; Είναι σοβαρό πράγμα να απευθυνθείτε στους Έλληνες αγρότες και μπροστά στο αδιέξοδο που έχετε δημιουργήσει με τη δική σας ανικανότητα, να μιλήσετε για </w:t>
      </w:r>
      <w:proofErr w:type="spellStart"/>
      <w:r>
        <w:rPr>
          <w:rFonts w:eastAsia="Times New Roman"/>
          <w:szCs w:val="24"/>
        </w:rPr>
        <w:t>επανεθνικοποίηση</w:t>
      </w:r>
      <w:proofErr w:type="spellEnd"/>
      <w:r>
        <w:rPr>
          <w:rFonts w:eastAsia="Times New Roman"/>
          <w:szCs w:val="24"/>
        </w:rPr>
        <w:t xml:space="preserve"> της Κοινής Αγροτικής Πολιτικής, δηλαδή το Πρόγραμμα Δημοσίων Επενδύσεων να πληρών</w:t>
      </w:r>
      <w:r>
        <w:rPr>
          <w:rFonts w:eastAsia="Times New Roman"/>
          <w:szCs w:val="24"/>
        </w:rPr>
        <w:t>ει επιδοτήσεις των αγροτών;</w:t>
      </w:r>
    </w:p>
    <w:p w14:paraId="31D63A7F" w14:textId="77777777" w:rsidR="00495759" w:rsidRDefault="00D40270">
      <w:pPr>
        <w:spacing w:line="600" w:lineRule="auto"/>
        <w:ind w:firstLine="720"/>
        <w:jc w:val="both"/>
        <w:rPr>
          <w:rFonts w:eastAsia="Times New Roman"/>
          <w:szCs w:val="24"/>
        </w:rPr>
      </w:pPr>
      <w:r>
        <w:rPr>
          <w:rFonts w:eastAsia="Times New Roman"/>
          <w:b/>
          <w:szCs w:val="24"/>
        </w:rPr>
        <w:lastRenderedPageBreak/>
        <w:t xml:space="preserve">ΕΥΑΓΓΕΛΟΣ ΑΠΟΣΤΟΛΟΥ (Υπουργός Αγροτικής Ανάπτυξης και Τροφίμων): </w:t>
      </w:r>
      <w:r>
        <w:rPr>
          <w:rFonts w:eastAsia="Times New Roman"/>
          <w:szCs w:val="24"/>
        </w:rPr>
        <w:t>Ποιος το είπε αυτό; Είναι φοβερό δηλαδή!</w:t>
      </w:r>
    </w:p>
    <w:p w14:paraId="31D63A80" w14:textId="77777777" w:rsidR="00495759" w:rsidRDefault="00D40270">
      <w:pPr>
        <w:spacing w:line="600" w:lineRule="auto"/>
        <w:ind w:firstLine="720"/>
        <w:jc w:val="both"/>
        <w:rPr>
          <w:rFonts w:eastAsia="Times New Roman"/>
          <w:b/>
          <w:szCs w:val="24"/>
        </w:rPr>
      </w:pPr>
      <w:r>
        <w:rPr>
          <w:rFonts w:eastAsia="Times New Roman"/>
          <w:b/>
          <w:szCs w:val="24"/>
        </w:rPr>
        <w:t xml:space="preserve">ΙΩΑΝΝΗΣ ΜΑΝΙΑΤΗΣ: </w:t>
      </w:r>
      <w:r>
        <w:rPr>
          <w:rFonts w:eastAsia="Times New Roman"/>
          <w:szCs w:val="24"/>
        </w:rPr>
        <w:t>Μπροστά, ακριβώς, στην ανικανότητά σας να διαμορφώσετε μία εθνική στρατηγική, με συνεννόηση όλων των πολ</w:t>
      </w:r>
      <w:r>
        <w:rPr>
          <w:rFonts w:eastAsia="Times New Roman"/>
          <w:szCs w:val="24"/>
        </w:rPr>
        <w:t>ιτικών δυνάμεων, για ένα στρατηγικό σχέδιο, για το θεμέλιο του νέου παραγωγικού μοντέλου της χώρας, που είναι ο πρωτογενής τομέας, προχωρείτε σε «άλλα λόγια ν’ αγαπιόμαστε».</w:t>
      </w:r>
    </w:p>
    <w:p w14:paraId="31D63A81"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Έλεος, δεν μπορεί</w:t>
      </w:r>
      <w:r>
        <w:rPr>
          <w:rFonts w:eastAsia="Times New Roman" w:cs="Times New Roman"/>
          <w:szCs w:val="24"/>
        </w:rPr>
        <w:t>τε να ψεύδεστε ασύστολα!</w:t>
      </w:r>
    </w:p>
    <w:p w14:paraId="31D63A82"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Τελειώνω, κυρίες και κύριοι συνάδελφοι. </w:t>
      </w:r>
    </w:p>
    <w:p w14:paraId="31D63A83"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Θεωρώ ότι ήρθε η ώρα να αντιμετωπίσετε με ειλικρίνεια τους Έλληνες αγρότες. Εμείς, στη Δημοκρατική Συμπαράταξη, στο Κίνημα Αλλαγής, έχουμε καταθέσει συγκεκριμένες προτάσεις</w:t>
      </w:r>
      <w:r>
        <w:rPr>
          <w:rFonts w:eastAsia="Times New Roman" w:cs="Times New Roman"/>
          <w:szCs w:val="24"/>
        </w:rPr>
        <w:t xml:space="preserve"> και τους κοιτάμε στα μάτια. Έχουμε πει την αλήθεια και είμαστε η μοναδική παράταξη που έχει πρόγραμμα ανασυγκρότησης του πρωτογενούς τομέα, το οποίο μπορεί να αποτελέσει πράγματι το θεμέλιο για το νέο παραγωγικό μοντέλο της χώρας και θα φέρει χαμόγελο και</w:t>
      </w:r>
      <w:r>
        <w:rPr>
          <w:rFonts w:eastAsia="Times New Roman" w:cs="Times New Roman"/>
          <w:szCs w:val="24"/>
        </w:rPr>
        <w:t xml:space="preserve"> αισιοδοξία στους αγρότες. Θα φέρει χαμόγελο, αισιοδοξία και προοπτική κυρίως στα νέα παιδιά που θέλουν να καινοτομήσουν, να δημιουργήσουν, να γίνουν εξωστρεφείς αγρότες και παραγωγοί και να φέρουν νέο εθνικό πλούτο.</w:t>
      </w:r>
    </w:p>
    <w:p w14:paraId="31D63A84"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Ευχαριστώ πολύ.</w:t>
      </w:r>
    </w:p>
    <w:p w14:paraId="31D63A85"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τις</w:t>
      </w:r>
      <w:r>
        <w:rPr>
          <w:rFonts w:eastAsia="Times New Roman" w:cs="Times New Roman"/>
          <w:szCs w:val="24"/>
        </w:rPr>
        <w:t xml:space="preserve"> πτέρυγες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και του Ποταμιού)</w:t>
      </w:r>
    </w:p>
    <w:p w14:paraId="31D63A86" w14:textId="77777777" w:rsidR="00495759" w:rsidRDefault="00D40270">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Τον λόγο έχει ο κ. Σκανδαλίδης.</w:t>
      </w:r>
    </w:p>
    <w:p w14:paraId="31D63A87"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Κυρίες και κύριοι συνάδελφοι, η Πρόεδρός μας προηγούμενα έβαλε το συνολικότερο </w:t>
      </w:r>
      <w:r>
        <w:rPr>
          <w:rFonts w:eastAsia="Times New Roman" w:cs="Times New Roman"/>
          <w:szCs w:val="24"/>
        </w:rPr>
        <w:t>πλαίσιο μιας πολιτικής που θα μπορούσε πραγματικά να οδηγήσει τον αγροτικό τομέα από την αποδιάρθρωση στην ανάπτυξη.</w:t>
      </w:r>
    </w:p>
    <w:p w14:paraId="31D63A8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Pr>
          <w:rFonts w:eastAsia="Times New Roman" w:cs="Times New Roman"/>
          <w:szCs w:val="24"/>
        </w:rPr>
        <w:t xml:space="preserve">ισηγητής μας και οι ομιλητές μέχρι τώρα περιέγραψαν με τα εντονότερα χρώματα τα τεράστια προβλήματα που σε κάθε τομέα δημιούργησε η </w:t>
      </w:r>
      <w:proofErr w:type="spellStart"/>
      <w:r>
        <w:rPr>
          <w:rFonts w:eastAsia="Times New Roman" w:cs="Times New Roman"/>
          <w:szCs w:val="24"/>
        </w:rPr>
        <w:t>αντι</w:t>
      </w:r>
      <w:r>
        <w:rPr>
          <w:rFonts w:eastAsia="Times New Roman" w:cs="Times New Roman"/>
          <w:szCs w:val="24"/>
        </w:rPr>
        <w:t>αγροτική</w:t>
      </w:r>
      <w:proofErr w:type="spellEnd"/>
      <w:r>
        <w:rPr>
          <w:rFonts w:eastAsia="Times New Roman" w:cs="Times New Roman"/>
          <w:szCs w:val="24"/>
        </w:rPr>
        <w:t xml:space="preserve"> πολιτική της Κυβέρνησης. Τα κυριότερα απ’ αυτά είναι η φορολογία, οι ασφαλιστικές εισφορές, το </w:t>
      </w:r>
      <w:r>
        <w:rPr>
          <w:rFonts w:eastAsia="Times New Roman" w:cs="Times New Roman"/>
          <w:szCs w:val="24"/>
        </w:rPr>
        <w:lastRenderedPageBreak/>
        <w:t>κόστος παραγωγής, η έλλειψη ρευστότητας και κυρίως η ασύδοτη αγορά.</w:t>
      </w:r>
    </w:p>
    <w:p w14:paraId="31D63A8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Εγώ θα ήθελα να σταθώ στη συνολική, διαρθρωτική συμβολή και στην αναπτυξιακή διαδικα</w:t>
      </w:r>
      <w:r>
        <w:rPr>
          <w:rFonts w:eastAsia="Times New Roman" w:cs="Times New Roman"/>
          <w:szCs w:val="24"/>
        </w:rPr>
        <w:t xml:space="preserve">σία του τομέα, γιατί αντιλαμβάνομαι ότι η απόσταση ανάμεσα στο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Πρωθυπουργού, ότι η ανάπτυξη ήρθε, και στην πραγματικότητα που ζει ο αγροτικός τομέας, είναι τεράστια και δεν μπορεί να καλυφθεί με κα</w:t>
      </w:r>
      <w:r>
        <w:rPr>
          <w:rFonts w:eastAsia="Times New Roman" w:cs="Times New Roman"/>
          <w:szCs w:val="24"/>
        </w:rPr>
        <w:t>μ</w:t>
      </w:r>
      <w:r>
        <w:rPr>
          <w:rFonts w:eastAsia="Times New Roman" w:cs="Times New Roman"/>
          <w:szCs w:val="24"/>
        </w:rPr>
        <w:t xml:space="preserve">μιά </w:t>
      </w:r>
      <w:proofErr w:type="spellStart"/>
      <w:r>
        <w:rPr>
          <w:rFonts w:eastAsia="Times New Roman" w:cs="Times New Roman"/>
          <w:szCs w:val="24"/>
        </w:rPr>
        <w:t>ωραιολογία</w:t>
      </w:r>
      <w:proofErr w:type="spellEnd"/>
      <w:r>
        <w:rPr>
          <w:rFonts w:eastAsia="Times New Roman" w:cs="Times New Roman"/>
          <w:szCs w:val="24"/>
        </w:rPr>
        <w:t xml:space="preserve"> ή με κανένα επικοινωνιακό</w:t>
      </w:r>
      <w:r>
        <w:rPr>
          <w:rFonts w:eastAsia="Times New Roman" w:cs="Times New Roman"/>
          <w:szCs w:val="24"/>
        </w:rPr>
        <w:t xml:space="preserve"> τέχνασμα.</w:t>
      </w:r>
    </w:p>
    <w:p w14:paraId="31D63A8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Μπορεί, κύριε Υπουργέ, να φέρνετε παραδείγματα με αριθμούς που δείχνουν κάποιες βελτιώσεις, το ερώτημα, όμως, που πρέπει να απαντήσετε είναι το εξής: Έγινε η αγροτική οικονομία και τα τρόφιμα η ατμομηχανή της ανάπτυξης αυτά τα χρόνια, όπως μπορο</w:t>
      </w:r>
      <w:r>
        <w:rPr>
          <w:rFonts w:eastAsia="Times New Roman" w:cs="Times New Roman"/>
          <w:szCs w:val="24"/>
        </w:rPr>
        <w:t xml:space="preserve">ύσε να γίνει; Υπάρχει αυτή η αντίστροφη πορεία της χώρας; </w:t>
      </w:r>
      <w:r>
        <w:rPr>
          <w:rFonts w:eastAsia="Times New Roman" w:cs="Times New Roman"/>
          <w:szCs w:val="24"/>
        </w:rPr>
        <w:lastRenderedPageBreak/>
        <w:t>Δεν έγινε. Είναι τρία χαμένα χρόνια. Αυτό είναι το κεντρικό συμπέρασμα απ’ αυτήν την πολιτική.</w:t>
      </w:r>
    </w:p>
    <w:p w14:paraId="31D63A8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Και, όμως, στη τριετία 2009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2012 συγκροτήθηκε ένα μακρόπνοο εθνικό σχέδιο που προέβλεπε πολυδιάστατη </w:t>
      </w:r>
      <w:r>
        <w:rPr>
          <w:rFonts w:eastAsia="Times New Roman" w:cs="Times New Roman"/>
          <w:szCs w:val="24"/>
        </w:rPr>
        <w:t xml:space="preserve">θεσμική και κυρίως λειτουργική παρέμβαση σε όλους σχεδόν τους τομείς του αγροτικού τομέα. </w:t>
      </w:r>
    </w:p>
    <w:p w14:paraId="31D63A8C"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Θα απαριθμήσω ενδεικτικά και θα αναρωτηθώ τι έγινε μέχρι τώρα στην πολιτική γης, που στόχο είχε την αξιοποίηση της </w:t>
      </w:r>
      <w:proofErr w:type="spellStart"/>
      <w:r>
        <w:rPr>
          <w:rFonts w:eastAsia="Times New Roman" w:cs="Times New Roman"/>
          <w:szCs w:val="24"/>
        </w:rPr>
        <w:t>σχολάζουσας</w:t>
      </w:r>
      <w:proofErr w:type="spellEnd"/>
      <w:r>
        <w:rPr>
          <w:rFonts w:eastAsia="Times New Roman" w:cs="Times New Roman"/>
          <w:szCs w:val="24"/>
        </w:rPr>
        <w:t xml:space="preserve"> περιουσίας με προτεραιότητα στους νέου</w:t>
      </w:r>
      <w:r>
        <w:rPr>
          <w:rFonts w:eastAsia="Times New Roman" w:cs="Times New Roman"/>
          <w:szCs w:val="24"/>
        </w:rPr>
        <w:t>ς αγρότες και τους νέους παραγωγούς. Εκατομμύρια στρέμματα κτημάτων μπορούσαν να έχουν αποδοθεί και επενδύσεις σε μεγάλα κομμάτια της δημόσιας περιουσίας που είχαν εντοπιστεί και ήταν πάνω από εξακόσια, θα μπορούσαν να είχαν γίνει τώρα και να υπάρχει πραγμ</w:t>
      </w:r>
      <w:r>
        <w:rPr>
          <w:rFonts w:eastAsia="Times New Roman" w:cs="Times New Roman"/>
          <w:szCs w:val="24"/>
        </w:rPr>
        <w:t xml:space="preserve">ατικά </w:t>
      </w:r>
      <w:r>
        <w:rPr>
          <w:rFonts w:eastAsia="Times New Roman" w:cs="Times New Roman"/>
          <w:szCs w:val="24"/>
        </w:rPr>
        <w:lastRenderedPageBreak/>
        <w:t>μ</w:t>
      </w:r>
      <w:r>
        <w:rPr>
          <w:rFonts w:eastAsia="Times New Roman" w:cs="Times New Roman"/>
          <w:szCs w:val="24"/>
        </w:rPr>
        <w:t>ί</w:t>
      </w:r>
      <w:r>
        <w:rPr>
          <w:rFonts w:eastAsia="Times New Roman" w:cs="Times New Roman"/>
          <w:szCs w:val="24"/>
        </w:rPr>
        <w:t>α αναθέρμανση της ανάπτυξης του τομέα. Δεν έγινε απολύτως τίποτα.</w:t>
      </w:r>
    </w:p>
    <w:p w14:paraId="31D63A8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Σχεδιάστηκε μ</w:t>
      </w:r>
      <w:r>
        <w:rPr>
          <w:rFonts w:eastAsia="Times New Roman" w:cs="Times New Roman"/>
          <w:szCs w:val="24"/>
        </w:rPr>
        <w:t>ί</w:t>
      </w:r>
      <w:r>
        <w:rPr>
          <w:rFonts w:eastAsia="Times New Roman" w:cs="Times New Roman"/>
          <w:szCs w:val="24"/>
        </w:rPr>
        <w:t xml:space="preserve">α πολιτική περιφερειακής ανάπτυξης με ενεργοποίηση των περιφερειών, τα καλάθια των προϊόντων, οι </w:t>
      </w:r>
      <w:proofErr w:type="spellStart"/>
      <w:r>
        <w:rPr>
          <w:rFonts w:eastAsia="Times New Roman" w:cs="Times New Roman"/>
          <w:szCs w:val="24"/>
        </w:rPr>
        <w:t>αγροδιατροφικές</w:t>
      </w:r>
      <w:proofErr w:type="spellEnd"/>
      <w:r>
        <w:rPr>
          <w:rFonts w:eastAsia="Times New Roman" w:cs="Times New Roman"/>
          <w:szCs w:val="24"/>
        </w:rPr>
        <w:t xml:space="preserve"> συμπράξεις, η </w:t>
      </w:r>
      <w:proofErr w:type="spellStart"/>
      <w:r>
        <w:rPr>
          <w:rFonts w:eastAsia="Times New Roman" w:cs="Times New Roman"/>
          <w:szCs w:val="24"/>
        </w:rPr>
        <w:t>συμβολαιακή</w:t>
      </w:r>
      <w:proofErr w:type="spellEnd"/>
      <w:r>
        <w:rPr>
          <w:rFonts w:eastAsia="Times New Roman" w:cs="Times New Roman"/>
          <w:szCs w:val="24"/>
        </w:rPr>
        <w:t xml:space="preserve"> γεωργία, τα δημοπρατήρια. Τότ</w:t>
      </w:r>
      <w:r>
        <w:rPr>
          <w:rFonts w:eastAsia="Times New Roman" w:cs="Times New Roman"/>
          <w:szCs w:val="24"/>
        </w:rPr>
        <w:t xml:space="preserve">ε γυρίσαμε όλη τη χώρα και μιλήσαμε με τους αγρότες, οι οποίοι έφερναν τα προϊόντα τους. Γινόταν αντιπολίτευση, γινόταν της κακομοίρας. Μάλιστα, τότε ήταν η πρώτη </w:t>
      </w:r>
      <w:proofErr w:type="spellStart"/>
      <w:r>
        <w:rPr>
          <w:rFonts w:eastAsia="Times New Roman" w:cs="Times New Roman"/>
          <w:szCs w:val="24"/>
        </w:rPr>
        <w:t>μνημονιακή</w:t>
      </w:r>
      <w:proofErr w:type="spellEnd"/>
      <w:r>
        <w:rPr>
          <w:rFonts w:eastAsia="Times New Roman" w:cs="Times New Roman"/>
          <w:szCs w:val="24"/>
        </w:rPr>
        <w:t xml:space="preserve"> περίοδος και είναι γνωστό ποια ήταν η ατμόσφαιρα σε αυτές τις διαδικασίες. Ξεκίνησ</w:t>
      </w:r>
      <w:r>
        <w:rPr>
          <w:rFonts w:eastAsia="Times New Roman" w:cs="Times New Roman"/>
          <w:szCs w:val="24"/>
        </w:rPr>
        <w:t>ε με μεγάλη προσπάθεια αυτή η θεσμική αλλαγή, η οποία, όμως, σταμάτησε.</w:t>
      </w:r>
    </w:p>
    <w:p w14:paraId="31D63A8E"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Ξεκινήσαμε την πολιτική ενίσχυσης και νομιμοποίησης των κτηνοτροφικών μονάδων με στόχο να δώσουμε άμεσα δυνατότητα στις </w:t>
      </w:r>
      <w:r>
        <w:rPr>
          <w:rFonts w:eastAsia="Times New Roman" w:cs="Times New Roman"/>
          <w:szCs w:val="24"/>
        </w:rPr>
        <w:lastRenderedPageBreak/>
        <w:t>ορεινές κτηνοτροφικές μονάδες να νομιμοποιηθούν. Το νόμο τον είχ</w:t>
      </w:r>
      <w:r>
        <w:rPr>
          <w:rFonts w:eastAsia="Times New Roman" w:cs="Times New Roman"/>
          <w:szCs w:val="24"/>
        </w:rPr>
        <w:t xml:space="preserve">ε εγκρίνει η Ευρωπαϊκή Κοινότητα. Μόλις πριν λίγους μήνες </w:t>
      </w:r>
      <w:proofErr w:type="spellStart"/>
      <w:r>
        <w:rPr>
          <w:rFonts w:eastAsia="Times New Roman" w:cs="Times New Roman"/>
          <w:szCs w:val="24"/>
        </w:rPr>
        <w:t>ξαναϋπογράψαμε</w:t>
      </w:r>
      <w:proofErr w:type="spellEnd"/>
      <w:r>
        <w:rPr>
          <w:rFonts w:eastAsia="Times New Roman" w:cs="Times New Roman"/>
          <w:szCs w:val="24"/>
        </w:rPr>
        <w:t xml:space="preserve"> παράταση για να γλιτώσουν τα πρόστιμα, γιατί δεν έχουν νομιμοποιηθεί μέχρι τώρα, παρ’ όλο </w:t>
      </w:r>
      <w:r>
        <w:rPr>
          <w:rFonts w:eastAsia="Times New Roman" w:cs="Times New Roman"/>
          <w:szCs w:val="24"/>
        </w:rPr>
        <w:t>που</w:t>
      </w:r>
      <w:r>
        <w:rPr>
          <w:rFonts w:eastAsia="Times New Roman" w:cs="Times New Roman"/>
          <w:szCs w:val="24"/>
        </w:rPr>
        <w:t xml:space="preserve"> ήταν μ</w:t>
      </w:r>
      <w:r>
        <w:rPr>
          <w:rFonts w:eastAsia="Times New Roman" w:cs="Times New Roman"/>
          <w:szCs w:val="24"/>
        </w:rPr>
        <w:t>ί</w:t>
      </w:r>
      <w:r>
        <w:rPr>
          <w:rFonts w:eastAsia="Times New Roman" w:cs="Times New Roman"/>
          <w:szCs w:val="24"/>
        </w:rPr>
        <w:t>α πολύ απλή διαδικασία.</w:t>
      </w:r>
    </w:p>
    <w:p w14:paraId="31D63A8F"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Κάναμε πολιτική παρέμβαση στην αγορά των προϊόντων με στόχ</w:t>
      </w:r>
      <w:r>
        <w:rPr>
          <w:rFonts w:eastAsia="Times New Roman" w:cs="Times New Roman"/>
          <w:szCs w:val="24"/>
        </w:rPr>
        <w:t xml:space="preserve">ο τους μεσάζοντες με το Μητρώο Εμπόρων, το οποίο δεν το εφαρμόσατε και το καταργήσατε, και τη διασφάλιση των εγγυήσεων για την πληρωμή των αγροτών. </w:t>
      </w:r>
    </w:p>
    <w:p w14:paraId="31D63A90"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Κάναμε μ</w:t>
      </w:r>
      <w:r>
        <w:rPr>
          <w:rFonts w:eastAsia="Times New Roman" w:cs="Times New Roman"/>
          <w:szCs w:val="24"/>
        </w:rPr>
        <w:t>ί</w:t>
      </w:r>
      <w:r>
        <w:rPr>
          <w:rFonts w:eastAsia="Times New Roman" w:cs="Times New Roman"/>
          <w:szCs w:val="24"/>
        </w:rPr>
        <w:t>α πολιτική εξυγίανσης και ελέγχου του κυκλώματος εμπορίας των φυτοφαρμάκων. Μόλις τώρα αρχίζετε να</w:t>
      </w:r>
      <w:r>
        <w:rPr>
          <w:rFonts w:eastAsia="Times New Roman" w:cs="Times New Roman"/>
          <w:szCs w:val="24"/>
        </w:rPr>
        <w:t xml:space="preserve"> κάνετε κάποια δειλά βήματα μετά από πάρα πολύ μεγάλη καθυστέρηση. </w:t>
      </w:r>
    </w:p>
    <w:p w14:paraId="31D63A9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Κάναμε πολιτική εξυγίανσης, ανασυγκρότησης, εκσυγχρονισμού του συνεταιριστικού κινήματος με τις αντιπαραγωγικές, </w:t>
      </w:r>
      <w:proofErr w:type="spellStart"/>
      <w:r>
        <w:rPr>
          <w:rFonts w:eastAsia="Times New Roman" w:cs="Times New Roman"/>
          <w:szCs w:val="24"/>
        </w:rPr>
        <w:t>κατεσπαρμένες</w:t>
      </w:r>
      <w:proofErr w:type="spellEnd"/>
      <w:r>
        <w:rPr>
          <w:rFonts w:eastAsia="Times New Roman" w:cs="Times New Roman"/>
          <w:szCs w:val="24"/>
        </w:rPr>
        <w:t xml:space="preserve"> και </w:t>
      </w:r>
      <w:proofErr w:type="spellStart"/>
      <w:r>
        <w:rPr>
          <w:rFonts w:eastAsia="Times New Roman" w:cs="Times New Roman"/>
          <w:szCs w:val="24"/>
        </w:rPr>
        <w:t>σχολάζουσες</w:t>
      </w:r>
      <w:proofErr w:type="spellEnd"/>
      <w:r>
        <w:rPr>
          <w:rFonts w:eastAsia="Times New Roman" w:cs="Times New Roman"/>
          <w:szCs w:val="24"/>
        </w:rPr>
        <w:t xml:space="preserve"> μονάδες και όλα τα κυκλώματα συμφερόντων, που</w:t>
      </w:r>
      <w:r>
        <w:rPr>
          <w:rFonts w:eastAsia="Times New Roman" w:cs="Times New Roman"/>
          <w:szCs w:val="24"/>
        </w:rPr>
        <w:t xml:space="preserve"> προσβάλλουν τη χώρα και εδώ και στο εξωτερικό και την υποβαθμίζουν. Συγχωνεύσεις, ομάδες παραγωγών έπρεπε σήμερα να είναι στην πρώτη γραμμή του αγώνα που γίνεται για τις εξαγωγές και παντού. Δεν υπάρχουν ουσιαστικά! </w:t>
      </w:r>
    </w:p>
    <w:p w14:paraId="31D63A92"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Κάναμε πολιτική ανάδειξης πρότυπων μον</w:t>
      </w:r>
      <w:r>
        <w:rPr>
          <w:rFonts w:eastAsia="Times New Roman" w:cs="Times New Roman"/>
          <w:szCs w:val="24"/>
        </w:rPr>
        <w:t xml:space="preserve">άδων και καινοτόμων πρακτικών, που έδειχναν δρόμους και θα πολλαπλασίαζαν τις πρωτοβουλίες. </w:t>
      </w:r>
    </w:p>
    <w:p w14:paraId="31D63A93"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Κάναμε πολιτική ενοποίησης της έρευνας, της εκπαίδευσης, της πιστοποίησης σε ενιαίο οργανισμό, αλλά τον αφήσατε να βουλιάζει και όλα αυτά ενώ διαπραγματευτήκαμε σκ</w:t>
      </w:r>
      <w:r>
        <w:rPr>
          <w:rFonts w:eastAsia="Times New Roman" w:cs="Times New Roman"/>
          <w:szCs w:val="24"/>
        </w:rPr>
        <w:t xml:space="preserve">ληρά για τους ΚΑΠ </w:t>
      </w:r>
      <w:r>
        <w:rPr>
          <w:rFonts w:eastAsia="Times New Roman" w:cs="Times New Roman"/>
          <w:szCs w:val="24"/>
        </w:rPr>
        <w:lastRenderedPageBreak/>
        <w:t>τότε και φέραμε αυτήν τη δυνατότητα που έχει σήμερα η χώρα, ενώ διασφαλίσαμε την απρόσκοπτη χρηματοδότηση των παραγωγών σε όλες τις εκφάνσεις είτε πρόκειται για ασφάλιση είτε πρόκειται για καταστροφές είτε πρόκειται για τα χρήματα που ερχ</w:t>
      </w:r>
      <w:r>
        <w:rPr>
          <w:rFonts w:eastAsia="Times New Roman" w:cs="Times New Roman"/>
          <w:szCs w:val="24"/>
        </w:rPr>
        <w:t xml:space="preserve">όντουσαν από την Ευρωπαϊκή Ένωση και είχαμε κάνει και προετοιμασία και για νέες θεσμικές παρεμβάσεις. </w:t>
      </w:r>
    </w:p>
    <w:p w14:paraId="31D63A94"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Δυστυχώς, βλέπετε αυτήν τη χώρα την κυνηγάει μ</w:t>
      </w:r>
      <w:r>
        <w:rPr>
          <w:rFonts w:eastAsia="Times New Roman" w:cs="Times New Roman"/>
          <w:szCs w:val="24"/>
        </w:rPr>
        <w:t>ί</w:t>
      </w:r>
      <w:r>
        <w:rPr>
          <w:rFonts w:eastAsia="Times New Roman" w:cs="Times New Roman"/>
          <w:szCs w:val="24"/>
        </w:rPr>
        <w:t>α κατάρα, η ασυνέχεια του κράτους. Εγώ μπορώ να σας απαριθμήσω δέκα νόμους που έχουν ξαναψηφιστεί οι ίδιοι</w:t>
      </w:r>
      <w:r>
        <w:rPr>
          <w:rFonts w:eastAsia="Times New Roman" w:cs="Times New Roman"/>
          <w:szCs w:val="24"/>
        </w:rPr>
        <w:t xml:space="preserve"> νόμοι από άλλες κυβερνήσεις. Δεν τους διάβασε ο Υπουργός; Δεν θέλει να πάρει η προηγουμένη κυβέρνηση την υπόθεση ότι αυτή τα έχει κάνει και όχι αυτή; Είναι μια κατάρα που μας συνοδεύει και κρατά την χώρα σε έναν δρόμο υπανάπτυξης.</w:t>
      </w:r>
    </w:p>
    <w:p w14:paraId="31D63A95"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Εμείς, επιλέγοντας, θέσα</w:t>
      </w:r>
      <w:r>
        <w:rPr>
          <w:rFonts w:eastAsia="Times New Roman" w:cs="Times New Roman"/>
          <w:szCs w:val="24"/>
        </w:rPr>
        <w:t>με ως προτεραιότητα την παραγωγική και απρόσκοπτη ανάπτυξη του τομέα. Τον κρατήσαμε με νύχια και με δόντια εκτός των μνημονίων. Τα χρήματα που υπήρχαν τότε για τα σχέδια βελτίωσης πηγαίναν για πάρα πολλές καινούριες επενδύσεις. Γινόταν μ</w:t>
      </w:r>
      <w:r>
        <w:rPr>
          <w:rFonts w:eastAsia="Times New Roman" w:cs="Times New Roman"/>
          <w:szCs w:val="24"/>
        </w:rPr>
        <w:t>ί</w:t>
      </w:r>
      <w:r>
        <w:rPr>
          <w:rFonts w:eastAsia="Times New Roman" w:cs="Times New Roman"/>
          <w:szCs w:val="24"/>
        </w:rPr>
        <w:t>α πραγματική διασφ</w:t>
      </w:r>
      <w:r>
        <w:rPr>
          <w:rFonts w:eastAsia="Times New Roman" w:cs="Times New Roman"/>
          <w:szCs w:val="24"/>
        </w:rPr>
        <w:t xml:space="preserve">άλιση πόρων που θα μπορούσε να δώσει ώθηση, να αναπτυχθεί επιτέλους αυτός ο τομέας, που έπρεπε να αποτελέσει την ατμομηχανή της ανάπτυξης. </w:t>
      </w:r>
    </w:p>
    <w:p w14:paraId="31D63A96"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Εσείς, δυστυχώς, τον επαναφέρατε όχι μόνο στα μνημόνια, αλλά και από την πόρτα και από τα παράθυρα με αποτέλεσμα σήμ</w:t>
      </w:r>
      <w:r>
        <w:rPr>
          <w:rFonts w:eastAsia="Times New Roman" w:cs="Times New Roman"/>
          <w:szCs w:val="24"/>
        </w:rPr>
        <w:t>ερα να μην μπορεί το δυναμικό αυτό που υπάρχει, και που θα μπορούσε να δώσει μ</w:t>
      </w:r>
      <w:r>
        <w:rPr>
          <w:rFonts w:eastAsia="Times New Roman" w:cs="Times New Roman"/>
          <w:szCs w:val="24"/>
        </w:rPr>
        <w:t>ί</w:t>
      </w:r>
      <w:r>
        <w:rPr>
          <w:rFonts w:eastAsia="Times New Roman" w:cs="Times New Roman"/>
          <w:szCs w:val="24"/>
        </w:rPr>
        <w:t xml:space="preserve">α ανάσα σε αυτήν τη χώρα, να μπει σε έναν δρόμο πραγματικό. </w:t>
      </w:r>
    </w:p>
    <w:p w14:paraId="31D63A97"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Κάναμε συζητήσεις ατέλειωτες –είναι εδώ Βουλευτές που τις θυμούνται- για όλα τα θέματα που έχουν σχέση σε κάθε βήμα </w:t>
      </w:r>
      <w:r>
        <w:rPr>
          <w:rFonts w:eastAsia="Times New Roman" w:cs="Times New Roman"/>
          <w:szCs w:val="24"/>
        </w:rPr>
        <w:t>της πολιτικής μας. Κάναμε διακομματικές συναντήσεις, κάναμε συναντήσεις στα Υπουργεία με τους θεσμούς, με τα πάντα, πηγαίναμε σε κάθε περιφέρεια. Αυτόν τον οργασμό δουλειάς, σε έναν τομέα που πρέπει να τον πάρεις από τα μαλλιά και να τον σηκώσεις κυριολεκτ</w:t>
      </w:r>
      <w:r>
        <w:rPr>
          <w:rFonts w:eastAsia="Times New Roman" w:cs="Times New Roman"/>
          <w:szCs w:val="24"/>
        </w:rPr>
        <w:t>ικά, δεν τον βλέπουμε να γίνεται από την Κυβέρνησή σας. Εκεί, λοιπόν, που θα μπορούσε να υπάρχει μ</w:t>
      </w:r>
      <w:r>
        <w:rPr>
          <w:rFonts w:eastAsia="Times New Roman" w:cs="Times New Roman"/>
          <w:szCs w:val="24"/>
        </w:rPr>
        <w:t>ί</w:t>
      </w:r>
      <w:r>
        <w:rPr>
          <w:rFonts w:eastAsia="Times New Roman" w:cs="Times New Roman"/>
          <w:szCs w:val="24"/>
        </w:rPr>
        <w:t xml:space="preserve">α αναδιάρθρωση βλέπουμε την αποδιάρθρωση. </w:t>
      </w:r>
    </w:p>
    <w:p w14:paraId="31D63A9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Δυστυχώς, είναι αλήθεια ότι γεννήσατε πραγματική ελπίδα ότι θα ήσασταν η αρχή του νέου. Είναι κρίμα γιατί τελικά γ</w:t>
      </w:r>
      <w:r>
        <w:rPr>
          <w:rFonts w:eastAsia="Times New Roman" w:cs="Times New Roman"/>
          <w:szCs w:val="24"/>
        </w:rPr>
        <w:t>ίνεστε το τέλος του παλιού.</w:t>
      </w:r>
    </w:p>
    <w:p w14:paraId="31D63A9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1D63A9A"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για τον χρόνο, κύριε Σκανδαλίδη.</w:t>
      </w:r>
    </w:p>
    <w:p w14:paraId="31D63A9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Τον λόγο έχει ο κ. Κωνσταντόπουλος για πέντε λεπτά.</w:t>
      </w:r>
    </w:p>
    <w:p w14:paraId="31D63A9C"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Υπουργέ, κυρία Πρόεδρε, κυρίες και κύριοι συνάδελφοι, η συνεχιζόμενη οικονομική κρίση έχει οξύνει τις ανισότητες. Η ελληνική κοινωνία έχει </w:t>
      </w:r>
      <w:proofErr w:type="spellStart"/>
      <w:r>
        <w:rPr>
          <w:rFonts w:eastAsia="Times New Roman" w:cs="Times New Roman"/>
          <w:szCs w:val="24"/>
        </w:rPr>
        <w:t>φτωχοποιηθεί</w:t>
      </w:r>
      <w:proofErr w:type="spellEnd"/>
      <w:r>
        <w:rPr>
          <w:rFonts w:eastAsia="Times New Roman" w:cs="Times New Roman"/>
          <w:szCs w:val="24"/>
        </w:rPr>
        <w:t>. Το φορολογικό σύστημα και το σύστημα κοινωνικής ασφάλισης έχουν μετατρ</w:t>
      </w:r>
      <w:r>
        <w:rPr>
          <w:rFonts w:eastAsia="Times New Roman" w:cs="Times New Roman"/>
          <w:szCs w:val="24"/>
        </w:rPr>
        <w:t xml:space="preserve">απεί σε μηχανισμούς παραγωγής νεόπτωχων. </w:t>
      </w:r>
    </w:p>
    <w:p w14:paraId="31D63A9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Ανάμεσα σε αυτούς συγκαταλέγονται και οι αγρότες. Και τούτο γιατί; Διότι δεν υπήρξαν μεταρρυθμίσεις σε αυτούς τους τομείς που </w:t>
      </w:r>
      <w:r>
        <w:rPr>
          <w:rFonts w:eastAsia="Times New Roman" w:cs="Times New Roman"/>
          <w:szCs w:val="24"/>
        </w:rPr>
        <w:lastRenderedPageBreak/>
        <w:t xml:space="preserve">να θωρακίσουν το επάγγελμά τους, να δημιουργήσουν ένα κοινωνικό δίκτυ προστασίας και να μετατρέψουν τον πρωτογενή τομέα σε πραγματικό πυλώνα ανάπτυξης για τη χώρα. </w:t>
      </w:r>
    </w:p>
    <w:p w14:paraId="31D63A9E"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Το πολιτικό σύστημα αδράνησε και αδρανεί ακόμη, στέκεται αμήχανο περιμένοντας την ανάπτυξη </w:t>
      </w:r>
      <w:r>
        <w:rPr>
          <w:rFonts w:eastAsia="Times New Roman" w:cs="Times New Roman"/>
          <w:szCs w:val="24"/>
        </w:rPr>
        <w:t xml:space="preserve">να έρθει με τρόπο μαγικό και υπερβατικό. </w:t>
      </w:r>
    </w:p>
    <w:p w14:paraId="31D63A9F"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Κύριοι της Κυβέρνησης, έξι κρίσιμα σημεία, θα έλεγα, κρατούν την ελληνική οικονομία στο τέλμα, όπου μειώνουν την αξιοπιστία της χώρας και φέρνουν τις παραγωγικές δυνάμεις σε απαισιοδοξία και απόγνωση, όπως το μεγάλ</w:t>
      </w:r>
      <w:r>
        <w:rPr>
          <w:rFonts w:eastAsia="Times New Roman" w:cs="Times New Roman"/>
          <w:szCs w:val="24"/>
        </w:rPr>
        <w:t xml:space="preserve">ο δημόσιο χρέος. Δεύτερον, το προβληματικό ασφαλιστικό σύστημα. Τρίτον, τα προβλήματα και οι καθυστερήσεις στην απονομή της </w:t>
      </w:r>
      <w:r>
        <w:rPr>
          <w:rFonts w:eastAsia="Times New Roman" w:cs="Times New Roman"/>
          <w:szCs w:val="24"/>
        </w:rPr>
        <w:t>δ</w:t>
      </w:r>
      <w:r>
        <w:rPr>
          <w:rFonts w:eastAsia="Times New Roman" w:cs="Times New Roman"/>
          <w:szCs w:val="24"/>
        </w:rPr>
        <w:t>ικαιοσύνης. Τέταρτον, το δυσλει</w:t>
      </w:r>
      <w:r>
        <w:rPr>
          <w:rFonts w:eastAsia="Times New Roman" w:cs="Times New Roman"/>
          <w:szCs w:val="24"/>
        </w:rPr>
        <w:lastRenderedPageBreak/>
        <w:t xml:space="preserve">τουργικό φορολογικό σύστημα. </w:t>
      </w:r>
      <w:proofErr w:type="spellStart"/>
      <w:r>
        <w:rPr>
          <w:rFonts w:eastAsia="Times New Roman" w:cs="Times New Roman"/>
          <w:szCs w:val="24"/>
        </w:rPr>
        <w:t>Πέμπτον</w:t>
      </w:r>
      <w:proofErr w:type="spellEnd"/>
      <w:r>
        <w:rPr>
          <w:rFonts w:eastAsia="Times New Roman" w:cs="Times New Roman"/>
          <w:szCs w:val="24"/>
        </w:rPr>
        <w:t xml:space="preserve">, η μη στήριξη του πρωτογενούς τομέα και, </w:t>
      </w:r>
      <w:proofErr w:type="spellStart"/>
      <w:r>
        <w:rPr>
          <w:rFonts w:eastAsia="Times New Roman" w:cs="Times New Roman"/>
          <w:szCs w:val="24"/>
        </w:rPr>
        <w:t>έκτον</w:t>
      </w:r>
      <w:proofErr w:type="spellEnd"/>
      <w:r>
        <w:rPr>
          <w:rFonts w:eastAsia="Times New Roman" w:cs="Times New Roman"/>
          <w:szCs w:val="24"/>
        </w:rPr>
        <w:t>, τα προβλήματα τ</w:t>
      </w:r>
      <w:r>
        <w:rPr>
          <w:rFonts w:eastAsia="Times New Roman" w:cs="Times New Roman"/>
          <w:szCs w:val="24"/>
        </w:rPr>
        <w:t>ης πολυνομίας. Για όλα αυτά καμ</w:t>
      </w:r>
      <w:r>
        <w:rPr>
          <w:rFonts w:eastAsia="Times New Roman" w:cs="Times New Roman"/>
          <w:szCs w:val="24"/>
        </w:rPr>
        <w:t>μ</w:t>
      </w:r>
      <w:r>
        <w:rPr>
          <w:rFonts w:eastAsia="Times New Roman" w:cs="Times New Roman"/>
          <w:szCs w:val="24"/>
        </w:rPr>
        <w:t>ία θετική εξέλιξη, κα</w:t>
      </w:r>
      <w:r>
        <w:rPr>
          <w:rFonts w:eastAsia="Times New Roman" w:cs="Times New Roman"/>
          <w:szCs w:val="24"/>
        </w:rPr>
        <w:t>μ</w:t>
      </w:r>
      <w:r>
        <w:rPr>
          <w:rFonts w:eastAsia="Times New Roman" w:cs="Times New Roman"/>
          <w:szCs w:val="24"/>
        </w:rPr>
        <w:t>μία πρόοδος, κα</w:t>
      </w:r>
      <w:r>
        <w:rPr>
          <w:rFonts w:eastAsia="Times New Roman" w:cs="Times New Roman"/>
          <w:szCs w:val="24"/>
        </w:rPr>
        <w:t>μ</w:t>
      </w:r>
      <w:r>
        <w:rPr>
          <w:rFonts w:eastAsia="Times New Roman" w:cs="Times New Roman"/>
          <w:szCs w:val="24"/>
        </w:rPr>
        <w:t xml:space="preserve">μία μεταρρύθμιση. </w:t>
      </w:r>
    </w:p>
    <w:p w14:paraId="31D63AA0"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Κύριε Υπουργέ, την ερχόμενη Πέμπτη 1</w:t>
      </w:r>
      <w:r w:rsidRPr="0032628D">
        <w:rPr>
          <w:rFonts w:eastAsia="Times New Roman" w:cs="Times New Roman"/>
          <w:szCs w:val="24"/>
          <w:vertAlign w:val="superscript"/>
        </w:rPr>
        <w:t>η</w:t>
      </w:r>
      <w:r>
        <w:rPr>
          <w:rFonts w:eastAsia="Times New Roman" w:cs="Times New Roman"/>
          <w:szCs w:val="24"/>
        </w:rPr>
        <w:t xml:space="preserve"> Φεβρουαρίου, με αφορμή τα εγκαίνια της Διεθνούς Έκθεσης </w:t>
      </w:r>
      <w:r>
        <w:rPr>
          <w:rFonts w:eastAsia="Times New Roman" w:cs="Times New Roman"/>
          <w:szCs w:val="24"/>
        </w:rPr>
        <w:t>«</w:t>
      </w:r>
      <w:r>
        <w:rPr>
          <w:rFonts w:eastAsia="Times New Roman" w:cs="Times New Roman"/>
          <w:szCs w:val="24"/>
          <w:lang w:val="en-US"/>
        </w:rPr>
        <w:t>AGROTICA</w:t>
      </w:r>
      <w:r>
        <w:rPr>
          <w:rFonts w:eastAsia="Times New Roman" w:cs="Times New Roman"/>
          <w:szCs w:val="24"/>
        </w:rPr>
        <w:t>»</w:t>
      </w:r>
      <w:r>
        <w:rPr>
          <w:rFonts w:eastAsia="Times New Roman" w:cs="Times New Roman"/>
          <w:szCs w:val="24"/>
        </w:rPr>
        <w:t>, θα γίνει ένα συλλαλητήριο στη Θεσσαλονίκη. Τα μπλόκα στους δρ</w:t>
      </w:r>
      <w:r>
        <w:rPr>
          <w:rFonts w:eastAsia="Times New Roman" w:cs="Times New Roman"/>
          <w:szCs w:val="24"/>
        </w:rPr>
        <w:t>όμους έχουν ήδη αρχίσει. Να τονίσω ότι δεν έχουν μνήμη χρυσόψαρου οι αγρότες. Βλέπουν τι; Βλέπουν το εισόδημά τους να συρρικνώνεται και απεναντίας τα έξοδα να μεγαλώνουν. Σύμφωνα με την ΕΛΣΤΑΤ, τα έσοδα του Σεπτεμβρίου για το 2017 για τους αγρότες μειώθηκα</w:t>
      </w:r>
      <w:r>
        <w:rPr>
          <w:rFonts w:eastAsia="Times New Roman" w:cs="Times New Roman"/>
          <w:szCs w:val="24"/>
        </w:rPr>
        <w:t xml:space="preserve">ν κατά 3,2%, τη στιγμή που τα έξοδά τους αυξήθηκαν κατά 2,5%, σε σχέση βέβαια με τον Σεπτέμβριο του 2016. </w:t>
      </w:r>
    </w:p>
    <w:p w14:paraId="31D63AA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Έλεγε ο Πρωθυπουργός προεκλογικά από την Κρήτη ότι αυτός που έχει αποκλειστικό εισόδημα από τον πρωτογενή τομέα ή πάνω από το 50% του εισοδήματός του</w:t>
      </w:r>
      <w:r>
        <w:rPr>
          <w:rFonts w:eastAsia="Times New Roman" w:cs="Times New Roman"/>
          <w:szCs w:val="24"/>
        </w:rPr>
        <w:t xml:space="preserve">, πρέπει κυριολεκτικά να προστατευθεί, γιατί αυτός αποτελεί τον παραγωγικό ιστό του τόπου. </w:t>
      </w:r>
    </w:p>
    <w:p w14:paraId="31D63AA2"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Και ερωτώ το εξής: Πώς τους προστατεύετε, κύριε Υπουργέ; Με τις φορολογικές επιβαρύνσεις στο αγροτικό εισόδημα, από 22% για εισόδημα έως 20.000 ευρώ, μέχρι 45% για </w:t>
      </w:r>
      <w:r>
        <w:rPr>
          <w:rFonts w:eastAsia="Times New Roman" w:cs="Times New Roman"/>
          <w:szCs w:val="24"/>
        </w:rPr>
        <w:t xml:space="preserve">εισόδημα άνω των 45.000 ευρώ, με ένα άτυπο αφορολόγητο όριο στα 9.445 ευρώ; Με την υποχρέωση προκαταβολής του φόρου για την επόμενη χρονιά στο 100%, που συν τοις </w:t>
      </w:r>
      <w:proofErr w:type="spellStart"/>
      <w:r>
        <w:rPr>
          <w:rFonts w:eastAsia="Times New Roman" w:cs="Times New Roman"/>
          <w:szCs w:val="24"/>
        </w:rPr>
        <w:t>άλλοις</w:t>
      </w:r>
      <w:proofErr w:type="spellEnd"/>
      <w:r>
        <w:rPr>
          <w:rFonts w:eastAsia="Times New Roman" w:cs="Times New Roman"/>
          <w:szCs w:val="24"/>
        </w:rPr>
        <w:t>, αφαιρεί και τη ρευστότητα; Με αυξήσεις του φόρου στα ενοίκια των χωραφιών κατά 15% έως</w:t>
      </w:r>
      <w:r>
        <w:rPr>
          <w:rFonts w:eastAsia="Times New Roman" w:cs="Times New Roman"/>
          <w:szCs w:val="24"/>
        </w:rPr>
        <w:t xml:space="preserve"> και 45%; Με την απροθυμία θεσμοθέτησης του ακατάσχετου αγροτικού λογαριασμού; Με την αύξηση των ασφαλιστικών εισφορών κατά </w:t>
      </w:r>
      <w:r>
        <w:rPr>
          <w:rFonts w:eastAsia="Times New Roman" w:cs="Times New Roman"/>
          <w:szCs w:val="24"/>
        </w:rPr>
        <w:lastRenderedPageBreak/>
        <w:t>16% για το 2017; Με την αύξηση των ορίων συνταξιοδότησης στα εξήντα επτά και με τη φορολόγηση των αγροτικών επιδοτήσεων; Με την κατά</w:t>
      </w:r>
      <w:r>
        <w:rPr>
          <w:rFonts w:eastAsia="Times New Roman" w:cs="Times New Roman"/>
          <w:szCs w:val="24"/>
        </w:rPr>
        <w:t xml:space="preserve">ργηση του ειδικού φόρου κατανάλωσης για το πετρέλαιο και με τον ειδικό φόρο κατανάλωσης στο κρασί; Με την υπολειτουργία του ΕΛΓΑ, όταν δεν έχει καταβάλει ακόμη αποζημιώσεις που αφορούν το 2016 και το 2017; Με την ανορθολογική αξιοποίηση των πόρων της ΚΑΠ; </w:t>
      </w:r>
      <w:r>
        <w:rPr>
          <w:rFonts w:eastAsia="Times New Roman" w:cs="Times New Roman"/>
          <w:szCs w:val="24"/>
        </w:rPr>
        <w:t>Όλα αυτά ως προς τι; Καμ</w:t>
      </w:r>
      <w:r>
        <w:rPr>
          <w:rFonts w:eastAsia="Times New Roman" w:cs="Times New Roman"/>
          <w:szCs w:val="24"/>
        </w:rPr>
        <w:t>μ</w:t>
      </w:r>
      <w:r>
        <w:rPr>
          <w:rFonts w:eastAsia="Times New Roman" w:cs="Times New Roman"/>
          <w:szCs w:val="24"/>
        </w:rPr>
        <w:t>ία εξέλιξη, κα</w:t>
      </w:r>
      <w:r>
        <w:rPr>
          <w:rFonts w:eastAsia="Times New Roman" w:cs="Times New Roman"/>
          <w:szCs w:val="24"/>
        </w:rPr>
        <w:t>μ</w:t>
      </w:r>
      <w:r>
        <w:rPr>
          <w:rFonts w:eastAsia="Times New Roman" w:cs="Times New Roman"/>
          <w:szCs w:val="24"/>
        </w:rPr>
        <w:t xml:space="preserve">μία πρόοδος. </w:t>
      </w:r>
    </w:p>
    <w:p w14:paraId="31D63AA3"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Κύριε Υπουργέ, έχει μείνει αναξιοποίητο το έργο των Υπουργών Αγροτικής Ανάπτυξης του ΠΑΣΟΚ. Θυμάμαι την αγωνία του Κώστα Σκανδαλίδη, του τότε Υπουργού, για την πολιτική γης με σκοπό τη μεγέθυνση των αγρ</w:t>
      </w:r>
      <w:r>
        <w:rPr>
          <w:rFonts w:eastAsia="Times New Roman" w:cs="Times New Roman"/>
          <w:szCs w:val="24"/>
        </w:rPr>
        <w:t xml:space="preserve">οτικών εκμεταλλεύσεων, για το μητρώο αγροτών και αγροτικών εκμεταλλεύσεων, με σκοπό φυσικά </w:t>
      </w:r>
      <w:r>
        <w:rPr>
          <w:rFonts w:eastAsia="Times New Roman" w:cs="Times New Roman"/>
          <w:szCs w:val="24"/>
        </w:rPr>
        <w:lastRenderedPageBreak/>
        <w:t xml:space="preserve">τη χαρτογράφησή τους και την καταγραφή τους, για την πάταξη του λαθρεμπορίου και των </w:t>
      </w:r>
      <w:proofErr w:type="spellStart"/>
      <w:r>
        <w:rPr>
          <w:rFonts w:eastAsia="Times New Roman" w:cs="Times New Roman"/>
          <w:szCs w:val="24"/>
        </w:rPr>
        <w:t>ελληνοποιήσεων</w:t>
      </w:r>
      <w:proofErr w:type="spellEnd"/>
      <w:r>
        <w:rPr>
          <w:rFonts w:eastAsia="Times New Roman" w:cs="Times New Roman"/>
          <w:szCs w:val="24"/>
        </w:rPr>
        <w:t xml:space="preserve"> μέσα σε ένα σύστημα οργανωμένων ελέγχων. </w:t>
      </w:r>
    </w:p>
    <w:p w14:paraId="31D63AA4"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w:t>
      </w:r>
      <w:r>
        <w:rPr>
          <w:rFonts w:eastAsia="Times New Roman" w:cs="Times New Roman"/>
          <w:szCs w:val="24"/>
        </w:rPr>
        <w:t>δώσατε μια υπόσχεση στον ελληνικό λαό, που αφορά τις επόμενες γενιές, να προχωρήσετε στην παραγωγική ανασυγκρότηση του τόπου, γιατί δεν κρινόμαστε για αυτό που κληρονομήσαμε, κρινόμαστε για ό,τι θα κληροδοτήσουμε στις επόμενες γενιές. Έστω και τώρα, δημιου</w:t>
      </w:r>
      <w:r>
        <w:rPr>
          <w:rFonts w:eastAsia="Times New Roman" w:cs="Times New Roman"/>
          <w:szCs w:val="24"/>
        </w:rPr>
        <w:t xml:space="preserve">ργήστε μια διακομματική επιτροπή επιφορτισμένη να επεξεργαστεί ένα σχέδιο παραγωγικής ανασυγκρότησης για τη χώρα με στόχους και χρονοδιαγράμματα, με κοινοβουλευτική συναίνεση, να προχωρήσουμε σε μια τομή για το μοντέλο ανάπτυξης της χώρας μας. </w:t>
      </w:r>
    </w:p>
    <w:p w14:paraId="31D63AA5"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Εμείς, η Δη</w:t>
      </w:r>
      <w:r>
        <w:rPr>
          <w:rFonts w:eastAsia="Times New Roman" w:cs="Times New Roman"/>
          <w:szCs w:val="24"/>
        </w:rPr>
        <w:t>μοκρατική Συμπαράταξη, έχουμε τις προτάσεις για να στηρίξουμε τον Έλληνα παραγωγό και να δώσουμε κίνητρα στους νέους επιστήμονες του αγροτικού τομέα που αναζητούν πραγματικά ευκαιρίες να απασχοληθούν στον αγροτικό τομέα, για να παράσχουμε την κοινωνική προ</w:t>
      </w:r>
      <w:r>
        <w:rPr>
          <w:rFonts w:eastAsia="Times New Roman" w:cs="Times New Roman"/>
          <w:szCs w:val="24"/>
        </w:rPr>
        <w:t xml:space="preserve">στασία που χρειάζεται ο αγροτικός κόσμος, για να συνδέσουμε με πραγματικούς όρους την επιστημονική έρευνα με την αγροτική παραγωγή, για να αξιοποιήσουμε καλύτερα την εγχώρια παραγωγή στο πλαίσιο της τουριστικής και εξαγωγικής ανάπτυξης. </w:t>
      </w:r>
    </w:p>
    <w:p w14:paraId="31D63AA6"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Και έχουμε τη διάθ</w:t>
      </w:r>
      <w:r>
        <w:rPr>
          <w:rFonts w:eastAsia="Times New Roman" w:cs="Times New Roman"/>
          <w:szCs w:val="24"/>
        </w:rPr>
        <w:t xml:space="preserve">εση να συζητήσουμε και να φέρουμε θετικές αλλαγές στον αγροτικό τομέα που θα έχουν άμεσο θετικό αντίκτυπο στην εγχώρια οικονομία. Είναι ώρα πράξεων και όχι λόγων. </w:t>
      </w:r>
    </w:p>
    <w:p w14:paraId="31D63AA7"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Φέρτε, λοιπόν, για τα κόκκινα δάνεια των αγροτών λύση, γιατί τα κόκκινα δάνεια για τους αγρό</w:t>
      </w:r>
      <w:r>
        <w:rPr>
          <w:rFonts w:eastAsia="Times New Roman" w:cs="Times New Roman"/>
          <w:szCs w:val="24"/>
        </w:rPr>
        <w:t xml:space="preserve">τες σήμερα αποτελούν βρόγχο και αγχόνη, γιατί πραγματικά βάλλεται ο πρωτογενής τομέας, που για όλους θα πρέπει να είναι το στοίχημά μας, αν θέλουμε πραγματικά να </w:t>
      </w:r>
      <w:proofErr w:type="spellStart"/>
      <w:r>
        <w:rPr>
          <w:rFonts w:eastAsia="Times New Roman" w:cs="Times New Roman"/>
          <w:szCs w:val="24"/>
        </w:rPr>
        <w:t>παράξουμε</w:t>
      </w:r>
      <w:proofErr w:type="spellEnd"/>
      <w:r>
        <w:rPr>
          <w:rFonts w:eastAsia="Times New Roman" w:cs="Times New Roman"/>
          <w:szCs w:val="24"/>
        </w:rPr>
        <w:t xml:space="preserve"> εγχώριο πλούτο. </w:t>
      </w:r>
    </w:p>
    <w:p w14:paraId="31D63AA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Ας δείξουμε, λοιπόν, σεβασμό, όπως αρμόζει σε αυτούς τους ανθρώπους</w:t>
      </w:r>
      <w:r>
        <w:rPr>
          <w:rFonts w:eastAsia="Times New Roman" w:cs="Times New Roman"/>
          <w:szCs w:val="24"/>
        </w:rPr>
        <w:t xml:space="preserve">, γιατί από μας περιμένουν. Μας κρίνουν και κρινόμαστε από τις πράξεις και τα έργα μας και όχι φυσικά από ανερμάτιστες υποσχέσεις. </w:t>
      </w:r>
    </w:p>
    <w:p w14:paraId="31D63AA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1D63AA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 </w:t>
      </w:r>
      <w:r>
        <w:rPr>
          <w:rFonts w:eastAsia="Times New Roman" w:cs="Times New Roman"/>
          <w:szCs w:val="24"/>
        </w:rPr>
        <w:t>ΔΗΜΑΡ)</w:t>
      </w:r>
    </w:p>
    <w:p w14:paraId="31D63AAB"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w:t>
      </w:r>
      <w:r>
        <w:rPr>
          <w:rFonts w:eastAsia="Times New Roman" w:cs="Times New Roman"/>
          <w:b/>
          <w:szCs w:val="24"/>
        </w:rPr>
        <w:t>ουλοπούλου):</w:t>
      </w:r>
      <w:r>
        <w:rPr>
          <w:rFonts w:eastAsia="Times New Roman" w:cs="Times New Roman"/>
          <w:szCs w:val="24"/>
        </w:rPr>
        <w:t xml:space="preserve"> Τον λόγο έχει ο κ. </w:t>
      </w:r>
      <w:proofErr w:type="spellStart"/>
      <w:r>
        <w:rPr>
          <w:rFonts w:eastAsia="Times New Roman" w:cs="Times New Roman"/>
          <w:szCs w:val="24"/>
        </w:rPr>
        <w:t>Μπαργιώτας</w:t>
      </w:r>
      <w:proofErr w:type="spellEnd"/>
      <w:r>
        <w:rPr>
          <w:rFonts w:eastAsia="Times New Roman" w:cs="Times New Roman"/>
          <w:szCs w:val="24"/>
        </w:rPr>
        <w:t>.</w:t>
      </w:r>
    </w:p>
    <w:p w14:paraId="31D63AAC"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xml:space="preserve">, θέλετε να συμπυκνώσετε τον χρόνο σας; </w:t>
      </w:r>
    </w:p>
    <w:p w14:paraId="31D63AAD"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Θα τον συμπυκνώσω και μετά θα τον επεκτείνω, κυρία Πρόεδρε! </w:t>
      </w:r>
    </w:p>
    <w:p w14:paraId="31D63AAE"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Αυτό δεν θα το επιτρέψω!</w:t>
      </w:r>
    </w:p>
    <w:p w14:paraId="31D63AAF"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ύριε </w:t>
      </w:r>
      <w:proofErr w:type="spellStart"/>
      <w:r>
        <w:rPr>
          <w:rFonts w:eastAsia="Times New Roman" w:cs="Times New Roman"/>
          <w:szCs w:val="24"/>
        </w:rPr>
        <w:t>Μπαργιώτα</w:t>
      </w:r>
      <w:proofErr w:type="spellEnd"/>
      <w:r>
        <w:rPr>
          <w:rFonts w:eastAsia="Times New Roman" w:cs="Times New Roman"/>
          <w:szCs w:val="24"/>
        </w:rPr>
        <w:t xml:space="preserve">, μπορείτε να ξεκινήσετε. </w:t>
      </w:r>
    </w:p>
    <w:p w14:paraId="31D63AB0"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Ευχαριστώ, κυρία Πρόεδρε. Θα προσπαθήσω να είμαι μέσα στον χρόνο μου.</w:t>
      </w:r>
    </w:p>
    <w:p w14:paraId="31D63AB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φορά είναι καλό να κοιτάμε λίγο προς τα έξω, πριν αρχίσουμε να κοιτάμε προς τα μέσα. Έτσι θα αναφέρω ένα παράδειγ</w:t>
      </w:r>
      <w:r>
        <w:rPr>
          <w:rFonts w:eastAsia="Times New Roman" w:cs="Times New Roman"/>
          <w:szCs w:val="24"/>
        </w:rPr>
        <w:t xml:space="preserve">μα που το λέμε συχνά. Η Ολλανδία είναι μια χώρα μεσαίου μεγέθους. Έχει δυόμισι φορές λιγότερη αγροτική γη από την Ελλάδα, είναι ο μεγαλύτερος </w:t>
      </w:r>
      <w:proofErr w:type="spellStart"/>
      <w:r>
        <w:rPr>
          <w:rFonts w:eastAsia="Times New Roman" w:cs="Times New Roman"/>
          <w:szCs w:val="24"/>
        </w:rPr>
        <w:t>εξαγωγέας</w:t>
      </w:r>
      <w:proofErr w:type="spellEnd"/>
      <w:r>
        <w:rPr>
          <w:rFonts w:eastAsia="Times New Roman" w:cs="Times New Roman"/>
          <w:szCs w:val="24"/>
        </w:rPr>
        <w:t xml:space="preserve"> τροφίμων στην Ευρώπη, ο δεύτερος μεγαλύτερος στον κόσμο μετά τις Ηνωμένες Πολιτείες, που είναι διακόσιες</w:t>
      </w:r>
      <w:r>
        <w:rPr>
          <w:rFonts w:eastAsia="Times New Roman" w:cs="Times New Roman"/>
          <w:szCs w:val="24"/>
        </w:rPr>
        <w:t xml:space="preserve"> εβδομήντα φορές μεγαλύτερη η αγροτική της εκμετάλλευση. </w:t>
      </w:r>
    </w:p>
    <w:p w14:paraId="31D63AB2"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Είναι ένα ερώτημα. Πώς το κατάφεραν οι Ολλανδοί; Πολύ-πολύ περιληπτικά οι Ολλανδοί πριν από είκοσι χρόνια έβαλαν έναν εθνικό στόχο για την αγροτική τους παραγωγή: Δύο φορές περισσότερα τρόφιμα με τους μισούς πόρους και κάτω απ’ αυτό κρέμασαν την </w:t>
      </w:r>
      <w:r>
        <w:rPr>
          <w:rFonts w:eastAsia="Times New Roman" w:cs="Times New Roman"/>
          <w:szCs w:val="24"/>
        </w:rPr>
        <w:lastRenderedPageBreak/>
        <w:t>καινοτομία</w:t>
      </w:r>
      <w:r>
        <w:rPr>
          <w:rFonts w:eastAsia="Times New Roman" w:cs="Times New Roman"/>
          <w:szCs w:val="24"/>
        </w:rPr>
        <w:t xml:space="preserve"> και της έδωσαν κίνητρα, προσπάθησαν σοβαρά και είχαν εξαιρετικά αποτελέσματα στη μείωση της χρήσης νερού, των αντιβιοτικών στην κτηνοτροφική παραγωγή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Κάπως έτσι φτάσαμε, ενώ εμείς εξελισσόμασταν με το δικό μας εσωτερικό τρόπο, η ντομάτα της Ιεράπετ</w:t>
      </w:r>
      <w:r>
        <w:rPr>
          <w:rFonts w:eastAsia="Times New Roman" w:cs="Times New Roman"/>
          <w:szCs w:val="24"/>
        </w:rPr>
        <w:t xml:space="preserve">ρας να είναι πολλές φορές ακριβότερη από την ολλανδική, όχι εκεί, όχι στο Μόναχο, αλλά στη λαχαναγορά της Αθήνας. Υπάρχουν τέτοια παραδείγματα. Έτσι, λοιπόν, ενώ αυτοί αναπτύσσονται και μεγαλώνουν, εμείς βουλιάζουμε όλο και περισσότερα, απ’ ό,τι φαίνεται. </w:t>
      </w:r>
    </w:p>
    <w:p w14:paraId="31D63AB3"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Έχουμε εθνικό σχέδιο; Αυτό είναι το ερώτημα. Οι Ολλανδοί είχαν ένα. Έχουμε εθνικούς στόχους; Έχουμε, για παράδειγμα, συζητήσει ποτέ, ξέρουμε τι θέλουμε να έχουμε το 2030 από αιγοπρόβατα ή θα σερνόμαστε πίσω από τις συζητήσεις, τη μια για το γάλα, </w:t>
      </w:r>
      <w:r>
        <w:rPr>
          <w:rFonts w:eastAsia="Times New Roman" w:cs="Times New Roman"/>
          <w:szCs w:val="24"/>
        </w:rPr>
        <w:lastRenderedPageBreak/>
        <w:t>την άλλη</w:t>
      </w:r>
      <w:r>
        <w:rPr>
          <w:rFonts w:eastAsia="Times New Roman" w:cs="Times New Roman"/>
          <w:szCs w:val="24"/>
        </w:rPr>
        <w:t xml:space="preserve"> για τη </w:t>
      </w:r>
      <w:r>
        <w:rPr>
          <w:rFonts w:eastAsia="Times New Roman" w:cs="Times New Roman"/>
          <w:szCs w:val="24"/>
          <w:lang w:val="en-US"/>
        </w:rPr>
        <w:t>CETA</w:t>
      </w:r>
      <w:r>
        <w:rPr>
          <w:rFonts w:eastAsia="Times New Roman" w:cs="Times New Roman"/>
          <w:szCs w:val="24"/>
        </w:rPr>
        <w:t xml:space="preserve"> και μάλιστα με τους όρους που μπήκε η συζήτηση για τη </w:t>
      </w:r>
      <w:r>
        <w:rPr>
          <w:rFonts w:eastAsia="Times New Roman" w:cs="Times New Roman"/>
          <w:szCs w:val="24"/>
          <w:lang w:val="en-US"/>
        </w:rPr>
        <w:t>CETA</w:t>
      </w:r>
      <w:r>
        <w:rPr>
          <w:rFonts w:eastAsia="Times New Roman" w:cs="Times New Roman"/>
          <w:szCs w:val="24"/>
        </w:rPr>
        <w:t xml:space="preserve"> και τη φέτα στην ελληνική παραγωγή; Έχουμε άποψη; Ξέρουμε, εάν οι καρυδιές για παράδειγμα είναι καλή εναλλακτική λύση στα </w:t>
      </w:r>
      <w:proofErr w:type="spellStart"/>
      <w:r>
        <w:rPr>
          <w:rFonts w:eastAsia="Times New Roman" w:cs="Times New Roman"/>
          <w:szCs w:val="24"/>
        </w:rPr>
        <w:t>βαμβακοχώραφα</w:t>
      </w:r>
      <w:proofErr w:type="spellEnd"/>
      <w:r>
        <w:rPr>
          <w:rFonts w:eastAsia="Times New Roman" w:cs="Times New Roman"/>
          <w:szCs w:val="24"/>
        </w:rPr>
        <w:t xml:space="preserve">, που έχουν αρχίσει να κατακλύζουν τον κάμπο της </w:t>
      </w:r>
      <w:r>
        <w:rPr>
          <w:rFonts w:eastAsia="Times New Roman" w:cs="Times New Roman"/>
          <w:szCs w:val="24"/>
        </w:rPr>
        <w:t xml:space="preserve">Θεσσαλίας; Σε τι εκτάσεις; Ξέρουμε τι επίπτωση έχει αυτό στη διαχείριση του νερού και στην ερημοποίηση της Θεσσαλίας; Ξέρουμε μέχρι το 2030 τι νερό θα έχουμε; </w:t>
      </w:r>
    </w:p>
    <w:p w14:paraId="31D63AB4"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Ακούσαμε για 600 εκατομμύρια σε ένα πρόγραμμα εγγειοβελτιωτικών στη Θεσσαλία, που τα 600 εκατομμ</w:t>
      </w:r>
      <w:r>
        <w:rPr>
          <w:rFonts w:eastAsia="Times New Roman" w:cs="Times New Roman"/>
          <w:szCs w:val="24"/>
        </w:rPr>
        <w:t xml:space="preserve">ύρια δεν υπάρχουν, δεν είναι γραμμένα πουθενά και δεν υπάρχουν και μελέτες. Το μόνο σοβαρό έργο που υπήρχε και εξελισσόταν ήταν η άρδευση από τον Αχελώο, η οποία απ’ αυτή την Κυβέρνηση ακυρώθηκε, αφήνοντας </w:t>
      </w:r>
      <w:r>
        <w:rPr>
          <w:rFonts w:eastAsia="Times New Roman" w:cs="Times New Roman"/>
          <w:szCs w:val="24"/>
        </w:rPr>
        <w:lastRenderedPageBreak/>
        <w:t>ένα κενό και δεν υπάρχει κανένα ρεαλιστικό πρόγραμ</w:t>
      </w:r>
      <w:r>
        <w:rPr>
          <w:rFonts w:eastAsia="Times New Roman" w:cs="Times New Roman"/>
          <w:szCs w:val="24"/>
        </w:rPr>
        <w:t xml:space="preserve">μα στην πραγματικότητα. </w:t>
      </w:r>
    </w:p>
    <w:p w14:paraId="31D63AB5"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Είχε η ελληνική αγροτική παραγωγή χρόνια προβλήματα. Από εδώ και πέρα, τα τελευταία τρία χρόνια προστέθηκε ακόμη ένα. Η κατακόρυφη αύξηση του κόστους παραγωγής. Εάν οι Ολλανδοί είχαν ως λογική τα διπλάσια τρόφιμα με τους μισούς πόρους, η κυβερνητική επιλογ</w:t>
      </w:r>
      <w:r>
        <w:rPr>
          <w:rFonts w:eastAsia="Times New Roman" w:cs="Times New Roman"/>
          <w:szCs w:val="24"/>
        </w:rPr>
        <w:t xml:space="preserve">ή της Ελλάδας τα τελευταία τρία χρόνια είναι πολλαπλάσια δημοσιονομικά έσοδα από τους αγρότες και ας πάει και το παλιάμπελο! Γιατί, πολύ φοβάμαι, δυστυχώς εκεί καταλήγουμε. </w:t>
      </w:r>
    </w:p>
    <w:p w14:paraId="31D63AB6"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Μέχρι και 7.500 ευρώ στο ανώτερο εισοδηματικό κατώφλι παραπάνω τον χρόνο ασφαλιστι</w:t>
      </w:r>
      <w:r>
        <w:rPr>
          <w:rFonts w:eastAsia="Times New Roman" w:cs="Times New Roman"/>
          <w:szCs w:val="24"/>
        </w:rPr>
        <w:t>κές εισφορές. Προσέξτε, 7.500 ευρώ! Για τα φορολογικά έχουν ειπωθεί, δεν θα τα πω, αλλά οι συντελε</w:t>
      </w:r>
      <w:r>
        <w:rPr>
          <w:rFonts w:eastAsia="Times New Roman" w:cs="Times New Roman"/>
          <w:szCs w:val="24"/>
        </w:rPr>
        <w:lastRenderedPageBreak/>
        <w:t>στές είναι τρομακτικοί, αυξήθηκαν πραγματικά κατακλυσμιαία τα τελευταία χρόνια. Το ρεύμα ανεβαίνει και το κόστος του πετρελαίου αυξήθηκε. Ακούγεται –και ελπίζ</w:t>
      </w:r>
      <w:r>
        <w:rPr>
          <w:rFonts w:eastAsia="Times New Roman" w:cs="Times New Roman"/>
          <w:szCs w:val="24"/>
        </w:rPr>
        <w:t>ω να μην είναι αλήθεια- ότι θα αυξηθεί ο ΕΝΦΙΑ ανά στρέμμα σε επίπεδα τα οποία είναι δυσθεώρητα, ειδικά για τις μέσες…</w:t>
      </w:r>
    </w:p>
    <w:p w14:paraId="31D63AB7"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Πού τα ακούτε αυτά; </w:t>
      </w:r>
    </w:p>
    <w:p w14:paraId="31D63AB8"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Δεν λέω ότι έγινε, κύριε Παπαδόπουλε, λέω ότι ακούγεται. Ας διαψευστ</w:t>
      </w:r>
      <w:r>
        <w:rPr>
          <w:rFonts w:eastAsia="Times New Roman" w:cs="Times New Roman"/>
          <w:szCs w:val="24"/>
        </w:rPr>
        <w:t xml:space="preserve">εί, δεν είναι κακό. </w:t>
      </w:r>
    </w:p>
    <w:p w14:paraId="31D63AB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Έτσι, λοιπόν, αντί για κίνητρα, έχουμε αντικίνητρα και μάλιστα είναι και </w:t>
      </w:r>
      <w:proofErr w:type="spellStart"/>
      <w:r>
        <w:rPr>
          <w:rFonts w:eastAsia="Times New Roman" w:cs="Times New Roman"/>
          <w:szCs w:val="24"/>
        </w:rPr>
        <w:t>στοχευμένα</w:t>
      </w:r>
      <w:proofErr w:type="spellEnd"/>
      <w:r>
        <w:rPr>
          <w:rFonts w:eastAsia="Times New Roman" w:cs="Times New Roman"/>
          <w:szCs w:val="24"/>
        </w:rPr>
        <w:t xml:space="preserve"> τα αντικίνητρα, μια και η οικονομική αφαίμαξη αφορά ένα κομμάτι των αγροτών, το οποίο εκ των πραγμάτων θα ήταν αυτό που θα μπορούσε να </w:t>
      </w:r>
      <w:proofErr w:type="spellStart"/>
      <w:r>
        <w:rPr>
          <w:rFonts w:eastAsia="Times New Roman" w:cs="Times New Roman"/>
          <w:szCs w:val="24"/>
        </w:rPr>
        <w:t>ξαναεπενδύσει</w:t>
      </w:r>
      <w:proofErr w:type="spellEnd"/>
      <w:r>
        <w:rPr>
          <w:rFonts w:eastAsia="Times New Roman" w:cs="Times New Roman"/>
          <w:szCs w:val="24"/>
        </w:rPr>
        <w:t xml:space="preserve"> κα</w:t>
      </w:r>
      <w:r>
        <w:rPr>
          <w:rFonts w:eastAsia="Times New Roman" w:cs="Times New Roman"/>
          <w:szCs w:val="24"/>
        </w:rPr>
        <w:t xml:space="preserve">ι να αυξήσει τη γεωργική παραγωγή. </w:t>
      </w:r>
    </w:p>
    <w:p w14:paraId="31D63AB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και στην Ελλάδα -και το συναντά κανείς κάθε μέρα, ειδικά στις εύρωστες περιοχές- ένα νέο στρώμα αγροτών, νέων με γνώση, με χρήματα, με γη, με αντίληψη, που προσπαθεί να ανοίξει νέες καλλιέργειες, νέες αγορές και </w:t>
      </w:r>
      <w:r>
        <w:rPr>
          <w:rFonts w:eastAsia="Times New Roman" w:cs="Times New Roman"/>
          <w:szCs w:val="24"/>
        </w:rPr>
        <w:t xml:space="preserve">το οποίο είναι αυτό ακριβώς που πλήττεται. </w:t>
      </w:r>
    </w:p>
    <w:p w14:paraId="31D63AB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Στην Ολλανδία υπάρχουν φορολογικά και άλλα κίνητρα για την εισαγωγή καινοτομίας. Το 2% των αγροτών που εισάγει καινοτόμες δράσεις αμείβεται στην Ολλανδία κάθε χρόνο, αυτοί που εφαρμόζουν καινοτομία, νέες καλλιέργ</w:t>
      </w:r>
      <w:r>
        <w:rPr>
          <w:rFonts w:eastAsia="Times New Roman" w:cs="Times New Roman"/>
          <w:szCs w:val="24"/>
        </w:rPr>
        <w:t xml:space="preserve">ειες. Εδώ η κερδοφορία, η αύξηση του τζίρου είναι αντικίνητρο, όπως είναι δομημένη πλέον η ασφαλιστική και φορολογική πολιτική. Δεν θέλεις να βγάλεις λεφτά, γιατί θα στα πάρει το </w:t>
      </w:r>
      <w:r>
        <w:rPr>
          <w:rFonts w:eastAsia="Times New Roman" w:cs="Times New Roman"/>
          <w:szCs w:val="24"/>
        </w:rPr>
        <w:t>δ</w:t>
      </w:r>
      <w:r>
        <w:rPr>
          <w:rFonts w:eastAsia="Times New Roman" w:cs="Times New Roman"/>
          <w:szCs w:val="24"/>
        </w:rPr>
        <w:t>ημόσιο. Αυτή είναι η πραγματικότητα. Δεν έχεις κανένα κίνητρο να αυξήσεις το</w:t>
      </w:r>
      <w:r>
        <w:rPr>
          <w:rFonts w:eastAsia="Times New Roman" w:cs="Times New Roman"/>
          <w:szCs w:val="24"/>
        </w:rPr>
        <w:t xml:space="preserve">ν τζίρο και την παραγωγή σου, για </w:t>
      </w:r>
      <w:r>
        <w:rPr>
          <w:rFonts w:eastAsia="Times New Roman" w:cs="Times New Roman"/>
          <w:szCs w:val="24"/>
        </w:rPr>
        <w:lastRenderedPageBreak/>
        <w:t xml:space="preserve">τον απλούστατο λόγο ότι αυξάνοντας την παραγωγή, έχεις μόνο να χάσεις. </w:t>
      </w:r>
    </w:p>
    <w:p w14:paraId="31D63ABC"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Έχουμε πει όλοι ότι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Α</w:t>
      </w:r>
      <w:r>
        <w:rPr>
          <w:rFonts w:eastAsia="Times New Roman" w:cs="Times New Roman"/>
          <w:szCs w:val="24"/>
        </w:rPr>
        <w:t>νάπτυξης καθυστερεί δυστυχώς. Ο ΕΛΓΑ δεν πληρώνει. Χθες ακόμη στη Λάρισα υπήρχαν κινητοποιήσεις. Οι καθυστ</w:t>
      </w:r>
      <w:r>
        <w:rPr>
          <w:rFonts w:eastAsia="Times New Roman" w:cs="Times New Roman"/>
          <w:szCs w:val="24"/>
        </w:rPr>
        <w:t xml:space="preserve">ερήσεις είναι τεράστιες, κυρίως με τις πραγματογνωμοσύνες. </w:t>
      </w:r>
    </w:p>
    <w:p w14:paraId="31D63AB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Οι νέοι αγρότες καρκινοβατούν. Μετά από επτά μήνες, ακούσαμε ότι θα μπουν επιτέλους οι επιλαχόντες, αλλά με κριτήρια που είναι κάπως περίεργα και μάλλον πελατειακά. Ακούγεται ότι θα </w:t>
      </w:r>
      <w:proofErr w:type="spellStart"/>
      <w:r>
        <w:rPr>
          <w:rFonts w:eastAsia="Times New Roman" w:cs="Times New Roman"/>
          <w:szCs w:val="24"/>
        </w:rPr>
        <w:t>μπούν</w:t>
      </w:r>
      <w:proofErr w:type="spellEnd"/>
      <w:r>
        <w:rPr>
          <w:rFonts w:eastAsia="Times New Roman" w:cs="Times New Roman"/>
          <w:szCs w:val="24"/>
        </w:rPr>
        <w:t xml:space="preserve"> όλοι στη</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υτική Μακεδονία, αλλά όχι στη Θεσσαλία, για παράδειγμα, χωρίς να έχει εξηγηθεί επαρκώς γιατί οι Θεσσαλοί νέοι αγρότες μένουν εκτός. Υπάρχει ένα ερώτημα εκεί. </w:t>
      </w:r>
    </w:p>
    <w:p w14:paraId="31D63ABE"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Εδώ υπάρχει ένας κύριος στόχος, η αύξηση των εσόδων στη λογική του </w:t>
      </w:r>
      <w:proofErr w:type="spellStart"/>
      <w:r>
        <w:rPr>
          <w:rFonts w:eastAsia="Times New Roman" w:cs="Times New Roman"/>
          <w:szCs w:val="24"/>
        </w:rPr>
        <w:t>υπερπλεονάσματος</w:t>
      </w:r>
      <w:proofErr w:type="spellEnd"/>
      <w:r>
        <w:rPr>
          <w:rFonts w:eastAsia="Times New Roman" w:cs="Times New Roman"/>
          <w:szCs w:val="24"/>
        </w:rPr>
        <w:t>. Δεν υπάρχε</w:t>
      </w:r>
      <w:r>
        <w:rPr>
          <w:rFonts w:eastAsia="Times New Roman" w:cs="Times New Roman"/>
          <w:szCs w:val="24"/>
        </w:rPr>
        <w:t xml:space="preserve">ι άλλη πολιτική στην αγροτική οικονομία από το να πάρουμε παραπάνω χρήματα φορολογικά και ασφαλιστικά από τους αγρότες. </w:t>
      </w:r>
    </w:p>
    <w:p w14:paraId="31D63ABF"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Όπως είπα και προηγουμένως, αυτή η πολιτική στοχεύει και καταστρέφει αυτούς ακριβώς που θα έπρεπε να ενισχυθούν: νέους αγρότες, εύρωστο</w:t>
      </w:r>
      <w:r>
        <w:rPr>
          <w:rFonts w:eastAsia="Times New Roman" w:cs="Times New Roman"/>
          <w:szCs w:val="24"/>
        </w:rPr>
        <w:t xml:space="preserve">υς, με γη και διάθεση να </w:t>
      </w:r>
      <w:proofErr w:type="spellStart"/>
      <w:r>
        <w:rPr>
          <w:rFonts w:eastAsia="Times New Roman" w:cs="Times New Roman"/>
          <w:szCs w:val="24"/>
        </w:rPr>
        <w:t>ξαναεπενδύσουν</w:t>
      </w:r>
      <w:proofErr w:type="spellEnd"/>
      <w:r>
        <w:rPr>
          <w:rFonts w:eastAsia="Times New Roman" w:cs="Times New Roman"/>
          <w:szCs w:val="24"/>
        </w:rPr>
        <w:t xml:space="preserve">. Έχει καταστρέψει έτσι κι αλλιώς τους μικρούς, οι οποίοι πλέον μετατρέπονται σε επαίτες επιδομάτων, μην έχοντας ελπίδα να αυξήσουν την παραγωγή τους ή να βελτιώσουν τη θέση τους. </w:t>
      </w:r>
    </w:p>
    <w:p w14:paraId="31D63AC0"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Σε αυτό το πλαίσιο, το Υπουργείο ανα</w:t>
      </w:r>
      <w:r>
        <w:rPr>
          <w:rFonts w:eastAsia="Times New Roman" w:cs="Times New Roman"/>
          <w:szCs w:val="24"/>
        </w:rPr>
        <w:t xml:space="preserve">γκαστικά, ενδεχομένως, έχει μετατραπεί σε Υπουργείο διαχείρισης αγροτικών κινητοποιήσεων. Το βλέπουμε κάθε χειμώνα να προσπαθεί πυροσβεστικά να </w:t>
      </w:r>
      <w:r>
        <w:rPr>
          <w:rFonts w:eastAsia="Times New Roman" w:cs="Times New Roman"/>
          <w:szCs w:val="24"/>
        </w:rPr>
        <w:lastRenderedPageBreak/>
        <w:t xml:space="preserve">καταστείλει τις αγροτικές κινητοποιήσεις, ενώ στην πραγματικότητα αυτό που χρειάζεται η χώρα -και το χρειάζεται </w:t>
      </w:r>
      <w:r>
        <w:rPr>
          <w:rFonts w:eastAsia="Times New Roman" w:cs="Times New Roman"/>
          <w:szCs w:val="24"/>
        </w:rPr>
        <w:t xml:space="preserve">χθες- είναι πολιτικές παραγωγικής ανασυγκρότησης, στο πλαίσιο των προτάσεων που κάναμε σήμερα και στο πλαίσιο των πολιτικών που προσπαθήσαμε να αναπτύξουμε τα προηγούμενα χρόνια. Η πρόκληση για τα επόμενα χρόνια είναι αυτή. </w:t>
      </w:r>
    </w:p>
    <w:p w14:paraId="31D63AC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Έχουμε κουραστεί να ακούμε όλοι</w:t>
      </w:r>
      <w:r>
        <w:rPr>
          <w:rFonts w:eastAsia="Times New Roman" w:cs="Times New Roman"/>
          <w:szCs w:val="24"/>
        </w:rPr>
        <w:t xml:space="preserve"> μας και να το επαναλαμβάνουμε ότι ένας από τους δύο ή τρεις βασικούς πυλώνες της ανάπτυξης που θα βγάλουν τη χώρα από την κρίση είναι ο πρωτογενής παραγωγικός τομέας. Με αυτές τις πολιτικές πολύ φοβάμαι </w:t>
      </w:r>
      <w:r>
        <w:rPr>
          <w:rFonts w:eastAsia="Times New Roman"/>
          <w:bCs/>
          <w:shd w:val="clear" w:color="auto" w:fill="FFFFFF"/>
        </w:rPr>
        <w:t>ότι</w:t>
      </w:r>
      <w:r>
        <w:rPr>
          <w:rFonts w:eastAsia="Times New Roman" w:cs="Times New Roman"/>
          <w:szCs w:val="24"/>
        </w:rPr>
        <w:t xml:space="preserve"> ο πρωτογενής παραγωγικός τομέας δεν πάει πουθενά</w:t>
      </w:r>
      <w:r>
        <w:rPr>
          <w:rFonts w:eastAsia="Times New Roman" w:cs="Times New Roman"/>
          <w:szCs w:val="24"/>
        </w:rPr>
        <w:t xml:space="preserve">. </w:t>
      </w:r>
    </w:p>
    <w:p w14:paraId="31D63AC2"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Σας ευχαριστώ.</w:t>
      </w:r>
    </w:p>
    <w:p w14:paraId="31D63AC3" w14:textId="77777777" w:rsidR="00495759" w:rsidRDefault="00D40270">
      <w:pPr>
        <w:spacing w:line="600" w:lineRule="auto"/>
        <w:ind w:firstLine="720"/>
        <w:jc w:val="both"/>
        <w:rPr>
          <w:rFonts w:eastAsia="Times New Roman" w:cs="Times New Roman"/>
        </w:rPr>
      </w:pPr>
      <w:r>
        <w:rPr>
          <w:rFonts w:eastAsia="Times New Roman" w:cs="Times New Roman"/>
        </w:rPr>
        <w:lastRenderedPageBreak/>
        <w:t>(Χειροκροτήματα από την πτέρυγα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ΔΗΜΑΡ)</w:t>
      </w:r>
    </w:p>
    <w:p w14:paraId="31D63AC4"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και εμείς. </w:t>
      </w:r>
    </w:p>
    <w:p w14:paraId="31D63AC5"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Το λόγο έχει τώρα ο κύριος Υπουργός για είκοσι λεπτά.</w:t>
      </w:r>
    </w:p>
    <w:p w14:paraId="31D63AC6"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θέλω να ευχαριστήσω την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Γεννηματά για το σύντομο πέρασμά της στη συζήτηση. Βέβαια, σχετικά με την αναφορά της στον Πρωθυπουργό για τη συμμετοχή του στη διαπραγμάτευση, ο ελληνι</w:t>
      </w:r>
      <w:r>
        <w:rPr>
          <w:rFonts w:eastAsia="Times New Roman" w:cs="Times New Roman"/>
          <w:szCs w:val="24"/>
        </w:rPr>
        <w:t xml:space="preserve">κός λαός γνωρίζει και έχει εξουσιοδοτήσει τον Πρωθυπουργό, </w:t>
      </w:r>
      <w:r>
        <w:rPr>
          <w:rFonts w:eastAsia="Times New Roman" w:cs="Times New Roman"/>
          <w:bCs/>
          <w:shd w:val="clear" w:color="auto" w:fill="FFFFFF"/>
        </w:rPr>
        <w:t>τον οποίον</w:t>
      </w:r>
      <w:r>
        <w:rPr>
          <w:rFonts w:eastAsia="Times New Roman" w:cs="Times New Roman"/>
          <w:szCs w:val="24"/>
        </w:rPr>
        <w:t xml:space="preserve"> χαρακτηρίζει το αίσθημα ευθύνης σε </w:t>
      </w:r>
      <w:r>
        <w:rPr>
          <w:rFonts w:eastAsia="Times New Roman" w:cs="Times New Roman"/>
          <w:szCs w:val="24"/>
        </w:rPr>
        <w:lastRenderedPageBreak/>
        <w:t xml:space="preserve">όλες του τις συναντήσεις και συζητήσεις, να ασχοληθεί με το συγκεκριμένο θέμα. Περιμένετε και θα δείτε ότι όλα πήγαν επ’ </w:t>
      </w:r>
      <w:proofErr w:type="spellStart"/>
      <w:r>
        <w:rPr>
          <w:rFonts w:eastAsia="Times New Roman" w:cs="Times New Roman"/>
          <w:szCs w:val="24"/>
        </w:rPr>
        <w:t>ωφελεία</w:t>
      </w:r>
      <w:proofErr w:type="spellEnd"/>
      <w:r>
        <w:rPr>
          <w:rFonts w:eastAsia="Times New Roman" w:cs="Times New Roman"/>
          <w:szCs w:val="24"/>
        </w:rPr>
        <w:t xml:space="preserve"> της ελληνικής κοινωνία</w:t>
      </w:r>
      <w:r>
        <w:rPr>
          <w:rFonts w:eastAsia="Times New Roman" w:cs="Times New Roman"/>
          <w:szCs w:val="24"/>
        </w:rPr>
        <w:t>ς και του ελληνικού λαού.</w:t>
      </w:r>
    </w:p>
    <w:p w14:paraId="31D63AC7"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Θέλω, επίσης, να ευχαριστήσω τους συναδέλφους της Δημοκρατικής Συμπαράταξης και του Ποταμιού για την επερώτηση που κατέθεσαν, πόσο μάλλον σε μια ώρα που ο αγροτικός κόσμος βρίσκεται σε κινητοποίηση. Το έχω πει και το επαναλαμβάνω </w:t>
      </w:r>
      <w:r>
        <w:rPr>
          <w:rFonts w:eastAsia="Times New Roman" w:cs="Times New Roman"/>
          <w:szCs w:val="24"/>
        </w:rPr>
        <w:t xml:space="preserve">ότι υπάρχουν προβλήματα στον αγροτικό χώρο. Γι’ αυτό, λοιπόν, είναι δικαίωμα των αγροτών να κινητοποιούνται. </w:t>
      </w:r>
    </w:p>
    <w:p w14:paraId="31D63AC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Εγώ για μια ακόμη φορά τους καλώ, </w:t>
      </w:r>
      <w:proofErr w:type="spellStart"/>
      <w:r>
        <w:rPr>
          <w:rFonts w:eastAsia="Times New Roman" w:cs="Times New Roman"/>
          <w:szCs w:val="24"/>
        </w:rPr>
        <w:t>μεσούσης</w:t>
      </w:r>
      <w:proofErr w:type="spellEnd"/>
      <w:r>
        <w:rPr>
          <w:rFonts w:eastAsia="Times New Roman" w:cs="Times New Roman"/>
          <w:szCs w:val="24"/>
        </w:rPr>
        <w:t xml:space="preserve"> της κινητοποίησης, να συναντηθούμε και να κουβεντιάσουμε, γιατί υπάρχουν ζητήματα για τα οποία μπορούμε</w:t>
      </w:r>
      <w:r>
        <w:rPr>
          <w:rFonts w:eastAsia="Times New Roman" w:cs="Times New Roman"/>
          <w:szCs w:val="24"/>
        </w:rPr>
        <w:t xml:space="preserve"> να προσφέρουμε κάτι καλύτερο. </w:t>
      </w:r>
    </w:p>
    <w:p w14:paraId="31D63AC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Δεν μπορώ, όμως, να μην αναφερθώ σε ακρότητες, που κατά τη διάρκεια της συζήτησης υπήρξαν από πλευράς των συναδέλφων. Τα ξεπερνάμε, όμως, αυτά γιατί ο αγροτικός χώρος αυτό που θέλει από εμάς είναι να προσεγγίζουμε τον τομέα </w:t>
      </w:r>
      <w:r>
        <w:rPr>
          <w:rFonts w:eastAsia="Times New Roman" w:cs="Times New Roman"/>
          <w:szCs w:val="24"/>
        </w:rPr>
        <w:t xml:space="preserve">του με στοιχεία και κυρίως με δυνατότητες, για να λύσουμε τα προβλήματά τους. </w:t>
      </w:r>
    </w:p>
    <w:p w14:paraId="31D63AC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Μιλήσατε, αγαπητοί συνάδελφοι, για την έλλειψη παραγωγικού σχεδίου για την παραγωγική ανασυγκρότηση της χώρας. Θα καταθέσω, λοιπόν, αντίγραφο των </w:t>
      </w:r>
      <w:r>
        <w:rPr>
          <w:rFonts w:eastAsia="Times New Roman" w:cs="Times New Roman"/>
          <w:szCs w:val="24"/>
        </w:rPr>
        <w:t>π</w:t>
      </w:r>
      <w:r>
        <w:rPr>
          <w:rFonts w:eastAsia="Times New Roman" w:cs="Times New Roman"/>
          <w:szCs w:val="24"/>
        </w:rPr>
        <w:t>ρακτικών της σχετικής συζήτηση</w:t>
      </w:r>
      <w:r>
        <w:rPr>
          <w:rFonts w:eastAsia="Times New Roman" w:cs="Times New Roman"/>
          <w:szCs w:val="24"/>
        </w:rPr>
        <w:t xml:space="preserve">ς που έγινε τον Δεκέμβριο του 2016 στην Επιτροπή Παραγωγής και Εμπορίου πάνω στο στρατηγικό μας σχέδιο, όσον αφορά τον αγροτικό τομέα. Ήταν μια υποχρέωση που ερχόταν ως απόρροια του </w:t>
      </w:r>
      <w:r>
        <w:rPr>
          <w:rFonts w:eastAsia="Times New Roman" w:cs="Times New Roman"/>
          <w:szCs w:val="24"/>
        </w:rPr>
        <w:lastRenderedPageBreak/>
        <w:t xml:space="preserve">ν.4336/2015, δηλαδή του τρίτου μνημονίου, το οποίο σας υπενθυμίζω </w:t>
      </w:r>
      <w:r>
        <w:rPr>
          <w:rFonts w:eastAsia="Times New Roman"/>
          <w:bCs/>
          <w:shd w:val="clear" w:color="auto" w:fill="FFFFFF"/>
        </w:rPr>
        <w:t>ότι</w:t>
      </w:r>
      <w:r>
        <w:rPr>
          <w:rFonts w:eastAsia="Times New Roman" w:cs="Times New Roman"/>
          <w:szCs w:val="24"/>
        </w:rPr>
        <w:t xml:space="preserve"> τα κ</w:t>
      </w:r>
      <w:r>
        <w:rPr>
          <w:rFonts w:eastAsia="Times New Roman" w:cs="Times New Roman"/>
          <w:szCs w:val="24"/>
        </w:rPr>
        <w:t xml:space="preserve">όμματα που είναι υπέρ της ευρωπαϊκής πορείας ψηφίσαμε μαζί. </w:t>
      </w:r>
    </w:p>
    <w:p w14:paraId="31D63AC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Μάλιστα κατά τη σχετική συζήτηση -θα καταθέσω και αντίγραφο- οι εκπρόσωποί σας, ιδιαίτερα της συγκυβέρνησης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Νέας Δημοκρατίας, στις τοποθετήσεις τους είπαν ότι πρόκειται για </w:t>
      </w:r>
      <w:r>
        <w:rPr>
          <w:rFonts w:eastAsia="Times New Roman"/>
          <w:bCs/>
          <w:shd w:val="clear" w:color="auto" w:fill="FFFFFF"/>
        </w:rPr>
        <w:t>μια</w:t>
      </w:r>
      <w:r>
        <w:rPr>
          <w:rFonts w:eastAsia="Times New Roman" w:cs="Times New Roman"/>
          <w:szCs w:val="24"/>
        </w:rPr>
        <w:t xml:space="preserve"> πρόταση </w:t>
      </w:r>
      <w:r>
        <w:rPr>
          <w:rFonts w:eastAsia="Times New Roman" w:cs="Times New Roman"/>
          <w:bCs/>
          <w:shd w:val="clear" w:color="auto" w:fill="FFFFFF"/>
        </w:rPr>
        <w:t>πο</w:t>
      </w:r>
      <w:r>
        <w:rPr>
          <w:rFonts w:eastAsia="Times New Roman" w:cs="Times New Roman"/>
          <w:bCs/>
          <w:shd w:val="clear" w:color="auto" w:fill="FFFFFF"/>
        </w:rPr>
        <w:t>υ</w:t>
      </w:r>
      <w:r>
        <w:rPr>
          <w:rFonts w:eastAsia="Times New Roman" w:cs="Times New Roman"/>
          <w:szCs w:val="24"/>
        </w:rPr>
        <w:t xml:space="preserve"> </w:t>
      </w:r>
      <w:r>
        <w:rPr>
          <w:rFonts w:eastAsia="Times New Roman"/>
          <w:bCs/>
        </w:rPr>
        <w:t>είναι</w:t>
      </w:r>
      <w:r>
        <w:rPr>
          <w:rFonts w:eastAsia="Times New Roman" w:cs="Times New Roman"/>
          <w:szCs w:val="24"/>
        </w:rPr>
        <w:t xml:space="preserve"> προς τη θετική κατεύθυνση. Τώρα, από εκεί και πέρα, αν πεις </w:t>
      </w:r>
      <w:r>
        <w:rPr>
          <w:rFonts w:eastAsia="Times New Roman"/>
          <w:bCs/>
          <w:shd w:val="clear" w:color="auto" w:fill="FFFFFF"/>
        </w:rPr>
        <w:t>ότι</w:t>
      </w:r>
      <w:r>
        <w:rPr>
          <w:rFonts w:eastAsia="Times New Roman" w:cs="Times New Roman"/>
          <w:szCs w:val="24"/>
        </w:rPr>
        <w:t xml:space="preserve"> </w:t>
      </w:r>
      <w:r>
        <w:rPr>
          <w:rFonts w:eastAsia="Times New Roman"/>
          <w:bCs/>
        </w:rPr>
        <w:t>είναι</w:t>
      </w:r>
      <w:r>
        <w:rPr>
          <w:rFonts w:eastAsia="Times New Roman" w:cs="Times New Roman"/>
          <w:szCs w:val="24"/>
        </w:rPr>
        <w:t xml:space="preserve"> προς τη θετική κατεύθυνση, μπορείς μετά να αρχίσεις να εκφράζεις τις επιφυλάξεις σου. Αυτή ήταν η τοποθέτησή τους. </w:t>
      </w:r>
    </w:p>
    <w:p w14:paraId="31D63ACC" w14:textId="77777777" w:rsidR="00495759" w:rsidRDefault="00D40270">
      <w:pPr>
        <w:tabs>
          <w:tab w:val="left" w:pos="2820"/>
        </w:tabs>
        <w:spacing w:line="600" w:lineRule="auto"/>
        <w:ind w:firstLine="720"/>
        <w:jc w:val="both"/>
        <w:rPr>
          <w:rFonts w:eastAsia="Times New Roman"/>
          <w:szCs w:val="24"/>
        </w:rPr>
      </w:pPr>
      <w:r>
        <w:rPr>
          <w:rFonts w:eastAsia="Times New Roman"/>
          <w:szCs w:val="24"/>
        </w:rPr>
        <w:t>Κι εμείς ως Κυβέρνηση ΣΥΡΙΖΑ δεν καταθέσαμε αυτό την τελευταία</w:t>
      </w:r>
      <w:r>
        <w:rPr>
          <w:rFonts w:eastAsia="Times New Roman"/>
          <w:szCs w:val="24"/>
        </w:rPr>
        <w:t xml:space="preserve"> στιγμή και ως </w:t>
      </w:r>
      <w:r>
        <w:rPr>
          <w:rFonts w:eastAsia="Times New Roman"/>
          <w:szCs w:val="24"/>
        </w:rPr>
        <w:t>α</w:t>
      </w:r>
      <w:r>
        <w:rPr>
          <w:rFonts w:eastAsia="Times New Roman"/>
          <w:szCs w:val="24"/>
        </w:rPr>
        <w:t xml:space="preserve">ξιωματική </w:t>
      </w:r>
      <w:r>
        <w:rPr>
          <w:rFonts w:eastAsia="Times New Roman"/>
          <w:szCs w:val="24"/>
        </w:rPr>
        <w:t>α</w:t>
      </w:r>
      <w:r>
        <w:rPr>
          <w:rFonts w:eastAsia="Times New Roman"/>
          <w:szCs w:val="24"/>
        </w:rPr>
        <w:t xml:space="preserve">ντιπολίτευση είχαμε κατά τη </w:t>
      </w:r>
      <w:r>
        <w:rPr>
          <w:rFonts w:eastAsia="Times New Roman"/>
          <w:szCs w:val="24"/>
        </w:rPr>
        <w:lastRenderedPageBreak/>
        <w:t xml:space="preserve">διάρκεια της άσκησης της αντιπολιτευτικής μας δραστηριότητας αναδείξει και δημοσιοποιήσει την πρότασή μας για το </w:t>
      </w:r>
      <w:proofErr w:type="spellStart"/>
      <w:r>
        <w:rPr>
          <w:rFonts w:eastAsia="Times New Roman"/>
          <w:szCs w:val="24"/>
        </w:rPr>
        <w:t>αγροτοδιατροφικό</w:t>
      </w:r>
      <w:proofErr w:type="spellEnd"/>
      <w:r>
        <w:rPr>
          <w:rFonts w:eastAsia="Times New Roman"/>
          <w:szCs w:val="24"/>
        </w:rPr>
        <w:t xml:space="preserve"> σύμπλεγμα ως προϋπόθεση για την ανάπτυξη της ελληνικής κοινωνίας. Απλώς</w:t>
      </w:r>
      <w:r>
        <w:rPr>
          <w:rFonts w:eastAsia="Times New Roman"/>
          <w:szCs w:val="24"/>
        </w:rPr>
        <w:t xml:space="preserve"> σας τα καταθέτω. Βέβαια δεν είναι μόνο αυτά. Ολόκληροι τόμοι είναι, αλλά τουλάχιστον να δείτε ότι προς αυτή την κατεύθυνση δουλεύαμε.</w:t>
      </w:r>
    </w:p>
    <w:p w14:paraId="31D63ACD" w14:textId="77777777" w:rsidR="00495759" w:rsidRDefault="00D40270">
      <w:pPr>
        <w:tabs>
          <w:tab w:val="left" w:pos="2820"/>
        </w:tabs>
        <w:spacing w:line="600" w:lineRule="auto"/>
        <w:ind w:firstLine="720"/>
        <w:jc w:val="both"/>
        <w:rPr>
          <w:rFonts w:eastAsia="Times New Roman"/>
          <w:szCs w:val="24"/>
        </w:rPr>
      </w:pPr>
      <w:r>
        <w:rPr>
          <w:rFonts w:eastAsia="Times New Roman" w:cs="Times New Roman"/>
          <w:szCs w:val="24"/>
        </w:rPr>
        <w:t>(Στο σημείο αυτό ο Υπουργός κ. Ευάγγελος Αποστόλου καταθέτει για τα Πρακτικά τα προαναφερθέντα έγγραφα, τα οποία βρίσκοντ</w:t>
      </w:r>
      <w:r>
        <w:rPr>
          <w:rFonts w:eastAsia="Times New Roman" w:cs="Times New Roman"/>
          <w:szCs w:val="24"/>
        </w:rPr>
        <w:t>αι στο αρχείο του Τμήματος Γραμματείας της Διεύθυνσης Στενογραφίας και Πρακτικών της Βουλής)</w:t>
      </w:r>
    </w:p>
    <w:p w14:paraId="31D63ACE" w14:textId="77777777" w:rsidR="00495759" w:rsidRDefault="00D40270">
      <w:pPr>
        <w:tabs>
          <w:tab w:val="left" w:pos="2820"/>
        </w:tabs>
        <w:spacing w:line="600" w:lineRule="auto"/>
        <w:ind w:firstLine="720"/>
        <w:jc w:val="both"/>
        <w:rPr>
          <w:rFonts w:eastAsia="Times New Roman"/>
          <w:szCs w:val="24"/>
        </w:rPr>
      </w:pPr>
      <w:r>
        <w:rPr>
          <w:rFonts w:eastAsia="Times New Roman"/>
          <w:szCs w:val="24"/>
        </w:rPr>
        <w:t xml:space="preserve">Μάλιστα για την πρόταση που αναφέρατε για το στρατηγικό σχέδιο, σας το λέω ότι αυτή την ώρα βρισκόμαστε σε μια διαδικασία </w:t>
      </w:r>
      <w:proofErr w:type="spellStart"/>
      <w:r>
        <w:rPr>
          <w:rFonts w:eastAsia="Times New Roman"/>
          <w:szCs w:val="24"/>
        </w:rPr>
        <w:lastRenderedPageBreak/>
        <w:t>επικαιροποίησης</w:t>
      </w:r>
      <w:proofErr w:type="spellEnd"/>
      <w:r>
        <w:rPr>
          <w:rFonts w:eastAsia="Times New Roman"/>
          <w:szCs w:val="24"/>
        </w:rPr>
        <w:t>, γιατί πρέπει μέχρι τέλος</w:t>
      </w:r>
      <w:r>
        <w:rPr>
          <w:rFonts w:eastAsia="Times New Roman"/>
          <w:szCs w:val="24"/>
        </w:rPr>
        <w:t xml:space="preserve"> Μαρτίου 2018 να καταθέσουμε προτάσεις, μέσα στα πλαίσια των συμφωνιών και των συζητήσεων που κάνουμε με την Ευρωπαϊκή Επιτροπή.</w:t>
      </w:r>
    </w:p>
    <w:p w14:paraId="31D63ACF" w14:textId="77777777" w:rsidR="00495759" w:rsidRDefault="00D40270">
      <w:pPr>
        <w:tabs>
          <w:tab w:val="left" w:pos="2820"/>
        </w:tabs>
        <w:spacing w:line="600" w:lineRule="auto"/>
        <w:ind w:firstLine="720"/>
        <w:jc w:val="both"/>
        <w:rPr>
          <w:rFonts w:eastAsia="Times New Roman"/>
          <w:szCs w:val="24"/>
        </w:rPr>
      </w:pPr>
      <w:r>
        <w:rPr>
          <w:rFonts w:eastAsia="Times New Roman"/>
          <w:szCs w:val="24"/>
        </w:rPr>
        <w:t xml:space="preserve">Εμείς, λοιπόν, στα σχέδια που καταθέσαμε και αυτό που </w:t>
      </w:r>
      <w:proofErr w:type="spellStart"/>
      <w:r>
        <w:rPr>
          <w:rFonts w:eastAsia="Times New Roman"/>
          <w:szCs w:val="24"/>
        </w:rPr>
        <w:t>επικαιροποιούμε</w:t>
      </w:r>
      <w:proofErr w:type="spellEnd"/>
      <w:r>
        <w:rPr>
          <w:rFonts w:eastAsia="Times New Roman"/>
          <w:szCs w:val="24"/>
        </w:rPr>
        <w:t xml:space="preserve"> έχουμε συνδέσει την έξοδό μας από την κρίση με την ενίσχυση της αγροτικής παραγωγής και γενικότερα του </w:t>
      </w:r>
      <w:proofErr w:type="spellStart"/>
      <w:r>
        <w:rPr>
          <w:rFonts w:eastAsia="Times New Roman"/>
          <w:szCs w:val="24"/>
        </w:rPr>
        <w:t>αγροτοδιατροφικού</w:t>
      </w:r>
      <w:proofErr w:type="spellEnd"/>
      <w:r>
        <w:rPr>
          <w:rFonts w:eastAsia="Times New Roman"/>
          <w:szCs w:val="24"/>
        </w:rPr>
        <w:t xml:space="preserve"> τομέα. Μπορεί να διαφωνείτε εσείς, αλλά εμείς τουλάχιστον στα περ</w:t>
      </w:r>
      <w:r>
        <w:rPr>
          <w:rFonts w:eastAsia="Times New Roman"/>
          <w:szCs w:val="24"/>
        </w:rPr>
        <w:t>ιφερειακά συνέδρια που πηγαίνουμε βλέπουμε ειδικά τον χώρο του αγροτικού κόσμου να έρχεται, να συζητάμε και να αποδέχεται ουσιαστικά τις προτάσεις που καταθέτουμε μέσα από το συγκεκριμένο ολοκληρωμένο στρατηγικό σχέδιο για την ανασυγκρότηση της αγροτικής ο</w:t>
      </w:r>
      <w:r>
        <w:rPr>
          <w:rFonts w:eastAsia="Times New Roman"/>
          <w:szCs w:val="24"/>
        </w:rPr>
        <w:t>ικονομίας και την αναζωογόνηση της περιφέρειας και την υπαίθρου υπηρετούμε.</w:t>
      </w:r>
    </w:p>
    <w:p w14:paraId="31D63AD0" w14:textId="77777777" w:rsidR="00495759" w:rsidRDefault="00D40270">
      <w:pPr>
        <w:tabs>
          <w:tab w:val="left" w:pos="2820"/>
        </w:tabs>
        <w:spacing w:line="600" w:lineRule="auto"/>
        <w:ind w:firstLine="720"/>
        <w:jc w:val="both"/>
        <w:rPr>
          <w:rFonts w:eastAsia="Times New Roman"/>
          <w:szCs w:val="24"/>
        </w:rPr>
      </w:pPr>
      <w:r>
        <w:rPr>
          <w:rFonts w:eastAsia="Times New Roman"/>
          <w:szCs w:val="24"/>
        </w:rPr>
        <w:lastRenderedPageBreak/>
        <w:t>Πώς υπηρετούμε; Έχουμε σε αυτά τα τρία χρόνια νομοθετικές πρωτοβουλίες και παρεμβάσεις όπως αυτή των βοσκήσιμων γαιών. Ταχθήκατε ενάντια σε μια ρύθμιση η οποία ήταν κύριο ζήτημα γι</w:t>
      </w:r>
      <w:r>
        <w:rPr>
          <w:rFonts w:eastAsia="Times New Roman"/>
          <w:szCs w:val="24"/>
        </w:rPr>
        <w:t>α την κτηνοτροφία. Φέραμε πλαίσιο για τους αγροτικούς συνεταιρισμούς. Θα τα πούμε αργότερα ποια ήταν η λειτουργία στο συνεταιριστικό κίνημα και ποιες επιπτώσεις είχε φέρει αυτή η λειτουργία που βρήκαμε εμείς σήμερα.</w:t>
      </w:r>
    </w:p>
    <w:p w14:paraId="31D63AD1" w14:textId="77777777" w:rsidR="00495759" w:rsidRDefault="00D40270">
      <w:pPr>
        <w:tabs>
          <w:tab w:val="left" w:pos="2820"/>
        </w:tabs>
        <w:spacing w:line="600" w:lineRule="auto"/>
        <w:ind w:firstLine="720"/>
        <w:jc w:val="both"/>
        <w:rPr>
          <w:rFonts w:eastAsia="Times New Roman"/>
          <w:szCs w:val="24"/>
        </w:rPr>
      </w:pPr>
      <w:r>
        <w:rPr>
          <w:rFonts w:eastAsia="Times New Roman"/>
          <w:szCs w:val="24"/>
        </w:rPr>
        <w:t>Φέραμε πλαίσιο για τη χρήση των ανανεώσι</w:t>
      </w:r>
      <w:r>
        <w:rPr>
          <w:rFonts w:eastAsia="Times New Roman"/>
          <w:szCs w:val="24"/>
        </w:rPr>
        <w:t>μων πηγών ενέργειας. Φέραμε την κάρτα του αγρότη. Σας υπενθυμίζω μάλιστα ότι πήγε πολύ καλά συνδεόμενη με το 80% της βασικής ενίσχυσης και γι’ αυτό προετοιμαζόμαστε για το 2018 να την επεκτείνουμε και στο 80% του πρασινίσματος.</w:t>
      </w:r>
    </w:p>
    <w:p w14:paraId="31D63AD2" w14:textId="77777777" w:rsidR="00495759" w:rsidRDefault="00D40270">
      <w:pPr>
        <w:tabs>
          <w:tab w:val="left" w:pos="2820"/>
        </w:tabs>
        <w:spacing w:line="600" w:lineRule="auto"/>
        <w:ind w:firstLine="720"/>
        <w:jc w:val="both"/>
        <w:rPr>
          <w:rFonts w:eastAsia="Times New Roman"/>
          <w:szCs w:val="24"/>
        </w:rPr>
      </w:pPr>
      <w:r>
        <w:rPr>
          <w:rFonts w:eastAsia="Times New Roman"/>
          <w:szCs w:val="24"/>
        </w:rPr>
        <w:lastRenderedPageBreak/>
        <w:t>Φέραμε πλαίσιο για τις πληρω</w:t>
      </w:r>
      <w:r>
        <w:rPr>
          <w:rFonts w:eastAsia="Times New Roman"/>
          <w:szCs w:val="24"/>
        </w:rPr>
        <w:t>μές των αγροτικών προϊόντων, γιατί είπατε ότι «Εμείς είχαμε τριάντα ημέρες κι εσείς το κάνατε εξήντα». Εσείς είχατε τριάντα ημέρες και είχατε και παράγραφο από κάτω που έλεγε ότι εκτός αν οι συμβαλλόμενοι αποφασίσουν διαφορετικά, που σημαίνει ο αδύναμος κρ</w:t>
      </w:r>
      <w:r>
        <w:rPr>
          <w:rFonts w:eastAsia="Times New Roman"/>
          <w:szCs w:val="24"/>
        </w:rPr>
        <w:t xml:space="preserve">ίκος, ο αγρότης, να μπορεί να επιβάλλει τις τριάντα ημέρες όταν υπάρχει απέναντί του χονδρέμπορος, όταν υπάρχει το </w:t>
      </w:r>
      <w:r>
        <w:rPr>
          <w:rFonts w:eastAsia="Times New Roman"/>
          <w:szCs w:val="24"/>
        </w:rPr>
        <w:t>σο</w:t>
      </w:r>
      <w:r>
        <w:rPr>
          <w:rFonts w:eastAsia="Times New Roman"/>
          <w:szCs w:val="24"/>
        </w:rPr>
        <w:t>υ</w:t>
      </w:r>
      <w:r>
        <w:rPr>
          <w:rFonts w:eastAsia="Times New Roman"/>
          <w:szCs w:val="24"/>
        </w:rPr>
        <w:t>περμ</w:t>
      </w:r>
      <w:r>
        <w:rPr>
          <w:rFonts w:eastAsia="Times New Roman"/>
          <w:szCs w:val="24"/>
        </w:rPr>
        <w:t>ά</w:t>
      </w:r>
      <w:r>
        <w:rPr>
          <w:rFonts w:eastAsia="Times New Roman"/>
          <w:szCs w:val="24"/>
        </w:rPr>
        <w:t>ρκετ.</w:t>
      </w:r>
      <w:r>
        <w:rPr>
          <w:rFonts w:eastAsia="Times New Roman"/>
          <w:szCs w:val="24"/>
        </w:rPr>
        <w:t xml:space="preserve"> Ξέρετε </w:t>
      </w:r>
      <w:r>
        <w:rPr>
          <w:rFonts w:eastAsia="Times New Roman"/>
          <w:szCs w:val="24"/>
        </w:rPr>
        <w:t>πο</w:t>
      </w:r>
      <w:r>
        <w:rPr>
          <w:rFonts w:eastAsia="Times New Roman"/>
          <w:szCs w:val="24"/>
        </w:rPr>
        <w:t>ύ</w:t>
      </w:r>
      <w:r>
        <w:rPr>
          <w:rFonts w:eastAsia="Times New Roman"/>
          <w:szCs w:val="24"/>
        </w:rPr>
        <w:t xml:space="preserve"> είχαμε καταλήξει; Δεν θέλω να εκνευριστώ, αλλά οι επτά ημέρες λήξης στο γάλα να συνοδεύεται με επτάμηνες και δωδεκάμ</w:t>
      </w:r>
      <w:r>
        <w:rPr>
          <w:rFonts w:eastAsia="Times New Roman"/>
          <w:szCs w:val="24"/>
        </w:rPr>
        <w:t xml:space="preserve">ηνες επιταγές ήταν κανόνας. Αυτό δεν νομίζω πως μπορείτε να το αμφισβητήσετε. </w:t>
      </w:r>
    </w:p>
    <w:p w14:paraId="31D63AD3" w14:textId="77777777" w:rsidR="00495759" w:rsidRDefault="00D40270">
      <w:pPr>
        <w:tabs>
          <w:tab w:val="left" w:pos="2820"/>
        </w:tabs>
        <w:spacing w:line="600" w:lineRule="auto"/>
        <w:ind w:firstLine="720"/>
        <w:jc w:val="both"/>
        <w:rPr>
          <w:rFonts w:eastAsia="Times New Roman"/>
          <w:szCs w:val="24"/>
        </w:rPr>
      </w:pPr>
      <w:r>
        <w:rPr>
          <w:rFonts w:eastAsia="Times New Roman"/>
          <w:szCs w:val="24"/>
        </w:rPr>
        <w:t xml:space="preserve">Επίσης η υποχρεωτική αναγραφή της χώρας προέλευσης των γαλακτοκομικών προϊόντων, του γάλακτος </w:t>
      </w:r>
      <w:proofErr w:type="spellStart"/>
      <w:r>
        <w:rPr>
          <w:rFonts w:eastAsia="Times New Roman"/>
          <w:szCs w:val="24"/>
        </w:rPr>
        <w:t>άρμεξης</w:t>
      </w:r>
      <w:proofErr w:type="spellEnd"/>
      <w:r>
        <w:rPr>
          <w:rFonts w:eastAsia="Times New Roman"/>
          <w:szCs w:val="24"/>
        </w:rPr>
        <w:t xml:space="preserve">, του κρέατος </w:t>
      </w:r>
      <w:r>
        <w:rPr>
          <w:rFonts w:eastAsia="Times New Roman"/>
          <w:szCs w:val="24"/>
        </w:rPr>
        <w:lastRenderedPageBreak/>
        <w:t>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r>
        <w:rPr>
          <w:rFonts w:eastAsia="Times New Roman"/>
          <w:szCs w:val="24"/>
        </w:rPr>
        <w:t xml:space="preserve"> δεν ήταν σημαντική; Το λέω γιατί κι εσείς συμφωνήσατε μ</w:t>
      </w:r>
      <w:r>
        <w:rPr>
          <w:rFonts w:eastAsia="Times New Roman"/>
          <w:szCs w:val="24"/>
        </w:rPr>
        <w:t xml:space="preserve">ε τη συγκεκριμένη ρύθμιση. </w:t>
      </w:r>
    </w:p>
    <w:p w14:paraId="31D63AD4" w14:textId="77777777" w:rsidR="00495759" w:rsidRDefault="00D40270">
      <w:pPr>
        <w:tabs>
          <w:tab w:val="left" w:pos="2820"/>
        </w:tabs>
        <w:spacing w:line="600" w:lineRule="auto"/>
        <w:ind w:firstLine="720"/>
        <w:jc w:val="both"/>
        <w:rPr>
          <w:rFonts w:eastAsia="Times New Roman"/>
          <w:szCs w:val="24"/>
        </w:rPr>
      </w:pPr>
      <w:r>
        <w:rPr>
          <w:rFonts w:eastAsia="Times New Roman"/>
          <w:szCs w:val="24"/>
        </w:rPr>
        <w:t xml:space="preserve">Επίσης αναδείξαμε κι άλλα ζητήματα που έχουν σχέση με το </w:t>
      </w:r>
      <w:proofErr w:type="spellStart"/>
      <w:r>
        <w:rPr>
          <w:rFonts w:eastAsia="Times New Roman"/>
          <w:szCs w:val="24"/>
        </w:rPr>
        <w:t>εργόσημο</w:t>
      </w:r>
      <w:proofErr w:type="spellEnd"/>
      <w:r>
        <w:rPr>
          <w:rFonts w:eastAsia="Times New Roman"/>
          <w:szCs w:val="24"/>
        </w:rPr>
        <w:t xml:space="preserve">, που έχουν σχέση με τον οργανισμό διαχείρισης της αγροτικής περιουσίας -θα τα πούμε αυτά ίσως στη δευτερολογία-, αλλά και άλλες που ακολουθούν. </w:t>
      </w:r>
    </w:p>
    <w:p w14:paraId="31D63AD5" w14:textId="77777777" w:rsidR="00495759" w:rsidRDefault="00D40270">
      <w:pPr>
        <w:tabs>
          <w:tab w:val="left" w:pos="2820"/>
        </w:tabs>
        <w:spacing w:line="600" w:lineRule="auto"/>
        <w:ind w:firstLine="720"/>
        <w:jc w:val="both"/>
        <w:rPr>
          <w:rFonts w:eastAsia="Times New Roman"/>
          <w:szCs w:val="24"/>
        </w:rPr>
      </w:pPr>
      <w:r>
        <w:rPr>
          <w:rFonts w:eastAsia="Times New Roman"/>
          <w:szCs w:val="24"/>
        </w:rPr>
        <w:t>Αυτή την ώρα υπάρ</w:t>
      </w:r>
      <w:r>
        <w:rPr>
          <w:rFonts w:eastAsia="Times New Roman"/>
          <w:szCs w:val="24"/>
        </w:rPr>
        <w:t>χει το νομοσχέδιο για τη συλλογικότητα στον αγροτικό χώρο. Ξέρετε ότι είχατε αφήσει ολόκληρους τομείς αγροτικής δραστηριότητας εκτός δυνατότητας συνδικαλιστικής τους συγκρότησης, όπως για παράδειγμα την αλιεία. Ιδιαίτερα τα ζητήματα της αλιείας δεν τα είχα</w:t>
      </w:r>
      <w:r>
        <w:rPr>
          <w:rFonts w:eastAsia="Times New Roman"/>
          <w:szCs w:val="24"/>
        </w:rPr>
        <w:t xml:space="preserve">τε ακουμπήσει καθόλου. Από βασιλικά </w:t>
      </w:r>
      <w:r>
        <w:rPr>
          <w:rFonts w:eastAsia="Times New Roman"/>
          <w:szCs w:val="24"/>
        </w:rPr>
        <w:lastRenderedPageBreak/>
        <w:t xml:space="preserve">διατάγματα </w:t>
      </w:r>
      <w:proofErr w:type="spellStart"/>
      <w:r>
        <w:rPr>
          <w:rFonts w:eastAsia="Times New Roman"/>
          <w:szCs w:val="24"/>
        </w:rPr>
        <w:t>διεπόταν</w:t>
      </w:r>
      <w:proofErr w:type="spellEnd"/>
      <w:r>
        <w:rPr>
          <w:rFonts w:eastAsia="Times New Roman"/>
          <w:szCs w:val="24"/>
        </w:rPr>
        <w:t xml:space="preserve"> η λειτουργία της αλιείας. Επίσης κάνουμε παρεμβάσεις στα ζητήματα που έχουν σχέση με την Τράπεζα Γενετικού Υλικού και άλλα. Θα τα δείτε. </w:t>
      </w:r>
    </w:p>
    <w:p w14:paraId="31D63AD6" w14:textId="77777777" w:rsidR="00495759" w:rsidRDefault="00D40270">
      <w:pPr>
        <w:tabs>
          <w:tab w:val="left" w:pos="2820"/>
        </w:tabs>
        <w:spacing w:line="600" w:lineRule="auto"/>
        <w:ind w:firstLine="720"/>
        <w:jc w:val="both"/>
        <w:rPr>
          <w:rFonts w:eastAsia="Times New Roman"/>
          <w:szCs w:val="24"/>
        </w:rPr>
      </w:pPr>
      <w:r>
        <w:rPr>
          <w:rFonts w:eastAsia="Times New Roman"/>
          <w:szCs w:val="24"/>
        </w:rPr>
        <w:t>Να συμφωνήσω μαζί σας και νομίζω πως είναι ένα μεγάλο θέμα αυτ</w:t>
      </w:r>
      <w:r>
        <w:rPr>
          <w:rFonts w:eastAsia="Times New Roman"/>
          <w:szCs w:val="24"/>
        </w:rPr>
        <w:t xml:space="preserve">ό της ανάγκης πάταξης των </w:t>
      </w:r>
      <w:proofErr w:type="spellStart"/>
      <w:r>
        <w:rPr>
          <w:rFonts w:eastAsia="Times New Roman"/>
          <w:szCs w:val="24"/>
        </w:rPr>
        <w:t>ελληνοποιήσεων</w:t>
      </w:r>
      <w:proofErr w:type="spellEnd"/>
      <w:r>
        <w:rPr>
          <w:rFonts w:eastAsia="Times New Roman"/>
          <w:szCs w:val="24"/>
        </w:rPr>
        <w:t>. Προσπαθούμε να αντιμετωπίσουμε την κατάσταση εντατικοποιώντας τους ελέγχους. Και θα σταθώ σε ένα χαρακτηριστικό παράδειγμα που ανακοινώσαμε σήμερα το πρωί. Έχουμε αθρόες εισαγωγές-εισροές αρνιών από Ρουμανία, τα οπ</w:t>
      </w:r>
      <w:r>
        <w:rPr>
          <w:rFonts w:eastAsia="Times New Roman"/>
          <w:szCs w:val="24"/>
        </w:rPr>
        <w:t xml:space="preserve">οία σφάζονται και πωλούνται στην εσωτερική αγορά, είτε ως ελληνικά -δηλαδή </w:t>
      </w:r>
      <w:proofErr w:type="spellStart"/>
      <w:r>
        <w:rPr>
          <w:rFonts w:eastAsia="Times New Roman"/>
          <w:szCs w:val="24"/>
        </w:rPr>
        <w:t>ελληνοποιούνται</w:t>
      </w:r>
      <w:proofErr w:type="spellEnd"/>
      <w:r>
        <w:rPr>
          <w:rFonts w:eastAsia="Times New Roman"/>
          <w:szCs w:val="24"/>
        </w:rPr>
        <w:t xml:space="preserve">- είτε διατίθενται χωρίς να εμφανίζονται, δηλαδή στη «μαύρη» αγορά. </w:t>
      </w:r>
    </w:p>
    <w:p w14:paraId="31D63AD7"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t>Είναι χαρακτηριστική η περίπτωση ελληνικής εταιρείας στη βόρεια Ελλάδα, που σε πρόσφατο έλεγχο βρ</w:t>
      </w:r>
      <w:r>
        <w:rPr>
          <w:rFonts w:eastAsia="Times New Roman"/>
          <w:szCs w:val="24"/>
        </w:rPr>
        <w:t xml:space="preserve">έθηκε το 2016, ενώ είχε </w:t>
      </w:r>
      <w:r>
        <w:rPr>
          <w:rFonts w:eastAsia="Times New Roman"/>
          <w:szCs w:val="24"/>
        </w:rPr>
        <w:lastRenderedPageBreak/>
        <w:t xml:space="preserve">αγοράσει περισσότερα από δέκα χιλιάδες αρνιά Ρουμανίας, είτε εισάγοντάς τα απ’ ευθείας είτε αγοράζοντάς τα από ελληνικές επιχειρήσεις, να εμφανίζει εισροές μόνο χιλίων εκατό ελληνικών αρνιών, ενώ με τον </w:t>
      </w:r>
      <w:proofErr w:type="spellStart"/>
      <w:r>
        <w:rPr>
          <w:rFonts w:eastAsia="Times New Roman"/>
          <w:szCs w:val="24"/>
        </w:rPr>
        <w:t>διασταυρωτικό</w:t>
      </w:r>
      <w:proofErr w:type="spellEnd"/>
      <w:r>
        <w:rPr>
          <w:rFonts w:eastAsia="Times New Roman"/>
          <w:szCs w:val="24"/>
        </w:rPr>
        <w:t xml:space="preserve"> έλεγχο των σφαγ</w:t>
      </w:r>
      <w:r>
        <w:rPr>
          <w:rFonts w:eastAsia="Times New Roman"/>
          <w:szCs w:val="24"/>
        </w:rPr>
        <w:t>ών από τη διαδικτυακή εφαρμογή «Άρτεμις» του ΕΛΓΟ «ΔΗΜΗΤΡΑ» εμφανίζεται να έχει προβεί για όλο το 2016 σε σφαγές τριών χιλιάδων οκτακοσίων αρνιών Ρουμανίας και τριών χιλιάδων τριακοσίων πενήντα Ελλάδας.</w:t>
      </w:r>
    </w:p>
    <w:p w14:paraId="31D63AD8"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t xml:space="preserve">Έχουμε, δηλαδή, εμφανέστατες παρανομίες τόσο της </w:t>
      </w:r>
      <w:proofErr w:type="spellStart"/>
      <w:r>
        <w:rPr>
          <w:rFonts w:eastAsia="Times New Roman"/>
          <w:szCs w:val="24"/>
        </w:rPr>
        <w:t>ελλη</w:t>
      </w:r>
      <w:r>
        <w:rPr>
          <w:rFonts w:eastAsia="Times New Roman"/>
          <w:szCs w:val="24"/>
        </w:rPr>
        <w:t>νοποίησης</w:t>
      </w:r>
      <w:proofErr w:type="spellEnd"/>
      <w:r>
        <w:rPr>
          <w:rFonts w:eastAsia="Times New Roman"/>
          <w:szCs w:val="24"/>
        </w:rPr>
        <w:t xml:space="preserve"> σφαγείων όσο και μη δήλωσής τους στο σύστημα «Άρτεμις». Η υπόθεση παραπέμφθηκε πριν από λίγο στην εισαγγελία.</w:t>
      </w:r>
    </w:p>
    <w:p w14:paraId="31D63AD9"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lastRenderedPageBreak/>
        <w:t xml:space="preserve">Θέλω να ξεκαθαρίσω για μια ακόμη φορά ότι θα καταπολεμήσουμε συστηματικά τις </w:t>
      </w:r>
      <w:proofErr w:type="spellStart"/>
      <w:r>
        <w:rPr>
          <w:rFonts w:eastAsia="Times New Roman"/>
          <w:szCs w:val="24"/>
        </w:rPr>
        <w:t>ελληνοποιήσεις</w:t>
      </w:r>
      <w:proofErr w:type="spellEnd"/>
      <w:r>
        <w:rPr>
          <w:rFonts w:eastAsia="Times New Roman"/>
          <w:szCs w:val="24"/>
        </w:rPr>
        <w:t xml:space="preserve">, γιατί θέλουμε να προστατεύσουμε τον αγρότη </w:t>
      </w:r>
      <w:r>
        <w:rPr>
          <w:rFonts w:eastAsia="Times New Roman"/>
          <w:szCs w:val="24"/>
        </w:rPr>
        <w:t>μας, τον κτηνοτρόφο μας, αλλά και τον Έλληνα καταναλωτή.</w:t>
      </w:r>
    </w:p>
    <w:p w14:paraId="31D63ADA"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t>Παράλληλα, θέλω να απευθύνω μια προειδοποίηση προς το κύκλωμα εμπορίας και επεξεργασίας γάλακτος ότι θα είμαστε το ίδιο αυστηροί, γιατί θέλουμε να υπερασπιστούμε τη φέτα μας, θέλουμε να υπερασπιστούμ</w:t>
      </w:r>
      <w:r>
        <w:rPr>
          <w:rFonts w:eastAsia="Times New Roman"/>
          <w:szCs w:val="24"/>
        </w:rPr>
        <w:t>ε προϊόντα, τα οποία έχουν, παρά τις διαφωνίες σας, πολύ μεγάλη ζήτηση στις αγορές του εξωτερικού.</w:t>
      </w:r>
    </w:p>
    <w:p w14:paraId="31D63ADB"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t>Έρχομαι στα ζητήματα που βάζετε και ειλικρινά είναι λάθος το πώς τοποθετείστε πάνω στη μεγάλη -θα έλεγα- από πλευράς του Υπουργείου μας ρύθμιση που αφορά φορ</w:t>
      </w:r>
      <w:r>
        <w:rPr>
          <w:rFonts w:eastAsia="Times New Roman"/>
          <w:szCs w:val="24"/>
        </w:rPr>
        <w:t xml:space="preserve">ολογικό και ασφαλιστικό. Η αντιπολιτευτική σας τακτική είναι λάθος και έχει οδηγήσει τον </w:t>
      </w:r>
      <w:r>
        <w:rPr>
          <w:rFonts w:eastAsia="Times New Roman"/>
          <w:szCs w:val="24"/>
        </w:rPr>
        <w:lastRenderedPageBreak/>
        <w:t xml:space="preserve">χώρο σε διαδικασίες, οι οποίες δεν υπηρετούν και τους ίδιους τους αγρότες. </w:t>
      </w:r>
    </w:p>
    <w:p w14:paraId="31D63ADC"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t>Αυτό το μείγμα που λέτε «φορολογικών-ασφαλιστικών εισφορών» ήταν στη δική μας φαρέτρα, στις</w:t>
      </w:r>
      <w:r>
        <w:rPr>
          <w:rFonts w:eastAsia="Times New Roman"/>
          <w:szCs w:val="24"/>
        </w:rPr>
        <w:t xml:space="preserve"> διαπραγματεύσεις που κάναμε με τους θεσμούς. Και τα στοιχεία δείχνουν ότι ήταν πολύ επιτυχημένο, αφού συνδέοντας τη φορολογική ελάφρυνση με την ασφαλιστική επιβάρυνση, βγάζει τους αγρότες κερδισμένους και, μάλιστα, διασφαλίζοντάς τους δύο σημαντικά ζητούμ</w:t>
      </w:r>
      <w:r>
        <w:rPr>
          <w:rFonts w:eastAsia="Times New Roman"/>
          <w:szCs w:val="24"/>
        </w:rPr>
        <w:t>ενα, ζητούμενα που αποτελούσαν όνειρο για τον αγροτικό χώρο, το ατομικό αφορολόγητο και την εθνική σύνταξη.</w:t>
      </w:r>
    </w:p>
    <w:p w14:paraId="31D63ADD"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t xml:space="preserve">Γίνομαι πιο σαφής. Θέλω να σας θυμίσω, κατ’ αρχάς, ότι για το φορολογικό από την πρώτη χρονιά της διακυβέρνησής μας, το </w:t>
      </w:r>
      <w:r>
        <w:rPr>
          <w:rFonts w:eastAsia="Times New Roman"/>
          <w:szCs w:val="24"/>
        </w:rPr>
        <w:lastRenderedPageBreak/>
        <w:t>2015, αποτρέψαμε την προγραμ</w:t>
      </w:r>
      <w:r>
        <w:rPr>
          <w:rFonts w:eastAsia="Times New Roman"/>
          <w:szCs w:val="24"/>
        </w:rPr>
        <w:t>ματισμένη από τις δικές σας κυβερνήσεις φορολόγηση του αγροτικού εισοδήματος από το πρώτο ευρώ, στο οποίο συμπεριλαμβανόταν και οι ενισχύσεις και οι αποζημιώσεις από το πρώτο ευρώ.</w:t>
      </w:r>
    </w:p>
    <w:p w14:paraId="31D63ADE" w14:textId="77777777" w:rsidR="00495759" w:rsidRDefault="00D40270">
      <w:pPr>
        <w:tabs>
          <w:tab w:val="left" w:pos="2940"/>
        </w:tabs>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w:t>
      </w:r>
      <w:r>
        <w:rPr>
          <w:rFonts w:eastAsia="Times New Roman"/>
          <w:szCs w:val="24"/>
        </w:rPr>
        <w:t>δ</w:t>
      </w:r>
      <w:r>
        <w:rPr>
          <w:rFonts w:eastAsia="Times New Roman"/>
          <w:szCs w:val="24"/>
        </w:rPr>
        <w:t>εν ακούστηκε)</w:t>
      </w:r>
    </w:p>
    <w:p w14:paraId="31D63ADF" w14:textId="77777777" w:rsidR="00495759" w:rsidRDefault="00D40270">
      <w:pPr>
        <w:tabs>
          <w:tab w:val="left" w:pos="2940"/>
        </w:tabs>
        <w:spacing w:line="600" w:lineRule="auto"/>
        <w:ind w:firstLine="720"/>
        <w:jc w:val="both"/>
        <w:rPr>
          <w:rFonts w:eastAsia="Times New Roman"/>
          <w:szCs w:val="24"/>
        </w:rPr>
      </w:pPr>
      <w:r>
        <w:rPr>
          <w:rFonts w:eastAsia="Times New Roman"/>
          <w:b/>
          <w:szCs w:val="24"/>
        </w:rPr>
        <w:t>ΕΥΑΓΓΕΛΟΣ ΑΠΟΣΤΟΛΟΥ (Υπουργός Αγροτική</w:t>
      </w:r>
      <w:r>
        <w:rPr>
          <w:rFonts w:eastAsia="Times New Roman"/>
          <w:b/>
          <w:szCs w:val="24"/>
        </w:rPr>
        <w:t>ς Ανάπτυξης και</w:t>
      </w:r>
      <w:r>
        <w:rPr>
          <w:rFonts w:eastAsia="Times New Roman"/>
          <w:szCs w:val="24"/>
        </w:rPr>
        <w:t xml:space="preserve"> </w:t>
      </w:r>
      <w:r>
        <w:rPr>
          <w:rFonts w:eastAsia="Times New Roman"/>
          <w:b/>
          <w:szCs w:val="24"/>
        </w:rPr>
        <w:t>Τροφίμων):</w:t>
      </w:r>
      <w:r>
        <w:rPr>
          <w:rFonts w:eastAsia="Times New Roman"/>
          <w:szCs w:val="24"/>
        </w:rPr>
        <w:t xml:space="preserve"> Μη διαφωνείτε. Εδώ είναι. Θα σας καταθέσω, λοιπόν, την αντίστοιχη εγκύκλιο από το Υπουργείο Οικονομικών του 2014, όπου σαφέστατα λέει ότι «με βάση τον ν.4172/2013…» -νομίζω ότι εσείς τον ψηφίσατε αυτόν τον νόμο, έτσι δεν είναι;- </w:t>
      </w:r>
      <w:r>
        <w:rPr>
          <w:rFonts w:eastAsia="Times New Roman"/>
          <w:szCs w:val="24"/>
        </w:rPr>
        <w:t xml:space="preserve">και αναφέρει ρητά όσον αφορά τις συναλλαγές ότι «συμπεριλαμβάνονται αυτές που αφορούν πώληση αγαθών ή παροχή υπηρεσιών </w:t>
      </w:r>
      <w:r>
        <w:rPr>
          <w:rFonts w:eastAsia="Times New Roman"/>
          <w:szCs w:val="24"/>
        </w:rPr>
        <w:lastRenderedPageBreak/>
        <w:t>από την είσπραξη επιδοτήσεων, οικονομικών ενισχύσεων, αποζημιώσεων, επιστροφή τόκων». Και κάτω, λοιπόν, λέει ότι «είναι υπόχρεος απεικόνι</w:t>
      </w:r>
      <w:r>
        <w:rPr>
          <w:rFonts w:eastAsia="Times New Roman"/>
          <w:szCs w:val="24"/>
        </w:rPr>
        <w:t>σης όλων των παραπάνω, όταν εισπράττει επιδοτήσεις, οικονομικές ενισχύσεις κ.λπ.».</w:t>
      </w:r>
    </w:p>
    <w:p w14:paraId="31D63AE0"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t>Άρα, λοιπόν, αυτή είναι δική σας εγκύκλιος, που φορολογούσε από το πρώτο ευρώ με 13%. Ξέρετε πόσα θα πλήρωναν οι αγρότες με αυτή τη ρύθμιση; Θα πλήρωναν 440.000.000!</w:t>
      </w:r>
    </w:p>
    <w:p w14:paraId="31D63AE1" w14:textId="77777777" w:rsidR="00495759" w:rsidRDefault="00D40270">
      <w:pPr>
        <w:spacing w:after="0" w:line="600" w:lineRule="auto"/>
        <w:ind w:firstLine="720"/>
        <w:jc w:val="both"/>
        <w:rPr>
          <w:rFonts w:eastAsia="Times New Roman"/>
          <w:szCs w:val="24"/>
        </w:rPr>
      </w:pPr>
      <w:r>
        <w:rPr>
          <w:rFonts w:eastAsia="Times New Roman"/>
          <w:szCs w:val="24"/>
        </w:rPr>
        <w:t>Και ερχ</w:t>
      </w:r>
      <w:r>
        <w:rPr>
          <w:rFonts w:eastAsia="Times New Roman"/>
          <w:szCs w:val="24"/>
        </w:rPr>
        <w:t xml:space="preserve">όμαστε εμείς –επειδή μας λέτε τι κάνατε- και φέρνουμε σχετική ρύθμιση το 2015, όπου τις ενισχύσεις μέχρι 12.000 ευρώ δεν τις βάζουμε μέσα. Και αυτόματα από αυτή τη διαδικασία προέκυψαν 175 εκατομμύρια ευρώ και όχι 440 εκατομμύρια. </w:t>
      </w:r>
    </w:p>
    <w:p w14:paraId="31D63AE2" w14:textId="77777777" w:rsidR="00495759" w:rsidRDefault="00D40270">
      <w:pPr>
        <w:spacing w:after="0" w:line="600" w:lineRule="auto"/>
        <w:ind w:firstLine="720"/>
        <w:jc w:val="both"/>
        <w:rPr>
          <w:rFonts w:eastAsia="Times New Roman"/>
          <w:szCs w:val="24"/>
        </w:rPr>
      </w:pPr>
      <w:r>
        <w:rPr>
          <w:rFonts w:eastAsia="Times New Roman"/>
          <w:szCs w:val="24"/>
        </w:rPr>
        <w:t>Σας καταθέτω τις σχετικέ</w:t>
      </w:r>
      <w:r>
        <w:rPr>
          <w:rFonts w:eastAsia="Times New Roman"/>
          <w:szCs w:val="24"/>
        </w:rPr>
        <w:t xml:space="preserve">ς εγκυκλίους, επειδή επαναλαμβάνετε συνέχεια ότι δεν το κάναμε. </w:t>
      </w:r>
    </w:p>
    <w:p w14:paraId="31D63AE3" w14:textId="77777777" w:rsidR="00495759" w:rsidRDefault="00D40270">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κ. Ευάγγελος Αποστόλου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cs="Times New Roman"/>
          <w:szCs w:val="24"/>
        </w:rPr>
        <w:t xml:space="preserve"> Πρακτικών της Βουλής)</w:t>
      </w:r>
    </w:p>
    <w:p w14:paraId="31D63AE4" w14:textId="77777777" w:rsidR="00495759" w:rsidRDefault="00D40270">
      <w:pPr>
        <w:spacing w:after="0" w:line="600" w:lineRule="auto"/>
        <w:ind w:firstLine="720"/>
        <w:jc w:val="both"/>
        <w:rPr>
          <w:rFonts w:eastAsia="Times New Roman"/>
          <w:szCs w:val="24"/>
        </w:rPr>
      </w:pPr>
      <w:r>
        <w:rPr>
          <w:rFonts w:eastAsia="Times New Roman"/>
          <w:szCs w:val="24"/>
        </w:rPr>
        <w:t>Έρχομαι, λοιπόν, στο εισόδημα του 2016, όπου ουσιαστικά εφαρμόστηκε η δική μας νομοθετική ρύθμιση, με βάση τη συμφωνία που είχαμε κάνει με τους θεσμούς. Το 2017, για το εισόδημά τους του 2016, με στοιχεία του Υπουργείου Οικονομικών -αναζητήστε τα, δεν είνα</w:t>
      </w:r>
      <w:r>
        <w:rPr>
          <w:rFonts w:eastAsia="Times New Roman"/>
          <w:szCs w:val="24"/>
        </w:rPr>
        <w:t xml:space="preserve">ι δύσκολο να τα βρείτε!- όλοι μαζί οι έχοντες αγροτικό εισόδημα, κύριο ή μη -γιατί πλέον σε εμάς μπήκε και η διαδικασία των κατά κύριο επάγγελμα αγροτών- πλήρωσαν 129 εκατομμύρια, δηλαδή 50 εκατομμύρια λιγότερα από την προηγούμενη χρονιά. </w:t>
      </w:r>
    </w:p>
    <w:p w14:paraId="31D63AE5" w14:textId="77777777" w:rsidR="00495759" w:rsidRDefault="00D40270">
      <w:pPr>
        <w:spacing w:after="0" w:line="600" w:lineRule="auto"/>
        <w:ind w:firstLine="720"/>
        <w:jc w:val="both"/>
        <w:rPr>
          <w:rFonts w:eastAsia="Times New Roman"/>
          <w:szCs w:val="24"/>
        </w:rPr>
      </w:pPr>
      <w:r>
        <w:rPr>
          <w:rFonts w:eastAsia="Times New Roman"/>
          <w:szCs w:val="24"/>
        </w:rPr>
        <w:lastRenderedPageBreak/>
        <w:t>Μάλιστα, οι κατά</w:t>
      </w:r>
      <w:r>
        <w:rPr>
          <w:rFonts w:eastAsia="Times New Roman"/>
          <w:szCs w:val="24"/>
        </w:rPr>
        <w:t xml:space="preserve"> κύριο επάγγελμα αγρότες πλήρωσαν 69 εκατομμύρια κατά μέσο όρο. Βεβαίως, θα πείτε: «μα, βάζετε μέσο όρο;». Ε, όπως και να το κάνουμε, όταν ο μέσος όρος είναι 120 ευρώ ο καθένας, αντιλαμβάνεστε πόσο έχουν ελαφρυνθεί οι αγρότες, όταν ιδιαίτερα αυτή τη χρονιά</w:t>
      </w:r>
      <w:r>
        <w:rPr>
          <w:rFonts w:eastAsia="Times New Roman"/>
          <w:szCs w:val="24"/>
        </w:rPr>
        <w:t xml:space="preserve">, επειδή είχε υπάρξει προκαταβολή τα προηγούμενα χρόνια, είχαμε και επιστροφές φόρων. </w:t>
      </w:r>
    </w:p>
    <w:p w14:paraId="31D63AE6" w14:textId="77777777" w:rsidR="00495759" w:rsidRDefault="00D40270">
      <w:pPr>
        <w:spacing w:after="0" w:line="600" w:lineRule="auto"/>
        <w:ind w:firstLine="720"/>
        <w:jc w:val="both"/>
        <w:rPr>
          <w:rFonts w:eastAsia="Times New Roman"/>
          <w:szCs w:val="24"/>
        </w:rPr>
      </w:pPr>
      <w:r>
        <w:rPr>
          <w:rFonts w:eastAsia="Times New Roman"/>
          <w:szCs w:val="24"/>
        </w:rPr>
        <w:t>Αυτά όσον αφορά το φορολογικό. Και έρχομαι στο ασφαλιστικό, γιατί και εκεί πάλι αυτό αποδεικνύεται, όταν η συντριπτική πλειοψηφία των αγροτών, πάνω από το 89% κατέβαλε τ</w:t>
      </w:r>
      <w:r>
        <w:rPr>
          <w:rFonts w:eastAsia="Times New Roman"/>
          <w:szCs w:val="24"/>
        </w:rPr>
        <w:t>ην ελάχιστη εισφορά των 87 ευρώ τον μήνα. Αυτή η εισφορά πληρώθηκε. Για ποιον λόγο; Για να διασφαλιστεί η εθνική σύνταξη των 384 ευρώ, που εάν σε αυτά προστεθούν και τα 87 ευρώ, καθώς θα λειτουργή</w:t>
      </w:r>
      <w:r>
        <w:rPr>
          <w:rFonts w:eastAsia="Times New Roman"/>
          <w:szCs w:val="24"/>
        </w:rPr>
        <w:lastRenderedPageBreak/>
        <w:t>σουν πλέον ανταποδοτικά οι ασφαλιστικές εισφορές, αντιλαμβάν</w:t>
      </w:r>
      <w:r>
        <w:rPr>
          <w:rFonts w:eastAsia="Times New Roman"/>
          <w:szCs w:val="24"/>
        </w:rPr>
        <w:t xml:space="preserve">εστε ότι η σύνταξη δεν θα είναι τα 384 ευρώ, αλλά θα προστίθεται και το κομμάτι που υπάρχει από την ανταποδοτικότητα της εισφοράς. </w:t>
      </w:r>
    </w:p>
    <w:p w14:paraId="31D63AE7" w14:textId="77777777" w:rsidR="00495759" w:rsidRDefault="00D40270">
      <w:pPr>
        <w:spacing w:after="0" w:line="600" w:lineRule="auto"/>
        <w:ind w:firstLine="720"/>
        <w:jc w:val="both"/>
        <w:rPr>
          <w:rFonts w:eastAsia="Times New Roman"/>
          <w:szCs w:val="24"/>
        </w:rPr>
      </w:pPr>
      <w:r>
        <w:rPr>
          <w:rFonts w:eastAsia="Times New Roman"/>
          <w:szCs w:val="24"/>
        </w:rPr>
        <w:t xml:space="preserve">Πρέπει να γίνει αντιληπτό στους αγρότες -και εσείς το ξεχνάτε, αγαπητοί  συνάδελφοι- ότι εάν δεν γινόταν αυτή η παρέμβαση, το βοήθημα σύνταξης που έπαιρνε ο αγροτικός χώρος όδευε προς μηδενισμό με βάση νομοθετική ρύθμιση, που εσείς είχατε φέρει. </w:t>
      </w:r>
    </w:p>
    <w:p w14:paraId="31D63AE8" w14:textId="77777777" w:rsidR="00495759" w:rsidRDefault="00D40270">
      <w:pPr>
        <w:spacing w:after="0" w:line="600" w:lineRule="auto"/>
        <w:ind w:firstLine="720"/>
        <w:jc w:val="both"/>
        <w:rPr>
          <w:rFonts w:eastAsia="Times New Roman"/>
          <w:szCs w:val="24"/>
        </w:rPr>
      </w:pPr>
      <w:r>
        <w:rPr>
          <w:rFonts w:eastAsia="Times New Roman"/>
          <w:szCs w:val="24"/>
        </w:rPr>
        <w:t>Άρα, το μ</w:t>
      </w:r>
      <w:r>
        <w:rPr>
          <w:rFonts w:eastAsia="Times New Roman"/>
          <w:szCs w:val="24"/>
        </w:rPr>
        <w:t xml:space="preserve">είγμα είναι τέτοιο, που ουσιαστικά ανακουφίζει τους αγρότες και ταυτόχρονα τους δίνει δυνατότητες –επαναλαμβάνω- να χρησιμοποιούν το ατομικό αφορολόγητο, που είναι μεγάλη κατάκτηση, όπως μεγάλη κατάκτηση είναι και η εθνική σύνταξη. </w:t>
      </w:r>
    </w:p>
    <w:p w14:paraId="31D63AE9" w14:textId="77777777" w:rsidR="00495759" w:rsidRDefault="00D40270">
      <w:pPr>
        <w:spacing w:after="0" w:line="600" w:lineRule="auto"/>
        <w:ind w:firstLine="720"/>
        <w:jc w:val="both"/>
        <w:rPr>
          <w:rFonts w:eastAsia="Times New Roman"/>
          <w:szCs w:val="24"/>
        </w:rPr>
      </w:pPr>
      <w:r>
        <w:rPr>
          <w:rFonts w:eastAsia="Times New Roman"/>
          <w:szCs w:val="24"/>
        </w:rPr>
        <w:lastRenderedPageBreak/>
        <w:t>Μιλάτε, αγαπητοί συνάδε</w:t>
      </w:r>
      <w:r>
        <w:rPr>
          <w:rFonts w:eastAsia="Times New Roman"/>
          <w:szCs w:val="24"/>
        </w:rPr>
        <w:t xml:space="preserve">λφοι, στην επερώτησή σας για την καθυστέρηση στην αξιοποίηση των πόρων του Προγράμματος Αγροτικής Ανάπτυξης. Η πλειοψηφία των αναπτυξιακών δράσεων του </w:t>
      </w:r>
      <w:r>
        <w:rPr>
          <w:rFonts w:eastAsia="Times New Roman"/>
          <w:szCs w:val="24"/>
        </w:rPr>
        <w:t>π</w:t>
      </w:r>
      <w:r>
        <w:rPr>
          <w:rFonts w:eastAsia="Times New Roman"/>
          <w:szCs w:val="24"/>
        </w:rPr>
        <w:t>ρογράμματος έχει ήδη προκηρυχθεί. Συνολικά, σε μόλις δύο χρόνια από την έγκριση του νέου ΠΑΑ το σύνολο τ</w:t>
      </w:r>
      <w:r>
        <w:rPr>
          <w:rFonts w:eastAsia="Times New Roman"/>
          <w:szCs w:val="24"/>
        </w:rPr>
        <w:t xml:space="preserve">ης δημόσιας δαπάνης των μέτρων που έχουν προκηρυχθεί έχει ξεπεράσει τα 2,3 δισεκατομμύρια, ενώ περισσότερα από 3,8 δισεκατομμύρια έχουν δεσμευτεί σε νέες προκηρύξεις και συνεχιζόμενα έργα, δηλαδή το 65% του </w:t>
      </w:r>
      <w:r>
        <w:rPr>
          <w:rFonts w:eastAsia="Times New Roman"/>
          <w:szCs w:val="24"/>
        </w:rPr>
        <w:t>π</w:t>
      </w:r>
      <w:r>
        <w:rPr>
          <w:rFonts w:eastAsia="Times New Roman"/>
          <w:szCs w:val="24"/>
        </w:rPr>
        <w:t xml:space="preserve">ρογράμματος. </w:t>
      </w:r>
    </w:p>
    <w:p w14:paraId="31D63AEA" w14:textId="77777777" w:rsidR="00495759" w:rsidRDefault="00D40270">
      <w:pPr>
        <w:spacing w:after="0" w:line="600" w:lineRule="auto"/>
        <w:ind w:firstLine="720"/>
        <w:jc w:val="both"/>
        <w:rPr>
          <w:rFonts w:eastAsia="Times New Roman"/>
          <w:szCs w:val="24"/>
        </w:rPr>
      </w:pPr>
      <w:r>
        <w:rPr>
          <w:rFonts w:eastAsia="Times New Roman"/>
          <w:szCs w:val="24"/>
        </w:rPr>
        <w:t>Τι παραλάβαμε εμείς; Μόνο τις επιπ</w:t>
      </w:r>
      <w:r>
        <w:rPr>
          <w:rFonts w:eastAsia="Times New Roman"/>
          <w:szCs w:val="24"/>
        </w:rPr>
        <w:t xml:space="preserve">τώσεις από την κάκιστη διαχείριση των κοινοτικών ενισχύσεων των κυβερνήσεων τόσο του </w:t>
      </w:r>
      <w:r>
        <w:rPr>
          <w:rFonts w:eastAsia="Times New Roman"/>
          <w:szCs w:val="24"/>
        </w:rPr>
        <w:lastRenderedPageBreak/>
        <w:t xml:space="preserve">ΠΑΣΟΚ όσο και της Νέας Δημοκρατίας και ένα </w:t>
      </w:r>
      <w:r>
        <w:rPr>
          <w:rFonts w:eastAsia="Times New Roman"/>
          <w:szCs w:val="24"/>
        </w:rPr>
        <w:t>Π</w:t>
      </w:r>
      <w:r>
        <w:rPr>
          <w:rFonts w:eastAsia="Times New Roman"/>
          <w:szCs w:val="24"/>
        </w:rPr>
        <w:t xml:space="preserve">ρόγραμμα Αγροτικής Ανάπτυξης που μας το επέστρεψε η Ευρωπαϊκή Επιτροπή ως πρόχειρο. </w:t>
      </w:r>
    </w:p>
    <w:p w14:paraId="31D63AEB" w14:textId="77777777" w:rsidR="00495759" w:rsidRDefault="00D40270">
      <w:pPr>
        <w:spacing w:after="0" w:line="600" w:lineRule="auto"/>
        <w:ind w:firstLine="720"/>
        <w:jc w:val="both"/>
        <w:rPr>
          <w:rFonts w:eastAsia="Times New Roman"/>
          <w:szCs w:val="24"/>
        </w:rPr>
      </w:pPr>
      <w:r>
        <w:rPr>
          <w:rFonts w:eastAsia="Times New Roman"/>
          <w:szCs w:val="24"/>
        </w:rPr>
        <w:t>Σας υπενθυμίζω, λοιπόν, για μία ακόμη φορά</w:t>
      </w:r>
      <w:r>
        <w:rPr>
          <w:rFonts w:eastAsia="Times New Roman"/>
          <w:szCs w:val="24"/>
        </w:rPr>
        <w:t xml:space="preserve"> ότι παραλάβαμε ένα </w:t>
      </w:r>
      <w:r>
        <w:rPr>
          <w:rFonts w:eastAsia="Times New Roman"/>
          <w:szCs w:val="24"/>
        </w:rPr>
        <w:t>π</w:t>
      </w:r>
      <w:r>
        <w:rPr>
          <w:rFonts w:eastAsia="Times New Roman"/>
          <w:szCs w:val="24"/>
        </w:rPr>
        <w:t xml:space="preserve">ρόγραμμα που χρειαζόταν πολλές παρεμβάσεις. Κληθήκαμε να το διορθώσουμε, το διορθώσαμε και μπήκαμε με έναν χρόνο καθυστέρηση σε σχέση με τις άλλες χώρες στη διαδικασία υλοποίησης. </w:t>
      </w:r>
    </w:p>
    <w:p w14:paraId="31D63AEC" w14:textId="77777777" w:rsidR="00495759" w:rsidRDefault="00D40270">
      <w:pPr>
        <w:spacing w:after="0" w:line="600" w:lineRule="auto"/>
        <w:ind w:firstLine="720"/>
        <w:jc w:val="both"/>
        <w:rPr>
          <w:rFonts w:eastAsia="Times New Roman"/>
          <w:szCs w:val="24"/>
        </w:rPr>
      </w:pPr>
      <w:r>
        <w:rPr>
          <w:rFonts w:eastAsia="Times New Roman"/>
          <w:szCs w:val="24"/>
        </w:rPr>
        <w:t>Σε ό,τι δε αφορά τις πληρωμές, αυτό που έχω μόνο να σα</w:t>
      </w:r>
      <w:r>
        <w:rPr>
          <w:rFonts w:eastAsia="Times New Roman"/>
          <w:szCs w:val="24"/>
        </w:rPr>
        <w:t xml:space="preserve">ς πω ήταν ότι ανήλθαν την πρώτη χρονιά στο υψηλότερο επίπεδο της τελευταίας δεκαετίας. </w:t>
      </w:r>
    </w:p>
    <w:p w14:paraId="31D63AED"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w:t>
      </w:r>
      <w:r>
        <w:rPr>
          <w:rFonts w:eastAsia="Times New Roman" w:cs="Times New Roman"/>
          <w:szCs w:val="24"/>
        </w:rPr>
        <w:t xml:space="preserve">ρόγραμμα Αγροτικής Ανάπτυξης υπερκάλυψε –σημειώστε το αυτό- τον στόχο του ΕΣΠΑ, συνεισφέροντας με το μεγαλύτερο </w:t>
      </w:r>
      <w:r>
        <w:rPr>
          <w:rFonts w:eastAsia="Times New Roman" w:cs="Times New Roman"/>
          <w:szCs w:val="24"/>
        </w:rPr>
        <w:lastRenderedPageBreak/>
        <w:t>ποσό απορρόφησης πόρων στο Πρόγραμμα Δημοσίων Επενδύ</w:t>
      </w:r>
      <w:r>
        <w:rPr>
          <w:rFonts w:eastAsia="Times New Roman" w:cs="Times New Roman"/>
          <w:szCs w:val="24"/>
        </w:rPr>
        <w:t xml:space="preserve">σεων και κατ’ επέκταση με το μεγαλύτερο ποσό εισροής κοινοτικών πόρων στη χώρα μεταξύ των είκοσι επιχειρησιακών προγραμμάτων του ΕΣΠΑ. Να σας πω χαρακτηριστικά ότι το </w:t>
      </w:r>
      <w:r>
        <w:rPr>
          <w:rFonts w:eastAsia="Times New Roman" w:cs="Times New Roman"/>
          <w:szCs w:val="24"/>
        </w:rPr>
        <w:t>π</w:t>
      </w:r>
      <w:r>
        <w:rPr>
          <w:rFonts w:eastAsia="Times New Roman" w:cs="Times New Roman"/>
          <w:szCs w:val="24"/>
        </w:rPr>
        <w:t>ρόγραμμα έφθασε ήδη, παρά την καθυστέρηση -το επαναλαμβάνω και πάλι- στον μέσο κοινοτικό</w:t>
      </w:r>
      <w:r>
        <w:rPr>
          <w:rFonts w:eastAsia="Times New Roman" w:cs="Times New Roman"/>
          <w:szCs w:val="24"/>
        </w:rPr>
        <w:t xml:space="preserve"> όρο απορρόφησης. Και μάλιστα, είναι δεύτερο αυτή την ώρα ως προς τον ρυθμό αύξησης πληρωμών μεταξύ των είκοσι οκτώ κρατών-μελών της Ευρωπαϊκής Ένωσης. </w:t>
      </w:r>
    </w:p>
    <w:p w14:paraId="31D63AEE" w14:textId="77777777" w:rsidR="00495759" w:rsidRDefault="00D40270">
      <w:pPr>
        <w:tabs>
          <w:tab w:val="left" w:pos="2738"/>
          <w:tab w:val="center" w:pos="4753"/>
          <w:tab w:val="left" w:pos="5723"/>
        </w:tabs>
        <w:spacing w:line="600" w:lineRule="auto"/>
        <w:ind w:firstLine="720"/>
        <w:jc w:val="both"/>
        <w:rPr>
          <w:rFonts w:eastAsia="Times New Roman" w:cs="Times New Roman"/>
          <w:b/>
          <w:szCs w:val="24"/>
        </w:rPr>
      </w:pPr>
      <w:r>
        <w:rPr>
          <w:rFonts w:eastAsia="Times New Roman" w:cs="Times New Roman"/>
          <w:szCs w:val="24"/>
        </w:rPr>
        <w:t>Και εγώ δεν τα ισχυρίζομαι αυτά μόνος μου, δεν τα βγάζω μόνος μου. Θα σας καταθέσω, λοιπόν, για τα Πρακ</w:t>
      </w:r>
      <w:r>
        <w:rPr>
          <w:rFonts w:eastAsia="Times New Roman" w:cs="Times New Roman"/>
          <w:szCs w:val="24"/>
        </w:rPr>
        <w:t xml:space="preserve">τικά τον χαιρετισμό του εκπροσώπου της Ευρωπαϊκής Επιτροπής κατά την πρόσφατη </w:t>
      </w:r>
      <w:r>
        <w:rPr>
          <w:rFonts w:eastAsia="Times New Roman" w:cs="Times New Roman"/>
          <w:szCs w:val="24"/>
        </w:rPr>
        <w:t>σ</w:t>
      </w:r>
      <w:r>
        <w:rPr>
          <w:rFonts w:eastAsia="Times New Roman" w:cs="Times New Roman"/>
          <w:szCs w:val="24"/>
        </w:rPr>
        <w:t>ύνοδο στον Βόλο για το Πρόγραμμα Αγροτικής Ανάπτυξης…</w:t>
      </w:r>
      <w:r>
        <w:rPr>
          <w:rFonts w:eastAsia="Times New Roman" w:cs="Times New Roman"/>
          <w:b/>
          <w:szCs w:val="24"/>
        </w:rPr>
        <w:t xml:space="preserve"> </w:t>
      </w:r>
    </w:p>
    <w:p w14:paraId="31D63AEF"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ΠΑΠΑΔΟΠΟΥΛΟΣ: </w:t>
      </w:r>
      <w:r>
        <w:rPr>
          <w:rFonts w:eastAsia="Times New Roman" w:cs="Times New Roman"/>
          <w:szCs w:val="24"/>
        </w:rPr>
        <w:t xml:space="preserve">Σε τι ποσοστό φθάσαμε, κύριε Υπουργέ; </w:t>
      </w:r>
    </w:p>
    <w:p w14:paraId="31D63AF0"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Για ξαναπείτε το αυτό, κύριε Υπουργέ</w:t>
      </w:r>
      <w:r>
        <w:rPr>
          <w:rFonts w:eastAsia="Times New Roman" w:cs="Times New Roman"/>
          <w:szCs w:val="24"/>
        </w:rPr>
        <w:t xml:space="preserve"> και δεν είναι προβοκατόρικο, απλώς δεν το ακούσαμε. </w:t>
      </w:r>
    </w:p>
    <w:p w14:paraId="31D63AF1"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Είμαστε σε ρυθμό αύξησης οι δεύτεροι μεταξύ των είκοσι οκτώ κρατών-μελών. Απλώς να διαβάσω τη διαπίστωση στον χαιρετισμό του εκπροσώπου τ</w:t>
      </w:r>
      <w:r>
        <w:rPr>
          <w:rFonts w:eastAsia="Times New Roman" w:cs="Times New Roman"/>
          <w:szCs w:val="24"/>
        </w:rPr>
        <w:t xml:space="preserve">ου επιτρόπου: «Θα ήθελα να σας συγχαρώ για την πρόοδο που έχει κάνει το </w:t>
      </w:r>
      <w:r>
        <w:rPr>
          <w:rFonts w:eastAsia="Times New Roman" w:cs="Times New Roman"/>
          <w:szCs w:val="24"/>
        </w:rPr>
        <w:t>π</w:t>
      </w:r>
      <w:r>
        <w:rPr>
          <w:rFonts w:eastAsia="Times New Roman" w:cs="Times New Roman"/>
          <w:szCs w:val="24"/>
        </w:rPr>
        <w:t>ρόγραμμά σας. Ξεκίνησε αργά, αλλά εξαιτίας των μεγάλων προσπαθειών που καταβάλλετε έχουν γίνει πράγματα που έχουν φτάσει σε πολύ προχωρημένο επίπεδο».</w:t>
      </w:r>
    </w:p>
    <w:p w14:paraId="31D63AF2"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βεβαίως, θα το διαβάσετε με </w:t>
      </w:r>
      <w:r>
        <w:rPr>
          <w:rFonts w:eastAsia="Times New Roman" w:cs="Times New Roman"/>
          <w:szCs w:val="24"/>
        </w:rPr>
        <w:t xml:space="preserve">την άνεσή σας. </w:t>
      </w:r>
    </w:p>
    <w:p w14:paraId="31D63AF3"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Μάλιστα, λέει, αναφέρει ξεκάθαρα -επειδή είπατε πιο πριν, ο κ. Σκανδαλίδης που έφυγε, ότι «εμείς είχαμε διασφαλίσει…και γι’ αυτό δεν είχαμε </w:t>
      </w:r>
      <w:proofErr w:type="spellStart"/>
      <w:r>
        <w:rPr>
          <w:rFonts w:eastAsia="Times New Roman" w:cs="Times New Roman"/>
          <w:szCs w:val="24"/>
        </w:rPr>
        <w:t>προαπαιτούμενα</w:t>
      </w:r>
      <w:proofErr w:type="spellEnd"/>
      <w:r>
        <w:rPr>
          <w:rFonts w:eastAsia="Times New Roman" w:cs="Times New Roman"/>
          <w:szCs w:val="24"/>
        </w:rPr>
        <w:t xml:space="preserve">»- ότι εμείς είμαστε αυτοί που ως Υπουργείο Αγροτικής Ανάπτυξης έχουμε ήδη όλα τα </w:t>
      </w:r>
      <w:proofErr w:type="spellStart"/>
      <w:r>
        <w:rPr>
          <w:rFonts w:eastAsia="Times New Roman" w:cs="Times New Roman"/>
          <w:szCs w:val="24"/>
        </w:rPr>
        <w:t>προα</w:t>
      </w:r>
      <w:r>
        <w:rPr>
          <w:rFonts w:eastAsia="Times New Roman" w:cs="Times New Roman"/>
          <w:szCs w:val="24"/>
        </w:rPr>
        <w:t>παιτούμενα</w:t>
      </w:r>
      <w:proofErr w:type="spellEnd"/>
      <w:r>
        <w:rPr>
          <w:rFonts w:eastAsia="Times New Roman" w:cs="Times New Roman"/>
          <w:szCs w:val="24"/>
        </w:rPr>
        <w:t xml:space="preserve"> με βάση το στρατηγικό σχέδιο που είχαμε προηγουμένως. Και γι’ αυτό, βλέπετε ότι όταν συζητάμε για </w:t>
      </w:r>
      <w:proofErr w:type="spellStart"/>
      <w:r>
        <w:rPr>
          <w:rFonts w:eastAsia="Times New Roman" w:cs="Times New Roman"/>
          <w:szCs w:val="24"/>
        </w:rPr>
        <w:t>προαπαιτούμενα</w:t>
      </w:r>
      <w:proofErr w:type="spellEnd"/>
      <w:r>
        <w:rPr>
          <w:rFonts w:eastAsia="Times New Roman" w:cs="Times New Roman"/>
          <w:szCs w:val="24"/>
        </w:rPr>
        <w:t xml:space="preserve">, το Υπουργείο Αγροτικής Ανάπτυξης δεν είναι μέσα. </w:t>
      </w:r>
    </w:p>
    <w:p w14:paraId="31D63AF4"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κ. Ευάγγελος Αποστόλου καταθέτει για τα Πρακτικά το π</w:t>
      </w:r>
      <w:r>
        <w:rPr>
          <w:rFonts w:eastAsia="Times New Roman" w:cs="Times New Roman"/>
          <w:szCs w:val="24"/>
        </w:rPr>
        <w:t xml:space="preserve">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1D63AF5"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Συνεχίζετε, αγαπητοί συνάδελφοι, να μιλάτε για μείωση των άμεσων ενισχύσεων κατά 10%. Και το ψεύδος σας είναι διπλό. Το </w:t>
      </w:r>
      <w:r>
        <w:rPr>
          <w:rFonts w:eastAsia="Times New Roman" w:cs="Times New Roman"/>
          <w:szCs w:val="24"/>
        </w:rPr>
        <w:lastRenderedPageBreak/>
        <w:t xml:space="preserve">πρώτο </w:t>
      </w:r>
      <w:r>
        <w:rPr>
          <w:rFonts w:eastAsia="Times New Roman" w:cs="Times New Roman"/>
          <w:szCs w:val="24"/>
        </w:rPr>
        <w:t>ψεύδος είναι όσον αφορά το πού αναφέρεται το ποσοστό, αφού δεν αφορά το σύνολο των ενισχύσεων -λέτε μέσα «10% οι άμεσες ενισχύσεις»- παρά μόνο τη βασική. Ψεύδος πρώτο. Και το δεύτερο ψεύδος, βεβαίως, είναι όσον αφορά το ποσοστό που αναφέρετε. Πού το είδατε</w:t>
      </w:r>
      <w:r>
        <w:rPr>
          <w:rFonts w:eastAsia="Times New Roman" w:cs="Times New Roman"/>
          <w:szCs w:val="24"/>
        </w:rPr>
        <w:t xml:space="preserve"> το 10%; Είναι 6,4%. </w:t>
      </w:r>
    </w:p>
    <w:p w14:paraId="31D63AF6"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Και βεβαίως ξέρετε ότι αυτό εντάσσεται μέσα στις πολιτικές που θέλουμε να εφαρμόσουμε στον χώρο, συνδέοντας την κτηνοτροφία και άλλες δραστηριότητες με τις συνδεδεμένες ενισχύσεις, όπου εκεί πήραμε ένα 3,1%. Διεκδικήσαμε και πήραμε αυ</w:t>
      </w:r>
      <w:r>
        <w:rPr>
          <w:rFonts w:eastAsia="Times New Roman" w:cs="Times New Roman"/>
          <w:szCs w:val="24"/>
        </w:rPr>
        <w:t xml:space="preserve">τή τη δυνατότητα από την Ευρωπαϊκή Επιτροπή. Ταυτόχρονα, βεβαίως, πήραμε ένα 2,5% για τη δημιουργία εθνικού αποθέματος για τους νέους, όταν εσείς με τον κανονισμό που συμφωνήσατε στα πλαίσια της ΚΑΠ –γιατί εμείς εφαρμόζουμε αυτόν τον κανονισμό που εσείς </w:t>
      </w:r>
      <w:r>
        <w:rPr>
          <w:rFonts w:eastAsia="Times New Roman" w:cs="Times New Roman"/>
          <w:szCs w:val="24"/>
        </w:rPr>
        <w:lastRenderedPageBreak/>
        <w:t>εί</w:t>
      </w:r>
      <w:r>
        <w:rPr>
          <w:rFonts w:eastAsia="Times New Roman" w:cs="Times New Roman"/>
          <w:szCs w:val="24"/>
        </w:rPr>
        <w:t>χατε αποφασίσει- αφήσατε τους νέους αγρότες έξω, χωρίς δικαιώματα. Αυτό δεν το ξέρετε;</w:t>
      </w:r>
    </w:p>
    <w:p w14:paraId="31D63AF7"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Άρα, λοιπόν, εμείς, χωρίς να επηρεαστούν τα κονδύλια που έρχονται στη χώρα μας, κάνουμε παρεμβάσεις.</w:t>
      </w:r>
    </w:p>
    <w:p w14:paraId="31D63AF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w:t>
      </w:r>
      <w:r>
        <w:rPr>
          <w:rFonts w:eastAsia="Times New Roman" w:cs="Times New Roman"/>
          <w:szCs w:val="24"/>
        </w:rPr>
        <w:t>υρίου Υπουργού)</w:t>
      </w:r>
    </w:p>
    <w:p w14:paraId="31D63AF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Και πραγματικά, επειδή άκουσα και τον κ. </w:t>
      </w:r>
      <w:proofErr w:type="spellStart"/>
      <w:r>
        <w:rPr>
          <w:rFonts w:eastAsia="Times New Roman" w:cs="Times New Roman"/>
          <w:szCs w:val="24"/>
        </w:rPr>
        <w:t>Δανέλλη</w:t>
      </w:r>
      <w:proofErr w:type="spellEnd"/>
      <w:r>
        <w:rPr>
          <w:rFonts w:eastAsia="Times New Roman" w:cs="Times New Roman"/>
          <w:szCs w:val="24"/>
        </w:rPr>
        <w:t xml:space="preserve">, τι είναι αυτό που θέλετε εσείς, το να μη δίνετε λόγο όσον αφορά τους προγραμματισμούς και τα σχέδια; Βεβαίως θέλουμε να εφαρμόσουμε συγκεκριμένες πολιτικές και πρέπει να ζητήσουμε να έχουμε </w:t>
      </w:r>
      <w:r>
        <w:rPr>
          <w:rFonts w:eastAsia="Times New Roman" w:cs="Times New Roman"/>
          <w:szCs w:val="24"/>
        </w:rPr>
        <w:t>τη δυνατότητα να το κάνουμε αυτό. Είναι κακό αυτό;</w:t>
      </w:r>
    </w:p>
    <w:p w14:paraId="31D63AFA"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Για την </w:t>
      </w:r>
      <w:proofErr w:type="spellStart"/>
      <w:r>
        <w:rPr>
          <w:rFonts w:eastAsia="Times New Roman" w:cs="Times New Roman"/>
          <w:szCs w:val="24"/>
        </w:rPr>
        <w:t>επανεθνικοποίηση</w:t>
      </w:r>
      <w:proofErr w:type="spellEnd"/>
      <w:r>
        <w:rPr>
          <w:rFonts w:eastAsia="Times New Roman" w:cs="Times New Roman"/>
          <w:szCs w:val="24"/>
        </w:rPr>
        <w:t xml:space="preserve">. </w:t>
      </w:r>
    </w:p>
    <w:p w14:paraId="31D63AFB"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 xml:space="preserve">Δεν χάθηκαν συγκεκριμένα χρήματα, λοιπόν, ούτε 1 ευρώ. Πάνε εκεί που πρέπει να πάνε, διπλασιάζοντας τις συνδεδεμένες ενισχύσεις στην κτηνοτροφία. Είναι μια επιλογή την οποία έχουμε κάνει και τη θέλουμε. </w:t>
      </w:r>
    </w:p>
    <w:p w14:paraId="31D63AFC"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βέβαια, δεν υπάρχει χρόνος τώρα. </w:t>
      </w:r>
    </w:p>
    <w:p w14:paraId="31D63AFD"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Απλώς να υπενθ</w:t>
      </w:r>
      <w:r>
        <w:rPr>
          <w:rFonts w:eastAsia="Times New Roman" w:cs="Times New Roman"/>
          <w:szCs w:val="24"/>
        </w:rPr>
        <w:t xml:space="preserve">υμίσω ότι δύο χιλιάδες διακόσιοι νέοι αγρότες -οι οποίοι είχαν αποκλειστεί- με αυτή τη δυνατότητα μπήκαν ήδη από το 2017 στην κανονική διαδικασία χορήγησης των δικαιωμάτων τους. </w:t>
      </w:r>
    </w:p>
    <w:p w14:paraId="31D63AFE"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Πείτε μας και για την </w:t>
      </w:r>
      <w:proofErr w:type="spellStart"/>
      <w:r>
        <w:rPr>
          <w:rFonts w:eastAsia="Times New Roman" w:cs="Times New Roman"/>
          <w:szCs w:val="24"/>
        </w:rPr>
        <w:t>επανεθνικοποίηση</w:t>
      </w:r>
      <w:proofErr w:type="spellEnd"/>
      <w:r>
        <w:rPr>
          <w:rFonts w:eastAsia="Times New Roman" w:cs="Times New Roman"/>
          <w:szCs w:val="24"/>
        </w:rPr>
        <w:t xml:space="preserve"> που ρωτάνε, κύ</w:t>
      </w:r>
      <w:r>
        <w:rPr>
          <w:rFonts w:eastAsia="Times New Roman" w:cs="Times New Roman"/>
          <w:szCs w:val="24"/>
        </w:rPr>
        <w:t xml:space="preserve">ριε Υπουργέ. </w:t>
      </w:r>
    </w:p>
    <w:p w14:paraId="31D63AFF" w14:textId="77777777" w:rsidR="00495759" w:rsidRDefault="00D4027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Θα κλείσω αυτό το κομμάτι που αφορά ιδιαίτερα τις ενισχύσεις. Δεν μπορώ να σας καταλάβω. Δηλαδή, ειλικρινά, νομίζω πως αυτό αποτελεί κοινή αντίληψη. Πες το και στους αγρότες που</w:t>
      </w:r>
      <w:r>
        <w:rPr>
          <w:rFonts w:eastAsia="Times New Roman" w:cs="Times New Roman"/>
          <w:szCs w:val="24"/>
        </w:rPr>
        <w:t xml:space="preserve"> κινητοποιούνται, οι οποίοι μάλιστα έχουν φτάσει να λένε «ναι, έγινε καλή διαχείριση, παίρνουμε τις ενισχύσεις, είναι δικαίωμά μας». Βεβαίως και είναι δικαίωμά τους!</w:t>
      </w:r>
    </w:p>
    <w:p w14:paraId="31D63B00"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Δεν θέλω, λοιπόν, να σταθώ περισσότερο σ’ αυτό, γιατί κάθε χρόνο πλέον πληρώνονται την ώρα</w:t>
      </w:r>
      <w:r>
        <w:rPr>
          <w:rFonts w:eastAsia="Times New Roman" w:cs="Times New Roman"/>
          <w:szCs w:val="24"/>
        </w:rPr>
        <w:t xml:space="preserve"> που πρέπει, με τους ρυθμούς που πρέπει και ταυτόχρονα, βεβαίως, χωρίς να στερούνται ούτε ένα ευρώ. Απλώς, θέλω μ’ αυτή την ευκαιρία να θυμηθείτε τα πρόστιμα, τους καταλογισμούς και τις ανακτήσεις που είχαμε, για την </w:t>
      </w:r>
      <w:proofErr w:type="spellStart"/>
      <w:r>
        <w:rPr>
          <w:rFonts w:eastAsia="Times New Roman" w:cs="Times New Roman"/>
          <w:szCs w:val="24"/>
        </w:rPr>
        <w:t>απομείωση</w:t>
      </w:r>
      <w:proofErr w:type="spellEnd"/>
      <w:r>
        <w:rPr>
          <w:rFonts w:eastAsia="Times New Roman" w:cs="Times New Roman"/>
          <w:szCs w:val="24"/>
        </w:rPr>
        <w:t xml:space="preserve"> των οποίων δίνουμε πάρα πολύ </w:t>
      </w:r>
      <w:r>
        <w:rPr>
          <w:rFonts w:eastAsia="Times New Roman" w:cs="Times New Roman"/>
          <w:szCs w:val="24"/>
        </w:rPr>
        <w:t xml:space="preserve">μεγάλη μάχη –δεν μας </w:t>
      </w:r>
      <w:r>
        <w:rPr>
          <w:rFonts w:eastAsia="Times New Roman" w:cs="Times New Roman"/>
          <w:szCs w:val="24"/>
        </w:rPr>
        <w:lastRenderedPageBreak/>
        <w:t>επιτρέπει ο χρόνος να σας πω-</w:t>
      </w:r>
      <w:r>
        <w:rPr>
          <w:rFonts w:eastAsia="Times New Roman" w:cs="Times New Roman"/>
          <w:szCs w:val="24"/>
        </w:rPr>
        <w:t>,</w:t>
      </w:r>
      <w:r>
        <w:rPr>
          <w:rFonts w:eastAsia="Times New Roman" w:cs="Times New Roman"/>
          <w:szCs w:val="24"/>
        </w:rPr>
        <w:t xml:space="preserve"> όταν</w:t>
      </w:r>
      <w:r>
        <w:rPr>
          <w:rFonts w:eastAsia="Times New Roman" w:cs="Times New Roman"/>
          <w:szCs w:val="24"/>
        </w:rPr>
        <w:t>,</w:t>
      </w:r>
      <w:r>
        <w:rPr>
          <w:rFonts w:eastAsia="Times New Roman" w:cs="Times New Roman"/>
          <w:szCs w:val="24"/>
        </w:rPr>
        <w:t xml:space="preserve"> σύμφωνα με γνωμοδότηση του Νομικού μας Συμβουλίου</w:t>
      </w:r>
      <w:r>
        <w:rPr>
          <w:rFonts w:eastAsia="Times New Roman" w:cs="Times New Roman"/>
          <w:szCs w:val="24"/>
        </w:rPr>
        <w:t>,</w:t>
      </w:r>
      <w:r>
        <w:rPr>
          <w:rFonts w:eastAsia="Times New Roman" w:cs="Times New Roman"/>
          <w:szCs w:val="24"/>
        </w:rPr>
        <w:t xml:space="preserve"> είμαστε υποχρεωμένοι, λέει, να μπούμε στη διαδικασία πληρωμής, γιατί διαφορετικά κινδυνεύουμε να μας βάλουν σε διαδικασία συμψηφισμού των προστίμων</w:t>
      </w:r>
      <w:r>
        <w:rPr>
          <w:rFonts w:eastAsia="Times New Roman" w:cs="Times New Roman"/>
          <w:szCs w:val="24"/>
        </w:rPr>
        <w:t xml:space="preserve"> με τις ενισχύσεις. Τουλάχιστον μέχρι τη λήξη αυτής της Προγραμματικής Περιόδου, αυτό το πράγμα δεν πρόκειται να γίνει. </w:t>
      </w:r>
    </w:p>
    <w:p w14:paraId="31D63B01"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Κυρία Πρόεδρε, τελειώνω.</w:t>
      </w:r>
    </w:p>
    <w:p w14:paraId="31D63B02"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Δύο κουβέντες μόνο θέλω να πω για την ΚΑΠ, γιατί πραγματικά σας έχουμε στείλει να συμμετ</w:t>
      </w:r>
      <w:r>
        <w:rPr>
          <w:rFonts w:eastAsia="Times New Roman" w:cs="Times New Roman"/>
          <w:szCs w:val="24"/>
        </w:rPr>
        <w:t>άσ</w:t>
      </w:r>
      <w:r>
        <w:rPr>
          <w:rFonts w:eastAsia="Times New Roman" w:cs="Times New Roman"/>
          <w:szCs w:val="24"/>
        </w:rPr>
        <w:t>χετε στη σχετική δια</w:t>
      </w:r>
      <w:r>
        <w:rPr>
          <w:rFonts w:eastAsia="Times New Roman" w:cs="Times New Roman"/>
          <w:szCs w:val="24"/>
        </w:rPr>
        <w:t xml:space="preserve">δικασία, αλλά δεν έχετε ανταποκριθεί. Εμείς συνεχίζουμε. Κάνουμε μία διαβούλευση, κάνουμε συναντήσεις διαρκώς. Έχετε πάρει πρόσκληση. </w:t>
      </w:r>
    </w:p>
    <w:p w14:paraId="31D63B03"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1D63B04"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ΜΙΧΑΗΛ ΤΖΕΛΕΠΗΣ:</w:t>
      </w:r>
      <w:r>
        <w:rPr>
          <w:rFonts w:eastAsia="Times New Roman" w:cs="Times New Roman"/>
          <w:szCs w:val="24"/>
        </w:rPr>
        <w:t xml:space="preserve"> Όπως πήραμε και το </w:t>
      </w:r>
      <w:r>
        <w:rPr>
          <w:rFonts w:eastAsia="Times New Roman" w:cs="Times New Roman"/>
          <w:szCs w:val="24"/>
        </w:rPr>
        <w:t xml:space="preserve">στρατηγικό σχέδιο! </w:t>
      </w:r>
    </w:p>
    <w:p w14:paraId="31D63B05"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Καλείστε και τώρα!</w:t>
      </w:r>
    </w:p>
    <w:p w14:paraId="31D63B06"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Εδώ</w:t>
      </w:r>
      <w:r>
        <w:rPr>
          <w:rFonts w:eastAsia="Times New Roman" w:cs="Times New Roman"/>
          <w:szCs w:val="24"/>
        </w:rPr>
        <w:t>,</w:t>
      </w:r>
      <w:r>
        <w:rPr>
          <w:rFonts w:eastAsia="Times New Roman" w:cs="Times New Roman"/>
          <w:szCs w:val="24"/>
        </w:rPr>
        <w:t xml:space="preserve"> στη Βουλή</w:t>
      </w:r>
      <w:r>
        <w:rPr>
          <w:rFonts w:eastAsia="Times New Roman" w:cs="Times New Roman"/>
          <w:szCs w:val="24"/>
        </w:rPr>
        <w:t>,</w:t>
      </w:r>
      <w:r>
        <w:rPr>
          <w:rFonts w:eastAsia="Times New Roman" w:cs="Times New Roman"/>
          <w:szCs w:val="24"/>
        </w:rPr>
        <w:t xml:space="preserve"> να τα πούμε, κύριε Υπουργέ. </w:t>
      </w:r>
    </w:p>
    <w:p w14:paraId="31D63B07"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Από εκεί και πέρα, λοιπ</w:t>
      </w:r>
      <w:r>
        <w:rPr>
          <w:rFonts w:eastAsia="Times New Roman" w:cs="Times New Roman"/>
          <w:szCs w:val="24"/>
        </w:rPr>
        <w:t>όν, όλες οι εξελίξεις είναι ανοι</w:t>
      </w:r>
      <w:r>
        <w:rPr>
          <w:rFonts w:eastAsia="Times New Roman" w:cs="Times New Roman"/>
          <w:szCs w:val="24"/>
        </w:rPr>
        <w:t>κ</w:t>
      </w:r>
      <w:r>
        <w:rPr>
          <w:rFonts w:eastAsia="Times New Roman" w:cs="Times New Roman"/>
          <w:szCs w:val="24"/>
        </w:rPr>
        <w:t>τές. Έχει ξεκινήσει η σχετική συζήτηση. Η μεγαλύτερη πρόκληση που έχουμε να αντιμετωπίσουμε δεν είναι μόνο η διασφάλιση επαρκών πόρων, αλλά και η ισορροπία μεταξύ των πόρων και των υποχρεώσεων που θα αναλάβουν</w:t>
      </w:r>
      <w:r>
        <w:rPr>
          <w:rFonts w:eastAsia="Times New Roman" w:cs="Times New Roman"/>
          <w:szCs w:val="24"/>
        </w:rPr>
        <w:t>,</w:t>
      </w:r>
      <w:r>
        <w:rPr>
          <w:rFonts w:eastAsia="Times New Roman" w:cs="Times New Roman"/>
          <w:szCs w:val="24"/>
        </w:rPr>
        <w:t xml:space="preserve"> τόσο η ΚΑΠ ό</w:t>
      </w:r>
      <w:r>
        <w:rPr>
          <w:rFonts w:eastAsia="Times New Roman" w:cs="Times New Roman"/>
          <w:szCs w:val="24"/>
        </w:rPr>
        <w:t>σο και οι γεωργοί μας. Γι</w:t>
      </w:r>
      <w:r>
        <w:rPr>
          <w:rFonts w:eastAsia="Times New Roman" w:cs="Times New Roman"/>
          <w:szCs w:val="24"/>
        </w:rPr>
        <w:t>α</w:t>
      </w:r>
      <w:r>
        <w:rPr>
          <w:rFonts w:eastAsia="Times New Roman" w:cs="Times New Roman"/>
          <w:szCs w:val="24"/>
        </w:rPr>
        <w:t xml:space="preserve"> αυτό απαιτείται να προσεγγίσουμε το μέλλον με όρους όχι μόνο οικονομικούς, αλλά και κοινωνικούς, στο πλαίσιο </w:t>
      </w:r>
      <w:r>
        <w:rPr>
          <w:rFonts w:eastAsia="Times New Roman" w:cs="Times New Roman"/>
          <w:szCs w:val="24"/>
        </w:rPr>
        <w:lastRenderedPageBreak/>
        <w:t xml:space="preserve">μιας ολιστικής προσέγγισης που να αφορά το ίδιο το μέλλον της Ευρωπαϊκής Ένωσης. </w:t>
      </w:r>
    </w:p>
    <w:p w14:paraId="31D63B08"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Είμαστε αντίθετοι σε οποιαδήποτε μορφή</w:t>
      </w:r>
      <w:r>
        <w:rPr>
          <w:rFonts w:eastAsia="Times New Roman" w:cs="Times New Roman"/>
          <w:szCs w:val="24"/>
        </w:rPr>
        <w:t xml:space="preserve"> </w:t>
      </w:r>
      <w:proofErr w:type="spellStart"/>
      <w:r>
        <w:rPr>
          <w:rFonts w:eastAsia="Times New Roman" w:cs="Times New Roman"/>
          <w:szCs w:val="24"/>
        </w:rPr>
        <w:t>επανεθνικοποίησης</w:t>
      </w:r>
      <w:proofErr w:type="spellEnd"/>
      <w:r>
        <w:rPr>
          <w:rFonts w:eastAsia="Times New Roman" w:cs="Times New Roman"/>
          <w:szCs w:val="24"/>
        </w:rPr>
        <w:t xml:space="preserve">. Επιμένουμε ειδικά σ’ αυτό. Πολλές φορές, όταν γίνονται σχετικές συζητήσεις ακόμα και για ένα «Ταμείο Κρίσεων», μέσω του οποίου θα μπορεί κάθε χώρα να αντιμετωπίζει έκτακτες καταστάσεις, είμαστε εναντίον, διότι όλες αυτές οι διαδικασίες </w:t>
      </w:r>
      <w:r>
        <w:rPr>
          <w:rFonts w:eastAsia="Times New Roman" w:cs="Times New Roman"/>
          <w:szCs w:val="24"/>
        </w:rPr>
        <w:t xml:space="preserve">οδηγούν προς αυτή την κατεύθυνση και σ’ αυτή την κατεύθυνση δεν μπορούμε να ανταγωνιστούμε. </w:t>
      </w:r>
    </w:p>
    <w:p w14:paraId="31D63B09"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θέση μας, λοιπόν, είναι ότι οι κοινοτικές ενισχύσεις πρέπει να δίνονται με βάση το παραγόμενο προϊόν και όχι το στρέμμα και οι αγρότες να έχουν τα ίδια δικαιώματ</w:t>
      </w:r>
      <w:r>
        <w:rPr>
          <w:rFonts w:eastAsia="Times New Roman" w:cs="Times New Roman"/>
          <w:szCs w:val="24"/>
        </w:rPr>
        <w:t>α στην περιοχή και στο προϊόν. Επειδή, μάλιστα, χρησιμοποι</w:t>
      </w:r>
      <w:r>
        <w:rPr>
          <w:rFonts w:eastAsia="Times New Roman" w:cs="Times New Roman"/>
          <w:szCs w:val="24"/>
        </w:rPr>
        <w:t>ούν</w:t>
      </w:r>
      <w:r>
        <w:rPr>
          <w:rFonts w:eastAsia="Times New Roman" w:cs="Times New Roman"/>
          <w:szCs w:val="24"/>
        </w:rPr>
        <w:t>ται</w:t>
      </w:r>
      <w:r>
        <w:rPr>
          <w:rFonts w:eastAsia="Times New Roman" w:cs="Times New Roman"/>
          <w:szCs w:val="24"/>
        </w:rPr>
        <w:t>,</w:t>
      </w:r>
      <w:r>
        <w:rPr>
          <w:rFonts w:eastAsia="Times New Roman" w:cs="Times New Roman"/>
          <w:szCs w:val="24"/>
        </w:rPr>
        <w:t xml:space="preserve"> τόσο το </w:t>
      </w:r>
      <w:r>
        <w:rPr>
          <w:rFonts w:eastAsia="Times New Roman" w:cs="Times New Roman"/>
          <w:szCs w:val="24"/>
          <w:lang w:val="en-US"/>
        </w:rPr>
        <w:t>Brexit</w:t>
      </w:r>
      <w:r>
        <w:rPr>
          <w:rFonts w:eastAsia="Times New Roman" w:cs="Times New Roman"/>
          <w:szCs w:val="24"/>
        </w:rPr>
        <w:t xml:space="preserve"> όσο και </w:t>
      </w:r>
      <w:r>
        <w:rPr>
          <w:rFonts w:eastAsia="Times New Roman" w:cs="Times New Roman"/>
          <w:szCs w:val="24"/>
        </w:rPr>
        <w:lastRenderedPageBreak/>
        <w:t>το προσφυγικό, ως θέματα που δημιουργούν προβλήματα στους κοινοτικούς προϋπολογισμούς, επιμένουμε ιδιαίτερα ότι εμείς δεν υπάρχει περίπτωση να συμφωνήσουμε ούτε για έν</w:t>
      </w:r>
      <w:r>
        <w:rPr>
          <w:rFonts w:eastAsia="Times New Roman" w:cs="Times New Roman"/>
          <w:szCs w:val="24"/>
        </w:rPr>
        <w:t xml:space="preserve">α ευρώ μείωση, </w:t>
      </w:r>
      <w:proofErr w:type="spellStart"/>
      <w:r>
        <w:rPr>
          <w:rFonts w:eastAsia="Times New Roman" w:cs="Times New Roman"/>
          <w:szCs w:val="24"/>
        </w:rPr>
        <w:t>πόσω</w:t>
      </w:r>
      <w:proofErr w:type="spellEnd"/>
      <w:r>
        <w:rPr>
          <w:rFonts w:eastAsia="Times New Roman" w:cs="Times New Roman"/>
          <w:szCs w:val="24"/>
        </w:rPr>
        <w:t xml:space="preserve"> μάλλον όταν έχουμε και το μεγάλο ζήτημα -όπως όλοι ξέρετε- με τις νέες χώρες, οι οποίες παίρνουν μικρότερη στρεμματική ενίσχυση από τις παλιές και εκεί γίνεται μία μάχη. </w:t>
      </w:r>
    </w:p>
    <w:p w14:paraId="31D63B0A"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Αντιλαμβάνεστε ότι εμείς είμαστε απ’ αυτούς που αντιδρούν, σε σχέ</w:t>
      </w:r>
      <w:r>
        <w:rPr>
          <w:rFonts w:eastAsia="Times New Roman" w:cs="Times New Roman"/>
          <w:szCs w:val="24"/>
        </w:rPr>
        <w:t xml:space="preserve">ση με τις άλλες χώρες. Από εκεί και πέρα, δεν υπάρχει περίπτωση να συμφωνήσουμε. </w:t>
      </w:r>
    </w:p>
    <w:p w14:paraId="31D63B0B"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Θα σας πω ένα χαρακτηριστικό παράδειγμα. Μιλώ γι’ αυτό που γίνεται με τις ενισχύσεις, το οποίο είναι αδιανόητο. Στην ίδια περιφέρεια, στο ίδιο προϊόν, η ελάχιστη </w:t>
      </w:r>
      <w:proofErr w:type="spellStart"/>
      <w:r>
        <w:rPr>
          <w:rFonts w:eastAsia="Times New Roman" w:cs="Times New Roman"/>
          <w:szCs w:val="24"/>
        </w:rPr>
        <w:t>μοναδιαία</w:t>
      </w:r>
      <w:proofErr w:type="spellEnd"/>
      <w:r>
        <w:rPr>
          <w:rFonts w:eastAsia="Times New Roman" w:cs="Times New Roman"/>
          <w:szCs w:val="24"/>
        </w:rPr>
        <w:t xml:space="preserve"> αξ</w:t>
      </w:r>
      <w:r>
        <w:rPr>
          <w:rFonts w:eastAsia="Times New Roman" w:cs="Times New Roman"/>
          <w:szCs w:val="24"/>
        </w:rPr>
        <w:t xml:space="preserve">ία είναι 3 ευρώ το στρέμμα, η μέγιστη 1.300 ευρώ το στρέμμα και η θεωρητική 25 </w:t>
      </w:r>
      <w:r>
        <w:rPr>
          <w:rFonts w:eastAsia="Times New Roman" w:cs="Times New Roman"/>
          <w:szCs w:val="24"/>
        </w:rPr>
        <w:lastRenderedPageBreak/>
        <w:t>ευρώ το στρέμμα. Αντιλαμβάνεστε ότι αυτά τα βρήκαμε και γι’ αυτά δίνουμε μάχες ακόμα και αυτή τη χρονιά, το 2018. Ακούσατε και τον Πρωθυπουργό που άρχισε να μιλάει για σύγκλιση,</w:t>
      </w:r>
      <w:r>
        <w:rPr>
          <w:rFonts w:eastAsia="Times New Roman" w:cs="Times New Roman"/>
          <w:szCs w:val="24"/>
        </w:rPr>
        <w:t xml:space="preserve"> για δυνατότητες που θα προσπαθήσουμε να πάρουμε. Δεν είναι εύκολα τα πράγματα. </w:t>
      </w:r>
    </w:p>
    <w:p w14:paraId="31D63B0C"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Άρα, λοιπόν, εμείς θέλουμε να δοθεί μια τέτοια κατεύθυνση στην Κοινή Αγροτική Πολιτική, που δεν θα έχει μείωση, αλλά θα είναι βεβαίως υπέρ της σύγκλισης. Εκείνο που πράγματι εμείς πρέπει να δούμε όσο γίνεται γρηγορότερα είναι η ανακατανομή των δικαιωμάτων </w:t>
      </w:r>
      <w:r>
        <w:rPr>
          <w:rFonts w:eastAsia="Times New Roman" w:cs="Times New Roman"/>
          <w:szCs w:val="24"/>
        </w:rPr>
        <w:t xml:space="preserve">από μηδενική βάση. </w:t>
      </w:r>
    </w:p>
    <w:p w14:paraId="31D63B0D"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Θα πω περισσότερα στη δευτερολογία μου. </w:t>
      </w:r>
    </w:p>
    <w:p w14:paraId="31D63B0E" w14:textId="77777777" w:rsidR="00495759" w:rsidRDefault="00D40270">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1D63B0F"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Ευχαριστούμε, κύριε Υπουργέ.</w:t>
      </w:r>
    </w:p>
    <w:p w14:paraId="31D63B10"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τώρα αρχίζει ο κύκλος των Κοινοβουλευτικών Εκπρο</w:t>
      </w:r>
      <w:r>
        <w:rPr>
          <w:rFonts w:eastAsia="Times New Roman" w:cs="Times New Roman"/>
          <w:szCs w:val="24"/>
        </w:rPr>
        <w:t xml:space="preserve">σώπων. </w:t>
      </w:r>
    </w:p>
    <w:p w14:paraId="31D63B11"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Πρώτος είναι ο κ. Θεοχαρόπουλος, ο οποίος έχει χρόνο έξι λεπτών. </w:t>
      </w:r>
    </w:p>
    <w:p w14:paraId="31D63B12"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Θεοχαρόπουλε, θα κάνετε χρήση και της δευτερολογίας σας;</w:t>
      </w:r>
    </w:p>
    <w:p w14:paraId="31D63B13"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Μάλιστα, κυρία Πρόεδρε. </w:t>
      </w:r>
    </w:p>
    <w:p w14:paraId="31D63B14"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Επομένως, κύριε Θεοχαρόπο</w:t>
      </w:r>
      <w:r>
        <w:rPr>
          <w:rFonts w:eastAsia="Times New Roman" w:cs="Times New Roman"/>
          <w:szCs w:val="24"/>
        </w:rPr>
        <w:t xml:space="preserve">υλε, έχετε τον λόγο για εννέα λεπτά. </w:t>
      </w:r>
    </w:p>
    <w:p w14:paraId="31D63B15"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Κύριε Υπουργέ, σας άκουσα με προσοχή. Κάνατε το άσπρο μαύρο στην κυριολεξία. Ρεσιτάλ εικονικής πραγματικότητας. </w:t>
      </w:r>
    </w:p>
    <w:p w14:paraId="31D63B16"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Είπατε για ένα στρατηγικό σχέδιο που έχετε καταθέσει για τον αγροτικό τομέα. </w:t>
      </w:r>
      <w:r>
        <w:rPr>
          <w:rFonts w:eastAsia="Times New Roman" w:cs="Times New Roman"/>
          <w:szCs w:val="24"/>
        </w:rPr>
        <w:t>Εννοού</w:t>
      </w:r>
      <w:r>
        <w:rPr>
          <w:rFonts w:eastAsia="Times New Roman" w:cs="Times New Roman"/>
          <w:szCs w:val="24"/>
        </w:rPr>
        <w:t xml:space="preserve">σατε για το </w:t>
      </w:r>
      <w:proofErr w:type="spellStart"/>
      <w:r>
        <w:rPr>
          <w:rFonts w:eastAsia="Times New Roman" w:cs="Times New Roman"/>
          <w:szCs w:val="24"/>
        </w:rPr>
        <w:t>προαπαιτούμενο</w:t>
      </w:r>
      <w:proofErr w:type="spellEnd"/>
      <w:r>
        <w:rPr>
          <w:rFonts w:eastAsia="Times New Roman" w:cs="Times New Roman"/>
          <w:szCs w:val="24"/>
        </w:rPr>
        <w:t xml:space="preserve"> σε σχέση με τις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που το δώσατε τελευταία χρονική στιγμή</w:t>
      </w:r>
      <w:r>
        <w:rPr>
          <w:rFonts w:eastAsia="Times New Roman" w:cs="Times New Roman"/>
          <w:szCs w:val="24"/>
        </w:rPr>
        <w:t>,</w:t>
      </w:r>
      <w:r>
        <w:rPr>
          <w:rFonts w:eastAsia="Times New Roman" w:cs="Times New Roman"/>
          <w:szCs w:val="24"/>
        </w:rPr>
        <w:t xml:space="preserve"> για να περάσετε στις επόμενες διαδικασίες. Και βέβαια από αυτά που λέγατε εκεί μέσα, δεν κάνατε τίποτα το επόμενο χρονικό διάστημα. Μιλήσατε ξ</w:t>
      </w:r>
      <w:r>
        <w:rPr>
          <w:rFonts w:eastAsia="Times New Roman" w:cs="Times New Roman"/>
          <w:szCs w:val="24"/>
        </w:rPr>
        <w:t xml:space="preserve">ανά για το 2015. Αντί να ευχαριστείτε την Αντιπολίτευση που δεν άφησε τη χώρα να μείνει εκτός </w:t>
      </w:r>
      <w:r>
        <w:rPr>
          <w:rFonts w:eastAsia="Times New Roman" w:cs="Times New Roman"/>
          <w:szCs w:val="24"/>
        </w:rPr>
        <w:t>Ε</w:t>
      </w:r>
      <w:r>
        <w:rPr>
          <w:rFonts w:eastAsia="Times New Roman" w:cs="Times New Roman"/>
          <w:szCs w:val="24"/>
        </w:rPr>
        <w:t>υρωζώνης, θέλετε να της χρεώσετε και όσα εσείς συμφωνήσατε και υπογράψατε ως Κυβέρνηση.</w:t>
      </w:r>
    </w:p>
    <w:p w14:paraId="31D63B17"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Ταυτοχρόνως είπατε ότι ο αγροτικός κόσμος αποδέχεται τις προτάσεις σας. Τ</w:t>
      </w:r>
      <w:r>
        <w:rPr>
          <w:rFonts w:eastAsia="Times New Roman" w:cs="Times New Roman"/>
          <w:szCs w:val="24"/>
        </w:rPr>
        <w:t>ο ξαναλέω για να το ακούσει και ο αγροτικός κόσμος. Ο αγροτικός κόσμος συμφωνεί</w:t>
      </w:r>
      <w:r>
        <w:rPr>
          <w:rFonts w:eastAsia="Times New Roman" w:cs="Times New Roman"/>
          <w:szCs w:val="24"/>
        </w:rPr>
        <w:t>,</w:t>
      </w:r>
      <w:r>
        <w:rPr>
          <w:rFonts w:eastAsia="Times New Roman" w:cs="Times New Roman"/>
          <w:szCs w:val="24"/>
        </w:rPr>
        <w:t xml:space="preserve"> </w:t>
      </w:r>
      <w:r>
        <w:rPr>
          <w:rFonts w:eastAsia="Times New Roman" w:cs="Times New Roman"/>
          <w:szCs w:val="24"/>
        </w:rPr>
        <w:t>είπατε</w:t>
      </w:r>
      <w:r>
        <w:rPr>
          <w:rFonts w:eastAsia="Times New Roman" w:cs="Times New Roman"/>
          <w:szCs w:val="24"/>
        </w:rPr>
        <w:t>,</w:t>
      </w:r>
      <w:r>
        <w:rPr>
          <w:rFonts w:eastAsia="Times New Roman" w:cs="Times New Roman"/>
          <w:szCs w:val="24"/>
        </w:rPr>
        <w:t xml:space="preserve"> μαζί σας! Τότε ακούμε </w:t>
      </w:r>
      <w:r>
        <w:rPr>
          <w:rFonts w:eastAsia="Times New Roman" w:cs="Times New Roman"/>
          <w:szCs w:val="24"/>
        </w:rPr>
        <w:t xml:space="preserve">από εσάς </w:t>
      </w:r>
      <w:r>
        <w:rPr>
          <w:rFonts w:eastAsia="Times New Roman" w:cs="Times New Roman"/>
          <w:szCs w:val="24"/>
        </w:rPr>
        <w:t>άλλα από αυτά που βλέπουμε. Γιατί βλέπουμε τους αγρότες, για τους οποίους εσείς αναφερόσασταν με συγκεκριμένους τρόπους παλαιότερα, να δ</w:t>
      </w:r>
      <w:r>
        <w:rPr>
          <w:rFonts w:eastAsia="Times New Roman" w:cs="Times New Roman"/>
          <w:szCs w:val="24"/>
        </w:rPr>
        <w:t>ιαμαρτύρονται για συγκεκριμένα θέματα με τα οποία έχουν διαφωνίες και αυτό είναι καθημερινό.</w:t>
      </w:r>
    </w:p>
    <w:p w14:paraId="31D63B1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Μιλήσατε, επίσης, για τη διαδικασία του Προγράμματος Αγροτικής Ανάπτυξης της Κοινής Αγροτικής Πολιτικής. Δεν μας είπατε και στην Κοινή Αγροτική Πολιτική ποια είναι</w:t>
      </w:r>
      <w:r>
        <w:rPr>
          <w:rFonts w:eastAsia="Times New Roman" w:cs="Times New Roman"/>
          <w:szCs w:val="24"/>
        </w:rPr>
        <w:t xml:space="preserve"> η θέση της ελληνικής Κυβέρνησης στις διαπραγματεύσεις, σε σχέση με την </w:t>
      </w:r>
      <w:proofErr w:type="spellStart"/>
      <w:r>
        <w:rPr>
          <w:rFonts w:eastAsia="Times New Roman" w:cs="Times New Roman"/>
          <w:szCs w:val="24"/>
        </w:rPr>
        <w:t>επανεθνικοποίηση</w:t>
      </w:r>
      <w:proofErr w:type="spellEnd"/>
      <w:r>
        <w:rPr>
          <w:rFonts w:eastAsia="Times New Roman" w:cs="Times New Roman"/>
          <w:szCs w:val="24"/>
        </w:rPr>
        <w:t xml:space="preserve"> της Κοινής Αγροτικής Πολιτικής. Αναφέρομαι στην </w:t>
      </w:r>
      <w:proofErr w:type="spellStart"/>
      <w:r>
        <w:rPr>
          <w:rFonts w:eastAsia="Times New Roman" w:cs="Times New Roman"/>
          <w:szCs w:val="24"/>
        </w:rPr>
        <w:t>επανεθνικοποίηση</w:t>
      </w:r>
      <w:proofErr w:type="spellEnd"/>
      <w:r>
        <w:rPr>
          <w:rFonts w:eastAsia="Times New Roman" w:cs="Times New Roman"/>
          <w:szCs w:val="24"/>
        </w:rPr>
        <w:t xml:space="preserve">, την τάση αυτή που υπάρχει σε ορισμένες χώρες της </w:t>
      </w:r>
      <w:r>
        <w:rPr>
          <w:rFonts w:eastAsia="Times New Roman" w:cs="Times New Roman"/>
          <w:szCs w:val="24"/>
        </w:rPr>
        <w:lastRenderedPageBreak/>
        <w:t xml:space="preserve">Ευρώπης, στην οποία πρέπει να αντιταχθείτε σθεναρά. </w:t>
      </w:r>
      <w:r>
        <w:rPr>
          <w:rFonts w:eastAsia="Times New Roman" w:cs="Times New Roman"/>
          <w:szCs w:val="24"/>
        </w:rPr>
        <w:t xml:space="preserve">Αυτό πρέπει να αποτυπωθεί σε όλα τα </w:t>
      </w:r>
      <w:r>
        <w:rPr>
          <w:rFonts w:eastAsia="Times New Roman" w:cs="Times New Roman"/>
          <w:szCs w:val="24"/>
        </w:rPr>
        <w:t>Σ</w:t>
      </w:r>
      <w:r>
        <w:rPr>
          <w:rFonts w:eastAsia="Times New Roman" w:cs="Times New Roman"/>
          <w:szCs w:val="24"/>
        </w:rPr>
        <w:t xml:space="preserve">υμβούλια Υπουργών. Δεν πρέπει να γίνεται το αντίθετο, γιατί αυτό θα έχει ως αποτέλεσμα τη μείωση των ενισχύσεων και του πρώτου πυλώνα και του δεύτερου πυλώνα. </w:t>
      </w:r>
    </w:p>
    <w:p w14:paraId="31D63B1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Είναι συγκεκριμένα τα ερωτήματα που κάνουμε και θέλουν συγκ</w:t>
      </w:r>
      <w:r>
        <w:rPr>
          <w:rFonts w:eastAsia="Times New Roman" w:cs="Times New Roman"/>
          <w:szCs w:val="24"/>
        </w:rPr>
        <w:t xml:space="preserve">εκριμένες απαντήσεις σχετικά με το τι είπατε στο </w:t>
      </w:r>
      <w:r>
        <w:rPr>
          <w:rFonts w:eastAsia="Times New Roman" w:cs="Times New Roman"/>
          <w:szCs w:val="24"/>
        </w:rPr>
        <w:t>Σ</w:t>
      </w:r>
      <w:r>
        <w:rPr>
          <w:rFonts w:eastAsia="Times New Roman" w:cs="Times New Roman"/>
          <w:szCs w:val="24"/>
        </w:rPr>
        <w:t>υμβούλιο Υπουργών. Να δώσετε στα Πρακτικά τι απαντήσετε και πώς τοποθετηθήκατε. Αντί για αυτό, θεωρίες. Και κινδυνεύει η χώρα μετά το 2020 -η Ευρωπαϊκή Ένωση</w:t>
      </w:r>
      <w:r>
        <w:rPr>
          <w:rFonts w:eastAsia="Times New Roman" w:cs="Times New Roman"/>
          <w:szCs w:val="24"/>
        </w:rPr>
        <w:t>,</w:t>
      </w:r>
      <w:r>
        <w:rPr>
          <w:rFonts w:eastAsia="Times New Roman" w:cs="Times New Roman"/>
          <w:szCs w:val="24"/>
        </w:rPr>
        <w:t xml:space="preserve"> δηλαδή, συνεπώς και η χώρα- να έχει μια μερική </w:t>
      </w:r>
      <w:proofErr w:type="spellStart"/>
      <w:r>
        <w:rPr>
          <w:rFonts w:eastAsia="Times New Roman" w:cs="Times New Roman"/>
          <w:szCs w:val="24"/>
        </w:rPr>
        <w:t>επανεθνικοποίηση</w:t>
      </w:r>
      <w:proofErr w:type="spellEnd"/>
      <w:r>
        <w:rPr>
          <w:rFonts w:eastAsia="Times New Roman" w:cs="Times New Roman"/>
          <w:szCs w:val="24"/>
        </w:rPr>
        <w:t xml:space="preserve">, με αποτέλεσμα τη μείωση των ενισχύσεων. Είτε αυτό συμβεί στον πρώτο πυλώνα είτε στον δεύτερο </w:t>
      </w:r>
      <w:r>
        <w:rPr>
          <w:rFonts w:eastAsia="Times New Roman" w:cs="Times New Roman"/>
          <w:szCs w:val="24"/>
        </w:rPr>
        <w:lastRenderedPageBreak/>
        <w:t>-είτε στον πυλώνα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των άμεσων ενισχύσεων είτε στον πυλώνα του </w:t>
      </w:r>
      <w:r>
        <w:rPr>
          <w:rFonts w:eastAsia="Times New Roman" w:cs="Times New Roman"/>
          <w:szCs w:val="24"/>
        </w:rPr>
        <w:t>Π</w:t>
      </w:r>
      <w:r>
        <w:rPr>
          <w:rFonts w:eastAsia="Times New Roman" w:cs="Times New Roman"/>
          <w:szCs w:val="24"/>
        </w:rPr>
        <w:t xml:space="preserve">ρογράμματος της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Α</w:t>
      </w:r>
      <w:r>
        <w:rPr>
          <w:rFonts w:eastAsia="Times New Roman" w:cs="Times New Roman"/>
          <w:szCs w:val="24"/>
        </w:rPr>
        <w:t>νάπτυξης-, θα έχει οδυνηρές συνέπειες για τη χώ</w:t>
      </w:r>
      <w:r>
        <w:rPr>
          <w:rFonts w:eastAsia="Times New Roman" w:cs="Times New Roman"/>
          <w:szCs w:val="24"/>
        </w:rPr>
        <w:t>ρα μας.</w:t>
      </w:r>
    </w:p>
    <w:p w14:paraId="31D63B1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Κυρίως, όμως, δεν μιλήσατε ως Υπουργός Αγροτικής Ανάπτυξης. Μιλήσατε λογιστικά. Μιλήσατε απλώς με νούμερα. Καλή η συζήτηση. Μπορούσατε να τα καταθέσετε και στα Πρακτικά. Τα έχουμε διαβάσει. Τα δίνουν οι υπηρεσίες. Δεν μιλήσατε καθόλου πολιτικά. Δεν</w:t>
      </w:r>
      <w:r>
        <w:rPr>
          <w:rFonts w:eastAsia="Times New Roman" w:cs="Times New Roman"/>
          <w:szCs w:val="24"/>
        </w:rPr>
        <w:t xml:space="preserve"> έχετε κανένα όραμα στο Υπουργείο σας για την αγροτική ανάπτυξη της χώρας. Δεν έχετε παρουσιάσει ουσιαστικό σχέδιο. Αν ρωτήσουμε εδώ τους Βουλευτές, ακόμα και τους Βουλευτές της Κυβέρνησης, ποιο είναι το σχέδιο, κανένας δεν ξέρει αυτή τη στιγμή. Το ίδιο ισ</w:t>
      </w:r>
      <w:r>
        <w:rPr>
          <w:rFonts w:eastAsia="Times New Roman" w:cs="Times New Roman"/>
          <w:szCs w:val="24"/>
        </w:rPr>
        <w:t xml:space="preserve">χύει και για το ποιοι είναι οι τρεις μεγάλοι στόχοι που θέλει </w:t>
      </w:r>
      <w:r>
        <w:rPr>
          <w:rFonts w:eastAsia="Times New Roman" w:cs="Times New Roman"/>
          <w:szCs w:val="24"/>
        </w:rPr>
        <w:lastRenderedPageBreak/>
        <w:t>να πετύχει αυτή η Κυβέρνηση και αν έχει κάποιο</w:t>
      </w:r>
      <w:r>
        <w:rPr>
          <w:rFonts w:eastAsia="Times New Roman" w:cs="Times New Roman"/>
          <w:szCs w:val="24"/>
        </w:rPr>
        <w:t>ν</w:t>
      </w:r>
      <w:r>
        <w:rPr>
          <w:rFonts w:eastAsia="Times New Roman" w:cs="Times New Roman"/>
          <w:szCs w:val="24"/>
        </w:rPr>
        <w:t xml:space="preserve"> στόχο και βεβαίως ούτε κάτι εφαρμόσιμο το οποίο έχετε ως στόχο μπροστά σας. </w:t>
      </w:r>
    </w:p>
    <w:p w14:paraId="31D63B1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Βεβαίως, θα μπορούσα να σας πω πάρα πολλά τα οποία λέγατε εσείς. Έχω </w:t>
      </w:r>
      <w:r>
        <w:rPr>
          <w:rFonts w:eastAsia="Times New Roman" w:cs="Times New Roman"/>
          <w:szCs w:val="24"/>
        </w:rPr>
        <w:t>εδώ την ομιλία του κ. Τσίπρα</w:t>
      </w:r>
      <w:r>
        <w:rPr>
          <w:rFonts w:eastAsia="Times New Roman" w:cs="Times New Roman"/>
          <w:szCs w:val="24"/>
        </w:rPr>
        <w:t>,</w:t>
      </w:r>
      <w:r>
        <w:rPr>
          <w:rFonts w:eastAsia="Times New Roman" w:cs="Times New Roman"/>
          <w:szCs w:val="24"/>
        </w:rPr>
        <w:t xml:space="preserve"> ο οποίος το 2013 σε μια περιφέρεια της χώρας, όταν πήγαινε ως </w:t>
      </w:r>
      <w:r>
        <w:rPr>
          <w:rFonts w:eastAsia="Times New Roman" w:cs="Times New Roman"/>
          <w:szCs w:val="24"/>
        </w:rPr>
        <w:t>Α</w:t>
      </w:r>
      <w:r>
        <w:rPr>
          <w:rFonts w:eastAsia="Times New Roman" w:cs="Times New Roman"/>
          <w:szCs w:val="24"/>
        </w:rPr>
        <w:t xml:space="preserve">ρχηγός της </w:t>
      </w:r>
      <w:r>
        <w:rPr>
          <w:rFonts w:eastAsia="Times New Roman" w:cs="Times New Roman"/>
          <w:szCs w:val="24"/>
        </w:rPr>
        <w:t>α</w:t>
      </w:r>
      <w:r>
        <w:rPr>
          <w:rFonts w:eastAsia="Times New Roman" w:cs="Times New Roman"/>
          <w:szCs w:val="24"/>
        </w:rPr>
        <w:t xml:space="preserve">ξιωματικής </w:t>
      </w:r>
      <w:r>
        <w:rPr>
          <w:rFonts w:eastAsia="Times New Roman" w:cs="Times New Roman"/>
          <w:szCs w:val="24"/>
        </w:rPr>
        <w:t>α</w:t>
      </w:r>
      <w:r>
        <w:rPr>
          <w:rFonts w:eastAsia="Times New Roman" w:cs="Times New Roman"/>
          <w:szCs w:val="24"/>
        </w:rPr>
        <w:t xml:space="preserve">ντιπολίτευσης, έλεγε πάρα πολλά. Έλεγε ότι μας καταδίκαζε, όπως βλέπω εδώ από το γραπτό, η Κοινή Αγροτική Πολιτική. Δεν ξέρω αν αυτή είναι </w:t>
      </w:r>
      <w:r>
        <w:rPr>
          <w:rFonts w:eastAsia="Times New Roman" w:cs="Times New Roman"/>
          <w:szCs w:val="24"/>
        </w:rPr>
        <w:t>η θέση σας και σήμερα. Έλεγε ότι αν έχει φτάσει –που έχει φτάσει- το κόστος παραγωγής σε μεγάλο βαθμό</w:t>
      </w:r>
      <w:r>
        <w:rPr>
          <w:rFonts w:eastAsia="Times New Roman" w:cs="Times New Roman"/>
          <w:szCs w:val="24"/>
        </w:rPr>
        <w:t>,</w:t>
      </w:r>
      <w:r>
        <w:rPr>
          <w:rFonts w:eastAsia="Times New Roman" w:cs="Times New Roman"/>
          <w:szCs w:val="24"/>
        </w:rPr>
        <w:t xml:space="preserve"> οφείλεται στο γεγονός ότι το πετρέλαιο και το ρεύμα είναι σε δυσθεώρητα ύψη. Το 2013 τα έλεγε αυτά! Και γι’ αυτό το διπλασιάσατε! Διπλασιάσατε όλα τα κόσ</w:t>
      </w:r>
      <w:r>
        <w:rPr>
          <w:rFonts w:eastAsia="Times New Roman" w:cs="Times New Roman"/>
          <w:szCs w:val="24"/>
        </w:rPr>
        <w:t>τη σε σχέση με την άρδευση και το πετρέλαιο.</w:t>
      </w:r>
    </w:p>
    <w:p w14:paraId="31D63B1C"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Έλεγε ο κ. Τσίπρας ότι ο ξεσηκωμός του κόσμου του μόχθου -το 2013, να δείτε ποια ήταν τα νούμερα του 2013 σε σχέση με το πετρέλαιο- στην ύπαιθρο θα είναι το τελειωτικό χτύπημα σε αυτή την άδικη πολιτική που κατα</w:t>
      </w:r>
      <w:r>
        <w:rPr>
          <w:rFonts w:eastAsia="Times New Roman" w:cs="Times New Roman"/>
          <w:szCs w:val="24"/>
        </w:rPr>
        <w:t>στρέφει τη χώρα. Έλεγε ότι ο αγώνας αυτός είναι δίκαιος και αφορά το εισόδημα. Έλεγε: «Πώς να κουβεντιάσουμε; Δεν κουβεντιάζεις. Δεν πρέπει οι πολιτικοί να κουβεντιάζουν με τους αγρότες. Πρώτα βάζουν τους φόρους, ακριβαίνουν το ρεύμα και ακριβαίνουν το πετ</w:t>
      </w:r>
      <w:r>
        <w:rPr>
          <w:rFonts w:eastAsia="Times New Roman" w:cs="Times New Roman"/>
          <w:szCs w:val="24"/>
        </w:rPr>
        <w:t>ρέλαιο</w:t>
      </w:r>
      <w:r>
        <w:rPr>
          <w:rFonts w:eastAsia="Times New Roman" w:cs="Times New Roman"/>
          <w:szCs w:val="24"/>
        </w:rPr>
        <w:t>.</w:t>
      </w:r>
      <w:r>
        <w:rPr>
          <w:rFonts w:eastAsia="Times New Roman" w:cs="Times New Roman"/>
          <w:szCs w:val="24"/>
        </w:rPr>
        <w:t>». Αυτά τα οποία κάνετε εσείς. Κανονικά</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έπρεπε να σας πούμε να μην κουβεντιάζετε καθόλου, με βάση αυτά που λέγατε εσείς προεκλογικά. </w:t>
      </w:r>
    </w:p>
    <w:p w14:paraId="31D63B1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Έλεγε ο κ. Τσίπρας: «Δεν μπορεί να έχεις αγροτική παραγωγή με το πετρέλαιο και το ρεύμα στα ύψη. Πρέπει να</w:t>
      </w:r>
      <w:r>
        <w:rPr>
          <w:rFonts w:eastAsia="Times New Roman" w:cs="Times New Roman"/>
          <w:szCs w:val="24"/>
        </w:rPr>
        <w:t xml:space="preserve"> καταργηθεί με απόφαση στη Βουλή – και εμείς δεσμευόμαστε για αυτό- η αύξηση </w:t>
      </w:r>
      <w:r>
        <w:rPr>
          <w:rFonts w:eastAsia="Times New Roman" w:cs="Times New Roman"/>
          <w:szCs w:val="24"/>
        </w:rPr>
        <w:lastRenderedPageBreak/>
        <w:t>στον φόρο του πετρελαίου</w:t>
      </w:r>
      <w:r>
        <w:rPr>
          <w:rFonts w:eastAsia="Times New Roman" w:cs="Times New Roman"/>
          <w:szCs w:val="24"/>
        </w:rPr>
        <w:t>.</w:t>
      </w:r>
      <w:r>
        <w:rPr>
          <w:rFonts w:eastAsia="Times New Roman" w:cs="Times New Roman"/>
          <w:szCs w:val="24"/>
        </w:rPr>
        <w:t>». Και</w:t>
      </w:r>
      <w:r>
        <w:rPr>
          <w:rFonts w:eastAsia="Times New Roman" w:cs="Times New Roman"/>
          <w:szCs w:val="24"/>
        </w:rPr>
        <w:t>,</w:t>
      </w:r>
      <w:r>
        <w:rPr>
          <w:rFonts w:eastAsia="Times New Roman" w:cs="Times New Roman"/>
          <w:szCs w:val="24"/>
        </w:rPr>
        <w:t xml:space="preserve"> αντί για αυτό, καταργήσατε και την έκπτωση στο πετρέλαιο. Έλεγε και πολλά, πολλά άλλα. Έλεγε και για τον ΕΛΓΑ. Δεν έχει σημασία. Και αυτά τα είπα </w:t>
      </w:r>
      <w:r>
        <w:rPr>
          <w:rFonts w:eastAsia="Times New Roman" w:cs="Times New Roman"/>
          <w:szCs w:val="24"/>
        </w:rPr>
        <w:t>γιατί απλώς δεν πρέπει να μιλάμε χωρίς να γνωρίζουμε τι λέει ο καθένας σε αυτόν τον τόπο.</w:t>
      </w:r>
    </w:p>
    <w:p w14:paraId="31D63B1E"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Από τον Οκτώβριο του 2015, κύριε Υπουργέ, σας καταθέτουμε ερωτήσεις για πάρα πολλά θέματα. Έχω εδώ ερωτήσεις για τον ΕΛΓΑ, </w:t>
      </w:r>
      <w:r>
        <w:rPr>
          <w:rFonts w:eastAsia="Times New Roman"/>
          <w:szCs w:val="24"/>
        </w:rPr>
        <w:t>οι οποίες</w:t>
      </w:r>
      <w:r>
        <w:rPr>
          <w:rFonts w:eastAsia="Times New Roman" w:cs="Times New Roman"/>
          <w:szCs w:val="24"/>
        </w:rPr>
        <w:t xml:space="preserve"> είναι πάρα πολλές. Οι απαντήσεις </w:t>
      </w:r>
      <w:r>
        <w:rPr>
          <w:rFonts w:eastAsia="Times New Roman" w:cs="Times New Roman"/>
          <w:szCs w:val="24"/>
        </w:rPr>
        <w:t xml:space="preserve">σας συνήθως δηλώνουν ότι η σχετική διαδικασία βρίσκεται σε εξέλιξη, ότι θα προσπαθήσετε, ότι προωθείτε. Δεν νομίζω ότι έτσι λύνονται τα προβλήματα. Μιλούσατε για το ασφαλιστικό και προχωρήσατε ουσιαστικά </w:t>
      </w:r>
      <w:r>
        <w:rPr>
          <w:rFonts w:eastAsia="Times New Roman" w:cs="Times New Roman"/>
          <w:szCs w:val="24"/>
        </w:rPr>
        <w:lastRenderedPageBreak/>
        <w:t>στον τριπλασιασμό των ασφαλιστικών εισφορών και στην</w:t>
      </w:r>
      <w:r>
        <w:rPr>
          <w:rFonts w:eastAsia="Times New Roman" w:cs="Times New Roman"/>
          <w:szCs w:val="24"/>
        </w:rPr>
        <w:t xml:space="preserve"> κατάργηση του ΟΓΑ, ενώ έπρεπε να αντιμετωπίσετε τα υπαρκτά προβλήματα, να διαχωρίσετε την πρόνοια από τους αγρότες.</w:t>
      </w:r>
    </w:p>
    <w:p w14:paraId="31D63B1F" w14:textId="77777777" w:rsidR="00495759" w:rsidRDefault="00D40270">
      <w:pPr>
        <w:tabs>
          <w:tab w:val="left" w:pos="3642"/>
          <w:tab w:val="center" w:pos="4753"/>
          <w:tab w:val="left" w:pos="6214"/>
        </w:tabs>
        <w:spacing w:line="600" w:lineRule="auto"/>
        <w:ind w:firstLine="709"/>
        <w:jc w:val="both"/>
        <w:rPr>
          <w:rFonts w:eastAsia="Times New Roman" w:cs="Times New Roman"/>
          <w:szCs w:val="24"/>
        </w:rPr>
      </w:pPr>
      <w:r>
        <w:rPr>
          <w:rFonts w:eastAsia="Times New Roman" w:cs="Times New Roman"/>
          <w:szCs w:val="24"/>
        </w:rPr>
        <w:t>Όμως</w:t>
      </w:r>
      <w:r>
        <w:rPr>
          <w:rFonts w:eastAsia="Times New Roman" w:cs="Times New Roman"/>
          <w:szCs w:val="24"/>
        </w:rPr>
        <w:t>,</w:t>
      </w:r>
      <w:r>
        <w:rPr>
          <w:rFonts w:eastAsia="Times New Roman" w:cs="Times New Roman"/>
          <w:szCs w:val="24"/>
        </w:rPr>
        <w:t xml:space="preserve"> αντί γι’ αυτό, κάνατε ένα ταμείο-μαμούθ</w:t>
      </w:r>
      <w:r>
        <w:rPr>
          <w:rFonts w:eastAsia="Times New Roman" w:cs="Times New Roman"/>
          <w:szCs w:val="24"/>
        </w:rPr>
        <w:t>,</w:t>
      </w:r>
      <w:r>
        <w:rPr>
          <w:rFonts w:eastAsia="Times New Roman" w:cs="Times New Roman"/>
          <w:szCs w:val="24"/>
        </w:rPr>
        <w:t xml:space="preserve"> το οποίο δεν λειτουργεί για καμ</w:t>
      </w:r>
      <w:r>
        <w:rPr>
          <w:rFonts w:eastAsia="Times New Roman" w:cs="Times New Roman"/>
          <w:szCs w:val="24"/>
        </w:rPr>
        <w:t>μ</w:t>
      </w:r>
      <w:r>
        <w:rPr>
          <w:rFonts w:eastAsia="Times New Roman" w:cs="Times New Roman"/>
          <w:szCs w:val="24"/>
        </w:rPr>
        <w:t>ιά κατηγορία και φυσικά ούτε για τους αγρότες. Όταν σας τα λ</w:t>
      </w:r>
      <w:r>
        <w:rPr>
          <w:rFonts w:eastAsia="Times New Roman" w:cs="Times New Roman"/>
          <w:szCs w:val="24"/>
        </w:rPr>
        <w:t xml:space="preserve">έγαμε αυτά, δεν μας ακούγατε. </w:t>
      </w:r>
    </w:p>
    <w:p w14:paraId="31D63B20"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Φωνάζατε για τη φορολόγηση των αγροτών. Τι κάνατε γι’ αυτό; Προχωρήσατε στη φορολόγηση του εισοδήματος σε ποσοστά που δεν ισχύουν σε καμ</w:t>
      </w:r>
      <w:r>
        <w:rPr>
          <w:rFonts w:eastAsia="Times New Roman" w:cs="Times New Roman"/>
          <w:szCs w:val="24"/>
        </w:rPr>
        <w:t>μ</w:t>
      </w:r>
      <w:r>
        <w:rPr>
          <w:rFonts w:eastAsia="Times New Roman" w:cs="Times New Roman"/>
          <w:szCs w:val="24"/>
        </w:rPr>
        <w:t xml:space="preserve">ία άλλη χώρα, στην προκαταβολή φόρου στο 100%. Στον δε ΦΠΑ στα γεωργικά εφόδια, εδώ και </w:t>
      </w:r>
      <w:r>
        <w:rPr>
          <w:rFonts w:eastAsia="Times New Roman" w:cs="Times New Roman"/>
          <w:szCs w:val="24"/>
        </w:rPr>
        <w:t>αν έχουμε μια κοροϊδία. Ήταν 13%. Διεκδικούσε η χώρα –και σωστά λέγατε- ότι πρέπει να μειωθεί</w:t>
      </w:r>
      <w:r>
        <w:rPr>
          <w:rFonts w:eastAsia="Times New Roman" w:cs="Times New Roman"/>
          <w:szCs w:val="24"/>
        </w:rPr>
        <w:t>,</w:t>
      </w:r>
      <w:r>
        <w:rPr>
          <w:rFonts w:eastAsia="Times New Roman" w:cs="Times New Roman"/>
          <w:szCs w:val="24"/>
        </w:rPr>
        <w:t xml:space="preserve"> διότι ο μέσος όρος στην Ευρωπαϊκή Ένωση –και τα έχω τα στοιχεία- είναι 8% και 9%. </w:t>
      </w:r>
    </w:p>
    <w:p w14:paraId="31D63B21"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Ήλθατε στην Κυβέρνηση, το πήγατε 23%, το πήγατε 24% τον πρώτο χρόνο και πανηγυ</w:t>
      </w:r>
      <w:r>
        <w:rPr>
          <w:rFonts w:eastAsia="Times New Roman" w:cs="Times New Roman"/>
          <w:szCs w:val="24"/>
        </w:rPr>
        <w:t>ρίζατε για τη διαπραγμάτευση που έχετε κάνει για να το ξαναφέρετε στο 13%. Δηλαδή, ό,τι κάνατε τον πρώτο χρόνο, το 2015, που από 13% το πήγατε στο 24%, τον δεύτερο και τον τρίτο χρόνο το ξαναφέρατε στο 13%. Αυτό λέτε ότι είναι το κυριότερο επίτευγμά σας στ</w:t>
      </w:r>
      <w:r>
        <w:rPr>
          <w:rFonts w:eastAsia="Times New Roman" w:cs="Times New Roman"/>
          <w:szCs w:val="24"/>
        </w:rPr>
        <w:t>η φορολογική αγροτική πολιτική. Να σας πούμε και μπράβο</w:t>
      </w:r>
      <w:r>
        <w:rPr>
          <w:rFonts w:eastAsia="Times New Roman" w:cs="Times New Roman"/>
          <w:szCs w:val="24"/>
        </w:rPr>
        <w:t>,</w:t>
      </w:r>
      <w:r>
        <w:rPr>
          <w:rFonts w:eastAsia="Times New Roman" w:cs="Times New Roman"/>
          <w:szCs w:val="24"/>
        </w:rPr>
        <w:t xml:space="preserve"> δηλαδή, εάν νομίζετε ότι τα έχετε καταφέρει με αυτόν τον τρόπο!</w:t>
      </w:r>
    </w:p>
    <w:p w14:paraId="31D63B22"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Σε όλα αυτά τα προβλήματα έρχονται να προστεθούν και τα προβλήματα στην αξιοποίηση των κοινοτικών πόρων του Προγράμματος Αγροτικής Ανάπ</w:t>
      </w:r>
      <w:r>
        <w:rPr>
          <w:rFonts w:eastAsia="Times New Roman" w:cs="Times New Roman"/>
          <w:szCs w:val="24"/>
        </w:rPr>
        <w:t>τυξης. Άκουσα, κύριε Υπουργέ, αυτά που λέτε και τα οποία αναφέρονται στα στοιχεία για το ότι είμαστε οι μεγαλύτεροι στο</w:t>
      </w:r>
      <w:r>
        <w:rPr>
          <w:rFonts w:eastAsia="Times New Roman" w:cs="Times New Roman"/>
          <w:szCs w:val="24"/>
        </w:rPr>
        <w:t>ν</w:t>
      </w:r>
      <w:r>
        <w:rPr>
          <w:rFonts w:eastAsia="Times New Roman" w:cs="Times New Roman"/>
          <w:szCs w:val="24"/>
        </w:rPr>
        <w:t xml:space="preserve"> ρυθμό αύξησης, χωρίς να αναφέρεται σε ποια </w:t>
      </w:r>
      <w:r>
        <w:rPr>
          <w:rFonts w:eastAsia="Times New Roman" w:cs="Times New Roman"/>
          <w:szCs w:val="24"/>
        </w:rPr>
        <w:lastRenderedPageBreak/>
        <w:t>θέση είναι η χώρα μας σε σχέση με την απορρόφηση. Αυτές είναι λογιστικές συζητήσεις, των οπο</w:t>
      </w:r>
      <w:r>
        <w:rPr>
          <w:rFonts w:eastAsia="Times New Roman" w:cs="Times New Roman"/>
          <w:szCs w:val="24"/>
        </w:rPr>
        <w:t xml:space="preserve">ίων τα στοιχεία πολύ καλά γνωρίζετε και μπορώ να σας αποδείξω ότι είμαστε από τις τελευταίες χώρες στην Ευρωπαϊκή Ένωση σε πολλά από αυτά. Όμως, δεν μπαίνω σε αυτή τη συζήτηση. </w:t>
      </w:r>
    </w:p>
    <w:p w14:paraId="31D63B23" w14:textId="77777777" w:rsidR="00495759" w:rsidRDefault="00D40270">
      <w:pPr>
        <w:tabs>
          <w:tab w:val="left" w:pos="3642"/>
          <w:tab w:val="center" w:pos="4753"/>
          <w:tab w:val="left" w:pos="6214"/>
        </w:tabs>
        <w:spacing w:line="600" w:lineRule="auto"/>
        <w:ind w:firstLine="709"/>
        <w:jc w:val="both"/>
        <w:rPr>
          <w:rFonts w:eastAsia="Times New Roman" w:cs="Times New Roman"/>
          <w:szCs w:val="24"/>
        </w:rPr>
      </w:pPr>
      <w:r>
        <w:rPr>
          <w:rFonts w:eastAsia="Times New Roman" w:cs="Times New Roman"/>
          <w:szCs w:val="24"/>
        </w:rPr>
        <w:t>Για ποιον λόγο, για παράδειγμα, έχετε καθυστερήσει σε σχέση με την άρδευση; Εί</w:t>
      </w:r>
      <w:r>
        <w:rPr>
          <w:rFonts w:eastAsia="Times New Roman" w:cs="Times New Roman"/>
          <w:szCs w:val="24"/>
        </w:rPr>
        <w:t xml:space="preserve">ναι συγκεκριμένα ερωτήματα. Δύο </w:t>
      </w:r>
      <w:proofErr w:type="spellStart"/>
      <w:r>
        <w:rPr>
          <w:rFonts w:eastAsia="Times New Roman" w:cs="Times New Roman"/>
          <w:szCs w:val="24"/>
        </w:rPr>
        <w:t>αιρεσιμότητες</w:t>
      </w:r>
      <w:proofErr w:type="spellEnd"/>
      <w:r>
        <w:rPr>
          <w:rFonts w:eastAsia="Times New Roman" w:cs="Times New Roman"/>
          <w:szCs w:val="24"/>
        </w:rPr>
        <w:t xml:space="preserve"> ακόμα δεν έχουν προχωρήσει σε σχέση με τις λεκάνες απορροής. Δεν αφορούν μόνο το Υπουργείο σας, αφορούν και άλλο Υπουργείο. Αφορά άλλο Υπουργείο, το Υπουργείο Περιβάλλοντος.</w:t>
      </w:r>
    </w:p>
    <w:p w14:paraId="31D63B24"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w:t>
      </w:r>
      <w:r>
        <w:rPr>
          <w:rFonts w:eastAsia="Times New Roman" w:cs="Times New Roman"/>
          <w:b/>
          <w:szCs w:val="24"/>
        </w:rPr>
        <w:t xml:space="preserve">κής Ανάπτυξης και Τροφίμων): </w:t>
      </w:r>
      <w:r>
        <w:rPr>
          <w:rFonts w:eastAsia="Times New Roman" w:cs="Times New Roman"/>
          <w:szCs w:val="24"/>
        </w:rPr>
        <w:t xml:space="preserve">Έχει τελειώσει. </w:t>
      </w:r>
    </w:p>
    <w:p w14:paraId="31D63B25"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Θα μας πείτε. </w:t>
      </w:r>
    </w:p>
    <w:p w14:paraId="31D63B26"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Όμως, από αυτό, δεν μπορούν να ενταχθούν τα εγγειοβελτιωτικά έργα το προηγούμενο χρονικό διάστημα, γι’ αυτό το αναφέρω σε όλη αυτή τη διαδικασία. Καθυστερήσατε σε όλα, με</w:t>
      </w:r>
      <w:r>
        <w:rPr>
          <w:rFonts w:eastAsia="Times New Roman" w:cs="Times New Roman"/>
          <w:szCs w:val="24"/>
        </w:rPr>
        <w:t xml:space="preserve"> αποκορύφωμα τους γεωργικούς συμβούλους, τις γεωργικές συμβουλές, που είναι ένα σύστημα το οποίο μας δίνει η Ευρωπαϊκή Ένωση, με σκοπό να τα καταφέρουμε</w:t>
      </w:r>
      <w:r>
        <w:rPr>
          <w:rFonts w:eastAsia="Times New Roman" w:cs="Times New Roman"/>
          <w:szCs w:val="24"/>
        </w:rPr>
        <w:t>,</w:t>
      </w:r>
      <w:r>
        <w:rPr>
          <w:rFonts w:eastAsia="Times New Roman" w:cs="Times New Roman"/>
          <w:szCs w:val="24"/>
        </w:rPr>
        <w:t xml:space="preserve"> για να μπορέσουν να </w:t>
      </w:r>
      <w:proofErr w:type="spellStart"/>
      <w:r>
        <w:rPr>
          <w:rFonts w:eastAsia="Times New Roman" w:cs="Times New Roman"/>
          <w:szCs w:val="24"/>
        </w:rPr>
        <w:t>αντ</w:t>
      </w:r>
      <w:r>
        <w:rPr>
          <w:rFonts w:eastAsia="Times New Roman" w:cs="Times New Roman"/>
          <w:szCs w:val="24"/>
        </w:rPr>
        <w:t>ε</w:t>
      </w:r>
      <w:r>
        <w:rPr>
          <w:rFonts w:eastAsia="Times New Roman" w:cs="Times New Roman"/>
          <w:szCs w:val="24"/>
        </w:rPr>
        <w:t>πεξέλθουν</w:t>
      </w:r>
      <w:proofErr w:type="spellEnd"/>
      <w:r>
        <w:rPr>
          <w:rFonts w:eastAsia="Times New Roman" w:cs="Times New Roman"/>
          <w:szCs w:val="24"/>
        </w:rPr>
        <w:t xml:space="preserve"> οι παραγωγοί και να γνωρίζουν τι πρέπει να κάνουν σε αυτό το σύγχρον</w:t>
      </w:r>
      <w:r>
        <w:rPr>
          <w:rFonts w:eastAsia="Times New Roman" w:cs="Times New Roman"/>
          <w:szCs w:val="24"/>
        </w:rPr>
        <w:t>ο περιβάλλον. Θα μειωθεί και η ανεργία επίσης σε έναν επιστημονικό κλάδο. Ουσιαστικά</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θα πετύχουμε δύο στόχους. </w:t>
      </w:r>
    </w:p>
    <w:p w14:paraId="31D63B27"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Αντί γι’ αυτό τι κάνατε; Αργήσατε πάρα πολύ. Δεν προχωρήσατε. Μόλις τον Νοέμβριο το δώσατε στ</w:t>
      </w:r>
      <w:r>
        <w:rPr>
          <w:rFonts w:eastAsia="Times New Roman" w:cs="Times New Roman"/>
          <w:szCs w:val="24"/>
        </w:rPr>
        <w:t>ο</w:t>
      </w:r>
      <w:r>
        <w:rPr>
          <w:rFonts w:eastAsia="Times New Roman" w:cs="Times New Roman"/>
          <w:szCs w:val="24"/>
        </w:rPr>
        <w:t>ν αρμόδι</w:t>
      </w:r>
      <w:r>
        <w:rPr>
          <w:rFonts w:eastAsia="Times New Roman" w:cs="Times New Roman"/>
          <w:szCs w:val="24"/>
        </w:rPr>
        <w:t>ο</w:t>
      </w:r>
      <w:r>
        <w:rPr>
          <w:rFonts w:eastAsia="Times New Roman" w:cs="Times New Roman"/>
          <w:szCs w:val="24"/>
        </w:rPr>
        <w:t xml:space="preserve"> </w:t>
      </w:r>
      <w:r>
        <w:rPr>
          <w:rFonts w:eastAsia="Times New Roman" w:cs="Times New Roman"/>
          <w:szCs w:val="24"/>
        </w:rPr>
        <w:t>οργανισμό του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ΕΛΓΟ</w:t>
      </w:r>
      <w:r>
        <w:rPr>
          <w:rFonts w:eastAsia="Times New Roman" w:cs="Times New Roman"/>
          <w:szCs w:val="24"/>
        </w:rPr>
        <w:t xml:space="preserve"> –</w:t>
      </w:r>
      <w:r>
        <w:rPr>
          <w:rFonts w:eastAsia="Times New Roman" w:cs="Times New Roman"/>
          <w:szCs w:val="24"/>
        </w:rPr>
        <w:t xml:space="preserve"> ΔΗΜΗΤΡΑ</w:t>
      </w:r>
      <w:r>
        <w:rPr>
          <w:rFonts w:eastAsia="Times New Roman" w:cs="Times New Roman"/>
          <w:szCs w:val="24"/>
        </w:rPr>
        <w:t>»</w:t>
      </w:r>
      <w:r>
        <w:rPr>
          <w:rFonts w:eastAsia="Times New Roman" w:cs="Times New Roman"/>
          <w:szCs w:val="24"/>
        </w:rPr>
        <w:t xml:space="preserve"> και έχει βγει για διαβούλευση. Οι υπολογισμοί μου λένε ότι θα αργήσει για άλλον ένα</w:t>
      </w:r>
      <w:r>
        <w:rPr>
          <w:rFonts w:eastAsia="Times New Roman" w:cs="Times New Roman"/>
          <w:szCs w:val="24"/>
        </w:rPr>
        <w:t>ν</w:t>
      </w:r>
      <w:r>
        <w:rPr>
          <w:rFonts w:eastAsia="Times New Roman" w:cs="Times New Roman"/>
          <w:szCs w:val="24"/>
        </w:rPr>
        <w:t xml:space="preserve"> χρόνο. Και ξέρετε τι μπορεί </w:t>
      </w:r>
      <w:r>
        <w:rPr>
          <w:rFonts w:eastAsia="Times New Roman" w:cs="Times New Roman"/>
          <w:szCs w:val="24"/>
        </w:rPr>
        <w:lastRenderedPageBreak/>
        <w:t>να κάνετε στο τέλος; Να το δώσετε σε ιδιωτικές διαδικασίες</w:t>
      </w:r>
      <w:r>
        <w:rPr>
          <w:rFonts w:eastAsia="Times New Roman" w:cs="Times New Roman"/>
          <w:szCs w:val="24"/>
        </w:rPr>
        <w:t>,</w:t>
      </w:r>
      <w:r>
        <w:rPr>
          <w:rFonts w:eastAsia="Times New Roman" w:cs="Times New Roman"/>
          <w:szCs w:val="24"/>
        </w:rPr>
        <w:t xml:space="preserve"> άρον-άρον, για να πετύχετε στο τέλος αυτή τη λογική που θέλετε.</w:t>
      </w:r>
    </w:p>
    <w:p w14:paraId="31D63B28"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Μιλήσατε για πολλά</w:t>
      </w:r>
      <w:r>
        <w:rPr>
          <w:rFonts w:eastAsia="Times New Roman" w:cs="Times New Roman"/>
          <w:szCs w:val="24"/>
        </w:rPr>
        <w:t>. Δεν μιλήσατε για τη ρευστότητα. Γιατί οι αγρότες, σήμερα που μιλάμε, δεν μπορούν να μπουν και ως ιδιώτες στα προγράμματα, επειδή δεν μπορούν να καταβάλουν την ίδια συμμετοχή. Δεν υπάρχουν χρήματα και έχουμε πρόβλημα ρευστότητας στις τράπεζες. Γι</w:t>
      </w:r>
      <w:r>
        <w:rPr>
          <w:rFonts w:eastAsia="Times New Roman" w:cs="Times New Roman"/>
          <w:szCs w:val="24"/>
        </w:rPr>
        <w:t>α</w:t>
      </w:r>
      <w:r>
        <w:rPr>
          <w:rFonts w:eastAsia="Times New Roman" w:cs="Times New Roman"/>
          <w:szCs w:val="24"/>
        </w:rPr>
        <w:t xml:space="preserve"> αυτό το</w:t>
      </w:r>
      <w:r>
        <w:rPr>
          <w:rFonts w:eastAsia="Times New Roman" w:cs="Times New Roman"/>
          <w:szCs w:val="24"/>
        </w:rPr>
        <w:t xml:space="preserve"> πρόβλημα των δανείων δεν έχει κάνει τίποτα η Κυβέρνηση. Δεν έχουν λυθεί με αυτά τα οποία είπατε. Δεν έχουμε δει κα</w:t>
      </w:r>
      <w:r>
        <w:rPr>
          <w:rFonts w:eastAsia="Times New Roman" w:cs="Times New Roman"/>
          <w:szCs w:val="24"/>
        </w:rPr>
        <w:t>μ</w:t>
      </w:r>
      <w:r>
        <w:rPr>
          <w:rFonts w:eastAsia="Times New Roman" w:cs="Times New Roman"/>
          <w:szCs w:val="24"/>
        </w:rPr>
        <w:t>μία αλλαγή σε όλα αυτά τα ζητήματα. Και δεν έχουμε δει και κα</w:t>
      </w:r>
      <w:r>
        <w:rPr>
          <w:rFonts w:eastAsia="Times New Roman" w:cs="Times New Roman"/>
          <w:szCs w:val="24"/>
        </w:rPr>
        <w:t>μ</w:t>
      </w:r>
      <w:r>
        <w:rPr>
          <w:rFonts w:eastAsia="Times New Roman" w:cs="Times New Roman"/>
          <w:szCs w:val="24"/>
        </w:rPr>
        <w:t>μία προώθηση νέων, σύγχρονων, ισχυρών συλλογικών δομών</w:t>
      </w:r>
      <w:r>
        <w:rPr>
          <w:rFonts w:eastAsia="Times New Roman" w:cs="Times New Roman"/>
          <w:szCs w:val="24"/>
        </w:rPr>
        <w:t>,</w:t>
      </w:r>
      <w:r>
        <w:rPr>
          <w:rFonts w:eastAsia="Times New Roman" w:cs="Times New Roman"/>
          <w:szCs w:val="24"/>
        </w:rPr>
        <w:t xml:space="preserve"> που δεν υπάρχουν.</w:t>
      </w:r>
    </w:p>
    <w:p w14:paraId="31D63B29"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Μιλή</w:t>
      </w:r>
      <w:r>
        <w:rPr>
          <w:rFonts w:eastAsia="Times New Roman" w:cs="Times New Roman"/>
          <w:szCs w:val="24"/>
        </w:rPr>
        <w:t xml:space="preserve">σατε και πριν από λίγο για το γάλα και το άνοιγμα ψαλίδας τιμών, το οποίο είναι σταθερά ένα προς επτά. Και μας αναφέρετε </w:t>
      </w:r>
      <w:r>
        <w:rPr>
          <w:rFonts w:eastAsia="Times New Roman" w:cs="Times New Roman"/>
          <w:szCs w:val="24"/>
        </w:rPr>
        <w:lastRenderedPageBreak/>
        <w:t xml:space="preserve">συνήθως ότι είναι τεράστιο το άνοιγμα ψαλίδας τιμών, αντί να πείτε τι κάνετε. Γιατί έχει αυξηθεί αυτό το άνοιγμα δυστυχώς τα τελευταία </w:t>
      </w:r>
      <w:r>
        <w:rPr>
          <w:rFonts w:eastAsia="Times New Roman" w:cs="Times New Roman"/>
          <w:szCs w:val="24"/>
        </w:rPr>
        <w:t>χρόνια και δεν μειώνεται, με αποτέλεσμα οι τιμές στον παραγωγό να είναι πάρα πολύ μεγάλες.</w:t>
      </w:r>
    </w:p>
    <w:p w14:paraId="31D63B2A"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είπα και προηγουμένως και γνωρίζουμε –και κλείνω ξανά με αυτό που ξεκίνησα, γιατί το θεωρώ πάρα πολύ σημαντικό-</w:t>
      </w:r>
      <w:r>
        <w:rPr>
          <w:rFonts w:eastAsia="Times New Roman" w:cs="Times New Roman"/>
          <w:szCs w:val="24"/>
        </w:rPr>
        <w:t>,</w:t>
      </w:r>
      <w:r>
        <w:rPr>
          <w:rFonts w:eastAsia="Times New Roman" w:cs="Times New Roman"/>
          <w:szCs w:val="24"/>
        </w:rPr>
        <w:t xml:space="preserve"> κύριε Υπουργέ, ότι πρέπει να γίνει μία συζήτηση </w:t>
      </w:r>
      <w:r>
        <w:rPr>
          <w:rFonts w:eastAsia="Times New Roman" w:cs="Times New Roman"/>
          <w:szCs w:val="24"/>
        </w:rPr>
        <w:t xml:space="preserve">μόνο για την Κοινή Αγροτική Πολιτική και στη Βουλή. Αυτό είναι το πρώτο. </w:t>
      </w:r>
    </w:p>
    <w:p w14:paraId="31D63B2B"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Δεύτερον, για το θέμα της </w:t>
      </w:r>
      <w:proofErr w:type="spellStart"/>
      <w:r>
        <w:rPr>
          <w:rFonts w:eastAsia="Times New Roman" w:cs="Times New Roman"/>
          <w:szCs w:val="24"/>
        </w:rPr>
        <w:t>επανεθνικοποίησης</w:t>
      </w:r>
      <w:proofErr w:type="spellEnd"/>
      <w:r>
        <w:rPr>
          <w:rFonts w:eastAsia="Times New Roman" w:cs="Times New Roman"/>
          <w:szCs w:val="24"/>
        </w:rPr>
        <w:t xml:space="preserve">, θα πρέπει να υπάρχει εθνική γραμμή στο ότι στη χώρα μας διαφωνούμε με την τάση </w:t>
      </w:r>
      <w:proofErr w:type="spellStart"/>
      <w:r>
        <w:rPr>
          <w:rFonts w:eastAsia="Times New Roman" w:cs="Times New Roman"/>
          <w:szCs w:val="24"/>
        </w:rPr>
        <w:t>επανεθνικοποίησης</w:t>
      </w:r>
      <w:proofErr w:type="spellEnd"/>
      <w:r>
        <w:rPr>
          <w:rFonts w:eastAsia="Times New Roman" w:cs="Times New Roman"/>
          <w:szCs w:val="24"/>
        </w:rPr>
        <w:t xml:space="preserve"> της Κοινής Αγροτικής Πολιτικής, γιατί </w:t>
      </w:r>
      <w:r>
        <w:rPr>
          <w:rFonts w:eastAsia="Times New Roman" w:cs="Times New Roman"/>
          <w:szCs w:val="24"/>
        </w:rPr>
        <w:lastRenderedPageBreak/>
        <w:t>αυτό</w:t>
      </w:r>
      <w:r>
        <w:rPr>
          <w:rFonts w:eastAsia="Times New Roman" w:cs="Times New Roman"/>
          <w:szCs w:val="24"/>
        </w:rPr>
        <w:t>,</w:t>
      </w:r>
      <w:r>
        <w:rPr>
          <w:rFonts w:eastAsia="Times New Roman" w:cs="Times New Roman"/>
          <w:szCs w:val="24"/>
        </w:rPr>
        <w:t xml:space="preserve"> σε μία περίοδο που η χώρα μας έχει τεράστιες δημοσιονομικές δυσκολίες, θα οδηγήσει ουσιαστικά σε μείωση της παραγωγικής διαδικασίας. </w:t>
      </w:r>
    </w:p>
    <w:p w14:paraId="31D63B2C"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Ταυτοχρόνως, θα πρέπει επιτέλους να ενημερώσετε και να γίνει μία συζήτηση για το τι λέτε στην Ευρωπαϊκή Ένωση σε σχέ</w:t>
      </w:r>
      <w:r>
        <w:rPr>
          <w:rFonts w:eastAsia="Times New Roman" w:cs="Times New Roman"/>
          <w:szCs w:val="24"/>
        </w:rPr>
        <w:t xml:space="preserve">ση με όλα αυτά τα θέματα. Διότι, έχουμε δει ότι και άλλες χώρες του Νότου έχουν πει ξεκάθαρα ότι δεν θα δεχθούν αυτές τις λογικές οι οποίες υπάρχουν. </w:t>
      </w:r>
    </w:p>
    <w:p w14:paraId="31D63B2D"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Έχουμε δει ορισμένες χώρες που ήταν από παλιά έντονα </w:t>
      </w:r>
      <w:proofErr w:type="spellStart"/>
      <w:r>
        <w:rPr>
          <w:rFonts w:eastAsia="Times New Roman" w:cs="Times New Roman"/>
          <w:szCs w:val="24"/>
        </w:rPr>
        <w:t>φιλοαγροτικές</w:t>
      </w:r>
      <w:proofErr w:type="spellEnd"/>
      <w:r>
        <w:rPr>
          <w:rFonts w:eastAsia="Times New Roman" w:cs="Times New Roman"/>
          <w:szCs w:val="24"/>
        </w:rPr>
        <w:t>, όπως η Γαλλία, να θέτουν ζήτημα συζήτ</w:t>
      </w:r>
      <w:r>
        <w:rPr>
          <w:rFonts w:eastAsia="Times New Roman" w:cs="Times New Roman"/>
          <w:szCs w:val="24"/>
        </w:rPr>
        <w:t>ησης για τον ένα</w:t>
      </w:r>
      <w:r>
        <w:rPr>
          <w:rFonts w:eastAsia="Times New Roman" w:cs="Times New Roman"/>
          <w:szCs w:val="24"/>
        </w:rPr>
        <w:t>ν</w:t>
      </w:r>
      <w:r>
        <w:rPr>
          <w:rFonts w:eastAsia="Times New Roman" w:cs="Times New Roman"/>
          <w:szCs w:val="24"/>
        </w:rPr>
        <w:t xml:space="preserve"> από τους δύο πυλώνες. Διαφωνούμε και για τους δύο πυλώνες, ότι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μπορεί να υπάρξει αυτή η τάση </w:t>
      </w:r>
      <w:proofErr w:type="spellStart"/>
      <w:r>
        <w:rPr>
          <w:rFonts w:eastAsia="Times New Roman" w:cs="Times New Roman"/>
          <w:szCs w:val="24"/>
        </w:rPr>
        <w:t>επανεθνικοποίησης</w:t>
      </w:r>
      <w:proofErr w:type="spellEnd"/>
      <w:r>
        <w:rPr>
          <w:rFonts w:eastAsia="Times New Roman" w:cs="Times New Roman"/>
          <w:szCs w:val="24"/>
        </w:rPr>
        <w:t xml:space="preserve">. Δεν δεσμευθήκατε ούτε σήμερα εδώ. </w:t>
      </w:r>
    </w:p>
    <w:p w14:paraId="31D63B2E"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Αυτό θα έχει άμεσες επιπτώσεις στους αγρότες, αλλά φαίνεται ότι δεν σας νοιάζει</w:t>
      </w:r>
      <w:r>
        <w:rPr>
          <w:rFonts w:eastAsia="Times New Roman" w:cs="Times New Roman"/>
          <w:szCs w:val="24"/>
        </w:rPr>
        <w:t>,</w:t>
      </w:r>
      <w:r>
        <w:rPr>
          <w:rFonts w:eastAsia="Times New Roman" w:cs="Times New Roman"/>
          <w:szCs w:val="24"/>
        </w:rPr>
        <w:t xml:space="preserve"> γ</w:t>
      </w:r>
      <w:r>
        <w:rPr>
          <w:rFonts w:eastAsia="Times New Roman" w:cs="Times New Roman"/>
          <w:szCs w:val="24"/>
        </w:rPr>
        <w:t>ιατί αυτό θα εφαρμοστεί μετά το 2020. Θα δεσμευθεί η χώρα μας για μία μεγάλη περίοδο μετά το 2020, αλλά στο μυαλό σας είναι πώς θα μπορέσετε να τη βγάλετε όσο το δυνατό περισσότερο καθαρή, σε σχέση με τις εκλογές, οι οποίες θα έλθουν την επόμενη χρονική πε</w:t>
      </w:r>
      <w:r>
        <w:rPr>
          <w:rFonts w:eastAsia="Times New Roman" w:cs="Times New Roman"/>
          <w:szCs w:val="24"/>
        </w:rPr>
        <w:t>ρίοδο.</w:t>
      </w:r>
    </w:p>
    <w:p w14:paraId="31D63B2F" w14:textId="77777777" w:rsidR="00495759" w:rsidRDefault="00D40270">
      <w:pPr>
        <w:spacing w:line="600" w:lineRule="auto"/>
        <w:ind w:firstLine="709"/>
        <w:jc w:val="both"/>
        <w:rPr>
          <w:rFonts w:eastAsia="Times New Roman"/>
          <w:szCs w:val="24"/>
        </w:rPr>
      </w:pPr>
      <w:r>
        <w:rPr>
          <w:rFonts w:eastAsia="Times New Roman"/>
          <w:szCs w:val="24"/>
        </w:rPr>
        <w:t>Συνεπώς το μόνο που σας ενδιαφέρει είναι πώς θα μπορέσετε να εξασφαλίσετε περισσότερους ευχαριστημένους αγρότες, σύμφωνα με τη δική σας λογική, γιατί οι αγρότες δεν τρώνε κουτόχορτο πλέον. Έχουν καταλάβει ποιες πολιτικές οδηγούν σε αδιέξοδα και αυτέ</w:t>
      </w:r>
      <w:r>
        <w:rPr>
          <w:rFonts w:eastAsia="Times New Roman"/>
          <w:szCs w:val="24"/>
        </w:rPr>
        <w:t>ς τις πολιτικές θα τις καταδικάσουν όταν έλθει η ώρα.</w:t>
      </w:r>
    </w:p>
    <w:p w14:paraId="31D63B30" w14:textId="77777777" w:rsidR="00495759" w:rsidRDefault="00D40270">
      <w:pPr>
        <w:spacing w:line="600" w:lineRule="auto"/>
        <w:jc w:val="both"/>
        <w:rPr>
          <w:rFonts w:eastAsia="Times New Roman"/>
          <w:szCs w:val="24"/>
        </w:rPr>
      </w:pPr>
      <w:r>
        <w:rPr>
          <w:rFonts w:eastAsia="Times New Roman"/>
          <w:szCs w:val="24"/>
        </w:rPr>
        <w:t>Σας ευχαριστώ πολύ.</w:t>
      </w:r>
    </w:p>
    <w:p w14:paraId="31D63B31" w14:textId="77777777" w:rsidR="00495759" w:rsidRDefault="00D40270">
      <w:pPr>
        <w:spacing w:line="600" w:lineRule="auto"/>
        <w:ind w:firstLine="720"/>
        <w:jc w:val="center"/>
        <w:rPr>
          <w:rFonts w:eastAsia="Times New Roman"/>
          <w:szCs w:val="24"/>
        </w:rPr>
      </w:pPr>
      <w:r>
        <w:rPr>
          <w:rFonts w:eastAsia="Times New Roman"/>
          <w:szCs w:val="24"/>
        </w:rPr>
        <w:t>(Χειροκροτήματα)</w:t>
      </w:r>
    </w:p>
    <w:p w14:paraId="31D63B32" w14:textId="77777777" w:rsidR="00495759" w:rsidRDefault="00D40270">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Τον λόγο έχει ο Κοινοβουλευτικός Εκπρόσωπος από το Ποτάμι κ. </w:t>
      </w:r>
      <w:proofErr w:type="spellStart"/>
      <w:r>
        <w:rPr>
          <w:rFonts w:eastAsia="Times New Roman"/>
          <w:szCs w:val="24"/>
        </w:rPr>
        <w:t>Μαυρωτάς</w:t>
      </w:r>
      <w:proofErr w:type="spellEnd"/>
      <w:r>
        <w:rPr>
          <w:rFonts w:eastAsia="Times New Roman"/>
          <w:szCs w:val="24"/>
        </w:rPr>
        <w:t xml:space="preserve"> για έξι λεπτά.</w:t>
      </w:r>
    </w:p>
    <w:p w14:paraId="31D63B33" w14:textId="77777777" w:rsidR="00495759" w:rsidRDefault="00D40270">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Ευχαριστώ, κυρία </w:t>
      </w:r>
      <w:r>
        <w:rPr>
          <w:rFonts w:eastAsia="Times New Roman"/>
          <w:szCs w:val="24"/>
        </w:rPr>
        <w:t>Πρόεδρε.</w:t>
      </w:r>
    </w:p>
    <w:p w14:paraId="31D63B34" w14:textId="77777777" w:rsidR="00495759" w:rsidRDefault="00D40270">
      <w:pPr>
        <w:spacing w:line="600" w:lineRule="auto"/>
        <w:ind w:firstLine="720"/>
        <w:jc w:val="both"/>
        <w:rPr>
          <w:rFonts w:eastAsia="Times New Roman"/>
          <w:szCs w:val="24"/>
        </w:rPr>
      </w:pPr>
      <w:r>
        <w:rPr>
          <w:rFonts w:eastAsia="Times New Roman"/>
          <w:szCs w:val="24"/>
        </w:rPr>
        <w:t>Θα ξεκινήσω με κάποια συγκριτικά χαρακτηριστικά. Η Ελλάδα δημιουργεί πέντε φορές μικρότερη αξία ανά στρέμμα σε σχέση με την Ολλανδία, παρά το άριστο μεσογειακό κλίμα. Η αγροτική μας οικονομία εμφανίζει μεγάλα προβλήματα παραγωγικότητας και ανταγων</w:t>
      </w:r>
      <w:r>
        <w:rPr>
          <w:rFonts w:eastAsia="Times New Roman"/>
          <w:szCs w:val="24"/>
        </w:rPr>
        <w:t>ιστικότητας, ιδιαίτερα σε σχέση με χώρες ανεπτυγμένες στον τομέα αυτό. Αν η χώρα μας κατόρθωνε να πετύχει τις ανά στρέμμα αποδόσεις της Ολλανδίας, η συνολική συμβολή στην αγροτική οικονομία, στο ΑΕΠ, από 7,3 δισεκατομμύρια που είναι σήμερα θα ξεπερνούσε τα</w:t>
      </w:r>
      <w:r>
        <w:rPr>
          <w:rFonts w:eastAsia="Times New Roman"/>
          <w:szCs w:val="24"/>
        </w:rPr>
        <w:t xml:space="preserve"> 40 δισεκατομμύρια. </w:t>
      </w:r>
    </w:p>
    <w:p w14:paraId="31D63B35" w14:textId="77777777" w:rsidR="00495759" w:rsidRDefault="00D40270">
      <w:pPr>
        <w:spacing w:line="600" w:lineRule="auto"/>
        <w:ind w:firstLine="720"/>
        <w:jc w:val="both"/>
        <w:rPr>
          <w:rFonts w:eastAsia="Times New Roman"/>
          <w:szCs w:val="24"/>
        </w:rPr>
      </w:pPr>
      <w:r>
        <w:rPr>
          <w:rFonts w:eastAsia="Times New Roman"/>
          <w:szCs w:val="24"/>
        </w:rPr>
        <w:lastRenderedPageBreak/>
        <w:t xml:space="preserve">Ο κατακερματισμένος κλήρος και η έλλειψη τυποποίησης αποτελούν βασικούς λόγους πίσω από τη χαμηλή προστιθέμενη αξία των ελληνικών αγροτικών προϊόντων. Μεγάλα εμπόδια στην ανάπτυξη της αγροτικής παραγωγής είναι επίσης το λαθρεμπόριο, ο </w:t>
      </w:r>
      <w:r>
        <w:rPr>
          <w:rFonts w:eastAsia="Times New Roman"/>
          <w:szCs w:val="24"/>
        </w:rPr>
        <w:t xml:space="preserve">αθέμιτος ανταγωνισμός, οι παράνομες </w:t>
      </w:r>
      <w:proofErr w:type="spellStart"/>
      <w:r>
        <w:rPr>
          <w:rFonts w:eastAsia="Times New Roman"/>
          <w:szCs w:val="24"/>
        </w:rPr>
        <w:t>ελληνοποιήσεις</w:t>
      </w:r>
      <w:proofErr w:type="spellEnd"/>
      <w:r>
        <w:rPr>
          <w:rFonts w:eastAsia="Times New Roman"/>
          <w:szCs w:val="24"/>
        </w:rPr>
        <w:t xml:space="preserve"> και η άσκοπη επιβολή ειδικών φόρων. </w:t>
      </w:r>
    </w:p>
    <w:p w14:paraId="31D63B36" w14:textId="77777777" w:rsidR="00495759" w:rsidRDefault="00D40270">
      <w:pPr>
        <w:spacing w:line="600" w:lineRule="auto"/>
        <w:ind w:firstLine="720"/>
        <w:jc w:val="both"/>
        <w:rPr>
          <w:rFonts w:eastAsia="Times New Roman"/>
          <w:szCs w:val="24"/>
        </w:rPr>
      </w:pPr>
      <w:r>
        <w:rPr>
          <w:rFonts w:eastAsia="Times New Roman"/>
          <w:szCs w:val="24"/>
        </w:rPr>
        <w:t>Για να θυμηθούμε κάποια μικρά ψεματάκια, ήδη στη ΔΕΘ ο Πρωθυπουργός στις 9</w:t>
      </w:r>
      <w:r>
        <w:rPr>
          <w:rFonts w:eastAsia="Times New Roman"/>
          <w:szCs w:val="24"/>
        </w:rPr>
        <w:t>-</w:t>
      </w:r>
      <w:r>
        <w:rPr>
          <w:rFonts w:eastAsia="Times New Roman"/>
          <w:szCs w:val="24"/>
        </w:rPr>
        <w:t>9</w:t>
      </w:r>
      <w:r>
        <w:rPr>
          <w:rFonts w:eastAsia="Times New Roman"/>
          <w:szCs w:val="24"/>
        </w:rPr>
        <w:t>-</w:t>
      </w:r>
      <w:r>
        <w:rPr>
          <w:rFonts w:eastAsia="Times New Roman"/>
          <w:szCs w:val="24"/>
        </w:rPr>
        <w:t xml:space="preserve">2017 –δεν θα πάμε στο 2015- ανακοίνωσε την κατάργηση του ειδικού φόρου κατανάλωσης στο </w:t>
      </w:r>
      <w:r>
        <w:rPr>
          <w:rFonts w:eastAsia="Times New Roman"/>
          <w:szCs w:val="24"/>
        </w:rPr>
        <w:t>κρασί την 1</w:t>
      </w:r>
      <w:r>
        <w:rPr>
          <w:rFonts w:eastAsia="Times New Roman"/>
          <w:szCs w:val="24"/>
        </w:rPr>
        <w:t>-</w:t>
      </w:r>
      <w:r>
        <w:rPr>
          <w:rFonts w:eastAsia="Times New Roman"/>
          <w:szCs w:val="24"/>
        </w:rPr>
        <w:t>1</w:t>
      </w:r>
      <w:r>
        <w:rPr>
          <w:rFonts w:eastAsia="Times New Roman"/>
          <w:szCs w:val="24"/>
        </w:rPr>
        <w:t>-</w:t>
      </w:r>
      <w:r>
        <w:rPr>
          <w:rFonts w:eastAsia="Times New Roman"/>
          <w:szCs w:val="24"/>
        </w:rPr>
        <w:t>2018. Σήμερα έχουμε 26</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2018 και ο ειδικός φόρος κατανάλωσης στο κρασί είναι ακόμα εδώ. </w:t>
      </w:r>
    </w:p>
    <w:p w14:paraId="31D63B37" w14:textId="77777777" w:rsidR="00495759" w:rsidRDefault="00D40270">
      <w:pPr>
        <w:spacing w:line="600" w:lineRule="auto"/>
        <w:ind w:firstLine="720"/>
        <w:jc w:val="both"/>
        <w:rPr>
          <w:rFonts w:eastAsia="Times New Roman"/>
          <w:szCs w:val="24"/>
        </w:rPr>
      </w:pPr>
      <w:r>
        <w:rPr>
          <w:rFonts w:eastAsia="Times New Roman"/>
          <w:szCs w:val="24"/>
        </w:rPr>
        <w:lastRenderedPageBreak/>
        <w:t>Επτακόσιες οινοποιητικές επιχειρήσεις, διακόσιες χιλιάδες αμπελουργοί, είκοσι χιλιάδες άμεσα εργαζόμενοι στον χώρο της οινοποιίας, αυτοί είναι οι άνθρωπ</w:t>
      </w:r>
      <w:r>
        <w:rPr>
          <w:rFonts w:eastAsia="Times New Roman"/>
          <w:szCs w:val="24"/>
        </w:rPr>
        <w:t>οι που επλήγησαν από την πρώτη στιγμή της επιβολής του ειδικού φόρου κατανάλωσης στο κρασί. Η ελληνική οινοποιία συμβάλλει πολλαπλώς στην προσπάθεια για την οικονομική ανόρθωση της χώρας, όμως αυτό που πρέπει να ισχύει στην οινοποιία πρέπει να ισχύει σ’ όλ</w:t>
      </w:r>
      <w:r>
        <w:rPr>
          <w:rFonts w:eastAsia="Times New Roman"/>
          <w:szCs w:val="24"/>
        </w:rPr>
        <w:t xml:space="preserve">η την αγροτική παραγωγή, δηλαδή η ισχύς εν τη ενώσει. </w:t>
      </w:r>
    </w:p>
    <w:p w14:paraId="31D63B38" w14:textId="77777777" w:rsidR="00495759" w:rsidRDefault="00D40270">
      <w:pPr>
        <w:spacing w:line="600" w:lineRule="auto"/>
        <w:ind w:firstLine="720"/>
        <w:jc w:val="both"/>
        <w:rPr>
          <w:rFonts w:eastAsia="Times New Roman"/>
          <w:szCs w:val="24"/>
        </w:rPr>
      </w:pPr>
      <w:r>
        <w:rPr>
          <w:rFonts w:eastAsia="Times New Roman"/>
          <w:szCs w:val="24"/>
        </w:rPr>
        <w:t>Είναι γεγονός ότι ο μέσος ελληνικός κλήρος παραμένει μικρός και συνδεδεμένος με συνεχείς επιδοτήσεις. Μόνο το 15% των γεωργικών προϊόντων στην Ελλάδα παράγεται από συνεταιρισμούς, ενώ σε άλλες χώρες αυ</w:t>
      </w:r>
      <w:r>
        <w:rPr>
          <w:rFonts w:eastAsia="Times New Roman"/>
          <w:szCs w:val="24"/>
        </w:rPr>
        <w:t xml:space="preserve">τό αγγίζει το 95% με 100%. </w:t>
      </w:r>
    </w:p>
    <w:p w14:paraId="31D63B39" w14:textId="77777777" w:rsidR="00495759" w:rsidRDefault="00D40270">
      <w:pPr>
        <w:spacing w:line="600" w:lineRule="auto"/>
        <w:ind w:firstLine="720"/>
        <w:jc w:val="both"/>
        <w:rPr>
          <w:rFonts w:eastAsia="Times New Roman"/>
          <w:szCs w:val="24"/>
        </w:rPr>
      </w:pPr>
      <w:r>
        <w:rPr>
          <w:rFonts w:eastAsia="Times New Roman"/>
          <w:szCs w:val="24"/>
        </w:rPr>
        <w:lastRenderedPageBreak/>
        <w:t>Ο αιφνίδιος θάνατος των ελληνικών συνεταιρισμών οφείλεται στο γεγονός ότι ιστορικά και εκ γενετής δεν αποτέλεσαν ενώσεις παραγωγών επιχειρηματικού χαρακτήρα, αλλά περισσότερο εργαλεία άσκησης πολιτικής -και όχι μόνο αγροτικής- τ</w:t>
      </w:r>
      <w:r>
        <w:rPr>
          <w:rFonts w:eastAsia="Times New Roman"/>
          <w:szCs w:val="24"/>
        </w:rPr>
        <w:t xml:space="preserve">ου ελληνικού κράτους. </w:t>
      </w:r>
    </w:p>
    <w:p w14:paraId="31D63B3A" w14:textId="77777777" w:rsidR="00495759" w:rsidRDefault="00D40270">
      <w:pPr>
        <w:spacing w:line="600" w:lineRule="auto"/>
        <w:ind w:firstLine="720"/>
        <w:jc w:val="both"/>
        <w:rPr>
          <w:rFonts w:eastAsia="Times New Roman"/>
          <w:szCs w:val="24"/>
        </w:rPr>
      </w:pPr>
      <w:r>
        <w:rPr>
          <w:rFonts w:eastAsia="Times New Roman"/>
          <w:szCs w:val="24"/>
        </w:rPr>
        <w:t>Υπάρχουν, όμως, και φωτεινές εξαιρέσεις, όπως ο συνεταιρισμός ΑΣΕΠΟΠ, για παράδειγμα, που ιδρύθηκε το 1917 και σήμερα αποτελείται από τετρακόσια μέλη, με κύρια δραστηριότητα την παραγωγή και διαχείριση νωπών φρούτων. Πριν από έξι χρό</w:t>
      </w:r>
      <w:r>
        <w:rPr>
          <w:rFonts w:eastAsia="Times New Roman"/>
          <w:szCs w:val="24"/>
        </w:rPr>
        <w:t xml:space="preserve">νια, όταν η κρίση άρχισε να δείχνει τα δόντια της, πολίτες από πολλά επαγγέλματα και από διαφορετικές ηλικίες συναντήθηκαν στην αρχαία Ολυμπία και συμφώνησαν να αξιοποιήσουν τα θαυματουργά ρόδια των περιοχών τους. </w:t>
      </w:r>
    </w:p>
    <w:p w14:paraId="31D63B3B" w14:textId="77777777" w:rsidR="00495759" w:rsidRDefault="00D40270">
      <w:pPr>
        <w:spacing w:line="600" w:lineRule="auto"/>
        <w:ind w:firstLine="720"/>
        <w:jc w:val="both"/>
        <w:rPr>
          <w:rFonts w:eastAsia="Times New Roman"/>
          <w:szCs w:val="24"/>
        </w:rPr>
      </w:pPr>
      <w:r>
        <w:rPr>
          <w:rFonts w:eastAsia="Times New Roman"/>
          <w:szCs w:val="24"/>
        </w:rPr>
        <w:lastRenderedPageBreak/>
        <w:t>Σήμερα οι διακόσιοι σαράντα τρεις παραγωγ</w:t>
      </w:r>
      <w:r>
        <w:rPr>
          <w:rFonts w:eastAsia="Times New Roman"/>
          <w:szCs w:val="24"/>
        </w:rPr>
        <w:t>οί-μέτοχοι της «</w:t>
      </w:r>
      <w:r>
        <w:rPr>
          <w:rFonts w:eastAsia="Times New Roman"/>
          <w:szCs w:val="24"/>
        </w:rPr>
        <w:t>ΑΛΦΕΙΟΣ -  ΡΟΔΙ</w:t>
      </w:r>
      <w:r>
        <w:rPr>
          <w:rFonts w:eastAsia="Times New Roman"/>
          <w:szCs w:val="24"/>
        </w:rPr>
        <w:t xml:space="preserve">» καλλιεργούν </w:t>
      </w:r>
      <w:proofErr w:type="spellStart"/>
      <w:r>
        <w:rPr>
          <w:rFonts w:eastAsia="Times New Roman"/>
          <w:szCs w:val="24"/>
        </w:rPr>
        <w:t>εκατόν</w:t>
      </w:r>
      <w:proofErr w:type="spellEnd"/>
      <w:r>
        <w:rPr>
          <w:rFonts w:eastAsia="Times New Roman"/>
          <w:szCs w:val="24"/>
        </w:rPr>
        <w:t xml:space="preserve"> εξήντα πέντε χιλιάδες</w:t>
      </w:r>
      <w:r>
        <w:rPr>
          <w:rFonts w:eastAsia="Times New Roman"/>
          <w:szCs w:val="24"/>
        </w:rPr>
        <w:t xml:space="preserve"> δέντρα σε </w:t>
      </w:r>
      <w:r>
        <w:rPr>
          <w:rFonts w:eastAsia="Times New Roman"/>
          <w:szCs w:val="24"/>
        </w:rPr>
        <w:t>δύο χιλιάδες</w:t>
      </w:r>
      <w:r>
        <w:rPr>
          <w:rFonts w:eastAsia="Times New Roman"/>
          <w:szCs w:val="24"/>
        </w:rPr>
        <w:t xml:space="preserve"> στρέμματα στη Στερεά Ελλάδα και στην Πελοπόννησο. Έχουν μηδενικό τραπεζικό δανεισμό και η παραγωγή τους θα φτάσει τους </w:t>
      </w:r>
      <w:r>
        <w:rPr>
          <w:rFonts w:eastAsia="Times New Roman"/>
          <w:szCs w:val="24"/>
        </w:rPr>
        <w:t>οκτακόσιους</w:t>
      </w:r>
      <w:r>
        <w:rPr>
          <w:rFonts w:eastAsia="Times New Roman"/>
          <w:szCs w:val="24"/>
        </w:rPr>
        <w:t xml:space="preserve"> τόνους και σε ένα-δύο χρόνια</w:t>
      </w:r>
      <w:r>
        <w:rPr>
          <w:rFonts w:eastAsia="Times New Roman"/>
          <w:szCs w:val="24"/>
        </w:rPr>
        <w:t xml:space="preserve"> θα ξεπεράσει τ</w:t>
      </w:r>
      <w:r>
        <w:rPr>
          <w:rFonts w:eastAsia="Times New Roman"/>
          <w:szCs w:val="24"/>
        </w:rPr>
        <w:t>ι</w:t>
      </w:r>
      <w:r>
        <w:rPr>
          <w:rFonts w:eastAsia="Times New Roman"/>
          <w:szCs w:val="24"/>
        </w:rPr>
        <w:t xml:space="preserve">ς </w:t>
      </w:r>
      <w:r>
        <w:rPr>
          <w:rFonts w:eastAsia="Times New Roman"/>
          <w:szCs w:val="24"/>
        </w:rPr>
        <w:t>τρεις χιλιάδες</w:t>
      </w:r>
      <w:r>
        <w:rPr>
          <w:rFonts w:eastAsia="Times New Roman"/>
          <w:szCs w:val="24"/>
        </w:rPr>
        <w:t xml:space="preserve">. Και όλα αυτά ενώ το κράτος εξακολουθεί να τους χρωστάει ακόμα επιστροφές ΦΠΑ ή να μην προστατεύει αμφίβολης ποιότητας ανάλογα προϊόντα που έρχονται στη χώρα μας χωρίς έλεγχο και βαφτίζονται ελληνικά. </w:t>
      </w:r>
    </w:p>
    <w:p w14:paraId="31D63B3C" w14:textId="77777777" w:rsidR="00495759" w:rsidRDefault="00D40270">
      <w:pPr>
        <w:spacing w:line="600" w:lineRule="auto"/>
        <w:ind w:firstLine="720"/>
        <w:jc w:val="both"/>
        <w:rPr>
          <w:rFonts w:eastAsia="Times New Roman"/>
          <w:szCs w:val="24"/>
        </w:rPr>
      </w:pPr>
      <w:r>
        <w:rPr>
          <w:rFonts w:eastAsia="Times New Roman"/>
          <w:szCs w:val="24"/>
        </w:rPr>
        <w:t>Επειδή ακούμε συνεχώς</w:t>
      </w:r>
      <w:r>
        <w:rPr>
          <w:rFonts w:eastAsia="Times New Roman"/>
          <w:szCs w:val="24"/>
        </w:rPr>
        <w:t xml:space="preserve"> για πεταμένα ευρωπαϊκά λεφτά και αναξιοποίητες επιδοτήσεις, η Ευρωπαϊκή Επιτροπή πήγε στον Πύργο, στα κτήματα και στο εργοστάσιο της εταιρείας και τίμησε την πρωτοποριακή αυτή εταιρεία</w:t>
      </w:r>
      <w:r>
        <w:rPr>
          <w:rFonts w:eastAsia="Times New Roman"/>
          <w:szCs w:val="24"/>
        </w:rPr>
        <w:t>,</w:t>
      </w:r>
      <w:r>
        <w:rPr>
          <w:rFonts w:eastAsia="Times New Roman"/>
          <w:szCs w:val="24"/>
        </w:rPr>
        <w:t xml:space="preserve"> που αξιοποίησε τα ευρωπαϊκά </w:t>
      </w:r>
      <w:r>
        <w:rPr>
          <w:rFonts w:eastAsia="Times New Roman"/>
          <w:szCs w:val="24"/>
        </w:rPr>
        <w:lastRenderedPageBreak/>
        <w:t>χρηματοδοτικά εργαλεία και δημιούργησε τη</w:t>
      </w:r>
      <w:r>
        <w:rPr>
          <w:rFonts w:eastAsia="Times New Roman"/>
          <w:szCs w:val="24"/>
        </w:rPr>
        <w:t xml:space="preserve">ν πιο σύγχρονη μονάδα στη Μεσόγειο και στην Ευρώπη. </w:t>
      </w:r>
    </w:p>
    <w:p w14:paraId="31D63B3D" w14:textId="77777777" w:rsidR="00495759" w:rsidRDefault="00D40270">
      <w:pPr>
        <w:spacing w:line="600" w:lineRule="auto"/>
        <w:ind w:firstLine="720"/>
        <w:jc w:val="both"/>
        <w:rPr>
          <w:rFonts w:eastAsia="Times New Roman"/>
          <w:szCs w:val="24"/>
        </w:rPr>
      </w:pPr>
      <w:r>
        <w:rPr>
          <w:rFonts w:eastAsia="Times New Roman"/>
          <w:szCs w:val="24"/>
        </w:rPr>
        <w:t>Αυτός είναι πραγματικά ο δρόμος, να δοθούν κίνητρα για να μεγαλώσουν οι εταιρείες και για να γίνουν και άλλες τέτοιες εταιρείες, να ενωθούν οι μικροί παραγωγοί, να φτιάξουν εργοστάσια, να διαχυθεί η ανάπ</w:t>
      </w:r>
      <w:r>
        <w:rPr>
          <w:rFonts w:eastAsia="Times New Roman"/>
          <w:szCs w:val="24"/>
        </w:rPr>
        <w:t>τυξη, να συναντηθεί η ατομική ευθύνη με τη συλλογικότητα.</w:t>
      </w:r>
    </w:p>
    <w:p w14:paraId="31D63B3E" w14:textId="77777777" w:rsidR="00495759" w:rsidRDefault="00D40270">
      <w:pPr>
        <w:spacing w:line="600" w:lineRule="auto"/>
        <w:ind w:firstLine="720"/>
        <w:jc w:val="both"/>
        <w:rPr>
          <w:rFonts w:eastAsia="Times New Roman"/>
          <w:szCs w:val="24"/>
        </w:rPr>
      </w:pPr>
      <w:r>
        <w:rPr>
          <w:rFonts w:eastAsia="Times New Roman"/>
          <w:szCs w:val="24"/>
        </w:rPr>
        <w:t>Άλλο παράδειγμα η «</w:t>
      </w:r>
      <w:r>
        <w:rPr>
          <w:rFonts w:eastAsia="Times New Roman"/>
          <w:szCs w:val="24"/>
        </w:rPr>
        <w:t>ΘΕΣΓΑΛΑ</w:t>
      </w:r>
      <w:r>
        <w:rPr>
          <w:rFonts w:eastAsia="Times New Roman"/>
          <w:szCs w:val="24"/>
        </w:rPr>
        <w:t>» από τη Θεσσαλία</w:t>
      </w:r>
      <w:r>
        <w:rPr>
          <w:rFonts w:eastAsia="Times New Roman"/>
          <w:szCs w:val="24"/>
        </w:rPr>
        <w:t>.</w:t>
      </w:r>
      <w:r>
        <w:rPr>
          <w:rFonts w:eastAsia="Times New Roman"/>
          <w:szCs w:val="24"/>
        </w:rPr>
        <w:t xml:space="preserve"> </w:t>
      </w:r>
      <w:proofErr w:type="spellStart"/>
      <w:r>
        <w:rPr>
          <w:rFonts w:eastAsia="Times New Roman"/>
          <w:szCs w:val="24"/>
        </w:rPr>
        <w:t>Ε</w:t>
      </w:r>
      <w:r>
        <w:rPr>
          <w:rFonts w:eastAsia="Times New Roman"/>
          <w:szCs w:val="24"/>
        </w:rPr>
        <w:t>κατόν</w:t>
      </w:r>
      <w:proofErr w:type="spellEnd"/>
      <w:r>
        <w:rPr>
          <w:rFonts w:eastAsia="Times New Roman"/>
          <w:szCs w:val="24"/>
        </w:rPr>
        <w:t xml:space="preserve"> ογδόντα εργαζόμενοι, τριάντα επτά φάρμες, πενήντα παραγωγοί, εξήντα τρία σημεία πώλησης. Τα έχουν καταφέρει κόντρα σε ένα κράτος που αδιαφορεί, ότ</w:t>
      </w:r>
      <w:r>
        <w:rPr>
          <w:rFonts w:eastAsia="Times New Roman"/>
          <w:szCs w:val="24"/>
        </w:rPr>
        <w:t xml:space="preserve">αν δεν σαμποτάρει. Αυτοί οι νέας μορφής συνεταιρισμοί, μαζί με τις ομάδες παραγωγών, θα καθορίσουν αν </w:t>
      </w:r>
      <w:r>
        <w:rPr>
          <w:rFonts w:eastAsia="Times New Roman"/>
          <w:szCs w:val="24"/>
        </w:rPr>
        <w:lastRenderedPageBreak/>
        <w:t xml:space="preserve">οι άνθρωποι στο χωράφι γίνουν επιτέλους αφέντες της περιουσίας τους. </w:t>
      </w:r>
    </w:p>
    <w:p w14:paraId="31D63B3F" w14:textId="77777777" w:rsidR="00495759" w:rsidRDefault="00D40270">
      <w:pPr>
        <w:spacing w:line="600" w:lineRule="auto"/>
        <w:ind w:firstLine="720"/>
        <w:jc w:val="both"/>
        <w:rPr>
          <w:rFonts w:eastAsia="Times New Roman"/>
          <w:szCs w:val="24"/>
        </w:rPr>
      </w:pPr>
      <w:r>
        <w:rPr>
          <w:rFonts w:eastAsia="Times New Roman"/>
          <w:szCs w:val="24"/>
        </w:rPr>
        <w:t>Στη «Θ</w:t>
      </w:r>
      <w:r>
        <w:rPr>
          <w:rFonts w:eastAsia="Times New Roman"/>
          <w:szCs w:val="24"/>
        </w:rPr>
        <w:t>ΕΣΓΑΛΑ</w:t>
      </w:r>
      <w:r>
        <w:rPr>
          <w:rFonts w:eastAsia="Times New Roman"/>
          <w:szCs w:val="24"/>
        </w:rPr>
        <w:t>» ξεκίνησαν, προσφέροντας υψηλής ποιότητας γάλα και γαλακτοκομικά προϊόν</w:t>
      </w:r>
      <w:r>
        <w:rPr>
          <w:rFonts w:eastAsia="Times New Roman"/>
          <w:szCs w:val="24"/>
        </w:rPr>
        <w:t xml:space="preserve">τα, σε τιμές εξαιρετικά ανταγωνιστικές. Σήμερα, στα περιπτερά τους σε όλη την Ελλάδα και όχι μόνο στη Θεσσαλία, θα βρει κανείς επιλεγμένα προϊόντα Ελλήνων παραγωγών. </w:t>
      </w:r>
    </w:p>
    <w:p w14:paraId="31D63B40" w14:textId="77777777" w:rsidR="00495759" w:rsidRDefault="00D40270">
      <w:pPr>
        <w:spacing w:line="600" w:lineRule="auto"/>
        <w:ind w:firstLine="720"/>
        <w:jc w:val="both"/>
        <w:rPr>
          <w:rFonts w:eastAsia="Times New Roman"/>
          <w:szCs w:val="24"/>
        </w:rPr>
      </w:pPr>
      <w:r>
        <w:rPr>
          <w:rFonts w:eastAsia="Times New Roman"/>
          <w:szCs w:val="24"/>
        </w:rPr>
        <w:t>Εκείνο που εντυπωσιάζει είναι ότι παράλληλα με την παράδοση η «</w:t>
      </w:r>
      <w:r>
        <w:rPr>
          <w:rFonts w:eastAsia="Times New Roman"/>
          <w:szCs w:val="24"/>
        </w:rPr>
        <w:t>ΘΕΣΓΑΛΑ</w:t>
      </w:r>
      <w:r>
        <w:rPr>
          <w:rFonts w:eastAsia="Times New Roman"/>
          <w:szCs w:val="24"/>
        </w:rPr>
        <w:t xml:space="preserve">» είναι ίσως και ο </w:t>
      </w:r>
      <w:r>
        <w:rPr>
          <w:rFonts w:eastAsia="Times New Roman"/>
          <w:szCs w:val="24"/>
        </w:rPr>
        <w:t>πιο καινοτόμος συνεταιρισμός της χώρας, καθότι παρακολουθούν ηλεκτρονικά τα σημεία πώλησης, όλες τις κινήσεις των φορτηγών τους, ενώ παράλληλα ο κάθε πολίτης μπορεί να επικοινωνήσει απευθείας με το πάτημα ενός κουμπιού.</w:t>
      </w:r>
    </w:p>
    <w:p w14:paraId="31D63B41" w14:textId="77777777" w:rsidR="00495759" w:rsidRDefault="00D40270">
      <w:pPr>
        <w:spacing w:line="600" w:lineRule="auto"/>
        <w:ind w:firstLine="720"/>
        <w:jc w:val="both"/>
        <w:rPr>
          <w:rFonts w:eastAsia="Times New Roman"/>
          <w:szCs w:val="24"/>
        </w:rPr>
      </w:pPr>
      <w:r>
        <w:rPr>
          <w:rFonts w:eastAsia="Times New Roman"/>
          <w:szCs w:val="24"/>
        </w:rPr>
        <w:lastRenderedPageBreak/>
        <w:t xml:space="preserve">Το στοίχημα, λοιπόν, που ξεκίνησε πριν </w:t>
      </w:r>
      <w:r>
        <w:rPr>
          <w:rFonts w:eastAsia="Times New Roman"/>
          <w:szCs w:val="24"/>
        </w:rPr>
        <w:t xml:space="preserve">από </w:t>
      </w:r>
      <w:r>
        <w:rPr>
          <w:rFonts w:eastAsia="Times New Roman"/>
          <w:szCs w:val="24"/>
        </w:rPr>
        <w:t>πολλά χρόνια με σύνθημα «</w:t>
      </w:r>
      <w:r>
        <w:rPr>
          <w:rFonts w:eastAsia="Times New Roman"/>
          <w:szCs w:val="24"/>
        </w:rPr>
        <w:t>Σ</w:t>
      </w:r>
      <w:r>
        <w:rPr>
          <w:rFonts w:eastAsia="Times New Roman"/>
          <w:szCs w:val="24"/>
        </w:rPr>
        <w:t>υνεταιριζόμαστε διαφορετικά</w:t>
      </w:r>
      <w:r>
        <w:rPr>
          <w:rFonts w:eastAsia="Times New Roman"/>
          <w:szCs w:val="24"/>
        </w:rPr>
        <w:t>!</w:t>
      </w:r>
      <w:r>
        <w:rPr>
          <w:rFonts w:eastAsia="Times New Roman"/>
          <w:szCs w:val="24"/>
        </w:rPr>
        <w:t>»</w:t>
      </w:r>
      <w:r>
        <w:rPr>
          <w:rFonts w:eastAsia="Times New Roman"/>
          <w:szCs w:val="24"/>
        </w:rPr>
        <w:t>,</w:t>
      </w:r>
      <w:r>
        <w:rPr>
          <w:rFonts w:eastAsia="Times New Roman"/>
          <w:szCs w:val="24"/>
        </w:rPr>
        <w:t xml:space="preserve"> φαίνεται ότι κερδίζεται. Πρέπει να υπάρξει ένα πραγματικά σύγχρονο κράτος, που θα εγγυηθεί την ανάπτυξη με κοινωνική δικαιοσύνη. Στην πρωτογενή παραγωγή αυτ</w:t>
      </w:r>
      <w:r>
        <w:rPr>
          <w:rFonts w:eastAsia="Times New Roman"/>
          <w:szCs w:val="24"/>
        </w:rPr>
        <w:t xml:space="preserve">ό θα το εγγυηθούν οι επιχειρηματικοί συνεταιρισμοί νέου τύπου. </w:t>
      </w:r>
    </w:p>
    <w:p w14:paraId="31D63B42" w14:textId="77777777" w:rsidR="00495759" w:rsidRDefault="00D40270">
      <w:pPr>
        <w:spacing w:line="600" w:lineRule="auto"/>
        <w:ind w:firstLine="720"/>
        <w:jc w:val="both"/>
        <w:rPr>
          <w:rFonts w:eastAsia="Times New Roman"/>
          <w:szCs w:val="24"/>
        </w:rPr>
      </w:pPr>
      <w:r>
        <w:rPr>
          <w:rFonts w:eastAsia="Times New Roman"/>
          <w:szCs w:val="24"/>
        </w:rPr>
        <w:t>Τι έχουμε, όμως, από το κράτος;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μπέρδεψε, σε ό,τι αφορά το ασφαλιστικό, ξανά την έννοια της ισότητας με αυτή του άκριτου </w:t>
      </w:r>
      <w:proofErr w:type="spellStart"/>
      <w:r>
        <w:rPr>
          <w:rFonts w:eastAsia="Times New Roman"/>
          <w:szCs w:val="24"/>
        </w:rPr>
        <w:t>εξισωτισμού</w:t>
      </w:r>
      <w:proofErr w:type="spellEnd"/>
      <w:r>
        <w:rPr>
          <w:rFonts w:eastAsia="Times New Roman"/>
          <w:szCs w:val="24"/>
        </w:rPr>
        <w:t xml:space="preserve"> προς τα κάτω. Όλη τους η επιχειρη</w:t>
      </w:r>
      <w:r>
        <w:rPr>
          <w:rFonts w:eastAsia="Times New Roman"/>
          <w:szCs w:val="24"/>
        </w:rPr>
        <w:t xml:space="preserve">ματολογία για το ασφαλιστικό των αγροτών στηρίχθηκε στο ότι η παρακράτηση εισφορών των αγροτών πρέπει να εξισωθεί με αυτή των μισθωτών. </w:t>
      </w:r>
    </w:p>
    <w:p w14:paraId="31D63B43" w14:textId="77777777" w:rsidR="00495759" w:rsidRDefault="00D40270">
      <w:pPr>
        <w:spacing w:line="600" w:lineRule="auto"/>
        <w:ind w:firstLine="720"/>
        <w:jc w:val="both"/>
        <w:rPr>
          <w:rFonts w:eastAsia="Times New Roman"/>
          <w:szCs w:val="24"/>
        </w:rPr>
      </w:pPr>
      <w:r>
        <w:rPr>
          <w:rFonts w:eastAsia="Times New Roman"/>
          <w:szCs w:val="24"/>
        </w:rPr>
        <w:lastRenderedPageBreak/>
        <w:t>Αυτό που ξέχασε, όμως, είναι πως ο μισθωτός έχει μισθό, ενώ ο αγρότης έχει κέρδος, αλλά και ζημιά. Αυτό που ξέχασε είνα</w:t>
      </w:r>
      <w:r>
        <w:rPr>
          <w:rFonts w:eastAsia="Times New Roman"/>
          <w:szCs w:val="24"/>
        </w:rPr>
        <w:t>ι πως την εισφορά του μισθωτού την επιβαρύνεται κατά 2/3 ο εργοδότης, ενώ την εισφορά του αγρότη την επιβαρύνεται 100% ο ίδιος.</w:t>
      </w:r>
    </w:p>
    <w:p w14:paraId="31D63B44"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1D63B45"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Ακόμα δύο λεπτά, κυρία Πρόεδρε, σας παρακαλώ</w:t>
      </w:r>
      <w:r>
        <w:rPr>
          <w:rFonts w:eastAsia="Times New Roman" w:cs="Times New Roman"/>
          <w:szCs w:val="24"/>
        </w:rPr>
        <w:t xml:space="preserve"> από τη δευτερολογία.</w:t>
      </w:r>
    </w:p>
    <w:p w14:paraId="31D63B46"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Συνεχίστε.</w:t>
      </w:r>
    </w:p>
    <w:p w14:paraId="31D63B47" w14:textId="77777777" w:rsidR="00495759" w:rsidRDefault="00D40270">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Αυτό που ξέχασε είναι ότι ο μισθωτός δεν αναλαμβάνει κάποιο οικονομικό ρίσκο, κάνοντας επιχειρηματι</w:t>
      </w:r>
      <w:r>
        <w:rPr>
          <w:rFonts w:eastAsia="Times New Roman"/>
          <w:szCs w:val="24"/>
        </w:rPr>
        <w:lastRenderedPageBreak/>
        <w:t>κές επενδύσεις, ενώ ο αγρότης αναλαμβάνει και</w:t>
      </w:r>
      <w:r>
        <w:rPr>
          <w:rFonts w:eastAsia="Times New Roman"/>
          <w:szCs w:val="24"/>
        </w:rPr>
        <w:t>,</w:t>
      </w:r>
      <w:r>
        <w:rPr>
          <w:rFonts w:eastAsia="Times New Roman"/>
          <w:szCs w:val="24"/>
        </w:rPr>
        <w:t xml:space="preserve"> μάλιστα, σημαν</w:t>
      </w:r>
      <w:r>
        <w:rPr>
          <w:rFonts w:eastAsia="Times New Roman"/>
          <w:szCs w:val="24"/>
        </w:rPr>
        <w:t xml:space="preserve">τικό. Αυτό που ξέχασε είναι ότι ο μισθωτός λαμβάνει σταθερό μηνιαίο εισόδημα, έστω και αυτό το μικρό που λαμβάνει, ενώ ο αγρότης ένα ασταθές εισόδημα, που εξαρτάται από την παραγωγή, από τις καιρικές συνθήκες, από την αγορά, από τους πελάτες, που πρέπει ο </w:t>
      </w:r>
      <w:r>
        <w:rPr>
          <w:rFonts w:eastAsia="Times New Roman"/>
          <w:szCs w:val="24"/>
        </w:rPr>
        <w:t>ίδιος να ψάξει για να τους βρει.</w:t>
      </w:r>
    </w:p>
    <w:p w14:paraId="31D63B48" w14:textId="77777777" w:rsidR="00495759" w:rsidRDefault="00D40270">
      <w:pPr>
        <w:spacing w:line="600" w:lineRule="auto"/>
        <w:ind w:firstLine="720"/>
        <w:jc w:val="both"/>
        <w:rPr>
          <w:rFonts w:eastAsia="Times New Roman"/>
          <w:szCs w:val="24"/>
        </w:rPr>
      </w:pPr>
      <w:r>
        <w:rPr>
          <w:rFonts w:eastAsia="Times New Roman"/>
          <w:szCs w:val="24"/>
        </w:rPr>
        <w:t xml:space="preserve">Θα κλείσω με κάποιες προτάσεις. Ακούστηκαν και από τους </w:t>
      </w:r>
      <w:r>
        <w:rPr>
          <w:rFonts w:eastAsia="Times New Roman"/>
          <w:szCs w:val="24"/>
        </w:rPr>
        <w:t>ε</w:t>
      </w:r>
      <w:r>
        <w:rPr>
          <w:rFonts w:eastAsia="Times New Roman"/>
          <w:szCs w:val="24"/>
        </w:rPr>
        <w:t>ισηγητές μας. Απαιτείται στρατηγική εθνικής εμβέλειας, που θα εστιάσει στην παροχή κινήτρων για την αύξηση καλλιεργούμενων εκτάσεων, στη στήριξη όλων των ανταγωνιστικ</w:t>
      </w:r>
      <w:r>
        <w:rPr>
          <w:rFonts w:eastAsia="Times New Roman"/>
          <w:szCs w:val="24"/>
        </w:rPr>
        <w:t xml:space="preserve">ών προϊόντων, στην έρευνα και στην καινοτομία με την αξιοποίηση εθνικών και κοινοτικών πόρων, στην έξυπνη μεταποίηση των αγροτικών προϊόντων. </w:t>
      </w:r>
    </w:p>
    <w:p w14:paraId="31D63B49" w14:textId="77777777" w:rsidR="00495759" w:rsidRDefault="00D40270">
      <w:pPr>
        <w:spacing w:line="600" w:lineRule="auto"/>
        <w:ind w:firstLine="720"/>
        <w:jc w:val="both"/>
        <w:rPr>
          <w:rFonts w:eastAsia="Times New Roman"/>
          <w:szCs w:val="24"/>
        </w:rPr>
      </w:pPr>
      <w:r>
        <w:rPr>
          <w:rFonts w:eastAsia="Times New Roman"/>
          <w:szCs w:val="24"/>
        </w:rPr>
        <w:lastRenderedPageBreak/>
        <w:t>Φράσεις, όπως «γεωργία ακριβείας», «ψηφιακή γεωργία», «</w:t>
      </w:r>
      <w:r>
        <w:rPr>
          <w:rFonts w:eastAsia="Times New Roman"/>
          <w:szCs w:val="24"/>
          <w:lang w:val="en-US"/>
        </w:rPr>
        <w:t>drones</w:t>
      </w:r>
      <w:r>
        <w:rPr>
          <w:rFonts w:eastAsia="Times New Roman"/>
          <w:szCs w:val="24"/>
        </w:rPr>
        <w:t>», «απομακρυσμένη γεωργία» ακούγονται όλο και πιο συ</w:t>
      </w:r>
      <w:r>
        <w:rPr>
          <w:rFonts w:eastAsia="Times New Roman"/>
          <w:szCs w:val="24"/>
        </w:rPr>
        <w:t>χνά τα τελευταία χρόνια και υπάρχουν βέβαια και οι πιο εξειδικευμένες καλλιέργειες, που έχουμε συγκριτικό πλεονέκτημα</w:t>
      </w:r>
      <w:r>
        <w:rPr>
          <w:rFonts w:eastAsia="Times New Roman"/>
          <w:szCs w:val="24"/>
        </w:rPr>
        <w:t>,</w:t>
      </w:r>
      <w:r>
        <w:rPr>
          <w:rFonts w:eastAsia="Times New Roman"/>
          <w:szCs w:val="24"/>
        </w:rPr>
        <w:t xml:space="preserve"> λόγω της βιοποικιλότητας της χώρας. Αναφέρομαι στα λεγόμενα «φαρμακευτικά και αρωματικά βότανα και φυτά», που μπορούν να αποτελέσουν πρώτ</w:t>
      </w:r>
      <w:r>
        <w:rPr>
          <w:rFonts w:eastAsia="Times New Roman"/>
          <w:szCs w:val="24"/>
        </w:rPr>
        <w:t xml:space="preserve">η ύλη για καλλυντικά, φάρμακα, συμπληρώματα διατροφής, </w:t>
      </w:r>
      <w:r>
        <w:rPr>
          <w:rFonts w:eastAsia="Times New Roman"/>
          <w:szCs w:val="24"/>
          <w:lang w:val="en-US"/>
        </w:rPr>
        <w:t>superfoods</w:t>
      </w:r>
      <w:r>
        <w:rPr>
          <w:rFonts w:eastAsia="Times New Roman"/>
          <w:szCs w:val="24"/>
        </w:rPr>
        <w:t xml:space="preserve"> κ.λπ</w:t>
      </w:r>
      <w:r>
        <w:rPr>
          <w:rFonts w:eastAsia="Times New Roman"/>
          <w:szCs w:val="24"/>
        </w:rPr>
        <w:t>.</w:t>
      </w:r>
      <w:r>
        <w:rPr>
          <w:rFonts w:eastAsia="Times New Roman"/>
          <w:szCs w:val="24"/>
        </w:rPr>
        <w:t>. Και αυτά μάλιστα μπορεί να συνδυαστούν με τη μεταποίηση σε καθετοποιημένες μονάδες, καθώς η έρευνα και η ανάπτυξη σε αυτά τα θέματα στην Ελλάδα είναι στη διεθνή πρωτοπορία.</w:t>
      </w:r>
    </w:p>
    <w:p w14:paraId="31D63B4A" w14:textId="77777777" w:rsidR="00495759" w:rsidRDefault="00D40270">
      <w:pPr>
        <w:spacing w:line="600" w:lineRule="auto"/>
        <w:ind w:firstLine="720"/>
        <w:jc w:val="both"/>
        <w:rPr>
          <w:rFonts w:eastAsia="Times New Roman"/>
          <w:szCs w:val="24"/>
        </w:rPr>
      </w:pPr>
      <w:r>
        <w:rPr>
          <w:rFonts w:eastAsia="Times New Roman"/>
          <w:szCs w:val="24"/>
        </w:rPr>
        <w:lastRenderedPageBreak/>
        <w:t>Η πολιτική</w:t>
      </w:r>
      <w:r>
        <w:rPr>
          <w:rFonts w:eastAsia="Times New Roman"/>
          <w:szCs w:val="24"/>
        </w:rPr>
        <w:t xml:space="preserve"> που προσπάθησαν να σχεδιάσουν κάποιοι ελάχιστοι Υπουργοί Γεωργίας στο παρελθόν ήταν αυτή που προσπαθούσε να γενικεύσει τα επιτυχημένα παραδείγματα του αγροτικού τομέα. Δύσκολο εγχείρημα</w:t>
      </w:r>
      <w:r>
        <w:rPr>
          <w:rFonts w:eastAsia="Times New Roman"/>
          <w:szCs w:val="24"/>
        </w:rPr>
        <w:t>,</w:t>
      </w:r>
      <w:r>
        <w:rPr>
          <w:rFonts w:eastAsia="Times New Roman"/>
          <w:szCs w:val="24"/>
        </w:rPr>
        <w:t xml:space="preserve"> που δεν είχε συνέχεια, γιατί στον αγροτικό κόσμο διαχρονικά ασκήθηκα</w:t>
      </w:r>
      <w:r>
        <w:rPr>
          <w:rFonts w:eastAsia="Times New Roman"/>
          <w:szCs w:val="24"/>
        </w:rPr>
        <w:t>ν και ασκούνται εκτεταμένες πελατειακές πολιτικές. Πίσω από την αγωνία για το ασφαλιστικό και το φορολογικό, που φαίνεται να κυριαρχεί στα μπλόκα, βρίσκεται η αγωνία των ανθρώπων για το τι θα παράγουν και π</w:t>
      </w:r>
      <w:r>
        <w:rPr>
          <w:rFonts w:eastAsia="Times New Roman"/>
          <w:szCs w:val="24"/>
        </w:rPr>
        <w:t>ώ</w:t>
      </w:r>
      <w:r>
        <w:rPr>
          <w:rFonts w:eastAsia="Times New Roman"/>
          <w:szCs w:val="24"/>
        </w:rPr>
        <w:t xml:space="preserve">ς. </w:t>
      </w:r>
    </w:p>
    <w:p w14:paraId="31D63B4B" w14:textId="77777777" w:rsidR="00495759" w:rsidRDefault="00D40270">
      <w:pPr>
        <w:spacing w:line="600" w:lineRule="auto"/>
        <w:ind w:firstLine="720"/>
        <w:jc w:val="both"/>
        <w:rPr>
          <w:rFonts w:eastAsia="Times New Roman"/>
          <w:szCs w:val="24"/>
        </w:rPr>
      </w:pPr>
      <w:r>
        <w:rPr>
          <w:rFonts w:eastAsia="Times New Roman"/>
          <w:szCs w:val="24"/>
        </w:rPr>
        <w:t xml:space="preserve">Το δυστύχημα είναι ότι όχι μόνο δεν υπάρχουν </w:t>
      </w:r>
      <w:r>
        <w:rPr>
          <w:rFonts w:eastAsia="Times New Roman"/>
          <w:szCs w:val="24"/>
        </w:rPr>
        <w:t>συνομιλητές, αλλά έχουν απέναντί τους μια αμήχανη και ανίκανη Κυβέρνηση. Έτσι, για μια ακόμα φορά η ανάγκη για μακροχρόνιο σ</w:t>
      </w:r>
      <w:r>
        <w:rPr>
          <w:rFonts w:eastAsia="Times New Roman"/>
          <w:szCs w:val="24"/>
        </w:rPr>
        <w:t>χεδι</w:t>
      </w:r>
      <w:r>
        <w:rPr>
          <w:rFonts w:eastAsia="Times New Roman"/>
          <w:szCs w:val="24"/>
        </w:rPr>
        <w:t>ασμό, ώστε ο αγροτικός τομέας να καταστεί η αιχμή της παραγωγικής ανασυγκρότησης της χώρας, κινδυνεύει να πάει χαμένη μέσα από ά</w:t>
      </w:r>
      <w:r>
        <w:rPr>
          <w:rFonts w:eastAsia="Times New Roman"/>
          <w:szCs w:val="24"/>
        </w:rPr>
        <w:t xml:space="preserve">γονες </w:t>
      </w:r>
      <w:r>
        <w:rPr>
          <w:rFonts w:eastAsia="Times New Roman"/>
          <w:szCs w:val="24"/>
        </w:rPr>
        <w:lastRenderedPageBreak/>
        <w:t xml:space="preserve">αντιπαραθέσεις. Αν </w:t>
      </w:r>
      <w:r>
        <w:rPr>
          <w:rFonts w:eastAsia="Times New Roman"/>
          <w:szCs w:val="24"/>
        </w:rPr>
        <w:t>ως</w:t>
      </w:r>
      <w:r>
        <w:rPr>
          <w:rFonts w:eastAsia="Times New Roman"/>
          <w:szCs w:val="24"/>
        </w:rPr>
        <w:t xml:space="preserve"> χώρα δεν εκμεταλλευτούμε τα συγκριτικά μας πλεονεκτήματα -και ο </w:t>
      </w:r>
      <w:proofErr w:type="spellStart"/>
      <w:r>
        <w:rPr>
          <w:rFonts w:eastAsia="Times New Roman"/>
          <w:szCs w:val="24"/>
        </w:rPr>
        <w:t>αγροβιοδιατροφικός</w:t>
      </w:r>
      <w:proofErr w:type="spellEnd"/>
      <w:r>
        <w:rPr>
          <w:rFonts w:eastAsia="Times New Roman"/>
          <w:szCs w:val="24"/>
        </w:rPr>
        <w:t xml:space="preserve"> τομέας είναι ένα από αυτά-</w:t>
      </w:r>
      <w:r>
        <w:rPr>
          <w:rFonts w:eastAsia="Times New Roman"/>
          <w:szCs w:val="24"/>
        </w:rPr>
        <w:t>,</w:t>
      </w:r>
      <w:r>
        <w:rPr>
          <w:rFonts w:eastAsia="Times New Roman"/>
          <w:szCs w:val="24"/>
        </w:rPr>
        <w:t xml:space="preserve"> τότε είμαστε καταδικασμένοι να χάσουμε το ραντεβού με την ανάπτυξη.</w:t>
      </w:r>
    </w:p>
    <w:p w14:paraId="31D63B4C" w14:textId="77777777" w:rsidR="00495759" w:rsidRDefault="00D40270">
      <w:pPr>
        <w:spacing w:line="600" w:lineRule="auto"/>
        <w:ind w:firstLine="720"/>
        <w:jc w:val="both"/>
        <w:rPr>
          <w:rFonts w:eastAsia="Times New Roman"/>
          <w:szCs w:val="24"/>
        </w:rPr>
      </w:pPr>
      <w:r>
        <w:rPr>
          <w:rFonts w:eastAsia="Times New Roman"/>
          <w:szCs w:val="24"/>
        </w:rPr>
        <w:t>Ευχαριστώ πολύ.</w:t>
      </w:r>
    </w:p>
    <w:p w14:paraId="31D63B4D" w14:textId="77777777" w:rsidR="00495759" w:rsidRDefault="00D40270">
      <w:pPr>
        <w:spacing w:line="600" w:lineRule="auto"/>
        <w:ind w:firstLine="720"/>
        <w:jc w:val="center"/>
        <w:rPr>
          <w:rFonts w:eastAsia="Times New Roman"/>
          <w:szCs w:val="24"/>
        </w:rPr>
      </w:pPr>
      <w:r>
        <w:rPr>
          <w:rFonts w:eastAsia="Times New Roman"/>
          <w:szCs w:val="24"/>
        </w:rPr>
        <w:t>(Χειροκροτήματα)</w:t>
      </w:r>
    </w:p>
    <w:p w14:paraId="31D63B4E" w14:textId="77777777" w:rsidR="00495759" w:rsidRDefault="00D40270">
      <w:pPr>
        <w:spacing w:line="600" w:lineRule="auto"/>
        <w:ind w:firstLine="720"/>
        <w:jc w:val="both"/>
        <w:rPr>
          <w:rFonts w:eastAsia="Times New Roman"/>
          <w:szCs w:val="24"/>
        </w:rPr>
      </w:pPr>
      <w:r>
        <w:rPr>
          <w:rFonts w:eastAsia="Times New Roman"/>
          <w:b/>
          <w:bCs/>
        </w:rPr>
        <w:t>ΠΡΟΕΔΡΕΥΟΥΣΑ (Αν</w:t>
      </w:r>
      <w:r>
        <w:rPr>
          <w:rFonts w:eastAsia="Times New Roman"/>
          <w:b/>
          <w:bCs/>
        </w:rPr>
        <w:t>αστασία Χριστοδουλοπούλου):</w:t>
      </w:r>
      <w:r>
        <w:rPr>
          <w:rFonts w:eastAsia="Times New Roman"/>
          <w:szCs w:val="24"/>
        </w:rPr>
        <w:t xml:space="preserve"> Κυρίες και κύριοι συνάδελφοι, έχω την τιμή να σας ανακοινώσω, ότι με την υπ’ αρ</w:t>
      </w:r>
      <w:r>
        <w:rPr>
          <w:rFonts w:eastAsia="Times New Roman"/>
          <w:szCs w:val="24"/>
        </w:rPr>
        <w:t>ιθμόν</w:t>
      </w:r>
      <w:r>
        <w:rPr>
          <w:rFonts w:eastAsia="Times New Roman"/>
          <w:szCs w:val="24"/>
        </w:rPr>
        <w:t xml:space="preserve"> 1346/923, από 26 Ιανουαρίου 2018, απόφαση του Προέδρου της Βουλής συγκροτήθηκαν οι προβλεπόμενες από το άρθρο 43Α του Κανονισμού της Βουλής, Ει</w:t>
      </w:r>
      <w:r>
        <w:rPr>
          <w:rFonts w:eastAsia="Times New Roman"/>
          <w:szCs w:val="24"/>
        </w:rPr>
        <w:t xml:space="preserve">δικές Μόνιμες Επιτροπές Ελληνισμού της Διασποράς, Προστασίας Περιβάλλοντος, Έρευνας και Τεχνολογίας, Ισότητας, Νεολαίας και Δικαιωμάτων του </w:t>
      </w:r>
      <w:r>
        <w:rPr>
          <w:rFonts w:eastAsia="Times New Roman"/>
          <w:szCs w:val="24"/>
        </w:rPr>
        <w:lastRenderedPageBreak/>
        <w:t>Ανθρώπου, Περιφερειών, Οδικής Ασφάλειας, Σωφρονιστικού Συστήματος και λοιπών Δομών Εγκλεισμού Κρατουμένων και Παρακο</w:t>
      </w:r>
      <w:r>
        <w:rPr>
          <w:rFonts w:eastAsia="Times New Roman"/>
          <w:szCs w:val="24"/>
        </w:rPr>
        <w:t>λούθησης των αποφάσεων του Ευρωπαϊκού Δικαστηρίου των Δικαιωμάτων του Ανθρώπου για τη Γ</w:t>
      </w:r>
      <w:r>
        <w:rPr>
          <w:rFonts w:eastAsia="Times New Roman"/>
          <w:szCs w:val="24"/>
        </w:rPr>
        <w:t xml:space="preserve">΄ </w:t>
      </w:r>
      <w:r>
        <w:rPr>
          <w:rFonts w:eastAsia="Times New Roman"/>
          <w:szCs w:val="24"/>
        </w:rPr>
        <w:t>Σύνολο της ΙΖ΄ Βουλευτικής Περιόδου.</w:t>
      </w:r>
    </w:p>
    <w:p w14:paraId="31D63B4F" w14:textId="77777777" w:rsidR="00495759" w:rsidRDefault="00D40270">
      <w:pPr>
        <w:spacing w:line="600" w:lineRule="auto"/>
        <w:ind w:firstLine="720"/>
        <w:jc w:val="both"/>
        <w:rPr>
          <w:rFonts w:eastAsia="Times New Roman"/>
          <w:szCs w:val="24"/>
        </w:rPr>
      </w:pPr>
      <w:r>
        <w:rPr>
          <w:rFonts w:eastAsia="Times New Roman"/>
          <w:szCs w:val="24"/>
        </w:rPr>
        <w:t xml:space="preserve">Η σχετική απόφαση έχει αναρτηθεί στην «Κοινοβουλευτική Διαφάνεια» και θα </w:t>
      </w:r>
      <w:r>
        <w:rPr>
          <w:rFonts w:eastAsia="Times New Roman"/>
          <w:szCs w:val="24"/>
        </w:rPr>
        <w:t xml:space="preserve">καταχωριστεί </w:t>
      </w:r>
      <w:r>
        <w:rPr>
          <w:rFonts w:eastAsia="Times New Roman"/>
          <w:szCs w:val="24"/>
        </w:rPr>
        <w:t>στα Πρακτικά της σημερινής συνεδρίασης.</w:t>
      </w:r>
    </w:p>
    <w:p w14:paraId="31D63B50" w14:textId="77777777" w:rsidR="00495759" w:rsidRDefault="00D40270">
      <w:pPr>
        <w:spacing w:line="600" w:lineRule="auto"/>
        <w:ind w:firstLine="709"/>
        <w:jc w:val="both"/>
        <w:rPr>
          <w:rFonts w:eastAsia="Times New Roman" w:cs="Times New Roman"/>
          <w:szCs w:val="24"/>
        </w:rPr>
      </w:pPr>
      <w:r>
        <w:rPr>
          <w:rFonts w:eastAsia="Times New Roman" w:cs="Times New Roman"/>
          <w:szCs w:val="24"/>
        </w:rPr>
        <w:t>(</w:t>
      </w:r>
      <w:r>
        <w:rPr>
          <w:rFonts w:eastAsia="Times New Roman" w:cs="Times New Roman"/>
          <w:szCs w:val="24"/>
        </w:rPr>
        <w:t>Η</w:t>
      </w:r>
      <w:r>
        <w:rPr>
          <w:rFonts w:eastAsia="Times New Roman" w:cs="Times New Roman"/>
          <w:szCs w:val="24"/>
        </w:rPr>
        <w:t xml:space="preserve"> προαναφερθείσα απόφαση </w:t>
      </w:r>
      <w:r>
        <w:rPr>
          <w:rFonts w:eastAsia="Times New Roman" w:cs="Times New Roman"/>
          <w:szCs w:val="24"/>
        </w:rPr>
        <w:t>κατα</w:t>
      </w:r>
      <w:r>
        <w:rPr>
          <w:rFonts w:eastAsia="Times New Roman" w:cs="Times New Roman"/>
          <w:szCs w:val="24"/>
        </w:rPr>
        <w:t>χωρίζε</w:t>
      </w:r>
      <w:r>
        <w:rPr>
          <w:rFonts w:eastAsia="Times New Roman" w:cs="Times New Roman"/>
          <w:szCs w:val="24"/>
        </w:rPr>
        <w:t xml:space="preserve">ται </w:t>
      </w:r>
      <w:r>
        <w:rPr>
          <w:rFonts w:eastAsia="Times New Roman" w:cs="Times New Roman"/>
          <w:szCs w:val="24"/>
        </w:rPr>
        <w:t>στα Πρακτικά κ</w:t>
      </w:r>
      <w:r>
        <w:rPr>
          <w:rFonts w:eastAsia="Times New Roman" w:cs="Times New Roman"/>
          <w:szCs w:val="24"/>
        </w:rPr>
        <w:t>α</w:t>
      </w:r>
      <w:r>
        <w:rPr>
          <w:rFonts w:eastAsia="Times New Roman" w:cs="Times New Roman"/>
          <w:szCs w:val="24"/>
        </w:rPr>
        <w:t>ι</w:t>
      </w:r>
      <w:r>
        <w:rPr>
          <w:rFonts w:eastAsia="Times New Roman" w:cs="Times New Roman"/>
          <w:szCs w:val="24"/>
        </w:rPr>
        <w:t xml:space="preserve"> </w:t>
      </w:r>
      <w:r>
        <w:rPr>
          <w:rFonts w:eastAsia="Times New Roman" w:cs="Times New Roman"/>
          <w:szCs w:val="24"/>
        </w:rPr>
        <w:t xml:space="preserve">έχει ως εξής: </w:t>
      </w:r>
    </w:p>
    <w:p w14:paraId="31D63B51" w14:textId="77777777" w:rsidR="00495759" w:rsidRDefault="00D40270">
      <w:pPr>
        <w:spacing w:line="600" w:lineRule="auto"/>
        <w:ind w:left="720"/>
        <w:jc w:val="center"/>
        <w:rPr>
          <w:rFonts w:eastAsia="Times New Roman" w:cs="Times New Roman"/>
          <w:color w:val="FF0000"/>
          <w:szCs w:val="24"/>
        </w:rPr>
      </w:pPr>
      <w:r w:rsidRPr="00B62060">
        <w:rPr>
          <w:rFonts w:eastAsia="Times New Roman" w:cs="Times New Roman"/>
          <w:color w:val="FF0000"/>
          <w:szCs w:val="24"/>
        </w:rPr>
        <w:t>ΑΛΛΑΓΗ ΣΕΛΙΔΑΣ</w:t>
      </w:r>
    </w:p>
    <w:p w14:paraId="31D63B52" w14:textId="77777777" w:rsidR="00495759" w:rsidRDefault="00D40270">
      <w:pPr>
        <w:spacing w:line="600" w:lineRule="auto"/>
        <w:ind w:left="720"/>
        <w:jc w:val="center"/>
        <w:rPr>
          <w:rFonts w:eastAsia="Times New Roman" w:cs="Times New Roman"/>
          <w:color w:val="FF0000"/>
          <w:szCs w:val="24"/>
        </w:rPr>
      </w:pPr>
      <w:r w:rsidRPr="00B62060">
        <w:rPr>
          <w:rFonts w:eastAsia="Times New Roman" w:cs="Times New Roman"/>
          <w:color w:val="FF0000"/>
          <w:szCs w:val="24"/>
        </w:rPr>
        <w:t>Να μπουν οι σελίδες 172-</w:t>
      </w:r>
      <w:r w:rsidRPr="00B62060">
        <w:rPr>
          <w:rFonts w:eastAsia="Times New Roman" w:cs="Times New Roman"/>
          <w:color w:val="FF0000"/>
          <w:szCs w:val="24"/>
        </w:rPr>
        <w:t>180</w:t>
      </w:r>
    </w:p>
    <w:p w14:paraId="31D63B53" w14:textId="77777777" w:rsidR="00495759" w:rsidRDefault="00D40270">
      <w:pPr>
        <w:spacing w:line="600" w:lineRule="auto"/>
        <w:ind w:left="720"/>
        <w:jc w:val="center"/>
        <w:rPr>
          <w:rFonts w:eastAsia="Times New Roman" w:cs="Times New Roman"/>
          <w:color w:val="FF0000"/>
          <w:szCs w:val="24"/>
        </w:rPr>
      </w:pPr>
      <w:r w:rsidRPr="00B62060">
        <w:rPr>
          <w:rFonts w:eastAsia="Times New Roman" w:cs="Times New Roman"/>
          <w:color w:val="FF0000"/>
          <w:szCs w:val="24"/>
        </w:rPr>
        <w:t xml:space="preserve">ΑΛΛΑΓΗ ΣΕΛΙΔΑΣ </w:t>
      </w:r>
    </w:p>
    <w:p w14:paraId="31D63B54"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ο Κοινοβουλευτικός Εκπρόσωπος του ΣΥΡΙΖΑ κ. Παπαδόπουλος για έξι λεπτ</w:t>
      </w:r>
      <w:r>
        <w:rPr>
          <w:rFonts w:eastAsia="Times New Roman" w:cs="Times New Roman"/>
          <w:szCs w:val="24"/>
        </w:rPr>
        <w:t>ά.</w:t>
      </w:r>
    </w:p>
    <w:p w14:paraId="31D63B55"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Ευχαριστώ, κυρία Πρόεδρε.</w:t>
      </w:r>
    </w:p>
    <w:p w14:paraId="31D63B56"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Κύριε Θεοδωράκη, είπατε ότι θα καθίσετε να με ακούσετε, αλλά φεύγετε. Ήθελα να πω το εξής: Πώς σήμερα ένα νέο κόμμα, σαν το δικό σας</w:t>
      </w:r>
      <w:r>
        <w:rPr>
          <w:rFonts w:eastAsia="Times New Roman" w:cs="Times New Roman"/>
          <w:szCs w:val="24"/>
        </w:rPr>
        <w:t>,</w:t>
      </w:r>
      <w:r>
        <w:rPr>
          <w:rFonts w:eastAsia="Times New Roman" w:cs="Times New Roman"/>
          <w:szCs w:val="24"/>
        </w:rPr>
        <w:t xml:space="preserve"> έκανε επίκαιρη επερώτηση με ένα παλιό ΠΑΣΟΚ; Αφού κάνετε μαζί την επερ</w:t>
      </w:r>
      <w:r>
        <w:rPr>
          <w:rFonts w:eastAsia="Times New Roman" w:cs="Times New Roman"/>
          <w:szCs w:val="24"/>
        </w:rPr>
        <w:t xml:space="preserve">ώτηση, πρέπει να πάρετε και τα λάθη του ΠΑΣΟΚ και τα καλά του ΠΑΣΟΚ, ειδάλλως δεν νοείται να κάνεις μια ερώτηση μαζί τους, χωρίς να αναλαμβάνεις και τις υποχρεώσεις. </w:t>
      </w:r>
    </w:p>
    <w:p w14:paraId="31D63B57"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Η αλήθεια είναι ότι το ΠΑΣΟΚ μετά από το 1981, πραγματικά, ήταν ένα κόμμα που για τους αγ</w:t>
      </w:r>
      <w:r>
        <w:rPr>
          <w:rFonts w:eastAsia="Times New Roman" w:cs="Times New Roman"/>
          <w:szCs w:val="24"/>
        </w:rPr>
        <w:t xml:space="preserve">ρότες ήταν το «πράσινο» κόμμα και κέρδισε την πλειοψηφία των αγροτών. </w:t>
      </w:r>
    </w:p>
    <w:p w14:paraId="31D63B5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Έκανε δύο πολύ απλά πράγματα. Έκανε τον νόμο για τους συνεταιρισμούς που κατάργησε τις εξουσιοδοτήσεις. Τότε πήγαιναν και ψήφιζαν με εξουσιοδότηση στους συνεταιρισμούς. Τότε μπήκαν όλοι</w:t>
      </w:r>
      <w:r>
        <w:rPr>
          <w:rFonts w:eastAsia="Times New Roman" w:cs="Times New Roman"/>
          <w:szCs w:val="24"/>
        </w:rPr>
        <w:t xml:space="preserve"> οι προοδευτικοί άνθρωποι μέσα, μπήκαν οι Αριστεροί, διότι μας είχαν αποκλεισμένους από τους συνεταιρισμούς και κάναμε αυτά που έκαναν όλες οι προοδευτικές δυνάμεις, έτσι ονομαζόμασταν τότε. Κι έκανε μετά και την εκβιομηχάνιση της αγροτικής παραγωγής. Αυτό</w:t>
      </w:r>
      <w:r>
        <w:rPr>
          <w:rFonts w:eastAsia="Times New Roman" w:cs="Times New Roman"/>
          <w:szCs w:val="24"/>
        </w:rPr>
        <w:t xml:space="preserve"> το ΠΑΣΟΚ μετά από το 1990 πέθανε. Δεν υπάρχει. </w:t>
      </w:r>
    </w:p>
    <w:p w14:paraId="31D63B5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Και μην επικαλείστε, τώρα, εκείνο το ΠΑΣΟΚ. Μετά είστε το ΠΑΣΟΚ της ρεμούλας, είστε το ΠΑΣΟΚ της καταστροφής. Σας έχουμε νιώσει στο πετσί μας όλοι οι αγρότες για το τι κάνατε και τι δεν κάνατε. Και από πού </w:t>
      </w:r>
      <w:r>
        <w:rPr>
          <w:rFonts w:eastAsia="Times New Roman" w:cs="Times New Roman"/>
          <w:szCs w:val="24"/>
        </w:rPr>
        <w:t>να ξεκινήσω;</w:t>
      </w:r>
    </w:p>
    <w:p w14:paraId="31D63B5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Μιλήσατε για τη ζάχαρη. Μα, καταστρέψατε τη μεγαλύτερη βιομηχανία της χώρας. Είχαμε διακόσι</w:t>
      </w:r>
      <w:r>
        <w:rPr>
          <w:rFonts w:eastAsia="Times New Roman" w:cs="Times New Roman"/>
          <w:szCs w:val="24"/>
        </w:rPr>
        <w:t>ε</w:t>
      </w:r>
      <w:r>
        <w:rPr>
          <w:rFonts w:eastAsia="Times New Roman" w:cs="Times New Roman"/>
          <w:szCs w:val="24"/>
        </w:rPr>
        <w:t>ς πενήντα χιλιάδες τόνους και πήγαιναν προς τους τριακόσι</w:t>
      </w:r>
      <w:r>
        <w:rPr>
          <w:rFonts w:eastAsia="Times New Roman" w:cs="Times New Roman"/>
          <w:szCs w:val="24"/>
        </w:rPr>
        <w:t>ε</w:t>
      </w:r>
      <w:r>
        <w:rPr>
          <w:rFonts w:eastAsia="Times New Roman" w:cs="Times New Roman"/>
          <w:szCs w:val="24"/>
        </w:rPr>
        <w:t>ς. Τώρα ούτε πενήντα τόνους δεν μπορούμε. Τρομάζουμε. Προσπαθούν με νύχια και με δόντια το Υπ</w:t>
      </w:r>
      <w:r>
        <w:rPr>
          <w:rFonts w:eastAsia="Times New Roman" w:cs="Times New Roman"/>
          <w:szCs w:val="24"/>
        </w:rPr>
        <w:t xml:space="preserve">ουργείο και οι Υπουργοί μας να κρατήσουν </w:t>
      </w:r>
      <w:r>
        <w:rPr>
          <w:rFonts w:eastAsia="Times New Roman" w:cs="Times New Roman"/>
          <w:szCs w:val="24"/>
        </w:rPr>
        <w:t xml:space="preserve">από τα δύο εργοστάσια </w:t>
      </w:r>
      <w:r>
        <w:rPr>
          <w:rFonts w:eastAsia="Times New Roman" w:cs="Times New Roman"/>
          <w:szCs w:val="24"/>
        </w:rPr>
        <w:t>όρθι</w:t>
      </w:r>
      <w:r>
        <w:rPr>
          <w:rFonts w:eastAsia="Times New Roman" w:cs="Times New Roman"/>
          <w:szCs w:val="24"/>
        </w:rPr>
        <w:t>ο</w:t>
      </w:r>
      <w:r>
        <w:rPr>
          <w:rFonts w:eastAsia="Times New Roman" w:cs="Times New Roman"/>
          <w:szCs w:val="24"/>
        </w:rPr>
        <w:t xml:space="preserve"> τουλάχιστον το ένα</w:t>
      </w:r>
      <w:r>
        <w:rPr>
          <w:rFonts w:eastAsia="Times New Roman" w:cs="Times New Roman"/>
          <w:szCs w:val="24"/>
        </w:rPr>
        <w:t>,</w:t>
      </w:r>
      <w:r>
        <w:rPr>
          <w:rFonts w:eastAsia="Times New Roman" w:cs="Times New Roman"/>
          <w:szCs w:val="24"/>
        </w:rPr>
        <w:t xml:space="preserve"> για να μην χάσουμε την </w:t>
      </w:r>
      <w:proofErr w:type="spellStart"/>
      <w:r>
        <w:rPr>
          <w:rFonts w:eastAsia="Times New Roman" w:cs="Times New Roman"/>
          <w:szCs w:val="24"/>
        </w:rPr>
        <w:t>τευτλοκαλλιέργεια</w:t>
      </w:r>
      <w:proofErr w:type="spellEnd"/>
      <w:r>
        <w:rPr>
          <w:rFonts w:eastAsia="Times New Roman" w:cs="Times New Roman"/>
          <w:szCs w:val="24"/>
        </w:rPr>
        <w:t xml:space="preserve">. </w:t>
      </w:r>
    </w:p>
    <w:p w14:paraId="31D63B5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Κι έρχεστε και μας εγκαλείτε εμάς για την </w:t>
      </w:r>
      <w:proofErr w:type="spellStart"/>
      <w:r>
        <w:rPr>
          <w:rFonts w:eastAsia="Times New Roman" w:cs="Times New Roman"/>
          <w:szCs w:val="24"/>
        </w:rPr>
        <w:t>τευτλοκαλλιέργεια</w:t>
      </w:r>
      <w:proofErr w:type="spellEnd"/>
      <w:r>
        <w:rPr>
          <w:rFonts w:eastAsia="Times New Roman" w:cs="Times New Roman"/>
          <w:szCs w:val="24"/>
        </w:rPr>
        <w:t>; Πώς είναι δυνατόν να αντέξουμε αυτή την κριτική σας; Δεν γίνετα</w:t>
      </w:r>
      <w:r>
        <w:rPr>
          <w:rFonts w:eastAsia="Times New Roman" w:cs="Times New Roman"/>
          <w:szCs w:val="24"/>
        </w:rPr>
        <w:t xml:space="preserve">ι αυτό το πράγμα. Αντί να έρθετε να βάλετε πλάτη για το πώς θα σώσουμε την </w:t>
      </w:r>
      <w:proofErr w:type="spellStart"/>
      <w:r>
        <w:rPr>
          <w:rFonts w:eastAsia="Times New Roman" w:cs="Times New Roman"/>
          <w:szCs w:val="24"/>
        </w:rPr>
        <w:t>τευτλοκαλλιέργεια</w:t>
      </w:r>
      <w:proofErr w:type="spellEnd"/>
      <w:r>
        <w:rPr>
          <w:rFonts w:eastAsia="Times New Roman" w:cs="Times New Roman"/>
          <w:szCs w:val="24"/>
        </w:rPr>
        <w:t xml:space="preserve">, που την καταργήσατε, μας κάνετε και κριτική. </w:t>
      </w:r>
    </w:p>
    <w:p w14:paraId="31D63B5C"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Για να πάμε λίγο παρακάτω. Τι κάνατε και με τη Νέα Δημοκρατία; Χρεοκοπήσατε όλους τους συνεταιρισμούς, τις ναυαρχίδε</w:t>
      </w:r>
      <w:r>
        <w:rPr>
          <w:rFonts w:eastAsia="Times New Roman" w:cs="Times New Roman"/>
          <w:szCs w:val="24"/>
        </w:rPr>
        <w:t>ς. Από πού να ξεκινήσω και πού να τελειώσω; Τις ξέρετε. Και μας εγκαλείτε και τώρα για τη χρηματοδότηση του πρωτογενούς τομέα</w:t>
      </w:r>
      <w:r>
        <w:rPr>
          <w:rFonts w:eastAsia="Times New Roman" w:cs="Times New Roman"/>
          <w:szCs w:val="24"/>
        </w:rPr>
        <w:t>,</w:t>
      </w:r>
      <w:r>
        <w:rPr>
          <w:rFonts w:eastAsia="Times New Roman" w:cs="Times New Roman"/>
          <w:szCs w:val="24"/>
        </w:rPr>
        <w:t xml:space="preserve"> όταν πουλήσατε τον μοναδικό χρηματοδότη, την Αγροτική Τράπεζα, με 90 εκατομμύρια. Πήρατε εσείς δάνεια 90 εκατομμύρια -δανεικά κι </w:t>
      </w:r>
      <w:r>
        <w:rPr>
          <w:rFonts w:eastAsia="Times New Roman" w:cs="Times New Roman"/>
          <w:szCs w:val="24"/>
        </w:rPr>
        <w:t>αγύριστα-</w:t>
      </w:r>
      <w:r>
        <w:rPr>
          <w:rFonts w:eastAsia="Times New Roman" w:cs="Times New Roman"/>
          <w:szCs w:val="24"/>
        </w:rPr>
        <w:t>,</w:t>
      </w:r>
      <w:r>
        <w:rPr>
          <w:rFonts w:eastAsia="Times New Roman" w:cs="Times New Roman"/>
          <w:szCs w:val="24"/>
        </w:rPr>
        <w:t xml:space="preserve"> άλλα 90 εκατομμύρια πήρε και η Νέα Δημοκρατία, τα οποία…</w:t>
      </w:r>
    </w:p>
    <w:p w14:paraId="31D63B5D"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Πήραν 150 εκατομμύρια τα </w:t>
      </w:r>
      <w:r>
        <w:rPr>
          <w:rFonts w:eastAsia="Times New Roman" w:cs="Times New Roman"/>
          <w:szCs w:val="24"/>
        </w:rPr>
        <w:t>κ</w:t>
      </w:r>
      <w:r>
        <w:rPr>
          <w:rFonts w:eastAsia="Times New Roman" w:cs="Times New Roman"/>
          <w:szCs w:val="24"/>
        </w:rPr>
        <w:t>όμματα, όχι 90 εκατομμύρια από την Αγροτική.</w:t>
      </w:r>
    </w:p>
    <w:p w14:paraId="31D63B5E"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Ό,τι πήραν. </w:t>
      </w:r>
    </w:p>
    <w:p w14:paraId="31D63B5F"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Εάν είχαμε τώρα αυτά τα εργαλεία, θα μιλούσαμε σήμερα για εργ</w:t>
      </w:r>
      <w:r>
        <w:rPr>
          <w:rFonts w:eastAsia="Times New Roman" w:cs="Times New Roman"/>
          <w:szCs w:val="24"/>
        </w:rPr>
        <w:t xml:space="preserve">αλεία χρηματοδότησης; Διότι καλά τα είπε ο συνάδελφος εδώ, ο </w:t>
      </w:r>
      <w:r>
        <w:rPr>
          <w:rFonts w:eastAsia="Times New Roman" w:cs="Times New Roman"/>
          <w:szCs w:val="24"/>
        </w:rPr>
        <w:lastRenderedPageBreak/>
        <w:t>κ. Θεοχαρόπουλος</w:t>
      </w:r>
      <w:r>
        <w:rPr>
          <w:rFonts w:eastAsia="Times New Roman" w:cs="Times New Roman"/>
          <w:szCs w:val="24"/>
        </w:rPr>
        <w:t>:</w:t>
      </w:r>
      <w:r>
        <w:rPr>
          <w:rFonts w:eastAsia="Times New Roman" w:cs="Times New Roman"/>
          <w:szCs w:val="24"/>
        </w:rPr>
        <w:t xml:space="preserve"> «Πώς θα τα χρηματοδοτήσετε;» Βεβαίως θέλουμε χρηματοδοτικά εργαλεία. Τα είχαμε; Όχι. Τώρα προσπαθούμε με την Αναπτυξιακή Τράπεζα να τα κάνουμε. </w:t>
      </w:r>
    </w:p>
    <w:p w14:paraId="31D63B60"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Τώρα κάναμε την </w:t>
      </w:r>
      <w:r>
        <w:rPr>
          <w:rFonts w:eastAsia="Times New Roman" w:cs="Times New Roman"/>
          <w:szCs w:val="24"/>
        </w:rPr>
        <w:t>«Κ</w:t>
      </w:r>
      <w:r>
        <w:rPr>
          <w:rFonts w:eastAsia="Times New Roman" w:cs="Times New Roman"/>
          <w:szCs w:val="24"/>
        </w:rPr>
        <w:t xml:space="preserve">άρτα του </w:t>
      </w:r>
      <w:r>
        <w:rPr>
          <w:rFonts w:eastAsia="Times New Roman" w:cs="Times New Roman"/>
          <w:szCs w:val="24"/>
        </w:rPr>
        <w:t>Α</w:t>
      </w:r>
      <w:r>
        <w:rPr>
          <w:rFonts w:eastAsia="Times New Roman" w:cs="Times New Roman"/>
          <w:szCs w:val="24"/>
        </w:rPr>
        <w:t>γρότ</w:t>
      </w:r>
      <w:r>
        <w:rPr>
          <w:rFonts w:eastAsia="Times New Roman" w:cs="Times New Roman"/>
          <w:szCs w:val="24"/>
        </w:rPr>
        <w:t>η</w:t>
      </w:r>
      <w:r>
        <w:rPr>
          <w:rFonts w:eastAsia="Times New Roman" w:cs="Times New Roman"/>
          <w:szCs w:val="24"/>
        </w:rPr>
        <w:t>»,</w:t>
      </w:r>
      <w:r>
        <w:rPr>
          <w:rFonts w:eastAsia="Times New Roman" w:cs="Times New Roman"/>
          <w:szCs w:val="24"/>
        </w:rPr>
        <w:t xml:space="preserve"> για να δώσουμε μια ρευστότητα. Δηλαδή, για ποιο πράγμα μάς εγκαλείτε; Για κάτι που καταστρέψατε, που αφήσατε, όχι γη καμένη, αλλά κάρβουνα αναμμένα</w:t>
      </w:r>
      <w:r>
        <w:rPr>
          <w:rFonts w:eastAsia="Times New Roman" w:cs="Times New Roman"/>
          <w:szCs w:val="24"/>
        </w:rPr>
        <w:t>,</w:t>
      </w:r>
      <w:r>
        <w:rPr>
          <w:rFonts w:eastAsia="Times New Roman" w:cs="Times New Roman"/>
          <w:szCs w:val="24"/>
        </w:rPr>
        <w:t xml:space="preserve"> που δεν μπορείς να τα πιάσεις; Και πώς να τα διαχειριστείς όλα αυτά τα ζητήματα;</w:t>
      </w:r>
    </w:p>
    <w:p w14:paraId="31D63B6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Είχατε και τη ναυαρχίδ</w:t>
      </w:r>
      <w:r>
        <w:rPr>
          <w:rFonts w:eastAsia="Times New Roman" w:cs="Times New Roman"/>
          <w:szCs w:val="24"/>
        </w:rPr>
        <w:t xml:space="preserve">α της ΠΑΣΕΓΕΣ. Εκεί τα βρήκατε. Πραγματικά, όλα αυτά τα χρόνια ΠΑΣΟΚ και Νέα Δημοκρατία είχαν συνεργασία η οποία ήταν υποδειγματική! </w:t>
      </w:r>
    </w:p>
    <w:p w14:paraId="31D63B62" w14:textId="77777777" w:rsidR="00495759" w:rsidRDefault="00D40270">
      <w:pPr>
        <w:spacing w:line="600" w:lineRule="auto"/>
        <w:ind w:firstLine="720"/>
        <w:jc w:val="both"/>
        <w:rPr>
          <w:rFonts w:eastAsia="Times New Roman"/>
          <w:szCs w:val="24"/>
        </w:rPr>
      </w:pPr>
      <w:r>
        <w:rPr>
          <w:rFonts w:eastAsia="Times New Roman" w:cs="Times New Roman"/>
          <w:szCs w:val="24"/>
        </w:rPr>
        <w:t xml:space="preserve">Τι κάναμε εμείς; Κάναμε πράγματα τα οποία ο αγρότης τα είδε στην τσέπη του. Λύσαμε το ζήτημα των </w:t>
      </w:r>
      <w:proofErr w:type="spellStart"/>
      <w:r>
        <w:rPr>
          <w:rFonts w:eastAsia="Times New Roman" w:cs="Times New Roman"/>
          <w:szCs w:val="24"/>
        </w:rPr>
        <w:t>γεωχωρικών</w:t>
      </w:r>
      <w:proofErr w:type="spellEnd"/>
      <w:r>
        <w:rPr>
          <w:rFonts w:eastAsia="Times New Roman" w:cs="Times New Roman"/>
          <w:szCs w:val="24"/>
        </w:rPr>
        <w:t xml:space="preserve"> ελέγχων. Εκεί </w:t>
      </w:r>
      <w:r>
        <w:rPr>
          <w:rFonts w:eastAsia="Times New Roman" w:cs="Times New Roman"/>
          <w:szCs w:val="24"/>
        </w:rPr>
        <w:lastRenderedPageBreak/>
        <w:t xml:space="preserve">που θα πλήρωναν οι αγρότες επιστροφές ή ανακτήσεις, εμείς λύσαμε το ζήτημα με τους </w:t>
      </w:r>
      <w:proofErr w:type="spellStart"/>
      <w:r>
        <w:rPr>
          <w:rFonts w:eastAsia="Times New Roman" w:cs="Times New Roman"/>
          <w:szCs w:val="24"/>
        </w:rPr>
        <w:t>γεωχωρικούς</w:t>
      </w:r>
      <w:proofErr w:type="spellEnd"/>
      <w:r>
        <w:rPr>
          <w:rFonts w:eastAsia="Times New Roman" w:cs="Times New Roman"/>
          <w:szCs w:val="24"/>
        </w:rPr>
        <w:t xml:space="preserve"> ελέγχους. Λύσαμε το ζήτημα για το 10% στα σχέδια βελτίωσης. Λύσαμε το ζήτημα με τα λιβάδια κι έτσι οι κτηνοτρόφοι πήραν τις επιδοτήσεις. </w:t>
      </w:r>
    </w:p>
    <w:p w14:paraId="31D63B63"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Αυτά δεν είναι τίποτα, </w:t>
      </w:r>
      <w:r>
        <w:rPr>
          <w:rFonts w:eastAsia="Times New Roman" w:cs="Times New Roman"/>
          <w:szCs w:val="24"/>
        </w:rPr>
        <w:t>διότι θυμάστε από πότε είχαν όλοι να πληρωθούν; Από το 2008, από το 2009, από το 2010 και τώρα, το 2017</w:t>
      </w:r>
      <w:r>
        <w:rPr>
          <w:rFonts w:eastAsia="Times New Roman" w:cs="Times New Roman"/>
          <w:szCs w:val="24"/>
        </w:rPr>
        <w:t>,</w:t>
      </w:r>
      <w:r>
        <w:rPr>
          <w:rFonts w:eastAsia="Times New Roman" w:cs="Times New Roman"/>
          <w:szCs w:val="24"/>
        </w:rPr>
        <w:t xml:space="preserve"> σχεδόν είναι όλα πληρωμένα. Αυτά όλα που έγιναν δεν είναι τίποτα; Ποιος τα έκανε; Βεβαίως είναι λεφτά των αγροτών. Ήταν λεφτά των αγροτών, που είχαν πρ</w:t>
      </w:r>
      <w:r>
        <w:rPr>
          <w:rFonts w:eastAsia="Times New Roman" w:cs="Times New Roman"/>
          <w:szCs w:val="24"/>
        </w:rPr>
        <w:t>ογραμματιστεί και έπρεπε να τα πάρουν. Και τα πήραν όλοι. Δεν θέλω να πω το ποσό. Νομίζω ότι το είπε ο Υπουργός.</w:t>
      </w:r>
    </w:p>
    <w:p w14:paraId="31D63B64"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Να πάμε τώρα σε νομοθετικά πράγματα που κάναμε. Ένα από αυτά είναι ο νόμος για τους συνεταιρισμούς, για τους γεωργικούς, </w:t>
      </w:r>
      <w:r>
        <w:rPr>
          <w:rFonts w:eastAsia="Times New Roman" w:cs="Times New Roman"/>
          <w:szCs w:val="24"/>
        </w:rPr>
        <w:lastRenderedPageBreak/>
        <w:t>δασικούς συνεταιρισμού</w:t>
      </w:r>
      <w:r>
        <w:rPr>
          <w:rFonts w:eastAsia="Times New Roman" w:cs="Times New Roman"/>
          <w:szCs w:val="24"/>
        </w:rPr>
        <w:t>ς. Είναι τεράστια νομοσχέδια. Μπήκαμε στο ζήτημα των δασικών χαρτών. Τεράστιο ζήτημα για την ανάπτυξη της υπαίθρου. Μπαίνουμε τώρα και στο Κτηματολόγιο. Πριν από λίγες ημέρες ψηφίσαμε το νομοσχέδιο για τους ενεργειακούς συνεταιρισμούς</w:t>
      </w:r>
      <w:r>
        <w:rPr>
          <w:rFonts w:eastAsia="Times New Roman" w:cs="Times New Roman"/>
          <w:szCs w:val="24"/>
        </w:rPr>
        <w:t>,</w:t>
      </w:r>
      <w:r>
        <w:rPr>
          <w:rFonts w:eastAsia="Times New Roman" w:cs="Times New Roman"/>
          <w:szCs w:val="24"/>
        </w:rPr>
        <w:t xml:space="preserve"> για να μπορέσουμε να</w:t>
      </w:r>
      <w:r>
        <w:rPr>
          <w:rFonts w:eastAsia="Times New Roman" w:cs="Times New Roman"/>
          <w:szCs w:val="24"/>
        </w:rPr>
        <w:t xml:space="preserve"> μηδενίσουμε το κόστος. Όλα αυτά τα κάνουμε τώρα σε έναν τόπο και χρόνο που είναι πάρα πολύ δύσκολος. </w:t>
      </w:r>
    </w:p>
    <w:p w14:paraId="31D63B65"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Λέτε ότι έχουμε </w:t>
      </w:r>
      <w:proofErr w:type="spellStart"/>
      <w:r>
        <w:rPr>
          <w:rFonts w:eastAsia="Times New Roman" w:cs="Times New Roman"/>
          <w:szCs w:val="24"/>
        </w:rPr>
        <w:t>φορολαίλαπα</w:t>
      </w:r>
      <w:proofErr w:type="spellEnd"/>
      <w:r>
        <w:rPr>
          <w:rFonts w:eastAsia="Times New Roman" w:cs="Times New Roman"/>
          <w:szCs w:val="24"/>
        </w:rPr>
        <w:t xml:space="preserve"> και φορολογία και ότι μειώθηκαν τα εισοδήματα. Εγώ διαβάζω ότι τα εισοδήματα τα οποία δηλώθηκαν το 2015 -σύμφωνα με αυτά που </w:t>
      </w:r>
      <w:r>
        <w:rPr>
          <w:rFonts w:eastAsia="Times New Roman" w:cs="Times New Roman"/>
          <w:szCs w:val="24"/>
        </w:rPr>
        <w:t>δήλωσαν οι αγρότες- ήταν 1,3 δισεκατομμύρι</w:t>
      </w:r>
      <w:r>
        <w:rPr>
          <w:rFonts w:eastAsia="Times New Roman" w:cs="Times New Roman"/>
          <w:szCs w:val="24"/>
        </w:rPr>
        <w:t>ο</w:t>
      </w:r>
      <w:r>
        <w:rPr>
          <w:rFonts w:eastAsia="Times New Roman" w:cs="Times New Roman"/>
          <w:szCs w:val="24"/>
        </w:rPr>
        <w:t>. Τώρα, σύμφωνα με τη δήλωση των ίδιων των αγροτών πάλι, είναι 1,6 δισεκατομμύρι</w:t>
      </w:r>
      <w:r>
        <w:rPr>
          <w:rFonts w:eastAsia="Times New Roman" w:cs="Times New Roman"/>
          <w:szCs w:val="24"/>
        </w:rPr>
        <w:t>ο</w:t>
      </w:r>
      <w:r>
        <w:rPr>
          <w:rFonts w:eastAsia="Times New Roman" w:cs="Times New Roman"/>
          <w:szCs w:val="24"/>
        </w:rPr>
        <w:t>.</w:t>
      </w:r>
    </w:p>
    <w:p w14:paraId="31D63B66" w14:textId="77777777" w:rsidR="00495759" w:rsidRDefault="00D40270">
      <w:pPr>
        <w:spacing w:line="600" w:lineRule="auto"/>
        <w:ind w:firstLine="720"/>
        <w:jc w:val="both"/>
        <w:rPr>
          <w:rFonts w:eastAsia="Times New Roman" w:cs="Times New Roman"/>
          <w:color w:val="FF0000"/>
          <w:szCs w:val="24"/>
        </w:rPr>
      </w:pPr>
      <w:r>
        <w:rPr>
          <w:rFonts w:eastAsia="Times New Roman" w:cs="Times New Roman"/>
          <w:b/>
          <w:szCs w:val="24"/>
        </w:rPr>
        <w:t>ΦΩΤΕΙΝΗ ΑΡΑΜΠΑΤΖΗ:</w:t>
      </w:r>
      <w:r>
        <w:rPr>
          <w:rFonts w:eastAsia="Times New Roman" w:cs="Times New Roman"/>
          <w:szCs w:val="24"/>
        </w:rPr>
        <w:t xml:space="preserve"> Από ποια πηγή; </w:t>
      </w:r>
      <w:r w:rsidRPr="00F248CA">
        <w:rPr>
          <w:rFonts w:eastAsia="Times New Roman" w:cs="Times New Roman"/>
          <w:szCs w:val="24"/>
        </w:rPr>
        <w:t>Να το καταθέσετε.</w:t>
      </w:r>
    </w:p>
    <w:p w14:paraId="31D63B67"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lastRenderedPageBreak/>
        <w:t>ΝΙΚΟΛΑΟΣ ΠΑΠΑΔΟΠΟΥΛΟΣ:</w:t>
      </w:r>
      <w:r>
        <w:rPr>
          <w:rFonts w:eastAsia="Times New Roman" w:cs="Times New Roman"/>
          <w:szCs w:val="24"/>
        </w:rPr>
        <w:t xml:space="preserve"> Από το Υπουργείο Οικονομικών. Κάντε ερώτηση στο Υπουργε</w:t>
      </w:r>
      <w:r>
        <w:rPr>
          <w:rFonts w:eastAsia="Times New Roman" w:cs="Times New Roman"/>
          <w:szCs w:val="24"/>
        </w:rPr>
        <w:t xml:space="preserve">ίο Οικονομικών να το καταθέσει. </w:t>
      </w:r>
    </w:p>
    <w:p w14:paraId="31D63B6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Θα μου πείτε τόσα; Τόσα. Είναι λίγα; Μπορεί να είναι περισσότερα; Αυτό είναι ένα άλλο ζήτημα που μπορούμε να το συζητήσουμε. Δεν μπορείς να λες ότι πλέον έχουμε αύξηση του εισοδήματος, ενώ</w:t>
      </w:r>
      <w:r>
        <w:rPr>
          <w:rFonts w:eastAsia="Times New Roman" w:cs="Times New Roman"/>
          <w:szCs w:val="24"/>
        </w:rPr>
        <w:t>,</w:t>
      </w:r>
      <w:r>
        <w:rPr>
          <w:rFonts w:eastAsia="Times New Roman" w:cs="Times New Roman"/>
          <w:szCs w:val="24"/>
        </w:rPr>
        <w:t xml:space="preserve"> όταν ήσασταν εσείς στην κυβέρνηση είχαμε τρομερές μειώσεις. Η Ευρώπη είχε αύξηση 15% και εδώ είχαμε μείωση 20%. Πώς γίνεται να λέτε ότι μειώθηκε το αγροτικό εισόδημα;</w:t>
      </w:r>
    </w:p>
    <w:p w14:paraId="31D63B6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Εγώ δεν λέω ότι είναι όλα καλά. Ήδη έχουμε προγραμματίσει πάρα πολλά πράγματα να κάνουμε</w:t>
      </w:r>
      <w:r>
        <w:rPr>
          <w:rFonts w:eastAsia="Times New Roman" w:cs="Times New Roman"/>
          <w:szCs w:val="24"/>
        </w:rPr>
        <w:t xml:space="preserve">. Το μεγάλο στοίχημα για εμάς μπροστά είναι η νέα Κοινή Αγροτική Πολιτική. Το δεύτερο μεγάλο στοίχημα είναι να αλλάξουμε τη σχέση της φυτικής-ζωικής υπέρ της </w:t>
      </w:r>
      <w:r>
        <w:rPr>
          <w:rFonts w:eastAsia="Times New Roman" w:cs="Times New Roman"/>
          <w:szCs w:val="24"/>
        </w:rPr>
        <w:lastRenderedPageBreak/>
        <w:t>ζωικής παραγωγής για να πάμε σε δυναμικά προϊόντα. Ειδικά έχουμε βάλει στόχο για την κτηνοτροφία κ</w:t>
      </w:r>
      <w:r>
        <w:rPr>
          <w:rFonts w:eastAsia="Times New Roman" w:cs="Times New Roman"/>
          <w:szCs w:val="24"/>
        </w:rPr>
        <w:t xml:space="preserve">αι όπως είδατε και ο Υπουργός είναι στραμμένος υπέρ της κτηνοτροφίας </w:t>
      </w:r>
    </w:p>
    <w:p w14:paraId="31D63B6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Έχουμε πολλά πράγματα να κάνουμε μπροστά μας. Θέλουμε συμμάχους. Έχουμε όραμα, έχουμε πρόγραμμα, αλλά είχαμε μία οικονομία καθηλωμένη. Εσείς ζητάτε να πετάξουμε. Σιγά-σιγά θα έρθει η ώρα</w:t>
      </w:r>
      <w:r>
        <w:rPr>
          <w:rFonts w:eastAsia="Times New Roman" w:cs="Times New Roman"/>
          <w:szCs w:val="24"/>
        </w:rPr>
        <w:t xml:space="preserve"> να πετάξουμε. </w:t>
      </w:r>
    </w:p>
    <w:p w14:paraId="31D63B6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Ευτυχώς, να είναι καλά ο ΣΥΡΙΖΑ, να έχουμε καλά τον Πρωθυπουργό, διότι άκουσα εδώ πέρα ότι κάνετε χαρακτηρισμούς. Να είμαστε λίγο πιο προσεκτικοί με τους χαρακτηρισμούς, διότι είναι εύκολο να κάνω κι εγώ χαρακτηρισμούς και να πω τα χίλια δυ</w:t>
      </w:r>
      <w:r>
        <w:rPr>
          <w:rFonts w:eastAsia="Times New Roman" w:cs="Times New Roman"/>
          <w:szCs w:val="24"/>
        </w:rPr>
        <w:t>ο για τον καθένα μας.</w:t>
      </w:r>
    </w:p>
    <w:p w14:paraId="31D63B6C"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Να ξέρετε ότι έχουμε όραμα. Τα προβλήματα είναι εδώ και ο δρόμος θα είναι ανηφορικός για εμάς. Μπροστά μας είναι το μεγάλο ζήτημα του κόστους του πετρελαίου, όχι τόσο του ρεύματος της ΔΕΗ, γιατί έχουν γίνει κάποιες πολιτικές. Εδώ είνα</w:t>
      </w:r>
      <w:r>
        <w:rPr>
          <w:rFonts w:eastAsia="Times New Roman" w:cs="Times New Roman"/>
          <w:szCs w:val="24"/>
        </w:rPr>
        <w:t>ι ένα μεγάλο δικό μας στοίχημα. Πρέπει να δούμε τι συμβαίνει και με τα εφόδια, ειδικά τ</w:t>
      </w:r>
      <w:r>
        <w:rPr>
          <w:rFonts w:eastAsia="Times New Roman" w:cs="Times New Roman"/>
          <w:szCs w:val="24"/>
        </w:rPr>
        <w:t>ων</w:t>
      </w:r>
      <w:r>
        <w:rPr>
          <w:rFonts w:eastAsia="Times New Roman" w:cs="Times New Roman"/>
          <w:szCs w:val="24"/>
        </w:rPr>
        <w:t xml:space="preserve"> φαρμάκων, διότι παίζονται κι εκεί κάποια παιχνίδια που πρέπει να τα δούμε και θα τα δούμε. Το μέλλον είναι μπροστά και μας ανήκει και εδώ θα είμαστε για να τα αντιμετ</w:t>
      </w:r>
      <w:r>
        <w:rPr>
          <w:rFonts w:eastAsia="Times New Roman" w:cs="Times New Roman"/>
          <w:szCs w:val="24"/>
        </w:rPr>
        <w:t>ωπίσουμε όλα.</w:t>
      </w:r>
    </w:p>
    <w:p w14:paraId="31D63B6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Ευχαριστώ.</w:t>
      </w:r>
    </w:p>
    <w:p w14:paraId="31D63B6E" w14:textId="77777777" w:rsidR="00495759" w:rsidRDefault="00D40270">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1D63B6F"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Τον λόγο έχει η Κοινοβουλευτική Εκπρόσωπος της Νέας Δημοκρατίας κ. Φωτεινή Αραμπατζή για έξι λεπτά.</w:t>
      </w:r>
    </w:p>
    <w:p w14:paraId="31D63B70"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w:t>
      </w:r>
      <w:r>
        <w:rPr>
          <w:rFonts w:eastAsia="Times New Roman" w:cs="Times New Roman"/>
          <w:szCs w:val="24"/>
        </w:rPr>
        <w:t xml:space="preserve"> κυρία Πρόεδρε.</w:t>
      </w:r>
    </w:p>
    <w:p w14:paraId="31D63B7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Κύριε Υπουργέ και κύριε Κοινοβουλευτικέ Εκπρόσωπε του ΣΥΡΙΖΑ, φαίνεται πως τα τρία χρόνια διακυβέρνησης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τα τρία χρόνια με ψέματα, κάλπικες υποσχέσεις και βεβαίως </w:t>
      </w:r>
      <w:proofErr w:type="spellStart"/>
      <w:r>
        <w:rPr>
          <w:rFonts w:eastAsia="Times New Roman" w:cs="Times New Roman"/>
          <w:szCs w:val="24"/>
        </w:rPr>
        <w:t>κωλοτούμπες</w:t>
      </w:r>
      <w:proofErr w:type="spellEnd"/>
      <w:r>
        <w:rPr>
          <w:rFonts w:eastAsia="Times New Roman" w:cs="Times New Roman"/>
          <w:szCs w:val="24"/>
        </w:rPr>
        <w:t xml:space="preserve"> δεν σας έφτασαν κι ήρθατε σήμερα εδώ, στη Βουλή, να</w:t>
      </w:r>
      <w:r>
        <w:rPr>
          <w:rFonts w:eastAsia="Times New Roman" w:cs="Times New Roman"/>
          <w:szCs w:val="24"/>
        </w:rPr>
        <w:t xml:space="preserve"> μας πείτε για άλλη μια φορά ότι η Νέα Δημοκρατία φορολόγησε τις αγροτικές επιδοτήσεις.</w:t>
      </w:r>
    </w:p>
    <w:p w14:paraId="31D63B72"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Λοιπόν, κύριε Υπουργέ, σας προκαλώ να φέρετε και να καταθέσετε εδώ στην Εθνική Αντιπροσωπεία μία φορολογική δήλωση </w:t>
      </w:r>
      <w:r>
        <w:rPr>
          <w:rFonts w:eastAsia="Times New Roman" w:cs="Times New Roman"/>
          <w:szCs w:val="24"/>
        </w:rPr>
        <w:lastRenderedPageBreak/>
        <w:t>που να αποδεικνύει ότι επί των ημερών μας φορολογήθηκ</w:t>
      </w:r>
      <w:r>
        <w:rPr>
          <w:rFonts w:eastAsia="Times New Roman" w:cs="Times New Roman"/>
          <w:szCs w:val="24"/>
        </w:rPr>
        <w:t>αν οι αγροτικές επιδοτήσεις, μία φορολογική δήλωση, για να τελειώνουμε με τα συγκεκριμένα ψέματα.</w:t>
      </w:r>
    </w:p>
    <w:p w14:paraId="31D63B73" w14:textId="77777777" w:rsidR="00495759" w:rsidRDefault="00D40270">
      <w:pPr>
        <w:spacing w:line="600" w:lineRule="auto"/>
        <w:ind w:firstLine="720"/>
        <w:jc w:val="both"/>
        <w:rPr>
          <w:rFonts w:eastAsia="Times New Roman"/>
          <w:szCs w:val="24"/>
        </w:rPr>
      </w:pPr>
      <w:r>
        <w:rPr>
          <w:rFonts w:eastAsia="Times New Roman"/>
          <w:szCs w:val="24"/>
        </w:rPr>
        <w:t xml:space="preserve">Από ό,τι κατάλαβα, κύριε Υπουργέ, από την ομιλία σας και από ό,τι βεβαίως διάβασα στις πρόσφατες συνεντεύξεις σας στην ΕΡΤ και στην </w:t>
      </w:r>
      <w:r>
        <w:rPr>
          <w:rFonts w:eastAsia="Times New Roman"/>
          <w:szCs w:val="24"/>
        </w:rPr>
        <w:t xml:space="preserve">εφημερίδα «Η </w:t>
      </w:r>
      <w:r>
        <w:rPr>
          <w:rFonts w:eastAsia="Times New Roman"/>
          <w:szCs w:val="24"/>
        </w:rPr>
        <w:t>ΑΥΓΗ</w:t>
      </w:r>
      <w:r>
        <w:rPr>
          <w:rFonts w:eastAsia="Times New Roman"/>
          <w:szCs w:val="24"/>
        </w:rPr>
        <w:t>»</w:t>
      </w:r>
      <w:r>
        <w:rPr>
          <w:rFonts w:eastAsia="Times New Roman"/>
          <w:szCs w:val="24"/>
        </w:rPr>
        <w:t>, μάλλον</w:t>
      </w:r>
      <w:r>
        <w:rPr>
          <w:rFonts w:eastAsia="Times New Roman"/>
          <w:szCs w:val="24"/>
        </w:rPr>
        <w:t xml:space="preserve"> θα πρέπει να πανηγυρίζουν οι αγρότες -φεύγει ο κύριος Υπουργός, δεν πειράζει, ελπίζω να τα διαβάσει από τα Πρακτικά- και να σας ευγνωμονούν για όσα τους επιφυλάξατε με τις πολιτικές σας, γιατί, από ό,τι μας είπατε, πλήρωσαν φέτος 50 εκατομμύρια ευρώ λιγότ</w:t>
      </w:r>
      <w:r>
        <w:rPr>
          <w:rFonts w:eastAsia="Times New Roman"/>
          <w:szCs w:val="24"/>
        </w:rPr>
        <w:t>ερα φόρους από τις πολύ καλές πολιτικές σας!</w:t>
      </w:r>
    </w:p>
    <w:p w14:paraId="31D63B74" w14:textId="77777777" w:rsidR="00495759" w:rsidRDefault="00D40270">
      <w:pPr>
        <w:spacing w:line="600" w:lineRule="auto"/>
        <w:ind w:firstLine="720"/>
        <w:jc w:val="both"/>
        <w:rPr>
          <w:rFonts w:eastAsia="Times New Roman"/>
          <w:szCs w:val="24"/>
        </w:rPr>
      </w:pPr>
      <w:r>
        <w:rPr>
          <w:rFonts w:eastAsia="Times New Roman"/>
          <w:szCs w:val="24"/>
        </w:rPr>
        <w:lastRenderedPageBreak/>
        <w:t>Κύριε Υπουργέ, όμως, μαγειρεύετε τους αριθμούς για να κουκουλώσετε την αλήθεια. Κατ’ αρχάς αποφασίστε. Πλήρωσαν λιγότερα ή δεν πλήρωσαν; Γιατί αν δήλωσαν περισσότερα, όπως λέει εδώ ο κ</w:t>
      </w:r>
      <w:r>
        <w:rPr>
          <w:rFonts w:eastAsia="Times New Roman"/>
          <w:szCs w:val="24"/>
        </w:rPr>
        <w:t>.</w:t>
      </w:r>
      <w:r>
        <w:rPr>
          <w:rFonts w:eastAsia="Times New Roman"/>
          <w:szCs w:val="24"/>
        </w:rPr>
        <w:t xml:space="preserve"> Παπαδόπουλος, προφανώς θα</w:t>
      </w:r>
      <w:r>
        <w:rPr>
          <w:rFonts w:eastAsia="Times New Roman"/>
          <w:szCs w:val="24"/>
        </w:rPr>
        <w:t xml:space="preserve"> έπρεπε να πληρώσουν και περισσότερα, αφού αυξήσατε τους συντελεστές φορολόγησης από το 13% στο 22,45%.</w:t>
      </w:r>
    </w:p>
    <w:p w14:paraId="31D63B75" w14:textId="77777777" w:rsidR="00495759" w:rsidRDefault="00D40270">
      <w:pPr>
        <w:spacing w:line="600" w:lineRule="auto"/>
        <w:ind w:firstLine="720"/>
        <w:jc w:val="both"/>
        <w:rPr>
          <w:rFonts w:eastAsia="Times New Roman"/>
          <w:b/>
          <w:szCs w:val="24"/>
        </w:rPr>
      </w:pPr>
      <w:r>
        <w:rPr>
          <w:rFonts w:eastAsia="Times New Roman"/>
          <w:b/>
          <w:szCs w:val="24"/>
        </w:rPr>
        <w:t xml:space="preserve">ΝΙΚΟΛΑΟΣ ΠΑΠΑΔΟΠΟΥΛΟΣ: </w:t>
      </w:r>
      <w:r>
        <w:rPr>
          <w:rFonts w:eastAsia="Times New Roman"/>
          <w:szCs w:val="24"/>
        </w:rPr>
        <w:t>Λιγότερο.</w:t>
      </w:r>
    </w:p>
    <w:p w14:paraId="31D63B76"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Επειδή, λοιπόν, κύριε Παπαδόπουλε, εμείς μιλάμε με στοιχεία, αυτά εδώ είναι τα στοιχεία του Υπουργεί</w:t>
      </w:r>
      <w:r>
        <w:rPr>
          <w:rFonts w:eastAsia="Times New Roman" w:cs="Times New Roman"/>
          <w:szCs w:val="24"/>
        </w:rPr>
        <w:t>ου Οικονομικών, που ξέρετε τι αποδεικνύουν; Αποδεικνύουν ότι το αγροτικό εισόδημα επί των ημερών της Κυβέρνησής σας μειώθηκε κατά 9,1 μονάδες περισσότερο από κάθε επαγγελματική κατηγορία.</w:t>
      </w:r>
    </w:p>
    <w:p w14:paraId="31D63B77" w14:textId="77777777" w:rsidR="00495759" w:rsidRDefault="00D40270">
      <w:pPr>
        <w:spacing w:line="600" w:lineRule="auto"/>
        <w:ind w:firstLine="720"/>
        <w:jc w:val="both"/>
        <w:rPr>
          <w:rFonts w:eastAsia="Times New Roman"/>
          <w:szCs w:val="24"/>
        </w:rPr>
      </w:pPr>
      <w:r>
        <w:rPr>
          <w:rFonts w:eastAsia="Times New Roman" w:cs="Times New Roman"/>
          <w:szCs w:val="24"/>
        </w:rPr>
        <w:lastRenderedPageBreak/>
        <w:t>(Στο σημείο αυτό η Βουλευτής κ. Φωτεινή Αραμπατζή καταθέτει για τα Π</w:t>
      </w:r>
      <w:r>
        <w:rPr>
          <w:rFonts w:eastAsia="Times New Roman" w:cs="Times New Roman"/>
          <w:szCs w:val="24"/>
        </w:rPr>
        <w:t>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31D63B78" w14:textId="77777777" w:rsidR="00495759" w:rsidRDefault="00D40270">
      <w:pPr>
        <w:spacing w:line="600" w:lineRule="auto"/>
        <w:ind w:firstLine="720"/>
        <w:jc w:val="both"/>
        <w:rPr>
          <w:rFonts w:eastAsia="Times New Roman"/>
          <w:b/>
          <w:szCs w:val="24"/>
        </w:rPr>
      </w:pPr>
      <w:r>
        <w:rPr>
          <w:rFonts w:eastAsia="Times New Roman" w:cs="Times New Roman"/>
          <w:szCs w:val="24"/>
        </w:rPr>
        <w:t xml:space="preserve">Ξέρετε τι λέει η </w:t>
      </w:r>
      <w:r>
        <w:rPr>
          <w:rFonts w:eastAsia="Times New Roman" w:cs="Times New Roman"/>
          <w:szCs w:val="24"/>
          <w:lang w:val="en-US"/>
        </w:rPr>
        <w:t>EUROSTAT</w:t>
      </w:r>
      <w:r>
        <w:rPr>
          <w:rFonts w:eastAsia="Times New Roman" w:cs="Times New Roman"/>
          <w:szCs w:val="24"/>
        </w:rPr>
        <w:t xml:space="preserve">, κύριε Παπαδόπουλε και κύριε Υφυπουργέ; Γιατί διάβασα ότι ο κ. Αποστόλου πανηγυρίζει </w:t>
      </w:r>
      <w:r>
        <w:rPr>
          <w:rFonts w:eastAsia="Times New Roman" w:cs="Times New Roman"/>
          <w:szCs w:val="24"/>
        </w:rPr>
        <w:t xml:space="preserve">ότι η </w:t>
      </w:r>
      <w:r>
        <w:rPr>
          <w:rFonts w:eastAsia="Times New Roman" w:cs="Times New Roman"/>
          <w:szCs w:val="24"/>
          <w:lang w:val="en-US"/>
        </w:rPr>
        <w:t>EUROSTAT</w:t>
      </w:r>
      <w:r>
        <w:rPr>
          <w:rFonts w:eastAsia="Times New Roman" w:cs="Times New Roman"/>
          <w:szCs w:val="24"/>
        </w:rPr>
        <w:t xml:space="preserve"> λέει ότι το ελληνικό αγροτικό εισόδημα αυξήθηκε επί των ημερών σας. Μάλλον κάνετε λάθος στις στήλες και διαβάζετε το 2014 και το 2015. Γιατί για το 2016 τα στοιχεία της </w:t>
      </w:r>
      <w:r>
        <w:rPr>
          <w:rFonts w:eastAsia="Times New Roman" w:cs="Times New Roman"/>
          <w:szCs w:val="24"/>
          <w:lang w:val="en-US"/>
        </w:rPr>
        <w:t>EUROSTAT</w:t>
      </w:r>
      <w:r>
        <w:rPr>
          <w:rFonts w:eastAsia="Times New Roman" w:cs="Times New Roman"/>
          <w:szCs w:val="24"/>
        </w:rPr>
        <w:t xml:space="preserve"> -τα καταθέτω στα Πρακτικά- δείχνουν ότι δυστυχώς μειώθηκε κατά </w:t>
      </w:r>
      <w:r>
        <w:rPr>
          <w:rFonts w:eastAsia="Times New Roman" w:cs="Times New Roman"/>
          <w:szCs w:val="24"/>
        </w:rPr>
        <w:t xml:space="preserve">εννέα </w:t>
      </w:r>
      <w:r>
        <w:rPr>
          <w:rFonts w:eastAsia="Times New Roman" w:cs="Times New Roman"/>
          <w:szCs w:val="24"/>
        </w:rPr>
        <w:t>μονάδες το αγροτικό εισόδημα.</w:t>
      </w:r>
    </w:p>
    <w:p w14:paraId="31D63B7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Φωτεινή Αραμπατζή καταθέτει για τα Πρακτικά το προαναφερθέν έγγραφο, το οποίο βρίσκεται </w:t>
      </w:r>
      <w:r>
        <w:rPr>
          <w:rFonts w:eastAsia="Times New Roman" w:cs="Times New Roman"/>
          <w:szCs w:val="24"/>
        </w:rPr>
        <w:lastRenderedPageBreak/>
        <w:t>στο αρχείο του Τμήματος Γραμματείας της Διεύθυνσης Στενογραφίας και Πρακτικών της Βουλής)</w:t>
      </w:r>
    </w:p>
    <w:p w14:paraId="31D63B7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Πράγματι, </w:t>
      </w:r>
      <w:r>
        <w:rPr>
          <w:rFonts w:eastAsia="Times New Roman" w:cs="Times New Roman"/>
          <w:szCs w:val="24"/>
        </w:rPr>
        <w:t xml:space="preserve">λοιπόν, πλήρωσαν οι αγρότες μας λιγότερους φόρους. Γιατί έγινε αυτό; Γιατί αποδεκατίσατε το αγροτικό εισόδημα, γιατί τεμαχίστηκαν οι φορολογικές δηλώσεις και γιατί, προκειμένου να γλιτώσουν τη </w:t>
      </w:r>
      <w:proofErr w:type="spellStart"/>
      <w:r>
        <w:rPr>
          <w:rFonts w:eastAsia="Times New Roman" w:cs="Times New Roman"/>
          <w:szCs w:val="24"/>
        </w:rPr>
        <w:t>φορολαίλαπά</w:t>
      </w:r>
      <w:proofErr w:type="spellEnd"/>
      <w:r>
        <w:rPr>
          <w:rFonts w:eastAsia="Times New Roman" w:cs="Times New Roman"/>
          <w:szCs w:val="24"/>
        </w:rPr>
        <w:t xml:space="preserve"> σας, οι αγρότες μεταβίβασαν σε παιδιά και συγγενείς</w:t>
      </w:r>
      <w:r>
        <w:rPr>
          <w:rFonts w:eastAsia="Times New Roman" w:cs="Times New Roman"/>
          <w:szCs w:val="24"/>
        </w:rPr>
        <w:t xml:space="preserve"> τα δικαιώματά τους.</w:t>
      </w:r>
    </w:p>
    <w:p w14:paraId="31D63B7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Και το σοβαρότερο είναι ότι εκτινάχθηκε η μαύρη οικονομία και εντάθηκε η αποθάρρυνση των παραγωγών για περισσότερη παραγωγή. Γιατί σου λένε οι παραγωγοί «γιατί να καλλιεργούμε περισσότερα, αφού το περισσότερο εισόδημα καταλήγει </w:t>
      </w:r>
      <w:r>
        <w:rPr>
          <w:rFonts w:eastAsia="Times New Roman" w:cs="Times New Roman"/>
          <w:szCs w:val="24"/>
        </w:rPr>
        <w:t>-</w:t>
      </w:r>
      <w:r>
        <w:rPr>
          <w:rFonts w:eastAsia="Times New Roman" w:cs="Times New Roman"/>
          <w:szCs w:val="24"/>
        </w:rPr>
        <w:t>πού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στον σύγχρονο μεγαλομέτοχο κάθε αγροτικής εκμετάλλευσης και βεβαίως κάθε ελληνικής επιχείρησης, που δεν είναι άλλος βεβαίως από τα </w:t>
      </w:r>
      <w:r>
        <w:rPr>
          <w:rFonts w:eastAsia="Times New Roman" w:cs="Times New Roman"/>
          <w:szCs w:val="24"/>
        </w:rPr>
        <w:lastRenderedPageBreak/>
        <w:t>ασφαλιστικά ταμεία και την εφορία». Αυτή είναι η αλήθεια, κύριοι Υπουργοί, όσο και αν θέλετε με τερτίπια να την αποκρύψετε.</w:t>
      </w:r>
    </w:p>
    <w:p w14:paraId="31D63B7C"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μου επιτρέψετε να πω και μια κουβέντα σε σχέση με το ασφαλιστικό των αγροτών. Δεν άκουσα μια απάντηση από τον λαλίστατο Υπουργό κ. Αποστόλου, να μας πει εάν γνωρίζει από τις </w:t>
      </w:r>
      <w:r>
        <w:rPr>
          <w:rFonts w:eastAsia="Times New Roman" w:cs="Times New Roman"/>
          <w:szCs w:val="24"/>
        </w:rPr>
        <w:t>δεκαεπτά χιλιάδες</w:t>
      </w:r>
      <w:r>
        <w:rPr>
          <w:rFonts w:eastAsia="Times New Roman" w:cs="Times New Roman"/>
          <w:szCs w:val="24"/>
        </w:rPr>
        <w:t xml:space="preserve"> αιτήσεις συνταξιοδότησης των γεννηθέντων το 1950, που έπρεπε σ</w:t>
      </w:r>
      <w:r>
        <w:rPr>
          <w:rFonts w:eastAsia="Times New Roman" w:cs="Times New Roman"/>
          <w:szCs w:val="24"/>
        </w:rPr>
        <w:t xml:space="preserve">ύμφωνα με το παλιό σύστημα της Νέας Δημοκρατίας να έχουν πληρωθεί ήδη εδώ κι επτά μήνες, γιατί οι </w:t>
      </w:r>
      <w:r>
        <w:rPr>
          <w:rFonts w:eastAsia="Times New Roman" w:cs="Times New Roman"/>
          <w:szCs w:val="24"/>
        </w:rPr>
        <w:t>επτά χιλιάδες</w:t>
      </w:r>
      <w:r>
        <w:rPr>
          <w:rFonts w:eastAsia="Times New Roman" w:cs="Times New Roman"/>
          <w:szCs w:val="24"/>
        </w:rPr>
        <w:t xml:space="preserve"> συνταξιούχοι αγρότες είναι απλήρωτοι. Μπορείτε να δώσετε μια απάντηση για αυτά;</w:t>
      </w:r>
    </w:p>
    <w:p w14:paraId="31D63B7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Από την άλλη πλευρά, είδαμε εδώ τον κ</w:t>
      </w:r>
      <w:r>
        <w:rPr>
          <w:rFonts w:eastAsia="Times New Roman" w:cs="Times New Roman"/>
          <w:szCs w:val="24"/>
        </w:rPr>
        <w:t>.</w:t>
      </w:r>
      <w:r>
        <w:rPr>
          <w:rFonts w:eastAsia="Times New Roman" w:cs="Times New Roman"/>
          <w:szCs w:val="24"/>
        </w:rPr>
        <w:t xml:space="preserve"> Αποστόλου να πανηγυρίζει </w:t>
      </w:r>
      <w:r>
        <w:rPr>
          <w:rFonts w:eastAsia="Times New Roman" w:cs="Times New Roman"/>
          <w:szCs w:val="24"/>
        </w:rPr>
        <w:t xml:space="preserve">για την ταχεία απορρόφηση του Προγράμματος Αγροτικής Ανάπτυξης και βεβαίως </w:t>
      </w:r>
      <w:r>
        <w:rPr>
          <w:rFonts w:eastAsia="Times New Roman" w:cs="Times New Roman"/>
          <w:szCs w:val="24"/>
        </w:rPr>
        <w:t xml:space="preserve">για το </w:t>
      </w:r>
      <w:r>
        <w:rPr>
          <w:rFonts w:eastAsia="Times New Roman" w:cs="Times New Roman"/>
          <w:szCs w:val="24"/>
        </w:rPr>
        <w:t xml:space="preserve">ότι τον συγχαίρουν εκεί στον Βόλο. </w:t>
      </w:r>
      <w:r>
        <w:rPr>
          <w:rFonts w:eastAsia="Times New Roman" w:cs="Times New Roman"/>
          <w:szCs w:val="24"/>
        </w:rPr>
        <w:lastRenderedPageBreak/>
        <w:t xml:space="preserve">Κατ’ αρχάς να πω ότι τις απορροφήσεις τις μετράμε με δείκτες, κύριοι Υπουργοί και όχι με δηλώσεις που γίνονται σε </w:t>
      </w:r>
      <w:r>
        <w:rPr>
          <w:rFonts w:eastAsia="Times New Roman" w:cs="Times New Roman"/>
          <w:szCs w:val="24"/>
          <w:lang w:val="en-US"/>
        </w:rPr>
        <w:t>fora</w:t>
      </w:r>
      <w:r>
        <w:rPr>
          <w:rFonts w:eastAsia="Times New Roman" w:cs="Times New Roman"/>
          <w:szCs w:val="24"/>
        </w:rPr>
        <w:t xml:space="preserve"> και σε συναντήσεις. </w:t>
      </w:r>
      <w:r>
        <w:rPr>
          <w:rFonts w:eastAsia="Times New Roman" w:cs="Times New Roman"/>
          <w:szCs w:val="24"/>
        </w:rPr>
        <w:t>Οι δείκτες, λοιπόν, λένε ότι είμαστε κάτω από τον μέσο όρο, στο 24%, ενώ άλλες χώρες είναι ήδη στο 35%. Η ουσία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είναι η εξής σε ό,τι αφορά το Πρόγραμμα Αγροτικής Ανάπτυξης, ότι ένα κατ</w:t>
      </w:r>
      <w:r>
        <w:rPr>
          <w:rFonts w:eastAsia="Times New Roman" w:cs="Times New Roman"/>
          <w:szCs w:val="24"/>
        </w:rPr>
        <w:t xml:space="preserve">’ </w:t>
      </w:r>
      <w:r>
        <w:rPr>
          <w:rFonts w:eastAsia="Times New Roman" w:cs="Times New Roman"/>
          <w:szCs w:val="24"/>
        </w:rPr>
        <w:t xml:space="preserve">εξοχήν αναπτυξιακό εργαλείο, 6 δισεκατομμύρια ευρώ συνολικά με </w:t>
      </w:r>
      <w:r>
        <w:rPr>
          <w:rFonts w:eastAsia="Times New Roman" w:cs="Times New Roman"/>
          <w:szCs w:val="24"/>
        </w:rPr>
        <w:t>την εθνική συμμετοχή, το διασπαθίζετε με τις γνωστές λογικές ΣΥΡΙΖΑ. Ποιες είναι αυτές; Ρουσφετολογική πολιτική, επιδοματική πολιτική, αντιαναπτυξιακή προσέγγιση και τυχοδιωκτισμός.</w:t>
      </w:r>
    </w:p>
    <w:p w14:paraId="31D63B7E"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w:t>
      </w:r>
      <w:r>
        <w:rPr>
          <w:rFonts w:eastAsia="Times New Roman" w:cs="Times New Roman"/>
          <w:szCs w:val="24"/>
        </w:rPr>
        <w:t>Βουλευτού)</w:t>
      </w:r>
    </w:p>
    <w:p w14:paraId="31D63B7F"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θα χρειαστώ δύο λεπτά ακόμη, όπως όλοι οι υπόλοιποι, σας παρακαλώ πολύ.</w:t>
      </w:r>
    </w:p>
    <w:p w14:paraId="31D63B80"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Ξέρετε γιατί λέω «τυχοδιωκτισμός»; Βγείτε, αν έχετε την τόλμη, αύριο στους αγρότες και πείτε τους «εμείς από τα 950 εκατομμύρια που έχουμε συνολικά για την εξ</w:t>
      </w:r>
      <w:r>
        <w:rPr>
          <w:rFonts w:eastAsia="Times New Roman" w:cs="Times New Roman"/>
          <w:szCs w:val="24"/>
        </w:rPr>
        <w:t>ισωτική αποζημίωση έχουμε ήδη ξοδέψει τα 550». Με τι θα πληρώσετε το 2019; Θα αφήσετε άδεια ταμεία στους επόμενους; Βγείτε και πείτε τους ότι τα ξοδέψατε όλα αυτά. Βγείτε και πείτε ότι οι περιβόητες απορροφήσεις, για τις οποίες πανηγυρίζετε, δεν είναι τίπο</w:t>
      </w:r>
      <w:r>
        <w:rPr>
          <w:rFonts w:eastAsia="Times New Roman" w:cs="Times New Roman"/>
          <w:szCs w:val="24"/>
        </w:rPr>
        <w:t xml:space="preserve">τε άλλο από πρόωρη συνταξιοδότηση, από εξισωτική αποζημίωση και από διάφορα </w:t>
      </w:r>
      <w:proofErr w:type="spellStart"/>
      <w:r>
        <w:rPr>
          <w:rFonts w:eastAsia="Times New Roman" w:cs="Times New Roman"/>
          <w:szCs w:val="24"/>
        </w:rPr>
        <w:t>γεωργοπεριβαλλοντικά</w:t>
      </w:r>
      <w:proofErr w:type="spellEnd"/>
      <w:r>
        <w:rPr>
          <w:rFonts w:eastAsia="Times New Roman" w:cs="Times New Roman"/>
          <w:szCs w:val="24"/>
        </w:rPr>
        <w:t>.</w:t>
      </w:r>
    </w:p>
    <w:p w14:paraId="31D63B8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Βγείτε και πείτε ότι από το </w:t>
      </w:r>
      <w:r>
        <w:rPr>
          <w:rFonts w:eastAsia="Times New Roman" w:cs="Times New Roman"/>
          <w:szCs w:val="24"/>
        </w:rPr>
        <w:t>ένα εκατομμύριο τετρακόσιες χιλιάδες</w:t>
      </w:r>
      <w:r>
        <w:rPr>
          <w:rFonts w:eastAsia="Times New Roman" w:cs="Times New Roman"/>
          <w:szCs w:val="24"/>
        </w:rPr>
        <w:t xml:space="preserve"> πληρωμές, που λέτε, και τόσο πολύ σας συγχαίρουν, το 70% </w:t>
      </w:r>
      <w:r>
        <w:rPr>
          <w:rFonts w:eastAsia="Times New Roman" w:cs="Times New Roman"/>
          <w:szCs w:val="24"/>
        </w:rPr>
        <w:lastRenderedPageBreak/>
        <w:t>είναι ανειλημμένες υποχρεώσεις του π</w:t>
      </w:r>
      <w:r>
        <w:rPr>
          <w:rFonts w:eastAsia="Times New Roman" w:cs="Times New Roman"/>
          <w:szCs w:val="24"/>
        </w:rPr>
        <w:t>ροηγούμενου προγράμματος. Αυτά να βγείτε να πείτε, κύριε Υπουργέ.</w:t>
      </w:r>
    </w:p>
    <w:p w14:paraId="31D63B82"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Βεβαίως, το κατ’ εξοχήν αναπτυξιακό κομμάτι του Προγράμματος Αγροτικής Ανάπτυξης, αυτό που δίνει και τη ροή στην εθνική οικονομία -σχέδια βελτίωσης, ομάδες και οργανώσεις παραγωγών, μεταποίη</w:t>
      </w:r>
      <w:r>
        <w:rPr>
          <w:rFonts w:eastAsia="Times New Roman" w:cs="Times New Roman"/>
          <w:szCs w:val="24"/>
        </w:rPr>
        <w:t>ση και εμπορία- είτε μόλις τώρα προκηρύχθηκαν, που σημαίνει ότι δεν έχουν ολοκληρωθεί, ότι δεν έχουν γίνει εντάξεις είτε έχουν προβλήματα λόγω των κλασικών προβλημάτων του πληροφοριακού συστήματος, ενώ βεβαίως όσον αφορά τα μέτρα που δίνουν προστιθέμενη αξ</w:t>
      </w:r>
      <w:r>
        <w:rPr>
          <w:rFonts w:eastAsia="Times New Roman" w:cs="Times New Roman"/>
          <w:szCs w:val="24"/>
        </w:rPr>
        <w:t xml:space="preserve">ία, όπως γεωργικοί σύμβουλοι, γνώση και καινοτομία -που παρεμπιπτόντως, κύριε Υπουργέ, πολύ τη διαφημίζετε ως εργαλείο μείωσης του κόστους παραγωγής- δεν μας λέτε </w:t>
      </w:r>
      <w:r>
        <w:rPr>
          <w:rFonts w:eastAsia="Times New Roman" w:cs="Times New Roman"/>
          <w:szCs w:val="24"/>
        </w:rPr>
        <w:lastRenderedPageBreak/>
        <w:t xml:space="preserve">ότι από τα 292 εκατομμύρια που σας αφήσαμε, τα κάνατε 250 εκατομμύρια, γι’ αυτό και τα έχετε </w:t>
      </w:r>
      <w:r>
        <w:rPr>
          <w:rFonts w:eastAsia="Times New Roman" w:cs="Times New Roman"/>
          <w:szCs w:val="24"/>
        </w:rPr>
        <w:t xml:space="preserve">στο συρτάρι. </w:t>
      </w:r>
    </w:p>
    <w:p w14:paraId="31D63B83"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α κουβέντα θα πω και για τις άμεσες ενισχύσεις. Ναι, κύριε Υπουργέ, είστε η Κυβέρνηση που με το έτσι θέλω εξασφαλίσατε μια πολύ δυσάρεστη έκπληξη στους αγρότες: Τη μείωση του 8,5% που σε πολλές περιπτώσεις έφτασε σε μείωση 10%, επειδή με το</w:t>
      </w:r>
      <w:r>
        <w:rPr>
          <w:rFonts w:eastAsia="Times New Roman" w:cs="Times New Roman"/>
          <w:szCs w:val="24"/>
        </w:rPr>
        <w:t xml:space="preserve"> έτσι θέλω κάνατε δύο γραμμικές μειώσεις υπέρ του εθνικού αποθέματος. Και σας ρωτώ το εξής. Γιατί κατά τα άλλα έχετε πιει το αμίλητο νερό. Είναι σύννομη αυτή η διπλή μείωση την οποία κάνατε; Από τον Οκτώβριο σάς έχω καταθέσει ερώτηση, δεν έχετε απαντήσει. </w:t>
      </w:r>
    </w:p>
    <w:p w14:paraId="31D63B84"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Την καταθέτω για τα Πρακτικά.</w:t>
      </w:r>
    </w:p>
    <w:p w14:paraId="31D63B85"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Βουλευτής κ. Φωτεινή Αραμπατζή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1D63B86"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Κι αν ήταν σύνν</w:t>
      </w:r>
      <w:r>
        <w:rPr>
          <w:rFonts w:eastAsia="Times New Roman" w:cs="Times New Roman"/>
          <w:szCs w:val="24"/>
        </w:rPr>
        <w:t>ομη αυτή η γραμμική μείωση, γιατί ο ΟΠΕΚΕΠΕ βγαίνει και τα επιστρέφει τον Δεκέμβριο του 2017;</w:t>
      </w:r>
    </w:p>
    <w:p w14:paraId="31D63B87"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Το καταθέτω κι αυτό στα Πρακτικά. </w:t>
      </w:r>
    </w:p>
    <w:p w14:paraId="31D63B8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Φωτεινή Αραμπατζή καταθέτει για τα Πρακτικά το προαναφερθέν έγγραφο, το οποίο βρίσκεται στο αρχ</w:t>
      </w:r>
      <w:r>
        <w:rPr>
          <w:rFonts w:eastAsia="Times New Roman" w:cs="Times New Roman"/>
          <w:szCs w:val="24"/>
        </w:rPr>
        <w:t>είο του Τμήματος Γραμματείας της Διεύθυνσης Στενογραφίας και Πρακτικών της Βουλής)</w:t>
      </w:r>
    </w:p>
    <w:p w14:paraId="31D63B8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Βεβαίως έγινε μείωση και για τις συνδεδεμένες ενισχύσεις, γιατί όποιος έρχεται προφανώς στο γραφείο σας και σας λέει για μια καλλιέργεια, δίνετε και μια συνδεδεμένη ενίσχυση</w:t>
      </w:r>
      <w:r>
        <w:rPr>
          <w:rFonts w:eastAsia="Times New Roman" w:cs="Times New Roman"/>
          <w:szCs w:val="24"/>
        </w:rPr>
        <w:t>.</w:t>
      </w:r>
    </w:p>
    <w:p w14:paraId="31D63B8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Θέλω να θυμίσω, κύριε Υπουργέ, ότι οι συνδεδεμένες ενισχύσεις πρέπει να έχουν μία </w:t>
      </w:r>
      <w:proofErr w:type="spellStart"/>
      <w:r>
        <w:rPr>
          <w:rFonts w:eastAsia="Times New Roman" w:cs="Times New Roman"/>
          <w:szCs w:val="24"/>
        </w:rPr>
        <w:t>στοχευμένη</w:t>
      </w:r>
      <w:proofErr w:type="spellEnd"/>
      <w:r>
        <w:rPr>
          <w:rFonts w:eastAsia="Times New Roman" w:cs="Times New Roman"/>
          <w:szCs w:val="24"/>
        </w:rPr>
        <w:t xml:space="preserve"> προσέγγιση, όπως αυτή που είχε η προηγούμενη διακυβέρνηση, δίνοντας συνδεδεμένες ενισχύσεις στην </w:t>
      </w:r>
      <w:proofErr w:type="spellStart"/>
      <w:r>
        <w:rPr>
          <w:rFonts w:eastAsia="Times New Roman" w:cs="Times New Roman"/>
          <w:szCs w:val="24"/>
        </w:rPr>
        <w:t>τευτλοκαλλιέργεια</w:t>
      </w:r>
      <w:proofErr w:type="spellEnd"/>
      <w:r>
        <w:rPr>
          <w:rFonts w:eastAsia="Times New Roman" w:cs="Times New Roman"/>
          <w:szCs w:val="24"/>
        </w:rPr>
        <w:t xml:space="preserve">, τους παραγωγούς της οποίας βεβαίως εμπαίζετε </w:t>
      </w:r>
      <w:r>
        <w:rPr>
          <w:rFonts w:eastAsia="Times New Roman" w:cs="Times New Roman"/>
          <w:szCs w:val="24"/>
        </w:rPr>
        <w:t>και τους χρωστάτε έναν χρόνο -για πρώτη φορά στα χρονικά- την παραγωγή του 2017, τους παραγωγούς στους οποίους υποσχόσασταν δι</w:t>
      </w:r>
      <w:r>
        <w:rPr>
          <w:rFonts w:eastAsia="Times New Roman" w:cs="Times New Roman"/>
          <w:szCs w:val="24"/>
        </w:rPr>
        <w:t xml:space="preserve">ά </w:t>
      </w:r>
      <w:r>
        <w:rPr>
          <w:rFonts w:eastAsia="Times New Roman" w:cs="Times New Roman"/>
          <w:szCs w:val="24"/>
        </w:rPr>
        <w:t xml:space="preserve">μέσου του κ. </w:t>
      </w:r>
      <w:proofErr w:type="spellStart"/>
      <w:r>
        <w:rPr>
          <w:rFonts w:eastAsia="Times New Roman" w:cs="Times New Roman"/>
          <w:szCs w:val="24"/>
        </w:rPr>
        <w:t>Χαρίτση</w:t>
      </w:r>
      <w:proofErr w:type="spellEnd"/>
      <w:r>
        <w:rPr>
          <w:rFonts w:eastAsia="Times New Roman" w:cs="Times New Roman"/>
          <w:szCs w:val="24"/>
        </w:rPr>
        <w:t xml:space="preserve"> γλυκά Χριστούγεννα κι έκαναν μαύρη Πρωτοχρονιά, τους παραγωγούς στους οποίους λέγατε ότι θα ανοίξετε προεκλ</w:t>
      </w:r>
      <w:r>
        <w:rPr>
          <w:rFonts w:eastAsia="Times New Roman" w:cs="Times New Roman"/>
          <w:szCs w:val="24"/>
        </w:rPr>
        <w:t>ογικά τα εργοστάσια και τώρα δεν προλαβαίνετε να βλέπετε παραιτήσεις διοικητικών συμβουλίων.</w:t>
      </w:r>
    </w:p>
    <w:p w14:paraId="31D63B8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δε, την πολυπόθητη ρευστότητα, κύριε Υπουργέ, μη λέτε σε συνεντεύξεις κι από εδώ, από το Βήμα, για την </w:t>
      </w:r>
      <w:r>
        <w:rPr>
          <w:rFonts w:eastAsia="Times New Roman" w:cs="Times New Roman"/>
          <w:szCs w:val="24"/>
        </w:rPr>
        <w:t>«</w:t>
      </w:r>
      <w:r>
        <w:rPr>
          <w:rFonts w:eastAsia="Times New Roman" w:cs="Times New Roman"/>
          <w:szCs w:val="24"/>
        </w:rPr>
        <w:t>Κάρτα Αγρότη</w:t>
      </w:r>
      <w:r>
        <w:rPr>
          <w:rFonts w:eastAsia="Times New Roman" w:cs="Times New Roman"/>
          <w:szCs w:val="24"/>
        </w:rPr>
        <w:t>»</w:t>
      </w:r>
      <w:r>
        <w:rPr>
          <w:rFonts w:eastAsia="Times New Roman" w:cs="Times New Roman"/>
          <w:szCs w:val="24"/>
        </w:rPr>
        <w:t>. Βγείτε και εξηγήστε στους Έλλ</w:t>
      </w:r>
      <w:r>
        <w:rPr>
          <w:rFonts w:eastAsia="Times New Roman" w:cs="Times New Roman"/>
          <w:szCs w:val="24"/>
        </w:rPr>
        <w:t xml:space="preserve">ηνες αγρότες γιατί είμαστε η μόνη χώρα της Ευρωπαϊκής Ένωσης που δεν έχουμε πρόσβαση στον τραπεζικό δανεισμό του πακέτου </w:t>
      </w:r>
      <w:proofErr w:type="spellStart"/>
      <w:r>
        <w:rPr>
          <w:rFonts w:eastAsia="Times New Roman" w:cs="Times New Roman"/>
          <w:szCs w:val="24"/>
        </w:rPr>
        <w:t>Γιούνκερ</w:t>
      </w:r>
      <w:proofErr w:type="spellEnd"/>
      <w:r>
        <w:rPr>
          <w:rFonts w:eastAsia="Times New Roman" w:cs="Times New Roman"/>
          <w:szCs w:val="24"/>
        </w:rPr>
        <w:t xml:space="preserve"> για τον </w:t>
      </w:r>
      <w:proofErr w:type="spellStart"/>
      <w:r>
        <w:rPr>
          <w:rFonts w:eastAsia="Times New Roman" w:cs="Times New Roman"/>
          <w:szCs w:val="24"/>
        </w:rPr>
        <w:t>αγροδιατροφικό</w:t>
      </w:r>
      <w:proofErr w:type="spellEnd"/>
      <w:r>
        <w:rPr>
          <w:rFonts w:eastAsia="Times New Roman" w:cs="Times New Roman"/>
          <w:szCs w:val="24"/>
        </w:rPr>
        <w:t xml:space="preserve"> τομέα. Εκεί να δώσετε απαντήσεις.</w:t>
      </w:r>
    </w:p>
    <w:p w14:paraId="31D63B8C"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Τώρα βέβαια, για την απουσία της χώρας μας από ευκαιρίες εισοδηματική</w:t>
      </w:r>
      <w:r>
        <w:rPr>
          <w:rFonts w:eastAsia="Times New Roman" w:cs="Times New Roman"/>
          <w:szCs w:val="24"/>
        </w:rPr>
        <w:t>ς αποκατάστασης των παραγωγών, όπως ακραία καιρικά φαινόμενα, κρίση στις διάφορες αγορές προϊόντων, τι να πω; Βρέχει χρήματα, κύριε Υπουργέ, κι εσείς κρατάτε ομπρέλα! Πλείστα είναι τα παραδείγματα!</w:t>
      </w:r>
    </w:p>
    <w:p w14:paraId="31D63B8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Κλείνοντας, δεν μπορώ να μη στηλιτεύσω -και ευχαριστώ, κυρ</w:t>
      </w:r>
      <w:r>
        <w:rPr>
          <w:rFonts w:eastAsia="Times New Roman" w:cs="Times New Roman"/>
          <w:szCs w:val="24"/>
        </w:rPr>
        <w:t>ία Πρόεδρε, για την ανοχή σας- την επιζήμια αδιαφορία που επιδεικνύετε στις κρίσιμες συζητήσεις για τη νέα ΚΑΠ. Σας ρωτώ λοιπόν εδώ, κύριε Υπουργέ: γιατί απουσιάζετε απ’ όλες τις συναντήσεις των Υπουργών από τη διαπραγμάτευση για τη νέα ΚΑΠ; Γιατί απουσιάζ</w:t>
      </w:r>
      <w:r>
        <w:rPr>
          <w:rFonts w:eastAsia="Times New Roman" w:cs="Times New Roman"/>
          <w:szCs w:val="24"/>
        </w:rPr>
        <w:t>α</w:t>
      </w:r>
      <w:r>
        <w:rPr>
          <w:rFonts w:eastAsia="Times New Roman" w:cs="Times New Roman"/>
          <w:szCs w:val="24"/>
        </w:rPr>
        <w:t xml:space="preserve">τε από το </w:t>
      </w:r>
      <w:proofErr w:type="spellStart"/>
      <w:r>
        <w:rPr>
          <w:rFonts w:eastAsia="Times New Roman" w:cs="Times New Roman"/>
          <w:szCs w:val="24"/>
        </w:rPr>
        <w:t>Ταλίν</w:t>
      </w:r>
      <w:proofErr w:type="spellEnd"/>
      <w:r>
        <w:rPr>
          <w:rFonts w:eastAsia="Times New Roman" w:cs="Times New Roman"/>
          <w:szCs w:val="24"/>
        </w:rPr>
        <w:t xml:space="preserve">, από τις Βρυξέλλες τον Δεκέμβριο του 2017, όπου </w:t>
      </w:r>
      <w:proofErr w:type="spellStart"/>
      <w:r>
        <w:rPr>
          <w:rFonts w:eastAsia="Times New Roman" w:cs="Times New Roman"/>
          <w:szCs w:val="24"/>
        </w:rPr>
        <w:t>παρευρέθη</w:t>
      </w:r>
      <w:proofErr w:type="spellEnd"/>
      <w:r>
        <w:rPr>
          <w:rFonts w:eastAsia="Times New Roman" w:cs="Times New Roman"/>
          <w:szCs w:val="24"/>
        </w:rPr>
        <w:t xml:space="preserve"> και ο Γάλλος Υπουργός Αγροτικής Ανάπτυξης, με τους οποίους παραδοσιακά έχουμε συμμαχία; Πώς απαντάτε στα </w:t>
      </w:r>
      <w:r>
        <w:rPr>
          <w:rFonts w:eastAsia="Times New Roman" w:cs="Times New Roman"/>
          <w:szCs w:val="24"/>
          <w:lang w:val="en-US"/>
        </w:rPr>
        <w:t>fora</w:t>
      </w:r>
      <w:r>
        <w:rPr>
          <w:rFonts w:eastAsia="Times New Roman" w:cs="Times New Roman"/>
          <w:szCs w:val="24"/>
        </w:rPr>
        <w:t xml:space="preserve"> όταν εμφανίζεστε; Ποιες είναι οι θέσεις της ελληνικής Κυβέρνησης για τη</w:t>
      </w:r>
      <w:r>
        <w:rPr>
          <w:rFonts w:eastAsia="Times New Roman" w:cs="Times New Roman"/>
          <w:szCs w:val="24"/>
        </w:rPr>
        <w:t xml:space="preserve">ν νέα Κοινή Αγροτική Πολιτική όταν έχουμε μπροστά μας τη μείωση του κοινοτικού αγροτικού προϋπολογισμού λόγω </w:t>
      </w:r>
      <w:r>
        <w:rPr>
          <w:rFonts w:eastAsia="Times New Roman" w:cs="Times New Roman"/>
          <w:szCs w:val="24"/>
          <w:lang w:val="en-US"/>
        </w:rPr>
        <w:t>Brexit</w:t>
      </w:r>
      <w:r>
        <w:rPr>
          <w:rFonts w:eastAsia="Times New Roman" w:cs="Times New Roman"/>
          <w:szCs w:val="24"/>
        </w:rPr>
        <w:t xml:space="preserve">, μεταναστευτικού, τρομοκρατίας, λόγω των χωρών του </w:t>
      </w:r>
      <w:proofErr w:type="spellStart"/>
      <w:r>
        <w:rPr>
          <w:rFonts w:eastAsia="Times New Roman" w:cs="Times New Roman"/>
          <w:szCs w:val="24"/>
        </w:rPr>
        <w:t>Βίσε</w:t>
      </w:r>
      <w:r>
        <w:rPr>
          <w:rFonts w:eastAsia="Times New Roman" w:cs="Times New Roman"/>
          <w:szCs w:val="24"/>
        </w:rPr>
        <w:lastRenderedPageBreak/>
        <w:t>γκραντ</w:t>
      </w:r>
      <w:proofErr w:type="spellEnd"/>
      <w:r>
        <w:rPr>
          <w:rFonts w:eastAsia="Times New Roman" w:cs="Times New Roman"/>
          <w:szCs w:val="24"/>
        </w:rPr>
        <w:t>; Είναι προκλήσεις από τέτοιες χώρες που είχε και η προηγούμενη διακυβέρνηση κα</w:t>
      </w:r>
      <w:r>
        <w:rPr>
          <w:rFonts w:eastAsia="Times New Roman" w:cs="Times New Roman"/>
          <w:szCs w:val="24"/>
        </w:rPr>
        <w:t>ι κατόρθωσε με τη διαπραγματευτική της δεινότητα να πάρει 3 δισεκατομμύρια παραπάνω και να έχουμε σήμερα 20 δισεκατομμύρια. Εσείς τι τους λέτε;</w:t>
      </w:r>
    </w:p>
    <w:p w14:paraId="31D63B8E"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Ξέρετε τι κάνετε, κύριε Υπουργέ; Όπως και κάθε άλλη φορά, προς εσωτερική κατανάλωση διασπείρετε μια είδηση δήθεν</w:t>
      </w:r>
      <w:r>
        <w:rPr>
          <w:rFonts w:eastAsia="Times New Roman" w:cs="Times New Roman"/>
          <w:szCs w:val="24"/>
        </w:rPr>
        <w:t xml:space="preserve"> περί αναδιανομής των ιστορικών δικαιωμάτων, προκαλώντας τον κοινωνικό αυτοματισμό μεταξύ νέων και παλαιών αγροτών.</w:t>
      </w:r>
    </w:p>
    <w:p w14:paraId="31D63B8F"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Αραμπατζή, ολοκληρώστε παρακαλώ. </w:t>
      </w:r>
    </w:p>
    <w:p w14:paraId="31D63B90"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Τελείωσα, κυρία Πρόεδρε. </w:t>
      </w:r>
    </w:p>
    <w:p w14:paraId="31D63B9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Κι αν, λοιπόν, θέλετε να ξανακάνετε αναδιανομή των δικαιωμάτων, γιατί δεν κάνατε χρήση του </w:t>
      </w:r>
      <w:r>
        <w:rPr>
          <w:rFonts w:eastAsia="Times New Roman" w:cs="Times New Roman"/>
          <w:szCs w:val="24"/>
        </w:rPr>
        <w:t>κ</w:t>
      </w:r>
      <w:r>
        <w:rPr>
          <w:rFonts w:eastAsia="Times New Roman" w:cs="Times New Roman"/>
          <w:szCs w:val="24"/>
        </w:rPr>
        <w:t xml:space="preserve">ανονισμού </w:t>
      </w:r>
      <w:r>
        <w:rPr>
          <w:rFonts w:eastAsia="Times New Roman" w:cs="Times New Roman"/>
          <w:szCs w:val="24"/>
          <w:lang w:val="en-US"/>
        </w:rPr>
        <w:t>Omnibus</w:t>
      </w:r>
      <w:r>
        <w:rPr>
          <w:rFonts w:eastAsia="Times New Roman" w:cs="Times New Roman"/>
          <w:szCs w:val="24"/>
        </w:rPr>
        <w:t xml:space="preserve"> που έδινε τη </w:t>
      </w:r>
      <w:r>
        <w:rPr>
          <w:rFonts w:eastAsia="Times New Roman" w:cs="Times New Roman"/>
          <w:szCs w:val="24"/>
        </w:rPr>
        <w:lastRenderedPageBreak/>
        <w:t>δυνατότητα να επαναδιαπραγματευθείτε την ΚΑΠ μέσα στο 2018; Γιατί απλά λέτε ψέματα, κύριε Υπουργέ, και προσπαθείτε να καλύψετε τις άλ</w:t>
      </w:r>
      <w:r>
        <w:rPr>
          <w:rFonts w:eastAsia="Times New Roman" w:cs="Times New Roman"/>
          <w:szCs w:val="24"/>
        </w:rPr>
        <w:t>λες αβελτηρίες σας.</w:t>
      </w:r>
    </w:p>
    <w:p w14:paraId="31D63B92" w14:textId="77777777" w:rsidR="00495759" w:rsidRDefault="00D40270">
      <w:pPr>
        <w:spacing w:line="600" w:lineRule="auto"/>
        <w:ind w:firstLine="720"/>
        <w:jc w:val="both"/>
        <w:rPr>
          <w:rFonts w:eastAsia="Times New Roman"/>
          <w:szCs w:val="24"/>
        </w:rPr>
      </w:pPr>
      <w:r>
        <w:rPr>
          <w:rFonts w:eastAsia="Times New Roman"/>
          <w:szCs w:val="24"/>
        </w:rPr>
        <w:t>Κλείνοντας, θέλω να ρωτήσω: Με τις αγροτικές κινητοποιήσεις οι αγρότες όλης της χώρας ξεσηκώνονται. Ξέρετε ποια είναι τα αιτήματά τους, κύριε Υπουργέ; Είναι οι φορολογικές επιβαρύνσεις, η μείωση του κόστους παραγωγής και της τιμής του π</w:t>
      </w:r>
      <w:r>
        <w:rPr>
          <w:rFonts w:eastAsia="Times New Roman"/>
          <w:szCs w:val="24"/>
        </w:rPr>
        <w:t>ετρελαίου, το ύψος των ασφαλιστικών τους εισφορών, οι πλειστηριασμοί στα χωράφια τους και στα ακίνητά τους. Είναι τα ζητήματα που, υποτίθεται, ότι η Κυβέρνησή σας έχει λύσει.</w:t>
      </w:r>
    </w:p>
    <w:p w14:paraId="31D63B93" w14:textId="77777777" w:rsidR="00495759" w:rsidRDefault="00D40270">
      <w:pPr>
        <w:spacing w:line="600" w:lineRule="auto"/>
        <w:ind w:firstLine="720"/>
        <w:jc w:val="both"/>
        <w:rPr>
          <w:rFonts w:eastAsia="Times New Roman"/>
          <w:szCs w:val="24"/>
        </w:rPr>
      </w:pPr>
      <w:r>
        <w:rPr>
          <w:rFonts w:eastAsia="Times New Roman"/>
          <w:szCs w:val="24"/>
        </w:rPr>
        <w:t>Τι θα κάνετε, λοιπόν, με αυτά, κύριε Υπουργέ; Θα προβείτε σε διάλογο ή θα δούμε π</w:t>
      </w:r>
      <w:r>
        <w:rPr>
          <w:rFonts w:eastAsia="Times New Roman"/>
          <w:szCs w:val="24"/>
        </w:rPr>
        <w:t xml:space="preserve">άλι την Ελλάδα κομμένη στα δύο, κάτι που η </w:t>
      </w:r>
      <w:r>
        <w:rPr>
          <w:rFonts w:eastAsia="Times New Roman"/>
          <w:szCs w:val="24"/>
        </w:rPr>
        <w:lastRenderedPageBreak/>
        <w:t>Νέα Δημοκρατία βεβαίως ούτε ευνοεί ούτε και θέλει; Μία συγκεκριμένη απάντηση θα θέλαμε για τις αγροτικές κινητοποιήσεις.</w:t>
      </w:r>
    </w:p>
    <w:p w14:paraId="31D63B94" w14:textId="77777777" w:rsidR="00495759" w:rsidRDefault="00D40270">
      <w:pPr>
        <w:spacing w:line="600" w:lineRule="auto"/>
        <w:ind w:firstLine="720"/>
        <w:jc w:val="both"/>
        <w:rPr>
          <w:rFonts w:eastAsia="Times New Roman"/>
          <w:szCs w:val="24"/>
        </w:rPr>
      </w:pPr>
      <w:r>
        <w:rPr>
          <w:rFonts w:eastAsia="Times New Roman"/>
          <w:szCs w:val="24"/>
        </w:rPr>
        <w:t>Ευχαριστώ πολύ και για τον χρόνο.</w:t>
      </w:r>
    </w:p>
    <w:p w14:paraId="31D63B95" w14:textId="77777777" w:rsidR="00495759" w:rsidRDefault="00D40270">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1D63B96" w14:textId="77777777" w:rsidR="00495759" w:rsidRDefault="00D40270">
      <w:pPr>
        <w:spacing w:line="600" w:lineRule="auto"/>
        <w:ind w:firstLine="720"/>
        <w:jc w:val="both"/>
        <w:rPr>
          <w:rFonts w:eastAsia="Times New Roman"/>
          <w:szCs w:val="24"/>
        </w:rPr>
      </w:pPr>
      <w:r>
        <w:rPr>
          <w:rFonts w:eastAsia="Times New Roman"/>
          <w:b/>
          <w:szCs w:val="24"/>
        </w:rPr>
        <w:t>ΠΡΟΕ</w:t>
      </w:r>
      <w:r>
        <w:rPr>
          <w:rFonts w:eastAsia="Times New Roman"/>
          <w:b/>
          <w:szCs w:val="24"/>
        </w:rPr>
        <w:t xml:space="preserve">ΔΡΕΥΟΥΣΑ (Αναστασία Χριστοδουλοπούλου): </w:t>
      </w:r>
      <w:r>
        <w:rPr>
          <w:rFonts w:eastAsia="Times New Roman"/>
          <w:szCs w:val="24"/>
        </w:rPr>
        <w:t>Είμαι ανεκτική, αλλά να μην κάνετε κατάχρηση.</w:t>
      </w:r>
    </w:p>
    <w:p w14:paraId="31D63B97" w14:textId="77777777" w:rsidR="00495759" w:rsidRDefault="00D40270">
      <w:pPr>
        <w:spacing w:line="600" w:lineRule="auto"/>
        <w:ind w:firstLine="720"/>
        <w:jc w:val="both"/>
        <w:rPr>
          <w:rFonts w:eastAsia="Times New Roman"/>
          <w:szCs w:val="24"/>
        </w:rPr>
      </w:pPr>
      <w:r>
        <w:rPr>
          <w:rFonts w:eastAsia="Times New Roman"/>
          <w:szCs w:val="24"/>
        </w:rPr>
        <w:t>Κυρίες και κύριοι συνάδελφοι, έχω την τιμή να σας ανακοινώσω:</w:t>
      </w:r>
    </w:p>
    <w:p w14:paraId="31D63B98" w14:textId="77777777" w:rsidR="00495759" w:rsidRDefault="00D40270">
      <w:pPr>
        <w:spacing w:line="600" w:lineRule="auto"/>
        <w:ind w:firstLine="720"/>
        <w:jc w:val="both"/>
        <w:rPr>
          <w:rFonts w:eastAsia="Times New Roman"/>
          <w:szCs w:val="24"/>
        </w:rPr>
      </w:pPr>
      <w:r>
        <w:rPr>
          <w:rFonts w:eastAsia="Times New Roman"/>
          <w:szCs w:val="24"/>
        </w:rPr>
        <w:t>α) Την υπ’ αριθμόν πρωτοκόλλου 1361/933 από 26 Ιανουαρίου 2018 απόφαση του Προέδρου της Βουλής</w:t>
      </w:r>
      <w:r>
        <w:rPr>
          <w:rFonts w:eastAsia="Times New Roman"/>
          <w:szCs w:val="24"/>
        </w:rPr>
        <w:t>:</w:t>
      </w:r>
      <w:r>
        <w:rPr>
          <w:rFonts w:eastAsia="Times New Roman"/>
          <w:szCs w:val="24"/>
        </w:rPr>
        <w:t xml:space="preserve"> «Σύσταση και</w:t>
      </w:r>
      <w:r>
        <w:rPr>
          <w:rFonts w:eastAsia="Times New Roman"/>
          <w:szCs w:val="24"/>
        </w:rPr>
        <w:t xml:space="preserve"> συγκρότηση της Επιτροπής του απολογισμού και του γενικού ισολογισμού του κράτους και ελέγχου της εκτέλεσης του προϋπολογισμού του κράτους»</w:t>
      </w:r>
    </w:p>
    <w:p w14:paraId="31D63B99" w14:textId="77777777" w:rsidR="00495759" w:rsidRDefault="00D40270">
      <w:pPr>
        <w:spacing w:line="600" w:lineRule="auto"/>
        <w:ind w:firstLine="720"/>
        <w:jc w:val="both"/>
        <w:rPr>
          <w:rFonts w:eastAsia="Times New Roman"/>
          <w:szCs w:val="24"/>
        </w:rPr>
      </w:pPr>
      <w:r>
        <w:rPr>
          <w:rFonts w:eastAsia="Times New Roman"/>
          <w:szCs w:val="24"/>
        </w:rPr>
        <w:lastRenderedPageBreak/>
        <w:t>β) Την υπ’ αριθμόν πρωτοκόλλου 1362/934 από 26 Ιανουαρίου 2018 απόφαση του Προέδρου της Βουλής</w:t>
      </w:r>
      <w:r>
        <w:rPr>
          <w:rFonts w:eastAsia="Times New Roman"/>
          <w:szCs w:val="24"/>
        </w:rPr>
        <w:t>:</w:t>
      </w:r>
      <w:r>
        <w:rPr>
          <w:rFonts w:eastAsia="Times New Roman"/>
          <w:szCs w:val="24"/>
        </w:rPr>
        <w:t xml:space="preserve"> «Σύσταση και συγκρότ</w:t>
      </w:r>
      <w:r>
        <w:rPr>
          <w:rFonts w:eastAsia="Times New Roman"/>
          <w:szCs w:val="24"/>
        </w:rPr>
        <w:t>ηση της Ειδικής Διαρκούς Επιτροπής Εξοπλιστικών Προγραμμάτων και Συμβάσεων»</w:t>
      </w:r>
    </w:p>
    <w:p w14:paraId="31D63B9A" w14:textId="77777777" w:rsidR="00495759" w:rsidRDefault="00D40270">
      <w:pPr>
        <w:spacing w:line="600" w:lineRule="auto"/>
        <w:ind w:firstLine="720"/>
        <w:jc w:val="both"/>
        <w:rPr>
          <w:rFonts w:eastAsia="Times New Roman"/>
          <w:szCs w:val="24"/>
        </w:rPr>
      </w:pPr>
      <w:r>
        <w:rPr>
          <w:rFonts w:eastAsia="Times New Roman"/>
          <w:szCs w:val="24"/>
        </w:rPr>
        <w:t>γ) Την υπ’ αριθμόν πρωτοκόλλου 1363/935 από 26 Ιανουαρίου 2018 απόφαση του Προέδρου της Βουλής</w:t>
      </w:r>
      <w:r>
        <w:rPr>
          <w:rFonts w:eastAsia="Times New Roman"/>
          <w:szCs w:val="24"/>
        </w:rPr>
        <w:t>:</w:t>
      </w:r>
      <w:r>
        <w:rPr>
          <w:rFonts w:eastAsia="Times New Roman"/>
          <w:szCs w:val="24"/>
        </w:rPr>
        <w:t xml:space="preserve"> «Σύσταση και συγκρότηση της Ειδικής Διαρκούς Επιτροπής για την Παρακολούθηση του Συσ</w:t>
      </w:r>
      <w:r>
        <w:rPr>
          <w:rFonts w:eastAsia="Times New Roman"/>
          <w:szCs w:val="24"/>
        </w:rPr>
        <w:t>τήματος Κοινωνικής Ασφάλισης».</w:t>
      </w:r>
    </w:p>
    <w:p w14:paraId="31D63B9B" w14:textId="77777777" w:rsidR="00495759" w:rsidRDefault="00D40270">
      <w:pPr>
        <w:spacing w:line="600" w:lineRule="auto"/>
        <w:ind w:firstLine="720"/>
        <w:jc w:val="both"/>
        <w:rPr>
          <w:rFonts w:eastAsia="Times New Roman"/>
          <w:szCs w:val="24"/>
        </w:rPr>
      </w:pPr>
      <w:r>
        <w:rPr>
          <w:rFonts w:eastAsia="Times New Roman"/>
          <w:szCs w:val="24"/>
        </w:rPr>
        <w:t xml:space="preserve">Οι σχετικές αποφάσεις έχουν αναρτηθεί στην </w:t>
      </w:r>
      <w:r>
        <w:rPr>
          <w:rFonts w:eastAsia="Times New Roman"/>
          <w:szCs w:val="24"/>
        </w:rPr>
        <w:t>«</w:t>
      </w:r>
      <w:r>
        <w:rPr>
          <w:rFonts w:eastAsia="Times New Roman"/>
          <w:szCs w:val="24"/>
        </w:rPr>
        <w:t>Κοινοβουλευτική Διαφάνεια</w:t>
      </w:r>
      <w:r>
        <w:rPr>
          <w:rFonts w:eastAsia="Times New Roman"/>
          <w:szCs w:val="24"/>
        </w:rPr>
        <w:t>»</w:t>
      </w:r>
      <w:r>
        <w:rPr>
          <w:rFonts w:eastAsia="Times New Roman"/>
          <w:szCs w:val="24"/>
        </w:rPr>
        <w:t xml:space="preserve"> και θα καταχωριστούν στα Πρακτικά της σημερινής συνεδρίασης.</w:t>
      </w:r>
    </w:p>
    <w:p w14:paraId="31D63B9C" w14:textId="77777777" w:rsidR="00495759" w:rsidRDefault="00D40270">
      <w:pPr>
        <w:spacing w:line="600" w:lineRule="auto"/>
        <w:ind w:firstLine="720"/>
        <w:jc w:val="both"/>
        <w:rPr>
          <w:rFonts w:eastAsia="Times New Roman"/>
          <w:szCs w:val="24"/>
        </w:rPr>
      </w:pPr>
      <w:r>
        <w:rPr>
          <w:rFonts w:eastAsia="Times New Roman"/>
          <w:szCs w:val="24"/>
        </w:rPr>
        <w:t>(</w:t>
      </w:r>
      <w:r>
        <w:rPr>
          <w:rFonts w:eastAsia="Times New Roman"/>
          <w:szCs w:val="24"/>
        </w:rPr>
        <w:t>Ο</w:t>
      </w:r>
      <w:r>
        <w:rPr>
          <w:rFonts w:eastAsia="Times New Roman"/>
          <w:szCs w:val="24"/>
        </w:rPr>
        <w:t>ι προαναφερθείσες αποφάσεις</w:t>
      </w:r>
      <w:r>
        <w:rPr>
          <w:rFonts w:eastAsia="Times New Roman"/>
          <w:szCs w:val="24"/>
        </w:rPr>
        <w:t xml:space="preserve"> καταχωρίζονται στα Πρακτικά και</w:t>
      </w:r>
      <w:r>
        <w:rPr>
          <w:rFonts w:eastAsia="Times New Roman"/>
          <w:szCs w:val="24"/>
        </w:rPr>
        <w:t xml:space="preserve"> έχουν ως εξής: </w:t>
      </w:r>
    </w:p>
    <w:p w14:paraId="31D63B9D" w14:textId="77777777" w:rsidR="00495759" w:rsidRDefault="00495759">
      <w:pPr>
        <w:spacing w:line="600" w:lineRule="auto"/>
        <w:ind w:firstLine="720"/>
        <w:jc w:val="center"/>
        <w:rPr>
          <w:rFonts w:eastAsia="Times New Roman"/>
          <w:color w:val="FF0000"/>
          <w:szCs w:val="24"/>
        </w:rPr>
      </w:pPr>
    </w:p>
    <w:p w14:paraId="31D63B9E" w14:textId="77777777" w:rsidR="00495759" w:rsidRDefault="00D40270">
      <w:pPr>
        <w:spacing w:line="600" w:lineRule="auto"/>
        <w:ind w:firstLine="720"/>
        <w:jc w:val="center"/>
        <w:rPr>
          <w:rFonts w:eastAsia="Times New Roman"/>
          <w:color w:val="FF0000"/>
          <w:szCs w:val="24"/>
        </w:rPr>
      </w:pPr>
      <w:r w:rsidRPr="00594E1B">
        <w:rPr>
          <w:rFonts w:eastAsia="Times New Roman"/>
          <w:color w:val="FF0000"/>
          <w:szCs w:val="24"/>
        </w:rPr>
        <w:t xml:space="preserve">(ΑΛΛΑΓΗ </w:t>
      </w:r>
      <w:r w:rsidRPr="00594E1B">
        <w:rPr>
          <w:rFonts w:eastAsia="Times New Roman"/>
          <w:color w:val="FF0000"/>
          <w:szCs w:val="24"/>
        </w:rPr>
        <w:t>ΣΕΛΙΔΑΣ)</w:t>
      </w:r>
    </w:p>
    <w:p w14:paraId="31D63B9F" w14:textId="77777777" w:rsidR="00495759" w:rsidRDefault="00D40270">
      <w:pPr>
        <w:spacing w:line="600" w:lineRule="auto"/>
        <w:ind w:firstLine="720"/>
        <w:jc w:val="center"/>
        <w:rPr>
          <w:rFonts w:eastAsia="Times New Roman"/>
          <w:color w:val="FF0000"/>
          <w:szCs w:val="24"/>
        </w:rPr>
      </w:pPr>
      <w:r w:rsidRPr="00594E1B">
        <w:rPr>
          <w:rFonts w:eastAsia="Times New Roman"/>
          <w:color w:val="FF0000"/>
          <w:szCs w:val="24"/>
        </w:rPr>
        <w:t>(Να μπουν οι σελίδες 198-203)</w:t>
      </w:r>
    </w:p>
    <w:p w14:paraId="31D63BA0" w14:textId="77777777" w:rsidR="00495759" w:rsidRDefault="00D40270">
      <w:pPr>
        <w:spacing w:line="600" w:lineRule="auto"/>
        <w:ind w:firstLine="720"/>
        <w:jc w:val="center"/>
        <w:rPr>
          <w:rFonts w:eastAsia="Times New Roman"/>
          <w:color w:val="FF0000"/>
          <w:szCs w:val="24"/>
        </w:rPr>
      </w:pPr>
      <w:r w:rsidRPr="00594E1B">
        <w:rPr>
          <w:rFonts w:eastAsia="Times New Roman"/>
          <w:color w:val="FF0000"/>
          <w:szCs w:val="24"/>
        </w:rPr>
        <w:t>(ΑΛΛΑΓΗ ΣΕΛΙΔΑΣ)</w:t>
      </w:r>
    </w:p>
    <w:p w14:paraId="31D63BA1" w14:textId="77777777" w:rsidR="00495759" w:rsidRDefault="00495759">
      <w:pPr>
        <w:spacing w:line="600" w:lineRule="auto"/>
        <w:ind w:firstLine="720"/>
        <w:jc w:val="both"/>
        <w:rPr>
          <w:rFonts w:eastAsia="Times New Roman"/>
          <w:szCs w:val="24"/>
        </w:rPr>
      </w:pPr>
    </w:p>
    <w:p w14:paraId="31D63BA2" w14:textId="77777777" w:rsidR="00495759" w:rsidRDefault="00D4027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 Κοινοβουλευτικός Εκπρόσωπος της Χρυσής Αυγής κ. </w:t>
      </w:r>
      <w:proofErr w:type="spellStart"/>
      <w:r>
        <w:rPr>
          <w:rFonts w:eastAsia="Times New Roman"/>
          <w:szCs w:val="24"/>
        </w:rPr>
        <w:t>Σαχινίδης</w:t>
      </w:r>
      <w:proofErr w:type="spellEnd"/>
      <w:r>
        <w:rPr>
          <w:rFonts w:eastAsia="Times New Roman"/>
          <w:szCs w:val="24"/>
        </w:rPr>
        <w:t xml:space="preserve"> έχει τον λόγο για έξι λεπτά. </w:t>
      </w:r>
    </w:p>
    <w:p w14:paraId="31D63BA3" w14:textId="77777777" w:rsidR="00495759" w:rsidRDefault="00D40270">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Ευχαριστώ, κυρία Πρόεδρε.</w:t>
      </w:r>
    </w:p>
    <w:p w14:paraId="31D63BA4" w14:textId="77777777" w:rsidR="00495759" w:rsidRDefault="00D40270">
      <w:pPr>
        <w:spacing w:line="600" w:lineRule="auto"/>
        <w:ind w:firstLine="720"/>
        <w:jc w:val="both"/>
        <w:rPr>
          <w:rFonts w:eastAsia="Times New Roman"/>
          <w:szCs w:val="24"/>
        </w:rPr>
      </w:pPr>
      <w:r>
        <w:rPr>
          <w:rFonts w:eastAsia="Times New Roman"/>
          <w:szCs w:val="24"/>
        </w:rPr>
        <w:t xml:space="preserve">Σήμερα συζητάμε μία </w:t>
      </w:r>
      <w:r>
        <w:rPr>
          <w:rFonts w:eastAsia="Times New Roman"/>
          <w:szCs w:val="24"/>
        </w:rPr>
        <w:t xml:space="preserve">επερώτηση που κατέθεσε το ΠΑΣΟΚ και οι συνιστώσες του. Είναι μία επερώτηση η οποία θα έλεγα ότι βρίθει </w:t>
      </w:r>
      <w:r>
        <w:rPr>
          <w:rFonts w:eastAsia="Times New Roman"/>
          <w:szCs w:val="24"/>
        </w:rPr>
        <w:lastRenderedPageBreak/>
        <w:t>από θράσος, διότι μοναδικός στόχος όσων συγκυβέρνησαν είτε κυβέρνησαν από τη Μεταπολίτευση και μετά ήταν η απόλυτη καταστροφή του πρωτογενούς τομέα παραγ</w:t>
      </w:r>
      <w:r>
        <w:rPr>
          <w:rFonts w:eastAsia="Times New Roman"/>
          <w:szCs w:val="24"/>
        </w:rPr>
        <w:t>ωγής.</w:t>
      </w:r>
    </w:p>
    <w:p w14:paraId="31D63BA5" w14:textId="77777777" w:rsidR="00495759" w:rsidRDefault="00D40270">
      <w:pPr>
        <w:spacing w:line="600" w:lineRule="auto"/>
        <w:ind w:firstLine="720"/>
        <w:jc w:val="both"/>
        <w:rPr>
          <w:rFonts w:eastAsia="Times New Roman"/>
          <w:szCs w:val="24"/>
        </w:rPr>
      </w:pPr>
      <w:r>
        <w:rPr>
          <w:rFonts w:eastAsia="Times New Roman"/>
          <w:szCs w:val="24"/>
        </w:rPr>
        <w:t>Ακούσαμε πολλά φαιδρά. Ακούσαμε και από τον Κοινοβουλευτικό Εκπρόσωπο του ΣΥΡΙΖΑ να αναφέρεται στην Αγροτική Τράπεζα. Εδώ έχουμε να σας προτείνουμε το εξής, κύριοι του Υπουργείου Αγροτικής Ανάπτυξης, ότι αν θέλετε να δώσετε απάντηση, ζητήστε να γίνει</w:t>
      </w:r>
      <w:r>
        <w:rPr>
          <w:rFonts w:eastAsia="Times New Roman"/>
          <w:szCs w:val="24"/>
        </w:rPr>
        <w:t xml:space="preserve"> </w:t>
      </w:r>
      <w:r>
        <w:rPr>
          <w:rFonts w:eastAsia="Times New Roman"/>
          <w:szCs w:val="24"/>
        </w:rPr>
        <w:t>ε</w:t>
      </w:r>
      <w:r>
        <w:rPr>
          <w:rFonts w:eastAsia="Times New Roman"/>
          <w:szCs w:val="24"/>
        </w:rPr>
        <w:t xml:space="preserve">ξεταστική για την αγοραπωλησία της Αγροτικής Τράπεζας, να μάθουμε πότε και γιατί πουλήθηκε. Αν αληθεύουν αυτά που ακούγονται, ότι κατόπιν πίεσης της </w:t>
      </w:r>
      <w:r>
        <w:rPr>
          <w:rFonts w:eastAsia="Times New Roman"/>
          <w:szCs w:val="24"/>
        </w:rPr>
        <w:t>τ</w:t>
      </w:r>
      <w:r>
        <w:rPr>
          <w:rFonts w:eastAsia="Times New Roman"/>
          <w:szCs w:val="24"/>
        </w:rPr>
        <w:t>ράπεζας, μόλις ζήτησε τα δανεικά χρήματα που είχε δώσει στο ΠΑΣΟΚ και στη Νέα Δημοκρατία ξεπουλήθηκε για</w:t>
      </w:r>
      <w:r>
        <w:rPr>
          <w:rFonts w:eastAsia="Times New Roman"/>
          <w:szCs w:val="24"/>
        </w:rPr>
        <w:t xml:space="preserve"> ένα ευτελές ποσό, φέρτε το ως αίτημα </w:t>
      </w:r>
      <w:r>
        <w:rPr>
          <w:rFonts w:eastAsia="Times New Roman"/>
          <w:szCs w:val="24"/>
        </w:rPr>
        <w:lastRenderedPageBreak/>
        <w:t xml:space="preserve">για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Να μάθει ο αγροτικός κόσμος γιατί δεν έχει σήμερα στα χέρια του ένα πολύ σοβαρό εργαλείο για ανάπτυξη.</w:t>
      </w:r>
    </w:p>
    <w:p w14:paraId="31D63BA6" w14:textId="77777777" w:rsidR="00495759" w:rsidRDefault="00D40270">
      <w:pPr>
        <w:spacing w:line="600" w:lineRule="auto"/>
        <w:ind w:firstLine="720"/>
        <w:jc w:val="both"/>
        <w:rPr>
          <w:rFonts w:eastAsia="Times New Roman"/>
          <w:szCs w:val="24"/>
        </w:rPr>
      </w:pPr>
      <w:r>
        <w:rPr>
          <w:rFonts w:eastAsia="Times New Roman"/>
          <w:szCs w:val="24"/>
        </w:rPr>
        <w:t>Θα θυμάστε, όσοι έχετε πραγματικά ασχοληθεί με τα αγροτικά ζητήματα, ότι η Αγροτική Τράπεζ</w:t>
      </w:r>
      <w:r>
        <w:rPr>
          <w:rFonts w:eastAsia="Times New Roman"/>
          <w:szCs w:val="24"/>
        </w:rPr>
        <w:t>α ήταν πράγματι ένας μοχλός ανάπτυξης. Όλα, τα φάρμακα, τα νερά για τα χωράφια που πλήρωναν στο ΤΟΕΒ, περνούσαν, αφού παρέδιδαν τις παραγωγές τους, μέσα από την Αγροτική Τράπεζα. Κι αφού κρατιόντουσαν τα χρήματα, αυτό σήμαινε, κύριε Υπουργέ, ότι δεν υπήρχα</w:t>
      </w:r>
      <w:r>
        <w:rPr>
          <w:rFonts w:eastAsia="Times New Roman"/>
          <w:szCs w:val="24"/>
        </w:rPr>
        <w:t>ν χρέη από τους αγρότες. Γιατί, αν ήθελαν να συνεχίσουν την παραγωγή της επόμενης χρονιάς, είχαν χρηματοδότηση από την Αγροτική Τράπεζα, κάτι που σήμερα τους λείπει ως εργαλείο.</w:t>
      </w:r>
    </w:p>
    <w:p w14:paraId="31D63BA7" w14:textId="77777777" w:rsidR="00495759" w:rsidRDefault="00D40270">
      <w:pPr>
        <w:spacing w:line="600" w:lineRule="auto"/>
        <w:ind w:firstLine="720"/>
        <w:jc w:val="both"/>
        <w:rPr>
          <w:rFonts w:eastAsia="Times New Roman"/>
          <w:szCs w:val="24"/>
        </w:rPr>
      </w:pPr>
      <w:r>
        <w:rPr>
          <w:rFonts w:eastAsia="Times New Roman"/>
          <w:szCs w:val="24"/>
        </w:rPr>
        <w:t>Δίνατε επιδοτήσεις στους αγρότες για να μην παράγουν. Κι εδώ είναι η πραγματικ</w:t>
      </w:r>
      <w:r>
        <w:rPr>
          <w:rFonts w:eastAsia="Times New Roman"/>
          <w:szCs w:val="24"/>
        </w:rPr>
        <w:t xml:space="preserve">ή τρέλα. Πείτε μου, ποιος λογικός άνθρωπος θα </w:t>
      </w:r>
      <w:r>
        <w:rPr>
          <w:rFonts w:eastAsia="Times New Roman"/>
          <w:szCs w:val="24"/>
        </w:rPr>
        <w:lastRenderedPageBreak/>
        <w:t>έδινε τζάμπα χρήματα; Επιδοτούνταν οι αγρότες για να πετάνε τα ροδάκινα. Κάθε χρόνο τα χωράφια κατέβαιναν δέκα πόντους, γιατί μαζί με τα ροδάκινα πετούσαν και χώμα. Με τα κιλά που έβγαιναν, θα έπρεπε να έχει κα</w:t>
      </w:r>
      <w:r>
        <w:rPr>
          <w:rFonts w:eastAsia="Times New Roman"/>
          <w:szCs w:val="24"/>
        </w:rPr>
        <w:t>λλιεργηθεί και το Αιγαίο με ροδάκινα. Πιστεύετε ότι είναι ηλίθιοι οι Ευρωπαίοι;</w:t>
      </w:r>
    </w:p>
    <w:p w14:paraId="31D63BA8" w14:textId="77777777" w:rsidR="00495759" w:rsidRDefault="00D40270">
      <w:pPr>
        <w:spacing w:line="600" w:lineRule="auto"/>
        <w:ind w:firstLine="720"/>
        <w:jc w:val="both"/>
        <w:rPr>
          <w:rFonts w:eastAsia="Times New Roman"/>
          <w:szCs w:val="24"/>
        </w:rPr>
      </w:pPr>
      <w:r>
        <w:rPr>
          <w:rFonts w:eastAsia="Times New Roman"/>
          <w:szCs w:val="24"/>
        </w:rPr>
        <w:t xml:space="preserve">Αυτές οι πολιτικές, που δυστυχώς σήμερα συνεχίζονται από τη </w:t>
      </w:r>
      <w:r>
        <w:rPr>
          <w:rFonts w:eastAsia="Times New Roman"/>
          <w:szCs w:val="24"/>
        </w:rPr>
        <w:t>σ</w:t>
      </w:r>
      <w:r>
        <w:rPr>
          <w:rFonts w:eastAsia="Times New Roman"/>
          <w:szCs w:val="24"/>
        </w:rPr>
        <w:t>υγκυβέρνηση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έφτασαν τον αγροτικό κόσμο στο χείλος της καταστροφής. Αυξήσατε τις φορολογίες, αυξήσατε</w:t>
      </w:r>
      <w:r>
        <w:rPr>
          <w:rFonts w:eastAsia="Times New Roman"/>
          <w:szCs w:val="24"/>
        </w:rPr>
        <w:t xml:space="preserve"> τις ασφαλιστικές εισφορές, καταργήσατε αφορολόγητα, καταργήσατε το αφορολόγητο πετρέλαιο. Ενώ είχαμε αυτάρκεια σε πάρα πολλά προϊόντα, φτάσαμε σήμερα να εισάγουμε τα πάντα.</w:t>
      </w:r>
    </w:p>
    <w:p w14:paraId="31D63BA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να αναφέρονται πάρα πολλοί από τους </w:t>
      </w:r>
      <w:proofErr w:type="spellStart"/>
      <w:r>
        <w:rPr>
          <w:rFonts w:eastAsia="Times New Roman" w:cs="Times New Roman"/>
          <w:szCs w:val="24"/>
        </w:rPr>
        <w:t>προλαλήσαντες</w:t>
      </w:r>
      <w:proofErr w:type="spellEnd"/>
      <w:r>
        <w:rPr>
          <w:rFonts w:eastAsia="Times New Roman" w:cs="Times New Roman"/>
          <w:szCs w:val="24"/>
        </w:rPr>
        <w:t xml:space="preserve"> στην ΚΑΠ, στην Κοινή Αγροτική Πολιτική. Για ποια Κοινή Αγροτική Πολιτική μιλάμε; Εδώ υπάρχει μόνο ατομική αγροτική πολιτική της κάθε χώρας. Πώς γίνεται χώρες οι οποίες είναι βιομηχανικές και όχι αγρο</w:t>
      </w:r>
      <w:r>
        <w:rPr>
          <w:rFonts w:eastAsia="Times New Roman" w:cs="Times New Roman"/>
          <w:szCs w:val="24"/>
        </w:rPr>
        <w:t xml:space="preserve">τικές να εξάγουν περισσότερα αγροτικά προϊόντα στην Ελλάδα απ’ ό,τι τους εξάγουμε εμείς; Και -υπάρχει στα Πρακτικά της Βουλής- όταν στην Επιτροπή Παραγωγής και Εμπορίου είχε έρθει αντιπροσωπεία από γερμανικό Κοινοβούλιο της αντίστοιχης </w:t>
      </w:r>
      <w:r>
        <w:rPr>
          <w:rFonts w:eastAsia="Times New Roman" w:cs="Times New Roman"/>
          <w:szCs w:val="24"/>
        </w:rPr>
        <w:t>ε</w:t>
      </w:r>
      <w:r>
        <w:rPr>
          <w:rFonts w:eastAsia="Times New Roman" w:cs="Times New Roman"/>
          <w:szCs w:val="24"/>
        </w:rPr>
        <w:t>πιτροπής, τους είπα</w:t>
      </w:r>
      <w:r>
        <w:rPr>
          <w:rFonts w:eastAsia="Times New Roman" w:cs="Times New Roman"/>
          <w:szCs w:val="24"/>
        </w:rPr>
        <w:t>: «Πείτε μου εσείς για ποια Κοινή Αγροτική Πολιτική συζητάμε, όταν η Ελλάδα εξάγει 13,3% αγροτικά προϊόντα και εισάγει από μία βιομηχανική χώρα, όπως η Γερμανία, 13,9%;».</w:t>
      </w:r>
    </w:p>
    <w:p w14:paraId="31D63BA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Για ποια Κοινή Αγροτική Πολιτική συζητάμε, όταν δεν προστατεύονται τα προϊόντα που πα</w:t>
      </w:r>
      <w:r>
        <w:rPr>
          <w:rFonts w:eastAsia="Times New Roman" w:cs="Times New Roman"/>
          <w:szCs w:val="24"/>
        </w:rPr>
        <w:t>ράγονται εντός της Ευρωπαϊκής Ένωσης; Δεν μπορεί να πουλιέται το πορτοκάλι από δέκα έως είκοσι λεπτά και στα ράφια των σο</w:t>
      </w:r>
      <w:r>
        <w:rPr>
          <w:rFonts w:eastAsia="Times New Roman" w:cs="Times New Roman"/>
          <w:szCs w:val="24"/>
        </w:rPr>
        <w:t>υ</w:t>
      </w:r>
      <w:r>
        <w:rPr>
          <w:rFonts w:eastAsia="Times New Roman" w:cs="Times New Roman"/>
          <w:szCs w:val="24"/>
        </w:rPr>
        <w:t xml:space="preserve">περμάρκετ να έχει πορτοκάλι </w:t>
      </w:r>
      <w:r>
        <w:rPr>
          <w:rFonts w:eastAsia="Times New Roman" w:cs="Times New Roman"/>
          <w:szCs w:val="24"/>
        </w:rPr>
        <w:t xml:space="preserve">από την </w:t>
      </w:r>
      <w:r>
        <w:rPr>
          <w:rFonts w:eastAsia="Times New Roman" w:cs="Times New Roman"/>
          <w:szCs w:val="24"/>
        </w:rPr>
        <w:t>Ζιμπάμπουε με 1,20 ευρώ. Δεν μπορεί να πουλιέται το ελληνικό λεμόνι στα δέκα λεπτά και στα ράφια ν</w:t>
      </w:r>
      <w:r>
        <w:rPr>
          <w:rFonts w:eastAsia="Times New Roman" w:cs="Times New Roman"/>
          <w:szCs w:val="24"/>
        </w:rPr>
        <w:t>α έχουμε λεμόνια Χιλής με 1 ευρώ. Δεν προστατεύετε τις παραγωγές που παράγονται εντός Ευρωπαϊκής Ένωσης.</w:t>
      </w:r>
    </w:p>
    <w:p w14:paraId="31D63BA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Αναφέρθηκαν στους συνεταιρισμούς. Μάλιστα ο Κοινοβουλευτικός Εκπρόσωπος του ΣΥΡΙΖΑ παίνεψε το ΠΑΣΟΚ λέγοντας ότι χάρη στο ΠΑΣΟΚ δημιουργήθηκαν οι συνετ</w:t>
      </w:r>
      <w:r>
        <w:rPr>
          <w:rFonts w:eastAsia="Times New Roman" w:cs="Times New Roman"/>
          <w:szCs w:val="24"/>
        </w:rPr>
        <w:t xml:space="preserve">αιρισμοί. Και ήρθε η δική σας συγκυβέρνηση, κύριε Υπουργέ, να καταργήσει τους αναγκαστικούς συνεταιρισμούς, όπου από τους είκοσι υπήρχαν και τέσσερις </w:t>
      </w:r>
      <w:r>
        <w:rPr>
          <w:rFonts w:eastAsia="Times New Roman" w:cs="Times New Roman"/>
          <w:szCs w:val="24"/>
        </w:rPr>
        <w:lastRenderedPageBreak/>
        <w:t xml:space="preserve">υγιείς πανελλαδικά. Καταργήσατε τον Οινοποιητικό </w:t>
      </w:r>
      <w:r>
        <w:rPr>
          <w:rFonts w:eastAsia="Times New Roman" w:cs="Times New Roman"/>
          <w:szCs w:val="24"/>
        </w:rPr>
        <w:t xml:space="preserve">Συνεταιρισμό </w:t>
      </w:r>
      <w:r>
        <w:rPr>
          <w:rFonts w:eastAsia="Times New Roman" w:cs="Times New Roman"/>
          <w:szCs w:val="24"/>
        </w:rPr>
        <w:t>Σάμου και Σαντορίνης. Καταργήσατε τον αναγκα</w:t>
      </w:r>
      <w:r>
        <w:rPr>
          <w:rFonts w:eastAsia="Times New Roman" w:cs="Times New Roman"/>
          <w:szCs w:val="24"/>
        </w:rPr>
        <w:t xml:space="preserve">στικό συνεταιρισμό για τη </w:t>
      </w:r>
      <w:r>
        <w:rPr>
          <w:rFonts w:eastAsia="Times New Roman" w:cs="Times New Roman"/>
          <w:szCs w:val="24"/>
        </w:rPr>
        <w:t>μ</w:t>
      </w:r>
      <w:r>
        <w:rPr>
          <w:rFonts w:eastAsia="Times New Roman" w:cs="Times New Roman"/>
          <w:szCs w:val="24"/>
        </w:rPr>
        <w:t xml:space="preserve">αστίχα Χίου και τον </w:t>
      </w:r>
      <w:r>
        <w:rPr>
          <w:rFonts w:eastAsia="Times New Roman" w:cs="Times New Roman"/>
          <w:szCs w:val="24"/>
        </w:rPr>
        <w:t>κ</w:t>
      </w:r>
      <w:r>
        <w:rPr>
          <w:rFonts w:eastAsia="Times New Roman" w:cs="Times New Roman"/>
          <w:szCs w:val="24"/>
        </w:rPr>
        <w:t>ρόκο Κοζάνης. Αυτοί οι συνεταιρισμοί, οι οποίοι λειτουργούν εδώ και πάρα πολλά χρόνια, θα έπρεπε να είναι πρότυπα συνεταιρισμών. Καταστρέφετε ό,τι σωστό υπάρχει.</w:t>
      </w:r>
    </w:p>
    <w:p w14:paraId="31D63BAC"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Να περάσουμε στις αποζημιώσεις. Πώς περιμένατε, κύριε Υπουργέ, να υπάρχει γρήγορη απόδοση των αποζημιώσεων όταν ένα γραφείο ΕΛΓΑ αντιστοιχεί σε τρεις </w:t>
      </w:r>
      <w:r>
        <w:rPr>
          <w:rFonts w:eastAsia="Times New Roman" w:cs="Times New Roman"/>
          <w:szCs w:val="24"/>
        </w:rPr>
        <w:t>ν</w:t>
      </w:r>
      <w:r>
        <w:rPr>
          <w:rFonts w:eastAsia="Times New Roman" w:cs="Times New Roman"/>
          <w:szCs w:val="24"/>
        </w:rPr>
        <w:t>ομούς; Και θα φέρω σαν παράδειγμα αυτό που γνωρίζω και σας το έχω πει και άλλες φορές. Στη δική μου περιο</w:t>
      </w:r>
      <w:r>
        <w:rPr>
          <w:rFonts w:eastAsia="Times New Roman" w:cs="Times New Roman"/>
          <w:szCs w:val="24"/>
        </w:rPr>
        <w:t xml:space="preserve">χή ένα γραφείο ΕΛΓΑ σε έναν </w:t>
      </w:r>
      <w:r>
        <w:rPr>
          <w:rFonts w:eastAsia="Times New Roman" w:cs="Times New Roman"/>
          <w:szCs w:val="24"/>
        </w:rPr>
        <w:t>ν</w:t>
      </w:r>
      <w:r>
        <w:rPr>
          <w:rFonts w:eastAsia="Times New Roman" w:cs="Times New Roman"/>
          <w:szCs w:val="24"/>
        </w:rPr>
        <w:t xml:space="preserve">ομό όπως είναι η Ημαθία, είναι υπεύθυνο και για την Πιερία και για την Πέλλα. Είναι τρεις </w:t>
      </w:r>
      <w:r>
        <w:rPr>
          <w:rFonts w:eastAsia="Times New Roman" w:cs="Times New Roman"/>
          <w:szCs w:val="24"/>
        </w:rPr>
        <w:t>ν</w:t>
      </w:r>
      <w:r>
        <w:rPr>
          <w:rFonts w:eastAsia="Times New Roman" w:cs="Times New Roman"/>
          <w:szCs w:val="24"/>
        </w:rPr>
        <w:t>ομοί οι οποίοι είναι ορεινοί, ημιορεινοί και πεδινοί. Δεν υπάρχει περίπτωση να γίνει άμεση καταγραφή ζημιών.</w:t>
      </w:r>
    </w:p>
    <w:p w14:paraId="31D63BA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Τον Ιούλιο που μας πέρασε γ</w:t>
      </w:r>
      <w:r>
        <w:rPr>
          <w:rFonts w:eastAsia="Times New Roman" w:cs="Times New Roman"/>
          <w:szCs w:val="24"/>
        </w:rPr>
        <w:t>ια πρώτη φορά η συγκυβέρνησή σας καθυστέρησε τη διαδικασία περαίωσης των αιτήσεων των αγροτών για συνταξιοδότηση. Σε τι να αναφερθούμε; Στις αποζημιώσεις των κτηνοτρόφων για τον καταρροϊκό πυρετό; Σε τι να αναφερθούμε, στα ροδάκινα; Όταν Βουλευτής με καταγ</w:t>
      </w:r>
      <w:r>
        <w:rPr>
          <w:rFonts w:eastAsia="Times New Roman" w:cs="Times New Roman"/>
          <w:szCs w:val="24"/>
        </w:rPr>
        <w:t xml:space="preserve">ωγή από την Πέλλα σάς ρώτησε τι θα κάνετε για να μπορέσετε να ενισχύσετε την τιμή του επιτραπέζιου ροδάκινου, ψευδώς -δυστυχώς για εσάς, κύριε Υπουργέ- είπατε ότι θα υπάρξει ενίσχυση από τα ΠΣΕΑ. Αυτό δεν ισχύει. Γιατί τα ΠΣΕΑ μπορούν να συνεισφέρουν μόνο </w:t>
      </w:r>
      <w:r>
        <w:rPr>
          <w:rFonts w:eastAsia="Times New Roman" w:cs="Times New Roman"/>
          <w:szCs w:val="24"/>
        </w:rPr>
        <w:t>σε θεομηνίες.</w:t>
      </w:r>
    </w:p>
    <w:p w14:paraId="31D63BAE"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Καταθέστε, λοιπόν, αυτό που σας είπα -λείπατε πριν, κύριε Υπουργέ- την πρόταση εξεταστικής επιτροπής σχετικά με την πώληση της Αγροτικής Τράπεζας, για να δοθεί πλέον φως.</w:t>
      </w:r>
    </w:p>
    <w:p w14:paraId="31D63BAF"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Αναφέρατε ότι προσεγγίζετε τους αγρότες. Εδώ υπάρχει ένα σοβαρό πρόβλημ</w:t>
      </w:r>
      <w:r>
        <w:rPr>
          <w:rFonts w:eastAsia="Times New Roman" w:cs="Times New Roman"/>
          <w:szCs w:val="24"/>
        </w:rPr>
        <w:t>α, κύριε Υπουργέ. Πώς τους προσεγγίζετε;</w:t>
      </w:r>
    </w:p>
    <w:p w14:paraId="31D63BB0"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1D63BB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Ένα λεπτό, κυρία Πρόεδρε.</w:t>
      </w:r>
    </w:p>
    <w:p w14:paraId="31D63BB2"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Τα ελληνικά προϊόντα έχουν καταστεί μη ανταγωνίσιμα και αυτό έχει να κάνει με τις φορολογικές, ασφαλιστικ</w:t>
      </w:r>
      <w:r>
        <w:rPr>
          <w:rFonts w:eastAsia="Times New Roman" w:cs="Times New Roman"/>
          <w:szCs w:val="24"/>
        </w:rPr>
        <w:t>ές εισφορές, με τις καταργήσεις του αφορολόγητου στο πετρέλαιο και με το ότι τα αγροτικά εφόδια, είτε είναι λιπάσματα είτε είναι φάρμακα, είναι πλέον τα ακριβότερα. Ακούσαμε μάλιστα και από τον Κοινοβουλευτικό Εκπρόσωπο του ΣΥΡΙΖΑ για τα δύο εργοστάσια ζάχ</w:t>
      </w:r>
      <w:r>
        <w:rPr>
          <w:rFonts w:eastAsia="Times New Roman" w:cs="Times New Roman"/>
          <w:szCs w:val="24"/>
        </w:rPr>
        <w:t xml:space="preserve">αρης που έχουν παραμείνει στην Ελλάδα. Και μάλιστα αναφέρθηκε με τόση </w:t>
      </w:r>
      <w:r>
        <w:rPr>
          <w:rFonts w:eastAsia="Times New Roman" w:cs="Times New Roman"/>
          <w:szCs w:val="24"/>
        </w:rPr>
        <w:lastRenderedPageBreak/>
        <w:t>σιγουριά -και εδώ θα περίμενα μια τοποθέτηση από εσάς- ότι ένα εξ αυτών θα μείνει. Ποιο θα είναι αυτό, κύριε Υπουργέ;</w:t>
      </w:r>
    </w:p>
    <w:p w14:paraId="31D63BB3"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Ζ΄ Αντιπρόεδρος τ</w:t>
      </w:r>
      <w:r>
        <w:rPr>
          <w:rFonts w:eastAsia="Times New Roman" w:cs="Times New Roman"/>
          <w:szCs w:val="24"/>
        </w:rPr>
        <w:t xml:space="preserve">ης Βουλής κ. </w:t>
      </w:r>
      <w:r w:rsidRPr="00866781">
        <w:rPr>
          <w:rFonts w:eastAsia="Times New Roman" w:cs="Times New Roman"/>
          <w:b/>
          <w:szCs w:val="24"/>
        </w:rPr>
        <w:t>ΣΠΥΡΙΔΩΝ ΛΥΚΟΥΔΗΣ</w:t>
      </w:r>
      <w:r>
        <w:rPr>
          <w:rFonts w:eastAsia="Times New Roman" w:cs="Times New Roman"/>
          <w:szCs w:val="24"/>
        </w:rPr>
        <w:t>)</w:t>
      </w:r>
    </w:p>
    <w:p w14:paraId="31D63BB4"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Στην Ελλάδα μπορεί τα ζαχαρότευτλα να είναι πιο ακριβά, αλλά έχετε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ότι τα πολωνέζικα έχουν λιγότερα ζάχαρα. Οπότε κατ’ </w:t>
      </w:r>
      <w:proofErr w:type="spellStart"/>
      <w:r>
        <w:rPr>
          <w:rFonts w:eastAsia="Times New Roman" w:cs="Times New Roman"/>
          <w:szCs w:val="24"/>
        </w:rPr>
        <w:t>ουσίαν</w:t>
      </w:r>
      <w:proofErr w:type="spellEnd"/>
      <w:r>
        <w:rPr>
          <w:rFonts w:eastAsia="Times New Roman" w:cs="Times New Roman"/>
          <w:szCs w:val="24"/>
        </w:rPr>
        <w:t xml:space="preserve"> τα ελληνικά ζαχαρότευτλα βγαίνουν πολύ πιο φθηνά. Κάντε μια έρευνα και ζητήστε να σας</w:t>
      </w:r>
      <w:r>
        <w:rPr>
          <w:rFonts w:eastAsia="Times New Roman" w:cs="Times New Roman"/>
          <w:szCs w:val="24"/>
        </w:rPr>
        <w:t xml:space="preserve"> την παραδώσουν από τα εργοστάσια ζαχάρεως, για το εάν είναι βιώσιμα ή όχι. Οι δικές μου πληροφορίες από τους αγρότες της περιοχής μου είναι ότι είναι βιώσιμα. Και πείτε μας επιτέλους πότε θα πληρωθούν.</w:t>
      </w:r>
    </w:p>
    <w:p w14:paraId="31D63BB5"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Έχετε καταστρέψει οτιδήποτε έχει σχέση -και εσείς δυσ</w:t>
      </w:r>
      <w:r>
        <w:rPr>
          <w:rFonts w:eastAsia="Times New Roman" w:cs="Times New Roman"/>
          <w:szCs w:val="24"/>
        </w:rPr>
        <w:t>τυχώς συνεχίζετε το έργο των προηγούμενων κυβερνήσεων- με τον πρωτογενή τομέα παραγωγής.</w:t>
      </w:r>
    </w:p>
    <w:p w14:paraId="31D63BB6" w14:textId="77777777" w:rsidR="00495759" w:rsidRDefault="00D40270">
      <w:pPr>
        <w:spacing w:line="600" w:lineRule="auto"/>
        <w:ind w:firstLine="720"/>
        <w:jc w:val="both"/>
        <w:rPr>
          <w:rFonts w:eastAsia="Times New Roman" w:cs="Times New Roman"/>
          <w:szCs w:val="24"/>
        </w:rPr>
      </w:pPr>
      <w:r w:rsidRPr="00762BBC">
        <w:rPr>
          <w:rFonts w:eastAsia="Times New Roman" w:cs="Times New Roman"/>
          <w:szCs w:val="24"/>
        </w:rPr>
        <w:t>Εδώ θα ήθελα να συμπληρώσω ότι οι αγρότες είναι ανήσυχοι. Μάλιστα έχω λάβει μία επιστολή και την έχετε λάβει και εσείς, κύριε Υπουργέ, σχετικά με μία συνέντευξη που εί</w:t>
      </w:r>
      <w:r w:rsidRPr="00762BBC">
        <w:rPr>
          <w:rFonts w:eastAsia="Times New Roman" w:cs="Times New Roman"/>
          <w:szCs w:val="24"/>
        </w:rPr>
        <w:t xml:space="preserve">χατε δώσει πρόσφατα, στις 15 Ιανουαρίου στο ραδιόφωνο 104, όπου είπατε ότι σύντομα θα αποζημιωθούν οι αγρότες. </w:t>
      </w:r>
    </w:p>
    <w:p w14:paraId="31D63BB7"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Οι αγρότες, όμως, έχουν τα εξής ερωτήματα, τα οποία απαιτούν άμεση απάντηση</w:t>
      </w:r>
      <w:r>
        <w:rPr>
          <w:rFonts w:eastAsia="Times New Roman" w:cs="Times New Roman"/>
          <w:szCs w:val="24"/>
        </w:rPr>
        <w:t>.</w:t>
      </w:r>
      <w:r>
        <w:rPr>
          <w:rFonts w:eastAsia="Times New Roman" w:cs="Times New Roman"/>
          <w:szCs w:val="24"/>
        </w:rPr>
        <w:t xml:space="preserve"> Πότε θα αποζημιωθούν χωρίς να έχουν κάνει δηλώσεις; Θα αποζημιωθεί </w:t>
      </w:r>
      <w:r>
        <w:rPr>
          <w:rFonts w:eastAsia="Times New Roman" w:cs="Times New Roman"/>
          <w:szCs w:val="24"/>
        </w:rPr>
        <w:t xml:space="preserve">μόνον ο Νομός Ημαθίας και Πέλλας ή αυτό ισχύει και για άλλους νομούς; Αφού δεν βγήκε αναγγελία </w:t>
      </w:r>
      <w:r>
        <w:rPr>
          <w:rFonts w:eastAsia="Times New Roman" w:cs="Times New Roman"/>
          <w:szCs w:val="24"/>
        </w:rPr>
        <w:lastRenderedPageBreak/>
        <w:t>πώς θα δηλώσουν; Αυτό ρωτάνε οι αγρότες. Πώς έρχονται τα πορίσματα χωρίς να πάνε οι γεωπόνοι στα κτήματα, κύριε Υπουργέ; Ποιες ποικιλίες θα αποζημιωθούν; Εδώ χωρ</w:t>
      </w:r>
      <w:r>
        <w:rPr>
          <w:rFonts w:eastAsia="Times New Roman" w:cs="Times New Roman"/>
          <w:szCs w:val="24"/>
        </w:rPr>
        <w:t xml:space="preserve">ίς να έχει υπάρξει η επίσκεψη από τον ΕΛΓΑ, βγήκε δελτίο Τύπου όπου αναφέρεται «διευκρινίσεις σχετικά με τις ζημιές στα ροδάκινα Ημαθίας και Πέλλας» και γράφει ο ΕΛΓΑ: «Η </w:t>
      </w:r>
      <w:proofErr w:type="spellStart"/>
      <w:r>
        <w:rPr>
          <w:rFonts w:eastAsia="Times New Roman" w:cs="Times New Roman"/>
          <w:szCs w:val="24"/>
        </w:rPr>
        <w:t>καρπόπτωση</w:t>
      </w:r>
      <w:proofErr w:type="spellEnd"/>
      <w:r>
        <w:rPr>
          <w:rFonts w:eastAsia="Times New Roman" w:cs="Times New Roman"/>
          <w:szCs w:val="24"/>
        </w:rPr>
        <w:t xml:space="preserve"> που παρατηρήθηκε και η ποιοτική υποβάθμιση των καρπών δεν είναι άμεσες ζημ</w:t>
      </w:r>
      <w:r>
        <w:rPr>
          <w:rFonts w:eastAsia="Times New Roman" w:cs="Times New Roman"/>
          <w:szCs w:val="24"/>
        </w:rPr>
        <w:t xml:space="preserve">ιές και δεν καλύπτονται ασφαλιστικά». </w:t>
      </w:r>
    </w:p>
    <w:p w14:paraId="31D63BB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Σας έχω πει επανειλημμένα, κύριε Υπουργέ, ότι θα πρέπει να αλλάξετε τον Κανονισμό του ΕΛΓΑ. Και αυτό απ’ ό,τι γνωρίζω και σας το έχω πει και άλλη φορά επανειλημμένα, γίνεται κατόπιν συνεννόησης του δικού σας Υπουργείο</w:t>
      </w:r>
      <w:r>
        <w:rPr>
          <w:rFonts w:eastAsia="Times New Roman" w:cs="Times New Roman"/>
          <w:szCs w:val="24"/>
        </w:rPr>
        <w:t xml:space="preserve">υ με τους ίδιους τους αγρότες. </w:t>
      </w:r>
      <w:r>
        <w:rPr>
          <w:rFonts w:eastAsia="Times New Roman" w:cs="Times New Roman"/>
          <w:szCs w:val="24"/>
        </w:rPr>
        <w:lastRenderedPageBreak/>
        <w:t>Τελευταία ενημέρωση του Κανονισμού του ΕΛΓΑ έχει να γίνει από το 2008. Θα πρέπει να γίνει άμεσα.</w:t>
      </w:r>
    </w:p>
    <w:p w14:paraId="31D63BB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Επίσης σχετικά με το δελτίο Τύπου για τις ζημιές στα ροδάκινα η απάντηση ήταν ότι η ποιοτική υποβάθμιση των καρπών δεν είναι άμε</w:t>
      </w:r>
      <w:r>
        <w:rPr>
          <w:rFonts w:eastAsia="Times New Roman" w:cs="Times New Roman"/>
          <w:szCs w:val="24"/>
        </w:rPr>
        <w:t>ση ζημιά</w:t>
      </w:r>
      <w:r>
        <w:rPr>
          <w:rFonts w:eastAsia="Times New Roman" w:cs="Times New Roman"/>
          <w:szCs w:val="24"/>
        </w:rPr>
        <w:t>,</w:t>
      </w:r>
      <w:r>
        <w:rPr>
          <w:rFonts w:eastAsia="Times New Roman" w:cs="Times New Roman"/>
          <w:szCs w:val="24"/>
        </w:rPr>
        <w:t xml:space="preserve"> όπως σας είπα. Όλα αυτά θα πρέπει να απαντηθούν.</w:t>
      </w:r>
    </w:p>
    <w:p w14:paraId="31D63BB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Τι ζητάνε οι αγρότες; Κανονισμό αποζημίωσης, έκδοση κοινής υπουργικής απόφασης, δημοσιοποίηση σε ΦΕΚ, αναγγελία ζημίας, δηλώσεις αγροτών και άμεση εκτίμηση και πληρωμή. Και μάλιστα αυτό που ζητάνε </w:t>
      </w:r>
      <w:r>
        <w:rPr>
          <w:rFonts w:eastAsia="Times New Roman" w:cs="Times New Roman"/>
          <w:szCs w:val="24"/>
        </w:rPr>
        <w:t>επιτακτικά</w:t>
      </w:r>
      <w:r>
        <w:rPr>
          <w:rFonts w:eastAsia="Times New Roman" w:cs="Times New Roman"/>
          <w:szCs w:val="24"/>
        </w:rPr>
        <w:t>,</w:t>
      </w:r>
      <w:r>
        <w:rPr>
          <w:rFonts w:eastAsia="Times New Roman" w:cs="Times New Roman"/>
          <w:szCs w:val="24"/>
        </w:rPr>
        <w:t xml:space="preserve"> είναι να αρχίσει η διαδικασία αποζημίωσης με τον ίδιο τρόπο, λόγω του ρωσικού εμπάργκο που είχε γίνει και καταστράφηκαν οι αγρότες.</w:t>
      </w:r>
    </w:p>
    <w:p w14:paraId="31D63BB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Κλείνοντας, ένα πολύ σοβαρό ερώτημα που τίθεται από τους αγρότες</w:t>
      </w:r>
      <w:r>
        <w:rPr>
          <w:rFonts w:eastAsia="Times New Roman" w:cs="Times New Roman"/>
          <w:szCs w:val="24"/>
        </w:rPr>
        <w:t>,</w:t>
      </w:r>
      <w:r>
        <w:rPr>
          <w:rFonts w:eastAsia="Times New Roman" w:cs="Times New Roman"/>
          <w:szCs w:val="24"/>
        </w:rPr>
        <w:t xml:space="preserve"> είναι πώς κατά τις δικές σας δηλώσεις, θα πληρ</w:t>
      </w:r>
      <w:r>
        <w:rPr>
          <w:rFonts w:eastAsia="Times New Roman" w:cs="Times New Roman"/>
          <w:szCs w:val="24"/>
        </w:rPr>
        <w:t xml:space="preserve">ωθούν </w:t>
      </w:r>
      <w:r>
        <w:rPr>
          <w:rFonts w:eastAsia="Times New Roman" w:cs="Times New Roman"/>
          <w:szCs w:val="24"/>
        </w:rPr>
        <w:lastRenderedPageBreak/>
        <w:t>ζημιές του 2017</w:t>
      </w:r>
      <w:r>
        <w:rPr>
          <w:rFonts w:eastAsia="Times New Roman" w:cs="Times New Roman"/>
          <w:szCs w:val="24"/>
        </w:rPr>
        <w:t>,</w:t>
      </w:r>
      <w:r>
        <w:rPr>
          <w:rFonts w:eastAsia="Times New Roman" w:cs="Times New Roman"/>
          <w:szCs w:val="24"/>
        </w:rPr>
        <w:t xml:space="preserve"> ενώ εκκρεμούν αποζημιώσεις από το 2014, το 2015 και το 2016. </w:t>
      </w:r>
    </w:p>
    <w:p w14:paraId="31D63BBC"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Εδώ έρχομαι να σας πω ότι μόνο η Χρυσή Αυγή έχει ένα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εθνικό πρόγραμμα για την ανάπτυξη του πρωτογενούς τομέα. Μόνο εμείς έχουμε να δώσουμε λύσεις</w:t>
      </w:r>
      <w:r>
        <w:rPr>
          <w:rFonts w:eastAsia="Times New Roman" w:cs="Times New Roman"/>
          <w:szCs w:val="24"/>
        </w:rPr>
        <w:t>,</w:t>
      </w:r>
      <w:r>
        <w:rPr>
          <w:rFonts w:eastAsia="Times New Roman" w:cs="Times New Roman"/>
          <w:szCs w:val="24"/>
        </w:rPr>
        <w:t xml:space="preserve"> γιατί, δυστυχώς για εσάς, είμαστε οι μόνοι που μπορούμε και ερχόμαστε κοντά στον αγρότη, στον κτηνοτρόφο και μαθαίνουμε τα προβλήματα, μας προτείνουν λύσεις επάνω στα προβλήματα που αντιμετωπίζουν. Μόνο μία εθνική κυβέρνηση της Χρυσής Αυγής θα μπορέσει να</w:t>
      </w:r>
      <w:r>
        <w:rPr>
          <w:rFonts w:eastAsia="Times New Roman" w:cs="Times New Roman"/>
          <w:szCs w:val="24"/>
        </w:rPr>
        <w:t xml:space="preserve"> δώσει ώθηση στον πρωτογενή τομέα παραγωγής. </w:t>
      </w:r>
    </w:p>
    <w:p w14:paraId="31D63BB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Ευχαριστώ.</w:t>
      </w:r>
    </w:p>
    <w:p w14:paraId="31D63BBE"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Τον λόγο έχει η συνάδελφος </w:t>
      </w:r>
      <w:r>
        <w:rPr>
          <w:rFonts w:eastAsia="Times New Roman" w:cs="Times New Roman"/>
          <w:szCs w:val="24"/>
        </w:rPr>
        <w:t xml:space="preserve">κ. </w:t>
      </w:r>
      <w:r>
        <w:rPr>
          <w:rFonts w:eastAsia="Times New Roman" w:cs="Times New Roman"/>
          <w:szCs w:val="24"/>
        </w:rPr>
        <w:t xml:space="preserve">Διαμάντω </w:t>
      </w:r>
      <w:proofErr w:type="spellStart"/>
      <w:r>
        <w:rPr>
          <w:rFonts w:eastAsia="Times New Roman" w:cs="Times New Roman"/>
          <w:szCs w:val="24"/>
        </w:rPr>
        <w:t>Μανωλάκου</w:t>
      </w:r>
      <w:proofErr w:type="spellEnd"/>
      <w:r>
        <w:rPr>
          <w:rFonts w:eastAsia="Times New Roman" w:cs="Times New Roman"/>
          <w:szCs w:val="24"/>
        </w:rPr>
        <w:t>.</w:t>
      </w:r>
    </w:p>
    <w:p w14:paraId="31D63BBF"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Τα προβλήματα της αγροτιάς δεν προέκυψαν τώρα και ξαφνικά. Μερικά είναι παλιά και οξύνθηκαν, άλλα</w:t>
      </w:r>
      <w:r>
        <w:rPr>
          <w:rFonts w:eastAsia="Times New Roman" w:cs="Times New Roman"/>
          <w:szCs w:val="24"/>
        </w:rPr>
        <w:t xml:space="preserve"> προστέθηκαν τώρα και φυσικά έχουν κοινή αιτία τα μνημόνια και τη νέα ΚΑΠ</w:t>
      </w:r>
      <w:r>
        <w:rPr>
          <w:rFonts w:eastAsia="Times New Roman" w:cs="Times New Roman"/>
          <w:szCs w:val="24"/>
        </w:rPr>
        <w:t>,</w:t>
      </w:r>
      <w:r>
        <w:rPr>
          <w:rFonts w:eastAsia="Times New Roman" w:cs="Times New Roman"/>
          <w:szCs w:val="24"/>
        </w:rPr>
        <w:t xml:space="preserve"> όπου υποκλίνεστε όλοι και δεν αμφισβητείτε. </w:t>
      </w:r>
    </w:p>
    <w:p w14:paraId="31D63BC0"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Μπορεί να επικαλείστε ότι παίρνουμε λεφτά από την Ευρωπαϊκή Ένωση, όμως η μεγάλη πλειοψηφία, το 80%, πηγαίνει στους πλούσιους και απομέν</w:t>
      </w:r>
      <w:r>
        <w:rPr>
          <w:rFonts w:eastAsia="Times New Roman" w:cs="Times New Roman"/>
          <w:szCs w:val="24"/>
        </w:rPr>
        <w:t>ει περίπου ένα 20% για να πάει στο 80%, στους μικρομεσαίους αγρότες. Γι’ αυτό οι κοινοτικοί πόροι δεν έχουν ανακόψει το ξεκλήρισμα της μικρομεσαίας αγροτιάς. Εξάλλου ταυτόχρονα δίνονται και μέσα από προγράμματα για καταστροφή παραγωγικών δυνάμεων, όπως είν</w:t>
      </w:r>
      <w:r>
        <w:rPr>
          <w:rFonts w:eastAsia="Times New Roman" w:cs="Times New Roman"/>
          <w:szCs w:val="24"/>
        </w:rPr>
        <w:t xml:space="preserve">αι η συρρίκνωση της </w:t>
      </w:r>
      <w:proofErr w:type="spellStart"/>
      <w:r>
        <w:rPr>
          <w:rFonts w:eastAsia="Times New Roman" w:cs="Times New Roman"/>
          <w:szCs w:val="24"/>
        </w:rPr>
        <w:t>τευτλοκαλλιέργειας</w:t>
      </w:r>
      <w:proofErr w:type="spellEnd"/>
      <w:r>
        <w:rPr>
          <w:rFonts w:eastAsia="Times New Roman" w:cs="Times New Roman"/>
          <w:szCs w:val="24"/>
        </w:rPr>
        <w:t xml:space="preserve"> και της βιομηχανίας ζάχαρης </w:t>
      </w:r>
      <w:r>
        <w:rPr>
          <w:rFonts w:eastAsia="Times New Roman" w:cs="Times New Roman"/>
          <w:szCs w:val="24"/>
        </w:rPr>
        <w:t>–</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δεν ξεκίνησε τώρα, από το 2008 έχει ξεκινήσει αυτό πιο δραστικά, αλλά και εσείς </w:t>
      </w:r>
      <w:r>
        <w:rPr>
          <w:rFonts w:eastAsia="Times New Roman" w:cs="Times New Roman"/>
          <w:szCs w:val="24"/>
        </w:rPr>
        <w:lastRenderedPageBreak/>
        <w:t xml:space="preserve">δεν το ανακόψατε, δεν πήγατε κόντρα-, όπως η καπνοκαλλιέργεια, η καύση ψαροκάικων και άλλα. </w:t>
      </w:r>
    </w:p>
    <w:p w14:paraId="31D63BC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μως και η συζήτηση για την </w:t>
      </w:r>
      <w:proofErr w:type="spellStart"/>
      <w:r>
        <w:rPr>
          <w:rFonts w:eastAsia="Times New Roman" w:cs="Times New Roman"/>
          <w:szCs w:val="24"/>
        </w:rPr>
        <w:t>επανεθνικοποίηση</w:t>
      </w:r>
      <w:proofErr w:type="spellEnd"/>
      <w:r>
        <w:rPr>
          <w:rFonts w:eastAsia="Times New Roman" w:cs="Times New Roman"/>
          <w:szCs w:val="24"/>
        </w:rPr>
        <w:t xml:space="preserve"> της ΚΑΠ, τι σημαίνει; Ότι μειώνονται οι πόροι της Ευρωπαϊκής Ένωσης για τη γεωργία, γιατί περισσότερα λεφτά θέλουν να πάνε και στέλνουν για τον </w:t>
      </w:r>
      <w:proofErr w:type="spellStart"/>
      <w:r>
        <w:rPr>
          <w:rFonts w:eastAsia="Times New Roman" w:cs="Times New Roman"/>
          <w:szCs w:val="24"/>
        </w:rPr>
        <w:t>ευρωστρατό</w:t>
      </w:r>
      <w:proofErr w:type="spellEnd"/>
      <w:r>
        <w:rPr>
          <w:rFonts w:eastAsia="Times New Roman" w:cs="Times New Roman"/>
          <w:szCs w:val="24"/>
        </w:rPr>
        <w:t xml:space="preserve"> και τους εξοπλισμούς και δεν πρέπει να το αποσιωπάτε. </w:t>
      </w:r>
      <w:r>
        <w:rPr>
          <w:rFonts w:eastAsia="Times New Roman" w:cs="Times New Roman"/>
          <w:szCs w:val="24"/>
        </w:rPr>
        <w:t>Β</w:t>
      </w:r>
      <w:r>
        <w:rPr>
          <w:rFonts w:eastAsia="Times New Roman" w:cs="Times New Roman"/>
          <w:szCs w:val="24"/>
        </w:rPr>
        <w:t>εβ</w:t>
      </w:r>
      <w:r>
        <w:rPr>
          <w:rFonts w:eastAsia="Times New Roman" w:cs="Times New Roman"/>
          <w:szCs w:val="24"/>
        </w:rPr>
        <w:t xml:space="preserve">αίως </w:t>
      </w:r>
      <w:proofErr w:type="spellStart"/>
      <w:r>
        <w:rPr>
          <w:rFonts w:eastAsia="Times New Roman" w:cs="Times New Roman"/>
          <w:szCs w:val="24"/>
        </w:rPr>
        <w:t>αντιδραστικοποιείται</w:t>
      </w:r>
      <w:proofErr w:type="spellEnd"/>
      <w:r>
        <w:rPr>
          <w:rFonts w:eastAsia="Times New Roman" w:cs="Times New Roman"/>
          <w:szCs w:val="24"/>
        </w:rPr>
        <w:t xml:space="preserve"> η Κοινή Αγροτική Πολιτική, ώστε να χρηματοδοτεί το ξεκλήρισμα μέσα από εθνικούς πόρους, που αυτό, αν θέλετε, ενισχύει και την ανισότητα και την ανισοτιμία.</w:t>
      </w:r>
    </w:p>
    <w:p w14:paraId="31D63BC2"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Όμως όλα αυτά εξυπηρετούν τον κοινό στόχο της Ευρωπαϊκής Ένωσης δηλαδή την</w:t>
      </w:r>
      <w:r>
        <w:rPr>
          <w:rFonts w:eastAsia="Times New Roman" w:cs="Times New Roman"/>
          <w:szCs w:val="24"/>
        </w:rPr>
        <w:t xml:space="preserve"> οικονομική μεγέθυνση με την επικράτηση της μεγάλης καπιταλιστικής αγροτικής εκμετάλλευσης μέσα από την καταστροφή των μικρομεσαίων. </w:t>
      </w:r>
    </w:p>
    <w:p w14:paraId="31D63BC3"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Μάλιστα συκοφαντείτε όλοι σας όποιον αμφισβητεί και συγκρούεται με αυτή την πολιτική. Αυτό που σας ενώνει με μια κλωστή</w:t>
      </w:r>
      <w:r>
        <w:rPr>
          <w:rFonts w:eastAsia="Times New Roman" w:cs="Times New Roman"/>
          <w:szCs w:val="24"/>
        </w:rPr>
        <w:t>,</w:t>
      </w:r>
      <w:r>
        <w:rPr>
          <w:rFonts w:eastAsia="Times New Roman" w:cs="Times New Roman"/>
          <w:szCs w:val="24"/>
        </w:rPr>
        <w:t xml:space="preserve"> ε</w:t>
      </w:r>
      <w:r>
        <w:rPr>
          <w:rFonts w:eastAsia="Times New Roman" w:cs="Times New Roman"/>
          <w:szCs w:val="24"/>
        </w:rPr>
        <w:t xml:space="preserve">ίναι η ΚΑΠ και αυτό -αν θέλετε- φαίνεται και στα μέτρα που παίρνονται και στα εργαλεία που χρησιμοποιούνται από όλες τις αστικές κυβερνήσεις. </w:t>
      </w:r>
    </w:p>
    <w:p w14:paraId="31D63BC4" w14:textId="77777777" w:rsidR="00495759" w:rsidRDefault="00D40270">
      <w:pPr>
        <w:spacing w:line="600" w:lineRule="auto"/>
        <w:ind w:firstLine="720"/>
        <w:jc w:val="both"/>
        <w:rPr>
          <w:rFonts w:eastAsia="Times New Roman" w:cs="Times New Roman"/>
          <w:szCs w:val="24"/>
        </w:rPr>
      </w:pPr>
      <w:proofErr w:type="spellStart"/>
      <w:r>
        <w:rPr>
          <w:rFonts w:eastAsia="Times New Roman" w:cs="Times New Roman"/>
          <w:szCs w:val="24"/>
        </w:rPr>
        <w:t>Ε</w:t>
      </w:r>
      <w:r>
        <w:rPr>
          <w:rFonts w:eastAsia="Times New Roman" w:cs="Times New Roman"/>
          <w:szCs w:val="24"/>
        </w:rPr>
        <w:t>χετε</w:t>
      </w:r>
      <w:proofErr w:type="spellEnd"/>
      <w:r>
        <w:rPr>
          <w:rFonts w:eastAsia="Times New Roman" w:cs="Times New Roman"/>
          <w:szCs w:val="24"/>
        </w:rPr>
        <w:t xml:space="preserve"> μια συνέχεια στην αντιλαϊκή σκληράδα ενάντια στα μικρομεσαία στρώματα του χωριού. Παραδείγματος χάριν, το Μ</w:t>
      </w:r>
      <w:r>
        <w:rPr>
          <w:rFonts w:eastAsia="Times New Roman" w:cs="Times New Roman"/>
          <w:szCs w:val="24"/>
        </w:rPr>
        <w:t xml:space="preserve">ητρώο Αγροτών που αποχαρακτήρισε την ιδιότητα του αγρότη σε εκατοντάδες χιλιάδες </w:t>
      </w:r>
      <w:proofErr w:type="spellStart"/>
      <w:r>
        <w:rPr>
          <w:rFonts w:eastAsia="Times New Roman" w:cs="Times New Roman"/>
          <w:szCs w:val="24"/>
        </w:rPr>
        <w:t>μικροκληρούχους</w:t>
      </w:r>
      <w:proofErr w:type="spellEnd"/>
      <w:r>
        <w:rPr>
          <w:rFonts w:eastAsia="Times New Roman" w:cs="Times New Roman"/>
          <w:szCs w:val="24"/>
        </w:rPr>
        <w:t>,</w:t>
      </w:r>
      <w:r>
        <w:rPr>
          <w:rFonts w:eastAsia="Times New Roman" w:cs="Times New Roman"/>
          <w:szCs w:val="24"/>
        </w:rPr>
        <w:t xml:space="preserve"> ήταν απόφαση της Νέας Δημοκρατίας και του ΠΑΣΟΚ. Και συνεχίστηκε πιο επιθετικά από τη σημερινή Κυβέρνηση του ΣΥΡΙΖΑ, </w:t>
      </w:r>
      <w:proofErr w:type="spellStart"/>
      <w:r>
        <w:rPr>
          <w:rFonts w:eastAsia="Times New Roman" w:cs="Times New Roman"/>
          <w:szCs w:val="24"/>
        </w:rPr>
        <w:t>αυστηροποιώντας</w:t>
      </w:r>
      <w:proofErr w:type="spellEnd"/>
      <w:r>
        <w:rPr>
          <w:rFonts w:eastAsia="Times New Roman" w:cs="Times New Roman"/>
          <w:szCs w:val="24"/>
        </w:rPr>
        <w:t xml:space="preserve"> τους όρους και νέες εκατο</w:t>
      </w:r>
      <w:r>
        <w:rPr>
          <w:rFonts w:eastAsia="Times New Roman" w:cs="Times New Roman"/>
          <w:szCs w:val="24"/>
        </w:rPr>
        <w:t xml:space="preserve">ντάδες χιλιάδες </w:t>
      </w:r>
      <w:proofErr w:type="spellStart"/>
      <w:r>
        <w:rPr>
          <w:rFonts w:eastAsia="Times New Roman" w:cs="Times New Roman"/>
          <w:szCs w:val="24"/>
        </w:rPr>
        <w:t>μικροκληρούχοι</w:t>
      </w:r>
      <w:proofErr w:type="spellEnd"/>
      <w:r>
        <w:rPr>
          <w:rFonts w:eastAsia="Times New Roman" w:cs="Times New Roman"/>
          <w:szCs w:val="24"/>
        </w:rPr>
        <w:t xml:space="preserve"> διαγράφτηκαν, δεν θεωρούνται πια αγρότες. Αν και ασκούν τη γεωργία, θα στερηθούν </w:t>
      </w:r>
      <w:r>
        <w:rPr>
          <w:rFonts w:eastAsia="Times New Roman" w:cs="Times New Roman"/>
          <w:szCs w:val="24"/>
        </w:rPr>
        <w:lastRenderedPageBreak/>
        <w:t>τις λίγες επιδοτήσεις που έπαιρναν, γιατί έχουν το μειονέκτημα να είναι φτωχοί και πρέπει να κάνουν κι άλλα μεροκάματα για να συμπληρώσουν το αγ</w:t>
      </w:r>
      <w:r>
        <w:rPr>
          <w:rFonts w:eastAsia="Times New Roman" w:cs="Times New Roman"/>
          <w:szCs w:val="24"/>
        </w:rPr>
        <w:t>ροτικό εισόδημα</w:t>
      </w:r>
      <w:r>
        <w:rPr>
          <w:rFonts w:eastAsia="Times New Roman" w:cs="Times New Roman"/>
          <w:szCs w:val="24"/>
        </w:rPr>
        <w:t>,</w:t>
      </w:r>
      <w:r>
        <w:rPr>
          <w:rFonts w:eastAsia="Times New Roman" w:cs="Times New Roman"/>
          <w:szCs w:val="24"/>
        </w:rPr>
        <w:t xml:space="preserve"> που δεν φτάνει για να ζήσουν. Εξαναγκάζονται, λοιπόν, αυτοί οι άνθρωποι να φύγουν από τη μέση. Έτσι συγκεντρώνεται η γη και η παραγωγή σε μεγάλους, οι οποίοι γίνονται ακόμα μεγαλύτεροι. </w:t>
      </w:r>
    </w:p>
    <w:p w14:paraId="31D63BC5"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Και σας λέω ότι εργαλεία έχετε. Ακριβώς αυτοί οι μεγαλύτεροι είναι που σας ενδιαφέρουν και στα </w:t>
      </w:r>
      <w:proofErr w:type="spellStart"/>
      <w:r>
        <w:rPr>
          <w:rFonts w:eastAsia="Times New Roman" w:cs="Times New Roman"/>
          <w:szCs w:val="24"/>
        </w:rPr>
        <w:t>αγροτοδιατροφικά</w:t>
      </w:r>
      <w:proofErr w:type="spellEnd"/>
      <w:r>
        <w:rPr>
          <w:rFonts w:eastAsia="Times New Roman" w:cs="Times New Roman"/>
          <w:szCs w:val="24"/>
        </w:rPr>
        <w:t xml:space="preserve"> σας προγράμματα και στους συνεταιρισμούς που έχουν μετατραπεί σε καπιταλιστικές εταιρείες. Έτσι γίνεται στον καπιταλισμό. </w:t>
      </w:r>
    </w:p>
    <w:p w14:paraId="31D63BC6"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Όμως να θυμίσω και το</w:t>
      </w:r>
      <w:r>
        <w:rPr>
          <w:rFonts w:eastAsia="Times New Roman" w:cs="Times New Roman"/>
          <w:szCs w:val="24"/>
        </w:rPr>
        <w:t xml:space="preserve">ν ΕΝΦΙΑ στο χωράφι. Πότε θεσπίστηκε; Το 2014. Ο ΣΥΡΙΖΑ, βέβαια, έλεγε ότι θα τον καταργήσει, αλλά όχι </w:t>
      </w:r>
      <w:r>
        <w:rPr>
          <w:rFonts w:eastAsia="Times New Roman" w:cs="Times New Roman"/>
          <w:szCs w:val="24"/>
        </w:rPr>
        <w:lastRenderedPageBreak/>
        <w:t xml:space="preserve">μόνο τον διατηρεί, τον αυξάνει κιόλας. Είναι κι αυτός σαν τα μνημόνια που λέγατε ότι θα τα καταργήσετε αλλά τα επεκτείνετε. </w:t>
      </w:r>
    </w:p>
    <w:p w14:paraId="31D63BC7"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άλιστα το τρίτο μνημόνιο το </w:t>
      </w:r>
      <w:r>
        <w:rPr>
          <w:rFonts w:eastAsia="Times New Roman" w:cs="Times New Roman"/>
          <w:szCs w:val="24"/>
        </w:rPr>
        <w:t>οποίο είχε μέτρα που «χτυπούσαν» την αγροτιά, το ψηφίσατε όλοι μαζί, αλλά σήμερα διαμαρτύρεστε για αυτά, όπως για παράδειγμα για την κατάργηση του ειδικού φόρου για το αγροτικό πετρέλαιο -ήταν στο τρίτο μνημόνιο- αλλά και τη μεγάλη αύξηση του ΦΠΑ στα αγροτ</w:t>
      </w:r>
      <w:r>
        <w:rPr>
          <w:rFonts w:eastAsia="Times New Roman" w:cs="Times New Roman"/>
          <w:szCs w:val="24"/>
        </w:rPr>
        <w:t xml:space="preserve">ικά εφόδια, τις αυξήσεις στο αγροτικό ρεύμα, το περιβαλλοντικό τέλος στο νερό άρδευσης, το χαράτσι ψεκασμού και τόσα άλλα χαράτσια που διογκώνουν το κόστος παραγωγής. </w:t>
      </w:r>
    </w:p>
    <w:p w14:paraId="31D63BC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Ταυτόχρονα οι έμποροι εκβιάζουν με ανοικτές τιμές παραγωγού στα προϊόντα, η </w:t>
      </w:r>
      <w:proofErr w:type="spellStart"/>
      <w:r>
        <w:rPr>
          <w:rFonts w:eastAsia="Times New Roman" w:cs="Times New Roman"/>
          <w:szCs w:val="24"/>
        </w:rPr>
        <w:t>απληρωσιά</w:t>
      </w:r>
      <w:proofErr w:type="spellEnd"/>
      <w:r>
        <w:rPr>
          <w:rFonts w:eastAsia="Times New Roman" w:cs="Times New Roman"/>
          <w:szCs w:val="24"/>
        </w:rPr>
        <w:t xml:space="preserve"> πη</w:t>
      </w:r>
      <w:r>
        <w:rPr>
          <w:rFonts w:eastAsia="Times New Roman" w:cs="Times New Roman"/>
          <w:szCs w:val="24"/>
        </w:rPr>
        <w:t xml:space="preserve">γαίνει σύννεφο και ο αγρότης εγκαταλείπεται στη μοίρα του, χωρίς στοιχειώδη προστασία, αφού </w:t>
      </w:r>
      <w:r>
        <w:rPr>
          <w:rFonts w:eastAsia="Times New Roman" w:cs="Times New Roman"/>
          <w:szCs w:val="24"/>
        </w:rPr>
        <w:lastRenderedPageBreak/>
        <w:t xml:space="preserve">προστατεύετε μόνο τους εμποροβιομήχανους και την κερδοφορία τους. </w:t>
      </w:r>
    </w:p>
    <w:p w14:paraId="31D63BC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Επίσης η μεγάλη φορολογία που αυξήθηκε στο 26% από το πρώτο ευρώ του εισοδήματος και η προκαταβολ</w:t>
      </w:r>
      <w:r>
        <w:rPr>
          <w:rFonts w:eastAsia="Times New Roman" w:cs="Times New Roman"/>
          <w:szCs w:val="24"/>
        </w:rPr>
        <w:t>ή που έφτασε στο 100%</w:t>
      </w:r>
      <w:r>
        <w:rPr>
          <w:rFonts w:eastAsia="Times New Roman" w:cs="Times New Roman"/>
          <w:szCs w:val="24"/>
        </w:rPr>
        <w:t>,</w:t>
      </w:r>
      <w:r>
        <w:rPr>
          <w:rFonts w:eastAsia="Times New Roman" w:cs="Times New Roman"/>
          <w:szCs w:val="24"/>
        </w:rPr>
        <w:t xml:space="preserve"> ήταν στο τρίτο μνημόνιο που ψηφίσατε όλοι. Όμως οι μικρομεσαίοι </w:t>
      </w:r>
      <w:proofErr w:type="spellStart"/>
      <w:r>
        <w:rPr>
          <w:rFonts w:eastAsia="Times New Roman" w:cs="Times New Roman"/>
          <w:szCs w:val="24"/>
        </w:rPr>
        <w:t>αγροτοκτηνοτρόφοι</w:t>
      </w:r>
      <w:proofErr w:type="spellEnd"/>
      <w:r>
        <w:rPr>
          <w:rFonts w:eastAsia="Times New Roman" w:cs="Times New Roman"/>
          <w:szCs w:val="24"/>
        </w:rPr>
        <w:t xml:space="preserve"> κατάφεραν με μεγάλους αγώνες και μέσα από πανελλαδικές κινητοποιήσεις και αλληλεγγύη από τους εργατοϋπάλληλους και τα συνδικάτα και άλλα λαϊκά στρώματα</w:t>
      </w:r>
      <w:r>
        <w:rPr>
          <w:rFonts w:eastAsia="Times New Roman" w:cs="Times New Roman"/>
          <w:szCs w:val="24"/>
        </w:rPr>
        <w:t>,</w:t>
      </w:r>
      <w:r>
        <w:rPr>
          <w:rFonts w:eastAsia="Times New Roman" w:cs="Times New Roman"/>
          <w:szCs w:val="24"/>
        </w:rPr>
        <w:t xml:space="preserve"> να πετύχουν το αφορολόγητο όπως οι μισθωτοί. </w:t>
      </w:r>
    </w:p>
    <w:p w14:paraId="31D63BC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Και να πω εδώ ότι δεν ήταν καθόλου επαναστατική γυμναστική. Αντίθετα ήταν νίκη, πόνος</w:t>
      </w:r>
      <w:r>
        <w:rPr>
          <w:rFonts w:eastAsia="Times New Roman" w:cs="Times New Roman"/>
          <w:szCs w:val="24"/>
        </w:rPr>
        <w:t>, κ</w:t>
      </w:r>
      <w:r>
        <w:rPr>
          <w:rFonts w:eastAsia="Times New Roman" w:cs="Times New Roman"/>
          <w:szCs w:val="24"/>
        </w:rPr>
        <w:t xml:space="preserve">αι θέλει και επαγρύπνηση για να το </w:t>
      </w:r>
      <w:r>
        <w:rPr>
          <w:rFonts w:eastAsia="Times New Roman" w:cs="Times New Roman"/>
          <w:szCs w:val="24"/>
        </w:rPr>
        <w:lastRenderedPageBreak/>
        <w:t>κρατήσουν. Θέλει και συνέχεια</w:t>
      </w:r>
      <w:r>
        <w:rPr>
          <w:rFonts w:eastAsia="Times New Roman" w:cs="Times New Roman"/>
          <w:szCs w:val="24"/>
        </w:rPr>
        <w:t>,</w:t>
      </w:r>
      <w:r>
        <w:rPr>
          <w:rFonts w:eastAsia="Times New Roman" w:cs="Times New Roman"/>
          <w:szCs w:val="24"/>
        </w:rPr>
        <w:t xml:space="preserve"> γιατί πάτε στη μείωση του αφορολόγητου και για τους μι</w:t>
      </w:r>
      <w:r>
        <w:rPr>
          <w:rFonts w:eastAsia="Times New Roman" w:cs="Times New Roman"/>
          <w:szCs w:val="24"/>
        </w:rPr>
        <w:t xml:space="preserve">σθωτούς και για τους συνταξιούχους και για τους αγρότες. </w:t>
      </w:r>
    </w:p>
    <w:p w14:paraId="31D63BC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Όμως και όσον αφορά την ασφαλιστική εισφορά στον ΟΓΑ, πέτυχαν καθυστέρηση. Τώρα με τη συγχώνευση ΕΦΚΑ αυξάνεται η εισφορά και στην κυριολεξία την αρπάζετε από τους λογαριασμούς των αγροτών, πριν προ</w:t>
      </w:r>
      <w:r>
        <w:rPr>
          <w:rFonts w:eastAsia="Times New Roman" w:cs="Times New Roman"/>
          <w:szCs w:val="24"/>
        </w:rPr>
        <w:t xml:space="preserve">λάβουν να δουν τι ενισχύσεις έλαβαν. Την ίδια στιγμή οι αγροτικές συντάξεις είναι σε εξευτελιστικά επίπεδα στα εξήντα επτά και τελευταία υπάρχει και μεγάλη καθυστέρηση στην καταβολή τους. Και πρέπει να μας απαντήσετε γι’ αυτό, κύριε Υπουργέ. </w:t>
      </w:r>
    </w:p>
    <w:p w14:paraId="31D63BCC"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Έτσι βαθαίνει</w:t>
      </w:r>
      <w:r>
        <w:rPr>
          <w:rFonts w:eastAsia="Times New Roman" w:cs="Times New Roman"/>
          <w:szCs w:val="24"/>
        </w:rPr>
        <w:t xml:space="preserve"> η φτώχεια στην αγροτιά, που την πνίγουν τα χρέη και εξασφαλίζετε όλες τις διευκολύνσεις</w:t>
      </w:r>
      <w:r>
        <w:rPr>
          <w:rFonts w:eastAsia="Times New Roman" w:cs="Times New Roman"/>
          <w:szCs w:val="24"/>
        </w:rPr>
        <w:t>,</w:t>
      </w:r>
      <w:r>
        <w:rPr>
          <w:rFonts w:eastAsia="Times New Roman" w:cs="Times New Roman"/>
          <w:szCs w:val="24"/>
        </w:rPr>
        <w:t xml:space="preserve"> για να επιταχυνθεί το ξεκλήρισμα των αγροτών με εργαλείο</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τους ηλεκτρονικούς πλειστηριασμούς, κινδυνεύοντας να χάσουν σπίτι, χωράφι, ό,τι τους έχει απομε</w:t>
      </w:r>
      <w:r>
        <w:rPr>
          <w:rFonts w:eastAsia="Times New Roman" w:cs="Times New Roman"/>
          <w:szCs w:val="24"/>
        </w:rPr>
        <w:t xml:space="preserve">ίνει να ζήσουν. </w:t>
      </w:r>
    </w:p>
    <w:p w14:paraId="31D63BC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Δίκαια έχουν βγει στους δρόμους, διεκδικώντας να πάρετε πίσω μέτρα που τους εξοντώνουν. Ζητάνε εγγυημένες τιμές για τα προϊόντα, να πληρώνονται αμέσως με την παράδοσή τους, να μη ζουν μέσα στην ανασφάλεια και την αβεβαιότητα, να μειωθεί το</w:t>
      </w:r>
      <w:r>
        <w:rPr>
          <w:rFonts w:eastAsia="Times New Roman" w:cs="Times New Roman"/>
          <w:szCs w:val="24"/>
        </w:rPr>
        <w:t xml:space="preserve"> κόστος παραγωγής -είναι πολύ μεγάλο- ο ΕΛΓΑ να καλύπτει και να αποζημιώνει το σύνολο των ζημιών στην παραγωγή και το κεφάλαιο, να καταργηθούν τα τεκμήρια φορολόγησης –είναι άδικα για φτωχούς-, να καθοριστεί ατομικό αφορολόγητο 12.000 ευρώ και </w:t>
      </w:r>
      <w:r>
        <w:rPr>
          <w:rFonts w:eastAsia="Times New Roman" w:cs="Times New Roman"/>
          <w:szCs w:val="24"/>
        </w:rPr>
        <w:lastRenderedPageBreak/>
        <w:t>3.000 ευρώ γ</w:t>
      </w:r>
      <w:r>
        <w:rPr>
          <w:rFonts w:eastAsia="Times New Roman" w:cs="Times New Roman"/>
          <w:szCs w:val="24"/>
        </w:rPr>
        <w:t xml:space="preserve">ια κάθε παιδί, να καταργηθεί ο ΕΝΦΙΑ στο χωράφι, αλλά και οι μεγάλες αυξήσεις στις ασφαλιστικές εισφορές και να καθοριστεί και ακατάσχετο όριο 12.000 ευρώ, για να μη γίνονται κατασχέσεις σπιτιών και χωραφιών για «κόκκινα» δάνεια. </w:t>
      </w:r>
    </w:p>
    <w:p w14:paraId="31D63BCE"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Δεν ζητούν ενισχύσεις, όπ</w:t>
      </w:r>
      <w:r>
        <w:rPr>
          <w:rFonts w:eastAsia="Times New Roman" w:cs="Times New Roman"/>
          <w:szCs w:val="24"/>
        </w:rPr>
        <w:t>ως λέτε, κύριε Υπουργέ, σε συνεντεύξεις. Να σταματήσετε να τους παίρνετε την μπουκιά από το στόμα με αυτή την πολιτική</w:t>
      </w:r>
      <w:r>
        <w:rPr>
          <w:rFonts w:eastAsia="Times New Roman" w:cs="Times New Roman"/>
          <w:szCs w:val="24"/>
        </w:rPr>
        <w:t>,</w:t>
      </w:r>
      <w:r>
        <w:rPr>
          <w:rFonts w:eastAsia="Times New Roman" w:cs="Times New Roman"/>
          <w:szCs w:val="24"/>
        </w:rPr>
        <w:t xml:space="preserve"> για να μπορέσουν να επιβιώσουν, αυτό ζητάνε. Και εδώ που τα λέμε, για τα αιτήματά τους τίποτε δεν είπατε. Και πρέπει να ακούσει όλη η κο</w:t>
      </w:r>
      <w:r>
        <w:rPr>
          <w:rFonts w:eastAsia="Times New Roman" w:cs="Times New Roman"/>
          <w:szCs w:val="24"/>
        </w:rPr>
        <w:t>ινωνία το τι λέτε και αν είναι δίκαια -που εμείς πιστεύουμε ότι είναι δίκαια-, χρειάζεται η συμπαράσταση όλης της κοινωνίας. Δεν είναι καθόλου τυχαίο ότι συγκεντρώνονται έξω από εφορίες, από τράπεζες, από ΕΛΓΑ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φωνάζουν συνθήματα «όχι στις κατασχέσεις χωραφιών, σπιτιών, </w:t>
      </w:r>
      <w:r>
        <w:rPr>
          <w:rFonts w:eastAsia="Times New Roman" w:cs="Times New Roman"/>
          <w:szCs w:val="24"/>
        </w:rPr>
        <w:lastRenderedPageBreak/>
        <w:t xml:space="preserve">τραπεζικών λογαριασμών». Είναι άδικα αυτά; Μα για την επιβίωσή τους συζητάμε. </w:t>
      </w:r>
    </w:p>
    <w:p w14:paraId="31D63BCF"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Εμείς το λέμε καθαρά, για το Κομμουνιστικό Κόμμα Ελλάδας λύση είναι το δυνάμωμα της κοινής δράσης ανάμεσα στην ε</w:t>
      </w:r>
      <w:r>
        <w:rPr>
          <w:rFonts w:eastAsia="Times New Roman" w:cs="Times New Roman"/>
          <w:szCs w:val="24"/>
        </w:rPr>
        <w:t xml:space="preserve">ργατική τάξη τους αυτοαπασχολούμενους της πόλης και της υπαίθρου σε τροχιά, όμως, σύγκρουσης με την Ευρωπαϊκή Ένωση, το κεφάλαιο και τις κυβερνήσεις τους. </w:t>
      </w:r>
    </w:p>
    <w:p w14:paraId="31D63BD0"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Ο δρόμος αυτός δεν είναι εύκολος. Έχει θυσίες, όμως, πιάνουν τόπο με προϋπόθεση αποδέσμευση από την </w:t>
      </w:r>
      <w:r>
        <w:rPr>
          <w:rFonts w:eastAsia="Times New Roman" w:cs="Times New Roman"/>
          <w:szCs w:val="24"/>
        </w:rPr>
        <w:t xml:space="preserve">Ευρωπαϊκή Ένωση και φυσικά κοινωνικοποίηση της γης, των καπιταλιστικών αγροτικών εκμεταλλεύσεων, των συγκεντρωμένων μέσων παραγωγής, με ενίσχυση των κρατικών υποδομών και με κρατικό εμπόριο και φυσικά με ένταξη στον κεντρικό επιστημονικό σχεδιασμό για την </w:t>
      </w:r>
      <w:r>
        <w:rPr>
          <w:rFonts w:eastAsia="Times New Roman" w:cs="Times New Roman"/>
          <w:szCs w:val="24"/>
        </w:rPr>
        <w:lastRenderedPageBreak/>
        <w:t xml:space="preserve">παραγωγή ποιοτικών προϊόντων, που θα καλύπτουν τις διατροφικές και άλλες ανάγκες του λαού. </w:t>
      </w:r>
    </w:p>
    <w:p w14:paraId="31D63BD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Ταυτόχρονα εμείς λέμε ότι ο αγροτικός παραγωγικός συνεταιρισμός των μικροϊδιοκτητών αγροτών σαν μεταβατικό στάδιο</w:t>
      </w:r>
      <w:r>
        <w:rPr>
          <w:rFonts w:eastAsia="Times New Roman" w:cs="Times New Roman"/>
          <w:szCs w:val="24"/>
        </w:rPr>
        <w:t>,</w:t>
      </w:r>
      <w:r>
        <w:rPr>
          <w:rFonts w:eastAsia="Times New Roman" w:cs="Times New Roman"/>
          <w:szCs w:val="24"/>
        </w:rPr>
        <w:t xml:space="preserve"> μπορεί να λειτουργήσει και να μειώσει το κόστος π</w:t>
      </w:r>
      <w:r>
        <w:rPr>
          <w:rFonts w:eastAsia="Times New Roman" w:cs="Times New Roman"/>
          <w:szCs w:val="24"/>
        </w:rPr>
        <w:t xml:space="preserve">αραγωγής, με κοινά καλλιεργητικά μέσα και φροντίδα για συλλογή προϊόντων, αξιοποιώντας, βεβαίως, καλύτερα τις παραγωγικές δυνάμεις. Έτσι δίνεται λύση στην μικρή </w:t>
      </w:r>
      <w:proofErr w:type="spellStart"/>
      <w:r>
        <w:rPr>
          <w:rFonts w:eastAsia="Times New Roman" w:cs="Times New Roman"/>
          <w:szCs w:val="24"/>
        </w:rPr>
        <w:t>πολυτεμαχισμένη</w:t>
      </w:r>
      <w:proofErr w:type="spellEnd"/>
      <w:r>
        <w:rPr>
          <w:rFonts w:eastAsia="Times New Roman" w:cs="Times New Roman"/>
          <w:szCs w:val="24"/>
        </w:rPr>
        <w:t xml:space="preserve"> αγροτική </w:t>
      </w:r>
      <w:proofErr w:type="spellStart"/>
      <w:r>
        <w:rPr>
          <w:rFonts w:eastAsia="Times New Roman" w:cs="Times New Roman"/>
          <w:szCs w:val="24"/>
        </w:rPr>
        <w:t>μικροϊδιοκτησία</w:t>
      </w:r>
      <w:proofErr w:type="spellEnd"/>
      <w:r>
        <w:rPr>
          <w:rFonts w:eastAsia="Times New Roman" w:cs="Times New Roman"/>
          <w:szCs w:val="24"/>
        </w:rPr>
        <w:t xml:space="preserve"> και εξασφαλίζεται λαϊκή ευημερία και όχι ξεκλήρισμα κα</w:t>
      </w:r>
      <w:r>
        <w:rPr>
          <w:rFonts w:eastAsia="Times New Roman" w:cs="Times New Roman"/>
          <w:szCs w:val="24"/>
        </w:rPr>
        <w:t xml:space="preserve">ι δυστυχία. </w:t>
      </w:r>
    </w:p>
    <w:p w14:paraId="31D63BD2"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1D63BD3"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ΠΡΟΕΔΡΕΩΝ (Σπυρίδων Λυκούδης): </w:t>
      </w:r>
      <w:r>
        <w:rPr>
          <w:rFonts w:eastAsia="Times New Roman" w:cs="Times New Roman"/>
          <w:szCs w:val="24"/>
        </w:rPr>
        <w:t xml:space="preserve">Κύριε Λαζαρίδη, έχετε τον λόγο. </w:t>
      </w:r>
    </w:p>
    <w:p w14:paraId="31D63BD4"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Σας ευχαριστώ, κύριε Πρόεδρε. </w:t>
      </w:r>
    </w:p>
    <w:p w14:paraId="31D63BD5"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Εγώ θα ξεκινήσω από μια φράση που είπε ο συνάδελφος από το ΠΑΣΟΚ ή Δημοκρατική Συμπαράταξη ή προσφάτω</w:t>
      </w:r>
      <w:r>
        <w:rPr>
          <w:rFonts w:eastAsia="Times New Roman" w:cs="Times New Roman"/>
          <w:szCs w:val="24"/>
        </w:rPr>
        <w:t>ς ΚΙΝ.Α. Έχει αλλάξει τόσα πολλά ονόματα</w:t>
      </w:r>
      <w:r>
        <w:rPr>
          <w:rFonts w:eastAsia="Times New Roman" w:cs="Times New Roman"/>
          <w:szCs w:val="24"/>
        </w:rPr>
        <w:t>,</w:t>
      </w:r>
      <w:r>
        <w:rPr>
          <w:rFonts w:eastAsia="Times New Roman" w:cs="Times New Roman"/>
          <w:szCs w:val="24"/>
        </w:rPr>
        <w:t xml:space="preserve"> που μας μπερδεύει πλέον. </w:t>
      </w:r>
      <w:r>
        <w:rPr>
          <w:rFonts w:eastAsia="Times New Roman" w:cs="Times New Roman"/>
          <w:szCs w:val="24"/>
        </w:rPr>
        <w:t>Ξ</w:t>
      </w:r>
      <w:r>
        <w:rPr>
          <w:rFonts w:eastAsia="Times New Roman" w:cs="Times New Roman"/>
          <w:szCs w:val="24"/>
        </w:rPr>
        <w:t xml:space="preserve">έρετε, το έχω ξαναπεί, ποιοι αλλάζουν συχνά ονόματα. Συνήθως, αυτοί οι οποίοι δεν είναι περήφανοι για το παρελθόν τους ή θέλουν να κρυφτούν από κάτι. </w:t>
      </w:r>
    </w:p>
    <w:p w14:paraId="31D63BD6"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Είπε ο καλός συνάδελφος «δώστε μια υπ</w:t>
      </w:r>
      <w:r>
        <w:rPr>
          <w:rFonts w:eastAsia="Times New Roman" w:cs="Times New Roman"/>
          <w:szCs w:val="24"/>
        </w:rPr>
        <w:t>όσχεση στον ελληνικό λαό». Ξέρετε, μου έφερε στο μυαλό το εξής: Επειδή γυρνάω και συναντιέμαι με φίλους, με ανθρώπους έξω στην ύπαιθρο, γιατί είμαι Βουλευτής της υπαίθρου της Θεσσαλονίκης, ξέρετε τι ζητάνε οι πολίτες να υποσχεθούμε; Ότι δεν θα κάνουμε αυτά</w:t>
      </w:r>
      <w:r>
        <w:rPr>
          <w:rFonts w:eastAsia="Times New Roman" w:cs="Times New Roman"/>
          <w:szCs w:val="24"/>
        </w:rPr>
        <w:t xml:space="preserve"> που έκαναν αυτά τα δύο κόμματα. Λένε «υποσχεθείτε μας ότι δεν θα κάνετε ούτε αυτά που έκανε το ΠΑΣΟΚ ούτε αυτά που έκανε η Νέα Δημοκρατία». </w:t>
      </w:r>
      <w:r>
        <w:rPr>
          <w:rFonts w:eastAsia="Times New Roman" w:cs="Times New Roman"/>
          <w:szCs w:val="24"/>
        </w:rPr>
        <w:lastRenderedPageBreak/>
        <w:t>Αυτή την υπόσχεση μας ζητούν οι πολίτες να δώσουμε και με τις πράξεις δείχνουμε 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δεν ακολουθούμε αυτό</w:t>
      </w:r>
      <w:r>
        <w:rPr>
          <w:rFonts w:eastAsia="Times New Roman" w:cs="Times New Roman"/>
          <w:szCs w:val="24"/>
        </w:rPr>
        <w:t xml:space="preserve">ν τον δρόμο. </w:t>
      </w:r>
    </w:p>
    <w:p w14:paraId="31D63BD7"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Διαβάζοντας την επερώτηση, λέω το εξής: Όταν συνέταξαν οι συνάδελφοι αυτή την επερώτηση, μάλλον κοιτούσαν τον καθρέφτη και απευθύνονταν στον εαυτό τους. </w:t>
      </w:r>
    </w:p>
    <w:p w14:paraId="31D63BD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Λένε σε κάποιο σημείο: Το ενδιαφέρον που εκδηλώνεται από νέους να ασχοληθούν με το αγροτ</w:t>
      </w:r>
      <w:r>
        <w:rPr>
          <w:rFonts w:eastAsia="Times New Roman" w:cs="Times New Roman"/>
          <w:szCs w:val="24"/>
        </w:rPr>
        <w:t>ικό επάγγελμα</w:t>
      </w:r>
      <w:r>
        <w:rPr>
          <w:rFonts w:eastAsia="Times New Roman" w:cs="Times New Roman"/>
          <w:szCs w:val="24"/>
        </w:rPr>
        <w:t>,</w:t>
      </w:r>
      <w:r>
        <w:rPr>
          <w:rFonts w:eastAsia="Times New Roman" w:cs="Times New Roman"/>
          <w:szCs w:val="24"/>
        </w:rPr>
        <w:t xml:space="preserve"> δεν αξιοποιείται κ</w:t>
      </w:r>
      <w:r>
        <w:rPr>
          <w:rFonts w:eastAsia="Times New Roman" w:cs="Times New Roman"/>
          <w:szCs w:val="24"/>
        </w:rPr>
        <w:t>.</w:t>
      </w:r>
      <w:r>
        <w:rPr>
          <w:rFonts w:eastAsia="Times New Roman" w:cs="Times New Roman"/>
          <w:szCs w:val="24"/>
        </w:rPr>
        <w:t xml:space="preserve">λπ. </w:t>
      </w:r>
      <w:r>
        <w:rPr>
          <w:rFonts w:eastAsia="Times New Roman" w:cs="Times New Roman"/>
          <w:szCs w:val="24"/>
        </w:rPr>
        <w:t>.</w:t>
      </w:r>
    </w:p>
    <w:p w14:paraId="31D63BD9"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Όταν μπήκαμε στην ΕΟΚ το 1981, η γεωργία ήταν στο 23% του ΑΕΠ ή σε απόλυτα μεγέθη ήταν 10,5 δισεκατομμύρια ευρώ η απόδοση της γεωργίας. Το 2014, όταν παρέδωσαν αυτά τα δύο κόμματα, τα οποία κυβερνούσαν σαράντα χρόνια</w:t>
      </w:r>
      <w:r>
        <w:rPr>
          <w:rFonts w:eastAsia="Times New Roman" w:cs="Times New Roman"/>
          <w:szCs w:val="24"/>
        </w:rPr>
        <w:t xml:space="preserve">, η γεωργία είχε </w:t>
      </w:r>
      <w:r>
        <w:rPr>
          <w:rFonts w:eastAsia="Times New Roman" w:cs="Times New Roman"/>
          <w:szCs w:val="24"/>
        </w:rPr>
        <w:lastRenderedPageBreak/>
        <w:t>συρρικνωθεί από το 23% στο 3%. Το 3% είναι με αναγωγή</w:t>
      </w:r>
      <w:r>
        <w:rPr>
          <w:rFonts w:eastAsia="Times New Roman" w:cs="Times New Roman"/>
          <w:szCs w:val="24"/>
        </w:rPr>
        <w:t>,</w:t>
      </w:r>
      <w:r>
        <w:rPr>
          <w:rFonts w:eastAsia="Times New Roman" w:cs="Times New Roman"/>
          <w:szCs w:val="24"/>
        </w:rPr>
        <w:t xml:space="preserve"> σε ένα ΑΕΠ το οποίο έχει ξεφύγει από την κανονικότητα ήδη από το 2009. Είχε συρρικνωθεί κατά 25%, κάτι που σημαίνει ότι ήταν κάτω από 3%. Και μετά μιλούν αυτοί για κίνητρα για αύξηση τ</w:t>
      </w:r>
      <w:r>
        <w:rPr>
          <w:rFonts w:eastAsia="Times New Roman" w:cs="Times New Roman"/>
          <w:szCs w:val="24"/>
        </w:rPr>
        <w:t>ης παραγωγής και είσοδο νέων αγροτών; Μα αυτοί έδιωξαν τους νέους αγρότες και αυτή η Κυβέρνηση με τα μέτρα που παίρνει, τα οποία θα αναφέρω παρακάτω –τα ανέφεραν</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πολύ σωστά και ο κύριος Υπουργός και ο </w:t>
      </w:r>
      <w:proofErr w:type="spellStart"/>
      <w:r>
        <w:rPr>
          <w:rFonts w:eastAsia="Times New Roman" w:cs="Times New Roman"/>
          <w:szCs w:val="24"/>
        </w:rPr>
        <w:t>προλαλήσας</w:t>
      </w:r>
      <w:proofErr w:type="spellEnd"/>
      <w:r>
        <w:rPr>
          <w:rFonts w:eastAsia="Times New Roman" w:cs="Times New Roman"/>
          <w:szCs w:val="24"/>
        </w:rPr>
        <w:t xml:space="preserve"> συνάδελφος από τον ΣΥΡΙΖΑ- προσπαθε</w:t>
      </w:r>
      <w:r>
        <w:rPr>
          <w:rFonts w:eastAsia="Times New Roman" w:cs="Times New Roman"/>
          <w:szCs w:val="24"/>
        </w:rPr>
        <w:t>ί</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να δώσει κίνητρα, για να μπουν νέοι αγρότες στην παραγωγή. </w:t>
      </w:r>
    </w:p>
    <w:p w14:paraId="31D63BDA"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Επίσης άκουσα ότι έγινε μια αναφορά για το ΕΣΠΑ, για το ποια είναι η απορροφητικότητα. Να πούμε ποια είναι η απορροφητικότητα απ’ αυτή την Κυβέρνηση. Είναι στο 24% από το ΕΣΠΑ για την</w:t>
      </w:r>
      <w:r>
        <w:rPr>
          <w:rFonts w:eastAsia="Times New Roman" w:cs="Times New Roman"/>
          <w:szCs w:val="24"/>
        </w:rPr>
        <w:t xml:space="preserve"> </w:t>
      </w:r>
      <w:r>
        <w:rPr>
          <w:rFonts w:eastAsia="Times New Roman" w:cs="Times New Roman"/>
          <w:szCs w:val="24"/>
        </w:rPr>
        <w:lastRenderedPageBreak/>
        <w:t>περίοδο 2014-2020, με μέση ετήσια απορροφητικότητα 11,5% απ’ αυτή την Κυβέρνηση, όταν η απορροφητικότητα από την κυβέρνηση ΠΑΣΟΚ και Νέας Δημοκρατίας ήταν 1,5%. Προσέξτε, 11,5% απ’ αυτή την Κυβέρνηση και 1,5% από τις προηγούμενες κυβερνήσεις!</w:t>
      </w:r>
    </w:p>
    <w:p w14:paraId="31D63BDB"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Επίσης αυτή </w:t>
      </w:r>
      <w:r>
        <w:rPr>
          <w:rFonts w:eastAsia="Times New Roman" w:cs="Times New Roman"/>
          <w:szCs w:val="24"/>
        </w:rPr>
        <w:t>η Κυβέρνηση βγαίνει πρώτη σε απορροφητικότητα στην Ευρώπη</w:t>
      </w:r>
      <w:r>
        <w:rPr>
          <w:rFonts w:eastAsia="Times New Roman" w:cs="Times New Roman"/>
          <w:szCs w:val="24"/>
        </w:rPr>
        <w:t>,</w:t>
      </w:r>
      <w:r>
        <w:rPr>
          <w:rFonts w:eastAsia="Times New Roman" w:cs="Times New Roman"/>
          <w:szCs w:val="24"/>
        </w:rPr>
        <w:t xml:space="preserve"> όσον αφορά το ΕΣΠΑ.</w:t>
      </w:r>
    </w:p>
    <w:p w14:paraId="31D63BDC"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Λέει παρακάτω η επερώτηση: Στην αγορά υπάρχει ασυδοσία, η Κυβέρνηση αδυνατεί να κινητοποιεί τους ελεγκτικούς μηχανισμούς για την πάταξη των </w:t>
      </w:r>
      <w:proofErr w:type="spellStart"/>
      <w:r>
        <w:rPr>
          <w:rFonts w:eastAsia="Times New Roman" w:cs="Times New Roman"/>
          <w:szCs w:val="24"/>
        </w:rPr>
        <w:t>ελληνοποιήσεων</w:t>
      </w:r>
      <w:proofErr w:type="spellEnd"/>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Τόσα χρόνια ποι</w:t>
      </w:r>
      <w:r>
        <w:rPr>
          <w:rFonts w:eastAsia="Times New Roman" w:cs="Times New Roman"/>
          <w:szCs w:val="24"/>
        </w:rPr>
        <w:t>ος ήταν αυτός ο οποίος δεν φρόντισε να προστατεύσει τα ελληνικά προϊόντα; Αυτές οι κυβερνήσεις. Αυτοί δεν κυβερνούσαν; Έρχονται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αυτά τα κόμματα, τα οποία κυβερνούσαν επί σαράντα χρόνια τον τόπο, που επί σαράντα χρόνια δεν έκαναν τίποτα και λένε σ’</w:t>
      </w:r>
      <w:r>
        <w:rPr>
          <w:rFonts w:eastAsia="Times New Roman" w:cs="Times New Roman"/>
          <w:szCs w:val="24"/>
        </w:rPr>
        <w:t xml:space="preserve"> </w:t>
      </w:r>
      <w:r>
        <w:rPr>
          <w:rFonts w:eastAsia="Times New Roman" w:cs="Times New Roman"/>
          <w:szCs w:val="24"/>
        </w:rPr>
        <w:lastRenderedPageBreak/>
        <w:t xml:space="preserve">αυτή την Κυβέρνηση, που κυβερνά δυόμισι χρόνια, γιατί δεν τα έκανε όλα σε δυόμισι χρόνια, αυτά που δεν έκαναν αυτοί σε σαράντα χρόνια; </w:t>
      </w:r>
    </w:p>
    <w:p w14:paraId="31D63BD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Όσον αφορά για την προστασία, θέλω να πω ότι αυτή η Κυβέρνηση έφερε νόμο, τον οποίο ξέρουν, γιατί ήμασταν εδώ όλοι, ότα</w:t>
      </w:r>
      <w:r>
        <w:rPr>
          <w:rFonts w:eastAsia="Times New Roman" w:cs="Times New Roman"/>
          <w:szCs w:val="24"/>
        </w:rPr>
        <w:t>ν τον συζητήσαμε και τον ψηφίσαμε. Με νόμο, λοιπόν, αυτής της Κυβέρνησης πλέον ο Έλληνας καταναλωτής παίρνοντας γάλα, ξέρει ότι αυτό το γάλα έχει γίνει από ζώα τα οποία αρμέχτηκαν στην πατρίδα μας, στην Ελλάδα ή το κρέας το οποίο θα πάρει από το</w:t>
      </w:r>
      <w:r>
        <w:rPr>
          <w:rFonts w:eastAsia="Times New Roman" w:cs="Times New Roman"/>
          <w:szCs w:val="24"/>
        </w:rPr>
        <w:t>ν</w:t>
      </w:r>
      <w:r>
        <w:rPr>
          <w:rFonts w:eastAsia="Times New Roman" w:cs="Times New Roman"/>
          <w:szCs w:val="24"/>
        </w:rPr>
        <w:t xml:space="preserve"> χασάπη, ε</w:t>
      </w:r>
      <w:r>
        <w:rPr>
          <w:rFonts w:eastAsia="Times New Roman" w:cs="Times New Roman"/>
          <w:szCs w:val="24"/>
        </w:rPr>
        <w:t>ίναι από ζώα τα οποία μεγάλωσαν και σφάχτηκαν στην Ελλάδα. Ξέρει από τα προϊόντα που παίρνει</w:t>
      </w:r>
      <w:r>
        <w:rPr>
          <w:rFonts w:eastAsia="Times New Roman" w:cs="Times New Roman"/>
          <w:szCs w:val="24"/>
        </w:rPr>
        <w:t>,</w:t>
      </w:r>
      <w:r>
        <w:rPr>
          <w:rFonts w:eastAsia="Times New Roman" w:cs="Times New Roman"/>
          <w:szCs w:val="24"/>
        </w:rPr>
        <w:t xml:space="preserve"> ποια είναι ελληνικά και ποια δεν είναι ελληνικά χάρ</w:t>
      </w:r>
      <w:r>
        <w:rPr>
          <w:rFonts w:eastAsia="Times New Roman" w:cs="Times New Roman"/>
          <w:szCs w:val="24"/>
        </w:rPr>
        <w:t>η</w:t>
      </w:r>
      <w:r>
        <w:rPr>
          <w:rFonts w:eastAsia="Times New Roman" w:cs="Times New Roman"/>
          <w:szCs w:val="24"/>
        </w:rPr>
        <w:t xml:space="preserve"> σ’ αυτή την Κυβέρνηση. </w:t>
      </w:r>
    </w:p>
    <w:p w14:paraId="31D63BDE"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Οι προηγούμενες κυβερνήσεις είχαν φροντίσει ό,τι είχε να κάνει με την παραγωγή να το </w:t>
      </w:r>
      <w:r>
        <w:rPr>
          <w:rFonts w:eastAsia="Times New Roman" w:cs="Times New Roman"/>
          <w:szCs w:val="24"/>
        </w:rPr>
        <w:t>πλήξουν. Έχω πει πολλές φορές από το Βήμα της Ολομέλειας για το κλείσιμο της Αγροτικής Τράπεζας, η οποία Αγροτική ήταν ο μοχλός ανάπτυξης της γεωργίας και συντρόφευε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το γεωργό στις προσπάθειές του για την παραγωγή, για την ανάπτυξη. Την έκλεισ</w:t>
      </w:r>
      <w:r>
        <w:rPr>
          <w:rFonts w:eastAsia="Times New Roman" w:cs="Times New Roman"/>
          <w:szCs w:val="24"/>
        </w:rPr>
        <w:t>αν. Και ξέρετε γιατί την έκλεισαν, κύριοι συνάδελφοι; Το έχω καταγγείλει και άλλη φορά. Γιατί αυτά τα δύο κόμματα χρωστούσαν 150 εκατομμύρια στην Αγροτική Τράπεζα. Προσέξτε, τα χρέη τους είναι περισσότερα. Είναι 230 έως 240 εκατομμύρια η Νέα Δημοκρατία και</w:t>
      </w:r>
      <w:r>
        <w:rPr>
          <w:rFonts w:eastAsia="Times New Roman" w:cs="Times New Roman"/>
          <w:szCs w:val="24"/>
        </w:rPr>
        <w:t xml:space="preserve"> 220 εκατομμύρια το ΠΑΣΟΚ. Απ’ αυτές τις οφειλές τα 150 εκατομμύρια ήταν στην Αγροτική Τράπεζα και την Αγροτική την πούλησαν για 90 εκατομμύρια! Εάν λειτουργούσαν έντιμα και είχαν σκοπό να πληρώσουν τα χρέη τους, </w:t>
      </w:r>
      <w:r>
        <w:rPr>
          <w:rFonts w:eastAsia="Times New Roman" w:cs="Times New Roman"/>
          <w:szCs w:val="24"/>
        </w:rPr>
        <w:lastRenderedPageBreak/>
        <w:t>γιατί την έδωσαν 60 εκατομμύρια κάτω από τι</w:t>
      </w:r>
      <w:r>
        <w:rPr>
          <w:rFonts w:eastAsia="Times New Roman" w:cs="Times New Roman"/>
          <w:szCs w:val="24"/>
        </w:rPr>
        <w:t xml:space="preserve">ς δικές τους οφειλές; Αυτό πρέπει κάποια στιγμή να το ψάξουμε. </w:t>
      </w:r>
    </w:p>
    <w:p w14:paraId="31D63BDF" w14:textId="77777777" w:rsidR="00495759" w:rsidRDefault="00D40270">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31D63BE0"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Θα πάρω και τον χρόνο της δευτερολογίας μου, κύριε Πρόεδρε. </w:t>
      </w:r>
    </w:p>
    <w:p w14:paraId="31D63BE1"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Θα σας απαντήσω, λοιπόν, τι έχει συμβεί. </w:t>
      </w:r>
      <w:r>
        <w:rPr>
          <w:rFonts w:eastAsia="Times New Roman" w:cs="Times New Roman"/>
          <w:szCs w:val="24"/>
        </w:rPr>
        <w:t>Προκειμένου να εξασφαλίζουν δάνεια, είχαν υποθηκεύσει τις κρατικές επιχορηγήσεις.</w:t>
      </w:r>
    </w:p>
    <w:p w14:paraId="31D63BE2"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Το 2014, τα δύο κόμματα ψήφισαν τροπολογία, με την οποία κατέστησαν ακατάσχετες επιχορηγήσεις, που είχαν ήδη υποθηκεύσει. Αυτό στον Ποινικό Κώδικα ξέρετε πώς λέγεται; Καταδολ</w:t>
      </w:r>
      <w:r>
        <w:rPr>
          <w:rFonts w:eastAsia="Times New Roman" w:cs="Times New Roman"/>
          <w:szCs w:val="24"/>
        </w:rPr>
        <w:t xml:space="preserve">ίευση δανειστών. Αυτό έκαναν τα δύο κόμματα </w:t>
      </w:r>
      <w:r>
        <w:rPr>
          <w:rFonts w:eastAsia="Times New Roman" w:cs="Times New Roman"/>
          <w:szCs w:val="24"/>
        </w:rPr>
        <w:t>κ</w:t>
      </w:r>
      <w:r>
        <w:rPr>
          <w:rFonts w:eastAsia="Times New Roman" w:cs="Times New Roman"/>
          <w:szCs w:val="24"/>
        </w:rPr>
        <w:t xml:space="preserve">αι μόλις η Αγροτική Τράπεζα τους έστειλε εξώδικο και τους έκανε αγωγή, την πούλησαν σε </w:t>
      </w:r>
      <w:r>
        <w:rPr>
          <w:rFonts w:eastAsia="Times New Roman" w:cs="Times New Roman"/>
          <w:szCs w:val="24"/>
        </w:rPr>
        <w:lastRenderedPageBreak/>
        <w:t>είκοσι μέρες! Αυτή είναι η εντιμότητα και με αυτόν τον τρόπο κυβερνούσαν αυτά τα δύο κόμματα, τα οποία μιλούν τώρα για αύξησ</w:t>
      </w:r>
      <w:r>
        <w:rPr>
          <w:rFonts w:eastAsia="Times New Roman" w:cs="Times New Roman"/>
          <w:szCs w:val="24"/>
        </w:rPr>
        <w:t xml:space="preserve">η της παραγωγής. </w:t>
      </w:r>
    </w:p>
    <w:p w14:paraId="31D63BE3"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Είπε ένας άλλος συνάδελφος: «Τι κάνετε για την παραγωγικότητα, την παραγωγή κ.λπ.;». Τα αποτελέσματα ήδη φαίνονται από αυτή την Κυβέρνηση. Να δούμε τι έκαναν οι προηγούμενες κυβερνήσεις, γιατί αυτή η Κυβέρνηση παρέλαβε ένα χάος, όσον αφορ</w:t>
      </w:r>
      <w:r>
        <w:rPr>
          <w:rFonts w:eastAsia="Times New Roman" w:cs="Times New Roman"/>
          <w:szCs w:val="24"/>
        </w:rPr>
        <w:t xml:space="preserve">ά όχι μόνο τη γεωργία αλλά όλους τους τομείς. </w:t>
      </w:r>
    </w:p>
    <w:p w14:paraId="31D63BE4"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Τι έκαναν τα δύο κόμματα; Επιδοτούσαν τους αγρότες, πρώτον να πηγαίνουν την παραγωγή τους στις χωματερές. Στους όμορους νομούς, στη Θεσσαλονίκη, στον δικό μου </w:t>
      </w:r>
      <w:r>
        <w:rPr>
          <w:rFonts w:eastAsia="Times New Roman" w:cs="Times New Roman"/>
          <w:szCs w:val="24"/>
        </w:rPr>
        <w:t>ν</w:t>
      </w:r>
      <w:r>
        <w:rPr>
          <w:rFonts w:eastAsia="Times New Roman" w:cs="Times New Roman"/>
          <w:szCs w:val="24"/>
        </w:rPr>
        <w:t>ομό τι έκαναν; Μιλάμε για τα φρούτα, για τις καλλ</w:t>
      </w:r>
      <w:r>
        <w:rPr>
          <w:rFonts w:eastAsia="Times New Roman" w:cs="Times New Roman"/>
          <w:szCs w:val="24"/>
        </w:rPr>
        <w:t xml:space="preserve">ιέργειες με τα ροδάκινα </w:t>
      </w:r>
      <w:r>
        <w:rPr>
          <w:rFonts w:eastAsia="Times New Roman"/>
          <w:bCs/>
        </w:rPr>
        <w:t>και</w:t>
      </w:r>
      <w:r>
        <w:rPr>
          <w:rFonts w:eastAsia="Times New Roman" w:cs="Times New Roman"/>
          <w:szCs w:val="24"/>
        </w:rPr>
        <w:t xml:space="preserve"> τα μήλα. Κυ</w:t>
      </w:r>
      <w:r>
        <w:rPr>
          <w:rFonts w:eastAsia="Times New Roman" w:cs="Times New Roman"/>
          <w:szCs w:val="24"/>
        </w:rPr>
        <w:lastRenderedPageBreak/>
        <w:t>ρίως με τα ροδάκινα γινόταν αυτό. Τους επιδοτούσαν για να πηγαίνουν τα ροδάκινα στις χωματερές. Επιδοτούσαν αγρότες να ξηλώνουν τ’ αμπέλια. Επιδοτούσαν άλλους αγρότες</w:t>
      </w:r>
      <w:r>
        <w:rPr>
          <w:rFonts w:eastAsia="Times New Roman" w:cs="Times New Roman"/>
          <w:szCs w:val="24"/>
        </w:rPr>
        <w:t>,</w:t>
      </w:r>
      <w:r>
        <w:rPr>
          <w:rFonts w:eastAsia="Times New Roman" w:cs="Times New Roman"/>
          <w:szCs w:val="24"/>
        </w:rPr>
        <w:t xml:space="preserve"> να φεύγουν από την παραγωγή καπνού. Επιδοτούσαν</w:t>
      </w:r>
      <w:r>
        <w:rPr>
          <w:rFonts w:eastAsia="Times New Roman" w:cs="Times New Roman"/>
          <w:szCs w:val="24"/>
        </w:rPr>
        <w:t>,</w:t>
      </w:r>
      <w:r>
        <w:rPr>
          <w:rFonts w:eastAsia="Times New Roman" w:cs="Times New Roman"/>
          <w:szCs w:val="24"/>
        </w:rPr>
        <w:t xml:space="preserve"> </w:t>
      </w:r>
      <w:r>
        <w:rPr>
          <w:rFonts w:eastAsia="Times New Roman" w:cs="Times New Roman"/>
        </w:rPr>
        <w:t>δηλαδή</w:t>
      </w:r>
      <w:r>
        <w:rPr>
          <w:rFonts w:eastAsia="Times New Roman" w:cs="Times New Roman"/>
        </w:rPr>
        <w:t>,</w:t>
      </w:r>
      <w:r>
        <w:rPr>
          <w:rFonts w:eastAsia="Times New Roman" w:cs="Times New Roman"/>
          <w:szCs w:val="24"/>
        </w:rPr>
        <w:t xml:space="preserve"> τους καπνοπαραγωγούς να σταματήσουν να παράγουν καπνά. Επιδοτούσαν αγρότες</w:t>
      </w:r>
      <w:r>
        <w:rPr>
          <w:rFonts w:eastAsia="Times New Roman" w:cs="Times New Roman"/>
          <w:szCs w:val="24"/>
        </w:rPr>
        <w:t>,</w:t>
      </w:r>
      <w:r>
        <w:rPr>
          <w:rFonts w:eastAsia="Times New Roman" w:cs="Times New Roman"/>
          <w:szCs w:val="24"/>
        </w:rPr>
        <w:t xml:space="preserve"> να κόβουν τις αμυγδαλιές, για να σταματήσουν την παραγωγή αμυγδάλου. Επιδοτούσαν τους αλιείς</w:t>
      </w:r>
      <w:r>
        <w:rPr>
          <w:rFonts w:eastAsia="Times New Roman" w:cs="Times New Roman"/>
          <w:szCs w:val="24"/>
        </w:rPr>
        <w:t>,</w:t>
      </w:r>
      <w:r>
        <w:rPr>
          <w:rFonts w:eastAsia="Times New Roman" w:cs="Times New Roman"/>
          <w:szCs w:val="24"/>
        </w:rPr>
        <w:t xml:space="preserve"> να καταστρέφουν και να κόβουν τα καΐκια τους. Αυτή ήταν η συμβολή αυτών των κο</w:t>
      </w:r>
      <w:r>
        <w:rPr>
          <w:rFonts w:eastAsia="Times New Roman" w:cs="Times New Roman"/>
          <w:szCs w:val="24"/>
        </w:rPr>
        <w:t>μμάτων στην παραγωγή. Αυτό μπορεί κανείς να το εκλάβει ως συμβολή στην παραγωγή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στον πρωτογενή τομέα; </w:t>
      </w:r>
    </w:p>
    <w:p w14:paraId="31D63BE5"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Βέβαια δεν φρόντισαν να τακτοποιήσουν μόνο τον πρωτογενή τομέα. Φρόντισαν και για την επεξεργασία. Έκλεισαν πάρα πολλές βιομηχανίες. Επάνω σ</w:t>
      </w:r>
      <w:r>
        <w:rPr>
          <w:rFonts w:eastAsia="Times New Roman" w:cs="Times New Roman"/>
          <w:szCs w:val="24"/>
        </w:rPr>
        <w:t xml:space="preserve">τη Θεσσαλονίκη και γενικά στη Μακεδονία </w:t>
      </w:r>
      <w:r>
        <w:rPr>
          <w:rFonts w:eastAsia="Times New Roman" w:cs="Times New Roman"/>
          <w:szCs w:val="24"/>
        </w:rPr>
        <w:lastRenderedPageBreak/>
        <w:t xml:space="preserve">είχαμε πολλές βιομηχανίες επεξεργασίας αγροτικών προϊόντων, </w:t>
      </w:r>
      <w:r>
        <w:rPr>
          <w:rFonts w:eastAsia="Times New Roman" w:cs="Times New Roman"/>
          <w:bCs/>
          <w:shd w:val="clear" w:color="auto" w:fill="FFFFFF"/>
        </w:rPr>
        <w:t>που</w:t>
      </w:r>
      <w:r>
        <w:rPr>
          <w:rFonts w:eastAsia="Times New Roman" w:cs="Times New Roman"/>
          <w:bCs/>
          <w:shd w:val="clear" w:color="auto" w:fill="FFFFFF"/>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ήταν υποδειγματικές. Δηλαδή μετά την παραγωγή είχαμε καθετοποίηση, επεξεργασία και διάθεση των προϊόντων. Όλα αυτά έκλεισαν. Αναφέρομαι στο</w:t>
      </w:r>
      <w:r>
        <w:rPr>
          <w:rFonts w:eastAsia="Times New Roman" w:cs="Times New Roman"/>
          <w:szCs w:val="24"/>
        </w:rPr>
        <w:t xml:space="preserve">ν Λαγκαδά και σε άλλες περιοχές, όπως τη </w:t>
      </w:r>
      <w:proofErr w:type="spellStart"/>
      <w:r>
        <w:rPr>
          <w:rFonts w:eastAsia="Times New Roman" w:cs="Times New Roman"/>
          <w:szCs w:val="24"/>
        </w:rPr>
        <w:t>Σίνδο</w:t>
      </w:r>
      <w:proofErr w:type="spellEnd"/>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Μιλάμε για εργοστάσια και υποδειγματικές βιομηχανίες επεξεργασίας οι οποίες έκλεισαν. Πολλές από αυτές ήταν συνεταιριστικές. </w:t>
      </w:r>
    </w:p>
    <w:p w14:paraId="31D63BE6"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Βέβαια με την πολιτική που ασκούσαν</w:t>
      </w:r>
      <w:r>
        <w:rPr>
          <w:rFonts w:eastAsia="Times New Roman" w:cs="Times New Roman"/>
          <w:szCs w:val="24"/>
        </w:rPr>
        <w:t>,</w:t>
      </w:r>
      <w:r>
        <w:rPr>
          <w:rFonts w:eastAsia="Times New Roman" w:cs="Times New Roman"/>
          <w:szCs w:val="24"/>
        </w:rPr>
        <w:t xml:space="preserve"> φρόντισαν άλλες βιομηχανίες ν’ αλλάξουν</w:t>
      </w:r>
      <w:r>
        <w:rPr>
          <w:rFonts w:eastAsia="Times New Roman" w:cs="Times New Roman"/>
          <w:szCs w:val="24"/>
        </w:rPr>
        <w:t xml:space="preserve"> έδρα. Μιλάω για τη </w:t>
      </w:r>
      <w:r>
        <w:rPr>
          <w:rFonts w:eastAsia="Times New Roman" w:cs="Times New Roman"/>
          <w:szCs w:val="24"/>
        </w:rPr>
        <w:t>«</w:t>
      </w:r>
      <w:r>
        <w:rPr>
          <w:rFonts w:eastAsia="Times New Roman" w:cs="Times New Roman"/>
          <w:szCs w:val="24"/>
        </w:rPr>
        <w:t>ΒΙΟΧΑΛΚΟ</w:t>
      </w:r>
      <w:r>
        <w:rPr>
          <w:rFonts w:eastAsia="Times New Roman" w:cs="Times New Roman"/>
          <w:szCs w:val="24"/>
        </w:rPr>
        <w:t>»</w:t>
      </w:r>
      <w:r>
        <w:rPr>
          <w:rFonts w:eastAsia="Times New Roman" w:cs="Times New Roman"/>
          <w:szCs w:val="24"/>
        </w:rPr>
        <w:t xml:space="preserve">, για την </w:t>
      </w:r>
      <w:r>
        <w:rPr>
          <w:rFonts w:eastAsia="Times New Roman" w:cs="Times New Roman"/>
          <w:szCs w:val="24"/>
        </w:rPr>
        <w:t>«</w:t>
      </w:r>
      <w:r>
        <w:rPr>
          <w:rFonts w:eastAsia="Times New Roman" w:cs="Times New Roman"/>
          <w:szCs w:val="24"/>
        </w:rPr>
        <w:t>3</w:t>
      </w:r>
      <w:r w:rsidRPr="00586BF7">
        <w:rPr>
          <w:rFonts w:eastAsia="Times New Roman" w:cs="Times New Roman"/>
          <w:szCs w:val="24"/>
          <w:vertAlign w:val="superscript"/>
        </w:rPr>
        <w:t>Ε</w:t>
      </w:r>
      <w:r>
        <w:rPr>
          <w:rFonts w:eastAsia="Times New Roman" w:cs="Times New Roman"/>
          <w:szCs w:val="24"/>
        </w:rPr>
        <w:t>»</w:t>
      </w:r>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rPr>
        <w:t>ΒΙΟΧΑΛΚΟ</w:t>
      </w:r>
      <w:r>
        <w:rPr>
          <w:rFonts w:eastAsia="Times New Roman" w:cs="Times New Roman"/>
          <w:szCs w:val="24"/>
        </w:rPr>
        <w:t>»</w:t>
      </w:r>
      <w:r>
        <w:rPr>
          <w:rFonts w:eastAsia="Times New Roman" w:cs="Times New Roman"/>
          <w:szCs w:val="24"/>
        </w:rPr>
        <w:t xml:space="preserve"> είναι το 7% των συνολικών εξαγωγών της χώρας. Αυτή ήταν η συμβολή τους στην οικονομία της χώρας. </w:t>
      </w:r>
    </w:p>
    <w:p w14:paraId="31D63BE7"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Θα σας φέρω μερικά παραδείγματα, κυρίες και κύριοι συνάδελφοι, για να δείτε τι έχουν κάνει στ</w:t>
      </w:r>
      <w:r>
        <w:rPr>
          <w:rFonts w:eastAsia="Times New Roman" w:cs="Times New Roman"/>
          <w:szCs w:val="24"/>
        </w:rPr>
        <w:t xml:space="preserve">ην γεωργία αυτά τα δύο κόμματα. Είχαμε </w:t>
      </w:r>
      <w:r>
        <w:rPr>
          <w:rFonts w:eastAsia="Times New Roman" w:cs="Times New Roman"/>
          <w:szCs w:val="24"/>
        </w:rPr>
        <w:t xml:space="preserve">δωδεκάμισι </w:t>
      </w:r>
      <w:r>
        <w:rPr>
          <w:rFonts w:eastAsia="Times New Roman" w:cs="Times New Roman"/>
          <w:szCs w:val="24"/>
        </w:rPr>
        <w:t xml:space="preserve">χιλιάδες τόνους ετήσια παραγωγή σε όσπρια. Ξέρετε τον Δεκέμβριο του 2014, κυρίες και κύριοι συνάδελφοι, όταν παρέδωσαν πόσο ήταν; Από </w:t>
      </w:r>
      <w:r>
        <w:rPr>
          <w:rFonts w:eastAsia="Times New Roman" w:cs="Times New Roman"/>
          <w:szCs w:val="24"/>
        </w:rPr>
        <w:t xml:space="preserve">δωδεκάμισι </w:t>
      </w:r>
      <w:r>
        <w:rPr>
          <w:rFonts w:eastAsia="Times New Roman" w:cs="Times New Roman"/>
          <w:szCs w:val="24"/>
        </w:rPr>
        <w:t xml:space="preserve">χιλιάδες τόνους παραγωγή σε όσπρια -και μιλάμε αρίστης ποιότητας, από στραγγιστικά χωράφια, από ορεινές </w:t>
      </w:r>
      <w:r>
        <w:rPr>
          <w:rFonts w:eastAsia="Times New Roman"/>
          <w:bCs/>
        </w:rPr>
        <w:t>και</w:t>
      </w:r>
      <w:r>
        <w:rPr>
          <w:rFonts w:eastAsia="Times New Roman" w:cs="Times New Roman"/>
          <w:szCs w:val="24"/>
        </w:rPr>
        <w:t xml:space="preserve"> ημιορεινές καλλιέργειες- την κατέβασαν σε </w:t>
      </w:r>
      <w:r>
        <w:rPr>
          <w:rFonts w:eastAsia="Times New Roman" w:cs="Times New Roman"/>
          <w:szCs w:val="24"/>
        </w:rPr>
        <w:t xml:space="preserve">δυόμισι </w:t>
      </w:r>
      <w:r>
        <w:rPr>
          <w:rFonts w:eastAsia="Times New Roman" w:cs="Times New Roman"/>
          <w:szCs w:val="24"/>
        </w:rPr>
        <w:t xml:space="preserve">χιλιάδες τόνους. Μιλάμε για απίστευτη καταστροφή στην καλλιέργεια. </w:t>
      </w:r>
    </w:p>
    <w:p w14:paraId="31D63BE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Ακούστε </w:t>
      </w:r>
      <w:r>
        <w:rPr>
          <w:rFonts w:eastAsia="Times New Roman"/>
          <w:bCs/>
        </w:rPr>
        <w:t>και</w:t>
      </w:r>
      <w:r>
        <w:rPr>
          <w:rFonts w:eastAsia="Times New Roman" w:cs="Times New Roman"/>
          <w:szCs w:val="24"/>
        </w:rPr>
        <w:t xml:space="preserve"> για το σουσάμι, γι</w:t>
      </w:r>
      <w:r>
        <w:rPr>
          <w:rFonts w:eastAsia="Times New Roman" w:cs="Times New Roman"/>
          <w:szCs w:val="24"/>
        </w:rPr>
        <w:t>ατί επάνω στη Θεσσαλονίκη έχουμε το παραδοσιακό κουλούρι Θεσσαλονίκης, τον χαλβά, το παστέλι</w:t>
      </w:r>
      <w:r>
        <w:rPr>
          <w:rFonts w:eastAsia="Times New Roman" w:cs="Times New Roman"/>
          <w:szCs w:val="24"/>
        </w:rPr>
        <w:t>,</w:t>
      </w:r>
      <w:r>
        <w:rPr>
          <w:rFonts w:eastAsia="Times New Roman" w:cs="Times New Roman"/>
          <w:szCs w:val="24"/>
        </w:rPr>
        <w:t xml:space="preserve"> που εξαρτώνται από την παραγωγή σουσαμιού. Η παραγωγή σε σουσάμι το 1980 ήταν </w:t>
      </w:r>
      <w:proofErr w:type="spellStart"/>
      <w:r>
        <w:rPr>
          <w:rFonts w:eastAsia="Times New Roman" w:cs="Times New Roman"/>
          <w:szCs w:val="24"/>
        </w:rPr>
        <w:t>επτάμισι</w:t>
      </w:r>
      <w:proofErr w:type="spellEnd"/>
      <w:r>
        <w:rPr>
          <w:rFonts w:eastAsia="Times New Roman" w:cs="Times New Roman"/>
          <w:szCs w:val="24"/>
        </w:rPr>
        <w:t xml:space="preserve"> </w:t>
      </w:r>
      <w:r>
        <w:rPr>
          <w:rFonts w:eastAsia="Times New Roman" w:cs="Times New Roman"/>
          <w:szCs w:val="24"/>
        </w:rPr>
        <w:t xml:space="preserve">χιλιάδες τόνοι. Οι ετήσιες μας </w:t>
      </w:r>
      <w:r>
        <w:rPr>
          <w:rFonts w:eastAsia="Times New Roman" w:cs="Times New Roman"/>
          <w:szCs w:val="24"/>
        </w:rPr>
        <w:lastRenderedPageBreak/>
        <w:t xml:space="preserve">ανάγκες είναι </w:t>
      </w:r>
      <w:proofErr w:type="spellStart"/>
      <w:r>
        <w:rPr>
          <w:rFonts w:eastAsia="Times New Roman" w:cs="Times New Roman"/>
          <w:szCs w:val="24"/>
        </w:rPr>
        <w:t>οκτώμισι</w:t>
      </w:r>
      <w:proofErr w:type="spellEnd"/>
      <w:r>
        <w:rPr>
          <w:rFonts w:eastAsia="Times New Roman" w:cs="Times New Roman"/>
          <w:szCs w:val="24"/>
        </w:rPr>
        <w:t xml:space="preserve"> </w:t>
      </w:r>
      <w:r>
        <w:rPr>
          <w:rFonts w:eastAsia="Times New Roman" w:cs="Times New Roman"/>
          <w:szCs w:val="24"/>
        </w:rPr>
        <w:t xml:space="preserve">χιλιάδες τόνοι. Από </w:t>
      </w:r>
      <w:proofErr w:type="spellStart"/>
      <w:r>
        <w:rPr>
          <w:rFonts w:eastAsia="Times New Roman" w:cs="Times New Roman"/>
          <w:szCs w:val="24"/>
        </w:rPr>
        <w:t>ε</w:t>
      </w:r>
      <w:r>
        <w:rPr>
          <w:rFonts w:eastAsia="Times New Roman" w:cs="Times New Roman"/>
          <w:szCs w:val="24"/>
        </w:rPr>
        <w:t>πτάμισι</w:t>
      </w:r>
      <w:proofErr w:type="spellEnd"/>
      <w:r>
        <w:rPr>
          <w:rFonts w:eastAsia="Times New Roman" w:cs="Times New Roman"/>
          <w:szCs w:val="24"/>
        </w:rPr>
        <w:t xml:space="preserve"> χιλιάδες τόνους ξέρετε το 2014 πού κατέβηκε η παραγωγή; Στους </w:t>
      </w:r>
      <w:r>
        <w:rPr>
          <w:rFonts w:eastAsia="Times New Roman" w:cs="Times New Roman"/>
          <w:szCs w:val="24"/>
        </w:rPr>
        <w:t>σαράντα</w:t>
      </w:r>
      <w:r>
        <w:rPr>
          <w:rFonts w:eastAsia="Times New Roman" w:cs="Times New Roman"/>
          <w:szCs w:val="24"/>
        </w:rPr>
        <w:t xml:space="preserve"> τόνους. Αυτή ήταν η συμβολή τους στην παραγωγή. </w:t>
      </w:r>
    </w:p>
    <w:p w14:paraId="31D63BE9"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να ολοκληρώνετε.</w:t>
      </w:r>
    </w:p>
    <w:p w14:paraId="31D63BEA"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 ολοκληρώνω, αλλά παίρνω και τη δευτερολ</w:t>
      </w:r>
      <w:r>
        <w:rPr>
          <w:rFonts w:eastAsia="Times New Roman" w:cs="Times New Roman"/>
          <w:szCs w:val="24"/>
        </w:rPr>
        <w:t xml:space="preserve">ογία μου. </w:t>
      </w:r>
    </w:p>
    <w:p w14:paraId="31D63BEB"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Δεν υπάρχει δευτερολογία, κύριε συνάδελφε. Ανοχή έχετε. Δευτερολογία δεν προβλέπεται. </w:t>
      </w:r>
    </w:p>
    <w:p w14:paraId="31D63BEC"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Πολύ ωραία. Προηγουμένως η κυρία συνάδελφος από το Κομμουνιστικό Κόμμα μίλησε δώδεκα λεπτά. Εγώ μόλις συμπ</w:t>
      </w:r>
      <w:r>
        <w:rPr>
          <w:rFonts w:eastAsia="Times New Roman" w:cs="Times New Roman"/>
          <w:szCs w:val="24"/>
        </w:rPr>
        <w:t xml:space="preserve">λήρωσα </w:t>
      </w:r>
      <w:proofErr w:type="spellStart"/>
      <w:r>
        <w:rPr>
          <w:rFonts w:eastAsia="Times New Roman" w:cs="Times New Roman"/>
          <w:szCs w:val="24"/>
        </w:rPr>
        <w:t>εννιάμισι</w:t>
      </w:r>
      <w:proofErr w:type="spellEnd"/>
      <w:r>
        <w:rPr>
          <w:rFonts w:eastAsia="Times New Roman" w:cs="Times New Roman"/>
          <w:szCs w:val="24"/>
        </w:rPr>
        <w:t xml:space="preserve"> λεπτά. </w:t>
      </w:r>
    </w:p>
    <w:p w14:paraId="31D63BED"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Μανωλάκου</w:t>
      </w:r>
      <w:proofErr w:type="spellEnd"/>
      <w:r>
        <w:rPr>
          <w:rFonts w:eastAsia="Times New Roman" w:cs="Times New Roman"/>
          <w:szCs w:val="24"/>
        </w:rPr>
        <w:t xml:space="preserve"> μίλησε για </w:t>
      </w:r>
      <w:r>
        <w:rPr>
          <w:rFonts w:eastAsia="Times New Roman" w:cs="Times New Roman"/>
          <w:szCs w:val="24"/>
        </w:rPr>
        <w:t>δέκα</w:t>
      </w:r>
      <w:r>
        <w:rPr>
          <w:rFonts w:eastAsia="Times New Roman" w:cs="Times New Roman"/>
          <w:szCs w:val="24"/>
        </w:rPr>
        <w:t xml:space="preserve"> λεπτά. Έχετε και εσείς ανοχή. Σας λέω ότι δευτερολογία δεν προβλέπεται. Δεν σας λέω τίποτα άλλο. </w:t>
      </w:r>
    </w:p>
    <w:p w14:paraId="31D63BEE"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Σε λιγότερο από ένα λεπτό τελειώνω, κύριε Πρόεδρε.</w:t>
      </w:r>
    </w:p>
    <w:p w14:paraId="31D63BEF" w14:textId="77777777" w:rsidR="00495759" w:rsidRDefault="00D40270">
      <w:pPr>
        <w:spacing w:line="600" w:lineRule="auto"/>
        <w:jc w:val="both"/>
        <w:rPr>
          <w:rFonts w:eastAsia="Times New Roman" w:cs="Times New Roman"/>
          <w:szCs w:val="24"/>
        </w:rPr>
      </w:pPr>
      <w:r>
        <w:rPr>
          <w:rFonts w:eastAsia="Times New Roman" w:cs="Times New Roman"/>
          <w:szCs w:val="24"/>
        </w:rPr>
        <w:t xml:space="preserve">Όσον αφορά την αλιεία, ξέρετε ότι στη Θεσσαλονίκη έχουμε την ευλογία, το προνόμιο αν θέλετε, να έχουμε και μεγάλο αλιευτικό στόλο αλλά και πολύ μεγάλες εξαγωγές σε </w:t>
      </w:r>
      <w:proofErr w:type="spellStart"/>
      <w:r>
        <w:rPr>
          <w:rFonts w:eastAsia="Times New Roman" w:cs="Times New Roman"/>
          <w:szCs w:val="24"/>
        </w:rPr>
        <w:t>οστρακοκαλλιέργειες</w:t>
      </w:r>
      <w:proofErr w:type="spellEnd"/>
      <w:r>
        <w:rPr>
          <w:rFonts w:eastAsia="Times New Roman" w:cs="Times New Roman"/>
          <w:szCs w:val="24"/>
        </w:rPr>
        <w:t>, οπότε είχα τη δυνατότητα να μιλήσω με τους ανθρώπους.</w:t>
      </w:r>
    </w:p>
    <w:p w14:paraId="31D63BF0" w14:textId="77777777" w:rsidR="00495759" w:rsidRDefault="00D40270">
      <w:pPr>
        <w:spacing w:line="600" w:lineRule="auto"/>
        <w:ind w:firstLine="720"/>
        <w:jc w:val="both"/>
        <w:rPr>
          <w:rFonts w:eastAsia="Times New Roman"/>
          <w:szCs w:val="24"/>
        </w:rPr>
      </w:pPr>
      <w:r>
        <w:rPr>
          <w:rFonts w:eastAsia="Times New Roman"/>
          <w:szCs w:val="24"/>
        </w:rPr>
        <w:t>Κ</w:t>
      </w:r>
      <w:r>
        <w:rPr>
          <w:rFonts w:eastAsia="Times New Roman"/>
          <w:szCs w:val="24"/>
        </w:rPr>
        <w:t>αι</w:t>
      </w:r>
      <w:r>
        <w:rPr>
          <w:rFonts w:eastAsia="Times New Roman"/>
          <w:szCs w:val="24"/>
        </w:rPr>
        <w:t xml:space="preserve"> έχουμε και τ</w:t>
      </w:r>
      <w:r>
        <w:rPr>
          <w:rFonts w:eastAsia="Times New Roman"/>
          <w:szCs w:val="24"/>
        </w:rPr>
        <w:t xml:space="preserve">η μεγαλύτερη ιχθυόσκαλα στην Ελλάδα και μια από τις μεγαλύτερες της Ευρώπης. </w:t>
      </w:r>
    </w:p>
    <w:p w14:paraId="31D63BF1" w14:textId="77777777" w:rsidR="00495759" w:rsidRDefault="00D40270">
      <w:pPr>
        <w:tabs>
          <w:tab w:val="left" w:pos="2820"/>
        </w:tabs>
        <w:spacing w:line="600" w:lineRule="auto"/>
        <w:ind w:firstLine="720"/>
        <w:jc w:val="both"/>
        <w:rPr>
          <w:rFonts w:eastAsia="Times New Roman"/>
          <w:szCs w:val="24"/>
        </w:rPr>
      </w:pPr>
      <w:r>
        <w:rPr>
          <w:rFonts w:eastAsia="Times New Roman"/>
          <w:szCs w:val="24"/>
        </w:rPr>
        <w:t>Πρόσφατα σε επίσκεψη που έκανα, είχα τη δυνατότητα να μιλήσω με τους ανθρώπους. Οι άνθρωποι αυτό που λέγανε</w:t>
      </w:r>
      <w:r>
        <w:rPr>
          <w:rFonts w:eastAsia="Times New Roman"/>
          <w:szCs w:val="24"/>
        </w:rPr>
        <w:t>,</w:t>
      </w:r>
      <w:r>
        <w:rPr>
          <w:rFonts w:eastAsia="Times New Roman"/>
          <w:szCs w:val="24"/>
        </w:rPr>
        <w:t xml:space="preserve"> είναι ότι </w:t>
      </w:r>
      <w:r>
        <w:rPr>
          <w:rFonts w:eastAsia="Times New Roman"/>
          <w:szCs w:val="24"/>
        </w:rPr>
        <w:lastRenderedPageBreak/>
        <w:t>τόσα χρόνια από τις αποφάσεις και από τα νομοσχέδια των προ</w:t>
      </w:r>
      <w:r>
        <w:rPr>
          <w:rFonts w:eastAsia="Times New Roman"/>
          <w:szCs w:val="24"/>
        </w:rPr>
        <w:t>ηγούμενων κυβερνήσεων, μιλάμε για ΠΑΣΟΚ και Νέα Δημοκρατία, έχει γίνει ένα τέτοιο πεδίο από τα νομοσχέδι</w:t>
      </w:r>
      <w:r>
        <w:rPr>
          <w:rFonts w:eastAsia="Times New Roman"/>
          <w:szCs w:val="24"/>
        </w:rPr>
        <w:t>α</w:t>
      </w:r>
      <w:r>
        <w:rPr>
          <w:rFonts w:eastAsia="Times New Roman"/>
          <w:szCs w:val="24"/>
        </w:rPr>
        <w:t>, όσον αφορά την άσκηση της αλιείας, που κανείς δεν μπορεί να είναι σίγουρος για τίποτα. Ξεκινάμε από βασιλικά διατάγματα</w:t>
      </w:r>
      <w:r>
        <w:rPr>
          <w:rFonts w:eastAsia="Times New Roman"/>
          <w:szCs w:val="24"/>
        </w:rPr>
        <w:t>,</w:t>
      </w:r>
      <w:r>
        <w:rPr>
          <w:rFonts w:eastAsia="Times New Roman"/>
          <w:szCs w:val="24"/>
        </w:rPr>
        <w:t xml:space="preserve"> προχωράμε σε νομοσχέδια, πάμ</w:t>
      </w:r>
      <w:r>
        <w:rPr>
          <w:rFonts w:eastAsia="Times New Roman"/>
          <w:szCs w:val="24"/>
        </w:rPr>
        <w:t>ε σε υπουργικές αποφάσεις και όλα τα φέρνανε σαν έναν συρφετό</w:t>
      </w:r>
      <w:r>
        <w:rPr>
          <w:rFonts w:eastAsia="Times New Roman"/>
          <w:szCs w:val="24"/>
        </w:rPr>
        <w:t>,</w:t>
      </w:r>
      <w:r>
        <w:rPr>
          <w:rFonts w:eastAsia="Times New Roman"/>
          <w:szCs w:val="24"/>
        </w:rPr>
        <w:t xml:space="preserve"> χωρίς να ακυρώνουν κάτι προηγούμενο. </w:t>
      </w:r>
      <w:r>
        <w:rPr>
          <w:rFonts w:eastAsia="Times New Roman"/>
          <w:szCs w:val="24"/>
        </w:rPr>
        <w:t>Κ</w:t>
      </w:r>
      <w:r>
        <w:rPr>
          <w:rFonts w:eastAsia="Times New Roman"/>
          <w:szCs w:val="24"/>
        </w:rPr>
        <w:t>αλείται τώρα ο λιμενάρχης ή αυτός που είναι υπεύθυνος για να τους ελέγξει και να μην ξέρει τι από όλα ισχύει.</w:t>
      </w:r>
    </w:p>
    <w:p w14:paraId="31D63BF2" w14:textId="77777777" w:rsidR="00495759" w:rsidRDefault="00D40270">
      <w:pPr>
        <w:tabs>
          <w:tab w:val="left" w:pos="2820"/>
        </w:tabs>
        <w:spacing w:line="600" w:lineRule="auto"/>
        <w:ind w:firstLine="720"/>
        <w:jc w:val="both"/>
        <w:rPr>
          <w:rFonts w:eastAsia="Times New Roman"/>
          <w:szCs w:val="24"/>
        </w:rPr>
      </w:pPr>
      <w:r>
        <w:rPr>
          <w:rFonts w:eastAsia="Times New Roman"/>
          <w:szCs w:val="24"/>
        </w:rPr>
        <w:t>Βλέπετε ότι αυτή η Κυβέρνηση</w:t>
      </w:r>
      <w:r>
        <w:rPr>
          <w:rFonts w:eastAsia="Times New Roman"/>
          <w:szCs w:val="24"/>
        </w:rPr>
        <w:t>,</w:t>
      </w:r>
      <w:r>
        <w:rPr>
          <w:rFonts w:eastAsia="Times New Roman"/>
          <w:szCs w:val="24"/>
        </w:rPr>
        <w:t xml:space="preserve"> φρόντισε να εξα</w:t>
      </w:r>
      <w:r>
        <w:rPr>
          <w:rFonts w:eastAsia="Times New Roman"/>
          <w:szCs w:val="24"/>
        </w:rPr>
        <w:t>σφαλίσει τους παραγωγούς με τις εξήντα μέρες εξόφληση. Αυτό είναι μεγάλη υπόθεση</w:t>
      </w:r>
      <w:r>
        <w:rPr>
          <w:rFonts w:eastAsia="Times New Roman"/>
          <w:szCs w:val="24"/>
        </w:rPr>
        <w:t>,</w:t>
      </w:r>
      <w:r>
        <w:rPr>
          <w:rFonts w:eastAsia="Times New Roman"/>
          <w:szCs w:val="24"/>
        </w:rPr>
        <w:t xml:space="preserve"> γιατί δεσμεύει και τους δύο με τα τιμολόγια τα οποία κοινοποιούνται, οπότε δεν μπορεί κανείς να το παραβιάσει αυτό. Μιλάμε </w:t>
      </w:r>
      <w:r>
        <w:rPr>
          <w:rFonts w:eastAsia="Times New Roman"/>
          <w:szCs w:val="24"/>
        </w:rPr>
        <w:lastRenderedPageBreak/>
        <w:t xml:space="preserve">για την «Κάρτα του </w:t>
      </w:r>
      <w:r>
        <w:rPr>
          <w:rFonts w:eastAsia="Times New Roman"/>
          <w:szCs w:val="24"/>
        </w:rPr>
        <w:t>Α</w:t>
      </w:r>
      <w:r>
        <w:rPr>
          <w:rFonts w:eastAsia="Times New Roman"/>
          <w:szCs w:val="24"/>
        </w:rPr>
        <w:t>γρότη», για την εξόφληση των οφ</w:t>
      </w:r>
      <w:r>
        <w:rPr>
          <w:rFonts w:eastAsia="Times New Roman"/>
          <w:szCs w:val="24"/>
        </w:rPr>
        <w:t xml:space="preserve">ειλών που έχει φροντίσει αυτή η Κυβέρνηση από το 2008. Υπήρχαν οφειλές από το 2008. </w:t>
      </w:r>
    </w:p>
    <w:p w14:paraId="31D63BF3" w14:textId="77777777" w:rsidR="00495759" w:rsidRDefault="00D40270">
      <w:pPr>
        <w:tabs>
          <w:tab w:val="left" w:pos="2820"/>
        </w:tabs>
        <w:spacing w:line="600" w:lineRule="auto"/>
        <w:ind w:firstLine="720"/>
        <w:jc w:val="both"/>
        <w:rPr>
          <w:rFonts w:eastAsia="Times New Roman"/>
          <w:szCs w:val="24"/>
        </w:rPr>
      </w:pPr>
      <w:r>
        <w:rPr>
          <w:rFonts w:eastAsia="Times New Roman"/>
          <w:szCs w:val="24"/>
        </w:rPr>
        <w:t>Κι εδώ κλείνω. Μιλάμε για τους δασικούς χάρτες</w:t>
      </w:r>
      <w:r>
        <w:rPr>
          <w:rFonts w:eastAsia="Times New Roman"/>
          <w:szCs w:val="24"/>
        </w:rPr>
        <w:t>,</w:t>
      </w:r>
      <w:r>
        <w:rPr>
          <w:rFonts w:eastAsia="Times New Roman"/>
          <w:szCs w:val="24"/>
        </w:rPr>
        <w:t xml:space="preserve"> που κλείνει ένα πολύ μεγάλο κεφάλαιο στο οποίο ταλαιπωρηθήκανε πολλοί αγρότες και πολλοί κτηνοτρόφοι με τους δασικούς συνετ</w:t>
      </w:r>
      <w:r>
        <w:rPr>
          <w:rFonts w:eastAsia="Times New Roman"/>
          <w:szCs w:val="24"/>
        </w:rPr>
        <w:t>αιρισμούς και με τους αγροτικούς συνεταιρισμούς στις εκκαθαρίσεις. Πλέον θα έχουμε να κάνουμε με υγιείς συνεταιρισμούς.</w:t>
      </w:r>
    </w:p>
    <w:p w14:paraId="31D63BF4" w14:textId="77777777" w:rsidR="00495759" w:rsidRDefault="00D40270">
      <w:pPr>
        <w:tabs>
          <w:tab w:val="left" w:pos="2820"/>
        </w:tabs>
        <w:spacing w:line="600" w:lineRule="auto"/>
        <w:ind w:firstLine="720"/>
        <w:jc w:val="both"/>
        <w:rPr>
          <w:rFonts w:eastAsia="Times New Roman"/>
          <w:szCs w:val="24"/>
        </w:rPr>
      </w:pPr>
      <w:r>
        <w:rPr>
          <w:rFonts w:eastAsia="Times New Roman"/>
          <w:szCs w:val="24"/>
        </w:rPr>
        <w:t>Σας ευχαριστώ.</w:t>
      </w:r>
    </w:p>
    <w:p w14:paraId="31D63BF5" w14:textId="77777777" w:rsidR="00495759" w:rsidRDefault="00D40270">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1D63BF6" w14:textId="77777777" w:rsidR="00495759" w:rsidRDefault="00D40270">
      <w:pPr>
        <w:tabs>
          <w:tab w:val="left" w:pos="2608"/>
        </w:tabs>
        <w:spacing w:line="600" w:lineRule="auto"/>
        <w:ind w:firstLine="720"/>
        <w:jc w:val="both"/>
        <w:rPr>
          <w:rFonts w:eastAsia="Times New Roman"/>
          <w:szCs w:val="24"/>
        </w:rPr>
      </w:pPr>
      <w:r>
        <w:rPr>
          <w:rFonts w:eastAsia="Times New Roman"/>
          <w:b/>
          <w:szCs w:val="24"/>
        </w:rPr>
        <w:t xml:space="preserve"> ΠΡΟΕΔΡΕΥΩΝ (Σπυρίδων Λυκούδης):</w:t>
      </w:r>
      <w:r>
        <w:rPr>
          <w:rFonts w:eastAsia="Times New Roman"/>
          <w:szCs w:val="24"/>
        </w:rPr>
        <w:t xml:space="preserve"> Ευχαριστώ, κύριε Λαζαρίδη.</w:t>
      </w:r>
    </w:p>
    <w:p w14:paraId="31D63BF7" w14:textId="77777777" w:rsidR="00495759" w:rsidRDefault="00D40270">
      <w:pPr>
        <w:tabs>
          <w:tab w:val="left" w:pos="2608"/>
        </w:tabs>
        <w:spacing w:line="600" w:lineRule="auto"/>
        <w:ind w:firstLine="720"/>
        <w:jc w:val="both"/>
        <w:rPr>
          <w:rFonts w:eastAsia="Times New Roman"/>
          <w:szCs w:val="24"/>
        </w:rPr>
      </w:pPr>
      <w:r>
        <w:rPr>
          <w:rFonts w:eastAsia="Times New Roman"/>
          <w:szCs w:val="24"/>
        </w:rPr>
        <w:t xml:space="preserve">Κύριε Υπουργέ, </w:t>
      </w:r>
      <w:r>
        <w:rPr>
          <w:rFonts w:eastAsia="Times New Roman"/>
          <w:szCs w:val="24"/>
        </w:rPr>
        <w:t>κύριε Κόκκαλη, έχετε τον λόγο.</w:t>
      </w:r>
    </w:p>
    <w:p w14:paraId="31D63BF8" w14:textId="77777777" w:rsidR="00495759" w:rsidRDefault="00D40270">
      <w:pPr>
        <w:tabs>
          <w:tab w:val="left" w:pos="2608"/>
        </w:tabs>
        <w:spacing w:line="600" w:lineRule="auto"/>
        <w:ind w:firstLine="720"/>
        <w:jc w:val="both"/>
        <w:rPr>
          <w:rFonts w:eastAsia="Times New Roman"/>
          <w:szCs w:val="24"/>
        </w:rPr>
      </w:pPr>
      <w:r>
        <w:rPr>
          <w:rFonts w:eastAsia="Times New Roman"/>
          <w:b/>
          <w:szCs w:val="24"/>
        </w:rPr>
        <w:lastRenderedPageBreak/>
        <w:t xml:space="preserve">ΒΑΣΙΛΕΙΟΣ ΚΟΚΚΑΛΗΣ (Υφυπουργός Αγροτικής Ανάπτυξης και Τροφίμων): </w:t>
      </w:r>
      <w:r>
        <w:rPr>
          <w:rFonts w:eastAsia="Times New Roman"/>
          <w:szCs w:val="24"/>
        </w:rPr>
        <w:t>Κυρίες και κύριοι συνάδελφοι, ήρθαμε σήμερα εδώ</w:t>
      </w:r>
      <w:r>
        <w:rPr>
          <w:rFonts w:eastAsia="Times New Roman"/>
          <w:szCs w:val="24"/>
        </w:rPr>
        <w:t>,</w:t>
      </w:r>
      <w:r>
        <w:rPr>
          <w:rFonts w:eastAsia="Times New Roman"/>
          <w:szCs w:val="24"/>
        </w:rPr>
        <w:t xml:space="preserve"> για να δώσουμε απαντήσεις στα ερωτήματα της επερώτησης, στα προβλήματα που αντιμετωπίζουν οι αγρότες και οι κτ</w:t>
      </w:r>
      <w:r>
        <w:rPr>
          <w:rFonts w:eastAsia="Times New Roman"/>
          <w:szCs w:val="24"/>
        </w:rPr>
        <w:t xml:space="preserve">ηνοτρόφοι αλλά και για το σχέδιο το οποίο έχει αυτή η Κυβέρνηση για τον πρωτογενή τομέα. </w:t>
      </w:r>
    </w:p>
    <w:p w14:paraId="31D63BF9" w14:textId="77777777" w:rsidR="00495759" w:rsidRDefault="00D40270">
      <w:pPr>
        <w:tabs>
          <w:tab w:val="left" w:pos="2608"/>
        </w:tabs>
        <w:spacing w:line="600" w:lineRule="auto"/>
        <w:ind w:firstLine="720"/>
        <w:jc w:val="both"/>
        <w:rPr>
          <w:rFonts w:eastAsia="Times New Roman"/>
          <w:szCs w:val="24"/>
        </w:rPr>
      </w:pPr>
      <w:r>
        <w:rPr>
          <w:rFonts w:eastAsia="Times New Roman"/>
          <w:szCs w:val="24"/>
        </w:rPr>
        <w:t>Πριν, όμως, από το σχέδιο το οποίο ανέλυσε και ο κύριος Υπουργός, είναι μεγάλη</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η πρόκληση για κάποια ερωτήματα στο συγκεκριμένο έγγραφο που λέγεται επερώ</w:t>
      </w:r>
      <w:r>
        <w:rPr>
          <w:rFonts w:eastAsia="Times New Roman"/>
          <w:szCs w:val="24"/>
        </w:rPr>
        <w:t xml:space="preserve">τηση, για το οποίο πολύ σωστά ο κ. Λαζαρίδης είπε: Κοιταζόσασταν στον καθρέπτη όταν το συντάσσατε; </w:t>
      </w:r>
    </w:p>
    <w:p w14:paraId="31D63BFA" w14:textId="77777777" w:rsidR="00495759" w:rsidRDefault="00D40270">
      <w:pPr>
        <w:tabs>
          <w:tab w:val="left" w:pos="2608"/>
        </w:tabs>
        <w:spacing w:line="600" w:lineRule="auto"/>
        <w:ind w:firstLine="720"/>
        <w:jc w:val="both"/>
        <w:rPr>
          <w:rFonts w:eastAsia="Times New Roman"/>
          <w:szCs w:val="24"/>
        </w:rPr>
      </w:pPr>
      <w:r>
        <w:rPr>
          <w:rFonts w:eastAsia="Times New Roman"/>
          <w:szCs w:val="24"/>
        </w:rPr>
        <w:t>Έχω μπροστά μου το κείμενο της προγραμματικής σύγκλισης Νέας Δημοκρατίας</w:t>
      </w:r>
      <w:r>
        <w:rPr>
          <w:rFonts w:eastAsia="Times New Roman"/>
          <w:szCs w:val="24"/>
        </w:rPr>
        <w:t xml:space="preserve">,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το 2012</w:t>
      </w:r>
      <w:r>
        <w:rPr>
          <w:rFonts w:eastAsia="Times New Roman"/>
          <w:szCs w:val="24"/>
        </w:rPr>
        <w:t>,</w:t>
      </w:r>
      <w:r>
        <w:rPr>
          <w:rFonts w:eastAsia="Times New Roman"/>
          <w:szCs w:val="24"/>
        </w:rPr>
        <w:t xml:space="preserve"> όσον αφορά τον </w:t>
      </w:r>
      <w:r>
        <w:rPr>
          <w:rFonts w:eastAsia="Times New Roman"/>
          <w:szCs w:val="24"/>
        </w:rPr>
        <w:lastRenderedPageBreak/>
        <w:t>πρωτογενή τομέα, τα αγροτικά. «Αγροτική Τράπ</w:t>
      </w:r>
      <w:r>
        <w:rPr>
          <w:rFonts w:eastAsia="Times New Roman"/>
          <w:szCs w:val="24"/>
        </w:rPr>
        <w:t>εζα</w:t>
      </w:r>
      <w:r>
        <w:rPr>
          <w:rFonts w:eastAsia="Times New Roman"/>
          <w:szCs w:val="24"/>
        </w:rPr>
        <w:t>.</w:t>
      </w:r>
      <w:r>
        <w:rPr>
          <w:rFonts w:eastAsia="Times New Roman"/>
          <w:szCs w:val="24"/>
        </w:rPr>
        <w:t xml:space="preserve"> </w:t>
      </w:r>
      <w:proofErr w:type="spellStart"/>
      <w:r>
        <w:rPr>
          <w:rFonts w:eastAsia="Times New Roman"/>
          <w:szCs w:val="24"/>
        </w:rPr>
        <w:t>Ε</w:t>
      </w:r>
      <w:r>
        <w:rPr>
          <w:rFonts w:eastAsia="Times New Roman"/>
          <w:szCs w:val="24"/>
        </w:rPr>
        <w:t>πανακεφαλαιοποίηση</w:t>
      </w:r>
      <w:proofErr w:type="spellEnd"/>
      <w:r>
        <w:rPr>
          <w:rFonts w:eastAsia="Times New Roman"/>
          <w:szCs w:val="24"/>
        </w:rPr>
        <w:t xml:space="preserve"> και εξυγίανση αυτής. Διαφύλαξη του χαρτοφυλακίου υποθηκών αγροτικής γης». Αυτά έγραφε στην προγραμματική σύγκλιση των τριών κομμάτων. Πού είναι η Αγροτική Τράπεζα; Δουλεύετε τους αγρότες; Και τώρα με το ερώτημά σας μας εγκαλείτε γι</w:t>
      </w:r>
      <w:r>
        <w:rPr>
          <w:rFonts w:eastAsia="Times New Roman"/>
          <w:szCs w:val="24"/>
        </w:rPr>
        <w:t>α το τι λύση θα δώσουμε για τα κόκκινα αγροτικά δάνεια; Συγ</w:t>
      </w:r>
      <w:r>
        <w:rPr>
          <w:rFonts w:eastAsia="Times New Roman"/>
          <w:szCs w:val="24"/>
        </w:rPr>
        <w:t>γ</w:t>
      </w:r>
      <w:r>
        <w:rPr>
          <w:rFonts w:eastAsia="Times New Roman"/>
          <w:szCs w:val="24"/>
        </w:rPr>
        <w:t>νώμη αλλά είναι απίστευτο!</w:t>
      </w:r>
    </w:p>
    <w:p w14:paraId="31D63BFB" w14:textId="77777777" w:rsidR="00495759" w:rsidRDefault="00D40270">
      <w:pPr>
        <w:tabs>
          <w:tab w:val="left" w:pos="2608"/>
        </w:tabs>
        <w:spacing w:line="600" w:lineRule="auto"/>
        <w:ind w:firstLine="720"/>
        <w:jc w:val="both"/>
        <w:rPr>
          <w:rFonts w:eastAsia="Times New Roman"/>
          <w:szCs w:val="24"/>
        </w:rPr>
      </w:pPr>
      <w:r>
        <w:rPr>
          <w:rFonts w:eastAsia="Times New Roman"/>
          <w:szCs w:val="24"/>
        </w:rPr>
        <w:t>Προχωράμε</w:t>
      </w:r>
      <w:r>
        <w:rPr>
          <w:rFonts w:eastAsia="Times New Roman"/>
          <w:szCs w:val="24"/>
        </w:rPr>
        <w:t>.</w:t>
      </w:r>
      <w:r>
        <w:rPr>
          <w:rFonts w:eastAsia="Times New Roman"/>
          <w:szCs w:val="24"/>
        </w:rPr>
        <w:t xml:space="preserve"> Ακατάσχετο. Ακούστηκε από πολλές πλευρές</w:t>
      </w:r>
      <w:r>
        <w:rPr>
          <w:rFonts w:eastAsia="Times New Roman"/>
          <w:szCs w:val="24"/>
        </w:rPr>
        <w:t>,</w:t>
      </w:r>
      <w:r>
        <w:rPr>
          <w:rFonts w:eastAsia="Times New Roman"/>
          <w:szCs w:val="24"/>
        </w:rPr>
        <w:t xml:space="preserve"> ιδιαίτερα της Αντιπολίτευσης, αλλά είναι και στην επερώτηση. «Ζητάμε ακατάσχετο». Το είπε και η Πρόεδρος του </w:t>
      </w:r>
      <w:r>
        <w:rPr>
          <w:rFonts w:eastAsia="Times New Roman"/>
          <w:szCs w:val="24"/>
        </w:rPr>
        <w:t>Κ</w:t>
      </w:r>
      <w:r>
        <w:rPr>
          <w:rFonts w:eastAsia="Times New Roman"/>
          <w:szCs w:val="24"/>
        </w:rPr>
        <w:t>ινήματ</w:t>
      </w:r>
      <w:r>
        <w:rPr>
          <w:rFonts w:eastAsia="Times New Roman"/>
          <w:szCs w:val="24"/>
        </w:rPr>
        <w:t xml:space="preserve">ος </w:t>
      </w:r>
      <w:r>
        <w:rPr>
          <w:rFonts w:eastAsia="Times New Roman"/>
          <w:szCs w:val="24"/>
        </w:rPr>
        <w:t>Α</w:t>
      </w:r>
      <w:r>
        <w:rPr>
          <w:rFonts w:eastAsia="Times New Roman"/>
          <w:szCs w:val="24"/>
        </w:rPr>
        <w:t>λλαγής, Δημοκρατική Συμπαράταξη</w:t>
      </w:r>
      <w:r>
        <w:rPr>
          <w:rFonts w:eastAsia="Times New Roman"/>
          <w:szCs w:val="24"/>
        </w:rPr>
        <w:t>,</w:t>
      </w:r>
      <w:r>
        <w:rPr>
          <w:rFonts w:eastAsia="Times New Roman"/>
          <w:szCs w:val="24"/>
        </w:rPr>
        <w:t xml:space="preserve"> </w:t>
      </w:r>
      <w:r>
        <w:rPr>
          <w:rFonts w:eastAsia="Times New Roman"/>
          <w:szCs w:val="24"/>
        </w:rPr>
        <w:t>ΠΑΣΟΚ. Όπως και να το πουν</w:t>
      </w:r>
      <w:r>
        <w:rPr>
          <w:rFonts w:eastAsia="Times New Roman"/>
          <w:szCs w:val="24"/>
        </w:rPr>
        <w:t>,</w:t>
      </w:r>
      <w:r>
        <w:rPr>
          <w:rFonts w:eastAsia="Times New Roman"/>
          <w:szCs w:val="24"/>
        </w:rPr>
        <w:t xml:space="preserve"> είναι </w:t>
      </w:r>
      <w:r>
        <w:rPr>
          <w:rFonts w:eastAsia="Times New Roman"/>
          <w:szCs w:val="24"/>
        </w:rPr>
        <w:lastRenderedPageBreak/>
        <w:t xml:space="preserve">πάντως το παλιό ΠΑΣΟΚ. Μας μπερδεύουν με τα ονόματα. Το οποίο κόμμα έχει και βαθιές ρίζες είπε στον αγροτικό κόσμο. «Ζητάμε το ακατάσχετο». </w:t>
      </w:r>
    </w:p>
    <w:p w14:paraId="31D63BFC" w14:textId="77777777" w:rsidR="00495759" w:rsidRDefault="00D40270">
      <w:pPr>
        <w:tabs>
          <w:tab w:val="left" w:pos="2608"/>
        </w:tabs>
        <w:spacing w:line="600" w:lineRule="auto"/>
        <w:ind w:firstLine="720"/>
        <w:jc w:val="both"/>
        <w:rPr>
          <w:rFonts w:eastAsia="Times New Roman"/>
          <w:szCs w:val="24"/>
        </w:rPr>
      </w:pPr>
      <w:r>
        <w:rPr>
          <w:rFonts w:eastAsia="Times New Roman"/>
          <w:szCs w:val="24"/>
        </w:rPr>
        <w:t>Για να τα ξεμπερδέψουμε και να τα ξεκαθαρίσο</w:t>
      </w:r>
      <w:r>
        <w:rPr>
          <w:rFonts w:eastAsia="Times New Roman"/>
          <w:szCs w:val="24"/>
        </w:rPr>
        <w:t>υμε, με νόμο του 2014 η προσωπική άποψη του ομιλούντος είναι ότι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επειδή δεν πλήρωνε το δημόσιο</w:t>
      </w:r>
      <w:r>
        <w:rPr>
          <w:rFonts w:eastAsia="Times New Roman"/>
          <w:szCs w:val="24"/>
        </w:rPr>
        <w:t>,</w:t>
      </w:r>
      <w:r>
        <w:rPr>
          <w:rFonts w:eastAsia="Times New Roman"/>
          <w:szCs w:val="24"/>
        </w:rPr>
        <w:t xml:space="preserve"> ήταν ακατάσχετες οι ενισχύσεις. Με εγκύκλιο του κ. </w:t>
      </w:r>
      <w:proofErr w:type="spellStart"/>
      <w:r>
        <w:rPr>
          <w:rFonts w:eastAsia="Times New Roman"/>
          <w:szCs w:val="24"/>
        </w:rPr>
        <w:t>Βρούτση</w:t>
      </w:r>
      <w:proofErr w:type="spellEnd"/>
      <w:r>
        <w:rPr>
          <w:rFonts w:eastAsia="Times New Roman"/>
          <w:szCs w:val="24"/>
        </w:rPr>
        <w:t xml:space="preserve"> στις 29</w:t>
      </w:r>
      <w:r>
        <w:rPr>
          <w:rFonts w:eastAsia="Times New Roman"/>
          <w:szCs w:val="24"/>
        </w:rPr>
        <w:t>-</w:t>
      </w:r>
      <w:r>
        <w:rPr>
          <w:rFonts w:eastAsia="Times New Roman"/>
          <w:szCs w:val="24"/>
        </w:rPr>
        <w:t>8/</w:t>
      </w:r>
      <w:r>
        <w:rPr>
          <w:rFonts w:eastAsia="Times New Roman"/>
          <w:szCs w:val="24"/>
        </w:rPr>
        <w:t>-</w:t>
      </w:r>
      <w:r>
        <w:rPr>
          <w:rFonts w:eastAsia="Times New Roman"/>
          <w:szCs w:val="24"/>
        </w:rPr>
        <w:t>014 έδωσε εντολή στον ΟΓΑ: «Παρακαλώ όπως προβείτε σε συμψηφισμό» και ξεσήκωσ</w:t>
      </w:r>
      <w:r>
        <w:rPr>
          <w:rFonts w:eastAsia="Times New Roman"/>
          <w:szCs w:val="24"/>
        </w:rPr>
        <w:t xml:space="preserve">ε θύελλα ερωτήσεων από Βουλευτές της </w:t>
      </w:r>
      <w:r>
        <w:rPr>
          <w:rFonts w:eastAsia="Times New Roman"/>
          <w:szCs w:val="24"/>
        </w:rPr>
        <w:t>σ</w:t>
      </w:r>
      <w:r>
        <w:rPr>
          <w:rFonts w:eastAsia="Times New Roman"/>
          <w:szCs w:val="24"/>
        </w:rPr>
        <w:t xml:space="preserve">υμπολίτευσης με πρώτο τον κ. </w:t>
      </w:r>
      <w:proofErr w:type="spellStart"/>
      <w:r>
        <w:rPr>
          <w:rFonts w:eastAsia="Times New Roman"/>
          <w:szCs w:val="24"/>
        </w:rPr>
        <w:t>Αυγενάκη</w:t>
      </w:r>
      <w:proofErr w:type="spellEnd"/>
      <w:r>
        <w:rPr>
          <w:rFonts w:eastAsia="Times New Roman"/>
          <w:szCs w:val="24"/>
        </w:rPr>
        <w:t>.</w:t>
      </w:r>
    </w:p>
    <w:p w14:paraId="31D63BFD"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t xml:space="preserve">Μέχρι τότε -επαναλαμβάνω- ήταν ακατάσχετες οι επιδοτήσεις. Και ρωτάει ο κ. </w:t>
      </w:r>
      <w:proofErr w:type="spellStart"/>
      <w:r>
        <w:rPr>
          <w:rFonts w:eastAsia="Times New Roman"/>
          <w:szCs w:val="24"/>
        </w:rPr>
        <w:t>Αυγενάκης</w:t>
      </w:r>
      <w:proofErr w:type="spellEnd"/>
      <w:r>
        <w:rPr>
          <w:rFonts w:eastAsia="Times New Roman"/>
          <w:szCs w:val="24"/>
        </w:rPr>
        <w:t xml:space="preserve">: «Προτίθεστε, κύριε </w:t>
      </w:r>
      <w:proofErr w:type="spellStart"/>
      <w:r>
        <w:rPr>
          <w:rFonts w:eastAsia="Times New Roman"/>
          <w:szCs w:val="24"/>
        </w:rPr>
        <w:t>Βρούτση</w:t>
      </w:r>
      <w:proofErr w:type="spellEnd"/>
      <w:r>
        <w:rPr>
          <w:rFonts w:eastAsia="Times New Roman"/>
          <w:szCs w:val="24"/>
        </w:rPr>
        <w:t>, να αποσύρετε την εγκύκλιο 29212/29-8-2014, σύμφωνα με την οποία τ</w:t>
      </w:r>
      <w:r>
        <w:rPr>
          <w:rFonts w:eastAsia="Times New Roman"/>
          <w:szCs w:val="24"/>
        </w:rPr>
        <w:t xml:space="preserve">ο </w:t>
      </w:r>
      <w:r>
        <w:rPr>
          <w:rFonts w:eastAsia="Times New Roman"/>
          <w:szCs w:val="24"/>
        </w:rPr>
        <w:lastRenderedPageBreak/>
        <w:t>δημόσιο μπορεί να παρακρατεί πληρωμές από το Ευρωπαϊκό Γεωργικό Ταμείο Εγγυήσεων;».</w:t>
      </w:r>
    </w:p>
    <w:p w14:paraId="31D63BFE"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t xml:space="preserve">Συγγνώμη ο κ. </w:t>
      </w:r>
      <w:proofErr w:type="spellStart"/>
      <w:r>
        <w:rPr>
          <w:rFonts w:eastAsia="Times New Roman"/>
          <w:szCs w:val="24"/>
        </w:rPr>
        <w:t>Βρούτσης</w:t>
      </w:r>
      <w:proofErr w:type="spellEnd"/>
      <w:r>
        <w:rPr>
          <w:rFonts w:eastAsia="Times New Roman"/>
          <w:szCs w:val="24"/>
        </w:rPr>
        <w:t xml:space="preserve"> ανήκει στον ΣΥΡΙΖΑ, στους Ανεξάρτητους Έλληνες; Και ο ερωτών σε ποιο </w:t>
      </w:r>
      <w:r>
        <w:rPr>
          <w:rFonts w:eastAsia="Times New Roman"/>
          <w:szCs w:val="24"/>
        </w:rPr>
        <w:t>κ</w:t>
      </w:r>
      <w:r>
        <w:rPr>
          <w:rFonts w:eastAsia="Times New Roman"/>
          <w:szCs w:val="24"/>
        </w:rPr>
        <w:t>όμμα ανήκει; Και σήμερα έρχεστε εδώ και μιλάτε για ακατάσχετο; Έρχεται η Πρόε</w:t>
      </w:r>
      <w:r>
        <w:rPr>
          <w:rFonts w:eastAsia="Times New Roman"/>
          <w:szCs w:val="24"/>
        </w:rPr>
        <w:t xml:space="preserve">δρος του </w:t>
      </w:r>
      <w:r>
        <w:rPr>
          <w:rFonts w:eastAsia="Times New Roman"/>
          <w:szCs w:val="24"/>
        </w:rPr>
        <w:t>κ</w:t>
      </w:r>
      <w:r>
        <w:rPr>
          <w:rFonts w:eastAsia="Times New Roman"/>
          <w:szCs w:val="24"/>
        </w:rPr>
        <w:t>όμματός σας και αναφέρει «ζητούμε ακατάσχετο στις επιδοτήσεις», όταν δημιουργήθηκε με εγκύκλιο της δικιάς σας διακυβέρνησης;</w:t>
      </w:r>
    </w:p>
    <w:p w14:paraId="31D63BFF"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t xml:space="preserve">Τριάντα πέντε Βουλευτές της Νέας Δημοκρατίας ερωτούν τον κ. </w:t>
      </w:r>
      <w:proofErr w:type="spellStart"/>
      <w:r>
        <w:rPr>
          <w:rFonts w:eastAsia="Times New Roman"/>
          <w:szCs w:val="24"/>
        </w:rPr>
        <w:t>Βρούτση</w:t>
      </w:r>
      <w:proofErr w:type="spellEnd"/>
      <w:r>
        <w:rPr>
          <w:rFonts w:eastAsia="Times New Roman"/>
          <w:szCs w:val="24"/>
        </w:rPr>
        <w:t>,</w:t>
      </w:r>
      <w:r>
        <w:rPr>
          <w:rFonts w:eastAsia="Times New Roman"/>
          <w:szCs w:val="24"/>
        </w:rPr>
        <w:t xml:space="preserve"> να αποσύρει την εγκύκλιο. Προσκομίζω όλες τις ερωτήσ</w:t>
      </w:r>
      <w:r>
        <w:rPr>
          <w:rFonts w:eastAsia="Times New Roman"/>
          <w:szCs w:val="24"/>
        </w:rPr>
        <w:t>εις.</w:t>
      </w:r>
    </w:p>
    <w:p w14:paraId="31D63C00"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lastRenderedPageBreak/>
        <w:t xml:space="preserve">(Στο σημείο αυτό ο Υφυπουργός κ. Βασίλειος Κόκκαλης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1D63C01"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t>Συνεχίζουμε με την προγραμματική σύγ</w:t>
      </w:r>
      <w:r>
        <w:rPr>
          <w:rFonts w:eastAsia="Times New Roman"/>
          <w:szCs w:val="24"/>
        </w:rPr>
        <w:t>κλιση Νέας Δημοκρατίας</w:t>
      </w:r>
      <w:r>
        <w:rPr>
          <w:rFonts w:eastAsia="Times New Roman"/>
          <w:szCs w:val="24"/>
        </w:rPr>
        <w:t xml:space="preserve">,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Αναφέρει: «Παρεμβάσεις στο κύκλωμα εμπορίας και διακίνησης προϊόντων με στόχο την προστασία του παραγωγού και του καταναλωτή». Για να δούμε τώρα ποιος</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με νόμο που ψήφισε και τον ψηφίσατε κι </w:t>
      </w:r>
      <w:r>
        <w:rPr>
          <w:rFonts w:eastAsia="Times New Roman"/>
          <w:szCs w:val="24"/>
        </w:rPr>
        <w:t>εσείς,</w:t>
      </w:r>
      <w:r>
        <w:rPr>
          <w:rFonts w:eastAsia="Times New Roman"/>
          <w:szCs w:val="24"/>
        </w:rPr>
        <w:t xml:space="preserve"> εξυπηρετεί τα συμφέροντα των αγροτών ή όχι, γιατί κάποια στιγμή πρέπει να λέμε τα πράγματα με το όνομά τους.</w:t>
      </w:r>
    </w:p>
    <w:p w14:paraId="31D63C02"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t xml:space="preserve">Τι λέει ο νόμος, τον οποίον ψηφίσατε κι εσείς στο άρθρο 2; «Εντός εξήντα ημερών πρέπει να είναι εξοφλημένο το τιμολόγιο». </w:t>
      </w:r>
      <w:r>
        <w:rPr>
          <w:rFonts w:eastAsia="Times New Roman"/>
          <w:szCs w:val="24"/>
        </w:rPr>
        <w:lastRenderedPageBreak/>
        <w:t>Τι έλεγε ο ν.4152/2013 σ</w:t>
      </w:r>
      <w:r>
        <w:rPr>
          <w:rFonts w:eastAsia="Times New Roman"/>
          <w:szCs w:val="24"/>
        </w:rPr>
        <w:t xml:space="preserve">την </w:t>
      </w:r>
      <w:proofErr w:type="spellStart"/>
      <w:r>
        <w:rPr>
          <w:rFonts w:eastAsia="Times New Roman"/>
          <w:szCs w:val="24"/>
        </w:rPr>
        <w:t>υποπαράγραφο</w:t>
      </w:r>
      <w:proofErr w:type="spellEnd"/>
      <w:r>
        <w:rPr>
          <w:rFonts w:eastAsia="Times New Roman"/>
          <w:szCs w:val="24"/>
        </w:rPr>
        <w:t xml:space="preserve"> ζ4; «Εκτός αν ρητά συμφωνήθηκε».</w:t>
      </w:r>
    </w:p>
    <w:p w14:paraId="31D63C03"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t xml:space="preserve">Αυτό τι σημαίνει; Η διάταξη την οποία ψηφίσατε κι εσείς, είναι </w:t>
      </w:r>
      <w:r>
        <w:rPr>
          <w:rFonts w:eastAsia="Times New Roman"/>
          <w:szCs w:val="24"/>
        </w:rPr>
        <w:t>α</w:t>
      </w:r>
      <w:r>
        <w:rPr>
          <w:rFonts w:eastAsia="Times New Roman"/>
          <w:szCs w:val="24"/>
        </w:rPr>
        <w:t xml:space="preserve">ναγκαστικού Δικαίου, ότι ακόμα και να συμφωνηθεί ρητά, </w:t>
      </w:r>
      <w:proofErr w:type="spellStart"/>
      <w:r>
        <w:rPr>
          <w:rFonts w:eastAsia="Times New Roman"/>
          <w:szCs w:val="24"/>
        </w:rPr>
        <w:t>παρ</w:t>
      </w:r>
      <w:r>
        <w:rPr>
          <w:rFonts w:eastAsia="Times New Roman"/>
          <w:szCs w:val="24"/>
        </w:rPr>
        <w:t>΄</w:t>
      </w:r>
      <w:r>
        <w:rPr>
          <w:rFonts w:eastAsia="Times New Roman"/>
          <w:szCs w:val="24"/>
        </w:rPr>
        <w:t>όλο</w:t>
      </w:r>
      <w:proofErr w:type="spellEnd"/>
      <w:r>
        <w:rPr>
          <w:rFonts w:eastAsia="Times New Roman"/>
          <w:szCs w:val="24"/>
        </w:rPr>
        <w:t xml:space="preserve"> που δεν το προβλέπουμε, είναι άκυρη αυτή η συμφωνία, ενώ στον δικό σας τον νόμο</w:t>
      </w:r>
      <w:r>
        <w:rPr>
          <w:rFonts w:eastAsia="Times New Roman"/>
          <w:szCs w:val="24"/>
        </w:rPr>
        <w:t xml:space="preserve"> άνοιγε, όχι απλά παράθυρο, πόρτα για να συμφωνηθεί διαφορετικά.</w:t>
      </w:r>
    </w:p>
    <w:p w14:paraId="31D63C04"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t>Τώρα</w:t>
      </w:r>
      <w:r>
        <w:rPr>
          <w:rFonts w:eastAsia="Times New Roman"/>
          <w:szCs w:val="24"/>
        </w:rPr>
        <w:t>,</w:t>
      </w:r>
      <w:r>
        <w:rPr>
          <w:rFonts w:eastAsia="Times New Roman"/>
          <w:szCs w:val="24"/>
        </w:rPr>
        <w:t xml:space="preserve"> ειλικρινά</w:t>
      </w:r>
      <w:r>
        <w:rPr>
          <w:rFonts w:eastAsia="Times New Roman"/>
          <w:szCs w:val="24"/>
        </w:rPr>
        <w:t>,</w:t>
      </w:r>
      <w:r>
        <w:rPr>
          <w:rFonts w:eastAsia="Times New Roman"/>
          <w:szCs w:val="24"/>
        </w:rPr>
        <w:t xml:space="preserve"> πρέπει να παραδεχθείτε ότι όντως ο νόμος, τον οποίον κι εσείς ψηφίσατε, προστατεύει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το εισόδημα των αγροτών παραγωγών και αυτό δεν είναι κομματικός ισχυρισμός αλ</w:t>
      </w:r>
      <w:r>
        <w:rPr>
          <w:rFonts w:eastAsia="Times New Roman"/>
          <w:szCs w:val="24"/>
        </w:rPr>
        <w:t>λά είναι καθαρά ένας νομικός ισχυρισμός. Άνοιγε πόρτα να παρεκκλίνουμε από τις εξήντα μέρες η φράση «εκτός αν ρητά συμφωνήθηκε», φράση η οποία έχει απαλειφθεί.</w:t>
      </w:r>
    </w:p>
    <w:p w14:paraId="31D63C05"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lastRenderedPageBreak/>
        <w:t>Συνεχίζουμε με την προγραμματική συμφωνία ΠΑΣΟΚ</w:t>
      </w:r>
      <w:r>
        <w:rPr>
          <w:rFonts w:eastAsia="Times New Roman"/>
          <w:szCs w:val="24"/>
        </w:rPr>
        <w:t xml:space="preserve">, </w:t>
      </w:r>
      <w:r>
        <w:rPr>
          <w:rFonts w:eastAsia="Times New Roman"/>
          <w:szCs w:val="24"/>
        </w:rPr>
        <w:t>Νέας Δημοκρατίας</w:t>
      </w:r>
      <w:r>
        <w:rPr>
          <w:rFonts w:eastAsia="Times New Roman"/>
          <w:szCs w:val="24"/>
        </w:rPr>
        <w:t xml:space="preserve">, </w:t>
      </w:r>
      <w:r>
        <w:rPr>
          <w:rFonts w:eastAsia="Times New Roman"/>
          <w:szCs w:val="24"/>
        </w:rPr>
        <w:t>ΔΗΜΑΡ: «Εκσυγχρονισμός και εξ</w:t>
      </w:r>
      <w:r>
        <w:rPr>
          <w:rFonts w:eastAsia="Times New Roman"/>
          <w:szCs w:val="24"/>
        </w:rPr>
        <w:t xml:space="preserve">υγίανση των συνεταιρισμών». </w:t>
      </w:r>
    </w:p>
    <w:p w14:paraId="31D63C06"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t>Είδατε από το 2012 μέχρι και το 2015 κάποια σοβαρή νομοθετική πρωτοβουλία, η οποία να αφορά την εξυγίανση και τον εκσυγχρονισμό των συνεταιρισμών; Είναι γνωστό ότι οι περισσότεροι συνεταιρισμοί δεν ανταποκρίθηκαν</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σ</w:t>
      </w:r>
      <w:r>
        <w:rPr>
          <w:rFonts w:eastAsia="Times New Roman"/>
          <w:szCs w:val="24"/>
        </w:rPr>
        <w:t>τον σκοπό για τον οποίον είχαν ιδρυθεί. Αναφέρετε στην επερώτησή σας «με την κατάργηση του ΟΓΑ».</w:t>
      </w:r>
    </w:p>
    <w:p w14:paraId="31D63C07"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t>Προσκομίζω δημοσίευμα της «</w:t>
      </w:r>
      <w:r>
        <w:rPr>
          <w:rFonts w:eastAsia="Times New Roman"/>
          <w:szCs w:val="24"/>
        </w:rPr>
        <w:t>ΚΑΘΗΜΕΡΙΝΗΣ</w:t>
      </w:r>
      <w:r>
        <w:rPr>
          <w:rFonts w:eastAsia="Times New Roman"/>
          <w:szCs w:val="24"/>
        </w:rPr>
        <w:t>» του 2013, -γι’ αυτό καλά είπε ο κ. Λαζαρίδης: «Όταν γράφατε αυτή την επερώ</w:t>
      </w:r>
      <w:r>
        <w:rPr>
          <w:rFonts w:eastAsia="Times New Roman"/>
          <w:szCs w:val="24"/>
        </w:rPr>
        <w:lastRenderedPageBreak/>
        <w:t>τηση</w:t>
      </w:r>
      <w:r>
        <w:rPr>
          <w:rFonts w:eastAsia="Times New Roman"/>
          <w:szCs w:val="24"/>
        </w:rPr>
        <w:t>,</w:t>
      </w:r>
      <w:r>
        <w:rPr>
          <w:rFonts w:eastAsia="Times New Roman"/>
          <w:szCs w:val="24"/>
        </w:rPr>
        <w:t xml:space="preserve"> κοιταζόσασταν στον καθρέφτη; Μήπως ήταν</w:t>
      </w:r>
      <w:r>
        <w:rPr>
          <w:rFonts w:eastAsia="Times New Roman"/>
          <w:szCs w:val="24"/>
        </w:rPr>
        <w:t xml:space="preserve"> άλλοι;»- το οποίο λέει: «Όλες οι συντάξεις από ενιαίο ταμείο. Η πρόταση προβλέπει ένταξη στον νέο φορέα ΙΚΑ, ΟΓΑ, ΕΤΑΑ και ΟΑΕΕ». </w:t>
      </w:r>
    </w:p>
    <w:p w14:paraId="31D63C08"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t>Το προσκομίζω.</w:t>
      </w:r>
    </w:p>
    <w:p w14:paraId="31D63C09"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t>(Στο σημείο αυτό ο Υφυπουργός κ. Βασίλειος Κόκκαλης καταθέτει για τα Πρακτικά το προαναφερθέν έγγραφο, το οπο</w:t>
      </w:r>
      <w:r>
        <w:rPr>
          <w:rFonts w:eastAsia="Times New Roman"/>
          <w:szCs w:val="24"/>
        </w:rPr>
        <w:t xml:space="preserve">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1D63C0A"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t>Και λέτε σήμερα στην επερώτηση «με την κατάργηση του ΟΓΑ».</w:t>
      </w:r>
    </w:p>
    <w:p w14:paraId="31D63C0B" w14:textId="77777777" w:rsidR="00495759" w:rsidRDefault="00D40270">
      <w:pPr>
        <w:tabs>
          <w:tab w:val="left" w:pos="2940"/>
        </w:tabs>
        <w:spacing w:line="600" w:lineRule="auto"/>
        <w:ind w:firstLine="720"/>
        <w:jc w:val="both"/>
        <w:rPr>
          <w:rFonts w:eastAsia="Times New Roman"/>
          <w:szCs w:val="24"/>
        </w:rPr>
      </w:pPr>
      <w:r>
        <w:rPr>
          <w:rFonts w:eastAsia="Times New Roman"/>
          <w:szCs w:val="24"/>
        </w:rPr>
        <w:t>Συνεχίζουμε. Η μεγαλύτερη ζημιά που έχουν κάνει αυτά τα κόμματα τα οποία κυβέρνησαν</w:t>
      </w:r>
      <w:r>
        <w:rPr>
          <w:rFonts w:eastAsia="Times New Roman"/>
          <w:szCs w:val="24"/>
        </w:rPr>
        <w:t>,</w:t>
      </w:r>
      <w:r>
        <w:rPr>
          <w:rFonts w:eastAsia="Times New Roman"/>
          <w:szCs w:val="24"/>
        </w:rPr>
        <w:t xml:space="preserve"> δεν είναι</w:t>
      </w:r>
      <w:r>
        <w:rPr>
          <w:rFonts w:eastAsia="Times New Roman"/>
          <w:szCs w:val="24"/>
        </w:rPr>
        <w:t xml:space="preserve"> τα λάθη και οι παραλείψεις τα οποία έχουν κάνει όλα αυτά τα χρόνια, ήταν η απουσία πραγματικού </w:t>
      </w:r>
      <w:r>
        <w:rPr>
          <w:rFonts w:eastAsia="Times New Roman"/>
          <w:szCs w:val="24"/>
        </w:rPr>
        <w:lastRenderedPageBreak/>
        <w:t>σχεδίου για την ανασυγκρότηση του πρωτογενούς τομέα. Απουσίαζε από τη διακυβέρνησή σας ένα συγκεκριμένο σχέδιο στήριξης. Ποτέ δεν δείξατε τον δρόμο στους αγρότε</w:t>
      </w:r>
      <w:r>
        <w:rPr>
          <w:rFonts w:eastAsia="Times New Roman"/>
          <w:szCs w:val="24"/>
        </w:rPr>
        <w:t>ς</w:t>
      </w:r>
      <w:r>
        <w:rPr>
          <w:rFonts w:eastAsia="Times New Roman"/>
          <w:szCs w:val="24"/>
        </w:rPr>
        <w:t>,</w:t>
      </w:r>
      <w:r>
        <w:rPr>
          <w:rFonts w:eastAsia="Times New Roman"/>
          <w:szCs w:val="24"/>
        </w:rPr>
        <w:t xml:space="preserve"> για το πώς ο αγρότης θα είναι ανταγωνιστικός. </w:t>
      </w:r>
    </w:p>
    <w:p w14:paraId="31D63C0C" w14:textId="77777777" w:rsidR="00495759" w:rsidRDefault="00D40270">
      <w:pPr>
        <w:spacing w:after="0" w:line="600" w:lineRule="auto"/>
        <w:ind w:firstLine="720"/>
        <w:jc w:val="both"/>
        <w:rPr>
          <w:rFonts w:eastAsia="Times New Roman"/>
          <w:szCs w:val="24"/>
        </w:rPr>
      </w:pPr>
      <w:r>
        <w:rPr>
          <w:rFonts w:eastAsia="Times New Roman"/>
          <w:szCs w:val="24"/>
        </w:rPr>
        <w:t>Το δικό μας σχέδιο στηρίζεται στον οργανωμένο αγρότη. Ήταν δίκαιο αίτημα και έγινε πράξη. Κανείς δεν αμφισβητεί ότι οι ομάδες παραγωγών επί της δικής μας διακυβέρνησης, από το 2015 έως και σήμερα, πήραν σάρ</w:t>
      </w:r>
      <w:r>
        <w:rPr>
          <w:rFonts w:eastAsia="Times New Roman"/>
          <w:szCs w:val="24"/>
        </w:rPr>
        <w:t xml:space="preserve">κα και οστά. Οι ομάδες και οι οργανώσεις παραγωγών </w:t>
      </w:r>
      <w:proofErr w:type="spellStart"/>
      <w:r>
        <w:rPr>
          <w:rFonts w:eastAsia="Times New Roman"/>
          <w:szCs w:val="24"/>
        </w:rPr>
        <w:t>πριμοδοτούνται</w:t>
      </w:r>
      <w:proofErr w:type="spellEnd"/>
      <w:r>
        <w:rPr>
          <w:rFonts w:eastAsia="Times New Roman"/>
          <w:szCs w:val="24"/>
        </w:rPr>
        <w:t xml:space="preserve"> και στο Πρόγραμμα Αγροτικής Ανάπτυξης. </w:t>
      </w:r>
    </w:p>
    <w:p w14:paraId="31D63C0D" w14:textId="77777777" w:rsidR="00495759" w:rsidRDefault="00D40270">
      <w:pPr>
        <w:spacing w:after="0" w:line="600" w:lineRule="auto"/>
        <w:ind w:firstLine="720"/>
        <w:jc w:val="both"/>
        <w:rPr>
          <w:rFonts w:eastAsia="Times New Roman"/>
          <w:szCs w:val="24"/>
        </w:rPr>
      </w:pPr>
      <w:r>
        <w:rPr>
          <w:rFonts w:eastAsia="Times New Roman"/>
          <w:szCs w:val="24"/>
        </w:rPr>
        <w:t xml:space="preserve">Στην ερώτηση «πώς εσείς ως Υπουργείο Αγροτικής Ανάπτυξης βοηθάτε την υγιή </w:t>
      </w:r>
      <w:proofErr w:type="spellStart"/>
      <w:r>
        <w:rPr>
          <w:rFonts w:eastAsia="Times New Roman"/>
          <w:szCs w:val="24"/>
        </w:rPr>
        <w:t>συνεργατικότητα</w:t>
      </w:r>
      <w:proofErr w:type="spellEnd"/>
      <w:r>
        <w:rPr>
          <w:rFonts w:eastAsia="Times New Roman"/>
          <w:szCs w:val="24"/>
        </w:rPr>
        <w:t xml:space="preserve">;» απαντάμε ότι το δικό μας </w:t>
      </w:r>
      <w:r>
        <w:rPr>
          <w:rFonts w:eastAsia="Times New Roman"/>
          <w:szCs w:val="24"/>
        </w:rPr>
        <w:lastRenderedPageBreak/>
        <w:t>σχέδιο στηρίζεται στον εκπαιδευμέ</w:t>
      </w:r>
      <w:r>
        <w:rPr>
          <w:rFonts w:eastAsia="Times New Roman"/>
          <w:szCs w:val="24"/>
        </w:rPr>
        <w:t>νο αγρότη, στον παραγωγό αγρότη. Γι’ αυτό και θεσπίσαμε το αφορολόγητο του κατ’ επάγγελμα αγρότη, με το άρθρο 44 του ν.4389/2016.</w:t>
      </w:r>
    </w:p>
    <w:p w14:paraId="31D63C0E" w14:textId="77777777" w:rsidR="00495759" w:rsidRDefault="00D40270">
      <w:pPr>
        <w:spacing w:after="0" w:line="600" w:lineRule="auto"/>
        <w:ind w:firstLine="720"/>
        <w:jc w:val="both"/>
        <w:rPr>
          <w:rFonts w:eastAsia="Times New Roman"/>
          <w:szCs w:val="24"/>
        </w:rPr>
      </w:pPr>
      <w:r>
        <w:rPr>
          <w:rFonts w:eastAsia="Times New Roman"/>
          <w:szCs w:val="24"/>
        </w:rPr>
        <w:t xml:space="preserve">Αυτή πιστεύω ότι είναι η μεγάλη, θεμελιώδης διαφορά της δικής σας διακυβέρνησης με τη δική </w:t>
      </w:r>
      <w:r>
        <w:rPr>
          <w:rFonts w:eastAsia="Times New Roman"/>
          <w:szCs w:val="24"/>
        </w:rPr>
        <w:t>μας.</w:t>
      </w:r>
      <w:r>
        <w:rPr>
          <w:rFonts w:eastAsia="Times New Roman"/>
          <w:szCs w:val="24"/>
        </w:rPr>
        <w:t xml:space="preserve"> Ποτέ δεν ασχοληθήκατε με θεμελιώδη προβλήματα της ελληνικής γεωργίας. Ποτέ δεν ασχοληθήκατε με τον ρόλο του αγρότη, με το τι είδους αγρότη θέλουμε, εάν θέλουμε αγρότη-παραγωγό, που είπαμε ότι η θέση μας είναι υπέρ του παραγωγού</w:t>
      </w:r>
      <w:r>
        <w:rPr>
          <w:rFonts w:eastAsia="Times New Roman"/>
          <w:szCs w:val="24"/>
        </w:rPr>
        <w:t>,</w:t>
      </w:r>
      <w:r>
        <w:rPr>
          <w:rFonts w:eastAsia="Times New Roman"/>
          <w:szCs w:val="24"/>
        </w:rPr>
        <w:t xml:space="preserve"> σε σχέση με τις ενισχύσεις</w:t>
      </w:r>
      <w:r>
        <w:rPr>
          <w:rFonts w:eastAsia="Times New Roman"/>
          <w:szCs w:val="24"/>
        </w:rPr>
        <w:t xml:space="preserve">, να είναι εκπαιδευμένος, αλλά και πιστοποιημένος. </w:t>
      </w:r>
    </w:p>
    <w:p w14:paraId="31D63C0F" w14:textId="77777777" w:rsidR="00495759" w:rsidRDefault="00D40270">
      <w:pPr>
        <w:spacing w:after="0" w:line="600" w:lineRule="auto"/>
        <w:ind w:firstLine="720"/>
        <w:jc w:val="both"/>
        <w:rPr>
          <w:rFonts w:eastAsia="Times New Roman"/>
          <w:szCs w:val="24"/>
        </w:rPr>
      </w:pPr>
      <w:r>
        <w:rPr>
          <w:rFonts w:eastAsia="Times New Roman"/>
          <w:szCs w:val="24"/>
        </w:rPr>
        <w:t>Ποτέ δεν ασχοληθήκατε</w:t>
      </w:r>
      <w:r>
        <w:rPr>
          <w:rFonts w:eastAsia="Times New Roman"/>
          <w:szCs w:val="24"/>
        </w:rPr>
        <w:t>,</w:t>
      </w:r>
      <w:r>
        <w:rPr>
          <w:rFonts w:eastAsia="Times New Roman"/>
          <w:szCs w:val="24"/>
        </w:rPr>
        <w:t xml:space="preserve"> να δείξετε τον δρόμο στον αγρότη να συνδεθεί με την αγορά. Ρωτήστε στα χωριά </w:t>
      </w:r>
      <w:r>
        <w:rPr>
          <w:rFonts w:eastAsia="Times New Roman"/>
          <w:szCs w:val="24"/>
        </w:rPr>
        <w:t>σας,</w:t>
      </w:r>
      <w:r>
        <w:rPr>
          <w:rFonts w:eastAsia="Times New Roman"/>
          <w:szCs w:val="24"/>
        </w:rPr>
        <w:t xml:space="preserve"> πόσοι αγρότες </w:t>
      </w:r>
      <w:r>
        <w:rPr>
          <w:rFonts w:eastAsia="Times New Roman"/>
          <w:szCs w:val="24"/>
        </w:rPr>
        <w:lastRenderedPageBreak/>
        <w:t>δεν αναρωτιούνται κάθε χρόνο «τι θα σπείρουμε φέτος;». Γιατί αναρωτιούνται; Για τον λ</w:t>
      </w:r>
      <w:r>
        <w:rPr>
          <w:rFonts w:eastAsia="Times New Roman"/>
          <w:szCs w:val="24"/>
        </w:rPr>
        <w:t xml:space="preserve">όγο ότι δεν γνωρίζουν τον πελάτη, την αγορά ούτε η αγορά γνωρίζει τον παραγωγό. </w:t>
      </w:r>
    </w:p>
    <w:p w14:paraId="31D63C10" w14:textId="77777777" w:rsidR="00495759" w:rsidRDefault="00D40270">
      <w:pPr>
        <w:spacing w:after="0" w:line="600" w:lineRule="auto"/>
        <w:ind w:firstLine="720"/>
        <w:jc w:val="both"/>
        <w:rPr>
          <w:rFonts w:eastAsia="Times New Roman"/>
          <w:szCs w:val="24"/>
        </w:rPr>
      </w:pPr>
      <w:r>
        <w:rPr>
          <w:rFonts w:eastAsia="Times New Roman"/>
          <w:szCs w:val="24"/>
        </w:rPr>
        <w:t>Δεν ασχοληθήκατε ποτέ με θεμελιώδη προβλήματα της ελληνικής γεωργίας, να δείξετε τον δρόμο στον αγρότη</w:t>
      </w:r>
      <w:r>
        <w:rPr>
          <w:rFonts w:eastAsia="Times New Roman"/>
          <w:szCs w:val="24"/>
        </w:rPr>
        <w:t>,</w:t>
      </w:r>
      <w:r>
        <w:rPr>
          <w:rFonts w:eastAsia="Times New Roman"/>
          <w:szCs w:val="24"/>
        </w:rPr>
        <w:t xml:space="preserve"> πώς μπορεί να είναι ανταγωνιστικός, με αλήθεια, χωρίς λαϊκισμούς και χω</w:t>
      </w:r>
      <w:r>
        <w:rPr>
          <w:rFonts w:eastAsia="Times New Roman"/>
          <w:szCs w:val="24"/>
        </w:rPr>
        <w:t xml:space="preserve">ρίς να μοιράζετε χρήματα για να διαλύονται τα μπλόκα, όπως γινόταν στο παρελθόν. </w:t>
      </w:r>
    </w:p>
    <w:p w14:paraId="31D63C11" w14:textId="77777777" w:rsidR="00495759" w:rsidRDefault="00D40270">
      <w:pPr>
        <w:spacing w:after="0" w:line="600" w:lineRule="auto"/>
        <w:ind w:firstLine="720"/>
        <w:jc w:val="both"/>
        <w:rPr>
          <w:rFonts w:eastAsia="Times New Roman"/>
          <w:szCs w:val="24"/>
        </w:rPr>
      </w:pPr>
      <w:r>
        <w:rPr>
          <w:rFonts w:eastAsia="Times New Roman"/>
          <w:szCs w:val="24"/>
        </w:rPr>
        <w:t>Ευχαριστώ πολύ.</w:t>
      </w:r>
    </w:p>
    <w:p w14:paraId="31D63C12" w14:textId="77777777" w:rsidR="00495759" w:rsidRDefault="00D40270">
      <w:pPr>
        <w:spacing w:after="0" w:line="600" w:lineRule="auto"/>
        <w:ind w:firstLine="720"/>
        <w:jc w:val="center"/>
        <w:rPr>
          <w:rFonts w:eastAsia="Times New Roman"/>
          <w:szCs w:val="24"/>
        </w:rPr>
      </w:pPr>
      <w:r>
        <w:rPr>
          <w:rFonts w:eastAsia="Times New Roman"/>
          <w:szCs w:val="24"/>
        </w:rPr>
        <w:t xml:space="preserve">(Χειροκροτήματα από τις πτέρυγες του ΣΥΡΙΖΑ και των </w:t>
      </w:r>
      <w:r>
        <w:rPr>
          <w:rFonts w:eastAsia="Times New Roman"/>
          <w:szCs w:val="24"/>
        </w:rPr>
        <w:t>ΑΝΕΛ</w:t>
      </w:r>
      <w:r>
        <w:rPr>
          <w:rFonts w:eastAsia="Times New Roman"/>
          <w:szCs w:val="24"/>
        </w:rPr>
        <w:t>)</w:t>
      </w:r>
    </w:p>
    <w:p w14:paraId="31D63C13" w14:textId="77777777" w:rsidR="00495759" w:rsidRDefault="00D40270">
      <w:pPr>
        <w:spacing w:after="0"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Ευχαριστώ, κύριε Υπουργέ. Κύριοι συνάδελφοι, θα έχετε τον λόγο για τ</w:t>
      </w:r>
      <w:r>
        <w:rPr>
          <w:rFonts w:eastAsia="Times New Roman"/>
          <w:szCs w:val="24"/>
        </w:rPr>
        <w:t xml:space="preserve">ις δευτερολογίες σας. </w:t>
      </w:r>
    </w:p>
    <w:p w14:paraId="31D63C14" w14:textId="77777777" w:rsidR="00495759" w:rsidRDefault="00D40270">
      <w:pPr>
        <w:spacing w:after="0" w:line="600" w:lineRule="auto"/>
        <w:ind w:firstLine="720"/>
        <w:jc w:val="both"/>
        <w:rPr>
          <w:rFonts w:eastAsia="Times New Roman"/>
          <w:szCs w:val="24"/>
        </w:rPr>
      </w:pPr>
      <w:r>
        <w:rPr>
          <w:rFonts w:eastAsia="Times New Roman"/>
          <w:szCs w:val="24"/>
        </w:rPr>
        <w:t xml:space="preserve">Κύριε Τζελέπη, έχετε τον λόγο. </w:t>
      </w:r>
    </w:p>
    <w:p w14:paraId="31D63C15" w14:textId="77777777" w:rsidR="00495759" w:rsidRDefault="00D40270">
      <w:pPr>
        <w:spacing w:after="0"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Ευχαριστώ, κύριε Πρόεδρε. </w:t>
      </w:r>
    </w:p>
    <w:p w14:paraId="31D63C16" w14:textId="77777777" w:rsidR="00495759" w:rsidRDefault="00D40270">
      <w:pPr>
        <w:spacing w:after="0" w:line="600" w:lineRule="auto"/>
        <w:ind w:firstLine="720"/>
        <w:jc w:val="both"/>
        <w:rPr>
          <w:rFonts w:eastAsia="Times New Roman"/>
          <w:szCs w:val="24"/>
        </w:rPr>
      </w:pPr>
      <w:r>
        <w:rPr>
          <w:rFonts w:eastAsia="Times New Roman"/>
          <w:szCs w:val="24"/>
        </w:rPr>
        <w:t xml:space="preserve">Κυρίες και κύριοι συνάδελφοι, ακούγοντας τις τοποθετήσεις, ιδιαίτερα της πολιτικής ηγεσίας, για το μείζον ζήτημα που συζητάμε, που είναι ο πρωτογενής τομέας, μου δίνεται η εντύπωση ότι μάλλον δεν έχουν καταλάβει το τι έχουν κάνει στον αγροτικό τομέα. </w:t>
      </w:r>
    </w:p>
    <w:p w14:paraId="31D63C17" w14:textId="77777777" w:rsidR="00495759" w:rsidRDefault="00D40270">
      <w:pPr>
        <w:spacing w:after="0" w:line="600" w:lineRule="auto"/>
        <w:ind w:firstLine="720"/>
        <w:jc w:val="both"/>
        <w:rPr>
          <w:rFonts w:eastAsia="Times New Roman"/>
          <w:szCs w:val="24"/>
        </w:rPr>
      </w:pPr>
      <w:r>
        <w:rPr>
          <w:rFonts w:eastAsia="Times New Roman"/>
          <w:szCs w:val="24"/>
        </w:rPr>
        <w:t xml:space="preserve">Και </w:t>
      </w:r>
      <w:r>
        <w:rPr>
          <w:rFonts w:eastAsia="Times New Roman"/>
          <w:szCs w:val="24"/>
        </w:rPr>
        <w:t xml:space="preserve">επειδή άκουσα ακραίες εκφράσεις, σε κάποιες θα ήθελα να απαντήσω. Ξέρω ότι σας πονάει το ΠΑΣΟΚ, γιατί στη συνείδηση των Ελλήνων αγροτών έχει περάσει στη συλλογική τους μνήμη ότι </w:t>
      </w:r>
      <w:r>
        <w:rPr>
          <w:rFonts w:eastAsia="Times New Roman"/>
          <w:szCs w:val="24"/>
        </w:rPr>
        <w:lastRenderedPageBreak/>
        <w:t xml:space="preserve">βίωσαν τις καλύτερες μέρες </w:t>
      </w:r>
      <w:r>
        <w:rPr>
          <w:rFonts w:eastAsia="Times New Roman"/>
          <w:szCs w:val="24"/>
        </w:rPr>
        <w:t>κ</w:t>
      </w:r>
      <w:r>
        <w:rPr>
          <w:rFonts w:eastAsia="Times New Roman"/>
          <w:szCs w:val="24"/>
        </w:rPr>
        <w:t>αι τις βίωσαν, όχι μόνο γιατί καθιερώθηκαν τα Μεσο</w:t>
      </w:r>
      <w:r>
        <w:rPr>
          <w:rFonts w:eastAsia="Times New Roman"/>
          <w:szCs w:val="24"/>
        </w:rPr>
        <w:t xml:space="preserve">γειακά Ολοκληρωμένα Προγράμματα, όχι μόνο γιατί έκανε τον συνεταιριστικό νόμο, αλλά γιατί έκανε τον αγρότη ισότιμο Έλληνα πολίτη. </w:t>
      </w:r>
    </w:p>
    <w:p w14:paraId="31D63C18" w14:textId="77777777" w:rsidR="00495759" w:rsidRDefault="00D40270">
      <w:pPr>
        <w:spacing w:after="0" w:line="600" w:lineRule="auto"/>
        <w:ind w:firstLine="720"/>
        <w:jc w:val="both"/>
        <w:rPr>
          <w:rFonts w:eastAsia="Times New Roman"/>
          <w:szCs w:val="24"/>
        </w:rPr>
      </w:pPr>
      <w:r>
        <w:rPr>
          <w:rFonts w:eastAsia="Times New Roman"/>
          <w:szCs w:val="24"/>
        </w:rPr>
        <w:t>Δεν πρέπει επίσης να ξεχνάτε ότι πλέον δεν είστε λευκή κόλλα</w:t>
      </w:r>
      <w:r>
        <w:rPr>
          <w:rFonts w:eastAsia="Times New Roman"/>
          <w:szCs w:val="24"/>
        </w:rPr>
        <w:t>,</w:t>
      </w:r>
      <w:r>
        <w:rPr>
          <w:rFonts w:eastAsia="Times New Roman"/>
          <w:szCs w:val="24"/>
        </w:rPr>
        <w:t xml:space="preserve"> να μένετε στις αρχές του</w:t>
      </w:r>
      <w:r>
        <w:rPr>
          <w:rFonts w:eastAsia="Times New Roman"/>
          <w:szCs w:val="24"/>
        </w:rPr>
        <w:t>΄80</w:t>
      </w:r>
      <w:r>
        <w:rPr>
          <w:rFonts w:eastAsia="Times New Roman"/>
          <w:szCs w:val="24"/>
        </w:rPr>
        <w:t>, να λέτε «τόσο οι φακές τόσο το σου</w:t>
      </w:r>
      <w:r>
        <w:rPr>
          <w:rFonts w:eastAsia="Times New Roman"/>
          <w:szCs w:val="24"/>
        </w:rPr>
        <w:t>σάμι»</w:t>
      </w:r>
      <w:r>
        <w:rPr>
          <w:rFonts w:eastAsia="Times New Roman"/>
          <w:szCs w:val="24"/>
        </w:rPr>
        <w:t>,</w:t>
      </w:r>
      <w:r>
        <w:rPr>
          <w:rFonts w:eastAsia="Times New Roman"/>
          <w:szCs w:val="24"/>
        </w:rPr>
        <w:t xml:space="preserve"> που παρήγαγε τότε η χώρα. Η χώρα έκανε άλματα μπροστά. Πενταπλασίασε το ΑΕΠ. Έχουμε έναν αγρότη που είναι επιχειρηματίας. Εσείς μιλάτε για έναν αγρότη</w:t>
      </w:r>
      <w:r>
        <w:rPr>
          <w:rFonts w:eastAsia="Times New Roman"/>
          <w:szCs w:val="24"/>
        </w:rPr>
        <w:t>,</w:t>
      </w:r>
      <w:r>
        <w:rPr>
          <w:rFonts w:eastAsia="Times New Roman"/>
          <w:szCs w:val="24"/>
        </w:rPr>
        <w:t xml:space="preserve"> που πήγαινε με το γαϊδουράκι τότε για να </w:t>
      </w:r>
      <w:proofErr w:type="spellStart"/>
      <w:r>
        <w:rPr>
          <w:rFonts w:eastAsia="Times New Roman"/>
          <w:szCs w:val="24"/>
        </w:rPr>
        <w:t>παράξει</w:t>
      </w:r>
      <w:proofErr w:type="spellEnd"/>
      <w:r>
        <w:rPr>
          <w:rFonts w:eastAsia="Times New Roman"/>
          <w:szCs w:val="24"/>
        </w:rPr>
        <w:t xml:space="preserve">. </w:t>
      </w:r>
    </w:p>
    <w:p w14:paraId="31D63C19" w14:textId="77777777" w:rsidR="00495759" w:rsidRDefault="00D40270">
      <w:pPr>
        <w:spacing w:after="0" w:line="600" w:lineRule="auto"/>
        <w:ind w:firstLine="720"/>
        <w:jc w:val="both"/>
        <w:rPr>
          <w:rFonts w:eastAsia="Times New Roman"/>
          <w:szCs w:val="24"/>
        </w:rPr>
      </w:pPr>
      <w:r>
        <w:rPr>
          <w:rFonts w:eastAsia="Times New Roman"/>
          <w:szCs w:val="24"/>
        </w:rPr>
        <w:t>Και ερχόμαστε και ακούμε από την άλλη πλευρά κ</w:t>
      </w:r>
      <w:r>
        <w:rPr>
          <w:rFonts w:eastAsia="Times New Roman"/>
          <w:szCs w:val="24"/>
        </w:rPr>
        <w:t xml:space="preserve">αι για ρεμούλες. Κοιτάξτε να δείτε, κυρίες και κύριοι συνάδελφοι: Εμείς το έχουμε πει επανειλημμένα ότι εάν θέλετε να συζητάμε σε τέτοιο επίπεδο, </w:t>
      </w:r>
      <w:r>
        <w:rPr>
          <w:rFonts w:eastAsia="Times New Roman"/>
          <w:szCs w:val="24"/>
        </w:rPr>
        <w:lastRenderedPageBreak/>
        <w:t xml:space="preserve">να συζητάμε. Σας κάναμε και πρόταση σύστασης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για να δούμε από το 2001 μέχρι και τη δική</w:t>
      </w:r>
      <w:r>
        <w:rPr>
          <w:rFonts w:eastAsia="Times New Roman"/>
          <w:szCs w:val="24"/>
        </w:rPr>
        <w:t xml:space="preserve"> σας διακυβέρνηση, το πρώτο οκτάμηνο, τι έγινε όλα αυτά τα χρόνια. Γιατί δεν το πράττετε;  </w:t>
      </w:r>
    </w:p>
    <w:p w14:paraId="31D63C1A"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Θέλετε να μιλήσω κι εγώ για το ποιες είναι οι δικές σας σήμερα πεπατημένες σε σχέση με την ανάπτυξη, αφού κάνατε πλέον τον τζόγο πολιτική; Θέλετε να πούμε ότι κάθε </w:t>
      </w:r>
      <w:r>
        <w:rPr>
          <w:rFonts w:eastAsia="Times New Roman" w:cs="Times New Roman"/>
          <w:szCs w:val="24"/>
        </w:rPr>
        <w:t>εβδομάδα φέρνετε χαριστικές απαλλαγές; Και αφού μιλάτε για την Αγροτική Τράπεζα, να σας πω ότι τότε εσείς λέγατε ότι θα δημιουργήσετε «αναπτυξιακή τράπεζα ειδικού σκοπού». Πού είναι αυτή η τράπεζα; Για να μη σας πω και ονόματα τότε στην Αγροτική Τράπεζα πο</w:t>
      </w:r>
      <w:r>
        <w:rPr>
          <w:rFonts w:eastAsia="Times New Roman" w:cs="Times New Roman"/>
          <w:szCs w:val="24"/>
        </w:rPr>
        <w:t xml:space="preserve">υ σήμερα είναι δίπλα σας και τα αναβαθμίσατε. </w:t>
      </w:r>
    </w:p>
    <w:p w14:paraId="31D63C1B"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Ελληνική Βιομηχανία Ζαχάρεως, ακούστηκε κάτι για το ΠΑΣΟΚ. Ποιο ΠΑΣΟΚ; Το 2006 ο Μπασιάκος, με </w:t>
      </w:r>
      <w:r>
        <w:rPr>
          <w:rFonts w:eastAsia="Times New Roman" w:cs="Times New Roman"/>
          <w:szCs w:val="24"/>
        </w:rPr>
        <w:t>κυβέρνηση</w:t>
      </w:r>
      <w:r>
        <w:rPr>
          <w:rFonts w:eastAsia="Times New Roman" w:cs="Times New Roman"/>
          <w:szCs w:val="24"/>
        </w:rPr>
        <w:t xml:space="preserve"> Νέας Δημοκρατίας, κατήργησε το 50% της εθνικής ποσόστωσης και έκλεισε τα εργοστάσια της Λ</w:t>
      </w:r>
      <w:r>
        <w:rPr>
          <w:rFonts w:eastAsia="Times New Roman" w:cs="Times New Roman"/>
          <w:szCs w:val="24"/>
        </w:rPr>
        <w:t xml:space="preserve">άρισας και της Ξάνθης. Θα τα δούμε όλα αυτά με έναν φακό που θα επιμερίζει τις ευθύνες εκεί που ανήκουν; Όμως, εσάς σας πονάει το ΠΑΣΟΚ. Σας πονάει ακόμα και γιατί αλλάζει ονόματα. Απ’ αυτό που φοβάστε δεν θα γλυτώσετε, γιατί έχετε πει πολλά στον ελληνικό </w:t>
      </w:r>
      <w:r>
        <w:rPr>
          <w:rFonts w:eastAsia="Times New Roman" w:cs="Times New Roman"/>
          <w:szCs w:val="24"/>
        </w:rPr>
        <w:t xml:space="preserve">λαό, προκειμένου να πάρετε την ψήφο του. Ιδιαίτερα στους Έλληνες αγρότες έχετε πει ότι θα τους πηγαίνατε στον παράδεισο εν μία </w:t>
      </w:r>
      <w:proofErr w:type="spellStart"/>
      <w:r>
        <w:rPr>
          <w:rFonts w:eastAsia="Times New Roman" w:cs="Times New Roman"/>
          <w:szCs w:val="24"/>
        </w:rPr>
        <w:t>νυκτί</w:t>
      </w:r>
      <w:proofErr w:type="spellEnd"/>
      <w:r>
        <w:rPr>
          <w:rFonts w:eastAsia="Times New Roman" w:cs="Times New Roman"/>
          <w:szCs w:val="24"/>
        </w:rPr>
        <w:t xml:space="preserve"> και σήμερα βιώνουν στο πετσί τους τα αποτελέσματα από τις αυταπάτες σας. </w:t>
      </w:r>
    </w:p>
    <w:p w14:paraId="31D63C1C"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Απλώς θα ήθελα να θυμίσω στους φίλους αγρότες που</w:t>
      </w:r>
      <w:r>
        <w:rPr>
          <w:rFonts w:eastAsia="Times New Roman" w:cs="Times New Roman"/>
          <w:szCs w:val="24"/>
        </w:rPr>
        <w:t xml:space="preserve"> μας ακούνε σήμερα ότι όταν μπήκαμε στα μνημόνια το 2010 -δεν υπήρχε άλλη πολιτική από την καταστροφική πολιτική που μας οδήγησε την περίοδο 2004-2009 η Νέα Δημοκρατία- τον πρωτογενή τομέα δεν τον θίξαμε ούτε με ένα ευρώ. Αντιθέτως, αυξήσαμε την επιστροφή </w:t>
      </w:r>
      <w:r>
        <w:rPr>
          <w:rFonts w:eastAsia="Times New Roman" w:cs="Times New Roman"/>
          <w:szCs w:val="24"/>
        </w:rPr>
        <w:t xml:space="preserve">του ΦΠΑ από το 6% στο 11% και την επιστροφή του </w:t>
      </w:r>
      <w:r>
        <w:rPr>
          <w:rFonts w:eastAsia="Times New Roman" w:cs="Times New Roman"/>
          <w:szCs w:val="24"/>
        </w:rPr>
        <w:t xml:space="preserve">ειδικού φόρου κατανάλωσης πετρελαίου </w:t>
      </w:r>
      <w:r>
        <w:rPr>
          <w:rFonts w:eastAsia="Times New Roman" w:cs="Times New Roman"/>
          <w:szCs w:val="24"/>
        </w:rPr>
        <w:t xml:space="preserve">από τα 120 εκατομμύρια ευρώ στα 260 εκατομμύρια ευρώ, για να το κάνουμε ανταγωνιστικό, εν αντιθέσει με σας που τα έχετε κόψει όλα αυτά. </w:t>
      </w:r>
    </w:p>
    <w:p w14:paraId="31D63C1D"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Κλείνοντας, ας μη μιλάμε τώρα για </w:t>
      </w:r>
      <w:r>
        <w:rPr>
          <w:rFonts w:eastAsia="Times New Roman" w:cs="Times New Roman"/>
          <w:szCs w:val="24"/>
        </w:rPr>
        <w:t xml:space="preserve">τα βοσκοτόπια, κύριε Υπουργέ. Γι’ αυτά, όπως και για τους δασικούς χάρτες και για όλα αυτά θα έχουμε χρόνο να </w:t>
      </w:r>
      <w:r>
        <w:rPr>
          <w:rFonts w:eastAsia="Times New Roman" w:cs="Times New Roman"/>
          <w:szCs w:val="24"/>
        </w:rPr>
        <w:t>μιλήσουμε</w:t>
      </w:r>
      <w:r>
        <w:rPr>
          <w:rFonts w:eastAsia="Times New Roman" w:cs="Times New Roman"/>
          <w:szCs w:val="24"/>
        </w:rPr>
        <w:t>. Θα σταθώ μόνο σε ένα σημείο -και κλείνω μ’ αυτό- το οποίο είναι σημαντικό.</w:t>
      </w:r>
    </w:p>
    <w:p w14:paraId="31D63C1E"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το αναπτυξιακό πρόγραμμα «Παραγωγική Ανασυγκρότηση» </w:t>
      </w:r>
      <w:r>
        <w:rPr>
          <w:rFonts w:eastAsia="Times New Roman" w:cs="Times New Roman"/>
          <w:szCs w:val="24"/>
        </w:rPr>
        <w:t>που φέρατε -και ευχαριστώ που φέρατε εδώ το χαρτί και κατατέθηκε στα Πρακτικά- η δική μου η θέση ως επικεφαλής πάλι στη συζήτηση εκεί, εκπροσωπώντας τη Δημοκρατική Συμπαράταξη, ήταν ότι το πήραμε το πρωί, για να τοποθετηθούμε την ίδια ώρα και σας τόνισα ότ</w:t>
      </w:r>
      <w:r>
        <w:rPr>
          <w:rFonts w:eastAsia="Times New Roman" w:cs="Times New Roman"/>
          <w:szCs w:val="24"/>
        </w:rPr>
        <w:t xml:space="preserve">ι σε γενικές γραμμές περιγράφετε αυτά που λέει η </w:t>
      </w:r>
      <w:proofErr w:type="spellStart"/>
      <w:r>
        <w:rPr>
          <w:rFonts w:eastAsia="Times New Roman" w:cs="Times New Roman"/>
          <w:szCs w:val="24"/>
        </w:rPr>
        <w:t>μνημονιακή</w:t>
      </w:r>
      <w:proofErr w:type="spellEnd"/>
      <w:r>
        <w:rPr>
          <w:rFonts w:eastAsia="Times New Roman" w:cs="Times New Roman"/>
          <w:szCs w:val="24"/>
        </w:rPr>
        <w:t xml:space="preserve"> σας υποχρέωση. </w:t>
      </w:r>
    </w:p>
    <w:p w14:paraId="31D63C1F"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Αν μου επιτρέπετε, σας το είχα στείλει από την προηγούμενη ημέρα, αλλά σας το έδωσαν εσάς το πρωί. </w:t>
      </w:r>
    </w:p>
    <w:p w14:paraId="31D63C20"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b/>
          <w:szCs w:val="24"/>
        </w:rPr>
        <w:t>:</w:t>
      </w:r>
      <w:r>
        <w:rPr>
          <w:rFonts w:eastAsia="Times New Roman" w:cs="Times New Roman"/>
          <w:szCs w:val="24"/>
        </w:rPr>
        <w:t xml:space="preserve"> Το θυμάστε ότι το πήρα το πρωί. Τόνισα, όμως, αν θυμάστε και εσείς -όπως το γράφει και στα Πρακτικά- ότι εγώ θα το δεχόμουν αυτό ως θετικό, αν αυτό έρθει με </w:t>
      </w:r>
      <w:r>
        <w:rPr>
          <w:rFonts w:eastAsia="Times New Roman" w:cs="Times New Roman"/>
          <w:szCs w:val="24"/>
        </w:rPr>
        <w:lastRenderedPageBreak/>
        <w:t>συμπληρωματικές πολιτικές ανά τομέα της αγροτικής οικονομίας από το Υπουργείο σας. Έκτοτε τίποτα!</w:t>
      </w:r>
      <w:r>
        <w:rPr>
          <w:rFonts w:eastAsia="Times New Roman" w:cs="Times New Roman"/>
          <w:szCs w:val="24"/>
        </w:rPr>
        <w:t xml:space="preserve"> Χαθήκαμε!</w:t>
      </w:r>
    </w:p>
    <w:p w14:paraId="31D63C21"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Κλείνοντας, κύριε Υπουργέ, επειδή κανείς δεν πρέπει να παίζει με τις ενισχύσεις καθόλου επικοινωνιακά, το πράξατε στο συνέδριό σας στην Κομοτηνή. Το αφήνουμε στην άκρη αυτό. </w:t>
      </w:r>
    </w:p>
    <w:p w14:paraId="31D63C22"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Ας δούμε τι θα γίνει μετά το 2020. Επειδή πολλά ακούγονται εδώ, εγώ θα</w:t>
      </w:r>
      <w:r>
        <w:rPr>
          <w:rFonts w:eastAsia="Times New Roman" w:cs="Times New Roman"/>
          <w:szCs w:val="24"/>
        </w:rPr>
        <w:t xml:space="preserve"> ήθελα να πω ότι πρωτίστως γι’ αυτό το οποίο σχεδιάζει η ευρωπαϊκή κοινότητα για τον στρατηγικό σχεδιασμό της ΚΑΠ ως προς τον «Πυλώνα 1» και «Πυλώνα 2» - όπου φαίνεται ότι το έχετε δεχθεί- θα ήθελα μία συζήτηση. Στην Επιτροπή Παραγωγής και Εμπορίου θα την </w:t>
      </w:r>
      <w:r>
        <w:rPr>
          <w:rFonts w:eastAsia="Times New Roman" w:cs="Times New Roman"/>
          <w:szCs w:val="24"/>
        </w:rPr>
        <w:t xml:space="preserve">προξενήσω εγώ τη συζήτηση και να μας πείτε τι έχετε δεχθεί και τι όχι, γιατί είναι μείζον θέμα σ’ αυτό το χρονικό </w:t>
      </w:r>
      <w:r>
        <w:rPr>
          <w:rFonts w:eastAsia="Times New Roman" w:cs="Times New Roman"/>
          <w:szCs w:val="24"/>
        </w:rPr>
        <w:lastRenderedPageBreak/>
        <w:t xml:space="preserve">σημείο που βρίσκεται η χώρα μας και ο ευρωπαϊκός κοινοτικός προϋπολογισμός λόγω του </w:t>
      </w:r>
      <w:r>
        <w:rPr>
          <w:rFonts w:eastAsia="Times New Roman" w:cs="Times New Roman"/>
          <w:szCs w:val="24"/>
          <w:lang w:val="en-US"/>
        </w:rPr>
        <w:t>Brexit</w:t>
      </w:r>
      <w:r>
        <w:rPr>
          <w:rFonts w:eastAsia="Times New Roman" w:cs="Times New Roman"/>
          <w:szCs w:val="24"/>
        </w:rPr>
        <w:t xml:space="preserve">. Θα υπάρξουν προθέσεις </w:t>
      </w:r>
      <w:proofErr w:type="spellStart"/>
      <w:r>
        <w:rPr>
          <w:rFonts w:eastAsia="Times New Roman" w:cs="Times New Roman"/>
          <w:szCs w:val="24"/>
        </w:rPr>
        <w:t>επανεθνικοποίησης</w:t>
      </w:r>
      <w:proofErr w:type="spellEnd"/>
      <w:r>
        <w:rPr>
          <w:rFonts w:eastAsia="Times New Roman" w:cs="Times New Roman"/>
          <w:szCs w:val="24"/>
        </w:rPr>
        <w:t xml:space="preserve">. </w:t>
      </w:r>
    </w:p>
    <w:p w14:paraId="31D63C23" w14:textId="77777777" w:rsidR="00495759" w:rsidRDefault="00D40270">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Εμείς θα</w:t>
      </w:r>
      <w:r>
        <w:rPr>
          <w:rFonts w:eastAsia="Times New Roman" w:cs="Times New Roman"/>
          <w:szCs w:val="24"/>
        </w:rPr>
        <w:t xml:space="preserve"> πρέπει να είμαστε προσεκτικοί απέναντι σε οποιαδήποτε πρόταση. Απορώ, μάλιστα, γιατί η Νέα Δημοκρατία διαφωνεί με σας, διότι ο κ. Κεφαλογιάννης έκανε παρέμβαση και δήλωση τότε ότι το Ευρωπαϊκό Λαϊκό Κόμμα με ένα κείμενο θέσεων λέει, που </w:t>
      </w:r>
      <w:proofErr w:type="spellStart"/>
      <w:r>
        <w:rPr>
          <w:rFonts w:eastAsia="Times New Roman" w:cs="Times New Roman"/>
          <w:szCs w:val="24"/>
        </w:rPr>
        <w:t>συνδιαμόρφωσαν</w:t>
      </w:r>
      <w:proofErr w:type="spellEnd"/>
      <w:r>
        <w:rPr>
          <w:rFonts w:eastAsia="Times New Roman" w:cs="Times New Roman"/>
          <w:szCs w:val="24"/>
        </w:rPr>
        <w:t xml:space="preserve"> και</w:t>
      </w:r>
      <w:r>
        <w:rPr>
          <w:rFonts w:eastAsia="Times New Roman" w:cs="Times New Roman"/>
          <w:szCs w:val="24"/>
        </w:rPr>
        <w:t xml:space="preserve"> υιοθέτησε τον περασμένο Σεπτέμβριο, έθεσε πρώτο σε όλη την Ευρώπη τους στόχους για το μέλλον της Κοινής Αγροτικής Πολιτικής. </w:t>
      </w:r>
    </w:p>
    <w:p w14:paraId="31D63C24"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ρωτώ</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λοιπόν </w:t>
      </w:r>
      <w:r>
        <w:rPr>
          <w:rFonts w:eastAsia="Times New Roman" w:cs="Times New Roman"/>
          <w:szCs w:val="24"/>
        </w:rPr>
        <w:t xml:space="preserve">εγώ το εξής. Προφανώς ο κ. Κεφαλογιάννης δεν κατάλαβε τι </w:t>
      </w:r>
      <w:proofErr w:type="spellStart"/>
      <w:r>
        <w:rPr>
          <w:rFonts w:eastAsia="Times New Roman" w:cs="Times New Roman"/>
          <w:szCs w:val="24"/>
        </w:rPr>
        <w:t>συνδιαμόρφωσε</w:t>
      </w:r>
      <w:proofErr w:type="spellEnd"/>
      <w:r>
        <w:rPr>
          <w:rFonts w:eastAsia="Times New Roman" w:cs="Times New Roman"/>
          <w:szCs w:val="24"/>
        </w:rPr>
        <w:t xml:space="preserve"> το Λαϊκό Κόμμα και κατέθεσε στην Ευρωπαϊκή </w:t>
      </w:r>
      <w:r>
        <w:rPr>
          <w:rFonts w:eastAsia="Times New Roman" w:cs="Times New Roman"/>
          <w:szCs w:val="24"/>
        </w:rPr>
        <w:t xml:space="preserve">Επιτροπή. Τίθεται θέμα, λοιπόν, ενημέρωσης. Μέχρι </w:t>
      </w:r>
      <w:r>
        <w:rPr>
          <w:rFonts w:eastAsia="Times New Roman" w:cs="Times New Roman"/>
          <w:szCs w:val="24"/>
        </w:rPr>
        <w:lastRenderedPageBreak/>
        <w:t>στιγμής δεν υπάρχει ενημέρωση, κύριε Υπουργέ. Δεν ξέρουμε με ποιους διαπραγματεύεστε, ποιες είναι οι προτάσεις σας, τι σχεδιάζετε.</w:t>
      </w:r>
    </w:p>
    <w:p w14:paraId="31D63C25"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szCs w:val="24"/>
        </w:rPr>
        <w:t>Κλείνοντας, θα ήθελα να πω κάτι για αυτόν τον σημαντικό τομέα που είναι ο π</w:t>
      </w:r>
      <w:r>
        <w:rPr>
          <w:rFonts w:eastAsia="Times New Roman" w:cs="Times New Roman"/>
          <w:szCs w:val="24"/>
        </w:rPr>
        <w:t xml:space="preserve">ρωτογενής τομέας. Είπε προηγουμένως ο Υφυπουργός σχετικά με το τι θα καλλιεργήσουμε. Δεν είναι ότι δεν ξέρουν οι αγρότες τι θα καλλιεργήσουν. Είναι πως ό,τι και να καλλιεργήσουν η φορολογική επιδρομή και η </w:t>
      </w:r>
      <w:proofErr w:type="spellStart"/>
      <w:r>
        <w:rPr>
          <w:rFonts w:eastAsia="Times New Roman" w:cs="Times New Roman"/>
          <w:szCs w:val="24"/>
        </w:rPr>
        <w:t>εισφοροληστρική</w:t>
      </w:r>
      <w:proofErr w:type="spellEnd"/>
      <w:r>
        <w:rPr>
          <w:rFonts w:eastAsia="Times New Roman" w:cs="Times New Roman"/>
          <w:szCs w:val="24"/>
        </w:rPr>
        <w:t xml:space="preserve"> από την άλλη την πλευρά, συν το ότ</w:t>
      </w:r>
      <w:r>
        <w:rPr>
          <w:rFonts w:eastAsia="Times New Roman" w:cs="Times New Roman"/>
          <w:szCs w:val="24"/>
        </w:rPr>
        <w:t>ι είναι απροστάτευτοι, τους αφήνουν χωρίς εισόδημα και δεν μπορούν να επιβιώσουν.</w:t>
      </w:r>
    </w:p>
    <w:p w14:paraId="31D63C26"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szCs w:val="24"/>
        </w:rPr>
        <w:t>Ευχαριστώ.</w:t>
      </w:r>
    </w:p>
    <w:p w14:paraId="31D63C27"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31D63C28"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ΠΑΠΑΔΟΠΟΥΛΟΣ: </w:t>
      </w:r>
      <w:r>
        <w:rPr>
          <w:rFonts w:eastAsia="Times New Roman" w:cs="Times New Roman"/>
          <w:szCs w:val="24"/>
        </w:rPr>
        <w:t>Κύριε Πρόεδρε, δώσατε οχτώ λεπτά για δευτερολογία. Να τελειώνουμε.</w:t>
      </w:r>
    </w:p>
    <w:p w14:paraId="31D63C29"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(Σ</w:t>
      </w:r>
      <w:r>
        <w:rPr>
          <w:rFonts w:eastAsia="Times New Roman" w:cs="Times New Roman"/>
          <w:b/>
          <w:szCs w:val="24"/>
        </w:rPr>
        <w:t>πυρίδων Λυκούδης):</w:t>
      </w:r>
      <w:r>
        <w:rPr>
          <w:rFonts w:eastAsia="Times New Roman" w:cs="Times New Roman"/>
          <w:szCs w:val="24"/>
        </w:rPr>
        <w:t xml:space="preserve"> Λέγονται ενδιαφέρονται πράγματα, κύριε συνάδελφε. Επομένως, η ανοχή του Προεδρείου είναι δικαιολογημένη. </w:t>
      </w:r>
    </w:p>
    <w:p w14:paraId="31D63C2A"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szCs w:val="24"/>
        </w:rPr>
        <w:t>Τον λόγο έχει ο κ. Κουτσούκος.</w:t>
      </w:r>
    </w:p>
    <w:p w14:paraId="31D63C2B"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olor w:val="000000"/>
          <w:szCs w:val="24"/>
        </w:rPr>
        <w:t>Ευχαριστώ, κύριε Πρόεδρε.</w:t>
      </w:r>
      <w:r>
        <w:rPr>
          <w:rFonts w:eastAsia="Times New Roman" w:cs="Times New Roman"/>
          <w:szCs w:val="24"/>
        </w:rPr>
        <w:t xml:space="preserve"> </w:t>
      </w:r>
    </w:p>
    <w:p w14:paraId="31D63C2C"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 παλαιό ανέκδοτο επί </w:t>
      </w:r>
      <w:proofErr w:type="spellStart"/>
      <w:r>
        <w:rPr>
          <w:rFonts w:eastAsia="Times New Roman" w:cs="Times New Roman"/>
          <w:szCs w:val="24"/>
        </w:rPr>
        <w:t>κραταιάς</w:t>
      </w:r>
      <w:proofErr w:type="spellEnd"/>
      <w:r>
        <w:rPr>
          <w:rFonts w:eastAsia="Times New Roman" w:cs="Times New Roman"/>
          <w:szCs w:val="24"/>
        </w:rPr>
        <w:t xml:space="preserve"> </w:t>
      </w:r>
      <w:proofErr w:type="spellStart"/>
      <w:r>
        <w:rPr>
          <w:rFonts w:eastAsia="Times New Roman" w:cs="Times New Roman"/>
          <w:szCs w:val="24"/>
        </w:rPr>
        <w:t>Σοβιετίας</w:t>
      </w:r>
      <w:proofErr w:type="spellEnd"/>
      <w:r>
        <w:rPr>
          <w:rFonts w:eastAsia="Times New Roman" w:cs="Times New Roman"/>
          <w:szCs w:val="24"/>
        </w:rPr>
        <w:t xml:space="preserve"> ότι «και εσ</w:t>
      </w:r>
      <w:r>
        <w:rPr>
          <w:rFonts w:eastAsia="Times New Roman" w:cs="Times New Roman"/>
          <w:szCs w:val="24"/>
        </w:rPr>
        <w:t>είς βασανίζετε τους μαύρους» οι περισσότεροι από εμάς το ξέρουμε. Το ξέρει και ο κύριος Υπουργός. Οι κυβερνητικοί παράγοντες και οι συνεταίροι τους, στην αδυναμία τους να απαντήσουν στα ουσιαστικά θέματα που θέσαμε, γυρίζουν στο γνωστό «και εσείς καταστρέψ</w:t>
      </w:r>
      <w:r>
        <w:rPr>
          <w:rFonts w:eastAsia="Times New Roman" w:cs="Times New Roman"/>
          <w:szCs w:val="24"/>
        </w:rPr>
        <w:t>ατε την Ελλάδα».</w:t>
      </w:r>
    </w:p>
    <w:p w14:paraId="31D63C2D"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κύριε Υπουργέ, οι αγρότες μας και στις τρεις δεκαετίες που παρεμβαίναμε αποφασιστικά στις εξελίξεις, και του ’80 και του ’90 και του 2000, ήξεραν πότε περνούσαν καλά και πότε έφτασε </w:t>
      </w:r>
      <w:r>
        <w:rPr>
          <w:rFonts w:eastAsia="Times New Roman" w:cs="Times New Roman"/>
          <w:szCs w:val="24"/>
        </w:rPr>
        <w:t>«</w:t>
      </w:r>
      <w:r>
        <w:rPr>
          <w:rFonts w:eastAsia="Times New Roman" w:cs="Times New Roman"/>
          <w:szCs w:val="24"/>
        </w:rPr>
        <w:t>ο κόμπος στο χτένι</w:t>
      </w:r>
      <w:r>
        <w:rPr>
          <w:rFonts w:eastAsia="Times New Roman" w:cs="Times New Roman"/>
          <w:szCs w:val="24"/>
        </w:rPr>
        <w:t>»</w:t>
      </w:r>
      <w:r>
        <w:rPr>
          <w:rFonts w:eastAsia="Times New Roman" w:cs="Times New Roman"/>
          <w:szCs w:val="24"/>
        </w:rPr>
        <w:t xml:space="preserve">. </w:t>
      </w:r>
    </w:p>
    <w:p w14:paraId="31D63C2E"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szCs w:val="24"/>
        </w:rPr>
        <w:t>Έχω την αίσθηση ότι αυτά που</w:t>
      </w:r>
      <w:r>
        <w:rPr>
          <w:rFonts w:eastAsia="Times New Roman" w:cs="Times New Roman"/>
          <w:szCs w:val="24"/>
        </w:rPr>
        <w:t xml:space="preserve"> είπε ο εκπρόσωπος των συνεταίρων σας είναι μια αυστηρή κριτική σε εσάς, γιατί πήρατε τον κ. </w:t>
      </w:r>
      <w:proofErr w:type="spellStart"/>
      <w:r>
        <w:rPr>
          <w:rFonts w:eastAsia="Times New Roman" w:cs="Times New Roman"/>
          <w:szCs w:val="24"/>
        </w:rPr>
        <w:t>Πανταλάκη</w:t>
      </w:r>
      <w:proofErr w:type="spellEnd"/>
      <w:r>
        <w:rPr>
          <w:rFonts w:eastAsia="Times New Roman" w:cs="Times New Roman"/>
          <w:szCs w:val="24"/>
        </w:rPr>
        <w:t xml:space="preserve"> και τον βάλατε στην Τράπεζα Αττικής. Για σκεφτείτε τα καλά, λοιπόν, μήπως κάτι δεν έχετε πράξει σωστά.</w:t>
      </w:r>
    </w:p>
    <w:p w14:paraId="31D63C2F"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szCs w:val="24"/>
        </w:rPr>
        <w:t>Όμως, επειδή, κύριε Πρόεδρε, είναι πολύ περιορισμέ</w:t>
      </w:r>
      <w:r>
        <w:rPr>
          <w:rFonts w:eastAsia="Times New Roman" w:cs="Times New Roman"/>
          <w:szCs w:val="24"/>
        </w:rPr>
        <w:t xml:space="preserve">νος ο χρόνος, έμεινα στη συζήτηση γιατί ήθελα να παρέμβω μόνο σε ένα θέμα και να καλέσω τον Υπουργό να προσέξει από εδώ και πέρα τι θα λέει. Διότι εάν δεν διορθώσει αυτά που λέει, θα αναγκαστώ να </w:t>
      </w:r>
      <w:r>
        <w:rPr>
          <w:rFonts w:eastAsia="Times New Roman" w:cs="Times New Roman"/>
          <w:szCs w:val="24"/>
        </w:rPr>
        <w:lastRenderedPageBreak/>
        <w:t>του απαντήσω με το ερώτημα της κ. Φωτίου, το γνωστό ερώτημα,</w:t>
      </w:r>
      <w:r>
        <w:rPr>
          <w:rFonts w:eastAsia="Times New Roman" w:cs="Times New Roman"/>
          <w:szCs w:val="24"/>
        </w:rPr>
        <w:t xml:space="preserve"> ρητορικό, αλλά </w:t>
      </w:r>
      <w:r>
        <w:rPr>
          <w:rFonts w:eastAsia="Times New Roman" w:cs="Times New Roman"/>
          <w:szCs w:val="24"/>
        </w:rPr>
        <w:t xml:space="preserve">απαντάται </w:t>
      </w:r>
      <w:r>
        <w:rPr>
          <w:rFonts w:eastAsia="Times New Roman" w:cs="Times New Roman"/>
          <w:szCs w:val="24"/>
        </w:rPr>
        <w:t>αν χρειαστεί.</w:t>
      </w:r>
    </w:p>
    <w:p w14:paraId="31D63C30"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 κύριος Υπουργός, λοιπόν, επειδή ενδεχόμενα δεν γνωρίζει, έχει υιοθετήσει μια άποψη </w:t>
      </w:r>
      <w:r>
        <w:rPr>
          <w:rFonts w:eastAsia="Times New Roman" w:cs="Times New Roman"/>
          <w:szCs w:val="24"/>
        </w:rPr>
        <w:t xml:space="preserve">την οποία </w:t>
      </w:r>
      <w:r>
        <w:rPr>
          <w:rFonts w:eastAsia="Times New Roman" w:cs="Times New Roman"/>
          <w:szCs w:val="24"/>
        </w:rPr>
        <w:t xml:space="preserve">του έχουν δώσει από το Υπουργείο Οικονομικών -γιατί αν γνωρίζει, είναι το λάθος του διπλό- ότι εμείς που καταστρέψαμε τη </w:t>
      </w:r>
      <w:r>
        <w:rPr>
          <w:rFonts w:eastAsia="Times New Roman" w:cs="Times New Roman"/>
          <w:szCs w:val="24"/>
        </w:rPr>
        <w:t>χώρα είχαμε φορολογήσει τις αγροτικές επιδοτήσεις. Και πού το στήριξε; Το στήριξε σε μια εγκύκλιο 10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2015, της Κυβέρνησης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δηλαδή, η οποία λέει ότι στο πρώτο εδάφιο της παρ</w:t>
      </w:r>
      <w:r>
        <w:rPr>
          <w:rFonts w:eastAsia="Times New Roman" w:cs="Times New Roman"/>
          <w:szCs w:val="24"/>
        </w:rPr>
        <w:t xml:space="preserve">αγράφου </w:t>
      </w:r>
      <w:r>
        <w:rPr>
          <w:rFonts w:eastAsia="Times New Roman" w:cs="Times New Roman"/>
          <w:szCs w:val="24"/>
        </w:rPr>
        <w:t>1 του άρθρου 29 ρητά ορίζεται ως κέρδος από επιχειρηματικ</w:t>
      </w:r>
      <w:r>
        <w:rPr>
          <w:rFonts w:eastAsia="Times New Roman" w:cs="Times New Roman"/>
          <w:szCs w:val="24"/>
        </w:rPr>
        <w:t xml:space="preserve">ή δραστηριότητα το σύνολο των εσόδων και κατά συνέπεια περιλαμβάνονται και οι αγροτικές επιδοτήσεις. </w:t>
      </w:r>
    </w:p>
    <w:p w14:paraId="31D63C31"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Ο κύριος Υπουργός και οι συντάκτες αυτής της εγκυκλίου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έχουν παραλείψει να διαβάσουν ότι στο συγκεκριμένο άρθρο 21 του </w:t>
      </w:r>
      <w:r>
        <w:rPr>
          <w:rFonts w:eastAsia="Times New Roman" w:cs="Times New Roman"/>
          <w:szCs w:val="24"/>
        </w:rPr>
        <w:t>ν.</w:t>
      </w:r>
      <w:r>
        <w:rPr>
          <w:rFonts w:eastAsia="Times New Roman" w:cs="Times New Roman"/>
          <w:szCs w:val="24"/>
        </w:rPr>
        <w:t>4172 υπάρχει κα</w:t>
      </w:r>
      <w:r>
        <w:rPr>
          <w:rFonts w:eastAsia="Times New Roman" w:cs="Times New Roman"/>
          <w:szCs w:val="24"/>
        </w:rPr>
        <w:t>ι δεύτερο εδάφιο που λέει: «Ειδικά για τον προσδιορισμό του εισοδήματος από αγροτική επιχειρηματική δραστηριότητα στα έσοδα από επιχειρηματικές συναλλαγές περιλαμβάνονται τα έσοδα από την παραγωγή γεωργικών, πτηνοτροφικών, δασοκομικών, υλοτομικών και αλιευ</w:t>
      </w:r>
      <w:r>
        <w:rPr>
          <w:rFonts w:eastAsia="Times New Roman" w:cs="Times New Roman"/>
          <w:szCs w:val="24"/>
        </w:rPr>
        <w:t xml:space="preserve">τικών προϊόντων». Αναφέρεται στα έσοδα από την παραγωγή. Και όπως ξέρουν όλοι οι νομικοί και οι φοροτεχνικοί, η ειδική διάταξη υπερισχύει της γενικής. </w:t>
      </w:r>
    </w:p>
    <w:p w14:paraId="31D63C32" w14:textId="77777777" w:rsidR="00495759" w:rsidRDefault="00D40270">
      <w:pPr>
        <w:tabs>
          <w:tab w:val="left" w:pos="3873"/>
        </w:tabs>
        <w:spacing w:line="600" w:lineRule="auto"/>
        <w:ind w:firstLine="720"/>
        <w:jc w:val="both"/>
        <w:rPr>
          <w:rFonts w:eastAsia="Times New Roman" w:cs="Times New Roman"/>
          <w:szCs w:val="24"/>
        </w:rPr>
      </w:pPr>
      <w:r>
        <w:rPr>
          <w:rFonts w:eastAsia="Times New Roman" w:cs="Times New Roman"/>
          <w:szCs w:val="24"/>
        </w:rPr>
        <w:t>Όμως, επειδή 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έπρεπε να δικαιολογήσουν γιατί φορολογήσαν για πρώτη φορά τις αγροτικές επ</w:t>
      </w:r>
      <w:r>
        <w:rPr>
          <w:rFonts w:eastAsia="Times New Roman" w:cs="Times New Roman"/>
          <w:szCs w:val="24"/>
        </w:rPr>
        <w:t xml:space="preserve">ιδοτήσεις, έπρεπε να το χρεώσουν στους προηγούμενους, Ό,τι δηλαδή έκαναν </w:t>
      </w:r>
      <w:r>
        <w:rPr>
          <w:rFonts w:eastAsia="Times New Roman" w:cs="Times New Roman"/>
          <w:szCs w:val="24"/>
        </w:rPr>
        <w:lastRenderedPageBreak/>
        <w:t xml:space="preserve">με το τρίτο μνημόνιο, να φορτώσουν στους προηγούμενους, το κάνουν και με τη φορολογία των αγροτών. </w:t>
      </w:r>
    </w:p>
    <w:p w14:paraId="31D63C33"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ι μας διάβασε ακόμα ο κύριος Υπουργός; Μας διάβασε την εγκύκλιο </w:t>
      </w:r>
      <w:r>
        <w:rPr>
          <w:rFonts w:eastAsia="Times New Roman" w:cs="Times New Roman"/>
          <w:szCs w:val="24"/>
        </w:rPr>
        <w:t xml:space="preserve">η οποία </w:t>
      </w:r>
      <w:r>
        <w:rPr>
          <w:rFonts w:eastAsia="Times New Roman" w:cs="Times New Roman"/>
          <w:szCs w:val="24"/>
        </w:rPr>
        <w:t xml:space="preserve">λέει ότι </w:t>
      </w:r>
      <w:r>
        <w:rPr>
          <w:rFonts w:eastAsia="Times New Roman" w:cs="Times New Roman"/>
          <w:szCs w:val="24"/>
        </w:rPr>
        <w:t xml:space="preserve">οι αγρότες και του ειδικού και του κανονικού καθεστώτος είναι υποχρεωμένοι να υποβάλουν συγκεντρωτικές καταστάσεις για τα τιμολόγια και για τα έσοδα που έχουν από τις επιδοτήσεις. </w:t>
      </w:r>
    </w:p>
    <w:p w14:paraId="31D63C34"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Οι συγκεντρωτικές καταστάσεις, κύριε Υπουργέ, δεν είναι φορολογικές δηλώσει</w:t>
      </w:r>
      <w:r>
        <w:rPr>
          <w:rFonts w:eastAsia="Times New Roman" w:cs="Times New Roman"/>
          <w:szCs w:val="24"/>
        </w:rPr>
        <w:t>ς. Γι’ αυτό λοιπόν να απευθυνθείτε άλλη μία φορά στο Υπουργείο Οικονομικών και στους συναδέλφους σας Υπουργούς να σας δώσουν τις φορολογικές δηλώσεις του 2015 που ήσασταν Κυβέρνηση, να δείτε εάν δηλώθηκαν ή δεν δηλώθηκαν οι επι</w:t>
      </w:r>
      <w:r>
        <w:rPr>
          <w:rFonts w:eastAsia="Times New Roman" w:cs="Times New Roman"/>
          <w:szCs w:val="24"/>
        </w:rPr>
        <w:lastRenderedPageBreak/>
        <w:t>δοτήσεις. Η πρώτη φορά που δη</w:t>
      </w:r>
      <w:r>
        <w:rPr>
          <w:rFonts w:eastAsia="Times New Roman" w:cs="Times New Roman"/>
          <w:szCs w:val="24"/>
        </w:rPr>
        <w:t>λώθηκαν οι επιδοτήσεις ως αγροτικό εισόδημα, κύριοι συνάδελφοι, ήταν το 2016 επειδή εσείς τις φορολογήσατε.</w:t>
      </w:r>
    </w:p>
    <w:p w14:paraId="31D63C35"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Αναφέρθηκα, μόνο και μόνο σε αυτό το ειδικό θέμα, κύριε Πρόεδρε, γιατί νομίζω ότι όταν οι Υπουργοί και τα κυβερνητικά στελέχη μας εγκαλούν, πρέπει ο</w:t>
      </w:r>
      <w:r>
        <w:rPr>
          <w:rFonts w:eastAsia="Times New Roman" w:cs="Times New Roman"/>
          <w:szCs w:val="24"/>
        </w:rPr>
        <w:t>ι ίδιοι να είναι πρώτα-πρώτα, πάνω απ’ όλα προσεκτικοί, ακριβείς και ειλικρινείς. Διότι αποδείχθηκε ότι δεν έχουν κα</w:t>
      </w:r>
      <w:r>
        <w:rPr>
          <w:rFonts w:eastAsia="Times New Roman" w:cs="Times New Roman"/>
          <w:szCs w:val="24"/>
        </w:rPr>
        <w:t>μ</w:t>
      </w:r>
      <w:r>
        <w:rPr>
          <w:rFonts w:eastAsia="Times New Roman" w:cs="Times New Roman"/>
          <w:szCs w:val="24"/>
        </w:rPr>
        <w:t>μία σχέση με την ειλικρίνεια και την αλήθεια.</w:t>
      </w:r>
    </w:p>
    <w:p w14:paraId="31D63C36"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31D63C37"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31D63C38"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lastRenderedPageBreak/>
        <w:t xml:space="preserve">Ο Βουλευτής κ. Ιωάννης Κεφαλογιάννης ζητεί άδεια ολιγοήμερης απουσίας στο Βέλγιο για προσωπικούς λόγους από 29 Ιανουαρίου έως 31 Ιανουαρίου 2018. Η Βουλή εγκρίνει; </w:t>
      </w:r>
    </w:p>
    <w:p w14:paraId="31D63C39"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31D63C3A"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 </w:t>
      </w:r>
      <w:r>
        <w:rPr>
          <w:rFonts w:eastAsia="Times New Roman" w:cs="Times New Roman"/>
          <w:szCs w:val="24"/>
        </w:rPr>
        <w:t xml:space="preserve">Συνεπώς η </w:t>
      </w:r>
      <w:r>
        <w:rPr>
          <w:rFonts w:eastAsia="Times New Roman" w:cs="Times New Roman"/>
          <w:szCs w:val="24"/>
        </w:rPr>
        <w:t>Βουλή ενέκ</w:t>
      </w:r>
      <w:r>
        <w:rPr>
          <w:rFonts w:eastAsia="Times New Roman" w:cs="Times New Roman"/>
          <w:szCs w:val="24"/>
        </w:rPr>
        <w:t>ρινε τη ζητηθείσα άδεια.</w:t>
      </w:r>
    </w:p>
    <w:p w14:paraId="31D63C3B"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Κύριε Πρόεδρε, θα παρακαλούσα να λάβω τον λόγο.</w:t>
      </w:r>
    </w:p>
    <w:p w14:paraId="31D63C3C"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μισό λεπτό γιατί ζήτησε τον λόγο η κ. Αραμπατζή.</w:t>
      </w:r>
    </w:p>
    <w:p w14:paraId="31D63C3D"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Ούτε μισό λεπτό, κύριε Πρόεδρε.</w:t>
      </w:r>
    </w:p>
    <w:p w14:paraId="31D63C3E"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Επειδή αναφέρθηκε</w:t>
      </w:r>
      <w:r>
        <w:rPr>
          <w:rFonts w:eastAsia="Times New Roman" w:cs="Times New Roman"/>
          <w:szCs w:val="24"/>
        </w:rPr>
        <w:t xml:space="preserve"> ο συνάδελφος κ. Τζελέπης σε σχέση με τα όσα υποστήριξε το Ευρωπαϊκό Λαϊκό Κόμμα τον Νοέμβριο του προηγούμενου έτους και τις θέσεις για τη Νέα Κοινή Αγροτική Πολιτική, δεν ειπώθηκε κάτι για </w:t>
      </w:r>
      <w:proofErr w:type="spellStart"/>
      <w:r>
        <w:rPr>
          <w:rFonts w:eastAsia="Times New Roman" w:cs="Times New Roman"/>
          <w:szCs w:val="24"/>
        </w:rPr>
        <w:t>επανεθνικοποίηση</w:t>
      </w:r>
      <w:proofErr w:type="spellEnd"/>
      <w:r>
        <w:rPr>
          <w:rFonts w:eastAsia="Times New Roman" w:cs="Times New Roman"/>
          <w:szCs w:val="24"/>
        </w:rPr>
        <w:t>. Ίσα-ίσα ήμασταν εμείς οι οποίοι ψηφίσαμε, ως Ευρ</w:t>
      </w:r>
      <w:r>
        <w:rPr>
          <w:rFonts w:eastAsia="Times New Roman" w:cs="Times New Roman"/>
          <w:szCs w:val="24"/>
        </w:rPr>
        <w:t>ωπαϊκό Λαϊκό Κόμμα εννοώ, την αύξηση των επιδοτήσεων στη Νέα Κοινή Αγροτική Πολιτική.</w:t>
      </w:r>
    </w:p>
    <w:p w14:paraId="31D63C3F"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ευχαριστώ.</w:t>
      </w:r>
    </w:p>
    <w:p w14:paraId="31D63C40"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κυρία συνάδελφε.</w:t>
      </w:r>
    </w:p>
    <w:p w14:paraId="31D63C41"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να κλείσουμε τη συζήτηση.</w:t>
      </w:r>
    </w:p>
    <w:p w14:paraId="31D63C42"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ΕΥΑΓΓΕΛΟΣ ΑΠΟΣΤΟΛΟΥ (Υπο</w:t>
      </w:r>
      <w:r>
        <w:rPr>
          <w:rFonts w:eastAsia="Times New Roman" w:cs="Times New Roman"/>
          <w:b/>
          <w:szCs w:val="24"/>
        </w:rPr>
        <w:t xml:space="preserve">υργός Αγροτικής Ανάπτυξης και Τροφίμων): </w:t>
      </w:r>
      <w:r>
        <w:rPr>
          <w:rFonts w:eastAsia="Times New Roman" w:cs="Times New Roman"/>
          <w:szCs w:val="24"/>
        </w:rPr>
        <w:t xml:space="preserve">Κύριε Κουτσούκο, εγώ έχω μπροστά μου μία </w:t>
      </w:r>
      <w:r>
        <w:rPr>
          <w:rFonts w:eastAsia="Times New Roman" w:cs="Times New Roman"/>
          <w:szCs w:val="24"/>
        </w:rPr>
        <w:lastRenderedPageBreak/>
        <w:t>εγκύκλιο, διευκρινίσεις, την 1116 της κ. Σαββαΐδου όπου αναφέρεται…</w:t>
      </w:r>
    </w:p>
    <w:p w14:paraId="31D63C43"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Υπουργέ, η εγκύκλιος…</w:t>
      </w:r>
    </w:p>
    <w:p w14:paraId="31D63C44"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w:t>
      </w:r>
      <w:r>
        <w:rPr>
          <w:rFonts w:eastAsia="Times New Roman" w:cs="Times New Roman"/>
          <w:b/>
          <w:szCs w:val="24"/>
        </w:rPr>
        <w:t>ίμων):</w:t>
      </w:r>
      <w:r>
        <w:rPr>
          <w:rFonts w:eastAsia="Times New Roman" w:cs="Times New Roman"/>
          <w:szCs w:val="24"/>
        </w:rPr>
        <w:t xml:space="preserve"> Όχι, σας παρακαλώ τώρα.</w:t>
      </w:r>
    </w:p>
    <w:p w14:paraId="31D63C45"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Εγώ αφήνω τις εγκυκλίους και σας λέω το πάρα πολύ απλό: Οι συνεταίροι σας τότε στην </w:t>
      </w:r>
      <w:r>
        <w:rPr>
          <w:rFonts w:eastAsia="Times New Roman" w:cs="Times New Roman"/>
          <w:szCs w:val="24"/>
        </w:rPr>
        <w:t>κυβέρνηση</w:t>
      </w:r>
      <w:r>
        <w:rPr>
          <w:rFonts w:eastAsia="Times New Roman" w:cs="Times New Roman"/>
          <w:szCs w:val="24"/>
        </w:rPr>
        <w:t>, τριάντα Βουλευτές της Νέας Δημοκρατίας, κατέθεσαν ερώτηση για το συγκεκριμένο θέμα ναι ή όχι στον αρμόδιο Υπουργό; Αυτό και μόνο έ</w:t>
      </w:r>
      <w:r>
        <w:rPr>
          <w:rFonts w:eastAsia="Times New Roman" w:cs="Times New Roman"/>
          <w:szCs w:val="24"/>
        </w:rPr>
        <w:t>δειχνε τις προθέσεις σας.</w:t>
      </w:r>
    </w:p>
    <w:p w14:paraId="31D63C46"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Σας είπα να φέρετε τις δηλώσεις του 2015. Φέρτε τις λοιπόν.</w:t>
      </w:r>
    </w:p>
    <w:p w14:paraId="31D63C47"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Άρα, λοιπόν, ξεκαθαρίζουμε. Εμείς ήρθαμε και με συγκεκριμένη εγκύκλιο είπαμε ότι οι ε</w:t>
      </w:r>
      <w:r>
        <w:rPr>
          <w:rFonts w:eastAsia="Times New Roman" w:cs="Times New Roman"/>
          <w:szCs w:val="24"/>
        </w:rPr>
        <w:t>νισχύσεις μέχρι 12.000 ευρώ δεν φορολογούνται, όπως προβλεπόταν από τη συγκεκριμένη εγκύκλιο. Τέλειωσε!</w:t>
      </w:r>
    </w:p>
    <w:p w14:paraId="31D63C48"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έλω και ένα άλλο θέμα, πριν φύγετε, να πω. Από πού βγάζετε το θέμα ότι έγινε η συζήτηση από πλευράς μας για </w:t>
      </w:r>
      <w:proofErr w:type="spellStart"/>
      <w:r>
        <w:rPr>
          <w:rFonts w:eastAsia="Times New Roman" w:cs="Times New Roman"/>
          <w:szCs w:val="24"/>
        </w:rPr>
        <w:t>επανεθνικοποίηση</w:t>
      </w:r>
      <w:proofErr w:type="spellEnd"/>
      <w:r>
        <w:rPr>
          <w:rFonts w:eastAsia="Times New Roman" w:cs="Times New Roman"/>
          <w:szCs w:val="24"/>
        </w:rPr>
        <w:t xml:space="preserve"> της Αγροτικής Πολιτικής; Α</w:t>
      </w:r>
      <w:r>
        <w:rPr>
          <w:rFonts w:eastAsia="Times New Roman" w:cs="Times New Roman"/>
          <w:szCs w:val="24"/>
        </w:rPr>
        <w:t xml:space="preserve">πό πού; </w:t>
      </w:r>
    </w:p>
    <w:p w14:paraId="31D63C49"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ΜΙΧΑΗ</w:t>
      </w:r>
      <w:r>
        <w:rPr>
          <w:rFonts w:eastAsia="Times New Roman" w:cs="Times New Roman"/>
          <w:b/>
          <w:szCs w:val="24"/>
        </w:rPr>
        <w:t>Λ</w:t>
      </w:r>
      <w:r>
        <w:rPr>
          <w:rFonts w:eastAsia="Times New Roman" w:cs="Times New Roman"/>
          <w:b/>
          <w:szCs w:val="24"/>
        </w:rPr>
        <w:t xml:space="preserve"> ΤΖΕΛΕΠΗΣ:</w:t>
      </w:r>
      <w:r>
        <w:rPr>
          <w:rFonts w:eastAsia="Times New Roman" w:cs="Times New Roman"/>
          <w:szCs w:val="24"/>
        </w:rPr>
        <w:t xml:space="preserve"> Δεν απαντήσατε!</w:t>
      </w:r>
    </w:p>
    <w:p w14:paraId="31D63C4A"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Από πού ακούσατε εσείς; Σας παρακαλώ. Δηλαδή, είναι φοβερό αυτό το πράγμα. Δεν υπάρχει Συμβούλιο Υπουργών Γεωργίας ή συζήτηση σχετική με τα θέματα γεωργίας </w:t>
      </w:r>
      <w:r>
        <w:rPr>
          <w:rFonts w:eastAsia="Times New Roman" w:cs="Times New Roman"/>
          <w:szCs w:val="24"/>
        </w:rPr>
        <w:lastRenderedPageBreak/>
        <w:t>στην Ευρώπη που να μη συμμετέχει είτε ο Υπουργός είτε ο Γενικός Γραμματέας. Παρακολουθούμε από κοντ</w:t>
      </w:r>
      <w:r>
        <w:rPr>
          <w:rFonts w:eastAsia="Times New Roman" w:cs="Times New Roman"/>
          <w:szCs w:val="24"/>
        </w:rPr>
        <w:t>ά.</w:t>
      </w:r>
    </w:p>
    <w:p w14:paraId="31D63C4B"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αρακαλώ –δεν το λέω τώρα σε εσάς, και στους άλλους που έφυγαν, δεν παρακολουθούν φαίνεται τις σχετικές συζητήσεις, τις σχετικές ανακοινώσεις- εάν θέλουν και όποτε θέλουν είναι στη διάθεσή τους και αύριο κιόλας να σας στείλω ολόκληρο πακέτο.</w:t>
      </w:r>
    </w:p>
    <w:p w14:paraId="31D63C4C"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Όμως, πρέπε</w:t>
      </w:r>
      <w:r>
        <w:rPr>
          <w:rFonts w:eastAsia="Times New Roman" w:cs="Times New Roman"/>
          <w:szCs w:val="24"/>
        </w:rPr>
        <w:t>ι να ξεκαθαρίσουμε μερικά πράγματα. Οι συζητήσεις έχουν αρχίσει εδώ και δύο χρόνια και δεν έχει ληφθεί κα</w:t>
      </w:r>
      <w:r>
        <w:rPr>
          <w:rFonts w:eastAsia="Times New Roman" w:cs="Times New Roman"/>
          <w:szCs w:val="24"/>
        </w:rPr>
        <w:t>μ</w:t>
      </w:r>
      <w:r>
        <w:rPr>
          <w:rFonts w:eastAsia="Times New Roman" w:cs="Times New Roman"/>
          <w:szCs w:val="24"/>
        </w:rPr>
        <w:t>μία απόφαση. Το τελευταίο κείμενο που μας έστειλε η Ευρωπαϊκή Επιτροπή είναι ένα κείμενο με προτάσεις που τις έχει μαζέψει και είναι ανοικτό το θέμα τ</w:t>
      </w:r>
      <w:r>
        <w:rPr>
          <w:rFonts w:eastAsia="Times New Roman" w:cs="Times New Roman"/>
          <w:szCs w:val="24"/>
        </w:rPr>
        <w:t>ης συζήτησης. Από εκεί και πέρα το έχουμε ξεκαθαρίσει χιλιάδες φορές. Επειδή υπάρχει μια τάση από χώρες πολ</w:t>
      </w:r>
      <w:r>
        <w:rPr>
          <w:rFonts w:eastAsia="Times New Roman" w:cs="Times New Roman"/>
          <w:szCs w:val="24"/>
        </w:rPr>
        <w:lastRenderedPageBreak/>
        <w:t xml:space="preserve">λές για </w:t>
      </w:r>
      <w:proofErr w:type="spellStart"/>
      <w:r>
        <w:rPr>
          <w:rFonts w:eastAsia="Times New Roman" w:cs="Times New Roman"/>
          <w:szCs w:val="24"/>
        </w:rPr>
        <w:t>επανεθνικοποίηση</w:t>
      </w:r>
      <w:proofErr w:type="spellEnd"/>
      <w:r>
        <w:rPr>
          <w:rFonts w:eastAsia="Times New Roman" w:cs="Times New Roman"/>
          <w:szCs w:val="24"/>
        </w:rPr>
        <w:t xml:space="preserve"> της Κοινής Αγροτικής Πολιτικής μέσω άλλων διαδικασιών, όχι έτσι κατευθείαν, να δίνει τη δυνατότητα στα κράτη-μέλη, πέραν των</w:t>
      </w:r>
      <w:r>
        <w:rPr>
          <w:rFonts w:eastAsia="Times New Roman" w:cs="Times New Roman"/>
          <w:szCs w:val="24"/>
        </w:rPr>
        <w:t xml:space="preserve"> κοινοτικών ενισχύσεων, να δίνουν και ενισχύσεις, αντιλαμβάνεσθε ούτε σε αυτό συμφωνούμε, διότι δεν μπορούμε να ανταποκριθούμε σε αυτή τη διαδικασία.</w:t>
      </w:r>
    </w:p>
    <w:p w14:paraId="31D63C4D" w14:textId="77777777" w:rsidR="00495759" w:rsidRDefault="00D40270">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Λοιπόν, επειδή το θέμα σας απασχολεί και εμάς μας απασχολεί, πέραν της πρόσκλησης που σας έχουμε στείλει π</w:t>
      </w:r>
      <w:r>
        <w:rPr>
          <w:rFonts w:eastAsia="Times New Roman" w:cs="Times New Roman"/>
          <w:szCs w:val="24"/>
        </w:rPr>
        <w:t>αλιότερα, δεν θυμάστε, δεν τα έχετε βρει, θα υπάρξει σχετική συζήτηση πριν κατατεθούν οι δικές μας προτάσεις στην αρμόδια Επιτροπή Παραγωγής και Εμπορίου.</w:t>
      </w:r>
    </w:p>
    <w:p w14:paraId="31D63C4E" w14:textId="77777777" w:rsidR="00495759" w:rsidRDefault="00D40270">
      <w:pPr>
        <w:tabs>
          <w:tab w:val="left" w:pos="3642"/>
          <w:tab w:val="center" w:pos="4753"/>
          <w:tab w:val="left" w:pos="6214"/>
        </w:tabs>
        <w:spacing w:line="600" w:lineRule="auto"/>
        <w:ind w:firstLine="720"/>
        <w:jc w:val="both"/>
        <w:rPr>
          <w:rFonts w:eastAsia="Times New Roman"/>
          <w:szCs w:val="24"/>
        </w:rPr>
      </w:pPr>
      <w:r>
        <w:rPr>
          <w:rFonts w:eastAsia="Times New Roman"/>
          <w:szCs w:val="24"/>
        </w:rPr>
        <w:t xml:space="preserve">Ειπώθηκε ότι δεν έχουμε αναλυτικό στρατηγικό σχέδιο. Αντιλαμβάνεστε ότι προσπαθούσα, όσο το δυνατόν, </w:t>
      </w:r>
      <w:r>
        <w:rPr>
          <w:rFonts w:eastAsia="Times New Roman"/>
          <w:szCs w:val="24"/>
        </w:rPr>
        <w:t xml:space="preserve">να εκμεταλλευτώ τον χρόνο. Βεβαίως, και έχουμε. Αναφερόμαστε στην αύξηση της </w:t>
      </w:r>
      <w:r>
        <w:rPr>
          <w:rFonts w:eastAsia="Times New Roman"/>
          <w:szCs w:val="24"/>
        </w:rPr>
        <w:lastRenderedPageBreak/>
        <w:t xml:space="preserve">απασχόλησης, στην ηλικία ανανέωσης του αγροτικού πληθυσμού, στην αναδιάρθρωση της αγροτικής παραγωγής, δίνοντας ιδιαίτερο βάρος στην </w:t>
      </w:r>
      <w:proofErr w:type="spellStart"/>
      <w:r>
        <w:rPr>
          <w:rFonts w:eastAsia="Times New Roman"/>
          <w:szCs w:val="24"/>
        </w:rPr>
        <w:t>αιγοπροβατοτροφία</w:t>
      </w:r>
      <w:proofErr w:type="spellEnd"/>
      <w:r>
        <w:rPr>
          <w:rFonts w:eastAsia="Times New Roman"/>
          <w:szCs w:val="24"/>
        </w:rPr>
        <w:t>, στην κτηνοτροφία, στην αύξη</w:t>
      </w:r>
      <w:r>
        <w:rPr>
          <w:rFonts w:eastAsia="Times New Roman"/>
          <w:szCs w:val="24"/>
        </w:rPr>
        <w:t>ση της ανταγωνιστικότητας των υλικών προϊόντων μέσα από τη συγκρότηση συλλογικών συστημάτων. Θα πρέπει να καθόμαστε εδώ μια ώρα να κουβεντιάζουμε, γιατί έχουμε αναφορά συγκεκριμένη στο στρατηγικό σχέδιο.</w:t>
      </w:r>
    </w:p>
    <w:p w14:paraId="31D63C4F" w14:textId="77777777" w:rsidR="00495759" w:rsidRDefault="00D40270">
      <w:pPr>
        <w:spacing w:line="600" w:lineRule="auto"/>
        <w:ind w:firstLine="720"/>
        <w:jc w:val="both"/>
        <w:rPr>
          <w:rFonts w:eastAsia="Times New Roman"/>
          <w:szCs w:val="24"/>
        </w:rPr>
      </w:pPr>
      <w:r>
        <w:rPr>
          <w:rFonts w:eastAsia="Times New Roman"/>
          <w:szCs w:val="24"/>
        </w:rPr>
        <w:t>Επίσης, τέθηκε πάρα πολύ το θέμα του Προγράμματος Αγ</w:t>
      </w:r>
      <w:r>
        <w:rPr>
          <w:rFonts w:eastAsia="Times New Roman"/>
          <w:szCs w:val="24"/>
        </w:rPr>
        <w:t xml:space="preserve">ροτικής Ανάπτυξης. Δεν θα επαναλάβω αυτά που είπαμε. Σας τα είπα, υπάρχουν τα στοιχεία. Όμως, υπάρχουν και προκηρύξεις </w:t>
      </w:r>
      <w:r>
        <w:rPr>
          <w:rFonts w:eastAsia="Times New Roman"/>
          <w:szCs w:val="24"/>
        </w:rPr>
        <w:t xml:space="preserve">οι οποίες </w:t>
      </w:r>
      <w:r>
        <w:rPr>
          <w:rFonts w:eastAsia="Times New Roman"/>
          <w:szCs w:val="24"/>
        </w:rPr>
        <w:t xml:space="preserve">θα γίνουν την επόμενη περίοδο, όπως αυτά που είπατε ας πούμε για τα αρδευτικά. Υπήρχε η </w:t>
      </w:r>
      <w:proofErr w:type="spellStart"/>
      <w:r>
        <w:rPr>
          <w:rFonts w:eastAsia="Times New Roman"/>
          <w:szCs w:val="24"/>
        </w:rPr>
        <w:t>αιρεσιμότητα</w:t>
      </w:r>
      <w:proofErr w:type="spellEnd"/>
      <w:r>
        <w:rPr>
          <w:rFonts w:eastAsia="Times New Roman"/>
          <w:szCs w:val="24"/>
        </w:rPr>
        <w:t xml:space="preserve"> η γνωστή, ολοκληρώθηκε η δ</w:t>
      </w:r>
      <w:r>
        <w:rPr>
          <w:rFonts w:eastAsia="Times New Roman"/>
          <w:szCs w:val="24"/>
        </w:rPr>
        <w:t xml:space="preserve">ιαδικασία, θα προκηρυχθεί στους επόμενους μήνες. </w:t>
      </w:r>
    </w:p>
    <w:p w14:paraId="31D63C50" w14:textId="77777777" w:rsidR="00495759" w:rsidRDefault="00D40270">
      <w:pPr>
        <w:spacing w:line="600" w:lineRule="auto"/>
        <w:ind w:firstLine="720"/>
        <w:jc w:val="both"/>
        <w:rPr>
          <w:rFonts w:eastAsia="Times New Roman"/>
          <w:szCs w:val="24"/>
        </w:rPr>
      </w:pPr>
      <w:r>
        <w:rPr>
          <w:rFonts w:eastAsia="Times New Roman"/>
          <w:szCs w:val="24"/>
        </w:rPr>
        <w:lastRenderedPageBreak/>
        <w:t>Έ</w:t>
      </w:r>
      <w:r>
        <w:rPr>
          <w:rFonts w:eastAsia="Times New Roman"/>
          <w:szCs w:val="24"/>
        </w:rPr>
        <w:t xml:space="preserve">ρχομαι </w:t>
      </w:r>
      <w:r>
        <w:rPr>
          <w:rFonts w:eastAsia="Times New Roman"/>
          <w:szCs w:val="24"/>
        </w:rPr>
        <w:t xml:space="preserve">τώρα </w:t>
      </w:r>
      <w:r>
        <w:rPr>
          <w:rFonts w:eastAsia="Times New Roman"/>
          <w:szCs w:val="24"/>
        </w:rPr>
        <w:t xml:space="preserve">στο θέμα των συμβούλων. Το θέμα των συμβούλων δεν είναι μια απλή υπόθεση. Θέλει διαδικασίες, θέλει συνεννοήσεις και ταυτόχρονα θέλει τη δυνατότητα να μπορέσουμε να φτιάξουμε διακόσιες πενήντα, </w:t>
      </w:r>
      <w:r>
        <w:rPr>
          <w:rFonts w:eastAsia="Times New Roman"/>
          <w:szCs w:val="24"/>
        </w:rPr>
        <w:t xml:space="preserve">τριακόσιες δομές σε όλη την Ελλάδα, απασχολώντας χίλιους ανθρώπους που θέλουν να υπηρετήσουν τους αγρότες, να βγουν στο χωράφι, να πάνε στο στάβλο. Δεν είναι μια διαδικασία που μπορεί να γίνει από τη μια μέρα στην άλλη. Και αντιλαμβάνεστε ότι εκεί θέλουμε </w:t>
      </w:r>
      <w:r>
        <w:rPr>
          <w:rFonts w:eastAsia="Times New Roman"/>
          <w:szCs w:val="24"/>
        </w:rPr>
        <w:t>η συγκεκριμένη διαδικασία να είναι υπό την επιτήρηση και εποπτεία του ίδιου του κράτους, μέσα από τους θεσμούς που έχει.</w:t>
      </w:r>
    </w:p>
    <w:p w14:paraId="31D63C51" w14:textId="77777777" w:rsidR="00495759" w:rsidRDefault="00D40270">
      <w:pPr>
        <w:spacing w:line="600" w:lineRule="auto"/>
        <w:ind w:firstLine="720"/>
        <w:jc w:val="both"/>
        <w:rPr>
          <w:rFonts w:eastAsia="Times New Roman"/>
          <w:szCs w:val="24"/>
        </w:rPr>
      </w:pPr>
      <w:r>
        <w:rPr>
          <w:rFonts w:eastAsia="Times New Roman"/>
          <w:szCs w:val="24"/>
        </w:rPr>
        <w:t>Ειλικρινά, σήμερα αδικήσαμε την αλιεία. Έπρεπε να αναφερθούμε στην αλιεία, γιατί αυτήν την ώρα υπάρχει τουλάχιστον στα χέρια του Υπουργ</w:t>
      </w:r>
      <w:r>
        <w:rPr>
          <w:rFonts w:eastAsia="Times New Roman"/>
          <w:szCs w:val="24"/>
        </w:rPr>
        <w:t xml:space="preserve">είου ένα επιχειρησιακό πρόγραμμα αλιείας. Οι </w:t>
      </w:r>
      <w:r>
        <w:rPr>
          <w:rFonts w:eastAsia="Times New Roman"/>
          <w:szCs w:val="24"/>
        </w:rPr>
        <w:lastRenderedPageBreak/>
        <w:t>κοινοτικοί πόροι είναι 389. Μπορούμε να αναμοχλεύσουμε γύρω στα 600 εκατομμύρια. Ήταν λιμνάζον το πρόγραμμα. Δεν χρειάζεται τώρα να αρχίσουμε πάλι τις αντιπαραθέσεις. Απλά εγώ σας λέω ότι με σημαντικότερο το μέτ</w:t>
      </w:r>
      <w:r>
        <w:rPr>
          <w:rFonts w:eastAsia="Times New Roman"/>
          <w:szCs w:val="24"/>
        </w:rPr>
        <w:t>ρο της συλλογής αλιευτικών δεδομένων -είναι ένα μέτρο το οποίο πρέπει να το υπηρετήσουμε για να ξέρουμε πώς διαχειριζόμαστε τα αλιευτικά αποθέματα- έχουν ενεργοποιηθεί μέχρι σήμερα στον χώρο της αλιείας μέτρα ύψους 250 εκατομμυρίων. Αργότερα, άλλη φορά, ίσ</w:t>
      </w:r>
      <w:r>
        <w:rPr>
          <w:rFonts w:eastAsia="Times New Roman"/>
          <w:szCs w:val="24"/>
        </w:rPr>
        <w:t>ως έχουμε τη δυνατότητα να πούμε περισσότερα.</w:t>
      </w:r>
    </w:p>
    <w:p w14:paraId="31D63C52" w14:textId="77777777" w:rsidR="00495759" w:rsidRDefault="00D40270">
      <w:pPr>
        <w:spacing w:line="600" w:lineRule="auto"/>
        <w:ind w:firstLine="720"/>
        <w:jc w:val="both"/>
        <w:rPr>
          <w:rFonts w:eastAsia="Times New Roman"/>
          <w:szCs w:val="24"/>
        </w:rPr>
      </w:pPr>
      <w:r>
        <w:rPr>
          <w:rFonts w:eastAsia="Times New Roman"/>
          <w:szCs w:val="24"/>
        </w:rPr>
        <w:t>Έρχομαι στο άλλο κομμάτι που αφορά ιδιαίτερα -</w:t>
      </w:r>
      <w:r>
        <w:rPr>
          <w:rFonts w:eastAsia="Times New Roman"/>
          <w:szCs w:val="24"/>
        </w:rPr>
        <w:t>καθώς</w:t>
      </w:r>
      <w:r>
        <w:rPr>
          <w:rFonts w:eastAsia="Times New Roman"/>
          <w:szCs w:val="24"/>
        </w:rPr>
        <w:t xml:space="preserve"> είμαστε στα προγράμματα- νέους αγρότες. Το έχω πει και το επαναλαμβάνω. Έγινε η πρώτη κατανομή. Υπήρξαν περιφέρειες </w:t>
      </w:r>
      <w:r>
        <w:rPr>
          <w:rFonts w:eastAsia="Times New Roman"/>
          <w:szCs w:val="24"/>
        </w:rPr>
        <w:t xml:space="preserve">οι οποίες </w:t>
      </w:r>
      <w:r>
        <w:rPr>
          <w:rFonts w:eastAsia="Times New Roman"/>
          <w:szCs w:val="24"/>
        </w:rPr>
        <w:t>δεν απορρόφησαν. Υπήρξαν περιφέρ</w:t>
      </w:r>
      <w:r>
        <w:rPr>
          <w:rFonts w:eastAsia="Times New Roman"/>
          <w:szCs w:val="24"/>
        </w:rPr>
        <w:t xml:space="preserve">ειες που είχαν περισσότερα αιτήματα. Τι έπρεπε να κάνουμε, </w:t>
      </w:r>
      <w:r>
        <w:rPr>
          <w:rFonts w:eastAsia="Times New Roman"/>
          <w:szCs w:val="24"/>
        </w:rPr>
        <w:t>καθώς</w:t>
      </w:r>
      <w:r>
        <w:rPr>
          <w:rFonts w:eastAsia="Times New Roman"/>
          <w:szCs w:val="24"/>
        </w:rPr>
        <w:t xml:space="preserve"> είμαστε σε συνεχή επαφή και συνεννόηση με την περιφέρεια; Και το ξέρετε ότι η εκχώρηση του 37,5% των πόρων του Προγράμματος Αγροτικής Ανάπτυξης στην περιφερειακή αυτοδιοίκηση δεν ήταν μικρό π</w:t>
      </w:r>
      <w:r>
        <w:rPr>
          <w:rFonts w:eastAsia="Times New Roman"/>
          <w:szCs w:val="24"/>
        </w:rPr>
        <w:t xml:space="preserve">ράγμα. Θέλουμε να βάλουμε κι αυτούς μέσα σ’ αυτή διαδικασία, διότι γνωρίζουν κι αυτοί τον αγροτικό χώρο. </w:t>
      </w:r>
    </w:p>
    <w:p w14:paraId="31D63C53" w14:textId="77777777" w:rsidR="00495759" w:rsidRDefault="00D40270">
      <w:pPr>
        <w:spacing w:line="600" w:lineRule="auto"/>
        <w:ind w:firstLine="720"/>
        <w:jc w:val="both"/>
        <w:rPr>
          <w:rFonts w:eastAsia="Times New Roman"/>
          <w:szCs w:val="24"/>
        </w:rPr>
      </w:pPr>
      <w:r>
        <w:rPr>
          <w:rFonts w:eastAsia="Times New Roman"/>
          <w:szCs w:val="24"/>
        </w:rPr>
        <w:t>Έχουμε, λοιπόν, τώρα τέσσερις ή πέντε περιφέρειες -δεν θυμάμαι καλά- οι οποίες δεν απορρόφησαν. Είμαστε υποχρεωμένοι με τη συμφωνία που κάνουμε -και ή</w:t>
      </w:r>
      <w:r>
        <w:rPr>
          <w:rFonts w:eastAsia="Times New Roman"/>
          <w:szCs w:val="24"/>
        </w:rPr>
        <w:t xml:space="preserve">δη έχουμε προκηρύξει το μέτρο γι’ αυτές τις περιφέρειες- να δούμε τι χρήματα θα περισσέψουν από εκεί. Έχουμε μια δέσμευση, ήδη έχουμε παρακρατήσει ένα ποσοστό. </w:t>
      </w:r>
    </w:p>
    <w:p w14:paraId="31D63C54" w14:textId="77777777" w:rsidR="00495759" w:rsidRDefault="00D40270">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Εντάξτε το. </w:t>
      </w:r>
    </w:p>
    <w:p w14:paraId="31D63C55" w14:textId="77777777" w:rsidR="00495759" w:rsidRDefault="00D40270">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w:t>
      </w:r>
      <w:r>
        <w:rPr>
          <w:rFonts w:eastAsia="Times New Roman"/>
          <w:szCs w:val="24"/>
        </w:rPr>
        <w:t xml:space="preserve"> </w:t>
      </w:r>
      <w:r>
        <w:rPr>
          <w:rFonts w:eastAsia="Times New Roman"/>
          <w:b/>
          <w:szCs w:val="24"/>
        </w:rPr>
        <w:t>Τροφίμων):</w:t>
      </w:r>
      <w:r>
        <w:rPr>
          <w:rFonts w:eastAsia="Times New Roman"/>
          <w:szCs w:val="24"/>
        </w:rPr>
        <w:t xml:space="preserve"> </w:t>
      </w:r>
      <w:r>
        <w:rPr>
          <w:rFonts w:eastAsia="Times New Roman"/>
          <w:szCs w:val="24"/>
        </w:rPr>
        <w:t>Όταν ολοκληρωθεί αυτή η διαδικασία, πάμε στην επόμενη φάση, που είναι να δούμε τους επιλαχόντες.</w:t>
      </w:r>
    </w:p>
    <w:p w14:paraId="31D63C56" w14:textId="77777777" w:rsidR="00495759" w:rsidRDefault="00D40270">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…σχέδια βελτίωσης…(δεν ακούστηκε)</w:t>
      </w:r>
    </w:p>
    <w:p w14:paraId="31D63C57" w14:textId="77777777" w:rsidR="00495759" w:rsidRDefault="00D40270">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Σας παρακαλώ. Εμείς θα προκηρύξουμε τώρα και να αφήσουμε απέξω ανθρώπους, όταν μετά από λίγο καιρό αποδειχθεί ότι έχουν χρήματα και δεν μπορέσαμε να τα πάρουμε; Όλα μπαίνουν σε μια σειρά. Άρα, λοιπόν, να περιμένουν και οι άλλοι αγρότες που είναι επιλαχόντ</w:t>
      </w:r>
      <w:r>
        <w:rPr>
          <w:rFonts w:eastAsia="Times New Roman"/>
          <w:szCs w:val="24"/>
        </w:rPr>
        <w:t>ες. Ένα μεγάλο μέρος από αυτούς θα ενταχθεί.</w:t>
      </w:r>
    </w:p>
    <w:p w14:paraId="31D63C58" w14:textId="77777777" w:rsidR="00495759" w:rsidRDefault="00D40270">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Τι χρονοδιάγραμμα έχετε για τους επιλαχόντες;</w:t>
      </w:r>
    </w:p>
    <w:p w14:paraId="31D63C59" w14:textId="77777777" w:rsidR="00495759" w:rsidRDefault="00D40270">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Θα τελειώσει η διαδικασία με αυτούς που είναι στις περιφέρειες που </w:t>
      </w:r>
      <w:proofErr w:type="spellStart"/>
      <w:r>
        <w:rPr>
          <w:rFonts w:eastAsia="Times New Roman"/>
          <w:szCs w:val="24"/>
        </w:rPr>
        <w:t>επαναπ</w:t>
      </w:r>
      <w:r>
        <w:rPr>
          <w:rFonts w:eastAsia="Times New Roman"/>
          <w:szCs w:val="24"/>
        </w:rPr>
        <w:t>ροκηρύχθηκε</w:t>
      </w:r>
      <w:proofErr w:type="spellEnd"/>
      <w:r>
        <w:rPr>
          <w:rFonts w:eastAsia="Times New Roman"/>
          <w:szCs w:val="24"/>
        </w:rPr>
        <w:t xml:space="preserve"> και μέσα στους επόμενους μήνες, δηλαδή τουλάχιστον μέσα σε τρεις-τέσσερις μήνες, θα δούμε τι περισσεύει από εκεί και θα προκηρύξουμε συνολικά.</w:t>
      </w:r>
    </w:p>
    <w:p w14:paraId="31D63C5A" w14:textId="77777777" w:rsidR="00495759" w:rsidRDefault="00D40270">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«Ζήσε Μάη μου να φας τριφύλλι» είναι αυτό. </w:t>
      </w:r>
    </w:p>
    <w:p w14:paraId="31D63C5B" w14:textId="77777777" w:rsidR="00495759" w:rsidRDefault="00D40270">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w:t>
      </w:r>
      <w:r>
        <w:rPr>
          <w:rFonts w:eastAsia="Times New Roman"/>
          <w:b/>
          <w:szCs w:val="24"/>
        </w:rPr>
        <w:t xml:space="preserve">Ανάπτυξης και Τροφίμων): </w:t>
      </w:r>
      <w:r>
        <w:rPr>
          <w:rFonts w:eastAsia="Times New Roman"/>
          <w:szCs w:val="24"/>
        </w:rPr>
        <w:t>Και επειδή δεν φθάνουν να καλύψουμε όλες τις ανάγκες, προσπαθούμε να βρούμε τρόπους για να διασφαλίσουμε πρόσθετα ποσά για να καλύψουμε όσο γίνεται μεγαλύτερο μέρος.</w:t>
      </w:r>
    </w:p>
    <w:p w14:paraId="31D63C5C" w14:textId="77777777" w:rsidR="00495759" w:rsidRDefault="00D40270">
      <w:pPr>
        <w:spacing w:line="600" w:lineRule="auto"/>
        <w:ind w:firstLine="720"/>
        <w:jc w:val="both"/>
        <w:rPr>
          <w:rFonts w:eastAsia="Times New Roman"/>
          <w:szCs w:val="24"/>
        </w:rPr>
      </w:pPr>
      <w:r>
        <w:rPr>
          <w:rFonts w:eastAsia="Times New Roman"/>
          <w:szCs w:val="24"/>
        </w:rPr>
        <w:t>Έ</w:t>
      </w:r>
      <w:r>
        <w:rPr>
          <w:rFonts w:eastAsia="Times New Roman"/>
          <w:szCs w:val="24"/>
        </w:rPr>
        <w:t xml:space="preserve">ρχομαι τώρα στους συνεταιρισμούς. Δεν κατάλαβα γιατί εγκαλείτε εμάς για τους συνεταιρισμούς, όταν εμείς αποκαλύψαμε ποια είναι η πραγματικότητα και όταν εμείς με τον νόμο-πλαίσιο που φέραμε δεν είναι μόνο ότι θέλουμε να βάλουμε σε κανονική λειτουργία τους </w:t>
      </w:r>
      <w:r>
        <w:rPr>
          <w:rFonts w:eastAsia="Times New Roman"/>
          <w:szCs w:val="24"/>
        </w:rPr>
        <w:t>συνεταιρισμούς, αλλά θέλουμε να προχωρήσουμε λίγο πιο πέρα. Εκεί το έχω πει και το ξαναλέω. Εσείς τα λέγατε στις υποσχέσεις σας, στο φυλλάδιο της συνεργασίας που είχατε με την Αγροτική Τράπεζα. Ξεχάστε την αυτήν τώρα! Δεν χρειάζεται να μιλάτε τώρα για ρευσ</w:t>
      </w:r>
      <w:r>
        <w:rPr>
          <w:rFonts w:eastAsia="Times New Roman"/>
          <w:szCs w:val="24"/>
        </w:rPr>
        <w:t>τότητα και για το τι προσπάθειες κάνουμε εμείς στον αγροτικό χώρο, όταν ήδη το βασικό εργαλείο το ξεπουλήσαμε.</w:t>
      </w:r>
    </w:p>
    <w:p w14:paraId="31D63C5D" w14:textId="77777777" w:rsidR="00495759" w:rsidRDefault="00D40270">
      <w:pPr>
        <w:spacing w:line="600" w:lineRule="auto"/>
        <w:ind w:firstLine="720"/>
        <w:jc w:val="both"/>
        <w:rPr>
          <w:rFonts w:eastAsia="Times New Roman"/>
          <w:szCs w:val="24"/>
        </w:rPr>
      </w:pPr>
      <w:r>
        <w:rPr>
          <w:rFonts w:eastAsia="Times New Roman"/>
          <w:szCs w:val="24"/>
        </w:rPr>
        <w:t xml:space="preserve">Ερχόμαστε, λοιπόν, στο άλλο το κομμάτι </w:t>
      </w:r>
      <w:r>
        <w:rPr>
          <w:rFonts w:eastAsia="Times New Roman"/>
          <w:szCs w:val="24"/>
        </w:rPr>
        <w:t xml:space="preserve">το οποίο </w:t>
      </w:r>
      <w:r>
        <w:rPr>
          <w:rFonts w:eastAsia="Times New Roman"/>
          <w:szCs w:val="24"/>
        </w:rPr>
        <w:t>αφορά τους συνεταιρισμούς. Εδώ κάνουμε μια μεγάλη προσπάθεια, γιατί θέλουμε να διαφυλάξουμε πρωτί</w:t>
      </w:r>
      <w:r>
        <w:rPr>
          <w:rFonts w:eastAsia="Times New Roman"/>
          <w:szCs w:val="24"/>
        </w:rPr>
        <w:t>στως την αγροτική περιοχή που είναι υποθηκευμένη στον εκκαθαριστή, ώστε να μην μπει σε διαδικασία ξεπουλήματος. Και κάνουμε μια μεγάλη προσπάθεια και θα τα καταφέρουμε. Άρα, λοιπόν, μη μας λέτε γι’ αυτό.</w:t>
      </w:r>
    </w:p>
    <w:p w14:paraId="31D63C5E" w14:textId="77777777" w:rsidR="00495759" w:rsidRDefault="00D40270">
      <w:pPr>
        <w:spacing w:line="600" w:lineRule="auto"/>
        <w:ind w:firstLine="720"/>
        <w:jc w:val="both"/>
        <w:rPr>
          <w:rFonts w:eastAsia="Times New Roman"/>
          <w:szCs w:val="24"/>
        </w:rPr>
      </w:pPr>
      <w:r>
        <w:rPr>
          <w:rFonts w:eastAsia="Times New Roman"/>
          <w:szCs w:val="24"/>
        </w:rPr>
        <w:t>Τώρα εγώ να σας πω το τι γινόταν παλιά με τους συνετ</w:t>
      </w:r>
      <w:r>
        <w:rPr>
          <w:rFonts w:eastAsia="Times New Roman"/>
          <w:szCs w:val="24"/>
        </w:rPr>
        <w:t>αιρισμούς. Αφήστε τα! Αυτήν την ώρα θα σας πω μόνο αυτό το νούμερο: Εμείς έχουμε χίλιους σαράντα τρεις συνεταιρισμούς οι οποίοι έχουν προσαρμόσει το καταστατικό τους, επτακόσιους δεκαέξι που έχουν προσαρμόσει καταστατικό και οικονομικές καταστάσεις του 201</w:t>
      </w:r>
      <w:r>
        <w:rPr>
          <w:rFonts w:eastAsia="Times New Roman"/>
          <w:szCs w:val="24"/>
        </w:rPr>
        <w:t xml:space="preserve">6 και τριακόσιους δεκαπέντε που έχουν όλες τις προϋποθέσεις. Αυτούς θα προσπαθήσουμε ουσιαστικά να τους βάλουμε σε μια διαδικασία βιωσιμότητας. Δεν είναι εύκολα τα πράγματα. </w:t>
      </w:r>
    </w:p>
    <w:p w14:paraId="31D63C5F" w14:textId="77777777" w:rsidR="00495759" w:rsidRDefault="00D40270">
      <w:pPr>
        <w:spacing w:line="600" w:lineRule="auto"/>
        <w:ind w:firstLine="720"/>
        <w:jc w:val="both"/>
        <w:rPr>
          <w:rFonts w:eastAsia="Times New Roman"/>
          <w:szCs w:val="24"/>
        </w:rPr>
      </w:pPr>
      <w:r>
        <w:rPr>
          <w:rFonts w:eastAsia="Times New Roman"/>
          <w:szCs w:val="24"/>
        </w:rPr>
        <w:t>Επίσης, μην ξεχνάμε ότι έχουμε ήδη προχωρήσει πάρα πολύ τις ομάδες παραγωγών, τις</w:t>
      </w:r>
      <w:r>
        <w:rPr>
          <w:rFonts w:eastAsia="Times New Roman"/>
          <w:szCs w:val="24"/>
        </w:rPr>
        <w:t xml:space="preserve"> οργανώσεις παραγωγών. Διακόσιες τριάντα οργανώσεις ήδη δουλεύουν και περιμένουν από την ώρα που</w:t>
      </w:r>
      <w:r>
        <w:rPr>
          <w:rFonts w:eastAsia="Times New Roman"/>
          <w:szCs w:val="24"/>
        </w:rPr>
        <w:t>,</w:t>
      </w:r>
      <w:r>
        <w:rPr>
          <w:rFonts w:eastAsia="Times New Roman"/>
          <w:szCs w:val="24"/>
        </w:rPr>
        <w:t xml:space="preserve"> ήδη</w:t>
      </w:r>
      <w:r>
        <w:rPr>
          <w:rFonts w:eastAsia="Times New Roman"/>
          <w:szCs w:val="24"/>
        </w:rPr>
        <w:t>,</w:t>
      </w:r>
      <w:r>
        <w:rPr>
          <w:rFonts w:eastAsia="Times New Roman"/>
          <w:szCs w:val="24"/>
        </w:rPr>
        <w:t xml:space="preserve"> έχει προκηρυχθεί και το μέτρο που αφορά τις ομάδες παραγωγών. Εκεί θα έχουμε και κάλυψη των λειτουργικών τους δαπανών μέσα από αυτήν τη διαδικασία. Προχω</w:t>
      </w:r>
      <w:r>
        <w:rPr>
          <w:rFonts w:eastAsia="Times New Roman"/>
          <w:szCs w:val="24"/>
        </w:rPr>
        <w:t>ράμε, λοιπόν.</w:t>
      </w:r>
    </w:p>
    <w:p w14:paraId="31D63C60" w14:textId="77777777" w:rsidR="00495759" w:rsidRDefault="00D40270">
      <w:pPr>
        <w:spacing w:line="600" w:lineRule="auto"/>
        <w:ind w:firstLine="720"/>
        <w:jc w:val="both"/>
        <w:rPr>
          <w:rFonts w:eastAsia="Times New Roman"/>
          <w:szCs w:val="24"/>
        </w:rPr>
      </w:pPr>
      <w:r>
        <w:rPr>
          <w:rFonts w:eastAsia="Times New Roman"/>
          <w:szCs w:val="24"/>
        </w:rPr>
        <w:t>Κύριε Πρόεδρε, θέλω λίγα λεπτά ακόμη, επειδή υπάρχουν μερικές εκκρεμότητες που πραγματικά πρέπει να τις απαντήσουμε, ιδιαίτερα καθώς αυτήν την ώρα βρίσκονται και οι αγρότες σε μια διαδικασία κινητικότητας και πρέπει κι αυτοί να ακούσουν κάτι.</w:t>
      </w:r>
      <w:r>
        <w:rPr>
          <w:rFonts w:eastAsia="Times New Roman"/>
          <w:szCs w:val="24"/>
        </w:rPr>
        <w:t xml:space="preserve"> </w:t>
      </w:r>
    </w:p>
    <w:p w14:paraId="31D63C61" w14:textId="77777777" w:rsidR="00495759" w:rsidRDefault="00D40270">
      <w:pPr>
        <w:spacing w:line="600" w:lineRule="auto"/>
        <w:ind w:firstLine="720"/>
        <w:jc w:val="both"/>
        <w:rPr>
          <w:rFonts w:eastAsia="Times New Roman"/>
          <w:szCs w:val="24"/>
        </w:rPr>
      </w:pPr>
      <w:r>
        <w:rPr>
          <w:rFonts w:eastAsia="Times New Roman"/>
          <w:szCs w:val="24"/>
        </w:rPr>
        <w:t>Προηγούμενα, όμως, θέλω να σταθώ στο θέμα της προβολής και προώθησης των τροφίμων. Δίνουμε μεγάλες μάχες. Ήδη αυτήν την ώρα έχουμε ανεβάσει το ποσό που δίνουμε στα 179 εκατομμύρια για την προώθηση και προβολή των προϊόντων. Σε αυτές τις μάχες που δίνουμε</w:t>
      </w:r>
      <w:r>
        <w:rPr>
          <w:rFonts w:eastAsia="Times New Roman"/>
          <w:szCs w:val="24"/>
        </w:rPr>
        <w:t xml:space="preserve"> όχι μόνο προσπαθούμε να ανατρέψουμε κακές συμφωνίες που υπήρχαν προηγούμενα -και το καταφέρνουμε βελτιώνοντας την κατάσταση-, αλλά κυρίως διασφαλίζουμε και συμφωνίες με τρίτες χώρες, όπως για παράδειγμα αυτή στην Ιαπωνία, πλήρους προστασίας των ΠΟΠ προϊόν</w:t>
      </w:r>
      <w:r>
        <w:rPr>
          <w:rFonts w:eastAsia="Times New Roman"/>
          <w:szCs w:val="24"/>
        </w:rPr>
        <w:t xml:space="preserve">των και ιδιαίτερα της φέτας. Αυτό το χρησιμοποιούμε ως εργαλείο για τις επόμενες συμφωνίες. </w:t>
      </w:r>
    </w:p>
    <w:p w14:paraId="31D63C62" w14:textId="77777777" w:rsidR="00495759" w:rsidRDefault="00D40270">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Υπουργού)</w:t>
      </w:r>
    </w:p>
    <w:p w14:paraId="31D63C63" w14:textId="77777777" w:rsidR="00495759" w:rsidRDefault="00D40270">
      <w:pPr>
        <w:spacing w:line="600" w:lineRule="auto"/>
        <w:ind w:firstLine="720"/>
        <w:jc w:val="both"/>
        <w:rPr>
          <w:rFonts w:eastAsia="Times New Roman"/>
          <w:szCs w:val="24"/>
        </w:rPr>
      </w:pPr>
      <w:r>
        <w:rPr>
          <w:rFonts w:eastAsia="Times New Roman"/>
          <w:szCs w:val="24"/>
        </w:rPr>
        <w:t>Απλά εγώ θέλω να καταστεί σαφές και στους ίδιους τους αγρότες και στους κτηνοτρ</w:t>
      </w:r>
      <w:r>
        <w:rPr>
          <w:rFonts w:eastAsia="Times New Roman"/>
          <w:szCs w:val="24"/>
        </w:rPr>
        <w:t>όφους ότι σε αυτήν την προσπάθεια τους θέλουμε συμμάχους. Φανταστείτε ότι αυτήν την ώρα έχουμε την Ευρωπαϊκή Επιτροπή να κυνηγάει τη Δανία και την Τσεχία γιατί επιχειρούν να παραπλανήσουν τους καταναλωτές τους με το ελληνικό γιαούρτι. Και για να φτάσει η Ε</w:t>
      </w:r>
      <w:r>
        <w:rPr>
          <w:rFonts w:eastAsia="Times New Roman"/>
          <w:szCs w:val="24"/>
        </w:rPr>
        <w:t xml:space="preserve">υρωπαϊκή Επιτροπή σε αυτήν τη θέση, δόθηκαν μάχες για να μπορέσουμε να έχουμε τη σύμφωνη γνώμη τους. </w:t>
      </w:r>
    </w:p>
    <w:p w14:paraId="31D63C64" w14:textId="77777777" w:rsidR="00495759" w:rsidRDefault="00D40270">
      <w:pPr>
        <w:spacing w:line="600" w:lineRule="auto"/>
        <w:ind w:firstLine="720"/>
        <w:jc w:val="both"/>
        <w:rPr>
          <w:rFonts w:eastAsia="Times New Roman"/>
          <w:szCs w:val="24"/>
        </w:rPr>
      </w:pPr>
      <w:r>
        <w:rPr>
          <w:rFonts w:eastAsia="Times New Roman"/>
          <w:szCs w:val="24"/>
        </w:rPr>
        <w:t>Θέλω να καλέσω για μια ακόμη φορά τους αγρότες να συζητήσουμε θέματα. Υπάρχουν θέματα στα οποία μπορούμε να κάνουμε παρεμβάσεις μελλοντικά. Θα ήθελα, βεβα</w:t>
      </w:r>
      <w:r>
        <w:rPr>
          <w:rFonts w:eastAsia="Times New Roman"/>
          <w:szCs w:val="24"/>
        </w:rPr>
        <w:t>ίως, να ξεκαθαρίσω κάτι: Όσον αφορά ιδιαίτερα το φορολογικό κομμάτι, θα πρέπει να γίνει κατανοητό και από τους ίδιους και από όλους όσοι εμπλέκονται στον χώρο ότι πλέον τα βιβλία εσόδων-εξόδων, η καταγραφή της αγροτικής παραγωγής δηλαδή, δεν τους ζημιώνει.</w:t>
      </w:r>
      <w:r>
        <w:rPr>
          <w:rFonts w:eastAsia="Times New Roman"/>
          <w:szCs w:val="24"/>
        </w:rPr>
        <w:t xml:space="preserve"> Αντίθετα, αν τηρείται κανονικά η διαδικασία, οι ίδιοι θα βρεθούν ωφελημένοι, αλλά και εμείς από τη δική μας πλευρά έχουμε τη δυνατότητα να προχωρήσουμε σε φορολογικές ελαφρύνσεις, </w:t>
      </w:r>
      <w:r>
        <w:rPr>
          <w:rFonts w:eastAsia="Times New Roman"/>
          <w:szCs w:val="24"/>
        </w:rPr>
        <w:t>οι</w:t>
      </w:r>
      <w:r>
        <w:rPr>
          <w:rFonts w:eastAsia="Times New Roman"/>
          <w:szCs w:val="24"/>
        </w:rPr>
        <w:t xml:space="preserve"> </w:t>
      </w:r>
      <w:r>
        <w:rPr>
          <w:rFonts w:eastAsia="Times New Roman"/>
          <w:szCs w:val="24"/>
        </w:rPr>
        <w:t>οπ</w:t>
      </w:r>
      <w:r>
        <w:rPr>
          <w:rFonts w:eastAsia="Times New Roman"/>
          <w:szCs w:val="24"/>
        </w:rPr>
        <w:t>οίες</w:t>
      </w:r>
      <w:r>
        <w:rPr>
          <w:rFonts w:eastAsia="Times New Roman"/>
          <w:szCs w:val="24"/>
        </w:rPr>
        <w:t xml:space="preserve"> </w:t>
      </w:r>
      <w:r>
        <w:rPr>
          <w:rFonts w:eastAsia="Times New Roman"/>
          <w:szCs w:val="24"/>
        </w:rPr>
        <w:t>ουσιαστικά θα φέρουν τον χώρο σε καλύτερη θέση από αυτήν που είνα</w:t>
      </w:r>
      <w:r>
        <w:rPr>
          <w:rFonts w:eastAsia="Times New Roman"/>
          <w:szCs w:val="24"/>
        </w:rPr>
        <w:t>ι σήμερα.</w:t>
      </w:r>
    </w:p>
    <w:p w14:paraId="31D63C65" w14:textId="77777777" w:rsidR="00495759" w:rsidRDefault="00D40270">
      <w:pPr>
        <w:spacing w:line="600" w:lineRule="auto"/>
        <w:ind w:firstLine="720"/>
        <w:jc w:val="both"/>
        <w:rPr>
          <w:rFonts w:eastAsia="Times New Roman"/>
          <w:szCs w:val="24"/>
        </w:rPr>
      </w:pPr>
      <w:r>
        <w:rPr>
          <w:rFonts w:eastAsia="Times New Roman"/>
          <w:szCs w:val="24"/>
        </w:rPr>
        <w:t>Τέθηκε και το θέμα του κρασιού. Το συζητάμε και είναι κάτι στο οποίο μελλοντικά θα κάνουμε παρέμβαση.</w:t>
      </w:r>
    </w:p>
    <w:p w14:paraId="31D63C66" w14:textId="77777777" w:rsidR="00495759" w:rsidRDefault="00D40270">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Έναν χρόνο τώρα το συζητάτε!</w:t>
      </w:r>
    </w:p>
    <w:p w14:paraId="31D63C67" w14:textId="77777777" w:rsidR="00495759" w:rsidRDefault="00D40270">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Το θέμα του ακατάσχετου είναι ήδη</w:t>
      </w:r>
      <w:r>
        <w:rPr>
          <w:rFonts w:eastAsia="Times New Roman"/>
          <w:szCs w:val="24"/>
        </w:rPr>
        <w:t xml:space="preserve"> κι αυτό μέσα στις συζητήσεις που κάνουμε. Αντιλαμβάνεστε όλοι ότι μέχρι τον Αύγουστο του 2018 δεν μπορούμε να κάνουμε κάτι. Όμως, είναι ένα θέμα </w:t>
      </w:r>
      <w:r>
        <w:rPr>
          <w:rFonts w:eastAsia="Times New Roman"/>
          <w:szCs w:val="24"/>
        </w:rPr>
        <w:t xml:space="preserve">το οποίο </w:t>
      </w:r>
      <w:r>
        <w:rPr>
          <w:rFonts w:eastAsia="Times New Roman"/>
          <w:szCs w:val="24"/>
        </w:rPr>
        <w:t>μας απασχολεί και το επεξεργαζόμαστε.</w:t>
      </w:r>
    </w:p>
    <w:p w14:paraId="31D63C68" w14:textId="77777777" w:rsidR="00495759" w:rsidRDefault="00D40270">
      <w:pPr>
        <w:spacing w:line="600" w:lineRule="auto"/>
        <w:ind w:firstLine="720"/>
        <w:jc w:val="both"/>
        <w:rPr>
          <w:rFonts w:eastAsia="Times New Roman"/>
          <w:szCs w:val="24"/>
        </w:rPr>
      </w:pPr>
      <w:r>
        <w:rPr>
          <w:rFonts w:eastAsia="Times New Roman"/>
          <w:szCs w:val="24"/>
        </w:rPr>
        <w:t>Επίσης, έχουμε την εκκρεμότητα του φόρου του πετρελαίου του 201</w:t>
      </w:r>
      <w:r>
        <w:rPr>
          <w:rFonts w:eastAsia="Times New Roman"/>
          <w:szCs w:val="24"/>
        </w:rPr>
        <w:t xml:space="preserve">5. Ήδη ολοκληρώνονται οι διαδικασίες και πιστεύω ότι μέχρι τέλος του Φλεβάρη θα έχει αρχίσει η καταβολή του συγκεκριμένου φόρου του 2015. </w:t>
      </w:r>
    </w:p>
    <w:p w14:paraId="31D63C69" w14:textId="77777777" w:rsidR="00495759" w:rsidRDefault="00D40270">
      <w:pPr>
        <w:spacing w:line="600" w:lineRule="auto"/>
        <w:ind w:firstLine="720"/>
        <w:jc w:val="both"/>
        <w:rPr>
          <w:rFonts w:eastAsia="Times New Roman"/>
          <w:szCs w:val="24"/>
        </w:rPr>
      </w:pPr>
      <w:r>
        <w:rPr>
          <w:rFonts w:eastAsia="Times New Roman"/>
          <w:szCs w:val="24"/>
        </w:rPr>
        <w:t>Δεν καταλαβαίνω γιατί μπαίνει θέμα ΕΝΦΙΑ στα αγροτεμάχια. Δεν υπήρξε καμμία τοποθέτηση και δεν υπήρξε στον προϋπολογι</w:t>
      </w:r>
      <w:r>
        <w:rPr>
          <w:rFonts w:eastAsia="Times New Roman"/>
          <w:szCs w:val="24"/>
        </w:rPr>
        <w:t xml:space="preserve">σμό καμμία αναφορά. Το λέω τώρα γιατί στις συζητήσεις που κάνουν οι αγρότες μπαίνει αυτό το θέμα. </w:t>
      </w:r>
    </w:p>
    <w:p w14:paraId="31D63C6A" w14:textId="77777777" w:rsidR="00495759" w:rsidRDefault="00D40270">
      <w:pPr>
        <w:spacing w:line="600" w:lineRule="auto"/>
        <w:ind w:firstLine="720"/>
        <w:jc w:val="both"/>
        <w:rPr>
          <w:rFonts w:eastAsia="Times New Roman"/>
          <w:szCs w:val="24"/>
        </w:rPr>
      </w:pPr>
      <w:r>
        <w:rPr>
          <w:rFonts w:eastAsia="Times New Roman"/>
          <w:szCs w:val="24"/>
        </w:rPr>
        <w:t>Εμείς, λοιπόν, λέμε ότι όσον αφορά το φορολογικό, θα δούμε διάφορα ζητήματα. Πρόβλημα υπάρχει στους οργανωμένους παραγωγούς και στις εξαγωγές αγροτικών προϊό</w:t>
      </w:r>
      <w:r>
        <w:rPr>
          <w:rFonts w:eastAsia="Times New Roman"/>
          <w:szCs w:val="24"/>
        </w:rPr>
        <w:t xml:space="preserve">ντων. Εκεί, λοιπόν, θα υπάρξει κάποια παρέμβαση μελλοντικά. </w:t>
      </w:r>
    </w:p>
    <w:p w14:paraId="31D63C6B" w14:textId="77777777" w:rsidR="00495759" w:rsidRDefault="00D40270">
      <w:pPr>
        <w:spacing w:line="600" w:lineRule="auto"/>
        <w:ind w:firstLine="720"/>
        <w:jc w:val="both"/>
        <w:rPr>
          <w:rFonts w:eastAsia="Times New Roman"/>
          <w:szCs w:val="24"/>
        </w:rPr>
      </w:pPr>
      <w:r>
        <w:rPr>
          <w:rFonts w:eastAsia="Times New Roman"/>
          <w:szCs w:val="24"/>
        </w:rPr>
        <w:t xml:space="preserve">Επίσης, όσον αφορά στα θέματα </w:t>
      </w:r>
      <w:r>
        <w:rPr>
          <w:rFonts w:eastAsia="Times New Roman"/>
          <w:szCs w:val="24"/>
        </w:rPr>
        <w:t xml:space="preserve">τα οποία </w:t>
      </w:r>
      <w:r>
        <w:rPr>
          <w:rFonts w:eastAsia="Times New Roman"/>
          <w:szCs w:val="24"/>
        </w:rPr>
        <w:t>έχουν σχέση με τις ασφαλιστικές εισφορές και οι ρυθμίσεις μπορούν να γίνουν, τουλάχιστον μέχρι τέλος του 2016, ούτως ώστε ό,τι οφειλές υπήρχαν να μπουν στις</w:t>
      </w:r>
      <w:r>
        <w:rPr>
          <w:rFonts w:eastAsia="Times New Roman"/>
          <w:szCs w:val="24"/>
        </w:rPr>
        <w:t xml:space="preserve"> ρυθμίσεις. </w:t>
      </w:r>
    </w:p>
    <w:p w14:paraId="31D63C6C" w14:textId="77777777" w:rsidR="00495759" w:rsidRDefault="00D40270">
      <w:pPr>
        <w:spacing w:line="600" w:lineRule="auto"/>
        <w:ind w:firstLine="720"/>
        <w:jc w:val="both"/>
        <w:rPr>
          <w:rFonts w:eastAsia="Times New Roman"/>
          <w:szCs w:val="24"/>
        </w:rPr>
      </w:pPr>
      <w:r>
        <w:rPr>
          <w:rFonts w:eastAsia="Times New Roman"/>
          <w:szCs w:val="24"/>
        </w:rPr>
        <w:t xml:space="preserve">Επιπλέον, οι συνταξιούχοι - νέοι αγρότες δεν θα έχουν πρόβλημα μέχρι το 2025 για το αγροτικό τους εισόδημα. </w:t>
      </w:r>
    </w:p>
    <w:p w14:paraId="31D63C6D"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Κάτι τέτοιο σχεδιάζουμε να γίνει τουλάχιστον μέχρι το τέλος του 2024 και για τους </w:t>
      </w:r>
      <w:proofErr w:type="spellStart"/>
      <w:r>
        <w:rPr>
          <w:rFonts w:eastAsia="Times New Roman" w:cs="Times New Roman"/>
          <w:szCs w:val="24"/>
        </w:rPr>
        <w:t>εταιροεπαγγελματίες</w:t>
      </w:r>
      <w:proofErr w:type="spellEnd"/>
      <w:r>
        <w:rPr>
          <w:rFonts w:eastAsia="Times New Roman" w:cs="Times New Roman"/>
          <w:szCs w:val="24"/>
        </w:rPr>
        <w:t xml:space="preserve"> ή τους εκτός αγροτικής δραστηριό</w:t>
      </w:r>
      <w:r>
        <w:rPr>
          <w:rFonts w:eastAsia="Times New Roman" w:cs="Times New Roman"/>
          <w:szCs w:val="24"/>
        </w:rPr>
        <w:t xml:space="preserve">τητας που έχουν αγροτικό εισόδημα, τουλάχιστον μέχρι το ύψος ενός ποσού, γύρω στις 4.600 ευρώ. </w:t>
      </w:r>
    </w:p>
    <w:p w14:paraId="31D63C6E"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Επίσης, υπάρχει μια κινητικότητα γύρω από το </w:t>
      </w:r>
      <w:proofErr w:type="spellStart"/>
      <w:r>
        <w:rPr>
          <w:rFonts w:eastAsia="Times New Roman" w:cs="Times New Roman"/>
          <w:szCs w:val="24"/>
        </w:rPr>
        <w:t>εργόσημο</w:t>
      </w:r>
      <w:proofErr w:type="spellEnd"/>
      <w:r>
        <w:rPr>
          <w:rFonts w:eastAsia="Times New Roman" w:cs="Times New Roman"/>
          <w:szCs w:val="24"/>
        </w:rPr>
        <w:t xml:space="preserve">. Είναι ένα αίτημα των αγροτών να ενταχθεί το </w:t>
      </w:r>
      <w:proofErr w:type="spellStart"/>
      <w:r>
        <w:rPr>
          <w:rFonts w:eastAsia="Times New Roman" w:cs="Times New Roman"/>
          <w:szCs w:val="24"/>
        </w:rPr>
        <w:t>εργόσημο</w:t>
      </w:r>
      <w:proofErr w:type="spellEnd"/>
      <w:r>
        <w:rPr>
          <w:rFonts w:eastAsia="Times New Roman" w:cs="Times New Roman"/>
          <w:szCs w:val="24"/>
        </w:rPr>
        <w:t xml:space="preserve"> του αγροτικού χώρου και στους εποχικούς μετακλητούς.</w:t>
      </w:r>
      <w:r>
        <w:rPr>
          <w:rFonts w:eastAsia="Times New Roman" w:cs="Times New Roman"/>
          <w:szCs w:val="24"/>
        </w:rPr>
        <w:t xml:space="preserve"> Προσπαθούμε ειδικά να συνδέσουμε την εποχικότητα των εργασιών του αγροτικού χώρου με το συγκεκριμένο </w:t>
      </w:r>
      <w:proofErr w:type="spellStart"/>
      <w:r>
        <w:rPr>
          <w:rFonts w:eastAsia="Times New Roman" w:cs="Times New Roman"/>
          <w:szCs w:val="24"/>
        </w:rPr>
        <w:t>εργόσημο</w:t>
      </w:r>
      <w:proofErr w:type="spellEnd"/>
      <w:r>
        <w:rPr>
          <w:rFonts w:eastAsia="Times New Roman" w:cs="Times New Roman"/>
          <w:szCs w:val="24"/>
        </w:rPr>
        <w:t>.</w:t>
      </w:r>
    </w:p>
    <w:p w14:paraId="31D63C6F"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Κλείνοντας, θέλω πραγματικά να σας ευχαριστήσω για τη συζήτηση που έγινε. Νομίζω πως δόθηκε τουλάχιστον η δυνατότητα να μας ακούσουν και οι αγρό</w:t>
      </w:r>
      <w:r>
        <w:rPr>
          <w:rFonts w:eastAsia="Times New Roman" w:cs="Times New Roman"/>
          <w:szCs w:val="24"/>
        </w:rPr>
        <w:t xml:space="preserve">τες. Εδώ είμαστε και θα τα ξαναπούμε γιατί ο αγροτικός χώρος χρειάζεται συναίνεση -δεν εννοώ συμπόρευση, εννοώ συναίνεση- και είναι πάρα πολύ σημαντικό. </w:t>
      </w:r>
    </w:p>
    <w:p w14:paraId="31D63C70"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Ευχαριστώ πολύ. Να είστε καλά!</w:t>
      </w:r>
    </w:p>
    <w:p w14:paraId="31D63C71" w14:textId="77777777" w:rsidR="00495759" w:rsidRDefault="00D4027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1D63C72"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w:t>
      </w:r>
      <w:r>
        <w:rPr>
          <w:rFonts w:eastAsia="Times New Roman" w:cs="Times New Roman"/>
          <w:b/>
          <w:szCs w:val="24"/>
        </w:rPr>
        <w:t>Λυκούδης):</w:t>
      </w:r>
      <w:r>
        <w:rPr>
          <w:rFonts w:eastAsia="Times New Roman" w:cs="Times New Roman"/>
          <w:szCs w:val="24"/>
        </w:rPr>
        <w:t xml:space="preserve"> Ευχαριστούμε, κύριε Υπουργέ.</w:t>
      </w:r>
    </w:p>
    <w:p w14:paraId="31D63C73"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 xml:space="preserve">Κηρύσσεται περαιωμένη η συζήτηση επί της υπ’ αριθμόν 13/8-12-2017 επερώτησης, </w:t>
      </w:r>
      <w:r>
        <w:rPr>
          <w:rFonts w:eastAsia="Times New Roman" w:cs="Times New Roman"/>
          <w:szCs w:val="24"/>
        </w:rPr>
        <w:t>σχετικά με</w:t>
      </w:r>
      <w:r>
        <w:rPr>
          <w:rFonts w:eastAsia="Times New Roman" w:cs="Times New Roman"/>
          <w:szCs w:val="24"/>
        </w:rPr>
        <w:t xml:space="preserve"> την</w:t>
      </w:r>
      <w:r>
        <w:rPr>
          <w:rFonts w:eastAsia="Times New Roman" w:cs="Times New Roman"/>
          <w:szCs w:val="24"/>
        </w:rPr>
        <w:t xml:space="preserve"> </w:t>
      </w:r>
      <w:proofErr w:type="spellStart"/>
      <w:r>
        <w:rPr>
          <w:rFonts w:eastAsia="Times New Roman" w:cs="Times New Roman"/>
          <w:szCs w:val="24"/>
        </w:rPr>
        <w:t>αντιαγροτική</w:t>
      </w:r>
      <w:proofErr w:type="spellEnd"/>
      <w:r>
        <w:rPr>
          <w:rFonts w:eastAsia="Times New Roman" w:cs="Times New Roman"/>
          <w:szCs w:val="24"/>
        </w:rPr>
        <w:t xml:space="preserve"> πολιτική της Κυβέρνησης</w:t>
      </w:r>
      <w:r>
        <w:rPr>
          <w:rFonts w:eastAsia="Times New Roman" w:cs="Times New Roman"/>
          <w:szCs w:val="24"/>
        </w:rPr>
        <w:t xml:space="preserve"> που</w:t>
      </w:r>
      <w:r>
        <w:rPr>
          <w:rFonts w:eastAsia="Times New Roman" w:cs="Times New Roman"/>
          <w:szCs w:val="24"/>
        </w:rPr>
        <w:t xml:space="preserve"> προκαλεί μεγάλη δυσαρέσκεια στους αγρότες. </w:t>
      </w:r>
    </w:p>
    <w:p w14:paraId="31D63C74" w14:textId="77777777" w:rsidR="00495759" w:rsidRDefault="00D40270">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δέχεστε </w:t>
      </w:r>
      <w:r>
        <w:rPr>
          <w:rFonts w:eastAsia="Times New Roman" w:cs="Times New Roman"/>
          <w:szCs w:val="24"/>
        </w:rPr>
        <w:t>στο σημείο αυτό να λύσουμε τη συνεδρίαση;</w:t>
      </w:r>
    </w:p>
    <w:p w14:paraId="31D63C75" w14:textId="77777777" w:rsidR="00495759" w:rsidRDefault="00D40270">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1D63C76" w14:textId="77777777" w:rsidR="00495759" w:rsidRDefault="00D40270">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Με τη συναίνεση του Σώματος και ώρα 15.10΄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προσεχή </w:t>
      </w:r>
      <w:r>
        <w:rPr>
          <w:rFonts w:eastAsia="Times New Roman" w:cs="Times New Roman"/>
          <w:szCs w:val="24"/>
        </w:rPr>
        <w:t>Δευτέρα 29 Ιανουαρίου 2018 και ώρα 18.00΄, με αντικείμενο εργασιών</w:t>
      </w:r>
      <w:r>
        <w:rPr>
          <w:rFonts w:eastAsia="Times New Roman" w:cs="Times New Roman"/>
          <w:szCs w:val="24"/>
        </w:rPr>
        <w:t xml:space="preserve"> του Σώματος</w:t>
      </w:r>
      <w:r>
        <w:rPr>
          <w:rFonts w:eastAsia="Times New Roman" w:cs="Times New Roman"/>
          <w:szCs w:val="24"/>
        </w:rPr>
        <w:t>,</w:t>
      </w:r>
      <w:r>
        <w:rPr>
          <w:rFonts w:eastAsia="Times New Roman" w:cs="Times New Roman"/>
          <w:szCs w:val="24"/>
        </w:rPr>
        <w:t xml:space="preserve"> κοινοβουλευτικό έλεγχο: α) </w:t>
      </w:r>
      <w:r>
        <w:rPr>
          <w:rFonts w:eastAsia="Times New Roman" w:cs="Times New Roman"/>
          <w:bCs/>
          <w:szCs w:val="24"/>
        </w:rPr>
        <w:t>αναφορά στην Ημέρα Μνήμης Ελλήνων Εβραίων Μαρτύρων του Ολοκαυτώματος</w:t>
      </w:r>
      <w:r>
        <w:rPr>
          <w:rFonts w:eastAsia="Times New Roman" w:cs="Times New Roman"/>
          <w:b/>
          <w:bCs/>
          <w:szCs w:val="24"/>
        </w:rPr>
        <w:t xml:space="preserve"> </w:t>
      </w:r>
      <w:r>
        <w:rPr>
          <w:rFonts w:eastAsia="Times New Roman" w:cs="Times New Roman"/>
          <w:szCs w:val="24"/>
        </w:rPr>
        <w:t>και β) συζήτηση επικαίρων ερωτήσεων.</w:t>
      </w:r>
    </w:p>
    <w:p w14:paraId="31D63C77" w14:textId="77777777" w:rsidR="00495759" w:rsidRDefault="00D40270">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14:paraId="31D63C78" w14:textId="77777777" w:rsidR="00495759" w:rsidRDefault="00495759">
      <w:pPr>
        <w:spacing w:line="600" w:lineRule="auto"/>
        <w:ind w:firstLine="720"/>
        <w:jc w:val="both"/>
        <w:rPr>
          <w:rFonts w:eastAsia="Times New Roman" w:cs="Times New Roman"/>
          <w:szCs w:val="24"/>
        </w:rPr>
      </w:pPr>
    </w:p>
    <w:sectPr w:rsidR="0049575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8JUCgnSY36Rm8EcIAP05m1Jmapw=" w:salt="f+scByGdeQ7VsjT9peL/E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759"/>
    <w:rsid w:val="00495759"/>
    <w:rsid w:val="009B006D"/>
    <w:rsid w:val="00D4027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638B0"/>
  <w15:docId w15:val="{9A018BD3-8839-4B30-9C91-FCA8465B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4576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457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577</MetadataID>
    <Session xmlns="641f345b-441b-4b81-9152-adc2e73ba5e1">Γ´</Session>
    <Date xmlns="641f345b-441b-4b81-9152-adc2e73ba5e1">2018-01-25T22:00:00+00:00</Date>
    <Status xmlns="641f345b-441b-4b81-9152-adc2e73ba5e1">
      <Url>http://srv-sp1/praktika/Lists/Incoming_Metadata/EditForm.aspx?ID=577&amp;Source=/praktika/Recordings_Library/Forms/AllItems.aspx</Url>
      <Description>Δημοσιεύτηκε</Description>
    </Status>
    <Meeting xmlns="641f345b-441b-4b81-9152-adc2e73ba5e1">ΞΓ´</Meeting>
  </documentManagement>
</p:properties>
</file>

<file path=customXml/itemProps1.xml><?xml version="1.0" encoding="utf-8"?>
<ds:datastoreItem xmlns:ds="http://schemas.openxmlformats.org/officeDocument/2006/customXml" ds:itemID="{79AA0CFF-6893-4843-A775-EB86D1C6D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A3C9CD-E7E1-45EB-A240-6B4B2461AA80}">
  <ds:schemaRefs>
    <ds:schemaRef ds:uri="http://schemas.microsoft.com/sharepoint/v3/contenttype/forms"/>
  </ds:schemaRefs>
</ds:datastoreItem>
</file>

<file path=customXml/itemProps3.xml><?xml version="1.0" encoding="utf-8"?>
<ds:datastoreItem xmlns:ds="http://schemas.openxmlformats.org/officeDocument/2006/customXml" ds:itemID="{4D566D92-C1B1-4099-B910-EFEB75017BFF}">
  <ds:schemaRefs>
    <ds:schemaRef ds:uri="http://purl.org/dc/dcmitype/"/>
    <ds:schemaRef ds:uri="http://www.w3.org/XML/1998/namespace"/>
    <ds:schemaRef ds:uri="http://schemas.microsoft.com/office/2006/metadata/properties"/>
    <ds:schemaRef ds:uri="http://purl.org/dc/elements/1.1/"/>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641f345b-441b-4b81-9152-adc2e73ba5e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231</Pages>
  <Words>42528</Words>
  <Characters>229656</Characters>
  <Application>Microsoft Office Word</Application>
  <DocSecurity>0</DocSecurity>
  <Lines>1913</Lines>
  <Paragraphs>543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2018-02-01T10:45:00Z</dcterms:created>
  <dcterms:modified xsi:type="dcterms:W3CDTF">2018-02-01T10:45:00Z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