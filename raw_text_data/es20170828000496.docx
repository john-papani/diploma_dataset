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104B0" w14:textId="77777777" w:rsidR="00FC4886" w:rsidRPr="00FC4886" w:rsidRDefault="00FC4886" w:rsidP="00FC4886">
      <w:pPr>
        <w:spacing w:after="0" w:line="360" w:lineRule="auto"/>
        <w:rPr>
          <w:ins w:id="0" w:author="Φλούδα Χριστίνα" w:date="2017-09-01T13:52:00Z"/>
          <w:rFonts w:eastAsia="Times New Roman"/>
          <w:szCs w:val="24"/>
          <w:lang w:eastAsia="en-US"/>
        </w:rPr>
      </w:pPr>
      <w:bookmarkStart w:id="1" w:name="_GoBack"/>
      <w:bookmarkEnd w:id="1"/>
      <w:ins w:id="2" w:author="Φλούδα Χριστίνα" w:date="2017-09-01T13:52:00Z">
        <w:r w:rsidRPr="00FC488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3CDAED4" w14:textId="77777777" w:rsidR="00FC4886" w:rsidRPr="00FC4886" w:rsidRDefault="00FC4886" w:rsidP="00FC4886">
      <w:pPr>
        <w:spacing w:after="0" w:line="360" w:lineRule="auto"/>
        <w:rPr>
          <w:ins w:id="3" w:author="Φλούδα Χριστίνα" w:date="2017-09-01T13:52:00Z"/>
          <w:rFonts w:eastAsia="Times New Roman"/>
          <w:szCs w:val="24"/>
          <w:lang w:eastAsia="en-US"/>
        </w:rPr>
      </w:pPr>
    </w:p>
    <w:p w14:paraId="74B8BB27" w14:textId="77777777" w:rsidR="00FC4886" w:rsidRPr="00FC4886" w:rsidRDefault="00FC4886" w:rsidP="00FC4886">
      <w:pPr>
        <w:spacing w:after="0" w:line="360" w:lineRule="auto"/>
        <w:rPr>
          <w:ins w:id="4" w:author="Φλούδα Χριστίνα" w:date="2017-09-01T13:52:00Z"/>
          <w:rFonts w:eastAsia="Times New Roman"/>
          <w:szCs w:val="24"/>
          <w:lang w:eastAsia="en-US"/>
        </w:rPr>
      </w:pPr>
      <w:ins w:id="5" w:author="Φλούδα Χριστίνα" w:date="2017-09-01T13:52:00Z">
        <w:r w:rsidRPr="00FC4886">
          <w:rPr>
            <w:rFonts w:eastAsia="Times New Roman"/>
            <w:szCs w:val="24"/>
            <w:lang w:eastAsia="en-US"/>
          </w:rPr>
          <w:t>ΠΙΝΑΚΑΣ ΠΕΡΙΕΧΟΜΕΝΩΝ</w:t>
        </w:r>
      </w:ins>
    </w:p>
    <w:p w14:paraId="6DF0B396" w14:textId="77777777" w:rsidR="00FC4886" w:rsidRPr="00FC4886" w:rsidRDefault="00FC4886" w:rsidP="00FC4886">
      <w:pPr>
        <w:spacing w:after="0" w:line="360" w:lineRule="auto"/>
        <w:rPr>
          <w:ins w:id="6" w:author="Φλούδα Χριστίνα" w:date="2017-09-01T13:52:00Z"/>
          <w:rFonts w:eastAsia="Times New Roman"/>
          <w:szCs w:val="24"/>
          <w:lang w:eastAsia="en-US"/>
        </w:rPr>
      </w:pPr>
      <w:ins w:id="7" w:author="Φλούδα Χριστίνα" w:date="2017-09-01T13:52:00Z">
        <w:r w:rsidRPr="00FC4886">
          <w:rPr>
            <w:rFonts w:eastAsia="Times New Roman"/>
            <w:szCs w:val="24"/>
            <w:lang w:eastAsia="en-US"/>
          </w:rPr>
          <w:t xml:space="preserve">ΙΖ΄ ΠΕΡΙΟΔΟΣ </w:t>
        </w:r>
      </w:ins>
    </w:p>
    <w:p w14:paraId="46267B67" w14:textId="77777777" w:rsidR="00FC4886" w:rsidRPr="00FC4886" w:rsidRDefault="00FC4886" w:rsidP="00FC4886">
      <w:pPr>
        <w:spacing w:after="0" w:line="360" w:lineRule="auto"/>
        <w:rPr>
          <w:ins w:id="8" w:author="Φλούδα Χριστίνα" w:date="2017-09-01T13:52:00Z"/>
          <w:rFonts w:eastAsia="Times New Roman"/>
          <w:szCs w:val="24"/>
          <w:lang w:eastAsia="en-US"/>
        </w:rPr>
      </w:pPr>
      <w:ins w:id="9" w:author="Φλούδα Χριστίνα" w:date="2017-09-01T13:52:00Z">
        <w:r w:rsidRPr="00FC4886">
          <w:rPr>
            <w:rFonts w:eastAsia="Times New Roman"/>
            <w:szCs w:val="24"/>
            <w:lang w:eastAsia="en-US"/>
          </w:rPr>
          <w:t>ΠΡΟΕΔΡΕΥΟΜΕΝΗΣ ΚΟΙΝΟΒΟΥΛΕΥΤΙΚΗΣ ΔΗΜΟΚΡΑΤΙΑΣ</w:t>
        </w:r>
      </w:ins>
    </w:p>
    <w:p w14:paraId="4D58E646" w14:textId="77777777" w:rsidR="00FC4886" w:rsidRPr="00FC4886" w:rsidRDefault="00FC4886" w:rsidP="00FC4886">
      <w:pPr>
        <w:spacing w:after="0" w:line="360" w:lineRule="auto"/>
        <w:rPr>
          <w:ins w:id="10" w:author="Φλούδα Χριστίνα" w:date="2017-09-01T13:52:00Z"/>
          <w:rFonts w:eastAsia="Times New Roman"/>
          <w:szCs w:val="24"/>
          <w:lang w:eastAsia="en-US"/>
        </w:rPr>
      </w:pPr>
      <w:ins w:id="11" w:author="Φλούδα Χριστίνα" w:date="2017-09-01T13:52:00Z">
        <w:r w:rsidRPr="00FC4886">
          <w:rPr>
            <w:rFonts w:eastAsia="Times New Roman"/>
            <w:szCs w:val="24"/>
            <w:lang w:eastAsia="en-US"/>
          </w:rPr>
          <w:t>ΣΥΝΟΔΟΣ Β΄</w:t>
        </w:r>
      </w:ins>
    </w:p>
    <w:p w14:paraId="6686ECAF" w14:textId="77777777" w:rsidR="00FC4886" w:rsidRPr="00FC4886" w:rsidRDefault="00FC4886" w:rsidP="00FC4886">
      <w:pPr>
        <w:spacing w:after="0" w:line="360" w:lineRule="auto"/>
        <w:rPr>
          <w:ins w:id="12" w:author="Φλούδα Χριστίνα" w:date="2017-09-01T13:52:00Z"/>
          <w:rFonts w:eastAsia="Times New Roman"/>
          <w:szCs w:val="24"/>
          <w:lang w:eastAsia="en-US"/>
        </w:rPr>
      </w:pPr>
    </w:p>
    <w:p w14:paraId="6132ECEF" w14:textId="77777777" w:rsidR="00FC4886" w:rsidRPr="00FC4886" w:rsidRDefault="00FC4886" w:rsidP="00FC4886">
      <w:pPr>
        <w:spacing w:after="0" w:line="360" w:lineRule="auto"/>
        <w:rPr>
          <w:ins w:id="13" w:author="Φλούδα Χριστίνα" w:date="2017-09-01T13:52:00Z"/>
          <w:rFonts w:eastAsia="Times New Roman"/>
          <w:szCs w:val="24"/>
          <w:lang w:eastAsia="en-US"/>
        </w:rPr>
      </w:pPr>
      <w:ins w:id="14" w:author="Φλούδα Χριστίνα" w:date="2017-09-01T13:52:00Z">
        <w:r w:rsidRPr="00FC4886">
          <w:rPr>
            <w:rFonts w:eastAsia="Times New Roman"/>
            <w:szCs w:val="24"/>
            <w:lang w:eastAsia="en-US"/>
          </w:rPr>
          <w:t>ΣΥΝΕΔΡΙΑΣΗ ΡΞΗ΄</w:t>
        </w:r>
      </w:ins>
    </w:p>
    <w:p w14:paraId="79B87439" w14:textId="77777777" w:rsidR="00FC4886" w:rsidRPr="00FC4886" w:rsidRDefault="00FC4886" w:rsidP="00FC4886">
      <w:pPr>
        <w:spacing w:after="0" w:line="360" w:lineRule="auto"/>
        <w:rPr>
          <w:ins w:id="15" w:author="Φλούδα Χριστίνα" w:date="2017-09-01T13:52:00Z"/>
          <w:rFonts w:eastAsia="Times New Roman"/>
          <w:szCs w:val="24"/>
          <w:lang w:eastAsia="en-US"/>
        </w:rPr>
      </w:pPr>
      <w:ins w:id="16" w:author="Φλούδα Χριστίνα" w:date="2017-09-01T13:52:00Z">
        <w:r w:rsidRPr="00FC4886">
          <w:rPr>
            <w:rFonts w:eastAsia="Times New Roman"/>
            <w:szCs w:val="24"/>
            <w:lang w:eastAsia="en-US"/>
          </w:rPr>
          <w:t>Δευτέρα  28 Αυγούστου 2017</w:t>
        </w:r>
      </w:ins>
    </w:p>
    <w:p w14:paraId="344FA206" w14:textId="77777777" w:rsidR="00FC4886" w:rsidRPr="00FC4886" w:rsidRDefault="00FC4886" w:rsidP="00FC4886">
      <w:pPr>
        <w:spacing w:after="0" w:line="360" w:lineRule="auto"/>
        <w:rPr>
          <w:ins w:id="17" w:author="Φλούδα Χριστίνα" w:date="2017-09-01T13:52:00Z"/>
          <w:rFonts w:eastAsia="Times New Roman"/>
          <w:szCs w:val="24"/>
          <w:lang w:eastAsia="en-US"/>
        </w:rPr>
      </w:pPr>
    </w:p>
    <w:p w14:paraId="6E0788A2" w14:textId="77777777" w:rsidR="00FC4886" w:rsidRPr="00FC4886" w:rsidRDefault="00FC4886" w:rsidP="00FC4886">
      <w:pPr>
        <w:spacing w:after="0" w:line="360" w:lineRule="auto"/>
        <w:rPr>
          <w:ins w:id="18" w:author="Φλούδα Χριστίνα" w:date="2017-09-01T13:52:00Z"/>
          <w:rFonts w:eastAsia="Times New Roman"/>
          <w:szCs w:val="24"/>
          <w:lang w:eastAsia="en-US"/>
        </w:rPr>
      </w:pPr>
      <w:ins w:id="19" w:author="Φλούδα Χριστίνα" w:date="2017-09-01T13:52:00Z">
        <w:r w:rsidRPr="00FC4886">
          <w:rPr>
            <w:rFonts w:eastAsia="Times New Roman"/>
            <w:szCs w:val="24"/>
            <w:lang w:eastAsia="en-US"/>
          </w:rPr>
          <w:t>ΘΕΜΑΤΑ</w:t>
        </w:r>
      </w:ins>
    </w:p>
    <w:p w14:paraId="3211A17E" w14:textId="77777777" w:rsidR="00FC4886" w:rsidRPr="00FC4886" w:rsidRDefault="00FC4886" w:rsidP="00FC4886">
      <w:pPr>
        <w:spacing w:after="0" w:line="360" w:lineRule="auto"/>
        <w:rPr>
          <w:ins w:id="20" w:author="Φλούδα Χριστίνα" w:date="2017-09-01T13:52:00Z"/>
          <w:rFonts w:eastAsia="Times New Roman"/>
          <w:szCs w:val="24"/>
          <w:lang w:eastAsia="en-US"/>
        </w:rPr>
      </w:pPr>
      <w:ins w:id="21" w:author="Φλούδα Χριστίνα" w:date="2017-09-01T13:52:00Z">
        <w:r w:rsidRPr="00FC4886">
          <w:rPr>
            <w:rFonts w:eastAsia="Times New Roman"/>
            <w:szCs w:val="24"/>
            <w:lang w:eastAsia="en-US"/>
          </w:rPr>
          <w:t xml:space="preserve"> </w:t>
        </w:r>
        <w:r w:rsidRPr="00FC4886">
          <w:rPr>
            <w:rFonts w:eastAsia="Times New Roman"/>
            <w:szCs w:val="24"/>
            <w:lang w:eastAsia="en-US"/>
          </w:rPr>
          <w:br/>
          <w:t xml:space="preserve">Α. ΕΙΔΙΚΑ ΘΕΜΑΤΑ </w:t>
        </w:r>
        <w:r w:rsidRPr="00FC4886">
          <w:rPr>
            <w:rFonts w:eastAsia="Times New Roman"/>
            <w:szCs w:val="24"/>
            <w:lang w:eastAsia="en-US"/>
          </w:rPr>
          <w:br/>
          <w:t xml:space="preserve">1. Επικύρωση Πρακτικών, σελ. </w:t>
        </w:r>
        <w:r w:rsidRPr="00FC4886">
          <w:rPr>
            <w:rFonts w:eastAsia="Times New Roman"/>
            <w:szCs w:val="24"/>
            <w:lang w:eastAsia="en-US"/>
          </w:rPr>
          <w:br/>
          <w:t xml:space="preserve">2. Επί διαδικαστικού θέματος, σελ. </w:t>
        </w:r>
        <w:r w:rsidRPr="00FC4886">
          <w:rPr>
            <w:rFonts w:eastAsia="Times New Roman"/>
            <w:szCs w:val="24"/>
            <w:lang w:eastAsia="en-US"/>
          </w:rPr>
          <w:br/>
          <w:t xml:space="preserve"> </w:t>
        </w:r>
        <w:r w:rsidRPr="00FC4886">
          <w:rPr>
            <w:rFonts w:eastAsia="Times New Roman"/>
            <w:szCs w:val="24"/>
            <w:lang w:eastAsia="en-US"/>
          </w:rPr>
          <w:br/>
          <w:t xml:space="preserve">Β. ΚΟΙΝΟΒΟΥΛΕΥΤΙΚΟΣ ΕΛΕΓΧΟΣ </w:t>
        </w:r>
        <w:r w:rsidRPr="00FC4886">
          <w:rPr>
            <w:rFonts w:eastAsia="Times New Roman"/>
            <w:szCs w:val="24"/>
            <w:lang w:eastAsia="en-US"/>
          </w:rPr>
          <w:br/>
          <w:t xml:space="preserve">1. Κατάθεση αναφορών, σελ. </w:t>
        </w:r>
        <w:r w:rsidRPr="00FC4886">
          <w:rPr>
            <w:rFonts w:eastAsia="Times New Roman"/>
            <w:szCs w:val="24"/>
            <w:lang w:eastAsia="en-US"/>
          </w:rPr>
          <w:br/>
          <w:t xml:space="preserve">2. Συζήτηση επίκαιρης ερώτησης, προς τον Υπουργό Οικονομικών, με θέμα: «Υπερβολικός ο αριθμός αποποιήσεων κληρονομιάς», σελ. </w:t>
        </w:r>
        <w:r w:rsidRPr="00FC4886">
          <w:rPr>
            <w:rFonts w:eastAsia="Times New Roman"/>
            <w:szCs w:val="24"/>
            <w:lang w:eastAsia="en-US"/>
          </w:rPr>
          <w:br/>
        </w:r>
      </w:ins>
    </w:p>
    <w:p w14:paraId="696D3550" w14:textId="77777777" w:rsidR="00FC4886" w:rsidRPr="00FC4886" w:rsidRDefault="00FC4886" w:rsidP="00FC4886">
      <w:pPr>
        <w:spacing w:after="0" w:line="360" w:lineRule="auto"/>
        <w:rPr>
          <w:ins w:id="22" w:author="Φλούδα Χριστίνα" w:date="2017-09-01T13:52:00Z"/>
          <w:rFonts w:eastAsia="Times New Roman"/>
          <w:szCs w:val="24"/>
          <w:lang w:eastAsia="en-US"/>
        </w:rPr>
      </w:pPr>
    </w:p>
    <w:p w14:paraId="1DA33666" w14:textId="77777777" w:rsidR="00FC4886" w:rsidRPr="00FC4886" w:rsidRDefault="00FC4886" w:rsidP="00FC4886">
      <w:pPr>
        <w:spacing w:after="0" w:line="360" w:lineRule="auto"/>
        <w:rPr>
          <w:ins w:id="23" w:author="Φλούδα Χριστίνα" w:date="2017-09-01T13:52:00Z"/>
          <w:rFonts w:eastAsia="Times New Roman"/>
          <w:szCs w:val="24"/>
          <w:lang w:eastAsia="en-US"/>
        </w:rPr>
      </w:pPr>
      <w:ins w:id="24" w:author="Φλούδα Χριστίνα" w:date="2017-09-01T13:52:00Z">
        <w:r w:rsidRPr="00FC4886">
          <w:rPr>
            <w:rFonts w:eastAsia="Times New Roman"/>
            <w:szCs w:val="24"/>
            <w:lang w:eastAsia="en-US"/>
          </w:rPr>
          <w:t>ΠΡΟΕΔΡΕΥΩΝ</w:t>
        </w:r>
      </w:ins>
    </w:p>
    <w:p w14:paraId="196AB5F5" w14:textId="77777777" w:rsidR="00FC4886" w:rsidRPr="00FC4886" w:rsidRDefault="00FC4886" w:rsidP="00FC4886">
      <w:pPr>
        <w:spacing w:after="0" w:line="360" w:lineRule="auto"/>
        <w:rPr>
          <w:ins w:id="25" w:author="Φλούδα Χριστίνα" w:date="2017-09-01T13:52:00Z"/>
          <w:rFonts w:eastAsia="Times New Roman"/>
          <w:szCs w:val="24"/>
          <w:lang w:eastAsia="en-US"/>
        </w:rPr>
      </w:pPr>
    </w:p>
    <w:p w14:paraId="2DD335BF" w14:textId="77777777" w:rsidR="00FC4886" w:rsidRPr="00FC4886" w:rsidRDefault="00FC4886" w:rsidP="00FC4886">
      <w:pPr>
        <w:spacing w:after="0" w:line="360" w:lineRule="auto"/>
        <w:rPr>
          <w:ins w:id="26" w:author="Φλούδα Χριστίνα" w:date="2017-09-01T13:52:00Z"/>
          <w:rFonts w:eastAsia="Times New Roman"/>
          <w:szCs w:val="24"/>
          <w:lang w:eastAsia="en-US"/>
        </w:rPr>
      </w:pPr>
      <w:ins w:id="27" w:author="Φλούδα Χριστίνα" w:date="2017-09-01T13:52:00Z">
        <w:r w:rsidRPr="00FC4886">
          <w:rPr>
            <w:rFonts w:eastAsia="Times New Roman"/>
            <w:szCs w:val="24"/>
            <w:lang w:eastAsia="en-US"/>
          </w:rPr>
          <w:t>ΓΕΩΡΓΙΑΔΗΣ Μ. , σελ.</w:t>
        </w:r>
        <w:r w:rsidRPr="00FC4886">
          <w:rPr>
            <w:rFonts w:eastAsia="Times New Roman"/>
            <w:szCs w:val="24"/>
            <w:lang w:eastAsia="en-US"/>
          </w:rPr>
          <w:br/>
        </w:r>
      </w:ins>
    </w:p>
    <w:p w14:paraId="1AC1ADA4" w14:textId="77777777" w:rsidR="00FC4886" w:rsidRPr="00FC4886" w:rsidRDefault="00FC4886" w:rsidP="00FC4886">
      <w:pPr>
        <w:spacing w:after="0" w:line="360" w:lineRule="auto"/>
        <w:rPr>
          <w:ins w:id="28" w:author="Φλούδα Χριστίνα" w:date="2017-09-01T13:52:00Z"/>
          <w:rFonts w:eastAsia="Times New Roman"/>
          <w:szCs w:val="24"/>
          <w:lang w:eastAsia="en-US"/>
        </w:rPr>
      </w:pPr>
    </w:p>
    <w:p w14:paraId="132F2A79" w14:textId="77777777" w:rsidR="00FC4886" w:rsidRPr="00FC4886" w:rsidRDefault="00FC4886" w:rsidP="00FC4886">
      <w:pPr>
        <w:spacing w:after="0" w:line="360" w:lineRule="auto"/>
        <w:rPr>
          <w:ins w:id="29" w:author="Φλούδα Χριστίνα" w:date="2017-09-01T13:52:00Z"/>
          <w:rFonts w:eastAsia="Times New Roman"/>
          <w:szCs w:val="24"/>
          <w:lang w:eastAsia="en-US"/>
        </w:rPr>
      </w:pPr>
      <w:ins w:id="30" w:author="Φλούδα Χριστίνα" w:date="2017-09-01T13:52:00Z">
        <w:r w:rsidRPr="00FC4886">
          <w:rPr>
            <w:rFonts w:eastAsia="Times New Roman"/>
            <w:szCs w:val="24"/>
            <w:lang w:eastAsia="en-US"/>
          </w:rPr>
          <w:t>ΟΜΙΛΗΤΕΣ</w:t>
        </w:r>
      </w:ins>
    </w:p>
    <w:p w14:paraId="4BBA197F" w14:textId="137D18C9" w:rsidR="00FC4886" w:rsidRDefault="00FC4886" w:rsidP="00FC4886">
      <w:pPr>
        <w:spacing w:line="600" w:lineRule="auto"/>
        <w:ind w:firstLine="720"/>
        <w:jc w:val="both"/>
        <w:rPr>
          <w:ins w:id="31" w:author="Φλούδα Χριστίνα" w:date="2017-09-01T13:52:00Z"/>
          <w:rFonts w:eastAsia="Times New Roman"/>
          <w:szCs w:val="24"/>
        </w:rPr>
        <w:pPrChange w:id="32" w:author="Φλούδα Χριστίνα" w:date="2017-09-01T13:52:00Z">
          <w:pPr>
            <w:spacing w:line="600" w:lineRule="auto"/>
            <w:ind w:firstLine="720"/>
            <w:jc w:val="center"/>
          </w:pPr>
        </w:pPrChange>
      </w:pPr>
      <w:ins w:id="33" w:author="Φλούδα Χριστίνα" w:date="2017-09-01T13:52:00Z">
        <w:r w:rsidRPr="00FC4886">
          <w:rPr>
            <w:rFonts w:eastAsia="Times New Roman"/>
            <w:szCs w:val="24"/>
            <w:lang w:eastAsia="en-US"/>
          </w:rPr>
          <w:br/>
          <w:t>Α. Επί διαδικαστικού θέματος:</w:t>
        </w:r>
        <w:r w:rsidRPr="00FC4886">
          <w:rPr>
            <w:rFonts w:eastAsia="Times New Roman"/>
            <w:szCs w:val="24"/>
            <w:lang w:eastAsia="en-US"/>
          </w:rPr>
          <w:br/>
          <w:t>ΓΕΩΡΓΙΑΔΗΣ Μ. , σελ.</w:t>
        </w:r>
        <w:r w:rsidRPr="00FC4886">
          <w:rPr>
            <w:rFonts w:eastAsia="Times New Roman"/>
            <w:szCs w:val="24"/>
            <w:lang w:eastAsia="en-US"/>
          </w:rPr>
          <w:br/>
          <w:t>ΚΑΡΡΑΣ Γ. , σελ.</w:t>
        </w:r>
        <w:r w:rsidRPr="00FC4886">
          <w:rPr>
            <w:rFonts w:eastAsia="Times New Roman"/>
            <w:szCs w:val="24"/>
            <w:lang w:eastAsia="en-US"/>
          </w:rPr>
          <w:br/>
        </w:r>
        <w:r w:rsidRPr="00FC4886">
          <w:rPr>
            <w:rFonts w:eastAsia="Times New Roman"/>
            <w:szCs w:val="24"/>
            <w:lang w:eastAsia="en-US"/>
          </w:rPr>
          <w:br/>
          <w:t>Β. Επί της επίκαιρης ερώτησης:</w:t>
        </w:r>
        <w:r w:rsidRPr="00FC4886">
          <w:rPr>
            <w:rFonts w:eastAsia="Times New Roman"/>
            <w:szCs w:val="24"/>
            <w:lang w:eastAsia="en-US"/>
          </w:rPr>
          <w:br/>
          <w:t>ΚΟΥΚΟΥΤΣΗΣ Δ. , σελ.</w:t>
        </w:r>
        <w:r w:rsidRPr="00FC4886">
          <w:rPr>
            <w:rFonts w:eastAsia="Times New Roman"/>
            <w:szCs w:val="24"/>
            <w:lang w:eastAsia="en-US"/>
          </w:rPr>
          <w:br/>
          <w:t>ΠΑΠΑΝΑΤΣΙΟΥ Α. , σελ.</w:t>
        </w:r>
        <w:r w:rsidRPr="00FC4886">
          <w:rPr>
            <w:rFonts w:eastAsia="Times New Roman"/>
            <w:szCs w:val="24"/>
            <w:lang w:eastAsia="en-US"/>
          </w:rPr>
          <w:br/>
        </w:r>
      </w:ins>
    </w:p>
    <w:p w14:paraId="31E84877" w14:textId="77777777" w:rsidR="0030681B" w:rsidRDefault="00FC4886">
      <w:pPr>
        <w:spacing w:line="600" w:lineRule="auto"/>
        <w:ind w:firstLine="720"/>
        <w:jc w:val="center"/>
        <w:rPr>
          <w:rFonts w:eastAsia="Times New Roman"/>
          <w:szCs w:val="24"/>
        </w:rPr>
      </w:pPr>
      <w:r>
        <w:rPr>
          <w:rFonts w:eastAsia="Times New Roman"/>
          <w:szCs w:val="24"/>
        </w:rPr>
        <w:t>ΠΡΑΚΤΙΚΑ ΒΟΥΛΗΣ</w:t>
      </w:r>
    </w:p>
    <w:p w14:paraId="31E84878" w14:textId="77777777" w:rsidR="0030681B" w:rsidRDefault="00FC4886">
      <w:pPr>
        <w:spacing w:line="600" w:lineRule="auto"/>
        <w:ind w:firstLine="720"/>
        <w:jc w:val="center"/>
        <w:rPr>
          <w:rFonts w:eastAsia="Times New Roman"/>
          <w:szCs w:val="24"/>
        </w:rPr>
      </w:pPr>
      <w:r>
        <w:rPr>
          <w:rFonts w:eastAsia="Times New Roman"/>
          <w:szCs w:val="24"/>
        </w:rPr>
        <w:t xml:space="preserve">ΙΖ΄ ΠΕΡΙΟΔΟΣ </w:t>
      </w:r>
    </w:p>
    <w:p w14:paraId="31E84879" w14:textId="77777777" w:rsidR="0030681B" w:rsidRDefault="00FC488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1E8487A" w14:textId="77777777" w:rsidR="0030681B" w:rsidRDefault="00FC4886">
      <w:pPr>
        <w:spacing w:line="600" w:lineRule="auto"/>
        <w:ind w:firstLine="720"/>
        <w:jc w:val="center"/>
        <w:rPr>
          <w:rFonts w:eastAsia="Times New Roman"/>
          <w:szCs w:val="24"/>
        </w:rPr>
      </w:pPr>
      <w:r>
        <w:rPr>
          <w:rFonts w:eastAsia="Times New Roman"/>
          <w:szCs w:val="24"/>
        </w:rPr>
        <w:t>ΣΥΝΟΔΟΣ Β΄</w:t>
      </w:r>
    </w:p>
    <w:p w14:paraId="31E8487B" w14:textId="77777777" w:rsidR="0030681B" w:rsidRDefault="00FC4886">
      <w:pPr>
        <w:spacing w:line="600" w:lineRule="auto"/>
        <w:ind w:firstLine="720"/>
        <w:jc w:val="center"/>
        <w:rPr>
          <w:rFonts w:eastAsia="Times New Roman"/>
          <w:szCs w:val="24"/>
        </w:rPr>
      </w:pPr>
      <w:r>
        <w:rPr>
          <w:rFonts w:eastAsia="Times New Roman"/>
          <w:szCs w:val="24"/>
        </w:rPr>
        <w:t>ΣΥΝΕΔΡΙΑΣΗ ΡΞΗ΄</w:t>
      </w:r>
    </w:p>
    <w:p w14:paraId="31E8487C" w14:textId="77777777" w:rsidR="0030681B" w:rsidRDefault="00FC4886">
      <w:pPr>
        <w:spacing w:line="600" w:lineRule="auto"/>
        <w:ind w:firstLine="720"/>
        <w:jc w:val="center"/>
        <w:rPr>
          <w:rFonts w:eastAsia="Times New Roman"/>
          <w:szCs w:val="24"/>
        </w:rPr>
      </w:pPr>
      <w:r>
        <w:rPr>
          <w:rFonts w:eastAsia="Times New Roman"/>
          <w:szCs w:val="24"/>
        </w:rPr>
        <w:t>Δευτέρα 28 Αυγούστου 2017</w:t>
      </w:r>
    </w:p>
    <w:p w14:paraId="31E8487D" w14:textId="77777777" w:rsidR="0030681B" w:rsidRDefault="00FC4886">
      <w:pPr>
        <w:spacing w:line="600" w:lineRule="auto"/>
        <w:ind w:firstLine="720"/>
        <w:jc w:val="both"/>
        <w:rPr>
          <w:rFonts w:eastAsia="Times New Roman"/>
          <w:szCs w:val="24"/>
        </w:rPr>
      </w:pPr>
      <w:r>
        <w:rPr>
          <w:rFonts w:eastAsia="Times New Roman"/>
          <w:szCs w:val="24"/>
        </w:rPr>
        <w:t>Αθήνα, σήμερα στις 28 Αυγούστου ημέρα Δευτέρα και ώρα 18.07΄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1E7277">
        <w:rPr>
          <w:rFonts w:eastAsia="Times New Roman"/>
          <w:b/>
          <w:szCs w:val="24"/>
        </w:rPr>
        <w:t>ΜΑΡΙΟΥ ΓΕΩΡΓΙΑΔΗ</w:t>
      </w:r>
      <w:r w:rsidRPr="00332479">
        <w:rPr>
          <w:rFonts w:eastAsia="Times New Roman"/>
          <w:szCs w:val="24"/>
        </w:rPr>
        <w:t>.</w:t>
      </w:r>
    </w:p>
    <w:p w14:paraId="31E8487E" w14:textId="77777777" w:rsidR="0030681B" w:rsidRDefault="00FC4886">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Μάριος Γεωργιάδης)</w:t>
      </w:r>
      <w:r>
        <w:rPr>
          <w:rFonts w:eastAsia="Times New Roman"/>
          <w:b/>
          <w:bCs/>
          <w:szCs w:val="24"/>
        </w:rPr>
        <w:t xml:space="preserve">: </w:t>
      </w:r>
      <w:r>
        <w:rPr>
          <w:rFonts w:eastAsia="Times New Roman"/>
          <w:szCs w:val="24"/>
        </w:rPr>
        <w:t>Καλησπέρα σε όλους, καλώς ήλθατε, όσοι επιστρέψατε από τις διακο</w:t>
      </w:r>
      <w:r>
        <w:rPr>
          <w:rFonts w:eastAsia="Times New Roman"/>
          <w:szCs w:val="24"/>
        </w:rPr>
        <w:t>πές. Να πούμε καλό υπόλοιπο του καλοκαιριού, αφού ακόμα καλοκαίρι νιώθουμε ότι έχουμε, αλλά και να προετοιμαστούμε σιγά</w:t>
      </w:r>
      <w:r>
        <w:rPr>
          <w:rFonts w:eastAsia="Times New Roman"/>
          <w:szCs w:val="24"/>
        </w:rPr>
        <w:t>-</w:t>
      </w:r>
      <w:r>
        <w:rPr>
          <w:rFonts w:eastAsia="Times New Roman"/>
          <w:szCs w:val="24"/>
        </w:rPr>
        <w:t xml:space="preserve">σιγά για μία καινούργια σεζόν, που θα είναι γεμάτη, απ’ ό,τι γνωρίζουμε. </w:t>
      </w:r>
    </w:p>
    <w:p w14:paraId="31E8487F" w14:textId="77777777" w:rsidR="0030681B" w:rsidRDefault="00FC4886">
      <w:pPr>
        <w:spacing w:line="600" w:lineRule="auto"/>
        <w:ind w:firstLine="720"/>
        <w:jc w:val="both"/>
        <w:rPr>
          <w:rFonts w:eastAsia="Times New Roman"/>
          <w:szCs w:val="24"/>
        </w:rPr>
      </w:pPr>
      <w:r>
        <w:rPr>
          <w:rFonts w:eastAsia="Times New Roman"/>
          <w:szCs w:val="24"/>
        </w:rPr>
        <w:t>Κυρίες και κύριοι συνάδελφοι, αρχίζει η συνεδρίαση.</w:t>
      </w:r>
    </w:p>
    <w:p w14:paraId="31E84880" w14:textId="77777777" w:rsidR="0030681B" w:rsidRDefault="00FC4886">
      <w:pPr>
        <w:spacing w:line="600" w:lineRule="auto"/>
        <w:ind w:firstLine="720"/>
        <w:jc w:val="both"/>
        <w:rPr>
          <w:rFonts w:eastAsia="Times New Roman"/>
          <w:szCs w:val="24"/>
        </w:rPr>
      </w:pPr>
      <w:r>
        <w:rPr>
          <w:rFonts w:eastAsia="Times New Roman"/>
          <w:szCs w:val="24"/>
        </w:rPr>
        <w:lastRenderedPageBreak/>
        <w:t>(ΕΠΙΚΥΡΩΣΗ</w:t>
      </w:r>
      <w:r>
        <w:rPr>
          <w:rFonts w:eastAsia="Times New Roman"/>
          <w:szCs w:val="24"/>
        </w:rPr>
        <w:t xml:space="preserve"> ΠΡΑΚΤΙΚΩΝ: Σύμφωνα με την από 4</w:t>
      </w:r>
      <w:r w:rsidRPr="001E7277">
        <w:rPr>
          <w:rFonts w:eastAsia="Times New Roman"/>
          <w:szCs w:val="24"/>
        </w:rPr>
        <w:t>-</w:t>
      </w:r>
      <w:r>
        <w:rPr>
          <w:rFonts w:eastAsia="Times New Roman"/>
          <w:szCs w:val="24"/>
        </w:rPr>
        <w:t>8</w:t>
      </w:r>
      <w:r w:rsidRPr="001E7277">
        <w:rPr>
          <w:rFonts w:eastAsia="Times New Roman"/>
          <w:szCs w:val="24"/>
        </w:rPr>
        <w:t>-</w:t>
      </w:r>
      <w:r>
        <w:rPr>
          <w:rFonts w:eastAsia="Times New Roman"/>
          <w:szCs w:val="24"/>
        </w:rPr>
        <w:t xml:space="preserve">2017 εξουσιοδότηση του Σώματος επικυρώθηκαν με ευθύνη του Προεδρείου τα </w:t>
      </w:r>
      <w:r>
        <w:rPr>
          <w:rFonts w:eastAsia="Times New Roman"/>
          <w:szCs w:val="24"/>
        </w:rPr>
        <w:t>Π</w:t>
      </w:r>
      <w:r>
        <w:rPr>
          <w:rFonts w:eastAsia="Times New Roman"/>
          <w:szCs w:val="24"/>
        </w:rPr>
        <w:t>ρακτικά της ΡΞΖ΄ συνεδριάσεώς του, της Παρασκευής 4 Αυγούστου 2017</w:t>
      </w:r>
      <w:r>
        <w:rPr>
          <w:rFonts w:eastAsia="Times New Roman"/>
          <w:szCs w:val="24"/>
        </w:rPr>
        <w:t>,</w:t>
      </w:r>
      <w:r>
        <w:rPr>
          <w:rFonts w:eastAsia="Times New Roman"/>
          <w:szCs w:val="24"/>
        </w:rPr>
        <w:t xml:space="preserve"> σε ό,τι αφορά την ψήφιση στο σύνολο του σχεδίου νόμου</w:t>
      </w:r>
      <w:r>
        <w:rPr>
          <w:rFonts w:eastAsia="Times New Roman"/>
          <w:szCs w:val="24"/>
        </w:rPr>
        <w:t>:</w:t>
      </w:r>
      <w:r>
        <w:rPr>
          <w:rFonts w:eastAsia="Times New Roman"/>
          <w:szCs w:val="24"/>
        </w:rPr>
        <w:t xml:space="preserve"> «Ηλεκτρονικό σύστημα διάθ</w:t>
      </w:r>
      <w:r>
        <w:rPr>
          <w:rFonts w:eastAsia="Times New Roman"/>
          <w:szCs w:val="24"/>
        </w:rPr>
        <w:t xml:space="preserve">εσης τηλεοπτικού διαφημιστικού χρόνου, </w:t>
      </w:r>
      <w:r>
        <w:rPr>
          <w:rFonts w:eastAsia="Times New Roman"/>
          <w:szCs w:val="24"/>
        </w:rPr>
        <w:t>τ</w:t>
      </w:r>
      <w:r>
        <w:rPr>
          <w:rFonts w:eastAsia="Times New Roman"/>
          <w:szCs w:val="24"/>
        </w:rPr>
        <w:t xml:space="preserve">ροποποίηση του ν.3548/2007, σύσταση μητρώου περιφερειακού και τοπικού </w:t>
      </w:r>
      <w:r>
        <w:rPr>
          <w:rFonts w:eastAsia="Times New Roman"/>
          <w:szCs w:val="24"/>
        </w:rPr>
        <w:t>Τ</w:t>
      </w:r>
      <w:r>
        <w:rPr>
          <w:rFonts w:eastAsia="Times New Roman"/>
          <w:szCs w:val="24"/>
        </w:rPr>
        <w:t xml:space="preserve">ύπου, </w:t>
      </w:r>
      <w:r>
        <w:rPr>
          <w:rFonts w:eastAsia="Times New Roman"/>
          <w:szCs w:val="24"/>
        </w:rPr>
        <w:t>ε</w:t>
      </w:r>
      <w:r>
        <w:rPr>
          <w:rFonts w:eastAsia="Times New Roman"/>
          <w:szCs w:val="24"/>
        </w:rPr>
        <w:t xml:space="preserve">ιδική σήμανση γραμμωτού κώδικα στις έντυπες εκδόσεις, </w:t>
      </w:r>
      <w:r>
        <w:rPr>
          <w:rFonts w:eastAsia="Times New Roman"/>
          <w:szCs w:val="24"/>
        </w:rPr>
        <w:t>δ</w:t>
      </w:r>
      <w:r>
        <w:rPr>
          <w:rFonts w:eastAsia="Times New Roman"/>
          <w:szCs w:val="24"/>
        </w:rPr>
        <w:t>ημιουργία θεσμικού πλαισίου για την ενίσχυση της παραγωγής οπτικοακουστικών έργων σ</w:t>
      </w:r>
      <w:r>
        <w:rPr>
          <w:rFonts w:eastAsia="Times New Roman"/>
          <w:szCs w:val="24"/>
        </w:rPr>
        <w:t>την Ελλάδα και άλλες διατάξεις.»)</w:t>
      </w:r>
    </w:p>
    <w:p w14:paraId="31E84881" w14:textId="77777777" w:rsidR="0030681B" w:rsidRDefault="00FC4886">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31E84882" w14:textId="77777777" w:rsidR="0030681B" w:rsidRDefault="00FC4886">
      <w:pPr>
        <w:spacing w:line="600" w:lineRule="auto"/>
        <w:ind w:firstLine="720"/>
        <w:jc w:val="both"/>
        <w:rPr>
          <w:rFonts w:eastAsia="Times New Roman"/>
          <w:szCs w:val="24"/>
        </w:rPr>
      </w:pPr>
      <w:r>
        <w:rPr>
          <w:rFonts w:eastAsia="Times New Roman"/>
          <w:szCs w:val="24"/>
        </w:rPr>
        <w:t>(Ανακοινώνονται προς το Σώμα από τον κ. Γεώργιο Κυρίτση, Βουλευτή Β΄ Αθ</w:t>
      </w:r>
      <w:r>
        <w:rPr>
          <w:rFonts w:eastAsia="Times New Roman"/>
          <w:szCs w:val="24"/>
        </w:rPr>
        <w:t>ηνών</w:t>
      </w:r>
      <w:r>
        <w:rPr>
          <w:rFonts w:eastAsia="Times New Roman"/>
          <w:szCs w:val="24"/>
        </w:rPr>
        <w:t>, τα ακόλουθα:</w:t>
      </w:r>
    </w:p>
    <w:p w14:paraId="31E84883" w14:textId="77777777" w:rsidR="0030681B" w:rsidRDefault="00FC4886">
      <w:pPr>
        <w:spacing w:line="600" w:lineRule="auto"/>
        <w:ind w:firstLine="720"/>
        <w:jc w:val="both"/>
        <w:rPr>
          <w:rFonts w:eastAsia="Times New Roman"/>
          <w:szCs w:val="24"/>
        </w:rPr>
      </w:pPr>
      <w:r>
        <w:rPr>
          <w:rFonts w:eastAsia="Times New Roman"/>
          <w:szCs w:val="24"/>
        </w:rPr>
        <w:t>Α.</w:t>
      </w:r>
      <w:r>
        <w:rPr>
          <w:rFonts w:eastAsia="Times New Roman"/>
          <w:szCs w:val="24"/>
        </w:rPr>
        <w:t xml:space="preserve"> </w:t>
      </w:r>
      <w:r>
        <w:rPr>
          <w:rFonts w:eastAsia="Times New Roman"/>
          <w:szCs w:val="24"/>
        </w:rPr>
        <w:t>ΚΑΤΑΘΕΣΗ ΑΝΑΦΟΡΩΝ</w:t>
      </w:r>
    </w:p>
    <w:p w14:paraId="31E84884" w14:textId="77777777" w:rsidR="0030681B" w:rsidRDefault="00FC4886">
      <w:pPr>
        <w:spacing w:line="600" w:lineRule="auto"/>
        <w:ind w:firstLine="720"/>
        <w:jc w:val="center"/>
        <w:rPr>
          <w:rFonts w:eastAsia="Times New Roman"/>
          <w:szCs w:val="24"/>
        </w:rPr>
      </w:pPr>
      <w:r>
        <w:rPr>
          <w:rFonts w:eastAsia="Times New Roman"/>
          <w:szCs w:val="24"/>
        </w:rPr>
        <w:t>(Να μπουν οι αναφορές σελ.</w:t>
      </w:r>
      <w:r>
        <w:rPr>
          <w:rFonts w:eastAsia="Times New Roman"/>
          <w:szCs w:val="24"/>
        </w:rPr>
        <w:t>7α</w:t>
      </w:r>
      <w:r>
        <w:rPr>
          <w:rFonts w:eastAsia="Times New Roman"/>
          <w:szCs w:val="24"/>
        </w:rPr>
        <w:t>)</w:t>
      </w:r>
    </w:p>
    <w:p w14:paraId="31E84885" w14:textId="77777777" w:rsidR="0030681B" w:rsidRDefault="00FC4886">
      <w:pPr>
        <w:spacing w:line="600" w:lineRule="auto"/>
        <w:ind w:firstLine="720"/>
        <w:jc w:val="both"/>
        <w:rPr>
          <w:rFonts w:eastAsia="Times New Roman"/>
          <w:szCs w:val="24"/>
        </w:rPr>
      </w:pPr>
      <w:r>
        <w:rPr>
          <w:rFonts w:eastAsia="Times New Roman"/>
          <w:szCs w:val="24"/>
        </w:rPr>
        <w:t>Β. ΑΠΑ</w:t>
      </w:r>
      <w:r>
        <w:rPr>
          <w:rFonts w:eastAsia="Times New Roman"/>
          <w:szCs w:val="24"/>
        </w:rPr>
        <w:t>ΝΤΗΣΕΙΣ ΥΠΟΥΡΓΩΝ ΣΕ ΕΡΩΤΗΣΕΙΣ ΒΟΥΛΕΥΤΩΝ</w:t>
      </w:r>
    </w:p>
    <w:p w14:paraId="31E84886" w14:textId="77777777" w:rsidR="0030681B" w:rsidRDefault="00FC4886">
      <w:pPr>
        <w:spacing w:line="600" w:lineRule="auto"/>
        <w:ind w:firstLine="720"/>
        <w:jc w:val="center"/>
        <w:rPr>
          <w:rFonts w:eastAsia="Times New Roman"/>
          <w:szCs w:val="24"/>
        </w:rPr>
      </w:pPr>
      <w:r>
        <w:rPr>
          <w:rFonts w:eastAsia="Times New Roman"/>
          <w:szCs w:val="24"/>
        </w:rPr>
        <w:t>(Να μπουν οι απαντήσεις σελ.7β)</w:t>
      </w:r>
    </w:p>
    <w:p w14:paraId="31E84887" w14:textId="77777777" w:rsidR="0030681B" w:rsidRDefault="00FC4886">
      <w:pPr>
        <w:spacing w:line="600" w:lineRule="auto"/>
        <w:ind w:firstLine="720"/>
        <w:jc w:val="center"/>
        <w:rPr>
          <w:rFonts w:eastAsia="Times New Roman"/>
          <w:szCs w:val="24"/>
        </w:rPr>
      </w:pPr>
      <w:r>
        <w:rPr>
          <w:rFonts w:eastAsia="Times New Roman"/>
          <w:szCs w:val="24"/>
        </w:rPr>
        <w:lastRenderedPageBreak/>
        <w:t>(</w:t>
      </w:r>
      <w:r>
        <w:rPr>
          <w:rFonts w:eastAsia="Times New Roman"/>
          <w:szCs w:val="24"/>
        </w:rPr>
        <w:t>ΑΛΛΑΓΗ ΣΕΛΙΔΑΣ</w:t>
      </w:r>
      <w:r>
        <w:rPr>
          <w:rFonts w:eastAsia="Times New Roman"/>
          <w:szCs w:val="24"/>
        </w:rPr>
        <w:t>)</w:t>
      </w:r>
    </w:p>
    <w:p w14:paraId="31E84888"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έχω την τιμή να ανακοινώσω στο Σώμα ότι </w:t>
      </w:r>
      <w:r>
        <w:rPr>
          <w:rFonts w:eastAsia="Times New Roman" w:cs="Times New Roman"/>
          <w:szCs w:val="24"/>
        </w:rPr>
        <w:t xml:space="preserve">τα Υπουργεία </w:t>
      </w:r>
      <w:r>
        <w:rPr>
          <w:rFonts w:eastAsia="Times New Roman" w:cs="Times New Roman"/>
          <w:szCs w:val="24"/>
        </w:rPr>
        <w:t>Οικονομικών και Πολιτισμού και Αθλητισμού, καθώς και</w:t>
      </w:r>
      <w:r>
        <w:rPr>
          <w:rFonts w:eastAsia="Times New Roman" w:cs="Times New Roman"/>
          <w:szCs w:val="24"/>
        </w:rPr>
        <w:t xml:space="preserve"> ο Υφυπουργός Πολιτισμού και Αθλητισμού, κατέθεσαν στις 4-8-2017 σχέδιο νόμου με τίτλο</w:t>
      </w:r>
      <w:r>
        <w:rPr>
          <w:rFonts w:eastAsia="Times New Roman" w:cs="Times New Roman"/>
          <w:szCs w:val="24"/>
        </w:rPr>
        <w:t>:</w:t>
      </w:r>
      <w:r>
        <w:rPr>
          <w:rFonts w:eastAsia="Times New Roman" w:cs="Times New Roman"/>
          <w:szCs w:val="24"/>
        </w:rPr>
        <w:t xml:space="preserve"> «Ρυθμίσεις για την αγορά παιγνίων»</w:t>
      </w:r>
      <w:r>
        <w:rPr>
          <w:rFonts w:eastAsia="Times New Roman" w:cs="Times New Roman"/>
          <w:szCs w:val="24"/>
        </w:rPr>
        <w:t>.</w:t>
      </w:r>
    </w:p>
    <w:p w14:paraId="31E84889"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 xml:space="preserve">ραπέμπεται στην αρμόδια Διαρκή Επιτροπή και θα ενημερωθείτε για τον προγραμματισμό. </w:t>
      </w:r>
    </w:p>
    <w:p w14:paraId="31E8488A" w14:textId="77777777" w:rsidR="0030681B" w:rsidRDefault="00FC4886">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1E8488B" w14:textId="77777777" w:rsidR="0030681B" w:rsidRDefault="00FC4886">
      <w:pPr>
        <w:spacing w:line="600" w:lineRule="auto"/>
        <w:ind w:firstLine="720"/>
        <w:jc w:val="both"/>
        <w:rPr>
          <w:rFonts w:eastAsia="Times New Roman" w:cs="Times New Roman"/>
          <w:szCs w:val="24"/>
        </w:rPr>
      </w:pPr>
      <w:r w:rsidRPr="008E5015">
        <w:rPr>
          <w:rFonts w:eastAsia="Times New Roman" w:cs="Times New Roman"/>
          <w:b/>
          <w:szCs w:val="24"/>
        </w:rPr>
        <w:t>ΠΡΟΕΔΡΕΥΩΝ (Μάριος Γεωργιάδη</w:t>
      </w:r>
      <w:r w:rsidRPr="008E5015">
        <w:rPr>
          <w:rFonts w:eastAsia="Times New Roman" w:cs="Times New Roman"/>
          <w:b/>
          <w:szCs w:val="24"/>
        </w:rPr>
        <w:t>ς):</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31E8488C" w14:textId="77777777" w:rsidR="0030681B" w:rsidRDefault="00FC4886">
      <w:pPr>
        <w:spacing w:line="600" w:lineRule="auto"/>
        <w:ind w:firstLine="720"/>
        <w:jc w:val="center"/>
        <w:rPr>
          <w:rFonts w:eastAsia="Times New Roman" w:cs="Times New Roman"/>
          <w:b/>
          <w:szCs w:val="24"/>
        </w:rPr>
      </w:pPr>
      <w:r w:rsidRPr="005E05D6">
        <w:rPr>
          <w:rFonts w:eastAsia="Times New Roman" w:cs="Times New Roman"/>
          <w:b/>
          <w:szCs w:val="24"/>
        </w:rPr>
        <w:t>ΕΠΙΚΑΙΡΩΝ ΕΡΩΤΗΣΕΩΝ</w:t>
      </w:r>
    </w:p>
    <w:p w14:paraId="31E8488D"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Σήμερα θα συζητηθεί μια επίκαιρη ερώτηση. Αρχικά ήταν τέσσερις, αλλά λόγω οικογενειακού θέματος υγείας –και να ευχηθούμε περαστικά- ο Αναπληρωτής Υπουργός Οικονομικών κ. </w:t>
      </w:r>
      <w:proofErr w:type="spellStart"/>
      <w:r>
        <w:rPr>
          <w:rFonts w:eastAsia="Times New Roman" w:cs="Times New Roman"/>
          <w:szCs w:val="24"/>
        </w:rPr>
        <w:t>Χ</w:t>
      </w:r>
      <w:r>
        <w:rPr>
          <w:rFonts w:eastAsia="Times New Roman" w:cs="Times New Roman"/>
          <w:szCs w:val="24"/>
        </w:rPr>
        <w:t>ουλιαράκης</w:t>
      </w:r>
      <w:proofErr w:type="spellEnd"/>
      <w:r>
        <w:rPr>
          <w:rFonts w:eastAsia="Times New Roman" w:cs="Times New Roman"/>
          <w:szCs w:val="24"/>
        </w:rPr>
        <w:t xml:space="preserve"> δεν δύναται να έρθει να τις απαντήσει. Θα κάνω την ανάγνωση αυτών των ερωτήσεων, γιατί όπως έχω ενημερωθεί ο κ. Καρράς θέλει να πάρει τον λόγο. </w:t>
      </w:r>
    </w:p>
    <w:p w14:paraId="31E8488E"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Όχι τώρα, κύριε Πρόεδρε, μετά και την εξήγηση που δώσατε περί θέματος υ</w:t>
      </w:r>
      <w:r>
        <w:rPr>
          <w:rFonts w:eastAsia="Times New Roman" w:cs="Times New Roman"/>
          <w:szCs w:val="24"/>
        </w:rPr>
        <w:t xml:space="preserve">γείας, δεν νομίζω ότι πρέπει να παρέμβω. Απλώς θα ζητήσω να επαναπροσδιοριστεί η συζήτησή της. </w:t>
      </w:r>
    </w:p>
    <w:p w14:paraId="31E8488F"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Εντάξει, κύριε Καρρά, θα επαναπροσδιοριστεί. </w:t>
      </w:r>
    </w:p>
    <w:p w14:paraId="31E84890"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Θα ξεκινήσω, αν δεν έχει αντίρρηση ο κ. </w:t>
      </w:r>
      <w:proofErr w:type="spellStart"/>
      <w:r>
        <w:rPr>
          <w:rFonts w:eastAsia="Times New Roman" w:cs="Times New Roman"/>
          <w:szCs w:val="24"/>
        </w:rPr>
        <w:t>Κουκούτσης</w:t>
      </w:r>
      <w:proofErr w:type="spellEnd"/>
      <w:r>
        <w:rPr>
          <w:rFonts w:eastAsia="Times New Roman" w:cs="Times New Roman"/>
          <w:szCs w:val="24"/>
        </w:rPr>
        <w:t>, με την ανάγνωση όλων των επίκα</w:t>
      </w:r>
      <w:r>
        <w:rPr>
          <w:rFonts w:eastAsia="Times New Roman" w:cs="Times New Roman"/>
          <w:szCs w:val="24"/>
        </w:rPr>
        <w:t xml:space="preserve">ιρων ερωτήσεων που δεν θα συζητηθούν λόγω κωλυμάτων, για να έχετε μετά όλο τον χρόνο στη διάθεσή σας, μαζί με την Υπουργό, να αναπτύξετε τη δική σας ερώτηση. </w:t>
      </w:r>
    </w:p>
    <w:p w14:paraId="31E84891"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δεν θα συζητηθεί η πρώτη με αριθμό 1293/21-8-2017 επίκαιρη ερώτηση πρώτου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σχετικά με τη χ</w:t>
      </w:r>
      <w:r>
        <w:rPr>
          <w:rFonts w:eastAsia="Times New Roman" w:cs="Times New Roman"/>
          <w:szCs w:val="24"/>
        </w:rPr>
        <w:t xml:space="preserve">ρηματοδότηση δράσεων από προϊόντα εγκληματικών ενεργειών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διάθεση ποσού για κοινωνικούς σκοπούς.</w:t>
      </w:r>
    </w:p>
    <w:p w14:paraId="31E84892" w14:textId="77777777" w:rsidR="0030681B" w:rsidRDefault="00FC4886">
      <w:pPr>
        <w:spacing w:after="0" w:line="600" w:lineRule="auto"/>
        <w:ind w:firstLine="720"/>
        <w:jc w:val="both"/>
        <w:rPr>
          <w:rFonts w:eastAsia="Times New Roman"/>
          <w:szCs w:val="24"/>
        </w:rPr>
      </w:pPr>
      <w:r>
        <w:rPr>
          <w:rFonts w:eastAsia="Times New Roman"/>
          <w:szCs w:val="24"/>
        </w:rPr>
        <w:lastRenderedPageBreak/>
        <w:t>Η δωδέκατη με αριθμό 1181/7-7-2017 επίκαιρη ερώτηση δευτέρου κύκλου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με θέμα: «Λήψη μέτρων υπέρ των μικρών αποταμιευτών που έχασαν τα χρήματά τους με το “κούρεμα” του χρέους το 2012», δεν θα συζητηθεί λόγω κωλύματος του Αναπληρωτή Υπουργού Οικονομικών κ. Γεωργίου </w:t>
      </w:r>
      <w:proofErr w:type="spellStart"/>
      <w:r>
        <w:rPr>
          <w:rFonts w:eastAsia="Times New Roman"/>
          <w:szCs w:val="24"/>
        </w:rPr>
        <w:t>Χουλι</w:t>
      </w:r>
      <w:r>
        <w:rPr>
          <w:rFonts w:eastAsia="Times New Roman"/>
          <w:szCs w:val="24"/>
        </w:rPr>
        <w:t>αράκη</w:t>
      </w:r>
      <w:proofErr w:type="spellEnd"/>
      <w:r>
        <w:rPr>
          <w:rFonts w:eastAsia="Times New Roman"/>
          <w:szCs w:val="24"/>
        </w:rPr>
        <w:t>.</w:t>
      </w:r>
    </w:p>
    <w:p w14:paraId="31E84893" w14:textId="77777777" w:rsidR="0030681B" w:rsidRDefault="00FC4886">
      <w:pPr>
        <w:spacing w:after="0" w:line="600" w:lineRule="auto"/>
        <w:ind w:firstLine="720"/>
        <w:jc w:val="both"/>
        <w:rPr>
          <w:rFonts w:eastAsia="Times New Roman"/>
          <w:szCs w:val="24"/>
        </w:rPr>
      </w:pPr>
      <w:r>
        <w:rPr>
          <w:rFonts w:eastAsia="Times New Roman"/>
          <w:szCs w:val="24"/>
        </w:rPr>
        <w:t>Η πρώτη με αριθμό 5958/576/30-05-2017 ερώτηση και αίτηση κατάθεσης εγγράφων του Ανεξάρτητου Βουλευτή Β΄ Αθηνών κ.</w:t>
      </w:r>
      <w:r>
        <w:rPr>
          <w:rFonts w:eastAsia="Times New Roman"/>
          <w:bCs/>
          <w:szCs w:val="24"/>
        </w:rPr>
        <w:t xml:space="preserve"> Γεωργίου</w:t>
      </w:r>
      <w:r>
        <w:rPr>
          <w:rFonts w:eastAsia="Times New Roman"/>
          <w:bCs/>
          <w:szCs w:val="24"/>
        </w:rPr>
        <w:t xml:space="preserve"> </w:t>
      </w:r>
      <w:r>
        <w:rPr>
          <w:rFonts w:eastAsia="Times New Roman"/>
          <w:bCs/>
          <w:szCs w:val="24"/>
        </w:rPr>
        <w:t xml:space="preserve">- Δημητρίου Καρρά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«Αναζητήθηκαν ή όχι εναλλακτικές λύσεις, ώστε να αποφευχθεί η νέα περ</w:t>
      </w:r>
      <w:r>
        <w:rPr>
          <w:rFonts w:eastAsia="Times New Roman"/>
          <w:szCs w:val="24"/>
        </w:rPr>
        <w:t xml:space="preserve">ικοπή της συνταξιοδοτικής δαπάνης με τον τελευταίο νόμο 4472/2017;», δεν θα συζητηθεί λόγω κωλύματος του 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w:t>
      </w:r>
    </w:p>
    <w:p w14:paraId="31E84894" w14:textId="77777777" w:rsidR="0030681B" w:rsidRDefault="00FC4886">
      <w:pPr>
        <w:spacing w:after="0" w:line="600" w:lineRule="auto"/>
        <w:ind w:firstLine="720"/>
        <w:jc w:val="both"/>
        <w:rPr>
          <w:rFonts w:eastAsia="Times New Roman"/>
          <w:szCs w:val="24"/>
        </w:rPr>
      </w:pPr>
      <w:r>
        <w:rPr>
          <w:rFonts w:eastAsia="Times New Roman"/>
          <w:szCs w:val="24"/>
        </w:rPr>
        <w:t>Η πρώτη με αριθμό 1294/21-8-2017 επίκαιρη ερώτηση δεύτερου κύκλου του Βουλευτή Μαγνησίας της Νέ</w:t>
      </w:r>
      <w:r>
        <w:rPr>
          <w:rFonts w:eastAsia="Times New Roman"/>
          <w:szCs w:val="24"/>
        </w:rPr>
        <w:t xml:space="preserve">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lastRenderedPageBreak/>
        <w:t xml:space="preserve">σχετικά με την πλήρη και αποτελεσματική αξιοποίηση του </w:t>
      </w:r>
      <w:proofErr w:type="spellStart"/>
      <w:r>
        <w:rPr>
          <w:rFonts w:eastAsia="Times New Roman"/>
          <w:szCs w:val="24"/>
        </w:rPr>
        <w:t>Πανθεσσαλικού</w:t>
      </w:r>
      <w:proofErr w:type="spellEnd"/>
      <w:r>
        <w:rPr>
          <w:rFonts w:eastAsia="Times New Roman"/>
          <w:szCs w:val="24"/>
        </w:rPr>
        <w:t xml:space="preserve"> Σταδίου στο Βόλο,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5" w14:textId="77777777" w:rsidR="0030681B" w:rsidRDefault="00FC4886">
      <w:pPr>
        <w:spacing w:after="0" w:line="600" w:lineRule="auto"/>
        <w:ind w:firstLine="720"/>
        <w:jc w:val="both"/>
        <w:rPr>
          <w:rFonts w:eastAsia="Times New Roman"/>
          <w:szCs w:val="24"/>
        </w:rPr>
      </w:pPr>
      <w:r>
        <w:rPr>
          <w:rFonts w:eastAsia="Times New Roman"/>
          <w:szCs w:val="24"/>
        </w:rPr>
        <w:t>Η δεύτε</w:t>
      </w:r>
      <w:r>
        <w:rPr>
          <w:rFonts w:eastAsia="Times New Roman"/>
          <w:szCs w:val="24"/>
        </w:rPr>
        <w:t xml:space="preserve">ρη με αριθμό 1219/12-7-2017 επίκαιρη ερώτηση δεύτερου κύκλου του Βουλευτή Ηλείας της Δημοκρατικής Συμπαράταξης ΠΑΣΟΚ – ΔΗΜΑΡ </w:t>
      </w:r>
      <w:r>
        <w:rPr>
          <w:rFonts w:eastAsia="Times New Roman"/>
          <w:bCs/>
          <w:szCs w:val="24"/>
        </w:rPr>
        <w:t>κ. Ιωάννη Κουτσούκου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με θέμα: «Οι δεσμεύσεις προς το Διεθνές Νομισματικό Ταμείο (Δ.Ν.Τ.) και τα </w:t>
      </w:r>
      <w:proofErr w:type="spellStart"/>
      <w:r>
        <w:rPr>
          <w:rFonts w:eastAsia="Times New Roman"/>
          <w:szCs w:val="24"/>
        </w:rPr>
        <w:t>προαπ</w:t>
      </w:r>
      <w:r>
        <w:rPr>
          <w:rFonts w:eastAsia="Times New Roman"/>
          <w:szCs w:val="24"/>
        </w:rPr>
        <w:t>αιτούμενα</w:t>
      </w:r>
      <w:proofErr w:type="spellEnd"/>
      <w:r>
        <w:rPr>
          <w:rFonts w:eastAsia="Times New Roman"/>
          <w:szCs w:val="24"/>
        </w:rPr>
        <w:t xml:space="preserve"> της αξιολόγησης χωρίς ενημέρωση της Βουλής»,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6" w14:textId="77777777" w:rsidR="0030681B" w:rsidRDefault="00FC4886">
      <w:pPr>
        <w:spacing w:after="0" w:line="600" w:lineRule="auto"/>
        <w:ind w:firstLine="720"/>
        <w:jc w:val="both"/>
        <w:rPr>
          <w:rFonts w:eastAsia="Times New Roman"/>
          <w:szCs w:val="24"/>
        </w:rPr>
      </w:pPr>
      <w:r>
        <w:rPr>
          <w:rFonts w:eastAsia="Times New Roman"/>
          <w:szCs w:val="24"/>
        </w:rPr>
        <w:t>Η πέμπτη με αριθμό 1119/3-7-2017 επίκαιρη ερώτηση δεύτερου κύκλου του Η΄ Αντιπροέδρου της Βουλής και Βουλ</w:t>
      </w:r>
      <w:r>
        <w:rPr>
          <w:rFonts w:eastAsia="Times New Roman"/>
          <w:szCs w:val="24"/>
        </w:rPr>
        <w:t>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την κλοπή ηλεκτρικού ρεύματος,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7" w14:textId="77777777" w:rsidR="0030681B" w:rsidRDefault="00FC4886">
      <w:pPr>
        <w:spacing w:after="0" w:line="600" w:lineRule="auto"/>
        <w:ind w:firstLine="720"/>
        <w:jc w:val="both"/>
        <w:rPr>
          <w:rFonts w:eastAsia="Times New Roman"/>
          <w:szCs w:val="24"/>
        </w:rPr>
      </w:pPr>
      <w:r>
        <w:rPr>
          <w:rFonts w:eastAsia="Times New Roman"/>
          <w:szCs w:val="24"/>
        </w:rPr>
        <w:lastRenderedPageBreak/>
        <w:t>Η έκτη με αριθμό 1032/16-</w:t>
      </w:r>
      <w:r>
        <w:rPr>
          <w:rFonts w:eastAsia="Times New Roman"/>
          <w:szCs w:val="24"/>
        </w:rPr>
        <w:t>6-2017 επίκαιρη ερώτηση δεύτερου κύκλου Η΄ Αντιπροέδρου της Βουλής και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τις </w:t>
      </w:r>
      <w:proofErr w:type="spellStart"/>
      <w:r>
        <w:rPr>
          <w:rFonts w:eastAsia="Times New Roman"/>
          <w:szCs w:val="24"/>
        </w:rPr>
        <w:t>στοιχηματικές</w:t>
      </w:r>
      <w:proofErr w:type="spellEnd"/>
      <w:r>
        <w:rPr>
          <w:rFonts w:eastAsia="Times New Roman"/>
          <w:szCs w:val="24"/>
        </w:rPr>
        <w:t xml:space="preserve"> εταιρείες, δεν θα συζητηθεί λόγω ανειλημμένων υποχρεώσεων τ</w:t>
      </w:r>
      <w:r>
        <w:rPr>
          <w:rFonts w:eastAsia="Times New Roman"/>
          <w:szCs w:val="24"/>
        </w:rPr>
        <w:t xml:space="preserve">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8" w14:textId="77777777" w:rsidR="0030681B" w:rsidRDefault="00FC4886">
      <w:pPr>
        <w:spacing w:after="0" w:line="600" w:lineRule="auto"/>
        <w:ind w:firstLine="720"/>
        <w:jc w:val="both"/>
        <w:rPr>
          <w:rFonts w:eastAsia="Times New Roman"/>
          <w:szCs w:val="24"/>
        </w:rPr>
      </w:pPr>
      <w:r>
        <w:rPr>
          <w:rFonts w:eastAsia="Times New Roman"/>
          <w:szCs w:val="24"/>
        </w:rPr>
        <w:t xml:space="preserve">Η έβδομη με αριθμό 1026/14-6-2017 επίκαιρη ερώτηση δεύτερου κύκλου του Ανεξάρτητου Βουλευτή Μεσσηνίας κ. </w:t>
      </w:r>
      <w:r>
        <w:rPr>
          <w:rFonts w:eastAsia="Times New Roman"/>
          <w:bCs/>
          <w:szCs w:val="24"/>
        </w:rPr>
        <w:t xml:space="preserve">Δημητρίου </w:t>
      </w:r>
      <w:proofErr w:type="spellStart"/>
      <w:r>
        <w:rPr>
          <w:rFonts w:eastAsia="Times New Roman"/>
          <w:bCs/>
          <w:szCs w:val="24"/>
        </w:rPr>
        <w:t>Κουκούτση</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με θέμα</w:t>
      </w:r>
      <w:r>
        <w:rPr>
          <w:rFonts w:eastAsia="Times New Roman"/>
          <w:szCs w:val="24"/>
        </w:rPr>
        <w:t>:</w:t>
      </w:r>
      <w:r>
        <w:rPr>
          <w:rFonts w:eastAsia="Times New Roman"/>
          <w:szCs w:val="24"/>
        </w:rPr>
        <w:t xml:space="preserve"> «Προοπτική και ανάγκες του διεθνούς αερολιμέ</w:t>
      </w:r>
      <w:r>
        <w:rPr>
          <w:rFonts w:eastAsia="Times New Roman"/>
          <w:szCs w:val="24"/>
        </w:rPr>
        <w:t xml:space="preserve">να Καλαμάτας»,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9" w14:textId="77777777" w:rsidR="0030681B" w:rsidRDefault="00FC4886">
      <w:pPr>
        <w:spacing w:after="0" w:line="600" w:lineRule="auto"/>
        <w:ind w:firstLine="720"/>
        <w:jc w:val="both"/>
        <w:rPr>
          <w:rFonts w:eastAsia="Times New Roman"/>
          <w:szCs w:val="24"/>
        </w:rPr>
      </w:pPr>
      <w:r>
        <w:rPr>
          <w:rFonts w:eastAsia="Times New Roman"/>
          <w:szCs w:val="24"/>
        </w:rPr>
        <w:t xml:space="preserve">Η δέκατη με αριθμό 931/2-6-2017 επίκαιρη ερώτηση δεύτερου κύκλου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w:t>
      </w:r>
      <w:r>
        <w:rPr>
          <w:rFonts w:eastAsia="Times New Roman"/>
          <w:bCs/>
          <w:szCs w:val="24"/>
        </w:rPr>
        <w:t>ών,</w:t>
      </w:r>
      <w:r>
        <w:rPr>
          <w:rFonts w:eastAsia="Times New Roman"/>
          <w:szCs w:val="24"/>
        </w:rPr>
        <w:t xml:space="preserve"> σχετικά με την υπόθεση «Siemens»,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A" w14:textId="77777777" w:rsidR="0030681B" w:rsidRDefault="00FC4886">
      <w:pPr>
        <w:spacing w:after="0" w:line="600" w:lineRule="auto"/>
        <w:ind w:firstLine="720"/>
        <w:jc w:val="both"/>
        <w:rPr>
          <w:rFonts w:eastAsia="Times New Roman"/>
          <w:szCs w:val="24"/>
        </w:rPr>
      </w:pPr>
      <w:r>
        <w:rPr>
          <w:rFonts w:eastAsia="Times New Roman"/>
          <w:szCs w:val="24"/>
        </w:rPr>
        <w:lastRenderedPageBreak/>
        <w:t>Η εντέκατη με αριθμό 924/1-6-2017 επίκαιρη ερώτηση δεύτερου κύκλου της Βουλευτού Β΄ Αθηνών του Λαϊκού Συνδέσμου - Χρυσή Αυ</w:t>
      </w:r>
      <w:r>
        <w:rPr>
          <w:rFonts w:eastAsia="Times New Roman"/>
          <w:szCs w:val="24"/>
        </w:rPr>
        <w:t xml:space="preserve">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διορισμό υπόδικης στη </w:t>
      </w:r>
      <w:r>
        <w:rPr>
          <w:rFonts w:eastAsia="Times New Roman"/>
          <w:szCs w:val="24"/>
        </w:rPr>
        <w:t>δ</w:t>
      </w:r>
      <w:r>
        <w:rPr>
          <w:rFonts w:eastAsia="Times New Roman"/>
          <w:szCs w:val="24"/>
        </w:rPr>
        <w:t xml:space="preserve">ιοίκηση του </w:t>
      </w:r>
      <w:proofErr w:type="spellStart"/>
      <w:r>
        <w:rPr>
          <w:rFonts w:eastAsia="Times New Roman"/>
          <w:szCs w:val="24"/>
        </w:rPr>
        <w:t>Υπερταμείου</w:t>
      </w:r>
      <w:proofErr w:type="spellEnd"/>
      <w:r>
        <w:rPr>
          <w:rFonts w:eastAsia="Times New Roman"/>
          <w:szCs w:val="24"/>
        </w:rPr>
        <w:t xml:space="preserve">, δεν θα συζητηθεί λόγω ανειλημμένων υποχρεώσεων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B" w14:textId="77777777" w:rsidR="0030681B" w:rsidRDefault="00FC4886">
      <w:pPr>
        <w:spacing w:after="0" w:line="600" w:lineRule="auto"/>
        <w:ind w:firstLine="720"/>
        <w:jc w:val="both"/>
        <w:rPr>
          <w:rFonts w:eastAsia="Times New Roman"/>
          <w:szCs w:val="24"/>
        </w:rPr>
      </w:pPr>
      <w:r>
        <w:rPr>
          <w:rFonts w:eastAsia="Times New Roman"/>
          <w:szCs w:val="24"/>
        </w:rPr>
        <w:t>Η δέκατη τρίτη με αριθμό 948/6-6-2017 επίκαιρ</w:t>
      </w:r>
      <w:r>
        <w:rPr>
          <w:rFonts w:eastAsia="Times New Roman"/>
          <w:szCs w:val="24"/>
        </w:rPr>
        <w:t>η ερώτηση δεύτερου κύκλου της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szCs w:val="24"/>
        </w:rPr>
        <w:t xml:space="preserve">Αθανασίου </w:t>
      </w:r>
      <w:proofErr w:type="spellStart"/>
      <w:r>
        <w:rPr>
          <w:rFonts w:eastAsia="Times New Roman"/>
          <w:bCs/>
          <w:szCs w:val="24"/>
        </w:rPr>
        <w:t>Βαρδαλή</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την Ελληνική Βιομηχανία Οχημάτων «ΕΛ.Β.Ο.Α.Β.Ε.», δεν θα συζητηθεί λόγω ανειλημμένων υποχρεώσεων του Υπ</w:t>
      </w:r>
      <w:r>
        <w:rPr>
          <w:rFonts w:eastAsia="Times New Roman"/>
          <w:szCs w:val="24"/>
        </w:rPr>
        <w:t xml:space="preserve">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1E8489C" w14:textId="77777777" w:rsidR="0030681B" w:rsidRDefault="00FC4886">
      <w:pPr>
        <w:spacing w:after="0" w:line="600" w:lineRule="auto"/>
        <w:ind w:firstLine="720"/>
        <w:jc w:val="both"/>
        <w:rPr>
          <w:rFonts w:eastAsia="Times New Roman"/>
          <w:szCs w:val="24"/>
        </w:rPr>
      </w:pPr>
      <w:r>
        <w:rPr>
          <w:rFonts w:eastAsia="Times New Roman"/>
          <w:szCs w:val="24"/>
        </w:rPr>
        <w:t>Η τρίτη με αριθμό 1251/18-7-2017 επίκαιρη ερώτηση δεύτερου κύκλου ΣΤ΄ Αντιπροέδρου της Βουλής και Βουλευτή Λάρισας του Κομμουνιστικού Κόμματος Ελλάδ</w:t>
      </w:r>
      <w:r>
        <w:rPr>
          <w:rFonts w:eastAsia="Times New Roman"/>
          <w:szCs w:val="24"/>
        </w:rPr>
        <w:t>α</w:t>
      </w:r>
      <w:r>
        <w:rPr>
          <w:rFonts w:eastAsia="Times New Roman"/>
          <w:szCs w:val="24"/>
        </w:rPr>
        <w:t xml:space="preserve">ς </w:t>
      </w:r>
      <w:r>
        <w:rPr>
          <w:rFonts w:eastAsia="Times New Roman"/>
          <w:bCs/>
          <w:szCs w:val="24"/>
        </w:rPr>
        <w:t xml:space="preserve">κ. Γεωργίου </w:t>
      </w:r>
      <w:proofErr w:type="spellStart"/>
      <w:r>
        <w:rPr>
          <w:rFonts w:eastAsia="Times New Roman"/>
          <w:bCs/>
          <w:szCs w:val="24"/>
        </w:rPr>
        <w:t>Λαμπρούλη</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μη καταβολή δεδουλευμένων των εργαζομένων, της εταιρείας </w:t>
      </w:r>
      <w:r>
        <w:rPr>
          <w:rFonts w:eastAsia="Times New Roman"/>
          <w:szCs w:val="24"/>
        </w:rPr>
        <w:t>«</w:t>
      </w:r>
      <w:r>
        <w:rPr>
          <w:rFonts w:eastAsia="Times New Roman"/>
          <w:szCs w:val="24"/>
        </w:rPr>
        <w:t>ΣΥΚΑΣ ΔΗΜ. &amp; ΣΙΑ Ε.Ε.</w:t>
      </w:r>
      <w:r>
        <w:rPr>
          <w:rFonts w:eastAsia="Times New Roman"/>
          <w:szCs w:val="24"/>
        </w:rPr>
        <w:t>»</w:t>
      </w:r>
      <w:r>
        <w:rPr>
          <w:rFonts w:eastAsia="Times New Roman"/>
          <w:szCs w:val="24"/>
        </w:rPr>
        <w:t xml:space="preserve"> στο Πανεπιστημιακό Γενικό Νοσοκομείο Λάρισας, </w:t>
      </w:r>
      <w:r>
        <w:rPr>
          <w:rFonts w:eastAsia="Times New Roman"/>
          <w:szCs w:val="24"/>
        </w:rPr>
        <w:lastRenderedPageBreak/>
        <w:t xml:space="preserve">δεν θα συζητηθεί λόγω ανειλημμένων υποχρεώσεων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1E8489D" w14:textId="77777777" w:rsidR="0030681B" w:rsidRDefault="00FC4886">
      <w:pPr>
        <w:spacing w:after="0" w:line="600" w:lineRule="auto"/>
        <w:ind w:firstLine="720"/>
        <w:jc w:val="both"/>
        <w:rPr>
          <w:rFonts w:eastAsia="Times New Roman"/>
          <w:szCs w:val="24"/>
        </w:rPr>
      </w:pPr>
      <w:r>
        <w:rPr>
          <w:rFonts w:eastAsia="Times New Roman"/>
          <w:szCs w:val="24"/>
        </w:rPr>
        <w:t>Η τέταρτη με αριθμ</w:t>
      </w:r>
      <w:r>
        <w:rPr>
          <w:rFonts w:eastAsia="Times New Roman"/>
          <w:szCs w:val="24"/>
        </w:rPr>
        <w:t xml:space="preserve">ό 1246/18-7-2017 επίκαιρη ερώτηση δεύτερου κύκλου του Βουλευτή Λάρισας της Δημοκρατικής Συμπαράταξης ΠΑΣΟΚ – 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με θέμα: «Απουσία μηχανισμού ελέγχου και αξιολόγησης της αναγκαιότητας διακομιδών, πλωτών </w:t>
      </w:r>
      <w:r>
        <w:rPr>
          <w:rFonts w:eastAsia="Times New Roman"/>
          <w:szCs w:val="24"/>
        </w:rPr>
        <w:t xml:space="preserve">διακομιδών και </w:t>
      </w:r>
      <w:proofErr w:type="spellStart"/>
      <w:r>
        <w:rPr>
          <w:rFonts w:eastAsia="Times New Roman"/>
          <w:szCs w:val="24"/>
        </w:rPr>
        <w:t>αεροδιακομιδών</w:t>
      </w:r>
      <w:proofErr w:type="spellEnd"/>
      <w:r>
        <w:rPr>
          <w:rFonts w:eastAsia="Times New Roman"/>
          <w:szCs w:val="24"/>
        </w:rPr>
        <w:t xml:space="preserve"> του ΕΚΑΒ», δεν θα συζητηθεί λόγω ανειλημμένων υποχρεώσεων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1E8489E" w14:textId="77777777" w:rsidR="0030681B" w:rsidRDefault="00FC4886">
      <w:pPr>
        <w:spacing w:after="0" w:line="600" w:lineRule="auto"/>
        <w:ind w:firstLine="720"/>
        <w:jc w:val="both"/>
        <w:rPr>
          <w:rFonts w:eastAsia="Times New Roman"/>
          <w:szCs w:val="24"/>
        </w:rPr>
      </w:pPr>
      <w:r>
        <w:rPr>
          <w:rFonts w:eastAsia="Times New Roman"/>
          <w:szCs w:val="24"/>
        </w:rPr>
        <w:t>Η όγδοη με αριθμό 976/6-6-2017 επίκαιρη ερώτηση δεύτερου κύκλου της Βουλευτού Χαλκιδικής του Λαϊκού Συνδέσμου - Χρυσή Α</w:t>
      </w:r>
      <w:r>
        <w:rPr>
          <w:rFonts w:eastAsia="Times New Roman"/>
          <w:szCs w:val="24"/>
        </w:rPr>
        <w:t xml:space="preserve">υγή κ. </w:t>
      </w:r>
      <w:r>
        <w:rPr>
          <w:rFonts w:eastAsia="Times New Roman"/>
          <w:bCs/>
          <w:szCs w:val="24"/>
        </w:rPr>
        <w:t>Σωτηρίας Βλάχου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με θέμα: «Ελλείψεις ασθενοφόρων στο Νομό Χαλκιδικής θέτουν σε κίνδυνο τη ζωή πολιτών»,</w:t>
      </w:r>
      <w:r>
        <w:rPr>
          <w:rFonts w:ascii="Times New Roman" w:eastAsia="Times New Roman" w:hAnsi="Times New Roman"/>
          <w:szCs w:val="24"/>
        </w:rPr>
        <w:t xml:space="preserve"> </w:t>
      </w:r>
      <w:r>
        <w:rPr>
          <w:rFonts w:eastAsia="Times New Roman"/>
          <w:szCs w:val="24"/>
        </w:rPr>
        <w:t xml:space="preserve">δεν θα συζητηθεί λόγω ανειλημμένων υποχρεώσεων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1E8489F" w14:textId="77777777" w:rsidR="0030681B" w:rsidRDefault="00FC4886">
      <w:pPr>
        <w:spacing w:after="0" w:line="600" w:lineRule="auto"/>
        <w:ind w:firstLine="720"/>
        <w:jc w:val="both"/>
        <w:rPr>
          <w:rFonts w:eastAsia="Times New Roman"/>
          <w:szCs w:val="24"/>
        </w:rPr>
      </w:pPr>
      <w:r>
        <w:rPr>
          <w:rFonts w:eastAsia="Times New Roman"/>
          <w:szCs w:val="24"/>
        </w:rPr>
        <w:t>Η ένατη με αριθμό 923/1-6</w:t>
      </w:r>
      <w:r>
        <w:rPr>
          <w:rFonts w:eastAsia="Times New Roman"/>
          <w:szCs w:val="24"/>
        </w:rPr>
        <w:t xml:space="preserve">-2017 επίκαιρη ερώτηση δεύτερου κύκλου Βουλευτή Επικρατείας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 xml:space="preserve">Παιδείας, </w:t>
      </w:r>
      <w:r>
        <w:rPr>
          <w:rFonts w:eastAsia="Times New Roman"/>
          <w:bCs/>
          <w:szCs w:val="24"/>
        </w:rPr>
        <w:lastRenderedPageBreak/>
        <w:t xml:space="preserve">Έρευνας και Θρησκευμάτων, </w:t>
      </w:r>
      <w:r>
        <w:rPr>
          <w:rFonts w:eastAsia="Times New Roman"/>
          <w:szCs w:val="24"/>
        </w:rPr>
        <w:t>με θέμα: «εκπλήρωση του Τάματος του Έθνους», δεν θα συζητηθεί λόγω κωλύματος του κ</w:t>
      </w:r>
      <w:r>
        <w:rPr>
          <w:rFonts w:eastAsia="Times New Roman"/>
          <w:szCs w:val="24"/>
        </w:rPr>
        <w:t>υρίου</w:t>
      </w:r>
      <w:r>
        <w:rPr>
          <w:rFonts w:eastAsia="Times New Roman"/>
          <w:szCs w:val="24"/>
        </w:rPr>
        <w:t xml:space="preserve"> Υπου</w:t>
      </w:r>
      <w:r>
        <w:rPr>
          <w:rFonts w:eastAsia="Times New Roman"/>
          <w:szCs w:val="24"/>
        </w:rPr>
        <w:t>ργού.</w:t>
      </w:r>
    </w:p>
    <w:p w14:paraId="31E848A0" w14:textId="77777777" w:rsidR="0030681B" w:rsidRDefault="00FC4886">
      <w:pPr>
        <w:spacing w:after="0" w:line="600" w:lineRule="auto"/>
        <w:ind w:firstLine="720"/>
        <w:jc w:val="both"/>
        <w:rPr>
          <w:rFonts w:eastAsia="Times New Roman"/>
          <w:szCs w:val="24"/>
        </w:rPr>
      </w:pPr>
      <w:r>
        <w:rPr>
          <w:rFonts w:eastAsia="Times New Roman"/>
          <w:szCs w:val="24"/>
        </w:rPr>
        <w:t xml:space="preserve">Κυρίες και κύριοι συνάδελφοι, τώρα θα συζητηθεί η δεύτερη με αριθμό 4557/28-03-2017 ερώτηση του Ανεξάρτητου Βουλευτή Μεσσηνίας κ. </w:t>
      </w:r>
      <w:r>
        <w:rPr>
          <w:rFonts w:eastAsia="Times New Roman"/>
          <w:bCs/>
          <w:szCs w:val="24"/>
        </w:rPr>
        <w:t xml:space="preserve">Δημητρίου </w:t>
      </w:r>
      <w:proofErr w:type="spellStart"/>
      <w:r>
        <w:rPr>
          <w:rFonts w:eastAsia="Times New Roman"/>
          <w:bCs/>
          <w:szCs w:val="24"/>
        </w:rPr>
        <w:t>Κουκούτση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«Υπερβολικός ο αριθμός αποποιήσεων κληρονομιάς».</w:t>
      </w:r>
    </w:p>
    <w:p w14:paraId="31E848A1" w14:textId="77777777" w:rsidR="0030681B" w:rsidRDefault="00FC4886">
      <w:pPr>
        <w:spacing w:after="0" w:line="600" w:lineRule="auto"/>
        <w:ind w:firstLine="720"/>
        <w:jc w:val="both"/>
        <w:rPr>
          <w:rFonts w:eastAsia="Times New Roman"/>
          <w:szCs w:val="24"/>
        </w:rPr>
      </w:pPr>
      <w:r>
        <w:rPr>
          <w:rFonts w:eastAsia="Times New Roman"/>
          <w:szCs w:val="24"/>
        </w:rPr>
        <w:t>Θα απαντήσει</w:t>
      </w:r>
      <w:r>
        <w:rPr>
          <w:rFonts w:eastAsia="Times New Roman"/>
          <w:szCs w:val="24"/>
        </w:rPr>
        <w:t xml:space="preserve"> στην ερώτηση η Υφυπουργός Οικονομικών κ. Αικατερίνη </w:t>
      </w:r>
      <w:proofErr w:type="spellStart"/>
      <w:r>
        <w:rPr>
          <w:rFonts w:eastAsia="Times New Roman"/>
          <w:szCs w:val="24"/>
        </w:rPr>
        <w:t>Παπανάτσιου</w:t>
      </w:r>
      <w:proofErr w:type="spellEnd"/>
      <w:r>
        <w:rPr>
          <w:rFonts w:eastAsia="Times New Roman"/>
          <w:szCs w:val="24"/>
        </w:rPr>
        <w:t>.</w:t>
      </w:r>
    </w:p>
    <w:p w14:paraId="31E848A2" w14:textId="77777777" w:rsidR="0030681B" w:rsidRDefault="00FC4886">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Κουκούτση</w:t>
      </w:r>
      <w:proofErr w:type="spellEnd"/>
      <w:r>
        <w:rPr>
          <w:rFonts w:eastAsia="Times New Roman"/>
          <w:szCs w:val="24"/>
        </w:rPr>
        <w:t xml:space="preserve">, έχετε τον λόγο για δύο λεπτά –πάντα, βέβαια, με ανοχή- για να αναπτύξετε την ερώτησή σας. </w:t>
      </w:r>
    </w:p>
    <w:p w14:paraId="31E848A3"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31E848A4"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Ένα χαρακτηριστικό παράδειγμα της </w:t>
      </w:r>
      <w:r>
        <w:rPr>
          <w:rFonts w:eastAsia="Times New Roman" w:cs="Times New Roman"/>
          <w:szCs w:val="24"/>
        </w:rPr>
        <w:t>οικονομικής κρίσης είναι η αύξηση του αριθμού των αποποιήσεων κληρονομιάς. Για την ιστορία και μόνο</w:t>
      </w:r>
      <w:r>
        <w:rPr>
          <w:rFonts w:eastAsia="Times New Roman" w:cs="Times New Roman"/>
          <w:szCs w:val="24"/>
        </w:rPr>
        <w:t>,</w:t>
      </w:r>
      <w:r>
        <w:rPr>
          <w:rFonts w:eastAsia="Times New Roman" w:cs="Times New Roman"/>
          <w:szCs w:val="24"/>
        </w:rPr>
        <w:t xml:space="preserve"> να πω ότι η αποποίηση κληρονομιάς είναι η δήλωση βούλησης του προσώπου-κληρονόμου, στο οποίο έχει επαχθεί η κληρονομιά, ότι δεν επιθυμεί να γίνει οριστικός</w:t>
      </w:r>
      <w:r>
        <w:rPr>
          <w:rFonts w:eastAsia="Times New Roman" w:cs="Times New Roman"/>
          <w:szCs w:val="24"/>
        </w:rPr>
        <w:t xml:space="preserve"> κλη</w:t>
      </w:r>
      <w:r>
        <w:rPr>
          <w:rFonts w:eastAsia="Times New Roman" w:cs="Times New Roman"/>
          <w:szCs w:val="24"/>
        </w:rPr>
        <w:lastRenderedPageBreak/>
        <w:t>ρονόμος και άρα, δεν δέχεται την κληρονομιά</w:t>
      </w:r>
      <w:r>
        <w:rPr>
          <w:rFonts w:eastAsia="Times New Roman" w:cs="Times New Roman"/>
          <w:szCs w:val="24"/>
        </w:rPr>
        <w:t>,</w:t>
      </w:r>
      <w:r>
        <w:rPr>
          <w:rFonts w:eastAsia="Times New Roman" w:cs="Times New Roman"/>
          <w:szCs w:val="24"/>
        </w:rPr>
        <w:t xml:space="preserve"> που του έχει επαχθεί. Η αποποίηση κληρονομιάς έχει συγκεκριμένες προθεσμίες και γίνεται στον </w:t>
      </w:r>
      <w:r>
        <w:rPr>
          <w:rFonts w:eastAsia="Times New Roman" w:cs="Times New Roman"/>
          <w:szCs w:val="24"/>
        </w:rPr>
        <w:t>γ</w:t>
      </w:r>
      <w:r>
        <w:rPr>
          <w:rFonts w:eastAsia="Times New Roman" w:cs="Times New Roman"/>
          <w:szCs w:val="24"/>
        </w:rPr>
        <w:t xml:space="preserve">ραμματέα του </w:t>
      </w:r>
      <w:r>
        <w:rPr>
          <w:rFonts w:eastAsia="Times New Roman" w:cs="Times New Roman"/>
          <w:szCs w:val="24"/>
        </w:rPr>
        <w:t>ε</w:t>
      </w:r>
      <w:r>
        <w:rPr>
          <w:rFonts w:eastAsia="Times New Roman" w:cs="Times New Roman"/>
          <w:szCs w:val="24"/>
        </w:rPr>
        <w:t>ιρηνοδικείου, στην περιφέρεια του οποίου είχε την κατοικία του ο κληρονομούμενος κατά τον χρόνο του</w:t>
      </w:r>
      <w:r>
        <w:rPr>
          <w:rFonts w:eastAsia="Times New Roman" w:cs="Times New Roman"/>
          <w:szCs w:val="24"/>
        </w:rPr>
        <w:t xml:space="preserve"> θανάτου του. </w:t>
      </w:r>
    </w:p>
    <w:p w14:paraId="31E848A5"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Η αποποίηση κληρονομιάς δεν μπορεί να είναι μερική και τελικά, σύμφωνα με τα επίσημα στατιστικά στοιχεία, μιλάμε για μια νέα κατάσταση, μια πρωτόγνωρη κατάσταση στη χώρα μας, έχοντας να κάνουμε με ένα συνεχώς αυξανόμενο κύμα πολιτών</w:t>
      </w:r>
      <w:r>
        <w:rPr>
          <w:rFonts w:eastAsia="Times New Roman" w:cs="Times New Roman"/>
          <w:szCs w:val="24"/>
        </w:rPr>
        <w:t>,</w:t>
      </w:r>
      <w:r>
        <w:rPr>
          <w:rFonts w:eastAsia="Times New Roman" w:cs="Times New Roman"/>
          <w:szCs w:val="24"/>
        </w:rPr>
        <w:t xml:space="preserve"> που σπε</w:t>
      </w:r>
      <w:r>
        <w:rPr>
          <w:rFonts w:eastAsia="Times New Roman" w:cs="Times New Roman"/>
          <w:szCs w:val="24"/>
        </w:rPr>
        <w:t>ύδει να διώξει –ας μου επιτραπεί η έκφραση- από πάνω του περιουσίες και ακίνητα, γιατί δεν μπορεί να ανταπεξέλθει στις υποχρεώσεις του συγκεκριμένου ακινήτου ή των συγκεκριμένων περιουσιών. Αυτή τη στιγμή</w:t>
      </w:r>
      <w:r>
        <w:rPr>
          <w:rFonts w:eastAsia="Times New Roman" w:cs="Times New Roman"/>
          <w:szCs w:val="24"/>
        </w:rPr>
        <w:t>,</w:t>
      </w:r>
      <w:r>
        <w:rPr>
          <w:rFonts w:eastAsia="Times New Roman" w:cs="Times New Roman"/>
          <w:szCs w:val="24"/>
        </w:rPr>
        <w:t xml:space="preserve"> στη χώρα μας χάνονται ολόκληρες περιουσίες, που εί</w:t>
      </w:r>
      <w:r>
        <w:rPr>
          <w:rFonts w:eastAsia="Times New Roman" w:cs="Times New Roman"/>
          <w:szCs w:val="24"/>
        </w:rPr>
        <w:t xml:space="preserve">ναι αξιολογότατες οικονομικά. </w:t>
      </w:r>
    </w:p>
    <w:p w14:paraId="31E848A6"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Με επίσημα στοιχεία δε</w:t>
      </w:r>
      <w:r>
        <w:rPr>
          <w:rFonts w:eastAsia="Times New Roman" w:cs="Times New Roman"/>
          <w:szCs w:val="24"/>
        </w:rPr>
        <w:t>,</w:t>
      </w:r>
      <w:r>
        <w:rPr>
          <w:rFonts w:eastAsia="Times New Roman" w:cs="Times New Roman"/>
          <w:szCs w:val="24"/>
        </w:rPr>
        <w:t xml:space="preserve"> του Υπουργείου Δικαιοσύνης, το 2013 οι αποποιήσεις κληρονομιάς ήταν γύρω στις είκοσι εννέα χιλιάδες διακόσιες, το 2015 έφθασαν τις σαράντα πέντε χιλιάδες εξακόσιες είκοσι επτά, ενώ με στοιχεία του πρώτ</w:t>
      </w:r>
      <w:r>
        <w:rPr>
          <w:rFonts w:eastAsia="Times New Roman" w:cs="Times New Roman"/>
          <w:szCs w:val="24"/>
        </w:rPr>
        <w:t xml:space="preserve">ου τριμήνου του τρέχοντος έτους, οι αρμόδιες δικαστικές αρχές εκτιμούν ότι για </w:t>
      </w:r>
      <w:r>
        <w:rPr>
          <w:rFonts w:eastAsia="Times New Roman" w:cs="Times New Roman"/>
          <w:szCs w:val="24"/>
        </w:rPr>
        <w:lastRenderedPageBreak/>
        <w:t>φέτος θα τριπλασιαστούν</w:t>
      </w:r>
      <w:r>
        <w:rPr>
          <w:rFonts w:eastAsia="Times New Roman" w:cs="Times New Roman"/>
          <w:szCs w:val="24"/>
        </w:rPr>
        <w:t>,</w:t>
      </w:r>
      <w:r>
        <w:rPr>
          <w:rFonts w:eastAsia="Times New Roman" w:cs="Times New Roman"/>
          <w:szCs w:val="24"/>
        </w:rPr>
        <w:t xml:space="preserve"> με βάση τις αιτήσεις που έχουν υποβληθεί το πρώτο τρίμηνο του 2017.</w:t>
      </w:r>
    </w:p>
    <w:p w14:paraId="31E848A7"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Τα αίτια της ραγδαίας αύξησης των αποποιήσεων κληρονομιάς δεν είναι τίποτα άλλο, </w:t>
      </w:r>
      <w:r>
        <w:rPr>
          <w:rFonts w:eastAsia="Times New Roman" w:cs="Times New Roman"/>
          <w:szCs w:val="24"/>
        </w:rPr>
        <w:t>παρά τα ολοένα αυξανόμενα χρέη</w:t>
      </w:r>
      <w:r>
        <w:rPr>
          <w:rFonts w:eastAsia="Times New Roman" w:cs="Times New Roman"/>
          <w:szCs w:val="24"/>
        </w:rPr>
        <w:t>,</w:t>
      </w:r>
      <w:r>
        <w:rPr>
          <w:rFonts w:eastAsia="Times New Roman" w:cs="Times New Roman"/>
          <w:szCs w:val="24"/>
        </w:rPr>
        <w:t xml:space="preserve"> σε σύγκριση πάντα με το πρόσφατο παρελθόν</w:t>
      </w:r>
      <w:r>
        <w:rPr>
          <w:rFonts w:eastAsia="Times New Roman" w:cs="Times New Roman"/>
          <w:szCs w:val="24"/>
        </w:rPr>
        <w:t>,</w:t>
      </w:r>
      <w:r>
        <w:rPr>
          <w:rFonts w:eastAsia="Times New Roman" w:cs="Times New Roman"/>
          <w:szCs w:val="24"/>
        </w:rPr>
        <w:t xml:space="preserve"> που αφήνει ο θανών όταν αποβιώνει, κυρίως σε εφορίες, ασφαλιστικά ταμεία και τράπεζες. </w:t>
      </w:r>
    </w:p>
    <w:p w14:paraId="31E848A8"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Ένας άλλος σημαντικός παράγοντας</w:t>
      </w:r>
      <w:r>
        <w:rPr>
          <w:rFonts w:eastAsia="Times New Roman" w:cs="Times New Roman"/>
          <w:szCs w:val="24"/>
        </w:rPr>
        <w:t>,</w:t>
      </w:r>
      <w:r>
        <w:rPr>
          <w:rFonts w:eastAsia="Times New Roman" w:cs="Times New Roman"/>
          <w:szCs w:val="24"/>
        </w:rPr>
        <w:t xml:space="preserve"> είναι η δυσβάσταχτη φορολόγηση των ακινήτων</w:t>
      </w:r>
      <w:r>
        <w:rPr>
          <w:rFonts w:eastAsia="Times New Roman" w:cs="Times New Roman"/>
          <w:szCs w:val="24"/>
        </w:rPr>
        <w:t>,</w:t>
      </w:r>
      <w:r>
        <w:rPr>
          <w:rFonts w:eastAsia="Times New Roman" w:cs="Times New Roman"/>
          <w:szCs w:val="24"/>
        </w:rPr>
        <w:t xml:space="preserve"> με κάθε λογής </w:t>
      </w:r>
      <w:r>
        <w:rPr>
          <w:rFonts w:eastAsia="Times New Roman" w:cs="Times New Roman"/>
          <w:szCs w:val="24"/>
        </w:rPr>
        <w:t>φόρους και χαράτσια. Επιπλέον, υπάρχει και η δυσκολία</w:t>
      </w:r>
      <w:r>
        <w:rPr>
          <w:rFonts w:eastAsia="Times New Roman" w:cs="Times New Roman"/>
          <w:szCs w:val="24"/>
        </w:rPr>
        <w:t>,</w:t>
      </w:r>
      <w:r>
        <w:rPr>
          <w:rFonts w:eastAsia="Times New Roman" w:cs="Times New Roman"/>
          <w:szCs w:val="24"/>
        </w:rPr>
        <w:t xml:space="preserve"> όσον αφορά στη συντήρησή τους και την πώλησή τους. </w:t>
      </w:r>
    </w:p>
    <w:p w14:paraId="31E848A9"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Εγώ, κυρία Υπουργέ, έχω να σας πω το εξής: Τον Ιούνιο του 2017, σε ερώτηση Βουλευτών του ΣΥΡΙΖΑ ερωτήθηκε ο κύριος Υπουργός εάν προτίθεται να προβεί </w:t>
      </w:r>
      <w:r>
        <w:rPr>
          <w:rFonts w:eastAsia="Times New Roman" w:cs="Times New Roman"/>
          <w:szCs w:val="24"/>
        </w:rPr>
        <w:t xml:space="preserve">στις αναγκαίες ενέργειες για την απλούστευση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ισχύοντος νομοθετικού πλαισίου, όπως περιορισμό των τάξεων</w:t>
      </w:r>
      <w:r>
        <w:rPr>
          <w:rFonts w:eastAsia="Times New Roman" w:cs="Times New Roman"/>
          <w:szCs w:val="24"/>
        </w:rPr>
        <w:t>,</w:t>
      </w:r>
      <w:r>
        <w:rPr>
          <w:rFonts w:eastAsia="Times New Roman" w:cs="Times New Roman"/>
          <w:szCs w:val="24"/>
        </w:rPr>
        <w:t xml:space="preserve"> που καλούνται στην εξ αδιαθέτου διαδοχή σε περιπτώσεις, που το παθητικό της περιουσίας υπερβαίνει το ενεργητικό, να γίνεται δ</w:t>
      </w:r>
      <w:r>
        <w:rPr>
          <w:rFonts w:eastAsia="Times New Roman" w:cs="Times New Roman"/>
          <w:szCs w:val="24"/>
        </w:rPr>
        <w:t xml:space="preserve">εκτή υπό συγκεκριμένους όρους η εκπρόθεσμη αίτηση αποποίησης </w:t>
      </w:r>
      <w:r>
        <w:rPr>
          <w:rFonts w:eastAsia="Times New Roman" w:cs="Times New Roman"/>
          <w:szCs w:val="24"/>
        </w:rPr>
        <w:lastRenderedPageBreak/>
        <w:t xml:space="preserve">σε περιπτώσεις </w:t>
      </w:r>
      <w:proofErr w:type="spellStart"/>
      <w:r>
        <w:rPr>
          <w:rFonts w:eastAsia="Times New Roman" w:cs="Times New Roman"/>
          <w:szCs w:val="24"/>
        </w:rPr>
        <w:t>κατάχρεων</w:t>
      </w:r>
      <w:proofErr w:type="spellEnd"/>
      <w:r>
        <w:rPr>
          <w:rFonts w:eastAsia="Times New Roman" w:cs="Times New Roman"/>
          <w:szCs w:val="24"/>
        </w:rPr>
        <w:t xml:space="preserve"> κληρονομιών για την πληρέστερη νομοθετική προστασία των κληρονόμων. </w:t>
      </w:r>
    </w:p>
    <w:p w14:paraId="31E848AA"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Εγώ δεν θα σας ρωτήσω εάν προτίθεστε να εξομαλύνετε το ισχύον νομοθετικό πλαίσιο, αλλά το πώς σκοπεύε</w:t>
      </w:r>
      <w:r>
        <w:rPr>
          <w:rFonts w:eastAsia="Times New Roman" w:cs="Times New Roman"/>
          <w:szCs w:val="24"/>
        </w:rPr>
        <w:t>τε να ανατρέψετε αυτήν την κατάσταση, την απαράδεκτη κατάσταση</w:t>
      </w:r>
      <w:r>
        <w:rPr>
          <w:rFonts w:eastAsia="Times New Roman" w:cs="Times New Roman"/>
          <w:szCs w:val="24"/>
        </w:rPr>
        <w:t>,</w:t>
      </w:r>
      <w:r>
        <w:rPr>
          <w:rFonts w:eastAsia="Times New Roman" w:cs="Times New Roman"/>
          <w:szCs w:val="24"/>
        </w:rPr>
        <w:t xml:space="preserve"> που δημιούργησαν όλοι αυτοί οι εξοντωτικοί φόροι, με αποτέλεσμα εξ ανάγκης -και όχι γιατί το θέλουν οι πολίτες- να χάνονται κληρονομούμενες περιουσίες. </w:t>
      </w:r>
    </w:p>
    <w:p w14:paraId="31E848AB"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μας πληροφορήσετε, </w:t>
      </w:r>
      <w:r>
        <w:rPr>
          <w:rFonts w:eastAsia="Times New Roman" w:cs="Times New Roman"/>
          <w:szCs w:val="24"/>
        </w:rPr>
        <w:t>ποιος είναι ο συγκεκριμένος αριθμός, σύμφωνα με τα επίσημα στοιχεία, των ακινήτων</w:t>
      </w:r>
      <w:r>
        <w:rPr>
          <w:rFonts w:eastAsia="Times New Roman" w:cs="Times New Roman"/>
          <w:szCs w:val="24"/>
        </w:rPr>
        <w:t>,</w:t>
      </w:r>
      <w:r>
        <w:rPr>
          <w:rFonts w:eastAsia="Times New Roman" w:cs="Times New Roman"/>
          <w:szCs w:val="24"/>
        </w:rPr>
        <w:t xml:space="preserve"> που έχουν περιέλθει μέχρι τώρα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μετά την αποποίησή τους από τους κληρονόμους. </w:t>
      </w:r>
    </w:p>
    <w:p w14:paraId="31E848AC"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E848AD"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Κουκούτση</w:t>
      </w:r>
      <w:proofErr w:type="spellEnd"/>
      <w:r>
        <w:rPr>
          <w:rFonts w:eastAsia="Times New Roman" w:cs="Times New Roman"/>
          <w:szCs w:val="24"/>
        </w:rPr>
        <w:t xml:space="preserve">. </w:t>
      </w:r>
    </w:p>
    <w:p w14:paraId="31E848AE"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ρία Υπουργέ, έχετε τον λόγο για τρία λεπτά, προκειμένου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31E848AF"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31E848B0"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χωρίς να θέλω να σας αμφισβητήσω ως προς τα στοιχεία για τον αριθμό των αποποιήσεων των ετών </w:t>
      </w:r>
      <w:r>
        <w:rPr>
          <w:rFonts w:eastAsia="Times New Roman" w:cs="Times New Roman"/>
          <w:szCs w:val="24"/>
        </w:rPr>
        <w:t>2016 και 2017 μέχρι σήμερα, αρμόδιο είναι το Υπουργείο Δικαιοσύνης, που πιθανότατα να έχει επίσημα στοιχεία από τα δικαστήρια. Εμείς,</w:t>
      </w:r>
      <w:r>
        <w:rPr>
          <w:rFonts w:eastAsia="Times New Roman" w:cs="Times New Roman"/>
          <w:szCs w:val="24"/>
        </w:rPr>
        <w:t xml:space="preserve"> ως</w:t>
      </w:r>
      <w:r>
        <w:rPr>
          <w:rFonts w:eastAsia="Times New Roman" w:cs="Times New Roman"/>
          <w:szCs w:val="24"/>
        </w:rPr>
        <w:t xml:space="preserve"> Υπουργείο Οικονομικών, δεν έχουμε κάποια τέτοια στοιχεία. </w:t>
      </w:r>
    </w:p>
    <w:p w14:paraId="31E848B1"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Ως προς τους λόγους αποποίησης, θέλω να πω ότι αυτοί είναι π</w:t>
      </w:r>
      <w:r>
        <w:rPr>
          <w:rFonts w:eastAsia="Times New Roman" w:cs="Times New Roman"/>
          <w:szCs w:val="24"/>
        </w:rPr>
        <w:t xml:space="preserve">ολλοί και διαφορετικοί και εξαρτώνται σίγουρα από το είδος της </w:t>
      </w:r>
      <w:proofErr w:type="spellStart"/>
      <w:r>
        <w:rPr>
          <w:rFonts w:eastAsia="Times New Roman" w:cs="Times New Roman"/>
          <w:szCs w:val="24"/>
        </w:rPr>
        <w:t>κληρονομιαίας</w:t>
      </w:r>
      <w:proofErr w:type="spellEnd"/>
      <w:r>
        <w:rPr>
          <w:rFonts w:eastAsia="Times New Roman" w:cs="Times New Roman"/>
          <w:szCs w:val="24"/>
        </w:rPr>
        <w:t xml:space="preserve"> περιουσίας, από το ύψος της, από τον βαθμό συγγένειας των κληρονόμων προς τον κληρονομούμενο, από τα τυχόν βάρη της, δηλαδή χρέη του κληρονομούμενου προς τράπεζες, ασφαλιστικά ταμ</w:t>
      </w:r>
      <w:r>
        <w:rPr>
          <w:rFonts w:eastAsia="Times New Roman" w:cs="Times New Roman"/>
          <w:szCs w:val="24"/>
        </w:rPr>
        <w:t>εία, ιδιώτες, δημόσιο, τυχόν υφιστάμενες υποθήκες, κατασχέσεις, επιδικίες</w:t>
      </w:r>
      <w:r>
        <w:rPr>
          <w:rFonts w:eastAsia="Times New Roman" w:cs="Times New Roman"/>
          <w:szCs w:val="24"/>
        </w:rPr>
        <w:t>,</w:t>
      </w:r>
      <w:r>
        <w:rPr>
          <w:rFonts w:eastAsia="Times New Roman" w:cs="Times New Roman"/>
          <w:szCs w:val="24"/>
        </w:rPr>
        <w:t xml:space="preserve"> σε σχέση με πιθανές αναγνωριστικές αγωγές κυριότητας στο όνομα του κληρονομούμενου και γενικότερα θέματα αποτρεπτικά της αποδοχής της κληρονομιάς. </w:t>
      </w:r>
    </w:p>
    <w:p w14:paraId="31E848B2"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Δεν θα αρνηθώ ότι τα τελευταία χρ</w:t>
      </w:r>
      <w:r>
        <w:rPr>
          <w:rFonts w:eastAsia="Times New Roman" w:cs="Times New Roman"/>
          <w:szCs w:val="24"/>
        </w:rPr>
        <w:t xml:space="preserve">όνια, τα χρόνια της κρίσης, οι Έλληνες πολίτες επιβαρύνθηκαν με φόρους και μειώθηκε το εισόδημά τους άμεσα ή έμμεσα. Όμως η Κυβέρνησή μας καταβάλλει κάθε δυνατή προσπάθεια, προκειμένου να υλοποιηθεί η </w:t>
      </w:r>
      <w:r>
        <w:rPr>
          <w:rFonts w:eastAsia="Times New Roman" w:cs="Times New Roman"/>
          <w:szCs w:val="24"/>
        </w:rPr>
        <w:lastRenderedPageBreak/>
        <w:t>πλέον ορθολογική και κοινωνικά δίκαιη δημοσιονομική και</w:t>
      </w:r>
      <w:r>
        <w:rPr>
          <w:rFonts w:eastAsia="Times New Roman" w:cs="Times New Roman"/>
          <w:szCs w:val="24"/>
        </w:rPr>
        <w:t xml:space="preserve"> φορολογική πολιτική. </w:t>
      </w:r>
    </w:p>
    <w:p w14:paraId="31E848B3"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Θα τονίσω για άλλη μια φορά ότι ο νόμος του ΕΝΦΙΑ, στον οποίο κάνατε και ιδιαίτερη αναφορά, ψηφίστηκε το 2013. Η χώρα μας, στο πλαίσιο της δημοσιονομικής πολιτικής, έχει δεσμευτεί για συγκεκριμένο ποσό εισπράξεων από το συγκεκριμένο </w:t>
      </w:r>
      <w:r>
        <w:rPr>
          <w:rFonts w:eastAsia="Times New Roman" w:cs="Times New Roman"/>
          <w:szCs w:val="24"/>
        </w:rPr>
        <w:t>φόρο. Αυτό καθορίζει το πλαίσιο</w:t>
      </w:r>
      <w:r>
        <w:rPr>
          <w:rFonts w:eastAsia="Times New Roman" w:cs="Times New Roman"/>
          <w:szCs w:val="24"/>
        </w:rPr>
        <w:t>,</w:t>
      </w:r>
      <w:r>
        <w:rPr>
          <w:rFonts w:eastAsia="Times New Roman" w:cs="Times New Roman"/>
          <w:szCs w:val="24"/>
        </w:rPr>
        <w:t xml:space="preserve"> μέσα στο οποίο μπορούμε να κινηθούμε για την άσκηση της κοινωνικής μας πολιτικής. </w:t>
      </w:r>
    </w:p>
    <w:p w14:paraId="31E848B4"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έχουν γίνει προσπάθειες μείωσης των φορολογικών βαρών από τον ΕΝΦΙΑ, καθότι, σύμφωνα με επίσημα στοιχεία που ήδη έχουν δημοσι</w:t>
      </w:r>
      <w:r>
        <w:rPr>
          <w:rFonts w:eastAsia="Times New Roman" w:cs="Times New Roman"/>
          <w:szCs w:val="24"/>
        </w:rPr>
        <w:t>ευθεί για το έτος 2016 και ισχύουν και το 2017, το 38,5% των φυσικών προσώπων κλήθηκε να πληρώσει λιγότερο ΕΝΦΙΑ σε σχέση με το 2015, ειδικά σε περιοχές με χαμηλές αξίες ακινήτων. Το 26% των φυσικών προσώπων κλήθηκε να πληρώσει τον ίδιο ΕΝΦΙΑ με το 2015 γι</w:t>
      </w:r>
      <w:r>
        <w:rPr>
          <w:rFonts w:eastAsia="Times New Roman" w:cs="Times New Roman"/>
          <w:szCs w:val="24"/>
        </w:rPr>
        <w:t xml:space="preserve">α το 2016 και το 2017. Το 25% κλήθηκε να πληρώσει περισσότερο ΕΝΦΙΑ από το 2015 κατά 10 ευρώ. </w:t>
      </w:r>
    </w:p>
    <w:p w14:paraId="31E848B5"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Εκτιμώντας τις διαφορές, συν-πλην 10 ευρώ, σαν μηδενικές –γιατί</w:t>
      </w:r>
      <w:r>
        <w:rPr>
          <w:rFonts w:eastAsia="Times New Roman" w:cs="Times New Roman"/>
          <w:szCs w:val="24"/>
        </w:rPr>
        <w:t xml:space="preserve"> κατά</w:t>
      </w:r>
      <w:r>
        <w:rPr>
          <w:rFonts w:eastAsia="Times New Roman" w:cs="Times New Roman"/>
          <w:szCs w:val="24"/>
        </w:rPr>
        <w:t xml:space="preserve"> το μέγιστο ποσοστό οφείλ</w:t>
      </w:r>
      <w:r>
        <w:rPr>
          <w:rFonts w:eastAsia="Times New Roman" w:cs="Times New Roman"/>
          <w:szCs w:val="24"/>
        </w:rPr>
        <w:t>ον</w:t>
      </w:r>
      <w:r>
        <w:rPr>
          <w:rFonts w:eastAsia="Times New Roman" w:cs="Times New Roman"/>
          <w:szCs w:val="24"/>
        </w:rPr>
        <w:t>ται σε αλλαγή παλαι</w:t>
      </w:r>
      <w:r>
        <w:rPr>
          <w:rFonts w:eastAsia="Times New Roman" w:cs="Times New Roman"/>
          <w:szCs w:val="24"/>
        </w:rPr>
        <w:lastRenderedPageBreak/>
        <w:t xml:space="preserve">ότητας ή δεκαετίας, σε δικαιώματα με επικαρπία ή ψιλή κυριότητα- διαπιστώνουμε ότι στο 90% περίπου των φυσικών προσώπων ο φόρος το 2016 και το 2017 μειώθηκε ή παρέμεινε σταθερός σε σχέση με το 2015. </w:t>
      </w:r>
    </w:p>
    <w:p w14:paraId="31E848B6"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Επιπρόσθετα, ας μην ξεχνάμε ότι με το</w:t>
      </w:r>
      <w:r>
        <w:rPr>
          <w:rFonts w:eastAsia="Times New Roman" w:cs="Times New Roman"/>
          <w:szCs w:val="24"/>
        </w:rPr>
        <w:t>ν πρόσφατο ν.4472/2017, στο πλαίσιο της προσπάθειάς μας να ενισχύσουμε τους πιο αδύναμους οικονομικά, προβλέψαμε ότι όταν το συνολικό ποσό του ΕΝΦΙΑ δεν υπερβαίνει τα 700 ευρώ, χορηγείται μείωση του φόρου κατά 30%, η οποία δεν μπορεί να υπερβεί τα 70 ευρώ.</w:t>
      </w:r>
      <w:r>
        <w:rPr>
          <w:rFonts w:eastAsia="Times New Roman" w:cs="Times New Roman"/>
          <w:szCs w:val="24"/>
        </w:rPr>
        <w:t xml:space="preserve"> Όταν μάλιστα δικαιούχοι είναι πολίτες, που απολαμβάνουν μειώσεων ή εκπτώσεων, όπως οι οικονομικά αδύναμοι, πολύτεκνοι και ανάπηροι 80% και άνω, το όριο των 700 ευρώ διπλασιάζεται. Βέβαια, εδώ πρέπει να τονίσω ότι η ισχύς του μέτρου ξεκινάει από την 1η Ιαν</w:t>
      </w:r>
      <w:r>
        <w:rPr>
          <w:rFonts w:eastAsia="Times New Roman" w:cs="Times New Roman"/>
          <w:szCs w:val="24"/>
        </w:rPr>
        <w:t xml:space="preserve">ουαρίου 2020. </w:t>
      </w:r>
    </w:p>
    <w:p w14:paraId="31E848B7"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Εξάλλου, με την ΠΟΛ 1009/2016 του Αναπληρωτή Υπουργού Οικονομικών αναπροσαρμόστηκαν αναδρομικά από 21 Μαΐου 2015 οι τιμές ζώνης και οι συντελεστές εμπορικότητας για τον προσδιορισμό της φορολογητέας αξίας των εντός σχεδίου πόλης ή οικισμού α</w:t>
      </w:r>
      <w:r>
        <w:rPr>
          <w:rFonts w:eastAsia="Times New Roman" w:cs="Times New Roman"/>
          <w:szCs w:val="24"/>
        </w:rPr>
        <w:t xml:space="preserve">κινήτων που μεταβιβάζονται με επαχθή αιτία ή αιτία θανάτου ή δωρεά ή γονική παροχή, με αποτέλεσμα </w:t>
      </w:r>
      <w:r>
        <w:rPr>
          <w:rFonts w:eastAsia="Times New Roman" w:cs="Times New Roman"/>
          <w:szCs w:val="24"/>
        </w:rPr>
        <w:lastRenderedPageBreak/>
        <w:t xml:space="preserve">τη μείωση των αντικειμενικών αξιών και την ελάφρυνση των αναλογούντων φόρων. </w:t>
      </w:r>
    </w:p>
    <w:p w14:paraId="31E848B8"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Τα υπόλοιπα θα τα αναφέρω στη δευτερολογία μου, για να μην καταχραστώ και τον χρ</w:t>
      </w:r>
      <w:r>
        <w:rPr>
          <w:rFonts w:eastAsia="Times New Roman" w:cs="Times New Roman"/>
          <w:szCs w:val="24"/>
        </w:rPr>
        <w:t xml:space="preserve">όνο που μου αναλογεί. </w:t>
      </w:r>
    </w:p>
    <w:p w14:paraId="31E848B9"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Υπουργέ. </w:t>
      </w:r>
    </w:p>
    <w:p w14:paraId="31E848BA"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έχετε τον λόγο για τρία λεπτά. </w:t>
      </w:r>
    </w:p>
    <w:p w14:paraId="31E848BB"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Κυρία Υπουργέ, δεν θα ήθελα να κάνω φθηνή αντιπολίτευση και να έχω τέτοια ρητορική. Ας μην ξεχνάμε ό</w:t>
      </w:r>
      <w:r>
        <w:rPr>
          <w:rFonts w:eastAsia="Times New Roman" w:cs="Times New Roman"/>
          <w:szCs w:val="24"/>
        </w:rPr>
        <w:t xml:space="preserve">τι ζητήσατε την ψήφο του ελληνικού λαού, λέγοντας ότι θα καταργήσετε τον ΕΝΦΙΑ. Εγώ δεν θα πάω εκεί. Εγώ θα πάω κάπου αλλού. </w:t>
      </w:r>
    </w:p>
    <w:p w14:paraId="31E848BC"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Όταν μιλάτε σήμερα -ως Υπουργείο, όχι εσείς προσωπικά- στον ελληνικό λαό και του λέτε ότι θα «ελαφρώσουμε» τον ΕΝΦΙΑ ή ότι θα «ελα</w:t>
      </w:r>
      <w:r>
        <w:rPr>
          <w:rFonts w:eastAsia="Times New Roman" w:cs="Times New Roman"/>
          <w:szCs w:val="24"/>
        </w:rPr>
        <w:t>φρώσουμε» κάποια μέτρα ή όταν μιλάτε για προσπάθειες ελάφρυνσης, θυμίζετε εκείνο το παλαιό ανέκδοτο –ας μου επιτρέψετε, με όλο τον σεβασμό- όπου απευθυνόμενος στα πρόβατα ο μακελάρης, τους έλεγε ότι θα έχουν καλύτερες συνθήκες σφαγής. Κάπως έτσι δείχνουν τ</w:t>
      </w:r>
      <w:r>
        <w:rPr>
          <w:rFonts w:eastAsia="Times New Roman" w:cs="Times New Roman"/>
          <w:szCs w:val="24"/>
        </w:rPr>
        <w:t xml:space="preserve">α πράγματα. </w:t>
      </w:r>
    </w:p>
    <w:p w14:paraId="31E848BD"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lastRenderedPageBreak/>
        <w:t>Από εκεί κι έπειτα, να ξέρετε ότι ήδη στα δικαστήρια της Αθήνας και άλλων πόλεων –γιατί υπάρχουν και άλλα προβλήματα που έρχονται στην επιφάνεια μετά τις μαζικές αυτές μη αποδοχές κληρονομιάς- έχουν κάνει την εμφάνισή τους ερωτήματα από συνιδι</w:t>
      </w:r>
      <w:r>
        <w:rPr>
          <w:rFonts w:eastAsia="Times New Roman" w:cs="Times New Roman"/>
          <w:szCs w:val="24"/>
        </w:rPr>
        <w:t>οκτήτες σε πολυκατοικίες ή σε οικίες όπου υπάρχουν ακίνητα εγκαταλελειμμένα λόγω αποποίησης. Είναι φυσιολογικό αυτά τα ακίνητα χωρίς ιδιοκτήτες να ρημάζουν. Αυτό σημαίνει ότι υποβαθμίζονται και οι όμορες ιδιοκτησίες και γενικότερα ολόκληρες περιοχές.</w:t>
      </w:r>
    </w:p>
    <w:p w14:paraId="31E848BE"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 Ένα </w:t>
      </w:r>
      <w:r>
        <w:rPr>
          <w:rFonts w:eastAsia="Times New Roman" w:cs="Times New Roman"/>
          <w:szCs w:val="24"/>
        </w:rPr>
        <w:t xml:space="preserve">μεγάλο, επίσης, ποσοστό αυτών που αποποιούνται τις κληρονομιές το κάνει διότι τα ακίνητα που κληρονομεί πιθανότατα δεν έχουν κανένα οικονομικό ενδιαφέρον. Υπάρχει και αυτή η υποπερίπτωση. </w:t>
      </w:r>
    </w:p>
    <w:p w14:paraId="31E848BF"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Αρκετοί πολίτες, όμως, έχουν την εντύπωση ότι τα ακίνητα που αποποι</w:t>
      </w:r>
      <w:r>
        <w:rPr>
          <w:rFonts w:eastAsia="Times New Roman" w:cs="Times New Roman"/>
          <w:szCs w:val="24"/>
        </w:rPr>
        <w:t xml:space="preserve">είται κάποιος πηγαίνουν κατευθείαν στο </w:t>
      </w:r>
      <w:r>
        <w:rPr>
          <w:rFonts w:eastAsia="Times New Roman" w:cs="Times New Roman"/>
          <w:szCs w:val="24"/>
        </w:rPr>
        <w:t>δ</w:t>
      </w:r>
      <w:r>
        <w:rPr>
          <w:rFonts w:eastAsia="Times New Roman" w:cs="Times New Roman"/>
          <w:szCs w:val="24"/>
        </w:rPr>
        <w:t xml:space="preserve">ημόσιο. Γνωρίζετε και γνωρίζει όλος ο κόσμος πιθανότατα -πολλοί ίσως να μην το γνωρίζουν- ότι το </w:t>
      </w:r>
      <w:r>
        <w:rPr>
          <w:rFonts w:eastAsia="Times New Roman" w:cs="Times New Roman"/>
          <w:szCs w:val="24"/>
        </w:rPr>
        <w:t>δ</w:t>
      </w:r>
      <w:r>
        <w:rPr>
          <w:rFonts w:eastAsia="Times New Roman" w:cs="Times New Roman"/>
          <w:szCs w:val="24"/>
        </w:rPr>
        <w:t xml:space="preserve">ημόσιο κληρονομεί έκτο κατά σειρά, όταν δεν υπάρχει κάποιος συγγενής για να αποδεχθεί την κληρονομιά. </w:t>
      </w:r>
    </w:p>
    <w:p w14:paraId="31E848C0"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lastRenderedPageBreak/>
        <w:t>Επιπροσθέτως, υ</w:t>
      </w:r>
      <w:r>
        <w:rPr>
          <w:rFonts w:eastAsia="Times New Roman" w:cs="Times New Roman"/>
          <w:szCs w:val="24"/>
        </w:rPr>
        <w:t xml:space="preserve">πάρχει προβληματισμός για την τύχη των αποποιούμενων ακινήτων τα οποία φθάνουν στο </w:t>
      </w:r>
      <w:r>
        <w:rPr>
          <w:rFonts w:eastAsia="Times New Roman" w:cs="Times New Roman"/>
          <w:szCs w:val="24"/>
        </w:rPr>
        <w:t>δ</w:t>
      </w:r>
      <w:r>
        <w:rPr>
          <w:rFonts w:eastAsia="Times New Roman" w:cs="Times New Roman"/>
          <w:szCs w:val="24"/>
        </w:rPr>
        <w:t>ημόσιο. Ξέρετε, δεν υπάρχει και ένας μηχανισμός ο οποίος θα ενημερώσει άμεσα τις δημόσιες υπηρεσίες σε περίπτωση αποποίησης. Πολλές φορές οι πολίτες αναγκάζονται και προσφε</w:t>
      </w:r>
      <w:r>
        <w:rPr>
          <w:rFonts w:eastAsia="Times New Roman" w:cs="Times New Roman"/>
          <w:szCs w:val="24"/>
        </w:rPr>
        <w:t xml:space="preserve">ύγουν οι ίδιοι σε τράπεζες -να το πω έτσι απλά- για να ειδοποιήσουν, να κάνουν γνωστό ότι «εμείς δεν αποδεχόμαστε τα χρέη». Δεν υπάρχει κάποιος μηχανισμός. </w:t>
      </w:r>
    </w:p>
    <w:p w14:paraId="31E848C1"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Και το καθεστώς αποποίησης που ισχύει, δηλαδή οι προβλεπόμενες προθεσμίες, οι λόγοι ακυρότητας κ</w:t>
      </w:r>
      <w:r>
        <w:rPr>
          <w:rFonts w:eastAsia="Times New Roman" w:cs="Times New Roman"/>
          <w:szCs w:val="24"/>
        </w:rPr>
        <w:t>.</w:t>
      </w:r>
      <w:r>
        <w:rPr>
          <w:rFonts w:eastAsia="Times New Roman" w:cs="Times New Roman"/>
          <w:szCs w:val="24"/>
        </w:rPr>
        <w:t>λπ</w:t>
      </w:r>
      <w:r>
        <w:rPr>
          <w:rFonts w:eastAsia="Times New Roman" w:cs="Times New Roman"/>
          <w:szCs w:val="24"/>
        </w:rPr>
        <w:t>., πράγματι είναι αυστηρό και έχει πολλές φορές ως συνέπεια οι κληρονόμοι να μη γνωρίζουν ούτε τα δικαιώματά τους αλλά ούτε τις υποχρεώσεις τους. Τώρα βέβαια θα μου πείτε ότι το Υπουργείο Οικονομικών δεν έχει κάποια άμεση σχέση με όλα αυτά. Όμως οι συνέπει</w:t>
      </w:r>
      <w:r>
        <w:rPr>
          <w:rFonts w:eastAsia="Times New Roman" w:cs="Times New Roman"/>
          <w:szCs w:val="24"/>
        </w:rPr>
        <w:t>ες είναι μεγάλες.</w:t>
      </w:r>
    </w:p>
    <w:p w14:paraId="31E848C2"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Το ζήτημα είναι: αυτή τη στιγμή το Υπουργείο Οικονομικών έχει κάποιες συγκεκριμένες προτάσεις, εκτός από την ελάφρυνση του ΕΝΦΙΑ που μας λέτε; Και δράττομαι της ευκαιρίας να σας ρωτήσω, αν και έχει γίνει πάρα πολύ μεγάλη συζήτηση. Ο </w:t>
      </w:r>
      <w:r>
        <w:rPr>
          <w:rFonts w:eastAsia="Times New Roman" w:cs="Times New Roman"/>
          <w:szCs w:val="24"/>
        </w:rPr>
        <w:lastRenderedPageBreak/>
        <w:t>ΕΝΦΙΑ</w:t>
      </w:r>
      <w:r>
        <w:rPr>
          <w:rFonts w:eastAsia="Times New Roman" w:cs="Times New Roman"/>
          <w:szCs w:val="24"/>
        </w:rPr>
        <w:t xml:space="preserve"> τελικά -και μιλώ απλοϊκά, γιατί έτσι πρέπει να απευθυνόμαστε στον ελληνικό λαό- είναι ένα μόνιμο μέτρο πλέον, δεν μπορούμε να πούμε ότι είναι ένα μέτρο ευκαιριακό. </w:t>
      </w:r>
      <w:proofErr w:type="spellStart"/>
      <w:r>
        <w:rPr>
          <w:rFonts w:eastAsia="Times New Roman" w:cs="Times New Roman"/>
          <w:szCs w:val="24"/>
        </w:rPr>
        <w:t>Μεσούσης</w:t>
      </w:r>
      <w:proofErr w:type="spellEnd"/>
      <w:r>
        <w:rPr>
          <w:rFonts w:eastAsia="Times New Roman" w:cs="Times New Roman"/>
          <w:szCs w:val="24"/>
        </w:rPr>
        <w:t xml:space="preserve"> της κρίσης κάποια μέτρα τα οποία είναι δυσβάσταχτα για τον ελληνικό λαό πιθανότατα</w:t>
      </w:r>
      <w:r>
        <w:rPr>
          <w:rFonts w:eastAsia="Times New Roman" w:cs="Times New Roman"/>
          <w:szCs w:val="24"/>
        </w:rPr>
        <w:t xml:space="preserve"> θα είναι μόνιμα από εδώ και πέρα. </w:t>
      </w:r>
    </w:p>
    <w:p w14:paraId="31E848C3"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Οπότε θα ήθελα εάν υπάρχει αυτή η δυνατότητα, απευθυνόμενη στον ελληνικό λαό σήμερα ως Υφυπουργός να πείτε τι υπάρχει στο μυαλό του Υπουργείου Οικονομικών όσον αφορά την ακίνητη περιουσία. Είναι κάτι που καίει τον μέσο Έ</w:t>
      </w:r>
      <w:r>
        <w:rPr>
          <w:rFonts w:eastAsia="Times New Roman" w:cs="Times New Roman"/>
          <w:szCs w:val="24"/>
        </w:rPr>
        <w:t>λληνα σήμερα. Γιατί ξέρετε ότι είμαστε ένας λαός όπου η προηγούμενη από εμάς γενιά -εγώ είμαι τώρα στα πενήντα δύο μου χρόνια-, οι γονείς μας, λόγω της έλλειψης στέγης, λόγω της φτώχειας, λόγω του Εμφυλίου, λόγω όλων αυτών των πολέμων που προέκυψαν στη χώρ</w:t>
      </w:r>
      <w:r>
        <w:rPr>
          <w:rFonts w:eastAsia="Times New Roman" w:cs="Times New Roman"/>
          <w:szCs w:val="24"/>
        </w:rPr>
        <w:t xml:space="preserve">α μας, δεν είχαν τίποτε άλλο στο μυαλό τους από το να αφήσουν στα παιδιά τους ένα </w:t>
      </w:r>
      <w:proofErr w:type="spellStart"/>
      <w:r>
        <w:rPr>
          <w:rFonts w:eastAsia="Times New Roman" w:cs="Times New Roman"/>
          <w:szCs w:val="24"/>
        </w:rPr>
        <w:t>διαμερισματάκι</w:t>
      </w:r>
      <w:proofErr w:type="spellEnd"/>
      <w:r>
        <w:rPr>
          <w:rFonts w:eastAsia="Times New Roman" w:cs="Times New Roman"/>
          <w:szCs w:val="24"/>
        </w:rPr>
        <w:t xml:space="preserve">, ένα σπιτάκι, μια μικρή ή μεγαλύτερη ακίνητη περιουσία. Τι μέλλει γενέσθαι; Υπάρχει μεγάλο πρόβλημα και ενδιαφέρει όλον τον ελληνικό λαό. </w:t>
      </w:r>
    </w:p>
    <w:p w14:paraId="31E848C4"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Σας ευχαριστώ πάρα π</w:t>
      </w:r>
      <w:r>
        <w:rPr>
          <w:rFonts w:eastAsia="Times New Roman" w:cs="Times New Roman"/>
          <w:szCs w:val="24"/>
        </w:rPr>
        <w:t>ολύ.</w:t>
      </w:r>
    </w:p>
    <w:p w14:paraId="31E848C5"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Κουκούτση</w:t>
      </w:r>
      <w:proofErr w:type="spellEnd"/>
      <w:r>
        <w:rPr>
          <w:rFonts w:eastAsia="Times New Roman" w:cs="Times New Roman"/>
          <w:szCs w:val="24"/>
        </w:rPr>
        <w:t xml:space="preserve">. </w:t>
      </w:r>
    </w:p>
    <w:p w14:paraId="31E848C6"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έχετε τον λόγο για τρία λεπτά. </w:t>
      </w:r>
    </w:p>
    <w:p w14:paraId="31E848C7" w14:textId="77777777" w:rsidR="0030681B" w:rsidRDefault="00FC4886">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Ειδικότερα σχετικά με τον φόρο κληρονομιάς με τις τελευταίες τροποποιήσεις των διατάξεων του Κώδικα Φορολογίας Κληρονομιών, Δωρεών και Γονικών Παροχών όχι μόνο δεν αυξήθηκε ο αντίστοιχος φόρος, αλλά αντίθετα καταργήθηκε η αυτοτελής φορολόγηση των ακινήτων</w:t>
      </w:r>
      <w:r>
        <w:rPr>
          <w:rFonts w:eastAsia="Times New Roman" w:cs="Times New Roman"/>
          <w:szCs w:val="24"/>
        </w:rPr>
        <w:t xml:space="preserve"> με συντελεστή 1% που ίσχυε ανεξαρτήτως αξίας και ευνοούσε τη μεγάλη ιδιοκτησία και τέθηκε σε ισχύ ο θεσμός της προοδευτικότητας του φόρου κληρονομιών, δωρεών και γονικών παροχών, με την καθιέρωση κλιμάκων υπολογισμού του φόρου αυτού, έτσι ώστε ο υπολογισμ</w:t>
      </w:r>
      <w:r>
        <w:rPr>
          <w:rFonts w:eastAsia="Times New Roman" w:cs="Times New Roman"/>
          <w:szCs w:val="24"/>
        </w:rPr>
        <w:t>ός του φόρου να είναι ευνοϊκότερος για τους συγγενείς της α΄ κατηγορίας, άμεση οικογένεια, δηλαδή παιδιά, εγγόνια, γονείς και παππούδες, γιαγιάδες, και υψηλότερος για τους πιο μακρινούς συγγενείς. Όπως και εσείς είπατε πριν, δεν ξέρουμε από ποιους συγγενεί</w:t>
      </w:r>
      <w:r>
        <w:rPr>
          <w:rFonts w:eastAsia="Times New Roman" w:cs="Times New Roman"/>
          <w:szCs w:val="24"/>
        </w:rPr>
        <w:t>ς είναι οι αποποιήσεις κληρονομιών.</w:t>
      </w:r>
    </w:p>
    <w:p w14:paraId="31E848C8"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αναφέρω κι ένα παράδειγμα. Αυξήθηκε το αφορολόγητο όριο από 95.000 ευρώ σε 150.000 ευρώ για την πρώτη κατηγορία, με συντελεστή φορολόγησης 1% έως 10% κατ’ ανώτατο όριο.  </w:t>
      </w:r>
    </w:p>
    <w:p w14:paraId="31E848C9" w14:textId="77777777" w:rsidR="0030681B" w:rsidRDefault="00FC4886">
      <w:pPr>
        <w:spacing w:line="600" w:lineRule="auto"/>
        <w:ind w:firstLine="720"/>
        <w:jc w:val="both"/>
        <w:rPr>
          <w:rFonts w:eastAsia="Times New Roman"/>
          <w:szCs w:val="24"/>
        </w:rPr>
      </w:pPr>
      <w:r>
        <w:rPr>
          <w:rFonts w:eastAsia="Times New Roman"/>
          <w:szCs w:val="24"/>
        </w:rPr>
        <w:lastRenderedPageBreak/>
        <w:t>Επίσης, σε περίπτωση που ο κληρον</w:t>
      </w:r>
      <w:r>
        <w:rPr>
          <w:rFonts w:eastAsia="Times New Roman"/>
          <w:szCs w:val="24"/>
        </w:rPr>
        <w:t>όμος είναι ο σύζυγος ή ανήλικα τέκνα, παραμένει αφορολόγητη η περιουσία που κληρονομείται από αυτούς μέχρι του ποσού των 400.000 ευρώ ανά δικαιούχο.</w:t>
      </w:r>
    </w:p>
    <w:p w14:paraId="31E848CA" w14:textId="77777777" w:rsidR="0030681B" w:rsidRDefault="00FC4886">
      <w:pPr>
        <w:spacing w:line="600" w:lineRule="auto"/>
        <w:ind w:firstLine="720"/>
        <w:jc w:val="both"/>
        <w:rPr>
          <w:rFonts w:eastAsia="Times New Roman"/>
          <w:szCs w:val="24"/>
        </w:rPr>
      </w:pPr>
      <w:r>
        <w:rPr>
          <w:rFonts w:eastAsia="Times New Roman"/>
          <w:szCs w:val="24"/>
        </w:rPr>
        <w:t xml:space="preserve">Θα πρέπει, όμως, να τονίσω, όπως και εσείς πριν από λίγο αναφέρατε, ότι επειδή ακριβώς το </w:t>
      </w:r>
      <w:r>
        <w:rPr>
          <w:rFonts w:eastAsia="Times New Roman"/>
          <w:szCs w:val="24"/>
        </w:rPr>
        <w:t xml:space="preserve">δημόσιο </w:t>
      </w:r>
      <w:r>
        <w:rPr>
          <w:rFonts w:eastAsia="Times New Roman"/>
          <w:szCs w:val="24"/>
        </w:rPr>
        <w:t>έρχεται έ</w:t>
      </w:r>
      <w:r>
        <w:rPr>
          <w:rFonts w:eastAsia="Times New Roman"/>
          <w:szCs w:val="24"/>
        </w:rPr>
        <w:t xml:space="preserve">κτο στη σειρά διαδοχής, μέχρι να φτάσει ένα ακίνητο στο </w:t>
      </w:r>
      <w:r>
        <w:rPr>
          <w:rFonts w:eastAsia="Times New Roman"/>
          <w:szCs w:val="24"/>
        </w:rPr>
        <w:t xml:space="preserve">δημόσιο </w:t>
      </w:r>
      <w:r>
        <w:rPr>
          <w:rFonts w:eastAsia="Times New Roman"/>
          <w:szCs w:val="24"/>
        </w:rPr>
        <w:t>πιθανότατα να υπάρχει ένας μεγάλος αριθμός, ίσως και αρκετές δεκάδες διαδοχικών αποποιήσεων, που εξαρτώνται από τον αριθμό των κληρονόμων που καλούνται.</w:t>
      </w:r>
    </w:p>
    <w:p w14:paraId="31E848CB" w14:textId="77777777" w:rsidR="0030681B" w:rsidRDefault="00FC4886">
      <w:pPr>
        <w:spacing w:line="600" w:lineRule="auto"/>
        <w:ind w:firstLine="720"/>
        <w:jc w:val="both"/>
        <w:rPr>
          <w:rFonts w:eastAsia="Times New Roman"/>
          <w:szCs w:val="24"/>
        </w:rPr>
      </w:pPr>
      <w:r>
        <w:rPr>
          <w:rFonts w:eastAsia="Times New Roman"/>
          <w:szCs w:val="24"/>
        </w:rPr>
        <w:t xml:space="preserve">Παρ’ όλα αυτά το Υπουργείο Οικονομικών </w:t>
      </w:r>
      <w:r>
        <w:rPr>
          <w:rFonts w:eastAsia="Times New Roman"/>
          <w:szCs w:val="24"/>
        </w:rPr>
        <w:t xml:space="preserve">παρακολουθεί την αποτελεσματικότητα της ασκούμενης φορολογικής πολιτικής και αξιολογεί τις επιπτώσεις των </w:t>
      </w:r>
      <w:proofErr w:type="spellStart"/>
      <w:r>
        <w:rPr>
          <w:rFonts w:eastAsia="Times New Roman"/>
          <w:szCs w:val="24"/>
        </w:rPr>
        <w:t>ληφθέντων</w:t>
      </w:r>
      <w:proofErr w:type="spellEnd"/>
      <w:r>
        <w:rPr>
          <w:rFonts w:eastAsia="Times New Roman"/>
          <w:szCs w:val="24"/>
        </w:rPr>
        <w:t xml:space="preserve"> φορολογικών μέτρων. Στο πλαίσιο αυτό εξετάζουμε όλες τις δυνατότητες για ελάφρυνση των πολιτών πάντα, αλλά στο πλαίσιο των αυστηρών δημοσιον</w:t>
      </w:r>
      <w:r>
        <w:rPr>
          <w:rFonts w:eastAsia="Times New Roman"/>
          <w:szCs w:val="24"/>
        </w:rPr>
        <w:t>ομικών περιορισμών της χώρας μας.</w:t>
      </w:r>
    </w:p>
    <w:p w14:paraId="31E848CC" w14:textId="77777777" w:rsidR="0030681B" w:rsidRDefault="00FC4886">
      <w:pPr>
        <w:spacing w:line="600" w:lineRule="auto"/>
        <w:ind w:firstLine="720"/>
        <w:jc w:val="both"/>
        <w:rPr>
          <w:rFonts w:eastAsia="Times New Roman"/>
          <w:szCs w:val="24"/>
        </w:rPr>
      </w:pPr>
      <w:r>
        <w:rPr>
          <w:rFonts w:eastAsia="Times New Roman"/>
          <w:szCs w:val="24"/>
        </w:rPr>
        <w:t>Εδώ θα ήθελα να σημειώσω ότι έχουμε δεσμευθεί -και έχει ξεκινήσει ήδη στο Υπουργείο μας- η αναπροσαρμογή των αντικειμενικών αξιών των ακινήτων με τις εμπορικές αξίες. Ήδη στον υπολογισμό του ΕΝΦΙΑ του 2017 μία από τις περι</w:t>
      </w:r>
      <w:r>
        <w:rPr>
          <w:rFonts w:eastAsia="Times New Roman"/>
          <w:szCs w:val="24"/>
        </w:rPr>
        <w:t xml:space="preserve">οχές -που </w:t>
      </w:r>
      <w:r>
        <w:rPr>
          <w:rFonts w:eastAsia="Times New Roman"/>
          <w:szCs w:val="24"/>
        </w:rPr>
        <w:lastRenderedPageBreak/>
        <w:t xml:space="preserve">ήδη είχε γίνει η </w:t>
      </w:r>
      <w:r>
        <w:rPr>
          <w:rFonts w:eastAsia="Times New Roman"/>
          <w:szCs w:val="24"/>
        </w:rPr>
        <w:t xml:space="preserve">επιτροπή </w:t>
      </w:r>
      <w:r>
        <w:rPr>
          <w:rFonts w:eastAsia="Times New Roman"/>
          <w:szCs w:val="24"/>
        </w:rPr>
        <w:t>και μας έφερε το αποτέλεσμα- έχει υπολογιστεί με χαμηλότερη τιμή αντικειμενικής αξίας. Μέχρι τέλους του έτους πιστεύουμε οι επιτροπές να έχουν ολοκληρώσει το έργο για όλα τα ακίνητα, οπότε να έχουμε και τις καινούριες αν</w:t>
      </w:r>
      <w:r>
        <w:rPr>
          <w:rFonts w:eastAsia="Times New Roman"/>
          <w:szCs w:val="24"/>
        </w:rPr>
        <w:t>τικειμενικές αξίες, για ένα δικαιότερο σύστημα υπολογισμού του ΕΝΦΙΑ. Εκεί, δηλαδή, που είναι χαμηλότερες οι αξίες να έχουμε κάτι πιο χαμηλό και εκεί όπου πραγματικά υπάρχουν υψηλότερες αξίες -γιατί έχουμε διαπιστώσει ότι υπάρχει και αυτό- να έχουμε αντίστ</w:t>
      </w:r>
      <w:r>
        <w:rPr>
          <w:rFonts w:eastAsia="Times New Roman"/>
          <w:szCs w:val="24"/>
        </w:rPr>
        <w:t>οιχα υψηλότερους ΕΝΦΙΑ.</w:t>
      </w:r>
    </w:p>
    <w:p w14:paraId="31E848CD" w14:textId="77777777" w:rsidR="0030681B" w:rsidRDefault="00FC4886">
      <w:pPr>
        <w:spacing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Κυρία Υπουργέ, αναφέρεστε στο Μενίδι;</w:t>
      </w:r>
    </w:p>
    <w:p w14:paraId="31E848CE" w14:textId="77777777" w:rsidR="0030681B" w:rsidRDefault="00FC4886">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Όχι, η περιοχή του Νέου </w:t>
      </w:r>
      <w:proofErr w:type="spellStart"/>
      <w:r>
        <w:rPr>
          <w:rFonts w:eastAsia="Times New Roman"/>
          <w:szCs w:val="24"/>
        </w:rPr>
        <w:t>Βουτζά</w:t>
      </w:r>
      <w:proofErr w:type="spellEnd"/>
      <w:r>
        <w:rPr>
          <w:rFonts w:eastAsia="Times New Roman"/>
          <w:szCs w:val="24"/>
        </w:rPr>
        <w:t xml:space="preserve"> είναι εκείνη που υπολογίστηκε φέτος με άλλες αντικειμενικές αξίες. Είναι μία από τις τέσσερι</w:t>
      </w:r>
      <w:r>
        <w:rPr>
          <w:rFonts w:eastAsia="Times New Roman"/>
          <w:szCs w:val="24"/>
        </w:rPr>
        <w:t>ς περιοχές που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είχε ζητήσει να κάνουμε ξανά την </w:t>
      </w:r>
      <w:r>
        <w:rPr>
          <w:rFonts w:eastAsia="Times New Roman"/>
          <w:szCs w:val="24"/>
        </w:rPr>
        <w:t>επιτροπή</w:t>
      </w:r>
      <w:r>
        <w:rPr>
          <w:rFonts w:eastAsia="Times New Roman"/>
          <w:szCs w:val="24"/>
        </w:rPr>
        <w:t>.</w:t>
      </w:r>
    </w:p>
    <w:p w14:paraId="31E848CF" w14:textId="77777777" w:rsidR="0030681B" w:rsidRDefault="00FC4886">
      <w:pPr>
        <w:spacing w:line="600" w:lineRule="auto"/>
        <w:ind w:firstLine="720"/>
        <w:jc w:val="both"/>
        <w:rPr>
          <w:rFonts w:eastAsia="Times New Roman" w:cs="Times New Roman"/>
          <w:szCs w:val="24"/>
        </w:rPr>
      </w:pPr>
      <w:r>
        <w:rPr>
          <w:rFonts w:eastAsia="Times New Roman"/>
          <w:b/>
          <w:szCs w:val="24"/>
        </w:rPr>
        <w:t>ΠΡΟΕΔΡΕΥΩΝ (Μάριος Γεωργιάδης):</w:t>
      </w:r>
      <w:r>
        <w:rPr>
          <w:rFonts w:eastAsia="Times New Roman"/>
          <w:szCs w:val="24"/>
        </w:rPr>
        <w:t xml:space="preserve"> Ευχαριστούμε τόσο τον συνάδελφο όσο και την κυρία Υπουργό για τη συζήτηση της επίκαιρης ερώτησης.</w:t>
      </w:r>
      <w:r>
        <w:rPr>
          <w:rFonts w:eastAsia="Times New Roman" w:cs="Times New Roman"/>
          <w:szCs w:val="24"/>
        </w:rPr>
        <w:t xml:space="preserve"> </w:t>
      </w:r>
    </w:p>
    <w:p w14:paraId="31E848D0" w14:textId="77777777" w:rsidR="0030681B" w:rsidRDefault="00FC488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ολοκληρώθηκε η συζήτηση των επικαίρων </w:t>
      </w:r>
      <w:r>
        <w:rPr>
          <w:rFonts w:eastAsia="Times New Roman" w:cs="Times New Roman"/>
          <w:szCs w:val="24"/>
        </w:rPr>
        <w:t>ερωτήσεων.</w:t>
      </w:r>
    </w:p>
    <w:p w14:paraId="31E848D1" w14:textId="77777777" w:rsidR="0030681B" w:rsidRDefault="00FC4886">
      <w:pPr>
        <w:spacing w:line="600" w:lineRule="auto"/>
        <w:ind w:firstLine="720"/>
        <w:jc w:val="both"/>
        <w:rPr>
          <w:rFonts w:eastAsia="Times New Roman"/>
          <w:szCs w:val="24"/>
        </w:rPr>
      </w:pPr>
      <w:r>
        <w:rPr>
          <w:rFonts w:eastAsia="Times New Roman"/>
          <w:szCs w:val="24"/>
        </w:rPr>
        <w:t>Θα ήθελα να ενημερώσω ότι υπάρχει σχετική επιστολή από τον Γενικό Γραμματέα της Κυβέρνησης κ. Καλογήρου, για όλα τα κωλύματα που δηλώθηκαν από τους Υπουργούς.</w:t>
      </w:r>
    </w:p>
    <w:p w14:paraId="31E848D2" w14:textId="77777777" w:rsidR="0030681B" w:rsidRDefault="00FC4886">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1E848D3" w14:textId="77777777" w:rsidR="0030681B" w:rsidRDefault="00FC4886">
      <w:pPr>
        <w:spacing w:line="600" w:lineRule="auto"/>
        <w:ind w:firstLine="720"/>
        <w:jc w:val="both"/>
        <w:rPr>
          <w:rFonts w:eastAsia="Times New Roman"/>
          <w:szCs w:val="24"/>
        </w:rPr>
      </w:pPr>
      <w:r>
        <w:rPr>
          <w:rFonts w:eastAsia="Times New Roman"/>
          <w:b/>
          <w:szCs w:val="24"/>
        </w:rPr>
        <w:t>ΟΛΟΙ Ο</w:t>
      </w:r>
      <w:r>
        <w:rPr>
          <w:rFonts w:eastAsia="Times New Roman"/>
          <w:b/>
          <w:szCs w:val="24"/>
        </w:rPr>
        <w:t>Ι ΒΟΥΛΕΥΤΕΣ:</w:t>
      </w:r>
      <w:r>
        <w:rPr>
          <w:rFonts w:eastAsia="Times New Roman"/>
          <w:szCs w:val="24"/>
        </w:rPr>
        <w:t xml:space="preserve"> Μάλιστα, μάλιστα.</w:t>
      </w:r>
    </w:p>
    <w:p w14:paraId="31E848D4" w14:textId="77777777" w:rsidR="0030681B" w:rsidRDefault="00FC4886">
      <w:pPr>
        <w:spacing w:line="600" w:lineRule="auto"/>
        <w:ind w:firstLine="709"/>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και ώρα 18.37΄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31 Αυγούστου 2017 και ώρα 9.30΄, με αντικείμενο εργασιών του Σώματος: κοινοβουλευτικό έλεγχο, συζήτηση επικαίρων ερ</w:t>
      </w:r>
      <w:r>
        <w:rPr>
          <w:rFonts w:eastAsia="Times New Roman" w:cs="Times New Roman"/>
          <w:szCs w:val="24"/>
        </w:rPr>
        <w:t>ωτήσεων.</w:t>
      </w:r>
    </w:p>
    <w:p w14:paraId="31E848D5" w14:textId="77777777" w:rsidR="0030681B" w:rsidRDefault="0030681B">
      <w:pPr>
        <w:spacing w:line="600" w:lineRule="auto"/>
        <w:ind w:firstLine="540"/>
        <w:jc w:val="both"/>
        <w:rPr>
          <w:rFonts w:eastAsia="Times New Roman" w:cs="Times New Roman"/>
          <w:szCs w:val="24"/>
        </w:rPr>
      </w:pPr>
    </w:p>
    <w:p w14:paraId="31E848D6" w14:textId="77777777" w:rsidR="0030681B" w:rsidRDefault="00FC4886">
      <w:pPr>
        <w:spacing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3068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1aCCNeQIlrgkS1Tp/GdYQCKK0Y=" w:salt="h6yWRHOQLFFisseIvgUm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1B"/>
    <w:rsid w:val="0030681B"/>
    <w:rsid w:val="006C58F8"/>
    <w:rsid w:val="00FC48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4877"/>
  <w15:docId w15:val="{353ECB63-7539-4A0A-9FC7-34B977F5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2CC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72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496</MetadataID>
    <Session xmlns="641f345b-441b-4b81-9152-adc2e73ba5e1">Β´</Session>
    <Date xmlns="641f345b-441b-4b81-9152-adc2e73ba5e1">2017-08-27T21:00:00+00:00</Date>
    <Status xmlns="641f345b-441b-4b81-9152-adc2e73ba5e1">
      <Url>http://srv-sp1/praktika/Lists/Incoming_Metadata/EditForm.aspx?ID=496&amp;Source=/praktika/Recordings_Library/Forms/AllItems.aspx</Url>
      <Description>Δημοσιεύτηκε</Description>
    </Status>
    <Meeting xmlns="641f345b-441b-4b81-9152-adc2e73ba5e1">ΡΞΗ´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13AF81-2109-4686-A641-40E4120EF45B}">
  <ds:schemaRefs>
    <ds:schemaRef ds:uri="http://www.w3.org/XML/1998/namespace"/>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 ds:uri="641f345b-441b-4b81-9152-adc2e73ba5e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45BD41C-2B57-4DAA-B9A8-6DDD1C0B3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47751-E029-4FBF-8ED2-A9832F538D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3715</Words>
  <Characters>20065</Characters>
  <Application>Microsoft Office Word</Application>
  <DocSecurity>0</DocSecurity>
  <Lines>167</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2017-09-01T10:52:00Z</dcterms:created>
  <dcterms:modified xsi:type="dcterms:W3CDTF">2017-09-01T10:52:00Z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