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A2095F" w14:textId="77777777" w:rsidR="00D64095" w:rsidRPr="00D64095" w:rsidRDefault="00D64095" w:rsidP="00D64095">
      <w:pPr>
        <w:spacing w:after="0" w:line="360" w:lineRule="auto"/>
        <w:rPr>
          <w:ins w:id="0" w:author="Φλούδα Χριστίνα" w:date="2018-10-12T14:29:00Z"/>
          <w:rFonts w:eastAsia="Times New Roman"/>
          <w:szCs w:val="24"/>
          <w:lang w:eastAsia="en-US"/>
        </w:rPr>
      </w:pPr>
      <w:bookmarkStart w:id="1" w:name="_GoBack"/>
      <w:bookmarkEnd w:id="1"/>
      <w:ins w:id="2" w:author="Φλούδα Χριστίνα" w:date="2018-10-12T14:29:00Z">
        <w:r w:rsidRPr="00D6409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94E28FF" w14:textId="77777777" w:rsidR="00D64095" w:rsidRPr="00D64095" w:rsidRDefault="00D64095" w:rsidP="00D64095">
      <w:pPr>
        <w:spacing w:after="0" w:line="360" w:lineRule="auto"/>
        <w:rPr>
          <w:ins w:id="3" w:author="Φλούδα Χριστίνα" w:date="2018-10-12T14:29:00Z"/>
          <w:rFonts w:eastAsia="Times New Roman"/>
          <w:szCs w:val="24"/>
          <w:lang w:eastAsia="en-US"/>
        </w:rPr>
      </w:pPr>
    </w:p>
    <w:p w14:paraId="4687B446" w14:textId="77777777" w:rsidR="00D64095" w:rsidRPr="00D64095" w:rsidRDefault="00D64095" w:rsidP="00D64095">
      <w:pPr>
        <w:spacing w:after="0" w:line="360" w:lineRule="auto"/>
        <w:rPr>
          <w:ins w:id="4" w:author="Φλούδα Χριστίνα" w:date="2018-10-12T14:29:00Z"/>
          <w:rFonts w:eastAsia="Times New Roman"/>
          <w:szCs w:val="24"/>
          <w:lang w:eastAsia="en-US"/>
        </w:rPr>
      </w:pPr>
      <w:ins w:id="5" w:author="Φλούδα Χριστίνα" w:date="2018-10-12T14:29:00Z">
        <w:r w:rsidRPr="00D64095">
          <w:rPr>
            <w:rFonts w:eastAsia="Times New Roman"/>
            <w:szCs w:val="24"/>
            <w:lang w:eastAsia="en-US"/>
          </w:rPr>
          <w:t>ΠΙΝΑΚΑΣ ΠΕΡΙΕΧΟΜΕΝΩΝ</w:t>
        </w:r>
      </w:ins>
    </w:p>
    <w:p w14:paraId="5F1BC229" w14:textId="77777777" w:rsidR="00D64095" w:rsidRPr="00D64095" w:rsidRDefault="00D64095" w:rsidP="00D64095">
      <w:pPr>
        <w:spacing w:after="0" w:line="360" w:lineRule="auto"/>
        <w:rPr>
          <w:ins w:id="6" w:author="Φλούδα Χριστίνα" w:date="2018-10-12T14:29:00Z"/>
          <w:rFonts w:eastAsia="Times New Roman"/>
          <w:szCs w:val="24"/>
          <w:lang w:eastAsia="en-US"/>
        </w:rPr>
      </w:pPr>
      <w:ins w:id="7" w:author="Φλούδα Χριστίνα" w:date="2018-10-12T14:29:00Z">
        <w:r w:rsidRPr="00D64095">
          <w:rPr>
            <w:rFonts w:eastAsia="Times New Roman"/>
            <w:szCs w:val="24"/>
            <w:lang w:eastAsia="en-US"/>
          </w:rPr>
          <w:t xml:space="preserve">ΙΖ΄ ΠΕΡΙΟΔΟΣ </w:t>
        </w:r>
      </w:ins>
    </w:p>
    <w:p w14:paraId="46F48BD7" w14:textId="77777777" w:rsidR="00D64095" w:rsidRPr="00D64095" w:rsidRDefault="00D64095" w:rsidP="00D64095">
      <w:pPr>
        <w:spacing w:after="0" w:line="360" w:lineRule="auto"/>
        <w:rPr>
          <w:ins w:id="8" w:author="Φλούδα Χριστίνα" w:date="2018-10-12T14:29:00Z"/>
          <w:rFonts w:eastAsia="Times New Roman"/>
          <w:szCs w:val="24"/>
          <w:lang w:eastAsia="en-US"/>
        </w:rPr>
      </w:pPr>
      <w:ins w:id="9" w:author="Φλούδα Χριστίνα" w:date="2018-10-12T14:29:00Z">
        <w:r w:rsidRPr="00D64095">
          <w:rPr>
            <w:rFonts w:eastAsia="Times New Roman"/>
            <w:szCs w:val="24"/>
            <w:lang w:eastAsia="en-US"/>
          </w:rPr>
          <w:t>ΠΡΟΕΔΡΕΥΟΜΕΝΗΣ ΚΟΙΝΟΒΟΥΛΕΥΤΙΚΗΣ ΔΗΜΟΚΡΑΤΙΑΣ</w:t>
        </w:r>
      </w:ins>
    </w:p>
    <w:p w14:paraId="2EA594FE" w14:textId="77777777" w:rsidR="00D64095" w:rsidRPr="00D64095" w:rsidRDefault="00D64095" w:rsidP="00D64095">
      <w:pPr>
        <w:spacing w:after="0" w:line="360" w:lineRule="auto"/>
        <w:rPr>
          <w:ins w:id="10" w:author="Φλούδα Χριστίνα" w:date="2018-10-12T14:29:00Z"/>
          <w:rFonts w:eastAsia="Times New Roman"/>
          <w:szCs w:val="24"/>
          <w:lang w:eastAsia="en-US"/>
        </w:rPr>
      </w:pPr>
      <w:ins w:id="11" w:author="Φλούδα Χριστίνα" w:date="2018-10-12T14:29:00Z">
        <w:r w:rsidRPr="00D64095">
          <w:rPr>
            <w:rFonts w:eastAsia="Times New Roman"/>
            <w:szCs w:val="24"/>
            <w:lang w:eastAsia="en-US"/>
          </w:rPr>
          <w:t>ΣΥΝΟΔΟΣ Δ΄</w:t>
        </w:r>
      </w:ins>
    </w:p>
    <w:p w14:paraId="21519E9B" w14:textId="77777777" w:rsidR="00D64095" w:rsidRPr="00D64095" w:rsidRDefault="00D64095" w:rsidP="00D64095">
      <w:pPr>
        <w:spacing w:after="0" w:line="360" w:lineRule="auto"/>
        <w:rPr>
          <w:ins w:id="12" w:author="Φλούδα Χριστίνα" w:date="2018-10-12T14:29:00Z"/>
          <w:rFonts w:eastAsia="Times New Roman"/>
          <w:szCs w:val="24"/>
          <w:lang w:eastAsia="en-US"/>
        </w:rPr>
      </w:pPr>
    </w:p>
    <w:p w14:paraId="533E5AFA" w14:textId="77777777" w:rsidR="00D64095" w:rsidRPr="00D64095" w:rsidRDefault="00D64095" w:rsidP="00D64095">
      <w:pPr>
        <w:spacing w:after="0" w:line="360" w:lineRule="auto"/>
        <w:rPr>
          <w:ins w:id="13" w:author="Φλούδα Χριστίνα" w:date="2018-10-12T14:29:00Z"/>
          <w:rFonts w:eastAsia="Times New Roman"/>
          <w:szCs w:val="24"/>
          <w:lang w:eastAsia="en-US"/>
        </w:rPr>
      </w:pPr>
      <w:ins w:id="14" w:author="Φλούδα Χριστίνα" w:date="2018-10-12T14:29:00Z">
        <w:r w:rsidRPr="00D64095">
          <w:rPr>
            <w:rFonts w:eastAsia="Times New Roman"/>
            <w:szCs w:val="24"/>
            <w:lang w:eastAsia="en-US"/>
          </w:rPr>
          <w:t>ΣΥΝΕΔΡΙΑΣΗ ΣΤ΄</w:t>
        </w:r>
      </w:ins>
    </w:p>
    <w:p w14:paraId="1A350B47" w14:textId="77777777" w:rsidR="00D64095" w:rsidRPr="00D64095" w:rsidRDefault="00D64095" w:rsidP="00D64095">
      <w:pPr>
        <w:spacing w:after="0" w:line="360" w:lineRule="auto"/>
        <w:rPr>
          <w:ins w:id="15" w:author="Φλούδα Χριστίνα" w:date="2018-10-12T14:29:00Z"/>
          <w:rFonts w:eastAsia="Times New Roman"/>
          <w:szCs w:val="24"/>
          <w:lang w:eastAsia="en-US"/>
        </w:rPr>
      </w:pPr>
      <w:ins w:id="16" w:author="Φλούδα Χριστίνα" w:date="2018-10-12T14:29:00Z">
        <w:r w:rsidRPr="00D64095">
          <w:rPr>
            <w:rFonts w:eastAsia="Times New Roman"/>
            <w:szCs w:val="24"/>
            <w:lang w:eastAsia="en-US"/>
          </w:rPr>
          <w:t>Παρασκευή  5 Οκτωβρίου 2018</w:t>
        </w:r>
      </w:ins>
    </w:p>
    <w:p w14:paraId="7FFE7031" w14:textId="77777777" w:rsidR="00D64095" w:rsidRPr="00D64095" w:rsidRDefault="00D64095" w:rsidP="00D64095">
      <w:pPr>
        <w:spacing w:after="0" w:line="360" w:lineRule="auto"/>
        <w:rPr>
          <w:ins w:id="17" w:author="Φλούδα Χριστίνα" w:date="2018-10-12T14:29:00Z"/>
          <w:rFonts w:eastAsia="Times New Roman"/>
          <w:szCs w:val="24"/>
          <w:lang w:eastAsia="en-US"/>
        </w:rPr>
      </w:pPr>
    </w:p>
    <w:p w14:paraId="5F22F9FD" w14:textId="77777777" w:rsidR="00D64095" w:rsidRPr="00D64095" w:rsidRDefault="00D64095" w:rsidP="00D64095">
      <w:pPr>
        <w:spacing w:after="0" w:line="360" w:lineRule="auto"/>
        <w:rPr>
          <w:ins w:id="18" w:author="Φλούδα Χριστίνα" w:date="2018-10-12T14:29:00Z"/>
          <w:rFonts w:eastAsia="Times New Roman"/>
          <w:szCs w:val="24"/>
          <w:lang w:eastAsia="en-US"/>
        </w:rPr>
      </w:pPr>
      <w:ins w:id="19" w:author="Φλούδα Χριστίνα" w:date="2018-10-12T14:29:00Z">
        <w:r w:rsidRPr="00D64095">
          <w:rPr>
            <w:rFonts w:eastAsia="Times New Roman"/>
            <w:szCs w:val="24"/>
            <w:lang w:eastAsia="en-US"/>
          </w:rPr>
          <w:t>ΘΕΜΑΤΑ</w:t>
        </w:r>
      </w:ins>
    </w:p>
    <w:p w14:paraId="5BDD5838" w14:textId="77777777" w:rsidR="00D64095" w:rsidRPr="00D64095" w:rsidRDefault="00D64095" w:rsidP="00D64095">
      <w:pPr>
        <w:spacing w:after="0" w:line="360" w:lineRule="auto"/>
        <w:rPr>
          <w:ins w:id="20" w:author="Φλούδα Χριστίνα" w:date="2018-10-12T14:29:00Z"/>
          <w:rFonts w:eastAsia="Times New Roman"/>
          <w:szCs w:val="24"/>
          <w:lang w:eastAsia="en-US"/>
        </w:rPr>
      </w:pPr>
      <w:ins w:id="21" w:author="Φλούδα Χριστίνα" w:date="2018-10-12T14:29:00Z">
        <w:r w:rsidRPr="00D64095">
          <w:rPr>
            <w:rFonts w:eastAsia="Times New Roman"/>
            <w:szCs w:val="24"/>
            <w:lang w:eastAsia="en-US"/>
          </w:rPr>
          <w:t xml:space="preserve"> </w:t>
        </w:r>
        <w:r w:rsidRPr="00D64095">
          <w:rPr>
            <w:rFonts w:eastAsia="Times New Roman"/>
            <w:szCs w:val="24"/>
            <w:lang w:eastAsia="en-US"/>
          </w:rPr>
          <w:br/>
          <w:t xml:space="preserve">Α. ΕΙΔΙΚΑ ΘΕΜΑΤΑ </w:t>
        </w:r>
        <w:r w:rsidRPr="00D64095">
          <w:rPr>
            <w:rFonts w:eastAsia="Times New Roman"/>
            <w:szCs w:val="24"/>
            <w:lang w:eastAsia="en-US"/>
          </w:rPr>
          <w:br/>
          <w:t xml:space="preserve">1. Επικύρωση Πρακτικών, σελ. </w:t>
        </w:r>
        <w:r w:rsidRPr="00D64095">
          <w:rPr>
            <w:rFonts w:eastAsia="Times New Roman"/>
            <w:szCs w:val="24"/>
            <w:lang w:eastAsia="en-US"/>
          </w:rPr>
          <w:br/>
          <w:t xml:space="preserve">2. Επί διαδικαστικού θέματος, σελ. </w:t>
        </w:r>
        <w:r w:rsidRPr="00D64095">
          <w:rPr>
            <w:rFonts w:eastAsia="Times New Roman"/>
            <w:szCs w:val="24"/>
            <w:lang w:eastAsia="en-US"/>
          </w:rPr>
          <w:br/>
          <w:t xml:space="preserve"> </w:t>
        </w:r>
        <w:r w:rsidRPr="00D64095">
          <w:rPr>
            <w:rFonts w:eastAsia="Times New Roman"/>
            <w:szCs w:val="24"/>
            <w:lang w:eastAsia="en-US"/>
          </w:rPr>
          <w:br/>
          <w:t xml:space="preserve">Β. ΚΟΙΝΟΒΟΥΛΕΥΤΙΚΟΣ ΕΛΕΓΧΟΣ </w:t>
        </w:r>
        <w:r w:rsidRPr="00D64095">
          <w:rPr>
            <w:rFonts w:eastAsia="Times New Roman"/>
            <w:szCs w:val="24"/>
            <w:lang w:eastAsia="en-US"/>
          </w:rPr>
          <w:br/>
          <w:t xml:space="preserve">1. Ανακοίνωση αναφορών, σελ. </w:t>
        </w:r>
        <w:r w:rsidRPr="00D64095">
          <w:rPr>
            <w:rFonts w:eastAsia="Times New Roman"/>
            <w:szCs w:val="24"/>
            <w:lang w:eastAsia="en-US"/>
          </w:rPr>
          <w:br/>
          <w:t xml:space="preserve">2. Ανακοίνωση του δελτίου επικαίρων ερωτήσεων της Δευτέρας 8 Οκτωβρίου 2018, σελ. </w:t>
        </w:r>
        <w:r w:rsidRPr="00D64095">
          <w:rPr>
            <w:rFonts w:eastAsia="Times New Roman"/>
            <w:szCs w:val="24"/>
            <w:lang w:eastAsia="en-US"/>
          </w:rPr>
          <w:br/>
          <w:t>3. Συζήτηση επικαίρων ερωτήσεων:</w:t>
        </w:r>
        <w:r w:rsidRPr="00D64095">
          <w:rPr>
            <w:rFonts w:eastAsia="Times New Roman"/>
            <w:szCs w:val="24"/>
            <w:lang w:eastAsia="en-US"/>
          </w:rPr>
          <w:br/>
          <w:t xml:space="preserve">    α) Προς τον Υπουργό Παιδείας,  Έρευνας και Θρησκευμάτων, με θέμα: «Χαρακτηριστική αδιαφορία του Υπουργού Παιδείας για τη Σαμοθράκη και τον  Έβρο. Δεν ενέταξε το Νησί της Νίκης στην ευνοϊκή ρύθμιση για την εισαγωγή μαθητών πληγέντων περιοχών σε ΑΕΙ-ΤΕΙ», σελ. </w:t>
        </w:r>
        <w:r w:rsidRPr="00D64095">
          <w:rPr>
            <w:rFonts w:eastAsia="Times New Roman"/>
            <w:szCs w:val="24"/>
            <w:lang w:eastAsia="en-US"/>
          </w:rPr>
          <w:br/>
          <w:t xml:space="preserve">    β) Προς τον Υπουργό Μεταναστευτικής Πολιτικής, με θέμα: « Όξυνση του Προσφυγικού Προβλήματος στη Λέσβο», σελ. </w:t>
        </w:r>
        <w:r w:rsidRPr="00D64095">
          <w:rPr>
            <w:rFonts w:eastAsia="Times New Roman"/>
            <w:szCs w:val="24"/>
            <w:lang w:eastAsia="en-US"/>
          </w:rPr>
          <w:br/>
          <w:t xml:space="preserve"> </w:t>
        </w:r>
        <w:r w:rsidRPr="00D64095">
          <w:rPr>
            <w:rFonts w:eastAsia="Times New Roman"/>
            <w:szCs w:val="24"/>
            <w:lang w:eastAsia="en-US"/>
          </w:rPr>
          <w:br/>
          <w:t xml:space="preserve">Γ. ΝΟΜΟΘΕΤΙΚΗ ΕΡΓΑΣΙΑ </w:t>
        </w:r>
        <w:r w:rsidRPr="00D64095">
          <w:rPr>
            <w:rFonts w:eastAsia="Times New Roman"/>
            <w:szCs w:val="24"/>
            <w:lang w:eastAsia="en-US"/>
          </w:rPr>
          <w:br/>
          <w:t xml:space="preserve">Κατάθεση σχεδίου νόμου: </w:t>
        </w:r>
      </w:ins>
    </w:p>
    <w:p w14:paraId="558E391B" w14:textId="77777777" w:rsidR="00D64095" w:rsidRPr="00D64095" w:rsidRDefault="00D64095" w:rsidP="00D64095">
      <w:pPr>
        <w:spacing w:after="0" w:line="360" w:lineRule="auto"/>
        <w:rPr>
          <w:ins w:id="22" w:author="Φλούδα Χριστίνα" w:date="2018-10-12T14:29:00Z"/>
          <w:rFonts w:eastAsia="Times New Roman"/>
          <w:szCs w:val="24"/>
          <w:lang w:eastAsia="en-US"/>
        </w:rPr>
      </w:pPr>
      <w:ins w:id="23" w:author="Φλούδα Χριστίνα" w:date="2018-10-12T14:29:00Z">
        <w:r w:rsidRPr="00D64095">
          <w:rPr>
            <w:rFonts w:eastAsia="Times New Roman"/>
            <w:szCs w:val="24"/>
            <w:lang w:eastAsia="en-US"/>
          </w:rPr>
          <w:t xml:space="preserve">Οι Υπουργοί Παιδείας,  Έρευνας και Θρησκευμάτων, Εξωτερικών, Οικονομικών και Πολιτισμού και Αθλητισμού, ο Αναπληρωτής Υπουργός Παιδείας,  Έρευνας και Θρησκευμάτων καθώς και οι Υφυπουργοί Εξωτερικών και Πολιτισμού και Αθλητισμού κατέθεσαν την 4/10/2018 σχέδιο νόμου: «Κύρωση της Συμφωνίας μεταξύ της Κυβέρνησης της Ελληνικής Δημοκρατίας και της Κυβέρνησης της Δημοκρατίας του Αγίου Μαρίνου σχετικά με τη συνεργασία στον πολιτιστικό, μορφωτικό και επιστημονικό τομέα», σελ. </w:t>
        </w:r>
        <w:r w:rsidRPr="00D64095">
          <w:rPr>
            <w:rFonts w:eastAsia="Times New Roman"/>
            <w:szCs w:val="24"/>
            <w:lang w:eastAsia="en-US"/>
          </w:rPr>
          <w:br/>
        </w:r>
      </w:ins>
    </w:p>
    <w:p w14:paraId="4C3195B4" w14:textId="77777777" w:rsidR="00D64095" w:rsidRPr="00D64095" w:rsidRDefault="00D64095" w:rsidP="00D64095">
      <w:pPr>
        <w:spacing w:after="0" w:line="360" w:lineRule="auto"/>
        <w:rPr>
          <w:ins w:id="24" w:author="Φλούδα Χριστίνα" w:date="2018-10-12T14:29:00Z"/>
          <w:rFonts w:eastAsia="Times New Roman"/>
          <w:szCs w:val="24"/>
          <w:lang w:eastAsia="en-US"/>
        </w:rPr>
      </w:pPr>
      <w:ins w:id="25" w:author="Φλούδα Χριστίνα" w:date="2018-10-12T14:29:00Z">
        <w:r w:rsidRPr="00D64095">
          <w:rPr>
            <w:rFonts w:eastAsia="Times New Roman"/>
            <w:szCs w:val="24"/>
            <w:lang w:eastAsia="en-US"/>
          </w:rPr>
          <w:t>ΠΡΟΕΔΡΕΥΩΝ</w:t>
        </w:r>
      </w:ins>
    </w:p>
    <w:p w14:paraId="2548EC84" w14:textId="77777777" w:rsidR="00D64095" w:rsidRPr="00D64095" w:rsidRDefault="00D64095" w:rsidP="00D64095">
      <w:pPr>
        <w:spacing w:after="0" w:line="360" w:lineRule="auto"/>
        <w:rPr>
          <w:ins w:id="26" w:author="Φλούδα Χριστίνα" w:date="2018-10-12T14:29:00Z"/>
          <w:rFonts w:eastAsia="Times New Roman"/>
          <w:szCs w:val="24"/>
          <w:lang w:eastAsia="en-US"/>
        </w:rPr>
      </w:pPr>
    </w:p>
    <w:p w14:paraId="79A63A6C" w14:textId="77777777" w:rsidR="00D64095" w:rsidRPr="00D64095" w:rsidRDefault="00D64095" w:rsidP="00D64095">
      <w:pPr>
        <w:spacing w:after="0" w:line="360" w:lineRule="auto"/>
        <w:rPr>
          <w:ins w:id="27" w:author="Φλούδα Χριστίνα" w:date="2018-10-12T14:29:00Z"/>
          <w:rFonts w:eastAsia="Times New Roman"/>
          <w:szCs w:val="24"/>
          <w:lang w:eastAsia="en-US"/>
        </w:rPr>
      </w:pPr>
      <w:ins w:id="28" w:author="Φλούδα Χριστίνα" w:date="2018-10-12T14:29:00Z">
        <w:r w:rsidRPr="00D64095">
          <w:rPr>
            <w:rFonts w:eastAsia="Times New Roman"/>
            <w:szCs w:val="24"/>
            <w:lang w:eastAsia="en-US"/>
          </w:rPr>
          <w:t>ΚΡΕΜΑΣΤΙΝΟΣ Δ. , σελ.</w:t>
        </w:r>
        <w:r w:rsidRPr="00D64095">
          <w:rPr>
            <w:rFonts w:eastAsia="Times New Roman"/>
            <w:szCs w:val="24"/>
            <w:lang w:eastAsia="en-US"/>
          </w:rPr>
          <w:br/>
        </w:r>
      </w:ins>
    </w:p>
    <w:p w14:paraId="791C4375" w14:textId="77777777" w:rsidR="00D64095" w:rsidRPr="00D64095" w:rsidRDefault="00D64095" w:rsidP="00D64095">
      <w:pPr>
        <w:spacing w:after="0" w:line="360" w:lineRule="auto"/>
        <w:rPr>
          <w:ins w:id="29" w:author="Φλούδα Χριστίνα" w:date="2018-10-12T14:29:00Z"/>
          <w:rFonts w:eastAsia="Times New Roman"/>
          <w:szCs w:val="24"/>
          <w:lang w:eastAsia="en-US"/>
        </w:rPr>
      </w:pPr>
    </w:p>
    <w:p w14:paraId="4C54D404" w14:textId="77777777" w:rsidR="00D64095" w:rsidRPr="00D64095" w:rsidRDefault="00D64095" w:rsidP="00D64095">
      <w:pPr>
        <w:spacing w:after="0" w:line="360" w:lineRule="auto"/>
        <w:rPr>
          <w:ins w:id="30" w:author="Φλούδα Χριστίνα" w:date="2018-10-12T14:29:00Z"/>
          <w:rFonts w:eastAsia="Times New Roman"/>
          <w:szCs w:val="24"/>
          <w:lang w:eastAsia="en-US"/>
        </w:rPr>
      </w:pPr>
      <w:ins w:id="31" w:author="Φλούδα Χριστίνα" w:date="2018-10-12T14:29:00Z">
        <w:r w:rsidRPr="00D64095">
          <w:rPr>
            <w:rFonts w:eastAsia="Times New Roman"/>
            <w:szCs w:val="24"/>
            <w:lang w:eastAsia="en-US"/>
          </w:rPr>
          <w:t>ΟΜΙΛΗΤΕΣ</w:t>
        </w:r>
      </w:ins>
    </w:p>
    <w:p w14:paraId="6D5688AC" w14:textId="77777777" w:rsidR="00D64095" w:rsidRPr="00D64095" w:rsidRDefault="00D64095" w:rsidP="00D64095">
      <w:pPr>
        <w:spacing w:after="0" w:line="360" w:lineRule="auto"/>
        <w:rPr>
          <w:ins w:id="32" w:author="Φλούδα Χριστίνα" w:date="2018-10-12T14:29:00Z"/>
          <w:rFonts w:eastAsia="Times New Roman"/>
          <w:szCs w:val="24"/>
          <w:lang w:eastAsia="en-US"/>
        </w:rPr>
      </w:pPr>
      <w:ins w:id="33" w:author="Φλούδα Χριστίνα" w:date="2018-10-12T14:29:00Z">
        <w:r w:rsidRPr="00D64095">
          <w:rPr>
            <w:rFonts w:eastAsia="Times New Roman"/>
            <w:szCs w:val="24"/>
            <w:lang w:eastAsia="en-US"/>
          </w:rPr>
          <w:br/>
          <w:t>Α. Επί διαδικαστικού θέματος:</w:t>
        </w:r>
        <w:r w:rsidRPr="00D64095">
          <w:rPr>
            <w:rFonts w:eastAsia="Times New Roman"/>
            <w:szCs w:val="24"/>
            <w:lang w:eastAsia="en-US"/>
          </w:rPr>
          <w:br/>
          <w:t>ΒΙΤΣΑΣ Δ. , σελ.</w:t>
        </w:r>
        <w:r w:rsidRPr="00D64095">
          <w:rPr>
            <w:rFonts w:eastAsia="Times New Roman"/>
            <w:szCs w:val="24"/>
            <w:lang w:eastAsia="en-US"/>
          </w:rPr>
          <w:br/>
          <w:t>ΓΑΒΡΟΓΛΟΥ Κ. , σελ.</w:t>
        </w:r>
        <w:r w:rsidRPr="00D64095">
          <w:rPr>
            <w:rFonts w:eastAsia="Times New Roman"/>
            <w:szCs w:val="24"/>
            <w:lang w:eastAsia="en-US"/>
          </w:rPr>
          <w:br/>
          <w:t>ΔΗΜΟΣΧΑΚΗΣ Α. , σελ.</w:t>
        </w:r>
        <w:r w:rsidRPr="00D64095">
          <w:rPr>
            <w:rFonts w:eastAsia="Times New Roman"/>
            <w:szCs w:val="24"/>
            <w:lang w:eastAsia="en-US"/>
          </w:rPr>
          <w:br/>
          <w:t>ΘΕΟΧΑΡΗΣ Θ. , σελ.</w:t>
        </w:r>
        <w:r w:rsidRPr="00D64095">
          <w:rPr>
            <w:rFonts w:eastAsia="Times New Roman"/>
            <w:szCs w:val="24"/>
            <w:lang w:eastAsia="en-US"/>
          </w:rPr>
          <w:br/>
          <w:t>ΚΡΕΜΑΣΤΙΝΟΣ Δ. , σελ.</w:t>
        </w:r>
        <w:r w:rsidRPr="00D64095">
          <w:rPr>
            <w:rFonts w:eastAsia="Times New Roman"/>
            <w:szCs w:val="24"/>
            <w:lang w:eastAsia="en-US"/>
          </w:rPr>
          <w:br/>
        </w:r>
        <w:r w:rsidRPr="00D64095">
          <w:rPr>
            <w:rFonts w:eastAsia="Times New Roman"/>
            <w:szCs w:val="24"/>
            <w:lang w:eastAsia="en-US"/>
          </w:rPr>
          <w:br/>
          <w:t>Β. Επί των επικαίρων ερωτήσεων:</w:t>
        </w:r>
        <w:r w:rsidRPr="00D64095">
          <w:rPr>
            <w:rFonts w:eastAsia="Times New Roman"/>
            <w:szCs w:val="24"/>
            <w:lang w:eastAsia="en-US"/>
          </w:rPr>
          <w:br/>
          <w:t>ΒΙΤΣΑΣ Δ. , σελ.</w:t>
        </w:r>
        <w:r w:rsidRPr="00D64095">
          <w:rPr>
            <w:rFonts w:eastAsia="Times New Roman"/>
            <w:szCs w:val="24"/>
            <w:lang w:eastAsia="en-US"/>
          </w:rPr>
          <w:br/>
          <w:t>ΓΑΒΡΟΓΛΟΥ Κ. , σελ.</w:t>
        </w:r>
        <w:r w:rsidRPr="00D64095">
          <w:rPr>
            <w:rFonts w:eastAsia="Times New Roman"/>
            <w:szCs w:val="24"/>
            <w:lang w:eastAsia="en-US"/>
          </w:rPr>
          <w:br/>
          <w:t>ΔΗΜΟΣΧΑΚΗΣ Α. , σελ.</w:t>
        </w:r>
        <w:r w:rsidRPr="00D64095">
          <w:rPr>
            <w:rFonts w:eastAsia="Times New Roman"/>
            <w:szCs w:val="24"/>
            <w:lang w:eastAsia="en-US"/>
          </w:rPr>
          <w:br/>
          <w:t>ΘΕΟΧΑΡΗΣ Θ. , σελ.</w:t>
        </w:r>
        <w:r w:rsidRPr="00D64095">
          <w:rPr>
            <w:rFonts w:eastAsia="Times New Roman"/>
            <w:szCs w:val="24"/>
            <w:lang w:eastAsia="en-US"/>
          </w:rPr>
          <w:br/>
        </w:r>
      </w:ins>
    </w:p>
    <w:p w14:paraId="711A0796" w14:textId="77777777" w:rsidR="00D64095" w:rsidRDefault="00D64095">
      <w:pPr>
        <w:spacing w:line="600" w:lineRule="auto"/>
        <w:ind w:firstLine="720"/>
        <w:jc w:val="center"/>
        <w:rPr>
          <w:ins w:id="34" w:author="Φλούδα Χριστίνα" w:date="2018-10-12T14:29:00Z"/>
          <w:rFonts w:eastAsia="Times New Roman" w:cs="Times New Roman"/>
          <w:szCs w:val="24"/>
        </w:rPr>
      </w:pPr>
    </w:p>
    <w:p w14:paraId="640C8FE9" w14:textId="64BE3C3E" w:rsidR="00F91B1C" w:rsidRDefault="00D64095">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640C8FEA" w14:textId="77777777" w:rsidR="00F91B1C" w:rsidRDefault="00D64095">
      <w:pPr>
        <w:spacing w:line="600" w:lineRule="auto"/>
        <w:ind w:firstLine="720"/>
        <w:jc w:val="center"/>
        <w:rPr>
          <w:rFonts w:eastAsia="Times New Roman" w:cs="Times New Roman"/>
          <w:szCs w:val="24"/>
        </w:rPr>
      </w:pPr>
      <w:r>
        <w:rPr>
          <w:rFonts w:eastAsia="Times New Roman" w:cs="Times New Roman"/>
          <w:szCs w:val="24"/>
        </w:rPr>
        <w:t>Ι</w:t>
      </w:r>
      <w:r>
        <w:rPr>
          <w:rFonts w:eastAsia="Times New Roman" w:cs="Times New Roman"/>
          <w:szCs w:val="24"/>
        </w:rPr>
        <w:t xml:space="preserve">Ζ΄ ΠΕΡΙΟΔΟΣ </w:t>
      </w:r>
    </w:p>
    <w:p w14:paraId="640C8FEB" w14:textId="77777777" w:rsidR="00F91B1C" w:rsidRDefault="00D64095">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640C8FEC" w14:textId="77777777" w:rsidR="00F91B1C" w:rsidRDefault="00D64095">
      <w:pPr>
        <w:spacing w:line="600" w:lineRule="auto"/>
        <w:ind w:firstLine="720"/>
        <w:jc w:val="center"/>
        <w:rPr>
          <w:rFonts w:eastAsia="Times New Roman" w:cs="Times New Roman"/>
          <w:szCs w:val="24"/>
        </w:rPr>
      </w:pPr>
      <w:r>
        <w:rPr>
          <w:rFonts w:eastAsia="Times New Roman" w:cs="Times New Roman"/>
          <w:szCs w:val="24"/>
        </w:rPr>
        <w:t>ΣΥΝΟΔΟΣ Δ΄</w:t>
      </w:r>
    </w:p>
    <w:p w14:paraId="640C8FED" w14:textId="77777777" w:rsidR="00F91B1C" w:rsidRDefault="00D64095">
      <w:pPr>
        <w:spacing w:line="600" w:lineRule="auto"/>
        <w:ind w:firstLine="720"/>
        <w:jc w:val="center"/>
        <w:rPr>
          <w:rFonts w:eastAsia="Times New Roman" w:cs="Times New Roman"/>
          <w:szCs w:val="24"/>
        </w:rPr>
      </w:pPr>
      <w:r>
        <w:rPr>
          <w:rFonts w:eastAsia="Times New Roman" w:cs="Times New Roman"/>
          <w:szCs w:val="24"/>
        </w:rPr>
        <w:t xml:space="preserve">ΣΥΝΕΔΡΙΑΣΗ </w:t>
      </w:r>
      <w:r w:rsidRPr="00CD6E79">
        <w:rPr>
          <w:rFonts w:eastAsia="Times New Roman" w:cs="Times New Roman"/>
          <w:szCs w:val="24"/>
        </w:rPr>
        <w:t>ΣΤ</w:t>
      </w:r>
      <w:r>
        <w:rPr>
          <w:rFonts w:eastAsia="Times New Roman" w:cs="Times New Roman"/>
          <w:szCs w:val="24"/>
        </w:rPr>
        <w:t>΄</w:t>
      </w:r>
    </w:p>
    <w:p w14:paraId="640C8FEE" w14:textId="77777777" w:rsidR="00F91B1C" w:rsidRDefault="00D64095">
      <w:pPr>
        <w:spacing w:line="600" w:lineRule="auto"/>
        <w:ind w:firstLine="720"/>
        <w:jc w:val="center"/>
        <w:rPr>
          <w:rFonts w:eastAsia="Times New Roman" w:cs="Times New Roman"/>
          <w:szCs w:val="24"/>
        </w:rPr>
      </w:pPr>
      <w:r>
        <w:rPr>
          <w:rFonts w:eastAsia="Times New Roman" w:cs="Times New Roman"/>
          <w:szCs w:val="24"/>
        </w:rPr>
        <w:t>Παρασκευή 5 Οκτωβρίου 2018</w:t>
      </w:r>
    </w:p>
    <w:p w14:paraId="640C8FEF" w14:textId="77777777" w:rsidR="00F91B1C" w:rsidRDefault="00D64095">
      <w:pPr>
        <w:spacing w:line="600" w:lineRule="auto"/>
        <w:ind w:firstLine="720"/>
        <w:jc w:val="both"/>
        <w:rPr>
          <w:rFonts w:eastAsia="Times New Roman" w:cs="Times New Roman"/>
          <w:szCs w:val="24"/>
        </w:rPr>
      </w:pPr>
      <w:r>
        <w:rPr>
          <w:rFonts w:eastAsia="Times New Roman" w:cs="Times New Roman"/>
          <w:szCs w:val="24"/>
        </w:rPr>
        <w:t xml:space="preserve">Αθήνα, σήμερα στις 5 Οκτωβρίου 2018, ημέρα Παρασκευή και ώρα 10.05΄, συνήλθε στην Αίθουσα των συνεδριάσεων του Βουλευτηρίου η Βουλή σε ολομέλεια για να συνεδριάσει υπό την προεδρία του Ε΄ Αντιπροέδρου αυτής κ. </w:t>
      </w:r>
      <w:r w:rsidRPr="002421B7">
        <w:rPr>
          <w:rFonts w:eastAsia="Times New Roman" w:cs="Times New Roman"/>
          <w:b/>
          <w:szCs w:val="24"/>
        </w:rPr>
        <w:t>ΔΗΜΗΤΡΙΟ</w:t>
      </w:r>
      <w:r>
        <w:rPr>
          <w:rFonts w:eastAsia="Times New Roman" w:cs="Times New Roman"/>
          <w:b/>
          <w:szCs w:val="24"/>
        </w:rPr>
        <w:t>Υ</w:t>
      </w:r>
      <w:r w:rsidRPr="002421B7">
        <w:rPr>
          <w:rFonts w:eastAsia="Times New Roman" w:cs="Times New Roman"/>
          <w:b/>
          <w:szCs w:val="24"/>
        </w:rPr>
        <w:t xml:space="preserve"> ΚΡΕΜΑΣΤΙΝΟ</w:t>
      </w:r>
      <w:r>
        <w:rPr>
          <w:rFonts w:eastAsia="Times New Roman" w:cs="Times New Roman"/>
          <w:b/>
          <w:szCs w:val="24"/>
        </w:rPr>
        <w:t>Υ</w:t>
      </w:r>
      <w:r>
        <w:rPr>
          <w:rFonts w:eastAsia="Times New Roman" w:cs="Times New Roman"/>
          <w:szCs w:val="24"/>
        </w:rPr>
        <w:t xml:space="preserve">. </w:t>
      </w:r>
    </w:p>
    <w:p w14:paraId="640C8FF0" w14:textId="77777777" w:rsidR="00F91B1C" w:rsidRDefault="00D64095">
      <w:pPr>
        <w:spacing w:line="600" w:lineRule="auto"/>
        <w:ind w:firstLine="720"/>
        <w:jc w:val="both"/>
        <w:rPr>
          <w:rFonts w:eastAsia="Times New Roman" w:cs="Times New Roman"/>
          <w:szCs w:val="24"/>
        </w:rPr>
      </w:pPr>
      <w:r w:rsidRPr="00FE0241">
        <w:rPr>
          <w:rFonts w:eastAsia="Times New Roman" w:cs="Times New Roman"/>
          <w:b/>
          <w:szCs w:val="24"/>
        </w:rPr>
        <w:t xml:space="preserve">ΠΡΟΕΔΡΕΥΩΝ (Δημήτριος </w:t>
      </w:r>
      <w:proofErr w:type="spellStart"/>
      <w:r w:rsidRPr="00FE0241">
        <w:rPr>
          <w:rFonts w:eastAsia="Times New Roman" w:cs="Times New Roman"/>
          <w:b/>
          <w:szCs w:val="24"/>
        </w:rPr>
        <w:t>Κρεμαστινός</w:t>
      </w:r>
      <w:proofErr w:type="spellEnd"/>
      <w:r w:rsidRPr="00FE0241">
        <w:rPr>
          <w:rFonts w:eastAsia="Times New Roman" w:cs="Times New Roman"/>
          <w:b/>
          <w:szCs w:val="24"/>
        </w:rPr>
        <w:t>):</w:t>
      </w:r>
      <w:r>
        <w:rPr>
          <w:rFonts w:eastAsia="Times New Roman" w:cs="Times New Roman"/>
          <w:szCs w:val="24"/>
        </w:rPr>
        <w:t xml:space="preserve"> Κυρίες και κύριοι συνάδελφοι, αρχίζει η συνεδρίαση.</w:t>
      </w:r>
    </w:p>
    <w:p w14:paraId="640C8FF1" w14:textId="77777777" w:rsidR="00F91B1C" w:rsidRDefault="00D64095">
      <w:pPr>
        <w:spacing w:line="600" w:lineRule="auto"/>
        <w:ind w:firstLine="720"/>
        <w:jc w:val="both"/>
        <w:rPr>
          <w:rFonts w:eastAsia="Times New Roman" w:cs="Times New Roman"/>
          <w:szCs w:val="24"/>
        </w:rPr>
      </w:pPr>
      <w:r>
        <w:rPr>
          <w:rFonts w:eastAsia="Times New Roman" w:cs="Times New Roman"/>
          <w:szCs w:val="24"/>
        </w:rPr>
        <w:t>(ΕΠΙΚΥΡΩΣΗ ΠΡΑΚΤΙΚΩΝ: Σύμφωνα με την από 4</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 xml:space="preserve">2018 εξουσιοδότηση του Σώματος επικυρώθηκαν με ευθύνη του Προεδρείου τα Πρακτικά της Ε΄ συνεδριάσεώς του, της Πέμπτης 4 Οκτωβρίου 2018, σε ό,τι </w:t>
      </w:r>
      <w:r>
        <w:rPr>
          <w:rFonts w:eastAsia="Times New Roman" w:cs="Times New Roman"/>
          <w:szCs w:val="24"/>
        </w:rPr>
        <w:t>αφορά την ψήφιση στο σύ</w:t>
      </w:r>
      <w:r>
        <w:rPr>
          <w:rFonts w:eastAsia="Times New Roman" w:cs="Times New Roman"/>
          <w:szCs w:val="24"/>
        </w:rPr>
        <w:lastRenderedPageBreak/>
        <w:t>νολο του σχεδίου νόμου: «Ι) Κεντρικά Αποθετήρια Τίτλων, ΙΙ) Προσαρμογή της Ελληνικής Νομοθεσίας στις διατάξεις της Οδηγίας (ΕΕ) 2016/2258 και άλλες διατάξεις και ΙΙΙ) Λοιπές διατάξεις</w:t>
      </w:r>
      <w:r w:rsidRPr="00C81B7A">
        <w:rPr>
          <w:rFonts w:eastAsia="Times New Roman" w:cs="Times New Roman"/>
          <w:szCs w:val="24"/>
        </w:rPr>
        <w:t xml:space="preserve"> </w:t>
      </w:r>
      <w:r>
        <w:rPr>
          <w:rFonts w:eastAsia="Times New Roman" w:cs="Times New Roman"/>
          <w:szCs w:val="24"/>
        </w:rPr>
        <w:t>του Υπουργείου Οικονομικών</w:t>
      </w:r>
      <w:r>
        <w:rPr>
          <w:rFonts w:eastAsia="Times New Roman" w:cs="Times New Roman"/>
          <w:szCs w:val="24"/>
        </w:rPr>
        <w:t>».)</w:t>
      </w:r>
    </w:p>
    <w:p w14:paraId="640C8FF2" w14:textId="77777777" w:rsidR="00F91B1C" w:rsidRDefault="00D64095">
      <w:pPr>
        <w:spacing w:line="600" w:lineRule="auto"/>
        <w:ind w:firstLine="720"/>
        <w:jc w:val="both"/>
        <w:rPr>
          <w:rFonts w:eastAsia="Times New Roman" w:cs="Times New Roman"/>
          <w:szCs w:val="24"/>
        </w:rPr>
      </w:pPr>
      <w:r>
        <w:rPr>
          <w:rFonts w:eastAsia="Times New Roman" w:cs="Times New Roman"/>
          <w:szCs w:val="24"/>
        </w:rPr>
        <w:t>Παρακαλείται ο κύρι</w:t>
      </w:r>
      <w:r>
        <w:rPr>
          <w:rFonts w:eastAsia="Times New Roman" w:cs="Times New Roman"/>
          <w:szCs w:val="24"/>
        </w:rPr>
        <w:t xml:space="preserve">ος Γραμματέας να ανακοινώσει τις αναφορές προς το </w:t>
      </w:r>
      <w:r>
        <w:rPr>
          <w:rFonts w:eastAsia="Times New Roman" w:cs="Times New Roman"/>
          <w:szCs w:val="24"/>
        </w:rPr>
        <w:t>Σώ</w:t>
      </w:r>
      <w:r>
        <w:rPr>
          <w:rFonts w:eastAsia="Times New Roman" w:cs="Times New Roman"/>
          <w:szCs w:val="24"/>
        </w:rPr>
        <w:t xml:space="preserve">μα. </w:t>
      </w:r>
    </w:p>
    <w:p w14:paraId="640C8FF3" w14:textId="77777777" w:rsidR="00F91B1C" w:rsidRDefault="00D64095">
      <w:pPr>
        <w:spacing w:line="600" w:lineRule="auto"/>
        <w:ind w:firstLine="720"/>
        <w:jc w:val="both"/>
        <w:rPr>
          <w:rFonts w:eastAsia="Times New Roman" w:cs="Times New Roman"/>
          <w:szCs w:val="24"/>
        </w:rPr>
      </w:pPr>
      <w:r>
        <w:rPr>
          <w:rFonts w:eastAsia="Times New Roman" w:cs="Times New Roman"/>
          <w:szCs w:val="24"/>
        </w:rPr>
        <w:t xml:space="preserve">(Ανακοινώνονται προς το </w:t>
      </w:r>
      <w:r>
        <w:rPr>
          <w:rFonts w:eastAsia="Times New Roman" w:cs="Times New Roman"/>
          <w:szCs w:val="24"/>
        </w:rPr>
        <w:t>Σώ</w:t>
      </w:r>
      <w:r>
        <w:rPr>
          <w:rFonts w:eastAsia="Times New Roman" w:cs="Times New Roman"/>
          <w:szCs w:val="24"/>
        </w:rPr>
        <w:t xml:space="preserve">μα από τον Γραμματέα της Βουλής κ. Ιωάννη </w:t>
      </w:r>
      <w:proofErr w:type="spellStart"/>
      <w:r>
        <w:rPr>
          <w:rFonts w:eastAsia="Times New Roman" w:cs="Times New Roman"/>
          <w:szCs w:val="24"/>
        </w:rPr>
        <w:t>Σαρακιώτη</w:t>
      </w:r>
      <w:proofErr w:type="spellEnd"/>
      <w:r>
        <w:rPr>
          <w:rFonts w:eastAsia="Times New Roman" w:cs="Times New Roman"/>
          <w:szCs w:val="24"/>
        </w:rPr>
        <w:t>, Βουλευτή Φθιώτιδας τα ακόλουθα:</w:t>
      </w:r>
    </w:p>
    <w:p w14:paraId="640C8FF4" w14:textId="77777777" w:rsidR="00F91B1C" w:rsidRDefault="00D64095">
      <w:pPr>
        <w:spacing w:line="600" w:lineRule="auto"/>
        <w:ind w:firstLine="720"/>
        <w:jc w:val="both"/>
        <w:rPr>
          <w:rFonts w:eastAsia="Times New Roman" w:cs="Times New Roman"/>
          <w:szCs w:val="24"/>
        </w:rPr>
      </w:pPr>
      <w:r>
        <w:rPr>
          <w:rFonts w:eastAsia="Times New Roman" w:cs="Times New Roman"/>
          <w:szCs w:val="24"/>
        </w:rPr>
        <w:t>Α. ΚΑΤΑΘΕΣΗ ΑΝΑΦΟΡΩΝ</w:t>
      </w:r>
    </w:p>
    <w:p w14:paraId="640C8FF5" w14:textId="77777777" w:rsidR="00F91B1C" w:rsidRDefault="00D64095">
      <w:pPr>
        <w:spacing w:line="600" w:lineRule="auto"/>
        <w:ind w:firstLine="720"/>
        <w:jc w:val="center"/>
        <w:rPr>
          <w:rFonts w:eastAsia="Times New Roman" w:cs="Times New Roman"/>
          <w:color w:val="FF0000"/>
          <w:szCs w:val="24"/>
        </w:rPr>
      </w:pPr>
      <w:r w:rsidRPr="00CB4976">
        <w:rPr>
          <w:rFonts w:eastAsia="Times New Roman" w:cs="Times New Roman"/>
          <w:color w:val="FF0000"/>
          <w:szCs w:val="24"/>
        </w:rPr>
        <w:t>(Να μπει η σελίδα</w:t>
      </w:r>
      <w:r w:rsidRPr="00CB4976">
        <w:rPr>
          <w:rFonts w:eastAsia="Times New Roman" w:cs="Times New Roman"/>
          <w:color w:val="FF0000"/>
          <w:szCs w:val="24"/>
        </w:rPr>
        <w:t xml:space="preserve"> 2α</w:t>
      </w:r>
      <w:r w:rsidRPr="00CB4976">
        <w:rPr>
          <w:rFonts w:eastAsia="Times New Roman" w:cs="Times New Roman"/>
          <w:color w:val="FF0000"/>
          <w:szCs w:val="24"/>
        </w:rPr>
        <w:t>)</w:t>
      </w:r>
    </w:p>
    <w:p w14:paraId="640C8FF6" w14:textId="77777777" w:rsidR="00F91B1C" w:rsidRDefault="00D64095">
      <w:pPr>
        <w:spacing w:line="600" w:lineRule="auto"/>
        <w:ind w:firstLine="720"/>
        <w:rPr>
          <w:rFonts w:eastAsia="Times New Roman" w:cs="Times New Roman"/>
          <w:szCs w:val="24"/>
        </w:rPr>
      </w:pPr>
      <w:r>
        <w:rPr>
          <w:rFonts w:eastAsia="Times New Roman" w:cs="Times New Roman"/>
          <w:szCs w:val="24"/>
        </w:rPr>
        <w:t>Β. ΑΠΑΝΤΗΣΕΙΣ ΥΠΟΥΡΓΩΝ ΣΕ ΕΡΩΤΗΣΕΙΣ ΒΟΥΛΕΥΤΩΝ</w:t>
      </w:r>
    </w:p>
    <w:p w14:paraId="640C8FF7" w14:textId="77777777" w:rsidR="00F91B1C" w:rsidRDefault="00D64095">
      <w:pPr>
        <w:spacing w:line="600" w:lineRule="auto"/>
        <w:ind w:firstLine="720"/>
        <w:jc w:val="center"/>
        <w:rPr>
          <w:rFonts w:eastAsia="Times New Roman" w:cs="Times New Roman"/>
          <w:color w:val="FF0000"/>
          <w:szCs w:val="24"/>
        </w:rPr>
      </w:pPr>
      <w:r w:rsidRPr="00CB4976">
        <w:rPr>
          <w:rFonts w:eastAsia="Times New Roman" w:cs="Times New Roman"/>
          <w:color w:val="FF0000"/>
          <w:szCs w:val="24"/>
        </w:rPr>
        <w:t>(Να μπει η σελίδα</w:t>
      </w:r>
      <w:r w:rsidRPr="00CB4976">
        <w:rPr>
          <w:rFonts w:eastAsia="Times New Roman" w:cs="Times New Roman"/>
          <w:color w:val="FF0000"/>
          <w:szCs w:val="24"/>
        </w:rPr>
        <w:t xml:space="preserve"> 2β</w:t>
      </w:r>
      <w:r w:rsidRPr="00CB4976">
        <w:rPr>
          <w:rFonts w:eastAsia="Times New Roman" w:cs="Times New Roman"/>
          <w:color w:val="FF0000"/>
          <w:szCs w:val="24"/>
        </w:rPr>
        <w:t>)</w:t>
      </w:r>
    </w:p>
    <w:p w14:paraId="640C8FF8" w14:textId="77777777" w:rsidR="00F91B1C" w:rsidRDefault="00D64095">
      <w:pPr>
        <w:spacing w:line="600" w:lineRule="auto"/>
        <w:ind w:firstLine="720"/>
        <w:jc w:val="center"/>
        <w:rPr>
          <w:rFonts w:eastAsia="Times New Roman" w:cs="Times New Roman"/>
          <w:color w:val="FF0000"/>
          <w:szCs w:val="24"/>
        </w:rPr>
      </w:pPr>
      <w:r>
        <w:rPr>
          <w:rFonts w:eastAsia="Times New Roman" w:cs="Times New Roman"/>
          <w:color w:val="FF0000"/>
          <w:szCs w:val="24"/>
        </w:rPr>
        <w:t>(</w:t>
      </w:r>
      <w:r w:rsidRPr="00634070">
        <w:rPr>
          <w:rFonts w:eastAsia="Times New Roman" w:cs="Times New Roman"/>
          <w:color w:val="FF0000"/>
          <w:szCs w:val="24"/>
        </w:rPr>
        <w:t>ΑΛΛΑΓΗ ΣΕΛΙΔΑΣ</w:t>
      </w:r>
      <w:r>
        <w:rPr>
          <w:rFonts w:eastAsia="Times New Roman" w:cs="Times New Roman"/>
          <w:color w:val="FF0000"/>
          <w:szCs w:val="24"/>
        </w:rPr>
        <w:t>)</w:t>
      </w:r>
    </w:p>
    <w:p w14:paraId="640C8FF9" w14:textId="77777777" w:rsidR="00F91B1C" w:rsidRDefault="00D6409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sidRPr="00C66D1C">
        <w:rPr>
          <w:rFonts w:eastAsia="Times New Roman" w:cs="Times New Roman"/>
          <w:szCs w:val="24"/>
        </w:rPr>
        <w:t xml:space="preserve">Κυρίες και κύριοι συνάδελφοι, έχω την τιμή να ανακοινώσω στο Σώμα το </w:t>
      </w:r>
      <w:r>
        <w:rPr>
          <w:rFonts w:eastAsia="Times New Roman" w:cs="Times New Roman"/>
          <w:szCs w:val="24"/>
        </w:rPr>
        <w:t>δ</w:t>
      </w:r>
      <w:r w:rsidRPr="00C66D1C">
        <w:rPr>
          <w:rFonts w:eastAsia="Times New Roman" w:cs="Times New Roman"/>
          <w:szCs w:val="24"/>
        </w:rPr>
        <w:t xml:space="preserve">ελτίο </w:t>
      </w:r>
      <w:r>
        <w:rPr>
          <w:rFonts w:eastAsia="Times New Roman" w:cs="Times New Roman"/>
          <w:szCs w:val="24"/>
        </w:rPr>
        <w:t>ε</w:t>
      </w:r>
      <w:r w:rsidRPr="00C66D1C">
        <w:rPr>
          <w:rFonts w:eastAsia="Times New Roman" w:cs="Times New Roman"/>
          <w:szCs w:val="24"/>
        </w:rPr>
        <w:t xml:space="preserve">πικαίρων </w:t>
      </w:r>
      <w:r>
        <w:rPr>
          <w:rFonts w:eastAsia="Times New Roman" w:cs="Times New Roman"/>
          <w:szCs w:val="24"/>
        </w:rPr>
        <w:t>ε</w:t>
      </w:r>
      <w:r w:rsidRPr="00C66D1C">
        <w:rPr>
          <w:rFonts w:eastAsia="Times New Roman" w:cs="Times New Roman"/>
          <w:szCs w:val="24"/>
        </w:rPr>
        <w:t>ρωτήσεων της Δευτέρας 8 Οκτωβρίου 2018.</w:t>
      </w:r>
    </w:p>
    <w:p w14:paraId="640C8FFA" w14:textId="77777777" w:rsidR="00F91B1C" w:rsidRDefault="00D64095">
      <w:pPr>
        <w:spacing w:line="600" w:lineRule="auto"/>
        <w:ind w:firstLine="720"/>
        <w:jc w:val="both"/>
        <w:rPr>
          <w:rFonts w:eastAsia="Times New Roman" w:cs="Times New Roman"/>
          <w:bCs/>
          <w:szCs w:val="24"/>
        </w:rPr>
      </w:pPr>
      <w:r w:rsidRPr="00C66D1C">
        <w:rPr>
          <w:rFonts w:eastAsia="Times New Roman" w:cs="Times New Roman"/>
          <w:bCs/>
          <w:szCs w:val="24"/>
        </w:rPr>
        <w:t>Α. ΕΠΙΚΑΙΡΕΣ ΕΡΩΤΗΣΕΙΣ Πρώτου Κύκλου (Άρθρο 130 παρ</w:t>
      </w:r>
      <w:r>
        <w:rPr>
          <w:rFonts w:eastAsia="Times New Roman" w:cs="Times New Roman"/>
          <w:bCs/>
          <w:szCs w:val="24"/>
        </w:rPr>
        <w:t>άγ</w:t>
      </w:r>
      <w:r>
        <w:rPr>
          <w:rFonts w:eastAsia="Times New Roman" w:cs="Times New Roman"/>
          <w:bCs/>
          <w:szCs w:val="24"/>
        </w:rPr>
        <w:t>ρ</w:t>
      </w:r>
      <w:r>
        <w:rPr>
          <w:rFonts w:eastAsia="Times New Roman" w:cs="Times New Roman"/>
          <w:bCs/>
          <w:szCs w:val="24"/>
        </w:rPr>
        <w:t>αφοι</w:t>
      </w:r>
      <w:r w:rsidRPr="00C66D1C">
        <w:rPr>
          <w:rFonts w:eastAsia="Times New Roman" w:cs="Times New Roman"/>
          <w:bCs/>
          <w:szCs w:val="24"/>
        </w:rPr>
        <w:t xml:space="preserve"> 2 και 3 </w:t>
      </w:r>
      <w:r>
        <w:rPr>
          <w:rFonts w:eastAsia="Times New Roman" w:cs="Times New Roman"/>
          <w:bCs/>
          <w:szCs w:val="24"/>
        </w:rPr>
        <w:t xml:space="preserve">του </w:t>
      </w:r>
      <w:r w:rsidRPr="00C66D1C">
        <w:rPr>
          <w:rFonts w:eastAsia="Times New Roman" w:cs="Times New Roman"/>
          <w:bCs/>
          <w:szCs w:val="24"/>
        </w:rPr>
        <w:t>Καν</w:t>
      </w:r>
      <w:r>
        <w:rPr>
          <w:rFonts w:eastAsia="Times New Roman" w:cs="Times New Roman"/>
          <w:bCs/>
          <w:szCs w:val="24"/>
        </w:rPr>
        <w:t>ονισμού της</w:t>
      </w:r>
      <w:r w:rsidRPr="00C66D1C">
        <w:rPr>
          <w:rFonts w:eastAsia="Times New Roman" w:cs="Times New Roman"/>
          <w:bCs/>
          <w:szCs w:val="24"/>
        </w:rPr>
        <w:t xml:space="preserve"> Βουλής)</w:t>
      </w:r>
    </w:p>
    <w:p w14:paraId="640C8FFB" w14:textId="77777777" w:rsidR="00F91B1C" w:rsidRDefault="00D64095">
      <w:pPr>
        <w:spacing w:line="600" w:lineRule="auto"/>
        <w:ind w:firstLine="720"/>
        <w:jc w:val="both"/>
        <w:rPr>
          <w:rFonts w:eastAsia="Times New Roman" w:cs="Times New Roman"/>
          <w:szCs w:val="24"/>
        </w:rPr>
      </w:pPr>
      <w:r>
        <w:rPr>
          <w:rFonts w:eastAsia="Times New Roman" w:cs="Times New Roman"/>
          <w:szCs w:val="24"/>
        </w:rPr>
        <w:lastRenderedPageBreak/>
        <w:t>1.</w:t>
      </w:r>
      <w:r w:rsidRPr="00C66D1C">
        <w:rPr>
          <w:rFonts w:eastAsia="Times New Roman" w:cs="Times New Roman"/>
          <w:szCs w:val="24"/>
        </w:rPr>
        <w:t xml:space="preserve"> Η με αριθμό 11/1-10-2018 </w:t>
      </w:r>
      <w:r>
        <w:rPr>
          <w:rFonts w:eastAsia="Times New Roman" w:cs="Times New Roman"/>
          <w:szCs w:val="24"/>
        </w:rPr>
        <w:t>ε</w:t>
      </w:r>
      <w:r w:rsidRPr="00C66D1C">
        <w:rPr>
          <w:rFonts w:eastAsia="Times New Roman" w:cs="Times New Roman"/>
          <w:szCs w:val="24"/>
        </w:rPr>
        <w:t xml:space="preserve">πίκαιρη </w:t>
      </w:r>
      <w:r>
        <w:rPr>
          <w:rFonts w:eastAsia="Times New Roman" w:cs="Times New Roman"/>
          <w:szCs w:val="24"/>
        </w:rPr>
        <w:t>ε</w:t>
      </w:r>
      <w:r w:rsidRPr="00C66D1C">
        <w:rPr>
          <w:rFonts w:eastAsia="Times New Roman" w:cs="Times New Roman"/>
          <w:szCs w:val="24"/>
        </w:rPr>
        <w:t>ρώτηση της Βουλευτού Α΄ Αθη</w:t>
      </w:r>
      <w:r>
        <w:rPr>
          <w:rFonts w:eastAsia="Times New Roman" w:cs="Times New Roman"/>
          <w:szCs w:val="24"/>
        </w:rPr>
        <w:t>νών της Νέας Δημοκρατίας κ</w:t>
      </w:r>
      <w:r>
        <w:rPr>
          <w:rFonts w:eastAsia="Times New Roman" w:cs="Times New Roman"/>
          <w:szCs w:val="24"/>
        </w:rPr>
        <w:t>.</w:t>
      </w:r>
      <w:r>
        <w:rPr>
          <w:rFonts w:eastAsia="Times New Roman" w:cs="Times New Roman"/>
          <w:szCs w:val="24"/>
        </w:rPr>
        <w:t xml:space="preserve"> </w:t>
      </w:r>
      <w:r w:rsidRPr="00C66D1C">
        <w:rPr>
          <w:rFonts w:eastAsia="Times New Roman" w:cs="Times New Roman"/>
          <w:bCs/>
          <w:szCs w:val="24"/>
        </w:rPr>
        <w:t>Όλγας Κεφαλογιάννη</w:t>
      </w:r>
      <w:r>
        <w:rPr>
          <w:rFonts w:eastAsia="Times New Roman" w:cs="Times New Roman"/>
          <w:bCs/>
          <w:szCs w:val="24"/>
        </w:rPr>
        <w:t xml:space="preserve"> </w:t>
      </w:r>
      <w:r>
        <w:rPr>
          <w:rFonts w:eastAsia="Times New Roman" w:cs="Times New Roman"/>
          <w:szCs w:val="24"/>
        </w:rPr>
        <w:t xml:space="preserve">προς την Υπουργό </w:t>
      </w:r>
      <w:r>
        <w:rPr>
          <w:rFonts w:eastAsia="Times New Roman" w:cs="Times New Roman"/>
          <w:bCs/>
          <w:szCs w:val="24"/>
        </w:rPr>
        <w:t xml:space="preserve">Προστασίας του Πολίτη, </w:t>
      </w:r>
      <w:r w:rsidRPr="00C66D1C">
        <w:rPr>
          <w:rFonts w:eastAsia="Times New Roman" w:cs="Times New Roman"/>
          <w:szCs w:val="24"/>
        </w:rPr>
        <w:t>με θέμα: «Έλλειμμα ασφάλειας στην πόλη των Αθηνών».</w:t>
      </w:r>
    </w:p>
    <w:p w14:paraId="640C8FFC" w14:textId="77777777" w:rsidR="00F91B1C" w:rsidRDefault="00D64095">
      <w:pPr>
        <w:spacing w:line="600" w:lineRule="auto"/>
        <w:ind w:firstLine="720"/>
        <w:jc w:val="both"/>
        <w:rPr>
          <w:rFonts w:eastAsia="Times New Roman" w:cs="Times New Roman"/>
          <w:szCs w:val="24"/>
        </w:rPr>
      </w:pPr>
      <w:r>
        <w:rPr>
          <w:rFonts w:eastAsia="Times New Roman" w:cs="Times New Roman"/>
          <w:szCs w:val="24"/>
        </w:rPr>
        <w:t>2.</w:t>
      </w:r>
      <w:r w:rsidRPr="00C66D1C">
        <w:rPr>
          <w:rFonts w:eastAsia="Times New Roman" w:cs="Times New Roman"/>
          <w:szCs w:val="24"/>
        </w:rPr>
        <w:t xml:space="preserve"> Η με αριθμό 13/2-10-2018 </w:t>
      </w:r>
      <w:r>
        <w:rPr>
          <w:rFonts w:eastAsia="Times New Roman" w:cs="Times New Roman"/>
          <w:szCs w:val="24"/>
        </w:rPr>
        <w:t>ε</w:t>
      </w:r>
      <w:r w:rsidRPr="00C66D1C">
        <w:rPr>
          <w:rFonts w:eastAsia="Times New Roman" w:cs="Times New Roman"/>
          <w:szCs w:val="24"/>
        </w:rPr>
        <w:t xml:space="preserve">πίκαιρη </w:t>
      </w:r>
      <w:r>
        <w:rPr>
          <w:rFonts w:eastAsia="Times New Roman" w:cs="Times New Roman"/>
          <w:szCs w:val="24"/>
        </w:rPr>
        <w:t>ε</w:t>
      </w:r>
      <w:r w:rsidRPr="00C66D1C">
        <w:rPr>
          <w:rFonts w:eastAsia="Times New Roman" w:cs="Times New Roman"/>
          <w:szCs w:val="24"/>
        </w:rPr>
        <w:t>ρώτηση του Βουλευτή Λ</w:t>
      </w:r>
      <w:r>
        <w:rPr>
          <w:rFonts w:eastAsia="Times New Roman" w:cs="Times New Roman"/>
          <w:szCs w:val="24"/>
        </w:rPr>
        <w:t>α</w:t>
      </w:r>
      <w:r w:rsidRPr="00C66D1C">
        <w:rPr>
          <w:rFonts w:eastAsia="Times New Roman" w:cs="Times New Roman"/>
          <w:szCs w:val="24"/>
        </w:rPr>
        <w:t>ρ</w:t>
      </w:r>
      <w:r>
        <w:rPr>
          <w:rFonts w:eastAsia="Times New Roman" w:cs="Times New Roman"/>
          <w:szCs w:val="24"/>
        </w:rPr>
        <w:t>ί</w:t>
      </w:r>
      <w:r w:rsidRPr="00C66D1C">
        <w:rPr>
          <w:rFonts w:eastAsia="Times New Roman" w:cs="Times New Roman"/>
          <w:szCs w:val="24"/>
        </w:rPr>
        <w:t>σ</w:t>
      </w:r>
      <w:r>
        <w:rPr>
          <w:rFonts w:eastAsia="Times New Roman" w:cs="Times New Roman"/>
          <w:szCs w:val="24"/>
        </w:rPr>
        <w:t>η</w:t>
      </w:r>
      <w:r w:rsidRPr="00C66D1C">
        <w:rPr>
          <w:rFonts w:eastAsia="Times New Roman" w:cs="Times New Roman"/>
          <w:szCs w:val="24"/>
        </w:rPr>
        <w:t>ς της Δημοκρατικής Συμ</w:t>
      </w:r>
      <w:r>
        <w:rPr>
          <w:rFonts w:eastAsia="Times New Roman" w:cs="Times New Roman"/>
          <w:szCs w:val="24"/>
        </w:rPr>
        <w:t xml:space="preserve">παράταξης ΠΑΣΟΚ – ΔΗΜΑΡ κ. </w:t>
      </w:r>
      <w:r>
        <w:rPr>
          <w:rFonts w:eastAsia="Times New Roman" w:cs="Times New Roman"/>
          <w:bCs/>
          <w:szCs w:val="24"/>
        </w:rPr>
        <w:t xml:space="preserve">Κωνσταντίνου </w:t>
      </w:r>
      <w:proofErr w:type="spellStart"/>
      <w:r>
        <w:rPr>
          <w:rFonts w:eastAsia="Times New Roman" w:cs="Times New Roman"/>
          <w:bCs/>
          <w:szCs w:val="24"/>
        </w:rPr>
        <w:t>Μπαργιώτα</w:t>
      </w:r>
      <w:proofErr w:type="spellEnd"/>
      <w:r>
        <w:rPr>
          <w:rFonts w:eastAsia="Times New Roman" w:cs="Times New Roman"/>
          <w:bCs/>
          <w:szCs w:val="24"/>
        </w:rPr>
        <w:t xml:space="preserve"> </w:t>
      </w:r>
      <w:r w:rsidRPr="00C66D1C">
        <w:rPr>
          <w:rFonts w:eastAsia="Times New Roman" w:cs="Times New Roman"/>
          <w:szCs w:val="24"/>
        </w:rPr>
        <w:t>προς τον Υπουργό</w:t>
      </w:r>
      <w:r>
        <w:rPr>
          <w:rFonts w:eastAsia="Times New Roman" w:cs="Times New Roman"/>
          <w:bCs/>
          <w:szCs w:val="24"/>
        </w:rPr>
        <w:t xml:space="preserve"> </w:t>
      </w:r>
      <w:r w:rsidRPr="00C66D1C">
        <w:rPr>
          <w:rFonts w:eastAsia="Times New Roman" w:cs="Times New Roman"/>
          <w:bCs/>
          <w:szCs w:val="24"/>
        </w:rPr>
        <w:t>Υγείας,</w:t>
      </w:r>
      <w:r>
        <w:rPr>
          <w:rFonts w:eastAsia="Times New Roman" w:cs="Times New Roman"/>
          <w:szCs w:val="24"/>
        </w:rPr>
        <w:t xml:space="preserve"> </w:t>
      </w:r>
      <w:r w:rsidRPr="00C66D1C">
        <w:rPr>
          <w:rFonts w:eastAsia="Times New Roman" w:cs="Times New Roman"/>
          <w:szCs w:val="24"/>
        </w:rPr>
        <w:t>με θέμα: «Γιατί δεν κάνετε δεκτή την τροπολογία της ΔΗΣΥ για τη λειτουργία χώρων ιατρικώς εποπτευ</w:t>
      </w:r>
      <w:r w:rsidRPr="00C66D1C">
        <w:rPr>
          <w:rFonts w:eastAsia="Times New Roman" w:cs="Times New Roman"/>
          <w:szCs w:val="24"/>
        </w:rPr>
        <w:t xml:space="preserve">όμενης χρήσης </w:t>
      </w:r>
      <w:proofErr w:type="spellStart"/>
      <w:r w:rsidRPr="00C66D1C">
        <w:rPr>
          <w:rFonts w:eastAsia="Times New Roman" w:cs="Times New Roman"/>
          <w:szCs w:val="24"/>
        </w:rPr>
        <w:t>ψυχότροπων</w:t>
      </w:r>
      <w:proofErr w:type="spellEnd"/>
      <w:r w:rsidRPr="00C66D1C">
        <w:rPr>
          <w:rFonts w:eastAsia="Times New Roman" w:cs="Times New Roman"/>
          <w:szCs w:val="24"/>
        </w:rPr>
        <w:t xml:space="preserve"> ουσιών; Μπορεί να εκπονηθεί </w:t>
      </w:r>
      <w:r>
        <w:rPr>
          <w:rFonts w:eastAsia="Times New Roman" w:cs="Times New Roman"/>
          <w:szCs w:val="24"/>
        </w:rPr>
        <w:t>ε</w:t>
      </w:r>
      <w:r w:rsidRPr="00C66D1C">
        <w:rPr>
          <w:rFonts w:eastAsia="Times New Roman" w:cs="Times New Roman"/>
          <w:szCs w:val="24"/>
        </w:rPr>
        <w:t xml:space="preserve">θνικό </w:t>
      </w:r>
      <w:r>
        <w:rPr>
          <w:rFonts w:eastAsia="Times New Roman" w:cs="Times New Roman"/>
          <w:szCs w:val="24"/>
        </w:rPr>
        <w:t>σ</w:t>
      </w:r>
      <w:r w:rsidRPr="00C66D1C">
        <w:rPr>
          <w:rFonts w:eastAsia="Times New Roman" w:cs="Times New Roman"/>
          <w:szCs w:val="24"/>
        </w:rPr>
        <w:t xml:space="preserve">χέδιο </w:t>
      </w:r>
      <w:r>
        <w:rPr>
          <w:rFonts w:eastAsia="Times New Roman" w:cs="Times New Roman"/>
          <w:szCs w:val="24"/>
        </w:rPr>
        <w:t>δ</w:t>
      </w:r>
      <w:r w:rsidRPr="00C66D1C">
        <w:rPr>
          <w:rFonts w:eastAsia="Times New Roman" w:cs="Times New Roman"/>
          <w:szCs w:val="24"/>
        </w:rPr>
        <w:t xml:space="preserve">ράσης κατά των </w:t>
      </w:r>
      <w:r>
        <w:rPr>
          <w:rFonts w:eastAsia="Times New Roman" w:cs="Times New Roman"/>
          <w:szCs w:val="24"/>
        </w:rPr>
        <w:t>ν</w:t>
      </w:r>
      <w:r w:rsidRPr="00C66D1C">
        <w:rPr>
          <w:rFonts w:eastAsia="Times New Roman" w:cs="Times New Roman"/>
          <w:szCs w:val="24"/>
        </w:rPr>
        <w:t xml:space="preserve">αρκωτικών δίχως </w:t>
      </w:r>
      <w:r>
        <w:rPr>
          <w:rFonts w:eastAsia="Times New Roman" w:cs="Times New Roman"/>
          <w:szCs w:val="24"/>
        </w:rPr>
        <w:t>ε</w:t>
      </w:r>
      <w:r w:rsidRPr="00C66D1C">
        <w:rPr>
          <w:rFonts w:eastAsia="Times New Roman" w:cs="Times New Roman"/>
          <w:szCs w:val="24"/>
        </w:rPr>
        <w:t xml:space="preserve">θνικό </w:t>
      </w:r>
      <w:r>
        <w:rPr>
          <w:rFonts w:eastAsia="Times New Roman" w:cs="Times New Roman"/>
          <w:szCs w:val="24"/>
        </w:rPr>
        <w:t>σ</w:t>
      </w:r>
      <w:r w:rsidRPr="00C66D1C">
        <w:rPr>
          <w:rFonts w:eastAsia="Times New Roman" w:cs="Times New Roman"/>
          <w:szCs w:val="24"/>
        </w:rPr>
        <w:t>υντονιστή;».</w:t>
      </w:r>
    </w:p>
    <w:p w14:paraId="640C8FFD" w14:textId="77777777" w:rsidR="00F91B1C" w:rsidRDefault="00D64095">
      <w:pPr>
        <w:spacing w:line="600" w:lineRule="auto"/>
        <w:ind w:firstLine="720"/>
        <w:jc w:val="both"/>
        <w:rPr>
          <w:rFonts w:eastAsia="Times New Roman" w:cs="Times New Roman"/>
          <w:szCs w:val="24"/>
        </w:rPr>
      </w:pPr>
      <w:r>
        <w:rPr>
          <w:rFonts w:eastAsia="Times New Roman" w:cs="Times New Roman"/>
          <w:szCs w:val="24"/>
        </w:rPr>
        <w:t>3.</w:t>
      </w:r>
      <w:r w:rsidRPr="00C66D1C">
        <w:rPr>
          <w:rFonts w:eastAsia="Times New Roman" w:cs="Times New Roman"/>
          <w:szCs w:val="24"/>
        </w:rPr>
        <w:t xml:space="preserve"> Η με αριθμό 2/1-10-2018 </w:t>
      </w:r>
      <w:r>
        <w:rPr>
          <w:rFonts w:eastAsia="Times New Roman" w:cs="Times New Roman"/>
          <w:szCs w:val="24"/>
        </w:rPr>
        <w:t>ε</w:t>
      </w:r>
      <w:r w:rsidRPr="00C66D1C">
        <w:rPr>
          <w:rFonts w:eastAsia="Times New Roman" w:cs="Times New Roman"/>
          <w:szCs w:val="24"/>
        </w:rPr>
        <w:t xml:space="preserve">πίκαιρη </w:t>
      </w:r>
      <w:r>
        <w:rPr>
          <w:rFonts w:eastAsia="Times New Roman" w:cs="Times New Roman"/>
          <w:szCs w:val="24"/>
        </w:rPr>
        <w:t>ε</w:t>
      </w:r>
      <w:r w:rsidRPr="00C66D1C">
        <w:rPr>
          <w:rFonts w:eastAsia="Times New Roman" w:cs="Times New Roman"/>
          <w:szCs w:val="24"/>
        </w:rPr>
        <w:t>ρώτηση του Βουλευτή Β΄ Πειραι</w:t>
      </w:r>
      <w:r>
        <w:rPr>
          <w:rFonts w:eastAsia="Times New Roman" w:cs="Times New Roman"/>
          <w:szCs w:val="24"/>
        </w:rPr>
        <w:t>ώς</w:t>
      </w:r>
      <w:r w:rsidRPr="00C66D1C">
        <w:rPr>
          <w:rFonts w:eastAsia="Times New Roman" w:cs="Times New Roman"/>
          <w:szCs w:val="24"/>
        </w:rPr>
        <w:t xml:space="preserve"> του Λαϊκού Συνδέσμου - </w:t>
      </w:r>
      <w:r>
        <w:rPr>
          <w:rFonts w:eastAsia="Times New Roman" w:cs="Times New Roman"/>
          <w:szCs w:val="24"/>
        </w:rPr>
        <w:t xml:space="preserve">Χρυσή Αυγή κ. </w:t>
      </w:r>
      <w:r>
        <w:rPr>
          <w:rFonts w:eastAsia="Times New Roman" w:cs="Times New Roman"/>
          <w:bCs/>
          <w:szCs w:val="24"/>
        </w:rPr>
        <w:t xml:space="preserve">Ιωάννη Λαγού </w:t>
      </w:r>
      <w:r>
        <w:rPr>
          <w:rFonts w:eastAsia="Times New Roman" w:cs="Times New Roman"/>
          <w:szCs w:val="24"/>
        </w:rPr>
        <w:t>προς την Υπουργό</w:t>
      </w:r>
      <w:r>
        <w:rPr>
          <w:rFonts w:eastAsia="Times New Roman" w:cs="Times New Roman"/>
          <w:szCs w:val="24"/>
        </w:rPr>
        <w:t xml:space="preserve"> </w:t>
      </w:r>
      <w:r>
        <w:rPr>
          <w:rFonts w:eastAsia="Times New Roman" w:cs="Times New Roman"/>
          <w:bCs/>
          <w:szCs w:val="24"/>
        </w:rPr>
        <w:t xml:space="preserve">Προστασίας του Πολίτη, </w:t>
      </w:r>
      <w:r w:rsidRPr="00C66D1C">
        <w:rPr>
          <w:rFonts w:eastAsia="Times New Roman" w:cs="Times New Roman"/>
          <w:szCs w:val="24"/>
        </w:rPr>
        <w:t xml:space="preserve">με θέμα: «Αναίτια βία άσκησε η ΕΛΑΣ στη διαδήλωση της Θεσσαλονίκης που διεξήχθη ενάντια στη </w:t>
      </w:r>
      <w:r>
        <w:rPr>
          <w:rFonts w:eastAsia="Times New Roman" w:cs="Times New Roman"/>
          <w:szCs w:val="24"/>
        </w:rPr>
        <w:t>Σ</w:t>
      </w:r>
      <w:r w:rsidRPr="00C66D1C">
        <w:rPr>
          <w:rFonts w:eastAsia="Times New Roman" w:cs="Times New Roman"/>
          <w:szCs w:val="24"/>
        </w:rPr>
        <w:t>υμφωνία των Πρεσπών».</w:t>
      </w:r>
    </w:p>
    <w:p w14:paraId="640C8FFE" w14:textId="77777777" w:rsidR="00F91B1C" w:rsidRDefault="00D64095">
      <w:pPr>
        <w:spacing w:line="600" w:lineRule="auto"/>
        <w:ind w:firstLine="720"/>
        <w:jc w:val="both"/>
        <w:rPr>
          <w:rFonts w:eastAsia="Times New Roman" w:cs="Times New Roman"/>
          <w:bCs/>
          <w:szCs w:val="24"/>
        </w:rPr>
      </w:pPr>
      <w:r w:rsidRPr="00C66D1C">
        <w:rPr>
          <w:rFonts w:eastAsia="Times New Roman" w:cs="Times New Roman"/>
          <w:bCs/>
          <w:szCs w:val="24"/>
        </w:rPr>
        <w:t>Β. ΕΠΙΚΑΙΡΕΣ ΕΡΩΤΗΣΕΙΣ Δεύτερου Κύκλου (Άρθρο 130 παρ</w:t>
      </w:r>
      <w:r>
        <w:rPr>
          <w:rFonts w:eastAsia="Times New Roman" w:cs="Times New Roman"/>
          <w:bCs/>
          <w:szCs w:val="24"/>
        </w:rPr>
        <w:t>άγραφοι</w:t>
      </w:r>
      <w:r w:rsidRPr="00C66D1C">
        <w:rPr>
          <w:rFonts w:eastAsia="Times New Roman" w:cs="Times New Roman"/>
          <w:bCs/>
          <w:szCs w:val="24"/>
        </w:rPr>
        <w:t xml:space="preserve"> 2 και 3 </w:t>
      </w:r>
      <w:r>
        <w:rPr>
          <w:rFonts w:eastAsia="Times New Roman" w:cs="Times New Roman"/>
          <w:bCs/>
          <w:szCs w:val="24"/>
        </w:rPr>
        <w:t xml:space="preserve">του </w:t>
      </w:r>
      <w:r w:rsidRPr="00C66D1C">
        <w:rPr>
          <w:rFonts w:eastAsia="Times New Roman" w:cs="Times New Roman"/>
          <w:bCs/>
          <w:szCs w:val="24"/>
        </w:rPr>
        <w:t>Καν</w:t>
      </w:r>
      <w:r>
        <w:rPr>
          <w:rFonts w:eastAsia="Times New Roman" w:cs="Times New Roman"/>
          <w:bCs/>
          <w:szCs w:val="24"/>
        </w:rPr>
        <w:t>ονισμού της</w:t>
      </w:r>
      <w:r w:rsidRPr="00C66D1C">
        <w:rPr>
          <w:rFonts w:eastAsia="Times New Roman" w:cs="Times New Roman"/>
          <w:bCs/>
          <w:szCs w:val="24"/>
        </w:rPr>
        <w:t xml:space="preserve"> Βουλής)</w:t>
      </w:r>
    </w:p>
    <w:p w14:paraId="640C8FFF" w14:textId="77777777" w:rsidR="00F91B1C" w:rsidRDefault="00D64095">
      <w:pPr>
        <w:spacing w:line="600" w:lineRule="auto"/>
        <w:ind w:firstLine="720"/>
        <w:jc w:val="both"/>
        <w:rPr>
          <w:rFonts w:eastAsia="Times New Roman" w:cs="Times New Roman"/>
          <w:szCs w:val="24"/>
        </w:rPr>
      </w:pPr>
      <w:r>
        <w:rPr>
          <w:rFonts w:eastAsia="Times New Roman" w:cs="Times New Roman"/>
          <w:szCs w:val="24"/>
        </w:rPr>
        <w:t>1.</w:t>
      </w:r>
      <w:r w:rsidRPr="00C66D1C">
        <w:rPr>
          <w:rFonts w:eastAsia="Times New Roman" w:cs="Times New Roman"/>
          <w:szCs w:val="24"/>
        </w:rPr>
        <w:t xml:space="preserve"> Η με αριθμό 12/1-10-2018 </w:t>
      </w:r>
      <w:r>
        <w:rPr>
          <w:rFonts w:eastAsia="Times New Roman" w:cs="Times New Roman"/>
          <w:szCs w:val="24"/>
        </w:rPr>
        <w:t>ε</w:t>
      </w:r>
      <w:r w:rsidRPr="00C66D1C">
        <w:rPr>
          <w:rFonts w:eastAsia="Times New Roman" w:cs="Times New Roman"/>
          <w:szCs w:val="24"/>
        </w:rPr>
        <w:t xml:space="preserve">πίκαιρη </w:t>
      </w:r>
      <w:r>
        <w:rPr>
          <w:rFonts w:eastAsia="Times New Roman" w:cs="Times New Roman"/>
          <w:szCs w:val="24"/>
        </w:rPr>
        <w:t>ε</w:t>
      </w:r>
      <w:r w:rsidRPr="00C66D1C">
        <w:rPr>
          <w:rFonts w:eastAsia="Times New Roman" w:cs="Times New Roman"/>
          <w:szCs w:val="24"/>
        </w:rPr>
        <w:t>ρώτηση του Βουλευτή Φθ</w:t>
      </w:r>
      <w:r>
        <w:rPr>
          <w:rFonts w:eastAsia="Times New Roman" w:cs="Times New Roman"/>
          <w:szCs w:val="24"/>
        </w:rPr>
        <w:t xml:space="preserve">ιώτιδας της Νέας Δημοκρατίας κ. </w:t>
      </w:r>
      <w:r w:rsidRPr="00C66D1C">
        <w:rPr>
          <w:rFonts w:eastAsia="Times New Roman" w:cs="Times New Roman"/>
          <w:bCs/>
          <w:szCs w:val="24"/>
        </w:rPr>
        <w:t xml:space="preserve">Χρήστου </w:t>
      </w:r>
      <w:proofErr w:type="spellStart"/>
      <w:r w:rsidRPr="00C66D1C">
        <w:rPr>
          <w:rFonts w:eastAsia="Times New Roman" w:cs="Times New Roman"/>
          <w:bCs/>
          <w:szCs w:val="24"/>
        </w:rPr>
        <w:t>Σταϊκούρα</w:t>
      </w:r>
      <w:proofErr w:type="spellEnd"/>
      <w:r>
        <w:rPr>
          <w:rFonts w:eastAsia="Times New Roman" w:cs="Times New Roman"/>
          <w:szCs w:val="24"/>
        </w:rPr>
        <w:t xml:space="preserve"> προς τον Υπουργό </w:t>
      </w:r>
      <w:r>
        <w:rPr>
          <w:rFonts w:eastAsia="Times New Roman" w:cs="Times New Roman"/>
          <w:bCs/>
          <w:szCs w:val="24"/>
        </w:rPr>
        <w:t xml:space="preserve">Οικονομικών, </w:t>
      </w:r>
      <w:r w:rsidRPr="00C66D1C">
        <w:rPr>
          <w:rFonts w:eastAsia="Times New Roman" w:cs="Times New Roman"/>
          <w:szCs w:val="24"/>
        </w:rPr>
        <w:t xml:space="preserve">με θέμα: </w:t>
      </w:r>
      <w:r w:rsidRPr="00C66D1C">
        <w:rPr>
          <w:rFonts w:eastAsia="Times New Roman" w:cs="Times New Roman"/>
          <w:szCs w:val="24"/>
        </w:rPr>
        <w:lastRenderedPageBreak/>
        <w:t xml:space="preserve">«Χρηματοδότηση δράσεων από προϊόντα εγκληματικών ενεργειών κατά του </w:t>
      </w:r>
      <w:r>
        <w:rPr>
          <w:rFonts w:eastAsia="Times New Roman" w:cs="Times New Roman"/>
          <w:szCs w:val="24"/>
        </w:rPr>
        <w:t>ε</w:t>
      </w:r>
      <w:r w:rsidRPr="00C66D1C">
        <w:rPr>
          <w:rFonts w:eastAsia="Times New Roman" w:cs="Times New Roman"/>
          <w:szCs w:val="24"/>
        </w:rPr>
        <w:t xml:space="preserve">λληνικού </w:t>
      </w:r>
      <w:r>
        <w:rPr>
          <w:rFonts w:eastAsia="Times New Roman" w:cs="Times New Roman"/>
          <w:szCs w:val="24"/>
        </w:rPr>
        <w:t>δ</w:t>
      </w:r>
      <w:r w:rsidRPr="00C66D1C">
        <w:rPr>
          <w:rFonts w:eastAsia="Times New Roman" w:cs="Times New Roman"/>
          <w:szCs w:val="24"/>
        </w:rPr>
        <w:t xml:space="preserve">ημοσίου και διάθεση ποσού για </w:t>
      </w:r>
      <w:r w:rsidRPr="00C66D1C">
        <w:rPr>
          <w:rFonts w:eastAsia="Times New Roman" w:cs="Times New Roman"/>
          <w:szCs w:val="24"/>
        </w:rPr>
        <w:t>κοινωνικούς σκοπούς».</w:t>
      </w:r>
    </w:p>
    <w:p w14:paraId="640C9000" w14:textId="77777777" w:rsidR="00F91B1C" w:rsidRDefault="00D64095">
      <w:pPr>
        <w:spacing w:line="600" w:lineRule="auto"/>
        <w:ind w:firstLine="720"/>
        <w:jc w:val="both"/>
        <w:rPr>
          <w:rFonts w:eastAsia="Times New Roman" w:cs="Times New Roman"/>
          <w:szCs w:val="24"/>
        </w:rPr>
      </w:pPr>
      <w:r>
        <w:rPr>
          <w:rFonts w:eastAsia="Times New Roman" w:cs="Times New Roman"/>
          <w:szCs w:val="24"/>
        </w:rPr>
        <w:t>2. Η με αριθμό 5/1-10-2018</w:t>
      </w:r>
      <w:r w:rsidRPr="00C66D1C">
        <w:rPr>
          <w:rFonts w:eastAsia="Times New Roman" w:cs="Times New Roman"/>
          <w:szCs w:val="24"/>
        </w:rPr>
        <w:t xml:space="preserve"> </w:t>
      </w:r>
      <w:r>
        <w:rPr>
          <w:rFonts w:eastAsia="Times New Roman" w:cs="Times New Roman"/>
          <w:szCs w:val="24"/>
        </w:rPr>
        <w:t>ε</w:t>
      </w:r>
      <w:r w:rsidRPr="00C66D1C">
        <w:rPr>
          <w:rFonts w:eastAsia="Times New Roman" w:cs="Times New Roman"/>
          <w:szCs w:val="24"/>
        </w:rPr>
        <w:t xml:space="preserve">πίκαιρη </w:t>
      </w:r>
      <w:r>
        <w:rPr>
          <w:rFonts w:eastAsia="Times New Roman" w:cs="Times New Roman"/>
          <w:szCs w:val="24"/>
        </w:rPr>
        <w:t>ε</w:t>
      </w:r>
      <w:r w:rsidRPr="00C66D1C">
        <w:rPr>
          <w:rFonts w:eastAsia="Times New Roman" w:cs="Times New Roman"/>
          <w:szCs w:val="24"/>
        </w:rPr>
        <w:t>ρώτηση του Βουλευτή Α΄ Πειραι</w:t>
      </w:r>
      <w:r>
        <w:rPr>
          <w:rFonts w:eastAsia="Times New Roman" w:cs="Times New Roman"/>
          <w:szCs w:val="24"/>
        </w:rPr>
        <w:t>ώς</w:t>
      </w:r>
      <w:r w:rsidRPr="00C66D1C">
        <w:rPr>
          <w:rFonts w:eastAsia="Times New Roman" w:cs="Times New Roman"/>
          <w:szCs w:val="24"/>
        </w:rPr>
        <w:t xml:space="preserve"> του Λ</w:t>
      </w:r>
      <w:r>
        <w:rPr>
          <w:rFonts w:eastAsia="Times New Roman" w:cs="Times New Roman"/>
          <w:szCs w:val="24"/>
        </w:rPr>
        <w:t>αϊκού Συνδέσμου</w:t>
      </w:r>
      <w:r>
        <w:rPr>
          <w:rFonts w:eastAsia="Times New Roman" w:cs="Times New Roman"/>
          <w:szCs w:val="24"/>
        </w:rPr>
        <w:t xml:space="preserve"> - </w:t>
      </w:r>
      <w:r>
        <w:rPr>
          <w:rFonts w:eastAsia="Times New Roman" w:cs="Times New Roman"/>
          <w:szCs w:val="24"/>
        </w:rPr>
        <w:t xml:space="preserve">Χρυσή Αυγή κ. </w:t>
      </w:r>
      <w:r w:rsidRPr="00C66D1C">
        <w:rPr>
          <w:rFonts w:eastAsia="Times New Roman" w:cs="Times New Roman"/>
          <w:bCs/>
          <w:szCs w:val="24"/>
        </w:rPr>
        <w:t xml:space="preserve">Νικολάου </w:t>
      </w:r>
      <w:proofErr w:type="spellStart"/>
      <w:r w:rsidRPr="00C66D1C">
        <w:rPr>
          <w:rFonts w:eastAsia="Times New Roman" w:cs="Times New Roman"/>
          <w:bCs/>
          <w:szCs w:val="24"/>
        </w:rPr>
        <w:t>Κούζηλου</w:t>
      </w:r>
      <w:proofErr w:type="spellEnd"/>
      <w:r>
        <w:rPr>
          <w:rFonts w:eastAsia="Times New Roman" w:cs="Times New Roman"/>
          <w:szCs w:val="24"/>
        </w:rPr>
        <w:t xml:space="preserve"> προς τον Υπουργό </w:t>
      </w:r>
      <w:r w:rsidRPr="00C66D1C">
        <w:rPr>
          <w:rFonts w:eastAsia="Times New Roman" w:cs="Times New Roman"/>
          <w:bCs/>
          <w:szCs w:val="24"/>
        </w:rPr>
        <w:t>Εθνικής Άμυνας,</w:t>
      </w:r>
      <w:r>
        <w:rPr>
          <w:rFonts w:eastAsia="Times New Roman" w:cs="Times New Roman"/>
          <w:szCs w:val="24"/>
        </w:rPr>
        <w:t xml:space="preserve"> </w:t>
      </w:r>
      <w:r w:rsidRPr="00C66D1C">
        <w:rPr>
          <w:rFonts w:eastAsia="Times New Roman" w:cs="Times New Roman"/>
          <w:szCs w:val="24"/>
        </w:rPr>
        <w:t>με θέμα: «Καζάνι έτοιμο να εκραγεί το κρατίδιο των Σκοπίων».</w:t>
      </w:r>
    </w:p>
    <w:p w14:paraId="640C9001" w14:textId="77777777" w:rsidR="00F91B1C" w:rsidRDefault="00D64095">
      <w:pPr>
        <w:spacing w:line="600" w:lineRule="auto"/>
        <w:ind w:firstLine="720"/>
        <w:jc w:val="center"/>
        <w:rPr>
          <w:rFonts w:eastAsia="Times New Roman" w:cs="Times New Roman"/>
          <w:color w:val="FF0000"/>
          <w:szCs w:val="24"/>
        </w:rPr>
      </w:pPr>
      <w:r>
        <w:rPr>
          <w:rFonts w:eastAsia="Times New Roman" w:cs="Times New Roman"/>
          <w:color w:val="FF0000"/>
          <w:szCs w:val="24"/>
        </w:rPr>
        <w:t>(</w:t>
      </w:r>
      <w:r w:rsidRPr="00FB7051">
        <w:rPr>
          <w:rFonts w:eastAsia="Times New Roman" w:cs="Times New Roman"/>
          <w:color w:val="FF0000"/>
          <w:szCs w:val="24"/>
        </w:rPr>
        <w:t xml:space="preserve">ΑΛΛΑΓΗ ΣΕΛΙΔΑΣ </w:t>
      </w:r>
      <w:r w:rsidRPr="00FB7051">
        <w:rPr>
          <w:rFonts w:eastAsia="Times New Roman" w:cs="Times New Roman"/>
          <w:color w:val="FF0000"/>
          <w:szCs w:val="24"/>
        </w:rPr>
        <w:t>ΛΟΓΩ ΑΛΛΑΓΗΣ ΘΕΜΑΤΟΣ</w:t>
      </w:r>
      <w:r>
        <w:rPr>
          <w:rFonts w:eastAsia="Times New Roman" w:cs="Times New Roman"/>
          <w:color w:val="FF0000"/>
          <w:szCs w:val="24"/>
        </w:rPr>
        <w:t>)</w:t>
      </w:r>
    </w:p>
    <w:p w14:paraId="640C9002" w14:textId="77777777" w:rsidR="00F91B1C" w:rsidRDefault="00D6409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Κυρίες και κύριοι συνάδελφοι, εισερχόμαστε στη συζήτηση των </w:t>
      </w:r>
    </w:p>
    <w:p w14:paraId="640C9003" w14:textId="77777777" w:rsidR="00F91B1C" w:rsidRDefault="00D64095">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640C9004" w14:textId="77777777" w:rsidR="00F91B1C" w:rsidRDefault="00D64095">
      <w:pPr>
        <w:spacing w:line="600" w:lineRule="auto"/>
        <w:ind w:firstLine="720"/>
        <w:jc w:val="both"/>
        <w:rPr>
          <w:rFonts w:eastAsia="Times New Roman" w:cs="Times New Roman"/>
          <w:szCs w:val="24"/>
        </w:rPr>
      </w:pPr>
      <w:r>
        <w:rPr>
          <w:rFonts w:eastAsia="Times New Roman" w:cs="Times New Roman"/>
          <w:szCs w:val="24"/>
        </w:rPr>
        <w:t xml:space="preserve">Από το σημερινό δελτίο επικαίρων ερωτήσεων δεν θα συζητηθούν σύμφωνα με σχετική εντολή του Γραμματέα της Κυβέρνησης, </w:t>
      </w:r>
      <w:r>
        <w:rPr>
          <w:rFonts w:eastAsia="Times New Roman" w:cs="Times New Roman"/>
          <w:szCs w:val="24"/>
        </w:rPr>
        <w:t>οι κάτωθι επίκαιρες ερωτήσεις.</w:t>
      </w:r>
    </w:p>
    <w:p w14:paraId="640C9005" w14:textId="77777777" w:rsidR="00F91B1C" w:rsidRDefault="00D64095">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δεύτερη </w:t>
      </w:r>
      <w:r w:rsidRPr="00AC2FE5">
        <w:rPr>
          <w:rFonts w:eastAsia="Times New Roman" w:cs="Times New Roman"/>
          <w:szCs w:val="24"/>
        </w:rPr>
        <w:t xml:space="preserve">με αριθμό 3/1-10-2018 </w:t>
      </w:r>
      <w:r>
        <w:rPr>
          <w:rFonts w:eastAsia="Times New Roman" w:cs="Times New Roman"/>
          <w:szCs w:val="24"/>
        </w:rPr>
        <w:t>ε</w:t>
      </w:r>
      <w:r w:rsidRPr="00AC2FE5">
        <w:rPr>
          <w:rFonts w:eastAsia="Times New Roman" w:cs="Times New Roman"/>
          <w:szCs w:val="24"/>
        </w:rPr>
        <w:t xml:space="preserve">πίκαιρη </w:t>
      </w:r>
      <w:r>
        <w:rPr>
          <w:rFonts w:eastAsia="Times New Roman" w:cs="Times New Roman"/>
          <w:szCs w:val="24"/>
        </w:rPr>
        <w:t>ε</w:t>
      </w:r>
      <w:r w:rsidRPr="00AC2FE5">
        <w:rPr>
          <w:rFonts w:eastAsia="Times New Roman" w:cs="Times New Roman"/>
          <w:szCs w:val="24"/>
        </w:rPr>
        <w:t>ρώτηση πρώτου κύκλου του Βουλευτή Α΄ Πειραι</w:t>
      </w:r>
      <w:r>
        <w:rPr>
          <w:rFonts w:eastAsia="Times New Roman" w:cs="Times New Roman"/>
          <w:szCs w:val="24"/>
        </w:rPr>
        <w:t>ώς</w:t>
      </w:r>
      <w:r w:rsidRPr="00AC2FE5">
        <w:rPr>
          <w:rFonts w:eastAsia="Times New Roman" w:cs="Times New Roman"/>
          <w:szCs w:val="24"/>
        </w:rPr>
        <w:t xml:space="preserve"> του Λαϊκού Συνδέσμου</w:t>
      </w:r>
      <w:r>
        <w:rPr>
          <w:rFonts w:eastAsia="Times New Roman" w:cs="Times New Roman"/>
          <w:szCs w:val="24"/>
        </w:rPr>
        <w:t xml:space="preserve"> - </w:t>
      </w:r>
      <w:r w:rsidRPr="00AC2FE5">
        <w:rPr>
          <w:rFonts w:eastAsia="Times New Roman" w:cs="Times New Roman"/>
          <w:szCs w:val="24"/>
        </w:rPr>
        <w:t>Χρυσή Αυγή κ.</w:t>
      </w:r>
      <w:r>
        <w:rPr>
          <w:rFonts w:eastAsia="Times New Roman" w:cs="Times New Roman"/>
          <w:szCs w:val="24"/>
        </w:rPr>
        <w:t xml:space="preserve"> </w:t>
      </w:r>
      <w:r w:rsidRPr="00AC2FE5">
        <w:rPr>
          <w:rFonts w:eastAsia="Times New Roman" w:cs="Times New Roman"/>
          <w:bCs/>
          <w:szCs w:val="24"/>
        </w:rPr>
        <w:t xml:space="preserve">Νικολάου </w:t>
      </w:r>
      <w:proofErr w:type="spellStart"/>
      <w:r w:rsidRPr="00AC2FE5">
        <w:rPr>
          <w:rFonts w:eastAsia="Times New Roman" w:cs="Times New Roman"/>
          <w:bCs/>
          <w:szCs w:val="24"/>
        </w:rPr>
        <w:t>Κούζηλου</w:t>
      </w:r>
      <w:proofErr w:type="spellEnd"/>
      <w:r>
        <w:rPr>
          <w:rFonts w:eastAsia="Times New Roman" w:cs="Times New Roman"/>
          <w:szCs w:val="24"/>
        </w:rPr>
        <w:t xml:space="preserve"> </w:t>
      </w:r>
      <w:r w:rsidRPr="00AC2FE5">
        <w:rPr>
          <w:rFonts w:eastAsia="Times New Roman" w:cs="Times New Roman"/>
          <w:szCs w:val="24"/>
        </w:rPr>
        <w:t>προς τον Υπουργό</w:t>
      </w:r>
      <w:r>
        <w:rPr>
          <w:rFonts w:eastAsia="Times New Roman" w:cs="Times New Roman"/>
          <w:szCs w:val="24"/>
        </w:rPr>
        <w:t xml:space="preserve"> </w:t>
      </w:r>
      <w:r w:rsidRPr="00AC2FE5">
        <w:rPr>
          <w:rFonts w:eastAsia="Times New Roman" w:cs="Times New Roman"/>
          <w:bCs/>
          <w:szCs w:val="24"/>
        </w:rPr>
        <w:t>Εσωτερικών,</w:t>
      </w:r>
      <w:r>
        <w:rPr>
          <w:rFonts w:eastAsia="Times New Roman" w:cs="Times New Roman"/>
          <w:szCs w:val="24"/>
        </w:rPr>
        <w:t xml:space="preserve"> </w:t>
      </w:r>
      <w:r w:rsidRPr="00AC2FE5">
        <w:rPr>
          <w:rFonts w:eastAsia="Times New Roman" w:cs="Times New Roman"/>
          <w:szCs w:val="24"/>
        </w:rPr>
        <w:t>με θέμα: «Ανεξέλεγκτη η κατάσταση στο κέντρο φιλο</w:t>
      </w:r>
      <w:r>
        <w:rPr>
          <w:rFonts w:eastAsia="Times New Roman" w:cs="Times New Roman"/>
          <w:szCs w:val="24"/>
        </w:rPr>
        <w:t>ξενί</w:t>
      </w:r>
      <w:r>
        <w:rPr>
          <w:rFonts w:eastAsia="Times New Roman" w:cs="Times New Roman"/>
          <w:szCs w:val="24"/>
        </w:rPr>
        <w:t xml:space="preserve">ας προσφύγων στο Σκαραμαγκά», λόγω κωλύματος της αρμόδιας Υφυπουργού. </w:t>
      </w:r>
    </w:p>
    <w:p w14:paraId="640C9006" w14:textId="77777777" w:rsidR="00F91B1C" w:rsidRDefault="00D64095">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sidRPr="004730D0">
        <w:rPr>
          <w:rFonts w:eastAsia="Times New Roman" w:cs="Times New Roman"/>
          <w:szCs w:val="24"/>
        </w:rPr>
        <w:t xml:space="preserve">πρώτη με αριθμό 10/1-10-2018 </w:t>
      </w:r>
      <w:r>
        <w:rPr>
          <w:rFonts w:eastAsia="Times New Roman" w:cs="Times New Roman"/>
          <w:szCs w:val="24"/>
        </w:rPr>
        <w:t>ε</w:t>
      </w:r>
      <w:r w:rsidRPr="004730D0">
        <w:rPr>
          <w:rFonts w:eastAsia="Times New Roman" w:cs="Times New Roman"/>
          <w:szCs w:val="24"/>
        </w:rPr>
        <w:t xml:space="preserve">πίκαιρη </w:t>
      </w:r>
      <w:r>
        <w:rPr>
          <w:rFonts w:eastAsia="Times New Roman" w:cs="Times New Roman"/>
          <w:szCs w:val="24"/>
        </w:rPr>
        <w:t>ε</w:t>
      </w:r>
      <w:r w:rsidRPr="004730D0">
        <w:rPr>
          <w:rFonts w:eastAsia="Times New Roman" w:cs="Times New Roman"/>
          <w:szCs w:val="24"/>
        </w:rPr>
        <w:t xml:space="preserve">ρώτηση </w:t>
      </w:r>
      <w:r>
        <w:rPr>
          <w:rFonts w:eastAsia="Times New Roman" w:cs="Times New Roman"/>
          <w:szCs w:val="24"/>
        </w:rPr>
        <w:t xml:space="preserve">δεύτερου κύκλου του </w:t>
      </w:r>
      <w:r w:rsidRPr="004730D0">
        <w:rPr>
          <w:rFonts w:eastAsia="Times New Roman" w:cs="Times New Roman"/>
          <w:szCs w:val="24"/>
        </w:rPr>
        <w:t>Βουλευτή Κορινθίας της Νέας Δημοκρατίας κ.</w:t>
      </w:r>
      <w:r>
        <w:rPr>
          <w:rFonts w:eastAsia="Times New Roman" w:cs="Times New Roman"/>
          <w:bCs/>
          <w:szCs w:val="24"/>
        </w:rPr>
        <w:t xml:space="preserve"> Χρίστου Δήμα </w:t>
      </w:r>
      <w:r w:rsidRPr="004730D0">
        <w:rPr>
          <w:rFonts w:eastAsia="Times New Roman" w:cs="Times New Roman"/>
          <w:szCs w:val="24"/>
        </w:rPr>
        <w:t>προς τον Υπουργό</w:t>
      </w:r>
      <w:r>
        <w:rPr>
          <w:rFonts w:eastAsia="Times New Roman" w:cs="Times New Roman"/>
          <w:szCs w:val="24"/>
        </w:rPr>
        <w:t xml:space="preserve"> </w:t>
      </w:r>
      <w:r w:rsidRPr="004730D0">
        <w:rPr>
          <w:rFonts w:eastAsia="Times New Roman" w:cs="Times New Roman"/>
          <w:bCs/>
          <w:szCs w:val="24"/>
        </w:rPr>
        <w:t>Οικονομίας και Ανάπτυξης,</w:t>
      </w:r>
      <w:r>
        <w:rPr>
          <w:rFonts w:eastAsia="Times New Roman" w:cs="Times New Roman"/>
          <w:szCs w:val="24"/>
        </w:rPr>
        <w:t xml:space="preserve"> </w:t>
      </w:r>
      <w:r w:rsidRPr="004730D0">
        <w:rPr>
          <w:rFonts w:eastAsia="Times New Roman" w:cs="Times New Roman"/>
          <w:szCs w:val="24"/>
        </w:rPr>
        <w:t>με θέμα: «Α</w:t>
      </w:r>
      <w:r>
        <w:rPr>
          <w:rFonts w:eastAsia="Times New Roman" w:cs="Times New Roman"/>
          <w:szCs w:val="24"/>
        </w:rPr>
        <w:t>πορρόφη</w:t>
      </w:r>
      <w:r>
        <w:rPr>
          <w:rFonts w:eastAsia="Times New Roman" w:cs="Times New Roman"/>
          <w:szCs w:val="24"/>
        </w:rPr>
        <w:t>ση πόρων ΕΣΠΑ 2014-2020», λόγ</w:t>
      </w:r>
      <w:r>
        <w:rPr>
          <w:rFonts w:eastAsia="Times New Roman" w:cs="Times New Roman"/>
          <w:szCs w:val="24"/>
        </w:rPr>
        <w:t>ω</w:t>
      </w:r>
      <w:r>
        <w:rPr>
          <w:rFonts w:eastAsia="Times New Roman" w:cs="Times New Roman"/>
          <w:szCs w:val="24"/>
        </w:rPr>
        <w:t xml:space="preserve"> κωλύματος του Υφυπουργού</w:t>
      </w:r>
      <w:r>
        <w:rPr>
          <w:rFonts w:ascii="Verdana" w:eastAsia="Times New Roman" w:hAnsi="Verdana" w:cs="Times New Roman"/>
          <w:color w:val="000000"/>
          <w:sz w:val="17"/>
          <w:szCs w:val="17"/>
        </w:rPr>
        <w:t xml:space="preserve"> </w:t>
      </w:r>
      <w:r>
        <w:rPr>
          <w:rFonts w:eastAsia="Times New Roman" w:cs="Times New Roman"/>
          <w:szCs w:val="24"/>
        </w:rPr>
        <w:t xml:space="preserve">Οικονομίας και Ανάπτυξης κ. </w:t>
      </w:r>
      <w:proofErr w:type="spellStart"/>
      <w:r>
        <w:rPr>
          <w:rFonts w:eastAsia="Times New Roman" w:cs="Times New Roman"/>
          <w:szCs w:val="24"/>
        </w:rPr>
        <w:t>Γιαννακίδη</w:t>
      </w:r>
      <w:proofErr w:type="spellEnd"/>
      <w:r>
        <w:rPr>
          <w:rFonts w:eastAsia="Times New Roman" w:cs="Times New Roman"/>
          <w:szCs w:val="24"/>
        </w:rPr>
        <w:t xml:space="preserve"> ο οποίος βρίσκεται σε κυβερνητική αποστολή.</w:t>
      </w:r>
    </w:p>
    <w:p w14:paraId="640C9007" w14:textId="77777777" w:rsidR="00F91B1C" w:rsidRDefault="00D64095">
      <w:pPr>
        <w:spacing w:line="600" w:lineRule="auto"/>
        <w:ind w:firstLine="720"/>
        <w:jc w:val="both"/>
        <w:rPr>
          <w:rFonts w:eastAsia="Times New Roman" w:cs="Times New Roman"/>
          <w:szCs w:val="24"/>
        </w:rPr>
      </w:pPr>
      <w:r>
        <w:rPr>
          <w:rFonts w:eastAsia="Times New Roman" w:cs="Times New Roman"/>
          <w:szCs w:val="24"/>
        </w:rPr>
        <w:t>Αρχίζουμε με τ</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πρώτη </w:t>
      </w:r>
      <w:r w:rsidRPr="00885FF9">
        <w:rPr>
          <w:rFonts w:eastAsia="Times New Roman" w:cs="Times New Roman"/>
          <w:szCs w:val="24"/>
        </w:rPr>
        <w:t xml:space="preserve">με αριθμό 9/1-10-2018 </w:t>
      </w:r>
      <w:r>
        <w:rPr>
          <w:rFonts w:eastAsia="Times New Roman" w:cs="Times New Roman"/>
          <w:szCs w:val="24"/>
        </w:rPr>
        <w:t>ε</w:t>
      </w:r>
      <w:r w:rsidRPr="00885FF9">
        <w:rPr>
          <w:rFonts w:eastAsia="Times New Roman" w:cs="Times New Roman"/>
          <w:szCs w:val="24"/>
        </w:rPr>
        <w:t xml:space="preserve">πίκαιρη </w:t>
      </w:r>
      <w:r>
        <w:rPr>
          <w:rFonts w:eastAsia="Times New Roman" w:cs="Times New Roman"/>
          <w:szCs w:val="24"/>
        </w:rPr>
        <w:t>ε</w:t>
      </w:r>
      <w:r w:rsidRPr="00885FF9">
        <w:rPr>
          <w:rFonts w:eastAsia="Times New Roman" w:cs="Times New Roman"/>
          <w:szCs w:val="24"/>
        </w:rPr>
        <w:t xml:space="preserve">ρώτηση </w:t>
      </w:r>
      <w:r>
        <w:rPr>
          <w:rFonts w:eastAsia="Times New Roman" w:cs="Times New Roman"/>
          <w:szCs w:val="24"/>
        </w:rPr>
        <w:t xml:space="preserve">πρώτου κύκλου του </w:t>
      </w:r>
      <w:r w:rsidRPr="00885FF9">
        <w:rPr>
          <w:rFonts w:eastAsia="Times New Roman" w:cs="Times New Roman"/>
          <w:szCs w:val="24"/>
        </w:rPr>
        <w:t xml:space="preserve">Βουλευτή Έβρου της Νέας Δημοκρατίας </w:t>
      </w:r>
      <w:r w:rsidRPr="00885FF9">
        <w:rPr>
          <w:rFonts w:eastAsia="Times New Roman" w:cs="Times New Roman"/>
          <w:szCs w:val="24"/>
        </w:rPr>
        <w:t>κ.</w:t>
      </w:r>
      <w:r>
        <w:rPr>
          <w:rFonts w:eastAsia="Times New Roman" w:cs="Times New Roman"/>
          <w:bCs/>
          <w:szCs w:val="24"/>
        </w:rPr>
        <w:t xml:space="preserve"> Αναστασίου </w:t>
      </w:r>
      <w:proofErr w:type="spellStart"/>
      <w:r>
        <w:rPr>
          <w:rFonts w:eastAsia="Times New Roman" w:cs="Times New Roman"/>
          <w:bCs/>
          <w:szCs w:val="24"/>
        </w:rPr>
        <w:t>Δημοσχάκη</w:t>
      </w:r>
      <w:proofErr w:type="spellEnd"/>
      <w:r>
        <w:rPr>
          <w:rFonts w:eastAsia="Times New Roman" w:cs="Times New Roman"/>
          <w:bCs/>
          <w:szCs w:val="24"/>
        </w:rPr>
        <w:t xml:space="preserve"> </w:t>
      </w:r>
      <w:r w:rsidRPr="00885FF9">
        <w:rPr>
          <w:rFonts w:eastAsia="Times New Roman" w:cs="Times New Roman"/>
          <w:szCs w:val="24"/>
        </w:rPr>
        <w:t>προς τον Υπουργό</w:t>
      </w:r>
      <w:r>
        <w:rPr>
          <w:rFonts w:eastAsia="Times New Roman" w:cs="Times New Roman"/>
          <w:bCs/>
          <w:szCs w:val="24"/>
        </w:rPr>
        <w:t xml:space="preserve"> </w:t>
      </w:r>
      <w:r w:rsidRPr="00885FF9">
        <w:rPr>
          <w:rFonts w:eastAsia="Times New Roman" w:cs="Times New Roman"/>
          <w:bCs/>
          <w:szCs w:val="24"/>
        </w:rPr>
        <w:t>Παιδ</w:t>
      </w:r>
      <w:r>
        <w:rPr>
          <w:rFonts w:eastAsia="Times New Roman" w:cs="Times New Roman"/>
          <w:bCs/>
          <w:szCs w:val="24"/>
        </w:rPr>
        <w:t xml:space="preserve">είας, Έρευνας και Θρησκευμάτων, </w:t>
      </w:r>
      <w:r w:rsidRPr="00885FF9">
        <w:rPr>
          <w:rFonts w:eastAsia="Times New Roman" w:cs="Times New Roman"/>
          <w:szCs w:val="24"/>
        </w:rPr>
        <w:t xml:space="preserve">με θέμα: «Χαρακτηριστική αδιαφορία του Υπουργού Παιδείας για τη Σαμοθράκη και τον Έβρο. Δεν ενέταξε το </w:t>
      </w:r>
      <w:r>
        <w:rPr>
          <w:rFonts w:eastAsia="Times New Roman" w:cs="Times New Roman"/>
          <w:szCs w:val="24"/>
        </w:rPr>
        <w:t>ν</w:t>
      </w:r>
      <w:r w:rsidRPr="00885FF9">
        <w:rPr>
          <w:rFonts w:eastAsia="Times New Roman" w:cs="Times New Roman"/>
          <w:szCs w:val="24"/>
        </w:rPr>
        <w:t>ησί της Νίκης στην ευνοϊκή ρύθμιση για την εισαγωγή μαθητών πληγέντων περιο</w:t>
      </w:r>
      <w:r w:rsidRPr="00885FF9">
        <w:rPr>
          <w:rFonts w:eastAsia="Times New Roman" w:cs="Times New Roman"/>
          <w:szCs w:val="24"/>
        </w:rPr>
        <w:t>χών σε ΑΕΙ-ΤΕΙ».</w:t>
      </w:r>
    </w:p>
    <w:p w14:paraId="640C9008" w14:textId="77777777" w:rsidR="00F91B1C" w:rsidRDefault="00D64095">
      <w:pPr>
        <w:spacing w:line="600" w:lineRule="auto"/>
        <w:ind w:firstLine="720"/>
        <w:jc w:val="both"/>
        <w:rPr>
          <w:rFonts w:eastAsia="Times New Roman" w:cs="Times New Roman"/>
          <w:szCs w:val="24"/>
        </w:rPr>
      </w:pPr>
      <w:r>
        <w:rPr>
          <w:rFonts w:eastAsia="Times New Roman" w:cs="Times New Roman"/>
          <w:szCs w:val="24"/>
        </w:rPr>
        <w:t xml:space="preserve">Θα απαντήσει ο Υπουργός Παιδείας, Έρευνας και Θρησκευμάτων κ. </w:t>
      </w:r>
      <w:proofErr w:type="spellStart"/>
      <w:r>
        <w:rPr>
          <w:rFonts w:eastAsia="Times New Roman" w:cs="Times New Roman"/>
          <w:szCs w:val="24"/>
        </w:rPr>
        <w:t>Γαβρόγλου</w:t>
      </w:r>
      <w:proofErr w:type="spellEnd"/>
      <w:r>
        <w:rPr>
          <w:rFonts w:eastAsia="Times New Roman" w:cs="Times New Roman"/>
          <w:szCs w:val="24"/>
        </w:rPr>
        <w:t xml:space="preserve">. </w:t>
      </w:r>
    </w:p>
    <w:p w14:paraId="640C9009" w14:textId="77777777" w:rsidR="00F91B1C" w:rsidRDefault="00D64095">
      <w:pPr>
        <w:spacing w:line="600" w:lineRule="auto"/>
        <w:ind w:firstLine="720"/>
        <w:jc w:val="both"/>
        <w:rPr>
          <w:rFonts w:eastAsia="Times New Roman" w:cs="Times New Roman"/>
          <w:szCs w:val="24"/>
        </w:rPr>
      </w:pPr>
      <w:r>
        <w:rPr>
          <w:rFonts w:eastAsia="Times New Roman" w:cs="Times New Roman"/>
          <w:szCs w:val="24"/>
        </w:rPr>
        <w:t xml:space="preserve">Παρακαλώ, κύριε </w:t>
      </w:r>
      <w:proofErr w:type="spellStart"/>
      <w:r>
        <w:rPr>
          <w:rFonts w:eastAsia="Times New Roman" w:cs="Times New Roman"/>
          <w:szCs w:val="24"/>
        </w:rPr>
        <w:t>Δημοσχάκη</w:t>
      </w:r>
      <w:proofErr w:type="spellEnd"/>
      <w:r>
        <w:rPr>
          <w:rFonts w:eastAsia="Times New Roman" w:cs="Times New Roman"/>
          <w:szCs w:val="24"/>
        </w:rPr>
        <w:t xml:space="preserve">, έχετε τον λόγο για δύο λεπτά. </w:t>
      </w:r>
    </w:p>
    <w:p w14:paraId="640C900A" w14:textId="77777777" w:rsidR="00F91B1C" w:rsidRDefault="00D64095">
      <w:pPr>
        <w:spacing w:line="600" w:lineRule="auto"/>
        <w:ind w:firstLine="720"/>
        <w:jc w:val="both"/>
        <w:rPr>
          <w:rFonts w:eastAsia="Times New Roman" w:cs="Times New Roman"/>
          <w:szCs w:val="24"/>
        </w:rPr>
      </w:pPr>
      <w:r w:rsidRPr="00AA7EE7">
        <w:rPr>
          <w:rFonts w:eastAsia="Times New Roman" w:cs="Times New Roman"/>
          <w:b/>
          <w:szCs w:val="24"/>
        </w:rPr>
        <w:t xml:space="preserve">ΑΝΑΣΤΑΣΙΟΣ </w:t>
      </w:r>
      <w:r>
        <w:rPr>
          <w:rFonts w:eastAsia="Times New Roman" w:cs="Times New Roman"/>
          <w:b/>
          <w:szCs w:val="24"/>
        </w:rPr>
        <w:t xml:space="preserve">(ΤΑΣΟΣ) </w:t>
      </w:r>
      <w:r w:rsidRPr="00AA7EE7">
        <w:rPr>
          <w:rFonts w:eastAsia="Times New Roman" w:cs="Times New Roman"/>
          <w:b/>
          <w:szCs w:val="24"/>
        </w:rPr>
        <w:t>ΔΗΜΟΣΧΑΚ</w:t>
      </w:r>
      <w:r>
        <w:rPr>
          <w:rFonts w:eastAsia="Times New Roman" w:cs="Times New Roman"/>
          <w:b/>
          <w:szCs w:val="24"/>
        </w:rPr>
        <w:t>ΗΣ</w:t>
      </w:r>
      <w:r w:rsidRPr="00AA7EE7">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κύριε Πρόεδρε.</w:t>
      </w:r>
    </w:p>
    <w:p w14:paraId="640C900B" w14:textId="77777777" w:rsidR="00F91B1C" w:rsidRDefault="00D64095">
      <w:pPr>
        <w:spacing w:line="600" w:lineRule="auto"/>
        <w:ind w:firstLine="720"/>
        <w:jc w:val="both"/>
        <w:rPr>
          <w:rFonts w:eastAsia="Times New Roman" w:cs="Times New Roman"/>
          <w:szCs w:val="24"/>
        </w:rPr>
      </w:pPr>
      <w:r>
        <w:rPr>
          <w:rFonts w:eastAsia="Times New Roman" w:cs="Times New Roman"/>
          <w:szCs w:val="24"/>
        </w:rPr>
        <w:t>Κύριε Υπουργέ, η Σαμοθράκη πριν από έναν χρόνο υπέ</w:t>
      </w:r>
      <w:r>
        <w:rPr>
          <w:rFonts w:eastAsia="Times New Roman" w:cs="Times New Roman"/>
          <w:szCs w:val="24"/>
        </w:rPr>
        <w:t xml:space="preserve">στη βιβλικές καταστροφές λόγω ακραίων καιρικών φαινομένων. Το αποτέλεσμα ήταν να υποστούν ανεπανόρθωτες ζημιές σε υποδομές, δίκτυα, σχολεία, κτήρια, επιχειρήσεις αλλά και </w:t>
      </w:r>
      <w:r>
        <w:rPr>
          <w:rFonts w:eastAsia="Times New Roman" w:cs="Times New Roman"/>
          <w:szCs w:val="24"/>
        </w:rPr>
        <w:lastRenderedPageBreak/>
        <w:t>στις ίδιες τις κατοικίες τους. Το ηθικό των κατοίκων καταρρακώθηκε, κύριε Πρόεδρε, τό</w:t>
      </w:r>
      <w:r>
        <w:rPr>
          <w:rFonts w:eastAsia="Times New Roman" w:cs="Times New Roman"/>
          <w:szCs w:val="24"/>
        </w:rPr>
        <w:t xml:space="preserve">τε. Έφυγα από την Αθήνα και επισκέφτηκα άμεσα το νησί και διαπίστωσα πραγματικά ότι αυτή η καταστροφή ήταν βιβλική. </w:t>
      </w:r>
    </w:p>
    <w:p w14:paraId="640C900C" w14:textId="77777777" w:rsidR="00F91B1C" w:rsidRDefault="00D64095">
      <w:pPr>
        <w:spacing w:line="600" w:lineRule="auto"/>
        <w:ind w:firstLine="720"/>
        <w:jc w:val="both"/>
        <w:rPr>
          <w:rFonts w:eastAsia="Times New Roman"/>
          <w:szCs w:val="24"/>
        </w:rPr>
      </w:pPr>
      <w:r>
        <w:rPr>
          <w:rFonts w:eastAsia="Times New Roman"/>
          <w:szCs w:val="24"/>
        </w:rPr>
        <w:t>Ακόμ</w:t>
      </w:r>
      <w:r>
        <w:rPr>
          <w:rFonts w:eastAsia="Times New Roman"/>
          <w:szCs w:val="24"/>
        </w:rPr>
        <w:t>η</w:t>
      </w:r>
      <w:r>
        <w:rPr>
          <w:rFonts w:eastAsia="Times New Roman"/>
          <w:szCs w:val="24"/>
        </w:rPr>
        <w:t xml:space="preserve"> σήμερα </w:t>
      </w:r>
      <w:r>
        <w:rPr>
          <w:rFonts w:eastAsia="Times New Roman"/>
          <w:szCs w:val="24"/>
        </w:rPr>
        <w:t xml:space="preserve">μαζεύουν </w:t>
      </w:r>
      <w:r>
        <w:rPr>
          <w:rFonts w:eastAsia="Times New Roman"/>
          <w:szCs w:val="24"/>
        </w:rPr>
        <w:t>τα συντρίμμια τους και προσπαθούν να σταθούν στα πόδια τους. Το ελάχιστο που σας ζήτησαν, κύριε Υπουργέ, δεκαέξι οικο</w:t>
      </w:r>
      <w:r>
        <w:rPr>
          <w:rFonts w:eastAsia="Times New Roman"/>
          <w:szCs w:val="24"/>
        </w:rPr>
        <w:t xml:space="preserve">γένειες του νησιού ήταν να συμπεριληφθούν τα παιδιά τους στην ευνοϊκή ρύθμιση της πριμοδότησης των μαθητών πληγεισών περιοχών από ακραία καιρικά φαινόμενα για την είσοδό τους στα </w:t>
      </w:r>
      <w:r>
        <w:rPr>
          <w:rFonts w:eastAsia="Times New Roman"/>
          <w:szCs w:val="24"/>
        </w:rPr>
        <w:t>ανώτατα εκπαιδευτικά</w:t>
      </w:r>
      <w:r>
        <w:rPr>
          <w:rFonts w:eastAsia="Times New Roman"/>
          <w:szCs w:val="24"/>
        </w:rPr>
        <w:t xml:space="preserve"> </w:t>
      </w:r>
      <w:r>
        <w:rPr>
          <w:rFonts w:eastAsia="Times New Roman"/>
          <w:szCs w:val="24"/>
        </w:rPr>
        <w:t xml:space="preserve">ιδρύματα </w:t>
      </w:r>
      <w:r>
        <w:rPr>
          <w:rFonts w:eastAsia="Times New Roman"/>
          <w:szCs w:val="24"/>
        </w:rPr>
        <w:t xml:space="preserve">της χώρας στο πλαίσιο των πανελλαδικών εξετάσεων. </w:t>
      </w:r>
    </w:p>
    <w:p w14:paraId="640C900D" w14:textId="77777777" w:rsidR="00F91B1C" w:rsidRDefault="00D64095">
      <w:pPr>
        <w:spacing w:line="600" w:lineRule="auto"/>
        <w:ind w:firstLine="720"/>
        <w:jc w:val="both"/>
        <w:rPr>
          <w:rFonts w:eastAsia="Times New Roman"/>
          <w:szCs w:val="24"/>
        </w:rPr>
      </w:pPr>
      <w:r>
        <w:rPr>
          <w:rFonts w:eastAsia="Times New Roman"/>
          <w:szCs w:val="24"/>
        </w:rPr>
        <w:t>Σας το ζήτησε ο τοπικός δήμος με σχετικό αίτημά του από τις 4 Απριλίου. Σας το ζήτησα κι εγώ μέσα από τον κοινοβουλευτικό έλεγχο, καταθέτοντας γραπτή ερώτηση και μάλιστα την ημέρα που εκδώσατε τη σχετική α</w:t>
      </w:r>
      <w:r>
        <w:rPr>
          <w:rFonts w:eastAsia="Times New Roman"/>
          <w:szCs w:val="24"/>
        </w:rPr>
        <w:t xml:space="preserve">πόφαση. Ήλπιζα να σας </w:t>
      </w:r>
      <w:r>
        <w:rPr>
          <w:rFonts w:eastAsia="Times New Roman"/>
          <w:szCs w:val="24"/>
        </w:rPr>
        <w:t>προλάβαινα</w:t>
      </w:r>
      <w:r>
        <w:rPr>
          <w:rFonts w:eastAsia="Times New Roman"/>
          <w:szCs w:val="24"/>
        </w:rPr>
        <w:t xml:space="preserve">. Οφείλατε να απαντήσετε σε είκοσι πέντε μέρες, σύμφωνα με τον Κανονισμό της Βουλής. </w:t>
      </w:r>
    </w:p>
    <w:p w14:paraId="640C900E" w14:textId="77777777" w:rsidR="00F91B1C" w:rsidRDefault="00D64095">
      <w:pPr>
        <w:spacing w:line="600" w:lineRule="auto"/>
        <w:ind w:firstLine="720"/>
        <w:jc w:val="both"/>
        <w:rPr>
          <w:rFonts w:eastAsia="Times New Roman"/>
          <w:szCs w:val="24"/>
        </w:rPr>
      </w:pPr>
      <w:r>
        <w:rPr>
          <w:rFonts w:eastAsia="Times New Roman"/>
          <w:szCs w:val="24"/>
        </w:rPr>
        <w:t xml:space="preserve">Κύριε Πρόεδρε, αδιαφόρησε ο κύριος Υπουργός και δεν </w:t>
      </w:r>
      <w:proofErr w:type="spellStart"/>
      <w:r>
        <w:rPr>
          <w:rFonts w:eastAsia="Times New Roman"/>
          <w:szCs w:val="24"/>
        </w:rPr>
        <w:t>απήντησε</w:t>
      </w:r>
      <w:proofErr w:type="spellEnd"/>
      <w:r>
        <w:rPr>
          <w:rFonts w:eastAsia="Times New Roman"/>
          <w:szCs w:val="24"/>
        </w:rPr>
        <w:t xml:space="preserve"> σε έναν Βουλευτή του </w:t>
      </w:r>
      <w:r>
        <w:rPr>
          <w:rFonts w:eastAsia="Times New Roman"/>
          <w:szCs w:val="24"/>
        </w:rPr>
        <w:t xml:space="preserve">ελληνικού </w:t>
      </w:r>
      <w:r>
        <w:rPr>
          <w:rFonts w:eastAsia="Times New Roman"/>
          <w:szCs w:val="24"/>
        </w:rPr>
        <w:t>Κοινοβουλίου, όπως οφείλει σύμφωνα με τον ελλη</w:t>
      </w:r>
      <w:r>
        <w:rPr>
          <w:rFonts w:eastAsia="Times New Roman"/>
          <w:szCs w:val="24"/>
        </w:rPr>
        <w:t xml:space="preserve">νικό νόμο. Και μάλιστα υποχρεώθηκα εκ των πραγμάτων, λόγω ευθύνης που με διακρίνει </w:t>
      </w:r>
      <w:r>
        <w:rPr>
          <w:rFonts w:eastAsia="Times New Roman"/>
          <w:szCs w:val="24"/>
        </w:rPr>
        <w:lastRenderedPageBreak/>
        <w:t>και λόγω αγάπης που έχω στο νησί και την πατρίδα μου, την εκλογική μου περιφέρεια, να καταθέσω επίκαιρη ερώτηση και να φέρω το θέμα αυτό στην Ολομέλεια ενώ θα μπορούσε να λυ</w:t>
      </w:r>
      <w:r>
        <w:rPr>
          <w:rFonts w:eastAsia="Times New Roman"/>
          <w:szCs w:val="24"/>
        </w:rPr>
        <w:t xml:space="preserve">θεί με μια απόφαση συμπληρωματική ή ακόμα και να καθυστερούσε για μία μέρα σε ό,τι αφορά στην έκδοση της σχετικής απόφασης. </w:t>
      </w:r>
    </w:p>
    <w:p w14:paraId="640C900F" w14:textId="77777777" w:rsidR="00F91B1C" w:rsidRDefault="00D64095">
      <w:pPr>
        <w:spacing w:line="600" w:lineRule="auto"/>
        <w:ind w:firstLine="720"/>
        <w:jc w:val="both"/>
        <w:rPr>
          <w:rFonts w:eastAsia="Times New Roman"/>
          <w:szCs w:val="24"/>
        </w:rPr>
      </w:pPr>
      <w:r>
        <w:rPr>
          <w:rFonts w:eastAsia="Times New Roman"/>
          <w:szCs w:val="24"/>
        </w:rPr>
        <w:t>Σήμερα θα πρέπει να εξηγήσετε πάνω απ’ όλα σε όλους τους πολίτες της Σαμοθράκης, κυρίως στα παιδιά και τις οικογένειές τους, για πο</w:t>
      </w:r>
      <w:r>
        <w:rPr>
          <w:rFonts w:eastAsia="Times New Roman"/>
          <w:szCs w:val="24"/>
        </w:rPr>
        <w:t xml:space="preserve">ιο λόγο δεν τους συμπεριλάβατε στην απόφαση που εκδώσατε, όπως κάνατε με τα παιδιά της Μάνδρας, της Νέας </w:t>
      </w:r>
      <w:proofErr w:type="spellStart"/>
      <w:r>
        <w:rPr>
          <w:rFonts w:eastAsia="Times New Roman"/>
          <w:szCs w:val="24"/>
        </w:rPr>
        <w:t>Περάμου</w:t>
      </w:r>
      <w:proofErr w:type="spellEnd"/>
      <w:r>
        <w:rPr>
          <w:rFonts w:eastAsia="Times New Roman"/>
          <w:szCs w:val="24"/>
        </w:rPr>
        <w:t xml:space="preserve"> και της Κω. Δεν ζητούν χάρη, αλλά ούτε ελεημοσύνη. Ζητούν αυτό που δικαιούνται βάσει του ν.4521/2018, όπως προβλέπεται στο σχετικό άρθρο 42 το </w:t>
      </w:r>
      <w:r>
        <w:rPr>
          <w:rFonts w:eastAsia="Times New Roman"/>
          <w:szCs w:val="24"/>
        </w:rPr>
        <w:t>οποίο υπερψήφισε όλη η Βουλή των Ελλήνων.</w:t>
      </w:r>
    </w:p>
    <w:p w14:paraId="640C9010" w14:textId="77777777" w:rsidR="00F91B1C" w:rsidRDefault="00D64095">
      <w:pPr>
        <w:spacing w:line="600" w:lineRule="auto"/>
        <w:ind w:firstLine="720"/>
        <w:jc w:val="both"/>
        <w:rPr>
          <w:rFonts w:eastAsia="Times New Roman"/>
          <w:szCs w:val="24"/>
        </w:rPr>
      </w:pPr>
      <w:r>
        <w:rPr>
          <w:rFonts w:eastAsia="Times New Roman"/>
          <w:szCs w:val="24"/>
        </w:rPr>
        <w:t>Δυστυχώς εσείς στρέφετε για μια ακόμα φορά, κύριε Υπουργέ, την πλάτη σας στον Έβρο και τη Θράκη. Κι αυτό εισπράττει ο λαός μας και οι θεσμικοί παράγοντες, λαμβάνοντας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και άλλες πολιτικές σας αποφάσεις που </w:t>
      </w:r>
      <w:r>
        <w:rPr>
          <w:rFonts w:eastAsia="Times New Roman"/>
          <w:szCs w:val="24"/>
        </w:rPr>
        <w:t xml:space="preserve">έχουν σχέση με την περιοχή μας. </w:t>
      </w:r>
    </w:p>
    <w:p w14:paraId="640C9011" w14:textId="77777777" w:rsidR="00F91B1C" w:rsidRDefault="00D64095">
      <w:pPr>
        <w:spacing w:line="600" w:lineRule="auto"/>
        <w:ind w:firstLine="720"/>
        <w:jc w:val="both"/>
        <w:rPr>
          <w:rFonts w:eastAsia="Times New Roman"/>
          <w:szCs w:val="24"/>
        </w:rPr>
      </w:pPr>
      <w:r>
        <w:rPr>
          <w:rFonts w:eastAsia="Times New Roman"/>
          <w:szCs w:val="24"/>
        </w:rPr>
        <w:t>Μπορείτε σας παρακαλώ να εξηγήσετε στους κατοίκους της Σαμοθράκης με ποιο σκεπτικό δεν συμπεριλάβατε το νησί της Νίκης, έστω και εκ των υστέρων, στην υπουργική σας απόφαση για πριμοδότηση εισαγωγής μαθητών του τοπικού λυκεί</w:t>
      </w:r>
      <w:r>
        <w:rPr>
          <w:rFonts w:eastAsia="Times New Roman"/>
          <w:szCs w:val="24"/>
        </w:rPr>
        <w:t xml:space="preserve">ου στα </w:t>
      </w:r>
      <w:r>
        <w:rPr>
          <w:rFonts w:eastAsia="Times New Roman"/>
          <w:szCs w:val="24"/>
        </w:rPr>
        <w:t>ανώτατα εκπαιδευτικά ιδρύματα</w:t>
      </w:r>
      <w:r>
        <w:rPr>
          <w:rFonts w:eastAsia="Times New Roman"/>
          <w:szCs w:val="24"/>
        </w:rPr>
        <w:t>, όπως προβλέπει η σχετική νομοθεσία;</w:t>
      </w:r>
      <w:r>
        <w:rPr>
          <w:rFonts w:eastAsia="Times New Roman"/>
          <w:szCs w:val="24"/>
        </w:rPr>
        <w:tab/>
        <w:t xml:space="preserve"> </w:t>
      </w:r>
    </w:p>
    <w:p w14:paraId="640C9012" w14:textId="77777777" w:rsidR="00F91B1C" w:rsidRDefault="00D64095">
      <w:pPr>
        <w:spacing w:line="600" w:lineRule="auto"/>
        <w:ind w:firstLine="720"/>
        <w:jc w:val="both"/>
        <w:rPr>
          <w:rFonts w:eastAsia="Times New Roman"/>
          <w:szCs w:val="24"/>
        </w:rPr>
      </w:pPr>
      <w:r>
        <w:rPr>
          <w:rFonts w:eastAsia="Times New Roman"/>
          <w:szCs w:val="24"/>
        </w:rPr>
        <w:lastRenderedPageBreak/>
        <w:t>Ευχαριστώ, κύριε Πρόεδρε.</w:t>
      </w:r>
    </w:p>
    <w:p w14:paraId="640C9013" w14:textId="77777777" w:rsidR="00F91B1C" w:rsidRDefault="00D64095">
      <w:pPr>
        <w:spacing w:line="600" w:lineRule="auto"/>
        <w:ind w:firstLine="720"/>
        <w:jc w:val="both"/>
        <w:rPr>
          <w:rFonts w:eastAsia="Times New Roman"/>
          <w:szCs w:val="24"/>
        </w:rPr>
      </w:pPr>
      <w:r w:rsidRPr="00C47E6E">
        <w:rPr>
          <w:rFonts w:eastAsia="Times New Roman"/>
          <w:b/>
          <w:szCs w:val="24"/>
        </w:rPr>
        <w:t xml:space="preserve">ΠΡΟΕΔΡΕΥΕΩΝ (Δημήτριος </w:t>
      </w:r>
      <w:proofErr w:type="spellStart"/>
      <w:r w:rsidRPr="00C47E6E">
        <w:rPr>
          <w:rFonts w:eastAsia="Times New Roman"/>
          <w:b/>
          <w:szCs w:val="24"/>
        </w:rPr>
        <w:t>Κρεμαστινός</w:t>
      </w:r>
      <w:proofErr w:type="spellEnd"/>
      <w:r w:rsidRPr="00C47E6E">
        <w:rPr>
          <w:rFonts w:eastAsia="Times New Roman"/>
          <w:b/>
          <w:szCs w:val="24"/>
        </w:rPr>
        <w:t>):</w:t>
      </w:r>
      <w:r>
        <w:rPr>
          <w:rFonts w:eastAsia="Times New Roman"/>
          <w:szCs w:val="24"/>
        </w:rPr>
        <w:t xml:space="preserve"> Κι εγώ ευχαριστώ. </w:t>
      </w:r>
    </w:p>
    <w:p w14:paraId="640C9014" w14:textId="77777777" w:rsidR="00F91B1C" w:rsidRDefault="00D64095">
      <w:pPr>
        <w:spacing w:line="600" w:lineRule="auto"/>
        <w:ind w:firstLine="720"/>
        <w:jc w:val="both"/>
        <w:rPr>
          <w:rFonts w:eastAsia="Times New Roman"/>
          <w:szCs w:val="24"/>
        </w:rPr>
      </w:pPr>
      <w:r>
        <w:rPr>
          <w:rFonts w:eastAsia="Times New Roman"/>
          <w:szCs w:val="24"/>
        </w:rPr>
        <w:t xml:space="preserve">Κύριε Υπουργέ, έχετε τον λόγο. </w:t>
      </w:r>
    </w:p>
    <w:p w14:paraId="640C9015" w14:textId="77777777" w:rsidR="00F91B1C" w:rsidRDefault="00D64095">
      <w:pPr>
        <w:spacing w:line="600" w:lineRule="auto"/>
        <w:ind w:firstLine="720"/>
        <w:jc w:val="both"/>
        <w:rPr>
          <w:rFonts w:eastAsia="Times New Roman"/>
          <w:szCs w:val="24"/>
        </w:rPr>
      </w:pPr>
      <w:r>
        <w:rPr>
          <w:rFonts w:eastAsia="Times New Roman"/>
          <w:b/>
          <w:szCs w:val="24"/>
        </w:rPr>
        <w:t>ΚΩΝΣΤΑΝΤΙΝΟΣ ΓΑΒΡΟΓΛΟΥ (Υπουργός Παιδείας, Έρευνας και Θρησκευμάτω</w:t>
      </w:r>
      <w:r>
        <w:rPr>
          <w:rFonts w:eastAsia="Times New Roman"/>
          <w:b/>
          <w:szCs w:val="24"/>
        </w:rPr>
        <w:t>ν):</w:t>
      </w:r>
      <w:r>
        <w:rPr>
          <w:rFonts w:eastAsia="Times New Roman"/>
          <w:szCs w:val="24"/>
        </w:rPr>
        <w:t xml:space="preserve"> Ευχαριστώ, κύριε Πρόεδρε. Θα παρακαλούσα τον κ. </w:t>
      </w:r>
      <w:proofErr w:type="spellStart"/>
      <w:r>
        <w:rPr>
          <w:rFonts w:eastAsia="Times New Roman"/>
          <w:szCs w:val="24"/>
        </w:rPr>
        <w:t>Δημοσχάκη</w:t>
      </w:r>
      <w:proofErr w:type="spellEnd"/>
      <w:r>
        <w:rPr>
          <w:rFonts w:eastAsia="Times New Roman"/>
          <w:szCs w:val="24"/>
        </w:rPr>
        <w:t xml:space="preserve"> στη δευτερολογία του να μου πει ποιες άλλες αποφάσεις αδικούν, υποβαθμίζουν –δεν θυμάμαι τη λέξη που χρησιμοποιήσατε- την περιοχή του Έβρου και της Θράκης.</w:t>
      </w:r>
    </w:p>
    <w:p w14:paraId="640C9016" w14:textId="77777777" w:rsidR="00F91B1C" w:rsidRDefault="00D64095">
      <w:pPr>
        <w:spacing w:line="600" w:lineRule="auto"/>
        <w:ind w:firstLine="720"/>
        <w:jc w:val="both"/>
        <w:rPr>
          <w:rFonts w:eastAsia="Times New Roman"/>
          <w:szCs w:val="24"/>
        </w:rPr>
      </w:pPr>
      <w:r>
        <w:rPr>
          <w:rFonts w:eastAsia="Times New Roman"/>
          <w:b/>
          <w:szCs w:val="24"/>
        </w:rPr>
        <w:t>ΑΝΑΣΤΑΣΙΟΣ (ΤΑΣΟΣ) ΔΗΜΟΣΧΑΚΗΣ</w:t>
      </w:r>
      <w:r>
        <w:rPr>
          <w:rFonts w:eastAsia="Times New Roman"/>
          <w:b/>
          <w:szCs w:val="24"/>
        </w:rPr>
        <w:t xml:space="preserve">: </w:t>
      </w:r>
      <w:r>
        <w:rPr>
          <w:rFonts w:eastAsia="Times New Roman"/>
          <w:szCs w:val="24"/>
        </w:rPr>
        <w:t>Με πολλ</w:t>
      </w:r>
      <w:r>
        <w:rPr>
          <w:rFonts w:eastAsia="Times New Roman"/>
          <w:szCs w:val="24"/>
        </w:rPr>
        <w:t xml:space="preserve">ή χαρά. Να μας δώσετε τον χρόνο, κύριε Πρόεδρε. </w:t>
      </w:r>
    </w:p>
    <w:p w14:paraId="640C9017" w14:textId="77777777" w:rsidR="00F91B1C" w:rsidRDefault="00D64095">
      <w:pPr>
        <w:spacing w:line="600" w:lineRule="auto"/>
        <w:ind w:firstLine="720"/>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r>
        <w:rPr>
          <w:rFonts w:eastAsia="Times New Roman"/>
          <w:szCs w:val="24"/>
        </w:rPr>
        <w:t xml:space="preserve">Με πολλή χαρά λέτε. Κι εγώ με πολλή χαρά το ακούω. </w:t>
      </w:r>
    </w:p>
    <w:p w14:paraId="640C9018" w14:textId="77777777" w:rsidR="00F91B1C" w:rsidRDefault="00D64095">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Δημοσχάκη</w:t>
      </w:r>
      <w:proofErr w:type="spellEnd"/>
      <w:r>
        <w:rPr>
          <w:rFonts w:eastAsia="Times New Roman"/>
          <w:szCs w:val="24"/>
        </w:rPr>
        <w:t>, πόσες μέρες ήταν κλειστά τα σχολεία στη Σαμοθράκη λόγω αυτού του προ</w:t>
      </w:r>
      <w:r>
        <w:rPr>
          <w:rFonts w:eastAsia="Times New Roman"/>
          <w:szCs w:val="24"/>
        </w:rPr>
        <w:t>βλήματος; Το γνωρίζετε;</w:t>
      </w:r>
    </w:p>
    <w:p w14:paraId="640C9019" w14:textId="77777777" w:rsidR="00F91B1C" w:rsidRDefault="00D64095">
      <w:pPr>
        <w:spacing w:line="600" w:lineRule="auto"/>
        <w:ind w:firstLine="720"/>
        <w:jc w:val="both"/>
        <w:rPr>
          <w:rFonts w:eastAsia="Times New Roman"/>
          <w:szCs w:val="24"/>
        </w:rPr>
      </w:pPr>
      <w:r>
        <w:rPr>
          <w:rFonts w:eastAsia="Times New Roman"/>
          <w:b/>
          <w:szCs w:val="24"/>
        </w:rPr>
        <w:t>ΑΝΑΣΤΑΣΙΟΣ (ΤΑΣΟΣ) ΔΗΜΟΣΧΑΚΗΣ</w:t>
      </w:r>
      <w:r w:rsidDel="005910DF">
        <w:rPr>
          <w:rFonts w:eastAsia="Times New Roman"/>
          <w:b/>
          <w:szCs w:val="24"/>
        </w:rPr>
        <w:t xml:space="preserve"> </w:t>
      </w:r>
      <w:r>
        <w:rPr>
          <w:rFonts w:eastAsia="Times New Roman"/>
          <w:b/>
          <w:szCs w:val="24"/>
        </w:rPr>
        <w:t>:</w:t>
      </w:r>
      <w:r>
        <w:rPr>
          <w:rFonts w:eastAsia="Times New Roman"/>
          <w:szCs w:val="24"/>
        </w:rPr>
        <w:t xml:space="preserve"> Για πολύ καιρό.</w:t>
      </w:r>
    </w:p>
    <w:p w14:paraId="640C901A" w14:textId="77777777" w:rsidR="00F91B1C" w:rsidRDefault="00D64095">
      <w:pPr>
        <w:spacing w:line="600" w:lineRule="auto"/>
        <w:ind w:firstLine="720"/>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Οι δυο μέρες κατά τη γνώμη σας είναι πολύς καιρός; </w:t>
      </w:r>
    </w:p>
    <w:p w14:paraId="640C901B" w14:textId="77777777" w:rsidR="00F91B1C" w:rsidRDefault="00D64095">
      <w:pPr>
        <w:spacing w:line="600" w:lineRule="auto"/>
        <w:ind w:firstLine="720"/>
        <w:jc w:val="both"/>
        <w:rPr>
          <w:rFonts w:eastAsia="Times New Roman"/>
          <w:szCs w:val="24"/>
        </w:rPr>
      </w:pPr>
      <w:r>
        <w:rPr>
          <w:rFonts w:eastAsia="Times New Roman"/>
          <w:szCs w:val="24"/>
        </w:rPr>
        <w:lastRenderedPageBreak/>
        <w:t xml:space="preserve">Γιατί το λέω αυτό; Επειδή επικαλεστήκατε το </w:t>
      </w:r>
      <w:r>
        <w:rPr>
          <w:rFonts w:eastAsia="Times New Roman"/>
          <w:szCs w:val="24"/>
        </w:rPr>
        <w:t xml:space="preserve">ελληνικό </w:t>
      </w:r>
      <w:r>
        <w:rPr>
          <w:rFonts w:eastAsia="Times New Roman"/>
          <w:szCs w:val="24"/>
        </w:rPr>
        <w:t>Κοινοβούλ</w:t>
      </w:r>
      <w:r>
        <w:rPr>
          <w:rFonts w:eastAsia="Times New Roman"/>
          <w:szCs w:val="24"/>
        </w:rPr>
        <w:t xml:space="preserve">ιο και τους Βουλευτές του, θα πρέπει όλοι να προστατεύσουμε ορισμένες ευνοϊκές διατάξεις που υπάρχουν. </w:t>
      </w:r>
    </w:p>
    <w:p w14:paraId="640C901C" w14:textId="77777777" w:rsidR="00F91B1C" w:rsidRDefault="00D64095">
      <w:pPr>
        <w:spacing w:line="600" w:lineRule="auto"/>
        <w:ind w:firstLine="720"/>
        <w:jc w:val="both"/>
        <w:rPr>
          <w:rFonts w:eastAsia="Times New Roman"/>
          <w:szCs w:val="24"/>
        </w:rPr>
      </w:pPr>
      <w:r>
        <w:rPr>
          <w:rFonts w:eastAsia="Times New Roman"/>
          <w:szCs w:val="24"/>
        </w:rPr>
        <w:t xml:space="preserve">Την Παρασκευή, όπως ενδεχομένως να γνωρίζετε, τα σχολεία όλης της χώρας έκλεισαν λόγω του προβλήματος των καιρικών φαινομένων που είχαμε. Τι θα κάνουμε </w:t>
      </w:r>
      <w:r>
        <w:rPr>
          <w:rFonts w:eastAsia="Times New Roman"/>
          <w:szCs w:val="24"/>
        </w:rPr>
        <w:t xml:space="preserve">του χρόνου; Θα δώσουμε σε όλα τα παιδιά της Ελλάδας ευνοϊκές διατάξεις για να μπαίνουν στα πανεπιστήμια; Όταν λέμε ευνοϊκές διατάξεις, δεν είναι μια τυπική εφαρμογή ενός νόμου. Ζητάω, λοιπόν, από τον δήμαρχο να μου πει συγκεκριμένα πράγματα. Το ζήτησα και </w:t>
      </w:r>
      <w:r>
        <w:rPr>
          <w:rFonts w:eastAsia="Times New Roman"/>
          <w:szCs w:val="24"/>
        </w:rPr>
        <w:t>δεν υπήρξε. Ο δήμαρχος έστειλε τον Απρίλιο, όπως αναφέρατε, μία επιστολή. Η επιστολή λέει «σας παρακαλώ, σύμφωνα με τον νόμο τάδε, την τάδε εγκύκλιο κ</w:t>
      </w:r>
      <w:r>
        <w:rPr>
          <w:rFonts w:eastAsia="Times New Roman"/>
          <w:szCs w:val="24"/>
        </w:rPr>
        <w:t>.</w:t>
      </w:r>
      <w:r>
        <w:rPr>
          <w:rFonts w:eastAsia="Times New Roman"/>
          <w:szCs w:val="24"/>
        </w:rPr>
        <w:t>λπ</w:t>
      </w:r>
      <w:r>
        <w:rPr>
          <w:rFonts w:eastAsia="Times New Roman"/>
          <w:szCs w:val="24"/>
        </w:rPr>
        <w:t>.</w:t>
      </w:r>
      <w:r>
        <w:rPr>
          <w:rFonts w:eastAsia="Times New Roman"/>
          <w:szCs w:val="24"/>
        </w:rPr>
        <w:t>, να προχωρήσετε σ’ αυτό». Ευχαριστώ πολύ τον κύριο δήμαρχο. Ξέρω με ποιους νόμους πρέπει να προχωρήσο</w:t>
      </w:r>
      <w:r>
        <w:rPr>
          <w:rFonts w:eastAsia="Times New Roman"/>
          <w:szCs w:val="24"/>
        </w:rPr>
        <w:t xml:space="preserve">υμε. Από τον δήμαρχο, από τον περιφερειακό διευθυντή, από όλους τους υπόλοιπους εμείς ζητάμε να μας πουν λεπτομέρειες αυτών των καταστροφών, ώστε να μπορέσουμε να εφαρμόσουμε τον νόμο. </w:t>
      </w:r>
    </w:p>
    <w:p w14:paraId="640C901D" w14:textId="77777777" w:rsidR="00F91B1C" w:rsidRDefault="00D64095">
      <w:pPr>
        <w:spacing w:line="600" w:lineRule="auto"/>
        <w:ind w:firstLine="720"/>
        <w:jc w:val="both"/>
        <w:rPr>
          <w:rFonts w:eastAsia="Times New Roman"/>
          <w:szCs w:val="24"/>
        </w:rPr>
      </w:pPr>
      <w:r>
        <w:rPr>
          <w:rFonts w:eastAsia="Times New Roman"/>
          <w:szCs w:val="24"/>
        </w:rPr>
        <w:t>Αναφερθήκατε στη Μάνδρα. Είναι δυνατόν να συγκρίνετε τη Μάνδρα; Είχαμε</w:t>
      </w:r>
      <w:r>
        <w:rPr>
          <w:rFonts w:eastAsia="Times New Roman"/>
          <w:szCs w:val="24"/>
        </w:rPr>
        <w:t xml:space="preserve"> νεκρούς. Είχαμε μήνες ολόκληρους για να μπει μια τοπική κοινωνία σε κανονικότητα. Θα σας πω και για τη Μάνδρα κάτι που δεν μας τιμά πολλές φορές ως κοινωνία. </w:t>
      </w:r>
      <w:r>
        <w:rPr>
          <w:rFonts w:eastAsia="Times New Roman"/>
          <w:szCs w:val="24"/>
        </w:rPr>
        <w:lastRenderedPageBreak/>
        <w:t>Προχωρήσαμε στην ευνοϊκή διάταξη. Ανακαλύπτουμε λοιπόν, ότι υπάρχουν αλλαγές μόνιμης κατοικίας στ</w:t>
      </w:r>
      <w:r>
        <w:rPr>
          <w:rFonts w:eastAsia="Times New Roman"/>
          <w:szCs w:val="24"/>
        </w:rPr>
        <w:t>η διάρκεια αυτού του διαστήματος. Άνθρωποι που ήταν αλλού στα καλά καθούμενα εμφανίζονται σε μόνιμη κατοικία στη Μάνδρα. Λέω, λοιπόν, ότι υπάρχει ένα ποσοστό στην κοινωνία μας που κάθε φορά προσπαθεί να εκμεταλλευθεί μια διάταξη που ο πυρήνας της είναι σωσ</w:t>
      </w:r>
      <w:r>
        <w:rPr>
          <w:rFonts w:eastAsia="Times New Roman"/>
          <w:szCs w:val="24"/>
        </w:rPr>
        <w:t xml:space="preserve">τός. </w:t>
      </w:r>
    </w:p>
    <w:p w14:paraId="640C901E" w14:textId="77777777" w:rsidR="00F91B1C" w:rsidRDefault="00D64095">
      <w:pPr>
        <w:spacing w:line="600" w:lineRule="auto"/>
        <w:ind w:firstLine="720"/>
        <w:jc w:val="both"/>
        <w:rPr>
          <w:rFonts w:eastAsia="Times New Roman"/>
          <w:szCs w:val="24"/>
        </w:rPr>
      </w:pPr>
      <w:r>
        <w:rPr>
          <w:rFonts w:eastAsia="Times New Roman"/>
          <w:szCs w:val="24"/>
        </w:rPr>
        <w:t>Σας καλώ, λοιπόν, να καλέσετε κι εσείς τον δήμαρχο –εγώ του το είπα, δεν το έκανε- να καλέσετε τον περιφερειακό διευθυντή, να μας πουν, όχι σύμφωνα με ποιο νόμο πρέπει να προχωρήσουμε, αλλά ποια ήταν τα συγκεκριμένα κρούσματα, όχι πρόσωπα. Για παράδε</w:t>
      </w:r>
      <w:r>
        <w:rPr>
          <w:rFonts w:eastAsia="Times New Roman"/>
          <w:szCs w:val="24"/>
        </w:rPr>
        <w:t>ιγμα «αυτός ο δρόμος δεν άνοιξε, άρα τα σχολεία ήταν δύσβατα»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και να προχωρήσουμε. Αλλιώτικα, αυτοϋπονομευόμαστε ως προς την εφαρμογή και λειτουργία τέτοιων διατάξεων. </w:t>
      </w:r>
    </w:p>
    <w:p w14:paraId="640C901F" w14:textId="77777777" w:rsidR="00F91B1C" w:rsidRDefault="00D64095">
      <w:pPr>
        <w:spacing w:line="600" w:lineRule="auto"/>
        <w:ind w:firstLine="720"/>
        <w:jc w:val="both"/>
        <w:rPr>
          <w:rFonts w:eastAsia="Times New Roman"/>
          <w:szCs w:val="24"/>
        </w:rPr>
      </w:pPr>
      <w:r>
        <w:rPr>
          <w:rFonts w:eastAsia="Times New Roman"/>
          <w:szCs w:val="24"/>
        </w:rPr>
        <w:t>Σας ευχαριστώ.</w:t>
      </w:r>
    </w:p>
    <w:p w14:paraId="640C9020" w14:textId="77777777" w:rsidR="00F91B1C" w:rsidRDefault="00D64095">
      <w:pPr>
        <w:spacing w:line="600" w:lineRule="auto"/>
        <w:ind w:firstLine="720"/>
        <w:jc w:val="both"/>
        <w:rPr>
          <w:rFonts w:eastAsia="Times New Roman"/>
          <w:szCs w:val="24"/>
        </w:rPr>
      </w:pPr>
      <w:r w:rsidRPr="00C47E6E">
        <w:rPr>
          <w:rFonts w:eastAsia="Times New Roman"/>
          <w:b/>
          <w:szCs w:val="24"/>
        </w:rPr>
        <w:t xml:space="preserve">ΠΡΟΕΔΡΕΥΕΩΝ (Δημήτριος </w:t>
      </w:r>
      <w:proofErr w:type="spellStart"/>
      <w:r w:rsidRPr="00C47E6E">
        <w:rPr>
          <w:rFonts w:eastAsia="Times New Roman"/>
          <w:b/>
          <w:szCs w:val="24"/>
        </w:rPr>
        <w:t>Κρεμαστινός</w:t>
      </w:r>
      <w:proofErr w:type="spellEnd"/>
      <w:r w:rsidRPr="00C47E6E">
        <w:rPr>
          <w:rFonts w:eastAsia="Times New Roman"/>
          <w:b/>
          <w:szCs w:val="24"/>
        </w:rPr>
        <w:t>):</w:t>
      </w:r>
      <w:r>
        <w:rPr>
          <w:rFonts w:eastAsia="Times New Roman"/>
          <w:szCs w:val="24"/>
        </w:rPr>
        <w:t xml:space="preserve"> Κύριε </w:t>
      </w:r>
      <w:proofErr w:type="spellStart"/>
      <w:r>
        <w:rPr>
          <w:rFonts w:eastAsia="Times New Roman"/>
          <w:szCs w:val="24"/>
        </w:rPr>
        <w:t>Δημοσχάκη</w:t>
      </w:r>
      <w:proofErr w:type="spellEnd"/>
      <w:r>
        <w:rPr>
          <w:rFonts w:eastAsia="Times New Roman"/>
          <w:szCs w:val="24"/>
        </w:rPr>
        <w:t>, έχετε τον λό</w:t>
      </w:r>
      <w:r>
        <w:rPr>
          <w:rFonts w:eastAsia="Times New Roman"/>
          <w:szCs w:val="24"/>
        </w:rPr>
        <w:t>γο για τρία λεπτά για τη δευτερολογία σας.</w:t>
      </w:r>
    </w:p>
    <w:p w14:paraId="640C9021" w14:textId="77777777" w:rsidR="00F91B1C" w:rsidRDefault="00D64095">
      <w:pPr>
        <w:spacing w:line="600" w:lineRule="auto"/>
        <w:ind w:firstLine="720"/>
        <w:jc w:val="both"/>
        <w:rPr>
          <w:rFonts w:eastAsia="Times New Roman"/>
          <w:szCs w:val="24"/>
        </w:rPr>
      </w:pPr>
      <w:r>
        <w:rPr>
          <w:rFonts w:eastAsia="Times New Roman"/>
          <w:b/>
          <w:szCs w:val="24"/>
        </w:rPr>
        <w:t xml:space="preserve">ΑΝΑΣΤΑΣΙΟΣ </w:t>
      </w:r>
      <w:r>
        <w:rPr>
          <w:rFonts w:eastAsia="Times New Roman"/>
          <w:b/>
          <w:szCs w:val="24"/>
        </w:rPr>
        <w:t>(ΤΑΣΟΣ)</w:t>
      </w:r>
      <w:r>
        <w:rPr>
          <w:rFonts w:eastAsia="Times New Roman"/>
          <w:b/>
          <w:szCs w:val="24"/>
        </w:rPr>
        <w:t xml:space="preserve"> ΔΗΜΟΣΧΑΚΗΣ:</w:t>
      </w:r>
      <w:r>
        <w:rPr>
          <w:rFonts w:eastAsia="Times New Roman"/>
          <w:szCs w:val="24"/>
        </w:rPr>
        <w:t xml:space="preserve"> Κύριε Υπουργέ, εκπλήσσομαι. Ο νόμος που εισήχθη στη Βουλή και ψηφίστηκε ήρθε από εσάς. Και τον υπερψηφίσαμε όλοι. Μάλιστα καταθέτω για τα Πρακτικά της Βουλής και τη γραπτή μου ερώτηση την οποία προανέφερα στην </w:t>
      </w:r>
      <w:proofErr w:type="spellStart"/>
      <w:r>
        <w:rPr>
          <w:rFonts w:eastAsia="Times New Roman"/>
          <w:szCs w:val="24"/>
        </w:rPr>
        <w:t>πρωτολογία</w:t>
      </w:r>
      <w:proofErr w:type="spellEnd"/>
      <w:r>
        <w:rPr>
          <w:rFonts w:eastAsia="Times New Roman"/>
          <w:szCs w:val="24"/>
        </w:rPr>
        <w:t xml:space="preserve"> μου αλλά και το σχετικό άρθρο το ο</w:t>
      </w:r>
      <w:r>
        <w:rPr>
          <w:rFonts w:eastAsia="Times New Roman"/>
          <w:szCs w:val="24"/>
        </w:rPr>
        <w:t xml:space="preserve">ποίο δεν </w:t>
      </w:r>
      <w:r>
        <w:rPr>
          <w:rFonts w:eastAsia="Times New Roman"/>
          <w:szCs w:val="24"/>
        </w:rPr>
        <w:lastRenderedPageBreak/>
        <w:t xml:space="preserve">προβλέπει αν είναι δύο μέρες </w:t>
      </w:r>
      <w:r>
        <w:rPr>
          <w:rFonts w:eastAsia="Times New Roman"/>
          <w:szCs w:val="24"/>
        </w:rPr>
        <w:t xml:space="preserve">ανοιχτό </w:t>
      </w:r>
      <w:r>
        <w:rPr>
          <w:rFonts w:eastAsia="Times New Roman"/>
          <w:szCs w:val="24"/>
        </w:rPr>
        <w:t>ή κλειστό το σχολείο. Προβλέπει αν όλη η περιοχή έχει κηρυχθεί, κύριε Πρόεδρε, σε κατάσταση έκτακτης ανάγκης. Για να κηρυχθεί μια περιοχή σ’ αυτή</w:t>
      </w:r>
      <w:r>
        <w:rPr>
          <w:rFonts w:eastAsia="Times New Roman"/>
          <w:szCs w:val="24"/>
        </w:rPr>
        <w:t>ν</w:t>
      </w:r>
      <w:r>
        <w:rPr>
          <w:rFonts w:eastAsia="Times New Roman"/>
          <w:szCs w:val="24"/>
        </w:rPr>
        <w:t xml:space="preserve"> την κατάσταση, πρέπει να αποφασίσει ο τοπικός δήμος, να συμφωνή</w:t>
      </w:r>
      <w:r>
        <w:rPr>
          <w:rFonts w:eastAsia="Times New Roman"/>
          <w:szCs w:val="24"/>
        </w:rPr>
        <w:t>σει η περιφέρεια και να έρθει στη Γενική Γραμματεία Πολιτικής Προστασίας που αποτελεί το ανώτατο όργανο τέτοιων καταστάσεων, ακραίων καιρικών φαινομένων που προκαλούν ζημιές.</w:t>
      </w:r>
    </w:p>
    <w:p w14:paraId="640C9022" w14:textId="77777777" w:rsidR="00F91B1C" w:rsidRDefault="00D64095">
      <w:pPr>
        <w:spacing w:line="600" w:lineRule="auto"/>
        <w:ind w:firstLine="720"/>
        <w:jc w:val="both"/>
        <w:rPr>
          <w:rFonts w:eastAsia="Times New Roman"/>
          <w:szCs w:val="24"/>
        </w:rPr>
      </w:pPr>
      <w:r w:rsidRPr="00C453AA">
        <w:rPr>
          <w:rFonts w:eastAsia="Times New Roman"/>
          <w:szCs w:val="24"/>
        </w:rPr>
        <w:t>(Στο σημείο αυτό ο Βουλευτής κ.</w:t>
      </w:r>
      <w:r>
        <w:rPr>
          <w:rFonts w:eastAsia="Times New Roman"/>
          <w:szCs w:val="24"/>
        </w:rPr>
        <w:t xml:space="preserve"> Αναστάσιος </w:t>
      </w:r>
      <w:proofErr w:type="spellStart"/>
      <w:r>
        <w:rPr>
          <w:rFonts w:eastAsia="Times New Roman"/>
          <w:szCs w:val="24"/>
        </w:rPr>
        <w:t>Δημοσχάκης</w:t>
      </w:r>
      <w:proofErr w:type="spellEnd"/>
      <w:r>
        <w:rPr>
          <w:rFonts w:eastAsia="Times New Roman"/>
          <w:szCs w:val="24"/>
        </w:rPr>
        <w:t xml:space="preserve"> </w:t>
      </w:r>
      <w:r w:rsidRPr="00C453AA">
        <w:rPr>
          <w:rFonts w:eastAsia="Times New Roman"/>
          <w:szCs w:val="24"/>
        </w:rPr>
        <w:t xml:space="preserve"> καταθέτει για τα Πρα</w:t>
      </w:r>
      <w:r>
        <w:rPr>
          <w:rFonts w:eastAsia="Times New Roman"/>
          <w:szCs w:val="24"/>
        </w:rPr>
        <w:t xml:space="preserve">κτικά </w:t>
      </w:r>
      <w:r>
        <w:rPr>
          <w:rFonts w:eastAsia="Times New Roman"/>
          <w:szCs w:val="24"/>
        </w:rPr>
        <w:t>το προαναφερθέν έγγραφο, το οποίο βρίσκε</w:t>
      </w:r>
      <w:r w:rsidRPr="00C453AA">
        <w:rPr>
          <w:rFonts w:eastAsia="Times New Roman"/>
          <w:szCs w:val="24"/>
        </w:rPr>
        <w:t>ται στο αρχείο του Τμήματος Γραμματείας της Διεύθυνσης Στενογραφίας και Πρακτικών της Βουλής)</w:t>
      </w:r>
    </w:p>
    <w:p w14:paraId="640C9023" w14:textId="77777777" w:rsidR="00F91B1C" w:rsidRDefault="00D64095">
      <w:pPr>
        <w:spacing w:line="600" w:lineRule="auto"/>
        <w:ind w:firstLine="720"/>
        <w:jc w:val="both"/>
        <w:rPr>
          <w:rFonts w:eastAsia="Times New Roman"/>
          <w:szCs w:val="24"/>
        </w:rPr>
      </w:pPr>
      <w:r>
        <w:rPr>
          <w:rFonts w:eastAsia="Times New Roman"/>
          <w:szCs w:val="24"/>
        </w:rPr>
        <w:t xml:space="preserve">Δεν είναι μόνο το σχολείο. Το σπίτι λειτουργεί; Ο δρόμος είναι ανοιχτός; Τρόφιμα υπάρχουν; Φως υπάρχει; Για όνομα του </w:t>
      </w:r>
      <w:r>
        <w:rPr>
          <w:rFonts w:eastAsia="Times New Roman"/>
          <w:szCs w:val="24"/>
        </w:rPr>
        <w:t>θεού</w:t>
      </w:r>
      <w:r>
        <w:rPr>
          <w:rFonts w:eastAsia="Times New Roman"/>
          <w:szCs w:val="24"/>
        </w:rPr>
        <w:t>. Φτάσατε στο σημείο να καταδικάσετε δεκαέξι παιδιά επειδή δεν ήταν συνεπείς ή δεν γνώριζαν οι τοπικές υπηρεσίες, ο δήμος ότι δεν ήταν πλήρη τα δικαιολογητικά του; Ή δεν ήταν πλήρης η δευτεροβάθμια εκπαίδευση του νομού; Σας καταθέτει και σας χτυπάει την κα</w:t>
      </w:r>
      <w:r>
        <w:rPr>
          <w:rFonts w:eastAsia="Times New Roman"/>
          <w:szCs w:val="24"/>
        </w:rPr>
        <w:t>μπάνα προληπτικά για να είστε συνεπής εσείς ως Υπουργός ο οποίος ηγείστε της παιδείας, ηγείστε όλων των παιδιών και να λύσετε το πρόβλημα το οποίο απασχολεί μια οικογένεια, απασχολεί ένα νησί, έναν νομό, μια περιφέρεια. Σήμερα έρχεστε και λέτε «πήρα τη ζυγ</w:t>
      </w:r>
      <w:r>
        <w:rPr>
          <w:rFonts w:eastAsia="Times New Roman"/>
          <w:szCs w:val="24"/>
        </w:rPr>
        <w:t xml:space="preserve">αριά και μέτρησα αν λειτούργησε ή δεν λειτούργησε το σχολείο». </w:t>
      </w:r>
    </w:p>
    <w:p w14:paraId="640C9024" w14:textId="77777777" w:rsidR="00F91B1C" w:rsidRDefault="00D64095">
      <w:pPr>
        <w:spacing w:line="600" w:lineRule="auto"/>
        <w:ind w:firstLine="720"/>
        <w:jc w:val="both"/>
        <w:rPr>
          <w:rFonts w:eastAsia="Times New Roman"/>
          <w:szCs w:val="24"/>
        </w:rPr>
      </w:pPr>
      <w:r>
        <w:rPr>
          <w:rFonts w:eastAsia="Times New Roman"/>
          <w:szCs w:val="24"/>
        </w:rPr>
        <w:lastRenderedPageBreak/>
        <w:t>Για την οικονομία της συζήτησης θα δεχθώ ότι άργησε να αποστείλει τα δικαιολογητικά, ότι δεν κινήθηκαν οι αρμόδιες υπηρεσίες του δήμου όσο γρήγορα θα έπρεπε. Εσείς ως Υπουργείο, αφού έχετε συμ</w:t>
      </w:r>
      <w:r>
        <w:rPr>
          <w:rFonts w:eastAsia="Times New Roman"/>
          <w:szCs w:val="24"/>
        </w:rPr>
        <w:t>περιλάβει το συγκεκριμένο άρθρο σας στον νόμο, δεν θα έπρεπε να είχατε στη διάθεσή σας μια λίστα από περιοχές που έχουν πληγεί το 2017 κι αν είχαν κηρυχθεί σε κατάσταση έκτακτης ανάγκης, να ζητούσατε όλα εκείνα τα οποία ήταν απαραίτητα για να στοιχειοθετήσ</w:t>
      </w:r>
      <w:r>
        <w:rPr>
          <w:rFonts w:eastAsia="Times New Roman"/>
          <w:szCs w:val="24"/>
        </w:rPr>
        <w:t xml:space="preserve">ετε την απόφασή σας; Τρεις περιοχές ήταν σε όλη τη χώρα. Τις ανέφερα. Τέταρτη ήταν η Σαμοθράκη. Αν πάμε σήμερα στη Σαμοθράκη, θα νομίσετε ότι τα καίρια πλήγματα που δέχθηκε το νησί είναι δέκα ημερών. Κι όμως οι ζημιές ακόμα δεν έχουν αποκατασταθεί. </w:t>
      </w:r>
    </w:p>
    <w:p w14:paraId="640C9025" w14:textId="77777777" w:rsidR="00F91B1C" w:rsidRDefault="00D64095">
      <w:pPr>
        <w:spacing w:line="600" w:lineRule="auto"/>
        <w:ind w:firstLine="720"/>
        <w:jc w:val="both"/>
        <w:rPr>
          <w:rFonts w:eastAsia="Times New Roman"/>
          <w:szCs w:val="24"/>
        </w:rPr>
      </w:pPr>
      <w:r>
        <w:rPr>
          <w:rFonts w:eastAsia="Times New Roman"/>
          <w:szCs w:val="24"/>
        </w:rPr>
        <w:t>Εν πάσ</w:t>
      </w:r>
      <w:r>
        <w:rPr>
          <w:rFonts w:eastAsia="Times New Roman"/>
          <w:szCs w:val="24"/>
        </w:rPr>
        <w:t xml:space="preserve">η </w:t>
      </w:r>
      <w:proofErr w:type="spellStart"/>
      <w:r>
        <w:rPr>
          <w:rFonts w:eastAsia="Times New Roman"/>
          <w:szCs w:val="24"/>
        </w:rPr>
        <w:t>περιπτώσει</w:t>
      </w:r>
      <w:proofErr w:type="spellEnd"/>
      <w:r>
        <w:rPr>
          <w:rFonts w:eastAsia="Times New Roman"/>
          <w:szCs w:val="24"/>
        </w:rPr>
        <w:t>, εγώ θα ήθελα στη δευτερολογία σας να απευθυνθείτε σε έναν μαθητή της Γ΄ Λυκείου που αποφοίτησε τον Ιούνιο. Να του πείτε ότι αν δεν συμπληρώσετε την απόφασή σας, δεν εισέρχεται στο Τμήμα Μουσικών Σπουδών της Κέρκυρας. Αν δεν το πράξετε, θα φύγ</w:t>
      </w:r>
      <w:r>
        <w:rPr>
          <w:rFonts w:eastAsia="Times New Roman"/>
          <w:szCs w:val="24"/>
        </w:rPr>
        <w:t xml:space="preserve">ει στη Γερμανία ως </w:t>
      </w:r>
      <w:proofErr w:type="spellStart"/>
      <w:r>
        <w:rPr>
          <w:rFonts w:eastAsia="Times New Roman"/>
          <w:szCs w:val="24"/>
        </w:rPr>
        <w:t>νεομετανάστης</w:t>
      </w:r>
      <w:proofErr w:type="spellEnd"/>
      <w:r>
        <w:rPr>
          <w:rFonts w:eastAsia="Times New Roman"/>
          <w:szCs w:val="24"/>
        </w:rPr>
        <w:t xml:space="preserve"> στα πλαίσια του </w:t>
      </w:r>
      <w:r>
        <w:rPr>
          <w:rFonts w:eastAsia="Times New Roman"/>
          <w:szCs w:val="24"/>
          <w:lang w:val="en-US"/>
        </w:rPr>
        <w:t>Brain</w:t>
      </w:r>
      <w:r w:rsidRPr="006429BE">
        <w:rPr>
          <w:rFonts w:eastAsia="Times New Roman"/>
          <w:szCs w:val="24"/>
        </w:rPr>
        <w:t xml:space="preserve"> </w:t>
      </w:r>
      <w:r>
        <w:rPr>
          <w:rFonts w:eastAsia="Times New Roman"/>
          <w:szCs w:val="24"/>
          <w:lang w:val="en-US"/>
        </w:rPr>
        <w:t>Drain</w:t>
      </w:r>
      <w:r w:rsidRPr="006429BE">
        <w:rPr>
          <w:rFonts w:eastAsia="Times New Roman"/>
          <w:szCs w:val="24"/>
        </w:rPr>
        <w:t xml:space="preserve">. </w:t>
      </w:r>
    </w:p>
    <w:p w14:paraId="640C9026" w14:textId="77777777" w:rsidR="00F91B1C" w:rsidRDefault="00D64095">
      <w:pPr>
        <w:spacing w:line="600" w:lineRule="auto"/>
        <w:ind w:firstLine="720"/>
        <w:jc w:val="both"/>
        <w:rPr>
          <w:rFonts w:eastAsia="Times New Roman"/>
          <w:szCs w:val="24"/>
        </w:rPr>
      </w:pPr>
      <w:r>
        <w:rPr>
          <w:rFonts w:eastAsia="Times New Roman"/>
          <w:szCs w:val="24"/>
        </w:rPr>
        <w:t>Επίσης, ένας άλλος μαθητής, ο οποίος για δεύτερη χρονιά έδωσε εξετάσεις στο πλαίσιο των πανελλαδικών, ως φοιτητής του Πολυτεχνείου Ξάνθης, πετυχαίνοντας το 91% του τελευταίου εισαχθέντος, πετυχ</w:t>
      </w:r>
      <w:r>
        <w:rPr>
          <w:rFonts w:eastAsia="Times New Roman"/>
          <w:szCs w:val="24"/>
        </w:rPr>
        <w:t xml:space="preserve">αίνει στην Ιατρική της Αλεξανδρούπολης. Παρακαλώ να του απαντήσετε. Εγώ δεν μπορώ να του απαντήσω. Δεν έχω </w:t>
      </w:r>
      <w:r>
        <w:rPr>
          <w:rFonts w:eastAsia="Times New Roman"/>
          <w:szCs w:val="24"/>
        </w:rPr>
        <w:lastRenderedPageBreak/>
        <w:t xml:space="preserve">δύναμη ψυχής να του απαντήσω. </w:t>
      </w:r>
      <w:r>
        <w:rPr>
          <w:rFonts w:eastAsia="Times New Roman"/>
          <w:szCs w:val="24"/>
        </w:rPr>
        <w:t>Σ</w:t>
      </w:r>
      <w:r>
        <w:rPr>
          <w:rFonts w:eastAsia="Times New Roman"/>
          <w:szCs w:val="24"/>
        </w:rPr>
        <w:t xml:space="preserve">την οικογένειά του και στο νησί και σε όλη την κοινωνία. </w:t>
      </w:r>
    </w:p>
    <w:p w14:paraId="640C9027" w14:textId="77777777" w:rsidR="00F91B1C" w:rsidRDefault="00D6409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Κύριε Πρόεδρε, αυτή η συζήτηση σήμερα παρακολουθείται από όλ</w:t>
      </w:r>
      <w:r>
        <w:rPr>
          <w:rFonts w:eastAsia="Times New Roman"/>
          <w:szCs w:val="24"/>
        </w:rPr>
        <w:t>ον τον Έβρο, από όλη τη Σαμοθράκη. Το αίτημα είναι πάγιο, είναι δίκαιο, είναι τεκμηριωμένο. Θα είστε άδικος ως Υπουργός Παιδείας έναντι αυτών των παιδιών να μην προβείτε άμεσα, χθες, από τις 21 του μηνός, σε μ</w:t>
      </w:r>
      <w:r>
        <w:rPr>
          <w:rFonts w:eastAsia="Times New Roman"/>
          <w:szCs w:val="24"/>
        </w:rPr>
        <w:t>ί</w:t>
      </w:r>
      <w:r>
        <w:rPr>
          <w:rFonts w:eastAsia="Times New Roman"/>
          <w:szCs w:val="24"/>
        </w:rPr>
        <w:t>α συμπληρωματική απόφαση. Στο πλαίσιο του Διοι</w:t>
      </w:r>
      <w:r>
        <w:rPr>
          <w:rFonts w:eastAsia="Times New Roman"/>
          <w:szCs w:val="24"/>
        </w:rPr>
        <w:t>κητικού Δικαίου έχετε το δικαίωμα να το πράξετε, έχετε όλα τα στοιχεία. Σας εύχομαι να πάρετε δικαία και ορθή απόφαση.</w:t>
      </w:r>
    </w:p>
    <w:p w14:paraId="640C9028" w14:textId="77777777" w:rsidR="00F91B1C" w:rsidRDefault="00D6409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Ευχαριστώ, κύριε Πρόεδρε.</w:t>
      </w:r>
    </w:p>
    <w:p w14:paraId="640C9029" w14:textId="77777777" w:rsidR="00F91B1C" w:rsidRDefault="00D6409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E403AF">
        <w:rPr>
          <w:rFonts w:eastAsia="Times New Roman"/>
          <w:b/>
          <w:szCs w:val="24"/>
        </w:rPr>
        <w:t xml:space="preserve">ΠΡΟΕΔΡΕΥΩΝ (Δημήτριος </w:t>
      </w:r>
      <w:proofErr w:type="spellStart"/>
      <w:r w:rsidRPr="00E403AF">
        <w:rPr>
          <w:rFonts w:eastAsia="Times New Roman"/>
          <w:b/>
          <w:szCs w:val="24"/>
        </w:rPr>
        <w:t>Κρεμαστινός</w:t>
      </w:r>
      <w:proofErr w:type="spellEnd"/>
      <w:r w:rsidRPr="00E403AF">
        <w:rPr>
          <w:rFonts w:eastAsia="Times New Roman"/>
          <w:b/>
          <w:szCs w:val="24"/>
        </w:rPr>
        <w:t>):</w:t>
      </w:r>
      <w:r>
        <w:rPr>
          <w:rFonts w:eastAsia="Times New Roman"/>
          <w:szCs w:val="24"/>
        </w:rPr>
        <w:t xml:space="preserve"> Ευχαριστώ.</w:t>
      </w:r>
    </w:p>
    <w:p w14:paraId="640C902A" w14:textId="77777777" w:rsidR="00F91B1C" w:rsidRDefault="00D6409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Κύριε Υπουργέ, έχετε και πάλι τον λόγο. </w:t>
      </w:r>
    </w:p>
    <w:p w14:paraId="640C902B" w14:textId="77777777" w:rsidR="00F91B1C" w:rsidRDefault="00D6409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E403AF">
        <w:rPr>
          <w:rFonts w:eastAsia="Times New Roman"/>
          <w:b/>
          <w:szCs w:val="24"/>
        </w:rPr>
        <w:t xml:space="preserve">ΚΩΝΣΤΑΝΤΙΝΟΣ ΓΑΒΡΟΓΛΟΥ </w:t>
      </w:r>
      <w:r w:rsidRPr="00E403AF">
        <w:rPr>
          <w:rFonts w:eastAsia="Times New Roman"/>
          <w:b/>
          <w:szCs w:val="24"/>
        </w:rPr>
        <w:t>(Υπουργός Παιδείας, Έρευνας και Θρησκευμάτων):</w:t>
      </w:r>
      <w:r>
        <w:rPr>
          <w:rFonts w:eastAsia="Times New Roman"/>
          <w:szCs w:val="24"/>
        </w:rPr>
        <w:t xml:space="preserve"> Κατ’ αρχ</w:t>
      </w:r>
      <w:r>
        <w:rPr>
          <w:rFonts w:eastAsia="Times New Roman"/>
          <w:szCs w:val="24"/>
        </w:rPr>
        <w:t>άς</w:t>
      </w:r>
      <w:r>
        <w:rPr>
          <w:rFonts w:eastAsia="Times New Roman"/>
          <w:szCs w:val="24"/>
        </w:rPr>
        <w:t>, είχα μείνει με την εντύπωση ότι θα λέγατε ποιες πολιτικές μας είναι ενάντια στον Έβρο, το οποίο δεν είπατε. Βεβαίως, η σιωπή κρίνεται και αυτή. Ελπίζω, όταν θα στείλετε στον κόσμο τον οποίο στέλνετ</w:t>
      </w:r>
      <w:r>
        <w:rPr>
          <w:rFonts w:eastAsia="Times New Roman"/>
          <w:szCs w:val="24"/>
        </w:rPr>
        <w:t xml:space="preserve">ε το βίντεο της δικής σας τοποθέτησης, να συνοδεύεται και από τη δική μου δήλωση. </w:t>
      </w:r>
    </w:p>
    <w:p w14:paraId="640C902C" w14:textId="77777777" w:rsidR="00F91B1C" w:rsidRDefault="00D6409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Πραγματικά χάσατε μ</w:t>
      </w:r>
      <w:r>
        <w:rPr>
          <w:rFonts w:eastAsia="Times New Roman"/>
          <w:szCs w:val="24"/>
        </w:rPr>
        <w:t>ί</w:t>
      </w:r>
      <w:r>
        <w:rPr>
          <w:rFonts w:eastAsia="Times New Roman"/>
          <w:szCs w:val="24"/>
        </w:rPr>
        <w:t>α ευκαιρία και δυστυχώς μένει έωλη η δική σας τοποθέτηση ότι οι πολιτικές μας έχουν σαν στόχο την υποβάθμιση του Έβρου, ενώ ξέρουμε όλοι ότι συμβαίνει το</w:t>
      </w:r>
      <w:r>
        <w:rPr>
          <w:rFonts w:eastAsia="Times New Roman"/>
          <w:szCs w:val="24"/>
        </w:rPr>
        <w:t xml:space="preserve"> ακριβώς αντίθετο. </w:t>
      </w:r>
    </w:p>
    <w:p w14:paraId="640C902D" w14:textId="77777777" w:rsidR="00F91B1C" w:rsidRDefault="00D6409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Δεύτερον, θα σας παρακαλούσα να λύσουμε το πρόβλημα αυτό επί της ουσίας. Μου λέτε ότι ένα παιδί που είναι στο Πολυτεχνείο της Ξάνθης ξαναέδωσε εξετάσεις για να πάει στην Ιατρική της Αλεξανδρούπολης, δεν μπήκε, αλλά εάν τυχόν κάνουμε αυτ</w:t>
      </w:r>
      <w:r>
        <w:rPr>
          <w:rFonts w:eastAsia="Times New Roman"/>
          <w:szCs w:val="24"/>
        </w:rPr>
        <w:t xml:space="preserve">ήν τη ρύθμιση, θα μπει. </w:t>
      </w:r>
    </w:p>
    <w:p w14:paraId="640C902E" w14:textId="77777777" w:rsidR="00F91B1C" w:rsidRDefault="00D6409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Προσέξτε, είναι ένα παιδί που πήγε στο Πολυτεχνείο της Ξάνθης. Σωστά; Και θέλει να πάει στην Ιατρική της Αλεξανδρούπολης…</w:t>
      </w:r>
    </w:p>
    <w:p w14:paraId="640C902F" w14:textId="77777777" w:rsidR="00F91B1C" w:rsidRDefault="00D6409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B50082">
        <w:rPr>
          <w:rFonts w:eastAsia="Times New Roman"/>
          <w:b/>
          <w:szCs w:val="24"/>
        </w:rPr>
        <w:t>ΑΝΑΣΤΑΣΙΟΣ</w:t>
      </w:r>
      <w:r>
        <w:rPr>
          <w:rFonts w:eastAsia="Times New Roman"/>
          <w:b/>
          <w:szCs w:val="24"/>
        </w:rPr>
        <w:t xml:space="preserve"> (ΤΑΣΟΣ)</w:t>
      </w:r>
      <w:r w:rsidRPr="00B50082">
        <w:rPr>
          <w:rFonts w:eastAsia="Times New Roman"/>
          <w:b/>
          <w:szCs w:val="24"/>
        </w:rPr>
        <w:t xml:space="preserve"> ΔΗΜΟΣΧΑΚΗΣ:</w:t>
      </w:r>
      <w:r>
        <w:rPr>
          <w:rFonts w:eastAsia="Times New Roman"/>
          <w:szCs w:val="24"/>
        </w:rPr>
        <w:t xml:space="preserve"> Είναι όνειρο ζωής. </w:t>
      </w:r>
    </w:p>
    <w:p w14:paraId="640C9030" w14:textId="77777777" w:rsidR="00F91B1C" w:rsidRDefault="00D6409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ΚΩΝΣΤΑΝΤΙΝΟΣ ΓΑΒΡΟΓΛΟΥ (Υπουργός Παιδείας, Έρευνας και Θρη</w:t>
      </w:r>
      <w:r>
        <w:rPr>
          <w:rFonts w:eastAsia="Times New Roman"/>
          <w:b/>
          <w:szCs w:val="24"/>
        </w:rPr>
        <w:t>σκευμάτων):</w:t>
      </w:r>
      <w:r>
        <w:rPr>
          <w:rFonts w:eastAsia="Times New Roman"/>
          <w:szCs w:val="24"/>
        </w:rPr>
        <w:t xml:space="preserve"> Είναι όνειρο ζωής να πάει στην Αλεξανδρούπολη, ενώ το γιατί πήγε στο Πολυτεχνείο της Ξάνθης μού είναι ολίγον αδιευκρίνιστο. Αλλά δεν τα έχω με αυτό το παιδί. Εγώ αυτό που λέω είναι αν η τοπική κοινωνία, πράγματι, έχει λόγους. Εγώ δεν αμφισβητώ </w:t>
      </w:r>
      <w:r>
        <w:rPr>
          <w:rFonts w:eastAsia="Times New Roman"/>
          <w:szCs w:val="24"/>
        </w:rPr>
        <w:t xml:space="preserve">αυτά που μου είπατε, αλλά δεν μπορούμε να στέλνουμε και όπως καταλαβαίνετε έναν από το Υπουργείο να ελέγχει τι, πώς κ.λπ. ούτε σε κάθε οικογένεια ούτε σε κάθε χώρο. Τεκμηριωμένα, λοιπόν, εγώ προτείνω να δούμε πού </w:t>
      </w:r>
      <w:r>
        <w:rPr>
          <w:rFonts w:eastAsia="Times New Roman"/>
          <w:szCs w:val="24"/>
        </w:rPr>
        <w:lastRenderedPageBreak/>
        <w:t>υπήρχαν τα προβλήματα, τι χαρακτήρα είχαν α</w:t>
      </w:r>
      <w:r>
        <w:rPr>
          <w:rFonts w:eastAsia="Times New Roman"/>
          <w:szCs w:val="24"/>
        </w:rPr>
        <w:t xml:space="preserve">υτά τα προβλήματα. </w:t>
      </w:r>
      <w:r>
        <w:rPr>
          <w:rFonts w:eastAsia="Times New Roman"/>
          <w:szCs w:val="24"/>
        </w:rPr>
        <w:t>Θ</w:t>
      </w:r>
      <w:r>
        <w:rPr>
          <w:rFonts w:eastAsia="Times New Roman"/>
          <w:szCs w:val="24"/>
        </w:rPr>
        <w:t xml:space="preserve">α σας παρακαλούσα αμφότεροι να προστατεύσουμε όλες εκείνες τις διατάξεις, οι οποίες έχουν σαν στόχο να βοηθήσουν επί της ουσίας, διότι, όπως ξέρετε, η εξαίρεση τείνει να γίνει ο κανόνας σε αυτήν τη χώρα. </w:t>
      </w:r>
    </w:p>
    <w:p w14:paraId="640C9031" w14:textId="77777777" w:rsidR="00F91B1C" w:rsidRDefault="00D6409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Κάνω, λοιπόν, μ</w:t>
      </w:r>
      <w:r>
        <w:rPr>
          <w:rFonts w:eastAsia="Times New Roman"/>
          <w:szCs w:val="24"/>
        </w:rPr>
        <w:t>ί</w:t>
      </w:r>
      <w:r>
        <w:rPr>
          <w:rFonts w:eastAsia="Times New Roman"/>
          <w:szCs w:val="24"/>
        </w:rPr>
        <w:t>α έκκληση και σε σας να προστατέψετε το κύρος των νόμων και να μπορούν να εφαρμοστούν επί της ουσίας. Εγώ δεν λέω ότι αυτά τα παιδιά δεν έχουν αδικηθεί, αλλά από τα έγγραφα και τις μαρτυρίες που έχουμε μέχρι τώρα, δεν προκύπτει αυτό. Μπορεί να είναι ελλιπή</w:t>
      </w:r>
      <w:r>
        <w:rPr>
          <w:rFonts w:eastAsia="Times New Roman"/>
          <w:szCs w:val="24"/>
        </w:rPr>
        <w:t xml:space="preserve"> τα έγγραφα, μπορεί να είναι ελλιπείς οι μαρτυρίες. Πεδίο δόξης λαμπρό να έρθουν επί της ουσίας και είναι εντελώς προφανές ότι ο νόμος μας επιτρέπει να προχωρήσουμε. Δεν λέμε ότι δεν θα προχωρήσουμε. Αλλά θέλει –επιμένω- μία προστασία του κύρους των διατάξ</w:t>
      </w:r>
      <w:r>
        <w:rPr>
          <w:rFonts w:eastAsia="Times New Roman"/>
          <w:szCs w:val="24"/>
        </w:rPr>
        <w:t xml:space="preserve">εων που έχουμε και είναι οι διατάξεις τέτοιου τύπου που ξεχωρίζουν ή εξαιρούν κάποιες καταστάσεις. Αλλιώτικα, επιμένω, οι εξαιρέσεις κοντεύουν να γίνουν ο κανόνας. </w:t>
      </w:r>
    </w:p>
    <w:p w14:paraId="640C9032" w14:textId="77777777" w:rsidR="00F91B1C" w:rsidRDefault="00D6409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Έχω την τιμή να ανακοινώσω στο Σώμα ότι οι Υπουργοί Παι</w:t>
      </w:r>
      <w:r>
        <w:rPr>
          <w:rFonts w:eastAsia="Times New Roman"/>
          <w:szCs w:val="24"/>
        </w:rPr>
        <w:t xml:space="preserve">δείας, Έρευνας και Θρησκευμάτων, Εξωτερικών, Οικονομικών και Πολιτισμού και Αθλητισμού, ο Αναπληρωτής Υπουργός Παιδείας, Έρευνας και Θρησκευμάτων καθώς και οι Υφυπουργοί Εξωτερικών και Πολιτισμού και Αθλητισμού κατέθεσαν </w:t>
      </w:r>
      <w:r>
        <w:rPr>
          <w:rFonts w:eastAsia="Times New Roman"/>
          <w:szCs w:val="24"/>
        </w:rPr>
        <w:t xml:space="preserve">στις </w:t>
      </w:r>
      <w:r>
        <w:rPr>
          <w:rFonts w:eastAsia="Times New Roman"/>
          <w:szCs w:val="24"/>
        </w:rPr>
        <w:t>4</w:t>
      </w:r>
      <w:r>
        <w:rPr>
          <w:rFonts w:eastAsia="Times New Roman"/>
          <w:szCs w:val="24"/>
        </w:rPr>
        <w:t>-</w:t>
      </w:r>
      <w:r>
        <w:rPr>
          <w:rFonts w:eastAsia="Times New Roman"/>
          <w:szCs w:val="24"/>
        </w:rPr>
        <w:t>10</w:t>
      </w:r>
      <w:r>
        <w:rPr>
          <w:rFonts w:eastAsia="Times New Roman"/>
          <w:szCs w:val="24"/>
        </w:rPr>
        <w:t>-</w:t>
      </w:r>
      <w:r>
        <w:rPr>
          <w:rFonts w:eastAsia="Times New Roman"/>
          <w:szCs w:val="24"/>
        </w:rPr>
        <w:t>2018 σχέδιο νόμου: «Κύρωσ</w:t>
      </w:r>
      <w:r>
        <w:rPr>
          <w:rFonts w:eastAsia="Times New Roman"/>
          <w:szCs w:val="24"/>
        </w:rPr>
        <w:t>η της Συμφωνίας με</w:t>
      </w:r>
      <w:r>
        <w:rPr>
          <w:rFonts w:eastAsia="Times New Roman"/>
          <w:szCs w:val="24"/>
        </w:rPr>
        <w:lastRenderedPageBreak/>
        <w:t>ταξύ της Κυβέρνησης της Ελληνικής Δημοκρατίας και της Κυβέρνησης της Δημοκρατίας του Αγίου Μαρίνου σχετικά με τη συνεργασία στον πολιτιστικό, μορφωτικό και επιστημονικό τομέα».</w:t>
      </w:r>
    </w:p>
    <w:p w14:paraId="640C9033" w14:textId="77777777" w:rsidR="00F91B1C" w:rsidRDefault="00D6409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Παραπέμπεται στην αρμόδια Διαρκή Επιτροπή.</w:t>
      </w:r>
    </w:p>
    <w:p w14:paraId="640C9034" w14:textId="77777777" w:rsidR="00F91B1C" w:rsidRDefault="00D6409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ΑΝΑΣΤΑΣΙΟΣ</w:t>
      </w:r>
      <w:r>
        <w:rPr>
          <w:rFonts w:eastAsia="Times New Roman"/>
          <w:b/>
          <w:szCs w:val="24"/>
        </w:rPr>
        <w:t xml:space="preserve"> (ΤΑΣΟΣ)</w:t>
      </w:r>
      <w:r>
        <w:rPr>
          <w:rFonts w:eastAsia="Times New Roman"/>
          <w:b/>
          <w:szCs w:val="24"/>
        </w:rPr>
        <w:t xml:space="preserve"> ΔΗΜΟΣΧΑΚΗΣ:</w:t>
      </w:r>
      <w:r>
        <w:rPr>
          <w:rFonts w:eastAsia="Times New Roman"/>
          <w:szCs w:val="24"/>
        </w:rPr>
        <w:t xml:space="preserve"> Κύριε Πρόεδρε, μπορώ να έχω τον λόγο;</w:t>
      </w:r>
    </w:p>
    <w:p w14:paraId="640C9035" w14:textId="77777777" w:rsidR="00F91B1C" w:rsidRDefault="00D6409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Παρακαλώ, κύριε </w:t>
      </w:r>
      <w:proofErr w:type="spellStart"/>
      <w:r>
        <w:rPr>
          <w:rFonts w:eastAsia="Times New Roman"/>
          <w:szCs w:val="24"/>
        </w:rPr>
        <w:t>Δημοσχάκη</w:t>
      </w:r>
      <w:proofErr w:type="spellEnd"/>
      <w:r>
        <w:rPr>
          <w:rFonts w:eastAsia="Times New Roman"/>
          <w:szCs w:val="24"/>
        </w:rPr>
        <w:t>, ο Κανονισμός δεν επιτρέπει περαιτέρω συζήτηση. Μπορείτε να συζητήσετε με τον Υπουργό…</w:t>
      </w:r>
    </w:p>
    <w:p w14:paraId="640C9036" w14:textId="77777777" w:rsidR="00F91B1C" w:rsidRDefault="00D6409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ΑΝΑΣΤΑΣΙΟΣ </w:t>
      </w:r>
      <w:r>
        <w:rPr>
          <w:rFonts w:eastAsia="Times New Roman"/>
          <w:b/>
          <w:szCs w:val="24"/>
        </w:rPr>
        <w:t xml:space="preserve">(ΤΑΣΟΣ) </w:t>
      </w:r>
      <w:r>
        <w:rPr>
          <w:rFonts w:eastAsia="Times New Roman"/>
          <w:b/>
          <w:szCs w:val="24"/>
        </w:rPr>
        <w:t>ΔΗΜΟΣΧΑΚΗΣ:</w:t>
      </w:r>
      <w:r>
        <w:rPr>
          <w:rFonts w:eastAsia="Times New Roman"/>
          <w:szCs w:val="24"/>
        </w:rPr>
        <w:t xml:space="preserve"> Για την οικονομία του χρόνου, εγώ δεν…</w:t>
      </w:r>
    </w:p>
    <w:p w14:paraId="640C9037" w14:textId="77777777" w:rsidR="00F91B1C" w:rsidRDefault="00D6409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Μπορείτε να συζητήσετε με τον Υπουργό ιδιαιτέρως τώρα ευχαρίστως.</w:t>
      </w:r>
    </w:p>
    <w:p w14:paraId="640C9038" w14:textId="77777777" w:rsidR="00F91B1C" w:rsidRDefault="00D6409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ΑΝΑΣΤΑΣΙΟΣ</w:t>
      </w:r>
      <w:r>
        <w:rPr>
          <w:rFonts w:eastAsia="Times New Roman"/>
          <w:b/>
          <w:szCs w:val="24"/>
        </w:rPr>
        <w:t xml:space="preserve"> (ΤΑΣΟΣ)</w:t>
      </w:r>
      <w:r>
        <w:rPr>
          <w:rFonts w:eastAsia="Times New Roman"/>
          <w:b/>
          <w:szCs w:val="24"/>
        </w:rPr>
        <w:t xml:space="preserve"> ΔΗΜΟΣΧΑΚΗΣ:</w:t>
      </w:r>
      <w:r>
        <w:rPr>
          <w:rFonts w:eastAsia="Times New Roman"/>
          <w:szCs w:val="24"/>
        </w:rPr>
        <w:t xml:space="preserve"> Θέλω να πω ότι εγώ για την οικονομία του χρόνου και για τον σκοπό που ήρθαμε, γι’ α</w:t>
      </w:r>
      <w:r>
        <w:rPr>
          <w:rFonts w:eastAsia="Times New Roman"/>
          <w:szCs w:val="24"/>
        </w:rPr>
        <w:t xml:space="preserve">υτό και δεν </w:t>
      </w:r>
      <w:proofErr w:type="spellStart"/>
      <w:r>
        <w:rPr>
          <w:rFonts w:eastAsia="Times New Roman"/>
          <w:szCs w:val="24"/>
        </w:rPr>
        <w:t>απήντησα</w:t>
      </w:r>
      <w:proofErr w:type="spellEnd"/>
      <w:r>
        <w:rPr>
          <w:rFonts w:eastAsia="Times New Roman"/>
          <w:szCs w:val="24"/>
        </w:rPr>
        <w:t xml:space="preserve">. </w:t>
      </w:r>
    </w:p>
    <w:p w14:paraId="640C9039" w14:textId="77777777" w:rsidR="00F91B1C" w:rsidRDefault="00D6409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Σύμφωνοι. Αλλά είναι ο Κανονισμός αυτός. </w:t>
      </w:r>
    </w:p>
    <w:p w14:paraId="640C903A" w14:textId="77777777" w:rsidR="00F91B1C" w:rsidRDefault="00D6409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lastRenderedPageBreak/>
        <w:t xml:space="preserve">ΑΝΑΣΤΑΣΙΟΣ </w:t>
      </w:r>
      <w:r>
        <w:rPr>
          <w:rFonts w:eastAsia="Times New Roman"/>
          <w:b/>
          <w:szCs w:val="24"/>
        </w:rPr>
        <w:t>(ΤΑΣΟΣ)</w:t>
      </w:r>
      <w:r>
        <w:rPr>
          <w:rFonts w:eastAsia="Times New Roman"/>
          <w:b/>
          <w:szCs w:val="24"/>
        </w:rPr>
        <w:t xml:space="preserve"> ΔΗΜΟΣΧΑΚΗΣ:</w:t>
      </w:r>
      <w:r>
        <w:rPr>
          <w:rFonts w:eastAsia="Times New Roman"/>
          <w:szCs w:val="24"/>
        </w:rPr>
        <w:t xml:space="preserve"> Όχι ότι άλλαξα γραμμή. Απλώς όμως, κατά παράβαση του Κανονισμού, επειδή αφορούν τα θέματα μ</w:t>
      </w:r>
      <w:r>
        <w:rPr>
          <w:rFonts w:eastAsia="Times New Roman"/>
          <w:szCs w:val="24"/>
        </w:rPr>
        <w:t>ί</w:t>
      </w:r>
      <w:r>
        <w:rPr>
          <w:rFonts w:eastAsia="Times New Roman"/>
          <w:szCs w:val="24"/>
        </w:rPr>
        <w:t xml:space="preserve">α ολόκληρη </w:t>
      </w:r>
      <w:r>
        <w:rPr>
          <w:rFonts w:eastAsia="Times New Roman"/>
          <w:szCs w:val="24"/>
        </w:rPr>
        <w:t>α</w:t>
      </w:r>
      <w:r>
        <w:rPr>
          <w:rFonts w:eastAsia="Times New Roman"/>
          <w:szCs w:val="24"/>
        </w:rPr>
        <w:t>νατολική Μακεδονία κ</w:t>
      </w:r>
      <w:r>
        <w:rPr>
          <w:rFonts w:eastAsia="Times New Roman"/>
          <w:szCs w:val="24"/>
        </w:rPr>
        <w:t>αι Θράκη, επιγραμματικά αν μπορώ να τα αναφέρω και μπορεί ο Υπουργός…</w:t>
      </w:r>
    </w:p>
    <w:p w14:paraId="640C903B" w14:textId="77777777" w:rsidR="00F91B1C" w:rsidRDefault="00D6409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Ναι, αλλά μπαίνουμε σε μια άλλη φάση κοινοβουλευτική.</w:t>
      </w:r>
    </w:p>
    <w:p w14:paraId="640C903C" w14:textId="77777777" w:rsidR="00F91B1C" w:rsidRDefault="00D6409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ΑΝΑΣΤΑΣΙΟΣ </w:t>
      </w:r>
      <w:r>
        <w:rPr>
          <w:rFonts w:eastAsia="Times New Roman"/>
          <w:b/>
          <w:szCs w:val="24"/>
        </w:rPr>
        <w:t>(ΤΑΣΟΣ)</w:t>
      </w:r>
      <w:r>
        <w:rPr>
          <w:rFonts w:eastAsia="Times New Roman"/>
          <w:b/>
          <w:szCs w:val="24"/>
        </w:rPr>
        <w:t xml:space="preserve"> ΔΗΜΟΣΧΑΚΗΣ:</w:t>
      </w:r>
      <w:r>
        <w:rPr>
          <w:rFonts w:eastAsia="Times New Roman"/>
          <w:szCs w:val="24"/>
        </w:rPr>
        <w:t xml:space="preserve"> Όχι, δεν τον καταγγέλλω, απλώς μπορεί να διορθώσει ορισμένα πράγμ</w:t>
      </w:r>
      <w:r>
        <w:rPr>
          <w:rFonts w:eastAsia="Times New Roman"/>
          <w:szCs w:val="24"/>
        </w:rPr>
        <w:t>ατα.</w:t>
      </w:r>
    </w:p>
    <w:p w14:paraId="640C903D" w14:textId="77777777" w:rsidR="00F91B1C" w:rsidRDefault="00D6409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Εσείς είπατε…</w:t>
      </w:r>
    </w:p>
    <w:p w14:paraId="640C903E" w14:textId="77777777" w:rsidR="00F91B1C" w:rsidRDefault="00D6409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Ευχαρίστως. Συζητήστε τα με τον Υπουργό εδώ ιδιαιτέρως.</w:t>
      </w:r>
    </w:p>
    <w:p w14:paraId="640C903F" w14:textId="77777777" w:rsidR="00F91B1C" w:rsidRDefault="00D6409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Κύριε Υπουργέ, η παράκλησή μου είναι να εφαρμόσουμε τον Κανονισμό όλοι.</w:t>
      </w:r>
    </w:p>
    <w:p w14:paraId="640C9040" w14:textId="77777777" w:rsidR="00F91B1C" w:rsidRDefault="00D6409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ΚΩΝ</w:t>
      </w:r>
      <w:r>
        <w:rPr>
          <w:rFonts w:eastAsia="Times New Roman"/>
          <w:b/>
          <w:szCs w:val="24"/>
        </w:rPr>
        <w:t>ΣΤΑΝΤΙΝΟΣ ΓΑΒΡΟΓΛΟΥ (Υπουργός Παιδείας, Έρευνας και Θρησκευμάτων):</w:t>
      </w:r>
      <w:r>
        <w:rPr>
          <w:rFonts w:eastAsia="Times New Roman"/>
          <w:szCs w:val="24"/>
        </w:rPr>
        <w:t xml:space="preserve"> Εγώ συμφωνώ μαζί σας.</w:t>
      </w:r>
    </w:p>
    <w:p w14:paraId="640C9041" w14:textId="77777777" w:rsidR="00F91B1C" w:rsidRDefault="00D6409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sidRPr="00F142BE">
        <w:rPr>
          <w:rFonts w:eastAsia="Times New Roman"/>
          <w:szCs w:val="24"/>
        </w:rPr>
        <w:t xml:space="preserve">Όχι, δεν το λέω για σας. </w:t>
      </w:r>
      <w:r>
        <w:rPr>
          <w:rFonts w:eastAsia="Times New Roman"/>
          <w:szCs w:val="24"/>
        </w:rPr>
        <w:t>Διότι κι ένας άλλος Βουλευτής μετά θα ζητήσει το ίδιο και μπαίνουμε σε μια άλλη ιστορία.</w:t>
      </w:r>
    </w:p>
    <w:p w14:paraId="640C9042" w14:textId="77777777" w:rsidR="00F91B1C" w:rsidRDefault="00D6409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lastRenderedPageBreak/>
        <w:t>ΚΩΝΣΤΑΝΤΙΝΟΣ ΓΑΒΡ</w:t>
      </w:r>
      <w:r>
        <w:rPr>
          <w:rFonts w:eastAsia="Times New Roman"/>
          <w:b/>
          <w:szCs w:val="24"/>
        </w:rPr>
        <w:t>ΟΓΛΟΥ (Υπουργός Παιδείας, Έρευνας και Θρησκευμάτων):</w:t>
      </w:r>
      <w:r>
        <w:rPr>
          <w:rFonts w:eastAsia="Times New Roman"/>
          <w:szCs w:val="24"/>
        </w:rPr>
        <w:t xml:space="preserve"> Έχετε απόλυτο δίκιο. </w:t>
      </w:r>
    </w:p>
    <w:p w14:paraId="640C9043" w14:textId="77777777" w:rsidR="00F91B1C" w:rsidRDefault="00D6409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Εγώ λέω ότι χωρίς δική μας πρωτοβουλία υπήρξε μια κατηγορία ότι οι πολιτικές μας είναι ενάντια στον Έβρο. Ζήτησα, λοιπόν, πολύ ήρεμα, ο κ. </w:t>
      </w:r>
      <w:proofErr w:type="spellStart"/>
      <w:r>
        <w:rPr>
          <w:rFonts w:eastAsia="Times New Roman"/>
          <w:szCs w:val="24"/>
        </w:rPr>
        <w:t>Δημοσχάκης</w:t>
      </w:r>
      <w:proofErr w:type="spellEnd"/>
      <w:r>
        <w:rPr>
          <w:rFonts w:eastAsia="Times New Roman"/>
          <w:szCs w:val="24"/>
        </w:rPr>
        <w:t xml:space="preserve"> να μας πει ποιες είναι αυτές. </w:t>
      </w:r>
      <w:r>
        <w:rPr>
          <w:rFonts w:eastAsia="Times New Roman"/>
          <w:szCs w:val="24"/>
        </w:rPr>
        <w:t>Υποσχέθηκε πριν στη δευτερολογία του ότι θα το πει. Δεν το είπε. Το ξέχασε; Δεν το γνωρίζει; Δεν με ενδιαφέρει. Λέω να σταματήσουμε εδώ και να κάνει μια επερώτηση επί των πολιτικών μας για τον Έβρο.</w:t>
      </w:r>
    </w:p>
    <w:p w14:paraId="640C9044" w14:textId="77777777" w:rsidR="00F91B1C" w:rsidRDefault="00D6409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ΑΝΑΣΤΑΣΙΟΣ </w:t>
      </w:r>
      <w:r>
        <w:rPr>
          <w:rFonts w:eastAsia="Times New Roman"/>
          <w:b/>
          <w:szCs w:val="24"/>
        </w:rPr>
        <w:t xml:space="preserve">(ΤΑΣΟΣ) </w:t>
      </w:r>
      <w:r>
        <w:rPr>
          <w:rFonts w:eastAsia="Times New Roman"/>
          <w:b/>
          <w:szCs w:val="24"/>
        </w:rPr>
        <w:t>ΔΗΜΟΣΧΑΚΗΣ:</w:t>
      </w:r>
      <w:r>
        <w:rPr>
          <w:rFonts w:eastAsia="Times New Roman"/>
          <w:szCs w:val="24"/>
        </w:rPr>
        <w:t xml:space="preserve"> Δεν το ξέχασα. Αντιθέτως, </w:t>
      </w:r>
      <w:r>
        <w:rPr>
          <w:rFonts w:eastAsia="Times New Roman"/>
          <w:szCs w:val="24"/>
        </w:rPr>
        <w:t>μάλιστα, ήθελα να δώσω τόνο και έμφαση στο θέμα για το οποίο σήμερα βρεθήκαμε στην Ολομέλεια.</w:t>
      </w:r>
    </w:p>
    <w:p w14:paraId="640C9045" w14:textId="77777777" w:rsidR="00F91B1C" w:rsidRDefault="00D6409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Παρακαλώ, κύριε </w:t>
      </w:r>
      <w:proofErr w:type="spellStart"/>
      <w:r>
        <w:rPr>
          <w:rFonts w:eastAsia="Times New Roman"/>
          <w:szCs w:val="24"/>
        </w:rPr>
        <w:t>Δημοσχάκη</w:t>
      </w:r>
      <w:proofErr w:type="spellEnd"/>
      <w:r>
        <w:rPr>
          <w:rFonts w:eastAsia="Times New Roman"/>
          <w:szCs w:val="24"/>
        </w:rPr>
        <w:t xml:space="preserve">, να σταματήσουμε εδώ. </w:t>
      </w:r>
    </w:p>
    <w:p w14:paraId="640C9046" w14:textId="77777777" w:rsidR="00F91B1C" w:rsidRDefault="00D6409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ΑΝΑΣΤΑΣΙΟΣ </w:t>
      </w:r>
      <w:r>
        <w:rPr>
          <w:rFonts w:eastAsia="Times New Roman"/>
          <w:b/>
          <w:szCs w:val="24"/>
        </w:rPr>
        <w:t xml:space="preserve">(ΤΑΣΟΣ) </w:t>
      </w:r>
      <w:r>
        <w:rPr>
          <w:rFonts w:eastAsia="Times New Roman"/>
          <w:b/>
          <w:szCs w:val="24"/>
        </w:rPr>
        <w:t>ΔΗΜΟΣΧΑΚΗΣ:</w:t>
      </w:r>
      <w:r>
        <w:rPr>
          <w:rFonts w:eastAsia="Times New Roman"/>
          <w:szCs w:val="24"/>
        </w:rPr>
        <w:t xml:space="preserve"> Ευχαριστώ, κύριε Πρόεδρε.</w:t>
      </w:r>
    </w:p>
    <w:p w14:paraId="640C9047" w14:textId="77777777" w:rsidR="00F91B1C" w:rsidRDefault="00D6409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317D9F">
        <w:rPr>
          <w:rFonts w:eastAsia="Times New Roman"/>
          <w:b/>
          <w:szCs w:val="24"/>
        </w:rPr>
        <w:t>ΠΡΟΕΔΡΕΥΩΝ (Δημήτριο</w:t>
      </w:r>
      <w:r w:rsidRPr="00317D9F">
        <w:rPr>
          <w:rFonts w:eastAsia="Times New Roman"/>
          <w:b/>
          <w:szCs w:val="24"/>
        </w:rPr>
        <w:t xml:space="preserve">ς </w:t>
      </w:r>
      <w:proofErr w:type="spellStart"/>
      <w:r w:rsidRPr="00317D9F">
        <w:rPr>
          <w:rFonts w:eastAsia="Times New Roman"/>
          <w:b/>
          <w:szCs w:val="24"/>
        </w:rPr>
        <w:t>Κρεμαστινός</w:t>
      </w:r>
      <w:proofErr w:type="spellEnd"/>
      <w:r w:rsidRPr="00317D9F">
        <w:rPr>
          <w:rFonts w:eastAsia="Times New Roman"/>
          <w:b/>
          <w:szCs w:val="24"/>
        </w:rPr>
        <w:t>):</w:t>
      </w:r>
      <w:r w:rsidRPr="00317D9F">
        <w:rPr>
          <w:rFonts w:eastAsia="Times New Roman"/>
          <w:szCs w:val="24"/>
        </w:rPr>
        <w:t xml:space="preserve"> Προχωρούμε στη δεύτερη επίκαιρη ερ</w:t>
      </w:r>
      <w:r>
        <w:rPr>
          <w:rFonts w:eastAsia="Times New Roman"/>
          <w:szCs w:val="24"/>
        </w:rPr>
        <w:t>ώτηση δ</w:t>
      </w:r>
      <w:r w:rsidRPr="00317D9F">
        <w:rPr>
          <w:rFonts w:eastAsia="Times New Roman"/>
          <w:szCs w:val="24"/>
        </w:rPr>
        <w:t>εύτερου κ</w:t>
      </w:r>
      <w:r>
        <w:rPr>
          <w:rFonts w:eastAsia="Times New Roman"/>
          <w:szCs w:val="24"/>
        </w:rPr>
        <w:t>ύκλου, την με</w:t>
      </w:r>
      <w:r w:rsidRPr="00317D9F">
        <w:rPr>
          <w:rFonts w:eastAsia="Times New Roman"/>
          <w:szCs w:val="24"/>
        </w:rPr>
        <w:t xml:space="preserve"> αριθμό 16/2-10-2018</w:t>
      </w:r>
      <w:r>
        <w:rPr>
          <w:rFonts w:eastAsia="Times New Roman"/>
          <w:szCs w:val="24"/>
        </w:rPr>
        <w:t>,</w:t>
      </w:r>
      <w:r w:rsidRPr="00317D9F">
        <w:rPr>
          <w:rFonts w:eastAsia="Times New Roman"/>
          <w:szCs w:val="24"/>
        </w:rPr>
        <w:t xml:space="preserve"> του Ανεξάρτητου Βουλευτή Β΄ Αθηνών κ.</w:t>
      </w:r>
      <w:r>
        <w:rPr>
          <w:rFonts w:eastAsia="Times New Roman"/>
          <w:szCs w:val="24"/>
        </w:rPr>
        <w:t xml:space="preserve"> </w:t>
      </w:r>
      <w:r w:rsidRPr="00317D9F">
        <w:rPr>
          <w:rFonts w:eastAsia="Times New Roman"/>
          <w:bCs/>
          <w:szCs w:val="24"/>
        </w:rPr>
        <w:t xml:space="preserve">Θεοχάρη </w:t>
      </w:r>
      <w:r>
        <w:rPr>
          <w:rFonts w:eastAsia="Times New Roman"/>
          <w:bCs/>
          <w:szCs w:val="24"/>
        </w:rPr>
        <w:t xml:space="preserve">(Χάρη) </w:t>
      </w:r>
      <w:r w:rsidRPr="00317D9F">
        <w:rPr>
          <w:rFonts w:eastAsia="Times New Roman"/>
          <w:bCs/>
          <w:szCs w:val="24"/>
        </w:rPr>
        <w:t>Θεοχάρη</w:t>
      </w:r>
      <w:r>
        <w:rPr>
          <w:rFonts w:eastAsia="Times New Roman"/>
          <w:szCs w:val="24"/>
        </w:rPr>
        <w:t xml:space="preserve"> προς τον Υπουργό </w:t>
      </w:r>
      <w:r>
        <w:rPr>
          <w:rFonts w:eastAsia="Times New Roman"/>
          <w:bCs/>
          <w:szCs w:val="24"/>
        </w:rPr>
        <w:t xml:space="preserve">Μεταναστευτικής Πολιτικής, </w:t>
      </w:r>
      <w:r w:rsidRPr="00317D9F">
        <w:rPr>
          <w:rFonts w:eastAsia="Times New Roman"/>
          <w:szCs w:val="24"/>
        </w:rPr>
        <w:t>με θέμα</w:t>
      </w:r>
      <w:r>
        <w:rPr>
          <w:rFonts w:eastAsia="Times New Roman"/>
          <w:szCs w:val="24"/>
        </w:rPr>
        <w:t>:</w:t>
      </w:r>
      <w:r w:rsidRPr="00317D9F">
        <w:rPr>
          <w:rFonts w:eastAsia="Times New Roman"/>
          <w:szCs w:val="24"/>
        </w:rPr>
        <w:t xml:space="preserve"> «Όξυνση του Προσφυγικού Προβλήματος στη Λ</w:t>
      </w:r>
      <w:r w:rsidRPr="00317D9F">
        <w:rPr>
          <w:rFonts w:eastAsia="Times New Roman"/>
          <w:szCs w:val="24"/>
        </w:rPr>
        <w:t>έσβο».</w:t>
      </w:r>
    </w:p>
    <w:p w14:paraId="640C9048" w14:textId="77777777" w:rsidR="00F91B1C" w:rsidRDefault="00D6409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Θα απαντήσει ο Υπουργός Μεταναστευτικής Πολιτικής, ο κ. Βίτσας.</w:t>
      </w:r>
    </w:p>
    <w:p w14:paraId="640C9049" w14:textId="77777777" w:rsidR="00F91B1C" w:rsidRDefault="00D6409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Παρακαλώ, κύριε Θεοχάρη, έχετε τον λόγο για την ερώτησή σας.</w:t>
      </w:r>
    </w:p>
    <w:p w14:paraId="640C904A" w14:textId="77777777" w:rsidR="00F91B1C" w:rsidRDefault="00D6409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317D9F">
        <w:rPr>
          <w:rFonts w:eastAsia="Times New Roman"/>
          <w:b/>
          <w:szCs w:val="24"/>
        </w:rPr>
        <w:t>ΘΕΟΧΑΡΗΣ (ΧΑΡΗΣ) ΘΕΟΧΑΡΗΣ:</w:t>
      </w:r>
      <w:r>
        <w:rPr>
          <w:rFonts w:eastAsia="Times New Roman"/>
          <w:szCs w:val="24"/>
        </w:rPr>
        <w:t xml:space="preserve"> Ευχαριστώ πολύ, κύριε Πρόεδρε. </w:t>
      </w:r>
    </w:p>
    <w:p w14:paraId="640C904B" w14:textId="77777777" w:rsidR="00F91B1C" w:rsidRDefault="00D6409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Τις τελευταίες μέρες παρακολουθούμε την κατάσταση όλοι μας στη Μό</w:t>
      </w:r>
      <w:r>
        <w:rPr>
          <w:rFonts w:eastAsia="Times New Roman"/>
          <w:szCs w:val="24"/>
        </w:rPr>
        <w:t xml:space="preserve">ρια. Bέβαια εγώ την παρακολουθώ εδώ και πάρα πολύ καιρό. Βρέθηκα πέρυσι μαζί με την </w:t>
      </w:r>
      <w:r>
        <w:rPr>
          <w:rFonts w:eastAsia="Times New Roman"/>
          <w:szCs w:val="24"/>
        </w:rPr>
        <w:t>π</w:t>
      </w:r>
      <w:r>
        <w:rPr>
          <w:rFonts w:eastAsia="Times New Roman"/>
          <w:szCs w:val="24"/>
        </w:rPr>
        <w:t xml:space="preserve">εριφερειάρχη </w:t>
      </w:r>
      <w:r>
        <w:rPr>
          <w:rFonts w:eastAsia="Times New Roman"/>
          <w:szCs w:val="24"/>
        </w:rPr>
        <w:t>β</w:t>
      </w:r>
      <w:r>
        <w:rPr>
          <w:rFonts w:eastAsia="Times New Roman"/>
          <w:szCs w:val="24"/>
        </w:rPr>
        <w:t xml:space="preserve">ορείου Αιγαίου και είδαμε την κατάσταση εκεί, η οποία δεν ήταν καθόλου καλή. </w:t>
      </w:r>
    </w:p>
    <w:p w14:paraId="640C904C" w14:textId="77777777" w:rsidR="00F91B1C" w:rsidRDefault="00D6409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Η κατάσταση από τότε έχει επιδεινωθεί πάρα πολύ και κυρίως αυτό κάνει μια πολύ </w:t>
      </w:r>
      <w:r>
        <w:rPr>
          <w:rFonts w:eastAsia="Times New Roman"/>
          <w:szCs w:val="24"/>
        </w:rPr>
        <w:t xml:space="preserve">μεγάλη ζημιά, κύριε Υπουργέ, στη δημόσια εικόνα της χώρας μας. Έχετε κι εσείς παρακολουθήσει τα δημοσιεύματα του γερμανικού </w:t>
      </w:r>
      <w:r>
        <w:rPr>
          <w:rFonts w:eastAsia="Times New Roman"/>
          <w:szCs w:val="24"/>
        </w:rPr>
        <w:t>τ</w:t>
      </w:r>
      <w:r>
        <w:rPr>
          <w:rFonts w:eastAsia="Times New Roman"/>
          <w:szCs w:val="24"/>
        </w:rPr>
        <w:t>ύπου, τα δημοσιεύματα στην άλλη μεριά του Ατλαντικού, που μιλάνε για τις καταστάσεις τις οποίες βιώνουν ανήλικα παιδιά, ευάλωτοι πλ</w:t>
      </w:r>
      <w:r>
        <w:rPr>
          <w:rFonts w:eastAsia="Times New Roman"/>
          <w:szCs w:val="24"/>
        </w:rPr>
        <w:t>ηθυσμοί, όπως γυναίκες ασυνόδευτες, όπως έφηβοι κ.λπ.</w:t>
      </w:r>
      <w:r>
        <w:rPr>
          <w:rFonts w:eastAsia="Times New Roman"/>
          <w:szCs w:val="24"/>
        </w:rPr>
        <w:t>.</w:t>
      </w:r>
      <w:r>
        <w:rPr>
          <w:rFonts w:eastAsia="Times New Roman"/>
          <w:szCs w:val="24"/>
        </w:rPr>
        <w:t xml:space="preserve"> Η κατάσταση, λοιπόν, και στη Μόρια και στη Λέσβο, που είναι το θέμα της ερώτησής μου, η κατάσταση όμως και στη Χίο, ακόμα χειρότερα η κατάσταση στη Σάμο, φαίνεται πως είναι ανεξέλεγκτη. </w:t>
      </w:r>
    </w:p>
    <w:p w14:paraId="640C904D" w14:textId="77777777" w:rsidR="00F91B1C" w:rsidRDefault="00D6409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Έχουμε δύο ζητ</w:t>
      </w:r>
      <w:r>
        <w:rPr>
          <w:rFonts w:eastAsia="Times New Roman"/>
          <w:szCs w:val="24"/>
        </w:rPr>
        <w:t>ήματα, κατά την άποψή μου, τα οποία πρέπει να τα λύσει το Υπουργείο. Η απόφασή σας είναι για την αποσυμφόρηση μέσω της μεταφοράς των ανθρώπων. Βλέπουμε ότι αυτή δεν προχωράει με τους ρυθμούς που έχετε υποσχεθεί. Έχετε σκοπό να βάλετε περισσότερα δρομολόγια</w:t>
      </w:r>
      <w:r>
        <w:rPr>
          <w:rFonts w:eastAsia="Times New Roman"/>
          <w:szCs w:val="24"/>
        </w:rPr>
        <w:t xml:space="preserve">; Έχετε σκοπό να κάνετε άλλες </w:t>
      </w:r>
      <w:r>
        <w:rPr>
          <w:rFonts w:eastAsia="Times New Roman"/>
          <w:szCs w:val="24"/>
        </w:rPr>
        <w:lastRenderedPageBreak/>
        <w:t xml:space="preserve">ενέργειες, ώστε αυτή η διαδικασία να επιταχυνθεί; Αλλά από την άλλη, έχουμε δύο ουσιαστικά και μεγάλα προβλήματα πιο μακροπρόθεσμα, διότι η αποσυμφόρηση των νησιών απλώς ενθαρρύνει τους διακινητές να φέρουν και άλλους σε αυτά </w:t>
      </w:r>
      <w:r>
        <w:rPr>
          <w:rFonts w:eastAsia="Times New Roman"/>
          <w:szCs w:val="24"/>
        </w:rPr>
        <w:t xml:space="preserve">τα νησιά και συνεπώς δεν είναι μια μόνιμη λύση. </w:t>
      </w:r>
    </w:p>
    <w:p w14:paraId="640C904E" w14:textId="77777777" w:rsidR="00F91B1C" w:rsidRDefault="00D6409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Το ζήτημα είναι τι κάνουμε με τα ΚΥΤ, τα </w:t>
      </w:r>
      <w:r>
        <w:rPr>
          <w:rFonts w:eastAsia="Times New Roman"/>
          <w:szCs w:val="24"/>
        </w:rPr>
        <w:t>κ</w:t>
      </w:r>
      <w:r>
        <w:rPr>
          <w:rFonts w:eastAsia="Times New Roman"/>
          <w:szCs w:val="24"/>
        </w:rPr>
        <w:t xml:space="preserve">έντρα </w:t>
      </w:r>
      <w:r>
        <w:rPr>
          <w:rFonts w:eastAsia="Times New Roman"/>
          <w:szCs w:val="24"/>
        </w:rPr>
        <w:t>υ</w:t>
      </w:r>
      <w:r>
        <w:rPr>
          <w:rFonts w:eastAsia="Times New Roman"/>
          <w:szCs w:val="24"/>
        </w:rPr>
        <w:t xml:space="preserve">ποδοχής και </w:t>
      </w:r>
      <w:r>
        <w:rPr>
          <w:rFonts w:eastAsia="Times New Roman"/>
          <w:szCs w:val="24"/>
        </w:rPr>
        <w:t>τ</w:t>
      </w:r>
      <w:r>
        <w:rPr>
          <w:rFonts w:eastAsia="Times New Roman"/>
          <w:szCs w:val="24"/>
        </w:rPr>
        <w:t>αυτοποίησης, τα οποία έχουν μετατραπεί πια σε στρατόπεδα παραμονής αυτών των ανθρώπων; Δηλαδή έχουμε υποδομές φτιαγμένες για έναν στόχο, οι οποίε</w:t>
      </w:r>
      <w:r>
        <w:rPr>
          <w:rFonts w:eastAsia="Times New Roman"/>
          <w:szCs w:val="24"/>
        </w:rPr>
        <w:t xml:space="preserve">ς μετατρέπονται σε υποδομές που χρησιμοποιούνται για διαφορετικό στόχο, άρα δεν μπορούν να </w:t>
      </w:r>
      <w:proofErr w:type="spellStart"/>
      <w:r>
        <w:rPr>
          <w:rFonts w:eastAsia="Times New Roman"/>
          <w:szCs w:val="24"/>
        </w:rPr>
        <w:t>αντεπεξέλθουν</w:t>
      </w:r>
      <w:proofErr w:type="spellEnd"/>
      <w:r>
        <w:rPr>
          <w:rFonts w:eastAsia="Times New Roman"/>
          <w:szCs w:val="24"/>
        </w:rPr>
        <w:t>. Από πάνω έχουμε πέντε, έξι και επτά φορές περισσότερο πληθυσμό από αυτόν για τον οποίο έχουν φτιαχτεί. Άρα, θέλουμε να δούμε τα σχέδιά σας. Θα φτιάξετ</w:t>
      </w:r>
      <w:r>
        <w:rPr>
          <w:rFonts w:eastAsia="Times New Roman"/>
          <w:szCs w:val="24"/>
        </w:rPr>
        <w:t xml:space="preserve">ε και άλλα </w:t>
      </w:r>
      <w:r>
        <w:rPr>
          <w:rFonts w:eastAsia="Times New Roman"/>
          <w:szCs w:val="24"/>
        </w:rPr>
        <w:t>κ</w:t>
      </w:r>
      <w:r>
        <w:rPr>
          <w:rFonts w:eastAsia="Times New Roman"/>
          <w:szCs w:val="24"/>
        </w:rPr>
        <w:t xml:space="preserve">έντρα </w:t>
      </w:r>
      <w:r>
        <w:rPr>
          <w:rFonts w:eastAsia="Times New Roman"/>
          <w:szCs w:val="24"/>
        </w:rPr>
        <w:t>υ</w:t>
      </w:r>
      <w:r>
        <w:rPr>
          <w:rFonts w:eastAsia="Times New Roman"/>
          <w:szCs w:val="24"/>
        </w:rPr>
        <w:t xml:space="preserve">ποδοχής και </w:t>
      </w:r>
      <w:r>
        <w:rPr>
          <w:rFonts w:eastAsia="Times New Roman"/>
          <w:szCs w:val="24"/>
        </w:rPr>
        <w:t>τ</w:t>
      </w:r>
      <w:r>
        <w:rPr>
          <w:rFonts w:eastAsia="Times New Roman"/>
          <w:szCs w:val="24"/>
        </w:rPr>
        <w:t xml:space="preserve">αυτοποίησης; Θα μετατρέψετε τα </w:t>
      </w:r>
      <w:r>
        <w:rPr>
          <w:rFonts w:eastAsia="Times New Roman"/>
          <w:szCs w:val="24"/>
        </w:rPr>
        <w:t>κ</w:t>
      </w:r>
      <w:r>
        <w:rPr>
          <w:rFonts w:eastAsia="Times New Roman"/>
          <w:szCs w:val="24"/>
        </w:rPr>
        <w:t xml:space="preserve">έντρα </w:t>
      </w:r>
      <w:r>
        <w:rPr>
          <w:rFonts w:eastAsia="Times New Roman"/>
          <w:szCs w:val="24"/>
        </w:rPr>
        <w:t>υ</w:t>
      </w:r>
      <w:r>
        <w:rPr>
          <w:rFonts w:eastAsia="Times New Roman"/>
          <w:szCs w:val="24"/>
        </w:rPr>
        <w:t xml:space="preserve">ποδοχής και </w:t>
      </w:r>
      <w:r>
        <w:rPr>
          <w:rFonts w:eastAsia="Times New Roman"/>
          <w:szCs w:val="24"/>
        </w:rPr>
        <w:t>τ</w:t>
      </w:r>
      <w:r>
        <w:rPr>
          <w:rFonts w:eastAsia="Times New Roman"/>
          <w:szCs w:val="24"/>
        </w:rPr>
        <w:t>αυτοποίησης σε μονιμότερες δομές; Τι άλλο σκοπεύει να κάνει το Υπουργείο; Αλλά κυρίως -και είναι το πιο σημαντικό - το Υπουργείο, η Κυβέρνηση αυτή, έχει ψηφίσει ένα νομοθετ</w:t>
      </w:r>
      <w:r>
        <w:rPr>
          <w:rFonts w:eastAsia="Times New Roman"/>
          <w:szCs w:val="24"/>
        </w:rPr>
        <w:t>ικό πλαίσιο επιτάχυνσης των διαδικασιών ασύλου. Τι έχει γίνει με αυτό; Γιατί δεν εφαρμόζεται στην πράξη και για ποιον λόγο δεν μπορούμε να δώσουμε αυτή τη μόνιμη λύση, που είναι μόνο μέσω της γρήγορης εξέτασης των αιτήσεων του ασύλου;</w:t>
      </w:r>
    </w:p>
    <w:p w14:paraId="640C904F" w14:textId="77777777" w:rsidR="00F91B1C" w:rsidRDefault="00D6409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Σας ευχαριστώ, κύριε </w:t>
      </w:r>
      <w:r>
        <w:rPr>
          <w:rFonts w:eastAsia="Times New Roman"/>
          <w:szCs w:val="24"/>
        </w:rPr>
        <w:t>Υπουργέ.</w:t>
      </w:r>
    </w:p>
    <w:p w14:paraId="640C9050" w14:textId="77777777" w:rsidR="00F91B1C" w:rsidRDefault="00D6409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lastRenderedPageBreak/>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Κύριε Υπουργέ, έχετε τον λόγο.</w:t>
      </w:r>
    </w:p>
    <w:p w14:paraId="640C9051" w14:textId="77777777" w:rsidR="00F91B1C" w:rsidRDefault="00D64095">
      <w:pPr>
        <w:spacing w:line="600" w:lineRule="auto"/>
        <w:ind w:firstLine="720"/>
        <w:jc w:val="both"/>
        <w:rPr>
          <w:rFonts w:eastAsia="Times New Roman" w:cs="Times New Roman"/>
          <w:szCs w:val="24"/>
        </w:rPr>
      </w:pPr>
      <w:r w:rsidRPr="00EE7C3F">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Ευχαριστώ, κύριε Πρόεδρε.</w:t>
      </w:r>
    </w:p>
    <w:p w14:paraId="640C9052" w14:textId="77777777" w:rsidR="00F91B1C" w:rsidRDefault="00D64095">
      <w:pPr>
        <w:spacing w:line="600" w:lineRule="auto"/>
        <w:ind w:firstLine="720"/>
        <w:jc w:val="both"/>
        <w:rPr>
          <w:rFonts w:eastAsia="Times New Roman" w:cs="Times New Roman"/>
          <w:szCs w:val="24"/>
        </w:rPr>
      </w:pPr>
      <w:r>
        <w:rPr>
          <w:rFonts w:eastAsia="Times New Roman" w:cs="Times New Roman"/>
          <w:szCs w:val="24"/>
        </w:rPr>
        <w:t>Κύριε Θεοχάρη, δεν έχω καμ</w:t>
      </w:r>
      <w:r>
        <w:rPr>
          <w:rFonts w:eastAsia="Times New Roman" w:cs="Times New Roman"/>
          <w:szCs w:val="24"/>
        </w:rPr>
        <w:t>μ</w:t>
      </w:r>
      <w:r>
        <w:rPr>
          <w:rFonts w:eastAsia="Times New Roman" w:cs="Times New Roman"/>
          <w:szCs w:val="24"/>
        </w:rPr>
        <w:t xml:space="preserve">ία αμφιβολία ότι είστε από τους Βουλευτές που παρακολουθούν μόνιμα την </w:t>
      </w:r>
      <w:r>
        <w:rPr>
          <w:rFonts w:eastAsia="Times New Roman" w:cs="Times New Roman"/>
          <w:szCs w:val="24"/>
        </w:rPr>
        <w:t>κατάσταση στο προσφυγικό και όχι από τους Βουλευτές που κινητοποιούνται ή κάνουν ερωτήσεις όταν παίρνει δημοσιότητα το θέμα.</w:t>
      </w:r>
    </w:p>
    <w:p w14:paraId="640C9053" w14:textId="77777777" w:rsidR="00F91B1C" w:rsidRDefault="00D64095">
      <w:pPr>
        <w:spacing w:line="600" w:lineRule="auto"/>
        <w:ind w:firstLine="720"/>
        <w:jc w:val="both"/>
        <w:rPr>
          <w:rFonts w:eastAsia="Times New Roman" w:cs="Times New Roman"/>
          <w:szCs w:val="24"/>
        </w:rPr>
      </w:pPr>
      <w:r w:rsidRPr="00EE7C3F">
        <w:rPr>
          <w:rFonts w:eastAsia="Times New Roman" w:cs="Times New Roman"/>
          <w:b/>
          <w:szCs w:val="24"/>
        </w:rPr>
        <w:t xml:space="preserve">ΘΕΟΧΑΡΗΣ </w:t>
      </w:r>
      <w:r w:rsidRPr="00CB6B22">
        <w:rPr>
          <w:rFonts w:eastAsia="Times New Roman" w:cs="Times New Roman"/>
          <w:b/>
          <w:szCs w:val="24"/>
        </w:rPr>
        <w:t>(</w:t>
      </w:r>
      <w:r>
        <w:rPr>
          <w:rFonts w:eastAsia="Times New Roman" w:cs="Times New Roman"/>
          <w:b/>
          <w:szCs w:val="24"/>
        </w:rPr>
        <w:t xml:space="preserve">ΧΑΡΗΣ) </w:t>
      </w:r>
      <w:r w:rsidRPr="00EE7C3F">
        <w:rPr>
          <w:rFonts w:eastAsia="Times New Roman" w:cs="Times New Roman"/>
          <w:b/>
          <w:szCs w:val="24"/>
        </w:rPr>
        <w:t>ΘΕΟΧΑΡΗΣ:</w:t>
      </w:r>
      <w:r>
        <w:rPr>
          <w:rFonts w:eastAsia="Times New Roman" w:cs="Times New Roman"/>
          <w:szCs w:val="24"/>
        </w:rPr>
        <w:t xml:space="preserve"> Από 31 Αυγούστου έκανα την ερώτηση.</w:t>
      </w:r>
    </w:p>
    <w:p w14:paraId="640C9054" w14:textId="77777777" w:rsidR="00F91B1C" w:rsidRDefault="00D64095">
      <w:pPr>
        <w:spacing w:line="600" w:lineRule="auto"/>
        <w:ind w:firstLine="720"/>
        <w:jc w:val="both"/>
        <w:rPr>
          <w:rFonts w:eastAsia="Times New Roman" w:cs="Times New Roman"/>
          <w:szCs w:val="24"/>
        </w:rPr>
      </w:pPr>
      <w:r w:rsidRPr="00EE7C3F">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Θέλω να σας π</w:t>
      </w:r>
      <w:r>
        <w:rPr>
          <w:rFonts w:eastAsia="Times New Roman" w:cs="Times New Roman"/>
          <w:szCs w:val="24"/>
        </w:rPr>
        <w:t>ω το εξής, εγώ ο ίδιος έχω πει ότι η κατάσταση στα νησιά και ιδιαίτερα στη Σάμο, στη Μόρια και στη Λέσβο είναι οριακή, από πολύ δύσκολη έως οριακή. Το έχετε ακούσει πολλές φορές από τον Απρίλιο και μετά.</w:t>
      </w:r>
    </w:p>
    <w:p w14:paraId="640C9055" w14:textId="77777777" w:rsidR="00F91B1C" w:rsidRDefault="00D64095">
      <w:pPr>
        <w:spacing w:line="600" w:lineRule="auto"/>
        <w:ind w:firstLine="720"/>
        <w:jc w:val="both"/>
        <w:rPr>
          <w:rFonts w:eastAsia="Times New Roman" w:cs="Times New Roman"/>
          <w:szCs w:val="24"/>
        </w:rPr>
      </w:pPr>
      <w:r>
        <w:rPr>
          <w:rFonts w:eastAsia="Times New Roman" w:cs="Times New Roman"/>
          <w:szCs w:val="24"/>
        </w:rPr>
        <w:t>Και ποιοι είναι οι λόγοι; Οι λόγοι είναι:</w:t>
      </w:r>
    </w:p>
    <w:p w14:paraId="640C9056" w14:textId="77777777" w:rsidR="00F91B1C" w:rsidRDefault="00D64095">
      <w:pPr>
        <w:spacing w:line="600" w:lineRule="auto"/>
        <w:ind w:firstLine="720"/>
        <w:jc w:val="both"/>
        <w:rPr>
          <w:rFonts w:eastAsia="Times New Roman" w:cs="Times New Roman"/>
          <w:szCs w:val="24"/>
        </w:rPr>
      </w:pPr>
      <w:r>
        <w:rPr>
          <w:rFonts w:eastAsia="Times New Roman" w:cs="Times New Roman"/>
          <w:szCs w:val="24"/>
        </w:rPr>
        <w:t>Πρώτον, οι</w:t>
      </w:r>
      <w:r>
        <w:rPr>
          <w:rFonts w:eastAsia="Times New Roman" w:cs="Times New Roman"/>
          <w:szCs w:val="24"/>
        </w:rPr>
        <w:t xml:space="preserve"> αυξημένες ροές του 2018, κατά 50% παραπάνω στα νησιά το καλοκαίρι του 2018. Το δεύτερο είναι ότι είναι κλειστά τα σύνορά μας προς </w:t>
      </w:r>
      <w:r>
        <w:rPr>
          <w:rFonts w:eastAsia="Times New Roman" w:cs="Times New Roman"/>
          <w:szCs w:val="24"/>
        </w:rPr>
        <w:t>β</w:t>
      </w:r>
      <w:r>
        <w:rPr>
          <w:rFonts w:eastAsia="Times New Roman" w:cs="Times New Roman"/>
          <w:szCs w:val="24"/>
        </w:rPr>
        <w:t>ορρά. Δεν είναι αυτός ο ψόγος, ο ψόγος είναι ότι δεν υπάρχει κανένα πρόγραμμα αυτή τη στιγμή, είτε μετεγκατάστασης είτε μετα</w:t>
      </w:r>
      <w:r>
        <w:rPr>
          <w:rFonts w:eastAsia="Times New Roman" w:cs="Times New Roman"/>
          <w:szCs w:val="24"/>
        </w:rPr>
        <w:t xml:space="preserve">φοράς. Και το τρίτο κομμάτι είναι ότι μια σειρά προγραμματισμούς που είχαμε κάνει, καλύφθηκαν –μιλάω για την άνοιξη του 2018- </w:t>
      </w:r>
      <w:r>
        <w:rPr>
          <w:rFonts w:eastAsia="Times New Roman" w:cs="Times New Roman"/>
          <w:szCs w:val="24"/>
        </w:rPr>
        <w:lastRenderedPageBreak/>
        <w:t>από τις πολύ αυξημένες ροές του Απριλίου από τον Έβρο. Συγκριτικά θα σας αναφέρω ότι ολόκληρο το 2016 από τον Έβρο πέρασαν τρεις χ</w:t>
      </w:r>
      <w:r>
        <w:rPr>
          <w:rFonts w:eastAsia="Times New Roman" w:cs="Times New Roman"/>
          <w:szCs w:val="24"/>
        </w:rPr>
        <w:t>ιλιάδες τριακόσιοι άνθρωποι, το 2017 πέντε χιλιάδες πεντακόσιοι και το 2018, έως τώρα, περίπου δώδεκα χιλιάδες. Άρα, καλύφθηκε αυτό. Θα θυμόσαστε ότι τότε συζητάγαμε μια δύσκολη κατάσταση και στη Θεσσαλονίκη.</w:t>
      </w:r>
    </w:p>
    <w:p w14:paraId="640C9057" w14:textId="77777777" w:rsidR="00F91B1C" w:rsidRDefault="00D64095">
      <w:pPr>
        <w:spacing w:line="600" w:lineRule="auto"/>
        <w:ind w:firstLine="720"/>
        <w:jc w:val="both"/>
        <w:rPr>
          <w:rFonts w:eastAsia="Times New Roman" w:cs="Times New Roman"/>
          <w:szCs w:val="24"/>
        </w:rPr>
      </w:pPr>
      <w:r>
        <w:rPr>
          <w:rFonts w:eastAsia="Times New Roman" w:cs="Times New Roman"/>
          <w:szCs w:val="24"/>
        </w:rPr>
        <w:t>Το 2017 πρέπει να σας πω ότι μετακινήθηκαν εκτό</w:t>
      </w:r>
      <w:r>
        <w:rPr>
          <w:rFonts w:eastAsia="Times New Roman" w:cs="Times New Roman"/>
          <w:szCs w:val="24"/>
        </w:rPr>
        <w:t>ς Λέσβου τέσσερις χιλιάδες τριακόσιοι εξήντα πέντε άνθρωποι, ενώ μέχρι στιγμής</w:t>
      </w:r>
      <w:r>
        <w:rPr>
          <w:rFonts w:eastAsia="Times New Roman" w:cs="Times New Roman"/>
          <w:szCs w:val="24"/>
        </w:rPr>
        <w:t>,</w:t>
      </w:r>
      <w:r>
        <w:rPr>
          <w:rFonts w:eastAsia="Times New Roman" w:cs="Times New Roman"/>
          <w:szCs w:val="24"/>
        </w:rPr>
        <w:t xml:space="preserve"> το 2018 έχουν μετακινηθεί πέντε χιλιάδες τετρακόσιοι σαράντα ένας. Αλλά έχουμε, όπως και εσύ </w:t>
      </w:r>
      <w:proofErr w:type="spellStart"/>
      <w:r>
        <w:rPr>
          <w:rFonts w:eastAsia="Times New Roman" w:cs="Times New Roman"/>
          <w:szCs w:val="24"/>
        </w:rPr>
        <w:t>προείπατε</w:t>
      </w:r>
      <w:proofErr w:type="spellEnd"/>
      <w:r>
        <w:rPr>
          <w:rFonts w:eastAsia="Times New Roman" w:cs="Times New Roman"/>
          <w:szCs w:val="24"/>
        </w:rPr>
        <w:t>, τις αυξημένες ροές. Πρέπει να τονίσω ότι μόνο τον μήνα Σεπτέμβριο μετακι</w:t>
      </w:r>
      <w:r>
        <w:rPr>
          <w:rFonts w:eastAsia="Times New Roman" w:cs="Times New Roman"/>
          <w:szCs w:val="24"/>
        </w:rPr>
        <w:t>νήθηκαν δύο χιλιάδες διακόσιοι δέκα τέσσερις άνθρωποι από τη Λέσβο.</w:t>
      </w:r>
    </w:p>
    <w:p w14:paraId="640C9058" w14:textId="77777777" w:rsidR="00F91B1C" w:rsidRDefault="00D64095">
      <w:pPr>
        <w:spacing w:line="600" w:lineRule="auto"/>
        <w:ind w:firstLine="720"/>
        <w:jc w:val="both"/>
        <w:rPr>
          <w:rFonts w:eastAsia="Times New Roman" w:cs="Times New Roman"/>
          <w:szCs w:val="24"/>
        </w:rPr>
      </w:pPr>
      <w:r>
        <w:rPr>
          <w:rFonts w:eastAsia="Times New Roman" w:cs="Times New Roman"/>
          <w:szCs w:val="24"/>
        </w:rPr>
        <w:t>Εδώ πρέπει να πω κάτι</w:t>
      </w:r>
      <w:r>
        <w:rPr>
          <w:rFonts w:eastAsia="Times New Roman" w:cs="Times New Roman"/>
          <w:szCs w:val="24"/>
        </w:rPr>
        <w:t>,</w:t>
      </w:r>
      <w:r>
        <w:rPr>
          <w:rFonts w:eastAsia="Times New Roman" w:cs="Times New Roman"/>
          <w:szCs w:val="24"/>
        </w:rPr>
        <w:t xml:space="preserve"> που μάλλον είναι ασάφεια στην ερώτησή σας. Ξέρετε ότι στη Λέσβο υπάρχει ένα σύστημα με τρεις γενικότερες δομές, δηλαδή το Καρά Τεπέ, που χωράει περίπου χίλιους διακό</w:t>
      </w:r>
      <w:r>
        <w:rPr>
          <w:rFonts w:eastAsia="Times New Roman" w:cs="Times New Roman"/>
          <w:szCs w:val="24"/>
        </w:rPr>
        <w:t>σιους ανθρώπους και δεν βάζουμε ούτε έναν παραπάνω, τα διαμερίσματα υπό την ευθύνη της Ύπατης Αρμοστείας και η Μόρια. Η Μόρια -ενώ όλα τα άλλα είναι σταθερά πάντοτε- είναι αυτή</w:t>
      </w:r>
      <w:r>
        <w:rPr>
          <w:rFonts w:eastAsia="Times New Roman" w:cs="Times New Roman"/>
          <w:szCs w:val="24"/>
        </w:rPr>
        <w:t>,</w:t>
      </w:r>
      <w:r>
        <w:rPr>
          <w:rFonts w:eastAsia="Times New Roman" w:cs="Times New Roman"/>
          <w:szCs w:val="24"/>
        </w:rPr>
        <w:t xml:space="preserve"> που δέχεται το μεγαλύτερο βάρος και λειτουργεί ως συγκοινωνούν δοχείο με τα άλ</w:t>
      </w:r>
      <w:r>
        <w:rPr>
          <w:rFonts w:eastAsia="Times New Roman" w:cs="Times New Roman"/>
          <w:szCs w:val="24"/>
        </w:rPr>
        <w:t>λα. Δεν θέλουμε να χαλάσουμε το Καρά Τεπέ κ.λπ.</w:t>
      </w:r>
      <w:r>
        <w:rPr>
          <w:rFonts w:eastAsia="Times New Roman" w:cs="Times New Roman"/>
          <w:szCs w:val="24"/>
        </w:rPr>
        <w:t>.</w:t>
      </w:r>
    </w:p>
    <w:p w14:paraId="640C9059" w14:textId="77777777" w:rsidR="00F91B1C" w:rsidRDefault="00D64095">
      <w:pPr>
        <w:spacing w:line="600" w:lineRule="auto"/>
        <w:ind w:firstLine="720"/>
        <w:jc w:val="both"/>
        <w:rPr>
          <w:rFonts w:eastAsia="Times New Roman" w:cs="Times New Roman"/>
          <w:szCs w:val="24"/>
        </w:rPr>
      </w:pPr>
      <w:r>
        <w:rPr>
          <w:rFonts w:eastAsia="Times New Roman" w:cs="Times New Roman"/>
          <w:szCs w:val="24"/>
        </w:rPr>
        <w:lastRenderedPageBreak/>
        <w:t xml:space="preserve">Οπότε έρχομαι στο πρώτο. Δεν σκεφτόμαστε να υπάρχει και άλλο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υ</w:t>
      </w:r>
      <w:r>
        <w:rPr>
          <w:rFonts w:eastAsia="Times New Roman" w:cs="Times New Roman"/>
          <w:szCs w:val="24"/>
        </w:rPr>
        <w:t xml:space="preserve">ποδοχής και </w:t>
      </w:r>
      <w:r>
        <w:rPr>
          <w:rFonts w:eastAsia="Times New Roman" w:cs="Times New Roman"/>
          <w:szCs w:val="24"/>
        </w:rPr>
        <w:t>τ</w:t>
      </w:r>
      <w:r>
        <w:rPr>
          <w:rFonts w:eastAsia="Times New Roman" w:cs="Times New Roman"/>
          <w:szCs w:val="24"/>
        </w:rPr>
        <w:t>αυτοποίησης είτε στη Λέσβο είτε στα άλλα νησιά. Τα πράγματα</w:t>
      </w:r>
      <w:r>
        <w:rPr>
          <w:rFonts w:eastAsia="Times New Roman" w:cs="Times New Roman"/>
          <w:szCs w:val="24"/>
        </w:rPr>
        <w:t>,</w:t>
      </w:r>
      <w:r>
        <w:rPr>
          <w:rFonts w:eastAsia="Times New Roman" w:cs="Times New Roman"/>
          <w:szCs w:val="24"/>
        </w:rPr>
        <w:t xml:space="preserve"> που σκεφτόμαστε -και όχι απλά τα σκεφτόμαστε, τα έχουμε αποφασίσ</w:t>
      </w:r>
      <w:r>
        <w:rPr>
          <w:rFonts w:eastAsia="Times New Roman" w:cs="Times New Roman"/>
          <w:szCs w:val="24"/>
        </w:rPr>
        <w:t>ει- είναι δύο</w:t>
      </w:r>
      <w:r>
        <w:rPr>
          <w:rFonts w:eastAsia="Times New Roman" w:cs="Times New Roman"/>
          <w:szCs w:val="24"/>
        </w:rPr>
        <w:t>: Τ</w:t>
      </w:r>
      <w:r>
        <w:rPr>
          <w:rFonts w:eastAsia="Times New Roman" w:cs="Times New Roman"/>
          <w:szCs w:val="24"/>
        </w:rPr>
        <w:t>ο ένα είναι στη Σάμο να κλείσουμε αυτό το Κέντρο και να φτιάξουμε ένα καινούριο, αυτό είναι και το έχουμε πει. Και το δεύτερο, που είναι σημαντικό, είναι η αποσυμφόρηση των νησιών. Η αποσυμφόρηση των νησιών</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συνδέεται με τις ροές, α</w:t>
      </w:r>
      <w:r>
        <w:rPr>
          <w:rFonts w:eastAsia="Times New Roman" w:cs="Times New Roman"/>
          <w:szCs w:val="24"/>
        </w:rPr>
        <w:t xml:space="preserve">λλά πρέπει κάποια στιγμή να φτάσουμε σε ένα σημείο μηδέν, ακολουθώντας την κοινή δήλωση Ευρωπαϊκής Ένωσης–Τουρκίας. Ποιο είναι το σημείο μηδέν; Εκεί που θα αντιστοιχείται, </w:t>
      </w:r>
      <w:proofErr w:type="spellStart"/>
      <w:r>
        <w:rPr>
          <w:rFonts w:eastAsia="Times New Roman" w:cs="Times New Roman"/>
          <w:szCs w:val="24"/>
          <w:lang w:val="en-US"/>
        </w:rPr>
        <w:t>grosso</w:t>
      </w:r>
      <w:proofErr w:type="spellEnd"/>
      <w:r w:rsidRPr="00B128C5">
        <w:rPr>
          <w:rFonts w:eastAsia="Times New Roman" w:cs="Times New Roman"/>
          <w:szCs w:val="24"/>
        </w:rPr>
        <w:t xml:space="preserve"> </w:t>
      </w:r>
      <w:proofErr w:type="spellStart"/>
      <w:r>
        <w:rPr>
          <w:rFonts w:eastAsia="Times New Roman" w:cs="Times New Roman"/>
          <w:szCs w:val="24"/>
          <w:lang w:val="en-US"/>
        </w:rPr>
        <w:t>modo</w:t>
      </w:r>
      <w:proofErr w:type="spellEnd"/>
      <w:r>
        <w:rPr>
          <w:rFonts w:eastAsia="Times New Roman" w:cs="Times New Roman"/>
          <w:szCs w:val="24"/>
        </w:rPr>
        <w:t>, η δυναμικότητα του ΚΥΤ με τους ανθρώπους</w:t>
      </w:r>
      <w:r>
        <w:rPr>
          <w:rFonts w:eastAsia="Times New Roman" w:cs="Times New Roman"/>
          <w:szCs w:val="24"/>
        </w:rPr>
        <w:t>,</w:t>
      </w:r>
      <w:r>
        <w:rPr>
          <w:rFonts w:eastAsia="Times New Roman" w:cs="Times New Roman"/>
          <w:szCs w:val="24"/>
        </w:rPr>
        <w:t xml:space="preserve"> που θα διαμένουν σε αυτό. Αυτό είναι το βασικό θέμα.</w:t>
      </w:r>
    </w:p>
    <w:p w14:paraId="640C905A" w14:textId="77777777" w:rsidR="00F91B1C" w:rsidRDefault="00D64095">
      <w:pPr>
        <w:spacing w:line="600" w:lineRule="auto"/>
        <w:ind w:firstLine="720"/>
        <w:jc w:val="both"/>
        <w:rPr>
          <w:rFonts w:eastAsia="Times New Roman" w:cs="Times New Roman"/>
          <w:szCs w:val="24"/>
        </w:rPr>
      </w:pPr>
      <w:r>
        <w:rPr>
          <w:rFonts w:eastAsia="Times New Roman" w:cs="Times New Roman"/>
          <w:szCs w:val="24"/>
        </w:rPr>
        <w:t xml:space="preserve">Έχουμε πάρει από τη Μόρια δύο χιλιάδες διακόσιους. Τον Μάιο ήταν κάτι παραπάνω από επτά χιλιάδες άνθρωποι. Αυτή τη στιγμή που μιλάμε, είναι κάτι λιγότερο από </w:t>
      </w:r>
      <w:proofErr w:type="spellStart"/>
      <w:r>
        <w:rPr>
          <w:rFonts w:eastAsia="Times New Roman" w:cs="Times New Roman"/>
          <w:szCs w:val="24"/>
        </w:rPr>
        <w:t>επτάμισι</w:t>
      </w:r>
      <w:proofErr w:type="spellEnd"/>
      <w:r>
        <w:rPr>
          <w:rFonts w:eastAsia="Times New Roman" w:cs="Times New Roman"/>
          <w:szCs w:val="24"/>
        </w:rPr>
        <w:t xml:space="preserve"> χιλιάδες άνθρωποι και τις επόμενες </w:t>
      </w:r>
      <w:r>
        <w:rPr>
          <w:rFonts w:eastAsia="Times New Roman" w:cs="Times New Roman"/>
          <w:szCs w:val="24"/>
        </w:rPr>
        <w:t>μέρες, μέχρι 15 του μήνα -σας μιλάω για σημερινή πρωινή αναφορά, ο αριθμός είναι πιο μικρός, αλλά εγώ παραμένω</w:t>
      </w:r>
      <w:r>
        <w:rPr>
          <w:rFonts w:eastAsia="Times New Roman" w:cs="Times New Roman"/>
          <w:szCs w:val="24"/>
        </w:rPr>
        <w:t>,</w:t>
      </w:r>
      <w:r>
        <w:rPr>
          <w:rFonts w:eastAsia="Times New Roman" w:cs="Times New Roman"/>
          <w:szCs w:val="24"/>
        </w:rPr>
        <w:t xml:space="preserve"> γιατί είναι οι δύσκολες οι συνθήκες- θα πάρουμε άλλους χίλιους τριάντα από τη Μόρια. Θα συνεχιστεί αυτό το πρόγραμμα, ώσπου να φτάσουμε εκεί που</w:t>
      </w:r>
      <w:r>
        <w:rPr>
          <w:rFonts w:eastAsia="Times New Roman" w:cs="Times New Roman"/>
          <w:szCs w:val="24"/>
        </w:rPr>
        <w:t xml:space="preserve"> είπα. Αυτό είναι νομίζω</w:t>
      </w:r>
      <w:r>
        <w:rPr>
          <w:rFonts w:eastAsia="Times New Roman" w:cs="Times New Roman"/>
          <w:szCs w:val="24"/>
        </w:rPr>
        <w:t>,</w:t>
      </w:r>
      <w:r>
        <w:rPr>
          <w:rFonts w:eastAsia="Times New Roman" w:cs="Times New Roman"/>
          <w:szCs w:val="24"/>
        </w:rPr>
        <w:t xml:space="preserve"> πολύ βασικό.</w:t>
      </w:r>
    </w:p>
    <w:p w14:paraId="640C905B" w14:textId="77777777" w:rsidR="00F91B1C" w:rsidRDefault="00D64095">
      <w:pPr>
        <w:spacing w:line="600" w:lineRule="auto"/>
        <w:ind w:firstLine="720"/>
        <w:jc w:val="both"/>
        <w:rPr>
          <w:rFonts w:eastAsia="Times New Roman" w:cs="Times New Roman"/>
          <w:szCs w:val="24"/>
        </w:rPr>
      </w:pPr>
      <w:r>
        <w:rPr>
          <w:rFonts w:eastAsia="Times New Roman" w:cs="Times New Roman"/>
          <w:szCs w:val="24"/>
        </w:rPr>
        <w:t xml:space="preserve">Τρίτον, δεν θεωρούμε αυτή τη στιγμή ότι το πρόβλημά μας είναι τα δρομολόγια των πλοίων. Σε κάθε περίπτωση, είμαστε σε μια συνεννόηση με το Υπουργείο </w:t>
      </w:r>
      <w:r>
        <w:rPr>
          <w:rFonts w:eastAsia="Times New Roman" w:cs="Times New Roman"/>
          <w:szCs w:val="24"/>
        </w:rPr>
        <w:lastRenderedPageBreak/>
        <w:t>Ναυτιλίας και αν χρειαστεί, και σας το λέω πιο καθαρά, με τη Χίο. Στ</w:t>
      </w:r>
      <w:r>
        <w:rPr>
          <w:rFonts w:eastAsia="Times New Roman" w:cs="Times New Roman"/>
          <w:szCs w:val="24"/>
        </w:rPr>
        <w:t>η Χίο υπάρχουν εκατοντάδες άνθρωποι</w:t>
      </w:r>
      <w:r>
        <w:rPr>
          <w:rFonts w:eastAsia="Times New Roman" w:cs="Times New Roman"/>
          <w:szCs w:val="24"/>
        </w:rPr>
        <w:t>,</w:t>
      </w:r>
      <w:r>
        <w:rPr>
          <w:rFonts w:eastAsia="Times New Roman" w:cs="Times New Roman"/>
          <w:szCs w:val="24"/>
        </w:rPr>
        <w:t xml:space="preserve"> οι οποίοι έχουν άρση περιορισμού, αλλά επιλέξαμε να αποσυμπιέσουμε πρώτα τη Μόρια και μετά να πάμε στη Χίο. Έχουμε πάρει κόσμο από τη Χίο. Βέβαια</w:t>
      </w:r>
      <w:r>
        <w:rPr>
          <w:rFonts w:eastAsia="Times New Roman" w:cs="Times New Roman"/>
          <w:szCs w:val="24"/>
        </w:rPr>
        <w:t>,</w:t>
      </w:r>
      <w:r>
        <w:rPr>
          <w:rFonts w:eastAsia="Times New Roman" w:cs="Times New Roman"/>
          <w:szCs w:val="24"/>
        </w:rPr>
        <w:t xml:space="preserve"> κάθε φορά που λέω αριθμούς εγώ</w:t>
      </w:r>
      <w:r>
        <w:rPr>
          <w:rFonts w:eastAsia="Times New Roman" w:cs="Times New Roman"/>
          <w:szCs w:val="24"/>
        </w:rPr>
        <w:t>,</w:t>
      </w:r>
      <w:r>
        <w:rPr>
          <w:rFonts w:eastAsia="Times New Roman" w:cs="Times New Roman"/>
          <w:szCs w:val="24"/>
        </w:rPr>
        <w:t xml:space="preserve"> φοβάμαι αυτό που λέτε κι εσείς. Γιατί, ξ</w:t>
      </w:r>
      <w:r>
        <w:rPr>
          <w:rFonts w:eastAsia="Times New Roman" w:cs="Times New Roman"/>
          <w:szCs w:val="24"/>
        </w:rPr>
        <w:t xml:space="preserve">έρετε, δεν μας παρακολουθεί μόνο ο κόσμος που ενδιαφέρεται για το προσφυγικό ή ο κόσμος των νησιών, μας παρακολουθούν και οι οργανωμένες εγκληματικές ομάδες των </w:t>
      </w:r>
      <w:r>
        <w:rPr>
          <w:rFonts w:eastAsia="Times New Roman" w:cs="Times New Roman"/>
          <w:szCs w:val="24"/>
          <w:lang w:val="en-US"/>
        </w:rPr>
        <w:t>traffickers</w:t>
      </w:r>
      <w:r>
        <w:rPr>
          <w:rFonts w:eastAsia="Times New Roman" w:cs="Times New Roman"/>
          <w:szCs w:val="24"/>
        </w:rPr>
        <w:t xml:space="preserve">, αυτό είναι το βασικό μου θέμα. </w:t>
      </w:r>
    </w:p>
    <w:p w14:paraId="640C905C" w14:textId="77777777" w:rsidR="00F91B1C" w:rsidRDefault="00D64095">
      <w:pPr>
        <w:spacing w:line="600" w:lineRule="auto"/>
        <w:ind w:firstLine="720"/>
        <w:jc w:val="both"/>
        <w:rPr>
          <w:rFonts w:eastAsia="Times New Roman" w:cs="Times New Roman"/>
          <w:szCs w:val="24"/>
        </w:rPr>
      </w:pPr>
      <w:r>
        <w:rPr>
          <w:rFonts w:eastAsia="Times New Roman" w:cs="Times New Roman"/>
          <w:szCs w:val="24"/>
          <w:lang w:val="en-US"/>
        </w:rPr>
        <w:t>T</w:t>
      </w:r>
      <w:r>
        <w:rPr>
          <w:rFonts w:eastAsia="Times New Roman" w:cs="Times New Roman"/>
          <w:szCs w:val="24"/>
        </w:rPr>
        <w:t xml:space="preserve">έλος, μέσα στο καλοκαίρι, έχουν αυξηθεί κατά 30% </w:t>
      </w:r>
      <w:r>
        <w:rPr>
          <w:rFonts w:eastAsia="Times New Roman" w:cs="Times New Roman"/>
          <w:szCs w:val="24"/>
        </w:rPr>
        <w:t>οι αποφάσεις ασύλου</w:t>
      </w:r>
      <w:r w:rsidRPr="007875A1">
        <w:rPr>
          <w:rFonts w:eastAsia="Times New Roman" w:cs="Times New Roman"/>
          <w:szCs w:val="24"/>
        </w:rPr>
        <w:t>,</w:t>
      </w:r>
      <w:r>
        <w:rPr>
          <w:rFonts w:eastAsia="Times New Roman" w:cs="Times New Roman"/>
          <w:szCs w:val="24"/>
        </w:rPr>
        <w:t xml:space="preserve"> κατά 50% οι επιδόσεις</w:t>
      </w:r>
      <w:r w:rsidRPr="007875A1">
        <w:rPr>
          <w:rFonts w:eastAsia="Times New Roman" w:cs="Times New Roman"/>
          <w:szCs w:val="24"/>
        </w:rPr>
        <w:t>,</w:t>
      </w:r>
      <w:r>
        <w:rPr>
          <w:rFonts w:eastAsia="Times New Roman" w:cs="Times New Roman"/>
          <w:szCs w:val="24"/>
        </w:rPr>
        <w:t xml:space="preserve"> που ήταν ένα μεγάλο μας πρόβλημα</w:t>
      </w:r>
      <w:r w:rsidRPr="007875A1">
        <w:rPr>
          <w:rFonts w:eastAsia="Times New Roman" w:cs="Times New Roman"/>
          <w:szCs w:val="24"/>
        </w:rPr>
        <w:t>,</w:t>
      </w:r>
      <w:r>
        <w:rPr>
          <w:rFonts w:eastAsia="Times New Roman" w:cs="Times New Roman"/>
          <w:szCs w:val="24"/>
        </w:rPr>
        <w:t xml:space="preserve"> και πλέον συναποφασίσαμε με τις επιτροπές –δεν το αποφάσισα δηλαδή, ήταν δική τους</w:t>
      </w:r>
      <w:r w:rsidRPr="007875A1">
        <w:rPr>
          <w:rFonts w:eastAsia="Times New Roman" w:cs="Times New Roman"/>
          <w:szCs w:val="24"/>
        </w:rPr>
        <w:t xml:space="preserve"> </w:t>
      </w:r>
      <w:r>
        <w:rPr>
          <w:rFonts w:eastAsia="Times New Roman" w:cs="Times New Roman"/>
          <w:szCs w:val="24"/>
        </w:rPr>
        <w:t>πρόταση - δύο επιτροπές να ασχολούνται μόνο με τα νησιά και μόλις έρθουν οι οκτώ καινούριες επι</w:t>
      </w:r>
      <w:r>
        <w:rPr>
          <w:rFonts w:eastAsia="Times New Roman" w:cs="Times New Roman"/>
          <w:szCs w:val="24"/>
        </w:rPr>
        <w:t>τροπές, που θα έρθουν στις 15, να έχουμε επιτροπές για τη Λέσβο μοναδικά.</w:t>
      </w:r>
    </w:p>
    <w:p w14:paraId="640C905D" w14:textId="77777777" w:rsidR="00F91B1C" w:rsidRDefault="00D64095">
      <w:pPr>
        <w:spacing w:line="600" w:lineRule="auto"/>
        <w:ind w:firstLine="720"/>
        <w:jc w:val="both"/>
        <w:rPr>
          <w:rFonts w:eastAsia="Times New Roman" w:cs="Times New Roman"/>
          <w:szCs w:val="24"/>
        </w:rPr>
      </w:pPr>
      <w:r>
        <w:rPr>
          <w:rFonts w:eastAsia="Times New Roman" w:cs="Times New Roman"/>
          <w:szCs w:val="24"/>
        </w:rPr>
        <w:t>Ο στόχος μας -και κλείνω</w:t>
      </w:r>
      <w:r w:rsidRPr="00073E8B">
        <w:rPr>
          <w:rFonts w:eastAsia="Times New Roman" w:cs="Times New Roman"/>
          <w:szCs w:val="24"/>
        </w:rPr>
        <w:t xml:space="preserve"> </w:t>
      </w:r>
      <w:r>
        <w:rPr>
          <w:rFonts w:eastAsia="Times New Roman" w:cs="Times New Roman"/>
          <w:szCs w:val="24"/>
        </w:rPr>
        <w:t>με αυτό, κύριε Πρόεδρε- είναι να ολοκληρώνεται γρήγορα η διαδικασία, γιατί σε μικρό χρονικό διάστημα φτάνουμε στο να έχουμε πάρει όλους τους ανθρώπους</w:t>
      </w:r>
      <w:r>
        <w:rPr>
          <w:rFonts w:eastAsia="Times New Roman" w:cs="Times New Roman"/>
          <w:szCs w:val="24"/>
        </w:rPr>
        <w:t>,</w:t>
      </w:r>
      <w:r>
        <w:rPr>
          <w:rFonts w:eastAsia="Times New Roman" w:cs="Times New Roman"/>
          <w:szCs w:val="24"/>
        </w:rPr>
        <w:t xml:space="preserve"> που α</w:t>
      </w:r>
      <w:r>
        <w:rPr>
          <w:rFonts w:eastAsia="Times New Roman" w:cs="Times New Roman"/>
          <w:szCs w:val="24"/>
        </w:rPr>
        <w:t>υτή τη στιγμή έχουν άρση του γεωγραφικού περιορισμού. Πρέπει, όμως, για να ολοκληρωθεί η διαδικασία, ώστε αυτές οι χιλιάδες που είπα, που θα έχουμε τη δυνατότητα από τα μέσα Οκτωβρίου και μετά να τους πάρουμε στην ηπειρωτική Ελλάδα, να υπάρχουν. Θέλω να ολ</w:t>
      </w:r>
      <w:r>
        <w:rPr>
          <w:rFonts w:eastAsia="Times New Roman" w:cs="Times New Roman"/>
          <w:szCs w:val="24"/>
        </w:rPr>
        <w:t xml:space="preserve">οκληρωθεί το </w:t>
      </w:r>
      <w:r>
        <w:rPr>
          <w:rFonts w:eastAsia="Times New Roman" w:cs="Times New Roman"/>
          <w:szCs w:val="24"/>
        </w:rPr>
        <w:lastRenderedPageBreak/>
        <w:t>κομμάτι κοινής δήλωσης Ευρωπαϊκής Ένωσης-Τουρκίας με αυτούς που δεν δικαιούνται διεθν</w:t>
      </w:r>
      <w:r>
        <w:rPr>
          <w:rFonts w:eastAsia="Times New Roman" w:cs="Times New Roman"/>
          <w:szCs w:val="24"/>
        </w:rPr>
        <w:t xml:space="preserve">ούς </w:t>
      </w:r>
      <w:r>
        <w:rPr>
          <w:rFonts w:eastAsia="Times New Roman" w:cs="Times New Roman"/>
          <w:szCs w:val="24"/>
        </w:rPr>
        <w:t xml:space="preserve"> προστασία</w:t>
      </w:r>
      <w:r>
        <w:rPr>
          <w:rFonts w:eastAsia="Times New Roman" w:cs="Times New Roman"/>
          <w:szCs w:val="24"/>
        </w:rPr>
        <w:t>ς</w:t>
      </w:r>
      <w:r>
        <w:rPr>
          <w:rFonts w:eastAsia="Times New Roman" w:cs="Times New Roman"/>
          <w:szCs w:val="24"/>
        </w:rPr>
        <w:t xml:space="preserve"> και πρέπει να επιστραφούν.</w:t>
      </w:r>
    </w:p>
    <w:p w14:paraId="640C905E" w14:textId="77777777" w:rsidR="00F91B1C" w:rsidRDefault="00D64095">
      <w:pPr>
        <w:spacing w:line="600" w:lineRule="auto"/>
        <w:ind w:firstLine="720"/>
        <w:jc w:val="both"/>
        <w:rPr>
          <w:rFonts w:eastAsia="Times New Roman" w:cs="Times New Roman"/>
          <w:szCs w:val="24"/>
        </w:rPr>
      </w:pPr>
      <w:r>
        <w:rPr>
          <w:rFonts w:eastAsia="Times New Roman" w:cs="Times New Roman"/>
          <w:szCs w:val="24"/>
        </w:rPr>
        <w:t>Ευχαριστώ.</w:t>
      </w:r>
    </w:p>
    <w:p w14:paraId="640C905F" w14:textId="77777777" w:rsidR="00F91B1C" w:rsidRDefault="00D64095">
      <w:pPr>
        <w:spacing w:line="600" w:lineRule="auto"/>
        <w:ind w:firstLine="720"/>
        <w:jc w:val="both"/>
        <w:rPr>
          <w:rFonts w:eastAsia="Times New Roman" w:cs="Times New Roman"/>
          <w:szCs w:val="24"/>
        </w:rPr>
      </w:pPr>
      <w:r w:rsidRPr="00B56512">
        <w:rPr>
          <w:rFonts w:eastAsia="Times New Roman" w:cs="Times New Roman"/>
          <w:b/>
          <w:szCs w:val="24"/>
        </w:rPr>
        <w:t xml:space="preserve">ΠΡΟΕΔΡΕΥΩΝ (Δημήτριος </w:t>
      </w:r>
      <w:proofErr w:type="spellStart"/>
      <w:r w:rsidRPr="00B56512">
        <w:rPr>
          <w:rFonts w:eastAsia="Times New Roman" w:cs="Times New Roman"/>
          <w:b/>
          <w:szCs w:val="24"/>
        </w:rPr>
        <w:t>Κρεμαστινός</w:t>
      </w:r>
      <w:proofErr w:type="spellEnd"/>
      <w:r w:rsidRPr="00B56512">
        <w:rPr>
          <w:rFonts w:eastAsia="Times New Roman" w:cs="Times New Roman"/>
          <w:b/>
          <w:szCs w:val="24"/>
        </w:rPr>
        <w:t>):</w:t>
      </w:r>
      <w:r>
        <w:rPr>
          <w:rFonts w:eastAsia="Times New Roman" w:cs="Times New Roman"/>
          <w:szCs w:val="24"/>
        </w:rPr>
        <w:t xml:space="preserve"> Ευχαριστούμε.</w:t>
      </w:r>
    </w:p>
    <w:p w14:paraId="640C9060" w14:textId="77777777" w:rsidR="00F91B1C" w:rsidRDefault="00D64095">
      <w:pPr>
        <w:spacing w:line="600" w:lineRule="auto"/>
        <w:ind w:firstLine="720"/>
        <w:jc w:val="both"/>
        <w:rPr>
          <w:rFonts w:eastAsia="Times New Roman" w:cs="Times New Roman"/>
          <w:szCs w:val="24"/>
        </w:rPr>
      </w:pPr>
      <w:r>
        <w:rPr>
          <w:rFonts w:eastAsia="Times New Roman" w:cs="Times New Roman"/>
          <w:szCs w:val="24"/>
        </w:rPr>
        <w:t>Κύριε Θεοχάρη, έχετε τον λόγο και πάλι για τρία λεπτά.</w:t>
      </w:r>
    </w:p>
    <w:p w14:paraId="640C9061" w14:textId="77777777" w:rsidR="00F91B1C" w:rsidRDefault="00D64095">
      <w:pPr>
        <w:spacing w:line="600" w:lineRule="auto"/>
        <w:ind w:firstLine="720"/>
        <w:jc w:val="both"/>
        <w:rPr>
          <w:rFonts w:eastAsia="Times New Roman" w:cs="Times New Roman"/>
          <w:szCs w:val="24"/>
        </w:rPr>
      </w:pPr>
      <w:r w:rsidRPr="00073E8B">
        <w:rPr>
          <w:rFonts w:eastAsia="Times New Roman" w:cs="Times New Roman"/>
          <w:b/>
          <w:szCs w:val="24"/>
        </w:rPr>
        <w:t xml:space="preserve">ΘΕΟΧΑΡΗΣ </w:t>
      </w:r>
      <w:r>
        <w:rPr>
          <w:rFonts w:eastAsia="Times New Roman" w:cs="Times New Roman"/>
          <w:b/>
          <w:szCs w:val="24"/>
        </w:rPr>
        <w:t xml:space="preserve">(ΧΑΡΗΣ) </w:t>
      </w:r>
      <w:r w:rsidRPr="00073E8B">
        <w:rPr>
          <w:rFonts w:eastAsia="Times New Roman" w:cs="Times New Roman"/>
          <w:b/>
          <w:szCs w:val="24"/>
        </w:rPr>
        <w:t>ΘΕΟΧΑΡΗΣ:</w:t>
      </w:r>
      <w:r>
        <w:rPr>
          <w:rFonts w:eastAsia="Times New Roman" w:cs="Times New Roman"/>
          <w:szCs w:val="24"/>
        </w:rPr>
        <w:t xml:space="preserve"> Ευχαριστώ πολύ, κύριε Πρόεδρε.</w:t>
      </w:r>
    </w:p>
    <w:p w14:paraId="640C9062" w14:textId="77777777" w:rsidR="00F91B1C" w:rsidRDefault="00D64095">
      <w:pPr>
        <w:spacing w:line="600" w:lineRule="auto"/>
        <w:ind w:firstLine="720"/>
        <w:jc w:val="both"/>
        <w:rPr>
          <w:rFonts w:eastAsia="Times New Roman" w:cs="Times New Roman"/>
          <w:szCs w:val="24"/>
        </w:rPr>
      </w:pPr>
      <w:r>
        <w:rPr>
          <w:rFonts w:eastAsia="Times New Roman" w:cs="Times New Roman"/>
          <w:szCs w:val="24"/>
        </w:rPr>
        <w:t>Θέλω να ευχαριστήσω και τον κύριο Υπουργό για την εμπεριστατωμένη απάντηση. Η κατάσταση, όπως και να το κάνουμε, είναι πάρα πολύ δύσκολη. Το ξέρετε πολύ καλά και το Υπουργείο κινητοποιήθηκε τις τελευταίες ημέρες και έχει προσπαθήσει να βελτιώσει την κατάστ</w:t>
      </w:r>
      <w:r>
        <w:rPr>
          <w:rFonts w:eastAsia="Times New Roman" w:cs="Times New Roman"/>
          <w:szCs w:val="24"/>
        </w:rPr>
        <w:t>αση αυτή, γιατί έβγαλε η Περιφέρεια Βορείου Αιγαίου σχετικές αποφάσεις, βάζοντας μάλιστα</w:t>
      </w:r>
      <w:r>
        <w:rPr>
          <w:rFonts w:eastAsia="Times New Roman" w:cs="Times New Roman"/>
          <w:szCs w:val="24"/>
        </w:rPr>
        <w:t>,</w:t>
      </w:r>
      <w:r>
        <w:rPr>
          <w:rFonts w:eastAsia="Times New Roman" w:cs="Times New Roman"/>
          <w:szCs w:val="24"/>
        </w:rPr>
        <w:t xml:space="preserve"> ακόμα και πρόστιμα. Έχω τα διάφορα σχετικά με αυτές τις αποφάσεις και τα δελτία </w:t>
      </w:r>
      <w:r>
        <w:rPr>
          <w:rFonts w:eastAsia="Times New Roman" w:cs="Times New Roman"/>
          <w:szCs w:val="24"/>
        </w:rPr>
        <w:t>Τ</w:t>
      </w:r>
      <w:r>
        <w:rPr>
          <w:rFonts w:eastAsia="Times New Roman" w:cs="Times New Roman"/>
          <w:szCs w:val="24"/>
        </w:rPr>
        <w:t>ύπου</w:t>
      </w:r>
      <w:r>
        <w:rPr>
          <w:rFonts w:eastAsia="Times New Roman" w:cs="Times New Roman"/>
          <w:szCs w:val="24"/>
        </w:rPr>
        <w:t>,</w:t>
      </w:r>
      <w:r>
        <w:rPr>
          <w:rFonts w:eastAsia="Times New Roman" w:cs="Times New Roman"/>
          <w:szCs w:val="24"/>
        </w:rPr>
        <w:t xml:space="preserve"> που έβγαλε η Περιφέρεια. Η υγειονομική κατάσταση στην οποία βρίσκονται τα </w:t>
      </w:r>
      <w:r>
        <w:rPr>
          <w:rFonts w:eastAsia="Times New Roman" w:cs="Times New Roman"/>
          <w:szCs w:val="24"/>
        </w:rPr>
        <w:t>κ</w:t>
      </w:r>
      <w:r>
        <w:rPr>
          <w:rFonts w:eastAsia="Times New Roman" w:cs="Times New Roman"/>
          <w:szCs w:val="24"/>
        </w:rPr>
        <w:t>έντρ</w:t>
      </w:r>
      <w:r>
        <w:rPr>
          <w:rFonts w:eastAsia="Times New Roman" w:cs="Times New Roman"/>
          <w:szCs w:val="24"/>
        </w:rPr>
        <w:t xml:space="preserve">α </w:t>
      </w:r>
      <w:r>
        <w:rPr>
          <w:rFonts w:eastAsia="Times New Roman" w:cs="Times New Roman"/>
          <w:szCs w:val="24"/>
        </w:rPr>
        <w:t>υ</w:t>
      </w:r>
      <w:r>
        <w:rPr>
          <w:rFonts w:eastAsia="Times New Roman" w:cs="Times New Roman"/>
          <w:szCs w:val="24"/>
        </w:rPr>
        <w:t xml:space="preserve">ποδοχής και </w:t>
      </w:r>
      <w:r>
        <w:rPr>
          <w:rFonts w:eastAsia="Times New Roman" w:cs="Times New Roman"/>
          <w:szCs w:val="24"/>
        </w:rPr>
        <w:t xml:space="preserve">ταυτοποίησης </w:t>
      </w:r>
      <w:r>
        <w:rPr>
          <w:rFonts w:eastAsia="Times New Roman" w:cs="Times New Roman"/>
          <w:szCs w:val="24"/>
        </w:rPr>
        <w:t xml:space="preserve">και το γεγονός ότι γύρω από αυτά έχουν δημιουργηθεί </w:t>
      </w:r>
      <w:r>
        <w:rPr>
          <w:rFonts w:eastAsia="Times New Roman" w:cs="Times New Roman"/>
          <w:szCs w:val="24"/>
          <w:lang w:val="en-US"/>
        </w:rPr>
        <w:t>ad</w:t>
      </w:r>
      <w:r w:rsidRPr="00B740AD">
        <w:rPr>
          <w:rFonts w:eastAsia="Times New Roman" w:cs="Times New Roman"/>
          <w:szCs w:val="24"/>
        </w:rPr>
        <w:t xml:space="preserve"> </w:t>
      </w:r>
      <w:r>
        <w:rPr>
          <w:rFonts w:eastAsia="Times New Roman" w:cs="Times New Roman"/>
          <w:szCs w:val="24"/>
          <w:lang w:val="en-US"/>
        </w:rPr>
        <w:t>hoc</w:t>
      </w:r>
      <w:r w:rsidRPr="00B740AD">
        <w:rPr>
          <w:rFonts w:eastAsia="Times New Roman" w:cs="Times New Roman"/>
          <w:szCs w:val="24"/>
        </w:rPr>
        <w:t xml:space="preserve"> </w:t>
      </w:r>
      <w:r>
        <w:rPr>
          <w:rFonts w:eastAsia="Times New Roman" w:cs="Times New Roman"/>
          <w:szCs w:val="24"/>
        </w:rPr>
        <w:t>καταυλισμοί και τα λήμματα πηγαίνουν σε χειμάρρους και παραπόταμους και καταστρέφουν τους υδροφόρους ορίζοντες, δημιουργούν καταστάσεις</w:t>
      </w:r>
      <w:r>
        <w:rPr>
          <w:rFonts w:eastAsia="Times New Roman" w:cs="Times New Roman"/>
          <w:szCs w:val="24"/>
        </w:rPr>
        <w:t>,</w:t>
      </w:r>
      <w:r>
        <w:rPr>
          <w:rFonts w:eastAsia="Times New Roman" w:cs="Times New Roman"/>
          <w:szCs w:val="24"/>
        </w:rPr>
        <w:t xml:space="preserve"> οι οποίες εγκυμονούν κινδύνους γ</w:t>
      </w:r>
      <w:r>
        <w:rPr>
          <w:rFonts w:eastAsia="Times New Roman" w:cs="Times New Roman"/>
          <w:szCs w:val="24"/>
        </w:rPr>
        <w:t>ια τη δημόσια υγεία στα νησιά αυτά.</w:t>
      </w:r>
    </w:p>
    <w:p w14:paraId="640C9063" w14:textId="77777777" w:rsidR="00F91B1C" w:rsidRDefault="00D64095">
      <w:pPr>
        <w:spacing w:line="600" w:lineRule="auto"/>
        <w:ind w:firstLine="720"/>
        <w:jc w:val="both"/>
        <w:rPr>
          <w:rFonts w:eastAsia="Times New Roman" w:cs="Times New Roman"/>
          <w:szCs w:val="24"/>
        </w:rPr>
      </w:pPr>
      <w:r>
        <w:rPr>
          <w:rFonts w:eastAsia="Times New Roman" w:cs="Times New Roman"/>
          <w:szCs w:val="24"/>
        </w:rPr>
        <w:lastRenderedPageBreak/>
        <w:t>Ο υπερπληθυσμός είναι πολύ μεγάλος. Κάποιοι τον υπολογίζουν</w:t>
      </w:r>
      <w:r>
        <w:rPr>
          <w:rFonts w:eastAsia="Times New Roman" w:cs="Times New Roman"/>
          <w:szCs w:val="24"/>
        </w:rPr>
        <w:t>,</w:t>
      </w:r>
      <w:r>
        <w:rPr>
          <w:rFonts w:eastAsia="Times New Roman" w:cs="Times New Roman"/>
          <w:szCs w:val="24"/>
        </w:rPr>
        <w:t xml:space="preserve"> ακόμα και στο 50% των μονίμων κατοίκων του νησιού. Συνεπώς, καταλαβαίνουμε ότι αυτό δημιουργεί μια πίεση σε όλες τις υποδομές των νησιών. </w:t>
      </w:r>
    </w:p>
    <w:p w14:paraId="640C9064" w14:textId="77777777" w:rsidR="00F91B1C" w:rsidRDefault="00D64095">
      <w:pPr>
        <w:spacing w:line="600" w:lineRule="auto"/>
        <w:ind w:firstLine="720"/>
        <w:jc w:val="both"/>
        <w:rPr>
          <w:rFonts w:eastAsia="Times New Roman" w:cs="Times New Roman"/>
          <w:szCs w:val="24"/>
        </w:rPr>
      </w:pPr>
      <w:r>
        <w:rPr>
          <w:rFonts w:eastAsia="Times New Roman" w:cs="Times New Roman"/>
          <w:szCs w:val="24"/>
        </w:rPr>
        <w:t>Χαίρομαι πολύ που κα</w:t>
      </w:r>
      <w:r>
        <w:rPr>
          <w:rFonts w:eastAsia="Times New Roman" w:cs="Times New Roman"/>
          <w:szCs w:val="24"/>
        </w:rPr>
        <w:t>τ</w:t>
      </w:r>
      <w:r>
        <w:rPr>
          <w:rFonts w:eastAsia="Times New Roman" w:cs="Times New Roman"/>
          <w:szCs w:val="24"/>
        </w:rPr>
        <w:t xml:space="preserve">’ </w:t>
      </w:r>
      <w:r>
        <w:rPr>
          <w:rFonts w:eastAsia="Times New Roman" w:cs="Times New Roman"/>
          <w:szCs w:val="24"/>
        </w:rPr>
        <w:t xml:space="preserve">αρχάς έχετε ξεκινήσει τις διαδικασίες να </w:t>
      </w:r>
      <w:proofErr w:type="spellStart"/>
      <w:r>
        <w:rPr>
          <w:rFonts w:eastAsia="Times New Roman" w:cs="Times New Roman"/>
          <w:szCs w:val="24"/>
        </w:rPr>
        <w:t>αποσυμφορηθούν</w:t>
      </w:r>
      <w:proofErr w:type="spellEnd"/>
      <w:r>
        <w:rPr>
          <w:rFonts w:eastAsia="Times New Roman" w:cs="Times New Roman"/>
          <w:szCs w:val="24"/>
        </w:rPr>
        <w:t xml:space="preserve"> αυτά</w:t>
      </w:r>
      <w:r>
        <w:rPr>
          <w:rFonts w:eastAsia="Times New Roman" w:cs="Times New Roman"/>
          <w:szCs w:val="24"/>
        </w:rPr>
        <w:t>,</w:t>
      </w:r>
      <w:r>
        <w:rPr>
          <w:rFonts w:eastAsia="Times New Roman" w:cs="Times New Roman"/>
          <w:szCs w:val="24"/>
        </w:rPr>
        <w:t xml:space="preserve"> για να φτάσετε στο σημείο μηδέν</w:t>
      </w:r>
      <w:r>
        <w:rPr>
          <w:rFonts w:eastAsia="Times New Roman" w:cs="Times New Roman"/>
          <w:szCs w:val="24"/>
        </w:rPr>
        <w:t>,</w:t>
      </w:r>
      <w:r>
        <w:rPr>
          <w:rFonts w:eastAsia="Times New Roman" w:cs="Times New Roman"/>
          <w:szCs w:val="24"/>
        </w:rPr>
        <w:t xml:space="preserve"> που είπατε. Βέβαια</w:t>
      </w:r>
      <w:r>
        <w:rPr>
          <w:rFonts w:eastAsia="Times New Roman" w:cs="Times New Roman"/>
          <w:szCs w:val="24"/>
        </w:rPr>
        <w:t>,</w:t>
      </w:r>
      <w:r>
        <w:rPr>
          <w:rFonts w:eastAsia="Times New Roman" w:cs="Times New Roman"/>
          <w:szCs w:val="24"/>
        </w:rPr>
        <w:t xml:space="preserve"> μου είπατε ότι αυτό θα γίνει σύμφωνα με τις αρχές της κοινής δήλωσης Ευρωπαϊκής Ένωσης-Τουρκία, πράγμα το οποίο είναι μάλλον αναληθές</w:t>
      </w:r>
      <w:r>
        <w:rPr>
          <w:rFonts w:eastAsia="Times New Roman" w:cs="Times New Roman"/>
          <w:szCs w:val="24"/>
        </w:rPr>
        <w:t>,</w:t>
      </w:r>
      <w:r>
        <w:rPr>
          <w:rFonts w:eastAsia="Times New Roman" w:cs="Times New Roman"/>
          <w:szCs w:val="24"/>
        </w:rPr>
        <w:t xml:space="preserve"> με </w:t>
      </w:r>
      <w:r>
        <w:rPr>
          <w:rFonts w:eastAsia="Times New Roman" w:cs="Times New Roman"/>
          <w:szCs w:val="24"/>
        </w:rPr>
        <w:t xml:space="preserve">την έννοια ότι αυτή η κοινή δήλωση απαγορεύει ρητά την αποσυμφόρηση και τη μετακίνηση προς την ενδοχώρα, ακριβώς γιατί υπάρχει ο φόβος ότι θα ενισχυθούν με αυτό τον τρόπο οι ροές όπως το αναφέρατε κι εσείς και το είπα κι εγώ στην </w:t>
      </w:r>
      <w:proofErr w:type="spellStart"/>
      <w:r>
        <w:rPr>
          <w:rFonts w:eastAsia="Times New Roman" w:cs="Times New Roman"/>
          <w:szCs w:val="24"/>
        </w:rPr>
        <w:t>πρωτολογία</w:t>
      </w:r>
      <w:proofErr w:type="spellEnd"/>
      <w:r>
        <w:rPr>
          <w:rFonts w:eastAsia="Times New Roman" w:cs="Times New Roman"/>
          <w:szCs w:val="24"/>
        </w:rPr>
        <w:t xml:space="preserve"> μου. </w:t>
      </w:r>
    </w:p>
    <w:p w14:paraId="640C9065" w14:textId="77777777" w:rsidR="00F91B1C" w:rsidRDefault="00D64095">
      <w:pPr>
        <w:spacing w:line="600" w:lineRule="auto"/>
        <w:ind w:firstLine="720"/>
        <w:jc w:val="both"/>
        <w:rPr>
          <w:rFonts w:eastAsia="Times New Roman" w:cs="Times New Roman"/>
          <w:szCs w:val="24"/>
        </w:rPr>
      </w:pPr>
      <w:r>
        <w:rPr>
          <w:rFonts w:eastAsia="Times New Roman" w:cs="Times New Roman"/>
          <w:szCs w:val="24"/>
        </w:rPr>
        <w:t>Συνεπώς τ</w:t>
      </w:r>
      <w:r>
        <w:rPr>
          <w:rFonts w:eastAsia="Times New Roman" w:cs="Times New Roman"/>
          <w:szCs w:val="24"/>
        </w:rPr>
        <w:t xml:space="preserve">ο κρίσιμο ζήτημα είναι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 xml:space="preserve">ποδοχής και </w:t>
      </w:r>
      <w:r>
        <w:rPr>
          <w:rFonts w:eastAsia="Times New Roman" w:cs="Times New Roman"/>
          <w:szCs w:val="24"/>
        </w:rPr>
        <w:t>τ</w:t>
      </w:r>
      <w:r>
        <w:rPr>
          <w:rFonts w:eastAsia="Times New Roman" w:cs="Times New Roman"/>
          <w:szCs w:val="24"/>
        </w:rPr>
        <w:t xml:space="preserve">αυτοποίησης. Είπατε, ενδεχομένως με τον φόβο του πολιτικού κόστους, ότι δεν θα δημιουργήσετε άλλα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 xml:space="preserve">ποδοχής και </w:t>
      </w:r>
      <w:r>
        <w:rPr>
          <w:rFonts w:eastAsia="Times New Roman" w:cs="Times New Roman"/>
          <w:szCs w:val="24"/>
        </w:rPr>
        <w:t>τ</w:t>
      </w:r>
      <w:r>
        <w:rPr>
          <w:rFonts w:eastAsia="Times New Roman" w:cs="Times New Roman"/>
          <w:szCs w:val="24"/>
        </w:rPr>
        <w:t>αυτοποίησης, όμως, το διεθνές περιβάλλον, κύριε Υπουργέ, είναι ευμετάβλητο. Τους επόμενους</w:t>
      </w:r>
      <w:r>
        <w:rPr>
          <w:rFonts w:eastAsia="Times New Roman" w:cs="Times New Roman"/>
          <w:szCs w:val="24"/>
        </w:rPr>
        <w:t xml:space="preserve"> μήνες θα έχουμε την οριστική –αν και δεν μπορούμε να πούμε τίποτα οριστικό στη Συρία- διευθέτηση του ζητήματος της </w:t>
      </w:r>
      <w:proofErr w:type="spellStart"/>
      <w:r>
        <w:rPr>
          <w:rFonts w:eastAsia="Times New Roman" w:cs="Times New Roman"/>
          <w:szCs w:val="24"/>
        </w:rPr>
        <w:t>Ιντλίμπ</w:t>
      </w:r>
      <w:proofErr w:type="spellEnd"/>
      <w:r>
        <w:rPr>
          <w:rFonts w:eastAsia="Times New Roman" w:cs="Times New Roman"/>
          <w:szCs w:val="24"/>
        </w:rPr>
        <w:t xml:space="preserve">. Ανάλογα με το πώς αυτή θα πάει μπορεί να έχουμε αύξηση των ροών από τη Συρία προς την Τουρκία, έναν υπερπληθυσμό ο οποίος προφανώς </w:t>
      </w:r>
      <w:r>
        <w:rPr>
          <w:rFonts w:eastAsia="Times New Roman" w:cs="Times New Roman"/>
          <w:szCs w:val="24"/>
        </w:rPr>
        <w:t>θα δημιουργήσει πίεση στις ροές και προς τη χώρα μας.</w:t>
      </w:r>
    </w:p>
    <w:p w14:paraId="640C9066" w14:textId="77777777" w:rsidR="00F91B1C" w:rsidRDefault="00D64095">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επίσης θετικό από την άλλη μεριά, για να μην λέμε μόνο τα αρνητικά, ότι τα όποια προβλήματα ο πρόεδρος </w:t>
      </w:r>
      <w:proofErr w:type="spellStart"/>
      <w:r>
        <w:rPr>
          <w:rFonts w:eastAsia="Times New Roman" w:cs="Times New Roman"/>
          <w:szCs w:val="24"/>
        </w:rPr>
        <w:t>Ερντογάν</w:t>
      </w:r>
      <w:proofErr w:type="spellEnd"/>
      <w:r>
        <w:rPr>
          <w:rFonts w:eastAsia="Times New Roman" w:cs="Times New Roman"/>
          <w:szCs w:val="24"/>
        </w:rPr>
        <w:t xml:space="preserve"> έχει με τις Ηνωμένες Πολιτείες, σημαίνουν ότι δίνει έμφαση στις καλύτερες σχέσεις με</w:t>
      </w:r>
      <w:r>
        <w:rPr>
          <w:rFonts w:eastAsia="Times New Roman" w:cs="Times New Roman"/>
          <w:szCs w:val="24"/>
        </w:rPr>
        <w:t xml:space="preserve"> την Ευρωπαϊκή Ένωση.</w:t>
      </w:r>
      <w:r w:rsidRPr="00414BAF">
        <w:rPr>
          <w:rFonts w:eastAsia="Times New Roman" w:cs="Times New Roman"/>
          <w:szCs w:val="24"/>
        </w:rPr>
        <w:t xml:space="preserve"> </w:t>
      </w:r>
      <w:r>
        <w:rPr>
          <w:rFonts w:eastAsia="Times New Roman" w:cs="Times New Roman"/>
          <w:szCs w:val="24"/>
        </w:rPr>
        <w:t xml:space="preserve">Άρα ενδεχομένως να χρησιμοποιήσει με φειδώ το εργαλείο αυτό που ξέρουμε ότι το χρησιμοποιεί ως εργαλείο της εξωτερικής πολιτικής και πίεσης, δηλαδή να ανοίγει τις ροές, να χαλαρώνει τους ελέγχους, ώστε να έρχονται περισσότεροι στα νησιά μας. </w:t>
      </w:r>
    </w:p>
    <w:p w14:paraId="640C9067" w14:textId="77777777" w:rsidR="00F91B1C" w:rsidRDefault="00D64095">
      <w:pPr>
        <w:spacing w:line="600" w:lineRule="auto"/>
        <w:ind w:firstLine="720"/>
        <w:jc w:val="both"/>
        <w:rPr>
          <w:rFonts w:eastAsia="Times New Roman" w:cs="Times New Roman"/>
          <w:szCs w:val="24"/>
        </w:rPr>
      </w:pPr>
      <w:r>
        <w:rPr>
          <w:rFonts w:eastAsia="Times New Roman" w:cs="Times New Roman"/>
          <w:szCs w:val="24"/>
        </w:rPr>
        <w:t xml:space="preserve">Όλα αυτά </w:t>
      </w:r>
      <w:r>
        <w:rPr>
          <w:rFonts w:eastAsia="Times New Roman" w:cs="Times New Roman"/>
          <w:szCs w:val="24"/>
        </w:rPr>
        <w:t xml:space="preserve">τα </w:t>
      </w:r>
      <w:r>
        <w:rPr>
          <w:rFonts w:eastAsia="Times New Roman" w:cs="Times New Roman"/>
          <w:szCs w:val="24"/>
        </w:rPr>
        <w:t>π</w:t>
      </w:r>
      <w:r>
        <w:rPr>
          <w:rFonts w:eastAsia="Times New Roman" w:cs="Times New Roman"/>
          <w:szCs w:val="24"/>
        </w:rPr>
        <w:t xml:space="preserve">ράγματα δεν πρέπει να τα παραγνωρίζουμε. Άρα το ζήτημα με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 xml:space="preserve">ποδοχής και </w:t>
      </w:r>
      <w:r>
        <w:rPr>
          <w:rFonts w:eastAsia="Times New Roman" w:cs="Times New Roman"/>
          <w:szCs w:val="24"/>
        </w:rPr>
        <w:t>τ</w:t>
      </w:r>
      <w:r>
        <w:rPr>
          <w:rFonts w:eastAsia="Times New Roman" w:cs="Times New Roman"/>
          <w:szCs w:val="24"/>
        </w:rPr>
        <w:t>αυτοποίησης, το πόσα έχουμε και πόσα δεν έχουμε, πρέπει να το εξετάσετε σύμφωνα με τις ροές των ανθρώπων τους οποίους έχουμε, γιατί το να είναι ανεξέλεγκτη η κατάσταση, δημιο</w:t>
      </w:r>
      <w:r>
        <w:rPr>
          <w:rFonts w:eastAsia="Times New Roman" w:cs="Times New Roman"/>
          <w:szCs w:val="24"/>
        </w:rPr>
        <w:t xml:space="preserve">υργεί στην πραγματικότητα μεγαλύτερο πρόβλημα στην τοπική κοινωνία και είναι πολύ εύκολο αυτό, κατά την άποψή μου, να εξηγηθεί ότι αν χρειάζεται για να είναι ανθρώπινες οι συνθήκες, αλλά κυρίως για να μην δημιουργούν προβλήματα υγειονομικής ή άλλης φύσεως </w:t>
      </w:r>
      <w:r>
        <w:rPr>
          <w:rFonts w:eastAsia="Times New Roman" w:cs="Times New Roman"/>
          <w:szCs w:val="24"/>
        </w:rPr>
        <w:t xml:space="preserve">στα νησιά, πρέπει να φτιαχτούν ενδεχομένως και άλλα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 xml:space="preserve">ποδοχής και </w:t>
      </w:r>
      <w:r>
        <w:rPr>
          <w:rFonts w:eastAsia="Times New Roman" w:cs="Times New Roman"/>
          <w:szCs w:val="24"/>
        </w:rPr>
        <w:t>τ</w:t>
      </w:r>
      <w:r>
        <w:rPr>
          <w:rFonts w:eastAsia="Times New Roman" w:cs="Times New Roman"/>
          <w:szCs w:val="24"/>
        </w:rPr>
        <w:t>αυτοποίησης, αλλά κυρίως πρέπει να επιταχύνετε αυτές τις διαδικασίες.</w:t>
      </w:r>
    </w:p>
    <w:p w14:paraId="640C9068" w14:textId="77777777" w:rsidR="00F91B1C" w:rsidRDefault="00D64095">
      <w:pPr>
        <w:spacing w:line="600" w:lineRule="auto"/>
        <w:ind w:firstLine="720"/>
        <w:jc w:val="both"/>
        <w:rPr>
          <w:rFonts w:eastAsia="Times New Roman"/>
          <w:szCs w:val="24"/>
        </w:rPr>
      </w:pPr>
      <w:r>
        <w:rPr>
          <w:rFonts w:eastAsia="Times New Roman"/>
          <w:szCs w:val="24"/>
        </w:rPr>
        <w:t>Χαίρομαι, διότι άκουσα συγκεκριμένα βήματα και συγκεκριμένα αποτελέσματα σε σχέση με την υλοποίηση της επιτάχυνση</w:t>
      </w:r>
      <w:r>
        <w:rPr>
          <w:rFonts w:eastAsia="Times New Roman"/>
          <w:szCs w:val="24"/>
        </w:rPr>
        <w:t xml:space="preserve">ς. Δεν χαίρομαι, γιατί δεν άκουσα από εσάς -και θέλω να το ακούσω, αν μπορείτε, στη δευτερολογία σας- συγκεκριμένους στόχους. </w:t>
      </w:r>
    </w:p>
    <w:p w14:paraId="640C9069" w14:textId="77777777" w:rsidR="00F91B1C" w:rsidRDefault="00D64095">
      <w:pPr>
        <w:spacing w:line="600" w:lineRule="auto"/>
        <w:ind w:firstLine="720"/>
        <w:jc w:val="both"/>
        <w:rPr>
          <w:rFonts w:eastAsia="Times New Roman"/>
          <w:szCs w:val="24"/>
        </w:rPr>
      </w:pPr>
      <w:r>
        <w:rPr>
          <w:rFonts w:eastAsia="Times New Roman"/>
          <w:szCs w:val="24"/>
        </w:rPr>
        <w:lastRenderedPageBreak/>
        <w:t xml:space="preserve">Πόσες μέρες θέλει το Υπουργείο να διαρκεί η εξέταση σε πρώτο βαθμό; Πόσες μέρες θέλει το Υπουργείο να διαρκεί η εξέταση των εφέσεων, ώστε να μπορέσουμε να τους βρούμε και αυτούς τους ανθρώπους; </w:t>
      </w:r>
    </w:p>
    <w:p w14:paraId="640C906A" w14:textId="77777777" w:rsidR="00F91B1C" w:rsidRDefault="00D64095">
      <w:pPr>
        <w:spacing w:line="600" w:lineRule="auto"/>
        <w:ind w:firstLine="720"/>
        <w:jc w:val="both"/>
        <w:rPr>
          <w:rFonts w:eastAsia="Times New Roman"/>
          <w:szCs w:val="24"/>
        </w:rPr>
      </w:pPr>
      <w:r>
        <w:rPr>
          <w:rFonts w:eastAsia="Times New Roman"/>
          <w:szCs w:val="24"/>
        </w:rPr>
        <w:t>Ξέρετε ότι έχουμε πρόβλημα, τελειώνουν οι διαδικασίες, δίνουμ</w:t>
      </w:r>
      <w:r>
        <w:rPr>
          <w:rFonts w:eastAsia="Times New Roman"/>
          <w:szCs w:val="24"/>
        </w:rPr>
        <w:t>ε ή δεν δίνουμε άσυλο και δεν μπορούμε να το επιδώσουμε, γιατί δεν μπορούμε να το βρούμε. Αυτό το πρόβλημα με τη μεταφορά στην ενδοχώρα θα πολλαπλασιαστεί ως πρόβλημα, διότι καταλαβαίνετε ότι στην ενδοχώρα μπορεί να βρει τρύπα από τα σύνορα, είναι πολύ πιο</w:t>
      </w:r>
      <w:r>
        <w:rPr>
          <w:rFonts w:eastAsia="Times New Roman"/>
          <w:szCs w:val="24"/>
        </w:rPr>
        <w:t xml:space="preserve"> δύσκολο να τον βρούμε.</w:t>
      </w:r>
    </w:p>
    <w:p w14:paraId="640C906B" w14:textId="77777777" w:rsidR="00F91B1C" w:rsidRDefault="00D64095">
      <w:pPr>
        <w:spacing w:line="600" w:lineRule="auto"/>
        <w:ind w:firstLine="720"/>
        <w:jc w:val="both"/>
        <w:rPr>
          <w:rFonts w:eastAsia="Times New Roman"/>
          <w:b/>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sidRPr="002C2C0C">
        <w:rPr>
          <w:rFonts w:eastAsia="Times New Roman"/>
          <w:szCs w:val="24"/>
        </w:rPr>
        <w:t xml:space="preserve"> Σας παρακαλώ πολύ να ολοκληρώσετε.</w:t>
      </w:r>
    </w:p>
    <w:p w14:paraId="640C906C" w14:textId="77777777" w:rsidR="00F91B1C" w:rsidRDefault="00D64095">
      <w:pPr>
        <w:spacing w:line="600" w:lineRule="auto"/>
        <w:ind w:firstLine="720"/>
        <w:jc w:val="both"/>
        <w:rPr>
          <w:rFonts w:eastAsia="Times New Roman"/>
          <w:szCs w:val="24"/>
        </w:rPr>
      </w:pPr>
      <w:r w:rsidRPr="005B6374">
        <w:rPr>
          <w:rFonts w:eastAsia="Times New Roman"/>
          <w:b/>
          <w:szCs w:val="24"/>
        </w:rPr>
        <w:t>ΘΕΟΧΑΡΗΣ</w:t>
      </w:r>
      <w:r>
        <w:rPr>
          <w:rFonts w:eastAsia="Times New Roman"/>
          <w:b/>
          <w:szCs w:val="24"/>
        </w:rPr>
        <w:t xml:space="preserve"> (ΧΑΡΗΣ)</w:t>
      </w:r>
      <w:r w:rsidRPr="005B6374">
        <w:rPr>
          <w:rFonts w:eastAsia="Times New Roman"/>
          <w:b/>
          <w:szCs w:val="24"/>
        </w:rPr>
        <w:t xml:space="preserve"> ΘΕΟΧΑΡΗΣ:</w:t>
      </w:r>
      <w:r>
        <w:rPr>
          <w:rFonts w:eastAsia="Times New Roman"/>
          <w:b/>
          <w:szCs w:val="24"/>
        </w:rPr>
        <w:t xml:space="preserve"> </w:t>
      </w:r>
      <w:r>
        <w:rPr>
          <w:rFonts w:eastAsia="Times New Roman"/>
          <w:szCs w:val="24"/>
        </w:rPr>
        <w:t>Ολοκληρώνω, κύριε Πρόεδρε.</w:t>
      </w:r>
    </w:p>
    <w:p w14:paraId="640C906D" w14:textId="77777777" w:rsidR="00F91B1C" w:rsidRDefault="00D64095">
      <w:pPr>
        <w:spacing w:line="600" w:lineRule="auto"/>
        <w:ind w:firstLine="720"/>
        <w:jc w:val="both"/>
        <w:rPr>
          <w:rFonts w:eastAsia="Times New Roman"/>
          <w:szCs w:val="24"/>
        </w:rPr>
      </w:pPr>
      <w:r>
        <w:rPr>
          <w:rFonts w:eastAsia="Times New Roman"/>
          <w:szCs w:val="24"/>
        </w:rPr>
        <w:t>Συνεπώς είναι κρίσιμο ζήτημα η διαδικασία του ασύλου να επιταχυνθεί και περιμένω τους στόχους. Είναι σημαντ</w:t>
      </w:r>
      <w:r>
        <w:rPr>
          <w:rFonts w:eastAsia="Times New Roman"/>
          <w:szCs w:val="24"/>
        </w:rPr>
        <w:t xml:space="preserve">ικό ζήτημα να μην είστε δογματικός για τα </w:t>
      </w:r>
      <w:r>
        <w:rPr>
          <w:rFonts w:eastAsia="Times New Roman"/>
          <w:szCs w:val="24"/>
        </w:rPr>
        <w:t>κ</w:t>
      </w:r>
      <w:r>
        <w:rPr>
          <w:rFonts w:eastAsia="Times New Roman"/>
          <w:szCs w:val="24"/>
        </w:rPr>
        <w:t xml:space="preserve">έντρα </w:t>
      </w:r>
      <w:r>
        <w:rPr>
          <w:rFonts w:eastAsia="Times New Roman"/>
          <w:szCs w:val="24"/>
        </w:rPr>
        <w:t>υ</w:t>
      </w:r>
      <w:r>
        <w:rPr>
          <w:rFonts w:eastAsia="Times New Roman"/>
          <w:szCs w:val="24"/>
        </w:rPr>
        <w:t xml:space="preserve">ποδοχής και </w:t>
      </w:r>
      <w:r>
        <w:rPr>
          <w:rFonts w:eastAsia="Times New Roman"/>
          <w:szCs w:val="24"/>
        </w:rPr>
        <w:t>τ</w:t>
      </w:r>
      <w:r>
        <w:rPr>
          <w:rFonts w:eastAsia="Times New Roman"/>
          <w:szCs w:val="24"/>
        </w:rPr>
        <w:t>αυτοποίησης, ώστε να υπάρχουν αρκετά για να καλύψουν αυτούς τους ανθρώπους και να μην δημιουργούν προβλήματα στην υπόλοιπη τοπική κοινωνία.</w:t>
      </w:r>
    </w:p>
    <w:p w14:paraId="640C906E" w14:textId="77777777" w:rsidR="00F91B1C" w:rsidRDefault="00D64095">
      <w:pPr>
        <w:spacing w:line="600" w:lineRule="auto"/>
        <w:ind w:firstLine="720"/>
        <w:jc w:val="both"/>
        <w:rPr>
          <w:rFonts w:eastAsia="Times New Roman"/>
          <w:szCs w:val="24"/>
        </w:rPr>
      </w:pPr>
      <w:r>
        <w:rPr>
          <w:rFonts w:eastAsia="Times New Roman"/>
          <w:szCs w:val="24"/>
        </w:rPr>
        <w:t xml:space="preserve">Τέλος, είναι κρίσιμο ζήτημα στο ενδιάμεσο να υπάρξει </w:t>
      </w:r>
      <w:r>
        <w:rPr>
          <w:rFonts w:eastAsia="Times New Roman"/>
          <w:szCs w:val="24"/>
        </w:rPr>
        <w:t xml:space="preserve">μέριμνα, ώστε να υπάρχουν όχι απλώς </w:t>
      </w:r>
      <w:r>
        <w:rPr>
          <w:rFonts w:eastAsia="Times New Roman"/>
          <w:szCs w:val="24"/>
        </w:rPr>
        <w:t>κ</w:t>
      </w:r>
      <w:r>
        <w:rPr>
          <w:rFonts w:eastAsia="Times New Roman"/>
          <w:szCs w:val="24"/>
        </w:rPr>
        <w:t xml:space="preserve">έντρα </w:t>
      </w:r>
      <w:r>
        <w:rPr>
          <w:rFonts w:eastAsia="Times New Roman"/>
          <w:szCs w:val="24"/>
        </w:rPr>
        <w:t>υ</w:t>
      </w:r>
      <w:r>
        <w:rPr>
          <w:rFonts w:eastAsia="Times New Roman"/>
          <w:szCs w:val="24"/>
        </w:rPr>
        <w:t xml:space="preserve">ποδοχής και </w:t>
      </w:r>
      <w:r>
        <w:rPr>
          <w:rFonts w:eastAsia="Times New Roman"/>
          <w:szCs w:val="24"/>
        </w:rPr>
        <w:t>τ</w:t>
      </w:r>
      <w:r>
        <w:rPr>
          <w:rFonts w:eastAsia="Times New Roman"/>
          <w:szCs w:val="24"/>
        </w:rPr>
        <w:t xml:space="preserve">αυτοποίησης αλλά και μόνιμες δομές </w:t>
      </w:r>
      <w:r>
        <w:rPr>
          <w:rFonts w:eastAsia="Times New Roman"/>
          <w:szCs w:val="24"/>
        </w:rPr>
        <w:lastRenderedPageBreak/>
        <w:t>όπως το Καρά Τεπέ, το οποίο έχει λειτουργήσει άψογα μέχρι τώρα και προφανώς η απόφαση να μην του δίνετε ούτε έναν παραπάνω από τους χίλιους διακόσιους είναι σημαντι</w:t>
      </w:r>
      <w:r>
        <w:rPr>
          <w:rFonts w:eastAsia="Times New Roman"/>
          <w:szCs w:val="24"/>
        </w:rPr>
        <w:t>κό στην επιτυχία αυτή. Θα πρέπει, λοιπόν, να υπάρξουν και άλλα τέτοια κέντρα, ώστε να μπορέσουμε να καλύψουμε τις ανάγκες που η χώρα μας πρέπει να καλύψει.</w:t>
      </w:r>
    </w:p>
    <w:p w14:paraId="640C906F" w14:textId="77777777" w:rsidR="00F91B1C" w:rsidRDefault="00D64095">
      <w:pPr>
        <w:spacing w:line="600" w:lineRule="auto"/>
        <w:ind w:firstLine="720"/>
        <w:jc w:val="both"/>
        <w:rPr>
          <w:rFonts w:eastAsia="Times New Roman"/>
          <w:szCs w:val="24"/>
        </w:rPr>
      </w:pPr>
      <w:r>
        <w:rPr>
          <w:rFonts w:eastAsia="Times New Roman"/>
          <w:szCs w:val="24"/>
        </w:rPr>
        <w:t>Σας ευχαριστώ πολύ.</w:t>
      </w:r>
    </w:p>
    <w:p w14:paraId="640C9070" w14:textId="77777777" w:rsidR="00F91B1C" w:rsidRDefault="00D64095">
      <w:pPr>
        <w:spacing w:line="600" w:lineRule="auto"/>
        <w:ind w:firstLine="720"/>
        <w:jc w:val="both"/>
        <w:rPr>
          <w:rFonts w:eastAsia="Times New Roman"/>
          <w:b/>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sidRPr="005B6374">
        <w:rPr>
          <w:rFonts w:eastAsia="Times New Roman"/>
          <w:b/>
          <w:szCs w:val="24"/>
        </w:rPr>
        <w:t>:</w:t>
      </w:r>
      <w:r>
        <w:rPr>
          <w:rFonts w:eastAsia="Times New Roman"/>
          <w:b/>
          <w:szCs w:val="24"/>
        </w:rPr>
        <w:t xml:space="preserve"> </w:t>
      </w:r>
      <w:r w:rsidRPr="00ED7F71">
        <w:rPr>
          <w:rFonts w:eastAsia="Times New Roman"/>
          <w:szCs w:val="24"/>
        </w:rPr>
        <w:t xml:space="preserve">Παρακαλώ, κύριε Υπουργέ, έχετε και πάλι τον </w:t>
      </w:r>
      <w:r w:rsidRPr="00ED7F71">
        <w:rPr>
          <w:rFonts w:eastAsia="Times New Roman"/>
          <w:szCs w:val="24"/>
        </w:rPr>
        <w:t>λόγο.</w:t>
      </w:r>
    </w:p>
    <w:p w14:paraId="640C9071" w14:textId="77777777" w:rsidR="00F91B1C" w:rsidRDefault="00D64095">
      <w:pPr>
        <w:spacing w:line="600" w:lineRule="auto"/>
        <w:ind w:firstLine="720"/>
        <w:jc w:val="both"/>
        <w:rPr>
          <w:rFonts w:eastAsia="Times New Roman"/>
          <w:szCs w:val="24"/>
        </w:rPr>
      </w:pPr>
      <w:r>
        <w:rPr>
          <w:rFonts w:eastAsia="Times New Roman"/>
          <w:b/>
          <w:szCs w:val="24"/>
        </w:rPr>
        <w:t>ΔΗΜΗΤΡΙΟΣ ΒΙΤΣΑΣ (Υπουργός Μεταναστευτικής Πολιτικής)</w:t>
      </w:r>
      <w:r w:rsidRPr="005B6374">
        <w:rPr>
          <w:rFonts w:eastAsia="Times New Roman"/>
          <w:b/>
          <w:szCs w:val="24"/>
        </w:rPr>
        <w:t>:</w:t>
      </w:r>
      <w:r>
        <w:rPr>
          <w:rFonts w:eastAsia="Times New Roman"/>
          <w:b/>
          <w:szCs w:val="24"/>
        </w:rPr>
        <w:t xml:space="preserve"> </w:t>
      </w:r>
      <w:r w:rsidRPr="00ED7F71">
        <w:rPr>
          <w:rFonts w:eastAsia="Times New Roman"/>
          <w:szCs w:val="24"/>
        </w:rPr>
        <w:t>Κύριε Θεοχάρη,</w:t>
      </w:r>
      <w:r>
        <w:rPr>
          <w:rFonts w:eastAsia="Times New Roman"/>
          <w:b/>
          <w:szCs w:val="24"/>
        </w:rPr>
        <w:t xml:space="preserve"> </w:t>
      </w:r>
      <w:r w:rsidRPr="00077DD5">
        <w:rPr>
          <w:rFonts w:eastAsia="Times New Roman"/>
          <w:szCs w:val="24"/>
        </w:rPr>
        <w:t xml:space="preserve">ο στόχος </w:t>
      </w:r>
      <w:r>
        <w:rPr>
          <w:rFonts w:eastAsia="Times New Roman"/>
          <w:szCs w:val="24"/>
        </w:rPr>
        <w:t xml:space="preserve">μας είναι να ολοκληρώνεται η ταχεία διαδικασία σε ενενήντα ημέρες. Αυτός είναι ο στόχος μας. Δεν σημαίνει ότι αυτό γίνεται αυτήν τη στιγμή. Και όταν λέω η ταχεία </w:t>
      </w:r>
      <w:r>
        <w:rPr>
          <w:rFonts w:eastAsia="Times New Roman"/>
          <w:szCs w:val="24"/>
        </w:rPr>
        <w:t>διαδικασία, εννοώ η πρώτη εξέταση του ασύλου και στον βαθμό που υπάρχει προσφυγή και η δεύτερη εξέταση. Τώρα αν πάει ο άλλος στο Διοικητικό Εφετείο, αυτό είναι μια άλλη ιστορία.  Αυτό είναι το πρώτο.</w:t>
      </w:r>
    </w:p>
    <w:p w14:paraId="640C9072" w14:textId="77777777" w:rsidR="00F91B1C" w:rsidRDefault="00D64095">
      <w:pPr>
        <w:spacing w:line="600" w:lineRule="auto"/>
        <w:ind w:firstLine="720"/>
        <w:jc w:val="both"/>
        <w:rPr>
          <w:rFonts w:eastAsia="Times New Roman"/>
          <w:szCs w:val="24"/>
        </w:rPr>
      </w:pPr>
      <w:r>
        <w:rPr>
          <w:rFonts w:eastAsia="Times New Roman"/>
          <w:szCs w:val="24"/>
        </w:rPr>
        <w:t>Το δεύτερο που θέλω να σας πω είναι ότι η κοινή δήλωση Ε</w:t>
      </w:r>
      <w:r>
        <w:rPr>
          <w:rFonts w:eastAsia="Times New Roman"/>
          <w:szCs w:val="24"/>
        </w:rPr>
        <w:t>υρωπαϊκής Ένωσης - Τουρκίας προβλέπει τρεις, θα έλεγε κανείς, διεξόδους. Η μία διέξοδος είναι να πάρει ο άλλος άσυλο. Η δεύτερη είναι να κριθεί ως ευάλωτος, δηλαδή είτε είναι ανήλικος είτε έχει κάποιου είδους –ας την ονομάσω- ασθένεια ή ψυχική διαταραχή κα</w:t>
      </w:r>
      <w:r>
        <w:rPr>
          <w:rFonts w:eastAsia="Times New Roman"/>
          <w:szCs w:val="24"/>
        </w:rPr>
        <w:t xml:space="preserve">ι η </w:t>
      </w:r>
      <w:r>
        <w:rPr>
          <w:rFonts w:eastAsia="Times New Roman"/>
          <w:szCs w:val="24"/>
        </w:rPr>
        <w:lastRenderedPageBreak/>
        <w:t xml:space="preserve">τρίτη είναι οι επιστροφές. Άρα και αυτούς που παίρνουμε, αυτοί που έρχονται στην ηπειρωτική χώρα είτε έχουν πάρει άσυλο είτε έχουν κριθεί ευάλωτοι. Οφείλω να πω ότι οι περισσότεροι είναι ευάλωτοι. </w:t>
      </w:r>
    </w:p>
    <w:p w14:paraId="640C9073" w14:textId="77777777" w:rsidR="00F91B1C" w:rsidRDefault="00D64095">
      <w:pPr>
        <w:spacing w:line="600" w:lineRule="auto"/>
        <w:ind w:firstLine="720"/>
        <w:jc w:val="both"/>
        <w:rPr>
          <w:rFonts w:eastAsia="Times New Roman"/>
          <w:szCs w:val="24"/>
        </w:rPr>
      </w:pPr>
      <w:r>
        <w:rPr>
          <w:rFonts w:eastAsia="Times New Roman"/>
          <w:szCs w:val="24"/>
        </w:rPr>
        <w:t>Υπάρχει και το άλλο πρόβλημα, που μπορεί και να μην το</w:t>
      </w:r>
      <w:r>
        <w:rPr>
          <w:rFonts w:eastAsia="Times New Roman"/>
          <w:szCs w:val="24"/>
        </w:rPr>
        <w:t xml:space="preserve"> ξέρετε. Υπάρχουν άνθρωποι που έχουν πάρει άσυλο και δεν τους βρίσκουμε για να τους επιδώσουμε το γεγονός ότι έχουν πάρει άσυλο, όχι γιατί έχουν φύγει, αλλά γιατί φοβούνται ποια είναι η απόφαση τις περισσότερες φορές. Υπάρχει, δηλαδή και αυτό το πρόβλημα.</w:t>
      </w:r>
    </w:p>
    <w:p w14:paraId="640C9074" w14:textId="77777777" w:rsidR="00F91B1C" w:rsidRDefault="00D64095">
      <w:pPr>
        <w:spacing w:line="600" w:lineRule="auto"/>
        <w:ind w:firstLine="720"/>
        <w:jc w:val="both"/>
        <w:rPr>
          <w:rFonts w:eastAsia="Times New Roman"/>
          <w:szCs w:val="24"/>
        </w:rPr>
      </w:pPr>
      <w:r>
        <w:rPr>
          <w:rFonts w:eastAsia="Times New Roman"/>
          <w:szCs w:val="24"/>
        </w:rPr>
        <w:t>Θέλω να πω και κάτι ακόμα. Κατ</w:t>
      </w:r>
      <w:r>
        <w:rPr>
          <w:rFonts w:eastAsia="Times New Roman"/>
          <w:szCs w:val="24"/>
        </w:rPr>
        <w:t>’ αρχάς</w:t>
      </w:r>
      <w:r>
        <w:rPr>
          <w:rFonts w:eastAsia="Times New Roman"/>
          <w:szCs w:val="24"/>
        </w:rPr>
        <w:t xml:space="preserve"> και εγώ έχω πάρει ως μη όφειλα την ευθύνη για το</w:t>
      </w:r>
      <w:r>
        <w:rPr>
          <w:rFonts w:eastAsia="Times New Roman"/>
          <w:szCs w:val="24"/>
        </w:rPr>
        <w:t>ν</w:t>
      </w:r>
      <w:r>
        <w:rPr>
          <w:rFonts w:eastAsia="Times New Roman"/>
          <w:szCs w:val="24"/>
        </w:rPr>
        <w:t xml:space="preserve"> βιολογικό καθαρισμό της </w:t>
      </w:r>
      <w:proofErr w:type="spellStart"/>
      <w:r>
        <w:rPr>
          <w:rFonts w:eastAsia="Times New Roman"/>
          <w:szCs w:val="24"/>
        </w:rPr>
        <w:t>Μόριας</w:t>
      </w:r>
      <w:proofErr w:type="spellEnd"/>
      <w:r>
        <w:rPr>
          <w:rFonts w:eastAsia="Times New Roman"/>
          <w:szCs w:val="24"/>
        </w:rPr>
        <w:t>. Επιτέλους -το λέω για άλλη μια φορά- αυτό το έργο ξεκίνησε και βεβαίως θα ολοκληρωθεί. Συγχρόνως, λέω ότι δεν είναι ζήτημα πολιτικού κόσ</w:t>
      </w:r>
      <w:r>
        <w:rPr>
          <w:rFonts w:eastAsia="Times New Roman"/>
          <w:szCs w:val="24"/>
        </w:rPr>
        <w:t xml:space="preserve">τους. </w:t>
      </w:r>
    </w:p>
    <w:p w14:paraId="640C9075" w14:textId="77777777" w:rsidR="00F91B1C" w:rsidRDefault="00D64095">
      <w:pPr>
        <w:spacing w:line="600" w:lineRule="auto"/>
        <w:ind w:firstLine="720"/>
        <w:jc w:val="both"/>
        <w:rPr>
          <w:rFonts w:eastAsia="Times New Roman"/>
          <w:szCs w:val="24"/>
        </w:rPr>
      </w:pPr>
      <w:r>
        <w:rPr>
          <w:rFonts w:eastAsia="Times New Roman"/>
          <w:szCs w:val="24"/>
        </w:rPr>
        <w:t xml:space="preserve">Υπάρχει, βέβαια, ένα ζήτημα αντίδρασης των τοπικών κοινωνιών, οι οποίες φοβούνται ότι με αυτόν τον τρόπο όλοι θα μένουν στα νησιά αν φτιάχνουμε ξανά </w:t>
      </w:r>
      <w:r>
        <w:rPr>
          <w:rFonts w:eastAsia="Times New Roman"/>
          <w:szCs w:val="24"/>
        </w:rPr>
        <w:t>κέντρα υποδοχής</w:t>
      </w:r>
      <w:r>
        <w:rPr>
          <w:rFonts w:eastAsia="Times New Roman"/>
          <w:szCs w:val="24"/>
        </w:rPr>
        <w:t xml:space="preserve"> και </w:t>
      </w:r>
      <w:r>
        <w:rPr>
          <w:rFonts w:eastAsia="Times New Roman"/>
          <w:szCs w:val="24"/>
        </w:rPr>
        <w:t xml:space="preserve">ταυτοποίησης </w:t>
      </w:r>
      <w:r>
        <w:rPr>
          <w:rFonts w:eastAsia="Times New Roman"/>
          <w:szCs w:val="24"/>
        </w:rPr>
        <w:t>κλπ</w:t>
      </w:r>
      <w:r>
        <w:rPr>
          <w:rFonts w:eastAsia="Times New Roman"/>
          <w:szCs w:val="24"/>
        </w:rPr>
        <w:t>.</w:t>
      </w:r>
      <w:r>
        <w:rPr>
          <w:rFonts w:eastAsia="Times New Roman"/>
          <w:szCs w:val="24"/>
        </w:rPr>
        <w:t>, κλπ</w:t>
      </w:r>
      <w:r>
        <w:rPr>
          <w:rFonts w:eastAsia="Times New Roman"/>
          <w:szCs w:val="24"/>
        </w:rPr>
        <w:t>.</w:t>
      </w:r>
      <w:r>
        <w:rPr>
          <w:rFonts w:eastAsia="Times New Roman"/>
          <w:szCs w:val="24"/>
        </w:rPr>
        <w:t xml:space="preserve">. </w:t>
      </w:r>
    </w:p>
    <w:p w14:paraId="640C9076" w14:textId="77777777" w:rsidR="00F91B1C" w:rsidRDefault="00D64095">
      <w:pPr>
        <w:spacing w:line="600" w:lineRule="auto"/>
        <w:ind w:firstLine="720"/>
        <w:jc w:val="both"/>
        <w:rPr>
          <w:rFonts w:eastAsia="Times New Roman"/>
          <w:szCs w:val="24"/>
        </w:rPr>
      </w:pPr>
      <w:r>
        <w:rPr>
          <w:rFonts w:eastAsia="Times New Roman"/>
          <w:szCs w:val="24"/>
        </w:rPr>
        <w:t>Η προσωπική μου πεποίθηση είναι ότι προτιμώ να επιταχυ</w:t>
      </w:r>
      <w:r>
        <w:rPr>
          <w:rFonts w:eastAsia="Times New Roman"/>
          <w:szCs w:val="24"/>
        </w:rPr>
        <w:t xml:space="preserve">νθούν οι διαδικασίες ασύλου, παρά να φτιάχνουμε συνέχεια </w:t>
      </w:r>
      <w:r>
        <w:rPr>
          <w:rFonts w:eastAsia="Times New Roman"/>
          <w:szCs w:val="24"/>
        </w:rPr>
        <w:t>κέντρα υποδοχής</w:t>
      </w:r>
      <w:r>
        <w:rPr>
          <w:rFonts w:eastAsia="Times New Roman"/>
          <w:szCs w:val="24"/>
        </w:rPr>
        <w:t xml:space="preserve"> και </w:t>
      </w:r>
      <w:r>
        <w:rPr>
          <w:rFonts w:eastAsia="Times New Roman"/>
          <w:szCs w:val="24"/>
        </w:rPr>
        <w:t>ταυτοποίησης</w:t>
      </w:r>
      <w:r>
        <w:rPr>
          <w:rFonts w:eastAsia="Times New Roman"/>
          <w:szCs w:val="24"/>
        </w:rPr>
        <w:t xml:space="preserve">, που με εξαίρεση τη Σάμο -το ξαναλέω, αλλά λέω κιόλας ότι απλά το προσδιορίζω χρονικά δεν εννοώ τίποτα- όπου μετά την επίσκεψη του κ. Μητσοτάκη, την επόμενη </w:t>
      </w:r>
      <w:r>
        <w:rPr>
          <w:rFonts w:eastAsia="Times New Roman"/>
          <w:szCs w:val="24"/>
        </w:rPr>
        <w:lastRenderedPageBreak/>
        <w:t>μέρα, έφτ</w:t>
      </w:r>
      <w:r>
        <w:rPr>
          <w:rFonts w:eastAsia="Times New Roman"/>
          <w:szCs w:val="24"/>
        </w:rPr>
        <w:t xml:space="preserve">ασαν διακόσιοι τριάντα έξι άνθρωποι. Το λέω για να το προσδιορίσω χρονικά, για να είμαστε και εντάξει μεταξύ μας. </w:t>
      </w:r>
    </w:p>
    <w:p w14:paraId="640C9077" w14:textId="77777777" w:rsidR="00F91B1C" w:rsidRDefault="00D64095">
      <w:pPr>
        <w:spacing w:line="600" w:lineRule="auto"/>
        <w:ind w:firstLine="720"/>
        <w:jc w:val="both"/>
        <w:rPr>
          <w:rFonts w:eastAsia="Times New Roman"/>
          <w:szCs w:val="24"/>
        </w:rPr>
      </w:pPr>
      <w:r>
        <w:rPr>
          <w:rFonts w:eastAsia="Times New Roman"/>
          <w:szCs w:val="24"/>
        </w:rPr>
        <w:t xml:space="preserve">Εκτός από τη Σάμο, όπου το ΚΥΤ που είχε φτιαχτεί ήταν για επτακόσιους ανθρώπους και θα το κλείσουμε και θα φτιάξουμε ένα άλλο, τα άλλα είναι </w:t>
      </w:r>
      <w:r>
        <w:rPr>
          <w:rFonts w:eastAsia="Times New Roman"/>
          <w:szCs w:val="24"/>
        </w:rPr>
        <w:t>και από άποψη θέσεων αρκετά μεγάλα, δηλαδή τρεισήμισι χιλιάδες στη Μόρια, χίλιοι διακόσιοι στη Χίο και πάει λέγοντας. Να μην πω για την Κω τώρα.</w:t>
      </w:r>
    </w:p>
    <w:p w14:paraId="640C9078" w14:textId="77777777" w:rsidR="00F91B1C" w:rsidRDefault="00D64095">
      <w:pPr>
        <w:spacing w:line="600" w:lineRule="auto"/>
        <w:ind w:firstLine="720"/>
        <w:jc w:val="both"/>
        <w:rPr>
          <w:rFonts w:eastAsia="Times New Roman"/>
          <w:szCs w:val="24"/>
        </w:rPr>
      </w:pPr>
      <w:r>
        <w:rPr>
          <w:rFonts w:eastAsia="Times New Roman"/>
          <w:szCs w:val="24"/>
        </w:rPr>
        <w:t>Άρα, σε αυτήν την κατεύθυνση τι κάνουμε τώρα για να το επιταχύνουμε; Πρώτον, διαμορφώνουμε κινητές μονάδες να π</w:t>
      </w:r>
      <w:r>
        <w:rPr>
          <w:rFonts w:eastAsia="Times New Roman"/>
          <w:szCs w:val="24"/>
        </w:rPr>
        <w:t xml:space="preserve">άνε να βοηθήσουν στην αποσυμφόρηση. Δεύτερον, παίρνουμε περισσότερο κόσμο και εντάξαμε και τον </w:t>
      </w:r>
      <w:r>
        <w:rPr>
          <w:rFonts w:eastAsia="Times New Roman"/>
          <w:szCs w:val="24"/>
          <w:lang w:val="en-US"/>
        </w:rPr>
        <w:t>EASO</w:t>
      </w:r>
      <w:r>
        <w:rPr>
          <w:rFonts w:eastAsia="Times New Roman"/>
          <w:szCs w:val="24"/>
        </w:rPr>
        <w:t xml:space="preserve"> στη διαδικασία των </w:t>
      </w:r>
      <w:proofErr w:type="spellStart"/>
      <w:r>
        <w:rPr>
          <w:rFonts w:eastAsia="Times New Roman"/>
          <w:szCs w:val="24"/>
        </w:rPr>
        <w:t>ευαλωτότητας</w:t>
      </w:r>
      <w:proofErr w:type="spellEnd"/>
      <w:r>
        <w:rPr>
          <w:rFonts w:eastAsia="Times New Roman"/>
          <w:szCs w:val="24"/>
        </w:rPr>
        <w:t xml:space="preserve"> και των τελικών αποφάσεων. Και τρίτον, κάνουμε περισσότερες επιτροπές εστιασμένες στα νησιά. Αυτή είναι η </w:t>
      </w:r>
      <w:r>
        <w:rPr>
          <w:rFonts w:eastAsia="Times New Roman"/>
          <w:szCs w:val="24"/>
        </w:rPr>
        <w:t xml:space="preserve">μέγιστη </w:t>
      </w:r>
      <w:r>
        <w:rPr>
          <w:rFonts w:eastAsia="Times New Roman"/>
          <w:szCs w:val="24"/>
        </w:rPr>
        <w:t>προσπάθειά</w:t>
      </w:r>
      <w:r>
        <w:rPr>
          <w:rFonts w:eastAsia="Times New Roman"/>
          <w:szCs w:val="24"/>
        </w:rPr>
        <w:t xml:space="preserve"> μας. </w:t>
      </w:r>
    </w:p>
    <w:p w14:paraId="640C9079" w14:textId="77777777" w:rsidR="00F91B1C" w:rsidRDefault="00D64095">
      <w:pPr>
        <w:spacing w:line="600" w:lineRule="auto"/>
        <w:ind w:firstLine="720"/>
        <w:jc w:val="both"/>
        <w:rPr>
          <w:rFonts w:eastAsia="Times New Roman"/>
          <w:szCs w:val="24"/>
        </w:rPr>
      </w:pPr>
      <w:r>
        <w:rPr>
          <w:rFonts w:eastAsia="Times New Roman"/>
          <w:szCs w:val="24"/>
        </w:rPr>
        <w:t xml:space="preserve">Λέω, όμως, για να είμαι εντάξει και με εσάς και με το </w:t>
      </w:r>
      <w:r>
        <w:rPr>
          <w:rFonts w:eastAsia="Times New Roman"/>
          <w:szCs w:val="24"/>
        </w:rPr>
        <w:t xml:space="preserve">ελληνικό </w:t>
      </w:r>
      <w:r>
        <w:rPr>
          <w:rFonts w:eastAsia="Times New Roman"/>
          <w:szCs w:val="24"/>
        </w:rPr>
        <w:t xml:space="preserve">Κοινοβούλιο, ότι στο βαθμό που δεν υπάρχει ένα σχέδιο ανακατανομής του βάρους στην Ευρώπη, αυτή η διαδικασία για τις πέντε χώρες πρώτης υποδοχής (Ισπανία, Μάλτα, Ιταλία, Ελλάδα, Κύπρος) </w:t>
      </w:r>
      <w:r>
        <w:rPr>
          <w:rFonts w:eastAsia="Times New Roman"/>
          <w:szCs w:val="24"/>
        </w:rPr>
        <w:t>έχει κοντά ποδάρια. Το ξέρετε και εσείς ότι ένα νέο μεγάλο πρόβλημα στην Ευρώπη αυτήν τη στιγμή είναι η Κύπρος, η οποία μπορεί να έχει μικρό αριθμό</w:t>
      </w:r>
      <w:r w:rsidRPr="00D05E5E">
        <w:rPr>
          <w:rFonts w:eastAsia="Times New Roman"/>
          <w:szCs w:val="24"/>
        </w:rPr>
        <w:t xml:space="preserve"> -</w:t>
      </w:r>
      <w:r>
        <w:rPr>
          <w:rFonts w:eastAsia="Times New Roman"/>
          <w:szCs w:val="24"/>
        </w:rPr>
        <w:t>δηλαδή μικρότερο από τη Μόρια έχει η Κύπρος-</w:t>
      </w:r>
      <w:r w:rsidRPr="00D05E5E">
        <w:rPr>
          <w:rFonts w:eastAsia="Times New Roman"/>
          <w:szCs w:val="24"/>
        </w:rPr>
        <w:t xml:space="preserve"> </w:t>
      </w:r>
      <w:r>
        <w:rPr>
          <w:rFonts w:eastAsia="Times New Roman"/>
          <w:szCs w:val="24"/>
        </w:rPr>
        <w:t>αλλά δυσβάστακτο</w:t>
      </w:r>
      <w:r w:rsidRPr="00D05E5E">
        <w:rPr>
          <w:rFonts w:eastAsia="Times New Roman"/>
          <w:szCs w:val="24"/>
        </w:rPr>
        <w:t xml:space="preserve"> </w:t>
      </w:r>
      <w:r>
        <w:rPr>
          <w:rFonts w:eastAsia="Times New Roman"/>
          <w:szCs w:val="24"/>
        </w:rPr>
        <w:t xml:space="preserve">για τη </w:t>
      </w:r>
      <w:r>
        <w:rPr>
          <w:rFonts w:eastAsia="Times New Roman"/>
          <w:szCs w:val="24"/>
        </w:rPr>
        <w:lastRenderedPageBreak/>
        <w:t>χώρα και τις υποδομές της.</w:t>
      </w:r>
      <w:r w:rsidRPr="00D05E5E">
        <w:rPr>
          <w:rFonts w:eastAsia="Times New Roman"/>
          <w:szCs w:val="24"/>
        </w:rPr>
        <w:t xml:space="preserve"> </w:t>
      </w:r>
      <w:r>
        <w:rPr>
          <w:rFonts w:eastAsia="Times New Roman"/>
          <w:szCs w:val="24"/>
        </w:rPr>
        <w:t>Άρα, σε αυτ</w:t>
      </w:r>
      <w:r>
        <w:rPr>
          <w:rFonts w:eastAsia="Times New Roman"/>
          <w:szCs w:val="24"/>
        </w:rPr>
        <w:t>ήν την κατεύθυνση θα συνεχίσουμε να δουλεύουμε.</w:t>
      </w:r>
    </w:p>
    <w:p w14:paraId="640C907A" w14:textId="77777777" w:rsidR="00F91B1C" w:rsidRDefault="00D64095">
      <w:pPr>
        <w:spacing w:line="600" w:lineRule="auto"/>
        <w:ind w:firstLine="720"/>
        <w:jc w:val="both"/>
        <w:rPr>
          <w:rFonts w:eastAsia="Times New Roman"/>
          <w:b/>
          <w:szCs w:val="24"/>
        </w:rPr>
      </w:pPr>
      <w:r>
        <w:rPr>
          <w:rFonts w:eastAsia="Times New Roman"/>
          <w:b/>
          <w:szCs w:val="24"/>
        </w:rPr>
        <w:t xml:space="preserve">ΘΕΟΧΑΡΗΣ (ΧΑΡΗΣ) ΘΕΟΧΑΡΗΣ: </w:t>
      </w:r>
      <w:r w:rsidRPr="00982746">
        <w:rPr>
          <w:rFonts w:eastAsia="Times New Roman"/>
          <w:szCs w:val="24"/>
        </w:rPr>
        <w:t>Πείτε μας δύο λόγια για το πώς πάνε οι επιστροφές.</w:t>
      </w:r>
    </w:p>
    <w:p w14:paraId="640C907B" w14:textId="77777777" w:rsidR="00F91B1C" w:rsidRDefault="00D64095">
      <w:pPr>
        <w:spacing w:line="600" w:lineRule="auto"/>
        <w:ind w:firstLine="720"/>
        <w:jc w:val="both"/>
        <w:rPr>
          <w:rFonts w:eastAsia="Times New Roman"/>
          <w:szCs w:val="24"/>
        </w:rPr>
      </w:pPr>
      <w:r>
        <w:rPr>
          <w:rFonts w:eastAsia="Times New Roman"/>
          <w:b/>
          <w:szCs w:val="24"/>
        </w:rPr>
        <w:t xml:space="preserve">ΔΗΜΗΤΡΙΟΣ ΒΙΤΣΑΣ (Υπουργός Μεταναστευτικής Πολιτικής): </w:t>
      </w:r>
      <w:r>
        <w:rPr>
          <w:rFonts w:eastAsia="Times New Roman"/>
          <w:szCs w:val="24"/>
        </w:rPr>
        <w:t xml:space="preserve">Οι επιστροφές είναι λίγες. Είναι περισσότερες οι εθελοντικές επιστροφές. </w:t>
      </w:r>
    </w:p>
    <w:p w14:paraId="640C907C" w14:textId="77777777" w:rsidR="00F91B1C" w:rsidRDefault="00D64095">
      <w:pPr>
        <w:spacing w:line="600" w:lineRule="auto"/>
        <w:ind w:firstLine="720"/>
        <w:jc w:val="both"/>
        <w:rPr>
          <w:rFonts w:eastAsia="Times New Roman"/>
          <w:szCs w:val="24"/>
        </w:rPr>
      </w:pPr>
      <w:r>
        <w:rPr>
          <w:rFonts w:eastAsia="Times New Roman"/>
          <w:szCs w:val="24"/>
        </w:rPr>
        <w:t>Ε</w:t>
      </w:r>
      <w:r>
        <w:rPr>
          <w:rFonts w:eastAsia="Times New Roman"/>
          <w:szCs w:val="24"/>
        </w:rPr>
        <w:t xml:space="preserve">ίδα τον κ. </w:t>
      </w:r>
      <w:proofErr w:type="spellStart"/>
      <w:r>
        <w:rPr>
          <w:rFonts w:eastAsia="Times New Roman"/>
          <w:szCs w:val="24"/>
        </w:rPr>
        <w:t>Γκράντι</w:t>
      </w:r>
      <w:proofErr w:type="spellEnd"/>
      <w:r>
        <w:rPr>
          <w:rFonts w:eastAsia="Times New Roman"/>
          <w:szCs w:val="24"/>
        </w:rPr>
        <w:t xml:space="preserve"> από την Ύπατη Αρμοστεία του ΟΗΕ και τον κ. </w:t>
      </w:r>
      <w:proofErr w:type="spellStart"/>
      <w:r>
        <w:rPr>
          <w:rFonts w:eastAsia="Times New Roman"/>
          <w:szCs w:val="24"/>
        </w:rPr>
        <w:t>Βιτορίνο</w:t>
      </w:r>
      <w:proofErr w:type="spellEnd"/>
      <w:r>
        <w:rPr>
          <w:rFonts w:eastAsia="Times New Roman"/>
          <w:szCs w:val="24"/>
        </w:rPr>
        <w:t>, ο οποίος είναι ο νέος Διευθυντής του Διεθνούς Οργανισμού Μετανάστευσης. Σήμερα το πρωί συναντήθηκα και με τον κ. Στυλιανίδη. Με τον κ. Αβραμόπουλο ως Επίτροπο έχουμε μόνιμη επικοινωνία</w:t>
      </w:r>
      <w:r>
        <w:rPr>
          <w:rFonts w:eastAsia="Times New Roman"/>
          <w:szCs w:val="24"/>
        </w:rPr>
        <w:t>, συναντιόμαστε κάθε τόσο.</w:t>
      </w:r>
    </w:p>
    <w:p w14:paraId="640C907D" w14:textId="77777777" w:rsidR="00F91B1C" w:rsidRDefault="00D64095">
      <w:pPr>
        <w:spacing w:line="600" w:lineRule="auto"/>
        <w:ind w:firstLine="720"/>
        <w:jc w:val="both"/>
        <w:rPr>
          <w:rFonts w:eastAsia="Times New Roman"/>
          <w:szCs w:val="24"/>
        </w:rPr>
      </w:pPr>
      <w:r>
        <w:rPr>
          <w:rFonts w:eastAsia="Times New Roman"/>
          <w:szCs w:val="24"/>
        </w:rPr>
        <w:t xml:space="preserve">Ο στόχος μας είναι να αυξηθούν από τη μια μεριά οι εθελοντικές επιστροφές. Μάλιστα, μίλησα χθες </w:t>
      </w:r>
      <w:proofErr w:type="spellStart"/>
      <w:r>
        <w:rPr>
          <w:rFonts w:eastAsia="Times New Roman"/>
          <w:szCs w:val="24"/>
        </w:rPr>
        <w:t>τυχαίως</w:t>
      </w:r>
      <w:proofErr w:type="spellEnd"/>
      <w:r>
        <w:rPr>
          <w:rFonts w:eastAsia="Times New Roman"/>
          <w:szCs w:val="24"/>
        </w:rPr>
        <w:t xml:space="preserve"> και με τον Υπουργό του Αφγανιστάν στη Γενεύη για αυτό το πράγμα. Και το δεύτερο ζήτημα είναι να προχωρήσουν οι διαδικασίες τω</w:t>
      </w:r>
      <w:r>
        <w:rPr>
          <w:rFonts w:eastAsia="Times New Roman"/>
          <w:szCs w:val="24"/>
        </w:rPr>
        <w:t xml:space="preserve">ν </w:t>
      </w:r>
      <w:r>
        <w:rPr>
          <w:rFonts w:eastAsia="Times New Roman"/>
          <w:szCs w:val="24"/>
        </w:rPr>
        <w:t>επιτροπών προσφυγών</w:t>
      </w:r>
      <w:r>
        <w:rPr>
          <w:rFonts w:eastAsia="Times New Roman"/>
          <w:szCs w:val="24"/>
        </w:rPr>
        <w:t xml:space="preserve"> πιο γρήγορα, ώστε να ολοκληρωθεί η διαδικασία των επιστροφών και σε σχέση με την κοινή δήλωση Ευρωπαϊκής Ένωσης - Τουρκίας. </w:t>
      </w:r>
    </w:p>
    <w:p w14:paraId="640C907E" w14:textId="77777777" w:rsidR="00F91B1C" w:rsidRDefault="00D64095">
      <w:pPr>
        <w:spacing w:line="600" w:lineRule="auto"/>
        <w:ind w:firstLine="720"/>
        <w:jc w:val="both"/>
        <w:rPr>
          <w:rFonts w:eastAsia="Times New Roman"/>
          <w:szCs w:val="24"/>
        </w:rPr>
      </w:pPr>
      <w:r>
        <w:rPr>
          <w:rFonts w:eastAsia="Times New Roman"/>
          <w:szCs w:val="24"/>
        </w:rPr>
        <w:t xml:space="preserve">Πρέπει να πω, βέβαια -και με </w:t>
      </w:r>
      <w:proofErr w:type="spellStart"/>
      <w:r>
        <w:rPr>
          <w:rFonts w:eastAsia="Times New Roman"/>
          <w:szCs w:val="24"/>
        </w:rPr>
        <w:t>συγχωρείτε</w:t>
      </w:r>
      <w:proofErr w:type="spellEnd"/>
      <w:r>
        <w:rPr>
          <w:rFonts w:eastAsia="Times New Roman"/>
          <w:szCs w:val="24"/>
        </w:rPr>
        <w:t>, κύριε Πρόεδρε- ότι οι επιστροφές είναι το πιο δύσκολο πράγμα. Όλοι θ</w:t>
      </w:r>
      <w:r>
        <w:rPr>
          <w:rFonts w:eastAsia="Times New Roman"/>
          <w:szCs w:val="24"/>
        </w:rPr>
        <w:t>υμόσαστε ότι τον Αύγουστο του 2018 υπέ</w:t>
      </w:r>
      <w:r>
        <w:rPr>
          <w:rFonts w:eastAsia="Times New Roman"/>
          <w:szCs w:val="24"/>
        </w:rPr>
        <w:lastRenderedPageBreak/>
        <w:t xml:space="preserve">γραψα με τον κ. </w:t>
      </w:r>
      <w:proofErr w:type="spellStart"/>
      <w:r w:rsidRPr="008573D9">
        <w:rPr>
          <w:rFonts w:eastAsia="Times New Roman" w:cs="Times New Roman"/>
          <w:bCs/>
          <w:szCs w:val="24"/>
        </w:rPr>
        <w:t>Ζεεχόφερ</w:t>
      </w:r>
      <w:proofErr w:type="spellEnd"/>
      <w:r>
        <w:rPr>
          <w:rFonts w:eastAsia="Times New Roman"/>
          <w:szCs w:val="24"/>
        </w:rPr>
        <w:t xml:space="preserve"> μια διαχειριστική συμφωνία ότι όσοι φτάνουν στα </w:t>
      </w:r>
      <w:proofErr w:type="spellStart"/>
      <w:r>
        <w:rPr>
          <w:rFonts w:eastAsia="Times New Roman"/>
          <w:szCs w:val="24"/>
        </w:rPr>
        <w:t>γερμανοαυστριακά</w:t>
      </w:r>
      <w:proofErr w:type="spellEnd"/>
      <w:r>
        <w:rPr>
          <w:rFonts w:eastAsia="Times New Roman"/>
          <w:szCs w:val="24"/>
        </w:rPr>
        <w:t xml:space="preserve"> σύνορα και έχουν </w:t>
      </w:r>
      <w:r>
        <w:rPr>
          <w:rFonts w:eastAsia="Times New Roman"/>
          <w:szCs w:val="24"/>
          <w:lang w:val="en-US"/>
        </w:rPr>
        <w:t>EURODAC</w:t>
      </w:r>
      <w:r>
        <w:rPr>
          <w:rFonts w:eastAsia="Times New Roman"/>
          <w:szCs w:val="24"/>
        </w:rPr>
        <w:t xml:space="preserve"> στην Ελλάδα από 1</w:t>
      </w:r>
      <w:r>
        <w:rPr>
          <w:rFonts w:eastAsia="Times New Roman"/>
          <w:szCs w:val="24"/>
        </w:rPr>
        <w:t>-</w:t>
      </w:r>
      <w:r>
        <w:rPr>
          <w:rFonts w:eastAsia="Times New Roman"/>
          <w:szCs w:val="24"/>
        </w:rPr>
        <w:t>7</w:t>
      </w:r>
      <w:r>
        <w:rPr>
          <w:rFonts w:eastAsia="Times New Roman"/>
          <w:szCs w:val="24"/>
        </w:rPr>
        <w:t>-</w:t>
      </w:r>
      <w:r>
        <w:rPr>
          <w:rFonts w:eastAsia="Times New Roman"/>
          <w:szCs w:val="24"/>
        </w:rPr>
        <w:t>2017, μπορούν εντός σαράντα</w:t>
      </w:r>
      <w:r w:rsidRPr="008573D9">
        <w:rPr>
          <w:rFonts w:eastAsia="Times New Roman"/>
          <w:szCs w:val="24"/>
        </w:rPr>
        <w:t xml:space="preserve"> </w:t>
      </w:r>
      <w:r>
        <w:rPr>
          <w:rFonts w:eastAsia="Times New Roman"/>
          <w:szCs w:val="24"/>
        </w:rPr>
        <w:t xml:space="preserve">οκτώ ωρών να επιστρέφονται στην Ελλάδα. Από τότε μέχρι </w:t>
      </w:r>
      <w:r>
        <w:rPr>
          <w:rFonts w:eastAsia="Times New Roman"/>
          <w:szCs w:val="24"/>
        </w:rPr>
        <w:t>τώρα, δηλαδή κοντά δύο μήνες</w:t>
      </w:r>
      <w:r w:rsidRPr="008573D9">
        <w:rPr>
          <w:rFonts w:eastAsia="Times New Roman"/>
          <w:szCs w:val="24"/>
        </w:rPr>
        <w:t>,</w:t>
      </w:r>
      <w:r>
        <w:rPr>
          <w:rFonts w:eastAsia="Times New Roman"/>
          <w:szCs w:val="24"/>
        </w:rPr>
        <w:t xml:space="preserve"> έχουν επιστραφεί δύο</w:t>
      </w:r>
      <w:r w:rsidRPr="008573D9">
        <w:rPr>
          <w:rFonts w:eastAsia="Times New Roman"/>
          <w:szCs w:val="24"/>
        </w:rPr>
        <w:t>.</w:t>
      </w:r>
      <w:r>
        <w:rPr>
          <w:rFonts w:eastAsia="Times New Roman"/>
          <w:szCs w:val="24"/>
        </w:rPr>
        <w:t xml:space="preserve"> </w:t>
      </w:r>
      <w:r w:rsidRPr="008573D9">
        <w:rPr>
          <w:rFonts w:eastAsia="Times New Roman"/>
          <w:szCs w:val="24"/>
        </w:rPr>
        <w:t>Α</w:t>
      </w:r>
      <w:r>
        <w:rPr>
          <w:rFonts w:eastAsia="Times New Roman"/>
          <w:szCs w:val="24"/>
        </w:rPr>
        <w:t>ναφέρω το παράδειγμα με τη Γερμανία</w:t>
      </w:r>
      <w:r w:rsidRPr="008573D9">
        <w:rPr>
          <w:rFonts w:eastAsia="Times New Roman"/>
          <w:szCs w:val="24"/>
        </w:rPr>
        <w:t xml:space="preserve"> </w:t>
      </w:r>
      <w:r>
        <w:rPr>
          <w:rFonts w:eastAsia="Times New Roman"/>
          <w:szCs w:val="24"/>
        </w:rPr>
        <w:t>για να καταλάβουμε πόσο δύσκολο είναι.</w:t>
      </w:r>
    </w:p>
    <w:p w14:paraId="640C907F" w14:textId="77777777" w:rsidR="00F91B1C" w:rsidRDefault="00D64095">
      <w:pPr>
        <w:spacing w:line="600" w:lineRule="auto"/>
        <w:ind w:firstLine="720"/>
        <w:jc w:val="both"/>
        <w:rPr>
          <w:rFonts w:eastAsia="Times New Roman"/>
          <w:szCs w:val="24"/>
        </w:rPr>
      </w:pPr>
      <w:r>
        <w:rPr>
          <w:rFonts w:eastAsia="Times New Roman"/>
          <w:szCs w:val="24"/>
        </w:rPr>
        <w:t>Σας ευχαριστώ πολύ.</w:t>
      </w:r>
    </w:p>
    <w:p w14:paraId="640C9080" w14:textId="77777777" w:rsidR="00F91B1C" w:rsidRDefault="00D64095">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sidRPr="008903D7">
        <w:rPr>
          <w:rFonts w:eastAsia="Times New Roman"/>
          <w:szCs w:val="24"/>
        </w:rPr>
        <w:t>Και εγώ ευχαριστώ.</w:t>
      </w:r>
    </w:p>
    <w:p w14:paraId="640C9081" w14:textId="77777777" w:rsidR="00F91B1C" w:rsidRDefault="00D64095">
      <w:pPr>
        <w:spacing w:line="600" w:lineRule="auto"/>
        <w:ind w:firstLine="720"/>
        <w:jc w:val="both"/>
        <w:rPr>
          <w:rFonts w:eastAsia="Times New Roman"/>
          <w:szCs w:val="24"/>
        </w:rPr>
      </w:pPr>
      <w:r w:rsidRPr="008903D7">
        <w:rPr>
          <w:rFonts w:eastAsia="Times New Roman"/>
          <w:szCs w:val="24"/>
        </w:rPr>
        <w:t>Ολοκληρώθηκε η συζήτηση των επίκαιρων ερωτήσεων.</w:t>
      </w:r>
    </w:p>
    <w:p w14:paraId="640C9082" w14:textId="77777777" w:rsidR="00F91B1C" w:rsidRDefault="00D64095">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w:t>
      </w:r>
      <w:r>
        <w:rPr>
          <w:rFonts w:eastAsia="Times New Roman" w:cs="Times New Roman"/>
          <w:szCs w:val="24"/>
        </w:rPr>
        <w:t>ες και κ</w:t>
      </w:r>
      <w:r>
        <w:rPr>
          <w:rFonts w:eastAsia="Times New Roman" w:cs="Times New Roman"/>
          <w:szCs w:val="24"/>
        </w:rPr>
        <w:t>ύριοι συνάδελφοι, δέχεστε στο σημείο αυτό να λύσουμε τη συνεδρίαση;</w:t>
      </w:r>
    </w:p>
    <w:p w14:paraId="640C9083" w14:textId="77777777" w:rsidR="00F91B1C" w:rsidRDefault="00D64095">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640C9084" w14:textId="77777777" w:rsidR="00F91B1C" w:rsidRDefault="00D64095">
      <w:pPr>
        <w:spacing w:line="600" w:lineRule="auto"/>
        <w:ind w:firstLine="720"/>
        <w:jc w:val="both"/>
        <w:rPr>
          <w:rFonts w:eastAsia="Times New Roman" w:cs="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cs="Times New Roman"/>
          <w:szCs w:val="24"/>
        </w:rPr>
        <w:t>Με τη συναίνεση του Σώματος και ώρα 10.</w:t>
      </w:r>
      <w:r>
        <w:rPr>
          <w:rFonts w:eastAsia="Times New Roman" w:cs="Times New Roman"/>
          <w:szCs w:val="24"/>
        </w:rPr>
        <w:t xml:space="preserve">52΄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w:t>
      </w:r>
      <w:r w:rsidRPr="008903D7">
        <w:rPr>
          <w:rFonts w:eastAsia="Times New Roman" w:cs="Times New Roman"/>
          <w:szCs w:val="24"/>
        </w:rPr>
        <w:t>τη</w:t>
      </w:r>
      <w:r>
        <w:rPr>
          <w:rFonts w:eastAsia="Times New Roman" w:cs="Times New Roman"/>
          <w:szCs w:val="24"/>
        </w:rPr>
        <w:t>ν προσεχή</w:t>
      </w:r>
      <w:r w:rsidRPr="008903D7">
        <w:rPr>
          <w:rFonts w:eastAsia="Times New Roman" w:cs="Times New Roman"/>
          <w:szCs w:val="24"/>
        </w:rPr>
        <w:t xml:space="preserve"> Δευτέρα 8 Οκτωβρίου 2018 και</w:t>
      </w:r>
      <w:r w:rsidRPr="008903D7">
        <w:rPr>
          <w:rFonts w:eastAsia="Times New Roman" w:cs="Times New Roman"/>
          <w:szCs w:val="24"/>
        </w:rPr>
        <w:t xml:space="preserve"> </w:t>
      </w:r>
      <w:r>
        <w:rPr>
          <w:rFonts w:eastAsia="Times New Roman" w:cs="Times New Roman"/>
          <w:szCs w:val="24"/>
        </w:rPr>
        <w:t>ώρα 18.</w:t>
      </w:r>
      <w:r>
        <w:rPr>
          <w:rFonts w:eastAsia="Times New Roman" w:cs="Times New Roman"/>
          <w:szCs w:val="24"/>
        </w:rPr>
        <w:t>00΄</w:t>
      </w:r>
      <w:r>
        <w:rPr>
          <w:rFonts w:eastAsia="Times New Roman" w:cs="Times New Roman"/>
          <w:szCs w:val="24"/>
        </w:rPr>
        <w:t>, με αντικείμενο εργασιών του Σώματος</w:t>
      </w:r>
      <w:r>
        <w:rPr>
          <w:rFonts w:eastAsia="Times New Roman" w:cs="Times New Roman"/>
          <w:szCs w:val="24"/>
        </w:rPr>
        <w:t>:</w:t>
      </w:r>
      <w:r>
        <w:rPr>
          <w:rFonts w:eastAsia="Times New Roman" w:cs="Times New Roman"/>
          <w:szCs w:val="24"/>
        </w:rPr>
        <w:t xml:space="preserve"> κοινοβουλευτικό έλεγχο</w:t>
      </w:r>
      <w:r>
        <w:rPr>
          <w:rFonts w:eastAsia="Times New Roman" w:cs="Times New Roman"/>
          <w:szCs w:val="24"/>
        </w:rPr>
        <w:t xml:space="preserve">, </w:t>
      </w:r>
      <w:r>
        <w:rPr>
          <w:rFonts w:eastAsia="Times New Roman" w:cs="Times New Roman"/>
          <w:szCs w:val="24"/>
        </w:rPr>
        <w:t xml:space="preserve">συζήτηση επικαίρων ερωτήσεων. </w:t>
      </w:r>
    </w:p>
    <w:p w14:paraId="640C9085" w14:textId="77777777" w:rsidR="00F91B1C" w:rsidRDefault="00F91B1C">
      <w:pPr>
        <w:spacing w:line="600" w:lineRule="auto"/>
        <w:ind w:firstLine="720"/>
        <w:jc w:val="both"/>
        <w:rPr>
          <w:rFonts w:eastAsia="Times New Roman" w:cs="Times New Roman"/>
          <w:szCs w:val="24"/>
        </w:rPr>
      </w:pPr>
    </w:p>
    <w:p w14:paraId="640C9086" w14:textId="77777777" w:rsidR="00F91B1C" w:rsidRDefault="00D64095">
      <w:pPr>
        <w:spacing w:line="600" w:lineRule="auto"/>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ΟΙ ΓΡΑΜΜΑΤΕΙΣ</w:t>
      </w:r>
    </w:p>
    <w:p w14:paraId="640C9087" w14:textId="77777777" w:rsidR="00F91B1C" w:rsidRDefault="00F91B1C">
      <w:pPr>
        <w:spacing w:line="600" w:lineRule="auto"/>
        <w:ind w:firstLine="720"/>
        <w:jc w:val="both"/>
        <w:rPr>
          <w:rFonts w:eastAsia="Times New Roman"/>
          <w:szCs w:val="24"/>
        </w:rPr>
      </w:pPr>
    </w:p>
    <w:sectPr w:rsidR="00F91B1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d/NSSmYXgvf+yl38PAHXSy7GK9k=" w:salt="IUQkWQPVWaHPJ07rOz5M+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B1C"/>
    <w:rsid w:val="00B47C78"/>
    <w:rsid w:val="00D64095"/>
    <w:rsid w:val="00F91B1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8FE9"/>
  <w15:docId w15:val="{268E27FA-BD47-4C6F-B46A-D49ED0456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B2F9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B2F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698</MetadataID>
    <Session xmlns="641f345b-441b-4b81-9152-adc2e73ba5e1">Δ´</Session>
    <Date xmlns="641f345b-441b-4b81-9152-adc2e73ba5e1">2018-10-04T21:00:00+00:00</Date>
    <Status xmlns="641f345b-441b-4b81-9152-adc2e73ba5e1">
      <Url>http://srv-sp1/praktika/Lists/Incoming_Metadata/EditForm.aspx?ID=698&amp;Source=/praktika/Recordings_Library/Forms/AllItems.aspx</Url>
      <Description>Δημοσιεύτηκε</Description>
    </Status>
    <Meeting xmlns="641f345b-441b-4b81-9152-adc2e73ba5e1">ΣΤ´</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388541-00FE-49F9-B163-B170FDE28865}">
  <ds:schemaRefs>
    <ds:schemaRef ds:uri="http://schemas.microsoft.com/sharepoint/v3/contenttype/forms"/>
  </ds:schemaRefs>
</ds:datastoreItem>
</file>

<file path=customXml/itemProps2.xml><?xml version="1.0" encoding="utf-8"?>
<ds:datastoreItem xmlns:ds="http://schemas.openxmlformats.org/officeDocument/2006/customXml" ds:itemID="{032BCB2C-9312-4EF6-A49D-07040CEE0BEF}">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www.w3.org/XML/1998/namespace"/>
    <ds:schemaRef ds:uri="http://purl.org/dc/dcmitype/"/>
  </ds:schemaRefs>
</ds:datastoreItem>
</file>

<file path=customXml/itemProps3.xml><?xml version="1.0" encoding="utf-8"?>
<ds:datastoreItem xmlns:ds="http://schemas.openxmlformats.org/officeDocument/2006/customXml" ds:itemID="{A4028ED7-5468-421D-89E3-519D87E173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6140</Words>
  <Characters>33161</Characters>
  <Application>Microsoft Office Word</Application>
  <DocSecurity>0</DocSecurity>
  <Lines>276</Lines>
  <Paragraphs>78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2018-10-12T11:30:00Z</dcterms:created>
  <dcterms:modified xsi:type="dcterms:W3CDTF">2018-10-12T11:30:00Z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